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E66F47" w14:textId="77777777" w:rsidR="00000000" w:rsidRDefault="007478C2">
      <w:pPr>
        <w:jc w:val="center"/>
        <w:rPr>
          <w:rFonts w:ascii="宋体" w:hAnsi="宋体"/>
          <w:b/>
          <w:sz w:val="24"/>
        </w:rPr>
      </w:pPr>
    </w:p>
    <w:p w14:paraId="5047B2BC" w14:textId="77777777" w:rsidR="00000000" w:rsidRDefault="007478C2">
      <w:pPr>
        <w:jc w:val="center"/>
        <w:rPr>
          <w:rFonts w:ascii="宋体" w:hAnsi="宋体"/>
          <w:b/>
          <w:sz w:val="30"/>
        </w:rPr>
      </w:pPr>
      <w:r>
        <w:rPr>
          <w:rFonts w:ascii="宋体" w:hAnsi="宋体" w:hint="eastAsia"/>
          <w:b/>
          <w:sz w:val="30"/>
        </w:rPr>
        <w:t>证券投资基金信息披露</w:t>
      </w:r>
      <w:r>
        <w:rPr>
          <w:rFonts w:ascii="宋体" w:hAnsi="宋体" w:hint="eastAsia"/>
          <w:b/>
          <w:sz w:val="30"/>
        </w:rPr>
        <w:t>XBRL</w:t>
      </w:r>
      <w:r>
        <w:rPr>
          <w:rFonts w:ascii="宋体" w:hAnsi="宋体" w:hint="eastAsia"/>
          <w:b/>
          <w:sz w:val="30"/>
        </w:rPr>
        <w:t>模板第</w:t>
      </w:r>
      <w:r>
        <w:rPr>
          <w:rFonts w:ascii="宋体" w:hAnsi="宋体" w:hint="eastAsia"/>
          <w:b/>
          <w:sz w:val="30"/>
        </w:rPr>
        <w:t>3</w:t>
      </w:r>
      <w:r>
        <w:rPr>
          <w:rFonts w:ascii="宋体" w:hAnsi="宋体" w:hint="eastAsia"/>
          <w:b/>
          <w:sz w:val="30"/>
        </w:rPr>
        <w:t>号</w:t>
      </w:r>
    </w:p>
    <w:p w14:paraId="69A0BC1F" w14:textId="77777777" w:rsidR="00000000" w:rsidRDefault="007478C2">
      <w:pPr>
        <w:jc w:val="center"/>
        <w:rPr>
          <w:rFonts w:ascii="宋体" w:hAnsi="宋体"/>
          <w:b/>
          <w:sz w:val="30"/>
        </w:rPr>
      </w:pPr>
      <w:r>
        <w:rPr>
          <w:rFonts w:ascii="宋体" w:hAnsi="宋体" w:hint="eastAsia"/>
          <w:b/>
          <w:sz w:val="30"/>
        </w:rPr>
        <w:t>《年度报告和中期报告》</w:t>
      </w:r>
      <w:r>
        <w:rPr>
          <w:rFonts w:ascii="宋体" w:hAnsi="宋体"/>
          <w:b/>
          <w:sz w:val="30"/>
          <w:vertAlign w:val="superscript"/>
        </w:rPr>
        <w:footnoteReference w:id="1"/>
      </w:r>
    </w:p>
    <w:p w14:paraId="565DEBB2" w14:textId="77777777" w:rsidR="00000000" w:rsidRDefault="007478C2">
      <w:pPr>
        <w:jc w:val="center"/>
        <w:rPr>
          <w:rFonts w:ascii="宋体" w:hAnsi="宋体" w:hint="eastAsia"/>
          <w:b/>
          <w:sz w:val="30"/>
        </w:rPr>
      </w:pPr>
      <w:bookmarkStart w:id="0" w:name="_Hlk97102997"/>
      <w:r>
        <w:rPr>
          <w:rFonts w:ascii="宋体" w:hAnsi="宋体" w:hint="eastAsia"/>
          <w:b/>
          <w:sz w:val="30"/>
        </w:rPr>
        <w:t>第一部分</w:t>
      </w:r>
      <w:r>
        <w:rPr>
          <w:rFonts w:ascii="宋体" w:hAnsi="宋体" w:hint="eastAsia"/>
          <w:b/>
          <w:sz w:val="30"/>
        </w:rPr>
        <w:t xml:space="preserve">  </w:t>
      </w:r>
      <w:r>
        <w:rPr>
          <w:rFonts w:ascii="宋体" w:hAnsi="宋体" w:hint="eastAsia"/>
          <w:b/>
          <w:sz w:val="30"/>
        </w:rPr>
        <w:t>公开募集</w:t>
      </w:r>
      <w:r>
        <w:rPr>
          <w:rFonts w:ascii="宋体" w:hAnsi="宋体"/>
          <w:b/>
          <w:sz w:val="30"/>
        </w:rPr>
        <w:t>证券投资基金</w:t>
      </w:r>
      <w:r>
        <w:rPr>
          <w:rFonts w:ascii="宋体" w:hAnsi="宋体" w:hint="eastAsia"/>
          <w:b/>
          <w:sz w:val="30"/>
        </w:rPr>
        <w:t>年度</w:t>
      </w:r>
      <w:r>
        <w:rPr>
          <w:rFonts w:ascii="宋体" w:hAnsi="宋体" w:hint="eastAsia"/>
          <w:b/>
          <w:sz w:val="30"/>
        </w:rPr>
        <w:t>和中期</w:t>
      </w:r>
      <w:r>
        <w:rPr>
          <w:rFonts w:ascii="宋体" w:hAnsi="宋体" w:hint="eastAsia"/>
          <w:b/>
          <w:sz w:val="30"/>
        </w:rPr>
        <w:t>报告模板</w:t>
      </w:r>
      <w:bookmarkEnd w:id="0"/>
    </w:p>
    <w:p w14:paraId="6C27DDDC" w14:textId="77777777" w:rsidR="00000000" w:rsidRDefault="007478C2">
      <w:pPr>
        <w:jc w:val="center"/>
        <w:rPr>
          <w:rFonts w:ascii="宋体" w:hAnsi="宋体"/>
          <w:b/>
          <w:sz w:val="30"/>
        </w:rPr>
      </w:pPr>
    </w:p>
    <w:p w14:paraId="507724BA" w14:textId="77777777" w:rsidR="00000000" w:rsidRDefault="007478C2">
      <w:pPr>
        <w:jc w:val="center"/>
        <w:rPr>
          <w:rFonts w:ascii="宋体" w:hAnsi="宋体"/>
          <w:b/>
          <w:sz w:val="30"/>
        </w:rPr>
      </w:pPr>
    </w:p>
    <w:p w14:paraId="05C8CB51" w14:textId="77777777" w:rsidR="00000000" w:rsidRDefault="007478C2">
      <w:pPr>
        <w:jc w:val="center"/>
        <w:rPr>
          <w:rFonts w:ascii="宋体" w:hAnsi="宋体"/>
          <w:b/>
          <w:sz w:val="30"/>
        </w:rPr>
      </w:pPr>
      <w:r>
        <w:rPr>
          <w:rFonts w:ascii="宋体" w:hAnsi="宋体" w:hint="eastAsia"/>
          <w:b/>
          <w:sz w:val="30"/>
        </w:rPr>
        <w:t>目</w:t>
      </w:r>
      <w:r>
        <w:rPr>
          <w:rFonts w:ascii="宋体" w:hAnsi="宋体" w:hint="eastAsia"/>
          <w:b/>
          <w:sz w:val="30"/>
        </w:rPr>
        <w:t xml:space="preserve">    </w:t>
      </w:r>
      <w:r>
        <w:rPr>
          <w:rFonts w:ascii="宋体" w:hAnsi="宋体" w:hint="eastAsia"/>
          <w:b/>
          <w:sz w:val="30"/>
        </w:rPr>
        <w:t>录</w:t>
      </w:r>
    </w:p>
    <w:p w14:paraId="032C8A71" w14:textId="77777777" w:rsidR="00000000" w:rsidRDefault="007478C2">
      <w:pPr>
        <w:jc w:val="center"/>
        <w:rPr>
          <w:rFonts w:ascii="宋体" w:hAnsi="宋体"/>
          <w:b/>
          <w:sz w:val="30"/>
        </w:rPr>
      </w:pPr>
    </w:p>
    <w:p w14:paraId="5EC7C460" w14:textId="77777777" w:rsidR="00000000" w:rsidRDefault="007478C2">
      <w:pPr>
        <w:pStyle w:val="TOC1"/>
        <w:tabs>
          <w:tab w:val="right" w:leader="dot" w:pos="9070"/>
        </w:tabs>
      </w:pPr>
      <w:r>
        <w:rPr>
          <w:rFonts w:ascii="宋体" w:hAnsi="宋体"/>
          <w:b/>
          <w:sz w:val="30"/>
        </w:rPr>
        <w:fldChar w:fldCharType="begin"/>
      </w:r>
      <w:r>
        <w:rPr>
          <w:rFonts w:ascii="宋体" w:hAnsi="宋体"/>
          <w:b/>
          <w:sz w:val="30"/>
        </w:rPr>
        <w:instrText xml:space="preserve"> TOC \o "1-2" \h \z \u </w:instrText>
      </w:r>
      <w:r>
        <w:rPr>
          <w:rFonts w:ascii="宋体" w:hAnsi="宋体"/>
          <w:b/>
          <w:sz w:val="30"/>
        </w:rPr>
        <w:fldChar w:fldCharType="separate"/>
      </w:r>
      <w:hyperlink w:anchor="_Toc30609" w:history="1">
        <w:r>
          <w:rPr>
            <w:rFonts w:ascii="宋体" w:hAnsi="宋体" w:hint="eastAsia"/>
          </w:rPr>
          <w:t>§</w:t>
        </w:r>
        <w:r>
          <w:rPr>
            <w:rFonts w:ascii="宋体" w:hAnsi="宋体" w:hint="eastAsia"/>
          </w:rPr>
          <w:t xml:space="preserve">1  </w:t>
        </w:r>
        <w:r>
          <w:rPr>
            <w:rFonts w:ascii="宋体" w:hAnsi="宋体" w:hint="eastAsia"/>
          </w:rPr>
          <w:t>重要提示及目录</w:t>
        </w:r>
        <w:r>
          <w:tab/>
        </w:r>
        <w:r>
          <w:fldChar w:fldCharType="begin"/>
        </w:r>
        <w:r>
          <w:instrText xml:space="preserve"> PAGEREF _Toc30609 \h </w:instrText>
        </w:r>
        <w:r>
          <w:fldChar w:fldCharType="separate"/>
        </w:r>
        <w:r>
          <w:t>6</w:t>
        </w:r>
        <w:r>
          <w:fldChar w:fldCharType="end"/>
        </w:r>
      </w:hyperlink>
    </w:p>
    <w:p w14:paraId="30C580FA" w14:textId="77777777" w:rsidR="00000000" w:rsidRDefault="007478C2">
      <w:pPr>
        <w:pStyle w:val="TOC2"/>
        <w:tabs>
          <w:tab w:val="right" w:leader="dot" w:pos="9070"/>
        </w:tabs>
      </w:pPr>
      <w:hyperlink w:anchor="_Toc14092" w:history="1">
        <w:r>
          <w:rPr>
            <w:rFonts w:ascii="宋体" w:hAnsi="宋体" w:hint="eastAsia"/>
          </w:rPr>
          <w:t xml:space="preserve">1.1 </w:t>
        </w:r>
        <w:r>
          <w:rPr>
            <w:rFonts w:ascii="宋体" w:hAnsi="宋体" w:hint="eastAsia"/>
          </w:rPr>
          <w:t>重要提示</w:t>
        </w:r>
        <w:r>
          <w:tab/>
        </w:r>
        <w:r>
          <w:fldChar w:fldCharType="begin"/>
        </w:r>
        <w:r>
          <w:instrText xml:space="preserve"> PAGEREF _Toc14092 \h </w:instrText>
        </w:r>
        <w:r>
          <w:fldChar w:fldCharType="separate"/>
        </w:r>
        <w:r>
          <w:t>6</w:t>
        </w:r>
        <w:r>
          <w:fldChar w:fldCharType="end"/>
        </w:r>
      </w:hyperlink>
    </w:p>
    <w:p w14:paraId="23F1C918" w14:textId="77777777" w:rsidR="00000000" w:rsidRDefault="007478C2">
      <w:pPr>
        <w:pStyle w:val="TOC2"/>
        <w:tabs>
          <w:tab w:val="right" w:leader="dot" w:pos="9070"/>
        </w:tabs>
      </w:pPr>
      <w:hyperlink w:anchor="_Toc10919" w:history="1">
        <w:r>
          <w:rPr>
            <w:rFonts w:ascii="宋体" w:hAnsi="宋体" w:hint="eastAsia"/>
          </w:rPr>
          <w:t xml:space="preserve">1.2 </w:t>
        </w:r>
        <w:r>
          <w:rPr>
            <w:rFonts w:ascii="宋体" w:hAnsi="宋体" w:hint="eastAsia"/>
          </w:rPr>
          <w:t>目录</w:t>
        </w:r>
        <w:r>
          <w:tab/>
        </w:r>
        <w:r>
          <w:fldChar w:fldCharType="begin"/>
        </w:r>
        <w:r>
          <w:instrText xml:space="preserve"> PAGEREF _Toc10919 \h </w:instrText>
        </w:r>
        <w:r>
          <w:fldChar w:fldCharType="separate"/>
        </w:r>
        <w:r>
          <w:t>7</w:t>
        </w:r>
        <w:r>
          <w:fldChar w:fldCharType="end"/>
        </w:r>
      </w:hyperlink>
    </w:p>
    <w:p w14:paraId="0DBC6222" w14:textId="77777777" w:rsidR="00000000" w:rsidRDefault="007478C2">
      <w:pPr>
        <w:pStyle w:val="TOC1"/>
        <w:tabs>
          <w:tab w:val="right" w:leader="dot" w:pos="9070"/>
        </w:tabs>
      </w:pPr>
      <w:hyperlink w:anchor="_Toc31717" w:history="1">
        <w:r>
          <w:rPr>
            <w:rFonts w:ascii="宋体" w:hAnsi="宋体" w:hint="eastAsia"/>
          </w:rPr>
          <w:t>§</w:t>
        </w:r>
        <w:r>
          <w:rPr>
            <w:rFonts w:ascii="宋体" w:hAnsi="宋体" w:hint="eastAsia"/>
          </w:rPr>
          <w:t xml:space="preserve">2  </w:t>
        </w:r>
        <w:r>
          <w:rPr>
            <w:rFonts w:ascii="宋体" w:hAnsi="宋体" w:hint="eastAsia"/>
          </w:rPr>
          <w:t>基金简介</w:t>
        </w:r>
        <w:r>
          <w:tab/>
        </w:r>
        <w:r>
          <w:fldChar w:fldCharType="begin"/>
        </w:r>
        <w:r>
          <w:instrText xml:space="preserve"> PAGEREF _Toc31717 \h </w:instrText>
        </w:r>
        <w:r>
          <w:fldChar w:fldCharType="separate"/>
        </w:r>
        <w:r>
          <w:t>7</w:t>
        </w:r>
        <w:r>
          <w:fldChar w:fldCharType="end"/>
        </w:r>
      </w:hyperlink>
    </w:p>
    <w:p w14:paraId="0F0D5F9D" w14:textId="77777777" w:rsidR="00000000" w:rsidRDefault="007478C2">
      <w:pPr>
        <w:pStyle w:val="TOC2"/>
        <w:tabs>
          <w:tab w:val="right" w:leader="dot" w:pos="9070"/>
        </w:tabs>
      </w:pPr>
      <w:hyperlink w:anchor="_Toc32108" w:history="1">
        <w:r>
          <w:rPr>
            <w:rFonts w:ascii="宋体" w:hAnsi="宋体" w:hint="eastAsia"/>
          </w:rPr>
          <w:t xml:space="preserve">2.1 </w:t>
        </w:r>
        <w:r>
          <w:rPr>
            <w:rFonts w:ascii="宋体" w:hAnsi="宋体" w:hint="eastAsia"/>
          </w:rPr>
          <w:t>基金基本情况</w:t>
        </w:r>
        <w:r>
          <w:tab/>
        </w:r>
        <w:r>
          <w:fldChar w:fldCharType="begin"/>
        </w:r>
        <w:r>
          <w:instrText xml:space="preserve"> PAGEREF _Toc32108 \h </w:instrText>
        </w:r>
        <w:r>
          <w:fldChar w:fldCharType="separate"/>
        </w:r>
        <w:r>
          <w:t>7</w:t>
        </w:r>
        <w:r>
          <w:fldChar w:fldCharType="end"/>
        </w:r>
      </w:hyperlink>
    </w:p>
    <w:p w14:paraId="0F19B26D" w14:textId="77777777" w:rsidR="00000000" w:rsidRDefault="007478C2">
      <w:pPr>
        <w:pStyle w:val="TOC2"/>
        <w:tabs>
          <w:tab w:val="right" w:leader="dot" w:pos="9070"/>
        </w:tabs>
      </w:pPr>
      <w:hyperlink w:anchor="_Toc27844" w:history="1">
        <w:r>
          <w:rPr>
            <w:rFonts w:ascii="宋体" w:hAnsi="宋体" w:hint="eastAsia"/>
          </w:rPr>
          <w:t xml:space="preserve">2.2 </w:t>
        </w:r>
        <w:r>
          <w:rPr>
            <w:rFonts w:ascii="宋体" w:hAnsi="宋体" w:hint="eastAsia"/>
          </w:rPr>
          <w:t>基金产品说明</w:t>
        </w:r>
        <w:r>
          <w:tab/>
        </w:r>
        <w:r>
          <w:fldChar w:fldCharType="begin"/>
        </w:r>
        <w:r>
          <w:instrText xml:space="preserve"> PAGEREF _Toc27844 \h </w:instrText>
        </w:r>
        <w:r>
          <w:fldChar w:fldCharType="separate"/>
        </w:r>
        <w:r>
          <w:t>8</w:t>
        </w:r>
        <w:r>
          <w:fldChar w:fldCharType="end"/>
        </w:r>
      </w:hyperlink>
    </w:p>
    <w:p w14:paraId="67DEAF66" w14:textId="77777777" w:rsidR="00000000" w:rsidRDefault="007478C2">
      <w:pPr>
        <w:pStyle w:val="TOC2"/>
        <w:tabs>
          <w:tab w:val="right" w:leader="dot" w:pos="9070"/>
        </w:tabs>
      </w:pPr>
      <w:hyperlink w:anchor="_Toc2022" w:history="1">
        <w:r>
          <w:rPr>
            <w:rFonts w:ascii="宋体" w:hAnsi="宋体" w:hint="eastAsia"/>
          </w:rPr>
          <w:t xml:space="preserve">2.3 </w:t>
        </w:r>
        <w:r>
          <w:rPr>
            <w:rFonts w:ascii="宋体" w:hAnsi="宋体" w:hint="eastAsia"/>
          </w:rPr>
          <w:t>基金管理人</w:t>
        </w:r>
        <w:r>
          <w:rPr>
            <w:rFonts w:ascii="宋体" w:hAnsi="宋体" w:hint="eastAsia"/>
          </w:rPr>
          <w:t>和基金托管人</w:t>
        </w:r>
        <w:r>
          <w:tab/>
        </w:r>
        <w:r>
          <w:fldChar w:fldCharType="begin"/>
        </w:r>
        <w:r>
          <w:instrText xml:space="preserve"> PAGEREF _Toc2022 \h </w:instrText>
        </w:r>
        <w:r>
          <w:fldChar w:fldCharType="separate"/>
        </w:r>
        <w:r>
          <w:t>9</w:t>
        </w:r>
        <w:r>
          <w:fldChar w:fldCharType="end"/>
        </w:r>
      </w:hyperlink>
    </w:p>
    <w:p w14:paraId="64FBD7E9" w14:textId="77777777" w:rsidR="00000000" w:rsidRDefault="007478C2">
      <w:pPr>
        <w:pStyle w:val="TOC2"/>
        <w:tabs>
          <w:tab w:val="right" w:leader="dot" w:pos="9070"/>
        </w:tabs>
      </w:pPr>
      <w:hyperlink w:anchor="_Toc27697" w:history="1">
        <w:r>
          <w:rPr>
            <w:rFonts w:ascii="宋体" w:hAnsi="宋体"/>
          </w:rPr>
          <w:t>2.4</w:t>
        </w:r>
        <w:r>
          <w:rPr>
            <w:rFonts w:ascii="宋体" w:hAnsi="宋体" w:hint="eastAsia"/>
          </w:rPr>
          <w:t xml:space="preserve"> </w:t>
        </w:r>
        <w:r>
          <w:rPr>
            <w:rFonts w:ascii="宋体" w:hAnsi="宋体" w:hint="eastAsia"/>
          </w:rPr>
          <w:t>基金投资顾问</w:t>
        </w:r>
        <w:r>
          <w:tab/>
        </w:r>
        <w:r>
          <w:fldChar w:fldCharType="begin"/>
        </w:r>
        <w:r>
          <w:instrText xml:space="preserve"> PAGEREF _Toc27697 \h </w:instrText>
        </w:r>
        <w:r>
          <w:fldChar w:fldCharType="separate"/>
        </w:r>
        <w:r>
          <w:t>9</w:t>
        </w:r>
        <w:r>
          <w:fldChar w:fldCharType="end"/>
        </w:r>
      </w:hyperlink>
    </w:p>
    <w:p w14:paraId="2C96E927" w14:textId="77777777" w:rsidR="00000000" w:rsidRDefault="007478C2">
      <w:pPr>
        <w:pStyle w:val="TOC2"/>
        <w:tabs>
          <w:tab w:val="right" w:leader="dot" w:pos="9070"/>
        </w:tabs>
      </w:pPr>
      <w:hyperlink w:anchor="_Toc2733" w:history="1">
        <w:r>
          <w:rPr>
            <w:rFonts w:ascii="宋体" w:hAnsi="宋体" w:hint="eastAsia"/>
          </w:rPr>
          <w:t>2.</w:t>
        </w:r>
        <w:r>
          <w:rPr>
            <w:rFonts w:ascii="宋体" w:hAnsi="宋体"/>
          </w:rPr>
          <w:t>5</w:t>
        </w:r>
        <w:r>
          <w:rPr>
            <w:rFonts w:ascii="宋体" w:hAnsi="宋体" w:hint="eastAsia"/>
          </w:rPr>
          <w:t xml:space="preserve"> </w:t>
        </w:r>
        <w:r>
          <w:rPr>
            <w:rFonts w:ascii="宋体" w:hAnsi="宋体" w:hint="eastAsia"/>
          </w:rPr>
          <w:t>境外投资顾问和境外资产托管人</w:t>
        </w:r>
        <w:r>
          <w:tab/>
        </w:r>
        <w:r>
          <w:fldChar w:fldCharType="begin"/>
        </w:r>
        <w:r>
          <w:instrText xml:space="preserve"> PAGEREF _Toc2733 \h </w:instrText>
        </w:r>
        <w:r>
          <w:fldChar w:fldCharType="separate"/>
        </w:r>
        <w:r>
          <w:t>9</w:t>
        </w:r>
        <w:r>
          <w:fldChar w:fldCharType="end"/>
        </w:r>
      </w:hyperlink>
    </w:p>
    <w:p w14:paraId="347B3909" w14:textId="77777777" w:rsidR="00000000" w:rsidRDefault="007478C2">
      <w:pPr>
        <w:pStyle w:val="TOC2"/>
        <w:tabs>
          <w:tab w:val="right" w:leader="dot" w:pos="9070"/>
        </w:tabs>
      </w:pPr>
      <w:hyperlink w:anchor="_Toc18380" w:history="1">
        <w:r>
          <w:rPr>
            <w:rFonts w:ascii="宋体" w:hAnsi="宋体" w:hint="eastAsia"/>
          </w:rPr>
          <w:t>2.</w:t>
        </w:r>
        <w:r>
          <w:rPr>
            <w:rFonts w:ascii="宋体" w:hAnsi="宋体"/>
          </w:rPr>
          <w:t>6</w:t>
        </w:r>
        <w:r>
          <w:rPr>
            <w:rFonts w:ascii="宋体" w:hAnsi="宋体" w:hint="eastAsia"/>
          </w:rPr>
          <w:t xml:space="preserve"> </w:t>
        </w:r>
        <w:r>
          <w:rPr>
            <w:rFonts w:ascii="宋体" w:hAnsi="宋体" w:hint="eastAsia"/>
          </w:rPr>
          <w:t>信息披露方式</w:t>
        </w:r>
        <w:r>
          <w:tab/>
        </w:r>
        <w:r>
          <w:fldChar w:fldCharType="begin"/>
        </w:r>
        <w:r>
          <w:instrText xml:space="preserve"> PAGEREF _Toc18380 \h </w:instrText>
        </w:r>
        <w:r>
          <w:fldChar w:fldCharType="separate"/>
        </w:r>
        <w:r>
          <w:t>10</w:t>
        </w:r>
        <w:r>
          <w:fldChar w:fldCharType="end"/>
        </w:r>
      </w:hyperlink>
    </w:p>
    <w:p w14:paraId="7647ED20" w14:textId="77777777" w:rsidR="00000000" w:rsidRDefault="007478C2">
      <w:pPr>
        <w:pStyle w:val="TOC2"/>
        <w:tabs>
          <w:tab w:val="right" w:leader="dot" w:pos="9070"/>
        </w:tabs>
      </w:pPr>
      <w:hyperlink w:anchor="_Toc5798" w:history="1">
        <w:r>
          <w:rPr>
            <w:rFonts w:ascii="宋体" w:hAnsi="宋体" w:hint="eastAsia"/>
          </w:rPr>
          <w:t>2.</w:t>
        </w:r>
        <w:r>
          <w:rPr>
            <w:rFonts w:ascii="宋体" w:hAnsi="宋体"/>
          </w:rPr>
          <w:t>7</w:t>
        </w:r>
        <w:r>
          <w:rPr>
            <w:rFonts w:ascii="宋体" w:hAnsi="宋体" w:hint="eastAsia"/>
          </w:rPr>
          <w:t xml:space="preserve"> </w:t>
        </w:r>
        <w:r>
          <w:rPr>
            <w:rFonts w:ascii="宋体" w:hAnsi="宋体" w:hint="eastAsia"/>
          </w:rPr>
          <w:t>其他相关资料</w:t>
        </w:r>
        <w:r>
          <w:tab/>
        </w:r>
        <w:r>
          <w:fldChar w:fldCharType="begin"/>
        </w:r>
        <w:r>
          <w:instrText xml:space="preserve"> PAGEREF _Toc5798 \h </w:instrText>
        </w:r>
        <w:r>
          <w:fldChar w:fldCharType="separate"/>
        </w:r>
        <w:r>
          <w:t>10</w:t>
        </w:r>
        <w:r>
          <w:fldChar w:fldCharType="end"/>
        </w:r>
      </w:hyperlink>
    </w:p>
    <w:p w14:paraId="4060E32E" w14:textId="77777777" w:rsidR="00000000" w:rsidRDefault="007478C2">
      <w:pPr>
        <w:pStyle w:val="TOC1"/>
        <w:tabs>
          <w:tab w:val="right" w:leader="dot" w:pos="9070"/>
        </w:tabs>
      </w:pPr>
      <w:hyperlink w:anchor="_Toc26532" w:history="1">
        <w:r>
          <w:rPr>
            <w:rFonts w:ascii="宋体" w:hAnsi="宋体" w:hint="eastAsia"/>
          </w:rPr>
          <w:t>§</w:t>
        </w:r>
        <w:r>
          <w:rPr>
            <w:rFonts w:ascii="宋体" w:hAnsi="宋体" w:hint="eastAsia"/>
          </w:rPr>
          <w:t xml:space="preserve">3  </w:t>
        </w:r>
        <w:r>
          <w:rPr>
            <w:rFonts w:ascii="宋体" w:hAnsi="宋体" w:hint="eastAsia"/>
          </w:rPr>
          <w:t>主要财务指标、基金净值表现及利润分配情况</w:t>
        </w:r>
        <w:r>
          <w:tab/>
        </w:r>
        <w:r>
          <w:fldChar w:fldCharType="begin"/>
        </w:r>
        <w:r>
          <w:instrText xml:space="preserve"> PAGEREF _Toc26532 \h </w:instrText>
        </w:r>
        <w:r>
          <w:fldChar w:fldCharType="separate"/>
        </w:r>
        <w:r>
          <w:t>11</w:t>
        </w:r>
        <w:r>
          <w:fldChar w:fldCharType="end"/>
        </w:r>
      </w:hyperlink>
    </w:p>
    <w:p w14:paraId="5FF82D9B" w14:textId="77777777" w:rsidR="00000000" w:rsidRDefault="007478C2">
      <w:pPr>
        <w:pStyle w:val="TOC2"/>
        <w:tabs>
          <w:tab w:val="right" w:leader="dot" w:pos="9070"/>
        </w:tabs>
      </w:pPr>
      <w:hyperlink w:anchor="_Toc2931" w:history="1">
        <w:r>
          <w:rPr>
            <w:rFonts w:ascii="宋体" w:hAnsi="宋体" w:hint="eastAsia"/>
          </w:rPr>
          <w:t xml:space="preserve">3.1 </w:t>
        </w:r>
        <w:r>
          <w:rPr>
            <w:rFonts w:ascii="宋体" w:hAnsi="宋体"/>
          </w:rPr>
          <w:t>主要</w:t>
        </w:r>
        <w:r>
          <w:rPr>
            <w:rFonts w:ascii="宋体" w:hAnsi="宋体" w:hint="eastAsia"/>
          </w:rPr>
          <w:t>会计数据和</w:t>
        </w:r>
        <w:r>
          <w:rPr>
            <w:rFonts w:ascii="宋体" w:hAnsi="宋体"/>
          </w:rPr>
          <w:t>财务指标</w:t>
        </w:r>
        <w:r>
          <w:tab/>
        </w:r>
        <w:r>
          <w:fldChar w:fldCharType="begin"/>
        </w:r>
        <w:r>
          <w:instrText xml:space="preserve"> PAGEREF _Toc2931 \h </w:instrText>
        </w:r>
        <w:r>
          <w:fldChar w:fldCharType="separate"/>
        </w:r>
        <w:r>
          <w:t>11</w:t>
        </w:r>
        <w:r>
          <w:fldChar w:fldCharType="end"/>
        </w:r>
      </w:hyperlink>
    </w:p>
    <w:p w14:paraId="4EFA819A" w14:textId="77777777" w:rsidR="00000000" w:rsidRDefault="007478C2">
      <w:pPr>
        <w:pStyle w:val="TOC2"/>
        <w:tabs>
          <w:tab w:val="right" w:leader="dot" w:pos="9070"/>
        </w:tabs>
      </w:pPr>
      <w:hyperlink w:anchor="_Toc11612" w:history="1">
        <w:r>
          <w:rPr>
            <w:rFonts w:ascii="宋体" w:hAnsi="宋体" w:hint="eastAsia"/>
          </w:rPr>
          <w:t xml:space="preserve">3.2 </w:t>
        </w:r>
        <w:r>
          <w:rPr>
            <w:rFonts w:ascii="宋体" w:hAnsi="宋体"/>
          </w:rPr>
          <w:t>基金净值表现</w:t>
        </w:r>
        <w:r>
          <w:tab/>
        </w:r>
        <w:r>
          <w:fldChar w:fldCharType="begin"/>
        </w:r>
        <w:r>
          <w:instrText xml:space="preserve"> PAGEREF _Toc11612 \h </w:instrText>
        </w:r>
        <w:r>
          <w:fldChar w:fldCharType="separate"/>
        </w:r>
        <w:r>
          <w:t>12</w:t>
        </w:r>
        <w:r>
          <w:fldChar w:fldCharType="end"/>
        </w:r>
      </w:hyperlink>
    </w:p>
    <w:p w14:paraId="7B4AD92B" w14:textId="77777777" w:rsidR="00000000" w:rsidRDefault="007478C2">
      <w:pPr>
        <w:pStyle w:val="TOC2"/>
        <w:tabs>
          <w:tab w:val="right" w:leader="dot" w:pos="9070"/>
        </w:tabs>
      </w:pPr>
      <w:hyperlink w:anchor="_Toc27280" w:history="1">
        <w:r>
          <w:rPr>
            <w:rFonts w:ascii="宋体" w:hAnsi="宋体" w:hint="eastAsia"/>
          </w:rPr>
          <w:t xml:space="preserve">3.3 </w:t>
        </w:r>
        <w:r>
          <w:rPr>
            <w:rFonts w:ascii="宋体" w:hAnsi="宋体" w:hint="eastAsia"/>
          </w:rPr>
          <w:t>其他指标</w:t>
        </w:r>
        <w:r>
          <w:tab/>
        </w:r>
        <w:r>
          <w:fldChar w:fldCharType="begin"/>
        </w:r>
        <w:r>
          <w:instrText xml:space="preserve"> PAGEREF _Toc27280 \h </w:instrText>
        </w:r>
        <w:r>
          <w:fldChar w:fldCharType="separate"/>
        </w:r>
        <w:r>
          <w:t>13</w:t>
        </w:r>
        <w:r>
          <w:fldChar w:fldCharType="end"/>
        </w:r>
      </w:hyperlink>
    </w:p>
    <w:p w14:paraId="017A39DD" w14:textId="77777777" w:rsidR="00000000" w:rsidRDefault="007478C2">
      <w:pPr>
        <w:pStyle w:val="TOC2"/>
        <w:tabs>
          <w:tab w:val="right" w:leader="dot" w:pos="9070"/>
        </w:tabs>
      </w:pPr>
      <w:hyperlink w:anchor="_Toc10588" w:history="1">
        <w:r>
          <w:rPr>
            <w:rFonts w:ascii="宋体" w:hAnsi="宋体" w:hint="eastAsia"/>
          </w:rPr>
          <w:t xml:space="preserve">3.4 </w:t>
        </w:r>
        <w:r>
          <w:rPr>
            <w:rFonts w:ascii="宋体" w:hAnsi="宋体" w:hint="eastAsia"/>
          </w:rPr>
          <w:t>过去三年基金的利润分配情况</w:t>
        </w:r>
        <w:r>
          <w:tab/>
        </w:r>
        <w:r>
          <w:fldChar w:fldCharType="begin"/>
        </w:r>
        <w:r>
          <w:instrText xml:space="preserve"> PAGEREF _Toc10588 \h </w:instrText>
        </w:r>
        <w:r>
          <w:fldChar w:fldCharType="separate"/>
        </w:r>
        <w:r>
          <w:t>13</w:t>
        </w:r>
        <w:r>
          <w:fldChar w:fldCharType="end"/>
        </w:r>
      </w:hyperlink>
    </w:p>
    <w:p w14:paraId="490A94D9" w14:textId="77777777" w:rsidR="00000000" w:rsidRDefault="007478C2">
      <w:pPr>
        <w:pStyle w:val="TOC1"/>
        <w:tabs>
          <w:tab w:val="right" w:leader="dot" w:pos="9070"/>
        </w:tabs>
      </w:pPr>
      <w:hyperlink w:anchor="_Toc11318" w:history="1">
        <w:r>
          <w:rPr>
            <w:rFonts w:ascii="宋体" w:hAnsi="宋体" w:hint="eastAsia"/>
          </w:rPr>
          <w:t>§</w:t>
        </w:r>
        <w:r>
          <w:rPr>
            <w:rFonts w:ascii="宋体" w:hAnsi="宋体" w:hint="eastAsia"/>
          </w:rPr>
          <w:t xml:space="preserve">4  </w:t>
        </w:r>
        <w:r>
          <w:rPr>
            <w:rFonts w:ascii="宋体" w:hAnsi="宋体" w:hint="eastAsia"/>
          </w:rPr>
          <w:t>管理人报告</w:t>
        </w:r>
        <w:r>
          <w:tab/>
        </w:r>
        <w:r>
          <w:fldChar w:fldCharType="begin"/>
        </w:r>
        <w:r>
          <w:instrText xml:space="preserve"> PAGEREF _Toc11318 \h </w:instrText>
        </w:r>
        <w:r>
          <w:fldChar w:fldCharType="separate"/>
        </w:r>
        <w:r>
          <w:t>14</w:t>
        </w:r>
        <w:r>
          <w:fldChar w:fldCharType="end"/>
        </w:r>
      </w:hyperlink>
    </w:p>
    <w:p w14:paraId="35FD2033" w14:textId="77777777" w:rsidR="00000000" w:rsidRDefault="007478C2">
      <w:pPr>
        <w:pStyle w:val="TOC2"/>
        <w:tabs>
          <w:tab w:val="right" w:leader="dot" w:pos="9070"/>
        </w:tabs>
      </w:pPr>
      <w:hyperlink w:anchor="_Toc16028" w:history="1">
        <w:r>
          <w:rPr>
            <w:rFonts w:ascii="宋体" w:hAnsi="宋体" w:hint="eastAsia"/>
          </w:rPr>
          <w:t xml:space="preserve">4.1 </w:t>
        </w:r>
        <w:r>
          <w:rPr>
            <w:rFonts w:ascii="宋体" w:hAnsi="宋体" w:hint="eastAsia"/>
          </w:rPr>
          <w:t>基金管理人及基金经理情况</w:t>
        </w:r>
        <w:r>
          <w:tab/>
        </w:r>
        <w:r>
          <w:fldChar w:fldCharType="begin"/>
        </w:r>
        <w:r>
          <w:instrText xml:space="preserve"> PAGERE</w:instrText>
        </w:r>
        <w:r>
          <w:instrText xml:space="preserve">F _Toc16028 \h </w:instrText>
        </w:r>
        <w:r>
          <w:fldChar w:fldCharType="separate"/>
        </w:r>
        <w:r>
          <w:t>14</w:t>
        </w:r>
        <w:r>
          <w:fldChar w:fldCharType="end"/>
        </w:r>
      </w:hyperlink>
    </w:p>
    <w:p w14:paraId="4AC921E3" w14:textId="77777777" w:rsidR="00000000" w:rsidRDefault="007478C2">
      <w:pPr>
        <w:pStyle w:val="TOC2"/>
        <w:tabs>
          <w:tab w:val="right" w:leader="dot" w:pos="9070"/>
        </w:tabs>
      </w:pPr>
      <w:hyperlink w:anchor="_Toc27772" w:history="1">
        <w:r>
          <w:rPr>
            <w:rFonts w:ascii="宋体" w:hAnsi="宋体" w:hint="eastAsia"/>
          </w:rPr>
          <w:t xml:space="preserve">4.2 </w:t>
        </w:r>
        <w:r>
          <w:rPr>
            <w:rFonts w:ascii="宋体" w:hAnsi="宋体" w:hint="eastAsia"/>
          </w:rPr>
          <w:t>境外投资顾问为本基金提供投资建议的主要成员简介</w:t>
        </w:r>
        <w:r>
          <w:tab/>
        </w:r>
        <w:r>
          <w:fldChar w:fldCharType="begin"/>
        </w:r>
        <w:r>
          <w:instrText xml:space="preserve"> PAGEREF _Toc27772 \h </w:instrText>
        </w:r>
        <w:r>
          <w:fldChar w:fldCharType="separate"/>
        </w:r>
        <w:r>
          <w:t>15</w:t>
        </w:r>
        <w:r>
          <w:fldChar w:fldCharType="end"/>
        </w:r>
      </w:hyperlink>
    </w:p>
    <w:p w14:paraId="2125E7BF" w14:textId="77777777" w:rsidR="00000000" w:rsidRDefault="007478C2">
      <w:pPr>
        <w:pStyle w:val="TOC2"/>
        <w:tabs>
          <w:tab w:val="right" w:leader="dot" w:pos="9070"/>
        </w:tabs>
      </w:pPr>
      <w:hyperlink w:anchor="_Toc20948" w:history="1">
        <w:r>
          <w:rPr>
            <w:rFonts w:ascii="宋体" w:hAnsi="宋体" w:hint="eastAsia"/>
          </w:rPr>
          <w:t xml:space="preserve">4.3 </w:t>
        </w:r>
        <w:r>
          <w:rPr>
            <w:rFonts w:ascii="宋体" w:hAnsi="宋体" w:hint="eastAsia"/>
          </w:rPr>
          <w:t>管理人对报告期内本基金运作遵规守信情况的说明</w:t>
        </w:r>
        <w:r>
          <w:tab/>
        </w:r>
        <w:r>
          <w:fldChar w:fldCharType="begin"/>
        </w:r>
        <w:r>
          <w:instrText xml:space="preserve"> PAGEREF _Toc20948 \h </w:instrText>
        </w:r>
        <w:r>
          <w:fldChar w:fldCharType="separate"/>
        </w:r>
        <w:r>
          <w:t>16</w:t>
        </w:r>
        <w:r>
          <w:fldChar w:fldCharType="end"/>
        </w:r>
      </w:hyperlink>
    </w:p>
    <w:p w14:paraId="46383B8A" w14:textId="77777777" w:rsidR="00000000" w:rsidRDefault="007478C2">
      <w:pPr>
        <w:pStyle w:val="TOC2"/>
        <w:tabs>
          <w:tab w:val="right" w:leader="dot" w:pos="9070"/>
        </w:tabs>
      </w:pPr>
      <w:hyperlink w:anchor="_Toc14925" w:history="1">
        <w:r>
          <w:rPr>
            <w:rFonts w:ascii="宋体" w:hAnsi="宋体" w:hint="eastAsia"/>
          </w:rPr>
          <w:t xml:space="preserve">4.4 </w:t>
        </w:r>
        <w:r>
          <w:rPr>
            <w:rFonts w:ascii="宋体" w:hAnsi="宋体" w:hint="eastAsia"/>
          </w:rPr>
          <w:t>管理人对报告期内公平交易情况的专项说明</w:t>
        </w:r>
        <w:r>
          <w:tab/>
        </w:r>
        <w:r>
          <w:fldChar w:fldCharType="begin"/>
        </w:r>
        <w:r>
          <w:instrText xml:space="preserve"> PAGEREF _Toc14925 </w:instrText>
        </w:r>
        <w:r>
          <w:instrText xml:space="preserve">\h </w:instrText>
        </w:r>
        <w:r>
          <w:fldChar w:fldCharType="separate"/>
        </w:r>
        <w:r>
          <w:t>16</w:t>
        </w:r>
        <w:r>
          <w:fldChar w:fldCharType="end"/>
        </w:r>
      </w:hyperlink>
    </w:p>
    <w:p w14:paraId="7650FCF7" w14:textId="77777777" w:rsidR="00000000" w:rsidRDefault="007478C2">
      <w:pPr>
        <w:pStyle w:val="TOC2"/>
        <w:tabs>
          <w:tab w:val="right" w:leader="dot" w:pos="9070"/>
        </w:tabs>
      </w:pPr>
      <w:hyperlink w:anchor="_Toc18195" w:history="1">
        <w:r>
          <w:rPr>
            <w:rFonts w:ascii="宋体" w:hAnsi="宋体" w:hint="eastAsia"/>
          </w:rPr>
          <w:t xml:space="preserve">4.5 </w:t>
        </w:r>
        <w:r>
          <w:rPr>
            <w:rFonts w:ascii="宋体" w:hAnsi="宋体" w:hint="eastAsia"/>
          </w:rPr>
          <w:t>管理人对报告期内基金的投资策略和业绩表现的说明</w:t>
        </w:r>
        <w:r>
          <w:tab/>
        </w:r>
        <w:r>
          <w:fldChar w:fldCharType="begin"/>
        </w:r>
        <w:r>
          <w:instrText xml:space="preserve"> PAGEREF _Toc18195 \h </w:instrText>
        </w:r>
        <w:r>
          <w:fldChar w:fldCharType="separate"/>
        </w:r>
        <w:r>
          <w:t>16</w:t>
        </w:r>
        <w:r>
          <w:fldChar w:fldCharType="end"/>
        </w:r>
      </w:hyperlink>
    </w:p>
    <w:p w14:paraId="1C0575C9" w14:textId="77777777" w:rsidR="00000000" w:rsidRDefault="007478C2">
      <w:pPr>
        <w:pStyle w:val="TOC2"/>
        <w:tabs>
          <w:tab w:val="right" w:leader="dot" w:pos="9070"/>
        </w:tabs>
      </w:pPr>
      <w:hyperlink w:anchor="_Toc24354" w:history="1">
        <w:r>
          <w:rPr>
            <w:rFonts w:ascii="宋体" w:hAnsi="宋体" w:hint="eastAsia"/>
          </w:rPr>
          <w:t xml:space="preserve">4.6 </w:t>
        </w:r>
        <w:r>
          <w:rPr>
            <w:rFonts w:ascii="宋体" w:hAnsi="宋体" w:hint="eastAsia"/>
          </w:rPr>
          <w:t>管理人对宏观经济、证券市场及行业走势的简要展望</w:t>
        </w:r>
        <w:r>
          <w:tab/>
        </w:r>
        <w:r>
          <w:fldChar w:fldCharType="begin"/>
        </w:r>
        <w:r>
          <w:instrText xml:space="preserve"> PAGEREF _Toc24354 \h </w:instrText>
        </w:r>
        <w:r>
          <w:fldChar w:fldCharType="separate"/>
        </w:r>
        <w:r>
          <w:t>16</w:t>
        </w:r>
        <w:r>
          <w:fldChar w:fldCharType="end"/>
        </w:r>
      </w:hyperlink>
    </w:p>
    <w:p w14:paraId="188462C9" w14:textId="77777777" w:rsidR="00000000" w:rsidRDefault="007478C2">
      <w:pPr>
        <w:pStyle w:val="TOC2"/>
        <w:tabs>
          <w:tab w:val="right" w:leader="dot" w:pos="9070"/>
        </w:tabs>
      </w:pPr>
      <w:hyperlink w:anchor="_Toc26880" w:history="1">
        <w:r>
          <w:rPr>
            <w:rFonts w:ascii="宋体" w:hAnsi="宋体" w:hint="eastAsia"/>
          </w:rPr>
          <w:t xml:space="preserve">4.7 </w:t>
        </w:r>
        <w:r>
          <w:rPr>
            <w:rFonts w:ascii="宋体" w:hAnsi="宋体" w:hint="eastAsia"/>
          </w:rPr>
          <w:t>管理人内部有关本基金的监察稽核工作情况</w:t>
        </w:r>
        <w:r>
          <w:tab/>
        </w:r>
        <w:r>
          <w:fldChar w:fldCharType="begin"/>
        </w:r>
        <w:r>
          <w:instrText xml:space="preserve"> PAGEREF _Toc26880 \h </w:instrText>
        </w:r>
        <w:r>
          <w:fldChar w:fldCharType="separate"/>
        </w:r>
        <w:r>
          <w:t>16</w:t>
        </w:r>
        <w:r>
          <w:fldChar w:fldCharType="end"/>
        </w:r>
      </w:hyperlink>
    </w:p>
    <w:p w14:paraId="29CE666E" w14:textId="77777777" w:rsidR="00000000" w:rsidRDefault="007478C2">
      <w:pPr>
        <w:pStyle w:val="TOC2"/>
        <w:tabs>
          <w:tab w:val="right" w:leader="dot" w:pos="9070"/>
        </w:tabs>
      </w:pPr>
      <w:hyperlink w:anchor="_Toc28083" w:history="1">
        <w:r>
          <w:rPr>
            <w:rFonts w:ascii="宋体" w:hAnsi="宋体" w:hint="eastAsia"/>
          </w:rPr>
          <w:t xml:space="preserve">4.8 </w:t>
        </w:r>
        <w:r>
          <w:rPr>
            <w:rFonts w:ascii="宋体" w:hAnsi="宋体" w:hint="eastAsia"/>
          </w:rPr>
          <w:t>管理人对报告期内基金估值程序等事项的说明</w:t>
        </w:r>
        <w:r>
          <w:tab/>
        </w:r>
        <w:r>
          <w:fldChar w:fldCharType="begin"/>
        </w:r>
        <w:r>
          <w:instrText xml:space="preserve"> PAGEREF _Toc28083 \h </w:instrText>
        </w:r>
        <w:r>
          <w:fldChar w:fldCharType="separate"/>
        </w:r>
        <w:r>
          <w:t>16</w:t>
        </w:r>
        <w:r>
          <w:fldChar w:fldCharType="end"/>
        </w:r>
      </w:hyperlink>
    </w:p>
    <w:p w14:paraId="6E3C4048" w14:textId="77777777" w:rsidR="00000000" w:rsidRDefault="007478C2">
      <w:pPr>
        <w:pStyle w:val="TOC2"/>
        <w:tabs>
          <w:tab w:val="right" w:leader="dot" w:pos="9070"/>
        </w:tabs>
      </w:pPr>
      <w:hyperlink w:anchor="_Toc28514" w:history="1">
        <w:r>
          <w:rPr>
            <w:rFonts w:ascii="宋体" w:hAnsi="宋体" w:hint="eastAsia"/>
          </w:rPr>
          <w:t xml:space="preserve">4.9 </w:t>
        </w:r>
        <w:r>
          <w:rPr>
            <w:rFonts w:ascii="宋体" w:hAnsi="宋体" w:hint="eastAsia"/>
          </w:rPr>
          <w:t>管理人对报告期内基金利润分配情况的说明</w:t>
        </w:r>
        <w:r>
          <w:tab/>
        </w:r>
        <w:r>
          <w:fldChar w:fldCharType="begin"/>
        </w:r>
        <w:r>
          <w:instrText xml:space="preserve"> PAGEREF _Toc28514 \h </w:instrText>
        </w:r>
        <w:r>
          <w:fldChar w:fldCharType="separate"/>
        </w:r>
        <w:r>
          <w:t>17</w:t>
        </w:r>
        <w:r>
          <w:fldChar w:fldCharType="end"/>
        </w:r>
      </w:hyperlink>
    </w:p>
    <w:p w14:paraId="187AFE73" w14:textId="77777777" w:rsidR="00000000" w:rsidRDefault="007478C2">
      <w:pPr>
        <w:pStyle w:val="TOC2"/>
        <w:tabs>
          <w:tab w:val="right" w:leader="dot" w:pos="9070"/>
        </w:tabs>
      </w:pPr>
      <w:hyperlink w:anchor="_Toc5874" w:history="1">
        <w:r>
          <w:rPr>
            <w:rFonts w:ascii="宋体" w:hAnsi="宋体" w:hint="eastAsia"/>
          </w:rPr>
          <w:t xml:space="preserve">4.10 </w:t>
        </w:r>
        <w:r>
          <w:rPr>
            <w:rFonts w:ascii="宋体" w:hAnsi="宋体" w:hint="eastAsia"/>
          </w:rPr>
          <w:t>管理人对会计师事务所出具非标准审计报告所涉相关事项的说明</w:t>
        </w:r>
        <w:r>
          <w:tab/>
        </w:r>
        <w:r>
          <w:fldChar w:fldCharType="begin"/>
        </w:r>
        <w:r>
          <w:instrText xml:space="preserve"> PAGEREF _Toc5874 \h </w:instrText>
        </w:r>
        <w:r>
          <w:fldChar w:fldCharType="separate"/>
        </w:r>
        <w:r>
          <w:t>17</w:t>
        </w:r>
        <w:r>
          <w:fldChar w:fldCharType="end"/>
        </w:r>
      </w:hyperlink>
    </w:p>
    <w:p w14:paraId="418031A8" w14:textId="77777777" w:rsidR="00000000" w:rsidRDefault="007478C2">
      <w:pPr>
        <w:pStyle w:val="TOC2"/>
        <w:tabs>
          <w:tab w:val="right" w:leader="dot" w:pos="9070"/>
        </w:tabs>
      </w:pPr>
      <w:hyperlink w:anchor="_Toc18074" w:history="1">
        <w:r>
          <w:rPr>
            <w:rFonts w:ascii="宋体" w:hAnsi="宋体"/>
          </w:rPr>
          <w:t xml:space="preserve">4.11 </w:t>
        </w:r>
        <w:r>
          <w:rPr>
            <w:rFonts w:ascii="宋体" w:hAnsi="宋体" w:hint="eastAsia"/>
          </w:rPr>
          <w:t>报告期内管理人对本基金持有人数或基金资产净值预警情形的说明</w:t>
        </w:r>
        <w:r>
          <w:tab/>
        </w:r>
        <w:r>
          <w:fldChar w:fldCharType="begin"/>
        </w:r>
        <w:r>
          <w:instrText xml:space="preserve"> PAGEREF _Toc18074 \h </w:instrText>
        </w:r>
        <w:r>
          <w:fldChar w:fldCharType="separate"/>
        </w:r>
        <w:r>
          <w:t>17</w:t>
        </w:r>
        <w:r>
          <w:fldChar w:fldCharType="end"/>
        </w:r>
      </w:hyperlink>
    </w:p>
    <w:p w14:paraId="6DFDD67E" w14:textId="77777777" w:rsidR="00000000" w:rsidRDefault="007478C2">
      <w:pPr>
        <w:pStyle w:val="TOC1"/>
        <w:tabs>
          <w:tab w:val="right" w:leader="dot" w:pos="9070"/>
        </w:tabs>
      </w:pPr>
      <w:hyperlink w:anchor="_Toc10" w:history="1">
        <w:r>
          <w:rPr>
            <w:rFonts w:ascii="宋体" w:hAnsi="宋体" w:hint="eastAsia"/>
          </w:rPr>
          <w:t>§</w:t>
        </w:r>
        <w:r>
          <w:rPr>
            <w:rFonts w:ascii="宋体" w:hAnsi="宋体" w:hint="eastAsia"/>
          </w:rPr>
          <w:t xml:space="preserve">5  </w:t>
        </w:r>
        <w:r>
          <w:rPr>
            <w:rFonts w:ascii="宋体" w:hAnsi="宋体" w:hint="eastAsia"/>
          </w:rPr>
          <w:t>托管人报告</w:t>
        </w:r>
        <w:r>
          <w:tab/>
        </w:r>
        <w:r>
          <w:fldChar w:fldCharType="begin"/>
        </w:r>
        <w:r>
          <w:instrText xml:space="preserve"> PAGEREF _Toc10 \h </w:instrText>
        </w:r>
        <w:r>
          <w:fldChar w:fldCharType="separate"/>
        </w:r>
        <w:r>
          <w:t>17</w:t>
        </w:r>
        <w:r>
          <w:fldChar w:fldCharType="end"/>
        </w:r>
      </w:hyperlink>
    </w:p>
    <w:p w14:paraId="3E1A7F28" w14:textId="77777777" w:rsidR="00000000" w:rsidRDefault="007478C2">
      <w:pPr>
        <w:pStyle w:val="TOC2"/>
        <w:tabs>
          <w:tab w:val="right" w:leader="dot" w:pos="9070"/>
        </w:tabs>
      </w:pPr>
      <w:hyperlink w:anchor="_Toc2098" w:history="1">
        <w:r>
          <w:rPr>
            <w:rFonts w:ascii="宋体" w:hAnsi="宋体" w:hint="eastAsia"/>
          </w:rPr>
          <w:t xml:space="preserve">5.1 </w:t>
        </w:r>
        <w:r>
          <w:rPr>
            <w:rFonts w:ascii="宋体" w:hAnsi="宋体" w:hint="eastAsia"/>
          </w:rPr>
          <w:t>报告期内本基金托管人遵规守信情况声明</w:t>
        </w:r>
        <w:r>
          <w:tab/>
        </w:r>
        <w:r>
          <w:fldChar w:fldCharType="begin"/>
        </w:r>
        <w:r>
          <w:instrText xml:space="preserve"> PAGEREF _Toc2098 \h </w:instrText>
        </w:r>
        <w:r>
          <w:fldChar w:fldCharType="separate"/>
        </w:r>
        <w:r>
          <w:t>17</w:t>
        </w:r>
        <w:r>
          <w:fldChar w:fldCharType="end"/>
        </w:r>
      </w:hyperlink>
    </w:p>
    <w:p w14:paraId="198D0437" w14:textId="77777777" w:rsidR="00000000" w:rsidRDefault="007478C2">
      <w:pPr>
        <w:pStyle w:val="TOC2"/>
        <w:tabs>
          <w:tab w:val="right" w:leader="dot" w:pos="9070"/>
        </w:tabs>
      </w:pPr>
      <w:hyperlink w:anchor="_Toc26944" w:history="1">
        <w:r>
          <w:rPr>
            <w:rFonts w:ascii="宋体" w:hAnsi="宋体" w:hint="eastAsia"/>
          </w:rPr>
          <w:t xml:space="preserve">5.2 </w:t>
        </w:r>
        <w:r>
          <w:rPr>
            <w:rFonts w:ascii="宋体" w:hAnsi="宋体" w:hint="eastAsia"/>
          </w:rPr>
          <w:t>托管人对报告期内本基金投资</w:t>
        </w:r>
        <w:r>
          <w:rPr>
            <w:rFonts w:ascii="宋体" w:hAnsi="宋体" w:hint="eastAsia"/>
          </w:rPr>
          <w:t>运作遵规守信、净值计算、利润分配等情况的说明</w:t>
        </w:r>
        <w:r>
          <w:tab/>
        </w:r>
        <w:r>
          <w:fldChar w:fldCharType="begin"/>
        </w:r>
        <w:r>
          <w:instrText xml:space="preserve"> PAGEREF _Toc26944 \h </w:instrText>
        </w:r>
        <w:r>
          <w:fldChar w:fldCharType="separate"/>
        </w:r>
        <w:r>
          <w:t>17</w:t>
        </w:r>
        <w:r>
          <w:fldChar w:fldCharType="end"/>
        </w:r>
      </w:hyperlink>
    </w:p>
    <w:p w14:paraId="51E76DEC" w14:textId="77777777" w:rsidR="00000000" w:rsidRDefault="007478C2">
      <w:pPr>
        <w:pStyle w:val="TOC2"/>
        <w:tabs>
          <w:tab w:val="right" w:leader="dot" w:pos="9070"/>
        </w:tabs>
      </w:pPr>
      <w:hyperlink w:anchor="_Toc21687" w:history="1">
        <w:r>
          <w:rPr>
            <w:rFonts w:ascii="宋体" w:hAnsi="宋体" w:hint="eastAsia"/>
          </w:rPr>
          <w:t xml:space="preserve">5.3 </w:t>
        </w:r>
        <w:r>
          <w:rPr>
            <w:rFonts w:ascii="宋体" w:hAnsi="宋体" w:hint="eastAsia"/>
          </w:rPr>
          <w:t>托管人对本年度报告</w:t>
        </w:r>
        <w:r>
          <w:rPr>
            <w:rFonts w:ascii="宋体" w:hAnsi="宋体" w:hint="eastAsia"/>
          </w:rPr>
          <w:t>/</w:t>
        </w:r>
        <w:r>
          <w:rPr>
            <w:rFonts w:ascii="宋体" w:hAnsi="宋体" w:hint="eastAsia"/>
            <w:kern w:val="0"/>
          </w:rPr>
          <w:t>中期</w:t>
        </w:r>
        <w:r>
          <w:rPr>
            <w:rFonts w:ascii="宋体" w:hAnsi="宋体" w:hint="eastAsia"/>
          </w:rPr>
          <w:t>报告中财务信息等内容的真实、准确和完整发表意见</w:t>
        </w:r>
        <w:r>
          <w:tab/>
        </w:r>
        <w:r>
          <w:fldChar w:fldCharType="begin"/>
        </w:r>
        <w:r>
          <w:instrText xml:space="preserve"> PAGEREF _Toc21687 \h </w:instrText>
        </w:r>
        <w:r>
          <w:fldChar w:fldCharType="separate"/>
        </w:r>
        <w:r>
          <w:t>17</w:t>
        </w:r>
        <w:r>
          <w:fldChar w:fldCharType="end"/>
        </w:r>
      </w:hyperlink>
    </w:p>
    <w:p w14:paraId="3670DC90" w14:textId="77777777" w:rsidR="00000000" w:rsidRDefault="007478C2">
      <w:pPr>
        <w:pStyle w:val="TOC1"/>
        <w:tabs>
          <w:tab w:val="right" w:leader="dot" w:pos="9070"/>
        </w:tabs>
      </w:pPr>
      <w:hyperlink w:anchor="_Toc13536" w:history="1">
        <w:r>
          <w:rPr>
            <w:rFonts w:ascii="宋体" w:hAnsi="宋体" w:hint="eastAsia"/>
          </w:rPr>
          <w:t>§</w:t>
        </w:r>
        <w:r>
          <w:rPr>
            <w:rFonts w:ascii="宋体" w:hAnsi="宋体" w:hint="eastAsia"/>
          </w:rPr>
          <w:t xml:space="preserve">6  </w:t>
        </w:r>
        <w:r>
          <w:rPr>
            <w:rFonts w:ascii="宋体" w:hAnsi="宋体" w:hint="eastAsia"/>
          </w:rPr>
          <w:t>审计报告</w:t>
        </w:r>
        <w:r>
          <w:tab/>
        </w:r>
        <w:r>
          <w:fldChar w:fldCharType="begin"/>
        </w:r>
        <w:r>
          <w:instrText xml:space="preserve"> PAGEREF _Toc13536 \h </w:instrText>
        </w:r>
        <w:r>
          <w:fldChar w:fldCharType="separate"/>
        </w:r>
        <w:r>
          <w:t>18</w:t>
        </w:r>
        <w:r>
          <w:fldChar w:fldCharType="end"/>
        </w:r>
      </w:hyperlink>
    </w:p>
    <w:p w14:paraId="22CA5462" w14:textId="77777777" w:rsidR="00000000" w:rsidRDefault="007478C2">
      <w:pPr>
        <w:pStyle w:val="TOC2"/>
        <w:tabs>
          <w:tab w:val="right" w:leader="dot" w:pos="9070"/>
        </w:tabs>
      </w:pPr>
      <w:hyperlink w:anchor="_Toc363" w:history="1">
        <w:r>
          <w:rPr>
            <w:rFonts w:ascii="宋体" w:hAnsi="宋体" w:hint="eastAsia"/>
          </w:rPr>
          <w:t xml:space="preserve">6.1 </w:t>
        </w:r>
        <w:r>
          <w:rPr>
            <w:rFonts w:ascii="宋体" w:hAnsi="宋体" w:hint="eastAsia"/>
          </w:rPr>
          <w:t>审计报告基本信息</w:t>
        </w:r>
        <w:r>
          <w:tab/>
        </w:r>
        <w:r>
          <w:fldChar w:fldCharType="begin"/>
        </w:r>
        <w:r>
          <w:instrText xml:space="preserve"> PAGERE</w:instrText>
        </w:r>
        <w:r>
          <w:instrText xml:space="preserve">F _Toc363 \h </w:instrText>
        </w:r>
        <w:r>
          <w:fldChar w:fldCharType="separate"/>
        </w:r>
        <w:r>
          <w:t>18</w:t>
        </w:r>
        <w:r>
          <w:fldChar w:fldCharType="end"/>
        </w:r>
      </w:hyperlink>
    </w:p>
    <w:p w14:paraId="471405CC" w14:textId="77777777" w:rsidR="00000000" w:rsidRDefault="007478C2">
      <w:pPr>
        <w:pStyle w:val="TOC2"/>
        <w:tabs>
          <w:tab w:val="right" w:leader="dot" w:pos="9070"/>
        </w:tabs>
      </w:pPr>
      <w:hyperlink w:anchor="_Toc5796" w:history="1">
        <w:r>
          <w:rPr>
            <w:rFonts w:ascii="宋体" w:hAnsi="宋体" w:hint="eastAsia"/>
          </w:rPr>
          <w:t xml:space="preserve">6.2 </w:t>
        </w:r>
        <w:r>
          <w:rPr>
            <w:rFonts w:ascii="宋体" w:hAnsi="宋体" w:hint="eastAsia"/>
          </w:rPr>
          <w:t>审计报告的基本内容</w:t>
        </w:r>
        <w:r>
          <w:tab/>
        </w:r>
        <w:r>
          <w:fldChar w:fldCharType="begin"/>
        </w:r>
        <w:r>
          <w:instrText xml:space="preserve"> PAGEREF _Toc5796 \h </w:instrText>
        </w:r>
        <w:r>
          <w:fldChar w:fldCharType="separate"/>
        </w:r>
        <w:r>
          <w:t>18</w:t>
        </w:r>
        <w:r>
          <w:fldChar w:fldCharType="end"/>
        </w:r>
      </w:hyperlink>
    </w:p>
    <w:p w14:paraId="662F46E9" w14:textId="77777777" w:rsidR="00000000" w:rsidRDefault="007478C2">
      <w:pPr>
        <w:pStyle w:val="TOC1"/>
        <w:tabs>
          <w:tab w:val="right" w:leader="dot" w:pos="9070"/>
        </w:tabs>
      </w:pPr>
      <w:hyperlink w:anchor="_Toc24733" w:history="1">
        <w:r>
          <w:rPr>
            <w:rFonts w:ascii="宋体" w:hAnsi="宋体" w:hint="eastAsia"/>
          </w:rPr>
          <w:t>§</w:t>
        </w:r>
        <w:r>
          <w:rPr>
            <w:rFonts w:ascii="宋体" w:hAnsi="宋体" w:hint="eastAsia"/>
          </w:rPr>
          <w:t xml:space="preserve">7  </w:t>
        </w:r>
        <w:r>
          <w:rPr>
            <w:rFonts w:ascii="宋体" w:hAnsi="宋体" w:hint="eastAsia"/>
          </w:rPr>
          <w:t>年度</w:t>
        </w:r>
        <w:r>
          <w:rPr>
            <w:rFonts w:ascii="宋体" w:hAnsi="宋体" w:hint="eastAsia"/>
          </w:rPr>
          <w:t>/</w:t>
        </w:r>
        <w:r>
          <w:rPr>
            <w:rFonts w:ascii="宋体" w:hAnsi="宋体" w:hint="eastAsia"/>
          </w:rPr>
          <w:t>半年度财务报表</w:t>
        </w:r>
        <w:r>
          <w:tab/>
        </w:r>
        <w:r>
          <w:fldChar w:fldCharType="begin"/>
        </w:r>
        <w:r>
          <w:instrText xml:space="preserve"> PAGEREF _Toc24733 \h </w:instrText>
        </w:r>
        <w:r>
          <w:fldChar w:fldCharType="separate"/>
        </w:r>
        <w:r>
          <w:t>19</w:t>
        </w:r>
        <w:r>
          <w:fldChar w:fldCharType="end"/>
        </w:r>
      </w:hyperlink>
    </w:p>
    <w:p w14:paraId="3EC056C0" w14:textId="77777777" w:rsidR="00000000" w:rsidRDefault="007478C2">
      <w:pPr>
        <w:pStyle w:val="TOC2"/>
        <w:tabs>
          <w:tab w:val="right" w:leader="dot" w:pos="9070"/>
        </w:tabs>
      </w:pPr>
      <w:hyperlink w:anchor="_Toc14130" w:history="1">
        <w:r>
          <w:rPr>
            <w:rFonts w:ascii="宋体" w:hAnsi="宋体" w:hint="eastAsia"/>
          </w:rPr>
          <w:t>7.1</w:t>
        </w:r>
        <w:r>
          <w:rPr>
            <w:rFonts w:ascii="宋体" w:hAnsi="宋体" w:hint="eastAsia"/>
          </w:rPr>
          <w:t>资产负债表</w:t>
        </w:r>
        <w:r>
          <w:tab/>
        </w:r>
        <w:r>
          <w:fldChar w:fldCharType="begin"/>
        </w:r>
        <w:r>
          <w:instrText xml:space="preserve"> PAGEREF _Toc14130 \h </w:instrText>
        </w:r>
        <w:r>
          <w:fldChar w:fldCharType="separate"/>
        </w:r>
        <w:r>
          <w:t>19</w:t>
        </w:r>
        <w:r>
          <w:fldChar w:fldCharType="end"/>
        </w:r>
      </w:hyperlink>
    </w:p>
    <w:p w14:paraId="73CCD21F" w14:textId="77777777" w:rsidR="00000000" w:rsidRDefault="007478C2">
      <w:pPr>
        <w:pStyle w:val="TOC2"/>
        <w:tabs>
          <w:tab w:val="right" w:leader="dot" w:pos="9070"/>
        </w:tabs>
      </w:pPr>
      <w:hyperlink w:anchor="_Toc24998" w:history="1">
        <w:r>
          <w:rPr>
            <w:rFonts w:ascii="宋体" w:hAnsi="宋体" w:hint="eastAsia"/>
          </w:rPr>
          <w:t xml:space="preserve">7.2 </w:t>
        </w:r>
        <w:r>
          <w:rPr>
            <w:rFonts w:ascii="宋体" w:hAnsi="宋体" w:hint="eastAsia"/>
          </w:rPr>
          <w:t>利润表</w:t>
        </w:r>
        <w:r>
          <w:tab/>
        </w:r>
        <w:r>
          <w:fldChar w:fldCharType="begin"/>
        </w:r>
        <w:r>
          <w:instrText xml:space="preserve"> </w:instrText>
        </w:r>
        <w:r>
          <w:instrText xml:space="preserve">PAGEREF _Toc24998 \h </w:instrText>
        </w:r>
        <w:r>
          <w:fldChar w:fldCharType="separate"/>
        </w:r>
        <w:r>
          <w:t>21</w:t>
        </w:r>
        <w:r>
          <w:fldChar w:fldCharType="end"/>
        </w:r>
      </w:hyperlink>
    </w:p>
    <w:p w14:paraId="13A5EF51" w14:textId="77777777" w:rsidR="00000000" w:rsidRDefault="007478C2">
      <w:pPr>
        <w:pStyle w:val="TOC2"/>
        <w:tabs>
          <w:tab w:val="right" w:leader="dot" w:pos="9070"/>
        </w:tabs>
      </w:pPr>
      <w:hyperlink w:anchor="_Toc13473" w:history="1">
        <w:r>
          <w:rPr>
            <w:rFonts w:ascii="宋体" w:hAnsi="宋体" w:hint="eastAsia"/>
          </w:rPr>
          <w:t xml:space="preserve">7.3 </w:t>
        </w:r>
        <w:r>
          <w:rPr>
            <w:rFonts w:ascii="宋体" w:hAnsi="宋体" w:hint="eastAsia"/>
          </w:rPr>
          <w:t>净资产（基金净值）变动表</w:t>
        </w:r>
        <w:r>
          <w:tab/>
        </w:r>
        <w:r>
          <w:fldChar w:fldCharType="begin"/>
        </w:r>
        <w:r>
          <w:instrText xml:space="preserve"> PAGEREF _Toc13473 \h </w:instrText>
        </w:r>
        <w:r>
          <w:fldChar w:fldCharType="separate"/>
        </w:r>
        <w:r>
          <w:t>22</w:t>
        </w:r>
        <w:r>
          <w:fldChar w:fldCharType="end"/>
        </w:r>
      </w:hyperlink>
    </w:p>
    <w:p w14:paraId="5FDABA3C" w14:textId="77777777" w:rsidR="00000000" w:rsidRDefault="007478C2">
      <w:pPr>
        <w:pStyle w:val="TOC2"/>
        <w:tabs>
          <w:tab w:val="right" w:leader="dot" w:pos="9070"/>
        </w:tabs>
      </w:pPr>
      <w:hyperlink w:anchor="_Toc28120" w:history="1">
        <w:r>
          <w:rPr>
            <w:rFonts w:ascii="宋体" w:hAnsi="宋体" w:hint="eastAsia"/>
          </w:rPr>
          <w:t xml:space="preserve">7.4 </w:t>
        </w:r>
        <w:r>
          <w:rPr>
            <w:rFonts w:ascii="宋体" w:hAnsi="宋体" w:hint="eastAsia"/>
          </w:rPr>
          <w:t>报表附注</w:t>
        </w:r>
        <w:r>
          <w:tab/>
        </w:r>
        <w:r>
          <w:fldChar w:fldCharType="begin"/>
        </w:r>
        <w:r>
          <w:instrText xml:space="preserve"> PAGEREF _Toc28120 \h </w:instrText>
        </w:r>
        <w:r>
          <w:fldChar w:fldCharType="separate"/>
        </w:r>
        <w:r>
          <w:t>24</w:t>
        </w:r>
        <w:r>
          <w:fldChar w:fldCharType="end"/>
        </w:r>
      </w:hyperlink>
    </w:p>
    <w:p w14:paraId="65277865" w14:textId="77777777" w:rsidR="00000000" w:rsidRDefault="007478C2">
      <w:pPr>
        <w:pStyle w:val="TOC1"/>
        <w:tabs>
          <w:tab w:val="right" w:leader="dot" w:pos="9070"/>
        </w:tabs>
      </w:pPr>
      <w:hyperlink w:anchor="_Toc28718" w:history="1">
        <w:r>
          <w:rPr>
            <w:rFonts w:ascii="宋体" w:hAnsi="宋体" w:hint="eastAsia"/>
          </w:rPr>
          <w:t>§</w:t>
        </w:r>
        <w:r>
          <w:rPr>
            <w:rFonts w:ascii="宋体" w:hAnsi="宋体" w:hint="eastAsia"/>
          </w:rPr>
          <w:t xml:space="preserve">8  </w:t>
        </w:r>
        <w:r>
          <w:rPr>
            <w:rFonts w:ascii="宋体" w:hAnsi="宋体" w:hint="eastAsia"/>
          </w:rPr>
          <w:t>投资组合报告（普通基金）</w:t>
        </w:r>
        <w:r>
          <w:tab/>
        </w:r>
        <w:r>
          <w:fldChar w:fldCharType="begin"/>
        </w:r>
        <w:r>
          <w:instrText xml:space="preserve"> PAGEREF _Toc28718 \h </w:instrText>
        </w:r>
        <w:r>
          <w:fldChar w:fldCharType="separate"/>
        </w:r>
        <w:r>
          <w:t>62</w:t>
        </w:r>
        <w:r>
          <w:fldChar w:fldCharType="end"/>
        </w:r>
      </w:hyperlink>
    </w:p>
    <w:p w14:paraId="3642AA69" w14:textId="77777777" w:rsidR="00000000" w:rsidRDefault="007478C2">
      <w:pPr>
        <w:pStyle w:val="TOC2"/>
        <w:tabs>
          <w:tab w:val="right" w:leader="dot" w:pos="9070"/>
        </w:tabs>
      </w:pPr>
      <w:hyperlink w:anchor="_Toc20966" w:history="1">
        <w:r>
          <w:rPr>
            <w:rFonts w:ascii="宋体" w:hAnsi="宋体" w:hint="eastAsia"/>
          </w:rPr>
          <w:t xml:space="preserve">8.1 </w:t>
        </w:r>
        <w:r>
          <w:rPr>
            <w:rFonts w:ascii="宋体" w:hAnsi="宋体" w:hint="eastAsia"/>
          </w:rPr>
          <w:t>期末基金资产组合情况</w:t>
        </w:r>
        <w:r>
          <w:tab/>
        </w:r>
        <w:r>
          <w:fldChar w:fldCharType="begin"/>
        </w:r>
        <w:r>
          <w:instrText xml:space="preserve"> PAGEREF _Toc20966 \h </w:instrText>
        </w:r>
        <w:r>
          <w:fldChar w:fldCharType="separate"/>
        </w:r>
        <w:r>
          <w:t>62</w:t>
        </w:r>
        <w:r>
          <w:fldChar w:fldCharType="end"/>
        </w:r>
      </w:hyperlink>
    </w:p>
    <w:p w14:paraId="36905151" w14:textId="77777777" w:rsidR="00000000" w:rsidRDefault="007478C2">
      <w:pPr>
        <w:pStyle w:val="TOC2"/>
        <w:tabs>
          <w:tab w:val="right" w:leader="dot" w:pos="9070"/>
        </w:tabs>
      </w:pPr>
      <w:hyperlink w:anchor="_Toc23172" w:history="1">
        <w:r>
          <w:rPr>
            <w:rFonts w:ascii="宋体" w:hAnsi="宋体" w:hint="eastAsia"/>
          </w:rPr>
          <w:t>8.2</w:t>
        </w:r>
        <w:r>
          <w:rPr>
            <w:rFonts w:ascii="宋体" w:hAnsi="宋体" w:hint="eastAsia"/>
          </w:rPr>
          <w:t>报</w:t>
        </w:r>
        <w:r>
          <w:rPr>
            <w:rFonts w:hint="eastAsia"/>
          </w:rPr>
          <w:t>告期末按行业分类的股票投资组合</w:t>
        </w:r>
        <w:r>
          <w:tab/>
        </w:r>
        <w:r>
          <w:fldChar w:fldCharType="begin"/>
        </w:r>
        <w:r>
          <w:instrText xml:space="preserve"> PAGEREF _Toc23172 \h </w:instrText>
        </w:r>
        <w:r>
          <w:fldChar w:fldCharType="separate"/>
        </w:r>
        <w:r>
          <w:t>63</w:t>
        </w:r>
        <w:r>
          <w:fldChar w:fldCharType="end"/>
        </w:r>
      </w:hyperlink>
    </w:p>
    <w:p w14:paraId="598C5BBA" w14:textId="77777777" w:rsidR="00000000" w:rsidRDefault="007478C2">
      <w:pPr>
        <w:pStyle w:val="TOC2"/>
        <w:tabs>
          <w:tab w:val="right" w:leader="dot" w:pos="9070"/>
        </w:tabs>
      </w:pPr>
      <w:hyperlink w:anchor="_Toc16267" w:history="1">
        <w:r>
          <w:rPr>
            <w:rFonts w:ascii="宋体" w:hAnsi="宋体" w:hint="eastAsia"/>
          </w:rPr>
          <w:t xml:space="preserve">8.3 </w:t>
        </w:r>
        <w:r>
          <w:rPr>
            <w:rFonts w:ascii="宋体" w:hAnsi="宋体" w:hint="eastAsia"/>
          </w:rPr>
          <w:t>期末按公允价值占基金资产净值比例大小排序的股票投资明细</w:t>
        </w:r>
        <w:r>
          <w:tab/>
        </w:r>
        <w:r>
          <w:fldChar w:fldCharType="begin"/>
        </w:r>
        <w:r>
          <w:instrText xml:space="preserve"> PAGEREF _Toc16267 \h </w:instrText>
        </w:r>
        <w:r>
          <w:fldChar w:fldCharType="separate"/>
        </w:r>
        <w:r>
          <w:t>64</w:t>
        </w:r>
        <w:r>
          <w:fldChar w:fldCharType="end"/>
        </w:r>
      </w:hyperlink>
    </w:p>
    <w:p w14:paraId="78A7DD76" w14:textId="77777777" w:rsidR="00000000" w:rsidRDefault="007478C2">
      <w:pPr>
        <w:pStyle w:val="TOC2"/>
        <w:tabs>
          <w:tab w:val="right" w:leader="dot" w:pos="9070"/>
        </w:tabs>
      </w:pPr>
      <w:hyperlink w:anchor="_Toc15165" w:history="1">
        <w:r>
          <w:rPr>
            <w:rFonts w:ascii="宋体" w:hAnsi="宋体" w:hint="eastAsia"/>
          </w:rPr>
          <w:t xml:space="preserve">8.4 </w:t>
        </w:r>
        <w:r>
          <w:rPr>
            <w:rFonts w:ascii="宋体" w:hAnsi="宋体" w:hint="eastAsia"/>
          </w:rPr>
          <w:t>报告期内股票投资组合的重大变动</w:t>
        </w:r>
        <w:r>
          <w:tab/>
        </w:r>
        <w:r>
          <w:fldChar w:fldCharType="begin"/>
        </w:r>
        <w:r>
          <w:instrText xml:space="preserve"> PAGEREF _Toc15165 \h </w:instrText>
        </w:r>
        <w:r>
          <w:fldChar w:fldCharType="separate"/>
        </w:r>
        <w:r>
          <w:t>65</w:t>
        </w:r>
        <w:r>
          <w:fldChar w:fldCharType="end"/>
        </w:r>
      </w:hyperlink>
    </w:p>
    <w:p w14:paraId="5AE7F179" w14:textId="77777777" w:rsidR="00000000" w:rsidRDefault="007478C2">
      <w:pPr>
        <w:pStyle w:val="TOC2"/>
        <w:tabs>
          <w:tab w:val="right" w:leader="dot" w:pos="9070"/>
        </w:tabs>
      </w:pPr>
      <w:hyperlink w:anchor="_Toc4482" w:history="1">
        <w:r>
          <w:rPr>
            <w:rFonts w:ascii="宋体" w:hAnsi="宋体" w:hint="eastAsia"/>
          </w:rPr>
          <w:t xml:space="preserve">8.5 </w:t>
        </w:r>
        <w:r>
          <w:rPr>
            <w:rFonts w:ascii="宋体" w:hAnsi="宋体" w:hint="eastAsia"/>
          </w:rPr>
          <w:t>期末按债券品种分类的债券投资组合</w:t>
        </w:r>
        <w:r>
          <w:tab/>
        </w:r>
        <w:r>
          <w:fldChar w:fldCharType="begin"/>
        </w:r>
        <w:r>
          <w:instrText xml:space="preserve"> PAGEREF _Toc4482 \h </w:instrText>
        </w:r>
        <w:r>
          <w:fldChar w:fldCharType="separate"/>
        </w:r>
        <w:r>
          <w:t>65</w:t>
        </w:r>
        <w:r>
          <w:fldChar w:fldCharType="end"/>
        </w:r>
      </w:hyperlink>
    </w:p>
    <w:p w14:paraId="0F27A7AB" w14:textId="77777777" w:rsidR="00000000" w:rsidRDefault="007478C2">
      <w:pPr>
        <w:pStyle w:val="TOC2"/>
        <w:tabs>
          <w:tab w:val="right" w:leader="dot" w:pos="9070"/>
        </w:tabs>
      </w:pPr>
      <w:hyperlink w:anchor="_Toc5519" w:history="1">
        <w:r>
          <w:rPr>
            <w:rFonts w:ascii="宋体" w:hAnsi="宋体" w:hint="eastAsia"/>
          </w:rPr>
          <w:t xml:space="preserve">8.6 </w:t>
        </w:r>
        <w:r>
          <w:rPr>
            <w:rFonts w:ascii="宋体" w:hAnsi="宋体" w:hint="eastAsia"/>
          </w:rPr>
          <w:t>期末按公允价值占基金资产净值比例大小排序的前五名债券投资明细</w:t>
        </w:r>
        <w:r>
          <w:tab/>
        </w:r>
        <w:r>
          <w:fldChar w:fldCharType="begin"/>
        </w:r>
        <w:r>
          <w:instrText xml:space="preserve"> PAGEREF _Toc5519 \h </w:instrText>
        </w:r>
        <w:r>
          <w:fldChar w:fldCharType="separate"/>
        </w:r>
        <w:r>
          <w:t>66</w:t>
        </w:r>
        <w:r>
          <w:fldChar w:fldCharType="end"/>
        </w:r>
      </w:hyperlink>
    </w:p>
    <w:p w14:paraId="7F58167F" w14:textId="77777777" w:rsidR="00000000" w:rsidRDefault="007478C2">
      <w:pPr>
        <w:pStyle w:val="TOC2"/>
        <w:tabs>
          <w:tab w:val="right" w:leader="dot" w:pos="9070"/>
        </w:tabs>
      </w:pPr>
      <w:hyperlink w:anchor="_Toc3077" w:history="1">
        <w:r>
          <w:rPr>
            <w:rFonts w:ascii="宋体" w:hAnsi="宋体" w:hint="eastAsia"/>
          </w:rPr>
          <w:t xml:space="preserve">8.7 </w:t>
        </w:r>
        <w:r>
          <w:rPr>
            <w:rFonts w:ascii="宋体" w:hAnsi="宋体" w:hint="eastAsia"/>
          </w:rPr>
          <w:t>期末按公允价值占基金资产净值比例大小排序的前十名资产支持证券投资明细</w:t>
        </w:r>
        <w:r>
          <w:tab/>
        </w:r>
        <w:r>
          <w:fldChar w:fldCharType="begin"/>
        </w:r>
        <w:r>
          <w:instrText xml:space="preserve"> PAGEREF _Toc3077 \h </w:instrText>
        </w:r>
        <w:r>
          <w:fldChar w:fldCharType="separate"/>
        </w:r>
        <w:r>
          <w:t>66</w:t>
        </w:r>
        <w:r>
          <w:fldChar w:fldCharType="end"/>
        </w:r>
      </w:hyperlink>
    </w:p>
    <w:p w14:paraId="7163FBFF" w14:textId="77777777" w:rsidR="00000000" w:rsidRDefault="007478C2">
      <w:pPr>
        <w:pStyle w:val="TOC2"/>
        <w:tabs>
          <w:tab w:val="right" w:leader="dot" w:pos="9070"/>
        </w:tabs>
      </w:pPr>
      <w:hyperlink w:anchor="_Toc6977" w:history="1">
        <w:r>
          <w:rPr>
            <w:rFonts w:ascii="宋体" w:hAnsi="宋体" w:hint="eastAsia"/>
          </w:rPr>
          <w:t xml:space="preserve">8.8 </w:t>
        </w:r>
        <w:r>
          <w:rPr>
            <w:rFonts w:ascii="宋体" w:hAnsi="宋体" w:hint="eastAsia"/>
          </w:rPr>
          <w:t>报告期末按公允价值占基金资产净值比例大小排序的前五名贵金属投资明细</w:t>
        </w:r>
        <w:r>
          <w:tab/>
        </w:r>
        <w:r>
          <w:fldChar w:fldCharType="begin"/>
        </w:r>
        <w:r>
          <w:instrText xml:space="preserve"> PAGEREF _Toc6977 \h </w:instrText>
        </w:r>
        <w:r>
          <w:fldChar w:fldCharType="separate"/>
        </w:r>
        <w:r>
          <w:t>66</w:t>
        </w:r>
        <w:r>
          <w:fldChar w:fldCharType="end"/>
        </w:r>
      </w:hyperlink>
    </w:p>
    <w:p w14:paraId="23C75B34" w14:textId="77777777" w:rsidR="00000000" w:rsidRDefault="007478C2">
      <w:pPr>
        <w:pStyle w:val="TOC2"/>
        <w:tabs>
          <w:tab w:val="right" w:leader="dot" w:pos="9070"/>
        </w:tabs>
      </w:pPr>
      <w:hyperlink w:anchor="_Toc26214" w:history="1">
        <w:r>
          <w:rPr>
            <w:rFonts w:ascii="宋体" w:hAnsi="宋体" w:hint="eastAsia"/>
          </w:rPr>
          <w:t xml:space="preserve">8.9 </w:t>
        </w:r>
        <w:r>
          <w:rPr>
            <w:rFonts w:ascii="宋体" w:hAnsi="宋体" w:hint="eastAsia"/>
          </w:rPr>
          <w:t>期末按公允价值占基金资产净值比例大小排序的前五名权证投资明细</w:t>
        </w:r>
        <w:r>
          <w:tab/>
        </w:r>
        <w:r>
          <w:fldChar w:fldCharType="begin"/>
        </w:r>
        <w:r>
          <w:instrText xml:space="preserve"> PAGEREF _Toc26214 \h </w:instrText>
        </w:r>
        <w:r>
          <w:fldChar w:fldCharType="separate"/>
        </w:r>
        <w:r>
          <w:t>67</w:t>
        </w:r>
        <w:r>
          <w:fldChar w:fldCharType="end"/>
        </w:r>
      </w:hyperlink>
    </w:p>
    <w:p w14:paraId="32028D38" w14:textId="77777777" w:rsidR="00000000" w:rsidRDefault="007478C2">
      <w:pPr>
        <w:pStyle w:val="TOC2"/>
        <w:tabs>
          <w:tab w:val="right" w:leader="dot" w:pos="9070"/>
        </w:tabs>
      </w:pPr>
      <w:hyperlink w:anchor="_Toc26711" w:history="1">
        <w:r>
          <w:rPr>
            <w:rFonts w:ascii="宋体" w:hAnsi="宋体" w:hint="eastAsia"/>
            <w:szCs w:val="24"/>
          </w:rPr>
          <w:t>8.11</w:t>
        </w:r>
        <w:r>
          <w:rPr>
            <w:rFonts w:ascii="宋体" w:hAnsi="宋体" w:hint="eastAsia"/>
            <w:szCs w:val="24"/>
          </w:rPr>
          <w:t>报告期末本基金投资的国债期货交易情</w:t>
        </w:r>
        <w:r>
          <w:rPr>
            <w:rFonts w:ascii="宋体" w:hAnsi="宋体" w:hint="eastAsia"/>
            <w:szCs w:val="24"/>
          </w:rPr>
          <w:t>况说明</w:t>
        </w:r>
        <w:r>
          <w:tab/>
        </w:r>
        <w:r>
          <w:fldChar w:fldCharType="begin"/>
        </w:r>
        <w:r>
          <w:instrText xml:space="preserve"> PAGEREF _Toc26711 \h </w:instrText>
        </w:r>
        <w:r>
          <w:fldChar w:fldCharType="separate"/>
        </w:r>
        <w:r>
          <w:t>67</w:t>
        </w:r>
        <w:r>
          <w:fldChar w:fldCharType="end"/>
        </w:r>
      </w:hyperlink>
    </w:p>
    <w:p w14:paraId="26F06115" w14:textId="77777777" w:rsidR="00000000" w:rsidRDefault="007478C2">
      <w:pPr>
        <w:pStyle w:val="TOC2"/>
        <w:tabs>
          <w:tab w:val="right" w:leader="dot" w:pos="9070"/>
        </w:tabs>
      </w:pPr>
      <w:hyperlink w:anchor="_Toc3732" w:history="1">
        <w:r>
          <w:rPr>
            <w:rFonts w:ascii="宋体" w:hAnsi="宋体" w:hint="eastAsia"/>
            <w:szCs w:val="24"/>
          </w:rPr>
          <w:t>8</w:t>
        </w:r>
        <w:r>
          <w:rPr>
            <w:rFonts w:ascii="宋体" w:hAnsi="宋体"/>
            <w:szCs w:val="24"/>
          </w:rPr>
          <w:t>.1</w:t>
        </w:r>
        <w:r>
          <w:rPr>
            <w:rFonts w:ascii="宋体" w:hAnsi="宋体" w:hint="eastAsia"/>
            <w:szCs w:val="24"/>
          </w:rPr>
          <w:t>2</w:t>
        </w:r>
        <w:r>
          <w:rPr>
            <w:rFonts w:ascii="宋体" w:hAnsi="宋体"/>
            <w:szCs w:val="24"/>
          </w:rPr>
          <w:t xml:space="preserve"> </w:t>
        </w:r>
        <w:r>
          <w:rPr>
            <w:rFonts w:ascii="宋体" w:hAnsi="宋体"/>
            <w:szCs w:val="24"/>
          </w:rPr>
          <w:t>市场中性策略执行情况</w:t>
        </w:r>
        <w:r>
          <w:tab/>
        </w:r>
        <w:r>
          <w:fldChar w:fldCharType="begin"/>
        </w:r>
        <w:r>
          <w:instrText xml:space="preserve"> PAGEREF _Toc3732 \h </w:instrText>
        </w:r>
        <w:r>
          <w:fldChar w:fldCharType="separate"/>
        </w:r>
        <w:r>
          <w:t>68</w:t>
        </w:r>
        <w:r>
          <w:fldChar w:fldCharType="end"/>
        </w:r>
      </w:hyperlink>
    </w:p>
    <w:p w14:paraId="6EC91DE5" w14:textId="77777777" w:rsidR="00000000" w:rsidRDefault="007478C2">
      <w:pPr>
        <w:pStyle w:val="TOC2"/>
        <w:tabs>
          <w:tab w:val="right" w:leader="dot" w:pos="9070"/>
        </w:tabs>
      </w:pPr>
      <w:hyperlink w:anchor="_Toc21787" w:history="1">
        <w:r>
          <w:rPr>
            <w:rFonts w:ascii="宋体" w:hAnsi="宋体" w:hint="eastAsia"/>
            <w:szCs w:val="24"/>
          </w:rPr>
          <w:t>8.1</w:t>
        </w:r>
        <w:r>
          <w:rPr>
            <w:rFonts w:ascii="宋体" w:hAnsi="宋体"/>
            <w:szCs w:val="24"/>
          </w:rPr>
          <w:t>3</w:t>
        </w:r>
        <w:r>
          <w:rPr>
            <w:rFonts w:ascii="宋体" w:hAnsi="宋体" w:hint="eastAsia"/>
            <w:szCs w:val="24"/>
          </w:rPr>
          <w:t xml:space="preserve"> </w:t>
        </w:r>
        <w:r>
          <w:rPr>
            <w:rFonts w:ascii="宋体" w:hAnsi="宋体" w:hint="eastAsia"/>
            <w:szCs w:val="24"/>
          </w:rPr>
          <w:t>本报告期投资基金情况</w:t>
        </w:r>
        <w:r>
          <w:tab/>
        </w:r>
        <w:r>
          <w:fldChar w:fldCharType="begin"/>
        </w:r>
        <w:r>
          <w:instrText xml:space="preserve"> PAGEREF _Toc21787 \h </w:instrText>
        </w:r>
        <w:r>
          <w:fldChar w:fldCharType="separate"/>
        </w:r>
        <w:r>
          <w:t>68</w:t>
        </w:r>
        <w:r>
          <w:fldChar w:fldCharType="end"/>
        </w:r>
      </w:hyperlink>
    </w:p>
    <w:p w14:paraId="348CCE08" w14:textId="77777777" w:rsidR="00000000" w:rsidRDefault="007478C2">
      <w:pPr>
        <w:pStyle w:val="TOC2"/>
        <w:tabs>
          <w:tab w:val="right" w:leader="dot" w:pos="9070"/>
        </w:tabs>
      </w:pPr>
      <w:hyperlink w:anchor="_Toc23932" w:history="1">
        <w:r>
          <w:rPr>
            <w:rFonts w:ascii="宋体" w:hAnsi="宋体" w:hint="eastAsia"/>
          </w:rPr>
          <w:t>8.1</w:t>
        </w:r>
        <w:r>
          <w:rPr>
            <w:rFonts w:ascii="宋体" w:hAnsi="宋体"/>
          </w:rPr>
          <w:t xml:space="preserve">4 </w:t>
        </w:r>
        <w:r>
          <w:rPr>
            <w:rFonts w:ascii="宋体" w:hAnsi="宋体" w:hint="eastAsia"/>
          </w:rPr>
          <w:t>本报告期末各资产单元的净值及占基金资产净值的比例</w:t>
        </w:r>
        <w:r>
          <w:tab/>
        </w:r>
        <w:r>
          <w:fldChar w:fldCharType="begin"/>
        </w:r>
        <w:r>
          <w:instrText xml:space="preserve"> PAGEREF _Toc23932 \h </w:instrText>
        </w:r>
        <w:r>
          <w:fldChar w:fldCharType="separate"/>
        </w:r>
        <w:r>
          <w:t>68</w:t>
        </w:r>
        <w:r>
          <w:fldChar w:fldCharType="end"/>
        </w:r>
      </w:hyperlink>
    </w:p>
    <w:p w14:paraId="18C8DBDB" w14:textId="77777777" w:rsidR="00000000" w:rsidRDefault="007478C2">
      <w:pPr>
        <w:pStyle w:val="TOC2"/>
        <w:tabs>
          <w:tab w:val="right" w:leader="dot" w:pos="9070"/>
        </w:tabs>
      </w:pPr>
      <w:hyperlink w:anchor="_Toc22891" w:history="1">
        <w:r>
          <w:rPr>
            <w:rFonts w:ascii="宋体" w:hAnsi="宋体" w:hint="eastAsia"/>
          </w:rPr>
          <w:t>8.1</w:t>
        </w:r>
        <w:r>
          <w:rPr>
            <w:rFonts w:ascii="宋体" w:hAnsi="宋体"/>
          </w:rPr>
          <w:t>5</w:t>
        </w:r>
        <w:r>
          <w:rPr>
            <w:rFonts w:ascii="宋体" w:hAnsi="宋体" w:hint="eastAsia"/>
          </w:rPr>
          <w:t>投资组合报告附注</w:t>
        </w:r>
        <w:r>
          <w:tab/>
        </w:r>
        <w:r>
          <w:fldChar w:fldCharType="begin"/>
        </w:r>
        <w:r>
          <w:instrText xml:space="preserve"> PAGEREF _Toc22891 \h </w:instrText>
        </w:r>
        <w:r>
          <w:fldChar w:fldCharType="separate"/>
        </w:r>
        <w:r>
          <w:t>69</w:t>
        </w:r>
        <w:r>
          <w:fldChar w:fldCharType="end"/>
        </w:r>
      </w:hyperlink>
    </w:p>
    <w:p w14:paraId="6CA716F4" w14:textId="77777777" w:rsidR="00000000" w:rsidRDefault="007478C2">
      <w:pPr>
        <w:pStyle w:val="TOC1"/>
        <w:tabs>
          <w:tab w:val="right" w:leader="dot" w:pos="9070"/>
        </w:tabs>
      </w:pPr>
      <w:hyperlink w:anchor="_Toc27550" w:history="1">
        <w:r>
          <w:rPr>
            <w:rFonts w:ascii="宋体" w:hAnsi="宋体" w:hint="eastAsia"/>
          </w:rPr>
          <w:t>§</w:t>
        </w:r>
        <w:r>
          <w:rPr>
            <w:rFonts w:ascii="宋体" w:hAnsi="宋体" w:hint="eastAsia"/>
          </w:rPr>
          <w:t xml:space="preserve">9  </w:t>
        </w:r>
        <w:r>
          <w:rPr>
            <w:rFonts w:ascii="宋体" w:hAnsi="宋体" w:hint="eastAsia"/>
          </w:rPr>
          <w:t>投资组合报告（</w:t>
        </w:r>
        <w:r>
          <w:rPr>
            <w:rFonts w:ascii="宋体" w:hAnsi="宋体" w:hint="eastAsia"/>
          </w:rPr>
          <w:t>QDII</w:t>
        </w:r>
        <w:r>
          <w:rPr>
            <w:rFonts w:ascii="宋体" w:hAnsi="宋体" w:hint="eastAsia"/>
          </w:rPr>
          <w:t>基金等）</w:t>
        </w:r>
        <w:r>
          <w:tab/>
        </w:r>
        <w:r>
          <w:fldChar w:fldCharType="begin"/>
        </w:r>
        <w:r>
          <w:instrText xml:space="preserve"> PAGEREF _Toc27550 \h </w:instrText>
        </w:r>
        <w:r>
          <w:fldChar w:fldCharType="separate"/>
        </w:r>
        <w:r>
          <w:t>70</w:t>
        </w:r>
        <w:r>
          <w:fldChar w:fldCharType="end"/>
        </w:r>
      </w:hyperlink>
    </w:p>
    <w:p w14:paraId="612889E5" w14:textId="77777777" w:rsidR="00000000" w:rsidRDefault="007478C2">
      <w:pPr>
        <w:pStyle w:val="TOC2"/>
        <w:tabs>
          <w:tab w:val="right" w:leader="dot" w:pos="9070"/>
        </w:tabs>
      </w:pPr>
      <w:hyperlink w:anchor="_Toc4977" w:history="1">
        <w:r>
          <w:rPr>
            <w:rFonts w:ascii="宋体" w:hAnsi="宋体" w:hint="eastAsia"/>
          </w:rPr>
          <w:t xml:space="preserve">9.1 </w:t>
        </w:r>
        <w:r>
          <w:rPr>
            <w:rFonts w:ascii="宋体" w:hAnsi="宋体" w:hint="eastAsia"/>
          </w:rPr>
          <w:t>期末基金资产组合情况</w:t>
        </w:r>
        <w:r>
          <w:tab/>
        </w:r>
        <w:r>
          <w:fldChar w:fldCharType="begin"/>
        </w:r>
        <w:r>
          <w:instrText xml:space="preserve"> PAGEREF _Toc4977 \h </w:instrText>
        </w:r>
        <w:r>
          <w:fldChar w:fldCharType="separate"/>
        </w:r>
        <w:r>
          <w:t>70</w:t>
        </w:r>
        <w:r>
          <w:fldChar w:fldCharType="end"/>
        </w:r>
      </w:hyperlink>
    </w:p>
    <w:p w14:paraId="6B3F0EC0" w14:textId="77777777" w:rsidR="00000000" w:rsidRDefault="007478C2">
      <w:pPr>
        <w:pStyle w:val="TOC2"/>
        <w:tabs>
          <w:tab w:val="right" w:leader="dot" w:pos="9070"/>
        </w:tabs>
      </w:pPr>
      <w:hyperlink w:anchor="_Toc28516" w:history="1">
        <w:r>
          <w:rPr>
            <w:rFonts w:ascii="宋体" w:hAnsi="宋体" w:hint="eastAsia"/>
          </w:rPr>
          <w:t xml:space="preserve">9.2 </w:t>
        </w:r>
        <w:r>
          <w:rPr>
            <w:rFonts w:ascii="宋体" w:hAnsi="宋体" w:hint="eastAsia"/>
          </w:rPr>
          <w:t>期末在各个国家（地区）证券</w:t>
        </w:r>
        <w:r>
          <w:rPr>
            <w:rFonts w:ascii="宋体" w:hAnsi="宋体" w:hint="eastAsia"/>
          </w:rPr>
          <w:t>市场的权益投资分布</w:t>
        </w:r>
        <w:r>
          <w:tab/>
        </w:r>
        <w:r>
          <w:fldChar w:fldCharType="begin"/>
        </w:r>
        <w:r>
          <w:instrText xml:space="preserve"> PAGEREF _Toc28516 \h </w:instrText>
        </w:r>
        <w:r>
          <w:fldChar w:fldCharType="separate"/>
        </w:r>
        <w:r>
          <w:t>71</w:t>
        </w:r>
        <w:r>
          <w:fldChar w:fldCharType="end"/>
        </w:r>
      </w:hyperlink>
    </w:p>
    <w:p w14:paraId="6D25BF8D" w14:textId="77777777" w:rsidR="00000000" w:rsidRDefault="007478C2">
      <w:pPr>
        <w:pStyle w:val="TOC2"/>
        <w:tabs>
          <w:tab w:val="right" w:leader="dot" w:pos="9070"/>
        </w:tabs>
      </w:pPr>
      <w:hyperlink w:anchor="_Toc21814" w:history="1">
        <w:r>
          <w:rPr>
            <w:rFonts w:ascii="宋体" w:hAnsi="宋体" w:hint="eastAsia"/>
          </w:rPr>
          <w:t xml:space="preserve">9.3 </w:t>
        </w:r>
        <w:r>
          <w:rPr>
            <w:rFonts w:ascii="宋体" w:hAnsi="宋体" w:hint="eastAsia"/>
          </w:rPr>
          <w:t>期末按行业分类的权益投资组合</w:t>
        </w:r>
        <w:r>
          <w:tab/>
        </w:r>
        <w:r>
          <w:fldChar w:fldCharType="begin"/>
        </w:r>
        <w:r>
          <w:instrText xml:space="preserve"> PAGEREF _Toc21814 \h </w:instrText>
        </w:r>
        <w:r>
          <w:fldChar w:fldCharType="separate"/>
        </w:r>
        <w:r>
          <w:t>71</w:t>
        </w:r>
        <w:r>
          <w:fldChar w:fldCharType="end"/>
        </w:r>
      </w:hyperlink>
    </w:p>
    <w:p w14:paraId="5C328253" w14:textId="77777777" w:rsidR="00000000" w:rsidRDefault="007478C2">
      <w:pPr>
        <w:pStyle w:val="TOC2"/>
        <w:tabs>
          <w:tab w:val="right" w:leader="dot" w:pos="9070"/>
        </w:tabs>
      </w:pPr>
      <w:hyperlink w:anchor="_Toc6893" w:history="1">
        <w:r>
          <w:rPr>
            <w:rFonts w:ascii="宋体" w:hAnsi="宋体" w:hint="eastAsia"/>
          </w:rPr>
          <w:t xml:space="preserve">9.4 </w:t>
        </w:r>
        <w:r>
          <w:rPr>
            <w:rFonts w:ascii="宋体" w:hAnsi="宋体" w:hint="eastAsia"/>
          </w:rPr>
          <w:t>期末按公允价值占基金资产净值比例大小排序的权益投资明细</w:t>
        </w:r>
        <w:r>
          <w:tab/>
        </w:r>
        <w:r>
          <w:fldChar w:fldCharType="begin"/>
        </w:r>
        <w:r>
          <w:instrText xml:space="preserve"> PAGEREF _Toc6893 \h </w:instrText>
        </w:r>
        <w:r>
          <w:fldChar w:fldCharType="separate"/>
        </w:r>
        <w:r>
          <w:t>72</w:t>
        </w:r>
        <w:r>
          <w:fldChar w:fldCharType="end"/>
        </w:r>
      </w:hyperlink>
    </w:p>
    <w:p w14:paraId="18BE9EF8" w14:textId="77777777" w:rsidR="00000000" w:rsidRDefault="007478C2">
      <w:pPr>
        <w:pStyle w:val="TOC2"/>
        <w:tabs>
          <w:tab w:val="right" w:leader="dot" w:pos="9070"/>
        </w:tabs>
      </w:pPr>
      <w:hyperlink w:anchor="_Toc30638" w:history="1">
        <w:r>
          <w:rPr>
            <w:rFonts w:ascii="宋体" w:hAnsi="宋体" w:hint="eastAsia"/>
          </w:rPr>
          <w:t xml:space="preserve">9.5 </w:t>
        </w:r>
        <w:r>
          <w:rPr>
            <w:rFonts w:ascii="宋体" w:hAnsi="宋体" w:hint="eastAsia"/>
          </w:rPr>
          <w:t>报告期内权益投资组合的重大变动</w:t>
        </w:r>
        <w:r>
          <w:tab/>
        </w:r>
        <w:r>
          <w:fldChar w:fldCharType="begin"/>
        </w:r>
        <w:r>
          <w:instrText xml:space="preserve"> PAGEREF _T</w:instrText>
        </w:r>
        <w:r>
          <w:instrText xml:space="preserve">oc30638 \h </w:instrText>
        </w:r>
        <w:r>
          <w:fldChar w:fldCharType="separate"/>
        </w:r>
        <w:r>
          <w:t>72</w:t>
        </w:r>
        <w:r>
          <w:fldChar w:fldCharType="end"/>
        </w:r>
      </w:hyperlink>
    </w:p>
    <w:p w14:paraId="63E54A63" w14:textId="77777777" w:rsidR="00000000" w:rsidRDefault="007478C2">
      <w:pPr>
        <w:pStyle w:val="TOC2"/>
        <w:tabs>
          <w:tab w:val="right" w:leader="dot" w:pos="9070"/>
        </w:tabs>
      </w:pPr>
      <w:hyperlink w:anchor="_Toc23915" w:history="1">
        <w:r>
          <w:rPr>
            <w:rFonts w:ascii="宋体" w:hAnsi="宋体" w:hint="eastAsia"/>
          </w:rPr>
          <w:t xml:space="preserve">9.6 </w:t>
        </w:r>
        <w:r>
          <w:rPr>
            <w:rFonts w:ascii="宋体" w:hAnsi="宋体" w:hint="eastAsia"/>
          </w:rPr>
          <w:t>期末按债券信用等级分类的债券投资组合</w:t>
        </w:r>
        <w:r>
          <w:tab/>
        </w:r>
        <w:r>
          <w:fldChar w:fldCharType="begin"/>
        </w:r>
        <w:r>
          <w:instrText xml:space="preserve"> PAGEREF _Toc23915 \h </w:instrText>
        </w:r>
        <w:r>
          <w:fldChar w:fldCharType="separate"/>
        </w:r>
        <w:r>
          <w:t>73</w:t>
        </w:r>
        <w:r>
          <w:fldChar w:fldCharType="end"/>
        </w:r>
      </w:hyperlink>
    </w:p>
    <w:p w14:paraId="6E639DF1" w14:textId="77777777" w:rsidR="00000000" w:rsidRDefault="007478C2">
      <w:pPr>
        <w:pStyle w:val="TOC2"/>
        <w:tabs>
          <w:tab w:val="right" w:leader="dot" w:pos="9070"/>
        </w:tabs>
      </w:pPr>
      <w:hyperlink w:anchor="_Toc26407" w:history="1">
        <w:r>
          <w:rPr>
            <w:rFonts w:ascii="宋体" w:hAnsi="宋体" w:hint="eastAsia"/>
          </w:rPr>
          <w:t xml:space="preserve">9.7 </w:t>
        </w:r>
        <w:r>
          <w:rPr>
            <w:rFonts w:ascii="宋体" w:hAnsi="宋体" w:hint="eastAsia"/>
          </w:rPr>
          <w:t>期末按公允价值占基金资产净值比例大小排名的前五名债券投资明细</w:t>
        </w:r>
        <w:r>
          <w:tab/>
        </w:r>
        <w:r>
          <w:fldChar w:fldCharType="begin"/>
        </w:r>
        <w:r>
          <w:instrText xml:space="preserve"> PAGEREF _Toc26407 \h </w:instrText>
        </w:r>
        <w:r>
          <w:fldChar w:fldCharType="separate"/>
        </w:r>
        <w:r>
          <w:t>73</w:t>
        </w:r>
        <w:r>
          <w:fldChar w:fldCharType="end"/>
        </w:r>
      </w:hyperlink>
    </w:p>
    <w:p w14:paraId="7EAF088E" w14:textId="77777777" w:rsidR="00000000" w:rsidRDefault="007478C2">
      <w:pPr>
        <w:pStyle w:val="TOC2"/>
        <w:tabs>
          <w:tab w:val="right" w:leader="dot" w:pos="9070"/>
        </w:tabs>
      </w:pPr>
      <w:hyperlink w:anchor="_Toc19531" w:history="1">
        <w:r>
          <w:rPr>
            <w:rFonts w:ascii="宋体" w:hAnsi="宋体" w:hint="eastAsia"/>
          </w:rPr>
          <w:t xml:space="preserve">9.8 </w:t>
        </w:r>
        <w:r>
          <w:rPr>
            <w:rFonts w:ascii="宋体" w:hAnsi="宋体" w:hint="eastAsia"/>
          </w:rPr>
          <w:t>期末按公允价值占基金资产净值比例大小排名的前十名资产支持证券投资明细</w:t>
        </w:r>
        <w:r>
          <w:tab/>
        </w:r>
        <w:r>
          <w:fldChar w:fldCharType="begin"/>
        </w:r>
        <w:r>
          <w:instrText xml:space="preserve"> PAGE</w:instrText>
        </w:r>
        <w:r>
          <w:instrText xml:space="preserve">REF _Toc19531 \h </w:instrText>
        </w:r>
        <w:r>
          <w:fldChar w:fldCharType="separate"/>
        </w:r>
        <w:r>
          <w:t>74</w:t>
        </w:r>
        <w:r>
          <w:fldChar w:fldCharType="end"/>
        </w:r>
      </w:hyperlink>
    </w:p>
    <w:p w14:paraId="1BE81FE8" w14:textId="77777777" w:rsidR="00000000" w:rsidRDefault="007478C2">
      <w:pPr>
        <w:pStyle w:val="TOC2"/>
        <w:tabs>
          <w:tab w:val="right" w:leader="dot" w:pos="9070"/>
        </w:tabs>
      </w:pPr>
      <w:hyperlink w:anchor="_Toc15434" w:history="1">
        <w:r>
          <w:rPr>
            <w:rFonts w:ascii="宋体" w:hAnsi="宋体" w:hint="eastAsia"/>
          </w:rPr>
          <w:t xml:space="preserve">9.9 </w:t>
        </w:r>
        <w:r>
          <w:rPr>
            <w:rFonts w:ascii="宋体" w:hAnsi="宋体" w:hint="eastAsia"/>
          </w:rPr>
          <w:t>期末按公允价值占基金资产净值比例大小排名的前五名金融衍生品投资明细</w:t>
        </w:r>
        <w:r>
          <w:tab/>
        </w:r>
        <w:r>
          <w:fldChar w:fldCharType="begin"/>
        </w:r>
        <w:r>
          <w:instrText xml:space="preserve"> PAGEREF _Toc15434 \h </w:instrText>
        </w:r>
        <w:r>
          <w:fldChar w:fldCharType="separate"/>
        </w:r>
        <w:r>
          <w:t>74</w:t>
        </w:r>
        <w:r>
          <w:fldChar w:fldCharType="end"/>
        </w:r>
      </w:hyperlink>
    </w:p>
    <w:p w14:paraId="331CC58C" w14:textId="77777777" w:rsidR="00000000" w:rsidRDefault="007478C2">
      <w:pPr>
        <w:pStyle w:val="TOC2"/>
        <w:tabs>
          <w:tab w:val="right" w:leader="dot" w:pos="9070"/>
        </w:tabs>
      </w:pPr>
      <w:hyperlink w:anchor="_Toc23227" w:history="1">
        <w:r>
          <w:rPr>
            <w:rFonts w:ascii="宋体" w:hAnsi="宋体" w:hint="eastAsia"/>
          </w:rPr>
          <w:t xml:space="preserve">9.10 </w:t>
        </w:r>
        <w:r>
          <w:rPr>
            <w:rFonts w:ascii="宋体" w:hAnsi="宋体"/>
          </w:rPr>
          <w:t>期末按</w:t>
        </w:r>
        <w:r>
          <w:rPr>
            <w:rFonts w:ascii="宋体" w:hAnsi="宋体" w:hint="eastAsia"/>
          </w:rPr>
          <w:t>公允价值</w:t>
        </w:r>
        <w:r>
          <w:rPr>
            <w:rFonts w:ascii="宋体" w:hAnsi="宋体"/>
          </w:rPr>
          <w:t>占基金资产净值比例大小排序的前十名</w:t>
        </w:r>
        <w:r>
          <w:rPr>
            <w:rFonts w:ascii="宋体" w:hAnsi="宋体" w:hint="eastAsia"/>
          </w:rPr>
          <w:t>基金投资</w:t>
        </w:r>
        <w:r>
          <w:rPr>
            <w:rFonts w:ascii="宋体" w:hAnsi="宋体"/>
          </w:rPr>
          <w:t>明细</w:t>
        </w:r>
        <w:r>
          <w:tab/>
        </w:r>
        <w:r>
          <w:fldChar w:fldCharType="begin"/>
        </w:r>
        <w:r>
          <w:instrText xml:space="preserve"> PAGEREF _Toc23227 \h </w:instrText>
        </w:r>
        <w:r>
          <w:fldChar w:fldCharType="separate"/>
        </w:r>
        <w:r>
          <w:t>74</w:t>
        </w:r>
        <w:r>
          <w:fldChar w:fldCharType="end"/>
        </w:r>
      </w:hyperlink>
    </w:p>
    <w:p w14:paraId="71D36386" w14:textId="77777777" w:rsidR="00000000" w:rsidRDefault="007478C2">
      <w:pPr>
        <w:pStyle w:val="TOC2"/>
        <w:tabs>
          <w:tab w:val="right" w:leader="dot" w:pos="9070"/>
        </w:tabs>
      </w:pPr>
      <w:hyperlink w:anchor="_Toc3599" w:history="1">
        <w:r>
          <w:rPr>
            <w:rFonts w:ascii="宋体" w:hAnsi="宋体" w:hint="eastAsia"/>
          </w:rPr>
          <w:t xml:space="preserve">9.11 </w:t>
        </w:r>
        <w:r>
          <w:rPr>
            <w:rFonts w:ascii="宋体" w:hAnsi="宋体" w:hint="eastAsia"/>
          </w:rPr>
          <w:t>投资组合报告附注</w:t>
        </w:r>
        <w:r>
          <w:tab/>
        </w:r>
        <w:r>
          <w:fldChar w:fldCharType="begin"/>
        </w:r>
        <w:r>
          <w:instrText xml:space="preserve"> PAGEREF </w:instrText>
        </w:r>
        <w:r>
          <w:instrText xml:space="preserve">_Toc3599 \h </w:instrText>
        </w:r>
        <w:r>
          <w:fldChar w:fldCharType="separate"/>
        </w:r>
        <w:r>
          <w:t>75</w:t>
        </w:r>
        <w:r>
          <w:fldChar w:fldCharType="end"/>
        </w:r>
      </w:hyperlink>
    </w:p>
    <w:p w14:paraId="559DF973" w14:textId="77777777" w:rsidR="00000000" w:rsidRDefault="007478C2">
      <w:pPr>
        <w:pStyle w:val="TOC1"/>
        <w:tabs>
          <w:tab w:val="right" w:leader="dot" w:pos="9070"/>
        </w:tabs>
      </w:pPr>
      <w:hyperlink w:anchor="_Toc31311" w:history="1">
        <w:r>
          <w:rPr>
            <w:rFonts w:ascii="宋体" w:hAnsi="宋体" w:hint="eastAsia"/>
          </w:rPr>
          <w:t>§</w:t>
        </w:r>
        <w:r>
          <w:rPr>
            <w:rFonts w:ascii="宋体" w:hAnsi="宋体" w:hint="eastAsia"/>
          </w:rPr>
          <w:t xml:space="preserve">10  </w:t>
        </w:r>
        <w:r>
          <w:rPr>
            <w:rFonts w:ascii="宋体" w:hAnsi="宋体" w:hint="eastAsia"/>
          </w:rPr>
          <w:t>投资组合报告（货币市场基金）</w:t>
        </w:r>
        <w:r>
          <w:tab/>
        </w:r>
        <w:r>
          <w:fldChar w:fldCharType="begin"/>
        </w:r>
        <w:r>
          <w:instrText xml:space="preserve"> PAGEREF _Toc31311 \h </w:instrText>
        </w:r>
        <w:r>
          <w:fldChar w:fldCharType="separate"/>
        </w:r>
        <w:r>
          <w:t>76</w:t>
        </w:r>
        <w:r>
          <w:fldChar w:fldCharType="end"/>
        </w:r>
      </w:hyperlink>
    </w:p>
    <w:p w14:paraId="28778EAA" w14:textId="77777777" w:rsidR="00000000" w:rsidRDefault="007478C2">
      <w:pPr>
        <w:pStyle w:val="TOC2"/>
        <w:tabs>
          <w:tab w:val="right" w:leader="dot" w:pos="9070"/>
        </w:tabs>
      </w:pPr>
      <w:hyperlink w:anchor="_Toc21967" w:history="1">
        <w:r>
          <w:rPr>
            <w:rFonts w:ascii="宋体" w:hAnsi="宋体" w:hint="eastAsia"/>
          </w:rPr>
          <w:t xml:space="preserve">10.1 </w:t>
        </w:r>
        <w:r>
          <w:rPr>
            <w:rFonts w:ascii="宋体" w:hAnsi="宋体" w:hint="eastAsia"/>
          </w:rPr>
          <w:t>期末基金资产组合情况</w:t>
        </w:r>
        <w:r>
          <w:tab/>
        </w:r>
        <w:r>
          <w:fldChar w:fldCharType="begin"/>
        </w:r>
        <w:r>
          <w:instrText xml:space="preserve"> PAGEREF _Toc21967 \h </w:instrText>
        </w:r>
        <w:r>
          <w:fldChar w:fldCharType="separate"/>
        </w:r>
        <w:r>
          <w:t>76</w:t>
        </w:r>
        <w:r>
          <w:fldChar w:fldCharType="end"/>
        </w:r>
      </w:hyperlink>
    </w:p>
    <w:p w14:paraId="0DA8DA17" w14:textId="77777777" w:rsidR="00000000" w:rsidRDefault="007478C2">
      <w:pPr>
        <w:pStyle w:val="TOC2"/>
        <w:tabs>
          <w:tab w:val="right" w:leader="dot" w:pos="9070"/>
        </w:tabs>
      </w:pPr>
      <w:hyperlink w:anchor="_Toc12234" w:history="1">
        <w:r>
          <w:rPr>
            <w:rFonts w:ascii="宋体" w:hAnsi="宋体" w:hint="eastAsia"/>
          </w:rPr>
          <w:t xml:space="preserve">10.2 </w:t>
        </w:r>
        <w:r>
          <w:rPr>
            <w:rFonts w:ascii="宋体" w:hAnsi="宋体" w:hint="eastAsia"/>
          </w:rPr>
          <w:t>债券回购融资情况</w:t>
        </w:r>
        <w:r>
          <w:tab/>
        </w:r>
        <w:r>
          <w:fldChar w:fldCharType="begin"/>
        </w:r>
        <w:r>
          <w:instrText xml:space="preserve"> PAGEREF _Toc12234 \h </w:instrText>
        </w:r>
        <w:r>
          <w:fldChar w:fldCharType="separate"/>
        </w:r>
        <w:r>
          <w:t>76</w:t>
        </w:r>
        <w:r>
          <w:fldChar w:fldCharType="end"/>
        </w:r>
      </w:hyperlink>
    </w:p>
    <w:p w14:paraId="21C35F07" w14:textId="77777777" w:rsidR="00000000" w:rsidRDefault="007478C2">
      <w:pPr>
        <w:pStyle w:val="TOC2"/>
        <w:tabs>
          <w:tab w:val="right" w:leader="dot" w:pos="9070"/>
        </w:tabs>
      </w:pPr>
      <w:hyperlink w:anchor="_Toc8054" w:history="1">
        <w:r>
          <w:rPr>
            <w:rFonts w:ascii="宋体" w:hAnsi="宋体" w:hint="eastAsia"/>
          </w:rPr>
          <w:t xml:space="preserve">10.3 </w:t>
        </w:r>
        <w:r>
          <w:rPr>
            <w:rFonts w:ascii="宋体" w:hAnsi="宋体" w:hint="eastAsia"/>
          </w:rPr>
          <w:t>基金投资组合平均剩余期限</w:t>
        </w:r>
        <w:r>
          <w:tab/>
        </w:r>
        <w:r>
          <w:fldChar w:fldCharType="begin"/>
        </w:r>
        <w:r>
          <w:instrText xml:space="preserve"> PAGEREF _Toc8054 \h </w:instrText>
        </w:r>
        <w:r>
          <w:fldChar w:fldCharType="separate"/>
        </w:r>
        <w:r>
          <w:t>77</w:t>
        </w:r>
        <w:r>
          <w:fldChar w:fldCharType="end"/>
        </w:r>
      </w:hyperlink>
    </w:p>
    <w:p w14:paraId="5F214BA2" w14:textId="77777777" w:rsidR="00000000" w:rsidRDefault="007478C2">
      <w:pPr>
        <w:pStyle w:val="TOC2"/>
        <w:tabs>
          <w:tab w:val="right" w:leader="dot" w:pos="9070"/>
        </w:tabs>
      </w:pPr>
      <w:hyperlink w:anchor="_Toc29708" w:history="1">
        <w:r>
          <w:rPr>
            <w:rFonts w:ascii="宋体" w:hAnsi="宋体" w:hint="eastAsia"/>
            <w:szCs w:val="24"/>
          </w:rPr>
          <w:t>10.4</w:t>
        </w:r>
        <w:r>
          <w:rPr>
            <w:rFonts w:ascii="宋体" w:hAnsi="宋体" w:hint="eastAsia"/>
            <w:szCs w:val="24"/>
          </w:rPr>
          <w:t>报告期内投资组合平均剩余存续期超过</w:t>
        </w:r>
        <w:r>
          <w:rPr>
            <w:rFonts w:ascii="宋体" w:hAnsi="宋体" w:hint="eastAsia"/>
            <w:szCs w:val="24"/>
          </w:rPr>
          <w:t>240</w:t>
        </w:r>
        <w:r>
          <w:rPr>
            <w:rFonts w:ascii="宋体" w:hAnsi="宋体" w:hint="eastAsia"/>
            <w:szCs w:val="24"/>
          </w:rPr>
          <w:t>天情况说明</w:t>
        </w:r>
        <w:r>
          <w:tab/>
        </w:r>
        <w:r>
          <w:fldChar w:fldCharType="begin"/>
        </w:r>
        <w:r>
          <w:instrText xml:space="preserve"> PAGEREF _Toc29708 \h </w:instrText>
        </w:r>
        <w:r>
          <w:fldChar w:fldCharType="separate"/>
        </w:r>
        <w:r>
          <w:t>78</w:t>
        </w:r>
        <w:r>
          <w:fldChar w:fldCharType="end"/>
        </w:r>
      </w:hyperlink>
    </w:p>
    <w:p w14:paraId="1B5F799E" w14:textId="77777777" w:rsidR="00000000" w:rsidRDefault="007478C2">
      <w:pPr>
        <w:pStyle w:val="TOC2"/>
        <w:tabs>
          <w:tab w:val="right" w:leader="dot" w:pos="9070"/>
        </w:tabs>
      </w:pPr>
      <w:hyperlink w:anchor="_Toc30250" w:history="1">
        <w:r>
          <w:rPr>
            <w:rFonts w:ascii="宋体" w:hAnsi="宋体" w:hint="eastAsia"/>
          </w:rPr>
          <w:t>10.5</w:t>
        </w:r>
        <w:r>
          <w:rPr>
            <w:rFonts w:ascii="宋体" w:hAnsi="宋体" w:hint="eastAsia"/>
          </w:rPr>
          <w:t>期末按债券品种分类的债券投资组合</w:t>
        </w:r>
        <w:r>
          <w:tab/>
        </w:r>
        <w:r>
          <w:fldChar w:fldCharType="begin"/>
        </w:r>
        <w:r>
          <w:instrText xml:space="preserve"> PAGEREF _Toc30250 \h </w:instrText>
        </w:r>
        <w:r>
          <w:fldChar w:fldCharType="separate"/>
        </w:r>
        <w:r>
          <w:t>78</w:t>
        </w:r>
        <w:r>
          <w:fldChar w:fldCharType="end"/>
        </w:r>
      </w:hyperlink>
    </w:p>
    <w:p w14:paraId="38C96E3A" w14:textId="77777777" w:rsidR="00000000" w:rsidRDefault="007478C2">
      <w:pPr>
        <w:pStyle w:val="TOC2"/>
        <w:tabs>
          <w:tab w:val="right" w:leader="dot" w:pos="9070"/>
        </w:tabs>
      </w:pPr>
      <w:hyperlink w:anchor="_Toc28705" w:history="1">
        <w:r>
          <w:rPr>
            <w:rFonts w:ascii="宋体" w:hAnsi="宋体" w:hint="eastAsia"/>
          </w:rPr>
          <w:t>10.</w:t>
        </w:r>
        <w:r>
          <w:rPr>
            <w:rFonts w:ascii="宋体" w:hAnsi="宋体"/>
          </w:rPr>
          <w:t>6</w:t>
        </w:r>
        <w:r>
          <w:rPr>
            <w:rFonts w:ascii="宋体" w:hAnsi="宋体" w:hint="eastAsia"/>
          </w:rPr>
          <w:t>期末按实际利率计算账面价值占基金资</w:t>
        </w:r>
        <w:r>
          <w:rPr>
            <w:rFonts w:ascii="宋体" w:hAnsi="宋体" w:hint="eastAsia"/>
          </w:rPr>
          <w:t>产净值比例大小排名的前十名债券投资明细</w:t>
        </w:r>
        <w:r>
          <w:tab/>
        </w:r>
        <w:r>
          <w:fldChar w:fldCharType="begin"/>
        </w:r>
        <w:r>
          <w:instrText xml:space="preserve"> PAGEREF _Toc28705 \h </w:instrText>
        </w:r>
        <w:r>
          <w:fldChar w:fldCharType="separate"/>
        </w:r>
        <w:r>
          <w:t>79</w:t>
        </w:r>
        <w:r>
          <w:fldChar w:fldCharType="end"/>
        </w:r>
      </w:hyperlink>
    </w:p>
    <w:p w14:paraId="22967A05" w14:textId="77777777" w:rsidR="00000000" w:rsidRDefault="007478C2">
      <w:pPr>
        <w:pStyle w:val="TOC2"/>
        <w:tabs>
          <w:tab w:val="right" w:leader="dot" w:pos="9070"/>
        </w:tabs>
      </w:pPr>
      <w:hyperlink w:anchor="_Toc16757" w:history="1">
        <w:r>
          <w:rPr>
            <w:rFonts w:ascii="宋体" w:hAnsi="宋体" w:hint="eastAsia"/>
          </w:rPr>
          <w:t>10.</w:t>
        </w:r>
        <w:r>
          <w:rPr>
            <w:rFonts w:ascii="宋体" w:hAnsi="宋体"/>
          </w:rPr>
          <w:t>7</w:t>
        </w:r>
        <w:r>
          <w:rPr>
            <w:rFonts w:ascii="宋体" w:hAnsi="宋体" w:hint="eastAsia"/>
          </w:rPr>
          <w:t>“影子定价”与按实际利率计算账面价值确定的基金资产净值的偏离</w:t>
        </w:r>
        <w:r>
          <w:tab/>
        </w:r>
        <w:r>
          <w:fldChar w:fldCharType="begin"/>
        </w:r>
        <w:r>
          <w:instrText xml:space="preserve"> PAGEREF _Toc16757 \h </w:instrText>
        </w:r>
        <w:r>
          <w:fldChar w:fldCharType="separate"/>
        </w:r>
        <w:r>
          <w:t>79</w:t>
        </w:r>
        <w:r>
          <w:fldChar w:fldCharType="end"/>
        </w:r>
      </w:hyperlink>
    </w:p>
    <w:p w14:paraId="01D3C838" w14:textId="77777777" w:rsidR="00000000" w:rsidRDefault="007478C2">
      <w:pPr>
        <w:pStyle w:val="TOC2"/>
        <w:tabs>
          <w:tab w:val="right" w:leader="dot" w:pos="9070"/>
        </w:tabs>
      </w:pPr>
      <w:hyperlink w:anchor="_Toc3901" w:history="1">
        <w:r>
          <w:rPr>
            <w:rFonts w:ascii="宋体" w:hAnsi="宋体" w:hint="eastAsia"/>
          </w:rPr>
          <w:t>10.8</w:t>
        </w:r>
        <w:r>
          <w:rPr>
            <w:rFonts w:ascii="宋体" w:hAnsi="宋体" w:hint="eastAsia"/>
          </w:rPr>
          <w:t>期末按公允价值占基金资产净值比例大小排名的前十名资产支持证券投资明细</w:t>
        </w:r>
        <w:r>
          <w:tab/>
        </w:r>
        <w:r>
          <w:fldChar w:fldCharType="begin"/>
        </w:r>
        <w:r>
          <w:instrText xml:space="preserve"> PAGEREF _Toc3901 \h </w:instrText>
        </w:r>
        <w:r>
          <w:fldChar w:fldCharType="separate"/>
        </w:r>
        <w:r>
          <w:t>80</w:t>
        </w:r>
        <w:r>
          <w:fldChar w:fldCharType="end"/>
        </w:r>
      </w:hyperlink>
    </w:p>
    <w:p w14:paraId="34B4BAE0" w14:textId="77777777" w:rsidR="00000000" w:rsidRDefault="007478C2">
      <w:pPr>
        <w:pStyle w:val="TOC2"/>
        <w:tabs>
          <w:tab w:val="right" w:leader="dot" w:pos="9070"/>
        </w:tabs>
      </w:pPr>
      <w:hyperlink w:anchor="_Toc8777" w:history="1">
        <w:r>
          <w:rPr>
            <w:rFonts w:ascii="宋体" w:hAnsi="宋体" w:hint="eastAsia"/>
          </w:rPr>
          <w:t>10.9</w:t>
        </w:r>
        <w:r>
          <w:rPr>
            <w:rFonts w:ascii="宋体" w:hAnsi="宋体" w:hint="eastAsia"/>
          </w:rPr>
          <w:t>投资组合报告附注</w:t>
        </w:r>
        <w:r>
          <w:tab/>
        </w:r>
        <w:r>
          <w:fldChar w:fldCharType="begin"/>
        </w:r>
        <w:r>
          <w:instrText xml:space="preserve"> PAGEREF _Toc8777 \h </w:instrText>
        </w:r>
        <w:r>
          <w:fldChar w:fldCharType="separate"/>
        </w:r>
        <w:r>
          <w:t>80</w:t>
        </w:r>
        <w:r>
          <w:fldChar w:fldCharType="end"/>
        </w:r>
      </w:hyperlink>
    </w:p>
    <w:p w14:paraId="1471F580" w14:textId="77777777" w:rsidR="00000000" w:rsidRDefault="007478C2">
      <w:pPr>
        <w:pStyle w:val="TOC1"/>
        <w:tabs>
          <w:tab w:val="right" w:leader="dot" w:pos="9070"/>
        </w:tabs>
      </w:pPr>
      <w:hyperlink w:anchor="_Toc28399" w:history="1">
        <w:r>
          <w:rPr>
            <w:rFonts w:ascii="宋体" w:hAnsi="宋体" w:hint="eastAsia"/>
          </w:rPr>
          <w:t>§</w:t>
        </w:r>
        <w:r>
          <w:rPr>
            <w:rFonts w:ascii="宋体" w:hAnsi="宋体" w:hint="eastAsia"/>
          </w:rPr>
          <w:t xml:space="preserve">11  </w:t>
        </w:r>
        <w:r>
          <w:rPr>
            <w:rFonts w:ascii="宋体" w:hAnsi="宋体" w:hint="eastAsia"/>
          </w:rPr>
          <w:t>基金份额持有人信息</w:t>
        </w:r>
        <w:r>
          <w:tab/>
        </w:r>
        <w:r>
          <w:fldChar w:fldCharType="begin"/>
        </w:r>
        <w:r>
          <w:instrText xml:space="preserve"> PAGEREF _Toc28399 \h </w:instrText>
        </w:r>
        <w:r>
          <w:fldChar w:fldCharType="separate"/>
        </w:r>
        <w:r>
          <w:t>81</w:t>
        </w:r>
        <w:r>
          <w:fldChar w:fldCharType="end"/>
        </w:r>
      </w:hyperlink>
    </w:p>
    <w:p w14:paraId="72E3FCF9" w14:textId="77777777" w:rsidR="00000000" w:rsidRDefault="007478C2">
      <w:pPr>
        <w:pStyle w:val="TOC2"/>
        <w:tabs>
          <w:tab w:val="right" w:leader="dot" w:pos="9070"/>
        </w:tabs>
      </w:pPr>
      <w:hyperlink w:anchor="_Toc18126" w:history="1">
        <w:r>
          <w:rPr>
            <w:rFonts w:ascii="宋体" w:hAnsi="宋体" w:hint="eastAsia"/>
          </w:rPr>
          <w:t xml:space="preserve">11.1 </w:t>
        </w:r>
        <w:r>
          <w:rPr>
            <w:rFonts w:ascii="宋体" w:hAnsi="宋体" w:hint="eastAsia"/>
          </w:rPr>
          <w:t>期末基金份额持有人户数及持有人结构</w:t>
        </w:r>
        <w:r>
          <w:tab/>
        </w:r>
        <w:r>
          <w:fldChar w:fldCharType="begin"/>
        </w:r>
        <w:r>
          <w:instrText xml:space="preserve"> PAGEREF _Toc18126 \h </w:instrText>
        </w:r>
        <w:r>
          <w:fldChar w:fldCharType="separate"/>
        </w:r>
        <w:r>
          <w:t>81</w:t>
        </w:r>
        <w:r>
          <w:fldChar w:fldCharType="end"/>
        </w:r>
      </w:hyperlink>
    </w:p>
    <w:p w14:paraId="2F6CD59E" w14:textId="77777777" w:rsidR="00000000" w:rsidRDefault="007478C2">
      <w:pPr>
        <w:pStyle w:val="TOC2"/>
        <w:tabs>
          <w:tab w:val="right" w:leader="dot" w:pos="9070"/>
        </w:tabs>
      </w:pPr>
      <w:hyperlink w:anchor="_Toc22571" w:history="1">
        <w:r>
          <w:rPr>
            <w:rFonts w:ascii="宋体" w:hAnsi="宋体" w:hint="eastAsia"/>
          </w:rPr>
          <w:t xml:space="preserve">11.2 </w:t>
        </w:r>
        <w:r>
          <w:rPr>
            <w:rFonts w:ascii="宋体" w:hAnsi="宋体" w:hint="eastAsia"/>
          </w:rPr>
          <w:t>期末上市基金前十名持有人</w:t>
        </w:r>
        <w:r>
          <w:tab/>
        </w:r>
        <w:r>
          <w:fldChar w:fldCharType="begin"/>
        </w:r>
        <w:r>
          <w:instrText xml:space="preserve"> PAGEREF _Toc22571 \h </w:instrText>
        </w:r>
        <w:r>
          <w:fldChar w:fldCharType="separate"/>
        </w:r>
        <w:r>
          <w:t>81</w:t>
        </w:r>
        <w:r>
          <w:fldChar w:fldCharType="end"/>
        </w:r>
      </w:hyperlink>
    </w:p>
    <w:p w14:paraId="7D4BDD4B" w14:textId="77777777" w:rsidR="00000000" w:rsidRDefault="007478C2">
      <w:pPr>
        <w:pStyle w:val="TOC2"/>
        <w:tabs>
          <w:tab w:val="right" w:leader="dot" w:pos="9070"/>
        </w:tabs>
      </w:pPr>
      <w:hyperlink w:anchor="_Toc8662" w:history="1">
        <w:r>
          <w:rPr>
            <w:rFonts w:ascii="宋体" w:hAnsi="宋体" w:hint="eastAsia"/>
          </w:rPr>
          <w:t>11.3</w:t>
        </w:r>
        <w:r>
          <w:rPr>
            <w:rFonts w:ascii="宋体" w:hAnsi="宋体" w:hint="eastAsia"/>
          </w:rPr>
          <w:t>期末货币市场基金前十名份额持有人情况</w:t>
        </w:r>
        <w:r>
          <w:tab/>
        </w:r>
        <w:r>
          <w:fldChar w:fldCharType="begin"/>
        </w:r>
        <w:r>
          <w:instrText xml:space="preserve"> PAGEREF _Toc8662 \h </w:instrText>
        </w:r>
        <w:r>
          <w:fldChar w:fldCharType="separate"/>
        </w:r>
        <w:r>
          <w:t>81</w:t>
        </w:r>
        <w:r>
          <w:fldChar w:fldCharType="end"/>
        </w:r>
      </w:hyperlink>
    </w:p>
    <w:p w14:paraId="627590B6" w14:textId="77777777" w:rsidR="00000000" w:rsidRDefault="007478C2">
      <w:pPr>
        <w:pStyle w:val="TOC2"/>
        <w:tabs>
          <w:tab w:val="right" w:leader="dot" w:pos="9070"/>
        </w:tabs>
      </w:pPr>
      <w:hyperlink w:anchor="_Toc12675" w:history="1">
        <w:r>
          <w:rPr>
            <w:rFonts w:ascii="宋体" w:hAnsi="宋体" w:hint="eastAsia"/>
          </w:rPr>
          <w:t xml:space="preserve">11.4 </w:t>
        </w:r>
        <w:r>
          <w:rPr>
            <w:rFonts w:ascii="宋体" w:hAnsi="宋体" w:hint="eastAsia"/>
          </w:rPr>
          <w:t>期末基金管理人的从业人员持有本基金的情况</w:t>
        </w:r>
        <w:r>
          <w:tab/>
        </w:r>
        <w:r>
          <w:fldChar w:fldCharType="begin"/>
        </w:r>
        <w:r>
          <w:instrText xml:space="preserve"> PAGEREF _Toc12675 \h </w:instrText>
        </w:r>
        <w:r>
          <w:fldChar w:fldCharType="separate"/>
        </w:r>
        <w:r>
          <w:t>82</w:t>
        </w:r>
        <w:r>
          <w:fldChar w:fldCharType="end"/>
        </w:r>
      </w:hyperlink>
    </w:p>
    <w:p w14:paraId="533D89BB" w14:textId="77777777" w:rsidR="00000000" w:rsidRDefault="007478C2">
      <w:pPr>
        <w:pStyle w:val="TOC2"/>
        <w:tabs>
          <w:tab w:val="right" w:leader="dot" w:pos="9070"/>
        </w:tabs>
      </w:pPr>
      <w:hyperlink w:anchor="_Toc19106" w:history="1">
        <w:r>
          <w:rPr>
            <w:rFonts w:ascii="宋体" w:hAnsi="宋体" w:hint="eastAsia"/>
            <w:kern w:val="0"/>
            <w:szCs w:val="24"/>
          </w:rPr>
          <w:t>11.5</w:t>
        </w:r>
        <w:r>
          <w:rPr>
            <w:rFonts w:ascii="宋体" w:hAnsi="宋体" w:hint="eastAsia"/>
            <w:kern w:val="0"/>
            <w:szCs w:val="24"/>
          </w:rPr>
          <w:t>期末基金管理人的从业人员持有本开放式基金份额总量区间情况</w:t>
        </w:r>
        <w:r>
          <w:tab/>
        </w:r>
        <w:r>
          <w:fldChar w:fldCharType="begin"/>
        </w:r>
        <w:r>
          <w:instrText xml:space="preserve"> PAGEREF _Toc19106 \h </w:instrText>
        </w:r>
        <w:r>
          <w:fldChar w:fldCharType="separate"/>
        </w:r>
        <w:r>
          <w:t>82</w:t>
        </w:r>
        <w:r>
          <w:fldChar w:fldCharType="end"/>
        </w:r>
      </w:hyperlink>
    </w:p>
    <w:p w14:paraId="7AD9AF2F" w14:textId="77777777" w:rsidR="00000000" w:rsidRDefault="007478C2">
      <w:pPr>
        <w:pStyle w:val="TOC2"/>
        <w:tabs>
          <w:tab w:val="right" w:leader="dot" w:pos="9070"/>
        </w:tabs>
      </w:pPr>
      <w:hyperlink w:anchor="_Toc15425" w:history="1">
        <w:r>
          <w:rPr>
            <w:rFonts w:ascii="宋体" w:hAnsi="宋体"/>
          </w:rPr>
          <w:t>11.6</w:t>
        </w:r>
        <w:r>
          <w:rPr>
            <w:rFonts w:ascii="宋体" w:hAnsi="宋体" w:hint="eastAsia"/>
          </w:rPr>
          <w:t>期末兼任私募资产管理计划投资</w:t>
        </w:r>
        <w:r>
          <w:rPr>
            <w:rFonts w:ascii="宋体" w:hAnsi="宋体"/>
          </w:rPr>
          <w:t>经理的</w:t>
        </w:r>
        <w:r>
          <w:rPr>
            <w:rFonts w:ascii="宋体" w:hAnsi="宋体" w:hint="eastAsia"/>
          </w:rPr>
          <w:t>基金经理本人及其直系亲属持有本人管理的产品情况</w:t>
        </w:r>
        <w:r>
          <w:tab/>
        </w:r>
        <w:r>
          <w:fldChar w:fldCharType="begin"/>
        </w:r>
        <w:r>
          <w:instrText xml:space="preserve"> PAGEREF _Toc15425 \h </w:instrText>
        </w:r>
        <w:r>
          <w:fldChar w:fldCharType="separate"/>
        </w:r>
        <w:r>
          <w:t>82</w:t>
        </w:r>
        <w:r>
          <w:fldChar w:fldCharType="end"/>
        </w:r>
      </w:hyperlink>
    </w:p>
    <w:p w14:paraId="0C229FA1" w14:textId="77777777" w:rsidR="00000000" w:rsidRDefault="007478C2">
      <w:pPr>
        <w:pStyle w:val="TOC2"/>
        <w:tabs>
          <w:tab w:val="right" w:leader="dot" w:pos="9070"/>
        </w:tabs>
      </w:pPr>
      <w:hyperlink w:anchor="_Toc12318" w:history="1">
        <w:r>
          <w:rPr>
            <w:rFonts w:ascii="宋体" w:hAnsi="宋体" w:hint="eastAsia"/>
          </w:rPr>
          <w:t>11.</w:t>
        </w:r>
        <w:r>
          <w:rPr>
            <w:rFonts w:ascii="宋体" w:hAnsi="宋体"/>
          </w:rPr>
          <w:t>7</w:t>
        </w:r>
        <w:r>
          <w:rPr>
            <w:rFonts w:ascii="宋体" w:hAnsi="宋体" w:hint="eastAsia"/>
          </w:rPr>
          <w:t xml:space="preserve"> </w:t>
        </w:r>
        <w:r>
          <w:rPr>
            <w:rFonts w:ascii="宋体" w:hAnsi="宋体" w:hint="eastAsia"/>
          </w:rPr>
          <w:t>发起式基金发起资金持有份额情况</w:t>
        </w:r>
        <w:r>
          <w:tab/>
        </w:r>
        <w:r>
          <w:fldChar w:fldCharType="begin"/>
        </w:r>
        <w:r>
          <w:instrText xml:space="preserve"> PAGEREF _Toc12318 \h </w:instrText>
        </w:r>
        <w:r>
          <w:fldChar w:fldCharType="separate"/>
        </w:r>
        <w:r>
          <w:t>83</w:t>
        </w:r>
        <w:r>
          <w:fldChar w:fldCharType="end"/>
        </w:r>
      </w:hyperlink>
    </w:p>
    <w:p w14:paraId="27529937" w14:textId="77777777" w:rsidR="00000000" w:rsidRDefault="007478C2">
      <w:pPr>
        <w:pStyle w:val="TOC1"/>
        <w:tabs>
          <w:tab w:val="right" w:leader="dot" w:pos="9070"/>
        </w:tabs>
      </w:pPr>
      <w:hyperlink w:anchor="_Toc15174" w:history="1">
        <w:r>
          <w:rPr>
            <w:rFonts w:ascii="宋体" w:hAnsi="宋体" w:hint="eastAsia"/>
          </w:rPr>
          <w:t>§</w:t>
        </w:r>
        <w:r>
          <w:rPr>
            <w:rFonts w:ascii="宋体" w:hAnsi="宋体" w:hint="eastAsia"/>
          </w:rPr>
          <w:t xml:space="preserve">12  </w:t>
        </w:r>
        <w:r>
          <w:rPr>
            <w:rFonts w:ascii="宋体" w:hAnsi="宋体" w:hint="eastAsia"/>
          </w:rPr>
          <w:t>开放式基金份额变动</w:t>
        </w:r>
        <w:r>
          <w:tab/>
        </w:r>
        <w:r>
          <w:fldChar w:fldCharType="begin"/>
        </w:r>
        <w:r>
          <w:instrText xml:space="preserve"> PAGEREF _Toc15174 \h </w:instrText>
        </w:r>
        <w:r>
          <w:fldChar w:fldCharType="separate"/>
        </w:r>
        <w:r>
          <w:t>83</w:t>
        </w:r>
        <w:r>
          <w:fldChar w:fldCharType="end"/>
        </w:r>
      </w:hyperlink>
    </w:p>
    <w:p w14:paraId="26CC8F86" w14:textId="77777777" w:rsidR="00000000" w:rsidRDefault="007478C2">
      <w:pPr>
        <w:pStyle w:val="TOC1"/>
        <w:tabs>
          <w:tab w:val="right" w:leader="dot" w:pos="9070"/>
        </w:tabs>
      </w:pPr>
      <w:hyperlink w:anchor="_Toc25286" w:history="1">
        <w:r>
          <w:rPr>
            <w:rFonts w:ascii="宋体" w:hAnsi="宋体" w:hint="eastAsia"/>
          </w:rPr>
          <w:t>§</w:t>
        </w:r>
        <w:r>
          <w:rPr>
            <w:rFonts w:ascii="宋体" w:hAnsi="宋体" w:hint="eastAsia"/>
          </w:rPr>
          <w:t xml:space="preserve">13  </w:t>
        </w:r>
        <w:r>
          <w:rPr>
            <w:rFonts w:ascii="宋体" w:hAnsi="宋体" w:hint="eastAsia"/>
          </w:rPr>
          <w:t>重大事件揭示</w:t>
        </w:r>
        <w:r>
          <w:tab/>
        </w:r>
        <w:r>
          <w:fldChar w:fldCharType="begin"/>
        </w:r>
        <w:r>
          <w:instrText xml:space="preserve"> PAGEREF _Toc25286 \h </w:instrText>
        </w:r>
        <w:r>
          <w:fldChar w:fldCharType="separate"/>
        </w:r>
        <w:r>
          <w:t>84</w:t>
        </w:r>
        <w:r>
          <w:fldChar w:fldCharType="end"/>
        </w:r>
      </w:hyperlink>
    </w:p>
    <w:p w14:paraId="10AAD888" w14:textId="77777777" w:rsidR="00000000" w:rsidRDefault="007478C2">
      <w:pPr>
        <w:pStyle w:val="TOC2"/>
        <w:tabs>
          <w:tab w:val="right" w:leader="dot" w:pos="9070"/>
        </w:tabs>
      </w:pPr>
      <w:hyperlink w:anchor="_Toc22991" w:history="1">
        <w:r>
          <w:rPr>
            <w:rFonts w:ascii="宋体" w:hAnsi="宋体" w:hint="eastAsia"/>
          </w:rPr>
          <w:t xml:space="preserve">13.1 </w:t>
        </w:r>
        <w:r>
          <w:rPr>
            <w:rFonts w:ascii="宋体" w:hAnsi="宋体" w:hint="eastAsia"/>
          </w:rPr>
          <w:t>基金份额持有人大会决议</w:t>
        </w:r>
        <w:r>
          <w:tab/>
        </w:r>
        <w:r>
          <w:fldChar w:fldCharType="begin"/>
        </w:r>
        <w:r>
          <w:instrText xml:space="preserve"> PAGEREF _Toc22991 \h </w:instrText>
        </w:r>
        <w:r>
          <w:fldChar w:fldCharType="separate"/>
        </w:r>
        <w:r>
          <w:t>84</w:t>
        </w:r>
        <w:r>
          <w:fldChar w:fldCharType="end"/>
        </w:r>
      </w:hyperlink>
    </w:p>
    <w:p w14:paraId="05418C83" w14:textId="77777777" w:rsidR="00000000" w:rsidRDefault="007478C2">
      <w:pPr>
        <w:pStyle w:val="TOC2"/>
        <w:tabs>
          <w:tab w:val="right" w:leader="dot" w:pos="9070"/>
        </w:tabs>
      </w:pPr>
      <w:hyperlink w:anchor="_Toc4805" w:history="1">
        <w:r>
          <w:rPr>
            <w:rFonts w:ascii="宋体" w:hAnsi="宋体" w:hint="eastAsia"/>
          </w:rPr>
          <w:t xml:space="preserve">13.2 </w:t>
        </w:r>
        <w:r>
          <w:rPr>
            <w:rFonts w:ascii="宋体" w:hAnsi="宋体" w:hint="eastAsia"/>
          </w:rPr>
          <w:t>基金管理人、基金托管人的专门基金托管部门的重大人事变动</w:t>
        </w:r>
        <w:r>
          <w:tab/>
        </w:r>
        <w:r>
          <w:fldChar w:fldCharType="begin"/>
        </w:r>
        <w:r>
          <w:instrText xml:space="preserve"> PAGEREF _Toc4805 \h </w:instrText>
        </w:r>
        <w:r>
          <w:fldChar w:fldCharType="separate"/>
        </w:r>
        <w:r>
          <w:t>84</w:t>
        </w:r>
        <w:r>
          <w:fldChar w:fldCharType="end"/>
        </w:r>
      </w:hyperlink>
    </w:p>
    <w:p w14:paraId="3EB82C6C" w14:textId="77777777" w:rsidR="00000000" w:rsidRDefault="007478C2">
      <w:pPr>
        <w:pStyle w:val="TOC2"/>
        <w:tabs>
          <w:tab w:val="right" w:leader="dot" w:pos="9070"/>
        </w:tabs>
      </w:pPr>
      <w:hyperlink w:anchor="_Toc6557" w:history="1">
        <w:r>
          <w:rPr>
            <w:rFonts w:ascii="宋体" w:hAnsi="宋体" w:hint="eastAsia"/>
          </w:rPr>
          <w:t xml:space="preserve">13.3 </w:t>
        </w:r>
        <w:r>
          <w:rPr>
            <w:rFonts w:ascii="宋体" w:hAnsi="宋体" w:hint="eastAsia"/>
          </w:rPr>
          <w:t>涉及基金管理人、基金财产、基金托</w:t>
        </w:r>
        <w:r>
          <w:rPr>
            <w:rFonts w:ascii="宋体" w:hAnsi="宋体" w:hint="eastAsia"/>
          </w:rPr>
          <w:t>管业务的诉讼</w:t>
        </w:r>
        <w:r>
          <w:tab/>
        </w:r>
        <w:r>
          <w:fldChar w:fldCharType="begin"/>
        </w:r>
        <w:r>
          <w:instrText xml:space="preserve"> PAGEREF _Toc6557 \h </w:instrText>
        </w:r>
        <w:r>
          <w:fldChar w:fldCharType="separate"/>
        </w:r>
        <w:r>
          <w:t>84</w:t>
        </w:r>
        <w:r>
          <w:fldChar w:fldCharType="end"/>
        </w:r>
      </w:hyperlink>
    </w:p>
    <w:p w14:paraId="3A8CF2DE" w14:textId="77777777" w:rsidR="00000000" w:rsidRDefault="007478C2">
      <w:pPr>
        <w:pStyle w:val="TOC2"/>
        <w:tabs>
          <w:tab w:val="right" w:leader="dot" w:pos="9070"/>
        </w:tabs>
      </w:pPr>
      <w:hyperlink w:anchor="_Toc3097" w:history="1">
        <w:r>
          <w:rPr>
            <w:rFonts w:ascii="宋体" w:hAnsi="宋体" w:hint="eastAsia"/>
          </w:rPr>
          <w:t xml:space="preserve">13.4 </w:t>
        </w:r>
        <w:r>
          <w:rPr>
            <w:rFonts w:ascii="宋体" w:hAnsi="宋体" w:hint="eastAsia"/>
          </w:rPr>
          <w:t>基金投资策略的改变</w:t>
        </w:r>
        <w:r>
          <w:tab/>
        </w:r>
        <w:r>
          <w:fldChar w:fldCharType="begin"/>
        </w:r>
        <w:r>
          <w:instrText xml:space="preserve"> PAGEREF _Toc3097 \h </w:instrText>
        </w:r>
        <w:r>
          <w:fldChar w:fldCharType="separate"/>
        </w:r>
        <w:r>
          <w:t>84</w:t>
        </w:r>
        <w:r>
          <w:fldChar w:fldCharType="end"/>
        </w:r>
      </w:hyperlink>
    </w:p>
    <w:p w14:paraId="4C4DFB00" w14:textId="77777777" w:rsidR="00000000" w:rsidRDefault="007478C2">
      <w:pPr>
        <w:pStyle w:val="TOC2"/>
        <w:tabs>
          <w:tab w:val="right" w:leader="dot" w:pos="9070"/>
        </w:tabs>
      </w:pPr>
      <w:hyperlink w:anchor="_Toc2827" w:history="1">
        <w:r>
          <w:rPr>
            <w:rFonts w:ascii="宋体" w:hAnsi="宋体" w:hint="eastAsia"/>
          </w:rPr>
          <w:t xml:space="preserve">13.5 </w:t>
        </w:r>
        <w:r>
          <w:rPr>
            <w:rFonts w:ascii="宋体" w:hAnsi="宋体" w:hint="eastAsia"/>
          </w:rPr>
          <w:t>本报告期持有的基金发生的重大影响事件</w:t>
        </w:r>
        <w:r>
          <w:tab/>
        </w:r>
        <w:r>
          <w:fldChar w:fldCharType="begin"/>
        </w:r>
        <w:r>
          <w:instrText xml:space="preserve"> PAGEREF _Toc2827 \h </w:instrText>
        </w:r>
        <w:r>
          <w:fldChar w:fldCharType="separate"/>
        </w:r>
        <w:r>
          <w:t>84</w:t>
        </w:r>
        <w:r>
          <w:fldChar w:fldCharType="end"/>
        </w:r>
      </w:hyperlink>
    </w:p>
    <w:p w14:paraId="66A30C5C" w14:textId="77777777" w:rsidR="00000000" w:rsidRDefault="007478C2">
      <w:pPr>
        <w:pStyle w:val="TOC2"/>
        <w:tabs>
          <w:tab w:val="right" w:leader="dot" w:pos="9070"/>
        </w:tabs>
      </w:pPr>
      <w:hyperlink w:anchor="_Toc2232" w:history="1">
        <w:r>
          <w:rPr>
            <w:rFonts w:ascii="宋体" w:hAnsi="宋体" w:hint="eastAsia"/>
          </w:rPr>
          <w:t xml:space="preserve">13.6 </w:t>
        </w:r>
        <w:r>
          <w:rPr>
            <w:rFonts w:ascii="宋体" w:hAnsi="宋体" w:hint="eastAsia"/>
          </w:rPr>
          <w:t>为基金进行审计的会计师事务所情况</w:t>
        </w:r>
        <w:r>
          <w:tab/>
        </w:r>
        <w:r>
          <w:fldChar w:fldCharType="begin"/>
        </w:r>
        <w:r>
          <w:instrText xml:space="preserve"> PAGEREF _Toc2232 \h </w:instrText>
        </w:r>
        <w:r>
          <w:fldChar w:fldCharType="separate"/>
        </w:r>
        <w:r>
          <w:t>84</w:t>
        </w:r>
        <w:r>
          <w:fldChar w:fldCharType="end"/>
        </w:r>
      </w:hyperlink>
    </w:p>
    <w:p w14:paraId="181E0BB4" w14:textId="77777777" w:rsidR="00000000" w:rsidRDefault="007478C2">
      <w:pPr>
        <w:pStyle w:val="TOC2"/>
        <w:tabs>
          <w:tab w:val="right" w:leader="dot" w:pos="9070"/>
        </w:tabs>
      </w:pPr>
      <w:hyperlink w:anchor="_Toc26385" w:history="1">
        <w:r>
          <w:rPr>
            <w:rFonts w:ascii="宋体" w:hAnsi="宋体" w:hint="eastAsia"/>
          </w:rPr>
          <w:t xml:space="preserve">13.7 </w:t>
        </w:r>
        <w:r>
          <w:rPr>
            <w:rFonts w:ascii="宋体" w:hAnsi="宋体" w:hint="eastAsia"/>
          </w:rPr>
          <w:t>管理人、托管人及其高级管理人员受稽查或处罚等情况</w:t>
        </w:r>
        <w:r>
          <w:tab/>
        </w:r>
        <w:r>
          <w:fldChar w:fldCharType="begin"/>
        </w:r>
        <w:r>
          <w:instrText xml:space="preserve"> PAGEREF _Toc26385 \h </w:instrText>
        </w:r>
        <w:r>
          <w:fldChar w:fldCharType="separate"/>
        </w:r>
        <w:r>
          <w:t>84</w:t>
        </w:r>
        <w:r>
          <w:fldChar w:fldCharType="end"/>
        </w:r>
      </w:hyperlink>
    </w:p>
    <w:p w14:paraId="53B3A98B" w14:textId="77777777" w:rsidR="00000000" w:rsidRDefault="007478C2">
      <w:pPr>
        <w:pStyle w:val="TOC2"/>
        <w:tabs>
          <w:tab w:val="right" w:leader="dot" w:pos="9070"/>
        </w:tabs>
      </w:pPr>
      <w:hyperlink w:anchor="_Toc12564" w:history="1">
        <w:r>
          <w:rPr>
            <w:rFonts w:ascii="宋体" w:hAnsi="宋体" w:hint="eastAsia"/>
          </w:rPr>
          <w:t xml:space="preserve">13.8 </w:t>
        </w:r>
        <w:r>
          <w:rPr>
            <w:rFonts w:ascii="宋体" w:hAnsi="宋体" w:hint="eastAsia"/>
          </w:rPr>
          <w:t>基金租用证券公司交易单元的有关情况</w:t>
        </w:r>
        <w:r>
          <w:tab/>
        </w:r>
        <w:r>
          <w:fldChar w:fldCharType="begin"/>
        </w:r>
        <w:r>
          <w:instrText xml:space="preserve"> PAGEREF _Toc12564 \h </w:instrText>
        </w:r>
        <w:r>
          <w:fldChar w:fldCharType="separate"/>
        </w:r>
        <w:r>
          <w:t>85</w:t>
        </w:r>
        <w:r>
          <w:fldChar w:fldCharType="end"/>
        </w:r>
      </w:hyperlink>
    </w:p>
    <w:p w14:paraId="2E7C1955" w14:textId="77777777" w:rsidR="00000000" w:rsidRDefault="007478C2">
      <w:pPr>
        <w:pStyle w:val="TOC2"/>
        <w:tabs>
          <w:tab w:val="right" w:leader="dot" w:pos="9070"/>
        </w:tabs>
      </w:pPr>
      <w:hyperlink w:anchor="_Toc8790" w:history="1">
        <w:r>
          <w:rPr>
            <w:rFonts w:ascii="宋体" w:hAnsi="宋体" w:hint="eastAsia"/>
          </w:rPr>
          <w:t xml:space="preserve">13.9 </w:t>
        </w:r>
        <w:r>
          <w:rPr>
            <w:rFonts w:ascii="宋体" w:hAnsi="宋体" w:hint="eastAsia"/>
          </w:rPr>
          <w:t>偏离度绝对值超过</w:t>
        </w:r>
        <w:r>
          <w:rPr>
            <w:rFonts w:ascii="宋体" w:hAnsi="宋体" w:hint="eastAsia"/>
          </w:rPr>
          <w:t>0.5%</w:t>
        </w:r>
        <w:r>
          <w:rPr>
            <w:rFonts w:ascii="宋体" w:hAnsi="宋体" w:hint="eastAsia"/>
          </w:rPr>
          <w:t>的情况</w:t>
        </w:r>
        <w:r>
          <w:tab/>
        </w:r>
        <w:r>
          <w:fldChar w:fldCharType="begin"/>
        </w:r>
        <w:r>
          <w:instrText xml:space="preserve"> PAGEREF _Toc8790 \h </w:instrText>
        </w:r>
        <w:r>
          <w:fldChar w:fldCharType="separate"/>
        </w:r>
        <w:r>
          <w:t>85</w:t>
        </w:r>
        <w:r>
          <w:fldChar w:fldCharType="end"/>
        </w:r>
      </w:hyperlink>
    </w:p>
    <w:p w14:paraId="69E49191" w14:textId="77777777" w:rsidR="00000000" w:rsidRDefault="007478C2">
      <w:pPr>
        <w:pStyle w:val="TOC2"/>
        <w:tabs>
          <w:tab w:val="right" w:leader="dot" w:pos="9070"/>
        </w:tabs>
      </w:pPr>
      <w:hyperlink w:anchor="_Toc9572" w:history="1">
        <w:r>
          <w:rPr>
            <w:rFonts w:ascii="宋体" w:hAnsi="宋体" w:hint="eastAsia"/>
          </w:rPr>
          <w:t xml:space="preserve">13.10 </w:t>
        </w:r>
        <w:r>
          <w:rPr>
            <w:rFonts w:ascii="宋体" w:hAnsi="宋体" w:hint="eastAsia"/>
          </w:rPr>
          <w:t>其他重大事件</w:t>
        </w:r>
        <w:r>
          <w:tab/>
        </w:r>
        <w:r>
          <w:fldChar w:fldCharType="begin"/>
        </w:r>
        <w:r>
          <w:instrText xml:space="preserve"> PAGEREF _Toc9572 \h </w:instrText>
        </w:r>
        <w:r>
          <w:fldChar w:fldCharType="separate"/>
        </w:r>
        <w:r>
          <w:t>85</w:t>
        </w:r>
        <w:r>
          <w:fldChar w:fldCharType="end"/>
        </w:r>
      </w:hyperlink>
    </w:p>
    <w:p w14:paraId="00B150A8" w14:textId="77777777" w:rsidR="00000000" w:rsidRDefault="007478C2">
      <w:pPr>
        <w:pStyle w:val="TOC1"/>
        <w:tabs>
          <w:tab w:val="right" w:leader="dot" w:pos="9070"/>
        </w:tabs>
      </w:pPr>
      <w:hyperlink w:anchor="_Toc2478" w:history="1">
        <w:r>
          <w:rPr>
            <w:rFonts w:ascii="宋体" w:hAnsi="宋体" w:hint="eastAsia"/>
          </w:rPr>
          <w:t>§</w:t>
        </w:r>
        <w:r>
          <w:rPr>
            <w:rFonts w:ascii="宋体" w:hAnsi="宋体" w:hint="eastAsia"/>
          </w:rPr>
          <w:t xml:space="preserve">14  </w:t>
        </w:r>
        <w:r>
          <w:rPr>
            <w:rFonts w:ascii="宋体" w:hAnsi="宋体" w:hint="eastAsia"/>
          </w:rPr>
          <w:t>影响投资者决策的其他重要信息</w:t>
        </w:r>
        <w:r>
          <w:tab/>
        </w:r>
        <w:r>
          <w:fldChar w:fldCharType="begin"/>
        </w:r>
        <w:r>
          <w:instrText xml:space="preserve"> PAGEREF _Toc2478 \h </w:instrText>
        </w:r>
        <w:r>
          <w:fldChar w:fldCharType="separate"/>
        </w:r>
        <w:r>
          <w:t>86</w:t>
        </w:r>
        <w:r>
          <w:fldChar w:fldCharType="end"/>
        </w:r>
      </w:hyperlink>
    </w:p>
    <w:p w14:paraId="2D6FDC81" w14:textId="77777777" w:rsidR="00000000" w:rsidRDefault="007478C2">
      <w:pPr>
        <w:pStyle w:val="TOC2"/>
        <w:tabs>
          <w:tab w:val="right" w:leader="dot" w:pos="9070"/>
        </w:tabs>
      </w:pPr>
      <w:hyperlink w:anchor="_Toc32418" w:history="1">
        <w:r>
          <w:rPr>
            <w:rFonts w:ascii="宋体" w:hAnsi="宋体" w:hint="eastAsia"/>
            <w:kern w:val="0"/>
          </w:rPr>
          <w:t>14.1</w:t>
        </w:r>
        <w:r>
          <w:rPr>
            <w:rFonts w:ascii="宋体" w:hAnsi="宋体" w:hint="eastAsia"/>
            <w:kern w:val="0"/>
          </w:rPr>
          <w:t>报告期内单一</w:t>
        </w:r>
        <w:r>
          <w:rPr>
            <w:rFonts w:ascii="宋体" w:hAnsi="宋体" w:hint="eastAsia"/>
          </w:rPr>
          <w:t>投资者</w:t>
        </w:r>
        <w:r>
          <w:rPr>
            <w:rFonts w:ascii="宋体" w:hAnsi="宋体" w:hint="eastAsia"/>
            <w:kern w:val="0"/>
          </w:rPr>
          <w:t>持有基金份额比例达到或超过</w:t>
        </w:r>
        <w:r>
          <w:rPr>
            <w:rFonts w:ascii="宋体" w:hAnsi="宋体" w:hint="eastAsia"/>
            <w:kern w:val="0"/>
          </w:rPr>
          <w:t>20%</w:t>
        </w:r>
        <w:r>
          <w:rPr>
            <w:rFonts w:ascii="宋体" w:hAnsi="宋体" w:hint="eastAsia"/>
            <w:kern w:val="0"/>
          </w:rPr>
          <w:t>的情况</w:t>
        </w:r>
        <w:r>
          <w:tab/>
        </w:r>
        <w:r>
          <w:fldChar w:fldCharType="begin"/>
        </w:r>
        <w:r>
          <w:instrText xml:space="preserve"> PAGEREF _Toc32418 \h </w:instrText>
        </w:r>
        <w:r>
          <w:fldChar w:fldCharType="separate"/>
        </w:r>
        <w:r>
          <w:t>86</w:t>
        </w:r>
        <w:r>
          <w:fldChar w:fldCharType="end"/>
        </w:r>
      </w:hyperlink>
    </w:p>
    <w:p w14:paraId="376AFF6E" w14:textId="77777777" w:rsidR="00000000" w:rsidRDefault="007478C2">
      <w:pPr>
        <w:pStyle w:val="TOC2"/>
        <w:tabs>
          <w:tab w:val="right" w:leader="dot" w:pos="9070"/>
        </w:tabs>
      </w:pPr>
      <w:hyperlink w:anchor="_Toc15296" w:history="1">
        <w:r>
          <w:rPr>
            <w:rFonts w:ascii="宋体" w:hAnsi="宋体" w:hint="eastAsia"/>
            <w:kern w:val="0"/>
          </w:rPr>
          <w:t xml:space="preserve">14.2 </w:t>
        </w:r>
        <w:r>
          <w:rPr>
            <w:rFonts w:ascii="宋体" w:hAnsi="宋体" w:hint="eastAsia"/>
            <w:kern w:val="0"/>
          </w:rPr>
          <w:t>影响投资者决策的其他重要信息</w:t>
        </w:r>
        <w:r>
          <w:tab/>
        </w:r>
        <w:r>
          <w:fldChar w:fldCharType="begin"/>
        </w:r>
        <w:r>
          <w:instrText xml:space="preserve"> P</w:instrText>
        </w:r>
        <w:r>
          <w:instrText xml:space="preserve">AGEREF _Toc15296 \h </w:instrText>
        </w:r>
        <w:r>
          <w:fldChar w:fldCharType="separate"/>
        </w:r>
        <w:r>
          <w:t>86</w:t>
        </w:r>
        <w:r>
          <w:fldChar w:fldCharType="end"/>
        </w:r>
      </w:hyperlink>
    </w:p>
    <w:p w14:paraId="1ED5F7A4" w14:textId="77777777" w:rsidR="00000000" w:rsidRDefault="007478C2">
      <w:pPr>
        <w:pStyle w:val="TOC1"/>
        <w:tabs>
          <w:tab w:val="right" w:leader="dot" w:pos="9070"/>
        </w:tabs>
      </w:pPr>
      <w:hyperlink w:anchor="_Toc27686" w:history="1">
        <w:r>
          <w:rPr>
            <w:rFonts w:ascii="宋体" w:hAnsi="宋体" w:hint="eastAsia"/>
          </w:rPr>
          <w:t>§</w:t>
        </w:r>
        <w:r>
          <w:rPr>
            <w:rFonts w:ascii="宋体" w:hAnsi="宋体" w:hint="eastAsia"/>
          </w:rPr>
          <w:t xml:space="preserve">15  </w:t>
        </w:r>
        <w:r>
          <w:rPr>
            <w:rFonts w:ascii="宋体" w:hAnsi="宋体" w:hint="eastAsia"/>
          </w:rPr>
          <w:t>备查文件目录</w:t>
        </w:r>
        <w:r>
          <w:tab/>
        </w:r>
        <w:r>
          <w:fldChar w:fldCharType="begin"/>
        </w:r>
        <w:r>
          <w:instrText xml:space="preserve"> PAGEREF _Toc27686 \h </w:instrText>
        </w:r>
        <w:r>
          <w:fldChar w:fldCharType="separate"/>
        </w:r>
        <w:r>
          <w:t>86</w:t>
        </w:r>
        <w:r>
          <w:fldChar w:fldCharType="end"/>
        </w:r>
      </w:hyperlink>
    </w:p>
    <w:p w14:paraId="118A141D" w14:textId="77777777" w:rsidR="00000000" w:rsidRDefault="007478C2">
      <w:pPr>
        <w:jc w:val="center"/>
        <w:rPr>
          <w:sz w:val="24"/>
        </w:rPr>
      </w:pPr>
      <w:r>
        <w:rPr>
          <w:rFonts w:ascii="宋体" w:hAnsi="宋体"/>
        </w:rPr>
        <w:fldChar w:fldCharType="end"/>
      </w:r>
      <w:r>
        <w:rPr>
          <w:rFonts w:ascii="宋体" w:hAnsi="宋体"/>
          <w:b/>
          <w:sz w:val="30"/>
        </w:rPr>
        <w:br w:type="page"/>
      </w:r>
    </w:p>
    <w:p w14:paraId="79326596" w14:textId="77777777" w:rsidR="00000000" w:rsidRDefault="007478C2">
      <w:pPr>
        <w:jc w:val="center"/>
        <w:rPr>
          <w:sz w:val="30"/>
        </w:rPr>
      </w:pPr>
    </w:p>
    <w:p w14:paraId="1D702F85" w14:textId="77777777" w:rsidR="00000000" w:rsidRDefault="007478C2">
      <w:pPr>
        <w:jc w:val="center"/>
        <w:rPr>
          <w:sz w:val="24"/>
        </w:rPr>
      </w:pPr>
      <w:r>
        <w:rPr>
          <w:rFonts w:hint="eastAsia"/>
          <w:sz w:val="30"/>
        </w:rPr>
        <w:t>XXXX</w:t>
      </w:r>
      <w:r>
        <w:rPr>
          <w:sz w:val="30"/>
        </w:rPr>
        <w:t>证券投资基金</w:t>
      </w:r>
      <w:r>
        <w:rPr>
          <w:rFonts w:hint="eastAsia"/>
          <w:sz w:val="30"/>
        </w:rPr>
        <w:t>XXXX</w:t>
      </w:r>
      <w:r>
        <w:rPr>
          <w:sz w:val="30"/>
        </w:rPr>
        <w:t>年</w:t>
      </w:r>
      <w:r>
        <w:rPr>
          <w:rFonts w:hint="eastAsia"/>
          <w:sz w:val="30"/>
        </w:rPr>
        <w:t>年度报告</w:t>
      </w:r>
      <w:r>
        <w:rPr>
          <w:rFonts w:hint="eastAsia"/>
          <w:sz w:val="30"/>
        </w:rPr>
        <w:t>/</w:t>
      </w:r>
      <w:r>
        <w:rPr>
          <w:rFonts w:hint="eastAsia"/>
          <w:sz w:val="30"/>
        </w:rPr>
        <w:t>中期</w:t>
      </w:r>
      <w:r>
        <w:rPr>
          <w:sz w:val="30"/>
        </w:rPr>
        <w:t>报告</w:t>
      </w:r>
      <w:r>
        <w:rPr>
          <w:sz w:val="24"/>
          <w:vertAlign w:val="superscript"/>
        </w:rPr>
        <w:footnoteReference w:id="2"/>
      </w:r>
    </w:p>
    <w:p w14:paraId="73DBB6E3"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0002</w:t>
      </w:r>
      <w:r>
        <w:rPr>
          <w:rFonts w:ascii="宋体" w:hAnsi="宋体" w:hint="eastAsia"/>
          <w:kern w:val="0"/>
          <w:sz w:val="18"/>
        </w:rPr>
        <w:t>）</w:t>
      </w:r>
    </w:p>
    <w:p w14:paraId="4F041DCC" w14:textId="77777777" w:rsidR="00000000" w:rsidRDefault="007478C2">
      <w:pPr>
        <w:jc w:val="center"/>
        <w:rPr>
          <w:sz w:val="24"/>
        </w:rPr>
      </w:pPr>
      <w:r>
        <w:rPr>
          <w:rFonts w:hint="eastAsia"/>
          <w:sz w:val="24"/>
        </w:rPr>
        <w:t>XXXX</w:t>
      </w:r>
      <w:r>
        <w:rPr>
          <w:rFonts w:hint="eastAsia"/>
          <w:sz w:val="24"/>
        </w:rPr>
        <w:t>年</w:t>
      </w:r>
      <w:r>
        <w:rPr>
          <w:rFonts w:hint="eastAsia"/>
          <w:sz w:val="24"/>
        </w:rPr>
        <w:t>X</w:t>
      </w:r>
      <w:r>
        <w:rPr>
          <w:sz w:val="24"/>
        </w:rPr>
        <w:t>X</w:t>
      </w:r>
      <w:r>
        <w:rPr>
          <w:rFonts w:hint="eastAsia"/>
          <w:sz w:val="24"/>
        </w:rPr>
        <w:t>月</w:t>
      </w:r>
      <w:r>
        <w:rPr>
          <w:rFonts w:hint="eastAsia"/>
          <w:sz w:val="24"/>
        </w:rPr>
        <w:t>XX</w:t>
      </w:r>
      <w:r>
        <w:rPr>
          <w:rFonts w:hint="eastAsia"/>
          <w:sz w:val="24"/>
        </w:rPr>
        <w:t>日</w:t>
      </w:r>
      <w:r>
        <w:rPr>
          <w:sz w:val="24"/>
          <w:vertAlign w:val="superscript"/>
        </w:rPr>
        <w:footnoteReference w:id="3"/>
      </w:r>
    </w:p>
    <w:p w14:paraId="6BF7F459"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2024</w:t>
      </w:r>
      <w:r>
        <w:rPr>
          <w:rFonts w:ascii="宋体" w:hAnsi="宋体" w:hint="eastAsia"/>
          <w:kern w:val="0"/>
          <w:sz w:val="18"/>
        </w:rPr>
        <w:t>）</w:t>
      </w:r>
    </w:p>
    <w:p w14:paraId="2265E0FC" w14:textId="77777777" w:rsidR="00000000" w:rsidRDefault="007478C2">
      <w:pPr>
        <w:jc w:val="center"/>
        <w:rPr>
          <w:rFonts w:ascii="宋体" w:hAnsi="宋体"/>
          <w:sz w:val="24"/>
        </w:rPr>
      </w:pPr>
    </w:p>
    <w:p w14:paraId="3974F7B1" w14:textId="77777777" w:rsidR="00000000" w:rsidRDefault="007478C2">
      <w:pPr>
        <w:jc w:val="center"/>
        <w:rPr>
          <w:rFonts w:ascii="宋体" w:hAnsi="宋体"/>
          <w:sz w:val="24"/>
        </w:rPr>
      </w:pPr>
    </w:p>
    <w:p w14:paraId="574F1A77" w14:textId="77777777" w:rsidR="00000000" w:rsidRDefault="007478C2">
      <w:pPr>
        <w:spacing w:line="360" w:lineRule="auto"/>
        <w:ind w:firstLineChars="900" w:firstLine="2160"/>
        <w:rPr>
          <w:rFonts w:ascii="宋体" w:hAnsi="宋体"/>
          <w:sz w:val="24"/>
        </w:rPr>
      </w:pPr>
      <w:r>
        <w:rPr>
          <w:rFonts w:ascii="宋体" w:hAnsi="宋体"/>
          <w:sz w:val="24"/>
        </w:rPr>
        <w:t>基金管理人：</w:t>
      </w:r>
      <w:r>
        <w:rPr>
          <w:rFonts w:ascii="宋体" w:hAnsi="宋体" w:hint="eastAsia"/>
          <w:kern w:val="0"/>
          <w:sz w:val="18"/>
        </w:rPr>
        <w:t>（</w:t>
      </w:r>
      <w:r>
        <w:rPr>
          <w:rFonts w:ascii="宋体" w:hAnsi="宋体" w:hint="eastAsia"/>
          <w:kern w:val="0"/>
          <w:sz w:val="18"/>
        </w:rPr>
        <w:t>0186</w:t>
      </w:r>
      <w:r>
        <w:rPr>
          <w:rFonts w:ascii="宋体" w:hAnsi="宋体" w:hint="eastAsia"/>
          <w:kern w:val="0"/>
          <w:sz w:val="18"/>
        </w:rPr>
        <w:t>）</w:t>
      </w:r>
    </w:p>
    <w:p w14:paraId="10B726EB" w14:textId="77777777" w:rsidR="00000000" w:rsidRDefault="007478C2">
      <w:pPr>
        <w:spacing w:line="360" w:lineRule="auto"/>
        <w:ind w:firstLineChars="900" w:firstLine="2160"/>
        <w:rPr>
          <w:rFonts w:ascii="宋体" w:hAnsi="宋体"/>
          <w:sz w:val="24"/>
        </w:rPr>
      </w:pPr>
      <w:r>
        <w:rPr>
          <w:rFonts w:ascii="宋体" w:hAnsi="宋体"/>
          <w:sz w:val="24"/>
        </w:rPr>
        <w:t>基金托管人：</w:t>
      </w:r>
      <w:r>
        <w:rPr>
          <w:rFonts w:ascii="宋体" w:hAnsi="宋体" w:hint="eastAsia"/>
          <w:kern w:val="0"/>
          <w:sz w:val="18"/>
        </w:rPr>
        <w:t>（</w:t>
      </w:r>
      <w:r>
        <w:rPr>
          <w:rFonts w:ascii="宋体" w:hAnsi="宋体" w:hint="eastAsia"/>
          <w:kern w:val="0"/>
          <w:sz w:val="18"/>
        </w:rPr>
        <w:t>0213</w:t>
      </w:r>
      <w:r>
        <w:rPr>
          <w:rFonts w:ascii="宋体" w:hAnsi="宋体" w:hint="eastAsia"/>
          <w:kern w:val="0"/>
          <w:sz w:val="18"/>
        </w:rPr>
        <w:t>）</w:t>
      </w:r>
    </w:p>
    <w:p w14:paraId="5D5CB71F" w14:textId="77777777" w:rsidR="00000000" w:rsidRDefault="007478C2">
      <w:pPr>
        <w:spacing w:line="360" w:lineRule="auto"/>
        <w:ind w:firstLineChars="900" w:firstLine="2160"/>
        <w:rPr>
          <w:rFonts w:ascii="宋体" w:hAnsi="宋体"/>
          <w:sz w:val="24"/>
        </w:rPr>
      </w:pPr>
      <w:r>
        <w:rPr>
          <w:rFonts w:ascii="宋体" w:hAnsi="宋体"/>
          <w:sz w:val="24"/>
        </w:rPr>
        <w:t>送出日期：</w:t>
      </w:r>
      <w:r>
        <w:rPr>
          <w:rFonts w:hint="eastAsia"/>
          <w:sz w:val="24"/>
        </w:rPr>
        <w:t>XXXX</w:t>
      </w:r>
      <w:r>
        <w:rPr>
          <w:rFonts w:hint="eastAsia"/>
          <w:sz w:val="24"/>
        </w:rPr>
        <w:t>年</w:t>
      </w:r>
      <w:r>
        <w:rPr>
          <w:rFonts w:hint="eastAsia"/>
          <w:sz w:val="24"/>
        </w:rPr>
        <w:t>X</w:t>
      </w:r>
      <w:r>
        <w:rPr>
          <w:sz w:val="24"/>
        </w:rPr>
        <w:t>X</w:t>
      </w:r>
      <w:r>
        <w:rPr>
          <w:rFonts w:hint="eastAsia"/>
          <w:sz w:val="24"/>
        </w:rPr>
        <w:t>月</w:t>
      </w:r>
      <w:r>
        <w:rPr>
          <w:rFonts w:hint="eastAsia"/>
          <w:sz w:val="24"/>
        </w:rPr>
        <w:t>XX</w:t>
      </w:r>
      <w:r>
        <w:rPr>
          <w:rFonts w:hint="eastAsia"/>
          <w:sz w:val="24"/>
        </w:rPr>
        <w:t>日</w:t>
      </w:r>
      <w:r>
        <w:rPr>
          <w:sz w:val="24"/>
          <w:vertAlign w:val="superscript"/>
        </w:rPr>
        <w:footnoteReference w:id="4"/>
      </w:r>
      <w:r>
        <w:rPr>
          <w:rFonts w:ascii="宋体" w:hAnsi="宋体" w:hint="eastAsia"/>
          <w:kern w:val="0"/>
          <w:sz w:val="18"/>
        </w:rPr>
        <w:t>（</w:t>
      </w:r>
      <w:r>
        <w:rPr>
          <w:rFonts w:ascii="宋体" w:hAnsi="宋体" w:hint="eastAsia"/>
          <w:kern w:val="0"/>
          <w:sz w:val="18"/>
        </w:rPr>
        <w:t>0003</w:t>
      </w:r>
      <w:r>
        <w:rPr>
          <w:rFonts w:ascii="宋体" w:hAnsi="宋体" w:hint="eastAsia"/>
          <w:kern w:val="0"/>
          <w:sz w:val="18"/>
        </w:rPr>
        <w:t>）</w:t>
      </w:r>
    </w:p>
    <w:p w14:paraId="48EA117A" w14:textId="77777777" w:rsidR="00000000" w:rsidRDefault="007478C2">
      <w:pPr>
        <w:spacing w:line="360" w:lineRule="auto"/>
        <w:ind w:firstLineChars="900" w:firstLine="2160"/>
        <w:rPr>
          <w:rFonts w:ascii="宋体" w:hAnsi="宋体"/>
          <w:sz w:val="24"/>
        </w:rPr>
      </w:pPr>
    </w:p>
    <w:p w14:paraId="56AD60C4" w14:textId="77777777" w:rsidR="00000000" w:rsidRDefault="007478C2">
      <w:pPr>
        <w:pStyle w:val="Heading1"/>
        <w:jc w:val="center"/>
        <w:rPr>
          <w:rFonts w:ascii="宋体" w:hAnsi="宋体"/>
          <w:sz w:val="24"/>
        </w:rPr>
      </w:pPr>
      <w:bookmarkStart w:id="1" w:name="_Toc30609"/>
      <w:bookmarkStart w:id="2" w:name="_Toc1689"/>
      <w:bookmarkStart w:id="3" w:name="_Toc101343995"/>
      <w:r>
        <w:rPr>
          <w:rFonts w:ascii="宋体" w:hAnsi="宋体" w:hint="eastAsia"/>
          <w:sz w:val="24"/>
        </w:rPr>
        <w:t>§</w:t>
      </w:r>
      <w:r>
        <w:rPr>
          <w:rFonts w:ascii="宋体" w:hAnsi="宋体" w:hint="eastAsia"/>
          <w:sz w:val="24"/>
        </w:rPr>
        <w:t xml:space="preserve">1  </w:t>
      </w:r>
      <w:r>
        <w:rPr>
          <w:rFonts w:ascii="宋体" w:hAnsi="宋体" w:hint="eastAsia"/>
          <w:sz w:val="24"/>
        </w:rPr>
        <w:t>重要提示及目录</w:t>
      </w:r>
      <w:bookmarkEnd w:id="1"/>
      <w:bookmarkEnd w:id="2"/>
      <w:bookmarkEnd w:id="3"/>
    </w:p>
    <w:p w14:paraId="54662B2D" w14:textId="77777777" w:rsidR="00000000" w:rsidRDefault="007478C2">
      <w:pPr>
        <w:pStyle w:val="Heading2"/>
        <w:spacing w:before="312" w:after="312" w:line="360" w:lineRule="auto"/>
        <w:rPr>
          <w:rFonts w:ascii="宋体" w:hAnsi="宋体"/>
        </w:rPr>
      </w:pPr>
      <w:bookmarkStart w:id="4" w:name="_Toc19827"/>
      <w:bookmarkStart w:id="5" w:name="_Toc14092"/>
      <w:bookmarkStart w:id="6" w:name="_Toc101343996"/>
      <w:r>
        <w:rPr>
          <w:rFonts w:ascii="宋体" w:hAnsi="宋体" w:hint="eastAsia"/>
        </w:rPr>
        <w:t xml:space="preserve">1.1 </w:t>
      </w:r>
      <w:r>
        <w:rPr>
          <w:rFonts w:ascii="宋体" w:hAnsi="宋体" w:hint="eastAsia"/>
        </w:rPr>
        <w:t>重要提示</w:t>
      </w:r>
      <w:r>
        <w:rPr>
          <w:rFonts w:ascii="宋体" w:hAnsi="宋体"/>
          <w:vertAlign w:val="superscript"/>
        </w:rPr>
        <w:footnoteReference w:id="5"/>
      </w:r>
      <w:bookmarkEnd w:id="4"/>
      <w:bookmarkEnd w:id="5"/>
      <w:bookmarkEnd w:id="6"/>
    </w:p>
    <w:p w14:paraId="6E932D5E" w14:textId="77777777" w:rsidR="00000000" w:rsidRDefault="007478C2">
      <w:r>
        <w:rPr>
          <w:rStyle w:val="BodyTextChar"/>
          <w:rFonts w:ascii="宋体" w:hAnsi="宋体" w:hint="eastAsia"/>
          <w:sz w:val="18"/>
        </w:rPr>
        <w:t>（</w:t>
      </w:r>
      <w:r>
        <w:rPr>
          <w:rStyle w:val="BodyTextChar"/>
          <w:rFonts w:ascii="宋体" w:hAnsi="宋体" w:hint="eastAsia"/>
          <w:sz w:val="18"/>
        </w:rPr>
        <w:t>0004</w:t>
      </w:r>
      <w:r>
        <w:rPr>
          <w:rStyle w:val="BodyTextChar"/>
          <w:rFonts w:ascii="宋体" w:hAnsi="宋体" w:hint="eastAsia"/>
          <w:sz w:val="18"/>
        </w:rPr>
        <w:t>）</w:t>
      </w:r>
    </w:p>
    <w:tbl>
      <w:tblPr>
        <w:tblW w:w="0" w:type="auto"/>
        <w:tblInd w:w="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8522"/>
      </w:tblGrid>
      <w:tr w:rsidR="00000000" w14:paraId="7CDCEE12" w14:textId="77777777">
        <w:trPr>
          <w:trHeight w:val="610"/>
        </w:trPr>
        <w:tc>
          <w:tcPr>
            <w:tcW w:w="8522" w:type="dxa"/>
          </w:tcPr>
          <w:p w14:paraId="1F406F0E" w14:textId="77777777" w:rsidR="00000000" w:rsidRDefault="007478C2">
            <w:pPr>
              <w:ind w:firstLineChars="200" w:firstLine="480"/>
              <w:rPr>
                <w:rFonts w:ascii="宋体" w:hAnsi="宋体"/>
                <w:kern w:val="0"/>
                <w:sz w:val="24"/>
              </w:rPr>
            </w:pPr>
            <w:r>
              <w:rPr>
                <w:rFonts w:ascii="宋体" w:hAnsi="宋体"/>
                <w:kern w:val="0"/>
                <w:sz w:val="24"/>
              </w:rPr>
              <w:t>基金管理人的董事会</w:t>
            </w:r>
            <w:r>
              <w:rPr>
                <w:rFonts w:ascii="宋体" w:hAnsi="宋体" w:hint="eastAsia"/>
                <w:kern w:val="0"/>
                <w:sz w:val="24"/>
              </w:rPr>
              <w:t>、</w:t>
            </w:r>
            <w:r>
              <w:rPr>
                <w:rFonts w:ascii="宋体" w:hAnsi="宋体"/>
                <w:kern w:val="0"/>
                <w:sz w:val="24"/>
              </w:rPr>
              <w:t>董事保证本报告所载资料不存在</w:t>
            </w:r>
            <w:r>
              <w:rPr>
                <w:rFonts w:ascii="宋体" w:hAnsi="宋体"/>
                <w:kern w:val="0"/>
                <w:sz w:val="24"/>
              </w:rPr>
              <w:t>虚假记载、误导性陈述或重大遗漏，并对其内容的真实性、准确性和完整性承担个别及连带</w:t>
            </w:r>
            <w:r>
              <w:rPr>
                <w:rFonts w:ascii="宋体" w:hAnsi="宋体" w:hint="eastAsia"/>
                <w:kern w:val="0"/>
                <w:sz w:val="24"/>
              </w:rPr>
              <w:t>的法律</w:t>
            </w:r>
            <w:r>
              <w:rPr>
                <w:rFonts w:ascii="宋体" w:hAnsi="宋体"/>
                <w:kern w:val="0"/>
                <w:sz w:val="24"/>
              </w:rPr>
              <w:t>责任。</w:t>
            </w:r>
            <w:r>
              <w:rPr>
                <w:rFonts w:ascii="宋体" w:hAnsi="宋体" w:hint="eastAsia"/>
                <w:kern w:val="0"/>
                <w:sz w:val="24"/>
              </w:rPr>
              <w:t>本年度报告</w:t>
            </w:r>
            <w:r>
              <w:rPr>
                <w:rFonts w:ascii="宋体" w:hAnsi="宋体" w:hint="eastAsia"/>
                <w:kern w:val="0"/>
                <w:sz w:val="24"/>
              </w:rPr>
              <w:t>/</w:t>
            </w:r>
            <w:r>
              <w:rPr>
                <w:rFonts w:ascii="宋体" w:hAnsi="宋体" w:hint="eastAsia"/>
                <w:kern w:val="0"/>
                <w:sz w:val="24"/>
              </w:rPr>
              <w:t>中期报告已经三分之二以上独立董事签字同意，并由董事长签发。如有董事对年度报告</w:t>
            </w:r>
            <w:r>
              <w:rPr>
                <w:rFonts w:ascii="宋体" w:hAnsi="宋体" w:hint="eastAsia"/>
                <w:kern w:val="0"/>
                <w:sz w:val="24"/>
              </w:rPr>
              <w:t>/</w:t>
            </w:r>
            <w:r>
              <w:rPr>
                <w:rFonts w:ascii="宋体" w:hAnsi="宋体" w:hint="eastAsia"/>
                <w:kern w:val="0"/>
                <w:sz w:val="24"/>
              </w:rPr>
              <w:t>中期报告内容的真实性、准确性和完整性无法保证或存在异议，基金管理人应声明，××董事对本报告内容的真实性、准确性、完整性无法保证</w:t>
            </w:r>
            <w:r>
              <w:rPr>
                <w:rFonts w:ascii="宋体" w:hAnsi="宋体" w:hint="eastAsia"/>
                <w:kern w:val="0"/>
                <w:sz w:val="24"/>
              </w:rPr>
              <w:t>/</w:t>
            </w:r>
            <w:r>
              <w:rPr>
                <w:rFonts w:ascii="宋体" w:hAnsi="宋体" w:hint="eastAsia"/>
                <w:kern w:val="0"/>
                <w:sz w:val="24"/>
              </w:rPr>
              <w:t>存有异议，理由是：…，请投资者特别关注</w:t>
            </w:r>
            <w:r>
              <w:rPr>
                <w:rFonts w:ascii="宋体" w:hAnsi="宋体"/>
                <w:kern w:val="0"/>
                <w:sz w:val="24"/>
                <w:vertAlign w:val="superscript"/>
              </w:rPr>
              <w:footnoteReference w:id="6"/>
            </w:r>
            <w:r>
              <w:rPr>
                <w:rFonts w:ascii="宋体" w:hAnsi="宋体" w:hint="eastAsia"/>
                <w:kern w:val="0"/>
                <w:sz w:val="24"/>
              </w:rPr>
              <w:t>。</w:t>
            </w:r>
          </w:p>
          <w:p w14:paraId="05F121F7" w14:textId="77777777" w:rsidR="00000000" w:rsidRDefault="007478C2">
            <w:pPr>
              <w:ind w:firstLineChars="200" w:firstLine="480"/>
              <w:rPr>
                <w:rFonts w:ascii="宋体" w:hAnsi="宋体"/>
                <w:kern w:val="0"/>
                <w:sz w:val="24"/>
              </w:rPr>
            </w:pPr>
            <w:r>
              <w:rPr>
                <w:rFonts w:ascii="宋体" w:hAnsi="宋体"/>
                <w:kern w:val="0"/>
                <w:sz w:val="24"/>
              </w:rPr>
              <w:t>基金托管人</w:t>
            </w:r>
            <w:r>
              <w:rPr>
                <w:rFonts w:ascii="宋体" w:hAnsi="宋体"/>
                <w:kern w:val="0"/>
                <w:sz w:val="24"/>
              </w:rPr>
              <w:t>__</w:t>
            </w:r>
            <w:r>
              <w:rPr>
                <w:rFonts w:ascii="宋体" w:hAnsi="宋体"/>
                <w:kern w:val="0"/>
                <w:sz w:val="24"/>
              </w:rPr>
              <w:t>根据本基金合同规定，于</w:t>
            </w:r>
            <w:r>
              <w:rPr>
                <w:rFonts w:ascii="宋体" w:hAnsi="宋体"/>
                <w:kern w:val="0"/>
                <w:sz w:val="24"/>
              </w:rPr>
              <w:t>_</w:t>
            </w:r>
            <w:r>
              <w:rPr>
                <w:rFonts w:ascii="宋体" w:hAnsi="宋体"/>
                <w:kern w:val="0"/>
                <w:sz w:val="24"/>
              </w:rPr>
              <w:t>年</w:t>
            </w:r>
            <w:r>
              <w:rPr>
                <w:rFonts w:ascii="宋体" w:hAnsi="宋体"/>
                <w:kern w:val="0"/>
                <w:sz w:val="24"/>
              </w:rPr>
              <w:t>_</w:t>
            </w:r>
            <w:r>
              <w:rPr>
                <w:rFonts w:ascii="宋体" w:hAnsi="宋体"/>
                <w:kern w:val="0"/>
                <w:sz w:val="24"/>
              </w:rPr>
              <w:t>月</w:t>
            </w:r>
            <w:r>
              <w:rPr>
                <w:rFonts w:ascii="宋体" w:hAnsi="宋体"/>
                <w:kern w:val="0"/>
                <w:sz w:val="24"/>
              </w:rPr>
              <w:t>_</w:t>
            </w:r>
            <w:r>
              <w:rPr>
                <w:rFonts w:ascii="宋体" w:hAnsi="宋体"/>
                <w:kern w:val="0"/>
                <w:sz w:val="24"/>
              </w:rPr>
              <w:t>日复核了本报告中的财务指标、净值表现</w:t>
            </w:r>
            <w:r>
              <w:rPr>
                <w:rFonts w:ascii="宋体" w:hAnsi="宋体" w:hint="eastAsia"/>
                <w:kern w:val="0"/>
                <w:sz w:val="24"/>
              </w:rPr>
              <w:t>、利润分配情况、财务会计报告、</w:t>
            </w:r>
            <w:r>
              <w:rPr>
                <w:rFonts w:ascii="宋体" w:hAnsi="宋体"/>
                <w:kern w:val="0"/>
                <w:sz w:val="24"/>
              </w:rPr>
              <w:t>投资组合报告等内容，保证复核内容不存在虚假记载</w:t>
            </w:r>
            <w:r>
              <w:rPr>
                <w:rFonts w:ascii="宋体" w:hAnsi="宋体"/>
                <w:kern w:val="0"/>
                <w:sz w:val="24"/>
              </w:rPr>
              <w:t>、误导性陈述或者重大遗漏。</w:t>
            </w:r>
          </w:p>
          <w:p w14:paraId="0EB0A4D9" w14:textId="77777777" w:rsidR="00000000" w:rsidRDefault="007478C2">
            <w:pPr>
              <w:ind w:firstLineChars="200" w:firstLine="480"/>
              <w:rPr>
                <w:rFonts w:ascii="宋体" w:hAnsi="宋体"/>
                <w:kern w:val="0"/>
                <w:sz w:val="24"/>
              </w:rPr>
            </w:pPr>
            <w:r>
              <w:rPr>
                <w:rFonts w:ascii="宋体" w:hAnsi="宋体"/>
                <w:kern w:val="0"/>
                <w:sz w:val="24"/>
              </w:rPr>
              <w:t>基金管理人承诺以诚实信用、勤勉尽责的原则管理和运用基金资产，但不保证基金一定盈利。</w:t>
            </w:r>
          </w:p>
          <w:p w14:paraId="29B0E170" w14:textId="77777777" w:rsidR="00000000" w:rsidRDefault="007478C2">
            <w:pPr>
              <w:ind w:firstLineChars="200" w:firstLine="480"/>
              <w:rPr>
                <w:rFonts w:ascii="宋体" w:hAnsi="宋体"/>
                <w:kern w:val="0"/>
                <w:sz w:val="24"/>
              </w:rPr>
            </w:pPr>
            <w:r>
              <w:rPr>
                <w:rFonts w:ascii="宋体" w:hAnsi="宋体"/>
                <w:kern w:val="0"/>
                <w:sz w:val="24"/>
              </w:rPr>
              <w:t>基金的过往业绩并不代表其未来表现。投资有风险，投资者在作出投资决策前应仔细阅读本基金的招募说明书</w:t>
            </w:r>
            <w:r>
              <w:rPr>
                <w:rFonts w:ascii="宋体" w:hAnsi="宋体" w:hint="eastAsia"/>
                <w:kern w:val="0"/>
                <w:sz w:val="24"/>
              </w:rPr>
              <w:t>及其更新</w:t>
            </w:r>
            <w:r>
              <w:rPr>
                <w:rFonts w:ascii="宋体" w:hAnsi="宋体"/>
                <w:kern w:val="0"/>
                <w:sz w:val="24"/>
              </w:rPr>
              <w:t>。</w:t>
            </w:r>
          </w:p>
          <w:p w14:paraId="01C55FE8" w14:textId="77777777" w:rsidR="00000000" w:rsidRDefault="007478C2">
            <w:pPr>
              <w:ind w:firstLineChars="200" w:firstLine="480"/>
              <w:rPr>
                <w:rFonts w:ascii="宋体" w:hAnsi="宋体"/>
                <w:kern w:val="0"/>
                <w:sz w:val="24"/>
              </w:rPr>
            </w:pPr>
            <w:r>
              <w:rPr>
                <w:rFonts w:ascii="宋体" w:hAnsi="宋体" w:hint="eastAsia"/>
                <w:kern w:val="0"/>
                <w:sz w:val="24"/>
              </w:rPr>
              <w:lastRenderedPageBreak/>
              <w:t>本年度报告</w:t>
            </w:r>
            <w:r>
              <w:rPr>
                <w:rFonts w:ascii="宋体" w:hAnsi="宋体" w:hint="eastAsia"/>
                <w:kern w:val="0"/>
                <w:sz w:val="24"/>
              </w:rPr>
              <w:t>/</w:t>
            </w:r>
            <w:r>
              <w:rPr>
                <w:rFonts w:ascii="宋体" w:hAnsi="宋体" w:hint="eastAsia"/>
                <w:kern w:val="0"/>
                <w:sz w:val="24"/>
              </w:rPr>
              <w:t>中期报告摘要摘自年度报告</w:t>
            </w:r>
            <w:r>
              <w:rPr>
                <w:rFonts w:ascii="宋体" w:hAnsi="宋体" w:hint="eastAsia"/>
                <w:kern w:val="0"/>
                <w:sz w:val="24"/>
              </w:rPr>
              <w:t>/</w:t>
            </w:r>
            <w:r>
              <w:rPr>
                <w:rFonts w:ascii="宋体" w:hAnsi="宋体" w:hint="eastAsia"/>
                <w:kern w:val="0"/>
                <w:sz w:val="24"/>
              </w:rPr>
              <w:t>中期报告正文，投资者欲了解详细内容，应阅读年度报告</w:t>
            </w:r>
            <w:r>
              <w:rPr>
                <w:rFonts w:ascii="宋体" w:hAnsi="宋体" w:hint="eastAsia"/>
                <w:kern w:val="0"/>
                <w:sz w:val="24"/>
              </w:rPr>
              <w:t>/</w:t>
            </w:r>
            <w:r>
              <w:rPr>
                <w:rFonts w:ascii="宋体" w:hAnsi="宋体" w:hint="eastAsia"/>
                <w:kern w:val="0"/>
                <w:sz w:val="24"/>
              </w:rPr>
              <w:t>中期报告正文</w:t>
            </w:r>
            <w:r>
              <w:rPr>
                <w:rStyle w:val="FootnoteReference"/>
                <w:rFonts w:ascii="宋体" w:hAnsi="宋体"/>
                <w:kern w:val="0"/>
                <w:sz w:val="24"/>
              </w:rPr>
              <w:footnoteReference w:id="7"/>
            </w:r>
            <w:r>
              <w:rPr>
                <w:rFonts w:ascii="宋体" w:hAnsi="宋体" w:hint="eastAsia"/>
                <w:kern w:val="0"/>
                <w:sz w:val="24"/>
              </w:rPr>
              <w:t>。</w:t>
            </w:r>
          </w:p>
          <w:p w14:paraId="0BFCEF12" w14:textId="77777777" w:rsidR="00000000" w:rsidRDefault="007478C2">
            <w:pPr>
              <w:ind w:firstLineChars="200" w:firstLine="480"/>
              <w:rPr>
                <w:rFonts w:ascii="宋体" w:hAnsi="宋体"/>
                <w:kern w:val="0"/>
                <w:sz w:val="24"/>
              </w:rPr>
            </w:pPr>
            <w:r>
              <w:rPr>
                <w:rFonts w:ascii="宋体" w:hAnsi="宋体"/>
                <w:kern w:val="0"/>
                <w:sz w:val="24"/>
              </w:rPr>
              <w:t>本报告中财务资料未经审计</w:t>
            </w:r>
            <w:r>
              <w:rPr>
                <w:rStyle w:val="FootnoteReference"/>
                <w:rFonts w:ascii="宋体" w:hAnsi="宋体"/>
                <w:kern w:val="0"/>
                <w:sz w:val="24"/>
              </w:rPr>
              <w:footnoteReference w:id="8"/>
            </w:r>
            <w:r>
              <w:rPr>
                <w:rFonts w:ascii="宋体" w:hAnsi="宋体"/>
                <w:kern w:val="0"/>
                <w:sz w:val="24"/>
              </w:rPr>
              <w:t>。</w:t>
            </w:r>
          </w:p>
          <w:p w14:paraId="016C4A54" w14:textId="77777777" w:rsidR="00000000" w:rsidRDefault="007478C2">
            <w:pPr>
              <w:ind w:firstLineChars="200" w:firstLine="480"/>
              <w:rPr>
                <w:rFonts w:ascii="宋体" w:hAnsi="宋体"/>
                <w:kern w:val="0"/>
                <w:sz w:val="24"/>
              </w:rPr>
            </w:pPr>
            <w:r>
              <w:rPr>
                <w:rFonts w:ascii="宋体" w:hAnsi="宋体" w:hint="eastAsia"/>
                <w:kern w:val="0"/>
                <w:sz w:val="24"/>
              </w:rPr>
              <w:t>如果执行审计的会计师事务所对基金财务会计报告出具了非标准审计报告，应增加以下陈述：××会计师事务所为基金财务出具了带强调事项段的无保留意见（或保留意见、无</w:t>
            </w:r>
            <w:r>
              <w:rPr>
                <w:rFonts w:ascii="宋体" w:hAnsi="宋体" w:hint="eastAsia"/>
                <w:kern w:val="0"/>
                <w:sz w:val="24"/>
              </w:rPr>
              <w:t>法表示意见、否定意见）的审计报告，基金管理人在本报告中对相关事项亦有详细说明，请投资者注意阅读。</w:t>
            </w:r>
            <w:r>
              <w:rPr>
                <w:rStyle w:val="FootnoteReference"/>
                <w:rFonts w:ascii="宋体" w:hAnsi="宋体"/>
                <w:kern w:val="0"/>
                <w:sz w:val="24"/>
              </w:rPr>
              <w:footnoteReference w:id="9"/>
            </w:r>
          </w:p>
          <w:p w14:paraId="326C393F" w14:textId="77777777" w:rsidR="00000000" w:rsidRDefault="007478C2">
            <w:pPr>
              <w:ind w:firstLineChars="200" w:firstLine="480"/>
              <w:rPr>
                <w:rFonts w:ascii="宋体" w:hAnsi="宋体"/>
                <w:kern w:val="0"/>
                <w:sz w:val="24"/>
              </w:rPr>
            </w:pPr>
            <w:r>
              <w:rPr>
                <w:rFonts w:ascii="宋体" w:hAnsi="宋体"/>
                <w:kern w:val="0"/>
                <w:sz w:val="24"/>
              </w:rPr>
              <w:t>本报告期自</w:t>
            </w:r>
            <w:r>
              <w:rPr>
                <w:rFonts w:ascii="宋体" w:hAnsi="宋体" w:hint="eastAsia"/>
                <w:kern w:val="0"/>
                <w:sz w:val="24"/>
              </w:rPr>
              <w:t>_</w:t>
            </w:r>
            <w:r>
              <w:rPr>
                <w:rFonts w:ascii="宋体" w:hAnsi="宋体"/>
                <w:kern w:val="0"/>
                <w:sz w:val="24"/>
              </w:rPr>
              <w:t>年</w:t>
            </w:r>
            <w:r>
              <w:rPr>
                <w:rFonts w:ascii="宋体" w:hAnsi="宋体" w:hint="eastAsia"/>
                <w:kern w:val="0"/>
                <w:sz w:val="24"/>
              </w:rPr>
              <w:t>_</w:t>
            </w:r>
            <w:r>
              <w:rPr>
                <w:rFonts w:ascii="宋体" w:hAnsi="宋体"/>
                <w:kern w:val="0"/>
                <w:sz w:val="24"/>
              </w:rPr>
              <w:t>月</w:t>
            </w:r>
            <w:r>
              <w:rPr>
                <w:rFonts w:ascii="宋体" w:hAnsi="宋体" w:hint="eastAsia"/>
                <w:kern w:val="0"/>
                <w:sz w:val="24"/>
              </w:rPr>
              <w:t>_</w:t>
            </w:r>
            <w:r>
              <w:rPr>
                <w:rFonts w:ascii="宋体" w:hAnsi="宋体"/>
                <w:kern w:val="0"/>
                <w:sz w:val="24"/>
              </w:rPr>
              <w:t>日</w:t>
            </w:r>
            <w:r>
              <w:rPr>
                <w:rFonts w:ascii="宋体" w:hAnsi="宋体"/>
                <w:kern w:val="0"/>
                <w:sz w:val="18"/>
              </w:rPr>
              <w:t>（</w:t>
            </w:r>
            <w:r>
              <w:rPr>
                <w:rFonts w:ascii="宋体" w:hAnsi="宋体" w:hint="eastAsia"/>
                <w:kern w:val="0"/>
                <w:sz w:val="18"/>
              </w:rPr>
              <w:t>2023</w:t>
            </w:r>
            <w:r>
              <w:rPr>
                <w:rFonts w:ascii="宋体" w:hAnsi="宋体" w:hint="eastAsia"/>
                <w:kern w:val="0"/>
                <w:sz w:val="18"/>
              </w:rPr>
              <w:t>）</w:t>
            </w:r>
            <w:r>
              <w:rPr>
                <w:rFonts w:ascii="宋体" w:hAnsi="宋体"/>
                <w:kern w:val="0"/>
                <w:sz w:val="24"/>
              </w:rPr>
              <w:t>起至</w:t>
            </w:r>
            <w:r>
              <w:rPr>
                <w:rFonts w:ascii="宋体" w:hAnsi="宋体" w:hint="eastAsia"/>
                <w:kern w:val="0"/>
                <w:sz w:val="24"/>
              </w:rPr>
              <w:t>_</w:t>
            </w:r>
            <w:r>
              <w:rPr>
                <w:rFonts w:ascii="宋体" w:hAnsi="宋体"/>
                <w:kern w:val="0"/>
                <w:sz w:val="24"/>
              </w:rPr>
              <w:t>月</w:t>
            </w:r>
            <w:r>
              <w:rPr>
                <w:rFonts w:ascii="宋体" w:hAnsi="宋体" w:hint="eastAsia"/>
                <w:kern w:val="0"/>
                <w:sz w:val="24"/>
              </w:rPr>
              <w:t>_</w:t>
            </w:r>
            <w:r>
              <w:rPr>
                <w:rFonts w:ascii="宋体" w:hAnsi="宋体"/>
                <w:kern w:val="0"/>
                <w:sz w:val="24"/>
              </w:rPr>
              <w:t>日</w:t>
            </w:r>
            <w:r>
              <w:rPr>
                <w:rFonts w:ascii="宋体" w:hAnsi="宋体"/>
                <w:kern w:val="0"/>
                <w:sz w:val="18"/>
              </w:rPr>
              <w:t>（</w:t>
            </w:r>
            <w:r>
              <w:rPr>
                <w:rFonts w:ascii="宋体" w:hAnsi="宋体" w:hint="eastAsia"/>
                <w:kern w:val="0"/>
                <w:sz w:val="18"/>
              </w:rPr>
              <w:t>2024</w:t>
            </w:r>
            <w:r>
              <w:rPr>
                <w:rFonts w:ascii="宋体" w:hAnsi="宋体" w:hint="eastAsia"/>
                <w:kern w:val="0"/>
                <w:sz w:val="18"/>
              </w:rPr>
              <w:t>）</w:t>
            </w:r>
            <w:r>
              <w:rPr>
                <w:rFonts w:ascii="宋体" w:hAnsi="宋体"/>
                <w:kern w:val="0"/>
                <w:sz w:val="24"/>
              </w:rPr>
              <w:t>止。</w:t>
            </w:r>
          </w:p>
        </w:tc>
      </w:tr>
    </w:tbl>
    <w:p w14:paraId="42A6123A" w14:textId="77777777" w:rsidR="00000000" w:rsidRDefault="007478C2">
      <w:pPr>
        <w:pStyle w:val="Heading2"/>
        <w:spacing w:before="312" w:after="312" w:line="360" w:lineRule="auto"/>
        <w:rPr>
          <w:rFonts w:ascii="宋体" w:hAnsi="宋体"/>
        </w:rPr>
      </w:pPr>
      <w:bookmarkStart w:id="7" w:name="_Toc2052"/>
      <w:bookmarkStart w:id="8" w:name="_Toc10919"/>
      <w:bookmarkStart w:id="9" w:name="_Toc101343997"/>
      <w:bookmarkStart w:id="10" w:name="_Toc194311890"/>
      <w:r>
        <w:rPr>
          <w:rFonts w:ascii="宋体" w:hAnsi="宋体" w:hint="eastAsia"/>
        </w:rPr>
        <w:lastRenderedPageBreak/>
        <w:t xml:space="preserve">1.2 </w:t>
      </w:r>
      <w:r>
        <w:rPr>
          <w:rFonts w:ascii="宋体" w:hAnsi="宋体" w:hint="eastAsia"/>
        </w:rPr>
        <w:t>目录</w:t>
      </w:r>
      <w:r>
        <w:rPr>
          <w:rFonts w:ascii="宋体" w:hAnsi="宋体"/>
          <w:vertAlign w:val="superscript"/>
        </w:rPr>
        <w:footnoteReference w:id="10"/>
      </w:r>
      <w:bookmarkEnd w:id="7"/>
      <w:bookmarkEnd w:id="8"/>
      <w:bookmarkEnd w:id="9"/>
    </w:p>
    <w:p w14:paraId="781609AB" w14:textId="77777777" w:rsidR="00000000" w:rsidRDefault="007478C2"/>
    <w:p w14:paraId="007DD3B8" w14:textId="77777777" w:rsidR="00000000" w:rsidRDefault="007478C2">
      <w:pPr>
        <w:pStyle w:val="Heading1"/>
        <w:jc w:val="center"/>
        <w:rPr>
          <w:rFonts w:ascii="宋体" w:hAnsi="宋体"/>
          <w:sz w:val="24"/>
        </w:rPr>
      </w:pPr>
      <w:bookmarkStart w:id="11" w:name="_Toc101343998"/>
      <w:bookmarkStart w:id="12" w:name="_Toc235"/>
      <w:bookmarkStart w:id="13" w:name="_Toc31717"/>
      <w:r>
        <w:rPr>
          <w:rFonts w:ascii="宋体" w:hAnsi="宋体" w:hint="eastAsia"/>
          <w:sz w:val="24"/>
        </w:rPr>
        <w:t>§</w:t>
      </w:r>
      <w:r>
        <w:rPr>
          <w:rFonts w:ascii="宋体" w:hAnsi="宋体" w:hint="eastAsia"/>
          <w:sz w:val="24"/>
        </w:rPr>
        <w:t xml:space="preserve">2  </w:t>
      </w:r>
      <w:r>
        <w:rPr>
          <w:rFonts w:ascii="宋体" w:hAnsi="宋体" w:hint="eastAsia"/>
          <w:sz w:val="24"/>
        </w:rPr>
        <w:t>基金简介</w:t>
      </w:r>
      <w:bookmarkEnd w:id="10"/>
      <w:r>
        <w:rPr>
          <w:rFonts w:ascii="宋体" w:hAnsi="宋体"/>
          <w:sz w:val="24"/>
          <w:vertAlign w:val="superscript"/>
        </w:rPr>
        <w:footnoteReference w:id="11"/>
      </w:r>
      <w:bookmarkEnd w:id="11"/>
      <w:bookmarkEnd w:id="12"/>
      <w:bookmarkEnd w:id="13"/>
    </w:p>
    <w:p w14:paraId="762FF136" w14:textId="77777777" w:rsidR="00000000" w:rsidRDefault="007478C2">
      <w:pPr>
        <w:pStyle w:val="Heading2"/>
        <w:rPr>
          <w:rFonts w:ascii="宋体" w:hAnsi="宋体"/>
        </w:rPr>
      </w:pPr>
      <w:bookmarkStart w:id="14" w:name="_Toc23192"/>
      <w:bookmarkStart w:id="15" w:name="_Toc101343999"/>
      <w:bookmarkStart w:id="16" w:name="_Toc32108"/>
      <w:r>
        <w:rPr>
          <w:rFonts w:ascii="宋体" w:hAnsi="宋体" w:hint="eastAsia"/>
        </w:rPr>
        <w:t xml:space="preserve">2.1 </w:t>
      </w:r>
      <w:r>
        <w:rPr>
          <w:rFonts w:ascii="宋体" w:hAnsi="宋体" w:hint="eastAsia"/>
        </w:rPr>
        <w:t>基金基本情况</w:t>
      </w:r>
      <w:bookmarkEnd w:id="14"/>
      <w:bookmarkEnd w:id="15"/>
      <w:bookmarkEnd w:id="16"/>
    </w:p>
    <w:tbl>
      <w:tblPr>
        <w:tblpPr w:leftFromText="180" w:rightFromText="180" w:vertAnchor="text" w:tblpY="1"/>
        <w:tblOverlap w:val="neve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1332"/>
        <w:gridCol w:w="1260"/>
        <w:gridCol w:w="1080"/>
      </w:tblGrid>
      <w:tr w:rsidR="00000000" w14:paraId="3655E4D5" w14:textId="77777777">
        <w:tc>
          <w:tcPr>
            <w:tcW w:w="4356" w:type="dxa"/>
          </w:tcPr>
          <w:p w14:paraId="2845ADBD" w14:textId="77777777" w:rsidR="00000000" w:rsidRDefault="007478C2">
            <w:pPr>
              <w:rPr>
                <w:rFonts w:ascii="宋体" w:hAnsi="宋体"/>
                <w:sz w:val="24"/>
              </w:rPr>
            </w:pPr>
            <w:r>
              <w:rPr>
                <w:rFonts w:ascii="宋体" w:hAnsi="宋体" w:hint="eastAsia"/>
                <w:sz w:val="24"/>
              </w:rPr>
              <w:t>基金名称</w:t>
            </w:r>
            <w:r>
              <w:rPr>
                <w:rFonts w:ascii="宋体" w:hAnsi="宋体"/>
                <w:sz w:val="24"/>
                <w:vertAlign w:val="superscript"/>
              </w:rPr>
              <w:footnoteReference w:id="12"/>
            </w:r>
          </w:p>
        </w:tc>
        <w:tc>
          <w:tcPr>
            <w:tcW w:w="3672" w:type="dxa"/>
            <w:gridSpan w:val="3"/>
          </w:tcPr>
          <w:p w14:paraId="1426FA1D"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00</w:t>
            </w:r>
            <w:r>
              <w:rPr>
                <w:rFonts w:ascii="宋体" w:hAnsi="宋体" w:hint="eastAsia"/>
                <w:kern w:val="0"/>
                <w:sz w:val="18"/>
              </w:rPr>
              <w:t>09</w:t>
            </w:r>
            <w:r>
              <w:rPr>
                <w:rFonts w:ascii="宋体" w:hAnsi="宋体" w:hint="eastAsia"/>
                <w:kern w:val="0"/>
                <w:sz w:val="18"/>
              </w:rPr>
              <w:t>）</w:t>
            </w:r>
          </w:p>
        </w:tc>
      </w:tr>
      <w:tr w:rsidR="00000000" w14:paraId="47E66C1C" w14:textId="77777777">
        <w:tc>
          <w:tcPr>
            <w:tcW w:w="4356" w:type="dxa"/>
          </w:tcPr>
          <w:p w14:paraId="18387EFF" w14:textId="77777777" w:rsidR="00000000" w:rsidRDefault="007478C2">
            <w:pPr>
              <w:rPr>
                <w:rFonts w:ascii="宋体" w:hAnsi="宋体"/>
                <w:sz w:val="24"/>
              </w:rPr>
            </w:pPr>
            <w:r>
              <w:rPr>
                <w:rFonts w:ascii="宋体" w:hAnsi="宋体" w:hint="eastAsia"/>
                <w:sz w:val="24"/>
              </w:rPr>
              <w:t>基金简称</w:t>
            </w:r>
          </w:p>
        </w:tc>
        <w:tc>
          <w:tcPr>
            <w:tcW w:w="3672" w:type="dxa"/>
            <w:gridSpan w:val="3"/>
          </w:tcPr>
          <w:p w14:paraId="4A6CB848"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0011</w:t>
            </w:r>
            <w:r>
              <w:rPr>
                <w:rFonts w:ascii="宋体" w:hAnsi="宋体" w:hint="eastAsia"/>
                <w:kern w:val="0"/>
                <w:sz w:val="18"/>
              </w:rPr>
              <w:t>）</w:t>
            </w:r>
          </w:p>
        </w:tc>
      </w:tr>
      <w:tr w:rsidR="00000000" w14:paraId="3A8774AB" w14:textId="77777777">
        <w:trPr>
          <w:trHeight w:val="259"/>
        </w:trPr>
        <w:tc>
          <w:tcPr>
            <w:tcW w:w="4356" w:type="dxa"/>
            <w:vAlign w:val="center"/>
          </w:tcPr>
          <w:p w14:paraId="6DCE52B9" w14:textId="77777777" w:rsidR="00000000" w:rsidRDefault="007478C2">
            <w:pPr>
              <w:rPr>
                <w:rFonts w:ascii="宋体" w:hAnsi="宋体"/>
                <w:sz w:val="24"/>
              </w:rPr>
            </w:pPr>
            <w:r>
              <w:rPr>
                <w:rFonts w:ascii="宋体" w:hAnsi="宋体" w:hint="eastAsia"/>
                <w:sz w:val="24"/>
              </w:rPr>
              <w:t>场内简称</w:t>
            </w:r>
          </w:p>
        </w:tc>
        <w:tc>
          <w:tcPr>
            <w:tcW w:w="3672" w:type="dxa"/>
            <w:gridSpan w:val="3"/>
          </w:tcPr>
          <w:p w14:paraId="1F487A45"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3214</w:t>
            </w:r>
            <w:r>
              <w:rPr>
                <w:rFonts w:ascii="宋体" w:hAnsi="宋体" w:hint="eastAsia"/>
                <w:kern w:val="0"/>
                <w:sz w:val="18"/>
              </w:rPr>
              <w:t>）</w:t>
            </w:r>
          </w:p>
        </w:tc>
      </w:tr>
      <w:tr w:rsidR="00000000" w14:paraId="2BAC83AF" w14:textId="77777777">
        <w:trPr>
          <w:trHeight w:val="259"/>
        </w:trPr>
        <w:tc>
          <w:tcPr>
            <w:tcW w:w="4356" w:type="dxa"/>
            <w:vAlign w:val="center"/>
          </w:tcPr>
          <w:p w14:paraId="7993A886" w14:textId="77777777" w:rsidR="00000000" w:rsidRDefault="007478C2">
            <w:pPr>
              <w:rPr>
                <w:rFonts w:ascii="宋体" w:hAnsi="宋体"/>
                <w:sz w:val="24"/>
              </w:rPr>
            </w:pPr>
            <w:r>
              <w:rPr>
                <w:rFonts w:ascii="宋体" w:hAnsi="宋体" w:hint="eastAsia"/>
                <w:sz w:val="24"/>
              </w:rPr>
              <w:t>基金主代码</w:t>
            </w:r>
            <w:r>
              <w:rPr>
                <w:rStyle w:val="FootnoteReference"/>
                <w:rFonts w:ascii="宋体" w:hAnsi="宋体"/>
                <w:sz w:val="24"/>
              </w:rPr>
              <w:footnoteReference w:id="13"/>
            </w:r>
          </w:p>
        </w:tc>
        <w:tc>
          <w:tcPr>
            <w:tcW w:w="3672" w:type="dxa"/>
            <w:gridSpan w:val="3"/>
          </w:tcPr>
          <w:p w14:paraId="30B505CE"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0012</w:t>
            </w:r>
            <w:r>
              <w:rPr>
                <w:rFonts w:ascii="宋体" w:hAnsi="宋体" w:hint="eastAsia"/>
                <w:kern w:val="0"/>
                <w:sz w:val="18"/>
              </w:rPr>
              <w:t>）</w:t>
            </w:r>
          </w:p>
        </w:tc>
      </w:tr>
      <w:tr w:rsidR="00000000" w14:paraId="09D903C3" w14:textId="77777777">
        <w:trPr>
          <w:trHeight w:val="259"/>
        </w:trPr>
        <w:tc>
          <w:tcPr>
            <w:tcW w:w="4356" w:type="dxa"/>
            <w:vAlign w:val="center"/>
          </w:tcPr>
          <w:p w14:paraId="14448DDE" w14:textId="77777777" w:rsidR="00000000" w:rsidRDefault="007478C2">
            <w:pPr>
              <w:rPr>
                <w:rFonts w:ascii="宋体" w:hAnsi="宋体"/>
                <w:sz w:val="24"/>
              </w:rPr>
            </w:pPr>
            <w:r>
              <w:rPr>
                <w:rFonts w:ascii="宋体" w:hAnsi="宋体" w:hint="eastAsia"/>
                <w:sz w:val="24"/>
              </w:rPr>
              <w:t>交易代码</w:t>
            </w:r>
            <w:r>
              <w:rPr>
                <w:rStyle w:val="FootnoteReference"/>
                <w:rFonts w:ascii="宋体" w:hAnsi="宋体"/>
                <w:sz w:val="24"/>
              </w:rPr>
              <w:footnoteReference w:id="14"/>
            </w:r>
          </w:p>
        </w:tc>
        <w:tc>
          <w:tcPr>
            <w:tcW w:w="3672" w:type="dxa"/>
            <w:gridSpan w:val="3"/>
          </w:tcPr>
          <w:p w14:paraId="25034774"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0014</w:t>
            </w:r>
            <w:r>
              <w:rPr>
                <w:rFonts w:ascii="宋体" w:hAnsi="宋体" w:hint="eastAsia"/>
                <w:kern w:val="0"/>
                <w:sz w:val="18"/>
              </w:rPr>
              <w:t>）</w:t>
            </w:r>
            <w:r>
              <w:rPr>
                <w:rFonts w:ascii="宋体" w:hAnsi="宋体" w:hint="eastAsia"/>
                <w:kern w:val="0"/>
                <w:sz w:val="18"/>
              </w:rPr>
              <w:t>/</w:t>
            </w:r>
            <w:r>
              <w:rPr>
                <w:rFonts w:ascii="宋体" w:hAnsi="宋体" w:hint="eastAsia"/>
                <w:kern w:val="0"/>
                <w:sz w:val="18"/>
              </w:rPr>
              <w:t>（</w:t>
            </w:r>
            <w:r>
              <w:rPr>
                <w:rFonts w:ascii="宋体" w:hAnsi="宋体" w:hint="eastAsia"/>
                <w:kern w:val="0"/>
                <w:sz w:val="18"/>
              </w:rPr>
              <w:t>0015</w:t>
            </w:r>
            <w:r>
              <w:rPr>
                <w:rFonts w:ascii="宋体" w:hAnsi="宋体" w:hint="eastAsia"/>
                <w:kern w:val="0"/>
                <w:sz w:val="18"/>
              </w:rPr>
              <w:t>）</w:t>
            </w:r>
          </w:p>
        </w:tc>
      </w:tr>
      <w:tr w:rsidR="00000000" w14:paraId="0BEDFDC9" w14:textId="77777777">
        <w:tc>
          <w:tcPr>
            <w:tcW w:w="4356" w:type="dxa"/>
          </w:tcPr>
          <w:p w14:paraId="6572026A" w14:textId="77777777" w:rsidR="00000000" w:rsidRDefault="007478C2">
            <w:pPr>
              <w:rPr>
                <w:rFonts w:ascii="宋体" w:hAnsi="宋体"/>
                <w:sz w:val="24"/>
              </w:rPr>
            </w:pPr>
            <w:r>
              <w:rPr>
                <w:rFonts w:ascii="宋体" w:hAnsi="宋体" w:hint="eastAsia"/>
                <w:sz w:val="24"/>
              </w:rPr>
              <w:t>基金运作方式</w:t>
            </w:r>
            <w:r>
              <w:rPr>
                <w:rStyle w:val="FootnoteReference"/>
                <w:rFonts w:ascii="宋体" w:hAnsi="宋体"/>
                <w:sz w:val="24"/>
              </w:rPr>
              <w:footnoteReference w:id="15"/>
            </w:r>
          </w:p>
        </w:tc>
        <w:tc>
          <w:tcPr>
            <w:tcW w:w="3672" w:type="dxa"/>
            <w:gridSpan w:val="3"/>
          </w:tcPr>
          <w:p w14:paraId="61D38DA6"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0017</w:t>
            </w:r>
            <w:r>
              <w:rPr>
                <w:rFonts w:ascii="宋体" w:hAnsi="宋体" w:hint="eastAsia"/>
                <w:kern w:val="0"/>
                <w:sz w:val="18"/>
              </w:rPr>
              <w:t>）</w:t>
            </w:r>
          </w:p>
        </w:tc>
      </w:tr>
      <w:tr w:rsidR="00000000" w14:paraId="6F9B601D" w14:textId="77777777">
        <w:tc>
          <w:tcPr>
            <w:tcW w:w="4356" w:type="dxa"/>
          </w:tcPr>
          <w:p w14:paraId="442DD1C0" w14:textId="77777777" w:rsidR="00000000" w:rsidRDefault="007478C2">
            <w:pPr>
              <w:rPr>
                <w:rFonts w:ascii="宋体" w:hAnsi="宋体"/>
                <w:sz w:val="24"/>
              </w:rPr>
            </w:pPr>
            <w:r>
              <w:rPr>
                <w:rFonts w:ascii="宋体" w:hAnsi="宋体" w:hint="eastAsia"/>
                <w:sz w:val="24"/>
              </w:rPr>
              <w:t>基金合同生效日</w:t>
            </w:r>
          </w:p>
        </w:tc>
        <w:tc>
          <w:tcPr>
            <w:tcW w:w="3672" w:type="dxa"/>
            <w:gridSpan w:val="3"/>
          </w:tcPr>
          <w:p w14:paraId="2CD48266"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0018</w:t>
            </w:r>
            <w:r>
              <w:rPr>
                <w:rFonts w:ascii="宋体" w:hAnsi="宋体" w:hint="eastAsia"/>
                <w:kern w:val="0"/>
                <w:sz w:val="18"/>
              </w:rPr>
              <w:t>）</w:t>
            </w:r>
          </w:p>
        </w:tc>
      </w:tr>
      <w:tr w:rsidR="00000000" w14:paraId="3F5C4CAA" w14:textId="77777777">
        <w:tc>
          <w:tcPr>
            <w:tcW w:w="4356" w:type="dxa"/>
          </w:tcPr>
          <w:p w14:paraId="36C3294E" w14:textId="77777777" w:rsidR="00000000" w:rsidRDefault="007478C2">
            <w:pPr>
              <w:rPr>
                <w:rFonts w:ascii="宋体" w:hAnsi="宋体"/>
                <w:sz w:val="24"/>
              </w:rPr>
            </w:pPr>
            <w:r>
              <w:rPr>
                <w:rFonts w:ascii="宋体" w:hAnsi="宋体" w:hint="eastAsia"/>
                <w:sz w:val="24"/>
              </w:rPr>
              <w:t>基金管理人</w:t>
            </w:r>
          </w:p>
        </w:tc>
        <w:tc>
          <w:tcPr>
            <w:tcW w:w="3672" w:type="dxa"/>
            <w:gridSpan w:val="3"/>
          </w:tcPr>
          <w:p w14:paraId="7814570C"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018</w:t>
            </w:r>
            <w:r>
              <w:rPr>
                <w:rFonts w:ascii="宋体" w:hAnsi="宋体" w:hint="eastAsia"/>
                <w:kern w:val="0"/>
                <w:sz w:val="18"/>
              </w:rPr>
              <w:t>6</w:t>
            </w:r>
            <w:r>
              <w:rPr>
                <w:rFonts w:ascii="宋体" w:hAnsi="宋体" w:hint="eastAsia"/>
                <w:kern w:val="0"/>
                <w:sz w:val="18"/>
              </w:rPr>
              <w:t>）</w:t>
            </w:r>
          </w:p>
        </w:tc>
      </w:tr>
      <w:tr w:rsidR="00000000" w14:paraId="3F8F489F" w14:textId="77777777">
        <w:tc>
          <w:tcPr>
            <w:tcW w:w="4356" w:type="dxa"/>
          </w:tcPr>
          <w:p w14:paraId="52F5DF69" w14:textId="77777777" w:rsidR="00000000" w:rsidRDefault="007478C2">
            <w:pPr>
              <w:rPr>
                <w:rFonts w:ascii="宋体" w:hAnsi="宋体"/>
                <w:sz w:val="24"/>
              </w:rPr>
            </w:pPr>
            <w:r>
              <w:rPr>
                <w:rFonts w:ascii="宋体" w:hAnsi="宋体" w:hint="eastAsia"/>
                <w:sz w:val="24"/>
              </w:rPr>
              <w:t>基金托管人</w:t>
            </w:r>
          </w:p>
        </w:tc>
        <w:tc>
          <w:tcPr>
            <w:tcW w:w="3672" w:type="dxa"/>
            <w:gridSpan w:val="3"/>
          </w:tcPr>
          <w:p w14:paraId="3D88AE30"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0</w:t>
            </w:r>
            <w:r>
              <w:rPr>
                <w:rFonts w:ascii="宋体" w:hAnsi="宋体" w:hint="eastAsia"/>
                <w:kern w:val="0"/>
                <w:sz w:val="18"/>
              </w:rPr>
              <w:t>213</w:t>
            </w:r>
            <w:r>
              <w:rPr>
                <w:rFonts w:ascii="宋体" w:hAnsi="宋体" w:hint="eastAsia"/>
                <w:kern w:val="0"/>
                <w:sz w:val="18"/>
              </w:rPr>
              <w:t>）</w:t>
            </w:r>
          </w:p>
        </w:tc>
      </w:tr>
      <w:tr w:rsidR="00000000" w14:paraId="63B4ADEE" w14:textId="77777777">
        <w:tc>
          <w:tcPr>
            <w:tcW w:w="4356" w:type="dxa"/>
          </w:tcPr>
          <w:p w14:paraId="76E1C5CA" w14:textId="77777777" w:rsidR="00000000" w:rsidRDefault="007478C2">
            <w:pPr>
              <w:rPr>
                <w:rFonts w:ascii="宋体" w:hAnsi="宋体"/>
                <w:sz w:val="24"/>
              </w:rPr>
            </w:pPr>
            <w:r>
              <w:rPr>
                <w:rFonts w:ascii="宋体" w:hAnsi="宋体" w:hint="eastAsia"/>
                <w:sz w:val="24"/>
              </w:rPr>
              <w:t>报告期末基金份</w:t>
            </w:r>
            <w:r>
              <w:rPr>
                <w:rFonts w:ascii="宋体" w:hAnsi="宋体" w:hint="eastAsia"/>
                <w:sz w:val="24"/>
              </w:rPr>
              <w:t>额总额</w:t>
            </w:r>
          </w:p>
        </w:tc>
        <w:tc>
          <w:tcPr>
            <w:tcW w:w="3672" w:type="dxa"/>
            <w:gridSpan w:val="3"/>
          </w:tcPr>
          <w:p w14:paraId="4E6DC1E8"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1702</w:t>
            </w:r>
            <w:r>
              <w:rPr>
                <w:rFonts w:ascii="宋体" w:hAnsi="宋体" w:hint="eastAsia"/>
                <w:kern w:val="0"/>
                <w:sz w:val="18"/>
              </w:rPr>
              <w:t>）</w:t>
            </w:r>
          </w:p>
        </w:tc>
      </w:tr>
      <w:tr w:rsidR="00000000" w14:paraId="64FAF784" w14:textId="77777777">
        <w:tc>
          <w:tcPr>
            <w:tcW w:w="4356" w:type="dxa"/>
          </w:tcPr>
          <w:p w14:paraId="25817CB2" w14:textId="77777777" w:rsidR="00000000" w:rsidRDefault="007478C2">
            <w:pPr>
              <w:rPr>
                <w:rFonts w:ascii="宋体" w:hAnsi="宋体"/>
                <w:sz w:val="24"/>
              </w:rPr>
            </w:pPr>
            <w:r>
              <w:rPr>
                <w:rFonts w:ascii="宋体" w:hAnsi="宋体" w:hint="eastAsia"/>
                <w:sz w:val="24"/>
              </w:rPr>
              <w:t>基金合同存续期</w:t>
            </w:r>
          </w:p>
        </w:tc>
        <w:tc>
          <w:tcPr>
            <w:tcW w:w="3672" w:type="dxa"/>
            <w:gridSpan w:val="3"/>
          </w:tcPr>
          <w:p w14:paraId="73998E74"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00</w:t>
            </w:r>
            <w:r>
              <w:rPr>
                <w:rFonts w:ascii="宋体" w:hAnsi="宋体" w:hint="eastAsia"/>
                <w:kern w:val="0"/>
                <w:sz w:val="18"/>
              </w:rPr>
              <w:t>23</w:t>
            </w:r>
            <w:r>
              <w:rPr>
                <w:rFonts w:ascii="宋体" w:hAnsi="宋体" w:hint="eastAsia"/>
                <w:kern w:val="0"/>
                <w:sz w:val="18"/>
              </w:rPr>
              <w:t>）</w:t>
            </w:r>
          </w:p>
        </w:tc>
      </w:tr>
      <w:tr w:rsidR="00000000" w14:paraId="0D596318" w14:textId="77777777">
        <w:tc>
          <w:tcPr>
            <w:tcW w:w="4356" w:type="dxa"/>
          </w:tcPr>
          <w:p w14:paraId="0AF67B11" w14:textId="77777777" w:rsidR="00000000" w:rsidRDefault="007478C2">
            <w:pPr>
              <w:rPr>
                <w:rFonts w:ascii="宋体" w:hAnsi="宋体"/>
                <w:sz w:val="24"/>
              </w:rPr>
            </w:pPr>
            <w:r>
              <w:rPr>
                <w:rFonts w:ascii="宋体" w:hAnsi="宋体" w:hint="eastAsia"/>
                <w:sz w:val="24"/>
              </w:rPr>
              <w:lastRenderedPageBreak/>
              <w:t>基金份额</w:t>
            </w:r>
            <w:r>
              <w:rPr>
                <w:rFonts w:ascii="宋体" w:hAnsi="宋体"/>
                <w:sz w:val="24"/>
              </w:rPr>
              <w:t>上市</w:t>
            </w:r>
            <w:r>
              <w:rPr>
                <w:rFonts w:ascii="宋体" w:hAnsi="宋体" w:hint="eastAsia"/>
                <w:sz w:val="24"/>
              </w:rPr>
              <w:t>的证券</w:t>
            </w:r>
            <w:r>
              <w:rPr>
                <w:rFonts w:ascii="宋体" w:hAnsi="宋体"/>
                <w:sz w:val="24"/>
              </w:rPr>
              <w:t>交易所</w:t>
            </w:r>
            <w:r>
              <w:rPr>
                <w:rFonts w:ascii="宋体" w:hAnsi="宋体" w:hint="eastAsia"/>
                <w:sz w:val="24"/>
              </w:rPr>
              <w:t>（若有</w:t>
            </w:r>
            <w:r>
              <w:rPr>
                <w:rFonts w:ascii="宋体" w:hAnsi="宋体"/>
                <w:sz w:val="24"/>
                <w:vertAlign w:val="superscript"/>
              </w:rPr>
              <w:footnoteReference w:id="16"/>
            </w:r>
            <w:r>
              <w:rPr>
                <w:rFonts w:ascii="宋体" w:hAnsi="宋体" w:hint="eastAsia"/>
                <w:sz w:val="24"/>
              </w:rPr>
              <w:t>）</w:t>
            </w:r>
          </w:p>
        </w:tc>
        <w:tc>
          <w:tcPr>
            <w:tcW w:w="3672" w:type="dxa"/>
            <w:gridSpan w:val="3"/>
          </w:tcPr>
          <w:p w14:paraId="2CDBF52C"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0120</w:t>
            </w:r>
            <w:r>
              <w:rPr>
                <w:rFonts w:ascii="宋体" w:hAnsi="宋体" w:hint="eastAsia"/>
                <w:kern w:val="0"/>
                <w:sz w:val="18"/>
              </w:rPr>
              <w:t>）</w:t>
            </w:r>
          </w:p>
        </w:tc>
      </w:tr>
      <w:tr w:rsidR="00000000" w14:paraId="4DF08724" w14:textId="77777777">
        <w:tc>
          <w:tcPr>
            <w:tcW w:w="4356" w:type="dxa"/>
          </w:tcPr>
          <w:p w14:paraId="393B357C" w14:textId="77777777" w:rsidR="00000000" w:rsidRDefault="007478C2">
            <w:pPr>
              <w:rPr>
                <w:rFonts w:ascii="宋体" w:hAnsi="宋体"/>
                <w:sz w:val="24"/>
              </w:rPr>
            </w:pPr>
            <w:r>
              <w:rPr>
                <w:rFonts w:ascii="宋体" w:hAnsi="宋体"/>
                <w:sz w:val="24"/>
              </w:rPr>
              <w:t>上市</w:t>
            </w:r>
            <w:r>
              <w:rPr>
                <w:rFonts w:ascii="宋体" w:hAnsi="宋体" w:hint="eastAsia"/>
                <w:sz w:val="24"/>
              </w:rPr>
              <w:t>日期（若有）</w:t>
            </w:r>
          </w:p>
        </w:tc>
        <w:tc>
          <w:tcPr>
            <w:tcW w:w="3672" w:type="dxa"/>
            <w:gridSpan w:val="3"/>
          </w:tcPr>
          <w:p w14:paraId="2F7F9E81"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0121</w:t>
            </w:r>
            <w:r>
              <w:rPr>
                <w:rFonts w:ascii="宋体" w:hAnsi="宋体" w:hint="eastAsia"/>
                <w:kern w:val="0"/>
                <w:sz w:val="18"/>
              </w:rPr>
              <w:t>）</w:t>
            </w:r>
          </w:p>
        </w:tc>
      </w:tr>
      <w:tr w:rsidR="00000000" w14:paraId="485481BB" w14:textId="77777777">
        <w:tc>
          <w:tcPr>
            <w:tcW w:w="4356" w:type="dxa"/>
          </w:tcPr>
          <w:p w14:paraId="1F7D4679" w14:textId="77777777" w:rsidR="00000000" w:rsidRDefault="007478C2">
            <w:pPr>
              <w:rPr>
                <w:rFonts w:ascii="宋体" w:hAnsi="宋体"/>
                <w:kern w:val="0"/>
                <w:sz w:val="24"/>
              </w:rPr>
            </w:pPr>
            <w:r>
              <w:rPr>
                <w:rFonts w:ascii="宋体" w:hAnsi="宋体" w:hint="eastAsia"/>
                <w:sz w:val="24"/>
              </w:rPr>
              <w:t>下属分级基金的基金简称</w:t>
            </w:r>
            <w:r>
              <w:rPr>
                <w:rFonts w:ascii="宋体" w:hAnsi="宋体"/>
                <w:sz w:val="24"/>
                <w:vertAlign w:val="superscript"/>
              </w:rPr>
              <w:footnoteReference w:id="17"/>
            </w:r>
          </w:p>
        </w:tc>
        <w:tc>
          <w:tcPr>
            <w:tcW w:w="1332" w:type="dxa"/>
          </w:tcPr>
          <w:p w14:paraId="240553FE"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0011</w:t>
            </w:r>
            <w:r>
              <w:rPr>
                <w:rFonts w:ascii="宋体" w:hAnsi="宋体" w:hint="eastAsia"/>
                <w:kern w:val="0"/>
                <w:sz w:val="18"/>
              </w:rPr>
              <w:t>）</w:t>
            </w:r>
          </w:p>
        </w:tc>
        <w:tc>
          <w:tcPr>
            <w:tcW w:w="1260" w:type="dxa"/>
          </w:tcPr>
          <w:p w14:paraId="7B740E69"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0011</w:t>
            </w:r>
            <w:r>
              <w:rPr>
                <w:rFonts w:ascii="宋体" w:hAnsi="宋体" w:hint="eastAsia"/>
                <w:kern w:val="0"/>
                <w:sz w:val="18"/>
              </w:rPr>
              <w:t>）</w:t>
            </w:r>
          </w:p>
        </w:tc>
        <w:tc>
          <w:tcPr>
            <w:tcW w:w="1080" w:type="dxa"/>
          </w:tcPr>
          <w:p w14:paraId="2E59DBDD"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0011</w:t>
            </w:r>
            <w:r>
              <w:rPr>
                <w:rFonts w:ascii="宋体" w:hAnsi="宋体" w:hint="eastAsia"/>
                <w:kern w:val="0"/>
                <w:sz w:val="18"/>
              </w:rPr>
              <w:t>）</w:t>
            </w:r>
          </w:p>
        </w:tc>
      </w:tr>
      <w:tr w:rsidR="00000000" w14:paraId="701F0620" w14:textId="77777777">
        <w:tc>
          <w:tcPr>
            <w:tcW w:w="4356" w:type="dxa"/>
            <w:vAlign w:val="center"/>
          </w:tcPr>
          <w:p w14:paraId="6D01B19B" w14:textId="77777777" w:rsidR="00000000" w:rsidRDefault="007478C2">
            <w:pPr>
              <w:rPr>
                <w:sz w:val="24"/>
              </w:rPr>
            </w:pPr>
            <w:r>
              <w:rPr>
                <w:rFonts w:ascii="方正仿宋简体" w:hint="eastAsia"/>
                <w:sz w:val="24"/>
              </w:rPr>
              <w:t>下属分级基金场内简称</w:t>
            </w:r>
          </w:p>
        </w:tc>
        <w:tc>
          <w:tcPr>
            <w:tcW w:w="1332" w:type="dxa"/>
            <w:vAlign w:val="center"/>
          </w:tcPr>
          <w:p w14:paraId="75077CDE" w14:textId="77777777" w:rsidR="00000000" w:rsidRDefault="007478C2">
            <w:pPr>
              <w:rPr>
                <w:rFonts w:ascii="宋体" w:hAnsi="宋体"/>
                <w:kern w:val="0"/>
                <w:sz w:val="18"/>
              </w:rPr>
            </w:pPr>
            <w:r>
              <w:rPr>
                <w:rStyle w:val="BodyTextChar"/>
                <w:rFonts w:ascii="宋体" w:hAnsi="宋体" w:hint="eastAsia"/>
                <w:sz w:val="18"/>
              </w:rPr>
              <w:t>（</w:t>
            </w:r>
            <w:r>
              <w:rPr>
                <w:rStyle w:val="BodyTextChar"/>
                <w:rFonts w:ascii="宋体" w:hAnsi="宋体" w:hint="eastAsia"/>
                <w:sz w:val="18"/>
              </w:rPr>
              <w:t>3214</w:t>
            </w:r>
            <w:r>
              <w:rPr>
                <w:rStyle w:val="BodyTextChar"/>
                <w:rFonts w:ascii="宋体" w:hAnsi="宋体" w:hint="eastAsia"/>
                <w:sz w:val="18"/>
              </w:rPr>
              <w:t>）</w:t>
            </w:r>
          </w:p>
        </w:tc>
        <w:tc>
          <w:tcPr>
            <w:tcW w:w="1260" w:type="dxa"/>
            <w:vAlign w:val="center"/>
          </w:tcPr>
          <w:p w14:paraId="3B4E50B4" w14:textId="77777777" w:rsidR="00000000" w:rsidRDefault="007478C2">
            <w:pPr>
              <w:rPr>
                <w:rFonts w:ascii="宋体" w:hAnsi="宋体"/>
                <w:kern w:val="0"/>
                <w:sz w:val="18"/>
              </w:rPr>
            </w:pPr>
            <w:r>
              <w:rPr>
                <w:rStyle w:val="BodyTextChar"/>
                <w:rFonts w:ascii="宋体" w:hAnsi="宋体" w:hint="eastAsia"/>
                <w:sz w:val="18"/>
              </w:rPr>
              <w:t>（</w:t>
            </w:r>
            <w:r>
              <w:rPr>
                <w:rStyle w:val="BodyTextChar"/>
                <w:rFonts w:ascii="宋体" w:hAnsi="宋体" w:hint="eastAsia"/>
                <w:sz w:val="18"/>
              </w:rPr>
              <w:t>3214</w:t>
            </w:r>
            <w:r>
              <w:rPr>
                <w:rStyle w:val="BodyTextChar"/>
                <w:rFonts w:ascii="宋体" w:hAnsi="宋体" w:hint="eastAsia"/>
                <w:sz w:val="18"/>
              </w:rPr>
              <w:t>）</w:t>
            </w:r>
          </w:p>
        </w:tc>
        <w:tc>
          <w:tcPr>
            <w:tcW w:w="1080" w:type="dxa"/>
            <w:vAlign w:val="center"/>
          </w:tcPr>
          <w:p w14:paraId="467ACD33" w14:textId="77777777" w:rsidR="00000000" w:rsidRDefault="007478C2">
            <w:pPr>
              <w:rPr>
                <w:rFonts w:ascii="宋体" w:hAnsi="宋体"/>
                <w:kern w:val="0"/>
                <w:sz w:val="18"/>
              </w:rPr>
            </w:pPr>
            <w:r>
              <w:rPr>
                <w:rStyle w:val="BodyTextChar"/>
                <w:rFonts w:ascii="宋体" w:hAnsi="宋体" w:hint="eastAsia"/>
                <w:sz w:val="18"/>
              </w:rPr>
              <w:t>（</w:t>
            </w:r>
            <w:r>
              <w:rPr>
                <w:rStyle w:val="BodyTextChar"/>
                <w:rFonts w:ascii="宋体" w:hAnsi="宋体" w:hint="eastAsia"/>
                <w:sz w:val="18"/>
              </w:rPr>
              <w:t>3214</w:t>
            </w:r>
            <w:r>
              <w:rPr>
                <w:rStyle w:val="BodyTextChar"/>
                <w:rFonts w:ascii="宋体" w:hAnsi="宋体" w:hint="eastAsia"/>
                <w:sz w:val="18"/>
              </w:rPr>
              <w:t>）</w:t>
            </w:r>
          </w:p>
        </w:tc>
      </w:tr>
      <w:tr w:rsidR="00000000" w14:paraId="70492A65" w14:textId="77777777">
        <w:tc>
          <w:tcPr>
            <w:tcW w:w="4356" w:type="dxa"/>
            <w:vAlign w:val="center"/>
          </w:tcPr>
          <w:p w14:paraId="713AE957" w14:textId="77777777" w:rsidR="00000000" w:rsidRDefault="007478C2">
            <w:pPr>
              <w:rPr>
                <w:rFonts w:ascii="宋体" w:hAnsi="宋体"/>
                <w:kern w:val="0"/>
                <w:sz w:val="24"/>
              </w:rPr>
            </w:pPr>
            <w:r>
              <w:rPr>
                <w:rFonts w:hint="eastAsia"/>
                <w:sz w:val="24"/>
              </w:rPr>
              <w:t>下属分级基金的交易代码</w:t>
            </w:r>
          </w:p>
        </w:tc>
        <w:tc>
          <w:tcPr>
            <w:tcW w:w="1332" w:type="dxa"/>
            <w:vAlign w:val="center"/>
          </w:tcPr>
          <w:p w14:paraId="7C16A836"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0012</w:t>
            </w:r>
            <w:r>
              <w:rPr>
                <w:rFonts w:ascii="宋体" w:hAnsi="宋体" w:hint="eastAsia"/>
                <w:kern w:val="0"/>
                <w:sz w:val="18"/>
              </w:rPr>
              <w:t>）</w:t>
            </w:r>
            <w:r>
              <w:rPr>
                <w:rFonts w:ascii="宋体" w:hAnsi="宋体" w:hint="eastAsia"/>
                <w:kern w:val="0"/>
                <w:sz w:val="18"/>
              </w:rPr>
              <w:t>/</w:t>
            </w:r>
          </w:p>
          <w:p w14:paraId="0C401855"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0014</w:t>
            </w:r>
            <w:r>
              <w:rPr>
                <w:rFonts w:ascii="宋体" w:hAnsi="宋体" w:hint="eastAsia"/>
                <w:kern w:val="0"/>
                <w:sz w:val="18"/>
              </w:rPr>
              <w:t>）</w:t>
            </w:r>
            <w:r>
              <w:rPr>
                <w:rFonts w:ascii="宋体" w:hAnsi="宋体" w:hint="eastAsia"/>
                <w:kern w:val="0"/>
                <w:sz w:val="18"/>
              </w:rPr>
              <w:t>/</w:t>
            </w:r>
          </w:p>
          <w:p w14:paraId="11F219F9"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0015</w:t>
            </w:r>
            <w:r>
              <w:rPr>
                <w:rFonts w:ascii="宋体" w:hAnsi="宋体" w:hint="eastAsia"/>
                <w:kern w:val="0"/>
                <w:sz w:val="18"/>
              </w:rPr>
              <w:t>）</w:t>
            </w:r>
          </w:p>
        </w:tc>
        <w:tc>
          <w:tcPr>
            <w:tcW w:w="1260" w:type="dxa"/>
            <w:vAlign w:val="center"/>
          </w:tcPr>
          <w:p w14:paraId="0FDB1590"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0012</w:t>
            </w:r>
            <w:r>
              <w:rPr>
                <w:rFonts w:ascii="宋体" w:hAnsi="宋体" w:hint="eastAsia"/>
                <w:kern w:val="0"/>
                <w:sz w:val="18"/>
              </w:rPr>
              <w:t>）</w:t>
            </w:r>
            <w:r>
              <w:rPr>
                <w:rFonts w:ascii="宋体" w:hAnsi="宋体" w:hint="eastAsia"/>
                <w:kern w:val="0"/>
                <w:sz w:val="18"/>
              </w:rPr>
              <w:t>/</w:t>
            </w:r>
          </w:p>
          <w:p w14:paraId="62D70050"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0014</w:t>
            </w:r>
            <w:r>
              <w:rPr>
                <w:rFonts w:ascii="宋体" w:hAnsi="宋体" w:hint="eastAsia"/>
                <w:kern w:val="0"/>
                <w:sz w:val="18"/>
              </w:rPr>
              <w:t>）</w:t>
            </w:r>
            <w:r>
              <w:rPr>
                <w:rFonts w:ascii="宋体" w:hAnsi="宋体" w:hint="eastAsia"/>
                <w:kern w:val="0"/>
                <w:sz w:val="18"/>
              </w:rPr>
              <w:t>/</w:t>
            </w:r>
          </w:p>
          <w:p w14:paraId="6D33F672"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0015</w:t>
            </w:r>
            <w:r>
              <w:rPr>
                <w:rFonts w:ascii="宋体" w:hAnsi="宋体" w:hint="eastAsia"/>
                <w:kern w:val="0"/>
                <w:sz w:val="18"/>
              </w:rPr>
              <w:t>）</w:t>
            </w:r>
          </w:p>
        </w:tc>
        <w:tc>
          <w:tcPr>
            <w:tcW w:w="1080" w:type="dxa"/>
            <w:vAlign w:val="center"/>
          </w:tcPr>
          <w:p w14:paraId="7D825724"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0012</w:t>
            </w:r>
            <w:r>
              <w:rPr>
                <w:rFonts w:ascii="宋体" w:hAnsi="宋体" w:hint="eastAsia"/>
                <w:kern w:val="0"/>
                <w:sz w:val="18"/>
              </w:rPr>
              <w:t>）</w:t>
            </w:r>
            <w:r>
              <w:rPr>
                <w:rFonts w:ascii="宋体" w:hAnsi="宋体" w:hint="eastAsia"/>
                <w:kern w:val="0"/>
                <w:sz w:val="18"/>
              </w:rPr>
              <w:t>/</w:t>
            </w:r>
          </w:p>
          <w:p w14:paraId="0C55F74B"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0014</w:t>
            </w:r>
            <w:r>
              <w:rPr>
                <w:rFonts w:ascii="宋体" w:hAnsi="宋体" w:hint="eastAsia"/>
                <w:kern w:val="0"/>
                <w:sz w:val="18"/>
              </w:rPr>
              <w:t>）</w:t>
            </w:r>
            <w:r>
              <w:rPr>
                <w:rFonts w:ascii="宋体" w:hAnsi="宋体" w:hint="eastAsia"/>
                <w:kern w:val="0"/>
                <w:sz w:val="18"/>
              </w:rPr>
              <w:t>/</w:t>
            </w:r>
          </w:p>
          <w:p w14:paraId="58FCAB6C"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0015</w:t>
            </w:r>
            <w:r>
              <w:rPr>
                <w:rFonts w:ascii="宋体" w:hAnsi="宋体" w:hint="eastAsia"/>
                <w:kern w:val="0"/>
                <w:sz w:val="18"/>
              </w:rPr>
              <w:t>）</w:t>
            </w:r>
          </w:p>
        </w:tc>
      </w:tr>
      <w:tr w:rsidR="00000000" w14:paraId="621C6CE5" w14:textId="77777777">
        <w:tc>
          <w:tcPr>
            <w:tcW w:w="4356" w:type="dxa"/>
          </w:tcPr>
          <w:p w14:paraId="41EC4E91" w14:textId="77777777" w:rsidR="00000000" w:rsidRDefault="007478C2">
            <w:pPr>
              <w:rPr>
                <w:rFonts w:ascii="宋体" w:hAnsi="宋体"/>
                <w:kern w:val="0"/>
                <w:sz w:val="24"/>
              </w:rPr>
            </w:pPr>
            <w:r>
              <w:rPr>
                <w:rFonts w:ascii="宋体" w:hAnsi="宋体" w:hint="eastAsia"/>
                <w:kern w:val="0"/>
                <w:sz w:val="24"/>
              </w:rPr>
              <w:t>报告期末</w:t>
            </w:r>
            <w:r>
              <w:rPr>
                <w:rFonts w:hint="eastAsia"/>
                <w:sz w:val="24"/>
              </w:rPr>
              <w:t>下属分级基金的份额总额</w:t>
            </w:r>
          </w:p>
        </w:tc>
        <w:tc>
          <w:tcPr>
            <w:tcW w:w="1332" w:type="dxa"/>
          </w:tcPr>
          <w:p w14:paraId="218EDD7B"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1702</w:t>
            </w:r>
            <w:r>
              <w:rPr>
                <w:rFonts w:ascii="宋体" w:hAnsi="宋体" w:hint="eastAsia"/>
                <w:kern w:val="0"/>
                <w:sz w:val="18"/>
              </w:rPr>
              <w:t>）</w:t>
            </w:r>
          </w:p>
        </w:tc>
        <w:tc>
          <w:tcPr>
            <w:tcW w:w="1260" w:type="dxa"/>
          </w:tcPr>
          <w:p w14:paraId="00D37222"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1702</w:t>
            </w:r>
            <w:r>
              <w:rPr>
                <w:rFonts w:ascii="宋体" w:hAnsi="宋体" w:hint="eastAsia"/>
                <w:kern w:val="0"/>
                <w:sz w:val="18"/>
              </w:rPr>
              <w:t>）</w:t>
            </w:r>
          </w:p>
        </w:tc>
        <w:tc>
          <w:tcPr>
            <w:tcW w:w="1080" w:type="dxa"/>
          </w:tcPr>
          <w:p w14:paraId="4ACE298A"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1702</w:t>
            </w:r>
            <w:r>
              <w:rPr>
                <w:rFonts w:ascii="宋体" w:hAnsi="宋体" w:hint="eastAsia"/>
                <w:kern w:val="0"/>
                <w:sz w:val="18"/>
              </w:rPr>
              <w:t>）</w:t>
            </w:r>
          </w:p>
        </w:tc>
      </w:tr>
    </w:tbl>
    <w:p w14:paraId="778A89B8" w14:textId="77777777" w:rsidR="00000000" w:rsidRDefault="007478C2">
      <w:pPr>
        <w:rPr>
          <w:rFonts w:ascii="宋体" w:hAnsi="宋体"/>
          <w:kern w:val="0"/>
          <w:sz w:val="18"/>
        </w:rPr>
      </w:pPr>
      <w:r>
        <w:rPr>
          <w:rFonts w:ascii="宋体" w:hAnsi="宋体"/>
          <w:sz w:val="24"/>
        </w:rPr>
        <w:br w:type="textWrapping" w:clear="all"/>
      </w:r>
      <w:r>
        <w:rPr>
          <w:rFonts w:ascii="宋体" w:hAnsi="宋体" w:hint="eastAsia"/>
          <w:sz w:val="24"/>
        </w:rPr>
        <w:t>注</w:t>
      </w:r>
      <w:r>
        <w:rPr>
          <w:rStyle w:val="FootnoteReference"/>
          <w:rFonts w:ascii="宋体" w:hAnsi="宋体"/>
          <w:sz w:val="24"/>
        </w:rPr>
        <w:footnoteReference w:id="18"/>
      </w:r>
      <w:r>
        <w:rPr>
          <w:rFonts w:ascii="宋体" w:hAnsi="宋体" w:hint="eastAsia"/>
          <w:sz w:val="24"/>
        </w:rPr>
        <w:t>：</w:t>
      </w:r>
      <w:r>
        <w:rPr>
          <w:rFonts w:ascii="宋体" w:hAnsi="宋体" w:hint="eastAsia"/>
          <w:kern w:val="0"/>
          <w:sz w:val="18"/>
        </w:rPr>
        <w:t>（</w:t>
      </w:r>
      <w:r>
        <w:rPr>
          <w:rFonts w:ascii="宋体" w:hAnsi="宋体"/>
          <w:kern w:val="0"/>
          <w:sz w:val="18"/>
        </w:rPr>
        <w:t>1752</w:t>
      </w:r>
      <w:r>
        <w:rPr>
          <w:rFonts w:ascii="宋体" w:hAnsi="宋体" w:hint="eastAsia"/>
          <w:kern w:val="0"/>
          <w:sz w:val="18"/>
        </w:rPr>
        <w:t>）</w:t>
      </w:r>
    </w:p>
    <w:p w14:paraId="18D253B4" w14:textId="77777777" w:rsidR="00000000" w:rsidRDefault="007478C2"/>
    <w:p w14:paraId="57E1DD9B" w14:textId="77777777" w:rsidR="00000000" w:rsidRDefault="007478C2">
      <w:pPr>
        <w:spacing w:line="360" w:lineRule="auto"/>
        <w:outlineLvl w:val="2"/>
        <w:rPr>
          <w:rFonts w:ascii="宋体" w:hAnsi="宋体"/>
          <w:b/>
          <w:sz w:val="24"/>
        </w:rPr>
      </w:pPr>
      <w:r>
        <w:rPr>
          <w:rFonts w:ascii="宋体" w:hAnsi="宋体" w:hint="eastAsia"/>
          <w:b/>
          <w:sz w:val="24"/>
        </w:rPr>
        <w:t xml:space="preserve">2.1.1 </w:t>
      </w:r>
      <w:r>
        <w:rPr>
          <w:rFonts w:ascii="宋体" w:hAnsi="宋体" w:hint="eastAsia"/>
          <w:b/>
          <w:sz w:val="24"/>
        </w:rPr>
        <w:t>目标基金基本情况</w:t>
      </w:r>
      <w:r>
        <w:rPr>
          <w:rFonts w:ascii="宋体" w:hAnsi="宋体"/>
          <w:b/>
          <w:sz w:val="24"/>
          <w:vertAlign w:val="superscript"/>
        </w:rPr>
        <w:footnoteReference w:id="19"/>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5174"/>
      </w:tblGrid>
      <w:tr w:rsidR="00000000" w14:paraId="2FD6894C" w14:textId="77777777">
        <w:tc>
          <w:tcPr>
            <w:tcW w:w="3348" w:type="dxa"/>
          </w:tcPr>
          <w:p w14:paraId="0EFF6C83" w14:textId="77777777" w:rsidR="00000000" w:rsidRDefault="007478C2">
            <w:pPr>
              <w:rPr>
                <w:rFonts w:ascii="宋体" w:hAnsi="宋体"/>
                <w:sz w:val="24"/>
              </w:rPr>
            </w:pPr>
            <w:r>
              <w:rPr>
                <w:rFonts w:ascii="宋体" w:hAnsi="宋体" w:hint="eastAsia"/>
                <w:sz w:val="24"/>
              </w:rPr>
              <w:t>基金名称</w:t>
            </w:r>
          </w:p>
        </w:tc>
        <w:tc>
          <w:tcPr>
            <w:tcW w:w="5174" w:type="dxa"/>
          </w:tcPr>
          <w:p w14:paraId="77F291F6"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2607</w:t>
            </w:r>
            <w:r>
              <w:rPr>
                <w:rFonts w:ascii="宋体" w:hAnsi="宋体" w:hint="eastAsia"/>
                <w:kern w:val="0"/>
                <w:sz w:val="18"/>
              </w:rPr>
              <w:t>）</w:t>
            </w:r>
          </w:p>
        </w:tc>
      </w:tr>
      <w:tr w:rsidR="00000000" w14:paraId="147180CA" w14:textId="77777777">
        <w:trPr>
          <w:trHeight w:val="259"/>
        </w:trPr>
        <w:tc>
          <w:tcPr>
            <w:tcW w:w="3348" w:type="dxa"/>
            <w:vAlign w:val="center"/>
          </w:tcPr>
          <w:p w14:paraId="545DF70F" w14:textId="77777777" w:rsidR="00000000" w:rsidRDefault="007478C2">
            <w:pPr>
              <w:rPr>
                <w:rFonts w:ascii="宋体" w:hAnsi="宋体"/>
                <w:sz w:val="24"/>
                <w:highlight w:val="yellow"/>
              </w:rPr>
            </w:pPr>
            <w:r>
              <w:rPr>
                <w:rFonts w:ascii="宋体" w:hAnsi="宋体" w:hint="eastAsia"/>
                <w:sz w:val="24"/>
              </w:rPr>
              <w:t>基金主代码</w:t>
            </w:r>
          </w:p>
        </w:tc>
        <w:tc>
          <w:tcPr>
            <w:tcW w:w="5174" w:type="dxa"/>
          </w:tcPr>
          <w:p w14:paraId="33DBDB1C"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2608</w:t>
            </w:r>
            <w:r>
              <w:rPr>
                <w:rFonts w:ascii="宋体" w:hAnsi="宋体" w:hint="eastAsia"/>
                <w:kern w:val="0"/>
                <w:sz w:val="18"/>
              </w:rPr>
              <w:t>）</w:t>
            </w:r>
          </w:p>
        </w:tc>
      </w:tr>
      <w:tr w:rsidR="00000000" w14:paraId="62A2F3B0" w14:textId="77777777">
        <w:tc>
          <w:tcPr>
            <w:tcW w:w="3348" w:type="dxa"/>
          </w:tcPr>
          <w:p w14:paraId="61668106" w14:textId="77777777" w:rsidR="00000000" w:rsidRDefault="007478C2">
            <w:pPr>
              <w:rPr>
                <w:rFonts w:ascii="宋体" w:hAnsi="宋体"/>
                <w:sz w:val="24"/>
              </w:rPr>
            </w:pPr>
            <w:r>
              <w:rPr>
                <w:rFonts w:ascii="宋体" w:hAnsi="宋体" w:hint="eastAsia"/>
                <w:sz w:val="24"/>
              </w:rPr>
              <w:t>基金运作方式</w:t>
            </w:r>
          </w:p>
        </w:tc>
        <w:tc>
          <w:tcPr>
            <w:tcW w:w="5174" w:type="dxa"/>
          </w:tcPr>
          <w:p w14:paraId="3470B380"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2609</w:t>
            </w:r>
            <w:r>
              <w:rPr>
                <w:rFonts w:ascii="宋体" w:hAnsi="宋体" w:hint="eastAsia"/>
                <w:kern w:val="0"/>
                <w:sz w:val="18"/>
              </w:rPr>
              <w:t>）</w:t>
            </w:r>
          </w:p>
        </w:tc>
      </w:tr>
      <w:tr w:rsidR="00000000" w14:paraId="1F0DE57B" w14:textId="77777777">
        <w:tc>
          <w:tcPr>
            <w:tcW w:w="3348" w:type="dxa"/>
          </w:tcPr>
          <w:p w14:paraId="206B9E00" w14:textId="77777777" w:rsidR="00000000" w:rsidRDefault="007478C2">
            <w:pPr>
              <w:rPr>
                <w:rFonts w:ascii="宋体" w:hAnsi="宋体"/>
                <w:sz w:val="24"/>
              </w:rPr>
            </w:pPr>
            <w:r>
              <w:rPr>
                <w:rFonts w:ascii="宋体" w:hAnsi="宋体" w:hint="eastAsia"/>
                <w:sz w:val="24"/>
              </w:rPr>
              <w:t>基金合同生效日</w:t>
            </w:r>
          </w:p>
        </w:tc>
        <w:tc>
          <w:tcPr>
            <w:tcW w:w="5174" w:type="dxa"/>
          </w:tcPr>
          <w:p w14:paraId="5B993187"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2610</w:t>
            </w:r>
            <w:r>
              <w:rPr>
                <w:rFonts w:ascii="宋体" w:hAnsi="宋体" w:hint="eastAsia"/>
                <w:kern w:val="0"/>
                <w:sz w:val="18"/>
              </w:rPr>
              <w:t>）</w:t>
            </w:r>
          </w:p>
        </w:tc>
      </w:tr>
      <w:tr w:rsidR="00000000" w14:paraId="2D803ED3" w14:textId="77777777">
        <w:tc>
          <w:tcPr>
            <w:tcW w:w="3348" w:type="dxa"/>
          </w:tcPr>
          <w:p w14:paraId="73296690" w14:textId="77777777" w:rsidR="00000000" w:rsidRDefault="007478C2">
            <w:pPr>
              <w:rPr>
                <w:rFonts w:ascii="宋体" w:hAnsi="宋体"/>
                <w:sz w:val="24"/>
              </w:rPr>
            </w:pPr>
            <w:r>
              <w:rPr>
                <w:rFonts w:ascii="宋体" w:hAnsi="宋体" w:hint="eastAsia"/>
                <w:sz w:val="24"/>
              </w:rPr>
              <w:t>基金份额</w:t>
            </w:r>
            <w:r>
              <w:rPr>
                <w:rFonts w:ascii="宋体" w:hAnsi="宋体"/>
                <w:sz w:val="24"/>
              </w:rPr>
              <w:t>上市</w:t>
            </w:r>
            <w:r>
              <w:rPr>
                <w:rFonts w:ascii="宋体" w:hAnsi="宋体" w:hint="eastAsia"/>
                <w:sz w:val="24"/>
              </w:rPr>
              <w:t>的证券</w:t>
            </w:r>
            <w:r>
              <w:rPr>
                <w:rFonts w:ascii="宋体" w:hAnsi="宋体"/>
                <w:sz w:val="24"/>
              </w:rPr>
              <w:t>交易所</w:t>
            </w:r>
          </w:p>
        </w:tc>
        <w:tc>
          <w:tcPr>
            <w:tcW w:w="5174" w:type="dxa"/>
          </w:tcPr>
          <w:p w14:paraId="16509C13"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2611</w:t>
            </w:r>
            <w:r>
              <w:rPr>
                <w:rFonts w:ascii="宋体" w:hAnsi="宋体" w:hint="eastAsia"/>
                <w:kern w:val="0"/>
                <w:sz w:val="18"/>
              </w:rPr>
              <w:t>）</w:t>
            </w:r>
          </w:p>
        </w:tc>
      </w:tr>
      <w:tr w:rsidR="00000000" w14:paraId="05500EF0" w14:textId="77777777">
        <w:tc>
          <w:tcPr>
            <w:tcW w:w="3348" w:type="dxa"/>
          </w:tcPr>
          <w:p w14:paraId="2BF6E7CA" w14:textId="77777777" w:rsidR="00000000" w:rsidRDefault="007478C2">
            <w:pPr>
              <w:rPr>
                <w:rFonts w:ascii="宋体" w:hAnsi="宋体"/>
                <w:sz w:val="24"/>
              </w:rPr>
            </w:pPr>
            <w:r>
              <w:rPr>
                <w:rFonts w:ascii="宋体" w:hAnsi="宋体"/>
                <w:sz w:val="24"/>
              </w:rPr>
              <w:t>上市</w:t>
            </w:r>
            <w:r>
              <w:rPr>
                <w:rFonts w:ascii="宋体" w:hAnsi="宋体" w:hint="eastAsia"/>
                <w:sz w:val="24"/>
              </w:rPr>
              <w:t>日期</w:t>
            </w:r>
          </w:p>
        </w:tc>
        <w:tc>
          <w:tcPr>
            <w:tcW w:w="5174" w:type="dxa"/>
          </w:tcPr>
          <w:p w14:paraId="3A2700A2"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2612</w:t>
            </w:r>
            <w:r>
              <w:rPr>
                <w:rFonts w:ascii="宋体" w:hAnsi="宋体" w:hint="eastAsia"/>
                <w:kern w:val="0"/>
                <w:sz w:val="18"/>
              </w:rPr>
              <w:t>）</w:t>
            </w:r>
          </w:p>
        </w:tc>
      </w:tr>
      <w:tr w:rsidR="00000000" w14:paraId="3A84E701" w14:textId="77777777">
        <w:tc>
          <w:tcPr>
            <w:tcW w:w="3348" w:type="dxa"/>
          </w:tcPr>
          <w:p w14:paraId="6B59B69F" w14:textId="77777777" w:rsidR="00000000" w:rsidRDefault="007478C2">
            <w:pPr>
              <w:rPr>
                <w:rFonts w:ascii="宋体" w:hAnsi="宋体"/>
                <w:sz w:val="24"/>
              </w:rPr>
            </w:pPr>
            <w:r>
              <w:rPr>
                <w:rFonts w:ascii="宋体" w:hAnsi="宋体" w:hint="eastAsia"/>
                <w:sz w:val="24"/>
              </w:rPr>
              <w:t>基金管理人名称</w:t>
            </w:r>
          </w:p>
        </w:tc>
        <w:tc>
          <w:tcPr>
            <w:tcW w:w="5174" w:type="dxa"/>
          </w:tcPr>
          <w:p w14:paraId="6BBFDCC2"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2613</w:t>
            </w:r>
            <w:r>
              <w:rPr>
                <w:rFonts w:ascii="宋体" w:hAnsi="宋体" w:hint="eastAsia"/>
                <w:kern w:val="0"/>
                <w:sz w:val="18"/>
              </w:rPr>
              <w:t>）</w:t>
            </w:r>
          </w:p>
        </w:tc>
      </w:tr>
      <w:tr w:rsidR="00000000" w14:paraId="4F3B8ED0" w14:textId="77777777">
        <w:tc>
          <w:tcPr>
            <w:tcW w:w="3348" w:type="dxa"/>
          </w:tcPr>
          <w:p w14:paraId="179ED3D4" w14:textId="77777777" w:rsidR="00000000" w:rsidRDefault="007478C2">
            <w:pPr>
              <w:rPr>
                <w:rFonts w:ascii="宋体" w:hAnsi="宋体"/>
                <w:sz w:val="24"/>
              </w:rPr>
            </w:pPr>
            <w:r>
              <w:rPr>
                <w:rFonts w:ascii="宋体" w:hAnsi="宋体" w:hint="eastAsia"/>
                <w:sz w:val="24"/>
              </w:rPr>
              <w:t>基金托管人名称</w:t>
            </w:r>
          </w:p>
        </w:tc>
        <w:tc>
          <w:tcPr>
            <w:tcW w:w="5174" w:type="dxa"/>
          </w:tcPr>
          <w:p w14:paraId="433123EA"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2614</w:t>
            </w:r>
            <w:r>
              <w:rPr>
                <w:rFonts w:ascii="宋体" w:hAnsi="宋体" w:hint="eastAsia"/>
                <w:kern w:val="0"/>
                <w:sz w:val="18"/>
              </w:rPr>
              <w:t>）</w:t>
            </w:r>
          </w:p>
        </w:tc>
      </w:tr>
    </w:tbl>
    <w:p w14:paraId="3AE2B45A" w14:textId="77777777" w:rsidR="00000000" w:rsidRDefault="007478C2">
      <w:pPr>
        <w:rPr>
          <w:rFonts w:ascii="宋体" w:hAnsi="宋体"/>
          <w:sz w:val="24"/>
        </w:rPr>
      </w:pPr>
      <w:r>
        <w:rPr>
          <w:rFonts w:ascii="宋体" w:hAnsi="宋体" w:hint="eastAsia"/>
          <w:sz w:val="24"/>
        </w:rPr>
        <w:t>注：</w:t>
      </w:r>
      <w:r>
        <w:rPr>
          <w:rFonts w:ascii="宋体" w:hAnsi="宋体" w:hint="eastAsia"/>
          <w:kern w:val="0"/>
          <w:sz w:val="18"/>
        </w:rPr>
        <w:t>（</w:t>
      </w:r>
      <w:r>
        <w:rPr>
          <w:rFonts w:ascii="宋体" w:hAnsi="宋体"/>
          <w:kern w:val="0"/>
          <w:sz w:val="18"/>
        </w:rPr>
        <w:t>2576</w:t>
      </w:r>
      <w:r>
        <w:rPr>
          <w:rFonts w:ascii="宋体" w:hAnsi="宋体" w:hint="eastAsia"/>
          <w:kern w:val="0"/>
          <w:sz w:val="18"/>
        </w:rPr>
        <w:t>）</w:t>
      </w:r>
    </w:p>
    <w:p w14:paraId="262DC507" w14:textId="77777777" w:rsidR="00000000" w:rsidRDefault="007478C2">
      <w:pPr>
        <w:pStyle w:val="Heading2"/>
        <w:rPr>
          <w:rFonts w:ascii="宋体" w:hAnsi="宋体"/>
        </w:rPr>
      </w:pPr>
      <w:bookmarkStart w:id="17" w:name="_Toc1496"/>
      <w:bookmarkStart w:id="18" w:name="_Toc101344000"/>
      <w:bookmarkStart w:id="19" w:name="_Toc27844"/>
      <w:r>
        <w:rPr>
          <w:rFonts w:ascii="宋体" w:hAnsi="宋体" w:hint="eastAsia"/>
        </w:rPr>
        <w:t xml:space="preserve">2.2 </w:t>
      </w:r>
      <w:r>
        <w:rPr>
          <w:rFonts w:ascii="宋体" w:hAnsi="宋体" w:hint="eastAsia"/>
        </w:rPr>
        <w:t>基金产品说明</w:t>
      </w:r>
      <w:bookmarkEnd w:id="17"/>
      <w:bookmarkEnd w:id="18"/>
      <w:bookmarkEnd w:id="19"/>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1247"/>
        <w:gridCol w:w="1417"/>
        <w:gridCol w:w="1597"/>
      </w:tblGrid>
      <w:tr w:rsidR="00000000" w14:paraId="4773C4AA" w14:textId="77777777">
        <w:tc>
          <w:tcPr>
            <w:tcW w:w="4261" w:type="dxa"/>
          </w:tcPr>
          <w:p w14:paraId="44EC5956" w14:textId="77777777" w:rsidR="00000000" w:rsidRDefault="007478C2">
            <w:pPr>
              <w:rPr>
                <w:rFonts w:ascii="宋体" w:hAnsi="宋体"/>
                <w:sz w:val="24"/>
              </w:rPr>
            </w:pPr>
            <w:r>
              <w:rPr>
                <w:rFonts w:ascii="宋体" w:hAnsi="宋体" w:hint="eastAsia"/>
                <w:sz w:val="24"/>
              </w:rPr>
              <w:t>投资目标</w:t>
            </w:r>
          </w:p>
        </w:tc>
        <w:tc>
          <w:tcPr>
            <w:tcW w:w="4261" w:type="dxa"/>
            <w:gridSpan w:val="3"/>
          </w:tcPr>
          <w:p w14:paraId="3A2C1022"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0035</w:t>
            </w:r>
            <w:r>
              <w:rPr>
                <w:rFonts w:ascii="宋体" w:hAnsi="宋体" w:hint="eastAsia"/>
                <w:kern w:val="0"/>
                <w:sz w:val="18"/>
              </w:rPr>
              <w:t>）</w:t>
            </w:r>
          </w:p>
        </w:tc>
      </w:tr>
      <w:tr w:rsidR="00000000" w14:paraId="725FA53F" w14:textId="77777777">
        <w:tc>
          <w:tcPr>
            <w:tcW w:w="4261" w:type="dxa"/>
          </w:tcPr>
          <w:p w14:paraId="3F4C7F35" w14:textId="77777777" w:rsidR="00000000" w:rsidRDefault="007478C2">
            <w:pPr>
              <w:rPr>
                <w:rFonts w:ascii="宋体" w:hAnsi="宋体"/>
                <w:sz w:val="24"/>
              </w:rPr>
            </w:pPr>
            <w:r>
              <w:rPr>
                <w:rFonts w:ascii="宋体" w:hAnsi="宋体" w:hint="eastAsia"/>
                <w:sz w:val="24"/>
              </w:rPr>
              <w:t>投资策略</w:t>
            </w:r>
            <w:r>
              <w:rPr>
                <w:rStyle w:val="FootnoteReference"/>
                <w:rFonts w:ascii="宋体" w:hAnsi="宋体"/>
                <w:sz w:val="24"/>
              </w:rPr>
              <w:footnoteReference w:id="20"/>
            </w:r>
          </w:p>
        </w:tc>
        <w:tc>
          <w:tcPr>
            <w:tcW w:w="4261" w:type="dxa"/>
            <w:gridSpan w:val="3"/>
          </w:tcPr>
          <w:p w14:paraId="74B8D8BC"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0041</w:t>
            </w:r>
            <w:r>
              <w:rPr>
                <w:rFonts w:ascii="宋体" w:hAnsi="宋体" w:hint="eastAsia"/>
                <w:kern w:val="0"/>
                <w:sz w:val="18"/>
              </w:rPr>
              <w:t>）</w:t>
            </w:r>
          </w:p>
        </w:tc>
      </w:tr>
      <w:tr w:rsidR="00000000" w14:paraId="6F53DDE3" w14:textId="77777777">
        <w:tc>
          <w:tcPr>
            <w:tcW w:w="4261" w:type="dxa"/>
          </w:tcPr>
          <w:p w14:paraId="5A5352F4" w14:textId="77777777" w:rsidR="00000000" w:rsidRDefault="007478C2">
            <w:pPr>
              <w:rPr>
                <w:rFonts w:ascii="宋体" w:hAnsi="宋体"/>
                <w:sz w:val="24"/>
              </w:rPr>
            </w:pPr>
            <w:r>
              <w:rPr>
                <w:rFonts w:ascii="宋体" w:hAnsi="宋体" w:hint="eastAsia"/>
                <w:sz w:val="24"/>
              </w:rPr>
              <w:t>业绩比较基准</w:t>
            </w:r>
            <w:r>
              <w:rPr>
                <w:rStyle w:val="FootnoteReference"/>
                <w:rFonts w:ascii="宋体" w:hAnsi="宋体"/>
                <w:sz w:val="24"/>
              </w:rPr>
              <w:footnoteReference w:id="21"/>
            </w:r>
            <w:r>
              <w:rPr>
                <w:rFonts w:ascii="宋体" w:hAnsi="宋体" w:hint="eastAsia"/>
                <w:sz w:val="24"/>
              </w:rPr>
              <w:t>（若有）</w:t>
            </w:r>
          </w:p>
        </w:tc>
        <w:tc>
          <w:tcPr>
            <w:tcW w:w="4261" w:type="dxa"/>
            <w:gridSpan w:val="3"/>
          </w:tcPr>
          <w:p w14:paraId="49A2383A"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0062</w:t>
            </w:r>
            <w:r>
              <w:rPr>
                <w:rFonts w:ascii="宋体" w:hAnsi="宋体" w:hint="eastAsia"/>
                <w:kern w:val="0"/>
                <w:sz w:val="18"/>
              </w:rPr>
              <w:t>）</w:t>
            </w:r>
          </w:p>
        </w:tc>
      </w:tr>
      <w:tr w:rsidR="00000000" w14:paraId="212B9483" w14:textId="77777777">
        <w:tc>
          <w:tcPr>
            <w:tcW w:w="4261" w:type="dxa"/>
          </w:tcPr>
          <w:p w14:paraId="7F743EFA" w14:textId="77777777" w:rsidR="00000000" w:rsidRDefault="007478C2">
            <w:pPr>
              <w:rPr>
                <w:rFonts w:ascii="宋体" w:hAnsi="宋体"/>
                <w:sz w:val="24"/>
              </w:rPr>
            </w:pPr>
            <w:r>
              <w:rPr>
                <w:rFonts w:ascii="宋体" w:hAnsi="宋体" w:hint="eastAsia"/>
                <w:sz w:val="24"/>
              </w:rPr>
              <w:t>风险收益特征（若有）</w:t>
            </w:r>
          </w:p>
        </w:tc>
        <w:tc>
          <w:tcPr>
            <w:tcW w:w="4261" w:type="dxa"/>
            <w:gridSpan w:val="3"/>
          </w:tcPr>
          <w:p w14:paraId="29A10438"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0063</w:t>
            </w:r>
            <w:r>
              <w:rPr>
                <w:rFonts w:ascii="宋体" w:hAnsi="宋体" w:hint="eastAsia"/>
                <w:kern w:val="0"/>
                <w:sz w:val="18"/>
              </w:rPr>
              <w:t>）</w:t>
            </w:r>
          </w:p>
        </w:tc>
      </w:tr>
      <w:tr w:rsidR="00000000" w14:paraId="366CEF91" w14:textId="77777777">
        <w:tc>
          <w:tcPr>
            <w:tcW w:w="4261" w:type="dxa"/>
          </w:tcPr>
          <w:p w14:paraId="1FED39F6" w14:textId="77777777" w:rsidR="00000000" w:rsidRDefault="007478C2">
            <w:pPr>
              <w:rPr>
                <w:rFonts w:ascii="宋体" w:hAnsi="宋体"/>
                <w:sz w:val="24"/>
              </w:rPr>
            </w:pPr>
            <w:r>
              <w:rPr>
                <w:rFonts w:ascii="宋体" w:hAnsi="宋体" w:hint="eastAsia"/>
                <w:kern w:val="0"/>
                <w:sz w:val="24"/>
              </w:rPr>
              <w:t>下属分级基金的风险收益特征</w:t>
            </w:r>
          </w:p>
        </w:tc>
        <w:tc>
          <w:tcPr>
            <w:tcW w:w="1247" w:type="dxa"/>
          </w:tcPr>
          <w:p w14:paraId="6AD55A12"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0063</w:t>
            </w:r>
            <w:r>
              <w:rPr>
                <w:rFonts w:ascii="宋体" w:hAnsi="宋体" w:hint="eastAsia"/>
                <w:kern w:val="0"/>
                <w:sz w:val="18"/>
              </w:rPr>
              <w:t>）</w:t>
            </w:r>
          </w:p>
        </w:tc>
        <w:tc>
          <w:tcPr>
            <w:tcW w:w="1417" w:type="dxa"/>
          </w:tcPr>
          <w:p w14:paraId="15ED5E3A"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0063</w:t>
            </w:r>
            <w:r>
              <w:rPr>
                <w:rFonts w:ascii="宋体" w:hAnsi="宋体" w:hint="eastAsia"/>
                <w:kern w:val="0"/>
                <w:sz w:val="18"/>
              </w:rPr>
              <w:t>）</w:t>
            </w:r>
          </w:p>
        </w:tc>
        <w:tc>
          <w:tcPr>
            <w:tcW w:w="1597" w:type="dxa"/>
          </w:tcPr>
          <w:p w14:paraId="4E4489F2"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0063</w:t>
            </w:r>
            <w:r>
              <w:rPr>
                <w:rFonts w:ascii="宋体" w:hAnsi="宋体" w:hint="eastAsia"/>
                <w:kern w:val="0"/>
                <w:sz w:val="18"/>
              </w:rPr>
              <w:t>）</w:t>
            </w:r>
          </w:p>
        </w:tc>
      </w:tr>
    </w:tbl>
    <w:p w14:paraId="0C2F61AD"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2014</w:t>
      </w:r>
      <w:r>
        <w:rPr>
          <w:rFonts w:ascii="宋体" w:hAnsi="宋体" w:hint="eastAsia"/>
          <w:kern w:val="0"/>
          <w:sz w:val="18"/>
        </w:rPr>
        <w:t>）</w:t>
      </w:r>
    </w:p>
    <w:p w14:paraId="10C2CEB7" w14:textId="77777777" w:rsidR="00000000" w:rsidRDefault="007478C2">
      <w:pPr>
        <w:rPr>
          <w:rFonts w:ascii="宋体" w:hAnsi="宋体"/>
          <w:kern w:val="0"/>
          <w:sz w:val="18"/>
        </w:rPr>
      </w:pPr>
    </w:p>
    <w:p w14:paraId="1C81040C" w14:textId="77777777" w:rsidR="00000000" w:rsidRDefault="007478C2">
      <w:pPr>
        <w:spacing w:line="360" w:lineRule="auto"/>
        <w:outlineLvl w:val="2"/>
        <w:rPr>
          <w:rFonts w:ascii="宋体" w:hAnsi="宋体"/>
          <w:b/>
          <w:sz w:val="24"/>
        </w:rPr>
      </w:pPr>
      <w:r>
        <w:rPr>
          <w:rFonts w:ascii="宋体" w:hAnsi="宋体" w:hint="eastAsia"/>
          <w:b/>
          <w:sz w:val="24"/>
        </w:rPr>
        <w:t xml:space="preserve">2.2.1 </w:t>
      </w:r>
      <w:r>
        <w:rPr>
          <w:rFonts w:ascii="宋体" w:hAnsi="宋体" w:hint="eastAsia"/>
          <w:b/>
          <w:sz w:val="24"/>
        </w:rPr>
        <w:t>目标基金产品说明</w:t>
      </w:r>
      <w:r>
        <w:rPr>
          <w:rFonts w:ascii="宋体" w:hAnsi="宋体"/>
          <w:b/>
          <w:sz w:val="24"/>
          <w:vertAlign w:val="superscript"/>
        </w:rPr>
        <w:footnoteReference w:id="22"/>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000000" w14:paraId="45D35781" w14:textId="77777777">
        <w:tc>
          <w:tcPr>
            <w:tcW w:w="4261" w:type="dxa"/>
          </w:tcPr>
          <w:p w14:paraId="1C84F15D" w14:textId="77777777" w:rsidR="00000000" w:rsidRDefault="007478C2">
            <w:pPr>
              <w:rPr>
                <w:rFonts w:ascii="宋体" w:hAnsi="宋体"/>
                <w:sz w:val="24"/>
              </w:rPr>
            </w:pPr>
            <w:r>
              <w:rPr>
                <w:rFonts w:ascii="宋体" w:hAnsi="宋体" w:hint="eastAsia"/>
                <w:sz w:val="24"/>
              </w:rPr>
              <w:t>投资目标</w:t>
            </w:r>
          </w:p>
        </w:tc>
        <w:tc>
          <w:tcPr>
            <w:tcW w:w="4261" w:type="dxa"/>
          </w:tcPr>
          <w:p w14:paraId="332C4EAF"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2616</w:t>
            </w:r>
            <w:r>
              <w:rPr>
                <w:rFonts w:ascii="宋体" w:hAnsi="宋体" w:hint="eastAsia"/>
                <w:kern w:val="0"/>
                <w:sz w:val="18"/>
              </w:rPr>
              <w:t>）</w:t>
            </w:r>
          </w:p>
        </w:tc>
      </w:tr>
      <w:tr w:rsidR="00000000" w14:paraId="23C83A36" w14:textId="77777777">
        <w:tc>
          <w:tcPr>
            <w:tcW w:w="4261" w:type="dxa"/>
          </w:tcPr>
          <w:p w14:paraId="57D0D816" w14:textId="77777777" w:rsidR="00000000" w:rsidRDefault="007478C2">
            <w:pPr>
              <w:rPr>
                <w:rFonts w:ascii="宋体" w:hAnsi="宋体"/>
                <w:sz w:val="24"/>
              </w:rPr>
            </w:pPr>
            <w:r>
              <w:rPr>
                <w:rFonts w:ascii="宋体" w:hAnsi="宋体" w:hint="eastAsia"/>
                <w:sz w:val="24"/>
              </w:rPr>
              <w:t>投资策略</w:t>
            </w:r>
          </w:p>
        </w:tc>
        <w:tc>
          <w:tcPr>
            <w:tcW w:w="4261" w:type="dxa"/>
          </w:tcPr>
          <w:p w14:paraId="01FEB73C"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2617</w:t>
            </w:r>
            <w:r>
              <w:rPr>
                <w:rFonts w:ascii="宋体" w:hAnsi="宋体" w:hint="eastAsia"/>
                <w:kern w:val="0"/>
                <w:sz w:val="18"/>
              </w:rPr>
              <w:t>）</w:t>
            </w:r>
          </w:p>
        </w:tc>
      </w:tr>
      <w:tr w:rsidR="00000000" w14:paraId="1A4386FB" w14:textId="77777777">
        <w:tc>
          <w:tcPr>
            <w:tcW w:w="4261" w:type="dxa"/>
          </w:tcPr>
          <w:p w14:paraId="536DF30C" w14:textId="77777777" w:rsidR="00000000" w:rsidRDefault="007478C2">
            <w:pPr>
              <w:rPr>
                <w:rFonts w:ascii="宋体" w:hAnsi="宋体"/>
                <w:sz w:val="24"/>
              </w:rPr>
            </w:pPr>
            <w:r>
              <w:rPr>
                <w:rFonts w:ascii="宋体" w:hAnsi="宋体" w:hint="eastAsia"/>
                <w:sz w:val="24"/>
              </w:rPr>
              <w:t>业绩比较基准</w:t>
            </w:r>
          </w:p>
        </w:tc>
        <w:tc>
          <w:tcPr>
            <w:tcW w:w="4261" w:type="dxa"/>
          </w:tcPr>
          <w:p w14:paraId="3C120480"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2618</w:t>
            </w:r>
            <w:r>
              <w:rPr>
                <w:rFonts w:ascii="宋体" w:hAnsi="宋体" w:hint="eastAsia"/>
                <w:kern w:val="0"/>
                <w:sz w:val="18"/>
              </w:rPr>
              <w:t>）</w:t>
            </w:r>
          </w:p>
        </w:tc>
      </w:tr>
      <w:tr w:rsidR="00000000" w14:paraId="76AC1E17" w14:textId="77777777">
        <w:tc>
          <w:tcPr>
            <w:tcW w:w="4261" w:type="dxa"/>
          </w:tcPr>
          <w:p w14:paraId="2B9E14EA" w14:textId="77777777" w:rsidR="00000000" w:rsidRDefault="007478C2">
            <w:pPr>
              <w:rPr>
                <w:rFonts w:ascii="宋体" w:hAnsi="宋体"/>
                <w:sz w:val="24"/>
              </w:rPr>
            </w:pPr>
            <w:r>
              <w:rPr>
                <w:rFonts w:ascii="宋体" w:hAnsi="宋体" w:hint="eastAsia"/>
                <w:sz w:val="24"/>
              </w:rPr>
              <w:t>风险收益特征</w:t>
            </w:r>
          </w:p>
        </w:tc>
        <w:tc>
          <w:tcPr>
            <w:tcW w:w="4261" w:type="dxa"/>
          </w:tcPr>
          <w:p w14:paraId="6A9524A8"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2619</w:t>
            </w:r>
            <w:r>
              <w:rPr>
                <w:rFonts w:ascii="宋体" w:hAnsi="宋体" w:hint="eastAsia"/>
                <w:kern w:val="0"/>
                <w:sz w:val="18"/>
              </w:rPr>
              <w:t>）</w:t>
            </w:r>
          </w:p>
        </w:tc>
      </w:tr>
    </w:tbl>
    <w:p w14:paraId="440B491F" w14:textId="77777777" w:rsidR="00000000" w:rsidRDefault="007478C2">
      <w:pPr>
        <w:rPr>
          <w:rFonts w:ascii="宋体" w:hAnsi="宋体"/>
          <w:kern w:val="0"/>
          <w:sz w:val="18"/>
        </w:rPr>
      </w:pPr>
      <w:r>
        <w:rPr>
          <w:rFonts w:ascii="宋体" w:hAnsi="宋体" w:hint="eastAsia"/>
          <w:sz w:val="24"/>
        </w:rPr>
        <w:lastRenderedPageBreak/>
        <w:t>注：</w:t>
      </w:r>
      <w:r>
        <w:rPr>
          <w:rFonts w:ascii="宋体" w:hAnsi="宋体" w:hint="eastAsia"/>
          <w:kern w:val="0"/>
          <w:sz w:val="18"/>
        </w:rPr>
        <w:t>（</w:t>
      </w:r>
      <w:r>
        <w:rPr>
          <w:rFonts w:ascii="宋体" w:hAnsi="宋体"/>
          <w:kern w:val="0"/>
          <w:sz w:val="18"/>
        </w:rPr>
        <w:t>2577</w:t>
      </w:r>
      <w:r>
        <w:rPr>
          <w:rFonts w:ascii="宋体" w:hAnsi="宋体" w:hint="eastAsia"/>
          <w:kern w:val="0"/>
          <w:sz w:val="18"/>
        </w:rPr>
        <w:t>）</w:t>
      </w:r>
    </w:p>
    <w:p w14:paraId="00011257" w14:textId="77777777" w:rsidR="00000000" w:rsidRDefault="007478C2">
      <w:pPr>
        <w:rPr>
          <w:rFonts w:ascii="宋体" w:hAnsi="宋体"/>
          <w:sz w:val="18"/>
        </w:rPr>
      </w:pPr>
    </w:p>
    <w:p w14:paraId="4429528C" w14:textId="77777777" w:rsidR="00000000" w:rsidRDefault="007478C2">
      <w:pPr>
        <w:pStyle w:val="Heading2"/>
        <w:rPr>
          <w:rFonts w:ascii="宋体" w:hAnsi="宋体"/>
        </w:rPr>
      </w:pPr>
      <w:bookmarkStart w:id="20" w:name="_Toc101344001"/>
      <w:bookmarkStart w:id="21" w:name="_Toc2798"/>
      <w:bookmarkStart w:id="22" w:name="_Toc2022"/>
      <w:r>
        <w:rPr>
          <w:rFonts w:ascii="宋体" w:hAnsi="宋体" w:hint="eastAsia"/>
        </w:rPr>
        <w:t xml:space="preserve">2.3 </w:t>
      </w:r>
      <w:r>
        <w:rPr>
          <w:rFonts w:ascii="宋体" w:hAnsi="宋体" w:hint="eastAsia"/>
        </w:rPr>
        <w:t>基金管理人和基金托管人</w:t>
      </w:r>
      <w:r>
        <w:rPr>
          <w:rFonts w:ascii="宋体" w:hAnsi="宋体"/>
          <w:vertAlign w:val="superscript"/>
        </w:rPr>
        <w:footnoteReference w:id="23"/>
      </w:r>
      <w:bookmarkEnd w:id="20"/>
      <w:bookmarkEnd w:id="21"/>
      <w:bookmarkEnd w:id="22"/>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620"/>
        <w:gridCol w:w="2153"/>
        <w:gridCol w:w="2841"/>
      </w:tblGrid>
      <w:tr w:rsidR="00000000" w14:paraId="6DC41575" w14:textId="77777777">
        <w:tc>
          <w:tcPr>
            <w:tcW w:w="3528" w:type="dxa"/>
            <w:gridSpan w:val="2"/>
          </w:tcPr>
          <w:p w14:paraId="00508E85" w14:textId="77777777" w:rsidR="00000000" w:rsidRDefault="007478C2">
            <w:pPr>
              <w:jc w:val="center"/>
              <w:rPr>
                <w:rFonts w:ascii="宋体" w:hAnsi="宋体"/>
                <w:sz w:val="24"/>
              </w:rPr>
            </w:pPr>
            <w:r>
              <w:rPr>
                <w:rFonts w:ascii="宋体" w:hAnsi="宋体" w:hint="eastAsia"/>
                <w:sz w:val="24"/>
              </w:rPr>
              <w:t>项目</w:t>
            </w:r>
          </w:p>
        </w:tc>
        <w:tc>
          <w:tcPr>
            <w:tcW w:w="2153" w:type="dxa"/>
          </w:tcPr>
          <w:p w14:paraId="2D78347F" w14:textId="77777777" w:rsidR="00000000" w:rsidRDefault="007478C2">
            <w:pPr>
              <w:jc w:val="center"/>
              <w:rPr>
                <w:rFonts w:ascii="宋体" w:hAnsi="宋体"/>
                <w:sz w:val="24"/>
              </w:rPr>
            </w:pPr>
            <w:r>
              <w:rPr>
                <w:rFonts w:ascii="宋体" w:hAnsi="宋体" w:hint="eastAsia"/>
                <w:sz w:val="24"/>
              </w:rPr>
              <w:t>基金管理人</w:t>
            </w:r>
          </w:p>
        </w:tc>
        <w:tc>
          <w:tcPr>
            <w:tcW w:w="2841" w:type="dxa"/>
          </w:tcPr>
          <w:p w14:paraId="7782BE1B" w14:textId="77777777" w:rsidR="00000000" w:rsidRDefault="007478C2">
            <w:pPr>
              <w:jc w:val="center"/>
              <w:rPr>
                <w:rFonts w:ascii="宋体" w:hAnsi="宋体"/>
                <w:sz w:val="24"/>
              </w:rPr>
            </w:pPr>
            <w:r>
              <w:rPr>
                <w:rFonts w:ascii="宋体" w:hAnsi="宋体" w:hint="eastAsia"/>
                <w:sz w:val="24"/>
              </w:rPr>
              <w:t>基金托管人</w:t>
            </w:r>
          </w:p>
        </w:tc>
      </w:tr>
      <w:tr w:rsidR="00000000" w14:paraId="4CFFA537" w14:textId="77777777">
        <w:tc>
          <w:tcPr>
            <w:tcW w:w="3528" w:type="dxa"/>
            <w:gridSpan w:val="2"/>
          </w:tcPr>
          <w:p w14:paraId="167808E4" w14:textId="77777777" w:rsidR="00000000" w:rsidRDefault="007478C2">
            <w:pPr>
              <w:rPr>
                <w:rFonts w:ascii="宋体" w:hAnsi="宋体"/>
                <w:sz w:val="24"/>
              </w:rPr>
            </w:pPr>
            <w:r>
              <w:rPr>
                <w:rFonts w:ascii="宋体" w:hAnsi="宋体" w:hint="eastAsia"/>
                <w:sz w:val="24"/>
              </w:rPr>
              <w:t>名称</w:t>
            </w:r>
          </w:p>
        </w:tc>
        <w:tc>
          <w:tcPr>
            <w:tcW w:w="2153" w:type="dxa"/>
          </w:tcPr>
          <w:p w14:paraId="15F9CF26"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0186</w:t>
            </w:r>
            <w:r>
              <w:rPr>
                <w:rFonts w:ascii="宋体" w:hAnsi="宋体" w:hint="eastAsia"/>
                <w:kern w:val="0"/>
                <w:sz w:val="18"/>
              </w:rPr>
              <w:t>）</w:t>
            </w:r>
          </w:p>
        </w:tc>
        <w:tc>
          <w:tcPr>
            <w:tcW w:w="2841" w:type="dxa"/>
          </w:tcPr>
          <w:p w14:paraId="2B8CA0C0"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0213</w:t>
            </w:r>
            <w:r>
              <w:rPr>
                <w:rFonts w:ascii="宋体" w:hAnsi="宋体" w:hint="eastAsia"/>
                <w:kern w:val="0"/>
                <w:sz w:val="18"/>
              </w:rPr>
              <w:t>）</w:t>
            </w:r>
          </w:p>
        </w:tc>
      </w:tr>
      <w:tr w:rsidR="00000000" w14:paraId="79D938BA" w14:textId="77777777">
        <w:tc>
          <w:tcPr>
            <w:tcW w:w="1908" w:type="dxa"/>
            <w:vMerge w:val="restart"/>
            <w:vAlign w:val="center"/>
          </w:tcPr>
          <w:p w14:paraId="0672030E" w14:textId="77777777" w:rsidR="00000000" w:rsidRDefault="007478C2">
            <w:pPr>
              <w:jc w:val="center"/>
              <w:rPr>
                <w:rFonts w:ascii="宋体" w:hAnsi="宋体"/>
                <w:sz w:val="24"/>
              </w:rPr>
            </w:pPr>
            <w:r>
              <w:rPr>
                <w:rFonts w:ascii="宋体" w:hAnsi="宋体" w:hint="eastAsia"/>
                <w:sz w:val="24"/>
              </w:rPr>
              <w:t>信息披露负责人</w:t>
            </w:r>
          </w:p>
        </w:tc>
        <w:tc>
          <w:tcPr>
            <w:tcW w:w="1620" w:type="dxa"/>
          </w:tcPr>
          <w:p w14:paraId="5EEBDBEB" w14:textId="77777777" w:rsidR="00000000" w:rsidRDefault="007478C2">
            <w:pPr>
              <w:rPr>
                <w:rFonts w:ascii="宋体" w:hAnsi="宋体"/>
                <w:sz w:val="24"/>
              </w:rPr>
            </w:pPr>
            <w:r>
              <w:rPr>
                <w:rFonts w:ascii="宋体" w:hAnsi="宋体" w:hint="eastAsia"/>
                <w:sz w:val="24"/>
              </w:rPr>
              <w:t>姓名</w:t>
            </w:r>
          </w:p>
        </w:tc>
        <w:tc>
          <w:tcPr>
            <w:tcW w:w="2153" w:type="dxa"/>
          </w:tcPr>
          <w:p w14:paraId="1960AA2E"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01</w:t>
            </w:r>
            <w:r>
              <w:rPr>
                <w:rFonts w:ascii="宋体" w:hAnsi="宋体" w:hint="eastAsia"/>
                <w:kern w:val="0"/>
                <w:sz w:val="18"/>
              </w:rPr>
              <w:t>93</w:t>
            </w:r>
            <w:r>
              <w:rPr>
                <w:rFonts w:ascii="宋体" w:hAnsi="宋体" w:hint="eastAsia"/>
                <w:kern w:val="0"/>
                <w:sz w:val="18"/>
              </w:rPr>
              <w:t>）</w:t>
            </w:r>
          </w:p>
        </w:tc>
        <w:tc>
          <w:tcPr>
            <w:tcW w:w="2841" w:type="dxa"/>
          </w:tcPr>
          <w:p w14:paraId="2C6D5817"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0220</w:t>
            </w:r>
            <w:r>
              <w:rPr>
                <w:rFonts w:ascii="宋体" w:hAnsi="宋体" w:hint="eastAsia"/>
                <w:kern w:val="0"/>
                <w:sz w:val="18"/>
              </w:rPr>
              <w:t>）</w:t>
            </w:r>
          </w:p>
        </w:tc>
      </w:tr>
      <w:tr w:rsidR="00000000" w14:paraId="03BF22D1" w14:textId="77777777">
        <w:tc>
          <w:tcPr>
            <w:tcW w:w="1908" w:type="dxa"/>
            <w:vMerge/>
          </w:tcPr>
          <w:p w14:paraId="1D6237A0" w14:textId="77777777" w:rsidR="00000000" w:rsidRDefault="007478C2">
            <w:pPr>
              <w:rPr>
                <w:rFonts w:ascii="宋体" w:hAnsi="宋体"/>
                <w:sz w:val="24"/>
              </w:rPr>
            </w:pPr>
          </w:p>
        </w:tc>
        <w:tc>
          <w:tcPr>
            <w:tcW w:w="1620" w:type="dxa"/>
          </w:tcPr>
          <w:p w14:paraId="5BFCB8EF" w14:textId="77777777" w:rsidR="00000000" w:rsidRDefault="007478C2">
            <w:pPr>
              <w:rPr>
                <w:rFonts w:ascii="宋体" w:hAnsi="宋体"/>
                <w:sz w:val="24"/>
              </w:rPr>
            </w:pPr>
            <w:r>
              <w:rPr>
                <w:rFonts w:ascii="宋体" w:hAnsi="宋体" w:hint="eastAsia"/>
                <w:sz w:val="24"/>
              </w:rPr>
              <w:t>联系电话</w:t>
            </w:r>
          </w:p>
        </w:tc>
        <w:tc>
          <w:tcPr>
            <w:tcW w:w="2153" w:type="dxa"/>
          </w:tcPr>
          <w:p w14:paraId="094F916E"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01</w:t>
            </w:r>
            <w:r>
              <w:rPr>
                <w:rFonts w:ascii="宋体" w:hAnsi="宋体" w:hint="eastAsia"/>
                <w:kern w:val="0"/>
                <w:sz w:val="18"/>
              </w:rPr>
              <w:t>94</w:t>
            </w:r>
            <w:r>
              <w:rPr>
                <w:rFonts w:ascii="宋体" w:hAnsi="宋体" w:hint="eastAsia"/>
                <w:kern w:val="0"/>
                <w:sz w:val="18"/>
              </w:rPr>
              <w:t>）</w:t>
            </w:r>
          </w:p>
        </w:tc>
        <w:tc>
          <w:tcPr>
            <w:tcW w:w="2841" w:type="dxa"/>
          </w:tcPr>
          <w:p w14:paraId="4C8ACBF4"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0221</w:t>
            </w:r>
            <w:r>
              <w:rPr>
                <w:rFonts w:ascii="宋体" w:hAnsi="宋体" w:hint="eastAsia"/>
                <w:kern w:val="0"/>
                <w:sz w:val="18"/>
              </w:rPr>
              <w:t>）</w:t>
            </w:r>
          </w:p>
        </w:tc>
      </w:tr>
      <w:tr w:rsidR="00000000" w14:paraId="78DB4D12" w14:textId="77777777">
        <w:tc>
          <w:tcPr>
            <w:tcW w:w="1908" w:type="dxa"/>
            <w:vMerge/>
          </w:tcPr>
          <w:p w14:paraId="56A750DD" w14:textId="77777777" w:rsidR="00000000" w:rsidRDefault="007478C2">
            <w:pPr>
              <w:rPr>
                <w:rFonts w:ascii="宋体" w:hAnsi="宋体"/>
                <w:sz w:val="24"/>
              </w:rPr>
            </w:pPr>
          </w:p>
        </w:tc>
        <w:tc>
          <w:tcPr>
            <w:tcW w:w="1620" w:type="dxa"/>
          </w:tcPr>
          <w:p w14:paraId="6BD61D2D" w14:textId="77777777" w:rsidR="00000000" w:rsidRDefault="007478C2">
            <w:pPr>
              <w:rPr>
                <w:rFonts w:ascii="宋体" w:hAnsi="宋体"/>
                <w:sz w:val="24"/>
              </w:rPr>
            </w:pPr>
            <w:r>
              <w:rPr>
                <w:rFonts w:ascii="宋体" w:hAnsi="宋体" w:hint="eastAsia"/>
                <w:sz w:val="24"/>
              </w:rPr>
              <w:t>电子邮箱</w:t>
            </w:r>
          </w:p>
        </w:tc>
        <w:tc>
          <w:tcPr>
            <w:tcW w:w="2153" w:type="dxa"/>
          </w:tcPr>
          <w:p w14:paraId="102A40F6"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0205</w:t>
            </w:r>
            <w:r>
              <w:rPr>
                <w:rFonts w:ascii="宋体" w:hAnsi="宋体" w:hint="eastAsia"/>
                <w:kern w:val="0"/>
                <w:sz w:val="18"/>
              </w:rPr>
              <w:t>）</w:t>
            </w:r>
          </w:p>
        </w:tc>
        <w:tc>
          <w:tcPr>
            <w:tcW w:w="2841" w:type="dxa"/>
          </w:tcPr>
          <w:p w14:paraId="400AC95A"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0223</w:t>
            </w:r>
            <w:r>
              <w:rPr>
                <w:rFonts w:ascii="宋体" w:hAnsi="宋体" w:hint="eastAsia"/>
                <w:kern w:val="0"/>
                <w:sz w:val="18"/>
              </w:rPr>
              <w:t>）</w:t>
            </w:r>
          </w:p>
        </w:tc>
      </w:tr>
      <w:tr w:rsidR="00000000" w14:paraId="09E2343A" w14:textId="77777777">
        <w:tc>
          <w:tcPr>
            <w:tcW w:w="3528" w:type="dxa"/>
            <w:gridSpan w:val="2"/>
          </w:tcPr>
          <w:p w14:paraId="1028A168" w14:textId="77777777" w:rsidR="00000000" w:rsidRDefault="007478C2">
            <w:pPr>
              <w:rPr>
                <w:rFonts w:ascii="宋体" w:hAnsi="宋体"/>
                <w:sz w:val="24"/>
              </w:rPr>
            </w:pPr>
            <w:r>
              <w:rPr>
                <w:rFonts w:ascii="宋体" w:hAnsi="宋体"/>
                <w:sz w:val="24"/>
              </w:rPr>
              <w:t>客户服务</w:t>
            </w:r>
            <w:r>
              <w:rPr>
                <w:rFonts w:ascii="宋体" w:hAnsi="宋体" w:hint="eastAsia"/>
                <w:sz w:val="24"/>
              </w:rPr>
              <w:t>电话</w:t>
            </w:r>
          </w:p>
        </w:tc>
        <w:tc>
          <w:tcPr>
            <w:tcW w:w="2153" w:type="dxa"/>
          </w:tcPr>
          <w:p w14:paraId="01C4BB9F"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1729</w:t>
            </w:r>
            <w:r>
              <w:rPr>
                <w:rFonts w:ascii="宋体" w:hAnsi="宋体" w:hint="eastAsia"/>
                <w:kern w:val="0"/>
                <w:sz w:val="18"/>
              </w:rPr>
              <w:t>）</w:t>
            </w:r>
          </w:p>
        </w:tc>
        <w:tc>
          <w:tcPr>
            <w:tcW w:w="2841" w:type="dxa"/>
          </w:tcPr>
          <w:p w14:paraId="735E7603"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2025</w:t>
            </w:r>
            <w:r>
              <w:rPr>
                <w:rFonts w:ascii="宋体" w:hAnsi="宋体" w:hint="eastAsia"/>
                <w:kern w:val="0"/>
                <w:sz w:val="18"/>
              </w:rPr>
              <w:t>）</w:t>
            </w:r>
          </w:p>
        </w:tc>
      </w:tr>
      <w:tr w:rsidR="00000000" w14:paraId="006B9D03" w14:textId="77777777">
        <w:tc>
          <w:tcPr>
            <w:tcW w:w="3528" w:type="dxa"/>
            <w:gridSpan w:val="2"/>
          </w:tcPr>
          <w:p w14:paraId="45FA4519" w14:textId="77777777" w:rsidR="00000000" w:rsidRDefault="007478C2">
            <w:pPr>
              <w:rPr>
                <w:rFonts w:ascii="宋体" w:hAnsi="宋体"/>
                <w:sz w:val="24"/>
              </w:rPr>
            </w:pPr>
            <w:r>
              <w:rPr>
                <w:rFonts w:ascii="宋体" w:hAnsi="宋体" w:hint="eastAsia"/>
                <w:sz w:val="24"/>
              </w:rPr>
              <w:t>传真</w:t>
            </w:r>
          </w:p>
        </w:tc>
        <w:tc>
          <w:tcPr>
            <w:tcW w:w="2153" w:type="dxa"/>
          </w:tcPr>
          <w:p w14:paraId="2D39BA7B"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01</w:t>
            </w:r>
            <w:r>
              <w:rPr>
                <w:rFonts w:ascii="宋体" w:hAnsi="宋体" w:hint="eastAsia"/>
                <w:kern w:val="0"/>
                <w:sz w:val="18"/>
              </w:rPr>
              <w:t>95</w:t>
            </w:r>
            <w:r>
              <w:rPr>
                <w:rFonts w:ascii="宋体" w:hAnsi="宋体" w:hint="eastAsia"/>
                <w:kern w:val="0"/>
                <w:sz w:val="18"/>
              </w:rPr>
              <w:t>）</w:t>
            </w:r>
          </w:p>
        </w:tc>
        <w:tc>
          <w:tcPr>
            <w:tcW w:w="2841" w:type="dxa"/>
          </w:tcPr>
          <w:p w14:paraId="1AB3D7D4"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0222</w:t>
            </w:r>
            <w:r>
              <w:rPr>
                <w:rFonts w:ascii="宋体" w:hAnsi="宋体" w:hint="eastAsia"/>
                <w:kern w:val="0"/>
                <w:sz w:val="18"/>
              </w:rPr>
              <w:t>）</w:t>
            </w:r>
          </w:p>
        </w:tc>
      </w:tr>
      <w:tr w:rsidR="00000000" w14:paraId="0AC20EA5" w14:textId="77777777">
        <w:tc>
          <w:tcPr>
            <w:tcW w:w="3528" w:type="dxa"/>
            <w:gridSpan w:val="2"/>
          </w:tcPr>
          <w:p w14:paraId="3B732A06" w14:textId="77777777" w:rsidR="00000000" w:rsidRDefault="007478C2">
            <w:pPr>
              <w:rPr>
                <w:rFonts w:ascii="宋体" w:hAnsi="宋体"/>
                <w:sz w:val="24"/>
              </w:rPr>
            </w:pPr>
            <w:r>
              <w:rPr>
                <w:rFonts w:ascii="宋体" w:hAnsi="宋体" w:hint="eastAsia"/>
                <w:sz w:val="24"/>
              </w:rPr>
              <w:t>注册地址</w:t>
            </w:r>
          </w:p>
        </w:tc>
        <w:tc>
          <w:tcPr>
            <w:tcW w:w="2153" w:type="dxa"/>
          </w:tcPr>
          <w:p w14:paraId="4C1FE8EB"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018</w:t>
            </w:r>
            <w:r>
              <w:rPr>
                <w:rFonts w:ascii="宋体" w:hAnsi="宋体" w:hint="eastAsia"/>
                <w:kern w:val="0"/>
                <w:sz w:val="18"/>
              </w:rPr>
              <w:t>7</w:t>
            </w:r>
            <w:r>
              <w:rPr>
                <w:rFonts w:ascii="宋体" w:hAnsi="宋体" w:hint="eastAsia"/>
                <w:kern w:val="0"/>
                <w:sz w:val="18"/>
              </w:rPr>
              <w:t>）</w:t>
            </w:r>
          </w:p>
        </w:tc>
        <w:tc>
          <w:tcPr>
            <w:tcW w:w="2841" w:type="dxa"/>
          </w:tcPr>
          <w:p w14:paraId="7F376246"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0215</w:t>
            </w:r>
            <w:r>
              <w:rPr>
                <w:rFonts w:ascii="宋体" w:hAnsi="宋体" w:hint="eastAsia"/>
                <w:kern w:val="0"/>
                <w:sz w:val="18"/>
              </w:rPr>
              <w:t>）</w:t>
            </w:r>
          </w:p>
        </w:tc>
      </w:tr>
      <w:tr w:rsidR="00000000" w14:paraId="5D7323E1" w14:textId="77777777">
        <w:tc>
          <w:tcPr>
            <w:tcW w:w="3528" w:type="dxa"/>
            <w:gridSpan w:val="2"/>
          </w:tcPr>
          <w:p w14:paraId="51B8831E" w14:textId="77777777" w:rsidR="00000000" w:rsidRDefault="007478C2">
            <w:pPr>
              <w:rPr>
                <w:rFonts w:ascii="宋体" w:hAnsi="宋体"/>
                <w:sz w:val="24"/>
              </w:rPr>
            </w:pPr>
            <w:r>
              <w:rPr>
                <w:rFonts w:ascii="宋体" w:hAnsi="宋体" w:hint="eastAsia"/>
                <w:sz w:val="24"/>
              </w:rPr>
              <w:t>办公地址</w:t>
            </w:r>
          </w:p>
        </w:tc>
        <w:tc>
          <w:tcPr>
            <w:tcW w:w="2153" w:type="dxa"/>
          </w:tcPr>
          <w:p w14:paraId="2E8AF210"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018</w:t>
            </w:r>
            <w:r>
              <w:rPr>
                <w:rFonts w:ascii="宋体" w:hAnsi="宋体" w:hint="eastAsia"/>
                <w:kern w:val="0"/>
                <w:sz w:val="18"/>
              </w:rPr>
              <w:t>8</w:t>
            </w:r>
            <w:r>
              <w:rPr>
                <w:rFonts w:ascii="宋体" w:hAnsi="宋体" w:hint="eastAsia"/>
                <w:kern w:val="0"/>
                <w:sz w:val="18"/>
              </w:rPr>
              <w:t>）</w:t>
            </w:r>
          </w:p>
        </w:tc>
        <w:tc>
          <w:tcPr>
            <w:tcW w:w="2841" w:type="dxa"/>
          </w:tcPr>
          <w:p w14:paraId="23751353"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0216</w:t>
            </w:r>
            <w:r>
              <w:rPr>
                <w:rFonts w:ascii="宋体" w:hAnsi="宋体" w:hint="eastAsia"/>
                <w:kern w:val="0"/>
                <w:sz w:val="18"/>
              </w:rPr>
              <w:t>）</w:t>
            </w:r>
          </w:p>
        </w:tc>
      </w:tr>
      <w:tr w:rsidR="00000000" w14:paraId="2AE2467E" w14:textId="77777777">
        <w:tc>
          <w:tcPr>
            <w:tcW w:w="3528" w:type="dxa"/>
            <w:gridSpan w:val="2"/>
          </w:tcPr>
          <w:p w14:paraId="25344894" w14:textId="77777777" w:rsidR="00000000" w:rsidRDefault="007478C2">
            <w:pPr>
              <w:rPr>
                <w:rFonts w:ascii="宋体" w:hAnsi="宋体"/>
                <w:sz w:val="24"/>
              </w:rPr>
            </w:pPr>
            <w:r>
              <w:rPr>
                <w:rFonts w:ascii="宋体" w:hAnsi="宋体" w:hint="eastAsia"/>
                <w:sz w:val="24"/>
              </w:rPr>
              <w:t>邮政编码</w:t>
            </w:r>
          </w:p>
        </w:tc>
        <w:tc>
          <w:tcPr>
            <w:tcW w:w="2153" w:type="dxa"/>
          </w:tcPr>
          <w:p w14:paraId="61D12770"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01</w:t>
            </w:r>
            <w:r>
              <w:rPr>
                <w:rFonts w:ascii="宋体" w:hAnsi="宋体" w:hint="eastAsia"/>
                <w:kern w:val="0"/>
                <w:sz w:val="18"/>
              </w:rPr>
              <w:t>90</w:t>
            </w:r>
            <w:r>
              <w:rPr>
                <w:rFonts w:ascii="宋体" w:hAnsi="宋体" w:hint="eastAsia"/>
                <w:kern w:val="0"/>
                <w:sz w:val="18"/>
              </w:rPr>
              <w:t>）</w:t>
            </w:r>
          </w:p>
        </w:tc>
        <w:tc>
          <w:tcPr>
            <w:tcW w:w="2841" w:type="dxa"/>
          </w:tcPr>
          <w:p w14:paraId="2FE2CD14"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0217</w:t>
            </w:r>
            <w:r>
              <w:rPr>
                <w:rFonts w:ascii="宋体" w:hAnsi="宋体" w:hint="eastAsia"/>
                <w:kern w:val="0"/>
                <w:sz w:val="18"/>
              </w:rPr>
              <w:t>）</w:t>
            </w:r>
          </w:p>
        </w:tc>
      </w:tr>
      <w:tr w:rsidR="00000000" w14:paraId="079FCD8D" w14:textId="77777777">
        <w:tc>
          <w:tcPr>
            <w:tcW w:w="3528" w:type="dxa"/>
            <w:gridSpan w:val="2"/>
          </w:tcPr>
          <w:p w14:paraId="45B71B87" w14:textId="77777777" w:rsidR="00000000" w:rsidRDefault="007478C2">
            <w:pPr>
              <w:rPr>
                <w:rFonts w:ascii="宋体" w:hAnsi="宋体"/>
                <w:sz w:val="24"/>
              </w:rPr>
            </w:pPr>
            <w:r>
              <w:rPr>
                <w:rFonts w:ascii="宋体" w:hAnsi="宋体" w:hint="eastAsia"/>
                <w:sz w:val="24"/>
              </w:rPr>
              <w:t>法定代表人</w:t>
            </w:r>
          </w:p>
        </w:tc>
        <w:tc>
          <w:tcPr>
            <w:tcW w:w="2153" w:type="dxa"/>
          </w:tcPr>
          <w:p w14:paraId="1CA7D606"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01</w:t>
            </w:r>
            <w:r>
              <w:rPr>
                <w:rFonts w:ascii="宋体" w:hAnsi="宋体" w:hint="eastAsia"/>
                <w:kern w:val="0"/>
                <w:sz w:val="18"/>
              </w:rPr>
              <w:t>92</w:t>
            </w:r>
            <w:r>
              <w:rPr>
                <w:rFonts w:ascii="宋体" w:hAnsi="宋体" w:hint="eastAsia"/>
                <w:kern w:val="0"/>
                <w:sz w:val="18"/>
              </w:rPr>
              <w:t>）</w:t>
            </w:r>
          </w:p>
        </w:tc>
        <w:tc>
          <w:tcPr>
            <w:tcW w:w="2841" w:type="dxa"/>
          </w:tcPr>
          <w:p w14:paraId="6DCA5EB2"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0219</w:t>
            </w:r>
            <w:r>
              <w:rPr>
                <w:rFonts w:ascii="宋体" w:hAnsi="宋体" w:hint="eastAsia"/>
                <w:kern w:val="0"/>
                <w:sz w:val="18"/>
              </w:rPr>
              <w:t>）</w:t>
            </w:r>
          </w:p>
        </w:tc>
      </w:tr>
    </w:tbl>
    <w:p w14:paraId="189D4981"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1761</w:t>
      </w:r>
      <w:r>
        <w:rPr>
          <w:rFonts w:ascii="宋体" w:hAnsi="宋体" w:hint="eastAsia"/>
          <w:kern w:val="0"/>
          <w:sz w:val="18"/>
        </w:rPr>
        <w:t>）</w:t>
      </w:r>
    </w:p>
    <w:p w14:paraId="6519A4F1" w14:textId="77777777" w:rsidR="00000000" w:rsidRDefault="007478C2">
      <w:pPr>
        <w:rPr>
          <w:rFonts w:ascii="宋体" w:hAnsi="宋体"/>
          <w:kern w:val="0"/>
          <w:sz w:val="18"/>
        </w:rPr>
      </w:pPr>
    </w:p>
    <w:p w14:paraId="23D98B8B" w14:textId="77777777" w:rsidR="00000000" w:rsidRDefault="007478C2">
      <w:pPr>
        <w:pStyle w:val="Heading2"/>
        <w:rPr>
          <w:rFonts w:ascii="宋体" w:hAnsi="宋体"/>
        </w:rPr>
      </w:pPr>
      <w:bookmarkStart w:id="23" w:name="_Toc27697"/>
      <w:bookmarkStart w:id="24" w:name="_Toc101344002"/>
      <w:bookmarkStart w:id="25" w:name="_Toc6166"/>
      <w:r>
        <w:rPr>
          <w:rFonts w:ascii="宋体" w:hAnsi="宋体"/>
        </w:rPr>
        <w:t>2.4</w:t>
      </w:r>
      <w:r>
        <w:rPr>
          <w:rFonts w:ascii="宋体" w:hAnsi="宋体" w:hint="eastAsia"/>
        </w:rPr>
        <w:t xml:space="preserve"> </w:t>
      </w:r>
      <w:r>
        <w:rPr>
          <w:rFonts w:ascii="宋体" w:hAnsi="宋体" w:hint="eastAsia"/>
        </w:rPr>
        <w:t>基金投资顾问</w:t>
      </w:r>
      <w:r>
        <w:rPr>
          <w:rFonts w:ascii="宋体" w:hAnsi="宋体"/>
          <w:vertAlign w:val="superscript"/>
        </w:rPr>
        <w:footnoteReference w:id="24"/>
      </w:r>
      <w:bookmarkEnd w:id="23"/>
      <w:bookmarkEnd w:id="24"/>
      <w:bookmarkEnd w:id="25"/>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4"/>
        <w:gridCol w:w="2640"/>
        <w:gridCol w:w="2644"/>
        <w:gridCol w:w="2552"/>
      </w:tblGrid>
      <w:tr w:rsidR="00000000" w14:paraId="712A6049" w14:textId="77777777">
        <w:trPr>
          <w:jc w:val="center"/>
        </w:trPr>
        <w:tc>
          <w:tcPr>
            <w:tcW w:w="1034" w:type="dxa"/>
            <w:vAlign w:val="center"/>
          </w:tcPr>
          <w:p w14:paraId="6BCB0CBD" w14:textId="77777777" w:rsidR="00000000" w:rsidRDefault="007478C2">
            <w:pPr>
              <w:jc w:val="center"/>
              <w:rPr>
                <w:rFonts w:ascii="宋体" w:hAnsi="宋体"/>
                <w:sz w:val="24"/>
              </w:rPr>
            </w:pPr>
            <w:r>
              <w:rPr>
                <w:rFonts w:ascii="宋体" w:hAnsi="宋体" w:hint="eastAsia"/>
                <w:sz w:val="24"/>
              </w:rPr>
              <w:t>序号</w:t>
            </w:r>
          </w:p>
        </w:tc>
        <w:tc>
          <w:tcPr>
            <w:tcW w:w="2640" w:type="dxa"/>
            <w:vAlign w:val="center"/>
          </w:tcPr>
          <w:p w14:paraId="67B4A62B" w14:textId="77777777" w:rsidR="00000000" w:rsidRDefault="007478C2">
            <w:pPr>
              <w:jc w:val="center"/>
              <w:rPr>
                <w:rFonts w:ascii="宋体" w:hAnsi="宋体"/>
                <w:sz w:val="24"/>
              </w:rPr>
            </w:pPr>
            <w:r>
              <w:rPr>
                <w:rFonts w:ascii="宋体" w:hAnsi="宋体" w:hint="eastAsia"/>
                <w:sz w:val="24"/>
              </w:rPr>
              <w:t>投资顾问名称</w:t>
            </w:r>
          </w:p>
        </w:tc>
        <w:tc>
          <w:tcPr>
            <w:tcW w:w="2644" w:type="dxa"/>
            <w:vAlign w:val="center"/>
          </w:tcPr>
          <w:p w14:paraId="1857B509" w14:textId="77777777" w:rsidR="00000000" w:rsidRDefault="007478C2">
            <w:pPr>
              <w:jc w:val="center"/>
              <w:rPr>
                <w:rFonts w:ascii="宋体" w:hAnsi="宋体"/>
                <w:sz w:val="24"/>
              </w:rPr>
            </w:pPr>
            <w:r>
              <w:rPr>
                <w:rFonts w:ascii="宋体" w:hAnsi="宋体" w:hint="eastAsia"/>
                <w:sz w:val="24"/>
              </w:rPr>
              <w:t>是否与基金管理人存在关联关系</w:t>
            </w:r>
            <w:r>
              <w:rPr>
                <w:rFonts w:ascii="宋体" w:hAnsi="宋体"/>
                <w:sz w:val="24"/>
                <w:vertAlign w:val="superscript"/>
              </w:rPr>
              <w:footnoteReference w:id="25"/>
            </w:r>
          </w:p>
        </w:tc>
        <w:tc>
          <w:tcPr>
            <w:tcW w:w="2552" w:type="dxa"/>
            <w:vAlign w:val="center"/>
          </w:tcPr>
          <w:p w14:paraId="77C8E5F2" w14:textId="77777777" w:rsidR="00000000" w:rsidRDefault="007478C2">
            <w:pPr>
              <w:jc w:val="center"/>
              <w:rPr>
                <w:rFonts w:ascii="宋体" w:hAnsi="宋体"/>
                <w:sz w:val="24"/>
              </w:rPr>
            </w:pPr>
            <w:r>
              <w:rPr>
                <w:rFonts w:ascii="宋体" w:hAnsi="宋体" w:hint="eastAsia"/>
                <w:sz w:val="24"/>
              </w:rPr>
              <w:t>是否与其他投资顾问存在关联关系</w:t>
            </w:r>
            <w:r>
              <w:rPr>
                <w:rFonts w:ascii="宋体" w:hAnsi="宋体"/>
                <w:sz w:val="24"/>
                <w:vertAlign w:val="superscript"/>
              </w:rPr>
              <w:footnoteReference w:id="26"/>
            </w:r>
          </w:p>
        </w:tc>
      </w:tr>
      <w:tr w:rsidR="00000000" w14:paraId="766361A8" w14:textId="77777777">
        <w:trPr>
          <w:jc w:val="center"/>
        </w:trPr>
        <w:tc>
          <w:tcPr>
            <w:tcW w:w="1034" w:type="dxa"/>
            <w:vAlign w:val="center"/>
          </w:tcPr>
          <w:p w14:paraId="01BCB59A" w14:textId="77777777" w:rsidR="00000000" w:rsidRDefault="007478C2">
            <w:pPr>
              <w:jc w:val="center"/>
              <w:rPr>
                <w:rFonts w:ascii="宋体" w:hAnsi="宋体"/>
                <w:sz w:val="24"/>
              </w:rPr>
            </w:pPr>
            <w:r>
              <w:rPr>
                <w:rFonts w:ascii="宋体" w:hAnsi="宋体" w:hint="eastAsia"/>
                <w:kern w:val="0"/>
                <w:sz w:val="18"/>
              </w:rPr>
              <w:t>(</w:t>
            </w:r>
            <w:r>
              <w:rPr>
                <w:rFonts w:ascii="宋体" w:hAnsi="宋体"/>
                <w:kern w:val="0"/>
                <w:sz w:val="18"/>
              </w:rPr>
              <w:t>3594</w:t>
            </w:r>
            <w:r>
              <w:rPr>
                <w:rFonts w:ascii="宋体" w:hAnsi="宋体" w:hint="eastAsia"/>
                <w:kern w:val="0"/>
                <w:sz w:val="18"/>
              </w:rPr>
              <w:t>)</w:t>
            </w:r>
          </w:p>
        </w:tc>
        <w:tc>
          <w:tcPr>
            <w:tcW w:w="2640" w:type="dxa"/>
            <w:vAlign w:val="center"/>
          </w:tcPr>
          <w:p w14:paraId="3F8F89C5" w14:textId="77777777" w:rsidR="00000000" w:rsidRDefault="007478C2">
            <w:pPr>
              <w:jc w:val="center"/>
              <w:rPr>
                <w:rFonts w:ascii="宋体" w:hAnsi="宋体"/>
                <w:sz w:val="24"/>
              </w:rPr>
            </w:pPr>
            <w:r>
              <w:rPr>
                <w:rFonts w:ascii="宋体" w:hAnsi="宋体" w:hint="eastAsia"/>
                <w:kern w:val="0"/>
                <w:sz w:val="18"/>
              </w:rPr>
              <w:t>(</w:t>
            </w:r>
            <w:r>
              <w:rPr>
                <w:rFonts w:ascii="宋体" w:hAnsi="宋体"/>
                <w:kern w:val="0"/>
                <w:sz w:val="18"/>
              </w:rPr>
              <w:t>3588</w:t>
            </w:r>
            <w:r>
              <w:rPr>
                <w:rFonts w:ascii="宋体" w:hAnsi="宋体" w:hint="eastAsia"/>
                <w:kern w:val="0"/>
                <w:sz w:val="18"/>
              </w:rPr>
              <w:t>)</w:t>
            </w:r>
          </w:p>
        </w:tc>
        <w:tc>
          <w:tcPr>
            <w:tcW w:w="2644" w:type="dxa"/>
            <w:vAlign w:val="center"/>
          </w:tcPr>
          <w:p w14:paraId="00A52696" w14:textId="77777777" w:rsidR="00000000" w:rsidRDefault="007478C2">
            <w:pPr>
              <w:jc w:val="center"/>
              <w:rPr>
                <w:rFonts w:ascii="宋体" w:hAnsi="宋体"/>
                <w:sz w:val="24"/>
              </w:rPr>
            </w:pPr>
            <w:r>
              <w:rPr>
                <w:rFonts w:ascii="宋体" w:hAnsi="宋体" w:hint="eastAsia"/>
                <w:kern w:val="0"/>
                <w:sz w:val="18"/>
              </w:rPr>
              <w:t>(</w:t>
            </w:r>
            <w:r>
              <w:rPr>
                <w:rFonts w:ascii="宋体" w:hAnsi="宋体"/>
                <w:kern w:val="0"/>
                <w:sz w:val="18"/>
              </w:rPr>
              <w:t>3595</w:t>
            </w:r>
            <w:r>
              <w:rPr>
                <w:rFonts w:ascii="宋体" w:hAnsi="宋体" w:hint="eastAsia"/>
                <w:kern w:val="0"/>
                <w:sz w:val="18"/>
              </w:rPr>
              <w:t>)</w:t>
            </w:r>
          </w:p>
        </w:tc>
        <w:tc>
          <w:tcPr>
            <w:tcW w:w="2552" w:type="dxa"/>
            <w:vAlign w:val="center"/>
          </w:tcPr>
          <w:p w14:paraId="5AC5EEB4" w14:textId="77777777" w:rsidR="00000000" w:rsidRDefault="007478C2">
            <w:pPr>
              <w:jc w:val="center"/>
              <w:rPr>
                <w:rFonts w:ascii="宋体" w:hAnsi="宋体"/>
                <w:sz w:val="24"/>
              </w:rPr>
            </w:pPr>
            <w:r>
              <w:rPr>
                <w:rFonts w:ascii="宋体" w:hAnsi="宋体" w:hint="eastAsia"/>
                <w:kern w:val="0"/>
                <w:sz w:val="18"/>
              </w:rPr>
              <w:t>(</w:t>
            </w:r>
            <w:r>
              <w:rPr>
                <w:rFonts w:ascii="宋体" w:hAnsi="宋体"/>
                <w:kern w:val="0"/>
                <w:sz w:val="18"/>
              </w:rPr>
              <w:t>3596</w:t>
            </w:r>
            <w:r>
              <w:rPr>
                <w:rFonts w:ascii="宋体" w:hAnsi="宋体" w:hint="eastAsia"/>
                <w:kern w:val="0"/>
                <w:sz w:val="18"/>
              </w:rPr>
              <w:t>)</w:t>
            </w:r>
          </w:p>
        </w:tc>
      </w:tr>
      <w:tr w:rsidR="00000000" w14:paraId="4DCE4FDC" w14:textId="77777777">
        <w:trPr>
          <w:jc w:val="center"/>
        </w:trPr>
        <w:tc>
          <w:tcPr>
            <w:tcW w:w="1034" w:type="dxa"/>
            <w:vAlign w:val="center"/>
          </w:tcPr>
          <w:p w14:paraId="5DA64F68" w14:textId="77777777" w:rsidR="00000000" w:rsidRDefault="007478C2">
            <w:pPr>
              <w:rPr>
                <w:rFonts w:ascii="宋体" w:hAnsi="宋体"/>
                <w:sz w:val="24"/>
              </w:rPr>
            </w:pPr>
            <w:r>
              <w:rPr>
                <w:rFonts w:ascii="宋体" w:hAnsi="宋体" w:hint="eastAsia"/>
                <w:sz w:val="24"/>
              </w:rPr>
              <w:t>1</w:t>
            </w:r>
          </w:p>
        </w:tc>
        <w:tc>
          <w:tcPr>
            <w:tcW w:w="2640" w:type="dxa"/>
            <w:vAlign w:val="center"/>
          </w:tcPr>
          <w:p w14:paraId="50413FD7" w14:textId="77777777" w:rsidR="00000000" w:rsidRDefault="007478C2">
            <w:pPr>
              <w:rPr>
                <w:rFonts w:ascii="宋体" w:hAnsi="宋体"/>
                <w:sz w:val="24"/>
              </w:rPr>
            </w:pPr>
          </w:p>
        </w:tc>
        <w:tc>
          <w:tcPr>
            <w:tcW w:w="2644" w:type="dxa"/>
            <w:vAlign w:val="center"/>
          </w:tcPr>
          <w:p w14:paraId="723B0CFE" w14:textId="77777777" w:rsidR="00000000" w:rsidRDefault="007478C2">
            <w:pPr>
              <w:rPr>
                <w:rFonts w:ascii="宋体" w:hAnsi="宋体"/>
                <w:sz w:val="24"/>
              </w:rPr>
            </w:pPr>
          </w:p>
        </w:tc>
        <w:tc>
          <w:tcPr>
            <w:tcW w:w="2552" w:type="dxa"/>
            <w:vAlign w:val="center"/>
          </w:tcPr>
          <w:p w14:paraId="5E6E7012" w14:textId="77777777" w:rsidR="00000000" w:rsidRDefault="007478C2">
            <w:pPr>
              <w:rPr>
                <w:rFonts w:ascii="宋体" w:hAnsi="宋体"/>
                <w:sz w:val="24"/>
              </w:rPr>
            </w:pPr>
          </w:p>
        </w:tc>
      </w:tr>
      <w:tr w:rsidR="00000000" w14:paraId="7AB1745E" w14:textId="77777777">
        <w:trPr>
          <w:jc w:val="center"/>
        </w:trPr>
        <w:tc>
          <w:tcPr>
            <w:tcW w:w="1034" w:type="dxa"/>
            <w:vAlign w:val="center"/>
          </w:tcPr>
          <w:p w14:paraId="7EDA8548" w14:textId="77777777" w:rsidR="00000000" w:rsidRDefault="007478C2">
            <w:pPr>
              <w:rPr>
                <w:rFonts w:ascii="宋体" w:hAnsi="宋体"/>
                <w:sz w:val="24"/>
              </w:rPr>
            </w:pPr>
            <w:r>
              <w:rPr>
                <w:rFonts w:ascii="宋体" w:hAnsi="宋体"/>
                <w:sz w:val="24"/>
              </w:rPr>
              <w:t>2</w:t>
            </w:r>
          </w:p>
        </w:tc>
        <w:tc>
          <w:tcPr>
            <w:tcW w:w="2640" w:type="dxa"/>
            <w:vAlign w:val="center"/>
          </w:tcPr>
          <w:p w14:paraId="20381D9C" w14:textId="77777777" w:rsidR="00000000" w:rsidRDefault="007478C2">
            <w:pPr>
              <w:rPr>
                <w:rFonts w:ascii="宋体" w:hAnsi="宋体"/>
                <w:sz w:val="24"/>
              </w:rPr>
            </w:pPr>
          </w:p>
        </w:tc>
        <w:tc>
          <w:tcPr>
            <w:tcW w:w="2644" w:type="dxa"/>
            <w:vAlign w:val="center"/>
          </w:tcPr>
          <w:p w14:paraId="23D4A64A" w14:textId="77777777" w:rsidR="00000000" w:rsidRDefault="007478C2">
            <w:pPr>
              <w:rPr>
                <w:rFonts w:ascii="宋体" w:hAnsi="宋体"/>
                <w:sz w:val="24"/>
              </w:rPr>
            </w:pPr>
          </w:p>
        </w:tc>
        <w:tc>
          <w:tcPr>
            <w:tcW w:w="2552" w:type="dxa"/>
            <w:vAlign w:val="center"/>
          </w:tcPr>
          <w:p w14:paraId="2FFC3CB3" w14:textId="77777777" w:rsidR="00000000" w:rsidRDefault="007478C2">
            <w:pPr>
              <w:rPr>
                <w:rFonts w:ascii="宋体" w:hAnsi="宋体"/>
                <w:sz w:val="24"/>
              </w:rPr>
            </w:pPr>
          </w:p>
        </w:tc>
      </w:tr>
      <w:tr w:rsidR="00000000" w14:paraId="5BF0D48C" w14:textId="77777777">
        <w:trPr>
          <w:jc w:val="center"/>
        </w:trPr>
        <w:tc>
          <w:tcPr>
            <w:tcW w:w="1034" w:type="dxa"/>
            <w:vAlign w:val="center"/>
          </w:tcPr>
          <w:p w14:paraId="04CA3615" w14:textId="77777777" w:rsidR="00000000" w:rsidRDefault="007478C2">
            <w:pPr>
              <w:rPr>
                <w:rFonts w:ascii="宋体" w:hAnsi="宋体"/>
                <w:sz w:val="24"/>
              </w:rPr>
            </w:pPr>
            <w:r>
              <w:rPr>
                <w:rFonts w:ascii="宋体" w:hAnsi="宋体"/>
                <w:sz w:val="24"/>
              </w:rPr>
              <w:t>……</w:t>
            </w:r>
          </w:p>
        </w:tc>
        <w:tc>
          <w:tcPr>
            <w:tcW w:w="2640" w:type="dxa"/>
            <w:vAlign w:val="center"/>
          </w:tcPr>
          <w:p w14:paraId="5C8987E3" w14:textId="77777777" w:rsidR="00000000" w:rsidRDefault="007478C2"/>
        </w:tc>
        <w:tc>
          <w:tcPr>
            <w:tcW w:w="2644" w:type="dxa"/>
            <w:vAlign w:val="center"/>
          </w:tcPr>
          <w:p w14:paraId="232EFB83" w14:textId="77777777" w:rsidR="00000000" w:rsidRDefault="007478C2"/>
        </w:tc>
        <w:tc>
          <w:tcPr>
            <w:tcW w:w="2552" w:type="dxa"/>
            <w:vAlign w:val="center"/>
          </w:tcPr>
          <w:p w14:paraId="5C73A795" w14:textId="77777777" w:rsidR="00000000" w:rsidRDefault="007478C2">
            <w:pPr>
              <w:rPr>
                <w:rFonts w:ascii="宋体" w:hAnsi="宋体"/>
                <w:sz w:val="24"/>
              </w:rPr>
            </w:pPr>
          </w:p>
        </w:tc>
      </w:tr>
    </w:tbl>
    <w:p w14:paraId="4116DB65" w14:textId="77777777" w:rsidR="00000000" w:rsidRDefault="007478C2">
      <w:pPr>
        <w:adjustRightInd w:val="0"/>
        <w:snapToGrid w:val="0"/>
        <w:spacing w:line="360" w:lineRule="exact"/>
        <w:ind w:firstLineChars="50" w:firstLine="120"/>
        <w:rPr>
          <w:rFonts w:ascii="宋体" w:hAnsi="宋体"/>
          <w:kern w:val="0"/>
          <w:sz w:val="18"/>
        </w:rPr>
      </w:pPr>
      <w:r>
        <w:rPr>
          <w:rFonts w:ascii="宋体" w:hAnsi="宋体" w:hint="eastAsia"/>
          <w:sz w:val="24"/>
        </w:rPr>
        <w:t>注</w:t>
      </w:r>
      <w:r>
        <w:rPr>
          <w:rStyle w:val="FootnoteReference"/>
          <w:rFonts w:ascii="宋体" w:hAnsi="宋体"/>
          <w:sz w:val="24"/>
        </w:rPr>
        <w:footnoteReference w:id="27"/>
      </w:r>
      <w:r>
        <w:rPr>
          <w:rFonts w:ascii="宋体" w:hAnsi="宋体" w:hint="eastAsia"/>
          <w:sz w:val="24"/>
        </w:rPr>
        <w:t>：</w:t>
      </w:r>
      <w:r>
        <w:rPr>
          <w:rFonts w:ascii="宋体" w:hAnsi="宋体" w:hint="eastAsia"/>
          <w:kern w:val="0"/>
          <w:sz w:val="18"/>
        </w:rPr>
        <w:t>(</w:t>
      </w:r>
      <w:r>
        <w:rPr>
          <w:rFonts w:ascii="宋体" w:hAnsi="宋体"/>
          <w:kern w:val="0"/>
          <w:sz w:val="18"/>
        </w:rPr>
        <w:t>3597</w:t>
      </w:r>
      <w:r>
        <w:rPr>
          <w:rFonts w:ascii="宋体" w:hAnsi="宋体" w:hint="eastAsia"/>
          <w:kern w:val="0"/>
          <w:sz w:val="18"/>
        </w:rPr>
        <w:t>)</w:t>
      </w:r>
    </w:p>
    <w:p w14:paraId="24EB980C" w14:textId="77777777" w:rsidR="00000000" w:rsidRDefault="007478C2">
      <w:pPr>
        <w:adjustRightInd w:val="0"/>
        <w:snapToGrid w:val="0"/>
        <w:spacing w:line="360" w:lineRule="exact"/>
        <w:ind w:firstLineChars="50" w:firstLine="120"/>
        <w:rPr>
          <w:rFonts w:ascii="宋体" w:hAnsi="宋体"/>
          <w:sz w:val="24"/>
        </w:rPr>
      </w:pPr>
    </w:p>
    <w:p w14:paraId="7D34BC7A" w14:textId="77777777" w:rsidR="00000000" w:rsidRDefault="007478C2">
      <w:pPr>
        <w:pStyle w:val="Heading2"/>
        <w:rPr>
          <w:rFonts w:ascii="宋体" w:hAnsi="宋体"/>
        </w:rPr>
      </w:pPr>
      <w:bookmarkStart w:id="26" w:name="_Toc2733"/>
      <w:bookmarkStart w:id="27" w:name="_Toc101344003"/>
      <w:bookmarkStart w:id="28" w:name="_Toc18579"/>
      <w:r>
        <w:rPr>
          <w:rFonts w:ascii="宋体" w:hAnsi="宋体" w:hint="eastAsia"/>
        </w:rPr>
        <w:t>2.</w:t>
      </w:r>
      <w:r>
        <w:rPr>
          <w:rFonts w:ascii="宋体" w:hAnsi="宋体"/>
        </w:rPr>
        <w:t>5</w:t>
      </w:r>
      <w:r>
        <w:rPr>
          <w:rFonts w:ascii="宋体" w:hAnsi="宋体" w:hint="eastAsia"/>
        </w:rPr>
        <w:t xml:space="preserve"> </w:t>
      </w:r>
      <w:r>
        <w:rPr>
          <w:rFonts w:ascii="宋体" w:hAnsi="宋体" w:hint="eastAsia"/>
        </w:rPr>
        <w:t>境外投资顾问和境外资产托管人</w:t>
      </w:r>
      <w:r>
        <w:rPr>
          <w:rFonts w:ascii="宋体" w:hAnsi="宋体"/>
          <w:vertAlign w:val="superscript"/>
        </w:rPr>
        <w:footnoteReference w:id="28"/>
      </w:r>
      <w:bookmarkEnd w:id="26"/>
      <w:bookmarkEnd w:id="27"/>
      <w:bookmarkEnd w:id="28"/>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080"/>
        <w:gridCol w:w="2899"/>
        <w:gridCol w:w="3594"/>
      </w:tblGrid>
      <w:tr w:rsidR="00000000" w14:paraId="1F0C8729" w14:textId="77777777">
        <w:trPr>
          <w:cantSplit/>
          <w:jc w:val="center"/>
        </w:trPr>
        <w:tc>
          <w:tcPr>
            <w:tcW w:w="1931" w:type="dxa"/>
            <w:gridSpan w:val="2"/>
          </w:tcPr>
          <w:p w14:paraId="6B2F9665" w14:textId="77777777" w:rsidR="00000000" w:rsidRDefault="007478C2">
            <w:pPr>
              <w:spacing w:line="360" w:lineRule="auto"/>
              <w:jc w:val="center"/>
              <w:rPr>
                <w:sz w:val="24"/>
              </w:rPr>
            </w:pPr>
            <w:r>
              <w:rPr>
                <w:rFonts w:ascii="宋体" w:hAnsi="宋体" w:hint="eastAsia"/>
                <w:sz w:val="24"/>
              </w:rPr>
              <w:t>项目</w:t>
            </w:r>
          </w:p>
        </w:tc>
        <w:tc>
          <w:tcPr>
            <w:tcW w:w="2899" w:type="dxa"/>
          </w:tcPr>
          <w:p w14:paraId="1BA9871F" w14:textId="77777777" w:rsidR="00000000" w:rsidRDefault="007478C2">
            <w:pPr>
              <w:spacing w:line="360" w:lineRule="auto"/>
              <w:jc w:val="center"/>
              <w:rPr>
                <w:sz w:val="24"/>
              </w:rPr>
            </w:pPr>
            <w:r>
              <w:rPr>
                <w:rFonts w:ascii="宋体" w:hAnsi="宋体" w:hint="eastAsia"/>
                <w:kern w:val="0"/>
                <w:sz w:val="24"/>
              </w:rPr>
              <w:t>境外投资顾问</w:t>
            </w:r>
          </w:p>
        </w:tc>
        <w:tc>
          <w:tcPr>
            <w:tcW w:w="3594" w:type="dxa"/>
          </w:tcPr>
          <w:p w14:paraId="51B16F6D" w14:textId="77777777" w:rsidR="00000000" w:rsidRDefault="007478C2">
            <w:pPr>
              <w:spacing w:line="360" w:lineRule="auto"/>
              <w:jc w:val="center"/>
              <w:rPr>
                <w:sz w:val="24"/>
              </w:rPr>
            </w:pPr>
            <w:r>
              <w:rPr>
                <w:rFonts w:ascii="宋体" w:hAnsi="宋体" w:hint="eastAsia"/>
                <w:kern w:val="0"/>
                <w:sz w:val="24"/>
              </w:rPr>
              <w:t>境外资产</w:t>
            </w:r>
            <w:r>
              <w:rPr>
                <w:rFonts w:ascii="宋体" w:hAnsi="宋体" w:hint="eastAsia"/>
                <w:kern w:val="0"/>
                <w:sz w:val="24"/>
              </w:rPr>
              <w:t>托管人</w:t>
            </w:r>
          </w:p>
        </w:tc>
      </w:tr>
      <w:tr w:rsidR="00000000" w14:paraId="35056DCD" w14:textId="77777777">
        <w:trPr>
          <w:cantSplit/>
          <w:jc w:val="center"/>
        </w:trPr>
        <w:tc>
          <w:tcPr>
            <w:tcW w:w="851" w:type="dxa"/>
            <w:vMerge w:val="restart"/>
            <w:vAlign w:val="center"/>
          </w:tcPr>
          <w:p w14:paraId="3EA9EC36" w14:textId="77777777" w:rsidR="00000000" w:rsidRDefault="007478C2">
            <w:pPr>
              <w:spacing w:line="360" w:lineRule="auto"/>
              <w:jc w:val="center"/>
              <w:rPr>
                <w:sz w:val="24"/>
              </w:rPr>
            </w:pPr>
            <w:r>
              <w:rPr>
                <w:rFonts w:hint="eastAsia"/>
                <w:sz w:val="24"/>
              </w:rPr>
              <w:t>名称</w:t>
            </w:r>
          </w:p>
        </w:tc>
        <w:tc>
          <w:tcPr>
            <w:tcW w:w="1080" w:type="dxa"/>
          </w:tcPr>
          <w:p w14:paraId="17D7B5ED" w14:textId="77777777" w:rsidR="00000000" w:rsidRDefault="007478C2">
            <w:pPr>
              <w:spacing w:line="360" w:lineRule="auto"/>
              <w:rPr>
                <w:rFonts w:ascii="宋体" w:hAnsi="宋体"/>
                <w:kern w:val="0"/>
                <w:sz w:val="24"/>
              </w:rPr>
            </w:pPr>
            <w:r>
              <w:rPr>
                <w:rFonts w:hint="eastAsia"/>
                <w:sz w:val="24"/>
              </w:rPr>
              <w:t>英文</w:t>
            </w:r>
          </w:p>
        </w:tc>
        <w:tc>
          <w:tcPr>
            <w:tcW w:w="2899" w:type="dxa"/>
          </w:tcPr>
          <w:p w14:paraId="496B0490" w14:textId="77777777" w:rsidR="00000000" w:rsidRDefault="007478C2">
            <w:pPr>
              <w:spacing w:line="360" w:lineRule="auto"/>
              <w:rPr>
                <w:sz w:val="24"/>
              </w:rPr>
            </w:pPr>
            <w:r>
              <w:rPr>
                <w:rFonts w:ascii="宋体" w:hAnsi="宋体" w:hint="eastAsia"/>
                <w:kern w:val="0"/>
                <w:sz w:val="18"/>
              </w:rPr>
              <w:t>（</w:t>
            </w:r>
            <w:r>
              <w:rPr>
                <w:rFonts w:ascii="宋体" w:hAnsi="宋体"/>
                <w:kern w:val="0"/>
                <w:sz w:val="18"/>
              </w:rPr>
              <w:t>0</w:t>
            </w:r>
            <w:r>
              <w:rPr>
                <w:rFonts w:ascii="宋体" w:hAnsi="宋体" w:hint="eastAsia"/>
                <w:kern w:val="0"/>
                <w:sz w:val="18"/>
              </w:rPr>
              <w:t>242</w:t>
            </w:r>
            <w:r>
              <w:rPr>
                <w:rFonts w:ascii="宋体" w:hAnsi="宋体" w:hint="eastAsia"/>
                <w:kern w:val="0"/>
                <w:sz w:val="18"/>
              </w:rPr>
              <w:t>）</w:t>
            </w:r>
          </w:p>
        </w:tc>
        <w:tc>
          <w:tcPr>
            <w:tcW w:w="3594" w:type="dxa"/>
          </w:tcPr>
          <w:p w14:paraId="299ADC62" w14:textId="77777777" w:rsidR="00000000" w:rsidRDefault="007478C2">
            <w:pPr>
              <w:spacing w:line="360" w:lineRule="auto"/>
              <w:rPr>
                <w:sz w:val="24"/>
              </w:rPr>
            </w:pPr>
            <w:r>
              <w:rPr>
                <w:rFonts w:ascii="宋体" w:hAnsi="宋体" w:hint="eastAsia"/>
                <w:kern w:val="0"/>
                <w:sz w:val="18"/>
              </w:rPr>
              <w:t>（</w:t>
            </w:r>
            <w:r>
              <w:rPr>
                <w:rFonts w:ascii="宋体" w:hAnsi="宋体"/>
                <w:kern w:val="0"/>
                <w:sz w:val="18"/>
              </w:rPr>
              <w:t>0</w:t>
            </w:r>
            <w:r>
              <w:rPr>
                <w:rFonts w:ascii="宋体" w:hAnsi="宋体" w:hint="eastAsia"/>
                <w:kern w:val="0"/>
                <w:sz w:val="18"/>
              </w:rPr>
              <w:t>254</w:t>
            </w:r>
            <w:r>
              <w:rPr>
                <w:rFonts w:ascii="宋体" w:hAnsi="宋体" w:hint="eastAsia"/>
                <w:kern w:val="0"/>
                <w:sz w:val="18"/>
              </w:rPr>
              <w:t>）</w:t>
            </w:r>
          </w:p>
        </w:tc>
      </w:tr>
      <w:tr w:rsidR="00000000" w14:paraId="20B8022A" w14:textId="77777777">
        <w:trPr>
          <w:cantSplit/>
          <w:jc w:val="center"/>
        </w:trPr>
        <w:tc>
          <w:tcPr>
            <w:tcW w:w="851" w:type="dxa"/>
            <w:vMerge/>
          </w:tcPr>
          <w:p w14:paraId="2C520EEA" w14:textId="77777777" w:rsidR="00000000" w:rsidRDefault="007478C2">
            <w:pPr>
              <w:spacing w:line="360" w:lineRule="auto"/>
              <w:rPr>
                <w:sz w:val="24"/>
              </w:rPr>
            </w:pPr>
          </w:p>
        </w:tc>
        <w:tc>
          <w:tcPr>
            <w:tcW w:w="1080" w:type="dxa"/>
          </w:tcPr>
          <w:p w14:paraId="6312FEBF" w14:textId="77777777" w:rsidR="00000000" w:rsidRDefault="007478C2">
            <w:pPr>
              <w:spacing w:line="360" w:lineRule="auto"/>
              <w:rPr>
                <w:rFonts w:ascii="宋体" w:hAnsi="宋体"/>
                <w:kern w:val="0"/>
                <w:sz w:val="24"/>
              </w:rPr>
            </w:pPr>
            <w:r>
              <w:rPr>
                <w:rFonts w:hint="eastAsia"/>
                <w:sz w:val="24"/>
              </w:rPr>
              <w:t>中文</w:t>
            </w:r>
          </w:p>
        </w:tc>
        <w:tc>
          <w:tcPr>
            <w:tcW w:w="2899" w:type="dxa"/>
          </w:tcPr>
          <w:p w14:paraId="6AC3DA1F" w14:textId="77777777" w:rsidR="00000000" w:rsidRDefault="007478C2">
            <w:pPr>
              <w:spacing w:line="360" w:lineRule="auto"/>
              <w:rPr>
                <w:sz w:val="24"/>
              </w:rPr>
            </w:pPr>
            <w:r>
              <w:rPr>
                <w:rFonts w:ascii="宋体" w:hAnsi="宋体" w:hint="eastAsia"/>
                <w:kern w:val="0"/>
                <w:sz w:val="18"/>
              </w:rPr>
              <w:t>（</w:t>
            </w:r>
            <w:r>
              <w:rPr>
                <w:rFonts w:ascii="宋体" w:hAnsi="宋体"/>
                <w:kern w:val="0"/>
                <w:sz w:val="18"/>
              </w:rPr>
              <w:t>0</w:t>
            </w:r>
            <w:r>
              <w:rPr>
                <w:rFonts w:ascii="宋体" w:hAnsi="宋体" w:hint="eastAsia"/>
                <w:kern w:val="0"/>
                <w:sz w:val="18"/>
              </w:rPr>
              <w:t>241</w:t>
            </w:r>
            <w:r>
              <w:rPr>
                <w:rFonts w:ascii="宋体" w:hAnsi="宋体" w:hint="eastAsia"/>
                <w:kern w:val="0"/>
                <w:sz w:val="18"/>
              </w:rPr>
              <w:t>）</w:t>
            </w:r>
          </w:p>
        </w:tc>
        <w:tc>
          <w:tcPr>
            <w:tcW w:w="3594" w:type="dxa"/>
          </w:tcPr>
          <w:p w14:paraId="7693D750" w14:textId="77777777" w:rsidR="00000000" w:rsidRDefault="007478C2">
            <w:pPr>
              <w:spacing w:line="360" w:lineRule="auto"/>
              <w:rPr>
                <w:sz w:val="24"/>
              </w:rPr>
            </w:pPr>
            <w:r>
              <w:rPr>
                <w:rFonts w:ascii="宋体" w:hAnsi="宋体" w:hint="eastAsia"/>
                <w:kern w:val="0"/>
                <w:sz w:val="18"/>
              </w:rPr>
              <w:t>（</w:t>
            </w:r>
            <w:r>
              <w:rPr>
                <w:rFonts w:ascii="宋体" w:hAnsi="宋体"/>
                <w:kern w:val="0"/>
                <w:sz w:val="18"/>
              </w:rPr>
              <w:t>0</w:t>
            </w:r>
            <w:r>
              <w:rPr>
                <w:rFonts w:ascii="宋体" w:hAnsi="宋体" w:hint="eastAsia"/>
                <w:kern w:val="0"/>
                <w:sz w:val="18"/>
              </w:rPr>
              <w:t>253</w:t>
            </w:r>
            <w:r>
              <w:rPr>
                <w:rFonts w:ascii="宋体" w:hAnsi="宋体" w:hint="eastAsia"/>
                <w:kern w:val="0"/>
                <w:sz w:val="18"/>
              </w:rPr>
              <w:t>）</w:t>
            </w:r>
          </w:p>
        </w:tc>
      </w:tr>
      <w:tr w:rsidR="00000000" w14:paraId="4F8B4C5C" w14:textId="77777777">
        <w:trPr>
          <w:cantSplit/>
          <w:jc w:val="center"/>
        </w:trPr>
        <w:tc>
          <w:tcPr>
            <w:tcW w:w="1931" w:type="dxa"/>
            <w:gridSpan w:val="2"/>
          </w:tcPr>
          <w:p w14:paraId="4E37C087" w14:textId="77777777" w:rsidR="00000000" w:rsidRDefault="007478C2">
            <w:pPr>
              <w:spacing w:line="360" w:lineRule="auto"/>
              <w:rPr>
                <w:sz w:val="24"/>
              </w:rPr>
            </w:pPr>
            <w:r>
              <w:rPr>
                <w:rFonts w:ascii="宋体" w:hAnsi="宋体" w:hint="eastAsia"/>
                <w:sz w:val="24"/>
              </w:rPr>
              <w:t>注册地址</w:t>
            </w:r>
          </w:p>
        </w:tc>
        <w:tc>
          <w:tcPr>
            <w:tcW w:w="2899" w:type="dxa"/>
          </w:tcPr>
          <w:p w14:paraId="4BE1C885" w14:textId="77777777" w:rsidR="00000000" w:rsidRDefault="007478C2">
            <w:pPr>
              <w:spacing w:line="360" w:lineRule="auto"/>
              <w:rPr>
                <w:sz w:val="24"/>
              </w:rPr>
            </w:pPr>
            <w:r>
              <w:rPr>
                <w:rFonts w:ascii="宋体" w:hAnsi="宋体" w:hint="eastAsia"/>
                <w:kern w:val="0"/>
                <w:sz w:val="18"/>
              </w:rPr>
              <w:t>（</w:t>
            </w:r>
            <w:r>
              <w:rPr>
                <w:rFonts w:ascii="宋体" w:hAnsi="宋体"/>
                <w:kern w:val="0"/>
                <w:sz w:val="18"/>
              </w:rPr>
              <w:t>0</w:t>
            </w:r>
            <w:r>
              <w:rPr>
                <w:rFonts w:ascii="宋体" w:hAnsi="宋体" w:hint="eastAsia"/>
                <w:kern w:val="0"/>
                <w:sz w:val="18"/>
              </w:rPr>
              <w:t>243</w:t>
            </w:r>
            <w:r>
              <w:rPr>
                <w:rFonts w:ascii="宋体" w:hAnsi="宋体" w:hint="eastAsia"/>
                <w:kern w:val="0"/>
                <w:sz w:val="18"/>
              </w:rPr>
              <w:t>）</w:t>
            </w:r>
          </w:p>
        </w:tc>
        <w:tc>
          <w:tcPr>
            <w:tcW w:w="3594" w:type="dxa"/>
          </w:tcPr>
          <w:p w14:paraId="2FD6691D" w14:textId="77777777" w:rsidR="00000000" w:rsidRDefault="007478C2">
            <w:pPr>
              <w:spacing w:line="360" w:lineRule="auto"/>
              <w:rPr>
                <w:sz w:val="24"/>
              </w:rPr>
            </w:pPr>
            <w:r>
              <w:rPr>
                <w:rFonts w:ascii="宋体" w:hAnsi="宋体" w:hint="eastAsia"/>
                <w:kern w:val="0"/>
                <w:sz w:val="18"/>
              </w:rPr>
              <w:t>（</w:t>
            </w:r>
            <w:r>
              <w:rPr>
                <w:rFonts w:ascii="宋体" w:hAnsi="宋体"/>
                <w:kern w:val="0"/>
                <w:sz w:val="18"/>
              </w:rPr>
              <w:t>0</w:t>
            </w:r>
            <w:r>
              <w:rPr>
                <w:rFonts w:ascii="宋体" w:hAnsi="宋体" w:hint="eastAsia"/>
                <w:kern w:val="0"/>
                <w:sz w:val="18"/>
              </w:rPr>
              <w:t>255</w:t>
            </w:r>
            <w:r>
              <w:rPr>
                <w:rFonts w:ascii="宋体" w:hAnsi="宋体" w:hint="eastAsia"/>
                <w:kern w:val="0"/>
                <w:sz w:val="18"/>
              </w:rPr>
              <w:t>）</w:t>
            </w:r>
          </w:p>
        </w:tc>
      </w:tr>
      <w:tr w:rsidR="00000000" w14:paraId="6EE298D4" w14:textId="77777777">
        <w:trPr>
          <w:cantSplit/>
          <w:jc w:val="center"/>
        </w:trPr>
        <w:tc>
          <w:tcPr>
            <w:tcW w:w="1931" w:type="dxa"/>
            <w:gridSpan w:val="2"/>
          </w:tcPr>
          <w:p w14:paraId="2DFD428F" w14:textId="77777777" w:rsidR="00000000" w:rsidRDefault="007478C2">
            <w:pPr>
              <w:spacing w:line="360" w:lineRule="auto"/>
              <w:rPr>
                <w:sz w:val="24"/>
              </w:rPr>
            </w:pPr>
            <w:r>
              <w:rPr>
                <w:rFonts w:ascii="宋体" w:hAnsi="宋体" w:hint="eastAsia"/>
                <w:sz w:val="24"/>
              </w:rPr>
              <w:t>办公地址</w:t>
            </w:r>
          </w:p>
        </w:tc>
        <w:tc>
          <w:tcPr>
            <w:tcW w:w="2899" w:type="dxa"/>
          </w:tcPr>
          <w:p w14:paraId="67EF3952" w14:textId="77777777" w:rsidR="00000000" w:rsidRDefault="007478C2">
            <w:pPr>
              <w:spacing w:line="360" w:lineRule="auto"/>
              <w:rPr>
                <w:sz w:val="24"/>
              </w:rPr>
            </w:pPr>
            <w:r>
              <w:rPr>
                <w:rFonts w:ascii="宋体" w:hAnsi="宋体" w:hint="eastAsia"/>
                <w:kern w:val="0"/>
                <w:sz w:val="18"/>
              </w:rPr>
              <w:t>（</w:t>
            </w:r>
            <w:r>
              <w:rPr>
                <w:rFonts w:ascii="宋体" w:hAnsi="宋体"/>
                <w:kern w:val="0"/>
                <w:sz w:val="18"/>
              </w:rPr>
              <w:t>0</w:t>
            </w:r>
            <w:r>
              <w:rPr>
                <w:rFonts w:ascii="宋体" w:hAnsi="宋体" w:hint="eastAsia"/>
                <w:kern w:val="0"/>
                <w:sz w:val="18"/>
              </w:rPr>
              <w:t>244</w:t>
            </w:r>
            <w:r>
              <w:rPr>
                <w:rFonts w:ascii="宋体" w:hAnsi="宋体" w:hint="eastAsia"/>
                <w:kern w:val="0"/>
                <w:sz w:val="18"/>
              </w:rPr>
              <w:t>）</w:t>
            </w:r>
          </w:p>
        </w:tc>
        <w:tc>
          <w:tcPr>
            <w:tcW w:w="3594" w:type="dxa"/>
          </w:tcPr>
          <w:p w14:paraId="5F76E2AB" w14:textId="77777777" w:rsidR="00000000" w:rsidRDefault="007478C2">
            <w:pPr>
              <w:spacing w:line="360" w:lineRule="auto"/>
              <w:rPr>
                <w:sz w:val="24"/>
              </w:rPr>
            </w:pPr>
            <w:r>
              <w:rPr>
                <w:rFonts w:ascii="宋体" w:hAnsi="宋体" w:hint="eastAsia"/>
                <w:kern w:val="0"/>
                <w:sz w:val="18"/>
              </w:rPr>
              <w:t>（</w:t>
            </w:r>
            <w:r>
              <w:rPr>
                <w:rFonts w:ascii="宋体" w:hAnsi="宋体"/>
                <w:kern w:val="0"/>
                <w:sz w:val="18"/>
              </w:rPr>
              <w:t>0</w:t>
            </w:r>
            <w:r>
              <w:rPr>
                <w:rFonts w:ascii="宋体" w:hAnsi="宋体" w:hint="eastAsia"/>
                <w:kern w:val="0"/>
                <w:sz w:val="18"/>
              </w:rPr>
              <w:t>256</w:t>
            </w:r>
            <w:r>
              <w:rPr>
                <w:rFonts w:ascii="宋体" w:hAnsi="宋体" w:hint="eastAsia"/>
                <w:kern w:val="0"/>
                <w:sz w:val="18"/>
              </w:rPr>
              <w:t>）</w:t>
            </w:r>
          </w:p>
        </w:tc>
      </w:tr>
      <w:tr w:rsidR="00000000" w14:paraId="77B42D68" w14:textId="77777777">
        <w:trPr>
          <w:cantSplit/>
          <w:jc w:val="center"/>
        </w:trPr>
        <w:tc>
          <w:tcPr>
            <w:tcW w:w="1931" w:type="dxa"/>
            <w:gridSpan w:val="2"/>
          </w:tcPr>
          <w:p w14:paraId="060DEDA3" w14:textId="77777777" w:rsidR="00000000" w:rsidRDefault="007478C2">
            <w:pPr>
              <w:spacing w:line="360" w:lineRule="auto"/>
              <w:rPr>
                <w:sz w:val="24"/>
              </w:rPr>
            </w:pPr>
            <w:r>
              <w:rPr>
                <w:rFonts w:ascii="宋体" w:hAnsi="宋体" w:hint="eastAsia"/>
                <w:sz w:val="24"/>
              </w:rPr>
              <w:t>邮政编码</w:t>
            </w:r>
          </w:p>
        </w:tc>
        <w:tc>
          <w:tcPr>
            <w:tcW w:w="2899" w:type="dxa"/>
          </w:tcPr>
          <w:p w14:paraId="5F6239FD" w14:textId="77777777" w:rsidR="00000000" w:rsidRDefault="007478C2">
            <w:pPr>
              <w:spacing w:line="360" w:lineRule="auto"/>
              <w:rPr>
                <w:sz w:val="24"/>
              </w:rPr>
            </w:pPr>
            <w:r>
              <w:rPr>
                <w:rFonts w:ascii="宋体" w:hAnsi="宋体" w:hint="eastAsia"/>
                <w:kern w:val="0"/>
                <w:sz w:val="18"/>
              </w:rPr>
              <w:t>（</w:t>
            </w:r>
            <w:r>
              <w:rPr>
                <w:rFonts w:ascii="宋体" w:hAnsi="宋体" w:hint="eastAsia"/>
                <w:kern w:val="0"/>
                <w:sz w:val="18"/>
              </w:rPr>
              <w:t>2026</w:t>
            </w:r>
            <w:r>
              <w:rPr>
                <w:rFonts w:ascii="宋体" w:hAnsi="宋体" w:hint="eastAsia"/>
                <w:kern w:val="0"/>
                <w:sz w:val="18"/>
              </w:rPr>
              <w:t>）</w:t>
            </w:r>
          </w:p>
        </w:tc>
        <w:tc>
          <w:tcPr>
            <w:tcW w:w="3594" w:type="dxa"/>
          </w:tcPr>
          <w:p w14:paraId="56578C74" w14:textId="77777777" w:rsidR="00000000" w:rsidRDefault="007478C2">
            <w:pPr>
              <w:spacing w:line="360" w:lineRule="auto"/>
              <w:rPr>
                <w:sz w:val="24"/>
              </w:rPr>
            </w:pPr>
            <w:r>
              <w:rPr>
                <w:rFonts w:ascii="宋体" w:hAnsi="宋体" w:hint="eastAsia"/>
                <w:kern w:val="0"/>
                <w:sz w:val="18"/>
              </w:rPr>
              <w:t>（</w:t>
            </w:r>
            <w:r>
              <w:rPr>
                <w:rFonts w:ascii="宋体" w:hAnsi="宋体" w:hint="eastAsia"/>
                <w:kern w:val="0"/>
                <w:sz w:val="18"/>
              </w:rPr>
              <w:t>2027</w:t>
            </w:r>
            <w:r>
              <w:rPr>
                <w:rFonts w:ascii="宋体" w:hAnsi="宋体" w:hint="eastAsia"/>
                <w:kern w:val="0"/>
                <w:sz w:val="18"/>
              </w:rPr>
              <w:t>）</w:t>
            </w:r>
          </w:p>
        </w:tc>
      </w:tr>
    </w:tbl>
    <w:p w14:paraId="563EE4DE" w14:textId="77777777" w:rsidR="00000000" w:rsidRDefault="007478C2">
      <w:pPr>
        <w:rPr>
          <w:rFonts w:ascii="宋体" w:hAnsi="宋体"/>
          <w:kern w:val="0"/>
          <w:sz w:val="18"/>
        </w:rPr>
      </w:pPr>
      <w:r>
        <w:rPr>
          <w:rFonts w:ascii="宋体" w:hAnsi="宋体" w:hint="eastAsia"/>
          <w:sz w:val="24"/>
        </w:rPr>
        <w:lastRenderedPageBreak/>
        <w:t>注：</w:t>
      </w:r>
      <w:r>
        <w:rPr>
          <w:rFonts w:ascii="宋体" w:hAnsi="宋体" w:hint="eastAsia"/>
          <w:kern w:val="0"/>
          <w:sz w:val="18"/>
        </w:rPr>
        <w:t>（</w:t>
      </w:r>
      <w:r>
        <w:rPr>
          <w:rFonts w:ascii="宋体" w:hAnsi="宋体" w:hint="eastAsia"/>
          <w:kern w:val="0"/>
          <w:sz w:val="18"/>
        </w:rPr>
        <w:t>1762</w:t>
      </w:r>
      <w:r>
        <w:rPr>
          <w:rFonts w:ascii="宋体" w:hAnsi="宋体" w:hint="eastAsia"/>
          <w:kern w:val="0"/>
          <w:sz w:val="18"/>
        </w:rPr>
        <w:t>）</w:t>
      </w:r>
    </w:p>
    <w:p w14:paraId="45DEFCAD" w14:textId="77777777" w:rsidR="00000000" w:rsidRDefault="007478C2">
      <w:pPr>
        <w:rPr>
          <w:rFonts w:ascii="宋体" w:hAnsi="宋体"/>
          <w:sz w:val="24"/>
        </w:rPr>
      </w:pPr>
    </w:p>
    <w:p w14:paraId="1690657F" w14:textId="77777777" w:rsidR="00000000" w:rsidRDefault="007478C2">
      <w:pPr>
        <w:pStyle w:val="Heading2"/>
        <w:rPr>
          <w:rFonts w:ascii="宋体" w:hAnsi="宋体"/>
        </w:rPr>
      </w:pPr>
      <w:bookmarkStart w:id="29" w:name="_Toc18380"/>
      <w:bookmarkStart w:id="30" w:name="_Toc26545"/>
      <w:bookmarkStart w:id="31" w:name="_Toc101344004"/>
      <w:r>
        <w:rPr>
          <w:rFonts w:ascii="宋体" w:hAnsi="宋体" w:hint="eastAsia"/>
        </w:rPr>
        <w:t>2.</w:t>
      </w:r>
      <w:r>
        <w:rPr>
          <w:rFonts w:ascii="宋体" w:hAnsi="宋体"/>
        </w:rPr>
        <w:t>6</w:t>
      </w:r>
      <w:r>
        <w:rPr>
          <w:rFonts w:ascii="宋体" w:hAnsi="宋体" w:hint="eastAsia"/>
        </w:rPr>
        <w:t xml:space="preserve"> </w:t>
      </w:r>
      <w:r>
        <w:rPr>
          <w:rFonts w:ascii="宋体" w:hAnsi="宋体" w:hint="eastAsia"/>
        </w:rPr>
        <w:t>信息披露方式</w:t>
      </w:r>
      <w:bookmarkEnd w:id="29"/>
      <w:bookmarkEnd w:id="30"/>
      <w:bookmarkEnd w:id="31"/>
      <w:r>
        <w:rPr>
          <w:rFonts w:ascii="宋体" w:hAnsi="宋体"/>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2114"/>
      </w:tblGrid>
      <w:tr w:rsidR="00000000" w14:paraId="2A7AFBEF" w14:textId="77777777">
        <w:tc>
          <w:tcPr>
            <w:tcW w:w="6408" w:type="dxa"/>
          </w:tcPr>
          <w:p w14:paraId="3C927B26" w14:textId="77777777" w:rsidR="00000000" w:rsidRDefault="007478C2">
            <w:pPr>
              <w:rPr>
                <w:rFonts w:ascii="宋体" w:hAnsi="宋体"/>
                <w:sz w:val="24"/>
              </w:rPr>
            </w:pPr>
            <w:r>
              <w:rPr>
                <w:rFonts w:ascii="宋体" w:hAnsi="宋体" w:hint="eastAsia"/>
                <w:sz w:val="24"/>
              </w:rPr>
              <w:t>本基金选定的信息披露报纸名称</w:t>
            </w:r>
            <w:r>
              <w:rPr>
                <w:rStyle w:val="FootnoteReference"/>
                <w:rFonts w:ascii="宋体" w:hAnsi="宋体"/>
                <w:sz w:val="24"/>
              </w:rPr>
              <w:footnoteReference w:id="29"/>
            </w:r>
          </w:p>
        </w:tc>
        <w:tc>
          <w:tcPr>
            <w:tcW w:w="2114" w:type="dxa"/>
          </w:tcPr>
          <w:p w14:paraId="5A8B3B9E"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0427</w:t>
            </w:r>
            <w:r>
              <w:rPr>
                <w:rFonts w:ascii="宋体" w:hAnsi="宋体" w:hint="eastAsia"/>
                <w:kern w:val="0"/>
                <w:sz w:val="18"/>
              </w:rPr>
              <w:t>）</w:t>
            </w:r>
          </w:p>
        </w:tc>
      </w:tr>
      <w:tr w:rsidR="00000000" w14:paraId="05E28235" w14:textId="77777777">
        <w:tc>
          <w:tcPr>
            <w:tcW w:w="6408" w:type="dxa"/>
          </w:tcPr>
          <w:p w14:paraId="4B1FCA01" w14:textId="77777777" w:rsidR="00000000" w:rsidRDefault="007478C2">
            <w:pPr>
              <w:rPr>
                <w:rFonts w:ascii="宋体" w:hAnsi="宋体"/>
                <w:sz w:val="24"/>
              </w:rPr>
            </w:pPr>
            <w:r>
              <w:rPr>
                <w:rFonts w:ascii="宋体" w:hAnsi="宋体" w:hint="eastAsia"/>
                <w:sz w:val="24"/>
              </w:rPr>
              <w:t>登载基金年度报告</w:t>
            </w:r>
            <w:r>
              <w:rPr>
                <w:rFonts w:ascii="宋体" w:hAnsi="宋体" w:hint="eastAsia"/>
                <w:sz w:val="24"/>
              </w:rPr>
              <w:t>/</w:t>
            </w:r>
            <w:r>
              <w:rPr>
                <w:rFonts w:ascii="宋体" w:hAnsi="宋体" w:hint="eastAsia"/>
                <w:kern w:val="0"/>
                <w:sz w:val="24"/>
              </w:rPr>
              <w:t>中期</w:t>
            </w:r>
            <w:r>
              <w:rPr>
                <w:rFonts w:ascii="宋体" w:hAnsi="宋体" w:hint="eastAsia"/>
                <w:sz w:val="24"/>
              </w:rPr>
              <w:t>报告正文的管理人互联网网址</w:t>
            </w:r>
          </w:p>
        </w:tc>
        <w:tc>
          <w:tcPr>
            <w:tcW w:w="2114" w:type="dxa"/>
          </w:tcPr>
          <w:p w14:paraId="1D955B76"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0428</w:t>
            </w:r>
            <w:r>
              <w:rPr>
                <w:rFonts w:ascii="宋体" w:hAnsi="宋体" w:hint="eastAsia"/>
                <w:kern w:val="0"/>
                <w:sz w:val="18"/>
              </w:rPr>
              <w:t>）</w:t>
            </w:r>
          </w:p>
        </w:tc>
      </w:tr>
      <w:tr w:rsidR="00000000" w14:paraId="4DC0AFF1" w14:textId="77777777">
        <w:tc>
          <w:tcPr>
            <w:tcW w:w="6408" w:type="dxa"/>
          </w:tcPr>
          <w:p w14:paraId="5DA9D18A" w14:textId="77777777" w:rsidR="00000000" w:rsidRDefault="007478C2">
            <w:pPr>
              <w:rPr>
                <w:rFonts w:ascii="宋体" w:hAnsi="宋体"/>
                <w:sz w:val="24"/>
              </w:rPr>
            </w:pPr>
            <w:r>
              <w:rPr>
                <w:rFonts w:ascii="宋体" w:hAnsi="宋体" w:hint="eastAsia"/>
                <w:sz w:val="24"/>
              </w:rPr>
              <w:t>基金年度报告</w:t>
            </w:r>
            <w:r>
              <w:rPr>
                <w:rFonts w:ascii="宋体" w:hAnsi="宋体" w:hint="eastAsia"/>
                <w:sz w:val="24"/>
              </w:rPr>
              <w:t>/</w:t>
            </w:r>
            <w:r>
              <w:rPr>
                <w:rFonts w:ascii="宋体" w:hAnsi="宋体" w:hint="eastAsia"/>
                <w:kern w:val="0"/>
                <w:sz w:val="24"/>
              </w:rPr>
              <w:t>中期</w:t>
            </w:r>
            <w:r>
              <w:rPr>
                <w:rFonts w:ascii="宋体" w:hAnsi="宋体" w:hint="eastAsia"/>
                <w:sz w:val="24"/>
              </w:rPr>
              <w:t>报告备置地点</w:t>
            </w:r>
          </w:p>
        </w:tc>
        <w:tc>
          <w:tcPr>
            <w:tcW w:w="2114" w:type="dxa"/>
          </w:tcPr>
          <w:p w14:paraId="56D8945E"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0429</w:t>
            </w:r>
            <w:r>
              <w:rPr>
                <w:rFonts w:ascii="宋体" w:hAnsi="宋体" w:hint="eastAsia"/>
                <w:kern w:val="0"/>
                <w:sz w:val="18"/>
              </w:rPr>
              <w:t>）</w:t>
            </w:r>
          </w:p>
        </w:tc>
      </w:tr>
    </w:tbl>
    <w:p w14:paraId="742A8990" w14:textId="77777777" w:rsidR="00000000" w:rsidRDefault="007478C2">
      <w:pPr>
        <w:rPr>
          <w:rFonts w:ascii="宋体" w:hAnsi="宋体"/>
          <w:kern w:val="0"/>
          <w:sz w:val="18"/>
        </w:rPr>
      </w:pPr>
      <w:bookmarkStart w:id="32" w:name="_Toc194312018"/>
      <w:bookmarkStart w:id="33" w:name="_Toc193947511"/>
      <w:r>
        <w:rPr>
          <w:rFonts w:ascii="宋体" w:hAnsi="宋体" w:hint="eastAsia"/>
          <w:sz w:val="24"/>
        </w:rPr>
        <w:t>注：</w:t>
      </w:r>
      <w:r>
        <w:rPr>
          <w:rFonts w:ascii="宋体" w:hAnsi="宋体" w:hint="eastAsia"/>
          <w:kern w:val="0"/>
          <w:sz w:val="18"/>
        </w:rPr>
        <w:t>（</w:t>
      </w:r>
      <w:r>
        <w:rPr>
          <w:rFonts w:ascii="宋体" w:hAnsi="宋体" w:hint="eastAsia"/>
          <w:kern w:val="0"/>
          <w:sz w:val="18"/>
        </w:rPr>
        <w:t>1764</w:t>
      </w:r>
      <w:r>
        <w:rPr>
          <w:rFonts w:ascii="宋体" w:hAnsi="宋体" w:hint="eastAsia"/>
          <w:kern w:val="0"/>
          <w:sz w:val="18"/>
        </w:rPr>
        <w:t>）</w:t>
      </w:r>
    </w:p>
    <w:p w14:paraId="1EEC516D" w14:textId="77777777" w:rsidR="00000000" w:rsidRDefault="007478C2">
      <w:pPr>
        <w:rPr>
          <w:rFonts w:ascii="宋体" w:hAnsi="宋体"/>
          <w:sz w:val="24"/>
        </w:rPr>
      </w:pPr>
    </w:p>
    <w:p w14:paraId="6AFC7CAA" w14:textId="77777777" w:rsidR="00000000" w:rsidRDefault="007478C2">
      <w:pPr>
        <w:pStyle w:val="Heading2"/>
        <w:rPr>
          <w:rFonts w:ascii="宋体" w:hAnsi="宋体"/>
          <w:color w:val="000000"/>
        </w:rPr>
      </w:pPr>
      <w:bookmarkStart w:id="34" w:name="_Toc3910"/>
      <w:bookmarkStart w:id="35" w:name="_Toc101344005"/>
      <w:bookmarkStart w:id="36" w:name="_Toc5798"/>
      <w:r>
        <w:rPr>
          <w:rFonts w:ascii="宋体" w:hAnsi="宋体" w:hint="eastAsia"/>
          <w:color w:val="000000"/>
        </w:rPr>
        <w:t>2.</w:t>
      </w:r>
      <w:r>
        <w:rPr>
          <w:rFonts w:ascii="宋体" w:hAnsi="宋体"/>
          <w:color w:val="000000"/>
        </w:rPr>
        <w:t>7</w:t>
      </w:r>
      <w:r>
        <w:rPr>
          <w:rFonts w:ascii="宋体" w:hAnsi="宋体" w:hint="eastAsia"/>
          <w:color w:val="000000"/>
        </w:rPr>
        <w:t xml:space="preserve"> </w:t>
      </w:r>
      <w:r>
        <w:rPr>
          <w:rFonts w:ascii="宋体" w:hAnsi="宋体" w:hint="eastAsia"/>
          <w:color w:val="000000"/>
        </w:rPr>
        <w:t>其他相关资料</w:t>
      </w:r>
      <w:bookmarkEnd w:id="34"/>
      <w:bookmarkEnd w:id="35"/>
      <w:bookmarkEnd w:id="36"/>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000000" w14:paraId="43AC1555" w14:textId="77777777">
        <w:tc>
          <w:tcPr>
            <w:tcW w:w="2840" w:type="dxa"/>
          </w:tcPr>
          <w:p w14:paraId="73477D31" w14:textId="77777777" w:rsidR="00000000" w:rsidRDefault="007478C2">
            <w:pPr>
              <w:jc w:val="center"/>
              <w:rPr>
                <w:rFonts w:ascii="宋体" w:hAnsi="宋体"/>
                <w:color w:val="000000"/>
                <w:sz w:val="24"/>
              </w:rPr>
            </w:pPr>
            <w:r>
              <w:rPr>
                <w:rFonts w:ascii="宋体" w:hAnsi="宋体" w:hint="eastAsia"/>
                <w:color w:val="000000"/>
                <w:sz w:val="24"/>
              </w:rPr>
              <w:t>项目</w:t>
            </w:r>
          </w:p>
        </w:tc>
        <w:tc>
          <w:tcPr>
            <w:tcW w:w="2841" w:type="dxa"/>
          </w:tcPr>
          <w:p w14:paraId="189AAF53" w14:textId="77777777" w:rsidR="00000000" w:rsidRDefault="007478C2">
            <w:pPr>
              <w:jc w:val="center"/>
              <w:rPr>
                <w:rFonts w:ascii="宋体" w:hAnsi="宋体"/>
                <w:color w:val="000000"/>
                <w:sz w:val="24"/>
              </w:rPr>
            </w:pPr>
            <w:r>
              <w:rPr>
                <w:rFonts w:ascii="宋体" w:hAnsi="宋体" w:hint="eastAsia"/>
                <w:color w:val="000000"/>
                <w:sz w:val="24"/>
              </w:rPr>
              <w:t>名称</w:t>
            </w:r>
          </w:p>
        </w:tc>
        <w:tc>
          <w:tcPr>
            <w:tcW w:w="2841" w:type="dxa"/>
          </w:tcPr>
          <w:p w14:paraId="0144B3A3" w14:textId="77777777" w:rsidR="00000000" w:rsidRDefault="007478C2">
            <w:pPr>
              <w:jc w:val="center"/>
              <w:rPr>
                <w:rFonts w:ascii="宋体" w:hAnsi="宋体"/>
                <w:color w:val="000000"/>
                <w:sz w:val="24"/>
              </w:rPr>
            </w:pPr>
            <w:r>
              <w:rPr>
                <w:rFonts w:ascii="宋体" w:hAnsi="宋体" w:hint="eastAsia"/>
                <w:color w:val="000000"/>
                <w:sz w:val="24"/>
              </w:rPr>
              <w:t>办公地址</w:t>
            </w:r>
          </w:p>
        </w:tc>
      </w:tr>
      <w:tr w:rsidR="00000000" w14:paraId="1AA01912" w14:textId="77777777">
        <w:tc>
          <w:tcPr>
            <w:tcW w:w="2840" w:type="dxa"/>
          </w:tcPr>
          <w:p w14:paraId="3BBB42A9" w14:textId="77777777" w:rsidR="00000000" w:rsidRDefault="007478C2">
            <w:pPr>
              <w:rPr>
                <w:rFonts w:ascii="宋体" w:hAnsi="宋体"/>
                <w:color w:val="000000"/>
                <w:sz w:val="24"/>
              </w:rPr>
            </w:pPr>
            <w:r>
              <w:rPr>
                <w:rFonts w:ascii="宋体" w:hAnsi="宋体" w:hint="eastAsia"/>
                <w:color w:val="000000"/>
                <w:sz w:val="24"/>
              </w:rPr>
              <w:t>会计师事务所</w:t>
            </w:r>
            <w:r>
              <w:rPr>
                <w:rStyle w:val="FootnoteReference"/>
                <w:rFonts w:ascii="宋体" w:hAnsi="宋体"/>
                <w:color w:val="000000"/>
                <w:sz w:val="24"/>
              </w:rPr>
              <w:footnoteReference w:id="30"/>
            </w:r>
          </w:p>
        </w:tc>
        <w:tc>
          <w:tcPr>
            <w:tcW w:w="2841" w:type="dxa"/>
          </w:tcPr>
          <w:p w14:paraId="19F9181A" w14:textId="77777777" w:rsidR="00000000" w:rsidRDefault="007478C2">
            <w:pPr>
              <w:rPr>
                <w:rFonts w:ascii="宋体" w:hAnsi="宋体"/>
                <w:color w:val="000000"/>
                <w:sz w:val="24"/>
              </w:rPr>
            </w:pPr>
            <w:r>
              <w:rPr>
                <w:rFonts w:ascii="宋体" w:hAnsi="宋体" w:hint="eastAsia"/>
                <w:color w:val="000000"/>
                <w:kern w:val="0"/>
                <w:sz w:val="18"/>
              </w:rPr>
              <w:t>（</w:t>
            </w:r>
            <w:bookmarkStart w:id="37" w:name="OLE_LINK11"/>
            <w:bookmarkStart w:id="38" w:name="OLE_LINK10"/>
            <w:r>
              <w:rPr>
                <w:rFonts w:ascii="宋体" w:hAnsi="宋体" w:hint="eastAsia"/>
                <w:color w:val="000000"/>
                <w:kern w:val="0"/>
                <w:sz w:val="18"/>
              </w:rPr>
              <w:t>0294</w:t>
            </w:r>
            <w:bookmarkEnd w:id="37"/>
            <w:bookmarkEnd w:id="38"/>
            <w:r>
              <w:rPr>
                <w:rFonts w:ascii="宋体" w:hAnsi="宋体" w:hint="eastAsia"/>
                <w:color w:val="000000"/>
                <w:kern w:val="0"/>
                <w:sz w:val="18"/>
              </w:rPr>
              <w:t>）</w:t>
            </w:r>
          </w:p>
        </w:tc>
        <w:tc>
          <w:tcPr>
            <w:tcW w:w="2841" w:type="dxa"/>
          </w:tcPr>
          <w:p w14:paraId="041E5499" w14:textId="77777777" w:rsidR="00000000" w:rsidRDefault="007478C2">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0295</w:t>
            </w:r>
            <w:r>
              <w:rPr>
                <w:rFonts w:ascii="宋体" w:hAnsi="宋体" w:hint="eastAsia"/>
                <w:color w:val="000000"/>
                <w:kern w:val="0"/>
                <w:sz w:val="18"/>
              </w:rPr>
              <w:t>）</w:t>
            </w:r>
          </w:p>
        </w:tc>
      </w:tr>
      <w:tr w:rsidR="00000000" w14:paraId="38D4FDE8" w14:textId="77777777">
        <w:tc>
          <w:tcPr>
            <w:tcW w:w="2840" w:type="dxa"/>
          </w:tcPr>
          <w:p w14:paraId="0AEE96D1" w14:textId="77777777" w:rsidR="00000000" w:rsidRDefault="007478C2">
            <w:pPr>
              <w:rPr>
                <w:rFonts w:ascii="宋体" w:hAnsi="宋体"/>
                <w:color w:val="000000"/>
                <w:sz w:val="24"/>
              </w:rPr>
            </w:pPr>
            <w:r>
              <w:rPr>
                <w:rFonts w:ascii="宋体" w:hAnsi="宋体" w:hint="eastAsia"/>
                <w:color w:val="000000"/>
                <w:sz w:val="24"/>
              </w:rPr>
              <w:t>注册登记机构</w:t>
            </w:r>
          </w:p>
        </w:tc>
        <w:tc>
          <w:tcPr>
            <w:tcW w:w="2841" w:type="dxa"/>
          </w:tcPr>
          <w:p w14:paraId="7E1C8A24" w14:textId="77777777" w:rsidR="00000000" w:rsidRDefault="007478C2">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0310</w:t>
            </w:r>
            <w:r>
              <w:rPr>
                <w:rFonts w:ascii="宋体" w:hAnsi="宋体" w:hint="eastAsia"/>
                <w:color w:val="000000"/>
                <w:kern w:val="0"/>
                <w:sz w:val="18"/>
              </w:rPr>
              <w:t>）</w:t>
            </w:r>
          </w:p>
        </w:tc>
        <w:tc>
          <w:tcPr>
            <w:tcW w:w="2841" w:type="dxa"/>
          </w:tcPr>
          <w:p w14:paraId="27EC8C74" w14:textId="77777777" w:rsidR="00000000" w:rsidRDefault="007478C2">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0311</w:t>
            </w:r>
            <w:r>
              <w:rPr>
                <w:rFonts w:ascii="宋体" w:hAnsi="宋体" w:hint="eastAsia"/>
                <w:color w:val="000000"/>
                <w:kern w:val="0"/>
                <w:sz w:val="18"/>
              </w:rPr>
              <w:t>）</w:t>
            </w:r>
          </w:p>
        </w:tc>
      </w:tr>
      <w:tr w:rsidR="00000000" w14:paraId="452E1B35" w14:textId="77777777">
        <w:tc>
          <w:tcPr>
            <w:tcW w:w="2840" w:type="dxa"/>
          </w:tcPr>
          <w:p w14:paraId="5E1D76DC" w14:textId="77777777" w:rsidR="00000000" w:rsidRDefault="007478C2">
            <w:pPr>
              <w:rPr>
                <w:rFonts w:ascii="宋体" w:hAnsi="宋体"/>
                <w:color w:val="000000"/>
                <w:sz w:val="24"/>
              </w:rPr>
            </w:pPr>
            <w:r>
              <w:rPr>
                <w:rFonts w:ascii="宋体" w:hAnsi="宋体" w:hint="eastAsia"/>
                <w:color w:val="000000"/>
                <w:sz w:val="24"/>
              </w:rPr>
              <w:t>……</w:t>
            </w:r>
            <w:r>
              <w:rPr>
                <w:rStyle w:val="FootnoteReference"/>
                <w:rFonts w:ascii="宋体" w:hAnsi="宋体"/>
                <w:color w:val="000000"/>
                <w:sz w:val="24"/>
              </w:rPr>
              <w:footnoteReference w:id="31"/>
            </w:r>
            <w:r>
              <w:rPr>
                <w:rFonts w:ascii="宋体" w:hAnsi="宋体" w:hint="eastAsia"/>
                <w:color w:val="000000"/>
                <w:kern w:val="0"/>
                <w:sz w:val="18"/>
              </w:rPr>
              <w:t>（</w:t>
            </w:r>
            <w:r>
              <w:rPr>
                <w:rFonts w:ascii="宋体" w:hAnsi="宋体" w:hint="eastAsia"/>
                <w:color w:val="000000"/>
                <w:kern w:val="0"/>
                <w:sz w:val="18"/>
              </w:rPr>
              <w:t>2875</w:t>
            </w:r>
            <w:r>
              <w:rPr>
                <w:rFonts w:ascii="宋体" w:hAnsi="宋体" w:hint="eastAsia"/>
                <w:color w:val="000000"/>
                <w:kern w:val="0"/>
                <w:sz w:val="18"/>
              </w:rPr>
              <w:t>）</w:t>
            </w:r>
          </w:p>
        </w:tc>
        <w:tc>
          <w:tcPr>
            <w:tcW w:w="2841" w:type="dxa"/>
          </w:tcPr>
          <w:p w14:paraId="2B65BE00"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2876</w:t>
            </w:r>
            <w:r>
              <w:rPr>
                <w:rFonts w:ascii="宋体" w:hAnsi="宋体" w:hint="eastAsia"/>
                <w:color w:val="000000"/>
                <w:kern w:val="0"/>
                <w:sz w:val="18"/>
              </w:rPr>
              <w:t>）</w:t>
            </w:r>
          </w:p>
        </w:tc>
        <w:tc>
          <w:tcPr>
            <w:tcW w:w="2841" w:type="dxa"/>
          </w:tcPr>
          <w:p w14:paraId="7936C4F0"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2877</w:t>
            </w:r>
            <w:r>
              <w:rPr>
                <w:rFonts w:ascii="宋体" w:hAnsi="宋体" w:hint="eastAsia"/>
                <w:color w:val="000000"/>
                <w:kern w:val="0"/>
                <w:sz w:val="18"/>
              </w:rPr>
              <w:t>）</w:t>
            </w:r>
          </w:p>
        </w:tc>
      </w:tr>
    </w:tbl>
    <w:p w14:paraId="14D68903" w14:textId="77777777" w:rsidR="00000000" w:rsidRDefault="007478C2">
      <w:pPr>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2271</w:t>
      </w:r>
      <w:r>
        <w:rPr>
          <w:rFonts w:ascii="宋体" w:hAnsi="宋体" w:hint="eastAsia"/>
          <w:color w:val="000000"/>
          <w:kern w:val="0"/>
          <w:sz w:val="18"/>
        </w:rPr>
        <w:t>）</w:t>
      </w:r>
    </w:p>
    <w:p w14:paraId="0552F9E1" w14:textId="77777777" w:rsidR="00000000" w:rsidRDefault="007478C2">
      <w:pPr>
        <w:pStyle w:val="Heading1"/>
        <w:jc w:val="center"/>
        <w:rPr>
          <w:rFonts w:ascii="宋体" w:hAnsi="宋体"/>
          <w:sz w:val="24"/>
        </w:rPr>
      </w:pPr>
      <w:bookmarkStart w:id="39" w:name="_Toc1451"/>
      <w:bookmarkStart w:id="40" w:name="_Toc101344006"/>
      <w:bookmarkStart w:id="41" w:name="_Toc26532"/>
      <w:r>
        <w:rPr>
          <w:rFonts w:ascii="宋体" w:hAnsi="宋体" w:hint="eastAsia"/>
          <w:sz w:val="24"/>
        </w:rPr>
        <w:t>§</w:t>
      </w:r>
      <w:r>
        <w:rPr>
          <w:rFonts w:ascii="宋体" w:hAnsi="宋体" w:hint="eastAsia"/>
          <w:sz w:val="24"/>
        </w:rPr>
        <w:t xml:space="preserve">3  </w:t>
      </w:r>
      <w:r>
        <w:rPr>
          <w:rFonts w:ascii="宋体" w:hAnsi="宋体" w:hint="eastAsia"/>
          <w:sz w:val="24"/>
        </w:rPr>
        <w:t>主要财务指标、基金净值表现</w:t>
      </w:r>
      <w:bookmarkEnd w:id="32"/>
      <w:bookmarkEnd w:id="33"/>
      <w:r>
        <w:rPr>
          <w:rFonts w:ascii="宋体" w:hAnsi="宋体" w:hint="eastAsia"/>
          <w:sz w:val="24"/>
        </w:rPr>
        <w:t>及利润分配情况</w:t>
      </w:r>
      <w:r>
        <w:rPr>
          <w:rStyle w:val="FootnoteReference"/>
          <w:rFonts w:ascii="宋体" w:hAnsi="宋体"/>
          <w:sz w:val="24"/>
        </w:rPr>
        <w:footnoteReference w:id="32"/>
      </w:r>
      <w:bookmarkEnd w:id="39"/>
      <w:bookmarkEnd w:id="40"/>
      <w:bookmarkEnd w:id="41"/>
    </w:p>
    <w:p w14:paraId="5B48F2A5" w14:textId="77777777" w:rsidR="00000000" w:rsidRDefault="007478C2">
      <w:pPr>
        <w:pStyle w:val="Heading2"/>
        <w:rPr>
          <w:rFonts w:ascii="宋体" w:hAnsi="宋体"/>
        </w:rPr>
      </w:pPr>
      <w:bookmarkStart w:id="42" w:name="_Toc194312019"/>
      <w:bookmarkStart w:id="43" w:name="_Toc193947512"/>
      <w:bookmarkStart w:id="44" w:name="_Toc2931"/>
      <w:bookmarkStart w:id="45" w:name="_Toc101344007"/>
      <w:bookmarkStart w:id="46" w:name="_Toc10045"/>
      <w:r>
        <w:rPr>
          <w:rFonts w:ascii="宋体" w:hAnsi="宋体" w:hint="eastAsia"/>
        </w:rPr>
        <w:t xml:space="preserve">3.1 </w:t>
      </w:r>
      <w:r>
        <w:rPr>
          <w:rFonts w:ascii="宋体" w:hAnsi="宋体"/>
        </w:rPr>
        <w:t>主要</w:t>
      </w:r>
      <w:r>
        <w:rPr>
          <w:rFonts w:ascii="宋体" w:hAnsi="宋体" w:hint="eastAsia"/>
        </w:rPr>
        <w:t>会计数据和</w:t>
      </w:r>
      <w:r>
        <w:rPr>
          <w:rFonts w:ascii="宋体" w:hAnsi="宋体"/>
        </w:rPr>
        <w:t>财务指标</w:t>
      </w:r>
      <w:bookmarkEnd w:id="42"/>
      <w:bookmarkEnd w:id="43"/>
      <w:r>
        <w:rPr>
          <w:rFonts w:ascii="宋体" w:hAnsi="宋体"/>
          <w:vertAlign w:val="superscript"/>
        </w:rPr>
        <w:footnoteReference w:id="33"/>
      </w:r>
      <w:bookmarkEnd w:id="44"/>
      <w:bookmarkEnd w:id="45"/>
      <w:bookmarkEnd w:id="46"/>
    </w:p>
    <w:p w14:paraId="18918FD7" w14:textId="77777777" w:rsidR="00000000" w:rsidRDefault="007478C2">
      <w:r>
        <w:rPr>
          <w:rFonts w:ascii="宋体" w:hAnsi="宋体" w:hint="eastAsia"/>
        </w:rPr>
        <w:t xml:space="preserve">                                                                   </w:t>
      </w:r>
      <w:r>
        <w:rPr>
          <w:rFonts w:ascii="宋体" w:hAnsi="宋体" w:hint="eastAsia"/>
          <w:sz w:val="24"/>
        </w:rPr>
        <w:t>单位</w:t>
      </w:r>
      <w:r>
        <w:rPr>
          <w:rStyle w:val="FootnoteReference"/>
          <w:rFonts w:ascii="宋体" w:hAnsi="宋体"/>
        </w:rPr>
        <w:footnoteReference w:id="34"/>
      </w:r>
      <w:r>
        <w:rPr>
          <w:rFonts w:ascii="宋体" w:hAnsi="宋体" w:hint="eastAsia"/>
        </w:rPr>
        <w:t>：</w:t>
      </w:r>
      <w:r>
        <w:rPr>
          <w:rFonts w:ascii="宋体" w:hAnsi="宋体" w:hint="eastAsia"/>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1"/>
        <w:gridCol w:w="1980"/>
        <w:gridCol w:w="1980"/>
        <w:gridCol w:w="1895"/>
      </w:tblGrid>
      <w:tr w:rsidR="00000000" w14:paraId="62A1439C" w14:textId="77777777">
        <w:trPr>
          <w:jc w:val="center"/>
        </w:trPr>
        <w:tc>
          <w:tcPr>
            <w:tcW w:w="3131" w:type="dxa"/>
            <w:tcBorders>
              <w:top w:val="single" w:sz="4" w:space="0" w:color="auto"/>
              <w:left w:val="single" w:sz="4" w:space="0" w:color="auto"/>
              <w:bottom w:val="single" w:sz="4" w:space="0" w:color="auto"/>
              <w:right w:val="single" w:sz="4" w:space="0" w:color="auto"/>
            </w:tcBorders>
            <w:shd w:val="clear" w:color="auto" w:fill="C0C0C0"/>
          </w:tcPr>
          <w:p w14:paraId="2347F42A" w14:textId="77777777" w:rsidR="00000000" w:rsidRDefault="007478C2">
            <w:pPr>
              <w:pStyle w:val="NormalWeb"/>
            </w:pPr>
            <w:r>
              <w:rPr>
                <w:rFonts w:hint="eastAsia"/>
              </w:rPr>
              <w:lastRenderedPageBreak/>
              <w:t xml:space="preserve">3.1.1 </w:t>
            </w:r>
            <w:r>
              <w:rPr>
                <w:rFonts w:hint="eastAsia"/>
              </w:rPr>
              <w:t>期间数据和指标</w:t>
            </w:r>
          </w:p>
        </w:tc>
        <w:tc>
          <w:tcPr>
            <w:tcW w:w="1980" w:type="dxa"/>
            <w:tcBorders>
              <w:top w:val="single" w:sz="4" w:space="0" w:color="auto"/>
              <w:left w:val="single" w:sz="4" w:space="0" w:color="auto"/>
              <w:bottom w:val="single" w:sz="4" w:space="0" w:color="auto"/>
              <w:right w:val="single" w:sz="4" w:space="0" w:color="auto"/>
            </w:tcBorders>
            <w:shd w:val="clear" w:color="auto" w:fill="C0C0C0"/>
            <w:vAlign w:val="center"/>
          </w:tcPr>
          <w:p w14:paraId="1A6EA68F" w14:textId="77777777" w:rsidR="00000000" w:rsidRDefault="007478C2">
            <w:pPr>
              <w:pStyle w:val="NormalWeb"/>
              <w:jc w:val="center"/>
            </w:pPr>
            <w:r>
              <w:rPr>
                <w:rFonts w:hint="eastAsia"/>
              </w:rPr>
              <w:t>××××年</w:t>
            </w:r>
            <w:r>
              <w:rPr>
                <w:rStyle w:val="FootnoteReference"/>
              </w:rPr>
              <w:footnoteReference w:id="35"/>
            </w:r>
          </w:p>
        </w:tc>
        <w:tc>
          <w:tcPr>
            <w:tcW w:w="1980" w:type="dxa"/>
            <w:tcBorders>
              <w:top w:val="single" w:sz="4" w:space="0" w:color="auto"/>
              <w:left w:val="single" w:sz="4" w:space="0" w:color="auto"/>
              <w:bottom w:val="single" w:sz="4" w:space="0" w:color="auto"/>
              <w:right w:val="single" w:sz="4" w:space="0" w:color="auto"/>
            </w:tcBorders>
            <w:shd w:val="clear" w:color="auto" w:fill="C0C0C0"/>
          </w:tcPr>
          <w:p w14:paraId="21F87160" w14:textId="77777777" w:rsidR="00000000" w:rsidRDefault="007478C2">
            <w:pPr>
              <w:pStyle w:val="NormalWeb"/>
              <w:jc w:val="center"/>
            </w:pPr>
            <w:r>
              <w:rPr>
                <w:rFonts w:hint="eastAsia"/>
              </w:rPr>
              <w:t>××××年</w:t>
            </w:r>
          </w:p>
        </w:tc>
        <w:tc>
          <w:tcPr>
            <w:tcW w:w="1895" w:type="dxa"/>
            <w:tcBorders>
              <w:top w:val="single" w:sz="4" w:space="0" w:color="auto"/>
              <w:left w:val="single" w:sz="4" w:space="0" w:color="auto"/>
              <w:bottom w:val="single" w:sz="4" w:space="0" w:color="auto"/>
              <w:right w:val="single" w:sz="4" w:space="0" w:color="auto"/>
            </w:tcBorders>
            <w:shd w:val="clear" w:color="auto" w:fill="C0C0C0"/>
          </w:tcPr>
          <w:p w14:paraId="532236E8" w14:textId="77777777" w:rsidR="00000000" w:rsidRDefault="007478C2">
            <w:pPr>
              <w:pStyle w:val="NormalWeb"/>
              <w:jc w:val="center"/>
            </w:pPr>
            <w:r>
              <w:rPr>
                <w:rFonts w:hint="eastAsia"/>
              </w:rPr>
              <w:t>××××年</w:t>
            </w:r>
          </w:p>
        </w:tc>
      </w:tr>
      <w:tr w:rsidR="00000000" w14:paraId="18CB845A"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5FABB600" w14:textId="77777777" w:rsidR="00000000" w:rsidRDefault="007478C2">
            <w:pPr>
              <w:pStyle w:val="NormalWeb"/>
            </w:pPr>
            <w:r>
              <w:rPr>
                <w:rFonts w:hint="eastAsia"/>
              </w:rPr>
              <w:t>本期已实现收益</w:t>
            </w:r>
            <w:r>
              <w:rPr>
                <w:rStyle w:val="FootnoteReference"/>
              </w:rPr>
              <w:footnoteReference w:id="36"/>
            </w:r>
          </w:p>
        </w:tc>
        <w:tc>
          <w:tcPr>
            <w:tcW w:w="1980" w:type="dxa"/>
            <w:tcBorders>
              <w:top w:val="single" w:sz="4" w:space="0" w:color="auto"/>
              <w:left w:val="single" w:sz="4" w:space="0" w:color="auto"/>
              <w:bottom w:val="single" w:sz="4" w:space="0" w:color="auto"/>
              <w:right w:val="single" w:sz="4" w:space="0" w:color="auto"/>
            </w:tcBorders>
            <w:vAlign w:val="center"/>
          </w:tcPr>
          <w:p w14:paraId="59720147" w14:textId="77777777" w:rsidR="00000000" w:rsidRDefault="007478C2">
            <w:pPr>
              <w:pStyle w:val="NormalWeb"/>
              <w:jc w:val="center"/>
            </w:pPr>
            <w:r>
              <w:rPr>
                <w:rFonts w:hint="eastAsia"/>
                <w:sz w:val="18"/>
              </w:rPr>
              <w:t>（</w:t>
            </w:r>
            <w:r>
              <w:rPr>
                <w:rFonts w:hint="eastAsia"/>
                <w:sz w:val="18"/>
              </w:rPr>
              <w:t>0498</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05A7F47C" w14:textId="77777777" w:rsidR="00000000" w:rsidRDefault="007478C2">
            <w:pPr>
              <w:pStyle w:val="NormalWeb"/>
              <w:jc w:val="center"/>
            </w:pPr>
            <w:r>
              <w:rPr>
                <w:rFonts w:hint="eastAsia"/>
                <w:sz w:val="18"/>
              </w:rPr>
              <w:t>（</w:t>
            </w:r>
            <w:r>
              <w:rPr>
                <w:rFonts w:hint="eastAsia"/>
                <w:sz w:val="18"/>
              </w:rPr>
              <w:t>0498</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175AFDE9" w14:textId="77777777" w:rsidR="00000000" w:rsidRDefault="007478C2">
            <w:pPr>
              <w:pStyle w:val="NormalWeb"/>
              <w:jc w:val="center"/>
            </w:pPr>
            <w:r>
              <w:rPr>
                <w:rFonts w:hint="eastAsia"/>
                <w:sz w:val="18"/>
              </w:rPr>
              <w:t>（</w:t>
            </w:r>
            <w:r>
              <w:rPr>
                <w:rFonts w:hint="eastAsia"/>
                <w:sz w:val="18"/>
              </w:rPr>
              <w:t>0498</w:t>
            </w:r>
            <w:r>
              <w:rPr>
                <w:rFonts w:hint="eastAsia"/>
                <w:sz w:val="18"/>
              </w:rPr>
              <w:t>）</w:t>
            </w:r>
          </w:p>
        </w:tc>
      </w:tr>
      <w:tr w:rsidR="00000000" w14:paraId="084D252B"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52A126B8" w14:textId="77777777" w:rsidR="00000000" w:rsidRDefault="007478C2">
            <w:pPr>
              <w:pStyle w:val="NormalWeb"/>
              <w:rPr>
                <w:highlight w:val="yellow"/>
              </w:rPr>
            </w:pPr>
            <w:r>
              <w:rPr>
                <w:rFonts w:hint="eastAsia"/>
              </w:rPr>
              <w:t>本期利润</w:t>
            </w:r>
            <w:r>
              <w:rPr>
                <w:rStyle w:val="FootnoteReference"/>
              </w:rPr>
              <w:footnoteReference w:id="37"/>
            </w:r>
          </w:p>
        </w:tc>
        <w:tc>
          <w:tcPr>
            <w:tcW w:w="1980" w:type="dxa"/>
            <w:tcBorders>
              <w:top w:val="single" w:sz="4" w:space="0" w:color="auto"/>
              <w:left w:val="single" w:sz="4" w:space="0" w:color="auto"/>
              <w:bottom w:val="single" w:sz="4" w:space="0" w:color="auto"/>
              <w:right w:val="single" w:sz="4" w:space="0" w:color="auto"/>
            </w:tcBorders>
            <w:vAlign w:val="center"/>
          </w:tcPr>
          <w:p w14:paraId="0B573943" w14:textId="77777777" w:rsidR="00000000" w:rsidRDefault="007478C2">
            <w:pPr>
              <w:pStyle w:val="NormalWeb"/>
              <w:jc w:val="center"/>
            </w:pPr>
            <w:r>
              <w:rPr>
                <w:rFonts w:hint="eastAsia"/>
                <w:sz w:val="18"/>
              </w:rPr>
              <w:t>（</w:t>
            </w:r>
            <w:r>
              <w:rPr>
                <w:rFonts w:hint="eastAsia"/>
                <w:sz w:val="18"/>
              </w:rPr>
              <w:t>0497</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2C3C7FB4" w14:textId="77777777" w:rsidR="00000000" w:rsidRDefault="007478C2">
            <w:pPr>
              <w:pStyle w:val="NormalWeb"/>
              <w:jc w:val="center"/>
            </w:pPr>
            <w:r>
              <w:rPr>
                <w:rFonts w:hint="eastAsia"/>
                <w:sz w:val="18"/>
              </w:rPr>
              <w:t>（</w:t>
            </w:r>
            <w:r>
              <w:rPr>
                <w:rFonts w:hint="eastAsia"/>
                <w:sz w:val="18"/>
              </w:rPr>
              <w:t>0497</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27FBF75B" w14:textId="77777777" w:rsidR="00000000" w:rsidRDefault="007478C2">
            <w:pPr>
              <w:pStyle w:val="NormalWeb"/>
              <w:jc w:val="center"/>
            </w:pPr>
            <w:r>
              <w:rPr>
                <w:rFonts w:hint="eastAsia"/>
                <w:sz w:val="18"/>
              </w:rPr>
              <w:t>（</w:t>
            </w:r>
            <w:r>
              <w:rPr>
                <w:rFonts w:hint="eastAsia"/>
                <w:sz w:val="18"/>
              </w:rPr>
              <w:t>0497</w:t>
            </w:r>
            <w:r>
              <w:rPr>
                <w:rFonts w:hint="eastAsia"/>
                <w:sz w:val="18"/>
              </w:rPr>
              <w:t>）</w:t>
            </w:r>
          </w:p>
        </w:tc>
      </w:tr>
      <w:tr w:rsidR="00000000" w14:paraId="725C4665"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1297A490" w14:textId="77777777" w:rsidR="00000000" w:rsidRDefault="007478C2">
            <w:pPr>
              <w:pStyle w:val="NormalWeb"/>
            </w:pPr>
            <w:r>
              <w:rPr>
                <w:rFonts w:hint="eastAsia"/>
              </w:rPr>
              <w:t>加权平均基金份额本期利润</w:t>
            </w:r>
          </w:p>
        </w:tc>
        <w:tc>
          <w:tcPr>
            <w:tcW w:w="1980" w:type="dxa"/>
            <w:tcBorders>
              <w:top w:val="single" w:sz="4" w:space="0" w:color="auto"/>
              <w:left w:val="single" w:sz="4" w:space="0" w:color="auto"/>
              <w:bottom w:val="single" w:sz="4" w:space="0" w:color="auto"/>
              <w:right w:val="single" w:sz="4" w:space="0" w:color="auto"/>
            </w:tcBorders>
            <w:vAlign w:val="center"/>
          </w:tcPr>
          <w:p w14:paraId="5E90D5CB" w14:textId="77777777" w:rsidR="00000000" w:rsidRDefault="007478C2">
            <w:pPr>
              <w:pStyle w:val="NormalWeb"/>
              <w:jc w:val="center"/>
            </w:pPr>
            <w:r>
              <w:rPr>
                <w:rFonts w:hint="eastAsia"/>
                <w:sz w:val="18"/>
              </w:rPr>
              <w:t>（</w:t>
            </w:r>
            <w:r>
              <w:rPr>
                <w:rFonts w:hint="eastAsia"/>
                <w:sz w:val="18"/>
              </w:rPr>
              <w:t>0500</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7566B066" w14:textId="77777777" w:rsidR="00000000" w:rsidRDefault="007478C2">
            <w:pPr>
              <w:pStyle w:val="NormalWeb"/>
              <w:jc w:val="center"/>
            </w:pPr>
            <w:r>
              <w:rPr>
                <w:rFonts w:hint="eastAsia"/>
                <w:sz w:val="18"/>
              </w:rPr>
              <w:t>（</w:t>
            </w:r>
            <w:r>
              <w:rPr>
                <w:rFonts w:hint="eastAsia"/>
                <w:sz w:val="18"/>
              </w:rPr>
              <w:t>0500</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7F8A2938" w14:textId="77777777" w:rsidR="00000000" w:rsidRDefault="007478C2">
            <w:pPr>
              <w:pStyle w:val="NormalWeb"/>
              <w:jc w:val="center"/>
            </w:pPr>
            <w:r>
              <w:rPr>
                <w:rFonts w:hint="eastAsia"/>
                <w:sz w:val="18"/>
              </w:rPr>
              <w:t>（</w:t>
            </w:r>
            <w:r>
              <w:rPr>
                <w:rFonts w:hint="eastAsia"/>
                <w:sz w:val="18"/>
              </w:rPr>
              <w:t>0500</w:t>
            </w:r>
            <w:r>
              <w:rPr>
                <w:rFonts w:hint="eastAsia"/>
                <w:sz w:val="18"/>
              </w:rPr>
              <w:t>）</w:t>
            </w:r>
          </w:p>
        </w:tc>
      </w:tr>
      <w:tr w:rsidR="00000000" w14:paraId="351D091E"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59059709" w14:textId="77777777" w:rsidR="00000000" w:rsidRDefault="007478C2">
            <w:pPr>
              <w:pStyle w:val="NormalWeb"/>
            </w:pPr>
            <w:r>
              <w:rPr>
                <w:rFonts w:hint="eastAsia"/>
              </w:rPr>
              <w:t>本期加权平均净值利润率</w:t>
            </w:r>
          </w:p>
        </w:tc>
        <w:tc>
          <w:tcPr>
            <w:tcW w:w="1980" w:type="dxa"/>
            <w:tcBorders>
              <w:top w:val="single" w:sz="4" w:space="0" w:color="auto"/>
              <w:left w:val="single" w:sz="4" w:space="0" w:color="auto"/>
              <w:bottom w:val="single" w:sz="4" w:space="0" w:color="auto"/>
              <w:right w:val="single" w:sz="4" w:space="0" w:color="auto"/>
            </w:tcBorders>
            <w:vAlign w:val="center"/>
          </w:tcPr>
          <w:p w14:paraId="46802855" w14:textId="77777777" w:rsidR="00000000" w:rsidRDefault="007478C2">
            <w:pPr>
              <w:pStyle w:val="NormalWeb"/>
              <w:jc w:val="center"/>
            </w:pPr>
            <w:r>
              <w:rPr>
                <w:rFonts w:hint="eastAsia"/>
                <w:sz w:val="18"/>
              </w:rPr>
              <w:t>（</w:t>
            </w:r>
            <w:r>
              <w:rPr>
                <w:rFonts w:hint="eastAsia"/>
                <w:sz w:val="18"/>
              </w:rPr>
              <w:t>0512</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3D982C95" w14:textId="77777777" w:rsidR="00000000" w:rsidRDefault="007478C2">
            <w:pPr>
              <w:pStyle w:val="NormalWeb"/>
              <w:jc w:val="center"/>
            </w:pPr>
            <w:r>
              <w:rPr>
                <w:rFonts w:hint="eastAsia"/>
                <w:sz w:val="18"/>
              </w:rPr>
              <w:t>（</w:t>
            </w:r>
            <w:r>
              <w:rPr>
                <w:rFonts w:hint="eastAsia"/>
                <w:sz w:val="18"/>
              </w:rPr>
              <w:t>0512</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11F31298" w14:textId="77777777" w:rsidR="00000000" w:rsidRDefault="007478C2">
            <w:pPr>
              <w:pStyle w:val="NormalWeb"/>
              <w:jc w:val="center"/>
            </w:pPr>
            <w:r>
              <w:rPr>
                <w:rFonts w:hint="eastAsia"/>
                <w:sz w:val="18"/>
              </w:rPr>
              <w:t>（</w:t>
            </w:r>
            <w:r>
              <w:rPr>
                <w:rFonts w:hint="eastAsia"/>
                <w:sz w:val="18"/>
              </w:rPr>
              <w:t>0512</w:t>
            </w:r>
            <w:r>
              <w:rPr>
                <w:rFonts w:hint="eastAsia"/>
                <w:sz w:val="18"/>
              </w:rPr>
              <w:t>）</w:t>
            </w:r>
          </w:p>
        </w:tc>
      </w:tr>
      <w:tr w:rsidR="00000000" w14:paraId="6B397145"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35F38AB5" w14:textId="77777777" w:rsidR="00000000" w:rsidRDefault="007478C2">
            <w:pPr>
              <w:pStyle w:val="NormalWeb"/>
            </w:pPr>
            <w:r>
              <w:rPr>
                <w:rFonts w:hint="eastAsia"/>
              </w:rPr>
              <w:t>本期基金份额净值增长率</w:t>
            </w:r>
          </w:p>
        </w:tc>
        <w:tc>
          <w:tcPr>
            <w:tcW w:w="1980" w:type="dxa"/>
            <w:tcBorders>
              <w:top w:val="single" w:sz="4" w:space="0" w:color="auto"/>
              <w:left w:val="single" w:sz="4" w:space="0" w:color="auto"/>
              <w:bottom w:val="single" w:sz="4" w:space="0" w:color="auto"/>
              <w:right w:val="single" w:sz="4" w:space="0" w:color="auto"/>
            </w:tcBorders>
            <w:vAlign w:val="center"/>
          </w:tcPr>
          <w:p w14:paraId="5B1D0E2E" w14:textId="77777777" w:rsidR="00000000" w:rsidRDefault="007478C2">
            <w:pPr>
              <w:pStyle w:val="NormalWeb"/>
              <w:jc w:val="center"/>
            </w:pPr>
            <w:r>
              <w:rPr>
                <w:rFonts w:hint="eastAsia"/>
                <w:sz w:val="18"/>
              </w:rPr>
              <w:t>（</w:t>
            </w:r>
            <w:r>
              <w:rPr>
                <w:rFonts w:hint="eastAsia"/>
                <w:sz w:val="18"/>
              </w:rPr>
              <w:t>0513</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04B5DF0B" w14:textId="77777777" w:rsidR="00000000" w:rsidRDefault="007478C2">
            <w:pPr>
              <w:pStyle w:val="NormalWeb"/>
              <w:jc w:val="center"/>
            </w:pPr>
            <w:r>
              <w:rPr>
                <w:rFonts w:hint="eastAsia"/>
                <w:sz w:val="18"/>
              </w:rPr>
              <w:t>（</w:t>
            </w:r>
            <w:r>
              <w:rPr>
                <w:rFonts w:hint="eastAsia"/>
                <w:sz w:val="18"/>
              </w:rPr>
              <w:t>0513</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503A64CA" w14:textId="77777777" w:rsidR="00000000" w:rsidRDefault="007478C2">
            <w:pPr>
              <w:pStyle w:val="NormalWeb"/>
              <w:jc w:val="center"/>
            </w:pPr>
            <w:r>
              <w:rPr>
                <w:rFonts w:hint="eastAsia"/>
                <w:sz w:val="18"/>
              </w:rPr>
              <w:t>（</w:t>
            </w:r>
            <w:r>
              <w:rPr>
                <w:rFonts w:hint="eastAsia"/>
                <w:sz w:val="18"/>
              </w:rPr>
              <w:t>0513</w:t>
            </w:r>
            <w:r>
              <w:rPr>
                <w:rFonts w:hint="eastAsia"/>
                <w:sz w:val="18"/>
              </w:rPr>
              <w:t>）</w:t>
            </w:r>
          </w:p>
        </w:tc>
      </w:tr>
      <w:tr w:rsidR="00000000" w14:paraId="4184B135"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15BB66BF" w14:textId="77777777" w:rsidR="00000000" w:rsidRDefault="007478C2">
            <w:pPr>
              <w:pStyle w:val="NormalWeb"/>
            </w:pPr>
            <w:r>
              <w:rPr>
                <w:rFonts w:hint="eastAsia"/>
              </w:rPr>
              <w:t>本期净值收益率</w:t>
            </w:r>
            <w:r>
              <w:rPr>
                <w:rStyle w:val="FootnoteReference"/>
              </w:rPr>
              <w:footnoteReference w:id="38"/>
            </w:r>
          </w:p>
        </w:tc>
        <w:tc>
          <w:tcPr>
            <w:tcW w:w="1980" w:type="dxa"/>
            <w:tcBorders>
              <w:top w:val="single" w:sz="4" w:space="0" w:color="auto"/>
              <w:left w:val="single" w:sz="4" w:space="0" w:color="auto"/>
              <w:bottom w:val="single" w:sz="4" w:space="0" w:color="auto"/>
              <w:right w:val="single" w:sz="4" w:space="0" w:color="auto"/>
            </w:tcBorders>
            <w:vAlign w:val="center"/>
          </w:tcPr>
          <w:p w14:paraId="51615878" w14:textId="77777777" w:rsidR="00000000" w:rsidRDefault="007478C2">
            <w:pPr>
              <w:pStyle w:val="NormalWeb"/>
              <w:jc w:val="center"/>
            </w:pPr>
            <w:r>
              <w:rPr>
                <w:rFonts w:hint="eastAsia"/>
                <w:sz w:val="18"/>
              </w:rPr>
              <w:t>（</w:t>
            </w:r>
            <w:r>
              <w:rPr>
                <w:rFonts w:hint="eastAsia"/>
                <w:sz w:val="18"/>
              </w:rPr>
              <w:t>0509</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1E8BDE72" w14:textId="77777777" w:rsidR="00000000" w:rsidRDefault="007478C2">
            <w:pPr>
              <w:pStyle w:val="NormalWeb"/>
              <w:jc w:val="center"/>
            </w:pPr>
            <w:r>
              <w:rPr>
                <w:rFonts w:hint="eastAsia"/>
                <w:sz w:val="18"/>
              </w:rPr>
              <w:t>（</w:t>
            </w:r>
            <w:r>
              <w:rPr>
                <w:rFonts w:hint="eastAsia"/>
                <w:sz w:val="18"/>
              </w:rPr>
              <w:t>0509</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76E16FA3" w14:textId="77777777" w:rsidR="00000000" w:rsidRDefault="007478C2">
            <w:pPr>
              <w:pStyle w:val="NormalWeb"/>
              <w:jc w:val="center"/>
            </w:pPr>
            <w:r>
              <w:rPr>
                <w:rFonts w:hint="eastAsia"/>
                <w:sz w:val="18"/>
              </w:rPr>
              <w:t>（</w:t>
            </w:r>
            <w:r>
              <w:rPr>
                <w:rFonts w:hint="eastAsia"/>
                <w:sz w:val="18"/>
              </w:rPr>
              <w:t>0509</w:t>
            </w:r>
            <w:r>
              <w:rPr>
                <w:rFonts w:hint="eastAsia"/>
                <w:sz w:val="18"/>
              </w:rPr>
              <w:t>）</w:t>
            </w:r>
          </w:p>
        </w:tc>
      </w:tr>
      <w:tr w:rsidR="00000000" w14:paraId="0D367DEE" w14:textId="77777777">
        <w:trPr>
          <w:jc w:val="center"/>
        </w:trPr>
        <w:tc>
          <w:tcPr>
            <w:tcW w:w="3131" w:type="dxa"/>
            <w:tcBorders>
              <w:top w:val="single" w:sz="4" w:space="0" w:color="auto"/>
              <w:left w:val="single" w:sz="4" w:space="0" w:color="auto"/>
              <w:bottom w:val="single" w:sz="4" w:space="0" w:color="auto"/>
              <w:right w:val="single" w:sz="4" w:space="0" w:color="auto"/>
            </w:tcBorders>
            <w:shd w:val="clear" w:color="auto" w:fill="C0C0C0"/>
          </w:tcPr>
          <w:p w14:paraId="1A8F14CC" w14:textId="77777777" w:rsidR="00000000" w:rsidRDefault="007478C2">
            <w:pPr>
              <w:pStyle w:val="NormalWeb"/>
            </w:pPr>
            <w:r>
              <w:rPr>
                <w:rFonts w:hint="eastAsia"/>
              </w:rPr>
              <w:t xml:space="preserve">3.1.2 </w:t>
            </w:r>
            <w:r>
              <w:rPr>
                <w:rFonts w:hint="eastAsia"/>
              </w:rPr>
              <w:t>期末数据和指标</w:t>
            </w:r>
          </w:p>
        </w:tc>
        <w:tc>
          <w:tcPr>
            <w:tcW w:w="1980" w:type="dxa"/>
            <w:tcBorders>
              <w:top w:val="single" w:sz="4" w:space="0" w:color="auto"/>
              <w:left w:val="single" w:sz="4" w:space="0" w:color="auto"/>
              <w:bottom w:val="single" w:sz="4" w:space="0" w:color="auto"/>
              <w:right w:val="single" w:sz="4" w:space="0" w:color="auto"/>
            </w:tcBorders>
            <w:shd w:val="clear" w:color="auto" w:fill="C0C0C0"/>
            <w:vAlign w:val="center"/>
          </w:tcPr>
          <w:p w14:paraId="7E1DA814" w14:textId="77777777" w:rsidR="00000000" w:rsidRDefault="007478C2">
            <w:pPr>
              <w:pStyle w:val="NormalWeb"/>
              <w:jc w:val="center"/>
            </w:pPr>
            <w:r>
              <w:rPr>
                <w:rFonts w:hint="eastAsia"/>
              </w:rPr>
              <w:t>××××年末</w:t>
            </w:r>
          </w:p>
        </w:tc>
        <w:tc>
          <w:tcPr>
            <w:tcW w:w="1980" w:type="dxa"/>
            <w:tcBorders>
              <w:top w:val="single" w:sz="4" w:space="0" w:color="auto"/>
              <w:left w:val="single" w:sz="4" w:space="0" w:color="auto"/>
              <w:bottom w:val="single" w:sz="4" w:space="0" w:color="auto"/>
              <w:right w:val="single" w:sz="4" w:space="0" w:color="auto"/>
            </w:tcBorders>
            <w:shd w:val="clear" w:color="auto" w:fill="C0C0C0"/>
          </w:tcPr>
          <w:p w14:paraId="52C5FC87" w14:textId="77777777" w:rsidR="00000000" w:rsidRDefault="007478C2">
            <w:pPr>
              <w:pStyle w:val="NormalWeb"/>
              <w:jc w:val="center"/>
            </w:pPr>
            <w:r>
              <w:rPr>
                <w:rFonts w:hint="eastAsia"/>
              </w:rPr>
              <w:t>××××年末</w:t>
            </w:r>
          </w:p>
        </w:tc>
        <w:tc>
          <w:tcPr>
            <w:tcW w:w="1895" w:type="dxa"/>
            <w:tcBorders>
              <w:top w:val="single" w:sz="4" w:space="0" w:color="auto"/>
              <w:left w:val="single" w:sz="4" w:space="0" w:color="auto"/>
              <w:bottom w:val="single" w:sz="4" w:space="0" w:color="auto"/>
              <w:right w:val="single" w:sz="4" w:space="0" w:color="auto"/>
            </w:tcBorders>
            <w:shd w:val="clear" w:color="auto" w:fill="C0C0C0"/>
          </w:tcPr>
          <w:p w14:paraId="1075AB3A" w14:textId="77777777" w:rsidR="00000000" w:rsidRDefault="007478C2">
            <w:pPr>
              <w:pStyle w:val="NormalWeb"/>
              <w:jc w:val="center"/>
            </w:pPr>
            <w:r>
              <w:rPr>
                <w:rFonts w:hint="eastAsia"/>
              </w:rPr>
              <w:t>××××年末</w:t>
            </w:r>
          </w:p>
        </w:tc>
      </w:tr>
      <w:tr w:rsidR="00000000" w14:paraId="3D2DC76A"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7E89CD3A" w14:textId="77777777" w:rsidR="00000000" w:rsidRDefault="007478C2">
            <w:pPr>
              <w:pStyle w:val="NormalWeb"/>
              <w:rPr>
                <w:highlight w:val="yellow"/>
              </w:rPr>
            </w:pPr>
            <w:r>
              <w:rPr>
                <w:rFonts w:hint="eastAsia"/>
              </w:rPr>
              <w:t>期末可供分配利润</w:t>
            </w:r>
            <w:r>
              <w:rPr>
                <w:rStyle w:val="FootnoteReference"/>
              </w:rPr>
              <w:footnoteReference w:id="39"/>
            </w:r>
          </w:p>
        </w:tc>
        <w:tc>
          <w:tcPr>
            <w:tcW w:w="1980" w:type="dxa"/>
            <w:tcBorders>
              <w:top w:val="single" w:sz="4" w:space="0" w:color="auto"/>
              <w:left w:val="single" w:sz="4" w:space="0" w:color="auto"/>
              <w:bottom w:val="single" w:sz="4" w:space="0" w:color="auto"/>
              <w:right w:val="single" w:sz="4" w:space="0" w:color="auto"/>
            </w:tcBorders>
            <w:vAlign w:val="center"/>
          </w:tcPr>
          <w:p w14:paraId="07932C00" w14:textId="77777777" w:rsidR="00000000" w:rsidRDefault="007478C2">
            <w:pPr>
              <w:pStyle w:val="NormalWeb"/>
              <w:jc w:val="center"/>
            </w:pPr>
            <w:r>
              <w:rPr>
                <w:rFonts w:hint="eastAsia"/>
                <w:sz w:val="18"/>
              </w:rPr>
              <w:t>（</w:t>
            </w:r>
            <w:r>
              <w:rPr>
                <w:rFonts w:hint="eastAsia"/>
                <w:sz w:val="18"/>
              </w:rPr>
              <w:t>0502</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tcPr>
          <w:p w14:paraId="340BAE47" w14:textId="77777777" w:rsidR="00000000" w:rsidRDefault="007478C2">
            <w:pPr>
              <w:pStyle w:val="NormalWeb"/>
              <w:jc w:val="center"/>
            </w:pPr>
            <w:r>
              <w:rPr>
                <w:rFonts w:hint="eastAsia"/>
                <w:sz w:val="18"/>
              </w:rPr>
              <w:t>（</w:t>
            </w:r>
            <w:r>
              <w:rPr>
                <w:rFonts w:hint="eastAsia"/>
                <w:sz w:val="18"/>
              </w:rPr>
              <w:t>0502</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tcPr>
          <w:p w14:paraId="3F29AF10" w14:textId="77777777" w:rsidR="00000000" w:rsidRDefault="007478C2">
            <w:pPr>
              <w:pStyle w:val="NormalWeb"/>
              <w:jc w:val="center"/>
            </w:pPr>
            <w:r>
              <w:rPr>
                <w:rFonts w:hint="eastAsia"/>
                <w:sz w:val="18"/>
              </w:rPr>
              <w:t>（</w:t>
            </w:r>
            <w:r>
              <w:rPr>
                <w:rFonts w:hint="eastAsia"/>
                <w:sz w:val="18"/>
              </w:rPr>
              <w:t>0502</w:t>
            </w:r>
            <w:r>
              <w:rPr>
                <w:rFonts w:hint="eastAsia"/>
                <w:sz w:val="18"/>
              </w:rPr>
              <w:t>）</w:t>
            </w:r>
          </w:p>
        </w:tc>
      </w:tr>
      <w:tr w:rsidR="00000000" w14:paraId="501169A5"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2047F5BE" w14:textId="77777777" w:rsidR="00000000" w:rsidRDefault="007478C2">
            <w:pPr>
              <w:pStyle w:val="NormalWeb"/>
              <w:rPr>
                <w:highlight w:val="yellow"/>
              </w:rPr>
            </w:pPr>
            <w:r>
              <w:rPr>
                <w:rFonts w:hint="eastAsia"/>
              </w:rPr>
              <w:t>期末可供分配基金份额利润</w:t>
            </w:r>
          </w:p>
        </w:tc>
        <w:tc>
          <w:tcPr>
            <w:tcW w:w="1980" w:type="dxa"/>
            <w:tcBorders>
              <w:top w:val="single" w:sz="4" w:space="0" w:color="auto"/>
              <w:left w:val="single" w:sz="4" w:space="0" w:color="auto"/>
              <w:bottom w:val="single" w:sz="4" w:space="0" w:color="auto"/>
              <w:right w:val="single" w:sz="4" w:space="0" w:color="auto"/>
            </w:tcBorders>
            <w:vAlign w:val="center"/>
          </w:tcPr>
          <w:p w14:paraId="03AB3166" w14:textId="77777777" w:rsidR="00000000" w:rsidRDefault="007478C2">
            <w:pPr>
              <w:pStyle w:val="NormalWeb"/>
              <w:jc w:val="center"/>
            </w:pPr>
            <w:r>
              <w:rPr>
                <w:rFonts w:hint="eastAsia"/>
                <w:sz w:val="18"/>
              </w:rPr>
              <w:t>（</w:t>
            </w:r>
            <w:r>
              <w:rPr>
                <w:rFonts w:hint="eastAsia"/>
                <w:sz w:val="18"/>
              </w:rPr>
              <w:t>0504</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5992D272" w14:textId="77777777" w:rsidR="00000000" w:rsidRDefault="007478C2">
            <w:pPr>
              <w:pStyle w:val="NormalWeb"/>
              <w:jc w:val="center"/>
            </w:pPr>
            <w:r>
              <w:rPr>
                <w:rFonts w:hint="eastAsia"/>
                <w:sz w:val="18"/>
              </w:rPr>
              <w:t>（</w:t>
            </w:r>
            <w:r>
              <w:rPr>
                <w:rFonts w:hint="eastAsia"/>
                <w:sz w:val="18"/>
              </w:rPr>
              <w:t>0504</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70A048B0" w14:textId="77777777" w:rsidR="00000000" w:rsidRDefault="007478C2">
            <w:pPr>
              <w:pStyle w:val="NormalWeb"/>
              <w:jc w:val="center"/>
            </w:pPr>
            <w:r>
              <w:rPr>
                <w:rFonts w:hint="eastAsia"/>
                <w:sz w:val="18"/>
              </w:rPr>
              <w:t>（</w:t>
            </w:r>
            <w:r>
              <w:rPr>
                <w:rFonts w:hint="eastAsia"/>
                <w:sz w:val="18"/>
              </w:rPr>
              <w:t>0504</w:t>
            </w:r>
            <w:r>
              <w:rPr>
                <w:rFonts w:hint="eastAsia"/>
                <w:sz w:val="18"/>
              </w:rPr>
              <w:t>）</w:t>
            </w:r>
          </w:p>
        </w:tc>
      </w:tr>
      <w:tr w:rsidR="00000000" w14:paraId="6F750F69"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470EB363" w14:textId="77777777" w:rsidR="00000000" w:rsidRDefault="007478C2">
            <w:pPr>
              <w:pStyle w:val="NormalWeb"/>
            </w:pPr>
            <w:r>
              <w:rPr>
                <w:rFonts w:hint="eastAsia"/>
              </w:rPr>
              <w:t>期末</w:t>
            </w:r>
            <w:r>
              <w:rPr>
                <w:rFonts w:hint="eastAsia"/>
              </w:rPr>
              <w:t>基金资产净值</w:t>
            </w:r>
          </w:p>
        </w:tc>
        <w:tc>
          <w:tcPr>
            <w:tcW w:w="1980" w:type="dxa"/>
            <w:tcBorders>
              <w:top w:val="single" w:sz="4" w:space="0" w:color="auto"/>
              <w:left w:val="single" w:sz="4" w:space="0" w:color="auto"/>
              <w:bottom w:val="single" w:sz="4" w:space="0" w:color="auto"/>
              <w:right w:val="single" w:sz="4" w:space="0" w:color="auto"/>
            </w:tcBorders>
            <w:vAlign w:val="center"/>
          </w:tcPr>
          <w:p w14:paraId="1A04ABA4" w14:textId="77777777" w:rsidR="00000000" w:rsidRDefault="007478C2">
            <w:pPr>
              <w:pStyle w:val="NormalWeb"/>
              <w:jc w:val="center"/>
            </w:pPr>
            <w:r>
              <w:rPr>
                <w:rFonts w:hint="eastAsia"/>
                <w:sz w:val="18"/>
              </w:rPr>
              <w:t>（</w:t>
            </w:r>
            <w:r>
              <w:rPr>
                <w:rFonts w:hint="eastAsia"/>
                <w:sz w:val="18"/>
              </w:rPr>
              <w:t>0505</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403981C7" w14:textId="77777777" w:rsidR="00000000" w:rsidRDefault="007478C2">
            <w:pPr>
              <w:pStyle w:val="NormalWeb"/>
              <w:jc w:val="center"/>
            </w:pPr>
            <w:r>
              <w:rPr>
                <w:rFonts w:hint="eastAsia"/>
                <w:sz w:val="18"/>
              </w:rPr>
              <w:t>（</w:t>
            </w:r>
            <w:r>
              <w:rPr>
                <w:rFonts w:hint="eastAsia"/>
                <w:sz w:val="18"/>
              </w:rPr>
              <w:t>0505</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793488E7" w14:textId="77777777" w:rsidR="00000000" w:rsidRDefault="007478C2">
            <w:pPr>
              <w:pStyle w:val="NormalWeb"/>
              <w:jc w:val="center"/>
            </w:pPr>
            <w:r>
              <w:rPr>
                <w:rFonts w:hint="eastAsia"/>
                <w:sz w:val="18"/>
              </w:rPr>
              <w:t>（</w:t>
            </w:r>
            <w:r>
              <w:rPr>
                <w:rFonts w:hint="eastAsia"/>
                <w:sz w:val="18"/>
              </w:rPr>
              <w:t>0505</w:t>
            </w:r>
            <w:r>
              <w:rPr>
                <w:rFonts w:hint="eastAsia"/>
                <w:sz w:val="18"/>
              </w:rPr>
              <w:t>）</w:t>
            </w:r>
          </w:p>
        </w:tc>
      </w:tr>
      <w:tr w:rsidR="00000000" w14:paraId="0EFF5DB8"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78DD14F8" w14:textId="77777777" w:rsidR="00000000" w:rsidRDefault="007478C2">
            <w:pPr>
              <w:pStyle w:val="NormalWeb"/>
            </w:pPr>
            <w:r>
              <w:rPr>
                <w:rFonts w:hint="eastAsia"/>
              </w:rPr>
              <w:t>期末基金份额净值</w:t>
            </w:r>
          </w:p>
        </w:tc>
        <w:tc>
          <w:tcPr>
            <w:tcW w:w="1980" w:type="dxa"/>
            <w:tcBorders>
              <w:top w:val="single" w:sz="4" w:space="0" w:color="auto"/>
              <w:left w:val="single" w:sz="4" w:space="0" w:color="auto"/>
              <w:bottom w:val="single" w:sz="4" w:space="0" w:color="auto"/>
              <w:right w:val="single" w:sz="4" w:space="0" w:color="auto"/>
            </w:tcBorders>
            <w:vAlign w:val="center"/>
          </w:tcPr>
          <w:p w14:paraId="547A689A" w14:textId="77777777" w:rsidR="00000000" w:rsidRDefault="007478C2">
            <w:pPr>
              <w:pStyle w:val="NormalWeb"/>
              <w:jc w:val="center"/>
            </w:pPr>
            <w:r>
              <w:rPr>
                <w:rFonts w:hint="eastAsia"/>
                <w:sz w:val="18"/>
              </w:rPr>
              <w:t>（</w:t>
            </w:r>
            <w:r>
              <w:rPr>
                <w:rFonts w:hint="eastAsia"/>
                <w:sz w:val="18"/>
              </w:rPr>
              <w:t>0506</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770BB52F" w14:textId="77777777" w:rsidR="00000000" w:rsidRDefault="007478C2">
            <w:pPr>
              <w:pStyle w:val="NormalWeb"/>
              <w:jc w:val="center"/>
            </w:pPr>
            <w:r>
              <w:rPr>
                <w:rFonts w:hint="eastAsia"/>
                <w:sz w:val="18"/>
              </w:rPr>
              <w:t>（</w:t>
            </w:r>
            <w:r>
              <w:rPr>
                <w:rFonts w:hint="eastAsia"/>
                <w:sz w:val="18"/>
              </w:rPr>
              <w:t>0506</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1732B2BB" w14:textId="77777777" w:rsidR="00000000" w:rsidRDefault="007478C2">
            <w:pPr>
              <w:pStyle w:val="NormalWeb"/>
              <w:jc w:val="center"/>
            </w:pPr>
            <w:r>
              <w:rPr>
                <w:rFonts w:hint="eastAsia"/>
                <w:sz w:val="18"/>
              </w:rPr>
              <w:t>（</w:t>
            </w:r>
            <w:r>
              <w:rPr>
                <w:rFonts w:hint="eastAsia"/>
                <w:sz w:val="18"/>
              </w:rPr>
              <w:t>0506</w:t>
            </w:r>
            <w:r>
              <w:rPr>
                <w:rFonts w:hint="eastAsia"/>
                <w:sz w:val="18"/>
              </w:rPr>
              <w:t>）</w:t>
            </w:r>
          </w:p>
        </w:tc>
      </w:tr>
      <w:tr w:rsidR="00000000" w14:paraId="7714A636" w14:textId="77777777">
        <w:trPr>
          <w:jc w:val="center"/>
        </w:trPr>
        <w:tc>
          <w:tcPr>
            <w:tcW w:w="3131" w:type="dxa"/>
            <w:tcBorders>
              <w:top w:val="single" w:sz="4" w:space="0" w:color="auto"/>
              <w:left w:val="single" w:sz="4" w:space="0" w:color="auto"/>
              <w:bottom w:val="single" w:sz="4" w:space="0" w:color="auto"/>
              <w:right w:val="single" w:sz="4" w:space="0" w:color="auto"/>
            </w:tcBorders>
            <w:shd w:val="clear" w:color="auto" w:fill="C0C0C0"/>
          </w:tcPr>
          <w:p w14:paraId="75BB0EA4" w14:textId="77777777" w:rsidR="00000000" w:rsidRDefault="007478C2">
            <w:pPr>
              <w:pStyle w:val="NormalWeb"/>
            </w:pPr>
            <w:r>
              <w:rPr>
                <w:rFonts w:hint="eastAsia"/>
              </w:rPr>
              <w:t xml:space="preserve">3.1.3 </w:t>
            </w:r>
            <w:r>
              <w:rPr>
                <w:rFonts w:hint="eastAsia"/>
              </w:rPr>
              <w:t>累计期末指标</w:t>
            </w:r>
          </w:p>
        </w:tc>
        <w:tc>
          <w:tcPr>
            <w:tcW w:w="1980" w:type="dxa"/>
            <w:tcBorders>
              <w:top w:val="single" w:sz="4" w:space="0" w:color="auto"/>
              <w:left w:val="single" w:sz="4" w:space="0" w:color="auto"/>
              <w:bottom w:val="single" w:sz="4" w:space="0" w:color="auto"/>
              <w:right w:val="single" w:sz="4" w:space="0" w:color="auto"/>
            </w:tcBorders>
            <w:shd w:val="clear" w:color="auto" w:fill="C0C0C0"/>
            <w:vAlign w:val="center"/>
          </w:tcPr>
          <w:p w14:paraId="242DAFA0" w14:textId="77777777" w:rsidR="00000000" w:rsidRDefault="007478C2">
            <w:pPr>
              <w:pStyle w:val="NormalWeb"/>
              <w:jc w:val="center"/>
            </w:pPr>
            <w:r>
              <w:rPr>
                <w:rFonts w:hint="eastAsia"/>
              </w:rPr>
              <w:t>××××年末</w:t>
            </w:r>
          </w:p>
        </w:tc>
        <w:tc>
          <w:tcPr>
            <w:tcW w:w="1980" w:type="dxa"/>
            <w:tcBorders>
              <w:top w:val="single" w:sz="4" w:space="0" w:color="auto"/>
              <w:left w:val="single" w:sz="4" w:space="0" w:color="auto"/>
              <w:bottom w:val="single" w:sz="4" w:space="0" w:color="auto"/>
              <w:right w:val="single" w:sz="4" w:space="0" w:color="auto"/>
            </w:tcBorders>
            <w:shd w:val="clear" w:color="auto" w:fill="C0C0C0"/>
          </w:tcPr>
          <w:p w14:paraId="07B76552" w14:textId="77777777" w:rsidR="00000000" w:rsidRDefault="007478C2">
            <w:pPr>
              <w:pStyle w:val="NormalWeb"/>
              <w:jc w:val="center"/>
            </w:pPr>
            <w:r>
              <w:rPr>
                <w:rFonts w:hint="eastAsia"/>
              </w:rPr>
              <w:t>××××年末</w:t>
            </w:r>
          </w:p>
        </w:tc>
        <w:tc>
          <w:tcPr>
            <w:tcW w:w="1895" w:type="dxa"/>
            <w:tcBorders>
              <w:top w:val="single" w:sz="4" w:space="0" w:color="auto"/>
              <w:left w:val="single" w:sz="4" w:space="0" w:color="auto"/>
              <w:bottom w:val="single" w:sz="4" w:space="0" w:color="auto"/>
              <w:right w:val="single" w:sz="4" w:space="0" w:color="auto"/>
            </w:tcBorders>
            <w:shd w:val="clear" w:color="auto" w:fill="C0C0C0"/>
          </w:tcPr>
          <w:p w14:paraId="21B6A640" w14:textId="77777777" w:rsidR="00000000" w:rsidRDefault="007478C2">
            <w:pPr>
              <w:pStyle w:val="NormalWeb"/>
              <w:jc w:val="center"/>
            </w:pPr>
            <w:r>
              <w:rPr>
                <w:rFonts w:hint="eastAsia"/>
              </w:rPr>
              <w:t>××××年末</w:t>
            </w:r>
          </w:p>
        </w:tc>
      </w:tr>
      <w:tr w:rsidR="00000000" w14:paraId="20C806A8"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6E3951F6" w14:textId="77777777" w:rsidR="00000000" w:rsidRDefault="007478C2">
            <w:pPr>
              <w:pStyle w:val="NormalWeb"/>
            </w:pPr>
            <w:r>
              <w:rPr>
                <w:rFonts w:hint="eastAsia"/>
              </w:rPr>
              <w:t>基金份额累计净值增长率</w:t>
            </w:r>
          </w:p>
        </w:tc>
        <w:tc>
          <w:tcPr>
            <w:tcW w:w="1980" w:type="dxa"/>
            <w:tcBorders>
              <w:top w:val="single" w:sz="4" w:space="0" w:color="auto"/>
              <w:left w:val="single" w:sz="4" w:space="0" w:color="auto"/>
              <w:bottom w:val="single" w:sz="4" w:space="0" w:color="auto"/>
              <w:right w:val="single" w:sz="4" w:space="0" w:color="auto"/>
            </w:tcBorders>
            <w:vAlign w:val="center"/>
          </w:tcPr>
          <w:p w14:paraId="280A3D62" w14:textId="77777777" w:rsidR="00000000" w:rsidRDefault="007478C2">
            <w:pPr>
              <w:pStyle w:val="NormalWeb"/>
              <w:jc w:val="center"/>
            </w:pPr>
            <w:r>
              <w:rPr>
                <w:rFonts w:hint="eastAsia"/>
                <w:sz w:val="18"/>
              </w:rPr>
              <w:t>（</w:t>
            </w:r>
            <w:r>
              <w:rPr>
                <w:rFonts w:hint="eastAsia"/>
                <w:sz w:val="18"/>
              </w:rPr>
              <w:t>0514</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2BE1AB8C" w14:textId="77777777" w:rsidR="00000000" w:rsidRDefault="007478C2">
            <w:pPr>
              <w:pStyle w:val="NormalWeb"/>
              <w:jc w:val="center"/>
            </w:pPr>
            <w:r>
              <w:rPr>
                <w:rFonts w:hint="eastAsia"/>
                <w:sz w:val="18"/>
              </w:rPr>
              <w:t>（</w:t>
            </w:r>
            <w:r>
              <w:rPr>
                <w:rFonts w:hint="eastAsia"/>
                <w:sz w:val="18"/>
              </w:rPr>
              <w:t>0514</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0B7EF6A0" w14:textId="77777777" w:rsidR="00000000" w:rsidRDefault="007478C2">
            <w:pPr>
              <w:pStyle w:val="NormalWeb"/>
              <w:jc w:val="center"/>
            </w:pPr>
            <w:r>
              <w:rPr>
                <w:rFonts w:hint="eastAsia"/>
                <w:sz w:val="18"/>
              </w:rPr>
              <w:t>（</w:t>
            </w:r>
            <w:r>
              <w:rPr>
                <w:rFonts w:hint="eastAsia"/>
                <w:sz w:val="18"/>
              </w:rPr>
              <w:t>0514</w:t>
            </w:r>
            <w:r>
              <w:rPr>
                <w:rFonts w:hint="eastAsia"/>
                <w:sz w:val="18"/>
              </w:rPr>
              <w:t>）</w:t>
            </w:r>
          </w:p>
        </w:tc>
      </w:tr>
      <w:tr w:rsidR="00000000" w14:paraId="71684A7D" w14:textId="77777777">
        <w:trPr>
          <w:jc w:val="center"/>
        </w:trPr>
        <w:tc>
          <w:tcPr>
            <w:tcW w:w="3131" w:type="dxa"/>
            <w:tcBorders>
              <w:top w:val="single" w:sz="4" w:space="0" w:color="auto"/>
              <w:left w:val="single" w:sz="4" w:space="0" w:color="auto"/>
              <w:bottom w:val="single" w:sz="4" w:space="0" w:color="auto"/>
              <w:right w:val="single" w:sz="4" w:space="0" w:color="auto"/>
            </w:tcBorders>
          </w:tcPr>
          <w:p w14:paraId="34B42D27" w14:textId="77777777" w:rsidR="00000000" w:rsidRDefault="007478C2">
            <w:pPr>
              <w:pStyle w:val="NormalWeb"/>
            </w:pPr>
            <w:r>
              <w:rPr>
                <w:rFonts w:hint="eastAsia"/>
              </w:rPr>
              <w:t>累计净值收益率</w:t>
            </w:r>
          </w:p>
        </w:tc>
        <w:tc>
          <w:tcPr>
            <w:tcW w:w="1980" w:type="dxa"/>
            <w:tcBorders>
              <w:top w:val="single" w:sz="4" w:space="0" w:color="auto"/>
              <w:left w:val="single" w:sz="4" w:space="0" w:color="auto"/>
              <w:bottom w:val="single" w:sz="4" w:space="0" w:color="auto"/>
              <w:right w:val="single" w:sz="4" w:space="0" w:color="auto"/>
            </w:tcBorders>
            <w:vAlign w:val="center"/>
          </w:tcPr>
          <w:p w14:paraId="7F350E00" w14:textId="77777777" w:rsidR="00000000" w:rsidRDefault="007478C2">
            <w:pPr>
              <w:pStyle w:val="NormalWeb"/>
              <w:jc w:val="center"/>
            </w:pPr>
            <w:r>
              <w:rPr>
                <w:rFonts w:hint="eastAsia"/>
                <w:sz w:val="18"/>
              </w:rPr>
              <w:t>（</w:t>
            </w:r>
            <w:r>
              <w:rPr>
                <w:rFonts w:hint="eastAsia"/>
                <w:sz w:val="18"/>
              </w:rPr>
              <w:t>0510</w:t>
            </w:r>
            <w:r>
              <w:rPr>
                <w:rFonts w:hint="eastAsia"/>
                <w:sz w:val="18"/>
              </w:rPr>
              <w:t>）</w:t>
            </w:r>
          </w:p>
        </w:tc>
        <w:tc>
          <w:tcPr>
            <w:tcW w:w="1980" w:type="dxa"/>
            <w:tcBorders>
              <w:top w:val="single" w:sz="4" w:space="0" w:color="auto"/>
              <w:left w:val="single" w:sz="4" w:space="0" w:color="auto"/>
              <w:bottom w:val="single" w:sz="4" w:space="0" w:color="auto"/>
              <w:right w:val="single" w:sz="4" w:space="0" w:color="auto"/>
            </w:tcBorders>
            <w:vAlign w:val="center"/>
          </w:tcPr>
          <w:p w14:paraId="3167183A" w14:textId="77777777" w:rsidR="00000000" w:rsidRDefault="007478C2">
            <w:pPr>
              <w:pStyle w:val="NormalWeb"/>
              <w:jc w:val="center"/>
            </w:pPr>
            <w:r>
              <w:rPr>
                <w:rFonts w:hint="eastAsia"/>
                <w:sz w:val="18"/>
              </w:rPr>
              <w:t>（</w:t>
            </w:r>
            <w:r>
              <w:rPr>
                <w:rFonts w:hint="eastAsia"/>
                <w:sz w:val="18"/>
              </w:rPr>
              <w:t>0510</w:t>
            </w:r>
            <w:r>
              <w:rPr>
                <w:rFonts w:hint="eastAsia"/>
                <w:sz w:val="18"/>
              </w:rPr>
              <w:t>）</w:t>
            </w:r>
          </w:p>
        </w:tc>
        <w:tc>
          <w:tcPr>
            <w:tcW w:w="1895" w:type="dxa"/>
            <w:tcBorders>
              <w:top w:val="single" w:sz="4" w:space="0" w:color="auto"/>
              <w:left w:val="single" w:sz="4" w:space="0" w:color="auto"/>
              <w:bottom w:val="single" w:sz="4" w:space="0" w:color="auto"/>
              <w:right w:val="single" w:sz="4" w:space="0" w:color="auto"/>
            </w:tcBorders>
            <w:vAlign w:val="center"/>
          </w:tcPr>
          <w:p w14:paraId="5B193738" w14:textId="77777777" w:rsidR="00000000" w:rsidRDefault="007478C2">
            <w:pPr>
              <w:pStyle w:val="NormalWeb"/>
              <w:jc w:val="center"/>
            </w:pPr>
            <w:r>
              <w:rPr>
                <w:rFonts w:hint="eastAsia"/>
                <w:sz w:val="18"/>
              </w:rPr>
              <w:t>（</w:t>
            </w:r>
            <w:r>
              <w:rPr>
                <w:rFonts w:hint="eastAsia"/>
                <w:sz w:val="18"/>
              </w:rPr>
              <w:t>0510</w:t>
            </w:r>
            <w:r>
              <w:rPr>
                <w:rFonts w:hint="eastAsia"/>
                <w:sz w:val="18"/>
              </w:rPr>
              <w:t>）</w:t>
            </w:r>
          </w:p>
        </w:tc>
      </w:tr>
    </w:tbl>
    <w:p w14:paraId="48FE93DF" w14:textId="77777777" w:rsidR="00000000" w:rsidRDefault="007478C2">
      <w:pPr>
        <w:rPr>
          <w:rFonts w:ascii="宋体" w:hAnsi="宋体"/>
          <w:kern w:val="0"/>
          <w:sz w:val="18"/>
        </w:rPr>
      </w:pPr>
      <w:r>
        <w:rPr>
          <w:rFonts w:ascii="宋体" w:hAnsi="宋体" w:hint="eastAsia"/>
          <w:sz w:val="24"/>
        </w:rPr>
        <w:t>注</w:t>
      </w:r>
      <w:r>
        <w:rPr>
          <w:rStyle w:val="FootnoteReference"/>
          <w:rFonts w:ascii="宋体" w:hAnsi="宋体"/>
          <w:sz w:val="24"/>
        </w:rPr>
        <w:footnoteReference w:id="40"/>
      </w:r>
      <w:r>
        <w:rPr>
          <w:rFonts w:ascii="宋体" w:hAnsi="宋体" w:hint="eastAsia"/>
          <w:sz w:val="24"/>
        </w:rPr>
        <w:t>：</w:t>
      </w:r>
      <w:r>
        <w:rPr>
          <w:rFonts w:ascii="宋体" w:hAnsi="宋体" w:hint="eastAsia"/>
          <w:kern w:val="0"/>
          <w:sz w:val="18"/>
        </w:rPr>
        <w:t>（</w:t>
      </w:r>
      <w:r>
        <w:rPr>
          <w:rFonts w:ascii="宋体" w:hAnsi="宋体" w:hint="eastAsia"/>
          <w:kern w:val="0"/>
          <w:sz w:val="18"/>
        </w:rPr>
        <w:t>0515</w:t>
      </w:r>
      <w:r>
        <w:rPr>
          <w:rFonts w:ascii="宋体" w:hAnsi="宋体" w:hint="eastAsia"/>
          <w:kern w:val="0"/>
          <w:sz w:val="18"/>
        </w:rPr>
        <w:t>）</w:t>
      </w:r>
    </w:p>
    <w:p w14:paraId="697BB298" w14:textId="77777777" w:rsidR="00000000" w:rsidRDefault="007478C2">
      <w:pPr>
        <w:rPr>
          <w:rFonts w:ascii="宋体" w:hAnsi="宋体"/>
          <w:sz w:val="24"/>
        </w:rPr>
      </w:pPr>
    </w:p>
    <w:p w14:paraId="497F503A" w14:textId="77777777" w:rsidR="00000000" w:rsidRDefault="007478C2">
      <w:pPr>
        <w:pStyle w:val="Heading2"/>
        <w:rPr>
          <w:rFonts w:ascii="宋体" w:hAnsi="宋体"/>
        </w:rPr>
      </w:pPr>
      <w:bookmarkStart w:id="47" w:name="_Toc193947513"/>
      <w:bookmarkStart w:id="48" w:name="_Toc194312020"/>
      <w:bookmarkStart w:id="49" w:name="_Toc4022"/>
      <w:bookmarkStart w:id="50" w:name="_Toc101344008"/>
      <w:bookmarkStart w:id="51" w:name="_Toc11612"/>
      <w:r>
        <w:rPr>
          <w:rFonts w:ascii="宋体" w:hAnsi="宋体" w:hint="eastAsia"/>
        </w:rPr>
        <w:t xml:space="preserve">3.2 </w:t>
      </w:r>
      <w:r>
        <w:rPr>
          <w:rFonts w:ascii="宋体" w:hAnsi="宋体"/>
        </w:rPr>
        <w:t>基金净值表现</w:t>
      </w:r>
      <w:bookmarkEnd w:id="47"/>
      <w:bookmarkEnd w:id="48"/>
      <w:r>
        <w:rPr>
          <w:rFonts w:ascii="宋体" w:hAnsi="宋体"/>
          <w:vertAlign w:val="superscript"/>
        </w:rPr>
        <w:footnoteReference w:id="41"/>
      </w:r>
      <w:bookmarkEnd w:id="49"/>
      <w:bookmarkEnd w:id="50"/>
      <w:bookmarkEnd w:id="51"/>
    </w:p>
    <w:p w14:paraId="3435A733" w14:textId="77777777" w:rsidR="00000000" w:rsidRDefault="007478C2">
      <w:pPr>
        <w:spacing w:line="360" w:lineRule="auto"/>
        <w:outlineLvl w:val="2"/>
        <w:rPr>
          <w:rFonts w:ascii="宋体" w:hAnsi="宋体"/>
          <w:b/>
          <w:sz w:val="24"/>
        </w:rPr>
      </w:pPr>
      <w:r>
        <w:rPr>
          <w:rFonts w:ascii="宋体" w:hAnsi="宋体" w:hint="eastAsia"/>
          <w:b/>
          <w:sz w:val="24"/>
        </w:rPr>
        <w:t xml:space="preserve">3.2.1 </w:t>
      </w:r>
      <w:r>
        <w:rPr>
          <w:rFonts w:ascii="宋体" w:hAnsi="宋体"/>
          <w:b/>
          <w:sz w:val="24"/>
        </w:rPr>
        <w:t>基金份额净值增长率及其与同期业绩比较基准收益率的比较</w:t>
      </w:r>
      <w:r>
        <w:rPr>
          <w:rStyle w:val="FootnoteReference"/>
          <w:rFonts w:ascii="宋体" w:hAnsi="宋体"/>
          <w:b/>
          <w:sz w:val="24"/>
        </w:rPr>
        <w:footnoteReference w:id="42"/>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9"/>
        <w:gridCol w:w="1219"/>
        <w:gridCol w:w="1250"/>
        <w:gridCol w:w="1250"/>
        <w:gridCol w:w="1520"/>
        <w:gridCol w:w="1250"/>
        <w:gridCol w:w="1250"/>
      </w:tblGrid>
      <w:tr w:rsidR="00000000" w14:paraId="2F465002" w14:textId="77777777">
        <w:trPr>
          <w:jc w:val="center"/>
        </w:trPr>
        <w:tc>
          <w:tcPr>
            <w:tcW w:w="1589" w:type="dxa"/>
            <w:vAlign w:val="center"/>
          </w:tcPr>
          <w:p w14:paraId="095C191C" w14:textId="77777777" w:rsidR="00000000" w:rsidRDefault="007478C2">
            <w:pPr>
              <w:snapToGrid w:val="0"/>
              <w:jc w:val="center"/>
              <w:rPr>
                <w:rFonts w:ascii="宋体" w:hAnsi="宋体"/>
                <w:sz w:val="24"/>
              </w:rPr>
            </w:pPr>
            <w:r>
              <w:rPr>
                <w:rFonts w:ascii="宋体" w:hAnsi="宋体" w:hint="eastAsia"/>
                <w:sz w:val="24"/>
              </w:rPr>
              <w:t>阶段</w:t>
            </w:r>
          </w:p>
        </w:tc>
        <w:tc>
          <w:tcPr>
            <w:tcW w:w="1219" w:type="dxa"/>
            <w:vAlign w:val="center"/>
          </w:tcPr>
          <w:p w14:paraId="2D3C08E3" w14:textId="77777777" w:rsidR="00000000" w:rsidRDefault="007478C2">
            <w:pPr>
              <w:snapToGrid w:val="0"/>
              <w:jc w:val="center"/>
              <w:rPr>
                <w:rFonts w:ascii="宋体" w:hAnsi="宋体"/>
                <w:sz w:val="24"/>
                <w:highlight w:val="green"/>
              </w:rPr>
            </w:pPr>
            <w:r>
              <w:rPr>
                <w:rFonts w:ascii="宋体" w:hAnsi="宋体" w:hint="eastAsia"/>
                <w:sz w:val="24"/>
              </w:rPr>
              <w:t>份额净值</w:t>
            </w:r>
            <w:r>
              <w:rPr>
                <w:rFonts w:ascii="宋体" w:hAnsi="宋体" w:hint="eastAsia"/>
                <w:sz w:val="24"/>
              </w:rPr>
              <w:lastRenderedPageBreak/>
              <w:t>增长率①</w:t>
            </w:r>
          </w:p>
        </w:tc>
        <w:tc>
          <w:tcPr>
            <w:tcW w:w="1250" w:type="dxa"/>
            <w:vAlign w:val="center"/>
          </w:tcPr>
          <w:p w14:paraId="732DAB67" w14:textId="77777777" w:rsidR="00000000" w:rsidRDefault="007478C2">
            <w:pPr>
              <w:snapToGrid w:val="0"/>
              <w:jc w:val="center"/>
              <w:rPr>
                <w:rFonts w:ascii="宋体" w:hAnsi="宋体"/>
                <w:sz w:val="24"/>
                <w:highlight w:val="green"/>
              </w:rPr>
            </w:pPr>
            <w:r>
              <w:rPr>
                <w:rFonts w:ascii="宋体" w:hAnsi="宋体" w:hint="eastAsia"/>
                <w:sz w:val="24"/>
              </w:rPr>
              <w:lastRenderedPageBreak/>
              <w:t>份额净值</w:t>
            </w:r>
            <w:r>
              <w:rPr>
                <w:rFonts w:ascii="宋体" w:hAnsi="宋体" w:hint="eastAsia"/>
                <w:sz w:val="24"/>
              </w:rPr>
              <w:lastRenderedPageBreak/>
              <w:t>增长率标准差②</w:t>
            </w:r>
          </w:p>
        </w:tc>
        <w:tc>
          <w:tcPr>
            <w:tcW w:w="1250" w:type="dxa"/>
            <w:vAlign w:val="center"/>
          </w:tcPr>
          <w:p w14:paraId="3A157E70" w14:textId="77777777" w:rsidR="00000000" w:rsidRDefault="007478C2">
            <w:pPr>
              <w:snapToGrid w:val="0"/>
              <w:jc w:val="center"/>
              <w:rPr>
                <w:rFonts w:ascii="宋体" w:hAnsi="宋体"/>
                <w:sz w:val="24"/>
              </w:rPr>
            </w:pPr>
            <w:r>
              <w:rPr>
                <w:rFonts w:ascii="宋体" w:hAnsi="宋体" w:hint="eastAsia"/>
                <w:sz w:val="24"/>
              </w:rPr>
              <w:lastRenderedPageBreak/>
              <w:t>业绩比较</w:t>
            </w:r>
            <w:r>
              <w:rPr>
                <w:rFonts w:ascii="宋体" w:hAnsi="宋体" w:hint="eastAsia"/>
                <w:sz w:val="24"/>
              </w:rPr>
              <w:lastRenderedPageBreak/>
              <w:t>基准收益率③</w:t>
            </w:r>
          </w:p>
        </w:tc>
        <w:tc>
          <w:tcPr>
            <w:tcW w:w="1520" w:type="dxa"/>
            <w:vAlign w:val="center"/>
          </w:tcPr>
          <w:p w14:paraId="65A05771" w14:textId="77777777" w:rsidR="00000000" w:rsidRDefault="007478C2">
            <w:pPr>
              <w:snapToGrid w:val="0"/>
              <w:jc w:val="center"/>
              <w:rPr>
                <w:rFonts w:ascii="宋体" w:hAnsi="宋体"/>
                <w:sz w:val="24"/>
              </w:rPr>
            </w:pPr>
            <w:r>
              <w:rPr>
                <w:rFonts w:ascii="宋体" w:hAnsi="宋体" w:hint="eastAsia"/>
                <w:sz w:val="24"/>
              </w:rPr>
              <w:lastRenderedPageBreak/>
              <w:t>业绩比较基</w:t>
            </w:r>
            <w:r>
              <w:rPr>
                <w:rFonts w:ascii="宋体" w:hAnsi="宋体" w:hint="eastAsia"/>
                <w:sz w:val="24"/>
              </w:rPr>
              <w:lastRenderedPageBreak/>
              <w:t>准收益率标准差④</w:t>
            </w:r>
          </w:p>
        </w:tc>
        <w:tc>
          <w:tcPr>
            <w:tcW w:w="1250" w:type="dxa"/>
            <w:vAlign w:val="center"/>
          </w:tcPr>
          <w:p w14:paraId="53477233" w14:textId="77777777" w:rsidR="00000000" w:rsidRDefault="007478C2">
            <w:pPr>
              <w:snapToGrid w:val="0"/>
              <w:jc w:val="center"/>
              <w:rPr>
                <w:rFonts w:ascii="宋体" w:hAnsi="宋体"/>
                <w:sz w:val="24"/>
              </w:rPr>
            </w:pPr>
            <w:r>
              <w:rPr>
                <w:rFonts w:ascii="宋体" w:hAnsi="宋体" w:hint="eastAsia"/>
                <w:sz w:val="24"/>
              </w:rPr>
              <w:lastRenderedPageBreak/>
              <w:t>①－③</w:t>
            </w:r>
          </w:p>
        </w:tc>
        <w:tc>
          <w:tcPr>
            <w:tcW w:w="1250" w:type="dxa"/>
            <w:vAlign w:val="center"/>
          </w:tcPr>
          <w:p w14:paraId="76F4FACC" w14:textId="77777777" w:rsidR="00000000" w:rsidRDefault="007478C2">
            <w:pPr>
              <w:snapToGrid w:val="0"/>
              <w:jc w:val="center"/>
              <w:rPr>
                <w:rFonts w:ascii="宋体" w:hAnsi="宋体"/>
                <w:sz w:val="24"/>
              </w:rPr>
            </w:pPr>
            <w:r>
              <w:rPr>
                <w:rFonts w:ascii="宋体" w:hAnsi="宋体" w:hint="eastAsia"/>
                <w:sz w:val="24"/>
              </w:rPr>
              <w:t>②－④</w:t>
            </w:r>
          </w:p>
        </w:tc>
      </w:tr>
      <w:tr w:rsidR="00000000" w14:paraId="536C1786"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377825C8" w14:textId="77777777" w:rsidR="00000000" w:rsidRDefault="007478C2">
            <w:pPr>
              <w:pStyle w:val="NormalWeb"/>
              <w:jc w:val="center"/>
              <w:rPr>
                <w:sz w:val="18"/>
              </w:rPr>
            </w:pPr>
            <w:r>
              <w:rPr>
                <w:rFonts w:hint="eastAsia"/>
                <w:sz w:val="18"/>
              </w:rPr>
              <w:t>（</w:t>
            </w:r>
            <w:r>
              <w:rPr>
                <w:sz w:val="18"/>
              </w:rPr>
              <w:t>0518</w:t>
            </w:r>
            <w:r>
              <w:rPr>
                <w:rFonts w:hint="eastAsia"/>
                <w:sz w:val="18"/>
              </w:rPr>
              <w:t>）</w:t>
            </w:r>
          </w:p>
        </w:tc>
        <w:tc>
          <w:tcPr>
            <w:tcW w:w="1219" w:type="dxa"/>
            <w:tcBorders>
              <w:top w:val="single" w:sz="4" w:space="0" w:color="auto"/>
              <w:left w:val="single" w:sz="4" w:space="0" w:color="auto"/>
              <w:bottom w:val="single" w:sz="4" w:space="0" w:color="auto"/>
              <w:right w:val="single" w:sz="4" w:space="0" w:color="auto"/>
            </w:tcBorders>
            <w:vAlign w:val="center"/>
          </w:tcPr>
          <w:p w14:paraId="174E4752" w14:textId="77777777" w:rsidR="00000000" w:rsidRDefault="007478C2">
            <w:pPr>
              <w:pStyle w:val="NormalWeb"/>
              <w:jc w:val="center"/>
              <w:rPr>
                <w:sz w:val="18"/>
              </w:rPr>
            </w:pPr>
            <w:r>
              <w:rPr>
                <w:rFonts w:hint="eastAsia"/>
                <w:sz w:val="18"/>
              </w:rPr>
              <w:t>（</w:t>
            </w:r>
            <w:r>
              <w:rPr>
                <w:sz w:val="18"/>
              </w:rPr>
              <w:t>0519</w:t>
            </w:r>
            <w:r>
              <w:rPr>
                <w:rFonts w:hint="eastAsia"/>
                <w:sz w:val="18"/>
              </w:rPr>
              <w:t>）</w:t>
            </w:r>
            <w:r>
              <w:rPr>
                <w:rFonts w:hint="eastAsia"/>
                <w:sz w:val="18"/>
              </w:rPr>
              <w:t>/</w:t>
            </w:r>
            <w:r>
              <w:rPr>
                <w:rFonts w:hint="eastAsia"/>
                <w:sz w:val="18"/>
              </w:rPr>
              <w:t>（</w:t>
            </w:r>
            <w:r>
              <w:rPr>
                <w:rFonts w:hint="eastAsia"/>
                <w:sz w:val="18"/>
              </w:rPr>
              <w:t>1736</w:t>
            </w:r>
            <w:r>
              <w:rPr>
                <w:rFonts w:hint="eastAsia"/>
                <w:sz w:val="18"/>
              </w:rPr>
              <w:t>）</w:t>
            </w:r>
          </w:p>
        </w:tc>
        <w:tc>
          <w:tcPr>
            <w:tcW w:w="1250" w:type="dxa"/>
            <w:tcBorders>
              <w:top w:val="single" w:sz="4" w:space="0" w:color="auto"/>
              <w:left w:val="single" w:sz="4" w:space="0" w:color="auto"/>
              <w:bottom w:val="single" w:sz="4" w:space="0" w:color="auto"/>
              <w:right w:val="single" w:sz="4" w:space="0" w:color="auto"/>
            </w:tcBorders>
            <w:vAlign w:val="center"/>
          </w:tcPr>
          <w:p w14:paraId="3112CA37" w14:textId="77777777" w:rsidR="00000000" w:rsidRDefault="007478C2">
            <w:pPr>
              <w:pStyle w:val="NormalWeb"/>
              <w:jc w:val="center"/>
              <w:rPr>
                <w:sz w:val="18"/>
              </w:rPr>
            </w:pPr>
            <w:r>
              <w:rPr>
                <w:rFonts w:hint="eastAsia"/>
                <w:sz w:val="18"/>
              </w:rPr>
              <w:t>（</w:t>
            </w:r>
            <w:r>
              <w:rPr>
                <w:sz w:val="18"/>
              </w:rPr>
              <w:t>0520</w:t>
            </w:r>
            <w:r>
              <w:rPr>
                <w:rFonts w:hint="eastAsia"/>
                <w:sz w:val="18"/>
              </w:rPr>
              <w:t>）</w:t>
            </w:r>
            <w:r>
              <w:rPr>
                <w:rFonts w:hint="eastAsia"/>
                <w:sz w:val="18"/>
              </w:rPr>
              <w:t>/</w:t>
            </w:r>
            <w:r>
              <w:rPr>
                <w:rFonts w:hint="eastAsia"/>
                <w:sz w:val="18"/>
              </w:rPr>
              <w:t>（</w:t>
            </w:r>
            <w:r>
              <w:rPr>
                <w:rFonts w:hint="eastAsia"/>
                <w:sz w:val="18"/>
              </w:rPr>
              <w:t>1737</w:t>
            </w:r>
            <w:r>
              <w:rPr>
                <w:rFonts w:hint="eastAsia"/>
                <w:sz w:val="18"/>
              </w:rPr>
              <w:t>）</w:t>
            </w:r>
          </w:p>
        </w:tc>
        <w:tc>
          <w:tcPr>
            <w:tcW w:w="1250" w:type="dxa"/>
            <w:tcBorders>
              <w:top w:val="single" w:sz="4" w:space="0" w:color="auto"/>
              <w:left w:val="single" w:sz="4" w:space="0" w:color="auto"/>
              <w:bottom w:val="single" w:sz="4" w:space="0" w:color="auto"/>
              <w:right w:val="single" w:sz="4" w:space="0" w:color="auto"/>
            </w:tcBorders>
            <w:vAlign w:val="center"/>
          </w:tcPr>
          <w:p w14:paraId="38E46703" w14:textId="77777777" w:rsidR="00000000" w:rsidRDefault="007478C2">
            <w:pPr>
              <w:pStyle w:val="NormalWeb"/>
              <w:jc w:val="center"/>
              <w:rPr>
                <w:sz w:val="18"/>
              </w:rPr>
            </w:pPr>
            <w:r>
              <w:rPr>
                <w:rFonts w:hint="eastAsia"/>
                <w:sz w:val="18"/>
              </w:rPr>
              <w:t>（</w:t>
            </w:r>
            <w:r>
              <w:rPr>
                <w:sz w:val="18"/>
              </w:rPr>
              <w:t>0521</w:t>
            </w:r>
            <w:r>
              <w:rPr>
                <w:rFonts w:hint="eastAsia"/>
                <w:sz w:val="18"/>
              </w:rPr>
              <w:t>）</w:t>
            </w:r>
          </w:p>
        </w:tc>
        <w:tc>
          <w:tcPr>
            <w:tcW w:w="1520" w:type="dxa"/>
            <w:tcBorders>
              <w:top w:val="single" w:sz="4" w:space="0" w:color="auto"/>
              <w:left w:val="single" w:sz="4" w:space="0" w:color="auto"/>
              <w:bottom w:val="single" w:sz="4" w:space="0" w:color="auto"/>
              <w:right w:val="single" w:sz="4" w:space="0" w:color="auto"/>
            </w:tcBorders>
            <w:vAlign w:val="center"/>
          </w:tcPr>
          <w:p w14:paraId="2D50BF6C" w14:textId="77777777" w:rsidR="00000000" w:rsidRDefault="007478C2">
            <w:pPr>
              <w:pStyle w:val="NormalWeb"/>
              <w:jc w:val="center"/>
              <w:rPr>
                <w:sz w:val="18"/>
              </w:rPr>
            </w:pPr>
            <w:r>
              <w:rPr>
                <w:rFonts w:hint="eastAsia"/>
                <w:sz w:val="18"/>
              </w:rPr>
              <w:t>（</w:t>
            </w:r>
            <w:r>
              <w:rPr>
                <w:sz w:val="18"/>
              </w:rPr>
              <w:t>0522</w:t>
            </w:r>
            <w:r>
              <w:rPr>
                <w:rFonts w:hint="eastAsia"/>
                <w:sz w:val="18"/>
              </w:rPr>
              <w:t>）</w:t>
            </w:r>
          </w:p>
        </w:tc>
        <w:tc>
          <w:tcPr>
            <w:tcW w:w="1250" w:type="dxa"/>
            <w:tcBorders>
              <w:top w:val="single" w:sz="4" w:space="0" w:color="auto"/>
              <w:left w:val="single" w:sz="4" w:space="0" w:color="auto"/>
              <w:bottom w:val="single" w:sz="4" w:space="0" w:color="auto"/>
              <w:right w:val="single" w:sz="4" w:space="0" w:color="auto"/>
            </w:tcBorders>
            <w:vAlign w:val="center"/>
          </w:tcPr>
          <w:p w14:paraId="0DCC6A34" w14:textId="77777777" w:rsidR="00000000" w:rsidRDefault="007478C2">
            <w:pPr>
              <w:pStyle w:val="NormalWeb"/>
              <w:jc w:val="center"/>
              <w:rPr>
                <w:sz w:val="18"/>
              </w:rPr>
            </w:pPr>
            <w:r>
              <w:rPr>
                <w:rFonts w:hint="eastAsia"/>
                <w:sz w:val="18"/>
              </w:rPr>
              <w:t>（</w:t>
            </w:r>
            <w:r>
              <w:rPr>
                <w:sz w:val="18"/>
              </w:rPr>
              <w:t>0523</w:t>
            </w:r>
            <w:r>
              <w:rPr>
                <w:rFonts w:hint="eastAsia"/>
                <w:sz w:val="18"/>
              </w:rPr>
              <w:t>）</w:t>
            </w:r>
            <w:r>
              <w:rPr>
                <w:rFonts w:hint="eastAsia"/>
                <w:sz w:val="18"/>
              </w:rPr>
              <w:t>/</w:t>
            </w:r>
            <w:r>
              <w:rPr>
                <w:rFonts w:hint="eastAsia"/>
                <w:sz w:val="18"/>
              </w:rPr>
              <w:t>（</w:t>
            </w:r>
            <w:r>
              <w:rPr>
                <w:rFonts w:hint="eastAsia"/>
                <w:sz w:val="18"/>
              </w:rPr>
              <w:t>1738</w:t>
            </w:r>
            <w:r>
              <w:rPr>
                <w:rFonts w:hint="eastAsia"/>
                <w:sz w:val="18"/>
              </w:rPr>
              <w:t>）</w:t>
            </w:r>
          </w:p>
        </w:tc>
        <w:tc>
          <w:tcPr>
            <w:tcW w:w="1250" w:type="dxa"/>
            <w:tcBorders>
              <w:top w:val="single" w:sz="4" w:space="0" w:color="auto"/>
              <w:left w:val="single" w:sz="4" w:space="0" w:color="auto"/>
              <w:bottom w:val="single" w:sz="4" w:space="0" w:color="auto"/>
              <w:right w:val="single" w:sz="4" w:space="0" w:color="auto"/>
            </w:tcBorders>
            <w:vAlign w:val="center"/>
          </w:tcPr>
          <w:p w14:paraId="761309CE" w14:textId="77777777" w:rsidR="00000000" w:rsidRDefault="007478C2">
            <w:pPr>
              <w:pStyle w:val="NormalWeb"/>
              <w:jc w:val="center"/>
              <w:rPr>
                <w:sz w:val="18"/>
              </w:rPr>
            </w:pPr>
            <w:r>
              <w:rPr>
                <w:rFonts w:hint="eastAsia"/>
                <w:sz w:val="18"/>
              </w:rPr>
              <w:t>（</w:t>
            </w:r>
            <w:r>
              <w:rPr>
                <w:sz w:val="18"/>
              </w:rPr>
              <w:t>0524</w:t>
            </w:r>
            <w:r>
              <w:rPr>
                <w:rFonts w:hint="eastAsia"/>
                <w:sz w:val="18"/>
              </w:rPr>
              <w:t>）</w:t>
            </w:r>
            <w:r>
              <w:rPr>
                <w:rFonts w:hint="eastAsia"/>
                <w:sz w:val="18"/>
              </w:rPr>
              <w:t>/</w:t>
            </w:r>
            <w:r>
              <w:rPr>
                <w:rFonts w:hint="eastAsia"/>
                <w:sz w:val="18"/>
              </w:rPr>
              <w:t>（</w:t>
            </w:r>
            <w:r>
              <w:rPr>
                <w:rFonts w:hint="eastAsia"/>
                <w:sz w:val="18"/>
              </w:rPr>
              <w:t>1739</w:t>
            </w:r>
            <w:r>
              <w:rPr>
                <w:rFonts w:hint="eastAsia"/>
                <w:sz w:val="18"/>
              </w:rPr>
              <w:t>）</w:t>
            </w:r>
          </w:p>
        </w:tc>
      </w:tr>
      <w:tr w:rsidR="00000000" w14:paraId="13BB1CB3"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74CF5AE6" w14:textId="77777777" w:rsidR="00000000" w:rsidRDefault="007478C2">
            <w:pPr>
              <w:snapToGrid w:val="0"/>
              <w:rPr>
                <w:rFonts w:ascii="宋体" w:hAnsi="宋体"/>
                <w:sz w:val="24"/>
              </w:rPr>
            </w:pPr>
            <w:r>
              <w:rPr>
                <w:rFonts w:ascii="宋体" w:hAnsi="宋体" w:hint="eastAsia"/>
                <w:sz w:val="24"/>
              </w:rPr>
              <w:t>过去一个月</w:t>
            </w:r>
            <w:r>
              <w:rPr>
                <w:rStyle w:val="FootnoteReference"/>
                <w:rFonts w:ascii="宋体" w:hAnsi="宋体"/>
                <w:sz w:val="24"/>
              </w:rPr>
              <w:footnoteReference w:id="43"/>
            </w:r>
          </w:p>
        </w:tc>
        <w:tc>
          <w:tcPr>
            <w:tcW w:w="1219" w:type="dxa"/>
            <w:tcBorders>
              <w:top w:val="single" w:sz="4" w:space="0" w:color="auto"/>
              <w:left w:val="single" w:sz="4" w:space="0" w:color="auto"/>
              <w:bottom w:val="single" w:sz="4" w:space="0" w:color="auto"/>
              <w:right w:val="single" w:sz="4" w:space="0" w:color="auto"/>
            </w:tcBorders>
            <w:vAlign w:val="center"/>
          </w:tcPr>
          <w:p w14:paraId="51DF26FC"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78E76E15"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17701FB" w14:textId="77777777" w:rsidR="00000000" w:rsidRDefault="007478C2">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2D93D8D2"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1BF1B394"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2282EC97" w14:textId="77777777" w:rsidR="00000000" w:rsidRDefault="007478C2">
            <w:pPr>
              <w:snapToGrid w:val="0"/>
              <w:rPr>
                <w:rFonts w:ascii="宋体" w:hAnsi="宋体"/>
                <w:sz w:val="24"/>
              </w:rPr>
            </w:pPr>
          </w:p>
        </w:tc>
      </w:tr>
      <w:tr w:rsidR="00000000" w14:paraId="472B486A"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0C48A937" w14:textId="77777777" w:rsidR="00000000" w:rsidRDefault="007478C2">
            <w:pPr>
              <w:snapToGrid w:val="0"/>
              <w:rPr>
                <w:rFonts w:ascii="宋体" w:hAnsi="宋体"/>
                <w:sz w:val="24"/>
              </w:rPr>
            </w:pPr>
            <w:r>
              <w:rPr>
                <w:rFonts w:ascii="宋体" w:hAnsi="宋体" w:hint="eastAsia"/>
                <w:sz w:val="24"/>
              </w:rPr>
              <w:t>过去三个月</w:t>
            </w:r>
          </w:p>
        </w:tc>
        <w:tc>
          <w:tcPr>
            <w:tcW w:w="1219" w:type="dxa"/>
            <w:tcBorders>
              <w:top w:val="single" w:sz="4" w:space="0" w:color="auto"/>
              <w:left w:val="single" w:sz="4" w:space="0" w:color="auto"/>
              <w:bottom w:val="single" w:sz="4" w:space="0" w:color="auto"/>
              <w:right w:val="single" w:sz="4" w:space="0" w:color="auto"/>
            </w:tcBorders>
            <w:vAlign w:val="center"/>
          </w:tcPr>
          <w:p w14:paraId="5A906092"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FD5A6B7"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7269A6F9" w14:textId="77777777" w:rsidR="00000000" w:rsidRDefault="007478C2">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5A379F42"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22E58A1C"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5AF0138F" w14:textId="77777777" w:rsidR="00000000" w:rsidRDefault="007478C2">
            <w:pPr>
              <w:snapToGrid w:val="0"/>
              <w:rPr>
                <w:rFonts w:ascii="宋体" w:hAnsi="宋体"/>
                <w:sz w:val="24"/>
              </w:rPr>
            </w:pPr>
          </w:p>
        </w:tc>
      </w:tr>
      <w:tr w:rsidR="00000000" w14:paraId="6602A052"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6285E0D3" w14:textId="77777777" w:rsidR="00000000" w:rsidRDefault="007478C2">
            <w:pPr>
              <w:snapToGrid w:val="0"/>
              <w:rPr>
                <w:rFonts w:ascii="宋体" w:hAnsi="宋体"/>
                <w:sz w:val="24"/>
              </w:rPr>
            </w:pPr>
            <w:r>
              <w:rPr>
                <w:rFonts w:ascii="宋体" w:hAnsi="宋体" w:hint="eastAsia"/>
                <w:sz w:val="24"/>
              </w:rPr>
              <w:t>过去六个月</w:t>
            </w:r>
          </w:p>
        </w:tc>
        <w:tc>
          <w:tcPr>
            <w:tcW w:w="1219" w:type="dxa"/>
            <w:tcBorders>
              <w:top w:val="single" w:sz="4" w:space="0" w:color="auto"/>
              <w:left w:val="single" w:sz="4" w:space="0" w:color="auto"/>
              <w:bottom w:val="single" w:sz="4" w:space="0" w:color="auto"/>
              <w:right w:val="single" w:sz="4" w:space="0" w:color="auto"/>
            </w:tcBorders>
            <w:vAlign w:val="center"/>
          </w:tcPr>
          <w:p w14:paraId="450EE215"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7041AE4"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23887FCF" w14:textId="77777777" w:rsidR="00000000" w:rsidRDefault="007478C2">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469C0004"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9B96ECB"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09DC5DAE" w14:textId="77777777" w:rsidR="00000000" w:rsidRDefault="007478C2">
            <w:pPr>
              <w:snapToGrid w:val="0"/>
              <w:rPr>
                <w:rFonts w:ascii="宋体" w:hAnsi="宋体"/>
                <w:sz w:val="24"/>
              </w:rPr>
            </w:pPr>
          </w:p>
        </w:tc>
      </w:tr>
      <w:tr w:rsidR="00000000" w14:paraId="23A2E93B"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0DCD47E7" w14:textId="77777777" w:rsidR="00000000" w:rsidRDefault="007478C2">
            <w:pPr>
              <w:snapToGrid w:val="0"/>
              <w:rPr>
                <w:rFonts w:ascii="宋体" w:hAnsi="宋体"/>
                <w:sz w:val="24"/>
              </w:rPr>
            </w:pPr>
            <w:r>
              <w:rPr>
                <w:rFonts w:ascii="宋体" w:hAnsi="宋体" w:hint="eastAsia"/>
                <w:sz w:val="24"/>
              </w:rPr>
              <w:t>过去一年</w:t>
            </w:r>
          </w:p>
        </w:tc>
        <w:tc>
          <w:tcPr>
            <w:tcW w:w="1219" w:type="dxa"/>
            <w:tcBorders>
              <w:top w:val="single" w:sz="4" w:space="0" w:color="auto"/>
              <w:left w:val="single" w:sz="4" w:space="0" w:color="auto"/>
              <w:bottom w:val="single" w:sz="4" w:space="0" w:color="auto"/>
              <w:right w:val="single" w:sz="4" w:space="0" w:color="auto"/>
            </w:tcBorders>
            <w:vAlign w:val="center"/>
          </w:tcPr>
          <w:p w14:paraId="174C21CB"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5EB9170D"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7DB6314D" w14:textId="77777777" w:rsidR="00000000" w:rsidRDefault="007478C2">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518E402C"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5940B2B9"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22153BC6" w14:textId="77777777" w:rsidR="00000000" w:rsidRDefault="007478C2">
            <w:pPr>
              <w:snapToGrid w:val="0"/>
              <w:rPr>
                <w:rFonts w:ascii="宋体" w:hAnsi="宋体"/>
                <w:sz w:val="24"/>
              </w:rPr>
            </w:pPr>
          </w:p>
        </w:tc>
      </w:tr>
      <w:tr w:rsidR="00000000" w14:paraId="21A7AF75"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3BDA4F28" w14:textId="77777777" w:rsidR="00000000" w:rsidRDefault="007478C2">
            <w:pPr>
              <w:snapToGrid w:val="0"/>
              <w:rPr>
                <w:rFonts w:ascii="宋体" w:hAnsi="宋体"/>
                <w:sz w:val="24"/>
              </w:rPr>
            </w:pPr>
            <w:r>
              <w:rPr>
                <w:rFonts w:ascii="宋体" w:hAnsi="宋体" w:hint="eastAsia"/>
                <w:sz w:val="24"/>
              </w:rPr>
              <w:t>过去三年</w:t>
            </w:r>
          </w:p>
        </w:tc>
        <w:tc>
          <w:tcPr>
            <w:tcW w:w="1219" w:type="dxa"/>
            <w:tcBorders>
              <w:top w:val="single" w:sz="4" w:space="0" w:color="auto"/>
              <w:left w:val="single" w:sz="4" w:space="0" w:color="auto"/>
              <w:bottom w:val="single" w:sz="4" w:space="0" w:color="auto"/>
              <w:right w:val="single" w:sz="4" w:space="0" w:color="auto"/>
            </w:tcBorders>
            <w:vAlign w:val="center"/>
          </w:tcPr>
          <w:p w14:paraId="411B7963"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560CAC39"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3F37D7B4" w14:textId="77777777" w:rsidR="00000000" w:rsidRDefault="007478C2">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5C5AFBCA"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297A67B3"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57E90668" w14:textId="77777777" w:rsidR="00000000" w:rsidRDefault="007478C2">
            <w:pPr>
              <w:snapToGrid w:val="0"/>
              <w:rPr>
                <w:rFonts w:ascii="宋体" w:hAnsi="宋体"/>
                <w:sz w:val="24"/>
              </w:rPr>
            </w:pPr>
          </w:p>
        </w:tc>
      </w:tr>
      <w:tr w:rsidR="00000000" w14:paraId="391A912D"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3902CFA8" w14:textId="77777777" w:rsidR="00000000" w:rsidRDefault="007478C2">
            <w:pPr>
              <w:snapToGrid w:val="0"/>
              <w:rPr>
                <w:rFonts w:ascii="宋体" w:hAnsi="宋体"/>
                <w:sz w:val="24"/>
              </w:rPr>
            </w:pPr>
            <w:r>
              <w:rPr>
                <w:rFonts w:ascii="宋体" w:hAnsi="宋体" w:hint="eastAsia"/>
                <w:sz w:val="24"/>
              </w:rPr>
              <w:t>过去五年</w:t>
            </w:r>
            <w:r>
              <w:rPr>
                <w:rStyle w:val="FootnoteReference"/>
                <w:rFonts w:ascii="宋体" w:hAnsi="宋体"/>
                <w:sz w:val="24"/>
              </w:rPr>
              <w:footnoteReference w:id="44"/>
            </w:r>
          </w:p>
        </w:tc>
        <w:tc>
          <w:tcPr>
            <w:tcW w:w="1219" w:type="dxa"/>
            <w:tcBorders>
              <w:top w:val="single" w:sz="4" w:space="0" w:color="auto"/>
              <w:left w:val="single" w:sz="4" w:space="0" w:color="auto"/>
              <w:bottom w:val="single" w:sz="4" w:space="0" w:color="auto"/>
              <w:right w:val="single" w:sz="4" w:space="0" w:color="auto"/>
            </w:tcBorders>
            <w:vAlign w:val="center"/>
          </w:tcPr>
          <w:p w14:paraId="3BE523B1"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09717F6"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1F7F3054" w14:textId="77777777" w:rsidR="00000000" w:rsidRDefault="007478C2">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6D6DD8EF"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2A284189"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566F038" w14:textId="77777777" w:rsidR="00000000" w:rsidRDefault="007478C2">
            <w:pPr>
              <w:snapToGrid w:val="0"/>
              <w:rPr>
                <w:rFonts w:ascii="宋体" w:hAnsi="宋体"/>
                <w:sz w:val="24"/>
              </w:rPr>
            </w:pPr>
          </w:p>
        </w:tc>
      </w:tr>
      <w:tr w:rsidR="00000000" w14:paraId="1C10C2F1" w14:textId="77777777">
        <w:trPr>
          <w:jc w:val="center"/>
        </w:trPr>
        <w:tc>
          <w:tcPr>
            <w:tcW w:w="1589" w:type="dxa"/>
            <w:tcBorders>
              <w:top w:val="single" w:sz="4" w:space="0" w:color="auto"/>
              <w:left w:val="single" w:sz="4" w:space="0" w:color="auto"/>
              <w:bottom w:val="single" w:sz="4" w:space="0" w:color="auto"/>
              <w:right w:val="single" w:sz="4" w:space="0" w:color="auto"/>
            </w:tcBorders>
            <w:vAlign w:val="center"/>
          </w:tcPr>
          <w:p w14:paraId="4B40365A" w14:textId="77777777" w:rsidR="00000000" w:rsidRDefault="007478C2">
            <w:pPr>
              <w:snapToGrid w:val="0"/>
              <w:rPr>
                <w:rFonts w:ascii="宋体" w:hAnsi="宋体"/>
                <w:sz w:val="24"/>
              </w:rPr>
            </w:pPr>
            <w:r>
              <w:rPr>
                <w:rFonts w:ascii="宋体" w:hAnsi="宋体" w:hint="eastAsia"/>
                <w:sz w:val="24"/>
              </w:rPr>
              <w:t>自基金合同生效起至今</w:t>
            </w:r>
          </w:p>
        </w:tc>
        <w:tc>
          <w:tcPr>
            <w:tcW w:w="1219" w:type="dxa"/>
            <w:tcBorders>
              <w:top w:val="single" w:sz="4" w:space="0" w:color="auto"/>
              <w:left w:val="single" w:sz="4" w:space="0" w:color="auto"/>
              <w:bottom w:val="single" w:sz="4" w:space="0" w:color="auto"/>
              <w:right w:val="single" w:sz="4" w:space="0" w:color="auto"/>
            </w:tcBorders>
            <w:vAlign w:val="center"/>
          </w:tcPr>
          <w:p w14:paraId="7971EDB6"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22B96936"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3E060D77" w14:textId="77777777" w:rsidR="00000000" w:rsidRDefault="007478C2">
            <w:pPr>
              <w:snapToGrid w:val="0"/>
              <w:rPr>
                <w:rFonts w:ascii="宋体" w:hAnsi="宋体"/>
                <w:sz w:val="24"/>
              </w:rPr>
            </w:pPr>
          </w:p>
        </w:tc>
        <w:tc>
          <w:tcPr>
            <w:tcW w:w="1520" w:type="dxa"/>
            <w:tcBorders>
              <w:top w:val="single" w:sz="4" w:space="0" w:color="auto"/>
              <w:left w:val="single" w:sz="4" w:space="0" w:color="auto"/>
              <w:bottom w:val="single" w:sz="4" w:space="0" w:color="auto"/>
              <w:right w:val="single" w:sz="4" w:space="0" w:color="auto"/>
            </w:tcBorders>
            <w:vAlign w:val="center"/>
          </w:tcPr>
          <w:p w14:paraId="093F67B3"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6079ECDB" w14:textId="77777777" w:rsidR="00000000" w:rsidRDefault="007478C2">
            <w:pPr>
              <w:snapToGrid w:val="0"/>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vAlign w:val="center"/>
          </w:tcPr>
          <w:p w14:paraId="40807B8E" w14:textId="77777777" w:rsidR="00000000" w:rsidRDefault="007478C2">
            <w:pPr>
              <w:snapToGrid w:val="0"/>
              <w:rPr>
                <w:rFonts w:ascii="宋体" w:hAnsi="宋体"/>
                <w:sz w:val="24"/>
              </w:rPr>
            </w:pPr>
          </w:p>
        </w:tc>
      </w:tr>
    </w:tbl>
    <w:p w14:paraId="4A134E8C"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0525</w:t>
      </w:r>
      <w:r>
        <w:rPr>
          <w:rFonts w:ascii="宋体" w:hAnsi="宋体" w:hint="eastAsia"/>
          <w:kern w:val="0"/>
          <w:sz w:val="18"/>
        </w:rPr>
        <w:t>）</w:t>
      </w:r>
    </w:p>
    <w:p w14:paraId="61B93722" w14:textId="77777777" w:rsidR="00000000" w:rsidRDefault="007478C2">
      <w:pPr>
        <w:rPr>
          <w:rFonts w:ascii="宋体" w:hAnsi="宋体"/>
          <w:sz w:val="24"/>
        </w:rPr>
      </w:pPr>
    </w:p>
    <w:p w14:paraId="1985113C" w14:textId="77777777" w:rsidR="00000000" w:rsidRDefault="007478C2">
      <w:pPr>
        <w:spacing w:line="360" w:lineRule="auto"/>
        <w:outlineLvl w:val="2"/>
        <w:rPr>
          <w:b/>
          <w:vertAlign w:val="superscript"/>
        </w:rPr>
      </w:pPr>
      <w:r>
        <w:rPr>
          <w:rFonts w:ascii="宋体" w:hAnsi="宋体" w:hint="eastAsia"/>
          <w:b/>
          <w:sz w:val="24"/>
        </w:rPr>
        <w:t xml:space="preserve">3.2.2 </w:t>
      </w:r>
      <w:r>
        <w:rPr>
          <w:rFonts w:ascii="宋体" w:hAnsi="宋体" w:hint="eastAsia"/>
          <w:b/>
          <w:sz w:val="24"/>
        </w:rPr>
        <w:t>自基金合同生效</w:t>
      </w:r>
      <w:r>
        <w:rPr>
          <w:rFonts w:ascii="宋体" w:hAnsi="宋体" w:hint="eastAsia"/>
          <w:b/>
          <w:sz w:val="24"/>
        </w:rPr>
        <w:t>/</w:t>
      </w:r>
      <w:r>
        <w:rPr>
          <w:rFonts w:ascii="宋体" w:hAnsi="宋体" w:hint="eastAsia"/>
          <w:b/>
          <w:sz w:val="24"/>
        </w:rPr>
        <w:t>自基金转型以来基金份额累计净值增长率变动及其与同期业绩比较基准收益率变动的比较</w:t>
      </w:r>
      <w:r>
        <w:rPr>
          <w:rFonts w:ascii="宋体" w:hAnsi="宋体"/>
          <w:b/>
          <w:sz w:val="24"/>
          <w:vertAlign w:val="superscript"/>
        </w:rPr>
        <w:footnoteReference w:id="45"/>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tblGrid>
      <w:tr w:rsidR="00000000" w14:paraId="212BEAC2" w14:textId="77777777">
        <w:trPr>
          <w:trHeight w:val="602"/>
        </w:trPr>
        <w:tc>
          <w:tcPr>
            <w:tcW w:w="8280" w:type="dxa"/>
          </w:tcPr>
          <w:p w14:paraId="20F2E445"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0527</w:t>
            </w:r>
            <w:r>
              <w:rPr>
                <w:rFonts w:ascii="宋体" w:hAnsi="宋体" w:hint="eastAsia"/>
                <w:kern w:val="0"/>
                <w:sz w:val="18"/>
              </w:rPr>
              <w:t>）（</w:t>
            </w:r>
            <w:r>
              <w:rPr>
                <w:rFonts w:ascii="宋体" w:hAnsi="宋体"/>
                <w:kern w:val="0"/>
                <w:sz w:val="18"/>
              </w:rPr>
              <w:t>0529</w:t>
            </w:r>
            <w:r>
              <w:rPr>
                <w:rFonts w:ascii="宋体" w:hAnsi="宋体" w:hint="eastAsia"/>
                <w:kern w:val="0"/>
                <w:sz w:val="18"/>
              </w:rPr>
              <w:t>）（</w:t>
            </w:r>
            <w:r>
              <w:rPr>
                <w:rFonts w:ascii="宋体" w:hAnsi="宋体"/>
                <w:kern w:val="0"/>
                <w:sz w:val="18"/>
              </w:rPr>
              <w:t>0532</w:t>
            </w:r>
            <w:r>
              <w:rPr>
                <w:rFonts w:ascii="宋体" w:hAnsi="宋体" w:hint="eastAsia"/>
                <w:kern w:val="0"/>
                <w:sz w:val="18"/>
              </w:rPr>
              <w:t>）</w:t>
            </w:r>
            <w:r>
              <w:rPr>
                <w:rFonts w:ascii="宋体" w:hAnsi="宋体" w:hint="eastAsia"/>
                <w:kern w:val="0"/>
                <w:sz w:val="18"/>
              </w:rPr>
              <w:t>/</w:t>
            </w:r>
            <w:r>
              <w:rPr>
                <w:rFonts w:ascii="宋体" w:hAnsi="宋体" w:hint="eastAsia"/>
                <w:kern w:val="0"/>
                <w:sz w:val="18"/>
              </w:rPr>
              <w:t>（</w:t>
            </w:r>
            <w:r>
              <w:rPr>
                <w:rFonts w:ascii="宋体" w:hAnsi="宋体"/>
                <w:kern w:val="0"/>
                <w:sz w:val="18"/>
              </w:rPr>
              <w:t>0527</w:t>
            </w:r>
            <w:r>
              <w:rPr>
                <w:rFonts w:ascii="宋体" w:hAnsi="宋体" w:hint="eastAsia"/>
                <w:kern w:val="0"/>
                <w:sz w:val="18"/>
              </w:rPr>
              <w:t>）（</w:t>
            </w:r>
            <w:r>
              <w:rPr>
                <w:rFonts w:ascii="宋体" w:hAnsi="宋体"/>
                <w:kern w:val="0"/>
                <w:sz w:val="18"/>
              </w:rPr>
              <w:t>05</w:t>
            </w:r>
            <w:r>
              <w:rPr>
                <w:rFonts w:ascii="宋体" w:hAnsi="宋体" w:hint="eastAsia"/>
                <w:kern w:val="0"/>
                <w:sz w:val="18"/>
              </w:rPr>
              <w:t>31</w:t>
            </w:r>
            <w:r>
              <w:rPr>
                <w:rFonts w:ascii="宋体" w:hAnsi="宋体" w:hint="eastAsia"/>
                <w:kern w:val="0"/>
                <w:sz w:val="18"/>
              </w:rPr>
              <w:t>）（</w:t>
            </w:r>
            <w:r>
              <w:rPr>
                <w:rFonts w:ascii="宋体" w:hAnsi="宋体"/>
                <w:kern w:val="0"/>
                <w:sz w:val="18"/>
              </w:rPr>
              <w:t>0532</w:t>
            </w:r>
            <w:r>
              <w:rPr>
                <w:rFonts w:ascii="宋体" w:hAnsi="宋体" w:hint="eastAsia"/>
                <w:kern w:val="0"/>
                <w:sz w:val="18"/>
              </w:rPr>
              <w:t>）</w:t>
            </w:r>
          </w:p>
        </w:tc>
      </w:tr>
    </w:tbl>
    <w:p w14:paraId="2CD9D717" w14:textId="77777777" w:rsidR="00000000" w:rsidRDefault="007478C2">
      <w:pPr>
        <w:rPr>
          <w:rFonts w:ascii="宋体" w:hAnsi="宋体"/>
          <w:kern w:val="0"/>
          <w:sz w:val="18"/>
        </w:rPr>
      </w:pPr>
      <w:r>
        <w:rPr>
          <w:rFonts w:ascii="宋体" w:hAnsi="宋体" w:hint="eastAsia"/>
          <w:sz w:val="24"/>
        </w:rPr>
        <w:t>注</w:t>
      </w:r>
      <w:r>
        <w:rPr>
          <w:rStyle w:val="FootnoteReference"/>
          <w:rFonts w:ascii="宋体" w:hAnsi="宋体"/>
          <w:sz w:val="24"/>
        </w:rPr>
        <w:footnoteReference w:id="46"/>
      </w:r>
      <w:r>
        <w:rPr>
          <w:rFonts w:ascii="宋体" w:hAnsi="宋体" w:hint="eastAsia"/>
          <w:sz w:val="24"/>
        </w:rPr>
        <w:t>：</w:t>
      </w:r>
      <w:r>
        <w:rPr>
          <w:rFonts w:ascii="宋体" w:hAnsi="宋体" w:hint="eastAsia"/>
          <w:kern w:val="0"/>
          <w:sz w:val="18"/>
        </w:rPr>
        <w:t>（</w:t>
      </w:r>
      <w:r>
        <w:rPr>
          <w:rFonts w:ascii="宋体" w:hAnsi="宋体"/>
          <w:kern w:val="0"/>
          <w:sz w:val="18"/>
        </w:rPr>
        <w:t>0533</w:t>
      </w:r>
      <w:r>
        <w:rPr>
          <w:rFonts w:ascii="宋体" w:hAnsi="宋体" w:hint="eastAsia"/>
          <w:kern w:val="0"/>
          <w:sz w:val="18"/>
        </w:rPr>
        <w:t>）（</w:t>
      </w:r>
      <w:r>
        <w:rPr>
          <w:rFonts w:ascii="宋体" w:hAnsi="宋体"/>
          <w:kern w:val="0"/>
          <w:sz w:val="18"/>
        </w:rPr>
        <w:t>053</w:t>
      </w:r>
      <w:r>
        <w:rPr>
          <w:rFonts w:ascii="宋体" w:hAnsi="宋体" w:hint="eastAsia"/>
          <w:kern w:val="0"/>
          <w:sz w:val="18"/>
        </w:rPr>
        <w:t>4</w:t>
      </w:r>
      <w:r>
        <w:rPr>
          <w:rFonts w:ascii="宋体" w:hAnsi="宋体" w:hint="eastAsia"/>
          <w:kern w:val="0"/>
          <w:sz w:val="18"/>
        </w:rPr>
        <w:t>）</w:t>
      </w:r>
    </w:p>
    <w:p w14:paraId="3C1D5330" w14:textId="77777777" w:rsidR="00000000" w:rsidRDefault="007478C2">
      <w:pPr>
        <w:rPr>
          <w:rFonts w:ascii="宋体" w:hAnsi="宋体"/>
          <w:sz w:val="24"/>
        </w:rPr>
      </w:pPr>
    </w:p>
    <w:p w14:paraId="4C0D3D5E" w14:textId="77777777" w:rsidR="00000000" w:rsidRDefault="007478C2">
      <w:pPr>
        <w:autoSpaceDE w:val="0"/>
        <w:autoSpaceDN w:val="0"/>
        <w:adjustRightInd w:val="0"/>
        <w:spacing w:line="360" w:lineRule="auto"/>
        <w:jc w:val="left"/>
        <w:outlineLvl w:val="2"/>
        <w:rPr>
          <w:b/>
          <w:color w:val="000000"/>
          <w:vertAlign w:val="superscript"/>
        </w:rPr>
      </w:pPr>
      <w:r>
        <w:rPr>
          <w:rFonts w:ascii="宋体" w:hAnsi="宋体" w:hint="eastAsia"/>
          <w:b/>
          <w:color w:val="000000"/>
          <w:sz w:val="24"/>
        </w:rPr>
        <w:t xml:space="preserve">3.2.3 </w:t>
      </w:r>
      <w:r>
        <w:rPr>
          <w:rFonts w:ascii="宋体" w:hAnsi="宋体" w:hint="eastAsia"/>
          <w:b/>
          <w:color w:val="000000"/>
          <w:sz w:val="24"/>
        </w:rPr>
        <w:t>过去五年</w:t>
      </w:r>
      <w:r>
        <w:rPr>
          <w:rFonts w:ascii="宋体" w:hAnsi="宋体" w:hint="eastAsia"/>
          <w:b/>
          <w:color w:val="000000"/>
          <w:sz w:val="24"/>
        </w:rPr>
        <w:t>/</w:t>
      </w:r>
      <w:r>
        <w:rPr>
          <w:rFonts w:ascii="宋体" w:hAnsi="宋体" w:hint="eastAsia"/>
          <w:b/>
          <w:color w:val="000000"/>
          <w:sz w:val="24"/>
        </w:rPr>
        <w:t>自基金合同生效</w:t>
      </w:r>
      <w:r>
        <w:rPr>
          <w:rFonts w:ascii="宋体" w:hAnsi="宋体" w:hint="eastAsia"/>
          <w:b/>
          <w:color w:val="000000"/>
          <w:sz w:val="24"/>
        </w:rPr>
        <w:t>/</w:t>
      </w:r>
      <w:r>
        <w:rPr>
          <w:rFonts w:ascii="宋体" w:hAnsi="宋体" w:hint="eastAsia"/>
          <w:b/>
          <w:color w:val="000000"/>
          <w:sz w:val="24"/>
        </w:rPr>
        <w:t>自基金转型以来基金每年净值增长率及其与同期业绩比较基准收益率的比较</w:t>
      </w:r>
      <w:r>
        <w:rPr>
          <w:rStyle w:val="FootnoteReference"/>
          <w:rFonts w:ascii="宋体" w:hAnsi="宋体"/>
          <w:b/>
          <w:color w:val="000000"/>
          <w:sz w:val="24"/>
        </w:rPr>
        <w:footnoteReference w:id="47"/>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4"/>
      </w:tblGrid>
      <w:tr w:rsidR="00000000" w14:paraId="70FDA96F" w14:textId="77777777">
        <w:trPr>
          <w:trHeight w:val="620"/>
        </w:trPr>
        <w:tc>
          <w:tcPr>
            <w:tcW w:w="8364" w:type="dxa"/>
          </w:tcPr>
          <w:p w14:paraId="32F80C53" w14:textId="77777777" w:rsidR="00000000" w:rsidRDefault="007478C2">
            <w:pPr>
              <w:rPr>
                <w:rFonts w:ascii="宋体" w:hAnsi="宋体"/>
                <w:color w:val="000000"/>
                <w:sz w:val="24"/>
              </w:rPr>
            </w:pPr>
            <w:r>
              <w:rPr>
                <w:rFonts w:ascii="宋体" w:hAnsi="宋体" w:hint="eastAsia"/>
                <w:color w:val="000000"/>
                <w:kern w:val="0"/>
                <w:sz w:val="18"/>
              </w:rPr>
              <w:t>固定净值型货币市场基金之外</w:t>
            </w:r>
            <w:r>
              <w:rPr>
                <w:rFonts w:ascii="宋体" w:hAnsi="宋体"/>
                <w:color w:val="000000"/>
                <w:kern w:val="0"/>
                <w:sz w:val="18"/>
              </w:rPr>
              <w:t>的基金</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36</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37</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38</w:t>
            </w:r>
            <w:r>
              <w:rPr>
                <w:rFonts w:ascii="宋体" w:hAnsi="宋体" w:hint="eastAsia"/>
                <w:color w:val="000000"/>
                <w:kern w:val="0"/>
                <w:sz w:val="18"/>
              </w:rPr>
              <w:t>）</w:t>
            </w:r>
            <w:r>
              <w:rPr>
                <w:rFonts w:ascii="宋体" w:hAnsi="宋体" w:hint="eastAsia"/>
                <w:color w:val="000000"/>
                <w:kern w:val="0"/>
                <w:sz w:val="18"/>
              </w:rPr>
              <w:t>/</w:t>
            </w:r>
            <w:r>
              <w:rPr>
                <w:rFonts w:ascii="宋体" w:hAnsi="宋体" w:hint="eastAsia"/>
                <w:color w:val="000000"/>
                <w:kern w:val="0"/>
                <w:sz w:val="18"/>
              </w:rPr>
              <w:t>固定净值型货币市场基金（</w:t>
            </w:r>
            <w:r>
              <w:rPr>
                <w:rFonts w:ascii="宋体" w:hAnsi="宋体"/>
                <w:color w:val="000000"/>
                <w:kern w:val="0"/>
                <w:sz w:val="18"/>
              </w:rPr>
              <w:t>05</w:t>
            </w:r>
            <w:r>
              <w:rPr>
                <w:rFonts w:ascii="宋体" w:hAnsi="宋体" w:hint="eastAsia"/>
                <w:color w:val="000000"/>
                <w:kern w:val="0"/>
                <w:sz w:val="18"/>
              </w:rPr>
              <w:t>36</w:t>
            </w:r>
            <w:r>
              <w:rPr>
                <w:rFonts w:ascii="宋体" w:hAnsi="宋体" w:hint="eastAsia"/>
                <w:color w:val="000000"/>
                <w:kern w:val="0"/>
                <w:sz w:val="18"/>
              </w:rPr>
              <w:t>）（</w:t>
            </w:r>
            <w:r>
              <w:rPr>
                <w:rFonts w:ascii="宋体" w:hAnsi="宋体" w:hint="eastAsia"/>
                <w:color w:val="000000"/>
                <w:kern w:val="0"/>
                <w:sz w:val="18"/>
              </w:rPr>
              <w:t>2120</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38</w:t>
            </w:r>
            <w:r>
              <w:rPr>
                <w:rFonts w:ascii="宋体" w:hAnsi="宋体" w:hint="eastAsia"/>
                <w:color w:val="000000"/>
                <w:kern w:val="0"/>
                <w:sz w:val="18"/>
              </w:rPr>
              <w:t>）</w:t>
            </w:r>
          </w:p>
        </w:tc>
      </w:tr>
    </w:tbl>
    <w:p w14:paraId="4E5A0CFF" w14:textId="77777777" w:rsidR="00000000" w:rsidRDefault="007478C2">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39</w:t>
      </w:r>
      <w:r>
        <w:rPr>
          <w:rFonts w:ascii="宋体" w:hAnsi="宋体" w:hint="eastAsia"/>
          <w:color w:val="000000"/>
          <w:kern w:val="0"/>
          <w:sz w:val="18"/>
        </w:rPr>
        <w:t>）（</w:t>
      </w:r>
      <w:r>
        <w:rPr>
          <w:rFonts w:ascii="宋体" w:hAnsi="宋体"/>
          <w:color w:val="000000"/>
          <w:kern w:val="0"/>
          <w:sz w:val="18"/>
        </w:rPr>
        <w:t>05</w:t>
      </w:r>
      <w:r>
        <w:rPr>
          <w:rFonts w:ascii="宋体" w:hAnsi="宋体" w:hint="eastAsia"/>
          <w:color w:val="000000"/>
          <w:kern w:val="0"/>
          <w:sz w:val="18"/>
        </w:rPr>
        <w:t>40</w:t>
      </w:r>
      <w:r>
        <w:rPr>
          <w:rFonts w:ascii="宋体" w:hAnsi="宋体" w:hint="eastAsia"/>
          <w:color w:val="000000"/>
          <w:kern w:val="0"/>
          <w:sz w:val="18"/>
        </w:rPr>
        <w:t>）</w:t>
      </w:r>
    </w:p>
    <w:p w14:paraId="6FB16E45" w14:textId="77777777" w:rsidR="00000000" w:rsidRDefault="007478C2">
      <w:pPr>
        <w:rPr>
          <w:rFonts w:ascii="宋体" w:hAnsi="宋体"/>
          <w:kern w:val="0"/>
          <w:sz w:val="18"/>
        </w:rPr>
      </w:pPr>
    </w:p>
    <w:p w14:paraId="04E052E4" w14:textId="77777777" w:rsidR="00000000" w:rsidRDefault="007478C2">
      <w:pPr>
        <w:pStyle w:val="Heading2"/>
        <w:rPr>
          <w:rFonts w:ascii="宋体" w:hAnsi="宋体"/>
        </w:rPr>
      </w:pPr>
      <w:bookmarkStart w:id="52" w:name="_Toc27280"/>
      <w:bookmarkStart w:id="53" w:name="_Toc101344009"/>
      <w:bookmarkStart w:id="54" w:name="_Toc7277"/>
      <w:r>
        <w:rPr>
          <w:rFonts w:ascii="宋体" w:hAnsi="宋体" w:hint="eastAsia"/>
        </w:rPr>
        <w:lastRenderedPageBreak/>
        <w:t xml:space="preserve">3.3 </w:t>
      </w:r>
      <w:r>
        <w:rPr>
          <w:rFonts w:ascii="宋体" w:hAnsi="宋体" w:hint="eastAsia"/>
        </w:rPr>
        <w:t>其他指标</w:t>
      </w:r>
      <w:r>
        <w:rPr>
          <w:rFonts w:ascii="宋体" w:hAnsi="宋体"/>
          <w:vertAlign w:val="superscript"/>
        </w:rPr>
        <w:footnoteReference w:id="48"/>
      </w:r>
      <w:bookmarkEnd w:id="52"/>
      <w:bookmarkEnd w:id="53"/>
      <w:bookmarkEnd w:id="54"/>
    </w:p>
    <w:p w14:paraId="2CD8B831" w14:textId="77777777" w:rsidR="00000000" w:rsidRDefault="007478C2">
      <w:pPr>
        <w:autoSpaceDE w:val="0"/>
        <w:autoSpaceDN w:val="0"/>
        <w:adjustRightInd w:val="0"/>
        <w:ind w:rightChars="269" w:right="565"/>
        <w:jc w:val="right"/>
        <w:rPr>
          <w:rFonts w:ascii="宋体" w:hAnsi="宋体"/>
          <w:kern w:val="0"/>
          <w:sz w:val="24"/>
        </w:rPr>
      </w:pPr>
      <w:r>
        <w:rPr>
          <w:rFonts w:ascii="宋体" w:hAnsi="宋体" w:hint="eastAsia"/>
          <w:sz w:val="24"/>
        </w:rPr>
        <w:t>单位：</w:t>
      </w:r>
      <w:r>
        <w:rPr>
          <w:rFonts w:ascii="宋体" w:hAnsi="宋体" w:hint="eastAsia"/>
          <w:sz w:val="24"/>
        </w:rPr>
        <w:t xml:space="preserve"> </w:t>
      </w:r>
      <w:r>
        <w:rPr>
          <w:rFonts w:ascii="宋体" w:hAnsi="宋体"/>
          <w:kern w:val="0"/>
          <w:sz w:val="24"/>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4860"/>
      </w:tblGrid>
      <w:tr w:rsidR="00000000" w14:paraId="66DF729A" w14:textId="77777777">
        <w:tc>
          <w:tcPr>
            <w:tcW w:w="4068" w:type="dxa"/>
            <w:vAlign w:val="center"/>
          </w:tcPr>
          <w:p w14:paraId="111EEE98" w14:textId="77777777" w:rsidR="00000000" w:rsidRDefault="007478C2">
            <w:pPr>
              <w:jc w:val="center"/>
            </w:pPr>
            <w:r>
              <w:rPr>
                <w:rFonts w:hint="eastAsia"/>
                <w:sz w:val="24"/>
              </w:rPr>
              <w:t>其他指标</w:t>
            </w:r>
          </w:p>
        </w:tc>
        <w:tc>
          <w:tcPr>
            <w:tcW w:w="4860" w:type="dxa"/>
            <w:vAlign w:val="center"/>
          </w:tcPr>
          <w:p w14:paraId="6AB3F8EF" w14:textId="77777777" w:rsidR="00000000" w:rsidRDefault="007478C2">
            <w:pPr>
              <w:jc w:val="center"/>
              <w:rPr>
                <w:rFonts w:ascii="宋体" w:hAnsi="宋体"/>
                <w:kern w:val="0"/>
                <w:sz w:val="24"/>
              </w:rPr>
            </w:pPr>
            <w:r>
              <w:rPr>
                <w:rFonts w:ascii="宋体" w:hAnsi="宋体" w:hint="eastAsia"/>
                <w:kern w:val="0"/>
                <w:sz w:val="24"/>
              </w:rPr>
              <w:t>报告期（年</w:t>
            </w:r>
            <w:r>
              <w:rPr>
                <w:rFonts w:ascii="宋体" w:hAnsi="宋体" w:hint="eastAsia"/>
                <w:kern w:val="0"/>
                <w:sz w:val="24"/>
              </w:rPr>
              <w:t xml:space="preserve"> </w:t>
            </w:r>
            <w:r>
              <w:rPr>
                <w:rFonts w:ascii="宋体" w:hAnsi="宋体" w:hint="eastAsia"/>
                <w:kern w:val="0"/>
                <w:sz w:val="24"/>
              </w:rPr>
              <w:t>月</w:t>
            </w:r>
            <w:r>
              <w:rPr>
                <w:rFonts w:ascii="宋体" w:hAnsi="宋体" w:hint="eastAsia"/>
                <w:kern w:val="0"/>
                <w:sz w:val="24"/>
              </w:rPr>
              <w:t xml:space="preserve"> </w:t>
            </w:r>
            <w:r>
              <w:rPr>
                <w:rFonts w:ascii="宋体" w:hAnsi="宋体" w:hint="eastAsia"/>
                <w:kern w:val="0"/>
                <w:sz w:val="24"/>
              </w:rPr>
              <w:t>日</w:t>
            </w:r>
            <w:r>
              <w:rPr>
                <w:rFonts w:ascii="宋体" w:hAnsi="宋体" w:hint="eastAsia"/>
                <w:kern w:val="0"/>
                <w:sz w:val="24"/>
              </w:rPr>
              <w:t>-</w:t>
            </w:r>
            <w:r>
              <w:rPr>
                <w:rFonts w:ascii="宋体" w:hAnsi="宋体" w:hint="eastAsia"/>
                <w:kern w:val="0"/>
                <w:sz w:val="24"/>
              </w:rPr>
              <w:t>年</w:t>
            </w:r>
            <w:r>
              <w:rPr>
                <w:rFonts w:ascii="宋体" w:hAnsi="宋体" w:hint="eastAsia"/>
                <w:kern w:val="0"/>
                <w:sz w:val="24"/>
              </w:rPr>
              <w:t xml:space="preserve"> </w:t>
            </w:r>
            <w:r>
              <w:rPr>
                <w:rFonts w:ascii="宋体" w:hAnsi="宋体" w:hint="eastAsia"/>
                <w:kern w:val="0"/>
                <w:sz w:val="24"/>
              </w:rPr>
              <w:t>月</w:t>
            </w:r>
            <w:r>
              <w:rPr>
                <w:rFonts w:ascii="宋体" w:hAnsi="宋体" w:hint="eastAsia"/>
                <w:kern w:val="0"/>
                <w:sz w:val="24"/>
              </w:rPr>
              <w:t xml:space="preserve"> </w:t>
            </w:r>
            <w:r>
              <w:rPr>
                <w:rFonts w:ascii="宋体" w:hAnsi="宋体" w:hint="eastAsia"/>
                <w:kern w:val="0"/>
                <w:sz w:val="24"/>
              </w:rPr>
              <w:t>日）</w:t>
            </w:r>
          </w:p>
          <w:p w14:paraId="1561E01D"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2023</w:t>
            </w:r>
            <w:r>
              <w:rPr>
                <w:rFonts w:ascii="宋体" w:hAnsi="宋体" w:hint="eastAsia"/>
                <w:kern w:val="0"/>
                <w:sz w:val="18"/>
              </w:rPr>
              <w:t>）（</w:t>
            </w:r>
            <w:r>
              <w:rPr>
                <w:rFonts w:ascii="宋体" w:hAnsi="宋体" w:hint="eastAsia"/>
                <w:kern w:val="0"/>
                <w:sz w:val="18"/>
              </w:rPr>
              <w:t>2024</w:t>
            </w:r>
            <w:r>
              <w:rPr>
                <w:rFonts w:ascii="宋体" w:hAnsi="宋体" w:hint="eastAsia"/>
                <w:kern w:val="0"/>
                <w:sz w:val="18"/>
              </w:rPr>
              <w:t>）</w:t>
            </w:r>
          </w:p>
        </w:tc>
      </w:tr>
      <w:tr w:rsidR="00000000" w14:paraId="31A14181" w14:textId="77777777">
        <w:tc>
          <w:tcPr>
            <w:tcW w:w="4068" w:type="dxa"/>
          </w:tcPr>
          <w:p w14:paraId="253C7562" w14:textId="77777777" w:rsidR="00000000" w:rsidRDefault="007478C2">
            <w:pPr>
              <w:pStyle w:val="NormalWeb"/>
            </w:pPr>
            <w:r>
              <w:rPr>
                <w:rFonts w:hint="eastAsia"/>
                <w:sz w:val="18"/>
              </w:rPr>
              <w:t>（</w:t>
            </w:r>
            <w:r>
              <w:rPr>
                <w:sz w:val="18"/>
              </w:rPr>
              <w:t>0548</w:t>
            </w:r>
            <w:r>
              <w:rPr>
                <w:rFonts w:hint="eastAsia"/>
                <w:sz w:val="18"/>
              </w:rPr>
              <w:t>）</w:t>
            </w:r>
          </w:p>
        </w:tc>
        <w:tc>
          <w:tcPr>
            <w:tcW w:w="4860" w:type="dxa"/>
            <w:vAlign w:val="bottom"/>
          </w:tcPr>
          <w:p w14:paraId="1B6FF89C" w14:textId="77777777" w:rsidR="00000000" w:rsidRDefault="007478C2">
            <w:pPr>
              <w:jc w:val="right"/>
              <w:rPr>
                <w:rFonts w:ascii="宋体" w:hAnsi="宋体"/>
                <w:sz w:val="24"/>
              </w:rPr>
            </w:pPr>
            <w:bookmarkStart w:id="55" w:name="OLE_LINK9"/>
            <w:r>
              <w:rPr>
                <w:rFonts w:ascii="宋体" w:hAnsi="宋体" w:hint="eastAsia"/>
                <w:kern w:val="0"/>
                <w:sz w:val="18"/>
              </w:rPr>
              <w:t>（</w:t>
            </w:r>
            <w:r>
              <w:rPr>
                <w:rFonts w:ascii="宋体" w:hAnsi="宋体" w:hint="eastAsia"/>
                <w:kern w:val="0"/>
                <w:sz w:val="18"/>
              </w:rPr>
              <w:t>2627</w:t>
            </w:r>
            <w:r>
              <w:rPr>
                <w:rFonts w:ascii="宋体" w:hAnsi="宋体" w:hint="eastAsia"/>
                <w:kern w:val="0"/>
                <w:sz w:val="18"/>
              </w:rPr>
              <w:t>）</w:t>
            </w:r>
            <w:bookmarkEnd w:id="55"/>
          </w:p>
        </w:tc>
      </w:tr>
      <w:tr w:rsidR="00000000" w14:paraId="10181222" w14:textId="77777777">
        <w:tc>
          <w:tcPr>
            <w:tcW w:w="4068" w:type="dxa"/>
          </w:tcPr>
          <w:p w14:paraId="125ABA9F" w14:textId="77777777" w:rsidR="00000000" w:rsidRDefault="007478C2">
            <w:pPr>
              <w:pStyle w:val="NormalWeb"/>
            </w:pPr>
            <w:r>
              <w:rPr>
                <w:rFonts w:hint="eastAsia"/>
              </w:rPr>
              <w:t>1.</w:t>
            </w:r>
          </w:p>
        </w:tc>
        <w:tc>
          <w:tcPr>
            <w:tcW w:w="4860" w:type="dxa"/>
            <w:vAlign w:val="bottom"/>
          </w:tcPr>
          <w:p w14:paraId="3DB6278D" w14:textId="77777777" w:rsidR="00000000" w:rsidRDefault="007478C2">
            <w:pPr>
              <w:jc w:val="right"/>
              <w:rPr>
                <w:rFonts w:ascii="宋体" w:hAnsi="宋体"/>
                <w:sz w:val="24"/>
              </w:rPr>
            </w:pPr>
          </w:p>
        </w:tc>
      </w:tr>
      <w:tr w:rsidR="00000000" w14:paraId="364723FA" w14:textId="77777777">
        <w:tc>
          <w:tcPr>
            <w:tcW w:w="4068" w:type="dxa"/>
          </w:tcPr>
          <w:p w14:paraId="067C67E4" w14:textId="77777777" w:rsidR="00000000" w:rsidRDefault="007478C2">
            <w:pPr>
              <w:pStyle w:val="NormalWeb"/>
            </w:pPr>
            <w:r>
              <w:rPr>
                <w:rFonts w:hint="eastAsia"/>
              </w:rPr>
              <w:t>2.</w:t>
            </w:r>
          </w:p>
        </w:tc>
        <w:tc>
          <w:tcPr>
            <w:tcW w:w="4860" w:type="dxa"/>
            <w:vAlign w:val="bottom"/>
          </w:tcPr>
          <w:p w14:paraId="6DAA3884" w14:textId="77777777" w:rsidR="00000000" w:rsidRDefault="007478C2">
            <w:pPr>
              <w:jc w:val="right"/>
              <w:rPr>
                <w:rFonts w:ascii="宋体" w:hAnsi="宋体"/>
                <w:sz w:val="24"/>
              </w:rPr>
            </w:pPr>
          </w:p>
        </w:tc>
      </w:tr>
      <w:tr w:rsidR="00000000" w14:paraId="5C68EA81" w14:textId="77777777">
        <w:tc>
          <w:tcPr>
            <w:tcW w:w="4068" w:type="dxa"/>
            <w:vAlign w:val="center"/>
          </w:tcPr>
          <w:p w14:paraId="623C09C1" w14:textId="77777777" w:rsidR="00000000" w:rsidRDefault="007478C2">
            <w:pPr>
              <w:pStyle w:val="NormalWeb"/>
            </w:pPr>
            <w:r>
              <w:rPr>
                <w:rFonts w:hint="eastAsia"/>
              </w:rPr>
              <w:t>……</w:t>
            </w:r>
          </w:p>
        </w:tc>
        <w:tc>
          <w:tcPr>
            <w:tcW w:w="4860" w:type="dxa"/>
            <w:vAlign w:val="bottom"/>
          </w:tcPr>
          <w:p w14:paraId="344F2C72" w14:textId="77777777" w:rsidR="00000000" w:rsidRDefault="007478C2">
            <w:pPr>
              <w:jc w:val="center"/>
              <w:rPr>
                <w:rFonts w:ascii="宋体" w:hAnsi="宋体"/>
                <w:kern w:val="0"/>
                <w:sz w:val="24"/>
              </w:rPr>
            </w:pPr>
          </w:p>
        </w:tc>
      </w:tr>
      <w:tr w:rsidR="00000000" w14:paraId="26FB1C13" w14:textId="77777777">
        <w:tc>
          <w:tcPr>
            <w:tcW w:w="4068" w:type="dxa"/>
            <w:vAlign w:val="center"/>
          </w:tcPr>
          <w:p w14:paraId="3FF92F94" w14:textId="77777777" w:rsidR="00000000" w:rsidRDefault="007478C2">
            <w:pPr>
              <w:pStyle w:val="NormalWeb"/>
              <w:jc w:val="center"/>
            </w:pPr>
            <w:r>
              <w:rPr>
                <w:rFonts w:hint="eastAsia"/>
              </w:rPr>
              <w:t>其他指标</w:t>
            </w:r>
          </w:p>
        </w:tc>
        <w:tc>
          <w:tcPr>
            <w:tcW w:w="4860" w:type="dxa"/>
            <w:vAlign w:val="bottom"/>
          </w:tcPr>
          <w:p w14:paraId="55A31D00" w14:textId="77777777" w:rsidR="00000000" w:rsidRDefault="007478C2">
            <w:pPr>
              <w:jc w:val="center"/>
              <w:rPr>
                <w:rFonts w:ascii="宋体" w:hAnsi="宋体"/>
                <w:kern w:val="0"/>
                <w:sz w:val="24"/>
              </w:rPr>
            </w:pPr>
            <w:r>
              <w:rPr>
                <w:rFonts w:ascii="宋体" w:hAnsi="宋体" w:hint="eastAsia"/>
                <w:kern w:val="0"/>
                <w:sz w:val="24"/>
              </w:rPr>
              <w:t>报告期末（年</w:t>
            </w:r>
            <w:r>
              <w:rPr>
                <w:rFonts w:ascii="宋体" w:hAnsi="宋体" w:hint="eastAsia"/>
                <w:kern w:val="0"/>
                <w:sz w:val="24"/>
              </w:rPr>
              <w:t xml:space="preserve"> </w:t>
            </w:r>
            <w:r>
              <w:rPr>
                <w:rFonts w:ascii="宋体" w:hAnsi="宋体" w:hint="eastAsia"/>
                <w:kern w:val="0"/>
                <w:sz w:val="24"/>
              </w:rPr>
              <w:t>月</w:t>
            </w:r>
            <w:r>
              <w:rPr>
                <w:rFonts w:ascii="宋体" w:hAnsi="宋体" w:hint="eastAsia"/>
                <w:kern w:val="0"/>
                <w:sz w:val="24"/>
              </w:rPr>
              <w:t xml:space="preserve"> </w:t>
            </w:r>
            <w:r>
              <w:rPr>
                <w:rFonts w:ascii="宋体" w:hAnsi="宋体" w:hint="eastAsia"/>
                <w:kern w:val="0"/>
                <w:sz w:val="24"/>
              </w:rPr>
              <w:t>日）</w:t>
            </w:r>
          </w:p>
          <w:p w14:paraId="6D9C79D7" w14:textId="77777777" w:rsidR="00000000" w:rsidRDefault="007478C2">
            <w:pPr>
              <w:jc w:val="center"/>
              <w:rPr>
                <w:rFonts w:ascii="宋体" w:hAnsi="宋体"/>
                <w:sz w:val="24"/>
              </w:rPr>
            </w:pPr>
            <w:r>
              <w:rPr>
                <w:rFonts w:ascii="宋体" w:hAnsi="宋体"/>
                <w:kern w:val="0"/>
                <w:sz w:val="18"/>
              </w:rPr>
              <w:t>(2024)</w:t>
            </w:r>
          </w:p>
        </w:tc>
      </w:tr>
      <w:tr w:rsidR="00000000" w14:paraId="584E3165" w14:textId="77777777">
        <w:tc>
          <w:tcPr>
            <w:tcW w:w="4068" w:type="dxa"/>
            <w:vAlign w:val="center"/>
          </w:tcPr>
          <w:p w14:paraId="0A70DF32" w14:textId="77777777" w:rsidR="00000000" w:rsidRDefault="007478C2">
            <w:pPr>
              <w:pStyle w:val="NormalWeb"/>
            </w:pPr>
            <w:r>
              <w:rPr>
                <w:rFonts w:hint="eastAsia"/>
                <w:sz w:val="18"/>
              </w:rPr>
              <w:t>（</w:t>
            </w:r>
            <w:r>
              <w:rPr>
                <w:sz w:val="18"/>
              </w:rPr>
              <w:t>0548</w:t>
            </w:r>
            <w:r>
              <w:rPr>
                <w:rFonts w:hint="eastAsia"/>
                <w:sz w:val="18"/>
              </w:rPr>
              <w:t>）</w:t>
            </w:r>
          </w:p>
        </w:tc>
        <w:tc>
          <w:tcPr>
            <w:tcW w:w="4860" w:type="dxa"/>
            <w:vAlign w:val="bottom"/>
          </w:tcPr>
          <w:p w14:paraId="272F2FEC" w14:textId="77777777" w:rsidR="00000000" w:rsidRDefault="007478C2">
            <w:pPr>
              <w:jc w:val="right"/>
              <w:rPr>
                <w:rFonts w:ascii="宋体" w:hAnsi="宋体"/>
                <w:kern w:val="0"/>
                <w:sz w:val="18"/>
              </w:rPr>
            </w:pPr>
            <w:r>
              <w:rPr>
                <w:rFonts w:ascii="宋体" w:hAnsi="宋体" w:hint="eastAsia"/>
                <w:kern w:val="0"/>
                <w:sz w:val="18"/>
              </w:rPr>
              <w:t xml:space="preserve">        </w:t>
            </w:r>
            <w:r>
              <w:rPr>
                <w:rFonts w:ascii="宋体" w:hAnsi="宋体" w:hint="eastAsia"/>
                <w:kern w:val="0"/>
                <w:sz w:val="18"/>
              </w:rPr>
              <w:t>（</w:t>
            </w:r>
            <w:r>
              <w:rPr>
                <w:rFonts w:ascii="宋体" w:hAnsi="宋体"/>
                <w:kern w:val="0"/>
                <w:sz w:val="18"/>
              </w:rPr>
              <w:t>054</w:t>
            </w:r>
            <w:r>
              <w:rPr>
                <w:rFonts w:ascii="宋体" w:hAnsi="宋体" w:hint="eastAsia"/>
                <w:kern w:val="0"/>
                <w:sz w:val="18"/>
              </w:rPr>
              <w:t>9</w:t>
            </w:r>
            <w:r>
              <w:rPr>
                <w:rFonts w:ascii="宋体" w:hAnsi="宋体" w:hint="eastAsia"/>
                <w:kern w:val="0"/>
                <w:sz w:val="18"/>
              </w:rPr>
              <w:t>）</w:t>
            </w:r>
            <w:r>
              <w:rPr>
                <w:rFonts w:ascii="宋体" w:hAnsi="宋体" w:hint="eastAsia"/>
                <w:kern w:val="0"/>
                <w:sz w:val="18"/>
              </w:rPr>
              <w:t xml:space="preserve">                         </w:t>
            </w:r>
          </w:p>
        </w:tc>
      </w:tr>
      <w:tr w:rsidR="00000000" w14:paraId="40F74458" w14:textId="77777777">
        <w:tc>
          <w:tcPr>
            <w:tcW w:w="4068" w:type="dxa"/>
          </w:tcPr>
          <w:p w14:paraId="4AC9E687" w14:textId="77777777" w:rsidR="00000000" w:rsidRDefault="007478C2">
            <w:pPr>
              <w:pStyle w:val="NormalWeb"/>
            </w:pPr>
            <w:r>
              <w:rPr>
                <w:rFonts w:hint="eastAsia"/>
              </w:rPr>
              <w:t>1.</w:t>
            </w:r>
          </w:p>
        </w:tc>
        <w:tc>
          <w:tcPr>
            <w:tcW w:w="4860" w:type="dxa"/>
            <w:vAlign w:val="bottom"/>
          </w:tcPr>
          <w:p w14:paraId="3E9DA608" w14:textId="77777777" w:rsidR="00000000" w:rsidRDefault="007478C2">
            <w:pPr>
              <w:jc w:val="right"/>
              <w:rPr>
                <w:rFonts w:ascii="宋体" w:hAnsi="宋体"/>
                <w:sz w:val="24"/>
              </w:rPr>
            </w:pPr>
          </w:p>
        </w:tc>
      </w:tr>
      <w:tr w:rsidR="00000000" w14:paraId="3F328CB4" w14:textId="77777777">
        <w:tc>
          <w:tcPr>
            <w:tcW w:w="4068" w:type="dxa"/>
          </w:tcPr>
          <w:p w14:paraId="6905A9BA" w14:textId="77777777" w:rsidR="00000000" w:rsidRDefault="007478C2">
            <w:pPr>
              <w:pStyle w:val="NormalWeb"/>
            </w:pPr>
            <w:r>
              <w:rPr>
                <w:rFonts w:hint="eastAsia"/>
              </w:rPr>
              <w:t>2.</w:t>
            </w:r>
          </w:p>
        </w:tc>
        <w:tc>
          <w:tcPr>
            <w:tcW w:w="4860" w:type="dxa"/>
          </w:tcPr>
          <w:p w14:paraId="194D2288" w14:textId="77777777" w:rsidR="00000000" w:rsidRDefault="007478C2">
            <w:pPr>
              <w:jc w:val="right"/>
              <w:rPr>
                <w:rFonts w:ascii="宋体" w:hAnsi="宋体"/>
                <w:sz w:val="24"/>
              </w:rPr>
            </w:pPr>
          </w:p>
        </w:tc>
      </w:tr>
      <w:tr w:rsidR="00000000" w14:paraId="15B4A6B8" w14:textId="77777777">
        <w:tc>
          <w:tcPr>
            <w:tcW w:w="4068" w:type="dxa"/>
          </w:tcPr>
          <w:p w14:paraId="114CB24E" w14:textId="77777777" w:rsidR="00000000" w:rsidRDefault="007478C2">
            <w:pPr>
              <w:pStyle w:val="NormalWeb"/>
            </w:pPr>
            <w:r>
              <w:rPr>
                <w:rFonts w:hint="eastAsia"/>
              </w:rPr>
              <w:t>……</w:t>
            </w:r>
          </w:p>
        </w:tc>
        <w:tc>
          <w:tcPr>
            <w:tcW w:w="4860" w:type="dxa"/>
          </w:tcPr>
          <w:p w14:paraId="466116CE" w14:textId="77777777" w:rsidR="00000000" w:rsidRDefault="007478C2">
            <w:pPr>
              <w:jc w:val="right"/>
              <w:rPr>
                <w:rFonts w:ascii="宋体" w:hAnsi="宋体"/>
                <w:sz w:val="24"/>
              </w:rPr>
            </w:pPr>
          </w:p>
        </w:tc>
      </w:tr>
    </w:tbl>
    <w:p w14:paraId="4E6C9811" w14:textId="77777777" w:rsidR="00000000" w:rsidRDefault="007478C2">
      <w:pPr>
        <w:autoSpaceDE w:val="0"/>
        <w:autoSpaceDN w:val="0"/>
        <w:adjustRightInd w:val="0"/>
        <w:rPr>
          <w:rFonts w:ascii="宋体" w:hAnsi="宋体"/>
          <w:kern w:val="0"/>
          <w:sz w:val="18"/>
        </w:rPr>
      </w:pPr>
      <w:r>
        <w:rPr>
          <w:rFonts w:ascii="宋体" w:hAnsi="宋体" w:hint="eastAsia"/>
          <w:kern w:val="0"/>
          <w:sz w:val="24"/>
        </w:rPr>
        <w:t>注：</w:t>
      </w:r>
      <w:r>
        <w:rPr>
          <w:rFonts w:ascii="宋体" w:hAnsi="宋体" w:hint="eastAsia"/>
          <w:kern w:val="0"/>
          <w:sz w:val="18"/>
        </w:rPr>
        <w:t>（</w:t>
      </w:r>
      <w:r>
        <w:rPr>
          <w:rFonts w:ascii="宋体" w:hAnsi="宋体"/>
          <w:kern w:val="0"/>
          <w:sz w:val="18"/>
        </w:rPr>
        <w:t>05</w:t>
      </w:r>
      <w:r>
        <w:rPr>
          <w:rFonts w:ascii="宋体" w:hAnsi="宋体" w:hint="eastAsia"/>
          <w:kern w:val="0"/>
          <w:sz w:val="18"/>
        </w:rPr>
        <w:t>50</w:t>
      </w:r>
      <w:r>
        <w:rPr>
          <w:rFonts w:ascii="宋体" w:hAnsi="宋体" w:hint="eastAsia"/>
          <w:kern w:val="0"/>
          <w:sz w:val="18"/>
        </w:rPr>
        <w:t>）</w:t>
      </w:r>
    </w:p>
    <w:p w14:paraId="371298FF" w14:textId="77777777" w:rsidR="00000000" w:rsidRDefault="007478C2">
      <w:pPr>
        <w:autoSpaceDE w:val="0"/>
        <w:autoSpaceDN w:val="0"/>
        <w:adjustRightInd w:val="0"/>
        <w:rPr>
          <w:rFonts w:ascii="宋体" w:hAnsi="宋体"/>
          <w:kern w:val="0"/>
          <w:sz w:val="18"/>
        </w:rPr>
      </w:pPr>
    </w:p>
    <w:p w14:paraId="5F8439CA" w14:textId="77777777" w:rsidR="00000000" w:rsidRDefault="007478C2">
      <w:pPr>
        <w:pStyle w:val="Heading2"/>
        <w:rPr>
          <w:rFonts w:ascii="宋体" w:hAnsi="宋体"/>
        </w:rPr>
      </w:pPr>
      <w:bookmarkStart w:id="56" w:name="_Toc10588"/>
      <w:bookmarkStart w:id="57" w:name="_Toc23253"/>
      <w:bookmarkStart w:id="58" w:name="_Toc101344010"/>
      <w:r>
        <w:rPr>
          <w:rFonts w:ascii="宋体" w:hAnsi="宋体" w:hint="eastAsia"/>
        </w:rPr>
        <w:t xml:space="preserve">3.4 </w:t>
      </w:r>
      <w:r>
        <w:rPr>
          <w:rFonts w:ascii="宋体" w:hAnsi="宋体" w:hint="eastAsia"/>
        </w:rPr>
        <w:t>过去三年基金的利润分配情况</w:t>
      </w:r>
      <w:bookmarkEnd w:id="56"/>
      <w:bookmarkEnd w:id="57"/>
      <w:bookmarkEnd w:id="58"/>
    </w:p>
    <w:p w14:paraId="6EA9DB56" w14:textId="77777777" w:rsidR="00000000" w:rsidRDefault="007478C2">
      <w:pPr>
        <w:autoSpaceDE w:val="0"/>
        <w:autoSpaceDN w:val="0"/>
        <w:adjustRightInd w:val="0"/>
        <w:outlineLvl w:val="2"/>
        <w:rPr>
          <w:rFonts w:ascii="宋体" w:hAnsi="宋体"/>
          <w:b/>
          <w:sz w:val="24"/>
        </w:rPr>
      </w:pPr>
      <w:r>
        <w:rPr>
          <w:rFonts w:ascii="宋体" w:hAnsi="宋体" w:hint="eastAsia"/>
          <w:b/>
          <w:sz w:val="24"/>
        </w:rPr>
        <w:t xml:space="preserve">3.4.1 </w:t>
      </w:r>
      <w:r>
        <w:rPr>
          <w:rFonts w:ascii="宋体" w:hAnsi="宋体" w:hint="eastAsia"/>
          <w:b/>
          <w:sz w:val="24"/>
        </w:rPr>
        <w:t>过去三年基金的利润分配情况</w:t>
      </w:r>
      <w:r>
        <w:rPr>
          <w:rStyle w:val="FootnoteReference"/>
          <w:rFonts w:ascii="宋体" w:hAnsi="宋体"/>
          <w:b/>
          <w:sz w:val="24"/>
        </w:rPr>
        <w:footnoteReference w:id="49"/>
      </w:r>
    </w:p>
    <w:p w14:paraId="05507419" w14:textId="77777777" w:rsidR="00000000" w:rsidRDefault="007478C2">
      <w:pPr>
        <w:widowControl/>
        <w:tabs>
          <w:tab w:val="left" w:pos="1680"/>
        </w:tabs>
        <w:wordWrap w:val="0"/>
        <w:autoSpaceDE w:val="0"/>
        <w:autoSpaceDN w:val="0"/>
        <w:jc w:val="right"/>
        <w:textAlignment w:val="bottom"/>
        <w:rPr>
          <w:rFonts w:hAnsi="宋体"/>
          <w:sz w:val="24"/>
          <w:lang w:val="en-AU"/>
        </w:rPr>
      </w:pPr>
      <w:r>
        <w:rPr>
          <w:rFonts w:hAnsi="宋体" w:hint="eastAsia"/>
          <w:sz w:val="24"/>
          <w:lang w:val="en-AU"/>
        </w:rPr>
        <w:t>单位：</w:t>
      </w:r>
      <w:r>
        <w:rPr>
          <w:rFonts w:hAnsi="宋体"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1901"/>
        <w:gridCol w:w="1260"/>
        <w:gridCol w:w="1440"/>
        <w:gridCol w:w="1800"/>
        <w:gridCol w:w="969"/>
      </w:tblGrid>
      <w:tr w:rsidR="00000000" w14:paraId="278131F7" w14:textId="77777777">
        <w:trPr>
          <w:jc w:val="center"/>
        </w:trPr>
        <w:tc>
          <w:tcPr>
            <w:tcW w:w="1697" w:type="dxa"/>
            <w:vAlign w:val="center"/>
          </w:tcPr>
          <w:p w14:paraId="7A828E50" w14:textId="77777777" w:rsidR="00000000" w:rsidRDefault="007478C2">
            <w:pPr>
              <w:widowControl/>
              <w:tabs>
                <w:tab w:val="left" w:pos="1680"/>
              </w:tabs>
              <w:autoSpaceDE w:val="0"/>
              <w:autoSpaceDN w:val="0"/>
              <w:jc w:val="center"/>
              <w:textAlignment w:val="bottom"/>
              <w:rPr>
                <w:rFonts w:ascii="宋体" w:hAnsi="宋体"/>
                <w:sz w:val="24"/>
              </w:rPr>
            </w:pPr>
            <w:r>
              <w:rPr>
                <w:rFonts w:ascii="宋体" w:hAnsi="宋体" w:hint="eastAsia"/>
                <w:sz w:val="24"/>
              </w:rPr>
              <w:t>年度</w:t>
            </w:r>
          </w:p>
        </w:tc>
        <w:tc>
          <w:tcPr>
            <w:tcW w:w="1901" w:type="dxa"/>
            <w:vAlign w:val="center"/>
          </w:tcPr>
          <w:p w14:paraId="7D9A8BD8" w14:textId="77777777" w:rsidR="00000000" w:rsidRDefault="007478C2">
            <w:pPr>
              <w:widowControl/>
              <w:tabs>
                <w:tab w:val="left" w:pos="1680"/>
              </w:tabs>
              <w:autoSpaceDE w:val="0"/>
              <w:autoSpaceDN w:val="0"/>
              <w:jc w:val="center"/>
              <w:textAlignment w:val="bottom"/>
              <w:rPr>
                <w:rFonts w:ascii="宋体" w:hAnsi="宋体"/>
                <w:sz w:val="24"/>
              </w:rPr>
            </w:pPr>
            <w:r>
              <w:rPr>
                <w:rFonts w:ascii="宋体" w:hAnsi="宋体" w:hint="eastAsia"/>
                <w:sz w:val="24"/>
              </w:rPr>
              <w:t>每</w:t>
            </w:r>
            <w:r>
              <w:rPr>
                <w:rFonts w:ascii="宋体" w:hAnsi="宋体" w:hint="eastAsia"/>
                <w:sz w:val="24"/>
              </w:rPr>
              <w:t>10</w:t>
            </w:r>
            <w:r>
              <w:rPr>
                <w:rFonts w:ascii="宋体" w:hAnsi="宋体" w:hint="eastAsia"/>
                <w:sz w:val="24"/>
              </w:rPr>
              <w:t>份基金份额分红数</w:t>
            </w:r>
            <w:r>
              <w:rPr>
                <w:rStyle w:val="FootnoteReference"/>
                <w:rFonts w:ascii="宋体" w:hAnsi="宋体"/>
                <w:sz w:val="24"/>
              </w:rPr>
              <w:footnoteReference w:id="50"/>
            </w:r>
          </w:p>
        </w:tc>
        <w:tc>
          <w:tcPr>
            <w:tcW w:w="1260" w:type="dxa"/>
            <w:vAlign w:val="center"/>
          </w:tcPr>
          <w:p w14:paraId="2CF3D62E" w14:textId="77777777" w:rsidR="00000000" w:rsidRDefault="007478C2">
            <w:pPr>
              <w:widowControl/>
              <w:tabs>
                <w:tab w:val="left" w:pos="1680"/>
              </w:tabs>
              <w:autoSpaceDE w:val="0"/>
              <w:autoSpaceDN w:val="0"/>
              <w:jc w:val="center"/>
              <w:textAlignment w:val="bottom"/>
              <w:rPr>
                <w:rFonts w:ascii="宋体" w:hAnsi="宋体"/>
                <w:sz w:val="24"/>
              </w:rPr>
            </w:pPr>
            <w:r>
              <w:rPr>
                <w:rFonts w:hAnsi="宋体"/>
                <w:sz w:val="24"/>
                <w:lang w:val="en-AU"/>
              </w:rPr>
              <w:t>现金</w:t>
            </w:r>
            <w:r>
              <w:rPr>
                <w:rFonts w:hAnsi="宋体"/>
                <w:sz w:val="24"/>
              </w:rPr>
              <w:t>形式发放</w:t>
            </w:r>
            <w:r>
              <w:rPr>
                <w:rFonts w:hAnsi="宋体" w:hint="eastAsia"/>
                <w:sz w:val="24"/>
              </w:rPr>
              <w:t>总额</w:t>
            </w:r>
          </w:p>
        </w:tc>
        <w:tc>
          <w:tcPr>
            <w:tcW w:w="1440" w:type="dxa"/>
            <w:vAlign w:val="center"/>
          </w:tcPr>
          <w:p w14:paraId="216C6E2A" w14:textId="77777777" w:rsidR="00000000" w:rsidRDefault="007478C2">
            <w:pPr>
              <w:widowControl/>
              <w:tabs>
                <w:tab w:val="left" w:pos="1680"/>
              </w:tabs>
              <w:autoSpaceDE w:val="0"/>
              <w:autoSpaceDN w:val="0"/>
              <w:jc w:val="center"/>
              <w:textAlignment w:val="bottom"/>
              <w:rPr>
                <w:rFonts w:ascii="宋体" w:hAnsi="宋体"/>
                <w:sz w:val="24"/>
              </w:rPr>
            </w:pPr>
            <w:r>
              <w:rPr>
                <w:rFonts w:hAnsi="宋体"/>
                <w:sz w:val="24"/>
                <w:lang w:val="en-AU"/>
              </w:rPr>
              <w:t>再投资形式发放</w:t>
            </w:r>
            <w:r>
              <w:rPr>
                <w:rFonts w:hAnsi="宋体" w:hint="eastAsia"/>
                <w:sz w:val="24"/>
                <w:lang w:val="en-AU"/>
              </w:rPr>
              <w:t>总额</w:t>
            </w:r>
          </w:p>
        </w:tc>
        <w:tc>
          <w:tcPr>
            <w:tcW w:w="1800" w:type="dxa"/>
            <w:vAlign w:val="center"/>
          </w:tcPr>
          <w:p w14:paraId="57CB17B9" w14:textId="77777777" w:rsidR="00000000" w:rsidRDefault="007478C2">
            <w:pPr>
              <w:jc w:val="center"/>
              <w:rPr>
                <w:sz w:val="24"/>
                <w:lang w:val="en-AU"/>
              </w:rPr>
            </w:pPr>
            <w:r>
              <w:rPr>
                <w:rFonts w:hAnsi="宋体" w:hint="eastAsia"/>
                <w:sz w:val="24"/>
                <w:lang w:val="en-AU"/>
              </w:rPr>
              <w:t>年度利润分配</w:t>
            </w:r>
          </w:p>
          <w:p w14:paraId="255A0593" w14:textId="77777777" w:rsidR="00000000" w:rsidRDefault="007478C2">
            <w:pPr>
              <w:jc w:val="center"/>
              <w:rPr>
                <w:rFonts w:hAnsi="宋体"/>
                <w:sz w:val="24"/>
                <w:lang w:val="en-AU"/>
              </w:rPr>
            </w:pPr>
            <w:r>
              <w:rPr>
                <w:rFonts w:hAnsi="宋体"/>
                <w:sz w:val="24"/>
                <w:lang w:val="en-AU"/>
              </w:rPr>
              <w:t>合计</w:t>
            </w:r>
          </w:p>
        </w:tc>
        <w:tc>
          <w:tcPr>
            <w:tcW w:w="969" w:type="dxa"/>
            <w:vAlign w:val="center"/>
          </w:tcPr>
          <w:p w14:paraId="0994AB6D" w14:textId="77777777" w:rsidR="00000000" w:rsidRDefault="007478C2">
            <w:pPr>
              <w:jc w:val="center"/>
              <w:rPr>
                <w:rFonts w:hAnsi="宋体"/>
                <w:sz w:val="24"/>
                <w:lang w:val="en-AU"/>
              </w:rPr>
            </w:pPr>
            <w:r>
              <w:rPr>
                <w:rFonts w:hAnsi="宋体" w:hint="eastAsia"/>
                <w:sz w:val="24"/>
                <w:lang w:val="en-AU"/>
              </w:rPr>
              <w:t>备注</w:t>
            </w:r>
          </w:p>
        </w:tc>
      </w:tr>
      <w:tr w:rsidR="00000000" w14:paraId="3B7B7DD1" w14:textId="77777777">
        <w:trPr>
          <w:jc w:val="center"/>
        </w:trPr>
        <w:tc>
          <w:tcPr>
            <w:tcW w:w="1697" w:type="dxa"/>
          </w:tcPr>
          <w:p w14:paraId="2266A181" w14:textId="77777777" w:rsidR="00000000" w:rsidRDefault="007478C2">
            <w:pPr>
              <w:widowControl/>
              <w:tabs>
                <w:tab w:val="left" w:pos="1680"/>
              </w:tabs>
              <w:autoSpaceDE w:val="0"/>
              <w:autoSpaceDN w:val="0"/>
              <w:jc w:val="center"/>
              <w:textAlignment w:val="bottom"/>
              <w:rPr>
                <w:rFonts w:ascii="宋体" w:hAnsi="宋体"/>
                <w:b/>
                <w:sz w:val="24"/>
              </w:rPr>
            </w:pPr>
            <w:r>
              <w:rPr>
                <w:rFonts w:hint="eastAsia"/>
                <w:sz w:val="24"/>
              </w:rPr>
              <w:t>××××年</w:t>
            </w:r>
          </w:p>
        </w:tc>
        <w:tc>
          <w:tcPr>
            <w:tcW w:w="1901" w:type="dxa"/>
          </w:tcPr>
          <w:p w14:paraId="564EA45C" w14:textId="77777777" w:rsidR="00000000" w:rsidRDefault="007478C2">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0544</w:t>
            </w:r>
            <w:r>
              <w:rPr>
                <w:rFonts w:ascii="宋体" w:hAnsi="宋体" w:hint="eastAsia"/>
                <w:kern w:val="0"/>
                <w:sz w:val="18"/>
              </w:rPr>
              <w:t>）</w:t>
            </w:r>
          </w:p>
        </w:tc>
        <w:tc>
          <w:tcPr>
            <w:tcW w:w="1260" w:type="dxa"/>
          </w:tcPr>
          <w:p w14:paraId="220436BD" w14:textId="77777777" w:rsidR="00000000" w:rsidRDefault="007478C2">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2272</w:t>
            </w:r>
            <w:r>
              <w:rPr>
                <w:rFonts w:ascii="宋体" w:hAnsi="宋体" w:hint="eastAsia"/>
                <w:kern w:val="0"/>
                <w:sz w:val="18"/>
              </w:rPr>
              <w:t>）</w:t>
            </w:r>
          </w:p>
        </w:tc>
        <w:tc>
          <w:tcPr>
            <w:tcW w:w="1440" w:type="dxa"/>
          </w:tcPr>
          <w:p w14:paraId="16B4B7EB" w14:textId="77777777" w:rsidR="00000000" w:rsidRDefault="007478C2">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2273</w:t>
            </w:r>
            <w:r>
              <w:rPr>
                <w:rFonts w:ascii="宋体" w:hAnsi="宋体" w:hint="eastAsia"/>
                <w:kern w:val="0"/>
                <w:sz w:val="18"/>
              </w:rPr>
              <w:t>）</w:t>
            </w:r>
          </w:p>
        </w:tc>
        <w:tc>
          <w:tcPr>
            <w:tcW w:w="1800" w:type="dxa"/>
          </w:tcPr>
          <w:p w14:paraId="2E00823F" w14:textId="77777777" w:rsidR="00000000" w:rsidRDefault="007478C2">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2274</w:t>
            </w:r>
            <w:r>
              <w:rPr>
                <w:rFonts w:ascii="宋体" w:hAnsi="宋体" w:hint="eastAsia"/>
                <w:kern w:val="0"/>
                <w:sz w:val="18"/>
              </w:rPr>
              <w:t>）</w:t>
            </w:r>
          </w:p>
        </w:tc>
        <w:tc>
          <w:tcPr>
            <w:tcW w:w="969" w:type="dxa"/>
          </w:tcPr>
          <w:p w14:paraId="6491767D" w14:textId="77777777" w:rsidR="00000000" w:rsidRDefault="007478C2">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0545</w:t>
            </w:r>
            <w:r>
              <w:rPr>
                <w:rFonts w:ascii="宋体" w:hAnsi="宋体" w:hint="eastAsia"/>
                <w:kern w:val="0"/>
                <w:sz w:val="18"/>
              </w:rPr>
              <w:t>）</w:t>
            </w:r>
          </w:p>
        </w:tc>
      </w:tr>
      <w:tr w:rsidR="00000000" w14:paraId="0B439FD1" w14:textId="77777777">
        <w:trPr>
          <w:jc w:val="center"/>
        </w:trPr>
        <w:tc>
          <w:tcPr>
            <w:tcW w:w="1697" w:type="dxa"/>
          </w:tcPr>
          <w:p w14:paraId="0B967DB1" w14:textId="77777777" w:rsidR="00000000" w:rsidRDefault="007478C2">
            <w:pPr>
              <w:widowControl/>
              <w:tabs>
                <w:tab w:val="left" w:pos="1680"/>
              </w:tabs>
              <w:autoSpaceDE w:val="0"/>
              <w:autoSpaceDN w:val="0"/>
              <w:jc w:val="center"/>
              <w:textAlignment w:val="bottom"/>
              <w:rPr>
                <w:rFonts w:ascii="宋体" w:hAnsi="宋体"/>
                <w:b/>
                <w:sz w:val="24"/>
              </w:rPr>
            </w:pPr>
            <w:r>
              <w:rPr>
                <w:rFonts w:hint="eastAsia"/>
                <w:sz w:val="24"/>
              </w:rPr>
              <w:t>××××年</w:t>
            </w:r>
          </w:p>
        </w:tc>
        <w:tc>
          <w:tcPr>
            <w:tcW w:w="1901" w:type="dxa"/>
          </w:tcPr>
          <w:p w14:paraId="27609CB6" w14:textId="77777777" w:rsidR="00000000" w:rsidRDefault="007478C2">
            <w:pPr>
              <w:widowControl/>
              <w:tabs>
                <w:tab w:val="left" w:pos="1680"/>
              </w:tabs>
              <w:autoSpaceDE w:val="0"/>
              <w:autoSpaceDN w:val="0"/>
              <w:jc w:val="center"/>
              <w:textAlignment w:val="bottom"/>
              <w:rPr>
                <w:rFonts w:ascii="宋体" w:hAnsi="宋体"/>
                <w:b/>
                <w:sz w:val="24"/>
              </w:rPr>
            </w:pPr>
          </w:p>
        </w:tc>
        <w:tc>
          <w:tcPr>
            <w:tcW w:w="1260" w:type="dxa"/>
          </w:tcPr>
          <w:p w14:paraId="4068A871" w14:textId="77777777" w:rsidR="00000000" w:rsidRDefault="007478C2">
            <w:pPr>
              <w:widowControl/>
              <w:tabs>
                <w:tab w:val="left" w:pos="1680"/>
              </w:tabs>
              <w:autoSpaceDE w:val="0"/>
              <w:autoSpaceDN w:val="0"/>
              <w:jc w:val="center"/>
              <w:textAlignment w:val="bottom"/>
              <w:rPr>
                <w:rFonts w:ascii="宋体" w:hAnsi="宋体"/>
                <w:b/>
                <w:sz w:val="24"/>
              </w:rPr>
            </w:pPr>
          </w:p>
        </w:tc>
        <w:tc>
          <w:tcPr>
            <w:tcW w:w="1440" w:type="dxa"/>
          </w:tcPr>
          <w:p w14:paraId="0A12C4FB" w14:textId="77777777" w:rsidR="00000000" w:rsidRDefault="007478C2">
            <w:pPr>
              <w:widowControl/>
              <w:tabs>
                <w:tab w:val="left" w:pos="1680"/>
              </w:tabs>
              <w:autoSpaceDE w:val="0"/>
              <w:autoSpaceDN w:val="0"/>
              <w:jc w:val="center"/>
              <w:textAlignment w:val="bottom"/>
              <w:rPr>
                <w:rFonts w:ascii="宋体" w:hAnsi="宋体"/>
                <w:b/>
                <w:sz w:val="24"/>
              </w:rPr>
            </w:pPr>
          </w:p>
        </w:tc>
        <w:tc>
          <w:tcPr>
            <w:tcW w:w="1800" w:type="dxa"/>
          </w:tcPr>
          <w:p w14:paraId="0D1B8111" w14:textId="77777777" w:rsidR="00000000" w:rsidRDefault="007478C2">
            <w:pPr>
              <w:widowControl/>
              <w:tabs>
                <w:tab w:val="left" w:pos="1680"/>
              </w:tabs>
              <w:autoSpaceDE w:val="0"/>
              <w:autoSpaceDN w:val="0"/>
              <w:jc w:val="center"/>
              <w:textAlignment w:val="bottom"/>
              <w:rPr>
                <w:rFonts w:ascii="宋体" w:hAnsi="宋体"/>
                <w:b/>
                <w:sz w:val="24"/>
              </w:rPr>
            </w:pPr>
          </w:p>
        </w:tc>
        <w:tc>
          <w:tcPr>
            <w:tcW w:w="969" w:type="dxa"/>
          </w:tcPr>
          <w:p w14:paraId="73331F45" w14:textId="77777777" w:rsidR="00000000" w:rsidRDefault="007478C2">
            <w:pPr>
              <w:widowControl/>
              <w:tabs>
                <w:tab w:val="left" w:pos="1680"/>
              </w:tabs>
              <w:autoSpaceDE w:val="0"/>
              <w:autoSpaceDN w:val="0"/>
              <w:jc w:val="center"/>
              <w:textAlignment w:val="bottom"/>
              <w:rPr>
                <w:rFonts w:ascii="宋体" w:hAnsi="宋体"/>
                <w:b/>
                <w:sz w:val="24"/>
              </w:rPr>
            </w:pPr>
          </w:p>
        </w:tc>
      </w:tr>
      <w:tr w:rsidR="00000000" w14:paraId="0033DC89" w14:textId="77777777">
        <w:trPr>
          <w:jc w:val="center"/>
        </w:trPr>
        <w:tc>
          <w:tcPr>
            <w:tcW w:w="1697" w:type="dxa"/>
          </w:tcPr>
          <w:p w14:paraId="3C56D13E" w14:textId="77777777" w:rsidR="00000000" w:rsidRDefault="007478C2">
            <w:pPr>
              <w:widowControl/>
              <w:tabs>
                <w:tab w:val="left" w:pos="1680"/>
              </w:tabs>
              <w:autoSpaceDE w:val="0"/>
              <w:autoSpaceDN w:val="0"/>
              <w:jc w:val="center"/>
              <w:textAlignment w:val="bottom"/>
              <w:rPr>
                <w:rFonts w:ascii="宋体" w:hAnsi="宋体"/>
                <w:b/>
                <w:sz w:val="24"/>
              </w:rPr>
            </w:pPr>
            <w:r>
              <w:rPr>
                <w:rFonts w:hint="eastAsia"/>
                <w:sz w:val="24"/>
              </w:rPr>
              <w:t>××××年</w:t>
            </w:r>
          </w:p>
        </w:tc>
        <w:tc>
          <w:tcPr>
            <w:tcW w:w="1901" w:type="dxa"/>
          </w:tcPr>
          <w:p w14:paraId="69A619D4" w14:textId="77777777" w:rsidR="00000000" w:rsidRDefault="007478C2">
            <w:pPr>
              <w:widowControl/>
              <w:tabs>
                <w:tab w:val="left" w:pos="1680"/>
              </w:tabs>
              <w:autoSpaceDE w:val="0"/>
              <w:autoSpaceDN w:val="0"/>
              <w:jc w:val="center"/>
              <w:textAlignment w:val="bottom"/>
              <w:rPr>
                <w:rFonts w:ascii="宋体" w:hAnsi="宋体"/>
                <w:b/>
                <w:sz w:val="24"/>
              </w:rPr>
            </w:pPr>
          </w:p>
        </w:tc>
        <w:tc>
          <w:tcPr>
            <w:tcW w:w="1260" w:type="dxa"/>
          </w:tcPr>
          <w:p w14:paraId="2439BFD8" w14:textId="77777777" w:rsidR="00000000" w:rsidRDefault="007478C2">
            <w:pPr>
              <w:widowControl/>
              <w:tabs>
                <w:tab w:val="left" w:pos="1680"/>
              </w:tabs>
              <w:autoSpaceDE w:val="0"/>
              <w:autoSpaceDN w:val="0"/>
              <w:jc w:val="center"/>
              <w:textAlignment w:val="bottom"/>
              <w:rPr>
                <w:rFonts w:ascii="宋体" w:hAnsi="宋体"/>
                <w:b/>
                <w:sz w:val="24"/>
              </w:rPr>
            </w:pPr>
          </w:p>
        </w:tc>
        <w:tc>
          <w:tcPr>
            <w:tcW w:w="1440" w:type="dxa"/>
          </w:tcPr>
          <w:p w14:paraId="5681958A" w14:textId="77777777" w:rsidR="00000000" w:rsidRDefault="007478C2">
            <w:pPr>
              <w:widowControl/>
              <w:tabs>
                <w:tab w:val="left" w:pos="1680"/>
              </w:tabs>
              <w:autoSpaceDE w:val="0"/>
              <w:autoSpaceDN w:val="0"/>
              <w:jc w:val="center"/>
              <w:textAlignment w:val="bottom"/>
              <w:rPr>
                <w:rFonts w:ascii="宋体" w:hAnsi="宋体"/>
                <w:b/>
                <w:sz w:val="24"/>
              </w:rPr>
            </w:pPr>
          </w:p>
        </w:tc>
        <w:tc>
          <w:tcPr>
            <w:tcW w:w="1800" w:type="dxa"/>
          </w:tcPr>
          <w:p w14:paraId="4452A154" w14:textId="77777777" w:rsidR="00000000" w:rsidRDefault="007478C2">
            <w:pPr>
              <w:widowControl/>
              <w:tabs>
                <w:tab w:val="left" w:pos="1680"/>
              </w:tabs>
              <w:autoSpaceDE w:val="0"/>
              <w:autoSpaceDN w:val="0"/>
              <w:jc w:val="center"/>
              <w:textAlignment w:val="bottom"/>
              <w:rPr>
                <w:rFonts w:ascii="宋体" w:hAnsi="宋体"/>
                <w:b/>
                <w:sz w:val="24"/>
              </w:rPr>
            </w:pPr>
          </w:p>
        </w:tc>
        <w:tc>
          <w:tcPr>
            <w:tcW w:w="969" w:type="dxa"/>
          </w:tcPr>
          <w:p w14:paraId="3103F752" w14:textId="77777777" w:rsidR="00000000" w:rsidRDefault="007478C2">
            <w:pPr>
              <w:widowControl/>
              <w:tabs>
                <w:tab w:val="left" w:pos="1680"/>
              </w:tabs>
              <w:autoSpaceDE w:val="0"/>
              <w:autoSpaceDN w:val="0"/>
              <w:jc w:val="center"/>
              <w:textAlignment w:val="bottom"/>
              <w:rPr>
                <w:rFonts w:ascii="宋体" w:hAnsi="宋体"/>
                <w:b/>
                <w:sz w:val="24"/>
              </w:rPr>
            </w:pPr>
          </w:p>
        </w:tc>
      </w:tr>
      <w:tr w:rsidR="00000000" w14:paraId="3C4FBC9D" w14:textId="77777777">
        <w:trPr>
          <w:jc w:val="center"/>
        </w:trPr>
        <w:tc>
          <w:tcPr>
            <w:tcW w:w="1697" w:type="dxa"/>
          </w:tcPr>
          <w:p w14:paraId="60A01BC8" w14:textId="77777777" w:rsidR="00000000" w:rsidRDefault="007478C2">
            <w:pPr>
              <w:widowControl/>
              <w:tabs>
                <w:tab w:val="left" w:pos="1680"/>
              </w:tabs>
              <w:autoSpaceDE w:val="0"/>
              <w:autoSpaceDN w:val="0"/>
              <w:jc w:val="center"/>
              <w:textAlignment w:val="bottom"/>
              <w:rPr>
                <w:rFonts w:ascii="宋体" w:hAnsi="宋体"/>
                <w:sz w:val="24"/>
              </w:rPr>
            </w:pPr>
            <w:r>
              <w:rPr>
                <w:rFonts w:ascii="宋体" w:hAnsi="宋体" w:hint="eastAsia"/>
                <w:sz w:val="24"/>
              </w:rPr>
              <w:t>合计</w:t>
            </w:r>
          </w:p>
        </w:tc>
        <w:tc>
          <w:tcPr>
            <w:tcW w:w="1901" w:type="dxa"/>
          </w:tcPr>
          <w:p w14:paraId="7956A158" w14:textId="77777777" w:rsidR="00000000" w:rsidRDefault="007478C2">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2276</w:t>
            </w:r>
            <w:r>
              <w:rPr>
                <w:rFonts w:ascii="宋体" w:hAnsi="宋体" w:hint="eastAsia"/>
                <w:kern w:val="0"/>
                <w:sz w:val="18"/>
              </w:rPr>
              <w:t>）</w:t>
            </w:r>
          </w:p>
        </w:tc>
        <w:tc>
          <w:tcPr>
            <w:tcW w:w="1260" w:type="dxa"/>
          </w:tcPr>
          <w:p w14:paraId="0B78A575" w14:textId="77777777" w:rsidR="00000000" w:rsidRDefault="007478C2">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2277</w:t>
            </w:r>
            <w:r>
              <w:rPr>
                <w:rFonts w:ascii="宋体" w:hAnsi="宋体" w:hint="eastAsia"/>
                <w:kern w:val="0"/>
                <w:sz w:val="18"/>
              </w:rPr>
              <w:t>）</w:t>
            </w:r>
          </w:p>
        </w:tc>
        <w:tc>
          <w:tcPr>
            <w:tcW w:w="1440" w:type="dxa"/>
          </w:tcPr>
          <w:p w14:paraId="2E702FFA" w14:textId="77777777" w:rsidR="00000000" w:rsidRDefault="007478C2">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2278</w:t>
            </w:r>
            <w:r>
              <w:rPr>
                <w:rFonts w:ascii="宋体" w:hAnsi="宋体" w:hint="eastAsia"/>
                <w:kern w:val="0"/>
                <w:sz w:val="18"/>
              </w:rPr>
              <w:t>）</w:t>
            </w:r>
          </w:p>
        </w:tc>
        <w:tc>
          <w:tcPr>
            <w:tcW w:w="1800" w:type="dxa"/>
          </w:tcPr>
          <w:p w14:paraId="20ED65AF" w14:textId="77777777" w:rsidR="00000000" w:rsidRDefault="007478C2">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2279</w:t>
            </w:r>
            <w:r>
              <w:rPr>
                <w:rFonts w:ascii="宋体" w:hAnsi="宋体" w:hint="eastAsia"/>
                <w:kern w:val="0"/>
                <w:sz w:val="18"/>
              </w:rPr>
              <w:t>）</w:t>
            </w:r>
          </w:p>
        </w:tc>
        <w:tc>
          <w:tcPr>
            <w:tcW w:w="969" w:type="dxa"/>
          </w:tcPr>
          <w:p w14:paraId="4E62B893" w14:textId="77777777" w:rsidR="00000000" w:rsidRDefault="007478C2">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2280</w:t>
            </w:r>
            <w:r>
              <w:rPr>
                <w:rFonts w:ascii="宋体" w:hAnsi="宋体" w:hint="eastAsia"/>
                <w:kern w:val="0"/>
                <w:sz w:val="18"/>
              </w:rPr>
              <w:t>）</w:t>
            </w:r>
          </w:p>
        </w:tc>
      </w:tr>
    </w:tbl>
    <w:p w14:paraId="5A03AB60"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0546</w:t>
      </w:r>
      <w:r>
        <w:rPr>
          <w:rFonts w:ascii="宋体" w:hAnsi="宋体" w:hint="eastAsia"/>
          <w:kern w:val="0"/>
          <w:sz w:val="18"/>
        </w:rPr>
        <w:t>）</w:t>
      </w:r>
    </w:p>
    <w:p w14:paraId="59D261A2" w14:textId="77777777" w:rsidR="00000000" w:rsidRDefault="007478C2">
      <w:pPr>
        <w:rPr>
          <w:rFonts w:ascii="宋体" w:hAnsi="宋体"/>
          <w:kern w:val="0"/>
          <w:sz w:val="18"/>
        </w:rPr>
      </w:pPr>
    </w:p>
    <w:p w14:paraId="76F862EF" w14:textId="77777777" w:rsidR="00000000" w:rsidRDefault="007478C2">
      <w:pPr>
        <w:outlineLvl w:val="2"/>
        <w:rPr>
          <w:rFonts w:ascii="宋体" w:hAnsi="宋体"/>
          <w:b/>
          <w:sz w:val="24"/>
        </w:rPr>
      </w:pPr>
      <w:r>
        <w:rPr>
          <w:rFonts w:ascii="宋体" w:hAnsi="宋体" w:hint="eastAsia"/>
          <w:b/>
          <w:sz w:val="24"/>
        </w:rPr>
        <w:t xml:space="preserve">3.4.2 </w:t>
      </w:r>
      <w:r>
        <w:rPr>
          <w:rFonts w:ascii="宋体" w:hAnsi="宋体" w:hint="eastAsia"/>
          <w:b/>
          <w:sz w:val="24"/>
        </w:rPr>
        <w:t>过去三年基金的利润分配情况</w:t>
      </w:r>
    </w:p>
    <w:p w14:paraId="31F857EC" w14:textId="77777777" w:rsidR="00000000" w:rsidRDefault="007478C2">
      <w:pPr>
        <w:widowControl/>
        <w:tabs>
          <w:tab w:val="left" w:pos="1680"/>
        </w:tabs>
        <w:wordWrap w:val="0"/>
        <w:autoSpaceDE w:val="0"/>
        <w:autoSpaceDN w:val="0"/>
        <w:jc w:val="right"/>
        <w:textAlignment w:val="bottom"/>
        <w:rPr>
          <w:rFonts w:hAnsi="宋体"/>
          <w:sz w:val="24"/>
          <w:lang w:val="en-AU"/>
        </w:rPr>
      </w:pPr>
      <w:r>
        <w:rPr>
          <w:rFonts w:hAnsi="宋体" w:hint="eastAsia"/>
          <w:sz w:val="24"/>
          <w:lang w:val="en-AU"/>
        </w:rPr>
        <w:t>单位：</w:t>
      </w:r>
      <w:r>
        <w:rPr>
          <w:rFonts w:hAnsi="宋体"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8"/>
        <w:gridCol w:w="1980"/>
        <w:gridCol w:w="2187"/>
        <w:gridCol w:w="1440"/>
        <w:gridCol w:w="1179"/>
        <w:gridCol w:w="1080"/>
      </w:tblGrid>
      <w:tr w:rsidR="00000000" w14:paraId="54A2094A" w14:textId="77777777">
        <w:trPr>
          <w:jc w:val="center"/>
        </w:trPr>
        <w:tc>
          <w:tcPr>
            <w:tcW w:w="1848" w:type="dxa"/>
            <w:vAlign w:val="center"/>
          </w:tcPr>
          <w:p w14:paraId="1F51BE32" w14:textId="77777777" w:rsidR="00000000" w:rsidRDefault="007478C2">
            <w:pPr>
              <w:widowControl/>
              <w:tabs>
                <w:tab w:val="left" w:pos="1680"/>
              </w:tabs>
              <w:autoSpaceDE w:val="0"/>
              <w:autoSpaceDN w:val="0"/>
              <w:jc w:val="center"/>
              <w:textAlignment w:val="bottom"/>
              <w:rPr>
                <w:rFonts w:ascii="宋体" w:hAnsi="宋体"/>
                <w:sz w:val="24"/>
              </w:rPr>
            </w:pPr>
            <w:r>
              <w:rPr>
                <w:rFonts w:ascii="宋体" w:hAnsi="宋体" w:hint="eastAsia"/>
                <w:sz w:val="24"/>
              </w:rPr>
              <w:t>年度</w:t>
            </w:r>
          </w:p>
        </w:tc>
        <w:tc>
          <w:tcPr>
            <w:tcW w:w="1980" w:type="dxa"/>
            <w:vAlign w:val="center"/>
          </w:tcPr>
          <w:p w14:paraId="1DFA4641" w14:textId="77777777" w:rsidR="00000000" w:rsidRDefault="007478C2">
            <w:pPr>
              <w:widowControl/>
              <w:tabs>
                <w:tab w:val="left" w:pos="1680"/>
              </w:tabs>
              <w:autoSpaceDE w:val="0"/>
              <w:autoSpaceDN w:val="0"/>
              <w:jc w:val="center"/>
              <w:textAlignment w:val="bottom"/>
              <w:rPr>
                <w:rFonts w:hAnsi="宋体"/>
                <w:sz w:val="24"/>
                <w:lang w:val="en-AU"/>
              </w:rPr>
            </w:pPr>
            <w:r>
              <w:rPr>
                <w:rFonts w:hAnsi="宋体" w:hint="eastAsia"/>
                <w:sz w:val="24"/>
                <w:lang w:val="en-AU"/>
              </w:rPr>
              <w:t>已按</w:t>
            </w:r>
            <w:r>
              <w:rPr>
                <w:rFonts w:hAnsi="宋体"/>
                <w:sz w:val="24"/>
                <w:lang w:val="en-AU"/>
              </w:rPr>
              <w:t>再投资形式</w:t>
            </w:r>
          </w:p>
          <w:p w14:paraId="2565E709" w14:textId="77777777" w:rsidR="00000000" w:rsidRDefault="007478C2">
            <w:pPr>
              <w:widowControl/>
              <w:tabs>
                <w:tab w:val="left" w:pos="1680"/>
              </w:tabs>
              <w:autoSpaceDE w:val="0"/>
              <w:autoSpaceDN w:val="0"/>
              <w:jc w:val="center"/>
              <w:textAlignment w:val="bottom"/>
              <w:rPr>
                <w:rFonts w:ascii="宋体" w:hAnsi="宋体"/>
                <w:sz w:val="24"/>
              </w:rPr>
            </w:pPr>
            <w:r>
              <w:rPr>
                <w:rFonts w:hAnsi="宋体" w:hint="eastAsia"/>
                <w:sz w:val="24"/>
                <w:lang w:val="en-AU"/>
              </w:rPr>
              <w:t>转实收基金</w:t>
            </w:r>
            <w:r>
              <w:rPr>
                <w:rStyle w:val="FootnoteReference"/>
                <w:rFonts w:hAnsi="宋体"/>
                <w:sz w:val="24"/>
                <w:lang w:val="en-AU"/>
              </w:rPr>
              <w:footnoteReference w:id="51"/>
            </w:r>
          </w:p>
        </w:tc>
        <w:tc>
          <w:tcPr>
            <w:tcW w:w="2187" w:type="dxa"/>
          </w:tcPr>
          <w:p w14:paraId="515CF951" w14:textId="77777777" w:rsidR="00000000" w:rsidRDefault="007478C2">
            <w:pPr>
              <w:widowControl/>
              <w:tabs>
                <w:tab w:val="left" w:pos="1680"/>
              </w:tabs>
              <w:autoSpaceDE w:val="0"/>
              <w:autoSpaceDN w:val="0"/>
              <w:jc w:val="center"/>
              <w:textAlignment w:val="bottom"/>
              <w:rPr>
                <w:rFonts w:ascii="宋体" w:hAnsi="宋体"/>
                <w:sz w:val="24"/>
              </w:rPr>
            </w:pPr>
            <w:r>
              <w:rPr>
                <w:rFonts w:ascii="宋体" w:hAnsi="宋体" w:hint="eastAsia"/>
                <w:sz w:val="24"/>
              </w:rPr>
              <w:t>直接通过应付</w:t>
            </w:r>
          </w:p>
          <w:p w14:paraId="76D58957" w14:textId="77777777" w:rsidR="00000000" w:rsidRDefault="007478C2">
            <w:pPr>
              <w:widowControl/>
              <w:tabs>
                <w:tab w:val="left" w:pos="1680"/>
              </w:tabs>
              <w:autoSpaceDE w:val="0"/>
              <w:autoSpaceDN w:val="0"/>
              <w:jc w:val="center"/>
              <w:textAlignment w:val="bottom"/>
              <w:rPr>
                <w:rFonts w:ascii="宋体" w:hAnsi="宋体"/>
                <w:sz w:val="24"/>
              </w:rPr>
            </w:pPr>
            <w:r>
              <w:rPr>
                <w:rFonts w:ascii="宋体" w:hAnsi="宋体" w:hint="eastAsia"/>
                <w:sz w:val="24"/>
              </w:rPr>
              <w:t>赎回款转出金额</w:t>
            </w:r>
          </w:p>
        </w:tc>
        <w:tc>
          <w:tcPr>
            <w:tcW w:w="1440" w:type="dxa"/>
            <w:vAlign w:val="center"/>
          </w:tcPr>
          <w:p w14:paraId="7902C48A" w14:textId="77777777" w:rsidR="00000000" w:rsidRDefault="007478C2">
            <w:pPr>
              <w:widowControl/>
              <w:tabs>
                <w:tab w:val="left" w:pos="1680"/>
              </w:tabs>
              <w:autoSpaceDE w:val="0"/>
              <w:autoSpaceDN w:val="0"/>
              <w:jc w:val="center"/>
              <w:textAlignment w:val="bottom"/>
              <w:rPr>
                <w:rFonts w:ascii="宋体" w:hAnsi="宋体"/>
                <w:sz w:val="24"/>
              </w:rPr>
            </w:pPr>
            <w:r>
              <w:rPr>
                <w:rFonts w:ascii="宋体" w:hAnsi="宋体" w:hint="eastAsia"/>
                <w:sz w:val="24"/>
              </w:rPr>
              <w:t>应付利润</w:t>
            </w:r>
          </w:p>
          <w:p w14:paraId="7A3ADEBC" w14:textId="77777777" w:rsidR="00000000" w:rsidRDefault="007478C2">
            <w:pPr>
              <w:widowControl/>
              <w:tabs>
                <w:tab w:val="left" w:pos="1680"/>
              </w:tabs>
              <w:autoSpaceDE w:val="0"/>
              <w:autoSpaceDN w:val="0"/>
              <w:jc w:val="center"/>
              <w:textAlignment w:val="bottom"/>
              <w:rPr>
                <w:rFonts w:ascii="宋体" w:hAnsi="宋体"/>
                <w:sz w:val="24"/>
              </w:rPr>
            </w:pPr>
            <w:r>
              <w:rPr>
                <w:rFonts w:ascii="宋体" w:hAnsi="宋体" w:hint="eastAsia"/>
                <w:sz w:val="24"/>
              </w:rPr>
              <w:t>本年变动</w:t>
            </w:r>
            <w:r>
              <w:rPr>
                <w:rStyle w:val="FootnoteReference"/>
                <w:rFonts w:ascii="宋体" w:hAnsi="宋体"/>
                <w:sz w:val="24"/>
              </w:rPr>
              <w:footnoteReference w:id="52"/>
            </w:r>
          </w:p>
        </w:tc>
        <w:tc>
          <w:tcPr>
            <w:tcW w:w="1179" w:type="dxa"/>
            <w:vAlign w:val="center"/>
          </w:tcPr>
          <w:p w14:paraId="3F7FD532" w14:textId="77777777" w:rsidR="00000000" w:rsidRDefault="007478C2">
            <w:pPr>
              <w:jc w:val="center"/>
              <w:rPr>
                <w:rFonts w:hAnsi="宋体"/>
                <w:sz w:val="24"/>
                <w:lang w:val="en-AU"/>
              </w:rPr>
            </w:pPr>
            <w:r>
              <w:rPr>
                <w:rFonts w:hAnsi="宋体" w:hint="eastAsia"/>
                <w:sz w:val="24"/>
                <w:lang w:val="en-AU"/>
              </w:rPr>
              <w:t>年度利润</w:t>
            </w:r>
          </w:p>
          <w:p w14:paraId="2622C598" w14:textId="77777777" w:rsidR="00000000" w:rsidRDefault="007478C2">
            <w:pPr>
              <w:jc w:val="center"/>
              <w:rPr>
                <w:rFonts w:hAnsi="宋体"/>
                <w:sz w:val="24"/>
                <w:lang w:val="en-AU"/>
              </w:rPr>
            </w:pPr>
            <w:r>
              <w:rPr>
                <w:rFonts w:hAnsi="宋体" w:hint="eastAsia"/>
                <w:sz w:val="24"/>
                <w:lang w:val="en-AU"/>
              </w:rPr>
              <w:t>分配</w:t>
            </w:r>
            <w:r>
              <w:rPr>
                <w:rFonts w:hAnsi="宋体"/>
                <w:sz w:val="24"/>
                <w:lang w:val="en-AU"/>
              </w:rPr>
              <w:t>合计</w:t>
            </w:r>
          </w:p>
        </w:tc>
        <w:tc>
          <w:tcPr>
            <w:tcW w:w="1080" w:type="dxa"/>
            <w:vAlign w:val="center"/>
          </w:tcPr>
          <w:p w14:paraId="1F031750" w14:textId="77777777" w:rsidR="00000000" w:rsidRDefault="007478C2">
            <w:pPr>
              <w:jc w:val="center"/>
              <w:rPr>
                <w:rFonts w:hAnsi="宋体"/>
                <w:sz w:val="24"/>
                <w:lang w:val="en-AU"/>
              </w:rPr>
            </w:pPr>
            <w:r>
              <w:rPr>
                <w:rFonts w:hAnsi="宋体" w:hint="eastAsia"/>
                <w:sz w:val="24"/>
                <w:lang w:val="en-AU"/>
              </w:rPr>
              <w:t>备注</w:t>
            </w:r>
          </w:p>
        </w:tc>
      </w:tr>
      <w:tr w:rsidR="00000000" w14:paraId="5FF47208" w14:textId="77777777">
        <w:trPr>
          <w:jc w:val="center"/>
        </w:trPr>
        <w:tc>
          <w:tcPr>
            <w:tcW w:w="1848" w:type="dxa"/>
          </w:tcPr>
          <w:p w14:paraId="674B42AF" w14:textId="77777777" w:rsidR="00000000" w:rsidRDefault="007478C2">
            <w:pPr>
              <w:widowControl/>
              <w:tabs>
                <w:tab w:val="left" w:pos="1680"/>
              </w:tabs>
              <w:autoSpaceDE w:val="0"/>
              <w:autoSpaceDN w:val="0"/>
              <w:jc w:val="center"/>
              <w:textAlignment w:val="bottom"/>
              <w:rPr>
                <w:rFonts w:ascii="宋体" w:hAnsi="宋体"/>
                <w:b/>
                <w:sz w:val="24"/>
              </w:rPr>
            </w:pPr>
            <w:r>
              <w:rPr>
                <w:rFonts w:hint="eastAsia"/>
                <w:sz w:val="24"/>
              </w:rPr>
              <w:t>××××年</w:t>
            </w:r>
          </w:p>
        </w:tc>
        <w:tc>
          <w:tcPr>
            <w:tcW w:w="1980" w:type="dxa"/>
          </w:tcPr>
          <w:p w14:paraId="4D4A1581" w14:textId="77777777" w:rsidR="00000000" w:rsidRDefault="007478C2">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2545</w:t>
            </w:r>
            <w:r>
              <w:rPr>
                <w:rFonts w:ascii="宋体" w:hAnsi="宋体" w:hint="eastAsia"/>
                <w:kern w:val="0"/>
                <w:sz w:val="18"/>
              </w:rPr>
              <w:t>）</w:t>
            </w:r>
          </w:p>
        </w:tc>
        <w:tc>
          <w:tcPr>
            <w:tcW w:w="2187" w:type="dxa"/>
          </w:tcPr>
          <w:p w14:paraId="2E27DF37" w14:textId="77777777" w:rsidR="00000000" w:rsidRDefault="007478C2">
            <w:pPr>
              <w:widowControl/>
              <w:tabs>
                <w:tab w:val="left" w:pos="1680"/>
              </w:tabs>
              <w:autoSpaceDE w:val="0"/>
              <w:autoSpaceDN w:val="0"/>
              <w:jc w:val="center"/>
              <w:textAlignment w:val="bottom"/>
              <w:rPr>
                <w:rFonts w:ascii="宋体" w:hAnsi="宋体"/>
                <w:kern w:val="0"/>
                <w:sz w:val="18"/>
              </w:rPr>
            </w:pPr>
            <w:r>
              <w:rPr>
                <w:rFonts w:ascii="宋体" w:hAnsi="宋体" w:hint="eastAsia"/>
                <w:kern w:val="0"/>
                <w:sz w:val="18"/>
              </w:rPr>
              <w:t>（</w:t>
            </w:r>
            <w:r>
              <w:rPr>
                <w:rFonts w:ascii="宋体" w:hAnsi="宋体"/>
                <w:kern w:val="0"/>
                <w:sz w:val="18"/>
              </w:rPr>
              <w:t>2578</w:t>
            </w:r>
            <w:r>
              <w:rPr>
                <w:rFonts w:ascii="宋体" w:hAnsi="宋体" w:hint="eastAsia"/>
                <w:kern w:val="0"/>
                <w:sz w:val="18"/>
              </w:rPr>
              <w:t>）</w:t>
            </w:r>
          </w:p>
        </w:tc>
        <w:tc>
          <w:tcPr>
            <w:tcW w:w="1440" w:type="dxa"/>
          </w:tcPr>
          <w:p w14:paraId="4AAB034B" w14:textId="77777777" w:rsidR="00000000" w:rsidRDefault="007478C2">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kern w:val="0"/>
                <w:sz w:val="18"/>
              </w:rPr>
              <w:t>2579</w:t>
            </w:r>
            <w:r>
              <w:rPr>
                <w:rFonts w:ascii="宋体" w:hAnsi="宋体" w:hint="eastAsia"/>
                <w:kern w:val="0"/>
                <w:sz w:val="18"/>
              </w:rPr>
              <w:t>）</w:t>
            </w:r>
          </w:p>
        </w:tc>
        <w:tc>
          <w:tcPr>
            <w:tcW w:w="1179" w:type="dxa"/>
          </w:tcPr>
          <w:p w14:paraId="1DAA2492" w14:textId="77777777" w:rsidR="00000000" w:rsidRDefault="007478C2">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2274</w:t>
            </w:r>
            <w:r>
              <w:rPr>
                <w:rFonts w:ascii="宋体" w:hAnsi="宋体" w:hint="eastAsia"/>
                <w:kern w:val="0"/>
                <w:sz w:val="18"/>
              </w:rPr>
              <w:t>）</w:t>
            </w:r>
          </w:p>
        </w:tc>
        <w:tc>
          <w:tcPr>
            <w:tcW w:w="1080" w:type="dxa"/>
          </w:tcPr>
          <w:p w14:paraId="2349C417" w14:textId="77777777" w:rsidR="00000000" w:rsidRDefault="007478C2">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0545</w:t>
            </w:r>
            <w:r>
              <w:rPr>
                <w:rFonts w:ascii="宋体" w:hAnsi="宋体" w:hint="eastAsia"/>
                <w:kern w:val="0"/>
                <w:sz w:val="18"/>
              </w:rPr>
              <w:t>）</w:t>
            </w:r>
          </w:p>
        </w:tc>
      </w:tr>
      <w:tr w:rsidR="00000000" w14:paraId="5CFB750A" w14:textId="77777777">
        <w:trPr>
          <w:jc w:val="center"/>
        </w:trPr>
        <w:tc>
          <w:tcPr>
            <w:tcW w:w="1848" w:type="dxa"/>
          </w:tcPr>
          <w:p w14:paraId="3FC78847" w14:textId="77777777" w:rsidR="00000000" w:rsidRDefault="007478C2">
            <w:pPr>
              <w:widowControl/>
              <w:tabs>
                <w:tab w:val="left" w:pos="1680"/>
              </w:tabs>
              <w:autoSpaceDE w:val="0"/>
              <w:autoSpaceDN w:val="0"/>
              <w:jc w:val="center"/>
              <w:textAlignment w:val="bottom"/>
              <w:rPr>
                <w:rFonts w:ascii="宋体" w:hAnsi="宋体"/>
                <w:b/>
                <w:sz w:val="24"/>
              </w:rPr>
            </w:pPr>
            <w:r>
              <w:rPr>
                <w:rFonts w:hint="eastAsia"/>
                <w:sz w:val="24"/>
              </w:rPr>
              <w:lastRenderedPageBreak/>
              <w:t>××××年</w:t>
            </w:r>
          </w:p>
        </w:tc>
        <w:tc>
          <w:tcPr>
            <w:tcW w:w="1980" w:type="dxa"/>
          </w:tcPr>
          <w:p w14:paraId="64C3F0CB" w14:textId="77777777" w:rsidR="00000000" w:rsidRDefault="007478C2">
            <w:pPr>
              <w:widowControl/>
              <w:tabs>
                <w:tab w:val="left" w:pos="1680"/>
              </w:tabs>
              <w:autoSpaceDE w:val="0"/>
              <w:autoSpaceDN w:val="0"/>
              <w:jc w:val="center"/>
              <w:textAlignment w:val="bottom"/>
              <w:rPr>
                <w:rFonts w:ascii="宋体" w:hAnsi="宋体"/>
                <w:b/>
                <w:sz w:val="24"/>
              </w:rPr>
            </w:pPr>
          </w:p>
        </w:tc>
        <w:tc>
          <w:tcPr>
            <w:tcW w:w="2187" w:type="dxa"/>
          </w:tcPr>
          <w:p w14:paraId="4BF99641" w14:textId="77777777" w:rsidR="00000000" w:rsidRDefault="007478C2">
            <w:pPr>
              <w:widowControl/>
              <w:tabs>
                <w:tab w:val="left" w:pos="1680"/>
              </w:tabs>
              <w:autoSpaceDE w:val="0"/>
              <w:autoSpaceDN w:val="0"/>
              <w:jc w:val="center"/>
              <w:textAlignment w:val="bottom"/>
              <w:rPr>
                <w:rFonts w:ascii="宋体" w:hAnsi="宋体"/>
                <w:b/>
                <w:sz w:val="24"/>
              </w:rPr>
            </w:pPr>
          </w:p>
        </w:tc>
        <w:tc>
          <w:tcPr>
            <w:tcW w:w="1440" w:type="dxa"/>
          </w:tcPr>
          <w:p w14:paraId="410614C7" w14:textId="77777777" w:rsidR="00000000" w:rsidRDefault="007478C2">
            <w:pPr>
              <w:widowControl/>
              <w:tabs>
                <w:tab w:val="left" w:pos="1680"/>
              </w:tabs>
              <w:autoSpaceDE w:val="0"/>
              <w:autoSpaceDN w:val="0"/>
              <w:jc w:val="center"/>
              <w:textAlignment w:val="bottom"/>
              <w:rPr>
                <w:rFonts w:ascii="宋体" w:hAnsi="宋体"/>
                <w:b/>
                <w:sz w:val="24"/>
              </w:rPr>
            </w:pPr>
          </w:p>
        </w:tc>
        <w:tc>
          <w:tcPr>
            <w:tcW w:w="1179" w:type="dxa"/>
          </w:tcPr>
          <w:p w14:paraId="2157F5FB" w14:textId="77777777" w:rsidR="00000000" w:rsidRDefault="007478C2">
            <w:pPr>
              <w:widowControl/>
              <w:tabs>
                <w:tab w:val="left" w:pos="1680"/>
              </w:tabs>
              <w:autoSpaceDE w:val="0"/>
              <w:autoSpaceDN w:val="0"/>
              <w:jc w:val="center"/>
              <w:textAlignment w:val="bottom"/>
              <w:rPr>
                <w:rFonts w:ascii="宋体" w:hAnsi="宋体"/>
                <w:b/>
                <w:sz w:val="24"/>
              </w:rPr>
            </w:pPr>
          </w:p>
        </w:tc>
        <w:tc>
          <w:tcPr>
            <w:tcW w:w="1080" w:type="dxa"/>
          </w:tcPr>
          <w:p w14:paraId="46844FF0" w14:textId="77777777" w:rsidR="00000000" w:rsidRDefault="007478C2">
            <w:pPr>
              <w:widowControl/>
              <w:tabs>
                <w:tab w:val="left" w:pos="1680"/>
              </w:tabs>
              <w:autoSpaceDE w:val="0"/>
              <w:autoSpaceDN w:val="0"/>
              <w:jc w:val="center"/>
              <w:textAlignment w:val="bottom"/>
              <w:rPr>
                <w:rFonts w:ascii="宋体" w:hAnsi="宋体"/>
                <w:b/>
                <w:sz w:val="24"/>
              </w:rPr>
            </w:pPr>
          </w:p>
        </w:tc>
      </w:tr>
      <w:tr w:rsidR="00000000" w14:paraId="1691125D" w14:textId="77777777">
        <w:trPr>
          <w:jc w:val="center"/>
        </w:trPr>
        <w:tc>
          <w:tcPr>
            <w:tcW w:w="1848" w:type="dxa"/>
          </w:tcPr>
          <w:p w14:paraId="35C5EC15" w14:textId="77777777" w:rsidR="00000000" w:rsidRDefault="007478C2">
            <w:pPr>
              <w:widowControl/>
              <w:tabs>
                <w:tab w:val="left" w:pos="1680"/>
              </w:tabs>
              <w:autoSpaceDE w:val="0"/>
              <w:autoSpaceDN w:val="0"/>
              <w:jc w:val="center"/>
              <w:textAlignment w:val="bottom"/>
              <w:rPr>
                <w:rFonts w:ascii="宋体" w:hAnsi="宋体"/>
                <w:b/>
                <w:sz w:val="24"/>
              </w:rPr>
            </w:pPr>
            <w:r>
              <w:rPr>
                <w:rFonts w:hint="eastAsia"/>
                <w:sz w:val="24"/>
              </w:rPr>
              <w:t>××××年</w:t>
            </w:r>
          </w:p>
        </w:tc>
        <w:tc>
          <w:tcPr>
            <w:tcW w:w="1980" w:type="dxa"/>
          </w:tcPr>
          <w:p w14:paraId="04FEA73E" w14:textId="77777777" w:rsidR="00000000" w:rsidRDefault="007478C2">
            <w:pPr>
              <w:widowControl/>
              <w:tabs>
                <w:tab w:val="left" w:pos="1680"/>
              </w:tabs>
              <w:autoSpaceDE w:val="0"/>
              <w:autoSpaceDN w:val="0"/>
              <w:jc w:val="center"/>
              <w:textAlignment w:val="bottom"/>
              <w:rPr>
                <w:rFonts w:ascii="宋体" w:hAnsi="宋体"/>
                <w:b/>
                <w:sz w:val="24"/>
              </w:rPr>
            </w:pPr>
          </w:p>
        </w:tc>
        <w:tc>
          <w:tcPr>
            <w:tcW w:w="2187" w:type="dxa"/>
          </w:tcPr>
          <w:p w14:paraId="38629F2F" w14:textId="77777777" w:rsidR="00000000" w:rsidRDefault="007478C2">
            <w:pPr>
              <w:widowControl/>
              <w:tabs>
                <w:tab w:val="left" w:pos="1680"/>
              </w:tabs>
              <w:autoSpaceDE w:val="0"/>
              <w:autoSpaceDN w:val="0"/>
              <w:jc w:val="center"/>
              <w:textAlignment w:val="bottom"/>
              <w:rPr>
                <w:rFonts w:ascii="宋体" w:hAnsi="宋体"/>
                <w:b/>
                <w:sz w:val="24"/>
              </w:rPr>
            </w:pPr>
          </w:p>
        </w:tc>
        <w:tc>
          <w:tcPr>
            <w:tcW w:w="1440" w:type="dxa"/>
          </w:tcPr>
          <w:p w14:paraId="3A81A79D" w14:textId="77777777" w:rsidR="00000000" w:rsidRDefault="007478C2">
            <w:pPr>
              <w:widowControl/>
              <w:tabs>
                <w:tab w:val="left" w:pos="1680"/>
              </w:tabs>
              <w:autoSpaceDE w:val="0"/>
              <w:autoSpaceDN w:val="0"/>
              <w:jc w:val="center"/>
              <w:textAlignment w:val="bottom"/>
              <w:rPr>
                <w:rFonts w:ascii="宋体" w:hAnsi="宋体"/>
                <w:b/>
                <w:sz w:val="24"/>
              </w:rPr>
            </w:pPr>
          </w:p>
        </w:tc>
        <w:tc>
          <w:tcPr>
            <w:tcW w:w="1179" w:type="dxa"/>
          </w:tcPr>
          <w:p w14:paraId="1B080E33" w14:textId="77777777" w:rsidR="00000000" w:rsidRDefault="007478C2">
            <w:pPr>
              <w:widowControl/>
              <w:tabs>
                <w:tab w:val="left" w:pos="1680"/>
              </w:tabs>
              <w:autoSpaceDE w:val="0"/>
              <w:autoSpaceDN w:val="0"/>
              <w:jc w:val="center"/>
              <w:textAlignment w:val="bottom"/>
              <w:rPr>
                <w:rFonts w:ascii="宋体" w:hAnsi="宋体"/>
                <w:b/>
                <w:sz w:val="24"/>
              </w:rPr>
            </w:pPr>
          </w:p>
        </w:tc>
        <w:tc>
          <w:tcPr>
            <w:tcW w:w="1080" w:type="dxa"/>
          </w:tcPr>
          <w:p w14:paraId="1F157E0A" w14:textId="77777777" w:rsidR="00000000" w:rsidRDefault="007478C2">
            <w:pPr>
              <w:widowControl/>
              <w:tabs>
                <w:tab w:val="left" w:pos="1680"/>
              </w:tabs>
              <w:autoSpaceDE w:val="0"/>
              <w:autoSpaceDN w:val="0"/>
              <w:jc w:val="center"/>
              <w:textAlignment w:val="bottom"/>
              <w:rPr>
                <w:rFonts w:ascii="宋体" w:hAnsi="宋体"/>
                <w:b/>
                <w:sz w:val="24"/>
              </w:rPr>
            </w:pPr>
          </w:p>
        </w:tc>
      </w:tr>
      <w:tr w:rsidR="00000000" w14:paraId="4DC95C29" w14:textId="77777777">
        <w:trPr>
          <w:jc w:val="center"/>
        </w:trPr>
        <w:tc>
          <w:tcPr>
            <w:tcW w:w="1848" w:type="dxa"/>
          </w:tcPr>
          <w:p w14:paraId="567A2D43" w14:textId="77777777" w:rsidR="00000000" w:rsidRDefault="007478C2">
            <w:pPr>
              <w:widowControl/>
              <w:tabs>
                <w:tab w:val="left" w:pos="1680"/>
              </w:tabs>
              <w:autoSpaceDE w:val="0"/>
              <w:autoSpaceDN w:val="0"/>
              <w:jc w:val="center"/>
              <w:textAlignment w:val="bottom"/>
              <w:rPr>
                <w:rFonts w:ascii="宋体" w:hAnsi="宋体"/>
                <w:sz w:val="24"/>
              </w:rPr>
            </w:pPr>
            <w:r>
              <w:rPr>
                <w:rFonts w:ascii="宋体" w:hAnsi="宋体" w:hint="eastAsia"/>
                <w:sz w:val="24"/>
              </w:rPr>
              <w:t>合计</w:t>
            </w:r>
          </w:p>
        </w:tc>
        <w:tc>
          <w:tcPr>
            <w:tcW w:w="1980" w:type="dxa"/>
          </w:tcPr>
          <w:p w14:paraId="28273503" w14:textId="77777777" w:rsidR="00000000" w:rsidRDefault="007478C2">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2547</w:t>
            </w:r>
            <w:r>
              <w:rPr>
                <w:rFonts w:ascii="宋体" w:hAnsi="宋体" w:hint="eastAsia"/>
                <w:kern w:val="0"/>
                <w:sz w:val="18"/>
              </w:rPr>
              <w:t>）</w:t>
            </w:r>
          </w:p>
        </w:tc>
        <w:tc>
          <w:tcPr>
            <w:tcW w:w="2187" w:type="dxa"/>
          </w:tcPr>
          <w:p w14:paraId="03298D7C" w14:textId="77777777" w:rsidR="00000000" w:rsidRDefault="007478C2">
            <w:pPr>
              <w:widowControl/>
              <w:tabs>
                <w:tab w:val="left" w:pos="1680"/>
              </w:tabs>
              <w:autoSpaceDE w:val="0"/>
              <w:autoSpaceDN w:val="0"/>
              <w:jc w:val="center"/>
              <w:textAlignment w:val="bottom"/>
              <w:rPr>
                <w:rFonts w:ascii="宋体" w:hAnsi="宋体"/>
                <w:kern w:val="0"/>
                <w:sz w:val="18"/>
              </w:rPr>
            </w:pPr>
            <w:r>
              <w:rPr>
                <w:rFonts w:ascii="宋体" w:hAnsi="宋体" w:hint="eastAsia"/>
                <w:kern w:val="0"/>
                <w:sz w:val="18"/>
              </w:rPr>
              <w:t>（</w:t>
            </w:r>
            <w:r>
              <w:rPr>
                <w:rFonts w:ascii="宋体" w:hAnsi="宋体"/>
                <w:kern w:val="0"/>
                <w:sz w:val="18"/>
              </w:rPr>
              <w:t>2580</w:t>
            </w:r>
            <w:r>
              <w:rPr>
                <w:rFonts w:ascii="宋体" w:hAnsi="宋体" w:hint="eastAsia"/>
                <w:kern w:val="0"/>
                <w:sz w:val="18"/>
              </w:rPr>
              <w:t>）</w:t>
            </w:r>
          </w:p>
        </w:tc>
        <w:tc>
          <w:tcPr>
            <w:tcW w:w="1440" w:type="dxa"/>
          </w:tcPr>
          <w:p w14:paraId="6C2575E8" w14:textId="77777777" w:rsidR="00000000" w:rsidRDefault="007478C2">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kern w:val="0"/>
                <w:sz w:val="18"/>
              </w:rPr>
              <w:t>2581</w:t>
            </w:r>
            <w:r>
              <w:rPr>
                <w:rFonts w:ascii="宋体" w:hAnsi="宋体" w:hint="eastAsia"/>
                <w:kern w:val="0"/>
                <w:sz w:val="18"/>
              </w:rPr>
              <w:t>）</w:t>
            </w:r>
          </w:p>
        </w:tc>
        <w:tc>
          <w:tcPr>
            <w:tcW w:w="1179" w:type="dxa"/>
          </w:tcPr>
          <w:p w14:paraId="74293766" w14:textId="77777777" w:rsidR="00000000" w:rsidRDefault="007478C2">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w:t>
            </w:r>
            <w:r>
              <w:rPr>
                <w:rFonts w:ascii="宋体" w:hAnsi="宋体" w:hint="eastAsia"/>
                <w:kern w:val="0"/>
                <w:sz w:val="18"/>
              </w:rPr>
              <w:t>279</w:t>
            </w:r>
            <w:r>
              <w:rPr>
                <w:rFonts w:ascii="宋体" w:hAnsi="宋体" w:hint="eastAsia"/>
                <w:kern w:val="0"/>
                <w:sz w:val="18"/>
              </w:rPr>
              <w:t>）</w:t>
            </w:r>
          </w:p>
        </w:tc>
        <w:tc>
          <w:tcPr>
            <w:tcW w:w="1080" w:type="dxa"/>
          </w:tcPr>
          <w:p w14:paraId="6C3F2708" w14:textId="77777777" w:rsidR="00000000" w:rsidRDefault="007478C2">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2280</w:t>
            </w:r>
            <w:r>
              <w:rPr>
                <w:rFonts w:ascii="宋体" w:hAnsi="宋体" w:hint="eastAsia"/>
                <w:kern w:val="0"/>
                <w:sz w:val="18"/>
              </w:rPr>
              <w:t>）</w:t>
            </w:r>
          </w:p>
        </w:tc>
      </w:tr>
    </w:tbl>
    <w:p w14:paraId="40E16D48"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0546</w:t>
      </w:r>
      <w:r>
        <w:rPr>
          <w:rFonts w:ascii="宋体" w:hAnsi="宋体" w:hint="eastAsia"/>
          <w:kern w:val="0"/>
          <w:sz w:val="18"/>
        </w:rPr>
        <w:t>）</w:t>
      </w:r>
    </w:p>
    <w:p w14:paraId="232A3B93" w14:textId="77777777" w:rsidR="00000000" w:rsidRDefault="007478C2">
      <w:pPr>
        <w:rPr>
          <w:rFonts w:ascii="宋体" w:hAnsi="宋体"/>
          <w:kern w:val="0"/>
          <w:sz w:val="18"/>
        </w:rPr>
      </w:pPr>
    </w:p>
    <w:p w14:paraId="263C36C5" w14:textId="77777777" w:rsidR="00000000" w:rsidRDefault="007478C2">
      <w:pPr>
        <w:pStyle w:val="Heading1"/>
        <w:jc w:val="center"/>
        <w:rPr>
          <w:rFonts w:ascii="宋体" w:hAnsi="宋体"/>
          <w:sz w:val="24"/>
        </w:rPr>
      </w:pPr>
      <w:bookmarkStart w:id="59" w:name="_Toc101344011"/>
      <w:bookmarkStart w:id="60" w:name="_Toc11318"/>
      <w:bookmarkStart w:id="61" w:name="_Toc3364"/>
      <w:r>
        <w:rPr>
          <w:rFonts w:ascii="宋体" w:hAnsi="宋体" w:hint="eastAsia"/>
          <w:sz w:val="24"/>
        </w:rPr>
        <w:t>§</w:t>
      </w:r>
      <w:r>
        <w:rPr>
          <w:rFonts w:ascii="宋体" w:hAnsi="宋体" w:hint="eastAsia"/>
          <w:sz w:val="24"/>
        </w:rPr>
        <w:t xml:space="preserve">4  </w:t>
      </w:r>
      <w:r>
        <w:rPr>
          <w:rFonts w:ascii="宋体" w:hAnsi="宋体" w:hint="eastAsia"/>
          <w:sz w:val="24"/>
        </w:rPr>
        <w:t>管理人报告</w:t>
      </w:r>
      <w:bookmarkEnd w:id="59"/>
      <w:bookmarkEnd w:id="60"/>
      <w:bookmarkEnd w:id="61"/>
    </w:p>
    <w:p w14:paraId="6F0DD82A" w14:textId="77777777" w:rsidR="00000000" w:rsidRDefault="007478C2">
      <w:pPr>
        <w:pStyle w:val="Heading2"/>
        <w:rPr>
          <w:rFonts w:ascii="宋体" w:hAnsi="宋体"/>
        </w:rPr>
      </w:pPr>
      <w:bookmarkStart w:id="62" w:name="_Toc101344012"/>
      <w:bookmarkStart w:id="63" w:name="_Toc16028"/>
      <w:bookmarkStart w:id="64" w:name="_Toc7181"/>
      <w:r>
        <w:rPr>
          <w:rFonts w:ascii="宋体" w:hAnsi="宋体" w:hint="eastAsia"/>
        </w:rPr>
        <w:t xml:space="preserve">4.1 </w:t>
      </w:r>
      <w:r>
        <w:rPr>
          <w:rFonts w:ascii="宋体" w:hAnsi="宋体" w:hint="eastAsia"/>
        </w:rPr>
        <w:t>基金管理人及基金经理情况</w:t>
      </w:r>
      <w:bookmarkEnd w:id="62"/>
      <w:bookmarkEnd w:id="63"/>
      <w:bookmarkEnd w:id="64"/>
    </w:p>
    <w:p w14:paraId="012AB0BB" w14:textId="77777777" w:rsidR="00000000" w:rsidRDefault="007478C2">
      <w:pPr>
        <w:spacing w:line="360" w:lineRule="auto"/>
        <w:outlineLvl w:val="2"/>
        <w:rPr>
          <w:rFonts w:ascii="宋体" w:hAnsi="宋体"/>
          <w:b/>
          <w:sz w:val="24"/>
        </w:rPr>
      </w:pPr>
      <w:r>
        <w:rPr>
          <w:rFonts w:ascii="宋体" w:hAnsi="宋体" w:hint="eastAsia"/>
          <w:b/>
          <w:sz w:val="24"/>
        </w:rPr>
        <w:t xml:space="preserve">4.1.1 </w:t>
      </w:r>
      <w:r>
        <w:rPr>
          <w:rFonts w:ascii="宋体" w:hAnsi="宋体" w:hint="eastAsia"/>
          <w:b/>
          <w:sz w:val="24"/>
        </w:rPr>
        <w:t>基金管理人及其管理基金的经验</w:t>
      </w:r>
    </w:p>
    <w:p w14:paraId="5DCAB7F2"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1765</w:t>
      </w:r>
      <w:r>
        <w:rPr>
          <w:rFonts w:ascii="宋体" w:hAnsi="宋体" w:hint="eastAsia"/>
          <w:kern w:val="0"/>
          <w:sz w:val="18"/>
        </w:rPr>
        <w:t>）</w:t>
      </w:r>
    </w:p>
    <w:p w14:paraId="44FF99BA" w14:textId="77777777" w:rsidR="00000000" w:rsidRDefault="007478C2">
      <w:pPr>
        <w:spacing w:line="360" w:lineRule="auto"/>
        <w:outlineLvl w:val="2"/>
        <w:rPr>
          <w:rFonts w:ascii="宋体" w:hAnsi="宋体"/>
          <w:sz w:val="24"/>
        </w:rPr>
      </w:pPr>
      <w:r>
        <w:rPr>
          <w:rFonts w:ascii="宋体" w:hAnsi="宋体" w:hint="eastAsia"/>
          <w:b/>
          <w:sz w:val="24"/>
        </w:rPr>
        <w:t xml:space="preserve">4.1.2 </w:t>
      </w:r>
      <w:r>
        <w:rPr>
          <w:rFonts w:ascii="宋体" w:hAnsi="宋体" w:hint="eastAsia"/>
          <w:b/>
          <w:sz w:val="24"/>
        </w:rPr>
        <w:t>基金经理（或基金经理小组）及基金经理助理简介</w:t>
      </w:r>
      <w:r>
        <w:rPr>
          <w:rStyle w:val="FootnoteReference"/>
          <w:rFonts w:ascii="宋体" w:hAnsi="宋体"/>
          <w:b/>
          <w:sz w:val="24"/>
        </w:rPr>
        <w:footnoteReference w:id="53"/>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8"/>
        <w:gridCol w:w="1157"/>
        <w:gridCol w:w="1279"/>
        <w:gridCol w:w="1784"/>
        <w:gridCol w:w="1800"/>
        <w:gridCol w:w="1260"/>
      </w:tblGrid>
      <w:tr w:rsidR="00000000" w14:paraId="0BBDE3E0" w14:textId="77777777">
        <w:trPr>
          <w:cantSplit/>
        </w:trPr>
        <w:tc>
          <w:tcPr>
            <w:tcW w:w="1108" w:type="dxa"/>
            <w:vMerge w:val="restart"/>
            <w:vAlign w:val="center"/>
          </w:tcPr>
          <w:p w14:paraId="1CB95F92" w14:textId="77777777" w:rsidR="00000000" w:rsidRDefault="007478C2">
            <w:pPr>
              <w:jc w:val="center"/>
              <w:rPr>
                <w:rFonts w:ascii="宋体" w:hAnsi="宋体"/>
                <w:sz w:val="24"/>
              </w:rPr>
            </w:pPr>
            <w:r>
              <w:rPr>
                <w:rFonts w:ascii="宋体" w:hAnsi="宋体" w:hint="eastAsia"/>
                <w:sz w:val="24"/>
              </w:rPr>
              <w:t>姓名</w:t>
            </w:r>
          </w:p>
        </w:tc>
        <w:tc>
          <w:tcPr>
            <w:tcW w:w="1157" w:type="dxa"/>
            <w:vMerge w:val="restart"/>
            <w:vAlign w:val="center"/>
          </w:tcPr>
          <w:p w14:paraId="0E942634" w14:textId="77777777" w:rsidR="00000000" w:rsidRDefault="007478C2">
            <w:pPr>
              <w:jc w:val="center"/>
              <w:rPr>
                <w:rFonts w:ascii="宋体" w:hAnsi="宋体"/>
                <w:sz w:val="24"/>
              </w:rPr>
            </w:pPr>
            <w:r>
              <w:rPr>
                <w:rFonts w:ascii="宋体" w:hAnsi="宋体" w:hint="eastAsia"/>
                <w:sz w:val="24"/>
              </w:rPr>
              <w:t>职务</w:t>
            </w:r>
            <w:r>
              <w:rPr>
                <w:rStyle w:val="FootnoteReference"/>
                <w:rFonts w:ascii="宋体" w:hAnsi="宋体"/>
                <w:sz w:val="24"/>
              </w:rPr>
              <w:footnoteReference w:id="54"/>
            </w:r>
          </w:p>
        </w:tc>
        <w:tc>
          <w:tcPr>
            <w:tcW w:w="3063" w:type="dxa"/>
            <w:gridSpan w:val="2"/>
            <w:vAlign w:val="center"/>
          </w:tcPr>
          <w:p w14:paraId="648A5B46" w14:textId="77777777" w:rsidR="00000000" w:rsidRDefault="007478C2">
            <w:pPr>
              <w:jc w:val="center"/>
              <w:rPr>
                <w:rFonts w:ascii="宋体" w:hAnsi="宋体"/>
                <w:sz w:val="24"/>
              </w:rPr>
            </w:pPr>
            <w:r>
              <w:rPr>
                <w:rFonts w:ascii="宋体" w:hAnsi="宋体" w:hint="eastAsia"/>
                <w:sz w:val="24"/>
              </w:rPr>
              <w:t>任本基金的基金经理</w:t>
            </w:r>
          </w:p>
          <w:p w14:paraId="2ADC8A16" w14:textId="77777777" w:rsidR="00000000" w:rsidRDefault="007478C2">
            <w:pPr>
              <w:jc w:val="center"/>
              <w:rPr>
                <w:rFonts w:ascii="宋体" w:hAnsi="宋体"/>
                <w:sz w:val="24"/>
              </w:rPr>
            </w:pPr>
            <w:r>
              <w:rPr>
                <w:rFonts w:ascii="宋体" w:hAnsi="宋体" w:hint="eastAsia"/>
                <w:sz w:val="24"/>
              </w:rPr>
              <w:t>（助理）期限</w:t>
            </w:r>
            <w:r>
              <w:rPr>
                <w:rStyle w:val="FootnoteReference"/>
                <w:rFonts w:ascii="宋体" w:hAnsi="宋体"/>
                <w:sz w:val="24"/>
              </w:rPr>
              <w:footnoteReference w:id="55"/>
            </w:r>
          </w:p>
        </w:tc>
        <w:tc>
          <w:tcPr>
            <w:tcW w:w="1800" w:type="dxa"/>
            <w:vMerge w:val="restart"/>
            <w:vAlign w:val="center"/>
          </w:tcPr>
          <w:p w14:paraId="69AA38EB" w14:textId="77777777" w:rsidR="00000000" w:rsidRDefault="007478C2">
            <w:pPr>
              <w:jc w:val="center"/>
              <w:rPr>
                <w:rFonts w:ascii="宋体" w:hAnsi="宋体"/>
                <w:sz w:val="24"/>
              </w:rPr>
            </w:pPr>
            <w:r>
              <w:rPr>
                <w:rFonts w:ascii="宋体" w:hAnsi="宋体" w:hint="eastAsia"/>
                <w:sz w:val="24"/>
              </w:rPr>
              <w:t>证券从业年限</w:t>
            </w:r>
            <w:r>
              <w:rPr>
                <w:rStyle w:val="FootnoteReference"/>
                <w:rFonts w:ascii="宋体" w:hAnsi="宋体"/>
                <w:sz w:val="24"/>
              </w:rPr>
              <w:footnoteReference w:id="56"/>
            </w:r>
          </w:p>
        </w:tc>
        <w:tc>
          <w:tcPr>
            <w:tcW w:w="1260" w:type="dxa"/>
            <w:vMerge w:val="restart"/>
            <w:vAlign w:val="center"/>
          </w:tcPr>
          <w:p w14:paraId="425681C9" w14:textId="77777777" w:rsidR="00000000" w:rsidRDefault="007478C2">
            <w:pPr>
              <w:jc w:val="center"/>
              <w:rPr>
                <w:rFonts w:ascii="宋体" w:hAnsi="宋体"/>
                <w:sz w:val="24"/>
              </w:rPr>
            </w:pPr>
            <w:r>
              <w:rPr>
                <w:rFonts w:ascii="宋体" w:hAnsi="宋体" w:hint="eastAsia"/>
                <w:sz w:val="24"/>
              </w:rPr>
              <w:t>说明</w:t>
            </w:r>
            <w:r>
              <w:rPr>
                <w:rStyle w:val="FootnoteReference"/>
                <w:rFonts w:ascii="宋体" w:hAnsi="宋体"/>
                <w:sz w:val="24"/>
              </w:rPr>
              <w:footnoteReference w:id="57"/>
            </w:r>
          </w:p>
        </w:tc>
      </w:tr>
      <w:tr w:rsidR="00000000" w14:paraId="63F4ED12" w14:textId="77777777">
        <w:trPr>
          <w:cantSplit/>
        </w:trPr>
        <w:tc>
          <w:tcPr>
            <w:tcW w:w="1108" w:type="dxa"/>
            <w:vMerge/>
            <w:vAlign w:val="center"/>
          </w:tcPr>
          <w:p w14:paraId="0EDBB26A" w14:textId="77777777" w:rsidR="00000000" w:rsidRDefault="007478C2">
            <w:pPr>
              <w:jc w:val="center"/>
              <w:rPr>
                <w:rFonts w:ascii="宋体" w:hAnsi="宋体"/>
                <w:sz w:val="24"/>
              </w:rPr>
            </w:pPr>
          </w:p>
        </w:tc>
        <w:tc>
          <w:tcPr>
            <w:tcW w:w="1157" w:type="dxa"/>
            <w:vMerge/>
            <w:vAlign w:val="center"/>
          </w:tcPr>
          <w:p w14:paraId="1D583C2A" w14:textId="77777777" w:rsidR="00000000" w:rsidRDefault="007478C2">
            <w:pPr>
              <w:jc w:val="center"/>
              <w:rPr>
                <w:rFonts w:ascii="宋体" w:hAnsi="宋体"/>
                <w:sz w:val="24"/>
              </w:rPr>
            </w:pPr>
          </w:p>
        </w:tc>
        <w:tc>
          <w:tcPr>
            <w:tcW w:w="1279" w:type="dxa"/>
            <w:vAlign w:val="center"/>
          </w:tcPr>
          <w:p w14:paraId="5D08DED0" w14:textId="77777777" w:rsidR="00000000" w:rsidRDefault="007478C2">
            <w:pPr>
              <w:jc w:val="center"/>
              <w:rPr>
                <w:rFonts w:ascii="宋体" w:hAnsi="宋体"/>
                <w:sz w:val="24"/>
              </w:rPr>
            </w:pPr>
            <w:r>
              <w:rPr>
                <w:rFonts w:ascii="宋体" w:hAnsi="宋体" w:hint="eastAsia"/>
                <w:sz w:val="24"/>
              </w:rPr>
              <w:t>任职日期</w:t>
            </w:r>
          </w:p>
        </w:tc>
        <w:tc>
          <w:tcPr>
            <w:tcW w:w="1784" w:type="dxa"/>
            <w:vAlign w:val="center"/>
          </w:tcPr>
          <w:p w14:paraId="3858BD4F" w14:textId="77777777" w:rsidR="00000000" w:rsidRDefault="007478C2">
            <w:pPr>
              <w:jc w:val="center"/>
              <w:rPr>
                <w:rFonts w:ascii="宋体" w:hAnsi="宋体"/>
                <w:sz w:val="24"/>
              </w:rPr>
            </w:pPr>
            <w:r>
              <w:rPr>
                <w:rFonts w:ascii="宋体" w:hAnsi="宋体" w:hint="eastAsia"/>
                <w:sz w:val="24"/>
              </w:rPr>
              <w:t>离任日期</w:t>
            </w:r>
            <w:r>
              <w:rPr>
                <w:rStyle w:val="FootnoteReference"/>
                <w:rFonts w:ascii="宋体" w:hAnsi="宋体"/>
                <w:sz w:val="24"/>
              </w:rPr>
              <w:footnoteReference w:id="58"/>
            </w:r>
          </w:p>
        </w:tc>
        <w:tc>
          <w:tcPr>
            <w:tcW w:w="1800" w:type="dxa"/>
            <w:vMerge/>
            <w:vAlign w:val="center"/>
          </w:tcPr>
          <w:p w14:paraId="3F63612E" w14:textId="77777777" w:rsidR="00000000" w:rsidRDefault="007478C2">
            <w:pPr>
              <w:jc w:val="center"/>
              <w:rPr>
                <w:rFonts w:ascii="宋体" w:hAnsi="宋体"/>
                <w:sz w:val="24"/>
              </w:rPr>
            </w:pPr>
          </w:p>
        </w:tc>
        <w:tc>
          <w:tcPr>
            <w:tcW w:w="1260" w:type="dxa"/>
            <w:vMerge/>
            <w:vAlign w:val="center"/>
          </w:tcPr>
          <w:p w14:paraId="6294079D" w14:textId="77777777" w:rsidR="00000000" w:rsidRDefault="007478C2">
            <w:pPr>
              <w:jc w:val="center"/>
              <w:rPr>
                <w:rFonts w:ascii="宋体" w:hAnsi="宋体"/>
                <w:sz w:val="24"/>
              </w:rPr>
            </w:pPr>
          </w:p>
        </w:tc>
      </w:tr>
      <w:tr w:rsidR="00000000" w14:paraId="22CC75A1" w14:textId="77777777">
        <w:tc>
          <w:tcPr>
            <w:tcW w:w="1108" w:type="dxa"/>
          </w:tcPr>
          <w:p w14:paraId="4637BFFA"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0556</w:t>
            </w:r>
            <w:r>
              <w:rPr>
                <w:rFonts w:ascii="宋体" w:hAnsi="宋体" w:hint="eastAsia"/>
                <w:kern w:val="0"/>
                <w:sz w:val="18"/>
              </w:rPr>
              <w:t>）</w:t>
            </w:r>
          </w:p>
        </w:tc>
        <w:tc>
          <w:tcPr>
            <w:tcW w:w="1157" w:type="dxa"/>
          </w:tcPr>
          <w:p w14:paraId="63CCBDFF"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055</w:t>
            </w:r>
            <w:r>
              <w:rPr>
                <w:rFonts w:ascii="宋体" w:hAnsi="宋体" w:hint="eastAsia"/>
                <w:kern w:val="0"/>
                <w:sz w:val="18"/>
              </w:rPr>
              <w:t>8</w:t>
            </w:r>
            <w:r>
              <w:rPr>
                <w:rFonts w:ascii="宋体" w:hAnsi="宋体" w:hint="eastAsia"/>
                <w:kern w:val="0"/>
                <w:sz w:val="18"/>
              </w:rPr>
              <w:t>）</w:t>
            </w:r>
          </w:p>
        </w:tc>
        <w:tc>
          <w:tcPr>
            <w:tcW w:w="1279" w:type="dxa"/>
          </w:tcPr>
          <w:p w14:paraId="40A1DA38"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0559</w:t>
            </w:r>
            <w:r>
              <w:rPr>
                <w:rFonts w:ascii="宋体" w:hAnsi="宋体" w:hint="eastAsia"/>
                <w:kern w:val="0"/>
                <w:sz w:val="18"/>
              </w:rPr>
              <w:t>）</w:t>
            </w:r>
          </w:p>
        </w:tc>
        <w:tc>
          <w:tcPr>
            <w:tcW w:w="1784" w:type="dxa"/>
          </w:tcPr>
          <w:p w14:paraId="1C3D767B"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0560</w:t>
            </w:r>
            <w:r>
              <w:rPr>
                <w:rFonts w:ascii="宋体" w:hAnsi="宋体" w:hint="eastAsia"/>
                <w:kern w:val="0"/>
                <w:sz w:val="18"/>
              </w:rPr>
              <w:t>）</w:t>
            </w:r>
          </w:p>
        </w:tc>
        <w:tc>
          <w:tcPr>
            <w:tcW w:w="1800" w:type="dxa"/>
          </w:tcPr>
          <w:p w14:paraId="7CF701E1"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0561</w:t>
            </w:r>
            <w:r>
              <w:rPr>
                <w:rFonts w:ascii="宋体" w:hAnsi="宋体" w:hint="eastAsia"/>
                <w:kern w:val="0"/>
                <w:sz w:val="18"/>
              </w:rPr>
              <w:t>）</w:t>
            </w:r>
          </w:p>
        </w:tc>
        <w:tc>
          <w:tcPr>
            <w:tcW w:w="1260" w:type="dxa"/>
          </w:tcPr>
          <w:p w14:paraId="2B101398"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0562</w:t>
            </w:r>
            <w:r>
              <w:rPr>
                <w:rFonts w:ascii="宋体" w:hAnsi="宋体" w:hint="eastAsia"/>
                <w:kern w:val="0"/>
                <w:sz w:val="18"/>
              </w:rPr>
              <w:t>）</w:t>
            </w:r>
          </w:p>
        </w:tc>
      </w:tr>
      <w:tr w:rsidR="00000000" w14:paraId="1502D700" w14:textId="77777777">
        <w:tc>
          <w:tcPr>
            <w:tcW w:w="1108" w:type="dxa"/>
          </w:tcPr>
          <w:p w14:paraId="18C958F0" w14:textId="77777777" w:rsidR="00000000" w:rsidRDefault="007478C2">
            <w:pPr>
              <w:rPr>
                <w:rFonts w:ascii="宋体" w:hAnsi="宋体"/>
              </w:rPr>
            </w:pPr>
          </w:p>
        </w:tc>
        <w:tc>
          <w:tcPr>
            <w:tcW w:w="1157" w:type="dxa"/>
          </w:tcPr>
          <w:p w14:paraId="7F65B28B" w14:textId="77777777" w:rsidR="00000000" w:rsidRDefault="007478C2">
            <w:pPr>
              <w:rPr>
                <w:rFonts w:ascii="宋体" w:hAnsi="宋体"/>
              </w:rPr>
            </w:pPr>
          </w:p>
        </w:tc>
        <w:tc>
          <w:tcPr>
            <w:tcW w:w="1279" w:type="dxa"/>
          </w:tcPr>
          <w:p w14:paraId="7B7F8A02" w14:textId="77777777" w:rsidR="00000000" w:rsidRDefault="007478C2">
            <w:pPr>
              <w:rPr>
                <w:rFonts w:ascii="宋体" w:hAnsi="宋体"/>
              </w:rPr>
            </w:pPr>
          </w:p>
        </w:tc>
        <w:tc>
          <w:tcPr>
            <w:tcW w:w="1784" w:type="dxa"/>
          </w:tcPr>
          <w:p w14:paraId="66DE7752" w14:textId="77777777" w:rsidR="00000000" w:rsidRDefault="007478C2">
            <w:pPr>
              <w:rPr>
                <w:rFonts w:ascii="宋体" w:hAnsi="宋体"/>
              </w:rPr>
            </w:pPr>
          </w:p>
        </w:tc>
        <w:tc>
          <w:tcPr>
            <w:tcW w:w="1800" w:type="dxa"/>
          </w:tcPr>
          <w:p w14:paraId="7F9463B8" w14:textId="77777777" w:rsidR="00000000" w:rsidRDefault="007478C2">
            <w:pPr>
              <w:rPr>
                <w:rFonts w:ascii="宋体" w:hAnsi="宋体"/>
              </w:rPr>
            </w:pPr>
          </w:p>
        </w:tc>
        <w:tc>
          <w:tcPr>
            <w:tcW w:w="1260" w:type="dxa"/>
          </w:tcPr>
          <w:p w14:paraId="7AC28F5D" w14:textId="77777777" w:rsidR="00000000" w:rsidRDefault="007478C2">
            <w:pPr>
              <w:rPr>
                <w:rFonts w:ascii="宋体" w:hAnsi="宋体"/>
              </w:rPr>
            </w:pPr>
          </w:p>
        </w:tc>
      </w:tr>
    </w:tbl>
    <w:p w14:paraId="28FEEA5A"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0563</w:t>
      </w:r>
      <w:r>
        <w:rPr>
          <w:rFonts w:ascii="宋体" w:hAnsi="宋体" w:hint="eastAsia"/>
          <w:kern w:val="0"/>
          <w:sz w:val="18"/>
        </w:rPr>
        <w:t>）</w:t>
      </w:r>
    </w:p>
    <w:p w14:paraId="56713FE2" w14:textId="77777777" w:rsidR="00000000" w:rsidRDefault="007478C2">
      <w:pPr>
        <w:rPr>
          <w:rFonts w:ascii="宋体" w:hAnsi="宋体"/>
          <w:kern w:val="0"/>
          <w:sz w:val="18"/>
        </w:rPr>
      </w:pPr>
    </w:p>
    <w:p w14:paraId="51AC9BFD" w14:textId="77777777" w:rsidR="00000000" w:rsidRDefault="007478C2">
      <w:pPr>
        <w:widowControl/>
        <w:jc w:val="left"/>
        <w:rPr>
          <w:rFonts w:ascii="宋体" w:hAnsi="宋体"/>
          <w:b/>
          <w:sz w:val="24"/>
        </w:rPr>
      </w:pPr>
      <w:r>
        <w:rPr>
          <w:rFonts w:ascii="宋体" w:eastAsia="方正仿宋简体" w:hAnsi="宋体" w:hint="eastAsia"/>
          <w:b/>
          <w:sz w:val="24"/>
        </w:rPr>
        <w:t>4.1.</w:t>
      </w:r>
      <w:r>
        <w:rPr>
          <w:rFonts w:ascii="宋体" w:eastAsia="方正仿宋简体" w:hAnsi="宋体"/>
          <w:b/>
          <w:sz w:val="24"/>
        </w:rPr>
        <w:t>3</w:t>
      </w:r>
      <w:r>
        <w:rPr>
          <w:rFonts w:ascii="宋体" w:eastAsia="方正仿宋简体" w:hAnsi="宋体" w:hint="eastAsia"/>
          <w:b/>
          <w:sz w:val="24"/>
        </w:rPr>
        <w:t xml:space="preserve"> </w:t>
      </w:r>
      <w:r>
        <w:rPr>
          <w:rFonts w:ascii="宋体" w:hAnsi="宋体" w:hint="eastAsia"/>
          <w:b/>
          <w:sz w:val="24"/>
        </w:rPr>
        <w:t>期末兼任</w:t>
      </w:r>
      <w:r>
        <w:rPr>
          <w:rFonts w:ascii="宋体" w:hAnsi="宋体"/>
          <w:b/>
          <w:sz w:val="24"/>
        </w:rPr>
        <w:t>私募资产管理计划</w:t>
      </w:r>
      <w:r>
        <w:rPr>
          <w:rFonts w:ascii="宋体" w:hAnsi="宋体" w:hint="eastAsia"/>
          <w:b/>
          <w:sz w:val="24"/>
        </w:rPr>
        <w:t>投资</w:t>
      </w:r>
      <w:r>
        <w:rPr>
          <w:rFonts w:ascii="宋体" w:hAnsi="宋体"/>
          <w:b/>
          <w:sz w:val="24"/>
        </w:rPr>
        <w:t>经理的基金经理</w:t>
      </w:r>
      <w:r>
        <w:rPr>
          <w:rFonts w:ascii="宋体" w:hAnsi="宋体" w:hint="eastAsia"/>
          <w:b/>
          <w:sz w:val="24"/>
        </w:rPr>
        <w:t>同时管理的产</w:t>
      </w:r>
      <w:r>
        <w:rPr>
          <w:rFonts w:ascii="宋体" w:hAnsi="宋体" w:hint="eastAsia"/>
          <w:b/>
          <w:sz w:val="24"/>
        </w:rPr>
        <w:t>品</w:t>
      </w:r>
      <w:r>
        <w:rPr>
          <w:rFonts w:ascii="宋体" w:hAnsi="宋体"/>
          <w:b/>
          <w:sz w:val="24"/>
        </w:rPr>
        <w:t>情况</w:t>
      </w:r>
      <w:r>
        <w:rPr>
          <w:rStyle w:val="FootnoteReference"/>
          <w:rFonts w:ascii="宋体" w:hAnsi="宋体"/>
          <w:b/>
          <w:sz w:val="24"/>
        </w:rPr>
        <w:footnoteReference w:id="59"/>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673"/>
        <w:gridCol w:w="1984"/>
        <w:gridCol w:w="1843"/>
        <w:gridCol w:w="1667"/>
      </w:tblGrid>
      <w:tr w:rsidR="00000000" w14:paraId="29EC5BD1" w14:textId="77777777">
        <w:tc>
          <w:tcPr>
            <w:tcW w:w="1129" w:type="dxa"/>
            <w:vAlign w:val="center"/>
          </w:tcPr>
          <w:p w14:paraId="65E91F69" w14:textId="77777777" w:rsidR="00000000" w:rsidRDefault="007478C2">
            <w:pPr>
              <w:adjustRightInd w:val="0"/>
              <w:snapToGrid w:val="0"/>
              <w:spacing w:line="300" w:lineRule="exact"/>
              <w:jc w:val="center"/>
              <w:rPr>
                <w:rFonts w:ascii="宋体" w:hAnsi="宋体" w:cs="宋体"/>
                <w:sz w:val="24"/>
              </w:rPr>
            </w:pPr>
            <w:r>
              <w:rPr>
                <w:rFonts w:ascii="宋体" w:hAnsi="宋体" w:cs="宋体" w:hint="eastAsia"/>
                <w:sz w:val="24"/>
              </w:rPr>
              <w:t>姓名</w:t>
            </w:r>
          </w:p>
        </w:tc>
        <w:tc>
          <w:tcPr>
            <w:tcW w:w="1673" w:type="dxa"/>
            <w:vAlign w:val="center"/>
          </w:tcPr>
          <w:p w14:paraId="3B66EB91" w14:textId="77777777" w:rsidR="00000000" w:rsidRDefault="007478C2">
            <w:pPr>
              <w:adjustRightInd w:val="0"/>
              <w:snapToGrid w:val="0"/>
              <w:spacing w:line="300" w:lineRule="exact"/>
              <w:jc w:val="center"/>
              <w:rPr>
                <w:rFonts w:ascii="宋体" w:hAnsi="宋体" w:cs="宋体"/>
                <w:sz w:val="24"/>
              </w:rPr>
            </w:pPr>
            <w:r>
              <w:rPr>
                <w:rFonts w:ascii="宋体" w:hAnsi="宋体" w:cs="宋体" w:hint="eastAsia"/>
                <w:sz w:val="24"/>
              </w:rPr>
              <w:t>产品类型</w:t>
            </w:r>
          </w:p>
        </w:tc>
        <w:tc>
          <w:tcPr>
            <w:tcW w:w="1984" w:type="dxa"/>
            <w:vAlign w:val="center"/>
          </w:tcPr>
          <w:p w14:paraId="7667ED25" w14:textId="77777777" w:rsidR="00000000" w:rsidRDefault="007478C2">
            <w:pPr>
              <w:adjustRightInd w:val="0"/>
              <w:snapToGrid w:val="0"/>
              <w:spacing w:line="300" w:lineRule="exact"/>
              <w:jc w:val="center"/>
              <w:rPr>
                <w:rFonts w:ascii="宋体" w:hAnsi="宋体" w:cs="宋体"/>
                <w:sz w:val="24"/>
              </w:rPr>
            </w:pPr>
            <w:r>
              <w:rPr>
                <w:rFonts w:ascii="宋体" w:hAnsi="宋体" w:cs="宋体" w:hint="eastAsia"/>
                <w:sz w:val="24"/>
              </w:rPr>
              <w:t>产品数量（只）</w:t>
            </w:r>
          </w:p>
        </w:tc>
        <w:tc>
          <w:tcPr>
            <w:tcW w:w="1843" w:type="dxa"/>
            <w:vAlign w:val="center"/>
          </w:tcPr>
          <w:p w14:paraId="0C018B9F" w14:textId="77777777" w:rsidR="00000000" w:rsidRDefault="007478C2">
            <w:pPr>
              <w:adjustRightInd w:val="0"/>
              <w:snapToGrid w:val="0"/>
              <w:spacing w:line="300" w:lineRule="exact"/>
              <w:jc w:val="center"/>
              <w:rPr>
                <w:rFonts w:ascii="宋体" w:hAnsi="宋体" w:cs="宋体"/>
                <w:sz w:val="24"/>
              </w:rPr>
            </w:pPr>
            <w:r>
              <w:rPr>
                <w:rFonts w:ascii="宋体" w:hAnsi="宋体" w:cs="宋体" w:hint="eastAsia"/>
                <w:sz w:val="24"/>
              </w:rPr>
              <w:t>资产净值</w:t>
            </w:r>
            <w:r>
              <w:rPr>
                <w:rFonts w:ascii="宋体" w:hAnsi="宋体" w:cs="宋体" w:hint="eastAsia"/>
                <w:sz w:val="24"/>
              </w:rPr>
              <w:t>(</w:t>
            </w:r>
            <w:r>
              <w:rPr>
                <w:rFonts w:ascii="宋体" w:hAnsi="宋体" w:cs="宋体" w:hint="eastAsia"/>
                <w:sz w:val="24"/>
              </w:rPr>
              <w:t>元</w:t>
            </w:r>
            <w:r>
              <w:rPr>
                <w:rFonts w:ascii="宋体" w:hAnsi="宋体" w:cs="宋体" w:hint="eastAsia"/>
                <w:sz w:val="24"/>
              </w:rPr>
              <w:t>)</w:t>
            </w:r>
          </w:p>
        </w:tc>
        <w:tc>
          <w:tcPr>
            <w:tcW w:w="1667" w:type="dxa"/>
            <w:vAlign w:val="center"/>
          </w:tcPr>
          <w:p w14:paraId="32560AE2" w14:textId="77777777" w:rsidR="00000000" w:rsidRDefault="007478C2">
            <w:pPr>
              <w:widowControl/>
              <w:jc w:val="center"/>
              <w:rPr>
                <w:rFonts w:ascii="宋体" w:hAnsi="宋体" w:cs="宋体"/>
                <w:sz w:val="24"/>
                <w:szCs w:val="24"/>
              </w:rPr>
            </w:pPr>
            <w:r>
              <w:rPr>
                <w:rFonts w:ascii="宋体" w:hAnsi="宋体" w:cs="宋体" w:hint="eastAsia"/>
                <w:sz w:val="24"/>
                <w:szCs w:val="24"/>
              </w:rPr>
              <w:t>任职时间</w:t>
            </w:r>
            <w:r>
              <w:rPr>
                <w:rStyle w:val="FootnoteReference"/>
                <w:rFonts w:ascii="宋体" w:hAnsi="宋体" w:cs="宋体" w:hint="eastAsia"/>
                <w:sz w:val="24"/>
                <w:szCs w:val="24"/>
              </w:rPr>
              <w:footnoteReference w:id="60"/>
            </w:r>
          </w:p>
        </w:tc>
      </w:tr>
      <w:tr w:rsidR="00000000" w14:paraId="2D5E7EFE" w14:textId="77777777">
        <w:tc>
          <w:tcPr>
            <w:tcW w:w="1129" w:type="dxa"/>
            <w:vMerge w:val="restart"/>
          </w:tcPr>
          <w:p w14:paraId="6B8B20FD" w14:textId="77777777" w:rsidR="00000000" w:rsidRDefault="007478C2">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3552</w:t>
            </w:r>
            <w:r>
              <w:rPr>
                <w:rFonts w:ascii="宋体" w:hAnsi="宋体" w:cs="宋体" w:hint="eastAsia"/>
                <w:kern w:val="0"/>
                <w:sz w:val="18"/>
              </w:rPr>
              <w:t>）</w:t>
            </w:r>
          </w:p>
          <w:p w14:paraId="537D6F5D" w14:textId="77777777" w:rsidR="00000000" w:rsidRDefault="007478C2">
            <w:pPr>
              <w:widowControl/>
              <w:jc w:val="left"/>
              <w:rPr>
                <w:rFonts w:ascii="宋体" w:hAnsi="宋体" w:cs="宋体"/>
                <w:kern w:val="0"/>
                <w:sz w:val="24"/>
                <w:szCs w:val="24"/>
              </w:rPr>
            </w:pPr>
          </w:p>
        </w:tc>
        <w:tc>
          <w:tcPr>
            <w:tcW w:w="1673" w:type="dxa"/>
          </w:tcPr>
          <w:p w14:paraId="0E261A88" w14:textId="77777777" w:rsidR="00000000" w:rsidRDefault="007478C2">
            <w:pPr>
              <w:widowControl/>
              <w:jc w:val="left"/>
              <w:rPr>
                <w:rFonts w:ascii="宋体" w:hAnsi="宋体" w:cs="宋体"/>
                <w:kern w:val="0"/>
                <w:sz w:val="24"/>
                <w:szCs w:val="24"/>
              </w:rPr>
            </w:pPr>
            <w:r>
              <w:rPr>
                <w:rFonts w:ascii="宋体" w:hAnsi="宋体" w:cs="宋体" w:hint="eastAsia"/>
                <w:sz w:val="24"/>
              </w:rPr>
              <w:t>公募基金</w:t>
            </w:r>
            <w:r>
              <w:rPr>
                <w:rStyle w:val="FootnoteReference"/>
                <w:rFonts w:ascii="宋体" w:hAnsi="宋体" w:cs="宋体" w:hint="eastAsia"/>
                <w:kern w:val="0"/>
                <w:sz w:val="24"/>
                <w:szCs w:val="24"/>
              </w:rPr>
              <w:footnoteReference w:id="61"/>
            </w:r>
          </w:p>
        </w:tc>
        <w:tc>
          <w:tcPr>
            <w:tcW w:w="1984" w:type="dxa"/>
          </w:tcPr>
          <w:p w14:paraId="66D47B6A" w14:textId="77777777" w:rsidR="00000000" w:rsidRDefault="007478C2">
            <w:pPr>
              <w:rPr>
                <w:rFonts w:ascii="宋体" w:hAnsi="宋体" w:cs="宋体"/>
                <w:kern w:val="0"/>
                <w:sz w:val="18"/>
              </w:rPr>
            </w:pPr>
            <w:r>
              <w:rPr>
                <w:rFonts w:ascii="宋体" w:hAnsi="宋体" w:cs="宋体" w:hint="eastAsia"/>
                <w:kern w:val="0"/>
                <w:sz w:val="18"/>
              </w:rPr>
              <w:t>(3553)</w:t>
            </w:r>
          </w:p>
        </w:tc>
        <w:tc>
          <w:tcPr>
            <w:tcW w:w="1843" w:type="dxa"/>
          </w:tcPr>
          <w:p w14:paraId="008F9191" w14:textId="77777777" w:rsidR="00000000" w:rsidRDefault="007478C2">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3554</w:t>
            </w:r>
            <w:r>
              <w:rPr>
                <w:rFonts w:ascii="宋体" w:hAnsi="宋体" w:cs="宋体" w:hint="eastAsia"/>
                <w:kern w:val="0"/>
                <w:sz w:val="18"/>
              </w:rPr>
              <w:t>）</w:t>
            </w:r>
          </w:p>
        </w:tc>
        <w:tc>
          <w:tcPr>
            <w:tcW w:w="1667" w:type="dxa"/>
          </w:tcPr>
          <w:p w14:paraId="1ED0050D" w14:textId="77777777" w:rsidR="00000000" w:rsidRDefault="007478C2">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3555</w:t>
            </w:r>
            <w:r>
              <w:rPr>
                <w:rFonts w:ascii="宋体" w:hAnsi="宋体" w:cs="宋体" w:hint="eastAsia"/>
                <w:kern w:val="0"/>
                <w:sz w:val="18"/>
              </w:rPr>
              <w:t>）</w:t>
            </w:r>
          </w:p>
        </w:tc>
      </w:tr>
      <w:tr w:rsidR="00000000" w14:paraId="0D477F61" w14:textId="77777777">
        <w:tc>
          <w:tcPr>
            <w:tcW w:w="1129" w:type="dxa"/>
            <w:vMerge/>
          </w:tcPr>
          <w:p w14:paraId="1D3AAF41" w14:textId="77777777" w:rsidR="00000000" w:rsidRDefault="007478C2">
            <w:pPr>
              <w:widowControl/>
              <w:jc w:val="left"/>
              <w:rPr>
                <w:rFonts w:ascii="宋体" w:hAnsi="宋体" w:cs="宋体"/>
                <w:kern w:val="0"/>
                <w:sz w:val="24"/>
                <w:szCs w:val="24"/>
              </w:rPr>
            </w:pPr>
          </w:p>
        </w:tc>
        <w:tc>
          <w:tcPr>
            <w:tcW w:w="1673" w:type="dxa"/>
          </w:tcPr>
          <w:p w14:paraId="6F620BB1" w14:textId="77777777" w:rsidR="00000000" w:rsidRDefault="007478C2">
            <w:pPr>
              <w:widowControl/>
              <w:jc w:val="left"/>
              <w:rPr>
                <w:rFonts w:ascii="宋体" w:hAnsi="宋体" w:cs="宋体"/>
                <w:kern w:val="0"/>
                <w:sz w:val="24"/>
                <w:szCs w:val="24"/>
              </w:rPr>
            </w:pPr>
            <w:r>
              <w:rPr>
                <w:rFonts w:ascii="宋体" w:hAnsi="宋体" w:cs="宋体" w:hint="eastAsia"/>
                <w:sz w:val="24"/>
              </w:rPr>
              <w:t>私募资产管理计划</w:t>
            </w:r>
            <w:r>
              <w:rPr>
                <w:rStyle w:val="FootnoteReference"/>
                <w:rFonts w:ascii="宋体" w:hAnsi="宋体" w:cs="宋体" w:hint="eastAsia"/>
                <w:kern w:val="0"/>
                <w:sz w:val="24"/>
                <w:szCs w:val="24"/>
              </w:rPr>
              <w:footnoteReference w:id="62"/>
            </w:r>
          </w:p>
        </w:tc>
        <w:tc>
          <w:tcPr>
            <w:tcW w:w="1984" w:type="dxa"/>
          </w:tcPr>
          <w:p w14:paraId="1F677AE7" w14:textId="77777777" w:rsidR="00000000" w:rsidRDefault="007478C2">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3556</w:t>
            </w:r>
            <w:r>
              <w:rPr>
                <w:rFonts w:ascii="宋体" w:hAnsi="宋体" w:cs="宋体" w:hint="eastAsia"/>
                <w:kern w:val="0"/>
                <w:sz w:val="18"/>
              </w:rPr>
              <w:t>）</w:t>
            </w:r>
          </w:p>
        </w:tc>
        <w:tc>
          <w:tcPr>
            <w:tcW w:w="1843" w:type="dxa"/>
          </w:tcPr>
          <w:p w14:paraId="5FE2B9DF" w14:textId="77777777" w:rsidR="00000000" w:rsidRDefault="007478C2">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3557</w:t>
            </w:r>
            <w:r>
              <w:rPr>
                <w:rFonts w:ascii="宋体" w:hAnsi="宋体" w:cs="宋体" w:hint="eastAsia"/>
                <w:kern w:val="0"/>
                <w:sz w:val="18"/>
              </w:rPr>
              <w:t>）</w:t>
            </w:r>
          </w:p>
        </w:tc>
        <w:tc>
          <w:tcPr>
            <w:tcW w:w="1667" w:type="dxa"/>
          </w:tcPr>
          <w:p w14:paraId="18018491" w14:textId="77777777" w:rsidR="00000000" w:rsidRDefault="007478C2">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3558</w:t>
            </w:r>
            <w:r>
              <w:rPr>
                <w:rFonts w:ascii="宋体" w:hAnsi="宋体" w:cs="宋体" w:hint="eastAsia"/>
                <w:kern w:val="0"/>
                <w:sz w:val="18"/>
              </w:rPr>
              <w:t>）</w:t>
            </w:r>
          </w:p>
        </w:tc>
      </w:tr>
      <w:tr w:rsidR="00000000" w14:paraId="67F7DE12" w14:textId="77777777">
        <w:tc>
          <w:tcPr>
            <w:tcW w:w="1129" w:type="dxa"/>
            <w:vMerge/>
          </w:tcPr>
          <w:p w14:paraId="0AEE5168" w14:textId="77777777" w:rsidR="00000000" w:rsidRDefault="007478C2">
            <w:pPr>
              <w:widowControl/>
              <w:jc w:val="left"/>
              <w:rPr>
                <w:rFonts w:ascii="宋体" w:hAnsi="宋体" w:cs="宋体"/>
                <w:kern w:val="0"/>
                <w:sz w:val="24"/>
                <w:szCs w:val="24"/>
              </w:rPr>
            </w:pPr>
          </w:p>
        </w:tc>
        <w:tc>
          <w:tcPr>
            <w:tcW w:w="1673" w:type="dxa"/>
          </w:tcPr>
          <w:p w14:paraId="73B5B9DA" w14:textId="77777777" w:rsidR="00000000" w:rsidRDefault="007478C2">
            <w:pPr>
              <w:widowControl/>
              <w:jc w:val="left"/>
              <w:rPr>
                <w:rFonts w:ascii="宋体" w:hAnsi="宋体" w:cs="宋体"/>
                <w:sz w:val="24"/>
              </w:rPr>
            </w:pPr>
            <w:r>
              <w:rPr>
                <w:rFonts w:ascii="宋体" w:hAnsi="宋体" w:cs="宋体" w:hint="eastAsia"/>
                <w:sz w:val="24"/>
              </w:rPr>
              <w:t>其他组合</w:t>
            </w:r>
          </w:p>
        </w:tc>
        <w:tc>
          <w:tcPr>
            <w:tcW w:w="1984" w:type="dxa"/>
          </w:tcPr>
          <w:p w14:paraId="1DA7CD71" w14:textId="77777777" w:rsidR="00000000" w:rsidRDefault="007478C2">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3559</w:t>
            </w:r>
            <w:r>
              <w:rPr>
                <w:rFonts w:ascii="宋体" w:hAnsi="宋体" w:cs="宋体" w:hint="eastAsia"/>
                <w:kern w:val="0"/>
                <w:sz w:val="18"/>
              </w:rPr>
              <w:t>）</w:t>
            </w:r>
          </w:p>
        </w:tc>
        <w:tc>
          <w:tcPr>
            <w:tcW w:w="1843" w:type="dxa"/>
          </w:tcPr>
          <w:p w14:paraId="49813B98" w14:textId="77777777" w:rsidR="00000000" w:rsidRDefault="007478C2">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3560</w:t>
            </w:r>
            <w:r>
              <w:rPr>
                <w:rFonts w:ascii="宋体" w:hAnsi="宋体" w:cs="宋体" w:hint="eastAsia"/>
                <w:kern w:val="0"/>
                <w:sz w:val="18"/>
              </w:rPr>
              <w:t>）</w:t>
            </w:r>
          </w:p>
        </w:tc>
        <w:tc>
          <w:tcPr>
            <w:tcW w:w="1667" w:type="dxa"/>
          </w:tcPr>
          <w:p w14:paraId="7DD8245C" w14:textId="77777777" w:rsidR="00000000" w:rsidRDefault="007478C2">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3561</w:t>
            </w:r>
            <w:r>
              <w:rPr>
                <w:rFonts w:ascii="宋体" w:hAnsi="宋体" w:cs="宋体" w:hint="eastAsia"/>
                <w:kern w:val="0"/>
                <w:sz w:val="18"/>
              </w:rPr>
              <w:t>）</w:t>
            </w:r>
          </w:p>
        </w:tc>
      </w:tr>
      <w:tr w:rsidR="00000000" w14:paraId="061C70C8" w14:textId="77777777">
        <w:tc>
          <w:tcPr>
            <w:tcW w:w="1129" w:type="dxa"/>
            <w:vMerge/>
          </w:tcPr>
          <w:p w14:paraId="2B0F5419" w14:textId="77777777" w:rsidR="00000000" w:rsidRDefault="007478C2">
            <w:pPr>
              <w:widowControl/>
              <w:jc w:val="left"/>
              <w:rPr>
                <w:rFonts w:ascii="宋体" w:hAnsi="宋体" w:cs="宋体"/>
                <w:kern w:val="0"/>
                <w:sz w:val="24"/>
                <w:szCs w:val="24"/>
              </w:rPr>
            </w:pPr>
          </w:p>
        </w:tc>
        <w:tc>
          <w:tcPr>
            <w:tcW w:w="1673" w:type="dxa"/>
          </w:tcPr>
          <w:p w14:paraId="061A0AB8" w14:textId="77777777" w:rsidR="00000000" w:rsidRDefault="007478C2">
            <w:pPr>
              <w:widowControl/>
              <w:jc w:val="left"/>
              <w:rPr>
                <w:rFonts w:ascii="宋体" w:hAnsi="宋体" w:cs="宋体"/>
                <w:sz w:val="24"/>
              </w:rPr>
            </w:pPr>
            <w:r>
              <w:rPr>
                <w:rFonts w:ascii="宋体" w:hAnsi="宋体" w:cs="宋体" w:hint="eastAsia"/>
                <w:sz w:val="24"/>
              </w:rPr>
              <w:t>合计</w:t>
            </w:r>
          </w:p>
        </w:tc>
        <w:tc>
          <w:tcPr>
            <w:tcW w:w="1984" w:type="dxa"/>
          </w:tcPr>
          <w:p w14:paraId="3019DAD5" w14:textId="77777777" w:rsidR="00000000" w:rsidRDefault="007478C2">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3562</w:t>
            </w:r>
            <w:r>
              <w:rPr>
                <w:rFonts w:ascii="宋体" w:hAnsi="宋体" w:cs="宋体" w:hint="eastAsia"/>
                <w:kern w:val="0"/>
                <w:sz w:val="18"/>
              </w:rPr>
              <w:t>）</w:t>
            </w:r>
          </w:p>
        </w:tc>
        <w:tc>
          <w:tcPr>
            <w:tcW w:w="1843" w:type="dxa"/>
          </w:tcPr>
          <w:p w14:paraId="6AECFABD" w14:textId="77777777" w:rsidR="00000000" w:rsidRDefault="007478C2">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3563</w:t>
            </w:r>
            <w:r>
              <w:rPr>
                <w:rFonts w:ascii="宋体" w:hAnsi="宋体" w:cs="宋体" w:hint="eastAsia"/>
                <w:kern w:val="0"/>
                <w:sz w:val="18"/>
              </w:rPr>
              <w:t>）</w:t>
            </w:r>
          </w:p>
        </w:tc>
        <w:tc>
          <w:tcPr>
            <w:tcW w:w="1667" w:type="dxa"/>
          </w:tcPr>
          <w:p w14:paraId="205C0AF1" w14:textId="77777777" w:rsidR="00000000" w:rsidRDefault="007478C2">
            <w:pPr>
              <w:rPr>
                <w:rFonts w:ascii="宋体" w:hAnsi="宋体" w:cs="宋体"/>
                <w:kern w:val="0"/>
                <w:sz w:val="18"/>
              </w:rPr>
            </w:pPr>
            <w:r>
              <w:rPr>
                <w:rFonts w:ascii="宋体" w:hAnsi="宋体" w:cs="宋体" w:hint="eastAsia"/>
                <w:kern w:val="0"/>
                <w:sz w:val="18"/>
              </w:rPr>
              <w:t xml:space="preserve">   -</w:t>
            </w:r>
          </w:p>
        </w:tc>
      </w:tr>
      <w:tr w:rsidR="00000000" w14:paraId="45D56618" w14:textId="77777777">
        <w:tc>
          <w:tcPr>
            <w:tcW w:w="1129" w:type="dxa"/>
            <w:vMerge w:val="restart"/>
          </w:tcPr>
          <w:p w14:paraId="0C1F6919" w14:textId="77777777" w:rsidR="00000000" w:rsidRDefault="007478C2">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3552</w:t>
            </w:r>
            <w:r>
              <w:rPr>
                <w:rFonts w:ascii="宋体" w:hAnsi="宋体" w:cs="宋体" w:hint="eastAsia"/>
                <w:kern w:val="0"/>
                <w:sz w:val="18"/>
              </w:rPr>
              <w:t>）</w:t>
            </w:r>
          </w:p>
          <w:p w14:paraId="2C0F9FA7" w14:textId="77777777" w:rsidR="00000000" w:rsidRDefault="007478C2">
            <w:pPr>
              <w:widowControl/>
              <w:jc w:val="left"/>
              <w:rPr>
                <w:rFonts w:ascii="宋体" w:hAnsi="宋体" w:cs="宋体"/>
                <w:kern w:val="0"/>
                <w:sz w:val="24"/>
                <w:szCs w:val="24"/>
              </w:rPr>
            </w:pPr>
            <w:r>
              <w:rPr>
                <w:rFonts w:ascii="宋体" w:hAnsi="宋体" w:cs="宋体" w:hint="eastAsia"/>
                <w:kern w:val="0"/>
                <w:sz w:val="24"/>
                <w:szCs w:val="24"/>
              </w:rPr>
              <w:t>……</w:t>
            </w:r>
          </w:p>
          <w:p w14:paraId="6E6C8CA7" w14:textId="77777777" w:rsidR="00000000" w:rsidRDefault="007478C2">
            <w:pPr>
              <w:widowControl/>
              <w:jc w:val="left"/>
              <w:rPr>
                <w:rFonts w:ascii="宋体" w:hAnsi="宋体" w:cs="宋体"/>
                <w:kern w:val="0"/>
                <w:sz w:val="24"/>
                <w:szCs w:val="24"/>
                <w:highlight w:val="yellow"/>
              </w:rPr>
            </w:pPr>
          </w:p>
        </w:tc>
        <w:tc>
          <w:tcPr>
            <w:tcW w:w="1673" w:type="dxa"/>
          </w:tcPr>
          <w:p w14:paraId="555CCB58" w14:textId="77777777" w:rsidR="00000000" w:rsidRDefault="007478C2">
            <w:pPr>
              <w:widowControl/>
              <w:jc w:val="left"/>
              <w:rPr>
                <w:rFonts w:ascii="宋体" w:hAnsi="宋体" w:cs="宋体"/>
                <w:sz w:val="24"/>
              </w:rPr>
            </w:pPr>
            <w:r>
              <w:rPr>
                <w:rFonts w:ascii="宋体" w:hAnsi="宋体" w:cs="宋体" w:hint="eastAsia"/>
                <w:sz w:val="24"/>
              </w:rPr>
              <w:t>公募基金</w:t>
            </w:r>
          </w:p>
        </w:tc>
        <w:tc>
          <w:tcPr>
            <w:tcW w:w="1984" w:type="dxa"/>
          </w:tcPr>
          <w:p w14:paraId="63F1BF5D" w14:textId="77777777" w:rsidR="00000000" w:rsidRDefault="007478C2">
            <w:pPr>
              <w:rPr>
                <w:rFonts w:ascii="宋体" w:hAnsi="宋体" w:cs="宋体"/>
                <w:kern w:val="0"/>
                <w:sz w:val="18"/>
              </w:rPr>
            </w:pPr>
            <w:r>
              <w:rPr>
                <w:rFonts w:ascii="宋体" w:hAnsi="宋体" w:cs="宋体" w:hint="eastAsia"/>
                <w:kern w:val="0"/>
                <w:sz w:val="18"/>
              </w:rPr>
              <w:t>(3553)</w:t>
            </w:r>
          </w:p>
        </w:tc>
        <w:tc>
          <w:tcPr>
            <w:tcW w:w="1843" w:type="dxa"/>
          </w:tcPr>
          <w:p w14:paraId="4C474F2A" w14:textId="77777777" w:rsidR="00000000" w:rsidRDefault="007478C2">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3554</w:t>
            </w:r>
            <w:r>
              <w:rPr>
                <w:rFonts w:ascii="宋体" w:hAnsi="宋体" w:cs="宋体" w:hint="eastAsia"/>
                <w:kern w:val="0"/>
                <w:sz w:val="18"/>
              </w:rPr>
              <w:t>）</w:t>
            </w:r>
          </w:p>
        </w:tc>
        <w:tc>
          <w:tcPr>
            <w:tcW w:w="1667" w:type="dxa"/>
          </w:tcPr>
          <w:p w14:paraId="66B4EC2D" w14:textId="77777777" w:rsidR="00000000" w:rsidRDefault="007478C2">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3555</w:t>
            </w:r>
            <w:r>
              <w:rPr>
                <w:rFonts w:ascii="宋体" w:hAnsi="宋体" w:cs="宋体" w:hint="eastAsia"/>
                <w:kern w:val="0"/>
                <w:sz w:val="18"/>
              </w:rPr>
              <w:t>）</w:t>
            </w:r>
          </w:p>
        </w:tc>
      </w:tr>
      <w:tr w:rsidR="00000000" w14:paraId="375EA5D9" w14:textId="77777777">
        <w:tc>
          <w:tcPr>
            <w:tcW w:w="1129" w:type="dxa"/>
            <w:vMerge/>
          </w:tcPr>
          <w:p w14:paraId="26BA8834" w14:textId="77777777" w:rsidR="00000000" w:rsidRDefault="007478C2">
            <w:pPr>
              <w:widowControl/>
              <w:jc w:val="left"/>
              <w:rPr>
                <w:rFonts w:ascii="宋体" w:hAnsi="宋体" w:cs="宋体"/>
                <w:kern w:val="0"/>
                <w:sz w:val="24"/>
                <w:szCs w:val="24"/>
                <w:highlight w:val="yellow"/>
              </w:rPr>
            </w:pPr>
          </w:p>
        </w:tc>
        <w:tc>
          <w:tcPr>
            <w:tcW w:w="1673" w:type="dxa"/>
          </w:tcPr>
          <w:p w14:paraId="5D07F26E" w14:textId="77777777" w:rsidR="00000000" w:rsidRDefault="007478C2">
            <w:pPr>
              <w:widowControl/>
              <w:jc w:val="left"/>
              <w:rPr>
                <w:rFonts w:ascii="宋体" w:hAnsi="宋体" w:cs="宋体"/>
                <w:sz w:val="24"/>
              </w:rPr>
            </w:pPr>
            <w:r>
              <w:rPr>
                <w:rFonts w:ascii="宋体" w:hAnsi="宋体" w:cs="宋体" w:hint="eastAsia"/>
                <w:sz w:val="24"/>
              </w:rPr>
              <w:t>私募资产管理计划</w:t>
            </w:r>
          </w:p>
        </w:tc>
        <w:tc>
          <w:tcPr>
            <w:tcW w:w="1984" w:type="dxa"/>
          </w:tcPr>
          <w:p w14:paraId="14EC4100" w14:textId="77777777" w:rsidR="00000000" w:rsidRDefault="007478C2">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3556</w:t>
            </w:r>
            <w:r>
              <w:rPr>
                <w:rFonts w:ascii="宋体" w:hAnsi="宋体" w:cs="宋体" w:hint="eastAsia"/>
                <w:kern w:val="0"/>
                <w:sz w:val="18"/>
              </w:rPr>
              <w:t>）</w:t>
            </w:r>
          </w:p>
        </w:tc>
        <w:tc>
          <w:tcPr>
            <w:tcW w:w="1843" w:type="dxa"/>
          </w:tcPr>
          <w:p w14:paraId="46866B13" w14:textId="77777777" w:rsidR="00000000" w:rsidRDefault="007478C2">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3557</w:t>
            </w:r>
            <w:r>
              <w:rPr>
                <w:rFonts w:ascii="宋体" w:hAnsi="宋体" w:cs="宋体" w:hint="eastAsia"/>
                <w:kern w:val="0"/>
                <w:sz w:val="18"/>
              </w:rPr>
              <w:t>）</w:t>
            </w:r>
          </w:p>
        </w:tc>
        <w:tc>
          <w:tcPr>
            <w:tcW w:w="1667" w:type="dxa"/>
          </w:tcPr>
          <w:p w14:paraId="2DC69C15" w14:textId="77777777" w:rsidR="00000000" w:rsidRDefault="007478C2">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3558</w:t>
            </w:r>
            <w:r>
              <w:rPr>
                <w:rFonts w:ascii="宋体" w:hAnsi="宋体" w:cs="宋体" w:hint="eastAsia"/>
                <w:kern w:val="0"/>
                <w:sz w:val="18"/>
              </w:rPr>
              <w:t>）</w:t>
            </w:r>
          </w:p>
        </w:tc>
      </w:tr>
      <w:tr w:rsidR="00000000" w14:paraId="25A6FB62" w14:textId="77777777">
        <w:tc>
          <w:tcPr>
            <w:tcW w:w="1129" w:type="dxa"/>
            <w:vMerge/>
          </w:tcPr>
          <w:p w14:paraId="450D55F7" w14:textId="77777777" w:rsidR="00000000" w:rsidRDefault="007478C2">
            <w:pPr>
              <w:widowControl/>
              <w:jc w:val="left"/>
              <w:rPr>
                <w:rFonts w:ascii="宋体" w:hAnsi="宋体"/>
                <w:kern w:val="0"/>
                <w:sz w:val="24"/>
                <w:szCs w:val="24"/>
                <w:highlight w:val="yellow"/>
              </w:rPr>
            </w:pPr>
          </w:p>
        </w:tc>
        <w:tc>
          <w:tcPr>
            <w:tcW w:w="1673" w:type="dxa"/>
          </w:tcPr>
          <w:p w14:paraId="2BA7C04B" w14:textId="77777777" w:rsidR="00000000" w:rsidRDefault="007478C2">
            <w:pPr>
              <w:widowControl/>
              <w:jc w:val="left"/>
              <w:rPr>
                <w:rFonts w:ascii="宋体" w:hAnsi="宋体" w:cs="宋体"/>
                <w:sz w:val="24"/>
              </w:rPr>
            </w:pPr>
            <w:r>
              <w:rPr>
                <w:rFonts w:ascii="宋体" w:hAnsi="宋体" w:cs="宋体" w:hint="eastAsia"/>
                <w:sz w:val="24"/>
              </w:rPr>
              <w:t>其他组合</w:t>
            </w:r>
          </w:p>
        </w:tc>
        <w:tc>
          <w:tcPr>
            <w:tcW w:w="1984" w:type="dxa"/>
          </w:tcPr>
          <w:p w14:paraId="5D88D5BC" w14:textId="77777777" w:rsidR="00000000" w:rsidRDefault="007478C2">
            <w:pPr>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3559</w:t>
            </w:r>
            <w:r>
              <w:rPr>
                <w:rFonts w:ascii="宋体" w:hAnsi="宋体" w:cs="宋体" w:hint="eastAsia"/>
                <w:kern w:val="0"/>
                <w:sz w:val="18"/>
              </w:rPr>
              <w:t>）</w:t>
            </w:r>
          </w:p>
        </w:tc>
        <w:tc>
          <w:tcPr>
            <w:tcW w:w="1843" w:type="dxa"/>
          </w:tcPr>
          <w:p w14:paraId="657C7AFD" w14:textId="77777777" w:rsidR="00000000" w:rsidRDefault="007478C2">
            <w:pPr>
              <w:widowControl/>
              <w:jc w:val="left"/>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3560</w:t>
            </w:r>
            <w:r>
              <w:rPr>
                <w:rFonts w:ascii="宋体" w:hAnsi="宋体" w:cs="宋体" w:hint="eastAsia"/>
                <w:kern w:val="0"/>
                <w:sz w:val="18"/>
              </w:rPr>
              <w:t>）</w:t>
            </w:r>
          </w:p>
        </w:tc>
        <w:tc>
          <w:tcPr>
            <w:tcW w:w="1667" w:type="dxa"/>
          </w:tcPr>
          <w:p w14:paraId="7387391D" w14:textId="77777777" w:rsidR="00000000" w:rsidRDefault="007478C2">
            <w:pPr>
              <w:widowControl/>
              <w:jc w:val="left"/>
              <w:rPr>
                <w:rFonts w:ascii="宋体" w:hAnsi="宋体" w:cs="宋体"/>
                <w:kern w:val="0"/>
                <w:sz w:val="18"/>
              </w:rPr>
            </w:pPr>
            <w:r>
              <w:rPr>
                <w:rFonts w:ascii="宋体" w:hAnsi="宋体" w:cs="宋体" w:hint="eastAsia"/>
                <w:kern w:val="0"/>
                <w:sz w:val="18"/>
              </w:rPr>
              <w:t>（</w:t>
            </w:r>
            <w:r>
              <w:rPr>
                <w:rFonts w:ascii="宋体" w:hAnsi="宋体" w:cs="宋体" w:hint="eastAsia"/>
                <w:kern w:val="0"/>
                <w:sz w:val="18"/>
              </w:rPr>
              <w:t>3561</w:t>
            </w:r>
            <w:r>
              <w:rPr>
                <w:rFonts w:ascii="宋体" w:hAnsi="宋体" w:cs="宋体" w:hint="eastAsia"/>
                <w:kern w:val="0"/>
                <w:sz w:val="18"/>
              </w:rPr>
              <w:t>）</w:t>
            </w:r>
          </w:p>
        </w:tc>
      </w:tr>
      <w:tr w:rsidR="00000000" w14:paraId="196E8FAD" w14:textId="77777777">
        <w:tc>
          <w:tcPr>
            <w:tcW w:w="1129" w:type="dxa"/>
            <w:vMerge/>
          </w:tcPr>
          <w:p w14:paraId="12069D2B" w14:textId="77777777" w:rsidR="00000000" w:rsidRDefault="007478C2">
            <w:pPr>
              <w:widowControl/>
              <w:jc w:val="left"/>
              <w:rPr>
                <w:rFonts w:ascii="宋体" w:hAnsi="宋体" w:cs="宋体"/>
                <w:kern w:val="0"/>
                <w:sz w:val="24"/>
                <w:szCs w:val="24"/>
                <w:highlight w:val="yellow"/>
              </w:rPr>
            </w:pPr>
          </w:p>
        </w:tc>
        <w:tc>
          <w:tcPr>
            <w:tcW w:w="1673" w:type="dxa"/>
          </w:tcPr>
          <w:p w14:paraId="22C847CD" w14:textId="77777777" w:rsidR="00000000" w:rsidRDefault="007478C2">
            <w:pPr>
              <w:widowControl/>
              <w:jc w:val="left"/>
              <w:rPr>
                <w:rFonts w:ascii="宋体" w:hAnsi="宋体" w:cs="宋体"/>
                <w:sz w:val="24"/>
              </w:rPr>
            </w:pPr>
            <w:r>
              <w:rPr>
                <w:rFonts w:ascii="宋体" w:hAnsi="宋体" w:cs="宋体" w:hint="eastAsia"/>
                <w:sz w:val="24"/>
              </w:rPr>
              <w:t>合计</w:t>
            </w:r>
          </w:p>
        </w:tc>
        <w:tc>
          <w:tcPr>
            <w:tcW w:w="1984" w:type="dxa"/>
          </w:tcPr>
          <w:p w14:paraId="78773A64" w14:textId="77777777" w:rsidR="00000000" w:rsidRDefault="007478C2">
            <w:pPr>
              <w:rPr>
                <w:rFonts w:ascii="宋体" w:hAnsi="宋体" w:cs="宋体"/>
                <w:kern w:val="0"/>
                <w:sz w:val="24"/>
                <w:szCs w:val="24"/>
                <w:highlight w:val="yellow"/>
              </w:rPr>
            </w:pPr>
            <w:r>
              <w:rPr>
                <w:rFonts w:ascii="宋体" w:hAnsi="宋体" w:cs="宋体" w:hint="eastAsia"/>
                <w:kern w:val="0"/>
                <w:sz w:val="18"/>
              </w:rPr>
              <w:t>（</w:t>
            </w:r>
            <w:r>
              <w:rPr>
                <w:rFonts w:ascii="宋体" w:hAnsi="宋体" w:cs="宋体" w:hint="eastAsia"/>
                <w:kern w:val="0"/>
                <w:sz w:val="18"/>
              </w:rPr>
              <w:t>3562</w:t>
            </w:r>
            <w:r>
              <w:rPr>
                <w:rFonts w:ascii="宋体" w:hAnsi="宋体" w:cs="宋体" w:hint="eastAsia"/>
                <w:kern w:val="0"/>
                <w:sz w:val="18"/>
              </w:rPr>
              <w:t>）</w:t>
            </w:r>
          </w:p>
        </w:tc>
        <w:tc>
          <w:tcPr>
            <w:tcW w:w="1843" w:type="dxa"/>
          </w:tcPr>
          <w:p w14:paraId="11081401" w14:textId="77777777" w:rsidR="00000000" w:rsidRDefault="007478C2">
            <w:pPr>
              <w:rPr>
                <w:rFonts w:ascii="宋体" w:hAnsi="宋体" w:cs="宋体"/>
                <w:kern w:val="0"/>
                <w:sz w:val="24"/>
                <w:szCs w:val="24"/>
                <w:highlight w:val="yellow"/>
              </w:rPr>
            </w:pPr>
            <w:r>
              <w:rPr>
                <w:rFonts w:ascii="宋体" w:hAnsi="宋体" w:cs="宋体" w:hint="eastAsia"/>
                <w:kern w:val="0"/>
                <w:sz w:val="18"/>
              </w:rPr>
              <w:t>（</w:t>
            </w:r>
            <w:r>
              <w:rPr>
                <w:rFonts w:ascii="宋体" w:hAnsi="宋体" w:cs="宋体" w:hint="eastAsia"/>
                <w:kern w:val="0"/>
                <w:sz w:val="18"/>
              </w:rPr>
              <w:t>3563</w:t>
            </w:r>
            <w:r>
              <w:rPr>
                <w:rFonts w:ascii="宋体" w:hAnsi="宋体" w:cs="宋体" w:hint="eastAsia"/>
                <w:kern w:val="0"/>
                <w:sz w:val="18"/>
              </w:rPr>
              <w:t>）</w:t>
            </w:r>
          </w:p>
        </w:tc>
        <w:tc>
          <w:tcPr>
            <w:tcW w:w="1667" w:type="dxa"/>
          </w:tcPr>
          <w:p w14:paraId="7DF41FA2" w14:textId="77777777" w:rsidR="00000000" w:rsidRDefault="007478C2">
            <w:pPr>
              <w:widowControl/>
              <w:jc w:val="left"/>
              <w:rPr>
                <w:rFonts w:ascii="宋体" w:hAnsi="宋体" w:cs="宋体"/>
                <w:kern w:val="0"/>
                <w:sz w:val="24"/>
                <w:szCs w:val="24"/>
                <w:highlight w:val="yellow"/>
              </w:rPr>
            </w:pPr>
            <w:r>
              <w:rPr>
                <w:rFonts w:ascii="宋体" w:hAnsi="宋体" w:cs="宋体" w:hint="eastAsia"/>
                <w:kern w:val="0"/>
                <w:sz w:val="18"/>
              </w:rPr>
              <w:t xml:space="preserve">   -</w:t>
            </w:r>
          </w:p>
        </w:tc>
      </w:tr>
    </w:tbl>
    <w:p w14:paraId="418AA335" w14:textId="77777777" w:rsidR="00000000" w:rsidRDefault="007478C2">
      <w:pPr>
        <w:rPr>
          <w:rFonts w:ascii="宋体" w:hAnsi="宋体"/>
          <w:sz w:val="24"/>
        </w:rPr>
      </w:pPr>
      <w:r>
        <w:rPr>
          <w:rFonts w:ascii="宋体" w:hAnsi="宋体" w:hint="eastAsia"/>
          <w:sz w:val="24"/>
        </w:rPr>
        <w:t>注</w:t>
      </w:r>
      <w:r>
        <w:rPr>
          <w:rStyle w:val="FootnoteReference"/>
          <w:rFonts w:ascii="宋体" w:hAnsi="宋体" w:cs="宋体"/>
          <w:sz w:val="24"/>
          <w:szCs w:val="24"/>
        </w:rPr>
        <w:footnoteReference w:id="63"/>
      </w:r>
      <w:r>
        <w:rPr>
          <w:rFonts w:ascii="宋体" w:hAnsi="宋体" w:hint="eastAsia"/>
          <w:sz w:val="24"/>
        </w:rPr>
        <w:t>：</w:t>
      </w:r>
      <w:bookmarkStart w:id="65" w:name="_Hlk44428037"/>
      <w:r>
        <w:rPr>
          <w:rFonts w:ascii="宋体" w:hAnsi="宋体" w:hint="eastAsia"/>
          <w:kern w:val="0"/>
          <w:sz w:val="18"/>
        </w:rPr>
        <w:t>(</w:t>
      </w:r>
      <w:r>
        <w:rPr>
          <w:rFonts w:ascii="宋体" w:hAnsi="宋体"/>
          <w:kern w:val="0"/>
          <w:sz w:val="18"/>
        </w:rPr>
        <w:t>3564)</w:t>
      </w:r>
      <w:bookmarkEnd w:id="65"/>
    </w:p>
    <w:p w14:paraId="7EA40D67" w14:textId="77777777" w:rsidR="00000000" w:rsidRDefault="007478C2">
      <w:pPr>
        <w:pStyle w:val="PlainText"/>
        <w:spacing w:line="540" w:lineRule="exact"/>
        <w:rPr>
          <w:rFonts w:ascii="宋体" w:hAnsi="宋体"/>
          <w:b/>
          <w:sz w:val="24"/>
          <w:highlight w:val="yellow"/>
        </w:rPr>
      </w:pPr>
      <w:r>
        <w:rPr>
          <w:rFonts w:ascii="宋体" w:eastAsia="方正仿宋简体" w:hAnsi="宋体" w:cs="Times New Roman" w:hint="eastAsia"/>
          <w:b/>
          <w:sz w:val="24"/>
          <w:szCs w:val="20"/>
        </w:rPr>
        <w:t>4.1.</w:t>
      </w:r>
      <w:r>
        <w:rPr>
          <w:rFonts w:ascii="宋体" w:eastAsia="方正仿宋简体" w:hAnsi="宋体" w:cs="Times New Roman"/>
          <w:b/>
          <w:sz w:val="24"/>
          <w:szCs w:val="20"/>
        </w:rPr>
        <w:t>4</w:t>
      </w:r>
      <w:r>
        <w:rPr>
          <w:rFonts w:ascii="宋体" w:hAnsi="宋体" w:cs="Times New Roman"/>
          <w:b/>
          <w:sz w:val="24"/>
          <w:szCs w:val="20"/>
        </w:rPr>
        <w:t>基金经理薪酬机制</w:t>
      </w:r>
      <w:r>
        <w:rPr>
          <w:rStyle w:val="FootnoteReference"/>
          <w:rFonts w:ascii="宋体" w:hAnsi="宋体" w:cs="Times New Roman"/>
          <w:b/>
          <w:sz w:val="24"/>
          <w:szCs w:val="20"/>
        </w:rPr>
        <w:footnoteReference w:id="64"/>
      </w:r>
    </w:p>
    <w:p w14:paraId="76A330DC"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3566)</w:t>
      </w:r>
    </w:p>
    <w:p w14:paraId="6D965F48" w14:textId="77777777" w:rsidR="00000000" w:rsidRDefault="007478C2">
      <w:pPr>
        <w:pStyle w:val="Heading2"/>
        <w:rPr>
          <w:rFonts w:ascii="宋体" w:hAnsi="宋体"/>
        </w:rPr>
      </w:pPr>
      <w:bookmarkStart w:id="66" w:name="_Toc27772"/>
      <w:bookmarkStart w:id="67" w:name="_Toc101344013"/>
      <w:bookmarkStart w:id="68" w:name="_Toc29314"/>
      <w:r>
        <w:rPr>
          <w:rFonts w:ascii="宋体" w:hAnsi="宋体" w:hint="eastAsia"/>
        </w:rPr>
        <w:t xml:space="preserve">4.2 </w:t>
      </w:r>
      <w:r>
        <w:rPr>
          <w:rFonts w:ascii="宋体" w:hAnsi="宋体" w:hint="eastAsia"/>
        </w:rPr>
        <w:t>境外投资顾问为本基金提供投资建议的主要成员简介</w:t>
      </w:r>
      <w:r>
        <w:rPr>
          <w:rFonts w:ascii="宋体" w:hAnsi="宋体"/>
          <w:vertAlign w:val="superscript"/>
        </w:rPr>
        <w:footnoteReference w:id="65"/>
      </w:r>
      <w:bookmarkEnd w:id="66"/>
      <w:bookmarkEnd w:id="67"/>
      <w:bookmarkEnd w:id="68"/>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960"/>
        <w:gridCol w:w="2520"/>
        <w:gridCol w:w="1080"/>
      </w:tblGrid>
      <w:tr w:rsidR="00000000" w14:paraId="569C2B3E" w14:textId="77777777">
        <w:trPr>
          <w:cantSplit/>
          <w:trHeight w:val="312"/>
        </w:trPr>
        <w:tc>
          <w:tcPr>
            <w:tcW w:w="1008" w:type="dxa"/>
            <w:vMerge w:val="restart"/>
            <w:vAlign w:val="center"/>
          </w:tcPr>
          <w:p w14:paraId="3CD234A2" w14:textId="77777777" w:rsidR="00000000" w:rsidRDefault="007478C2">
            <w:pPr>
              <w:jc w:val="center"/>
              <w:rPr>
                <w:rFonts w:ascii="宋体" w:hAnsi="宋体"/>
                <w:sz w:val="24"/>
              </w:rPr>
            </w:pPr>
            <w:r>
              <w:rPr>
                <w:rFonts w:ascii="宋体" w:hAnsi="宋体" w:hint="eastAsia"/>
                <w:sz w:val="24"/>
              </w:rPr>
              <w:t>姓名</w:t>
            </w:r>
          </w:p>
        </w:tc>
        <w:tc>
          <w:tcPr>
            <w:tcW w:w="3960" w:type="dxa"/>
            <w:vMerge w:val="restart"/>
            <w:vAlign w:val="center"/>
          </w:tcPr>
          <w:p w14:paraId="6739FED8" w14:textId="77777777" w:rsidR="00000000" w:rsidRDefault="007478C2">
            <w:pPr>
              <w:jc w:val="center"/>
              <w:rPr>
                <w:rFonts w:ascii="宋体" w:hAnsi="宋体"/>
                <w:sz w:val="24"/>
              </w:rPr>
            </w:pPr>
            <w:r>
              <w:rPr>
                <w:rFonts w:ascii="宋体" w:hAnsi="宋体" w:hint="eastAsia"/>
                <w:sz w:val="24"/>
              </w:rPr>
              <w:t>在境外投资顾问所任职务</w:t>
            </w:r>
          </w:p>
        </w:tc>
        <w:tc>
          <w:tcPr>
            <w:tcW w:w="2520" w:type="dxa"/>
            <w:vMerge w:val="restart"/>
            <w:vAlign w:val="center"/>
          </w:tcPr>
          <w:p w14:paraId="36F29610" w14:textId="77777777" w:rsidR="00000000" w:rsidRDefault="007478C2">
            <w:pPr>
              <w:jc w:val="center"/>
              <w:rPr>
                <w:rFonts w:ascii="宋体" w:hAnsi="宋体"/>
                <w:sz w:val="24"/>
              </w:rPr>
            </w:pPr>
            <w:r>
              <w:rPr>
                <w:rFonts w:ascii="宋体" w:hAnsi="宋体" w:hint="eastAsia"/>
                <w:sz w:val="24"/>
              </w:rPr>
              <w:t>证券从业年限</w:t>
            </w:r>
          </w:p>
        </w:tc>
        <w:tc>
          <w:tcPr>
            <w:tcW w:w="1080" w:type="dxa"/>
            <w:vMerge w:val="restart"/>
            <w:vAlign w:val="center"/>
          </w:tcPr>
          <w:p w14:paraId="1373A561" w14:textId="77777777" w:rsidR="00000000" w:rsidRDefault="007478C2">
            <w:pPr>
              <w:jc w:val="center"/>
              <w:rPr>
                <w:rFonts w:ascii="宋体" w:hAnsi="宋体"/>
                <w:sz w:val="24"/>
              </w:rPr>
            </w:pPr>
            <w:r>
              <w:rPr>
                <w:rFonts w:ascii="宋体" w:hAnsi="宋体" w:hint="eastAsia"/>
                <w:sz w:val="24"/>
              </w:rPr>
              <w:t>说明</w:t>
            </w:r>
          </w:p>
        </w:tc>
      </w:tr>
      <w:tr w:rsidR="00000000" w14:paraId="71B80B82" w14:textId="77777777">
        <w:trPr>
          <w:cantSplit/>
          <w:trHeight w:val="312"/>
        </w:trPr>
        <w:tc>
          <w:tcPr>
            <w:tcW w:w="1008" w:type="dxa"/>
            <w:vMerge/>
            <w:vAlign w:val="center"/>
          </w:tcPr>
          <w:p w14:paraId="4033BB6C" w14:textId="77777777" w:rsidR="00000000" w:rsidRDefault="007478C2">
            <w:pPr>
              <w:jc w:val="center"/>
              <w:rPr>
                <w:rFonts w:ascii="宋体" w:hAnsi="宋体"/>
                <w:sz w:val="24"/>
              </w:rPr>
            </w:pPr>
          </w:p>
        </w:tc>
        <w:tc>
          <w:tcPr>
            <w:tcW w:w="3960" w:type="dxa"/>
            <w:vMerge/>
            <w:vAlign w:val="center"/>
          </w:tcPr>
          <w:p w14:paraId="1BA9E62B" w14:textId="77777777" w:rsidR="00000000" w:rsidRDefault="007478C2">
            <w:pPr>
              <w:jc w:val="center"/>
              <w:rPr>
                <w:rFonts w:ascii="宋体" w:hAnsi="宋体"/>
                <w:sz w:val="24"/>
              </w:rPr>
            </w:pPr>
          </w:p>
        </w:tc>
        <w:tc>
          <w:tcPr>
            <w:tcW w:w="2520" w:type="dxa"/>
            <w:vMerge/>
            <w:vAlign w:val="center"/>
          </w:tcPr>
          <w:p w14:paraId="5FEFC17B" w14:textId="77777777" w:rsidR="00000000" w:rsidRDefault="007478C2">
            <w:pPr>
              <w:jc w:val="center"/>
              <w:rPr>
                <w:rFonts w:ascii="宋体" w:hAnsi="宋体"/>
                <w:sz w:val="24"/>
              </w:rPr>
            </w:pPr>
          </w:p>
        </w:tc>
        <w:tc>
          <w:tcPr>
            <w:tcW w:w="1080" w:type="dxa"/>
            <w:vMerge/>
            <w:vAlign w:val="center"/>
          </w:tcPr>
          <w:p w14:paraId="0BDE7EED" w14:textId="77777777" w:rsidR="00000000" w:rsidRDefault="007478C2">
            <w:pPr>
              <w:jc w:val="center"/>
              <w:rPr>
                <w:rFonts w:ascii="宋体" w:hAnsi="宋体"/>
                <w:sz w:val="24"/>
              </w:rPr>
            </w:pPr>
          </w:p>
        </w:tc>
      </w:tr>
      <w:tr w:rsidR="00000000" w14:paraId="0A2046B2" w14:textId="77777777">
        <w:tc>
          <w:tcPr>
            <w:tcW w:w="1008" w:type="dxa"/>
          </w:tcPr>
          <w:p w14:paraId="3C9E6A05"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0565</w:t>
            </w:r>
            <w:r>
              <w:rPr>
                <w:rFonts w:ascii="宋体" w:hAnsi="宋体" w:hint="eastAsia"/>
                <w:kern w:val="0"/>
                <w:sz w:val="18"/>
              </w:rPr>
              <w:t>）</w:t>
            </w:r>
          </w:p>
        </w:tc>
        <w:tc>
          <w:tcPr>
            <w:tcW w:w="3960" w:type="dxa"/>
          </w:tcPr>
          <w:p w14:paraId="24561BF5"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0566</w:t>
            </w:r>
            <w:r>
              <w:rPr>
                <w:rFonts w:ascii="宋体" w:hAnsi="宋体" w:hint="eastAsia"/>
                <w:kern w:val="0"/>
                <w:sz w:val="18"/>
              </w:rPr>
              <w:t>）</w:t>
            </w:r>
          </w:p>
        </w:tc>
        <w:tc>
          <w:tcPr>
            <w:tcW w:w="2520" w:type="dxa"/>
          </w:tcPr>
          <w:p w14:paraId="167B4D30"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0567</w:t>
            </w:r>
            <w:r>
              <w:rPr>
                <w:rFonts w:ascii="宋体" w:hAnsi="宋体" w:hint="eastAsia"/>
                <w:kern w:val="0"/>
                <w:sz w:val="18"/>
              </w:rPr>
              <w:t>）</w:t>
            </w:r>
          </w:p>
        </w:tc>
        <w:tc>
          <w:tcPr>
            <w:tcW w:w="1080" w:type="dxa"/>
          </w:tcPr>
          <w:p w14:paraId="134CF359"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0568</w:t>
            </w:r>
            <w:r>
              <w:rPr>
                <w:rFonts w:ascii="宋体" w:hAnsi="宋体" w:hint="eastAsia"/>
                <w:kern w:val="0"/>
                <w:sz w:val="18"/>
              </w:rPr>
              <w:t>）</w:t>
            </w:r>
          </w:p>
        </w:tc>
      </w:tr>
    </w:tbl>
    <w:p w14:paraId="1344D855" w14:textId="77777777" w:rsidR="00000000" w:rsidRDefault="007478C2">
      <w:pPr>
        <w:rPr>
          <w:rFonts w:ascii="宋体" w:hAnsi="宋体"/>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1740</w:t>
      </w:r>
      <w:r>
        <w:rPr>
          <w:rFonts w:ascii="宋体" w:hAnsi="宋体" w:hint="eastAsia"/>
          <w:kern w:val="0"/>
          <w:sz w:val="18"/>
        </w:rPr>
        <w:t>）</w:t>
      </w:r>
    </w:p>
    <w:p w14:paraId="532BFB29" w14:textId="77777777" w:rsidR="00000000" w:rsidRDefault="007478C2">
      <w:pPr>
        <w:pStyle w:val="Heading2"/>
        <w:rPr>
          <w:rFonts w:ascii="宋体" w:hAnsi="宋体"/>
        </w:rPr>
      </w:pPr>
      <w:bookmarkStart w:id="69" w:name="_Toc101344014"/>
      <w:bookmarkStart w:id="70" w:name="_Toc20948"/>
      <w:bookmarkStart w:id="71" w:name="_Toc18310"/>
      <w:r>
        <w:rPr>
          <w:rFonts w:ascii="宋体" w:hAnsi="宋体" w:hint="eastAsia"/>
        </w:rPr>
        <w:t xml:space="preserve">4.3 </w:t>
      </w:r>
      <w:r>
        <w:rPr>
          <w:rFonts w:ascii="宋体" w:hAnsi="宋体" w:hint="eastAsia"/>
        </w:rPr>
        <w:t>管理人对报告期内本基金运作遵规守信情况的说明</w:t>
      </w:r>
      <w:r>
        <w:rPr>
          <w:rFonts w:ascii="宋体" w:hAnsi="宋体"/>
          <w:vertAlign w:val="superscript"/>
        </w:rPr>
        <w:footnoteReference w:id="66"/>
      </w:r>
      <w:bookmarkEnd w:id="69"/>
      <w:bookmarkEnd w:id="70"/>
      <w:bookmarkEnd w:id="71"/>
    </w:p>
    <w:p w14:paraId="594F3C45" w14:textId="77777777" w:rsidR="00000000" w:rsidRDefault="007478C2">
      <w:pPr>
        <w:rPr>
          <w:rFonts w:ascii="宋体" w:hAnsi="宋体"/>
          <w:b/>
          <w:sz w:val="18"/>
        </w:rPr>
      </w:pPr>
      <w:r>
        <w:rPr>
          <w:rFonts w:ascii="宋体" w:hAnsi="宋体" w:hint="eastAsia"/>
          <w:kern w:val="0"/>
          <w:sz w:val="18"/>
        </w:rPr>
        <w:t>（</w:t>
      </w:r>
      <w:r>
        <w:rPr>
          <w:rFonts w:ascii="宋体" w:hAnsi="宋体"/>
          <w:kern w:val="0"/>
          <w:sz w:val="18"/>
        </w:rPr>
        <w:t>05</w:t>
      </w:r>
      <w:r>
        <w:rPr>
          <w:rFonts w:ascii="宋体" w:hAnsi="宋体" w:hint="eastAsia"/>
          <w:kern w:val="0"/>
          <w:sz w:val="18"/>
        </w:rPr>
        <w:t>79</w:t>
      </w:r>
      <w:r>
        <w:rPr>
          <w:rFonts w:ascii="宋体" w:hAnsi="宋体" w:hint="eastAsia"/>
          <w:kern w:val="0"/>
          <w:sz w:val="18"/>
        </w:rPr>
        <w:t>）</w:t>
      </w:r>
    </w:p>
    <w:p w14:paraId="4FC7FDE1" w14:textId="77777777" w:rsidR="00000000" w:rsidRDefault="007478C2">
      <w:pPr>
        <w:pStyle w:val="Heading2"/>
        <w:rPr>
          <w:rFonts w:ascii="宋体" w:hAnsi="宋体"/>
        </w:rPr>
      </w:pPr>
      <w:bookmarkStart w:id="72" w:name="_Toc101344015"/>
      <w:bookmarkStart w:id="73" w:name="_Toc22919"/>
      <w:bookmarkStart w:id="74" w:name="_Toc14925"/>
      <w:r>
        <w:rPr>
          <w:rFonts w:ascii="宋体" w:hAnsi="宋体" w:hint="eastAsia"/>
        </w:rPr>
        <w:t xml:space="preserve">4.4 </w:t>
      </w:r>
      <w:r>
        <w:rPr>
          <w:rFonts w:ascii="宋体" w:hAnsi="宋体" w:hint="eastAsia"/>
        </w:rPr>
        <w:t>管理人对报告期内公平交易情况的专项说明</w:t>
      </w:r>
      <w:bookmarkEnd w:id="72"/>
      <w:bookmarkEnd w:id="73"/>
      <w:bookmarkEnd w:id="74"/>
    </w:p>
    <w:p w14:paraId="46638046" w14:textId="77777777" w:rsidR="00000000" w:rsidRDefault="007478C2">
      <w:pPr>
        <w:spacing w:line="360" w:lineRule="auto"/>
        <w:outlineLvl w:val="2"/>
        <w:rPr>
          <w:rFonts w:ascii="宋体" w:hAnsi="宋体"/>
          <w:b/>
          <w:sz w:val="24"/>
        </w:rPr>
      </w:pPr>
      <w:r>
        <w:rPr>
          <w:rFonts w:ascii="宋体" w:hAnsi="宋体" w:hint="eastAsia"/>
          <w:b/>
          <w:sz w:val="24"/>
        </w:rPr>
        <w:t xml:space="preserve">4.4.1 </w:t>
      </w:r>
      <w:r>
        <w:rPr>
          <w:rFonts w:ascii="宋体" w:hAnsi="宋体" w:hint="eastAsia"/>
          <w:b/>
          <w:sz w:val="24"/>
        </w:rPr>
        <w:t>公平交易制度和控制方法</w:t>
      </w:r>
      <w:r>
        <w:rPr>
          <w:rStyle w:val="FootnoteReference"/>
          <w:rFonts w:ascii="宋体" w:hAnsi="宋体"/>
          <w:b/>
          <w:sz w:val="24"/>
        </w:rPr>
        <w:footnoteReference w:id="67"/>
      </w:r>
    </w:p>
    <w:p w14:paraId="723CC79B"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2932</w:t>
      </w:r>
      <w:r>
        <w:rPr>
          <w:rFonts w:ascii="宋体" w:hAnsi="宋体" w:hint="eastAsia"/>
          <w:kern w:val="0"/>
          <w:sz w:val="18"/>
        </w:rPr>
        <w:t>）</w:t>
      </w:r>
    </w:p>
    <w:p w14:paraId="20C27EC5" w14:textId="77777777" w:rsidR="00000000" w:rsidRDefault="007478C2">
      <w:pPr>
        <w:spacing w:line="360" w:lineRule="auto"/>
        <w:outlineLvl w:val="2"/>
        <w:rPr>
          <w:rFonts w:ascii="宋体" w:hAnsi="宋体"/>
          <w:b/>
          <w:sz w:val="24"/>
        </w:rPr>
      </w:pPr>
      <w:r>
        <w:rPr>
          <w:rFonts w:ascii="宋体" w:hAnsi="宋体" w:hint="eastAsia"/>
          <w:b/>
          <w:sz w:val="24"/>
        </w:rPr>
        <w:t>4.4.2</w:t>
      </w:r>
      <w:r>
        <w:rPr>
          <w:rFonts w:ascii="宋体" w:hAnsi="宋体" w:hint="eastAsia"/>
          <w:b/>
          <w:sz w:val="24"/>
        </w:rPr>
        <w:t>公平交易制度的执行情况</w:t>
      </w:r>
    </w:p>
    <w:p w14:paraId="60860FF9" w14:textId="77777777" w:rsidR="00000000" w:rsidRDefault="007478C2">
      <w:pPr>
        <w:rPr>
          <w:rFonts w:ascii="宋体" w:hAnsi="宋体"/>
          <w:b/>
          <w:sz w:val="24"/>
        </w:rPr>
      </w:pPr>
      <w:r>
        <w:rPr>
          <w:rFonts w:ascii="宋体" w:hAnsi="宋体" w:hint="eastAsia"/>
          <w:kern w:val="0"/>
          <w:sz w:val="18"/>
        </w:rPr>
        <w:t>（</w:t>
      </w:r>
      <w:r>
        <w:rPr>
          <w:rFonts w:ascii="宋体" w:hAnsi="宋体"/>
          <w:kern w:val="0"/>
          <w:sz w:val="18"/>
        </w:rPr>
        <w:t>0570</w:t>
      </w:r>
      <w:r>
        <w:rPr>
          <w:rFonts w:ascii="宋体" w:hAnsi="宋体" w:hint="eastAsia"/>
          <w:kern w:val="0"/>
          <w:sz w:val="18"/>
        </w:rPr>
        <w:t>）</w:t>
      </w:r>
    </w:p>
    <w:p w14:paraId="121FBD72" w14:textId="77777777" w:rsidR="00000000" w:rsidRDefault="007478C2">
      <w:pPr>
        <w:rPr>
          <w:rFonts w:ascii="宋体" w:hAnsi="宋体"/>
          <w:b/>
          <w:sz w:val="24"/>
        </w:rPr>
      </w:pPr>
      <w:r>
        <w:rPr>
          <w:rFonts w:ascii="宋体" w:hAnsi="宋体" w:hint="eastAsia"/>
          <w:b/>
          <w:sz w:val="24"/>
        </w:rPr>
        <w:t>4.4.2.1</w:t>
      </w:r>
      <w:r>
        <w:rPr>
          <w:rFonts w:ascii="宋体" w:hAnsi="宋体" w:hint="eastAsia"/>
          <w:b/>
          <w:sz w:val="24"/>
        </w:rPr>
        <w:t>增加</w:t>
      </w:r>
      <w:r>
        <w:rPr>
          <w:rFonts w:ascii="宋体" w:hAnsi="宋体"/>
          <w:b/>
          <w:sz w:val="24"/>
        </w:rPr>
        <w:t>执行的</w:t>
      </w:r>
      <w:r>
        <w:rPr>
          <w:rFonts w:ascii="宋体" w:hAnsi="宋体" w:hint="eastAsia"/>
          <w:b/>
          <w:sz w:val="24"/>
        </w:rPr>
        <w:t>基金经理公平交易制度执行情况及公平交易管理情况</w:t>
      </w:r>
      <w:r>
        <w:rPr>
          <w:rStyle w:val="FootnoteReference"/>
          <w:rFonts w:ascii="宋体" w:hAnsi="宋体"/>
          <w:sz w:val="24"/>
        </w:rPr>
        <w:footnoteReference w:id="68"/>
      </w:r>
    </w:p>
    <w:p w14:paraId="66B366CC"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3568</w:t>
      </w:r>
      <w:r>
        <w:rPr>
          <w:rFonts w:ascii="宋体" w:hAnsi="宋体" w:hint="eastAsia"/>
          <w:kern w:val="0"/>
          <w:sz w:val="18"/>
        </w:rPr>
        <w:t>）</w:t>
      </w:r>
    </w:p>
    <w:p w14:paraId="0B7B9CA5" w14:textId="77777777" w:rsidR="00000000" w:rsidRDefault="007478C2">
      <w:pPr>
        <w:spacing w:line="360" w:lineRule="auto"/>
        <w:outlineLvl w:val="2"/>
        <w:rPr>
          <w:rFonts w:ascii="宋体" w:hAnsi="宋体"/>
          <w:b/>
          <w:sz w:val="24"/>
        </w:rPr>
      </w:pPr>
      <w:r>
        <w:rPr>
          <w:rFonts w:ascii="宋体" w:hAnsi="宋体" w:hint="eastAsia"/>
          <w:b/>
          <w:sz w:val="24"/>
        </w:rPr>
        <w:t xml:space="preserve">4.4.3 </w:t>
      </w:r>
      <w:r>
        <w:rPr>
          <w:rFonts w:ascii="宋体" w:hAnsi="宋体"/>
          <w:b/>
          <w:sz w:val="24"/>
        </w:rPr>
        <w:t>异常交易行为</w:t>
      </w:r>
      <w:r>
        <w:rPr>
          <w:rFonts w:ascii="宋体" w:hAnsi="宋体" w:hint="eastAsia"/>
          <w:b/>
          <w:sz w:val="24"/>
        </w:rPr>
        <w:t>的</w:t>
      </w:r>
      <w:r>
        <w:rPr>
          <w:rFonts w:ascii="宋体" w:hAnsi="宋体"/>
          <w:b/>
          <w:sz w:val="24"/>
        </w:rPr>
        <w:t>专项说明</w:t>
      </w:r>
      <w:r>
        <w:rPr>
          <w:rStyle w:val="FootnoteReference"/>
          <w:rFonts w:ascii="宋体" w:hAnsi="宋体"/>
          <w:b/>
          <w:sz w:val="24"/>
        </w:rPr>
        <w:footnoteReference w:id="69"/>
      </w:r>
    </w:p>
    <w:p w14:paraId="20351513"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0578</w:t>
      </w:r>
      <w:r>
        <w:rPr>
          <w:rFonts w:ascii="宋体" w:hAnsi="宋体" w:hint="eastAsia"/>
          <w:kern w:val="0"/>
          <w:sz w:val="18"/>
        </w:rPr>
        <w:t>）</w:t>
      </w:r>
    </w:p>
    <w:p w14:paraId="2F76370C" w14:textId="77777777" w:rsidR="00000000" w:rsidRDefault="007478C2">
      <w:pPr>
        <w:pStyle w:val="Heading2"/>
        <w:rPr>
          <w:rFonts w:ascii="宋体" w:hAnsi="宋体"/>
        </w:rPr>
      </w:pPr>
      <w:bookmarkStart w:id="75" w:name="_Toc101344016"/>
      <w:bookmarkStart w:id="76" w:name="_Toc25036"/>
      <w:bookmarkStart w:id="77" w:name="_Toc18195"/>
      <w:r>
        <w:rPr>
          <w:rFonts w:ascii="宋体" w:hAnsi="宋体" w:hint="eastAsia"/>
        </w:rPr>
        <w:t xml:space="preserve">4.5 </w:t>
      </w:r>
      <w:r>
        <w:rPr>
          <w:rFonts w:ascii="宋体" w:hAnsi="宋体" w:hint="eastAsia"/>
        </w:rPr>
        <w:t>管理人对报告期内基金的投资策略和业绩表现的说明</w:t>
      </w:r>
      <w:bookmarkEnd w:id="75"/>
      <w:bookmarkEnd w:id="76"/>
      <w:bookmarkEnd w:id="77"/>
    </w:p>
    <w:p w14:paraId="652A833A" w14:textId="77777777" w:rsidR="00000000" w:rsidRDefault="007478C2">
      <w:pPr>
        <w:spacing w:line="360" w:lineRule="auto"/>
        <w:outlineLvl w:val="2"/>
        <w:rPr>
          <w:rFonts w:ascii="宋体" w:hAnsi="宋体"/>
          <w:b/>
          <w:sz w:val="24"/>
        </w:rPr>
      </w:pPr>
      <w:r>
        <w:rPr>
          <w:rFonts w:ascii="宋体" w:hAnsi="宋体" w:hint="eastAsia"/>
          <w:b/>
          <w:sz w:val="24"/>
        </w:rPr>
        <w:t xml:space="preserve">4.5.1 </w:t>
      </w:r>
      <w:r>
        <w:rPr>
          <w:rFonts w:ascii="宋体" w:hAnsi="宋体" w:hint="eastAsia"/>
          <w:b/>
          <w:sz w:val="24"/>
        </w:rPr>
        <w:t>报告期内基金投资策略和运作分析</w:t>
      </w:r>
    </w:p>
    <w:p w14:paraId="2AF926EE"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2550</w:t>
      </w:r>
      <w:r>
        <w:rPr>
          <w:rFonts w:ascii="宋体" w:hAnsi="宋体" w:hint="eastAsia"/>
          <w:kern w:val="0"/>
          <w:sz w:val="18"/>
        </w:rPr>
        <w:t>）</w:t>
      </w:r>
    </w:p>
    <w:p w14:paraId="335750A7" w14:textId="77777777" w:rsidR="00000000" w:rsidRDefault="007478C2">
      <w:pPr>
        <w:spacing w:line="360" w:lineRule="auto"/>
        <w:outlineLvl w:val="2"/>
        <w:rPr>
          <w:rFonts w:ascii="宋体" w:hAnsi="宋体"/>
          <w:b/>
          <w:sz w:val="24"/>
        </w:rPr>
      </w:pPr>
      <w:r>
        <w:rPr>
          <w:rFonts w:ascii="宋体" w:hAnsi="宋体" w:hint="eastAsia"/>
          <w:b/>
          <w:sz w:val="24"/>
        </w:rPr>
        <w:lastRenderedPageBreak/>
        <w:t xml:space="preserve">4.5.2 </w:t>
      </w:r>
      <w:r>
        <w:rPr>
          <w:rFonts w:ascii="宋体" w:hAnsi="宋体" w:hint="eastAsia"/>
          <w:b/>
          <w:sz w:val="24"/>
        </w:rPr>
        <w:t>报告期内基金的业绩表现</w:t>
      </w:r>
    </w:p>
    <w:p w14:paraId="37BDE87E" w14:textId="77777777" w:rsidR="00000000" w:rsidRDefault="007478C2">
      <w:pPr>
        <w:rPr>
          <w:rFonts w:ascii="宋体" w:hAnsi="宋体"/>
          <w:b/>
          <w:sz w:val="24"/>
        </w:rPr>
      </w:pPr>
      <w:r>
        <w:rPr>
          <w:rFonts w:ascii="宋体" w:hAnsi="宋体" w:hint="eastAsia"/>
          <w:kern w:val="0"/>
          <w:sz w:val="18"/>
        </w:rPr>
        <w:t>（</w:t>
      </w:r>
      <w:r>
        <w:rPr>
          <w:rFonts w:ascii="宋体" w:hAnsi="宋体" w:hint="eastAsia"/>
          <w:kern w:val="0"/>
          <w:sz w:val="18"/>
        </w:rPr>
        <w:t>2549</w:t>
      </w:r>
      <w:r>
        <w:rPr>
          <w:rFonts w:ascii="宋体" w:hAnsi="宋体" w:hint="eastAsia"/>
          <w:kern w:val="0"/>
          <w:sz w:val="18"/>
        </w:rPr>
        <w:t>）</w:t>
      </w:r>
    </w:p>
    <w:p w14:paraId="0B8CEABD" w14:textId="77777777" w:rsidR="00000000" w:rsidRDefault="007478C2">
      <w:pPr>
        <w:pStyle w:val="Heading2"/>
        <w:rPr>
          <w:rFonts w:ascii="宋体" w:hAnsi="宋体"/>
        </w:rPr>
      </w:pPr>
      <w:bookmarkStart w:id="78" w:name="_Toc24354"/>
      <w:bookmarkStart w:id="79" w:name="_Toc101344017"/>
      <w:bookmarkStart w:id="80" w:name="_Toc31191"/>
      <w:r>
        <w:rPr>
          <w:rFonts w:ascii="宋体" w:hAnsi="宋体" w:hint="eastAsia"/>
        </w:rPr>
        <w:t xml:space="preserve">4.6 </w:t>
      </w:r>
      <w:r>
        <w:rPr>
          <w:rFonts w:ascii="宋体" w:hAnsi="宋体" w:hint="eastAsia"/>
        </w:rPr>
        <w:t>管理人对宏观经济、证券市场及行业走势的简要展望</w:t>
      </w:r>
      <w:bookmarkEnd w:id="78"/>
      <w:bookmarkEnd w:id="79"/>
      <w:bookmarkEnd w:id="80"/>
    </w:p>
    <w:p w14:paraId="38161AA5" w14:textId="77777777" w:rsidR="00000000" w:rsidRDefault="007478C2">
      <w:pPr>
        <w:rPr>
          <w:rFonts w:ascii="宋体" w:hAnsi="宋体"/>
          <w:b/>
          <w:sz w:val="24"/>
        </w:rPr>
      </w:pPr>
      <w:r>
        <w:rPr>
          <w:rFonts w:ascii="宋体" w:hAnsi="宋体" w:hint="eastAsia"/>
          <w:kern w:val="0"/>
          <w:sz w:val="18"/>
        </w:rPr>
        <w:t>（</w:t>
      </w:r>
      <w:r>
        <w:rPr>
          <w:rFonts w:ascii="宋体" w:hAnsi="宋体" w:hint="eastAsia"/>
          <w:kern w:val="0"/>
          <w:sz w:val="18"/>
        </w:rPr>
        <w:t>0581</w:t>
      </w:r>
      <w:r>
        <w:rPr>
          <w:rFonts w:ascii="宋体" w:hAnsi="宋体" w:hint="eastAsia"/>
          <w:kern w:val="0"/>
          <w:sz w:val="18"/>
        </w:rPr>
        <w:t>）</w:t>
      </w:r>
    </w:p>
    <w:p w14:paraId="4308F871" w14:textId="77777777" w:rsidR="00000000" w:rsidRDefault="007478C2">
      <w:pPr>
        <w:pStyle w:val="Heading2"/>
        <w:rPr>
          <w:rFonts w:ascii="宋体" w:hAnsi="宋体"/>
        </w:rPr>
      </w:pPr>
      <w:bookmarkStart w:id="81" w:name="_Toc7190"/>
      <w:bookmarkStart w:id="82" w:name="_Toc26880"/>
      <w:bookmarkStart w:id="83" w:name="_Toc101344018"/>
      <w:bookmarkStart w:id="84" w:name="OLE_LINK4"/>
      <w:r>
        <w:rPr>
          <w:rFonts w:ascii="宋体" w:hAnsi="宋体" w:hint="eastAsia"/>
        </w:rPr>
        <w:t xml:space="preserve">4.7 </w:t>
      </w:r>
      <w:r>
        <w:rPr>
          <w:rFonts w:ascii="宋体" w:hAnsi="宋体" w:hint="eastAsia"/>
        </w:rPr>
        <w:t>管理人内部有关本基金的监察稽核工作情况</w:t>
      </w:r>
      <w:r>
        <w:rPr>
          <w:rStyle w:val="FootnoteReference"/>
          <w:rFonts w:ascii="宋体" w:hAnsi="宋体"/>
        </w:rPr>
        <w:footnoteReference w:id="70"/>
      </w:r>
      <w:bookmarkEnd w:id="81"/>
      <w:bookmarkEnd w:id="82"/>
      <w:bookmarkEnd w:id="83"/>
    </w:p>
    <w:p w14:paraId="4A2FF259"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05</w:t>
      </w:r>
      <w:r>
        <w:rPr>
          <w:rFonts w:ascii="宋体" w:hAnsi="宋体" w:hint="eastAsia"/>
          <w:kern w:val="0"/>
          <w:sz w:val="18"/>
        </w:rPr>
        <w:t>82</w:t>
      </w:r>
      <w:r>
        <w:rPr>
          <w:rFonts w:ascii="宋体" w:hAnsi="宋体" w:hint="eastAsia"/>
          <w:kern w:val="0"/>
          <w:sz w:val="18"/>
        </w:rPr>
        <w:t>）</w:t>
      </w:r>
    </w:p>
    <w:p w14:paraId="2C711E5E" w14:textId="77777777" w:rsidR="00000000" w:rsidRDefault="007478C2">
      <w:pPr>
        <w:pStyle w:val="Heading2"/>
        <w:rPr>
          <w:rFonts w:ascii="宋体" w:hAnsi="宋体"/>
        </w:rPr>
      </w:pPr>
      <w:bookmarkStart w:id="85" w:name="_Toc28083"/>
      <w:bookmarkStart w:id="86" w:name="_Toc16231"/>
      <w:bookmarkStart w:id="87" w:name="_Toc101344019"/>
      <w:r>
        <w:rPr>
          <w:rFonts w:ascii="宋体" w:hAnsi="宋体" w:hint="eastAsia"/>
        </w:rPr>
        <w:t xml:space="preserve">4.8 </w:t>
      </w:r>
      <w:r>
        <w:rPr>
          <w:rFonts w:ascii="宋体" w:hAnsi="宋体" w:hint="eastAsia"/>
        </w:rPr>
        <w:t>管理人对报告期内基金估值程序等事项的说明</w:t>
      </w:r>
      <w:bookmarkEnd w:id="84"/>
      <w:r>
        <w:rPr>
          <w:rStyle w:val="FootnoteReference"/>
          <w:rFonts w:ascii="宋体" w:hAnsi="宋体"/>
        </w:rPr>
        <w:footnoteReference w:id="71"/>
      </w:r>
      <w:bookmarkEnd w:id="85"/>
      <w:bookmarkEnd w:id="86"/>
      <w:bookmarkEnd w:id="87"/>
    </w:p>
    <w:p w14:paraId="0AA6D46B"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176</w:t>
      </w:r>
      <w:r>
        <w:rPr>
          <w:rFonts w:ascii="宋体" w:hAnsi="宋体" w:hint="eastAsia"/>
          <w:kern w:val="0"/>
          <w:sz w:val="18"/>
        </w:rPr>
        <w:t>6</w:t>
      </w:r>
      <w:r>
        <w:rPr>
          <w:rFonts w:ascii="宋体" w:hAnsi="宋体" w:hint="eastAsia"/>
          <w:kern w:val="0"/>
          <w:sz w:val="18"/>
        </w:rPr>
        <w:t>）</w:t>
      </w:r>
    </w:p>
    <w:p w14:paraId="3D2FBF4C" w14:textId="77777777" w:rsidR="00000000" w:rsidRDefault="007478C2">
      <w:pPr>
        <w:pStyle w:val="Heading2"/>
        <w:rPr>
          <w:rFonts w:ascii="宋体" w:hAnsi="宋体"/>
        </w:rPr>
      </w:pPr>
      <w:bookmarkStart w:id="88" w:name="_Toc28514"/>
      <w:bookmarkStart w:id="89" w:name="_Toc101344020"/>
      <w:bookmarkStart w:id="90" w:name="_Toc7097"/>
      <w:r>
        <w:rPr>
          <w:rFonts w:ascii="宋体" w:hAnsi="宋体" w:hint="eastAsia"/>
        </w:rPr>
        <w:t xml:space="preserve">4.9 </w:t>
      </w:r>
      <w:r>
        <w:rPr>
          <w:rFonts w:ascii="宋体" w:hAnsi="宋体" w:hint="eastAsia"/>
        </w:rPr>
        <w:t>管理人对报告期内基金利润分配情况的说明</w:t>
      </w:r>
      <w:r>
        <w:rPr>
          <w:rStyle w:val="FootnoteReference"/>
          <w:rFonts w:ascii="宋体" w:hAnsi="宋体"/>
        </w:rPr>
        <w:footnoteReference w:id="72"/>
      </w:r>
      <w:bookmarkEnd w:id="88"/>
      <w:bookmarkEnd w:id="89"/>
      <w:bookmarkEnd w:id="90"/>
    </w:p>
    <w:p w14:paraId="6BCAA9D0" w14:textId="77777777" w:rsidR="00000000" w:rsidRDefault="007478C2">
      <w:pPr>
        <w:rPr>
          <w:rFonts w:ascii="宋体" w:hAnsi="宋体"/>
          <w:b/>
          <w:sz w:val="18"/>
        </w:rPr>
      </w:pPr>
      <w:r>
        <w:rPr>
          <w:rFonts w:ascii="宋体" w:hAnsi="宋体" w:hint="eastAsia"/>
          <w:kern w:val="0"/>
          <w:sz w:val="18"/>
        </w:rPr>
        <w:t>（</w:t>
      </w:r>
      <w:r>
        <w:rPr>
          <w:rFonts w:ascii="宋体" w:hAnsi="宋体" w:hint="eastAsia"/>
          <w:kern w:val="0"/>
          <w:sz w:val="18"/>
        </w:rPr>
        <w:t>2028</w:t>
      </w:r>
      <w:r>
        <w:rPr>
          <w:rFonts w:ascii="宋体" w:hAnsi="宋体" w:hint="eastAsia"/>
          <w:kern w:val="0"/>
          <w:sz w:val="18"/>
        </w:rPr>
        <w:t>）</w:t>
      </w:r>
    </w:p>
    <w:p w14:paraId="58E17D48" w14:textId="77777777" w:rsidR="00000000" w:rsidRDefault="007478C2">
      <w:pPr>
        <w:pStyle w:val="Heading2"/>
        <w:rPr>
          <w:rFonts w:ascii="宋体" w:hAnsi="宋体"/>
        </w:rPr>
      </w:pPr>
      <w:bookmarkStart w:id="91" w:name="_Toc101344021"/>
      <w:bookmarkStart w:id="92" w:name="_Toc18085"/>
      <w:bookmarkStart w:id="93" w:name="_Toc5874"/>
      <w:r>
        <w:rPr>
          <w:rFonts w:ascii="宋体" w:hAnsi="宋体" w:hint="eastAsia"/>
        </w:rPr>
        <w:t xml:space="preserve">4.10 </w:t>
      </w:r>
      <w:r>
        <w:rPr>
          <w:rFonts w:ascii="宋体" w:hAnsi="宋体" w:hint="eastAsia"/>
        </w:rPr>
        <w:t>管理人对会计师事务所出具非标准审计报告所涉相关事项的说明</w:t>
      </w:r>
      <w:r>
        <w:rPr>
          <w:rStyle w:val="FootnoteReference"/>
          <w:rFonts w:ascii="宋体" w:hAnsi="宋体"/>
        </w:rPr>
        <w:footnoteReference w:id="73"/>
      </w:r>
      <w:bookmarkEnd w:id="91"/>
      <w:bookmarkEnd w:id="92"/>
      <w:bookmarkEnd w:id="93"/>
    </w:p>
    <w:p w14:paraId="5D902293"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2029</w:t>
      </w:r>
      <w:r>
        <w:rPr>
          <w:rFonts w:ascii="宋体" w:hAnsi="宋体" w:hint="eastAsia"/>
          <w:kern w:val="0"/>
          <w:sz w:val="18"/>
        </w:rPr>
        <w:t>）</w:t>
      </w:r>
    </w:p>
    <w:p w14:paraId="7D8B3F0F" w14:textId="77777777" w:rsidR="00000000" w:rsidRDefault="007478C2">
      <w:pPr>
        <w:pStyle w:val="Heading2"/>
        <w:rPr>
          <w:rFonts w:ascii="仿宋_GB2312" w:eastAsia="仿宋_GB2312" w:hAnsi="黑体"/>
          <w:sz w:val="32"/>
          <w:szCs w:val="32"/>
        </w:rPr>
      </w:pPr>
      <w:bookmarkStart w:id="94" w:name="_Toc18074"/>
      <w:bookmarkStart w:id="95" w:name="_Toc3629"/>
      <w:bookmarkStart w:id="96" w:name="_Toc101344022"/>
      <w:r>
        <w:rPr>
          <w:rFonts w:ascii="宋体" w:hAnsi="宋体"/>
        </w:rPr>
        <w:t xml:space="preserve">4.11 </w:t>
      </w:r>
      <w:r>
        <w:rPr>
          <w:rFonts w:ascii="宋体" w:hAnsi="宋体" w:hint="eastAsia"/>
        </w:rPr>
        <w:t>报告期内管理人对本基金持有人数或基金资产净值预警情形的说明</w:t>
      </w:r>
      <w:r>
        <w:rPr>
          <w:rStyle w:val="FootnoteReference"/>
          <w:rFonts w:ascii="宋体" w:hAnsi="宋体"/>
        </w:rPr>
        <w:footnoteReference w:id="74"/>
      </w:r>
      <w:bookmarkEnd w:id="94"/>
      <w:bookmarkEnd w:id="95"/>
      <w:bookmarkEnd w:id="96"/>
    </w:p>
    <w:p w14:paraId="61FF2499" w14:textId="77777777" w:rsidR="00000000" w:rsidRDefault="007478C2">
      <w:pPr>
        <w:rPr>
          <w:rFonts w:ascii="宋体" w:hAnsi="宋体"/>
          <w:kern w:val="0"/>
          <w:sz w:val="18"/>
        </w:rPr>
      </w:pPr>
      <w:r>
        <w:rPr>
          <w:rFonts w:ascii="宋体" w:hAnsi="宋体"/>
          <w:kern w:val="0"/>
          <w:sz w:val="18"/>
        </w:rPr>
        <w:t>（</w:t>
      </w:r>
      <w:r>
        <w:rPr>
          <w:rFonts w:ascii="宋体" w:hAnsi="宋体"/>
          <w:kern w:val="0"/>
          <w:sz w:val="18"/>
        </w:rPr>
        <w:t>3220</w:t>
      </w:r>
      <w:r>
        <w:rPr>
          <w:rFonts w:ascii="宋体" w:hAnsi="宋体"/>
          <w:kern w:val="0"/>
          <w:sz w:val="18"/>
        </w:rPr>
        <w:t>）</w:t>
      </w:r>
    </w:p>
    <w:p w14:paraId="142BEF0E" w14:textId="77777777" w:rsidR="00000000" w:rsidRDefault="007478C2">
      <w:pPr>
        <w:rPr>
          <w:rFonts w:ascii="宋体" w:hAnsi="宋体"/>
          <w:b/>
          <w:sz w:val="18"/>
        </w:rPr>
      </w:pPr>
    </w:p>
    <w:p w14:paraId="747EAE05" w14:textId="77777777" w:rsidR="00000000" w:rsidRDefault="007478C2">
      <w:pPr>
        <w:pStyle w:val="Heading1"/>
        <w:jc w:val="center"/>
        <w:rPr>
          <w:rFonts w:ascii="宋体" w:hAnsi="宋体"/>
          <w:sz w:val="24"/>
        </w:rPr>
      </w:pPr>
      <w:bookmarkStart w:id="97" w:name="_Toc101344023"/>
      <w:bookmarkStart w:id="98" w:name="_Toc1760"/>
      <w:bookmarkStart w:id="99" w:name="_Toc10"/>
      <w:r>
        <w:rPr>
          <w:rFonts w:ascii="宋体" w:hAnsi="宋体" w:hint="eastAsia"/>
          <w:sz w:val="24"/>
        </w:rPr>
        <w:t>§</w:t>
      </w:r>
      <w:r>
        <w:rPr>
          <w:rFonts w:ascii="宋体" w:hAnsi="宋体" w:hint="eastAsia"/>
          <w:sz w:val="24"/>
        </w:rPr>
        <w:t xml:space="preserve">5  </w:t>
      </w:r>
      <w:r>
        <w:rPr>
          <w:rFonts w:ascii="宋体" w:hAnsi="宋体" w:hint="eastAsia"/>
          <w:sz w:val="24"/>
        </w:rPr>
        <w:t>托管人报告</w:t>
      </w:r>
      <w:bookmarkEnd w:id="97"/>
      <w:bookmarkEnd w:id="98"/>
      <w:bookmarkEnd w:id="99"/>
    </w:p>
    <w:p w14:paraId="3AE6F006" w14:textId="77777777" w:rsidR="00000000" w:rsidRDefault="007478C2">
      <w:pPr>
        <w:pStyle w:val="Heading2"/>
        <w:rPr>
          <w:rFonts w:ascii="宋体" w:hAnsi="宋体"/>
        </w:rPr>
      </w:pPr>
      <w:bookmarkStart w:id="100" w:name="_Toc2098"/>
      <w:bookmarkStart w:id="101" w:name="_Toc101344024"/>
      <w:bookmarkStart w:id="102" w:name="_Toc30292"/>
      <w:r>
        <w:rPr>
          <w:rFonts w:ascii="宋体" w:hAnsi="宋体" w:hint="eastAsia"/>
        </w:rPr>
        <w:t xml:space="preserve">5.1 </w:t>
      </w:r>
      <w:r>
        <w:rPr>
          <w:rFonts w:ascii="宋体" w:hAnsi="宋体" w:hint="eastAsia"/>
        </w:rPr>
        <w:t>报告期内本基金托管人遵规守信情况声明</w:t>
      </w:r>
      <w:bookmarkEnd w:id="100"/>
      <w:bookmarkEnd w:id="101"/>
      <w:bookmarkEnd w:id="102"/>
    </w:p>
    <w:p w14:paraId="4892F9E9"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1767</w:t>
      </w:r>
      <w:r>
        <w:rPr>
          <w:rFonts w:ascii="宋体" w:hAnsi="宋体" w:hint="eastAsia"/>
          <w:kern w:val="0"/>
          <w:sz w:val="18"/>
        </w:rPr>
        <w:t>）</w:t>
      </w:r>
    </w:p>
    <w:p w14:paraId="498A306B" w14:textId="77777777" w:rsidR="00000000" w:rsidRDefault="007478C2">
      <w:pPr>
        <w:pStyle w:val="Heading2"/>
        <w:rPr>
          <w:rFonts w:ascii="宋体" w:hAnsi="宋体"/>
        </w:rPr>
      </w:pPr>
      <w:bookmarkStart w:id="103" w:name="_Toc101344025"/>
      <w:bookmarkStart w:id="104" w:name="_Toc26944"/>
      <w:bookmarkStart w:id="105" w:name="_Toc1278"/>
      <w:r>
        <w:rPr>
          <w:rFonts w:ascii="宋体" w:hAnsi="宋体" w:hint="eastAsia"/>
        </w:rPr>
        <w:t xml:space="preserve">5.2 </w:t>
      </w:r>
      <w:r>
        <w:rPr>
          <w:rFonts w:ascii="宋体" w:hAnsi="宋体" w:hint="eastAsia"/>
        </w:rPr>
        <w:t>托管人对报告期内本基金投资运作遵规守信、净值计算、利润分配等情况的说明</w:t>
      </w:r>
      <w:r>
        <w:rPr>
          <w:rStyle w:val="FootnoteReference"/>
          <w:rFonts w:ascii="宋体" w:hAnsi="宋体"/>
        </w:rPr>
        <w:footnoteReference w:id="75"/>
      </w:r>
      <w:bookmarkEnd w:id="103"/>
      <w:bookmarkEnd w:id="104"/>
      <w:bookmarkEnd w:id="105"/>
    </w:p>
    <w:p w14:paraId="55704B5E"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1768</w:t>
      </w:r>
      <w:r>
        <w:rPr>
          <w:rFonts w:ascii="宋体" w:hAnsi="宋体" w:hint="eastAsia"/>
          <w:kern w:val="0"/>
          <w:sz w:val="18"/>
        </w:rPr>
        <w:t>）</w:t>
      </w:r>
    </w:p>
    <w:p w14:paraId="50082E76" w14:textId="77777777" w:rsidR="00000000" w:rsidRDefault="007478C2">
      <w:pPr>
        <w:pStyle w:val="Heading2"/>
        <w:rPr>
          <w:rFonts w:ascii="宋体" w:hAnsi="宋体"/>
        </w:rPr>
      </w:pPr>
      <w:bookmarkStart w:id="106" w:name="_Toc17634"/>
      <w:bookmarkStart w:id="107" w:name="_Toc101344026"/>
      <w:bookmarkStart w:id="108" w:name="_Toc21687"/>
      <w:r>
        <w:rPr>
          <w:rFonts w:ascii="宋体" w:hAnsi="宋体" w:hint="eastAsia"/>
        </w:rPr>
        <w:lastRenderedPageBreak/>
        <w:t xml:space="preserve">5.3 </w:t>
      </w:r>
      <w:r>
        <w:rPr>
          <w:rFonts w:ascii="宋体" w:hAnsi="宋体" w:hint="eastAsia"/>
        </w:rPr>
        <w:t>托管人对本年度报告</w:t>
      </w:r>
      <w:r>
        <w:rPr>
          <w:rFonts w:ascii="宋体" w:hAnsi="宋体" w:hint="eastAsia"/>
        </w:rPr>
        <w:t>/</w:t>
      </w:r>
      <w:r>
        <w:rPr>
          <w:rFonts w:ascii="宋体" w:hAnsi="宋体" w:hint="eastAsia"/>
          <w:kern w:val="0"/>
        </w:rPr>
        <w:t>中期</w:t>
      </w:r>
      <w:r>
        <w:rPr>
          <w:rFonts w:ascii="宋体" w:hAnsi="宋体" w:hint="eastAsia"/>
        </w:rPr>
        <w:t>报告中财务信息等内容的真实、准确和完整发表意见</w:t>
      </w:r>
      <w:bookmarkEnd w:id="106"/>
      <w:bookmarkEnd w:id="107"/>
      <w:bookmarkEnd w:id="108"/>
    </w:p>
    <w:p w14:paraId="64EB527C" w14:textId="77777777" w:rsidR="00000000" w:rsidRDefault="007478C2">
      <w:pPr>
        <w:rPr>
          <w:rFonts w:ascii="宋体" w:hAnsi="宋体"/>
          <w:b/>
          <w:sz w:val="24"/>
        </w:rPr>
      </w:pPr>
      <w:r>
        <w:rPr>
          <w:rFonts w:ascii="宋体" w:hAnsi="宋体" w:hint="eastAsia"/>
          <w:kern w:val="0"/>
          <w:sz w:val="18"/>
        </w:rPr>
        <w:t>（</w:t>
      </w:r>
      <w:r>
        <w:rPr>
          <w:rFonts w:ascii="宋体" w:hAnsi="宋体" w:hint="eastAsia"/>
          <w:kern w:val="0"/>
          <w:sz w:val="18"/>
        </w:rPr>
        <w:t>1769</w:t>
      </w:r>
      <w:r>
        <w:rPr>
          <w:rFonts w:ascii="宋体" w:hAnsi="宋体" w:hint="eastAsia"/>
          <w:kern w:val="0"/>
          <w:sz w:val="18"/>
        </w:rPr>
        <w:t>）</w:t>
      </w:r>
    </w:p>
    <w:p w14:paraId="32C85549" w14:textId="77777777" w:rsidR="00000000" w:rsidRDefault="007478C2">
      <w:pPr>
        <w:pStyle w:val="Heading1"/>
        <w:jc w:val="center"/>
        <w:rPr>
          <w:rFonts w:ascii="宋体" w:hAnsi="宋体"/>
          <w:sz w:val="24"/>
        </w:rPr>
      </w:pPr>
      <w:bookmarkStart w:id="109" w:name="_Toc101344027"/>
      <w:bookmarkStart w:id="110" w:name="_Toc13536"/>
      <w:bookmarkStart w:id="111" w:name="_Toc30906"/>
      <w:r>
        <w:rPr>
          <w:rFonts w:ascii="宋体" w:hAnsi="宋体" w:hint="eastAsia"/>
          <w:sz w:val="24"/>
        </w:rPr>
        <w:t>§</w:t>
      </w:r>
      <w:r>
        <w:rPr>
          <w:rFonts w:ascii="宋体" w:hAnsi="宋体" w:hint="eastAsia"/>
          <w:sz w:val="24"/>
        </w:rPr>
        <w:t xml:space="preserve">6  </w:t>
      </w:r>
      <w:r>
        <w:rPr>
          <w:rFonts w:ascii="宋体" w:hAnsi="宋体" w:hint="eastAsia"/>
          <w:sz w:val="24"/>
        </w:rPr>
        <w:t>审计报告</w:t>
      </w:r>
      <w:r>
        <w:rPr>
          <w:rStyle w:val="FootnoteReference"/>
          <w:rFonts w:ascii="宋体" w:hAnsi="宋体"/>
          <w:sz w:val="24"/>
        </w:rPr>
        <w:footnoteReference w:id="76"/>
      </w:r>
      <w:bookmarkEnd w:id="109"/>
      <w:bookmarkEnd w:id="110"/>
      <w:bookmarkEnd w:id="111"/>
    </w:p>
    <w:p w14:paraId="4A7C9D1F" w14:textId="77777777" w:rsidR="00000000" w:rsidRDefault="007478C2">
      <w:pPr>
        <w:pStyle w:val="Heading2"/>
        <w:rPr>
          <w:rFonts w:ascii="宋体" w:hAnsi="宋体"/>
        </w:rPr>
      </w:pPr>
      <w:bookmarkStart w:id="112" w:name="_Toc363"/>
      <w:bookmarkStart w:id="113" w:name="_Toc7447"/>
      <w:bookmarkStart w:id="114" w:name="_Toc101344028"/>
      <w:r>
        <w:rPr>
          <w:rFonts w:ascii="宋体" w:hAnsi="宋体" w:hint="eastAsia"/>
        </w:rPr>
        <w:t xml:space="preserve">6.1 </w:t>
      </w:r>
      <w:r>
        <w:rPr>
          <w:rFonts w:ascii="宋体" w:hAnsi="宋体" w:hint="eastAsia"/>
        </w:rPr>
        <w:t>审计报告基本信息</w:t>
      </w:r>
      <w:bookmarkEnd w:id="112"/>
      <w:bookmarkEnd w:id="113"/>
      <w:bookmarkEnd w:id="114"/>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5712"/>
      </w:tblGrid>
      <w:tr w:rsidR="00000000" w14:paraId="4AACEDDF" w14:textId="77777777">
        <w:tc>
          <w:tcPr>
            <w:tcW w:w="3348" w:type="dxa"/>
          </w:tcPr>
          <w:p w14:paraId="29A492AB" w14:textId="77777777" w:rsidR="00000000" w:rsidRDefault="007478C2">
            <w:pPr>
              <w:rPr>
                <w:rFonts w:ascii="宋体" w:hAnsi="宋体"/>
                <w:sz w:val="24"/>
              </w:rPr>
            </w:pPr>
            <w:r>
              <w:rPr>
                <w:rFonts w:ascii="宋体" w:hAnsi="宋体" w:hint="eastAsia"/>
                <w:sz w:val="24"/>
              </w:rPr>
              <w:t>财务报表是否经过审计</w:t>
            </w:r>
            <w:r>
              <w:rPr>
                <w:rStyle w:val="FootnoteReference"/>
                <w:rFonts w:ascii="宋体" w:hAnsi="宋体"/>
                <w:sz w:val="24"/>
              </w:rPr>
              <w:footnoteReference w:id="77"/>
            </w:r>
          </w:p>
        </w:tc>
        <w:tc>
          <w:tcPr>
            <w:tcW w:w="5712" w:type="dxa"/>
          </w:tcPr>
          <w:p w14:paraId="299B6CE2"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2553</w:t>
            </w:r>
            <w:r>
              <w:rPr>
                <w:rFonts w:ascii="宋体" w:hAnsi="宋体" w:hint="eastAsia"/>
                <w:kern w:val="0"/>
                <w:sz w:val="18"/>
              </w:rPr>
              <w:t>）</w:t>
            </w:r>
          </w:p>
        </w:tc>
      </w:tr>
      <w:tr w:rsidR="00000000" w14:paraId="3A9FE6E2" w14:textId="77777777">
        <w:tc>
          <w:tcPr>
            <w:tcW w:w="3348" w:type="dxa"/>
          </w:tcPr>
          <w:p w14:paraId="672E60B2" w14:textId="77777777" w:rsidR="00000000" w:rsidRDefault="007478C2">
            <w:pPr>
              <w:rPr>
                <w:rFonts w:ascii="宋体" w:hAnsi="宋体"/>
                <w:sz w:val="24"/>
              </w:rPr>
            </w:pPr>
            <w:r>
              <w:rPr>
                <w:rFonts w:ascii="宋体" w:hAnsi="宋体" w:hint="eastAsia"/>
                <w:sz w:val="24"/>
              </w:rPr>
              <w:t>审计意见类型</w:t>
            </w:r>
            <w:r>
              <w:rPr>
                <w:rStyle w:val="FootnoteReference"/>
                <w:rFonts w:ascii="宋体" w:hAnsi="宋体"/>
                <w:sz w:val="24"/>
              </w:rPr>
              <w:footnoteReference w:id="78"/>
            </w:r>
          </w:p>
        </w:tc>
        <w:tc>
          <w:tcPr>
            <w:tcW w:w="5712" w:type="dxa"/>
          </w:tcPr>
          <w:p w14:paraId="794080F3"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2554</w:t>
            </w:r>
            <w:r>
              <w:rPr>
                <w:rFonts w:ascii="宋体" w:hAnsi="宋体" w:hint="eastAsia"/>
                <w:kern w:val="0"/>
                <w:sz w:val="18"/>
              </w:rPr>
              <w:t>）</w:t>
            </w:r>
          </w:p>
        </w:tc>
      </w:tr>
      <w:tr w:rsidR="00000000" w14:paraId="41D54829" w14:textId="77777777">
        <w:tc>
          <w:tcPr>
            <w:tcW w:w="3348" w:type="dxa"/>
          </w:tcPr>
          <w:p w14:paraId="236948A4" w14:textId="77777777" w:rsidR="00000000" w:rsidRDefault="007478C2">
            <w:pPr>
              <w:rPr>
                <w:rFonts w:ascii="宋体" w:hAnsi="宋体"/>
                <w:sz w:val="24"/>
              </w:rPr>
            </w:pPr>
            <w:r>
              <w:rPr>
                <w:rFonts w:ascii="宋体" w:hAnsi="宋体" w:hint="eastAsia"/>
                <w:sz w:val="24"/>
              </w:rPr>
              <w:t>审计报告编号</w:t>
            </w:r>
          </w:p>
        </w:tc>
        <w:tc>
          <w:tcPr>
            <w:tcW w:w="5712" w:type="dxa"/>
          </w:tcPr>
          <w:p w14:paraId="19147B92"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2555</w:t>
            </w:r>
            <w:r>
              <w:rPr>
                <w:rFonts w:ascii="宋体" w:hAnsi="宋体" w:hint="eastAsia"/>
                <w:kern w:val="0"/>
                <w:sz w:val="18"/>
              </w:rPr>
              <w:t>）</w:t>
            </w:r>
          </w:p>
        </w:tc>
      </w:tr>
    </w:tbl>
    <w:p w14:paraId="2E3E289C" w14:textId="77777777" w:rsidR="00000000" w:rsidRDefault="007478C2">
      <w:pPr>
        <w:rPr>
          <w:rFonts w:ascii="宋体" w:hAnsi="宋体"/>
          <w:kern w:val="0"/>
          <w:sz w:val="18"/>
        </w:rPr>
      </w:pPr>
      <w:r>
        <w:rPr>
          <w:rFonts w:hint="eastAsia"/>
        </w:rPr>
        <w:t>注：</w:t>
      </w:r>
      <w:r>
        <w:rPr>
          <w:rFonts w:ascii="宋体" w:hAnsi="宋体" w:hint="eastAsia"/>
          <w:kern w:val="0"/>
          <w:sz w:val="18"/>
        </w:rPr>
        <w:t>（</w:t>
      </w:r>
      <w:r>
        <w:rPr>
          <w:rFonts w:ascii="宋体" w:hAnsi="宋体" w:hint="eastAsia"/>
          <w:kern w:val="0"/>
          <w:sz w:val="18"/>
        </w:rPr>
        <w:t>2556</w:t>
      </w:r>
      <w:r>
        <w:rPr>
          <w:rFonts w:ascii="宋体" w:hAnsi="宋体" w:hint="eastAsia"/>
          <w:kern w:val="0"/>
          <w:sz w:val="18"/>
        </w:rPr>
        <w:t>）</w:t>
      </w:r>
    </w:p>
    <w:p w14:paraId="21A8A8BD" w14:textId="77777777" w:rsidR="00000000" w:rsidRDefault="007478C2"/>
    <w:p w14:paraId="5E5E19C0" w14:textId="77777777" w:rsidR="00000000" w:rsidRDefault="007478C2">
      <w:pPr>
        <w:pStyle w:val="Heading2"/>
        <w:rPr>
          <w:rFonts w:ascii="宋体" w:hAnsi="宋体"/>
        </w:rPr>
      </w:pPr>
      <w:bookmarkStart w:id="115" w:name="_Toc5796"/>
      <w:bookmarkStart w:id="116" w:name="_Toc24836"/>
      <w:bookmarkStart w:id="117" w:name="_Toc101344029"/>
      <w:r>
        <w:rPr>
          <w:rFonts w:ascii="宋体" w:hAnsi="宋体" w:hint="eastAsia"/>
        </w:rPr>
        <w:t xml:space="preserve">6.2 </w:t>
      </w:r>
      <w:r>
        <w:rPr>
          <w:rFonts w:ascii="宋体" w:hAnsi="宋体" w:hint="eastAsia"/>
        </w:rPr>
        <w:t>审计报告的基本内容</w:t>
      </w:r>
      <w:bookmarkEnd w:id="115"/>
      <w:bookmarkEnd w:id="116"/>
      <w:bookmarkEnd w:id="117"/>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2856"/>
        <w:gridCol w:w="2856"/>
      </w:tblGrid>
      <w:tr w:rsidR="00000000" w14:paraId="731C69B6" w14:textId="77777777">
        <w:tc>
          <w:tcPr>
            <w:tcW w:w="3348" w:type="dxa"/>
          </w:tcPr>
          <w:p w14:paraId="5B0EB257" w14:textId="77777777" w:rsidR="00000000" w:rsidRDefault="007478C2">
            <w:pPr>
              <w:rPr>
                <w:sz w:val="24"/>
              </w:rPr>
            </w:pPr>
            <w:r>
              <w:rPr>
                <w:rFonts w:hint="eastAsia"/>
                <w:sz w:val="24"/>
              </w:rPr>
              <w:t>审计报告标题</w:t>
            </w:r>
          </w:p>
        </w:tc>
        <w:tc>
          <w:tcPr>
            <w:tcW w:w="5712" w:type="dxa"/>
            <w:gridSpan w:val="2"/>
          </w:tcPr>
          <w:p w14:paraId="5DDC9A68" w14:textId="77777777" w:rsidR="00000000" w:rsidRDefault="007478C2">
            <w:pPr>
              <w:rPr>
                <w:sz w:val="24"/>
              </w:rPr>
            </w:pPr>
            <w:r>
              <w:rPr>
                <w:rFonts w:hint="eastAsia"/>
                <w:sz w:val="24"/>
              </w:rPr>
              <w:t>审计报告</w:t>
            </w:r>
          </w:p>
        </w:tc>
      </w:tr>
      <w:tr w:rsidR="00000000" w14:paraId="1043F159" w14:textId="77777777">
        <w:tc>
          <w:tcPr>
            <w:tcW w:w="3348" w:type="dxa"/>
          </w:tcPr>
          <w:p w14:paraId="24105478" w14:textId="77777777" w:rsidR="00000000" w:rsidRDefault="007478C2">
            <w:pPr>
              <w:rPr>
                <w:sz w:val="24"/>
              </w:rPr>
            </w:pPr>
            <w:r>
              <w:rPr>
                <w:rFonts w:hint="eastAsia"/>
                <w:sz w:val="24"/>
              </w:rPr>
              <w:t>审计报告收件人</w:t>
            </w:r>
          </w:p>
        </w:tc>
        <w:tc>
          <w:tcPr>
            <w:tcW w:w="5712" w:type="dxa"/>
            <w:gridSpan w:val="2"/>
          </w:tcPr>
          <w:p w14:paraId="2185420F" w14:textId="77777777" w:rsidR="00000000" w:rsidRDefault="007478C2">
            <w:pPr>
              <w:rPr>
                <w:sz w:val="24"/>
              </w:rPr>
            </w:pPr>
            <w:r>
              <w:rPr>
                <w:rFonts w:ascii="宋体" w:hAnsi="宋体" w:hint="eastAsia"/>
                <w:kern w:val="0"/>
                <w:sz w:val="18"/>
              </w:rPr>
              <w:t>（</w:t>
            </w:r>
            <w:r>
              <w:rPr>
                <w:rFonts w:ascii="宋体" w:hAnsi="宋体" w:hint="eastAsia"/>
                <w:kern w:val="0"/>
                <w:sz w:val="18"/>
              </w:rPr>
              <w:t>2559</w:t>
            </w:r>
            <w:r>
              <w:rPr>
                <w:rFonts w:ascii="宋体" w:hAnsi="宋体" w:hint="eastAsia"/>
                <w:kern w:val="0"/>
                <w:sz w:val="18"/>
              </w:rPr>
              <w:t>）</w:t>
            </w:r>
          </w:p>
        </w:tc>
      </w:tr>
      <w:tr w:rsidR="00000000" w14:paraId="5E878031" w14:textId="77777777">
        <w:tc>
          <w:tcPr>
            <w:tcW w:w="3348" w:type="dxa"/>
          </w:tcPr>
          <w:p w14:paraId="198EAA24" w14:textId="77777777" w:rsidR="00000000" w:rsidRDefault="007478C2">
            <w:pPr>
              <w:rPr>
                <w:sz w:val="24"/>
              </w:rPr>
            </w:pPr>
            <w:r>
              <w:rPr>
                <w:rFonts w:hint="eastAsia"/>
                <w:sz w:val="24"/>
              </w:rPr>
              <w:t>审计意见</w:t>
            </w:r>
          </w:p>
        </w:tc>
        <w:tc>
          <w:tcPr>
            <w:tcW w:w="5712" w:type="dxa"/>
            <w:gridSpan w:val="2"/>
          </w:tcPr>
          <w:p w14:paraId="1121F382"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2379</w:t>
            </w:r>
            <w:r>
              <w:rPr>
                <w:rFonts w:ascii="宋体" w:hAnsi="宋体" w:hint="eastAsia"/>
                <w:kern w:val="0"/>
                <w:sz w:val="18"/>
              </w:rPr>
              <w:t>）</w:t>
            </w:r>
          </w:p>
        </w:tc>
      </w:tr>
      <w:tr w:rsidR="00000000" w14:paraId="43DF0481" w14:textId="77777777">
        <w:tc>
          <w:tcPr>
            <w:tcW w:w="3348" w:type="dxa"/>
          </w:tcPr>
          <w:p w14:paraId="0F4DB9F6" w14:textId="77777777" w:rsidR="00000000" w:rsidRDefault="007478C2">
            <w:pPr>
              <w:rPr>
                <w:sz w:val="24"/>
              </w:rPr>
            </w:pPr>
            <w:r>
              <w:rPr>
                <w:rFonts w:hint="eastAsia"/>
                <w:sz w:val="24"/>
              </w:rPr>
              <w:t>形成审计意见的基础</w:t>
            </w:r>
          </w:p>
        </w:tc>
        <w:tc>
          <w:tcPr>
            <w:tcW w:w="5712" w:type="dxa"/>
            <w:gridSpan w:val="2"/>
          </w:tcPr>
          <w:p w14:paraId="33E3C3E5"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3369</w:t>
            </w:r>
            <w:r>
              <w:rPr>
                <w:rFonts w:ascii="宋体" w:hAnsi="宋体" w:hint="eastAsia"/>
                <w:kern w:val="0"/>
                <w:sz w:val="18"/>
              </w:rPr>
              <w:t>）</w:t>
            </w:r>
          </w:p>
        </w:tc>
      </w:tr>
      <w:tr w:rsidR="00000000" w14:paraId="5C8CDC72" w14:textId="77777777">
        <w:tc>
          <w:tcPr>
            <w:tcW w:w="3348" w:type="dxa"/>
          </w:tcPr>
          <w:p w14:paraId="5DBC9A4F" w14:textId="77777777" w:rsidR="00000000" w:rsidRDefault="007478C2">
            <w:pPr>
              <w:rPr>
                <w:sz w:val="24"/>
              </w:rPr>
            </w:pPr>
            <w:r>
              <w:rPr>
                <w:rFonts w:hint="eastAsia"/>
                <w:sz w:val="24"/>
              </w:rPr>
              <w:t>强调事项</w:t>
            </w:r>
          </w:p>
        </w:tc>
        <w:tc>
          <w:tcPr>
            <w:tcW w:w="5712" w:type="dxa"/>
            <w:gridSpan w:val="2"/>
          </w:tcPr>
          <w:p w14:paraId="2778B38C"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3370</w:t>
            </w:r>
            <w:r>
              <w:rPr>
                <w:rFonts w:ascii="宋体" w:hAnsi="宋体" w:hint="eastAsia"/>
                <w:kern w:val="0"/>
                <w:sz w:val="18"/>
              </w:rPr>
              <w:t>）</w:t>
            </w:r>
          </w:p>
        </w:tc>
      </w:tr>
      <w:tr w:rsidR="00000000" w14:paraId="4A158020" w14:textId="77777777">
        <w:tc>
          <w:tcPr>
            <w:tcW w:w="3348" w:type="dxa"/>
          </w:tcPr>
          <w:p w14:paraId="22F1F268" w14:textId="77777777" w:rsidR="00000000" w:rsidRDefault="007478C2">
            <w:pPr>
              <w:rPr>
                <w:sz w:val="24"/>
              </w:rPr>
            </w:pPr>
            <w:r>
              <w:rPr>
                <w:rFonts w:hint="eastAsia"/>
                <w:sz w:val="24"/>
              </w:rPr>
              <w:t>其他事项</w:t>
            </w:r>
          </w:p>
        </w:tc>
        <w:tc>
          <w:tcPr>
            <w:tcW w:w="5712" w:type="dxa"/>
            <w:gridSpan w:val="2"/>
          </w:tcPr>
          <w:p w14:paraId="36ED5653"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3371</w:t>
            </w:r>
            <w:r>
              <w:rPr>
                <w:rFonts w:ascii="宋体" w:hAnsi="宋体" w:hint="eastAsia"/>
                <w:kern w:val="0"/>
                <w:sz w:val="18"/>
              </w:rPr>
              <w:t>）</w:t>
            </w:r>
          </w:p>
        </w:tc>
      </w:tr>
      <w:tr w:rsidR="00000000" w14:paraId="3EE46E45" w14:textId="77777777">
        <w:tc>
          <w:tcPr>
            <w:tcW w:w="3348" w:type="dxa"/>
          </w:tcPr>
          <w:p w14:paraId="35E11A87" w14:textId="77777777" w:rsidR="00000000" w:rsidRDefault="007478C2">
            <w:pPr>
              <w:rPr>
                <w:sz w:val="24"/>
              </w:rPr>
            </w:pPr>
            <w:r>
              <w:rPr>
                <w:rFonts w:hint="eastAsia"/>
                <w:sz w:val="24"/>
              </w:rPr>
              <w:t>其他信息</w:t>
            </w:r>
          </w:p>
        </w:tc>
        <w:tc>
          <w:tcPr>
            <w:tcW w:w="5712" w:type="dxa"/>
            <w:gridSpan w:val="2"/>
          </w:tcPr>
          <w:p w14:paraId="17C36AC9"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3372</w:t>
            </w:r>
            <w:r>
              <w:rPr>
                <w:rFonts w:ascii="宋体" w:hAnsi="宋体" w:hint="eastAsia"/>
                <w:kern w:val="0"/>
                <w:sz w:val="18"/>
              </w:rPr>
              <w:t>）</w:t>
            </w:r>
          </w:p>
        </w:tc>
      </w:tr>
      <w:tr w:rsidR="00000000" w14:paraId="79DEDFD4" w14:textId="77777777">
        <w:tc>
          <w:tcPr>
            <w:tcW w:w="3348" w:type="dxa"/>
          </w:tcPr>
          <w:p w14:paraId="5C673152" w14:textId="77777777" w:rsidR="00000000" w:rsidRDefault="007478C2">
            <w:pPr>
              <w:rPr>
                <w:sz w:val="24"/>
              </w:rPr>
            </w:pPr>
            <w:r>
              <w:rPr>
                <w:rFonts w:hint="eastAsia"/>
                <w:sz w:val="24"/>
              </w:rPr>
              <w:t>管理层和治理层对财务报表的责任</w:t>
            </w:r>
          </w:p>
        </w:tc>
        <w:tc>
          <w:tcPr>
            <w:tcW w:w="5712" w:type="dxa"/>
            <w:gridSpan w:val="2"/>
          </w:tcPr>
          <w:p w14:paraId="7DDBF1F9"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2377</w:t>
            </w:r>
            <w:r>
              <w:rPr>
                <w:rFonts w:ascii="宋体" w:hAnsi="宋体" w:hint="eastAsia"/>
                <w:kern w:val="0"/>
                <w:sz w:val="18"/>
              </w:rPr>
              <w:t>）</w:t>
            </w:r>
          </w:p>
        </w:tc>
      </w:tr>
      <w:tr w:rsidR="00000000" w14:paraId="52A68DBA" w14:textId="77777777">
        <w:tc>
          <w:tcPr>
            <w:tcW w:w="3348" w:type="dxa"/>
          </w:tcPr>
          <w:p w14:paraId="763DCA50" w14:textId="77777777" w:rsidR="00000000" w:rsidRDefault="007478C2">
            <w:pPr>
              <w:rPr>
                <w:sz w:val="24"/>
              </w:rPr>
            </w:pPr>
            <w:r>
              <w:rPr>
                <w:rFonts w:hint="eastAsia"/>
                <w:sz w:val="24"/>
              </w:rPr>
              <w:t>注册会计师对财务报表审计的责任</w:t>
            </w:r>
          </w:p>
        </w:tc>
        <w:tc>
          <w:tcPr>
            <w:tcW w:w="5712" w:type="dxa"/>
            <w:gridSpan w:val="2"/>
          </w:tcPr>
          <w:p w14:paraId="3B875A78"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2378</w:t>
            </w:r>
            <w:r>
              <w:rPr>
                <w:rFonts w:ascii="宋体" w:hAnsi="宋体" w:hint="eastAsia"/>
                <w:kern w:val="0"/>
                <w:sz w:val="18"/>
              </w:rPr>
              <w:t>）</w:t>
            </w:r>
          </w:p>
        </w:tc>
      </w:tr>
      <w:tr w:rsidR="00000000" w14:paraId="76C3E9CC" w14:textId="77777777">
        <w:tc>
          <w:tcPr>
            <w:tcW w:w="3348" w:type="dxa"/>
          </w:tcPr>
          <w:p w14:paraId="5A97F422" w14:textId="77777777" w:rsidR="00000000" w:rsidRDefault="007478C2">
            <w:pPr>
              <w:rPr>
                <w:sz w:val="24"/>
              </w:rPr>
            </w:pPr>
            <w:r>
              <w:rPr>
                <w:rFonts w:hint="eastAsia"/>
                <w:sz w:val="24"/>
              </w:rPr>
              <w:t>会计师事务所的名称</w:t>
            </w:r>
          </w:p>
        </w:tc>
        <w:tc>
          <w:tcPr>
            <w:tcW w:w="5712" w:type="dxa"/>
            <w:gridSpan w:val="2"/>
          </w:tcPr>
          <w:p w14:paraId="127D94D8"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0294</w:t>
            </w:r>
            <w:r>
              <w:rPr>
                <w:rFonts w:ascii="宋体" w:hAnsi="宋体" w:hint="eastAsia"/>
                <w:kern w:val="0"/>
                <w:sz w:val="18"/>
              </w:rPr>
              <w:t>）</w:t>
            </w:r>
          </w:p>
        </w:tc>
      </w:tr>
      <w:tr w:rsidR="00000000" w14:paraId="134FB1F2" w14:textId="77777777">
        <w:tc>
          <w:tcPr>
            <w:tcW w:w="3348" w:type="dxa"/>
            <w:vAlign w:val="center"/>
          </w:tcPr>
          <w:p w14:paraId="54ED3450" w14:textId="77777777" w:rsidR="00000000" w:rsidRDefault="007478C2">
            <w:pPr>
              <w:rPr>
                <w:sz w:val="24"/>
              </w:rPr>
            </w:pPr>
            <w:r>
              <w:rPr>
                <w:rFonts w:hint="eastAsia"/>
                <w:sz w:val="24"/>
              </w:rPr>
              <w:t>注册会计师的姓名</w:t>
            </w:r>
            <w:r>
              <w:rPr>
                <w:rStyle w:val="FootnoteReference"/>
                <w:sz w:val="24"/>
              </w:rPr>
              <w:footnoteReference w:id="79"/>
            </w:r>
          </w:p>
        </w:tc>
        <w:tc>
          <w:tcPr>
            <w:tcW w:w="2856" w:type="dxa"/>
          </w:tcPr>
          <w:p w14:paraId="2AFCCEFC"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2381</w:t>
            </w:r>
            <w:r>
              <w:rPr>
                <w:rFonts w:ascii="宋体" w:hAnsi="宋体" w:hint="eastAsia"/>
                <w:kern w:val="0"/>
                <w:sz w:val="18"/>
              </w:rPr>
              <w:t>）</w:t>
            </w:r>
          </w:p>
        </w:tc>
        <w:tc>
          <w:tcPr>
            <w:tcW w:w="2856" w:type="dxa"/>
          </w:tcPr>
          <w:p w14:paraId="3F9D5EEE" w14:textId="77777777" w:rsidR="00000000" w:rsidRDefault="007478C2">
            <w:pPr>
              <w:rPr>
                <w:rFonts w:ascii="宋体" w:hAnsi="宋体"/>
                <w:kern w:val="0"/>
                <w:sz w:val="18"/>
                <w:highlight w:val="yellow"/>
              </w:rPr>
            </w:pPr>
            <w:r>
              <w:rPr>
                <w:rFonts w:ascii="宋体" w:hAnsi="宋体" w:hint="eastAsia"/>
                <w:kern w:val="0"/>
                <w:sz w:val="18"/>
              </w:rPr>
              <w:t>（</w:t>
            </w:r>
            <w:r>
              <w:rPr>
                <w:rFonts w:ascii="宋体" w:hAnsi="宋体" w:hint="eastAsia"/>
                <w:kern w:val="0"/>
                <w:sz w:val="18"/>
              </w:rPr>
              <w:t>2381</w:t>
            </w:r>
            <w:r>
              <w:rPr>
                <w:rFonts w:ascii="宋体" w:hAnsi="宋体" w:hint="eastAsia"/>
                <w:kern w:val="0"/>
                <w:sz w:val="18"/>
              </w:rPr>
              <w:t>）</w:t>
            </w:r>
          </w:p>
        </w:tc>
      </w:tr>
      <w:tr w:rsidR="00000000" w14:paraId="3DA6ABDD" w14:textId="77777777">
        <w:tc>
          <w:tcPr>
            <w:tcW w:w="3348" w:type="dxa"/>
          </w:tcPr>
          <w:p w14:paraId="736A5073" w14:textId="77777777" w:rsidR="00000000" w:rsidRDefault="007478C2">
            <w:pPr>
              <w:rPr>
                <w:sz w:val="24"/>
              </w:rPr>
            </w:pPr>
            <w:r>
              <w:rPr>
                <w:rFonts w:hint="eastAsia"/>
                <w:sz w:val="24"/>
              </w:rPr>
              <w:t>会计师事务所的地址</w:t>
            </w:r>
          </w:p>
        </w:tc>
        <w:tc>
          <w:tcPr>
            <w:tcW w:w="5712" w:type="dxa"/>
            <w:gridSpan w:val="2"/>
          </w:tcPr>
          <w:p w14:paraId="509D4D2E"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0295</w:t>
            </w:r>
            <w:r>
              <w:rPr>
                <w:rFonts w:ascii="宋体" w:hAnsi="宋体" w:hint="eastAsia"/>
                <w:kern w:val="0"/>
                <w:sz w:val="18"/>
              </w:rPr>
              <w:t>）</w:t>
            </w:r>
          </w:p>
        </w:tc>
      </w:tr>
      <w:tr w:rsidR="00000000" w14:paraId="2C8B19B9" w14:textId="77777777">
        <w:tc>
          <w:tcPr>
            <w:tcW w:w="3348" w:type="dxa"/>
          </w:tcPr>
          <w:p w14:paraId="3E1C0212" w14:textId="77777777" w:rsidR="00000000" w:rsidRDefault="007478C2">
            <w:pPr>
              <w:rPr>
                <w:sz w:val="24"/>
              </w:rPr>
            </w:pPr>
            <w:r>
              <w:rPr>
                <w:rFonts w:hint="eastAsia"/>
                <w:sz w:val="24"/>
              </w:rPr>
              <w:t>审计报告日期</w:t>
            </w:r>
          </w:p>
        </w:tc>
        <w:tc>
          <w:tcPr>
            <w:tcW w:w="5712" w:type="dxa"/>
            <w:gridSpan w:val="2"/>
          </w:tcPr>
          <w:p w14:paraId="53883CA3"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2384</w:t>
            </w:r>
            <w:r>
              <w:rPr>
                <w:rFonts w:ascii="宋体" w:hAnsi="宋体" w:hint="eastAsia"/>
                <w:kern w:val="0"/>
                <w:sz w:val="18"/>
              </w:rPr>
              <w:t>）</w:t>
            </w:r>
          </w:p>
        </w:tc>
      </w:tr>
    </w:tbl>
    <w:p w14:paraId="6F66A63F" w14:textId="77777777" w:rsidR="00000000" w:rsidRDefault="007478C2">
      <w:pPr>
        <w:rPr>
          <w:rFonts w:ascii="宋体" w:hAnsi="宋体"/>
          <w:kern w:val="0"/>
          <w:sz w:val="18"/>
        </w:rPr>
      </w:pPr>
      <w:r>
        <w:rPr>
          <w:rFonts w:hint="eastAsia"/>
        </w:rPr>
        <w:t>注：</w:t>
      </w:r>
      <w:r>
        <w:rPr>
          <w:rFonts w:ascii="宋体" w:hAnsi="宋体" w:hint="eastAsia"/>
          <w:kern w:val="0"/>
          <w:sz w:val="18"/>
        </w:rPr>
        <w:t>（</w:t>
      </w:r>
      <w:r>
        <w:rPr>
          <w:rFonts w:ascii="宋体" w:hAnsi="宋体" w:hint="eastAsia"/>
          <w:kern w:val="0"/>
          <w:sz w:val="18"/>
        </w:rPr>
        <w:t>2385</w:t>
      </w:r>
      <w:r>
        <w:rPr>
          <w:rFonts w:ascii="宋体" w:hAnsi="宋体" w:hint="eastAsia"/>
          <w:kern w:val="0"/>
          <w:sz w:val="18"/>
        </w:rPr>
        <w:t>）</w:t>
      </w:r>
    </w:p>
    <w:p w14:paraId="5004A922" w14:textId="77777777" w:rsidR="00000000" w:rsidRDefault="007478C2"/>
    <w:p w14:paraId="5DD96D11" w14:textId="77777777" w:rsidR="00000000" w:rsidRDefault="007478C2">
      <w:pPr>
        <w:pStyle w:val="Heading1"/>
        <w:jc w:val="center"/>
        <w:rPr>
          <w:rFonts w:ascii="宋体" w:hAnsi="宋体"/>
          <w:sz w:val="24"/>
        </w:rPr>
      </w:pPr>
      <w:bookmarkStart w:id="118" w:name="_Toc28708"/>
      <w:bookmarkStart w:id="119" w:name="_Toc24733"/>
      <w:bookmarkStart w:id="120" w:name="_Toc101344030"/>
      <w:r>
        <w:rPr>
          <w:rFonts w:ascii="宋体" w:hAnsi="宋体" w:hint="eastAsia"/>
          <w:sz w:val="24"/>
        </w:rPr>
        <w:lastRenderedPageBreak/>
        <w:t>§</w:t>
      </w:r>
      <w:r>
        <w:rPr>
          <w:rFonts w:ascii="宋体" w:hAnsi="宋体" w:hint="eastAsia"/>
          <w:sz w:val="24"/>
        </w:rPr>
        <w:t xml:space="preserve">7  </w:t>
      </w:r>
      <w:r>
        <w:rPr>
          <w:rFonts w:ascii="宋体" w:hAnsi="宋体" w:hint="eastAsia"/>
          <w:sz w:val="24"/>
        </w:rPr>
        <w:t>年度</w:t>
      </w:r>
      <w:r>
        <w:rPr>
          <w:rFonts w:ascii="宋体" w:hAnsi="宋体" w:hint="eastAsia"/>
          <w:sz w:val="24"/>
        </w:rPr>
        <w:t>/</w:t>
      </w:r>
      <w:r>
        <w:rPr>
          <w:rFonts w:ascii="宋体" w:hAnsi="宋体" w:hint="eastAsia"/>
          <w:sz w:val="24"/>
        </w:rPr>
        <w:t>半年度财务报表</w:t>
      </w:r>
      <w:r>
        <w:rPr>
          <w:rStyle w:val="FootnoteReference"/>
          <w:rFonts w:ascii="宋体" w:hAnsi="宋体"/>
          <w:sz w:val="24"/>
        </w:rPr>
        <w:footnoteReference w:id="80"/>
      </w:r>
      <w:bookmarkEnd w:id="118"/>
      <w:bookmarkEnd w:id="119"/>
      <w:bookmarkEnd w:id="120"/>
    </w:p>
    <w:p w14:paraId="793A1EB5" w14:textId="77777777" w:rsidR="00000000" w:rsidRDefault="007478C2">
      <w:pPr>
        <w:pStyle w:val="Heading2"/>
        <w:rPr>
          <w:rFonts w:ascii="宋体" w:hAnsi="宋体"/>
          <w:color w:val="000000"/>
        </w:rPr>
      </w:pPr>
      <w:bookmarkStart w:id="121" w:name="_Toc101344031"/>
      <w:bookmarkStart w:id="122" w:name="_Toc10300"/>
      <w:bookmarkStart w:id="123" w:name="_Toc14130"/>
      <w:r>
        <w:rPr>
          <w:rFonts w:ascii="宋体" w:hAnsi="宋体" w:hint="eastAsia"/>
          <w:color w:val="000000"/>
        </w:rPr>
        <w:t>7.1</w:t>
      </w:r>
      <w:r>
        <w:rPr>
          <w:rFonts w:ascii="宋体" w:hAnsi="宋体" w:hint="eastAsia"/>
          <w:color w:val="000000"/>
        </w:rPr>
        <w:t>资产负债表</w:t>
      </w:r>
      <w:bookmarkEnd w:id="121"/>
      <w:bookmarkEnd w:id="122"/>
      <w:bookmarkEnd w:id="123"/>
    </w:p>
    <w:p w14:paraId="45B8F76C" w14:textId="77777777" w:rsidR="00000000" w:rsidRDefault="007478C2">
      <w:pPr>
        <w:spacing w:line="360" w:lineRule="auto"/>
        <w:rPr>
          <w:rFonts w:ascii="宋体" w:hAnsi="宋体"/>
          <w:b/>
          <w:color w:val="000000"/>
          <w:sz w:val="24"/>
        </w:rPr>
      </w:pPr>
      <w:r>
        <w:rPr>
          <w:rFonts w:hint="eastAsia"/>
          <w:color w:val="000000"/>
          <w:sz w:val="24"/>
        </w:rPr>
        <w:t>会计主体：××证券投资基金</w:t>
      </w:r>
      <w:r>
        <w:rPr>
          <w:rFonts w:ascii="宋体" w:hAnsi="宋体" w:hint="eastAsia"/>
          <w:color w:val="000000"/>
          <w:kern w:val="0"/>
          <w:sz w:val="18"/>
        </w:rPr>
        <w:t>（</w:t>
      </w:r>
      <w:r>
        <w:rPr>
          <w:rFonts w:ascii="宋体" w:hAnsi="宋体" w:hint="eastAsia"/>
          <w:color w:val="000000"/>
          <w:kern w:val="0"/>
          <w:sz w:val="18"/>
        </w:rPr>
        <w:t>0009</w:t>
      </w:r>
      <w:r>
        <w:rPr>
          <w:rFonts w:ascii="宋体" w:hAnsi="宋体" w:hint="eastAsia"/>
          <w:color w:val="000000"/>
          <w:kern w:val="0"/>
          <w:sz w:val="18"/>
        </w:rPr>
        <w:t>）</w:t>
      </w:r>
    </w:p>
    <w:p w14:paraId="63F8B2D7" w14:textId="77777777" w:rsidR="00000000" w:rsidRDefault="007478C2">
      <w:pPr>
        <w:spacing w:line="360" w:lineRule="auto"/>
        <w:rPr>
          <w:color w:val="000000"/>
          <w:sz w:val="24"/>
        </w:rPr>
      </w:pPr>
      <w:r>
        <w:rPr>
          <w:rFonts w:hint="eastAsia"/>
          <w:color w:val="000000"/>
          <w:sz w:val="24"/>
        </w:rPr>
        <w:t>报告截止日：</w:t>
      </w:r>
      <w:r>
        <w:rPr>
          <w:color w:val="000000"/>
          <w:sz w:val="24"/>
        </w:rPr>
        <w:t>___</w:t>
      </w:r>
      <w:r>
        <w:rPr>
          <w:rFonts w:hint="eastAsia"/>
          <w:color w:val="000000"/>
          <w:sz w:val="24"/>
        </w:rPr>
        <w:t>年</w:t>
      </w:r>
      <w:r>
        <w:rPr>
          <w:color w:val="000000"/>
          <w:sz w:val="24"/>
        </w:rPr>
        <w:t>___</w:t>
      </w:r>
      <w:r>
        <w:rPr>
          <w:rFonts w:hint="eastAsia"/>
          <w:color w:val="000000"/>
          <w:sz w:val="24"/>
        </w:rPr>
        <w:t>月</w:t>
      </w:r>
      <w:r>
        <w:rPr>
          <w:color w:val="000000"/>
          <w:sz w:val="24"/>
        </w:rPr>
        <w:t>___</w:t>
      </w:r>
      <w:r>
        <w:rPr>
          <w:rFonts w:hint="eastAsia"/>
          <w:color w:val="000000"/>
          <w:sz w:val="24"/>
        </w:rPr>
        <w:t>日</w:t>
      </w:r>
      <w:r>
        <w:rPr>
          <w:rFonts w:ascii="宋体" w:hAnsi="宋体" w:hint="eastAsia"/>
          <w:color w:val="000000"/>
          <w:kern w:val="0"/>
          <w:sz w:val="18"/>
        </w:rPr>
        <w:t>（</w:t>
      </w:r>
      <w:r>
        <w:rPr>
          <w:rFonts w:ascii="宋体" w:hAnsi="宋体" w:hint="eastAsia"/>
          <w:color w:val="000000"/>
          <w:kern w:val="0"/>
          <w:sz w:val="18"/>
        </w:rPr>
        <w:t>2024</w:t>
      </w:r>
      <w:r>
        <w:rPr>
          <w:rFonts w:ascii="宋体" w:hAnsi="宋体" w:hint="eastAsia"/>
          <w:color w:val="000000"/>
          <w:kern w:val="0"/>
          <w:sz w:val="18"/>
        </w:rPr>
        <w:t>）</w:t>
      </w:r>
    </w:p>
    <w:p w14:paraId="56F1BC51" w14:textId="77777777" w:rsidR="00000000" w:rsidRDefault="007478C2">
      <w:pPr>
        <w:spacing w:line="360" w:lineRule="auto"/>
        <w:ind w:rightChars="269" w:right="565"/>
        <w:jc w:val="right"/>
        <w:rPr>
          <w:rFonts w:ascii="宋体" w:hAnsi="宋体"/>
          <w:b/>
          <w:color w:val="000000"/>
          <w:sz w:val="24"/>
        </w:rPr>
      </w:pPr>
      <w:r>
        <w:rPr>
          <w:rFonts w:hint="eastAsia"/>
          <w:color w:val="000000"/>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7"/>
        <w:gridCol w:w="1101"/>
        <w:gridCol w:w="1722"/>
        <w:gridCol w:w="1911"/>
      </w:tblGrid>
      <w:tr w:rsidR="00000000" w14:paraId="4712A706" w14:textId="77777777">
        <w:trPr>
          <w:jc w:val="center"/>
        </w:trPr>
        <w:tc>
          <w:tcPr>
            <w:tcW w:w="3927" w:type="dxa"/>
            <w:tcBorders>
              <w:top w:val="single" w:sz="4" w:space="0" w:color="auto"/>
            </w:tcBorders>
            <w:vAlign w:val="center"/>
          </w:tcPr>
          <w:p w14:paraId="12D263F1" w14:textId="77777777" w:rsidR="00000000" w:rsidRDefault="007478C2">
            <w:pPr>
              <w:pStyle w:val="NormalWeb"/>
              <w:jc w:val="center"/>
              <w:rPr>
                <w:b/>
                <w:color w:val="000000"/>
              </w:rPr>
            </w:pPr>
            <w:r>
              <w:rPr>
                <w:rFonts w:hint="eastAsia"/>
                <w:b/>
                <w:color w:val="000000"/>
              </w:rPr>
              <w:t>资</w:t>
            </w:r>
            <w:r>
              <w:rPr>
                <w:rFonts w:hint="eastAsia"/>
                <w:b/>
                <w:color w:val="000000"/>
              </w:rPr>
              <w:t xml:space="preserve"> </w:t>
            </w:r>
            <w:r>
              <w:rPr>
                <w:rFonts w:hint="eastAsia"/>
                <w:b/>
                <w:color w:val="000000"/>
              </w:rPr>
              <w:t>产</w:t>
            </w:r>
          </w:p>
        </w:tc>
        <w:tc>
          <w:tcPr>
            <w:tcW w:w="1101" w:type="dxa"/>
            <w:tcBorders>
              <w:top w:val="single" w:sz="4" w:space="0" w:color="auto"/>
            </w:tcBorders>
            <w:vAlign w:val="center"/>
          </w:tcPr>
          <w:p w14:paraId="2C50D956" w14:textId="77777777" w:rsidR="00000000" w:rsidRDefault="007478C2">
            <w:pPr>
              <w:pStyle w:val="NormalWeb"/>
              <w:jc w:val="center"/>
              <w:rPr>
                <w:b/>
                <w:color w:val="000000"/>
              </w:rPr>
            </w:pPr>
            <w:r>
              <w:rPr>
                <w:rFonts w:hint="eastAsia"/>
                <w:b/>
                <w:color w:val="000000"/>
              </w:rPr>
              <w:t>附注号</w:t>
            </w:r>
            <w:r>
              <w:rPr>
                <w:rStyle w:val="FootnoteReference"/>
                <w:b/>
                <w:color w:val="000000"/>
              </w:rPr>
              <w:footnoteReference w:id="81"/>
            </w:r>
          </w:p>
        </w:tc>
        <w:tc>
          <w:tcPr>
            <w:tcW w:w="1722" w:type="dxa"/>
            <w:tcBorders>
              <w:top w:val="single" w:sz="4" w:space="0" w:color="auto"/>
            </w:tcBorders>
            <w:vAlign w:val="center"/>
          </w:tcPr>
          <w:p w14:paraId="34AE8857" w14:textId="77777777" w:rsidR="00000000" w:rsidRDefault="007478C2">
            <w:pPr>
              <w:pStyle w:val="NormalWeb"/>
              <w:spacing w:before="0" w:beforeAutospacing="0" w:after="0" w:afterAutospacing="0"/>
              <w:jc w:val="center"/>
              <w:rPr>
                <w:b/>
                <w:color w:val="000000"/>
              </w:rPr>
            </w:pPr>
            <w:r>
              <w:rPr>
                <w:rFonts w:hint="eastAsia"/>
                <w:b/>
                <w:color w:val="000000"/>
              </w:rPr>
              <w:t>本期末</w:t>
            </w:r>
            <w:r>
              <w:rPr>
                <w:rStyle w:val="FootnoteReference"/>
                <w:b/>
                <w:color w:val="000000"/>
              </w:rPr>
              <w:footnoteReference w:id="82"/>
            </w:r>
          </w:p>
          <w:p w14:paraId="26B1521D" w14:textId="77777777" w:rsidR="00000000" w:rsidRDefault="007478C2">
            <w:pPr>
              <w:pStyle w:val="NormalWeb"/>
              <w:spacing w:before="0" w:beforeAutospacing="0" w:after="0" w:afterAutospacing="0"/>
              <w:jc w:val="center"/>
              <w:rPr>
                <w:b/>
                <w:color w:val="000000"/>
              </w:rPr>
            </w:pPr>
            <w:r>
              <w:rPr>
                <w:rFonts w:hint="eastAsia"/>
                <w:b/>
                <w:color w:val="000000"/>
              </w:rPr>
              <w:t>_</w:t>
            </w:r>
            <w:r>
              <w:rPr>
                <w:rFonts w:hint="eastAsia"/>
                <w:b/>
                <w:color w:val="000000"/>
              </w:rPr>
              <w:t>年</w:t>
            </w:r>
            <w:r>
              <w:rPr>
                <w:rFonts w:hint="eastAsia"/>
                <w:b/>
                <w:color w:val="000000"/>
              </w:rPr>
              <w:t>_</w:t>
            </w:r>
            <w:r>
              <w:rPr>
                <w:rFonts w:hint="eastAsia"/>
                <w:b/>
                <w:color w:val="000000"/>
              </w:rPr>
              <w:t>月</w:t>
            </w:r>
            <w:r>
              <w:rPr>
                <w:rFonts w:hint="eastAsia"/>
                <w:b/>
                <w:color w:val="000000"/>
              </w:rPr>
              <w:t>_</w:t>
            </w:r>
            <w:r>
              <w:rPr>
                <w:rFonts w:hint="eastAsia"/>
                <w:b/>
                <w:color w:val="000000"/>
              </w:rPr>
              <w:t>日</w:t>
            </w:r>
          </w:p>
        </w:tc>
        <w:tc>
          <w:tcPr>
            <w:tcW w:w="1911" w:type="dxa"/>
            <w:tcBorders>
              <w:top w:val="single" w:sz="4" w:space="0" w:color="auto"/>
            </w:tcBorders>
            <w:vAlign w:val="center"/>
          </w:tcPr>
          <w:p w14:paraId="7BA7FA93" w14:textId="77777777" w:rsidR="00000000" w:rsidRDefault="007478C2">
            <w:pPr>
              <w:pStyle w:val="NormalWeb"/>
              <w:spacing w:before="0" w:beforeAutospacing="0" w:after="0" w:afterAutospacing="0"/>
              <w:jc w:val="center"/>
              <w:rPr>
                <w:b/>
                <w:color w:val="000000"/>
              </w:rPr>
            </w:pPr>
            <w:r>
              <w:rPr>
                <w:rFonts w:hint="eastAsia"/>
                <w:b/>
                <w:color w:val="000000"/>
              </w:rPr>
              <w:t>上年度末</w:t>
            </w:r>
          </w:p>
          <w:p w14:paraId="7644C3A6" w14:textId="77777777" w:rsidR="00000000" w:rsidRDefault="007478C2">
            <w:pPr>
              <w:pStyle w:val="NormalWeb"/>
              <w:spacing w:before="0" w:beforeAutospacing="0" w:after="0" w:afterAutospacing="0"/>
              <w:jc w:val="center"/>
              <w:rPr>
                <w:b/>
                <w:color w:val="000000"/>
              </w:rPr>
            </w:pPr>
            <w:r>
              <w:rPr>
                <w:rFonts w:hint="eastAsia"/>
                <w:b/>
                <w:color w:val="000000"/>
              </w:rPr>
              <w:t>_</w:t>
            </w:r>
            <w:r>
              <w:rPr>
                <w:rFonts w:hint="eastAsia"/>
                <w:b/>
                <w:color w:val="000000"/>
              </w:rPr>
              <w:t>年</w:t>
            </w:r>
            <w:r>
              <w:rPr>
                <w:rFonts w:hint="eastAsia"/>
                <w:b/>
                <w:color w:val="000000"/>
              </w:rPr>
              <w:t>_</w:t>
            </w:r>
            <w:r>
              <w:rPr>
                <w:rFonts w:hint="eastAsia"/>
                <w:b/>
                <w:color w:val="000000"/>
              </w:rPr>
              <w:t>月</w:t>
            </w:r>
            <w:r>
              <w:rPr>
                <w:rFonts w:hint="eastAsia"/>
                <w:b/>
                <w:color w:val="000000"/>
              </w:rPr>
              <w:t>_</w:t>
            </w:r>
            <w:r>
              <w:rPr>
                <w:rFonts w:hint="eastAsia"/>
                <w:b/>
                <w:color w:val="000000"/>
              </w:rPr>
              <w:t>日</w:t>
            </w:r>
          </w:p>
        </w:tc>
      </w:tr>
      <w:tr w:rsidR="00000000" w14:paraId="738EA84E" w14:textId="77777777">
        <w:trPr>
          <w:jc w:val="center"/>
        </w:trPr>
        <w:tc>
          <w:tcPr>
            <w:tcW w:w="3927" w:type="dxa"/>
            <w:vAlign w:val="center"/>
          </w:tcPr>
          <w:p w14:paraId="319E646D" w14:textId="77777777" w:rsidR="00000000" w:rsidRDefault="007478C2">
            <w:pPr>
              <w:pStyle w:val="NormalWeb"/>
              <w:rPr>
                <w:b/>
                <w:color w:val="000000"/>
              </w:rPr>
            </w:pPr>
            <w:r>
              <w:rPr>
                <w:rFonts w:hint="eastAsia"/>
                <w:b/>
                <w:color w:val="000000"/>
              </w:rPr>
              <w:t>资</w:t>
            </w:r>
            <w:r>
              <w:rPr>
                <w:rFonts w:hint="eastAsia"/>
                <w:b/>
                <w:color w:val="000000"/>
              </w:rPr>
              <w:t xml:space="preserve"> </w:t>
            </w:r>
            <w:r>
              <w:rPr>
                <w:rFonts w:hint="eastAsia"/>
                <w:b/>
                <w:color w:val="000000"/>
              </w:rPr>
              <w:t>产：</w:t>
            </w:r>
          </w:p>
        </w:tc>
        <w:tc>
          <w:tcPr>
            <w:tcW w:w="1101" w:type="dxa"/>
          </w:tcPr>
          <w:p w14:paraId="247F7BDF" w14:textId="77777777" w:rsidR="00000000" w:rsidRDefault="007478C2">
            <w:pPr>
              <w:pStyle w:val="NormalWeb"/>
              <w:rPr>
                <w:color w:val="000000"/>
              </w:rPr>
            </w:pPr>
          </w:p>
        </w:tc>
        <w:tc>
          <w:tcPr>
            <w:tcW w:w="1722" w:type="dxa"/>
          </w:tcPr>
          <w:p w14:paraId="49BFDE6C" w14:textId="77777777" w:rsidR="00000000" w:rsidRDefault="007478C2">
            <w:pPr>
              <w:pStyle w:val="NormalWeb"/>
              <w:rPr>
                <w:color w:val="000000"/>
              </w:rPr>
            </w:pPr>
            <w:r>
              <w:rPr>
                <w:rFonts w:hint="eastAsia"/>
                <w:color w:val="000000"/>
                <w:sz w:val="18"/>
              </w:rPr>
              <w:t>（</w:t>
            </w:r>
            <w:r>
              <w:rPr>
                <w:rFonts w:hint="eastAsia"/>
                <w:color w:val="000000"/>
                <w:sz w:val="18"/>
              </w:rPr>
              <w:t>0588</w:t>
            </w:r>
            <w:r>
              <w:rPr>
                <w:rFonts w:hint="eastAsia"/>
                <w:color w:val="000000"/>
                <w:sz w:val="18"/>
              </w:rPr>
              <w:t>）</w:t>
            </w:r>
          </w:p>
        </w:tc>
        <w:tc>
          <w:tcPr>
            <w:tcW w:w="1911" w:type="dxa"/>
          </w:tcPr>
          <w:p w14:paraId="60C4A8DA" w14:textId="77777777" w:rsidR="00000000" w:rsidRDefault="007478C2">
            <w:pPr>
              <w:pStyle w:val="NormalWeb"/>
              <w:rPr>
                <w:color w:val="000000"/>
              </w:rPr>
            </w:pPr>
            <w:r>
              <w:rPr>
                <w:rFonts w:hint="eastAsia"/>
                <w:color w:val="000000"/>
                <w:sz w:val="18"/>
              </w:rPr>
              <w:t>（</w:t>
            </w:r>
            <w:r>
              <w:rPr>
                <w:rFonts w:hint="eastAsia"/>
                <w:color w:val="000000"/>
                <w:sz w:val="18"/>
              </w:rPr>
              <w:t>0588</w:t>
            </w:r>
            <w:r>
              <w:rPr>
                <w:rFonts w:hint="eastAsia"/>
                <w:color w:val="000000"/>
                <w:sz w:val="18"/>
              </w:rPr>
              <w:t>）</w:t>
            </w:r>
          </w:p>
        </w:tc>
      </w:tr>
      <w:tr w:rsidR="00000000" w14:paraId="2504FBB1" w14:textId="77777777">
        <w:trPr>
          <w:jc w:val="center"/>
        </w:trPr>
        <w:tc>
          <w:tcPr>
            <w:tcW w:w="3927" w:type="dxa"/>
            <w:vAlign w:val="center"/>
          </w:tcPr>
          <w:p w14:paraId="42DBB4DE" w14:textId="77777777" w:rsidR="00000000" w:rsidRDefault="007478C2">
            <w:pPr>
              <w:pStyle w:val="NormalWeb"/>
              <w:rPr>
                <w:color w:val="000000"/>
              </w:rPr>
            </w:pPr>
            <w:r>
              <w:rPr>
                <w:rFonts w:hint="eastAsia"/>
                <w:color w:val="000000"/>
              </w:rPr>
              <w:t>银行存款</w:t>
            </w:r>
          </w:p>
        </w:tc>
        <w:tc>
          <w:tcPr>
            <w:tcW w:w="1101" w:type="dxa"/>
          </w:tcPr>
          <w:p w14:paraId="01B67E4C" w14:textId="77777777" w:rsidR="00000000" w:rsidRDefault="007478C2">
            <w:pPr>
              <w:pStyle w:val="NormalWeb"/>
              <w:rPr>
                <w:color w:val="000000"/>
              </w:rPr>
            </w:pPr>
          </w:p>
        </w:tc>
        <w:tc>
          <w:tcPr>
            <w:tcW w:w="1722" w:type="dxa"/>
          </w:tcPr>
          <w:p w14:paraId="5117CE53" w14:textId="77777777" w:rsidR="00000000" w:rsidRDefault="007478C2">
            <w:pPr>
              <w:pStyle w:val="NormalWeb"/>
              <w:rPr>
                <w:color w:val="000000"/>
              </w:rPr>
            </w:pPr>
            <w:r>
              <w:rPr>
                <w:rFonts w:hint="eastAsia"/>
                <w:color w:val="000000"/>
                <w:sz w:val="18"/>
              </w:rPr>
              <w:t>（</w:t>
            </w:r>
            <w:r>
              <w:rPr>
                <w:rFonts w:hint="eastAsia"/>
                <w:color w:val="000000"/>
                <w:sz w:val="18"/>
              </w:rPr>
              <w:t>0589</w:t>
            </w:r>
            <w:r>
              <w:rPr>
                <w:rFonts w:hint="eastAsia"/>
                <w:color w:val="000000"/>
                <w:sz w:val="18"/>
              </w:rPr>
              <w:t>）</w:t>
            </w:r>
          </w:p>
        </w:tc>
        <w:tc>
          <w:tcPr>
            <w:tcW w:w="1911" w:type="dxa"/>
          </w:tcPr>
          <w:p w14:paraId="19532025" w14:textId="77777777" w:rsidR="00000000" w:rsidRDefault="007478C2">
            <w:pPr>
              <w:pStyle w:val="NormalWeb"/>
              <w:rPr>
                <w:color w:val="000000"/>
              </w:rPr>
            </w:pPr>
            <w:r>
              <w:rPr>
                <w:rFonts w:hint="eastAsia"/>
                <w:color w:val="000000"/>
                <w:sz w:val="18"/>
              </w:rPr>
              <w:t>（</w:t>
            </w:r>
            <w:r>
              <w:rPr>
                <w:rFonts w:hint="eastAsia"/>
                <w:color w:val="000000"/>
                <w:sz w:val="18"/>
              </w:rPr>
              <w:t>0589</w:t>
            </w:r>
            <w:r>
              <w:rPr>
                <w:rFonts w:hint="eastAsia"/>
                <w:color w:val="000000"/>
                <w:sz w:val="18"/>
              </w:rPr>
              <w:t>）</w:t>
            </w:r>
          </w:p>
        </w:tc>
      </w:tr>
      <w:tr w:rsidR="00000000" w14:paraId="7EB144A2" w14:textId="77777777">
        <w:trPr>
          <w:jc w:val="center"/>
        </w:trPr>
        <w:tc>
          <w:tcPr>
            <w:tcW w:w="3927" w:type="dxa"/>
            <w:vAlign w:val="center"/>
          </w:tcPr>
          <w:p w14:paraId="4B387D62" w14:textId="77777777" w:rsidR="00000000" w:rsidRDefault="007478C2">
            <w:pPr>
              <w:pStyle w:val="NormalWeb"/>
              <w:rPr>
                <w:color w:val="000000"/>
              </w:rPr>
            </w:pPr>
            <w:r>
              <w:rPr>
                <w:rFonts w:hint="eastAsia"/>
                <w:color w:val="000000"/>
              </w:rPr>
              <w:t>结算备付金</w:t>
            </w:r>
          </w:p>
        </w:tc>
        <w:tc>
          <w:tcPr>
            <w:tcW w:w="1101" w:type="dxa"/>
          </w:tcPr>
          <w:p w14:paraId="512EE866" w14:textId="77777777" w:rsidR="00000000" w:rsidRDefault="007478C2">
            <w:pPr>
              <w:pStyle w:val="NormalWeb"/>
              <w:rPr>
                <w:color w:val="000000"/>
              </w:rPr>
            </w:pPr>
          </w:p>
        </w:tc>
        <w:tc>
          <w:tcPr>
            <w:tcW w:w="1722" w:type="dxa"/>
          </w:tcPr>
          <w:p w14:paraId="0F967C0E" w14:textId="77777777" w:rsidR="00000000" w:rsidRDefault="007478C2">
            <w:pPr>
              <w:pStyle w:val="NormalWeb"/>
              <w:rPr>
                <w:color w:val="000000"/>
              </w:rPr>
            </w:pPr>
            <w:r>
              <w:rPr>
                <w:rFonts w:hint="eastAsia"/>
                <w:color w:val="000000"/>
                <w:sz w:val="18"/>
              </w:rPr>
              <w:t>（</w:t>
            </w:r>
            <w:r>
              <w:rPr>
                <w:rFonts w:hint="eastAsia"/>
                <w:color w:val="000000"/>
                <w:sz w:val="18"/>
              </w:rPr>
              <w:t>0590</w:t>
            </w:r>
            <w:r>
              <w:rPr>
                <w:rFonts w:hint="eastAsia"/>
                <w:color w:val="000000"/>
                <w:sz w:val="18"/>
              </w:rPr>
              <w:t>）</w:t>
            </w:r>
          </w:p>
        </w:tc>
        <w:tc>
          <w:tcPr>
            <w:tcW w:w="1911" w:type="dxa"/>
          </w:tcPr>
          <w:p w14:paraId="1B21E740" w14:textId="77777777" w:rsidR="00000000" w:rsidRDefault="007478C2">
            <w:pPr>
              <w:pStyle w:val="NormalWeb"/>
              <w:rPr>
                <w:color w:val="000000"/>
              </w:rPr>
            </w:pPr>
            <w:r>
              <w:rPr>
                <w:rFonts w:hint="eastAsia"/>
                <w:color w:val="000000"/>
                <w:sz w:val="18"/>
              </w:rPr>
              <w:t>（</w:t>
            </w:r>
            <w:r>
              <w:rPr>
                <w:rFonts w:hint="eastAsia"/>
                <w:color w:val="000000"/>
                <w:sz w:val="18"/>
              </w:rPr>
              <w:t>0590</w:t>
            </w:r>
            <w:r>
              <w:rPr>
                <w:rFonts w:hint="eastAsia"/>
                <w:color w:val="000000"/>
                <w:sz w:val="18"/>
              </w:rPr>
              <w:t>）</w:t>
            </w:r>
          </w:p>
        </w:tc>
      </w:tr>
      <w:tr w:rsidR="00000000" w14:paraId="425C06AD" w14:textId="77777777">
        <w:trPr>
          <w:jc w:val="center"/>
        </w:trPr>
        <w:tc>
          <w:tcPr>
            <w:tcW w:w="3927" w:type="dxa"/>
            <w:vAlign w:val="center"/>
          </w:tcPr>
          <w:p w14:paraId="71A2F881" w14:textId="77777777" w:rsidR="00000000" w:rsidRDefault="007478C2">
            <w:pPr>
              <w:pStyle w:val="NormalWeb"/>
              <w:rPr>
                <w:color w:val="000000"/>
              </w:rPr>
            </w:pPr>
            <w:r>
              <w:rPr>
                <w:rFonts w:hint="eastAsia"/>
                <w:color w:val="000000"/>
              </w:rPr>
              <w:t>存出保证金</w:t>
            </w:r>
          </w:p>
        </w:tc>
        <w:tc>
          <w:tcPr>
            <w:tcW w:w="1101" w:type="dxa"/>
          </w:tcPr>
          <w:p w14:paraId="14245E3C" w14:textId="77777777" w:rsidR="00000000" w:rsidRDefault="007478C2">
            <w:pPr>
              <w:pStyle w:val="NormalWeb"/>
              <w:rPr>
                <w:color w:val="000000"/>
              </w:rPr>
            </w:pPr>
          </w:p>
        </w:tc>
        <w:tc>
          <w:tcPr>
            <w:tcW w:w="1722" w:type="dxa"/>
          </w:tcPr>
          <w:p w14:paraId="523FD087" w14:textId="77777777" w:rsidR="00000000" w:rsidRDefault="007478C2">
            <w:pPr>
              <w:pStyle w:val="NormalWeb"/>
              <w:rPr>
                <w:color w:val="000000"/>
              </w:rPr>
            </w:pPr>
            <w:r>
              <w:rPr>
                <w:rFonts w:hint="eastAsia"/>
                <w:color w:val="000000"/>
                <w:sz w:val="18"/>
              </w:rPr>
              <w:t>（</w:t>
            </w:r>
            <w:r>
              <w:rPr>
                <w:rFonts w:hint="eastAsia"/>
                <w:color w:val="000000"/>
                <w:sz w:val="18"/>
              </w:rPr>
              <w:t>0</w:t>
            </w:r>
            <w:r>
              <w:rPr>
                <w:rFonts w:hint="eastAsia"/>
                <w:color w:val="000000"/>
                <w:sz w:val="18"/>
              </w:rPr>
              <w:t>591</w:t>
            </w:r>
            <w:r>
              <w:rPr>
                <w:rFonts w:hint="eastAsia"/>
                <w:color w:val="000000"/>
                <w:sz w:val="18"/>
              </w:rPr>
              <w:t>）</w:t>
            </w:r>
          </w:p>
        </w:tc>
        <w:tc>
          <w:tcPr>
            <w:tcW w:w="1911" w:type="dxa"/>
          </w:tcPr>
          <w:p w14:paraId="752FB5BD" w14:textId="77777777" w:rsidR="00000000" w:rsidRDefault="007478C2">
            <w:pPr>
              <w:pStyle w:val="NormalWeb"/>
              <w:rPr>
                <w:color w:val="000000"/>
              </w:rPr>
            </w:pPr>
            <w:r>
              <w:rPr>
                <w:rFonts w:hint="eastAsia"/>
                <w:color w:val="000000"/>
                <w:sz w:val="18"/>
              </w:rPr>
              <w:t>（</w:t>
            </w:r>
            <w:r>
              <w:rPr>
                <w:rFonts w:hint="eastAsia"/>
                <w:color w:val="000000"/>
                <w:sz w:val="18"/>
              </w:rPr>
              <w:t>0591</w:t>
            </w:r>
            <w:r>
              <w:rPr>
                <w:rFonts w:hint="eastAsia"/>
                <w:color w:val="000000"/>
                <w:sz w:val="18"/>
              </w:rPr>
              <w:t>）</w:t>
            </w:r>
          </w:p>
        </w:tc>
      </w:tr>
      <w:tr w:rsidR="00000000" w14:paraId="48B97C70" w14:textId="77777777">
        <w:trPr>
          <w:jc w:val="center"/>
        </w:trPr>
        <w:tc>
          <w:tcPr>
            <w:tcW w:w="3927" w:type="dxa"/>
            <w:vAlign w:val="center"/>
          </w:tcPr>
          <w:p w14:paraId="5F78EDCB" w14:textId="77777777" w:rsidR="00000000" w:rsidRDefault="007478C2">
            <w:pPr>
              <w:pStyle w:val="NormalWeb"/>
              <w:rPr>
                <w:color w:val="000000"/>
              </w:rPr>
            </w:pPr>
            <w:r>
              <w:rPr>
                <w:rFonts w:hint="eastAsia"/>
                <w:color w:val="000000"/>
              </w:rPr>
              <w:t>交易性金融资产</w:t>
            </w:r>
          </w:p>
        </w:tc>
        <w:tc>
          <w:tcPr>
            <w:tcW w:w="1101" w:type="dxa"/>
          </w:tcPr>
          <w:p w14:paraId="3D476182" w14:textId="77777777" w:rsidR="00000000" w:rsidRDefault="007478C2">
            <w:pPr>
              <w:pStyle w:val="NormalWeb"/>
              <w:rPr>
                <w:color w:val="000000"/>
              </w:rPr>
            </w:pPr>
          </w:p>
        </w:tc>
        <w:tc>
          <w:tcPr>
            <w:tcW w:w="1722" w:type="dxa"/>
          </w:tcPr>
          <w:p w14:paraId="76748D1E" w14:textId="77777777" w:rsidR="00000000" w:rsidRDefault="007478C2">
            <w:pPr>
              <w:pStyle w:val="NormalWeb"/>
              <w:rPr>
                <w:color w:val="000000"/>
              </w:rPr>
            </w:pPr>
            <w:r>
              <w:rPr>
                <w:rFonts w:hint="eastAsia"/>
                <w:color w:val="000000"/>
                <w:sz w:val="18"/>
              </w:rPr>
              <w:t>（</w:t>
            </w:r>
            <w:r>
              <w:rPr>
                <w:rFonts w:hint="eastAsia"/>
                <w:color w:val="000000"/>
                <w:sz w:val="18"/>
              </w:rPr>
              <w:t>0592</w:t>
            </w:r>
            <w:r>
              <w:rPr>
                <w:rFonts w:hint="eastAsia"/>
                <w:color w:val="000000"/>
                <w:sz w:val="18"/>
              </w:rPr>
              <w:t>）</w:t>
            </w:r>
          </w:p>
        </w:tc>
        <w:tc>
          <w:tcPr>
            <w:tcW w:w="1911" w:type="dxa"/>
          </w:tcPr>
          <w:p w14:paraId="7056B061" w14:textId="77777777" w:rsidR="00000000" w:rsidRDefault="007478C2">
            <w:pPr>
              <w:pStyle w:val="NormalWeb"/>
              <w:rPr>
                <w:color w:val="000000"/>
              </w:rPr>
            </w:pPr>
            <w:r>
              <w:rPr>
                <w:rFonts w:hint="eastAsia"/>
                <w:color w:val="000000"/>
                <w:sz w:val="18"/>
              </w:rPr>
              <w:t>（</w:t>
            </w:r>
            <w:r>
              <w:rPr>
                <w:rFonts w:hint="eastAsia"/>
                <w:color w:val="000000"/>
                <w:sz w:val="18"/>
              </w:rPr>
              <w:t>0592</w:t>
            </w:r>
            <w:r>
              <w:rPr>
                <w:rFonts w:hint="eastAsia"/>
                <w:color w:val="000000"/>
                <w:sz w:val="18"/>
              </w:rPr>
              <w:t>）</w:t>
            </w:r>
          </w:p>
        </w:tc>
      </w:tr>
      <w:tr w:rsidR="00000000" w14:paraId="78A9AA3E" w14:textId="77777777">
        <w:trPr>
          <w:trHeight w:val="90"/>
          <w:jc w:val="center"/>
        </w:trPr>
        <w:tc>
          <w:tcPr>
            <w:tcW w:w="3927" w:type="dxa"/>
            <w:vAlign w:val="center"/>
          </w:tcPr>
          <w:p w14:paraId="0EE7B0A1" w14:textId="77777777" w:rsidR="00000000" w:rsidRDefault="007478C2">
            <w:pPr>
              <w:pStyle w:val="NormalWeb"/>
              <w:rPr>
                <w:color w:val="000000"/>
              </w:rPr>
            </w:pPr>
            <w:r>
              <w:rPr>
                <w:rFonts w:hint="eastAsia"/>
                <w:color w:val="000000"/>
              </w:rPr>
              <w:t>其中：股票投资</w:t>
            </w:r>
            <w:r>
              <w:rPr>
                <w:rStyle w:val="FootnoteReference"/>
                <w:color w:val="000000"/>
              </w:rPr>
              <w:footnoteReference w:id="83"/>
            </w:r>
          </w:p>
        </w:tc>
        <w:tc>
          <w:tcPr>
            <w:tcW w:w="1101" w:type="dxa"/>
          </w:tcPr>
          <w:p w14:paraId="696FBF17" w14:textId="77777777" w:rsidR="00000000" w:rsidRDefault="007478C2">
            <w:pPr>
              <w:pStyle w:val="NormalWeb"/>
              <w:rPr>
                <w:color w:val="000000"/>
              </w:rPr>
            </w:pPr>
          </w:p>
        </w:tc>
        <w:tc>
          <w:tcPr>
            <w:tcW w:w="1722" w:type="dxa"/>
          </w:tcPr>
          <w:p w14:paraId="7F02D4CE" w14:textId="77777777" w:rsidR="00000000" w:rsidRDefault="007478C2">
            <w:pPr>
              <w:pStyle w:val="NormalWeb"/>
              <w:rPr>
                <w:color w:val="000000"/>
              </w:rPr>
            </w:pPr>
            <w:r>
              <w:rPr>
                <w:rFonts w:hint="eastAsia"/>
                <w:color w:val="000000"/>
                <w:sz w:val="18"/>
              </w:rPr>
              <w:t>（</w:t>
            </w:r>
            <w:r>
              <w:rPr>
                <w:rFonts w:hint="eastAsia"/>
                <w:color w:val="000000"/>
                <w:sz w:val="18"/>
              </w:rPr>
              <w:t>0593</w:t>
            </w:r>
            <w:r>
              <w:rPr>
                <w:rFonts w:hint="eastAsia"/>
                <w:color w:val="000000"/>
                <w:sz w:val="18"/>
              </w:rPr>
              <w:t>）</w:t>
            </w:r>
          </w:p>
        </w:tc>
        <w:tc>
          <w:tcPr>
            <w:tcW w:w="1911" w:type="dxa"/>
          </w:tcPr>
          <w:p w14:paraId="2AAAE1EA" w14:textId="77777777" w:rsidR="00000000" w:rsidRDefault="007478C2">
            <w:pPr>
              <w:pStyle w:val="NormalWeb"/>
              <w:rPr>
                <w:color w:val="000000"/>
              </w:rPr>
            </w:pPr>
            <w:r>
              <w:rPr>
                <w:rFonts w:hint="eastAsia"/>
                <w:color w:val="000000"/>
                <w:sz w:val="18"/>
              </w:rPr>
              <w:t>（</w:t>
            </w:r>
            <w:r>
              <w:rPr>
                <w:rFonts w:hint="eastAsia"/>
                <w:color w:val="000000"/>
                <w:sz w:val="18"/>
              </w:rPr>
              <w:t>0593</w:t>
            </w:r>
            <w:r>
              <w:rPr>
                <w:rFonts w:hint="eastAsia"/>
                <w:color w:val="000000"/>
                <w:sz w:val="18"/>
              </w:rPr>
              <w:t>）</w:t>
            </w:r>
          </w:p>
        </w:tc>
      </w:tr>
      <w:tr w:rsidR="00000000" w14:paraId="6B8EB24F" w14:textId="77777777">
        <w:trPr>
          <w:jc w:val="center"/>
        </w:trPr>
        <w:tc>
          <w:tcPr>
            <w:tcW w:w="3927" w:type="dxa"/>
            <w:vAlign w:val="center"/>
          </w:tcPr>
          <w:p w14:paraId="1FF4FD5E" w14:textId="77777777" w:rsidR="00000000" w:rsidRDefault="007478C2">
            <w:pPr>
              <w:pStyle w:val="NormalWeb"/>
              <w:ind w:firstLineChars="300" w:firstLine="720"/>
              <w:rPr>
                <w:color w:val="000000"/>
              </w:rPr>
            </w:pPr>
            <w:r>
              <w:rPr>
                <w:rFonts w:hint="eastAsia"/>
                <w:color w:val="000000"/>
              </w:rPr>
              <w:t>基金投资</w:t>
            </w:r>
            <w:r>
              <w:rPr>
                <w:rStyle w:val="FootnoteReference"/>
                <w:color w:val="000000"/>
              </w:rPr>
              <w:footnoteReference w:id="84"/>
            </w:r>
          </w:p>
        </w:tc>
        <w:tc>
          <w:tcPr>
            <w:tcW w:w="1101" w:type="dxa"/>
          </w:tcPr>
          <w:p w14:paraId="14A8C7E8" w14:textId="77777777" w:rsidR="00000000" w:rsidRDefault="007478C2">
            <w:pPr>
              <w:pStyle w:val="NormalWeb"/>
              <w:rPr>
                <w:color w:val="000000"/>
              </w:rPr>
            </w:pPr>
          </w:p>
        </w:tc>
        <w:tc>
          <w:tcPr>
            <w:tcW w:w="1722" w:type="dxa"/>
          </w:tcPr>
          <w:p w14:paraId="2A09D112" w14:textId="77777777" w:rsidR="00000000" w:rsidRDefault="007478C2">
            <w:pPr>
              <w:pStyle w:val="NormalWeb"/>
              <w:rPr>
                <w:color w:val="000000"/>
              </w:rPr>
            </w:pPr>
            <w:r>
              <w:rPr>
                <w:rFonts w:hint="eastAsia"/>
                <w:color w:val="000000"/>
                <w:sz w:val="18"/>
              </w:rPr>
              <w:t>（</w:t>
            </w:r>
            <w:r>
              <w:rPr>
                <w:rFonts w:hint="eastAsia"/>
                <w:color w:val="000000"/>
                <w:sz w:val="18"/>
              </w:rPr>
              <w:t>1059</w:t>
            </w:r>
            <w:r>
              <w:rPr>
                <w:rFonts w:hint="eastAsia"/>
                <w:color w:val="000000"/>
                <w:sz w:val="18"/>
              </w:rPr>
              <w:t>）</w:t>
            </w:r>
          </w:p>
        </w:tc>
        <w:tc>
          <w:tcPr>
            <w:tcW w:w="1911" w:type="dxa"/>
          </w:tcPr>
          <w:p w14:paraId="55A66572" w14:textId="77777777" w:rsidR="00000000" w:rsidRDefault="007478C2">
            <w:pPr>
              <w:pStyle w:val="NormalWeb"/>
              <w:rPr>
                <w:color w:val="000000"/>
              </w:rPr>
            </w:pPr>
            <w:r>
              <w:rPr>
                <w:rFonts w:hint="eastAsia"/>
                <w:color w:val="000000"/>
                <w:sz w:val="18"/>
              </w:rPr>
              <w:t>（</w:t>
            </w:r>
            <w:r>
              <w:rPr>
                <w:rFonts w:hint="eastAsia"/>
                <w:color w:val="000000"/>
                <w:sz w:val="18"/>
              </w:rPr>
              <w:t>1059</w:t>
            </w:r>
            <w:r>
              <w:rPr>
                <w:rFonts w:hint="eastAsia"/>
                <w:color w:val="000000"/>
                <w:sz w:val="18"/>
              </w:rPr>
              <w:t>）</w:t>
            </w:r>
          </w:p>
        </w:tc>
      </w:tr>
      <w:tr w:rsidR="00000000" w14:paraId="46D559D6" w14:textId="77777777">
        <w:trPr>
          <w:jc w:val="center"/>
        </w:trPr>
        <w:tc>
          <w:tcPr>
            <w:tcW w:w="3927" w:type="dxa"/>
            <w:vAlign w:val="center"/>
          </w:tcPr>
          <w:p w14:paraId="5C5B701E" w14:textId="77777777" w:rsidR="00000000" w:rsidRDefault="007478C2">
            <w:pPr>
              <w:pStyle w:val="NormalWeb"/>
              <w:ind w:firstLineChars="300" w:firstLine="720"/>
              <w:rPr>
                <w:color w:val="000000"/>
              </w:rPr>
            </w:pPr>
            <w:r>
              <w:rPr>
                <w:rFonts w:hint="eastAsia"/>
                <w:color w:val="000000"/>
              </w:rPr>
              <w:t>债券投资</w:t>
            </w:r>
          </w:p>
        </w:tc>
        <w:tc>
          <w:tcPr>
            <w:tcW w:w="1101" w:type="dxa"/>
          </w:tcPr>
          <w:p w14:paraId="3AE90CA2" w14:textId="77777777" w:rsidR="00000000" w:rsidRDefault="007478C2">
            <w:pPr>
              <w:pStyle w:val="NormalWeb"/>
              <w:rPr>
                <w:color w:val="000000"/>
              </w:rPr>
            </w:pPr>
          </w:p>
        </w:tc>
        <w:tc>
          <w:tcPr>
            <w:tcW w:w="1722" w:type="dxa"/>
          </w:tcPr>
          <w:p w14:paraId="1996859C" w14:textId="77777777" w:rsidR="00000000" w:rsidRDefault="007478C2">
            <w:pPr>
              <w:pStyle w:val="NormalWeb"/>
              <w:rPr>
                <w:color w:val="000000"/>
              </w:rPr>
            </w:pPr>
            <w:r>
              <w:rPr>
                <w:rFonts w:hint="eastAsia"/>
                <w:color w:val="000000"/>
                <w:sz w:val="18"/>
              </w:rPr>
              <w:t>（</w:t>
            </w:r>
            <w:r>
              <w:rPr>
                <w:rFonts w:hint="eastAsia"/>
                <w:color w:val="000000"/>
                <w:sz w:val="18"/>
              </w:rPr>
              <w:t>0594</w:t>
            </w:r>
            <w:r>
              <w:rPr>
                <w:rFonts w:hint="eastAsia"/>
                <w:color w:val="000000"/>
                <w:sz w:val="18"/>
              </w:rPr>
              <w:t>）</w:t>
            </w:r>
          </w:p>
        </w:tc>
        <w:tc>
          <w:tcPr>
            <w:tcW w:w="1911" w:type="dxa"/>
          </w:tcPr>
          <w:p w14:paraId="3E907495" w14:textId="77777777" w:rsidR="00000000" w:rsidRDefault="007478C2">
            <w:pPr>
              <w:pStyle w:val="NormalWeb"/>
              <w:rPr>
                <w:color w:val="000000"/>
              </w:rPr>
            </w:pPr>
            <w:r>
              <w:rPr>
                <w:rFonts w:hint="eastAsia"/>
                <w:color w:val="000000"/>
                <w:sz w:val="18"/>
              </w:rPr>
              <w:t>（</w:t>
            </w:r>
            <w:r>
              <w:rPr>
                <w:rFonts w:hint="eastAsia"/>
                <w:color w:val="000000"/>
                <w:sz w:val="18"/>
              </w:rPr>
              <w:t>0594</w:t>
            </w:r>
            <w:r>
              <w:rPr>
                <w:rFonts w:hint="eastAsia"/>
                <w:color w:val="000000"/>
                <w:sz w:val="18"/>
              </w:rPr>
              <w:t>）</w:t>
            </w:r>
          </w:p>
        </w:tc>
      </w:tr>
      <w:tr w:rsidR="00000000" w14:paraId="7CFEE111" w14:textId="77777777">
        <w:trPr>
          <w:jc w:val="center"/>
        </w:trPr>
        <w:tc>
          <w:tcPr>
            <w:tcW w:w="3927" w:type="dxa"/>
            <w:vAlign w:val="center"/>
          </w:tcPr>
          <w:p w14:paraId="01E43B31" w14:textId="77777777" w:rsidR="00000000" w:rsidRDefault="007478C2">
            <w:pPr>
              <w:pStyle w:val="NormalWeb"/>
              <w:ind w:firstLineChars="300" w:firstLine="720"/>
              <w:rPr>
                <w:color w:val="000000"/>
              </w:rPr>
            </w:pPr>
            <w:r>
              <w:rPr>
                <w:rFonts w:hint="eastAsia"/>
                <w:color w:val="000000"/>
              </w:rPr>
              <w:t>资产支持证券投资</w:t>
            </w:r>
          </w:p>
        </w:tc>
        <w:tc>
          <w:tcPr>
            <w:tcW w:w="1101" w:type="dxa"/>
          </w:tcPr>
          <w:p w14:paraId="2BBF6F1D" w14:textId="77777777" w:rsidR="00000000" w:rsidRDefault="007478C2">
            <w:pPr>
              <w:pStyle w:val="NormalWeb"/>
              <w:rPr>
                <w:color w:val="000000"/>
              </w:rPr>
            </w:pPr>
          </w:p>
        </w:tc>
        <w:tc>
          <w:tcPr>
            <w:tcW w:w="1722" w:type="dxa"/>
          </w:tcPr>
          <w:p w14:paraId="6A167ABC" w14:textId="77777777" w:rsidR="00000000" w:rsidRDefault="007478C2">
            <w:pPr>
              <w:pStyle w:val="NormalWeb"/>
              <w:rPr>
                <w:color w:val="000000"/>
              </w:rPr>
            </w:pPr>
            <w:r>
              <w:rPr>
                <w:rFonts w:hint="eastAsia"/>
                <w:color w:val="000000"/>
                <w:sz w:val="18"/>
              </w:rPr>
              <w:t>（</w:t>
            </w:r>
            <w:r>
              <w:rPr>
                <w:rFonts w:hint="eastAsia"/>
                <w:color w:val="000000"/>
                <w:sz w:val="18"/>
              </w:rPr>
              <w:t>0595</w:t>
            </w:r>
            <w:r>
              <w:rPr>
                <w:rFonts w:hint="eastAsia"/>
                <w:color w:val="000000"/>
                <w:sz w:val="18"/>
              </w:rPr>
              <w:t>）</w:t>
            </w:r>
          </w:p>
        </w:tc>
        <w:tc>
          <w:tcPr>
            <w:tcW w:w="1911" w:type="dxa"/>
          </w:tcPr>
          <w:p w14:paraId="7B6F6EE9" w14:textId="77777777" w:rsidR="00000000" w:rsidRDefault="007478C2">
            <w:pPr>
              <w:pStyle w:val="NormalWeb"/>
              <w:rPr>
                <w:color w:val="000000"/>
              </w:rPr>
            </w:pPr>
            <w:r>
              <w:rPr>
                <w:rFonts w:hint="eastAsia"/>
                <w:color w:val="000000"/>
                <w:sz w:val="18"/>
              </w:rPr>
              <w:t>（</w:t>
            </w:r>
            <w:r>
              <w:rPr>
                <w:rFonts w:hint="eastAsia"/>
                <w:color w:val="000000"/>
                <w:sz w:val="18"/>
              </w:rPr>
              <w:t>0595</w:t>
            </w:r>
            <w:r>
              <w:rPr>
                <w:rFonts w:hint="eastAsia"/>
                <w:color w:val="000000"/>
                <w:sz w:val="18"/>
              </w:rPr>
              <w:t>）</w:t>
            </w:r>
          </w:p>
        </w:tc>
      </w:tr>
      <w:tr w:rsidR="00000000" w14:paraId="18B6014E" w14:textId="77777777">
        <w:trPr>
          <w:jc w:val="center"/>
        </w:trPr>
        <w:tc>
          <w:tcPr>
            <w:tcW w:w="3927" w:type="dxa"/>
            <w:vAlign w:val="center"/>
          </w:tcPr>
          <w:p w14:paraId="590D5644" w14:textId="77777777" w:rsidR="00000000" w:rsidRDefault="007478C2">
            <w:pPr>
              <w:pStyle w:val="NormalWeb"/>
              <w:rPr>
                <w:color w:val="000000"/>
              </w:rPr>
            </w:pPr>
            <w:r>
              <w:rPr>
                <w:rFonts w:hint="eastAsia"/>
                <w:color w:val="000000"/>
              </w:rPr>
              <w:t xml:space="preserve">      </w:t>
            </w:r>
            <w:r>
              <w:rPr>
                <w:rFonts w:hint="eastAsia"/>
                <w:color w:val="000000"/>
              </w:rPr>
              <w:t>贵金属投资</w:t>
            </w:r>
          </w:p>
        </w:tc>
        <w:tc>
          <w:tcPr>
            <w:tcW w:w="1101" w:type="dxa"/>
          </w:tcPr>
          <w:p w14:paraId="6FB349BD" w14:textId="77777777" w:rsidR="00000000" w:rsidRDefault="007478C2">
            <w:pPr>
              <w:pStyle w:val="NormalWeb"/>
              <w:rPr>
                <w:color w:val="000000"/>
              </w:rPr>
            </w:pPr>
          </w:p>
        </w:tc>
        <w:tc>
          <w:tcPr>
            <w:tcW w:w="1722" w:type="dxa"/>
          </w:tcPr>
          <w:p w14:paraId="4C20CC19" w14:textId="77777777" w:rsidR="00000000" w:rsidRDefault="007478C2">
            <w:pPr>
              <w:pStyle w:val="NormalWeb"/>
              <w:rPr>
                <w:color w:val="000000"/>
                <w:sz w:val="18"/>
              </w:rPr>
            </w:pPr>
            <w:r>
              <w:rPr>
                <w:rFonts w:hint="eastAsia"/>
                <w:color w:val="000000"/>
                <w:sz w:val="18"/>
              </w:rPr>
              <w:t>（</w:t>
            </w:r>
            <w:r>
              <w:rPr>
                <w:rFonts w:hint="eastAsia"/>
                <w:color w:val="000000"/>
                <w:sz w:val="18"/>
              </w:rPr>
              <w:t>3173)</w:t>
            </w:r>
          </w:p>
        </w:tc>
        <w:tc>
          <w:tcPr>
            <w:tcW w:w="1911" w:type="dxa"/>
          </w:tcPr>
          <w:p w14:paraId="2142BF6A" w14:textId="77777777" w:rsidR="00000000" w:rsidRDefault="007478C2">
            <w:pPr>
              <w:pStyle w:val="NormalWeb"/>
              <w:rPr>
                <w:color w:val="000000"/>
                <w:sz w:val="18"/>
              </w:rPr>
            </w:pPr>
            <w:r>
              <w:rPr>
                <w:rFonts w:hint="eastAsia"/>
                <w:color w:val="000000"/>
                <w:sz w:val="18"/>
              </w:rPr>
              <w:t>（</w:t>
            </w:r>
            <w:r>
              <w:rPr>
                <w:rFonts w:hint="eastAsia"/>
                <w:color w:val="000000"/>
                <w:sz w:val="18"/>
              </w:rPr>
              <w:t>3173</w:t>
            </w:r>
            <w:r>
              <w:rPr>
                <w:rFonts w:hint="eastAsia"/>
                <w:color w:val="000000"/>
                <w:sz w:val="18"/>
              </w:rPr>
              <w:t>）</w:t>
            </w:r>
          </w:p>
        </w:tc>
      </w:tr>
      <w:tr w:rsidR="00000000" w14:paraId="7C4B8910" w14:textId="77777777">
        <w:trPr>
          <w:jc w:val="center"/>
        </w:trPr>
        <w:tc>
          <w:tcPr>
            <w:tcW w:w="3927" w:type="dxa"/>
            <w:vAlign w:val="center"/>
          </w:tcPr>
          <w:p w14:paraId="195CBEDE" w14:textId="77777777" w:rsidR="00000000" w:rsidRDefault="007478C2">
            <w:pPr>
              <w:pStyle w:val="NormalWeb"/>
              <w:rPr>
                <w:color w:val="000000"/>
              </w:rPr>
            </w:pPr>
            <w:r>
              <w:rPr>
                <w:rFonts w:hint="eastAsia"/>
                <w:color w:val="000000"/>
              </w:rPr>
              <w:t xml:space="preserve"> </w:t>
            </w:r>
            <w:r>
              <w:rPr>
                <w:color w:val="000000"/>
              </w:rPr>
              <w:t xml:space="preserve">     </w:t>
            </w:r>
            <w:r>
              <w:rPr>
                <w:rFonts w:hint="eastAsia"/>
                <w:color w:val="000000"/>
              </w:rPr>
              <w:t>其他投资</w:t>
            </w:r>
          </w:p>
        </w:tc>
        <w:tc>
          <w:tcPr>
            <w:tcW w:w="1101" w:type="dxa"/>
          </w:tcPr>
          <w:p w14:paraId="1613009A" w14:textId="77777777" w:rsidR="00000000" w:rsidRDefault="007478C2">
            <w:pPr>
              <w:pStyle w:val="NormalWeb"/>
              <w:rPr>
                <w:color w:val="000000"/>
              </w:rPr>
            </w:pPr>
          </w:p>
        </w:tc>
        <w:tc>
          <w:tcPr>
            <w:tcW w:w="1722" w:type="dxa"/>
          </w:tcPr>
          <w:p w14:paraId="720ABF07" w14:textId="77777777" w:rsidR="00000000" w:rsidRDefault="007478C2">
            <w:pPr>
              <w:pStyle w:val="NormalWeb"/>
              <w:rPr>
                <w:color w:val="000000"/>
                <w:sz w:val="18"/>
              </w:rPr>
            </w:pPr>
            <w:r>
              <w:rPr>
                <w:rFonts w:hint="eastAsia"/>
                <w:color w:val="000000"/>
                <w:sz w:val="18"/>
              </w:rPr>
              <w:t>（</w:t>
            </w:r>
            <w:r>
              <w:rPr>
                <w:color w:val="000000"/>
                <w:sz w:val="18"/>
              </w:rPr>
              <w:t>6545</w:t>
            </w:r>
            <w:r>
              <w:rPr>
                <w:rFonts w:hint="eastAsia"/>
                <w:color w:val="000000"/>
                <w:sz w:val="18"/>
              </w:rPr>
              <w:t>)</w:t>
            </w:r>
          </w:p>
        </w:tc>
        <w:tc>
          <w:tcPr>
            <w:tcW w:w="1911" w:type="dxa"/>
          </w:tcPr>
          <w:p w14:paraId="214F5A65" w14:textId="77777777" w:rsidR="00000000" w:rsidRDefault="007478C2">
            <w:pPr>
              <w:pStyle w:val="NormalWeb"/>
              <w:rPr>
                <w:color w:val="000000"/>
                <w:sz w:val="18"/>
              </w:rPr>
            </w:pPr>
            <w:r>
              <w:rPr>
                <w:rFonts w:hint="eastAsia"/>
                <w:color w:val="000000"/>
                <w:sz w:val="18"/>
              </w:rPr>
              <w:t>（</w:t>
            </w:r>
            <w:r>
              <w:rPr>
                <w:color w:val="000000"/>
                <w:sz w:val="18"/>
              </w:rPr>
              <w:t>6545</w:t>
            </w:r>
            <w:r>
              <w:rPr>
                <w:rFonts w:hint="eastAsia"/>
                <w:color w:val="000000"/>
                <w:sz w:val="18"/>
              </w:rPr>
              <w:t>)</w:t>
            </w:r>
          </w:p>
        </w:tc>
      </w:tr>
      <w:tr w:rsidR="00000000" w14:paraId="392CC5FD" w14:textId="77777777">
        <w:trPr>
          <w:jc w:val="center"/>
        </w:trPr>
        <w:tc>
          <w:tcPr>
            <w:tcW w:w="3927" w:type="dxa"/>
            <w:vAlign w:val="center"/>
          </w:tcPr>
          <w:p w14:paraId="78D629BD" w14:textId="77777777" w:rsidR="00000000" w:rsidRDefault="007478C2">
            <w:pPr>
              <w:pStyle w:val="NormalWeb"/>
              <w:rPr>
                <w:color w:val="000000"/>
              </w:rPr>
            </w:pPr>
            <w:r>
              <w:rPr>
                <w:rFonts w:hint="eastAsia"/>
                <w:color w:val="000000"/>
              </w:rPr>
              <w:t>衍生金融资产</w:t>
            </w:r>
          </w:p>
        </w:tc>
        <w:tc>
          <w:tcPr>
            <w:tcW w:w="1101" w:type="dxa"/>
          </w:tcPr>
          <w:p w14:paraId="4B0C2C79" w14:textId="77777777" w:rsidR="00000000" w:rsidRDefault="007478C2">
            <w:pPr>
              <w:pStyle w:val="NormalWeb"/>
              <w:rPr>
                <w:color w:val="000000"/>
              </w:rPr>
            </w:pPr>
          </w:p>
        </w:tc>
        <w:tc>
          <w:tcPr>
            <w:tcW w:w="1722" w:type="dxa"/>
          </w:tcPr>
          <w:p w14:paraId="2D12FEB1" w14:textId="77777777" w:rsidR="00000000" w:rsidRDefault="007478C2">
            <w:pPr>
              <w:pStyle w:val="NormalWeb"/>
              <w:rPr>
                <w:color w:val="000000"/>
              </w:rPr>
            </w:pPr>
            <w:r>
              <w:rPr>
                <w:rFonts w:hint="eastAsia"/>
                <w:color w:val="000000"/>
                <w:sz w:val="18"/>
              </w:rPr>
              <w:t>（</w:t>
            </w:r>
            <w:r>
              <w:rPr>
                <w:rFonts w:hint="eastAsia"/>
                <w:color w:val="000000"/>
                <w:sz w:val="18"/>
              </w:rPr>
              <w:t>0596</w:t>
            </w:r>
            <w:r>
              <w:rPr>
                <w:rFonts w:hint="eastAsia"/>
                <w:color w:val="000000"/>
                <w:sz w:val="18"/>
              </w:rPr>
              <w:t>）</w:t>
            </w:r>
          </w:p>
        </w:tc>
        <w:tc>
          <w:tcPr>
            <w:tcW w:w="1911" w:type="dxa"/>
          </w:tcPr>
          <w:p w14:paraId="4CC192E2" w14:textId="77777777" w:rsidR="00000000" w:rsidRDefault="007478C2">
            <w:pPr>
              <w:pStyle w:val="NormalWeb"/>
              <w:rPr>
                <w:color w:val="000000"/>
              </w:rPr>
            </w:pPr>
            <w:r>
              <w:rPr>
                <w:rFonts w:hint="eastAsia"/>
                <w:color w:val="000000"/>
                <w:sz w:val="18"/>
              </w:rPr>
              <w:t>（</w:t>
            </w:r>
            <w:r>
              <w:rPr>
                <w:rFonts w:hint="eastAsia"/>
                <w:color w:val="000000"/>
                <w:sz w:val="18"/>
              </w:rPr>
              <w:t>0596</w:t>
            </w:r>
            <w:r>
              <w:rPr>
                <w:rFonts w:hint="eastAsia"/>
                <w:color w:val="000000"/>
                <w:sz w:val="18"/>
              </w:rPr>
              <w:t>）</w:t>
            </w:r>
          </w:p>
        </w:tc>
      </w:tr>
      <w:tr w:rsidR="00000000" w14:paraId="729E59CE" w14:textId="77777777">
        <w:trPr>
          <w:jc w:val="center"/>
        </w:trPr>
        <w:tc>
          <w:tcPr>
            <w:tcW w:w="3927" w:type="dxa"/>
            <w:vAlign w:val="center"/>
          </w:tcPr>
          <w:p w14:paraId="05B4453E" w14:textId="77777777" w:rsidR="00000000" w:rsidRDefault="007478C2">
            <w:pPr>
              <w:pStyle w:val="NormalWeb"/>
              <w:rPr>
                <w:color w:val="000000"/>
              </w:rPr>
            </w:pPr>
            <w:r>
              <w:rPr>
                <w:rFonts w:hint="eastAsia"/>
                <w:color w:val="000000"/>
              </w:rPr>
              <w:t>买入返售金融资产</w:t>
            </w:r>
          </w:p>
        </w:tc>
        <w:tc>
          <w:tcPr>
            <w:tcW w:w="1101" w:type="dxa"/>
          </w:tcPr>
          <w:p w14:paraId="6FD11631" w14:textId="77777777" w:rsidR="00000000" w:rsidRDefault="007478C2">
            <w:pPr>
              <w:pStyle w:val="NormalWeb"/>
              <w:rPr>
                <w:color w:val="000000"/>
              </w:rPr>
            </w:pPr>
          </w:p>
        </w:tc>
        <w:tc>
          <w:tcPr>
            <w:tcW w:w="1722" w:type="dxa"/>
          </w:tcPr>
          <w:p w14:paraId="434D3842" w14:textId="77777777" w:rsidR="00000000" w:rsidRDefault="007478C2">
            <w:pPr>
              <w:pStyle w:val="NormalWeb"/>
              <w:rPr>
                <w:color w:val="000000"/>
              </w:rPr>
            </w:pPr>
            <w:r>
              <w:rPr>
                <w:rFonts w:hint="eastAsia"/>
                <w:color w:val="000000"/>
                <w:sz w:val="18"/>
              </w:rPr>
              <w:t>（</w:t>
            </w:r>
            <w:r>
              <w:rPr>
                <w:rFonts w:hint="eastAsia"/>
                <w:color w:val="000000"/>
                <w:sz w:val="18"/>
              </w:rPr>
              <w:t>0597</w:t>
            </w:r>
            <w:r>
              <w:rPr>
                <w:rFonts w:hint="eastAsia"/>
                <w:color w:val="000000"/>
                <w:sz w:val="18"/>
              </w:rPr>
              <w:t>）</w:t>
            </w:r>
          </w:p>
        </w:tc>
        <w:tc>
          <w:tcPr>
            <w:tcW w:w="1911" w:type="dxa"/>
          </w:tcPr>
          <w:p w14:paraId="04740988" w14:textId="77777777" w:rsidR="00000000" w:rsidRDefault="007478C2">
            <w:pPr>
              <w:pStyle w:val="NormalWeb"/>
              <w:rPr>
                <w:color w:val="000000"/>
                <w:sz w:val="18"/>
              </w:rPr>
            </w:pPr>
            <w:r>
              <w:rPr>
                <w:rFonts w:hint="eastAsia"/>
                <w:color w:val="000000"/>
                <w:sz w:val="18"/>
              </w:rPr>
              <w:t>（</w:t>
            </w:r>
            <w:r>
              <w:rPr>
                <w:rFonts w:hint="eastAsia"/>
                <w:color w:val="000000"/>
                <w:sz w:val="18"/>
              </w:rPr>
              <w:t>0597</w:t>
            </w:r>
            <w:r>
              <w:rPr>
                <w:rFonts w:hint="eastAsia"/>
                <w:color w:val="000000"/>
                <w:sz w:val="18"/>
              </w:rPr>
              <w:t>）</w:t>
            </w:r>
          </w:p>
        </w:tc>
      </w:tr>
      <w:tr w:rsidR="00000000" w14:paraId="78793099" w14:textId="77777777">
        <w:trPr>
          <w:jc w:val="center"/>
        </w:trPr>
        <w:tc>
          <w:tcPr>
            <w:tcW w:w="3927" w:type="dxa"/>
            <w:vAlign w:val="center"/>
          </w:tcPr>
          <w:p w14:paraId="3FE824E7" w14:textId="77777777" w:rsidR="00000000" w:rsidRDefault="007478C2">
            <w:pPr>
              <w:pStyle w:val="NormalWeb"/>
              <w:rPr>
                <w:color w:val="000000"/>
              </w:rPr>
            </w:pPr>
            <w:r>
              <w:rPr>
                <w:rFonts w:hint="eastAsia"/>
                <w:color w:val="000000"/>
              </w:rPr>
              <w:t>债权投资（若有</w:t>
            </w:r>
            <w:r>
              <w:rPr>
                <w:color w:val="000000"/>
              </w:rPr>
              <w:t>）</w:t>
            </w:r>
            <w:r>
              <w:rPr>
                <w:rStyle w:val="FootnoteReference"/>
                <w:color w:val="000000"/>
              </w:rPr>
              <w:footnoteReference w:id="85"/>
            </w:r>
          </w:p>
        </w:tc>
        <w:tc>
          <w:tcPr>
            <w:tcW w:w="1101" w:type="dxa"/>
          </w:tcPr>
          <w:p w14:paraId="47DC8F81" w14:textId="77777777" w:rsidR="00000000" w:rsidRDefault="007478C2">
            <w:pPr>
              <w:pStyle w:val="NormalWeb"/>
              <w:rPr>
                <w:color w:val="000000"/>
              </w:rPr>
            </w:pPr>
          </w:p>
        </w:tc>
        <w:tc>
          <w:tcPr>
            <w:tcW w:w="1722" w:type="dxa"/>
          </w:tcPr>
          <w:p w14:paraId="737A1CAE" w14:textId="77777777" w:rsidR="00000000" w:rsidRDefault="007478C2">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3877</w:t>
            </w:r>
            <w:r>
              <w:rPr>
                <w:rFonts w:ascii="Times New Roman" w:hAnsi="Times New Roman" w:hint="eastAsia"/>
                <w:color w:val="000000"/>
                <w:sz w:val="18"/>
              </w:rPr>
              <w:t>）</w:t>
            </w:r>
          </w:p>
        </w:tc>
        <w:tc>
          <w:tcPr>
            <w:tcW w:w="1911" w:type="dxa"/>
          </w:tcPr>
          <w:p w14:paraId="2EAB30BB" w14:textId="77777777" w:rsidR="00000000" w:rsidRDefault="007478C2">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3877</w:t>
            </w:r>
            <w:r>
              <w:rPr>
                <w:rFonts w:ascii="Times New Roman" w:hAnsi="Times New Roman" w:hint="eastAsia"/>
                <w:color w:val="000000"/>
                <w:sz w:val="18"/>
              </w:rPr>
              <w:t>）</w:t>
            </w:r>
          </w:p>
        </w:tc>
      </w:tr>
      <w:tr w:rsidR="00000000" w14:paraId="5B401EA2" w14:textId="77777777">
        <w:trPr>
          <w:jc w:val="center"/>
        </w:trPr>
        <w:tc>
          <w:tcPr>
            <w:tcW w:w="3927" w:type="dxa"/>
            <w:vAlign w:val="center"/>
          </w:tcPr>
          <w:p w14:paraId="5C4A6666" w14:textId="77777777" w:rsidR="00000000" w:rsidRDefault="007478C2">
            <w:pPr>
              <w:pStyle w:val="NormalWeb"/>
              <w:rPr>
                <w:color w:val="000000"/>
              </w:rPr>
            </w:pPr>
            <w:r>
              <w:rPr>
                <w:rFonts w:hint="eastAsia"/>
                <w:color w:val="000000"/>
              </w:rPr>
              <w:t>其中：债券投资</w:t>
            </w:r>
          </w:p>
        </w:tc>
        <w:tc>
          <w:tcPr>
            <w:tcW w:w="1101" w:type="dxa"/>
          </w:tcPr>
          <w:p w14:paraId="2D474AF8" w14:textId="77777777" w:rsidR="00000000" w:rsidRDefault="007478C2">
            <w:pPr>
              <w:pStyle w:val="NormalWeb"/>
              <w:rPr>
                <w:color w:val="000000"/>
              </w:rPr>
            </w:pPr>
          </w:p>
        </w:tc>
        <w:tc>
          <w:tcPr>
            <w:tcW w:w="1722" w:type="dxa"/>
          </w:tcPr>
          <w:p w14:paraId="2313E5DC" w14:textId="77777777" w:rsidR="00000000" w:rsidRDefault="007478C2">
            <w:pPr>
              <w:pStyle w:val="NormalWeb"/>
              <w:rPr>
                <w:color w:val="000000"/>
                <w:sz w:val="18"/>
              </w:rPr>
            </w:pPr>
            <w:r>
              <w:rPr>
                <w:rFonts w:hint="eastAsia"/>
                <w:color w:val="000000"/>
                <w:sz w:val="18"/>
              </w:rPr>
              <w:t>（</w:t>
            </w:r>
            <w:r>
              <w:rPr>
                <w:color w:val="000000"/>
                <w:sz w:val="18"/>
              </w:rPr>
              <w:t>6546</w:t>
            </w:r>
            <w:r>
              <w:rPr>
                <w:rFonts w:hint="eastAsia"/>
                <w:color w:val="000000"/>
                <w:sz w:val="18"/>
              </w:rPr>
              <w:t>)</w:t>
            </w:r>
          </w:p>
        </w:tc>
        <w:tc>
          <w:tcPr>
            <w:tcW w:w="1911" w:type="dxa"/>
          </w:tcPr>
          <w:p w14:paraId="4D65F3A0" w14:textId="77777777" w:rsidR="00000000" w:rsidRDefault="007478C2">
            <w:pPr>
              <w:pStyle w:val="NormalWeb"/>
              <w:rPr>
                <w:color w:val="000000"/>
                <w:sz w:val="18"/>
              </w:rPr>
            </w:pPr>
            <w:r>
              <w:rPr>
                <w:rFonts w:hint="eastAsia"/>
                <w:color w:val="000000"/>
                <w:sz w:val="18"/>
              </w:rPr>
              <w:t>（</w:t>
            </w:r>
            <w:r>
              <w:rPr>
                <w:color w:val="000000"/>
                <w:sz w:val="18"/>
              </w:rPr>
              <w:t>6546</w:t>
            </w:r>
            <w:r>
              <w:rPr>
                <w:rFonts w:hint="eastAsia"/>
                <w:color w:val="000000"/>
                <w:sz w:val="18"/>
              </w:rPr>
              <w:t>)</w:t>
            </w:r>
          </w:p>
        </w:tc>
      </w:tr>
      <w:tr w:rsidR="00000000" w14:paraId="51F71E16" w14:textId="77777777">
        <w:trPr>
          <w:jc w:val="center"/>
        </w:trPr>
        <w:tc>
          <w:tcPr>
            <w:tcW w:w="3927" w:type="dxa"/>
            <w:vAlign w:val="center"/>
          </w:tcPr>
          <w:p w14:paraId="45E42111" w14:textId="77777777" w:rsidR="00000000" w:rsidRDefault="007478C2">
            <w:pPr>
              <w:pStyle w:val="NormalWeb"/>
              <w:rPr>
                <w:color w:val="000000"/>
              </w:rPr>
            </w:pPr>
            <w:r>
              <w:rPr>
                <w:rFonts w:hint="eastAsia"/>
                <w:color w:val="000000"/>
              </w:rPr>
              <w:t xml:space="preserve">      </w:t>
            </w:r>
            <w:r>
              <w:rPr>
                <w:rFonts w:hint="eastAsia"/>
                <w:color w:val="000000"/>
              </w:rPr>
              <w:t>资产支持证券</w:t>
            </w:r>
            <w:r>
              <w:rPr>
                <w:color w:val="000000"/>
              </w:rPr>
              <w:t>投资</w:t>
            </w:r>
          </w:p>
        </w:tc>
        <w:tc>
          <w:tcPr>
            <w:tcW w:w="1101" w:type="dxa"/>
          </w:tcPr>
          <w:p w14:paraId="5BD55873" w14:textId="77777777" w:rsidR="00000000" w:rsidRDefault="007478C2">
            <w:pPr>
              <w:pStyle w:val="NormalWeb"/>
              <w:rPr>
                <w:color w:val="000000"/>
              </w:rPr>
            </w:pPr>
          </w:p>
        </w:tc>
        <w:tc>
          <w:tcPr>
            <w:tcW w:w="1722" w:type="dxa"/>
          </w:tcPr>
          <w:p w14:paraId="22AF145D" w14:textId="77777777" w:rsidR="00000000" w:rsidRDefault="007478C2">
            <w:pPr>
              <w:pStyle w:val="NormalWeb"/>
              <w:rPr>
                <w:color w:val="000000"/>
                <w:sz w:val="18"/>
              </w:rPr>
            </w:pPr>
            <w:r>
              <w:rPr>
                <w:rFonts w:hint="eastAsia"/>
                <w:color w:val="000000"/>
                <w:sz w:val="18"/>
              </w:rPr>
              <w:t>（</w:t>
            </w:r>
            <w:r>
              <w:rPr>
                <w:color w:val="000000"/>
                <w:sz w:val="18"/>
              </w:rPr>
              <w:t>6547</w:t>
            </w:r>
            <w:r>
              <w:rPr>
                <w:rFonts w:hint="eastAsia"/>
                <w:color w:val="000000"/>
                <w:sz w:val="18"/>
              </w:rPr>
              <w:t>)</w:t>
            </w:r>
          </w:p>
        </w:tc>
        <w:tc>
          <w:tcPr>
            <w:tcW w:w="1911" w:type="dxa"/>
          </w:tcPr>
          <w:p w14:paraId="31ACEC6F" w14:textId="77777777" w:rsidR="00000000" w:rsidRDefault="007478C2">
            <w:pPr>
              <w:pStyle w:val="NormalWeb"/>
              <w:rPr>
                <w:color w:val="000000"/>
                <w:sz w:val="18"/>
              </w:rPr>
            </w:pPr>
            <w:r>
              <w:rPr>
                <w:rFonts w:hint="eastAsia"/>
                <w:color w:val="000000"/>
                <w:sz w:val="18"/>
              </w:rPr>
              <w:t>（</w:t>
            </w:r>
            <w:r>
              <w:rPr>
                <w:color w:val="000000"/>
                <w:sz w:val="18"/>
              </w:rPr>
              <w:t>6547</w:t>
            </w:r>
            <w:r>
              <w:rPr>
                <w:rFonts w:hint="eastAsia"/>
                <w:color w:val="000000"/>
                <w:sz w:val="18"/>
              </w:rPr>
              <w:t>)</w:t>
            </w:r>
          </w:p>
        </w:tc>
      </w:tr>
      <w:tr w:rsidR="00000000" w14:paraId="3802D872" w14:textId="77777777">
        <w:trPr>
          <w:jc w:val="center"/>
        </w:trPr>
        <w:tc>
          <w:tcPr>
            <w:tcW w:w="3927" w:type="dxa"/>
            <w:vAlign w:val="center"/>
          </w:tcPr>
          <w:p w14:paraId="104A21F0" w14:textId="77777777" w:rsidR="00000000" w:rsidRDefault="007478C2">
            <w:pPr>
              <w:pStyle w:val="NormalWeb"/>
              <w:rPr>
                <w:color w:val="000000"/>
              </w:rPr>
            </w:pPr>
            <w:r>
              <w:rPr>
                <w:rFonts w:hint="eastAsia"/>
                <w:color w:val="000000"/>
              </w:rPr>
              <w:t xml:space="preserve"> </w:t>
            </w:r>
            <w:r>
              <w:rPr>
                <w:color w:val="000000"/>
              </w:rPr>
              <w:t xml:space="preserve">     </w:t>
            </w:r>
            <w:r>
              <w:rPr>
                <w:rFonts w:hint="eastAsia"/>
                <w:color w:val="000000"/>
              </w:rPr>
              <w:t>其他投资</w:t>
            </w:r>
          </w:p>
        </w:tc>
        <w:tc>
          <w:tcPr>
            <w:tcW w:w="1101" w:type="dxa"/>
          </w:tcPr>
          <w:p w14:paraId="0704B5E7" w14:textId="77777777" w:rsidR="00000000" w:rsidRDefault="007478C2">
            <w:pPr>
              <w:pStyle w:val="NormalWeb"/>
              <w:rPr>
                <w:color w:val="000000"/>
              </w:rPr>
            </w:pPr>
          </w:p>
        </w:tc>
        <w:tc>
          <w:tcPr>
            <w:tcW w:w="1722" w:type="dxa"/>
          </w:tcPr>
          <w:p w14:paraId="5AC31DDB" w14:textId="77777777" w:rsidR="00000000" w:rsidRDefault="007478C2">
            <w:pPr>
              <w:pStyle w:val="NormalWeb"/>
              <w:rPr>
                <w:color w:val="000000"/>
                <w:sz w:val="18"/>
              </w:rPr>
            </w:pPr>
            <w:r>
              <w:rPr>
                <w:rFonts w:hint="eastAsia"/>
                <w:color w:val="000000"/>
                <w:sz w:val="18"/>
              </w:rPr>
              <w:t>（</w:t>
            </w:r>
            <w:r>
              <w:rPr>
                <w:color w:val="000000"/>
                <w:sz w:val="18"/>
              </w:rPr>
              <w:t>6548</w:t>
            </w:r>
            <w:r>
              <w:rPr>
                <w:rFonts w:hint="eastAsia"/>
                <w:color w:val="000000"/>
                <w:sz w:val="18"/>
              </w:rPr>
              <w:t>)</w:t>
            </w:r>
          </w:p>
        </w:tc>
        <w:tc>
          <w:tcPr>
            <w:tcW w:w="1911" w:type="dxa"/>
          </w:tcPr>
          <w:p w14:paraId="0A5D4A94" w14:textId="77777777" w:rsidR="00000000" w:rsidRDefault="007478C2">
            <w:pPr>
              <w:pStyle w:val="NormalWeb"/>
              <w:rPr>
                <w:color w:val="000000"/>
                <w:sz w:val="18"/>
              </w:rPr>
            </w:pPr>
            <w:r>
              <w:rPr>
                <w:rFonts w:hint="eastAsia"/>
                <w:color w:val="000000"/>
                <w:sz w:val="18"/>
              </w:rPr>
              <w:t>（</w:t>
            </w:r>
            <w:r>
              <w:rPr>
                <w:color w:val="000000"/>
                <w:sz w:val="18"/>
              </w:rPr>
              <w:t>6548</w:t>
            </w:r>
            <w:r>
              <w:rPr>
                <w:rFonts w:hint="eastAsia"/>
                <w:color w:val="000000"/>
                <w:sz w:val="18"/>
              </w:rPr>
              <w:t>)</w:t>
            </w:r>
          </w:p>
        </w:tc>
      </w:tr>
      <w:tr w:rsidR="00000000" w14:paraId="3A7C33ED" w14:textId="77777777">
        <w:trPr>
          <w:jc w:val="center"/>
        </w:trPr>
        <w:tc>
          <w:tcPr>
            <w:tcW w:w="3927" w:type="dxa"/>
            <w:vAlign w:val="center"/>
          </w:tcPr>
          <w:p w14:paraId="60366E98" w14:textId="77777777" w:rsidR="00000000" w:rsidRDefault="007478C2">
            <w:pPr>
              <w:pStyle w:val="NormalWeb"/>
              <w:rPr>
                <w:color w:val="000000"/>
              </w:rPr>
            </w:pPr>
            <w:r>
              <w:rPr>
                <w:rFonts w:hint="eastAsia"/>
                <w:color w:val="000000"/>
              </w:rPr>
              <w:t>其他债权投资（若有</w:t>
            </w:r>
            <w:r>
              <w:rPr>
                <w:color w:val="000000"/>
              </w:rPr>
              <w:t>）</w:t>
            </w:r>
            <w:r>
              <w:rPr>
                <w:rStyle w:val="FootnoteReference"/>
                <w:color w:val="000000"/>
              </w:rPr>
              <w:footnoteReference w:id="86"/>
            </w:r>
          </w:p>
        </w:tc>
        <w:tc>
          <w:tcPr>
            <w:tcW w:w="1101" w:type="dxa"/>
          </w:tcPr>
          <w:p w14:paraId="233DAD9D" w14:textId="77777777" w:rsidR="00000000" w:rsidRDefault="007478C2">
            <w:pPr>
              <w:pStyle w:val="NormalWeb"/>
              <w:rPr>
                <w:color w:val="000000"/>
              </w:rPr>
            </w:pPr>
          </w:p>
        </w:tc>
        <w:tc>
          <w:tcPr>
            <w:tcW w:w="1722" w:type="dxa"/>
          </w:tcPr>
          <w:p w14:paraId="103A2532" w14:textId="77777777" w:rsidR="00000000" w:rsidRDefault="007478C2">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387</w:t>
            </w:r>
            <w:r>
              <w:rPr>
                <w:rFonts w:ascii="Times New Roman" w:hAnsi="Times New Roman" w:hint="eastAsia"/>
                <w:color w:val="000000"/>
                <w:sz w:val="18"/>
              </w:rPr>
              <w:t>8</w:t>
            </w:r>
            <w:r>
              <w:rPr>
                <w:rFonts w:ascii="Times New Roman" w:hAnsi="Times New Roman" w:hint="eastAsia"/>
                <w:color w:val="000000"/>
                <w:sz w:val="18"/>
              </w:rPr>
              <w:t>）</w:t>
            </w:r>
          </w:p>
        </w:tc>
        <w:tc>
          <w:tcPr>
            <w:tcW w:w="1911" w:type="dxa"/>
          </w:tcPr>
          <w:p w14:paraId="21B1BBBE" w14:textId="77777777" w:rsidR="00000000" w:rsidRDefault="007478C2">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387</w:t>
            </w:r>
            <w:r>
              <w:rPr>
                <w:rFonts w:ascii="Times New Roman" w:hAnsi="Times New Roman" w:hint="eastAsia"/>
                <w:color w:val="000000"/>
                <w:sz w:val="18"/>
              </w:rPr>
              <w:t>8</w:t>
            </w:r>
            <w:r>
              <w:rPr>
                <w:rFonts w:ascii="Times New Roman" w:hAnsi="Times New Roman" w:hint="eastAsia"/>
                <w:color w:val="000000"/>
                <w:sz w:val="18"/>
              </w:rPr>
              <w:t>）</w:t>
            </w:r>
          </w:p>
        </w:tc>
      </w:tr>
      <w:tr w:rsidR="00000000" w14:paraId="09AC9E02" w14:textId="77777777">
        <w:trPr>
          <w:jc w:val="center"/>
        </w:trPr>
        <w:tc>
          <w:tcPr>
            <w:tcW w:w="3927" w:type="dxa"/>
            <w:vAlign w:val="center"/>
          </w:tcPr>
          <w:p w14:paraId="49E0E503" w14:textId="77777777" w:rsidR="00000000" w:rsidRDefault="007478C2">
            <w:pPr>
              <w:pStyle w:val="NormalWeb"/>
              <w:rPr>
                <w:color w:val="000000"/>
              </w:rPr>
            </w:pPr>
            <w:r>
              <w:rPr>
                <w:rFonts w:hint="eastAsia"/>
                <w:color w:val="000000"/>
              </w:rPr>
              <w:t>其他权益工具投资（若有</w:t>
            </w:r>
            <w:r>
              <w:rPr>
                <w:color w:val="000000"/>
              </w:rPr>
              <w:t>）</w:t>
            </w:r>
            <w:r>
              <w:rPr>
                <w:rStyle w:val="FootnoteReference"/>
                <w:color w:val="000000"/>
              </w:rPr>
              <w:footnoteReference w:id="87"/>
            </w:r>
          </w:p>
        </w:tc>
        <w:tc>
          <w:tcPr>
            <w:tcW w:w="1101" w:type="dxa"/>
          </w:tcPr>
          <w:p w14:paraId="53BE7CBB" w14:textId="77777777" w:rsidR="00000000" w:rsidRDefault="007478C2">
            <w:pPr>
              <w:pStyle w:val="NormalWeb"/>
              <w:rPr>
                <w:color w:val="000000"/>
              </w:rPr>
            </w:pPr>
          </w:p>
        </w:tc>
        <w:tc>
          <w:tcPr>
            <w:tcW w:w="1722" w:type="dxa"/>
          </w:tcPr>
          <w:p w14:paraId="4DC3E734" w14:textId="77777777" w:rsidR="00000000" w:rsidRDefault="007478C2">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38</w:t>
            </w:r>
            <w:r>
              <w:rPr>
                <w:rFonts w:ascii="Times New Roman" w:hAnsi="Times New Roman" w:hint="eastAsia"/>
                <w:color w:val="000000"/>
                <w:sz w:val="18"/>
              </w:rPr>
              <w:t>79</w:t>
            </w:r>
            <w:r>
              <w:rPr>
                <w:rFonts w:ascii="Times New Roman" w:hAnsi="Times New Roman" w:hint="eastAsia"/>
                <w:color w:val="000000"/>
                <w:sz w:val="18"/>
              </w:rPr>
              <w:t>）</w:t>
            </w:r>
          </w:p>
        </w:tc>
        <w:tc>
          <w:tcPr>
            <w:tcW w:w="1911" w:type="dxa"/>
          </w:tcPr>
          <w:p w14:paraId="6F89847D" w14:textId="77777777" w:rsidR="00000000" w:rsidRDefault="007478C2">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38</w:t>
            </w:r>
            <w:r>
              <w:rPr>
                <w:rFonts w:ascii="Times New Roman" w:hAnsi="Times New Roman" w:hint="eastAsia"/>
                <w:color w:val="000000"/>
                <w:sz w:val="18"/>
              </w:rPr>
              <w:t>79</w:t>
            </w:r>
            <w:r>
              <w:rPr>
                <w:rFonts w:ascii="Times New Roman" w:hAnsi="Times New Roman" w:hint="eastAsia"/>
                <w:color w:val="000000"/>
                <w:sz w:val="18"/>
              </w:rPr>
              <w:t>）</w:t>
            </w:r>
          </w:p>
        </w:tc>
      </w:tr>
      <w:tr w:rsidR="00000000" w14:paraId="67086A57" w14:textId="77777777">
        <w:trPr>
          <w:jc w:val="center"/>
        </w:trPr>
        <w:tc>
          <w:tcPr>
            <w:tcW w:w="3927" w:type="dxa"/>
            <w:vAlign w:val="center"/>
          </w:tcPr>
          <w:p w14:paraId="3E366A19" w14:textId="77777777" w:rsidR="00000000" w:rsidRDefault="007478C2">
            <w:pPr>
              <w:pStyle w:val="NormalWeb"/>
              <w:rPr>
                <w:color w:val="000000"/>
              </w:rPr>
            </w:pPr>
            <w:r>
              <w:rPr>
                <w:rFonts w:hint="eastAsia"/>
                <w:color w:val="000000"/>
              </w:rPr>
              <w:t>应收清算款</w:t>
            </w:r>
          </w:p>
        </w:tc>
        <w:tc>
          <w:tcPr>
            <w:tcW w:w="1101" w:type="dxa"/>
          </w:tcPr>
          <w:p w14:paraId="489123D6" w14:textId="77777777" w:rsidR="00000000" w:rsidRDefault="007478C2">
            <w:pPr>
              <w:pStyle w:val="NormalWeb"/>
              <w:rPr>
                <w:color w:val="000000"/>
              </w:rPr>
            </w:pPr>
          </w:p>
        </w:tc>
        <w:tc>
          <w:tcPr>
            <w:tcW w:w="1722" w:type="dxa"/>
          </w:tcPr>
          <w:p w14:paraId="0318B205" w14:textId="77777777" w:rsidR="00000000" w:rsidRDefault="007478C2">
            <w:pPr>
              <w:pStyle w:val="NormalWeb"/>
              <w:rPr>
                <w:rFonts w:hint="eastAsia"/>
                <w:color w:val="000000"/>
              </w:rPr>
            </w:pPr>
            <w:r>
              <w:rPr>
                <w:rFonts w:hint="eastAsia"/>
                <w:color w:val="000000"/>
                <w:sz w:val="18"/>
              </w:rPr>
              <w:t>（</w:t>
            </w:r>
            <w:r>
              <w:rPr>
                <w:rFonts w:hint="eastAsia"/>
                <w:color w:val="000000"/>
                <w:sz w:val="18"/>
              </w:rPr>
              <w:t>0598</w:t>
            </w:r>
            <w:r>
              <w:rPr>
                <w:rFonts w:hint="eastAsia"/>
                <w:color w:val="000000"/>
                <w:sz w:val="18"/>
              </w:rPr>
              <w:t>）</w:t>
            </w:r>
          </w:p>
        </w:tc>
        <w:tc>
          <w:tcPr>
            <w:tcW w:w="1911" w:type="dxa"/>
          </w:tcPr>
          <w:p w14:paraId="65722528" w14:textId="77777777" w:rsidR="00000000" w:rsidRDefault="007478C2">
            <w:pPr>
              <w:pStyle w:val="NormalWeb"/>
              <w:rPr>
                <w:rFonts w:hint="eastAsia"/>
                <w:color w:val="000000"/>
              </w:rPr>
            </w:pPr>
            <w:r>
              <w:rPr>
                <w:rFonts w:hint="eastAsia"/>
                <w:color w:val="000000"/>
                <w:sz w:val="18"/>
              </w:rPr>
              <w:t>（</w:t>
            </w:r>
            <w:r>
              <w:rPr>
                <w:rFonts w:hint="eastAsia"/>
                <w:color w:val="000000"/>
                <w:sz w:val="18"/>
              </w:rPr>
              <w:t>0598</w:t>
            </w:r>
            <w:r>
              <w:rPr>
                <w:rFonts w:hint="eastAsia"/>
                <w:color w:val="000000"/>
                <w:sz w:val="18"/>
              </w:rPr>
              <w:t>）</w:t>
            </w:r>
          </w:p>
        </w:tc>
      </w:tr>
      <w:tr w:rsidR="00000000" w14:paraId="3623CAF1" w14:textId="77777777">
        <w:trPr>
          <w:jc w:val="center"/>
        </w:trPr>
        <w:tc>
          <w:tcPr>
            <w:tcW w:w="3927" w:type="dxa"/>
            <w:vAlign w:val="center"/>
          </w:tcPr>
          <w:p w14:paraId="48E47148" w14:textId="77777777" w:rsidR="00000000" w:rsidRDefault="007478C2">
            <w:pPr>
              <w:pStyle w:val="NormalWeb"/>
              <w:rPr>
                <w:color w:val="000000"/>
              </w:rPr>
            </w:pPr>
            <w:r>
              <w:rPr>
                <w:rFonts w:hint="eastAsia"/>
                <w:color w:val="000000"/>
              </w:rPr>
              <w:t>应收股利</w:t>
            </w:r>
            <w:r>
              <w:rPr>
                <w:rStyle w:val="FootnoteReference"/>
                <w:color w:val="000000"/>
              </w:rPr>
              <w:footnoteReference w:id="88"/>
            </w:r>
          </w:p>
        </w:tc>
        <w:tc>
          <w:tcPr>
            <w:tcW w:w="1101" w:type="dxa"/>
          </w:tcPr>
          <w:p w14:paraId="7EDAC3A6" w14:textId="77777777" w:rsidR="00000000" w:rsidRDefault="007478C2">
            <w:pPr>
              <w:pStyle w:val="NormalWeb"/>
              <w:rPr>
                <w:color w:val="000000"/>
              </w:rPr>
            </w:pPr>
          </w:p>
        </w:tc>
        <w:tc>
          <w:tcPr>
            <w:tcW w:w="1722" w:type="dxa"/>
          </w:tcPr>
          <w:p w14:paraId="2990B81C" w14:textId="77777777" w:rsidR="00000000" w:rsidRDefault="007478C2">
            <w:pPr>
              <w:pStyle w:val="NormalWeb"/>
              <w:rPr>
                <w:color w:val="000000"/>
              </w:rPr>
            </w:pPr>
            <w:r>
              <w:rPr>
                <w:rFonts w:hint="eastAsia"/>
                <w:color w:val="000000"/>
                <w:sz w:val="18"/>
              </w:rPr>
              <w:t>（</w:t>
            </w:r>
            <w:r>
              <w:rPr>
                <w:rFonts w:hint="eastAsia"/>
                <w:color w:val="000000"/>
                <w:sz w:val="18"/>
              </w:rPr>
              <w:t>0600</w:t>
            </w:r>
            <w:r>
              <w:rPr>
                <w:rFonts w:hint="eastAsia"/>
                <w:color w:val="000000"/>
                <w:sz w:val="18"/>
              </w:rPr>
              <w:t>）</w:t>
            </w:r>
          </w:p>
        </w:tc>
        <w:tc>
          <w:tcPr>
            <w:tcW w:w="1911" w:type="dxa"/>
          </w:tcPr>
          <w:p w14:paraId="2FF3C6F1" w14:textId="77777777" w:rsidR="00000000" w:rsidRDefault="007478C2">
            <w:pPr>
              <w:pStyle w:val="NormalWeb"/>
              <w:rPr>
                <w:color w:val="000000"/>
              </w:rPr>
            </w:pPr>
            <w:r>
              <w:rPr>
                <w:rFonts w:hint="eastAsia"/>
                <w:color w:val="000000"/>
                <w:sz w:val="18"/>
              </w:rPr>
              <w:t>（</w:t>
            </w:r>
            <w:r>
              <w:rPr>
                <w:rFonts w:hint="eastAsia"/>
                <w:color w:val="000000"/>
                <w:sz w:val="18"/>
              </w:rPr>
              <w:t>0600</w:t>
            </w:r>
            <w:r>
              <w:rPr>
                <w:rFonts w:hint="eastAsia"/>
                <w:color w:val="000000"/>
                <w:sz w:val="18"/>
              </w:rPr>
              <w:t>）</w:t>
            </w:r>
          </w:p>
        </w:tc>
      </w:tr>
      <w:tr w:rsidR="00000000" w14:paraId="5202809C" w14:textId="77777777">
        <w:trPr>
          <w:jc w:val="center"/>
        </w:trPr>
        <w:tc>
          <w:tcPr>
            <w:tcW w:w="3927" w:type="dxa"/>
            <w:vAlign w:val="center"/>
          </w:tcPr>
          <w:p w14:paraId="162D4CA8" w14:textId="77777777" w:rsidR="00000000" w:rsidRDefault="007478C2">
            <w:pPr>
              <w:pStyle w:val="NormalWeb"/>
              <w:rPr>
                <w:color w:val="000000"/>
              </w:rPr>
            </w:pPr>
            <w:r>
              <w:rPr>
                <w:rFonts w:hint="eastAsia"/>
                <w:color w:val="000000"/>
              </w:rPr>
              <w:t>应收申购款</w:t>
            </w:r>
            <w:r>
              <w:rPr>
                <w:rStyle w:val="FootnoteReference"/>
                <w:color w:val="000000"/>
              </w:rPr>
              <w:footnoteReference w:id="89"/>
            </w:r>
          </w:p>
        </w:tc>
        <w:tc>
          <w:tcPr>
            <w:tcW w:w="1101" w:type="dxa"/>
          </w:tcPr>
          <w:p w14:paraId="62E278FC" w14:textId="77777777" w:rsidR="00000000" w:rsidRDefault="007478C2">
            <w:pPr>
              <w:pStyle w:val="NormalWeb"/>
              <w:rPr>
                <w:color w:val="000000"/>
              </w:rPr>
            </w:pPr>
          </w:p>
        </w:tc>
        <w:tc>
          <w:tcPr>
            <w:tcW w:w="1722" w:type="dxa"/>
          </w:tcPr>
          <w:p w14:paraId="25483EFB" w14:textId="77777777" w:rsidR="00000000" w:rsidRDefault="007478C2">
            <w:pPr>
              <w:pStyle w:val="NormalWeb"/>
              <w:rPr>
                <w:color w:val="000000"/>
              </w:rPr>
            </w:pPr>
            <w:r>
              <w:rPr>
                <w:rFonts w:hint="eastAsia"/>
                <w:color w:val="000000"/>
                <w:sz w:val="18"/>
              </w:rPr>
              <w:t>（</w:t>
            </w:r>
            <w:r>
              <w:rPr>
                <w:rFonts w:hint="eastAsia"/>
                <w:color w:val="000000"/>
                <w:sz w:val="18"/>
              </w:rPr>
              <w:t>0601</w:t>
            </w:r>
            <w:r>
              <w:rPr>
                <w:rFonts w:hint="eastAsia"/>
                <w:color w:val="000000"/>
                <w:sz w:val="18"/>
              </w:rPr>
              <w:t>）</w:t>
            </w:r>
          </w:p>
        </w:tc>
        <w:tc>
          <w:tcPr>
            <w:tcW w:w="1911" w:type="dxa"/>
          </w:tcPr>
          <w:p w14:paraId="5FA4D815" w14:textId="77777777" w:rsidR="00000000" w:rsidRDefault="007478C2">
            <w:pPr>
              <w:pStyle w:val="NormalWeb"/>
              <w:rPr>
                <w:color w:val="000000"/>
              </w:rPr>
            </w:pPr>
            <w:r>
              <w:rPr>
                <w:rFonts w:hint="eastAsia"/>
                <w:color w:val="000000"/>
                <w:sz w:val="18"/>
              </w:rPr>
              <w:t>（</w:t>
            </w:r>
            <w:r>
              <w:rPr>
                <w:rFonts w:hint="eastAsia"/>
                <w:color w:val="000000"/>
                <w:sz w:val="18"/>
              </w:rPr>
              <w:t>0601</w:t>
            </w:r>
            <w:r>
              <w:rPr>
                <w:rFonts w:hint="eastAsia"/>
                <w:color w:val="000000"/>
                <w:sz w:val="18"/>
              </w:rPr>
              <w:t>）</w:t>
            </w:r>
          </w:p>
        </w:tc>
      </w:tr>
      <w:tr w:rsidR="00000000" w14:paraId="45AC91AF" w14:textId="77777777">
        <w:trPr>
          <w:jc w:val="center"/>
        </w:trPr>
        <w:tc>
          <w:tcPr>
            <w:tcW w:w="3927" w:type="dxa"/>
            <w:vAlign w:val="center"/>
          </w:tcPr>
          <w:p w14:paraId="450CB87D" w14:textId="77777777" w:rsidR="00000000" w:rsidRDefault="007478C2">
            <w:pPr>
              <w:pStyle w:val="NormalWeb"/>
              <w:rPr>
                <w:color w:val="000000"/>
              </w:rPr>
            </w:pPr>
            <w:r>
              <w:rPr>
                <w:rFonts w:hint="eastAsia"/>
                <w:color w:val="000000"/>
              </w:rPr>
              <w:t>递延所得税资产</w:t>
            </w:r>
            <w:r>
              <w:rPr>
                <w:rStyle w:val="FootnoteReference"/>
                <w:color w:val="000000"/>
              </w:rPr>
              <w:footnoteReference w:id="90"/>
            </w:r>
          </w:p>
        </w:tc>
        <w:tc>
          <w:tcPr>
            <w:tcW w:w="1101" w:type="dxa"/>
          </w:tcPr>
          <w:p w14:paraId="140E68C2" w14:textId="77777777" w:rsidR="00000000" w:rsidRDefault="007478C2">
            <w:pPr>
              <w:pStyle w:val="NormalWeb"/>
              <w:rPr>
                <w:color w:val="000000"/>
              </w:rPr>
            </w:pPr>
          </w:p>
        </w:tc>
        <w:tc>
          <w:tcPr>
            <w:tcW w:w="1722" w:type="dxa"/>
          </w:tcPr>
          <w:p w14:paraId="07D589AF" w14:textId="77777777" w:rsidR="00000000" w:rsidRDefault="007478C2">
            <w:pPr>
              <w:pStyle w:val="NormalWeb"/>
              <w:rPr>
                <w:color w:val="000000"/>
                <w:sz w:val="18"/>
              </w:rPr>
            </w:pPr>
            <w:r>
              <w:rPr>
                <w:rFonts w:hint="eastAsia"/>
                <w:color w:val="000000"/>
                <w:sz w:val="18"/>
              </w:rPr>
              <w:t>（</w:t>
            </w:r>
            <w:r>
              <w:rPr>
                <w:rFonts w:hint="eastAsia"/>
                <w:color w:val="000000"/>
                <w:sz w:val="18"/>
              </w:rPr>
              <w:t>2031</w:t>
            </w:r>
            <w:r>
              <w:rPr>
                <w:rFonts w:hint="eastAsia"/>
                <w:color w:val="000000"/>
                <w:sz w:val="18"/>
              </w:rPr>
              <w:t>）</w:t>
            </w:r>
          </w:p>
        </w:tc>
        <w:tc>
          <w:tcPr>
            <w:tcW w:w="1911" w:type="dxa"/>
          </w:tcPr>
          <w:p w14:paraId="260FC2B0" w14:textId="77777777" w:rsidR="00000000" w:rsidRDefault="007478C2">
            <w:pPr>
              <w:pStyle w:val="NormalWeb"/>
              <w:rPr>
                <w:color w:val="000000"/>
                <w:sz w:val="18"/>
              </w:rPr>
            </w:pPr>
            <w:r>
              <w:rPr>
                <w:rFonts w:hint="eastAsia"/>
                <w:color w:val="000000"/>
                <w:sz w:val="18"/>
              </w:rPr>
              <w:t>（</w:t>
            </w:r>
            <w:r>
              <w:rPr>
                <w:rFonts w:hint="eastAsia"/>
                <w:color w:val="000000"/>
                <w:sz w:val="18"/>
              </w:rPr>
              <w:t>2031</w:t>
            </w:r>
            <w:r>
              <w:rPr>
                <w:rFonts w:hint="eastAsia"/>
                <w:color w:val="000000"/>
                <w:sz w:val="18"/>
              </w:rPr>
              <w:t>）</w:t>
            </w:r>
          </w:p>
        </w:tc>
      </w:tr>
      <w:tr w:rsidR="00000000" w14:paraId="3CC59DCE" w14:textId="77777777">
        <w:trPr>
          <w:jc w:val="center"/>
        </w:trPr>
        <w:tc>
          <w:tcPr>
            <w:tcW w:w="3927" w:type="dxa"/>
            <w:vAlign w:val="center"/>
          </w:tcPr>
          <w:p w14:paraId="085DC5D0" w14:textId="77777777" w:rsidR="00000000" w:rsidRDefault="007478C2">
            <w:pPr>
              <w:pStyle w:val="NormalWeb"/>
              <w:rPr>
                <w:color w:val="000000"/>
              </w:rPr>
            </w:pPr>
            <w:r>
              <w:rPr>
                <w:rFonts w:hint="eastAsia"/>
                <w:color w:val="000000"/>
              </w:rPr>
              <w:t>其他资产</w:t>
            </w:r>
            <w:r>
              <w:rPr>
                <w:rStyle w:val="FootnoteReference"/>
                <w:color w:val="000000"/>
              </w:rPr>
              <w:footnoteReference w:id="91"/>
            </w:r>
          </w:p>
        </w:tc>
        <w:tc>
          <w:tcPr>
            <w:tcW w:w="1101" w:type="dxa"/>
          </w:tcPr>
          <w:p w14:paraId="107A6ADF" w14:textId="77777777" w:rsidR="00000000" w:rsidRDefault="007478C2">
            <w:pPr>
              <w:pStyle w:val="NormalWeb"/>
              <w:rPr>
                <w:color w:val="000000"/>
              </w:rPr>
            </w:pPr>
          </w:p>
        </w:tc>
        <w:tc>
          <w:tcPr>
            <w:tcW w:w="1722" w:type="dxa"/>
          </w:tcPr>
          <w:p w14:paraId="4362AA3A" w14:textId="77777777" w:rsidR="00000000" w:rsidRDefault="007478C2">
            <w:pPr>
              <w:pStyle w:val="NormalWeb"/>
              <w:rPr>
                <w:color w:val="000000"/>
              </w:rPr>
            </w:pPr>
            <w:r>
              <w:rPr>
                <w:rFonts w:hint="eastAsia"/>
                <w:color w:val="000000"/>
                <w:sz w:val="18"/>
              </w:rPr>
              <w:t>（</w:t>
            </w:r>
            <w:r>
              <w:rPr>
                <w:rFonts w:hint="eastAsia"/>
                <w:color w:val="000000"/>
                <w:sz w:val="18"/>
              </w:rPr>
              <w:t>0602</w:t>
            </w:r>
            <w:r>
              <w:rPr>
                <w:rFonts w:hint="eastAsia"/>
                <w:color w:val="000000"/>
                <w:sz w:val="18"/>
              </w:rPr>
              <w:t>）</w:t>
            </w:r>
          </w:p>
        </w:tc>
        <w:tc>
          <w:tcPr>
            <w:tcW w:w="1911" w:type="dxa"/>
          </w:tcPr>
          <w:p w14:paraId="3B295C45" w14:textId="77777777" w:rsidR="00000000" w:rsidRDefault="007478C2">
            <w:pPr>
              <w:pStyle w:val="NormalWeb"/>
              <w:rPr>
                <w:color w:val="000000"/>
              </w:rPr>
            </w:pPr>
            <w:r>
              <w:rPr>
                <w:rFonts w:hint="eastAsia"/>
                <w:color w:val="000000"/>
                <w:sz w:val="18"/>
              </w:rPr>
              <w:t>（</w:t>
            </w:r>
            <w:r>
              <w:rPr>
                <w:rFonts w:hint="eastAsia"/>
                <w:color w:val="000000"/>
                <w:sz w:val="18"/>
              </w:rPr>
              <w:t>0602</w:t>
            </w:r>
            <w:r>
              <w:rPr>
                <w:rFonts w:hint="eastAsia"/>
                <w:color w:val="000000"/>
                <w:sz w:val="18"/>
              </w:rPr>
              <w:t>）</w:t>
            </w:r>
          </w:p>
        </w:tc>
      </w:tr>
      <w:tr w:rsidR="00000000" w14:paraId="3203BAAA" w14:textId="77777777">
        <w:trPr>
          <w:jc w:val="center"/>
        </w:trPr>
        <w:tc>
          <w:tcPr>
            <w:tcW w:w="3927" w:type="dxa"/>
            <w:vAlign w:val="center"/>
          </w:tcPr>
          <w:p w14:paraId="0443C068" w14:textId="77777777" w:rsidR="00000000" w:rsidRDefault="007478C2">
            <w:pPr>
              <w:pStyle w:val="NormalWeb"/>
              <w:rPr>
                <w:color w:val="000000"/>
              </w:rPr>
            </w:pPr>
            <w:r>
              <w:rPr>
                <w:rFonts w:hint="eastAsia"/>
                <w:color w:val="000000"/>
              </w:rPr>
              <w:t>资产总计</w:t>
            </w:r>
          </w:p>
        </w:tc>
        <w:tc>
          <w:tcPr>
            <w:tcW w:w="1101" w:type="dxa"/>
          </w:tcPr>
          <w:p w14:paraId="3638FDB8" w14:textId="77777777" w:rsidR="00000000" w:rsidRDefault="007478C2">
            <w:pPr>
              <w:pStyle w:val="NormalWeb"/>
              <w:rPr>
                <w:color w:val="000000"/>
              </w:rPr>
            </w:pPr>
          </w:p>
        </w:tc>
        <w:tc>
          <w:tcPr>
            <w:tcW w:w="1722" w:type="dxa"/>
          </w:tcPr>
          <w:p w14:paraId="436A4E91" w14:textId="77777777" w:rsidR="00000000" w:rsidRDefault="007478C2">
            <w:pPr>
              <w:pStyle w:val="NormalWeb"/>
              <w:rPr>
                <w:color w:val="000000"/>
              </w:rPr>
            </w:pPr>
            <w:r>
              <w:rPr>
                <w:rFonts w:hint="eastAsia"/>
                <w:color w:val="000000"/>
                <w:sz w:val="18"/>
              </w:rPr>
              <w:t>（</w:t>
            </w:r>
            <w:r>
              <w:rPr>
                <w:rFonts w:hint="eastAsia"/>
                <w:color w:val="000000"/>
                <w:sz w:val="18"/>
              </w:rPr>
              <w:t>0603</w:t>
            </w:r>
            <w:r>
              <w:rPr>
                <w:rFonts w:hint="eastAsia"/>
                <w:color w:val="000000"/>
                <w:sz w:val="18"/>
              </w:rPr>
              <w:t>）</w:t>
            </w:r>
          </w:p>
        </w:tc>
        <w:tc>
          <w:tcPr>
            <w:tcW w:w="1911" w:type="dxa"/>
          </w:tcPr>
          <w:p w14:paraId="6054D888" w14:textId="77777777" w:rsidR="00000000" w:rsidRDefault="007478C2">
            <w:pPr>
              <w:pStyle w:val="NormalWeb"/>
              <w:rPr>
                <w:color w:val="000000"/>
              </w:rPr>
            </w:pPr>
            <w:r>
              <w:rPr>
                <w:rFonts w:hint="eastAsia"/>
                <w:color w:val="000000"/>
                <w:sz w:val="18"/>
              </w:rPr>
              <w:t>（</w:t>
            </w:r>
            <w:r>
              <w:rPr>
                <w:rFonts w:hint="eastAsia"/>
                <w:color w:val="000000"/>
                <w:sz w:val="18"/>
              </w:rPr>
              <w:t>0603</w:t>
            </w:r>
            <w:r>
              <w:rPr>
                <w:rFonts w:hint="eastAsia"/>
                <w:color w:val="000000"/>
                <w:sz w:val="18"/>
              </w:rPr>
              <w:t>）</w:t>
            </w:r>
          </w:p>
        </w:tc>
      </w:tr>
      <w:tr w:rsidR="00000000" w14:paraId="597041E7" w14:textId="77777777">
        <w:trPr>
          <w:jc w:val="center"/>
        </w:trPr>
        <w:tc>
          <w:tcPr>
            <w:tcW w:w="3927" w:type="dxa"/>
            <w:vAlign w:val="center"/>
          </w:tcPr>
          <w:p w14:paraId="541CDCC1" w14:textId="77777777" w:rsidR="00000000" w:rsidRDefault="007478C2">
            <w:pPr>
              <w:pStyle w:val="NormalWeb"/>
              <w:jc w:val="center"/>
              <w:rPr>
                <w:b/>
                <w:color w:val="000000"/>
              </w:rPr>
            </w:pPr>
            <w:r>
              <w:rPr>
                <w:rFonts w:hint="eastAsia"/>
                <w:b/>
                <w:color w:val="000000"/>
              </w:rPr>
              <w:t>负债和净资产</w:t>
            </w:r>
          </w:p>
        </w:tc>
        <w:tc>
          <w:tcPr>
            <w:tcW w:w="1101" w:type="dxa"/>
            <w:vAlign w:val="center"/>
          </w:tcPr>
          <w:p w14:paraId="724DBF83" w14:textId="77777777" w:rsidR="00000000" w:rsidRDefault="007478C2">
            <w:pPr>
              <w:pStyle w:val="NormalWeb"/>
              <w:jc w:val="center"/>
              <w:rPr>
                <w:b/>
                <w:color w:val="000000"/>
              </w:rPr>
            </w:pPr>
            <w:r>
              <w:rPr>
                <w:rFonts w:hint="eastAsia"/>
                <w:b/>
                <w:color w:val="000000"/>
              </w:rPr>
              <w:t>附注号</w:t>
            </w:r>
          </w:p>
        </w:tc>
        <w:tc>
          <w:tcPr>
            <w:tcW w:w="1722" w:type="dxa"/>
            <w:vAlign w:val="center"/>
          </w:tcPr>
          <w:p w14:paraId="2BB8F7E8" w14:textId="77777777" w:rsidR="00000000" w:rsidRDefault="007478C2">
            <w:pPr>
              <w:pStyle w:val="NormalWeb"/>
              <w:spacing w:before="0" w:beforeAutospacing="0" w:after="0" w:afterAutospacing="0"/>
              <w:jc w:val="center"/>
              <w:rPr>
                <w:b/>
                <w:color w:val="000000"/>
              </w:rPr>
            </w:pPr>
            <w:r>
              <w:rPr>
                <w:rFonts w:hint="eastAsia"/>
                <w:b/>
                <w:color w:val="000000"/>
              </w:rPr>
              <w:t>本期末</w:t>
            </w:r>
          </w:p>
          <w:p w14:paraId="720B47BC" w14:textId="77777777" w:rsidR="00000000" w:rsidRDefault="007478C2">
            <w:pPr>
              <w:pStyle w:val="NormalWeb"/>
              <w:spacing w:before="0" w:beforeAutospacing="0" w:after="0" w:afterAutospacing="0"/>
              <w:jc w:val="center"/>
              <w:rPr>
                <w:b/>
                <w:color w:val="000000"/>
              </w:rPr>
            </w:pPr>
            <w:r>
              <w:rPr>
                <w:rFonts w:hint="eastAsia"/>
                <w:b/>
                <w:color w:val="000000"/>
              </w:rPr>
              <w:t>_</w:t>
            </w:r>
            <w:r>
              <w:rPr>
                <w:rFonts w:hint="eastAsia"/>
                <w:b/>
                <w:color w:val="000000"/>
              </w:rPr>
              <w:t>年</w:t>
            </w:r>
            <w:r>
              <w:rPr>
                <w:rFonts w:hint="eastAsia"/>
                <w:b/>
                <w:color w:val="000000"/>
              </w:rPr>
              <w:t>_</w:t>
            </w:r>
            <w:r>
              <w:rPr>
                <w:rFonts w:hint="eastAsia"/>
                <w:b/>
                <w:color w:val="000000"/>
              </w:rPr>
              <w:t>月</w:t>
            </w:r>
            <w:r>
              <w:rPr>
                <w:rFonts w:hint="eastAsia"/>
                <w:b/>
                <w:color w:val="000000"/>
              </w:rPr>
              <w:t>_</w:t>
            </w:r>
            <w:r>
              <w:rPr>
                <w:rFonts w:hint="eastAsia"/>
                <w:b/>
                <w:color w:val="000000"/>
              </w:rPr>
              <w:t>日</w:t>
            </w:r>
          </w:p>
        </w:tc>
        <w:tc>
          <w:tcPr>
            <w:tcW w:w="1911" w:type="dxa"/>
            <w:vAlign w:val="center"/>
          </w:tcPr>
          <w:p w14:paraId="35CBE9F0" w14:textId="77777777" w:rsidR="00000000" w:rsidRDefault="007478C2">
            <w:pPr>
              <w:pStyle w:val="NormalWeb"/>
              <w:spacing w:before="0" w:beforeAutospacing="0" w:after="0" w:afterAutospacing="0"/>
              <w:jc w:val="center"/>
              <w:rPr>
                <w:b/>
                <w:color w:val="000000"/>
              </w:rPr>
            </w:pPr>
            <w:r>
              <w:rPr>
                <w:rFonts w:hint="eastAsia"/>
                <w:b/>
                <w:color w:val="000000"/>
              </w:rPr>
              <w:t>上年度末</w:t>
            </w:r>
          </w:p>
          <w:p w14:paraId="6ADA72BA" w14:textId="77777777" w:rsidR="00000000" w:rsidRDefault="007478C2">
            <w:pPr>
              <w:pStyle w:val="NormalWeb"/>
              <w:spacing w:before="0" w:beforeAutospacing="0" w:after="0" w:afterAutospacing="0"/>
              <w:jc w:val="center"/>
              <w:rPr>
                <w:b/>
                <w:color w:val="000000"/>
              </w:rPr>
            </w:pPr>
            <w:r>
              <w:rPr>
                <w:rFonts w:hint="eastAsia"/>
                <w:b/>
                <w:color w:val="000000"/>
              </w:rPr>
              <w:t>_</w:t>
            </w:r>
            <w:r>
              <w:rPr>
                <w:rFonts w:hint="eastAsia"/>
                <w:b/>
                <w:color w:val="000000"/>
              </w:rPr>
              <w:t>年</w:t>
            </w:r>
            <w:r>
              <w:rPr>
                <w:rFonts w:hint="eastAsia"/>
                <w:b/>
                <w:color w:val="000000"/>
              </w:rPr>
              <w:t>_</w:t>
            </w:r>
            <w:r>
              <w:rPr>
                <w:rFonts w:hint="eastAsia"/>
                <w:b/>
                <w:color w:val="000000"/>
              </w:rPr>
              <w:t>月</w:t>
            </w:r>
            <w:r>
              <w:rPr>
                <w:rFonts w:hint="eastAsia"/>
                <w:b/>
                <w:color w:val="000000"/>
              </w:rPr>
              <w:t>_</w:t>
            </w:r>
            <w:r>
              <w:rPr>
                <w:rFonts w:hint="eastAsia"/>
                <w:b/>
                <w:color w:val="000000"/>
              </w:rPr>
              <w:t>日</w:t>
            </w:r>
          </w:p>
        </w:tc>
      </w:tr>
      <w:tr w:rsidR="00000000" w14:paraId="6661E6DE" w14:textId="77777777">
        <w:trPr>
          <w:jc w:val="center"/>
        </w:trPr>
        <w:tc>
          <w:tcPr>
            <w:tcW w:w="3927" w:type="dxa"/>
            <w:vAlign w:val="center"/>
          </w:tcPr>
          <w:p w14:paraId="429D3055" w14:textId="77777777" w:rsidR="00000000" w:rsidRDefault="007478C2">
            <w:pPr>
              <w:pStyle w:val="NormalWeb"/>
              <w:rPr>
                <w:b/>
                <w:color w:val="000000"/>
              </w:rPr>
            </w:pPr>
            <w:r>
              <w:rPr>
                <w:rFonts w:hint="eastAsia"/>
                <w:b/>
                <w:color w:val="000000"/>
              </w:rPr>
              <w:t>负</w:t>
            </w:r>
            <w:r>
              <w:rPr>
                <w:rFonts w:hint="eastAsia"/>
                <w:b/>
                <w:color w:val="000000"/>
              </w:rPr>
              <w:t xml:space="preserve"> </w:t>
            </w:r>
            <w:r>
              <w:rPr>
                <w:rFonts w:hint="eastAsia"/>
                <w:b/>
                <w:color w:val="000000"/>
              </w:rPr>
              <w:t>债：</w:t>
            </w:r>
          </w:p>
        </w:tc>
        <w:tc>
          <w:tcPr>
            <w:tcW w:w="1101" w:type="dxa"/>
          </w:tcPr>
          <w:p w14:paraId="2353F88F" w14:textId="77777777" w:rsidR="00000000" w:rsidRDefault="007478C2">
            <w:pPr>
              <w:pStyle w:val="NormalWeb"/>
              <w:rPr>
                <w:color w:val="000000"/>
              </w:rPr>
            </w:pPr>
          </w:p>
        </w:tc>
        <w:tc>
          <w:tcPr>
            <w:tcW w:w="1722" w:type="dxa"/>
          </w:tcPr>
          <w:p w14:paraId="67734AF5" w14:textId="77777777" w:rsidR="00000000" w:rsidRDefault="007478C2">
            <w:pPr>
              <w:pStyle w:val="NormalWeb"/>
              <w:rPr>
                <w:color w:val="000000"/>
              </w:rPr>
            </w:pPr>
            <w:r>
              <w:rPr>
                <w:rFonts w:hint="eastAsia"/>
                <w:color w:val="000000"/>
                <w:sz w:val="18"/>
              </w:rPr>
              <w:t>（</w:t>
            </w:r>
            <w:r>
              <w:rPr>
                <w:rFonts w:hint="eastAsia"/>
                <w:color w:val="000000"/>
                <w:sz w:val="18"/>
              </w:rPr>
              <w:t>0604</w:t>
            </w:r>
            <w:r>
              <w:rPr>
                <w:rFonts w:hint="eastAsia"/>
                <w:color w:val="000000"/>
                <w:sz w:val="18"/>
              </w:rPr>
              <w:t>）</w:t>
            </w:r>
          </w:p>
        </w:tc>
        <w:tc>
          <w:tcPr>
            <w:tcW w:w="1911" w:type="dxa"/>
          </w:tcPr>
          <w:p w14:paraId="4D0F7E02" w14:textId="77777777" w:rsidR="00000000" w:rsidRDefault="007478C2">
            <w:pPr>
              <w:pStyle w:val="NormalWeb"/>
              <w:rPr>
                <w:color w:val="000000"/>
              </w:rPr>
            </w:pPr>
            <w:r>
              <w:rPr>
                <w:rFonts w:hint="eastAsia"/>
                <w:color w:val="000000"/>
                <w:sz w:val="18"/>
              </w:rPr>
              <w:t>（</w:t>
            </w:r>
            <w:r>
              <w:rPr>
                <w:rFonts w:hint="eastAsia"/>
                <w:color w:val="000000"/>
                <w:sz w:val="18"/>
              </w:rPr>
              <w:t>0604</w:t>
            </w:r>
            <w:r>
              <w:rPr>
                <w:rFonts w:hint="eastAsia"/>
                <w:color w:val="000000"/>
                <w:sz w:val="18"/>
              </w:rPr>
              <w:t>）</w:t>
            </w:r>
          </w:p>
        </w:tc>
      </w:tr>
      <w:tr w:rsidR="00000000" w14:paraId="2CF0965B" w14:textId="77777777">
        <w:trPr>
          <w:jc w:val="center"/>
        </w:trPr>
        <w:tc>
          <w:tcPr>
            <w:tcW w:w="3927" w:type="dxa"/>
            <w:vAlign w:val="center"/>
          </w:tcPr>
          <w:p w14:paraId="54E2D22D" w14:textId="77777777" w:rsidR="00000000" w:rsidRDefault="007478C2">
            <w:pPr>
              <w:pStyle w:val="NormalWeb"/>
              <w:rPr>
                <w:color w:val="000000"/>
              </w:rPr>
            </w:pPr>
            <w:r>
              <w:rPr>
                <w:rFonts w:hint="eastAsia"/>
                <w:color w:val="000000"/>
              </w:rPr>
              <w:t>短期借款</w:t>
            </w:r>
          </w:p>
        </w:tc>
        <w:tc>
          <w:tcPr>
            <w:tcW w:w="1101" w:type="dxa"/>
          </w:tcPr>
          <w:p w14:paraId="1CA5E809" w14:textId="77777777" w:rsidR="00000000" w:rsidRDefault="007478C2">
            <w:pPr>
              <w:pStyle w:val="NormalWeb"/>
              <w:rPr>
                <w:color w:val="000000"/>
              </w:rPr>
            </w:pPr>
          </w:p>
        </w:tc>
        <w:tc>
          <w:tcPr>
            <w:tcW w:w="1722" w:type="dxa"/>
          </w:tcPr>
          <w:p w14:paraId="23C35306" w14:textId="77777777" w:rsidR="00000000" w:rsidRDefault="007478C2">
            <w:pPr>
              <w:pStyle w:val="NormalWeb"/>
              <w:rPr>
                <w:color w:val="000000"/>
              </w:rPr>
            </w:pPr>
            <w:r>
              <w:rPr>
                <w:rFonts w:hint="eastAsia"/>
                <w:color w:val="000000"/>
                <w:sz w:val="18"/>
              </w:rPr>
              <w:t>（</w:t>
            </w:r>
            <w:r>
              <w:rPr>
                <w:rFonts w:hint="eastAsia"/>
                <w:color w:val="000000"/>
                <w:sz w:val="18"/>
              </w:rPr>
              <w:t>0605</w:t>
            </w:r>
            <w:r>
              <w:rPr>
                <w:rFonts w:hint="eastAsia"/>
                <w:color w:val="000000"/>
                <w:sz w:val="18"/>
              </w:rPr>
              <w:t>）</w:t>
            </w:r>
          </w:p>
        </w:tc>
        <w:tc>
          <w:tcPr>
            <w:tcW w:w="1911" w:type="dxa"/>
          </w:tcPr>
          <w:p w14:paraId="1754D809" w14:textId="77777777" w:rsidR="00000000" w:rsidRDefault="007478C2">
            <w:pPr>
              <w:pStyle w:val="NormalWeb"/>
              <w:rPr>
                <w:color w:val="000000"/>
              </w:rPr>
            </w:pPr>
            <w:r>
              <w:rPr>
                <w:rFonts w:hint="eastAsia"/>
                <w:color w:val="000000"/>
                <w:sz w:val="18"/>
              </w:rPr>
              <w:t>（</w:t>
            </w:r>
            <w:r>
              <w:rPr>
                <w:rFonts w:hint="eastAsia"/>
                <w:color w:val="000000"/>
                <w:sz w:val="18"/>
              </w:rPr>
              <w:t>0605</w:t>
            </w:r>
            <w:r>
              <w:rPr>
                <w:rFonts w:hint="eastAsia"/>
                <w:color w:val="000000"/>
                <w:sz w:val="18"/>
              </w:rPr>
              <w:t>）</w:t>
            </w:r>
          </w:p>
        </w:tc>
      </w:tr>
      <w:tr w:rsidR="00000000" w14:paraId="483488D8" w14:textId="77777777">
        <w:trPr>
          <w:jc w:val="center"/>
        </w:trPr>
        <w:tc>
          <w:tcPr>
            <w:tcW w:w="3927" w:type="dxa"/>
            <w:vAlign w:val="center"/>
          </w:tcPr>
          <w:p w14:paraId="24C4E6AB" w14:textId="77777777" w:rsidR="00000000" w:rsidRDefault="007478C2">
            <w:pPr>
              <w:pStyle w:val="NormalWeb"/>
              <w:rPr>
                <w:color w:val="000000"/>
              </w:rPr>
            </w:pPr>
            <w:r>
              <w:rPr>
                <w:rFonts w:hint="eastAsia"/>
                <w:color w:val="000000"/>
              </w:rPr>
              <w:t>交易性金融负债</w:t>
            </w:r>
          </w:p>
        </w:tc>
        <w:tc>
          <w:tcPr>
            <w:tcW w:w="1101" w:type="dxa"/>
          </w:tcPr>
          <w:p w14:paraId="30D1FE25" w14:textId="77777777" w:rsidR="00000000" w:rsidRDefault="007478C2">
            <w:pPr>
              <w:pStyle w:val="NormalWeb"/>
              <w:rPr>
                <w:color w:val="000000"/>
              </w:rPr>
            </w:pPr>
          </w:p>
        </w:tc>
        <w:tc>
          <w:tcPr>
            <w:tcW w:w="1722" w:type="dxa"/>
          </w:tcPr>
          <w:p w14:paraId="030FAAFC" w14:textId="77777777" w:rsidR="00000000" w:rsidRDefault="007478C2">
            <w:pPr>
              <w:pStyle w:val="NormalWeb"/>
              <w:rPr>
                <w:color w:val="000000"/>
              </w:rPr>
            </w:pPr>
            <w:r>
              <w:rPr>
                <w:rFonts w:hint="eastAsia"/>
                <w:color w:val="000000"/>
                <w:sz w:val="18"/>
              </w:rPr>
              <w:t>（</w:t>
            </w:r>
            <w:r>
              <w:rPr>
                <w:rFonts w:hint="eastAsia"/>
                <w:color w:val="000000"/>
                <w:sz w:val="18"/>
              </w:rPr>
              <w:t>0606</w:t>
            </w:r>
            <w:r>
              <w:rPr>
                <w:rFonts w:hint="eastAsia"/>
                <w:color w:val="000000"/>
                <w:sz w:val="18"/>
              </w:rPr>
              <w:t>）</w:t>
            </w:r>
          </w:p>
        </w:tc>
        <w:tc>
          <w:tcPr>
            <w:tcW w:w="1911" w:type="dxa"/>
          </w:tcPr>
          <w:p w14:paraId="0B1F3B59" w14:textId="77777777" w:rsidR="00000000" w:rsidRDefault="007478C2">
            <w:pPr>
              <w:pStyle w:val="NormalWeb"/>
              <w:rPr>
                <w:color w:val="000000"/>
              </w:rPr>
            </w:pPr>
            <w:r>
              <w:rPr>
                <w:rFonts w:hint="eastAsia"/>
                <w:color w:val="000000"/>
                <w:sz w:val="18"/>
              </w:rPr>
              <w:t>（</w:t>
            </w:r>
            <w:r>
              <w:rPr>
                <w:rFonts w:hint="eastAsia"/>
                <w:color w:val="000000"/>
                <w:sz w:val="18"/>
              </w:rPr>
              <w:t>0606</w:t>
            </w:r>
            <w:r>
              <w:rPr>
                <w:rFonts w:hint="eastAsia"/>
                <w:color w:val="000000"/>
                <w:sz w:val="18"/>
              </w:rPr>
              <w:t>）</w:t>
            </w:r>
          </w:p>
        </w:tc>
      </w:tr>
      <w:tr w:rsidR="00000000" w14:paraId="10A74BE8" w14:textId="77777777">
        <w:trPr>
          <w:jc w:val="center"/>
        </w:trPr>
        <w:tc>
          <w:tcPr>
            <w:tcW w:w="3927" w:type="dxa"/>
            <w:vAlign w:val="center"/>
          </w:tcPr>
          <w:p w14:paraId="2272AA31" w14:textId="77777777" w:rsidR="00000000" w:rsidRDefault="007478C2">
            <w:pPr>
              <w:pStyle w:val="NormalWeb"/>
              <w:rPr>
                <w:color w:val="000000"/>
              </w:rPr>
            </w:pPr>
            <w:r>
              <w:rPr>
                <w:rFonts w:hint="eastAsia"/>
                <w:color w:val="000000"/>
              </w:rPr>
              <w:t>衍生金融负债</w:t>
            </w:r>
          </w:p>
        </w:tc>
        <w:tc>
          <w:tcPr>
            <w:tcW w:w="1101" w:type="dxa"/>
          </w:tcPr>
          <w:p w14:paraId="23F7DB4A" w14:textId="77777777" w:rsidR="00000000" w:rsidRDefault="007478C2">
            <w:pPr>
              <w:pStyle w:val="NormalWeb"/>
              <w:rPr>
                <w:color w:val="000000"/>
              </w:rPr>
            </w:pPr>
          </w:p>
        </w:tc>
        <w:tc>
          <w:tcPr>
            <w:tcW w:w="1722" w:type="dxa"/>
          </w:tcPr>
          <w:p w14:paraId="76A47647" w14:textId="77777777" w:rsidR="00000000" w:rsidRDefault="007478C2">
            <w:pPr>
              <w:pStyle w:val="NormalWeb"/>
              <w:rPr>
                <w:color w:val="000000"/>
              </w:rPr>
            </w:pPr>
            <w:r>
              <w:rPr>
                <w:rFonts w:hint="eastAsia"/>
                <w:color w:val="000000"/>
                <w:sz w:val="18"/>
              </w:rPr>
              <w:t>（</w:t>
            </w:r>
            <w:r>
              <w:rPr>
                <w:rFonts w:hint="eastAsia"/>
                <w:color w:val="000000"/>
                <w:sz w:val="18"/>
              </w:rPr>
              <w:t>0607</w:t>
            </w:r>
            <w:r>
              <w:rPr>
                <w:rFonts w:hint="eastAsia"/>
                <w:color w:val="000000"/>
                <w:sz w:val="18"/>
              </w:rPr>
              <w:t>）</w:t>
            </w:r>
          </w:p>
        </w:tc>
        <w:tc>
          <w:tcPr>
            <w:tcW w:w="1911" w:type="dxa"/>
          </w:tcPr>
          <w:p w14:paraId="1E5A7E2D" w14:textId="77777777" w:rsidR="00000000" w:rsidRDefault="007478C2">
            <w:pPr>
              <w:pStyle w:val="NormalWeb"/>
              <w:rPr>
                <w:color w:val="000000"/>
              </w:rPr>
            </w:pPr>
            <w:r>
              <w:rPr>
                <w:rFonts w:hint="eastAsia"/>
                <w:color w:val="000000"/>
                <w:sz w:val="18"/>
              </w:rPr>
              <w:t>（</w:t>
            </w:r>
            <w:r>
              <w:rPr>
                <w:rFonts w:hint="eastAsia"/>
                <w:color w:val="000000"/>
                <w:sz w:val="18"/>
              </w:rPr>
              <w:t>0607</w:t>
            </w:r>
            <w:r>
              <w:rPr>
                <w:rFonts w:hint="eastAsia"/>
                <w:color w:val="000000"/>
                <w:sz w:val="18"/>
              </w:rPr>
              <w:t>）</w:t>
            </w:r>
          </w:p>
        </w:tc>
      </w:tr>
      <w:tr w:rsidR="00000000" w14:paraId="52E80C29" w14:textId="77777777">
        <w:trPr>
          <w:jc w:val="center"/>
        </w:trPr>
        <w:tc>
          <w:tcPr>
            <w:tcW w:w="3927" w:type="dxa"/>
            <w:vAlign w:val="center"/>
          </w:tcPr>
          <w:p w14:paraId="7D17C8A9" w14:textId="77777777" w:rsidR="00000000" w:rsidRDefault="007478C2">
            <w:pPr>
              <w:pStyle w:val="NormalWeb"/>
              <w:rPr>
                <w:color w:val="000000"/>
              </w:rPr>
            </w:pPr>
            <w:r>
              <w:rPr>
                <w:rFonts w:hint="eastAsia"/>
                <w:color w:val="000000"/>
              </w:rPr>
              <w:t>卖出回购金融资产款</w:t>
            </w:r>
            <w:r>
              <w:rPr>
                <w:rStyle w:val="FootnoteReference"/>
                <w:color w:val="000000"/>
              </w:rPr>
              <w:footnoteReference w:id="92"/>
            </w:r>
          </w:p>
        </w:tc>
        <w:tc>
          <w:tcPr>
            <w:tcW w:w="1101" w:type="dxa"/>
          </w:tcPr>
          <w:p w14:paraId="147A033E" w14:textId="77777777" w:rsidR="00000000" w:rsidRDefault="007478C2">
            <w:pPr>
              <w:pStyle w:val="NormalWeb"/>
              <w:rPr>
                <w:color w:val="000000"/>
              </w:rPr>
            </w:pPr>
          </w:p>
        </w:tc>
        <w:tc>
          <w:tcPr>
            <w:tcW w:w="1722" w:type="dxa"/>
          </w:tcPr>
          <w:p w14:paraId="27DB2124" w14:textId="77777777" w:rsidR="00000000" w:rsidRDefault="007478C2">
            <w:pPr>
              <w:pStyle w:val="NormalWeb"/>
              <w:rPr>
                <w:color w:val="000000"/>
              </w:rPr>
            </w:pPr>
            <w:r>
              <w:rPr>
                <w:rFonts w:hint="eastAsia"/>
                <w:color w:val="000000"/>
                <w:sz w:val="18"/>
              </w:rPr>
              <w:t>（</w:t>
            </w:r>
            <w:r>
              <w:rPr>
                <w:rFonts w:hint="eastAsia"/>
                <w:color w:val="000000"/>
                <w:sz w:val="18"/>
              </w:rPr>
              <w:t>0608</w:t>
            </w:r>
            <w:r>
              <w:rPr>
                <w:rFonts w:hint="eastAsia"/>
                <w:color w:val="000000"/>
                <w:sz w:val="18"/>
              </w:rPr>
              <w:t>）</w:t>
            </w:r>
          </w:p>
        </w:tc>
        <w:tc>
          <w:tcPr>
            <w:tcW w:w="1911" w:type="dxa"/>
          </w:tcPr>
          <w:p w14:paraId="1C931DB9" w14:textId="77777777" w:rsidR="00000000" w:rsidRDefault="007478C2">
            <w:pPr>
              <w:pStyle w:val="NormalWeb"/>
              <w:rPr>
                <w:color w:val="000000"/>
              </w:rPr>
            </w:pPr>
            <w:r>
              <w:rPr>
                <w:rFonts w:hint="eastAsia"/>
                <w:color w:val="000000"/>
                <w:sz w:val="18"/>
              </w:rPr>
              <w:t>（</w:t>
            </w:r>
            <w:r>
              <w:rPr>
                <w:rFonts w:hint="eastAsia"/>
                <w:color w:val="000000"/>
                <w:sz w:val="18"/>
              </w:rPr>
              <w:t>0608</w:t>
            </w:r>
            <w:r>
              <w:rPr>
                <w:rFonts w:hint="eastAsia"/>
                <w:color w:val="000000"/>
                <w:sz w:val="18"/>
              </w:rPr>
              <w:t>）</w:t>
            </w:r>
          </w:p>
        </w:tc>
      </w:tr>
      <w:tr w:rsidR="00000000" w14:paraId="3A4F53F3" w14:textId="77777777">
        <w:trPr>
          <w:jc w:val="center"/>
        </w:trPr>
        <w:tc>
          <w:tcPr>
            <w:tcW w:w="3927" w:type="dxa"/>
            <w:vAlign w:val="center"/>
          </w:tcPr>
          <w:p w14:paraId="2B276573" w14:textId="77777777" w:rsidR="00000000" w:rsidRDefault="007478C2">
            <w:pPr>
              <w:pStyle w:val="NormalWeb"/>
              <w:rPr>
                <w:color w:val="000000"/>
              </w:rPr>
            </w:pPr>
            <w:r>
              <w:rPr>
                <w:rFonts w:hint="eastAsia"/>
                <w:color w:val="000000"/>
              </w:rPr>
              <w:t>应付清算款</w:t>
            </w:r>
          </w:p>
        </w:tc>
        <w:tc>
          <w:tcPr>
            <w:tcW w:w="1101" w:type="dxa"/>
          </w:tcPr>
          <w:p w14:paraId="216BBD7A" w14:textId="77777777" w:rsidR="00000000" w:rsidRDefault="007478C2">
            <w:pPr>
              <w:pStyle w:val="NormalWeb"/>
              <w:rPr>
                <w:color w:val="000000"/>
              </w:rPr>
            </w:pPr>
          </w:p>
        </w:tc>
        <w:tc>
          <w:tcPr>
            <w:tcW w:w="1722" w:type="dxa"/>
          </w:tcPr>
          <w:p w14:paraId="3D50BCD9" w14:textId="77777777" w:rsidR="00000000" w:rsidRDefault="007478C2">
            <w:pPr>
              <w:pStyle w:val="NormalWeb"/>
              <w:rPr>
                <w:color w:val="000000"/>
              </w:rPr>
            </w:pPr>
            <w:r>
              <w:rPr>
                <w:rFonts w:hint="eastAsia"/>
                <w:color w:val="000000"/>
                <w:sz w:val="18"/>
              </w:rPr>
              <w:t>（</w:t>
            </w:r>
            <w:r>
              <w:rPr>
                <w:rFonts w:hint="eastAsia"/>
                <w:color w:val="000000"/>
                <w:sz w:val="18"/>
              </w:rPr>
              <w:t>0609</w:t>
            </w:r>
            <w:r>
              <w:rPr>
                <w:rFonts w:hint="eastAsia"/>
                <w:color w:val="000000"/>
                <w:sz w:val="18"/>
              </w:rPr>
              <w:t>）</w:t>
            </w:r>
          </w:p>
        </w:tc>
        <w:tc>
          <w:tcPr>
            <w:tcW w:w="1911" w:type="dxa"/>
          </w:tcPr>
          <w:p w14:paraId="5D69AE44" w14:textId="77777777" w:rsidR="00000000" w:rsidRDefault="007478C2">
            <w:pPr>
              <w:pStyle w:val="NormalWeb"/>
              <w:rPr>
                <w:color w:val="000000"/>
              </w:rPr>
            </w:pPr>
            <w:r>
              <w:rPr>
                <w:rFonts w:hint="eastAsia"/>
                <w:color w:val="000000"/>
                <w:sz w:val="18"/>
              </w:rPr>
              <w:t>（</w:t>
            </w:r>
            <w:r>
              <w:rPr>
                <w:rFonts w:hint="eastAsia"/>
                <w:color w:val="000000"/>
                <w:sz w:val="18"/>
              </w:rPr>
              <w:t>0609</w:t>
            </w:r>
            <w:r>
              <w:rPr>
                <w:rFonts w:hint="eastAsia"/>
                <w:color w:val="000000"/>
                <w:sz w:val="18"/>
              </w:rPr>
              <w:t>）</w:t>
            </w:r>
          </w:p>
        </w:tc>
      </w:tr>
      <w:tr w:rsidR="00000000" w14:paraId="75107A9A" w14:textId="77777777">
        <w:trPr>
          <w:jc w:val="center"/>
        </w:trPr>
        <w:tc>
          <w:tcPr>
            <w:tcW w:w="3927" w:type="dxa"/>
            <w:vAlign w:val="center"/>
          </w:tcPr>
          <w:p w14:paraId="105464AD" w14:textId="77777777" w:rsidR="00000000" w:rsidRDefault="007478C2">
            <w:pPr>
              <w:pStyle w:val="NormalWeb"/>
              <w:rPr>
                <w:color w:val="000000"/>
              </w:rPr>
            </w:pPr>
            <w:r>
              <w:rPr>
                <w:rFonts w:hint="eastAsia"/>
                <w:color w:val="000000"/>
              </w:rPr>
              <w:t>应付赎回款</w:t>
            </w:r>
          </w:p>
        </w:tc>
        <w:tc>
          <w:tcPr>
            <w:tcW w:w="1101" w:type="dxa"/>
          </w:tcPr>
          <w:p w14:paraId="10A6FAB2" w14:textId="77777777" w:rsidR="00000000" w:rsidRDefault="007478C2">
            <w:pPr>
              <w:pStyle w:val="NormalWeb"/>
              <w:rPr>
                <w:color w:val="000000"/>
              </w:rPr>
            </w:pPr>
          </w:p>
        </w:tc>
        <w:tc>
          <w:tcPr>
            <w:tcW w:w="1722" w:type="dxa"/>
          </w:tcPr>
          <w:p w14:paraId="70EC3AD4" w14:textId="77777777" w:rsidR="00000000" w:rsidRDefault="007478C2">
            <w:pPr>
              <w:pStyle w:val="NormalWeb"/>
              <w:rPr>
                <w:color w:val="000000"/>
              </w:rPr>
            </w:pPr>
            <w:r>
              <w:rPr>
                <w:rFonts w:hint="eastAsia"/>
                <w:color w:val="000000"/>
                <w:sz w:val="18"/>
              </w:rPr>
              <w:t>（</w:t>
            </w:r>
            <w:r>
              <w:rPr>
                <w:rFonts w:hint="eastAsia"/>
                <w:color w:val="000000"/>
                <w:sz w:val="18"/>
              </w:rPr>
              <w:t>0610</w:t>
            </w:r>
            <w:r>
              <w:rPr>
                <w:rFonts w:hint="eastAsia"/>
                <w:color w:val="000000"/>
                <w:sz w:val="18"/>
              </w:rPr>
              <w:t>）</w:t>
            </w:r>
          </w:p>
        </w:tc>
        <w:tc>
          <w:tcPr>
            <w:tcW w:w="1911" w:type="dxa"/>
          </w:tcPr>
          <w:p w14:paraId="3199D1C0" w14:textId="77777777" w:rsidR="00000000" w:rsidRDefault="007478C2">
            <w:pPr>
              <w:pStyle w:val="NormalWeb"/>
              <w:rPr>
                <w:color w:val="000000"/>
              </w:rPr>
            </w:pPr>
            <w:r>
              <w:rPr>
                <w:rFonts w:hint="eastAsia"/>
                <w:color w:val="000000"/>
                <w:sz w:val="18"/>
              </w:rPr>
              <w:t>（</w:t>
            </w:r>
            <w:r>
              <w:rPr>
                <w:rFonts w:hint="eastAsia"/>
                <w:color w:val="000000"/>
                <w:sz w:val="18"/>
              </w:rPr>
              <w:t>0610</w:t>
            </w:r>
            <w:r>
              <w:rPr>
                <w:rFonts w:hint="eastAsia"/>
                <w:color w:val="000000"/>
                <w:sz w:val="18"/>
              </w:rPr>
              <w:t>）</w:t>
            </w:r>
          </w:p>
        </w:tc>
      </w:tr>
      <w:tr w:rsidR="00000000" w14:paraId="714EA765" w14:textId="77777777">
        <w:trPr>
          <w:jc w:val="center"/>
        </w:trPr>
        <w:tc>
          <w:tcPr>
            <w:tcW w:w="3927" w:type="dxa"/>
            <w:vAlign w:val="center"/>
          </w:tcPr>
          <w:p w14:paraId="143C6D92" w14:textId="77777777" w:rsidR="00000000" w:rsidRDefault="007478C2">
            <w:pPr>
              <w:pStyle w:val="NormalWeb"/>
              <w:rPr>
                <w:color w:val="000000"/>
              </w:rPr>
            </w:pPr>
            <w:r>
              <w:rPr>
                <w:rFonts w:hint="eastAsia"/>
                <w:color w:val="000000"/>
              </w:rPr>
              <w:t>应付管理人报酬</w:t>
            </w:r>
          </w:p>
        </w:tc>
        <w:tc>
          <w:tcPr>
            <w:tcW w:w="1101" w:type="dxa"/>
          </w:tcPr>
          <w:p w14:paraId="6D4424D2" w14:textId="77777777" w:rsidR="00000000" w:rsidRDefault="007478C2">
            <w:pPr>
              <w:pStyle w:val="NormalWeb"/>
              <w:rPr>
                <w:color w:val="000000"/>
              </w:rPr>
            </w:pPr>
          </w:p>
        </w:tc>
        <w:tc>
          <w:tcPr>
            <w:tcW w:w="1722" w:type="dxa"/>
          </w:tcPr>
          <w:p w14:paraId="6A4581A0" w14:textId="77777777" w:rsidR="00000000" w:rsidRDefault="007478C2">
            <w:pPr>
              <w:pStyle w:val="NormalWeb"/>
              <w:rPr>
                <w:color w:val="000000"/>
              </w:rPr>
            </w:pPr>
            <w:r>
              <w:rPr>
                <w:rFonts w:hint="eastAsia"/>
                <w:color w:val="000000"/>
                <w:sz w:val="18"/>
              </w:rPr>
              <w:t>（</w:t>
            </w:r>
            <w:r>
              <w:rPr>
                <w:rFonts w:hint="eastAsia"/>
                <w:color w:val="000000"/>
                <w:sz w:val="18"/>
              </w:rPr>
              <w:t>0611</w:t>
            </w:r>
            <w:r>
              <w:rPr>
                <w:rFonts w:hint="eastAsia"/>
                <w:color w:val="000000"/>
                <w:sz w:val="18"/>
              </w:rPr>
              <w:t>）</w:t>
            </w:r>
          </w:p>
        </w:tc>
        <w:tc>
          <w:tcPr>
            <w:tcW w:w="1911" w:type="dxa"/>
          </w:tcPr>
          <w:p w14:paraId="078AC25A" w14:textId="77777777" w:rsidR="00000000" w:rsidRDefault="007478C2">
            <w:pPr>
              <w:pStyle w:val="NormalWeb"/>
              <w:rPr>
                <w:color w:val="000000"/>
              </w:rPr>
            </w:pPr>
            <w:r>
              <w:rPr>
                <w:rFonts w:hint="eastAsia"/>
                <w:color w:val="000000"/>
                <w:sz w:val="18"/>
              </w:rPr>
              <w:t>（</w:t>
            </w:r>
            <w:r>
              <w:rPr>
                <w:rFonts w:hint="eastAsia"/>
                <w:color w:val="000000"/>
                <w:sz w:val="18"/>
              </w:rPr>
              <w:t>0611</w:t>
            </w:r>
            <w:r>
              <w:rPr>
                <w:rFonts w:hint="eastAsia"/>
                <w:color w:val="000000"/>
                <w:sz w:val="18"/>
              </w:rPr>
              <w:t>）</w:t>
            </w:r>
          </w:p>
        </w:tc>
      </w:tr>
      <w:tr w:rsidR="00000000" w14:paraId="58DADE4B" w14:textId="77777777">
        <w:trPr>
          <w:jc w:val="center"/>
        </w:trPr>
        <w:tc>
          <w:tcPr>
            <w:tcW w:w="3927" w:type="dxa"/>
            <w:vAlign w:val="center"/>
          </w:tcPr>
          <w:p w14:paraId="7178D070" w14:textId="77777777" w:rsidR="00000000" w:rsidRDefault="007478C2">
            <w:pPr>
              <w:pStyle w:val="NormalWeb"/>
              <w:rPr>
                <w:color w:val="000000"/>
              </w:rPr>
            </w:pPr>
            <w:r>
              <w:rPr>
                <w:rFonts w:hint="eastAsia"/>
                <w:color w:val="000000"/>
              </w:rPr>
              <w:t>应付托管费</w:t>
            </w:r>
          </w:p>
        </w:tc>
        <w:tc>
          <w:tcPr>
            <w:tcW w:w="1101" w:type="dxa"/>
          </w:tcPr>
          <w:p w14:paraId="42E1578B" w14:textId="77777777" w:rsidR="00000000" w:rsidRDefault="007478C2">
            <w:pPr>
              <w:pStyle w:val="NormalWeb"/>
              <w:rPr>
                <w:color w:val="000000"/>
              </w:rPr>
            </w:pPr>
          </w:p>
        </w:tc>
        <w:tc>
          <w:tcPr>
            <w:tcW w:w="1722" w:type="dxa"/>
          </w:tcPr>
          <w:p w14:paraId="59E836E7" w14:textId="77777777" w:rsidR="00000000" w:rsidRDefault="007478C2">
            <w:pPr>
              <w:pStyle w:val="NormalWeb"/>
              <w:rPr>
                <w:color w:val="000000"/>
              </w:rPr>
            </w:pPr>
            <w:r>
              <w:rPr>
                <w:rFonts w:hint="eastAsia"/>
                <w:color w:val="000000"/>
                <w:sz w:val="18"/>
              </w:rPr>
              <w:t>（</w:t>
            </w:r>
            <w:r>
              <w:rPr>
                <w:rFonts w:hint="eastAsia"/>
                <w:color w:val="000000"/>
                <w:sz w:val="18"/>
              </w:rPr>
              <w:t>0612</w:t>
            </w:r>
            <w:r>
              <w:rPr>
                <w:rFonts w:hint="eastAsia"/>
                <w:color w:val="000000"/>
                <w:sz w:val="18"/>
              </w:rPr>
              <w:t>）</w:t>
            </w:r>
          </w:p>
        </w:tc>
        <w:tc>
          <w:tcPr>
            <w:tcW w:w="1911" w:type="dxa"/>
          </w:tcPr>
          <w:p w14:paraId="3C8F19BB" w14:textId="77777777" w:rsidR="00000000" w:rsidRDefault="007478C2">
            <w:pPr>
              <w:pStyle w:val="NormalWeb"/>
              <w:rPr>
                <w:color w:val="000000"/>
              </w:rPr>
            </w:pPr>
            <w:r>
              <w:rPr>
                <w:rFonts w:hint="eastAsia"/>
                <w:color w:val="000000"/>
                <w:sz w:val="18"/>
              </w:rPr>
              <w:t>（</w:t>
            </w:r>
            <w:r>
              <w:rPr>
                <w:rFonts w:hint="eastAsia"/>
                <w:color w:val="000000"/>
                <w:sz w:val="18"/>
              </w:rPr>
              <w:t>0612</w:t>
            </w:r>
            <w:r>
              <w:rPr>
                <w:rFonts w:hint="eastAsia"/>
                <w:color w:val="000000"/>
                <w:sz w:val="18"/>
              </w:rPr>
              <w:t>）</w:t>
            </w:r>
          </w:p>
        </w:tc>
      </w:tr>
      <w:tr w:rsidR="00000000" w14:paraId="388F9061" w14:textId="77777777">
        <w:trPr>
          <w:jc w:val="center"/>
        </w:trPr>
        <w:tc>
          <w:tcPr>
            <w:tcW w:w="3927" w:type="dxa"/>
            <w:vAlign w:val="center"/>
          </w:tcPr>
          <w:p w14:paraId="5F8EC866" w14:textId="77777777" w:rsidR="00000000" w:rsidRDefault="007478C2">
            <w:pPr>
              <w:pStyle w:val="NormalWeb"/>
              <w:rPr>
                <w:color w:val="000000"/>
              </w:rPr>
            </w:pPr>
            <w:r>
              <w:rPr>
                <w:rFonts w:hint="eastAsia"/>
                <w:color w:val="000000"/>
              </w:rPr>
              <w:t>应付销售服务费</w:t>
            </w:r>
          </w:p>
        </w:tc>
        <w:tc>
          <w:tcPr>
            <w:tcW w:w="1101" w:type="dxa"/>
          </w:tcPr>
          <w:p w14:paraId="03AAD324" w14:textId="77777777" w:rsidR="00000000" w:rsidRDefault="007478C2">
            <w:pPr>
              <w:pStyle w:val="NormalWeb"/>
              <w:rPr>
                <w:color w:val="000000"/>
              </w:rPr>
            </w:pPr>
          </w:p>
        </w:tc>
        <w:tc>
          <w:tcPr>
            <w:tcW w:w="1722" w:type="dxa"/>
          </w:tcPr>
          <w:p w14:paraId="4B72B6A3" w14:textId="77777777" w:rsidR="00000000" w:rsidRDefault="007478C2">
            <w:pPr>
              <w:pStyle w:val="NormalWeb"/>
              <w:rPr>
                <w:color w:val="000000"/>
              </w:rPr>
            </w:pPr>
            <w:r>
              <w:rPr>
                <w:rFonts w:hint="eastAsia"/>
                <w:color w:val="000000"/>
                <w:sz w:val="18"/>
              </w:rPr>
              <w:t>（</w:t>
            </w:r>
            <w:r>
              <w:rPr>
                <w:rFonts w:hint="eastAsia"/>
                <w:color w:val="000000"/>
                <w:sz w:val="18"/>
              </w:rPr>
              <w:t>0613</w:t>
            </w:r>
            <w:r>
              <w:rPr>
                <w:rFonts w:hint="eastAsia"/>
                <w:color w:val="000000"/>
                <w:sz w:val="18"/>
              </w:rPr>
              <w:t>）</w:t>
            </w:r>
          </w:p>
        </w:tc>
        <w:tc>
          <w:tcPr>
            <w:tcW w:w="1911" w:type="dxa"/>
          </w:tcPr>
          <w:p w14:paraId="0AD56BA7" w14:textId="77777777" w:rsidR="00000000" w:rsidRDefault="007478C2">
            <w:pPr>
              <w:pStyle w:val="NormalWeb"/>
              <w:rPr>
                <w:color w:val="000000"/>
              </w:rPr>
            </w:pPr>
            <w:r>
              <w:rPr>
                <w:rFonts w:hint="eastAsia"/>
                <w:color w:val="000000"/>
                <w:sz w:val="18"/>
              </w:rPr>
              <w:t>（</w:t>
            </w:r>
            <w:r>
              <w:rPr>
                <w:rFonts w:hint="eastAsia"/>
                <w:color w:val="000000"/>
                <w:sz w:val="18"/>
              </w:rPr>
              <w:t>0613</w:t>
            </w:r>
            <w:r>
              <w:rPr>
                <w:rFonts w:hint="eastAsia"/>
                <w:color w:val="000000"/>
                <w:sz w:val="18"/>
              </w:rPr>
              <w:t>）</w:t>
            </w:r>
          </w:p>
        </w:tc>
      </w:tr>
      <w:tr w:rsidR="00000000" w14:paraId="142D5435" w14:textId="77777777">
        <w:trPr>
          <w:jc w:val="center"/>
        </w:trPr>
        <w:tc>
          <w:tcPr>
            <w:tcW w:w="3927" w:type="dxa"/>
            <w:vAlign w:val="center"/>
          </w:tcPr>
          <w:p w14:paraId="76A2A13E" w14:textId="77777777" w:rsidR="00000000" w:rsidRDefault="007478C2">
            <w:pPr>
              <w:pStyle w:val="NormalWeb"/>
              <w:rPr>
                <w:color w:val="000000"/>
              </w:rPr>
            </w:pPr>
            <w:r>
              <w:rPr>
                <w:rFonts w:hint="eastAsia"/>
                <w:color w:val="000000"/>
              </w:rPr>
              <w:t>应付投资顾问费</w:t>
            </w:r>
          </w:p>
        </w:tc>
        <w:tc>
          <w:tcPr>
            <w:tcW w:w="1101" w:type="dxa"/>
          </w:tcPr>
          <w:p w14:paraId="5810B6B7" w14:textId="77777777" w:rsidR="00000000" w:rsidRDefault="007478C2">
            <w:pPr>
              <w:pStyle w:val="NormalWeb"/>
              <w:rPr>
                <w:color w:val="000000"/>
              </w:rPr>
            </w:pPr>
          </w:p>
        </w:tc>
        <w:tc>
          <w:tcPr>
            <w:tcW w:w="1722" w:type="dxa"/>
          </w:tcPr>
          <w:p w14:paraId="143E799A" w14:textId="77777777" w:rsidR="00000000" w:rsidRDefault="007478C2">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3897</w:t>
            </w:r>
            <w:r>
              <w:rPr>
                <w:rFonts w:ascii="Times New Roman" w:hAnsi="Times New Roman" w:hint="eastAsia"/>
                <w:color w:val="000000"/>
                <w:sz w:val="18"/>
              </w:rPr>
              <w:t>）</w:t>
            </w:r>
          </w:p>
        </w:tc>
        <w:tc>
          <w:tcPr>
            <w:tcW w:w="1911" w:type="dxa"/>
          </w:tcPr>
          <w:p w14:paraId="3BCBCABC" w14:textId="77777777" w:rsidR="00000000" w:rsidRDefault="007478C2">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3897</w:t>
            </w:r>
            <w:r>
              <w:rPr>
                <w:rFonts w:ascii="Times New Roman" w:hAnsi="Times New Roman" w:hint="eastAsia"/>
                <w:color w:val="000000"/>
                <w:sz w:val="18"/>
              </w:rPr>
              <w:t>）</w:t>
            </w:r>
          </w:p>
        </w:tc>
      </w:tr>
      <w:tr w:rsidR="00000000" w14:paraId="546D4C09" w14:textId="77777777">
        <w:trPr>
          <w:jc w:val="center"/>
        </w:trPr>
        <w:tc>
          <w:tcPr>
            <w:tcW w:w="3927" w:type="dxa"/>
            <w:vAlign w:val="center"/>
          </w:tcPr>
          <w:p w14:paraId="2A043ACA" w14:textId="77777777" w:rsidR="00000000" w:rsidRDefault="007478C2">
            <w:pPr>
              <w:pStyle w:val="NormalWeb"/>
              <w:rPr>
                <w:color w:val="000000"/>
              </w:rPr>
            </w:pPr>
            <w:r>
              <w:rPr>
                <w:rFonts w:hint="eastAsia"/>
                <w:color w:val="000000"/>
              </w:rPr>
              <w:t>应交税费</w:t>
            </w:r>
            <w:r>
              <w:rPr>
                <w:rStyle w:val="FootnoteReference"/>
                <w:color w:val="000000"/>
              </w:rPr>
              <w:footnoteReference w:id="93"/>
            </w:r>
          </w:p>
        </w:tc>
        <w:tc>
          <w:tcPr>
            <w:tcW w:w="1101" w:type="dxa"/>
          </w:tcPr>
          <w:p w14:paraId="7F50206F" w14:textId="77777777" w:rsidR="00000000" w:rsidRDefault="007478C2">
            <w:pPr>
              <w:pStyle w:val="NormalWeb"/>
              <w:rPr>
                <w:color w:val="000000"/>
              </w:rPr>
            </w:pPr>
          </w:p>
        </w:tc>
        <w:tc>
          <w:tcPr>
            <w:tcW w:w="1722" w:type="dxa"/>
          </w:tcPr>
          <w:p w14:paraId="3FF94659" w14:textId="77777777" w:rsidR="00000000" w:rsidRDefault="007478C2">
            <w:pPr>
              <w:pStyle w:val="NormalWeb"/>
              <w:rPr>
                <w:color w:val="000000"/>
              </w:rPr>
            </w:pPr>
            <w:r>
              <w:rPr>
                <w:rFonts w:hint="eastAsia"/>
                <w:color w:val="000000"/>
                <w:sz w:val="18"/>
              </w:rPr>
              <w:t>（</w:t>
            </w:r>
            <w:r>
              <w:rPr>
                <w:rFonts w:hint="eastAsia"/>
                <w:color w:val="000000"/>
                <w:sz w:val="18"/>
              </w:rPr>
              <w:t>0615</w:t>
            </w:r>
            <w:r>
              <w:rPr>
                <w:rFonts w:hint="eastAsia"/>
                <w:color w:val="000000"/>
                <w:sz w:val="18"/>
              </w:rPr>
              <w:t>）</w:t>
            </w:r>
          </w:p>
        </w:tc>
        <w:tc>
          <w:tcPr>
            <w:tcW w:w="1911" w:type="dxa"/>
          </w:tcPr>
          <w:p w14:paraId="590CA045" w14:textId="77777777" w:rsidR="00000000" w:rsidRDefault="007478C2">
            <w:pPr>
              <w:pStyle w:val="NormalWeb"/>
              <w:rPr>
                <w:color w:val="000000"/>
              </w:rPr>
            </w:pPr>
            <w:r>
              <w:rPr>
                <w:rFonts w:hint="eastAsia"/>
                <w:color w:val="000000"/>
                <w:sz w:val="18"/>
              </w:rPr>
              <w:t>（</w:t>
            </w:r>
            <w:r>
              <w:rPr>
                <w:rFonts w:hint="eastAsia"/>
                <w:color w:val="000000"/>
                <w:sz w:val="18"/>
              </w:rPr>
              <w:t>0615</w:t>
            </w:r>
            <w:r>
              <w:rPr>
                <w:rFonts w:hint="eastAsia"/>
                <w:color w:val="000000"/>
                <w:sz w:val="18"/>
              </w:rPr>
              <w:t>）</w:t>
            </w:r>
          </w:p>
        </w:tc>
      </w:tr>
      <w:tr w:rsidR="00000000" w14:paraId="53BE6754" w14:textId="77777777">
        <w:trPr>
          <w:jc w:val="center"/>
        </w:trPr>
        <w:tc>
          <w:tcPr>
            <w:tcW w:w="3927" w:type="dxa"/>
            <w:vAlign w:val="center"/>
          </w:tcPr>
          <w:p w14:paraId="000ACE5D" w14:textId="77777777" w:rsidR="00000000" w:rsidRDefault="007478C2">
            <w:pPr>
              <w:pStyle w:val="NormalWeb"/>
              <w:rPr>
                <w:color w:val="000000"/>
              </w:rPr>
            </w:pPr>
            <w:r>
              <w:rPr>
                <w:rFonts w:hint="eastAsia"/>
                <w:color w:val="000000"/>
              </w:rPr>
              <w:t>应付利润</w:t>
            </w:r>
          </w:p>
        </w:tc>
        <w:tc>
          <w:tcPr>
            <w:tcW w:w="1101" w:type="dxa"/>
          </w:tcPr>
          <w:p w14:paraId="399B7823" w14:textId="77777777" w:rsidR="00000000" w:rsidRDefault="007478C2">
            <w:pPr>
              <w:pStyle w:val="NormalWeb"/>
              <w:rPr>
                <w:color w:val="000000"/>
              </w:rPr>
            </w:pPr>
          </w:p>
        </w:tc>
        <w:tc>
          <w:tcPr>
            <w:tcW w:w="1722" w:type="dxa"/>
          </w:tcPr>
          <w:p w14:paraId="1C5CB2F5" w14:textId="77777777" w:rsidR="00000000" w:rsidRDefault="007478C2">
            <w:pPr>
              <w:pStyle w:val="NormalWeb"/>
              <w:rPr>
                <w:color w:val="000000"/>
              </w:rPr>
            </w:pPr>
            <w:r>
              <w:rPr>
                <w:rFonts w:hint="eastAsia"/>
                <w:color w:val="000000"/>
                <w:sz w:val="18"/>
              </w:rPr>
              <w:t>（</w:t>
            </w:r>
            <w:r>
              <w:rPr>
                <w:rFonts w:hint="eastAsia"/>
                <w:color w:val="000000"/>
                <w:sz w:val="18"/>
              </w:rPr>
              <w:t>0617</w:t>
            </w:r>
            <w:r>
              <w:rPr>
                <w:rFonts w:hint="eastAsia"/>
                <w:color w:val="000000"/>
                <w:sz w:val="18"/>
              </w:rPr>
              <w:t>）</w:t>
            </w:r>
          </w:p>
        </w:tc>
        <w:tc>
          <w:tcPr>
            <w:tcW w:w="1911" w:type="dxa"/>
          </w:tcPr>
          <w:p w14:paraId="2B4A12C2" w14:textId="77777777" w:rsidR="00000000" w:rsidRDefault="007478C2">
            <w:pPr>
              <w:pStyle w:val="NormalWeb"/>
              <w:rPr>
                <w:color w:val="000000"/>
              </w:rPr>
            </w:pPr>
            <w:r>
              <w:rPr>
                <w:rFonts w:hint="eastAsia"/>
                <w:color w:val="000000"/>
                <w:sz w:val="18"/>
              </w:rPr>
              <w:t>（</w:t>
            </w:r>
            <w:r>
              <w:rPr>
                <w:rFonts w:hint="eastAsia"/>
                <w:color w:val="000000"/>
                <w:sz w:val="18"/>
              </w:rPr>
              <w:t>0617</w:t>
            </w:r>
            <w:r>
              <w:rPr>
                <w:rFonts w:hint="eastAsia"/>
                <w:color w:val="000000"/>
                <w:sz w:val="18"/>
              </w:rPr>
              <w:t>）</w:t>
            </w:r>
          </w:p>
        </w:tc>
      </w:tr>
      <w:tr w:rsidR="00000000" w14:paraId="2FBCB4B5" w14:textId="77777777">
        <w:trPr>
          <w:jc w:val="center"/>
        </w:trPr>
        <w:tc>
          <w:tcPr>
            <w:tcW w:w="3927" w:type="dxa"/>
            <w:vAlign w:val="center"/>
          </w:tcPr>
          <w:p w14:paraId="4A8EECF6" w14:textId="77777777" w:rsidR="00000000" w:rsidRDefault="007478C2">
            <w:pPr>
              <w:pStyle w:val="NormalWeb"/>
              <w:rPr>
                <w:color w:val="000000"/>
              </w:rPr>
            </w:pPr>
            <w:r>
              <w:rPr>
                <w:rFonts w:hint="eastAsia"/>
                <w:color w:val="000000"/>
              </w:rPr>
              <w:t>递延所得税负债</w:t>
            </w:r>
            <w:r>
              <w:rPr>
                <w:rStyle w:val="FootnoteReference"/>
                <w:color w:val="000000"/>
              </w:rPr>
              <w:footnoteReference w:id="94"/>
            </w:r>
          </w:p>
        </w:tc>
        <w:tc>
          <w:tcPr>
            <w:tcW w:w="1101" w:type="dxa"/>
          </w:tcPr>
          <w:p w14:paraId="68258556" w14:textId="77777777" w:rsidR="00000000" w:rsidRDefault="007478C2">
            <w:pPr>
              <w:pStyle w:val="NormalWeb"/>
              <w:rPr>
                <w:color w:val="000000"/>
              </w:rPr>
            </w:pPr>
          </w:p>
        </w:tc>
        <w:tc>
          <w:tcPr>
            <w:tcW w:w="1722" w:type="dxa"/>
          </w:tcPr>
          <w:p w14:paraId="02792AA2" w14:textId="77777777" w:rsidR="00000000" w:rsidRDefault="007478C2">
            <w:pPr>
              <w:pStyle w:val="NormalWeb"/>
              <w:rPr>
                <w:color w:val="000000"/>
                <w:sz w:val="18"/>
              </w:rPr>
            </w:pPr>
            <w:r>
              <w:rPr>
                <w:rFonts w:hint="eastAsia"/>
                <w:color w:val="000000"/>
                <w:sz w:val="18"/>
              </w:rPr>
              <w:t>（</w:t>
            </w:r>
            <w:r>
              <w:rPr>
                <w:rFonts w:hint="eastAsia"/>
                <w:color w:val="000000"/>
                <w:sz w:val="18"/>
              </w:rPr>
              <w:t>2032</w:t>
            </w:r>
            <w:r>
              <w:rPr>
                <w:rFonts w:hint="eastAsia"/>
                <w:color w:val="000000"/>
                <w:sz w:val="18"/>
              </w:rPr>
              <w:t>）</w:t>
            </w:r>
          </w:p>
        </w:tc>
        <w:tc>
          <w:tcPr>
            <w:tcW w:w="1911" w:type="dxa"/>
          </w:tcPr>
          <w:p w14:paraId="7D653C06" w14:textId="77777777" w:rsidR="00000000" w:rsidRDefault="007478C2">
            <w:pPr>
              <w:pStyle w:val="NormalWeb"/>
              <w:rPr>
                <w:color w:val="000000"/>
                <w:sz w:val="18"/>
              </w:rPr>
            </w:pPr>
            <w:r>
              <w:rPr>
                <w:rFonts w:hint="eastAsia"/>
                <w:color w:val="000000"/>
                <w:sz w:val="18"/>
              </w:rPr>
              <w:t>（</w:t>
            </w:r>
            <w:r>
              <w:rPr>
                <w:rFonts w:hint="eastAsia"/>
                <w:color w:val="000000"/>
                <w:sz w:val="18"/>
              </w:rPr>
              <w:t>2032</w:t>
            </w:r>
            <w:r>
              <w:rPr>
                <w:rFonts w:hint="eastAsia"/>
                <w:color w:val="000000"/>
                <w:sz w:val="18"/>
              </w:rPr>
              <w:t>）</w:t>
            </w:r>
          </w:p>
        </w:tc>
      </w:tr>
      <w:tr w:rsidR="00000000" w14:paraId="0091295B" w14:textId="77777777">
        <w:trPr>
          <w:jc w:val="center"/>
        </w:trPr>
        <w:tc>
          <w:tcPr>
            <w:tcW w:w="3927" w:type="dxa"/>
            <w:vAlign w:val="center"/>
          </w:tcPr>
          <w:p w14:paraId="756D5E57" w14:textId="77777777" w:rsidR="00000000" w:rsidRDefault="007478C2">
            <w:pPr>
              <w:pStyle w:val="NormalWeb"/>
              <w:rPr>
                <w:color w:val="000000"/>
              </w:rPr>
            </w:pPr>
            <w:r>
              <w:rPr>
                <w:rFonts w:hint="eastAsia"/>
                <w:color w:val="000000"/>
              </w:rPr>
              <w:t>其他负债</w:t>
            </w:r>
            <w:r>
              <w:rPr>
                <w:rStyle w:val="FootnoteReference"/>
                <w:color w:val="000000"/>
              </w:rPr>
              <w:footnoteReference w:id="95"/>
            </w:r>
          </w:p>
        </w:tc>
        <w:tc>
          <w:tcPr>
            <w:tcW w:w="1101" w:type="dxa"/>
          </w:tcPr>
          <w:p w14:paraId="7FC92098" w14:textId="77777777" w:rsidR="00000000" w:rsidRDefault="007478C2">
            <w:pPr>
              <w:pStyle w:val="NormalWeb"/>
              <w:rPr>
                <w:color w:val="000000"/>
              </w:rPr>
            </w:pPr>
          </w:p>
        </w:tc>
        <w:tc>
          <w:tcPr>
            <w:tcW w:w="1722" w:type="dxa"/>
          </w:tcPr>
          <w:p w14:paraId="61F4641F" w14:textId="77777777" w:rsidR="00000000" w:rsidRDefault="007478C2">
            <w:pPr>
              <w:pStyle w:val="NormalWeb"/>
              <w:rPr>
                <w:color w:val="000000"/>
              </w:rPr>
            </w:pPr>
            <w:r>
              <w:rPr>
                <w:rFonts w:hint="eastAsia"/>
                <w:color w:val="000000"/>
                <w:sz w:val="18"/>
              </w:rPr>
              <w:t>（</w:t>
            </w:r>
            <w:r>
              <w:rPr>
                <w:rFonts w:hint="eastAsia"/>
                <w:color w:val="000000"/>
                <w:sz w:val="18"/>
              </w:rPr>
              <w:t>0618</w:t>
            </w:r>
            <w:r>
              <w:rPr>
                <w:rFonts w:hint="eastAsia"/>
                <w:color w:val="000000"/>
                <w:sz w:val="18"/>
              </w:rPr>
              <w:t>）</w:t>
            </w:r>
          </w:p>
        </w:tc>
        <w:tc>
          <w:tcPr>
            <w:tcW w:w="1911" w:type="dxa"/>
          </w:tcPr>
          <w:p w14:paraId="77B1F1AB" w14:textId="77777777" w:rsidR="00000000" w:rsidRDefault="007478C2">
            <w:pPr>
              <w:pStyle w:val="NormalWeb"/>
              <w:rPr>
                <w:color w:val="000000"/>
              </w:rPr>
            </w:pPr>
            <w:r>
              <w:rPr>
                <w:rFonts w:hint="eastAsia"/>
                <w:color w:val="000000"/>
                <w:sz w:val="18"/>
              </w:rPr>
              <w:t>（</w:t>
            </w:r>
            <w:r>
              <w:rPr>
                <w:rFonts w:hint="eastAsia"/>
                <w:color w:val="000000"/>
                <w:sz w:val="18"/>
              </w:rPr>
              <w:t>0618</w:t>
            </w:r>
            <w:r>
              <w:rPr>
                <w:rFonts w:hint="eastAsia"/>
                <w:color w:val="000000"/>
                <w:sz w:val="18"/>
              </w:rPr>
              <w:t>）</w:t>
            </w:r>
          </w:p>
        </w:tc>
      </w:tr>
      <w:tr w:rsidR="00000000" w14:paraId="5AA0FCD0" w14:textId="77777777">
        <w:trPr>
          <w:jc w:val="center"/>
        </w:trPr>
        <w:tc>
          <w:tcPr>
            <w:tcW w:w="3927" w:type="dxa"/>
            <w:vAlign w:val="center"/>
          </w:tcPr>
          <w:p w14:paraId="5BEC41D4" w14:textId="77777777" w:rsidR="00000000" w:rsidRDefault="007478C2">
            <w:pPr>
              <w:pStyle w:val="NormalWeb"/>
              <w:rPr>
                <w:color w:val="000000"/>
              </w:rPr>
            </w:pPr>
            <w:r>
              <w:rPr>
                <w:rFonts w:hint="eastAsia"/>
                <w:color w:val="000000"/>
              </w:rPr>
              <w:t>负债合计</w:t>
            </w:r>
          </w:p>
        </w:tc>
        <w:tc>
          <w:tcPr>
            <w:tcW w:w="1101" w:type="dxa"/>
          </w:tcPr>
          <w:p w14:paraId="11A63D95" w14:textId="77777777" w:rsidR="00000000" w:rsidRDefault="007478C2">
            <w:pPr>
              <w:pStyle w:val="NormalWeb"/>
              <w:rPr>
                <w:color w:val="000000"/>
              </w:rPr>
            </w:pPr>
          </w:p>
        </w:tc>
        <w:tc>
          <w:tcPr>
            <w:tcW w:w="1722" w:type="dxa"/>
          </w:tcPr>
          <w:p w14:paraId="31953AB9" w14:textId="77777777" w:rsidR="00000000" w:rsidRDefault="007478C2">
            <w:pPr>
              <w:pStyle w:val="NormalWeb"/>
              <w:rPr>
                <w:color w:val="000000"/>
              </w:rPr>
            </w:pPr>
            <w:r>
              <w:rPr>
                <w:rFonts w:hint="eastAsia"/>
                <w:color w:val="000000"/>
                <w:sz w:val="18"/>
              </w:rPr>
              <w:t>（</w:t>
            </w:r>
            <w:r>
              <w:rPr>
                <w:rFonts w:hint="eastAsia"/>
                <w:color w:val="000000"/>
                <w:sz w:val="18"/>
              </w:rPr>
              <w:t>0619</w:t>
            </w:r>
            <w:r>
              <w:rPr>
                <w:rFonts w:hint="eastAsia"/>
                <w:color w:val="000000"/>
                <w:sz w:val="18"/>
              </w:rPr>
              <w:t>）</w:t>
            </w:r>
          </w:p>
        </w:tc>
        <w:tc>
          <w:tcPr>
            <w:tcW w:w="1911" w:type="dxa"/>
          </w:tcPr>
          <w:p w14:paraId="44FA8A85" w14:textId="77777777" w:rsidR="00000000" w:rsidRDefault="007478C2">
            <w:pPr>
              <w:pStyle w:val="NormalWeb"/>
              <w:rPr>
                <w:color w:val="000000"/>
              </w:rPr>
            </w:pPr>
            <w:r>
              <w:rPr>
                <w:rFonts w:hint="eastAsia"/>
                <w:color w:val="000000"/>
                <w:sz w:val="18"/>
              </w:rPr>
              <w:t>（</w:t>
            </w:r>
            <w:r>
              <w:rPr>
                <w:rFonts w:hint="eastAsia"/>
                <w:color w:val="000000"/>
                <w:sz w:val="18"/>
              </w:rPr>
              <w:t>0619</w:t>
            </w:r>
            <w:r>
              <w:rPr>
                <w:rFonts w:hint="eastAsia"/>
                <w:color w:val="000000"/>
                <w:sz w:val="18"/>
              </w:rPr>
              <w:t>）</w:t>
            </w:r>
          </w:p>
        </w:tc>
      </w:tr>
      <w:tr w:rsidR="00000000" w14:paraId="077E0386" w14:textId="77777777">
        <w:trPr>
          <w:jc w:val="center"/>
        </w:trPr>
        <w:tc>
          <w:tcPr>
            <w:tcW w:w="3927" w:type="dxa"/>
            <w:vAlign w:val="center"/>
          </w:tcPr>
          <w:p w14:paraId="6D0F9200" w14:textId="77777777" w:rsidR="00000000" w:rsidRDefault="007478C2">
            <w:pPr>
              <w:pStyle w:val="NormalWeb"/>
              <w:rPr>
                <w:b/>
                <w:color w:val="000000"/>
              </w:rPr>
            </w:pPr>
            <w:r>
              <w:rPr>
                <w:rFonts w:hint="eastAsia"/>
                <w:b/>
                <w:color w:val="000000"/>
              </w:rPr>
              <w:t>净资产：</w:t>
            </w:r>
          </w:p>
        </w:tc>
        <w:tc>
          <w:tcPr>
            <w:tcW w:w="1101" w:type="dxa"/>
          </w:tcPr>
          <w:p w14:paraId="0960ED0F" w14:textId="77777777" w:rsidR="00000000" w:rsidRDefault="007478C2">
            <w:pPr>
              <w:pStyle w:val="NormalWeb"/>
              <w:rPr>
                <w:color w:val="000000"/>
              </w:rPr>
            </w:pPr>
          </w:p>
        </w:tc>
        <w:tc>
          <w:tcPr>
            <w:tcW w:w="1722" w:type="dxa"/>
          </w:tcPr>
          <w:p w14:paraId="66731105" w14:textId="77777777" w:rsidR="00000000" w:rsidRDefault="007478C2">
            <w:pPr>
              <w:pStyle w:val="NormalWeb"/>
              <w:rPr>
                <w:color w:val="000000"/>
              </w:rPr>
            </w:pPr>
          </w:p>
        </w:tc>
        <w:tc>
          <w:tcPr>
            <w:tcW w:w="1911" w:type="dxa"/>
          </w:tcPr>
          <w:p w14:paraId="6760CBF9" w14:textId="77777777" w:rsidR="00000000" w:rsidRDefault="007478C2">
            <w:pPr>
              <w:pStyle w:val="NormalWeb"/>
              <w:rPr>
                <w:color w:val="000000"/>
              </w:rPr>
            </w:pPr>
          </w:p>
        </w:tc>
      </w:tr>
      <w:tr w:rsidR="00000000" w14:paraId="1DBDF95D" w14:textId="77777777">
        <w:trPr>
          <w:jc w:val="center"/>
        </w:trPr>
        <w:tc>
          <w:tcPr>
            <w:tcW w:w="3927" w:type="dxa"/>
            <w:vAlign w:val="center"/>
          </w:tcPr>
          <w:p w14:paraId="0859ED05" w14:textId="77777777" w:rsidR="00000000" w:rsidRDefault="007478C2">
            <w:pPr>
              <w:pStyle w:val="NormalWeb"/>
              <w:rPr>
                <w:color w:val="000000"/>
              </w:rPr>
            </w:pPr>
            <w:r>
              <w:rPr>
                <w:rFonts w:hint="eastAsia"/>
                <w:color w:val="000000"/>
              </w:rPr>
              <w:t>实收基金</w:t>
            </w:r>
          </w:p>
        </w:tc>
        <w:tc>
          <w:tcPr>
            <w:tcW w:w="1101" w:type="dxa"/>
          </w:tcPr>
          <w:p w14:paraId="7CE69B46" w14:textId="77777777" w:rsidR="00000000" w:rsidRDefault="007478C2">
            <w:pPr>
              <w:pStyle w:val="NormalWeb"/>
              <w:rPr>
                <w:color w:val="000000"/>
              </w:rPr>
            </w:pPr>
          </w:p>
        </w:tc>
        <w:tc>
          <w:tcPr>
            <w:tcW w:w="1722" w:type="dxa"/>
          </w:tcPr>
          <w:p w14:paraId="35DFD10E" w14:textId="77777777" w:rsidR="00000000" w:rsidRDefault="007478C2">
            <w:pPr>
              <w:pStyle w:val="NormalWeb"/>
              <w:rPr>
                <w:color w:val="000000"/>
              </w:rPr>
            </w:pPr>
            <w:r>
              <w:rPr>
                <w:rFonts w:hint="eastAsia"/>
                <w:color w:val="000000"/>
                <w:sz w:val="18"/>
              </w:rPr>
              <w:t>（</w:t>
            </w:r>
            <w:r>
              <w:rPr>
                <w:rFonts w:hint="eastAsia"/>
                <w:color w:val="000000"/>
                <w:sz w:val="18"/>
              </w:rPr>
              <w:t>0621</w:t>
            </w:r>
            <w:r>
              <w:rPr>
                <w:rFonts w:hint="eastAsia"/>
                <w:color w:val="000000"/>
                <w:sz w:val="18"/>
              </w:rPr>
              <w:t>）</w:t>
            </w:r>
          </w:p>
        </w:tc>
        <w:tc>
          <w:tcPr>
            <w:tcW w:w="1911" w:type="dxa"/>
          </w:tcPr>
          <w:p w14:paraId="6663CD0A" w14:textId="77777777" w:rsidR="00000000" w:rsidRDefault="007478C2">
            <w:pPr>
              <w:pStyle w:val="NormalWeb"/>
              <w:rPr>
                <w:color w:val="000000"/>
              </w:rPr>
            </w:pPr>
            <w:r>
              <w:rPr>
                <w:rFonts w:hint="eastAsia"/>
                <w:color w:val="000000"/>
                <w:sz w:val="18"/>
              </w:rPr>
              <w:t>（</w:t>
            </w:r>
            <w:r>
              <w:rPr>
                <w:rFonts w:hint="eastAsia"/>
                <w:color w:val="000000"/>
                <w:sz w:val="18"/>
              </w:rPr>
              <w:t>0621</w:t>
            </w:r>
            <w:r>
              <w:rPr>
                <w:rFonts w:hint="eastAsia"/>
                <w:color w:val="000000"/>
                <w:sz w:val="18"/>
              </w:rPr>
              <w:t>）</w:t>
            </w:r>
          </w:p>
        </w:tc>
      </w:tr>
      <w:tr w:rsidR="00000000" w14:paraId="5B384F77" w14:textId="77777777">
        <w:trPr>
          <w:jc w:val="center"/>
        </w:trPr>
        <w:tc>
          <w:tcPr>
            <w:tcW w:w="3927" w:type="dxa"/>
            <w:vAlign w:val="center"/>
          </w:tcPr>
          <w:p w14:paraId="1C141A83" w14:textId="77777777" w:rsidR="00000000" w:rsidRDefault="007478C2">
            <w:pPr>
              <w:pStyle w:val="NormalWeb"/>
              <w:rPr>
                <w:color w:val="000000"/>
              </w:rPr>
            </w:pPr>
            <w:r>
              <w:rPr>
                <w:rFonts w:hint="eastAsia"/>
                <w:color w:val="000000"/>
              </w:rPr>
              <w:t>其他综合收益（若有</w:t>
            </w:r>
            <w:r>
              <w:rPr>
                <w:color w:val="000000"/>
              </w:rPr>
              <w:t>）</w:t>
            </w:r>
          </w:p>
        </w:tc>
        <w:tc>
          <w:tcPr>
            <w:tcW w:w="1101" w:type="dxa"/>
          </w:tcPr>
          <w:p w14:paraId="4A49D022" w14:textId="77777777" w:rsidR="00000000" w:rsidRDefault="007478C2">
            <w:pPr>
              <w:pStyle w:val="NormalWeb"/>
              <w:rPr>
                <w:color w:val="000000"/>
              </w:rPr>
            </w:pPr>
          </w:p>
        </w:tc>
        <w:tc>
          <w:tcPr>
            <w:tcW w:w="1722" w:type="dxa"/>
          </w:tcPr>
          <w:p w14:paraId="0CC27934" w14:textId="77777777" w:rsidR="00000000" w:rsidRDefault="007478C2">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3906</w:t>
            </w:r>
            <w:r>
              <w:rPr>
                <w:rFonts w:ascii="Times New Roman" w:hAnsi="Times New Roman" w:hint="eastAsia"/>
                <w:color w:val="000000"/>
                <w:sz w:val="18"/>
              </w:rPr>
              <w:t>）</w:t>
            </w:r>
          </w:p>
        </w:tc>
        <w:tc>
          <w:tcPr>
            <w:tcW w:w="1911" w:type="dxa"/>
          </w:tcPr>
          <w:p w14:paraId="1BB072FF" w14:textId="77777777" w:rsidR="00000000" w:rsidRDefault="007478C2">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3906</w:t>
            </w:r>
            <w:r>
              <w:rPr>
                <w:rFonts w:ascii="Times New Roman" w:hAnsi="Times New Roman" w:hint="eastAsia"/>
                <w:color w:val="000000"/>
                <w:sz w:val="18"/>
              </w:rPr>
              <w:t>）</w:t>
            </w:r>
          </w:p>
        </w:tc>
      </w:tr>
      <w:tr w:rsidR="00000000" w14:paraId="2E38EBA8" w14:textId="77777777">
        <w:trPr>
          <w:jc w:val="center"/>
        </w:trPr>
        <w:tc>
          <w:tcPr>
            <w:tcW w:w="3927" w:type="dxa"/>
            <w:vAlign w:val="center"/>
          </w:tcPr>
          <w:p w14:paraId="1A4D763A" w14:textId="77777777" w:rsidR="00000000" w:rsidRDefault="007478C2">
            <w:pPr>
              <w:pStyle w:val="NormalWeb"/>
              <w:rPr>
                <w:color w:val="000000"/>
              </w:rPr>
            </w:pPr>
            <w:r>
              <w:rPr>
                <w:rFonts w:hint="eastAsia"/>
                <w:color w:val="000000"/>
              </w:rPr>
              <w:t>未分配利润</w:t>
            </w:r>
          </w:p>
        </w:tc>
        <w:tc>
          <w:tcPr>
            <w:tcW w:w="1101" w:type="dxa"/>
          </w:tcPr>
          <w:p w14:paraId="28BD5B6D" w14:textId="77777777" w:rsidR="00000000" w:rsidRDefault="007478C2">
            <w:pPr>
              <w:pStyle w:val="NormalWeb"/>
              <w:rPr>
                <w:color w:val="000000"/>
              </w:rPr>
            </w:pPr>
          </w:p>
        </w:tc>
        <w:tc>
          <w:tcPr>
            <w:tcW w:w="1722" w:type="dxa"/>
          </w:tcPr>
          <w:p w14:paraId="03691B99" w14:textId="77777777" w:rsidR="00000000" w:rsidRDefault="007478C2">
            <w:pPr>
              <w:pStyle w:val="NormalWeb"/>
              <w:rPr>
                <w:color w:val="000000"/>
              </w:rPr>
            </w:pPr>
            <w:r>
              <w:rPr>
                <w:rFonts w:hint="eastAsia"/>
                <w:color w:val="000000"/>
                <w:sz w:val="18"/>
              </w:rPr>
              <w:t>（</w:t>
            </w:r>
            <w:r>
              <w:rPr>
                <w:rFonts w:hint="eastAsia"/>
                <w:color w:val="000000"/>
                <w:sz w:val="18"/>
              </w:rPr>
              <w:t>0622</w:t>
            </w:r>
            <w:r>
              <w:rPr>
                <w:rFonts w:hint="eastAsia"/>
                <w:color w:val="000000"/>
                <w:sz w:val="18"/>
              </w:rPr>
              <w:t>）</w:t>
            </w:r>
          </w:p>
        </w:tc>
        <w:tc>
          <w:tcPr>
            <w:tcW w:w="1911" w:type="dxa"/>
          </w:tcPr>
          <w:p w14:paraId="72547C7E" w14:textId="77777777" w:rsidR="00000000" w:rsidRDefault="007478C2">
            <w:pPr>
              <w:pStyle w:val="NormalWeb"/>
              <w:rPr>
                <w:color w:val="000000"/>
              </w:rPr>
            </w:pPr>
            <w:r>
              <w:rPr>
                <w:rFonts w:hint="eastAsia"/>
                <w:color w:val="000000"/>
                <w:sz w:val="18"/>
              </w:rPr>
              <w:t>（</w:t>
            </w:r>
            <w:r>
              <w:rPr>
                <w:rFonts w:hint="eastAsia"/>
                <w:color w:val="000000"/>
                <w:sz w:val="18"/>
              </w:rPr>
              <w:t>0622</w:t>
            </w:r>
            <w:r>
              <w:rPr>
                <w:rFonts w:hint="eastAsia"/>
                <w:color w:val="000000"/>
                <w:sz w:val="18"/>
              </w:rPr>
              <w:t>）</w:t>
            </w:r>
          </w:p>
        </w:tc>
      </w:tr>
      <w:tr w:rsidR="00000000" w14:paraId="6C5DC359" w14:textId="77777777">
        <w:trPr>
          <w:jc w:val="center"/>
        </w:trPr>
        <w:tc>
          <w:tcPr>
            <w:tcW w:w="3927" w:type="dxa"/>
            <w:vAlign w:val="center"/>
          </w:tcPr>
          <w:p w14:paraId="58B54580" w14:textId="77777777" w:rsidR="00000000" w:rsidRDefault="007478C2">
            <w:pPr>
              <w:pStyle w:val="NormalWeb"/>
              <w:rPr>
                <w:color w:val="000000"/>
              </w:rPr>
            </w:pPr>
            <w:r>
              <w:rPr>
                <w:rFonts w:hint="eastAsia"/>
                <w:color w:val="000000"/>
              </w:rPr>
              <w:t>净资产合计</w:t>
            </w:r>
          </w:p>
        </w:tc>
        <w:tc>
          <w:tcPr>
            <w:tcW w:w="1101" w:type="dxa"/>
          </w:tcPr>
          <w:p w14:paraId="3D38258E" w14:textId="77777777" w:rsidR="00000000" w:rsidRDefault="007478C2">
            <w:pPr>
              <w:pStyle w:val="NormalWeb"/>
              <w:rPr>
                <w:color w:val="000000"/>
              </w:rPr>
            </w:pPr>
          </w:p>
        </w:tc>
        <w:tc>
          <w:tcPr>
            <w:tcW w:w="1722" w:type="dxa"/>
          </w:tcPr>
          <w:p w14:paraId="2E057B33" w14:textId="77777777" w:rsidR="00000000" w:rsidRDefault="007478C2">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062</w:t>
            </w:r>
            <w:r>
              <w:rPr>
                <w:rFonts w:ascii="Times New Roman" w:hAnsi="Times New Roman" w:hint="eastAsia"/>
                <w:color w:val="000000"/>
                <w:sz w:val="18"/>
              </w:rPr>
              <w:t>3</w:t>
            </w:r>
            <w:r>
              <w:rPr>
                <w:rFonts w:ascii="Times New Roman" w:hAnsi="Times New Roman" w:hint="eastAsia"/>
                <w:color w:val="000000"/>
                <w:sz w:val="18"/>
              </w:rPr>
              <w:t>）</w:t>
            </w:r>
          </w:p>
        </w:tc>
        <w:tc>
          <w:tcPr>
            <w:tcW w:w="1911" w:type="dxa"/>
          </w:tcPr>
          <w:p w14:paraId="2354195D" w14:textId="77777777" w:rsidR="00000000" w:rsidRDefault="007478C2">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0623</w:t>
            </w:r>
            <w:r>
              <w:rPr>
                <w:rFonts w:ascii="Times New Roman" w:hAnsi="Times New Roman" w:hint="eastAsia"/>
                <w:color w:val="000000"/>
                <w:sz w:val="18"/>
              </w:rPr>
              <w:t>）</w:t>
            </w:r>
          </w:p>
        </w:tc>
      </w:tr>
      <w:tr w:rsidR="00000000" w14:paraId="25B20D98" w14:textId="77777777">
        <w:trPr>
          <w:jc w:val="center"/>
        </w:trPr>
        <w:tc>
          <w:tcPr>
            <w:tcW w:w="3927" w:type="dxa"/>
            <w:vAlign w:val="center"/>
          </w:tcPr>
          <w:p w14:paraId="641C20DF" w14:textId="77777777" w:rsidR="00000000" w:rsidRDefault="007478C2">
            <w:pPr>
              <w:pStyle w:val="NormalWeb"/>
              <w:rPr>
                <w:color w:val="000000"/>
              </w:rPr>
            </w:pPr>
            <w:r>
              <w:rPr>
                <w:rFonts w:hint="eastAsia"/>
                <w:color w:val="000000"/>
              </w:rPr>
              <w:t>负债和净资产总计</w:t>
            </w:r>
          </w:p>
        </w:tc>
        <w:tc>
          <w:tcPr>
            <w:tcW w:w="1101" w:type="dxa"/>
          </w:tcPr>
          <w:p w14:paraId="2625E873" w14:textId="77777777" w:rsidR="00000000" w:rsidRDefault="007478C2">
            <w:pPr>
              <w:pStyle w:val="NormalWeb"/>
              <w:rPr>
                <w:color w:val="000000"/>
              </w:rPr>
            </w:pPr>
          </w:p>
        </w:tc>
        <w:tc>
          <w:tcPr>
            <w:tcW w:w="1722" w:type="dxa"/>
          </w:tcPr>
          <w:p w14:paraId="17534AAA" w14:textId="77777777" w:rsidR="00000000" w:rsidRDefault="007478C2">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0624</w:t>
            </w:r>
            <w:r>
              <w:rPr>
                <w:rFonts w:ascii="Times New Roman" w:hAnsi="Times New Roman" w:hint="eastAsia"/>
                <w:color w:val="000000"/>
                <w:sz w:val="18"/>
              </w:rPr>
              <w:t>）</w:t>
            </w:r>
          </w:p>
        </w:tc>
        <w:tc>
          <w:tcPr>
            <w:tcW w:w="1911" w:type="dxa"/>
          </w:tcPr>
          <w:p w14:paraId="716408C9" w14:textId="77777777" w:rsidR="00000000" w:rsidRDefault="007478C2">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0624</w:t>
            </w:r>
            <w:r>
              <w:rPr>
                <w:rFonts w:ascii="Times New Roman" w:hAnsi="Times New Roman" w:hint="eastAsia"/>
                <w:color w:val="000000"/>
                <w:sz w:val="18"/>
              </w:rPr>
              <w:t>）</w:t>
            </w:r>
          </w:p>
        </w:tc>
      </w:tr>
    </w:tbl>
    <w:p w14:paraId="3AC03C63" w14:textId="77777777" w:rsidR="00000000" w:rsidRDefault="007478C2">
      <w:pPr>
        <w:spacing w:line="360" w:lineRule="auto"/>
        <w:rPr>
          <w:rFonts w:ascii="宋体" w:hAnsi="宋体"/>
          <w:color w:val="000000"/>
          <w:kern w:val="0"/>
          <w:sz w:val="18"/>
        </w:rPr>
      </w:pPr>
      <w:r>
        <w:rPr>
          <w:rFonts w:hint="eastAsia"/>
          <w:color w:val="000000"/>
          <w:sz w:val="24"/>
        </w:rPr>
        <w:t>注</w:t>
      </w:r>
      <w:r>
        <w:rPr>
          <w:rStyle w:val="FootnoteReference"/>
          <w:rFonts w:ascii="宋体" w:hAnsi="宋体"/>
          <w:color w:val="000000"/>
          <w:kern w:val="0"/>
          <w:sz w:val="24"/>
        </w:rPr>
        <w:footnoteReference w:id="96"/>
      </w:r>
      <w:r>
        <w:rPr>
          <w:rFonts w:hint="eastAsia"/>
          <w:color w:val="000000"/>
          <w:sz w:val="24"/>
        </w:rPr>
        <w:t>：报告截止日</w:t>
      </w:r>
      <w:r>
        <w:rPr>
          <w:color w:val="000000"/>
          <w:sz w:val="24"/>
        </w:rPr>
        <w:t>___</w:t>
      </w:r>
      <w:r>
        <w:rPr>
          <w:rFonts w:hint="eastAsia"/>
          <w:color w:val="000000"/>
          <w:sz w:val="24"/>
        </w:rPr>
        <w:t>年</w:t>
      </w:r>
      <w:r>
        <w:rPr>
          <w:color w:val="000000"/>
          <w:sz w:val="24"/>
        </w:rPr>
        <w:t>___</w:t>
      </w:r>
      <w:r>
        <w:rPr>
          <w:rFonts w:hint="eastAsia"/>
          <w:color w:val="000000"/>
          <w:sz w:val="24"/>
        </w:rPr>
        <w:t>月</w:t>
      </w:r>
      <w:r>
        <w:rPr>
          <w:color w:val="000000"/>
          <w:sz w:val="24"/>
        </w:rPr>
        <w:t>___</w:t>
      </w:r>
      <w:r>
        <w:rPr>
          <w:rFonts w:hint="eastAsia"/>
          <w:color w:val="000000"/>
          <w:sz w:val="24"/>
        </w:rPr>
        <w:t>日，基金份额净值</w:t>
      </w:r>
      <w:r>
        <w:rPr>
          <w:rFonts w:ascii="宋体" w:hAnsi="宋体" w:hint="eastAsia"/>
          <w:color w:val="000000"/>
          <w:kern w:val="0"/>
          <w:sz w:val="18"/>
        </w:rPr>
        <w:t>_______</w:t>
      </w:r>
      <w:r>
        <w:rPr>
          <w:rFonts w:hint="eastAsia"/>
          <w:color w:val="000000"/>
          <w:sz w:val="24"/>
        </w:rPr>
        <w:t>元，基金份额总额</w:t>
      </w:r>
      <w:r>
        <w:rPr>
          <w:rFonts w:ascii="宋体" w:hAnsi="宋体" w:hint="eastAsia"/>
          <w:color w:val="000000"/>
          <w:kern w:val="0"/>
          <w:sz w:val="18"/>
        </w:rPr>
        <w:t>___</w:t>
      </w:r>
      <w:r>
        <w:rPr>
          <w:rFonts w:hint="eastAsia"/>
          <w:color w:val="000000"/>
          <w:sz w:val="24"/>
        </w:rPr>
        <w:t xml:space="preserve"> </w:t>
      </w:r>
      <w:r>
        <w:rPr>
          <w:rFonts w:hint="eastAsia"/>
          <w:color w:val="000000"/>
          <w:sz w:val="24"/>
        </w:rPr>
        <w:t>份。</w:t>
      </w:r>
      <w:r>
        <w:rPr>
          <w:rFonts w:ascii="宋体" w:hAnsi="宋体" w:hint="eastAsia"/>
          <w:color w:val="000000"/>
          <w:kern w:val="0"/>
          <w:sz w:val="18"/>
        </w:rPr>
        <w:t>（</w:t>
      </w:r>
      <w:r>
        <w:rPr>
          <w:rFonts w:ascii="宋体" w:hAnsi="宋体" w:hint="eastAsia"/>
          <w:color w:val="000000"/>
          <w:kern w:val="0"/>
          <w:sz w:val="18"/>
        </w:rPr>
        <w:t>0625</w:t>
      </w:r>
      <w:r>
        <w:rPr>
          <w:rFonts w:ascii="宋体" w:hAnsi="宋体" w:hint="eastAsia"/>
          <w:color w:val="000000"/>
          <w:kern w:val="0"/>
          <w:sz w:val="18"/>
        </w:rPr>
        <w:t>）</w:t>
      </w:r>
    </w:p>
    <w:p w14:paraId="7BD97655" w14:textId="77777777" w:rsidR="00000000" w:rsidRDefault="007478C2">
      <w:pPr>
        <w:spacing w:line="360" w:lineRule="auto"/>
        <w:rPr>
          <w:rFonts w:ascii="宋体" w:hAnsi="宋体"/>
          <w:kern w:val="0"/>
          <w:sz w:val="18"/>
        </w:rPr>
      </w:pPr>
    </w:p>
    <w:p w14:paraId="609D88F2" w14:textId="77777777" w:rsidR="00000000" w:rsidRDefault="007478C2">
      <w:pPr>
        <w:pStyle w:val="Heading2"/>
        <w:rPr>
          <w:rFonts w:ascii="宋体" w:hAnsi="宋体"/>
          <w:color w:val="000000"/>
        </w:rPr>
      </w:pPr>
      <w:bookmarkStart w:id="124" w:name="_Toc101344032"/>
      <w:bookmarkStart w:id="125" w:name="_Toc24998"/>
      <w:bookmarkStart w:id="126" w:name="_Toc11516"/>
      <w:r>
        <w:rPr>
          <w:rFonts w:ascii="宋体" w:hAnsi="宋体" w:hint="eastAsia"/>
          <w:color w:val="000000"/>
        </w:rPr>
        <w:t xml:space="preserve">7.2 </w:t>
      </w:r>
      <w:r>
        <w:rPr>
          <w:rFonts w:ascii="宋体" w:hAnsi="宋体" w:hint="eastAsia"/>
          <w:color w:val="000000"/>
        </w:rPr>
        <w:t>利润表</w:t>
      </w:r>
      <w:bookmarkEnd w:id="124"/>
      <w:bookmarkEnd w:id="125"/>
      <w:bookmarkEnd w:id="126"/>
    </w:p>
    <w:p w14:paraId="169BA5AD" w14:textId="77777777" w:rsidR="00000000" w:rsidRDefault="007478C2">
      <w:pPr>
        <w:spacing w:line="360" w:lineRule="auto"/>
        <w:rPr>
          <w:color w:val="000000"/>
          <w:sz w:val="24"/>
        </w:rPr>
      </w:pPr>
      <w:r>
        <w:rPr>
          <w:rFonts w:hint="eastAsia"/>
          <w:color w:val="000000"/>
          <w:sz w:val="24"/>
        </w:rPr>
        <w:t>会计主体：××证券投资基金</w:t>
      </w:r>
      <w:r>
        <w:rPr>
          <w:rFonts w:ascii="宋体" w:hAnsi="宋体" w:hint="eastAsia"/>
          <w:color w:val="000000"/>
          <w:kern w:val="0"/>
          <w:sz w:val="18"/>
        </w:rPr>
        <w:t>（</w:t>
      </w:r>
      <w:r>
        <w:rPr>
          <w:rFonts w:ascii="宋体" w:hAnsi="宋体" w:hint="eastAsia"/>
          <w:color w:val="000000"/>
          <w:kern w:val="0"/>
          <w:sz w:val="18"/>
        </w:rPr>
        <w:t>0009</w:t>
      </w:r>
      <w:r>
        <w:rPr>
          <w:rFonts w:ascii="宋体" w:hAnsi="宋体" w:hint="eastAsia"/>
          <w:color w:val="000000"/>
          <w:kern w:val="0"/>
          <w:sz w:val="18"/>
        </w:rPr>
        <w:t>）</w:t>
      </w:r>
    </w:p>
    <w:p w14:paraId="6C2F97B1" w14:textId="77777777" w:rsidR="00000000" w:rsidRDefault="007478C2">
      <w:pPr>
        <w:spacing w:line="360" w:lineRule="auto"/>
        <w:rPr>
          <w:rFonts w:ascii="宋体" w:hAnsi="宋体"/>
          <w:color w:val="000000"/>
          <w:kern w:val="0"/>
          <w:sz w:val="18"/>
        </w:rPr>
      </w:pPr>
      <w:r>
        <w:rPr>
          <w:rFonts w:hint="eastAsia"/>
          <w:color w:val="000000"/>
          <w:sz w:val="24"/>
        </w:rPr>
        <w:t>本报告期：</w:t>
      </w:r>
      <w:r>
        <w:rPr>
          <w:color w:val="000000"/>
          <w:sz w:val="24"/>
        </w:rPr>
        <w:t>___</w:t>
      </w:r>
      <w:r>
        <w:rPr>
          <w:rFonts w:hint="eastAsia"/>
          <w:color w:val="000000"/>
          <w:sz w:val="24"/>
        </w:rPr>
        <w:t>年</w:t>
      </w:r>
      <w:r>
        <w:rPr>
          <w:color w:val="000000"/>
          <w:sz w:val="24"/>
        </w:rPr>
        <w:t>___</w:t>
      </w:r>
      <w:r>
        <w:rPr>
          <w:rFonts w:hint="eastAsia"/>
          <w:color w:val="000000"/>
          <w:sz w:val="24"/>
        </w:rPr>
        <w:t>月</w:t>
      </w:r>
      <w:r>
        <w:rPr>
          <w:color w:val="000000"/>
          <w:sz w:val="24"/>
        </w:rPr>
        <w:t>___</w:t>
      </w:r>
      <w:r>
        <w:rPr>
          <w:rFonts w:hint="eastAsia"/>
          <w:color w:val="000000"/>
          <w:sz w:val="24"/>
        </w:rPr>
        <w:t>日</w:t>
      </w:r>
      <w:r>
        <w:rPr>
          <w:rFonts w:ascii="宋体" w:hAnsi="宋体" w:hint="eastAsia"/>
          <w:color w:val="000000"/>
          <w:kern w:val="0"/>
          <w:sz w:val="18"/>
        </w:rPr>
        <w:t>（</w:t>
      </w:r>
      <w:r>
        <w:rPr>
          <w:rFonts w:ascii="宋体" w:hAnsi="宋体" w:hint="eastAsia"/>
          <w:color w:val="000000"/>
          <w:kern w:val="0"/>
          <w:sz w:val="18"/>
        </w:rPr>
        <w:t>2023</w:t>
      </w:r>
      <w:r>
        <w:rPr>
          <w:rFonts w:ascii="宋体" w:hAnsi="宋体" w:hint="eastAsia"/>
          <w:color w:val="000000"/>
          <w:kern w:val="0"/>
          <w:sz w:val="18"/>
        </w:rPr>
        <w:t>）</w:t>
      </w:r>
      <w:r>
        <w:rPr>
          <w:rFonts w:hint="eastAsia"/>
          <w:color w:val="000000"/>
          <w:sz w:val="24"/>
        </w:rPr>
        <w:t>至</w:t>
      </w:r>
      <w:r>
        <w:rPr>
          <w:color w:val="000000"/>
          <w:sz w:val="24"/>
        </w:rPr>
        <w:t>___</w:t>
      </w:r>
      <w:r>
        <w:rPr>
          <w:rFonts w:hint="eastAsia"/>
          <w:color w:val="000000"/>
          <w:sz w:val="24"/>
        </w:rPr>
        <w:t>年</w:t>
      </w:r>
      <w:r>
        <w:rPr>
          <w:color w:val="000000"/>
          <w:sz w:val="24"/>
        </w:rPr>
        <w:t>___</w:t>
      </w:r>
      <w:r>
        <w:rPr>
          <w:rFonts w:hint="eastAsia"/>
          <w:color w:val="000000"/>
          <w:sz w:val="24"/>
        </w:rPr>
        <w:t>月</w:t>
      </w:r>
      <w:r>
        <w:rPr>
          <w:color w:val="000000"/>
          <w:sz w:val="24"/>
        </w:rPr>
        <w:t>___</w:t>
      </w:r>
      <w:r>
        <w:rPr>
          <w:rFonts w:hint="eastAsia"/>
          <w:color w:val="000000"/>
          <w:sz w:val="24"/>
        </w:rPr>
        <w:t>日</w:t>
      </w:r>
      <w:r>
        <w:rPr>
          <w:rFonts w:ascii="宋体" w:hAnsi="宋体" w:hint="eastAsia"/>
          <w:color w:val="000000"/>
          <w:kern w:val="0"/>
          <w:sz w:val="18"/>
        </w:rPr>
        <w:t>（</w:t>
      </w:r>
      <w:r>
        <w:rPr>
          <w:rFonts w:ascii="宋体" w:hAnsi="宋体" w:hint="eastAsia"/>
          <w:color w:val="000000"/>
          <w:kern w:val="0"/>
          <w:sz w:val="18"/>
        </w:rPr>
        <w:t>2024</w:t>
      </w:r>
      <w:r>
        <w:rPr>
          <w:rFonts w:ascii="宋体" w:hAnsi="宋体" w:hint="eastAsia"/>
          <w:color w:val="000000"/>
          <w:kern w:val="0"/>
          <w:sz w:val="18"/>
        </w:rPr>
        <w:t>）</w:t>
      </w:r>
    </w:p>
    <w:p w14:paraId="78DB43D4" w14:textId="77777777" w:rsidR="00000000" w:rsidRDefault="007478C2">
      <w:pPr>
        <w:spacing w:line="360" w:lineRule="auto"/>
        <w:rPr>
          <w:color w:val="FF0000"/>
          <w:sz w:val="24"/>
        </w:rPr>
      </w:pPr>
    </w:p>
    <w:p w14:paraId="0EC616D4" w14:textId="77777777" w:rsidR="00000000" w:rsidRDefault="007478C2">
      <w:pPr>
        <w:spacing w:line="360" w:lineRule="auto"/>
        <w:jc w:val="right"/>
        <w:rPr>
          <w:rFonts w:ascii="宋体" w:hAnsi="宋体"/>
          <w:sz w:val="24"/>
        </w:rPr>
      </w:pPr>
      <w:r>
        <w:rPr>
          <w:rFonts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9"/>
        <w:gridCol w:w="727"/>
        <w:gridCol w:w="2340"/>
        <w:gridCol w:w="2575"/>
      </w:tblGrid>
      <w:tr w:rsidR="00000000" w14:paraId="2594C390" w14:textId="77777777">
        <w:trPr>
          <w:jc w:val="center"/>
        </w:trPr>
        <w:tc>
          <w:tcPr>
            <w:tcW w:w="4819" w:type="dxa"/>
            <w:tcBorders>
              <w:top w:val="single" w:sz="4" w:space="0" w:color="auto"/>
            </w:tcBorders>
            <w:vAlign w:val="center"/>
          </w:tcPr>
          <w:p w14:paraId="60666B66" w14:textId="77777777" w:rsidR="00000000" w:rsidRDefault="007478C2">
            <w:pPr>
              <w:pStyle w:val="NormalWeb"/>
              <w:jc w:val="center"/>
              <w:rPr>
                <w:b/>
                <w:color w:val="000000"/>
              </w:rPr>
            </w:pPr>
            <w:r>
              <w:rPr>
                <w:rFonts w:hint="eastAsia"/>
                <w:b/>
                <w:color w:val="000000"/>
              </w:rPr>
              <w:t>项</w:t>
            </w:r>
            <w:r>
              <w:rPr>
                <w:rFonts w:hint="eastAsia"/>
                <w:b/>
                <w:color w:val="000000"/>
              </w:rPr>
              <w:t xml:space="preserve"> </w:t>
            </w:r>
            <w:r>
              <w:rPr>
                <w:rFonts w:hint="eastAsia"/>
                <w:b/>
                <w:color w:val="000000"/>
              </w:rPr>
              <w:t>目</w:t>
            </w:r>
          </w:p>
        </w:tc>
        <w:tc>
          <w:tcPr>
            <w:tcW w:w="727" w:type="dxa"/>
            <w:tcBorders>
              <w:top w:val="single" w:sz="4" w:space="0" w:color="auto"/>
            </w:tcBorders>
          </w:tcPr>
          <w:p w14:paraId="54332496" w14:textId="77777777" w:rsidR="00000000" w:rsidRDefault="007478C2">
            <w:pPr>
              <w:pStyle w:val="NormalWeb"/>
              <w:spacing w:before="0" w:beforeAutospacing="0" w:after="0" w:afterAutospacing="0"/>
              <w:jc w:val="center"/>
              <w:rPr>
                <w:b/>
                <w:color w:val="000000"/>
              </w:rPr>
            </w:pPr>
            <w:r>
              <w:rPr>
                <w:rFonts w:hint="eastAsia"/>
                <w:b/>
                <w:color w:val="000000"/>
              </w:rPr>
              <w:t>附注号</w:t>
            </w:r>
          </w:p>
        </w:tc>
        <w:tc>
          <w:tcPr>
            <w:tcW w:w="2340" w:type="dxa"/>
            <w:tcBorders>
              <w:top w:val="single" w:sz="4" w:space="0" w:color="auto"/>
            </w:tcBorders>
            <w:vAlign w:val="center"/>
          </w:tcPr>
          <w:p w14:paraId="490F63FC" w14:textId="77777777" w:rsidR="00000000" w:rsidRDefault="007478C2">
            <w:pPr>
              <w:pStyle w:val="NormalWeb"/>
              <w:spacing w:before="0" w:beforeAutospacing="0" w:after="0" w:afterAutospacing="0"/>
              <w:jc w:val="center"/>
              <w:rPr>
                <w:b/>
                <w:color w:val="000000"/>
              </w:rPr>
            </w:pPr>
            <w:r>
              <w:rPr>
                <w:rFonts w:hint="eastAsia"/>
                <w:b/>
                <w:color w:val="000000"/>
              </w:rPr>
              <w:t>本期</w:t>
            </w:r>
          </w:p>
          <w:p w14:paraId="6E7B9E0D" w14:textId="77777777" w:rsidR="00000000" w:rsidRDefault="007478C2">
            <w:pPr>
              <w:pStyle w:val="NormalWeb"/>
              <w:spacing w:before="0" w:beforeAutospacing="0" w:after="0" w:afterAutospacing="0"/>
              <w:jc w:val="center"/>
              <w:rPr>
                <w:b/>
                <w:color w:val="000000"/>
                <w:sz w:val="21"/>
              </w:rPr>
            </w:pPr>
            <w:r>
              <w:rPr>
                <w:rFonts w:hint="eastAsia"/>
                <w:b/>
                <w:color w:val="000000"/>
                <w:sz w:val="21"/>
              </w:rPr>
              <w:t>_</w:t>
            </w:r>
            <w:r>
              <w:rPr>
                <w:rFonts w:hint="eastAsia"/>
                <w:b/>
                <w:color w:val="000000"/>
                <w:sz w:val="21"/>
              </w:rPr>
              <w:t>年</w:t>
            </w:r>
            <w:r>
              <w:rPr>
                <w:rFonts w:hint="eastAsia"/>
                <w:b/>
                <w:color w:val="000000"/>
                <w:sz w:val="21"/>
              </w:rPr>
              <w:t>_</w:t>
            </w:r>
            <w:r>
              <w:rPr>
                <w:rFonts w:hint="eastAsia"/>
                <w:b/>
                <w:color w:val="000000"/>
                <w:sz w:val="21"/>
              </w:rPr>
              <w:t>月</w:t>
            </w:r>
            <w:r>
              <w:rPr>
                <w:rFonts w:hint="eastAsia"/>
                <w:b/>
                <w:color w:val="000000"/>
                <w:sz w:val="21"/>
              </w:rPr>
              <w:t>_</w:t>
            </w:r>
            <w:r>
              <w:rPr>
                <w:rFonts w:hint="eastAsia"/>
                <w:b/>
                <w:color w:val="000000"/>
                <w:sz w:val="21"/>
              </w:rPr>
              <w:t>日至</w:t>
            </w:r>
            <w:r>
              <w:rPr>
                <w:rFonts w:hint="eastAsia"/>
                <w:b/>
                <w:color w:val="000000"/>
                <w:sz w:val="21"/>
              </w:rPr>
              <w:t>_</w:t>
            </w:r>
            <w:r>
              <w:rPr>
                <w:rFonts w:hint="eastAsia"/>
                <w:b/>
                <w:color w:val="000000"/>
                <w:sz w:val="21"/>
              </w:rPr>
              <w:t>年</w:t>
            </w:r>
            <w:r>
              <w:rPr>
                <w:rFonts w:hint="eastAsia"/>
                <w:b/>
                <w:color w:val="000000"/>
                <w:sz w:val="21"/>
              </w:rPr>
              <w:t>_</w:t>
            </w:r>
            <w:r>
              <w:rPr>
                <w:rFonts w:hint="eastAsia"/>
                <w:b/>
                <w:color w:val="000000"/>
                <w:sz w:val="21"/>
              </w:rPr>
              <w:t>月</w:t>
            </w:r>
            <w:r>
              <w:rPr>
                <w:rFonts w:hint="eastAsia"/>
                <w:b/>
                <w:color w:val="000000"/>
                <w:sz w:val="21"/>
              </w:rPr>
              <w:t>_</w:t>
            </w:r>
            <w:r>
              <w:rPr>
                <w:rFonts w:hint="eastAsia"/>
                <w:b/>
                <w:color w:val="000000"/>
                <w:sz w:val="21"/>
              </w:rPr>
              <w:t>日</w:t>
            </w:r>
          </w:p>
        </w:tc>
        <w:tc>
          <w:tcPr>
            <w:tcW w:w="2575" w:type="dxa"/>
            <w:tcBorders>
              <w:top w:val="single" w:sz="4" w:space="0" w:color="auto"/>
            </w:tcBorders>
            <w:vAlign w:val="center"/>
          </w:tcPr>
          <w:p w14:paraId="176B3AF5" w14:textId="77777777" w:rsidR="00000000" w:rsidRDefault="007478C2">
            <w:pPr>
              <w:pStyle w:val="NormalWeb"/>
              <w:spacing w:before="0" w:beforeAutospacing="0" w:after="0" w:afterAutospacing="0"/>
              <w:jc w:val="center"/>
              <w:rPr>
                <w:b/>
                <w:color w:val="000000"/>
              </w:rPr>
            </w:pPr>
            <w:r>
              <w:rPr>
                <w:rFonts w:hint="eastAsia"/>
                <w:b/>
                <w:color w:val="000000"/>
              </w:rPr>
              <w:t>上年度可比期间</w:t>
            </w:r>
          </w:p>
          <w:p w14:paraId="07C18194" w14:textId="77777777" w:rsidR="00000000" w:rsidRDefault="007478C2">
            <w:pPr>
              <w:pStyle w:val="NormalWeb"/>
              <w:spacing w:before="0" w:beforeAutospacing="0" w:after="0" w:afterAutospacing="0"/>
              <w:jc w:val="center"/>
              <w:rPr>
                <w:b/>
                <w:color w:val="000000"/>
                <w:sz w:val="21"/>
              </w:rPr>
            </w:pPr>
            <w:r>
              <w:rPr>
                <w:rFonts w:hint="eastAsia"/>
                <w:b/>
                <w:color w:val="000000"/>
                <w:sz w:val="21"/>
              </w:rPr>
              <w:t>_</w:t>
            </w:r>
            <w:r>
              <w:rPr>
                <w:rFonts w:hint="eastAsia"/>
                <w:b/>
                <w:color w:val="000000"/>
                <w:sz w:val="21"/>
              </w:rPr>
              <w:t>年</w:t>
            </w:r>
            <w:r>
              <w:rPr>
                <w:rFonts w:hint="eastAsia"/>
                <w:b/>
                <w:color w:val="000000"/>
                <w:sz w:val="21"/>
              </w:rPr>
              <w:t>_</w:t>
            </w:r>
            <w:r>
              <w:rPr>
                <w:rFonts w:hint="eastAsia"/>
                <w:b/>
                <w:color w:val="000000"/>
                <w:sz w:val="21"/>
              </w:rPr>
              <w:t>月</w:t>
            </w:r>
            <w:r>
              <w:rPr>
                <w:rFonts w:hint="eastAsia"/>
                <w:b/>
                <w:color w:val="000000"/>
                <w:sz w:val="21"/>
              </w:rPr>
              <w:t>_</w:t>
            </w:r>
            <w:r>
              <w:rPr>
                <w:rFonts w:hint="eastAsia"/>
                <w:b/>
                <w:color w:val="000000"/>
                <w:sz w:val="21"/>
              </w:rPr>
              <w:t>日至</w:t>
            </w:r>
            <w:r>
              <w:rPr>
                <w:rFonts w:hint="eastAsia"/>
                <w:b/>
                <w:color w:val="000000"/>
                <w:sz w:val="21"/>
              </w:rPr>
              <w:t>_</w:t>
            </w:r>
            <w:r>
              <w:rPr>
                <w:rFonts w:hint="eastAsia"/>
                <w:b/>
                <w:color w:val="000000"/>
                <w:sz w:val="21"/>
              </w:rPr>
              <w:t>年</w:t>
            </w:r>
            <w:r>
              <w:rPr>
                <w:rFonts w:hint="eastAsia"/>
                <w:b/>
                <w:color w:val="000000"/>
                <w:sz w:val="21"/>
              </w:rPr>
              <w:t>_</w:t>
            </w:r>
            <w:r>
              <w:rPr>
                <w:rFonts w:hint="eastAsia"/>
                <w:b/>
                <w:color w:val="000000"/>
                <w:sz w:val="21"/>
              </w:rPr>
              <w:t>月</w:t>
            </w:r>
            <w:r>
              <w:rPr>
                <w:rFonts w:hint="eastAsia"/>
                <w:b/>
                <w:color w:val="000000"/>
                <w:sz w:val="21"/>
              </w:rPr>
              <w:t>_</w:t>
            </w:r>
            <w:r>
              <w:rPr>
                <w:rFonts w:hint="eastAsia"/>
                <w:b/>
                <w:color w:val="000000"/>
                <w:sz w:val="21"/>
              </w:rPr>
              <w:t>日</w:t>
            </w:r>
          </w:p>
        </w:tc>
      </w:tr>
      <w:tr w:rsidR="00000000" w14:paraId="04462AC4" w14:textId="77777777">
        <w:trPr>
          <w:jc w:val="center"/>
        </w:trPr>
        <w:tc>
          <w:tcPr>
            <w:tcW w:w="4819" w:type="dxa"/>
            <w:vAlign w:val="center"/>
          </w:tcPr>
          <w:p w14:paraId="571F3903" w14:textId="77777777" w:rsidR="00000000" w:rsidRDefault="007478C2">
            <w:pPr>
              <w:pStyle w:val="NormalWeb"/>
              <w:rPr>
                <w:b/>
                <w:color w:val="000000"/>
              </w:rPr>
            </w:pPr>
            <w:r>
              <w:rPr>
                <w:rFonts w:hint="eastAsia"/>
                <w:b/>
                <w:color w:val="000000"/>
              </w:rPr>
              <w:t>一、营业总收入</w:t>
            </w:r>
            <w:r>
              <w:rPr>
                <w:rStyle w:val="FootnoteReference"/>
                <w:b/>
                <w:color w:val="000000"/>
              </w:rPr>
              <w:footnoteReference w:id="97"/>
            </w:r>
          </w:p>
        </w:tc>
        <w:tc>
          <w:tcPr>
            <w:tcW w:w="727" w:type="dxa"/>
          </w:tcPr>
          <w:p w14:paraId="63DB0FCA" w14:textId="77777777" w:rsidR="00000000" w:rsidRDefault="007478C2">
            <w:pPr>
              <w:pStyle w:val="NormalWeb"/>
              <w:rPr>
                <w:color w:val="000000"/>
              </w:rPr>
            </w:pPr>
          </w:p>
        </w:tc>
        <w:tc>
          <w:tcPr>
            <w:tcW w:w="2340" w:type="dxa"/>
          </w:tcPr>
          <w:p w14:paraId="65F9A135" w14:textId="77777777" w:rsidR="00000000" w:rsidRDefault="007478C2">
            <w:pPr>
              <w:pStyle w:val="NormalWeb"/>
              <w:rPr>
                <w:color w:val="000000"/>
              </w:rPr>
            </w:pPr>
            <w:r>
              <w:rPr>
                <w:rFonts w:ascii="Times New Roman" w:hAnsi="Times New Roman" w:hint="eastAsia"/>
                <w:color w:val="000000"/>
                <w:sz w:val="18"/>
              </w:rPr>
              <w:t>（</w:t>
            </w:r>
            <w:r>
              <w:rPr>
                <w:rFonts w:ascii="Times New Roman" w:hAnsi="Times New Roman"/>
                <w:color w:val="000000"/>
                <w:sz w:val="18"/>
              </w:rPr>
              <w:t>2018</w:t>
            </w:r>
            <w:r>
              <w:rPr>
                <w:rFonts w:ascii="Times New Roman" w:hAnsi="Times New Roman" w:hint="eastAsia"/>
                <w:color w:val="000000"/>
                <w:sz w:val="18"/>
              </w:rPr>
              <w:t>）</w:t>
            </w:r>
          </w:p>
        </w:tc>
        <w:tc>
          <w:tcPr>
            <w:tcW w:w="2575" w:type="dxa"/>
          </w:tcPr>
          <w:p w14:paraId="34AA4C84" w14:textId="77777777" w:rsidR="00000000" w:rsidRDefault="007478C2">
            <w:pPr>
              <w:pStyle w:val="NormalWeb"/>
              <w:rPr>
                <w:color w:val="000000"/>
              </w:rPr>
            </w:pPr>
            <w:r>
              <w:rPr>
                <w:rFonts w:ascii="Times New Roman" w:hAnsi="Times New Roman" w:hint="eastAsia"/>
                <w:color w:val="000000"/>
                <w:sz w:val="18"/>
              </w:rPr>
              <w:t>（</w:t>
            </w:r>
            <w:r>
              <w:rPr>
                <w:rFonts w:ascii="Times New Roman" w:hAnsi="Times New Roman"/>
                <w:color w:val="000000"/>
                <w:sz w:val="18"/>
              </w:rPr>
              <w:t>2018</w:t>
            </w:r>
            <w:r>
              <w:rPr>
                <w:rFonts w:ascii="Times New Roman" w:hAnsi="Times New Roman" w:hint="eastAsia"/>
                <w:color w:val="000000"/>
                <w:sz w:val="18"/>
              </w:rPr>
              <w:t>）</w:t>
            </w:r>
          </w:p>
        </w:tc>
      </w:tr>
      <w:tr w:rsidR="00000000" w14:paraId="1D47DBC8" w14:textId="77777777">
        <w:trPr>
          <w:jc w:val="center"/>
        </w:trPr>
        <w:tc>
          <w:tcPr>
            <w:tcW w:w="4819" w:type="dxa"/>
            <w:vAlign w:val="center"/>
          </w:tcPr>
          <w:p w14:paraId="12E34745" w14:textId="77777777" w:rsidR="00000000" w:rsidRDefault="007478C2">
            <w:pPr>
              <w:pStyle w:val="NormalWeb"/>
              <w:rPr>
                <w:color w:val="000000"/>
              </w:rPr>
            </w:pPr>
            <w:r>
              <w:rPr>
                <w:rFonts w:hint="eastAsia"/>
                <w:color w:val="000000"/>
              </w:rPr>
              <w:t>1.</w:t>
            </w:r>
            <w:r>
              <w:rPr>
                <w:rFonts w:hint="eastAsia"/>
                <w:color w:val="000000"/>
              </w:rPr>
              <w:t>利息收入</w:t>
            </w:r>
          </w:p>
        </w:tc>
        <w:tc>
          <w:tcPr>
            <w:tcW w:w="727" w:type="dxa"/>
          </w:tcPr>
          <w:p w14:paraId="3431E008" w14:textId="77777777" w:rsidR="00000000" w:rsidRDefault="007478C2">
            <w:pPr>
              <w:pStyle w:val="NormalWeb"/>
              <w:rPr>
                <w:color w:val="FF0000"/>
              </w:rPr>
            </w:pPr>
          </w:p>
        </w:tc>
        <w:tc>
          <w:tcPr>
            <w:tcW w:w="2340" w:type="dxa"/>
          </w:tcPr>
          <w:p w14:paraId="786C750F" w14:textId="77777777" w:rsidR="00000000" w:rsidRDefault="007478C2">
            <w:pPr>
              <w:pStyle w:val="NormalWeb"/>
              <w:rPr>
                <w:color w:val="000000"/>
              </w:rPr>
            </w:pPr>
            <w:r>
              <w:rPr>
                <w:rFonts w:hint="eastAsia"/>
                <w:color w:val="000000"/>
                <w:sz w:val="18"/>
              </w:rPr>
              <w:t>（</w:t>
            </w:r>
            <w:r>
              <w:rPr>
                <w:rFonts w:hint="eastAsia"/>
                <w:color w:val="000000"/>
                <w:sz w:val="18"/>
              </w:rPr>
              <w:t>0629</w:t>
            </w:r>
            <w:r>
              <w:rPr>
                <w:rFonts w:hint="eastAsia"/>
                <w:color w:val="000000"/>
                <w:sz w:val="18"/>
              </w:rPr>
              <w:t>）</w:t>
            </w:r>
          </w:p>
        </w:tc>
        <w:tc>
          <w:tcPr>
            <w:tcW w:w="2575" w:type="dxa"/>
          </w:tcPr>
          <w:p w14:paraId="73D3BEB3" w14:textId="77777777" w:rsidR="00000000" w:rsidRDefault="007478C2">
            <w:pPr>
              <w:pStyle w:val="NormalWeb"/>
              <w:rPr>
                <w:color w:val="000000"/>
              </w:rPr>
            </w:pPr>
            <w:r>
              <w:rPr>
                <w:rFonts w:hint="eastAsia"/>
                <w:color w:val="000000"/>
                <w:sz w:val="18"/>
              </w:rPr>
              <w:t>（</w:t>
            </w:r>
            <w:r>
              <w:rPr>
                <w:rFonts w:hint="eastAsia"/>
                <w:color w:val="000000"/>
                <w:sz w:val="18"/>
              </w:rPr>
              <w:t>0629</w:t>
            </w:r>
            <w:r>
              <w:rPr>
                <w:rFonts w:hint="eastAsia"/>
                <w:color w:val="000000"/>
                <w:sz w:val="18"/>
              </w:rPr>
              <w:t>）</w:t>
            </w:r>
          </w:p>
        </w:tc>
      </w:tr>
      <w:tr w:rsidR="00000000" w14:paraId="01B71ED1" w14:textId="77777777">
        <w:trPr>
          <w:jc w:val="center"/>
        </w:trPr>
        <w:tc>
          <w:tcPr>
            <w:tcW w:w="4819" w:type="dxa"/>
            <w:vAlign w:val="center"/>
          </w:tcPr>
          <w:p w14:paraId="68C739C8" w14:textId="77777777" w:rsidR="00000000" w:rsidRDefault="007478C2">
            <w:pPr>
              <w:pStyle w:val="NormalWeb"/>
              <w:rPr>
                <w:color w:val="000000"/>
              </w:rPr>
            </w:pPr>
            <w:r>
              <w:rPr>
                <w:rFonts w:hint="eastAsia"/>
                <w:color w:val="000000"/>
              </w:rPr>
              <w:t>其中：存款利息收入</w:t>
            </w:r>
          </w:p>
        </w:tc>
        <w:tc>
          <w:tcPr>
            <w:tcW w:w="727" w:type="dxa"/>
          </w:tcPr>
          <w:p w14:paraId="3E009B5A" w14:textId="77777777" w:rsidR="00000000" w:rsidRDefault="007478C2">
            <w:pPr>
              <w:pStyle w:val="NormalWeb"/>
              <w:rPr>
                <w:color w:val="FF0000"/>
              </w:rPr>
            </w:pPr>
          </w:p>
        </w:tc>
        <w:tc>
          <w:tcPr>
            <w:tcW w:w="2340" w:type="dxa"/>
          </w:tcPr>
          <w:p w14:paraId="3854A28A" w14:textId="77777777" w:rsidR="00000000" w:rsidRDefault="007478C2">
            <w:pPr>
              <w:pStyle w:val="NormalWeb"/>
              <w:rPr>
                <w:color w:val="000000"/>
              </w:rPr>
            </w:pPr>
            <w:r>
              <w:rPr>
                <w:rFonts w:hint="eastAsia"/>
                <w:color w:val="000000"/>
                <w:sz w:val="18"/>
              </w:rPr>
              <w:t>（</w:t>
            </w:r>
            <w:r>
              <w:rPr>
                <w:rFonts w:hint="eastAsia"/>
                <w:color w:val="000000"/>
                <w:sz w:val="18"/>
              </w:rPr>
              <w:t>0630</w:t>
            </w:r>
            <w:r>
              <w:rPr>
                <w:rFonts w:hint="eastAsia"/>
                <w:color w:val="000000"/>
                <w:sz w:val="18"/>
              </w:rPr>
              <w:t>）</w:t>
            </w:r>
          </w:p>
        </w:tc>
        <w:tc>
          <w:tcPr>
            <w:tcW w:w="2575" w:type="dxa"/>
          </w:tcPr>
          <w:p w14:paraId="21EC4F9E" w14:textId="77777777" w:rsidR="00000000" w:rsidRDefault="007478C2">
            <w:pPr>
              <w:pStyle w:val="NormalWeb"/>
              <w:rPr>
                <w:color w:val="000000"/>
              </w:rPr>
            </w:pPr>
            <w:r>
              <w:rPr>
                <w:rFonts w:hint="eastAsia"/>
                <w:color w:val="000000"/>
                <w:sz w:val="18"/>
              </w:rPr>
              <w:t>（</w:t>
            </w:r>
            <w:r>
              <w:rPr>
                <w:rFonts w:hint="eastAsia"/>
                <w:color w:val="000000"/>
                <w:sz w:val="18"/>
              </w:rPr>
              <w:t>0630</w:t>
            </w:r>
            <w:r>
              <w:rPr>
                <w:rFonts w:hint="eastAsia"/>
                <w:color w:val="000000"/>
                <w:sz w:val="18"/>
              </w:rPr>
              <w:t>）</w:t>
            </w:r>
          </w:p>
        </w:tc>
      </w:tr>
      <w:tr w:rsidR="00000000" w14:paraId="5177E006" w14:textId="77777777">
        <w:trPr>
          <w:jc w:val="center"/>
        </w:trPr>
        <w:tc>
          <w:tcPr>
            <w:tcW w:w="4819" w:type="dxa"/>
            <w:vAlign w:val="center"/>
          </w:tcPr>
          <w:p w14:paraId="6925F72A" w14:textId="77777777" w:rsidR="00000000" w:rsidRDefault="007478C2">
            <w:pPr>
              <w:pStyle w:val="NormalWeb"/>
              <w:ind w:firstLineChars="300" w:firstLine="720"/>
              <w:rPr>
                <w:color w:val="000000"/>
              </w:rPr>
            </w:pPr>
            <w:r>
              <w:rPr>
                <w:rFonts w:hint="eastAsia"/>
                <w:color w:val="000000"/>
              </w:rPr>
              <w:t>债券利息收入</w:t>
            </w:r>
            <w:r>
              <w:rPr>
                <w:rStyle w:val="FootnoteReference"/>
                <w:color w:val="000000"/>
              </w:rPr>
              <w:footnoteReference w:id="98"/>
            </w:r>
          </w:p>
        </w:tc>
        <w:tc>
          <w:tcPr>
            <w:tcW w:w="727" w:type="dxa"/>
          </w:tcPr>
          <w:p w14:paraId="7087EBC9" w14:textId="77777777" w:rsidR="00000000" w:rsidRDefault="007478C2">
            <w:pPr>
              <w:pStyle w:val="NormalWeb"/>
              <w:rPr>
                <w:color w:val="FF0000"/>
              </w:rPr>
            </w:pPr>
          </w:p>
        </w:tc>
        <w:tc>
          <w:tcPr>
            <w:tcW w:w="2340" w:type="dxa"/>
          </w:tcPr>
          <w:p w14:paraId="296D7395" w14:textId="77777777" w:rsidR="00000000" w:rsidRDefault="007478C2">
            <w:pPr>
              <w:pStyle w:val="NormalWeb"/>
              <w:rPr>
                <w:color w:val="000000"/>
              </w:rPr>
            </w:pPr>
            <w:r>
              <w:rPr>
                <w:rFonts w:hint="eastAsia"/>
                <w:color w:val="000000"/>
                <w:sz w:val="18"/>
              </w:rPr>
              <w:t>（</w:t>
            </w:r>
            <w:r>
              <w:rPr>
                <w:rFonts w:hint="eastAsia"/>
                <w:color w:val="000000"/>
                <w:sz w:val="18"/>
              </w:rPr>
              <w:t>0631</w:t>
            </w:r>
            <w:r>
              <w:rPr>
                <w:rFonts w:hint="eastAsia"/>
                <w:color w:val="000000"/>
                <w:sz w:val="18"/>
              </w:rPr>
              <w:t>）</w:t>
            </w:r>
          </w:p>
        </w:tc>
        <w:tc>
          <w:tcPr>
            <w:tcW w:w="2575" w:type="dxa"/>
          </w:tcPr>
          <w:p w14:paraId="66F7F4D1" w14:textId="77777777" w:rsidR="00000000" w:rsidRDefault="007478C2">
            <w:pPr>
              <w:pStyle w:val="NormalWeb"/>
              <w:rPr>
                <w:color w:val="000000"/>
              </w:rPr>
            </w:pPr>
            <w:r>
              <w:rPr>
                <w:rFonts w:hint="eastAsia"/>
                <w:color w:val="000000"/>
                <w:sz w:val="18"/>
              </w:rPr>
              <w:t>（</w:t>
            </w:r>
            <w:r>
              <w:rPr>
                <w:rFonts w:hint="eastAsia"/>
                <w:color w:val="000000"/>
                <w:sz w:val="18"/>
              </w:rPr>
              <w:t>0631</w:t>
            </w:r>
            <w:r>
              <w:rPr>
                <w:rFonts w:hint="eastAsia"/>
                <w:color w:val="000000"/>
                <w:sz w:val="18"/>
              </w:rPr>
              <w:t>）</w:t>
            </w:r>
          </w:p>
        </w:tc>
      </w:tr>
      <w:tr w:rsidR="00000000" w14:paraId="7C4EC7EF" w14:textId="77777777">
        <w:trPr>
          <w:jc w:val="center"/>
        </w:trPr>
        <w:tc>
          <w:tcPr>
            <w:tcW w:w="4819" w:type="dxa"/>
            <w:vAlign w:val="center"/>
          </w:tcPr>
          <w:p w14:paraId="7EDA27CF" w14:textId="77777777" w:rsidR="00000000" w:rsidRDefault="007478C2">
            <w:pPr>
              <w:pStyle w:val="NormalWeb"/>
              <w:ind w:firstLineChars="300" w:firstLine="720"/>
              <w:rPr>
                <w:color w:val="000000"/>
              </w:rPr>
            </w:pPr>
            <w:r>
              <w:rPr>
                <w:rFonts w:hint="eastAsia"/>
                <w:color w:val="000000"/>
              </w:rPr>
              <w:t>资产支持证券利息收入</w:t>
            </w:r>
          </w:p>
        </w:tc>
        <w:tc>
          <w:tcPr>
            <w:tcW w:w="727" w:type="dxa"/>
          </w:tcPr>
          <w:p w14:paraId="1236240B" w14:textId="77777777" w:rsidR="00000000" w:rsidRDefault="007478C2">
            <w:pPr>
              <w:pStyle w:val="NormalWeb"/>
              <w:rPr>
                <w:color w:val="FF0000"/>
              </w:rPr>
            </w:pPr>
          </w:p>
        </w:tc>
        <w:tc>
          <w:tcPr>
            <w:tcW w:w="2340" w:type="dxa"/>
          </w:tcPr>
          <w:p w14:paraId="42116694" w14:textId="77777777" w:rsidR="00000000" w:rsidRDefault="007478C2">
            <w:pPr>
              <w:pStyle w:val="NormalWeb"/>
              <w:rPr>
                <w:color w:val="000000"/>
              </w:rPr>
            </w:pPr>
            <w:r>
              <w:rPr>
                <w:rFonts w:hint="eastAsia"/>
                <w:color w:val="000000"/>
                <w:sz w:val="18"/>
              </w:rPr>
              <w:t>（</w:t>
            </w:r>
            <w:r>
              <w:rPr>
                <w:rFonts w:hint="eastAsia"/>
                <w:color w:val="000000"/>
                <w:sz w:val="18"/>
              </w:rPr>
              <w:t>0632</w:t>
            </w:r>
            <w:r>
              <w:rPr>
                <w:rFonts w:hint="eastAsia"/>
                <w:color w:val="000000"/>
                <w:sz w:val="18"/>
              </w:rPr>
              <w:t>）</w:t>
            </w:r>
          </w:p>
        </w:tc>
        <w:tc>
          <w:tcPr>
            <w:tcW w:w="2575" w:type="dxa"/>
          </w:tcPr>
          <w:p w14:paraId="30991887" w14:textId="77777777" w:rsidR="00000000" w:rsidRDefault="007478C2">
            <w:pPr>
              <w:pStyle w:val="NormalWeb"/>
              <w:rPr>
                <w:color w:val="000000"/>
              </w:rPr>
            </w:pPr>
            <w:r>
              <w:rPr>
                <w:rFonts w:hint="eastAsia"/>
                <w:color w:val="000000"/>
                <w:sz w:val="18"/>
              </w:rPr>
              <w:t>（</w:t>
            </w:r>
            <w:r>
              <w:rPr>
                <w:rFonts w:hint="eastAsia"/>
                <w:color w:val="000000"/>
                <w:sz w:val="18"/>
              </w:rPr>
              <w:t>0632</w:t>
            </w:r>
            <w:r>
              <w:rPr>
                <w:rFonts w:hint="eastAsia"/>
                <w:color w:val="000000"/>
                <w:sz w:val="18"/>
              </w:rPr>
              <w:t>）</w:t>
            </w:r>
          </w:p>
        </w:tc>
      </w:tr>
      <w:tr w:rsidR="00000000" w14:paraId="384DA43E" w14:textId="77777777">
        <w:trPr>
          <w:jc w:val="center"/>
        </w:trPr>
        <w:tc>
          <w:tcPr>
            <w:tcW w:w="4819" w:type="dxa"/>
            <w:vAlign w:val="center"/>
          </w:tcPr>
          <w:p w14:paraId="7559144E" w14:textId="77777777" w:rsidR="00000000" w:rsidRDefault="007478C2">
            <w:pPr>
              <w:pStyle w:val="NormalWeb"/>
              <w:ind w:firstLineChars="300" w:firstLine="720"/>
              <w:rPr>
                <w:color w:val="000000"/>
              </w:rPr>
            </w:pPr>
            <w:r>
              <w:rPr>
                <w:rFonts w:hint="eastAsia"/>
                <w:color w:val="000000"/>
              </w:rPr>
              <w:t>买入返售金融资产收入</w:t>
            </w:r>
          </w:p>
        </w:tc>
        <w:tc>
          <w:tcPr>
            <w:tcW w:w="727" w:type="dxa"/>
          </w:tcPr>
          <w:p w14:paraId="756CF788" w14:textId="77777777" w:rsidR="00000000" w:rsidRDefault="007478C2">
            <w:pPr>
              <w:pStyle w:val="NormalWeb"/>
              <w:rPr>
                <w:color w:val="FF0000"/>
              </w:rPr>
            </w:pPr>
          </w:p>
        </w:tc>
        <w:tc>
          <w:tcPr>
            <w:tcW w:w="2340" w:type="dxa"/>
          </w:tcPr>
          <w:p w14:paraId="70611EB4" w14:textId="77777777" w:rsidR="00000000" w:rsidRDefault="007478C2">
            <w:pPr>
              <w:pStyle w:val="NormalWeb"/>
              <w:rPr>
                <w:color w:val="000000"/>
              </w:rPr>
            </w:pPr>
            <w:r>
              <w:rPr>
                <w:rFonts w:hint="eastAsia"/>
                <w:color w:val="000000"/>
                <w:sz w:val="18"/>
              </w:rPr>
              <w:t>（</w:t>
            </w:r>
            <w:r>
              <w:rPr>
                <w:rFonts w:hint="eastAsia"/>
                <w:color w:val="000000"/>
                <w:sz w:val="18"/>
              </w:rPr>
              <w:t>0633</w:t>
            </w:r>
            <w:r>
              <w:rPr>
                <w:rFonts w:hint="eastAsia"/>
                <w:color w:val="000000"/>
                <w:sz w:val="18"/>
              </w:rPr>
              <w:t>）</w:t>
            </w:r>
          </w:p>
        </w:tc>
        <w:tc>
          <w:tcPr>
            <w:tcW w:w="2575" w:type="dxa"/>
          </w:tcPr>
          <w:p w14:paraId="58E3DACC" w14:textId="77777777" w:rsidR="00000000" w:rsidRDefault="007478C2">
            <w:pPr>
              <w:pStyle w:val="NormalWeb"/>
              <w:rPr>
                <w:color w:val="000000"/>
              </w:rPr>
            </w:pPr>
            <w:r>
              <w:rPr>
                <w:rFonts w:hint="eastAsia"/>
                <w:color w:val="000000"/>
                <w:sz w:val="18"/>
              </w:rPr>
              <w:t>（</w:t>
            </w:r>
            <w:r>
              <w:rPr>
                <w:rFonts w:hint="eastAsia"/>
                <w:color w:val="000000"/>
                <w:sz w:val="18"/>
              </w:rPr>
              <w:t>0633</w:t>
            </w:r>
            <w:r>
              <w:rPr>
                <w:rFonts w:hint="eastAsia"/>
                <w:color w:val="000000"/>
                <w:sz w:val="18"/>
              </w:rPr>
              <w:t>）</w:t>
            </w:r>
          </w:p>
        </w:tc>
      </w:tr>
      <w:tr w:rsidR="00000000" w14:paraId="4CED971C" w14:textId="77777777">
        <w:trPr>
          <w:jc w:val="center"/>
        </w:trPr>
        <w:tc>
          <w:tcPr>
            <w:tcW w:w="4819" w:type="dxa"/>
            <w:vAlign w:val="center"/>
          </w:tcPr>
          <w:p w14:paraId="15A2BA17" w14:textId="77777777" w:rsidR="00000000" w:rsidRDefault="007478C2">
            <w:pPr>
              <w:pStyle w:val="NormalWeb"/>
              <w:rPr>
                <w:color w:val="000000"/>
              </w:rPr>
            </w:pPr>
            <w:r>
              <w:rPr>
                <w:rFonts w:hint="eastAsia"/>
                <w:color w:val="000000"/>
              </w:rPr>
              <w:t xml:space="preserve">     </w:t>
            </w:r>
            <w:r>
              <w:rPr>
                <w:color w:val="000000"/>
              </w:rPr>
              <w:t xml:space="preserve"> </w:t>
            </w:r>
            <w:r>
              <w:rPr>
                <w:rFonts w:hint="eastAsia"/>
                <w:color w:val="000000"/>
              </w:rPr>
              <w:t>证券</w:t>
            </w:r>
            <w:r>
              <w:rPr>
                <w:color w:val="000000"/>
              </w:rPr>
              <w:t>出借</w:t>
            </w:r>
            <w:r>
              <w:rPr>
                <w:rFonts w:hint="eastAsia"/>
                <w:color w:val="000000"/>
              </w:rPr>
              <w:t>利息</w:t>
            </w:r>
            <w:r>
              <w:rPr>
                <w:color w:val="000000"/>
              </w:rPr>
              <w:t>收入</w:t>
            </w:r>
            <w:r>
              <w:rPr>
                <w:rStyle w:val="FootnoteReference"/>
                <w:color w:val="000000"/>
              </w:rPr>
              <w:footnoteReference w:id="99"/>
            </w:r>
          </w:p>
        </w:tc>
        <w:tc>
          <w:tcPr>
            <w:tcW w:w="727" w:type="dxa"/>
          </w:tcPr>
          <w:p w14:paraId="1EC9B67C" w14:textId="77777777" w:rsidR="00000000" w:rsidRDefault="007478C2">
            <w:pPr>
              <w:pStyle w:val="NormalWeb"/>
              <w:rPr>
                <w:color w:val="FF0000"/>
              </w:rPr>
            </w:pPr>
          </w:p>
        </w:tc>
        <w:tc>
          <w:tcPr>
            <w:tcW w:w="2340" w:type="dxa"/>
          </w:tcPr>
          <w:p w14:paraId="3B6A7A61" w14:textId="77777777" w:rsidR="00000000" w:rsidRDefault="007478C2">
            <w:pPr>
              <w:pStyle w:val="NormalWeb"/>
              <w:rPr>
                <w:color w:val="000000"/>
                <w:sz w:val="18"/>
              </w:rPr>
            </w:pPr>
            <w:r>
              <w:rPr>
                <w:rFonts w:hint="eastAsia"/>
                <w:color w:val="000000"/>
                <w:sz w:val="18"/>
              </w:rPr>
              <w:t>（</w:t>
            </w:r>
            <w:r>
              <w:rPr>
                <w:rFonts w:hint="eastAsia"/>
                <w:color w:val="000000"/>
                <w:sz w:val="18"/>
              </w:rPr>
              <w:t>3428</w:t>
            </w:r>
            <w:r>
              <w:rPr>
                <w:rFonts w:hint="eastAsia"/>
                <w:color w:val="000000"/>
                <w:sz w:val="18"/>
              </w:rPr>
              <w:t>）</w:t>
            </w:r>
          </w:p>
        </w:tc>
        <w:tc>
          <w:tcPr>
            <w:tcW w:w="2575" w:type="dxa"/>
          </w:tcPr>
          <w:p w14:paraId="7EE5B214" w14:textId="77777777" w:rsidR="00000000" w:rsidRDefault="007478C2">
            <w:pPr>
              <w:pStyle w:val="NormalWeb"/>
              <w:rPr>
                <w:color w:val="000000"/>
                <w:sz w:val="18"/>
              </w:rPr>
            </w:pPr>
            <w:r>
              <w:rPr>
                <w:rFonts w:hint="eastAsia"/>
                <w:color w:val="000000"/>
                <w:sz w:val="18"/>
              </w:rPr>
              <w:t>（</w:t>
            </w:r>
            <w:r>
              <w:rPr>
                <w:rFonts w:hint="eastAsia"/>
                <w:color w:val="000000"/>
                <w:sz w:val="18"/>
              </w:rPr>
              <w:t>3428</w:t>
            </w:r>
            <w:r>
              <w:rPr>
                <w:rFonts w:hint="eastAsia"/>
                <w:color w:val="000000"/>
                <w:sz w:val="18"/>
              </w:rPr>
              <w:t>）</w:t>
            </w:r>
          </w:p>
        </w:tc>
      </w:tr>
      <w:tr w:rsidR="00000000" w14:paraId="08CC7FA2" w14:textId="77777777">
        <w:trPr>
          <w:jc w:val="center"/>
        </w:trPr>
        <w:tc>
          <w:tcPr>
            <w:tcW w:w="4819" w:type="dxa"/>
            <w:vAlign w:val="center"/>
          </w:tcPr>
          <w:p w14:paraId="51CAF219" w14:textId="77777777" w:rsidR="00000000" w:rsidRDefault="007478C2">
            <w:pPr>
              <w:pStyle w:val="NormalWeb"/>
              <w:rPr>
                <w:color w:val="000000"/>
              </w:rPr>
            </w:pPr>
            <w:r>
              <w:rPr>
                <w:rFonts w:hint="eastAsia"/>
                <w:color w:val="000000"/>
              </w:rPr>
              <w:t xml:space="preserve">      </w:t>
            </w:r>
            <w:r>
              <w:rPr>
                <w:rFonts w:hint="eastAsia"/>
                <w:color w:val="000000"/>
              </w:rPr>
              <w:t>其他利息收入</w:t>
            </w:r>
          </w:p>
        </w:tc>
        <w:tc>
          <w:tcPr>
            <w:tcW w:w="727" w:type="dxa"/>
          </w:tcPr>
          <w:p w14:paraId="71B69C9E" w14:textId="77777777" w:rsidR="00000000" w:rsidRDefault="007478C2">
            <w:pPr>
              <w:pStyle w:val="NormalWeb"/>
              <w:rPr>
                <w:color w:val="FF0000"/>
              </w:rPr>
            </w:pPr>
          </w:p>
        </w:tc>
        <w:tc>
          <w:tcPr>
            <w:tcW w:w="2340" w:type="dxa"/>
          </w:tcPr>
          <w:p w14:paraId="05A35D0D" w14:textId="77777777" w:rsidR="00000000" w:rsidRDefault="007478C2">
            <w:pPr>
              <w:pStyle w:val="NormalWeb"/>
              <w:rPr>
                <w:color w:val="000000"/>
                <w:sz w:val="18"/>
              </w:rPr>
            </w:pPr>
            <w:r>
              <w:rPr>
                <w:rFonts w:hint="eastAsia"/>
                <w:color w:val="000000"/>
                <w:sz w:val="18"/>
              </w:rPr>
              <w:t>（</w:t>
            </w:r>
            <w:r>
              <w:rPr>
                <w:rFonts w:hint="eastAsia"/>
                <w:color w:val="000000"/>
                <w:sz w:val="18"/>
              </w:rPr>
              <w:t>2282</w:t>
            </w:r>
            <w:r>
              <w:rPr>
                <w:rFonts w:hint="eastAsia"/>
                <w:color w:val="000000"/>
                <w:sz w:val="18"/>
              </w:rPr>
              <w:t>）</w:t>
            </w:r>
          </w:p>
        </w:tc>
        <w:tc>
          <w:tcPr>
            <w:tcW w:w="2575" w:type="dxa"/>
          </w:tcPr>
          <w:p w14:paraId="673574BE" w14:textId="77777777" w:rsidR="00000000" w:rsidRDefault="007478C2">
            <w:pPr>
              <w:pStyle w:val="NormalWeb"/>
              <w:rPr>
                <w:color w:val="000000"/>
                <w:sz w:val="18"/>
              </w:rPr>
            </w:pPr>
            <w:r>
              <w:rPr>
                <w:rFonts w:hint="eastAsia"/>
                <w:color w:val="000000"/>
                <w:sz w:val="18"/>
              </w:rPr>
              <w:t>（</w:t>
            </w:r>
            <w:r>
              <w:rPr>
                <w:rFonts w:hint="eastAsia"/>
                <w:color w:val="000000"/>
                <w:sz w:val="18"/>
              </w:rPr>
              <w:t>2282</w:t>
            </w:r>
            <w:r>
              <w:rPr>
                <w:rFonts w:hint="eastAsia"/>
                <w:color w:val="000000"/>
                <w:sz w:val="18"/>
              </w:rPr>
              <w:t>）</w:t>
            </w:r>
          </w:p>
        </w:tc>
      </w:tr>
      <w:tr w:rsidR="00000000" w14:paraId="27E2DFA8" w14:textId="77777777">
        <w:trPr>
          <w:jc w:val="center"/>
        </w:trPr>
        <w:tc>
          <w:tcPr>
            <w:tcW w:w="4819" w:type="dxa"/>
            <w:vAlign w:val="center"/>
          </w:tcPr>
          <w:p w14:paraId="28491ED4" w14:textId="77777777" w:rsidR="00000000" w:rsidRDefault="007478C2">
            <w:pPr>
              <w:pStyle w:val="NormalWeb"/>
              <w:rPr>
                <w:color w:val="000000"/>
              </w:rPr>
            </w:pPr>
            <w:r>
              <w:rPr>
                <w:rFonts w:hint="eastAsia"/>
                <w:color w:val="000000"/>
              </w:rPr>
              <w:t>2.</w:t>
            </w:r>
            <w:r>
              <w:rPr>
                <w:rFonts w:hint="eastAsia"/>
                <w:color w:val="000000"/>
              </w:rPr>
              <w:t>投资收益（损失以“</w:t>
            </w:r>
            <w:r>
              <w:rPr>
                <w:rFonts w:hint="eastAsia"/>
                <w:color w:val="000000"/>
              </w:rPr>
              <w:t>-</w:t>
            </w:r>
            <w:r>
              <w:rPr>
                <w:rFonts w:hint="eastAsia"/>
                <w:color w:val="000000"/>
              </w:rPr>
              <w:t>”填列）</w:t>
            </w:r>
            <w:r>
              <w:rPr>
                <w:rStyle w:val="FootnoteReference"/>
                <w:color w:val="000000"/>
              </w:rPr>
              <w:footnoteReference w:id="100"/>
            </w:r>
          </w:p>
        </w:tc>
        <w:tc>
          <w:tcPr>
            <w:tcW w:w="727" w:type="dxa"/>
          </w:tcPr>
          <w:p w14:paraId="18306E9B" w14:textId="77777777" w:rsidR="00000000" w:rsidRDefault="007478C2">
            <w:pPr>
              <w:pStyle w:val="NormalWeb"/>
              <w:rPr>
                <w:color w:val="FF0000"/>
              </w:rPr>
            </w:pPr>
          </w:p>
        </w:tc>
        <w:tc>
          <w:tcPr>
            <w:tcW w:w="2340" w:type="dxa"/>
          </w:tcPr>
          <w:p w14:paraId="150FDDA5" w14:textId="77777777" w:rsidR="00000000" w:rsidRDefault="007478C2">
            <w:pPr>
              <w:pStyle w:val="NormalWeb"/>
              <w:rPr>
                <w:color w:val="000000"/>
              </w:rPr>
            </w:pPr>
            <w:r>
              <w:rPr>
                <w:rFonts w:hint="eastAsia"/>
                <w:color w:val="000000"/>
                <w:sz w:val="18"/>
              </w:rPr>
              <w:t>（</w:t>
            </w:r>
            <w:r>
              <w:rPr>
                <w:rFonts w:hint="eastAsia"/>
                <w:color w:val="000000"/>
                <w:sz w:val="18"/>
              </w:rPr>
              <w:t>0634</w:t>
            </w:r>
            <w:r>
              <w:rPr>
                <w:rFonts w:hint="eastAsia"/>
                <w:color w:val="000000"/>
                <w:sz w:val="18"/>
              </w:rPr>
              <w:t>）</w:t>
            </w:r>
          </w:p>
        </w:tc>
        <w:tc>
          <w:tcPr>
            <w:tcW w:w="2575" w:type="dxa"/>
          </w:tcPr>
          <w:p w14:paraId="1CB6B24C" w14:textId="77777777" w:rsidR="00000000" w:rsidRDefault="007478C2">
            <w:pPr>
              <w:pStyle w:val="NormalWeb"/>
              <w:rPr>
                <w:color w:val="000000"/>
              </w:rPr>
            </w:pPr>
            <w:r>
              <w:rPr>
                <w:rFonts w:hint="eastAsia"/>
                <w:color w:val="000000"/>
                <w:sz w:val="18"/>
              </w:rPr>
              <w:t>（</w:t>
            </w:r>
            <w:r>
              <w:rPr>
                <w:rFonts w:hint="eastAsia"/>
                <w:color w:val="000000"/>
                <w:sz w:val="18"/>
              </w:rPr>
              <w:t>0634</w:t>
            </w:r>
            <w:r>
              <w:rPr>
                <w:rFonts w:hint="eastAsia"/>
                <w:color w:val="000000"/>
                <w:sz w:val="18"/>
              </w:rPr>
              <w:t>）</w:t>
            </w:r>
          </w:p>
        </w:tc>
      </w:tr>
      <w:tr w:rsidR="00000000" w14:paraId="06038034" w14:textId="77777777">
        <w:trPr>
          <w:jc w:val="center"/>
        </w:trPr>
        <w:tc>
          <w:tcPr>
            <w:tcW w:w="4819" w:type="dxa"/>
            <w:vAlign w:val="center"/>
          </w:tcPr>
          <w:p w14:paraId="45AB05E6" w14:textId="77777777" w:rsidR="00000000" w:rsidRDefault="007478C2">
            <w:pPr>
              <w:pStyle w:val="NormalWeb"/>
              <w:rPr>
                <w:color w:val="000000"/>
              </w:rPr>
            </w:pPr>
            <w:r>
              <w:rPr>
                <w:rFonts w:hint="eastAsia"/>
                <w:color w:val="000000"/>
              </w:rPr>
              <w:t>其中：股票投资收益</w:t>
            </w:r>
          </w:p>
        </w:tc>
        <w:tc>
          <w:tcPr>
            <w:tcW w:w="727" w:type="dxa"/>
          </w:tcPr>
          <w:p w14:paraId="4D0E288A" w14:textId="77777777" w:rsidR="00000000" w:rsidRDefault="007478C2">
            <w:pPr>
              <w:pStyle w:val="NormalWeb"/>
              <w:rPr>
                <w:color w:val="FF0000"/>
              </w:rPr>
            </w:pPr>
          </w:p>
        </w:tc>
        <w:tc>
          <w:tcPr>
            <w:tcW w:w="2340" w:type="dxa"/>
          </w:tcPr>
          <w:p w14:paraId="333603C2" w14:textId="77777777" w:rsidR="00000000" w:rsidRDefault="007478C2">
            <w:pPr>
              <w:pStyle w:val="NormalWeb"/>
              <w:rPr>
                <w:color w:val="000000"/>
              </w:rPr>
            </w:pPr>
            <w:r>
              <w:rPr>
                <w:rFonts w:hint="eastAsia"/>
                <w:color w:val="000000"/>
                <w:sz w:val="18"/>
              </w:rPr>
              <w:t>（</w:t>
            </w:r>
            <w:r>
              <w:rPr>
                <w:rFonts w:hint="eastAsia"/>
                <w:color w:val="000000"/>
                <w:sz w:val="18"/>
              </w:rPr>
              <w:t>0635</w:t>
            </w:r>
            <w:r>
              <w:rPr>
                <w:rFonts w:hint="eastAsia"/>
                <w:color w:val="000000"/>
                <w:sz w:val="18"/>
              </w:rPr>
              <w:t>）</w:t>
            </w:r>
          </w:p>
        </w:tc>
        <w:tc>
          <w:tcPr>
            <w:tcW w:w="2575" w:type="dxa"/>
          </w:tcPr>
          <w:p w14:paraId="3A3B0A36" w14:textId="77777777" w:rsidR="00000000" w:rsidRDefault="007478C2">
            <w:pPr>
              <w:pStyle w:val="NormalWeb"/>
              <w:rPr>
                <w:color w:val="000000"/>
              </w:rPr>
            </w:pPr>
            <w:r>
              <w:rPr>
                <w:rFonts w:hint="eastAsia"/>
                <w:color w:val="000000"/>
                <w:sz w:val="18"/>
              </w:rPr>
              <w:t>（</w:t>
            </w:r>
            <w:r>
              <w:rPr>
                <w:rFonts w:hint="eastAsia"/>
                <w:color w:val="000000"/>
                <w:sz w:val="18"/>
              </w:rPr>
              <w:t>0635</w:t>
            </w:r>
            <w:r>
              <w:rPr>
                <w:rFonts w:hint="eastAsia"/>
                <w:color w:val="000000"/>
                <w:sz w:val="18"/>
              </w:rPr>
              <w:t>）</w:t>
            </w:r>
          </w:p>
        </w:tc>
      </w:tr>
      <w:tr w:rsidR="00000000" w14:paraId="4ED23984" w14:textId="77777777">
        <w:trPr>
          <w:jc w:val="center"/>
        </w:trPr>
        <w:tc>
          <w:tcPr>
            <w:tcW w:w="4819" w:type="dxa"/>
            <w:vAlign w:val="center"/>
          </w:tcPr>
          <w:p w14:paraId="4F5A0269" w14:textId="77777777" w:rsidR="00000000" w:rsidRDefault="007478C2">
            <w:pPr>
              <w:pStyle w:val="NormalWeb"/>
              <w:ind w:firstLineChars="300" w:firstLine="720"/>
              <w:rPr>
                <w:color w:val="000000"/>
              </w:rPr>
            </w:pPr>
            <w:r>
              <w:rPr>
                <w:rFonts w:hint="eastAsia"/>
                <w:color w:val="000000"/>
              </w:rPr>
              <w:t>基金投资收益</w:t>
            </w:r>
            <w:r>
              <w:rPr>
                <w:rStyle w:val="FootnoteReference"/>
                <w:color w:val="000000"/>
              </w:rPr>
              <w:footnoteReference w:id="101"/>
            </w:r>
          </w:p>
        </w:tc>
        <w:tc>
          <w:tcPr>
            <w:tcW w:w="727" w:type="dxa"/>
          </w:tcPr>
          <w:p w14:paraId="4B1B66D6" w14:textId="77777777" w:rsidR="00000000" w:rsidRDefault="007478C2">
            <w:pPr>
              <w:pStyle w:val="NormalWeb"/>
              <w:rPr>
                <w:color w:val="FF0000"/>
              </w:rPr>
            </w:pPr>
          </w:p>
        </w:tc>
        <w:tc>
          <w:tcPr>
            <w:tcW w:w="2340" w:type="dxa"/>
          </w:tcPr>
          <w:p w14:paraId="754500C5" w14:textId="77777777" w:rsidR="00000000" w:rsidRDefault="007478C2">
            <w:pPr>
              <w:pStyle w:val="NormalWeb"/>
              <w:rPr>
                <w:color w:val="000000"/>
              </w:rPr>
            </w:pPr>
            <w:r>
              <w:rPr>
                <w:rFonts w:hint="eastAsia"/>
                <w:color w:val="000000"/>
                <w:sz w:val="18"/>
              </w:rPr>
              <w:t>（</w:t>
            </w:r>
            <w:r>
              <w:rPr>
                <w:rFonts w:hint="eastAsia"/>
                <w:color w:val="000000"/>
                <w:sz w:val="18"/>
              </w:rPr>
              <w:t>1770</w:t>
            </w:r>
            <w:r>
              <w:rPr>
                <w:rFonts w:hint="eastAsia"/>
                <w:color w:val="000000"/>
                <w:sz w:val="18"/>
              </w:rPr>
              <w:t>）</w:t>
            </w:r>
          </w:p>
        </w:tc>
        <w:tc>
          <w:tcPr>
            <w:tcW w:w="2575" w:type="dxa"/>
          </w:tcPr>
          <w:p w14:paraId="733B8E62" w14:textId="77777777" w:rsidR="00000000" w:rsidRDefault="007478C2">
            <w:pPr>
              <w:pStyle w:val="NormalWeb"/>
              <w:rPr>
                <w:color w:val="000000"/>
              </w:rPr>
            </w:pPr>
            <w:r>
              <w:rPr>
                <w:rFonts w:hint="eastAsia"/>
                <w:color w:val="000000"/>
                <w:sz w:val="18"/>
              </w:rPr>
              <w:t>（</w:t>
            </w:r>
            <w:r>
              <w:rPr>
                <w:rFonts w:hint="eastAsia"/>
                <w:color w:val="000000"/>
                <w:sz w:val="18"/>
              </w:rPr>
              <w:t>1770</w:t>
            </w:r>
            <w:r>
              <w:rPr>
                <w:rFonts w:hint="eastAsia"/>
                <w:color w:val="000000"/>
                <w:sz w:val="18"/>
              </w:rPr>
              <w:t>）</w:t>
            </w:r>
          </w:p>
        </w:tc>
      </w:tr>
      <w:tr w:rsidR="00000000" w14:paraId="02FB8B16" w14:textId="77777777">
        <w:trPr>
          <w:jc w:val="center"/>
        </w:trPr>
        <w:tc>
          <w:tcPr>
            <w:tcW w:w="4819" w:type="dxa"/>
            <w:vAlign w:val="center"/>
          </w:tcPr>
          <w:p w14:paraId="71F556CA" w14:textId="77777777" w:rsidR="00000000" w:rsidRDefault="007478C2">
            <w:pPr>
              <w:pStyle w:val="NormalWeb"/>
              <w:ind w:firstLineChars="300" w:firstLine="720"/>
              <w:rPr>
                <w:color w:val="000000"/>
              </w:rPr>
            </w:pPr>
            <w:r>
              <w:rPr>
                <w:rFonts w:hint="eastAsia"/>
                <w:color w:val="000000"/>
              </w:rPr>
              <w:t>债券投资收益</w:t>
            </w:r>
            <w:r>
              <w:rPr>
                <w:rStyle w:val="FootnoteReference"/>
                <w:color w:val="000000"/>
              </w:rPr>
              <w:footnoteReference w:id="102"/>
            </w:r>
          </w:p>
        </w:tc>
        <w:tc>
          <w:tcPr>
            <w:tcW w:w="727" w:type="dxa"/>
          </w:tcPr>
          <w:p w14:paraId="6C0F7B6A" w14:textId="77777777" w:rsidR="00000000" w:rsidRDefault="007478C2">
            <w:pPr>
              <w:pStyle w:val="NormalWeb"/>
              <w:rPr>
                <w:color w:val="FF0000"/>
              </w:rPr>
            </w:pPr>
          </w:p>
        </w:tc>
        <w:tc>
          <w:tcPr>
            <w:tcW w:w="2340" w:type="dxa"/>
          </w:tcPr>
          <w:p w14:paraId="28FE916A" w14:textId="77777777" w:rsidR="00000000" w:rsidRDefault="007478C2">
            <w:pPr>
              <w:pStyle w:val="NormalWeb"/>
              <w:rPr>
                <w:color w:val="000000"/>
              </w:rPr>
            </w:pPr>
            <w:r>
              <w:rPr>
                <w:rFonts w:hint="eastAsia"/>
                <w:color w:val="000000"/>
                <w:sz w:val="18"/>
              </w:rPr>
              <w:t>（</w:t>
            </w:r>
            <w:r>
              <w:rPr>
                <w:rFonts w:hint="eastAsia"/>
                <w:color w:val="000000"/>
                <w:sz w:val="18"/>
              </w:rPr>
              <w:t>0636</w:t>
            </w:r>
            <w:r>
              <w:rPr>
                <w:rFonts w:hint="eastAsia"/>
                <w:color w:val="000000"/>
                <w:sz w:val="18"/>
              </w:rPr>
              <w:t>）</w:t>
            </w:r>
          </w:p>
        </w:tc>
        <w:tc>
          <w:tcPr>
            <w:tcW w:w="2575" w:type="dxa"/>
          </w:tcPr>
          <w:p w14:paraId="491D4562" w14:textId="77777777" w:rsidR="00000000" w:rsidRDefault="007478C2">
            <w:pPr>
              <w:pStyle w:val="NormalWeb"/>
              <w:rPr>
                <w:color w:val="000000"/>
              </w:rPr>
            </w:pPr>
            <w:r>
              <w:rPr>
                <w:rFonts w:hint="eastAsia"/>
                <w:color w:val="000000"/>
                <w:sz w:val="18"/>
              </w:rPr>
              <w:t>（</w:t>
            </w:r>
            <w:r>
              <w:rPr>
                <w:rFonts w:hint="eastAsia"/>
                <w:color w:val="000000"/>
                <w:sz w:val="18"/>
              </w:rPr>
              <w:t>0636</w:t>
            </w:r>
            <w:r>
              <w:rPr>
                <w:rFonts w:hint="eastAsia"/>
                <w:color w:val="000000"/>
                <w:sz w:val="18"/>
              </w:rPr>
              <w:t>）</w:t>
            </w:r>
          </w:p>
        </w:tc>
      </w:tr>
      <w:tr w:rsidR="00000000" w14:paraId="4647E2F1" w14:textId="77777777">
        <w:trPr>
          <w:jc w:val="center"/>
        </w:trPr>
        <w:tc>
          <w:tcPr>
            <w:tcW w:w="4819" w:type="dxa"/>
            <w:vAlign w:val="center"/>
          </w:tcPr>
          <w:p w14:paraId="07136D3D" w14:textId="77777777" w:rsidR="00000000" w:rsidRDefault="007478C2">
            <w:pPr>
              <w:pStyle w:val="NormalWeb"/>
              <w:ind w:firstLineChars="300" w:firstLine="720"/>
              <w:rPr>
                <w:color w:val="000000"/>
              </w:rPr>
            </w:pPr>
            <w:r>
              <w:rPr>
                <w:rFonts w:hint="eastAsia"/>
                <w:color w:val="000000"/>
              </w:rPr>
              <w:t>资产支持证券投资收益</w:t>
            </w:r>
          </w:p>
        </w:tc>
        <w:tc>
          <w:tcPr>
            <w:tcW w:w="727" w:type="dxa"/>
          </w:tcPr>
          <w:p w14:paraId="0F527104" w14:textId="77777777" w:rsidR="00000000" w:rsidRDefault="007478C2">
            <w:pPr>
              <w:pStyle w:val="NormalWeb"/>
              <w:rPr>
                <w:color w:val="FF0000"/>
              </w:rPr>
            </w:pPr>
          </w:p>
        </w:tc>
        <w:tc>
          <w:tcPr>
            <w:tcW w:w="2340" w:type="dxa"/>
          </w:tcPr>
          <w:p w14:paraId="68C6653B" w14:textId="77777777" w:rsidR="00000000" w:rsidRDefault="007478C2">
            <w:pPr>
              <w:pStyle w:val="NormalWeb"/>
              <w:rPr>
                <w:color w:val="000000"/>
              </w:rPr>
            </w:pPr>
            <w:r>
              <w:rPr>
                <w:rFonts w:hint="eastAsia"/>
                <w:color w:val="000000"/>
                <w:sz w:val="18"/>
              </w:rPr>
              <w:t>（</w:t>
            </w:r>
            <w:r>
              <w:rPr>
                <w:rFonts w:hint="eastAsia"/>
                <w:color w:val="000000"/>
                <w:sz w:val="18"/>
              </w:rPr>
              <w:t>0637</w:t>
            </w:r>
            <w:r>
              <w:rPr>
                <w:rFonts w:hint="eastAsia"/>
                <w:color w:val="000000"/>
                <w:sz w:val="18"/>
              </w:rPr>
              <w:t>）</w:t>
            </w:r>
          </w:p>
        </w:tc>
        <w:tc>
          <w:tcPr>
            <w:tcW w:w="2575" w:type="dxa"/>
          </w:tcPr>
          <w:p w14:paraId="1E2681A2" w14:textId="77777777" w:rsidR="00000000" w:rsidRDefault="007478C2">
            <w:pPr>
              <w:pStyle w:val="NormalWeb"/>
              <w:rPr>
                <w:color w:val="000000"/>
              </w:rPr>
            </w:pPr>
            <w:r>
              <w:rPr>
                <w:rFonts w:hint="eastAsia"/>
                <w:color w:val="000000"/>
                <w:sz w:val="18"/>
              </w:rPr>
              <w:t>（</w:t>
            </w:r>
            <w:r>
              <w:rPr>
                <w:rFonts w:hint="eastAsia"/>
                <w:color w:val="000000"/>
                <w:sz w:val="18"/>
              </w:rPr>
              <w:t>0637</w:t>
            </w:r>
            <w:r>
              <w:rPr>
                <w:rFonts w:hint="eastAsia"/>
                <w:color w:val="000000"/>
                <w:sz w:val="18"/>
              </w:rPr>
              <w:t>）</w:t>
            </w:r>
          </w:p>
        </w:tc>
      </w:tr>
      <w:tr w:rsidR="00000000" w14:paraId="35028045" w14:textId="77777777">
        <w:trPr>
          <w:jc w:val="center"/>
        </w:trPr>
        <w:tc>
          <w:tcPr>
            <w:tcW w:w="4819" w:type="dxa"/>
            <w:vAlign w:val="center"/>
          </w:tcPr>
          <w:p w14:paraId="4EDA0F24" w14:textId="77777777" w:rsidR="00000000" w:rsidRDefault="007478C2">
            <w:pPr>
              <w:pStyle w:val="NormalWeb"/>
              <w:ind w:firstLineChars="300" w:firstLine="720"/>
              <w:rPr>
                <w:color w:val="000000"/>
              </w:rPr>
            </w:pPr>
            <w:r>
              <w:rPr>
                <w:rFonts w:hint="eastAsia"/>
                <w:color w:val="000000"/>
              </w:rPr>
              <w:t>贵金属投资收益</w:t>
            </w:r>
          </w:p>
        </w:tc>
        <w:tc>
          <w:tcPr>
            <w:tcW w:w="727" w:type="dxa"/>
          </w:tcPr>
          <w:p w14:paraId="1E83BEE2" w14:textId="77777777" w:rsidR="00000000" w:rsidRDefault="007478C2">
            <w:pPr>
              <w:pStyle w:val="NormalWeb"/>
              <w:rPr>
                <w:color w:val="FF0000"/>
              </w:rPr>
            </w:pPr>
          </w:p>
        </w:tc>
        <w:tc>
          <w:tcPr>
            <w:tcW w:w="2340" w:type="dxa"/>
          </w:tcPr>
          <w:p w14:paraId="3F3E9FAC" w14:textId="77777777" w:rsidR="00000000" w:rsidRDefault="007478C2">
            <w:pPr>
              <w:pStyle w:val="NormalWeb"/>
              <w:rPr>
                <w:color w:val="000000"/>
                <w:sz w:val="18"/>
              </w:rPr>
            </w:pPr>
            <w:r>
              <w:rPr>
                <w:rFonts w:hint="eastAsia"/>
                <w:color w:val="000000"/>
                <w:sz w:val="18"/>
              </w:rPr>
              <w:t>(3183)</w:t>
            </w:r>
          </w:p>
        </w:tc>
        <w:tc>
          <w:tcPr>
            <w:tcW w:w="2575" w:type="dxa"/>
          </w:tcPr>
          <w:p w14:paraId="60804C78" w14:textId="77777777" w:rsidR="00000000" w:rsidRDefault="007478C2">
            <w:pPr>
              <w:pStyle w:val="NormalWeb"/>
              <w:rPr>
                <w:color w:val="000000"/>
                <w:sz w:val="18"/>
              </w:rPr>
            </w:pPr>
            <w:r>
              <w:rPr>
                <w:rFonts w:hint="eastAsia"/>
                <w:color w:val="000000"/>
                <w:sz w:val="18"/>
              </w:rPr>
              <w:t>(3183)</w:t>
            </w:r>
          </w:p>
        </w:tc>
      </w:tr>
      <w:tr w:rsidR="00000000" w14:paraId="03763C3F" w14:textId="77777777">
        <w:trPr>
          <w:jc w:val="center"/>
        </w:trPr>
        <w:tc>
          <w:tcPr>
            <w:tcW w:w="4819" w:type="dxa"/>
            <w:vAlign w:val="center"/>
          </w:tcPr>
          <w:p w14:paraId="3BFFA764" w14:textId="77777777" w:rsidR="00000000" w:rsidRDefault="007478C2">
            <w:pPr>
              <w:pStyle w:val="NormalWeb"/>
              <w:ind w:firstLineChars="300" w:firstLine="720"/>
              <w:rPr>
                <w:color w:val="000000"/>
              </w:rPr>
            </w:pPr>
            <w:r>
              <w:rPr>
                <w:rFonts w:hint="eastAsia"/>
                <w:color w:val="000000"/>
              </w:rPr>
              <w:t>衍生工具收益</w:t>
            </w:r>
          </w:p>
        </w:tc>
        <w:tc>
          <w:tcPr>
            <w:tcW w:w="727" w:type="dxa"/>
          </w:tcPr>
          <w:p w14:paraId="59C57660" w14:textId="77777777" w:rsidR="00000000" w:rsidRDefault="007478C2">
            <w:pPr>
              <w:pStyle w:val="NormalWeb"/>
              <w:rPr>
                <w:color w:val="000000"/>
              </w:rPr>
            </w:pPr>
          </w:p>
        </w:tc>
        <w:tc>
          <w:tcPr>
            <w:tcW w:w="2340" w:type="dxa"/>
          </w:tcPr>
          <w:p w14:paraId="075B32EB" w14:textId="77777777" w:rsidR="00000000" w:rsidRDefault="007478C2">
            <w:pPr>
              <w:pStyle w:val="NormalWeb"/>
              <w:rPr>
                <w:color w:val="000000"/>
              </w:rPr>
            </w:pPr>
            <w:r>
              <w:rPr>
                <w:rFonts w:hint="eastAsia"/>
                <w:color w:val="000000"/>
                <w:sz w:val="18"/>
              </w:rPr>
              <w:t>（</w:t>
            </w:r>
            <w:r>
              <w:rPr>
                <w:rFonts w:hint="eastAsia"/>
                <w:color w:val="000000"/>
                <w:sz w:val="18"/>
              </w:rPr>
              <w:t>0638</w:t>
            </w:r>
            <w:r>
              <w:rPr>
                <w:rFonts w:hint="eastAsia"/>
                <w:color w:val="000000"/>
                <w:sz w:val="18"/>
              </w:rPr>
              <w:t>）</w:t>
            </w:r>
          </w:p>
        </w:tc>
        <w:tc>
          <w:tcPr>
            <w:tcW w:w="2575" w:type="dxa"/>
          </w:tcPr>
          <w:p w14:paraId="50BD2661" w14:textId="77777777" w:rsidR="00000000" w:rsidRDefault="007478C2">
            <w:pPr>
              <w:pStyle w:val="NormalWeb"/>
              <w:rPr>
                <w:color w:val="000000"/>
              </w:rPr>
            </w:pPr>
            <w:r>
              <w:rPr>
                <w:rFonts w:hint="eastAsia"/>
                <w:color w:val="000000"/>
                <w:sz w:val="18"/>
              </w:rPr>
              <w:t>（</w:t>
            </w:r>
            <w:r>
              <w:rPr>
                <w:rFonts w:hint="eastAsia"/>
                <w:color w:val="000000"/>
                <w:sz w:val="18"/>
              </w:rPr>
              <w:t>0638</w:t>
            </w:r>
            <w:r>
              <w:rPr>
                <w:rFonts w:hint="eastAsia"/>
                <w:color w:val="000000"/>
                <w:sz w:val="18"/>
              </w:rPr>
              <w:t>）</w:t>
            </w:r>
          </w:p>
        </w:tc>
      </w:tr>
      <w:tr w:rsidR="00000000" w14:paraId="70EF1114" w14:textId="77777777">
        <w:trPr>
          <w:jc w:val="center"/>
        </w:trPr>
        <w:tc>
          <w:tcPr>
            <w:tcW w:w="4819" w:type="dxa"/>
            <w:vAlign w:val="center"/>
          </w:tcPr>
          <w:p w14:paraId="69F1EAAA" w14:textId="77777777" w:rsidR="00000000" w:rsidRDefault="007478C2">
            <w:pPr>
              <w:pStyle w:val="NormalWeb"/>
              <w:ind w:firstLineChars="300" w:firstLine="720"/>
              <w:rPr>
                <w:color w:val="000000"/>
              </w:rPr>
            </w:pPr>
            <w:r>
              <w:rPr>
                <w:rFonts w:hint="eastAsia"/>
                <w:color w:val="000000"/>
              </w:rPr>
              <w:t>股利收益</w:t>
            </w:r>
            <w:r>
              <w:rPr>
                <w:rStyle w:val="FootnoteReference"/>
                <w:color w:val="000000"/>
              </w:rPr>
              <w:footnoteReference w:id="103"/>
            </w:r>
          </w:p>
        </w:tc>
        <w:tc>
          <w:tcPr>
            <w:tcW w:w="727" w:type="dxa"/>
          </w:tcPr>
          <w:p w14:paraId="00C47B4A" w14:textId="77777777" w:rsidR="00000000" w:rsidRDefault="007478C2">
            <w:pPr>
              <w:pStyle w:val="NormalWeb"/>
              <w:rPr>
                <w:color w:val="000000"/>
              </w:rPr>
            </w:pPr>
          </w:p>
        </w:tc>
        <w:tc>
          <w:tcPr>
            <w:tcW w:w="2340" w:type="dxa"/>
          </w:tcPr>
          <w:p w14:paraId="0CBA7F35" w14:textId="77777777" w:rsidR="00000000" w:rsidRDefault="007478C2">
            <w:pPr>
              <w:pStyle w:val="NormalWeb"/>
              <w:rPr>
                <w:color w:val="000000"/>
              </w:rPr>
            </w:pPr>
            <w:r>
              <w:rPr>
                <w:rFonts w:hint="eastAsia"/>
                <w:color w:val="000000"/>
                <w:sz w:val="18"/>
              </w:rPr>
              <w:t>（</w:t>
            </w:r>
            <w:r>
              <w:rPr>
                <w:rFonts w:hint="eastAsia"/>
                <w:color w:val="000000"/>
                <w:sz w:val="18"/>
              </w:rPr>
              <w:t>0639</w:t>
            </w:r>
            <w:r>
              <w:rPr>
                <w:rFonts w:hint="eastAsia"/>
                <w:color w:val="000000"/>
                <w:sz w:val="18"/>
              </w:rPr>
              <w:t>）</w:t>
            </w:r>
          </w:p>
        </w:tc>
        <w:tc>
          <w:tcPr>
            <w:tcW w:w="2575" w:type="dxa"/>
          </w:tcPr>
          <w:p w14:paraId="69AEC601" w14:textId="77777777" w:rsidR="00000000" w:rsidRDefault="007478C2">
            <w:pPr>
              <w:pStyle w:val="NormalWeb"/>
              <w:rPr>
                <w:color w:val="000000"/>
              </w:rPr>
            </w:pPr>
            <w:r>
              <w:rPr>
                <w:rFonts w:hint="eastAsia"/>
                <w:color w:val="000000"/>
                <w:sz w:val="18"/>
              </w:rPr>
              <w:t>（</w:t>
            </w:r>
            <w:r>
              <w:rPr>
                <w:rFonts w:hint="eastAsia"/>
                <w:color w:val="000000"/>
                <w:sz w:val="18"/>
              </w:rPr>
              <w:t>0639</w:t>
            </w:r>
            <w:r>
              <w:rPr>
                <w:rFonts w:hint="eastAsia"/>
                <w:color w:val="000000"/>
                <w:sz w:val="18"/>
              </w:rPr>
              <w:t>）</w:t>
            </w:r>
          </w:p>
        </w:tc>
      </w:tr>
      <w:tr w:rsidR="00000000" w14:paraId="2CB06043" w14:textId="77777777">
        <w:trPr>
          <w:jc w:val="center"/>
        </w:trPr>
        <w:tc>
          <w:tcPr>
            <w:tcW w:w="4819" w:type="dxa"/>
            <w:vAlign w:val="center"/>
          </w:tcPr>
          <w:p w14:paraId="1E6F2667" w14:textId="77777777" w:rsidR="00000000" w:rsidRDefault="007478C2">
            <w:pPr>
              <w:pStyle w:val="NormalWeb"/>
              <w:ind w:firstLineChars="300" w:firstLine="720"/>
              <w:rPr>
                <w:color w:val="000000"/>
              </w:rPr>
            </w:pPr>
            <w:r>
              <w:rPr>
                <w:rFonts w:hint="eastAsia"/>
                <w:color w:val="000000"/>
              </w:rPr>
              <w:t>以摊余成本计量的金融资产终止确认产生的收益（若有</w:t>
            </w:r>
            <w:r>
              <w:rPr>
                <w:color w:val="000000"/>
              </w:rPr>
              <w:t>）</w:t>
            </w:r>
          </w:p>
        </w:tc>
        <w:tc>
          <w:tcPr>
            <w:tcW w:w="727" w:type="dxa"/>
          </w:tcPr>
          <w:p w14:paraId="2920F3E4" w14:textId="77777777" w:rsidR="00000000" w:rsidRDefault="007478C2">
            <w:pPr>
              <w:pStyle w:val="NormalWeb"/>
              <w:rPr>
                <w:color w:val="000000"/>
              </w:rPr>
            </w:pPr>
          </w:p>
        </w:tc>
        <w:tc>
          <w:tcPr>
            <w:tcW w:w="2340" w:type="dxa"/>
          </w:tcPr>
          <w:p w14:paraId="70394DB0" w14:textId="77777777" w:rsidR="00000000" w:rsidRDefault="007478C2">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4001</w:t>
            </w:r>
            <w:r>
              <w:rPr>
                <w:rFonts w:ascii="Times New Roman" w:hAnsi="Times New Roman" w:hint="eastAsia"/>
                <w:color w:val="000000"/>
                <w:sz w:val="18"/>
              </w:rPr>
              <w:t>）</w:t>
            </w:r>
          </w:p>
        </w:tc>
        <w:tc>
          <w:tcPr>
            <w:tcW w:w="2575" w:type="dxa"/>
          </w:tcPr>
          <w:p w14:paraId="61664D4D" w14:textId="77777777" w:rsidR="00000000" w:rsidRDefault="007478C2">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400</w:t>
            </w:r>
            <w:r>
              <w:rPr>
                <w:rFonts w:ascii="Times New Roman" w:hAnsi="Times New Roman"/>
                <w:color w:val="000000"/>
                <w:sz w:val="18"/>
              </w:rPr>
              <w:t>1</w:t>
            </w:r>
            <w:r>
              <w:rPr>
                <w:rFonts w:ascii="Times New Roman" w:hAnsi="Times New Roman" w:hint="eastAsia"/>
                <w:color w:val="000000"/>
                <w:sz w:val="18"/>
              </w:rPr>
              <w:t>）</w:t>
            </w:r>
          </w:p>
        </w:tc>
      </w:tr>
      <w:tr w:rsidR="00000000" w14:paraId="288AA744" w14:textId="77777777">
        <w:trPr>
          <w:jc w:val="center"/>
        </w:trPr>
        <w:tc>
          <w:tcPr>
            <w:tcW w:w="4819" w:type="dxa"/>
            <w:vAlign w:val="center"/>
          </w:tcPr>
          <w:p w14:paraId="0569A34A" w14:textId="77777777" w:rsidR="00000000" w:rsidRDefault="007478C2">
            <w:pPr>
              <w:pStyle w:val="NormalWeb"/>
              <w:ind w:firstLineChars="300" w:firstLine="720"/>
              <w:rPr>
                <w:color w:val="000000"/>
              </w:rPr>
            </w:pPr>
            <w:r>
              <w:rPr>
                <w:rFonts w:hint="eastAsia"/>
                <w:color w:val="000000"/>
              </w:rPr>
              <w:t>其他投资收益</w:t>
            </w:r>
            <w:r>
              <w:rPr>
                <w:rStyle w:val="FootnoteReference"/>
                <w:color w:val="000000"/>
              </w:rPr>
              <w:footnoteReference w:id="104"/>
            </w:r>
          </w:p>
        </w:tc>
        <w:tc>
          <w:tcPr>
            <w:tcW w:w="727" w:type="dxa"/>
          </w:tcPr>
          <w:p w14:paraId="40AA0328" w14:textId="77777777" w:rsidR="00000000" w:rsidRDefault="007478C2">
            <w:pPr>
              <w:pStyle w:val="NormalWeb"/>
              <w:rPr>
                <w:color w:val="000000"/>
              </w:rPr>
            </w:pPr>
          </w:p>
        </w:tc>
        <w:tc>
          <w:tcPr>
            <w:tcW w:w="2340" w:type="dxa"/>
          </w:tcPr>
          <w:p w14:paraId="5547F4FD" w14:textId="77777777" w:rsidR="00000000" w:rsidRDefault="007478C2">
            <w:pPr>
              <w:pStyle w:val="NormalWeb"/>
              <w:rPr>
                <w:color w:val="000000"/>
                <w:sz w:val="18"/>
              </w:rPr>
            </w:pPr>
            <w:r>
              <w:rPr>
                <w:rFonts w:ascii="Times New Roman" w:hAnsi="Times New Roman" w:hint="eastAsia"/>
                <w:color w:val="000000"/>
                <w:sz w:val="18"/>
              </w:rPr>
              <w:t>（</w:t>
            </w:r>
            <w:r>
              <w:rPr>
                <w:rFonts w:ascii="Times New Roman" w:hAnsi="Times New Roman"/>
                <w:color w:val="000000"/>
                <w:sz w:val="18"/>
              </w:rPr>
              <w:t>6552</w:t>
            </w:r>
            <w:r>
              <w:rPr>
                <w:rFonts w:ascii="Times New Roman" w:hAnsi="Times New Roman" w:hint="eastAsia"/>
                <w:color w:val="000000"/>
                <w:sz w:val="18"/>
              </w:rPr>
              <w:t>）</w:t>
            </w:r>
          </w:p>
        </w:tc>
        <w:tc>
          <w:tcPr>
            <w:tcW w:w="2575" w:type="dxa"/>
          </w:tcPr>
          <w:p w14:paraId="448E777C" w14:textId="77777777" w:rsidR="00000000" w:rsidRDefault="007478C2">
            <w:pPr>
              <w:pStyle w:val="NormalWeb"/>
              <w:rPr>
                <w:color w:val="000000"/>
                <w:sz w:val="18"/>
              </w:rPr>
            </w:pPr>
            <w:r>
              <w:rPr>
                <w:rFonts w:ascii="Times New Roman" w:hAnsi="Times New Roman" w:hint="eastAsia"/>
                <w:color w:val="000000"/>
                <w:sz w:val="18"/>
              </w:rPr>
              <w:t>（</w:t>
            </w:r>
            <w:r>
              <w:rPr>
                <w:rFonts w:ascii="Times New Roman" w:hAnsi="Times New Roman"/>
                <w:color w:val="000000"/>
                <w:sz w:val="18"/>
              </w:rPr>
              <w:t>6552</w:t>
            </w:r>
            <w:r>
              <w:rPr>
                <w:rFonts w:ascii="Times New Roman" w:hAnsi="Times New Roman" w:hint="eastAsia"/>
                <w:color w:val="000000"/>
                <w:sz w:val="18"/>
              </w:rPr>
              <w:t>）</w:t>
            </w:r>
          </w:p>
        </w:tc>
      </w:tr>
      <w:tr w:rsidR="00000000" w14:paraId="6FCCCA6E" w14:textId="77777777">
        <w:trPr>
          <w:jc w:val="center"/>
        </w:trPr>
        <w:tc>
          <w:tcPr>
            <w:tcW w:w="4819" w:type="dxa"/>
            <w:vAlign w:val="center"/>
          </w:tcPr>
          <w:p w14:paraId="6A3F9FA9" w14:textId="77777777" w:rsidR="00000000" w:rsidRDefault="007478C2">
            <w:pPr>
              <w:pStyle w:val="NormalWeb"/>
              <w:rPr>
                <w:color w:val="000000"/>
              </w:rPr>
            </w:pPr>
            <w:r>
              <w:rPr>
                <w:rFonts w:hint="eastAsia"/>
                <w:color w:val="000000"/>
              </w:rPr>
              <w:t>3.</w:t>
            </w:r>
            <w:r>
              <w:rPr>
                <w:rFonts w:hint="eastAsia"/>
                <w:color w:val="000000"/>
              </w:rPr>
              <w:t>公允价值变动收益（损失以“</w:t>
            </w:r>
            <w:r>
              <w:rPr>
                <w:rFonts w:hint="eastAsia"/>
                <w:color w:val="000000"/>
              </w:rPr>
              <w:t>-</w:t>
            </w:r>
            <w:r>
              <w:rPr>
                <w:rFonts w:hint="eastAsia"/>
                <w:color w:val="000000"/>
              </w:rPr>
              <w:t>”号填列）</w:t>
            </w:r>
          </w:p>
        </w:tc>
        <w:tc>
          <w:tcPr>
            <w:tcW w:w="727" w:type="dxa"/>
          </w:tcPr>
          <w:p w14:paraId="25DD0CEF" w14:textId="77777777" w:rsidR="00000000" w:rsidRDefault="007478C2">
            <w:pPr>
              <w:pStyle w:val="NormalWeb"/>
              <w:rPr>
                <w:color w:val="000000"/>
              </w:rPr>
            </w:pPr>
          </w:p>
        </w:tc>
        <w:tc>
          <w:tcPr>
            <w:tcW w:w="2340" w:type="dxa"/>
          </w:tcPr>
          <w:p w14:paraId="2C45EDF0" w14:textId="77777777" w:rsidR="00000000" w:rsidRDefault="007478C2">
            <w:pPr>
              <w:pStyle w:val="NormalWeb"/>
              <w:rPr>
                <w:color w:val="000000"/>
              </w:rPr>
            </w:pPr>
            <w:r>
              <w:rPr>
                <w:rFonts w:hint="eastAsia"/>
                <w:color w:val="000000"/>
                <w:sz w:val="18"/>
              </w:rPr>
              <w:t>（</w:t>
            </w:r>
            <w:r>
              <w:rPr>
                <w:rFonts w:hint="eastAsia"/>
                <w:color w:val="000000"/>
                <w:sz w:val="18"/>
              </w:rPr>
              <w:t>0640</w:t>
            </w:r>
            <w:r>
              <w:rPr>
                <w:rFonts w:hint="eastAsia"/>
                <w:color w:val="000000"/>
                <w:sz w:val="18"/>
              </w:rPr>
              <w:t>）</w:t>
            </w:r>
          </w:p>
        </w:tc>
        <w:tc>
          <w:tcPr>
            <w:tcW w:w="2575" w:type="dxa"/>
          </w:tcPr>
          <w:p w14:paraId="11C5E41C" w14:textId="77777777" w:rsidR="00000000" w:rsidRDefault="007478C2">
            <w:pPr>
              <w:pStyle w:val="NormalWeb"/>
              <w:rPr>
                <w:color w:val="000000"/>
              </w:rPr>
            </w:pPr>
            <w:r>
              <w:rPr>
                <w:rFonts w:hint="eastAsia"/>
                <w:color w:val="000000"/>
                <w:sz w:val="18"/>
              </w:rPr>
              <w:t>（</w:t>
            </w:r>
            <w:r>
              <w:rPr>
                <w:rFonts w:hint="eastAsia"/>
                <w:color w:val="000000"/>
                <w:sz w:val="18"/>
              </w:rPr>
              <w:t>0640</w:t>
            </w:r>
            <w:r>
              <w:rPr>
                <w:rFonts w:hint="eastAsia"/>
                <w:color w:val="000000"/>
                <w:sz w:val="18"/>
              </w:rPr>
              <w:t>）</w:t>
            </w:r>
          </w:p>
        </w:tc>
      </w:tr>
      <w:tr w:rsidR="00000000" w14:paraId="6B20F2A2" w14:textId="77777777">
        <w:trPr>
          <w:jc w:val="center"/>
        </w:trPr>
        <w:tc>
          <w:tcPr>
            <w:tcW w:w="4819" w:type="dxa"/>
            <w:vAlign w:val="center"/>
          </w:tcPr>
          <w:p w14:paraId="1E7ECA03" w14:textId="77777777" w:rsidR="00000000" w:rsidRDefault="007478C2">
            <w:pPr>
              <w:pStyle w:val="NormalWeb"/>
              <w:rPr>
                <w:color w:val="000000"/>
              </w:rPr>
            </w:pPr>
            <w:r>
              <w:rPr>
                <w:rFonts w:hint="eastAsia"/>
                <w:color w:val="000000"/>
              </w:rPr>
              <w:t>4.</w:t>
            </w:r>
            <w:r>
              <w:rPr>
                <w:rFonts w:hint="eastAsia"/>
                <w:color w:val="000000"/>
              </w:rPr>
              <w:t>汇兑收益（损失以“</w:t>
            </w:r>
            <w:r>
              <w:rPr>
                <w:rFonts w:hint="eastAsia"/>
                <w:color w:val="000000"/>
              </w:rPr>
              <w:t>-</w:t>
            </w:r>
            <w:r>
              <w:rPr>
                <w:rFonts w:hint="eastAsia"/>
                <w:color w:val="000000"/>
              </w:rPr>
              <w:t>”号填列）</w:t>
            </w:r>
            <w:r>
              <w:rPr>
                <w:rStyle w:val="FootnoteReference"/>
                <w:color w:val="000000"/>
              </w:rPr>
              <w:footnoteReference w:id="105"/>
            </w:r>
          </w:p>
        </w:tc>
        <w:tc>
          <w:tcPr>
            <w:tcW w:w="727" w:type="dxa"/>
          </w:tcPr>
          <w:p w14:paraId="011885DF" w14:textId="77777777" w:rsidR="00000000" w:rsidRDefault="007478C2">
            <w:pPr>
              <w:pStyle w:val="NormalWeb"/>
              <w:rPr>
                <w:color w:val="000000"/>
              </w:rPr>
            </w:pPr>
          </w:p>
        </w:tc>
        <w:tc>
          <w:tcPr>
            <w:tcW w:w="2340" w:type="dxa"/>
          </w:tcPr>
          <w:p w14:paraId="24D47901" w14:textId="77777777" w:rsidR="00000000" w:rsidRDefault="007478C2">
            <w:pPr>
              <w:pStyle w:val="NormalWeb"/>
              <w:rPr>
                <w:color w:val="000000"/>
              </w:rPr>
            </w:pPr>
            <w:r>
              <w:rPr>
                <w:rFonts w:hint="eastAsia"/>
                <w:color w:val="000000"/>
                <w:sz w:val="18"/>
              </w:rPr>
              <w:t>（</w:t>
            </w:r>
            <w:r>
              <w:rPr>
                <w:rFonts w:hint="eastAsia"/>
                <w:color w:val="000000"/>
                <w:sz w:val="18"/>
              </w:rPr>
              <w:t>1772</w:t>
            </w:r>
            <w:r>
              <w:rPr>
                <w:rFonts w:hint="eastAsia"/>
                <w:color w:val="000000"/>
                <w:sz w:val="18"/>
              </w:rPr>
              <w:t>）</w:t>
            </w:r>
          </w:p>
        </w:tc>
        <w:tc>
          <w:tcPr>
            <w:tcW w:w="2575" w:type="dxa"/>
          </w:tcPr>
          <w:p w14:paraId="0632EFAA" w14:textId="77777777" w:rsidR="00000000" w:rsidRDefault="007478C2">
            <w:pPr>
              <w:pStyle w:val="NormalWeb"/>
              <w:rPr>
                <w:color w:val="000000"/>
              </w:rPr>
            </w:pPr>
            <w:r>
              <w:rPr>
                <w:rFonts w:hint="eastAsia"/>
                <w:color w:val="000000"/>
                <w:sz w:val="18"/>
              </w:rPr>
              <w:t>（</w:t>
            </w:r>
            <w:r>
              <w:rPr>
                <w:rFonts w:hint="eastAsia"/>
                <w:color w:val="000000"/>
                <w:sz w:val="18"/>
              </w:rPr>
              <w:t>177</w:t>
            </w:r>
            <w:r>
              <w:rPr>
                <w:rFonts w:hint="eastAsia"/>
                <w:color w:val="000000"/>
                <w:sz w:val="18"/>
              </w:rPr>
              <w:t>2</w:t>
            </w:r>
            <w:r>
              <w:rPr>
                <w:rFonts w:hint="eastAsia"/>
                <w:color w:val="000000"/>
                <w:sz w:val="18"/>
              </w:rPr>
              <w:t>）</w:t>
            </w:r>
          </w:p>
        </w:tc>
      </w:tr>
      <w:tr w:rsidR="00000000" w14:paraId="1C4F4557" w14:textId="77777777">
        <w:trPr>
          <w:jc w:val="center"/>
        </w:trPr>
        <w:tc>
          <w:tcPr>
            <w:tcW w:w="4819" w:type="dxa"/>
            <w:vAlign w:val="center"/>
          </w:tcPr>
          <w:p w14:paraId="6A0916F0" w14:textId="77777777" w:rsidR="00000000" w:rsidRDefault="007478C2">
            <w:pPr>
              <w:pStyle w:val="NormalWeb"/>
              <w:rPr>
                <w:color w:val="000000"/>
              </w:rPr>
            </w:pPr>
            <w:r>
              <w:rPr>
                <w:rFonts w:hint="eastAsia"/>
                <w:color w:val="000000"/>
              </w:rPr>
              <w:t>5.</w:t>
            </w:r>
            <w:r>
              <w:rPr>
                <w:rFonts w:hint="eastAsia"/>
                <w:color w:val="000000"/>
              </w:rPr>
              <w:t>其他收入（损失以“</w:t>
            </w:r>
            <w:r>
              <w:rPr>
                <w:rFonts w:hint="eastAsia"/>
                <w:color w:val="000000"/>
              </w:rPr>
              <w:t>-</w:t>
            </w:r>
            <w:r>
              <w:rPr>
                <w:rFonts w:hint="eastAsia"/>
                <w:color w:val="000000"/>
              </w:rPr>
              <w:t>”号填列）</w:t>
            </w:r>
          </w:p>
        </w:tc>
        <w:tc>
          <w:tcPr>
            <w:tcW w:w="727" w:type="dxa"/>
          </w:tcPr>
          <w:p w14:paraId="79C1F4F0" w14:textId="77777777" w:rsidR="00000000" w:rsidRDefault="007478C2">
            <w:pPr>
              <w:pStyle w:val="NormalWeb"/>
              <w:rPr>
                <w:color w:val="000000"/>
              </w:rPr>
            </w:pPr>
          </w:p>
        </w:tc>
        <w:tc>
          <w:tcPr>
            <w:tcW w:w="2340" w:type="dxa"/>
          </w:tcPr>
          <w:p w14:paraId="20DE8FC7" w14:textId="77777777" w:rsidR="00000000" w:rsidRDefault="007478C2">
            <w:pPr>
              <w:pStyle w:val="NormalWeb"/>
              <w:rPr>
                <w:color w:val="000000"/>
              </w:rPr>
            </w:pPr>
            <w:r>
              <w:rPr>
                <w:rFonts w:hint="eastAsia"/>
                <w:color w:val="000000"/>
                <w:sz w:val="18"/>
              </w:rPr>
              <w:t>（</w:t>
            </w:r>
            <w:r>
              <w:rPr>
                <w:rFonts w:hint="eastAsia"/>
                <w:color w:val="000000"/>
                <w:sz w:val="18"/>
              </w:rPr>
              <w:t>0641</w:t>
            </w:r>
            <w:r>
              <w:rPr>
                <w:rFonts w:hint="eastAsia"/>
                <w:color w:val="000000"/>
                <w:sz w:val="18"/>
              </w:rPr>
              <w:t>）</w:t>
            </w:r>
          </w:p>
        </w:tc>
        <w:tc>
          <w:tcPr>
            <w:tcW w:w="2575" w:type="dxa"/>
          </w:tcPr>
          <w:p w14:paraId="153E910C" w14:textId="77777777" w:rsidR="00000000" w:rsidRDefault="007478C2">
            <w:pPr>
              <w:pStyle w:val="NormalWeb"/>
              <w:rPr>
                <w:color w:val="000000"/>
              </w:rPr>
            </w:pPr>
            <w:r>
              <w:rPr>
                <w:rFonts w:hint="eastAsia"/>
                <w:color w:val="000000"/>
                <w:sz w:val="18"/>
              </w:rPr>
              <w:t>（</w:t>
            </w:r>
            <w:r>
              <w:rPr>
                <w:rFonts w:hint="eastAsia"/>
                <w:color w:val="000000"/>
                <w:sz w:val="18"/>
              </w:rPr>
              <w:t>0641</w:t>
            </w:r>
            <w:r>
              <w:rPr>
                <w:rFonts w:hint="eastAsia"/>
                <w:color w:val="000000"/>
                <w:sz w:val="18"/>
              </w:rPr>
              <w:t>）</w:t>
            </w:r>
          </w:p>
        </w:tc>
      </w:tr>
      <w:tr w:rsidR="00000000" w14:paraId="01A92C9C" w14:textId="77777777">
        <w:trPr>
          <w:jc w:val="center"/>
        </w:trPr>
        <w:tc>
          <w:tcPr>
            <w:tcW w:w="4819" w:type="dxa"/>
            <w:vAlign w:val="center"/>
          </w:tcPr>
          <w:p w14:paraId="2823D520" w14:textId="77777777" w:rsidR="00000000" w:rsidRDefault="007478C2">
            <w:pPr>
              <w:pStyle w:val="NormalWeb"/>
              <w:rPr>
                <w:b/>
                <w:color w:val="000000"/>
              </w:rPr>
            </w:pPr>
            <w:r>
              <w:rPr>
                <w:rFonts w:hint="eastAsia"/>
                <w:b/>
                <w:color w:val="000000"/>
              </w:rPr>
              <w:t>减：二、营业总支出</w:t>
            </w:r>
            <w:r>
              <w:rPr>
                <w:rStyle w:val="FootnoteReference"/>
                <w:b/>
                <w:color w:val="000000"/>
              </w:rPr>
              <w:footnoteReference w:id="106"/>
            </w:r>
          </w:p>
        </w:tc>
        <w:tc>
          <w:tcPr>
            <w:tcW w:w="727" w:type="dxa"/>
          </w:tcPr>
          <w:p w14:paraId="01B40126" w14:textId="77777777" w:rsidR="00000000" w:rsidRDefault="007478C2">
            <w:pPr>
              <w:pStyle w:val="NormalWeb"/>
              <w:rPr>
                <w:color w:val="000000"/>
              </w:rPr>
            </w:pPr>
          </w:p>
        </w:tc>
        <w:tc>
          <w:tcPr>
            <w:tcW w:w="2340" w:type="dxa"/>
          </w:tcPr>
          <w:p w14:paraId="719CBE15" w14:textId="77777777" w:rsidR="00000000" w:rsidRDefault="007478C2">
            <w:pPr>
              <w:pStyle w:val="NormalWeb"/>
              <w:rPr>
                <w:color w:val="000000"/>
              </w:rPr>
            </w:pPr>
            <w:r>
              <w:rPr>
                <w:rFonts w:hint="eastAsia"/>
                <w:color w:val="000000"/>
                <w:sz w:val="18"/>
              </w:rPr>
              <w:t>（</w:t>
            </w:r>
            <w:r>
              <w:rPr>
                <w:rFonts w:hint="eastAsia"/>
                <w:color w:val="000000"/>
                <w:sz w:val="18"/>
              </w:rPr>
              <w:t>2019</w:t>
            </w:r>
            <w:r>
              <w:rPr>
                <w:rFonts w:hint="eastAsia"/>
                <w:color w:val="000000"/>
                <w:sz w:val="18"/>
              </w:rPr>
              <w:t>）</w:t>
            </w:r>
          </w:p>
        </w:tc>
        <w:tc>
          <w:tcPr>
            <w:tcW w:w="2575" w:type="dxa"/>
          </w:tcPr>
          <w:p w14:paraId="25351D13" w14:textId="77777777" w:rsidR="00000000" w:rsidRDefault="007478C2">
            <w:pPr>
              <w:pStyle w:val="NormalWeb"/>
              <w:rPr>
                <w:color w:val="000000"/>
              </w:rPr>
            </w:pPr>
            <w:r>
              <w:rPr>
                <w:rFonts w:hint="eastAsia"/>
                <w:color w:val="000000"/>
                <w:sz w:val="18"/>
              </w:rPr>
              <w:t>（</w:t>
            </w:r>
            <w:r>
              <w:rPr>
                <w:rFonts w:hint="eastAsia"/>
                <w:color w:val="000000"/>
                <w:sz w:val="18"/>
              </w:rPr>
              <w:t>2019</w:t>
            </w:r>
            <w:r>
              <w:rPr>
                <w:rFonts w:hint="eastAsia"/>
                <w:color w:val="000000"/>
                <w:sz w:val="18"/>
              </w:rPr>
              <w:t>）</w:t>
            </w:r>
          </w:p>
        </w:tc>
      </w:tr>
      <w:tr w:rsidR="00000000" w14:paraId="4F704A13" w14:textId="77777777">
        <w:trPr>
          <w:jc w:val="center"/>
        </w:trPr>
        <w:tc>
          <w:tcPr>
            <w:tcW w:w="4819" w:type="dxa"/>
            <w:vAlign w:val="center"/>
          </w:tcPr>
          <w:p w14:paraId="522113D1" w14:textId="77777777" w:rsidR="00000000" w:rsidRDefault="007478C2">
            <w:pPr>
              <w:pStyle w:val="NormalWeb"/>
              <w:rPr>
                <w:color w:val="000000"/>
              </w:rPr>
            </w:pPr>
            <w:r>
              <w:rPr>
                <w:rFonts w:hint="eastAsia"/>
                <w:color w:val="000000"/>
              </w:rPr>
              <w:t>1</w:t>
            </w:r>
            <w:r>
              <w:rPr>
                <w:rFonts w:hint="eastAsia"/>
                <w:color w:val="000000"/>
              </w:rPr>
              <w:t>．管理人报酬</w:t>
            </w:r>
            <w:r>
              <w:rPr>
                <w:rStyle w:val="FootnoteReference"/>
                <w:color w:val="000000"/>
              </w:rPr>
              <w:footnoteReference w:id="107"/>
            </w:r>
          </w:p>
        </w:tc>
        <w:tc>
          <w:tcPr>
            <w:tcW w:w="727" w:type="dxa"/>
          </w:tcPr>
          <w:p w14:paraId="5A022D24" w14:textId="77777777" w:rsidR="00000000" w:rsidRDefault="007478C2">
            <w:pPr>
              <w:pStyle w:val="NormalWeb"/>
              <w:rPr>
                <w:color w:val="000000"/>
              </w:rPr>
            </w:pPr>
          </w:p>
        </w:tc>
        <w:tc>
          <w:tcPr>
            <w:tcW w:w="2340" w:type="dxa"/>
          </w:tcPr>
          <w:p w14:paraId="208A98D2" w14:textId="77777777" w:rsidR="00000000" w:rsidRDefault="007478C2">
            <w:pPr>
              <w:pStyle w:val="NormalWeb"/>
              <w:rPr>
                <w:color w:val="000000"/>
              </w:rPr>
            </w:pPr>
            <w:r>
              <w:rPr>
                <w:rFonts w:hint="eastAsia"/>
                <w:color w:val="000000"/>
                <w:sz w:val="18"/>
              </w:rPr>
              <w:t>（</w:t>
            </w:r>
            <w:r>
              <w:rPr>
                <w:rFonts w:hint="eastAsia"/>
                <w:color w:val="000000"/>
                <w:sz w:val="18"/>
              </w:rPr>
              <w:t>0643</w:t>
            </w:r>
            <w:r>
              <w:rPr>
                <w:rFonts w:hint="eastAsia"/>
                <w:color w:val="000000"/>
                <w:sz w:val="18"/>
              </w:rPr>
              <w:t>）</w:t>
            </w:r>
          </w:p>
        </w:tc>
        <w:tc>
          <w:tcPr>
            <w:tcW w:w="2575" w:type="dxa"/>
          </w:tcPr>
          <w:p w14:paraId="0015627F" w14:textId="77777777" w:rsidR="00000000" w:rsidRDefault="007478C2">
            <w:pPr>
              <w:pStyle w:val="NormalWeb"/>
              <w:rPr>
                <w:color w:val="000000"/>
              </w:rPr>
            </w:pPr>
            <w:r>
              <w:rPr>
                <w:rFonts w:hint="eastAsia"/>
                <w:color w:val="000000"/>
                <w:sz w:val="18"/>
              </w:rPr>
              <w:t>（</w:t>
            </w:r>
            <w:r>
              <w:rPr>
                <w:rFonts w:hint="eastAsia"/>
                <w:color w:val="000000"/>
                <w:sz w:val="18"/>
              </w:rPr>
              <w:t>0643</w:t>
            </w:r>
            <w:r>
              <w:rPr>
                <w:rFonts w:hint="eastAsia"/>
                <w:color w:val="000000"/>
                <w:sz w:val="18"/>
              </w:rPr>
              <w:t>）</w:t>
            </w:r>
          </w:p>
        </w:tc>
      </w:tr>
      <w:tr w:rsidR="00000000" w14:paraId="3FAD48AA" w14:textId="77777777">
        <w:trPr>
          <w:jc w:val="center"/>
        </w:trPr>
        <w:tc>
          <w:tcPr>
            <w:tcW w:w="4819" w:type="dxa"/>
            <w:vAlign w:val="center"/>
          </w:tcPr>
          <w:p w14:paraId="21D68DA0" w14:textId="77777777" w:rsidR="00000000" w:rsidRDefault="007478C2">
            <w:pPr>
              <w:pStyle w:val="NormalWeb"/>
              <w:rPr>
                <w:color w:val="000000"/>
              </w:rPr>
            </w:pPr>
            <w:r>
              <w:rPr>
                <w:rFonts w:hint="eastAsia"/>
                <w:color w:val="000000"/>
              </w:rPr>
              <w:t>2</w:t>
            </w:r>
            <w:r>
              <w:rPr>
                <w:rFonts w:hint="eastAsia"/>
                <w:color w:val="000000"/>
              </w:rPr>
              <w:t>．托管费</w:t>
            </w:r>
          </w:p>
        </w:tc>
        <w:tc>
          <w:tcPr>
            <w:tcW w:w="727" w:type="dxa"/>
          </w:tcPr>
          <w:p w14:paraId="3F04089E" w14:textId="77777777" w:rsidR="00000000" w:rsidRDefault="007478C2">
            <w:pPr>
              <w:pStyle w:val="NormalWeb"/>
              <w:rPr>
                <w:color w:val="000000"/>
              </w:rPr>
            </w:pPr>
          </w:p>
        </w:tc>
        <w:tc>
          <w:tcPr>
            <w:tcW w:w="2340" w:type="dxa"/>
          </w:tcPr>
          <w:p w14:paraId="18CB78E8" w14:textId="77777777" w:rsidR="00000000" w:rsidRDefault="007478C2">
            <w:pPr>
              <w:pStyle w:val="NormalWeb"/>
              <w:rPr>
                <w:color w:val="000000"/>
              </w:rPr>
            </w:pPr>
            <w:r>
              <w:rPr>
                <w:rFonts w:hint="eastAsia"/>
                <w:color w:val="000000"/>
                <w:sz w:val="18"/>
              </w:rPr>
              <w:t>（</w:t>
            </w:r>
            <w:r>
              <w:rPr>
                <w:rFonts w:hint="eastAsia"/>
                <w:color w:val="000000"/>
                <w:sz w:val="18"/>
              </w:rPr>
              <w:t>0644</w:t>
            </w:r>
            <w:r>
              <w:rPr>
                <w:rFonts w:hint="eastAsia"/>
                <w:color w:val="000000"/>
                <w:sz w:val="18"/>
              </w:rPr>
              <w:t>）</w:t>
            </w:r>
          </w:p>
        </w:tc>
        <w:tc>
          <w:tcPr>
            <w:tcW w:w="2575" w:type="dxa"/>
          </w:tcPr>
          <w:p w14:paraId="50EA1826" w14:textId="77777777" w:rsidR="00000000" w:rsidRDefault="007478C2">
            <w:pPr>
              <w:pStyle w:val="NormalWeb"/>
              <w:rPr>
                <w:color w:val="000000"/>
              </w:rPr>
            </w:pPr>
            <w:r>
              <w:rPr>
                <w:rFonts w:hint="eastAsia"/>
                <w:color w:val="000000"/>
                <w:sz w:val="18"/>
              </w:rPr>
              <w:t>（</w:t>
            </w:r>
            <w:r>
              <w:rPr>
                <w:rFonts w:hint="eastAsia"/>
                <w:color w:val="000000"/>
                <w:sz w:val="18"/>
              </w:rPr>
              <w:t>0644</w:t>
            </w:r>
            <w:r>
              <w:rPr>
                <w:rFonts w:hint="eastAsia"/>
                <w:color w:val="000000"/>
                <w:sz w:val="18"/>
              </w:rPr>
              <w:t>）</w:t>
            </w:r>
          </w:p>
        </w:tc>
      </w:tr>
      <w:tr w:rsidR="00000000" w14:paraId="605A437D" w14:textId="77777777">
        <w:trPr>
          <w:jc w:val="center"/>
        </w:trPr>
        <w:tc>
          <w:tcPr>
            <w:tcW w:w="4819" w:type="dxa"/>
            <w:vAlign w:val="center"/>
          </w:tcPr>
          <w:p w14:paraId="75C979F2" w14:textId="77777777" w:rsidR="00000000" w:rsidRDefault="007478C2">
            <w:pPr>
              <w:pStyle w:val="NormalWeb"/>
              <w:rPr>
                <w:color w:val="000000"/>
              </w:rPr>
            </w:pPr>
            <w:r>
              <w:rPr>
                <w:rFonts w:hint="eastAsia"/>
                <w:color w:val="000000"/>
              </w:rPr>
              <w:t>3</w:t>
            </w:r>
            <w:r>
              <w:rPr>
                <w:rFonts w:hint="eastAsia"/>
                <w:color w:val="000000"/>
              </w:rPr>
              <w:t>．销售服务费</w:t>
            </w:r>
          </w:p>
        </w:tc>
        <w:tc>
          <w:tcPr>
            <w:tcW w:w="727" w:type="dxa"/>
          </w:tcPr>
          <w:p w14:paraId="4D583119" w14:textId="77777777" w:rsidR="00000000" w:rsidRDefault="007478C2">
            <w:pPr>
              <w:pStyle w:val="NormalWeb"/>
              <w:rPr>
                <w:color w:val="000000"/>
              </w:rPr>
            </w:pPr>
          </w:p>
        </w:tc>
        <w:tc>
          <w:tcPr>
            <w:tcW w:w="2340" w:type="dxa"/>
          </w:tcPr>
          <w:p w14:paraId="4B607368" w14:textId="77777777" w:rsidR="00000000" w:rsidRDefault="007478C2">
            <w:pPr>
              <w:pStyle w:val="NormalWeb"/>
              <w:rPr>
                <w:color w:val="000000"/>
              </w:rPr>
            </w:pPr>
            <w:r>
              <w:rPr>
                <w:rFonts w:hint="eastAsia"/>
                <w:color w:val="000000"/>
                <w:sz w:val="18"/>
              </w:rPr>
              <w:t>（</w:t>
            </w:r>
            <w:r>
              <w:rPr>
                <w:rFonts w:hint="eastAsia"/>
                <w:color w:val="000000"/>
                <w:sz w:val="18"/>
              </w:rPr>
              <w:t>0645</w:t>
            </w:r>
            <w:r>
              <w:rPr>
                <w:rFonts w:hint="eastAsia"/>
                <w:color w:val="000000"/>
                <w:sz w:val="18"/>
              </w:rPr>
              <w:t>）</w:t>
            </w:r>
          </w:p>
        </w:tc>
        <w:tc>
          <w:tcPr>
            <w:tcW w:w="2575" w:type="dxa"/>
          </w:tcPr>
          <w:p w14:paraId="4E384921" w14:textId="77777777" w:rsidR="00000000" w:rsidRDefault="007478C2">
            <w:pPr>
              <w:pStyle w:val="NormalWeb"/>
              <w:rPr>
                <w:color w:val="000000"/>
              </w:rPr>
            </w:pPr>
            <w:r>
              <w:rPr>
                <w:rFonts w:hint="eastAsia"/>
                <w:color w:val="000000"/>
                <w:sz w:val="18"/>
              </w:rPr>
              <w:t>（</w:t>
            </w:r>
            <w:r>
              <w:rPr>
                <w:rFonts w:hint="eastAsia"/>
                <w:color w:val="000000"/>
                <w:sz w:val="18"/>
              </w:rPr>
              <w:t>0645</w:t>
            </w:r>
            <w:r>
              <w:rPr>
                <w:rFonts w:hint="eastAsia"/>
                <w:color w:val="000000"/>
                <w:sz w:val="18"/>
              </w:rPr>
              <w:t>）</w:t>
            </w:r>
          </w:p>
        </w:tc>
      </w:tr>
      <w:tr w:rsidR="00000000" w14:paraId="54C74C17" w14:textId="77777777">
        <w:trPr>
          <w:jc w:val="center"/>
        </w:trPr>
        <w:tc>
          <w:tcPr>
            <w:tcW w:w="4819" w:type="dxa"/>
            <w:vAlign w:val="center"/>
          </w:tcPr>
          <w:p w14:paraId="01DBFDB6" w14:textId="77777777" w:rsidR="00000000" w:rsidRDefault="007478C2">
            <w:pPr>
              <w:pStyle w:val="NormalWeb"/>
              <w:rPr>
                <w:color w:val="000000"/>
              </w:rPr>
            </w:pPr>
            <w:r>
              <w:rPr>
                <w:rFonts w:hint="eastAsia"/>
                <w:color w:val="000000"/>
              </w:rPr>
              <w:t>4</w:t>
            </w:r>
            <w:r>
              <w:rPr>
                <w:rFonts w:hint="eastAsia"/>
                <w:color w:val="000000"/>
              </w:rPr>
              <w:t>．</w:t>
            </w:r>
            <w:r>
              <w:rPr>
                <w:rFonts w:hint="eastAsia"/>
                <w:color w:val="000000"/>
              </w:rPr>
              <w:t xml:space="preserve"> </w:t>
            </w:r>
            <w:r>
              <w:rPr>
                <w:rFonts w:hint="eastAsia"/>
                <w:color w:val="000000"/>
              </w:rPr>
              <w:t>投资顾问费</w:t>
            </w:r>
          </w:p>
        </w:tc>
        <w:tc>
          <w:tcPr>
            <w:tcW w:w="727" w:type="dxa"/>
          </w:tcPr>
          <w:p w14:paraId="6FA0E6C9" w14:textId="77777777" w:rsidR="00000000" w:rsidRDefault="007478C2">
            <w:pPr>
              <w:pStyle w:val="NormalWeb"/>
              <w:rPr>
                <w:color w:val="000000"/>
              </w:rPr>
            </w:pPr>
          </w:p>
        </w:tc>
        <w:tc>
          <w:tcPr>
            <w:tcW w:w="2340" w:type="dxa"/>
            <w:vAlign w:val="bottom"/>
          </w:tcPr>
          <w:p w14:paraId="0AC2ABA7" w14:textId="77777777" w:rsidR="00000000" w:rsidRDefault="007478C2">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3991</w:t>
            </w:r>
            <w:r>
              <w:rPr>
                <w:rFonts w:ascii="Times New Roman" w:hAnsi="Times New Roman" w:hint="eastAsia"/>
                <w:color w:val="000000"/>
                <w:sz w:val="18"/>
              </w:rPr>
              <w:t>）</w:t>
            </w:r>
          </w:p>
        </w:tc>
        <w:tc>
          <w:tcPr>
            <w:tcW w:w="2575" w:type="dxa"/>
            <w:vAlign w:val="bottom"/>
          </w:tcPr>
          <w:p w14:paraId="693FEF2C" w14:textId="77777777" w:rsidR="00000000" w:rsidRDefault="007478C2">
            <w:pPr>
              <w:pStyle w:val="NormalWeb"/>
              <w:rPr>
                <w:color w:val="000000"/>
              </w:rPr>
            </w:pPr>
            <w:r>
              <w:rPr>
                <w:rFonts w:ascii="Times New Roman" w:hAnsi="Times New Roman" w:hint="eastAsia"/>
                <w:color w:val="000000"/>
                <w:sz w:val="18"/>
              </w:rPr>
              <w:t>（</w:t>
            </w:r>
            <w:r>
              <w:rPr>
                <w:rFonts w:ascii="Times New Roman" w:hAnsi="Times New Roman" w:hint="eastAsia"/>
                <w:color w:val="000000"/>
                <w:sz w:val="18"/>
              </w:rPr>
              <w:t>3991</w:t>
            </w:r>
            <w:r>
              <w:rPr>
                <w:rFonts w:ascii="Times New Roman" w:hAnsi="Times New Roman" w:hint="eastAsia"/>
                <w:color w:val="000000"/>
                <w:sz w:val="18"/>
              </w:rPr>
              <w:t>）</w:t>
            </w:r>
          </w:p>
        </w:tc>
      </w:tr>
      <w:tr w:rsidR="00000000" w14:paraId="5617CE0D" w14:textId="77777777">
        <w:trPr>
          <w:jc w:val="center"/>
        </w:trPr>
        <w:tc>
          <w:tcPr>
            <w:tcW w:w="4819" w:type="dxa"/>
            <w:vAlign w:val="center"/>
          </w:tcPr>
          <w:p w14:paraId="7CBEF7C7" w14:textId="77777777" w:rsidR="00000000" w:rsidRDefault="007478C2">
            <w:pPr>
              <w:pStyle w:val="NormalWeb"/>
              <w:rPr>
                <w:color w:val="000000"/>
              </w:rPr>
            </w:pPr>
            <w:r>
              <w:rPr>
                <w:rFonts w:hint="eastAsia"/>
                <w:color w:val="000000"/>
              </w:rPr>
              <w:t>5</w:t>
            </w:r>
            <w:r>
              <w:rPr>
                <w:rFonts w:hint="eastAsia"/>
                <w:color w:val="000000"/>
              </w:rPr>
              <w:t>．利息支出</w:t>
            </w:r>
          </w:p>
        </w:tc>
        <w:tc>
          <w:tcPr>
            <w:tcW w:w="727" w:type="dxa"/>
          </w:tcPr>
          <w:p w14:paraId="45347CF0" w14:textId="77777777" w:rsidR="00000000" w:rsidRDefault="007478C2">
            <w:pPr>
              <w:pStyle w:val="NormalWeb"/>
              <w:rPr>
                <w:color w:val="000000"/>
              </w:rPr>
            </w:pPr>
          </w:p>
        </w:tc>
        <w:tc>
          <w:tcPr>
            <w:tcW w:w="2340" w:type="dxa"/>
          </w:tcPr>
          <w:p w14:paraId="09A9CF8B" w14:textId="77777777" w:rsidR="00000000" w:rsidRDefault="007478C2">
            <w:pPr>
              <w:pStyle w:val="NormalWeb"/>
              <w:rPr>
                <w:color w:val="000000"/>
              </w:rPr>
            </w:pPr>
            <w:r>
              <w:rPr>
                <w:rFonts w:hint="eastAsia"/>
                <w:color w:val="000000"/>
                <w:sz w:val="18"/>
              </w:rPr>
              <w:t>（</w:t>
            </w:r>
            <w:r>
              <w:rPr>
                <w:rFonts w:hint="eastAsia"/>
                <w:color w:val="000000"/>
                <w:sz w:val="18"/>
              </w:rPr>
              <w:t>0647</w:t>
            </w:r>
            <w:r>
              <w:rPr>
                <w:rFonts w:hint="eastAsia"/>
                <w:color w:val="000000"/>
                <w:sz w:val="18"/>
              </w:rPr>
              <w:t>）</w:t>
            </w:r>
          </w:p>
        </w:tc>
        <w:tc>
          <w:tcPr>
            <w:tcW w:w="2575" w:type="dxa"/>
          </w:tcPr>
          <w:p w14:paraId="528BBE7E" w14:textId="77777777" w:rsidR="00000000" w:rsidRDefault="007478C2">
            <w:pPr>
              <w:pStyle w:val="NormalWeb"/>
              <w:rPr>
                <w:color w:val="000000"/>
              </w:rPr>
            </w:pPr>
            <w:r>
              <w:rPr>
                <w:rFonts w:hint="eastAsia"/>
                <w:color w:val="000000"/>
                <w:sz w:val="18"/>
              </w:rPr>
              <w:t>（</w:t>
            </w:r>
            <w:r>
              <w:rPr>
                <w:rFonts w:hint="eastAsia"/>
                <w:color w:val="000000"/>
                <w:sz w:val="18"/>
              </w:rPr>
              <w:t>0647</w:t>
            </w:r>
            <w:r>
              <w:rPr>
                <w:rFonts w:hint="eastAsia"/>
                <w:color w:val="000000"/>
                <w:sz w:val="18"/>
              </w:rPr>
              <w:t>）</w:t>
            </w:r>
          </w:p>
        </w:tc>
      </w:tr>
      <w:tr w:rsidR="00000000" w14:paraId="6B94A18F" w14:textId="77777777">
        <w:trPr>
          <w:jc w:val="center"/>
        </w:trPr>
        <w:tc>
          <w:tcPr>
            <w:tcW w:w="4819" w:type="dxa"/>
            <w:vAlign w:val="center"/>
          </w:tcPr>
          <w:p w14:paraId="6A48A03D" w14:textId="77777777" w:rsidR="00000000" w:rsidRDefault="007478C2">
            <w:pPr>
              <w:pStyle w:val="NormalWeb"/>
              <w:rPr>
                <w:color w:val="000000"/>
              </w:rPr>
            </w:pPr>
            <w:r>
              <w:rPr>
                <w:rFonts w:hint="eastAsia"/>
                <w:color w:val="000000"/>
              </w:rPr>
              <w:t>其中：卖出回购金融资产支出</w:t>
            </w:r>
          </w:p>
        </w:tc>
        <w:tc>
          <w:tcPr>
            <w:tcW w:w="727" w:type="dxa"/>
          </w:tcPr>
          <w:p w14:paraId="7F3823FD" w14:textId="77777777" w:rsidR="00000000" w:rsidRDefault="007478C2">
            <w:pPr>
              <w:pStyle w:val="NormalWeb"/>
              <w:rPr>
                <w:color w:val="000000"/>
              </w:rPr>
            </w:pPr>
          </w:p>
        </w:tc>
        <w:tc>
          <w:tcPr>
            <w:tcW w:w="2340" w:type="dxa"/>
          </w:tcPr>
          <w:p w14:paraId="27C9AD54" w14:textId="77777777" w:rsidR="00000000" w:rsidRDefault="007478C2">
            <w:pPr>
              <w:pStyle w:val="NormalWeb"/>
              <w:rPr>
                <w:color w:val="000000"/>
              </w:rPr>
            </w:pPr>
            <w:r>
              <w:rPr>
                <w:rFonts w:hint="eastAsia"/>
                <w:color w:val="000000"/>
                <w:sz w:val="18"/>
              </w:rPr>
              <w:t>（</w:t>
            </w:r>
            <w:r>
              <w:rPr>
                <w:rFonts w:hint="eastAsia"/>
                <w:color w:val="000000"/>
                <w:sz w:val="18"/>
              </w:rPr>
              <w:t>0648</w:t>
            </w:r>
            <w:r>
              <w:rPr>
                <w:rFonts w:hint="eastAsia"/>
                <w:color w:val="000000"/>
                <w:sz w:val="18"/>
              </w:rPr>
              <w:t>）</w:t>
            </w:r>
          </w:p>
        </w:tc>
        <w:tc>
          <w:tcPr>
            <w:tcW w:w="2575" w:type="dxa"/>
          </w:tcPr>
          <w:p w14:paraId="7F0B3246" w14:textId="77777777" w:rsidR="00000000" w:rsidRDefault="007478C2">
            <w:pPr>
              <w:pStyle w:val="NormalWeb"/>
              <w:rPr>
                <w:color w:val="000000"/>
              </w:rPr>
            </w:pPr>
            <w:r>
              <w:rPr>
                <w:rFonts w:hint="eastAsia"/>
                <w:color w:val="000000"/>
                <w:sz w:val="18"/>
              </w:rPr>
              <w:t>（</w:t>
            </w:r>
            <w:r>
              <w:rPr>
                <w:rFonts w:hint="eastAsia"/>
                <w:color w:val="000000"/>
                <w:sz w:val="18"/>
              </w:rPr>
              <w:t>0648</w:t>
            </w:r>
            <w:r>
              <w:rPr>
                <w:rFonts w:hint="eastAsia"/>
                <w:color w:val="000000"/>
                <w:sz w:val="18"/>
              </w:rPr>
              <w:t>）</w:t>
            </w:r>
          </w:p>
        </w:tc>
      </w:tr>
      <w:tr w:rsidR="00000000" w14:paraId="5B64F180" w14:textId="77777777">
        <w:trPr>
          <w:jc w:val="center"/>
        </w:trPr>
        <w:tc>
          <w:tcPr>
            <w:tcW w:w="4819" w:type="dxa"/>
            <w:vAlign w:val="center"/>
          </w:tcPr>
          <w:p w14:paraId="4006EE26" w14:textId="77777777" w:rsidR="00000000" w:rsidRDefault="007478C2">
            <w:pPr>
              <w:pStyle w:val="NormalWeb"/>
              <w:rPr>
                <w:color w:val="000000"/>
              </w:rPr>
            </w:pPr>
            <w:r>
              <w:rPr>
                <w:color w:val="000000"/>
              </w:rPr>
              <w:t xml:space="preserve">6. </w:t>
            </w:r>
            <w:r>
              <w:rPr>
                <w:rFonts w:hint="eastAsia"/>
                <w:color w:val="000000"/>
              </w:rPr>
              <w:t>信用减值损失</w:t>
            </w:r>
            <w:r>
              <w:rPr>
                <w:rStyle w:val="FootnoteReference"/>
                <w:color w:val="000000"/>
              </w:rPr>
              <w:footnoteReference w:id="108"/>
            </w:r>
          </w:p>
        </w:tc>
        <w:tc>
          <w:tcPr>
            <w:tcW w:w="727" w:type="dxa"/>
          </w:tcPr>
          <w:p w14:paraId="64EB03BD" w14:textId="77777777" w:rsidR="00000000" w:rsidRDefault="007478C2">
            <w:pPr>
              <w:pStyle w:val="NormalWeb"/>
              <w:rPr>
                <w:color w:val="000000"/>
              </w:rPr>
            </w:pPr>
          </w:p>
        </w:tc>
        <w:tc>
          <w:tcPr>
            <w:tcW w:w="2340" w:type="dxa"/>
            <w:vAlign w:val="bottom"/>
          </w:tcPr>
          <w:p w14:paraId="26FB64FE" w14:textId="77777777" w:rsidR="00000000" w:rsidRDefault="007478C2">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3992</w:t>
            </w:r>
            <w:r>
              <w:rPr>
                <w:rFonts w:ascii="Times New Roman" w:hAnsi="Times New Roman" w:hint="eastAsia"/>
                <w:color w:val="000000"/>
                <w:sz w:val="18"/>
              </w:rPr>
              <w:t>）</w:t>
            </w:r>
          </w:p>
        </w:tc>
        <w:tc>
          <w:tcPr>
            <w:tcW w:w="2575" w:type="dxa"/>
            <w:vAlign w:val="bottom"/>
          </w:tcPr>
          <w:p w14:paraId="155E3D5E" w14:textId="77777777" w:rsidR="00000000" w:rsidRDefault="007478C2">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3992</w:t>
            </w:r>
            <w:r>
              <w:rPr>
                <w:rFonts w:ascii="Times New Roman" w:hAnsi="Times New Roman" w:hint="eastAsia"/>
                <w:color w:val="000000"/>
                <w:sz w:val="18"/>
              </w:rPr>
              <w:t>）</w:t>
            </w:r>
          </w:p>
        </w:tc>
      </w:tr>
      <w:tr w:rsidR="00000000" w14:paraId="66C02788" w14:textId="77777777">
        <w:trPr>
          <w:trHeight w:val="315"/>
          <w:jc w:val="center"/>
        </w:trPr>
        <w:tc>
          <w:tcPr>
            <w:tcW w:w="4819" w:type="dxa"/>
            <w:vAlign w:val="center"/>
          </w:tcPr>
          <w:p w14:paraId="4A9197BD" w14:textId="77777777" w:rsidR="00000000" w:rsidRDefault="007478C2">
            <w:pPr>
              <w:pStyle w:val="NormalWeb"/>
              <w:rPr>
                <w:color w:val="000000"/>
              </w:rPr>
            </w:pPr>
            <w:r>
              <w:rPr>
                <w:color w:val="000000"/>
              </w:rPr>
              <w:t>7</w:t>
            </w:r>
            <w:r>
              <w:rPr>
                <w:rFonts w:hint="eastAsia"/>
                <w:color w:val="000000"/>
              </w:rPr>
              <w:t>.</w:t>
            </w:r>
            <w:r>
              <w:rPr>
                <w:color w:val="000000"/>
              </w:rPr>
              <w:t xml:space="preserve"> </w:t>
            </w:r>
            <w:r>
              <w:rPr>
                <w:rFonts w:hint="eastAsia"/>
                <w:color w:val="000000"/>
              </w:rPr>
              <w:t>税金及附加</w:t>
            </w:r>
          </w:p>
        </w:tc>
        <w:tc>
          <w:tcPr>
            <w:tcW w:w="727" w:type="dxa"/>
          </w:tcPr>
          <w:p w14:paraId="4E76F823" w14:textId="77777777" w:rsidR="00000000" w:rsidRDefault="007478C2">
            <w:pPr>
              <w:pStyle w:val="NormalWeb"/>
              <w:rPr>
                <w:color w:val="000000"/>
              </w:rPr>
            </w:pPr>
          </w:p>
        </w:tc>
        <w:tc>
          <w:tcPr>
            <w:tcW w:w="2340" w:type="dxa"/>
          </w:tcPr>
          <w:p w14:paraId="451A45AF" w14:textId="77777777" w:rsidR="00000000" w:rsidRDefault="007478C2">
            <w:pPr>
              <w:pStyle w:val="NormalWeb"/>
              <w:rPr>
                <w:color w:val="000000"/>
                <w:sz w:val="18"/>
              </w:rPr>
            </w:pPr>
            <w:r>
              <w:rPr>
                <w:rFonts w:hint="eastAsia"/>
                <w:color w:val="000000"/>
                <w:sz w:val="18"/>
              </w:rPr>
              <w:t>（</w:t>
            </w:r>
            <w:r>
              <w:rPr>
                <w:rFonts w:hint="eastAsia"/>
                <w:color w:val="000000"/>
                <w:sz w:val="18"/>
              </w:rPr>
              <w:t>3373</w:t>
            </w:r>
            <w:r>
              <w:rPr>
                <w:rFonts w:hint="eastAsia"/>
                <w:color w:val="000000"/>
                <w:sz w:val="18"/>
              </w:rPr>
              <w:t>）</w:t>
            </w:r>
          </w:p>
        </w:tc>
        <w:tc>
          <w:tcPr>
            <w:tcW w:w="2575" w:type="dxa"/>
          </w:tcPr>
          <w:p w14:paraId="1BF024CA" w14:textId="77777777" w:rsidR="00000000" w:rsidRDefault="007478C2">
            <w:pPr>
              <w:pStyle w:val="NormalWeb"/>
              <w:rPr>
                <w:color w:val="000000"/>
                <w:sz w:val="18"/>
              </w:rPr>
            </w:pPr>
            <w:r>
              <w:rPr>
                <w:rFonts w:hint="eastAsia"/>
                <w:color w:val="000000"/>
                <w:sz w:val="18"/>
              </w:rPr>
              <w:t>（</w:t>
            </w:r>
            <w:r>
              <w:rPr>
                <w:rFonts w:hint="eastAsia"/>
                <w:color w:val="000000"/>
                <w:sz w:val="18"/>
              </w:rPr>
              <w:t>3373</w:t>
            </w:r>
            <w:r>
              <w:rPr>
                <w:rFonts w:hint="eastAsia"/>
                <w:color w:val="000000"/>
                <w:sz w:val="18"/>
              </w:rPr>
              <w:t>）</w:t>
            </w:r>
          </w:p>
        </w:tc>
      </w:tr>
      <w:tr w:rsidR="00000000" w14:paraId="3C9CE143" w14:textId="77777777">
        <w:trPr>
          <w:jc w:val="center"/>
        </w:trPr>
        <w:tc>
          <w:tcPr>
            <w:tcW w:w="4819" w:type="dxa"/>
            <w:vAlign w:val="center"/>
          </w:tcPr>
          <w:p w14:paraId="74B9778D" w14:textId="77777777" w:rsidR="00000000" w:rsidRDefault="007478C2">
            <w:pPr>
              <w:pStyle w:val="NormalWeb"/>
              <w:rPr>
                <w:color w:val="000000"/>
              </w:rPr>
            </w:pPr>
            <w:r>
              <w:rPr>
                <w:color w:val="000000"/>
              </w:rPr>
              <w:t>8</w:t>
            </w:r>
            <w:r>
              <w:rPr>
                <w:rFonts w:hint="eastAsia"/>
                <w:color w:val="000000"/>
              </w:rPr>
              <w:t>．其他费用</w:t>
            </w:r>
          </w:p>
        </w:tc>
        <w:tc>
          <w:tcPr>
            <w:tcW w:w="727" w:type="dxa"/>
          </w:tcPr>
          <w:p w14:paraId="0A2C52B0" w14:textId="77777777" w:rsidR="00000000" w:rsidRDefault="007478C2">
            <w:pPr>
              <w:pStyle w:val="NormalWeb"/>
              <w:rPr>
                <w:color w:val="000000"/>
              </w:rPr>
            </w:pPr>
          </w:p>
        </w:tc>
        <w:tc>
          <w:tcPr>
            <w:tcW w:w="2340" w:type="dxa"/>
          </w:tcPr>
          <w:p w14:paraId="616CE428" w14:textId="77777777" w:rsidR="00000000" w:rsidRDefault="007478C2">
            <w:pPr>
              <w:pStyle w:val="NormalWeb"/>
              <w:rPr>
                <w:color w:val="000000"/>
              </w:rPr>
            </w:pPr>
            <w:r>
              <w:rPr>
                <w:rFonts w:hint="eastAsia"/>
                <w:color w:val="000000"/>
                <w:sz w:val="18"/>
              </w:rPr>
              <w:t>（</w:t>
            </w:r>
            <w:r>
              <w:rPr>
                <w:rFonts w:hint="eastAsia"/>
                <w:color w:val="000000"/>
                <w:sz w:val="18"/>
              </w:rPr>
              <w:t>0649</w:t>
            </w:r>
            <w:r>
              <w:rPr>
                <w:rFonts w:hint="eastAsia"/>
                <w:color w:val="000000"/>
                <w:sz w:val="18"/>
              </w:rPr>
              <w:t>）</w:t>
            </w:r>
          </w:p>
        </w:tc>
        <w:tc>
          <w:tcPr>
            <w:tcW w:w="2575" w:type="dxa"/>
          </w:tcPr>
          <w:p w14:paraId="2979B18B" w14:textId="77777777" w:rsidR="00000000" w:rsidRDefault="007478C2">
            <w:pPr>
              <w:pStyle w:val="NormalWeb"/>
              <w:rPr>
                <w:color w:val="000000"/>
              </w:rPr>
            </w:pPr>
            <w:r>
              <w:rPr>
                <w:rFonts w:hint="eastAsia"/>
                <w:color w:val="000000"/>
                <w:sz w:val="18"/>
              </w:rPr>
              <w:t>（</w:t>
            </w:r>
            <w:r>
              <w:rPr>
                <w:rFonts w:hint="eastAsia"/>
                <w:color w:val="000000"/>
                <w:sz w:val="18"/>
              </w:rPr>
              <w:t>0649</w:t>
            </w:r>
            <w:r>
              <w:rPr>
                <w:rFonts w:hint="eastAsia"/>
                <w:color w:val="000000"/>
                <w:sz w:val="18"/>
              </w:rPr>
              <w:t>）</w:t>
            </w:r>
          </w:p>
        </w:tc>
      </w:tr>
      <w:tr w:rsidR="00000000" w14:paraId="02B4D82F" w14:textId="77777777">
        <w:trPr>
          <w:jc w:val="center"/>
        </w:trPr>
        <w:tc>
          <w:tcPr>
            <w:tcW w:w="4819" w:type="dxa"/>
            <w:vAlign w:val="center"/>
          </w:tcPr>
          <w:p w14:paraId="697A90EB" w14:textId="77777777" w:rsidR="00000000" w:rsidRDefault="007478C2">
            <w:pPr>
              <w:pStyle w:val="NormalWeb"/>
              <w:rPr>
                <w:b/>
                <w:color w:val="000000"/>
              </w:rPr>
            </w:pPr>
            <w:r>
              <w:rPr>
                <w:rFonts w:hint="eastAsia"/>
                <w:b/>
                <w:color w:val="000000"/>
              </w:rPr>
              <w:t>三、利润总额（亏损总额以“</w:t>
            </w:r>
            <w:r>
              <w:rPr>
                <w:rFonts w:hint="eastAsia"/>
                <w:b/>
                <w:color w:val="000000"/>
              </w:rPr>
              <w:t>-</w:t>
            </w:r>
            <w:r>
              <w:rPr>
                <w:rFonts w:hint="eastAsia"/>
                <w:b/>
                <w:color w:val="000000"/>
              </w:rPr>
              <w:t>”号填列）</w:t>
            </w:r>
          </w:p>
        </w:tc>
        <w:tc>
          <w:tcPr>
            <w:tcW w:w="727" w:type="dxa"/>
          </w:tcPr>
          <w:p w14:paraId="1E166F73" w14:textId="77777777" w:rsidR="00000000" w:rsidRDefault="007478C2">
            <w:pPr>
              <w:pStyle w:val="NormalWeb"/>
              <w:rPr>
                <w:color w:val="000000"/>
              </w:rPr>
            </w:pPr>
          </w:p>
        </w:tc>
        <w:tc>
          <w:tcPr>
            <w:tcW w:w="2340" w:type="dxa"/>
          </w:tcPr>
          <w:p w14:paraId="5DBE4DB7" w14:textId="77777777" w:rsidR="00000000" w:rsidRDefault="007478C2">
            <w:pPr>
              <w:pStyle w:val="NormalWeb"/>
              <w:rPr>
                <w:color w:val="000000"/>
              </w:rPr>
            </w:pPr>
            <w:r>
              <w:rPr>
                <w:rFonts w:hint="eastAsia"/>
                <w:color w:val="000000"/>
                <w:sz w:val="18"/>
              </w:rPr>
              <w:t>（</w:t>
            </w:r>
            <w:r>
              <w:rPr>
                <w:rFonts w:hint="eastAsia"/>
                <w:color w:val="000000"/>
                <w:sz w:val="18"/>
              </w:rPr>
              <w:t>0650</w:t>
            </w:r>
            <w:r>
              <w:rPr>
                <w:rFonts w:hint="eastAsia"/>
                <w:color w:val="000000"/>
                <w:sz w:val="18"/>
              </w:rPr>
              <w:t>）</w:t>
            </w:r>
          </w:p>
        </w:tc>
        <w:tc>
          <w:tcPr>
            <w:tcW w:w="2575" w:type="dxa"/>
          </w:tcPr>
          <w:p w14:paraId="68B8557F" w14:textId="77777777" w:rsidR="00000000" w:rsidRDefault="007478C2">
            <w:pPr>
              <w:pStyle w:val="NormalWeb"/>
              <w:rPr>
                <w:color w:val="000000"/>
              </w:rPr>
            </w:pPr>
            <w:r>
              <w:rPr>
                <w:rFonts w:hint="eastAsia"/>
                <w:color w:val="000000"/>
                <w:sz w:val="18"/>
              </w:rPr>
              <w:t>（</w:t>
            </w:r>
            <w:r>
              <w:rPr>
                <w:rFonts w:hint="eastAsia"/>
                <w:color w:val="000000"/>
                <w:sz w:val="18"/>
              </w:rPr>
              <w:t>0650</w:t>
            </w:r>
            <w:r>
              <w:rPr>
                <w:rFonts w:hint="eastAsia"/>
                <w:color w:val="000000"/>
                <w:sz w:val="18"/>
              </w:rPr>
              <w:t>）</w:t>
            </w:r>
          </w:p>
        </w:tc>
      </w:tr>
      <w:tr w:rsidR="00000000" w14:paraId="53936B4C" w14:textId="77777777">
        <w:trPr>
          <w:jc w:val="center"/>
        </w:trPr>
        <w:tc>
          <w:tcPr>
            <w:tcW w:w="4819" w:type="dxa"/>
            <w:vAlign w:val="center"/>
          </w:tcPr>
          <w:p w14:paraId="6ED63DE4" w14:textId="77777777" w:rsidR="00000000" w:rsidRDefault="007478C2">
            <w:pPr>
              <w:pStyle w:val="NormalWeb"/>
              <w:rPr>
                <w:color w:val="000000"/>
              </w:rPr>
            </w:pPr>
            <w:r>
              <w:rPr>
                <w:rFonts w:hint="eastAsia"/>
                <w:color w:val="000000"/>
              </w:rPr>
              <w:t>减：所得税费用</w:t>
            </w:r>
            <w:r>
              <w:rPr>
                <w:rStyle w:val="FootnoteReference"/>
                <w:color w:val="000000"/>
              </w:rPr>
              <w:footnoteReference w:id="109"/>
            </w:r>
          </w:p>
        </w:tc>
        <w:tc>
          <w:tcPr>
            <w:tcW w:w="727" w:type="dxa"/>
          </w:tcPr>
          <w:p w14:paraId="2C114439" w14:textId="77777777" w:rsidR="00000000" w:rsidRDefault="007478C2">
            <w:pPr>
              <w:pStyle w:val="NormalWeb"/>
              <w:rPr>
                <w:color w:val="000000"/>
              </w:rPr>
            </w:pPr>
          </w:p>
        </w:tc>
        <w:tc>
          <w:tcPr>
            <w:tcW w:w="2340" w:type="dxa"/>
          </w:tcPr>
          <w:p w14:paraId="2D731AF2" w14:textId="77777777" w:rsidR="00000000" w:rsidRDefault="007478C2">
            <w:pPr>
              <w:pStyle w:val="NormalWeb"/>
              <w:rPr>
                <w:color w:val="000000"/>
              </w:rPr>
            </w:pPr>
            <w:r>
              <w:rPr>
                <w:rFonts w:hint="eastAsia"/>
                <w:color w:val="000000"/>
                <w:sz w:val="18"/>
              </w:rPr>
              <w:t>（</w:t>
            </w:r>
            <w:r>
              <w:rPr>
                <w:rFonts w:hint="eastAsia"/>
                <w:color w:val="000000"/>
                <w:sz w:val="18"/>
              </w:rPr>
              <w:t>2033</w:t>
            </w:r>
            <w:r>
              <w:rPr>
                <w:rFonts w:hint="eastAsia"/>
                <w:color w:val="000000"/>
                <w:sz w:val="18"/>
              </w:rPr>
              <w:t>）</w:t>
            </w:r>
          </w:p>
        </w:tc>
        <w:tc>
          <w:tcPr>
            <w:tcW w:w="2575" w:type="dxa"/>
          </w:tcPr>
          <w:p w14:paraId="33DD8065" w14:textId="77777777" w:rsidR="00000000" w:rsidRDefault="007478C2">
            <w:pPr>
              <w:pStyle w:val="NormalWeb"/>
              <w:rPr>
                <w:color w:val="000000"/>
              </w:rPr>
            </w:pPr>
            <w:r>
              <w:rPr>
                <w:rFonts w:hint="eastAsia"/>
                <w:color w:val="000000"/>
                <w:sz w:val="18"/>
              </w:rPr>
              <w:t>（</w:t>
            </w:r>
            <w:r>
              <w:rPr>
                <w:rFonts w:hint="eastAsia"/>
                <w:color w:val="000000"/>
                <w:sz w:val="18"/>
              </w:rPr>
              <w:t>2033</w:t>
            </w:r>
            <w:r>
              <w:rPr>
                <w:rFonts w:hint="eastAsia"/>
                <w:color w:val="000000"/>
                <w:sz w:val="18"/>
              </w:rPr>
              <w:t>）</w:t>
            </w:r>
          </w:p>
        </w:tc>
      </w:tr>
      <w:tr w:rsidR="00000000" w14:paraId="2CEA026E" w14:textId="77777777">
        <w:trPr>
          <w:jc w:val="center"/>
        </w:trPr>
        <w:tc>
          <w:tcPr>
            <w:tcW w:w="4819" w:type="dxa"/>
            <w:vAlign w:val="center"/>
          </w:tcPr>
          <w:p w14:paraId="59881CD2" w14:textId="77777777" w:rsidR="00000000" w:rsidRDefault="007478C2">
            <w:pPr>
              <w:pStyle w:val="NormalWeb"/>
              <w:rPr>
                <w:b/>
                <w:color w:val="000000"/>
              </w:rPr>
            </w:pPr>
            <w:r>
              <w:rPr>
                <w:rFonts w:hint="eastAsia"/>
                <w:b/>
                <w:color w:val="000000"/>
              </w:rPr>
              <w:t>四、净利润（净亏损以“</w:t>
            </w:r>
            <w:r>
              <w:rPr>
                <w:rFonts w:hint="eastAsia"/>
                <w:b/>
                <w:color w:val="000000"/>
              </w:rPr>
              <w:t>-</w:t>
            </w:r>
            <w:r>
              <w:rPr>
                <w:rFonts w:hint="eastAsia"/>
                <w:b/>
                <w:color w:val="000000"/>
              </w:rPr>
              <w:t>”号填列）</w:t>
            </w:r>
          </w:p>
        </w:tc>
        <w:tc>
          <w:tcPr>
            <w:tcW w:w="727" w:type="dxa"/>
          </w:tcPr>
          <w:p w14:paraId="55C698CD" w14:textId="77777777" w:rsidR="00000000" w:rsidRDefault="007478C2">
            <w:pPr>
              <w:pStyle w:val="NormalWeb"/>
              <w:rPr>
                <w:color w:val="000000"/>
              </w:rPr>
            </w:pPr>
          </w:p>
        </w:tc>
        <w:tc>
          <w:tcPr>
            <w:tcW w:w="2340" w:type="dxa"/>
          </w:tcPr>
          <w:p w14:paraId="3EE0DB9F" w14:textId="77777777" w:rsidR="00000000" w:rsidRDefault="007478C2">
            <w:pPr>
              <w:pStyle w:val="NormalWeb"/>
              <w:rPr>
                <w:color w:val="000000"/>
                <w:sz w:val="18"/>
              </w:rPr>
            </w:pPr>
            <w:r>
              <w:rPr>
                <w:rFonts w:hint="eastAsia"/>
                <w:color w:val="000000"/>
                <w:sz w:val="18"/>
              </w:rPr>
              <w:t>（</w:t>
            </w:r>
            <w:r>
              <w:rPr>
                <w:rFonts w:hint="eastAsia"/>
                <w:color w:val="000000"/>
                <w:sz w:val="18"/>
              </w:rPr>
              <w:t>2034</w:t>
            </w:r>
            <w:r>
              <w:rPr>
                <w:rFonts w:hint="eastAsia"/>
                <w:color w:val="000000"/>
                <w:sz w:val="18"/>
              </w:rPr>
              <w:t>）</w:t>
            </w:r>
          </w:p>
        </w:tc>
        <w:tc>
          <w:tcPr>
            <w:tcW w:w="2575" w:type="dxa"/>
          </w:tcPr>
          <w:p w14:paraId="535632DC" w14:textId="77777777" w:rsidR="00000000" w:rsidRDefault="007478C2">
            <w:pPr>
              <w:pStyle w:val="NormalWeb"/>
              <w:rPr>
                <w:color w:val="000000"/>
                <w:sz w:val="18"/>
              </w:rPr>
            </w:pPr>
            <w:r>
              <w:rPr>
                <w:rFonts w:hint="eastAsia"/>
                <w:color w:val="000000"/>
                <w:sz w:val="18"/>
              </w:rPr>
              <w:t>（</w:t>
            </w:r>
            <w:r>
              <w:rPr>
                <w:rFonts w:hint="eastAsia"/>
                <w:color w:val="000000"/>
                <w:sz w:val="18"/>
              </w:rPr>
              <w:t>2034</w:t>
            </w:r>
            <w:r>
              <w:rPr>
                <w:rFonts w:hint="eastAsia"/>
                <w:color w:val="000000"/>
                <w:sz w:val="18"/>
              </w:rPr>
              <w:t>）</w:t>
            </w:r>
          </w:p>
        </w:tc>
      </w:tr>
      <w:tr w:rsidR="00000000" w14:paraId="13F47F35" w14:textId="77777777">
        <w:trPr>
          <w:jc w:val="center"/>
        </w:trPr>
        <w:tc>
          <w:tcPr>
            <w:tcW w:w="4819" w:type="dxa"/>
            <w:vAlign w:val="center"/>
          </w:tcPr>
          <w:p w14:paraId="286C0E01" w14:textId="77777777" w:rsidR="00000000" w:rsidRDefault="007478C2">
            <w:pPr>
              <w:pStyle w:val="NormalWeb"/>
              <w:rPr>
                <w:b/>
                <w:color w:val="000000"/>
              </w:rPr>
            </w:pPr>
            <w:r>
              <w:rPr>
                <w:rFonts w:hint="eastAsia"/>
                <w:b/>
                <w:color w:val="000000"/>
              </w:rPr>
              <w:t>五、其他综合收益的税后净额</w:t>
            </w:r>
          </w:p>
        </w:tc>
        <w:tc>
          <w:tcPr>
            <w:tcW w:w="727" w:type="dxa"/>
          </w:tcPr>
          <w:p w14:paraId="5462003F" w14:textId="77777777" w:rsidR="00000000" w:rsidRDefault="007478C2">
            <w:pPr>
              <w:pStyle w:val="NormalWeb"/>
              <w:rPr>
                <w:color w:val="000000"/>
              </w:rPr>
            </w:pPr>
          </w:p>
        </w:tc>
        <w:tc>
          <w:tcPr>
            <w:tcW w:w="2340" w:type="dxa"/>
            <w:vAlign w:val="bottom"/>
          </w:tcPr>
          <w:p w14:paraId="4EB06074" w14:textId="77777777" w:rsidR="00000000" w:rsidRDefault="007478C2">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3999</w:t>
            </w:r>
            <w:r>
              <w:rPr>
                <w:rFonts w:ascii="Times New Roman" w:hAnsi="Times New Roman" w:hint="eastAsia"/>
                <w:color w:val="000000"/>
                <w:sz w:val="18"/>
              </w:rPr>
              <w:t>）</w:t>
            </w:r>
          </w:p>
        </w:tc>
        <w:tc>
          <w:tcPr>
            <w:tcW w:w="2575" w:type="dxa"/>
            <w:vAlign w:val="bottom"/>
          </w:tcPr>
          <w:p w14:paraId="5F712DBC" w14:textId="77777777" w:rsidR="00000000" w:rsidRDefault="007478C2">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3999</w:t>
            </w:r>
            <w:r>
              <w:rPr>
                <w:rFonts w:ascii="Times New Roman" w:hAnsi="Times New Roman" w:hint="eastAsia"/>
                <w:color w:val="000000"/>
                <w:sz w:val="18"/>
              </w:rPr>
              <w:t>）</w:t>
            </w:r>
          </w:p>
        </w:tc>
      </w:tr>
      <w:tr w:rsidR="00000000" w14:paraId="6437985D" w14:textId="77777777">
        <w:trPr>
          <w:jc w:val="center"/>
        </w:trPr>
        <w:tc>
          <w:tcPr>
            <w:tcW w:w="4819" w:type="dxa"/>
            <w:vAlign w:val="center"/>
          </w:tcPr>
          <w:p w14:paraId="25C0DC0A" w14:textId="77777777" w:rsidR="00000000" w:rsidRDefault="007478C2">
            <w:pPr>
              <w:pStyle w:val="NormalWeb"/>
              <w:rPr>
                <w:b/>
                <w:color w:val="000000"/>
              </w:rPr>
            </w:pPr>
            <w:r>
              <w:rPr>
                <w:rFonts w:hint="eastAsia"/>
                <w:b/>
                <w:color w:val="000000"/>
              </w:rPr>
              <w:t>六、综合收益总额</w:t>
            </w:r>
          </w:p>
        </w:tc>
        <w:tc>
          <w:tcPr>
            <w:tcW w:w="727" w:type="dxa"/>
          </w:tcPr>
          <w:p w14:paraId="72C61F8E" w14:textId="77777777" w:rsidR="00000000" w:rsidRDefault="007478C2">
            <w:pPr>
              <w:pStyle w:val="NormalWeb"/>
              <w:rPr>
                <w:color w:val="000000"/>
              </w:rPr>
            </w:pPr>
          </w:p>
        </w:tc>
        <w:tc>
          <w:tcPr>
            <w:tcW w:w="2340" w:type="dxa"/>
            <w:vAlign w:val="bottom"/>
          </w:tcPr>
          <w:p w14:paraId="35B58612" w14:textId="77777777" w:rsidR="00000000" w:rsidRDefault="007478C2">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4000</w:t>
            </w:r>
            <w:r>
              <w:rPr>
                <w:rFonts w:ascii="Times New Roman" w:hAnsi="Times New Roman" w:hint="eastAsia"/>
                <w:color w:val="000000"/>
                <w:sz w:val="18"/>
              </w:rPr>
              <w:t>）</w:t>
            </w:r>
          </w:p>
        </w:tc>
        <w:tc>
          <w:tcPr>
            <w:tcW w:w="2575" w:type="dxa"/>
            <w:vAlign w:val="bottom"/>
          </w:tcPr>
          <w:p w14:paraId="0FE52135" w14:textId="77777777" w:rsidR="00000000" w:rsidRDefault="007478C2">
            <w:pPr>
              <w:pStyle w:val="NormalWeb"/>
              <w:rPr>
                <w:color w:val="000000"/>
                <w:sz w:val="18"/>
              </w:rPr>
            </w:pPr>
            <w:r>
              <w:rPr>
                <w:rFonts w:ascii="Times New Roman" w:hAnsi="Times New Roman" w:hint="eastAsia"/>
                <w:color w:val="000000"/>
                <w:sz w:val="18"/>
              </w:rPr>
              <w:t>（</w:t>
            </w:r>
            <w:r>
              <w:rPr>
                <w:rFonts w:ascii="Times New Roman" w:hAnsi="Times New Roman" w:hint="eastAsia"/>
                <w:color w:val="000000"/>
                <w:sz w:val="18"/>
              </w:rPr>
              <w:t>4000</w:t>
            </w:r>
            <w:r>
              <w:rPr>
                <w:rFonts w:ascii="Times New Roman" w:hAnsi="Times New Roman" w:hint="eastAsia"/>
                <w:color w:val="000000"/>
                <w:sz w:val="18"/>
              </w:rPr>
              <w:t>）</w:t>
            </w:r>
          </w:p>
        </w:tc>
      </w:tr>
    </w:tbl>
    <w:p w14:paraId="43DD04C5" w14:textId="77777777" w:rsidR="00000000" w:rsidRDefault="007478C2">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0651</w:t>
      </w:r>
      <w:r>
        <w:rPr>
          <w:rFonts w:ascii="宋体" w:hAnsi="宋体" w:hint="eastAsia"/>
          <w:color w:val="000000"/>
          <w:kern w:val="0"/>
          <w:sz w:val="18"/>
        </w:rPr>
        <w:t>）</w:t>
      </w:r>
    </w:p>
    <w:p w14:paraId="110CE35E" w14:textId="77777777" w:rsidR="00000000" w:rsidRDefault="007478C2">
      <w:pPr>
        <w:rPr>
          <w:rFonts w:ascii="宋体" w:hAnsi="宋体"/>
          <w:color w:val="000000"/>
          <w:kern w:val="0"/>
          <w:sz w:val="18"/>
        </w:rPr>
      </w:pPr>
    </w:p>
    <w:p w14:paraId="367B52E8" w14:textId="77777777" w:rsidR="00000000" w:rsidRDefault="007478C2">
      <w:pPr>
        <w:pStyle w:val="Heading2"/>
        <w:rPr>
          <w:rFonts w:ascii="宋体" w:hAnsi="宋体"/>
          <w:color w:val="000000"/>
        </w:rPr>
      </w:pPr>
      <w:bookmarkStart w:id="127" w:name="_Toc13473"/>
      <w:bookmarkStart w:id="128" w:name="_Toc16217"/>
      <w:bookmarkStart w:id="129" w:name="_Toc101344033"/>
      <w:r>
        <w:rPr>
          <w:rFonts w:ascii="宋体" w:hAnsi="宋体" w:hint="eastAsia"/>
          <w:color w:val="000000"/>
        </w:rPr>
        <w:t xml:space="preserve">7.3 </w:t>
      </w:r>
      <w:r>
        <w:rPr>
          <w:rFonts w:ascii="宋体" w:hAnsi="宋体" w:hint="eastAsia"/>
          <w:color w:val="000000"/>
        </w:rPr>
        <w:t>净资产（基金净值）变动表</w:t>
      </w:r>
      <w:bookmarkEnd w:id="127"/>
      <w:bookmarkEnd w:id="128"/>
      <w:bookmarkEnd w:id="129"/>
    </w:p>
    <w:p w14:paraId="34286C3E" w14:textId="77777777" w:rsidR="00000000" w:rsidRDefault="007478C2">
      <w:pPr>
        <w:spacing w:line="360" w:lineRule="auto"/>
        <w:rPr>
          <w:color w:val="000000"/>
          <w:sz w:val="24"/>
        </w:rPr>
      </w:pPr>
      <w:r>
        <w:rPr>
          <w:rFonts w:hint="eastAsia"/>
          <w:color w:val="000000"/>
          <w:sz w:val="24"/>
        </w:rPr>
        <w:t>会计主体：××证券投资基金</w:t>
      </w:r>
      <w:r>
        <w:rPr>
          <w:rFonts w:ascii="宋体" w:hAnsi="宋体" w:hint="eastAsia"/>
          <w:color w:val="000000"/>
          <w:kern w:val="0"/>
          <w:sz w:val="18"/>
        </w:rPr>
        <w:t>（</w:t>
      </w:r>
      <w:r>
        <w:rPr>
          <w:rFonts w:ascii="宋体" w:hAnsi="宋体" w:hint="eastAsia"/>
          <w:color w:val="000000"/>
          <w:kern w:val="0"/>
          <w:sz w:val="18"/>
        </w:rPr>
        <w:t>0009</w:t>
      </w:r>
      <w:r>
        <w:rPr>
          <w:rFonts w:ascii="宋体" w:hAnsi="宋体" w:hint="eastAsia"/>
          <w:color w:val="000000"/>
          <w:kern w:val="0"/>
          <w:sz w:val="18"/>
        </w:rPr>
        <w:t>）</w:t>
      </w:r>
    </w:p>
    <w:p w14:paraId="0DCD57D3" w14:textId="77777777" w:rsidR="00000000" w:rsidRDefault="007478C2">
      <w:pPr>
        <w:spacing w:line="360" w:lineRule="auto"/>
        <w:rPr>
          <w:color w:val="000000"/>
          <w:sz w:val="24"/>
        </w:rPr>
      </w:pPr>
      <w:r>
        <w:rPr>
          <w:rFonts w:hint="eastAsia"/>
          <w:color w:val="000000"/>
          <w:sz w:val="24"/>
        </w:rPr>
        <w:t>本报告期：</w:t>
      </w:r>
      <w:r>
        <w:rPr>
          <w:color w:val="000000"/>
          <w:sz w:val="24"/>
        </w:rPr>
        <w:t>___</w:t>
      </w:r>
      <w:r>
        <w:rPr>
          <w:rFonts w:hint="eastAsia"/>
          <w:color w:val="000000"/>
          <w:sz w:val="24"/>
        </w:rPr>
        <w:t>年</w:t>
      </w:r>
      <w:r>
        <w:rPr>
          <w:color w:val="000000"/>
          <w:sz w:val="24"/>
        </w:rPr>
        <w:t>___</w:t>
      </w:r>
      <w:r>
        <w:rPr>
          <w:rFonts w:hint="eastAsia"/>
          <w:color w:val="000000"/>
          <w:sz w:val="24"/>
        </w:rPr>
        <w:t>月</w:t>
      </w:r>
      <w:r>
        <w:rPr>
          <w:color w:val="000000"/>
          <w:sz w:val="24"/>
        </w:rPr>
        <w:t>___</w:t>
      </w:r>
      <w:r>
        <w:rPr>
          <w:rFonts w:hint="eastAsia"/>
          <w:color w:val="000000"/>
          <w:sz w:val="24"/>
        </w:rPr>
        <w:t>日</w:t>
      </w:r>
      <w:r>
        <w:rPr>
          <w:rFonts w:ascii="宋体" w:hAnsi="宋体" w:hint="eastAsia"/>
          <w:color w:val="000000"/>
          <w:kern w:val="0"/>
          <w:sz w:val="18"/>
        </w:rPr>
        <w:t>（</w:t>
      </w:r>
      <w:r>
        <w:rPr>
          <w:rFonts w:ascii="宋体" w:hAnsi="宋体" w:hint="eastAsia"/>
          <w:color w:val="000000"/>
          <w:kern w:val="0"/>
          <w:sz w:val="18"/>
        </w:rPr>
        <w:t>2023</w:t>
      </w:r>
      <w:r>
        <w:rPr>
          <w:rFonts w:ascii="宋体" w:hAnsi="宋体" w:hint="eastAsia"/>
          <w:color w:val="000000"/>
          <w:kern w:val="0"/>
          <w:sz w:val="18"/>
        </w:rPr>
        <w:t>）</w:t>
      </w:r>
      <w:r>
        <w:rPr>
          <w:rFonts w:hint="eastAsia"/>
          <w:color w:val="000000"/>
          <w:sz w:val="24"/>
        </w:rPr>
        <w:t>至</w:t>
      </w:r>
      <w:r>
        <w:rPr>
          <w:color w:val="000000"/>
          <w:sz w:val="24"/>
        </w:rPr>
        <w:t>__</w:t>
      </w:r>
      <w:r>
        <w:rPr>
          <w:color w:val="000000"/>
          <w:sz w:val="24"/>
        </w:rPr>
        <w:t>_</w:t>
      </w:r>
      <w:r>
        <w:rPr>
          <w:rFonts w:hint="eastAsia"/>
          <w:color w:val="000000"/>
          <w:sz w:val="24"/>
        </w:rPr>
        <w:t>年</w:t>
      </w:r>
      <w:r>
        <w:rPr>
          <w:color w:val="000000"/>
          <w:sz w:val="24"/>
        </w:rPr>
        <w:t>___</w:t>
      </w:r>
      <w:r>
        <w:rPr>
          <w:rFonts w:hint="eastAsia"/>
          <w:color w:val="000000"/>
          <w:sz w:val="24"/>
        </w:rPr>
        <w:t>月</w:t>
      </w:r>
      <w:r>
        <w:rPr>
          <w:color w:val="000000"/>
          <w:sz w:val="24"/>
        </w:rPr>
        <w:t>___</w:t>
      </w:r>
      <w:r>
        <w:rPr>
          <w:rFonts w:hint="eastAsia"/>
          <w:color w:val="000000"/>
          <w:sz w:val="24"/>
        </w:rPr>
        <w:t>日</w:t>
      </w:r>
      <w:r>
        <w:rPr>
          <w:rFonts w:ascii="宋体" w:hAnsi="宋体" w:hint="eastAsia"/>
          <w:color w:val="000000"/>
          <w:kern w:val="0"/>
          <w:sz w:val="18"/>
        </w:rPr>
        <w:t>（</w:t>
      </w:r>
      <w:r>
        <w:rPr>
          <w:rFonts w:ascii="宋体" w:hAnsi="宋体" w:hint="eastAsia"/>
          <w:color w:val="000000"/>
          <w:kern w:val="0"/>
          <w:sz w:val="18"/>
        </w:rPr>
        <w:t>2024</w:t>
      </w:r>
      <w:r>
        <w:rPr>
          <w:rFonts w:ascii="宋体" w:hAnsi="宋体" w:hint="eastAsia"/>
          <w:color w:val="000000"/>
          <w:kern w:val="0"/>
          <w:sz w:val="18"/>
        </w:rPr>
        <w:t>）</w:t>
      </w:r>
    </w:p>
    <w:p w14:paraId="19AEF034" w14:textId="77777777" w:rsidR="00000000" w:rsidRDefault="007478C2">
      <w:pPr>
        <w:spacing w:line="360" w:lineRule="auto"/>
        <w:jc w:val="right"/>
        <w:rPr>
          <w:rFonts w:ascii="宋体" w:hAnsi="宋体"/>
          <w:b/>
          <w:color w:val="FF0000"/>
          <w:sz w:val="24"/>
        </w:rPr>
      </w:pPr>
      <w:r>
        <w:rPr>
          <w:rFonts w:ascii="宋体" w:hAnsi="宋体" w:hint="eastAsia"/>
          <w:color w:val="000000"/>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58"/>
        <w:gridCol w:w="1313"/>
        <w:gridCol w:w="1911"/>
        <w:gridCol w:w="1322"/>
        <w:gridCol w:w="1392"/>
      </w:tblGrid>
      <w:tr w:rsidR="00000000" w14:paraId="55EEABC4" w14:textId="77777777">
        <w:trPr>
          <w:cantSplit/>
          <w:trHeight w:val="624"/>
          <w:jc w:val="center"/>
        </w:trPr>
        <w:tc>
          <w:tcPr>
            <w:tcW w:w="5658" w:type="dxa"/>
            <w:vMerge w:val="restart"/>
            <w:vAlign w:val="center"/>
          </w:tcPr>
          <w:p w14:paraId="6741B75B" w14:textId="77777777" w:rsidR="00000000" w:rsidRDefault="007478C2">
            <w:pPr>
              <w:jc w:val="center"/>
              <w:rPr>
                <w:rFonts w:ascii="宋体" w:hAnsi="宋体"/>
                <w:b/>
                <w:color w:val="000000"/>
                <w:sz w:val="24"/>
              </w:rPr>
            </w:pPr>
            <w:r>
              <w:rPr>
                <w:rFonts w:ascii="宋体" w:hAnsi="宋体" w:hint="eastAsia"/>
                <w:b/>
                <w:color w:val="000000"/>
                <w:sz w:val="24"/>
              </w:rPr>
              <w:t>项目</w:t>
            </w:r>
          </w:p>
        </w:tc>
        <w:tc>
          <w:tcPr>
            <w:tcW w:w="5938" w:type="dxa"/>
            <w:gridSpan w:val="4"/>
          </w:tcPr>
          <w:p w14:paraId="5F240E4D" w14:textId="77777777" w:rsidR="00000000" w:rsidRDefault="007478C2">
            <w:pPr>
              <w:jc w:val="center"/>
              <w:rPr>
                <w:rFonts w:ascii="宋体" w:hAnsi="宋体"/>
                <w:b/>
                <w:color w:val="000000"/>
                <w:sz w:val="24"/>
              </w:rPr>
            </w:pPr>
            <w:r>
              <w:rPr>
                <w:rFonts w:ascii="宋体" w:hAnsi="宋体" w:hint="eastAsia"/>
                <w:b/>
                <w:color w:val="000000"/>
                <w:sz w:val="24"/>
              </w:rPr>
              <w:t>本期</w:t>
            </w:r>
          </w:p>
          <w:p w14:paraId="05457D90" w14:textId="77777777" w:rsidR="00000000" w:rsidRDefault="007478C2">
            <w:pPr>
              <w:jc w:val="center"/>
              <w:rPr>
                <w:rFonts w:ascii="宋体" w:hAnsi="宋体"/>
                <w:b/>
                <w:color w:val="000000"/>
                <w:sz w:val="24"/>
              </w:rPr>
            </w:pPr>
            <w:r>
              <w:rPr>
                <w:rFonts w:hint="eastAsia"/>
                <w:b/>
                <w:color w:val="000000"/>
                <w:sz w:val="24"/>
              </w:rPr>
              <w:t>_</w:t>
            </w:r>
            <w:r>
              <w:rPr>
                <w:rFonts w:hint="eastAsia"/>
                <w:b/>
                <w:color w:val="000000"/>
                <w:sz w:val="24"/>
              </w:rPr>
              <w:t>年</w:t>
            </w:r>
            <w:r>
              <w:rPr>
                <w:rFonts w:hint="eastAsia"/>
                <w:b/>
                <w:color w:val="000000"/>
                <w:sz w:val="24"/>
              </w:rPr>
              <w:t>_</w:t>
            </w:r>
            <w:r>
              <w:rPr>
                <w:rFonts w:hint="eastAsia"/>
                <w:b/>
                <w:color w:val="000000"/>
                <w:sz w:val="24"/>
              </w:rPr>
              <w:t>月</w:t>
            </w:r>
            <w:r>
              <w:rPr>
                <w:rFonts w:hint="eastAsia"/>
                <w:b/>
                <w:color w:val="000000"/>
                <w:sz w:val="24"/>
              </w:rPr>
              <w:t>_</w:t>
            </w:r>
            <w:r>
              <w:rPr>
                <w:rFonts w:hint="eastAsia"/>
                <w:b/>
                <w:color w:val="000000"/>
                <w:sz w:val="24"/>
              </w:rPr>
              <w:t>日至</w:t>
            </w:r>
            <w:r>
              <w:rPr>
                <w:rFonts w:hint="eastAsia"/>
                <w:b/>
                <w:color w:val="000000"/>
                <w:sz w:val="24"/>
              </w:rPr>
              <w:t>_</w:t>
            </w:r>
            <w:r>
              <w:rPr>
                <w:rFonts w:hint="eastAsia"/>
                <w:b/>
                <w:color w:val="000000"/>
                <w:sz w:val="24"/>
              </w:rPr>
              <w:t>年</w:t>
            </w:r>
            <w:r>
              <w:rPr>
                <w:rFonts w:hint="eastAsia"/>
                <w:b/>
                <w:color w:val="000000"/>
                <w:sz w:val="24"/>
              </w:rPr>
              <w:t>_</w:t>
            </w:r>
            <w:r>
              <w:rPr>
                <w:rFonts w:hint="eastAsia"/>
                <w:b/>
                <w:color w:val="000000"/>
                <w:sz w:val="24"/>
              </w:rPr>
              <w:t>月</w:t>
            </w:r>
            <w:r>
              <w:rPr>
                <w:rFonts w:hint="eastAsia"/>
                <w:b/>
                <w:color w:val="000000"/>
                <w:sz w:val="24"/>
              </w:rPr>
              <w:t>_</w:t>
            </w:r>
            <w:r>
              <w:rPr>
                <w:rFonts w:hint="eastAsia"/>
                <w:b/>
                <w:color w:val="000000"/>
                <w:sz w:val="24"/>
              </w:rPr>
              <w:t>日</w:t>
            </w:r>
          </w:p>
        </w:tc>
      </w:tr>
      <w:tr w:rsidR="00000000" w14:paraId="5EC06D42" w14:textId="77777777">
        <w:trPr>
          <w:cantSplit/>
          <w:trHeight w:val="619"/>
          <w:jc w:val="center"/>
        </w:trPr>
        <w:tc>
          <w:tcPr>
            <w:tcW w:w="5658" w:type="dxa"/>
            <w:vMerge/>
            <w:vAlign w:val="center"/>
          </w:tcPr>
          <w:p w14:paraId="40406FB8" w14:textId="77777777" w:rsidR="00000000" w:rsidRDefault="007478C2">
            <w:pPr>
              <w:jc w:val="center"/>
              <w:rPr>
                <w:rFonts w:ascii="宋体" w:hAnsi="宋体"/>
                <w:b/>
                <w:color w:val="000000"/>
                <w:sz w:val="24"/>
              </w:rPr>
            </w:pPr>
          </w:p>
        </w:tc>
        <w:tc>
          <w:tcPr>
            <w:tcW w:w="1313" w:type="dxa"/>
            <w:vAlign w:val="center"/>
          </w:tcPr>
          <w:p w14:paraId="030AC6CE" w14:textId="77777777" w:rsidR="00000000" w:rsidRDefault="007478C2">
            <w:pPr>
              <w:jc w:val="center"/>
              <w:rPr>
                <w:rFonts w:ascii="宋体" w:hAnsi="宋体"/>
                <w:b/>
                <w:color w:val="000000"/>
                <w:sz w:val="24"/>
              </w:rPr>
            </w:pPr>
            <w:r>
              <w:rPr>
                <w:rFonts w:ascii="宋体" w:hAnsi="宋体" w:hint="eastAsia"/>
                <w:b/>
                <w:color w:val="000000"/>
                <w:sz w:val="24"/>
              </w:rPr>
              <w:t>实收基金</w:t>
            </w:r>
          </w:p>
        </w:tc>
        <w:tc>
          <w:tcPr>
            <w:tcW w:w="1911" w:type="dxa"/>
          </w:tcPr>
          <w:p w14:paraId="4F7981F6" w14:textId="77777777" w:rsidR="00000000" w:rsidRDefault="007478C2">
            <w:pPr>
              <w:jc w:val="center"/>
              <w:rPr>
                <w:rFonts w:ascii="宋体" w:hAnsi="宋体"/>
                <w:b/>
                <w:color w:val="000000"/>
                <w:sz w:val="24"/>
              </w:rPr>
            </w:pPr>
            <w:r>
              <w:rPr>
                <w:rFonts w:ascii="宋体" w:hAnsi="宋体" w:hint="eastAsia"/>
                <w:b/>
                <w:color w:val="000000"/>
                <w:sz w:val="24"/>
              </w:rPr>
              <w:t>其他综合</w:t>
            </w:r>
          </w:p>
          <w:p w14:paraId="037B8BE5" w14:textId="77777777" w:rsidR="00000000" w:rsidRDefault="007478C2">
            <w:pPr>
              <w:jc w:val="center"/>
              <w:rPr>
                <w:rFonts w:ascii="宋体" w:hAnsi="宋体"/>
                <w:b/>
                <w:color w:val="000000"/>
                <w:sz w:val="24"/>
              </w:rPr>
            </w:pPr>
            <w:r>
              <w:rPr>
                <w:rFonts w:ascii="宋体" w:hAnsi="宋体" w:hint="eastAsia"/>
                <w:b/>
                <w:color w:val="000000"/>
                <w:sz w:val="24"/>
              </w:rPr>
              <w:t>收益（若有</w:t>
            </w:r>
            <w:r>
              <w:rPr>
                <w:rFonts w:ascii="宋体" w:hAnsi="宋体"/>
                <w:b/>
                <w:color w:val="000000"/>
                <w:sz w:val="24"/>
              </w:rPr>
              <w:t>）</w:t>
            </w:r>
          </w:p>
        </w:tc>
        <w:tc>
          <w:tcPr>
            <w:tcW w:w="1322" w:type="dxa"/>
            <w:vAlign w:val="center"/>
          </w:tcPr>
          <w:p w14:paraId="35B28C49" w14:textId="77777777" w:rsidR="00000000" w:rsidRDefault="007478C2">
            <w:pPr>
              <w:jc w:val="center"/>
              <w:rPr>
                <w:rFonts w:ascii="宋体" w:hAnsi="宋体"/>
                <w:b/>
                <w:color w:val="000000"/>
                <w:sz w:val="24"/>
              </w:rPr>
            </w:pPr>
            <w:r>
              <w:rPr>
                <w:rFonts w:ascii="宋体" w:hAnsi="宋体" w:hint="eastAsia"/>
                <w:b/>
                <w:color w:val="000000"/>
                <w:sz w:val="24"/>
              </w:rPr>
              <w:t>未分配</w:t>
            </w:r>
          </w:p>
          <w:p w14:paraId="1DBC99EC" w14:textId="77777777" w:rsidR="00000000" w:rsidRDefault="007478C2">
            <w:pPr>
              <w:jc w:val="center"/>
              <w:rPr>
                <w:rFonts w:ascii="宋体" w:hAnsi="宋体"/>
                <w:b/>
                <w:color w:val="000000"/>
                <w:sz w:val="24"/>
              </w:rPr>
            </w:pPr>
            <w:r>
              <w:rPr>
                <w:rFonts w:ascii="宋体" w:hAnsi="宋体" w:hint="eastAsia"/>
                <w:b/>
                <w:color w:val="000000"/>
                <w:sz w:val="24"/>
              </w:rPr>
              <w:t>利润</w:t>
            </w:r>
          </w:p>
        </w:tc>
        <w:tc>
          <w:tcPr>
            <w:tcW w:w="1392" w:type="dxa"/>
            <w:vAlign w:val="center"/>
          </w:tcPr>
          <w:p w14:paraId="6769BE8F" w14:textId="77777777" w:rsidR="00000000" w:rsidRDefault="007478C2">
            <w:pPr>
              <w:jc w:val="center"/>
              <w:rPr>
                <w:rFonts w:ascii="宋体" w:hAnsi="宋体"/>
                <w:b/>
                <w:color w:val="000000"/>
                <w:sz w:val="24"/>
              </w:rPr>
            </w:pPr>
            <w:r>
              <w:rPr>
                <w:rFonts w:ascii="宋体" w:hAnsi="宋体" w:hint="eastAsia"/>
                <w:b/>
                <w:color w:val="000000"/>
                <w:sz w:val="24"/>
              </w:rPr>
              <w:t>净资产合计</w:t>
            </w:r>
          </w:p>
        </w:tc>
      </w:tr>
      <w:tr w:rsidR="00000000" w14:paraId="7BCEE1B6" w14:textId="77777777">
        <w:trPr>
          <w:trHeight w:val="90"/>
          <w:jc w:val="center"/>
        </w:trPr>
        <w:tc>
          <w:tcPr>
            <w:tcW w:w="5658" w:type="dxa"/>
          </w:tcPr>
          <w:p w14:paraId="172C59BE" w14:textId="77777777" w:rsidR="00000000" w:rsidRDefault="007478C2">
            <w:pPr>
              <w:rPr>
                <w:rFonts w:ascii="宋体" w:hAnsi="宋体"/>
                <w:color w:val="000000"/>
                <w:sz w:val="24"/>
              </w:rPr>
            </w:pPr>
            <w:r>
              <w:rPr>
                <w:rFonts w:ascii="宋体" w:hAnsi="宋体" w:hint="eastAsia"/>
                <w:color w:val="000000"/>
                <w:sz w:val="24"/>
              </w:rPr>
              <w:t>一、上期期末净资产（基金净值）</w:t>
            </w:r>
          </w:p>
        </w:tc>
        <w:tc>
          <w:tcPr>
            <w:tcW w:w="1313" w:type="dxa"/>
            <w:vAlign w:val="bottom"/>
          </w:tcPr>
          <w:p w14:paraId="1B7B7C8E" w14:textId="77777777" w:rsidR="00000000" w:rsidRDefault="007478C2">
            <w:pPr>
              <w:jc w:val="center"/>
              <w:rPr>
                <w:rFonts w:ascii="宋体" w:hAnsi="宋体" w:hint="eastAsia"/>
                <w:color w:val="000000"/>
                <w:kern w:val="0"/>
                <w:sz w:val="18"/>
              </w:rPr>
            </w:pPr>
            <w:r>
              <w:rPr>
                <w:rFonts w:hint="eastAsia"/>
                <w:color w:val="000000"/>
                <w:sz w:val="18"/>
              </w:rPr>
              <w:t>（</w:t>
            </w:r>
            <w:r>
              <w:rPr>
                <w:rFonts w:hint="eastAsia"/>
                <w:color w:val="000000"/>
                <w:sz w:val="18"/>
              </w:rPr>
              <w:t>0654</w:t>
            </w:r>
            <w:r>
              <w:rPr>
                <w:rFonts w:hint="eastAsia"/>
                <w:color w:val="000000"/>
                <w:sz w:val="18"/>
              </w:rPr>
              <w:t>）</w:t>
            </w:r>
          </w:p>
        </w:tc>
        <w:tc>
          <w:tcPr>
            <w:tcW w:w="1911" w:type="dxa"/>
            <w:vAlign w:val="bottom"/>
          </w:tcPr>
          <w:p w14:paraId="6B6625B4" w14:textId="77777777" w:rsidR="00000000" w:rsidRDefault="007478C2">
            <w:pPr>
              <w:jc w:val="center"/>
              <w:rPr>
                <w:rFonts w:ascii="宋体" w:hAnsi="宋体"/>
                <w:color w:val="000000"/>
                <w:kern w:val="0"/>
                <w:sz w:val="18"/>
              </w:rPr>
            </w:pPr>
            <w:r>
              <w:rPr>
                <w:rFonts w:hint="eastAsia"/>
                <w:color w:val="000000"/>
                <w:sz w:val="18"/>
              </w:rPr>
              <w:t>(4057)</w:t>
            </w:r>
          </w:p>
        </w:tc>
        <w:tc>
          <w:tcPr>
            <w:tcW w:w="1322" w:type="dxa"/>
            <w:vAlign w:val="bottom"/>
          </w:tcPr>
          <w:p w14:paraId="48C16D97" w14:textId="77777777" w:rsidR="00000000" w:rsidRDefault="007478C2">
            <w:pPr>
              <w:jc w:val="center"/>
              <w:rPr>
                <w:rFonts w:ascii="宋体" w:hAnsi="宋体" w:hint="eastAsia"/>
                <w:color w:val="000000"/>
                <w:kern w:val="0"/>
                <w:sz w:val="18"/>
              </w:rPr>
            </w:pPr>
            <w:r>
              <w:rPr>
                <w:rFonts w:hint="eastAsia"/>
                <w:color w:val="000000"/>
                <w:sz w:val="18"/>
              </w:rPr>
              <w:t>（</w:t>
            </w:r>
            <w:r>
              <w:rPr>
                <w:rFonts w:hint="eastAsia"/>
                <w:color w:val="000000"/>
                <w:sz w:val="18"/>
              </w:rPr>
              <w:t>0655</w:t>
            </w:r>
            <w:r>
              <w:rPr>
                <w:rFonts w:hint="eastAsia"/>
                <w:color w:val="000000"/>
                <w:sz w:val="18"/>
              </w:rPr>
              <w:t>）</w:t>
            </w:r>
          </w:p>
        </w:tc>
        <w:tc>
          <w:tcPr>
            <w:tcW w:w="1392" w:type="dxa"/>
            <w:vAlign w:val="bottom"/>
          </w:tcPr>
          <w:p w14:paraId="3F9615CB" w14:textId="77777777" w:rsidR="00000000" w:rsidRDefault="007478C2">
            <w:pPr>
              <w:jc w:val="center"/>
              <w:rPr>
                <w:rFonts w:ascii="宋体" w:hAnsi="宋体" w:hint="eastAsia"/>
                <w:color w:val="000000"/>
                <w:kern w:val="0"/>
                <w:sz w:val="18"/>
              </w:rPr>
            </w:pPr>
            <w:r>
              <w:rPr>
                <w:rFonts w:hint="eastAsia"/>
                <w:color w:val="000000"/>
                <w:sz w:val="18"/>
              </w:rPr>
              <w:t>（</w:t>
            </w:r>
            <w:r>
              <w:rPr>
                <w:rFonts w:hint="eastAsia"/>
                <w:color w:val="000000"/>
                <w:sz w:val="18"/>
              </w:rPr>
              <w:t>0656</w:t>
            </w:r>
            <w:r>
              <w:rPr>
                <w:rFonts w:hint="eastAsia"/>
                <w:color w:val="000000"/>
                <w:sz w:val="18"/>
              </w:rPr>
              <w:t>）</w:t>
            </w:r>
          </w:p>
        </w:tc>
      </w:tr>
      <w:tr w:rsidR="00000000" w14:paraId="78AB7A38" w14:textId="77777777">
        <w:trPr>
          <w:trHeight w:val="90"/>
          <w:jc w:val="center"/>
        </w:trPr>
        <w:tc>
          <w:tcPr>
            <w:tcW w:w="5658" w:type="dxa"/>
          </w:tcPr>
          <w:p w14:paraId="4AB60292" w14:textId="77777777" w:rsidR="00000000" w:rsidRDefault="007478C2">
            <w:pPr>
              <w:rPr>
                <w:rFonts w:ascii="宋体" w:hAnsi="宋体"/>
                <w:color w:val="000000"/>
                <w:sz w:val="24"/>
              </w:rPr>
            </w:pPr>
            <w:r>
              <w:rPr>
                <w:rFonts w:ascii="宋体" w:hAnsi="宋体" w:hint="eastAsia"/>
                <w:color w:val="000000"/>
                <w:sz w:val="24"/>
              </w:rPr>
              <w:t>加：会计政策变更（若有</w:t>
            </w:r>
            <w:r>
              <w:rPr>
                <w:rFonts w:ascii="宋体" w:hAnsi="宋体"/>
                <w:color w:val="000000"/>
                <w:sz w:val="24"/>
              </w:rPr>
              <w:t>）</w:t>
            </w:r>
          </w:p>
        </w:tc>
        <w:tc>
          <w:tcPr>
            <w:tcW w:w="1313" w:type="dxa"/>
            <w:vAlign w:val="bottom"/>
          </w:tcPr>
          <w:p w14:paraId="438D73D4" w14:textId="77777777" w:rsidR="00000000" w:rsidRDefault="007478C2">
            <w:pPr>
              <w:jc w:val="center"/>
              <w:rPr>
                <w:rFonts w:ascii="宋体" w:hAnsi="宋体"/>
                <w:color w:val="000000"/>
                <w:kern w:val="0"/>
                <w:sz w:val="18"/>
              </w:rPr>
            </w:pPr>
            <w:r>
              <w:rPr>
                <w:rFonts w:hint="eastAsia"/>
                <w:color w:val="000000"/>
                <w:sz w:val="18"/>
              </w:rPr>
              <w:t>(4062)</w:t>
            </w:r>
          </w:p>
        </w:tc>
        <w:tc>
          <w:tcPr>
            <w:tcW w:w="1911" w:type="dxa"/>
            <w:vAlign w:val="bottom"/>
          </w:tcPr>
          <w:p w14:paraId="24A16F39" w14:textId="77777777" w:rsidR="00000000" w:rsidRDefault="007478C2">
            <w:pPr>
              <w:jc w:val="center"/>
              <w:rPr>
                <w:rFonts w:ascii="宋体" w:hAnsi="宋体"/>
                <w:color w:val="000000"/>
                <w:kern w:val="0"/>
                <w:sz w:val="18"/>
              </w:rPr>
            </w:pPr>
            <w:r>
              <w:rPr>
                <w:rFonts w:hint="eastAsia"/>
                <w:color w:val="000000"/>
                <w:sz w:val="18"/>
              </w:rPr>
              <w:t>(4065)</w:t>
            </w:r>
          </w:p>
        </w:tc>
        <w:tc>
          <w:tcPr>
            <w:tcW w:w="1322" w:type="dxa"/>
            <w:vAlign w:val="bottom"/>
          </w:tcPr>
          <w:p w14:paraId="6034A410" w14:textId="77777777" w:rsidR="00000000" w:rsidRDefault="007478C2">
            <w:pPr>
              <w:jc w:val="center"/>
              <w:rPr>
                <w:rFonts w:ascii="宋体" w:hAnsi="宋体"/>
                <w:color w:val="000000"/>
                <w:kern w:val="0"/>
                <w:sz w:val="18"/>
              </w:rPr>
            </w:pPr>
            <w:r>
              <w:rPr>
                <w:rFonts w:hint="eastAsia"/>
                <w:color w:val="000000"/>
                <w:sz w:val="18"/>
              </w:rPr>
              <w:t>(4068)</w:t>
            </w:r>
          </w:p>
        </w:tc>
        <w:tc>
          <w:tcPr>
            <w:tcW w:w="1392" w:type="dxa"/>
            <w:vAlign w:val="bottom"/>
          </w:tcPr>
          <w:p w14:paraId="5E86E928" w14:textId="77777777" w:rsidR="00000000" w:rsidRDefault="007478C2">
            <w:pPr>
              <w:jc w:val="center"/>
              <w:rPr>
                <w:rFonts w:ascii="宋体" w:hAnsi="宋体"/>
                <w:color w:val="000000"/>
                <w:kern w:val="0"/>
                <w:sz w:val="18"/>
              </w:rPr>
            </w:pPr>
            <w:r>
              <w:rPr>
                <w:rFonts w:hint="eastAsia"/>
                <w:color w:val="000000"/>
                <w:sz w:val="18"/>
              </w:rPr>
              <w:t>(4069)</w:t>
            </w:r>
          </w:p>
        </w:tc>
      </w:tr>
      <w:tr w:rsidR="00000000" w14:paraId="4BEFC3D1" w14:textId="77777777">
        <w:trPr>
          <w:jc w:val="center"/>
        </w:trPr>
        <w:tc>
          <w:tcPr>
            <w:tcW w:w="5658" w:type="dxa"/>
          </w:tcPr>
          <w:p w14:paraId="657CBC9D" w14:textId="77777777" w:rsidR="00000000" w:rsidRDefault="007478C2">
            <w:pPr>
              <w:ind w:firstLineChars="200" w:firstLine="480"/>
              <w:rPr>
                <w:rFonts w:ascii="宋体" w:hAnsi="宋体"/>
                <w:color w:val="000000"/>
                <w:sz w:val="24"/>
              </w:rPr>
            </w:pPr>
            <w:r>
              <w:rPr>
                <w:rFonts w:ascii="宋体" w:hAnsi="宋体" w:hint="eastAsia"/>
                <w:color w:val="000000"/>
                <w:sz w:val="24"/>
              </w:rPr>
              <w:t>前期差错更正（若有</w:t>
            </w:r>
            <w:r>
              <w:rPr>
                <w:rFonts w:ascii="宋体" w:hAnsi="宋体"/>
                <w:color w:val="000000"/>
                <w:sz w:val="24"/>
              </w:rPr>
              <w:t>）</w:t>
            </w:r>
          </w:p>
        </w:tc>
        <w:tc>
          <w:tcPr>
            <w:tcW w:w="1313" w:type="dxa"/>
            <w:vAlign w:val="bottom"/>
          </w:tcPr>
          <w:p w14:paraId="7D5CC00D" w14:textId="77777777" w:rsidR="00000000" w:rsidRDefault="007478C2">
            <w:pPr>
              <w:jc w:val="center"/>
              <w:rPr>
                <w:rFonts w:ascii="宋体" w:hAnsi="宋体"/>
                <w:color w:val="000000"/>
                <w:kern w:val="0"/>
                <w:sz w:val="18"/>
              </w:rPr>
            </w:pPr>
            <w:r>
              <w:rPr>
                <w:rFonts w:hint="eastAsia"/>
                <w:color w:val="000000"/>
                <w:sz w:val="18"/>
              </w:rPr>
              <w:t>(4070)</w:t>
            </w:r>
          </w:p>
        </w:tc>
        <w:tc>
          <w:tcPr>
            <w:tcW w:w="1911" w:type="dxa"/>
            <w:vAlign w:val="bottom"/>
          </w:tcPr>
          <w:p w14:paraId="6A40BDF0" w14:textId="77777777" w:rsidR="00000000" w:rsidRDefault="007478C2">
            <w:pPr>
              <w:jc w:val="center"/>
              <w:rPr>
                <w:rFonts w:ascii="宋体" w:hAnsi="宋体"/>
                <w:color w:val="000000"/>
                <w:kern w:val="0"/>
                <w:sz w:val="18"/>
              </w:rPr>
            </w:pPr>
            <w:r>
              <w:rPr>
                <w:rFonts w:hint="eastAsia"/>
                <w:color w:val="000000"/>
                <w:sz w:val="18"/>
              </w:rPr>
              <w:t>(4073)</w:t>
            </w:r>
          </w:p>
        </w:tc>
        <w:tc>
          <w:tcPr>
            <w:tcW w:w="1322" w:type="dxa"/>
            <w:vAlign w:val="bottom"/>
          </w:tcPr>
          <w:p w14:paraId="50C38CE8" w14:textId="77777777" w:rsidR="00000000" w:rsidRDefault="007478C2">
            <w:pPr>
              <w:jc w:val="center"/>
              <w:rPr>
                <w:rFonts w:ascii="宋体" w:hAnsi="宋体"/>
                <w:color w:val="000000"/>
                <w:kern w:val="0"/>
                <w:sz w:val="18"/>
              </w:rPr>
            </w:pPr>
            <w:r>
              <w:rPr>
                <w:rFonts w:hint="eastAsia"/>
                <w:color w:val="000000"/>
                <w:sz w:val="18"/>
              </w:rPr>
              <w:t>(4076)</w:t>
            </w:r>
          </w:p>
        </w:tc>
        <w:tc>
          <w:tcPr>
            <w:tcW w:w="1392" w:type="dxa"/>
            <w:vAlign w:val="bottom"/>
          </w:tcPr>
          <w:p w14:paraId="79018F9F" w14:textId="77777777" w:rsidR="00000000" w:rsidRDefault="007478C2">
            <w:pPr>
              <w:jc w:val="center"/>
              <w:rPr>
                <w:rFonts w:ascii="宋体" w:hAnsi="宋体"/>
                <w:color w:val="000000"/>
                <w:kern w:val="0"/>
                <w:sz w:val="18"/>
              </w:rPr>
            </w:pPr>
            <w:r>
              <w:rPr>
                <w:rFonts w:hint="eastAsia"/>
                <w:color w:val="000000"/>
                <w:sz w:val="18"/>
              </w:rPr>
              <w:t>(4077)</w:t>
            </w:r>
          </w:p>
        </w:tc>
      </w:tr>
      <w:tr w:rsidR="00000000" w14:paraId="3137E2CA" w14:textId="77777777">
        <w:trPr>
          <w:jc w:val="center"/>
        </w:trPr>
        <w:tc>
          <w:tcPr>
            <w:tcW w:w="5658" w:type="dxa"/>
          </w:tcPr>
          <w:p w14:paraId="483808E9" w14:textId="77777777" w:rsidR="00000000" w:rsidRDefault="007478C2">
            <w:pPr>
              <w:rPr>
                <w:rFonts w:ascii="宋体" w:hAnsi="宋体"/>
                <w:color w:val="000000"/>
                <w:sz w:val="24"/>
              </w:rPr>
            </w:pPr>
            <w:r>
              <w:rPr>
                <w:rFonts w:ascii="宋体" w:hAnsi="宋体" w:hint="eastAsia"/>
                <w:color w:val="000000"/>
                <w:sz w:val="24"/>
              </w:rPr>
              <w:t xml:space="preserve"> </w:t>
            </w:r>
            <w:r>
              <w:rPr>
                <w:rFonts w:ascii="宋体" w:hAnsi="宋体"/>
                <w:color w:val="000000"/>
                <w:sz w:val="24"/>
              </w:rPr>
              <w:t xml:space="preserve">   </w:t>
            </w:r>
            <w:r>
              <w:rPr>
                <w:rFonts w:ascii="宋体" w:hAnsi="宋体" w:hint="eastAsia"/>
                <w:color w:val="000000"/>
                <w:sz w:val="24"/>
              </w:rPr>
              <w:t>其他（若有</w:t>
            </w:r>
            <w:r>
              <w:rPr>
                <w:rFonts w:ascii="宋体" w:hAnsi="宋体"/>
                <w:color w:val="000000"/>
                <w:sz w:val="24"/>
              </w:rPr>
              <w:t>）</w:t>
            </w:r>
          </w:p>
        </w:tc>
        <w:tc>
          <w:tcPr>
            <w:tcW w:w="1313" w:type="dxa"/>
            <w:vAlign w:val="bottom"/>
          </w:tcPr>
          <w:p w14:paraId="28BAA046" w14:textId="77777777" w:rsidR="00000000" w:rsidRDefault="007478C2">
            <w:pPr>
              <w:jc w:val="center"/>
              <w:rPr>
                <w:rFonts w:ascii="宋体" w:hAnsi="宋体"/>
                <w:color w:val="000000"/>
                <w:kern w:val="0"/>
                <w:sz w:val="18"/>
              </w:rPr>
            </w:pPr>
            <w:r>
              <w:rPr>
                <w:rFonts w:hint="eastAsia"/>
                <w:color w:val="000000"/>
                <w:sz w:val="18"/>
              </w:rPr>
              <w:t>(4086)</w:t>
            </w:r>
          </w:p>
        </w:tc>
        <w:tc>
          <w:tcPr>
            <w:tcW w:w="1911" w:type="dxa"/>
            <w:vAlign w:val="bottom"/>
          </w:tcPr>
          <w:p w14:paraId="1AA357CD" w14:textId="77777777" w:rsidR="00000000" w:rsidRDefault="007478C2">
            <w:pPr>
              <w:jc w:val="center"/>
              <w:rPr>
                <w:rFonts w:ascii="宋体" w:hAnsi="宋体"/>
                <w:color w:val="000000"/>
                <w:kern w:val="0"/>
                <w:sz w:val="18"/>
              </w:rPr>
            </w:pPr>
            <w:r>
              <w:rPr>
                <w:rFonts w:hint="eastAsia"/>
                <w:color w:val="000000"/>
                <w:sz w:val="18"/>
              </w:rPr>
              <w:t>(4089)</w:t>
            </w:r>
          </w:p>
        </w:tc>
        <w:tc>
          <w:tcPr>
            <w:tcW w:w="1322" w:type="dxa"/>
            <w:vAlign w:val="bottom"/>
          </w:tcPr>
          <w:p w14:paraId="076C1A0F" w14:textId="77777777" w:rsidR="00000000" w:rsidRDefault="007478C2">
            <w:pPr>
              <w:jc w:val="center"/>
              <w:rPr>
                <w:rFonts w:ascii="宋体" w:hAnsi="宋体"/>
                <w:color w:val="000000"/>
                <w:kern w:val="0"/>
                <w:sz w:val="18"/>
              </w:rPr>
            </w:pPr>
            <w:r>
              <w:rPr>
                <w:rFonts w:hint="eastAsia"/>
                <w:color w:val="000000"/>
                <w:sz w:val="18"/>
              </w:rPr>
              <w:t>(4092)</w:t>
            </w:r>
          </w:p>
        </w:tc>
        <w:tc>
          <w:tcPr>
            <w:tcW w:w="1392" w:type="dxa"/>
            <w:vAlign w:val="bottom"/>
          </w:tcPr>
          <w:p w14:paraId="593068F8" w14:textId="77777777" w:rsidR="00000000" w:rsidRDefault="007478C2">
            <w:pPr>
              <w:jc w:val="center"/>
              <w:rPr>
                <w:rFonts w:ascii="宋体" w:hAnsi="宋体"/>
                <w:color w:val="000000"/>
                <w:kern w:val="0"/>
                <w:sz w:val="18"/>
              </w:rPr>
            </w:pPr>
            <w:r>
              <w:rPr>
                <w:rFonts w:hint="eastAsia"/>
                <w:color w:val="000000"/>
                <w:sz w:val="18"/>
              </w:rPr>
              <w:t>(4093)</w:t>
            </w:r>
          </w:p>
        </w:tc>
      </w:tr>
      <w:tr w:rsidR="00000000" w14:paraId="5ADC11B2" w14:textId="77777777">
        <w:trPr>
          <w:jc w:val="center"/>
        </w:trPr>
        <w:tc>
          <w:tcPr>
            <w:tcW w:w="5658" w:type="dxa"/>
          </w:tcPr>
          <w:p w14:paraId="48041A0D" w14:textId="77777777" w:rsidR="00000000" w:rsidRDefault="007478C2">
            <w:pPr>
              <w:rPr>
                <w:rFonts w:ascii="宋体" w:hAnsi="宋体"/>
                <w:color w:val="000000"/>
                <w:sz w:val="24"/>
              </w:rPr>
            </w:pPr>
            <w:r>
              <w:rPr>
                <w:rFonts w:ascii="宋体" w:hAnsi="宋体" w:hint="eastAsia"/>
                <w:color w:val="000000"/>
                <w:sz w:val="24"/>
              </w:rPr>
              <w:t>二、本期期初净资产（基金净值）</w:t>
            </w:r>
          </w:p>
        </w:tc>
        <w:tc>
          <w:tcPr>
            <w:tcW w:w="1313" w:type="dxa"/>
            <w:vAlign w:val="bottom"/>
          </w:tcPr>
          <w:p w14:paraId="6068472D" w14:textId="77777777" w:rsidR="00000000" w:rsidRDefault="007478C2">
            <w:pPr>
              <w:jc w:val="center"/>
              <w:rPr>
                <w:rFonts w:ascii="宋体" w:hAnsi="宋体"/>
                <w:color w:val="000000"/>
                <w:sz w:val="24"/>
              </w:rPr>
            </w:pPr>
            <w:r>
              <w:rPr>
                <w:rFonts w:hint="eastAsia"/>
                <w:color w:val="000000"/>
                <w:sz w:val="18"/>
              </w:rPr>
              <w:t>（</w:t>
            </w:r>
            <w:r>
              <w:rPr>
                <w:rFonts w:hint="eastAsia"/>
                <w:color w:val="000000"/>
                <w:sz w:val="18"/>
              </w:rPr>
              <w:t>0654</w:t>
            </w:r>
            <w:r>
              <w:rPr>
                <w:rFonts w:hint="eastAsia"/>
                <w:color w:val="000000"/>
                <w:sz w:val="18"/>
              </w:rPr>
              <w:t>）</w:t>
            </w:r>
          </w:p>
        </w:tc>
        <w:tc>
          <w:tcPr>
            <w:tcW w:w="1911" w:type="dxa"/>
            <w:vAlign w:val="bottom"/>
          </w:tcPr>
          <w:p w14:paraId="1B7F7D1D" w14:textId="77777777" w:rsidR="00000000" w:rsidRDefault="007478C2">
            <w:pPr>
              <w:jc w:val="center"/>
              <w:rPr>
                <w:rFonts w:ascii="宋体" w:hAnsi="宋体"/>
                <w:color w:val="000000"/>
                <w:kern w:val="0"/>
                <w:sz w:val="18"/>
              </w:rPr>
            </w:pPr>
            <w:r>
              <w:rPr>
                <w:rFonts w:hint="eastAsia"/>
                <w:color w:val="000000"/>
                <w:sz w:val="18"/>
              </w:rPr>
              <w:t>(4057)</w:t>
            </w:r>
          </w:p>
        </w:tc>
        <w:tc>
          <w:tcPr>
            <w:tcW w:w="1322" w:type="dxa"/>
            <w:vAlign w:val="bottom"/>
          </w:tcPr>
          <w:p w14:paraId="04EF8D5E" w14:textId="77777777" w:rsidR="00000000" w:rsidRDefault="007478C2">
            <w:pPr>
              <w:jc w:val="center"/>
              <w:rPr>
                <w:rFonts w:ascii="宋体" w:hAnsi="宋体"/>
                <w:color w:val="000000"/>
                <w:sz w:val="24"/>
              </w:rPr>
            </w:pPr>
            <w:r>
              <w:rPr>
                <w:rFonts w:hint="eastAsia"/>
                <w:color w:val="000000"/>
                <w:sz w:val="18"/>
              </w:rPr>
              <w:t>（</w:t>
            </w:r>
            <w:r>
              <w:rPr>
                <w:rFonts w:hint="eastAsia"/>
                <w:color w:val="000000"/>
                <w:sz w:val="18"/>
              </w:rPr>
              <w:t>0655</w:t>
            </w:r>
            <w:r>
              <w:rPr>
                <w:rFonts w:hint="eastAsia"/>
                <w:color w:val="000000"/>
                <w:sz w:val="18"/>
              </w:rPr>
              <w:t>）</w:t>
            </w:r>
          </w:p>
        </w:tc>
        <w:tc>
          <w:tcPr>
            <w:tcW w:w="1392" w:type="dxa"/>
            <w:vAlign w:val="bottom"/>
          </w:tcPr>
          <w:p w14:paraId="750EFBBA" w14:textId="77777777" w:rsidR="00000000" w:rsidRDefault="007478C2">
            <w:pPr>
              <w:jc w:val="center"/>
              <w:rPr>
                <w:rFonts w:ascii="宋体" w:hAnsi="宋体"/>
                <w:color w:val="000000"/>
                <w:sz w:val="24"/>
              </w:rPr>
            </w:pPr>
            <w:r>
              <w:rPr>
                <w:rFonts w:hint="eastAsia"/>
                <w:color w:val="000000"/>
                <w:sz w:val="18"/>
              </w:rPr>
              <w:t>（</w:t>
            </w:r>
            <w:r>
              <w:rPr>
                <w:rFonts w:hint="eastAsia"/>
                <w:color w:val="000000"/>
                <w:sz w:val="18"/>
              </w:rPr>
              <w:t>0656</w:t>
            </w:r>
            <w:r>
              <w:rPr>
                <w:rFonts w:hint="eastAsia"/>
                <w:color w:val="000000"/>
                <w:sz w:val="18"/>
              </w:rPr>
              <w:t>）</w:t>
            </w:r>
          </w:p>
        </w:tc>
      </w:tr>
      <w:tr w:rsidR="00000000" w14:paraId="1D25256C" w14:textId="77777777">
        <w:trPr>
          <w:trHeight w:val="90"/>
          <w:jc w:val="center"/>
        </w:trPr>
        <w:tc>
          <w:tcPr>
            <w:tcW w:w="5658" w:type="dxa"/>
          </w:tcPr>
          <w:p w14:paraId="479FAEB5" w14:textId="77777777" w:rsidR="00000000" w:rsidRDefault="007478C2">
            <w:pPr>
              <w:rPr>
                <w:rFonts w:ascii="宋体" w:hAnsi="宋体"/>
                <w:color w:val="000000"/>
                <w:sz w:val="24"/>
              </w:rPr>
            </w:pPr>
            <w:r>
              <w:rPr>
                <w:rFonts w:ascii="宋体" w:hAnsi="宋体" w:hint="eastAsia"/>
                <w:color w:val="000000"/>
                <w:sz w:val="24"/>
              </w:rPr>
              <w:t>三、本期增减变动额（减少以“</w:t>
            </w:r>
            <w:r>
              <w:rPr>
                <w:rFonts w:ascii="宋体" w:hAnsi="宋体" w:hint="eastAsia"/>
                <w:color w:val="000000"/>
                <w:sz w:val="24"/>
              </w:rPr>
              <w:t>-</w:t>
            </w:r>
            <w:r>
              <w:rPr>
                <w:rFonts w:ascii="宋体" w:hAnsi="宋体" w:hint="eastAsia"/>
                <w:color w:val="000000"/>
                <w:sz w:val="24"/>
              </w:rPr>
              <w:t>”号填列）</w:t>
            </w:r>
          </w:p>
        </w:tc>
        <w:tc>
          <w:tcPr>
            <w:tcW w:w="1313" w:type="dxa"/>
            <w:vAlign w:val="bottom"/>
          </w:tcPr>
          <w:p w14:paraId="53FE35D0" w14:textId="77777777" w:rsidR="00000000" w:rsidRDefault="007478C2">
            <w:pPr>
              <w:jc w:val="center"/>
              <w:rPr>
                <w:rFonts w:ascii="宋体" w:hAnsi="宋体"/>
                <w:color w:val="000000"/>
                <w:kern w:val="0"/>
                <w:sz w:val="18"/>
              </w:rPr>
            </w:pPr>
            <w:r>
              <w:rPr>
                <w:rFonts w:hint="eastAsia"/>
                <w:color w:val="000000"/>
                <w:sz w:val="18"/>
              </w:rPr>
              <w:t>(4094)</w:t>
            </w:r>
          </w:p>
        </w:tc>
        <w:tc>
          <w:tcPr>
            <w:tcW w:w="1911" w:type="dxa"/>
            <w:vAlign w:val="bottom"/>
          </w:tcPr>
          <w:p w14:paraId="5A634128" w14:textId="77777777" w:rsidR="00000000" w:rsidRDefault="007478C2">
            <w:pPr>
              <w:jc w:val="center"/>
              <w:rPr>
                <w:rFonts w:ascii="宋体" w:hAnsi="宋体"/>
                <w:color w:val="000000"/>
                <w:kern w:val="0"/>
                <w:sz w:val="18"/>
              </w:rPr>
            </w:pPr>
            <w:r>
              <w:rPr>
                <w:rFonts w:hint="eastAsia"/>
                <w:color w:val="000000"/>
                <w:sz w:val="18"/>
              </w:rPr>
              <w:t>(4097)</w:t>
            </w:r>
          </w:p>
        </w:tc>
        <w:tc>
          <w:tcPr>
            <w:tcW w:w="1322" w:type="dxa"/>
            <w:vAlign w:val="bottom"/>
          </w:tcPr>
          <w:p w14:paraId="2CC77825" w14:textId="77777777" w:rsidR="00000000" w:rsidRDefault="007478C2">
            <w:pPr>
              <w:jc w:val="center"/>
              <w:rPr>
                <w:rFonts w:ascii="宋体" w:hAnsi="宋体"/>
                <w:color w:val="000000"/>
                <w:kern w:val="0"/>
                <w:sz w:val="18"/>
              </w:rPr>
            </w:pPr>
            <w:r>
              <w:rPr>
                <w:rFonts w:hint="eastAsia"/>
                <w:color w:val="000000"/>
                <w:sz w:val="18"/>
              </w:rPr>
              <w:t>(4100)</w:t>
            </w:r>
          </w:p>
        </w:tc>
        <w:tc>
          <w:tcPr>
            <w:tcW w:w="1392" w:type="dxa"/>
            <w:vAlign w:val="bottom"/>
          </w:tcPr>
          <w:p w14:paraId="7B58EA65" w14:textId="77777777" w:rsidR="00000000" w:rsidRDefault="007478C2">
            <w:pPr>
              <w:jc w:val="center"/>
              <w:rPr>
                <w:rFonts w:ascii="宋体" w:hAnsi="宋体"/>
                <w:color w:val="000000"/>
                <w:kern w:val="0"/>
                <w:sz w:val="18"/>
              </w:rPr>
            </w:pPr>
            <w:r>
              <w:rPr>
                <w:rFonts w:hint="eastAsia"/>
                <w:color w:val="000000"/>
                <w:sz w:val="18"/>
              </w:rPr>
              <w:t>(4101)</w:t>
            </w:r>
          </w:p>
        </w:tc>
      </w:tr>
      <w:tr w:rsidR="00000000" w14:paraId="47C47981" w14:textId="77777777">
        <w:trPr>
          <w:jc w:val="center"/>
        </w:trPr>
        <w:tc>
          <w:tcPr>
            <w:tcW w:w="5658" w:type="dxa"/>
          </w:tcPr>
          <w:p w14:paraId="3519561C" w14:textId="77777777" w:rsidR="00000000" w:rsidRDefault="007478C2">
            <w:pPr>
              <w:rPr>
                <w:rFonts w:ascii="宋体" w:hAnsi="宋体"/>
                <w:color w:val="000000"/>
                <w:sz w:val="24"/>
              </w:rPr>
            </w:pPr>
            <w:r>
              <w:rPr>
                <w:rFonts w:ascii="宋体" w:hAnsi="宋体" w:hint="eastAsia"/>
                <w:color w:val="000000"/>
                <w:sz w:val="24"/>
              </w:rPr>
              <w:t>（一）、综合收益总额</w:t>
            </w:r>
          </w:p>
        </w:tc>
        <w:tc>
          <w:tcPr>
            <w:tcW w:w="1313" w:type="dxa"/>
            <w:vAlign w:val="bottom"/>
          </w:tcPr>
          <w:p w14:paraId="28093AA7" w14:textId="77777777" w:rsidR="00000000" w:rsidRDefault="007478C2">
            <w:pPr>
              <w:jc w:val="center"/>
              <w:rPr>
                <w:rFonts w:ascii="宋体" w:hAnsi="宋体"/>
                <w:color w:val="000000"/>
                <w:sz w:val="24"/>
              </w:rPr>
            </w:pPr>
            <w:r>
              <w:rPr>
                <w:rFonts w:hint="eastAsia"/>
                <w:color w:val="000000"/>
                <w:sz w:val="18"/>
              </w:rPr>
              <w:t>(4102)</w:t>
            </w:r>
          </w:p>
        </w:tc>
        <w:tc>
          <w:tcPr>
            <w:tcW w:w="1911" w:type="dxa"/>
            <w:vAlign w:val="bottom"/>
          </w:tcPr>
          <w:p w14:paraId="051BE147" w14:textId="77777777" w:rsidR="00000000" w:rsidRDefault="007478C2">
            <w:pPr>
              <w:jc w:val="center"/>
              <w:rPr>
                <w:rFonts w:ascii="宋体" w:hAnsi="宋体"/>
                <w:color w:val="000000"/>
                <w:kern w:val="0"/>
                <w:sz w:val="18"/>
              </w:rPr>
            </w:pPr>
            <w:r>
              <w:rPr>
                <w:rFonts w:hint="eastAsia"/>
                <w:color w:val="000000"/>
                <w:sz w:val="18"/>
              </w:rPr>
              <w:t>(4105)</w:t>
            </w:r>
          </w:p>
        </w:tc>
        <w:tc>
          <w:tcPr>
            <w:tcW w:w="1322" w:type="dxa"/>
            <w:vAlign w:val="bottom"/>
          </w:tcPr>
          <w:p w14:paraId="199E14A5" w14:textId="77777777" w:rsidR="00000000" w:rsidRDefault="007478C2">
            <w:pPr>
              <w:jc w:val="center"/>
              <w:rPr>
                <w:rFonts w:ascii="宋体" w:hAnsi="宋体"/>
                <w:color w:val="000000"/>
                <w:sz w:val="24"/>
              </w:rPr>
            </w:pPr>
            <w:r>
              <w:rPr>
                <w:rFonts w:hint="eastAsia"/>
                <w:color w:val="000000"/>
                <w:sz w:val="18"/>
              </w:rPr>
              <w:t>(4108)</w:t>
            </w:r>
          </w:p>
        </w:tc>
        <w:tc>
          <w:tcPr>
            <w:tcW w:w="1392" w:type="dxa"/>
            <w:vAlign w:val="bottom"/>
          </w:tcPr>
          <w:p w14:paraId="608ACC17" w14:textId="77777777" w:rsidR="00000000" w:rsidRDefault="007478C2">
            <w:pPr>
              <w:jc w:val="center"/>
              <w:rPr>
                <w:rFonts w:ascii="宋体" w:hAnsi="宋体"/>
                <w:color w:val="000000"/>
                <w:sz w:val="24"/>
              </w:rPr>
            </w:pPr>
            <w:r>
              <w:rPr>
                <w:rFonts w:hint="eastAsia"/>
                <w:color w:val="000000"/>
                <w:sz w:val="18"/>
              </w:rPr>
              <w:t>(4109)</w:t>
            </w:r>
          </w:p>
        </w:tc>
      </w:tr>
      <w:tr w:rsidR="00000000" w14:paraId="2F5930BF" w14:textId="77777777">
        <w:trPr>
          <w:jc w:val="center"/>
        </w:trPr>
        <w:tc>
          <w:tcPr>
            <w:tcW w:w="5658" w:type="dxa"/>
          </w:tcPr>
          <w:p w14:paraId="577619F6" w14:textId="77777777" w:rsidR="00000000" w:rsidRDefault="007478C2">
            <w:pPr>
              <w:rPr>
                <w:rFonts w:ascii="宋体" w:hAnsi="宋体"/>
                <w:color w:val="000000"/>
                <w:sz w:val="24"/>
              </w:rPr>
            </w:pPr>
            <w:r>
              <w:rPr>
                <w:rFonts w:ascii="宋体" w:hAnsi="宋体" w:hint="eastAsia"/>
                <w:color w:val="000000"/>
                <w:sz w:val="24"/>
              </w:rPr>
              <w:t>（二）、本期基金份额交易产生的基金净值变动数</w:t>
            </w:r>
          </w:p>
          <w:p w14:paraId="68CED2DF" w14:textId="77777777" w:rsidR="00000000" w:rsidRDefault="007478C2">
            <w:pPr>
              <w:rPr>
                <w:rFonts w:ascii="宋体" w:hAnsi="宋体"/>
                <w:color w:val="000000"/>
                <w:sz w:val="24"/>
              </w:rPr>
            </w:pPr>
            <w:r>
              <w:rPr>
                <w:rFonts w:ascii="宋体" w:hAnsi="宋体" w:hint="eastAsia"/>
                <w:color w:val="000000"/>
                <w:sz w:val="24"/>
              </w:rPr>
              <w:t>（净值减少以“</w:t>
            </w:r>
            <w:r>
              <w:rPr>
                <w:rFonts w:ascii="宋体" w:hAnsi="宋体" w:hint="eastAsia"/>
                <w:color w:val="000000"/>
                <w:sz w:val="24"/>
              </w:rPr>
              <w:t>-</w:t>
            </w:r>
            <w:r>
              <w:rPr>
                <w:rFonts w:ascii="宋体" w:hAnsi="宋体" w:hint="eastAsia"/>
                <w:color w:val="000000"/>
                <w:sz w:val="24"/>
              </w:rPr>
              <w:t>”号填列）</w:t>
            </w:r>
            <w:r>
              <w:rPr>
                <w:rStyle w:val="FootnoteReference"/>
                <w:rFonts w:ascii="宋体" w:hAnsi="宋体"/>
                <w:color w:val="000000"/>
                <w:sz w:val="24"/>
              </w:rPr>
              <w:footnoteReference w:id="110"/>
            </w:r>
          </w:p>
        </w:tc>
        <w:tc>
          <w:tcPr>
            <w:tcW w:w="1313" w:type="dxa"/>
          </w:tcPr>
          <w:p w14:paraId="617CB36A"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0660</w:t>
            </w:r>
            <w:r>
              <w:rPr>
                <w:rFonts w:ascii="宋体" w:hAnsi="宋体" w:hint="eastAsia"/>
                <w:color w:val="000000"/>
                <w:kern w:val="0"/>
                <w:sz w:val="18"/>
              </w:rPr>
              <w:t>）</w:t>
            </w:r>
          </w:p>
        </w:tc>
        <w:tc>
          <w:tcPr>
            <w:tcW w:w="1911" w:type="dxa"/>
          </w:tcPr>
          <w:p w14:paraId="07FBD3C3" w14:textId="77777777" w:rsidR="00000000" w:rsidRDefault="007478C2">
            <w:pPr>
              <w:jc w:val="center"/>
              <w:rPr>
                <w:rFonts w:ascii="宋体" w:hAnsi="宋体"/>
                <w:color w:val="000000"/>
                <w:kern w:val="0"/>
                <w:sz w:val="18"/>
              </w:rPr>
            </w:pPr>
            <w:r>
              <w:rPr>
                <w:rFonts w:hint="eastAsia"/>
                <w:color w:val="000000"/>
                <w:sz w:val="18"/>
              </w:rPr>
              <w:t>(</w:t>
            </w:r>
            <w:r>
              <w:rPr>
                <w:color w:val="000000"/>
                <w:sz w:val="18"/>
              </w:rPr>
              <w:t>6553</w:t>
            </w:r>
            <w:r>
              <w:rPr>
                <w:rFonts w:hint="eastAsia"/>
                <w:color w:val="000000"/>
                <w:sz w:val="18"/>
              </w:rPr>
              <w:t>)</w:t>
            </w:r>
          </w:p>
        </w:tc>
        <w:tc>
          <w:tcPr>
            <w:tcW w:w="1322" w:type="dxa"/>
          </w:tcPr>
          <w:p w14:paraId="62F782AE"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0661</w:t>
            </w:r>
            <w:r>
              <w:rPr>
                <w:rFonts w:ascii="宋体" w:hAnsi="宋体" w:hint="eastAsia"/>
                <w:color w:val="000000"/>
                <w:kern w:val="0"/>
                <w:sz w:val="18"/>
              </w:rPr>
              <w:t>）</w:t>
            </w:r>
          </w:p>
        </w:tc>
        <w:tc>
          <w:tcPr>
            <w:tcW w:w="1392" w:type="dxa"/>
          </w:tcPr>
          <w:p w14:paraId="4C5D38CF"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0662</w:t>
            </w:r>
            <w:r>
              <w:rPr>
                <w:rFonts w:ascii="宋体" w:hAnsi="宋体" w:hint="eastAsia"/>
                <w:color w:val="000000"/>
                <w:kern w:val="0"/>
                <w:sz w:val="18"/>
              </w:rPr>
              <w:t>）</w:t>
            </w:r>
          </w:p>
        </w:tc>
      </w:tr>
      <w:tr w:rsidR="00000000" w14:paraId="75A47B3F" w14:textId="77777777">
        <w:trPr>
          <w:jc w:val="center"/>
        </w:trPr>
        <w:tc>
          <w:tcPr>
            <w:tcW w:w="5658" w:type="dxa"/>
          </w:tcPr>
          <w:p w14:paraId="0BAFD72C" w14:textId="77777777" w:rsidR="00000000" w:rsidRDefault="007478C2">
            <w:pPr>
              <w:rPr>
                <w:rFonts w:ascii="宋体" w:hAnsi="宋体"/>
                <w:color w:val="000000"/>
                <w:sz w:val="24"/>
              </w:rPr>
            </w:pPr>
            <w:r>
              <w:rPr>
                <w:rFonts w:ascii="宋体" w:hAnsi="宋体" w:hint="eastAsia"/>
                <w:color w:val="000000"/>
                <w:sz w:val="24"/>
              </w:rPr>
              <w:t>其中：</w:t>
            </w:r>
            <w:r>
              <w:rPr>
                <w:rFonts w:ascii="宋体" w:hAnsi="宋体" w:hint="eastAsia"/>
                <w:color w:val="000000"/>
                <w:sz w:val="24"/>
              </w:rPr>
              <w:t>1.</w:t>
            </w:r>
            <w:r>
              <w:rPr>
                <w:rFonts w:ascii="宋体" w:hAnsi="宋体" w:hint="eastAsia"/>
                <w:color w:val="000000"/>
                <w:sz w:val="24"/>
              </w:rPr>
              <w:t>基金申购款</w:t>
            </w:r>
          </w:p>
        </w:tc>
        <w:tc>
          <w:tcPr>
            <w:tcW w:w="1313" w:type="dxa"/>
          </w:tcPr>
          <w:p w14:paraId="73DE66E8"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0663</w:t>
            </w:r>
            <w:r>
              <w:rPr>
                <w:rFonts w:ascii="宋体" w:hAnsi="宋体" w:hint="eastAsia"/>
                <w:color w:val="000000"/>
                <w:kern w:val="0"/>
                <w:sz w:val="18"/>
              </w:rPr>
              <w:t>）</w:t>
            </w:r>
          </w:p>
        </w:tc>
        <w:tc>
          <w:tcPr>
            <w:tcW w:w="1911" w:type="dxa"/>
          </w:tcPr>
          <w:p w14:paraId="361ECDC4" w14:textId="77777777" w:rsidR="00000000" w:rsidRDefault="007478C2">
            <w:pPr>
              <w:jc w:val="center"/>
              <w:rPr>
                <w:rFonts w:ascii="宋体" w:hAnsi="宋体"/>
                <w:color w:val="000000"/>
                <w:kern w:val="0"/>
                <w:sz w:val="18"/>
              </w:rPr>
            </w:pPr>
            <w:r>
              <w:rPr>
                <w:rFonts w:hint="eastAsia"/>
                <w:color w:val="000000"/>
                <w:sz w:val="18"/>
              </w:rPr>
              <w:t>(</w:t>
            </w:r>
            <w:r>
              <w:rPr>
                <w:color w:val="000000"/>
                <w:sz w:val="18"/>
              </w:rPr>
              <w:t>6554</w:t>
            </w:r>
            <w:r>
              <w:rPr>
                <w:rFonts w:hint="eastAsia"/>
                <w:color w:val="000000"/>
                <w:sz w:val="18"/>
              </w:rPr>
              <w:t>)</w:t>
            </w:r>
          </w:p>
        </w:tc>
        <w:tc>
          <w:tcPr>
            <w:tcW w:w="1322" w:type="dxa"/>
          </w:tcPr>
          <w:p w14:paraId="56C898DD"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0664</w:t>
            </w:r>
            <w:r>
              <w:rPr>
                <w:rFonts w:ascii="宋体" w:hAnsi="宋体" w:hint="eastAsia"/>
                <w:color w:val="000000"/>
                <w:kern w:val="0"/>
                <w:sz w:val="18"/>
              </w:rPr>
              <w:t>）</w:t>
            </w:r>
          </w:p>
        </w:tc>
        <w:tc>
          <w:tcPr>
            <w:tcW w:w="1392" w:type="dxa"/>
          </w:tcPr>
          <w:p w14:paraId="689D4D1F"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0665</w:t>
            </w:r>
            <w:r>
              <w:rPr>
                <w:rFonts w:ascii="宋体" w:hAnsi="宋体" w:hint="eastAsia"/>
                <w:color w:val="000000"/>
                <w:kern w:val="0"/>
                <w:sz w:val="18"/>
              </w:rPr>
              <w:t>）</w:t>
            </w:r>
          </w:p>
        </w:tc>
      </w:tr>
      <w:tr w:rsidR="00000000" w14:paraId="19616946" w14:textId="77777777">
        <w:trPr>
          <w:jc w:val="center"/>
        </w:trPr>
        <w:tc>
          <w:tcPr>
            <w:tcW w:w="5658" w:type="dxa"/>
          </w:tcPr>
          <w:p w14:paraId="421909B0" w14:textId="77777777" w:rsidR="00000000" w:rsidRDefault="007478C2">
            <w:pPr>
              <w:ind w:firstLineChars="300" w:firstLine="720"/>
              <w:rPr>
                <w:rFonts w:ascii="宋体" w:hAnsi="宋体"/>
                <w:color w:val="000000"/>
                <w:sz w:val="24"/>
              </w:rPr>
            </w:pPr>
            <w:r>
              <w:rPr>
                <w:rFonts w:ascii="宋体" w:hAnsi="宋体" w:hint="eastAsia"/>
                <w:color w:val="000000"/>
                <w:sz w:val="24"/>
              </w:rPr>
              <w:t>2.</w:t>
            </w:r>
            <w:r>
              <w:rPr>
                <w:rFonts w:ascii="宋体" w:hAnsi="宋体" w:hint="eastAsia"/>
                <w:color w:val="000000"/>
                <w:sz w:val="24"/>
              </w:rPr>
              <w:t>基金赎回款</w:t>
            </w:r>
          </w:p>
        </w:tc>
        <w:tc>
          <w:tcPr>
            <w:tcW w:w="1313" w:type="dxa"/>
          </w:tcPr>
          <w:p w14:paraId="55956AB2"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0666</w:t>
            </w:r>
            <w:r>
              <w:rPr>
                <w:rFonts w:ascii="宋体" w:hAnsi="宋体" w:hint="eastAsia"/>
                <w:color w:val="000000"/>
                <w:kern w:val="0"/>
                <w:sz w:val="18"/>
              </w:rPr>
              <w:t>）</w:t>
            </w:r>
          </w:p>
        </w:tc>
        <w:tc>
          <w:tcPr>
            <w:tcW w:w="1911" w:type="dxa"/>
          </w:tcPr>
          <w:p w14:paraId="602B0C9F" w14:textId="77777777" w:rsidR="00000000" w:rsidRDefault="007478C2">
            <w:pPr>
              <w:jc w:val="center"/>
              <w:rPr>
                <w:rFonts w:ascii="宋体" w:hAnsi="宋体"/>
                <w:color w:val="000000"/>
                <w:kern w:val="0"/>
                <w:sz w:val="18"/>
              </w:rPr>
            </w:pPr>
            <w:r>
              <w:rPr>
                <w:rFonts w:hint="eastAsia"/>
                <w:color w:val="000000"/>
                <w:sz w:val="18"/>
              </w:rPr>
              <w:t>(</w:t>
            </w:r>
            <w:r>
              <w:rPr>
                <w:color w:val="000000"/>
                <w:sz w:val="18"/>
              </w:rPr>
              <w:t>6555</w:t>
            </w:r>
            <w:r>
              <w:rPr>
                <w:rFonts w:hint="eastAsia"/>
                <w:color w:val="000000"/>
                <w:sz w:val="18"/>
              </w:rPr>
              <w:t>)</w:t>
            </w:r>
          </w:p>
        </w:tc>
        <w:tc>
          <w:tcPr>
            <w:tcW w:w="1322" w:type="dxa"/>
          </w:tcPr>
          <w:p w14:paraId="6E90276B"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0667</w:t>
            </w:r>
            <w:r>
              <w:rPr>
                <w:rFonts w:ascii="宋体" w:hAnsi="宋体" w:hint="eastAsia"/>
                <w:color w:val="000000"/>
                <w:kern w:val="0"/>
                <w:sz w:val="18"/>
              </w:rPr>
              <w:t>）</w:t>
            </w:r>
          </w:p>
        </w:tc>
        <w:tc>
          <w:tcPr>
            <w:tcW w:w="1392" w:type="dxa"/>
          </w:tcPr>
          <w:p w14:paraId="2B453726"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0668</w:t>
            </w:r>
            <w:r>
              <w:rPr>
                <w:rFonts w:ascii="宋体" w:hAnsi="宋体" w:hint="eastAsia"/>
                <w:color w:val="000000"/>
                <w:kern w:val="0"/>
                <w:sz w:val="18"/>
              </w:rPr>
              <w:t>）</w:t>
            </w:r>
          </w:p>
        </w:tc>
      </w:tr>
      <w:tr w:rsidR="00000000" w14:paraId="5BB201CF" w14:textId="77777777">
        <w:trPr>
          <w:jc w:val="center"/>
        </w:trPr>
        <w:tc>
          <w:tcPr>
            <w:tcW w:w="5658" w:type="dxa"/>
          </w:tcPr>
          <w:p w14:paraId="49106C4F" w14:textId="77777777" w:rsidR="00000000" w:rsidRDefault="007478C2">
            <w:pPr>
              <w:rPr>
                <w:rFonts w:ascii="宋体" w:hAnsi="宋体"/>
                <w:color w:val="000000"/>
                <w:sz w:val="24"/>
              </w:rPr>
            </w:pPr>
            <w:r>
              <w:rPr>
                <w:rFonts w:ascii="宋体" w:hAnsi="宋体" w:hint="eastAsia"/>
                <w:color w:val="000000"/>
                <w:sz w:val="24"/>
              </w:rPr>
              <w:t>（三）、本期向基金份额持有人分配利润产生的基金净值变动（净值减少以“</w:t>
            </w:r>
            <w:r>
              <w:rPr>
                <w:rFonts w:ascii="宋体" w:hAnsi="宋体" w:hint="eastAsia"/>
                <w:color w:val="000000"/>
                <w:sz w:val="24"/>
              </w:rPr>
              <w:t>-</w:t>
            </w:r>
            <w:r>
              <w:rPr>
                <w:rFonts w:ascii="宋体" w:hAnsi="宋体" w:hint="eastAsia"/>
                <w:color w:val="000000"/>
                <w:sz w:val="24"/>
              </w:rPr>
              <w:t>”号填列）</w:t>
            </w:r>
          </w:p>
        </w:tc>
        <w:tc>
          <w:tcPr>
            <w:tcW w:w="1313" w:type="dxa"/>
          </w:tcPr>
          <w:p w14:paraId="1617F04A"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0669</w:t>
            </w:r>
            <w:r>
              <w:rPr>
                <w:rFonts w:ascii="宋体" w:hAnsi="宋体" w:hint="eastAsia"/>
                <w:color w:val="000000"/>
                <w:kern w:val="0"/>
                <w:sz w:val="18"/>
              </w:rPr>
              <w:t>）</w:t>
            </w:r>
          </w:p>
        </w:tc>
        <w:tc>
          <w:tcPr>
            <w:tcW w:w="1911" w:type="dxa"/>
          </w:tcPr>
          <w:p w14:paraId="2F69F557" w14:textId="77777777" w:rsidR="00000000" w:rsidRDefault="007478C2">
            <w:pPr>
              <w:jc w:val="center"/>
              <w:rPr>
                <w:rFonts w:ascii="宋体" w:hAnsi="宋体"/>
                <w:color w:val="000000"/>
                <w:kern w:val="0"/>
                <w:sz w:val="18"/>
              </w:rPr>
            </w:pPr>
            <w:r>
              <w:rPr>
                <w:rFonts w:hint="eastAsia"/>
                <w:color w:val="000000"/>
                <w:sz w:val="18"/>
              </w:rPr>
              <w:t>(</w:t>
            </w:r>
            <w:r>
              <w:rPr>
                <w:color w:val="000000"/>
                <w:sz w:val="18"/>
              </w:rPr>
              <w:t>6556</w:t>
            </w:r>
            <w:r>
              <w:rPr>
                <w:rFonts w:hint="eastAsia"/>
                <w:color w:val="000000"/>
                <w:sz w:val="18"/>
              </w:rPr>
              <w:t>)</w:t>
            </w:r>
          </w:p>
        </w:tc>
        <w:tc>
          <w:tcPr>
            <w:tcW w:w="1322" w:type="dxa"/>
          </w:tcPr>
          <w:p w14:paraId="0EF5D5C3"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0670</w:t>
            </w:r>
            <w:r>
              <w:rPr>
                <w:rFonts w:ascii="宋体" w:hAnsi="宋体" w:hint="eastAsia"/>
                <w:color w:val="000000"/>
                <w:kern w:val="0"/>
                <w:sz w:val="18"/>
              </w:rPr>
              <w:t>）</w:t>
            </w:r>
          </w:p>
        </w:tc>
        <w:tc>
          <w:tcPr>
            <w:tcW w:w="1392" w:type="dxa"/>
          </w:tcPr>
          <w:p w14:paraId="08165470"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0671</w:t>
            </w:r>
            <w:r>
              <w:rPr>
                <w:rFonts w:ascii="宋体" w:hAnsi="宋体" w:hint="eastAsia"/>
                <w:color w:val="000000"/>
                <w:kern w:val="0"/>
                <w:sz w:val="18"/>
              </w:rPr>
              <w:t>）</w:t>
            </w:r>
          </w:p>
        </w:tc>
      </w:tr>
      <w:tr w:rsidR="00000000" w14:paraId="61F1AFBE" w14:textId="77777777">
        <w:trPr>
          <w:jc w:val="center"/>
        </w:trPr>
        <w:tc>
          <w:tcPr>
            <w:tcW w:w="5658" w:type="dxa"/>
          </w:tcPr>
          <w:p w14:paraId="56FC5A15" w14:textId="77777777" w:rsidR="00000000" w:rsidRDefault="007478C2">
            <w:pPr>
              <w:rPr>
                <w:rFonts w:ascii="宋体" w:hAnsi="宋体"/>
                <w:color w:val="000000"/>
                <w:sz w:val="24"/>
              </w:rPr>
            </w:pPr>
            <w:r>
              <w:rPr>
                <w:rFonts w:ascii="宋体" w:hAnsi="宋体" w:hint="eastAsia"/>
                <w:color w:val="000000"/>
                <w:sz w:val="24"/>
              </w:rPr>
              <w:t>（四）、其他综合收益结转留存收益（若有</w:t>
            </w:r>
            <w:r>
              <w:rPr>
                <w:rFonts w:ascii="宋体" w:hAnsi="宋体"/>
                <w:color w:val="000000"/>
                <w:sz w:val="24"/>
              </w:rPr>
              <w:t>）</w:t>
            </w:r>
          </w:p>
        </w:tc>
        <w:tc>
          <w:tcPr>
            <w:tcW w:w="1313" w:type="dxa"/>
          </w:tcPr>
          <w:p w14:paraId="2A18C972" w14:textId="77777777" w:rsidR="00000000" w:rsidRDefault="007478C2">
            <w:pPr>
              <w:jc w:val="center"/>
              <w:rPr>
                <w:rFonts w:ascii="宋体" w:hAnsi="宋体"/>
                <w:color w:val="000000"/>
                <w:kern w:val="0"/>
                <w:sz w:val="18"/>
              </w:rPr>
            </w:pPr>
            <w:r>
              <w:rPr>
                <w:rFonts w:hint="eastAsia"/>
                <w:color w:val="000000"/>
                <w:sz w:val="18"/>
              </w:rPr>
              <w:t>(4142)</w:t>
            </w:r>
          </w:p>
        </w:tc>
        <w:tc>
          <w:tcPr>
            <w:tcW w:w="1911" w:type="dxa"/>
            <w:vAlign w:val="bottom"/>
          </w:tcPr>
          <w:p w14:paraId="13F4F0E2" w14:textId="77777777" w:rsidR="00000000" w:rsidRDefault="007478C2">
            <w:pPr>
              <w:jc w:val="center"/>
              <w:rPr>
                <w:rFonts w:ascii="宋体" w:hAnsi="宋体"/>
                <w:color w:val="000000"/>
                <w:kern w:val="0"/>
                <w:sz w:val="18"/>
              </w:rPr>
            </w:pPr>
            <w:r>
              <w:rPr>
                <w:rFonts w:hint="eastAsia"/>
                <w:color w:val="000000"/>
                <w:sz w:val="18"/>
              </w:rPr>
              <w:t>(4145)</w:t>
            </w:r>
          </w:p>
        </w:tc>
        <w:tc>
          <w:tcPr>
            <w:tcW w:w="1322" w:type="dxa"/>
            <w:vAlign w:val="bottom"/>
          </w:tcPr>
          <w:p w14:paraId="36C9D91B" w14:textId="77777777" w:rsidR="00000000" w:rsidRDefault="007478C2">
            <w:pPr>
              <w:jc w:val="center"/>
              <w:rPr>
                <w:rFonts w:ascii="宋体" w:hAnsi="宋体"/>
                <w:color w:val="000000"/>
                <w:kern w:val="0"/>
                <w:sz w:val="18"/>
              </w:rPr>
            </w:pPr>
            <w:r>
              <w:rPr>
                <w:rFonts w:hint="eastAsia"/>
                <w:color w:val="000000"/>
                <w:sz w:val="18"/>
              </w:rPr>
              <w:t>(4148)</w:t>
            </w:r>
          </w:p>
        </w:tc>
        <w:tc>
          <w:tcPr>
            <w:tcW w:w="1392" w:type="dxa"/>
            <w:vAlign w:val="bottom"/>
          </w:tcPr>
          <w:p w14:paraId="789AB3D3" w14:textId="77777777" w:rsidR="00000000" w:rsidRDefault="007478C2">
            <w:pPr>
              <w:jc w:val="center"/>
              <w:rPr>
                <w:rFonts w:ascii="宋体" w:hAnsi="宋体"/>
                <w:color w:val="000000"/>
                <w:kern w:val="0"/>
                <w:sz w:val="18"/>
              </w:rPr>
            </w:pPr>
            <w:r>
              <w:rPr>
                <w:rFonts w:hint="eastAsia"/>
                <w:color w:val="000000"/>
                <w:sz w:val="18"/>
              </w:rPr>
              <w:t>(4149)</w:t>
            </w:r>
          </w:p>
        </w:tc>
      </w:tr>
      <w:tr w:rsidR="00000000" w14:paraId="010E8202" w14:textId="77777777">
        <w:trPr>
          <w:jc w:val="center"/>
        </w:trPr>
        <w:tc>
          <w:tcPr>
            <w:tcW w:w="5658" w:type="dxa"/>
          </w:tcPr>
          <w:p w14:paraId="0FF0033D" w14:textId="77777777" w:rsidR="00000000" w:rsidRDefault="007478C2">
            <w:pPr>
              <w:rPr>
                <w:rFonts w:ascii="宋体" w:hAnsi="宋体"/>
                <w:color w:val="000000"/>
                <w:sz w:val="24"/>
              </w:rPr>
            </w:pPr>
            <w:r>
              <w:rPr>
                <w:rFonts w:ascii="宋体" w:hAnsi="宋体" w:hint="eastAsia"/>
                <w:color w:val="000000"/>
                <w:sz w:val="24"/>
              </w:rPr>
              <w:t>四、本期期末净资产（基金净值）</w:t>
            </w:r>
          </w:p>
        </w:tc>
        <w:tc>
          <w:tcPr>
            <w:tcW w:w="1313" w:type="dxa"/>
            <w:vAlign w:val="bottom"/>
          </w:tcPr>
          <w:p w14:paraId="05B8EE44"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0654</w:t>
            </w:r>
            <w:r>
              <w:rPr>
                <w:rFonts w:hint="eastAsia"/>
                <w:color w:val="000000"/>
                <w:sz w:val="18"/>
              </w:rPr>
              <w:t>）</w:t>
            </w:r>
          </w:p>
        </w:tc>
        <w:tc>
          <w:tcPr>
            <w:tcW w:w="1911" w:type="dxa"/>
            <w:vAlign w:val="bottom"/>
          </w:tcPr>
          <w:p w14:paraId="22995589" w14:textId="77777777" w:rsidR="00000000" w:rsidRDefault="007478C2">
            <w:pPr>
              <w:jc w:val="center"/>
              <w:rPr>
                <w:rFonts w:ascii="宋体" w:hAnsi="宋体"/>
                <w:color w:val="000000"/>
                <w:kern w:val="0"/>
                <w:sz w:val="18"/>
              </w:rPr>
            </w:pPr>
            <w:r>
              <w:rPr>
                <w:rFonts w:hint="eastAsia"/>
                <w:color w:val="000000"/>
                <w:sz w:val="18"/>
              </w:rPr>
              <w:t>(4057)</w:t>
            </w:r>
          </w:p>
        </w:tc>
        <w:tc>
          <w:tcPr>
            <w:tcW w:w="1322" w:type="dxa"/>
            <w:vAlign w:val="bottom"/>
          </w:tcPr>
          <w:p w14:paraId="6F733066" w14:textId="77777777" w:rsidR="00000000" w:rsidRDefault="007478C2">
            <w:pPr>
              <w:jc w:val="center"/>
              <w:rPr>
                <w:rFonts w:ascii="宋体" w:hAnsi="宋体"/>
                <w:color w:val="000000"/>
                <w:sz w:val="24"/>
              </w:rPr>
            </w:pPr>
            <w:r>
              <w:rPr>
                <w:rFonts w:hint="eastAsia"/>
                <w:color w:val="000000"/>
                <w:sz w:val="18"/>
              </w:rPr>
              <w:t>（</w:t>
            </w:r>
            <w:r>
              <w:rPr>
                <w:rFonts w:hint="eastAsia"/>
                <w:color w:val="000000"/>
                <w:sz w:val="18"/>
              </w:rPr>
              <w:t>0655</w:t>
            </w:r>
            <w:r>
              <w:rPr>
                <w:rFonts w:hint="eastAsia"/>
                <w:color w:val="000000"/>
                <w:sz w:val="18"/>
              </w:rPr>
              <w:t>）</w:t>
            </w:r>
          </w:p>
        </w:tc>
        <w:tc>
          <w:tcPr>
            <w:tcW w:w="1392" w:type="dxa"/>
            <w:vAlign w:val="bottom"/>
          </w:tcPr>
          <w:p w14:paraId="3114ABC5" w14:textId="77777777" w:rsidR="00000000" w:rsidRDefault="007478C2">
            <w:pPr>
              <w:jc w:val="center"/>
              <w:rPr>
                <w:rFonts w:ascii="宋体" w:hAnsi="宋体"/>
                <w:color w:val="000000"/>
                <w:sz w:val="24"/>
              </w:rPr>
            </w:pPr>
            <w:r>
              <w:rPr>
                <w:rFonts w:hint="eastAsia"/>
                <w:color w:val="000000"/>
                <w:sz w:val="18"/>
              </w:rPr>
              <w:t>（</w:t>
            </w:r>
            <w:r>
              <w:rPr>
                <w:rFonts w:hint="eastAsia"/>
                <w:color w:val="000000"/>
                <w:sz w:val="18"/>
              </w:rPr>
              <w:t>0656</w:t>
            </w:r>
            <w:r>
              <w:rPr>
                <w:rFonts w:hint="eastAsia"/>
                <w:color w:val="000000"/>
                <w:sz w:val="18"/>
              </w:rPr>
              <w:t>）</w:t>
            </w:r>
          </w:p>
        </w:tc>
      </w:tr>
      <w:tr w:rsidR="00000000" w14:paraId="52E6F76D" w14:textId="77777777">
        <w:trPr>
          <w:cantSplit/>
          <w:jc w:val="center"/>
        </w:trPr>
        <w:tc>
          <w:tcPr>
            <w:tcW w:w="5658" w:type="dxa"/>
            <w:vMerge w:val="restart"/>
            <w:vAlign w:val="center"/>
          </w:tcPr>
          <w:p w14:paraId="249E273F" w14:textId="77777777" w:rsidR="00000000" w:rsidRDefault="007478C2">
            <w:pPr>
              <w:jc w:val="center"/>
              <w:rPr>
                <w:rFonts w:ascii="宋体" w:hAnsi="宋体"/>
                <w:color w:val="000000"/>
                <w:sz w:val="24"/>
              </w:rPr>
            </w:pPr>
            <w:r>
              <w:rPr>
                <w:rFonts w:ascii="宋体" w:hAnsi="宋体" w:hint="eastAsia"/>
                <w:b/>
                <w:color w:val="000000"/>
                <w:sz w:val="24"/>
              </w:rPr>
              <w:t>项目</w:t>
            </w:r>
          </w:p>
        </w:tc>
        <w:tc>
          <w:tcPr>
            <w:tcW w:w="5938" w:type="dxa"/>
            <w:gridSpan w:val="4"/>
          </w:tcPr>
          <w:p w14:paraId="62546F48" w14:textId="77777777" w:rsidR="00000000" w:rsidRDefault="007478C2">
            <w:pPr>
              <w:jc w:val="center"/>
              <w:rPr>
                <w:rFonts w:ascii="宋体" w:hAnsi="宋体"/>
                <w:b/>
                <w:color w:val="000000"/>
                <w:sz w:val="24"/>
              </w:rPr>
            </w:pPr>
            <w:r>
              <w:rPr>
                <w:rFonts w:ascii="宋体" w:hAnsi="宋体" w:hint="eastAsia"/>
                <w:b/>
                <w:color w:val="000000"/>
                <w:sz w:val="24"/>
              </w:rPr>
              <w:t>上年度可比期间</w:t>
            </w:r>
          </w:p>
          <w:p w14:paraId="5C3E08DD" w14:textId="77777777" w:rsidR="00000000" w:rsidRDefault="007478C2">
            <w:pPr>
              <w:jc w:val="center"/>
              <w:rPr>
                <w:rFonts w:ascii="宋体" w:hAnsi="宋体"/>
                <w:color w:val="000000"/>
                <w:sz w:val="24"/>
              </w:rPr>
            </w:pPr>
            <w:r>
              <w:rPr>
                <w:rFonts w:hint="eastAsia"/>
                <w:b/>
                <w:color w:val="000000"/>
                <w:sz w:val="24"/>
              </w:rPr>
              <w:t>_</w:t>
            </w:r>
            <w:r>
              <w:rPr>
                <w:rFonts w:hint="eastAsia"/>
                <w:b/>
                <w:color w:val="000000"/>
                <w:sz w:val="24"/>
              </w:rPr>
              <w:t>年</w:t>
            </w:r>
            <w:r>
              <w:rPr>
                <w:rFonts w:hint="eastAsia"/>
                <w:b/>
                <w:color w:val="000000"/>
                <w:sz w:val="24"/>
              </w:rPr>
              <w:t>_</w:t>
            </w:r>
            <w:r>
              <w:rPr>
                <w:rFonts w:hint="eastAsia"/>
                <w:b/>
                <w:color w:val="000000"/>
                <w:sz w:val="24"/>
              </w:rPr>
              <w:t>月</w:t>
            </w:r>
            <w:r>
              <w:rPr>
                <w:rFonts w:hint="eastAsia"/>
                <w:b/>
                <w:color w:val="000000"/>
                <w:sz w:val="24"/>
              </w:rPr>
              <w:t>_</w:t>
            </w:r>
            <w:r>
              <w:rPr>
                <w:rFonts w:hint="eastAsia"/>
                <w:b/>
                <w:color w:val="000000"/>
                <w:sz w:val="24"/>
              </w:rPr>
              <w:t>日至</w:t>
            </w:r>
            <w:r>
              <w:rPr>
                <w:rFonts w:hint="eastAsia"/>
                <w:b/>
                <w:color w:val="000000"/>
                <w:sz w:val="24"/>
              </w:rPr>
              <w:t>_</w:t>
            </w:r>
            <w:r>
              <w:rPr>
                <w:rFonts w:hint="eastAsia"/>
                <w:b/>
                <w:color w:val="000000"/>
                <w:sz w:val="24"/>
              </w:rPr>
              <w:t>年</w:t>
            </w:r>
            <w:r>
              <w:rPr>
                <w:rFonts w:hint="eastAsia"/>
                <w:b/>
                <w:color w:val="000000"/>
                <w:sz w:val="24"/>
              </w:rPr>
              <w:t>_</w:t>
            </w:r>
            <w:r>
              <w:rPr>
                <w:rFonts w:hint="eastAsia"/>
                <w:b/>
                <w:color w:val="000000"/>
                <w:sz w:val="24"/>
              </w:rPr>
              <w:t>月</w:t>
            </w:r>
            <w:r>
              <w:rPr>
                <w:rFonts w:hint="eastAsia"/>
                <w:b/>
                <w:color w:val="000000"/>
                <w:sz w:val="24"/>
              </w:rPr>
              <w:t>_</w:t>
            </w:r>
            <w:r>
              <w:rPr>
                <w:rFonts w:hint="eastAsia"/>
                <w:b/>
                <w:color w:val="000000"/>
                <w:sz w:val="24"/>
              </w:rPr>
              <w:t>日</w:t>
            </w:r>
          </w:p>
        </w:tc>
      </w:tr>
      <w:tr w:rsidR="00000000" w14:paraId="353629F5" w14:textId="77777777">
        <w:trPr>
          <w:cantSplit/>
          <w:jc w:val="center"/>
        </w:trPr>
        <w:tc>
          <w:tcPr>
            <w:tcW w:w="5658" w:type="dxa"/>
            <w:vMerge/>
          </w:tcPr>
          <w:p w14:paraId="01AEF515" w14:textId="77777777" w:rsidR="00000000" w:rsidRDefault="007478C2">
            <w:pPr>
              <w:rPr>
                <w:rFonts w:ascii="宋体" w:hAnsi="宋体"/>
                <w:color w:val="000000"/>
                <w:sz w:val="24"/>
              </w:rPr>
            </w:pPr>
          </w:p>
        </w:tc>
        <w:tc>
          <w:tcPr>
            <w:tcW w:w="1313" w:type="dxa"/>
            <w:vAlign w:val="center"/>
          </w:tcPr>
          <w:p w14:paraId="2FFCC9FF" w14:textId="77777777" w:rsidR="00000000" w:rsidRDefault="007478C2">
            <w:pPr>
              <w:jc w:val="center"/>
              <w:rPr>
                <w:rFonts w:ascii="宋体" w:hAnsi="宋体"/>
                <w:b/>
                <w:color w:val="000000"/>
                <w:sz w:val="24"/>
              </w:rPr>
            </w:pPr>
            <w:r>
              <w:rPr>
                <w:rFonts w:ascii="宋体" w:hAnsi="宋体" w:hint="eastAsia"/>
                <w:b/>
                <w:color w:val="000000"/>
                <w:sz w:val="24"/>
              </w:rPr>
              <w:t>实收基金</w:t>
            </w:r>
          </w:p>
        </w:tc>
        <w:tc>
          <w:tcPr>
            <w:tcW w:w="1911" w:type="dxa"/>
          </w:tcPr>
          <w:p w14:paraId="0FDE0B4B" w14:textId="77777777" w:rsidR="00000000" w:rsidRDefault="007478C2">
            <w:pPr>
              <w:jc w:val="center"/>
              <w:rPr>
                <w:rFonts w:ascii="宋体" w:hAnsi="宋体"/>
                <w:b/>
                <w:color w:val="000000"/>
                <w:sz w:val="24"/>
              </w:rPr>
            </w:pPr>
            <w:r>
              <w:rPr>
                <w:rFonts w:ascii="宋体" w:hAnsi="宋体" w:hint="eastAsia"/>
                <w:b/>
                <w:color w:val="000000"/>
                <w:sz w:val="24"/>
              </w:rPr>
              <w:t>其他综合</w:t>
            </w:r>
          </w:p>
          <w:p w14:paraId="5463E395" w14:textId="77777777" w:rsidR="00000000" w:rsidRDefault="007478C2">
            <w:pPr>
              <w:jc w:val="center"/>
              <w:rPr>
                <w:rFonts w:ascii="宋体" w:hAnsi="宋体"/>
                <w:b/>
                <w:color w:val="000000"/>
                <w:sz w:val="24"/>
              </w:rPr>
            </w:pPr>
            <w:r>
              <w:rPr>
                <w:rFonts w:ascii="宋体" w:hAnsi="宋体" w:hint="eastAsia"/>
                <w:b/>
                <w:color w:val="000000"/>
                <w:sz w:val="24"/>
              </w:rPr>
              <w:t>收益（若有</w:t>
            </w:r>
            <w:r>
              <w:rPr>
                <w:rFonts w:ascii="宋体" w:hAnsi="宋体"/>
                <w:b/>
                <w:color w:val="000000"/>
                <w:sz w:val="24"/>
              </w:rPr>
              <w:t>）</w:t>
            </w:r>
          </w:p>
        </w:tc>
        <w:tc>
          <w:tcPr>
            <w:tcW w:w="1322" w:type="dxa"/>
            <w:vAlign w:val="center"/>
          </w:tcPr>
          <w:p w14:paraId="171EB2D5" w14:textId="77777777" w:rsidR="00000000" w:rsidRDefault="007478C2">
            <w:pPr>
              <w:jc w:val="center"/>
              <w:rPr>
                <w:rFonts w:ascii="宋体" w:hAnsi="宋体"/>
                <w:b/>
                <w:color w:val="000000"/>
                <w:sz w:val="24"/>
              </w:rPr>
            </w:pPr>
            <w:r>
              <w:rPr>
                <w:rFonts w:ascii="宋体" w:hAnsi="宋体" w:hint="eastAsia"/>
                <w:b/>
                <w:color w:val="000000"/>
                <w:sz w:val="24"/>
              </w:rPr>
              <w:t>未分配</w:t>
            </w:r>
          </w:p>
          <w:p w14:paraId="0FBF57D8" w14:textId="77777777" w:rsidR="00000000" w:rsidRDefault="007478C2">
            <w:pPr>
              <w:jc w:val="center"/>
              <w:rPr>
                <w:rFonts w:ascii="宋体" w:hAnsi="宋体"/>
                <w:b/>
                <w:color w:val="000000"/>
                <w:sz w:val="24"/>
              </w:rPr>
            </w:pPr>
            <w:r>
              <w:rPr>
                <w:rFonts w:ascii="宋体" w:hAnsi="宋体" w:hint="eastAsia"/>
                <w:b/>
                <w:color w:val="000000"/>
                <w:sz w:val="24"/>
              </w:rPr>
              <w:t>利润</w:t>
            </w:r>
          </w:p>
        </w:tc>
        <w:tc>
          <w:tcPr>
            <w:tcW w:w="1392" w:type="dxa"/>
            <w:vAlign w:val="center"/>
          </w:tcPr>
          <w:p w14:paraId="3A99B15E" w14:textId="77777777" w:rsidR="00000000" w:rsidRDefault="007478C2">
            <w:pPr>
              <w:jc w:val="center"/>
              <w:rPr>
                <w:rFonts w:ascii="宋体" w:hAnsi="宋体"/>
                <w:b/>
                <w:color w:val="000000"/>
                <w:sz w:val="24"/>
              </w:rPr>
            </w:pPr>
            <w:r>
              <w:rPr>
                <w:rFonts w:ascii="宋体" w:hAnsi="宋体" w:hint="eastAsia"/>
                <w:b/>
                <w:color w:val="000000"/>
                <w:sz w:val="24"/>
              </w:rPr>
              <w:t>净资产合计</w:t>
            </w:r>
          </w:p>
        </w:tc>
      </w:tr>
      <w:tr w:rsidR="00000000" w14:paraId="1FD335ED" w14:textId="77777777">
        <w:trPr>
          <w:jc w:val="center"/>
        </w:trPr>
        <w:tc>
          <w:tcPr>
            <w:tcW w:w="5658" w:type="dxa"/>
          </w:tcPr>
          <w:p w14:paraId="79F4686D" w14:textId="77777777" w:rsidR="00000000" w:rsidRDefault="007478C2">
            <w:pPr>
              <w:rPr>
                <w:rFonts w:ascii="宋体" w:hAnsi="宋体"/>
                <w:color w:val="000000"/>
                <w:sz w:val="24"/>
              </w:rPr>
            </w:pPr>
            <w:r>
              <w:rPr>
                <w:rFonts w:ascii="宋体" w:hAnsi="宋体" w:hint="eastAsia"/>
                <w:color w:val="000000"/>
                <w:sz w:val="24"/>
              </w:rPr>
              <w:t>一、上期期末净资产（基金净值）</w:t>
            </w:r>
          </w:p>
        </w:tc>
        <w:tc>
          <w:tcPr>
            <w:tcW w:w="1313" w:type="dxa"/>
            <w:vAlign w:val="bottom"/>
          </w:tcPr>
          <w:p w14:paraId="3057284B" w14:textId="77777777" w:rsidR="00000000" w:rsidRDefault="007478C2">
            <w:pPr>
              <w:jc w:val="center"/>
              <w:rPr>
                <w:rFonts w:ascii="宋体" w:hAnsi="宋体" w:hint="eastAsia"/>
                <w:color w:val="000000"/>
                <w:kern w:val="0"/>
                <w:sz w:val="18"/>
              </w:rPr>
            </w:pPr>
            <w:r>
              <w:rPr>
                <w:rFonts w:hint="eastAsia"/>
                <w:color w:val="000000"/>
                <w:sz w:val="18"/>
              </w:rPr>
              <w:t>（</w:t>
            </w:r>
            <w:r>
              <w:rPr>
                <w:rFonts w:hint="eastAsia"/>
                <w:color w:val="000000"/>
                <w:sz w:val="18"/>
              </w:rPr>
              <w:t>0654</w:t>
            </w:r>
            <w:r>
              <w:rPr>
                <w:rFonts w:hint="eastAsia"/>
                <w:color w:val="000000"/>
                <w:sz w:val="18"/>
              </w:rPr>
              <w:t>）</w:t>
            </w:r>
          </w:p>
        </w:tc>
        <w:tc>
          <w:tcPr>
            <w:tcW w:w="1911" w:type="dxa"/>
            <w:vAlign w:val="bottom"/>
          </w:tcPr>
          <w:p w14:paraId="1AB1811E" w14:textId="77777777" w:rsidR="00000000" w:rsidRDefault="007478C2">
            <w:pPr>
              <w:jc w:val="center"/>
              <w:rPr>
                <w:rFonts w:ascii="宋体" w:hAnsi="宋体"/>
                <w:color w:val="000000"/>
                <w:kern w:val="0"/>
                <w:sz w:val="18"/>
              </w:rPr>
            </w:pPr>
            <w:r>
              <w:rPr>
                <w:rFonts w:hint="eastAsia"/>
                <w:color w:val="000000"/>
                <w:sz w:val="18"/>
              </w:rPr>
              <w:t>(4</w:t>
            </w:r>
            <w:r>
              <w:rPr>
                <w:rFonts w:hint="eastAsia"/>
                <w:color w:val="000000"/>
                <w:sz w:val="18"/>
              </w:rPr>
              <w:t>057)</w:t>
            </w:r>
          </w:p>
        </w:tc>
        <w:tc>
          <w:tcPr>
            <w:tcW w:w="1322" w:type="dxa"/>
            <w:vAlign w:val="bottom"/>
          </w:tcPr>
          <w:p w14:paraId="26B31465" w14:textId="77777777" w:rsidR="00000000" w:rsidRDefault="007478C2">
            <w:pPr>
              <w:jc w:val="center"/>
              <w:rPr>
                <w:rFonts w:ascii="宋体" w:hAnsi="宋体" w:hint="eastAsia"/>
                <w:color w:val="000000"/>
                <w:kern w:val="0"/>
                <w:sz w:val="18"/>
              </w:rPr>
            </w:pPr>
            <w:r>
              <w:rPr>
                <w:rFonts w:hint="eastAsia"/>
                <w:color w:val="000000"/>
                <w:sz w:val="18"/>
              </w:rPr>
              <w:t>（</w:t>
            </w:r>
            <w:r>
              <w:rPr>
                <w:rFonts w:hint="eastAsia"/>
                <w:color w:val="000000"/>
                <w:sz w:val="18"/>
              </w:rPr>
              <w:t>0655</w:t>
            </w:r>
            <w:r>
              <w:rPr>
                <w:rFonts w:hint="eastAsia"/>
                <w:color w:val="000000"/>
                <w:sz w:val="18"/>
              </w:rPr>
              <w:t>）</w:t>
            </w:r>
          </w:p>
        </w:tc>
        <w:tc>
          <w:tcPr>
            <w:tcW w:w="1392" w:type="dxa"/>
            <w:vAlign w:val="bottom"/>
          </w:tcPr>
          <w:p w14:paraId="3F223EE2" w14:textId="77777777" w:rsidR="00000000" w:rsidRDefault="007478C2">
            <w:pPr>
              <w:jc w:val="center"/>
              <w:rPr>
                <w:rFonts w:ascii="宋体" w:hAnsi="宋体" w:hint="eastAsia"/>
                <w:color w:val="000000"/>
                <w:kern w:val="0"/>
                <w:sz w:val="18"/>
              </w:rPr>
            </w:pPr>
            <w:r>
              <w:rPr>
                <w:rFonts w:hint="eastAsia"/>
                <w:color w:val="000000"/>
                <w:sz w:val="18"/>
              </w:rPr>
              <w:t>（</w:t>
            </w:r>
            <w:r>
              <w:rPr>
                <w:rFonts w:hint="eastAsia"/>
                <w:color w:val="000000"/>
                <w:sz w:val="18"/>
              </w:rPr>
              <w:t>0656</w:t>
            </w:r>
            <w:r>
              <w:rPr>
                <w:rFonts w:hint="eastAsia"/>
                <w:color w:val="000000"/>
                <w:sz w:val="18"/>
              </w:rPr>
              <w:t>）</w:t>
            </w:r>
          </w:p>
        </w:tc>
      </w:tr>
      <w:tr w:rsidR="00000000" w14:paraId="32509441" w14:textId="77777777">
        <w:trPr>
          <w:jc w:val="center"/>
        </w:trPr>
        <w:tc>
          <w:tcPr>
            <w:tcW w:w="5658" w:type="dxa"/>
          </w:tcPr>
          <w:p w14:paraId="04C88610" w14:textId="77777777" w:rsidR="00000000" w:rsidRDefault="007478C2">
            <w:pPr>
              <w:rPr>
                <w:rFonts w:ascii="宋体" w:hAnsi="宋体"/>
                <w:color w:val="000000"/>
                <w:sz w:val="24"/>
              </w:rPr>
            </w:pPr>
            <w:r>
              <w:rPr>
                <w:rFonts w:ascii="宋体" w:hAnsi="宋体" w:hint="eastAsia"/>
                <w:color w:val="000000"/>
                <w:sz w:val="24"/>
              </w:rPr>
              <w:t>加：会计政策变更（若有</w:t>
            </w:r>
            <w:r>
              <w:rPr>
                <w:rFonts w:ascii="宋体" w:hAnsi="宋体"/>
                <w:color w:val="000000"/>
                <w:sz w:val="24"/>
              </w:rPr>
              <w:t>）</w:t>
            </w:r>
          </w:p>
        </w:tc>
        <w:tc>
          <w:tcPr>
            <w:tcW w:w="1313" w:type="dxa"/>
            <w:vAlign w:val="bottom"/>
          </w:tcPr>
          <w:p w14:paraId="1BCBD9CC" w14:textId="77777777" w:rsidR="00000000" w:rsidRDefault="007478C2">
            <w:pPr>
              <w:jc w:val="center"/>
              <w:rPr>
                <w:rFonts w:ascii="宋体" w:hAnsi="宋体"/>
                <w:color w:val="000000"/>
                <w:kern w:val="0"/>
                <w:sz w:val="18"/>
              </w:rPr>
            </w:pPr>
            <w:r>
              <w:rPr>
                <w:rFonts w:hint="eastAsia"/>
                <w:color w:val="000000"/>
                <w:sz w:val="18"/>
              </w:rPr>
              <w:t>(4062)</w:t>
            </w:r>
          </w:p>
        </w:tc>
        <w:tc>
          <w:tcPr>
            <w:tcW w:w="1911" w:type="dxa"/>
            <w:vAlign w:val="bottom"/>
          </w:tcPr>
          <w:p w14:paraId="766F339C" w14:textId="77777777" w:rsidR="00000000" w:rsidRDefault="007478C2">
            <w:pPr>
              <w:jc w:val="center"/>
              <w:rPr>
                <w:rFonts w:ascii="宋体" w:hAnsi="宋体"/>
                <w:color w:val="000000"/>
                <w:kern w:val="0"/>
                <w:sz w:val="18"/>
              </w:rPr>
            </w:pPr>
            <w:r>
              <w:rPr>
                <w:rFonts w:hint="eastAsia"/>
                <w:color w:val="000000"/>
                <w:sz w:val="18"/>
              </w:rPr>
              <w:t>(4065)</w:t>
            </w:r>
          </w:p>
        </w:tc>
        <w:tc>
          <w:tcPr>
            <w:tcW w:w="1322" w:type="dxa"/>
            <w:vAlign w:val="bottom"/>
          </w:tcPr>
          <w:p w14:paraId="231BD2F9" w14:textId="77777777" w:rsidR="00000000" w:rsidRDefault="007478C2">
            <w:pPr>
              <w:jc w:val="center"/>
              <w:rPr>
                <w:rFonts w:ascii="宋体" w:hAnsi="宋体"/>
                <w:color w:val="000000"/>
                <w:kern w:val="0"/>
                <w:sz w:val="18"/>
              </w:rPr>
            </w:pPr>
            <w:r>
              <w:rPr>
                <w:rFonts w:hint="eastAsia"/>
                <w:color w:val="000000"/>
                <w:sz w:val="18"/>
              </w:rPr>
              <w:t>(4068)</w:t>
            </w:r>
          </w:p>
        </w:tc>
        <w:tc>
          <w:tcPr>
            <w:tcW w:w="1392" w:type="dxa"/>
            <w:vAlign w:val="bottom"/>
          </w:tcPr>
          <w:p w14:paraId="7D795220" w14:textId="77777777" w:rsidR="00000000" w:rsidRDefault="007478C2">
            <w:pPr>
              <w:jc w:val="center"/>
              <w:rPr>
                <w:rFonts w:ascii="宋体" w:hAnsi="宋体"/>
                <w:color w:val="000000"/>
                <w:kern w:val="0"/>
                <w:sz w:val="18"/>
              </w:rPr>
            </w:pPr>
            <w:r>
              <w:rPr>
                <w:rFonts w:hint="eastAsia"/>
                <w:color w:val="000000"/>
                <w:sz w:val="18"/>
              </w:rPr>
              <w:t>(4069)</w:t>
            </w:r>
          </w:p>
        </w:tc>
      </w:tr>
      <w:tr w:rsidR="00000000" w14:paraId="4EAAAC84" w14:textId="77777777">
        <w:trPr>
          <w:jc w:val="center"/>
        </w:trPr>
        <w:tc>
          <w:tcPr>
            <w:tcW w:w="5658" w:type="dxa"/>
          </w:tcPr>
          <w:p w14:paraId="58545A8D" w14:textId="77777777" w:rsidR="00000000" w:rsidRDefault="007478C2">
            <w:pPr>
              <w:ind w:firstLineChars="200" w:firstLine="480"/>
              <w:rPr>
                <w:rFonts w:ascii="宋体" w:hAnsi="宋体"/>
                <w:color w:val="000000"/>
                <w:sz w:val="24"/>
              </w:rPr>
            </w:pPr>
            <w:r>
              <w:rPr>
                <w:rFonts w:ascii="宋体" w:hAnsi="宋体" w:hint="eastAsia"/>
                <w:color w:val="000000"/>
                <w:sz w:val="24"/>
              </w:rPr>
              <w:t>前期差错更正（若有</w:t>
            </w:r>
            <w:r>
              <w:rPr>
                <w:rFonts w:ascii="宋体" w:hAnsi="宋体"/>
                <w:color w:val="000000"/>
                <w:sz w:val="24"/>
              </w:rPr>
              <w:t>）</w:t>
            </w:r>
          </w:p>
        </w:tc>
        <w:tc>
          <w:tcPr>
            <w:tcW w:w="1313" w:type="dxa"/>
            <w:vAlign w:val="bottom"/>
          </w:tcPr>
          <w:p w14:paraId="3722C45E" w14:textId="77777777" w:rsidR="00000000" w:rsidRDefault="007478C2">
            <w:pPr>
              <w:jc w:val="center"/>
              <w:rPr>
                <w:rFonts w:ascii="宋体" w:hAnsi="宋体"/>
                <w:color w:val="000000"/>
                <w:kern w:val="0"/>
                <w:sz w:val="18"/>
              </w:rPr>
            </w:pPr>
            <w:r>
              <w:rPr>
                <w:rFonts w:hint="eastAsia"/>
                <w:color w:val="000000"/>
                <w:sz w:val="18"/>
              </w:rPr>
              <w:t>(4070)</w:t>
            </w:r>
          </w:p>
        </w:tc>
        <w:tc>
          <w:tcPr>
            <w:tcW w:w="1911" w:type="dxa"/>
            <w:vAlign w:val="bottom"/>
          </w:tcPr>
          <w:p w14:paraId="4BD40843" w14:textId="77777777" w:rsidR="00000000" w:rsidRDefault="007478C2">
            <w:pPr>
              <w:jc w:val="center"/>
              <w:rPr>
                <w:rFonts w:ascii="宋体" w:hAnsi="宋体"/>
                <w:color w:val="000000"/>
                <w:kern w:val="0"/>
                <w:sz w:val="18"/>
              </w:rPr>
            </w:pPr>
            <w:r>
              <w:rPr>
                <w:rFonts w:hint="eastAsia"/>
                <w:color w:val="000000"/>
                <w:sz w:val="18"/>
              </w:rPr>
              <w:t>(4073)</w:t>
            </w:r>
          </w:p>
        </w:tc>
        <w:tc>
          <w:tcPr>
            <w:tcW w:w="1322" w:type="dxa"/>
            <w:vAlign w:val="bottom"/>
          </w:tcPr>
          <w:p w14:paraId="204DE26F" w14:textId="77777777" w:rsidR="00000000" w:rsidRDefault="007478C2">
            <w:pPr>
              <w:jc w:val="center"/>
              <w:rPr>
                <w:rFonts w:ascii="宋体" w:hAnsi="宋体"/>
                <w:color w:val="000000"/>
                <w:kern w:val="0"/>
                <w:sz w:val="18"/>
              </w:rPr>
            </w:pPr>
            <w:r>
              <w:rPr>
                <w:rFonts w:hint="eastAsia"/>
                <w:color w:val="000000"/>
                <w:sz w:val="18"/>
              </w:rPr>
              <w:t>(4076)</w:t>
            </w:r>
          </w:p>
        </w:tc>
        <w:tc>
          <w:tcPr>
            <w:tcW w:w="1392" w:type="dxa"/>
            <w:vAlign w:val="bottom"/>
          </w:tcPr>
          <w:p w14:paraId="66F48BF9" w14:textId="77777777" w:rsidR="00000000" w:rsidRDefault="007478C2">
            <w:pPr>
              <w:jc w:val="center"/>
              <w:rPr>
                <w:rFonts w:ascii="宋体" w:hAnsi="宋体"/>
                <w:color w:val="000000"/>
                <w:kern w:val="0"/>
                <w:sz w:val="18"/>
              </w:rPr>
            </w:pPr>
            <w:r>
              <w:rPr>
                <w:rFonts w:hint="eastAsia"/>
                <w:color w:val="000000"/>
                <w:sz w:val="18"/>
              </w:rPr>
              <w:t>(4077)</w:t>
            </w:r>
          </w:p>
        </w:tc>
      </w:tr>
      <w:tr w:rsidR="00000000" w14:paraId="3503974F" w14:textId="77777777">
        <w:trPr>
          <w:jc w:val="center"/>
        </w:trPr>
        <w:tc>
          <w:tcPr>
            <w:tcW w:w="5658" w:type="dxa"/>
          </w:tcPr>
          <w:p w14:paraId="04A934B9" w14:textId="77777777" w:rsidR="00000000" w:rsidRDefault="007478C2">
            <w:pPr>
              <w:rPr>
                <w:rFonts w:ascii="宋体" w:hAnsi="宋体"/>
                <w:color w:val="000000"/>
                <w:sz w:val="24"/>
              </w:rPr>
            </w:pPr>
            <w:r>
              <w:rPr>
                <w:rFonts w:ascii="宋体" w:hAnsi="宋体" w:hint="eastAsia"/>
                <w:color w:val="000000"/>
                <w:sz w:val="24"/>
              </w:rPr>
              <w:t xml:space="preserve"> </w:t>
            </w:r>
            <w:r>
              <w:rPr>
                <w:rFonts w:ascii="宋体" w:hAnsi="宋体"/>
                <w:color w:val="000000"/>
                <w:sz w:val="24"/>
              </w:rPr>
              <w:t xml:space="preserve">   </w:t>
            </w:r>
            <w:r>
              <w:rPr>
                <w:rFonts w:ascii="宋体" w:hAnsi="宋体" w:hint="eastAsia"/>
                <w:color w:val="000000"/>
                <w:sz w:val="24"/>
              </w:rPr>
              <w:t>其他（若有</w:t>
            </w:r>
            <w:r>
              <w:rPr>
                <w:rFonts w:ascii="宋体" w:hAnsi="宋体"/>
                <w:color w:val="000000"/>
                <w:sz w:val="24"/>
              </w:rPr>
              <w:t>）</w:t>
            </w:r>
          </w:p>
        </w:tc>
        <w:tc>
          <w:tcPr>
            <w:tcW w:w="1313" w:type="dxa"/>
            <w:vAlign w:val="bottom"/>
          </w:tcPr>
          <w:p w14:paraId="6A585ED8" w14:textId="77777777" w:rsidR="00000000" w:rsidRDefault="007478C2">
            <w:pPr>
              <w:jc w:val="center"/>
              <w:rPr>
                <w:rFonts w:ascii="宋体" w:hAnsi="宋体"/>
                <w:color w:val="000000"/>
                <w:kern w:val="0"/>
                <w:sz w:val="18"/>
              </w:rPr>
            </w:pPr>
            <w:r>
              <w:rPr>
                <w:rFonts w:hint="eastAsia"/>
                <w:color w:val="000000"/>
                <w:sz w:val="18"/>
              </w:rPr>
              <w:t>(4086)</w:t>
            </w:r>
          </w:p>
        </w:tc>
        <w:tc>
          <w:tcPr>
            <w:tcW w:w="1911" w:type="dxa"/>
            <w:vAlign w:val="bottom"/>
          </w:tcPr>
          <w:p w14:paraId="5B3B62CD" w14:textId="77777777" w:rsidR="00000000" w:rsidRDefault="007478C2">
            <w:pPr>
              <w:jc w:val="center"/>
              <w:rPr>
                <w:rFonts w:ascii="宋体" w:hAnsi="宋体"/>
                <w:color w:val="000000"/>
                <w:kern w:val="0"/>
                <w:sz w:val="18"/>
              </w:rPr>
            </w:pPr>
            <w:r>
              <w:rPr>
                <w:rFonts w:hint="eastAsia"/>
                <w:color w:val="000000"/>
                <w:sz w:val="18"/>
              </w:rPr>
              <w:t>(4089)</w:t>
            </w:r>
          </w:p>
        </w:tc>
        <w:tc>
          <w:tcPr>
            <w:tcW w:w="1322" w:type="dxa"/>
            <w:vAlign w:val="bottom"/>
          </w:tcPr>
          <w:p w14:paraId="104A469D" w14:textId="77777777" w:rsidR="00000000" w:rsidRDefault="007478C2">
            <w:pPr>
              <w:jc w:val="center"/>
              <w:rPr>
                <w:rFonts w:ascii="宋体" w:hAnsi="宋体"/>
                <w:color w:val="000000"/>
                <w:kern w:val="0"/>
                <w:sz w:val="18"/>
              </w:rPr>
            </w:pPr>
            <w:r>
              <w:rPr>
                <w:rFonts w:hint="eastAsia"/>
                <w:color w:val="000000"/>
                <w:sz w:val="18"/>
              </w:rPr>
              <w:t>(4092)</w:t>
            </w:r>
          </w:p>
        </w:tc>
        <w:tc>
          <w:tcPr>
            <w:tcW w:w="1392" w:type="dxa"/>
            <w:vAlign w:val="bottom"/>
          </w:tcPr>
          <w:p w14:paraId="0C83BD58" w14:textId="77777777" w:rsidR="00000000" w:rsidRDefault="007478C2">
            <w:pPr>
              <w:jc w:val="center"/>
              <w:rPr>
                <w:rFonts w:ascii="宋体" w:hAnsi="宋体"/>
                <w:color w:val="000000"/>
                <w:kern w:val="0"/>
                <w:sz w:val="18"/>
              </w:rPr>
            </w:pPr>
            <w:r>
              <w:rPr>
                <w:rFonts w:hint="eastAsia"/>
                <w:color w:val="000000"/>
                <w:sz w:val="18"/>
              </w:rPr>
              <w:t>(4093)</w:t>
            </w:r>
          </w:p>
        </w:tc>
      </w:tr>
      <w:tr w:rsidR="00000000" w14:paraId="414335C6" w14:textId="77777777">
        <w:trPr>
          <w:jc w:val="center"/>
        </w:trPr>
        <w:tc>
          <w:tcPr>
            <w:tcW w:w="5658" w:type="dxa"/>
          </w:tcPr>
          <w:p w14:paraId="65D09055" w14:textId="77777777" w:rsidR="00000000" w:rsidRDefault="007478C2">
            <w:pPr>
              <w:rPr>
                <w:rFonts w:ascii="宋体" w:hAnsi="宋体"/>
                <w:color w:val="000000"/>
                <w:sz w:val="24"/>
              </w:rPr>
            </w:pPr>
            <w:r>
              <w:rPr>
                <w:rFonts w:ascii="宋体" w:hAnsi="宋体" w:hint="eastAsia"/>
                <w:color w:val="000000"/>
                <w:sz w:val="24"/>
              </w:rPr>
              <w:t>二、本期期初净资产（基金净值）</w:t>
            </w:r>
          </w:p>
        </w:tc>
        <w:tc>
          <w:tcPr>
            <w:tcW w:w="1313" w:type="dxa"/>
            <w:vAlign w:val="bottom"/>
          </w:tcPr>
          <w:p w14:paraId="0D3DF688" w14:textId="77777777" w:rsidR="00000000" w:rsidRDefault="007478C2">
            <w:pPr>
              <w:jc w:val="center"/>
              <w:rPr>
                <w:rFonts w:ascii="宋体" w:hAnsi="宋体"/>
                <w:color w:val="000000"/>
                <w:sz w:val="24"/>
              </w:rPr>
            </w:pPr>
            <w:r>
              <w:rPr>
                <w:rFonts w:hint="eastAsia"/>
                <w:color w:val="000000"/>
                <w:sz w:val="18"/>
              </w:rPr>
              <w:t>（</w:t>
            </w:r>
            <w:r>
              <w:rPr>
                <w:rFonts w:hint="eastAsia"/>
                <w:color w:val="000000"/>
                <w:sz w:val="18"/>
              </w:rPr>
              <w:t>0654</w:t>
            </w:r>
            <w:r>
              <w:rPr>
                <w:rFonts w:hint="eastAsia"/>
                <w:color w:val="000000"/>
                <w:sz w:val="18"/>
              </w:rPr>
              <w:t>）</w:t>
            </w:r>
          </w:p>
        </w:tc>
        <w:tc>
          <w:tcPr>
            <w:tcW w:w="1911" w:type="dxa"/>
            <w:vAlign w:val="bottom"/>
          </w:tcPr>
          <w:p w14:paraId="1D27773B" w14:textId="77777777" w:rsidR="00000000" w:rsidRDefault="007478C2">
            <w:pPr>
              <w:jc w:val="center"/>
              <w:rPr>
                <w:rFonts w:ascii="宋体" w:hAnsi="宋体"/>
                <w:color w:val="000000"/>
                <w:kern w:val="0"/>
                <w:sz w:val="18"/>
              </w:rPr>
            </w:pPr>
            <w:r>
              <w:rPr>
                <w:rFonts w:hint="eastAsia"/>
                <w:color w:val="000000"/>
                <w:sz w:val="18"/>
              </w:rPr>
              <w:t>(4057)</w:t>
            </w:r>
          </w:p>
        </w:tc>
        <w:tc>
          <w:tcPr>
            <w:tcW w:w="1322" w:type="dxa"/>
            <w:vAlign w:val="bottom"/>
          </w:tcPr>
          <w:p w14:paraId="0E15D247" w14:textId="77777777" w:rsidR="00000000" w:rsidRDefault="007478C2">
            <w:pPr>
              <w:jc w:val="center"/>
              <w:rPr>
                <w:rFonts w:ascii="宋体" w:hAnsi="宋体"/>
                <w:color w:val="000000"/>
                <w:sz w:val="24"/>
              </w:rPr>
            </w:pPr>
            <w:r>
              <w:rPr>
                <w:rFonts w:hint="eastAsia"/>
                <w:color w:val="000000"/>
                <w:sz w:val="18"/>
              </w:rPr>
              <w:t>（</w:t>
            </w:r>
            <w:r>
              <w:rPr>
                <w:rFonts w:hint="eastAsia"/>
                <w:color w:val="000000"/>
                <w:sz w:val="18"/>
              </w:rPr>
              <w:t>0655</w:t>
            </w:r>
            <w:r>
              <w:rPr>
                <w:rFonts w:hint="eastAsia"/>
                <w:color w:val="000000"/>
                <w:sz w:val="18"/>
              </w:rPr>
              <w:t>）</w:t>
            </w:r>
          </w:p>
        </w:tc>
        <w:tc>
          <w:tcPr>
            <w:tcW w:w="1392" w:type="dxa"/>
            <w:vAlign w:val="bottom"/>
          </w:tcPr>
          <w:p w14:paraId="763097FA" w14:textId="77777777" w:rsidR="00000000" w:rsidRDefault="007478C2">
            <w:pPr>
              <w:jc w:val="center"/>
              <w:rPr>
                <w:rFonts w:ascii="宋体" w:hAnsi="宋体"/>
                <w:color w:val="000000"/>
                <w:sz w:val="24"/>
              </w:rPr>
            </w:pPr>
            <w:r>
              <w:rPr>
                <w:rFonts w:hint="eastAsia"/>
                <w:color w:val="000000"/>
                <w:sz w:val="18"/>
              </w:rPr>
              <w:t>（</w:t>
            </w:r>
            <w:r>
              <w:rPr>
                <w:rFonts w:hint="eastAsia"/>
                <w:color w:val="000000"/>
                <w:sz w:val="18"/>
              </w:rPr>
              <w:t>0656</w:t>
            </w:r>
            <w:r>
              <w:rPr>
                <w:rFonts w:hint="eastAsia"/>
                <w:color w:val="000000"/>
                <w:sz w:val="18"/>
              </w:rPr>
              <w:t>）</w:t>
            </w:r>
          </w:p>
        </w:tc>
      </w:tr>
      <w:tr w:rsidR="00000000" w14:paraId="72667669" w14:textId="77777777">
        <w:trPr>
          <w:jc w:val="center"/>
        </w:trPr>
        <w:tc>
          <w:tcPr>
            <w:tcW w:w="5658" w:type="dxa"/>
          </w:tcPr>
          <w:p w14:paraId="4A72D2C2" w14:textId="77777777" w:rsidR="00000000" w:rsidRDefault="007478C2">
            <w:pPr>
              <w:rPr>
                <w:rFonts w:ascii="宋体" w:hAnsi="宋体"/>
                <w:color w:val="000000"/>
                <w:sz w:val="24"/>
              </w:rPr>
            </w:pPr>
            <w:r>
              <w:rPr>
                <w:rFonts w:ascii="宋体" w:hAnsi="宋体" w:hint="eastAsia"/>
                <w:color w:val="000000"/>
                <w:sz w:val="24"/>
              </w:rPr>
              <w:t>三、本期增减变动额（减少以“</w:t>
            </w:r>
            <w:r>
              <w:rPr>
                <w:rFonts w:ascii="宋体" w:hAnsi="宋体" w:hint="eastAsia"/>
                <w:color w:val="000000"/>
                <w:sz w:val="24"/>
              </w:rPr>
              <w:t>-</w:t>
            </w:r>
            <w:r>
              <w:rPr>
                <w:rFonts w:ascii="宋体" w:hAnsi="宋体" w:hint="eastAsia"/>
                <w:color w:val="000000"/>
                <w:sz w:val="24"/>
              </w:rPr>
              <w:t>”号填列）</w:t>
            </w:r>
          </w:p>
        </w:tc>
        <w:tc>
          <w:tcPr>
            <w:tcW w:w="1313" w:type="dxa"/>
            <w:vAlign w:val="bottom"/>
          </w:tcPr>
          <w:p w14:paraId="320C308C" w14:textId="77777777" w:rsidR="00000000" w:rsidRDefault="007478C2">
            <w:pPr>
              <w:jc w:val="center"/>
              <w:rPr>
                <w:rFonts w:ascii="宋体" w:hAnsi="宋体"/>
                <w:color w:val="000000"/>
                <w:kern w:val="0"/>
                <w:sz w:val="18"/>
              </w:rPr>
            </w:pPr>
            <w:r>
              <w:rPr>
                <w:rFonts w:hint="eastAsia"/>
                <w:color w:val="000000"/>
                <w:sz w:val="18"/>
              </w:rPr>
              <w:t>(4094)</w:t>
            </w:r>
          </w:p>
        </w:tc>
        <w:tc>
          <w:tcPr>
            <w:tcW w:w="1911" w:type="dxa"/>
            <w:vAlign w:val="bottom"/>
          </w:tcPr>
          <w:p w14:paraId="18AF3D0F" w14:textId="77777777" w:rsidR="00000000" w:rsidRDefault="007478C2">
            <w:pPr>
              <w:jc w:val="center"/>
              <w:rPr>
                <w:rFonts w:ascii="宋体" w:hAnsi="宋体"/>
                <w:color w:val="000000"/>
                <w:kern w:val="0"/>
                <w:sz w:val="18"/>
              </w:rPr>
            </w:pPr>
            <w:r>
              <w:rPr>
                <w:rFonts w:hint="eastAsia"/>
                <w:color w:val="000000"/>
                <w:sz w:val="18"/>
              </w:rPr>
              <w:t>(4097)</w:t>
            </w:r>
          </w:p>
        </w:tc>
        <w:tc>
          <w:tcPr>
            <w:tcW w:w="1322" w:type="dxa"/>
            <w:vAlign w:val="bottom"/>
          </w:tcPr>
          <w:p w14:paraId="15C625E5" w14:textId="77777777" w:rsidR="00000000" w:rsidRDefault="007478C2">
            <w:pPr>
              <w:jc w:val="center"/>
              <w:rPr>
                <w:rFonts w:ascii="宋体" w:hAnsi="宋体"/>
                <w:color w:val="000000"/>
                <w:kern w:val="0"/>
                <w:sz w:val="18"/>
              </w:rPr>
            </w:pPr>
            <w:r>
              <w:rPr>
                <w:rFonts w:hint="eastAsia"/>
                <w:color w:val="000000"/>
                <w:sz w:val="18"/>
              </w:rPr>
              <w:t>(4100)</w:t>
            </w:r>
          </w:p>
        </w:tc>
        <w:tc>
          <w:tcPr>
            <w:tcW w:w="1392" w:type="dxa"/>
            <w:vAlign w:val="bottom"/>
          </w:tcPr>
          <w:p w14:paraId="6DA87391" w14:textId="77777777" w:rsidR="00000000" w:rsidRDefault="007478C2">
            <w:pPr>
              <w:jc w:val="center"/>
              <w:rPr>
                <w:rFonts w:ascii="宋体" w:hAnsi="宋体"/>
                <w:color w:val="000000"/>
                <w:kern w:val="0"/>
                <w:sz w:val="18"/>
              </w:rPr>
            </w:pPr>
            <w:r>
              <w:rPr>
                <w:rFonts w:hint="eastAsia"/>
                <w:color w:val="000000"/>
                <w:sz w:val="18"/>
              </w:rPr>
              <w:t>(4101)</w:t>
            </w:r>
          </w:p>
        </w:tc>
      </w:tr>
      <w:tr w:rsidR="00000000" w14:paraId="6F480CC4" w14:textId="77777777">
        <w:trPr>
          <w:jc w:val="center"/>
        </w:trPr>
        <w:tc>
          <w:tcPr>
            <w:tcW w:w="5658" w:type="dxa"/>
          </w:tcPr>
          <w:p w14:paraId="5FD99A58" w14:textId="77777777" w:rsidR="00000000" w:rsidRDefault="007478C2">
            <w:pPr>
              <w:rPr>
                <w:rFonts w:ascii="宋体" w:hAnsi="宋体"/>
                <w:color w:val="000000"/>
                <w:sz w:val="24"/>
              </w:rPr>
            </w:pPr>
            <w:r>
              <w:rPr>
                <w:rFonts w:ascii="宋体" w:hAnsi="宋体" w:hint="eastAsia"/>
                <w:color w:val="000000"/>
                <w:sz w:val="24"/>
              </w:rPr>
              <w:t>（一）、综合收益总额</w:t>
            </w:r>
          </w:p>
        </w:tc>
        <w:tc>
          <w:tcPr>
            <w:tcW w:w="1313" w:type="dxa"/>
            <w:vAlign w:val="bottom"/>
          </w:tcPr>
          <w:p w14:paraId="3A031A14" w14:textId="77777777" w:rsidR="00000000" w:rsidRDefault="007478C2">
            <w:pPr>
              <w:jc w:val="center"/>
              <w:rPr>
                <w:rFonts w:ascii="宋体" w:hAnsi="宋体"/>
                <w:color w:val="000000"/>
                <w:sz w:val="24"/>
              </w:rPr>
            </w:pPr>
            <w:r>
              <w:rPr>
                <w:rFonts w:hint="eastAsia"/>
                <w:color w:val="000000"/>
                <w:sz w:val="18"/>
              </w:rPr>
              <w:t>(4102)</w:t>
            </w:r>
          </w:p>
        </w:tc>
        <w:tc>
          <w:tcPr>
            <w:tcW w:w="1911" w:type="dxa"/>
            <w:vAlign w:val="bottom"/>
          </w:tcPr>
          <w:p w14:paraId="240C51A0" w14:textId="77777777" w:rsidR="00000000" w:rsidRDefault="007478C2">
            <w:pPr>
              <w:jc w:val="center"/>
              <w:rPr>
                <w:rFonts w:ascii="宋体" w:hAnsi="宋体"/>
                <w:color w:val="000000"/>
                <w:kern w:val="0"/>
                <w:sz w:val="18"/>
              </w:rPr>
            </w:pPr>
            <w:r>
              <w:rPr>
                <w:rFonts w:hint="eastAsia"/>
                <w:color w:val="000000"/>
                <w:sz w:val="18"/>
              </w:rPr>
              <w:t>(</w:t>
            </w:r>
            <w:r>
              <w:rPr>
                <w:rFonts w:hint="eastAsia"/>
                <w:color w:val="000000"/>
                <w:sz w:val="18"/>
              </w:rPr>
              <w:t>4105)</w:t>
            </w:r>
          </w:p>
        </w:tc>
        <w:tc>
          <w:tcPr>
            <w:tcW w:w="1322" w:type="dxa"/>
            <w:vAlign w:val="bottom"/>
          </w:tcPr>
          <w:p w14:paraId="07A4313C" w14:textId="77777777" w:rsidR="00000000" w:rsidRDefault="007478C2">
            <w:pPr>
              <w:jc w:val="center"/>
              <w:rPr>
                <w:rFonts w:ascii="宋体" w:hAnsi="宋体"/>
                <w:color w:val="000000"/>
                <w:sz w:val="24"/>
              </w:rPr>
            </w:pPr>
            <w:r>
              <w:rPr>
                <w:rFonts w:hint="eastAsia"/>
                <w:color w:val="000000"/>
                <w:sz w:val="18"/>
              </w:rPr>
              <w:t>(4108)</w:t>
            </w:r>
          </w:p>
        </w:tc>
        <w:tc>
          <w:tcPr>
            <w:tcW w:w="1392" w:type="dxa"/>
            <w:vAlign w:val="bottom"/>
          </w:tcPr>
          <w:p w14:paraId="41017090" w14:textId="77777777" w:rsidR="00000000" w:rsidRDefault="007478C2">
            <w:pPr>
              <w:jc w:val="center"/>
              <w:rPr>
                <w:rFonts w:ascii="宋体" w:hAnsi="宋体"/>
                <w:color w:val="000000"/>
                <w:sz w:val="24"/>
              </w:rPr>
            </w:pPr>
            <w:r>
              <w:rPr>
                <w:rFonts w:hint="eastAsia"/>
                <w:color w:val="000000"/>
                <w:sz w:val="18"/>
              </w:rPr>
              <w:t>(4109)</w:t>
            </w:r>
          </w:p>
        </w:tc>
      </w:tr>
      <w:tr w:rsidR="00000000" w14:paraId="19407F43" w14:textId="77777777">
        <w:trPr>
          <w:jc w:val="center"/>
        </w:trPr>
        <w:tc>
          <w:tcPr>
            <w:tcW w:w="5658" w:type="dxa"/>
          </w:tcPr>
          <w:p w14:paraId="3A1EADD8" w14:textId="77777777" w:rsidR="00000000" w:rsidRDefault="007478C2">
            <w:pPr>
              <w:rPr>
                <w:rFonts w:ascii="宋体" w:hAnsi="宋体"/>
                <w:color w:val="000000"/>
                <w:sz w:val="24"/>
              </w:rPr>
            </w:pPr>
            <w:r>
              <w:rPr>
                <w:rFonts w:ascii="宋体" w:hAnsi="宋体" w:hint="eastAsia"/>
                <w:color w:val="000000"/>
                <w:sz w:val="24"/>
              </w:rPr>
              <w:t>（二）、本期基金份额交易产生的基金净值变动数</w:t>
            </w:r>
          </w:p>
          <w:p w14:paraId="46000E03" w14:textId="77777777" w:rsidR="00000000" w:rsidRDefault="007478C2">
            <w:pPr>
              <w:rPr>
                <w:rFonts w:ascii="宋体" w:hAnsi="宋体"/>
                <w:color w:val="000000"/>
                <w:sz w:val="24"/>
              </w:rPr>
            </w:pPr>
            <w:r>
              <w:rPr>
                <w:rFonts w:ascii="宋体" w:hAnsi="宋体" w:hint="eastAsia"/>
                <w:color w:val="000000"/>
                <w:sz w:val="24"/>
              </w:rPr>
              <w:t>（净值减少以“</w:t>
            </w:r>
            <w:r>
              <w:rPr>
                <w:rFonts w:ascii="宋体" w:hAnsi="宋体" w:hint="eastAsia"/>
                <w:color w:val="000000"/>
                <w:sz w:val="24"/>
              </w:rPr>
              <w:t>-</w:t>
            </w:r>
            <w:r>
              <w:rPr>
                <w:rFonts w:ascii="宋体" w:hAnsi="宋体" w:hint="eastAsia"/>
                <w:color w:val="000000"/>
                <w:sz w:val="24"/>
              </w:rPr>
              <w:t>”号填列）</w:t>
            </w:r>
          </w:p>
        </w:tc>
        <w:tc>
          <w:tcPr>
            <w:tcW w:w="1313" w:type="dxa"/>
          </w:tcPr>
          <w:p w14:paraId="0B265B11"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0660</w:t>
            </w:r>
            <w:r>
              <w:rPr>
                <w:rFonts w:ascii="宋体" w:hAnsi="宋体" w:hint="eastAsia"/>
                <w:color w:val="000000"/>
                <w:kern w:val="0"/>
                <w:sz w:val="18"/>
              </w:rPr>
              <w:t>）</w:t>
            </w:r>
          </w:p>
        </w:tc>
        <w:tc>
          <w:tcPr>
            <w:tcW w:w="1911" w:type="dxa"/>
          </w:tcPr>
          <w:p w14:paraId="598043B6" w14:textId="77777777" w:rsidR="00000000" w:rsidRDefault="007478C2">
            <w:pPr>
              <w:jc w:val="center"/>
              <w:rPr>
                <w:rFonts w:ascii="宋体" w:hAnsi="宋体"/>
                <w:color w:val="000000"/>
                <w:kern w:val="0"/>
                <w:sz w:val="18"/>
              </w:rPr>
            </w:pPr>
            <w:r>
              <w:rPr>
                <w:rFonts w:hint="eastAsia"/>
                <w:color w:val="000000"/>
                <w:sz w:val="18"/>
              </w:rPr>
              <w:t>(</w:t>
            </w:r>
            <w:r>
              <w:rPr>
                <w:color w:val="000000"/>
                <w:sz w:val="18"/>
              </w:rPr>
              <w:t>6553</w:t>
            </w:r>
            <w:r>
              <w:rPr>
                <w:rFonts w:hint="eastAsia"/>
                <w:color w:val="000000"/>
                <w:sz w:val="18"/>
              </w:rPr>
              <w:t>)</w:t>
            </w:r>
          </w:p>
        </w:tc>
        <w:tc>
          <w:tcPr>
            <w:tcW w:w="1322" w:type="dxa"/>
          </w:tcPr>
          <w:p w14:paraId="28B28139"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0661</w:t>
            </w:r>
            <w:r>
              <w:rPr>
                <w:rFonts w:ascii="宋体" w:hAnsi="宋体" w:hint="eastAsia"/>
                <w:color w:val="000000"/>
                <w:kern w:val="0"/>
                <w:sz w:val="18"/>
              </w:rPr>
              <w:t>）</w:t>
            </w:r>
          </w:p>
        </w:tc>
        <w:tc>
          <w:tcPr>
            <w:tcW w:w="1392" w:type="dxa"/>
          </w:tcPr>
          <w:p w14:paraId="631434F5"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0662</w:t>
            </w:r>
            <w:r>
              <w:rPr>
                <w:rFonts w:ascii="宋体" w:hAnsi="宋体" w:hint="eastAsia"/>
                <w:color w:val="000000"/>
                <w:kern w:val="0"/>
                <w:sz w:val="18"/>
              </w:rPr>
              <w:t>）</w:t>
            </w:r>
          </w:p>
        </w:tc>
      </w:tr>
      <w:tr w:rsidR="00000000" w14:paraId="2A8A46CF" w14:textId="77777777">
        <w:trPr>
          <w:jc w:val="center"/>
        </w:trPr>
        <w:tc>
          <w:tcPr>
            <w:tcW w:w="5658" w:type="dxa"/>
          </w:tcPr>
          <w:p w14:paraId="5A5EE22A" w14:textId="77777777" w:rsidR="00000000" w:rsidRDefault="007478C2">
            <w:pPr>
              <w:rPr>
                <w:rFonts w:ascii="宋体" w:hAnsi="宋体"/>
                <w:color w:val="000000"/>
                <w:sz w:val="24"/>
              </w:rPr>
            </w:pPr>
            <w:r>
              <w:rPr>
                <w:rFonts w:ascii="宋体" w:hAnsi="宋体" w:hint="eastAsia"/>
                <w:color w:val="000000"/>
                <w:sz w:val="24"/>
              </w:rPr>
              <w:t>其中：</w:t>
            </w:r>
            <w:r>
              <w:rPr>
                <w:rFonts w:ascii="宋体" w:hAnsi="宋体" w:hint="eastAsia"/>
                <w:color w:val="000000"/>
                <w:sz w:val="24"/>
              </w:rPr>
              <w:t>1.</w:t>
            </w:r>
            <w:r>
              <w:rPr>
                <w:rFonts w:ascii="宋体" w:hAnsi="宋体" w:hint="eastAsia"/>
                <w:color w:val="000000"/>
                <w:sz w:val="24"/>
              </w:rPr>
              <w:t>基金申购款</w:t>
            </w:r>
          </w:p>
        </w:tc>
        <w:tc>
          <w:tcPr>
            <w:tcW w:w="1313" w:type="dxa"/>
          </w:tcPr>
          <w:p w14:paraId="05174146"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0663</w:t>
            </w:r>
            <w:r>
              <w:rPr>
                <w:rFonts w:ascii="宋体" w:hAnsi="宋体" w:hint="eastAsia"/>
                <w:color w:val="000000"/>
                <w:kern w:val="0"/>
                <w:sz w:val="18"/>
              </w:rPr>
              <w:t>）</w:t>
            </w:r>
          </w:p>
        </w:tc>
        <w:tc>
          <w:tcPr>
            <w:tcW w:w="1911" w:type="dxa"/>
          </w:tcPr>
          <w:p w14:paraId="682FD000" w14:textId="77777777" w:rsidR="00000000" w:rsidRDefault="007478C2">
            <w:pPr>
              <w:jc w:val="center"/>
              <w:rPr>
                <w:rFonts w:ascii="宋体" w:hAnsi="宋体"/>
                <w:color w:val="000000"/>
                <w:kern w:val="0"/>
                <w:sz w:val="18"/>
              </w:rPr>
            </w:pPr>
            <w:r>
              <w:rPr>
                <w:rFonts w:hint="eastAsia"/>
                <w:color w:val="000000"/>
                <w:sz w:val="18"/>
              </w:rPr>
              <w:t>(</w:t>
            </w:r>
            <w:r>
              <w:rPr>
                <w:color w:val="000000"/>
                <w:sz w:val="18"/>
              </w:rPr>
              <w:t>6554</w:t>
            </w:r>
            <w:r>
              <w:rPr>
                <w:rFonts w:hint="eastAsia"/>
                <w:color w:val="000000"/>
                <w:sz w:val="18"/>
              </w:rPr>
              <w:t>)</w:t>
            </w:r>
          </w:p>
        </w:tc>
        <w:tc>
          <w:tcPr>
            <w:tcW w:w="1322" w:type="dxa"/>
          </w:tcPr>
          <w:p w14:paraId="0D4B8B56"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0664</w:t>
            </w:r>
            <w:r>
              <w:rPr>
                <w:rFonts w:ascii="宋体" w:hAnsi="宋体" w:hint="eastAsia"/>
                <w:color w:val="000000"/>
                <w:kern w:val="0"/>
                <w:sz w:val="18"/>
              </w:rPr>
              <w:t>）</w:t>
            </w:r>
          </w:p>
        </w:tc>
        <w:tc>
          <w:tcPr>
            <w:tcW w:w="1392" w:type="dxa"/>
          </w:tcPr>
          <w:p w14:paraId="262D14F8"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0665</w:t>
            </w:r>
            <w:r>
              <w:rPr>
                <w:rFonts w:ascii="宋体" w:hAnsi="宋体" w:hint="eastAsia"/>
                <w:color w:val="000000"/>
                <w:kern w:val="0"/>
                <w:sz w:val="18"/>
              </w:rPr>
              <w:t>）</w:t>
            </w:r>
          </w:p>
        </w:tc>
      </w:tr>
      <w:tr w:rsidR="00000000" w14:paraId="4AB9FC58" w14:textId="77777777">
        <w:trPr>
          <w:jc w:val="center"/>
        </w:trPr>
        <w:tc>
          <w:tcPr>
            <w:tcW w:w="5658" w:type="dxa"/>
          </w:tcPr>
          <w:p w14:paraId="15CB4F70" w14:textId="77777777" w:rsidR="00000000" w:rsidRDefault="007478C2">
            <w:pPr>
              <w:ind w:firstLineChars="300" w:firstLine="720"/>
              <w:rPr>
                <w:rFonts w:ascii="宋体" w:hAnsi="宋体"/>
                <w:color w:val="000000"/>
                <w:sz w:val="24"/>
              </w:rPr>
            </w:pPr>
            <w:r>
              <w:rPr>
                <w:rFonts w:ascii="宋体" w:hAnsi="宋体" w:hint="eastAsia"/>
                <w:color w:val="000000"/>
                <w:sz w:val="24"/>
              </w:rPr>
              <w:t>2.</w:t>
            </w:r>
            <w:r>
              <w:rPr>
                <w:rFonts w:ascii="宋体" w:hAnsi="宋体" w:hint="eastAsia"/>
                <w:color w:val="000000"/>
                <w:sz w:val="24"/>
              </w:rPr>
              <w:t>基金赎回款</w:t>
            </w:r>
          </w:p>
        </w:tc>
        <w:tc>
          <w:tcPr>
            <w:tcW w:w="1313" w:type="dxa"/>
          </w:tcPr>
          <w:p w14:paraId="33B3462B"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0666</w:t>
            </w:r>
            <w:r>
              <w:rPr>
                <w:rFonts w:ascii="宋体" w:hAnsi="宋体" w:hint="eastAsia"/>
                <w:color w:val="000000"/>
                <w:kern w:val="0"/>
                <w:sz w:val="18"/>
              </w:rPr>
              <w:t>）</w:t>
            </w:r>
          </w:p>
        </w:tc>
        <w:tc>
          <w:tcPr>
            <w:tcW w:w="1911" w:type="dxa"/>
          </w:tcPr>
          <w:p w14:paraId="7F97A839" w14:textId="77777777" w:rsidR="00000000" w:rsidRDefault="007478C2">
            <w:pPr>
              <w:jc w:val="center"/>
              <w:rPr>
                <w:rFonts w:ascii="宋体" w:hAnsi="宋体"/>
                <w:color w:val="000000"/>
                <w:kern w:val="0"/>
                <w:sz w:val="18"/>
              </w:rPr>
            </w:pPr>
            <w:r>
              <w:rPr>
                <w:rFonts w:hint="eastAsia"/>
                <w:color w:val="000000"/>
                <w:sz w:val="18"/>
              </w:rPr>
              <w:t>(</w:t>
            </w:r>
            <w:r>
              <w:rPr>
                <w:color w:val="000000"/>
                <w:sz w:val="18"/>
              </w:rPr>
              <w:t>6555</w:t>
            </w:r>
            <w:r>
              <w:rPr>
                <w:rFonts w:hint="eastAsia"/>
                <w:color w:val="000000"/>
                <w:sz w:val="18"/>
              </w:rPr>
              <w:t>)</w:t>
            </w:r>
          </w:p>
        </w:tc>
        <w:tc>
          <w:tcPr>
            <w:tcW w:w="1322" w:type="dxa"/>
          </w:tcPr>
          <w:p w14:paraId="781D9348"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0667</w:t>
            </w:r>
            <w:r>
              <w:rPr>
                <w:rFonts w:ascii="宋体" w:hAnsi="宋体" w:hint="eastAsia"/>
                <w:color w:val="000000"/>
                <w:kern w:val="0"/>
                <w:sz w:val="18"/>
              </w:rPr>
              <w:t>）</w:t>
            </w:r>
          </w:p>
        </w:tc>
        <w:tc>
          <w:tcPr>
            <w:tcW w:w="1392" w:type="dxa"/>
          </w:tcPr>
          <w:p w14:paraId="21A825AC"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0668</w:t>
            </w:r>
            <w:r>
              <w:rPr>
                <w:rFonts w:ascii="宋体" w:hAnsi="宋体" w:hint="eastAsia"/>
                <w:color w:val="000000"/>
                <w:kern w:val="0"/>
                <w:sz w:val="18"/>
              </w:rPr>
              <w:t>）</w:t>
            </w:r>
          </w:p>
        </w:tc>
      </w:tr>
      <w:tr w:rsidR="00000000" w14:paraId="2B7EFE1B" w14:textId="77777777">
        <w:trPr>
          <w:jc w:val="center"/>
        </w:trPr>
        <w:tc>
          <w:tcPr>
            <w:tcW w:w="5658" w:type="dxa"/>
          </w:tcPr>
          <w:p w14:paraId="5C129309" w14:textId="77777777" w:rsidR="00000000" w:rsidRDefault="007478C2">
            <w:pPr>
              <w:rPr>
                <w:rFonts w:ascii="宋体" w:hAnsi="宋体"/>
                <w:color w:val="000000"/>
                <w:sz w:val="24"/>
              </w:rPr>
            </w:pPr>
            <w:r>
              <w:rPr>
                <w:rFonts w:ascii="宋体" w:hAnsi="宋体" w:hint="eastAsia"/>
                <w:color w:val="000000"/>
                <w:sz w:val="24"/>
              </w:rPr>
              <w:t>（三）、本期向基金份额持有人分配利润产生的基金净值变动（净值减少以“</w:t>
            </w:r>
            <w:r>
              <w:rPr>
                <w:rFonts w:ascii="宋体" w:hAnsi="宋体" w:hint="eastAsia"/>
                <w:color w:val="000000"/>
                <w:sz w:val="24"/>
              </w:rPr>
              <w:t>-</w:t>
            </w:r>
            <w:r>
              <w:rPr>
                <w:rFonts w:ascii="宋体" w:hAnsi="宋体" w:hint="eastAsia"/>
                <w:color w:val="000000"/>
                <w:sz w:val="24"/>
              </w:rPr>
              <w:t>”号填列）</w:t>
            </w:r>
          </w:p>
        </w:tc>
        <w:tc>
          <w:tcPr>
            <w:tcW w:w="1313" w:type="dxa"/>
          </w:tcPr>
          <w:p w14:paraId="4F9F9CA8"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0669</w:t>
            </w:r>
            <w:r>
              <w:rPr>
                <w:rFonts w:ascii="宋体" w:hAnsi="宋体" w:hint="eastAsia"/>
                <w:color w:val="000000"/>
                <w:kern w:val="0"/>
                <w:sz w:val="18"/>
              </w:rPr>
              <w:t>）</w:t>
            </w:r>
          </w:p>
        </w:tc>
        <w:tc>
          <w:tcPr>
            <w:tcW w:w="1911" w:type="dxa"/>
          </w:tcPr>
          <w:p w14:paraId="3949B173" w14:textId="77777777" w:rsidR="00000000" w:rsidRDefault="007478C2">
            <w:pPr>
              <w:jc w:val="center"/>
              <w:rPr>
                <w:rFonts w:ascii="宋体" w:hAnsi="宋体"/>
                <w:color w:val="000000"/>
                <w:kern w:val="0"/>
                <w:sz w:val="18"/>
              </w:rPr>
            </w:pPr>
            <w:r>
              <w:rPr>
                <w:rFonts w:hint="eastAsia"/>
                <w:color w:val="000000"/>
                <w:sz w:val="18"/>
              </w:rPr>
              <w:t>(</w:t>
            </w:r>
            <w:r>
              <w:rPr>
                <w:color w:val="000000"/>
                <w:sz w:val="18"/>
              </w:rPr>
              <w:t>6556</w:t>
            </w:r>
            <w:r>
              <w:rPr>
                <w:rFonts w:hint="eastAsia"/>
                <w:color w:val="000000"/>
                <w:sz w:val="18"/>
              </w:rPr>
              <w:t>)</w:t>
            </w:r>
          </w:p>
        </w:tc>
        <w:tc>
          <w:tcPr>
            <w:tcW w:w="1322" w:type="dxa"/>
          </w:tcPr>
          <w:p w14:paraId="5B294924"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0670</w:t>
            </w:r>
            <w:r>
              <w:rPr>
                <w:rFonts w:ascii="宋体" w:hAnsi="宋体" w:hint="eastAsia"/>
                <w:color w:val="000000"/>
                <w:kern w:val="0"/>
                <w:sz w:val="18"/>
              </w:rPr>
              <w:t>）</w:t>
            </w:r>
          </w:p>
        </w:tc>
        <w:tc>
          <w:tcPr>
            <w:tcW w:w="1392" w:type="dxa"/>
          </w:tcPr>
          <w:p w14:paraId="59E7C50A"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0671</w:t>
            </w:r>
            <w:r>
              <w:rPr>
                <w:rFonts w:ascii="宋体" w:hAnsi="宋体" w:hint="eastAsia"/>
                <w:color w:val="000000"/>
                <w:kern w:val="0"/>
                <w:sz w:val="18"/>
              </w:rPr>
              <w:t>）</w:t>
            </w:r>
          </w:p>
        </w:tc>
      </w:tr>
      <w:tr w:rsidR="00000000" w14:paraId="3DD3E688" w14:textId="77777777">
        <w:trPr>
          <w:jc w:val="center"/>
        </w:trPr>
        <w:tc>
          <w:tcPr>
            <w:tcW w:w="5658" w:type="dxa"/>
          </w:tcPr>
          <w:p w14:paraId="41E713BF" w14:textId="77777777" w:rsidR="00000000" w:rsidRDefault="007478C2">
            <w:pPr>
              <w:rPr>
                <w:rFonts w:ascii="宋体" w:hAnsi="宋体"/>
                <w:color w:val="000000"/>
                <w:sz w:val="24"/>
              </w:rPr>
            </w:pPr>
            <w:r>
              <w:rPr>
                <w:rFonts w:ascii="宋体" w:hAnsi="宋体" w:hint="eastAsia"/>
                <w:color w:val="000000"/>
                <w:sz w:val="24"/>
              </w:rPr>
              <w:t>（四）、其他综合收益结转留存收益（若有</w:t>
            </w:r>
            <w:r>
              <w:rPr>
                <w:rFonts w:ascii="宋体" w:hAnsi="宋体"/>
                <w:color w:val="000000"/>
                <w:sz w:val="24"/>
              </w:rPr>
              <w:t>）</w:t>
            </w:r>
          </w:p>
        </w:tc>
        <w:tc>
          <w:tcPr>
            <w:tcW w:w="1313" w:type="dxa"/>
          </w:tcPr>
          <w:p w14:paraId="58ED5A3B" w14:textId="77777777" w:rsidR="00000000" w:rsidRDefault="007478C2">
            <w:pPr>
              <w:jc w:val="center"/>
              <w:rPr>
                <w:rFonts w:ascii="宋体" w:hAnsi="宋体"/>
                <w:color w:val="000000"/>
                <w:kern w:val="0"/>
                <w:sz w:val="18"/>
              </w:rPr>
            </w:pPr>
            <w:r>
              <w:rPr>
                <w:rFonts w:hint="eastAsia"/>
                <w:color w:val="000000"/>
                <w:sz w:val="18"/>
              </w:rPr>
              <w:t>(</w:t>
            </w:r>
            <w:r>
              <w:rPr>
                <w:rFonts w:hint="eastAsia"/>
                <w:color w:val="000000"/>
                <w:sz w:val="18"/>
              </w:rPr>
              <w:t>4142)</w:t>
            </w:r>
          </w:p>
        </w:tc>
        <w:tc>
          <w:tcPr>
            <w:tcW w:w="1911" w:type="dxa"/>
            <w:vAlign w:val="bottom"/>
          </w:tcPr>
          <w:p w14:paraId="24AB6D17" w14:textId="77777777" w:rsidR="00000000" w:rsidRDefault="007478C2">
            <w:pPr>
              <w:jc w:val="center"/>
              <w:rPr>
                <w:rFonts w:ascii="宋体" w:hAnsi="宋体"/>
                <w:color w:val="000000"/>
                <w:kern w:val="0"/>
                <w:sz w:val="18"/>
              </w:rPr>
            </w:pPr>
            <w:r>
              <w:rPr>
                <w:rFonts w:hint="eastAsia"/>
                <w:color w:val="000000"/>
                <w:sz w:val="18"/>
              </w:rPr>
              <w:t>(4145)</w:t>
            </w:r>
          </w:p>
        </w:tc>
        <w:tc>
          <w:tcPr>
            <w:tcW w:w="1322" w:type="dxa"/>
            <w:vAlign w:val="bottom"/>
          </w:tcPr>
          <w:p w14:paraId="5F84D529" w14:textId="77777777" w:rsidR="00000000" w:rsidRDefault="007478C2">
            <w:pPr>
              <w:jc w:val="center"/>
              <w:rPr>
                <w:rFonts w:ascii="宋体" w:hAnsi="宋体"/>
                <w:color w:val="000000"/>
                <w:kern w:val="0"/>
                <w:sz w:val="18"/>
              </w:rPr>
            </w:pPr>
            <w:r>
              <w:rPr>
                <w:rFonts w:hint="eastAsia"/>
                <w:color w:val="000000"/>
                <w:sz w:val="18"/>
              </w:rPr>
              <w:t>(4148)</w:t>
            </w:r>
          </w:p>
        </w:tc>
        <w:tc>
          <w:tcPr>
            <w:tcW w:w="1392" w:type="dxa"/>
            <w:vAlign w:val="bottom"/>
          </w:tcPr>
          <w:p w14:paraId="05F25C84" w14:textId="77777777" w:rsidR="00000000" w:rsidRDefault="007478C2">
            <w:pPr>
              <w:jc w:val="center"/>
              <w:rPr>
                <w:rFonts w:ascii="宋体" w:hAnsi="宋体"/>
                <w:color w:val="000000"/>
                <w:kern w:val="0"/>
                <w:sz w:val="18"/>
              </w:rPr>
            </w:pPr>
            <w:r>
              <w:rPr>
                <w:rFonts w:hint="eastAsia"/>
                <w:color w:val="000000"/>
                <w:sz w:val="18"/>
              </w:rPr>
              <w:t>(4149)</w:t>
            </w:r>
          </w:p>
        </w:tc>
      </w:tr>
      <w:tr w:rsidR="00000000" w14:paraId="00BB0024" w14:textId="77777777">
        <w:trPr>
          <w:jc w:val="center"/>
        </w:trPr>
        <w:tc>
          <w:tcPr>
            <w:tcW w:w="5658" w:type="dxa"/>
          </w:tcPr>
          <w:p w14:paraId="053FBA30" w14:textId="77777777" w:rsidR="00000000" w:rsidRDefault="007478C2">
            <w:pPr>
              <w:rPr>
                <w:rFonts w:ascii="宋体" w:hAnsi="宋体"/>
                <w:color w:val="000000"/>
                <w:sz w:val="24"/>
              </w:rPr>
            </w:pPr>
            <w:r>
              <w:rPr>
                <w:rFonts w:ascii="宋体" w:hAnsi="宋体" w:hint="eastAsia"/>
                <w:color w:val="000000"/>
                <w:sz w:val="24"/>
              </w:rPr>
              <w:t>四、本期期末净资产（基金净值）</w:t>
            </w:r>
          </w:p>
        </w:tc>
        <w:tc>
          <w:tcPr>
            <w:tcW w:w="1313" w:type="dxa"/>
            <w:vAlign w:val="bottom"/>
          </w:tcPr>
          <w:p w14:paraId="78D6818D"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0654</w:t>
            </w:r>
            <w:r>
              <w:rPr>
                <w:rFonts w:hint="eastAsia"/>
                <w:color w:val="000000"/>
                <w:sz w:val="18"/>
              </w:rPr>
              <w:t>）</w:t>
            </w:r>
          </w:p>
        </w:tc>
        <w:tc>
          <w:tcPr>
            <w:tcW w:w="1911" w:type="dxa"/>
            <w:vAlign w:val="bottom"/>
          </w:tcPr>
          <w:p w14:paraId="5834EE50" w14:textId="77777777" w:rsidR="00000000" w:rsidRDefault="007478C2">
            <w:pPr>
              <w:jc w:val="center"/>
              <w:rPr>
                <w:rFonts w:ascii="宋体" w:hAnsi="宋体"/>
                <w:color w:val="000000"/>
                <w:kern w:val="0"/>
                <w:sz w:val="18"/>
              </w:rPr>
            </w:pPr>
            <w:r>
              <w:rPr>
                <w:rFonts w:hint="eastAsia"/>
                <w:color w:val="000000"/>
                <w:sz w:val="18"/>
              </w:rPr>
              <w:t>(4057)</w:t>
            </w:r>
          </w:p>
        </w:tc>
        <w:tc>
          <w:tcPr>
            <w:tcW w:w="1322" w:type="dxa"/>
            <w:vAlign w:val="bottom"/>
          </w:tcPr>
          <w:p w14:paraId="01A76914" w14:textId="77777777" w:rsidR="00000000" w:rsidRDefault="007478C2">
            <w:pPr>
              <w:jc w:val="center"/>
              <w:rPr>
                <w:rFonts w:ascii="宋体" w:hAnsi="宋体"/>
                <w:color w:val="000000"/>
                <w:sz w:val="24"/>
              </w:rPr>
            </w:pPr>
            <w:r>
              <w:rPr>
                <w:rFonts w:hint="eastAsia"/>
                <w:color w:val="000000"/>
                <w:sz w:val="18"/>
              </w:rPr>
              <w:t>（</w:t>
            </w:r>
            <w:r>
              <w:rPr>
                <w:rFonts w:hint="eastAsia"/>
                <w:color w:val="000000"/>
                <w:sz w:val="18"/>
              </w:rPr>
              <w:t>0655</w:t>
            </w:r>
            <w:r>
              <w:rPr>
                <w:rFonts w:hint="eastAsia"/>
                <w:color w:val="000000"/>
                <w:sz w:val="18"/>
              </w:rPr>
              <w:t>）</w:t>
            </w:r>
          </w:p>
        </w:tc>
        <w:tc>
          <w:tcPr>
            <w:tcW w:w="1392" w:type="dxa"/>
            <w:vAlign w:val="bottom"/>
          </w:tcPr>
          <w:p w14:paraId="0E76DAF7" w14:textId="77777777" w:rsidR="00000000" w:rsidRDefault="007478C2">
            <w:pPr>
              <w:jc w:val="center"/>
              <w:rPr>
                <w:rFonts w:ascii="宋体" w:hAnsi="宋体"/>
                <w:color w:val="000000"/>
                <w:sz w:val="24"/>
              </w:rPr>
            </w:pPr>
            <w:r>
              <w:rPr>
                <w:rFonts w:hint="eastAsia"/>
                <w:color w:val="000000"/>
                <w:sz w:val="18"/>
              </w:rPr>
              <w:t>（</w:t>
            </w:r>
            <w:r>
              <w:rPr>
                <w:rFonts w:hint="eastAsia"/>
                <w:color w:val="000000"/>
                <w:sz w:val="18"/>
              </w:rPr>
              <w:t>0656</w:t>
            </w:r>
            <w:r>
              <w:rPr>
                <w:rFonts w:hint="eastAsia"/>
                <w:color w:val="000000"/>
                <w:sz w:val="18"/>
              </w:rPr>
              <w:t>）</w:t>
            </w:r>
          </w:p>
        </w:tc>
      </w:tr>
    </w:tbl>
    <w:p w14:paraId="21010BDB" w14:textId="77777777" w:rsidR="00000000" w:rsidRDefault="007478C2">
      <w:pPr>
        <w:rPr>
          <w:rFonts w:ascii="宋体" w:hAnsi="宋体"/>
          <w:color w:val="FF0000"/>
          <w:kern w:val="0"/>
          <w:sz w:val="18"/>
        </w:rPr>
      </w:pPr>
      <w:r>
        <w:rPr>
          <w:rFonts w:ascii="宋体" w:hAnsi="宋体" w:hint="eastAsia"/>
          <w:color w:val="FF0000"/>
          <w:sz w:val="24"/>
        </w:rPr>
        <w:t>注：</w:t>
      </w:r>
      <w:r>
        <w:rPr>
          <w:rFonts w:ascii="宋体" w:hAnsi="宋体" w:hint="eastAsia"/>
          <w:color w:val="000000"/>
          <w:kern w:val="0"/>
          <w:sz w:val="18"/>
        </w:rPr>
        <w:t>（</w:t>
      </w:r>
      <w:r>
        <w:rPr>
          <w:rFonts w:ascii="宋体" w:hAnsi="宋体" w:hint="eastAsia"/>
          <w:color w:val="000000"/>
          <w:kern w:val="0"/>
          <w:sz w:val="18"/>
        </w:rPr>
        <w:t>0672</w:t>
      </w:r>
      <w:r>
        <w:rPr>
          <w:rFonts w:ascii="宋体" w:hAnsi="宋体" w:hint="eastAsia"/>
          <w:color w:val="000000"/>
          <w:kern w:val="0"/>
          <w:sz w:val="18"/>
        </w:rPr>
        <w:t>）</w:t>
      </w:r>
    </w:p>
    <w:p w14:paraId="4030972E" w14:textId="77777777" w:rsidR="00000000" w:rsidRDefault="007478C2">
      <w:pPr>
        <w:spacing w:line="360" w:lineRule="auto"/>
        <w:rPr>
          <w:rFonts w:ascii="宋体" w:hAnsi="宋体"/>
          <w:kern w:val="0"/>
          <w:sz w:val="24"/>
        </w:rPr>
      </w:pPr>
      <w:r>
        <w:rPr>
          <w:rFonts w:ascii="宋体" w:hAnsi="宋体" w:hint="eastAsia"/>
          <w:kern w:val="0"/>
          <w:sz w:val="24"/>
        </w:rPr>
        <w:t>报表附注为财务报表的组成部分。</w:t>
      </w:r>
    </w:p>
    <w:p w14:paraId="23249967" w14:textId="77777777" w:rsidR="00000000" w:rsidRDefault="007478C2">
      <w:pPr>
        <w:spacing w:line="360" w:lineRule="auto"/>
        <w:rPr>
          <w:rFonts w:ascii="宋体" w:hAnsi="宋体"/>
          <w:kern w:val="0"/>
          <w:sz w:val="24"/>
        </w:rPr>
      </w:pPr>
      <w:r>
        <w:rPr>
          <w:rFonts w:ascii="宋体" w:hAnsi="宋体" w:hint="eastAsia"/>
          <w:kern w:val="0"/>
          <w:sz w:val="24"/>
        </w:rPr>
        <w:t>本报告……</w:t>
      </w:r>
      <w:r>
        <w:rPr>
          <w:rFonts w:ascii="宋体" w:hAnsi="宋体" w:hint="eastAsia"/>
          <w:kern w:val="0"/>
          <w:sz w:val="18"/>
        </w:rPr>
        <w:t>（</w:t>
      </w:r>
      <w:r>
        <w:rPr>
          <w:rFonts w:ascii="宋体" w:hAnsi="宋体" w:hint="eastAsia"/>
          <w:kern w:val="0"/>
          <w:sz w:val="18"/>
        </w:rPr>
        <w:t>2387</w:t>
      </w:r>
      <w:r>
        <w:rPr>
          <w:rFonts w:ascii="宋体" w:hAnsi="宋体" w:hint="eastAsia"/>
          <w:kern w:val="0"/>
          <w:sz w:val="18"/>
        </w:rPr>
        <w:t>）（</w:t>
      </w:r>
      <w:r>
        <w:rPr>
          <w:rFonts w:ascii="宋体" w:hAnsi="宋体" w:hint="eastAsia"/>
          <w:kern w:val="0"/>
          <w:sz w:val="18"/>
        </w:rPr>
        <w:t>2388</w:t>
      </w:r>
      <w:r>
        <w:rPr>
          <w:rFonts w:ascii="宋体" w:hAnsi="宋体" w:hint="eastAsia"/>
          <w:kern w:val="0"/>
          <w:sz w:val="18"/>
        </w:rPr>
        <w:t>）</w:t>
      </w:r>
      <w:r>
        <w:rPr>
          <w:rStyle w:val="FootnoteReference"/>
          <w:rFonts w:ascii="宋体" w:hAnsi="宋体"/>
          <w:kern w:val="0"/>
          <w:sz w:val="24"/>
        </w:rPr>
        <w:footnoteReference w:id="111"/>
      </w:r>
      <w:r>
        <w:rPr>
          <w:rFonts w:ascii="宋体" w:hAnsi="宋体" w:hint="eastAsia"/>
          <w:kern w:val="0"/>
          <w:sz w:val="24"/>
        </w:rPr>
        <w:t>财务报表由下列负责人签署：</w:t>
      </w:r>
    </w:p>
    <w:p w14:paraId="4E1DC827" w14:textId="77777777" w:rsidR="00000000" w:rsidRDefault="007478C2">
      <w:pPr>
        <w:spacing w:line="360" w:lineRule="auto"/>
        <w:rPr>
          <w:sz w:val="24"/>
        </w:rPr>
      </w:pPr>
    </w:p>
    <w:p w14:paraId="679461CC" w14:textId="77777777" w:rsidR="00000000" w:rsidRDefault="007478C2">
      <w:pPr>
        <w:rPr>
          <w:sz w:val="24"/>
        </w:rPr>
      </w:pP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p>
    <w:p w14:paraId="4278C2F3" w14:textId="77777777" w:rsidR="00000000" w:rsidRDefault="007478C2">
      <w:pPr>
        <w:rPr>
          <w:rFonts w:ascii="宋体" w:hAnsi="宋体"/>
          <w:kern w:val="0"/>
          <w:sz w:val="18"/>
        </w:rPr>
      </w:pPr>
      <w:r>
        <w:rPr>
          <w:rFonts w:hint="eastAsia"/>
          <w:sz w:val="24"/>
        </w:rPr>
        <w:t>基金管理人负责人</w:t>
      </w:r>
      <w:r>
        <w:rPr>
          <w:rFonts w:ascii="宋体" w:hAnsi="宋体" w:hint="eastAsia"/>
          <w:kern w:val="0"/>
          <w:sz w:val="18"/>
        </w:rPr>
        <w:t>（</w:t>
      </w:r>
      <w:r>
        <w:rPr>
          <w:rFonts w:ascii="宋体" w:hAnsi="宋体" w:hint="eastAsia"/>
          <w:kern w:val="0"/>
          <w:sz w:val="18"/>
        </w:rPr>
        <w:t>2389</w:t>
      </w:r>
      <w:r>
        <w:rPr>
          <w:rFonts w:ascii="宋体" w:hAnsi="宋体" w:hint="eastAsia"/>
          <w:kern w:val="0"/>
          <w:sz w:val="18"/>
        </w:rPr>
        <w:t>）</w:t>
      </w:r>
      <w:r>
        <w:rPr>
          <w:rFonts w:hint="eastAsia"/>
          <w:sz w:val="24"/>
        </w:rPr>
        <w:t xml:space="preserve"> </w:t>
      </w:r>
      <w:r>
        <w:rPr>
          <w:rFonts w:hint="eastAsia"/>
          <w:sz w:val="24"/>
        </w:rPr>
        <w:t>主管会计工作负责人</w:t>
      </w:r>
      <w:r>
        <w:rPr>
          <w:rFonts w:ascii="宋体" w:hAnsi="宋体" w:hint="eastAsia"/>
          <w:kern w:val="0"/>
          <w:sz w:val="18"/>
        </w:rPr>
        <w:t>（</w:t>
      </w:r>
      <w:r>
        <w:rPr>
          <w:rFonts w:ascii="宋体" w:hAnsi="宋体" w:hint="eastAsia"/>
          <w:kern w:val="0"/>
          <w:sz w:val="18"/>
        </w:rPr>
        <w:t>2390</w:t>
      </w:r>
      <w:r>
        <w:rPr>
          <w:rFonts w:ascii="宋体" w:hAnsi="宋体" w:hint="eastAsia"/>
          <w:kern w:val="0"/>
          <w:sz w:val="18"/>
        </w:rPr>
        <w:t>）</w:t>
      </w:r>
      <w:r>
        <w:rPr>
          <w:rFonts w:hint="eastAsia"/>
          <w:sz w:val="24"/>
        </w:rPr>
        <w:t xml:space="preserve">  </w:t>
      </w:r>
      <w:r>
        <w:rPr>
          <w:rFonts w:hint="eastAsia"/>
          <w:sz w:val="24"/>
        </w:rPr>
        <w:t>会计机构负责人</w:t>
      </w:r>
      <w:r>
        <w:rPr>
          <w:rFonts w:ascii="宋体" w:hAnsi="宋体" w:hint="eastAsia"/>
          <w:kern w:val="0"/>
          <w:sz w:val="18"/>
        </w:rPr>
        <w:t>（</w:t>
      </w:r>
      <w:r>
        <w:rPr>
          <w:rFonts w:ascii="宋体" w:hAnsi="宋体" w:hint="eastAsia"/>
          <w:kern w:val="0"/>
          <w:sz w:val="18"/>
        </w:rPr>
        <w:t>2391</w:t>
      </w:r>
      <w:r>
        <w:rPr>
          <w:rFonts w:ascii="宋体" w:hAnsi="宋体" w:hint="eastAsia"/>
          <w:kern w:val="0"/>
          <w:sz w:val="18"/>
        </w:rPr>
        <w:t>）</w:t>
      </w:r>
    </w:p>
    <w:p w14:paraId="2DDBB713" w14:textId="77777777" w:rsidR="00000000" w:rsidRDefault="007478C2">
      <w:pPr>
        <w:rPr>
          <w:rFonts w:ascii="宋体" w:hAnsi="宋体"/>
          <w:kern w:val="0"/>
          <w:sz w:val="18"/>
        </w:rPr>
      </w:pPr>
    </w:p>
    <w:p w14:paraId="610B22BA" w14:textId="77777777" w:rsidR="00000000" w:rsidRDefault="007478C2">
      <w:pPr>
        <w:pStyle w:val="Heading2"/>
        <w:rPr>
          <w:rFonts w:ascii="宋体" w:hAnsi="宋体"/>
        </w:rPr>
      </w:pPr>
      <w:bookmarkStart w:id="130" w:name="_Toc101344034"/>
      <w:bookmarkStart w:id="131" w:name="_Toc28120"/>
      <w:bookmarkStart w:id="132" w:name="_Toc28505"/>
      <w:r>
        <w:rPr>
          <w:rFonts w:ascii="宋体" w:hAnsi="宋体" w:hint="eastAsia"/>
        </w:rPr>
        <w:t xml:space="preserve">7.4 </w:t>
      </w:r>
      <w:r>
        <w:rPr>
          <w:rFonts w:ascii="宋体" w:hAnsi="宋体" w:hint="eastAsia"/>
        </w:rPr>
        <w:t>报表附注</w:t>
      </w:r>
      <w:r>
        <w:rPr>
          <w:rStyle w:val="FootnoteReference"/>
          <w:rFonts w:ascii="宋体" w:hAnsi="宋体"/>
        </w:rPr>
        <w:footnoteReference w:id="112"/>
      </w:r>
      <w:bookmarkEnd w:id="130"/>
      <w:bookmarkEnd w:id="131"/>
      <w:bookmarkEnd w:id="132"/>
    </w:p>
    <w:p w14:paraId="034016B6" w14:textId="77777777" w:rsidR="00000000" w:rsidRDefault="007478C2">
      <w:pPr>
        <w:spacing w:line="360" w:lineRule="auto"/>
        <w:outlineLvl w:val="2"/>
        <w:rPr>
          <w:rFonts w:ascii="宋体" w:hAnsi="宋体"/>
          <w:b/>
          <w:sz w:val="24"/>
        </w:rPr>
      </w:pPr>
      <w:r>
        <w:rPr>
          <w:rFonts w:ascii="宋体" w:hAnsi="宋体" w:hint="eastAsia"/>
          <w:b/>
          <w:sz w:val="24"/>
        </w:rPr>
        <w:t xml:space="preserve">7.4.1 </w:t>
      </w:r>
      <w:r>
        <w:rPr>
          <w:rFonts w:ascii="宋体" w:hAnsi="宋体" w:hint="eastAsia"/>
          <w:b/>
          <w:sz w:val="24"/>
        </w:rPr>
        <w:t>基金基本情况</w:t>
      </w:r>
    </w:p>
    <w:p w14:paraId="4CB3EF20"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0674</w:t>
      </w:r>
      <w:r>
        <w:rPr>
          <w:rFonts w:ascii="宋体" w:hAnsi="宋体" w:hint="eastAsia"/>
          <w:kern w:val="0"/>
          <w:sz w:val="18"/>
        </w:rPr>
        <w:t>）</w:t>
      </w:r>
    </w:p>
    <w:p w14:paraId="2DE98282" w14:textId="77777777" w:rsidR="00000000" w:rsidRDefault="007478C2">
      <w:pPr>
        <w:rPr>
          <w:rFonts w:ascii="宋体" w:hAnsi="宋体"/>
          <w:kern w:val="0"/>
          <w:sz w:val="18"/>
        </w:rPr>
      </w:pPr>
    </w:p>
    <w:p w14:paraId="72408493" w14:textId="77777777" w:rsidR="00000000" w:rsidRDefault="007478C2">
      <w:pPr>
        <w:spacing w:line="360" w:lineRule="auto"/>
        <w:outlineLvl w:val="2"/>
        <w:rPr>
          <w:rFonts w:ascii="宋体" w:hAnsi="宋体"/>
          <w:b/>
          <w:sz w:val="24"/>
        </w:rPr>
      </w:pPr>
      <w:r>
        <w:rPr>
          <w:rFonts w:ascii="宋体" w:hAnsi="宋体" w:hint="eastAsia"/>
          <w:b/>
          <w:sz w:val="24"/>
        </w:rPr>
        <w:t xml:space="preserve">7.4.2 </w:t>
      </w:r>
      <w:r>
        <w:rPr>
          <w:rFonts w:ascii="宋体" w:hAnsi="宋体" w:hint="eastAsia"/>
          <w:b/>
          <w:sz w:val="24"/>
        </w:rPr>
        <w:t>会计报表的编制基础</w:t>
      </w:r>
      <w:r>
        <w:rPr>
          <w:rStyle w:val="FootnoteReference"/>
          <w:rFonts w:ascii="宋体" w:hAnsi="宋体"/>
          <w:b/>
          <w:sz w:val="24"/>
        </w:rPr>
        <w:footnoteReference w:id="113"/>
      </w:r>
    </w:p>
    <w:p w14:paraId="302AE2F4"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0675</w:t>
      </w:r>
      <w:r>
        <w:rPr>
          <w:rFonts w:ascii="宋体" w:hAnsi="宋体" w:hint="eastAsia"/>
          <w:kern w:val="0"/>
          <w:sz w:val="18"/>
        </w:rPr>
        <w:t>）</w:t>
      </w:r>
    </w:p>
    <w:p w14:paraId="785185AD" w14:textId="77777777" w:rsidR="00000000" w:rsidRDefault="007478C2">
      <w:pPr>
        <w:rPr>
          <w:rFonts w:ascii="宋体" w:hAnsi="宋体"/>
          <w:b/>
          <w:sz w:val="24"/>
        </w:rPr>
      </w:pPr>
    </w:p>
    <w:p w14:paraId="6A823249" w14:textId="77777777" w:rsidR="00000000" w:rsidRDefault="007478C2">
      <w:pPr>
        <w:spacing w:line="360" w:lineRule="auto"/>
        <w:outlineLvl w:val="2"/>
        <w:rPr>
          <w:rFonts w:ascii="宋体" w:hAnsi="宋体"/>
          <w:b/>
          <w:sz w:val="24"/>
        </w:rPr>
      </w:pPr>
      <w:r>
        <w:rPr>
          <w:rFonts w:ascii="宋体" w:hAnsi="宋体" w:hint="eastAsia"/>
          <w:b/>
          <w:sz w:val="24"/>
        </w:rPr>
        <w:t xml:space="preserve">7.4.3 </w:t>
      </w:r>
      <w:r>
        <w:rPr>
          <w:rFonts w:ascii="宋体" w:hAnsi="宋体" w:hint="eastAsia"/>
          <w:b/>
          <w:sz w:val="24"/>
        </w:rPr>
        <w:t>遵循企业会计准则及其他有关规定的声明</w:t>
      </w:r>
    </w:p>
    <w:p w14:paraId="1FCFFEDA"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0676</w:t>
      </w:r>
      <w:r>
        <w:rPr>
          <w:rFonts w:ascii="宋体" w:hAnsi="宋体" w:hint="eastAsia"/>
          <w:kern w:val="0"/>
          <w:sz w:val="18"/>
        </w:rPr>
        <w:t>）</w:t>
      </w:r>
    </w:p>
    <w:p w14:paraId="0970ACFE" w14:textId="77777777" w:rsidR="00000000" w:rsidRDefault="007478C2">
      <w:pPr>
        <w:rPr>
          <w:rFonts w:ascii="宋体" w:hAnsi="宋体"/>
          <w:b/>
          <w:sz w:val="24"/>
        </w:rPr>
      </w:pPr>
    </w:p>
    <w:p w14:paraId="42A93DCD" w14:textId="77777777" w:rsidR="00000000" w:rsidRDefault="007478C2">
      <w:pPr>
        <w:spacing w:line="360" w:lineRule="auto"/>
        <w:outlineLvl w:val="2"/>
        <w:rPr>
          <w:rFonts w:ascii="宋体" w:hAnsi="宋体"/>
          <w:b/>
          <w:sz w:val="24"/>
        </w:rPr>
      </w:pPr>
      <w:r>
        <w:rPr>
          <w:rFonts w:ascii="宋体" w:hAnsi="宋体" w:hint="eastAsia"/>
          <w:b/>
          <w:sz w:val="24"/>
        </w:rPr>
        <w:t xml:space="preserve">7.4.4 </w:t>
      </w:r>
      <w:r>
        <w:rPr>
          <w:rFonts w:ascii="宋体" w:hAnsi="宋体" w:hint="eastAsia"/>
          <w:b/>
          <w:sz w:val="24"/>
        </w:rPr>
        <w:t>重要会计政策和会计估计</w:t>
      </w:r>
      <w:r>
        <w:rPr>
          <w:rStyle w:val="FootnoteReference"/>
          <w:rFonts w:ascii="宋体" w:hAnsi="宋体"/>
          <w:b/>
          <w:sz w:val="24"/>
        </w:rPr>
        <w:footnoteReference w:id="114"/>
      </w:r>
    </w:p>
    <w:p w14:paraId="71B4BDC8"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0679</w:t>
      </w:r>
      <w:r>
        <w:rPr>
          <w:rFonts w:ascii="宋体" w:hAnsi="宋体" w:hint="eastAsia"/>
          <w:kern w:val="0"/>
          <w:sz w:val="18"/>
        </w:rPr>
        <w:t>）</w:t>
      </w:r>
    </w:p>
    <w:p w14:paraId="3DE19978" w14:textId="77777777" w:rsidR="00000000" w:rsidRDefault="007478C2">
      <w:pPr>
        <w:rPr>
          <w:rFonts w:ascii="宋体" w:hAnsi="宋体"/>
          <w:b/>
          <w:sz w:val="24"/>
        </w:rPr>
      </w:pPr>
    </w:p>
    <w:p w14:paraId="12C95528" w14:textId="77777777" w:rsidR="00000000" w:rsidRDefault="007478C2">
      <w:pPr>
        <w:outlineLvl w:val="3"/>
        <w:rPr>
          <w:rFonts w:ascii="宋体" w:hAnsi="宋体"/>
          <w:b/>
          <w:sz w:val="24"/>
        </w:rPr>
      </w:pPr>
      <w:r>
        <w:rPr>
          <w:rFonts w:ascii="宋体" w:hAnsi="宋体" w:hint="eastAsia"/>
          <w:b/>
          <w:sz w:val="24"/>
        </w:rPr>
        <w:t xml:space="preserve">7.4.4.1 </w:t>
      </w:r>
      <w:r>
        <w:rPr>
          <w:rFonts w:ascii="宋体" w:hAnsi="宋体" w:hint="eastAsia"/>
          <w:b/>
          <w:sz w:val="24"/>
        </w:rPr>
        <w:t>会计年度</w:t>
      </w:r>
    </w:p>
    <w:p w14:paraId="50D49AB9"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0680</w:t>
      </w:r>
      <w:r>
        <w:rPr>
          <w:rFonts w:ascii="宋体" w:hAnsi="宋体" w:hint="eastAsia"/>
          <w:kern w:val="0"/>
          <w:sz w:val="18"/>
        </w:rPr>
        <w:t>）</w:t>
      </w:r>
    </w:p>
    <w:p w14:paraId="07409815" w14:textId="77777777" w:rsidR="00000000" w:rsidRDefault="007478C2">
      <w:pPr>
        <w:rPr>
          <w:rFonts w:ascii="宋体" w:hAnsi="宋体"/>
          <w:b/>
          <w:sz w:val="24"/>
        </w:rPr>
      </w:pPr>
    </w:p>
    <w:p w14:paraId="54170E2E" w14:textId="77777777" w:rsidR="00000000" w:rsidRDefault="007478C2">
      <w:pPr>
        <w:outlineLvl w:val="3"/>
        <w:rPr>
          <w:rFonts w:ascii="宋体" w:hAnsi="宋体"/>
          <w:b/>
          <w:sz w:val="24"/>
        </w:rPr>
      </w:pPr>
      <w:r>
        <w:rPr>
          <w:rFonts w:ascii="宋体" w:hAnsi="宋体" w:hint="eastAsia"/>
          <w:b/>
          <w:sz w:val="24"/>
        </w:rPr>
        <w:t xml:space="preserve">7.4.4.2 </w:t>
      </w:r>
      <w:r>
        <w:rPr>
          <w:rFonts w:ascii="宋体" w:hAnsi="宋体" w:hint="eastAsia"/>
          <w:b/>
          <w:sz w:val="24"/>
        </w:rPr>
        <w:t>记账本位币</w:t>
      </w:r>
    </w:p>
    <w:p w14:paraId="1387EF87"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0681</w:t>
      </w:r>
      <w:r>
        <w:rPr>
          <w:rFonts w:ascii="宋体" w:hAnsi="宋体" w:hint="eastAsia"/>
          <w:kern w:val="0"/>
          <w:sz w:val="18"/>
        </w:rPr>
        <w:t>）</w:t>
      </w:r>
    </w:p>
    <w:p w14:paraId="60FCC856" w14:textId="77777777" w:rsidR="00000000" w:rsidRDefault="007478C2">
      <w:pPr>
        <w:rPr>
          <w:rFonts w:ascii="宋体" w:hAnsi="宋体"/>
          <w:b/>
          <w:sz w:val="24"/>
        </w:rPr>
      </w:pPr>
    </w:p>
    <w:p w14:paraId="5C9E7138" w14:textId="77777777" w:rsidR="00000000" w:rsidRDefault="007478C2">
      <w:pPr>
        <w:outlineLvl w:val="3"/>
        <w:rPr>
          <w:rFonts w:ascii="宋体" w:hAnsi="宋体"/>
          <w:b/>
          <w:sz w:val="24"/>
        </w:rPr>
      </w:pPr>
      <w:r>
        <w:rPr>
          <w:rFonts w:ascii="宋体" w:hAnsi="宋体" w:hint="eastAsia"/>
          <w:b/>
          <w:sz w:val="24"/>
        </w:rPr>
        <w:t xml:space="preserve">7.4.4.3 </w:t>
      </w:r>
      <w:r>
        <w:rPr>
          <w:rFonts w:ascii="宋体" w:hAnsi="宋体" w:hint="eastAsia"/>
          <w:b/>
          <w:sz w:val="24"/>
        </w:rPr>
        <w:t>金融资产和金融负债的分类</w:t>
      </w:r>
    </w:p>
    <w:p w14:paraId="456A535A"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2035</w:t>
      </w:r>
      <w:r>
        <w:rPr>
          <w:rFonts w:ascii="宋体" w:hAnsi="宋体" w:hint="eastAsia"/>
          <w:kern w:val="0"/>
          <w:sz w:val="18"/>
        </w:rPr>
        <w:t>）</w:t>
      </w:r>
    </w:p>
    <w:p w14:paraId="1B0C6DA7" w14:textId="77777777" w:rsidR="00000000" w:rsidRDefault="007478C2">
      <w:pPr>
        <w:rPr>
          <w:rFonts w:ascii="宋体" w:hAnsi="宋体"/>
          <w:b/>
          <w:sz w:val="24"/>
        </w:rPr>
      </w:pPr>
    </w:p>
    <w:p w14:paraId="46D75DDC" w14:textId="77777777" w:rsidR="00000000" w:rsidRDefault="007478C2">
      <w:pPr>
        <w:outlineLvl w:val="3"/>
        <w:rPr>
          <w:rFonts w:ascii="宋体" w:hAnsi="宋体"/>
          <w:b/>
          <w:sz w:val="24"/>
        </w:rPr>
      </w:pPr>
      <w:r>
        <w:rPr>
          <w:rFonts w:ascii="宋体" w:hAnsi="宋体" w:hint="eastAsia"/>
          <w:b/>
          <w:sz w:val="24"/>
        </w:rPr>
        <w:t xml:space="preserve">7.4.4.4 </w:t>
      </w:r>
      <w:r>
        <w:rPr>
          <w:rFonts w:ascii="宋体" w:hAnsi="宋体" w:hint="eastAsia"/>
          <w:b/>
          <w:sz w:val="24"/>
        </w:rPr>
        <w:t>金融资产和金融负债的初始确认、后续计量和终止确认</w:t>
      </w:r>
      <w:r>
        <w:rPr>
          <w:rStyle w:val="FootnoteReference"/>
          <w:rFonts w:ascii="宋体" w:hAnsi="宋体"/>
          <w:b/>
          <w:sz w:val="24"/>
        </w:rPr>
        <w:footnoteReference w:id="115"/>
      </w:r>
    </w:p>
    <w:p w14:paraId="4F38919E"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2036</w:t>
      </w:r>
      <w:r>
        <w:rPr>
          <w:rFonts w:ascii="宋体" w:hAnsi="宋体" w:hint="eastAsia"/>
          <w:kern w:val="0"/>
          <w:sz w:val="18"/>
        </w:rPr>
        <w:t>）</w:t>
      </w:r>
    </w:p>
    <w:p w14:paraId="48374C4A" w14:textId="77777777" w:rsidR="00000000" w:rsidRDefault="007478C2">
      <w:pPr>
        <w:rPr>
          <w:rFonts w:ascii="宋体" w:hAnsi="宋体"/>
          <w:b/>
          <w:sz w:val="24"/>
        </w:rPr>
      </w:pPr>
    </w:p>
    <w:p w14:paraId="0C769052" w14:textId="77777777" w:rsidR="00000000" w:rsidRDefault="007478C2">
      <w:pPr>
        <w:outlineLvl w:val="3"/>
        <w:rPr>
          <w:rFonts w:ascii="宋体" w:hAnsi="宋体"/>
          <w:b/>
          <w:sz w:val="24"/>
        </w:rPr>
      </w:pPr>
      <w:r>
        <w:rPr>
          <w:rFonts w:ascii="宋体" w:hAnsi="宋体" w:hint="eastAsia"/>
          <w:b/>
          <w:sz w:val="24"/>
        </w:rPr>
        <w:t xml:space="preserve">7.4.4.5 </w:t>
      </w:r>
      <w:r>
        <w:rPr>
          <w:rFonts w:ascii="宋体" w:hAnsi="宋体" w:hint="eastAsia"/>
          <w:b/>
          <w:sz w:val="24"/>
        </w:rPr>
        <w:t>金融资产和金融负债的估值原则</w:t>
      </w:r>
      <w:r>
        <w:rPr>
          <w:rStyle w:val="FootnoteReference"/>
          <w:rFonts w:ascii="宋体" w:hAnsi="宋体"/>
          <w:b/>
          <w:sz w:val="24"/>
        </w:rPr>
        <w:footnoteReference w:id="116"/>
      </w:r>
    </w:p>
    <w:p w14:paraId="3B8B60AC"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0685</w:t>
      </w:r>
      <w:r>
        <w:rPr>
          <w:rFonts w:ascii="宋体" w:hAnsi="宋体" w:hint="eastAsia"/>
          <w:kern w:val="0"/>
          <w:sz w:val="18"/>
        </w:rPr>
        <w:t>）</w:t>
      </w:r>
    </w:p>
    <w:p w14:paraId="6D0879E1" w14:textId="77777777" w:rsidR="00000000" w:rsidRDefault="007478C2">
      <w:pPr>
        <w:rPr>
          <w:rFonts w:ascii="宋体" w:hAnsi="宋体"/>
          <w:b/>
          <w:sz w:val="24"/>
        </w:rPr>
      </w:pPr>
    </w:p>
    <w:p w14:paraId="79388CF1" w14:textId="77777777" w:rsidR="00000000" w:rsidRDefault="007478C2">
      <w:pPr>
        <w:outlineLvl w:val="3"/>
        <w:rPr>
          <w:rFonts w:ascii="宋体" w:hAnsi="宋体"/>
          <w:b/>
          <w:sz w:val="24"/>
        </w:rPr>
      </w:pPr>
      <w:r>
        <w:rPr>
          <w:rFonts w:ascii="宋体" w:hAnsi="宋体" w:hint="eastAsia"/>
          <w:b/>
          <w:sz w:val="24"/>
        </w:rPr>
        <w:t xml:space="preserve">7.4.4.6 </w:t>
      </w:r>
      <w:r>
        <w:rPr>
          <w:rFonts w:ascii="宋体" w:hAnsi="宋体" w:hint="eastAsia"/>
          <w:b/>
          <w:sz w:val="24"/>
        </w:rPr>
        <w:t>金融资产和金融负债的抵销</w:t>
      </w:r>
    </w:p>
    <w:p w14:paraId="09840273"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2037</w:t>
      </w:r>
      <w:r>
        <w:rPr>
          <w:rFonts w:ascii="宋体" w:hAnsi="宋体" w:hint="eastAsia"/>
          <w:kern w:val="0"/>
          <w:sz w:val="18"/>
        </w:rPr>
        <w:t>）</w:t>
      </w:r>
    </w:p>
    <w:p w14:paraId="285EA3DC" w14:textId="77777777" w:rsidR="00000000" w:rsidRDefault="007478C2">
      <w:pPr>
        <w:rPr>
          <w:rFonts w:ascii="宋体" w:hAnsi="宋体"/>
          <w:b/>
          <w:sz w:val="24"/>
        </w:rPr>
      </w:pPr>
    </w:p>
    <w:p w14:paraId="51C0FD99" w14:textId="77777777" w:rsidR="00000000" w:rsidRDefault="007478C2">
      <w:pPr>
        <w:outlineLvl w:val="3"/>
        <w:rPr>
          <w:rFonts w:ascii="宋体" w:hAnsi="宋体"/>
          <w:b/>
          <w:sz w:val="24"/>
        </w:rPr>
      </w:pPr>
      <w:r>
        <w:rPr>
          <w:rFonts w:ascii="宋体" w:hAnsi="宋体" w:hint="eastAsia"/>
          <w:b/>
          <w:sz w:val="24"/>
        </w:rPr>
        <w:t>7.</w:t>
      </w:r>
      <w:r>
        <w:rPr>
          <w:rFonts w:ascii="宋体" w:hAnsi="宋体" w:hint="eastAsia"/>
          <w:b/>
          <w:sz w:val="24"/>
        </w:rPr>
        <w:t xml:space="preserve">4.4.7 </w:t>
      </w:r>
      <w:r>
        <w:rPr>
          <w:rFonts w:ascii="宋体" w:hAnsi="宋体" w:hint="eastAsia"/>
          <w:b/>
          <w:sz w:val="24"/>
        </w:rPr>
        <w:t>实收基金</w:t>
      </w:r>
    </w:p>
    <w:p w14:paraId="73CDA5C7"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0690</w:t>
      </w:r>
      <w:r>
        <w:rPr>
          <w:rFonts w:ascii="宋体" w:hAnsi="宋体" w:hint="eastAsia"/>
          <w:kern w:val="0"/>
          <w:sz w:val="18"/>
        </w:rPr>
        <w:t>）</w:t>
      </w:r>
    </w:p>
    <w:p w14:paraId="335DC346" w14:textId="77777777" w:rsidR="00000000" w:rsidRDefault="007478C2">
      <w:pPr>
        <w:rPr>
          <w:rFonts w:ascii="宋体" w:hAnsi="宋体"/>
          <w:b/>
          <w:sz w:val="24"/>
        </w:rPr>
      </w:pPr>
    </w:p>
    <w:p w14:paraId="2F191133" w14:textId="77777777" w:rsidR="00000000" w:rsidRDefault="007478C2">
      <w:pPr>
        <w:outlineLvl w:val="3"/>
        <w:rPr>
          <w:rFonts w:ascii="宋体" w:hAnsi="宋体"/>
          <w:b/>
          <w:sz w:val="24"/>
        </w:rPr>
      </w:pPr>
      <w:r>
        <w:rPr>
          <w:rFonts w:ascii="宋体" w:hAnsi="宋体" w:hint="eastAsia"/>
          <w:b/>
          <w:sz w:val="24"/>
        </w:rPr>
        <w:t xml:space="preserve">7.4.4.8 </w:t>
      </w:r>
      <w:r>
        <w:rPr>
          <w:rFonts w:ascii="宋体" w:hAnsi="宋体" w:hint="eastAsia"/>
          <w:b/>
          <w:sz w:val="24"/>
        </w:rPr>
        <w:t>损益平准金</w:t>
      </w:r>
    </w:p>
    <w:p w14:paraId="6FB590EA"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0691</w:t>
      </w:r>
      <w:r>
        <w:rPr>
          <w:rFonts w:ascii="宋体" w:hAnsi="宋体" w:hint="eastAsia"/>
          <w:kern w:val="0"/>
          <w:sz w:val="18"/>
        </w:rPr>
        <w:t>）</w:t>
      </w:r>
    </w:p>
    <w:p w14:paraId="23855479" w14:textId="77777777" w:rsidR="00000000" w:rsidRDefault="007478C2">
      <w:pPr>
        <w:rPr>
          <w:rFonts w:ascii="宋体" w:hAnsi="宋体"/>
          <w:b/>
          <w:sz w:val="24"/>
        </w:rPr>
      </w:pPr>
    </w:p>
    <w:p w14:paraId="4D067C59" w14:textId="77777777" w:rsidR="00000000" w:rsidRDefault="007478C2">
      <w:pPr>
        <w:outlineLvl w:val="3"/>
        <w:rPr>
          <w:rFonts w:ascii="宋体" w:hAnsi="宋体"/>
          <w:b/>
          <w:sz w:val="24"/>
        </w:rPr>
      </w:pPr>
      <w:r>
        <w:rPr>
          <w:rFonts w:ascii="宋体" w:hAnsi="宋体" w:hint="eastAsia"/>
          <w:b/>
          <w:sz w:val="24"/>
        </w:rPr>
        <w:t xml:space="preserve">7.4.4.9 </w:t>
      </w:r>
      <w:r>
        <w:rPr>
          <w:rFonts w:ascii="宋体" w:hAnsi="宋体" w:hint="eastAsia"/>
          <w:b/>
          <w:sz w:val="24"/>
        </w:rPr>
        <w:t>收入</w:t>
      </w:r>
      <w:r>
        <w:rPr>
          <w:rFonts w:ascii="宋体" w:hAnsi="宋体" w:hint="eastAsia"/>
          <w:b/>
          <w:sz w:val="24"/>
        </w:rPr>
        <w:t>/</w:t>
      </w:r>
      <w:r>
        <w:rPr>
          <w:rFonts w:ascii="宋体" w:hAnsi="宋体" w:hint="eastAsia"/>
          <w:b/>
          <w:sz w:val="24"/>
        </w:rPr>
        <w:t>（损失）的确认和计量</w:t>
      </w:r>
    </w:p>
    <w:p w14:paraId="0CDD4CBC"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0688</w:t>
      </w:r>
      <w:r>
        <w:rPr>
          <w:rFonts w:ascii="宋体" w:hAnsi="宋体" w:hint="eastAsia"/>
          <w:kern w:val="0"/>
          <w:sz w:val="18"/>
        </w:rPr>
        <w:t>）</w:t>
      </w:r>
    </w:p>
    <w:p w14:paraId="20D57914" w14:textId="77777777" w:rsidR="00000000" w:rsidRDefault="007478C2">
      <w:pPr>
        <w:rPr>
          <w:rFonts w:ascii="宋体" w:hAnsi="宋体"/>
          <w:b/>
          <w:sz w:val="24"/>
        </w:rPr>
      </w:pPr>
    </w:p>
    <w:p w14:paraId="3892B142" w14:textId="77777777" w:rsidR="00000000" w:rsidRDefault="007478C2">
      <w:pPr>
        <w:outlineLvl w:val="3"/>
        <w:rPr>
          <w:rFonts w:ascii="宋体" w:hAnsi="宋体"/>
          <w:b/>
          <w:sz w:val="24"/>
        </w:rPr>
      </w:pPr>
      <w:r>
        <w:rPr>
          <w:rFonts w:ascii="宋体" w:hAnsi="宋体" w:hint="eastAsia"/>
          <w:b/>
          <w:sz w:val="24"/>
        </w:rPr>
        <w:t xml:space="preserve">7.4.4.10 </w:t>
      </w:r>
      <w:r>
        <w:rPr>
          <w:rFonts w:ascii="宋体" w:hAnsi="宋体" w:hint="eastAsia"/>
          <w:b/>
          <w:sz w:val="24"/>
        </w:rPr>
        <w:t>费用的确认和计量</w:t>
      </w:r>
      <w:r>
        <w:rPr>
          <w:rStyle w:val="FootnoteReference"/>
          <w:rFonts w:ascii="宋体" w:hAnsi="宋体"/>
          <w:b/>
          <w:sz w:val="24"/>
        </w:rPr>
        <w:footnoteReference w:id="117"/>
      </w:r>
    </w:p>
    <w:p w14:paraId="6EA70545" w14:textId="77777777" w:rsidR="00000000" w:rsidRDefault="007478C2">
      <w:pPr>
        <w:rPr>
          <w:rFonts w:ascii="宋体" w:hAnsi="宋体"/>
          <w:b/>
          <w:sz w:val="24"/>
        </w:rPr>
      </w:pPr>
      <w:r>
        <w:rPr>
          <w:rFonts w:ascii="宋体" w:hAnsi="宋体" w:hint="eastAsia"/>
          <w:kern w:val="0"/>
          <w:sz w:val="18"/>
        </w:rPr>
        <w:t>（</w:t>
      </w:r>
      <w:r>
        <w:rPr>
          <w:rFonts w:ascii="宋体" w:hAnsi="宋体" w:hint="eastAsia"/>
          <w:kern w:val="0"/>
          <w:sz w:val="18"/>
        </w:rPr>
        <w:t>0689</w:t>
      </w:r>
      <w:r>
        <w:rPr>
          <w:rFonts w:ascii="宋体" w:hAnsi="宋体" w:hint="eastAsia"/>
          <w:kern w:val="0"/>
          <w:sz w:val="18"/>
        </w:rPr>
        <w:t>）</w:t>
      </w:r>
    </w:p>
    <w:p w14:paraId="18820F2C" w14:textId="77777777" w:rsidR="00000000" w:rsidRDefault="007478C2">
      <w:pPr>
        <w:outlineLvl w:val="3"/>
        <w:rPr>
          <w:rFonts w:ascii="宋体" w:hAnsi="宋体"/>
          <w:b/>
          <w:sz w:val="24"/>
        </w:rPr>
      </w:pPr>
    </w:p>
    <w:p w14:paraId="508CBC10" w14:textId="77777777" w:rsidR="00000000" w:rsidRDefault="007478C2">
      <w:pPr>
        <w:outlineLvl w:val="3"/>
        <w:rPr>
          <w:rFonts w:ascii="宋体" w:hAnsi="宋体"/>
          <w:b/>
          <w:sz w:val="24"/>
        </w:rPr>
      </w:pPr>
      <w:r>
        <w:rPr>
          <w:rFonts w:ascii="宋体" w:hAnsi="宋体" w:hint="eastAsia"/>
          <w:b/>
          <w:sz w:val="24"/>
        </w:rPr>
        <w:t xml:space="preserve">7.4.4.11 </w:t>
      </w:r>
      <w:r>
        <w:rPr>
          <w:rFonts w:ascii="宋体" w:hAnsi="宋体" w:hint="eastAsia"/>
          <w:b/>
          <w:sz w:val="24"/>
        </w:rPr>
        <w:t>基金的收益分配政策</w:t>
      </w:r>
    </w:p>
    <w:p w14:paraId="42178AAD" w14:textId="77777777" w:rsidR="00000000" w:rsidRDefault="007478C2">
      <w:pPr>
        <w:rPr>
          <w:rFonts w:ascii="宋体" w:hAnsi="宋体"/>
          <w:b/>
          <w:sz w:val="24"/>
        </w:rPr>
      </w:pPr>
      <w:r>
        <w:rPr>
          <w:rFonts w:ascii="宋体" w:hAnsi="宋体" w:hint="eastAsia"/>
          <w:kern w:val="0"/>
          <w:sz w:val="18"/>
        </w:rPr>
        <w:t>（</w:t>
      </w:r>
      <w:r>
        <w:rPr>
          <w:rFonts w:ascii="宋体" w:hAnsi="宋体" w:hint="eastAsia"/>
          <w:kern w:val="0"/>
          <w:sz w:val="18"/>
        </w:rPr>
        <w:t>0692</w:t>
      </w:r>
      <w:r>
        <w:rPr>
          <w:rFonts w:ascii="宋体" w:hAnsi="宋体" w:hint="eastAsia"/>
          <w:kern w:val="0"/>
          <w:sz w:val="18"/>
        </w:rPr>
        <w:t>）</w:t>
      </w:r>
    </w:p>
    <w:p w14:paraId="1C2FF906" w14:textId="77777777" w:rsidR="00000000" w:rsidRDefault="007478C2">
      <w:pPr>
        <w:outlineLvl w:val="3"/>
        <w:rPr>
          <w:rFonts w:ascii="宋体" w:hAnsi="宋体"/>
          <w:b/>
          <w:sz w:val="24"/>
        </w:rPr>
      </w:pPr>
    </w:p>
    <w:p w14:paraId="77711D6A" w14:textId="77777777" w:rsidR="00000000" w:rsidRDefault="007478C2">
      <w:pPr>
        <w:outlineLvl w:val="3"/>
        <w:rPr>
          <w:rFonts w:ascii="宋体" w:hAnsi="宋体"/>
          <w:b/>
          <w:sz w:val="24"/>
        </w:rPr>
      </w:pPr>
      <w:r>
        <w:rPr>
          <w:rFonts w:ascii="宋体" w:hAnsi="宋体" w:hint="eastAsia"/>
          <w:b/>
          <w:sz w:val="24"/>
        </w:rPr>
        <w:t xml:space="preserve">7.4.4.12 </w:t>
      </w:r>
      <w:r>
        <w:rPr>
          <w:rFonts w:ascii="宋体" w:hAnsi="宋体" w:hint="eastAsia"/>
          <w:b/>
          <w:sz w:val="24"/>
        </w:rPr>
        <w:t>外币交易</w:t>
      </w:r>
    </w:p>
    <w:p w14:paraId="49825B3A" w14:textId="77777777" w:rsidR="00000000" w:rsidRDefault="007478C2">
      <w:pPr>
        <w:rPr>
          <w:rFonts w:ascii="宋体" w:hAnsi="宋体"/>
          <w:b/>
          <w:sz w:val="24"/>
        </w:rPr>
      </w:pPr>
      <w:r>
        <w:rPr>
          <w:rFonts w:ascii="宋体" w:hAnsi="宋体" w:hint="eastAsia"/>
          <w:kern w:val="0"/>
          <w:sz w:val="18"/>
        </w:rPr>
        <w:t>（</w:t>
      </w:r>
      <w:r>
        <w:rPr>
          <w:rFonts w:ascii="宋体" w:hAnsi="宋体" w:hint="eastAsia"/>
          <w:kern w:val="0"/>
          <w:sz w:val="18"/>
        </w:rPr>
        <w:t>2123</w:t>
      </w:r>
      <w:r>
        <w:rPr>
          <w:rFonts w:ascii="宋体" w:hAnsi="宋体" w:hint="eastAsia"/>
          <w:kern w:val="0"/>
          <w:sz w:val="18"/>
        </w:rPr>
        <w:t>）</w:t>
      </w:r>
    </w:p>
    <w:p w14:paraId="28F29351" w14:textId="77777777" w:rsidR="00000000" w:rsidRDefault="007478C2">
      <w:pPr>
        <w:outlineLvl w:val="3"/>
        <w:rPr>
          <w:rFonts w:ascii="宋体" w:hAnsi="宋体"/>
          <w:b/>
          <w:sz w:val="24"/>
        </w:rPr>
      </w:pPr>
    </w:p>
    <w:p w14:paraId="7D0A5CB2" w14:textId="77777777" w:rsidR="00000000" w:rsidRDefault="007478C2">
      <w:pPr>
        <w:outlineLvl w:val="3"/>
        <w:rPr>
          <w:rFonts w:ascii="宋体" w:hAnsi="宋体"/>
          <w:b/>
          <w:sz w:val="24"/>
        </w:rPr>
      </w:pPr>
      <w:r>
        <w:rPr>
          <w:rFonts w:ascii="宋体" w:hAnsi="宋体" w:hint="eastAsia"/>
          <w:b/>
          <w:sz w:val="24"/>
        </w:rPr>
        <w:t xml:space="preserve">7.4.4.13 </w:t>
      </w:r>
      <w:r>
        <w:rPr>
          <w:rFonts w:ascii="宋体" w:hAnsi="宋体" w:hint="eastAsia"/>
          <w:b/>
          <w:sz w:val="24"/>
        </w:rPr>
        <w:t>分部报告</w:t>
      </w:r>
    </w:p>
    <w:p w14:paraId="11930371" w14:textId="77777777" w:rsidR="00000000" w:rsidRDefault="007478C2">
      <w:pPr>
        <w:rPr>
          <w:rFonts w:ascii="宋体" w:hAnsi="宋体"/>
          <w:b/>
          <w:sz w:val="24"/>
        </w:rPr>
      </w:pPr>
      <w:r>
        <w:rPr>
          <w:rFonts w:ascii="宋体" w:hAnsi="宋体" w:hint="eastAsia"/>
          <w:kern w:val="0"/>
          <w:sz w:val="18"/>
        </w:rPr>
        <w:t>（</w:t>
      </w:r>
      <w:r>
        <w:rPr>
          <w:rFonts w:ascii="宋体" w:hAnsi="宋体" w:hint="eastAsia"/>
          <w:kern w:val="0"/>
          <w:sz w:val="18"/>
        </w:rPr>
        <w:t>1027</w:t>
      </w:r>
      <w:r>
        <w:rPr>
          <w:rFonts w:ascii="宋体" w:hAnsi="宋体" w:hint="eastAsia"/>
          <w:kern w:val="0"/>
          <w:sz w:val="18"/>
        </w:rPr>
        <w:t>）</w:t>
      </w:r>
    </w:p>
    <w:p w14:paraId="4FF7B362" w14:textId="77777777" w:rsidR="00000000" w:rsidRDefault="007478C2">
      <w:pPr>
        <w:outlineLvl w:val="3"/>
        <w:rPr>
          <w:rFonts w:ascii="宋体" w:hAnsi="宋体"/>
          <w:b/>
          <w:sz w:val="24"/>
        </w:rPr>
      </w:pPr>
    </w:p>
    <w:p w14:paraId="6CA98C51" w14:textId="77777777" w:rsidR="00000000" w:rsidRDefault="007478C2">
      <w:pPr>
        <w:outlineLvl w:val="3"/>
        <w:rPr>
          <w:rFonts w:ascii="宋体" w:hAnsi="宋体"/>
          <w:b/>
          <w:sz w:val="24"/>
        </w:rPr>
      </w:pPr>
      <w:r>
        <w:rPr>
          <w:rFonts w:ascii="宋体" w:hAnsi="宋体" w:hint="eastAsia"/>
          <w:b/>
          <w:sz w:val="24"/>
        </w:rPr>
        <w:t xml:space="preserve">7.4.4.14 </w:t>
      </w:r>
      <w:r>
        <w:rPr>
          <w:rFonts w:ascii="宋体" w:hAnsi="宋体" w:hint="eastAsia"/>
          <w:b/>
          <w:sz w:val="24"/>
        </w:rPr>
        <w:t>其他重要的会计政策和会计估计</w:t>
      </w:r>
    </w:p>
    <w:p w14:paraId="3F78F7D6" w14:textId="77777777" w:rsidR="00000000" w:rsidRDefault="007478C2">
      <w:pPr>
        <w:rPr>
          <w:rFonts w:ascii="宋体" w:hAnsi="宋体"/>
          <w:b/>
          <w:sz w:val="24"/>
        </w:rPr>
      </w:pPr>
      <w:r>
        <w:rPr>
          <w:rFonts w:ascii="宋体" w:hAnsi="宋体" w:hint="eastAsia"/>
          <w:kern w:val="0"/>
          <w:sz w:val="18"/>
        </w:rPr>
        <w:t>（</w:t>
      </w:r>
      <w:r>
        <w:rPr>
          <w:rFonts w:ascii="宋体" w:hAnsi="宋体" w:hint="eastAsia"/>
          <w:kern w:val="0"/>
          <w:sz w:val="18"/>
        </w:rPr>
        <w:t>2144</w:t>
      </w:r>
      <w:r>
        <w:rPr>
          <w:rFonts w:ascii="宋体" w:hAnsi="宋体" w:hint="eastAsia"/>
          <w:kern w:val="0"/>
          <w:sz w:val="18"/>
        </w:rPr>
        <w:t>）</w:t>
      </w:r>
    </w:p>
    <w:p w14:paraId="1EC8A2B0" w14:textId="77777777" w:rsidR="00000000" w:rsidRDefault="007478C2">
      <w:pPr>
        <w:spacing w:line="360" w:lineRule="auto"/>
        <w:outlineLvl w:val="2"/>
        <w:rPr>
          <w:rFonts w:ascii="宋体" w:hAnsi="宋体"/>
          <w:b/>
          <w:sz w:val="24"/>
        </w:rPr>
      </w:pPr>
      <w:r>
        <w:rPr>
          <w:rFonts w:ascii="宋体" w:hAnsi="宋体" w:hint="eastAsia"/>
          <w:b/>
          <w:sz w:val="24"/>
        </w:rPr>
        <w:t xml:space="preserve">7.4.5 </w:t>
      </w:r>
      <w:r>
        <w:rPr>
          <w:rFonts w:ascii="宋体" w:hAnsi="宋体" w:hint="eastAsia"/>
          <w:b/>
          <w:sz w:val="24"/>
        </w:rPr>
        <w:t>会计政策和会计估计变更以及差错更正的说明</w:t>
      </w:r>
      <w:r>
        <w:rPr>
          <w:rStyle w:val="FootnoteReference"/>
          <w:rFonts w:ascii="宋体" w:hAnsi="宋体"/>
          <w:b/>
          <w:sz w:val="24"/>
        </w:rPr>
        <w:footnoteReference w:id="118"/>
      </w:r>
    </w:p>
    <w:p w14:paraId="1215FA87" w14:textId="77777777" w:rsidR="00000000" w:rsidRDefault="007478C2">
      <w:pPr>
        <w:spacing w:line="360" w:lineRule="auto"/>
        <w:outlineLvl w:val="3"/>
        <w:rPr>
          <w:rFonts w:ascii="宋体" w:hAnsi="宋体"/>
          <w:b/>
          <w:sz w:val="24"/>
        </w:rPr>
      </w:pPr>
      <w:r>
        <w:rPr>
          <w:rFonts w:ascii="宋体" w:hAnsi="宋体" w:hint="eastAsia"/>
          <w:b/>
          <w:sz w:val="24"/>
        </w:rPr>
        <w:t xml:space="preserve">7.4.5.1 </w:t>
      </w:r>
      <w:r>
        <w:rPr>
          <w:rFonts w:ascii="宋体" w:hAnsi="宋体" w:hint="eastAsia"/>
          <w:b/>
          <w:sz w:val="24"/>
        </w:rPr>
        <w:t>会计政策变更的说明</w:t>
      </w:r>
      <w:r>
        <w:rPr>
          <w:rStyle w:val="FootnoteReference"/>
          <w:rFonts w:ascii="宋体" w:hAnsi="宋体"/>
          <w:b/>
          <w:sz w:val="24"/>
        </w:rPr>
        <w:footnoteReference w:id="119"/>
      </w:r>
    </w:p>
    <w:p w14:paraId="7038D68C"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2039</w:t>
      </w:r>
      <w:r>
        <w:rPr>
          <w:rFonts w:ascii="宋体" w:hAnsi="宋体" w:hint="eastAsia"/>
          <w:kern w:val="0"/>
          <w:sz w:val="18"/>
        </w:rPr>
        <w:t>）</w:t>
      </w:r>
    </w:p>
    <w:p w14:paraId="4F8B99F7" w14:textId="77777777" w:rsidR="00000000" w:rsidRDefault="007478C2">
      <w:pPr>
        <w:rPr>
          <w:rFonts w:ascii="宋体" w:hAnsi="宋体"/>
          <w:b/>
          <w:sz w:val="24"/>
        </w:rPr>
      </w:pPr>
    </w:p>
    <w:p w14:paraId="399E8228" w14:textId="77777777" w:rsidR="00000000" w:rsidRDefault="007478C2">
      <w:pPr>
        <w:outlineLvl w:val="3"/>
        <w:rPr>
          <w:rFonts w:ascii="宋体" w:hAnsi="宋体"/>
          <w:b/>
          <w:sz w:val="24"/>
        </w:rPr>
      </w:pPr>
      <w:r>
        <w:rPr>
          <w:rFonts w:ascii="宋体" w:hAnsi="宋体" w:hint="eastAsia"/>
          <w:b/>
          <w:sz w:val="24"/>
        </w:rPr>
        <w:t>7</w:t>
      </w:r>
      <w:r>
        <w:rPr>
          <w:rFonts w:ascii="宋体" w:hAnsi="宋体" w:hint="eastAsia"/>
          <w:b/>
          <w:sz w:val="24"/>
        </w:rPr>
        <w:t xml:space="preserve">.4.5.2 </w:t>
      </w:r>
      <w:r>
        <w:rPr>
          <w:rFonts w:ascii="宋体" w:hAnsi="宋体" w:hint="eastAsia"/>
          <w:b/>
          <w:sz w:val="24"/>
        </w:rPr>
        <w:t>会计估计变更的说明</w:t>
      </w:r>
      <w:r>
        <w:rPr>
          <w:rStyle w:val="FootnoteReference"/>
          <w:rFonts w:ascii="宋体" w:hAnsi="宋体"/>
          <w:b/>
          <w:sz w:val="24"/>
        </w:rPr>
        <w:footnoteReference w:id="120"/>
      </w:r>
    </w:p>
    <w:p w14:paraId="10F401D0"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2040</w:t>
      </w:r>
      <w:r>
        <w:rPr>
          <w:rFonts w:ascii="宋体" w:hAnsi="宋体" w:hint="eastAsia"/>
          <w:kern w:val="0"/>
          <w:sz w:val="18"/>
        </w:rPr>
        <w:t>）</w:t>
      </w:r>
    </w:p>
    <w:p w14:paraId="7BF654C3" w14:textId="77777777" w:rsidR="00000000" w:rsidRDefault="007478C2">
      <w:pPr>
        <w:rPr>
          <w:rFonts w:ascii="宋体" w:hAnsi="宋体"/>
          <w:b/>
          <w:sz w:val="24"/>
        </w:rPr>
      </w:pPr>
    </w:p>
    <w:p w14:paraId="341EB2A1" w14:textId="77777777" w:rsidR="00000000" w:rsidRDefault="007478C2">
      <w:pPr>
        <w:outlineLvl w:val="3"/>
        <w:rPr>
          <w:rFonts w:ascii="宋体" w:hAnsi="宋体"/>
          <w:b/>
          <w:sz w:val="24"/>
        </w:rPr>
      </w:pPr>
      <w:r>
        <w:rPr>
          <w:rFonts w:ascii="宋体" w:hAnsi="宋体" w:hint="eastAsia"/>
          <w:b/>
          <w:sz w:val="24"/>
        </w:rPr>
        <w:t xml:space="preserve">7.4.5.3 </w:t>
      </w:r>
      <w:r>
        <w:rPr>
          <w:rFonts w:ascii="宋体" w:hAnsi="宋体" w:hint="eastAsia"/>
          <w:b/>
          <w:sz w:val="24"/>
        </w:rPr>
        <w:t>差错更正的说明</w:t>
      </w:r>
    </w:p>
    <w:p w14:paraId="18B792A6"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0695</w:t>
      </w:r>
      <w:r>
        <w:rPr>
          <w:rFonts w:ascii="宋体" w:hAnsi="宋体" w:hint="eastAsia"/>
          <w:kern w:val="0"/>
          <w:sz w:val="18"/>
        </w:rPr>
        <w:t>）</w:t>
      </w:r>
    </w:p>
    <w:p w14:paraId="55819AB5" w14:textId="77777777" w:rsidR="00000000" w:rsidRDefault="007478C2">
      <w:pPr>
        <w:rPr>
          <w:rFonts w:ascii="宋体" w:hAnsi="宋体"/>
          <w:kern w:val="0"/>
          <w:sz w:val="18"/>
        </w:rPr>
      </w:pPr>
    </w:p>
    <w:p w14:paraId="6818F8A1" w14:textId="77777777" w:rsidR="00000000" w:rsidRDefault="007478C2">
      <w:pPr>
        <w:outlineLvl w:val="2"/>
        <w:rPr>
          <w:rFonts w:ascii="宋体" w:hAnsi="宋体"/>
          <w:b/>
          <w:sz w:val="24"/>
        </w:rPr>
      </w:pPr>
      <w:r>
        <w:rPr>
          <w:rFonts w:ascii="宋体" w:hAnsi="宋体" w:hint="eastAsia"/>
          <w:b/>
          <w:sz w:val="24"/>
        </w:rPr>
        <w:t xml:space="preserve">7.4.6 </w:t>
      </w:r>
      <w:r>
        <w:rPr>
          <w:rFonts w:ascii="宋体" w:hAnsi="宋体" w:hint="eastAsia"/>
          <w:b/>
          <w:sz w:val="24"/>
        </w:rPr>
        <w:t>税项</w:t>
      </w:r>
    </w:p>
    <w:p w14:paraId="21072164"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0696</w:t>
      </w:r>
      <w:r>
        <w:rPr>
          <w:rFonts w:ascii="宋体" w:hAnsi="宋体" w:hint="eastAsia"/>
          <w:kern w:val="0"/>
          <w:sz w:val="18"/>
        </w:rPr>
        <w:t>）</w:t>
      </w:r>
    </w:p>
    <w:p w14:paraId="2998B832" w14:textId="77777777" w:rsidR="00000000" w:rsidRDefault="007478C2">
      <w:pPr>
        <w:rPr>
          <w:rFonts w:ascii="宋体" w:hAnsi="宋体"/>
          <w:kern w:val="0"/>
          <w:sz w:val="18"/>
        </w:rPr>
      </w:pPr>
    </w:p>
    <w:p w14:paraId="62DF18D9" w14:textId="77777777" w:rsidR="00000000" w:rsidRDefault="007478C2">
      <w:pPr>
        <w:outlineLvl w:val="2"/>
        <w:rPr>
          <w:rFonts w:ascii="宋体" w:hAnsi="宋体"/>
          <w:b/>
          <w:sz w:val="24"/>
        </w:rPr>
      </w:pPr>
      <w:r>
        <w:rPr>
          <w:rFonts w:ascii="宋体" w:hAnsi="宋体" w:hint="eastAsia"/>
          <w:b/>
          <w:sz w:val="24"/>
        </w:rPr>
        <w:t xml:space="preserve">7.4.7 </w:t>
      </w:r>
      <w:r>
        <w:rPr>
          <w:rFonts w:ascii="宋体" w:hAnsi="宋体" w:hint="eastAsia"/>
          <w:b/>
          <w:sz w:val="24"/>
        </w:rPr>
        <w:t>重要财务报表项目的说明</w:t>
      </w:r>
      <w:r>
        <w:rPr>
          <w:rStyle w:val="FootnoteReference"/>
          <w:rFonts w:ascii="宋体" w:hAnsi="宋体"/>
          <w:b/>
          <w:sz w:val="24"/>
        </w:rPr>
        <w:footnoteReference w:id="121"/>
      </w:r>
    </w:p>
    <w:p w14:paraId="23C93000" w14:textId="77777777" w:rsidR="00000000" w:rsidRDefault="007478C2">
      <w:pPr>
        <w:spacing w:line="360" w:lineRule="auto"/>
        <w:outlineLvl w:val="3"/>
        <w:rPr>
          <w:rFonts w:ascii="宋体" w:hAnsi="宋体"/>
          <w:b/>
          <w:color w:val="000000"/>
          <w:sz w:val="24"/>
        </w:rPr>
      </w:pPr>
      <w:r>
        <w:rPr>
          <w:rFonts w:ascii="宋体" w:hAnsi="宋体" w:hint="eastAsia"/>
          <w:b/>
          <w:color w:val="000000"/>
          <w:sz w:val="24"/>
        </w:rPr>
        <w:t xml:space="preserve">7.4.7.1 </w:t>
      </w:r>
      <w:r>
        <w:rPr>
          <w:rFonts w:ascii="宋体" w:hAnsi="宋体" w:hint="eastAsia"/>
          <w:b/>
          <w:color w:val="000000"/>
          <w:sz w:val="24"/>
        </w:rPr>
        <w:t>银行存款</w:t>
      </w:r>
      <w:r>
        <w:rPr>
          <w:rStyle w:val="FootnoteReference"/>
          <w:rFonts w:ascii="宋体" w:hAnsi="宋体"/>
          <w:b/>
          <w:color w:val="000000"/>
          <w:sz w:val="24"/>
        </w:rPr>
        <w:footnoteReference w:id="122"/>
      </w:r>
    </w:p>
    <w:p w14:paraId="78432A71" w14:textId="77777777" w:rsidR="00000000" w:rsidRDefault="007478C2">
      <w:pPr>
        <w:spacing w:line="360" w:lineRule="auto"/>
        <w:ind w:left="6240" w:right="480" w:firstLine="480"/>
        <w:jc w:val="center"/>
        <w:rPr>
          <w:rFonts w:ascii="宋体" w:hAnsi="宋体"/>
          <w:b/>
          <w:color w:val="FF0000"/>
          <w:sz w:val="24"/>
        </w:rPr>
      </w:pPr>
      <w:r>
        <w:rPr>
          <w:rFonts w:ascii="宋体" w:hAnsi="宋体" w:hint="eastAsia"/>
          <w:color w:val="000000"/>
          <w:sz w:val="24"/>
        </w:rPr>
        <w:t>单位：</w:t>
      </w:r>
      <w:r>
        <w:rPr>
          <w:rFonts w:ascii="宋体" w:hAnsi="宋体" w:hint="eastAsia"/>
          <w:color w:val="000000"/>
          <w:sz w:val="24"/>
        </w:rPr>
        <w:t xml:space="preserve"> </w:t>
      </w:r>
      <w:r>
        <w:rPr>
          <w:rFonts w:ascii="宋体" w:hAnsi="宋体" w:hint="eastAsia"/>
          <w:color w:val="FF0000"/>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00000" w14:paraId="5AC144E4" w14:textId="77777777">
        <w:trPr>
          <w:trHeight w:val="345"/>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3C024F7" w14:textId="77777777" w:rsidR="00000000" w:rsidRDefault="007478C2">
            <w:pPr>
              <w:rPr>
                <w:color w:val="000000"/>
              </w:rPr>
            </w:pPr>
            <w:r>
              <w:rPr>
                <w:rFonts w:ascii="宋体" w:hAnsi="宋体" w:hint="eastAsia"/>
                <w:color w:val="000000"/>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D56F192" w14:textId="77777777" w:rsidR="00000000" w:rsidRDefault="007478C2">
            <w:pPr>
              <w:jc w:val="center"/>
              <w:rPr>
                <w:rFonts w:ascii="宋体" w:hAnsi="宋体"/>
                <w:color w:val="000000"/>
                <w:kern w:val="0"/>
                <w:sz w:val="24"/>
              </w:rPr>
            </w:pPr>
            <w:r>
              <w:rPr>
                <w:rFonts w:ascii="宋体" w:hAnsi="宋体" w:hint="eastAsia"/>
                <w:color w:val="000000"/>
                <w:kern w:val="0"/>
                <w:sz w:val="24"/>
              </w:rPr>
              <w:t>本期末</w:t>
            </w:r>
          </w:p>
          <w:p w14:paraId="4B7E3FB6" w14:textId="77777777" w:rsidR="00000000" w:rsidRDefault="007478C2">
            <w:pPr>
              <w:jc w:val="center"/>
              <w:rPr>
                <w:rFonts w:ascii="宋体" w:hAnsi="宋体"/>
                <w:color w:val="000000"/>
                <w:kern w:val="0"/>
                <w:sz w:val="24"/>
              </w:rPr>
            </w:pPr>
            <w:r>
              <w:rPr>
                <w:rFonts w:ascii="宋体" w:hAnsi="宋体" w:hint="eastAsia"/>
                <w:color w:val="000000"/>
                <w:kern w:val="0"/>
                <w:sz w:val="24"/>
              </w:rPr>
              <w:t>_</w:t>
            </w:r>
            <w:r>
              <w:rPr>
                <w:rFonts w:ascii="宋体" w:hAnsi="宋体" w:hint="eastAsia"/>
                <w:color w:val="000000"/>
                <w:kern w:val="0"/>
                <w:sz w:val="24"/>
              </w:rPr>
              <w:t>年</w:t>
            </w:r>
            <w:r>
              <w:rPr>
                <w:rFonts w:ascii="宋体" w:hAnsi="宋体" w:hint="eastAsia"/>
                <w:color w:val="000000"/>
                <w:kern w:val="0"/>
                <w:sz w:val="24"/>
              </w:rPr>
              <w:t>_</w:t>
            </w:r>
            <w:r>
              <w:rPr>
                <w:rFonts w:ascii="宋体" w:hAnsi="宋体" w:hint="eastAsia"/>
                <w:color w:val="000000"/>
                <w:kern w:val="0"/>
                <w:sz w:val="24"/>
              </w:rPr>
              <w:t>月</w:t>
            </w:r>
            <w:r>
              <w:rPr>
                <w:rFonts w:ascii="宋体" w:hAnsi="宋体" w:hint="eastAsia"/>
                <w:color w:val="000000"/>
                <w:kern w:val="0"/>
                <w:sz w:val="24"/>
              </w:rPr>
              <w:t>_</w:t>
            </w:r>
            <w:r>
              <w:rPr>
                <w:rFonts w:ascii="宋体" w:hAnsi="宋体" w:hint="eastAsia"/>
                <w:color w:val="000000"/>
                <w:kern w:val="0"/>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55F0282" w14:textId="77777777" w:rsidR="00000000" w:rsidRDefault="007478C2">
            <w:pPr>
              <w:jc w:val="center"/>
              <w:rPr>
                <w:rFonts w:ascii="宋体" w:hAnsi="宋体"/>
                <w:color w:val="000000"/>
                <w:kern w:val="0"/>
                <w:sz w:val="24"/>
              </w:rPr>
            </w:pPr>
            <w:r>
              <w:rPr>
                <w:rFonts w:ascii="宋体" w:hAnsi="宋体" w:hint="eastAsia"/>
                <w:color w:val="000000"/>
                <w:kern w:val="0"/>
                <w:sz w:val="24"/>
              </w:rPr>
              <w:t>上年度末</w:t>
            </w:r>
          </w:p>
          <w:p w14:paraId="68F00373" w14:textId="77777777" w:rsidR="00000000" w:rsidRDefault="007478C2">
            <w:pPr>
              <w:jc w:val="center"/>
              <w:rPr>
                <w:rFonts w:ascii="宋体" w:hAnsi="宋体"/>
                <w:color w:val="000000"/>
                <w:kern w:val="0"/>
                <w:sz w:val="24"/>
              </w:rPr>
            </w:pPr>
            <w:r>
              <w:rPr>
                <w:rFonts w:ascii="宋体" w:hAnsi="宋体" w:hint="eastAsia"/>
                <w:color w:val="000000"/>
                <w:kern w:val="0"/>
                <w:sz w:val="24"/>
              </w:rPr>
              <w:t>_</w:t>
            </w:r>
            <w:r>
              <w:rPr>
                <w:rFonts w:ascii="宋体" w:hAnsi="宋体" w:hint="eastAsia"/>
                <w:color w:val="000000"/>
                <w:kern w:val="0"/>
                <w:sz w:val="24"/>
              </w:rPr>
              <w:t>年</w:t>
            </w:r>
            <w:r>
              <w:rPr>
                <w:rFonts w:ascii="宋体" w:hAnsi="宋体" w:hint="eastAsia"/>
                <w:color w:val="000000"/>
                <w:kern w:val="0"/>
                <w:sz w:val="24"/>
              </w:rPr>
              <w:t>_</w:t>
            </w:r>
            <w:r>
              <w:rPr>
                <w:rFonts w:ascii="宋体" w:hAnsi="宋体" w:hint="eastAsia"/>
                <w:color w:val="000000"/>
                <w:kern w:val="0"/>
                <w:sz w:val="24"/>
              </w:rPr>
              <w:t>月</w:t>
            </w:r>
            <w:r>
              <w:rPr>
                <w:rFonts w:ascii="宋体" w:hAnsi="宋体" w:hint="eastAsia"/>
                <w:color w:val="000000"/>
                <w:kern w:val="0"/>
                <w:sz w:val="24"/>
              </w:rPr>
              <w:t>_</w:t>
            </w:r>
            <w:r>
              <w:rPr>
                <w:rFonts w:ascii="宋体" w:hAnsi="宋体" w:hint="eastAsia"/>
                <w:color w:val="000000"/>
                <w:kern w:val="0"/>
                <w:sz w:val="24"/>
              </w:rPr>
              <w:t>日</w:t>
            </w:r>
          </w:p>
        </w:tc>
      </w:tr>
      <w:tr w:rsidR="00000000" w14:paraId="074DE140"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37CD12B" w14:textId="77777777" w:rsidR="00000000" w:rsidRDefault="007478C2">
            <w:pPr>
              <w:rPr>
                <w:rFonts w:ascii="宋体" w:hAnsi="宋体"/>
                <w:color w:val="000000"/>
                <w:kern w:val="0"/>
                <w:sz w:val="24"/>
              </w:rPr>
            </w:pPr>
            <w:r>
              <w:rPr>
                <w:rFonts w:ascii="宋体" w:hAnsi="宋体" w:hint="eastAsia"/>
                <w:color w:val="000000"/>
                <w:kern w:val="0"/>
                <w:sz w:val="24"/>
              </w:rPr>
              <w:t>活期存款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6713F81" w14:textId="77777777" w:rsidR="00000000" w:rsidRDefault="007478C2">
            <w:pPr>
              <w:jc w:val="right"/>
              <w:rPr>
                <w:color w:val="000000"/>
              </w:rPr>
            </w:pPr>
            <w:r>
              <w:rPr>
                <w:rFonts w:ascii="宋体" w:hAnsi="宋体" w:hint="eastAsia"/>
                <w:color w:val="000000"/>
                <w:kern w:val="0"/>
                <w:sz w:val="18"/>
              </w:rPr>
              <w:t>（</w:t>
            </w:r>
            <w:r>
              <w:rPr>
                <w:rFonts w:ascii="宋体" w:hAnsi="宋体" w:hint="eastAsia"/>
                <w:color w:val="000000"/>
                <w:kern w:val="0"/>
                <w:sz w:val="18"/>
              </w:rPr>
              <w:t>2043</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19E0C61" w14:textId="77777777" w:rsidR="00000000" w:rsidRDefault="007478C2">
            <w:pPr>
              <w:jc w:val="right"/>
              <w:rPr>
                <w:color w:val="000000"/>
              </w:rPr>
            </w:pPr>
            <w:r>
              <w:rPr>
                <w:rFonts w:ascii="宋体" w:hAnsi="宋体" w:hint="eastAsia"/>
                <w:color w:val="000000"/>
                <w:kern w:val="0"/>
                <w:sz w:val="18"/>
              </w:rPr>
              <w:t>（</w:t>
            </w:r>
            <w:r>
              <w:rPr>
                <w:rFonts w:ascii="宋体" w:hAnsi="宋体" w:hint="eastAsia"/>
                <w:color w:val="000000"/>
                <w:kern w:val="0"/>
                <w:sz w:val="18"/>
              </w:rPr>
              <w:t>2043</w:t>
            </w:r>
            <w:r>
              <w:rPr>
                <w:rFonts w:ascii="宋体" w:hAnsi="宋体" w:hint="eastAsia"/>
                <w:color w:val="000000"/>
                <w:kern w:val="0"/>
                <w:sz w:val="18"/>
              </w:rPr>
              <w:t>）</w:t>
            </w:r>
          </w:p>
        </w:tc>
      </w:tr>
      <w:tr w:rsidR="00000000" w14:paraId="79ADFA49"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1C6F8F7" w14:textId="77777777" w:rsidR="00000000" w:rsidRDefault="007478C2">
            <w:pPr>
              <w:rPr>
                <w:rFonts w:ascii="宋体" w:hAnsi="宋体"/>
                <w:color w:val="000000"/>
                <w:kern w:val="0"/>
                <w:sz w:val="24"/>
              </w:rPr>
            </w:pPr>
            <w:r>
              <w:rPr>
                <w:rFonts w:ascii="宋体" w:hAnsi="宋体" w:hint="eastAsia"/>
                <w:color w:val="000000"/>
                <w:kern w:val="0"/>
                <w:sz w:val="24"/>
              </w:rPr>
              <w:t>等于：本金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949F5B8"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6557</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5647375"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6557</w:t>
            </w:r>
            <w:r>
              <w:rPr>
                <w:rFonts w:ascii="宋体" w:hAnsi="宋体" w:hint="eastAsia"/>
                <w:color w:val="000000"/>
                <w:kern w:val="0"/>
                <w:sz w:val="18"/>
              </w:rPr>
              <w:t>）</w:t>
            </w:r>
          </w:p>
        </w:tc>
      </w:tr>
      <w:tr w:rsidR="00000000" w14:paraId="3B22F798"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267B7DC" w14:textId="77777777" w:rsidR="00000000" w:rsidRDefault="007478C2">
            <w:pPr>
              <w:rPr>
                <w:rFonts w:ascii="宋体" w:hAnsi="宋体"/>
                <w:color w:val="000000"/>
                <w:kern w:val="0"/>
                <w:sz w:val="24"/>
              </w:rPr>
            </w:pPr>
            <w:r>
              <w:rPr>
                <w:rFonts w:ascii="宋体" w:hAnsi="宋体" w:hint="eastAsia"/>
                <w:color w:val="000000"/>
                <w:kern w:val="0"/>
                <w:sz w:val="24"/>
              </w:rPr>
              <w:t xml:space="preserve"> </w:t>
            </w:r>
            <w:r>
              <w:rPr>
                <w:rFonts w:ascii="宋体" w:hAnsi="宋体"/>
                <w:color w:val="000000"/>
                <w:kern w:val="0"/>
                <w:sz w:val="24"/>
              </w:rPr>
              <w:t xml:space="preserve">     </w:t>
            </w:r>
            <w:r>
              <w:rPr>
                <w:rFonts w:ascii="宋体" w:hAnsi="宋体" w:hint="eastAsia"/>
                <w:color w:val="000000"/>
                <w:kern w:val="0"/>
                <w:sz w:val="24"/>
              </w:rPr>
              <w:t>加：应计利息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00537C9"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6558</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339CAB9"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6558</w:t>
            </w:r>
            <w:r>
              <w:rPr>
                <w:rFonts w:ascii="宋体" w:hAnsi="宋体" w:hint="eastAsia"/>
                <w:color w:val="000000"/>
                <w:kern w:val="0"/>
                <w:sz w:val="18"/>
              </w:rPr>
              <w:t>）</w:t>
            </w:r>
          </w:p>
        </w:tc>
      </w:tr>
      <w:tr w:rsidR="00000000" w14:paraId="0378C18E"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781687F" w14:textId="77777777" w:rsidR="00000000" w:rsidRDefault="007478C2">
            <w:pPr>
              <w:rPr>
                <w:rFonts w:ascii="宋体" w:hAnsi="宋体"/>
                <w:color w:val="000000"/>
                <w:kern w:val="0"/>
                <w:sz w:val="24"/>
              </w:rPr>
            </w:pPr>
            <w:r>
              <w:rPr>
                <w:rFonts w:ascii="宋体" w:hAnsi="宋体" w:hint="eastAsia"/>
                <w:color w:val="000000"/>
                <w:kern w:val="0"/>
                <w:sz w:val="24"/>
              </w:rPr>
              <w:t xml:space="preserve"> </w:t>
            </w:r>
            <w:r>
              <w:rPr>
                <w:rFonts w:ascii="宋体" w:hAnsi="宋体"/>
                <w:color w:val="000000"/>
                <w:kern w:val="0"/>
                <w:sz w:val="24"/>
              </w:rPr>
              <w:t xml:space="preserve">     </w:t>
            </w:r>
            <w:r>
              <w:rPr>
                <w:rFonts w:ascii="宋体" w:hAnsi="宋体" w:hint="eastAsia"/>
                <w:color w:val="000000"/>
                <w:kern w:val="0"/>
                <w:sz w:val="24"/>
              </w:rPr>
              <w:t>减：坏账准备（若有）</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A92A7A7"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6559</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7369180"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6559</w:t>
            </w:r>
            <w:r>
              <w:rPr>
                <w:rFonts w:ascii="宋体" w:hAnsi="宋体" w:hint="eastAsia"/>
                <w:color w:val="000000"/>
                <w:kern w:val="0"/>
                <w:sz w:val="18"/>
              </w:rPr>
              <w:t>）</w:t>
            </w:r>
          </w:p>
        </w:tc>
      </w:tr>
      <w:tr w:rsidR="00000000" w14:paraId="44381D47"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AA62759" w14:textId="77777777" w:rsidR="00000000" w:rsidRDefault="007478C2">
            <w:pPr>
              <w:rPr>
                <w:rFonts w:ascii="宋体" w:hAnsi="宋体"/>
                <w:color w:val="000000"/>
                <w:kern w:val="0"/>
                <w:sz w:val="24"/>
              </w:rPr>
            </w:pPr>
            <w:r>
              <w:rPr>
                <w:rFonts w:ascii="宋体" w:hAnsi="宋体" w:hint="eastAsia"/>
                <w:color w:val="000000"/>
                <w:kern w:val="0"/>
                <w:sz w:val="24"/>
              </w:rPr>
              <w:t>定期存款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340551A" w14:textId="77777777" w:rsidR="00000000" w:rsidRDefault="007478C2">
            <w:pPr>
              <w:jc w:val="right"/>
              <w:rPr>
                <w:color w:val="000000"/>
              </w:rPr>
            </w:pPr>
            <w:r>
              <w:rPr>
                <w:rFonts w:ascii="宋体" w:hAnsi="宋体" w:hint="eastAsia"/>
                <w:color w:val="000000"/>
                <w:kern w:val="0"/>
                <w:sz w:val="18"/>
              </w:rPr>
              <w:t>（</w:t>
            </w:r>
            <w:r>
              <w:rPr>
                <w:rFonts w:ascii="宋体" w:hAnsi="宋体" w:hint="eastAsia"/>
                <w:color w:val="000000"/>
                <w:kern w:val="0"/>
                <w:sz w:val="18"/>
              </w:rPr>
              <w:t>2044</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60DA322" w14:textId="77777777" w:rsidR="00000000" w:rsidRDefault="007478C2">
            <w:pPr>
              <w:jc w:val="right"/>
              <w:rPr>
                <w:color w:val="000000"/>
              </w:rPr>
            </w:pPr>
            <w:r>
              <w:rPr>
                <w:rFonts w:ascii="宋体" w:hAnsi="宋体" w:hint="eastAsia"/>
                <w:color w:val="000000"/>
                <w:kern w:val="0"/>
                <w:sz w:val="18"/>
              </w:rPr>
              <w:t>（</w:t>
            </w:r>
            <w:r>
              <w:rPr>
                <w:rFonts w:ascii="宋体" w:hAnsi="宋体" w:hint="eastAsia"/>
                <w:color w:val="000000"/>
                <w:kern w:val="0"/>
                <w:sz w:val="18"/>
              </w:rPr>
              <w:t>2044</w:t>
            </w:r>
            <w:r>
              <w:rPr>
                <w:rFonts w:ascii="宋体" w:hAnsi="宋体" w:hint="eastAsia"/>
                <w:color w:val="000000"/>
                <w:kern w:val="0"/>
                <w:sz w:val="18"/>
              </w:rPr>
              <w:t>）</w:t>
            </w:r>
          </w:p>
        </w:tc>
      </w:tr>
      <w:tr w:rsidR="00000000" w14:paraId="237AE309"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7C80309" w14:textId="77777777" w:rsidR="00000000" w:rsidRDefault="007478C2">
            <w:pPr>
              <w:rPr>
                <w:rFonts w:ascii="宋体" w:hAnsi="宋体"/>
                <w:color w:val="000000"/>
                <w:kern w:val="0"/>
                <w:sz w:val="24"/>
              </w:rPr>
            </w:pPr>
            <w:r>
              <w:rPr>
                <w:rFonts w:ascii="宋体" w:hAnsi="宋体" w:hint="eastAsia"/>
                <w:color w:val="000000"/>
                <w:kern w:val="0"/>
                <w:sz w:val="24"/>
              </w:rPr>
              <w:t>等于：本金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F294CBC"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6560</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E718151"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6560</w:t>
            </w:r>
            <w:r>
              <w:rPr>
                <w:rFonts w:ascii="宋体" w:hAnsi="宋体" w:hint="eastAsia"/>
                <w:color w:val="000000"/>
                <w:kern w:val="0"/>
                <w:sz w:val="18"/>
              </w:rPr>
              <w:t>）</w:t>
            </w:r>
          </w:p>
        </w:tc>
      </w:tr>
      <w:tr w:rsidR="00000000" w14:paraId="57744A76"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C64853F" w14:textId="77777777" w:rsidR="00000000" w:rsidRDefault="007478C2">
            <w:pPr>
              <w:rPr>
                <w:rFonts w:ascii="宋体" w:hAnsi="宋体"/>
                <w:color w:val="000000"/>
                <w:kern w:val="0"/>
                <w:sz w:val="24"/>
              </w:rPr>
            </w:pPr>
            <w:r>
              <w:rPr>
                <w:rFonts w:ascii="宋体" w:hAnsi="宋体" w:hint="eastAsia"/>
                <w:color w:val="000000"/>
                <w:kern w:val="0"/>
                <w:sz w:val="24"/>
              </w:rPr>
              <w:t xml:space="preserve"> </w:t>
            </w:r>
            <w:r>
              <w:rPr>
                <w:rFonts w:ascii="宋体" w:hAnsi="宋体"/>
                <w:color w:val="000000"/>
                <w:kern w:val="0"/>
                <w:sz w:val="24"/>
              </w:rPr>
              <w:t xml:space="preserve">     </w:t>
            </w:r>
            <w:r>
              <w:rPr>
                <w:rFonts w:ascii="宋体" w:hAnsi="宋体" w:hint="eastAsia"/>
                <w:color w:val="000000"/>
                <w:kern w:val="0"/>
                <w:sz w:val="24"/>
              </w:rPr>
              <w:t>加：应计利息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7588578"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6561</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A0546A8"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6561</w:t>
            </w:r>
            <w:r>
              <w:rPr>
                <w:rFonts w:ascii="宋体" w:hAnsi="宋体" w:hint="eastAsia"/>
                <w:color w:val="000000"/>
                <w:kern w:val="0"/>
                <w:sz w:val="18"/>
              </w:rPr>
              <w:t>）</w:t>
            </w:r>
          </w:p>
        </w:tc>
      </w:tr>
      <w:tr w:rsidR="00000000" w14:paraId="2D3146E8"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35969E2" w14:textId="77777777" w:rsidR="00000000" w:rsidRDefault="007478C2">
            <w:pPr>
              <w:rPr>
                <w:rFonts w:ascii="宋体" w:hAnsi="宋体"/>
                <w:color w:val="000000"/>
                <w:kern w:val="0"/>
                <w:sz w:val="24"/>
              </w:rPr>
            </w:pPr>
            <w:r>
              <w:rPr>
                <w:rFonts w:ascii="宋体" w:hAnsi="宋体" w:hint="eastAsia"/>
                <w:color w:val="000000"/>
                <w:kern w:val="0"/>
                <w:sz w:val="24"/>
              </w:rPr>
              <w:t xml:space="preserve"> </w:t>
            </w:r>
            <w:r>
              <w:rPr>
                <w:rFonts w:ascii="宋体" w:hAnsi="宋体"/>
                <w:color w:val="000000"/>
                <w:kern w:val="0"/>
                <w:sz w:val="24"/>
              </w:rPr>
              <w:t xml:space="preserve">     </w:t>
            </w:r>
            <w:r>
              <w:rPr>
                <w:rFonts w:ascii="宋体" w:hAnsi="宋体" w:hint="eastAsia"/>
                <w:color w:val="000000"/>
                <w:kern w:val="0"/>
                <w:sz w:val="24"/>
              </w:rPr>
              <w:t>减：坏账准备（若有）</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83FD4D9"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6562</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3D56932"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6562</w:t>
            </w:r>
            <w:r>
              <w:rPr>
                <w:rFonts w:ascii="宋体" w:hAnsi="宋体" w:hint="eastAsia"/>
                <w:color w:val="000000"/>
                <w:kern w:val="0"/>
                <w:sz w:val="18"/>
              </w:rPr>
              <w:t>）</w:t>
            </w:r>
          </w:p>
        </w:tc>
      </w:tr>
      <w:tr w:rsidR="00000000" w14:paraId="76075B19"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679FE68" w14:textId="77777777" w:rsidR="00000000" w:rsidRDefault="007478C2">
            <w:pPr>
              <w:rPr>
                <w:rFonts w:ascii="宋体" w:hAnsi="宋体"/>
                <w:color w:val="000000"/>
                <w:kern w:val="0"/>
                <w:sz w:val="24"/>
              </w:rPr>
            </w:pPr>
            <w:r>
              <w:rPr>
                <w:rFonts w:ascii="宋体" w:hAnsi="宋体" w:hint="eastAsia"/>
                <w:color w:val="000000"/>
                <w:kern w:val="0"/>
                <w:sz w:val="24"/>
              </w:rPr>
              <w:t>其中：存款期限</w:t>
            </w:r>
            <w:r>
              <w:rPr>
                <w:rFonts w:ascii="宋体" w:hAnsi="宋体" w:hint="eastAsia"/>
                <w:color w:val="000000"/>
                <w:kern w:val="0"/>
                <w:sz w:val="24"/>
              </w:rPr>
              <w:t>1</w:t>
            </w:r>
            <w:r>
              <w:rPr>
                <w:rFonts w:ascii="宋体" w:hAnsi="宋体" w:hint="eastAsia"/>
                <w:color w:val="000000"/>
                <w:kern w:val="0"/>
                <w:sz w:val="24"/>
              </w:rPr>
              <w:t>个月以内</w:t>
            </w:r>
            <w:r>
              <w:rPr>
                <w:rStyle w:val="FootnoteReference"/>
                <w:rFonts w:ascii="宋体" w:hAnsi="宋体"/>
                <w:color w:val="000000"/>
                <w:kern w:val="0"/>
                <w:sz w:val="24"/>
              </w:rPr>
              <w:footnoteReference w:id="123"/>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121CA9A"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3377</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8664239"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3377</w:t>
            </w:r>
            <w:r>
              <w:rPr>
                <w:rFonts w:ascii="宋体" w:hAnsi="宋体" w:hint="eastAsia"/>
                <w:color w:val="000000"/>
                <w:kern w:val="0"/>
                <w:sz w:val="18"/>
              </w:rPr>
              <w:t>）</w:t>
            </w:r>
          </w:p>
        </w:tc>
      </w:tr>
      <w:tr w:rsidR="00000000" w14:paraId="79FC2005"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33EB87C" w14:textId="77777777" w:rsidR="00000000" w:rsidRDefault="007478C2">
            <w:pPr>
              <w:ind w:firstLineChars="300" w:firstLine="720"/>
              <w:rPr>
                <w:rFonts w:ascii="宋体" w:hAnsi="宋体"/>
                <w:color w:val="000000"/>
                <w:kern w:val="0"/>
                <w:sz w:val="24"/>
              </w:rPr>
            </w:pPr>
            <w:r>
              <w:rPr>
                <w:rFonts w:ascii="宋体" w:hAnsi="宋体" w:hint="eastAsia"/>
                <w:color w:val="000000"/>
                <w:kern w:val="0"/>
                <w:sz w:val="24"/>
              </w:rPr>
              <w:t>存款期限</w:t>
            </w:r>
            <w:r>
              <w:rPr>
                <w:rFonts w:ascii="宋体" w:hAnsi="宋体" w:hint="eastAsia"/>
                <w:color w:val="000000"/>
                <w:kern w:val="0"/>
                <w:sz w:val="24"/>
              </w:rPr>
              <w:t>1-3</w:t>
            </w:r>
            <w:r>
              <w:rPr>
                <w:rFonts w:ascii="宋体" w:hAnsi="宋体" w:hint="eastAsia"/>
                <w:color w:val="000000"/>
                <w:kern w:val="0"/>
                <w:sz w:val="24"/>
              </w:rPr>
              <w:t>个月</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8381DD3"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2392</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BDD0B02"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2392</w:t>
            </w:r>
            <w:r>
              <w:rPr>
                <w:rFonts w:ascii="宋体" w:hAnsi="宋体" w:hint="eastAsia"/>
                <w:color w:val="000000"/>
                <w:kern w:val="0"/>
                <w:sz w:val="18"/>
              </w:rPr>
              <w:t>）</w:t>
            </w:r>
          </w:p>
        </w:tc>
      </w:tr>
      <w:tr w:rsidR="00000000" w14:paraId="526E0FC5"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86546EB" w14:textId="77777777" w:rsidR="00000000" w:rsidRDefault="007478C2">
            <w:pPr>
              <w:ind w:firstLineChars="300" w:firstLine="720"/>
              <w:rPr>
                <w:rFonts w:ascii="宋体" w:hAnsi="宋体"/>
                <w:color w:val="000000"/>
                <w:kern w:val="0"/>
                <w:sz w:val="24"/>
              </w:rPr>
            </w:pPr>
            <w:r>
              <w:rPr>
                <w:rFonts w:ascii="宋体" w:hAnsi="宋体" w:hint="eastAsia"/>
                <w:color w:val="000000"/>
                <w:kern w:val="0"/>
                <w:sz w:val="24"/>
              </w:rPr>
              <w:t>存款期限</w:t>
            </w:r>
            <w:r>
              <w:rPr>
                <w:rFonts w:ascii="宋体" w:hAnsi="宋体" w:hint="eastAsia"/>
                <w:color w:val="000000"/>
                <w:kern w:val="0"/>
                <w:sz w:val="24"/>
              </w:rPr>
              <w:t>3</w:t>
            </w:r>
            <w:r>
              <w:rPr>
                <w:rFonts w:ascii="宋体" w:hAnsi="宋体" w:hint="eastAsia"/>
                <w:color w:val="000000"/>
                <w:kern w:val="0"/>
                <w:sz w:val="24"/>
              </w:rPr>
              <w:t>个月以上</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05E7CD0"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3378</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3E7106E"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3378</w:t>
            </w:r>
            <w:r>
              <w:rPr>
                <w:rFonts w:ascii="宋体" w:hAnsi="宋体" w:hint="eastAsia"/>
                <w:color w:val="000000"/>
                <w:kern w:val="0"/>
                <w:sz w:val="18"/>
              </w:rPr>
              <w:t>）</w:t>
            </w:r>
          </w:p>
        </w:tc>
      </w:tr>
      <w:tr w:rsidR="00000000" w14:paraId="78DF4FB9"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35FE12A" w14:textId="77777777" w:rsidR="00000000" w:rsidRDefault="007478C2">
            <w:pPr>
              <w:rPr>
                <w:rFonts w:ascii="宋体" w:hAnsi="宋体"/>
                <w:color w:val="000000"/>
                <w:kern w:val="0"/>
                <w:sz w:val="24"/>
              </w:rPr>
            </w:pPr>
            <w:r>
              <w:rPr>
                <w:rFonts w:ascii="宋体" w:hAnsi="宋体" w:hint="eastAsia"/>
                <w:color w:val="000000"/>
                <w:kern w:val="0"/>
                <w:sz w:val="24"/>
              </w:rPr>
              <w:t xml:space="preserve">      </w:t>
            </w:r>
            <w:r>
              <w:rPr>
                <w:rFonts w:ascii="宋体" w:hAnsi="宋体" w:hint="eastAsia"/>
                <w:color w:val="000000"/>
                <w:kern w:val="0"/>
                <w:sz w:val="24"/>
              </w:rPr>
              <w:t>……</w:t>
            </w:r>
            <w:r>
              <w:rPr>
                <w:rFonts w:ascii="宋体" w:hAnsi="宋体" w:hint="eastAsia"/>
                <w:color w:val="000000"/>
                <w:kern w:val="0"/>
                <w:sz w:val="18"/>
              </w:rPr>
              <w:t>（</w:t>
            </w:r>
            <w:r>
              <w:rPr>
                <w:rFonts w:ascii="宋体" w:hAnsi="宋体" w:hint="eastAsia"/>
                <w:color w:val="000000"/>
                <w:kern w:val="0"/>
                <w:sz w:val="18"/>
              </w:rPr>
              <w:t>2336</w:t>
            </w:r>
            <w:r>
              <w:rPr>
                <w:rFonts w:ascii="宋体" w:hAnsi="宋体" w:hint="eastAsia"/>
                <w:color w:val="000000"/>
                <w:kern w:val="0"/>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04DF7F9"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2337</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A2F04FD"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2337</w:t>
            </w:r>
            <w:r>
              <w:rPr>
                <w:rFonts w:ascii="宋体" w:hAnsi="宋体" w:hint="eastAsia"/>
                <w:color w:val="000000"/>
                <w:kern w:val="0"/>
                <w:sz w:val="18"/>
              </w:rPr>
              <w:t>）</w:t>
            </w:r>
          </w:p>
        </w:tc>
      </w:tr>
      <w:tr w:rsidR="00000000" w14:paraId="309F029F"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A02691D" w14:textId="77777777" w:rsidR="00000000" w:rsidRDefault="007478C2">
            <w:pPr>
              <w:rPr>
                <w:rFonts w:ascii="宋体" w:hAnsi="宋体"/>
                <w:color w:val="000000"/>
                <w:kern w:val="0"/>
                <w:sz w:val="24"/>
              </w:rPr>
            </w:pPr>
            <w:r>
              <w:rPr>
                <w:rFonts w:ascii="宋体" w:hAnsi="宋体" w:hint="eastAsia"/>
                <w:color w:val="000000"/>
                <w:kern w:val="0"/>
                <w:sz w:val="24"/>
              </w:rPr>
              <w:t>其他存款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9874F95" w14:textId="77777777" w:rsidR="00000000" w:rsidRDefault="007478C2">
            <w:pPr>
              <w:jc w:val="right"/>
              <w:rPr>
                <w:color w:val="000000"/>
              </w:rPr>
            </w:pPr>
            <w:r>
              <w:rPr>
                <w:rFonts w:ascii="宋体" w:hAnsi="宋体" w:hint="eastAsia"/>
                <w:color w:val="000000"/>
                <w:kern w:val="0"/>
                <w:sz w:val="18"/>
              </w:rPr>
              <w:t>（</w:t>
            </w:r>
            <w:r>
              <w:rPr>
                <w:rFonts w:ascii="宋体" w:hAnsi="宋体" w:hint="eastAsia"/>
                <w:color w:val="000000"/>
                <w:kern w:val="0"/>
                <w:sz w:val="18"/>
              </w:rPr>
              <w:t>2045</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704DD00" w14:textId="77777777" w:rsidR="00000000" w:rsidRDefault="007478C2">
            <w:pPr>
              <w:jc w:val="right"/>
              <w:rPr>
                <w:color w:val="000000"/>
              </w:rPr>
            </w:pPr>
            <w:r>
              <w:rPr>
                <w:rFonts w:ascii="宋体" w:hAnsi="宋体" w:hint="eastAsia"/>
                <w:color w:val="000000"/>
                <w:kern w:val="0"/>
                <w:sz w:val="18"/>
              </w:rPr>
              <w:t>（</w:t>
            </w:r>
            <w:r>
              <w:rPr>
                <w:rFonts w:ascii="宋体" w:hAnsi="宋体" w:hint="eastAsia"/>
                <w:color w:val="000000"/>
                <w:kern w:val="0"/>
                <w:sz w:val="18"/>
              </w:rPr>
              <w:t>2045</w:t>
            </w:r>
            <w:r>
              <w:rPr>
                <w:rFonts w:ascii="宋体" w:hAnsi="宋体" w:hint="eastAsia"/>
                <w:color w:val="000000"/>
                <w:kern w:val="0"/>
                <w:sz w:val="18"/>
              </w:rPr>
              <w:t>）</w:t>
            </w:r>
          </w:p>
        </w:tc>
      </w:tr>
      <w:tr w:rsidR="00000000" w14:paraId="257A80B5"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F345B63" w14:textId="77777777" w:rsidR="00000000" w:rsidRDefault="007478C2">
            <w:pPr>
              <w:rPr>
                <w:rFonts w:ascii="宋体" w:hAnsi="宋体"/>
                <w:color w:val="000000"/>
                <w:kern w:val="0"/>
                <w:sz w:val="24"/>
              </w:rPr>
            </w:pPr>
            <w:r>
              <w:rPr>
                <w:rFonts w:ascii="宋体" w:hAnsi="宋体" w:hint="eastAsia"/>
                <w:color w:val="000000"/>
                <w:kern w:val="0"/>
                <w:sz w:val="24"/>
              </w:rPr>
              <w:t>等于：本金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6A2C5B2"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6563</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D872A9C"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6563</w:t>
            </w:r>
            <w:r>
              <w:rPr>
                <w:rFonts w:ascii="宋体" w:hAnsi="宋体" w:hint="eastAsia"/>
                <w:color w:val="000000"/>
                <w:kern w:val="0"/>
                <w:sz w:val="18"/>
              </w:rPr>
              <w:t>）</w:t>
            </w:r>
          </w:p>
        </w:tc>
      </w:tr>
      <w:tr w:rsidR="00000000" w14:paraId="0E7BC750"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7A87804" w14:textId="77777777" w:rsidR="00000000" w:rsidRDefault="007478C2">
            <w:pPr>
              <w:rPr>
                <w:rFonts w:ascii="宋体" w:hAnsi="宋体"/>
                <w:color w:val="000000"/>
                <w:kern w:val="0"/>
                <w:sz w:val="24"/>
              </w:rPr>
            </w:pPr>
            <w:r>
              <w:rPr>
                <w:rFonts w:ascii="宋体" w:hAnsi="宋体" w:hint="eastAsia"/>
                <w:color w:val="000000"/>
                <w:kern w:val="0"/>
                <w:sz w:val="24"/>
              </w:rPr>
              <w:t xml:space="preserve"> </w:t>
            </w:r>
            <w:r>
              <w:rPr>
                <w:rFonts w:ascii="宋体" w:hAnsi="宋体"/>
                <w:color w:val="000000"/>
                <w:kern w:val="0"/>
                <w:sz w:val="24"/>
              </w:rPr>
              <w:t xml:space="preserve">     </w:t>
            </w:r>
            <w:r>
              <w:rPr>
                <w:rFonts w:ascii="宋体" w:hAnsi="宋体" w:hint="eastAsia"/>
                <w:color w:val="000000"/>
                <w:kern w:val="0"/>
                <w:sz w:val="24"/>
              </w:rPr>
              <w:t>加：应计利息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511309B"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6564</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F828D84"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w:t>
            </w:r>
            <w:r>
              <w:rPr>
                <w:rFonts w:ascii="宋体" w:hAnsi="宋体"/>
                <w:color w:val="000000"/>
                <w:kern w:val="0"/>
                <w:sz w:val="18"/>
              </w:rPr>
              <w:t>64</w:t>
            </w:r>
            <w:r>
              <w:rPr>
                <w:rFonts w:ascii="宋体" w:hAnsi="宋体" w:hint="eastAsia"/>
                <w:color w:val="000000"/>
                <w:kern w:val="0"/>
                <w:sz w:val="18"/>
              </w:rPr>
              <w:t>）</w:t>
            </w:r>
          </w:p>
        </w:tc>
      </w:tr>
      <w:tr w:rsidR="00000000" w14:paraId="53FEDF7D"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D9A110B" w14:textId="77777777" w:rsidR="00000000" w:rsidRDefault="007478C2">
            <w:pPr>
              <w:rPr>
                <w:rFonts w:ascii="宋体" w:hAnsi="宋体"/>
                <w:color w:val="000000"/>
                <w:kern w:val="0"/>
                <w:sz w:val="24"/>
              </w:rPr>
            </w:pPr>
            <w:r>
              <w:rPr>
                <w:rFonts w:ascii="宋体" w:hAnsi="宋体" w:hint="eastAsia"/>
                <w:color w:val="000000"/>
                <w:kern w:val="0"/>
                <w:sz w:val="24"/>
              </w:rPr>
              <w:t xml:space="preserve"> </w:t>
            </w:r>
            <w:r>
              <w:rPr>
                <w:rFonts w:ascii="宋体" w:hAnsi="宋体"/>
                <w:color w:val="000000"/>
                <w:kern w:val="0"/>
                <w:sz w:val="24"/>
              </w:rPr>
              <w:t xml:space="preserve">     </w:t>
            </w:r>
            <w:r>
              <w:rPr>
                <w:rFonts w:ascii="宋体" w:hAnsi="宋体" w:hint="eastAsia"/>
                <w:color w:val="000000"/>
                <w:kern w:val="0"/>
                <w:sz w:val="24"/>
              </w:rPr>
              <w:t>减：坏账准备（若有）</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A8CA9B0"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6565</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156A4D8"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6565</w:t>
            </w:r>
            <w:r>
              <w:rPr>
                <w:rFonts w:ascii="宋体" w:hAnsi="宋体" w:hint="eastAsia"/>
                <w:color w:val="000000"/>
                <w:kern w:val="0"/>
                <w:sz w:val="18"/>
              </w:rPr>
              <w:t>）</w:t>
            </w:r>
          </w:p>
        </w:tc>
      </w:tr>
      <w:tr w:rsidR="00000000" w14:paraId="71C72286" w14:textId="77777777">
        <w:trPr>
          <w:trHeight w:val="315"/>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3D0A343" w14:textId="77777777" w:rsidR="00000000" w:rsidRDefault="007478C2">
            <w:pPr>
              <w:jc w:val="center"/>
              <w:rPr>
                <w:rFonts w:ascii="宋体" w:hAnsi="宋体"/>
                <w:color w:val="000000"/>
                <w:kern w:val="0"/>
                <w:sz w:val="24"/>
              </w:rPr>
            </w:pPr>
            <w:r>
              <w:rPr>
                <w:rFonts w:ascii="宋体" w:hAnsi="宋体"/>
                <w:color w:val="000000"/>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6142DEA" w14:textId="77777777" w:rsidR="00000000" w:rsidRDefault="007478C2">
            <w:pPr>
              <w:jc w:val="right"/>
              <w:rPr>
                <w:color w:val="000000"/>
              </w:rPr>
            </w:pPr>
            <w:r>
              <w:rPr>
                <w:rFonts w:ascii="宋体" w:hAnsi="宋体" w:hint="eastAsia"/>
                <w:color w:val="000000"/>
                <w:kern w:val="0"/>
                <w:sz w:val="18"/>
              </w:rPr>
              <w:t>（</w:t>
            </w:r>
            <w:r>
              <w:rPr>
                <w:rFonts w:ascii="宋体" w:hAnsi="宋体" w:hint="eastAsia"/>
                <w:color w:val="000000"/>
                <w:kern w:val="0"/>
                <w:sz w:val="18"/>
              </w:rPr>
              <w:t>0589</w:t>
            </w:r>
            <w:r>
              <w:rPr>
                <w:rFonts w:ascii="宋体" w:hAnsi="宋体" w:hint="eastAsia"/>
                <w:color w:val="000000"/>
                <w:kern w:val="0"/>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F322520" w14:textId="77777777" w:rsidR="00000000" w:rsidRDefault="007478C2">
            <w:pPr>
              <w:jc w:val="right"/>
              <w:rPr>
                <w:color w:val="000000"/>
              </w:rPr>
            </w:pPr>
            <w:r>
              <w:rPr>
                <w:rFonts w:ascii="宋体" w:hAnsi="宋体" w:hint="eastAsia"/>
                <w:color w:val="000000"/>
                <w:kern w:val="0"/>
                <w:sz w:val="18"/>
              </w:rPr>
              <w:t>（</w:t>
            </w:r>
            <w:r>
              <w:rPr>
                <w:rFonts w:ascii="宋体" w:hAnsi="宋体" w:hint="eastAsia"/>
                <w:color w:val="000000"/>
                <w:kern w:val="0"/>
                <w:sz w:val="18"/>
              </w:rPr>
              <w:t>0589</w:t>
            </w:r>
            <w:r>
              <w:rPr>
                <w:rFonts w:ascii="宋体" w:hAnsi="宋体" w:hint="eastAsia"/>
                <w:color w:val="000000"/>
                <w:kern w:val="0"/>
                <w:sz w:val="18"/>
              </w:rPr>
              <w:t>）</w:t>
            </w:r>
          </w:p>
        </w:tc>
      </w:tr>
    </w:tbl>
    <w:p w14:paraId="7F847014" w14:textId="77777777" w:rsidR="00000000" w:rsidRDefault="007478C2">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0701</w:t>
      </w:r>
      <w:r>
        <w:rPr>
          <w:rFonts w:ascii="宋体" w:hAnsi="宋体" w:hint="eastAsia"/>
          <w:color w:val="000000"/>
          <w:kern w:val="0"/>
          <w:sz w:val="18"/>
        </w:rPr>
        <w:t>）</w:t>
      </w:r>
    </w:p>
    <w:p w14:paraId="16CCA3C8" w14:textId="77777777" w:rsidR="00000000" w:rsidRDefault="007478C2">
      <w:pPr>
        <w:rPr>
          <w:rFonts w:ascii="宋体" w:hAnsi="宋体"/>
          <w:b/>
          <w:color w:val="000000"/>
          <w:sz w:val="24"/>
        </w:rPr>
      </w:pPr>
    </w:p>
    <w:p w14:paraId="43B3F484" w14:textId="77777777" w:rsidR="00000000" w:rsidRDefault="007478C2">
      <w:pPr>
        <w:outlineLvl w:val="3"/>
        <w:rPr>
          <w:rFonts w:ascii="宋体" w:hAnsi="宋体"/>
          <w:b/>
          <w:color w:val="000000"/>
          <w:sz w:val="24"/>
        </w:rPr>
      </w:pPr>
      <w:r>
        <w:rPr>
          <w:rFonts w:ascii="宋体" w:hAnsi="宋体" w:hint="eastAsia"/>
          <w:b/>
          <w:color w:val="000000"/>
          <w:sz w:val="24"/>
        </w:rPr>
        <w:t xml:space="preserve">7.4.7.2.1 </w:t>
      </w:r>
      <w:r>
        <w:rPr>
          <w:rFonts w:ascii="宋体" w:hAnsi="宋体" w:hint="eastAsia"/>
          <w:b/>
          <w:color w:val="000000"/>
          <w:sz w:val="24"/>
        </w:rPr>
        <w:t>交易性金融资产</w:t>
      </w:r>
      <w:r>
        <w:rPr>
          <w:rStyle w:val="FootnoteReference"/>
          <w:rFonts w:ascii="宋体" w:hAnsi="宋体"/>
          <w:b/>
          <w:color w:val="000000"/>
          <w:sz w:val="24"/>
        </w:rPr>
        <w:footnoteReference w:id="124"/>
      </w:r>
    </w:p>
    <w:p w14:paraId="69B84305" w14:textId="77777777" w:rsidR="00000000" w:rsidRDefault="007478C2">
      <w:pPr>
        <w:wordWrap w:val="0"/>
        <w:jc w:val="right"/>
        <w:rPr>
          <w:rFonts w:ascii="宋体" w:hAnsi="宋体"/>
          <w:color w:val="FF0000"/>
          <w:sz w:val="24"/>
        </w:rPr>
      </w:pPr>
      <w:bookmarkStart w:id="133" w:name="OLE_LINK6"/>
      <w:r>
        <w:rPr>
          <w:rFonts w:ascii="宋体" w:hAnsi="宋体" w:hint="eastAsia"/>
          <w:color w:val="000000"/>
          <w:sz w:val="24"/>
        </w:rPr>
        <w:t>单位：</w:t>
      </w:r>
      <w:r>
        <w:rPr>
          <w:rFonts w:ascii="宋体" w:hAnsi="宋体" w:hint="eastAsia"/>
          <w:color w:val="000000"/>
          <w:sz w:val="24"/>
        </w:rPr>
        <w:t xml:space="preserve">   </w:t>
      </w:r>
      <w:r>
        <w:rPr>
          <w:rFonts w:ascii="宋体" w:hAnsi="宋体" w:hint="eastAsia"/>
          <w:color w:val="FF0000"/>
          <w:sz w:val="24"/>
        </w:rPr>
        <w:t xml:space="preserve">    </w:t>
      </w:r>
      <w:bookmarkEnd w:id="133"/>
    </w:p>
    <w:tbl>
      <w:tblPr>
        <w:tblW w:w="0" w:type="auto"/>
        <w:jc w:val="center"/>
        <w:tblInd w:w="0" w:type="dxa"/>
        <w:tblLayout w:type="fixed"/>
        <w:tblLook w:val="0000" w:firstRow="0" w:lastRow="0" w:firstColumn="0" w:lastColumn="0" w:noHBand="0" w:noVBand="0"/>
      </w:tblPr>
      <w:tblGrid>
        <w:gridCol w:w="1620"/>
        <w:gridCol w:w="2031"/>
        <w:gridCol w:w="1339"/>
        <w:gridCol w:w="1417"/>
        <w:gridCol w:w="1418"/>
        <w:gridCol w:w="1843"/>
      </w:tblGrid>
      <w:tr w:rsidR="00000000" w14:paraId="457AD5DA" w14:textId="77777777">
        <w:trPr>
          <w:cantSplit/>
          <w:trHeight w:val="255"/>
          <w:jc w:val="center"/>
        </w:trPr>
        <w:tc>
          <w:tcPr>
            <w:tcW w:w="3651" w:type="dxa"/>
            <w:gridSpan w:val="2"/>
            <w:vMerge w:val="restart"/>
            <w:tcBorders>
              <w:top w:val="single" w:sz="4" w:space="0" w:color="auto"/>
              <w:left w:val="single" w:sz="4" w:space="0" w:color="auto"/>
              <w:bottom w:val="single" w:sz="4" w:space="0" w:color="auto"/>
              <w:right w:val="single" w:sz="4" w:space="0" w:color="auto"/>
            </w:tcBorders>
            <w:vAlign w:val="center"/>
          </w:tcPr>
          <w:p w14:paraId="5CEFF334"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项目</w:t>
            </w:r>
          </w:p>
        </w:tc>
        <w:tc>
          <w:tcPr>
            <w:tcW w:w="6017" w:type="dxa"/>
            <w:gridSpan w:val="4"/>
            <w:tcBorders>
              <w:top w:val="single" w:sz="4" w:space="0" w:color="auto"/>
              <w:left w:val="nil"/>
              <w:bottom w:val="single" w:sz="4" w:space="0" w:color="auto"/>
              <w:right w:val="single" w:sz="4" w:space="0" w:color="auto"/>
            </w:tcBorders>
          </w:tcPr>
          <w:p w14:paraId="7C51EA4D" w14:textId="77777777" w:rsidR="00000000" w:rsidRDefault="007478C2">
            <w:pPr>
              <w:widowControl/>
              <w:jc w:val="center"/>
              <w:rPr>
                <w:rFonts w:ascii="宋体" w:hAnsi="宋体"/>
                <w:color w:val="000000"/>
                <w:sz w:val="24"/>
              </w:rPr>
            </w:pPr>
            <w:r>
              <w:rPr>
                <w:rFonts w:ascii="宋体" w:hAnsi="宋体" w:hint="eastAsia"/>
                <w:color w:val="000000"/>
                <w:sz w:val="24"/>
              </w:rPr>
              <w:t>本期末</w:t>
            </w:r>
          </w:p>
          <w:p w14:paraId="6D96990F" w14:textId="77777777" w:rsidR="00000000" w:rsidRDefault="007478C2">
            <w:pPr>
              <w:widowControl/>
              <w:jc w:val="center"/>
              <w:rPr>
                <w:rFonts w:ascii="宋体" w:hAnsi="宋体"/>
                <w:color w:val="000000"/>
                <w:kern w:val="0"/>
                <w:sz w:val="24"/>
                <w:u w:val="single"/>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4A0EC1EE" w14:textId="77777777">
        <w:trPr>
          <w:cantSplit/>
          <w:trHeight w:val="270"/>
          <w:jc w:val="center"/>
        </w:trPr>
        <w:tc>
          <w:tcPr>
            <w:tcW w:w="3651" w:type="dxa"/>
            <w:gridSpan w:val="2"/>
            <w:vMerge/>
            <w:tcBorders>
              <w:top w:val="single" w:sz="4" w:space="0" w:color="auto"/>
              <w:left w:val="single" w:sz="4" w:space="0" w:color="auto"/>
              <w:bottom w:val="single" w:sz="4" w:space="0" w:color="auto"/>
              <w:right w:val="single" w:sz="4" w:space="0" w:color="auto"/>
            </w:tcBorders>
            <w:vAlign w:val="center"/>
          </w:tcPr>
          <w:p w14:paraId="146ADA59" w14:textId="77777777" w:rsidR="00000000" w:rsidRDefault="007478C2">
            <w:pPr>
              <w:widowControl/>
              <w:jc w:val="center"/>
              <w:rPr>
                <w:rFonts w:ascii="宋体" w:hAnsi="宋体"/>
                <w:color w:val="000000"/>
                <w:kern w:val="0"/>
                <w:sz w:val="24"/>
              </w:rPr>
            </w:pPr>
          </w:p>
        </w:tc>
        <w:tc>
          <w:tcPr>
            <w:tcW w:w="1339" w:type="dxa"/>
            <w:tcBorders>
              <w:top w:val="single" w:sz="4" w:space="0" w:color="auto"/>
              <w:left w:val="nil"/>
              <w:bottom w:val="single" w:sz="4" w:space="0" w:color="auto"/>
              <w:right w:val="single" w:sz="4" w:space="0" w:color="auto"/>
            </w:tcBorders>
            <w:vAlign w:val="center"/>
          </w:tcPr>
          <w:p w14:paraId="62474D1D"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成本</w:t>
            </w:r>
          </w:p>
        </w:tc>
        <w:tc>
          <w:tcPr>
            <w:tcW w:w="1417" w:type="dxa"/>
            <w:tcBorders>
              <w:top w:val="single" w:sz="4" w:space="0" w:color="auto"/>
              <w:left w:val="nil"/>
              <w:bottom w:val="single" w:sz="4" w:space="0" w:color="auto"/>
              <w:right w:val="single" w:sz="4" w:space="0" w:color="auto"/>
            </w:tcBorders>
          </w:tcPr>
          <w:p w14:paraId="646647FF"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应计利息</w:t>
            </w:r>
            <w:r>
              <w:rPr>
                <w:rStyle w:val="FootnoteReference"/>
                <w:rFonts w:ascii="宋体" w:hAnsi="宋体"/>
                <w:color w:val="000000"/>
                <w:kern w:val="0"/>
                <w:sz w:val="24"/>
              </w:rPr>
              <w:footnoteReference w:id="125"/>
            </w:r>
          </w:p>
        </w:tc>
        <w:tc>
          <w:tcPr>
            <w:tcW w:w="1418" w:type="dxa"/>
            <w:tcBorders>
              <w:top w:val="single" w:sz="4" w:space="0" w:color="auto"/>
              <w:left w:val="single" w:sz="4" w:space="0" w:color="auto"/>
              <w:bottom w:val="single" w:sz="4" w:space="0" w:color="auto"/>
              <w:right w:val="single" w:sz="4" w:space="0" w:color="auto"/>
            </w:tcBorders>
            <w:vAlign w:val="center"/>
          </w:tcPr>
          <w:p w14:paraId="42E4E225"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公允价值</w:t>
            </w:r>
          </w:p>
        </w:tc>
        <w:tc>
          <w:tcPr>
            <w:tcW w:w="1843" w:type="dxa"/>
            <w:tcBorders>
              <w:top w:val="single" w:sz="4" w:space="0" w:color="auto"/>
              <w:left w:val="nil"/>
              <w:bottom w:val="single" w:sz="4" w:space="0" w:color="auto"/>
              <w:right w:val="single" w:sz="4" w:space="0" w:color="auto"/>
            </w:tcBorders>
            <w:vAlign w:val="center"/>
          </w:tcPr>
          <w:p w14:paraId="61C47D7B"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公允价值变动</w:t>
            </w:r>
          </w:p>
        </w:tc>
      </w:tr>
      <w:tr w:rsidR="00000000" w14:paraId="24DDA029"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3332B708" w14:textId="77777777" w:rsidR="00000000" w:rsidRDefault="007478C2">
            <w:pPr>
              <w:widowControl/>
              <w:rPr>
                <w:rFonts w:ascii="宋体" w:hAnsi="宋体"/>
                <w:color w:val="000000"/>
                <w:kern w:val="0"/>
                <w:sz w:val="24"/>
              </w:rPr>
            </w:pPr>
            <w:r>
              <w:rPr>
                <w:rFonts w:ascii="宋体" w:hAnsi="宋体" w:hint="eastAsia"/>
                <w:color w:val="000000"/>
                <w:kern w:val="0"/>
                <w:sz w:val="24"/>
              </w:rPr>
              <w:t>股票</w:t>
            </w:r>
          </w:p>
        </w:tc>
        <w:tc>
          <w:tcPr>
            <w:tcW w:w="1339" w:type="dxa"/>
            <w:tcBorders>
              <w:top w:val="single" w:sz="4" w:space="0" w:color="auto"/>
              <w:left w:val="nil"/>
              <w:bottom w:val="single" w:sz="4" w:space="0" w:color="auto"/>
              <w:right w:val="single" w:sz="4" w:space="0" w:color="auto"/>
            </w:tcBorders>
            <w:vAlign w:val="center"/>
          </w:tcPr>
          <w:p w14:paraId="3BA47324"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1774</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2EE1FFA0"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6</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2F1864E8"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1775</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55E3F292"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1776</w:t>
            </w:r>
            <w:r>
              <w:rPr>
                <w:rFonts w:ascii="宋体" w:hAnsi="宋体" w:hint="eastAsia"/>
                <w:color w:val="000000"/>
                <w:kern w:val="0"/>
                <w:sz w:val="18"/>
              </w:rPr>
              <w:t>）</w:t>
            </w:r>
          </w:p>
        </w:tc>
      </w:tr>
      <w:tr w:rsidR="00000000" w14:paraId="0638A87E" w14:textId="77777777">
        <w:trPr>
          <w:cantSplit/>
          <w:trHeight w:val="285"/>
          <w:jc w:val="center"/>
        </w:trPr>
        <w:tc>
          <w:tcPr>
            <w:tcW w:w="3651" w:type="dxa"/>
            <w:gridSpan w:val="2"/>
            <w:tcBorders>
              <w:top w:val="single" w:sz="4" w:space="0" w:color="auto"/>
              <w:left w:val="single" w:sz="4" w:space="0" w:color="auto"/>
              <w:right w:val="single" w:sz="4" w:space="0" w:color="auto"/>
            </w:tcBorders>
            <w:vAlign w:val="center"/>
          </w:tcPr>
          <w:p w14:paraId="6556058E" w14:textId="77777777" w:rsidR="00000000" w:rsidRDefault="007478C2">
            <w:pPr>
              <w:widowControl/>
              <w:rPr>
                <w:rFonts w:ascii="宋体" w:hAnsi="宋体"/>
                <w:color w:val="000000"/>
                <w:kern w:val="0"/>
                <w:sz w:val="24"/>
              </w:rPr>
            </w:pPr>
            <w:r>
              <w:rPr>
                <w:rFonts w:ascii="宋体" w:hAnsi="宋体" w:hint="eastAsia"/>
                <w:color w:val="000000"/>
                <w:kern w:val="0"/>
                <w:sz w:val="24"/>
              </w:rPr>
              <w:t>贵金属投资</w:t>
            </w:r>
            <w:r>
              <w:rPr>
                <w:rFonts w:ascii="宋体" w:hAnsi="宋体" w:hint="eastAsia"/>
                <w:color w:val="000000"/>
                <w:kern w:val="0"/>
                <w:sz w:val="24"/>
              </w:rPr>
              <w:t>-</w:t>
            </w:r>
            <w:r>
              <w:rPr>
                <w:rFonts w:ascii="宋体" w:hAnsi="宋体" w:hint="eastAsia"/>
                <w:color w:val="000000"/>
                <w:kern w:val="0"/>
                <w:sz w:val="24"/>
              </w:rPr>
              <w:t>金交所黄金合约</w:t>
            </w:r>
          </w:p>
        </w:tc>
        <w:tc>
          <w:tcPr>
            <w:tcW w:w="1339" w:type="dxa"/>
            <w:tcBorders>
              <w:top w:val="single" w:sz="4" w:space="0" w:color="auto"/>
              <w:left w:val="nil"/>
              <w:bottom w:val="single" w:sz="4" w:space="0" w:color="auto"/>
              <w:right w:val="single" w:sz="4" w:space="0" w:color="auto"/>
            </w:tcBorders>
          </w:tcPr>
          <w:p w14:paraId="30200F6C"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(3184)</w:t>
            </w:r>
          </w:p>
        </w:tc>
        <w:tc>
          <w:tcPr>
            <w:tcW w:w="1417" w:type="dxa"/>
            <w:tcBorders>
              <w:top w:val="single" w:sz="4" w:space="0" w:color="auto"/>
              <w:left w:val="nil"/>
              <w:bottom w:val="single" w:sz="4" w:space="0" w:color="auto"/>
              <w:right w:val="single" w:sz="4" w:space="0" w:color="auto"/>
            </w:tcBorders>
            <w:vAlign w:val="bottom"/>
          </w:tcPr>
          <w:p w14:paraId="58FC7F38"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7</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69A97124"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(3185)</w:t>
            </w:r>
          </w:p>
        </w:tc>
        <w:tc>
          <w:tcPr>
            <w:tcW w:w="1843" w:type="dxa"/>
            <w:tcBorders>
              <w:top w:val="single" w:sz="4" w:space="0" w:color="auto"/>
              <w:left w:val="nil"/>
              <w:bottom w:val="single" w:sz="4" w:space="0" w:color="auto"/>
              <w:right w:val="single" w:sz="4" w:space="0" w:color="auto"/>
            </w:tcBorders>
          </w:tcPr>
          <w:p w14:paraId="24665E34"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(3186)</w:t>
            </w:r>
          </w:p>
        </w:tc>
      </w:tr>
      <w:tr w:rsidR="00000000" w14:paraId="34AFB1C2" w14:textId="77777777">
        <w:trPr>
          <w:cantSplit/>
          <w:trHeight w:val="285"/>
          <w:jc w:val="center"/>
        </w:trPr>
        <w:tc>
          <w:tcPr>
            <w:tcW w:w="1620" w:type="dxa"/>
            <w:vMerge w:val="restart"/>
            <w:tcBorders>
              <w:top w:val="single" w:sz="4" w:space="0" w:color="auto"/>
              <w:left w:val="single" w:sz="4" w:space="0" w:color="auto"/>
              <w:right w:val="single" w:sz="4" w:space="0" w:color="auto"/>
            </w:tcBorders>
            <w:vAlign w:val="center"/>
          </w:tcPr>
          <w:p w14:paraId="46A494B5" w14:textId="77777777" w:rsidR="00000000" w:rsidRDefault="007478C2">
            <w:pPr>
              <w:rPr>
                <w:rFonts w:ascii="宋体" w:hAnsi="宋体"/>
                <w:color w:val="000000"/>
                <w:kern w:val="0"/>
                <w:sz w:val="24"/>
              </w:rPr>
            </w:pPr>
            <w:r>
              <w:rPr>
                <w:rFonts w:ascii="宋体" w:hAnsi="宋体" w:hint="eastAsia"/>
                <w:color w:val="000000"/>
                <w:kern w:val="0"/>
                <w:sz w:val="24"/>
              </w:rPr>
              <w:t>债券</w:t>
            </w:r>
          </w:p>
        </w:tc>
        <w:tc>
          <w:tcPr>
            <w:tcW w:w="2031" w:type="dxa"/>
            <w:tcBorders>
              <w:top w:val="single" w:sz="4" w:space="0" w:color="auto"/>
              <w:left w:val="nil"/>
              <w:bottom w:val="single" w:sz="4" w:space="0" w:color="auto"/>
              <w:right w:val="single" w:sz="4" w:space="0" w:color="auto"/>
            </w:tcBorders>
          </w:tcPr>
          <w:p w14:paraId="32E9C0AB" w14:textId="77777777" w:rsidR="00000000" w:rsidRDefault="007478C2">
            <w:pPr>
              <w:widowControl/>
              <w:rPr>
                <w:rFonts w:ascii="宋体" w:hAnsi="宋体"/>
                <w:color w:val="000000"/>
                <w:kern w:val="0"/>
                <w:sz w:val="24"/>
              </w:rPr>
            </w:pPr>
            <w:r>
              <w:rPr>
                <w:rFonts w:ascii="宋体" w:hAnsi="宋体" w:hint="eastAsia"/>
                <w:color w:val="000000"/>
                <w:kern w:val="0"/>
                <w:sz w:val="24"/>
              </w:rPr>
              <w:t>交易所市场</w:t>
            </w:r>
          </w:p>
        </w:tc>
        <w:tc>
          <w:tcPr>
            <w:tcW w:w="1339" w:type="dxa"/>
            <w:tcBorders>
              <w:top w:val="single" w:sz="4" w:space="0" w:color="auto"/>
              <w:left w:val="nil"/>
              <w:bottom w:val="single" w:sz="4" w:space="0" w:color="auto"/>
              <w:right w:val="single" w:sz="4" w:space="0" w:color="auto"/>
            </w:tcBorders>
          </w:tcPr>
          <w:p w14:paraId="4C911C96"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1777</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760296BB"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8</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5C5D87E2"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1778</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0B32BE00"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1779</w:t>
            </w:r>
            <w:r>
              <w:rPr>
                <w:rFonts w:ascii="宋体" w:hAnsi="宋体" w:hint="eastAsia"/>
                <w:color w:val="000000"/>
                <w:kern w:val="0"/>
                <w:sz w:val="18"/>
              </w:rPr>
              <w:t>）</w:t>
            </w:r>
          </w:p>
        </w:tc>
      </w:tr>
      <w:tr w:rsidR="00000000" w14:paraId="7A487755" w14:textId="77777777">
        <w:trPr>
          <w:cantSplit/>
          <w:trHeight w:val="103"/>
          <w:jc w:val="center"/>
        </w:trPr>
        <w:tc>
          <w:tcPr>
            <w:tcW w:w="1620" w:type="dxa"/>
            <w:vMerge/>
            <w:tcBorders>
              <w:left w:val="single" w:sz="4" w:space="0" w:color="auto"/>
              <w:right w:val="single" w:sz="4" w:space="0" w:color="auto"/>
            </w:tcBorders>
            <w:vAlign w:val="center"/>
          </w:tcPr>
          <w:p w14:paraId="53433C50" w14:textId="77777777" w:rsidR="00000000" w:rsidRDefault="007478C2">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556DA4EC" w14:textId="77777777" w:rsidR="00000000" w:rsidRDefault="007478C2">
            <w:pPr>
              <w:widowControl/>
              <w:rPr>
                <w:rFonts w:ascii="宋体" w:hAnsi="宋体"/>
                <w:color w:val="000000"/>
                <w:kern w:val="0"/>
                <w:sz w:val="24"/>
              </w:rPr>
            </w:pPr>
            <w:r>
              <w:rPr>
                <w:rFonts w:ascii="宋体" w:hAnsi="宋体" w:hint="eastAsia"/>
                <w:color w:val="000000"/>
                <w:kern w:val="0"/>
                <w:sz w:val="24"/>
              </w:rPr>
              <w:t>银行间市场</w:t>
            </w:r>
          </w:p>
        </w:tc>
        <w:tc>
          <w:tcPr>
            <w:tcW w:w="1339" w:type="dxa"/>
            <w:tcBorders>
              <w:top w:val="single" w:sz="4" w:space="0" w:color="auto"/>
              <w:left w:val="nil"/>
              <w:bottom w:val="single" w:sz="4" w:space="0" w:color="auto"/>
              <w:right w:val="single" w:sz="4" w:space="0" w:color="auto"/>
            </w:tcBorders>
          </w:tcPr>
          <w:p w14:paraId="6A5CE619"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w:t>
            </w:r>
            <w:r>
              <w:rPr>
                <w:rFonts w:ascii="宋体" w:hAnsi="宋体" w:hint="eastAsia"/>
                <w:color w:val="000000"/>
                <w:kern w:val="0"/>
                <w:sz w:val="18"/>
              </w:rPr>
              <w:t>780</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08F42A4C"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9</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1A075797"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1781</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26B7F541"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1782</w:t>
            </w:r>
            <w:r>
              <w:rPr>
                <w:rFonts w:ascii="宋体" w:hAnsi="宋体" w:hint="eastAsia"/>
                <w:color w:val="000000"/>
                <w:kern w:val="0"/>
                <w:sz w:val="18"/>
              </w:rPr>
              <w:t>）</w:t>
            </w:r>
          </w:p>
        </w:tc>
      </w:tr>
      <w:tr w:rsidR="00000000" w14:paraId="7DDFEAFB" w14:textId="77777777">
        <w:trPr>
          <w:cantSplit/>
          <w:trHeight w:val="270"/>
          <w:jc w:val="center"/>
        </w:trPr>
        <w:tc>
          <w:tcPr>
            <w:tcW w:w="1620" w:type="dxa"/>
            <w:vMerge/>
            <w:tcBorders>
              <w:left w:val="single" w:sz="4" w:space="0" w:color="auto"/>
              <w:right w:val="single" w:sz="4" w:space="0" w:color="auto"/>
            </w:tcBorders>
            <w:vAlign w:val="center"/>
          </w:tcPr>
          <w:p w14:paraId="4916E4F9" w14:textId="77777777" w:rsidR="00000000" w:rsidRDefault="007478C2">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0E5B1048" w14:textId="77777777" w:rsidR="00000000" w:rsidRDefault="007478C2">
            <w:pPr>
              <w:widowControl/>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339" w:type="dxa"/>
            <w:tcBorders>
              <w:top w:val="single" w:sz="4" w:space="0" w:color="auto"/>
              <w:left w:val="nil"/>
              <w:bottom w:val="single" w:sz="4" w:space="0" w:color="auto"/>
              <w:right w:val="single" w:sz="4" w:space="0" w:color="auto"/>
            </w:tcBorders>
          </w:tcPr>
          <w:p w14:paraId="568C5C3E"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2584</w:t>
            </w:r>
            <w:r>
              <w:rPr>
                <w:rFonts w:ascii="宋体" w:hAnsi="宋体" w:hint="eastAsia"/>
                <w:color w:val="000000"/>
                <w:kern w:val="0"/>
                <w:sz w:val="18"/>
              </w:rPr>
              <w:t>）</w:t>
            </w:r>
            <w:r>
              <w:rPr>
                <w:rFonts w:ascii="宋体" w:hAnsi="宋体" w:hint="eastAsia"/>
                <w:color w:val="000000"/>
                <w:kern w:val="0"/>
                <w:sz w:val="18"/>
              </w:rPr>
              <w:t xml:space="preserve"> </w:t>
            </w:r>
          </w:p>
        </w:tc>
        <w:tc>
          <w:tcPr>
            <w:tcW w:w="1417" w:type="dxa"/>
            <w:tcBorders>
              <w:top w:val="single" w:sz="4" w:space="0" w:color="auto"/>
              <w:left w:val="nil"/>
              <w:bottom w:val="single" w:sz="4" w:space="0" w:color="auto"/>
              <w:right w:val="single" w:sz="4" w:space="0" w:color="auto"/>
            </w:tcBorders>
            <w:vAlign w:val="bottom"/>
          </w:tcPr>
          <w:p w14:paraId="61BB984E"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w:t>
            </w:r>
            <w:r>
              <w:rPr>
                <w:color w:val="000000"/>
                <w:sz w:val="18"/>
                <w:szCs w:val="18"/>
              </w:rPr>
              <w:t>70</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74CEC3BF"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2585</w:t>
            </w:r>
            <w:r>
              <w:rPr>
                <w:rFonts w:ascii="宋体" w:hAnsi="宋体" w:hint="eastAsia"/>
                <w:color w:val="000000"/>
                <w:kern w:val="0"/>
                <w:sz w:val="18"/>
              </w:rPr>
              <w:t>）</w:t>
            </w:r>
            <w:r>
              <w:rPr>
                <w:rFonts w:ascii="宋体" w:hAnsi="宋体" w:hint="eastAsia"/>
                <w:color w:val="000000"/>
                <w:kern w:val="0"/>
                <w:sz w:val="18"/>
              </w:rPr>
              <w:t xml:space="preserve"> </w:t>
            </w:r>
          </w:p>
        </w:tc>
        <w:tc>
          <w:tcPr>
            <w:tcW w:w="1843" w:type="dxa"/>
            <w:tcBorders>
              <w:top w:val="single" w:sz="4" w:space="0" w:color="auto"/>
              <w:left w:val="nil"/>
              <w:bottom w:val="single" w:sz="4" w:space="0" w:color="auto"/>
              <w:right w:val="single" w:sz="4" w:space="0" w:color="auto"/>
            </w:tcBorders>
          </w:tcPr>
          <w:p w14:paraId="3B38674E"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2586</w:t>
            </w:r>
            <w:r>
              <w:rPr>
                <w:rFonts w:ascii="宋体" w:hAnsi="宋体" w:hint="eastAsia"/>
                <w:color w:val="000000"/>
                <w:kern w:val="0"/>
                <w:sz w:val="18"/>
              </w:rPr>
              <w:t>）</w:t>
            </w:r>
            <w:r>
              <w:rPr>
                <w:rFonts w:ascii="宋体" w:hAnsi="宋体" w:hint="eastAsia"/>
                <w:color w:val="000000"/>
                <w:kern w:val="0"/>
                <w:sz w:val="18"/>
              </w:rPr>
              <w:t xml:space="preserve"> </w:t>
            </w:r>
          </w:p>
        </w:tc>
      </w:tr>
      <w:tr w:rsidR="00000000" w14:paraId="45F0D571" w14:textId="77777777">
        <w:trPr>
          <w:trHeight w:val="270"/>
          <w:jc w:val="center"/>
        </w:trPr>
        <w:tc>
          <w:tcPr>
            <w:tcW w:w="1620" w:type="dxa"/>
            <w:vMerge/>
            <w:tcBorders>
              <w:left w:val="single" w:sz="4" w:space="0" w:color="auto"/>
              <w:bottom w:val="single" w:sz="4" w:space="0" w:color="auto"/>
              <w:right w:val="single" w:sz="4" w:space="0" w:color="auto"/>
            </w:tcBorders>
            <w:vAlign w:val="center"/>
          </w:tcPr>
          <w:p w14:paraId="1246A29C" w14:textId="77777777" w:rsidR="00000000" w:rsidRDefault="007478C2">
            <w:pPr>
              <w:widowControl/>
              <w:rPr>
                <w:rFonts w:ascii="宋体" w:hAnsi="宋体"/>
                <w:color w:val="000000"/>
                <w:kern w:val="0"/>
                <w:sz w:val="24"/>
              </w:rPr>
            </w:pPr>
          </w:p>
        </w:tc>
        <w:tc>
          <w:tcPr>
            <w:tcW w:w="2031" w:type="dxa"/>
            <w:tcBorders>
              <w:top w:val="single" w:sz="4" w:space="0" w:color="auto"/>
              <w:left w:val="single" w:sz="4" w:space="0" w:color="auto"/>
              <w:bottom w:val="single" w:sz="4" w:space="0" w:color="auto"/>
              <w:right w:val="single" w:sz="4" w:space="0" w:color="auto"/>
            </w:tcBorders>
          </w:tcPr>
          <w:p w14:paraId="3AD9053A" w14:textId="77777777" w:rsidR="00000000" w:rsidRDefault="007478C2">
            <w:pPr>
              <w:widowControl/>
              <w:rPr>
                <w:rFonts w:ascii="宋体" w:hAnsi="宋体"/>
                <w:color w:val="000000"/>
                <w:kern w:val="0"/>
                <w:sz w:val="24"/>
              </w:rPr>
            </w:pPr>
            <w:r>
              <w:rPr>
                <w:rFonts w:ascii="宋体" w:hAnsi="宋体" w:hint="eastAsia"/>
                <w:color w:val="000000"/>
                <w:kern w:val="0"/>
                <w:sz w:val="24"/>
              </w:rPr>
              <w:t>合计</w:t>
            </w:r>
          </w:p>
        </w:tc>
        <w:tc>
          <w:tcPr>
            <w:tcW w:w="1339" w:type="dxa"/>
            <w:tcBorders>
              <w:top w:val="single" w:sz="4" w:space="0" w:color="auto"/>
              <w:left w:val="nil"/>
              <w:bottom w:val="single" w:sz="4" w:space="0" w:color="auto"/>
              <w:right w:val="single" w:sz="4" w:space="0" w:color="auto"/>
            </w:tcBorders>
          </w:tcPr>
          <w:p w14:paraId="32AA51A5"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1783</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4B0AFD09"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w:t>
            </w:r>
            <w:r>
              <w:rPr>
                <w:color w:val="000000"/>
                <w:sz w:val="18"/>
                <w:szCs w:val="18"/>
              </w:rPr>
              <w:t>1</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7F9A10CA"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1784</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5483235F"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1785</w:t>
            </w:r>
            <w:r>
              <w:rPr>
                <w:rFonts w:ascii="宋体" w:hAnsi="宋体" w:hint="eastAsia"/>
                <w:color w:val="000000"/>
                <w:kern w:val="0"/>
                <w:sz w:val="18"/>
              </w:rPr>
              <w:t>）</w:t>
            </w:r>
          </w:p>
        </w:tc>
      </w:tr>
      <w:tr w:rsidR="00000000" w14:paraId="7BB346B6"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43393966" w14:textId="77777777" w:rsidR="00000000" w:rsidRDefault="007478C2">
            <w:pPr>
              <w:widowControl/>
              <w:rPr>
                <w:rFonts w:ascii="宋体" w:hAnsi="宋体"/>
                <w:color w:val="000000"/>
                <w:kern w:val="0"/>
                <w:sz w:val="24"/>
              </w:rPr>
            </w:pPr>
            <w:r>
              <w:rPr>
                <w:rFonts w:ascii="宋体" w:hAnsi="宋体" w:hint="eastAsia"/>
                <w:color w:val="000000"/>
                <w:kern w:val="0"/>
                <w:sz w:val="24"/>
              </w:rPr>
              <w:t>资产支持证券</w:t>
            </w:r>
          </w:p>
        </w:tc>
        <w:tc>
          <w:tcPr>
            <w:tcW w:w="1339" w:type="dxa"/>
            <w:tcBorders>
              <w:top w:val="single" w:sz="4" w:space="0" w:color="auto"/>
              <w:left w:val="nil"/>
              <w:bottom w:val="single" w:sz="4" w:space="0" w:color="auto"/>
              <w:right w:val="single" w:sz="4" w:space="0" w:color="auto"/>
            </w:tcBorders>
          </w:tcPr>
          <w:p w14:paraId="055BE6BC"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1786</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31AF6442"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6572</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30A60707"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1787</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6C686338"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1788</w:t>
            </w:r>
            <w:r>
              <w:rPr>
                <w:rFonts w:ascii="宋体" w:hAnsi="宋体" w:hint="eastAsia"/>
                <w:color w:val="000000"/>
                <w:kern w:val="0"/>
                <w:sz w:val="18"/>
              </w:rPr>
              <w:t>）</w:t>
            </w:r>
          </w:p>
        </w:tc>
      </w:tr>
      <w:tr w:rsidR="00000000" w14:paraId="40F32841"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27ACBF90" w14:textId="77777777" w:rsidR="00000000" w:rsidRDefault="007478C2">
            <w:pPr>
              <w:widowControl/>
              <w:rPr>
                <w:rFonts w:ascii="宋体" w:hAnsi="宋体"/>
                <w:color w:val="000000"/>
                <w:kern w:val="0"/>
                <w:sz w:val="24"/>
              </w:rPr>
            </w:pPr>
            <w:r>
              <w:rPr>
                <w:rFonts w:ascii="宋体" w:hAnsi="宋体" w:hint="eastAsia"/>
                <w:color w:val="000000"/>
                <w:kern w:val="0"/>
                <w:sz w:val="24"/>
              </w:rPr>
              <w:t>基金</w:t>
            </w:r>
            <w:r>
              <w:rPr>
                <w:rStyle w:val="FootnoteReference"/>
                <w:rFonts w:ascii="宋体" w:hAnsi="宋体"/>
                <w:color w:val="000000"/>
                <w:kern w:val="0"/>
                <w:sz w:val="24"/>
              </w:rPr>
              <w:footnoteReference w:id="126"/>
            </w:r>
          </w:p>
        </w:tc>
        <w:tc>
          <w:tcPr>
            <w:tcW w:w="1339" w:type="dxa"/>
            <w:tcBorders>
              <w:top w:val="single" w:sz="4" w:space="0" w:color="auto"/>
              <w:left w:val="nil"/>
              <w:bottom w:val="single" w:sz="4" w:space="0" w:color="auto"/>
              <w:right w:val="single" w:sz="4" w:space="0" w:color="auto"/>
            </w:tcBorders>
          </w:tcPr>
          <w:p w14:paraId="293DAC23"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1789</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3E0196BA"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6573</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5E003981"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1790</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49AB0532"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1791</w:t>
            </w:r>
            <w:r>
              <w:rPr>
                <w:rFonts w:ascii="宋体" w:hAnsi="宋体" w:hint="eastAsia"/>
                <w:color w:val="000000"/>
                <w:kern w:val="0"/>
                <w:sz w:val="18"/>
              </w:rPr>
              <w:t>）</w:t>
            </w:r>
          </w:p>
        </w:tc>
      </w:tr>
      <w:tr w:rsidR="00000000" w14:paraId="5F9857CC"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4B5C1E54" w14:textId="77777777" w:rsidR="00000000" w:rsidRDefault="007478C2">
            <w:pPr>
              <w:widowControl/>
              <w:rPr>
                <w:rFonts w:ascii="宋体" w:hAnsi="宋体"/>
                <w:color w:val="000000"/>
                <w:kern w:val="0"/>
                <w:sz w:val="24"/>
              </w:rPr>
            </w:pPr>
            <w:r>
              <w:rPr>
                <w:rFonts w:ascii="宋体" w:hAnsi="宋体" w:hint="eastAsia"/>
                <w:color w:val="000000"/>
                <w:kern w:val="0"/>
                <w:sz w:val="24"/>
              </w:rPr>
              <w:t>其他</w:t>
            </w:r>
            <w:r>
              <w:rPr>
                <w:rStyle w:val="FootnoteReference"/>
                <w:rFonts w:ascii="宋体" w:hAnsi="宋体"/>
                <w:color w:val="000000"/>
                <w:kern w:val="0"/>
                <w:sz w:val="24"/>
              </w:rPr>
              <w:footnoteReference w:id="127"/>
            </w:r>
          </w:p>
        </w:tc>
        <w:tc>
          <w:tcPr>
            <w:tcW w:w="1339" w:type="dxa"/>
            <w:tcBorders>
              <w:top w:val="single" w:sz="4" w:space="0" w:color="auto"/>
              <w:left w:val="nil"/>
              <w:bottom w:val="single" w:sz="4" w:space="0" w:color="auto"/>
              <w:right w:val="single" w:sz="4" w:space="0" w:color="auto"/>
            </w:tcBorders>
          </w:tcPr>
          <w:p w14:paraId="280458C1"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1792</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49CDAE97"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6574</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72AFC5D2"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1793</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5C4509DD"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1794</w:t>
            </w:r>
            <w:r>
              <w:rPr>
                <w:rFonts w:ascii="宋体" w:hAnsi="宋体" w:hint="eastAsia"/>
                <w:color w:val="000000"/>
                <w:kern w:val="0"/>
                <w:sz w:val="18"/>
              </w:rPr>
              <w:t>）</w:t>
            </w:r>
          </w:p>
        </w:tc>
      </w:tr>
      <w:tr w:rsidR="00000000" w14:paraId="21228790"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726D1841"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合计</w:t>
            </w:r>
          </w:p>
        </w:tc>
        <w:tc>
          <w:tcPr>
            <w:tcW w:w="1339" w:type="dxa"/>
            <w:tcBorders>
              <w:top w:val="single" w:sz="4" w:space="0" w:color="auto"/>
              <w:left w:val="nil"/>
              <w:bottom w:val="single" w:sz="4" w:space="0" w:color="auto"/>
              <w:right w:val="single" w:sz="4" w:space="0" w:color="auto"/>
            </w:tcBorders>
          </w:tcPr>
          <w:p w14:paraId="5E486C13"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1795</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1B66F57D"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6575</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57E4750E"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1796</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726B8036"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1797</w:t>
            </w:r>
            <w:r>
              <w:rPr>
                <w:rFonts w:ascii="宋体" w:hAnsi="宋体" w:hint="eastAsia"/>
                <w:color w:val="000000"/>
                <w:kern w:val="0"/>
                <w:sz w:val="18"/>
              </w:rPr>
              <w:t>）</w:t>
            </w:r>
          </w:p>
        </w:tc>
      </w:tr>
      <w:tr w:rsidR="00000000" w14:paraId="1429D07B" w14:textId="77777777">
        <w:trPr>
          <w:cantSplit/>
          <w:trHeight w:val="255"/>
          <w:jc w:val="center"/>
        </w:trPr>
        <w:tc>
          <w:tcPr>
            <w:tcW w:w="3651" w:type="dxa"/>
            <w:gridSpan w:val="2"/>
            <w:vMerge w:val="restart"/>
            <w:tcBorders>
              <w:top w:val="single" w:sz="4" w:space="0" w:color="auto"/>
              <w:left w:val="single" w:sz="4" w:space="0" w:color="auto"/>
              <w:bottom w:val="single" w:sz="4" w:space="0" w:color="auto"/>
              <w:right w:val="single" w:sz="4" w:space="0" w:color="auto"/>
            </w:tcBorders>
            <w:vAlign w:val="center"/>
          </w:tcPr>
          <w:p w14:paraId="44B7612D"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项目</w:t>
            </w:r>
          </w:p>
        </w:tc>
        <w:tc>
          <w:tcPr>
            <w:tcW w:w="6017" w:type="dxa"/>
            <w:gridSpan w:val="4"/>
            <w:tcBorders>
              <w:top w:val="single" w:sz="4" w:space="0" w:color="auto"/>
              <w:left w:val="nil"/>
              <w:bottom w:val="single" w:sz="4" w:space="0" w:color="auto"/>
              <w:right w:val="single" w:sz="4" w:space="0" w:color="auto"/>
            </w:tcBorders>
          </w:tcPr>
          <w:p w14:paraId="4A17C839" w14:textId="77777777" w:rsidR="00000000" w:rsidRDefault="007478C2">
            <w:pPr>
              <w:widowControl/>
              <w:jc w:val="center"/>
              <w:rPr>
                <w:rFonts w:ascii="宋体" w:hAnsi="宋体"/>
                <w:color w:val="000000"/>
                <w:sz w:val="24"/>
              </w:rPr>
            </w:pPr>
            <w:r>
              <w:rPr>
                <w:rFonts w:ascii="宋体" w:hAnsi="宋体" w:hint="eastAsia"/>
                <w:color w:val="000000"/>
                <w:sz w:val="24"/>
              </w:rPr>
              <w:t>上年度末</w:t>
            </w:r>
          </w:p>
          <w:p w14:paraId="0D691A7C" w14:textId="77777777" w:rsidR="00000000" w:rsidRDefault="007478C2">
            <w:pPr>
              <w:widowControl/>
              <w:jc w:val="center"/>
              <w:rPr>
                <w:rFonts w:ascii="宋体" w:hAnsi="宋体"/>
                <w:color w:val="000000"/>
                <w:kern w:val="0"/>
                <w:sz w:val="24"/>
                <w:u w:val="single"/>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0817767B" w14:textId="77777777">
        <w:trPr>
          <w:cantSplit/>
          <w:trHeight w:val="270"/>
          <w:jc w:val="center"/>
        </w:trPr>
        <w:tc>
          <w:tcPr>
            <w:tcW w:w="3651" w:type="dxa"/>
            <w:gridSpan w:val="2"/>
            <w:vMerge/>
            <w:tcBorders>
              <w:top w:val="single" w:sz="4" w:space="0" w:color="auto"/>
              <w:left w:val="single" w:sz="4" w:space="0" w:color="auto"/>
              <w:bottom w:val="single" w:sz="4" w:space="0" w:color="auto"/>
              <w:right w:val="single" w:sz="4" w:space="0" w:color="auto"/>
            </w:tcBorders>
            <w:vAlign w:val="center"/>
          </w:tcPr>
          <w:p w14:paraId="232FB276" w14:textId="77777777" w:rsidR="00000000" w:rsidRDefault="007478C2">
            <w:pPr>
              <w:widowControl/>
              <w:jc w:val="center"/>
              <w:rPr>
                <w:rFonts w:ascii="宋体" w:hAnsi="宋体"/>
                <w:color w:val="000000"/>
                <w:kern w:val="0"/>
                <w:sz w:val="24"/>
              </w:rPr>
            </w:pPr>
          </w:p>
        </w:tc>
        <w:tc>
          <w:tcPr>
            <w:tcW w:w="1339" w:type="dxa"/>
            <w:tcBorders>
              <w:top w:val="single" w:sz="4" w:space="0" w:color="auto"/>
              <w:left w:val="nil"/>
              <w:bottom w:val="single" w:sz="4" w:space="0" w:color="auto"/>
              <w:right w:val="single" w:sz="4" w:space="0" w:color="auto"/>
            </w:tcBorders>
            <w:vAlign w:val="center"/>
          </w:tcPr>
          <w:p w14:paraId="77DE200C"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成本</w:t>
            </w:r>
          </w:p>
        </w:tc>
        <w:tc>
          <w:tcPr>
            <w:tcW w:w="1417" w:type="dxa"/>
            <w:tcBorders>
              <w:top w:val="single" w:sz="4" w:space="0" w:color="auto"/>
              <w:left w:val="nil"/>
              <w:bottom w:val="single" w:sz="4" w:space="0" w:color="auto"/>
              <w:right w:val="single" w:sz="4" w:space="0" w:color="auto"/>
            </w:tcBorders>
          </w:tcPr>
          <w:p w14:paraId="1F805BA1"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应计利息</w:t>
            </w:r>
          </w:p>
        </w:tc>
        <w:tc>
          <w:tcPr>
            <w:tcW w:w="1418" w:type="dxa"/>
            <w:tcBorders>
              <w:top w:val="single" w:sz="4" w:space="0" w:color="auto"/>
              <w:left w:val="single" w:sz="4" w:space="0" w:color="auto"/>
              <w:bottom w:val="single" w:sz="4" w:space="0" w:color="auto"/>
              <w:right w:val="single" w:sz="4" w:space="0" w:color="auto"/>
            </w:tcBorders>
            <w:vAlign w:val="center"/>
          </w:tcPr>
          <w:p w14:paraId="1A47FF4A"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公允价值</w:t>
            </w:r>
          </w:p>
        </w:tc>
        <w:tc>
          <w:tcPr>
            <w:tcW w:w="1843" w:type="dxa"/>
            <w:tcBorders>
              <w:top w:val="single" w:sz="4" w:space="0" w:color="auto"/>
              <w:left w:val="nil"/>
              <w:bottom w:val="single" w:sz="4" w:space="0" w:color="auto"/>
              <w:right w:val="single" w:sz="4" w:space="0" w:color="auto"/>
            </w:tcBorders>
            <w:vAlign w:val="center"/>
          </w:tcPr>
          <w:p w14:paraId="57197E84"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公允价值变动</w:t>
            </w:r>
          </w:p>
        </w:tc>
      </w:tr>
      <w:tr w:rsidR="00000000" w14:paraId="66CB3957"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07290F13" w14:textId="77777777" w:rsidR="00000000" w:rsidRDefault="007478C2">
            <w:pPr>
              <w:widowControl/>
              <w:rPr>
                <w:rFonts w:ascii="宋体" w:hAnsi="宋体"/>
                <w:color w:val="000000"/>
                <w:kern w:val="0"/>
                <w:sz w:val="24"/>
              </w:rPr>
            </w:pPr>
            <w:r>
              <w:rPr>
                <w:rFonts w:ascii="宋体" w:hAnsi="宋体" w:hint="eastAsia"/>
                <w:color w:val="000000"/>
                <w:kern w:val="0"/>
                <w:sz w:val="24"/>
              </w:rPr>
              <w:t>股票</w:t>
            </w:r>
          </w:p>
        </w:tc>
        <w:tc>
          <w:tcPr>
            <w:tcW w:w="1339" w:type="dxa"/>
            <w:tcBorders>
              <w:top w:val="single" w:sz="4" w:space="0" w:color="auto"/>
              <w:left w:val="nil"/>
              <w:bottom w:val="single" w:sz="4" w:space="0" w:color="auto"/>
              <w:right w:val="single" w:sz="4" w:space="0" w:color="auto"/>
            </w:tcBorders>
            <w:vAlign w:val="center"/>
          </w:tcPr>
          <w:p w14:paraId="4D33FCD4"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1774</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5E77424E"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6</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20379CC1"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1775</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1085599B"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1776</w:t>
            </w:r>
            <w:r>
              <w:rPr>
                <w:rFonts w:ascii="宋体" w:hAnsi="宋体" w:hint="eastAsia"/>
                <w:color w:val="000000"/>
                <w:kern w:val="0"/>
                <w:sz w:val="18"/>
              </w:rPr>
              <w:t>）</w:t>
            </w:r>
          </w:p>
        </w:tc>
      </w:tr>
      <w:tr w:rsidR="00000000" w14:paraId="26292A49" w14:textId="77777777">
        <w:trPr>
          <w:cantSplit/>
          <w:trHeight w:val="285"/>
          <w:jc w:val="center"/>
        </w:trPr>
        <w:tc>
          <w:tcPr>
            <w:tcW w:w="3651" w:type="dxa"/>
            <w:gridSpan w:val="2"/>
            <w:tcBorders>
              <w:top w:val="single" w:sz="4" w:space="0" w:color="auto"/>
              <w:left w:val="single" w:sz="4" w:space="0" w:color="auto"/>
              <w:right w:val="single" w:sz="4" w:space="0" w:color="auto"/>
            </w:tcBorders>
            <w:vAlign w:val="center"/>
          </w:tcPr>
          <w:p w14:paraId="1D63BAFD" w14:textId="77777777" w:rsidR="00000000" w:rsidRDefault="007478C2">
            <w:pPr>
              <w:widowControl/>
              <w:rPr>
                <w:rFonts w:ascii="宋体" w:hAnsi="宋体"/>
                <w:color w:val="000000"/>
                <w:kern w:val="0"/>
                <w:sz w:val="24"/>
              </w:rPr>
            </w:pPr>
            <w:r>
              <w:rPr>
                <w:rFonts w:ascii="宋体" w:hAnsi="宋体" w:hint="eastAsia"/>
                <w:color w:val="000000"/>
                <w:kern w:val="0"/>
                <w:sz w:val="24"/>
              </w:rPr>
              <w:t>贵金属投资</w:t>
            </w:r>
            <w:r>
              <w:rPr>
                <w:rFonts w:ascii="宋体" w:hAnsi="宋体" w:hint="eastAsia"/>
                <w:color w:val="000000"/>
                <w:kern w:val="0"/>
                <w:sz w:val="24"/>
              </w:rPr>
              <w:t>-</w:t>
            </w:r>
            <w:r>
              <w:rPr>
                <w:rFonts w:ascii="宋体" w:hAnsi="宋体" w:hint="eastAsia"/>
                <w:color w:val="000000"/>
                <w:kern w:val="0"/>
                <w:sz w:val="24"/>
              </w:rPr>
              <w:t>金交所黄金合约</w:t>
            </w:r>
          </w:p>
        </w:tc>
        <w:tc>
          <w:tcPr>
            <w:tcW w:w="1339" w:type="dxa"/>
            <w:tcBorders>
              <w:top w:val="single" w:sz="4" w:space="0" w:color="auto"/>
              <w:left w:val="nil"/>
              <w:bottom w:val="single" w:sz="4" w:space="0" w:color="auto"/>
              <w:right w:val="single" w:sz="4" w:space="0" w:color="auto"/>
            </w:tcBorders>
          </w:tcPr>
          <w:p w14:paraId="16094378"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(3184)</w:t>
            </w:r>
          </w:p>
        </w:tc>
        <w:tc>
          <w:tcPr>
            <w:tcW w:w="1417" w:type="dxa"/>
            <w:tcBorders>
              <w:top w:val="single" w:sz="4" w:space="0" w:color="auto"/>
              <w:left w:val="nil"/>
              <w:bottom w:val="single" w:sz="4" w:space="0" w:color="auto"/>
              <w:right w:val="single" w:sz="4" w:space="0" w:color="auto"/>
            </w:tcBorders>
            <w:vAlign w:val="bottom"/>
          </w:tcPr>
          <w:p w14:paraId="7C6E17F9"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7</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269AB34E"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(3185)</w:t>
            </w:r>
          </w:p>
        </w:tc>
        <w:tc>
          <w:tcPr>
            <w:tcW w:w="1843" w:type="dxa"/>
            <w:tcBorders>
              <w:top w:val="single" w:sz="4" w:space="0" w:color="auto"/>
              <w:left w:val="nil"/>
              <w:bottom w:val="single" w:sz="4" w:space="0" w:color="auto"/>
              <w:right w:val="single" w:sz="4" w:space="0" w:color="auto"/>
            </w:tcBorders>
          </w:tcPr>
          <w:p w14:paraId="17DD76F4"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(3186)</w:t>
            </w:r>
          </w:p>
        </w:tc>
      </w:tr>
      <w:tr w:rsidR="00000000" w14:paraId="7F83DC7B" w14:textId="77777777">
        <w:trPr>
          <w:cantSplit/>
          <w:trHeight w:val="285"/>
          <w:jc w:val="center"/>
        </w:trPr>
        <w:tc>
          <w:tcPr>
            <w:tcW w:w="1620" w:type="dxa"/>
            <w:vMerge w:val="restart"/>
            <w:tcBorders>
              <w:top w:val="single" w:sz="4" w:space="0" w:color="auto"/>
              <w:left w:val="single" w:sz="4" w:space="0" w:color="auto"/>
              <w:right w:val="single" w:sz="4" w:space="0" w:color="auto"/>
            </w:tcBorders>
            <w:vAlign w:val="center"/>
          </w:tcPr>
          <w:p w14:paraId="1447FC7A" w14:textId="77777777" w:rsidR="00000000" w:rsidRDefault="007478C2">
            <w:pPr>
              <w:rPr>
                <w:rFonts w:ascii="宋体" w:hAnsi="宋体"/>
                <w:color w:val="000000"/>
                <w:kern w:val="0"/>
                <w:sz w:val="24"/>
              </w:rPr>
            </w:pPr>
            <w:r>
              <w:rPr>
                <w:rFonts w:ascii="宋体" w:hAnsi="宋体" w:hint="eastAsia"/>
                <w:color w:val="000000"/>
                <w:kern w:val="0"/>
                <w:sz w:val="24"/>
              </w:rPr>
              <w:t>债券</w:t>
            </w:r>
          </w:p>
        </w:tc>
        <w:tc>
          <w:tcPr>
            <w:tcW w:w="2031" w:type="dxa"/>
            <w:tcBorders>
              <w:top w:val="single" w:sz="4" w:space="0" w:color="auto"/>
              <w:left w:val="nil"/>
              <w:bottom w:val="single" w:sz="4" w:space="0" w:color="auto"/>
              <w:right w:val="single" w:sz="4" w:space="0" w:color="auto"/>
            </w:tcBorders>
          </w:tcPr>
          <w:p w14:paraId="28AD9283" w14:textId="77777777" w:rsidR="00000000" w:rsidRDefault="007478C2">
            <w:pPr>
              <w:widowControl/>
              <w:rPr>
                <w:rFonts w:ascii="宋体" w:hAnsi="宋体"/>
                <w:color w:val="000000"/>
                <w:kern w:val="0"/>
                <w:sz w:val="24"/>
              </w:rPr>
            </w:pPr>
            <w:r>
              <w:rPr>
                <w:rFonts w:ascii="宋体" w:hAnsi="宋体" w:hint="eastAsia"/>
                <w:color w:val="000000"/>
                <w:kern w:val="0"/>
                <w:sz w:val="24"/>
              </w:rPr>
              <w:t>交易所市场</w:t>
            </w:r>
          </w:p>
        </w:tc>
        <w:tc>
          <w:tcPr>
            <w:tcW w:w="1339" w:type="dxa"/>
            <w:tcBorders>
              <w:top w:val="single" w:sz="4" w:space="0" w:color="auto"/>
              <w:left w:val="nil"/>
              <w:bottom w:val="single" w:sz="4" w:space="0" w:color="auto"/>
              <w:right w:val="single" w:sz="4" w:space="0" w:color="auto"/>
            </w:tcBorders>
          </w:tcPr>
          <w:p w14:paraId="25DA7C4A"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1777</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49DEEE69"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8</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086D0F95"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1778</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5AFB8E02"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1779</w:t>
            </w:r>
            <w:r>
              <w:rPr>
                <w:rFonts w:ascii="宋体" w:hAnsi="宋体" w:hint="eastAsia"/>
                <w:color w:val="000000"/>
                <w:kern w:val="0"/>
                <w:sz w:val="18"/>
              </w:rPr>
              <w:t>）</w:t>
            </w:r>
          </w:p>
        </w:tc>
      </w:tr>
      <w:tr w:rsidR="00000000" w14:paraId="35ADE859" w14:textId="77777777">
        <w:trPr>
          <w:cantSplit/>
          <w:trHeight w:val="103"/>
          <w:jc w:val="center"/>
        </w:trPr>
        <w:tc>
          <w:tcPr>
            <w:tcW w:w="1620" w:type="dxa"/>
            <w:vMerge/>
            <w:tcBorders>
              <w:left w:val="single" w:sz="4" w:space="0" w:color="auto"/>
              <w:right w:val="single" w:sz="4" w:space="0" w:color="auto"/>
            </w:tcBorders>
            <w:vAlign w:val="center"/>
          </w:tcPr>
          <w:p w14:paraId="00AE6142" w14:textId="77777777" w:rsidR="00000000" w:rsidRDefault="007478C2">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3CD5DD25" w14:textId="77777777" w:rsidR="00000000" w:rsidRDefault="007478C2">
            <w:pPr>
              <w:widowControl/>
              <w:rPr>
                <w:rFonts w:ascii="宋体" w:hAnsi="宋体"/>
                <w:color w:val="000000"/>
                <w:kern w:val="0"/>
                <w:sz w:val="24"/>
              </w:rPr>
            </w:pPr>
            <w:r>
              <w:rPr>
                <w:rFonts w:ascii="宋体" w:hAnsi="宋体" w:hint="eastAsia"/>
                <w:color w:val="000000"/>
                <w:kern w:val="0"/>
                <w:sz w:val="24"/>
              </w:rPr>
              <w:t>银行间市场</w:t>
            </w:r>
          </w:p>
        </w:tc>
        <w:tc>
          <w:tcPr>
            <w:tcW w:w="1339" w:type="dxa"/>
            <w:tcBorders>
              <w:top w:val="single" w:sz="4" w:space="0" w:color="auto"/>
              <w:left w:val="nil"/>
              <w:bottom w:val="single" w:sz="4" w:space="0" w:color="auto"/>
              <w:right w:val="single" w:sz="4" w:space="0" w:color="auto"/>
            </w:tcBorders>
          </w:tcPr>
          <w:p w14:paraId="7391A8CF"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1780</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360606BC"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9</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203D25C0"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1781</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64DE0D37"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1782</w:t>
            </w:r>
            <w:r>
              <w:rPr>
                <w:rFonts w:ascii="宋体" w:hAnsi="宋体" w:hint="eastAsia"/>
                <w:color w:val="000000"/>
                <w:kern w:val="0"/>
                <w:sz w:val="18"/>
              </w:rPr>
              <w:t>）</w:t>
            </w:r>
          </w:p>
        </w:tc>
      </w:tr>
      <w:tr w:rsidR="00000000" w14:paraId="0ACA5E10" w14:textId="77777777">
        <w:trPr>
          <w:cantSplit/>
          <w:trHeight w:val="270"/>
          <w:jc w:val="center"/>
        </w:trPr>
        <w:tc>
          <w:tcPr>
            <w:tcW w:w="1620" w:type="dxa"/>
            <w:vMerge/>
            <w:tcBorders>
              <w:left w:val="single" w:sz="4" w:space="0" w:color="auto"/>
              <w:right w:val="single" w:sz="4" w:space="0" w:color="auto"/>
            </w:tcBorders>
            <w:vAlign w:val="center"/>
          </w:tcPr>
          <w:p w14:paraId="6BB7715A" w14:textId="77777777" w:rsidR="00000000" w:rsidRDefault="007478C2">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77846D6C" w14:textId="77777777" w:rsidR="00000000" w:rsidRDefault="007478C2">
            <w:pPr>
              <w:widowControl/>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339" w:type="dxa"/>
            <w:tcBorders>
              <w:top w:val="single" w:sz="4" w:space="0" w:color="auto"/>
              <w:left w:val="nil"/>
              <w:bottom w:val="single" w:sz="4" w:space="0" w:color="auto"/>
              <w:right w:val="single" w:sz="4" w:space="0" w:color="auto"/>
            </w:tcBorders>
          </w:tcPr>
          <w:p w14:paraId="2E66BF72"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2584</w:t>
            </w:r>
            <w:r>
              <w:rPr>
                <w:rFonts w:ascii="宋体" w:hAnsi="宋体" w:hint="eastAsia"/>
                <w:color w:val="000000"/>
                <w:kern w:val="0"/>
                <w:sz w:val="18"/>
              </w:rPr>
              <w:t>）</w:t>
            </w:r>
            <w:r>
              <w:rPr>
                <w:rFonts w:ascii="宋体" w:hAnsi="宋体" w:hint="eastAsia"/>
                <w:color w:val="000000"/>
                <w:kern w:val="0"/>
                <w:sz w:val="18"/>
              </w:rPr>
              <w:t xml:space="preserve"> </w:t>
            </w:r>
          </w:p>
        </w:tc>
        <w:tc>
          <w:tcPr>
            <w:tcW w:w="1417" w:type="dxa"/>
            <w:tcBorders>
              <w:top w:val="single" w:sz="4" w:space="0" w:color="auto"/>
              <w:left w:val="nil"/>
              <w:bottom w:val="single" w:sz="4" w:space="0" w:color="auto"/>
              <w:right w:val="single" w:sz="4" w:space="0" w:color="auto"/>
            </w:tcBorders>
            <w:vAlign w:val="bottom"/>
          </w:tcPr>
          <w:p w14:paraId="36CB51F4"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w:t>
            </w:r>
            <w:r>
              <w:rPr>
                <w:color w:val="000000"/>
                <w:sz w:val="18"/>
                <w:szCs w:val="18"/>
              </w:rPr>
              <w:t>70</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3113D9CE"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2585</w:t>
            </w:r>
            <w:r>
              <w:rPr>
                <w:rFonts w:ascii="宋体" w:hAnsi="宋体" w:hint="eastAsia"/>
                <w:color w:val="000000"/>
                <w:kern w:val="0"/>
                <w:sz w:val="18"/>
              </w:rPr>
              <w:t>）</w:t>
            </w:r>
            <w:r>
              <w:rPr>
                <w:rFonts w:ascii="宋体" w:hAnsi="宋体" w:hint="eastAsia"/>
                <w:color w:val="000000"/>
                <w:kern w:val="0"/>
                <w:sz w:val="18"/>
              </w:rPr>
              <w:t xml:space="preserve"> </w:t>
            </w:r>
          </w:p>
        </w:tc>
        <w:tc>
          <w:tcPr>
            <w:tcW w:w="1843" w:type="dxa"/>
            <w:tcBorders>
              <w:top w:val="single" w:sz="4" w:space="0" w:color="auto"/>
              <w:left w:val="nil"/>
              <w:bottom w:val="single" w:sz="4" w:space="0" w:color="auto"/>
              <w:right w:val="single" w:sz="4" w:space="0" w:color="auto"/>
            </w:tcBorders>
          </w:tcPr>
          <w:p w14:paraId="61977758"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2586</w:t>
            </w:r>
            <w:r>
              <w:rPr>
                <w:rFonts w:ascii="宋体" w:hAnsi="宋体" w:hint="eastAsia"/>
                <w:color w:val="000000"/>
                <w:kern w:val="0"/>
                <w:sz w:val="18"/>
              </w:rPr>
              <w:t>）</w:t>
            </w:r>
            <w:r>
              <w:rPr>
                <w:rFonts w:ascii="宋体" w:hAnsi="宋体" w:hint="eastAsia"/>
                <w:color w:val="000000"/>
                <w:kern w:val="0"/>
                <w:sz w:val="18"/>
              </w:rPr>
              <w:t xml:space="preserve"> </w:t>
            </w:r>
          </w:p>
        </w:tc>
      </w:tr>
      <w:tr w:rsidR="00000000" w14:paraId="05E93659" w14:textId="77777777">
        <w:trPr>
          <w:cantSplit/>
          <w:trHeight w:val="270"/>
          <w:jc w:val="center"/>
        </w:trPr>
        <w:tc>
          <w:tcPr>
            <w:tcW w:w="1620" w:type="dxa"/>
            <w:vMerge/>
            <w:tcBorders>
              <w:left w:val="single" w:sz="4" w:space="0" w:color="auto"/>
              <w:bottom w:val="single" w:sz="4" w:space="0" w:color="auto"/>
              <w:right w:val="single" w:sz="4" w:space="0" w:color="auto"/>
            </w:tcBorders>
            <w:vAlign w:val="center"/>
          </w:tcPr>
          <w:p w14:paraId="10873F4B" w14:textId="77777777" w:rsidR="00000000" w:rsidRDefault="007478C2">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2F93CB8E" w14:textId="77777777" w:rsidR="00000000" w:rsidRDefault="007478C2">
            <w:pPr>
              <w:widowControl/>
              <w:rPr>
                <w:rFonts w:ascii="宋体" w:hAnsi="宋体"/>
                <w:color w:val="000000"/>
                <w:kern w:val="0"/>
                <w:sz w:val="24"/>
              </w:rPr>
            </w:pPr>
            <w:r>
              <w:rPr>
                <w:rFonts w:ascii="宋体" w:hAnsi="宋体" w:hint="eastAsia"/>
                <w:color w:val="000000"/>
                <w:kern w:val="0"/>
                <w:sz w:val="24"/>
              </w:rPr>
              <w:t>合计</w:t>
            </w:r>
          </w:p>
        </w:tc>
        <w:tc>
          <w:tcPr>
            <w:tcW w:w="1339" w:type="dxa"/>
            <w:tcBorders>
              <w:top w:val="single" w:sz="4" w:space="0" w:color="auto"/>
              <w:left w:val="nil"/>
              <w:bottom w:val="single" w:sz="4" w:space="0" w:color="auto"/>
              <w:right w:val="single" w:sz="4" w:space="0" w:color="auto"/>
            </w:tcBorders>
          </w:tcPr>
          <w:p w14:paraId="53F4DFF9"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1783</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7441480B"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w:t>
            </w:r>
            <w:r>
              <w:rPr>
                <w:color w:val="000000"/>
                <w:sz w:val="18"/>
                <w:szCs w:val="18"/>
              </w:rPr>
              <w:t>1</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0775C01E"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1784</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4B57E496"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1785</w:t>
            </w:r>
            <w:r>
              <w:rPr>
                <w:rFonts w:ascii="宋体" w:hAnsi="宋体" w:hint="eastAsia"/>
                <w:color w:val="000000"/>
                <w:kern w:val="0"/>
                <w:sz w:val="18"/>
              </w:rPr>
              <w:t>）</w:t>
            </w:r>
          </w:p>
        </w:tc>
      </w:tr>
      <w:tr w:rsidR="00000000" w14:paraId="48AE656E"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5ED69E5E" w14:textId="77777777" w:rsidR="00000000" w:rsidRDefault="007478C2">
            <w:pPr>
              <w:widowControl/>
              <w:rPr>
                <w:rFonts w:ascii="宋体" w:hAnsi="宋体"/>
                <w:color w:val="000000"/>
                <w:kern w:val="0"/>
                <w:sz w:val="24"/>
              </w:rPr>
            </w:pPr>
            <w:r>
              <w:rPr>
                <w:rFonts w:ascii="宋体" w:hAnsi="宋体" w:hint="eastAsia"/>
                <w:color w:val="000000"/>
                <w:kern w:val="0"/>
                <w:sz w:val="24"/>
              </w:rPr>
              <w:t>资产支持证券</w:t>
            </w:r>
          </w:p>
        </w:tc>
        <w:tc>
          <w:tcPr>
            <w:tcW w:w="1339" w:type="dxa"/>
            <w:tcBorders>
              <w:top w:val="single" w:sz="4" w:space="0" w:color="auto"/>
              <w:left w:val="nil"/>
              <w:bottom w:val="single" w:sz="4" w:space="0" w:color="auto"/>
              <w:right w:val="single" w:sz="4" w:space="0" w:color="auto"/>
            </w:tcBorders>
          </w:tcPr>
          <w:p w14:paraId="6A86522A"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1786</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3E0B032E"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6572</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4785C118"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1787</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714D9733"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1788</w:t>
            </w:r>
            <w:r>
              <w:rPr>
                <w:rFonts w:ascii="宋体" w:hAnsi="宋体" w:hint="eastAsia"/>
                <w:color w:val="000000"/>
                <w:kern w:val="0"/>
                <w:sz w:val="18"/>
              </w:rPr>
              <w:t>）</w:t>
            </w:r>
          </w:p>
        </w:tc>
      </w:tr>
      <w:tr w:rsidR="00000000" w14:paraId="199F6530"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657607FF" w14:textId="77777777" w:rsidR="00000000" w:rsidRDefault="007478C2">
            <w:pPr>
              <w:widowControl/>
              <w:rPr>
                <w:rFonts w:ascii="宋体" w:hAnsi="宋体"/>
                <w:color w:val="000000"/>
                <w:kern w:val="0"/>
                <w:sz w:val="24"/>
              </w:rPr>
            </w:pPr>
            <w:r>
              <w:rPr>
                <w:rFonts w:ascii="宋体" w:hAnsi="宋体" w:hint="eastAsia"/>
                <w:color w:val="000000"/>
                <w:kern w:val="0"/>
                <w:sz w:val="24"/>
              </w:rPr>
              <w:t>基金</w:t>
            </w:r>
          </w:p>
        </w:tc>
        <w:tc>
          <w:tcPr>
            <w:tcW w:w="1339" w:type="dxa"/>
            <w:tcBorders>
              <w:top w:val="single" w:sz="4" w:space="0" w:color="auto"/>
              <w:left w:val="nil"/>
              <w:bottom w:val="single" w:sz="4" w:space="0" w:color="auto"/>
              <w:right w:val="single" w:sz="4" w:space="0" w:color="auto"/>
            </w:tcBorders>
          </w:tcPr>
          <w:p w14:paraId="7C1DB612"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1789</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1ADEDB16"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6573</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728788EC"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1790</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549CACD6"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1791</w:t>
            </w:r>
            <w:r>
              <w:rPr>
                <w:rFonts w:ascii="宋体" w:hAnsi="宋体" w:hint="eastAsia"/>
                <w:color w:val="000000"/>
                <w:kern w:val="0"/>
                <w:sz w:val="18"/>
              </w:rPr>
              <w:t>）</w:t>
            </w:r>
          </w:p>
        </w:tc>
      </w:tr>
      <w:tr w:rsidR="00000000" w14:paraId="5A5E30DA"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12F994F1" w14:textId="77777777" w:rsidR="00000000" w:rsidRDefault="007478C2">
            <w:pPr>
              <w:widowControl/>
              <w:rPr>
                <w:rFonts w:ascii="宋体" w:hAnsi="宋体"/>
                <w:color w:val="000000"/>
                <w:kern w:val="0"/>
                <w:sz w:val="24"/>
              </w:rPr>
            </w:pPr>
            <w:r>
              <w:rPr>
                <w:rFonts w:ascii="宋体" w:hAnsi="宋体" w:hint="eastAsia"/>
                <w:color w:val="000000"/>
                <w:kern w:val="0"/>
                <w:sz w:val="24"/>
              </w:rPr>
              <w:t>其他</w:t>
            </w:r>
          </w:p>
        </w:tc>
        <w:tc>
          <w:tcPr>
            <w:tcW w:w="1339" w:type="dxa"/>
            <w:tcBorders>
              <w:top w:val="single" w:sz="4" w:space="0" w:color="auto"/>
              <w:left w:val="nil"/>
              <w:bottom w:val="single" w:sz="4" w:space="0" w:color="auto"/>
              <w:right w:val="single" w:sz="4" w:space="0" w:color="auto"/>
            </w:tcBorders>
          </w:tcPr>
          <w:p w14:paraId="0BD3A55D"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1792</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517BA305"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6574</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0F29E68A"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1793</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557DE8F0"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1794</w:t>
            </w:r>
            <w:r>
              <w:rPr>
                <w:rFonts w:ascii="宋体" w:hAnsi="宋体" w:hint="eastAsia"/>
                <w:color w:val="000000"/>
                <w:kern w:val="0"/>
                <w:sz w:val="18"/>
              </w:rPr>
              <w:t>）</w:t>
            </w:r>
          </w:p>
        </w:tc>
      </w:tr>
      <w:tr w:rsidR="00000000" w14:paraId="6BC2DB0B"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6A850A16"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合计</w:t>
            </w:r>
          </w:p>
        </w:tc>
        <w:tc>
          <w:tcPr>
            <w:tcW w:w="1339" w:type="dxa"/>
            <w:tcBorders>
              <w:top w:val="single" w:sz="4" w:space="0" w:color="auto"/>
              <w:left w:val="nil"/>
              <w:bottom w:val="single" w:sz="4" w:space="0" w:color="auto"/>
              <w:right w:val="single" w:sz="4" w:space="0" w:color="auto"/>
            </w:tcBorders>
          </w:tcPr>
          <w:p w14:paraId="0CE0E79B"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1795</w:t>
            </w:r>
            <w:r>
              <w:rPr>
                <w:rFonts w:ascii="宋体" w:hAnsi="宋体" w:hint="eastAsia"/>
                <w:color w:val="000000"/>
                <w:kern w:val="0"/>
                <w:sz w:val="18"/>
              </w:rPr>
              <w:t>）</w:t>
            </w:r>
          </w:p>
        </w:tc>
        <w:tc>
          <w:tcPr>
            <w:tcW w:w="1417" w:type="dxa"/>
            <w:tcBorders>
              <w:top w:val="single" w:sz="4" w:space="0" w:color="auto"/>
              <w:left w:val="nil"/>
              <w:bottom w:val="single" w:sz="4" w:space="0" w:color="auto"/>
              <w:right w:val="single" w:sz="4" w:space="0" w:color="auto"/>
            </w:tcBorders>
            <w:vAlign w:val="bottom"/>
          </w:tcPr>
          <w:p w14:paraId="2B21D138"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6575</w:t>
            </w:r>
            <w:r>
              <w:rPr>
                <w:rFonts w:hint="eastAsia"/>
                <w:color w:val="000000"/>
                <w:sz w:val="18"/>
                <w:szCs w:val="18"/>
              </w:rPr>
              <w:t>）</w:t>
            </w:r>
          </w:p>
        </w:tc>
        <w:tc>
          <w:tcPr>
            <w:tcW w:w="1418" w:type="dxa"/>
            <w:tcBorders>
              <w:top w:val="single" w:sz="4" w:space="0" w:color="auto"/>
              <w:left w:val="single" w:sz="4" w:space="0" w:color="auto"/>
              <w:bottom w:val="single" w:sz="4" w:space="0" w:color="auto"/>
              <w:right w:val="single" w:sz="4" w:space="0" w:color="auto"/>
            </w:tcBorders>
          </w:tcPr>
          <w:p w14:paraId="4B6415C1"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1796</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59A360BB"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1797</w:t>
            </w:r>
            <w:r>
              <w:rPr>
                <w:rFonts w:ascii="宋体" w:hAnsi="宋体" w:hint="eastAsia"/>
                <w:color w:val="000000"/>
                <w:kern w:val="0"/>
                <w:sz w:val="18"/>
              </w:rPr>
              <w:t>）</w:t>
            </w:r>
          </w:p>
        </w:tc>
      </w:tr>
    </w:tbl>
    <w:p w14:paraId="2D5A3187" w14:textId="77777777" w:rsidR="00000000" w:rsidRDefault="007478C2">
      <w:pPr>
        <w:rPr>
          <w:rFonts w:ascii="宋体" w:hAnsi="宋体"/>
          <w:color w:val="FF0000"/>
          <w:kern w:val="0"/>
          <w:sz w:val="18"/>
        </w:rPr>
      </w:pPr>
      <w:r>
        <w:rPr>
          <w:rFonts w:ascii="宋体" w:hAnsi="宋体" w:hint="eastAsia"/>
          <w:color w:val="000000"/>
          <w:sz w:val="24"/>
        </w:rPr>
        <w:t>注</w:t>
      </w:r>
      <w:r>
        <w:rPr>
          <w:rStyle w:val="FootnoteReference"/>
          <w:rFonts w:ascii="宋体" w:hAnsi="宋体"/>
          <w:color w:val="000000"/>
          <w:sz w:val="24"/>
        </w:rPr>
        <w:footnoteReference w:id="128"/>
      </w:r>
      <w:r>
        <w:rPr>
          <w:rFonts w:ascii="宋体" w:hAnsi="宋体" w:hint="eastAsia"/>
          <w:color w:val="000000"/>
          <w:sz w:val="24"/>
        </w:rPr>
        <w:t xml:space="preserve">: </w:t>
      </w:r>
      <w:r>
        <w:rPr>
          <w:rFonts w:ascii="宋体" w:hAnsi="宋体" w:hint="eastAsia"/>
          <w:color w:val="000000"/>
          <w:kern w:val="0"/>
          <w:sz w:val="18"/>
        </w:rPr>
        <w:t>（</w:t>
      </w:r>
      <w:r>
        <w:rPr>
          <w:rFonts w:ascii="宋体" w:hAnsi="宋体" w:hint="eastAsia"/>
          <w:color w:val="000000"/>
          <w:kern w:val="0"/>
          <w:sz w:val="18"/>
        </w:rPr>
        <w:t>0715</w:t>
      </w:r>
      <w:r>
        <w:rPr>
          <w:rFonts w:ascii="宋体" w:hAnsi="宋体" w:hint="eastAsia"/>
          <w:color w:val="000000"/>
          <w:kern w:val="0"/>
          <w:sz w:val="18"/>
        </w:rPr>
        <w:t>）</w:t>
      </w:r>
    </w:p>
    <w:p w14:paraId="782ADDAF" w14:textId="77777777" w:rsidR="00000000" w:rsidRDefault="007478C2">
      <w:pPr>
        <w:rPr>
          <w:rFonts w:ascii="宋体" w:hAnsi="宋体"/>
          <w:kern w:val="0"/>
          <w:sz w:val="18"/>
        </w:rPr>
      </w:pPr>
    </w:p>
    <w:p w14:paraId="1F877405" w14:textId="77777777" w:rsidR="00000000" w:rsidRDefault="007478C2">
      <w:pPr>
        <w:outlineLvl w:val="3"/>
        <w:rPr>
          <w:rFonts w:ascii="宋体" w:hAnsi="宋体"/>
          <w:b/>
          <w:color w:val="000000"/>
          <w:sz w:val="24"/>
        </w:rPr>
      </w:pPr>
      <w:r>
        <w:rPr>
          <w:rFonts w:ascii="宋体" w:hAnsi="宋体" w:hint="eastAsia"/>
          <w:b/>
          <w:color w:val="000000"/>
          <w:sz w:val="24"/>
        </w:rPr>
        <w:t xml:space="preserve">7.4.7.2.2 </w:t>
      </w:r>
      <w:r>
        <w:rPr>
          <w:rFonts w:ascii="宋体" w:hAnsi="宋体" w:hint="eastAsia"/>
          <w:b/>
          <w:color w:val="000000"/>
          <w:sz w:val="24"/>
        </w:rPr>
        <w:t>交易性金融资产</w:t>
      </w:r>
      <w:r>
        <w:rPr>
          <w:rStyle w:val="FootnoteReference"/>
          <w:rFonts w:ascii="宋体" w:hAnsi="宋体"/>
          <w:b/>
          <w:color w:val="000000"/>
          <w:sz w:val="24"/>
        </w:rPr>
        <w:footnoteReference w:id="129"/>
      </w:r>
    </w:p>
    <w:p w14:paraId="2A7A9798" w14:textId="77777777" w:rsidR="00000000" w:rsidRDefault="007478C2">
      <w:pPr>
        <w:wordWrap w:val="0"/>
        <w:ind w:right="240"/>
        <w:jc w:val="right"/>
        <w:rPr>
          <w:rFonts w:ascii="宋体" w:hAnsi="宋体"/>
          <w:b/>
          <w:color w:val="FF0000"/>
          <w:sz w:val="24"/>
        </w:rPr>
      </w:pPr>
      <w:r>
        <w:rPr>
          <w:rFonts w:ascii="宋体" w:hAnsi="宋体" w:hint="eastAsia"/>
          <w:color w:val="000000"/>
          <w:sz w:val="24"/>
        </w:rPr>
        <w:t>单位：</w:t>
      </w:r>
      <w:r>
        <w:rPr>
          <w:rFonts w:ascii="宋体" w:hAnsi="宋体" w:hint="eastAsia"/>
          <w:color w:val="FF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4"/>
        <w:gridCol w:w="1556"/>
        <w:gridCol w:w="1374"/>
        <w:gridCol w:w="1546"/>
        <w:gridCol w:w="1546"/>
        <w:gridCol w:w="1738"/>
      </w:tblGrid>
      <w:tr w:rsidR="00000000" w14:paraId="52AC5D67" w14:textId="77777777">
        <w:trPr>
          <w:trHeight w:val="716"/>
          <w:jc w:val="center"/>
        </w:trPr>
        <w:tc>
          <w:tcPr>
            <w:tcW w:w="2400" w:type="dxa"/>
            <w:gridSpan w:val="2"/>
            <w:vMerge w:val="restart"/>
            <w:vAlign w:val="center"/>
          </w:tcPr>
          <w:p w14:paraId="3C166967"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项目</w:t>
            </w:r>
          </w:p>
        </w:tc>
        <w:tc>
          <w:tcPr>
            <w:tcW w:w="6204" w:type="dxa"/>
            <w:gridSpan w:val="4"/>
            <w:vAlign w:val="center"/>
          </w:tcPr>
          <w:p w14:paraId="42D65D53"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本期末</w:t>
            </w:r>
          </w:p>
          <w:p w14:paraId="34C708E1"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_</w:t>
            </w:r>
            <w:r>
              <w:rPr>
                <w:rFonts w:ascii="宋体" w:hAnsi="宋体" w:hint="eastAsia"/>
                <w:color w:val="000000"/>
                <w:kern w:val="0"/>
                <w:sz w:val="24"/>
              </w:rPr>
              <w:t>年</w:t>
            </w:r>
            <w:r>
              <w:rPr>
                <w:rFonts w:ascii="宋体" w:hAnsi="宋体" w:hint="eastAsia"/>
                <w:color w:val="000000"/>
                <w:kern w:val="0"/>
                <w:sz w:val="24"/>
              </w:rPr>
              <w:t>_</w:t>
            </w:r>
            <w:r>
              <w:rPr>
                <w:rFonts w:ascii="宋体" w:hAnsi="宋体" w:hint="eastAsia"/>
                <w:color w:val="000000"/>
                <w:kern w:val="0"/>
                <w:sz w:val="24"/>
              </w:rPr>
              <w:t>月</w:t>
            </w:r>
            <w:r>
              <w:rPr>
                <w:rFonts w:ascii="宋体" w:hAnsi="宋体" w:hint="eastAsia"/>
                <w:color w:val="000000"/>
                <w:kern w:val="0"/>
                <w:sz w:val="24"/>
              </w:rPr>
              <w:t>_</w:t>
            </w:r>
            <w:r>
              <w:rPr>
                <w:rFonts w:ascii="宋体" w:hAnsi="宋体" w:hint="eastAsia"/>
                <w:color w:val="000000"/>
                <w:kern w:val="0"/>
                <w:sz w:val="24"/>
              </w:rPr>
              <w:t>日</w:t>
            </w:r>
          </w:p>
        </w:tc>
      </w:tr>
      <w:tr w:rsidR="00000000" w14:paraId="34DFCD7F" w14:textId="77777777">
        <w:trPr>
          <w:jc w:val="center"/>
        </w:trPr>
        <w:tc>
          <w:tcPr>
            <w:tcW w:w="2400" w:type="dxa"/>
            <w:gridSpan w:val="2"/>
            <w:vMerge/>
          </w:tcPr>
          <w:p w14:paraId="39882511" w14:textId="77777777" w:rsidR="00000000" w:rsidRDefault="007478C2">
            <w:pPr>
              <w:widowControl/>
              <w:jc w:val="center"/>
              <w:rPr>
                <w:rFonts w:ascii="宋体" w:hAnsi="宋体"/>
                <w:color w:val="000000"/>
                <w:kern w:val="0"/>
                <w:sz w:val="24"/>
              </w:rPr>
            </w:pPr>
          </w:p>
        </w:tc>
        <w:tc>
          <w:tcPr>
            <w:tcW w:w="1374" w:type="dxa"/>
            <w:vAlign w:val="center"/>
          </w:tcPr>
          <w:p w14:paraId="3702BF30"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按实际利率计算的账面价值</w:t>
            </w:r>
            <w:r>
              <w:rPr>
                <w:rStyle w:val="FootnoteReference"/>
                <w:rFonts w:ascii="宋体" w:hAnsi="宋体"/>
                <w:color w:val="000000"/>
                <w:kern w:val="0"/>
                <w:sz w:val="24"/>
              </w:rPr>
              <w:footnoteReference w:id="130"/>
            </w:r>
          </w:p>
        </w:tc>
        <w:tc>
          <w:tcPr>
            <w:tcW w:w="1546" w:type="dxa"/>
            <w:vAlign w:val="center"/>
          </w:tcPr>
          <w:p w14:paraId="7F6D6F3F"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影子定价</w:t>
            </w:r>
          </w:p>
        </w:tc>
        <w:tc>
          <w:tcPr>
            <w:tcW w:w="1546" w:type="dxa"/>
            <w:vAlign w:val="center"/>
          </w:tcPr>
          <w:p w14:paraId="2451C9C9"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偏离金额</w:t>
            </w:r>
          </w:p>
        </w:tc>
        <w:tc>
          <w:tcPr>
            <w:tcW w:w="1738" w:type="dxa"/>
            <w:vAlign w:val="center"/>
          </w:tcPr>
          <w:p w14:paraId="70B6EE45"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偏离度（</w:t>
            </w:r>
            <w:r>
              <w:rPr>
                <w:rFonts w:ascii="宋体" w:hAnsi="宋体" w:hint="eastAsia"/>
                <w:color w:val="000000"/>
                <w:kern w:val="0"/>
                <w:sz w:val="24"/>
              </w:rPr>
              <w:t>%</w:t>
            </w:r>
            <w:r>
              <w:rPr>
                <w:rFonts w:ascii="宋体" w:hAnsi="宋体" w:hint="eastAsia"/>
                <w:color w:val="000000"/>
                <w:kern w:val="0"/>
                <w:sz w:val="24"/>
              </w:rPr>
              <w:t>）</w:t>
            </w:r>
          </w:p>
        </w:tc>
      </w:tr>
      <w:tr w:rsidR="00000000" w14:paraId="477CD625" w14:textId="77777777">
        <w:trPr>
          <w:jc w:val="center"/>
        </w:trPr>
        <w:tc>
          <w:tcPr>
            <w:tcW w:w="844" w:type="dxa"/>
            <w:vMerge w:val="restart"/>
            <w:vAlign w:val="center"/>
          </w:tcPr>
          <w:p w14:paraId="08DB4181"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债券</w:t>
            </w:r>
          </w:p>
        </w:tc>
        <w:tc>
          <w:tcPr>
            <w:tcW w:w="1556" w:type="dxa"/>
            <w:vAlign w:val="center"/>
          </w:tcPr>
          <w:p w14:paraId="5E6CA676"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交易所市场</w:t>
            </w:r>
          </w:p>
        </w:tc>
        <w:tc>
          <w:tcPr>
            <w:tcW w:w="1374" w:type="dxa"/>
          </w:tcPr>
          <w:p w14:paraId="093AEA57"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2323</w:t>
            </w:r>
            <w:r>
              <w:rPr>
                <w:rFonts w:ascii="宋体" w:hAnsi="宋体" w:hint="eastAsia"/>
                <w:color w:val="000000"/>
                <w:kern w:val="0"/>
                <w:sz w:val="18"/>
              </w:rPr>
              <w:t>）</w:t>
            </w:r>
          </w:p>
        </w:tc>
        <w:tc>
          <w:tcPr>
            <w:tcW w:w="1546" w:type="dxa"/>
          </w:tcPr>
          <w:p w14:paraId="343CCD8B"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2324</w:t>
            </w:r>
            <w:r>
              <w:rPr>
                <w:rFonts w:ascii="宋体" w:hAnsi="宋体" w:hint="eastAsia"/>
                <w:color w:val="000000"/>
                <w:kern w:val="0"/>
                <w:sz w:val="18"/>
              </w:rPr>
              <w:t>）</w:t>
            </w:r>
          </w:p>
        </w:tc>
        <w:tc>
          <w:tcPr>
            <w:tcW w:w="1546" w:type="dxa"/>
          </w:tcPr>
          <w:p w14:paraId="1BA62158"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2325</w:t>
            </w:r>
            <w:r>
              <w:rPr>
                <w:rFonts w:ascii="宋体" w:hAnsi="宋体" w:hint="eastAsia"/>
                <w:color w:val="000000"/>
                <w:kern w:val="0"/>
                <w:sz w:val="18"/>
              </w:rPr>
              <w:t>）</w:t>
            </w:r>
          </w:p>
        </w:tc>
        <w:tc>
          <w:tcPr>
            <w:tcW w:w="1738" w:type="dxa"/>
          </w:tcPr>
          <w:p w14:paraId="4F59EA42"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2326</w:t>
            </w:r>
            <w:r>
              <w:rPr>
                <w:rFonts w:ascii="宋体" w:hAnsi="宋体" w:hint="eastAsia"/>
                <w:color w:val="000000"/>
                <w:kern w:val="0"/>
                <w:sz w:val="18"/>
              </w:rPr>
              <w:t>）</w:t>
            </w:r>
          </w:p>
        </w:tc>
      </w:tr>
      <w:tr w:rsidR="00000000" w14:paraId="66631D86" w14:textId="77777777">
        <w:trPr>
          <w:jc w:val="center"/>
        </w:trPr>
        <w:tc>
          <w:tcPr>
            <w:tcW w:w="844" w:type="dxa"/>
            <w:vMerge/>
          </w:tcPr>
          <w:p w14:paraId="1B302010" w14:textId="77777777" w:rsidR="00000000" w:rsidRDefault="007478C2">
            <w:pPr>
              <w:widowControl/>
              <w:jc w:val="center"/>
              <w:rPr>
                <w:rFonts w:ascii="宋体" w:hAnsi="宋体"/>
                <w:color w:val="000000"/>
                <w:kern w:val="0"/>
                <w:sz w:val="24"/>
              </w:rPr>
            </w:pPr>
          </w:p>
        </w:tc>
        <w:tc>
          <w:tcPr>
            <w:tcW w:w="1556" w:type="dxa"/>
          </w:tcPr>
          <w:p w14:paraId="204AB864"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银行间市场</w:t>
            </w:r>
          </w:p>
        </w:tc>
        <w:tc>
          <w:tcPr>
            <w:tcW w:w="1374" w:type="dxa"/>
          </w:tcPr>
          <w:p w14:paraId="6D909F1B"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2327</w:t>
            </w:r>
            <w:r>
              <w:rPr>
                <w:rFonts w:ascii="宋体" w:hAnsi="宋体" w:hint="eastAsia"/>
                <w:color w:val="000000"/>
                <w:kern w:val="0"/>
                <w:sz w:val="18"/>
              </w:rPr>
              <w:t>）</w:t>
            </w:r>
          </w:p>
        </w:tc>
        <w:tc>
          <w:tcPr>
            <w:tcW w:w="1546" w:type="dxa"/>
          </w:tcPr>
          <w:p w14:paraId="6034B349"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2328</w:t>
            </w:r>
            <w:r>
              <w:rPr>
                <w:rFonts w:ascii="宋体" w:hAnsi="宋体" w:hint="eastAsia"/>
                <w:color w:val="000000"/>
                <w:kern w:val="0"/>
                <w:sz w:val="18"/>
              </w:rPr>
              <w:t>）</w:t>
            </w:r>
          </w:p>
        </w:tc>
        <w:tc>
          <w:tcPr>
            <w:tcW w:w="1546" w:type="dxa"/>
          </w:tcPr>
          <w:p w14:paraId="60CEE7AF"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2329</w:t>
            </w:r>
            <w:r>
              <w:rPr>
                <w:rFonts w:ascii="宋体" w:hAnsi="宋体" w:hint="eastAsia"/>
                <w:color w:val="000000"/>
                <w:kern w:val="0"/>
                <w:sz w:val="18"/>
              </w:rPr>
              <w:t>）</w:t>
            </w:r>
          </w:p>
        </w:tc>
        <w:tc>
          <w:tcPr>
            <w:tcW w:w="1738" w:type="dxa"/>
          </w:tcPr>
          <w:p w14:paraId="7C9B218D"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2330</w:t>
            </w:r>
            <w:r>
              <w:rPr>
                <w:rFonts w:ascii="宋体" w:hAnsi="宋体" w:hint="eastAsia"/>
                <w:color w:val="000000"/>
                <w:kern w:val="0"/>
                <w:sz w:val="18"/>
              </w:rPr>
              <w:t>）</w:t>
            </w:r>
          </w:p>
        </w:tc>
      </w:tr>
      <w:tr w:rsidR="00000000" w14:paraId="784DF492" w14:textId="77777777">
        <w:trPr>
          <w:jc w:val="center"/>
        </w:trPr>
        <w:tc>
          <w:tcPr>
            <w:tcW w:w="844" w:type="dxa"/>
            <w:vMerge/>
          </w:tcPr>
          <w:p w14:paraId="03708EE6" w14:textId="77777777" w:rsidR="00000000" w:rsidRDefault="007478C2">
            <w:pPr>
              <w:widowControl/>
              <w:jc w:val="center"/>
              <w:rPr>
                <w:rFonts w:ascii="宋体" w:hAnsi="宋体"/>
                <w:color w:val="000000"/>
                <w:kern w:val="0"/>
                <w:sz w:val="24"/>
              </w:rPr>
            </w:pPr>
          </w:p>
        </w:tc>
        <w:tc>
          <w:tcPr>
            <w:tcW w:w="1556" w:type="dxa"/>
          </w:tcPr>
          <w:p w14:paraId="1026D2A4"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374" w:type="dxa"/>
          </w:tcPr>
          <w:p w14:paraId="3C6BA330"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2587</w:t>
            </w:r>
            <w:r>
              <w:rPr>
                <w:rFonts w:ascii="宋体" w:hAnsi="宋体" w:hint="eastAsia"/>
                <w:color w:val="000000"/>
                <w:kern w:val="0"/>
                <w:sz w:val="18"/>
              </w:rPr>
              <w:t>）</w:t>
            </w:r>
          </w:p>
        </w:tc>
        <w:tc>
          <w:tcPr>
            <w:tcW w:w="1546" w:type="dxa"/>
          </w:tcPr>
          <w:p w14:paraId="08603877"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2588</w:t>
            </w:r>
            <w:r>
              <w:rPr>
                <w:rFonts w:ascii="宋体" w:hAnsi="宋体" w:hint="eastAsia"/>
                <w:color w:val="000000"/>
                <w:kern w:val="0"/>
                <w:sz w:val="18"/>
              </w:rPr>
              <w:t>）</w:t>
            </w:r>
          </w:p>
        </w:tc>
        <w:tc>
          <w:tcPr>
            <w:tcW w:w="1546" w:type="dxa"/>
          </w:tcPr>
          <w:p w14:paraId="6E62E067"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2589</w:t>
            </w:r>
            <w:r>
              <w:rPr>
                <w:rFonts w:ascii="宋体" w:hAnsi="宋体" w:hint="eastAsia"/>
                <w:color w:val="000000"/>
                <w:kern w:val="0"/>
                <w:sz w:val="18"/>
              </w:rPr>
              <w:t>）</w:t>
            </w:r>
          </w:p>
        </w:tc>
        <w:tc>
          <w:tcPr>
            <w:tcW w:w="1738" w:type="dxa"/>
          </w:tcPr>
          <w:p w14:paraId="6247D1F1"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2590</w:t>
            </w:r>
            <w:r>
              <w:rPr>
                <w:rFonts w:ascii="宋体" w:hAnsi="宋体" w:hint="eastAsia"/>
                <w:color w:val="000000"/>
                <w:kern w:val="0"/>
                <w:sz w:val="18"/>
              </w:rPr>
              <w:t>）</w:t>
            </w:r>
          </w:p>
        </w:tc>
      </w:tr>
      <w:tr w:rsidR="00000000" w14:paraId="5DD532D0" w14:textId="77777777">
        <w:trPr>
          <w:jc w:val="center"/>
        </w:trPr>
        <w:tc>
          <w:tcPr>
            <w:tcW w:w="844" w:type="dxa"/>
            <w:vMerge/>
          </w:tcPr>
          <w:p w14:paraId="61AC8610" w14:textId="77777777" w:rsidR="00000000" w:rsidRDefault="007478C2">
            <w:pPr>
              <w:widowControl/>
              <w:jc w:val="center"/>
              <w:rPr>
                <w:rFonts w:ascii="宋体" w:hAnsi="宋体"/>
                <w:color w:val="000000"/>
                <w:kern w:val="0"/>
                <w:sz w:val="24"/>
              </w:rPr>
            </w:pPr>
          </w:p>
        </w:tc>
        <w:tc>
          <w:tcPr>
            <w:tcW w:w="1556" w:type="dxa"/>
          </w:tcPr>
          <w:p w14:paraId="32A00BEC"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合计</w:t>
            </w:r>
          </w:p>
        </w:tc>
        <w:tc>
          <w:tcPr>
            <w:tcW w:w="1374" w:type="dxa"/>
          </w:tcPr>
          <w:p w14:paraId="40F63D18"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2331</w:t>
            </w:r>
            <w:r>
              <w:rPr>
                <w:rFonts w:ascii="宋体" w:hAnsi="宋体" w:hint="eastAsia"/>
                <w:color w:val="000000"/>
                <w:kern w:val="0"/>
                <w:sz w:val="18"/>
              </w:rPr>
              <w:t>）</w:t>
            </w:r>
          </w:p>
        </w:tc>
        <w:tc>
          <w:tcPr>
            <w:tcW w:w="1546" w:type="dxa"/>
          </w:tcPr>
          <w:p w14:paraId="41928BD3"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2332</w:t>
            </w:r>
            <w:r>
              <w:rPr>
                <w:rFonts w:ascii="宋体" w:hAnsi="宋体" w:hint="eastAsia"/>
                <w:color w:val="000000"/>
                <w:kern w:val="0"/>
                <w:sz w:val="18"/>
              </w:rPr>
              <w:t>）</w:t>
            </w:r>
          </w:p>
        </w:tc>
        <w:tc>
          <w:tcPr>
            <w:tcW w:w="1546" w:type="dxa"/>
          </w:tcPr>
          <w:p w14:paraId="2E0AE9C8"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2333</w:t>
            </w:r>
            <w:r>
              <w:rPr>
                <w:rFonts w:ascii="宋体" w:hAnsi="宋体" w:hint="eastAsia"/>
                <w:color w:val="000000"/>
                <w:kern w:val="0"/>
                <w:sz w:val="18"/>
              </w:rPr>
              <w:t>）</w:t>
            </w:r>
          </w:p>
        </w:tc>
        <w:tc>
          <w:tcPr>
            <w:tcW w:w="1738" w:type="dxa"/>
          </w:tcPr>
          <w:p w14:paraId="73B7661C"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2334</w:t>
            </w:r>
            <w:r>
              <w:rPr>
                <w:rFonts w:ascii="宋体" w:hAnsi="宋体" w:hint="eastAsia"/>
                <w:color w:val="000000"/>
                <w:kern w:val="0"/>
                <w:sz w:val="18"/>
              </w:rPr>
              <w:t>）</w:t>
            </w:r>
          </w:p>
        </w:tc>
      </w:tr>
      <w:tr w:rsidR="00000000" w14:paraId="16F4FB7B" w14:textId="77777777">
        <w:trPr>
          <w:jc w:val="center"/>
        </w:trPr>
        <w:tc>
          <w:tcPr>
            <w:tcW w:w="2400" w:type="dxa"/>
            <w:gridSpan w:val="2"/>
          </w:tcPr>
          <w:p w14:paraId="570B2C1B"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资产支持证券</w:t>
            </w:r>
          </w:p>
        </w:tc>
        <w:tc>
          <w:tcPr>
            <w:tcW w:w="1374" w:type="dxa"/>
          </w:tcPr>
          <w:p w14:paraId="62A7D9C7"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3379</w:t>
            </w:r>
            <w:r>
              <w:rPr>
                <w:rFonts w:ascii="宋体" w:hAnsi="宋体" w:hint="eastAsia"/>
                <w:color w:val="000000"/>
                <w:kern w:val="0"/>
                <w:sz w:val="18"/>
              </w:rPr>
              <w:t>）</w:t>
            </w:r>
          </w:p>
        </w:tc>
        <w:tc>
          <w:tcPr>
            <w:tcW w:w="1546" w:type="dxa"/>
          </w:tcPr>
          <w:p w14:paraId="5C5A9C8E"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3380</w:t>
            </w:r>
            <w:r>
              <w:rPr>
                <w:rFonts w:ascii="宋体" w:hAnsi="宋体" w:hint="eastAsia"/>
                <w:color w:val="000000"/>
                <w:kern w:val="0"/>
                <w:sz w:val="18"/>
              </w:rPr>
              <w:t>）</w:t>
            </w:r>
          </w:p>
        </w:tc>
        <w:tc>
          <w:tcPr>
            <w:tcW w:w="1546" w:type="dxa"/>
          </w:tcPr>
          <w:p w14:paraId="1B34D7B1"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3381</w:t>
            </w:r>
            <w:r>
              <w:rPr>
                <w:rFonts w:ascii="宋体" w:hAnsi="宋体" w:hint="eastAsia"/>
                <w:color w:val="000000"/>
                <w:kern w:val="0"/>
                <w:sz w:val="18"/>
              </w:rPr>
              <w:t>）</w:t>
            </w:r>
          </w:p>
        </w:tc>
        <w:tc>
          <w:tcPr>
            <w:tcW w:w="1738" w:type="dxa"/>
          </w:tcPr>
          <w:p w14:paraId="55436E8D"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3382</w:t>
            </w:r>
            <w:r>
              <w:rPr>
                <w:rFonts w:ascii="宋体" w:hAnsi="宋体" w:hint="eastAsia"/>
                <w:color w:val="000000"/>
                <w:kern w:val="0"/>
                <w:sz w:val="18"/>
              </w:rPr>
              <w:t>）</w:t>
            </w:r>
          </w:p>
        </w:tc>
      </w:tr>
      <w:tr w:rsidR="00000000" w14:paraId="3F2FE847" w14:textId="77777777">
        <w:trPr>
          <w:jc w:val="center"/>
        </w:trPr>
        <w:tc>
          <w:tcPr>
            <w:tcW w:w="2400" w:type="dxa"/>
            <w:gridSpan w:val="2"/>
          </w:tcPr>
          <w:p w14:paraId="4F605282"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合计</w:t>
            </w:r>
          </w:p>
        </w:tc>
        <w:tc>
          <w:tcPr>
            <w:tcW w:w="1374" w:type="dxa"/>
          </w:tcPr>
          <w:p w14:paraId="3D4A213D"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3383</w:t>
            </w:r>
            <w:r>
              <w:rPr>
                <w:rFonts w:ascii="宋体" w:hAnsi="宋体" w:hint="eastAsia"/>
                <w:color w:val="000000"/>
                <w:kern w:val="0"/>
                <w:sz w:val="18"/>
              </w:rPr>
              <w:t>）</w:t>
            </w:r>
          </w:p>
        </w:tc>
        <w:tc>
          <w:tcPr>
            <w:tcW w:w="1546" w:type="dxa"/>
          </w:tcPr>
          <w:p w14:paraId="5FE9FD18"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3384</w:t>
            </w:r>
            <w:r>
              <w:rPr>
                <w:rFonts w:ascii="宋体" w:hAnsi="宋体" w:hint="eastAsia"/>
                <w:color w:val="000000"/>
                <w:kern w:val="0"/>
                <w:sz w:val="18"/>
              </w:rPr>
              <w:t>）</w:t>
            </w:r>
          </w:p>
        </w:tc>
        <w:tc>
          <w:tcPr>
            <w:tcW w:w="1546" w:type="dxa"/>
          </w:tcPr>
          <w:p w14:paraId="2E9F7D0D"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3385</w:t>
            </w:r>
            <w:r>
              <w:rPr>
                <w:rFonts w:ascii="宋体" w:hAnsi="宋体" w:hint="eastAsia"/>
                <w:color w:val="000000"/>
                <w:kern w:val="0"/>
                <w:sz w:val="18"/>
              </w:rPr>
              <w:t>）</w:t>
            </w:r>
          </w:p>
        </w:tc>
        <w:tc>
          <w:tcPr>
            <w:tcW w:w="1738" w:type="dxa"/>
          </w:tcPr>
          <w:p w14:paraId="378D34D0"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3386</w:t>
            </w:r>
            <w:r>
              <w:rPr>
                <w:rFonts w:ascii="宋体" w:hAnsi="宋体" w:hint="eastAsia"/>
                <w:color w:val="000000"/>
                <w:kern w:val="0"/>
                <w:sz w:val="18"/>
              </w:rPr>
              <w:t>）</w:t>
            </w:r>
          </w:p>
        </w:tc>
      </w:tr>
      <w:tr w:rsidR="00000000" w14:paraId="224DAE42" w14:textId="77777777">
        <w:trPr>
          <w:trHeight w:val="716"/>
          <w:jc w:val="center"/>
        </w:trPr>
        <w:tc>
          <w:tcPr>
            <w:tcW w:w="2400" w:type="dxa"/>
            <w:gridSpan w:val="2"/>
            <w:vMerge w:val="restart"/>
            <w:vAlign w:val="center"/>
          </w:tcPr>
          <w:p w14:paraId="2BEEC808"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项目</w:t>
            </w:r>
          </w:p>
        </w:tc>
        <w:tc>
          <w:tcPr>
            <w:tcW w:w="6204" w:type="dxa"/>
            <w:gridSpan w:val="4"/>
            <w:vAlign w:val="center"/>
          </w:tcPr>
          <w:p w14:paraId="027CA564"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上年度末</w:t>
            </w:r>
          </w:p>
          <w:p w14:paraId="02E18F93"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_</w:t>
            </w:r>
            <w:r>
              <w:rPr>
                <w:rFonts w:ascii="宋体" w:hAnsi="宋体" w:hint="eastAsia"/>
                <w:color w:val="000000"/>
                <w:kern w:val="0"/>
                <w:sz w:val="24"/>
              </w:rPr>
              <w:t>年</w:t>
            </w:r>
            <w:r>
              <w:rPr>
                <w:rFonts w:ascii="宋体" w:hAnsi="宋体" w:hint="eastAsia"/>
                <w:color w:val="000000"/>
                <w:kern w:val="0"/>
                <w:sz w:val="24"/>
              </w:rPr>
              <w:t>_</w:t>
            </w:r>
            <w:r>
              <w:rPr>
                <w:rFonts w:ascii="宋体" w:hAnsi="宋体" w:hint="eastAsia"/>
                <w:color w:val="000000"/>
                <w:kern w:val="0"/>
                <w:sz w:val="24"/>
              </w:rPr>
              <w:t>月</w:t>
            </w:r>
            <w:r>
              <w:rPr>
                <w:rFonts w:ascii="宋体" w:hAnsi="宋体" w:hint="eastAsia"/>
                <w:color w:val="000000"/>
                <w:kern w:val="0"/>
                <w:sz w:val="24"/>
              </w:rPr>
              <w:t>_</w:t>
            </w:r>
            <w:r>
              <w:rPr>
                <w:rFonts w:ascii="宋体" w:hAnsi="宋体" w:hint="eastAsia"/>
                <w:color w:val="000000"/>
                <w:kern w:val="0"/>
                <w:sz w:val="24"/>
              </w:rPr>
              <w:t>日</w:t>
            </w:r>
          </w:p>
        </w:tc>
      </w:tr>
      <w:tr w:rsidR="00000000" w14:paraId="18DA43B5" w14:textId="77777777">
        <w:trPr>
          <w:jc w:val="center"/>
        </w:trPr>
        <w:tc>
          <w:tcPr>
            <w:tcW w:w="2400" w:type="dxa"/>
            <w:gridSpan w:val="2"/>
            <w:vMerge/>
          </w:tcPr>
          <w:p w14:paraId="1922D8C4" w14:textId="77777777" w:rsidR="00000000" w:rsidRDefault="007478C2">
            <w:pPr>
              <w:widowControl/>
              <w:jc w:val="center"/>
              <w:rPr>
                <w:rFonts w:ascii="宋体" w:hAnsi="宋体"/>
                <w:color w:val="000000"/>
                <w:kern w:val="0"/>
                <w:sz w:val="24"/>
              </w:rPr>
            </w:pPr>
          </w:p>
        </w:tc>
        <w:tc>
          <w:tcPr>
            <w:tcW w:w="1374" w:type="dxa"/>
            <w:vAlign w:val="center"/>
          </w:tcPr>
          <w:p w14:paraId="68E28B47"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按实际利率计算的账面价值</w:t>
            </w:r>
          </w:p>
        </w:tc>
        <w:tc>
          <w:tcPr>
            <w:tcW w:w="1546" w:type="dxa"/>
            <w:vAlign w:val="center"/>
          </w:tcPr>
          <w:p w14:paraId="560605D9"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影子定价</w:t>
            </w:r>
          </w:p>
        </w:tc>
        <w:tc>
          <w:tcPr>
            <w:tcW w:w="1546" w:type="dxa"/>
            <w:vAlign w:val="center"/>
          </w:tcPr>
          <w:p w14:paraId="401B349E"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偏离金额</w:t>
            </w:r>
          </w:p>
        </w:tc>
        <w:tc>
          <w:tcPr>
            <w:tcW w:w="1738" w:type="dxa"/>
            <w:vAlign w:val="center"/>
          </w:tcPr>
          <w:p w14:paraId="6EBE629E"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偏离度（</w:t>
            </w:r>
            <w:r>
              <w:rPr>
                <w:rFonts w:ascii="宋体" w:hAnsi="宋体" w:hint="eastAsia"/>
                <w:color w:val="000000"/>
                <w:kern w:val="0"/>
                <w:sz w:val="24"/>
              </w:rPr>
              <w:t>%</w:t>
            </w:r>
            <w:r>
              <w:rPr>
                <w:rFonts w:ascii="宋体" w:hAnsi="宋体" w:hint="eastAsia"/>
                <w:color w:val="000000"/>
                <w:kern w:val="0"/>
                <w:sz w:val="24"/>
              </w:rPr>
              <w:t>）</w:t>
            </w:r>
          </w:p>
        </w:tc>
      </w:tr>
      <w:tr w:rsidR="00000000" w14:paraId="72D63330" w14:textId="77777777">
        <w:trPr>
          <w:jc w:val="center"/>
        </w:trPr>
        <w:tc>
          <w:tcPr>
            <w:tcW w:w="844" w:type="dxa"/>
            <w:vMerge w:val="restart"/>
            <w:vAlign w:val="center"/>
          </w:tcPr>
          <w:p w14:paraId="0864376C"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债券</w:t>
            </w:r>
          </w:p>
        </w:tc>
        <w:tc>
          <w:tcPr>
            <w:tcW w:w="1556" w:type="dxa"/>
            <w:vAlign w:val="center"/>
          </w:tcPr>
          <w:p w14:paraId="07AED459"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交易所市场</w:t>
            </w:r>
          </w:p>
        </w:tc>
        <w:tc>
          <w:tcPr>
            <w:tcW w:w="1374" w:type="dxa"/>
          </w:tcPr>
          <w:p w14:paraId="591510F4"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2323</w:t>
            </w:r>
            <w:r>
              <w:rPr>
                <w:rFonts w:ascii="宋体" w:hAnsi="宋体" w:hint="eastAsia"/>
                <w:color w:val="000000"/>
                <w:kern w:val="0"/>
                <w:sz w:val="18"/>
              </w:rPr>
              <w:t>）</w:t>
            </w:r>
          </w:p>
        </w:tc>
        <w:tc>
          <w:tcPr>
            <w:tcW w:w="1546" w:type="dxa"/>
          </w:tcPr>
          <w:p w14:paraId="18384A71"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2324</w:t>
            </w:r>
            <w:r>
              <w:rPr>
                <w:rFonts w:ascii="宋体" w:hAnsi="宋体" w:hint="eastAsia"/>
                <w:color w:val="000000"/>
                <w:kern w:val="0"/>
                <w:sz w:val="18"/>
              </w:rPr>
              <w:t>）</w:t>
            </w:r>
          </w:p>
        </w:tc>
        <w:tc>
          <w:tcPr>
            <w:tcW w:w="1546" w:type="dxa"/>
          </w:tcPr>
          <w:p w14:paraId="428C96CF"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2325</w:t>
            </w:r>
            <w:r>
              <w:rPr>
                <w:rFonts w:ascii="宋体" w:hAnsi="宋体" w:hint="eastAsia"/>
                <w:color w:val="000000"/>
                <w:kern w:val="0"/>
                <w:sz w:val="18"/>
              </w:rPr>
              <w:t>）</w:t>
            </w:r>
          </w:p>
        </w:tc>
        <w:tc>
          <w:tcPr>
            <w:tcW w:w="1738" w:type="dxa"/>
          </w:tcPr>
          <w:p w14:paraId="26826129"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2326</w:t>
            </w:r>
            <w:r>
              <w:rPr>
                <w:rFonts w:ascii="宋体" w:hAnsi="宋体" w:hint="eastAsia"/>
                <w:color w:val="000000"/>
                <w:kern w:val="0"/>
                <w:sz w:val="18"/>
              </w:rPr>
              <w:t>）</w:t>
            </w:r>
          </w:p>
        </w:tc>
      </w:tr>
      <w:tr w:rsidR="00000000" w14:paraId="6EF71697" w14:textId="77777777">
        <w:trPr>
          <w:jc w:val="center"/>
        </w:trPr>
        <w:tc>
          <w:tcPr>
            <w:tcW w:w="844" w:type="dxa"/>
            <w:vMerge/>
          </w:tcPr>
          <w:p w14:paraId="1E76BBB7" w14:textId="77777777" w:rsidR="00000000" w:rsidRDefault="007478C2">
            <w:pPr>
              <w:widowControl/>
              <w:jc w:val="center"/>
              <w:rPr>
                <w:rFonts w:ascii="宋体" w:hAnsi="宋体"/>
                <w:color w:val="000000"/>
                <w:kern w:val="0"/>
                <w:sz w:val="24"/>
              </w:rPr>
            </w:pPr>
          </w:p>
        </w:tc>
        <w:tc>
          <w:tcPr>
            <w:tcW w:w="1556" w:type="dxa"/>
          </w:tcPr>
          <w:p w14:paraId="4C0C17F2"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银行间市场</w:t>
            </w:r>
          </w:p>
        </w:tc>
        <w:tc>
          <w:tcPr>
            <w:tcW w:w="1374" w:type="dxa"/>
          </w:tcPr>
          <w:p w14:paraId="06FF8F29"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2327</w:t>
            </w:r>
            <w:r>
              <w:rPr>
                <w:rFonts w:ascii="宋体" w:hAnsi="宋体" w:hint="eastAsia"/>
                <w:color w:val="000000"/>
                <w:kern w:val="0"/>
                <w:sz w:val="18"/>
              </w:rPr>
              <w:t>）</w:t>
            </w:r>
          </w:p>
        </w:tc>
        <w:tc>
          <w:tcPr>
            <w:tcW w:w="1546" w:type="dxa"/>
          </w:tcPr>
          <w:p w14:paraId="1523CF1F"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2328</w:t>
            </w:r>
            <w:r>
              <w:rPr>
                <w:rFonts w:ascii="宋体" w:hAnsi="宋体" w:hint="eastAsia"/>
                <w:color w:val="000000"/>
                <w:kern w:val="0"/>
                <w:sz w:val="18"/>
              </w:rPr>
              <w:t>）</w:t>
            </w:r>
          </w:p>
        </w:tc>
        <w:tc>
          <w:tcPr>
            <w:tcW w:w="1546" w:type="dxa"/>
          </w:tcPr>
          <w:p w14:paraId="19CD86B8"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2329</w:t>
            </w:r>
            <w:r>
              <w:rPr>
                <w:rFonts w:ascii="宋体" w:hAnsi="宋体" w:hint="eastAsia"/>
                <w:color w:val="000000"/>
                <w:kern w:val="0"/>
                <w:sz w:val="18"/>
              </w:rPr>
              <w:t>）</w:t>
            </w:r>
          </w:p>
        </w:tc>
        <w:tc>
          <w:tcPr>
            <w:tcW w:w="1738" w:type="dxa"/>
          </w:tcPr>
          <w:p w14:paraId="7CB60BFE"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2330</w:t>
            </w:r>
            <w:r>
              <w:rPr>
                <w:rFonts w:ascii="宋体" w:hAnsi="宋体" w:hint="eastAsia"/>
                <w:color w:val="000000"/>
                <w:kern w:val="0"/>
                <w:sz w:val="18"/>
              </w:rPr>
              <w:t>）</w:t>
            </w:r>
          </w:p>
        </w:tc>
      </w:tr>
      <w:tr w:rsidR="00000000" w14:paraId="125C0767" w14:textId="77777777">
        <w:trPr>
          <w:jc w:val="center"/>
        </w:trPr>
        <w:tc>
          <w:tcPr>
            <w:tcW w:w="844" w:type="dxa"/>
            <w:vMerge/>
          </w:tcPr>
          <w:p w14:paraId="182AA0DC" w14:textId="77777777" w:rsidR="00000000" w:rsidRDefault="007478C2">
            <w:pPr>
              <w:widowControl/>
              <w:jc w:val="center"/>
              <w:rPr>
                <w:rFonts w:ascii="宋体" w:hAnsi="宋体"/>
                <w:color w:val="000000"/>
                <w:kern w:val="0"/>
                <w:sz w:val="24"/>
              </w:rPr>
            </w:pPr>
          </w:p>
        </w:tc>
        <w:tc>
          <w:tcPr>
            <w:tcW w:w="1556" w:type="dxa"/>
          </w:tcPr>
          <w:p w14:paraId="3669D118"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374" w:type="dxa"/>
          </w:tcPr>
          <w:p w14:paraId="14874FE7"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2587</w:t>
            </w:r>
            <w:r>
              <w:rPr>
                <w:rFonts w:ascii="宋体" w:hAnsi="宋体" w:hint="eastAsia"/>
                <w:color w:val="000000"/>
                <w:kern w:val="0"/>
                <w:sz w:val="18"/>
              </w:rPr>
              <w:t>）</w:t>
            </w:r>
          </w:p>
        </w:tc>
        <w:tc>
          <w:tcPr>
            <w:tcW w:w="1546" w:type="dxa"/>
          </w:tcPr>
          <w:p w14:paraId="2610FDA7"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2588</w:t>
            </w:r>
            <w:r>
              <w:rPr>
                <w:rFonts w:ascii="宋体" w:hAnsi="宋体" w:hint="eastAsia"/>
                <w:color w:val="000000"/>
                <w:kern w:val="0"/>
                <w:sz w:val="18"/>
              </w:rPr>
              <w:t>）</w:t>
            </w:r>
          </w:p>
        </w:tc>
        <w:tc>
          <w:tcPr>
            <w:tcW w:w="1546" w:type="dxa"/>
          </w:tcPr>
          <w:p w14:paraId="74DFB400"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2589</w:t>
            </w:r>
            <w:r>
              <w:rPr>
                <w:rFonts w:ascii="宋体" w:hAnsi="宋体" w:hint="eastAsia"/>
                <w:color w:val="000000"/>
                <w:kern w:val="0"/>
                <w:sz w:val="18"/>
              </w:rPr>
              <w:t>）</w:t>
            </w:r>
          </w:p>
        </w:tc>
        <w:tc>
          <w:tcPr>
            <w:tcW w:w="1738" w:type="dxa"/>
          </w:tcPr>
          <w:p w14:paraId="45095704"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2590</w:t>
            </w:r>
            <w:r>
              <w:rPr>
                <w:rFonts w:ascii="宋体" w:hAnsi="宋体" w:hint="eastAsia"/>
                <w:color w:val="000000"/>
                <w:kern w:val="0"/>
                <w:sz w:val="18"/>
              </w:rPr>
              <w:t>）</w:t>
            </w:r>
          </w:p>
        </w:tc>
      </w:tr>
      <w:tr w:rsidR="00000000" w14:paraId="79653100" w14:textId="77777777">
        <w:trPr>
          <w:jc w:val="center"/>
        </w:trPr>
        <w:tc>
          <w:tcPr>
            <w:tcW w:w="844" w:type="dxa"/>
            <w:vMerge/>
          </w:tcPr>
          <w:p w14:paraId="6F94B0D0" w14:textId="77777777" w:rsidR="00000000" w:rsidRDefault="007478C2">
            <w:pPr>
              <w:widowControl/>
              <w:jc w:val="center"/>
              <w:rPr>
                <w:rFonts w:ascii="宋体" w:hAnsi="宋体"/>
                <w:color w:val="000000"/>
                <w:kern w:val="0"/>
                <w:sz w:val="24"/>
              </w:rPr>
            </w:pPr>
          </w:p>
        </w:tc>
        <w:tc>
          <w:tcPr>
            <w:tcW w:w="1556" w:type="dxa"/>
          </w:tcPr>
          <w:p w14:paraId="365016D2"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合计</w:t>
            </w:r>
          </w:p>
        </w:tc>
        <w:tc>
          <w:tcPr>
            <w:tcW w:w="1374" w:type="dxa"/>
          </w:tcPr>
          <w:p w14:paraId="3988487C"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2331</w:t>
            </w:r>
            <w:r>
              <w:rPr>
                <w:rFonts w:ascii="宋体" w:hAnsi="宋体" w:hint="eastAsia"/>
                <w:color w:val="000000"/>
                <w:kern w:val="0"/>
                <w:sz w:val="18"/>
              </w:rPr>
              <w:t>）</w:t>
            </w:r>
          </w:p>
        </w:tc>
        <w:tc>
          <w:tcPr>
            <w:tcW w:w="1546" w:type="dxa"/>
          </w:tcPr>
          <w:p w14:paraId="3C51A0DA"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2332</w:t>
            </w:r>
            <w:r>
              <w:rPr>
                <w:rFonts w:ascii="宋体" w:hAnsi="宋体" w:hint="eastAsia"/>
                <w:color w:val="000000"/>
                <w:kern w:val="0"/>
                <w:sz w:val="18"/>
              </w:rPr>
              <w:t>）</w:t>
            </w:r>
          </w:p>
        </w:tc>
        <w:tc>
          <w:tcPr>
            <w:tcW w:w="1546" w:type="dxa"/>
          </w:tcPr>
          <w:p w14:paraId="2294A2F0"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2333</w:t>
            </w:r>
            <w:r>
              <w:rPr>
                <w:rFonts w:ascii="宋体" w:hAnsi="宋体" w:hint="eastAsia"/>
                <w:color w:val="000000"/>
                <w:kern w:val="0"/>
                <w:sz w:val="18"/>
              </w:rPr>
              <w:t>）</w:t>
            </w:r>
          </w:p>
        </w:tc>
        <w:tc>
          <w:tcPr>
            <w:tcW w:w="1738" w:type="dxa"/>
          </w:tcPr>
          <w:p w14:paraId="3B3B9F90"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2334</w:t>
            </w:r>
            <w:r>
              <w:rPr>
                <w:rFonts w:ascii="宋体" w:hAnsi="宋体" w:hint="eastAsia"/>
                <w:color w:val="000000"/>
                <w:kern w:val="0"/>
                <w:sz w:val="18"/>
              </w:rPr>
              <w:t>）</w:t>
            </w:r>
          </w:p>
        </w:tc>
      </w:tr>
      <w:tr w:rsidR="00000000" w14:paraId="424AD887" w14:textId="77777777">
        <w:trPr>
          <w:jc w:val="center"/>
        </w:trPr>
        <w:tc>
          <w:tcPr>
            <w:tcW w:w="2400" w:type="dxa"/>
            <w:gridSpan w:val="2"/>
          </w:tcPr>
          <w:p w14:paraId="3A15B719"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资产支持证券</w:t>
            </w:r>
          </w:p>
        </w:tc>
        <w:tc>
          <w:tcPr>
            <w:tcW w:w="1374" w:type="dxa"/>
          </w:tcPr>
          <w:p w14:paraId="6E1E1BB6"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3379</w:t>
            </w:r>
            <w:r>
              <w:rPr>
                <w:rFonts w:ascii="宋体" w:hAnsi="宋体" w:hint="eastAsia"/>
                <w:color w:val="000000"/>
                <w:kern w:val="0"/>
                <w:sz w:val="18"/>
              </w:rPr>
              <w:t>）</w:t>
            </w:r>
          </w:p>
        </w:tc>
        <w:tc>
          <w:tcPr>
            <w:tcW w:w="1546" w:type="dxa"/>
          </w:tcPr>
          <w:p w14:paraId="141A08F6"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3380</w:t>
            </w:r>
            <w:r>
              <w:rPr>
                <w:rFonts w:ascii="宋体" w:hAnsi="宋体" w:hint="eastAsia"/>
                <w:color w:val="000000"/>
                <w:kern w:val="0"/>
                <w:sz w:val="18"/>
              </w:rPr>
              <w:t>）</w:t>
            </w:r>
          </w:p>
        </w:tc>
        <w:tc>
          <w:tcPr>
            <w:tcW w:w="1546" w:type="dxa"/>
          </w:tcPr>
          <w:p w14:paraId="45D671F3"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3381</w:t>
            </w:r>
            <w:r>
              <w:rPr>
                <w:rFonts w:ascii="宋体" w:hAnsi="宋体" w:hint="eastAsia"/>
                <w:color w:val="000000"/>
                <w:kern w:val="0"/>
                <w:sz w:val="18"/>
              </w:rPr>
              <w:t>）</w:t>
            </w:r>
          </w:p>
        </w:tc>
        <w:tc>
          <w:tcPr>
            <w:tcW w:w="1738" w:type="dxa"/>
          </w:tcPr>
          <w:p w14:paraId="4EDE540A"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3382</w:t>
            </w:r>
            <w:r>
              <w:rPr>
                <w:rFonts w:ascii="宋体" w:hAnsi="宋体" w:hint="eastAsia"/>
                <w:color w:val="000000"/>
                <w:kern w:val="0"/>
                <w:sz w:val="18"/>
              </w:rPr>
              <w:t>）</w:t>
            </w:r>
          </w:p>
        </w:tc>
      </w:tr>
      <w:tr w:rsidR="00000000" w14:paraId="399B4ED0" w14:textId="77777777">
        <w:trPr>
          <w:jc w:val="center"/>
        </w:trPr>
        <w:tc>
          <w:tcPr>
            <w:tcW w:w="2400" w:type="dxa"/>
            <w:gridSpan w:val="2"/>
          </w:tcPr>
          <w:p w14:paraId="4C61852A"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合计</w:t>
            </w:r>
          </w:p>
        </w:tc>
        <w:tc>
          <w:tcPr>
            <w:tcW w:w="1374" w:type="dxa"/>
          </w:tcPr>
          <w:p w14:paraId="543E7918"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3383</w:t>
            </w:r>
            <w:r>
              <w:rPr>
                <w:rFonts w:ascii="宋体" w:hAnsi="宋体" w:hint="eastAsia"/>
                <w:color w:val="000000"/>
                <w:kern w:val="0"/>
                <w:sz w:val="18"/>
              </w:rPr>
              <w:t>）</w:t>
            </w:r>
          </w:p>
        </w:tc>
        <w:tc>
          <w:tcPr>
            <w:tcW w:w="1546" w:type="dxa"/>
          </w:tcPr>
          <w:p w14:paraId="7BB86994"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3384</w:t>
            </w:r>
            <w:r>
              <w:rPr>
                <w:rFonts w:ascii="宋体" w:hAnsi="宋体" w:hint="eastAsia"/>
                <w:color w:val="000000"/>
                <w:kern w:val="0"/>
                <w:sz w:val="18"/>
              </w:rPr>
              <w:t>）</w:t>
            </w:r>
          </w:p>
        </w:tc>
        <w:tc>
          <w:tcPr>
            <w:tcW w:w="1546" w:type="dxa"/>
          </w:tcPr>
          <w:p w14:paraId="6CB74720"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3385</w:t>
            </w:r>
            <w:r>
              <w:rPr>
                <w:rFonts w:ascii="宋体" w:hAnsi="宋体" w:hint="eastAsia"/>
                <w:color w:val="000000"/>
                <w:kern w:val="0"/>
                <w:sz w:val="18"/>
              </w:rPr>
              <w:t>）</w:t>
            </w:r>
          </w:p>
        </w:tc>
        <w:tc>
          <w:tcPr>
            <w:tcW w:w="1738" w:type="dxa"/>
          </w:tcPr>
          <w:p w14:paraId="4E309A46"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3386</w:t>
            </w:r>
            <w:r>
              <w:rPr>
                <w:rFonts w:ascii="宋体" w:hAnsi="宋体" w:hint="eastAsia"/>
                <w:color w:val="000000"/>
                <w:kern w:val="0"/>
                <w:sz w:val="18"/>
              </w:rPr>
              <w:t>）</w:t>
            </w:r>
          </w:p>
        </w:tc>
      </w:tr>
    </w:tbl>
    <w:p w14:paraId="162B642C" w14:textId="77777777" w:rsidR="00000000" w:rsidRDefault="007478C2">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 xml:space="preserve">: </w:t>
      </w:r>
      <w:r>
        <w:rPr>
          <w:rFonts w:ascii="宋体" w:hAnsi="宋体" w:hint="eastAsia"/>
          <w:color w:val="000000"/>
          <w:kern w:val="0"/>
          <w:sz w:val="18"/>
        </w:rPr>
        <w:t>（</w:t>
      </w:r>
      <w:r>
        <w:rPr>
          <w:rFonts w:ascii="宋体" w:hAnsi="宋体" w:hint="eastAsia"/>
          <w:color w:val="000000"/>
          <w:kern w:val="0"/>
          <w:sz w:val="18"/>
        </w:rPr>
        <w:t>0715</w:t>
      </w:r>
      <w:r>
        <w:rPr>
          <w:rFonts w:ascii="宋体" w:hAnsi="宋体" w:hint="eastAsia"/>
          <w:color w:val="000000"/>
          <w:kern w:val="0"/>
          <w:sz w:val="18"/>
        </w:rPr>
        <w:t>）</w:t>
      </w:r>
    </w:p>
    <w:p w14:paraId="19AEA0F6" w14:textId="77777777" w:rsidR="00000000" w:rsidRDefault="007478C2">
      <w:pPr>
        <w:rPr>
          <w:rFonts w:ascii="Courier New" w:eastAsia="楷体_GB2312" w:hAnsi="Courier New"/>
          <w:color w:val="000000"/>
        </w:rPr>
      </w:pPr>
    </w:p>
    <w:p w14:paraId="5B61C0F3" w14:textId="77777777" w:rsidR="00000000" w:rsidRDefault="007478C2">
      <w:pPr>
        <w:outlineLvl w:val="3"/>
        <w:rPr>
          <w:rFonts w:ascii="宋体" w:hAnsi="宋体"/>
          <w:b/>
          <w:color w:val="000000"/>
          <w:sz w:val="24"/>
        </w:rPr>
      </w:pPr>
      <w:r>
        <w:rPr>
          <w:rFonts w:ascii="宋体" w:hAnsi="宋体" w:hint="eastAsia"/>
          <w:b/>
          <w:color w:val="000000"/>
          <w:sz w:val="24"/>
        </w:rPr>
        <w:t>7.4.7.2.</w:t>
      </w:r>
      <w:r>
        <w:rPr>
          <w:rFonts w:ascii="宋体" w:hAnsi="宋体"/>
          <w:b/>
          <w:color w:val="000000"/>
          <w:sz w:val="24"/>
        </w:rPr>
        <w:t>3</w:t>
      </w:r>
      <w:r>
        <w:rPr>
          <w:rFonts w:ascii="宋体" w:hAnsi="宋体" w:hint="eastAsia"/>
          <w:b/>
          <w:color w:val="000000"/>
          <w:sz w:val="24"/>
        </w:rPr>
        <w:t xml:space="preserve"> </w:t>
      </w:r>
      <w:r>
        <w:rPr>
          <w:rFonts w:ascii="宋体" w:hAnsi="宋体" w:hint="eastAsia"/>
          <w:b/>
          <w:color w:val="000000"/>
          <w:sz w:val="24"/>
        </w:rPr>
        <w:t>交易性金融资产</w:t>
      </w:r>
      <w:r>
        <w:rPr>
          <w:rStyle w:val="FootnoteReference"/>
          <w:rFonts w:ascii="宋体" w:hAnsi="宋体"/>
          <w:b/>
          <w:color w:val="000000"/>
          <w:sz w:val="24"/>
        </w:rPr>
        <w:footnoteReference w:id="131"/>
      </w:r>
    </w:p>
    <w:p w14:paraId="50342456" w14:textId="77777777" w:rsidR="00000000" w:rsidRDefault="007478C2">
      <w:pPr>
        <w:wordWrap w:val="0"/>
        <w:jc w:val="right"/>
        <w:rPr>
          <w:rFonts w:ascii="宋体" w:hAnsi="宋体"/>
          <w:color w:val="FF0000"/>
          <w:sz w:val="24"/>
        </w:rPr>
      </w:pPr>
      <w:r>
        <w:rPr>
          <w:rFonts w:ascii="宋体" w:hAnsi="宋体" w:hint="eastAsia"/>
          <w:color w:val="000000"/>
          <w:sz w:val="24"/>
        </w:rPr>
        <w:t>单位：</w:t>
      </w:r>
      <w:r>
        <w:rPr>
          <w:rFonts w:ascii="宋体" w:hAnsi="宋体" w:hint="eastAsia"/>
          <w:color w:val="000000"/>
          <w:sz w:val="24"/>
        </w:rPr>
        <w:t xml:space="preserve"> </w:t>
      </w:r>
      <w:r>
        <w:rPr>
          <w:rFonts w:ascii="宋体" w:hAnsi="宋体" w:hint="eastAsia"/>
          <w:color w:val="FF0000"/>
          <w:sz w:val="24"/>
        </w:rPr>
        <w:t xml:space="preserve">      </w:t>
      </w:r>
    </w:p>
    <w:tbl>
      <w:tblPr>
        <w:tblW w:w="0" w:type="auto"/>
        <w:jc w:val="center"/>
        <w:tblInd w:w="0" w:type="dxa"/>
        <w:tblLayout w:type="fixed"/>
        <w:tblLook w:val="0000" w:firstRow="0" w:lastRow="0" w:firstColumn="0" w:lastColumn="0" w:noHBand="0" w:noVBand="0"/>
      </w:tblPr>
      <w:tblGrid>
        <w:gridCol w:w="1620"/>
        <w:gridCol w:w="2031"/>
        <w:gridCol w:w="1206"/>
        <w:gridCol w:w="1353"/>
        <w:gridCol w:w="1417"/>
        <w:gridCol w:w="1843"/>
      </w:tblGrid>
      <w:tr w:rsidR="00000000" w14:paraId="0D605DBB" w14:textId="77777777">
        <w:trPr>
          <w:cantSplit/>
          <w:trHeight w:val="255"/>
          <w:jc w:val="center"/>
        </w:trPr>
        <w:tc>
          <w:tcPr>
            <w:tcW w:w="3651" w:type="dxa"/>
            <w:gridSpan w:val="2"/>
            <w:vMerge w:val="restart"/>
            <w:tcBorders>
              <w:top w:val="single" w:sz="4" w:space="0" w:color="auto"/>
              <w:left w:val="single" w:sz="4" w:space="0" w:color="auto"/>
              <w:bottom w:val="single" w:sz="4" w:space="0" w:color="auto"/>
              <w:right w:val="single" w:sz="4" w:space="0" w:color="auto"/>
            </w:tcBorders>
            <w:vAlign w:val="center"/>
          </w:tcPr>
          <w:p w14:paraId="7B62CCF5"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项目</w:t>
            </w:r>
          </w:p>
        </w:tc>
        <w:tc>
          <w:tcPr>
            <w:tcW w:w="5819" w:type="dxa"/>
            <w:gridSpan w:val="4"/>
            <w:tcBorders>
              <w:top w:val="single" w:sz="4" w:space="0" w:color="auto"/>
              <w:left w:val="nil"/>
              <w:bottom w:val="single" w:sz="4" w:space="0" w:color="auto"/>
              <w:right w:val="single" w:sz="4" w:space="0" w:color="auto"/>
            </w:tcBorders>
          </w:tcPr>
          <w:p w14:paraId="185DCB6B" w14:textId="77777777" w:rsidR="00000000" w:rsidRDefault="007478C2">
            <w:pPr>
              <w:widowControl/>
              <w:jc w:val="center"/>
              <w:rPr>
                <w:rFonts w:ascii="宋体" w:hAnsi="宋体"/>
                <w:color w:val="000000"/>
                <w:sz w:val="24"/>
              </w:rPr>
            </w:pPr>
            <w:r>
              <w:rPr>
                <w:rFonts w:ascii="宋体" w:hAnsi="宋体" w:hint="eastAsia"/>
                <w:color w:val="000000"/>
                <w:sz w:val="24"/>
              </w:rPr>
              <w:t>本期末</w:t>
            </w:r>
          </w:p>
          <w:p w14:paraId="61517773" w14:textId="77777777" w:rsidR="00000000" w:rsidRDefault="007478C2">
            <w:pPr>
              <w:widowControl/>
              <w:jc w:val="center"/>
              <w:rPr>
                <w:rFonts w:ascii="宋体" w:hAnsi="宋体"/>
                <w:color w:val="000000"/>
                <w:kern w:val="0"/>
                <w:sz w:val="24"/>
                <w:u w:val="single"/>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29066273" w14:textId="77777777">
        <w:trPr>
          <w:cantSplit/>
          <w:trHeight w:val="270"/>
          <w:jc w:val="center"/>
        </w:trPr>
        <w:tc>
          <w:tcPr>
            <w:tcW w:w="3651" w:type="dxa"/>
            <w:gridSpan w:val="2"/>
            <w:vMerge/>
            <w:tcBorders>
              <w:top w:val="single" w:sz="4" w:space="0" w:color="auto"/>
              <w:left w:val="single" w:sz="4" w:space="0" w:color="auto"/>
              <w:bottom w:val="single" w:sz="4" w:space="0" w:color="auto"/>
              <w:right w:val="single" w:sz="4" w:space="0" w:color="auto"/>
            </w:tcBorders>
            <w:vAlign w:val="center"/>
          </w:tcPr>
          <w:p w14:paraId="44F89870" w14:textId="77777777" w:rsidR="00000000" w:rsidRDefault="007478C2">
            <w:pPr>
              <w:widowControl/>
              <w:jc w:val="center"/>
              <w:rPr>
                <w:rFonts w:ascii="宋体" w:hAnsi="宋体"/>
                <w:color w:val="000000"/>
                <w:kern w:val="0"/>
                <w:sz w:val="24"/>
              </w:rPr>
            </w:pPr>
          </w:p>
        </w:tc>
        <w:tc>
          <w:tcPr>
            <w:tcW w:w="1206" w:type="dxa"/>
            <w:tcBorders>
              <w:top w:val="single" w:sz="4" w:space="0" w:color="auto"/>
              <w:left w:val="nil"/>
              <w:bottom w:val="single" w:sz="4" w:space="0" w:color="auto"/>
              <w:right w:val="single" w:sz="4" w:space="0" w:color="auto"/>
            </w:tcBorders>
            <w:vAlign w:val="center"/>
          </w:tcPr>
          <w:p w14:paraId="0FFCE1CC"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成本</w:t>
            </w:r>
          </w:p>
        </w:tc>
        <w:tc>
          <w:tcPr>
            <w:tcW w:w="1353" w:type="dxa"/>
            <w:tcBorders>
              <w:top w:val="single" w:sz="4" w:space="0" w:color="auto"/>
              <w:left w:val="nil"/>
              <w:bottom w:val="single" w:sz="4" w:space="0" w:color="auto"/>
              <w:right w:val="single" w:sz="4" w:space="0" w:color="auto"/>
            </w:tcBorders>
          </w:tcPr>
          <w:p w14:paraId="736F122B"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应计利息</w:t>
            </w:r>
          </w:p>
        </w:tc>
        <w:tc>
          <w:tcPr>
            <w:tcW w:w="1417" w:type="dxa"/>
            <w:tcBorders>
              <w:top w:val="single" w:sz="4" w:space="0" w:color="auto"/>
              <w:left w:val="single" w:sz="4" w:space="0" w:color="auto"/>
              <w:bottom w:val="single" w:sz="4" w:space="0" w:color="auto"/>
              <w:right w:val="single" w:sz="4" w:space="0" w:color="auto"/>
            </w:tcBorders>
            <w:vAlign w:val="center"/>
          </w:tcPr>
          <w:p w14:paraId="0718EB45"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公允价值</w:t>
            </w:r>
          </w:p>
        </w:tc>
        <w:tc>
          <w:tcPr>
            <w:tcW w:w="1843" w:type="dxa"/>
            <w:tcBorders>
              <w:top w:val="single" w:sz="4" w:space="0" w:color="auto"/>
              <w:left w:val="nil"/>
              <w:bottom w:val="single" w:sz="4" w:space="0" w:color="auto"/>
              <w:right w:val="single" w:sz="4" w:space="0" w:color="auto"/>
            </w:tcBorders>
            <w:vAlign w:val="center"/>
          </w:tcPr>
          <w:p w14:paraId="62065C0E"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公允价值变动</w:t>
            </w:r>
          </w:p>
        </w:tc>
      </w:tr>
      <w:tr w:rsidR="00000000" w14:paraId="6573E92D" w14:textId="77777777">
        <w:trPr>
          <w:cantSplit/>
          <w:trHeight w:val="285"/>
          <w:jc w:val="center"/>
        </w:trPr>
        <w:tc>
          <w:tcPr>
            <w:tcW w:w="1620" w:type="dxa"/>
            <w:vMerge w:val="restart"/>
            <w:tcBorders>
              <w:top w:val="single" w:sz="4" w:space="0" w:color="auto"/>
              <w:left w:val="single" w:sz="4" w:space="0" w:color="auto"/>
              <w:right w:val="single" w:sz="4" w:space="0" w:color="auto"/>
            </w:tcBorders>
            <w:vAlign w:val="center"/>
          </w:tcPr>
          <w:p w14:paraId="74FB95B0" w14:textId="77777777" w:rsidR="00000000" w:rsidRDefault="007478C2">
            <w:pPr>
              <w:rPr>
                <w:rFonts w:ascii="宋体" w:hAnsi="宋体"/>
                <w:color w:val="000000"/>
                <w:kern w:val="0"/>
                <w:sz w:val="24"/>
              </w:rPr>
            </w:pPr>
            <w:r>
              <w:rPr>
                <w:rFonts w:ascii="宋体" w:hAnsi="宋体" w:hint="eastAsia"/>
                <w:color w:val="000000"/>
                <w:kern w:val="0"/>
                <w:sz w:val="24"/>
              </w:rPr>
              <w:t>债券</w:t>
            </w:r>
          </w:p>
        </w:tc>
        <w:tc>
          <w:tcPr>
            <w:tcW w:w="2031" w:type="dxa"/>
            <w:tcBorders>
              <w:top w:val="single" w:sz="4" w:space="0" w:color="auto"/>
              <w:left w:val="nil"/>
              <w:bottom w:val="single" w:sz="4" w:space="0" w:color="auto"/>
              <w:right w:val="single" w:sz="4" w:space="0" w:color="auto"/>
            </w:tcBorders>
          </w:tcPr>
          <w:p w14:paraId="72AA7ED0" w14:textId="77777777" w:rsidR="00000000" w:rsidRDefault="007478C2">
            <w:pPr>
              <w:widowControl/>
              <w:rPr>
                <w:rFonts w:ascii="宋体" w:hAnsi="宋体"/>
                <w:color w:val="000000"/>
                <w:kern w:val="0"/>
                <w:sz w:val="24"/>
              </w:rPr>
            </w:pPr>
            <w:r>
              <w:rPr>
                <w:rFonts w:ascii="宋体" w:hAnsi="宋体" w:hint="eastAsia"/>
                <w:color w:val="000000"/>
                <w:kern w:val="0"/>
                <w:sz w:val="24"/>
              </w:rPr>
              <w:t>交易所市场</w:t>
            </w:r>
          </w:p>
        </w:tc>
        <w:tc>
          <w:tcPr>
            <w:tcW w:w="1206" w:type="dxa"/>
            <w:tcBorders>
              <w:top w:val="single" w:sz="4" w:space="0" w:color="auto"/>
              <w:left w:val="nil"/>
              <w:bottom w:val="single" w:sz="4" w:space="0" w:color="auto"/>
              <w:right w:val="single" w:sz="4" w:space="0" w:color="auto"/>
            </w:tcBorders>
          </w:tcPr>
          <w:p w14:paraId="11CFF7C3"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1777</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7260B39A"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8</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02D70AE4"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1778</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0EC98EB2"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1779</w:t>
            </w:r>
            <w:r>
              <w:rPr>
                <w:rFonts w:ascii="宋体" w:hAnsi="宋体" w:hint="eastAsia"/>
                <w:color w:val="000000"/>
                <w:kern w:val="0"/>
                <w:sz w:val="18"/>
              </w:rPr>
              <w:t>）</w:t>
            </w:r>
          </w:p>
        </w:tc>
      </w:tr>
      <w:tr w:rsidR="00000000" w14:paraId="20921861" w14:textId="77777777">
        <w:trPr>
          <w:cantSplit/>
          <w:trHeight w:val="103"/>
          <w:jc w:val="center"/>
        </w:trPr>
        <w:tc>
          <w:tcPr>
            <w:tcW w:w="1620" w:type="dxa"/>
            <w:vMerge/>
            <w:tcBorders>
              <w:left w:val="single" w:sz="4" w:space="0" w:color="auto"/>
              <w:right w:val="single" w:sz="4" w:space="0" w:color="auto"/>
            </w:tcBorders>
            <w:vAlign w:val="center"/>
          </w:tcPr>
          <w:p w14:paraId="2AC56221" w14:textId="77777777" w:rsidR="00000000" w:rsidRDefault="007478C2">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71524C59" w14:textId="77777777" w:rsidR="00000000" w:rsidRDefault="007478C2">
            <w:pPr>
              <w:widowControl/>
              <w:rPr>
                <w:rFonts w:ascii="宋体" w:hAnsi="宋体"/>
                <w:color w:val="000000"/>
                <w:kern w:val="0"/>
                <w:sz w:val="24"/>
              </w:rPr>
            </w:pPr>
            <w:r>
              <w:rPr>
                <w:rFonts w:ascii="宋体" w:hAnsi="宋体" w:hint="eastAsia"/>
                <w:color w:val="000000"/>
                <w:kern w:val="0"/>
                <w:sz w:val="24"/>
              </w:rPr>
              <w:t>银行间市场</w:t>
            </w:r>
          </w:p>
        </w:tc>
        <w:tc>
          <w:tcPr>
            <w:tcW w:w="1206" w:type="dxa"/>
            <w:tcBorders>
              <w:top w:val="single" w:sz="4" w:space="0" w:color="auto"/>
              <w:left w:val="nil"/>
              <w:bottom w:val="single" w:sz="4" w:space="0" w:color="auto"/>
              <w:right w:val="single" w:sz="4" w:space="0" w:color="auto"/>
            </w:tcBorders>
          </w:tcPr>
          <w:p w14:paraId="7D47F3A8"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1780</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4C5B61A7"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9</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68BE139D"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1781</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5F0366F8"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1782</w:t>
            </w:r>
            <w:r>
              <w:rPr>
                <w:rFonts w:ascii="宋体" w:hAnsi="宋体" w:hint="eastAsia"/>
                <w:color w:val="000000"/>
                <w:kern w:val="0"/>
                <w:sz w:val="18"/>
              </w:rPr>
              <w:t>）</w:t>
            </w:r>
          </w:p>
        </w:tc>
      </w:tr>
      <w:tr w:rsidR="00000000" w14:paraId="0F387E7A" w14:textId="77777777">
        <w:trPr>
          <w:cantSplit/>
          <w:trHeight w:val="270"/>
          <w:jc w:val="center"/>
        </w:trPr>
        <w:tc>
          <w:tcPr>
            <w:tcW w:w="1620" w:type="dxa"/>
            <w:vMerge/>
            <w:tcBorders>
              <w:left w:val="single" w:sz="4" w:space="0" w:color="auto"/>
              <w:right w:val="single" w:sz="4" w:space="0" w:color="auto"/>
            </w:tcBorders>
            <w:vAlign w:val="center"/>
          </w:tcPr>
          <w:p w14:paraId="1FBE0460" w14:textId="77777777" w:rsidR="00000000" w:rsidRDefault="007478C2">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57BAA71F" w14:textId="77777777" w:rsidR="00000000" w:rsidRDefault="007478C2">
            <w:pPr>
              <w:widowControl/>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206" w:type="dxa"/>
            <w:tcBorders>
              <w:top w:val="single" w:sz="4" w:space="0" w:color="auto"/>
              <w:left w:val="nil"/>
              <w:bottom w:val="single" w:sz="4" w:space="0" w:color="auto"/>
              <w:right w:val="single" w:sz="4" w:space="0" w:color="auto"/>
            </w:tcBorders>
          </w:tcPr>
          <w:p w14:paraId="2EAA3EB5"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2584</w:t>
            </w:r>
            <w:r>
              <w:rPr>
                <w:rFonts w:ascii="宋体" w:hAnsi="宋体" w:hint="eastAsia"/>
                <w:color w:val="000000"/>
                <w:kern w:val="0"/>
                <w:sz w:val="18"/>
              </w:rPr>
              <w:t>）</w:t>
            </w:r>
            <w:r>
              <w:rPr>
                <w:rFonts w:ascii="宋体" w:hAnsi="宋体" w:hint="eastAsia"/>
                <w:color w:val="000000"/>
                <w:kern w:val="0"/>
                <w:sz w:val="18"/>
              </w:rPr>
              <w:t xml:space="preserve"> </w:t>
            </w:r>
          </w:p>
        </w:tc>
        <w:tc>
          <w:tcPr>
            <w:tcW w:w="1353" w:type="dxa"/>
            <w:tcBorders>
              <w:top w:val="single" w:sz="4" w:space="0" w:color="auto"/>
              <w:left w:val="nil"/>
              <w:bottom w:val="single" w:sz="4" w:space="0" w:color="auto"/>
              <w:right w:val="single" w:sz="4" w:space="0" w:color="auto"/>
            </w:tcBorders>
            <w:vAlign w:val="bottom"/>
          </w:tcPr>
          <w:p w14:paraId="5434758D"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w:t>
            </w:r>
            <w:r>
              <w:rPr>
                <w:color w:val="000000"/>
                <w:sz w:val="18"/>
                <w:szCs w:val="18"/>
              </w:rPr>
              <w:t>70</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7B8E8D38"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2585</w:t>
            </w:r>
            <w:r>
              <w:rPr>
                <w:rFonts w:ascii="宋体" w:hAnsi="宋体" w:hint="eastAsia"/>
                <w:color w:val="000000"/>
                <w:kern w:val="0"/>
                <w:sz w:val="18"/>
              </w:rPr>
              <w:t>）</w:t>
            </w:r>
            <w:r>
              <w:rPr>
                <w:rFonts w:ascii="宋体" w:hAnsi="宋体" w:hint="eastAsia"/>
                <w:color w:val="000000"/>
                <w:kern w:val="0"/>
                <w:sz w:val="18"/>
              </w:rPr>
              <w:t xml:space="preserve"> </w:t>
            </w:r>
          </w:p>
        </w:tc>
        <w:tc>
          <w:tcPr>
            <w:tcW w:w="1843" w:type="dxa"/>
            <w:tcBorders>
              <w:top w:val="single" w:sz="4" w:space="0" w:color="auto"/>
              <w:left w:val="nil"/>
              <w:bottom w:val="single" w:sz="4" w:space="0" w:color="auto"/>
              <w:right w:val="single" w:sz="4" w:space="0" w:color="auto"/>
            </w:tcBorders>
          </w:tcPr>
          <w:p w14:paraId="26CC85DF"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2586</w:t>
            </w:r>
            <w:r>
              <w:rPr>
                <w:rFonts w:ascii="宋体" w:hAnsi="宋体" w:hint="eastAsia"/>
                <w:color w:val="000000"/>
                <w:kern w:val="0"/>
                <w:sz w:val="18"/>
              </w:rPr>
              <w:t>）</w:t>
            </w:r>
            <w:r>
              <w:rPr>
                <w:rFonts w:ascii="宋体" w:hAnsi="宋体" w:hint="eastAsia"/>
                <w:color w:val="000000"/>
                <w:kern w:val="0"/>
                <w:sz w:val="18"/>
              </w:rPr>
              <w:t xml:space="preserve"> </w:t>
            </w:r>
          </w:p>
        </w:tc>
      </w:tr>
      <w:tr w:rsidR="00000000" w14:paraId="6BB7FE5A" w14:textId="77777777">
        <w:trPr>
          <w:trHeight w:val="270"/>
          <w:jc w:val="center"/>
        </w:trPr>
        <w:tc>
          <w:tcPr>
            <w:tcW w:w="1620" w:type="dxa"/>
            <w:vMerge/>
            <w:tcBorders>
              <w:left w:val="single" w:sz="4" w:space="0" w:color="auto"/>
              <w:bottom w:val="single" w:sz="4" w:space="0" w:color="auto"/>
              <w:right w:val="single" w:sz="4" w:space="0" w:color="auto"/>
            </w:tcBorders>
            <w:vAlign w:val="center"/>
          </w:tcPr>
          <w:p w14:paraId="0558C639" w14:textId="77777777" w:rsidR="00000000" w:rsidRDefault="007478C2">
            <w:pPr>
              <w:widowControl/>
              <w:rPr>
                <w:rFonts w:ascii="宋体" w:hAnsi="宋体"/>
                <w:color w:val="000000"/>
                <w:kern w:val="0"/>
                <w:sz w:val="24"/>
              </w:rPr>
            </w:pPr>
          </w:p>
        </w:tc>
        <w:tc>
          <w:tcPr>
            <w:tcW w:w="2031" w:type="dxa"/>
            <w:tcBorders>
              <w:top w:val="single" w:sz="4" w:space="0" w:color="auto"/>
              <w:left w:val="single" w:sz="4" w:space="0" w:color="auto"/>
              <w:bottom w:val="single" w:sz="4" w:space="0" w:color="auto"/>
              <w:right w:val="single" w:sz="4" w:space="0" w:color="auto"/>
            </w:tcBorders>
          </w:tcPr>
          <w:p w14:paraId="39B91927" w14:textId="77777777" w:rsidR="00000000" w:rsidRDefault="007478C2">
            <w:pPr>
              <w:widowControl/>
              <w:rPr>
                <w:rFonts w:ascii="宋体" w:hAnsi="宋体"/>
                <w:color w:val="000000"/>
                <w:kern w:val="0"/>
                <w:sz w:val="24"/>
              </w:rPr>
            </w:pPr>
            <w:r>
              <w:rPr>
                <w:rFonts w:ascii="宋体" w:hAnsi="宋体" w:hint="eastAsia"/>
                <w:color w:val="000000"/>
                <w:kern w:val="0"/>
                <w:sz w:val="24"/>
              </w:rPr>
              <w:t>合计</w:t>
            </w:r>
          </w:p>
        </w:tc>
        <w:tc>
          <w:tcPr>
            <w:tcW w:w="1206" w:type="dxa"/>
            <w:tcBorders>
              <w:top w:val="single" w:sz="4" w:space="0" w:color="auto"/>
              <w:left w:val="nil"/>
              <w:bottom w:val="single" w:sz="4" w:space="0" w:color="auto"/>
              <w:right w:val="single" w:sz="4" w:space="0" w:color="auto"/>
            </w:tcBorders>
          </w:tcPr>
          <w:p w14:paraId="0D06B999"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1783</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560AE08C"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w:t>
            </w:r>
            <w:r>
              <w:rPr>
                <w:color w:val="000000"/>
                <w:sz w:val="18"/>
                <w:szCs w:val="18"/>
              </w:rPr>
              <w:t>1</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7A553D03"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1784</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33129A58"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1785</w:t>
            </w:r>
            <w:r>
              <w:rPr>
                <w:rFonts w:ascii="宋体" w:hAnsi="宋体" w:hint="eastAsia"/>
                <w:color w:val="000000"/>
                <w:kern w:val="0"/>
                <w:sz w:val="18"/>
              </w:rPr>
              <w:t>）</w:t>
            </w:r>
          </w:p>
        </w:tc>
      </w:tr>
      <w:tr w:rsidR="00000000" w14:paraId="4CAF54B6"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0CA5C17A" w14:textId="77777777" w:rsidR="00000000" w:rsidRDefault="007478C2">
            <w:pPr>
              <w:widowControl/>
              <w:rPr>
                <w:rFonts w:ascii="宋体" w:hAnsi="宋体"/>
                <w:color w:val="000000"/>
                <w:kern w:val="0"/>
                <w:sz w:val="24"/>
              </w:rPr>
            </w:pPr>
            <w:r>
              <w:rPr>
                <w:rFonts w:ascii="宋体" w:hAnsi="宋体" w:hint="eastAsia"/>
                <w:color w:val="000000"/>
                <w:kern w:val="0"/>
                <w:sz w:val="24"/>
              </w:rPr>
              <w:t>资产支持证券</w:t>
            </w:r>
          </w:p>
        </w:tc>
        <w:tc>
          <w:tcPr>
            <w:tcW w:w="1206" w:type="dxa"/>
            <w:tcBorders>
              <w:top w:val="single" w:sz="4" w:space="0" w:color="auto"/>
              <w:left w:val="nil"/>
              <w:bottom w:val="single" w:sz="4" w:space="0" w:color="auto"/>
              <w:right w:val="single" w:sz="4" w:space="0" w:color="auto"/>
            </w:tcBorders>
          </w:tcPr>
          <w:p w14:paraId="4DFC25AF"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1786</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5D3E8589"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6572</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4295C63D"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1787</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06E2FA77"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1788</w:t>
            </w:r>
            <w:r>
              <w:rPr>
                <w:rFonts w:ascii="宋体" w:hAnsi="宋体" w:hint="eastAsia"/>
                <w:color w:val="000000"/>
                <w:kern w:val="0"/>
                <w:sz w:val="18"/>
              </w:rPr>
              <w:t>）</w:t>
            </w:r>
          </w:p>
        </w:tc>
      </w:tr>
      <w:tr w:rsidR="00000000" w14:paraId="0B7F37C5"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7D51ADC5"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合计</w:t>
            </w:r>
          </w:p>
        </w:tc>
        <w:tc>
          <w:tcPr>
            <w:tcW w:w="1206" w:type="dxa"/>
            <w:tcBorders>
              <w:top w:val="single" w:sz="4" w:space="0" w:color="auto"/>
              <w:left w:val="nil"/>
              <w:bottom w:val="single" w:sz="4" w:space="0" w:color="auto"/>
              <w:right w:val="single" w:sz="4" w:space="0" w:color="auto"/>
            </w:tcBorders>
          </w:tcPr>
          <w:p w14:paraId="41844EBC"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1795</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0BCD58FE"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w:t>
            </w:r>
            <w:r>
              <w:rPr>
                <w:color w:val="000000"/>
                <w:sz w:val="18"/>
                <w:szCs w:val="18"/>
              </w:rPr>
              <w:t>5</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5FDBC1D1"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1796</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0CA75BF3"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1797</w:t>
            </w:r>
            <w:r>
              <w:rPr>
                <w:rFonts w:ascii="宋体" w:hAnsi="宋体" w:hint="eastAsia"/>
                <w:color w:val="000000"/>
                <w:kern w:val="0"/>
                <w:sz w:val="18"/>
              </w:rPr>
              <w:t>）</w:t>
            </w:r>
          </w:p>
        </w:tc>
      </w:tr>
      <w:tr w:rsidR="00000000" w14:paraId="0D252A83" w14:textId="77777777">
        <w:trPr>
          <w:cantSplit/>
          <w:trHeight w:val="255"/>
          <w:jc w:val="center"/>
        </w:trPr>
        <w:tc>
          <w:tcPr>
            <w:tcW w:w="3651" w:type="dxa"/>
            <w:gridSpan w:val="2"/>
            <w:vMerge w:val="restart"/>
            <w:tcBorders>
              <w:top w:val="single" w:sz="4" w:space="0" w:color="auto"/>
              <w:left w:val="single" w:sz="4" w:space="0" w:color="auto"/>
              <w:bottom w:val="single" w:sz="4" w:space="0" w:color="auto"/>
              <w:right w:val="single" w:sz="4" w:space="0" w:color="auto"/>
            </w:tcBorders>
            <w:vAlign w:val="center"/>
          </w:tcPr>
          <w:p w14:paraId="2A8B46C7"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项目</w:t>
            </w:r>
          </w:p>
        </w:tc>
        <w:tc>
          <w:tcPr>
            <w:tcW w:w="5819" w:type="dxa"/>
            <w:gridSpan w:val="4"/>
            <w:tcBorders>
              <w:top w:val="single" w:sz="4" w:space="0" w:color="auto"/>
              <w:left w:val="nil"/>
              <w:bottom w:val="single" w:sz="4" w:space="0" w:color="auto"/>
              <w:right w:val="single" w:sz="4" w:space="0" w:color="auto"/>
            </w:tcBorders>
          </w:tcPr>
          <w:p w14:paraId="3C26FB56" w14:textId="77777777" w:rsidR="00000000" w:rsidRDefault="007478C2">
            <w:pPr>
              <w:widowControl/>
              <w:jc w:val="center"/>
              <w:rPr>
                <w:rFonts w:ascii="宋体" w:hAnsi="宋体"/>
                <w:color w:val="000000"/>
                <w:sz w:val="24"/>
              </w:rPr>
            </w:pPr>
            <w:r>
              <w:rPr>
                <w:rFonts w:ascii="宋体" w:hAnsi="宋体" w:hint="eastAsia"/>
                <w:color w:val="000000"/>
                <w:sz w:val="24"/>
              </w:rPr>
              <w:t>上年度末</w:t>
            </w:r>
          </w:p>
          <w:p w14:paraId="3E84F12D" w14:textId="77777777" w:rsidR="00000000" w:rsidRDefault="007478C2">
            <w:pPr>
              <w:widowControl/>
              <w:jc w:val="center"/>
              <w:rPr>
                <w:rFonts w:ascii="宋体" w:hAnsi="宋体"/>
                <w:color w:val="000000"/>
                <w:kern w:val="0"/>
                <w:sz w:val="24"/>
                <w:u w:val="single"/>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5761B4A4" w14:textId="77777777">
        <w:trPr>
          <w:cantSplit/>
          <w:trHeight w:val="270"/>
          <w:jc w:val="center"/>
        </w:trPr>
        <w:tc>
          <w:tcPr>
            <w:tcW w:w="3651" w:type="dxa"/>
            <w:gridSpan w:val="2"/>
            <w:vMerge/>
            <w:tcBorders>
              <w:top w:val="single" w:sz="4" w:space="0" w:color="auto"/>
              <w:left w:val="single" w:sz="4" w:space="0" w:color="auto"/>
              <w:bottom w:val="single" w:sz="4" w:space="0" w:color="auto"/>
              <w:right w:val="single" w:sz="4" w:space="0" w:color="auto"/>
            </w:tcBorders>
            <w:vAlign w:val="center"/>
          </w:tcPr>
          <w:p w14:paraId="65DC8AED" w14:textId="77777777" w:rsidR="00000000" w:rsidRDefault="007478C2">
            <w:pPr>
              <w:widowControl/>
              <w:jc w:val="center"/>
              <w:rPr>
                <w:rFonts w:ascii="宋体" w:hAnsi="宋体"/>
                <w:color w:val="000000"/>
                <w:kern w:val="0"/>
                <w:sz w:val="24"/>
              </w:rPr>
            </w:pPr>
          </w:p>
        </w:tc>
        <w:tc>
          <w:tcPr>
            <w:tcW w:w="1206" w:type="dxa"/>
            <w:tcBorders>
              <w:top w:val="single" w:sz="4" w:space="0" w:color="auto"/>
              <w:left w:val="nil"/>
              <w:bottom w:val="single" w:sz="4" w:space="0" w:color="auto"/>
              <w:right w:val="single" w:sz="4" w:space="0" w:color="auto"/>
            </w:tcBorders>
            <w:vAlign w:val="center"/>
          </w:tcPr>
          <w:p w14:paraId="58CA8DCC"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成本</w:t>
            </w:r>
          </w:p>
        </w:tc>
        <w:tc>
          <w:tcPr>
            <w:tcW w:w="1353" w:type="dxa"/>
            <w:tcBorders>
              <w:top w:val="single" w:sz="4" w:space="0" w:color="auto"/>
              <w:left w:val="nil"/>
              <w:bottom w:val="single" w:sz="4" w:space="0" w:color="auto"/>
              <w:right w:val="single" w:sz="4" w:space="0" w:color="auto"/>
            </w:tcBorders>
          </w:tcPr>
          <w:p w14:paraId="6DAEB3EE"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应计利息</w:t>
            </w:r>
          </w:p>
        </w:tc>
        <w:tc>
          <w:tcPr>
            <w:tcW w:w="1417" w:type="dxa"/>
            <w:tcBorders>
              <w:top w:val="single" w:sz="4" w:space="0" w:color="auto"/>
              <w:left w:val="single" w:sz="4" w:space="0" w:color="auto"/>
              <w:bottom w:val="single" w:sz="4" w:space="0" w:color="auto"/>
              <w:right w:val="single" w:sz="4" w:space="0" w:color="auto"/>
            </w:tcBorders>
            <w:vAlign w:val="center"/>
          </w:tcPr>
          <w:p w14:paraId="6239B615"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公允价值</w:t>
            </w:r>
          </w:p>
        </w:tc>
        <w:tc>
          <w:tcPr>
            <w:tcW w:w="1843" w:type="dxa"/>
            <w:tcBorders>
              <w:top w:val="single" w:sz="4" w:space="0" w:color="auto"/>
              <w:left w:val="nil"/>
              <w:bottom w:val="single" w:sz="4" w:space="0" w:color="auto"/>
              <w:right w:val="single" w:sz="4" w:space="0" w:color="auto"/>
            </w:tcBorders>
            <w:vAlign w:val="center"/>
          </w:tcPr>
          <w:p w14:paraId="5B0B30F3"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公允价值变动</w:t>
            </w:r>
          </w:p>
        </w:tc>
      </w:tr>
      <w:tr w:rsidR="00000000" w14:paraId="15F6F055" w14:textId="77777777">
        <w:trPr>
          <w:cantSplit/>
          <w:trHeight w:val="285"/>
          <w:jc w:val="center"/>
        </w:trPr>
        <w:tc>
          <w:tcPr>
            <w:tcW w:w="1620" w:type="dxa"/>
            <w:vMerge w:val="restart"/>
            <w:tcBorders>
              <w:top w:val="single" w:sz="4" w:space="0" w:color="auto"/>
              <w:left w:val="single" w:sz="4" w:space="0" w:color="auto"/>
              <w:right w:val="single" w:sz="4" w:space="0" w:color="auto"/>
            </w:tcBorders>
            <w:vAlign w:val="center"/>
          </w:tcPr>
          <w:p w14:paraId="5A5BD3AA" w14:textId="77777777" w:rsidR="00000000" w:rsidRDefault="007478C2">
            <w:pPr>
              <w:rPr>
                <w:rFonts w:ascii="宋体" w:hAnsi="宋体"/>
                <w:color w:val="000000"/>
                <w:kern w:val="0"/>
                <w:sz w:val="24"/>
              </w:rPr>
            </w:pPr>
            <w:r>
              <w:rPr>
                <w:rFonts w:ascii="宋体" w:hAnsi="宋体" w:hint="eastAsia"/>
                <w:color w:val="000000"/>
                <w:kern w:val="0"/>
                <w:sz w:val="24"/>
              </w:rPr>
              <w:t>债券</w:t>
            </w:r>
          </w:p>
        </w:tc>
        <w:tc>
          <w:tcPr>
            <w:tcW w:w="2031" w:type="dxa"/>
            <w:tcBorders>
              <w:top w:val="single" w:sz="4" w:space="0" w:color="auto"/>
              <w:left w:val="nil"/>
              <w:bottom w:val="single" w:sz="4" w:space="0" w:color="auto"/>
              <w:right w:val="single" w:sz="4" w:space="0" w:color="auto"/>
            </w:tcBorders>
          </w:tcPr>
          <w:p w14:paraId="0FD403AB" w14:textId="77777777" w:rsidR="00000000" w:rsidRDefault="007478C2">
            <w:pPr>
              <w:widowControl/>
              <w:rPr>
                <w:rFonts w:ascii="宋体" w:hAnsi="宋体"/>
                <w:color w:val="000000"/>
                <w:kern w:val="0"/>
                <w:sz w:val="24"/>
              </w:rPr>
            </w:pPr>
            <w:r>
              <w:rPr>
                <w:rFonts w:ascii="宋体" w:hAnsi="宋体" w:hint="eastAsia"/>
                <w:color w:val="000000"/>
                <w:kern w:val="0"/>
                <w:sz w:val="24"/>
              </w:rPr>
              <w:t>交易所市场</w:t>
            </w:r>
          </w:p>
        </w:tc>
        <w:tc>
          <w:tcPr>
            <w:tcW w:w="1206" w:type="dxa"/>
            <w:tcBorders>
              <w:top w:val="single" w:sz="4" w:space="0" w:color="auto"/>
              <w:left w:val="nil"/>
              <w:bottom w:val="single" w:sz="4" w:space="0" w:color="auto"/>
              <w:right w:val="single" w:sz="4" w:space="0" w:color="auto"/>
            </w:tcBorders>
          </w:tcPr>
          <w:p w14:paraId="539D619B"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1777</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57B650C6"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8</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08459120"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1778</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6FDD4041"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1779</w:t>
            </w:r>
            <w:r>
              <w:rPr>
                <w:rFonts w:ascii="宋体" w:hAnsi="宋体" w:hint="eastAsia"/>
                <w:color w:val="000000"/>
                <w:kern w:val="0"/>
                <w:sz w:val="18"/>
              </w:rPr>
              <w:t>）</w:t>
            </w:r>
          </w:p>
        </w:tc>
      </w:tr>
      <w:tr w:rsidR="00000000" w14:paraId="7515A88B" w14:textId="77777777">
        <w:trPr>
          <w:cantSplit/>
          <w:trHeight w:val="103"/>
          <w:jc w:val="center"/>
        </w:trPr>
        <w:tc>
          <w:tcPr>
            <w:tcW w:w="1620" w:type="dxa"/>
            <w:vMerge/>
            <w:tcBorders>
              <w:left w:val="single" w:sz="4" w:space="0" w:color="auto"/>
              <w:right w:val="single" w:sz="4" w:space="0" w:color="auto"/>
            </w:tcBorders>
            <w:vAlign w:val="center"/>
          </w:tcPr>
          <w:p w14:paraId="3D6EA3F4" w14:textId="77777777" w:rsidR="00000000" w:rsidRDefault="007478C2">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58948E86" w14:textId="77777777" w:rsidR="00000000" w:rsidRDefault="007478C2">
            <w:pPr>
              <w:widowControl/>
              <w:rPr>
                <w:rFonts w:ascii="宋体" w:hAnsi="宋体"/>
                <w:color w:val="000000"/>
                <w:kern w:val="0"/>
                <w:sz w:val="24"/>
              </w:rPr>
            </w:pPr>
            <w:r>
              <w:rPr>
                <w:rFonts w:ascii="宋体" w:hAnsi="宋体" w:hint="eastAsia"/>
                <w:color w:val="000000"/>
                <w:kern w:val="0"/>
                <w:sz w:val="24"/>
              </w:rPr>
              <w:t>银行间市场</w:t>
            </w:r>
          </w:p>
        </w:tc>
        <w:tc>
          <w:tcPr>
            <w:tcW w:w="1206" w:type="dxa"/>
            <w:tcBorders>
              <w:top w:val="single" w:sz="4" w:space="0" w:color="auto"/>
              <w:left w:val="nil"/>
              <w:bottom w:val="single" w:sz="4" w:space="0" w:color="auto"/>
              <w:right w:val="single" w:sz="4" w:space="0" w:color="auto"/>
            </w:tcBorders>
          </w:tcPr>
          <w:p w14:paraId="562C7E13"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1780</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03ED7F1D"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656</w:t>
            </w:r>
            <w:r>
              <w:rPr>
                <w:color w:val="000000"/>
                <w:sz w:val="18"/>
                <w:szCs w:val="18"/>
              </w:rPr>
              <w:t>9</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493237B4"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1781</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268FC8C3"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1782</w:t>
            </w:r>
            <w:r>
              <w:rPr>
                <w:rFonts w:ascii="宋体" w:hAnsi="宋体" w:hint="eastAsia"/>
                <w:color w:val="000000"/>
                <w:kern w:val="0"/>
                <w:sz w:val="18"/>
              </w:rPr>
              <w:t>）</w:t>
            </w:r>
          </w:p>
        </w:tc>
      </w:tr>
      <w:tr w:rsidR="00000000" w14:paraId="6B3BF479" w14:textId="77777777">
        <w:trPr>
          <w:cantSplit/>
          <w:trHeight w:val="270"/>
          <w:jc w:val="center"/>
        </w:trPr>
        <w:tc>
          <w:tcPr>
            <w:tcW w:w="1620" w:type="dxa"/>
            <w:vMerge/>
            <w:tcBorders>
              <w:left w:val="single" w:sz="4" w:space="0" w:color="auto"/>
              <w:right w:val="single" w:sz="4" w:space="0" w:color="auto"/>
            </w:tcBorders>
            <w:vAlign w:val="center"/>
          </w:tcPr>
          <w:p w14:paraId="5AEFD62E" w14:textId="77777777" w:rsidR="00000000" w:rsidRDefault="007478C2">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3DF87BF3" w14:textId="77777777" w:rsidR="00000000" w:rsidRDefault="007478C2">
            <w:pPr>
              <w:widowControl/>
              <w:rPr>
                <w:rFonts w:ascii="宋体" w:hAnsi="宋体"/>
                <w:color w:val="000000"/>
                <w:kern w:val="0"/>
                <w:sz w:val="24"/>
              </w:rPr>
            </w:pPr>
            <w:r>
              <w:rPr>
                <w:rFonts w:ascii="宋体" w:hAnsi="宋体" w:hint="eastAsia"/>
                <w:color w:val="000000"/>
                <w:kern w:val="0"/>
                <w:sz w:val="24"/>
              </w:rPr>
              <w:t>……</w:t>
            </w:r>
            <w:r>
              <w:rPr>
                <w:rFonts w:ascii="宋体" w:hAnsi="宋体" w:hint="eastAsia"/>
                <w:color w:val="000000"/>
                <w:kern w:val="0"/>
                <w:sz w:val="18"/>
              </w:rPr>
              <w:t>（</w:t>
            </w:r>
            <w:r>
              <w:rPr>
                <w:rFonts w:ascii="宋体" w:hAnsi="宋体"/>
                <w:color w:val="000000"/>
                <w:kern w:val="0"/>
                <w:sz w:val="18"/>
              </w:rPr>
              <w:t>2583</w:t>
            </w:r>
            <w:r>
              <w:rPr>
                <w:rFonts w:ascii="宋体" w:hAnsi="宋体" w:hint="eastAsia"/>
                <w:color w:val="000000"/>
                <w:kern w:val="0"/>
                <w:sz w:val="18"/>
              </w:rPr>
              <w:t>）</w:t>
            </w:r>
          </w:p>
        </w:tc>
        <w:tc>
          <w:tcPr>
            <w:tcW w:w="1206" w:type="dxa"/>
            <w:tcBorders>
              <w:top w:val="single" w:sz="4" w:space="0" w:color="auto"/>
              <w:left w:val="nil"/>
              <w:bottom w:val="single" w:sz="4" w:space="0" w:color="auto"/>
              <w:right w:val="single" w:sz="4" w:space="0" w:color="auto"/>
            </w:tcBorders>
          </w:tcPr>
          <w:p w14:paraId="00B7FFEF"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2584</w:t>
            </w:r>
            <w:r>
              <w:rPr>
                <w:rFonts w:ascii="宋体" w:hAnsi="宋体" w:hint="eastAsia"/>
                <w:color w:val="000000"/>
                <w:kern w:val="0"/>
                <w:sz w:val="18"/>
              </w:rPr>
              <w:t>）</w:t>
            </w:r>
            <w:r>
              <w:rPr>
                <w:rFonts w:ascii="宋体" w:hAnsi="宋体" w:hint="eastAsia"/>
                <w:color w:val="000000"/>
                <w:kern w:val="0"/>
                <w:sz w:val="18"/>
              </w:rPr>
              <w:t xml:space="preserve"> </w:t>
            </w:r>
          </w:p>
        </w:tc>
        <w:tc>
          <w:tcPr>
            <w:tcW w:w="1353" w:type="dxa"/>
            <w:tcBorders>
              <w:top w:val="single" w:sz="4" w:space="0" w:color="auto"/>
              <w:left w:val="nil"/>
              <w:bottom w:val="single" w:sz="4" w:space="0" w:color="auto"/>
              <w:right w:val="single" w:sz="4" w:space="0" w:color="auto"/>
            </w:tcBorders>
            <w:vAlign w:val="bottom"/>
          </w:tcPr>
          <w:p w14:paraId="2DE22175"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w:t>
            </w:r>
            <w:r>
              <w:rPr>
                <w:color w:val="000000"/>
                <w:sz w:val="18"/>
                <w:szCs w:val="18"/>
              </w:rPr>
              <w:t>70</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572A50BB"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2585</w:t>
            </w:r>
            <w:r>
              <w:rPr>
                <w:rFonts w:ascii="宋体" w:hAnsi="宋体" w:hint="eastAsia"/>
                <w:color w:val="000000"/>
                <w:kern w:val="0"/>
                <w:sz w:val="18"/>
              </w:rPr>
              <w:t>）</w:t>
            </w:r>
            <w:r>
              <w:rPr>
                <w:rFonts w:ascii="宋体" w:hAnsi="宋体" w:hint="eastAsia"/>
                <w:color w:val="000000"/>
                <w:kern w:val="0"/>
                <w:sz w:val="18"/>
              </w:rPr>
              <w:t xml:space="preserve"> </w:t>
            </w:r>
          </w:p>
        </w:tc>
        <w:tc>
          <w:tcPr>
            <w:tcW w:w="1843" w:type="dxa"/>
            <w:tcBorders>
              <w:top w:val="single" w:sz="4" w:space="0" w:color="auto"/>
              <w:left w:val="nil"/>
              <w:bottom w:val="single" w:sz="4" w:space="0" w:color="auto"/>
              <w:right w:val="single" w:sz="4" w:space="0" w:color="auto"/>
            </w:tcBorders>
          </w:tcPr>
          <w:p w14:paraId="0D68095D" w14:textId="77777777" w:rsidR="00000000" w:rsidRDefault="007478C2">
            <w:pPr>
              <w:widowControl/>
              <w:jc w:val="center"/>
              <w:rPr>
                <w:rFonts w:ascii="宋体" w:hAnsi="宋体"/>
                <w:color w:val="000000"/>
                <w:kern w:val="0"/>
                <w:sz w:val="24"/>
              </w:rPr>
            </w:pPr>
            <w:r>
              <w:rPr>
                <w:rFonts w:ascii="宋体" w:hAnsi="宋体" w:hint="eastAsia"/>
                <w:color w:val="000000"/>
                <w:kern w:val="0"/>
                <w:sz w:val="18"/>
              </w:rPr>
              <w:t>（</w:t>
            </w:r>
            <w:r>
              <w:rPr>
                <w:rFonts w:ascii="宋体" w:hAnsi="宋体"/>
                <w:color w:val="000000"/>
                <w:kern w:val="0"/>
                <w:sz w:val="18"/>
              </w:rPr>
              <w:t>2586</w:t>
            </w:r>
            <w:r>
              <w:rPr>
                <w:rFonts w:ascii="宋体" w:hAnsi="宋体" w:hint="eastAsia"/>
                <w:color w:val="000000"/>
                <w:kern w:val="0"/>
                <w:sz w:val="18"/>
              </w:rPr>
              <w:t>）</w:t>
            </w:r>
            <w:r>
              <w:rPr>
                <w:rFonts w:ascii="宋体" w:hAnsi="宋体" w:hint="eastAsia"/>
                <w:color w:val="000000"/>
                <w:kern w:val="0"/>
                <w:sz w:val="18"/>
              </w:rPr>
              <w:t xml:space="preserve"> </w:t>
            </w:r>
          </w:p>
        </w:tc>
      </w:tr>
      <w:tr w:rsidR="00000000" w14:paraId="19091CA5" w14:textId="77777777">
        <w:trPr>
          <w:cantSplit/>
          <w:trHeight w:val="270"/>
          <w:jc w:val="center"/>
        </w:trPr>
        <w:tc>
          <w:tcPr>
            <w:tcW w:w="1620" w:type="dxa"/>
            <w:vMerge/>
            <w:tcBorders>
              <w:left w:val="single" w:sz="4" w:space="0" w:color="auto"/>
              <w:bottom w:val="single" w:sz="4" w:space="0" w:color="auto"/>
              <w:right w:val="single" w:sz="4" w:space="0" w:color="auto"/>
            </w:tcBorders>
            <w:vAlign w:val="center"/>
          </w:tcPr>
          <w:p w14:paraId="761EAEEE" w14:textId="77777777" w:rsidR="00000000" w:rsidRDefault="007478C2">
            <w:pPr>
              <w:widowControl/>
              <w:rPr>
                <w:rFonts w:ascii="宋体" w:hAnsi="宋体"/>
                <w:color w:val="000000"/>
                <w:kern w:val="0"/>
                <w:sz w:val="24"/>
              </w:rPr>
            </w:pPr>
          </w:p>
        </w:tc>
        <w:tc>
          <w:tcPr>
            <w:tcW w:w="2031" w:type="dxa"/>
            <w:tcBorders>
              <w:top w:val="single" w:sz="4" w:space="0" w:color="auto"/>
              <w:left w:val="nil"/>
              <w:bottom w:val="single" w:sz="4" w:space="0" w:color="auto"/>
              <w:right w:val="single" w:sz="4" w:space="0" w:color="auto"/>
            </w:tcBorders>
          </w:tcPr>
          <w:p w14:paraId="1229CCBC" w14:textId="77777777" w:rsidR="00000000" w:rsidRDefault="007478C2">
            <w:pPr>
              <w:widowControl/>
              <w:rPr>
                <w:rFonts w:ascii="宋体" w:hAnsi="宋体"/>
                <w:color w:val="000000"/>
                <w:kern w:val="0"/>
                <w:sz w:val="24"/>
              </w:rPr>
            </w:pPr>
            <w:r>
              <w:rPr>
                <w:rFonts w:ascii="宋体" w:hAnsi="宋体" w:hint="eastAsia"/>
                <w:color w:val="000000"/>
                <w:kern w:val="0"/>
                <w:sz w:val="24"/>
              </w:rPr>
              <w:t>合计</w:t>
            </w:r>
          </w:p>
        </w:tc>
        <w:tc>
          <w:tcPr>
            <w:tcW w:w="1206" w:type="dxa"/>
            <w:tcBorders>
              <w:top w:val="single" w:sz="4" w:space="0" w:color="auto"/>
              <w:left w:val="nil"/>
              <w:bottom w:val="single" w:sz="4" w:space="0" w:color="auto"/>
              <w:right w:val="single" w:sz="4" w:space="0" w:color="auto"/>
            </w:tcBorders>
          </w:tcPr>
          <w:p w14:paraId="68A00DE7"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1783</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5F424D4E"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w:t>
            </w:r>
            <w:r>
              <w:rPr>
                <w:color w:val="000000"/>
                <w:sz w:val="18"/>
                <w:szCs w:val="18"/>
              </w:rPr>
              <w:t>1</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0D9C82E1"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1784</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4855A789" w14:textId="77777777" w:rsidR="00000000" w:rsidRDefault="007478C2">
            <w:pPr>
              <w:widowControl/>
              <w:jc w:val="cente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1785</w:t>
            </w:r>
            <w:r>
              <w:rPr>
                <w:rFonts w:ascii="宋体" w:hAnsi="宋体" w:hint="eastAsia"/>
                <w:color w:val="000000"/>
                <w:kern w:val="0"/>
                <w:sz w:val="18"/>
              </w:rPr>
              <w:t>）</w:t>
            </w:r>
          </w:p>
        </w:tc>
      </w:tr>
      <w:tr w:rsidR="00000000" w14:paraId="3858A489"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0D9CB2AC" w14:textId="77777777" w:rsidR="00000000" w:rsidRDefault="007478C2">
            <w:pPr>
              <w:widowControl/>
              <w:rPr>
                <w:rFonts w:ascii="宋体" w:hAnsi="宋体"/>
                <w:color w:val="000000"/>
                <w:kern w:val="0"/>
                <w:sz w:val="24"/>
              </w:rPr>
            </w:pPr>
            <w:r>
              <w:rPr>
                <w:rFonts w:ascii="宋体" w:hAnsi="宋体" w:hint="eastAsia"/>
                <w:color w:val="000000"/>
                <w:kern w:val="0"/>
                <w:sz w:val="24"/>
              </w:rPr>
              <w:t>资产支持证券</w:t>
            </w:r>
          </w:p>
        </w:tc>
        <w:tc>
          <w:tcPr>
            <w:tcW w:w="1206" w:type="dxa"/>
            <w:tcBorders>
              <w:top w:val="single" w:sz="4" w:space="0" w:color="auto"/>
              <w:left w:val="nil"/>
              <w:bottom w:val="single" w:sz="4" w:space="0" w:color="auto"/>
              <w:right w:val="single" w:sz="4" w:space="0" w:color="auto"/>
            </w:tcBorders>
          </w:tcPr>
          <w:p w14:paraId="4F7F23F6"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1786</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5B93660A"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6572</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40BE6706"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1787</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63831F67"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1788</w:t>
            </w:r>
            <w:r>
              <w:rPr>
                <w:rFonts w:ascii="宋体" w:hAnsi="宋体" w:hint="eastAsia"/>
                <w:color w:val="000000"/>
                <w:kern w:val="0"/>
                <w:sz w:val="18"/>
              </w:rPr>
              <w:t>）</w:t>
            </w:r>
          </w:p>
        </w:tc>
      </w:tr>
      <w:tr w:rsidR="00000000" w14:paraId="5AFE6CAE" w14:textId="77777777">
        <w:trPr>
          <w:trHeight w:val="270"/>
          <w:jc w:val="center"/>
        </w:trPr>
        <w:tc>
          <w:tcPr>
            <w:tcW w:w="3651" w:type="dxa"/>
            <w:gridSpan w:val="2"/>
            <w:tcBorders>
              <w:top w:val="single" w:sz="4" w:space="0" w:color="auto"/>
              <w:left w:val="single" w:sz="4" w:space="0" w:color="auto"/>
              <w:bottom w:val="single" w:sz="4" w:space="0" w:color="auto"/>
              <w:right w:val="single" w:sz="4" w:space="0" w:color="auto"/>
            </w:tcBorders>
            <w:vAlign w:val="center"/>
          </w:tcPr>
          <w:p w14:paraId="3BACE7BF"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合计</w:t>
            </w:r>
          </w:p>
        </w:tc>
        <w:tc>
          <w:tcPr>
            <w:tcW w:w="1206" w:type="dxa"/>
            <w:tcBorders>
              <w:top w:val="single" w:sz="4" w:space="0" w:color="auto"/>
              <w:left w:val="nil"/>
              <w:bottom w:val="single" w:sz="4" w:space="0" w:color="auto"/>
              <w:right w:val="single" w:sz="4" w:space="0" w:color="auto"/>
            </w:tcBorders>
          </w:tcPr>
          <w:p w14:paraId="73436B44"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1795</w:t>
            </w:r>
            <w:r>
              <w:rPr>
                <w:rFonts w:ascii="宋体" w:hAnsi="宋体" w:hint="eastAsia"/>
                <w:color w:val="000000"/>
                <w:kern w:val="0"/>
                <w:sz w:val="18"/>
              </w:rPr>
              <w:t>）</w:t>
            </w:r>
          </w:p>
        </w:tc>
        <w:tc>
          <w:tcPr>
            <w:tcW w:w="1353" w:type="dxa"/>
            <w:tcBorders>
              <w:top w:val="single" w:sz="4" w:space="0" w:color="auto"/>
              <w:left w:val="nil"/>
              <w:bottom w:val="single" w:sz="4" w:space="0" w:color="auto"/>
              <w:right w:val="single" w:sz="4" w:space="0" w:color="auto"/>
            </w:tcBorders>
            <w:vAlign w:val="bottom"/>
          </w:tcPr>
          <w:p w14:paraId="7C770A95" w14:textId="77777777" w:rsidR="00000000" w:rsidRDefault="007478C2">
            <w:pPr>
              <w:widowControl/>
              <w:jc w:val="center"/>
              <w:rPr>
                <w:rFonts w:ascii="宋体" w:hAnsi="宋体"/>
                <w:color w:val="000000"/>
                <w:kern w:val="0"/>
                <w:sz w:val="18"/>
              </w:rPr>
            </w:pPr>
            <w:r>
              <w:rPr>
                <w:rFonts w:hint="eastAsia"/>
                <w:color w:val="000000"/>
                <w:sz w:val="18"/>
                <w:szCs w:val="18"/>
              </w:rPr>
              <w:t>（</w:t>
            </w:r>
            <w:r>
              <w:rPr>
                <w:rFonts w:hint="eastAsia"/>
                <w:color w:val="000000"/>
                <w:sz w:val="18"/>
                <w:szCs w:val="18"/>
              </w:rPr>
              <w:t>657</w:t>
            </w:r>
            <w:r>
              <w:rPr>
                <w:color w:val="000000"/>
                <w:sz w:val="18"/>
                <w:szCs w:val="18"/>
              </w:rPr>
              <w:t>5</w:t>
            </w:r>
            <w:r>
              <w:rPr>
                <w:rFonts w:hint="eastAsia"/>
                <w:color w:val="000000"/>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7DDDF222"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1796</w:t>
            </w:r>
            <w:r>
              <w:rPr>
                <w:rFonts w:ascii="宋体" w:hAnsi="宋体" w:hint="eastAsia"/>
                <w:color w:val="000000"/>
                <w:kern w:val="0"/>
                <w:sz w:val="18"/>
              </w:rPr>
              <w:t>）</w:t>
            </w:r>
          </w:p>
        </w:tc>
        <w:tc>
          <w:tcPr>
            <w:tcW w:w="1843" w:type="dxa"/>
            <w:tcBorders>
              <w:top w:val="single" w:sz="4" w:space="0" w:color="auto"/>
              <w:left w:val="nil"/>
              <w:bottom w:val="single" w:sz="4" w:space="0" w:color="auto"/>
              <w:right w:val="single" w:sz="4" w:space="0" w:color="auto"/>
            </w:tcBorders>
          </w:tcPr>
          <w:p w14:paraId="469EF3DE" w14:textId="77777777" w:rsidR="00000000" w:rsidRDefault="007478C2">
            <w:pPr>
              <w:widowControl/>
              <w:jc w:val="center"/>
              <w:rPr>
                <w:rFonts w:ascii="宋体" w:hAnsi="宋体"/>
                <w:b/>
                <w:color w:val="000000"/>
                <w:kern w:val="0"/>
                <w:sz w:val="24"/>
              </w:rPr>
            </w:pPr>
            <w:r>
              <w:rPr>
                <w:rFonts w:ascii="宋体" w:hAnsi="宋体" w:hint="eastAsia"/>
                <w:color w:val="000000"/>
                <w:kern w:val="0"/>
                <w:sz w:val="18"/>
              </w:rPr>
              <w:t>（</w:t>
            </w:r>
            <w:r>
              <w:rPr>
                <w:rFonts w:ascii="宋体" w:hAnsi="宋体" w:hint="eastAsia"/>
                <w:color w:val="000000"/>
                <w:kern w:val="0"/>
                <w:sz w:val="18"/>
              </w:rPr>
              <w:t>1797</w:t>
            </w:r>
            <w:r>
              <w:rPr>
                <w:rFonts w:ascii="宋体" w:hAnsi="宋体" w:hint="eastAsia"/>
                <w:color w:val="000000"/>
                <w:kern w:val="0"/>
                <w:sz w:val="18"/>
              </w:rPr>
              <w:t>）</w:t>
            </w:r>
          </w:p>
        </w:tc>
      </w:tr>
    </w:tbl>
    <w:p w14:paraId="6D9C31AA" w14:textId="77777777" w:rsidR="00000000" w:rsidRDefault="007478C2">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 xml:space="preserve">: </w:t>
      </w:r>
      <w:r>
        <w:rPr>
          <w:rFonts w:ascii="宋体" w:hAnsi="宋体" w:hint="eastAsia"/>
          <w:color w:val="000000"/>
          <w:kern w:val="0"/>
          <w:sz w:val="18"/>
        </w:rPr>
        <w:t>（</w:t>
      </w:r>
      <w:r>
        <w:rPr>
          <w:rFonts w:ascii="宋体" w:hAnsi="宋体" w:hint="eastAsia"/>
          <w:color w:val="000000"/>
          <w:kern w:val="0"/>
          <w:sz w:val="18"/>
        </w:rPr>
        <w:t>0715</w:t>
      </w:r>
      <w:r>
        <w:rPr>
          <w:rFonts w:ascii="宋体" w:hAnsi="宋体" w:hint="eastAsia"/>
          <w:color w:val="000000"/>
          <w:kern w:val="0"/>
          <w:sz w:val="18"/>
        </w:rPr>
        <w:t>）</w:t>
      </w:r>
    </w:p>
    <w:p w14:paraId="1C2A3A86" w14:textId="77777777" w:rsidR="00000000" w:rsidRDefault="007478C2">
      <w:pPr>
        <w:rPr>
          <w:rFonts w:ascii="宋体" w:hAnsi="宋体"/>
          <w:color w:val="000000"/>
          <w:kern w:val="0"/>
          <w:sz w:val="18"/>
        </w:rPr>
      </w:pPr>
    </w:p>
    <w:p w14:paraId="1B13F296" w14:textId="77777777" w:rsidR="00000000" w:rsidRDefault="007478C2">
      <w:pPr>
        <w:outlineLvl w:val="3"/>
        <w:rPr>
          <w:rFonts w:ascii="宋体" w:hAnsi="宋体"/>
          <w:b/>
          <w:color w:val="000000"/>
          <w:sz w:val="24"/>
        </w:rPr>
      </w:pPr>
      <w:r>
        <w:rPr>
          <w:rFonts w:ascii="宋体" w:hAnsi="宋体" w:hint="eastAsia"/>
          <w:b/>
          <w:color w:val="000000"/>
          <w:sz w:val="24"/>
        </w:rPr>
        <w:t xml:space="preserve">7.4.7.3 </w:t>
      </w:r>
      <w:r>
        <w:rPr>
          <w:rFonts w:ascii="宋体" w:hAnsi="宋体" w:hint="eastAsia"/>
          <w:b/>
          <w:color w:val="000000"/>
          <w:sz w:val="24"/>
        </w:rPr>
        <w:t>衍生金融资产</w:t>
      </w:r>
      <w:r>
        <w:rPr>
          <w:rFonts w:ascii="宋体" w:hAnsi="宋体" w:hint="eastAsia"/>
          <w:b/>
          <w:color w:val="000000"/>
          <w:sz w:val="24"/>
        </w:rPr>
        <w:t>/</w:t>
      </w:r>
      <w:r>
        <w:rPr>
          <w:rFonts w:ascii="宋体" w:hAnsi="宋体" w:hint="eastAsia"/>
          <w:b/>
          <w:color w:val="000000"/>
          <w:sz w:val="24"/>
        </w:rPr>
        <w:t>负债</w:t>
      </w:r>
      <w:r>
        <w:rPr>
          <w:rStyle w:val="FootnoteReference"/>
          <w:rFonts w:ascii="宋体" w:hAnsi="宋体"/>
          <w:b/>
          <w:color w:val="000000"/>
          <w:sz w:val="24"/>
        </w:rPr>
        <w:footnoteReference w:id="132"/>
      </w:r>
    </w:p>
    <w:p w14:paraId="674E180A" w14:textId="77777777" w:rsidR="00000000" w:rsidRDefault="007478C2">
      <w:pPr>
        <w:outlineLvl w:val="3"/>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 xml:space="preserve">4.7.3.1 </w:t>
      </w:r>
      <w:r>
        <w:rPr>
          <w:rFonts w:ascii="Arial" w:hAnsi="Arial" w:cs="Arial" w:hint="eastAsia"/>
          <w:b/>
          <w:color w:val="000000"/>
          <w:sz w:val="24"/>
          <w:szCs w:val="24"/>
        </w:rPr>
        <w:t>衍生金融资产</w:t>
      </w:r>
      <w:r>
        <w:rPr>
          <w:rFonts w:ascii="Arial" w:hAnsi="Arial" w:cs="Arial" w:hint="eastAsia"/>
          <w:b/>
          <w:color w:val="000000"/>
          <w:sz w:val="24"/>
          <w:szCs w:val="24"/>
        </w:rPr>
        <w:t>/</w:t>
      </w:r>
      <w:r>
        <w:rPr>
          <w:rFonts w:ascii="Arial" w:hAnsi="Arial" w:cs="Arial" w:hint="eastAsia"/>
          <w:b/>
          <w:color w:val="000000"/>
          <w:sz w:val="24"/>
          <w:szCs w:val="24"/>
        </w:rPr>
        <w:t>负</w:t>
      </w:r>
      <w:r>
        <w:rPr>
          <w:rFonts w:ascii="Arial" w:hAnsi="Arial" w:cs="Arial" w:hint="eastAsia"/>
          <w:b/>
          <w:color w:val="000000"/>
          <w:sz w:val="24"/>
          <w:szCs w:val="24"/>
        </w:rPr>
        <w:t>债期末余额</w:t>
      </w:r>
    </w:p>
    <w:p w14:paraId="39FD36A3" w14:textId="77777777" w:rsidR="00000000" w:rsidRDefault="007478C2">
      <w:pPr>
        <w:wordWrap w:val="0"/>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1711"/>
        <w:gridCol w:w="1260"/>
        <w:gridCol w:w="1440"/>
        <w:gridCol w:w="1030"/>
      </w:tblGrid>
      <w:tr w:rsidR="00000000" w14:paraId="65388881" w14:textId="77777777">
        <w:trPr>
          <w:cantSplit/>
          <w:trHeight w:val="255"/>
          <w:jc w:val="center"/>
        </w:trPr>
        <w:tc>
          <w:tcPr>
            <w:tcW w:w="3256" w:type="dxa"/>
            <w:vMerge w:val="restart"/>
            <w:vAlign w:val="center"/>
          </w:tcPr>
          <w:p w14:paraId="4225E07C" w14:textId="77777777" w:rsidR="00000000" w:rsidRDefault="007478C2">
            <w:pPr>
              <w:widowControl/>
              <w:jc w:val="center"/>
              <w:rPr>
                <w:rFonts w:ascii="宋体" w:hAnsi="宋体"/>
                <w:kern w:val="0"/>
                <w:sz w:val="24"/>
              </w:rPr>
            </w:pPr>
            <w:r>
              <w:rPr>
                <w:rFonts w:ascii="宋体" w:hAnsi="宋体" w:hint="eastAsia"/>
                <w:kern w:val="0"/>
                <w:sz w:val="24"/>
              </w:rPr>
              <w:t>项目</w:t>
            </w:r>
          </w:p>
        </w:tc>
        <w:tc>
          <w:tcPr>
            <w:tcW w:w="5441" w:type="dxa"/>
            <w:gridSpan w:val="4"/>
            <w:vAlign w:val="center"/>
          </w:tcPr>
          <w:p w14:paraId="4221C3A6" w14:textId="77777777" w:rsidR="00000000" w:rsidRDefault="007478C2">
            <w:pPr>
              <w:widowControl/>
              <w:jc w:val="center"/>
              <w:rPr>
                <w:rFonts w:ascii="宋体" w:hAnsi="宋体"/>
                <w:sz w:val="24"/>
              </w:rPr>
            </w:pPr>
            <w:r>
              <w:rPr>
                <w:rFonts w:ascii="宋体" w:hAnsi="宋体" w:hint="eastAsia"/>
                <w:sz w:val="24"/>
              </w:rPr>
              <w:t>本期末</w:t>
            </w:r>
          </w:p>
          <w:p w14:paraId="245B7F8A" w14:textId="77777777" w:rsidR="00000000" w:rsidRDefault="007478C2">
            <w:pPr>
              <w:widowControl/>
              <w:jc w:val="center"/>
              <w:rPr>
                <w:rFonts w:ascii="宋体" w:hAnsi="宋体"/>
                <w:kern w:val="0"/>
                <w:sz w:val="24"/>
                <w:u w:val="single"/>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2F59C383" w14:textId="77777777">
        <w:trPr>
          <w:cantSplit/>
          <w:trHeight w:val="270"/>
          <w:jc w:val="center"/>
        </w:trPr>
        <w:tc>
          <w:tcPr>
            <w:tcW w:w="3256" w:type="dxa"/>
            <w:vMerge/>
            <w:vAlign w:val="center"/>
          </w:tcPr>
          <w:p w14:paraId="44D99F9E" w14:textId="77777777" w:rsidR="00000000" w:rsidRDefault="007478C2">
            <w:pPr>
              <w:widowControl/>
              <w:jc w:val="center"/>
              <w:rPr>
                <w:rFonts w:ascii="宋体" w:hAnsi="宋体"/>
                <w:kern w:val="0"/>
                <w:sz w:val="24"/>
              </w:rPr>
            </w:pPr>
          </w:p>
        </w:tc>
        <w:tc>
          <w:tcPr>
            <w:tcW w:w="1711" w:type="dxa"/>
            <w:vMerge w:val="restart"/>
            <w:vAlign w:val="center"/>
          </w:tcPr>
          <w:p w14:paraId="6BCD59AC" w14:textId="77777777" w:rsidR="00000000" w:rsidRDefault="007478C2">
            <w:pPr>
              <w:widowControl/>
              <w:jc w:val="center"/>
              <w:rPr>
                <w:rFonts w:ascii="宋体" w:hAnsi="宋体"/>
                <w:kern w:val="0"/>
                <w:sz w:val="24"/>
              </w:rPr>
            </w:pPr>
            <w:r>
              <w:rPr>
                <w:rFonts w:ascii="宋体" w:hAnsi="宋体" w:hint="eastAsia"/>
                <w:kern w:val="0"/>
                <w:sz w:val="24"/>
              </w:rPr>
              <w:t>合同</w:t>
            </w:r>
            <w:r>
              <w:rPr>
                <w:rFonts w:ascii="宋体" w:hAnsi="宋体" w:hint="eastAsia"/>
                <w:kern w:val="0"/>
                <w:sz w:val="24"/>
              </w:rPr>
              <w:t>/</w:t>
            </w:r>
            <w:r>
              <w:rPr>
                <w:rFonts w:ascii="宋体" w:hAnsi="宋体" w:hint="eastAsia"/>
                <w:kern w:val="0"/>
                <w:sz w:val="24"/>
              </w:rPr>
              <w:t>名义</w:t>
            </w:r>
          </w:p>
          <w:p w14:paraId="3FF5FD31" w14:textId="77777777" w:rsidR="00000000" w:rsidRDefault="007478C2">
            <w:pPr>
              <w:widowControl/>
              <w:jc w:val="center"/>
              <w:rPr>
                <w:rFonts w:ascii="宋体" w:hAnsi="宋体"/>
                <w:kern w:val="0"/>
                <w:sz w:val="24"/>
              </w:rPr>
            </w:pPr>
            <w:r>
              <w:rPr>
                <w:rFonts w:ascii="宋体" w:hAnsi="宋体" w:hint="eastAsia"/>
                <w:kern w:val="0"/>
                <w:sz w:val="24"/>
              </w:rPr>
              <w:t>金额</w:t>
            </w:r>
          </w:p>
        </w:tc>
        <w:tc>
          <w:tcPr>
            <w:tcW w:w="2700" w:type="dxa"/>
            <w:gridSpan w:val="2"/>
            <w:vAlign w:val="center"/>
          </w:tcPr>
          <w:p w14:paraId="5AFF153E" w14:textId="77777777" w:rsidR="00000000" w:rsidRDefault="007478C2">
            <w:pPr>
              <w:widowControl/>
              <w:jc w:val="center"/>
              <w:rPr>
                <w:rFonts w:ascii="宋体" w:hAnsi="宋体"/>
                <w:kern w:val="0"/>
                <w:sz w:val="24"/>
              </w:rPr>
            </w:pPr>
            <w:r>
              <w:rPr>
                <w:rFonts w:ascii="宋体" w:hAnsi="宋体" w:hint="eastAsia"/>
                <w:kern w:val="0"/>
                <w:sz w:val="24"/>
              </w:rPr>
              <w:t>公允价值</w:t>
            </w:r>
          </w:p>
        </w:tc>
        <w:tc>
          <w:tcPr>
            <w:tcW w:w="1030" w:type="dxa"/>
            <w:vMerge w:val="restart"/>
            <w:vAlign w:val="center"/>
          </w:tcPr>
          <w:p w14:paraId="06DEE091" w14:textId="77777777" w:rsidR="00000000" w:rsidRDefault="007478C2">
            <w:pPr>
              <w:widowControl/>
              <w:jc w:val="center"/>
              <w:rPr>
                <w:rFonts w:ascii="宋体" w:hAnsi="宋体"/>
                <w:kern w:val="0"/>
                <w:sz w:val="24"/>
              </w:rPr>
            </w:pPr>
            <w:r>
              <w:rPr>
                <w:rFonts w:ascii="宋体" w:hAnsi="宋体" w:hint="eastAsia"/>
                <w:kern w:val="0"/>
                <w:sz w:val="24"/>
              </w:rPr>
              <w:t>备注</w:t>
            </w:r>
          </w:p>
        </w:tc>
      </w:tr>
      <w:tr w:rsidR="00000000" w14:paraId="2BD8441F" w14:textId="77777777">
        <w:trPr>
          <w:trHeight w:val="270"/>
          <w:jc w:val="center"/>
        </w:trPr>
        <w:tc>
          <w:tcPr>
            <w:tcW w:w="3256" w:type="dxa"/>
            <w:vMerge/>
            <w:vAlign w:val="center"/>
          </w:tcPr>
          <w:p w14:paraId="21AE5235" w14:textId="77777777" w:rsidR="00000000" w:rsidRDefault="007478C2">
            <w:pPr>
              <w:widowControl/>
              <w:rPr>
                <w:rFonts w:ascii="宋体" w:hAnsi="宋体"/>
                <w:kern w:val="0"/>
                <w:sz w:val="24"/>
              </w:rPr>
            </w:pPr>
          </w:p>
        </w:tc>
        <w:tc>
          <w:tcPr>
            <w:tcW w:w="1711" w:type="dxa"/>
            <w:vMerge/>
            <w:vAlign w:val="center"/>
          </w:tcPr>
          <w:p w14:paraId="37947806" w14:textId="77777777" w:rsidR="00000000" w:rsidRDefault="007478C2">
            <w:pPr>
              <w:widowControl/>
              <w:jc w:val="center"/>
              <w:rPr>
                <w:rFonts w:ascii="宋体" w:hAnsi="宋体"/>
                <w:b/>
                <w:kern w:val="0"/>
                <w:sz w:val="24"/>
              </w:rPr>
            </w:pPr>
          </w:p>
        </w:tc>
        <w:tc>
          <w:tcPr>
            <w:tcW w:w="1260" w:type="dxa"/>
            <w:vAlign w:val="center"/>
          </w:tcPr>
          <w:p w14:paraId="55CD3D91" w14:textId="77777777" w:rsidR="00000000" w:rsidRDefault="007478C2">
            <w:pPr>
              <w:widowControl/>
              <w:jc w:val="center"/>
              <w:rPr>
                <w:rFonts w:ascii="宋体" w:hAnsi="宋体"/>
                <w:kern w:val="0"/>
                <w:sz w:val="24"/>
              </w:rPr>
            </w:pPr>
            <w:r>
              <w:rPr>
                <w:rFonts w:ascii="宋体" w:hAnsi="宋体" w:hint="eastAsia"/>
                <w:kern w:val="0"/>
                <w:sz w:val="24"/>
              </w:rPr>
              <w:t>资产</w:t>
            </w:r>
          </w:p>
        </w:tc>
        <w:tc>
          <w:tcPr>
            <w:tcW w:w="1440" w:type="dxa"/>
            <w:vAlign w:val="center"/>
          </w:tcPr>
          <w:p w14:paraId="3DBFD724" w14:textId="77777777" w:rsidR="00000000" w:rsidRDefault="007478C2">
            <w:pPr>
              <w:widowControl/>
              <w:jc w:val="center"/>
              <w:rPr>
                <w:rFonts w:ascii="宋体" w:hAnsi="宋体"/>
                <w:kern w:val="0"/>
                <w:sz w:val="24"/>
              </w:rPr>
            </w:pPr>
            <w:r>
              <w:rPr>
                <w:rFonts w:ascii="宋体" w:hAnsi="宋体" w:hint="eastAsia"/>
                <w:kern w:val="0"/>
                <w:sz w:val="24"/>
              </w:rPr>
              <w:t>负债</w:t>
            </w:r>
          </w:p>
        </w:tc>
        <w:tc>
          <w:tcPr>
            <w:tcW w:w="1030" w:type="dxa"/>
            <w:vMerge/>
          </w:tcPr>
          <w:p w14:paraId="03AD5666" w14:textId="77777777" w:rsidR="00000000" w:rsidRDefault="007478C2">
            <w:pPr>
              <w:widowControl/>
              <w:jc w:val="center"/>
              <w:rPr>
                <w:rFonts w:ascii="宋体" w:hAnsi="宋体"/>
                <w:kern w:val="0"/>
                <w:sz w:val="24"/>
              </w:rPr>
            </w:pPr>
          </w:p>
        </w:tc>
      </w:tr>
      <w:tr w:rsidR="00000000" w14:paraId="7687534B" w14:textId="77777777">
        <w:trPr>
          <w:trHeight w:val="270"/>
          <w:jc w:val="center"/>
        </w:trPr>
        <w:tc>
          <w:tcPr>
            <w:tcW w:w="3256" w:type="dxa"/>
            <w:vAlign w:val="center"/>
          </w:tcPr>
          <w:p w14:paraId="22BA3487" w14:textId="77777777" w:rsidR="00000000" w:rsidRDefault="007478C2">
            <w:pPr>
              <w:widowControl/>
              <w:rPr>
                <w:rFonts w:ascii="宋体" w:hAnsi="宋体"/>
                <w:kern w:val="0"/>
                <w:sz w:val="24"/>
              </w:rPr>
            </w:pPr>
            <w:r>
              <w:rPr>
                <w:rFonts w:ascii="宋体" w:hAnsi="宋体" w:hint="eastAsia"/>
                <w:kern w:val="0"/>
                <w:sz w:val="24"/>
              </w:rPr>
              <w:t>利率衍生工具</w:t>
            </w:r>
          </w:p>
        </w:tc>
        <w:tc>
          <w:tcPr>
            <w:tcW w:w="1711" w:type="dxa"/>
            <w:vAlign w:val="center"/>
          </w:tcPr>
          <w:p w14:paraId="5C7DDBA9"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1800</w:t>
            </w:r>
            <w:r>
              <w:rPr>
                <w:rFonts w:ascii="宋体" w:hAnsi="宋体" w:hint="eastAsia"/>
                <w:kern w:val="0"/>
                <w:sz w:val="18"/>
              </w:rPr>
              <w:t>）</w:t>
            </w:r>
          </w:p>
        </w:tc>
        <w:tc>
          <w:tcPr>
            <w:tcW w:w="1260" w:type="dxa"/>
          </w:tcPr>
          <w:p w14:paraId="6360BA35"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1801</w:t>
            </w:r>
            <w:r>
              <w:rPr>
                <w:rFonts w:ascii="宋体" w:hAnsi="宋体" w:hint="eastAsia"/>
                <w:kern w:val="0"/>
                <w:sz w:val="18"/>
              </w:rPr>
              <w:t>）</w:t>
            </w:r>
          </w:p>
        </w:tc>
        <w:tc>
          <w:tcPr>
            <w:tcW w:w="1440" w:type="dxa"/>
          </w:tcPr>
          <w:p w14:paraId="10D47EF7"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1802</w:t>
            </w:r>
            <w:r>
              <w:rPr>
                <w:rFonts w:ascii="宋体" w:hAnsi="宋体" w:hint="eastAsia"/>
                <w:kern w:val="0"/>
                <w:sz w:val="18"/>
              </w:rPr>
              <w:t>）</w:t>
            </w:r>
          </w:p>
        </w:tc>
        <w:tc>
          <w:tcPr>
            <w:tcW w:w="1030" w:type="dxa"/>
          </w:tcPr>
          <w:p w14:paraId="431778EF" w14:textId="77777777" w:rsidR="00000000" w:rsidRDefault="007478C2">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2056</w:t>
            </w:r>
            <w:r>
              <w:rPr>
                <w:rFonts w:ascii="宋体" w:hAnsi="宋体" w:hint="eastAsia"/>
                <w:kern w:val="0"/>
                <w:sz w:val="18"/>
              </w:rPr>
              <w:t>）</w:t>
            </w:r>
          </w:p>
        </w:tc>
      </w:tr>
      <w:tr w:rsidR="00000000" w14:paraId="581020EB" w14:textId="77777777">
        <w:trPr>
          <w:trHeight w:val="270"/>
          <w:jc w:val="center"/>
        </w:trPr>
        <w:tc>
          <w:tcPr>
            <w:tcW w:w="3256" w:type="dxa"/>
            <w:vAlign w:val="center"/>
          </w:tcPr>
          <w:p w14:paraId="409368B8" w14:textId="77777777" w:rsidR="00000000" w:rsidRDefault="007478C2">
            <w:pPr>
              <w:widowControl/>
              <w:ind w:firstLineChars="100" w:firstLine="240"/>
              <w:rPr>
                <w:rFonts w:ascii="宋体" w:hAnsi="宋体"/>
                <w:kern w:val="0"/>
                <w:sz w:val="24"/>
              </w:rPr>
            </w:pPr>
            <w:r>
              <w:rPr>
                <w:rFonts w:ascii="宋体" w:hAnsi="宋体" w:hint="eastAsia"/>
                <w:kern w:val="0"/>
                <w:sz w:val="24"/>
              </w:rPr>
              <w:t>（工具</w:t>
            </w:r>
            <w:r>
              <w:rPr>
                <w:rFonts w:ascii="宋体" w:hAnsi="宋体" w:hint="eastAsia"/>
                <w:kern w:val="0"/>
                <w:sz w:val="24"/>
              </w:rPr>
              <w:t>1</w:t>
            </w:r>
            <w:r>
              <w:rPr>
                <w:rFonts w:ascii="宋体" w:hAnsi="宋体" w:hint="eastAsia"/>
                <w:kern w:val="0"/>
                <w:sz w:val="24"/>
              </w:rPr>
              <w:t>）</w:t>
            </w:r>
            <w:r>
              <w:rPr>
                <w:rStyle w:val="FootnoteReference"/>
                <w:rFonts w:ascii="宋体" w:hAnsi="宋体"/>
                <w:kern w:val="0"/>
                <w:sz w:val="24"/>
              </w:rPr>
              <w:footnoteReference w:id="133"/>
            </w:r>
          </w:p>
        </w:tc>
        <w:tc>
          <w:tcPr>
            <w:tcW w:w="1711" w:type="dxa"/>
          </w:tcPr>
          <w:p w14:paraId="72253A13" w14:textId="77777777" w:rsidR="00000000" w:rsidRDefault="007478C2">
            <w:pPr>
              <w:widowControl/>
              <w:jc w:val="center"/>
              <w:rPr>
                <w:rFonts w:ascii="宋体" w:hAnsi="宋体"/>
                <w:b/>
                <w:kern w:val="0"/>
                <w:sz w:val="24"/>
              </w:rPr>
            </w:pPr>
          </w:p>
        </w:tc>
        <w:tc>
          <w:tcPr>
            <w:tcW w:w="1260" w:type="dxa"/>
          </w:tcPr>
          <w:p w14:paraId="1931E5F0" w14:textId="77777777" w:rsidR="00000000" w:rsidRDefault="007478C2">
            <w:pPr>
              <w:widowControl/>
              <w:jc w:val="center"/>
              <w:rPr>
                <w:rFonts w:ascii="宋体" w:hAnsi="宋体"/>
                <w:b/>
                <w:kern w:val="0"/>
                <w:sz w:val="24"/>
              </w:rPr>
            </w:pPr>
          </w:p>
        </w:tc>
        <w:tc>
          <w:tcPr>
            <w:tcW w:w="1440" w:type="dxa"/>
          </w:tcPr>
          <w:p w14:paraId="2A4EE58E" w14:textId="77777777" w:rsidR="00000000" w:rsidRDefault="007478C2">
            <w:pPr>
              <w:widowControl/>
              <w:jc w:val="center"/>
              <w:rPr>
                <w:rFonts w:ascii="宋体" w:hAnsi="宋体"/>
                <w:b/>
                <w:kern w:val="0"/>
                <w:sz w:val="24"/>
              </w:rPr>
            </w:pPr>
          </w:p>
        </w:tc>
        <w:tc>
          <w:tcPr>
            <w:tcW w:w="1030" w:type="dxa"/>
          </w:tcPr>
          <w:p w14:paraId="2FC9495C" w14:textId="77777777" w:rsidR="00000000" w:rsidRDefault="007478C2">
            <w:pPr>
              <w:widowControl/>
              <w:jc w:val="center"/>
              <w:rPr>
                <w:rFonts w:ascii="宋体" w:hAnsi="宋体"/>
                <w:b/>
                <w:kern w:val="0"/>
                <w:sz w:val="24"/>
              </w:rPr>
            </w:pPr>
          </w:p>
        </w:tc>
      </w:tr>
      <w:tr w:rsidR="00000000" w14:paraId="1A4727EF" w14:textId="77777777">
        <w:trPr>
          <w:trHeight w:val="270"/>
          <w:jc w:val="center"/>
        </w:trPr>
        <w:tc>
          <w:tcPr>
            <w:tcW w:w="3256" w:type="dxa"/>
            <w:vAlign w:val="center"/>
          </w:tcPr>
          <w:p w14:paraId="7DCBB0AF" w14:textId="77777777" w:rsidR="00000000" w:rsidRDefault="007478C2">
            <w:pPr>
              <w:widowControl/>
              <w:ind w:firstLineChars="100" w:firstLine="240"/>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1804</w:t>
            </w:r>
            <w:r>
              <w:rPr>
                <w:rFonts w:ascii="宋体" w:hAnsi="宋体" w:hint="eastAsia"/>
                <w:kern w:val="0"/>
                <w:sz w:val="18"/>
              </w:rPr>
              <w:t>）</w:t>
            </w:r>
          </w:p>
        </w:tc>
        <w:tc>
          <w:tcPr>
            <w:tcW w:w="1711" w:type="dxa"/>
          </w:tcPr>
          <w:p w14:paraId="0A461733"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1805</w:t>
            </w:r>
            <w:r>
              <w:rPr>
                <w:rFonts w:ascii="宋体" w:hAnsi="宋体" w:hint="eastAsia"/>
                <w:kern w:val="0"/>
                <w:sz w:val="18"/>
              </w:rPr>
              <w:t>）</w:t>
            </w:r>
          </w:p>
        </w:tc>
        <w:tc>
          <w:tcPr>
            <w:tcW w:w="1260" w:type="dxa"/>
          </w:tcPr>
          <w:p w14:paraId="3DF4A91D"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1806</w:t>
            </w:r>
            <w:r>
              <w:rPr>
                <w:rFonts w:ascii="宋体" w:hAnsi="宋体" w:hint="eastAsia"/>
                <w:kern w:val="0"/>
                <w:sz w:val="18"/>
              </w:rPr>
              <w:t>）</w:t>
            </w:r>
          </w:p>
        </w:tc>
        <w:tc>
          <w:tcPr>
            <w:tcW w:w="1440" w:type="dxa"/>
          </w:tcPr>
          <w:p w14:paraId="6E08901B"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1807</w:t>
            </w:r>
            <w:r>
              <w:rPr>
                <w:rFonts w:ascii="宋体" w:hAnsi="宋体" w:hint="eastAsia"/>
                <w:kern w:val="0"/>
                <w:sz w:val="18"/>
              </w:rPr>
              <w:t>）</w:t>
            </w:r>
          </w:p>
        </w:tc>
        <w:tc>
          <w:tcPr>
            <w:tcW w:w="1030" w:type="dxa"/>
          </w:tcPr>
          <w:p w14:paraId="598D3C17" w14:textId="77777777" w:rsidR="00000000" w:rsidRDefault="007478C2">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2057</w:t>
            </w:r>
            <w:r>
              <w:rPr>
                <w:rFonts w:ascii="宋体" w:hAnsi="宋体" w:hint="eastAsia"/>
                <w:kern w:val="0"/>
                <w:sz w:val="18"/>
              </w:rPr>
              <w:t>）</w:t>
            </w:r>
          </w:p>
        </w:tc>
      </w:tr>
      <w:tr w:rsidR="00000000" w14:paraId="3DF9797F" w14:textId="77777777">
        <w:trPr>
          <w:trHeight w:val="270"/>
          <w:jc w:val="center"/>
        </w:trPr>
        <w:tc>
          <w:tcPr>
            <w:tcW w:w="3256" w:type="dxa"/>
            <w:vAlign w:val="center"/>
          </w:tcPr>
          <w:p w14:paraId="36D3ACAE" w14:textId="77777777" w:rsidR="00000000" w:rsidRDefault="007478C2">
            <w:pPr>
              <w:widowControl/>
              <w:rPr>
                <w:rFonts w:ascii="宋体" w:hAnsi="宋体"/>
                <w:kern w:val="0"/>
                <w:sz w:val="24"/>
              </w:rPr>
            </w:pPr>
            <w:r>
              <w:rPr>
                <w:rFonts w:ascii="宋体" w:hAnsi="宋体" w:hint="eastAsia"/>
                <w:kern w:val="0"/>
                <w:sz w:val="24"/>
              </w:rPr>
              <w:t>货币衍生工具</w:t>
            </w:r>
          </w:p>
        </w:tc>
        <w:tc>
          <w:tcPr>
            <w:tcW w:w="1711" w:type="dxa"/>
          </w:tcPr>
          <w:p w14:paraId="7194532B"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1809</w:t>
            </w:r>
            <w:r>
              <w:rPr>
                <w:rFonts w:ascii="宋体" w:hAnsi="宋体" w:hint="eastAsia"/>
                <w:kern w:val="0"/>
                <w:sz w:val="18"/>
              </w:rPr>
              <w:t>）</w:t>
            </w:r>
          </w:p>
        </w:tc>
        <w:tc>
          <w:tcPr>
            <w:tcW w:w="1260" w:type="dxa"/>
          </w:tcPr>
          <w:p w14:paraId="62478F28"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1810</w:t>
            </w:r>
            <w:r>
              <w:rPr>
                <w:rFonts w:ascii="宋体" w:hAnsi="宋体" w:hint="eastAsia"/>
                <w:kern w:val="0"/>
                <w:sz w:val="18"/>
              </w:rPr>
              <w:t>）</w:t>
            </w:r>
          </w:p>
        </w:tc>
        <w:tc>
          <w:tcPr>
            <w:tcW w:w="1440" w:type="dxa"/>
          </w:tcPr>
          <w:p w14:paraId="6E4BD928"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1811</w:t>
            </w:r>
            <w:r>
              <w:rPr>
                <w:rFonts w:ascii="宋体" w:hAnsi="宋体" w:hint="eastAsia"/>
                <w:kern w:val="0"/>
                <w:sz w:val="18"/>
              </w:rPr>
              <w:t>）</w:t>
            </w:r>
          </w:p>
        </w:tc>
        <w:tc>
          <w:tcPr>
            <w:tcW w:w="1030" w:type="dxa"/>
          </w:tcPr>
          <w:p w14:paraId="6ED6B563" w14:textId="77777777" w:rsidR="00000000" w:rsidRDefault="007478C2">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2058</w:t>
            </w:r>
            <w:r>
              <w:rPr>
                <w:rFonts w:ascii="宋体" w:hAnsi="宋体" w:hint="eastAsia"/>
                <w:kern w:val="0"/>
                <w:sz w:val="18"/>
              </w:rPr>
              <w:t>）</w:t>
            </w:r>
          </w:p>
        </w:tc>
      </w:tr>
      <w:tr w:rsidR="00000000" w14:paraId="35A9C130" w14:textId="77777777">
        <w:trPr>
          <w:trHeight w:val="270"/>
          <w:jc w:val="center"/>
        </w:trPr>
        <w:tc>
          <w:tcPr>
            <w:tcW w:w="3256" w:type="dxa"/>
            <w:vAlign w:val="center"/>
          </w:tcPr>
          <w:p w14:paraId="26B6D195" w14:textId="77777777" w:rsidR="00000000" w:rsidRDefault="007478C2">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（工具</w:t>
            </w:r>
            <w:r>
              <w:rPr>
                <w:rFonts w:ascii="宋体" w:hAnsi="宋体" w:hint="eastAsia"/>
                <w:kern w:val="0"/>
                <w:sz w:val="24"/>
              </w:rPr>
              <w:t>1</w:t>
            </w:r>
            <w:r>
              <w:rPr>
                <w:rFonts w:ascii="宋体" w:hAnsi="宋体" w:hint="eastAsia"/>
                <w:kern w:val="0"/>
                <w:sz w:val="24"/>
              </w:rPr>
              <w:t>）</w:t>
            </w:r>
          </w:p>
        </w:tc>
        <w:tc>
          <w:tcPr>
            <w:tcW w:w="1711" w:type="dxa"/>
          </w:tcPr>
          <w:p w14:paraId="4E930FCE" w14:textId="77777777" w:rsidR="00000000" w:rsidRDefault="007478C2">
            <w:pPr>
              <w:widowControl/>
              <w:jc w:val="center"/>
              <w:rPr>
                <w:rFonts w:ascii="宋体" w:hAnsi="宋体"/>
                <w:b/>
                <w:kern w:val="0"/>
                <w:sz w:val="24"/>
              </w:rPr>
            </w:pPr>
          </w:p>
        </w:tc>
        <w:tc>
          <w:tcPr>
            <w:tcW w:w="1260" w:type="dxa"/>
          </w:tcPr>
          <w:p w14:paraId="7AD22108" w14:textId="77777777" w:rsidR="00000000" w:rsidRDefault="007478C2">
            <w:pPr>
              <w:widowControl/>
              <w:jc w:val="center"/>
              <w:rPr>
                <w:rFonts w:ascii="宋体" w:hAnsi="宋体"/>
                <w:b/>
                <w:kern w:val="0"/>
                <w:sz w:val="24"/>
              </w:rPr>
            </w:pPr>
          </w:p>
        </w:tc>
        <w:tc>
          <w:tcPr>
            <w:tcW w:w="1440" w:type="dxa"/>
          </w:tcPr>
          <w:p w14:paraId="6A4A2FE2" w14:textId="77777777" w:rsidR="00000000" w:rsidRDefault="007478C2">
            <w:pPr>
              <w:widowControl/>
              <w:jc w:val="center"/>
              <w:rPr>
                <w:rFonts w:ascii="宋体" w:hAnsi="宋体"/>
                <w:b/>
                <w:kern w:val="0"/>
                <w:sz w:val="24"/>
              </w:rPr>
            </w:pPr>
          </w:p>
        </w:tc>
        <w:tc>
          <w:tcPr>
            <w:tcW w:w="1030" w:type="dxa"/>
          </w:tcPr>
          <w:p w14:paraId="3B1BD43B" w14:textId="77777777" w:rsidR="00000000" w:rsidRDefault="007478C2">
            <w:pPr>
              <w:widowControl/>
              <w:jc w:val="center"/>
              <w:rPr>
                <w:rFonts w:ascii="宋体" w:hAnsi="宋体"/>
                <w:b/>
                <w:kern w:val="0"/>
                <w:sz w:val="24"/>
              </w:rPr>
            </w:pPr>
          </w:p>
        </w:tc>
      </w:tr>
      <w:tr w:rsidR="00000000" w14:paraId="33EFF4A4" w14:textId="77777777">
        <w:trPr>
          <w:trHeight w:val="270"/>
          <w:jc w:val="center"/>
        </w:trPr>
        <w:tc>
          <w:tcPr>
            <w:tcW w:w="3256" w:type="dxa"/>
            <w:vAlign w:val="center"/>
          </w:tcPr>
          <w:p w14:paraId="4C651B8A" w14:textId="77777777" w:rsidR="00000000" w:rsidRDefault="007478C2">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w:t>
            </w:r>
            <w:r>
              <w:rPr>
                <w:rFonts w:ascii="宋体" w:hAnsi="宋体" w:hint="eastAsia"/>
                <w:kern w:val="0"/>
                <w:sz w:val="18"/>
              </w:rPr>
              <w:t>（</w:t>
            </w:r>
            <w:r>
              <w:rPr>
                <w:rFonts w:ascii="宋体" w:hAnsi="宋体" w:hint="eastAsia"/>
                <w:kern w:val="0"/>
                <w:sz w:val="18"/>
              </w:rPr>
              <w:t>1813</w:t>
            </w:r>
            <w:r>
              <w:rPr>
                <w:rFonts w:ascii="宋体" w:hAnsi="宋体" w:hint="eastAsia"/>
                <w:kern w:val="0"/>
                <w:sz w:val="18"/>
              </w:rPr>
              <w:t>）</w:t>
            </w:r>
          </w:p>
        </w:tc>
        <w:tc>
          <w:tcPr>
            <w:tcW w:w="1711" w:type="dxa"/>
          </w:tcPr>
          <w:p w14:paraId="5DDE5373"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1814</w:t>
            </w:r>
            <w:r>
              <w:rPr>
                <w:rFonts w:ascii="宋体" w:hAnsi="宋体" w:hint="eastAsia"/>
                <w:kern w:val="0"/>
                <w:sz w:val="18"/>
              </w:rPr>
              <w:t>）</w:t>
            </w:r>
          </w:p>
        </w:tc>
        <w:tc>
          <w:tcPr>
            <w:tcW w:w="1260" w:type="dxa"/>
          </w:tcPr>
          <w:p w14:paraId="35344635"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1815</w:t>
            </w:r>
            <w:r>
              <w:rPr>
                <w:rFonts w:ascii="宋体" w:hAnsi="宋体" w:hint="eastAsia"/>
                <w:kern w:val="0"/>
                <w:sz w:val="18"/>
              </w:rPr>
              <w:t>）</w:t>
            </w:r>
          </w:p>
        </w:tc>
        <w:tc>
          <w:tcPr>
            <w:tcW w:w="1440" w:type="dxa"/>
          </w:tcPr>
          <w:p w14:paraId="31763A85"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1816</w:t>
            </w:r>
            <w:r>
              <w:rPr>
                <w:rFonts w:ascii="宋体" w:hAnsi="宋体" w:hint="eastAsia"/>
                <w:kern w:val="0"/>
                <w:sz w:val="18"/>
              </w:rPr>
              <w:t>）</w:t>
            </w:r>
          </w:p>
        </w:tc>
        <w:tc>
          <w:tcPr>
            <w:tcW w:w="1030" w:type="dxa"/>
          </w:tcPr>
          <w:p w14:paraId="1FAFBCF0" w14:textId="77777777" w:rsidR="00000000" w:rsidRDefault="007478C2">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2059</w:t>
            </w:r>
            <w:r>
              <w:rPr>
                <w:rFonts w:ascii="宋体" w:hAnsi="宋体" w:hint="eastAsia"/>
                <w:kern w:val="0"/>
                <w:sz w:val="18"/>
              </w:rPr>
              <w:t>）</w:t>
            </w:r>
          </w:p>
        </w:tc>
      </w:tr>
      <w:tr w:rsidR="00000000" w14:paraId="48146491" w14:textId="77777777">
        <w:trPr>
          <w:trHeight w:val="270"/>
          <w:jc w:val="center"/>
        </w:trPr>
        <w:tc>
          <w:tcPr>
            <w:tcW w:w="3256" w:type="dxa"/>
            <w:vAlign w:val="center"/>
          </w:tcPr>
          <w:p w14:paraId="17890CED" w14:textId="77777777" w:rsidR="00000000" w:rsidRDefault="007478C2">
            <w:pPr>
              <w:widowControl/>
              <w:rPr>
                <w:rFonts w:ascii="宋体" w:hAnsi="宋体"/>
                <w:kern w:val="0"/>
                <w:sz w:val="24"/>
              </w:rPr>
            </w:pPr>
            <w:r>
              <w:rPr>
                <w:rFonts w:ascii="宋体" w:hAnsi="宋体" w:hint="eastAsia"/>
                <w:kern w:val="0"/>
                <w:sz w:val="24"/>
              </w:rPr>
              <w:t>权益衍生工具</w:t>
            </w:r>
          </w:p>
        </w:tc>
        <w:tc>
          <w:tcPr>
            <w:tcW w:w="1711" w:type="dxa"/>
          </w:tcPr>
          <w:p w14:paraId="7FC18F4D"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1818</w:t>
            </w:r>
            <w:r>
              <w:rPr>
                <w:rFonts w:ascii="宋体" w:hAnsi="宋体" w:hint="eastAsia"/>
                <w:kern w:val="0"/>
                <w:sz w:val="18"/>
              </w:rPr>
              <w:t>）</w:t>
            </w:r>
          </w:p>
        </w:tc>
        <w:tc>
          <w:tcPr>
            <w:tcW w:w="1260" w:type="dxa"/>
          </w:tcPr>
          <w:p w14:paraId="3FA36772"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1819</w:t>
            </w:r>
            <w:r>
              <w:rPr>
                <w:rFonts w:ascii="宋体" w:hAnsi="宋体" w:hint="eastAsia"/>
                <w:kern w:val="0"/>
                <w:sz w:val="18"/>
              </w:rPr>
              <w:t>）</w:t>
            </w:r>
          </w:p>
        </w:tc>
        <w:tc>
          <w:tcPr>
            <w:tcW w:w="1440" w:type="dxa"/>
          </w:tcPr>
          <w:p w14:paraId="7AC45E98"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1820</w:t>
            </w:r>
            <w:r>
              <w:rPr>
                <w:rFonts w:ascii="宋体" w:hAnsi="宋体" w:hint="eastAsia"/>
                <w:kern w:val="0"/>
                <w:sz w:val="18"/>
              </w:rPr>
              <w:t>）</w:t>
            </w:r>
          </w:p>
        </w:tc>
        <w:tc>
          <w:tcPr>
            <w:tcW w:w="1030" w:type="dxa"/>
          </w:tcPr>
          <w:p w14:paraId="5A6DF9C8" w14:textId="77777777" w:rsidR="00000000" w:rsidRDefault="007478C2">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2060</w:t>
            </w:r>
            <w:r>
              <w:rPr>
                <w:rFonts w:ascii="宋体" w:hAnsi="宋体" w:hint="eastAsia"/>
                <w:kern w:val="0"/>
                <w:sz w:val="18"/>
              </w:rPr>
              <w:t>）</w:t>
            </w:r>
          </w:p>
        </w:tc>
      </w:tr>
      <w:tr w:rsidR="00000000" w14:paraId="14564F73" w14:textId="77777777">
        <w:trPr>
          <w:trHeight w:val="270"/>
          <w:jc w:val="center"/>
        </w:trPr>
        <w:tc>
          <w:tcPr>
            <w:tcW w:w="3256" w:type="dxa"/>
            <w:vAlign w:val="center"/>
          </w:tcPr>
          <w:p w14:paraId="5162F2A1" w14:textId="77777777" w:rsidR="00000000" w:rsidRDefault="007478C2">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（工具</w:t>
            </w:r>
            <w:r>
              <w:rPr>
                <w:rFonts w:ascii="宋体" w:hAnsi="宋体" w:hint="eastAsia"/>
                <w:kern w:val="0"/>
                <w:sz w:val="24"/>
              </w:rPr>
              <w:t>1</w:t>
            </w:r>
            <w:r>
              <w:rPr>
                <w:rFonts w:ascii="宋体" w:hAnsi="宋体" w:hint="eastAsia"/>
                <w:kern w:val="0"/>
                <w:sz w:val="24"/>
              </w:rPr>
              <w:t>）</w:t>
            </w:r>
          </w:p>
        </w:tc>
        <w:tc>
          <w:tcPr>
            <w:tcW w:w="1711" w:type="dxa"/>
          </w:tcPr>
          <w:p w14:paraId="5C02F02A" w14:textId="77777777" w:rsidR="00000000" w:rsidRDefault="007478C2">
            <w:pPr>
              <w:widowControl/>
              <w:jc w:val="center"/>
              <w:rPr>
                <w:rFonts w:ascii="宋体" w:hAnsi="宋体"/>
                <w:b/>
                <w:kern w:val="0"/>
                <w:sz w:val="24"/>
              </w:rPr>
            </w:pPr>
          </w:p>
        </w:tc>
        <w:tc>
          <w:tcPr>
            <w:tcW w:w="1260" w:type="dxa"/>
          </w:tcPr>
          <w:p w14:paraId="77C467C0" w14:textId="77777777" w:rsidR="00000000" w:rsidRDefault="007478C2">
            <w:pPr>
              <w:widowControl/>
              <w:jc w:val="center"/>
              <w:rPr>
                <w:rFonts w:ascii="宋体" w:hAnsi="宋体"/>
                <w:b/>
                <w:kern w:val="0"/>
                <w:sz w:val="24"/>
              </w:rPr>
            </w:pPr>
          </w:p>
        </w:tc>
        <w:tc>
          <w:tcPr>
            <w:tcW w:w="1440" w:type="dxa"/>
          </w:tcPr>
          <w:p w14:paraId="44CD318D" w14:textId="77777777" w:rsidR="00000000" w:rsidRDefault="007478C2">
            <w:pPr>
              <w:widowControl/>
              <w:jc w:val="center"/>
              <w:rPr>
                <w:rFonts w:ascii="宋体" w:hAnsi="宋体"/>
                <w:b/>
                <w:kern w:val="0"/>
                <w:sz w:val="24"/>
              </w:rPr>
            </w:pPr>
          </w:p>
        </w:tc>
        <w:tc>
          <w:tcPr>
            <w:tcW w:w="1030" w:type="dxa"/>
          </w:tcPr>
          <w:p w14:paraId="0EF2D15B" w14:textId="77777777" w:rsidR="00000000" w:rsidRDefault="007478C2">
            <w:pPr>
              <w:widowControl/>
              <w:jc w:val="center"/>
              <w:rPr>
                <w:rFonts w:ascii="宋体" w:hAnsi="宋体"/>
                <w:b/>
                <w:kern w:val="0"/>
                <w:sz w:val="24"/>
              </w:rPr>
            </w:pPr>
          </w:p>
        </w:tc>
      </w:tr>
      <w:tr w:rsidR="00000000" w14:paraId="732F492E" w14:textId="77777777">
        <w:trPr>
          <w:trHeight w:val="270"/>
          <w:jc w:val="center"/>
        </w:trPr>
        <w:tc>
          <w:tcPr>
            <w:tcW w:w="3256" w:type="dxa"/>
            <w:vAlign w:val="center"/>
          </w:tcPr>
          <w:p w14:paraId="4E32BBE1" w14:textId="77777777" w:rsidR="00000000" w:rsidRDefault="007478C2">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w:t>
            </w:r>
            <w:r>
              <w:rPr>
                <w:rFonts w:ascii="宋体" w:hAnsi="宋体" w:hint="eastAsia"/>
                <w:kern w:val="0"/>
                <w:sz w:val="18"/>
              </w:rPr>
              <w:t>（</w:t>
            </w:r>
            <w:r>
              <w:rPr>
                <w:rFonts w:ascii="宋体" w:hAnsi="宋体" w:hint="eastAsia"/>
                <w:kern w:val="0"/>
                <w:sz w:val="18"/>
              </w:rPr>
              <w:t>1822</w:t>
            </w:r>
            <w:r>
              <w:rPr>
                <w:rFonts w:ascii="宋体" w:hAnsi="宋体" w:hint="eastAsia"/>
                <w:kern w:val="0"/>
                <w:sz w:val="18"/>
              </w:rPr>
              <w:t>）</w:t>
            </w:r>
          </w:p>
        </w:tc>
        <w:tc>
          <w:tcPr>
            <w:tcW w:w="1711" w:type="dxa"/>
          </w:tcPr>
          <w:p w14:paraId="0B5E7D0F"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1823</w:t>
            </w:r>
            <w:r>
              <w:rPr>
                <w:rFonts w:ascii="宋体" w:hAnsi="宋体" w:hint="eastAsia"/>
                <w:kern w:val="0"/>
                <w:sz w:val="18"/>
              </w:rPr>
              <w:t>）</w:t>
            </w:r>
          </w:p>
        </w:tc>
        <w:tc>
          <w:tcPr>
            <w:tcW w:w="1260" w:type="dxa"/>
          </w:tcPr>
          <w:p w14:paraId="42F06584"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1824</w:t>
            </w:r>
            <w:r>
              <w:rPr>
                <w:rFonts w:ascii="宋体" w:hAnsi="宋体" w:hint="eastAsia"/>
                <w:kern w:val="0"/>
                <w:sz w:val="18"/>
              </w:rPr>
              <w:t>）</w:t>
            </w:r>
          </w:p>
        </w:tc>
        <w:tc>
          <w:tcPr>
            <w:tcW w:w="1440" w:type="dxa"/>
          </w:tcPr>
          <w:p w14:paraId="1B735438"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1825</w:t>
            </w:r>
            <w:r>
              <w:rPr>
                <w:rFonts w:ascii="宋体" w:hAnsi="宋体" w:hint="eastAsia"/>
                <w:kern w:val="0"/>
                <w:sz w:val="18"/>
              </w:rPr>
              <w:t>）</w:t>
            </w:r>
          </w:p>
        </w:tc>
        <w:tc>
          <w:tcPr>
            <w:tcW w:w="1030" w:type="dxa"/>
          </w:tcPr>
          <w:p w14:paraId="3272A4F6" w14:textId="77777777" w:rsidR="00000000" w:rsidRDefault="007478C2">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2061</w:t>
            </w:r>
            <w:r>
              <w:rPr>
                <w:rFonts w:ascii="宋体" w:hAnsi="宋体" w:hint="eastAsia"/>
                <w:kern w:val="0"/>
                <w:sz w:val="18"/>
              </w:rPr>
              <w:t>）</w:t>
            </w:r>
          </w:p>
        </w:tc>
      </w:tr>
      <w:tr w:rsidR="00000000" w14:paraId="35D253D3" w14:textId="77777777">
        <w:trPr>
          <w:trHeight w:val="270"/>
          <w:jc w:val="center"/>
        </w:trPr>
        <w:tc>
          <w:tcPr>
            <w:tcW w:w="3256" w:type="dxa"/>
            <w:vAlign w:val="center"/>
          </w:tcPr>
          <w:p w14:paraId="7817656A" w14:textId="77777777" w:rsidR="00000000" w:rsidRDefault="007478C2">
            <w:pPr>
              <w:widowControl/>
              <w:rPr>
                <w:rFonts w:ascii="宋体" w:hAnsi="宋体"/>
                <w:kern w:val="0"/>
                <w:sz w:val="24"/>
              </w:rPr>
            </w:pPr>
            <w:r>
              <w:rPr>
                <w:rFonts w:ascii="宋体" w:hAnsi="宋体" w:hint="eastAsia"/>
                <w:kern w:val="0"/>
                <w:sz w:val="24"/>
              </w:rPr>
              <w:t>其他衍生工具</w:t>
            </w:r>
          </w:p>
        </w:tc>
        <w:tc>
          <w:tcPr>
            <w:tcW w:w="1711" w:type="dxa"/>
          </w:tcPr>
          <w:p w14:paraId="349A8F84"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1826</w:t>
            </w:r>
            <w:r>
              <w:rPr>
                <w:rFonts w:ascii="宋体" w:hAnsi="宋体" w:hint="eastAsia"/>
                <w:kern w:val="0"/>
                <w:sz w:val="18"/>
              </w:rPr>
              <w:t>）</w:t>
            </w:r>
          </w:p>
        </w:tc>
        <w:tc>
          <w:tcPr>
            <w:tcW w:w="1260" w:type="dxa"/>
          </w:tcPr>
          <w:p w14:paraId="2880861C"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1827</w:t>
            </w:r>
            <w:r>
              <w:rPr>
                <w:rFonts w:ascii="宋体" w:hAnsi="宋体" w:hint="eastAsia"/>
                <w:kern w:val="0"/>
                <w:sz w:val="18"/>
              </w:rPr>
              <w:t>）</w:t>
            </w:r>
          </w:p>
        </w:tc>
        <w:tc>
          <w:tcPr>
            <w:tcW w:w="1440" w:type="dxa"/>
          </w:tcPr>
          <w:p w14:paraId="65A59AC4"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1828</w:t>
            </w:r>
            <w:r>
              <w:rPr>
                <w:rFonts w:ascii="宋体" w:hAnsi="宋体" w:hint="eastAsia"/>
                <w:kern w:val="0"/>
                <w:sz w:val="18"/>
              </w:rPr>
              <w:t>）</w:t>
            </w:r>
          </w:p>
        </w:tc>
        <w:tc>
          <w:tcPr>
            <w:tcW w:w="1030" w:type="dxa"/>
          </w:tcPr>
          <w:p w14:paraId="1D2F2CB1" w14:textId="77777777" w:rsidR="00000000" w:rsidRDefault="007478C2">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2062</w:t>
            </w:r>
            <w:r>
              <w:rPr>
                <w:rFonts w:ascii="宋体" w:hAnsi="宋体" w:hint="eastAsia"/>
                <w:kern w:val="0"/>
                <w:sz w:val="18"/>
              </w:rPr>
              <w:t>）</w:t>
            </w:r>
          </w:p>
        </w:tc>
      </w:tr>
      <w:tr w:rsidR="00000000" w14:paraId="08EFF69F" w14:textId="77777777">
        <w:trPr>
          <w:trHeight w:val="270"/>
          <w:jc w:val="center"/>
        </w:trPr>
        <w:tc>
          <w:tcPr>
            <w:tcW w:w="3256" w:type="dxa"/>
            <w:vAlign w:val="center"/>
          </w:tcPr>
          <w:p w14:paraId="60E6911A" w14:textId="77777777" w:rsidR="00000000" w:rsidRDefault="007478C2">
            <w:pPr>
              <w:widowControl/>
              <w:jc w:val="center"/>
              <w:rPr>
                <w:rFonts w:ascii="宋体" w:hAnsi="宋体"/>
                <w:kern w:val="0"/>
                <w:sz w:val="24"/>
              </w:rPr>
            </w:pPr>
            <w:r>
              <w:rPr>
                <w:rFonts w:ascii="宋体" w:hAnsi="宋体" w:hint="eastAsia"/>
                <w:kern w:val="0"/>
                <w:sz w:val="24"/>
              </w:rPr>
              <w:t>合计</w:t>
            </w:r>
          </w:p>
        </w:tc>
        <w:tc>
          <w:tcPr>
            <w:tcW w:w="1711" w:type="dxa"/>
          </w:tcPr>
          <w:p w14:paraId="08598F48"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1829</w:t>
            </w:r>
            <w:r>
              <w:rPr>
                <w:rFonts w:ascii="宋体" w:hAnsi="宋体" w:hint="eastAsia"/>
                <w:kern w:val="0"/>
                <w:sz w:val="18"/>
              </w:rPr>
              <w:t>）</w:t>
            </w:r>
          </w:p>
        </w:tc>
        <w:tc>
          <w:tcPr>
            <w:tcW w:w="1260" w:type="dxa"/>
          </w:tcPr>
          <w:p w14:paraId="6EDA61CB"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1830</w:t>
            </w:r>
            <w:r>
              <w:rPr>
                <w:rFonts w:ascii="宋体" w:hAnsi="宋体" w:hint="eastAsia"/>
                <w:kern w:val="0"/>
                <w:sz w:val="18"/>
              </w:rPr>
              <w:t>）</w:t>
            </w:r>
          </w:p>
        </w:tc>
        <w:tc>
          <w:tcPr>
            <w:tcW w:w="1440" w:type="dxa"/>
          </w:tcPr>
          <w:p w14:paraId="4AE6A221"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1831</w:t>
            </w:r>
            <w:r>
              <w:rPr>
                <w:rFonts w:ascii="宋体" w:hAnsi="宋体" w:hint="eastAsia"/>
                <w:kern w:val="0"/>
                <w:sz w:val="18"/>
              </w:rPr>
              <w:t>）</w:t>
            </w:r>
          </w:p>
        </w:tc>
        <w:tc>
          <w:tcPr>
            <w:tcW w:w="1030" w:type="dxa"/>
          </w:tcPr>
          <w:p w14:paraId="0CE6AFB9" w14:textId="77777777" w:rsidR="00000000" w:rsidRDefault="007478C2">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2063</w:t>
            </w:r>
            <w:r>
              <w:rPr>
                <w:rFonts w:ascii="宋体" w:hAnsi="宋体" w:hint="eastAsia"/>
                <w:kern w:val="0"/>
                <w:sz w:val="18"/>
              </w:rPr>
              <w:t>）</w:t>
            </w:r>
          </w:p>
        </w:tc>
      </w:tr>
      <w:tr w:rsidR="00000000" w14:paraId="0F7DA9EC" w14:textId="77777777">
        <w:trPr>
          <w:cantSplit/>
          <w:trHeight w:val="255"/>
          <w:jc w:val="center"/>
        </w:trPr>
        <w:tc>
          <w:tcPr>
            <w:tcW w:w="3256" w:type="dxa"/>
            <w:vMerge w:val="restart"/>
            <w:vAlign w:val="center"/>
          </w:tcPr>
          <w:p w14:paraId="78D4DDE4" w14:textId="77777777" w:rsidR="00000000" w:rsidRDefault="007478C2">
            <w:pPr>
              <w:widowControl/>
              <w:jc w:val="center"/>
              <w:rPr>
                <w:rFonts w:ascii="宋体" w:hAnsi="宋体"/>
                <w:kern w:val="0"/>
                <w:sz w:val="24"/>
              </w:rPr>
            </w:pPr>
            <w:r>
              <w:rPr>
                <w:rFonts w:ascii="宋体" w:hAnsi="宋体" w:hint="eastAsia"/>
                <w:kern w:val="0"/>
                <w:sz w:val="24"/>
              </w:rPr>
              <w:t>项目</w:t>
            </w:r>
          </w:p>
        </w:tc>
        <w:tc>
          <w:tcPr>
            <w:tcW w:w="5441" w:type="dxa"/>
            <w:gridSpan w:val="4"/>
            <w:vAlign w:val="center"/>
          </w:tcPr>
          <w:p w14:paraId="19517382" w14:textId="77777777" w:rsidR="00000000" w:rsidRDefault="007478C2">
            <w:pPr>
              <w:widowControl/>
              <w:jc w:val="center"/>
              <w:rPr>
                <w:rFonts w:ascii="宋体" w:hAnsi="宋体"/>
                <w:sz w:val="24"/>
              </w:rPr>
            </w:pPr>
            <w:r>
              <w:rPr>
                <w:rFonts w:ascii="宋体" w:hAnsi="宋体" w:hint="eastAsia"/>
                <w:sz w:val="24"/>
              </w:rPr>
              <w:t>上年度末</w:t>
            </w:r>
          </w:p>
          <w:p w14:paraId="64C9097B" w14:textId="77777777" w:rsidR="00000000" w:rsidRDefault="007478C2">
            <w:pPr>
              <w:widowControl/>
              <w:jc w:val="center"/>
              <w:rPr>
                <w:rFonts w:ascii="宋体" w:hAnsi="宋体"/>
                <w:kern w:val="0"/>
                <w:sz w:val="24"/>
                <w:u w:val="single"/>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86934DF" w14:textId="77777777">
        <w:trPr>
          <w:cantSplit/>
          <w:trHeight w:val="270"/>
          <w:jc w:val="center"/>
        </w:trPr>
        <w:tc>
          <w:tcPr>
            <w:tcW w:w="3256" w:type="dxa"/>
            <w:vMerge/>
            <w:vAlign w:val="center"/>
          </w:tcPr>
          <w:p w14:paraId="62EC8E56" w14:textId="77777777" w:rsidR="00000000" w:rsidRDefault="007478C2">
            <w:pPr>
              <w:widowControl/>
              <w:jc w:val="center"/>
              <w:rPr>
                <w:rFonts w:ascii="宋体" w:hAnsi="宋体"/>
                <w:kern w:val="0"/>
                <w:sz w:val="24"/>
              </w:rPr>
            </w:pPr>
          </w:p>
        </w:tc>
        <w:tc>
          <w:tcPr>
            <w:tcW w:w="1711" w:type="dxa"/>
            <w:vMerge w:val="restart"/>
            <w:vAlign w:val="center"/>
          </w:tcPr>
          <w:p w14:paraId="281D5DA6" w14:textId="77777777" w:rsidR="00000000" w:rsidRDefault="007478C2">
            <w:pPr>
              <w:widowControl/>
              <w:jc w:val="center"/>
              <w:rPr>
                <w:rFonts w:ascii="宋体" w:hAnsi="宋体"/>
                <w:kern w:val="0"/>
                <w:sz w:val="24"/>
              </w:rPr>
            </w:pPr>
            <w:r>
              <w:rPr>
                <w:rFonts w:ascii="宋体" w:hAnsi="宋体" w:hint="eastAsia"/>
                <w:kern w:val="0"/>
                <w:sz w:val="24"/>
              </w:rPr>
              <w:t>合同</w:t>
            </w:r>
            <w:r>
              <w:rPr>
                <w:rFonts w:ascii="宋体" w:hAnsi="宋体" w:hint="eastAsia"/>
                <w:kern w:val="0"/>
                <w:sz w:val="24"/>
              </w:rPr>
              <w:t>/</w:t>
            </w:r>
            <w:r>
              <w:rPr>
                <w:rFonts w:ascii="宋体" w:hAnsi="宋体" w:hint="eastAsia"/>
                <w:kern w:val="0"/>
                <w:sz w:val="24"/>
              </w:rPr>
              <w:t>名义</w:t>
            </w:r>
          </w:p>
          <w:p w14:paraId="099E6C12" w14:textId="77777777" w:rsidR="00000000" w:rsidRDefault="007478C2">
            <w:pPr>
              <w:widowControl/>
              <w:jc w:val="center"/>
              <w:rPr>
                <w:rFonts w:ascii="宋体" w:hAnsi="宋体"/>
                <w:kern w:val="0"/>
                <w:sz w:val="24"/>
              </w:rPr>
            </w:pPr>
            <w:r>
              <w:rPr>
                <w:rFonts w:ascii="宋体" w:hAnsi="宋体" w:hint="eastAsia"/>
                <w:kern w:val="0"/>
                <w:sz w:val="24"/>
              </w:rPr>
              <w:t>金额</w:t>
            </w:r>
          </w:p>
        </w:tc>
        <w:tc>
          <w:tcPr>
            <w:tcW w:w="2700" w:type="dxa"/>
            <w:gridSpan w:val="2"/>
            <w:vAlign w:val="center"/>
          </w:tcPr>
          <w:p w14:paraId="1DA49BF3" w14:textId="77777777" w:rsidR="00000000" w:rsidRDefault="007478C2">
            <w:pPr>
              <w:widowControl/>
              <w:jc w:val="center"/>
              <w:rPr>
                <w:rFonts w:ascii="宋体" w:hAnsi="宋体"/>
                <w:kern w:val="0"/>
                <w:sz w:val="24"/>
              </w:rPr>
            </w:pPr>
            <w:r>
              <w:rPr>
                <w:rFonts w:ascii="宋体" w:hAnsi="宋体" w:hint="eastAsia"/>
                <w:kern w:val="0"/>
                <w:sz w:val="24"/>
              </w:rPr>
              <w:t>公允价值</w:t>
            </w:r>
          </w:p>
        </w:tc>
        <w:tc>
          <w:tcPr>
            <w:tcW w:w="1030" w:type="dxa"/>
            <w:vMerge w:val="restart"/>
            <w:vAlign w:val="center"/>
          </w:tcPr>
          <w:p w14:paraId="4EFF6F9A" w14:textId="77777777" w:rsidR="00000000" w:rsidRDefault="007478C2">
            <w:pPr>
              <w:widowControl/>
              <w:jc w:val="center"/>
              <w:rPr>
                <w:rFonts w:ascii="宋体" w:hAnsi="宋体"/>
                <w:kern w:val="0"/>
                <w:sz w:val="24"/>
              </w:rPr>
            </w:pPr>
            <w:r>
              <w:rPr>
                <w:rFonts w:ascii="宋体" w:hAnsi="宋体" w:hint="eastAsia"/>
                <w:kern w:val="0"/>
                <w:sz w:val="24"/>
              </w:rPr>
              <w:t>备注</w:t>
            </w:r>
          </w:p>
        </w:tc>
      </w:tr>
      <w:tr w:rsidR="00000000" w14:paraId="15475352" w14:textId="77777777">
        <w:trPr>
          <w:trHeight w:val="270"/>
          <w:jc w:val="center"/>
        </w:trPr>
        <w:tc>
          <w:tcPr>
            <w:tcW w:w="3256" w:type="dxa"/>
            <w:vMerge/>
            <w:vAlign w:val="center"/>
          </w:tcPr>
          <w:p w14:paraId="371E2541" w14:textId="77777777" w:rsidR="00000000" w:rsidRDefault="007478C2">
            <w:pPr>
              <w:widowControl/>
              <w:rPr>
                <w:rFonts w:ascii="宋体" w:hAnsi="宋体"/>
                <w:kern w:val="0"/>
                <w:sz w:val="24"/>
              </w:rPr>
            </w:pPr>
          </w:p>
        </w:tc>
        <w:tc>
          <w:tcPr>
            <w:tcW w:w="1711" w:type="dxa"/>
            <w:vMerge/>
            <w:vAlign w:val="center"/>
          </w:tcPr>
          <w:p w14:paraId="1A880B14" w14:textId="77777777" w:rsidR="00000000" w:rsidRDefault="007478C2">
            <w:pPr>
              <w:widowControl/>
              <w:jc w:val="center"/>
              <w:rPr>
                <w:rFonts w:ascii="宋体" w:hAnsi="宋体"/>
                <w:b/>
                <w:kern w:val="0"/>
                <w:sz w:val="24"/>
              </w:rPr>
            </w:pPr>
          </w:p>
        </w:tc>
        <w:tc>
          <w:tcPr>
            <w:tcW w:w="1260" w:type="dxa"/>
            <w:vAlign w:val="center"/>
          </w:tcPr>
          <w:p w14:paraId="701DB749" w14:textId="77777777" w:rsidR="00000000" w:rsidRDefault="007478C2">
            <w:pPr>
              <w:widowControl/>
              <w:jc w:val="center"/>
              <w:rPr>
                <w:rFonts w:ascii="宋体" w:hAnsi="宋体"/>
                <w:kern w:val="0"/>
                <w:sz w:val="24"/>
              </w:rPr>
            </w:pPr>
            <w:r>
              <w:rPr>
                <w:rFonts w:ascii="宋体" w:hAnsi="宋体" w:hint="eastAsia"/>
                <w:kern w:val="0"/>
                <w:sz w:val="24"/>
              </w:rPr>
              <w:t>资产</w:t>
            </w:r>
          </w:p>
        </w:tc>
        <w:tc>
          <w:tcPr>
            <w:tcW w:w="1440" w:type="dxa"/>
            <w:vAlign w:val="center"/>
          </w:tcPr>
          <w:p w14:paraId="3F0D4E20" w14:textId="77777777" w:rsidR="00000000" w:rsidRDefault="007478C2">
            <w:pPr>
              <w:widowControl/>
              <w:jc w:val="center"/>
              <w:rPr>
                <w:rFonts w:ascii="宋体" w:hAnsi="宋体"/>
                <w:kern w:val="0"/>
                <w:sz w:val="24"/>
              </w:rPr>
            </w:pPr>
            <w:r>
              <w:rPr>
                <w:rFonts w:ascii="宋体" w:hAnsi="宋体" w:hint="eastAsia"/>
                <w:kern w:val="0"/>
                <w:sz w:val="24"/>
              </w:rPr>
              <w:t>负债</w:t>
            </w:r>
          </w:p>
        </w:tc>
        <w:tc>
          <w:tcPr>
            <w:tcW w:w="1030" w:type="dxa"/>
            <w:vMerge/>
          </w:tcPr>
          <w:p w14:paraId="7C7AFCF6" w14:textId="77777777" w:rsidR="00000000" w:rsidRDefault="007478C2">
            <w:pPr>
              <w:widowControl/>
              <w:jc w:val="center"/>
              <w:rPr>
                <w:rFonts w:ascii="宋体" w:hAnsi="宋体"/>
                <w:kern w:val="0"/>
                <w:sz w:val="24"/>
              </w:rPr>
            </w:pPr>
          </w:p>
        </w:tc>
      </w:tr>
      <w:tr w:rsidR="00000000" w14:paraId="3108799C" w14:textId="77777777">
        <w:trPr>
          <w:trHeight w:val="270"/>
          <w:jc w:val="center"/>
        </w:trPr>
        <w:tc>
          <w:tcPr>
            <w:tcW w:w="3256" w:type="dxa"/>
            <w:vAlign w:val="center"/>
          </w:tcPr>
          <w:p w14:paraId="6C541E45" w14:textId="77777777" w:rsidR="00000000" w:rsidRDefault="007478C2">
            <w:pPr>
              <w:widowControl/>
              <w:rPr>
                <w:rFonts w:ascii="宋体" w:hAnsi="宋体"/>
                <w:kern w:val="0"/>
                <w:sz w:val="24"/>
              </w:rPr>
            </w:pPr>
            <w:r>
              <w:rPr>
                <w:rFonts w:ascii="宋体" w:hAnsi="宋体" w:hint="eastAsia"/>
                <w:kern w:val="0"/>
                <w:sz w:val="24"/>
              </w:rPr>
              <w:t>利率衍生工具</w:t>
            </w:r>
          </w:p>
        </w:tc>
        <w:tc>
          <w:tcPr>
            <w:tcW w:w="1711" w:type="dxa"/>
            <w:vAlign w:val="center"/>
          </w:tcPr>
          <w:p w14:paraId="721A20B8"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1800</w:t>
            </w:r>
            <w:r>
              <w:rPr>
                <w:rFonts w:ascii="宋体" w:hAnsi="宋体" w:hint="eastAsia"/>
                <w:kern w:val="0"/>
                <w:sz w:val="18"/>
              </w:rPr>
              <w:t>）</w:t>
            </w:r>
          </w:p>
        </w:tc>
        <w:tc>
          <w:tcPr>
            <w:tcW w:w="1260" w:type="dxa"/>
          </w:tcPr>
          <w:p w14:paraId="6F662329"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1801</w:t>
            </w:r>
            <w:r>
              <w:rPr>
                <w:rFonts w:ascii="宋体" w:hAnsi="宋体" w:hint="eastAsia"/>
                <w:kern w:val="0"/>
                <w:sz w:val="18"/>
              </w:rPr>
              <w:t>）</w:t>
            </w:r>
          </w:p>
        </w:tc>
        <w:tc>
          <w:tcPr>
            <w:tcW w:w="1440" w:type="dxa"/>
          </w:tcPr>
          <w:p w14:paraId="3C5FC086"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1802</w:t>
            </w:r>
            <w:r>
              <w:rPr>
                <w:rFonts w:ascii="宋体" w:hAnsi="宋体" w:hint="eastAsia"/>
                <w:kern w:val="0"/>
                <w:sz w:val="18"/>
              </w:rPr>
              <w:t>）</w:t>
            </w:r>
          </w:p>
        </w:tc>
        <w:tc>
          <w:tcPr>
            <w:tcW w:w="1030" w:type="dxa"/>
          </w:tcPr>
          <w:p w14:paraId="4069AC6C"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2056</w:t>
            </w:r>
            <w:r>
              <w:rPr>
                <w:rFonts w:ascii="宋体" w:hAnsi="宋体" w:hint="eastAsia"/>
                <w:kern w:val="0"/>
                <w:sz w:val="18"/>
              </w:rPr>
              <w:t>）</w:t>
            </w:r>
          </w:p>
        </w:tc>
      </w:tr>
      <w:tr w:rsidR="00000000" w14:paraId="193F9F79" w14:textId="77777777">
        <w:trPr>
          <w:trHeight w:val="270"/>
          <w:jc w:val="center"/>
        </w:trPr>
        <w:tc>
          <w:tcPr>
            <w:tcW w:w="3256" w:type="dxa"/>
            <w:vAlign w:val="center"/>
          </w:tcPr>
          <w:p w14:paraId="2D2E2F5D" w14:textId="77777777" w:rsidR="00000000" w:rsidRDefault="007478C2">
            <w:pPr>
              <w:widowControl/>
              <w:ind w:firstLineChars="100" w:firstLine="240"/>
              <w:rPr>
                <w:rFonts w:ascii="宋体" w:hAnsi="宋体"/>
                <w:kern w:val="0"/>
                <w:sz w:val="24"/>
              </w:rPr>
            </w:pPr>
            <w:r>
              <w:rPr>
                <w:rFonts w:ascii="宋体" w:hAnsi="宋体" w:hint="eastAsia"/>
                <w:kern w:val="0"/>
                <w:sz w:val="24"/>
              </w:rPr>
              <w:t>（工具</w:t>
            </w:r>
            <w:r>
              <w:rPr>
                <w:rFonts w:ascii="宋体" w:hAnsi="宋体" w:hint="eastAsia"/>
                <w:kern w:val="0"/>
                <w:sz w:val="24"/>
              </w:rPr>
              <w:t>1</w:t>
            </w:r>
            <w:r>
              <w:rPr>
                <w:rFonts w:ascii="宋体" w:hAnsi="宋体" w:hint="eastAsia"/>
                <w:kern w:val="0"/>
                <w:sz w:val="24"/>
              </w:rPr>
              <w:t>）</w:t>
            </w:r>
          </w:p>
        </w:tc>
        <w:tc>
          <w:tcPr>
            <w:tcW w:w="1711" w:type="dxa"/>
          </w:tcPr>
          <w:p w14:paraId="5FDBC685" w14:textId="77777777" w:rsidR="00000000" w:rsidRDefault="007478C2">
            <w:pPr>
              <w:widowControl/>
              <w:jc w:val="center"/>
              <w:rPr>
                <w:rFonts w:ascii="宋体" w:hAnsi="宋体"/>
                <w:b/>
                <w:kern w:val="0"/>
                <w:sz w:val="24"/>
              </w:rPr>
            </w:pPr>
          </w:p>
        </w:tc>
        <w:tc>
          <w:tcPr>
            <w:tcW w:w="1260" w:type="dxa"/>
          </w:tcPr>
          <w:p w14:paraId="0D5BBDF4" w14:textId="77777777" w:rsidR="00000000" w:rsidRDefault="007478C2">
            <w:pPr>
              <w:widowControl/>
              <w:jc w:val="center"/>
              <w:rPr>
                <w:rFonts w:ascii="宋体" w:hAnsi="宋体"/>
                <w:b/>
                <w:kern w:val="0"/>
                <w:sz w:val="24"/>
              </w:rPr>
            </w:pPr>
          </w:p>
        </w:tc>
        <w:tc>
          <w:tcPr>
            <w:tcW w:w="1440" w:type="dxa"/>
          </w:tcPr>
          <w:p w14:paraId="1392E0C2" w14:textId="77777777" w:rsidR="00000000" w:rsidRDefault="007478C2">
            <w:pPr>
              <w:widowControl/>
              <w:jc w:val="center"/>
              <w:rPr>
                <w:rFonts w:ascii="宋体" w:hAnsi="宋体"/>
                <w:b/>
                <w:kern w:val="0"/>
                <w:sz w:val="24"/>
              </w:rPr>
            </w:pPr>
          </w:p>
        </w:tc>
        <w:tc>
          <w:tcPr>
            <w:tcW w:w="1030" w:type="dxa"/>
          </w:tcPr>
          <w:p w14:paraId="04C51EEA" w14:textId="77777777" w:rsidR="00000000" w:rsidRDefault="007478C2">
            <w:pPr>
              <w:widowControl/>
              <w:jc w:val="center"/>
              <w:rPr>
                <w:rFonts w:ascii="宋体" w:hAnsi="宋体"/>
                <w:b/>
                <w:kern w:val="0"/>
                <w:sz w:val="24"/>
              </w:rPr>
            </w:pPr>
          </w:p>
        </w:tc>
      </w:tr>
      <w:tr w:rsidR="00000000" w14:paraId="01578D02" w14:textId="77777777">
        <w:trPr>
          <w:trHeight w:val="270"/>
          <w:jc w:val="center"/>
        </w:trPr>
        <w:tc>
          <w:tcPr>
            <w:tcW w:w="3256" w:type="dxa"/>
            <w:vAlign w:val="center"/>
          </w:tcPr>
          <w:p w14:paraId="38D59BBB" w14:textId="77777777" w:rsidR="00000000" w:rsidRDefault="007478C2">
            <w:pPr>
              <w:widowControl/>
              <w:ind w:firstLineChars="100" w:firstLine="240"/>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1804</w:t>
            </w:r>
            <w:r>
              <w:rPr>
                <w:rFonts w:ascii="宋体" w:hAnsi="宋体" w:hint="eastAsia"/>
                <w:kern w:val="0"/>
                <w:sz w:val="18"/>
              </w:rPr>
              <w:t>）</w:t>
            </w:r>
          </w:p>
        </w:tc>
        <w:tc>
          <w:tcPr>
            <w:tcW w:w="1711" w:type="dxa"/>
          </w:tcPr>
          <w:p w14:paraId="75C4264E"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1805</w:t>
            </w:r>
            <w:r>
              <w:rPr>
                <w:rFonts w:ascii="宋体" w:hAnsi="宋体" w:hint="eastAsia"/>
                <w:kern w:val="0"/>
                <w:sz w:val="18"/>
              </w:rPr>
              <w:t>）</w:t>
            </w:r>
          </w:p>
        </w:tc>
        <w:tc>
          <w:tcPr>
            <w:tcW w:w="1260" w:type="dxa"/>
          </w:tcPr>
          <w:p w14:paraId="00FE6238"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1806</w:t>
            </w:r>
            <w:r>
              <w:rPr>
                <w:rFonts w:ascii="宋体" w:hAnsi="宋体" w:hint="eastAsia"/>
                <w:kern w:val="0"/>
                <w:sz w:val="18"/>
              </w:rPr>
              <w:t>）</w:t>
            </w:r>
          </w:p>
        </w:tc>
        <w:tc>
          <w:tcPr>
            <w:tcW w:w="1440" w:type="dxa"/>
          </w:tcPr>
          <w:p w14:paraId="3A0AB6C4"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w:t>
            </w:r>
            <w:r>
              <w:rPr>
                <w:rFonts w:ascii="宋体" w:hAnsi="宋体" w:hint="eastAsia"/>
                <w:kern w:val="0"/>
                <w:sz w:val="18"/>
              </w:rPr>
              <w:t>7</w:t>
            </w:r>
            <w:r>
              <w:rPr>
                <w:rFonts w:ascii="宋体" w:hAnsi="宋体" w:hint="eastAsia"/>
                <w:kern w:val="0"/>
                <w:sz w:val="18"/>
              </w:rPr>
              <w:t>）</w:t>
            </w:r>
          </w:p>
        </w:tc>
        <w:tc>
          <w:tcPr>
            <w:tcW w:w="1030" w:type="dxa"/>
          </w:tcPr>
          <w:p w14:paraId="48124E6D"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2057</w:t>
            </w:r>
            <w:r>
              <w:rPr>
                <w:rFonts w:ascii="宋体" w:hAnsi="宋体" w:hint="eastAsia"/>
                <w:kern w:val="0"/>
                <w:sz w:val="18"/>
              </w:rPr>
              <w:t>）</w:t>
            </w:r>
          </w:p>
        </w:tc>
      </w:tr>
      <w:tr w:rsidR="00000000" w14:paraId="7D8F2BED" w14:textId="77777777">
        <w:trPr>
          <w:trHeight w:val="270"/>
          <w:jc w:val="center"/>
        </w:trPr>
        <w:tc>
          <w:tcPr>
            <w:tcW w:w="3256" w:type="dxa"/>
            <w:vAlign w:val="center"/>
          </w:tcPr>
          <w:p w14:paraId="16C93E4D" w14:textId="77777777" w:rsidR="00000000" w:rsidRDefault="007478C2">
            <w:pPr>
              <w:widowControl/>
              <w:rPr>
                <w:rFonts w:ascii="宋体" w:hAnsi="宋体"/>
                <w:kern w:val="0"/>
                <w:sz w:val="24"/>
              </w:rPr>
            </w:pPr>
            <w:r>
              <w:rPr>
                <w:rFonts w:ascii="宋体" w:hAnsi="宋体" w:hint="eastAsia"/>
                <w:kern w:val="0"/>
                <w:sz w:val="24"/>
              </w:rPr>
              <w:t>货币衍生工具</w:t>
            </w:r>
          </w:p>
        </w:tc>
        <w:tc>
          <w:tcPr>
            <w:tcW w:w="1711" w:type="dxa"/>
          </w:tcPr>
          <w:p w14:paraId="4167C8C5"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1809</w:t>
            </w:r>
            <w:r>
              <w:rPr>
                <w:rFonts w:ascii="宋体" w:hAnsi="宋体" w:hint="eastAsia"/>
                <w:kern w:val="0"/>
                <w:sz w:val="18"/>
              </w:rPr>
              <w:t>）</w:t>
            </w:r>
          </w:p>
        </w:tc>
        <w:tc>
          <w:tcPr>
            <w:tcW w:w="1260" w:type="dxa"/>
          </w:tcPr>
          <w:p w14:paraId="458E06C5"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1810</w:t>
            </w:r>
            <w:r>
              <w:rPr>
                <w:rFonts w:ascii="宋体" w:hAnsi="宋体" w:hint="eastAsia"/>
                <w:kern w:val="0"/>
                <w:sz w:val="18"/>
              </w:rPr>
              <w:t>）</w:t>
            </w:r>
          </w:p>
        </w:tc>
        <w:tc>
          <w:tcPr>
            <w:tcW w:w="1440" w:type="dxa"/>
          </w:tcPr>
          <w:p w14:paraId="74A68396"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1811</w:t>
            </w:r>
            <w:r>
              <w:rPr>
                <w:rFonts w:ascii="宋体" w:hAnsi="宋体" w:hint="eastAsia"/>
                <w:kern w:val="0"/>
                <w:sz w:val="18"/>
              </w:rPr>
              <w:t>）</w:t>
            </w:r>
          </w:p>
        </w:tc>
        <w:tc>
          <w:tcPr>
            <w:tcW w:w="1030" w:type="dxa"/>
          </w:tcPr>
          <w:p w14:paraId="33131165"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2058</w:t>
            </w:r>
            <w:r>
              <w:rPr>
                <w:rFonts w:ascii="宋体" w:hAnsi="宋体" w:hint="eastAsia"/>
                <w:kern w:val="0"/>
                <w:sz w:val="18"/>
              </w:rPr>
              <w:t>）</w:t>
            </w:r>
          </w:p>
        </w:tc>
      </w:tr>
      <w:tr w:rsidR="00000000" w14:paraId="275A9A69" w14:textId="77777777">
        <w:trPr>
          <w:trHeight w:val="270"/>
          <w:jc w:val="center"/>
        </w:trPr>
        <w:tc>
          <w:tcPr>
            <w:tcW w:w="3256" w:type="dxa"/>
            <w:vAlign w:val="center"/>
          </w:tcPr>
          <w:p w14:paraId="789513F0" w14:textId="77777777" w:rsidR="00000000" w:rsidRDefault="007478C2">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（工具</w:t>
            </w:r>
            <w:r>
              <w:rPr>
                <w:rFonts w:ascii="宋体" w:hAnsi="宋体" w:hint="eastAsia"/>
                <w:kern w:val="0"/>
                <w:sz w:val="24"/>
              </w:rPr>
              <w:t>1</w:t>
            </w:r>
            <w:r>
              <w:rPr>
                <w:rFonts w:ascii="宋体" w:hAnsi="宋体" w:hint="eastAsia"/>
                <w:kern w:val="0"/>
                <w:sz w:val="24"/>
              </w:rPr>
              <w:t>）</w:t>
            </w:r>
          </w:p>
        </w:tc>
        <w:tc>
          <w:tcPr>
            <w:tcW w:w="1711" w:type="dxa"/>
          </w:tcPr>
          <w:p w14:paraId="0A2ACD4F" w14:textId="77777777" w:rsidR="00000000" w:rsidRDefault="007478C2">
            <w:pPr>
              <w:widowControl/>
              <w:jc w:val="center"/>
              <w:rPr>
                <w:rFonts w:ascii="宋体" w:hAnsi="宋体"/>
                <w:b/>
                <w:kern w:val="0"/>
                <w:sz w:val="24"/>
              </w:rPr>
            </w:pPr>
          </w:p>
        </w:tc>
        <w:tc>
          <w:tcPr>
            <w:tcW w:w="1260" w:type="dxa"/>
          </w:tcPr>
          <w:p w14:paraId="27131190" w14:textId="77777777" w:rsidR="00000000" w:rsidRDefault="007478C2">
            <w:pPr>
              <w:widowControl/>
              <w:jc w:val="center"/>
              <w:rPr>
                <w:rFonts w:ascii="宋体" w:hAnsi="宋体"/>
                <w:b/>
                <w:kern w:val="0"/>
                <w:sz w:val="24"/>
              </w:rPr>
            </w:pPr>
          </w:p>
        </w:tc>
        <w:tc>
          <w:tcPr>
            <w:tcW w:w="1440" w:type="dxa"/>
          </w:tcPr>
          <w:p w14:paraId="21958E31" w14:textId="77777777" w:rsidR="00000000" w:rsidRDefault="007478C2">
            <w:pPr>
              <w:widowControl/>
              <w:jc w:val="center"/>
              <w:rPr>
                <w:rFonts w:ascii="宋体" w:hAnsi="宋体"/>
                <w:b/>
                <w:kern w:val="0"/>
                <w:sz w:val="24"/>
              </w:rPr>
            </w:pPr>
          </w:p>
        </w:tc>
        <w:tc>
          <w:tcPr>
            <w:tcW w:w="1030" w:type="dxa"/>
          </w:tcPr>
          <w:p w14:paraId="017CAF38" w14:textId="77777777" w:rsidR="00000000" w:rsidRDefault="007478C2">
            <w:pPr>
              <w:widowControl/>
              <w:jc w:val="center"/>
              <w:rPr>
                <w:rFonts w:ascii="宋体" w:hAnsi="宋体"/>
                <w:b/>
                <w:kern w:val="0"/>
                <w:sz w:val="24"/>
              </w:rPr>
            </w:pPr>
          </w:p>
        </w:tc>
      </w:tr>
      <w:tr w:rsidR="00000000" w14:paraId="329CEFF8" w14:textId="77777777">
        <w:trPr>
          <w:trHeight w:val="270"/>
          <w:jc w:val="center"/>
        </w:trPr>
        <w:tc>
          <w:tcPr>
            <w:tcW w:w="3256" w:type="dxa"/>
            <w:vAlign w:val="center"/>
          </w:tcPr>
          <w:p w14:paraId="59E28848" w14:textId="77777777" w:rsidR="00000000" w:rsidRDefault="007478C2">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w:t>
            </w:r>
            <w:r>
              <w:rPr>
                <w:rFonts w:ascii="宋体" w:hAnsi="宋体" w:hint="eastAsia"/>
                <w:kern w:val="0"/>
                <w:sz w:val="18"/>
              </w:rPr>
              <w:t>（</w:t>
            </w:r>
            <w:r>
              <w:rPr>
                <w:rFonts w:ascii="宋体" w:hAnsi="宋体" w:hint="eastAsia"/>
                <w:kern w:val="0"/>
                <w:sz w:val="18"/>
              </w:rPr>
              <w:t>1813</w:t>
            </w:r>
            <w:r>
              <w:rPr>
                <w:rFonts w:ascii="宋体" w:hAnsi="宋体" w:hint="eastAsia"/>
                <w:kern w:val="0"/>
                <w:sz w:val="18"/>
              </w:rPr>
              <w:t>）</w:t>
            </w:r>
          </w:p>
        </w:tc>
        <w:tc>
          <w:tcPr>
            <w:tcW w:w="1711" w:type="dxa"/>
          </w:tcPr>
          <w:p w14:paraId="62932B33"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1814</w:t>
            </w:r>
            <w:r>
              <w:rPr>
                <w:rFonts w:ascii="宋体" w:hAnsi="宋体" w:hint="eastAsia"/>
                <w:kern w:val="0"/>
                <w:sz w:val="18"/>
              </w:rPr>
              <w:t>）</w:t>
            </w:r>
          </w:p>
        </w:tc>
        <w:tc>
          <w:tcPr>
            <w:tcW w:w="1260" w:type="dxa"/>
          </w:tcPr>
          <w:p w14:paraId="42ED4168"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1815</w:t>
            </w:r>
            <w:r>
              <w:rPr>
                <w:rFonts w:ascii="宋体" w:hAnsi="宋体" w:hint="eastAsia"/>
                <w:kern w:val="0"/>
                <w:sz w:val="18"/>
              </w:rPr>
              <w:t>）</w:t>
            </w:r>
          </w:p>
        </w:tc>
        <w:tc>
          <w:tcPr>
            <w:tcW w:w="1440" w:type="dxa"/>
          </w:tcPr>
          <w:p w14:paraId="22F3129E"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1816</w:t>
            </w:r>
            <w:r>
              <w:rPr>
                <w:rFonts w:ascii="宋体" w:hAnsi="宋体" w:hint="eastAsia"/>
                <w:kern w:val="0"/>
                <w:sz w:val="18"/>
              </w:rPr>
              <w:t>）</w:t>
            </w:r>
          </w:p>
        </w:tc>
        <w:tc>
          <w:tcPr>
            <w:tcW w:w="1030" w:type="dxa"/>
          </w:tcPr>
          <w:p w14:paraId="621DF716"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2059</w:t>
            </w:r>
            <w:r>
              <w:rPr>
                <w:rFonts w:ascii="宋体" w:hAnsi="宋体" w:hint="eastAsia"/>
                <w:kern w:val="0"/>
                <w:sz w:val="18"/>
              </w:rPr>
              <w:t>）</w:t>
            </w:r>
          </w:p>
        </w:tc>
      </w:tr>
      <w:tr w:rsidR="00000000" w14:paraId="3CDAAC3F" w14:textId="77777777">
        <w:trPr>
          <w:trHeight w:val="270"/>
          <w:jc w:val="center"/>
        </w:trPr>
        <w:tc>
          <w:tcPr>
            <w:tcW w:w="3256" w:type="dxa"/>
            <w:vAlign w:val="center"/>
          </w:tcPr>
          <w:p w14:paraId="49AEC2ED" w14:textId="77777777" w:rsidR="00000000" w:rsidRDefault="007478C2">
            <w:pPr>
              <w:widowControl/>
              <w:rPr>
                <w:rFonts w:ascii="宋体" w:hAnsi="宋体"/>
                <w:kern w:val="0"/>
                <w:sz w:val="24"/>
              </w:rPr>
            </w:pPr>
            <w:r>
              <w:rPr>
                <w:rFonts w:ascii="宋体" w:hAnsi="宋体" w:hint="eastAsia"/>
                <w:kern w:val="0"/>
                <w:sz w:val="24"/>
              </w:rPr>
              <w:t>权益衍生工具</w:t>
            </w:r>
          </w:p>
        </w:tc>
        <w:tc>
          <w:tcPr>
            <w:tcW w:w="1711" w:type="dxa"/>
          </w:tcPr>
          <w:p w14:paraId="5078E306"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1818</w:t>
            </w:r>
            <w:r>
              <w:rPr>
                <w:rFonts w:ascii="宋体" w:hAnsi="宋体" w:hint="eastAsia"/>
                <w:kern w:val="0"/>
                <w:sz w:val="18"/>
              </w:rPr>
              <w:t>）</w:t>
            </w:r>
          </w:p>
        </w:tc>
        <w:tc>
          <w:tcPr>
            <w:tcW w:w="1260" w:type="dxa"/>
          </w:tcPr>
          <w:p w14:paraId="48AA50B8"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1819</w:t>
            </w:r>
            <w:r>
              <w:rPr>
                <w:rFonts w:ascii="宋体" w:hAnsi="宋体" w:hint="eastAsia"/>
                <w:kern w:val="0"/>
                <w:sz w:val="18"/>
              </w:rPr>
              <w:t>）</w:t>
            </w:r>
          </w:p>
        </w:tc>
        <w:tc>
          <w:tcPr>
            <w:tcW w:w="1440" w:type="dxa"/>
          </w:tcPr>
          <w:p w14:paraId="48E78021"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1820</w:t>
            </w:r>
            <w:r>
              <w:rPr>
                <w:rFonts w:ascii="宋体" w:hAnsi="宋体" w:hint="eastAsia"/>
                <w:kern w:val="0"/>
                <w:sz w:val="18"/>
              </w:rPr>
              <w:t>）</w:t>
            </w:r>
          </w:p>
        </w:tc>
        <w:tc>
          <w:tcPr>
            <w:tcW w:w="1030" w:type="dxa"/>
          </w:tcPr>
          <w:p w14:paraId="742B514B"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2060</w:t>
            </w:r>
            <w:r>
              <w:rPr>
                <w:rFonts w:ascii="宋体" w:hAnsi="宋体" w:hint="eastAsia"/>
                <w:kern w:val="0"/>
                <w:sz w:val="18"/>
              </w:rPr>
              <w:t>）</w:t>
            </w:r>
          </w:p>
        </w:tc>
      </w:tr>
      <w:tr w:rsidR="00000000" w14:paraId="4BC26417" w14:textId="77777777">
        <w:trPr>
          <w:trHeight w:val="270"/>
          <w:jc w:val="center"/>
        </w:trPr>
        <w:tc>
          <w:tcPr>
            <w:tcW w:w="3256" w:type="dxa"/>
            <w:vAlign w:val="center"/>
          </w:tcPr>
          <w:p w14:paraId="2C0ECC6C" w14:textId="77777777" w:rsidR="00000000" w:rsidRDefault="007478C2">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（工具</w:t>
            </w:r>
            <w:r>
              <w:rPr>
                <w:rFonts w:ascii="宋体" w:hAnsi="宋体" w:hint="eastAsia"/>
                <w:kern w:val="0"/>
                <w:sz w:val="24"/>
              </w:rPr>
              <w:t>1</w:t>
            </w:r>
            <w:r>
              <w:rPr>
                <w:rFonts w:ascii="宋体" w:hAnsi="宋体" w:hint="eastAsia"/>
                <w:kern w:val="0"/>
                <w:sz w:val="24"/>
              </w:rPr>
              <w:t>）</w:t>
            </w:r>
          </w:p>
        </w:tc>
        <w:tc>
          <w:tcPr>
            <w:tcW w:w="1711" w:type="dxa"/>
          </w:tcPr>
          <w:p w14:paraId="4EC5156A" w14:textId="77777777" w:rsidR="00000000" w:rsidRDefault="007478C2">
            <w:pPr>
              <w:widowControl/>
              <w:jc w:val="center"/>
              <w:rPr>
                <w:rFonts w:ascii="宋体" w:hAnsi="宋体"/>
                <w:b/>
                <w:kern w:val="0"/>
                <w:sz w:val="24"/>
              </w:rPr>
            </w:pPr>
          </w:p>
        </w:tc>
        <w:tc>
          <w:tcPr>
            <w:tcW w:w="1260" w:type="dxa"/>
          </w:tcPr>
          <w:p w14:paraId="79D3569A" w14:textId="77777777" w:rsidR="00000000" w:rsidRDefault="007478C2">
            <w:pPr>
              <w:widowControl/>
              <w:jc w:val="center"/>
              <w:rPr>
                <w:rFonts w:ascii="宋体" w:hAnsi="宋体"/>
                <w:b/>
                <w:kern w:val="0"/>
                <w:sz w:val="24"/>
              </w:rPr>
            </w:pPr>
          </w:p>
        </w:tc>
        <w:tc>
          <w:tcPr>
            <w:tcW w:w="1440" w:type="dxa"/>
          </w:tcPr>
          <w:p w14:paraId="3BAE3CA5" w14:textId="77777777" w:rsidR="00000000" w:rsidRDefault="007478C2">
            <w:pPr>
              <w:widowControl/>
              <w:jc w:val="center"/>
              <w:rPr>
                <w:rFonts w:ascii="宋体" w:hAnsi="宋体"/>
                <w:b/>
                <w:kern w:val="0"/>
                <w:sz w:val="24"/>
              </w:rPr>
            </w:pPr>
          </w:p>
        </w:tc>
        <w:tc>
          <w:tcPr>
            <w:tcW w:w="1030" w:type="dxa"/>
          </w:tcPr>
          <w:p w14:paraId="26595298" w14:textId="77777777" w:rsidR="00000000" w:rsidRDefault="007478C2">
            <w:pPr>
              <w:widowControl/>
              <w:jc w:val="center"/>
              <w:rPr>
                <w:rFonts w:ascii="宋体" w:hAnsi="宋体"/>
                <w:b/>
                <w:kern w:val="0"/>
                <w:sz w:val="24"/>
              </w:rPr>
            </w:pPr>
          </w:p>
        </w:tc>
      </w:tr>
      <w:tr w:rsidR="00000000" w14:paraId="5356281B" w14:textId="77777777">
        <w:trPr>
          <w:trHeight w:val="270"/>
          <w:jc w:val="center"/>
        </w:trPr>
        <w:tc>
          <w:tcPr>
            <w:tcW w:w="3256" w:type="dxa"/>
            <w:vAlign w:val="center"/>
          </w:tcPr>
          <w:p w14:paraId="7B869C25" w14:textId="77777777" w:rsidR="00000000" w:rsidRDefault="007478C2">
            <w:pPr>
              <w:widowControl/>
              <w:rPr>
                <w:rFonts w:ascii="宋体" w:hAnsi="宋体"/>
                <w:kern w:val="0"/>
                <w:sz w:val="24"/>
              </w:rPr>
            </w:pPr>
            <w:r>
              <w:rPr>
                <w:rFonts w:ascii="宋体" w:hAnsi="宋体" w:hint="eastAsia"/>
                <w:kern w:val="0"/>
                <w:sz w:val="24"/>
              </w:rPr>
              <w:t xml:space="preserve">  </w:t>
            </w:r>
            <w:r>
              <w:rPr>
                <w:rFonts w:ascii="宋体" w:hAnsi="宋体" w:hint="eastAsia"/>
                <w:kern w:val="0"/>
                <w:sz w:val="24"/>
              </w:rPr>
              <w:t>……</w:t>
            </w:r>
            <w:r>
              <w:rPr>
                <w:rFonts w:ascii="宋体" w:hAnsi="宋体" w:hint="eastAsia"/>
                <w:kern w:val="0"/>
                <w:sz w:val="18"/>
              </w:rPr>
              <w:t>（</w:t>
            </w:r>
            <w:r>
              <w:rPr>
                <w:rFonts w:ascii="宋体" w:hAnsi="宋体" w:hint="eastAsia"/>
                <w:kern w:val="0"/>
                <w:sz w:val="18"/>
              </w:rPr>
              <w:t>1822</w:t>
            </w:r>
            <w:r>
              <w:rPr>
                <w:rFonts w:ascii="宋体" w:hAnsi="宋体" w:hint="eastAsia"/>
                <w:kern w:val="0"/>
                <w:sz w:val="18"/>
              </w:rPr>
              <w:t>）</w:t>
            </w:r>
          </w:p>
        </w:tc>
        <w:tc>
          <w:tcPr>
            <w:tcW w:w="1711" w:type="dxa"/>
          </w:tcPr>
          <w:p w14:paraId="762136D1"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1823</w:t>
            </w:r>
            <w:r>
              <w:rPr>
                <w:rFonts w:ascii="宋体" w:hAnsi="宋体" w:hint="eastAsia"/>
                <w:kern w:val="0"/>
                <w:sz w:val="18"/>
              </w:rPr>
              <w:t>）</w:t>
            </w:r>
          </w:p>
        </w:tc>
        <w:tc>
          <w:tcPr>
            <w:tcW w:w="1260" w:type="dxa"/>
          </w:tcPr>
          <w:p w14:paraId="7340E808"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1824</w:t>
            </w:r>
            <w:r>
              <w:rPr>
                <w:rFonts w:ascii="宋体" w:hAnsi="宋体" w:hint="eastAsia"/>
                <w:kern w:val="0"/>
                <w:sz w:val="18"/>
              </w:rPr>
              <w:t>）</w:t>
            </w:r>
          </w:p>
        </w:tc>
        <w:tc>
          <w:tcPr>
            <w:tcW w:w="1440" w:type="dxa"/>
          </w:tcPr>
          <w:p w14:paraId="1C1281B4"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1825</w:t>
            </w:r>
            <w:r>
              <w:rPr>
                <w:rFonts w:ascii="宋体" w:hAnsi="宋体" w:hint="eastAsia"/>
                <w:kern w:val="0"/>
                <w:sz w:val="18"/>
              </w:rPr>
              <w:t>）</w:t>
            </w:r>
          </w:p>
        </w:tc>
        <w:tc>
          <w:tcPr>
            <w:tcW w:w="1030" w:type="dxa"/>
          </w:tcPr>
          <w:p w14:paraId="0D06A78B"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2061</w:t>
            </w:r>
            <w:r>
              <w:rPr>
                <w:rFonts w:ascii="宋体" w:hAnsi="宋体" w:hint="eastAsia"/>
                <w:kern w:val="0"/>
                <w:sz w:val="18"/>
              </w:rPr>
              <w:t>）</w:t>
            </w:r>
          </w:p>
        </w:tc>
      </w:tr>
      <w:tr w:rsidR="00000000" w14:paraId="09447C2B" w14:textId="77777777">
        <w:trPr>
          <w:trHeight w:val="270"/>
          <w:jc w:val="center"/>
        </w:trPr>
        <w:tc>
          <w:tcPr>
            <w:tcW w:w="3256" w:type="dxa"/>
            <w:vAlign w:val="center"/>
          </w:tcPr>
          <w:p w14:paraId="2B4D7EE2" w14:textId="77777777" w:rsidR="00000000" w:rsidRDefault="007478C2">
            <w:pPr>
              <w:widowControl/>
              <w:rPr>
                <w:rFonts w:ascii="宋体" w:hAnsi="宋体"/>
                <w:kern w:val="0"/>
                <w:sz w:val="24"/>
              </w:rPr>
            </w:pPr>
            <w:r>
              <w:rPr>
                <w:rFonts w:ascii="宋体" w:hAnsi="宋体" w:hint="eastAsia"/>
                <w:kern w:val="0"/>
                <w:sz w:val="24"/>
              </w:rPr>
              <w:t>其他衍生工具</w:t>
            </w:r>
          </w:p>
        </w:tc>
        <w:tc>
          <w:tcPr>
            <w:tcW w:w="1711" w:type="dxa"/>
          </w:tcPr>
          <w:p w14:paraId="57096D3B"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1826</w:t>
            </w:r>
            <w:r>
              <w:rPr>
                <w:rFonts w:ascii="宋体" w:hAnsi="宋体" w:hint="eastAsia"/>
                <w:kern w:val="0"/>
                <w:sz w:val="18"/>
              </w:rPr>
              <w:t>）</w:t>
            </w:r>
          </w:p>
        </w:tc>
        <w:tc>
          <w:tcPr>
            <w:tcW w:w="1260" w:type="dxa"/>
          </w:tcPr>
          <w:p w14:paraId="1FB05511"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1827</w:t>
            </w:r>
            <w:r>
              <w:rPr>
                <w:rFonts w:ascii="宋体" w:hAnsi="宋体" w:hint="eastAsia"/>
                <w:kern w:val="0"/>
                <w:sz w:val="18"/>
              </w:rPr>
              <w:t>）</w:t>
            </w:r>
          </w:p>
        </w:tc>
        <w:tc>
          <w:tcPr>
            <w:tcW w:w="1440" w:type="dxa"/>
          </w:tcPr>
          <w:p w14:paraId="4ABC1E7A"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1828</w:t>
            </w:r>
            <w:r>
              <w:rPr>
                <w:rFonts w:ascii="宋体" w:hAnsi="宋体" w:hint="eastAsia"/>
                <w:kern w:val="0"/>
                <w:sz w:val="18"/>
              </w:rPr>
              <w:t>）</w:t>
            </w:r>
          </w:p>
        </w:tc>
        <w:tc>
          <w:tcPr>
            <w:tcW w:w="1030" w:type="dxa"/>
          </w:tcPr>
          <w:p w14:paraId="2DEA1C17"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2062</w:t>
            </w:r>
            <w:r>
              <w:rPr>
                <w:rFonts w:ascii="宋体" w:hAnsi="宋体" w:hint="eastAsia"/>
                <w:kern w:val="0"/>
                <w:sz w:val="18"/>
              </w:rPr>
              <w:t>）</w:t>
            </w:r>
          </w:p>
        </w:tc>
      </w:tr>
      <w:tr w:rsidR="00000000" w14:paraId="7A712D63" w14:textId="77777777">
        <w:trPr>
          <w:trHeight w:val="270"/>
          <w:jc w:val="center"/>
        </w:trPr>
        <w:tc>
          <w:tcPr>
            <w:tcW w:w="3256" w:type="dxa"/>
            <w:vAlign w:val="center"/>
          </w:tcPr>
          <w:p w14:paraId="235C40FC" w14:textId="77777777" w:rsidR="00000000" w:rsidRDefault="007478C2">
            <w:pPr>
              <w:widowControl/>
              <w:jc w:val="center"/>
              <w:rPr>
                <w:rFonts w:ascii="宋体" w:hAnsi="宋体"/>
                <w:kern w:val="0"/>
                <w:sz w:val="24"/>
              </w:rPr>
            </w:pPr>
            <w:r>
              <w:rPr>
                <w:rFonts w:ascii="宋体" w:hAnsi="宋体" w:hint="eastAsia"/>
                <w:kern w:val="0"/>
                <w:sz w:val="24"/>
              </w:rPr>
              <w:t>合计</w:t>
            </w:r>
          </w:p>
        </w:tc>
        <w:tc>
          <w:tcPr>
            <w:tcW w:w="1711" w:type="dxa"/>
          </w:tcPr>
          <w:p w14:paraId="2535C257"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1829</w:t>
            </w:r>
            <w:r>
              <w:rPr>
                <w:rFonts w:ascii="宋体" w:hAnsi="宋体" w:hint="eastAsia"/>
                <w:kern w:val="0"/>
                <w:sz w:val="18"/>
              </w:rPr>
              <w:t>）</w:t>
            </w:r>
          </w:p>
        </w:tc>
        <w:tc>
          <w:tcPr>
            <w:tcW w:w="1260" w:type="dxa"/>
          </w:tcPr>
          <w:p w14:paraId="1A6D3F53"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1830</w:t>
            </w:r>
            <w:r>
              <w:rPr>
                <w:rFonts w:ascii="宋体" w:hAnsi="宋体" w:hint="eastAsia"/>
                <w:kern w:val="0"/>
                <w:sz w:val="18"/>
              </w:rPr>
              <w:t>）</w:t>
            </w:r>
          </w:p>
        </w:tc>
        <w:tc>
          <w:tcPr>
            <w:tcW w:w="1440" w:type="dxa"/>
          </w:tcPr>
          <w:p w14:paraId="6C232413"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1831</w:t>
            </w:r>
            <w:r>
              <w:rPr>
                <w:rFonts w:ascii="宋体" w:hAnsi="宋体" w:hint="eastAsia"/>
                <w:kern w:val="0"/>
                <w:sz w:val="18"/>
              </w:rPr>
              <w:t>）</w:t>
            </w:r>
          </w:p>
        </w:tc>
        <w:tc>
          <w:tcPr>
            <w:tcW w:w="1030" w:type="dxa"/>
          </w:tcPr>
          <w:p w14:paraId="1B2BCD56" w14:textId="77777777" w:rsidR="00000000" w:rsidRDefault="007478C2">
            <w:pPr>
              <w:widowControl/>
              <w:jc w:val="center"/>
              <w:rPr>
                <w:rFonts w:ascii="宋体" w:hAnsi="宋体"/>
                <w:b/>
                <w:kern w:val="0"/>
                <w:sz w:val="24"/>
              </w:rPr>
            </w:pPr>
            <w:r>
              <w:rPr>
                <w:rFonts w:ascii="宋体" w:hAnsi="宋体" w:hint="eastAsia"/>
                <w:kern w:val="0"/>
                <w:sz w:val="18"/>
              </w:rPr>
              <w:t>（</w:t>
            </w:r>
            <w:r>
              <w:rPr>
                <w:rFonts w:ascii="宋体" w:hAnsi="宋体" w:hint="eastAsia"/>
                <w:kern w:val="0"/>
                <w:sz w:val="18"/>
              </w:rPr>
              <w:t>2063</w:t>
            </w:r>
            <w:r>
              <w:rPr>
                <w:rFonts w:ascii="宋体" w:hAnsi="宋体" w:hint="eastAsia"/>
                <w:kern w:val="0"/>
                <w:sz w:val="18"/>
              </w:rPr>
              <w:t>）</w:t>
            </w:r>
          </w:p>
        </w:tc>
      </w:tr>
    </w:tbl>
    <w:p w14:paraId="62E7244D"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1832</w:t>
      </w:r>
      <w:r>
        <w:rPr>
          <w:rFonts w:ascii="宋体" w:hAnsi="宋体" w:hint="eastAsia"/>
          <w:kern w:val="0"/>
          <w:sz w:val="18"/>
        </w:rPr>
        <w:t>）</w:t>
      </w:r>
    </w:p>
    <w:p w14:paraId="58688932" w14:textId="77777777" w:rsidR="00000000" w:rsidRDefault="007478C2">
      <w:pPr>
        <w:rPr>
          <w:rFonts w:ascii="宋体" w:hAnsi="宋体"/>
          <w:b/>
          <w:sz w:val="24"/>
        </w:rPr>
      </w:pPr>
    </w:p>
    <w:p w14:paraId="3D641A3B" w14:textId="77777777" w:rsidR="00000000" w:rsidRDefault="007478C2">
      <w:pPr>
        <w:rPr>
          <w:rFonts w:ascii="Arial" w:hAnsi="Arial" w:cs="Arial"/>
          <w:color w:val="000000"/>
          <w:sz w:val="24"/>
          <w:szCs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 xml:space="preserve">4.7.3.2 </w:t>
      </w:r>
      <w:r>
        <w:rPr>
          <w:rFonts w:ascii="Arial" w:hAnsi="Arial" w:cs="Arial" w:hint="eastAsia"/>
          <w:b/>
          <w:color w:val="000000"/>
          <w:sz w:val="24"/>
          <w:szCs w:val="24"/>
        </w:rPr>
        <w:t>期末基金持有的期货合约情况（若有</w:t>
      </w:r>
      <w:r>
        <w:rPr>
          <w:rFonts w:ascii="Arial" w:hAnsi="Arial" w:cs="Arial"/>
          <w:b/>
          <w:color w:val="000000"/>
          <w:sz w:val="24"/>
          <w:szCs w:val="24"/>
        </w:rPr>
        <w:t>）</w:t>
      </w:r>
    </w:p>
    <w:p w14:paraId="444F25D2" w14:textId="77777777" w:rsidR="00000000" w:rsidRDefault="007478C2">
      <w:pPr>
        <w:wordWrap w:val="0"/>
        <w:jc w:val="right"/>
        <w:rPr>
          <w:rFonts w:ascii="宋体" w:hAnsi="宋体"/>
          <w:b/>
          <w:color w:val="FF0000"/>
          <w:sz w:val="24"/>
        </w:rPr>
      </w:pPr>
      <w:r>
        <w:rPr>
          <w:rFonts w:ascii="宋体" w:hAnsi="宋体" w:hint="eastAsia"/>
          <w:color w:val="000000"/>
          <w:sz w:val="24"/>
        </w:rPr>
        <w:t>单位：</w:t>
      </w:r>
      <w:r>
        <w:rPr>
          <w:rFonts w:ascii="宋体" w:hAnsi="宋体" w:hint="eastAsia"/>
          <w:color w:val="000000"/>
          <w:sz w:val="24"/>
        </w:rPr>
        <w:t xml:space="preserve"> </w:t>
      </w:r>
      <w:r>
        <w:rPr>
          <w:rFonts w:ascii="宋体" w:hAnsi="宋体" w:hint="eastAsia"/>
          <w:color w:val="FF0000"/>
          <w:sz w:val="24"/>
        </w:rPr>
        <w:t xml:space="preserve">      </w:t>
      </w:r>
    </w:p>
    <w:tbl>
      <w:tblPr>
        <w:tblW w:w="0" w:type="auto"/>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54"/>
        <w:gridCol w:w="1290"/>
        <w:gridCol w:w="1992"/>
        <w:gridCol w:w="1497"/>
        <w:gridCol w:w="1898"/>
      </w:tblGrid>
      <w:tr w:rsidR="00000000" w14:paraId="1855DF56" w14:textId="77777777">
        <w:trPr>
          <w:trHeight w:val="240"/>
        </w:trPr>
        <w:tc>
          <w:tcPr>
            <w:tcW w:w="2254" w:type="dxa"/>
            <w:vAlign w:val="bottom"/>
          </w:tcPr>
          <w:p w14:paraId="2B6AC1B5"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代码</w:t>
            </w:r>
          </w:p>
        </w:tc>
        <w:tc>
          <w:tcPr>
            <w:tcW w:w="1290" w:type="dxa"/>
            <w:vAlign w:val="bottom"/>
          </w:tcPr>
          <w:p w14:paraId="3995FD1E"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名称</w:t>
            </w:r>
          </w:p>
        </w:tc>
        <w:tc>
          <w:tcPr>
            <w:tcW w:w="1992" w:type="dxa"/>
            <w:vAlign w:val="bottom"/>
          </w:tcPr>
          <w:p w14:paraId="4A1C42DC"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持仓量</w:t>
            </w:r>
            <w:r>
              <w:rPr>
                <w:rFonts w:ascii="宋体" w:hAnsi="宋体"/>
                <w:color w:val="000000"/>
                <w:kern w:val="0"/>
                <w:sz w:val="24"/>
              </w:rPr>
              <w:t>(</w:t>
            </w:r>
            <w:r>
              <w:rPr>
                <w:rFonts w:ascii="宋体" w:hAnsi="宋体" w:hint="eastAsia"/>
                <w:color w:val="000000"/>
                <w:kern w:val="0"/>
                <w:sz w:val="24"/>
              </w:rPr>
              <w:t>买</w:t>
            </w:r>
            <w:r>
              <w:rPr>
                <w:rFonts w:ascii="宋体" w:hAnsi="宋体"/>
                <w:color w:val="000000"/>
                <w:kern w:val="0"/>
                <w:sz w:val="24"/>
              </w:rPr>
              <w:t>/</w:t>
            </w:r>
            <w:r>
              <w:rPr>
                <w:rFonts w:ascii="宋体" w:hAnsi="宋体" w:hint="eastAsia"/>
                <w:color w:val="000000"/>
                <w:kern w:val="0"/>
                <w:sz w:val="24"/>
              </w:rPr>
              <w:t>卖</w:t>
            </w:r>
            <w:r>
              <w:rPr>
                <w:rFonts w:ascii="宋体" w:hAnsi="宋体"/>
                <w:color w:val="000000"/>
                <w:kern w:val="0"/>
                <w:sz w:val="24"/>
              </w:rPr>
              <w:t>)</w:t>
            </w:r>
            <w:r>
              <w:rPr>
                <w:rStyle w:val="FootnoteReference"/>
                <w:rFonts w:ascii="宋体" w:hAnsi="宋体"/>
                <w:color w:val="000000"/>
                <w:kern w:val="0"/>
                <w:sz w:val="24"/>
              </w:rPr>
              <w:footnoteReference w:id="134"/>
            </w:r>
          </w:p>
        </w:tc>
        <w:tc>
          <w:tcPr>
            <w:tcW w:w="1497" w:type="dxa"/>
            <w:vAlign w:val="bottom"/>
          </w:tcPr>
          <w:p w14:paraId="393DDF65" w14:textId="77777777" w:rsidR="00000000" w:rsidRDefault="007478C2">
            <w:pPr>
              <w:widowControl/>
              <w:ind w:left="-108"/>
              <w:jc w:val="center"/>
              <w:rPr>
                <w:rFonts w:ascii="宋体" w:hAnsi="宋体"/>
                <w:color w:val="000000"/>
                <w:kern w:val="0"/>
                <w:sz w:val="24"/>
              </w:rPr>
            </w:pPr>
            <w:r>
              <w:rPr>
                <w:rFonts w:ascii="宋体" w:hAnsi="宋体" w:hint="eastAsia"/>
                <w:color w:val="000000"/>
                <w:kern w:val="0"/>
                <w:sz w:val="24"/>
              </w:rPr>
              <w:t>合约市值</w:t>
            </w:r>
          </w:p>
        </w:tc>
        <w:tc>
          <w:tcPr>
            <w:tcW w:w="1898" w:type="dxa"/>
            <w:vAlign w:val="bottom"/>
          </w:tcPr>
          <w:p w14:paraId="15AFE7A2" w14:textId="77777777" w:rsidR="00000000" w:rsidRDefault="007478C2">
            <w:pPr>
              <w:widowControl/>
              <w:ind w:left="-106" w:right="-94"/>
              <w:jc w:val="center"/>
              <w:rPr>
                <w:rFonts w:ascii="宋体" w:hAnsi="宋体"/>
                <w:color w:val="000000"/>
                <w:kern w:val="0"/>
                <w:sz w:val="24"/>
              </w:rPr>
            </w:pPr>
            <w:r>
              <w:rPr>
                <w:rFonts w:ascii="宋体" w:hAnsi="宋体" w:hint="eastAsia"/>
                <w:color w:val="000000"/>
                <w:kern w:val="0"/>
                <w:sz w:val="24"/>
              </w:rPr>
              <w:t>公允价值变动</w:t>
            </w:r>
          </w:p>
        </w:tc>
      </w:tr>
      <w:tr w:rsidR="00000000" w14:paraId="74B2A117" w14:textId="77777777">
        <w:trPr>
          <w:trHeight w:val="240"/>
        </w:trPr>
        <w:tc>
          <w:tcPr>
            <w:tcW w:w="2254" w:type="dxa"/>
            <w:vAlign w:val="bottom"/>
          </w:tcPr>
          <w:p w14:paraId="3165A389" w14:textId="77777777" w:rsidR="00000000" w:rsidRDefault="007478C2">
            <w:pPr>
              <w:widowControl/>
              <w:jc w:val="center"/>
              <w:rPr>
                <w:rFonts w:ascii="宋体" w:hAnsi="宋体"/>
                <w:color w:val="000000"/>
                <w:kern w:val="0"/>
                <w:sz w:val="24"/>
              </w:rPr>
            </w:pPr>
            <w:r>
              <w:rPr>
                <w:rFonts w:hint="eastAsia"/>
                <w:color w:val="000000"/>
                <w:sz w:val="18"/>
                <w:szCs w:val="18"/>
              </w:rPr>
              <w:t>（</w:t>
            </w:r>
            <w:r>
              <w:rPr>
                <w:rFonts w:hint="eastAsia"/>
                <w:color w:val="000000"/>
                <w:sz w:val="18"/>
                <w:szCs w:val="18"/>
              </w:rPr>
              <w:t>657</w:t>
            </w:r>
            <w:r>
              <w:rPr>
                <w:color w:val="000000"/>
                <w:sz w:val="18"/>
                <w:szCs w:val="18"/>
              </w:rPr>
              <w:t>9</w:t>
            </w:r>
            <w:r>
              <w:rPr>
                <w:rFonts w:hint="eastAsia"/>
                <w:color w:val="000000"/>
                <w:sz w:val="18"/>
                <w:szCs w:val="18"/>
              </w:rPr>
              <w:t>）</w:t>
            </w:r>
          </w:p>
        </w:tc>
        <w:tc>
          <w:tcPr>
            <w:tcW w:w="1290" w:type="dxa"/>
            <w:vAlign w:val="bottom"/>
          </w:tcPr>
          <w:p w14:paraId="233F8893" w14:textId="77777777" w:rsidR="00000000" w:rsidRDefault="007478C2">
            <w:pPr>
              <w:autoSpaceDN w:val="0"/>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80</w:t>
            </w:r>
            <w:r>
              <w:rPr>
                <w:rFonts w:hint="eastAsia"/>
                <w:color w:val="000000"/>
                <w:sz w:val="18"/>
                <w:szCs w:val="18"/>
              </w:rPr>
              <w:t>）</w:t>
            </w:r>
          </w:p>
        </w:tc>
        <w:tc>
          <w:tcPr>
            <w:tcW w:w="1992" w:type="dxa"/>
          </w:tcPr>
          <w:p w14:paraId="57674605" w14:textId="77777777" w:rsidR="00000000" w:rsidRDefault="007478C2">
            <w:pPr>
              <w:autoSpaceDN w:val="0"/>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81</w:t>
            </w:r>
            <w:r>
              <w:rPr>
                <w:rFonts w:hint="eastAsia"/>
                <w:color w:val="000000"/>
                <w:sz w:val="18"/>
                <w:szCs w:val="18"/>
              </w:rPr>
              <w:t>）</w:t>
            </w:r>
          </w:p>
        </w:tc>
        <w:tc>
          <w:tcPr>
            <w:tcW w:w="1497" w:type="dxa"/>
          </w:tcPr>
          <w:p w14:paraId="2FF606C2" w14:textId="77777777" w:rsidR="00000000" w:rsidRDefault="007478C2">
            <w:pPr>
              <w:autoSpaceDN w:val="0"/>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82</w:t>
            </w:r>
            <w:r>
              <w:rPr>
                <w:rFonts w:hint="eastAsia"/>
                <w:color w:val="000000"/>
                <w:sz w:val="18"/>
                <w:szCs w:val="18"/>
              </w:rPr>
              <w:t>）</w:t>
            </w:r>
          </w:p>
        </w:tc>
        <w:tc>
          <w:tcPr>
            <w:tcW w:w="1898" w:type="dxa"/>
          </w:tcPr>
          <w:p w14:paraId="0C6E0B42" w14:textId="77777777" w:rsidR="00000000" w:rsidRDefault="007478C2">
            <w:pPr>
              <w:autoSpaceDN w:val="0"/>
              <w:ind w:left="-106"/>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83</w:t>
            </w:r>
            <w:r>
              <w:rPr>
                <w:rFonts w:hint="eastAsia"/>
                <w:color w:val="000000"/>
                <w:sz w:val="18"/>
                <w:szCs w:val="18"/>
              </w:rPr>
              <w:t>）</w:t>
            </w:r>
          </w:p>
        </w:tc>
      </w:tr>
      <w:tr w:rsidR="00000000" w14:paraId="67D56349" w14:textId="77777777">
        <w:trPr>
          <w:trHeight w:val="240"/>
        </w:trPr>
        <w:tc>
          <w:tcPr>
            <w:tcW w:w="2254" w:type="dxa"/>
            <w:vAlign w:val="bottom"/>
          </w:tcPr>
          <w:p w14:paraId="03DADF74" w14:textId="77777777" w:rsidR="00000000" w:rsidRDefault="007478C2">
            <w:pPr>
              <w:widowControl/>
              <w:rPr>
                <w:rFonts w:ascii="宋体" w:hAnsi="宋体"/>
                <w:color w:val="000000"/>
                <w:kern w:val="0"/>
                <w:sz w:val="24"/>
              </w:rPr>
            </w:pPr>
            <w:r>
              <w:rPr>
                <w:rFonts w:ascii="宋体" w:hAnsi="宋体" w:hint="eastAsia"/>
                <w:color w:val="000000"/>
                <w:kern w:val="0"/>
                <w:sz w:val="24"/>
              </w:rPr>
              <w:t>……</w:t>
            </w:r>
          </w:p>
        </w:tc>
        <w:tc>
          <w:tcPr>
            <w:tcW w:w="1290" w:type="dxa"/>
            <w:vAlign w:val="bottom"/>
          </w:tcPr>
          <w:p w14:paraId="7EBB0E6C" w14:textId="77777777" w:rsidR="00000000" w:rsidRDefault="007478C2">
            <w:pPr>
              <w:autoSpaceDN w:val="0"/>
              <w:jc w:val="center"/>
              <w:textAlignment w:val="center"/>
              <w:rPr>
                <w:rFonts w:ascii="Arial" w:hAnsi="Arial" w:cs="Arial"/>
                <w:color w:val="000000"/>
                <w:szCs w:val="22"/>
              </w:rPr>
            </w:pPr>
          </w:p>
        </w:tc>
        <w:tc>
          <w:tcPr>
            <w:tcW w:w="1992" w:type="dxa"/>
            <w:vAlign w:val="bottom"/>
          </w:tcPr>
          <w:p w14:paraId="692548A8" w14:textId="77777777" w:rsidR="00000000" w:rsidRDefault="007478C2">
            <w:pPr>
              <w:autoSpaceDN w:val="0"/>
              <w:jc w:val="center"/>
              <w:textAlignment w:val="center"/>
              <w:rPr>
                <w:rFonts w:ascii="Arial" w:hAnsi="Arial" w:cs="Arial"/>
                <w:color w:val="000000"/>
                <w:szCs w:val="22"/>
              </w:rPr>
            </w:pPr>
          </w:p>
        </w:tc>
        <w:tc>
          <w:tcPr>
            <w:tcW w:w="1497" w:type="dxa"/>
            <w:vAlign w:val="bottom"/>
          </w:tcPr>
          <w:p w14:paraId="566145F2" w14:textId="77777777" w:rsidR="00000000" w:rsidRDefault="007478C2">
            <w:pPr>
              <w:autoSpaceDN w:val="0"/>
              <w:jc w:val="center"/>
              <w:textAlignment w:val="center"/>
              <w:rPr>
                <w:rFonts w:ascii="Arial" w:hAnsi="Arial" w:cs="Arial"/>
                <w:color w:val="000000"/>
                <w:szCs w:val="22"/>
              </w:rPr>
            </w:pPr>
          </w:p>
        </w:tc>
        <w:tc>
          <w:tcPr>
            <w:tcW w:w="1898" w:type="dxa"/>
            <w:vAlign w:val="bottom"/>
          </w:tcPr>
          <w:p w14:paraId="6CC54AD9" w14:textId="77777777" w:rsidR="00000000" w:rsidRDefault="007478C2">
            <w:pPr>
              <w:autoSpaceDN w:val="0"/>
              <w:ind w:left="-106"/>
              <w:jc w:val="center"/>
              <w:textAlignment w:val="center"/>
              <w:rPr>
                <w:rFonts w:ascii="Arial" w:hAnsi="Arial" w:cs="Arial"/>
                <w:color w:val="000000"/>
                <w:szCs w:val="22"/>
              </w:rPr>
            </w:pPr>
          </w:p>
        </w:tc>
      </w:tr>
      <w:tr w:rsidR="00000000" w14:paraId="487CF835" w14:textId="77777777">
        <w:trPr>
          <w:trHeight w:val="240"/>
        </w:trPr>
        <w:tc>
          <w:tcPr>
            <w:tcW w:w="2254" w:type="dxa"/>
            <w:vAlign w:val="bottom"/>
          </w:tcPr>
          <w:p w14:paraId="004EDC7D" w14:textId="77777777" w:rsidR="00000000" w:rsidRDefault="007478C2">
            <w:pPr>
              <w:widowControl/>
              <w:rPr>
                <w:rFonts w:ascii="宋体" w:hAnsi="宋体"/>
                <w:color w:val="000000"/>
                <w:kern w:val="0"/>
                <w:sz w:val="24"/>
              </w:rPr>
            </w:pPr>
            <w:r>
              <w:rPr>
                <w:rFonts w:ascii="宋体" w:hAnsi="宋体" w:hint="eastAsia"/>
                <w:color w:val="000000"/>
                <w:kern w:val="0"/>
                <w:sz w:val="24"/>
              </w:rPr>
              <w:t>合计</w:t>
            </w:r>
          </w:p>
        </w:tc>
        <w:tc>
          <w:tcPr>
            <w:tcW w:w="1290" w:type="dxa"/>
            <w:vAlign w:val="bottom"/>
          </w:tcPr>
          <w:p w14:paraId="6C6D4946" w14:textId="77777777" w:rsidR="00000000" w:rsidRDefault="007478C2">
            <w:pPr>
              <w:autoSpaceDN w:val="0"/>
              <w:jc w:val="center"/>
              <w:textAlignment w:val="center"/>
              <w:rPr>
                <w:rFonts w:ascii="Arial" w:hAnsi="Arial" w:cs="Arial"/>
                <w:color w:val="000000"/>
                <w:szCs w:val="22"/>
              </w:rPr>
            </w:pPr>
          </w:p>
        </w:tc>
        <w:tc>
          <w:tcPr>
            <w:tcW w:w="1992" w:type="dxa"/>
          </w:tcPr>
          <w:p w14:paraId="37A10688" w14:textId="77777777" w:rsidR="00000000" w:rsidRDefault="007478C2">
            <w:pPr>
              <w:autoSpaceDN w:val="0"/>
              <w:jc w:val="center"/>
              <w:textAlignment w:val="center"/>
              <w:rPr>
                <w:rFonts w:ascii="Arial" w:hAnsi="Arial" w:cs="Arial"/>
                <w:color w:val="000000"/>
                <w:szCs w:val="22"/>
              </w:rPr>
            </w:pPr>
          </w:p>
        </w:tc>
        <w:tc>
          <w:tcPr>
            <w:tcW w:w="1497" w:type="dxa"/>
          </w:tcPr>
          <w:p w14:paraId="37845A43" w14:textId="77777777" w:rsidR="00000000" w:rsidRDefault="007478C2">
            <w:pPr>
              <w:autoSpaceDN w:val="0"/>
              <w:jc w:val="center"/>
              <w:textAlignment w:val="center"/>
              <w:rPr>
                <w:rFonts w:ascii="Arial" w:hAnsi="Arial" w:cs="Arial"/>
                <w:color w:val="000000"/>
                <w:szCs w:val="22"/>
              </w:rPr>
            </w:pPr>
          </w:p>
        </w:tc>
        <w:tc>
          <w:tcPr>
            <w:tcW w:w="1898" w:type="dxa"/>
          </w:tcPr>
          <w:p w14:paraId="6B87816C" w14:textId="77777777" w:rsidR="00000000" w:rsidRDefault="007478C2">
            <w:pPr>
              <w:autoSpaceDN w:val="0"/>
              <w:ind w:left="-106"/>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86</w:t>
            </w:r>
            <w:r>
              <w:rPr>
                <w:rFonts w:hint="eastAsia"/>
                <w:color w:val="000000"/>
                <w:sz w:val="18"/>
                <w:szCs w:val="18"/>
              </w:rPr>
              <w:t>）</w:t>
            </w:r>
          </w:p>
        </w:tc>
      </w:tr>
      <w:tr w:rsidR="00000000" w14:paraId="08D7D864" w14:textId="77777777">
        <w:trPr>
          <w:trHeight w:val="240"/>
        </w:trPr>
        <w:tc>
          <w:tcPr>
            <w:tcW w:w="2254" w:type="dxa"/>
            <w:vAlign w:val="bottom"/>
          </w:tcPr>
          <w:p w14:paraId="7D4AD959" w14:textId="77777777" w:rsidR="00000000" w:rsidRDefault="007478C2">
            <w:pPr>
              <w:widowControl/>
              <w:rPr>
                <w:rFonts w:ascii="宋体" w:hAnsi="宋体"/>
                <w:color w:val="000000"/>
                <w:kern w:val="0"/>
                <w:sz w:val="24"/>
              </w:rPr>
            </w:pPr>
            <w:r>
              <w:rPr>
                <w:rFonts w:ascii="宋体" w:hAnsi="宋体" w:hint="eastAsia"/>
                <w:color w:val="000000"/>
                <w:kern w:val="0"/>
                <w:sz w:val="24"/>
              </w:rPr>
              <w:t>减：可抵销期货暂收款</w:t>
            </w:r>
          </w:p>
        </w:tc>
        <w:tc>
          <w:tcPr>
            <w:tcW w:w="1290" w:type="dxa"/>
            <w:vAlign w:val="bottom"/>
          </w:tcPr>
          <w:p w14:paraId="3B813234" w14:textId="77777777" w:rsidR="00000000" w:rsidRDefault="007478C2">
            <w:pPr>
              <w:autoSpaceDN w:val="0"/>
              <w:jc w:val="center"/>
              <w:textAlignment w:val="center"/>
              <w:rPr>
                <w:rFonts w:ascii="Arial" w:hAnsi="Arial" w:cs="Arial"/>
                <w:color w:val="000000"/>
                <w:szCs w:val="22"/>
              </w:rPr>
            </w:pPr>
          </w:p>
        </w:tc>
        <w:tc>
          <w:tcPr>
            <w:tcW w:w="1992" w:type="dxa"/>
          </w:tcPr>
          <w:p w14:paraId="666FCCEE" w14:textId="77777777" w:rsidR="00000000" w:rsidRDefault="007478C2">
            <w:pPr>
              <w:autoSpaceDN w:val="0"/>
              <w:jc w:val="center"/>
              <w:textAlignment w:val="center"/>
              <w:rPr>
                <w:rFonts w:ascii="Arial" w:hAnsi="Arial" w:cs="Arial"/>
                <w:color w:val="000000"/>
                <w:szCs w:val="22"/>
              </w:rPr>
            </w:pPr>
          </w:p>
        </w:tc>
        <w:tc>
          <w:tcPr>
            <w:tcW w:w="1497" w:type="dxa"/>
          </w:tcPr>
          <w:p w14:paraId="6A15B0B5" w14:textId="77777777" w:rsidR="00000000" w:rsidRDefault="007478C2">
            <w:pPr>
              <w:autoSpaceDN w:val="0"/>
              <w:jc w:val="center"/>
              <w:textAlignment w:val="center"/>
              <w:rPr>
                <w:rFonts w:ascii="Arial" w:hAnsi="Arial" w:cs="Arial"/>
                <w:color w:val="000000"/>
                <w:szCs w:val="22"/>
              </w:rPr>
            </w:pPr>
          </w:p>
        </w:tc>
        <w:tc>
          <w:tcPr>
            <w:tcW w:w="1898" w:type="dxa"/>
          </w:tcPr>
          <w:p w14:paraId="5D28FF52" w14:textId="77777777" w:rsidR="00000000" w:rsidRDefault="007478C2">
            <w:pPr>
              <w:autoSpaceDN w:val="0"/>
              <w:ind w:left="-106"/>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89</w:t>
            </w:r>
            <w:r>
              <w:rPr>
                <w:rFonts w:hint="eastAsia"/>
                <w:color w:val="000000"/>
                <w:sz w:val="18"/>
                <w:szCs w:val="18"/>
              </w:rPr>
              <w:t>）</w:t>
            </w:r>
          </w:p>
        </w:tc>
      </w:tr>
      <w:tr w:rsidR="00000000" w14:paraId="4D959ADF" w14:textId="77777777">
        <w:trPr>
          <w:trHeight w:val="240"/>
        </w:trPr>
        <w:tc>
          <w:tcPr>
            <w:tcW w:w="2254" w:type="dxa"/>
            <w:vAlign w:val="bottom"/>
          </w:tcPr>
          <w:p w14:paraId="5B952182" w14:textId="77777777" w:rsidR="00000000" w:rsidRDefault="007478C2">
            <w:pPr>
              <w:widowControl/>
              <w:jc w:val="left"/>
              <w:rPr>
                <w:rFonts w:ascii="宋体" w:hAnsi="宋体"/>
                <w:color w:val="000000"/>
                <w:kern w:val="0"/>
                <w:sz w:val="24"/>
              </w:rPr>
            </w:pPr>
            <w:r>
              <w:rPr>
                <w:rFonts w:ascii="宋体" w:hAnsi="宋体" w:hint="eastAsia"/>
                <w:color w:val="000000"/>
                <w:kern w:val="0"/>
                <w:sz w:val="24"/>
              </w:rPr>
              <w:t>净额</w:t>
            </w:r>
          </w:p>
        </w:tc>
        <w:tc>
          <w:tcPr>
            <w:tcW w:w="1290" w:type="dxa"/>
            <w:vAlign w:val="bottom"/>
          </w:tcPr>
          <w:p w14:paraId="03336660" w14:textId="77777777" w:rsidR="00000000" w:rsidRDefault="007478C2">
            <w:pPr>
              <w:autoSpaceDN w:val="0"/>
              <w:jc w:val="center"/>
              <w:textAlignment w:val="center"/>
              <w:rPr>
                <w:rFonts w:ascii="Arial" w:hAnsi="Arial" w:cs="Arial"/>
                <w:color w:val="000000"/>
                <w:szCs w:val="22"/>
              </w:rPr>
            </w:pPr>
          </w:p>
        </w:tc>
        <w:tc>
          <w:tcPr>
            <w:tcW w:w="1992" w:type="dxa"/>
            <w:vAlign w:val="bottom"/>
          </w:tcPr>
          <w:p w14:paraId="65EB24CC" w14:textId="77777777" w:rsidR="00000000" w:rsidRDefault="007478C2">
            <w:pPr>
              <w:autoSpaceDN w:val="0"/>
              <w:jc w:val="center"/>
              <w:textAlignment w:val="center"/>
              <w:rPr>
                <w:rFonts w:ascii="Arial" w:hAnsi="Arial" w:cs="Arial"/>
                <w:color w:val="000000"/>
                <w:szCs w:val="22"/>
              </w:rPr>
            </w:pPr>
          </w:p>
        </w:tc>
        <w:tc>
          <w:tcPr>
            <w:tcW w:w="1497" w:type="dxa"/>
          </w:tcPr>
          <w:p w14:paraId="08EFA199" w14:textId="77777777" w:rsidR="00000000" w:rsidRDefault="007478C2">
            <w:pPr>
              <w:autoSpaceDN w:val="0"/>
              <w:jc w:val="center"/>
              <w:textAlignment w:val="center"/>
              <w:rPr>
                <w:rFonts w:ascii="Arial" w:hAnsi="Arial" w:cs="Arial"/>
                <w:color w:val="000000"/>
                <w:szCs w:val="22"/>
              </w:rPr>
            </w:pPr>
          </w:p>
        </w:tc>
        <w:tc>
          <w:tcPr>
            <w:tcW w:w="1898" w:type="dxa"/>
          </w:tcPr>
          <w:p w14:paraId="6C171BE2" w14:textId="77777777" w:rsidR="00000000" w:rsidRDefault="007478C2">
            <w:pPr>
              <w:autoSpaceDN w:val="0"/>
              <w:ind w:left="-106" w:right="317"/>
              <w:jc w:val="center"/>
              <w:textAlignment w:val="center"/>
              <w:rPr>
                <w:rFonts w:ascii="Arial" w:hAnsi="Arial" w:cs="Arial"/>
                <w:color w:val="000000"/>
                <w:szCs w:val="22"/>
              </w:rPr>
            </w:pPr>
            <w:r>
              <w:rPr>
                <w:rFonts w:hint="eastAsia"/>
                <w:color w:val="000000"/>
                <w:sz w:val="18"/>
                <w:szCs w:val="18"/>
              </w:rPr>
              <w:t xml:space="preserve"> </w:t>
            </w:r>
            <w:r>
              <w:rPr>
                <w:color w:val="000000"/>
                <w:sz w:val="18"/>
                <w:szCs w:val="18"/>
              </w:rPr>
              <w:t xml:space="preserve">   </w:t>
            </w:r>
            <w:r>
              <w:rPr>
                <w:rFonts w:hint="eastAsia"/>
                <w:color w:val="000000"/>
                <w:sz w:val="18"/>
                <w:szCs w:val="18"/>
              </w:rPr>
              <w:t>（</w:t>
            </w:r>
            <w:r>
              <w:rPr>
                <w:rFonts w:hint="eastAsia"/>
                <w:color w:val="000000"/>
                <w:sz w:val="18"/>
                <w:szCs w:val="18"/>
              </w:rPr>
              <w:t>65</w:t>
            </w:r>
            <w:r>
              <w:rPr>
                <w:color w:val="000000"/>
                <w:sz w:val="18"/>
                <w:szCs w:val="18"/>
              </w:rPr>
              <w:t>92</w:t>
            </w:r>
            <w:r>
              <w:rPr>
                <w:rFonts w:hint="eastAsia"/>
                <w:color w:val="000000"/>
                <w:sz w:val="18"/>
                <w:szCs w:val="18"/>
              </w:rPr>
              <w:t>）</w:t>
            </w:r>
          </w:p>
        </w:tc>
      </w:tr>
    </w:tbl>
    <w:p w14:paraId="7F633AE5" w14:textId="77777777" w:rsidR="00000000" w:rsidRDefault="007478C2">
      <w:pPr>
        <w:rPr>
          <w:rFonts w:ascii="Arial" w:hAnsi="Arial" w:cs="Arial"/>
          <w:color w:val="000000"/>
          <w:sz w:val="24"/>
          <w:szCs w:val="24"/>
        </w:rPr>
      </w:pPr>
      <w:r>
        <w:rPr>
          <w:rFonts w:ascii="Arial" w:hAnsi="Arial" w:cs="Arial"/>
          <w:color w:val="000000"/>
          <w:sz w:val="24"/>
        </w:rPr>
        <w:t>注</w:t>
      </w:r>
      <w:r>
        <w:rPr>
          <w:rStyle w:val="FootnoteReference"/>
          <w:rFonts w:ascii="宋体" w:hAnsi="宋体"/>
          <w:color w:val="000000"/>
          <w:sz w:val="24"/>
        </w:rPr>
        <w:footnoteReference w:id="135"/>
      </w:r>
      <w:r>
        <w:rPr>
          <w:rFonts w:ascii="Arial" w:hAnsi="Arial" w:cs="Arial"/>
          <w:color w:val="000000"/>
          <w:sz w:val="24"/>
        </w:rPr>
        <w:t>：</w:t>
      </w:r>
      <w:r>
        <w:rPr>
          <w:rFonts w:ascii="Arial" w:hAnsi="Arial" w:cs="Arial"/>
          <w:color w:val="000000"/>
          <w:sz w:val="24"/>
        </w:rPr>
        <w:t xml:space="preserve"> </w:t>
      </w:r>
      <w:r>
        <w:rPr>
          <w:rFonts w:hint="eastAsia"/>
          <w:color w:val="000000"/>
          <w:sz w:val="18"/>
          <w:szCs w:val="18"/>
        </w:rPr>
        <w:t>（</w:t>
      </w:r>
      <w:r>
        <w:rPr>
          <w:rFonts w:hint="eastAsia"/>
          <w:color w:val="000000"/>
          <w:sz w:val="18"/>
          <w:szCs w:val="18"/>
        </w:rPr>
        <w:t>65</w:t>
      </w:r>
      <w:r>
        <w:rPr>
          <w:color w:val="000000"/>
          <w:sz w:val="18"/>
          <w:szCs w:val="18"/>
        </w:rPr>
        <w:t>93</w:t>
      </w:r>
      <w:r>
        <w:rPr>
          <w:rFonts w:hint="eastAsia"/>
          <w:color w:val="000000"/>
          <w:sz w:val="18"/>
          <w:szCs w:val="18"/>
        </w:rPr>
        <w:t>）</w:t>
      </w:r>
    </w:p>
    <w:p w14:paraId="1CD753E3" w14:textId="77777777" w:rsidR="00000000" w:rsidRDefault="007478C2">
      <w:pPr>
        <w:rPr>
          <w:rFonts w:ascii="宋体" w:hAnsi="宋体"/>
          <w:b/>
          <w:color w:val="000000"/>
          <w:sz w:val="24"/>
        </w:rPr>
      </w:pPr>
    </w:p>
    <w:p w14:paraId="0BB9E623" w14:textId="77777777" w:rsidR="00000000" w:rsidRDefault="007478C2">
      <w:pPr>
        <w:jc w:val="left"/>
        <w:rPr>
          <w:rFonts w:ascii="Arial" w:hAnsi="Arial" w:cs="Arial"/>
          <w:b/>
          <w:color w:val="000000"/>
          <w:sz w:val="24"/>
          <w:szCs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 xml:space="preserve">4.7.3.3 </w:t>
      </w:r>
      <w:r>
        <w:rPr>
          <w:rFonts w:ascii="Arial" w:hAnsi="Arial" w:cs="Arial" w:hint="eastAsia"/>
          <w:b/>
          <w:color w:val="000000"/>
          <w:sz w:val="24"/>
          <w:szCs w:val="24"/>
        </w:rPr>
        <w:t>期末基金持有的黄金衍生品情况（若有</w:t>
      </w:r>
      <w:r>
        <w:rPr>
          <w:rFonts w:ascii="Arial" w:hAnsi="Arial" w:cs="Arial"/>
          <w:b/>
          <w:color w:val="000000"/>
          <w:sz w:val="24"/>
          <w:szCs w:val="24"/>
        </w:rPr>
        <w:t>）</w:t>
      </w:r>
    </w:p>
    <w:p w14:paraId="75BE88CE" w14:textId="77777777" w:rsidR="00000000" w:rsidRDefault="007478C2">
      <w:pPr>
        <w:wordWrap w:val="0"/>
        <w:jc w:val="right"/>
        <w:rPr>
          <w:rFonts w:ascii="宋体" w:hAnsi="宋体"/>
          <w:b/>
          <w:color w:val="FF0000"/>
          <w:sz w:val="24"/>
        </w:rPr>
      </w:pPr>
      <w:r>
        <w:rPr>
          <w:rFonts w:ascii="宋体" w:hAnsi="宋体" w:hint="eastAsia"/>
          <w:color w:val="000000"/>
          <w:sz w:val="24"/>
        </w:rPr>
        <w:t>单位：</w:t>
      </w:r>
      <w:r>
        <w:rPr>
          <w:rFonts w:ascii="宋体" w:hAnsi="宋体" w:hint="eastAsia"/>
          <w:color w:val="FF0000"/>
          <w:sz w:val="24"/>
        </w:rPr>
        <w:t xml:space="preserve">       </w:t>
      </w:r>
    </w:p>
    <w:tbl>
      <w:tblPr>
        <w:tblW w:w="0" w:type="auto"/>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54"/>
        <w:gridCol w:w="1290"/>
        <w:gridCol w:w="1992"/>
        <w:gridCol w:w="1497"/>
        <w:gridCol w:w="1898"/>
      </w:tblGrid>
      <w:tr w:rsidR="00000000" w14:paraId="69FD8629" w14:textId="77777777">
        <w:trPr>
          <w:trHeight w:val="240"/>
        </w:trPr>
        <w:tc>
          <w:tcPr>
            <w:tcW w:w="2254" w:type="dxa"/>
            <w:vAlign w:val="bottom"/>
          </w:tcPr>
          <w:p w14:paraId="29933A9A"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代码</w:t>
            </w:r>
          </w:p>
        </w:tc>
        <w:tc>
          <w:tcPr>
            <w:tcW w:w="1290" w:type="dxa"/>
            <w:vAlign w:val="bottom"/>
          </w:tcPr>
          <w:p w14:paraId="103BF1DA"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名称</w:t>
            </w:r>
          </w:p>
        </w:tc>
        <w:tc>
          <w:tcPr>
            <w:tcW w:w="1992" w:type="dxa"/>
            <w:vAlign w:val="bottom"/>
          </w:tcPr>
          <w:p w14:paraId="66B9EBBE"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持仓量</w:t>
            </w:r>
            <w:r>
              <w:rPr>
                <w:rFonts w:ascii="宋体" w:hAnsi="宋体"/>
                <w:color w:val="000000"/>
                <w:kern w:val="0"/>
                <w:sz w:val="24"/>
              </w:rPr>
              <w:t>(</w:t>
            </w:r>
            <w:r>
              <w:rPr>
                <w:rFonts w:ascii="宋体" w:hAnsi="宋体" w:hint="eastAsia"/>
                <w:color w:val="000000"/>
                <w:kern w:val="0"/>
                <w:sz w:val="24"/>
              </w:rPr>
              <w:t>买</w:t>
            </w:r>
            <w:r>
              <w:rPr>
                <w:rFonts w:ascii="宋体" w:hAnsi="宋体"/>
                <w:color w:val="000000"/>
                <w:kern w:val="0"/>
                <w:sz w:val="24"/>
              </w:rPr>
              <w:t>/</w:t>
            </w:r>
            <w:r>
              <w:rPr>
                <w:rFonts w:ascii="宋体" w:hAnsi="宋体" w:hint="eastAsia"/>
                <w:color w:val="000000"/>
                <w:kern w:val="0"/>
                <w:sz w:val="24"/>
              </w:rPr>
              <w:t>卖</w:t>
            </w:r>
            <w:r>
              <w:rPr>
                <w:rFonts w:ascii="宋体" w:hAnsi="宋体"/>
                <w:color w:val="000000"/>
                <w:kern w:val="0"/>
                <w:sz w:val="24"/>
              </w:rPr>
              <w:t>)</w:t>
            </w:r>
          </w:p>
        </w:tc>
        <w:tc>
          <w:tcPr>
            <w:tcW w:w="1497" w:type="dxa"/>
            <w:vAlign w:val="bottom"/>
          </w:tcPr>
          <w:p w14:paraId="0595D708" w14:textId="77777777" w:rsidR="00000000" w:rsidRDefault="007478C2">
            <w:pPr>
              <w:widowControl/>
              <w:ind w:left="-108"/>
              <w:jc w:val="center"/>
              <w:rPr>
                <w:rFonts w:ascii="宋体" w:hAnsi="宋体"/>
                <w:color w:val="000000"/>
                <w:kern w:val="0"/>
                <w:sz w:val="24"/>
              </w:rPr>
            </w:pPr>
            <w:r>
              <w:rPr>
                <w:rFonts w:ascii="宋体" w:hAnsi="宋体" w:hint="eastAsia"/>
                <w:color w:val="000000"/>
                <w:kern w:val="0"/>
                <w:sz w:val="24"/>
              </w:rPr>
              <w:t>市值</w:t>
            </w:r>
          </w:p>
        </w:tc>
        <w:tc>
          <w:tcPr>
            <w:tcW w:w="1898" w:type="dxa"/>
            <w:vAlign w:val="bottom"/>
          </w:tcPr>
          <w:p w14:paraId="6066FCCF" w14:textId="77777777" w:rsidR="00000000" w:rsidRDefault="007478C2">
            <w:pPr>
              <w:widowControl/>
              <w:ind w:left="-106" w:right="-94"/>
              <w:jc w:val="center"/>
              <w:rPr>
                <w:rFonts w:ascii="宋体" w:hAnsi="宋体"/>
                <w:color w:val="000000"/>
                <w:kern w:val="0"/>
                <w:sz w:val="24"/>
              </w:rPr>
            </w:pPr>
            <w:r>
              <w:rPr>
                <w:rFonts w:ascii="宋体" w:hAnsi="宋体" w:hint="eastAsia"/>
                <w:color w:val="000000"/>
                <w:kern w:val="0"/>
                <w:sz w:val="24"/>
              </w:rPr>
              <w:t>公允价值变动</w:t>
            </w:r>
          </w:p>
        </w:tc>
      </w:tr>
      <w:tr w:rsidR="00000000" w14:paraId="0C145424" w14:textId="77777777">
        <w:trPr>
          <w:trHeight w:val="240"/>
        </w:trPr>
        <w:tc>
          <w:tcPr>
            <w:tcW w:w="2254" w:type="dxa"/>
            <w:vAlign w:val="bottom"/>
          </w:tcPr>
          <w:p w14:paraId="3E10C17D" w14:textId="77777777" w:rsidR="00000000" w:rsidRDefault="007478C2">
            <w:pPr>
              <w:widowControl/>
              <w:rPr>
                <w:rFonts w:ascii="宋体" w:hAnsi="宋体"/>
                <w:color w:val="000000"/>
                <w:kern w:val="0"/>
                <w:sz w:val="24"/>
              </w:rPr>
            </w:pPr>
            <w:r>
              <w:rPr>
                <w:rFonts w:hint="eastAsia"/>
                <w:color w:val="000000"/>
                <w:sz w:val="18"/>
                <w:szCs w:val="18"/>
              </w:rPr>
              <w:t>（</w:t>
            </w:r>
            <w:r>
              <w:rPr>
                <w:rFonts w:hint="eastAsia"/>
                <w:color w:val="000000"/>
                <w:sz w:val="18"/>
                <w:szCs w:val="18"/>
              </w:rPr>
              <w:t>65</w:t>
            </w:r>
            <w:r>
              <w:rPr>
                <w:color w:val="000000"/>
                <w:sz w:val="18"/>
                <w:szCs w:val="18"/>
              </w:rPr>
              <w:t>97</w:t>
            </w:r>
            <w:r>
              <w:rPr>
                <w:rFonts w:hint="eastAsia"/>
                <w:color w:val="000000"/>
                <w:sz w:val="18"/>
                <w:szCs w:val="18"/>
              </w:rPr>
              <w:t>）</w:t>
            </w:r>
          </w:p>
        </w:tc>
        <w:tc>
          <w:tcPr>
            <w:tcW w:w="1290" w:type="dxa"/>
          </w:tcPr>
          <w:p w14:paraId="23DBB626" w14:textId="77777777" w:rsidR="00000000" w:rsidRDefault="007478C2">
            <w:pPr>
              <w:autoSpaceDN w:val="0"/>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98</w:t>
            </w:r>
            <w:r>
              <w:rPr>
                <w:rFonts w:hint="eastAsia"/>
                <w:color w:val="000000"/>
                <w:sz w:val="18"/>
                <w:szCs w:val="18"/>
              </w:rPr>
              <w:t>）</w:t>
            </w:r>
          </w:p>
        </w:tc>
        <w:tc>
          <w:tcPr>
            <w:tcW w:w="1992" w:type="dxa"/>
          </w:tcPr>
          <w:p w14:paraId="3EE78C33" w14:textId="77777777" w:rsidR="00000000" w:rsidRDefault="007478C2">
            <w:pPr>
              <w:autoSpaceDN w:val="0"/>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65</w:t>
            </w:r>
            <w:r>
              <w:rPr>
                <w:color w:val="000000"/>
                <w:sz w:val="18"/>
                <w:szCs w:val="18"/>
              </w:rPr>
              <w:t>99</w:t>
            </w:r>
            <w:r>
              <w:rPr>
                <w:rFonts w:hint="eastAsia"/>
                <w:color w:val="000000"/>
                <w:sz w:val="18"/>
                <w:szCs w:val="18"/>
              </w:rPr>
              <w:t>）</w:t>
            </w:r>
          </w:p>
        </w:tc>
        <w:tc>
          <w:tcPr>
            <w:tcW w:w="1497" w:type="dxa"/>
          </w:tcPr>
          <w:p w14:paraId="53FA4370" w14:textId="77777777" w:rsidR="00000000" w:rsidRDefault="007478C2">
            <w:pPr>
              <w:autoSpaceDN w:val="0"/>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w:t>
            </w:r>
            <w:r>
              <w:rPr>
                <w:color w:val="000000"/>
                <w:sz w:val="18"/>
                <w:szCs w:val="18"/>
              </w:rPr>
              <w:t>600</w:t>
            </w:r>
            <w:r>
              <w:rPr>
                <w:rFonts w:hint="eastAsia"/>
                <w:color w:val="000000"/>
                <w:sz w:val="18"/>
                <w:szCs w:val="18"/>
              </w:rPr>
              <w:t>）</w:t>
            </w:r>
          </w:p>
        </w:tc>
        <w:tc>
          <w:tcPr>
            <w:tcW w:w="1898" w:type="dxa"/>
          </w:tcPr>
          <w:p w14:paraId="42FA0165" w14:textId="77777777" w:rsidR="00000000" w:rsidRDefault="007478C2">
            <w:pPr>
              <w:autoSpaceDN w:val="0"/>
              <w:ind w:left="-106"/>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w:t>
            </w:r>
            <w:r>
              <w:rPr>
                <w:color w:val="000000"/>
                <w:sz w:val="18"/>
                <w:szCs w:val="18"/>
              </w:rPr>
              <w:t>601</w:t>
            </w:r>
            <w:r>
              <w:rPr>
                <w:rFonts w:hint="eastAsia"/>
                <w:color w:val="000000"/>
                <w:sz w:val="18"/>
                <w:szCs w:val="18"/>
              </w:rPr>
              <w:t>）</w:t>
            </w:r>
          </w:p>
        </w:tc>
      </w:tr>
      <w:tr w:rsidR="00000000" w14:paraId="66D137D6" w14:textId="77777777">
        <w:trPr>
          <w:trHeight w:val="240"/>
        </w:trPr>
        <w:tc>
          <w:tcPr>
            <w:tcW w:w="2254" w:type="dxa"/>
            <w:vAlign w:val="bottom"/>
          </w:tcPr>
          <w:p w14:paraId="02EC9165" w14:textId="77777777" w:rsidR="00000000" w:rsidRDefault="007478C2">
            <w:pPr>
              <w:widowControl/>
              <w:rPr>
                <w:rFonts w:ascii="宋体" w:hAnsi="宋体"/>
                <w:color w:val="000000"/>
                <w:kern w:val="0"/>
                <w:sz w:val="24"/>
              </w:rPr>
            </w:pPr>
            <w:r>
              <w:rPr>
                <w:rFonts w:ascii="宋体" w:hAnsi="宋体" w:hint="eastAsia"/>
                <w:color w:val="000000"/>
                <w:kern w:val="0"/>
                <w:sz w:val="24"/>
              </w:rPr>
              <w:t>……</w:t>
            </w:r>
          </w:p>
        </w:tc>
        <w:tc>
          <w:tcPr>
            <w:tcW w:w="1290" w:type="dxa"/>
            <w:vAlign w:val="bottom"/>
          </w:tcPr>
          <w:p w14:paraId="48927887" w14:textId="77777777" w:rsidR="00000000" w:rsidRDefault="007478C2">
            <w:pPr>
              <w:autoSpaceDN w:val="0"/>
              <w:jc w:val="center"/>
              <w:textAlignment w:val="center"/>
              <w:rPr>
                <w:rFonts w:ascii="Arial" w:hAnsi="Arial" w:cs="Arial"/>
                <w:color w:val="000000"/>
                <w:szCs w:val="22"/>
              </w:rPr>
            </w:pPr>
          </w:p>
        </w:tc>
        <w:tc>
          <w:tcPr>
            <w:tcW w:w="1992" w:type="dxa"/>
            <w:vAlign w:val="bottom"/>
          </w:tcPr>
          <w:p w14:paraId="3626ACA9" w14:textId="77777777" w:rsidR="00000000" w:rsidRDefault="007478C2">
            <w:pPr>
              <w:autoSpaceDN w:val="0"/>
              <w:jc w:val="center"/>
              <w:textAlignment w:val="center"/>
              <w:rPr>
                <w:rFonts w:ascii="Arial" w:hAnsi="Arial" w:cs="Arial"/>
                <w:color w:val="000000"/>
                <w:szCs w:val="22"/>
              </w:rPr>
            </w:pPr>
          </w:p>
        </w:tc>
        <w:tc>
          <w:tcPr>
            <w:tcW w:w="1497" w:type="dxa"/>
            <w:vAlign w:val="bottom"/>
          </w:tcPr>
          <w:p w14:paraId="04BAA32B" w14:textId="77777777" w:rsidR="00000000" w:rsidRDefault="007478C2">
            <w:pPr>
              <w:autoSpaceDN w:val="0"/>
              <w:jc w:val="center"/>
              <w:textAlignment w:val="center"/>
              <w:rPr>
                <w:rFonts w:ascii="Arial" w:hAnsi="Arial" w:cs="Arial"/>
                <w:color w:val="000000"/>
                <w:szCs w:val="22"/>
              </w:rPr>
            </w:pPr>
          </w:p>
        </w:tc>
        <w:tc>
          <w:tcPr>
            <w:tcW w:w="1898" w:type="dxa"/>
            <w:vAlign w:val="bottom"/>
          </w:tcPr>
          <w:p w14:paraId="07125EF3" w14:textId="77777777" w:rsidR="00000000" w:rsidRDefault="007478C2">
            <w:pPr>
              <w:autoSpaceDN w:val="0"/>
              <w:ind w:left="-106"/>
              <w:jc w:val="center"/>
              <w:textAlignment w:val="center"/>
              <w:rPr>
                <w:rFonts w:ascii="Arial" w:hAnsi="Arial" w:cs="Arial"/>
                <w:color w:val="000000"/>
                <w:szCs w:val="22"/>
              </w:rPr>
            </w:pPr>
          </w:p>
        </w:tc>
      </w:tr>
      <w:tr w:rsidR="00000000" w14:paraId="4AB11D89" w14:textId="77777777">
        <w:trPr>
          <w:trHeight w:val="240"/>
        </w:trPr>
        <w:tc>
          <w:tcPr>
            <w:tcW w:w="2254" w:type="dxa"/>
            <w:vAlign w:val="bottom"/>
          </w:tcPr>
          <w:p w14:paraId="0358095A" w14:textId="77777777" w:rsidR="00000000" w:rsidRDefault="007478C2">
            <w:pPr>
              <w:widowControl/>
              <w:rPr>
                <w:rFonts w:ascii="宋体" w:hAnsi="宋体"/>
                <w:color w:val="000000"/>
                <w:kern w:val="0"/>
                <w:sz w:val="24"/>
              </w:rPr>
            </w:pPr>
            <w:r>
              <w:rPr>
                <w:rFonts w:ascii="宋体" w:hAnsi="宋体" w:hint="eastAsia"/>
                <w:color w:val="000000"/>
                <w:kern w:val="0"/>
                <w:sz w:val="24"/>
              </w:rPr>
              <w:t>合计</w:t>
            </w:r>
          </w:p>
        </w:tc>
        <w:tc>
          <w:tcPr>
            <w:tcW w:w="1290" w:type="dxa"/>
            <w:vAlign w:val="bottom"/>
          </w:tcPr>
          <w:p w14:paraId="636B77CB" w14:textId="77777777" w:rsidR="00000000" w:rsidRDefault="007478C2">
            <w:pPr>
              <w:autoSpaceDN w:val="0"/>
              <w:jc w:val="center"/>
              <w:textAlignment w:val="center"/>
              <w:rPr>
                <w:rFonts w:ascii="Arial" w:hAnsi="Arial" w:cs="Arial"/>
                <w:color w:val="000000"/>
                <w:szCs w:val="22"/>
              </w:rPr>
            </w:pPr>
          </w:p>
        </w:tc>
        <w:tc>
          <w:tcPr>
            <w:tcW w:w="1992" w:type="dxa"/>
          </w:tcPr>
          <w:p w14:paraId="2CDF8622" w14:textId="77777777" w:rsidR="00000000" w:rsidRDefault="007478C2">
            <w:pPr>
              <w:autoSpaceDN w:val="0"/>
              <w:jc w:val="center"/>
              <w:textAlignment w:val="center"/>
              <w:rPr>
                <w:rFonts w:ascii="Arial" w:hAnsi="Arial" w:cs="Arial"/>
                <w:color w:val="000000"/>
                <w:szCs w:val="22"/>
              </w:rPr>
            </w:pPr>
          </w:p>
        </w:tc>
        <w:tc>
          <w:tcPr>
            <w:tcW w:w="1497" w:type="dxa"/>
          </w:tcPr>
          <w:p w14:paraId="16298299" w14:textId="77777777" w:rsidR="00000000" w:rsidRDefault="007478C2">
            <w:pPr>
              <w:autoSpaceDN w:val="0"/>
              <w:jc w:val="center"/>
              <w:textAlignment w:val="center"/>
              <w:rPr>
                <w:rFonts w:ascii="Arial" w:hAnsi="Arial" w:cs="Arial"/>
                <w:color w:val="000000"/>
                <w:szCs w:val="22"/>
              </w:rPr>
            </w:pPr>
          </w:p>
        </w:tc>
        <w:tc>
          <w:tcPr>
            <w:tcW w:w="1898" w:type="dxa"/>
          </w:tcPr>
          <w:p w14:paraId="5183DC8E" w14:textId="77777777" w:rsidR="00000000" w:rsidRDefault="007478C2">
            <w:pPr>
              <w:autoSpaceDN w:val="0"/>
              <w:ind w:left="-106"/>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w:t>
            </w:r>
            <w:r>
              <w:rPr>
                <w:color w:val="000000"/>
                <w:sz w:val="18"/>
                <w:szCs w:val="18"/>
              </w:rPr>
              <w:t>604</w:t>
            </w:r>
            <w:r>
              <w:rPr>
                <w:rFonts w:hint="eastAsia"/>
                <w:color w:val="000000"/>
                <w:sz w:val="18"/>
                <w:szCs w:val="18"/>
              </w:rPr>
              <w:t>）</w:t>
            </w:r>
          </w:p>
        </w:tc>
      </w:tr>
      <w:tr w:rsidR="00000000" w14:paraId="745AB2FC" w14:textId="77777777">
        <w:trPr>
          <w:trHeight w:val="240"/>
        </w:trPr>
        <w:tc>
          <w:tcPr>
            <w:tcW w:w="2254" w:type="dxa"/>
            <w:vAlign w:val="bottom"/>
          </w:tcPr>
          <w:p w14:paraId="07C6E478" w14:textId="77777777" w:rsidR="00000000" w:rsidRDefault="007478C2">
            <w:pPr>
              <w:widowControl/>
              <w:rPr>
                <w:rFonts w:ascii="宋体" w:hAnsi="宋体"/>
                <w:color w:val="000000"/>
                <w:kern w:val="0"/>
                <w:sz w:val="24"/>
              </w:rPr>
            </w:pPr>
            <w:r>
              <w:rPr>
                <w:rFonts w:ascii="宋体" w:hAnsi="宋体" w:hint="eastAsia"/>
                <w:color w:val="000000"/>
                <w:kern w:val="0"/>
                <w:sz w:val="24"/>
              </w:rPr>
              <w:t>减：可抵销期货暂收款</w:t>
            </w:r>
          </w:p>
        </w:tc>
        <w:tc>
          <w:tcPr>
            <w:tcW w:w="1290" w:type="dxa"/>
            <w:vAlign w:val="bottom"/>
          </w:tcPr>
          <w:p w14:paraId="74377EF2" w14:textId="77777777" w:rsidR="00000000" w:rsidRDefault="007478C2">
            <w:pPr>
              <w:autoSpaceDN w:val="0"/>
              <w:jc w:val="center"/>
              <w:textAlignment w:val="center"/>
              <w:rPr>
                <w:rFonts w:ascii="Arial" w:hAnsi="Arial" w:cs="Arial"/>
                <w:color w:val="000000"/>
                <w:szCs w:val="22"/>
              </w:rPr>
            </w:pPr>
          </w:p>
        </w:tc>
        <w:tc>
          <w:tcPr>
            <w:tcW w:w="1992" w:type="dxa"/>
          </w:tcPr>
          <w:p w14:paraId="100E0254" w14:textId="77777777" w:rsidR="00000000" w:rsidRDefault="007478C2">
            <w:pPr>
              <w:autoSpaceDN w:val="0"/>
              <w:jc w:val="center"/>
              <w:textAlignment w:val="center"/>
              <w:rPr>
                <w:rFonts w:ascii="Arial" w:hAnsi="Arial" w:cs="Arial"/>
                <w:color w:val="000000"/>
                <w:szCs w:val="22"/>
              </w:rPr>
            </w:pPr>
          </w:p>
        </w:tc>
        <w:tc>
          <w:tcPr>
            <w:tcW w:w="1497" w:type="dxa"/>
          </w:tcPr>
          <w:p w14:paraId="047C0019" w14:textId="77777777" w:rsidR="00000000" w:rsidRDefault="007478C2">
            <w:pPr>
              <w:autoSpaceDN w:val="0"/>
              <w:jc w:val="center"/>
              <w:textAlignment w:val="center"/>
              <w:rPr>
                <w:rFonts w:ascii="Arial" w:hAnsi="Arial" w:cs="Arial"/>
                <w:color w:val="000000"/>
                <w:szCs w:val="22"/>
              </w:rPr>
            </w:pPr>
          </w:p>
        </w:tc>
        <w:tc>
          <w:tcPr>
            <w:tcW w:w="1898" w:type="dxa"/>
          </w:tcPr>
          <w:p w14:paraId="241C7FAC" w14:textId="77777777" w:rsidR="00000000" w:rsidRDefault="007478C2">
            <w:pPr>
              <w:autoSpaceDN w:val="0"/>
              <w:ind w:left="-106"/>
              <w:jc w:val="center"/>
              <w:textAlignment w:val="center"/>
              <w:rPr>
                <w:rFonts w:ascii="Arial" w:hAnsi="Arial" w:cs="Arial"/>
                <w:color w:val="000000"/>
                <w:szCs w:val="22"/>
              </w:rPr>
            </w:pPr>
            <w:r>
              <w:rPr>
                <w:rFonts w:hint="eastAsia"/>
                <w:color w:val="000000"/>
                <w:sz w:val="18"/>
                <w:szCs w:val="18"/>
              </w:rPr>
              <w:t>（</w:t>
            </w:r>
            <w:r>
              <w:rPr>
                <w:rFonts w:hint="eastAsia"/>
                <w:color w:val="000000"/>
                <w:sz w:val="18"/>
                <w:szCs w:val="18"/>
              </w:rPr>
              <w:t>6</w:t>
            </w:r>
            <w:r>
              <w:rPr>
                <w:color w:val="000000"/>
                <w:sz w:val="18"/>
                <w:szCs w:val="18"/>
              </w:rPr>
              <w:t>607</w:t>
            </w:r>
            <w:r>
              <w:rPr>
                <w:rFonts w:hint="eastAsia"/>
                <w:color w:val="000000"/>
                <w:sz w:val="18"/>
                <w:szCs w:val="18"/>
              </w:rPr>
              <w:t>）</w:t>
            </w:r>
          </w:p>
        </w:tc>
      </w:tr>
      <w:tr w:rsidR="00000000" w14:paraId="15D6E9AF" w14:textId="77777777">
        <w:trPr>
          <w:trHeight w:val="240"/>
        </w:trPr>
        <w:tc>
          <w:tcPr>
            <w:tcW w:w="2254" w:type="dxa"/>
            <w:vAlign w:val="bottom"/>
          </w:tcPr>
          <w:p w14:paraId="56917504" w14:textId="77777777" w:rsidR="00000000" w:rsidRDefault="007478C2">
            <w:pPr>
              <w:widowControl/>
              <w:jc w:val="left"/>
              <w:rPr>
                <w:rFonts w:ascii="宋体" w:hAnsi="宋体"/>
                <w:color w:val="000000"/>
                <w:kern w:val="0"/>
                <w:sz w:val="24"/>
              </w:rPr>
            </w:pPr>
            <w:r>
              <w:rPr>
                <w:rFonts w:ascii="宋体" w:hAnsi="宋体" w:hint="eastAsia"/>
                <w:color w:val="000000"/>
                <w:kern w:val="0"/>
                <w:sz w:val="24"/>
              </w:rPr>
              <w:t>净额</w:t>
            </w:r>
          </w:p>
        </w:tc>
        <w:tc>
          <w:tcPr>
            <w:tcW w:w="1290" w:type="dxa"/>
            <w:vAlign w:val="bottom"/>
          </w:tcPr>
          <w:p w14:paraId="254303E1" w14:textId="77777777" w:rsidR="00000000" w:rsidRDefault="007478C2">
            <w:pPr>
              <w:autoSpaceDN w:val="0"/>
              <w:jc w:val="center"/>
              <w:textAlignment w:val="center"/>
              <w:rPr>
                <w:rFonts w:ascii="Arial" w:hAnsi="Arial" w:cs="Arial"/>
                <w:color w:val="000000"/>
                <w:szCs w:val="22"/>
              </w:rPr>
            </w:pPr>
          </w:p>
        </w:tc>
        <w:tc>
          <w:tcPr>
            <w:tcW w:w="1992" w:type="dxa"/>
          </w:tcPr>
          <w:p w14:paraId="16F89805" w14:textId="77777777" w:rsidR="00000000" w:rsidRDefault="007478C2">
            <w:pPr>
              <w:autoSpaceDN w:val="0"/>
              <w:jc w:val="center"/>
              <w:textAlignment w:val="center"/>
              <w:rPr>
                <w:rFonts w:ascii="Arial" w:hAnsi="Arial" w:cs="Arial"/>
                <w:color w:val="000000"/>
                <w:szCs w:val="22"/>
              </w:rPr>
            </w:pPr>
          </w:p>
        </w:tc>
        <w:tc>
          <w:tcPr>
            <w:tcW w:w="1497" w:type="dxa"/>
          </w:tcPr>
          <w:p w14:paraId="59ECC404" w14:textId="77777777" w:rsidR="00000000" w:rsidRDefault="007478C2">
            <w:pPr>
              <w:autoSpaceDN w:val="0"/>
              <w:jc w:val="center"/>
              <w:textAlignment w:val="center"/>
              <w:rPr>
                <w:rFonts w:ascii="Arial" w:hAnsi="Arial" w:cs="Arial"/>
                <w:color w:val="000000"/>
                <w:szCs w:val="22"/>
              </w:rPr>
            </w:pPr>
          </w:p>
        </w:tc>
        <w:tc>
          <w:tcPr>
            <w:tcW w:w="1898" w:type="dxa"/>
          </w:tcPr>
          <w:p w14:paraId="6B28C33D" w14:textId="77777777" w:rsidR="00000000" w:rsidRDefault="007478C2">
            <w:pPr>
              <w:autoSpaceDN w:val="0"/>
              <w:ind w:left="-106" w:right="317"/>
              <w:jc w:val="center"/>
              <w:textAlignment w:val="center"/>
              <w:rPr>
                <w:rFonts w:ascii="Arial" w:hAnsi="Arial" w:cs="Arial"/>
                <w:color w:val="000000"/>
                <w:szCs w:val="22"/>
              </w:rPr>
            </w:pPr>
            <w:r>
              <w:rPr>
                <w:rFonts w:hint="eastAsia"/>
                <w:color w:val="000000"/>
                <w:sz w:val="18"/>
                <w:szCs w:val="18"/>
              </w:rPr>
              <w:t xml:space="preserve"> </w:t>
            </w:r>
            <w:r>
              <w:rPr>
                <w:color w:val="000000"/>
                <w:sz w:val="18"/>
                <w:szCs w:val="18"/>
              </w:rPr>
              <w:t xml:space="preserve">   </w:t>
            </w:r>
            <w:r>
              <w:rPr>
                <w:rFonts w:hint="eastAsia"/>
                <w:color w:val="000000"/>
                <w:sz w:val="18"/>
                <w:szCs w:val="18"/>
              </w:rPr>
              <w:t>（</w:t>
            </w:r>
            <w:r>
              <w:rPr>
                <w:rFonts w:hint="eastAsia"/>
                <w:color w:val="000000"/>
                <w:sz w:val="18"/>
                <w:szCs w:val="18"/>
              </w:rPr>
              <w:t>6</w:t>
            </w:r>
            <w:r>
              <w:rPr>
                <w:color w:val="000000"/>
                <w:sz w:val="18"/>
                <w:szCs w:val="18"/>
              </w:rPr>
              <w:t>610</w:t>
            </w:r>
            <w:r>
              <w:rPr>
                <w:rFonts w:hint="eastAsia"/>
                <w:color w:val="000000"/>
                <w:sz w:val="18"/>
                <w:szCs w:val="18"/>
              </w:rPr>
              <w:t>）</w:t>
            </w:r>
          </w:p>
        </w:tc>
      </w:tr>
    </w:tbl>
    <w:p w14:paraId="70CF8F0D" w14:textId="77777777" w:rsidR="00000000" w:rsidRDefault="007478C2">
      <w:pPr>
        <w:rPr>
          <w:rFonts w:ascii="Arial" w:hAnsi="Arial" w:cs="Arial"/>
          <w:color w:val="000000"/>
          <w:sz w:val="24"/>
          <w:szCs w:val="24"/>
        </w:rPr>
      </w:pPr>
      <w:r>
        <w:rPr>
          <w:rFonts w:ascii="Arial" w:hAnsi="Arial" w:cs="Arial"/>
          <w:color w:val="000000"/>
          <w:sz w:val="24"/>
        </w:rPr>
        <w:t>注：</w:t>
      </w:r>
      <w:r>
        <w:rPr>
          <w:rFonts w:ascii="Arial" w:hAnsi="Arial" w:cs="Arial" w:hint="eastAsia"/>
          <w:color w:val="000000"/>
          <w:sz w:val="24"/>
          <w:szCs w:val="24"/>
        </w:rPr>
        <w:t xml:space="preserve"> </w:t>
      </w:r>
      <w:r>
        <w:rPr>
          <w:rFonts w:hint="eastAsia"/>
          <w:color w:val="000000"/>
          <w:sz w:val="18"/>
          <w:szCs w:val="18"/>
        </w:rPr>
        <w:t>（</w:t>
      </w:r>
      <w:r>
        <w:rPr>
          <w:rFonts w:hint="eastAsia"/>
          <w:color w:val="000000"/>
          <w:sz w:val="18"/>
          <w:szCs w:val="18"/>
        </w:rPr>
        <w:t>6</w:t>
      </w:r>
      <w:r>
        <w:rPr>
          <w:color w:val="000000"/>
          <w:sz w:val="18"/>
          <w:szCs w:val="18"/>
        </w:rPr>
        <w:t>611</w:t>
      </w:r>
      <w:r>
        <w:rPr>
          <w:rFonts w:hint="eastAsia"/>
          <w:color w:val="000000"/>
          <w:sz w:val="18"/>
          <w:szCs w:val="18"/>
        </w:rPr>
        <w:t>）</w:t>
      </w:r>
    </w:p>
    <w:p w14:paraId="65AFD391" w14:textId="77777777" w:rsidR="00000000" w:rsidRDefault="007478C2">
      <w:pPr>
        <w:rPr>
          <w:rFonts w:ascii="宋体" w:hAnsi="宋体"/>
          <w:b/>
          <w:sz w:val="24"/>
        </w:rPr>
      </w:pPr>
    </w:p>
    <w:p w14:paraId="2554469B" w14:textId="77777777" w:rsidR="00000000" w:rsidRDefault="007478C2">
      <w:pPr>
        <w:outlineLvl w:val="3"/>
        <w:rPr>
          <w:rFonts w:ascii="宋体" w:hAnsi="宋体"/>
          <w:b/>
          <w:sz w:val="24"/>
        </w:rPr>
      </w:pPr>
      <w:r>
        <w:rPr>
          <w:rFonts w:ascii="宋体" w:hAnsi="宋体" w:hint="eastAsia"/>
          <w:b/>
          <w:sz w:val="24"/>
        </w:rPr>
        <w:t xml:space="preserve">7.4.7.4 </w:t>
      </w:r>
      <w:r>
        <w:rPr>
          <w:rFonts w:ascii="宋体" w:hAnsi="宋体" w:hint="eastAsia"/>
          <w:b/>
          <w:sz w:val="24"/>
        </w:rPr>
        <w:t>买入返售金融资产</w:t>
      </w:r>
      <w:r>
        <w:rPr>
          <w:rStyle w:val="FootnoteReference"/>
          <w:rFonts w:ascii="宋体" w:hAnsi="宋体"/>
          <w:b/>
          <w:sz w:val="24"/>
        </w:rPr>
        <w:footnoteReference w:id="136"/>
      </w:r>
    </w:p>
    <w:p w14:paraId="2D25757C" w14:textId="77777777" w:rsidR="00000000" w:rsidRDefault="007478C2">
      <w:pPr>
        <w:outlineLvl w:val="4"/>
        <w:rPr>
          <w:rFonts w:ascii="宋体" w:hAnsi="宋体"/>
          <w:b/>
          <w:sz w:val="24"/>
        </w:rPr>
      </w:pPr>
      <w:r>
        <w:rPr>
          <w:rFonts w:ascii="宋体" w:hAnsi="宋体" w:hint="eastAsia"/>
          <w:b/>
          <w:sz w:val="24"/>
        </w:rPr>
        <w:t xml:space="preserve">7.4.7.4.1 </w:t>
      </w:r>
      <w:r>
        <w:rPr>
          <w:rFonts w:ascii="宋体" w:hAnsi="宋体" w:hint="eastAsia"/>
          <w:b/>
          <w:sz w:val="24"/>
        </w:rPr>
        <w:t>各项买入返售金融资产期末余额</w:t>
      </w:r>
    </w:p>
    <w:p w14:paraId="1118F356"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15"/>
        <w:gridCol w:w="2880"/>
        <w:gridCol w:w="3780"/>
      </w:tblGrid>
      <w:tr w:rsidR="00000000" w14:paraId="04FB2F00" w14:textId="77777777">
        <w:trPr>
          <w:trHeight w:val="330"/>
          <w:jc w:val="center"/>
        </w:trPr>
        <w:tc>
          <w:tcPr>
            <w:tcW w:w="1815" w:type="dxa"/>
            <w:vMerge w:val="restart"/>
            <w:vAlign w:val="center"/>
          </w:tcPr>
          <w:p w14:paraId="053BE331" w14:textId="77777777" w:rsidR="00000000" w:rsidRDefault="007478C2">
            <w:pPr>
              <w:jc w:val="center"/>
              <w:rPr>
                <w:rFonts w:ascii="宋体" w:hAnsi="宋体"/>
                <w:sz w:val="24"/>
              </w:rPr>
            </w:pPr>
            <w:r>
              <w:rPr>
                <w:rFonts w:ascii="宋体" w:hAnsi="宋体" w:hint="eastAsia"/>
                <w:sz w:val="24"/>
              </w:rPr>
              <w:t>项目</w:t>
            </w:r>
          </w:p>
        </w:tc>
        <w:tc>
          <w:tcPr>
            <w:tcW w:w="6660" w:type="dxa"/>
            <w:gridSpan w:val="2"/>
          </w:tcPr>
          <w:p w14:paraId="65878413" w14:textId="77777777" w:rsidR="00000000" w:rsidRDefault="007478C2">
            <w:pPr>
              <w:jc w:val="center"/>
              <w:rPr>
                <w:rFonts w:ascii="宋体" w:hAnsi="宋体"/>
                <w:sz w:val="24"/>
              </w:rPr>
            </w:pPr>
            <w:r>
              <w:rPr>
                <w:rFonts w:ascii="宋体" w:hAnsi="宋体" w:hint="eastAsia"/>
                <w:sz w:val="24"/>
              </w:rPr>
              <w:t>本期末</w:t>
            </w:r>
          </w:p>
          <w:p w14:paraId="1AE2AC5D"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7CBD74E2" w14:textId="77777777">
        <w:trPr>
          <w:trHeight w:val="330"/>
          <w:jc w:val="center"/>
        </w:trPr>
        <w:tc>
          <w:tcPr>
            <w:tcW w:w="1815" w:type="dxa"/>
            <w:vMerge/>
            <w:vAlign w:val="bottom"/>
          </w:tcPr>
          <w:p w14:paraId="3346C3DB" w14:textId="77777777" w:rsidR="00000000" w:rsidRDefault="007478C2">
            <w:pPr>
              <w:jc w:val="center"/>
              <w:rPr>
                <w:rFonts w:ascii="宋体" w:hAnsi="宋体"/>
                <w:sz w:val="24"/>
              </w:rPr>
            </w:pPr>
          </w:p>
        </w:tc>
        <w:tc>
          <w:tcPr>
            <w:tcW w:w="2880" w:type="dxa"/>
          </w:tcPr>
          <w:p w14:paraId="3CD46C85" w14:textId="77777777" w:rsidR="00000000" w:rsidRDefault="007478C2">
            <w:pPr>
              <w:jc w:val="center"/>
              <w:rPr>
                <w:rFonts w:ascii="宋体" w:hAnsi="宋体"/>
                <w:sz w:val="24"/>
              </w:rPr>
            </w:pPr>
            <w:r>
              <w:rPr>
                <w:rFonts w:ascii="宋体" w:hAnsi="宋体" w:hint="eastAsia"/>
                <w:sz w:val="24"/>
              </w:rPr>
              <w:t>账面余额</w:t>
            </w:r>
          </w:p>
        </w:tc>
        <w:tc>
          <w:tcPr>
            <w:tcW w:w="3780" w:type="dxa"/>
          </w:tcPr>
          <w:p w14:paraId="3C53FA7D" w14:textId="77777777" w:rsidR="00000000" w:rsidRDefault="007478C2">
            <w:pPr>
              <w:jc w:val="center"/>
              <w:rPr>
                <w:rFonts w:ascii="宋体" w:hAnsi="宋体"/>
                <w:sz w:val="24"/>
              </w:rPr>
            </w:pPr>
            <w:r>
              <w:rPr>
                <w:rFonts w:ascii="宋体" w:hAnsi="宋体" w:hint="eastAsia"/>
                <w:sz w:val="24"/>
              </w:rPr>
              <w:t>其中：买断式逆回购</w:t>
            </w:r>
          </w:p>
        </w:tc>
      </w:tr>
      <w:tr w:rsidR="00000000" w14:paraId="69D9771A" w14:textId="77777777">
        <w:trPr>
          <w:trHeight w:val="330"/>
          <w:jc w:val="center"/>
        </w:trPr>
        <w:tc>
          <w:tcPr>
            <w:tcW w:w="1815" w:type="dxa"/>
            <w:vAlign w:val="bottom"/>
          </w:tcPr>
          <w:p w14:paraId="0B39FC63" w14:textId="77777777" w:rsidR="00000000" w:rsidRDefault="007478C2">
            <w:pPr>
              <w:jc w:val="center"/>
              <w:rPr>
                <w:rFonts w:ascii="宋体" w:hAnsi="宋体"/>
                <w:sz w:val="24"/>
              </w:rPr>
            </w:pPr>
            <w:r>
              <w:rPr>
                <w:rFonts w:ascii="宋体" w:hAnsi="宋体"/>
                <w:sz w:val="24"/>
              </w:rPr>
              <w:t>交易所市场</w:t>
            </w:r>
          </w:p>
        </w:tc>
        <w:tc>
          <w:tcPr>
            <w:tcW w:w="2880" w:type="dxa"/>
          </w:tcPr>
          <w:p w14:paraId="4A942639" w14:textId="77777777" w:rsidR="00000000" w:rsidRDefault="007478C2">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3424</w:t>
            </w:r>
            <w:r>
              <w:rPr>
                <w:rFonts w:ascii="宋体" w:hAnsi="宋体" w:hint="eastAsia"/>
                <w:kern w:val="0"/>
                <w:sz w:val="18"/>
              </w:rPr>
              <w:t>）</w:t>
            </w:r>
          </w:p>
        </w:tc>
        <w:tc>
          <w:tcPr>
            <w:tcW w:w="3780" w:type="dxa"/>
          </w:tcPr>
          <w:p w14:paraId="308B44C1" w14:textId="77777777" w:rsidR="00000000" w:rsidRDefault="007478C2">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3425</w:t>
            </w:r>
            <w:r>
              <w:rPr>
                <w:rFonts w:ascii="宋体" w:hAnsi="宋体" w:hint="eastAsia"/>
                <w:kern w:val="0"/>
                <w:sz w:val="18"/>
              </w:rPr>
              <w:t>）</w:t>
            </w:r>
          </w:p>
        </w:tc>
      </w:tr>
      <w:tr w:rsidR="00000000" w14:paraId="279212E2" w14:textId="77777777">
        <w:trPr>
          <w:trHeight w:val="330"/>
          <w:jc w:val="center"/>
        </w:trPr>
        <w:tc>
          <w:tcPr>
            <w:tcW w:w="1815" w:type="dxa"/>
            <w:vAlign w:val="bottom"/>
          </w:tcPr>
          <w:p w14:paraId="56BB1C3A" w14:textId="77777777" w:rsidR="00000000" w:rsidRDefault="007478C2">
            <w:pPr>
              <w:jc w:val="center"/>
              <w:rPr>
                <w:rFonts w:ascii="宋体" w:hAnsi="宋体"/>
                <w:sz w:val="24"/>
              </w:rPr>
            </w:pPr>
            <w:r>
              <w:rPr>
                <w:rFonts w:ascii="宋体" w:hAnsi="宋体"/>
                <w:sz w:val="24"/>
              </w:rPr>
              <w:t>银行间市场</w:t>
            </w:r>
          </w:p>
        </w:tc>
        <w:tc>
          <w:tcPr>
            <w:tcW w:w="2880" w:type="dxa"/>
          </w:tcPr>
          <w:p w14:paraId="6336B99B" w14:textId="77777777" w:rsidR="00000000" w:rsidRDefault="007478C2">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3426</w:t>
            </w:r>
            <w:r>
              <w:rPr>
                <w:rFonts w:ascii="宋体" w:hAnsi="宋体" w:hint="eastAsia"/>
                <w:kern w:val="0"/>
                <w:sz w:val="18"/>
              </w:rPr>
              <w:t>）</w:t>
            </w:r>
          </w:p>
        </w:tc>
        <w:tc>
          <w:tcPr>
            <w:tcW w:w="3780" w:type="dxa"/>
          </w:tcPr>
          <w:p w14:paraId="457B55A9" w14:textId="77777777" w:rsidR="00000000" w:rsidRDefault="007478C2">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3427</w:t>
            </w:r>
            <w:r>
              <w:rPr>
                <w:rFonts w:ascii="宋体" w:hAnsi="宋体" w:hint="eastAsia"/>
                <w:kern w:val="0"/>
                <w:sz w:val="18"/>
              </w:rPr>
              <w:t>）</w:t>
            </w:r>
          </w:p>
        </w:tc>
      </w:tr>
      <w:tr w:rsidR="00000000" w14:paraId="52C03A8F" w14:textId="77777777">
        <w:trPr>
          <w:trHeight w:val="257"/>
          <w:jc w:val="center"/>
        </w:trPr>
        <w:tc>
          <w:tcPr>
            <w:tcW w:w="1815" w:type="dxa"/>
            <w:vAlign w:val="bottom"/>
          </w:tcPr>
          <w:p w14:paraId="29EB1D74" w14:textId="77777777" w:rsidR="00000000" w:rsidRDefault="007478C2">
            <w:pPr>
              <w:ind w:firstLineChars="100" w:firstLine="240"/>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1835</w:t>
            </w:r>
            <w:r>
              <w:rPr>
                <w:rFonts w:ascii="宋体" w:hAnsi="宋体" w:hint="eastAsia"/>
                <w:kern w:val="0"/>
                <w:sz w:val="18"/>
              </w:rPr>
              <w:t>）</w:t>
            </w:r>
          </w:p>
        </w:tc>
        <w:tc>
          <w:tcPr>
            <w:tcW w:w="2880" w:type="dxa"/>
          </w:tcPr>
          <w:p w14:paraId="3BD5AB34"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1836</w:t>
            </w:r>
            <w:r>
              <w:rPr>
                <w:rFonts w:ascii="宋体" w:hAnsi="宋体" w:hint="eastAsia"/>
                <w:kern w:val="0"/>
                <w:sz w:val="18"/>
              </w:rPr>
              <w:t>）</w:t>
            </w:r>
          </w:p>
        </w:tc>
        <w:tc>
          <w:tcPr>
            <w:tcW w:w="3780" w:type="dxa"/>
            <w:vAlign w:val="bottom"/>
          </w:tcPr>
          <w:p w14:paraId="0F15CF59"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183</w:t>
            </w:r>
            <w:r>
              <w:rPr>
                <w:rFonts w:ascii="宋体" w:hAnsi="宋体" w:hint="eastAsia"/>
                <w:kern w:val="0"/>
                <w:sz w:val="18"/>
              </w:rPr>
              <w:t>7</w:t>
            </w:r>
            <w:r>
              <w:rPr>
                <w:rFonts w:ascii="宋体" w:hAnsi="宋体" w:hint="eastAsia"/>
                <w:kern w:val="0"/>
                <w:sz w:val="18"/>
              </w:rPr>
              <w:t>）</w:t>
            </w:r>
          </w:p>
        </w:tc>
      </w:tr>
      <w:tr w:rsidR="00000000" w14:paraId="2A43FFA0" w14:textId="77777777">
        <w:trPr>
          <w:trHeight w:val="257"/>
          <w:jc w:val="center"/>
        </w:trPr>
        <w:tc>
          <w:tcPr>
            <w:tcW w:w="1815" w:type="dxa"/>
            <w:vAlign w:val="bottom"/>
          </w:tcPr>
          <w:p w14:paraId="339366C0" w14:textId="77777777" w:rsidR="00000000" w:rsidRDefault="007478C2">
            <w:pPr>
              <w:jc w:val="center"/>
              <w:rPr>
                <w:rFonts w:ascii="宋体" w:hAnsi="宋体"/>
                <w:sz w:val="24"/>
              </w:rPr>
            </w:pPr>
            <w:r>
              <w:rPr>
                <w:rFonts w:ascii="宋体" w:hAnsi="宋体" w:hint="eastAsia"/>
                <w:sz w:val="24"/>
              </w:rPr>
              <w:t>合计</w:t>
            </w:r>
          </w:p>
        </w:tc>
        <w:tc>
          <w:tcPr>
            <w:tcW w:w="2880" w:type="dxa"/>
          </w:tcPr>
          <w:p w14:paraId="38D9B5AF"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1838</w:t>
            </w:r>
            <w:r>
              <w:rPr>
                <w:rFonts w:ascii="宋体" w:hAnsi="宋体" w:hint="eastAsia"/>
                <w:kern w:val="0"/>
                <w:sz w:val="18"/>
              </w:rPr>
              <w:t>）</w:t>
            </w:r>
          </w:p>
        </w:tc>
        <w:tc>
          <w:tcPr>
            <w:tcW w:w="3780" w:type="dxa"/>
            <w:vAlign w:val="bottom"/>
          </w:tcPr>
          <w:p w14:paraId="131BBD90"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1839</w:t>
            </w:r>
            <w:r>
              <w:rPr>
                <w:rFonts w:ascii="宋体" w:hAnsi="宋体" w:hint="eastAsia"/>
                <w:kern w:val="0"/>
                <w:sz w:val="18"/>
              </w:rPr>
              <w:t>）</w:t>
            </w:r>
          </w:p>
        </w:tc>
      </w:tr>
      <w:tr w:rsidR="00000000" w14:paraId="0653BCAD" w14:textId="77777777">
        <w:trPr>
          <w:trHeight w:val="330"/>
          <w:jc w:val="center"/>
        </w:trPr>
        <w:tc>
          <w:tcPr>
            <w:tcW w:w="1815" w:type="dxa"/>
            <w:vMerge w:val="restart"/>
            <w:vAlign w:val="center"/>
          </w:tcPr>
          <w:p w14:paraId="0DB26D74" w14:textId="77777777" w:rsidR="00000000" w:rsidRDefault="007478C2">
            <w:pPr>
              <w:jc w:val="center"/>
              <w:rPr>
                <w:rFonts w:ascii="宋体" w:hAnsi="宋体"/>
                <w:sz w:val="24"/>
              </w:rPr>
            </w:pPr>
            <w:r>
              <w:rPr>
                <w:rFonts w:ascii="宋体" w:hAnsi="宋体" w:hint="eastAsia"/>
                <w:sz w:val="24"/>
              </w:rPr>
              <w:t>项目</w:t>
            </w:r>
          </w:p>
        </w:tc>
        <w:tc>
          <w:tcPr>
            <w:tcW w:w="6660" w:type="dxa"/>
            <w:gridSpan w:val="2"/>
          </w:tcPr>
          <w:p w14:paraId="111DA3D4" w14:textId="77777777" w:rsidR="00000000" w:rsidRDefault="007478C2">
            <w:pPr>
              <w:jc w:val="center"/>
              <w:rPr>
                <w:rFonts w:ascii="宋体" w:hAnsi="宋体"/>
                <w:sz w:val="24"/>
              </w:rPr>
            </w:pPr>
            <w:r>
              <w:rPr>
                <w:rFonts w:ascii="宋体" w:hAnsi="宋体" w:hint="eastAsia"/>
                <w:sz w:val="24"/>
              </w:rPr>
              <w:t>上年度末</w:t>
            </w:r>
          </w:p>
          <w:p w14:paraId="3922C7B2"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5A035F6F" w14:textId="77777777">
        <w:trPr>
          <w:trHeight w:val="330"/>
          <w:jc w:val="center"/>
        </w:trPr>
        <w:tc>
          <w:tcPr>
            <w:tcW w:w="1815" w:type="dxa"/>
            <w:vMerge/>
            <w:vAlign w:val="bottom"/>
          </w:tcPr>
          <w:p w14:paraId="5579F77D" w14:textId="77777777" w:rsidR="00000000" w:rsidRDefault="007478C2">
            <w:pPr>
              <w:jc w:val="center"/>
              <w:rPr>
                <w:rFonts w:ascii="宋体" w:hAnsi="宋体"/>
                <w:sz w:val="24"/>
              </w:rPr>
            </w:pPr>
          </w:p>
        </w:tc>
        <w:tc>
          <w:tcPr>
            <w:tcW w:w="2880" w:type="dxa"/>
          </w:tcPr>
          <w:p w14:paraId="43184A8E" w14:textId="77777777" w:rsidR="00000000" w:rsidRDefault="007478C2">
            <w:pPr>
              <w:jc w:val="center"/>
              <w:rPr>
                <w:rFonts w:ascii="宋体" w:hAnsi="宋体"/>
                <w:sz w:val="24"/>
              </w:rPr>
            </w:pPr>
            <w:r>
              <w:rPr>
                <w:rFonts w:ascii="宋体" w:hAnsi="宋体" w:hint="eastAsia"/>
                <w:sz w:val="24"/>
              </w:rPr>
              <w:t>账面余额</w:t>
            </w:r>
          </w:p>
        </w:tc>
        <w:tc>
          <w:tcPr>
            <w:tcW w:w="3780" w:type="dxa"/>
          </w:tcPr>
          <w:p w14:paraId="15F102C1" w14:textId="77777777" w:rsidR="00000000" w:rsidRDefault="007478C2">
            <w:pPr>
              <w:jc w:val="center"/>
              <w:rPr>
                <w:rFonts w:ascii="宋体" w:hAnsi="宋体"/>
                <w:sz w:val="24"/>
              </w:rPr>
            </w:pPr>
            <w:r>
              <w:rPr>
                <w:rFonts w:ascii="宋体" w:hAnsi="宋体" w:hint="eastAsia"/>
                <w:sz w:val="24"/>
              </w:rPr>
              <w:t>其中：买断式逆回购</w:t>
            </w:r>
          </w:p>
        </w:tc>
      </w:tr>
      <w:tr w:rsidR="00000000" w14:paraId="217DD2C2" w14:textId="77777777">
        <w:trPr>
          <w:trHeight w:val="330"/>
          <w:jc w:val="center"/>
        </w:trPr>
        <w:tc>
          <w:tcPr>
            <w:tcW w:w="1815" w:type="dxa"/>
            <w:vAlign w:val="bottom"/>
          </w:tcPr>
          <w:p w14:paraId="4E70FD70" w14:textId="77777777" w:rsidR="00000000" w:rsidRDefault="007478C2">
            <w:pPr>
              <w:jc w:val="center"/>
              <w:rPr>
                <w:rFonts w:ascii="宋体" w:hAnsi="宋体"/>
                <w:sz w:val="24"/>
              </w:rPr>
            </w:pPr>
            <w:r>
              <w:rPr>
                <w:rFonts w:ascii="宋体" w:hAnsi="宋体"/>
                <w:sz w:val="24"/>
              </w:rPr>
              <w:t>交易所市场</w:t>
            </w:r>
          </w:p>
        </w:tc>
        <w:tc>
          <w:tcPr>
            <w:tcW w:w="2880" w:type="dxa"/>
          </w:tcPr>
          <w:p w14:paraId="5FB7A2E7" w14:textId="77777777" w:rsidR="00000000" w:rsidRDefault="007478C2">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3424</w:t>
            </w:r>
            <w:r>
              <w:rPr>
                <w:rFonts w:ascii="宋体" w:hAnsi="宋体" w:hint="eastAsia"/>
                <w:kern w:val="0"/>
                <w:sz w:val="18"/>
              </w:rPr>
              <w:t>）</w:t>
            </w:r>
          </w:p>
        </w:tc>
        <w:tc>
          <w:tcPr>
            <w:tcW w:w="3780" w:type="dxa"/>
          </w:tcPr>
          <w:p w14:paraId="22F1635E" w14:textId="77777777" w:rsidR="00000000" w:rsidRDefault="007478C2">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3425</w:t>
            </w:r>
            <w:r>
              <w:rPr>
                <w:rFonts w:ascii="宋体" w:hAnsi="宋体" w:hint="eastAsia"/>
                <w:kern w:val="0"/>
                <w:sz w:val="18"/>
              </w:rPr>
              <w:t>）</w:t>
            </w:r>
          </w:p>
        </w:tc>
      </w:tr>
      <w:tr w:rsidR="00000000" w14:paraId="388D687E" w14:textId="77777777">
        <w:trPr>
          <w:trHeight w:val="330"/>
          <w:jc w:val="center"/>
        </w:trPr>
        <w:tc>
          <w:tcPr>
            <w:tcW w:w="1815" w:type="dxa"/>
            <w:vAlign w:val="bottom"/>
          </w:tcPr>
          <w:p w14:paraId="730B2C7F" w14:textId="77777777" w:rsidR="00000000" w:rsidRDefault="007478C2">
            <w:pPr>
              <w:jc w:val="center"/>
              <w:rPr>
                <w:rFonts w:ascii="宋体" w:hAnsi="宋体"/>
                <w:sz w:val="24"/>
              </w:rPr>
            </w:pPr>
            <w:r>
              <w:rPr>
                <w:rFonts w:ascii="宋体" w:hAnsi="宋体"/>
                <w:sz w:val="24"/>
              </w:rPr>
              <w:t>银行间市场</w:t>
            </w:r>
          </w:p>
        </w:tc>
        <w:tc>
          <w:tcPr>
            <w:tcW w:w="2880" w:type="dxa"/>
          </w:tcPr>
          <w:p w14:paraId="0EB7040B" w14:textId="77777777" w:rsidR="00000000" w:rsidRDefault="007478C2">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3426</w:t>
            </w:r>
            <w:r>
              <w:rPr>
                <w:rFonts w:ascii="宋体" w:hAnsi="宋体" w:hint="eastAsia"/>
                <w:kern w:val="0"/>
                <w:sz w:val="18"/>
              </w:rPr>
              <w:t>）</w:t>
            </w:r>
          </w:p>
        </w:tc>
        <w:tc>
          <w:tcPr>
            <w:tcW w:w="3780" w:type="dxa"/>
          </w:tcPr>
          <w:p w14:paraId="1E22CFDF" w14:textId="77777777" w:rsidR="00000000" w:rsidRDefault="007478C2">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3427</w:t>
            </w:r>
            <w:r>
              <w:rPr>
                <w:rFonts w:ascii="宋体" w:hAnsi="宋体" w:hint="eastAsia"/>
                <w:kern w:val="0"/>
                <w:sz w:val="18"/>
              </w:rPr>
              <w:t>）</w:t>
            </w:r>
          </w:p>
        </w:tc>
      </w:tr>
      <w:tr w:rsidR="00000000" w14:paraId="407F6708" w14:textId="77777777">
        <w:trPr>
          <w:trHeight w:val="257"/>
          <w:jc w:val="center"/>
        </w:trPr>
        <w:tc>
          <w:tcPr>
            <w:tcW w:w="1815" w:type="dxa"/>
            <w:vAlign w:val="bottom"/>
          </w:tcPr>
          <w:p w14:paraId="23EE7262" w14:textId="77777777" w:rsidR="00000000" w:rsidRDefault="007478C2">
            <w:pPr>
              <w:ind w:firstLineChars="100" w:firstLine="240"/>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1835</w:t>
            </w:r>
            <w:r>
              <w:rPr>
                <w:rFonts w:ascii="宋体" w:hAnsi="宋体" w:hint="eastAsia"/>
                <w:kern w:val="0"/>
                <w:sz w:val="18"/>
              </w:rPr>
              <w:t>）</w:t>
            </w:r>
          </w:p>
        </w:tc>
        <w:tc>
          <w:tcPr>
            <w:tcW w:w="2880" w:type="dxa"/>
          </w:tcPr>
          <w:p w14:paraId="0DA6CD75" w14:textId="77777777" w:rsidR="00000000" w:rsidRDefault="007478C2">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1836</w:t>
            </w:r>
            <w:r>
              <w:rPr>
                <w:rFonts w:ascii="宋体" w:hAnsi="宋体" w:hint="eastAsia"/>
                <w:kern w:val="0"/>
                <w:sz w:val="18"/>
              </w:rPr>
              <w:t>）</w:t>
            </w:r>
          </w:p>
        </w:tc>
        <w:tc>
          <w:tcPr>
            <w:tcW w:w="3780" w:type="dxa"/>
            <w:vAlign w:val="bottom"/>
          </w:tcPr>
          <w:p w14:paraId="5324A94A" w14:textId="77777777" w:rsidR="00000000" w:rsidRDefault="007478C2">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1837</w:t>
            </w:r>
            <w:r>
              <w:rPr>
                <w:rFonts w:ascii="宋体" w:hAnsi="宋体" w:hint="eastAsia"/>
                <w:kern w:val="0"/>
                <w:sz w:val="18"/>
              </w:rPr>
              <w:t>）</w:t>
            </w:r>
          </w:p>
        </w:tc>
      </w:tr>
      <w:tr w:rsidR="00000000" w14:paraId="6A890FF8" w14:textId="77777777">
        <w:trPr>
          <w:trHeight w:val="257"/>
          <w:jc w:val="center"/>
        </w:trPr>
        <w:tc>
          <w:tcPr>
            <w:tcW w:w="1815" w:type="dxa"/>
            <w:vAlign w:val="bottom"/>
          </w:tcPr>
          <w:p w14:paraId="72A06E00" w14:textId="77777777" w:rsidR="00000000" w:rsidRDefault="007478C2">
            <w:pPr>
              <w:jc w:val="center"/>
              <w:rPr>
                <w:rFonts w:ascii="宋体" w:hAnsi="宋体"/>
                <w:sz w:val="24"/>
              </w:rPr>
            </w:pPr>
            <w:r>
              <w:rPr>
                <w:rFonts w:ascii="宋体" w:hAnsi="宋体" w:hint="eastAsia"/>
                <w:sz w:val="24"/>
              </w:rPr>
              <w:t>合计</w:t>
            </w:r>
          </w:p>
        </w:tc>
        <w:tc>
          <w:tcPr>
            <w:tcW w:w="2880" w:type="dxa"/>
          </w:tcPr>
          <w:p w14:paraId="0FA8FCE0" w14:textId="77777777" w:rsidR="00000000" w:rsidRDefault="007478C2">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1838</w:t>
            </w:r>
            <w:r>
              <w:rPr>
                <w:rFonts w:ascii="宋体" w:hAnsi="宋体" w:hint="eastAsia"/>
                <w:kern w:val="0"/>
                <w:sz w:val="18"/>
              </w:rPr>
              <w:t>）</w:t>
            </w:r>
          </w:p>
        </w:tc>
        <w:tc>
          <w:tcPr>
            <w:tcW w:w="3780" w:type="dxa"/>
            <w:vAlign w:val="bottom"/>
          </w:tcPr>
          <w:p w14:paraId="60F9CF0D" w14:textId="77777777" w:rsidR="00000000" w:rsidRDefault="007478C2">
            <w:pPr>
              <w:widowControl/>
              <w:jc w:val="center"/>
              <w:rPr>
                <w:rFonts w:ascii="宋体" w:hAnsi="宋体"/>
                <w:kern w:val="0"/>
                <w:sz w:val="18"/>
              </w:rPr>
            </w:pPr>
            <w:r>
              <w:rPr>
                <w:rFonts w:ascii="宋体" w:hAnsi="宋体" w:hint="eastAsia"/>
                <w:kern w:val="0"/>
                <w:sz w:val="18"/>
              </w:rPr>
              <w:t>（</w:t>
            </w:r>
            <w:r>
              <w:rPr>
                <w:rFonts w:ascii="宋体" w:hAnsi="宋体" w:hint="eastAsia"/>
                <w:kern w:val="0"/>
                <w:sz w:val="18"/>
              </w:rPr>
              <w:t>1839</w:t>
            </w:r>
            <w:r>
              <w:rPr>
                <w:rFonts w:ascii="宋体" w:hAnsi="宋体" w:hint="eastAsia"/>
                <w:kern w:val="0"/>
                <w:sz w:val="18"/>
              </w:rPr>
              <w:t>）</w:t>
            </w:r>
          </w:p>
        </w:tc>
      </w:tr>
    </w:tbl>
    <w:p w14:paraId="27368CAA"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1840</w:t>
      </w:r>
      <w:r>
        <w:rPr>
          <w:rFonts w:ascii="宋体" w:hAnsi="宋体" w:hint="eastAsia"/>
          <w:kern w:val="0"/>
          <w:sz w:val="18"/>
        </w:rPr>
        <w:t>）</w:t>
      </w:r>
    </w:p>
    <w:p w14:paraId="72BF1AFD" w14:textId="77777777" w:rsidR="00000000" w:rsidRDefault="007478C2">
      <w:pPr>
        <w:outlineLvl w:val="4"/>
        <w:rPr>
          <w:rFonts w:ascii="宋体" w:hAnsi="宋体"/>
          <w:b/>
          <w:sz w:val="24"/>
        </w:rPr>
      </w:pPr>
    </w:p>
    <w:p w14:paraId="287B55D2" w14:textId="77777777" w:rsidR="00000000" w:rsidRDefault="007478C2">
      <w:pPr>
        <w:outlineLvl w:val="4"/>
        <w:rPr>
          <w:rFonts w:ascii="宋体" w:hAnsi="宋体"/>
          <w:b/>
          <w:sz w:val="24"/>
        </w:rPr>
      </w:pPr>
      <w:r>
        <w:rPr>
          <w:rFonts w:ascii="宋体" w:hAnsi="宋体" w:hint="eastAsia"/>
          <w:b/>
          <w:sz w:val="24"/>
        </w:rPr>
        <w:t xml:space="preserve">7.4.7.4.2 </w:t>
      </w:r>
      <w:r>
        <w:rPr>
          <w:rFonts w:ascii="宋体" w:hAnsi="宋体" w:hint="eastAsia"/>
          <w:b/>
          <w:sz w:val="24"/>
        </w:rPr>
        <w:t>期末买断式逆回购交易中取得的债券</w:t>
      </w:r>
    </w:p>
    <w:p w14:paraId="1E982126" w14:textId="77777777" w:rsidR="00000000" w:rsidRDefault="007478C2">
      <w:pPr>
        <w:tabs>
          <w:tab w:val="right" w:pos="5760"/>
        </w:tabs>
        <w:spacing w:line="300" w:lineRule="atLeast"/>
        <w:jc w:val="right"/>
        <w:rPr>
          <w:rFonts w:ascii="宋体" w:hAnsi="宋体"/>
          <w:snapToGrid w:val="0"/>
          <w:kern w:val="0"/>
          <w:sz w:val="24"/>
          <w:lang w:val="en-AU"/>
        </w:rPr>
      </w:pPr>
      <w:r>
        <w:rPr>
          <w:rFonts w:ascii="宋体" w:hAnsi="宋体" w:hint="eastAsia"/>
          <w:snapToGrid w:val="0"/>
          <w:kern w:val="0"/>
          <w:sz w:val="24"/>
          <w:lang w:val="en-AU"/>
        </w:rPr>
        <w:t>金额单位：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1"/>
        <w:gridCol w:w="1273"/>
        <w:gridCol w:w="1260"/>
        <w:gridCol w:w="1080"/>
        <w:gridCol w:w="720"/>
        <w:gridCol w:w="900"/>
        <w:gridCol w:w="720"/>
        <w:gridCol w:w="1649"/>
      </w:tblGrid>
      <w:tr w:rsidR="00000000" w14:paraId="2CFE6B15" w14:textId="77777777">
        <w:trPr>
          <w:trHeight w:val="255"/>
          <w:jc w:val="center"/>
        </w:trPr>
        <w:tc>
          <w:tcPr>
            <w:tcW w:w="721" w:type="dxa"/>
            <w:vMerge w:val="restart"/>
            <w:vAlign w:val="center"/>
          </w:tcPr>
          <w:p w14:paraId="4D3C69B3" w14:textId="77777777" w:rsidR="00000000" w:rsidRDefault="007478C2">
            <w:pPr>
              <w:spacing w:line="300" w:lineRule="atLeast"/>
              <w:ind w:left="69"/>
              <w:jc w:val="center"/>
              <w:rPr>
                <w:rFonts w:ascii="宋体" w:hAnsi="宋体"/>
                <w:sz w:val="24"/>
              </w:rPr>
            </w:pPr>
            <w:r>
              <w:rPr>
                <w:rFonts w:ascii="宋体" w:hAnsi="宋体" w:hint="eastAsia"/>
                <w:sz w:val="24"/>
              </w:rPr>
              <w:t>项目</w:t>
            </w:r>
          </w:p>
        </w:tc>
        <w:tc>
          <w:tcPr>
            <w:tcW w:w="7602" w:type="dxa"/>
            <w:gridSpan w:val="7"/>
            <w:vAlign w:val="center"/>
          </w:tcPr>
          <w:p w14:paraId="21AFC907" w14:textId="77777777" w:rsidR="00000000" w:rsidRDefault="007478C2">
            <w:pPr>
              <w:tabs>
                <w:tab w:val="decimal" w:pos="1469"/>
              </w:tabs>
              <w:spacing w:line="300" w:lineRule="atLeast"/>
              <w:ind w:leftChars="-265" w:left="-556"/>
              <w:jc w:val="center"/>
              <w:rPr>
                <w:rFonts w:ascii="宋体" w:hAnsi="宋体"/>
                <w:sz w:val="24"/>
              </w:rPr>
            </w:pPr>
            <w:r>
              <w:rPr>
                <w:rFonts w:ascii="宋体" w:hAnsi="宋体" w:hint="eastAsia"/>
                <w:sz w:val="24"/>
              </w:rPr>
              <w:t>本期末</w:t>
            </w:r>
          </w:p>
          <w:p w14:paraId="6FBFD294" w14:textId="77777777" w:rsidR="00000000" w:rsidRDefault="007478C2">
            <w:pPr>
              <w:tabs>
                <w:tab w:val="decimal" w:pos="1469"/>
              </w:tabs>
              <w:spacing w:line="300" w:lineRule="atLeast"/>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7370B116" w14:textId="77777777">
        <w:trPr>
          <w:trHeight w:val="255"/>
          <w:jc w:val="center"/>
        </w:trPr>
        <w:tc>
          <w:tcPr>
            <w:tcW w:w="721" w:type="dxa"/>
            <w:vMerge/>
          </w:tcPr>
          <w:p w14:paraId="375ECD16" w14:textId="77777777" w:rsidR="00000000" w:rsidRDefault="007478C2">
            <w:pPr>
              <w:spacing w:line="300" w:lineRule="atLeast"/>
              <w:ind w:left="69"/>
              <w:jc w:val="center"/>
              <w:rPr>
                <w:rFonts w:ascii="宋体" w:hAnsi="宋体"/>
                <w:sz w:val="24"/>
              </w:rPr>
            </w:pPr>
          </w:p>
        </w:tc>
        <w:tc>
          <w:tcPr>
            <w:tcW w:w="1273" w:type="dxa"/>
            <w:vAlign w:val="center"/>
          </w:tcPr>
          <w:p w14:paraId="4AEE9145" w14:textId="77777777" w:rsidR="00000000" w:rsidRDefault="007478C2">
            <w:pPr>
              <w:spacing w:line="300" w:lineRule="atLeast"/>
              <w:ind w:left="69"/>
              <w:jc w:val="center"/>
              <w:rPr>
                <w:rFonts w:ascii="宋体" w:hAnsi="宋体"/>
                <w:sz w:val="24"/>
              </w:rPr>
            </w:pPr>
            <w:r>
              <w:rPr>
                <w:rFonts w:ascii="宋体" w:hAnsi="宋体"/>
                <w:sz w:val="24"/>
              </w:rPr>
              <w:t>债券</w:t>
            </w:r>
            <w:r>
              <w:rPr>
                <w:rFonts w:ascii="宋体" w:hAnsi="宋体" w:hint="eastAsia"/>
                <w:sz w:val="24"/>
              </w:rPr>
              <w:t>代码</w:t>
            </w:r>
          </w:p>
        </w:tc>
        <w:tc>
          <w:tcPr>
            <w:tcW w:w="1260" w:type="dxa"/>
            <w:vAlign w:val="center"/>
          </w:tcPr>
          <w:p w14:paraId="3D47DA76" w14:textId="77777777" w:rsidR="00000000" w:rsidRDefault="007478C2">
            <w:pPr>
              <w:spacing w:line="300" w:lineRule="atLeast"/>
              <w:ind w:left="69"/>
              <w:jc w:val="center"/>
              <w:rPr>
                <w:rFonts w:ascii="宋体" w:hAnsi="宋体"/>
                <w:sz w:val="24"/>
              </w:rPr>
            </w:pPr>
            <w:r>
              <w:rPr>
                <w:rFonts w:ascii="宋体" w:hAnsi="宋体" w:hint="eastAsia"/>
                <w:sz w:val="24"/>
              </w:rPr>
              <w:t>债券名称</w:t>
            </w:r>
          </w:p>
        </w:tc>
        <w:tc>
          <w:tcPr>
            <w:tcW w:w="1080" w:type="dxa"/>
            <w:tcMar>
              <w:top w:w="15" w:type="dxa"/>
              <w:left w:w="15" w:type="dxa"/>
              <w:bottom w:w="0" w:type="dxa"/>
              <w:right w:w="15" w:type="dxa"/>
            </w:tcMar>
            <w:vAlign w:val="center"/>
          </w:tcPr>
          <w:p w14:paraId="0894A4E8" w14:textId="77777777" w:rsidR="00000000" w:rsidRDefault="007478C2">
            <w:pPr>
              <w:spacing w:line="300" w:lineRule="atLeast"/>
              <w:jc w:val="center"/>
              <w:rPr>
                <w:rFonts w:ascii="宋体" w:hAnsi="宋体"/>
                <w:sz w:val="24"/>
              </w:rPr>
            </w:pPr>
            <w:r>
              <w:rPr>
                <w:rFonts w:ascii="宋体" w:hAnsi="宋体" w:hint="eastAsia"/>
                <w:sz w:val="24"/>
              </w:rPr>
              <w:t>约定</w:t>
            </w:r>
          </w:p>
          <w:p w14:paraId="4987090F" w14:textId="77777777" w:rsidR="00000000" w:rsidRDefault="007478C2">
            <w:pPr>
              <w:spacing w:line="300" w:lineRule="atLeast"/>
              <w:jc w:val="center"/>
              <w:rPr>
                <w:rFonts w:ascii="宋体" w:hAnsi="宋体"/>
                <w:sz w:val="24"/>
              </w:rPr>
            </w:pPr>
            <w:r>
              <w:rPr>
                <w:rFonts w:ascii="宋体" w:hAnsi="宋体" w:hint="eastAsia"/>
                <w:sz w:val="24"/>
              </w:rPr>
              <w:t>返售</w:t>
            </w:r>
            <w:r>
              <w:rPr>
                <w:rFonts w:ascii="宋体" w:hAnsi="宋体"/>
                <w:sz w:val="24"/>
              </w:rPr>
              <w:t>日</w:t>
            </w:r>
          </w:p>
        </w:tc>
        <w:tc>
          <w:tcPr>
            <w:tcW w:w="720" w:type="dxa"/>
            <w:tcMar>
              <w:top w:w="15" w:type="dxa"/>
              <w:left w:w="15" w:type="dxa"/>
              <w:bottom w:w="0" w:type="dxa"/>
              <w:right w:w="15" w:type="dxa"/>
            </w:tcMar>
            <w:vAlign w:val="center"/>
          </w:tcPr>
          <w:p w14:paraId="5C7367CD" w14:textId="77777777" w:rsidR="00000000" w:rsidRDefault="007478C2">
            <w:pPr>
              <w:spacing w:line="300" w:lineRule="atLeast"/>
              <w:jc w:val="center"/>
              <w:rPr>
                <w:rFonts w:ascii="宋体" w:hAnsi="宋体"/>
                <w:sz w:val="24"/>
              </w:rPr>
            </w:pPr>
            <w:r>
              <w:rPr>
                <w:rFonts w:ascii="宋体" w:hAnsi="宋体" w:hint="eastAsia"/>
                <w:sz w:val="24"/>
              </w:rPr>
              <w:t>估值单价</w:t>
            </w:r>
          </w:p>
        </w:tc>
        <w:tc>
          <w:tcPr>
            <w:tcW w:w="900" w:type="dxa"/>
            <w:tcMar>
              <w:top w:w="15" w:type="dxa"/>
              <w:left w:w="15" w:type="dxa"/>
              <w:bottom w:w="0" w:type="dxa"/>
              <w:right w:w="15" w:type="dxa"/>
            </w:tcMar>
            <w:vAlign w:val="center"/>
          </w:tcPr>
          <w:p w14:paraId="52621E21" w14:textId="77777777" w:rsidR="00000000" w:rsidRDefault="007478C2">
            <w:pPr>
              <w:spacing w:line="300" w:lineRule="atLeast"/>
              <w:jc w:val="center"/>
              <w:rPr>
                <w:rFonts w:ascii="宋体" w:hAnsi="宋体"/>
                <w:sz w:val="24"/>
              </w:rPr>
            </w:pPr>
            <w:r>
              <w:rPr>
                <w:rFonts w:ascii="宋体" w:hAnsi="宋体"/>
                <w:sz w:val="24"/>
              </w:rPr>
              <w:t>数量</w:t>
            </w:r>
            <w:r>
              <w:rPr>
                <w:rFonts w:ascii="宋体" w:hAnsi="宋体" w:hint="eastAsia"/>
                <w:sz w:val="24"/>
              </w:rPr>
              <w:t>（张）</w:t>
            </w:r>
          </w:p>
        </w:tc>
        <w:tc>
          <w:tcPr>
            <w:tcW w:w="720" w:type="dxa"/>
            <w:tcMar>
              <w:top w:w="15" w:type="dxa"/>
              <w:left w:w="15" w:type="dxa"/>
              <w:bottom w:w="0" w:type="dxa"/>
              <w:right w:w="15" w:type="dxa"/>
            </w:tcMar>
            <w:vAlign w:val="center"/>
          </w:tcPr>
          <w:p w14:paraId="192ABF18" w14:textId="77777777" w:rsidR="00000000" w:rsidRDefault="007478C2">
            <w:pPr>
              <w:spacing w:line="300" w:lineRule="atLeast"/>
              <w:jc w:val="center"/>
              <w:rPr>
                <w:rFonts w:ascii="宋体" w:hAnsi="宋体"/>
                <w:sz w:val="24"/>
              </w:rPr>
            </w:pPr>
            <w:r>
              <w:rPr>
                <w:rFonts w:ascii="宋体" w:hAnsi="宋体" w:hint="eastAsia"/>
                <w:sz w:val="24"/>
              </w:rPr>
              <w:t>估值</w:t>
            </w:r>
          </w:p>
          <w:p w14:paraId="17F1ACCD" w14:textId="77777777" w:rsidR="00000000" w:rsidRDefault="007478C2">
            <w:pPr>
              <w:spacing w:line="300" w:lineRule="atLeast"/>
              <w:jc w:val="center"/>
              <w:rPr>
                <w:rFonts w:ascii="宋体" w:hAnsi="宋体"/>
                <w:sz w:val="24"/>
              </w:rPr>
            </w:pPr>
            <w:r>
              <w:rPr>
                <w:rFonts w:ascii="宋体" w:hAnsi="宋体" w:hint="eastAsia"/>
                <w:sz w:val="24"/>
              </w:rPr>
              <w:t>总额</w:t>
            </w:r>
          </w:p>
        </w:tc>
        <w:tc>
          <w:tcPr>
            <w:tcW w:w="1649" w:type="dxa"/>
            <w:tcMar>
              <w:top w:w="15" w:type="dxa"/>
              <w:left w:w="15" w:type="dxa"/>
              <w:bottom w:w="0" w:type="dxa"/>
              <w:right w:w="15" w:type="dxa"/>
            </w:tcMar>
            <w:vAlign w:val="center"/>
          </w:tcPr>
          <w:p w14:paraId="2D7EE6FA" w14:textId="77777777" w:rsidR="00000000" w:rsidRDefault="007478C2">
            <w:pPr>
              <w:tabs>
                <w:tab w:val="decimal" w:pos="1469"/>
              </w:tabs>
              <w:spacing w:line="300" w:lineRule="atLeast"/>
              <w:jc w:val="center"/>
              <w:rPr>
                <w:rFonts w:ascii="宋体" w:hAnsi="宋体"/>
                <w:sz w:val="24"/>
              </w:rPr>
            </w:pPr>
            <w:r>
              <w:rPr>
                <w:rFonts w:ascii="宋体" w:hAnsi="宋体" w:hint="eastAsia"/>
                <w:sz w:val="24"/>
              </w:rPr>
              <w:t>其中：已出售</w:t>
            </w:r>
          </w:p>
          <w:p w14:paraId="786FC8A1" w14:textId="77777777" w:rsidR="00000000" w:rsidRDefault="007478C2">
            <w:pPr>
              <w:tabs>
                <w:tab w:val="decimal" w:pos="1469"/>
              </w:tabs>
              <w:spacing w:line="300" w:lineRule="atLeast"/>
              <w:jc w:val="center"/>
              <w:rPr>
                <w:rFonts w:ascii="宋体" w:hAnsi="宋体"/>
                <w:sz w:val="24"/>
              </w:rPr>
            </w:pPr>
            <w:r>
              <w:rPr>
                <w:rFonts w:ascii="宋体" w:hAnsi="宋体" w:hint="eastAsia"/>
                <w:sz w:val="24"/>
              </w:rPr>
              <w:t>或再质押总额</w:t>
            </w:r>
          </w:p>
        </w:tc>
      </w:tr>
      <w:tr w:rsidR="00000000" w14:paraId="3C553E03" w14:textId="77777777">
        <w:trPr>
          <w:trHeight w:val="255"/>
          <w:jc w:val="center"/>
        </w:trPr>
        <w:tc>
          <w:tcPr>
            <w:tcW w:w="721" w:type="dxa"/>
          </w:tcPr>
          <w:p w14:paraId="454688B6" w14:textId="77777777" w:rsidR="00000000" w:rsidRDefault="007478C2">
            <w:pPr>
              <w:spacing w:line="300" w:lineRule="atLeast"/>
              <w:ind w:left="69"/>
              <w:jc w:val="cente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2067</w:t>
            </w:r>
            <w:r>
              <w:rPr>
                <w:rFonts w:ascii="宋体" w:hAnsi="宋体" w:hint="eastAsia"/>
                <w:kern w:val="0"/>
                <w:sz w:val="18"/>
              </w:rPr>
              <w:t>）</w:t>
            </w:r>
          </w:p>
        </w:tc>
        <w:tc>
          <w:tcPr>
            <w:tcW w:w="1273" w:type="dxa"/>
            <w:vAlign w:val="center"/>
          </w:tcPr>
          <w:p w14:paraId="3DF7815D" w14:textId="77777777" w:rsidR="00000000" w:rsidRDefault="007478C2">
            <w:pPr>
              <w:spacing w:line="300" w:lineRule="atLeast"/>
              <w:ind w:left="69"/>
              <w:jc w:val="center"/>
              <w:rPr>
                <w:rFonts w:ascii="宋体" w:hAnsi="宋体"/>
                <w:sz w:val="24"/>
              </w:rPr>
            </w:pPr>
            <w:r>
              <w:rPr>
                <w:rFonts w:ascii="宋体" w:hAnsi="宋体" w:hint="eastAsia"/>
                <w:kern w:val="0"/>
                <w:sz w:val="18"/>
              </w:rPr>
              <w:t>（</w:t>
            </w:r>
            <w:r>
              <w:rPr>
                <w:rFonts w:ascii="宋体" w:hAnsi="宋体" w:hint="eastAsia"/>
                <w:kern w:val="0"/>
                <w:sz w:val="18"/>
              </w:rPr>
              <w:t>2068</w:t>
            </w:r>
            <w:r>
              <w:rPr>
                <w:rFonts w:ascii="宋体" w:hAnsi="宋体" w:hint="eastAsia"/>
                <w:kern w:val="0"/>
                <w:sz w:val="18"/>
              </w:rPr>
              <w:t>）</w:t>
            </w:r>
          </w:p>
        </w:tc>
        <w:tc>
          <w:tcPr>
            <w:tcW w:w="1260" w:type="dxa"/>
            <w:vAlign w:val="center"/>
          </w:tcPr>
          <w:p w14:paraId="5B2A9F0E" w14:textId="77777777" w:rsidR="00000000" w:rsidRDefault="007478C2">
            <w:pPr>
              <w:spacing w:line="300" w:lineRule="atLeast"/>
              <w:ind w:left="69"/>
              <w:jc w:val="center"/>
              <w:rPr>
                <w:rFonts w:ascii="宋体" w:hAnsi="宋体"/>
                <w:sz w:val="24"/>
              </w:rPr>
            </w:pPr>
            <w:r>
              <w:rPr>
                <w:rFonts w:ascii="宋体" w:hAnsi="宋体" w:hint="eastAsia"/>
                <w:kern w:val="0"/>
                <w:sz w:val="18"/>
              </w:rPr>
              <w:t>（</w:t>
            </w:r>
            <w:r>
              <w:rPr>
                <w:rFonts w:ascii="宋体" w:hAnsi="宋体" w:hint="eastAsia"/>
                <w:kern w:val="0"/>
                <w:sz w:val="18"/>
              </w:rPr>
              <w:t>2069</w:t>
            </w:r>
            <w:r>
              <w:rPr>
                <w:rFonts w:ascii="宋体" w:hAnsi="宋体" w:hint="eastAsia"/>
                <w:kern w:val="0"/>
                <w:sz w:val="18"/>
              </w:rPr>
              <w:t>）</w:t>
            </w:r>
          </w:p>
        </w:tc>
        <w:tc>
          <w:tcPr>
            <w:tcW w:w="1080" w:type="dxa"/>
            <w:tcMar>
              <w:top w:w="15" w:type="dxa"/>
              <w:left w:w="15" w:type="dxa"/>
              <w:bottom w:w="0" w:type="dxa"/>
              <w:right w:w="15" w:type="dxa"/>
            </w:tcMar>
            <w:vAlign w:val="center"/>
          </w:tcPr>
          <w:p w14:paraId="0D24C6DD" w14:textId="77777777" w:rsidR="00000000" w:rsidRDefault="007478C2">
            <w:pPr>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2070</w:t>
            </w:r>
            <w:r>
              <w:rPr>
                <w:rFonts w:ascii="宋体" w:hAnsi="宋体" w:hint="eastAsia"/>
                <w:kern w:val="0"/>
                <w:sz w:val="18"/>
              </w:rPr>
              <w:t>）</w:t>
            </w:r>
          </w:p>
        </w:tc>
        <w:tc>
          <w:tcPr>
            <w:tcW w:w="720" w:type="dxa"/>
            <w:tcMar>
              <w:top w:w="15" w:type="dxa"/>
              <w:left w:w="15" w:type="dxa"/>
              <w:bottom w:w="0" w:type="dxa"/>
              <w:right w:w="15" w:type="dxa"/>
            </w:tcMar>
            <w:vAlign w:val="center"/>
          </w:tcPr>
          <w:p w14:paraId="56EDB98A" w14:textId="77777777" w:rsidR="00000000" w:rsidRDefault="007478C2">
            <w:pPr>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2071</w:t>
            </w:r>
            <w:r>
              <w:rPr>
                <w:rFonts w:ascii="宋体" w:hAnsi="宋体" w:hint="eastAsia"/>
                <w:kern w:val="0"/>
                <w:sz w:val="18"/>
              </w:rPr>
              <w:t>）</w:t>
            </w:r>
          </w:p>
        </w:tc>
        <w:tc>
          <w:tcPr>
            <w:tcW w:w="900" w:type="dxa"/>
            <w:tcMar>
              <w:top w:w="15" w:type="dxa"/>
              <w:left w:w="15" w:type="dxa"/>
              <w:bottom w:w="0" w:type="dxa"/>
              <w:right w:w="15" w:type="dxa"/>
            </w:tcMar>
            <w:vAlign w:val="center"/>
          </w:tcPr>
          <w:p w14:paraId="78F3D83E" w14:textId="77777777" w:rsidR="00000000" w:rsidRDefault="007478C2">
            <w:pPr>
              <w:tabs>
                <w:tab w:val="decimal" w:pos="888"/>
                <w:tab w:val="decimal" w:pos="930"/>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2072</w:t>
            </w:r>
            <w:r>
              <w:rPr>
                <w:rFonts w:ascii="宋体" w:hAnsi="宋体" w:hint="eastAsia"/>
                <w:kern w:val="0"/>
                <w:sz w:val="18"/>
              </w:rPr>
              <w:t>）</w:t>
            </w:r>
            <w:r>
              <w:rPr>
                <w:rFonts w:ascii="宋体" w:hAnsi="宋体" w:hint="eastAsia"/>
                <w:kern w:val="0"/>
                <w:sz w:val="18"/>
              </w:rPr>
              <w:t xml:space="preserve"> </w:t>
            </w:r>
          </w:p>
        </w:tc>
        <w:tc>
          <w:tcPr>
            <w:tcW w:w="720" w:type="dxa"/>
            <w:tcMar>
              <w:top w:w="15" w:type="dxa"/>
              <w:left w:w="15" w:type="dxa"/>
              <w:bottom w:w="0" w:type="dxa"/>
              <w:right w:w="15" w:type="dxa"/>
            </w:tcMar>
            <w:vAlign w:val="center"/>
          </w:tcPr>
          <w:p w14:paraId="3DBBBF0E" w14:textId="77777777" w:rsidR="00000000" w:rsidRDefault="007478C2">
            <w:pPr>
              <w:tabs>
                <w:tab w:val="decimal" w:pos="1469"/>
                <w:tab w:val="decimal" w:pos="1665"/>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2073</w:t>
            </w:r>
            <w:r>
              <w:rPr>
                <w:rFonts w:ascii="宋体" w:hAnsi="宋体" w:hint="eastAsia"/>
                <w:kern w:val="0"/>
                <w:sz w:val="18"/>
              </w:rPr>
              <w:t>）</w:t>
            </w:r>
          </w:p>
        </w:tc>
        <w:tc>
          <w:tcPr>
            <w:tcW w:w="1649" w:type="dxa"/>
            <w:tcMar>
              <w:top w:w="15" w:type="dxa"/>
              <w:left w:w="15" w:type="dxa"/>
              <w:bottom w:w="0" w:type="dxa"/>
              <w:right w:w="15" w:type="dxa"/>
            </w:tcMar>
            <w:vAlign w:val="center"/>
          </w:tcPr>
          <w:p w14:paraId="669D51BA" w14:textId="77777777" w:rsidR="00000000" w:rsidRDefault="007478C2">
            <w:pPr>
              <w:tabs>
                <w:tab w:val="decimal" w:pos="1469"/>
                <w:tab w:val="decimal" w:pos="1665"/>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2074</w:t>
            </w:r>
            <w:r>
              <w:rPr>
                <w:rFonts w:ascii="宋体" w:hAnsi="宋体" w:hint="eastAsia"/>
                <w:kern w:val="0"/>
                <w:sz w:val="18"/>
              </w:rPr>
              <w:t>）</w:t>
            </w:r>
          </w:p>
        </w:tc>
      </w:tr>
      <w:tr w:rsidR="00000000" w14:paraId="709E4AAE" w14:textId="77777777">
        <w:trPr>
          <w:trHeight w:val="255"/>
          <w:jc w:val="center"/>
        </w:trPr>
        <w:tc>
          <w:tcPr>
            <w:tcW w:w="721" w:type="dxa"/>
          </w:tcPr>
          <w:p w14:paraId="2D38D315" w14:textId="77777777" w:rsidR="00000000" w:rsidRDefault="007478C2">
            <w:pPr>
              <w:spacing w:line="300" w:lineRule="atLeast"/>
              <w:ind w:left="69"/>
              <w:jc w:val="center"/>
              <w:rPr>
                <w:rFonts w:ascii="宋体" w:hAnsi="宋体"/>
                <w:sz w:val="24"/>
              </w:rPr>
            </w:pPr>
            <w:r>
              <w:rPr>
                <w:rFonts w:ascii="宋体" w:hAnsi="宋体"/>
                <w:sz w:val="24"/>
              </w:rPr>
              <w:t>合计</w:t>
            </w:r>
          </w:p>
        </w:tc>
        <w:tc>
          <w:tcPr>
            <w:tcW w:w="1273" w:type="dxa"/>
            <w:vAlign w:val="center"/>
          </w:tcPr>
          <w:p w14:paraId="780685DF" w14:textId="77777777" w:rsidR="00000000" w:rsidRDefault="007478C2">
            <w:pPr>
              <w:spacing w:line="300" w:lineRule="atLeast"/>
              <w:ind w:left="69"/>
              <w:jc w:val="center"/>
              <w:rPr>
                <w:rFonts w:ascii="宋体" w:hAnsi="宋体"/>
                <w:sz w:val="24"/>
              </w:rPr>
            </w:pPr>
          </w:p>
        </w:tc>
        <w:tc>
          <w:tcPr>
            <w:tcW w:w="1260" w:type="dxa"/>
            <w:vAlign w:val="center"/>
          </w:tcPr>
          <w:p w14:paraId="2D4AB386" w14:textId="77777777" w:rsidR="00000000" w:rsidRDefault="007478C2">
            <w:pPr>
              <w:spacing w:line="300" w:lineRule="atLeast"/>
              <w:ind w:left="69"/>
              <w:jc w:val="center"/>
              <w:rPr>
                <w:rFonts w:ascii="宋体" w:hAnsi="宋体"/>
                <w:sz w:val="24"/>
              </w:rPr>
            </w:pPr>
          </w:p>
        </w:tc>
        <w:tc>
          <w:tcPr>
            <w:tcW w:w="1080" w:type="dxa"/>
            <w:tcMar>
              <w:top w:w="15" w:type="dxa"/>
              <w:left w:w="15" w:type="dxa"/>
              <w:bottom w:w="0" w:type="dxa"/>
              <w:right w:w="15" w:type="dxa"/>
            </w:tcMar>
            <w:vAlign w:val="center"/>
          </w:tcPr>
          <w:p w14:paraId="25D5EABB" w14:textId="77777777" w:rsidR="00000000" w:rsidRDefault="007478C2">
            <w:pPr>
              <w:spacing w:line="300" w:lineRule="atLeast"/>
              <w:jc w:val="center"/>
              <w:rPr>
                <w:rFonts w:ascii="宋体" w:hAnsi="宋体"/>
                <w:sz w:val="24"/>
              </w:rPr>
            </w:pPr>
          </w:p>
        </w:tc>
        <w:tc>
          <w:tcPr>
            <w:tcW w:w="720" w:type="dxa"/>
            <w:tcMar>
              <w:top w:w="15" w:type="dxa"/>
              <w:left w:w="15" w:type="dxa"/>
              <w:bottom w:w="0" w:type="dxa"/>
              <w:right w:w="15" w:type="dxa"/>
            </w:tcMar>
            <w:vAlign w:val="center"/>
          </w:tcPr>
          <w:p w14:paraId="1A9AD39D" w14:textId="77777777" w:rsidR="00000000" w:rsidRDefault="007478C2">
            <w:pPr>
              <w:spacing w:line="300" w:lineRule="atLeast"/>
              <w:jc w:val="center"/>
              <w:rPr>
                <w:rFonts w:ascii="宋体" w:hAnsi="宋体"/>
                <w:sz w:val="24"/>
              </w:rPr>
            </w:pPr>
          </w:p>
        </w:tc>
        <w:tc>
          <w:tcPr>
            <w:tcW w:w="900" w:type="dxa"/>
            <w:tcMar>
              <w:top w:w="15" w:type="dxa"/>
              <w:left w:w="15" w:type="dxa"/>
              <w:bottom w:w="0" w:type="dxa"/>
              <w:right w:w="15" w:type="dxa"/>
            </w:tcMar>
            <w:vAlign w:val="center"/>
          </w:tcPr>
          <w:p w14:paraId="40B4F30B" w14:textId="77777777" w:rsidR="00000000" w:rsidRDefault="007478C2">
            <w:pPr>
              <w:tabs>
                <w:tab w:val="decimal" w:pos="888"/>
                <w:tab w:val="decimal" w:pos="930"/>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2076</w:t>
            </w:r>
            <w:r>
              <w:rPr>
                <w:rFonts w:ascii="宋体" w:hAnsi="宋体" w:hint="eastAsia"/>
                <w:kern w:val="0"/>
                <w:sz w:val="18"/>
              </w:rPr>
              <w:t>）</w:t>
            </w:r>
          </w:p>
        </w:tc>
        <w:tc>
          <w:tcPr>
            <w:tcW w:w="720" w:type="dxa"/>
            <w:tcMar>
              <w:top w:w="15" w:type="dxa"/>
              <w:left w:w="15" w:type="dxa"/>
              <w:bottom w:w="0" w:type="dxa"/>
              <w:right w:w="15" w:type="dxa"/>
            </w:tcMar>
            <w:vAlign w:val="center"/>
          </w:tcPr>
          <w:p w14:paraId="78DCD1FF" w14:textId="77777777" w:rsidR="00000000" w:rsidRDefault="007478C2">
            <w:pPr>
              <w:tabs>
                <w:tab w:val="decimal" w:pos="1469"/>
                <w:tab w:val="decimal" w:pos="1665"/>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2077</w:t>
            </w:r>
            <w:r>
              <w:rPr>
                <w:rFonts w:ascii="宋体" w:hAnsi="宋体" w:hint="eastAsia"/>
                <w:kern w:val="0"/>
                <w:sz w:val="18"/>
              </w:rPr>
              <w:t>）</w:t>
            </w:r>
          </w:p>
        </w:tc>
        <w:tc>
          <w:tcPr>
            <w:tcW w:w="1649" w:type="dxa"/>
            <w:tcMar>
              <w:top w:w="15" w:type="dxa"/>
              <w:left w:w="15" w:type="dxa"/>
              <w:bottom w:w="0" w:type="dxa"/>
              <w:right w:w="15" w:type="dxa"/>
            </w:tcMar>
            <w:vAlign w:val="center"/>
          </w:tcPr>
          <w:p w14:paraId="4A711E25" w14:textId="77777777" w:rsidR="00000000" w:rsidRDefault="007478C2">
            <w:pPr>
              <w:tabs>
                <w:tab w:val="decimal" w:pos="1469"/>
                <w:tab w:val="decimal" w:pos="1665"/>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2078</w:t>
            </w:r>
            <w:r>
              <w:rPr>
                <w:rFonts w:ascii="宋体" w:hAnsi="宋体" w:hint="eastAsia"/>
                <w:kern w:val="0"/>
                <w:sz w:val="18"/>
              </w:rPr>
              <w:t>）</w:t>
            </w:r>
          </w:p>
        </w:tc>
      </w:tr>
      <w:tr w:rsidR="00000000" w14:paraId="365FD54F" w14:textId="77777777">
        <w:trPr>
          <w:trHeight w:val="255"/>
          <w:jc w:val="center"/>
        </w:trPr>
        <w:tc>
          <w:tcPr>
            <w:tcW w:w="721" w:type="dxa"/>
            <w:vMerge w:val="restart"/>
            <w:vAlign w:val="center"/>
          </w:tcPr>
          <w:p w14:paraId="03A3DBDE" w14:textId="77777777" w:rsidR="00000000" w:rsidRDefault="007478C2">
            <w:pPr>
              <w:spacing w:line="300" w:lineRule="atLeast"/>
              <w:ind w:left="69"/>
              <w:jc w:val="center"/>
              <w:rPr>
                <w:rFonts w:ascii="宋体" w:hAnsi="宋体"/>
                <w:sz w:val="24"/>
              </w:rPr>
            </w:pPr>
            <w:r>
              <w:rPr>
                <w:rFonts w:ascii="宋体" w:hAnsi="宋体" w:hint="eastAsia"/>
                <w:sz w:val="24"/>
              </w:rPr>
              <w:t>项目</w:t>
            </w:r>
          </w:p>
        </w:tc>
        <w:tc>
          <w:tcPr>
            <w:tcW w:w="7602" w:type="dxa"/>
            <w:gridSpan w:val="7"/>
            <w:vAlign w:val="center"/>
          </w:tcPr>
          <w:p w14:paraId="4036816E" w14:textId="77777777" w:rsidR="00000000" w:rsidRDefault="007478C2">
            <w:pPr>
              <w:tabs>
                <w:tab w:val="decimal" w:pos="1469"/>
              </w:tabs>
              <w:spacing w:line="300" w:lineRule="atLeast"/>
              <w:jc w:val="center"/>
              <w:rPr>
                <w:rFonts w:ascii="宋体" w:hAnsi="宋体"/>
                <w:sz w:val="24"/>
              </w:rPr>
            </w:pPr>
            <w:r>
              <w:rPr>
                <w:rFonts w:ascii="宋体" w:hAnsi="宋体" w:hint="eastAsia"/>
                <w:sz w:val="24"/>
              </w:rPr>
              <w:t>上年度末</w:t>
            </w:r>
          </w:p>
          <w:p w14:paraId="06103221" w14:textId="77777777" w:rsidR="00000000" w:rsidRDefault="007478C2">
            <w:pPr>
              <w:tabs>
                <w:tab w:val="decimal" w:pos="1469"/>
              </w:tabs>
              <w:spacing w:line="300" w:lineRule="atLeast"/>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4878B61" w14:textId="77777777">
        <w:trPr>
          <w:trHeight w:val="255"/>
          <w:jc w:val="center"/>
        </w:trPr>
        <w:tc>
          <w:tcPr>
            <w:tcW w:w="721" w:type="dxa"/>
            <w:vMerge/>
          </w:tcPr>
          <w:p w14:paraId="15870FD1" w14:textId="77777777" w:rsidR="00000000" w:rsidRDefault="007478C2">
            <w:pPr>
              <w:spacing w:line="300" w:lineRule="atLeast"/>
              <w:ind w:left="69"/>
              <w:jc w:val="center"/>
              <w:rPr>
                <w:rFonts w:ascii="宋体" w:hAnsi="宋体"/>
                <w:sz w:val="24"/>
              </w:rPr>
            </w:pPr>
          </w:p>
        </w:tc>
        <w:tc>
          <w:tcPr>
            <w:tcW w:w="1273" w:type="dxa"/>
            <w:vAlign w:val="center"/>
          </w:tcPr>
          <w:p w14:paraId="79768FC7" w14:textId="77777777" w:rsidR="00000000" w:rsidRDefault="007478C2">
            <w:pPr>
              <w:spacing w:line="300" w:lineRule="atLeast"/>
              <w:ind w:left="69"/>
              <w:jc w:val="center"/>
              <w:rPr>
                <w:rFonts w:ascii="宋体" w:hAnsi="宋体"/>
                <w:sz w:val="24"/>
              </w:rPr>
            </w:pPr>
            <w:r>
              <w:rPr>
                <w:rFonts w:ascii="宋体" w:hAnsi="宋体"/>
                <w:sz w:val="24"/>
              </w:rPr>
              <w:t>债券</w:t>
            </w:r>
            <w:r>
              <w:rPr>
                <w:rFonts w:ascii="宋体" w:hAnsi="宋体" w:hint="eastAsia"/>
                <w:sz w:val="24"/>
              </w:rPr>
              <w:t>代码</w:t>
            </w:r>
          </w:p>
        </w:tc>
        <w:tc>
          <w:tcPr>
            <w:tcW w:w="1260" w:type="dxa"/>
            <w:vAlign w:val="center"/>
          </w:tcPr>
          <w:p w14:paraId="5476B0BD" w14:textId="77777777" w:rsidR="00000000" w:rsidRDefault="007478C2">
            <w:pPr>
              <w:spacing w:line="300" w:lineRule="atLeast"/>
              <w:ind w:left="69"/>
              <w:jc w:val="center"/>
              <w:rPr>
                <w:rFonts w:ascii="宋体" w:hAnsi="宋体"/>
                <w:sz w:val="24"/>
              </w:rPr>
            </w:pPr>
            <w:r>
              <w:rPr>
                <w:rFonts w:ascii="宋体" w:hAnsi="宋体" w:hint="eastAsia"/>
                <w:sz w:val="24"/>
              </w:rPr>
              <w:t>债券名称</w:t>
            </w:r>
          </w:p>
        </w:tc>
        <w:tc>
          <w:tcPr>
            <w:tcW w:w="1080" w:type="dxa"/>
            <w:tcMar>
              <w:top w:w="15" w:type="dxa"/>
              <w:left w:w="15" w:type="dxa"/>
              <w:bottom w:w="0" w:type="dxa"/>
              <w:right w:w="15" w:type="dxa"/>
            </w:tcMar>
            <w:vAlign w:val="center"/>
          </w:tcPr>
          <w:p w14:paraId="68672EC8" w14:textId="77777777" w:rsidR="00000000" w:rsidRDefault="007478C2">
            <w:pPr>
              <w:spacing w:line="300" w:lineRule="atLeast"/>
              <w:jc w:val="center"/>
              <w:rPr>
                <w:rFonts w:ascii="宋体" w:hAnsi="宋体"/>
                <w:sz w:val="24"/>
              </w:rPr>
            </w:pPr>
            <w:r>
              <w:rPr>
                <w:rFonts w:ascii="宋体" w:hAnsi="宋体" w:hint="eastAsia"/>
                <w:sz w:val="24"/>
              </w:rPr>
              <w:t>约定</w:t>
            </w:r>
          </w:p>
          <w:p w14:paraId="597A8C9D" w14:textId="77777777" w:rsidR="00000000" w:rsidRDefault="007478C2">
            <w:pPr>
              <w:spacing w:line="300" w:lineRule="atLeast"/>
              <w:jc w:val="center"/>
              <w:rPr>
                <w:rFonts w:ascii="宋体" w:hAnsi="宋体"/>
                <w:sz w:val="24"/>
              </w:rPr>
            </w:pPr>
            <w:r>
              <w:rPr>
                <w:rFonts w:ascii="宋体" w:hAnsi="宋体" w:hint="eastAsia"/>
                <w:sz w:val="24"/>
              </w:rPr>
              <w:t>返售</w:t>
            </w:r>
            <w:r>
              <w:rPr>
                <w:rFonts w:ascii="宋体" w:hAnsi="宋体"/>
                <w:sz w:val="24"/>
              </w:rPr>
              <w:t>日</w:t>
            </w:r>
          </w:p>
        </w:tc>
        <w:tc>
          <w:tcPr>
            <w:tcW w:w="720" w:type="dxa"/>
            <w:tcMar>
              <w:top w:w="15" w:type="dxa"/>
              <w:left w:w="15" w:type="dxa"/>
              <w:bottom w:w="0" w:type="dxa"/>
              <w:right w:w="15" w:type="dxa"/>
            </w:tcMar>
            <w:vAlign w:val="center"/>
          </w:tcPr>
          <w:p w14:paraId="4D715AB2" w14:textId="77777777" w:rsidR="00000000" w:rsidRDefault="007478C2">
            <w:pPr>
              <w:spacing w:line="300" w:lineRule="atLeast"/>
              <w:jc w:val="center"/>
              <w:rPr>
                <w:rFonts w:ascii="宋体" w:hAnsi="宋体"/>
                <w:sz w:val="24"/>
              </w:rPr>
            </w:pPr>
            <w:r>
              <w:rPr>
                <w:rFonts w:ascii="宋体" w:hAnsi="宋体" w:hint="eastAsia"/>
                <w:sz w:val="24"/>
              </w:rPr>
              <w:t>估值单价</w:t>
            </w:r>
          </w:p>
        </w:tc>
        <w:tc>
          <w:tcPr>
            <w:tcW w:w="900" w:type="dxa"/>
            <w:tcMar>
              <w:top w:w="15" w:type="dxa"/>
              <w:left w:w="15" w:type="dxa"/>
              <w:bottom w:w="0" w:type="dxa"/>
              <w:right w:w="15" w:type="dxa"/>
            </w:tcMar>
            <w:vAlign w:val="center"/>
          </w:tcPr>
          <w:p w14:paraId="10B13B94" w14:textId="77777777" w:rsidR="00000000" w:rsidRDefault="007478C2">
            <w:pPr>
              <w:spacing w:line="300" w:lineRule="atLeast"/>
              <w:jc w:val="center"/>
              <w:rPr>
                <w:rFonts w:ascii="宋体" w:hAnsi="宋体"/>
                <w:sz w:val="24"/>
              </w:rPr>
            </w:pPr>
            <w:r>
              <w:rPr>
                <w:rFonts w:ascii="宋体" w:hAnsi="宋体"/>
                <w:sz w:val="24"/>
              </w:rPr>
              <w:t>数量</w:t>
            </w:r>
            <w:r>
              <w:rPr>
                <w:rFonts w:ascii="宋体" w:hAnsi="宋体" w:hint="eastAsia"/>
                <w:sz w:val="24"/>
              </w:rPr>
              <w:t>（张）</w:t>
            </w:r>
          </w:p>
        </w:tc>
        <w:tc>
          <w:tcPr>
            <w:tcW w:w="720" w:type="dxa"/>
            <w:tcMar>
              <w:top w:w="15" w:type="dxa"/>
              <w:left w:w="15" w:type="dxa"/>
              <w:bottom w:w="0" w:type="dxa"/>
              <w:right w:w="15" w:type="dxa"/>
            </w:tcMar>
            <w:vAlign w:val="center"/>
          </w:tcPr>
          <w:p w14:paraId="7A47593B" w14:textId="77777777" w:rsidR="00000000" w:rsidRDefault="007478C2">
            <w:pPr>
              <w:spacing w:line="300" w:lineRule="atLeast"/>
              <w:jc w:val="center"/>
              <w:rPr>
                <w:rFonts w:ascii="宋体" w:hAnsi="宋体"/>
                <w:sz w:val="24"/>
              </w:rPr>
            </w:pPr>
            <w:r>
              <w:rPr>
                <w:rFonts w:ascii="宋体" w:hAnsi="宋体" w:hint="eastAsia"/>
                <w:sz w:val="24"/>
              </w:rPr>
              <w:t>估值</w:t>
            </w:r>
          </w:p>
          <w:p w14:paraId="1E371CAE" w14:textId="77777777" w:rsidR="00000000" w:rsidRDefault="007478C2">
            <w:pPr>
              <w:spacing w:line="300" w:lineRule="atLeast"/>
              <w:jc w:val="center"/>
              <w:rPr>
                <w:rFonts w:ascii="宋体" w:hAnsi="宋体"/>
                <w:sz w:val="24"/>
              </w:rPr>
            </w:pPr>
            <w:r>
              <w:rPr>
                <w:rFonts w:ascii="宋体" w:hAnsi="宋体" w:hint="eastAsia"/>
                <w:sz w:val="24"/>
              </w:rPr>
              <w:t>总额</w:t>
            </w:r>
          </w:p>
        </w:tc>
        <w:tc>
          <w:tcPr>
            <w:tcW w:w="1649" w:type="dxa"/>
            <w:tcMar>
              <w:top w:w="15" w:type="dxa"/>
              <w:left w:w="15" w:type="dxa"/>
              <w:bottom w:w="0" w:type="dxa"/>
              <w:right w:w="15" w:type="dxa"/>
            </w:tcMar>
            <w:vAlign w:val="center"/>
          </w:tcPr>
          <w:p w14:paraId="4353F695" w14:textId="77777777" w:rsidR="00000000" w:rsidRDefault="007478C2">
            <w:pPr>
              <w:tabs>
                <w:tab w:val="decimal" w:pos="1469"/>
              </w:tabs>
              <w:spacing w:line="300" w:lineRule="atLeast"/>
              <w:jc w:val="center"/>
              <w:rPr>
                <w:rFonts w:ascii="宋体" w:hAnsi="宋体"/>
                <w:sz w:val="24"/>
              </w:rPr>
            </w:pPr>
            <w:r>
              <w:rPr>
                <w:rFonts w:ascii="宋体" w:hAnsi="宋体" w:hint="eastAsia"/>
                <w:sz w:val="24"/>
              </w:rPr>
              <w:t>其中：已出售</w:t>
            </w:r>
          </w:p>
          <w:p w14:paraId="072794E3" w14:textId="77777777" w:rsidR="00000000" w:rsidRDefault="007478C2">
            <w:pPr>
              <w:tabs>
                <w:tab w:val="decimal" w:pos="1469"/>
              </w:tabs>
              <w:spacing w:line="300" w:lineRule="atLeast"/>
              <w:jc w:val="center"/>
              <w:rPr>
                <w:rFonts w:ascii="宋体" w:hAnsi="宋体"/>
                <w:sz w:val="24"/>
              </w:rPr>
            </w:pPr>
            <w:r>
              <w:rPr>
                <w:rFonts w:ascii="宋体" w:hAnsi="宋体" w:hint="eastAsia"/>
                <w:sz w:val="24"/>
              </w:rPr>
              <w:t>或再质押总额</w:t>
            </w:r>
          </w:p>
        </w:tc>
      </w:tr>
      <w:tr w:rsidR="00000000" w14:paraId="71D67B49" w14:textId="77777777">
        <w:trPr>
          <w:trHeight w:val="255"/>
          <w:jc w:val="center"/>
        </w:trPr>
        <w:tc>
          <w:tcPr>
            <w:tcW w:w="721" w:type="dxa"/>
          </w:tcPr>
          <w:p w14:paraId="2EFAC395" w14:textId="77777777" w:rsidR="00000000" w:rsidRDefault="007478C2">
            <w:pPr>
              <w:spacing w:line="300" w:lineRule="atLeast"/>
              <w:ind w:left="69"/>
              <w:jc w:val="cente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2067</w:t>
            </w:r>
            <w:r>
              <w:rPr>
                <w:rFonts w:ascii="宋体" w:hAnsi="宋体" w:hint="eastAsia"/>
                <w:kern w:val="0"/>
                <w:sz w:val="18"/>
              </w:rPr>
              <w:t>）</w:t>
            </w:r>
          </w:p>
        </w:tc>
        <w:tc>
          <w:tcPr>
            <w:tcW w:w="1273" w:type="dxa"/>
            <w:vAlign w:val="center"/>
          </w:tcPr>
          <w:p w14:paraId="652DFF92" w14:textId="77777777" w:rsidR="00000000" w:rsidRDefault="007478C2">
            <w:pPr>
              <w:spacing w:line="300" w:lineRule="atLeast"/>
              <w:ind w:left="69"/>
              <w:jc w:val="center"/>
              <w:rPr>
                <w:rFonts w:ascii="宋体" w:hAnsi="宋体"/>
                <w:sz w:val="24"/>
              </w:rPr>
            </w:pPr>
            <w:r>
              <w:rPr>
                <w:rFonts w:ascii="宋体" w:hAnsi="宋体" w:hint="eastAsia"/>
                <w:kern w:val="0"/>
                <w:sz w:val="18"/>
              </w:rPr>
              <w:t>（</w:t>
            </w:r>
            <w:r>
              <w:rPr>
                <w:rFonts w:ascii="宋体" w:hAnsi="宋体" w:hint="eastAsia"/>
                <w:kern w:val="0"/>
                <w:sz w:val="18"/>
              </w:rPr>
              <w:t>2068</w:t>
            </w:r>
            <w:r>
              <w:rPr>
                <w:rFonts w:ascii="宋体" w:hAnsi="宋体" w:hint="eastAsia"/>
                <w:kern w:val="0"/>
                <w:sz w:val="18"/>
              </w:rPr>
              <w:t>）</w:t>
            </w:r>
          </w:p>
        </w:tc>
        <w:tc>
          <w:tcPr>
            <w:tcW w:w="1260" w:type="dxa"/>
            <w:vAlign w:val="center"/>
          </w:tcPr>
          <w:p w14:paraId="30B27914" w14:textId="77777777" w:rsidR="00000000" w:rsidRDefault="007478C2">
            <w:pPr>
              <w:spacing w:line="300" w:lineRule="atLeast"/>
              <w:ind w:left="69"/>
              <w:jc w:val="center"/>
              <w:rPr>
                <w:rFonts w:ascii="宋体" w:hAnsi="宋体"/>
                <w:sz w:val="24"/>
              </w:rPr>
            </w:pPr>
            <w:r>
              <w:rPr>
                <w:rFonts w:ascii="宋体" w:hAnsi="宋体" w:hint="eastAsia"/>
                <w:kern w:val="0"/>
                <w:sz w:val="18"/>
              </w:rPr>
              <w:t>（</w:t>
            </w:r>
            <w:r>
              <w:rPr>
                <w:rFonts w:ascii="宋体" w:hAnsi="宋体" w:hint="eastAsia"/>
                <w:kern w:val="0"/>
                <w:sz w:val="18"/>
              </w:rPr>
              <w:t>2069</w:t>
            </w:r>
            <w:r>
              <w:rPr>
                <w:rFonts w:ascii="宋体" w:hAnsi="宋体" w:hint="eastAsia"/>
                <w:kern w:val="0"/>
                <w:sz w:val="18"/>
              </w:rPr>
              <w:t>）</w:t>
            </w:r>
          </w:p>
        </w:tc>
        <w:tc>
          <w:tcPr>
            <w:tcW w:w="1080" w:type="dxa"/>
            <w:tcMar>
              <w:top w:w="15" w:type="dxa"/>
              <w:left w:w="15" w:type="dxa"/>
              <w:bottom w:w="0" w:type="dxa"/>
              <w:right w:w="15" w:type="dxa"/>
            </w:tcMar>
            <w:vAlign w:val="center"/>
          </w:tcPr>
          <w:p w14:paraId="49DBC377" w14:textId="77777777" w:rsidR="00000000" w:rsidRDefault="007478C2">
            <w:pPr>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2070</w:t>
            </w:r>
            <w:r>
              <w:rPr>
                <w:rFonts w:ascii="宋体" w:hAnsi="宋体" w:hint="eastAsia"/>
                <w:kern w:val="0"/>
                <w:sz w:val="18"/>
              </w:rPr>
              <w:t>）</w:t>
            </w:r>
          </w:p>
        </w:tc>
        <w:tc>
          <w:tcPr>
            <w:tcW w:w="720" w:type="dxa"/>
            <w:tcMar>
              <w:top w:w="15" w:type="dxa"/>
              <w:left w:w="15" w:type="dxa"/>
              <w:bottom w:w="0" w:type="dxa"/>
              <w:right w:w="15" w:type="dxa"/>
            </w:tcMar>
            <w:vAlign w:val="center"/>
          </w:tcPr>
          <w:p w14:paraId="0EE685D9" w14:textId="77777777" w:rsidR="00000000" w:rsidRDefault="007478C2">
            <w:pPr>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2071</w:t>
            </w:r>
            <w:r>
              <w:rPr>
                <w:rFonts w:ascii="宋体" w:hAnsi="宋体" w:hint="eastAsia"/>
                <w:kern w:val="0"/>
                <w:sz w:val="18"/>
              </w:rPr>
              <w:t>）</w:t>
            </w:r>
          </w:p>
        </w:tc>
        <w:tc>
          <w:tcPr>
            <w:tcW w:w="900" w:type="dxa"/>
            <w:tcMar>
              <w:top w:w="15" w:type="dxa"/>
              <w:left w:w="15" w:type="dxa"/>
              <w:bottom w:w="0" w:type="dxa"/>
              <w:right w:w="15" w:type="dxa"/>
            </w:tcMar>
            <w:vAlign w:val="center"/>
          </w:tcPr>
          <w:p w14:paraId="3CA99299" w14:textId="77777777" w:rsidR="00000000" w:rsidRDefault="007478C2">
            <w:pPr>
              <w:tabs>
                <w:tab w:val="decimal" w:pos="888"/>
                <w:tab w:val="decimal" w:pos="930"/>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2072</w:t>
            </w:r>
            <w:r>
              <w:rPr>
                <w:rFonts w:ascii="宋体" w:hAnsi="宋体" w:hint="eastAsia"/>
                <w:kern w:val="0"/>
                <w:sz w:val="18"/>
              </w:rPr>
              <w:t>）</w:t>
            </w:r>
            <w:r>
              <w:rPr>
                <w:rFonts w:ascii="宋体" w:hAnsi="宋体" w:hint="eastAsia"/>
                <w:kern w:val="0"/>
                <w:sz w:val="18"/>
              </w:rPr>
              <w:t xml:space="preserve"> </w:t>
            </w:r>
          </w:p>
        </w:tc>
        <w:tc>
          <w:tcPr>
            <w:tcW w:w="720" w:type="dxa"/>
            <w:tcMar>
              <w:top w:w="15" w:type="dxa"/>
              <w:left w:w="15" w:type="dxa"/>
              <w:bottom w:w="0" w:type="dxa"/>
              <w:right w:w="15" w:type="dxa"/>
            </w:tcMar>
            <w:vAlign w:val="center"/>
          </w:tcPr>
          <w:p w14:paraId="5069DD55" w14:textId="77777777" w:rsidR="00000000" w:rsidRDefault="007478C2">
            <w:pPr>
              <w:tabs>
                <w:tab w:val="decimal" w:pos="1469"/>
                <w:tab w:val="decimal" w:pos="1665"/>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2073</w:t>
            </w:r>
            <w:r>
              <w:rPr>
                <w:rFonts w:ascii="宋体" w:hAnsi="宋体" w:hint="eastAsia"/>
                <w:kern w:val="0"/>
                <w:sz w:val="18"/>
              </w:rPr>
              <w:t>）</w:t>
            </w:r>
          </w:p>
        </w:tc>
        <w:tc>
          <w:tcPr>
            <w:tcW w:w="1649" w:type="dxa"/>
            <w:tcMar>
              <w:top w:w="15" w:type="dxa"/>
              <w:left w:w="15" w:type="dxa"/>
              <w:bottom w:w="0" w:type="dxa"/>
              <w:right w:w="15" w:type="dxa"/>
            </w:tcMar>
            <w:vAlign w:val="center"/>
          </w:tcPr>
          <w:p w14:paraId="085CF959" w14:textId="77777777" w:rsidR="00000000" w:rsidRDefault="007478C2">
            <w:pPr>
              <w:tabs>
                <w:tab w:val="decimal" w:pos="1469"/>
                <w:tab w:val="decimal" w:pos="1665"/>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2074</w:t>
            </w:r>
            <w:r>
              <w:rPr>
                <w:rFonts w:ascii="宋体" w:hAnsi="宋体" w:hint="eastAsia"/>
                <w:kern w:val="0"/>
                <w:sz w:val="18"/>
              </w:rPr>
              <w:t>）</w:t>
            </w:r>
          </w:p>
        </w:tc>
      </w:tr>
      <w:tr w:rsidR="00000000" w14:paraId="0ACBD038" w14:textId="77777777">
        <w:trPr>
          <w:trHeight w:val="255"/>
          <w:jc w:val="center"/>
        </w:trPr>
        <w:tc>
          <w:tcPr>
            <w:tcW w:w="721" w:type="dxa"/>
          </w:tcPr>
          <w:p w14:paraId="4C4482F3" w14:textId="77777777" w:rsidR="00000000" w:rsidRDefault="007478C2">
            <w:pPr>
              <w:spacing w:line="300" w:lineRule="atLeast"/>
              <w:ind w:left="69"/>
              <w:jc w:val="center"/>
              <w:rPr>
                <w:rFonts w:ascii="宋体" w:hAnsi="宋体"/>
                <w:sz w:val="24"/>
              </w:rPr>
            </w:pPr>
            <w:r>
              <w:rPr>
                <w:rFonts w:ascii="宋体" w:hAnsi="宋体"/>
                <w:sz w:val="24"/>
              </w:rPr>
              <w:t>合计</w:t>
            </w:r>
          </w:p>
        </w:tc>
        <w:tc>
          <w:tcPr>
            <w:tcW w:w="1273" w:type="dxa"/>
            <w:vAlign w:val="center"/>
          </w:tcPr>
          <w:p w14:paraId="7B607F9D" w14:textId="77777777" w:rsidR="00000000" w:rsidRDefault="007478C2">
            <w:pPr>
              <w:spacing w:line="300" w:lineRule="atLeast"/>
              <w:ind w:left="69"/>
              <w:jc w:val="center"/>
              <w:rPr>
                <w:rFonts w:ascii="宋体" w:hAnsi="宋体"/>
                <w:sz w:val="24"/>
              </w:rPr>
            </w:pPr>
          </w:p>
        </w:tc>
        <w:tc>
          <w:tcPr>
            <w:tcW w:w="1260" w:type="dxa"/>
            <w:vAlign w:val="center"/>
          </w:tcPr>
          <w:p w14:paraId="400C93FC" w14:textId="77777777" w:rsidR="00000000" w:rsidRDefault="007478C2">
            <w:pPr>
              <w:spacing w:line="300" w:lineRule="atLeast"/>
              <w:ind w:left="69"/>
              <w:jc w:val="center"/>
              <w:rPr>
                <w:rFonts w:ascii="宋体" w:hAnsi="宋体"/>
                <w:sz w:val="24"/>
              </w:rPr>
            </w:pPr>
          </w:p>
        </w:tc>
        <w:tc>
          <w:tcPr>
            <w:tcW w:w="1080" w:type="dxa"/>
            <w:tcMar>
              <w:top w:w="15" w:type="dxa"/>
              <w:left w:w="15" w:type="dxa"/>
              <w:bottom w:w="0" w:type="dxa"/>
              <w:right w:w="15" w:type="dxa"/>
            </w:tcMar>
            <w:vAlign w:val="center"/>
          </w:tcPr>
          <w:p w14:paraId="3D95FE64" w14:textId="77777777" w:rsidR="00000000" w:rsidRDefault="007478C2">
            <w:pPr>
              <w:spacing w:line="300" w:lineRule="atLeast"/>
              <w:jc w:val="center"/>
              <w:rPr>
                <w:rFonts w:ascii="宋体" w:hAnsi="宋体"/>
                <w:sz w:val="24"/>
              </w:rPr>
            </w:pPr>
          </w:p>
        </w:tc>
        <w:tc>
          <w:tcPr>
            <w:tcW w:w="720" w:type="dxa"/>
            <w:tcMar>
              <w:top w:w="15" w:type="dxa"/>
              <w:left w:w="15" w:type="dxa"/>
              <w:bottom w:w="0" w:type="dxa"/>
              <w:right w:w="15" w:type="dxa"/>
            </w:tcMar>
            <w:vAlign w:val="center"/>
          </w:tcPr>
          <w:p w14:paraId="3E4D25FC" w14:textId="77777777" w:rsidR="00000000" w:rsidRDefault="007478C2">
            <w:pPr>
              <w:spacing w:line="300" w:lineRule="atLeast"/>
              <w:jc w:val="center"/>
              <w:rPr>
                <w:rFonts w:ascii="宋体" w:hAnsi="宋体"/>
                <w:sz w:val="24"/>
              </w:rPr>
            </w:pPr>
          </w:p>
        </w:tc>
        <w:tc>
          <w:tcPr>
            <w:tcW w:w="900" w:type="dxa"/>
            <w:tcMar>
              <w:top w:w="15" w:type="dxa"/>
              <w:left w:w="15" w:type="dxa"/>
              <w:bottom w:w="0" w:type="dxa"/>
              <w:right w:w="15" w:type="dxa"/>
            </w:tcMar>
            <w:vAlign w:val="center"/>
          </w:tcPr>
          <w:p w14:paraId="30B6FE5A" w14:textId="77777777" w:rsidR="00000000" w:rsidRDefault="007478C2">
            <w:pPr>
              <w:tabs>
                <w:tab w:val="decimal" w:pos="888"/>
                <w:tab w:val="decimal" w:pos="930"/>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2076</w:t>
            </w:r>
            <w:r>
              <w:rPr>
                <w:rFonts w:ascii="宋体" w:hAnsi="宋体" w:hint="eastAsia"/>
                <w:kern w:val="0"/>
                <w:sz w:val="18"/>
              </w:rPr>
              <w:t>）</w:t>
            </w:r>
          </w:p>
        </w:tc>
        <w:tc>
          <w:tcPr>
            <w:tcW w:w="720" w:type="dxa"/>
            <w:tcMar>
              <w:top w:w="15" w:type="dxa"/>
              <w:left w:w="15" w:type="dxa"/>
              <w:bottom w:w="0" w:type="dxa"/>
              <w:right w:w="15" w:type="dxa"/>
            </w:tcMar>
            <w:vAlign w:val="center"/>
          </w:tcPr>
          <w:p w14:paraId="7748994F" w14:textId="77777777" w:rsidR="00000000" w:rsidRDefault="007478C2">
            <w:pPr>
              <w:tabs>
                <w:tab w:val="decimal" w:pos="1469"/>
                <w:tab w:val="decimal" w:pos="1665"/>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2077</w:t>
            </w:r>
            <w:r>
              <w:rPr>
                <w:rFonts w:ascii="宋体" w:hAnsi="宋体" w:hint="eastAsia"/>
                <w:kern w:val="0"/>
                <w:sz w:val="18"/>
              </w:rPr>
              <w:t>）</w:t>
            </w:r>
          </w:p>
        </w:tc>
        <w:tc>
          <w:tcPr>
            <w:tcW w:w="1649" w:type="dxa"/>
            <w:tcMar>
              <w:top w:w="15" w:type="dxa"/>
              <w:left w:w="15" w:type="dxa"/>
              <w:bottom w:w="0" w:type="dxa"/>
              <w:right w:w="15" w:type="dxa"/>
            </w:tcMar>
            <w:vAlign w:val="center"/>
          </w:tcPr>
          <w:p w14:paraId="372E6B01" w14:textId="77777777" w:rsidR="00000000" w:rsidRDefault="007478C2">
            <w:pPr>
              <w:tabs>
                <w:tab w:val="decimal" w:pos="1469"/>
                <w:tab w:val="decimal" w:pos="1665"/>
              </w:tabs>
              <w:spacing w:line="300" w:lineRule="atLeast"/>
              <w:jc w:val="center"/>
              <w:rPr>
                <w:rFonts w:ascii="宋体" w:hAnsi="宋体"/>
                <w:sz w:val="24"/>
              </w:rPr>
            </w:pPr>
            <w:r>
              <w:rPr>
                <w:rFonts w:ascii="宋体" w:hAnsi="宋体" w:hint="eastAsia"/>
                <w:kern w:val="0"/>
                <w:sz w:val="18"/>
              </w:rPr>
              <w:t>（</w:t>
            </w:r>
            <w:r>
              <w:rPr>
                <w:rFonts w:ascii="宋体" w:hAnsi="宋体" w:hint="eastAsia"/>
                <w:kern w:val="0"/>
                <w:sz w:val="18"/>
              </w:rPr>
              <w:t>2078</w:t>
            </w:r>
            <w:r>
              <w:rPr>
                <w:rFonts w:ascii="宋体" w:hAnsi="宋体" w:hint="eastAsia"/>
                <w:kern w:val="0"/>
                <w:sz w:val="18"/>
              </w:rPr>
              <w:t>）</w:t>
            </w:r>
          </w:p>
        </w:tc>
      </w:tr>
    </w:tbl>
    <w:p w14:paraId="47FFB96D"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2079</w:t>
      </w:r>
      <w:r>
        <w:rPr>
          <w:rFonts w:ascii="宋体" w:hAnsi="宋体" w:hint="eastAsia"/>
          <w:kern w:val="0"/>
          <w:sz w:val="18"/>
        </w:rPr>
        <w:t>）</w:t>
      </w:r>
    </w:p>
    <w:p w14:paraId="38797692" w14:textId="77777777" w:rsidR="00000000" w:rsidRDefault="007478C2">
      <w:pPr>
        <w:rPr>
          <w:rFonts w:ascii="宋体" w:hAnsi="宋体"/>
          <w:sz w:val="24"/>
        </w:rPr>
      </w:pPr>
    </w:p>
    <w:p w14:paraId="26C68F10" w14:textId="77777777" w:rsidR="00000000" w:rsidRDefault="007478C2">
      <w:pPr>
        <w:outlineLvl w:val="4"/>
        <w:rPr>
          <w:rFonts w:ascii="宋体" w:hAnsi="宋体"/>
          <w:b/>
          <w:color w:val="000000"/>
          <w:sz w:val="24"/>
        </w:rPr>
      </w:pPr>
      <w:r>
        <w:rPr>
          <w:rFonts w:ascii="宋体" w:hAnsi="宋体" w:hint="eastAsia"/>
          <w:b/>
          <w:color w:val="000000"/>
          <w:sz w:val="24"/>
        </w:rPr>
        <w:t>7.4.7.4.</w:t>
      </w:r>
      <w:r>
        <w:rPr>
          <w:rFonts w:ascii="宋体" w:hAnsi="宋体"/>
          <w:b/>
          <w:color w:val="000000"/>
          <w:sz w:val="24"/>
        </w:rPr>
        <w:t>3</w:t>
      </w:r>
      <w:r>
        <w:rPr>
          <w:rFonts w:ascii="宋体" w:hAnsi="宋体"/>
          <w:b/>
          <w:color w:val="000000"/>
          <w:sz w:val="24"/>
        </w:rPr>
        <w:t xml:space="preserve"> </w:t>
      </w:r>
      <w:r>
        <w:rPr>
          <w:rFonts w:ascii="宋体" w:hAnsi="宋体" w:hint="eastAsia"/>
          <w:b/>
          <w:color w:val="000000"/>
          <w:sz w:val="24"/>
        </w:rPr>
        <w:t>按预期信用损失一般模型计提减值准备的说明（若有）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D7782DB" w14:textId="77777777">
        <w:tc>
          <w:tcPr>
            <w:tcW w:w="9286" w:type="dxa"/>
          </w:tcPr>
          <w:p w14:paraId="2A6B325A" w14:textId="77777777" w:rsidR="00000000" w:rsidRDefault="007478C2">
            <w:pPr>
              <w:spacing w:line="360" w:lineRule="auto"/>
              <w:outlineLvl w:val="2"/>
              <w:rPr>
                <w:rFonts w:ascii="Calibri" w:hAnsi="Calibri"/>
                <w:color w:val="000000"/>
                <w:szCs w:val="22"/>
              </w:rPr>
            </w:pPr>
            <w:r>
              <w:rPr>
                <w:rFonts w:hint="eastAsia"/>
                <w:color w:val="000000"/>
                <w:sz w:val="18"/>
              </w:rPr>
              <w:t>（</w:t>
            </w:r>
            <w:r>
              <w:rPr>
                <w:color w:val="000000"/>
                <w:sz w:val="18"/>
              </w:rPr>
              <w:t>3942</w:t>
            </w:r>
            <w:r>
              <w:rPr>
                <w:rFonts w:hint="eastAsia"/>
                <w:color w:val="000000"/>
                <w:sz w:val="18"/>
              </w:rPr>
              <w:t>）</w:t>
            </w:r>
          </w:p>
        </w:tc>
      </w:tr>
    </w:tbl>
    <w:p w14:paraId="1CE3F56F" w14:textId="77777777" w:rsidR="00000000" w:rsidRDefault="007478C2">
      <w:pPr>
        <w:rPr>
          <w:rFonts w:ascii="宋体" w:hAnsi="宋体"/>
          <w:color w:val="000000"/>
          <w:sz w:val="24"/>
        </w:rPr>
      </w:pPr>
    </w:p>
    <w:p w14:paraId="704B7020" w14:textId="77777777" w:rsidR="00000000" w:rsidRDefault="007478C2">
      <w:pPr>
        <w:spacing w:line="360" w:lineRule="auto"/>
        <w:outlineLvl w:val="3"/>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5 </w:t>
      </w:r>
      <w:r>
        <w:rPr>
          <w:rFonts w:ascii="宋体" w:hAnsi="宋体" w:hint="eastAsia"/>
          <w:b/>
          <w:color w:val="000000"/>
          <w:sz w:val="24"/>
        </w:rPr>
        <w:t>债权投资（若有</w:t>
      </w:r>
      <w:r>
        <w:rPr>
          <w:rFonts w:ascii="宋体" w:hAnsi="宋体"/>
          <w:b/>
          <w:color w:val="000000"/>
          <w:sz w:val="24"/>
        </w:rPr>
        <w:t>）</w:t>
      </w:r>
    </w:p>
    <w:p w14:paraId="19195C6F" w14:textId="77777777" w:rsidR="00000000" w:rsidRDefault="007478C2">
      <w:pPr>
        <w:spacing w:line="360" w:lineRule="auto"/>
        <w:outlineLvl w:val="3"/>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5.1 </w:t>
      </w:r>
      <w:r>
        <w:rPr>
          <w:rFonts w:ascii="宋体" w:hAnsi="宋体" w:hint="eastAsia"/>
          <w:b/>
          <w:color w:val="000000"/>
          <w:sz w:val="24"/>
        </w:rPr>
        <w:t>债权投资情况</w:t>
      </w:r>
    </w:p>
    <w:p w14:paraId="7CFBDBDF" w14:textId="77777777" w:rsidR="00000000" w:rsidRDefault="007478C2">
      <w:pPr>
        <w:wordWrap w:val="0"/>
        <w:jc w:val="right"/>
        <w:rPr>
          <w:rFonts w:ascii="宋体" w:hAnsi="宋体"/>
          <w:color w:val="FF0000"/>
          <w:sz w:val="24"/>
        </w:rPr>
      </w:pPr>
      <w:r>
        <w:rPr>
          <w:rFonts w:ascii="宋体" w:hAnsi="宋体" w:hint="eastAsia"/>
          <w:color w:val="000000"/>
          <w:sz w:val="24"/>
        </w:rPr>
        <w:t>单位：</w:t>
      </w:r>
      <w:r>
        <w:rPr>
          <w:rFonts w:ascii="宋体" w:hAnsi="宋体" w:hint="eastAsia"/>
          <w:color w:val="000000"/>
          <w:sz w:val="24"/>
        </w:rPr>
        <w:t xml:space="preserve">  </w:t>
      </w:r>
      <w:r>
        <w:rPr>
          <w:rFonts w:ascii="宋体" w:hAnsi="宋体" w:hint="eastAsia"/>
          <w:color w:val="FF0000"/>
          <w:sz w:val="24"/>
        </w:rPr>
        <w:t xml:space="preserve">     </w:t>
      </w:r>
    </w:p>
    <w:tbl>
      <w:tblPr>
        <w:tblW w:w="0" w:type="auto"/>
        <w:tblInd w:w="-6" w:type="dxa"/>
        <w:tblLayout w:type="fixed"/>
        <w:tblLook w:val="0000" w:firstRow="0" w:lastRow="0" w:firstColumn="0" w:lastColumn="0" w:noHBand="0" w:noVBand="0"/>
      </w:tblPr>
      <w:tblGrid>
        <w:gridCol w:w="993"/>
        <w:gridCol w:w="1987"/>
        <w:gridCol w:w="1296"/>
        <w:gridCol w:w="1255"/>
        <w:gridCol w:w="1276"/>
        <w:gridCol w:w="1276"/>
        <w:gridCol w:w="1276"/>
      </w:tblGrid>
      <w:tr w:rsidR="00000000" w14:paraId="2C289A41" w14:textId="77777777">
        <w:trPr>
          <w:trHeight w:val="285"/>
        </w:trPr>
        <w:tc>
          <w:tcPr>
            <w:tcW w:w="2980" w:type="dxa"/>
            <w:gridSpan w:val="2"/>
            <w:vMerge w:val="restart"/>
            <w:tcBorders>
              <w:top w:val="single" w:sz="4" w:space="0" w:color="auto"/>
              <w:left w:val="single" w:sz="4" w:space="0" w:color="auto"/>
              <w:bottom w:val="single" w:sz="4" w:space="0" w:color="auto"/>
              <w:right w:val="single" w:sz="4" w:space="0" w:color="auto"/>
            </w:tcBorders>
            <w:vAlign w:val="center"/>
          </w:tcPr>
          <w:p w14:paraId="652EFA23"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w:t>
            </w:r>
          </w:p>
        </w:tc>
        <w:tc>
          <w:tcPr>
            <w:tcW w:w="6379" w:type="dxa"/>
            <w:gridSpan w:val="5"/>
            <w:tcBorders>
              <w:top w:val="single" w:sz="4" w:space="0" w:color="auto"/>
              <w:left w:val="nil"/>
              <w:bottom w:val="nil"/>
              <w:right w:val="single" w:sz="4" w:space="0" w:color="auto"/>
            </w:tcBorders>
            <w:vAlign w:val="center"/>
          </w:tcPr>
          <w:p w14:paraId="563F01EE"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本期末</w:t>
            </w:r>
          </w:p>
          <w:p w14:paraId="4A39F2E8"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_</w:t>
            </w:r>
            <w:r>
              <w:rPr>
                <w:rFonts w:ascii="宋体" w:hAnsi="宋体" w:cs="宋体" w:hint="eastAsia"/>
                <w:color w:val="000000"/>
                <w:kern w:val="0"/>
                <w:sz w:val="24"/>
                <w:szCs w:val="24"/>
              </w:rPr>
              <w:t>年</w:t>
            </w:r>
            <w:r>
              <w:rPr>
                <w:rFonts w:ascii="宋体" w:hAnsi="宋体" w:cs="宋体" w:hint="eastAsia"/>
                <w:color w:val="000000"/>
                <w:kern w:val="0"/>
                <w:sz w:val="24"/>
                <w:szCs w:val="24"/>
              </w:rPr>
              <w:t>_</w:t>
            </w:r>
            <w:r>
              <w:rPr>
                <w:rFonts w:ascii="宋体" w:hAnsi="宋体" w:cs="宋体" w:hint="eastAsia"/>
                <w:color w:val="000000"/>
                <w:kern w:val="0"/>
                <w:sz w:val="24"/>
                <w:szCs w:val="24"/>
              </w:rPr>
              <w:t>月</w:t>
            </w:r>
            <w:r>
              <w:rPr>
                <w:rFonts w:ascii="宋体" w:hAnsi="宋体" w:cs="宋体" w:hint="eastAsia"/>
                <w:color w:val="000000"/>
                <w:kern w:val="0"/>
                <w:sz w:val="24"/>
                <w:szCs w:val="24"/>
              </w:rPr>
              <w:t>_</w:t>
            </w:r>
            <w:r>
              <w:rPr>
                <w:rFonts w:ascii="宋体" w:hAnsi="宋体" w:cs="宋体" w:hint="eastAsia"/>
                <w:color w:val="000000"/>
                <w:kern w:val="0"/>
                <w:sz w:val="24"/>
                <w:szCs w:val="24"/>
              </w:rPr>
              <w:t>日</w:t>
            </w:r>
          </w:p>
        </w:tc>
      </w:tr>
      <w:tr w:rsidR="00000000" w14:paraId="76966056" w14:textId="77777777">
        <w:trPr>
          <w:trHeight w:val="285"/>
        </w:trPr>
        <w:tc>
          <w:tcPr>
            <w:tcW w:w="2980" w:type="dxa"/>
            <w:gridSpan w:val="2"/>
            <w:vMerge/>
            <w:tcBorders>
              <w:top w:val="single" w:sz="4" w:space="0" w:color="auto"/>
              <w:left w:val="single" w:sz="4" w:space="0" w:color="auto"/>
              <w:bottom w:val="single" w:sz="4" w:space="0" w:color="auto"/>
              <w:right w:val="single" w:sz="4" w:space="0" w:color="auto"/>
            </w:tcBorders>
            <w:vAlign w:val="center"/>
          </w:tcPr>
          <w:p w14:paraId="2CB27FA3" w14:textId="77777777" w:rsidR="00000000" w:rsidRDefault="007478C2">
            <w:pPr>
              <w:widowControl/>
              <w:jc w:val="left"/>
              <w:rPr>
                <w:rFonts w:ascii="宋体" w:hAnsi="宋体" w:cs="宋体"/>
                <w:color w:val="000000"/>
                <w:kern w:val="0"/>
                <w:sz w:val="24"/>
                <w:szCs w:val="24"/>
              </w:rPr>
            </w:pPr>
          </w:p>
        </w:tc>
        <w:tc>
          <w:tcPr>
            <w:tcW w:w="1296" w:type="dxa"/>
            <w:tcBorders>
              <w:top w:val="single" w:sz="4" w:space="0" w:color="auto"/>
              <w:left w:val="nil"/>
              <w:bottom w:val="single" w:sz="4" w:space="0" w:color="auto"/>
              <w:right w:val="single" w:sz="4" w:space="0" w:color="auto"/>
            </w:tcBorders>
            <w:vAlign w:val="center"/>
          </w:tcPr>
          <w:p w14:paraId="56D769C1"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初始成本</w:t>
            </w:r>
          </w:p>
        </w:tc>
        <w:tc>
          <w:tcPr>
            <w:tcW w:w="1255" w:type="dxa"/>
            <w:tcBorders>
              <w:top w:val="single" w:sz="4" w:space="0" w:color="auto"/>
              <w:left w:val="nil"/>
              <w:bottom w:val="single" w:sz="4" w:space="0" w:color="auto"/>
              <w:right w:val="single" w:sz="4" w:space="0" w:color="auto"/>
            </w:tcBorders>
            <w:vAlign w:val="center"/>
          </w:tcPr>
          <w:p w14:paraId="2100ED47"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利息调整</w:t>
            </w:r>
          </w:p>
        </w:tc>
        <w:tc>
          <w:tcPr>
            <w:tcW w:w="1276" w:type="dxa"/>
            <w:tcBorders>
              <w:top w:val="single" w:sz="4" w:space="0" w:color="auto"/>
              <w:left w:val="nil"/>
              <w:bottom w:val="single" w:sz="4" w:space="0" w:color="auto"/>
              <w:right w:val="single" w:sz="4" w:space="0" w:color="auto"/>
            </w:tcBorders>
            <w:vAlign w:val="center"/>
          </w:tcPr>
          <w:p w14:paraId="3B9B804E"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应计利息</w:t>
            </w:r>
          </w:p>
        </w:tc>
        <w:tc>
          <w:tcPr>
            <w:tcW w:w="1276" w:type="dxa"/>
            <w:tcBorders>
              <w:top w:val="single" w:sz="4" w:space="0" w:color="auto"/>
              <w:left w:val="nil"/>
              <w:bottom w:val="single" w:sz="4" w:space="0" w:color="auto"/>
              <w:right w:val="single" w:sz="4" w:space="0" w:color="auto"/>
            </w:tcBorders>
            <w:vAlign w:val="center"/>
          </w:tcPr>
          <w:p w14:paraId="5795FD10"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减值准备</w:t>
            </w:r>
          </w:p>
        </w:tc>
        <w:tc>
          <w:tcPr>
            <w:tcW w:w="1276" w:type="dxa"/>
            <w:tcBorders>
              <w:top w:val="single" w:sz="4" w:space="0" w:color="auto"/>
              <w:left w:val="nil"/>
              <w:bottom w:val="single" w:sz="4" w:space="0" w:color="auto"/>
              <w:right w:val="single" w:sz="4" w:space="0" w:color="auto"/>
            </w:tcBorders>
            <w:vAlign w:val="center"/>
          </w:tcPr>
          <w:p w14:paraId="301A28A7"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账面价值</w:t>
            </w:r>
          </w:p>
        </w:tc>
      </w:tr>
      <w:tr w:rsidR="00000000" w14:paraId="40F34410" w14:textId="77777777">
        <w:trPr>
          <w:trHeight w:val="283"/>
        </w:trPr>
        <w:tc>
          <w:tcPr>
            <w:tcW w:w="993" w:type="dxa"/>
            <w:vMerge w:val="restart"/>
            <w:tcBorders>
              <w:top w:val="nil"/>
              <w:left w:val="single" w:sz="4" w:space="0" w:color="auto"/>
              <w:bottom w:val="single" w:sz="4" w:space="0" w:color="auto"/>
              <w:right w:val="single" w:sz="4" w:space="0" w:color="auto"/>
            </w:tcBorders>
            <w:vAlign w:val="center"/>
          </w:tcPr>
          <w:p w14:paraId="01FAC300"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债券</w:t>
            </w:r>
          </w:p>
        </w:tc>
        <w:tc>
          <w:tcPr>
            <w:tcW w:w="1987" w:type="dxa"/>
            <w:tcBorders>
              <w:top w:val="nil"/>
              <w:left w:val="nil"/>
              <w:bottom w:val="single" w:sz="4" w:space="0" w:color="auto"/>
              <w:right w:val="single" w:sz="4" w:space="0" w:color="auto"/>
            </w:tcBorders>
            <w:vAlign w:val="center"/>
          </w:tcPr>
          <w:p w14:paraId="0C177EF1"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交易所市场</w:t>
            </w:r>
          </w:p>
        </w:tc>
        <w:tc>
          <w:tcPr>
            <w:tcW w:w="1296" w:type="dxa"/>
            <w:tcBorders>
              <w:top w:val="nil"/>
              <w:left w:val="nil"/>
              <w:bottom w:val="single" w:sz="4" w:space="0" w:color="auto"/>
              <w:right w:val="single" w:sz="4" w:space="0" w:color="auto"/>
            </w:tcBorders>
          </w:tcPr>
          <w:p w14:paraId="7C6D8FE8"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3944</w:t>
            </w:r>
            <w:r>
              <w:rPr>
                <w:rFonts w:hint="eastAsia"/>
                <w:color w:val="000000"/>
                <w:sz w:val="18"/>
              </w:rPr>
              <w:t>）</w:t>
            </w:r>
          </w:p>
        </w:tc>
        <w:tc>
          <w:tcPr>
            <w:tcW w:w="1255" w:type="dxa"/>
            <w:tcBorders>
              <w:top w:val="nil"/>
              <w:left w:val="nil"/>
              <w:bottom w:val="single" w:sz="4" w:space="0" w:color="auto"/>
              <w:right w:val="single" w:sz="4" w:space="0" w:color="auto"/>
            </w:tcBorders>
          </w:tcPr>
          <w:p w14:paraId="1236BC7F"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3945</w:t>
            </w:r>
            <w:r>
              <w:rPr>
                <w:rFonts w:hint="eastAsia"/>
                <w:color w:val="000000"/>
                <w:sz w:val="18"/>
              </w:rPr>
              <w:t>）</w:t>
            </w:r>
          </w:p>
        </w:tc>
        <w:tc>
          <w:tcPr>
            <w:tcW w:w="1276" w:type="dxa"/>
            <w:tcBorders>
              <w:top w:val="nil"/>
              <w:left w:val="nil"/>
              <w:bottom w:val="single" w:sz="4" w:space="0" w:color="auto"/>
              <w:right w:val="single" w:sz="4" w:space="0" w:color="auto"/>
            </w:tcBorders>
          </w:tcPr>
          <w:p w14:paraId="58EA1D31"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6612</w:t>
            </w:r>
            <w:r>
              <w:rPr>
                <w:rFonts w:hint="eastAsia"/>
                <w:color w:val="000000"/>
                <w:sz w:val="18"/>
              </w:rPr>
              <w:t>）</w:t>
            </w:r>
          </w:p>
        </w:tc>
        <w:tc>
          <w:tcPr>
            <w:tcW w:w="1276" w:type="dxa"/>
            <w:tcBorders>
              <w:top w:val="nil"/>
              <w:left w:val="nil"/>
              <w:bottom w:val="single" w:sz="4" w:space="0" w:color="auto"/>
              <w:right w:val="single" w:sz="4" w:space="0" w:color="auto"/>
            </w:tcBorders>
          </w:tcPr>
          <w:p w14:paraId="286EBE77"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3946</w:t>
            </w:r>
            <w:r>
              <w:rPr>
                <w:rFonts w:hint="eastAsia"/>
                <w:color w:val="000000"/>
                <w:sz w:val="18"/>
              </w:rPr>
              <w:t>）</w:t>
            </w:r>
          </w:p>
        </w:tc>
        <w:tc>
          <w:tcPr>
            <w:tcW w:w="1276" w:type="dxa"/>
            <w:tcBorders>
              <w:top w:val="nil"/>
              <w:left w:val="nil"/>
              <w:bottom w:val="single" w:sz="4" w:space="0" w:color="auto"/>
              <w:right w:val="single" w:sz="4" w:space="0" w:color="auto"/>
            </w:tcBorders>
          </w:tcPr>
          <w:p w14:paraId="3B8D90A8"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3947</w:t>
            </w:r>
            <w:r>
              <w:rPr>
                <w:rFonts w:hint="eastAsia"/>
                <w:color w:val="000000"/>
                <w:sz w:val="18"/>
              </w:rPr>
              <w:t>）</w:t>
            </w:r>
          </w:p>
        </w:tc>
      </w:tr>
      <w:tr w:rsidR="00000000" w14:paraId="69D23F6A" w14:textId="77777777">
        <w:trPr>
          <w:trHeight w:val="283"/>
        </w:trPr>
        <w:tc>
          <w:tcPr>
            <w:tcW w:w="993" w:type="dxa"/>
            <w:vMerge/>
            <w:tcBorders>
              <w:top w:val="nil"/>
              <w:left w:val="single" w:sz="4" w:space="0" w:color="auto"/>
              <w:bottom w:val="single" w:sz="4" w:space="0" w:color="auto"/>
              <w:right w:val="single" w:sz="4" w:space="0" w:color="auto"/>
            </w:tcBorders>
            <w:vAlign w:val="center"/>
          </w:tcPr>
          <w:p w14:paraId="4F86FB25" w14:textId="77777777" w:rsidR="00000000" w:rsidRDefault="007478C2">
            <w:pPr>
              <w:widowControl/>
              <w:jc w:val="left"/>
              <w:rPr>
                <w:rFonts w:ascii="宋体" w:hAnsi="宋体" w:cs="宋体"/>
                <w:color w:val="000000"/>
                <w:kern w:val="0"/>
                <w:sz w:val="24"/>
                <w:szCs w:val="24"/>
              </w:rPr>
            </w:pPr>
          </w:p>
        </w:tc>
        <w:tc>
          <w:tcPr>
            <w:tcW w:w="1987" w:type="dxa"/>
            <w:tcBorders>
              <w:top w:val="nil"/>
              <w:left w:val="nil"/>
              <w:bottom w:val="single" w:sz="4" w:space="0" w:color="auto"/>
              <w:right w:val="single" w:sz="4" w:space="0" w:color="auto"/>
            </w:tcBorders>
            <w:vAlign w:val="center"/>
          </w:tcPr>
          <w:p w14:paraId="085D9269"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银行间市场</w:t>
            </w:r>
          </w:p>
        </w:tc>
        <w:tc>
          <w:tcPr>
            <w:tcW w:w="1296" w:type="dxa"/>
            <w:tcBorders>
              <w:top w:val="nil"/>
              <w:left w:val="nil"/>
              <w:bottom w:val="single" w:sz="4" w:space="0" w:color="auto"/>
              <w:right w:val="single" w:sz="4" w:space="0" w:color="auto"/>
            </w:tcBorders>
          </w:tcPr>
          <w:p w14:paraId="08C68311"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3948</w:t>
            </w:r>
            <w:r>
              <w:rPr>
                <w:rFonts w:hint="eastAsia"/>
                <w:color w:val="000000"/>
                <w:sz w:val="18"/>
              </w:rPr>
              <w:t>）</w:t>
            </w:r>
          </w:p>
        </w:tc>
        <w:tc>
          <w:tcPr>
            <w:tcW w:w="1255" w:type="dxa"/>
            <w:tcBorders>
              <w:top w:val="nil"/>
              <w:left w:val="nil"/>
              <w:bottom w:val="single" w:sz="4" w:space="0" w:color="auto"/>
              <w:right w:val="single" w:sz="4" w:space="0" w:color="auto"/>
            </w:tcBorders>
          </w:tcPr>
          <w:p w14:paraId="429ECA23"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3949</w:t>
            </w:r>
            <w:r>
              <w:rPr>
                <w:rFonts w:hint="eastAsia"/>
                <w:color w:val="000000"/>
                <w:sz w:val="18"/>
              </w:rPr>
              <w:t>）</w:t>
            </w:r>
          </w:p>
        </w:tc>
        <w:tc>
          <w:tcPr>
            <w:tcW w:w="1276" w:type="dxa"/>
            <w:tcBorders>
              <w:top w:val="nil"/>
              <w:left w:val="nil"/>
              <w:bottom w:val="single" w:sz="4" w:space="0" w:color="auto"/>
              <w:right w:val="single" w:sz="4" w:space="0" w:color="auto"/>
            </w:tcBorders>
          </w:tcPr>
          <w:p w14:paraId="60BD8BF0"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6613</w:t>
            </w:r>
            <w:r>
              <w:rPr>
                <w:rFonts w:hint="eastAsia"/>
                <w:color w:val="000000"/>
                <w:sz w:val="18"/>
              </w:rPr>
              <w:t>）</w:t>
            </w:r>
          </w:p>
        </w:tc>
        <w:tc>
          <w:tcPr>
            <w:tcW w:w="1276" w:type="dxa"/>
            <w:tcBorders>
              <w:top w:val="nil"/>
              <w:left w:val="nil"/>
              <w:bottom w:val="single" w:sz="4" w:space="0" w:color="auto"/>
              <w:right w:val="single" w:sz="4" w:space="0" w:color="auto"/>
            </w:tcBorders>
          </w:tcPr>
          <w:p w14:paraId="62AE4D41"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3950</w:t>
            </w:r>
            <w:r>
              <w:rPr>
                <w:rFonts w:hint="eastAsia"/>
                <w:color w:val="000000"/>
                <w:sz w:val="18"/>
              </w:rPr>
              <w:t>）</w:t>
            </w:r>
          </w:p>
        </w:tc>
        <w:tc>
          <w:tcPr>
            <w:tcW w:w="1276" w:type="dxa"/>
            <w:tcBorders>
              <w:top w:val="nil"/>
              <w:left w:val="nil"/>
              <w:bottom w:val="single" w:sz="4" w:space="0" w:color="auto"/>
              <w:right w:val="single" w:sz="4" w:space="0" w:color="auto"/>
            </w:tcBorders>
          </w:tcPr>
          <w:p w14:paraId="53D69300"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3951</w:t>
            </w:r>
            <w:r>
              <w:rPr>
                <w:rFonts w:hint="eastAsia"/>
                <w:color w:val="000000"/>
                <w:sz w:val="18"/>
              </w:rPr>
              <w:t>）</w:t>
            </w:r>
          </w:p>
        </w:tc>
      </w:tr>
      <w:tr w:rsidR="00000000" w14:paraId="26D4E57B" w14:textId="77777777">
        <w:trPr>
          <w:trHeight w:val="285"/>
        </w:trPr>
        <w:tc>
          <w:tcPr>
            <w:tcW w:w="993" w:type="dxa"/>
            <w:vMerge/>
            <w:tcBorders>
              <w:top w:val="nil"/>
              <w:left w:val="single" w:sz="4" w:space="0" w:color="auto"/>
              <w:bottom w:val="single" w:sz="4" w:space="0" w:color="auto"/>
              <w:right w:val="single" w:sz="4" w:space="0" w:color="auto"/>
            </w:tcBorders>
            <w:vAlign w:val="center"/>
          </w:tcPr>
          <w:p w14:paraId="41D7AC3C" w14:textId="77777777" w:rsidR="00000000" w:rsidRDefault="007478C2">
            <w:pPr>
              <w:widowControl/>
              <w:jc w:val="left"/>
              <w:rPr>
                <w:rFonts w:ascii="宋体" w:hAnsi="宋体" w:cs="宋体"/>
                <w:color w:val="000000"/>
                <w:kern w:val="0"/>
                <w:sz w:val="24"/>
                <w:szCs w:val="24"/>
              </w:rPr>
            </w:pPr>
          </w:p>
        </w:tc>
        <w:tc>
          <w:tcPr>
            <w:tcW w:w="1987" w:type="dxa"/>
            <w:tcBorders>
              <w:top w:val="nil"/>
              <w:left w:val="nil"/>
              <w:bottom w:val="single" w:sz="4" w:space="0" w:color="auto"/>
              <w:right w:val="single" w:sz="4" w:space="0" w:color="auto"/>
            </w:tcBorders>
            <w:vAlign w:val="center"/>
          </w:tcPr>
          <w:p w14:paraId="09F754C3"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w:t>
            </w:r>
            <w:r>
              <w:rPr>
                <w:rFonts w:hint="eastAsia"/>
                <w:color w:val="000000"/>
                <w:sz w:val="18"/>
              </w:rPr>
              <w:t>（</w:t>
            </w:r>
            <w:r>
              <w:rPr>
                <w:color w:val="000000"/>
                <w:sz w:val="18"/>
              </w:rPr>
              <w:t>395</w:t>
            </w:r>
            <w:r>
              <w:rPr>
                <w:rFonts w:hint="eastAsia"/>
                <w:color w:val="000000"/>
                <w:sz w:val="18"/>
              </w:rPr>
              <w:t>8</w:t>
            </w:r>
            <w:r>
              <w:rPr>
                <w:rFonts w:hint="eastAsia"/>
                <w:color w:val="000000"/>
                <w:sz w:val="18"/>
              </w:rPr>
              <w:t>）</w:t>
            </w:r>
          </w:p>
        </w:tc>
        <w:tc>
          <w:tcPr>
            <w:tcW w:w="1296" w:type="dxa"/>
            <w:tcBorders>
              <w:top w:val="nil"/>
              <w:left w:val="nil"/>
              <w:bottom w:val="single" w:sz="4" w:space="0" w:color="auto"/>
              <w:right w:val="single" w:sz="4" w:space="0" w:color="auto"/>
            </w:tcBorders>
          </w:tcPr>
          <w:p w14:paraId="707B83F2"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3959</w:t>
            </w:r>
            <w:r>
              <w:rPr>
                <w:rFonts w:hint="eastAsia"/>
                <w:color w:val="000000"/>
                <w:sz w:val="18"/>
              </w:rPr>
              <w:t>）</w:t>
            </w:r>
          </w:p>
        </w:tc>
        <w:tc>
          <w:tcPr>
            <w:tcW w:w="1255" w:type="dxa"/>
            <w:tcBorders>
              <w:top w:val="nil"/>
              <w:left w:val="nil"/>
              <w:bottom w:val="single" w:sz="4" w:space="0" w:color="auto"/>
              <w:right w:val="single" w:sz="4" w:space="0" w:color="auto"/>
            </w:tcBorders>
          </w:tcPr>
          <w:p w14:paraId="4D81C337"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3960</w:t>
            </w:r>
            <w:r>
              <w:rPr>
                <w:rFonts w:hint="eastAsia"/>
                <w:color w:val="000000"/>
                <w:sz w:val="18"/>
              </w:rPr>
              <w:t>）</w:t>
            </w:r>
          </w:p>
        </w:tc>
        <w:tc>
          <w:tcPr>
            <w:tcW w:w="1276" w:type="dxa"/>
            <w:tcBorders>
              <w:top w:val="nil"/>
              <w:left w:val="nil"/>
              <w:bottom w:val="single" w:sz="4" w:space="0" w:color="auto"/>
              <w:right w:val="single" w:sz="4" w:space="0" w:color="auto"/>
            </w:tcBorders>
          </w:tcPr>
          <w:p w14:paraId="062AE8D4"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6614</w:t>
            </w:r>
            <w:r>
              <w:rPr>
                <w:rFonts w:hint="eastAsia"/>
                <w:color w:val="000000"/>
                <w:sz w:val="18"/>
              </w:rPr>
              <w:t>）</w:t>
            </w:r>
          </w:p>
        </w:tc>
        <w:tc>
          <w:tcPr>
            <w:tcW w:w="1276" w:type="dxa"/>
            <w:tcBorders>
              <w:top w:val="nil"/>
              <w:left w:val="nil"/>
              <w:bottom w:val="single" w:sz="4" w:space="0" w:color="auto"/>
              <w:right w:val="single" w:sz="4" w:space="0" w:color="auto"/>
            </w:tcBorders>
          </w:tcPr>
          <w:p w14:paraId="3732CA4F"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3961</w:t>
            </w:r>
            <w:r>
              <w:rPr>
                <w:rFonts w:hint="eastAsia"/>
                <w:color w:val="000000"/>
                <w:sz w:val="18"/>
              </w:rPr>
              <w:t>）</w:t>
            </w:r>
          </w:p>
        </w:tc>
        <w:tc>
          <w:tcPr>
            <w:tcW w:w="1276" w:type="dxa"/>
            <w:tcBorders>
              <w:top w:val="nil"/>
              <w:left w:val="nil"/>
              <w:bottom w:val="single" w:sz="4" w:space="0" w:color="auto"/>
              <w:right w:val="single" w:sz="4" w:space="0" w:color="auto"/>
            </w:tcBorders>
          </w:tcPr>
          <w:p w14:paraId="32880281"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3962</w:t>
            </w:r>
            <w:r>
              <w:rPr>
                <w:rFonts w:hint="eastAsia"/>
                <w:color w:val="000000"/>
                <w:sz w:val="18"/>
              </w:rPr>
              <w:t>）</w:t>
            </w:r>
          </w:p>
        </w:tc>
      </w:tr>
      <w:tr w:rsidR="00000000" w14:paraId="19426453" w14:textId="77777777">
        <w:trPr>
          <w:trHeight w:val="285"/>
        </w:trPr>
        <w:tc>
          <w:tcPr>
            <w:tcW w:w="993" w:type="dxa"/>
            <w:vMerge/>
            <w:tcBorders>
              <w:top w:val="nil"/>
              <w:left w:val="single" w:sz="4" w:space="0" w:color="auto"/>
              <w:bottom w:val="single" w:sz="4" w:space="0" w:color="auto"/>
              <w:right w:val="single" w:sz="4" w:space="0" w:color="auto"/>
            </w:tcBorders>
            <w:vAlign w:val="center"/>
          </w:tcPr>
          <w:p w14:paraId="5074789F" w14:textId="77777777" w:rsidR="00000000" w:rsidRDefault="007478C2">
            <w:pPr>
              <w:widowControl/>
              <w:jc w:val="left"/>
              <w:rPr>
                <w:rFonts w:ascii="宋体" w:hAnsi="宋体" w:cs="宋体"/>
                <w:color w:val="000000"/>
                <w:kern w:val="0"/>
                <w:sz w:val="24"/>
                <w:szCs w:val="24"/>
              </w:rPr>
            </w:pPr>
          </w:p>
        </w:tc>
        <w:tc>
          <w:tcPr>
            <w:tcW w:w="1987" w:type="dxa"/>
            <w:tcBorders>
              <w:top w:val="nil"/>
              <w:left w:val="nil"/>
              <w:bottom w:val="single" w:sz="4" w:space="0" w:color="auto"/>
              <w:right w:val="single" w:sz="4" w:space="0" w:color="auto"/>
            </w:tcBorders>
            <w:vAlign w:val="center"/>
          </w:tcPr>
          <w:p w14:paraId="1F445CE8"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小计</w:t>
            </w:r>
          </w:p>
        </w:tc>
        <w:tc>
          <w:tcPr>
            <w:tcW w:w="1296" w:type="dxa"/>
            <w:tcBorders>
              <w:top w:val="nil"/>
              <w:left w:val="nil"/>
              <w:bottom w:val="single" w:sz="4" w:space="0" w:color="auto"/>
              <w:right w:val="single" w:sz="4" w:space="0" w:color="auto"/>
            </w:tcBorders>
          </w:tcPr>
          <w:p w14:paraId="1CACEE66" w14:textId="77777777" w:rsidR="00000000" w:rsidRDefault="007478C2">
            <w:pPr>
              <w:widowControl/>
              <w:jc w:val="center"/>
              <w:rPr>
                <w:rFonts w:ascii="宋体" w:hAnsi="宋体" w:cs="宋体"/>
                <w:color w:val="000000"/>
                <w:kern w:val="0"/>
                <w:sz w:val="18"/>
                <w:szCs w:val="18"/>
              </w:rPr>
            </w:pPr>
            <w:r>
              <w:rPr>
                <w:rFonts w:hint="eastAsia"/>
                <w:color w:val="000000"/>
                <w:sz w:val="18"/>
              </w:rPr>
              <w:t>（</w:t>
            </w:r>
            <w:r>
              <w:rPr>
                <w:color w:val="000000"/>
                <w:sz w:val="18"/>
              </w:rPr>
              <w:t>3952</w:t>
            </w:r>
            <w:r>
              <w:rPr>
                <w:rFonts w:hint="eastAsia"/>
                <w:color w:val="000000"/>
                <w:sz w:val="18"/>
              </w:rPr>
              <w:t>）</w:t>
            </w:r>
          </w:p>
        </w:tc>
        <w:tc>
          <w:tcPr>
            <w:tcW w:w="1255" w:type="dxa"/>
            <w:tcBorders>
              <w:top w:val="nil"/>
              <w:left w:val="nil"/>
              <w:bottom w:val="single" w:sz="4" w:space="0" w:color="auto"/>
              <w:right w:val="single" w:sz="4" w:space="0" w:color="auto"/>
            </w:tcBorders>
          </w:tcPr>
          <w:p w14:paraId="314288C9" w14:textId="77777777" w:rsidR="00000000" w:rsidRDefault="007478C2">
            <w:pPr>
              <w:widowControl/>
              <w:jc w:val="center"/>
              <w:rPr>
                <w:rFonts w:ascii="宋体" w:hAnsi="宋体" w:cs="宋体"/>
                <w:color w:val="000000"/>
                <w:kern w:val="0"/>
                <w:sz w:val="18"/>
                <w:szCs w:val="18"/>
              </w:rPr>
            </w:pPr>
            <w:r>
              <w:rPr>
                <w:rFonts w:hint="eastAsia"/>
                <w:color w:val="000000"/>
                <w:sz w:val="18"/>
              </w:rPr>
              <w:t>（</w:t>
            </w:r>
            <w:r>
              <w:rPr>
                <w:color w:val="000000"/>
                <w:sz w:val="18"/>
              </w:rPr>
              <w:t>3953</w:t>
            </w:r>
            <w:r>
              <w:rPr>
                <w:rFonts w:hint="eastAsia"/>
                <w:color w:val="000000"/>
                <w:sz w:val="18"/>
              </w:rPr>
              <w:t>）</w:t>
            </w:r>
          </w:p>
        </w:tc>
        <w:tc>
          <w:tcPr>
            <w:tcW w:w="1276" w:type="dxa"/>
            <w:tcBorders>
              <w:top w:val="nil"/>
              <w:left w:val="nil"/>
              <w:bottom w:val="single" w:sz="4" w:space="0" w:color="auto"/>
              <w:right w:val="single" w:sz="4" w:space="0" w:color="auto"/>
            </w:tcBorders>
          </w:tcPr>
          <w:p w14:paraId="608656AB" w14:textId="77777777" w:rsidR="00000000" w:rsidRDefault="007478C2">
            <w:pPr>
              <w:widowControl/>
              <w:jc w:val="center"/>
              <w:rPr>
                <w:rFonts w:ascii="宋体" w:hAnsi="宋体" w:cs="宋体"/>
                <w:color w:val="000000"/>
                <w:kern w:val="0"/>
                <w:sz w:val="18"/>
                <w:szCs w:val="18"/>
              </w:rPr>
            </w:pPr>
            <w:r>
              <w:rPr>
                <w:rFonts w:hint="eastAsia"/>
                <w:color w:val="000000"/>
                <w:sz w:val="18"/>
              </w:rPr>
              <w:t>（</w:t>
            </w:r>
            <w:r>
              <w:rPr>
                <w:color w:val="000000"/>
                <w:sz w:val="18"/>
              </w:rPr>
              <w:t>6615</w:t>
            </w:r>
            <w:r>
              <w:rPr>
                <w:rFonts w:hint="eastAsia"/>
                <w:color w:val="000000"/>
                <w:sz w:val="18"/>
              </w:rPr>
              <w:t>）</w:t>
            </w:r>
          </w:p>
        </w:tc>
        <w:tc>
          <w:tcPr>
            <w:tcW w:w="1276" w:type="dxa"/>
            <w:tcBorders>
              <w:top w:val="nil"/>
              <w:left w:val="nil"/>
              <w:bottom w:val="single" w:sz="4" w:space="0" w:color="auto"/>
              <w:right w:val="single" w:sz="4" w:space="0" w:color="auto"/>
            </w:tcBorders>
          </w:tcPr>
          <w:p w14:paraId="1CB7BB2F" w14:textId="77777777" w:rsidR="00000000" w:rsidRDefault="007478C2">
            <w:pPr>
              <w:widowControl/>
              <w:jc w:val="center"/>
              <w:rPr>
                <w:rFonts w:ascii="宋体" w:hAnsi="宋体" w:cs="宋体"/>
                <w:color w:val="000000"/>
                <w:kern w:val="0"/>
                <w:sz w:val="18"/>
                <w:szCs w:val="18"/>
              </w:rPr>
            </w:pPr>
            <w:r>
              <w:rPr>
                <w:rFonts w:hint="eastAsia"/>
                <w:color w:val="000000"/>
                <w:sz w:val="18"/>
              </w:rPr>
              <w:t>（</w:t>
            </w:r>
            <w:r>
              <w:rPr>
                <w:color w:val="000000"/>
                <w:sz w:val="18"/>
              </w:rPr>
              <w:t>3954</w:t>
            </w:r>
            <w:r>
              <w:rPr>
                <w:rFonts w:hint="eastAsia"/>
                <w:color w:val="000000"/>
                <w:sz w:val="18"/>
              </w:rPr>
              <w:t>）</w:t>
            </w:r>
          </w:p>
        </w:tc>
        <w:tc>
          <w:tcPr>
            <w:tcW w:w="1276" w:type="dxa"/>
            <w:tcBorders>
              <w:top w:val="nil"/>
              <w:left w:val="nil"/>
              <w:bottom w:val="single" w:sz="4" w:space="0" w:color="auto"/>
              <w:right w:val="single" w:sz="4" w:space="0" w:color="auto"/>
            </w:tcBorders>
          </w:tcPr>
          <w:p w14:paraId="4F94C47A" w14:textId="77777777" w:rsidR="00000000" w:rsidRDefault="007478C2">
            <w:pPr>
              <w:widowControl/>
              <w:jc w:val="center"/>
              <w:rPr>
                <w:rFonts w:ascii="宋体" w:hAnsi="宋体" w:cs="宋体"/>
                <w:color w:val="000000"/>
                <w:kern w:val="0"/>
                <w:sz w:val="18"/>
                <w:szCs w:val="18"/>
              </w:rPr>
            </w:pPr>
            <w:r>
              <w:rPr>
                <w:rFonts w:hint="eastAsia"/>
                <w:color w:val="000000"/>
                <w:sz w:val="18"/>
              </w:rPr>
              <w:t>（</w:t>
            </w:r>
            <w:r>
              <w:rPr>
                <w:color w:val="000000"/>
                <w:sz w:val="18"/>
              </w:rPr>
              <w:t>3955</w:t>
            </w:r>
            <w:r>
              <w:rPr>
                <w:rFonts w:hint="eastAsia"/>
                <w:color w:val="000000"/>
                <w:sz w:val="18"/>
              </w:rPr>
              <w:t>）</w:t>
            </w:r>
          </w:p>
        </w:tc>
      </w:tr>
      <w:tr w:rsidR="00000000" w14:paraId="750A903C" w14:textId="77777777">
        <w:trPr>
          <w:trHeight w:val="285"/>
        </w:trPr>
        <w:tc>
          <w:tcPr>
            <w:tcW w:w="2980" w:type="dxa"/>
            <w:gridSpan w:val="2"/>
            <w:tcBorders>
              <w:top w:val="single" w:sz="4" w:space="0" w:color="auto"/>
              <w:left w:val="single" w:sz="4" w:space="0" w:color="auto"/>
              <w:bottom w:val="single" w:sz="4" w:space="0" w:color="auto"/>
              <w:right w:val="single" w:sz="4" w:space="0" w:color="auto"/>
            </w:tcBorders>
            <w:vAlign w:val="center"/>
          </w:tcPr>
          <w:p w14:paraId="230F7C20"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资产支持证券</w:t>
            </w:r>
          </w:p>
        </w:tc>
        <w:tc>
          <w:tcPr>
            <w:tcW w:w="1296" w:type="dxa"/>
            <w:tcBorders>
              <w:top w:val="nil"/>
              <w:left w:val="nil"/>
              <w:bottom w:val="single" w:sz="4" w:space="0" w:color="auto"/>
              <w:right w:val="single" w:sz="4" w:space="0" w:color="auto"/>
            </w:tcBorders>
            <w:vAlign w:val="center"/>
          </w:tcPr>
          <w:p w14:paraId="2419A567"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6618</w:t>
            </w:r>
            <w:r>
              <w:rPr>
                <w:rFonts w:hint="eastAsia"/>
                <w:color w:val="000000"/>
                <w:sz w:val="18"/>
              </w:rPr>
              <w:t>）</w:t>
            </w:r>
          </w:p>
        </w:tc>
        <w:tc>
          <w:tcPr>
            <w:tcW w:w="1255" w:type="dxa"/>
            <w:tcBorders>
              <w:top w:val="nil"/>
              <w:left w:val="nil"/>
              <w:bottom w:val="single" w:sz="4" w:space="0" w:color="auto"/>
              <w:right w:val="single" w:sz="4" w:space="0" w:color="auto"/>
            </w:tcBorders>
            <w:vAlign w:val="center"/>
          </w:tcPr>
          <w:p w14:paraId="06EB28BA"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6619</w:t>
            </w:r>
            <w:r>
              <w:rPr>
                <w:rFonts w:hint="eastAsia"/>
                <w:color w:val="000000"/>
                <w:sz w:val="18"/>
              </w:rPr>
              <w:t>）</w:t>
            </w:r>
          </w:p>
        </w:tc>
        <w:tc>
          <w:tcPr>
            <w:tcW w:w="1276" w:type="dxa"/>
            <w:tcBorders>
              <w:top w:val="nil"/>
              <w:left w:val="nil"/>
              <w:bottom w:val="single" w:sz="4" w:space="0" w:color="auto"/>
              <w:right w:val="single" w:sz="4" w:space="0" w:color="auto"/>
            </w:tcBorders>
            <w:vAlign w:val="center"/>
          </w:tcPr>
          <w:p w14:paraId="068625EA"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6620</w:t>
            </w:r>
            <w:r>
              <w:rPr>
                <w:rFonts w:hint="eastAsia"/>
                <w:color w:val="000000"/>
                <w:sz w:val="18"/>
              </w:rPr>
              <w:t>）</w:t>
            </w:r>
          </w:p>
        </w:tc>
        <w:tc>
          <w:tcPr>
            <w:tcW w:w="1276" w:type="dxa"/>
            <w:tcBorders>
              <w:top w:val="nil"/>
              <w:left w:val="nil"/>
              <w:bottom w:val="single" w:sz="4" w:space="0" w:color="auto"/>
              <w:right w:val="single" w:sz="4" w:space="0" w:color="auto"/>
            </w:tcBorders>
          </w:tcPr>
          <w:p w14:paraId="63693A47"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6621</w:t>
            </w:r>
            <w:r>
              <w:rPr>
                <w:rFonts w:hint="eastAsia"/>
                <w:color w:val="000000"/>
                <w:sz w:val="18"/>
              </w:rPr>
              <w:t>）</w:t>
            </w:r>
          </w:p>
        </w:tc>
        <w:tc>
          <w:tcPr>
            <w:tcW w:w="1276" w:type="dxa"/>
            <w:tcBorders>
              <w:top w:val="nil"/>
              <w:left w:val="nil"/>
              <w:bottom w:val="single" w:sz="4" w:space="0" w:color="auto"/>
              <w:right w:val="single" w:sz="4" w:space="0" w:color="auto"/>
            </w:tcBorders>
          </w:tcPr>
          <w:p w14:paraId="56ED9F71"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6622</w:t>
            </w:r>
            <w:r>
              <w:rPr>
                <w:rFonts w:hint="eastAsia"/>
                <w:color w:val="000000"/>
                <w:sz w:val="18"/>
              </w:rPr>
              <w:t>）</w:t>
            </w:r>
          </w:p>
        </w:tc>
      </w:tr>
      <w:tr w:rsidR="00000000" w14:paraId="2C8630A7" w14:textId="77777777">
        <w:trPr>
          <w:trHeight w:val="285"/>
        </w:trPr>
        <w:tc>
          <w:tcPr>
            <w:tcW w:w="2980" w:type="dxa"/>
            <w:gridSpan w:val="2"/>
            <w:tcBorders>
              <w:top w:val="single" w:sz="4" w:space="0" w:color="auto"/>
              <w:left w:val="single" w:sz="4" w:space="0" w:color="auto"/>
              <w:bottom w:val="single" w:sz="4" w:space="0" w:color="auto"/>
              <w:right w:val="single" w:sz="4" w:space="0" w:color="auto"/>
            </w:tcBorders>
            <w:vAlign w:val="center"/>
          </w:tcPr>
          <w:p w14:paraId="314C3400"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其他</w:t>
            </w:r>
          </w:p>
        </w:tc>
        <w:tc>
          <w:tcPr>
            <w:tcW w:w="1296" w:type="dxa"/>
            <w:tcBorders>
              <w:top w:val="nil"/>
              <w:left w:val="nil"/>
              <w:bottom w:val="single" w:sz="4" w:space="0" w:color="auto"/>
              <w:right w:val="single" w:sz="4" w:space="0" w:color="auto"/>
            </w:tcBorders>
          </w:tcPr>
          <w:p w14:paraId="5373B48C"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3970</w:t>
            </w:r>
            <w:r>
              <w:rPr>
                <w:rFonts w:hint="eastAsia"/>
                <w:color w:val="000000"/>
                <w:sz w:val="18"/>
              </w:rPr>
              <w:t>）</w:t>
            </w:r>
          </w:p>
        </w:tc>
        <w:tc>
          <w:tcPr>
            <w:tcW w:w="1255" w:type="dxa"/>
            <w:tcBorders>
              <w:top w:val="nil"/>
              <w:left w:val="nil"/>
              <w:bottom w:val="single" w:sz="4" w:space="0" w:color="auto"/>
              <w:right w:val="single" w:sz="4" w:space="0" w:color="auto"/>
            </w:tcBorders>
          </w:tcPr>
          <w:p w14:paraId="18E242D1"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3971</w:t>
            </w:r>
            <w:r>
              <w:rPr>
                <w:rFonts w:hint="eastAsia"/>
                <w:color w:val="000000"/>
                <w:sz w:val="18"/>
              </w:rPr>
              <w:t>）</w:t>
            </w:r>
          </w:p>
        </w:tc>
        <w:tc>
          <w:tcPr>
            <w:tcW w:w="1276" w:type="dxa"/>
            <w:tcBorders>
              <w:top w:val="nil"/>
              <w:left w:val="nil"/>
              <w:bottom w:val="single" w:sz="4" w:space="0" w:color="auto"/>
              <w:right w:val="single" w:sz="4" w:space="0" w:color="auto"/>
            </w:tcBorders>
          </w:tcPr>
          <w:p w14:paraId="3B2A0B3E"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6616</w:t>
            </w:r>
            <w:r>
              <w:rPr>
                <w:rFonts w:hint="eastAsia"/>
                <w:color w:val="000000"/>
                <w:sz w:val="18"/>
              </w:rPr>
              <w:t>）</w:t>
            </w:r>
          </w:p>
        </w:tc>
        <w:tc>
          <w:tcPr>
            <w:tcW w:w="1276" w:type="dxa"/>
            <w:tcBorders>
              <w:top w:val="nil"/>
              <w:left w:val="nil"/>
              <w:bottom w:val="single" w:sz="4" w:space="0" w:color="auto"/>
              <w:right w:val="single" w:sz="4" w:space="0" w:color="auto"/>
            </w:tcBorders>
          </w:tcPr>
          <w:p w14:paraId="56FE0FA8"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397</w:t>
            </w:r>
            <w:r>
              <w:rPr>
                <w:rFonts w:hint="eastAsia"/>
                <w:color w:val="000000"/>
                <w:sz w:val="18"/>
              </w:rPr>
              <w:t>2</w:t>
            </w:r>
            <w:r>
              <w:rPr>
                <w:rFonts w:hint="eastAsia"/>
                <w:color w:val="000000"/>
                <w:sz w:val="18"/>
              </w:rPr>
              <w:t>）</w:t>
            </w:r>
          </w:p>
        </w:tc>
        <w:tc>
          <w:tcPr>
            <w:tcW w:w="1276" w:type="dxa"/>
            <w:tcBorders>
              <w:top w:val="nil"/>
              <w:left w:val="nil"/>
              <w:bottom w:val="single" w:sz="4" w:space="0" w:color="auto"/>
              <w:right w:val="single" w:sz="4" w:space="0" w:color="auto"/>
            </w:tcBorders>
          </w:tcPr>
          <w:p w14:paraId="6BAB7A78"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397</w:t>
            </w:r>
            <w:r>
              <w:rPr>
                <w:rFonts w:hint="eastAsia"/>
                <w:color w:val="000000"/>
                <w:sz w:val="18"/>
              </w:rPr>
              <w:t>3</w:t>
            </w:r>
            <w:r>
              <w:rPr>
                <w:rFonts w:hint="eastAsia"/>
                <w:color w:val="000000"/>
                <w:sz w:val="18"/>
              </w:rPr>
              <w:t>）</w:t>
            </w:r>
          </w:p>
        </w:tc>
      </w:tr>
      <w:tr w:rsidR="00000000" w14:paraId="6C4E4082" w14:textId="77777777">
        <w:trPr>
          <w:trHeight w:val="285"/>
        </w:trPr>
        <w:tc>
          <w:tcPr>
            <w:tcW w:w="2980" w:type="dxa"/>
            <w:gridSpan w:val="2"/>
            <w:tcBorders>
              <w:top w:val="single" w:sz="4" w:space="0" w:color="auto"/>
              <w:left w:val="single" w:sz="4" w:space="0" w:color="auto"/>
              <w:bottom w:val="single" w:sz="4" w:space="0" w:color="auto"/>
              <w:right w:val="single" w:sz="4" w:space="0" w:color="auto"/>
            </w:tcBorders>
            <w:vAlign w:val="center"/>
          </w:tcPr>
          <w:p w14:paraId="33052F3D"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合计</w:t>
            </w:r>
          </w:p>
        </w:tc>
        <w:tc>
          <w:tcPr>
            <w:tcW w:w="1296" w:type="dxa"/>
            <w:tcBorders>
              <w:top w:val="nil"/>
              <w:left w:val="nil"/>
              <w:bottom w:val="single" w:sz="4" w:space="0" w:color="auto"/>
              <w:right w:val="single" w:sz="4" w:space="0" w:color="auto"/>
            </w:tcBorders>
          </w:tcPr>
          <w:p w14:paraId="68F21651"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4252</w:t>
            </w:r>
            <w:r>
              <w:rPr>
                <w:rFonts w:hint="eastAsia"/>
                <w:color w:val="000000"/>
                <w:sz w:val="18"/>
              </w:rPr>
              <w:t>）</w:t>
            </w:r>
          </w:p>
        </w:tc>
        <w:tc>
          <w:tcPr>
            <w:tcW w:w="1255" w:type="dxa"/>
            <w:tcBorders>
              <w:top w:val="nil"/>
              <w:left w:val="nil"/>
              <w:bottom w:val="single" w:sz="4" w:space="0" w:color="auto"/>
              <w:right w:val="single" w:sz="4" w:space="0" w:color="auto"/>
            </w:tcBorders>
          </w:tcPr>
          <w:p w14:paraId="2A4F157E"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4253</w:t>
            </w:r>
            <w:r>
              <w:rPr>
                <w:rFonts w:hint="eastAsia"/>
                <w:color w:val="000000"/>
                <w:sz w:val="18"/>
              </w:rPr>
              <w:t>）</w:t>
            </w:r>
          </w:p>
        </w:tc>
        <w:tc>
          <w:tcPr>
            <w:tcW w:w="1276" w:type="dxa"/>
            <w:tcBorders>
              <w:top w:val="nil"/>
              <w:left w:val="nil"/>
              <w:bottom w:val="single" w:sz="4" w:space="0" w:color="auto"/>
              <w:right w:val="single" w:sz="4" w:space="0" w:color="auto"/>
            </w:tcBorders>
          </w:tcPr>
          <w:p w14:paraId="36F8441D"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6617</w:t>
            </w:r>
            <w:r>
              <w:rPr>
                <w:rFonts w:hint="eastAsia"/>
                <w:color w:val="000000"/>
                <w:sz w:val="18"/>
              </w:rPr>
              <w:t>）</w:t>
            </w:r>
          </w:p>
        </w:tc>
        <w:tc>
          <w:tcPr>
            <w:tcW w:w="1276" w:type="dxa"/>
            <w:tcBorders>
              <w:top w:val="nil"/>
              <w:left w:val="nil"/>
              <w:bottom w:val="single" w:sz="4" w:space="0" w:color="auto"/>
              <w:right w:val="single" w:sz="4" w:space="0" w:color="auto"/>
            </w:tcBorders>
          </w:tcPr>
          <w:p w14:paraId="6D59CEFE"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425</w:t>
            </w:r>
            <w:r>
              <w:rPr>
                <w:rFonts w:hint="eastAsia"/>
                <w:color w:val="000000"/>
                <w:sz w:val="18"/>
              </w:rPr>
              <w:t>4</w:t>
            </w:r>
            <w:r>
              <w:rPr>
                <w:rFonts w:hint="eastAsia"/>
                <w:color w:val="000000"/>
                <w:sz w:val="18"/>
              </w:rPr>
              <w:t>）</w:t>
            </w:r>
          </w:p>
        </w:tc>
        <w:tc>
          <w:tcPr>
            <w:tcW w:w="1276" w:type="dxa"/>
            <w:tcBorders>
              <w:top w:val="nil"/>
              <w:left w:val="nil"/>
              <w:bottom w:val="single" w:sz="4" w:space="0" w:color="auto"/>
              <w:right w:val="single" w:sz="4" w:space="0" w:color="auto"/>
            </w:tcBorders>
          </w:tcPr>
          <w:p w14:paraId="2966EAE6"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425</w:t>
            </w:r>
            <w:r>
              <w:rPr>
                <w:rFonts w:hint="eastAsia"/>
                <w:color w:val="000000"/>
                <w:sz w:val="18"/>
              </w:rPr>
              <w:t>5</w:t>
            </w:r>
            <w:r>
              <w:rPr>
                <w:rFonts w:hint="eastAsia"/>
                <w:color w:val="000000"/>
                <w:sz w:val="18"/>
              </w:rPr>
              <w:t>）</w:t>
            </w:r>
          </w:p>
        </w:tc>
      </w:tr>
      <w:tr w:rsidR="00000000" w14:paraId="7D2CD9F2" w14:textId="77777777">
        <w:trPr>
          <w:trHeight w:val="285"/>
        </w:trPr>
        <w:tc>
          <w:tcPr>
            <w:tcW w:w="2980" w:type="dxa"/>
            <w:gridSpan w:val="2"/>
            <w:vMerge w:val="restart"/>
            <w:tcBorders>
              <w:top w:val="single" w:sz="4" w:space="0" w:color="auto"/>
              <w:left w:val="single" w:sz="4" w:space="0" w:color="auto"/>
              <w:bottom w:val="single" w:sz="4" w:space="0" w:color="auto"/>
              <w:right w:val="single" w:sz="4" w:space="0" w:color="auto"/>
            </w:tcBorders>
            <w:vAlign w:val="center"/>
          </w:tcPr>
          <w:p w14:paraId="110DBBF5"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w:t>
            </w:r>
          </w:p>
        </w:tc>
        <w:tc>
          <w:tcPr>
            <w:tcW w:w="6379" w:type="dxa"/>
            <w:gridSpan w:val="5"/>
            <w:tcBorders>
              <w:top w:val="single" w:sz="4" w:space="0" w:color="auto"/>
              <w:left w:val="nil"/>
              <w:bottom w:val="nil"/>
              <w:right w:val="single" w:sz="4" w:space="0" w:color="auto"/>
            </w:tcBorders>
            <w:vAlign w:val="center"/>
          </w:tcPr>
          <w:p w14:paraId="56F05BE0"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上年度末</w:t>
            </w:r>
          </w:p>
          <w:p w14:paraId="5E019137"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_</w:t>
            </w:r>
            <w:r>
              <w:rPr>
                <w:rFonts w:ascii="宋体" w:hAnsi="宋体" w:cs="宋体" w:hint="eastAsia"/>
                <w:color w:val="000000"/>
                <w:kern w:val="0"/>
                <w:sz w:val="24"/>
                <w:szCs w:val="24"/>
              </w:rPr>
              <w:t>年</w:t>
            </w:r>
            <w:r>
              <w:rPr>
                <w:rFonts w:ascii="宋体" w:hAnsi="宋体" w:cs="宋体" w:hint="eastAsia"/>
                <w:color w:val="000000"/>
                <w:kern w:val="0"/>
                <w:sz w:val="24"/>
                <w:szCs w:val="24"/>
              </w:rPr>
              <w:t>_</w:t>
            </w:r>
            <w:r>
              <w:rPr>
                <w:rFonts w:ascii="宋体" w:hAnsi="宋体" w:cs="宋体" w:hint="eastAsia"/>
                <w:color w:val="000000"/>
                <w:kern w:val="0"/>
                <w:sz w:val="24"/>
                <w:szCs w:val="24"/>
              </w:rPr>
              <w:t>月</w:t>
            </w:r>
            <w:r>
              <w:rPr>
                <w:rFonts w:ascii="宋体" w:hAnsi="宋体" w:cs="宋体" w:hint="eastAsia"/>
                <w:color w:val="000000"/>
                <w:kern w:val="0"/>
                <w:sz w:val="24"/>
                <w:szCs w:val="24"/>
              </w:rPr>
              <w:t>_</w:t>
            </w:r>
            <w:r>
              <w:rPr>
                <w:rFonts w:ascii="宋体" w:hAnsi="宋体" w:cs="宋体" w:hint="eastAsia"/>
                <w:color w:val="000000"/>
                <w:kern w:val="0"/>
                <w:sz w:val="24"/>
                <w:szCs w:val="24"/>
              </w:rPr>
              <w:t>日</w:t>
            </w:r>
          </w:p>
        </w:tc>
      </w:tr>
      <w:tr w:rsidR="00000000" w14:paraId="17E406D7" w14:textId="77777777">
        <w:trPr>
          <w:trHeight w:val="285"/>
        </w:trPr>
        <w:tc>
          <w:tcPr>
            <w:tcW w:w="2980" w:type="dxa"/>
            <w:gridSpan w:val="2"/>
            <w:vMerge/>
            <w:tcBorders>
              <w:top w:val="single" w:sz="4" w:space="0" w:color="auto"/>
              <w:left w:val="single" w:sz="4" w:space="0" w:color="auto"/>
              <w:bottom w:val="single" w:sz="4" w:space="0" w:color="auto"/>
              <w:right w:val="single" w:sz="4" w:space="0" w:color="auto"/>
            </w:tcBorders>
            <w:vAlign w:val="center"/>
          </w:tcPr>
          <w:p w14:paraId="3CB2197E" w14:textId="77777777" w:rsidR="00000000" w:rsidRDefault="007478C2">
            <w:pPr>
              <w:widowControl/>
              <w:jc w:val="left"/>
              <w:rPr>
                <w:rFonts w:ascii="宋体" w:hAnsi="宋体" w:cs="宋体"/>
                <w:color w:val="000000"/>
                <w:kern w:val="0"/>
                <w:sz w:val="24"/>
                <w:szCs w:val="24"/>
              </w:rPr>
            </w:pPr>
          </w:p>
        </w:tc>
        <w:tc>
          <w:tcPr>
            <w:tcW w:w="1296" w:type="dxa"/>
            <w:tcBorders>
              <w:top w:val="single" w:sz="4" w:space="0" w:color="auto"/>
              <w:left w:val="nil"/>
              <w:bottom w:val="single" w:sz="4" w:space="0" w:color="auto"/>
              <w:right w:val="single" w:sz="4" w:space="0" w:color="auto"/>
            </w:tcBorders>
            <w:vAlign w:val="center"/>
          </w:tcPr>
          <w:p w14:paraId="1788C4ED"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初始成本</w:t>
            </w:r>
          </w:p>
        </w:tc>
        <w:tc>
          <w:tcPr>
            <w:tcW w:w="1255" w:type="dxa"/>
            <w:tcBorders>
              <w:top w:val="single" w:sz="4" w:space="0" w:color="auto"/>
              <w:left w:val="nil"/>
              <w:bottom w:val="single" w:sz="4" w:space="0" w:color="auto"/>
              <w:right w:val="single" w:sz="4" w:space="0" w:color="auto"/>
            </w:tcBorders>
            <w:vAlign w:val="center"/>
          </w:tcPr>
          <w:p w14:paraId="74F77CE1"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利息调整</w:t>
            </w:r>
          </w:p>
        </w:tc>
        <w:tc>
          <w:tcPr>
            <w:tcW w:w="1276" w:type="dxa"/>
            <w:tcBorders>
              <w:top w:val="single" w:sz="4" w:space="0" w:color="auto"/>
              <w:left w:val="nil"/>
              <w:bottom w:val="single" w:sz="4" w:space="0" w:color="auto"/>
              <w:right w:val="single" w:sz="4" w:space="0" w:color="auto"/>
            </w:tcBorders>
            <w:vAlign w:val="center"/>
          </w:tcPr>
          <w:p w14:paraId="557EBA33"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应计利息</w:t>
            </w:r>
          </w:p>
        </w:tc>
        <w:tc>
          <w:tcPr>
            <w:tcW w:w="1276" w:type="dxa"/>
            <w:tcBorders>
              <w:top w:val="single" w:sz="4" w:space="0" w:color="auto"/>
              <w:left w:val="nil"/>
              <w:bottom w:val="single" w:sz="4" w:space="0" w:color="auto"/>
              <w:right w:val="single" w:sz="4" w:space="0" w:color="auto"/>
            </w:tcBorders>
            <w:vAlign w:val="center"/>
          </w:tcPr>
          <w:p w14:paraId="79BA171B"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减值准备</w:t>
            </w:r>
          </w:p>
        </w:tc>
        <w:tc>
          <w:tcPr>
            <w:tcW w:w="1276" w:type="dxa"/>
            <w:tcBorders>
              <w:top w:val="single" w:sz="4" w:space="0" w:color="auto"/>
              <w:left w:val="nil"/>
              <w:bottom w:val="single" w:sz="4" w:space="0" w:color="auto"/>
              <w:right w:val="single" w:sz="4" w:space="0" w:color="auto"/>
            </w:tcBorders>
            <w:vAlign w:val="center"/>
          </w:tcPr>
          <w:p w14:paraId="73156C2E"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账面价值</w:t>
            </w:r>
          </w:p>
        </w:tc>
      </w:tr>
      <w:tr w:rsidR="00000000" w14:paraId="52B09CC2" w14:textId="77777777">
        <w:trPr>
          <w:trHeight w:val="283"/>
        </w:trPr>
        <w:tc>
          <w:tcPr>
            <w:tcW w:w="993" w:type="dxa"/>
            <w:vMerge w:val="restart"/>
            <w:tcBorders>
              <w:top w:val="nil"/>
              <w:left w:val="single" w:sz="4" w:space="0" w:color="auto"/>
              <w:bottom w:val="single" w:sz="4" w:space="0" w:color="auto"/>
              <w:right w:val="single" w:sz="4" w:space="0" w:color="auto"/>
            </w:tcBorders>
            <w:vAlign w:val="center"/>
          </w:tcPr>
          <w:p w14:paraId="21E72FC3"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债券</w:t>
            </w:r>
          </w:p>
        </w:tc>
        <w:tc>
          <w:tcPr>
            <w:tcW w:w="1987" w:type="dxa"/>
            <w:tcBorders>
              <w:top w:val="nil"/>
              <w:left w:val="nil"/>
              <w:bottom w:val="single" w:sz="4" w:space="0" w:color="auto"/>
              <w:right w:val="single" w:sz="4" w:space="0" w:color="auto"/>
            </w:tcBorders>
            <w:vAlign w:val="center"/>
          </w:tcPr>
          <w:p w14:paraId="3D201485"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交易所市场</w:t>
            </w:r>
          </w:p>
        </w:tc>
        <w:tc>
          <w:tcPr>
            <w:tcW w:w="1296" w:type="dxa"/>
            <w:tcBorders>
              <w:top w:val="nil"/>
              <w:left w:val="nil"/>
              <w:bottom w:val="single" w:sz="4" w:space="0" w:color="auto"/>
              <w:right w:val="single" w:sz="4" w:space="0" w:color="auto"/>
            </w:tcBorders>
          </w:tcPr>
          <w:p w14:paraId="12C01380"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3944</w:t>
            </w:r>
            <w:r>
              <w:rPr>
                <w:rFonts w:hint="eastAsia"/>
                <w:color w:val="000000"/>
                <w:sz w:val="18"/>
              </w:rPr>
              <w:t>）</w:t>
            </w:r>
          </w:p>
        </w:tc>
        <w:tc>
          <w:tcPr>
            <w:tcW w:w="1255" w:type="dxa"/>
            <w:tcBorders>
              <w:top w:val="nil"/>
              <w:left w:val="nil"/>
              <w:bottom w:val="single" w:sz="4" w:space="0" w:color="auto"/>
              <w:right w:val="single" w:sz="4" w:space="0" w:color="auto"/>
            </w:tcBorders>
          </w:tcPr>
          <w:p w14:paraId="6DB8DF87"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3945</w:t>
            </w:r>
            <w:r>
              <w:rPr>
                <w:rFonts w:hint="eastAsia"/>
                <w:color w:val="000000"/>
                <w:sz w:val="18"/>
              </w:rPr>
              <w:t>）</w:t>
            </w:r>
          </w:p>
        </w:tc>
        <w:tc>
          <w:tcPr>
            <w:tcW w:w="1276" w:type="dxa"/>
            <w:tcBorders>
              <w:top w:val="nil"/>
              <w:left w:val="nil"/>
              <w:bottom w:val="single" w:sz="4" w:space="0" w:color="auto"/>
              <w:right w:val="single" w:sz="4" w:space="0" w:color="auto"/>
            </w:tcBorders>
          </w:tcPr>
          <w:p w14:paraId="68642990"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6612</w:t>
            </w:r>
            <w:r>
              <w:rPr>
                <w:rFonts w:hint="eastAsia"/>
                <w:color w:val="000000"/>
                <w:sz w:val="18"/>
              </w:rPr>
              <w:t>）</w:t>
            </w:r>
          </w:p>
        </w:tc>
        <w:tc>
          <w:tcPr>
            <w:tcW w:w="1276" w:type="dxa"/>
            <w:tcBorders>
              <w:top w:val="nil"/>
              <w:left w:val="nil"/>
              <w:bottom w:val="single" w:sz="4" w:space="0" w:color="auto"/>
              <w:right w:val="single" w:sz="4" w:space="0" w:color="auto"/>
            </w:tcBorders>
          </w:tcPr>
          <w:p w14:paraId="659B6C53"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3946</w:t>
            </w:r>
            <w:r>
              <w:rPr>
                <w:rFonts w:hint="eastAsia"/>
                <w:color w:val="000000"/>
                <w:sz w:val="18"/>
              </w:rPr>
              <w:t>）</w:t>
            </w:r>
          </w:p>
        </w:tc>
        <w:tc>
          <w:tcPr>
            <w:tcW w:w="1276" w:type="dxa"/>
            <w:tcBorders>
              <w:top w:val="nil"/>
              <w:left w:val="nil"/>
              <w:bottom w:val="single" w:sz="4" w:space="0" w:color="auto"/>
              <w:right w:val="single" w:sz="4" w:space="0" w:color="auto"/>
            </w:tcBorders>
          </w:tcPr>
          <w:p w14:paraId="1697A564"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3947</w:t>
            </w:r>
            <w:r>
              <w:rPr>
                <w:rFonts w:hint="eastAsia"/>
                <w:color w:val="000000"/>
                <w:sz w:val="18"/>
              </w:rPr>
              <w:t>）</w:t>
            </w:r>
          </w:p>
        </w:tc>
      </w:tr>
      <w:tr w:rsidR="00000000" w14:paraId="301F8D2D" w14:textId="77777777">
        <w:trPr>
          <w:trHeight w:val="283"/>
        </w:trPr>
        <w:tc>
          <w:tcPr>
            <w:tcW w:w="993" w:type="dxa"/>
            <w:vMerge/>
            <w:tcBorders>
              <w:top w:val="nil"/>
              <w:left w:val="single" w:sz="4" w:space="0" w:color="auto"/>
              <w:bottom w:val="single" w:sz="4" w:space="0" w:color="auto"/>
              <w:right w:val="single" w:sz="4" w:space="0" w:color="auto"/>
            </w:tcBorders>
            <w:vAlign w:val="center"/>
          </w:tcPr>
          <w:p w14:paraId="5C7A977D" w14:textId="77777777" w:rsidR="00000000" w:rsidRDefault="007478C2">
            <w:pPr>
              <w:widowControl/>
              <w:jc w:val="left"/>
              <w:rPr>
                <w:rFonts w:ascii="宋体" w:hAnsi="宋体" w:cs="宋体"/>
                <w:color w:val="000000"/>
                <w:kern w:val="0"/>
                <w:sz w:val="24"/>
                <w:szCs w:val="24"/>
              </w:rPr>
            </w:pPr>
          </w:p>
        </w:tc>
        <w:tc>
          <w:tcPr>
            <w:tcW w:w="1987" w:type="dxa"/>
            <w:tcBorders>
              <w:top w:val="nil"/>
              <w:left w:val="nil"/>
              <w:bottom w:val="single" w:sz="4" w:space="0" w:color="auto"/>
              <w:right w:val="single" w:sz="4" w:space="0" w:color="auto"/>
            </w:tcBorders>
            <w:vAlign w:val="center"/>
          </w:tcPr>
          <w:p w14:paraId="66128E85"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银行间市场</w:t>
            </w:r>
          </w:p>
        </w:tc>
        <w:tc>
          <w:tcPr>
            <w:tcW w:w="1296" w:type="dxa"/>
            <w:tcBorders>
              <w:top w:val="nil"/>
              <w:left w:val="nil"/>
              <w:bottom w:val="single" w:sz="4" w:space="0" w:color="auto"/>
              <w:right w:val="single" w:sz="4" w:space="0" w:color="auto"/>
            </w:tcBorders>
          </w:tcPr>
          <w:p w14:paraId="70F264AC"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3948</w:t>
            </w:r>
            <w:r>
              <w:rPr>
                <w:rFonts w:hint="eastAsia"/>
                <w:color w:val="000000"/>
                <w:sz w:val="18"/>
              </w:rPr>
              <w:t>）</w:t>
            </w:r>
          </w:p>
        </w:tc>
        <w:tc>
          <w:tcPr>
            <w:tcW w:w="1255" w:type="dxa"/>
            <w:tcBorders>
              <w:top w:val="nil"/>
              <w:left w:val="nil"/>
              <w:bottom w:val="single" w:sz="4" w:space="0" w:color="auto"/>
              <w:right w:val="single" w:sz="4" w:space="0" w:color="auto"/>
            </w:tcBorders>
          </w:tcPr>
          <w:p w14:paraId="1E0D0AF4"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3949</w:t>
            </w:r>
            <w:r>
              <w:rPr>
                <w:rFonts w:hint="eastAsia"/>
                <w:color w:val="000000"/>
                <w:sz w:val="18"/>
              </w:rPr>
              <w:t>）</w:t>
            </w:r>
          </w:p>
        </w:tc>
        <w:tc>
          <w:tcPr>
            <w:tcW w:w="1276" w:type="dxa"/>
            <w:tcBorders>
              <w:top w:val="nil"/>
              <w:left w:val="nil"/>
              <w:bottom w:val="single" w:sz="4" w:space="0" w:color="auto"/>
              <w:right w:val="single" w:sz="4" w:space="0" w:color="auto"/>
            </w:tcBorders>
          </w:tcPr>
          <w:p w14:paraId="7569FED7"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6613</w:t>
            </w:r>
            <w:r>
              <w:rPr>
                <w:rFonts w:hint="eastAsia"/>
                <w:color w:val="000000"/>
                <w:sz w:val="18"/>
              </w:rPr>
              <w:t>）</w:t>
            </w:r>
          </w:p>
        </w:tc>
        <w:tc>
          <w:tcPr>
            <w:tcW w:w="1276" w:type="dxa"/>
            <w:tcBorders>
              <w:top w:val="nil"/>
              <w:left w:val="nil"/>
              <w:bottom w:val="single" w:sz="4" w:space="0" w:color="auto"/>
              <w:right w:val="single" w:sz="4" w:space="0" w:color="auto"/>
            </w:tcBorders>
          </w:tcPr>
          <w:p w14:paraId="7E6273E4"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3950</w:t>
            </w:r>
            <w:r>
              <w:rPr>
                <w:rFonts w:hint="eastAsia"/>
                <w:color w:val="000000"/>
                <w:sz w:val="18"/>
              </w:rPr>
              <w:t>）</w:t>
            </w:r>
          </w:p>
        </w:tc>
        <w:tc>
          <w:tcPr>
            <w:tcW w:w="1276" w:type="dxa"/>
            <w:tcBorders>
              <w:top w:val="nil"/>
              <w:left w:val="nil"/>
              <w:bottom w:val="single" w:sz="4" w:space="0" w:color="auto"/>
              <w:right w:val="single" w:sz="4" w:space="0" w:color="auto"/>
            </w:tcBorders>
          </w:tcPr>
          <w:p w14:paraId="2204E059"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3951</w:t>
            </w:r>
            <w:r>
              <w:rPr>
                <w:rFonts w:hint="eastAsia"/>
                <w:color w:val="000000"/>
                <w:sz w:val="18"/>
              </w:rPr>
              <w:t>）</w:t>
            </w:r>
          </w:p>
        </w:tc>
      </w:tr>
      <w:tr w:rsidR="00000000" w14:paraId="7854880D" w14:textId="77777777">
        <w:trPr>
          <w:trHeight w:val="285"/>
        </w:trPr>
        <w:tc>
          <w:tcPr>
            <w:tcW w:w="993" w:type="dxa"/>
            <w:vMerge/>
            <w:tcBorders>
              <w:top w:val="nil"/>
              <w:left w:val="single" w:sz="4" w:space="0" w:color="auto"/>
              <w:bottom w:val="single" w:sz="4" w:space="0" w:color="auto"/>
              <w:right w:val="single" w:sz="4" w:space="0" w:color="auto"/>
            </w:tcBorders>
            <w:vAlign w:val="center"/>
          </w:tcPr>
          <w:p w14:paraId="4577BED4" w14:textId="77777777" w:rsidR="00000000" w:rsidRDefault="007478C2">
            <w:pPr>
              <w:widowControl/>
              <w:jc w:val="left"/>
              <w:rPr>
                <w:rFonts w:ascii="宋体" w:hAnsi="宋体" w:cs="宋体"/>
                <w:color w:val="000000"/>
                <w:kern w:val="0"/>
                <w:sz w:val="24"/>
                <w:szCs w:val="24"/>
              </w:rPr>
            </w:pPr>
          </w:p>
        </w:tc>
        <w:tc>
          <w:tcPr>
            <w:tcW w:w="1987" w:type="dxa"/>
            <w:tcBorders>
              <w:top w:val="nil"/>
              <w:left w:val="nil"/>
              <w:bottom w:val="single" w:sz="4" w:space="0" w:color="auto"/>
              <w:right w:val="single" w:sz="4" w:space="0" w:color="auto"/>
            </w:tcBorders>
            <w:vAlign w:val="center"/>
          </w:tcPr>
          <w:p w14:paraId="1DE0AFCC"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w:t>
            </w:r>
            <w:r>
              <w:rPr>
                <w:rFonts w:hint="eastAsia"/>
                <w:color w:val="000000"/>
                <w:sz w:val="18"/>
              </w:rPr>
              <w:t>（</w:t>
            </w:r>
            <w:r>
              <w:rPr>
                <w:color w:val="000000"/>
                <w:sz w:val="18"/>
              </w:rPr>
              <w:t>395</w:t>
            </w:r>
            <w:r>
              <w:rPr>
                <w:rFonts w:hint="eastAsia"/>
                <w:color w:val="000000"/>
                <w:sz w:val="18"/>
              </w:rPr>
              <w:t>8</w:t>
            </w:r>
            <w:r>
              <w:rPr>
                <w:rFonts w:hint="eastAsia"/>
                <w:color w:val="000000"/>
                <w:sz w:val="18"/>
              </w:rPr>
              <w:t>）</w:t>
            </w:r>
          </w:p>
        </w:tc>
        <w:tc>
          <w:tcPr>
            <w:tcW w:w="1296" w:type="dxa"/>
            <w:tcBorders>
              <w:top w:val="nil"/>
              <w:left w:val="nil"/>
              <w:bottom w:val="single" w:sz="4" w:space="0" w:color="auto"/>
              <w:right w:val="single" w:sz="4" w:space="0" w:color="auto"/>
            </w:tcBorders>
          </w:tcPr>
          <w:p w14:paraId="4FC4E459"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3959</w:t>
            </w:r>
            <w:r>
              <w:rPr>
                <w:rFonts w:hint="eastAsia"/>
                <w:color w:val="000000"/>
                <w:sz w:val="18"/>
              </w:rPr>
              <w:t>）</w:t>
            </w:r>
          </w:p>
        </w:tc>
        <w:tc>
          <w:tcPr>
            <w:tcW w:w="1255" w:type="dxa"/>
            <w:tcBorders>
              <w:top w:val="nil"/>
              <w:left w:val="nil"/>
              <w:bottom w:val="single" w:sz="4" w:space="0" w:color="auto"/>
              <w:right w:val="single" w:sz="4" w:space="0" w:color="auto"/>
            </w:tcBorders>
          </w:tcPr>
          <w:p w14:paraId="4F790FDC"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3960</w:t>
            </w:r>
            <w:r>
              <w:rPr>
                <w:rFonts w:hint="eastAsia"/>
                <w:color w:val="000000"/>
                <w:sz w:val="18"/>
              </w:rPr>
              <w:t>）</w:t>
            </w:r>
          </w:p>
        </w:tc>
        <w:tc>
          <w:tcPr>
            <w:tcW w:w="1276" w:type="dxa"/>
            <w:tcBorders>
              <w:top w:val="nil"/>
              <w:left w:val="nil"/>
              <w:bottom w:val="single" w:sz="4" w:space="0" w:color="auto"/>
              <w:right w:val="single" w:sz="4" w:space="0" w:color="auto"/>
            </w:tcBorders>
          </w:tcPr>
          <w:p w14:paraId="7262497B"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6614</w:t>
            </w:r>
            <w:r>
              <w:rPr>
                <w:rFonts w:hint="eastAsia"/>
                <w:color w:val="000000"/>
                <w:sz w:val="18"/>
              </w:rPr>
              <w:t>）</w:t>
            </w:r>
          </w:p>
        </w:tc>
        <w:tc>
          <w:tcPr>
            <w:tcW w:w="1276" w:type="dxa"/>
            <w:tcBorders>
              <w:top w:val="nil"/>
              <w:left w:val="nil"/>
              <w:bottom w:val="single" w:sz="4" w:space="0" w:color="auto"/>
              <w:right w:val="single" w:sz="4" w:space="0" w:color="auto"/>
            </w:tcBorders>
          </w:tcPr>
          <w:p w14:paraId="3FA9D65D"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3961</w:t>
            </w:r>
            <w:r>
              <w:rPr>
                <w:rFonts w:hint="eastAsia"/>
                <w:color w:val="000000"/>
                <w:sz w:val="18"/>
              </w:rPr>
              <w:t>）</w:t>
            </w:r>
          </w:p>
        </w:tc>
        <w:tc>
          <w:tcPr>
            <w:tcW w:w="1276" w:type="dxa"/>
            <w:tcBorders>
              <w:top w:val="nil"/>
              <w:left w:val="nil"/>
              <w:bottom w:val="single" w:sz="4" w:space="0" w:color="auto"/>
              <w:right w:val="single" w:sz="4" w:space="0" w:color="auto"/>
            </w:tcBorders>
          </w:tcPr>
          <w:p w14:paraId="7191902A"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3962</w:t>
            </w:r>
            <w:r>
              <w:rPr>
                <w:rFonts w:hint="eastAsia"/>
                <w:color w:val="000000"/>
                <w:sz w:val="18"/>
              </w:rPr>
              <w:t>）</w:t>
            </w:r>
          </w:p>
        </w:tc>
      </w:tr>
      <w:tr w:rsidR="00000000" w14:paraId="2CA93E68" w14:textId="77777777">
        <w:trPr>
          <w:trHeight w:val="285"/>
        </w:trPr>
        <w:tc>
          <w:tcPr>
            <w:tcW w:w="993" w:type="dxa"/>
            <w:vMerge/>
            <w:tcBorders>
              <w:top w:val="nil"/>
              <w:left w:val="single" w:sz="4" w:space="0" w:color="auto"/>
              <w:bottom w:val="single" w:sz="4" w:space="0" w:color="auto"/>
              <w:right w:val="single" w:sz="4" w:space="0" w:color="auto"/>
            </w:tcBorders>
            <w:vAlign w:val="center"/>
          </w:tcPr>
          <w:p w14:paraId="5DF45108" w14:textId="77777777" w:rsidR="00000000" w:rsidRDefault="007478C2">
            <w:pPr>
              <w:widowControl/>
              <w:jc w:val="left"/>
              <w:rPr>
                <w:rFonts w:ascii="宋体" w:hAnsi="宋体" w:cs="宋体"/>
                <w:color w:val="000000"/>
                <w:kern w:val="0"/>
                <w:sz w:val="24"/>
                <w:szCs w:val="24"/>
              </w:rPr>
            </w:pPr>
          </w:p>
        </w:tc>
        <w:tc>
          <w:tcPr>
            <w:tcW w:w="1987" w:type="dxa"/>
            <w:tcBorders>
              <w:top w:val="nil"/>
              <w:left w:val="nil"/>
              <w:bottom w:val="single" w:sz="4" w:space="0" w:color="auto"/>
              <w:right w:val="single" w:sz="4" w:space="0" w:color="auto"/>
            </w:tcBorders>
            <w:vAlign w:val="center"/>
          </w:tcPr>
          <w:p w14:paraId="00D598EB"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小计</w:t>
            </w:r>
          </w:p>
        </w:tc>
        <w:tc>
          <w:tcPr>
            <w:tcW w:w="1296" w:type="dxa"/>
            <w:tcBorders>
              <w:top w:val="nil"/>
              <w:left w:val="nil"/>
              <w:bottom w:val="single" w:sz="4" w:space="0" w:color="auto"/>
              <w:right w:val="single" w:sz="4" w:space="0" w:color="auto"/>
            </w:tcBorders>
          </w:tcPr>
          <w:p w14:paraId="1D583043" w14:textId="77777777" w:rsidR="00000000" w:rsidRDefault="007478C2">
            <w:pPr>
              <w:widowControl/>
              <w:jc w:val="center"/>
              <w:rPr>
                <w:rFonts w:ascii="宋体" w:hAnsi="宋体" w:cs="宋体"/>
                <w:color w:val="000000"/>
                <w:kern w:val="0"/>
                <w:sz w:val="18"/>
                <w:szCs w:val="18"/>
              </w:rPr>
            </w:pPr>
            <w:r>
              <w:rPr>
                <w:rFonts w:hint="eastAsia"/>
                <w:color w:val="000000"/>
                <w:sz w:val="18"/>
              </w:rPr>
              <w:t>（</w:t>
            </w:r>
            <w:r>
              <w:rPr>
                <w:color w:val="000000"/>
                <w:sz w:val="18"/>
              </w:rPr>
              <w:t>3952</w:t>
            </w:r>
            <w:r>
              <w:rPr>
                <w:rFonts w:hint="eastAsia"/>
                <w:color w:val="000000"/>
                <w:sz w:val="18"/>
              </w:rPr>
              <w:t>）</w:t>
            </w:r>
          </w:p>
        </w:tc>
        <w:tc>
          <w:tcPr>
            <w:tcW w:w="1255" w:type="dxa"/>
            <w:tcBorders>
              <w:top w:val="nil"/>
              <w:left w:val="nil"/>
              <w:bottom w:val="single" w:sz="4" w:space="0" w:color="auto"/>
              <w:right w:val="single" w:sz="4" w:space="0" w:color="auto"/>
            </w:tcBorders>
          </w:tcPr>
          <w:p w14:paraId="5B40395B" w14:textId="77777777" w:rsidR="00000000" w:rsidRDefault="007478C2">
            <w:pPr>
              <w:widowControl/>
              <w:jc w:val="center"/>
              <w:rPr>
                <w:rFonts w:ascii="宋体" w:hAnsi="宋体" w:cs="宋体"/>
                <w:color w:val="000000"/>
                <w:kern w:val="0"/>
                <w:sz w:val="18"/>
                <w:szCs w:val="18"/>
              </w:rPr>
            </w:pPr>
            <w:r>
              <w:rPr>
                <w:rFonts w:hint="eastAsia"/>
                <w:color w:val="000000"/>
                <w:sz w:val="18"/>
              </w:rPr>
              <w:t>（</w:t>
            </w:r>
            <w:r>
              <w:rPr>
                <w:color w:val="000000"/>
                <w:sz w:val="18"/>
              </w:rPr>
              <w:t>3953</w:t>
            </w:r>
            <w:r>
              <w:rPr>
                <w:rFonts w:hint="eastAsia"/>
                <w:color w:val="000000"/>
                <w:sz w:val="18"/>
              </w:rPr>
              <w:t>）</w:t>
            </w:r>
          </w:p>
        </w:tc>
        <w:tc>
          <w:tcPr>
            <w:tcW w:w="1276" w:type="dxa"/>
            <w:tcBorders>
              <w:top w:val="nil"/>
              <w:left w:val="nil"/>
              <w:bottom w:val="single" w:sz="4" w:space="0" w:color="auto"/>
              <w:right w:val="single" w:sz="4" w:space="0" w:color="auto"/>
            </w:tcBorders>
          </w:tcPr>
          <w:p w14:paraId="49E5342F" w14:textId="77777777" w:rsidR="00000000" w:rsidRDefault="007478C2">
            <w:pPr>
              <w:widowControl/>
              <w:jc w:val="center"/>
              <w:rPr>
                <w:rFonts w:ascii="宋体" w:hAnsi="宋体" w:cs="宋体"/>
                <w:color w:val="000000"/>
                <w:kern w:val="0"/>
                <w:sz w:val="18"/>
                <w:szCs w:val="18"/>
              </w:rPr>
            </w:pPr>
            <w:r>
              <w:rPr>
                <w:rFonts w:hint="eastAsia"/>
                <w:color w:val="000000"/>
                <w:sz w:val="18"/>
              </w:rPr>
              <w:t>（</w:t>
            </w:r>
            <w:r>
              <w:rPr>
                <w:color w:val="000000"/>
                <w:sz w:val="18"/>
              </w:rPr>
              <w:t>6615</w:t>
            </w:r>
            <w:r>
              <w:rPr>
                <w:rFonts w:hint="eastAsia"/>
                <w:color w:val="000000"/>
                <w:sz w:val="18"/>
              </w:rPr>
              <w:t>）</w:t>
            </w:r>
          </w:p>
        </w:tc>
        <w:tc>
          <w:tcPr>
            <w:tcW w:w="1276" w:type="dxa"/>
            <w:tcBorders>
              <w:top w:val="nil"/>
              <w:left w:val="nil"/>
              <w:bottom w:val="single" w:sz="4" w:space="0" w:color="auto"/>
              <w:right w:val="single" w:sz="4" w:space="0" w:color="auto"/>
            </w:tcBorders>
          </w:tcPr>
          <w:p w14:paraId="790FC23E" w14:textId="77777777" w:rsidR="00000000" w:rsidRDefault="007478C2">
            <w:pPr>
              <w:widowControl/>
              <w:jc w:val="center"/>
              <w:rPr>
                <w:rFonts w:ascii="宋体" w:hAnsi="宋体" w:cs="宋体"/>
                <w:color w:val="000000"/>
                <w:kern w:val="0"/>
                <w:sz w:val="18"/>
                <w:szCs w:val="18"/>
              </w:rPr>
            </w:pPr>
            <w:r>
              <w:rPr>
                <w:rFonts w:hint="eastAsia"/>
                <w:color w:val="000000"/>
                <w:sz w:val="18"/>
              </w:rPr>
              <w:t>（</w:t>
            </w:r>
            <w:r>
              <w:rPr>
                <w:color w:val="000000"/>
                <w:sz w:val="18"/>
              </w:rPr>
              <w:t>3954</w:t>
            </w:r>
            <w:r>
              <w:rPr>
                <w:rFonts w:hint="eastAsia"/>
                <w:color w:val="000000"/>
                <w:sz w:val="18"/>
              </w:rPr>
              <w:t>）</w:t>
            </w:r>
          </w:p>
        </w:tc>
        <w:tc>
          <w:tcPr>
            <w:tcW w:w="1276" w:type="dxa"/>
            <w:tcBorders>
              <w:top w:val="nil"/>
              <w:left w:val="nil"/>
              <w:bottom w:val="single" w:sz="4" w:space="0" w:color="auto"/>
              <w:right w:val="single" w:sz="4" w:space="0" w:color="auto"/>
            </w:tcBorders>
          </w:tcPr>
          <w:p w14:paraId="6C9BB630" w14:textId="77777777" w:rsidR="00000000" w:rsidRDefault="007478C2">
            <w:pPr>
              <w:widowControl/>
              <w:jc w:val="center"/>
              <w:rPr>
                <w:rFonts w:ascii="宋体" w:hAnsi="宋体" w:cs="宋体"/>
                <w:color w:val="000000"/>
                <w:kern w:val="0"/>
                <w:sz w:val="18"/>
                <w:szCs w:val="18"/>
              </w:rPr>
            </w:pPr>
            <w:r>
              <w:rPr>
                <w:rFonts w:hint="eastAsia"/>
                <w:color w:val="000000"/>
                <w:sz w:val="18"/>
              </w:rPr>
              <w:t>（</w:t>
            </w:r>
            <w:r>
              <w:rPr>
                <w:color w:val="000000"/>
                <w:sz w:val="18"/>
              </w:rPr>
              <w:t>3955</w:t>
            </w:r>
            <w:r>
              <w:rPr>
                <w:rFonts w:hint="eastAsia"/>
                <w:color w:val="000000"/>
                <w:sz w:val="18"/>
              </w:rPr>
              <w:t>）</w:t>
            </w:r>
          </w:p>
        </w:tc>
      </w:tr>
      <w:tr w:rsidR="00000000" w14:paraId="67B8C5A4" w14:textId="77777777">
        <w:trPr>
          <w:trHeight w:val="285"/>
        </w:trPr>
        <w:tc>
          <w:tcPr>
            <w:tcW w:w="2980" w:type="dxa"/>
            <w:gridSpan w:val="2"/>
            <w:tcBorders>
              <w:top w:val="single" w:sz="4" w:space="0" w:color="auto"/>
              <w:left w:val="single" w:sz="4" w:space="0" w:color="auto"/>
              <w:bottom w:val="single" w:sz="4" w:space="0" w:color="auto"/>
              <w:right w:val="single" w:sz="4" w:space="0" w:color="auto"/>
            </w:tcBorders>
            <w:vAlign w:val="center"/>
          </w:tcPr>
          <w:p w14:paraId="73CBF611"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资产支持证券</w:t>
            </w:r>
          </w:p>
        </w:tc>
        <w:tc>
          <w:tcPr>
            <w:tcW w:w="1296" w:type="dxa"/>
            <w:tcBorders>
              <w:top w:val="nil"/>
              <w:left w:val="nil"/>
              <w:bottom w:val="single" w:sz="4" w:space="0" w:color="auto"/>
              <w:right w:val="single" w:sz="4" w:space="0" w:color="auto"/>
            </w:tcBorders>
            <w:vAlign w:val="center"/>
          </w:tcPr>
          <w:p w14:paraId="72ABE5A8"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6618</w:t>
            </w:r>
            <w:r>
              <w:rPr>
                <w:rFonts w:hint="eastAsia"/>
                <w:color w:val="000000"/>
                <w:sz w:val="18"/>
              </w:rPr>
              <w:t>）</w:t>
            </w:r>
          </w:p>
        </w:tc>
        <w:tc>
          <w:tcPr>
            <w:tcW w:w="1255" w:type="dxa"/>
            <w:tcBorders>
              <w:top w:val="nil"/>
              <w:left w:val="nil"/>
              <w:bottom w:val="single" w:sz="4" w:space="0" w:color="auto"/>
              <w:right w:val="single" w:sz="4" w:space="0" w:color="auto"/>
            </w:tcBorders>
            <w:vAlign w:val="center"/>
          </w:tcPr>
          <w:p w14:paraId="4796450F"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6619</w:t>
            </w:r>
            <w:r>
              <w:rPr>
                <w:rFonts w:hint="eastAsia"/>
                <w:color w:val="000000"/>
                <w:sz w:val="18"/>
              </w:rPr>
              <w:t>）</w:t>
            </w:r>
          </w:p>
        </w:tc>
        <w:tc>
          <w:tcPr>
            <w:tcW w:w="1276" w:type="dxa"/>
            <w:tcBorders>
              <w:top w:val="nil"/>
              <w:left w:val="nil"/>
              <w:bottom w:val="single" w:sz="4" w:space="0" w:color="auto"/>
              <w:right w:val="single" w:sz="4" w:space="0" w:color="auto"/>
            </w:tcBorders>
            <w:vAlign w:val="center"/>
          </w:tcPr>
          <w:p w14:paraId="6AE420FF"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6620</w:t>
            </w:r>
            <w:r>
              <w:rPr>
                <w:rFonts w:hint="eastAsia"/>
                <w:color w:val="000000"/>
                <w:sz w:val="18"/>
              </w:rPr>
              <w:t>）</w:t>
            </w:r>
          </w:p>
        </w:tc>
        <w:tc>
          <w:tcPr>
            <w:tcW w:w="1276" w:type="dxa"/>
            <w:tcBorders>
              <w:top w:val="nil"/>
              <w:left w:val="nil"/>
              <w:bottom w:val="single" w:sz="4" w:space="0" w:color="auto"/>
              <w:right w:val="single" w:sz="4" w:space="0" w:color="auto"/>
            </w:tcBorders>
          </w:tcPr>
          <w:p w14:paraId="4CD2BA97"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6621</w:t>
            </w:r>
            <w:r>
              <w:rPr>
                <w:rFonts w:hint="eastAsia"/>
                <w:color w:val="000000"/>
                <w:sz w:val="18"/>
              </w:rPr>
              <w:t>）</w:t>
            </w:r>
          </w:p>
        </w:tc>
        <w:tc>
          <w:tcPr>
            <w:tcW w:w="1276" w:type="dxa"/>
            <w:tcBorders>
              <w:top w:val="nil"/>
              <w:left w:val="nil"/>
              <w:bottom w:val="single" w:sz="4" w:space="0" w:color="auto"/>
              <w:right w:val="single" w:sz="4" w:space="0" w:color="auto"/>
            </w:tcBorders>
          </w:tcPr>
          <w:p w14:paraId="4B4D18AF"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6622</w:t>
            </w:r>
            <w:r>
              <w:rPr>
                <w:rFonts w:hint="eastAsia"/>
                <w:color w:val="000000"/>
                <w:sz w:val="18"/>
              </w:rPr>
              <w:t>）</w:t>
            </w:r>
          </w:p>
        </w:tc>
      </w:tr>
      <w:tr w:rsidR="00000000" w14:paraId="7E279005" w14:textId="77777777">
        <w:trPr>
          <w:trHeight w:val="285"/>
        </w:trPr>
        <w:tc>
          <w:tcPr>
            <w:tcW w:w="2980" w:type="dxa"/>
            <w:gridSpan w:val="2"/>
            <w:tcBorders>
              <w:top w:val="single" w:sz="4" w:space="0" w:color="auto"/>
              <w:left w:val="single" w:sz="4" w:space="0" w:color="auto"/>
              <w:bottom w:val="single" w:sz="4" w:space="0" w:color="auto"/>
              <w:right w:val="single" w:sz="4" w:space="0" w:color="auto"/>
            </w:tcBorders>
            <w:vAlign w:val="center"/>
          </w:tcPr>
          <w:p w14:paraId="36831D23"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其他</w:t>
            </w:r>
          </w:p>
        </w:tc>
        <w:tc>
          <w:tcPr>
            <w:tcW w:w="1296" w:type="dxa"/>
            <w:tcBorders>
              <w:top w:val="nil"/>
              <w:left w:val="nil"/>
              <w:bottom w:val="single" w:sz="4" w:space="0" w:color="auto"/>
              <w:right w:val="single" w:sz="4" w:space="0" w:color="auto"/>
            </w:tcBorders>
          </w:tcPr>
          <w:p w14:paraId="5F01AB85"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3970</w:t>
            </w:r>
            <w:r>
              <w:rPr>
                <w:rFonts w:hint="eastAsia"/>
                <w:color w:val="000000"/>
                <w:sz w:val="18"/>
              </w:rPr>
              <w:t>）</w:t>
            </w:r>
          </w:p>
        </w:tc>
        <w:tc>
          <w:tcPr>
            <w:tcW w:w="1255" w:type="dxa"/>
            <w:tcBorders>
              <w:top w:val="nil"/>
              <w:left w:val="nil"/>
              <w:bottom w:val="single" w:sz="4" w:space="0" w:color="auto"/>
              <w:right w:val="single" w:sz="4" w:space="0" w:color="auto"/>
            </w:tcBorders>
          </w:tcPr>
          <w:p w14:paraId="5E1DE50E"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3971</w:t>
            </w:r>
            <w:r>
              <w:rPr>
                <w:rFonts w:hint="eastAsia"/>
                <w:color w:val="000000"/>
                <w:sz w:val="18"/>
              </w:rPr>
              <w:t>）</w:t>
            </w:r>
          </w:p>
        </w:tc>
        <w:tc>
          <w:tcPr>
            <w:tcW w:w="1276" w:type="dxa"/>
            <w:tcBorders>
              <w:top w:val="nil"/>
              <w:left w:val="nil"/>
              <w:bottom w:val="single" w:sz="4" w:space="0" w:color="auto"/>
              <w:right w:val="single" w:sz="4" w:space="0" w:color="auto"/>
            </w:tcBorders>
          </w:tcPr>
          <w:p w14:paraId="3BE93ED3"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6616</w:t>
            </w:r>
            <w:r>
              <w:rPr>
                <w:rFonts w:hint="eastAsia"/>
                <w:color w:val="000000"/>
                <w:sz w:val="18"/>
              </w:rPr>
              <w:t>）</w:t>
            </w:r>
          </w:p>
        </w:tc>
        <w:tc>
          <w:tcPr>
            <w:tcW w:w="1276" w:type="dxa"/>
            <w:tcBorders>
              <w:top w:val="nil"/>
              <w:left w:val="nil"/>
              <w:bottom w:val="single" w:sz="4" w:space="0" w:color="auto"/>
              <w:right w:val="single" w:sz="4" w:space="0" w:color="auto"/>
            </w:tcBorders>
          </w:tcPr>
          <w:p w14:paraId="7E1BFE57"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397</w:t>
            </w:r>
            <w:r>
              <w:rPr>
                <w:rFonts w:hint="eastAsia"/>
                <w:color w:val="000000"/>
                <w:sz w:val="18"/>
              </w:rPr>
              <w:t>2</w:t>
            </w:r>
            <w:r>
              <w:rPr>
                <w:rFonts w:hint="eastAsia"/>
                <w:color w:val="000000"/>
                <w:sz w:val="18"/>
              </w:rPr>
              <w:t>）</w:t>
            </w:r>
          </w:p>
        </w:tc>
        <w:tc>
          <w:tcPr>
            <w:tcW w:w="1276" w:type="dxa"/>
            <w:tcBorders>
              <w:top w:val="nil"/>
              <w:left w:val="nil"/>
              <w:bottom w:val="single" w:sz="4" w:space="0" w:color="auto"/>
              <w:right w:val="single" w:sz="4" w:space="0" w:color="auto"/>
            </w:tcBorders>
          </w:tcPr>
          <w:p w14:paraId="12F939B5"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397</w:t>
            </w:r>
            <w:r>
              <w:rPr>
                <w:rFonts w:hint="eastAsia"/>
                <w:color w:val="000000"/>
                <w:sz w:val="18"/>
              </w:rPr>
              <w:t>3</w:t>
            </w:r>
            <w:r>
              <w:rPr>
                <w:rFonts w:hint="eastAsia"/>
                <w:color w:val="000000"/>
                <w:sz w:val="18"/>
              </w:rPr>
              <w:t>）</w:t>
            </w:r>
          </w:p>
        </w:tc>
      </w:tr>
      <w:tr w:rsidR="00000000" w14:paraId="05E35511" w14:textId="77777777">
        <w:trPr>
          <w:trHeight w:val="90"/>
        </w:trPr>
        <w:tc>
          <w:tcPr>
            <w:tcW w:w="2980" w:type="dxa"/>
            <w:gridSpan w:val="2"/>
            <w:tcBorders>
              <w:top w:val="single" w:sz="4" w:space="0" w:color="auto"/>
              <w:left w:val="single" w:sz="4" w:space="0" w:color="auto"/>
              <w:bottom w:val="single" w:sz="4" w:space="0" w:color="auto"/>
              <w:right w:val="single" w:sz="4" w:space="0" w:color="auto"/>
            </w:tcBorders>
            <w:vAlign w:val="center"/>
          </w:tcPr>
          <w:p w14:paraId="4ECD03A8"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合计</w:t>
            </w:r>
          </w:p>
        </w:tc>
        <w:tc>
          <w:tcPr>
            <w:tcW w:w="1296" w:type="dxa"/>
            <w:tcBorders>
              <w:top w:val="nil"/>
              <w:left w:val="nil"/>
              <w:bottom w:val="single" w:sz="4" w:space="0" w:color="auto"/>
              <w:right w:val="single" w:sz="4" w:space="0" w:color="auto"/>
            </w:tcBorders>
          </w:tcPr>
          <w:p w14:paraId="2A1216FB"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4252</w:t>
            </w:r>
            <w:r>
              <w:rPr>
                <w:rFonts w:hint="eastAsia"/>
                <w:color w:val="000000"/>
                <w:sz w:val="18"/>
              </w:rPr>
              <w:t>）</w:t>
            </w:r>
          </w:p>
        </w:tc>
        <w:tc>
          <w:tcPr>
            <w:tcW w:w="1255" w:type="dxa"/>
            <w:tcBorders>
              <w:top w:val="nil"/>
              <w:left w:val="nil"/>
              <w:bottom w:val="single" w:sz="4" w:space="0" w:color="auto"/>
              <w:right w:val="single" w:sz="4" w:space="0" w:color="auto"/>
            </w:tcBorders>
          </w:tcPr>
          <w:p w14:paraId="13085196"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4253</w:t>
            </w:r>
            <w:r>
              <w:rPr>
                <w:rFonts w:hint="eastAsia"/>
                <w:color w:val="000000"/>
                <w:sz w:val="18"/>
              </w:rPr>
              <w:t>）</w:t>
            </w:r>
          </w:p>
        </w:tc>
        <w:tc>
          <w:tcPr>
            <w:tcW w:w="1276" w:type="dxa"/>
            <w:tcBorders>
              <w:top w:val="nil"/>
              <w:left w:val="nil"/>
              <w:bottom w:val="single" w:sz="4" w:space="0" w:color="auto"/>
              <w:right w:val="single" w:sz="4" w:space="0" w:color="auto"/>
            </w:tcBorders>
          </w:tcPr>
          <w:p w14:paraId="412E9606"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6617</w:t>
            </w:r>
            <w:r>
              <w:rPr>
                <w:rFonts w:hint="eastAsia"/>
                <w:color w:val="000000"/>
                <w:sz w:val="18"/>
              </w:rPr>
              <w:t>）</w:t>
            </w:r>
          </w:p>
        </w:tc>
        <w:tc>
          <w:tcPr>
            <w:tcW w:w="1276" w:type="dxa"/>
            <w:tcBorders>
              <w:top w:val="nil"/>
              <w:left w:val="nil"/>
              <w:bottom w:val="single" w:sz="4" w:space="0" w:color="auto"/>
              <w:right w:val="single" w:sz="4" w:space="0" w:color="auto"/>
            </w:tcBorders>
          </w:tcPr>
          <w:p w14:paraId="333E364D"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425</w:t>
            </w:r>
            <w:r>
              <w:rPr>
                <w:rFonts w:hint="eastAsia"/>
                <w:color w:val="000000"/>
                <w:sz w:val="18"/>
              </w:rPr>
              <w:t>4</w:t>
            </w:r>
            <w:r>
              <w:rPr>
                <w:rFonts w:hint="eastAsia"/>
                <w:color w:val="000000"/>
                <w:sz w:val="18"/>
              </w:rPr>
              <w:t>）</w:t>
            </w:r>
          </w:p>
        </w:tc>
        <w:tc>
          <w:tcPr>
            <w:tcW w:w="1276" w:type="dxa"/>
            <w:tcBorders>
              <w:top w:val="nil"/>
              <w:left w:val="nil"/>
              <w:bottom w:val="single" w:sz="4" w:space="0" w:color="auto"/>
              <w:right w:val="single" w:sz="4" w:space="0" w:color="auto"/>
            </w:tcBorders>
          </w:tcPr>
          <w:p w14:paraId="74B604CE"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425</w:t>
            </w:r>
            <w:r>
              <w:rPr>
                <w:rFonts w:hint="eastAsia"/>
                <w:color w:val="000000"/>
                <w:sz w:val="18"/>
              </w:rPr>
              <w:t>5</w:t>
            </w:r>
            <w:r>
              <w:rPr>
                <w:rFonts w:hint="eastAsia"/>
                <w:color w:val="000000"/>
                <w:sz w:val="18"/>
              </w:rPr>
              <w:t>）</w:t>
            </w:r>
          </w:p>
        </w:tc>
      </w:tr>
    </w:tbl>
    <w:p w14:paraId="7D4314F6" w14:textId="77777777" w:rsidR="00000000" w:rsidRDefault="007478C2">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hint="eastAsia"/>
          <w:color w:val="000000"/>
          <w:sz w:val="18"/>
        </w:rPr>
        <w:t xml:space="preserve"> </w:t>
      </w:r>
      <w:r>
        <w:rPr>
          <w:rFonts w:hint="eastAsia"/>
          <w:color w:val="000000"/>
          <w:sz w:val="18"/>
        </w:rPr>
        <w:t>（</w:t>
      </w:r>
      <w:r>
        <w:rPr>
          <w:color w:val="000000"/>
          <w:sz w:val="18"/>
        </w:rPr>
        <w:t>3982</w:t>
      </w:r>
      <w:r>
        <w:rPr>
          <w:rFonts w:hint="eastAsia"/>
          <w:color w:val="000000"/>
          <w:sz w:val="18"/>
        </w:rPr>
        <w:t>）</w:t>
      </w:r>
    </w:p>
    <w:p w14:paraId="11880C85" w14:textId="77777777" w:rsidR="00000000" w:rsidRDefault="007478C2">
      <w:pPr>
        <w:rPr>
          <w:rFonts w:ascii="宋体" w:hAnsi="宋体"/>
          <w:b/>
          <w:color w:val="000000"/>
          <w:sz w:val="24"/>
        </w:rPr>
      </w:pPr>
    </w:p>
    <w:p w14:paraId="2B54F434" w14:textId="77777777" w:rsidR="00000000" w:rsidRDefault="007478C2">
      <w:pPr>
        <w:spacing w:line="360" w:lineRule="auto"/>
        <w:outlineLvl w:val="3"/>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w:t>
      </w:r>
      <w:r>
        <w:rPr>
          <w:rFonts w:ascii="宋体" w:hAnsi="宋体" w:hint="eastAsia"/>
          <w:b/>
          <w:color w:val="000000"/>
          <w:sz w:val="24"/>
        </w:rPr>
        <w:t>7.</w:t>
      </w:r>
      <w:r>
        <w:rPr>
          <w:rFonts w:ascii="宋体" w:hAnsi="宋体"/>
          <w:b/>
          <w:color w:val="000000"/>
          <w:sz w:val="24"/>
        </w:rPr>
        <w:t xml:space="preserve">5.2 </w:t>
      </w:r>
      <w:r>
        <w:rPr>
          <w:rFonts w:ascii="宋体" w:hAnsi="宋体" w:hint="eastAsia"/>
          <w:b/>
          <w:color w:val="000000"/>
          <w:sz w:val="24"/>
        </w:rPr>
        <w:t>债权投资减值准备计提情况</w:t>
      </w:r>
    </w:p>
    <w:p w14:paraId="752936F8" w14:textId="77777777" w:rsidR="00000000" w:rsidRDefault="007478C2">
      <w:pPr>
        <w:wordWrap w:val="0"/>
        <w:jc w:val="right"/>
        <w:rPr>
          <w:rFonts w:ascii="宋体" w:hAnsi="宋体"/>
          <w:color w:val="FF0000"/>
          <w:sz w:val="24"/>
        </w:rPr>
      </w:pPr>
      <w:r>
        <w:rPr>
          <w:rFonts w:ascii="宋体" w:hAnsi="宋体" w:hint="eastAsia"/>
          <w:color w:val="000000"/>
          <w:sz w:val="24"/>
        </w:rPr>
        <w:t>单位：</w:t>
      </w:r>
      <w:r>
        <w:rPr>
          <w:rFonts w:ascii="宋体" w:hAnsi="宋体" w:hint="eastAsia"/>
          <w:color w:val="FF0000"/>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1"/>
        <w:gridCol w:w="1753"/>
        <w:gridCol w:w="1857"/>
        <w:gridCol w:w="1857"/>
        <w:gridCol w:w="1858"/>
      </w:tblGrid>
      <w:tr w:rsidR="00000000" w14:paraId="09850546" w14:textId="77777777">
        <w:tc>
          <w:tcPr>
            <w:tcW w:w="1961" w:type="dxa"/>
            <w:vMerge w:val="restart"/>
            <w:vAlign w:val="center"/>
          </w:tcPr>
          <w:p w14:paraId="492EBE41" w14:textId="77777777" w:rsidR="00000000" w:rsidRDefault="007478C2">
            <w:pPr>
              <w:jc w:val="center"/>
              <w:rPr>
                <w:rFonts w:ascii="宋体" w:hAnsi="宋体"/>
                <w:bCs/>
                <w:color w:val="000000"/>
                <w:sz w:val="24"/>
                <w:szCs w:val="22"/>
              </w:rPr>
            </w:pPr>
            <w:r>
              <w:rPr>
                <w:rFonts w:ascii="宋体" w:hAnsi="宋体" w:hint="eastAsia"/>
                <w:bCs/>
                <w:color w:val="000000"/>
                <w:sz w:val="24"/>
                <w:szCs w:val="22"/>
              </w:rPr>
              <w:t>减值准备</w:t>
            </w:r>
          </w:p>
        </w:tc>
        <w:tc>
          <w:tcPr>
            <w:tcW w:w="1753" w:type="dxa"/>
          </w:tcPr>
          <w:p w14:paraId="2145AEB0" w14:textId="77777777" w:rsidR="00000000" w:rsidRDefault="007478C2">
            <w:pPr>
              <w:jc w:val="center"/>
              <w:rPr>
                <w:rFonts w:ascii="宋体" w:hAnsi="宋体"/>
                <w:bCs/>
                <w:color w:val="000000"/>
                <w:sz w:val="24"/>
                <w:szCs w:val="22"/>
              </w:rPr>
            </w:pPr>
            <w:r>
              <w:rPr>
                <w:rFonts w:ascii="宋体" w:hAnsi="宋体" w:hint="eastAsia"/>
                <w:bCs/>
                <w:color w:val="000000"/>
                <w:sz w:val="24"/>
                <w:szCs w:val="22"/>
              </w:rPr>
              <w:t>第一阶段</w:t>
            </w:r>
          </w:p>
        </w:tc>
        <w:tc>
          <w:tcPr>
            <w:tcW w:w="1857" w:type="dxa"/>
          </w:tcPr>
          <w:p w14:paraId="094B5F12" w14:textId="77777777" w:rsidR="00000000" w:rsidRDefault="007478C2">
            <w:pPr>
              <w:jc w:val="center"/>
              <w:rPr>
                <w:rFonts w:ascii="宋体" w:hAnsi="宋体"/>
                <w:bCs/>
                <w:color w:val="000000"/>
                <w:sz w:val="24"/>
                <w:szCs w:val="22"/>
              </w:rPr>
            </w:pPr>
            <w:r>
              <w:rPr>
                <w:rFonts w:ascii="宋体" w:hAnsi="宋体" w:hint="eastAsia"/>
                <w:bCs/>
                <w:color w:val="000000"/>
                <w:sz w:val="24"/>
                <w:szCs w:val="22"/>
              </w:rPr>
              <w:t>第二阶段</w:t>
            </w:r>
          </w:p>
        </w:tc>
        <w:tc>
          <w:tcPr>
            <w:tcW w:w="1857" w:type="dxa"/>
          </w:tcPr>
          <w:p w14:paraId="2B8AF3CE" w14:textId="77777777" w:rsidR="00000000" w:rsidRDefault="007478C2">
            <w:pPr>
              <w:jc w:val="center"/>
              <w:rPr>
                <w:rFonts w:ascii="宋体" w:hAnsi="宋体"/>
                <w:bCs/>
                <w:color w:val="000000"/>
                <w:sz w:val="24"/>
                <w:szCs w:val="22"/>
              </w:rPr>
            </w:pPr>
            <w:r>
              <w:rPr>
                <w:rFonts w:ascii="宋体" w:hAnsi="宋体" w:hint="eastAsia"/>
                <w:bCs/>
                <w:color w:val="000000"/>
                <w:sz w:val="24"/>
                <w:szCs w:val="22"/>
              </w:rPr>
              <w:t>第三阶段</w:t>
            </w:r>
          </w:p>
        </w:tc>
        <w:tc>
          <w:tcPr>
            <w:tcW w:w="1858" w:type="dxa"/>
            <w:vMerge w:val="restart"/>
            <w:vAlign w:val="center"/>
          </w:tcPr>
          <w:p w14:paraId="0CB7FD81" w14:textId="77777777" w:rsidR="00000000" w:rsidRDefault="007478C2">
            <w:pPr>
              <w:jc w:val="center"/>
              <w:rPr>
                <w:rFonts w:ascii="宋体" w:hAnsi="宋体"/>
                <w:bCs/>
                <w:color w:val="000000"/>
                <w:sz w:val="24"/>
                <w:szCs w:val="22"/>
              </w:rPr>
            </w:pPr>
            <w:r>
              <w:rPr>
                <w:rFonts w:ascii="宋体" w:hAnsi="宋体" w:hint="eastAsia"/>
                <w:bCs/>
                <w:color w:val="000000"/>
                <w:sz w:val="24"/>
                <w:szCs w:val="22"/>
              </w:rPr>
              <w:t>合计</w:t>
            </w:r>
          </w:p>
        </w:tc>
      </w:tr>
      <w:tr w:rsidR="00000000" w14:paraId="37A7F2D4" w14:textId="77777777">
        <w:tc>
          <w:tcPr>
            <w:tcW w:w="1961" w:type="dxa"/>
            <w:vMerge/>
          </w:tcPr>
          <w:p w14:paraId="4F2805E0" w14:textId="77777777" w:rsidR="00000000" w:rsidRDefault="007478C2">
            <w:pPr>
              <w:rPr>
                <w:rFonts w:ascii="宋体" w:hAnsi="宋体"/>
                <w:bCs/>
                <w:color w:val="000000"/>
                <w:sz w:val="24"/>
                <w:szCs w:val="22"/>
              </w:rPr>
            </w:pPr>
          </w:p>
        </w:tc>
        <w:tc>
          <w:tcPr>
            <w:tcW w:w="1753" w:type="dxa"/>
            <w:vAlign w:val="center"/>
          </w:tcPr>
          <w:p w14:paraId="4D764C19" w14:textId="77777777" w:rsidR="00000000" w:rsidRDefault="007478C2">
            <w:pPr>
              <w:jc w:val="center"/>
              <w:rPr>
                <w:rFonts w:ascii="宋体" w:hAnsi="宋体"/>
                <w:bCs/>
                <w:color w:val="000000"/>
                <w:sz w:val="24"/>
                <w:szCs w:val="22"/>
              </w:rPr>
            </w:pPr>
            <w:r>
              <w:rPr>
                <w:rFonts w:ascii="宋体" w:hAnsi="宋体" w:hint="eastAsia"/>
                <w:bCs/>
                <w:color w:val="000000"/>
                <w:sz w:val="24"/>
                <w:szCs w:val="22"/>
              </w:rPr>
              <w:t>未来</w:t>
            </w:r>
            <w:r>
              <w:rPr>
                <w:rFonts w:ascii="宋体" w:hAnsi="宋体" w:hint="eastAsia"/>
                <w:bCs/>
                <w:color w:val="000000"/>
                <w:sz w:val="24"/>
                <w:szCs w:val="22"/>
              </w:rPr>
              <w:t>12</w:t>
            </w:r>
            <w:r>
              <w:rPr>
                <w:rFonts w:ascii="宋体" w:hAnsi="宋体" w:hint="eastAsia"/>
                <w:bCs/>
                <w:color w:val="000000"/>
                <w:sz w:val="24"/>
                <w:szCs w:val="22"/>
              </w:rPr>
              <w:t>个月预期信用损失</w:t>
            </w:r>
          </w:p>
        </w:tc>
        <w:tc>
          <w:tcPr>
            <w:tcW w:w="1857" w:type="dxa"/>
          </w:tcPr>
          <w:p w14:paraId="4E52403C" w14:textId="77777777" w:rsidR="00000000" w:rsidRDefault="007478C2">
            <w:pPr>
              <w:rPr>
                <w:rFonts w:ascii="宋体" w:hAnsi="宋体"/>
                <w:bCs/>
                <w:color w:val="000000"/>
                <w:sz w:val="24"/>
                <w:szCs w:val="22"/>
              </w:rPr>
            </w:pPr>
            <w:r>
              <w:rPr>
                <w:rFonts w:ascii="宋体" w:hAnsi="宋体" w:hint="eastAsia"/>
                <w:bCs/>
                <w:color w:val="000000"/>
                <w:sz w:val="24"/>
                <w:szCs w:val="22"/>
              </w:rPr>
              <w:t>整个存续期预期信用损失</w:t>
            </w:r>
            <w:r>
              <w:rPr>
                <w:rFonts w:ascii="宋体" w:hAnsi="宋体" w:hint="eastAsia"/>
                <w:bCs/>
                <w:color w:val="000000"/>
                <w:sz w:val="24"/>
                <w:szCs w:val="22"/>
              </w:rPr>
              <w:t>(</w:t>
            </w:r>
            <w:r>
              <w:rPr>
                <w:rFonts w:ascii="宋体" w:hAnsi="宋体" w:hint="eastAsia"/>
                <w:bCs/>
                <w:color w:val="000000"/>
                <w:sz w:val="24"/>
                <w:szCs w:val="22"/>
              </w:rPr>
              <w:t>未发生信用减值</w:t>
            </w:r>
            <w:r>
              <w:rPr>
                <w:rFonts w:ascii="宋体" w:hAnsi="宋体" w:hint="eastAsia"/>
                <w:bCs/>
                <w:color w:val="000000"/>
                <w:sz w:val="24"/>
                <w:szCs w:val="22"/>
              </w:rPr>
              <w:t>)</w:t>
            </w:r>
          </w:p>
        </w:tc>
        <w:tc>
          <w:tcPr>
            <w:tcW w:w="1857" w:type="dxa"/>
          </w:tcPr>
          <w:p w14:paraId="44771FE1" w14:textId="77777777" w:rsidR="00000000" w:rsidRDefault="007478C2">
            <w:pPr>
              <w:rPr>
                <w:rFonts w:ascii="宋体" w:hAnsi="宋体"/>
                <w:bCs/>
                <w:color w:val="000000"/>
                <w:sz w:val="24"/>
                <w:szCs w:val="22"/>
              </w:rPr>
            </w:pPr>
            <w:r>
              <w:rPr>
                <w:rFonts w:ascii="宋体" w:hAnsi="宋体" w:hint="eastAsia"/>
                <w:bCs/>
                <w:color w:val="000000"/>
                <w:sz w:val="24"/>
                <w:szCs w:val="22"/>
              </w:rPr>
              <w:t>整个存续期预期信用损失</w:t>
            </w:r>
            <w:r>
              <w:rPr>
                <w:rFonts w:ascii="宋体" w:hAnsi="宋体" w:hint="eastAsia"/>
                <w:bCs/>
                <w:color w:val="000000"/>
                <w:sz w:val="24"/>
                <w:szCs w:val="22"/>
              </w:rPr>
              <w:t>(</w:t>
            </w:r>
            <w:r>
              <w:rPr>
                <w:rFonts w:ascii="宋体" w:hAnsi="宋体" w:hint="eastAsia"/>
                <w:bCs/>
                <w:color w:val="000000"/>
                <w:sz w:val="24"/>
                <w:szCs w:val="22"/>
              </w:rPr>
              <w:t>已发生信用减值</w:t>
            </w:r>
            <w:r>
              <w:rPr>
                <w:rFonts w:ascii="宋体" w:hAnsi="宋体" w:hint="eastAsia"/>
                <w:bCs/>
                <w:color w:val="000000"/>
                <w:sz w:val="24"/>
                <w:szCs w:val="22"/>
              </w:rPr>
              <w:t>)</w:t>
            </w:r>
          </w:p>
        </w:tc>
        <w:tc>
          <w:tcPr>
            <w:tcW w:w="1858" w:type="dxa"/>
            <w:vMerge/>
          </w:tcPr>
          <w:p w14:paraId="290ECBAA" w14:textId="77777777" w:rsidR="00000000" w:rsidRDefault="007478C2">
            <w:pPr>
              <w:rPr>
                <w:rFonts w:ascii="宋体" w:hAnsi="宋体"/>
                <w:bCs/>
                <w:color w:val="000000"/>
                <w:sz w:val="24"/>
                <w:szCs w:val="22"/>
              </w:rPr>
            </w:pPr>
          </w:p>
        </w:tc>
      </w:tr>
      <w:tr w:rsidR="00000000" w14:paraId="6577E7B2" w14:textId="77777777">
        <w:tc>
          <w:tcPr>
            <w:tcW w:w="1961" w:type="dxa"/>
          </w:tcPr>
          <w:p w14:paraId="411B8017" w14:textId="77777777" w:rsidR="00000000" w:rsidRDefault="007478C2">
            <w:pPr>
              <w:rPr>
                <w:rFonts w:ascii="宋体" w:hAnsi="宋体"/>
                <w:bCs/>
                <w:color w:val="000000"/>
                <w:sz w:val="24"/>
                <w:szCs w:val="22"/>
              </w:rPr>
            </w:pPr>
            <w:r>
              <w:rPr>
                <w:rFonts w:ascii="宋体" w:hAnsi="宋体" w:hint="eastAsia"/>
                <w:bCs/>
                <w:color w:val="000000"/>
                <w:sz w:val="24"/>
                <w:szCs w:val="22"/>
              </w:rPr>
              <w:t>期初余额</w:t>
            </w:r>
          </w:p>
        </w:tc>
        <w:tc>
          <w:tcPr>
            <w:tcW w:w="1753" w:type="dxa"/>
          </w:tcPr>
          <w:p w14:paraId="570DBA5C"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4296</w:t>
            </w:r>
            <w:r>
              <w:rPr>
                <w:rFonts w:hint="eastAsia"/>
                <w:color w:val="000000"/>
                <w:sz w:val="18"/>
              </w:rPr>
              <w:t>）</w:t>
            </w:r>
          </w:p>
        </w:tc>
        <w:tc>
          <w:tcPr>
            <w:tcW w:w="1857" w:type="dxa"/>
          </w:tcPr>
          <w:p w14:paraId="44B34A9E"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4297</w:t>
            </w:r>
            <w:r>
              <w:rPr>
                <w:rFonts w:hint="eastAsia"/>
                <w:color w:val="000000"/>
                <w:sz w:val="18"/>
              </w:rPr>
              <w:t>）</w:t>
            </w:r>
          </w:p>
        </w:tc>
        <w:tc>
          <w:tcPr>
            <w:tcW w:w="1857" w:type="dxa"/>
          </w:tcPr>
          <w:p w14:paraId="2D425828"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4298</w:t>
            </w:r>
            <w:r>
              <w:rPr>
                <w:rFonts w:hint="eastAsia"/>
                <w:color w:val="000000"/>
                <w:sz w:val="18"/>
              </w:rPr>
              <w:t>）</w:t>
            </w:r>
          </w:p>
        </w:tc>
        <w:tc>
          <w:tcPr>
            <w:tcW w:w="1858" w:type="dxa"/>
          </w:tcPr>
          <w:p w14:paraId="653CB851"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4299</w:t>
            </w:r>
            <w:r>
              <w:rPr>
                <w:rFonts w:hint="eastAsia"/>
                <w:color w:val="000000"/>
                <w:sz w:val="18"/>
              </w:rPr>
              <w:t>）</w:t>
            </w:r>
          </w:p>
        </w:tc>
      </w:tr>
      <w:tr w:rsidR="00000000" w14:paraId="3412C1E2" w14:textId="77777777">
        <w:tc>
          <w:tcPr>
            <w:tcW w:w="1961" w:type="dxa"/>
          </w:tcPr>
          <w:p w14:paraId="44008390" w14:textId="77777777" w:rsidR="00000000" w:rsidRDefault="007478C2">
            <w:pPr>
              <w:rPr>
                <w:rFonts w:ascii="宋体" w:hAnsi="宋体"/>
                <w:bCs/>
                <w:color w:val="000000"/>
                <w:sz w:val="24"/>
                <w:szCs w:val="22"/>
              </w:rPr>
            </w:pPr>
            <w:r>
              <w:rPr>
                <w:rFonts w:ascii="宋体" w:hAnsi="宋体" w:hint="eastAsia"/>
                <w:bCs/>
                <w:color w:val="000000"/>
                <w:sz w:val="24"/>
                <w:szCs w:val="22"/>
              </w:rPr>
              <w:t>本期从</w:t>
            </w:r>
            <w:r>
              <w:rPr>
                <w:rFonts w:ascii="宋体" w:hAnsi="宋体"/>
                <w:bCs/>
                <w:color w:val="000000"/>
                <w:sz w:val="24"/>
                <w:szCs w:val="22"/>
              </w:rPr>
              <w:t>其他阶段</w:t>
            </w:r>
            <w:r>
              <w:rPr>
                <w:rFonts w:ascii="宋体" w:hAnsi="宋体" w:hint="eastAsia"/>
                <w:bCs/>
                <w:color w:val="000000"/>
                <w:sz w:val="24"/>
                <w:szCs w:val="22"/>
              </w:rPr>
              <w:t>转入</w:t>
            </w:r>
          </w:p>
        </w:tc>
        <w:tc>
          <w:tcPr>
            <w:tcW w:w="1753" w:type="dxa"/>
          </w:tcPr>
          <w:p w14:paraId="62C3F45E"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6623</w:t>
            </w:r>
            <w:r>
              <w:rPr>
                <w:rFonts w:hint="eastAsia"/>
                <w:color w:val="000000"/>
                <w:sz w:val="18"/>
              </w:rPr>
              <w:t>）</w:t>
            </w:r>
          </w:p>
        </w:tc>
        <w:tc>
          <w:tcPr>
            <w:tcW w:w="1857" w:type="dxa"/>
          </w:tcPr>
          <w:p w14:paraId="128297D0"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6624</w:t>
            </w:r>
            <w:r>
              <w:rPr>
                <w:rFonts w:hint="eastAsia"/>
                <w:color w:val="000000"/>
                <w:sz w:val="18"/>
              </w:rPr>
              <w:t>）</w:t>
            </w:r>
          </w:p>
        </w:tc>
        <w:tc>
          <w:tcPr>
            <w:tcW w:w="1857" w:type="dxa"/>
          </w:tcPr>
          <w:p w14:paraId="3706BBFD"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6625</w:t>
            </w:r>
            <w:r>
              <w:rPr>
                <w:rFonts w:hint="eastAsia"/>
                <w:color w:val="000000"/>
                <w:sz w:val="18"/>
              </w:rPr>
              <w:t>）</w:t>
            </w:r>
          </w:p>
        </w:tc>
        <w:tc>
          <w:tcPr>
            <w:tcW w:w="1858" w:type="dxa"/>
          </w:tcPr>
          <w:p w14:paraId="18669FF2"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6626</w:t>
            </w:r>
            <w:r>
              <w:rPr>
                <w:rFonts w:hint="eastAsia"/>
                <w:color w:val="000000"/>
                <w:sz w:val="18"/>
              </w:rPr>
              <w:t>）</w:t>
            </w:r>
          </w:p>
        </w:tc>
      </w:tr>
      <w:tr w:rsidR="00000000" w14:paraId="13278B76" w14:textId="77777777">
        <w:tc>
          <w:tcPr>
            <w:tcW w:w="1961" w:type="dxa"/>
          </w:tcPr>
          <w:p w14:paraId="4EA4D311" w14:textId="77777777" w:rsidR="00000000" w:rsidRDefault="007478C2">
            <w:pPr>
              <w:rPr>
                <w:rFonts w:ascii="宋体" w:hAnsi="宋体"/>
                <w:bCs/>
                <w:color w:val="000000"/>
                <w:sz w:val="24"/>
                <w:szCs w:val="22"/>
              </w:rPr>
            </w:pPr>
            <w:r>
              <w:rPr>
                <w:rFonts w:ascii="宋体" w:hAnsi="宋体" w:hint="eastAsia"/>
                <w:bCs/>
                <w:color w:val="000000"/>
                <w:sz w:val="24"/>
                <w:szCs w:val="22"/>
              </w:rPr>
              <w:t>本期转出至</w:t>
            </w:r>
            <w:r>
              <w:rPr>
                <w:rFonts w:ascii="宋体" w:hAnsi="宋体"/>
                <w:bCs/>
                <w:color w:val="000000"/>
                <w:sz w:val="24"/>
                <w:szCs w:val="22"/>
              </w:rPr>
              <w:t>其他阶段</w:t>
            </w:r>
          </w:p>
        </w:tc>
        <w:tc>
          <w:tcPr>
            <w:tcW w:w="1753" w:type="dxa"/>
          </w:tcPr>
          <w:p w14:paraId="24421675"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6627</w:t>
            </w:r>
            <w:r>
              <w:rPr>
                <w:rFonts w:hint="eastAsia"/>
                <w:color w:val="000000"/>
                <w:sz w:val="18"/>
              </w:rPr>
              <w:t>）</w:t>
            </w:r>
          </w:p>
        </w:tc>
        <w:tc>
          <w:tcPr>
            <w:tcW w:w="1857" w:type="dxa"/>
          </w:tcPr>
          <w:p w14:paraId="166453D5"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6628</w:t>
            </w:r>
            <w:r>
              <w:rPr>
                <w:rFonts w:hint="eastAsia"/>
                <w:color w:val="000000"/>
                <w:sz w:val="18"/>
              </w:rPr>
              <w:t>）</w:t>
            </w:r>
          </w:p>
        </w:tc>
        <w:tc>
          <w:tcPr>
            <w:tcW w:w="1857" w:type="dxa"/>
          </w:tcPr>
          <w:p w14:paraId="21F0D73D"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6629</w:t>
            </w:r>
            <w:r>
              <w:rPr>
                <w:rFonts w:hint="eastAsia"/>
                <w:color w:val="000000"/>
                <w:sz w:val="18"/>
              </w:rPr>
              <w:t>）</w:t>
            </w:r>
          </w:p>
        </w:tc>
        <w:tc>
          <w:tcPr>
            <w:tcW w:w="1858" w:type="dxa"/>
          </w:tcPr>
          <w:p w14:paraId="2F7E163A"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6630</w:t>
            </w:r>
            <w:r>
              <w:rPr>
                <w:rFonts w:hint="eastAsia"/>
                <w:color w:val="000000"/>
                <w:sz w:val="18"/>
              </w:rPr>
              <w:t>）</w:t>
            </w:r>
          </w:p>
        </w:tc>
      </w:tr>
      <w:tr w:rsidR="00000000" w14:paraId="53078C87" w14:textId="77777777">
        <w:tc>
          <w:tcPr>
            <w:tcW w:w="1961" w:type="dxa"/>
          </w:tcPr>
          <w:p w14:paraId="6F1DDFEB" w14:textId="77777777" w:rsidR="00000000" w:rsidRDefault="007478C2">
            <w:pPr>
              <w:rPr>
                <w:rFonts w:ascii="宋体" w:hAnsi="宋体"/>
                <w:bCs/>
                <w:color w:val="000000"/>
                <w:sz w:val="24"/>
                <w:szCs w:val="22"/>
              </w:rPr>
            </w:pPr>
            <w:r>
              <w:rPr>
                <w:rFonts w:ascii="宋体" w:hAnsi="宋体" w:hint="eastAsia"/>
                <w:bCs/>
                <w:color w:val="000000"/>
                <w:sz w:val="24"/>
                <w:szCs w:val="22"/>
              </w:rPr>
              <w:t>本期新增</w:t>
            </w:r>
          </w:p>
        </w:tc>
        <w:tc>
          <w:tcPr>
            <w:tcW w:w="1753" w:type="dxa"/>
          </w:tcPr>
          <w:p w14:paraId="68242118"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6676</w:t>
            </w:r>
            <w:r>
              <w:rPr>
                <w:rFonts w:hint="eastAsia"/>
                <w:color w:val="000000"/>
                <w:sz w:val="18"/>
              </w:rPr>
              <w:t>）</w:t>
            </w:r>
          </w:p>
        </w:tc>
        <w:tc>
          <w:tcPr>
            <w:tcW w:w="1857" w:type="dxa"/>
          </w:tcPr>
          <w:p w14:paraId="4D16971F"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6677</w:t>
            </w:r>
            <w:r>
              <w:rPr>
                <w:rFonts w:hint="eastAsia"/>
                <w:color w:val="000000"/>
                <w:sz w:val="18"/>
              </w:rPr>
              <w:t>）</w:t>
            </w:r>
          </w:p>
        </w:tc>
        <w:tc>
          <w:tcPr>
            <w:tcW w:w="1857" w:type="dxa"/>
          </w:tcPr>
          <w:p w14:paraId="76B04E56"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6678</w:t>
            </w:r>
            <w:r>
              <w:rPr>
                <w:rFonts w:hint="eastAsia"/>
                <w:color w:val="000000"/>
                <w:sz w:val="18"/>
              </w:rPr>
              <w:t>）</w:t>
            </w:r>
          </w:p>
        </w:tc>
        <w:tc>
          <w:tcPr>
            <w:tcW w:w="1858" w:type="dxa"/>
          </w:tcPr>
          <w:p w14:paraId="64BA1D6B"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6679</w:t>
            </w:r>
            <w:r>
              <w:rPr>
                <w:rFonts w:hint="eastAsia"/>
                <w:color w:val="000000"/>
                <w:sz w:val="18"/>
              </w:rPr>
              <w:t>）</w:t>
            </w:r>
          </w:p>
        </w:tc>
      </w:tr>
      <w:tr w:rsidR="00000000" w14:paraId="621F30AB" w14:textId="77777777">
        <w:tc>
          <w:tcPr>
            <w:tcW w:w="1961" w:type="dxa"/>
          </w:tcPr>
          <w:p w14:paraId="63A6FE24" w14:textId="77777777" w:rsidR="00000000" w:rsidRDefault="007478C2">
            <w:pPr>
              <w:rPr>
                <w:rFonts w:ascii="宋体" w:hAnsi="宋体"/>
                <w:bCs/>
                <w:color w:val="000000"/>
                <w:sz w:val="24"/>
                <w:szCs w:val="22"/>
              </w:rPr>
            </w:pPr>
            <w:r>
              <w:rPr>
                <w:rFonts w:ascii="宋体" w:hAnsi="宋体" w:hint="eastAsia"/>
                <w:bCs/>
                <w:color w:val="000000"/>
                <w:sz w:val="24"/>
                <w:szCs w:val="22"/>
              </w:rPr>
              <w:t>本期转回</w:t>
            </w:r>
          </w:p>
        </w:tc>
        <w:tc>
          <w:tcPr>
            <w:tcW w:w="1753" w:type="dxa"/>
          </w:tcPr>
          <w:p w14:paraId="1870A8E3"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4322</w:t>
            </w:r>
            <w:r>
              <w:rPr>
                <w:rFonts w:hint="eastAsia"/>
                <w:color w:val="000000"/>
                <w:sz w:val="18"/>
              </w:rPr>
              <w:t>）</w:t>
            </w:r>
          </w:p>
        </w:tc>
        <w:tc>
          <w:tcPr>
            <w:tcW w:w="1857" w:type="dxa"/>
          </w:tcPr>
          <w:p w14:paraId="350BBEF8"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4323</w:t>
            </w:r>
            <w:r>
              <w:rPr>
                <w:rFonts w:hint="eastAsia"/>
                <w:color w:val="000000"/>
                <w:sz w:val="18"/>
              </w:rPr>
              <w:t>）</w:t>
            </w:r>
          </w:p>
        </w:tc>
        <w:tc>
          <w:tcPr>
            <w:tcW w:w="1857" w:type="dxa"/>
          </w:tcPr>
          <w:p w14:paraId="1EA9F3E8"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4324</w:t>
            </w:r>
            <w:r>
              <w:rPr>
                <w:rFonts w:hint="eastAsia"/>
                <w:color w:val="000000"/>
                <w:sz w:val="18"/>
              </w:rPr>
              <w:t>）</w:t>
            </w:r>
          </w:p>
        </w:tc>
        <w:tc>
          <w:tcPr>
            <w:tcW w:w="1858" w:type="dxa"/>
          </w:tcPr>
          <w:p w14:paraId="78FECD84"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4325</w:t>
            </w:r>
            <w:r>
              <w:rPr>
                <w:rFonts w:hint="eastAsia"/>
                <w:color w:val="000000"/>
                <w:sz w:val="18"/>
              </w:rPr>
              <w:t>）</w:t>
            </w:r>
          </w:p>
        </w:tc>
      </w:tr>
      <w:tr w:rsidR="00000000" w14:paraId="622A0613" w14:textId="77777777">
        <w:tc>
          <w:tcPr>
            <w:tcW w:w="1961" w:type="dxa"/>
          </w:tcPr>
          <w:p w14:paraId="619B09BA" w14:textId="77777777" w:rsidR="00000000" w:rsidRDefault="007478C2">
            <w:pPr>
              <w:rPr>
                <w:rFonts w:ascii="宋体" w:hAnsi="宋体"/>
                <w:bCs/>
                <w:color w:val="000000"/>
                <w:sz w:val="24"/>
                <w:szCs w:val="22"/>
              </w:rPr>
            </w:pPr>
            <w:r>
              <w:rPr>
                <w:rFonts w:ascii="宋体" w:hAnsi="宋体" w:hint="eastAsia"/>
                <w:bCs/>
                <w:color w:val="000000"/>
                <w:sz w:val="24"/>
                <w:szCs w:val="22"/>
              </w:rPr>
              <w:t>其他变动</w:t>
            </w:r>
          </w:p>
        </w:tc>
        <w:tc>
          <w:tcPr>
            <w:tcW w:w="1753" w:type="dxa"/>
          </w:tcPr>
          <w:p w14:paraId="13D11D35"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4334</w:t>
            </w:r>
            <w:r>
              <w:rPr>
                <w:rFonts w:hint="eastAsia"/>
                <w:color w:val="000000"/>
                <w:sz w:val="18"/>
              </w:rPr>
              <w:t>）</w:t>
            </w:r>
          </w:p>
        </w:tc>
        <w:tc>
          <w:tcPr>
            <w:tcW w:w="1857" w:type="dxa"/>
          </w:tcPr>
          <w:p w14:paraId="585A3EAA"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4335</w:t>
            </w:r>
            <w:r>
              <w:rPr>
                <w:rFonts w:hint="eastAsia"/>
                <w:color w:val="000000"/>
                <w:sz w:val="18"/>
              </w:rPr>
              <w:t>）</w:t>
            </w:r>
          </w:p>
        </w:tc>
        <w:tc>
          <w:tcPr>
            <w:tcW w:w="1857" w:type="dxa"/>
          </w:tcPr>
          <w:p w14:paraId="1922D361"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4336</w:t>
            </w:r>
            <w:r>
              <w:rPr>
                <w:rFonts w:hint="eastAsia"/>
                <w:color w:val="000000"/>
                <w:sz w:val="18"/>
              </w:rPr>
              <w:t>）</w:t>
            </w:r>
          </w:p>
        </w:tc>
        <w:tc>
          <w:tcPr>
            <w:tcW w:w="1858" w:type="dxa"/>
          </w:tcPr>
          <w:p w14:paraId="6813FEFC"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4337</w:t>
            </w:r>
            <w:r>
              <w:rPr>
                <w:rFonts w:hint="eastAsia"/>
                <w:color w:val="000000"/>
                <w:sz w:val="18"/>
              </w:rPr>
              <w:t>）</w:t>
            </w:r>
          </w:p>
        </w:tc>
      </w:tr>
      <w:tr w:rsidR="00000000" w14:paraId="53B68C13" w14:textId="77777777">
        <w:tc>
          <w:tcPr>
            <w:tcW w:w="1961" w:type="dxa"/>
          </w:tcPr>
          <w:p w14:paraId="013802C3" w14:textId="77777777" w:rsidR="00000000" w:rsidRDefault="007478C2">
            <w:pPr>
              <w:rPr>
                <w:rFonts w:ascii="宋体" w:hAnsi="宋体"/>
                <w:bCs/>
                <w:color w:val="000000"/>
                <w:sz w:val="24"/>
                <w:szCs w:val="22"/>
              </w:rPr>
            </w:pPr>
            <w:r>
              <w:rPr>
                <w:rFonts w:ascii="宋体" w:hAnsi="宋体" w:hint="eastAsia"/>
                <w:bCs/>
                <w:color w:val="000000"/>
                <w:sz w:val="24"/>
                <w:szCs w:val="22"/>
              </w:rPr>
              <w:t>期末余额</w:t>
            </w:r>
          </w:p>
        </w:tc>
        <w:tc>
          <w:tcPr>
            <w:tcW w:w="1753" w:type="dxa"/>
          </w:tcPr>
          <w:p w14:paraId="5CCEAFFB"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4296</w:t>
            </w:r>
            <w:r>
              <w:rPr>
                <w:rFonts w:hint="eastAsia"/>
                <w:color w:val="000000"/>
                <w:sz w:val="18"/>
              </w:rPr>
              <w:t>）</w:t>
            </w:r>
          </w:p>
        </w:tc>
        <w:tc>
          <w:tcPr>
            <w:tcW w:w="1857" w:type="dxa"/>
          </w:tcPr>
          <w:p w14:paraId="0042126C"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4297</w:t>
            </w:r>
            <w:r>
              <w:rPr>
                <w:rFonts w:hint="eastAsia"/>
                <w:color w:val="000000"/>
                <w:sz w:val="18"/>
              </w:rPr>
              <w:t>）</w:t>
            </w:r>
          </w:p>
        </w:tc>
        <w:tc>
          <w:tcPr>
            <w:tcW w:w="1857" w:type="dxa"/>
          </w:tcPr>
          <w:p w14:paraId="01C956D6"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4298</w:t>
            </w:r>
            <w:r>
              <w:rPr>
                <w:rFonts w:hint="eastAsia"/>
                <w:color w:val="000000"/>
                <w:sz w:val="18"/>
              </w:rPr>
              <w:t>）</w:t>
            </w:r>
          </w:p>
        </w:tc>
        <w:tc>
          <w:tcPr>
            <w:tcW w:w="1858" w:type="dxa"/>
          </w:tcPr>
          <w:p w14:paraId="2414F98E"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4299</w:t>
            </w:r>
            <w:r>
              <w:rPr>
                <w:rFonts w:hint="eastAsia"/>
                <w:color w:val="000000"/>
                <w:sz w:val="18"/>
              </w:rPr>
              <w:t>）</w:t>
            </w:r>
          </w:p>
        </w:tc>
      </w:tr>
    </w:tbl>
    <w:p w14:paraId="1D288424" w14:textId="77777777" w:rsidR="00000000" w:rsidRDefault="007478C2">
      <w:pPr>
        <w:rPr>
          <w:rFonts w:ascii="宋体" w:hAnsi="宋体"/>
          <w:bCs/>
          <w:color w:val="000000"/>
          <w:sz w:val="24"/>
        </w:rPr>
      </w:pPr>
      <w:r>
        <w:rPr>
          <w:rFonts w:ascii="宋体" w:hAnsi="宋体" w:hint="eastAsia"/>
          <w:bCs/>
          <w:color w:val="000000"/>
          <w:sz w:val="24"/>
        </w:rPr>
        <w:t>注：</w:t>
      </w:r>
      <w:r>
        <w:rPr>
          <w:rFonts w:hint="eastAsia"/>
          <w:color w:val="000000"/>
          <w:sz w:val="18"/>
        </w:rPr>
        <w:t>（</w:t>
      </w:r>
      <w:r>
        <w:rPr>
          <w:color w:val="000000"/>
          <w:sz w:val="18"/>
        </w:rPr>
        <w:t>4338</w:t>
      </w:r>
      <w:r>
        <w:rPr>
          <w:rFonts w:hint="eastAsia"/>
          <w:color w:val="000000"/>
          <w:sz w:val="18"/>
        </w:rPr>
        <w:t>）</w:t>
      </w:r>
    </w:p>
    <w:p w14:paraId="366222F5" w14:textId="77777777" w:rsidR="00000000" w:rsidRDefault="007478C2">
      <w:pPr>
        <w:rPr>
          <w:rFonts w:ascii="宋体" w:hAnsi="宋体"/>
          <w:bCs/>
          <w:color w:val="000000"/>
          <w:sz w:val="24"/>
        </w:rPr>
      </w:pPr>
    </w:p>
    <w:p w14:paraId="6DE3EE96" w14:textId="77777777" w:rsidR="00000000" w:rsidRDefault="007478C2">
      <w:pPr>
        <w:spacing w:line="360" w:lineRule="auto"/>
        <w:outlineLvl w:val="3"/>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6 </w:t>
      </w:r>
      <w:r>
        <w:rPr>
          <w:rFonts w:ascii="宋体" w:hAnsi="宋体" w:hint="eastAsia"/>
          <w:b/>
          <w:color w:val="000000"/>
          <w:sz w:val="24"/>
        </w:rPr>
        <w:t>其他债权投资（若有）</w:t>
      </w:r>
    </w:p>
    <w:p w14:paraId="5C44EBAC" w14:textId="77777777" w:rsidR="00000000" w:rsidRDefault="007478C2">
      <w:pPr>
        <w:spacing w:line="360" w:lineRule="auto"/>
        <w:outlineLvl w:val="3"/>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6.1 </w:t>
      </w:r>
      <w:r>
        <w:rPr>
          <w:rFonts w:ascii="宋体" w:hAnsi="宋体" w:hint="eastAsia"/>
          <w:b/>
          <w:color w:val="000000"/>
          <w:sz w:val="24"/>
        </w:rPr>
        <w:t>其他债权投资情况</w:t>
      </w:r>
    </w:p>
    <w:p w14:paraId="5B121700" w14:textId="77777777" w:rsidR="00000000" w:rsidRDefault="007478C2">
      <w:pPr>
        <w:ind w:rightChars="697" w:right="1464"/>
        <w:jc w:val="right"/>
        <w:rPr>
          <w:rFonts w:ascii="宋体" w:hAnsi="宋体"/>
          <w:color w:val="FF0000"/>
          <w:sz w:val="24"/>
        </w:rPr>
      </w:pPr>
      <w:r>
        <w:rPr>
          <w:rFonts w:ascii="宋体" w:hAnsi="宋体" w:hint="eastAsia"/>
          <w:color w:val="000000"/>
          <w:sz w:val="24"/>
        </w:rPr>
        <w:t>单位：</w:t>
      </w:r>
      <w:r>
        <w:rPr>
          <w:rFonts w:ascii="宋体" w:hAnsi="宋体" w:hint="eastAsia"/>
          <w:color w:val="000000"/>
          <w:sz w:val="24"/>
        </w:rPr>
        <w:t xml:space="preserve"> </w:t>
      </w:r>
      <w:r>
        <w:rPr>
          <w:rFonts w:ascii="宋体" w:hAnsi="宋体" w:hint="eastAsia"/>
          <w:color w:val="FF0000"/>
          <w:sz w:val="24"/>
        </w:rPr>
        <w:t xml:space="preserve">     </w:t>
      </w:r>
    </w:p>
    <w:tbl>
      <w:tblPr>
        <w:tblW w:w="0" w:type="auto"/>
        <w:tblInd w:w="-6" w:type="dxa"/>
        <w:tblLayout w:type="fixed"/>
        <w:tblLook w:val="0000" w:firstRow="0" w:lastRow="0" w:firstColumn="0" w:lastColumn="0" w:noHBand="0" w:noVBand="0"/>
      </w:tblPr>
      <w:tblGrid>
        <w:gridCol w:w="709"/>
        <w:gridCol w:w="1417"/>
        <w:gridCol w:w="8"/>
        <w:gridCol w:w="1228"/>
        <w:gridCol w:w="1221"/>
        <w:gridCol w:w="1228"/>
        <w:gridCol w:w="1229"/>
        <w:gridCol w:w="1228"/>
        <w:gridCol w:w="1229"/>
      </w:tblGrid>
      <w:tr w:rsidR="00000000" w14:paraId="4229FF10" w14:textId="77777777">
        <w:trPr>
          <w:trHeight w:val="285"/>
        </w:trPr>
        <w:tc>
          <w:tcPr>
            <w:tcW w:w="2134" w:type="dxa"/>
            <w:gridSpan w:val="3"/>
            <w:vMerge w:val="restart"/>
            <w:tcBorders>
              <w:top w:val="single" w:sz="4" w:space="0" w:color="auto"/>
              <w:left w:val="single" w:sz="4" w:space="0" w:color="auto"/>
              <w:bottom w:val="single" w:sz="4" w:space="0" w:color="auto"/>
              <w:right w:val="single" w:sz="4" w:space="0" w:color="auto"/>
            </w:tcBorders>
            <w:vAlign w:val="center"/>
          </w:tcPr>
          <w:p w14:paraId="60093BF5"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w:t>
            </w:r>
          </w:p>
        </w:tc>
        <w:tc>
          <w:tcPr>
            <w:tcW w:w="7363" w:type="dxa"/>
            <w:gridSpan w:val="6"/>
            <w:tcBorders>
              <w:top w:val="single" w:sz="4" w:space="0" w:color="auto"/>
              <w:left w:val="nil"/>
              <w:bottom w:val="nil"/>
              <w:right w:val="single" w:sz="4" w:space="0" w:color="auto"/>
            </w:tcBorders>
          </w:tcPr>
          <w:p w14:paraId="5D4E017D"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本期末</w:t>
            </w:r>
          </w:p>
          <w:p w14:paraId="149C104C"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_</w:t>
            </w:r>
            <w:r>
              <w:rPr>
                <w:rFonts w:ascii="宋体" w:hAnsi="宋体" w:cs="宋体" w:hint="eastAsia"/>
                <w:color w:val="000000"/>
                <w:kern w:val="0"/>
                <w:sz w:val="24"/>
                <w:szCs w:val="24"/>
              </w:rPr>
              <w:t>年</w:t>
            </w:r>
            <w:r>
              <w:rPr>
                <w:rFonts w:ascii="宋体" w:hAnsi="宋体" w:cs="宋体" w:hint="eastAsia"/>
                <w:color w:val="000000"/>
                <w:kern w:val="0"/>
                <w:sz w:val="24"/>
                <w:szCs w:val="24"/>
              </w:rPr>
              <w:t>_</w:t>
            </w:r>
            <w:r>
              <w:rPr>
                <w:rFonts w:ascii="宋体" w:hAnsi="宋体" w:cs="宋体" w:hint="eastAsia"/>
                <w:color w:val="000000"/>
                <w:kern w:val="0"/>
                <w:sz w:val="24"/>
                <w:szCs w:val="24"/>
              </w:rPr>
              <w:t>月</w:t>
            </w:r>
            <w:r>
              <w:rPr>
                <w:rFonts w:ascii="宋体" w:hAnsi="宋体" w:cs="宋体" w:hint="eastAsia"/>
                <w:color w:val="000000"/>
                <w:kern w:val="0"/>
                <w:sz w:val="24"/>
                <w:szCs w:val="24"/>
              </w:rPr>
              <w:t>_</w:t>
            </w:r>
            <w:r>
              <w:rPr>
                <w:rFonts w:ascii="宋体" w:hAnsi="宋体" w:cs="宋体" w:hint="eastAsia"/>
                <w:color w:val="000000"/>
                <w:kern w:val="0"/>
                <w:sz w:val="24"/>
                <w:szCs w:val="24"/>
              </w:rPr>
              <w:t>日</w:t>
            </w:r>
          </w:p>
        </w:tc>
      </w:tr>
      <w:tr w:rsidR="00000000" w14:paraId="7DD279BA" w14:textId="77777777">
        <w:trPr>
          <w:trHeight w:val="285"/>
        </w:trPr>
        <w:tc>
          <w:tcPr>
            <w:tcW w:w="2134" w:type="dxa"/>
            <w:gridSpan w:val="3"/>
            <w:vMerge/>
            <w:tcBorders>
              <w:top w:val="single" w:sz="4" w:space="0" w:color="auto"/>
              <w:left w:val="single" w:sz="4" w:space="0" w:color="auto"/>
              <w:bottom w:val="single" w:sz="4" w:space="0" w:color="auto"/>
              <w:right w:val="single" w:sz="4" w:space="0" w:color="auto"/>
            </w:tcBorders>
            <w:vAlign w:val="center"/>
          </w:tcPr>
          <w:p w14:paraId="602ADF47" w14:textId="77777777" w:rsidR="00000000" w:rsidRDefault="007478C2">
            <w:pPr>
              <w:widowControl/>
              <w:jc w:val="left"/>
              <w:rPr>
                <w:rFonts w:ascii="宋体" w:hAnsi="宋体" w:cs="宋体"/>
                <w:color w:val="000000"/>
                <w:kern w:val="0"/>
                <w:sz w:val="24"/>
                <w:szCs w:val="24"/>
              </w:rPr>
            </w:pPr>
          </w:p>
        </w:tc>
        <w:tc>
          <w:tcPr>
            <w:tcW w:w="1228" w:type="dxa"/>
            <w:tcBorders>
              <w:top w:val="single" w:sz="4" w:space="0" w:color="auto"/>
              <w:left w:val="nil"/>
              <w:bottom w:val="single" w:sz="4" w:space="0" w:color="auto"/>
              <w:right w:val="single" w:sz="4" w:space="0" w:color="auto"/>
            </w:tcBorders>
            <w:vAlign w:val="center"/>
          </w:tcPr>
          <w:p w14:paraId="67C49828"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初始成本</w:t>
            </w:r>
          </w:p>
        </w:tc>
        <w:tc>
          <w:tcPr>
            <w:tcW w:w="1221" w:type="dxa"/>
            <w:tcBorders>
              <w:top w:val="single" w:sz="4" w:space="0" w:color="auto"/>
              <w:left w:val="nil"/>
              <w:bottom w:val="single" w:sz="4" w:space="0" w:color="auto"/>
              <w:right w:val="single" w:sz="4" w:space="0" w:color="auto"/>
            </w:tcBorders>
            <w:vAlign w:val="center"/>
          </w:tcPr>
          <w:p w14:paraId="7C0E2FE9"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利息调整</w:t>
            </w:r>
          </w:p>
        </w:tc>
        <w:tc>
          <w:tcPr>
            <w:tcW w:w="1228" w:type="dxa"/>
            <w:tcBorders>
              <w:top w:val="single" w:sz="4" w:space="0" w:color="auto"/>
              <w:left w:val="nil"/>
              <w:bottom w:val="single" w:sz="4" w:space="0" w:color="auto"/>
              <w:right w:val="single" w:sz="4" w:space="0" w:color="auto"/>
            </w:tcBorders>
            <w:vAlign w:val="center"/>
          </w:tcPr>
          <w:p w14:paraId="475107BD"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应计利息</w:t>
            </w:r>
          </w:p>
        </w:tc>
        <w:tc>
          <w:tcPr>
            <w:tcW w:w="1229" w:type="dxa"/>
            <w:tcBorders>
              <w:top w:val="single" w:sz="4" w:space="0" w:color="auto"/>
              <w:left w:val="nil"/>
              <w:bottom w:val="single" w:sz="4" w:space="0" w:color="auto"/>
              <w:right w:val="single" w:sz="4" w:space="0" w:color="auto"/>
            </w:tcBorders>
            <w:vAlign w:val="center"/>
          </w:tcPr>
          <w:p w14:paraId="0AA2AE83"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公允价</w:t>
            </w:r>
          </w:p>
          <w:p w14:paraId="1E0D8AB1"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值变动</w:t>
            </w:r>
          </w:p>
        </w:tc>
        <w:tc>
          <w:tcPr>
            <w:tcW w:w="1228" w:type="dxa"/>
            <w:tcBorders>
              <w:top w:val="single" w:sz="4" w:space="0" w:color="auto"/>
              <w:left w:val="single" w:sz="4" w:space="0" w:color="auto"/>
              <w:bottom w:val="single" w:sz="4" w:space="0" w:color="auto"/>
              <w:right w:val="single" w:sz="4" w:space="0" w:color="auto"/>
            </w:tcBorders>
            <w:vAlign w:val="center"/>
          </w:tcPr>
          <w:p w14:paraId="088E7D7F"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账面价值</w:t>
            </w:r>
          </w:p>
        </w:tc>
        <w:tc>
          <w:tcPr>
            <w:tcW w:w="1229" w:type="dxa"/>
            <w:tcBorders>
              <w:top w:val="single" w:sz="4" w:space="0" w:color="auto"/>
              <w:left w:val="nil"/>
              <w:bottom w:val="single" w:sz="4" w:space="0" w:color="auto"/>
              <w:right w:val="single" w:sz="4" w:space="0" w:color="auto"/>
            </w:tcBorders>
            <w:vAlign w:val="center"/>
          </w:tcPr>
          <w:p w14:paraId="5D7138C4"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累计减</w:t>
            </w:r>
          </w:p>
          <w:p w14:paraId="5B9BA9EB"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值准备</w:t>
            </w:r>
          </w:p>
        </w:tc>
      </w:tr>
      <w:tr w:rsidR="00000000" w14:paraId="2D6F0BC5" w14:textId="77777777">
        <w:trPr>
          <w:trHeight w:val="283"/>
        </w:trPr>
        <w:tc>
          <w:tcPr>
            <w:tcW w:w="709" w:type="dxa"/>
            <w:vMerge w:val="restart"/>
            <w:tcBorders>
              <w:top w:val="nil"/>
              <w:left w:val="single" w:sz="4" w:space="0" w:color="auto"/>
              <w:bottom w:val="single" w:sz="4" w:space="0" w:color="auto"/>
              <w:right w:val="single" w:sz="4" w:space="0" w:color="auto"/>
            </w:tcBorders>
            <w:vAlign w:val="center"/>
          </w:tcPr>
          <w:p w14:paraId="0E94E137"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债券</w:t>
            </w:r>
          </w:p>
        </w:tc>
        <w:tc>
          <w:tcPr>
            <w:tcW w:w="1417" w:type="dxa"/>
            <w:tcBorders>
              <w:top w:val="nil"/>
              <w:left w:val="nil"/>
              <w:bottom w:val="single" w:sz="4" w:space="0" w:color="auto"/>
              <w:right w:val="single" w:sz="4" w:space="0" w:color="auto"/>
            </w:tcBorders>
            <w:vAlign w:val="center"/>
          </w:tcPr>
          <w:p w14:paraId="0090AC36"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交易所市场</w:t>
            </w:r>
          </w:p>
        </w:tc>
        <w:tc>
          <w:tcPr>
            <w:tcW w:w="1236" w:type="dxa"/>
            <w:gridSpan w:val="2"/>
            <w:tcBorders>
              <w:top w:val="nil"/>
              <w:left w:val="nil"/>
              <w:bottom w:val="single" w:sz="4" w:space="0" w:color="auto"/>
              <w:right w:val="single" w:sz="4" w:space="0" w:color="auto"/>
            </w:tcBorders>
          </w:tcPr>
          <w:p w14:paraId="492B540E"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6631</w:t>
            </w:r>
            <w:r>
              <w:rPr>
                <w:rFonts w:hint="eastAsia"/>
                <w:color w:val="000000"/>
                <w:sz w:val="18"/>
              </w:rPr>
              <w:t>）</w:t>
            </w:r>
          </w:p>
        </w:tc>
        <w:tc>
          <w:tcPr>
            <w:tcW w:w="1221" w:type="dxa"/>
            <w:tcBorders>
              <w:top w:val="nil"/>
              <w:left w:val="nil"/>
              <w:bottom w:val="single" w:sz="4" w:space="0" w:color="auto"/>
              <w:right w:val="single" w:sz="4" w:space="0" w:color="auto"/>
            </w:tcBorders>
          </w:tcPr>
          <w:p w14:paraId="1E447F05"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6632</w:t>
            </w:r>
            <w:r>
              <w:rPr>
                <w:rFonts w:hint="eastAsia"/>
                <w:color w:val="000000"/>
                <w:sz w:val="18"/>
              </w:rPr>
              <w:t>）</w:t>
            </w:r>
          </w:p>
        </w:tc>
        <w:tc>
          <w:tcPr>
            <w:tcW w:w="1228" w:type="dxa"/>
            <w:tcBorders>
              <w:top w:val="nil"/>
              <w:left w:val="nil"/>
              <w:bottom w:val="single" w:sz="4" w:space="0" w:color="auto"/>
              <w:right w:val="single" w:sz="4" w:space="0" w:color="auto"/>
            </w:tcBorders>
          </w:tcPr>
          <w:p w14:paraId="44C9B144"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6633</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08A25E5D"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6634</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580AD566"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663</w:t>
            </w:r>
            <w:r>
              <w:rPr>
                <w:color w:val="000000"/>
                <w:sz w:val="18"/>
              </w:rPr>
              <w:t>5</w:t>
            </w:r>
            <w:r>
              <w:rPr>
                <w:rFonts w:hint="eastAsia"/>
                <w:color w:val="000000"/>
                <w:sz w:val="18"/>
              </w:rPr>
              <w:t>）</w:t>
            </w:r>
          </w:p>
        </w:tc>
        <w:tc>
          <w:tcPr>
            <w:tcW w:w="1229" w:type="dxa"/>
            <w:tcBorders>
              <w:top w:val="nil"/>
              <w:left w:val="nil"/>
              <w:bottom w:val="single" w:sz="4" w:space="0" w:color="auto"/>
              <w:right w:val="single" w:sz="4" w:space="0" w:color="auto"/>
            </w:tcBorders>
          </w:tcPr>
          <w:p w14:paraId="32A98C10"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6636</w:t>
            </w:r>
            <w:r>
              <w:rPr>
                <w:rFonts w:hint="eastAsia"/>
                <w:color w:val="000000"/>
                <w:sz w:val="18"/>
              </w:rPr>
              <w:t>）</w:t>
            </w:r>
          </w:p>
        </w:tc>
      </w:tr>
      <w:tr w:rsidR="00000000" w14:paraId="4031A86F" w14:textId="77777777">
        <w:trPr>
          <w:trHeight w:val="283"/>
        </w:trPr>
        <w:tc>
          <w:tcPr>
            <w:tcW w:w="709" w:type="dxa"/>
            <w:vMerge/>
            <w:tcBorders>
              <w:top w:val="nil"/>
              <w:left w:val="single" w:sz="4" w:space="0" w:color="auto"/>
              <w:bottom w:val="single" w:sz="4" w:space="0" w:color="auto"/>
              <w:right w:val="single" w:sz="4" w:space="0" w:color="auto"/>
            </w:tcBorders>
            <w:vAlign w:val="center"/>
          </w:tcPr>
          <w:p w14:paraId="182342C2" w14:textId="77777777" w:rsidR="00000000" w:rsidRDefault="007478C2">
            <w:pPr>
              <w:widowControl/>
              <w:jc w:val="left"/>
              <w:rPr>
                <w:rFonts w:ascii="宋体" w:hAnsi="宋体" w:cs="宋体"/>
                <w:color w:val="000000"/>
                <w:kern w:val="0"/>
                <w:sz w:val="24"/>
                <w:szCs w:val="24"/>
              </w:rPr>
            </w:pPr>
          </w:p>
        </w:tc>
        <w:tc>
          <w:tcPr>
            <w:tcW w:w="1417" w:type="dxa"/>
            <w:tcBorders>
              <w:top w:val="nil"/>
              <w:left w:val="nil"/>
              <w:bottom w:val="single" w:sz="4" w:space="0" w:color="auto"/>
              <w:right w:val="single" w:sz="4" w:space="0" w:color="auto"/>
            </w:tcBorders>
            <w:vAlign w:val="center"/>
          </w:tcPr>
          <w:p w14:paraId="1BC4DD2D"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银行间市场</w:t>
            </w:r>
          </w:p>
        </w:tc>
        <w:tc>
          <w:tcPr>
            <w:tcW w:w="1236" w:type="dxa"/>
            <w:gridSpan w:val="2"/>
            <w:tcBorders>
              <w:top w:val="nil"/>
              <w:left w:val="nil"/>
              <w:bottom w:val="single" w:sz="4" w:space="0" w:color="auto"/>
              <w:right w:val="single" w:sz="4" w:space="0" w:color="auto"/>
            </w:tcBorders>
          </w:tcPr>
          <w:p w14:paraId="6A65D2E0"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6637</w:t>
            </w:r>
            <w:r>
              <w:rPr>
                <w:rFonts w:hint="eastAsia"/>
                <w:color w:val="000000"/>
                <w:sz w:val="18"/>
              </w:rPr>
              <w:t>）</w:t>
            </w:r>
          </w:p>
        </w:tc>
        <w:tc>
          <w:tcPr>
            <w:tcW w:w="1221" w:type="dxa"/>
            <w:tcBorders>
              <w:top w:val="nil"/>
              <w:left w:val="nil"/>
              <w:bottom w:val="single" w:sz="4" w:space="0" w:color="auto"/>
              <w:right w:val="single" w:sz="4" w:space="0" w:color="auto"/>
            </w:tcBorders>
          </w:tcPr>
          <w:p w14:paraId="5F57B8CF"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6638</w:t>
            </w:r>
            <w:r>
              <w:rPr>
                <w:rFonts w:hint="eastAsia"/>
                <w:color w:val="000000"/>
                <w:sz w:val="18"/>
              </w:rPr>
              <w:t>）</w:t>
            </w:r>
          </w:p>
        </w:tc>
        <w:tc>
          <w:tcPr>
            <w:tcW w:w="1228" w:type="dxa"/>
            <w:tcBorders>
              <w:top w:val="nil"/>
              <w:left w:val="nil"/>
              <w:bottom w:val="single" w:sz="4" w:space="0" w:color="auto"/>
              <w:right w:val="single" w:sz="4" w:space="0" w:color="auto"/>
            </w:tcBorders>
          </w:tcPr>
          <w:p w14:paraId="4359CA72"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6639</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66B84ACF"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6640</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471AC768"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6641</w:t>
            </w:r>
            <w:r>
              <w:rPr>
                <w:rFonts w:hint="eastAsia"/>
                <w:color w:val="000000"/>
                <w:sz w:val="18"/>
              </w:rPr>
              <w:t>）</w:t>
            </w:r>
          </w:p>
        </w:tc>
        <w:tc>
          <w:tcPr>
            <w:tcW w:w="1229" w:type="dxa"/>
            <w:tcBorders>
              <w:top w:val="nil"/>
              <w:left w:val="nil"/>
              <w:bottom w:val="single" w:sz="4" w:space="0" w:color="auto"/>
              <w:right w:val="single" w:sz="4" w:space="0" w:color="auto"/>
            </w:tcBorders>
          </w:tcPr>
          <w:p w14:paraId="6960C34F"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6642</w:t>
            </w:r>
            <w:r>
              <w:rPr>
                <w:rFonts w:hint="eastAsia"/>
                <w:color w:val="000000"/>
                <w:sz w:val="18"/>
              </w:rPr>
              <w:t>）</w:t>
            </w:r>
          </w:p>
        </w:tc>
      </w:tr>
      <w:tr w:rsidR="00000000" w14:paraId="12B3D1DC" w14:textId="77777777">
        <w:trPr>
          <w:trHeight w:val="285"/>
        </w:trPr>
        <w:tc>
          <w:tcPr>
            <w:tcW w:w="709" w:type="dxa"/>
            <w:vMerge/>
            <w:tcBorders>
              <w:top w:val="nil"/>
              <w:left w:val="single" w:sz="4" w:space="0" w:color="auto"/>
              <w:bottom w:val="single" w:sz="4" w:space="0" w:color="auto"/>
              <w:right w:val="single" w:sz="4" w:space="0" w:color="auto"/>
            </w:tcBorders>
            <w:vAlign w:val="center"/>
          </w:tcPr>
          <w:p w14:paraId="4C177208" w14:textId="77777777" w:rsidR="00000000" w:rsidRDefault="007478C2">
            <w:pPr>
              <w:widowControl/>
              <w:jc w:val="left"/>
              <w:rPr>
                <w:rFonts w:ascii="宋体" w:hAnsi="宋体" w:cs="宋体"/>
                <w:color w:val="000000"/>
                <w:kern w:val="0"/>
                <w:sz w:val="24"/>
                <w:szCs w:val="24"/>
              </w:rPr>
            </w:pPr>
          </w:p>
        </w:tc>
        <w:tc>
          <w:tcPr>
            <w:tcW w:w="1417" w:type="dxa"/>
            <w:tcBorders>
              <w:top w:val="nil"/>
              <w:left w:val="nil"/>
              <w:bottom w:val="single" w:sz="4" w:space="0" w:color="auto"/>
              <w:right w:val="single" w:sz="4" w:space="0" w:color="auto"/>
            </w:tcBorders>
            <w:vAlign w:val="center"/>
          </w:tcPr>
          <w:p w14:paraId="3A7E703A"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w:t>
            </w:r>
            <w:r>
              <w:rPr>
                <w:rFonts w:hint="eastAsia"/>
                <w:color w:val="000000"/>
                <w:sz w:val="18"/>
              </w:rPr>
              <w:t>（</w:t>
            </w:r>
            <w:r>
              <w:rPr>
                <w:color w:val="000000"/>
                <w:sz w:val="18"/>
              </w:rPr>
              <w:t>6645</w:t>
            </w:r>
            <w:r>
              <w:rPr>
                <w:rFonts w:hint="eastAsia"/>
                <w:color w:val="000000"/>
                <w:sz w:val="18"/>
              </w:rPr>
              <w:t>）</w:t>
            </w:r>
          </w:p>
        </w:tc>
        <w:tc>
          <w:tcPr>
            <w:tcW w:w="1236" w:type="dxa"/>
            <w:gridSpan w:val="2"/>
            <w:tcBorders>
              <w:top w:val="nil"/>
              <w:left w:val="nil"/>
              <w:bottom w:val="single" w:sz="4" w:space="0" w:color="auto"/>
              <w:right w:val="single" w:sz="4" w:space="0" w:color="auto"/>
            </w:tcBorders>
          </w:tcPr>
          <w:p w14:paraId="1FA43A50"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6646</w:t>
            </w:r>
            <w:r>
              <w:rPr>
                <w:rFonts w:hint="eastAsia"/>
                <w:color w:val="000000"/>
                <w:sz w:val="18"/>
              </w:rPr>
              <w:t>）</w:t>
            </w:r>
          </w:p>
        </w:tc>
        <w:tc>
          <w:tcPr>
            <w:tcW w:w="1221" w:type="dxa"/>
            <w:tcBorders>
              <w:top w:val="nil"/>
              <w:left w:val="nil"/>
              <w:bottom w:val="single" w:sz="4" w:space="0" w:color="auto"/>
              <w:right w:val="single" w:sz="4" w:space="0" w:color="auto"/>
            </w:tcBorders>
          </w:tcPr>
          <w:p w14:paraId="7A5DCF59"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6647</w:t>
            </w:r>
            <w:r>
              <w:rPr>
                <w:rFonts w:hint="eastAsia"/>
                <w:color w:val="000000"/>
                <w:sz w:val="18"/>
              </w:rPr>
              <w:t>）</w:t>
            </w:r>
          </w:p>
        </w:tc>
        <w:tc>
          <w:tcPr>
            <w:tcW w:w="1228" w:type="dxa"/>
            <w:tcBorders>
              <w:top w:val="nil"/>
              <w:left w:val="nil"/>
              <w:bottom w:val="single" w:sz="4" w:space="0" w:color="auto"/>
              <w:right w:val="single" w:sz="4" w:space="0" w:color="auto"/>
            </w:tcBorders>
          </w:tcPr>
          <w:p w14:paraId="7BE883B0"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6648</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2210E89B"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6649</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7DB84AE9"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6650</w:t>
            </w:r>
            <w:r>
              <w:rPr>
                <w:rFonts w:hint="eastAsia"/>
                <w:color w:val="000000"/>
                <w:sz w:val="18"/>
              </w:rPr>
              <w:t>）</w:t>
            </w:r>
          </w:p>
        </w:tc>
        <w:tc>
          <w:tcPr>
            <w:tcW w:w="1229" w:type="dxa"/>
            <w:tcBorders>
              <w:top w:val="nil"/>
              <w:left w:val="nil"/>
              <w:bottom w:val="single" w:sz="4" w:space="0" w:color="auto"/>
              <w:right w:val="single" w:sz="4" w:space="0" w:color="auto"/>
            </w:tcBorders>
          </w:tcPr>
          <w:p w14:paraId="221ECD39"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6651</w:t>
            </w:r>
            <w:r>
              <w:rPr>
                <w:rFonts w:hint="eastAsia"/>
                <w:color w:val="000000"/>
                <w:sz w:val="18"/>
              </w:rPr>
              <w:t>）</w:t>
            </w:r>
          </w:p>
        </w:tc>
      </w:tr>
      <w:tr w:rsidR="00000000" w14:paraId="1B9007E0" w14:textId="77777777">
        <w:trPr>
          <w:trHeight w:val="285"/>
        </w:trPr>
        <w:tc>
          <w:tcPr>
            <w:tcW w:w="709" w:type="dxa"/>
            <w:vMerge/>
            <w:tcBorders>
              <w:top w:val="nil"/>
              <w:left w:val="single" w:sz="4" w:space="0" w:color="auto"/>
              <w:bottom w:val="single" w:sz="4" w:space="0" w:color="auto"/>
              <w:right w:val="single" w:sz="4" w:space="0" w:color="auto"/>
            </w:tcBorders>
            <w:vAlign w:val="center"/>
          </w:tcPr>
          <w:p w14:paraId="1786A9B5" w14:textId="77777777" w:rsidR="00000000" w:rsidRDefault="007478C2">
            <w:pPr>
              <w:widowControl/>
              <w:jc w:val="left"/>
              <w:rPr>
                <w:rFonts w:ascii="宋体" w:hAnsi="宋体" w:cs="宋体"/>
                <w:color w:val="000000"/>
                <w:kern w:val="0"/>
                <w:sz w:val="24"/>
                <w:szCs w:val="24"/>
              </w:rPr>
            </w:pPr>
          </w:p>
        </w:tc>
        <w:tc>
          <w:tcPr>
            <w:tcW w:w="1417" w:type="dxa"/>
            <w:tcBorders>
              <w:top w:val="nil"/>
              <w:left w:val="nil"/>
              <w:bottom w:val="single" w:sz="4" w:space="0" w:color="auto"/>
              <w:right w:val="single" w:sz="4" w:space="0" w:color="auto"/>
            </w:tcBorders>
            <w:vAlign w:val="center"/>
          </w:tcPr>
          <w:p w14:paraId="242954DB"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小计</w:t>
            </w:r>
          </w:p>
        </w:tc>
        <w:tc>
          <w:tcPr>
            <w:tcW w:w="1236" w:type="dxa"/>
            <w:gridSpan w:val="2"/>
            <w:tcBorders>
              <w:top w:val="nil"/>
              <w:left w:val="nil"/>
              <w:bottom w:val="single" w:sz="4" w:space="0" w:color="auto"/>
              <w:right w:val="single" w:sz="4" w:space="0" w:color="auto"/>
            </w:tcBorders>
          </w:tcPr>
          <w:p w14:paraId="60A90FB4" w14:textId="77777777" w:rsidR="00000000" w:rsidRDefault="007478C2">
            <w:pPr>
              <w:widowControl/>
              <w:jc w:val="center"/>
              <w:rPr>
                <w:rFonts w:ascii="宋体" w:hAnsi="宋体" w:cs="宋体"/>
                <w:color w:val="000000"/>
                <w:kern w:val="0"/>
                <w:sz w:val="18"/>
                <w:szCs w:val="18"/>
              </w:rPr>
            </w:pPr>
            <w:r>
              <w:rPr>
                <w:rFonts w:hint="eastAsia"/>
                <w:color w:val="000000"/>
                <w:sz w:val="18"/>
              </w:rPr>
              <w:t>（</w:t>
            </w:r>
            <w:r>
              <w:rPr>
                <w:color w:val="000000"/>
                <w:sz w:val="18"/>
              </w:rPr>
              <w:t>6652</w:t>
            </w:r>
            <w:r>
              <w:rPr>
                <w:rFonts w:hint="eastAsia"/>
                <w:color w:val="000000"/>
                <w:sz w:val="18"/>
              </w:rPr>
              <w:t>）</w:t>
            </w:r>
          </w:p>
        </w:tc>
        <w:tc>
          <w:tcPr>
            <w:tcW w:w="1221" w:type="dxa"/>
            <w:tcBorders>
              <w:top w:val="nil"/>
              <w:left w:val="nil"/>
              <w:bottom w:val="single" w:sz="4" w:space="0" w:color="auto"/>
              <w:right w:val="single" w:sz="4" w:space="0" w:color="auto"/>
            </w:tcBorders>
          </w:tcPr>
          <w:p w14:paraId="50CC446E" w14:textId="77777777" w:rsidR="00000000" w:rsidRDefault="007478C2">
            <w:pPr>
              <w:widowControl/>
              <w:jc w:val="center"/>
              <w:rPr>
                <w:rFonts w:ascii="宋体" w:hAnsi="宋体" w:cs="宋体"/>
                <w:color w:val="000000"/>
                <w:kern w:val="0"/>
                <w:sz w:val="18"/>
                <w:szCs w:val="18"/>
              </w:rPr>
            </w:pPr>
            <w:r>
              <w:rPr>
                <w:rFonts w:hint="eastAsia"/>
                <w:color w:val="000000"/>
                <w:sz w:val="18"/>
              </w:rPr>
              <w:t>（</w:t>
            </w:r>
            <w:r>
              <w:rPr>
                <w:color w:val="000000"/>
                <w:sz w:val="18"/>
              </w:rPr>
              <w:t>6653</w:t>
            </w:r>
            <w:r>
              <w:rPr>
                <w:rFonts w:hint="eastAsia"/>
                <w:color w:val="000000"/>
                <w:sz w:val="18"/>
              </w:rPr>
              <w:t>）</w:t>
            </w:r>
          </w:p>
        </w:tc>
        <w:tc>
          <w:tcPr>
            <w:tcW w:w="1228" w:type="dxa"/>
            <w:tcBorders>
              <w:top w:val="nil"/>
              <w:left w:val="nil"/>
              <w:bottom w:val="single" w:sz="4" w:space="0" w:color="auto"/>
              <w:right w:val="single" w:sz="4" w:space="0" w:color="auto"/>
            </w:tcBorders>
          </w:tcPr>
          <w:p w14:paraId="476A1A36" w14:textId="77777777" w:rsidR="00000000" w:rsidRDefault="007478C2">
            <w:pPr>
              <w:widowControl/>
              <w:jc w:val="center"/>
              <w:rPr>
                <w:rFonts w:ascii="宋体" w:hAnsi="宋体" w:cs="宋体"/>
                <w:color w:val="000000"/>
                <w:kern w:val="0"/>
                <w:sz w:val="18"/>
                <w:szCs w:val="18"/>
              </w:rPr>
            </w:pPr>
            <w:r>
              <w:rPr>
                <w:rFonts w:hint="eastAsia"/>
                <w:color w:val="000000"/>
                <w:sz w:val="18"/>
              </w:rPr>
              <w:t>（</w:t>
            </w:r>
            <w:r>
              <w:rPr>
                <w:color w:val="000000"/>
                <w:sz w:val="18"/>
              </w:rPr>
              <w:t>6654</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4C7C52D2" w14:textId="77777777" w:rsidR="00000000" w:rsidRDefault="007478C2">
            <w:pPr>
              <w:widowControl/>
              <w:jc w:val="center"/>
              <w:rPr>
                <w:rFonts w:ascii="宋体" w:hAnsi="宋体" w:cs="宋体"/>
                <w:color w:val="000000"/>
                <w:kern w:val="0"/>
                <w:sz w:val="18"/>
                <w:szCs w:val="18"/>
              </w:rPr>
            </w:pPr>
            <w:r>
              <w:rPr>
                <w:rFonts w:hint="eastAsia"/>
                <w:color w:val="000000"/>
                <w:sz w:val="18"/>
              </w:rPr>
              <w:t>（</w:t>
            </w:r>
            <w:r>
              <w:rPr>
                <w:color w:val="000000"/>
                <w:sz w:val="18"/>
              </w:rPr>
              <w:t>6655</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58822DE3" w14:textId="77777777" w:rsidR="00000000" w:rsidRDefault="007478C2">
            <w:pPr>
              <w:widowControl/>
              <w:jc w:val="center"/>
              <w:rPr>
                <w:rFonts w:ascii="宋体" w:hAnsi="宋体" w:cs="宋体"/>
                <w:color w:val="000000"/>
                <w:kern w:val="0"/>
                <w:sz w:val="18"/>
                <w:szCs w:val="18"/>
              </w:rPr>
            </w:pPr>
            <w:r>
              <w:rPr>
                <w:rFonts w:hint="eastAsia"/>
                <w:color w:val="000000"/>
                <w:sz w:val="18"/>
              </w:rPr>
              <w:t>（</w:t>
            </w:r>
            <w:r>
              <w:rPr>
                <w:color w:val="000000"/>
                <w:sz w:val="18"/>
              </w:rPr>
              <w:t>6656</w:t>
            </w:r>
            <w:r>
              <w:rPr>
                <w:rFonts w:hint="eastAsia"/>
                <w:color w:val="000000"/>
                <w:sz w:val="18"/>
              </w:rPr>
              <w:t>）</w:t>
            </w:r>
          </w:p>
        </w:tc>
        <w:tc>
          <w:tcPr>
            <w:tcW w:w="1229" w:type="dxa"/>
            <w:tcBorders>
              <w:top w:val="nil"/>
              <w:left w:val="nil"/>
              <w:bottom w:val="single" w:sz="4" w:space="0" w:color="auto"/>
              <w:right w:val="single" w:sz="4" w:space="0" w:color="auto"/>
            </w:tcBorders>
          </w:tcPr>
          <w:p w14:paraId="15273103" w14:textId="77777777" w:rsidR="00000000" w:rsidRDefault="007478C2">
            <w:pPr>
              <w:widowControl/>
              <w:jc w:val="center"/>
              <w:rPr>
                <w:rFonts w:ascii="宋体" w:hAnsi="宋体" w:cs="宋体"/>
                <w:color w:val="000000"/>
                <w:kern w:val="0"/>
                <w:sz w:val="18"/>
                <w:szCs w:val="18"/>
              </w:rPr>
            </w:pPr>
            <w:r>
              <w:rPr>
                <w:rFonts w:hint="eastAsia"/>
                <w:color w:val="000000"/>
                <w:sz w:val="18"/>
              </w:rPr>
              <w:t>（</w:t>
            </w:r>
            <w:r>
              <w:rPr>
                <w:color w:val="000000"/>
                <w:sz w:val="18"/>
              </w:rPr>
              <w:t>6657</w:t>
            </w:r>
            <w:r>
              <w:rPr>
                <w:rFonts w:hint="eastAsia"/>
                <w:color w:val="000000"/>
                <w:sz w:val="18"/>
              </w:rPr>
              <w:t>）</w:t>
            </w:r>
          </w:p>
        </w:tc>
      </w:tr>
      <w:tr w:rsidR="00000000" w14:paraId="3FD58DD4"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7F8AD04C"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资产支持证券</w:t>
            </w:r>
          </w:p>
        </w:tc>
        <w:tc>
          <w:tcPr>
            <w:tcW w:w="1228" w:type="dxa"/>
            <w:tcBorders>
              <w:top w:val="nil"/>
              <w:left w:val="nil"/>
              <w:bottom w:val="single" w:sz="4" w:space="0" w:color="auto"/>
              <w:right w:val="single" w:sz="4" w:space="0" w:color="auto"/>
            </w:tcBorders>
          </w:tcPr>
          <w:p w14:paraId="0B65EF18"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6658</w:t>
            </w:r>
            <w:r>
              <w:rPr>
                <w:rFonts w:hint="eastAsia"/>
                <w:color w:val="000000"/>
                <w:sz w:val="18"/>
              </w:rPr>
              <w:t>）</w:t>
            </w:r>
          </w:p>
        </w:tc>
        <w:tc>
          <w:tcPr>
            <w:tcW w:w="1221" w:type="dxa"/>
            <w:tcBorders>
              <w:top w:val="nil"/>
              <w:left w:val="nil"/>
              <w:bottom w:val="single" w:sz="4" w:space="0" w:color="auto"/>
              <w:right w:val="single" w:sz="4" w:space="0" w:color="auto"/>
            </w:tcBorders>
          </w:tcPr>
          <w:p w14:paraId="60922C61"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6659</w:t>
            </w:r>
            <w:r>
              <w:rPr>
                <w:rFonts w:hint="eastAsia"/>
                <w:color w:val="000000"/>
                <w:sz w:val="18"/>
              </w:rPr>
              <w:t>）</w:t>
            </w:r>
          </w:p>
        </w:tc>
        <w:tc>
          <w:tcPr>
            <w:tcW w:w="1228" w:type="dxa"/>
            <w:tcBorders>
              <w:top w:val="nil"/>
              <w:left w:val="nil"/>
              <w:bottom w:val="single" w:sz="4" w:space="0" w:color="auto"/>
              <w:right w:val="single" w:sz="4" w:space="0" w:color="auto"/>
            </w:tcBorders>
          </w:tcPr>
          <w:p w14:paraId="62BD7C13"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6660</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1A4DC1E4"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6661</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34140B44"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6662</w:t>
            </w:r>
            <w:r>
              <w:rPr>
                <w:rFonts w:hint="eastAsia"/>
                <w:color w:val="000000"/>
                <w:sz w:val="18"/>
              </w:rPr>
              <w:t>）</w:t>
            </w:r>
          </w:p>
        </w:tc>
        <w:tc>
          <w:tcPr>
            <w:tcW w:w="1229" w:type="dxa"/>
            <w:tcBorders>
              <w:top w:val="nil"/>
              <w:left w:val="nil"/>
              <w:bottom w:val="single" w:sz="4" w:space="0" w:color="auto"/>
              <w:right w:val="single" w:sz="4" w:space="0" w:color="auto"/>
            </w:tcBorders>
          </w:tcPr>
          <w:p w14:paraId="0000F577"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6663</w:t>
            </w:r>
            <w:r>
              <w:rPr>
                <w:rFonts w:hint="eastAsia"/>
                <w:color w:val="000000"/>
                <w:sz w:val="18"/>
              </w:rPr>
              <w:t>）</w:t>
            </w:r>
          </w:p>
        </w:tc>
      </w:tr>
      <w:tr w:rsidR="00000000" w14:paraId="3D53928F"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7EAECF50"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其他</w:t>
            </w:r>
          </w:p>
        </w:tc>
        <w:tc>
          <w:tcPr>
            <w:tcW w:w="1228" w:type="dxa"/>
            <w:tcBorders>
              <w:top w:val="nil"/>
              <w:left w:val="nil"/>
              <w:bottom w:val="single" w:sz="4" w:space="0" w:color="auto"/>
              <w:right w:val="single" w:sz="4" w:space="0" w:color="auto"/>
            </w:tcBorders>
          </w:tcPr>
          <w:p w14:paraId="13541AC3"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6664</w:t>
            </w:r>
            <w:r>
              <w:rPr>
                <w:rFonts w:hint="eastAsia"/>
                <w:color w:val="000000"/>
                <w:sz w:val="18"/>
              </w:rPr>
              <w:t>）</w:t>
            </w:r>
          </w:p>
        </w:tc>
        <w:tc>
          <w:tcPr>
            <w:tcW w:w="1221" w:type="dxa"/>
            <w:tcBorders>
              <w:top w:val="nil"/>
              <w:left w:val="nil"/>
              <w:bottom w:val="single" w:sz="4" w:space="0" w:color="auto"/>
              <w:right w:val="single" w:sz="4" w:space="0" w:color="auto"/>
            </w:tcBorders>
          </w:tcPr>
          <w:p w14:paraId="1C93777E"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6665</w:t>
            </w:r>
            <w:r>
              <w:rPr>
                <w:rFonts w:hint="eastAsia"/>
                <w:color w:val="000000"/>
                <w:sz w:val="18"/>
              </w:rPr>
              <w:t>）</w:t>
            </w:r>
          </w:p>
        </w:tc>
        <w:tc>
          <w:tcPr>
            <w:tcW w:w="1228" w:type="dxa"/>
            <w:tcBorders>
              <w:top w:val="nil"/>
              <w:left w:val="nil"/>
              <w:bottom w:val="single" w:sz="4" w:space="0" w:color="auto"/>
              <w:right w:val="single" w:sz="4" w:space="0" w:color="auto"/>
            </w:tcBorders>
          </w:tcPr>
          <w:p w14:paraId="605BEFA4"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6666</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420562BC"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6667</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63A99F4F"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6668</w:t>
            </w:r>
            <w:r>
              <w:rPr>
                <w:rFonts w:hint="eastAsia"/>
                <w:color w:val="000000"/>
                <w:sz w:val="18"/>
              </w:rPr>
              <w:t>）</w:t>
            </w:r>
          </w:p>
        </w:tc>
        <w:tc>
          <w:tcPr>
            <w:tcW w:w="1229" w:type="dxa"/>
            <w:tcBorders>
              <w:top w:val="nil"/>
              <w:left w:val="nil"/>
              <w:bottom w:val="single" w:sz="4" w:space="0" w:color="auto"/>
              <w:right w:val="single" w:sz="4" w:space="0" w:color="auto"/>
            </w:tcBorders>
          </w:tcPr>
          <w:p w14:paraId="7D5191CE"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6669</w:t>
            </w:r>
            <w:r>
              <w:rPr>
                <w:rFonts w:hint="eastAsia"/>
                <w:color w:val="000000"/>
                <w:sz w:val="18"/>
              </w:rPr>
              <w:t>）</w:t>
            </w:r>
          </w:p>
        </w:tc>
      </w:tr>
      <w:tr w:rsidR="00000000" w14:paraId="40E9B8F9"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4A2A4234"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合计</w:t>
            </w:r>
          </w:p>
        </w:tc>
        <w:tc>
          <w:tcPr>
            <w:tcW w:w="1228" w:type="dxa"/>
            <w:tcBorders>
              <w:top w:val="nil"/>
              <w:left w:val="nil"/>
              <w:bottom w:val="single" w:sz="4" w:space="0" w:color="auto"/>
              <w:right w:val="single" w:sz="4" w:space="0" w:color="auto"/>
            </w:tcBorders>
            <w:vAlign w:val="center"/>
          </w:tcPr>
          <w:p w14:paraId="523A9EF4"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6670</w:t>
            </w:r>
            <w:r>
              <w:rPr>
                <w:rFonts w:hint="eastAsia"/>
                <w:color w:val="000000"/>
                <w:sz w:val="18"/>
              </w:rPr>
              <w:t>）</w:t>
            </w:r>
            <w:r>
              <w:rPr>
                <w:rFonts w:ascii="宋体" w:hAnsi="宋体" w:cs="宋体" w:hint="eastAsia"/>
                <w:b/>
                <w:bCs/>
                <w:color w:val="000000"/>
                <w:kern w:val="0"/>
                <w:sz w:val="24"/>
                <w:szCs w:val="24"/>
              </w:rPr>
              <w:t xml:space="preserve">　</w:t>
            </w:r>
          </w:p>
        </w:tc>
        <w:tc>
          <w:tcPr>
            <w:tcW w:w="1221" w:type="dxa"/>
            <w:tcBorders>
              <w:top w:val="nil"/>
              <w:left w:val="nil"/>
              <w:bottom w:val="single" w:sz="4" w:space="0" w:color="auto"/>
              <w:right w:val="single" w:sz="4" w:space="0" w:color="auto"/>
            </w:tcBorders>
          </w:tcPr>
          <w:p w14:paraId="2DF0DD38"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6671</w:t>
            </w:r>
            <w:r>
              <w:rPr>
                <w:rFonts w:hint="eastAsia"/>
                <w:color w:val="000000"/>
                <w:sz w:val="18"/>
              </w:rPr>
              <w:t>）</w:t>
            </w:r>
          </w:p>
        </w:tc>
        <w:tc>
          <w:tcPr>
            <w:tcW w:w="1228" w:type="dxa"/>
            <w:tcBorders>
              <w:top w:val="nil"/>
              <w:left w:val="nil"/>
              <w:bottom w:val="single" w:sz="4" w:space="0" w:color="auto"/>
              <w:right w:val="single" w:sz="4" w:space="0" w:color="auto"/>
            </w:tcBorders>
          </w:tcPr>
          <w:p w14:paraId="0C637A60"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6672</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5F5A5DDC"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6673</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28CFA879"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6674</w:t>
            </w:r>
            <w:r>
              <w:rPr>
                <w:rFonts w:hint="eastAsia"/>
                <w:color w:val="000000"/>
                <w:sz w:val="18"/>
              </w:rPr>
              <w:t>）</w:t>
            </w:r>
          </w:p>
        </w:tc>
        <w:tc>
          <w:tcPr>
            <w:tcW w:w="1229" w:type="dxa"/>
            <w:tcBorders>
              <w:top w:val="nil"/>
              <w:left w:val="nil"/>
              <w:bottom w:val="single" w:sz="4" w:space="0" w:color="auto"/>
              <w:right w:val="single" w:sz="4" w:space="0" w:color="auto"/>
            </w:tcBorders>
          </w:tcPr>
          <w:p w14:paraId="417F04D8"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6675</w:t>
            </w:r>
            <w:r>
              <w:rPr>
                <w:rFonts w:hint="eastAsia"/>
                <w:color w:val="000000"/>
                <w:sz w:val="18"/>
              </w:rPr>
              <w:t>）</w:t>
            </w:r>
          </w:p>
        </w:tc>
      </w:tr>
      <w:tr w:rsidR="00000000" w14:paraId="1CFBF18F" w14:textId="77777777">
        <w:trPr>
          <w:trHeight w:val="285"/>
        </w:trPr>
        <w:tc>
          <w:tcPr>
            <w:tcW w:w="2134" w:type="dxa"/>
            <w:gridSpan w:val="3"/>
            <w:vMerge w:val="restart"/>
            <w:tcBorders>
              <w:top w:val="single" w:sz="4" w:space="0" w:color="auto"/>
              <w:left w:val="single" w:sz="4" w:space="0" w:color="auto"/>
              <w:bottom w:val="single" w:sz="4" w:space="0" w:color="auto"/>
              <w:right w:val="single" w:sz="4" w:space="0" w:color="auto"/>
            </w:tcBorders>
            <w:vAlign w:val="center"/>
          </w:tcPr>
          <w:p w14:paraId="6169EE83"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w:t>
            </w:r>
          </w:p>
        </w:tc>
        <w:tc>
          <w:tcPr>
            <w:tcW w:w="7363" w:type="dxa"/>
            <w:gridSpan w:val="6"/>
            <w:tcBorders>
              <w:top w:val="single" w:sz="4" w:space="0" w:color="auto"/>
              <w:left w:val="nil"/>
              <w:bottom w:val="nil"/>
              <w:right w:val="single" w:sz="4" w:space="0" w:color="auto"/>
            </w:tcBorders>
          </w:tcPr>
          <w:p w14:paraId="37F0116D"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上年度末</w:t>
            </w:r>
          </w:p>
          <w:p w14:paraId="0FD9436A"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_</w:t>
            </w:r>
            <w:r>
              <w:rPr>
                <w:rFonts w:ascii="宋体" w:hAnsi="宋体" w:cs="宋体" w:hint="eastAsia"/>
                <w:color w:val="000000"/>
                <w:kern w:val="0"/>
                <w:sz w:val="24"/>
                <w:szCs w:val="24"/>
              </w:rPr>
              <w:t>年</w:t>
            </w:r>
            <w:r>
              <w:rPr>
                <w:rFonts w:ascii="宋体" w:hAnsi="宋体" w:cs="宋体" w:hint="eastAsia"/>
                <w:color w:val="000000"/>
                <w:kern w:val="0"/>
                <w:sz w:val="24"/>
                <w:szCs w:val="24"/>
              </w:rPr>
              <w:t>_</w:t>
            </w:r>
            <w:r>
              <w:rPr>
                <w:rFonts w:ascii="宋体" w:hAnsi="宋体" w:cs="宋体" w:hint="eastAsia"/>
                <w:color w:val="000000"/>
                <w:kern w:val="0"/>
                <w:sz w:val="24"/>
                <w:szCs w:val="24"/>
              </w:rPr>
              <w:t>月</w:t>
            </w:r>
            <w:r>
              <w:rPr>
                <w:rFonts w:ascii="宋体" w:hAnsi="宋体" w:cs="宋体" w:hint="eastAsia"/>
                <w:color w:val="000000"/>
                <w:kern w:val="0"/>
                <w:sz w:val="24"/>
                <w:szCs w:val="24"/>
              </w:rPr>
              <w:t>_</w:t>
            </w:r>
            <w:r>
              <w:rPr>
                <w:rFonts w:ascii="宋体" w:hAnsi="宋体" w:cs="宋体" w:hint="eastAsia"/>
                <w:color w:val="000000"/>
                <w:kern w:val="0"/>
                <w:sz w:val="24"/>
                <w:szCs w:val="24"/>
              </w:rPr>
              <w:t>日</w:t>
            </w:r>
          </w:p>
        </w:tc>
      </w:tr>
      <w:tr w:rsidR="00000000" w14:paraId="75F492B8" w14:textId="77777777">
        <w:trPr>
          <w:trHeight w:val="285"/>
        </w:trPr>
        <w:tc>
          <w:tcPr>
            <w:tcW w:w="2134" w:type="dxa"/>
            <w:gridSpan w:val="3"/>
            <w:vMerge/>
            <w:tcBorders>
              <w:top w:val="single" w:sz="4" w:space="0" w:color="auto"/>
              <w:left w:val="single" w:sz="4" w:space="0" w:color="auto"/>
              <w:bottom w:val="single" w:sz="4" w:space="0" w:color="auto"/>
              <w:right w:val="single" w:sz="4" w:space="0" w:color="auto"/>
            </w:tcBorders>
            <w:vAlign w:val="center"/>
          </w:tcPr>
          <w:p w14:paraId="086EA955" w14:textId="77777777" w:rsidR="00000000" w:rsidRDefault="007478C2">
            <w:pPr>
              <w:widowControl/>
              <w:jc w:val="left"/>
              <w:rPr>
                <w:rFonts w:ascii="宋体" w:hAnsi="宋体" w:cs="宋体"/>
                <w:color w:val="000000"/>
                <w:kern w:val="0"/>
                <w:sz w:val="24"/>
                <w:szCs w:val="24"/>
              </w:rPr>
            </w:pPr>
          </w:p>
        </w:tc>
        <w:tc>
          <w:tcPr>
            <w:tcW w:w="1228" w:type="dxa"/>
            <w:tcBorders>
              <w:top w:val="single" w:sz="4" w:space="0" w:color="auto"/>
              <w:left w:val="nil"/>
              <w:bottom w:val="single" w:sz="4" w:space="0" w:color="auto"/>
              <w:right w:val="single" w:sz="4" w:space="0" w:color="auto"/>
            </w:tcBorders>
            <w:vAlign w:val="center"/>
          </w:tcPr>
          <w:p w14:paraId="1862E611"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初始成本</w:t>
            </w:r>
          </w:p>
        </w:tc>
        <w:tc>
          <w:tcPr>
            <w:tcW w:w="1221" w:type="dxa"/>
            <w:tcBorders>
              <w:top w:val="single" w:sz="4" w:space="0" w:color="auto"/>
              <w:left w:val="nil"/>
              <w:bottom w:val="single" w:sz="4" w:space="0" w:color="auto"/>
              <w:right w:val="single" w:sz="4" w:space="0" w:color="auto"/>
            </w:tcBorders>
            <w:vAlign w:val="center"/>
          </w:tcPr>
          <w:p w14:paraId="2520D8E5"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利息调整</w:t>
            </w:r>
          </w:p>
        </w:tc>
        <w:tc>
          <w:tcPr>
            <w:tcW w:w="1228" w:type="dxa"/>
            <w:tcBorders>
              <w:top w:val="single" w:sz="4" w:space="0" w:color="auto"/>
              <w:left w:val="nil"/>
              <w:bottom w:val="single" w:sz="4" w:space="0" w:color="auto"/>
              <w:right w:val="single" w:sz="4" w:space="0" w:color="auto"/>
            </w:tcBorders>
            <w:vAlign w:val="center"/>
          </w:tcPr>
          <w:p w14:paraId="782D7DF0"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应计利息</w:t>
            </w:r>
          </w:p>
        </w:tc>
        <w:tc>
          <w:tcPr>
            <w:tcW w:w="1229" w:type="dxa"/>
            <w:tcBorders>
              <w:top w:val="single" w:sz="4" w:space="0" w:color="auto"/>
              <w:left w:val="nil"/>
              <w:bottom w:val="single" w:sz="4" w:space="0" w:color="auto"/>
              <w:right w:val="single" w:sz="4" w:space="0" w:color="auto"/>
            </w:tcBorders>
            <w:vAlign w:val="center"/>
          </w:tcPr>
          <w:p w14:paraId="04455B99"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公允价</w:t>
            </w:r>
          </w:p>
          <w:p w14:paraId="73D7B659"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值变动</w:t>
            </w:r>
          </w:p>
        </w:tc>
        <w:tc>
          <w:tcPr>
            <w:tcW w:w="1228" w:type="dxa"/>
            <w:tcBorders>
              <w:top w:val="single" w:sz="4" w:space="0" w:color="auto"/>
              <w:left w:val="single" w:sz="4" w:space="0" w:color="auto"/>
              <w:bottom w:val="single" w:sz="4" w:space="0" w:color="auto"/>
              <w:right w:val="single" w:sz="4" w:space="0" w:color="auto"/>
            </w:tcBorders>
            <w:vAlign w:val="center"/>
          </w:tcPr>
          <w:p w14:paraId="357B7642"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账面价值</w:t>
            </w:r>
          </w:p>
        </w:tc>
        <w:tc>
          <w:tcPr>
            <w:tcW w:w="1229" w:type="dxa"/>
            <w:tcBorders>
              <w:top w:val="single" w:sz="4" w:space="0" w:color="auto"/>
              <w:left w:val="nil"/>
              <w:bottom w:val="single" w:sz="4" w:space="0" w:color="auto"/>
              <w:right w:val="single" w:sz="4" w:space="0" w:color="auto"/>
            </w:tcBorders>
            <w:vAlign w:val="center"/>
          </w:tcPr>
          <w:p w14:paraId="5C749A9E"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累计减</w:t>
            </w:r>
          </w:p>
          <w:p w14:paraId="005C74AC"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值准备</w:t>
            </w:r>
          </w:p>
        </w:tc>
      </w:tr>
      <w:tr w:rsidR="00000000" w14:paraId="556367B7" w14:textId="77777777">
        <w:trPr>
          <w:trHeight w:val="283"/>
        </w:trPr>
        <w:tc>
          <w:tcPr>
            <w:tcW w:w="709" w:type="dxa"/>
            <w:vMerge w:val="restart"/>
            <w:tcBorders>
              <w:top w:val="nil"/>
              <w:left w:val="single" w:sz="4" w:space="0" w:color="auto"/>
              <w:bottom w:val="single" w:sz="4" w:space="0" w:color="auto"/>
              <w:right w:val="single" w:sz="4" w:space="0" w:color="auto"/>
            </w:tcBorders>
            <w:vAlign w:val="center"/>
          </w:tcPr>
          <w:p w14:paraId="42AD8B71"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债券</w:t>
            </w:r>
          </w:p>
        </w:tc>
        <w:tc>
          <w:tcPr>
            <w:tcW w:w="1417" w:type="dxa"/>
            <w:tcBorders>
              <w:top w:val="nil"/>
              <w:left w:val="nil"/>
              <w:bottom w:val="single" w:sz="4" w:space="0" w:color="auto"/>
              <w:right w:val="single" w:sz="4" w:space="0" w:color="auto"/>
            </w:tcBorders>
            <w:vAlign w:val="center"/>
          </w:tcPr>
          <w:p w14:paraId="16CB33D0"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交易所市场</w:t>
            </w:r>
          </w:p>
        </w:tc>
        <w:tc>
          <w:tcPr>
            <w:tcW w:w="1236" w:type="dxa"/>
            <w:gridSpan w:val="2"/>
            <w:tcBorders>
              <w:top w:val="nil"/>
              <w:left w:val="nil"/>
              <w:bottom w:val="single" w:sz="4" w:space="0" w:color="auto"/>
              <w:right w:val="single" w:sz="4" w:space="0" w:color="auto"/>
            </w:tcBorders>
          </w:tcPr>
          <w:p w14:paraId="0C8F6A2A"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6631</w:t>
            </w:r>
            <w:r>
              <w:rPr>
                <w:rFonts w:hint="eastAsia"/>
                <w:color w:val="000000"/>
                <w:sz w:val="18"/>
              </w:rPr>
              <w:t>）</w:t>
            </w:r>
          </w:p>
        </w:tc>
        <w:tc>
          <w:tcPr>
            <w:tcW w:w="1221" w:type="dxa"/>
            <w:tcBorders>
              <w:top w:val="nil"/>
              <w:left w:val="nil"/>
              <w:bottom w:val="single" w:sz="4" w:space="0" w:color="auto"/>
              <w:right w:val="single" w:sz="4" w:space="0" w:color="auto"/>
            </w:tcBorders>
          </w:tcPr>
          <w:p w14:paraId="74E87830"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6632</w:t>
            </w:r>
            <w:r>
              <w:rPr>
                <w:rFonts w:hint="eastAsia"/>
                <w:color w:val="000000"/>
                <w:sz w:val="18"/>
              </w:rPr>
              <w:t>）</w:t>
            </w:r>
          </w:p>
        </w:tc>
        <w:tc>
          <w:tcPr>
            <w:tcW w:w="1228" w:type="dxa"/>
            <w:tcBorders>
              <w:top w:val="nil"/>
              <w:left w:val="nil"/>
              <w:bottom w:val="single" w:sz="4" w:space="0" w:color="auto"/>
              <w:right w:val="single" w:sz="4" w:space="0" w:color="auto"/>
            </w:tcBorders>
          </w:tcPr>
          <w:p w14:paraId="1557CCB7"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6633</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645544F2"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6634</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3642E828"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6635</w:t>
            </w:r>
            <w:r>
              <w:rPr>
                <w:rFonts w:hint="eastAsia"/>
                <w:color w:val="000000"/>
                <w:sz w:val="18"/>
              </w:rPr>
              <w:t>）</w:t>
            </w:r>
          </w:p>
        </w:tc>
        <w:tc>
          <w:tcPr>
            <w:tcW w:w="1229" w:type="dxa"/>
            <w:tcBorders>
              <w:top w:val="nil"/>
              <w:left w:val="nil"/>
              <w:bottom w:val="single" w:sz="4" w:space="0" w:color="auto"/>
              <w:right w:val="single" w:sz="4" w:space="0" w:color="auto"/>
            </w:tcBorders>
          </w:tcPr>
          <w:p w14:paraId="3FD1241E"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6636</w:t>
            </w:r>
            <w:r>
              <w:rPr>
                <w:rFonts w:hint="eastAsia"/>
                <w:color w:val="000000"/>
                <w:sz w:val="18"/>
              </w:rPr>
              <w:t>）</w:t>
            </w:r>
          </w:p>
        </w:tc>
      </w:tr>
      <w:tr w:rsidR="00000000" w14:paraId="5493211C" w14:textId="77777777">
        <w:trPr>
          <w:trHeight w:val="283"/>
        </w:trPr>
        <w:tc>
          <w:tcPr>
            <w:tcW w:w="709" w:type="dxa"/>
            <w:vMerge/>
            <w:tcBorders>
              <w:top w:val="nil"/>
              <w:left w:val="single" w:sz="4" w:space="0" w:color="auto"/>
              <w:bottom w:val="single" w:sz="4" w:space="0" w:color="auto"/>
              <w:right w:val="single" w:sz="4" w:space="0" w:color="auto"/>
            </w:tcBorders>
            <w:vAlign w:val="center"/>
          </w:tcPr>
          <w:p w14:paraId="618EC8FF" w14:textId="77777777" w:rsidR="00000000" w:rsidRDefault="007478C2">
            <w:pPr>
              <w:widowControl/>
              <w:jc w:val="left"/>
              <w:rPr>
                <w:rFonts w:ascii="宋体" w:hAnsi="宋体" w:cs="宋体"/>
                <w:color w:val="000000"/>
                <w:kern w:val="0"/>
                <w:sz w:val="24"/>
                <w:szCs w:val="24"/>
              </w:rPr>
            </w:pPr>
          </w:p>
        </w:tc>
        <w:tc>
          <w:tcPr>
            <w:tcW w:w="1417" w:type="dxa"/>
            <w:tcBorders>
              <w:top w:val="nil"/>
              <w:left w:val="nil"/>
              <w:bottom w:val="single" w:sz="4" w:space="0" w:color="auto"/>
              <w:right w:val="single" w:sz="4" w:space="0" w:color="auto"/>
            </w:tcBorders>
            <w:vAlign w:val="center"/>
          </w:tcPr>
          <w:p w14:paraId="3DC1BF98"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银行间市场</w:t>
            </w:r>
          </w:p>
        </w:tc>
        <w:tc>
          <w:tcPr>
            <w:tcW w:w="1236" w:type="dxa"/>
            <w:gridSpan w:val="2"/>
            <w:tcBorders>
              <w:top w:val="nil"/>
              <w:left w:val="nil"/>
              <w:bottom w:val="single" w:sz="4" w:space="0" w:color="auto"/>
              <w:right w:val="single" w:sz="4" w:space="0" w:color="auto"/>
            </w:tcBorders>
          </w:tcPr>
          <w:p w14:paraId="4CE005B5"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6637</w:t>
            </w:r>
            <w:r>
              <w:rPr>
                <w:rFonts w:hint="eastAsia"/>
                <w:color w:val="000000"/>
                <w:sz w:val="18"/>
              </w:rPr>
              <w:t>）</w:t>
            </w:r>
          </w:p>
        </w:tc>
        <w:tc>
          <w:tcPr>
            <w:tcW w:w="1221" w:type="dxa"/>
            <w:tcBorders>
              <w:top w:val="nil"/>
              <w:left w:val="nil"/>
              <w:bottom w:val="single" w:sz="4" w:space="0" w:color="auto"/>
              <w:right w:val="single" w:sz="4" w:space="0" w:color="auto"/>
            </w:tcBorders>
          </w:tcPr>
          <w:p w14:paraId="4947C247"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6638</w:t>
            </w:r>
            <w:r>
              <w:rPr>
                <w:rFonts w:hint="eastAsia"/>
                <w:color w:val="000000"/>
                <w:sz w:val="18"/>
              </w:rPr>
              <w:t>）</w:t>
            </w:r>
          </w:p>
        </w:tc>
        <w:tc>
          <w:tcPr>
            <w:tcW w:w="1228" w:type="dxa"/>
            <w:tcBorders>
              <w:top w:val="nil"/>
              <w:left w:val="nil"/>
              <w:bottom w:val="single" w:sz="4" w:space="0" w:color="auto"/>
              <w:right w:val="single" w:sz="4" w:space="0" w:color="auto"/>
            </w:tcBorders>
          </w:tcPr>
          <w:p w14:paraId="60F4E93E"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6639</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2EA4EC5B"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6640</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080C2A11"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6641</w:t>
            </w:r>
            <w:r>
              <w:rPr>
                <w:rFonts w:hint="eastAsia"/>
                <w:color w:val="000000"/>
                <w:sz w:val="18"/>
              </w:rPr>
              <w:t>）</w:t>
            </w:r>
          </w:p>
        </w:tc>
        <w:tc>
          <w:tcPr>
            <w:tcW w:w="1229" w:type="dxa"/>
            <w:tcBorders>
              <w:top w:val="nil"/>
              <w:left w:val="nil"/>
              <w:bottom w:val="single" w:sz="4" w:space="0" w:color="auto"/>
              <w:right w:val="single" w:sz="4" w:space="0" w:color="auto"/>
            </w:tcBorders>
          </w:tcPr>
          <w:p w14:paraId="55B67AD5"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6642</w:t>
            </w:r>
            <w:r>
              <w:rPr>
                <w:rFonts w:hint="eastAsia"/>
                <w:color w:val="000000"/>
                <w:sz w:val="18"/>
              </w:rPr>
              <w:t>）</w:t>
            </w:r>
          </w:p>
        </w:tc>
      </w:tr>
      <w:tr w:rsidR="00000000" w14:paraId="2E7759DA" w14:textId="77777777">
        <w:trPr>
          <w:trHeight w:val="285"/>
        </w:trPr>
        <w:tc>
          <w:tcPr>
            <w:tcW w:w="709" w:type="dxa"/>
            <w:vMerge/>
            <w:tcBorders>
              <w:top w:val="nil"/>
              <w:left w:val="single" w:sz="4" w:space="0" w:color="auto"/>
              <w:bottom w:val="single" w:sz="4" w:space="0" w:color="auto"/>
              <w:right w:val="single" w:sz="4" w:space="0" w:color="auto"/>
            </w:tcBorders>
            <w:vAlign w:val="center"/>
          </w:tcPr>
          <w:p w14:paraId="2B69FFF2" w14:textId="77777777" w:rsidR="00000000" w:rsidRDefault="007478C2">
            <w:pPr>
              <w:widowControl/>
              <w:jc w:val="left"/>
              <w:rPr>
                <w:rFonts w:ascii="宋体" w:hAnsi="宋体" w:cs="宋体"/>
                <w:color w:val="000000"/>
                <w:kern w:val="0"/>
                <w:sz w:val="24"/>
                <w:szCs w:val="24"/>
              </w:rPr>
            </w:pPr>
          </w:p>
        </w:tc>
        <w:tc>
          <w:tcPr>
            <w:tcW w:w="1417" w:type="dxa"/>
            <w:tcBorders>
              <w:top w:val="nil"/>
              <w:left w:val="nil"/>
              <w:bottom w:val="single" w:sz="4" w:space="0" w:color="auto"/>
              <w:right w:val="single" w:sz="4" w:space="0" w:color="auto"/>
            </w:tcBorders>
            <w:vAlign w:val="center"/>
          </w:tcPr>
          <w:p w14:paraId="1C8CB96A"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w:t>
            </w:r>
            <w:r>
              <w:rPr>
                <w:rFonts w:hint="eastAsia"/>
                <w:color w:val="000000"/>
                <w:sz w:val="18"/>
              </w:rPr>
              <w:t>（</w:t>
            </w:r>
            <w:r>
              <w:rPr>
                <w:color w:val="000000"/>
                <w:sz w:val="18"/>
              </w:rPr>
              <w:t>6645</w:t>
            </w:r>
            <w:r>
              <w:rPr>
                <w:rFonts w:hint="eastAsia"/>
                <w:color w:val="000000"/>
                <w:sz w:val="18"/>
              </w:rPr>
              <w:t>）</w:t>
            </w:r>
          </w:p>
        </w:tc>
        <w:tc>
          <w:tcPr>
            <w:tcW w:w="1236" w:type="dxa"/>
            <w:gridSpan w:val="2"/>
            <w:tcBorders>
              <w:top w:val="nil"/>
              <w:left w:val="nil"/>
              <w:bottom w:val="single" w:sz="4" w:space="0" w:color="auto"/>
              <w:right w:val="single" w:sz="4" w:space="0" w:color="auto"/>
            </w:tcBorders>
          </w:tcPr>
          <w:p w14:paraId="5DB1CA75"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6646</w:t>
            </w:r>
            <w:r>
              <w:rPr>
                <w:rFonts w:hint="eastAsia"/>
                <w:color w:val="000000"/>
                <w:sz w:val="18"/>
              </w:rPr>
              <w:t>）</w:t>
            </w:r>
          </w:p>
        </w:tc>
        <w:tc>
          <w:tcPr>
            <w:tcW w:w="1221" w:type="dxa"/>
            <w:tcBorders>
              <w:top w:val="nil"/>
              <w:left w:val="nil"/>
              <w:bottom w:val="single" w:sz="4" w:space="0" w:color="auto"/>
              <w:right w:val="single" w:sz="4" w:space="0" w:color="auto"/>
            </w:tcBorders>
          </w:tcPr>
          <w:p w14:paraId="08B0D821"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6647</w:t>
            </w:r>
            <w:r>
              <w:rPr>
                <w:rFonts w:hint="eastAsia"/>
                <w:color w:val="000000"/>
                <w:sz w:val="18"/>
              </w:rPr>
              <w:t>）</w:t>
            </w:r>
          </w:p>
        </w:tc>
        <w:tc>
          <w:tcPr>
            <w:tcW w:w="1228" w:type="dxa"/>
            <w:tcBorders>
              <w:top w:val="nil"/>
              <w:left w:val="nil"/>
              <w:bottom w:val="single" w:sz="4" w:space="0" w:color="auto"/>
              <w:right w:val="single" w:sz="4" w:space="0" w:color="auto"/>
            </w:tcBorders>
          </w:tcPr>
          <w:p w14:paraId="03601381"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6648</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17D8E11B"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6649</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764086D9"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6650</w:t>
            </w:r>
            <w:r>
              <w:rPr>
                <w:rFonts w:hint="eastAsia"/>
                <w:color w:val="000000"/>
                <w:sz w:val="18"/>
              </w:rPr>
              <w:t>）</w:t>
            </w:r>
          </w:p>
        </w:tc>
        <w:tc>
          <w:tcPr>
            <w:tcW w:w="1229" w:type="dxa"/>
            <w:tcBorders>
              <w:top w:val="nil"/>
              <w:left w:val="nil"/>
              <w:bottom w:val="single" w:sz="4" w:space="0" w:color="auto"/>
              <w:right w:val="single" w:sz="4" w:space="0" w:color="auto"/>
            </w:tcBorders>
          </w:tcPr>
          <w:p w14:paraId="24821BF5" w14:textId="77777777" w:rsidR="00000000" w:rsidRDefault="007478C2">
            <w:pPr>
              <w:widowControl/>
              <w:jc w:val="center"/>
              <w:rPr>
                <w:rFonts w:ascii="宋体" w:hAnsi="宋体" w:cs="宋体"/>
                <w:color w:val="000000"/>
                <w:kern w:val="0"/>
                <w:sz w:val="24"/>
                <w:szCs w:val="24"/>
              </w:rPr>
            </w:pPr>
            <w:r>
              <w:rPr>
                <w:rFonts w:hint="eastAsia"/>
                <w:color w:val="000000"/>
                <w:sz w:val="18"/>
              </w:rPr>
              <w:t>（</w:t>
            </w:r>
            <w:r>
              <w:rPr>
                <w:color w:val="000000"/>
                <w:sz w:val="18"/>
              </w:rPr>
              <w:t>6651</w:t>
            </w:r>
            <w:r>
              <w:rPr>
                <w:rFonts w:hint="eastAsia"/>
                <w:color w:val="000000"/>
                <w:sz w:val="18"/>
              </w:rPr>
              <w:t>）</w:t>
            </w:r>
          </w:p>
        </w:tc>
      </w:tr>
      <w:tr w:rsidR="00000000" w14:paraId="22E87B1D" w14:textId="77777777">
        <w:trPr>
          <w:trHeight w:val="285"/>
        </w:trPr>
        <w:tc>
          <w:tcPr>
            <w:tcW w:w="709" w:type="dxa"/>
            <w:vMerge/>
            <w:tcBorders>
              <w:top w:val="nil"/>
              <w:left w:val="single" w:sz="4" w:space="0" w:color="auto"/>
              <w:bottom w:val="single" w:sz="4" w:space="0" w:color="auto"/>
              <w:right w:val="single" w:sz="4" w:space="0" w:color="auto"/>
            </w:tcBorders>
            <w:vAlign w:val="center"/>
          </w:tcPr>
          <w:p w14:paraId="33BEBD7D" w14:textId="77777777" w:rsidR="00000000" w:rsidRDefault="007478C2">
            <w:pPr>
              <w:widowControl/>
              <w:jc w:val="left"/>
              <w:rPr>
                <w:rFonts w:ascii="宋体" w:hAnsi="宋体" w:cs="宋体"/>
                <w:color w:val="000000"/>
                <w:kern w:val="0"/>
                <w:sz w:val="24"/>
                <w:szCs w:val="24"/>
              </w:rPr>
            </w:pPr>
          </w:p>
        </w:tc>
        <w:tc>
          <w:tcPr>
            <w:tcW w:w="1417" w:type="dxa"/>
            <w:tcBorders>
              <w:top w:val="nil"/>
              <w:left w:val="nil"/>
              <w:bottom w:val="single" w:sz="4" w:space="0" w:color="auto"/>
              <w:right w:val="single" w:sz="4" w:space="0" w:color="auto"/>
            </w:tcBorders>
            <w:vAlign w:val="center"/>
          </w:tcPr>
          <w:p w14:paraId="37782E37"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小计</w:t>
            </w:r>
          </w:p>
        </w:tc>
        <w:tc>
          <w:tcPr>
            <w:tcW w:w="1236" w:type="dxa"/>
            <w:gridSpan w:val="2"/>
            <w:tcBorders>
              <w:top w:val="nil"/>
              <w:left w:val="nil"/>
              <w:bottom w:val="single" w:sz="4" w:space="0" w:color="auto"/>
              <w:right w:val="single" w:sz="4" w:space="0" w:color="auto"/>
            </w:tcBorders>
          </w:tcPr>
          <w:p w14:paraId="1891CA9A" w14:textId="77777777" w:rsidR="00000000" w:rsidRDefault="007478C2">
            <w:pPr>
              <w:widowControl/>
              <w:jc w:val="center"/>
              <w:rPr>
                <w:rFonts w:ascii="宋体" w:hAnsi="宋体" w:cs="宋体"/>
                <w:color w:val="000000"/>
                <w:kern w:val="0"/>
                <w:sz w:val="18"/>
                <w:szCs w:val="18"/>
              </w:rPr>
            </w:pPr>
            <w:r>
              <w:rPr>
                <w:rFonts w:hint="eastAsia"/>
                <w:color w:val="000000"/>
                <w:sz w:val="18"/>
              </w:rPr>
              <w:t>（</w:t>
            </w:r>
            <w:r>
              <w:rPr>
                <w:color w:val="000000"/>
                <w:sz w:val="18"/>
              </w:rPr>
              <w:t>6652</w:t>
            </w:r>
            <w:r>
              <w:rPr>
                <w:rFonts w:hint="eastAsia"/>
                <w:color w:val="000000"/>
                <w:sz w:val="18"/>
              </w:rPr>
              <w:t>）</w:t>
            </w:r>
          </w:p>
        </w:tc>
        <w:tc>
          <w:tcPr>
            <w:tcW w:w="1221" w:type="dxa"/>
            <w:tcBorders>
              <w:top w:val="nil"/>
              <w:left w:val="nil"/>
              <w:bottom w:val="single" w:sz="4" w:space="0" w:color="auto"/>
              <w:right w:val="single" w:sz="4" w:space="0" w:color="auto"/>
            </w:tcBorders>
          </w:tcPr>
          <w:p w14:paraId="2C162886" w14:textId="77777777" w:rsidR="00000000" w:rsidRDefault="007478C2">
            <w:pPr>
              <w:widowControl/>
              <w:jc w:val="center"/>
              <w:rPr>
                <w:rFonts w:ascii="宋体" w:hAnsi="宋体" w:cs="宋体"/>
                <w:color w:val="000000"/>
                <w:kern w:val="0"/>
                <w:sz w:val="18"/>
                <w:szCs w:val="18"/>
              </w:rPr>
            </w:pPr>
            <w:r>
              <w:rPr>
                <w:rFonts w:hint="eastAsia"/>
                <w:color w:val="000000"/>
                <w:sz w:val="18"/>
              </w:rPr>
              <w:t>（</w:t>
            </w:r>
            <w:r>
              <w:rPr>
                <w:color w:val="000000"/>
                <w:sz w:val="18"/>
              </w:rPr>
              <w:t>6653</w:t>
            </w:r>
            <w:r>
              <w:rPr>
                <w:rFonts w:hint="eastAsia"/>
                <w:color w:val="000000"/>
                <w:sz w:val="18"/>
              </w:rPr>
              <w:t>）</w:t>
            </w:r>
          </w:p>
        </w:tc>
        <w:tc>
          <w:tcPr>
            <w:tcW w:w="1228" w:type="dxa"/>
            <w:tcBorders>
              <w:top w:val="nil"/>
              <w:left w:val="nil"/>
              <w:bottom w:val="single" w:sz="4" w:space="0" w:color="auto"/>
              <w:right w:val="single" w:sz="4" w:space="0" w:color="auto"/>
            </w:tcBorders>
          </w:tcPr>
          <w:p w14:paraId="691D6775" w14:textId="77777777" w:rsidR="00000000" w:rsidRDefault="007478C2">
            <w:pPr>
              <w:widowControl/>
              <w:jc w:val="center"/>
              <w:rPr>
                <w:rFonts w:ascii="宋体" w:hAnsi="宋体" w:cs="宋体"/>
                <w:color w:val="000000"/>
                <w:kern w:val="0"/>
                <w:sz w:val="18"/>
                <w:szCs w:val="18"/>
              </w:rPr>
            </w:pPr>
            <w:r>
              <w:rPr>
                <w:rFonts w:hint="eastAsia"/>
                <w:color w:val="000000"/>
                <w:sz w:val="18"/>
              </w:rPr>
              <w:t>（</w:t>
            </w:r>
            <w:r>
              <w:rPr>
                <w:color w:val="000000"/>
                <w:sz w:val="18"/>
              </w:rPr>
              <w:t>6654</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2816D7FC" w14:textId="77777777" w:rsidR="00000000" w:rsidRDefault="007478C2">
            <w:pPr>
              <w:widowControl/>
              <w:jc w:val="center"/>
              <w:rPr>
                <w:rFonts w:ascii="宋体" w:hAnsi="宋体" w:cs="宋体"/>
                <w:color w:val="000000"/>
                <w:kern w:val="0"/>
                <w:sz w:val="18"/>
                <w:szCs w:val="18"/>
              </w:rPr>
            </w:pPr>
            <w:r>
              <w:rPr>
                <w:rFonts w:hint="eastAsia"/>
                <w:color w:val="000000"/>
                <w:sz w:val="18"/>
              </w:rPr>
              <w:t>（</w:t>
            </w:r>
            <w:r>
              <w:rPr>
                <w:color w:val="000000"/>
                <w:sz w:val="18"/>
              </w:rPr>
              <w:t>6655</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0F68A848" w14:textId="77777777" w:rsidR="00000000" w:rsidRDefault="007478C2">
            <w:pPr>
              <w:widowControl/>
              <w:jc w:val="center"/>
              <w:rPr>
                <w:rFonts w:ascii="宋体" w:hAnsi="宋体" w:cs="宋体"/>
                <w:color w:val="000000"/>
                <w:kern w:val="0"/>
                <w:sz w:val="18"/>
                <w:szCs w:val="18"/>
              </w:rPr>
            </w:pPr>
            <w:r>
              <w:rPr>
                <w:rFonts w:hint="eastAsia"/>
                <w:color w:val="000000"/>
                <w:sz w:val="18"/>
              </w:rPr>
              <w:t>（</w:t>
            </w:r>
            <w:r>
              <w:rPr>
                <w:color w:val="000000"/>
                <w:sz w:val="18"/>
              </w:rPr>
              <w:t>6656</w:t>
            </w:r>
            <w:r>
              <w:rPr>
                <w:rFonts w:hint="eastAsia"/>
                <w:color w:val="000000"/>
                <w:sz w:val="18"/>
              </w:rPr>
              <w:t>）</w:t>
            </w:r>
          </w:p>
        </w:tc>
        <w:tc>
          <w:tcPr>
            <w:tcW w:w="1229" w:type="dxa"/>
            <w:tcBorders>
              <w:top w:val="nil"/>
              <w:left w:val="nil"/>
              <w:bottom w:val="single" w:sz="4" w:space="0" w:color="auto"/>
              <w:right w:val="single" w:sz="4" w:space="0" w:color="auto"/>
            </w:tcBorders>
          </w:tcPr>
          <w:p w14:paraId="3D0C7B71" w14:textId="77777777" w:rsidR="00000000" w:rsidRDefault="007478C2">
            <w:pPr>
              <w:widowControl/>
              <w:jc w:val="center"/>
              <w:rPr>
                <w:rFonts w:ascii="宋体" w:hAnsi="宋体" w:cs="宋体"/>
                <w:color w:val="000000"/>
                <w:kern w:val="0"/>
                <w:sz w:val="18"/>
                <w:szCs w:val="18"/>
              </w:rPr>
            </w:pPr>
            <w:r>
              <w:rPr>
                <w:rFonts w:hint="eastAsia"/>
                <w:color w:val="000000"/>
                <w:sz w:val="18"/>
              </w:rPr>
              <w:t>（</w:t>
            </w:r>
            <w:r>
              <w:rPr>
                <w:color w:val="000000"/>
                <w:sz w:val="18"/>
              </w:rPr>
              <w:t>6657</w:t>
            </w:r>
            <w:r>
              <w:rPr>
                <w:rFonts w:hint="eastAsia"/>
                <w:color w:val="000000"/>
                <w:sz w:val="18"/>
              </w:rPr>
              <w:t>）</w:t>
            </w:r>
          </w:p>
        </w:tc>
      </w:tr>
      <w:tr w:rsidR="00000000" w14:paraId="6945241F"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4BC7D1F0"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资产支持证券</w:t>
            </w:r>
          </w:p>
        </w:tc>
        <w:tc>
          <w:tcPr>
            <w:tcW w:w="1228" w:type="dxa"/>
            <w:tcBorders>
              <w:top w:val="nil"/>
              <w:left w:val="nil"/>
              <w:bottom w:val="single" w:sz="4" w:space="0" w:color="auto"/>
              <w:right w:val="single" w:sz="4" w:space="0" w:color="auto"/>
            </w:tcBorders>
          </w:tcPr>
          <w:p w14:paraId="4BCDCC30"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6658</w:t>
            </w:r>
            <w:r>
              <w:rPr>
                <w:rFonts w:hint="eastAsia"/>
                <w:color w:val="000000"/>
                <w:sz w:val="18"/>
              </w:rPr>
              <w:t>）</w:t>
            </w:r>
          </w:p>
        </w:tc>
        <w:tc>
          <w:tcPr>
            <w:tcW w:w="1221" w:type="dxa"/>
            <w:tcBorders>
              <w:top w:val="nil"/>
              <w:left w:val="nil"/>
              <w:bottom w:val="single" w:sz="4" w:space="0" w:color="auto"/>
              <w:right w:val="single" w:sz="4" w:space="0" w:color="auto"/>
            </w:tcBorders>
          </w:tcPr>
          <w:p w14:paraId="311F2BC6"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6659</w:t>
            </w:r>
            <w:r>
              <w:rPr>
                <w:rFonts w:hint="eastAsia"/>
                <w:color w:val="000000"/>
                <w:sz w:val="18"/>
              </w:rPr>
              <w:t>）</w:t>
            </w:r>
          </w:p>
        </w:tc>
        <w:tc>
          <w:tcPr>
            <w:tcW w:w="1228" w:type="dxa"/>
            <w:tcBorders>
              <w:top w:val="nil"/>
              <w:left w:val="nil"/>
              <w:bottom w:val="single" w:sz="4" w:space="0" w:color="auto"/>
              <w:right w:val="single" w:sz="4" w:space="0" w:color="auto"/>
            </w:tcBorders>
          </w:tcPr>
          <w:p w14:paraId="13DF18B5"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6660</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70C3A00F"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6661</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1BE04428"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6662</w:t>
            </w:r>
            <w:r>
              <w:rPr>
                <w:rFonts w:hint="eastAsia"/>
                <w:color w:val="000000"/>
                <w:sz w:val="18"/>
              </w:rPr>
              <w:t>）</w:t>
            </w:r>
          </w:p>
        </w:tc>
        <w:tc>
          <w:tcPr>
            <w:tcW w:w="1229" w:type="dxa"/>
            <w:tcBorders>
              <w:top w:val="nil"/>
              <w:left w:val="nil"/>
              <w:bottom w:val="single" w:sz="4" w:space="0" w:color="auto"/>
              <w:right w:val="single" w:sz="4" w:space="0" w:color="auto"/>
            </w:tcBorders>
          </w:tcPr>
          <w:p w14:paraId="05A36ACE"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6663</w:t>
            </w:r>
            <w:r>
              <w:rPr>
                <w:rFonts w:hint="eastAsia"/>
                <w:color w:val="000000"/>
                <w:sz w:val="18"/>
              </w:rPr>
              <w:t>）</w:t>
            </w:r>
          </w:p>
        </w:tc>
      </w:tr>
      <w:tr w:rsidR="00000000" w14:paraId="40017214"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1C879773"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其他</w:t>
            </w:r>
          </w:p>
        </w:tc>
        <w:tc>
          <w:tcPr>
            <w:tcW w:w="1228" w:type="dxa"/>
            <w:tcBorders>
              <w:top w:val="nil"/>
              <w:left w:val="nil"/>
              <w:bottom w:val="single" w:sz="4" w:space="0" w:color="auto"/>
              <w:right w:val="single" w:sz="4" w:space="0" w:color="auto"/>
            </w:tcBorders>
          </w:tcPr>
          <w:p w14:paraId="18C9D69E"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6664</w:t>
            </w:r>
            <w:r>
              <w:rPr>
                <w:rFonts w:hint="eastAsia"/>
                <w:color w:val="000000"/>
                <w:sz w:val="18"/>
              </w:rPr>
              <w:t>）</w:t>
            </w:r>
          </w:p>
        </w:tc>
        <w:tc>
          <w:tcPr>
            <w:tcW w:w="1221" w:type="dxa"/>
            <w:tcBorders>
              <w:top w:val="nil"/>
              <w:left w:val="nil"/>
              <w:bottom w:val="single" w:sz="4" w:space="0" w:color="auto"/>
              <w:right w:val="single" w:sz="4" w:space="0" w:color="auto"/>
            </w:tcBorders>
          </w:tcPr>
          <w:p w14:paraId="123B3BF3"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6665</w:t>
            </w:r>
            <w:r>
              <w:rPr>
                <w:rFonts w:hint="eastAsia"/>
                <w:color w:val="000000"/>
                <w:sz w:val="18"/>
              </w:rPr>
              <w:t>）</w:t>
            </w:r>
          </w:p>
        </w:tc>
        <w:tc>
          <w:tcPr>
            <w:tcW w:w="1228" w:type="dxa"/>
            <w:tcBorders>
              <w:top w:val="nil"/>
              <w:left w:val="nil"/>
              <w:bottom w:val="single" w:sz="4" w:space="0" w:color="auto"/>
              <w:right w:val="single" w:sz="4" w:space="0" w:color="auto"/>
            </w:tcBorders>
          </w:tcPr>
          <w:p w14:paraId="057796DF"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6666</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57E3A853"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6667</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53BD64A6"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6668</w:t>
            </w:r>
            <w:r>
              <w:rPr>
                <w:rFonts w:hint="eastAsia"/>
                <w:color w:val="000000"/>
                <w:sz w:val="18"/>
              </w:rPr>
              <w:t>）</w:t>
            </w:r>
          </w:p>
        </w:tc>
        <w:tc>
          <w:tcPr>
            <w:tcW w:w="1229" w:type="dxa"/>
            <w:tcBorders>
              <w:top w:val="nil"/>
              <w:left w:val="nil"/>
              <w:bottom w:val="single" w:sz="4" w:space="0" w:color="auto"/>
              <w:right w:val="single" w:sz="4" w:space="0" w:color="auto"/>
            </w:tcBorders>
          </w:tcPr>
          <w:p w14:paraId="23CB0EBF"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6669</w:t>
            </w:r>
            <w:r>
              <w:rPr>
                <w:rFonts w:hint="eastAsia"/>
                <w:color w:val="000000"/>
                <w:sz w:val="18"/>
              </w:rPr>
              <w:t>）</w:t>
            </w:r>
          </w:p>
        </w:tc>
      </w:tr>
      <w:tr w:rsidR="00000000" w14:paraId="4BDF988C" w14:textId="77777777">
        <w:trPr>
          <w:trHeight w:val="285"/>
        </w:trPr>
        <w:tc>
          <w:tcPr>
            <w:tcW w:w="2134" w:type="dxa"/>
            <w:gridSpan w:val="3"/>
            <w:tcBorders>
              <w:top w:val="single" w:sz="4" w:space="0" w:color="auto"/>
              <w:left w:val="single" w:sz="4" w:space="0" w:color="auto"/>
              <w:bottom w:val="single" w:sz="4" w:space="0" w:color="auto"/>
              <w:right w:val="single" w:sz="4" w:space="0" w:color="auto"/>
            </w:tcBorders>
            <w:vAlign w:val="center"/>
          </w:tcPr>
          <w:p w14:paraId="1282480E"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合计</w:t>
            </w:r>
          </w:p>
        </w:tc>
        <w:tc>
          <w:tcPr>
            <w:tcW w:w="1228" w:type="dxa"/>
            <w:tcBorders>
              <w:top w:val="nil"/>
              <w:left w:val="nil"/>
              <w:bottom w:val="single" w:sz="4" w:space="0" w:color="auto"/>
              <w:right w:val="single" w:sz="4" w:space="0" w:color="auto"/>
            </w:tcBorders>
            <w:vAlign w:val="center"/>
          </w:tcPr>
          <w:p w14:paraId="2B12EBF2"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6670</w:t>
            </w:r>
            <w:r>
              <w:rPr>
                <w:rFonts w:hint="eastAsia"/>
                <w:color w:val="000000"/>
                <w:sz w:val="18"/>
              </w:rPr>
              <w:t>）</w:t>
            </w:r>
            <w:r>
              <w:rPr>
                <w:rFonts w:ascii="宋体" w:hAnsi="宋体" w:cs="宋体" w:hint="eastAsia"/>
                <w:b/>
                <w:bCs/>
                <w:color w:val="000000"/>
                <w:kern w:val="0"/>
                <w:sz w:val="24"/>
                <w:szCs w:val="24"/>
              </w:rPr>
              <w:t xml:space="preserve">　</w:t>
            </w:r>
          </w:p>
        </w:tc>
        <w:tc>
          <w:tcPr>
            <w:tcW w:w="1221" w:type="dxa"/>
            <w:tcBorders>
              <w:top w:val="nil"/>
              <w:left w:val="nil"/>
              <w:bottom w:val="single" w:sz="4" w:space="0" w:color="auto"/>
              <w:right w:val="single" w:sz="4" w:space="0" w:color="auto"/>
            </w:tcBorders>
          </w:tcPr>
          <w:p w14:paraId="0FF278DC"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6671</w:t>
            </w:r>
            <w:r>
              <w:rPr>
                <w:rFonts w:hint="eastAsia"/>
                <w:color w:val="000000"/>
                <w:sz w:val="18"/>
              </w:rPr>
              <w:t>）</w:t>
            </w:r>
          </w:p>
        </w:tc>
        <w:tc>
          <w:tcPr>
            <w:tcW w:w="1228" w:type="dxa"/>
            <w:tcBorders>
              <w:top w:val="nil"/>
              <w:left w:val="nil"/>
              <w:bottom w:val="single" w:sz="4" w:space="0" w:color="auto"/>
              <w:right w:val="single" w:sz="4" w:space="0" w:color="auto"/>
            </w:tcBorders>
          </w:tcPr>
          <w:p w14:paraId="64135082"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6672</w:t>
            </w:r>
            <w:r>
              <w:rPr>
                <w:rFonts w:hint="eastAsia"/>
                <w:color w:val="000000"/>
                <w:sz w:val="18"/>
              </w:rPr>
              <w:t>）</w:t>
            </w:r>
          </w:p>
        </w:tc>
        <w:tc>
          <w:tcPr>
            <w:tcW w:w="1229" w:type="dxa"/>
            <w:tcBorders>
              <w:top w:val="single" w:sz="4" w:space="0" w:color="auto"/>
              <w:left w:val="nil"/>
              <w:bottom w:val="single" w:sz="4" w:space="0" w:color="auto"/>
              <w:right w:val="single" w:sz="4" w:space="0" w:color="auto"/>
            </w:tcBorders>
          </w:tcPr>
          <w:p w14:paraId="54047B18"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6673</w:t>
            </w:r>
            <w:r>
              <w:rPr>
                <w:rFonts w:hint="eastAsia"/>
                <w:color w:val="000000"/>
                <w:sz w:val="18"/>
              </w:rPr>
              <w:t>）</w:t>
            </w:r>
          </w:p>
        </w:tc>
        <w:tc>
          <w:tcPr>
            <w:tcW w:w="1228" w:type="dxa"/>
            <w:tcBorders>
              <w:top w:val="nil"/>
              <w:left w:val="single" w:sz="4" w:space="0" w:color="auto"/>
              <w:bottom w:val="single" w:sz="4" w:space="0" w:color="auto"/>
              <w:right w:val="single" w:sz="4" w:space="0" w:color="auto"/>
            </w:tcBorders>
          </w:tcPr>
          <w:p w14:paraId="4AF328D3"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6674</w:t>
            </w:r>
            <w:r>
              <w:rPr>
                <w:rFonts w:hint="eastAsia"/>
                <w:color w:val="000000"/>
                <w:sz w:val="18"/>
              </w:rPr>
              <w:t>）</w:t>
            </w:r>
          </w:p>
        </w:tc>
        <w:tc>
          <w:tcPr>
            <w:tcW w:w="1229" w:type="dxa"/>
            <w:tcBorders>
              <w:top w:val="nil"/>
              <w:left w:val="nil"/>
              <w:bottom w:val="single" w:sz="4" w:space="0" w:color="auto"/>
              <w:right w:val="single" w:sz="4" w:space="0" w:color="auto"/>
            </w:tcBorders>
          </w:tcPr>
          <w:p w14:paraId="6D721013" w14:textId="77777777" w:rsidR="00000000" w:rsidRDefault="007478C2">
            <w:pPr>
              <w:widowControl/>
              <w:jc w:val="center"/>
              <w:rPr>
                <w:rFonts w:ascii="宋体" w:hAnsi="宋体" w:cs="宋体"/>
                <w:b/>
                <w:bCs/>
                <w:color w:val="000000"/>
                <w:kern w:val="0"/>
                <w:sz w:val="24"/>
                <w:szCs w:val="24"/>
              </w:rPr>
            </w:pPr>
            <w:r>
              <w:rPr>
                <w:rFonts w:hint="eastAsia"/>
                <w:color w:val="000000"/>
                <w:sz w:val="18"/>
              </w:rPr>
              <w:t>（</w:t>
            </w:r>
            <w:r>
              <w:rPr>
                <w:color w:val="000000"/>
                <w:sz w:val="18"/>
              </w:rPr>
              <w:t>6675</w:t>
            </w:r>
            <w:r>
              <w:rPr>
                <w:rFonts w:hint="eastAsia"/>
                <w:color w:val="000000"/>
                <w:sz w:val="18"/>
              </w:rPr>
              <w:t>）</w:t>
            </w:r>
          </w:p>
        </w:tc>
      </w:tr>
    </w:tbl>
    <w:p w14:paraId="5BEBFF36" w14:textId="77777777" w:rsidR="00000000" w:rsidRDefault="007478C2">
      <w:pPr>
        <w:rPr>
          <w:rFonts w:ascii="宋体" w:hAnsi="宋体"/>
          <w:bCs/>
          <w:color w:val="000000"/>
          <w:sz w:val="24"/>
        </w:rPr>
      </w:pPr>
      <w:r>
        <w:rPr>
          <w:rFonts w:ascii="宋体" w:hAnsi="宋体" w:hint="eastAsia"/>
          <w:bCs/>
          <w:color w:val="000000"/>
          <w:sz w:val="24"/>
        </w:rPr>
        <w:t>注：</w:t>
      </w:r>
      <w:r>
        <w:rPr>
          <w:rFonts w:hint="eastAsia"/>
          <w:color w:val="000000"/>
          <w:sz w:val="18"/>
        </w:rPr>
        <w:t>（</w:t>
      </w:r>
      <w:r>
        <w:rPr>
          <w:color w:val="000000"/>
          <w:sz w:val="18"/>
        </w:rPr>
        <w:t>4273</w:t>
      </w:r>
      <w:r>
        <w:rPr>
          <w:rFonts w:hint="eastAsia"/>
          <w:color w:val="000000"/>
          <w:sz w:val="18"/>
        </w:rPr>
        <w:t>）</w:t>
      </w:r>
    </w:p>
    <w:p w14:paraId="07AA97FB" w14:textId="77777777" w:rsidR="00000000" w:rsidRDefault="007478C2">
      <w:pPr>
        <w:rPr>
          <w:rFonts w:ascii="宋体" w:hAnsi="宋体"/>
          <w:bCs/>
          <w:color w:val="000000"/>
          <w:sz w:val="24"/>
        </w:rPr>
      </w:pPr>
    </w:p>
    <w:p w14:paraId="36953819" w14:textId="77777777" w:rsidR="00000000" w:rsidRDefault="007478C2">
      <w:pPr>
        <w:spacing w:line="360" w:lineRule="auto"/>
        <w:outlineLvl w:val="3"/>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6.2 </w:t>
      </w:r>
      <w:r>
        <w:rPr>
          <w:rFonts w:ascii="宋体" w:hAnsi="宋体" w:hint="eastAsia"/>
          <w:b/>
          <w:color w:val="000000"/>
          <w:sz w:val="24"/>
        </w:rPr>
        <w:t>其他债权投资减值准备计提情况</w:t>
      </w:r>
    </w:p>
    <w:p w14:paraId="1595EE9A" w14:textId="77777777" w:rsidR="00000000" w:rsidRDefault="007478C2">
      <w:pPr>
        <w:wordWrap w:val="0"/>
        <w:jc w:val="right"/>
        <w:rPr>
          <w:rFonts w:ascii="宋体" w:hAnsi="宋体"/>
          <w:color w:val="FF0000"/>
          <w:sz w:val="24"/>
        </w:rPr>
      </w:pPr>
      <w:r>
        <w:rPr>
          <w:rFonts w:ascii="宋体" w:hAnsi="宋体" w:hint="eastAsia"/>
          <w:color w:val="000000"/>
          <w:sz w:val="24"/>
        </w:rPr>
        <w:t>单位：</w:t>
      </w:r>
      <w:r>
        <w:rPr>
          <w:rFonts w:ascii="宋体" w:hAnsi="宋体" w:hint="eastAsia"/>
          <w:color w:val="000000"/>
          <w:sz w:val="24"/>
        </w:rPr>
        <w:t xml:space="preserve"> </w:t>
      </w:r>
      <w:r>
        <w:rPr>
          <w:rFonts w:ascii="宋体" w:hAnsi="宋体" w:hint="eastAsia"/>
          <w:color w:val="FF0000"/>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1"/>
        <w:gridCol w:w="1753"/>
        <w:gridCol w:w="1857"/>
        <w:gridCol w:w="1857"/>
        <w:gridCol w:w="1858"/>
      </w:tblGrid>
      <w:tr w:rsidR="00000000" w14:paraId="5C967465" w14:textId="77777777">
        <w:tc>
          <w:tcPr>
            <w:tcW w:w="1961" w:type="dxa"/>
            <w:vMerge w:val="restart"/>
            <w:vAlign w:val="center"/>
          </w:tcPr>
          <w:p w14:paraId="33EF436B" w14:textId="77777777" w:rsidR="00000000" w:rsidRDefault="007478C2">
            <w:pPr>
              <w:jc w:val="center"/>
              <w:rPr>
                <w:rFonts w:ascii="宋体" w:hAnsi="宋体"/>
                <w:bCs/>
                <w:color w:val="000000"/>
                <w:sz w:val="24"/>
                <w:szCs w:val="22"/>
              </w:rPr>
            </w:pPr>
            <w:r>
              <w:rPr>
                <w:rFonts w:ascii="宋体" w:hAnsi="宋体" w:hint="eastAsia"/>
                <w:bCs/>
                <w:color w:val="000000"/>
                <w:sz w:val="24"/>
                <w:szCs w:val="22"/>
              </w:rPr>
              <w:t>减值准备</w:t>
            </w:r>
          </w:p>
        </w:tc>
        <w:tc>
          <w:tcPr>
            <w:tcW w:w="1753" w:type="dxa"/>
          </w:tcPr>
          <w:p w14:paraId="7CFA1F8F" w14:textId="77777777" w:rsidR="00000000" w:rsidRDefault="007478C2">
            <w:pPr>
              <w:jc w:val="center"/>
              <w:rPr>
                <w:rFonts w:ascii="宋体" w:hAnsi="宋体"/>
                <w:bCs/>
                <w:color w:val="000000"/>
                <w:sz w:val="24"/>
                <w:szCs w:val="22"/>
              </w:rPr>
            </w:pPr>
            <w:r>
              <w:rPr>
                <w:rFonts w:ascii="宋体" w:hAnsi="宋体" w:hint="eastAsia"/>
                <w:bCs/>
                <w:color w:val="000000"/>
                <w:sz w:val="24"/>
                <w:szCs w:val="22"/>
              </w:rPr>
              <w:t>第一阶段</w:t>
            </w:r>
          </w:p>
        </w:tc>
        <w:tc>
          <w:tcPr>
            <w:tcW w:w="1857" w:type="dxa"/>
          </w:tcPr>
          <w:p w14:paraId="229999ED" w14:textId="77777777" w:rsidR="00000000" w:rsidRDefault="007478C2">
            <w:pPr>
              <w:jc w:val="center"/>
              <w:rPr>
                <w:rFonts w:ascii="宋体" w:hAnsi="宋体"/>
                <w:bCs/>
                <w:color w:val="000000"/>
                <w:sz w:val="24"/>
                <w:szCs w:val="22"/>
              </w:rPr>
            </w:pPr>
            <w:r>
              <w:rPr>
                <w:rFonts w:ascii="宋体" w:hAnsi="宋体" w:hint="eastAsia"/>
                <w:bCs/>
                <w:color w:val="000000"/>
                <w:sz w:val="24"/>
                <w:szCs w:val="22"/>
              </w:rPr>
              <w:t>第二阶段</w:t>
            </w:r>
          </w:p>
        </w:tc>
        <w:tc>
          <w:tcPr>
            <w:tcW w:w="1857" w:type="dxa"/>
          </w:tcPr>
          <w:p w14:paraId="79B2DF01" w14:textId="77777777" w:rsidR="00000000" w:rsidRDefault="007478C2">
            <w:pPr>
              <w:jc w:val="center"/>
              <w:rPr>
                <w:rFonts w:ascii="宋体" w:hAnsi="宋体"/>
                <w:bCs/>
                <w:color w:val="000000"/>
                <w:sz w:val="24"/>
                <w:szCs w:val="22"/>
              </w:rPr>
            </w:pPr>
            <w:r>
              <w:rPr>
                <w:rFonts w:ascii="宋体" w:hAnsi="宋体" w:hint="eastAsia"/>
                <w:bCs/>
                <w:color w:val="000000"/>
                <w:sz w:val="24"/>
                <w:szCs w:val="22"/>
              </w:rPr>
              <w:t>第三阶段</w:t>
            </w:r>
          </w:p>
        </w:tc>
        <w:tc>
          <w:tcPr>
            <w:tcW w:w="1858" w:type="dxa"/>
            <w:vMerge w:val="restart"/>
            <w:vAlign w:val="center"/>
          </w:tcPr>
          <w:p w14:paraId="5E221542" w14:textId="77777777" w:rsidR="00000000" w:rsidRDefault="007478C2">
            <w:pPr>
              <w:jc w:val="center"/>
              <w:rPr>
                <w:rFonts w:ascii="宋体" w:hAnsi="宋体"/>
                <w:bCs/>
                <w:color w:val="000000"/>
                <w:sz w:val="24"/>
                <w:szCs w:val="22"/>
              </w:rPr>
            </w:pPr>
            <w:r>
              <w:rPr>
                <w:rFonts w:ascii="宋体" w:hAnsi="宋体" w:hint="eastAsia"/>
                <w:bCs/>
                <w:color w:val="000000"/>
                <w:sz w:val="24"/>
                <w:szCs w:val="22"/>
              </w:rPr>
              <w:t>合</w:t>
            </w:r>
            <w:r>
              <w:rPr>
                <w:rFonts w:ascii="宋体" w:hAnsi="宋体" w:hint="eastAsia"/>
                <w:bCs/>
                <w:color w:val="000000"/>
                <w:sz w:val="24"/>
                <w:szCs w:val="22"/>
              </w:rPr>
              <w:t>计</w:t>
            </w:r>
          </w:p>
        </w:tc>
      </w:tr>
      <w:tr w:rsidR="00000000" w14:paraId="29794724" w14:textId="77777777">
        <w:tc>
          <w:tcPr>
            <w:tcW w:w="1961" w:type="dxa"/>
            <w:vMerge/>
          </w:tcPr>
          <w:p w14:paraId="12FC245B" w14:textId="77777777" w:rsidR="00000000" w:rsidRDefault="007478C2">
            <w:pPr>
              <w:rPr>
                <w:rFonts w:ascii="宋体" w:hAnsi="宋体"/>
                <w:bCs/>
                <w:color w:val="000000"/>
                <w:sz w:val="24"/>
                <w:szCs w:val="22"/>
              </w:rPr>
            </w:pPr>
          </w:p>
        </w:tc>
        <w:tc>
          <w:tcPr>
            <w:tcW w:w="1753" w:type="dxa"/>
            <w:vAlign w:val="center"/>
          </w:tcPr>
          <w:p w14:paraId="6E0B6C7B" w14:textId="77777777" w:rsidR="00000000" w:rsidRDefault="007478C2">
            <w:pPr>
              <w:jc w:val="center"/>
              <w:rPr>
                <w:rFonts w:ascii="宋体" w:hAnsi="宋体"/>
                <w:bCs/>
                <w:color w:val="000000"/>
                <w:sz w:val="24"/>
                <w:szCs w:val="22"/>
              </w:rPr>
            </w:pPr>
            <w:r>
              <w:rPr>
                <w:rFonts w:ascii="宋体" w:hAnsi="宋体" w:hint="eastAsia"/>
                <w:bCs/>
                <w:color w:val="000000"/>
                <w:sz w:val="24"/>
                <w:szCs w:val="22"/>
              </w:rPr>
              <w:t>未来</w:t>
            </w:r>
            <w:r>
              <w:rPr>
                <w:rFonts w:ascii="宋体" w:hAnsi="宋体" w:hint="eastAsia"/>
                <w:bCs/>
                <w:color w:val="000000"/>
                <w:sz w:val="24"/>
                <w:szCs w:val="22"/>
              </w:rPr>
              <w:t>12</w:t>
            </w:r>
            <w:r>
              <w:rPr>
                <w:rFonts w:ascii="宋体" w:hAnsi="宋体" w:hint="eastAsia"/>
                <w:bCs/>
                <w:color w:val="000000"/>
                <w:sz w:val="24"/>
                <w:szCs w:val="22"/>
              </w:rPr>
              <w:t>个月预期信用损失</w:t>
            </w:r>
          </w:p>
        </w:tc>
        <w:tc>
          <w:tcPr>
            <w:tcW w:w="1857" w:type="dxa"/>
          </w:tcPr>
          <w:p w14:paraId="474D9814" w14:textId="77777777" w:rsidR="00000000" w:rsidRDefault="007478C2">
            <w:pPr>
              <w:rPr>
                <w:rFonts w:ascii="宋体" w:hAnsi="宋体"/>
                <w:bCs/>
                <w:color w:val="000000"/>
                <w:sz w:val="24"/>
                <w:szCs w:val="22"/>
              </w:rPr>
            </w:pPr>
            <w:r>
              <w:rPr>
                <w:rFonts w:ascii="宋体" w:hAnsi="宋体" w:hint="eastAsia"/>
                <w:bCs/>
                <w:color w:val="000000"/>
                <w:sz w:val="24"/>
                <w:szCs w:val="22"/>
              </w:rPr>
              <w:t>整个存续期预期信用损失</w:t>
            </w:r>
            <w:r>
              <w:rPr>
                <w:rFonts w:ascii="宋体" w:hAnsi="宋体" w:hint="eastAsia"/>
                <w:bCs/>
                <w:color w:val="000000"/>
                <w:sz w:val="24"/>
                <w:szCs w:val="22"/>
              </w:rPr>
              <w:t>(</w:t>
            </w:r>
            <w:r>
              <w:rPr>
                <w:rFonts w:ascii="宋体" w:hAnsi="宋体" w:hint="eastAsia"/>
                <w:bCs/>
                <w:color w:val="000000"/>
                <w:sz w:val="24"/>
                <w:szCs w:val="22"/>
              </w:rPr>
              <w:t>未发生信用减值</w:t>
            </w:r>
            <w:r>
              <w:rPr>
                <w:rFonts w:ascii="宋体" w:hAnsi="宋体" w:hint="eastAsia"/>
                <w:bCs/>
                <w:color w:val="000000"/>
                <w:sz w:val="24"/>
                <w:szCs w:val="22"/>
              </w:rPr>
              <w:t>)</w:t>
            </w:r>
          </w:p>
        </w:tc>
        <w:tc>
          <w:tcPr>
            <w:tcW w:w="1857" w:type="dxa"/>
          </w:tcPr>
          <w:p w14:paraId="06D0189A" w14:textId="77777777" w:rsidR="00000000" w:rsidRDefault="007478C2">
            <w:pPr>
              <w:rPr>
                <w:rFonts w:ascii="宋体" w:hAnsi="宋体"/>
                <w:bCs/>
                <w:color w:val="000000"/>
                <w:sz w:val="24"/>
                <w:szCs w:val="22"/>
              </w:rPr>
            </w:pPr>
            <w:r>
              <w:rPr>
                <w:rFonts w:ascii="宋体" w:hAnsi="宋体" w:hint="eastAsia"/>
                <w:bCs/>
                <w:color w:val="000000"/>
                <w:sz w:val="24"/>
                <w:szCs w:val="22"/>
              </w:rPr>
              <w:t>整个存续期预期信用损失</w:t>
            </w:r>
            <w:r>
              <w:rPr>
                <w:rFonts w:ascii="宋体" w:hAnsi="宋体" w:hint="eastAsia"/>
                <w:bCs/>
                <w:color w:val="000000"/>
                <w:sz w:val="24"/>
                <w:szCs w:val="22"/>
              </w:rPr>
              <w:t>(</w:t>
            </w:r>
            <w:r>
              <w:rPr>
                <w:rFonts w:ascii="宋体" w:hAnsi="宋体" w:hint="eastAsia"/>
                <w:bCs/>
                <w:color w:val="000000"/>
                <w:sz w:val="24"/>
                <w:szCs w:val="22"/>
              </w:rPr>
              <w:t>已发生信用减值</w:t>
            </w:r>
            <w:r>
              <w:rPr>
                <w:rFonts w:ascii="宋体" w:hAnsi="宋体" w:hint="eastAsia"/>
                <w:bCs/>
                <w:color w:val="000000"/>
                <w:sz w:val="24"/>
                <w:szCs w:val="22"/>
              </w:rPr>
              <w:t>)</w:t>
            </w:r>
          </w:p>
        </w:tc>
        <w:tc>
          <w:tcPr>
            <w:tcW w:w="1858" w:type="dxa"/>
            <w:vMerge/>
          </w:tcPr>
          <w:p w14:paraId="784C7D8B" w14:textId="77777777" w:rsidR="00000000" w:rsidRDefault="007478C2">
            <w:pPr>
              <w:rPr>
                <w:rFonts w:ascii="宋体" w:hAnsi="宋体"/>
                <w:bCs/>
                <w:color w:val="000000"/>
                <w:sz w:val="24"/>
                <w:szCs w:val="22"/>
              </w:rPr>
            </w:pPr>
          </w:p>
        </w:tc>
      </w:tr>
      <w:tr w:rsidR="00000000" w14:paraId="49675518" w14:textId="77777777">
        <w:tc>
          <w:tcPr>
            <w:tcW w:w="1961" w:type="dxa"/>
          </w:tcPr>
          <w:p w14:paraId="2CAAFD7B" w14:textId="77777777" w:rsidR="00000000" w:rsidRDefault="007478C2">
            <w:pPr>
              <w:rPr>
                <w:rFonts w:ascii="宋体" w:hAnsi="宋体"/>
                <w:bCs/>
                <w:color w:val="000000"/>
                <w:sz w:val="24"/>
                <w:szCs w:val="22"/>
              </w:rPr>
            </w:pPr>
            <w:r>
              <w:rPr>
                <w:rFonts w:ascii="宋体" w:hAnsi="宋体" w:hint="eastAsia"/>
                <w:bCs/>
                <w:color w:val="000000"/>
                <w:sz w:val="24"/>
                <w:szCs w:val="22"/>
              </w:rPr>
              <w:t>期初余额</w:t>
            </w:r>
          </w:p>
        </w:tc>
        <w:tc>
          <w:tcPr>
            <w:tcW w:w="1753" w:type="dxa"/>
            <w:vAlign w:val="bottom"/>
          </w:tcPr>
          <w:p w14:paraId="36CB2383" w14:textId="77777777" w:rsidR="00000000" w:rsidRDefault="007478C2">
            <w:pPr>
              <w:jc w:val="center"/>
              <w:rPr>
                <w:rFonts w:ascii="宋体" w:hAnsi="宋体"/>
                <w:bCs/>
                <w:color w:val="000000"/>
                <w:sz w:val="24"/>
                <w:szCs w:val="22"/>
              </w:rPr>
            </w:pPr>
            <w:r>
              <w:rPr>
                <w:rFonts w:hint="eastAsia"/>
                <w:color w:val="000000"/>
                <w:sz w:val="18"/>
              </w:rPr>
              <w:t>(4340)</w:t>
            </w:r>
          </w:p>
        </w:tc>
        <w:tc>
          <w:tcPr>
            <w:tcW w:w="1857" w:type="dxa"/>
            <w:vAlign w:val="bottom"/>
          </w:tcPr>
          <w:p w14:paraId="2A1E2B8A" w14:textId="77777777" w:rsidR="00000000" w:rsidRDefault="007478C2">
            <w:pPr>
              <w:jc w:val="center"/>
              <w:rPr>
                <w:rFonts w:ascii="宋体" w:hAnsi="宋体"/>
                <w:bCs/>
                <w:color w:val="000000"/>
                <w:sz w:val="24"/>
                <w:szCs w:val="22"/>
              </w:rPr>
            </w:pPr>
            <w:r>
              <w:rPr>
                <w:rFonts w:hint="eastAsia"/>
                <w:color w:val="000000"/>
                <w:sz w:val="18"/>
              </w:rPr>
              <w:t>(4341)</w:t>
            </w:r>
          </w:p>
        </w:tc>
        <w:tc>
          <w:tcPr>
            <w:tcW w:w="1857" w:type="dxa"/>
            <w:vAlign w:val="bottom"/>
          </w:tcPr>
          <w:p w14:paraId="62790387" w14:textId="77777777" w:rsidR="00000000" w:rsidRDefault="007478C2">
            <w:pPr>
              <w:jc w:val="center"/>
              <w:rPr>
                <w:rFonts w:ascii="宋体" w:hAnsi="宋体"/>
                <w:bCs/>
                <w:color w:val="000000"/>
                <w:sz w:val="24"/>
                <w:szCs w:val="22"/>
              </w:rPr>
            </w:pPr>
            <w:r>
              <w:rPr>
                <w:rFonts w:hint="eastAsia"/>
                <w:color w:val="000000"/>
                <w:sz w:val="18"/>
              </w:rPr>
              <w:t>(4342)</w:t>
            </w:r>
          </w:p>
        </w:tc>
        <w:tc>
          <w:tcPr>
            <w:tcW w:w="1858" w:type="dxa"/>
            <w:vAlign w:val="bottom"/>
          </w:tcPr>
          <w:p w14:paraId="57894D4D" w14:textId="77777777" w:rsidR="00000000" w:rsidRDefault="007478C2">
            <w:pPr>
              <w:jc w:val="center"/>
              <w:rPr>
                <w:rFonts w:ascii="宋体" w:hAnsi="宋体"/>
                <w:bCs/>
                <w:color w:val="000000"/>
                <w:sz w:val="24"/>
                <w:szCs w:val="22"/>
              </w:rPr>
            </w:pPr>
            <w:r>
              <w:rPr>
                <w:rFonts w:hint="eastAsia"/>
                <w:color w:val="000000"/>
                <w:sz w:val="18"/>
              </w:rPr>
              <w:t>(4343)</w:t>
            </w:r>
          </w:p>
        </w:tc>
      </w:tr>
      <w:tr w:rsidR="00000000" w14:paraId="450AC8B9" w14:textId="77777777">
        <w:tc>
          <w:tcPr>
            <w:tcW w:w="1961" w:type="dxa"/>
          </w:tcPr>
          <w:p w14:paraId="1C38568F" w14:textId="77777777" w:rsidR="00000000" w:rsidRDefault="007478C2">
            <w:pPr>
              <w:rPr>
                <w:rFonts w:ascii="宋体" w:hAnsi="宋体"/>
                <w:bCs/>
                <w:color w:val="000000"/>
                <w:sz w:val="24"/>
                <w:szCs w:val="22"/>
              </w:rPr>
            </w:pPr>
            <w:r>
              <w:rPr>
                <w:rFonts w:ascii="宋体" w:hAnsi="宋体" w:hint="eastAsia"/>
                <w:bCs/>
                <w:color w:val="000000"/>
                <w:sz w:val="24"/>
                <w:szCs w:val="22"/>
              </w:rPr>
              <w:t>本期从</w:t>
            </w:r>
            <w:r>
              <w:rPr>
                <w:rFonts w:ascii="宋体" w:hAnsi="宋体"/>
                <w:bCs/>
                <w:color w:val="000000"/>
                <w:sz w:val="24"/>
                <w:szCs w:val="22"/>
              </w:rPr>
              <w:t>其他阶段</w:t>
            </w:r>
            <w:r>
              <w:rPr>
                <w:rFonts w:ascii="宋体" w:hAnsi="宋体" w:hint="eastAsia"/>
                <w:bCs/>
                <w:color w:val="000000"/>
                <w:sz w:val="24"/>
                <w:szCs w:val="22"/>
              </w:rPr>
              <w:t>转入</w:t>
            </w:r>
          </w:p>
        </w:tc>
        <w:tc>
          <w:tcPr>
            <w:tcW w:w="1753" w:type="dxa"/>
          </w:tcPr>
          <w:p w14:paraId="385D6173"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6680</w:t>
            </w:r>
            <w:r>
              <w:rPr>
                <w:rFonts w:hint="eastAsia"/>
                <w:color w:val="000000"/>
                <w:sz w:val="18"/>
              </w:rPr>
              <w:t>）</w:t>
            </w:r>
          </w:p>
        </w:tc>
        <w:tc>
          <w:tcPr>
            <w:tcW w:w="1857" w:type="dxa"/>
          </w:tcPr>
          <w:p w14:paraId="717046C6"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6681</w:t>
            </w:r>
            <w:r>
              <w:rPr>
                <w:rFonts w:hint="eastAsia"/>
                <w:color w:val="000000"/>
                <w:sz w:val="18"/>
              </w:rPr>
              <w:t>）</w:t>
            </w:r>
          </w:p>
        </w:tc>
        <w:tc>
          <w:tcPr>
            <w:tcW w:w="1857" w:type="dxa"/>
          </w:tcPr>
          <w:p w14:paraId="7B581D80"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6682</w:t>
            </w:r>
            <w:r>
              <w:rPr>
                <w:rFonts w:hint="eastAsia"/>
                <w:color w:val="000000"/>
                <w:sz w:val="18"/>
              </w:rPr>
              <w:t>）</w:t>
            </w:r>
          </w:p>
        </w:tc>
        <w:tc>
          <w:tcPr>
            <w:tcW w:w="1858" w:type="dxa"/>
          </w:tcPr>
          <w:p w14:paraId="7E70B633"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6683</w:t>
            </w:r>
            <w:r>
              <w:rPr>
                <w:rFonts w:hint="eastAsia"/>
                <w:color w:val="000000"/>
                <w:sz w:val="18"/>
              </w:rPr>
              <w:t>）</w:t>
            </w:r>
          </w:p>
        </w:tc>
      </w:tr>
      <w:tr w:rsidR="00000000" w14:paraId="16214BC6" w14:textId="77777777">
        <w:tc>
          <w:tcPr>
            <w:tcW w:w="1961" w:type="dxa"/>
          </w:tcPr>
          <w:p w14:paraId="49C34756" w14:textId="77777777" w:rsidR="00000000" w:rsidRDefault="007478C2">
            <w:pPr>
              <w:rPr>
                <w:rFonts w:ascii="宋体" w:hAnsi="宋体"/>
                <w:bCs/>
                <w:color w:val="000000"/>
                <w:sz w:val="24"/>
                <w:szCs w:val="22"/>
              </w:rPr>
            </w:pPr>
            <w:r>
              <w:rPr>
                <w:rFonts w:ascii="宋体" w:hAnsi="宋体" w:hint="eastAsia"/>
                <w:bCs/>
                <w:color w:val="000000"/>
                <w:sz w:val="24"/>
                <w:szCs w:val="22"/>
              </w:rPr>
              <w:t>本期转出至</w:t>
            </w:r>
            <w:r>
              <w:rPr>
                <w:rFonts w:ascii="宋体" w:hAnsi="宋体"/>
                <w:bCs/>
                <w:color w:val="000000"/>
                <w:sz w:val="24"/>
                <w:szCs w:val="22"/>
              </w:rPr>
              <w:t>其他阶段</w:t>
            </w:r>
          </w:p>
        </w:tc>
        <w:tc>
          <w:tcPr>
            <w:tcW w:w="1753" w:type="dxa"/>
          </w:tcPr>
          <w:p w14:paraId="639477D2"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6684</w:t>
            </w:r>
            <w:r>
              <w:rPr>
                <w:rFonts w:hint="eastAsia"/>
                <w:color w:val="000000"/>
                <w:sz w:val="18"/>
              </w:rPr>
              <w:t>）</w:t>
            </w:r>
          </w:p>
        </w:tc>
        <w:tc>
          <w:tcPr>
            <w:tcW w:w="1857" w:type="dxa"/>
          </w:tcPr>
          <w:p w14:paraId="51C59B5D"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6685</w:t>
            </w:r>
            <w:r>
              <w:rPr>
                <w:rFonts w:hint="eastAsia"/>
                <w:color w:val="000000"/>
                <w:sz w:val="18"/>
              </w:rPr>
              <w:t>）</w:t>
            </w:r>
          </w:p>
        </w:tc>
        <w:tc>
          <w:tcPr>
            <w:tcW w:w="1857" w:type="dxa"/>
          </w:tcPr>
          <w:p w14:paraId="24E62417"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6686</w:t>
            </w:r>
            <w:r>
              <w:rPr>
                <w:rFonts w:hint="eastAsia"/>
                <w:color w:val="000000"/>
                <w:sz w:val="18"/>
              </w:rPr>
              <w:t>）</w:t>
            </w:r>
          </w:p>
        </w:tc>
        <w:tc>
          <w:tcPr>
            <w:tcW w:w="1858" w:type="dxa"/>
          </w:tcPr>
          <w:p w14:paraId="2C035003"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6687</w:t>
            </w:r>
            <w:r>
              <w:rPr>
                <w:rFonts w:hint="eastAsia"/>
                <w:color w:val="000000"/>
                <w:sz w:val="18"/>
              </w:rPr>
              <w:t>）</w:t>
            </w:r>
          </w:p>
        </w:tc>
      </w:tr>
      <w:tr w:rsidR="00000000" w14:paraId="46AC981E" w14:textId="77777777">
        <w:tc>
          <w:tcPr>
            <w:tcW w:w="1961" w:type="dxa"/>
          </w:tcPr>
          <w:p w14:paraId="1664A5C0" w14:textId="77777777" w:rsidR="00000000" w:rsidRDefault="007478C2">
            <w:pPr>
              <w:rPr>
                <w:rFonts w:ascii="宋体" w:hAnsi="宋体"/>
                <w:bCs/>
                <w:color w:val="000000"/>
                <w:sz w:val="24"/>
                <w:szCs w:val="22"/>
              </w:rPr>
            </w:pPr>
            <w:r>
              <w:rPr>
                <w:rFonts w:ascii="宋体" w:hAnsi="宋体" w:hint="eastAsia"/>
                <w:bCs/>
                <w:color w:val="000000"/>
                <w:sz w:val="24"/>
                <w:szCs w:val="22"/>
              </w:rPr>
              <w:t>本期新增</w:t>
            </w:r>
          </w:p>
        </w:tc>
        <w:tc>
          <w:tcPr>
            <w:tcW w:w="1753" w:type="dxa"/>
          </w:tcPr>
          <w:p w14:paraId="2E3780C8"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6688</w:t>
            </w:r>
            <w:r>
              <w:rPr>
                <w:rFonts w:hint="eastAsia"/>
                <w:color w:val="000000"/>
                <w:sz w:val="18"/>
              </w:rPr>
              <w:t>）</w:t>
            </w:r>
          </w:p>
        </w:tc>
        <w:tc>
          <w:tcPr>
            <w:tcW w:w="1857" w:type="dxa"/>
          </w:tcPr>
          <w:p w14:paraId="22543DD1"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6689</w:t>
            </w:r>
            <w:r>
              <w:rPr>
                <w:rFonts w:hint="eastAsia"/>
                <w:color w:val="000000"/>
                <w:sz w:val="18"/>
              </w:rPr>
              <w:t>）</w:t>
            </w:r>
          </w:p>
        </w:tc>
        <w:tc>
          <w:tcPr>
            <w:tcW w:w="1857" w:type="dxa"/>
          </w:tcPr>
          <w:p w14:paraId="14D44781"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6690</w:t>
            </w:r>
            <w:r>
              <w:rPr>
                <w:rFonts w:hint="eastAsia"/>
                <w:color w:val="000000"/>
                <w:sz w:val="18"/>
              </w:rPr>
              <w:t>）</w:t>
            </w:r>
          </w:p>
        </w:tc>
        <w:tc>
          <w:tcPr>
            <w:tcW w:w="1858" w:type="dxa"/>
          </w:tcPr>
          <w:p w14:paraId="2EC7EBC4" w14:textId="77777777" w:rsidR="00000000" w:rsidRDefault="007478C2">
            <w:pPr>
              <w:jc w:val="center"/>
              <w:rPr>
                <w:rFonts w:ascii="宋体" w:hAnsi="宋体"/>
                <w:bCs/>
                <w:color w:val="000000"/>
                <w:sz w:val="24"/>
                <w:szCs w:val="22"/>
              </w:rPr>
            </w:pPr>
            <w:r>
              <w:rPr>
                <w:rFonts w:hint="eastAsia"/>
                <w:color w:val="000000"/>
                <w:sz w:val="18"/>
              </w:rPr>
              <w:t>（</w:t>
            </w:r>
            <w:r>
              <w:rPr>
                <w:color w:val="000000"/>
                <w:sz w:val="18"/>
              </w:rPr>
              <w:t>6691</w:t>
            </w:r>
            <w:r>
              <w:rPr>
                <w:rFonts w:hint="eastAsia"/>
                <w:color w:val="000000"/>
                <w:sz w:val="18"/>
              </w:rPr>
              <w:t>）</w:t>
            </w:r>
          </w:p>
        </w:tc>
      </w:tr>
      <w:tr w:rsidR="00000000" w14:paraId="0B02917A" w14:textId="77777777">
        <w:tc>
          <w:tcPr>
            <w:tcW w:w="1961" w:type="dxa"/>
          </w:tcPr>
          <w:p w14:paraId="66548F89" w14:textId="77777777" w:rsidR="00000000" w:rsidRDefault="007478C2">
            <w:pPr>
              <w:rPr>
                <w:rFonts w:ascii="宋体" w:hAnsi="宋体"/>
                <w:bCs/>
                <w:color w:val="000000"/>
                <w:sz w:val="24"/>
                <w:szCs w:val="22"/>
              </w:rPr>
            </w:pPr>
            <w:r>
              <w:rPr>
                <w:rFonts w:ascii="宋体" w:hAnsi="宋体" w:hint="eastAsia"/>
                <w:bCs/>
                <w:color w:val="000000"/>
                <w:sz w:val="24"/>
                <w:szCs w:val="22"/>
              </w:rPr>
              <w:t>本期转回</w:t>
            </w:r>
          </w:p>
        </w:tc>
        <w:tc>
          <w:tcPr>
            <w:tcW w:w="1753" w:type="dxa"/>
            <w:vAlign w:val="bottom"/>
          </w:tcPr>
          <w:p w14:paraId="55137666" w14:textId="77777777" w:rsidR="00000000" w:rsidRDefault="007478C2">
            <w:pPr>
              <w:jc w:val="center"/>
              <w:rPr>
                <w:rFonts w:ascii="宋体" w:hAnsi="宋体"/>
                <w:bCs/>
                <w:color w:val="000000"/>
                <w:sz w:val="24"/>
                <w:szCs w:val="22"/>
              </w:rPr>
            </w:pPr>
            <w:r>
              <w:rPr>
                <w:rFonts w:hint="eastAsia"/>
                <w:color w:val="000000"/>
                <w:sz w:val="18"/>
              </w:rPr>
              <w:t>(4366)</w:t>
            </w:r>
          </w:p>
        </w:tc>
        <w:tc>
          <w:tcPr>
            <w:tcW w:w="1857" w:type="dxa"/>
            <w:vAlign w:val="bottom"/>
          </w:tcPr>
          <w:p w14:paraId="66B21C04" w14:textId="77777777" w:rsidR="00000000" w:rsidRDefault="007478C2">
            <w:pPr>
              <w:jc w:val="center"/>
              <w:rPr>
                <w:rFonts w:ascii="宋体" w:hAnsi="宋体"/>
                <w:bCs/>
                <w:color w:val="000000"/>
                <w:sz w:val="24"/>
                <w:szCs w:val="22"/>
              </w:rPr>
            </w:pPr>
            <w:r>
              <w:rPr>
                <w:rFonts w:hint="eastAsia"/>
                <w:color w:val="000000"/>
                <w:sz w:val="18"/>
              </w:rPr>
              <w:t>(4367)</w:t>
            </w:r>
          </w:p>
        </w:tc>
        <w:tc>
          <w:tcPr>
            <w:tcW w:w="1857" w:type="dxa"/>
            <w:vAlign w:val="bottom"/>
          </w:tcPr>
          <w:p w14:paraId="59E9B40C" w14:textId="77777777" w:rsidR="00000000" w:rsidRDefault="007478C2">
            <w:pPr>
              <w:jc w:val="center"/>
              <w:rPr>
                <w:rFonts w:ascii="宋体" w:hAnsi="宋体"/>
                <w:bCs/>
                <w:color w:val="000000"/>
                <w:sz w:val="24"/>
                <w:szCs w:val="22"/>
              </w:rPr>
            </w:pPr>
            <w:r>
              <w:rPr>
                <w:rFonts w:hint="eastAsia"/>
                <w:color w:val="000000"/>
                <w:sz w:val="18"/>
              </w:rPr>
              <w:t>(4368)</w:t>
            </w:r>
          </w:p>
        </w:tc>
        <w:tc>
          <w:tcPr>
            <w:tcW w:w="1858" w:type="dxa"/>
            <w:vAlign w:val="bottom"/>
          </w:tcPr>
          <w:p w14:paraId="75AD0E17" w14:textId="77777777" w:rsidR="00000000" w:rsidRDefault="007478C2">
            <w:pPr>
              <w:jc w:val="center"/>
              <w:rPr>
                <w:rFonts w:ascii="宋体" w:hAnsi="宋体"/>
                <w:bCs/>
                <w:color w:val="000000"/>
                <w:sz w:val="24"/>
                <w:szCs w:val="22"/>
              </w:rPr>
            </w:pPr>
            <w:r>
              <w:rPr>
                <w:rFonts w:hint="eastAsia"/>
                <w:color w:val="000000"/>
                <w:sz w:val="18"/>
              </w:rPr>
              <w:t>(4369)</w:t>
            </w:r>
          </w:p>
        </w:tc>
      </w:tr>
      <w:tr w:rsidR="00000000" w14:paraId="025C06E3" w14:textId="77777777">
        <w:tc>
          <w:tcPr>
            <w:tcW w:w="1961" w:type="dxa"/>
          </w:tcPr>
          <w:p w14:paraId="7C93B861" w14:textId="77777777" w:rsidR="00000000" w:rsidRDefault="007478C2">
            <w:pPr>
              <w:rPr>
                <w:rFonts w:ascii="宋体" w:hAnsi="宋体"/>
                <w:bCs/>
                <w:color w:val="000000"/>
                <w:sz w:val="24"/>
                <w:szCs w:val="22"/>
              </w:rPr>
            </w:pPr>
            <w:r>
              <w:rPr>
                <w:rFonts w:ascii="宋体" w:hAnsi="宋体" w:hint="eastAsia"/>
                <w:bCs/>
                <w:color w:val="000000"/>
                <w:sz w:val="24"/>
                <w:szCs w:val="22"/>
              </w:rPr>
              <w:t>其他变动</w:t>
            </w:r>
          </w:p>
        </w:tc>
        <w:tc>
          <w:tcPr>
            <w:tcW w:w="1753" w:type="dxa"/>
            <w:vAlign w:val="bottom"/>
          </w:tcPr>
          <w:p w14:paraId="4A1550E2" w14:textId="77777777" w:rsidR="00000000" w:rsidRDefault="007478C2">
            <w:pPr>
              <w:jc w:val="center"/>
              <w:rPr>
                <w:rFonts w:ascii="宋体" w:hAnsi="宋体"/>
                <w:bCs/>
                <w:color w:val="000000"/>
                <w:sz w:val="24"/>
                <w:szCs w:val="22"/>
              </w:rPr>
            </w:pPr>
            <w:r>
              <w:rPr>
                <w:rFonts w:hint="eastAsia"/>
                <w:color w:val="000000"/>
                <w:sz w:val="18"/>
              </w:rPr>
              <w:t>(4378)</w:t>
            </w:r>
          </w:p>
        </w:tc>
        <w:tc>
          <w:tcPr>
            <w:tcW w:w="1857" w:type="dxa"/>
            <w:vAlign w:val="bottom"/>
          </w:tcPr>
          <w:p w14:paraId="2ECCBA74" w14:textId="77777777" w:rsidR="00000000" w:rsidRDefault="007478C2">
            <w:pPr>
              <w:jc w:val="center"/>
              <w:rPr>
                <w:rFonts w:ascii="宋体" w:hAnsi="宋体"/>
                <w:bCs/>
                <w:color w:val="000000"/>
                <w:sz w:val="24"/>
                <w:szCs w:val="22"/>
              </w:rPr>
            </w:pPr>
            <w:r>
              <w:rPr>
                <w:rFonts w:hint="eastAsia"/>
                <w:color w:val="000000"/>
                <w:sz w:val="18"/>
              </w:rPr>
              <w:t>(43</w:t>
            </w:r>
            <w:r>
              <w:rPr>
                <w:rFonts w:hint="eastAsia"/>
                <w:color w:val="000000"/>
                <w:sz w:val="18"/>
              </w:rPr>
              <w:t>79)</w:t>
            </w:r>
          </w:p>
        </w:tc>
        <w:tc>
          <w:tcPr>
            <w:tcW w:w="1857" w:type="dxa"/>
            <w:vAlign w:val="bottom"/>
          </w:tcPr>
          <w:p w14:paraId="7F19D17F" w14:textId="77777777" w:rsidR="00000000" w:rsidRDefault="007478C2">
            <w:pPr>
              <w:jc w:val="center"/>
              <w:rPr>
                <w:rFonts w:ascii="宋体" w:hAnsi="宋体"/>
                <w:bCs/>
                <w:color w:val="000000"/>
                <w:sz w:val="24"/>
                <w:szCs w:val="22"/>
              </w:rPr>
            </w:pPr>
            <w:r>
              <w:rPr>
                <w:rFonts w:hint="eastAsia"/>
                <w:color w:val="000000"/>
                <w:sz w:val="18"/>
              </w:rPr>
              <w:t>(4380)</w:t>
            </w:r>
          </w:p>
        </w:tc>
        <w:tc>
          <w:tcPr>
            <w:tcW w:w="1858" w:type="dxa"/>
            <w:vAlign w:val="bottom"/>
          </w:tcPr>
          <w:p w14:paraId="1C8701C8" w14:textId="77777777" w:rsidR="00000000" w:rsidRDefault="007478C2">
            <w:pPr>
              <w:jc w:val="center"/>
              <w:rPr>
                <w:rFonts w:ascii="宋体" w:hAnsi="宋体"/>
                <w:bCs/>
                <w:color w:val="000000"/>
                <w:sz w:val="24"/>
                <w:szCs w:val="22"/>
              </w:rPr>
            </w:pPr>
            <w:r>
              <w:rPr>
                <w:rFonts w:hint="eastAsia"/>
                <w:color w:val="000000"/>
                <w:sz w:val="18"/>
              </w:rPr>
              <w:t>(4381)</w:t>
            </w:r>
          </w:p>
        </w:tc>
      </w:tr>
      <w:tr w:rsidR="00000000" w14:paraId="0CFB362F" w14:textId="77777777">
        <w:tc>
          <w:tcPr>
            <w:tcW w:w="1961" w:type="dxa"/>
          </w:tcPr>
          <w:p w14:paraId="1F80F2E8" w14:textId="77777777" w:rsidR="00000000" w:rsidRDefault="007478C2">
            <w:pPr>
              <w:rPr>
                <w:rFonts w:ascii="宋体" w:hAnsi="宋体"/>
                <w:bCs/>
                <w:color w:val="000000"/>
                <w:sz w:val="24"/>
                <w:szCs w:val="22"/>
              </w:rPr>
            </w:pPr>
            <w:r>
              <w:rPr>
                <w:rFonts w:ascii="宋体" w:hAnsi="宋体" w:hint="eastAsia"/>
                <w:bCs/>
                <w:color w:val="000000"/>
                <w:sz w:val="24"/>
                <w:szCs w:val="22"/>
              </w:rPr>
              <w:t>期末余额</w:t>
            </w:r>
          </w:p>
        </w:tc>
        <w:tc>
          <w:tcPr>
            <w:tcW w:w="1753" w:type="dxa"/>
            <w:vAlign w:val="bottom"/>
          </w:tcPr>
          <w:p w14:paraId="30F369DA" w14:textId="77777777" w:rsidR="00000000" w:rsidRDefault="007478C2">
            <w:pPr>
              <w:jc w:val="center"/>
              <w:rPr>
                <w:rFonts w:ascii="宋体" w:hAnsi="宋体"/>
                <w:bCs/>
                <w:color w:val="000000"/>
                <w:sz w:val="24"/>
                <w:szCs w:val="22"/>
              </w:rPr>
            </w:pPr>
            <w:r>
              <w:rPr>
                <w:rFonts w:hint="eastAsia"/>
                <w:color w:val="000000"/>
                <w:sz w:val="18"/>
              </w:rPr>
              <w:t>(4340)</w:t>
            </w:r>
          </w:p>
        </w:tc>
        <w:tc>
          <w:tcPr>
            <w:tcW w:w="1857" w:type="dxa"/>
            <w:vAlign w:val="bottom"/>
          </w:tcPr>
          <w:p w14:paraId="0530AA30" w14:textId="77777777" w:rsidR="00000000" w:rsidRDefault="007478C2">
            <w:pPr>
              <w:jc w:val="center"/>
              <w:rPr>
                <w:rFonts w:ascii="宋体" w:hAnsi="宋体"/>
                <w:bCs/>
                <w:color w:val="000000"/>
                <w:sz w:val="24"/>
                <w:szCs w:val="22"/>
              </w:rPr>
            </w:pPr>
            <w:r>
              <w:rPr>
                <w:rFonts w:hint="eastAsia"/>
                <w:color w:val="000000"/>
                <w:sz w:val="18"/>
              </w:rPr>
              <w:t>(4341)</w:t>
            </w:r>
          </w:p>
        </w:tc>
        <w:tc>
          <w:tcPr>
            <w:tcW w:w="1857" w:type="dxa"/>
            <w:vAlign w:val="bottom"/>
          </w:tcPr>
          <w:p w14:paraId="36FDACAF" w14:textId="77777777" w:rsidR="00000000" w:rsidRDefault="007478C2">
            <w:pPr>
              <w:jc w:val="center"/>
              <w:rPr>
                <w:rFonts w:ascii="宋体" w:hAnsi="宋体"/>
                <w:bCs/>
                <w:color w:val="000000"/>
                <w:sz w:val="24"/>
                <w:szCs w:val="22"/>
              </w:rPr>
            </w:pPr>
            <w:r>
              <w:rPr>
                <w:rFonts w:hint="eastAsia"/>
                <w:color w:val="000000"/>
                <w:sz w:val="18"/>
              </w:rPr>
              <w:t>(4342)</w:t>
            </w:r>
          </w:p>
        </w:tc>
        <w:tc>
          <w:tcPr>
            <w:tcW w:w="1858" w:type="dxa"/>
            <w:vAlign w:val="bottom"/>
          </w:tcPr>
          <w:p w14:paraId="3CD686B9" w14:textId="77777777" w:rsidR="00000000" w:rsidRDefault="007478C2">
            <w:pPr>
              <w:jc w:val="center"/>
              <w:rPr>
                <w:rFonts w:ascii="宋体" w:hAnsi="宋体"/>
                <w:bCs/>
                <w:color w:val="000000"/>
                <w:sz w:val="24"/>
                <w:szCs w:val="22"/>
              </w:rPr>
            </w:pPr>
            <w:r>
              <w:rPr>
                <w:rFonts w:hint="eastAsia"/>
                <w:color w:val="000000"/>
                <w:sz w:val="18"/>
              </w:rPr>
              <w:t>(4343)</w:t>
            </w:r>
          </w:p>
        </w:tc>
      </w:tr>
    </w:tbl>
    <w:p w14:paraId="1C5A6DC9" w14:textId="77777777" w:rsidR="00000000" w:rsidRDefault="007478C2">
      <w:pPr>
        <w:rPr>
          <w:rFonts w:ascii="宋体" w:hAnsi="宋体"/>
          <w:bCs/>
          <w:color w:val="000000"/>
          <w:sz w:val="24"/>
        </w:rPr>
      </w:pPr>
      <w:r>
        <w:rPr>
          <w:rFonts w:ascii="宋体" w:hAnsi="宋体" w:hint="eastAsia"/>
          <w:bCs/>
          <w:color w:val="000000"/>
          <w:sz w:val="24"/>
        </w:rPr>
        <w:t>注：</w:t>
      </w:r>
      <w:r>
        <w:rPr>
          <w:rFonts w:hint="eastAsia"/>
          <w:color w:val="000000"/>
          <w:sz w:val="18"/>
        </w:rPr>
        <w:t>(438</w:t>
      </w:r>
      <w:r>
        <w:rPr>
          <w:color w:val="000000"/>
          <w:sz w:val="18"/>
        </w:rPr>
        <w:t>2</w:t>
      </w:r>
      <w:r>
        <w:rPr>
          <w:rFonts w:hint="eastAsia"/>
          <w:color w:val="000000"/>
          <w:sz w:val="18"/>
        </w:rPr>
        <w:t>)</w:t>
      </w:r>
    </w:p>
    <w:p w14:paraId="54328126" w14:textId="77777777" w:rsidR="00000000" w:rsidRDefault="007478C2">
      <w:pPr>
        <w:rPr>
          <w:rFonts w:ascii="宋体" w:hAnsi="宋体"/>
          <w:bCs/>
          <w:color w:val="000000"/>
          <w:sz w:val="24"/>
        </w:rPr>
      </w:pPr>
    </w:p>
    <w:p w14:paraId="3091736F" w14:textId="77777777" w:rsidR="00000000" w:rsidRDefault="007478C2">
      <w:pPr>
        <w:spacing w:line="360" w:lineRule="auto"/>
        <w:outlineLvl w:val="3"/>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 xml:space="preserve">7 </w:t>
      </w:r>
      <w:r>
        <w:rPr>
          <w:rFonts w:ascii="宋体" w:hAnsi="宋体" w:hint="eastAsia"/>
          <w:b/>
          <w:color w:val="000000"/>
          <w:sz w:val="24"/>
        </w:rPr>
        <w:t>其他权益工具投资（若有）</w:t>
      </w:r>
    </w:p>
    <w:p w14:paraId="570640FD" w14:textId="77777777" w:rsidR="00000000" w:rsidRDefault="007478C2">
      <w:pPr>
        <w:spacing w:line="360" w:lineRule="auto"/>
        <w:outlineLvl w:val="3"/>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7</w:t>
      </w:r>
      <w:r>
        <w:rPr>
          <w:rFonts w:ascii="宋体" w:hAnsi="宋体" w:hint="eastAsia"/>
          <w:b/>
          <w:color w:val="000000"/>
          <w:sz w:val="24"/>
        </w:rPr>
        <w:t xml:space="preserve">.1 </w:t>
      </w:r>
      <w:r>
        <w:rPr>
          <w:rFonts w:ascii="宋体" w:hAnsi="宋体" w:hint="eastAsia"/>
          <w:b/>
          <w:color w:val="000000"/>
          <w:sz w:val="24"/>
        </w:rPr>
        <w:t>其他权益工具投资情况</w:t>
      </w:r>
    </w:p>
    <w:p w14:paraId="25F817AF" w14:textId="77777777" w:rsidR="00000000" w:rsidRDefault="007478C2">
      <w:pPr>
        <w:ind w:rightChars="697" w:right="1464"/>
        <w:jc w:val="right"/>
        <w:rPr>
          <w:rFonts w:ascii="宋体" w:hAnsi="宋体"/>
          <w:color w:val="FF0000"/>
          <w:sz w:val="24"/>
        </w:rPr>
      </w:pPr>
      <w:r>
        <w:rPr>
          <w:rFonts w:ascii="宋体" w:hAnsi="宋体" w:hint="eastAsia"/>
          <w:color w:val="000000"/>
          <w:sz w:val="24"/>
        </w:rPr>
        <w:t>单位：</w:t>
      </w:r>
      <w:r>
        <w:rPr>
          <w:rFonts w:ascii="宋体" w:hAnsi="宋体" w:hint="eastAsia"/>
          <w:color w:val="000000"/>
          <w:sz w:val="24"/>
        </w:rPr>
        <w:t xml:space="preserve"> </w:t>
      </w:r>
      <w:r>
        <w:rPr>
          <w:rFonts w:ascii="宋体" w:hAnsi="宋体" w:hint="eastAsia"/>
          <w:color w:val="FF0000"/>
          <w:sz w:val="24"/>
        </w:rPr>
        <w:t xml:space="preserve">     </w:t>
      </w:r>
    </w:p>
    <w:tbl>
      <w:tblPr>
        <w:tblW w:w="0" w:type="auto"/>
        <w:jc w:val="center"/>
        <w:tblInd w:w="0" w:type="dxa"/>
        <w:tblLayout w:type="fixed"/>
        <w:tblLook w:val="0000" w:firstRow="0" w:lastRow="0" w:firstColumn="0" w:lastColumn="0" w:noHBand="0" w:noVBand="0"/>
      </w:tblPr>
      <w:tblGrid>
        <w:gridCol w:w="3725"/>
        <w:gridCol w:w="1960"/>
        <w:gridCol w:w="1376"/>
        <w:gridCol w:w="1813"/>
      </w:tblGrid>
      <w:tr w:rsidR="00000000" w14:paraId="2471669A" w14:textId="77777777">
        <w:trPr>
          <w:cantSplit/>
          <w:trHeight w:val="255"/>
          <w:jc w:val="center"/>
        </w:trPr>
        <w:tc>
          <w:tcPr>
            <w:tcW w:w="3725" w:type="dxa"/>
            <w:vMerge w:val="restart"/>
            <w:tcBorders>
              <w:top w:val="single" w:sz="4" w:space="0" w:color="auto"/>
              <w:left w:val="single" w:sz="4" w:space="0" w:color="auto"/>
              <w:bottom w:val="single" w:sz="4" w:space="0" w:color="auto"/>
              <w:right w:val="single" w:sz="4" w:space="0" w:color="auto"/>
            </w:tcBorders>
            <w:vAlign w:val="center"/>
          </w:tcPr>
          <w:p w14:paraId="39B14C06"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项目</w:t>
            </w:r>
          </w:p>
        </w:tc>
        <w:tc>
          <w:tcPr>
            <w:tcW w:w="5149" w:type="dxa"/>
            <w:gridSpan w:val="3"/>
            <w:tcBorders>
              <w:top w:val="single" w:sz="4" w:space="0" w:color="auto"/>
              <w:left w:val="nil"/>
              <w:bottom w:val="single" w:sz="4" w:space="0" w:color="auto"/>
              <w:right w:val="single" w:sz="4" w:space="0" w:color="auto"/>
            </w:tcBorders>
          </w:tcPr>
          <w:p w14:paraId="61BE458A" w14:textId="77777777" w:rsidR="00000000" w:rsidRDefault="007478C2">
            <w:pPr>
              <w:widowControl/>
              <w:jc w:val="center"/>
              <w:rPr>
                <w:rFonts w:ascii="宋体" w:hAnsi="宋体"/>
                <w:color w:val="000000"/>
                <w:sz w:val="24"/>
              </w:rPr>
            </w:pPr>
            <w:r>
              <w:rPr>
                <w:rFonts w:ascii="宋体" w:hAnsi="宋体" w:hint="eastAsia"/>
                <w:color w:val="000000"/>
                <w:sz w:val="24"/>
              </w:rPr>
              <w:t>本期末</w:t>
            </w:r>
          </w:p>
          <w:p w14:paraId="5B7EA449" w14:textId="77777777" w:rsidR="00000000" w:rsidRDefault="007478C2">
            <w:pPr>
              <w:widowControl/>
              <w:jc w:val="center"/>
              <w:rPr>
                <w:rFonts w:ascii="宋体" w:hAnsi="宋体"/>
                <w:color w:val="000000"/>
                <w:kern w:val="0"/>
                <w:sz w:val="24"/>
                <w:u w:val="single"/>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76149FE2" w14:textId="77777777">
        <w:trPr>
          <w:cantSplit/>
          <w:trHeight w:val="270"/>
          <w:jc w:val="center"/>
        </w:trPr>
        <w:tc>
          <w:tcPr>
            <w:tcW w:w="3725" w:type="dxa"/>
            <w:vMerge/>
            <w:tcBorders>
              <w:top w:val="single" w:sz="4" w:space="0" w:color="auto"/>
              <w:left w:val="single" w:sz="4" w:space="0" w:color="auto"/>
              <w:bottom w:val="single" w:sz="4" w:space="0" w:color="auto"/>
              <w:right w:val="single" w:sz="4" w:space="0" w:color="auto"/>
            </w:tcBorders>
            <w:vAlign w:val="center"/>
          </w:tcPr>
          <w:p w14:paraId="2D79F2DF" w14:textId="77777777" w:rsidR="00000000" w:rsidRDefault="007478C2">
            <w:pPr>
              <w:widowControl/>
              <w:jc w:val="center"/>
              <w:rPr>
                <w:rFonts w:ascii="宋体" w:hAnsi="宋体"/>
                <w:color w:val="000000"/>
                <w:kern w:val="0"/>
                <w:sz w:val="24"/>
              </w:rPr>
            </w:pPr>
          </w:p>
        </w:tc>
        <w:tc>
          <w:tcPr>
            <w:tcW w:w="1960" w:type="dxa"/>
            <w:tcBorders>
              <w:top w:val="single" w:sz="4" w:space="0" w:color="auto"/>
              <w:left w:val="nil"/>
              <w:bottom w:val="single" w:sz="4" w:space="0" w:color="auto"/>
              <w:right w:val="single" w:sz="4" w:space="0" w:color="auto"/>
            </w:tcBorders>
            <w:vAlign w:val="center"/>
          </w:tcPr>
          <w:p w14:paraId="3A670F15"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成本</w:t>
            </w:r>
          </w:p>
        </w:tc>
        <w:tc>
          <w:tcPr>
            <w:tcW w:w="1376" w:type="dxa"/>
            <w:tcBorders>
              <w:top w:val="single" w:sz="4" w:space="0" w:color="auto"/>
              <w:left w:val="single" w:sz="4" w:space="0" w:color="auto"/>
              <w:bottom w:val="single" w:sz="4" w:space="0" w:color="auto"/>
              <w:right w:val="single" w:sz="4" w:space="0" w:color="auto"/>
            </w:tcBorders>
            <w:vAlign w:val="center"/>
          </w:tcPr>
          <w:p w14:paraId="1EBA69B4"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公允价值</w:t>
            </w:r>
          </w:p>
        </w:tc>
        <w:tc>
          <w:tcPr>
            <w:tcW w:w="1813" w:type="dxa"/>
            <w:tcBorders>
              <w:top w:val="single" w:sz="4" w:space="0" w:color="auto"/>
              <w:left w:val="nil"/>
              <w:bottom w:val="single" w:sz="4" w:space="0" w:color="auto"/>
              <w:right w:val="single" w:sz="4" w:space="0" w:color="auto"/>
            </w:tcBorders>
            <w:vAlign w:val="center"/>
          </w:tcPr>
          <w:p w14:paraId="7075E665"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公允价值变动</w:t>
            </w:r>
          </w:p>
        </w:tc>
      </w:tr>
      <w:tr w:rsidR="00000000" w14:paraId="11B6A145" w14:textId="77777777">
        <w:trPr>
          <w:trHeight w:val="270"/>
          <w:jc w:val="center"/>
        </w:trPr>
        <w:tc>
          <w:tcPr>
            <w:tcW w:w="3725" w:type="dxa"/>
            <w:tcBorders>
              <w:top w:val="single" w:sz="4" w:space="0" w:color="auto"/>
              <w:left w:val="single" w:sz="4" w:space="0" w:color="auto"/>
              <w:bottom w:val="single" w:sz="4" w:space="0" w:color="auto"/>
              <w:right w:val="single" w:sz="4" w:space="0" w:color="auto"/>
            </w:tcBorders>
            <w:vAlign w:val="center"/>
          </w:tcPr>
          <w:p w14:paraId="10469039" w14:textId="77777777" w:rsidR="00000000" w:rsidRDefault="007478C2">
            <w:pPr>
              <w:widowControl/>
              <w:rPr>
                <w:rFonts w:ascii="宋体" w:hAnsi="宋体"/>
                <w:color w:val="000000"/>
                <w:kern w:val="0"/>
                <w:sz w:val="24"/>
              </w:rPr>
            </w:pPr>
            <w:r>
              <w:rPr>
                <w:rFonts w:ascii="宋体" w:hAnsi="宋体" w:hint="eastAsia"/>
                <w:color w:val="000000"/>
                <w:sz w:val="24"/>
              </w:rPr>
              <w:t>……</w:t>
            </w:r>
            <w:r>
              <w:rPr>
                <w:rFonts w:hint="eastAsia"/>
                <w:color w:val="000000"/>
                <w:sz w:val="18"/>
              </w:rPr>
              <w:t>（</w:t>
            </w:r>
            <w:r>
              <w:rPr>
                <w:color w:val="000000"/>
                <w:sz w:val="18"/>
              </w:rPr>
              <w:t>4277</w:t>
            </w:r>
            <w:r>
              <w:rPr>
                <w:rFonts w:hint="eastAsia"/>
                <w:color w:val="000000"/>
                <w:sz w:val="18"/>
              </w:rPr>
              <w:t>）</w:t>
            </w:r>
          </w:p>
        </w:tc>
        <w:tc>
          <w:tcPr>
            <w:tcW w:w="1960" w:type="dxa"/>
            <w:tcBorders>
              <w:top w:val="single" w:sz="4" w:space="0" w:color="auto"/>
              <w:left w:val="nil"/>
              <w:bottom w:val="single" w:sz="4" w:space="0" w:color="auto"/>
              <w:right w:val="single" w:sz="4" w:space="0" w:color="auto"/>
            </w:tcBorders>
          </w:tcPr>
          <w:p w14:paraId="7E179C91" w14:textId="77777777" w:rsidR="00000000" w:rsidRDefault="007478C2">
            <w:pPr>
              <w:widowControl/>
              <w:jc w:val="center"/>
              <w:rPr>
                <w:rFonts w:ascii="宋体" w:hAnsi="宋体"/>
                <w:color w:val="000000"/>
                <w:kern w:val="0"/>
                <w:sz w:val="18"/>
              </w:rPr>
            </w:pPr>
            <w:r>
              <w:rPr>
                <w:rFonts w:hint="eastAsia"/>
                <w:color w:val="000000"/>
                <w:sz w:val="18"/>
              </w:rPr>
              <w:t>（</w:t>
            </w:r>
            <w:r>
              <w:rPr>
                <w:color w:val="000000"/>
                <w:sz w:val="18"/>
              </w:rPr>
              <w:t>6692</w:t>
            </w:r>
            <w:r>
              <w:rPr>
                <w:rFonts w:hint="eastAsia"/>
                <w:color w:val="000000"/>
                <w:sz w:val="18"/>
              </w:rPr>
              <w:t>）</w:t>
            </w:r>
          </w:p>
        </w:tc>
        <w:tc>
          <w:tcPr>
            <w:tcW w:w="1376" w:type="dxa"/>
            <w:tcBorders>
              <w:top w:val="single" w:sz="4" w:space="0" w:color="auto"/>
              <w:left w:val="single" w:sz="4" w:space="0" w:color="auto"/>
              <w:bottom w:val="single" w:sz="4" w:space="0" w:color="auto"/>
              <w:right w:val="single" w:sz="4" w:space="0" w:color="auto"/>
            </w:tcBorders>
          </w:tcPr>
          <w:p w14:paraId="6ADE59EA" w14:textId="77777777" w:rsidR="00000000" w:rsidRDefault="007478C2">
            <w:pPr>
              <w:widowControl/>
              <w:jc w:val="center"/>
              <w:rPr>
                <w:rFonts w:ascii="宋体" w:hAnsi="宋体"/>
                <w:b/>
                <w:color w:val="000000"/>
                <w:kern w:val="0"/>
                <w:sz w:val="24"/>
              </w:rPr>
            </w:pPr>
            <w:r>
              <w:rPr>
                <w:rFonts w:hint="eastAsia"/>
                <w:color w:val="000000"/>
                <w:sz w:val="18"/>
              </w:rPr>
              <w:t>（</w:t>
            </w:r>
            <w:r>
              <w:rPr>
                <w:color w:val="000000"/>
                <w:sz w:val="18"/>
              </w:rPr>
              <w:t>6693</w:t>
            </w:r>
            <w:r>
              <w:rPr>
                <w:rFonts w:hint="eastAsia"/>
                <w:color w:val="000000"/>
                <w:sz w:val="18"/>
              </w:rPr>
              <w:t>）</w:t>
            </w:r>
          </w:p>
        </w:tc>
        <w:tc>
          <w:tcPr>
            <w:tcW w:w="1813" w:type="dxa"/>
            <w:tcBorders>
              <w:top w:val="single" w:sz="4" w:space="0" w:color="auto"/>
              <w:left w:val="nil"/>
              <w:bottom w:val="single" w:sz="4" w:space="0" w:color="auto"/>
              <w:right w:val="single" w:sz="4" w:space="0" w:color="auto"/>
            </w:tcBorders>
          </w:tcPr>
          <w:p w14:paraId="6F2C4DEE" w14:textId="77777777" w:rsidR="00000000" w:rsidRDefault="007478C2">
            <w:pPr>
              <w:widowControl/>
              <w:jc w:val="center"/>
              <w:rPr>
                <w:rFonts w:ascii="宋体" w:hAnsi="宋体"/>
                <w:b/>
                <w:color w:val="000000"/>
                <w:kern w:val="0"/>
                <w:sz w:val="24"/>
              </w:rPr>
            </w:pPr>
            <w:r>
              <w:rPr>
                <w:rFonts w:hint="eastAsia"/>
                <w:color w:val="000000"/>
                <w:sz w:val="18"/>
              </w:rPr>
              <w:t>（</w:t>
            </w:r>
            <w:r>
              <w:rPr>
                <w:color w:val="000000"/>
                <w:sz w:val="18"/>
              </w:rPr>
              <w:t>6694</w:t>
            </w:r>
            <w:r>
              <w:rPr>
                <w:rFonts w:hint="eastAsia"/>
                <w:color w:val="000000"/>
                <w:sz w:val="18"/>
              </w:rPr>
              <w:t>）</w:t>
            </w:r>
          </w:p>
        </w:tc>
      </w:tr>
      <w:tr w:rsidR="00000000" w14:paraId="4506CBC0" w14:textId="77777777">
        <w:trPr>
          <w:trHeight w:val="270"/>
          <w:jc w:val="center"/>
        </w:trPr>
        <w:tc>
          <w:tcPr>
            <w:tcW w:w="3725" w:type="dxa"/>
            <w:tcBorders>
              <w:top w:val="single" w:sz="4" w:space="0" w:color="auto"/>
              <w:left w:val="single" w:sz="4" w:space="0" w:color="auto"/>
              <w:bottom w:val="single" w:sz="4" w:space="0" w:color="auto"/>
              <w:right w:val="single" w:sz="4" w:space="0" w:color="auto"/>
            </w:tcBorders>
            <w:vAlign w:val="center"/>
          </w:tcPr>
          <w:p w14:paraId="265586A5"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合计</w:t>
            </w:r>
          </w:p>
        </w:tc>
        <w:tc>
          <w:tcPr>
            <w:tcW w:w="1960" w:type="dxa"/>
            <w:tcBorders>
              <w:top w:val="single" w:sz="4" w:space="0" w:color="auto"/>
              <w:left w:val="nil"/>
              <w:bottom w:val="single" w:sz="4" w:space="0" w:color="auto"/>
              <w:right w:val="single" w:sz="4" w:space="0" w:color="auto"/>
            </w:tcBorders>
          </w:tcPr>
          <w:p w14:paraId="3A1B32B8" w14:textId="77777777" w:rsidR="00000000" w:rsidRDefault="007478C2">
            <w:pPr>
              <w:widowControl/>
              <w:jc w:val="center"/>
              <w:rPr>
                <w:rFonts w:ascii="宋体" w:hAnsi="宋体"/>
                <w:color w:val="000000"/>
                <w:kern w:val="0"/>
                <w:sz w:val="18"/>
              </w:rPr>
            </w:pPr>
            <w:r>
              <w:rPr>
                <w:rFonts w:hint="eastAsia"/>
                <w:color w:val="000000"/>
                <w:sz w:val="18"/>
              </w:rPr>
              <w:t>（</w:t>
            </w:r>
            <w:r>
              <w:rPr>
                <w:color w:val="000000"/>
                <w:sz w:val="18"/>
              </w:rPr>
              <w:t>6695</w:t>
            </w:r>
            <w:r>
              <w:rPr>
                <w:rFonts w:hint="eastAsia"/>
                <w:color w:val="000000"/>
                <w:sz w:val="18"/>
              </w:rPr>
              <w:t>）</w:t>
            </w:r>
          </w:p>
        </w:tc>
        <w:tc>
          <w:tcPr>
            <w:tcW w:w="1376" w:type="dxa"/>
            <w:tcBorders>
              <w:top w:val="single" w:sz="4" w:space="0" w:color="auto"/>
              <w:left w:val="single" w:sz="4" w:space="0" w:color="auto"/>
              <w:bottom w:val="single" w:sz="4" w:space="0" w:color="auto"/>
              <w:right w:val="single" w:sz="4" w:space="0" w:color="auto"/>
            </w:tcBorders>
          </w:tcPr>
          <w:p w14:paraId="4075A153" w14:textId="77777777" w:rsidR="00000000" w:rsidRDefault="007478C2">
            <w:pPr>
              <w:widowControl/>
              <w:jc w:val="center"/>
              <w:rPr>
                <w:rFonts w:ascii="宋体" w:hAnsi="宋体"/>
                <w:b/>
                <w:color w:val="000000"/>
                <w:kern w:val="0"/>
                <w:sz w:val="24"/>
              </w:rPr>
            </w:pPr>
            <w:r>
              <w:rPr>
                <w:rFonts w:hint="eastAsia"/>
                <w:color w:val="000000"/>
                <w:sz w:val="18"/>
              </w:rPr>
              <w:t>（</w:t>
            </w:r>
            <w:r>
              <w:rPr>
                <w:color w:val="000000"/>
                <w:sz w:val="18"/>
              </w:rPr>
              <w:t>6696</w:t>
            </w:r>
            <w:r>
              <w:rPr>
                <w:rFonts w:hint="eastAsia"/>
                <w:color w:val="000000"/>
                <w:sz w:val="18"/>
              </w:rPr>
              <w:t>）</w:t>
            </w:r>
          </w:p>
        </w:tc>
        <w:tc>
          <w:tcPr>
            <w:tcW w:w="1813" w:type="dxa"/>
            <w:tcBorders>
              <w:top w:val="single" w:sz="4" w:space="0" w:color="auto"/>
              <w:left w:val="nil"/>
              <w:bottom w:val="single" w:sz="4" w:space="0" w:color="auto"/>
              <w:right w:val="single" w:sz="4" w:space="0" w:color="auto"/>
            </w:tcBorders>
          </w:tcPr>
          <w:p w14:paraId="7BBAB6E1" w14:textId="77777777" w:rsidR="00000000" w:rsidRDefault="007478C2">
            <w:pPr>
              <w:widowControl/>
              <w:jc w:val="center"/>
              <w:rPr>
                <w:rFonts w:ascii="宋体" w:hAnsi="宋体"/>
                <w:b/>
                <w:color w:val="000000"/>
                <w:kern w:val="0"/>
                <w:sz w:val="24"/>
              </w:rPr>
            </w:pPr>
            <w:r>
              <w:rPr>
                <w:rFonts w:hint="eastAsia"/>
                <w:color w:val="000000"/>
                <w:sz w:val="18"/>
              </w:rPr>
              <w:t>（</w:t>
            </w:r>
            <w:r>
              <w:rPr>
                <w:color w:val="000000"/>
                <w:sz w:val="18"/>
              </w:rPr>
              <w:t>6697</w:t>
            </w:r>
            <w:r>
              <w:rPr>
                <w:rFonts w:hint="eastAsia"/>
                <w:color w:val="000000"/>
                <w:sz w:val="18"/>
              </w:rPr>
              <w:t>）</w:t>
            </w:r>
          </w:p>
        </w:tc>
      </w:tr>
      <w:tr w:rsidR="00000000" w14:paraId="0776D57A" w14:textId="77777777">
        <w:trPr>
          <w:cantSplit/>
          <w:trHeight w:val="255"/>
          <w:jc w:val="center"/>
        </w:trPr>
        <w:tc>
          <w:tcPr>
            <w:tcW w:w="3725" w:type="dxa"/>
            <w:vMerge w:val="restart"/>
            <w:tcBorders>
              <w:top w:val="single" w:sz="4" w:space="0" w:color="auto"/>
              <w:left w:val="single" w:sz="4" w:space="0" w:color="auto"/>
              <w:bottom w:val="single" w:sz="4" w:space="0" w:color="auto"/>
              <w:right w:val="single" w:sz="4" w:space="0" w:color="auto"/>
            </w:tcBorders>
            <w:vAlign w:val="center"/>
          </w:tcPr>
          <w:p w14:paraId="30C361E3"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项目</w:t>
            </w:r>
          </w:p>
        </w:tc>
        <w:tc>
          <w:tcPr>
            <w:tcW w:w="5149" w:type="dxa"/>
            <w:gridSpan w:val="3"/>
            <w:tcBorders>
              <w:top w:val="single" w:sz="4" w:space="0" w:color="auto"/>
              <w:left w:val="nil"/>
              <w:bottom w:val="single" w:sz="4" w:space="0" w:color="auto"/>
              <w:right w:val="single" w:sz="4" w:space="0" w:color="auto"/>
            </w:tcBorders>
          </w:tcPr>
          <w:p w14:paraId="528F12D6" w14:textId="77777777" w:rsidR="00000000" w:rsidRDefault="007478C2">
            <w:pPr>
              <w:widowControl/>
              <w:jc w:val="center"/>
              <w:rPr>
                <w:rFonts w:ascii="宋体" w:hAnsi="宋体"/>
                <w:color w:val="000000"/>
                <w:sz w:val="24"/>
              </w:rPr>
            </w:pPr>
            <w:r>
              <w:rPr>
                <w:rFonts w:ascii="宋体" w:hAnsi="宋体" w:hint="eastAsia"/>
                <w:color w:val="000000"/>
                <w:sz w:val="24"/>
              </w:rPr>
              <w:t>上年度末</w:t>
            </w:r>
          </w:p>
          <w:p w14:paraId="55D27F9F" w14:textId="77777777" w:rsidR="00000000" w:rsidRDefault="007478C2">
            <w:pPr>
              <w:widowControl/>
              <w:jc w:val="center"/>
              <w:rPr>
                <w:rFonts w:ascii="宋体" w:hAnsi="宋体"/>
                <w:color w:val="000000"/>
                <w:kern w:val="0"/>
                <w:sz w:val="24"/>
                <w:u w:val="single"/>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28BBFC47" w14:textId="77777777">
        <w:trPr>
          <w:cantSplit/>
          <w:trHeight w:val="270"/>
          <w:jc w:val="center"/>
        </w:trPr>
        <w:tc>
          <w:tcPr>
            <w:tcW w:w="3725" w:type="dxa"/>
            <w:vMerge/>
            <w:tcBorders>
              <w:top w:val="single" w:sz="4" w:space="0" w:color="auto"/>
              <w:left w:val="single" w:sz="4" w:space="0" w:color="auto"/>
              <w:bottom w:val="single" w:sz="4" w:space="0" w:color="auto"/>
              <w:right w:val="single" w:sz="4" w:space="0" w:color="auto"/>
            </w:tcBorders>
            <w:vAlign w:val="center"/>
          </w:tcPr>
          <w:p w14:paraId="74E84D35" w14:textId="77777777" w:rsidR="00000000" w:rsidRDefault="007478C2">
            <w:pPr>
              <w:widowControl/>
              <w:jc w:val="center"/>
              <w:rPr>
                <w:rFonts w:ascii="宋体" w:hAnsi="宋体"/>
                <w:color w:val="000000"/>
                <w:kern w:val="0"/>
                <w:sz w:val="24"/>
              </w:rPr>
            </w:pPr>
          </w:p>
        </w:tc>
        <w:tc>
          <w:tcPr>
            <w:tcW w:w="1960" w:type="dxa"/>
            <w:tcBorders>
              <w:top w:val="single" w:sz="4" w:space="0" w:color="auto"/>
              <w:left w:val="nil"/>
              <w:bottom w:val="single" w:sz="4" w:space="0" w:color="auto"/>
              <w:right w:val="single" w:sz="4" w:space="0" w:color="auto"/>
            </w:tcBorders>
            <w:vAlign w:val="center"/>
          </w:tcPr>
          <w:p w14:paraId="0EE6EAAF"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成本</w:t>
            </w:r>
          </w:p>
        </w:tc>
        <w:tc>
          <w:tcPr>
            <w:tcW w:w="1376" w:type="dxa"/>
            <w:tcBorders>
              <w:top w:val="single" w:sz="4" w:space="0" w:color="auto"/>
              <w:left w:val="single" w:sz="4" w:space="0" w:color="auto"/>
              <w:bottom w:val="single" w:sz="4" w:space="0" w:color="auto"/>
              <w:right w:val="single" w:sz="4" w:space="0" w:color="auto"/>
            </w:tcBorders>
            <w:vAlign w:val="center"/>
          </w:tcPr>
          <w:p w14:paraId="4BC5FBF0"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公允价值</w:t>
            </w:r>
          </w:p>
        </w:tc>
        <w:tc>
          <w:tcPr>
            <w:tcW w:w="1813" w:type="dxa"/>
            <w:tcBorders>
              <w:top w:val="single" w:sz="4" w:space="0" w:color="auto"/>
              <w:left w:val="nil"/>
              <w:bottom w:val="single" w:sz="4" w:space="0" w:color="auto"/>
              <w:right w:val="single" w:sz="4" w:space="0" w:color="auto"/>
            </w:tcBorders>
            <w:vAlign w:val="center"/>
          </w:tcPr>
          <w:p w14:paraId="055F0128"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公允价值变动</w:t>
            </w:r>
          </w:p>
        </w:tc>
      </w:tr>
      <w:tr w:rsidR="00000000" w14:paraId="2FF9FB3F" w14:textId="77777777">
        <w:trPr>
          <w:trHeight w:val="270"/>
          <w:jc w:val="center"/>
        </w:trPr>
        <w:tc>
          <w:tcPr>
            <w:tcW w:w="3725" w:type="dxa"/>
            <w:tcBorders>
              <w:top w:val="single" w:sz="4" w:space="0" w:color="auto"/>
              <w:left w:val="single" w:sz="4" w:space="0" w:color="auto"/>
              <w:bottom w:val="single" w:sz="4" w:space="0" w:color="auto"/>
              <w:right w:val="single" w:sz="4" w:space="0" w:color="auto"/>
            </w:tcBorders>
            <w:vAlign w:val="center"/>
          </w:tcPr>
          <w:p w14:paraId="4EC9F1BB" w14:textId="77777777" w:rsidR="00000000" w:rsidRDefault="007478C2">
            <w:pPr>
              <w:widowControl/>
              <w:rPr>
                <w:rFonts w:ascii="宋体" w:hAnsi="宋体"/>
                <w:color w:val="000000"/>
                <w:kern w:val="0"/>
                <w:sz w:val="24"/>
              </w:rPr>
            </w:pPr>
            <w:r>
              <w:rPr>
                <w:rFonts w:ascii="宋体" w:hAnsi="宋体" w:hint="eastAsia"/>
                <w:color w:val="000000"/>
                <w:sz w:val="24"/>
              </w:rPr>
              <w:t>……</w:t>
            </w:r>
            <w:r>
              <w:rPr>
                <w:rFonts w:hint="eastAsia"/>
                <w:color w:val="000000"/>
                <w:sz w:val="18"/>
              </w:rPr>
              <w:t>（</w:t>
            </w:r>
            <w:r>
              <w:rPr>
                <w:color w:val="000000"/>
                <w:sz w:val="18"/>
              </w:rPr>
              <w:t>4277</w:t>
            </w:r>
            <w:r>
              <w:rPr>
                <w:rFonts w:hint="eastAsia"/>
                <w:color w:val="000000"/>
                <w:sz w:val="18"/>
              </w:rPr>
              <w:t>）</w:t>
            </w:r>
          </w:p>
        </w:tc>
        <w:tc>
          <w:tcPr>
            <w:tcW w:w="1960" w:type="dxa"/>
            <w:tcBorders>
              <w:top w:val="single" w:sz="4" w:space="0" w:color="auto"/>
              <w:left w:val="nil"/>
              <w:bottom w:val="single" w:sz="4" w:space="0" w:color="auto"/>
              <w:right w:val="single" w:sz="4" w:space="0" w:color="auto"/>
            </w:tcBorders>
          </w:tcPr>
          <w:p w14:paraId="344B66C8" w14:textId="77777777" w:rsidR="00000000" w:rsidRDefault="007478C2">
            <w:pPr>
              <w:widowControl/>
              <w:jc w:val="center"/>
              <w:rPr>
                <w:rFonts w:ascii="宋体" w:hAnsi="宋体"/>
                <w:b/>
                <w:bCs/>
                <w:color w:val="000000"/>
                <w:kern w:val="0"/>
                <w:sz w:val="18"/>
              </w:rPr>
            </w:pPr>
            <w:r>
              <w:rPr>
                <w:rFonts w:hint="eastAsia"/>
                <w:color w:val="000000"/>
                <w:sz w:val="18"/>
              </w:rPr>
              <w:t>（</w:t>
            </w:r>
            <w:r>
              <w:rPr>
                <w:color w:val="000000"/>
                <w:sz w:val="18"/>
              </w:rPr>
              <w:t>6692</w:t>
            </w:r>
            <w:r>
              <w:rPr>
                <w:rFonts w:hint="eastAsia"/>
                <w:color w:val="000000"/>
                <w:sz w:val="18"/>
              </w:rPr>
              <w:t>）</w:t>
            </w:r>
          </w:p>
        </w:tc>
        <w:tc>
          <w:tcPr>
            <w:tcW w:w="1376" w:type="dxa"/>
            <w:tcBorders>
              <w:top w:val="single" w:sz="4" w:space="0" w:color="auto"/>
              <w:left w:val="single" w:sz="4" w:space="0" w:color="auto"/>
              <w:bottom w:val="single" w:sz="4" w:space="0" w:color="auto"/>
              <w:right w:val="single" w:sz="4" w:space="0" w:color="auto"/>
            </w:tcBorders>
          </w:tcPr>
          <w:p w14:paraId="4BB2C3F2" w14:textId="77777777" w:rsidR="00000000" w:rsidRDefault="007478C2">
            <w:pPr>
              <w:widowControl/>
              <w:jc w:val="center"/>
              <w:rPr>
                <w:rFonts w:ascii="宋体" w:hAnsi="宋体"/>
                <w:b/>
                <w:bCs/>
                <w:color w:val="000000"/>
                <w:kern w:val="0"/>
                <w:sz w:val="18"/>
              </w:rPr>
            </w:pPr>
            <w:r>
              <w:rPr>
                <w:rFonts w:hint="eastAsia"/>
                <w:color w:val="000000"/>
                <w:sz w:val="18"/>
              </w:rPr>
              <w:t>（</w:t>
            </w:r>
            <w:r>
              <w:rPr>
                <w:color w:val="000000"/>
                <w:sz w:val="18"/>
              </w:rPr>
              <w:t>669</w:t>
            </w:r>
            <w:r>
              <w:rPr>
                <w:color w:val="000000"/>
                <w:sz w:val="18"/>
              </w:rPr>
              <w:t>3</w:t>
            </w:r>
            <w:r>
              <w:rPr>
                <w:rFonts w:hint="eastAsia"/>
                <w:color w:val="000000"/>
                <w:sz w:val="18"/>
              </w:rPr>
              <w:t>）</w:t>
            </w:r>
          </w:p>
        </w:tc>
        <w:tc>
          <w:tcPr>
            <w:tcW w:w="1813" w:type="dxa"/>
            <w:tcBorders>
              <w:top w:val="single" w:sz="4" w:space="0" w:color="auto"/>
              <w:left w:val="nil"/>
              <w:bottom w:val="single" w:sz="4" w:space="0" w:color="auto"/>
              <w:right w:val="single" w:sz="4" w:space="0" w:color="auto"/>
            </w:tcBorders>
          </w:tcPr>
          <w:p w14:paraId="24140B15" w14:textId="77777777" w:rsidR="00000000" w:rsidRDefault="007478C2">
            <w:pPr>
              <w:widowControl/>
              <w:jc w:val="center"/>
              <w:rPr>
                <w:rFonts w:ascii="宋体" w:hAnsi="宋体"/>
                <w:b/>
                <w:bCs/>
                <w:color w:val="000000"/>
                <w:kern w:val="0"/>
                <w:sz w:val="18"/>
              </w:rPr>
            </w:pPr>
            <w:r>
              <w:rPr>
                <w:rFonts w:hint="eastAsia"/>
                <w:color w:val="000000"/>
                <w:sz w:val="18"/>
              </w:rPr>
              <w:t>（</w:t>
            </w:r>
            <w:r>
              <w:rPr>
                <w:color w:val="000000"/>
                <w:sz w:val="18"/>
              </w:rPr>
              <w:t>6694</w:t>
            </w:r>
            <w:r>
              <w:rPr>
                <w:rFonts w:hint="eastAsia"/>
                <w:color w:val="000000"/>
                <w:sz w:val="18"/>
              </w:rPr>
              <w:t>）</w:t>
            </w:r>
          </w:p>
        </w:tc>
      </w:tr>
      <w:tr w:rsidR="00000000" w14:paraId="230F6D20" w14:textId="77777777">
        <w:trPr>
          <w:trHeight w:val="270"/>
          <w:jc w:val="center"/>
        </w:trPr>
        <w:tc>
          <w:tcPr>
            <w:tcW w:w="3725" w:type="dxa"/>
            <w:tcBorders>
              <w:top w:val="single" w:sz="4" w:space="0" w:color="auto"/>
              <w:left w:val="single" w:sz="4" w:space="0" w:color="auto"/>
              <w:bottom w:val="single" w:sz="4" w:space="0" w:color="auto"/>
              <w:right w:val="single" w:sz="4" w:space="0" w:color="auto"/>
            </w:tcBorders>
            <w:vAlign w:val="center"/>
          </w:tcPr>
          <w:p w14:paraId="242878D4" w14:textId="77777777" w:rsidR="00000000" w:rsidRDefault="007478C2">
            <w:pPr>
              <w:widowControl/>
              <w:jc w:val="center"/>
              <w:rPr>
                <w:rFonts w:ascii="宋体" w:hAnsi="宋体"/>
                <w:color w:val="000000"/>
                <w:kern w:val="0"/>
                <w:sz w:val="24"/>
              </w:rPr>
            </w:pPr>
            <w:r>
              <w:rPr>
                <w:rFonts w:ascii="宋体" w:hAnsi="宋体" w:hint="eastAsia"/>
                <w:color w:val="000000"/>
                <w:kern w:val="0"/>
                <w:sz w:val="24"/>
              </w:rPr>
              <w:t>合计</w:t>
            </w:r>
          </w:p>
        </w:tc>
        <w:tc>
          <w:tcPr>
            <w:tcW w:w="1960" w:type="dxa"/>
            <w:tcBorders>
              <w:top w:val="single" w:sz="4" w:space="0" w:color="auto"/>
              <w:left w:val="nil"/>
              <w:bottom w:val="single" w:sz="4" w:space="0" w:color="auto"/>
              <w:right w:val="single" w:sz="4" w:space="0" w:color="auto"/>
            </w:tcBorders>
          </w:tcPr>
          <w:p w14:paraId="3FB027CB" w14:textId="77777777" w:rsidR="00000000" w:rsidRDefault="007478C2">
            <w:pPr>
              <w:widowControl/>
              <w:jc w:val="center"/>
              <w:rPr>
                <w:rFonts w:ascii="宋体" w:hAnsi="宋体"/>
                <w:b/>
                <w:bCs/>
                <w:color w:val="000000"/>
                <w:kern w:val="0"/>
                <w:sz w:val="18"/>
              </w:rPr>
            </w:pPr>
            <w:r>
              <w:rPr>
                <w:rFonts w:hint="eastAsia"/>
                <w:color w:val="000000"/>
                <w:sz w:val="18"/>
              </w:rPr>
              <w:t>（</w:t>
            </w:r>
            <w:r>
              <w:rPr>
                <w:color w:val="000000"/>
                <w:sz w:val="18"/>
              </w:rPr>
              <w:t>6695</w:t>
            </w:r>
            <w:r>
              <w:rPr>
                <w:rFonts w:hint="eastAsia"/>
                <w:color w:val="000000"/>
                <w:sz w:val="18"/>
              </w:rPr>
              <w:t>）</w:t>
            </w:r>
          </w:p>
        </w:tc>
        <w:tc>
          <w:tcPr>
            <w:tcW w:w="1376" w:type="dxa"/>
            <w:tcBorders>
              <w:top w:val="single" w:sz="4" w:space="0" w:color="auto"/>
              <w:left w:val="single" w:sz="4" w:space="0" w:color="auto"/>
              <w:bottom w:val="single" w:sz="4" w:space="0" w:color="auto"/>
              <w:right w:val="single" w:sz="4" w:space="0" w:color="auto"/>
            </w:tcBorders>
          </w:tcPr>
          <w:p w14:paraId="63F37B39" w14:textId="77777777" w:rsidR="00000000" w:rsidRDefault="007478C2">
            <w:pPr>
              <w:widowControl/>
              <w:jc w:val="center"/>
              <w:rPr>
                <w:rFonts w:ascii="宋体" w:hAnsi="宋体"/>
                <w:b/>
                <w:bCs/>
                <w:color w:val="000000"/>
                <w:kern w:val="0"/>
                <w:sz w:val="24"/>
              </w:rPr>
            </w:pPr>
            <w:r>
              <w:rPr>
                <w:rFonts w:hint="eastAsia"/>
                <w:color w:val="000000"/>
                <w:sz w:val="18"/>
              </w:rPr>
              <w:t>（</w:t>
            </w:r>
            <w:r>
              <w:rPr>
                <w:color w:val="000000"/>
                <w:sz w:val="18"/>
              </w:rPr>
              <w:t>6696</w:t>
            </w:r>
            <w:r>
              <w:rPr>
                <w:rFonts w:hint="eastAsia"/>
                <w:color w:val="000000"/>
                <w:sz w:val="18"/>
              </w:rPr>
              <w:t>）</w:t>
            </w:r>
          </w:p>
        </w:tc>
        <w:tc>
          <w:tcPr>
            <w:tcW w:w="1813" w:type="dxa"/>
            <w:tcBorders>
              <w:top w:val="single" w:sz="4" w:space="0" w:color="auto"/>
              <w:left w:val="nil"/>
              <w:bottom w:val="single" w:sz="4" w:space="0" w:color="auto"/>
              <w:right w:val="single" w:sz="4" w:space="0" w:color="auto"/>
            </w:tcBorders>
          </w:tcPr>
          <w:p w14:paraId="0ECB29CE" w14:textId="77777777" w:rsidR="00000000" w:rsidRDefault="007478C2">
            <w:pPr>
              <w:widowControl/>
              <w:jc w:val="center"/>
              <w:rPr>
                <w:rFonts w:ascii="宋体" w:hAnsi="宋体"/>
                <w:b/>
                <w:bCs/>
                <w:color w:val="000000"/>
                <w:kern w:val="0"/>
                <w:sz w:val="24"/>
              </w:rPr>
            </w:pPr>
            <w:r>
              <w:rPr>
                <w:rFonts w:hint="eastAsia"/>
                <w:color w:val="000000"/>
                <w:sz w:val="18"/>
              </w:rPr>
              <w:t>（</w:t>
            </w:r>
            <w:r>
              <w:rPr>
                <w:color w:val="000000"/>
                <w:sz w:val="18"/>
              </w:rPr>
              <w:t>6697</w:t>
            </w:r>
            <w:r>
              <w:rPr>
                <w:rFonts w:hint="eastAsia"/>
                <w:color w:val="000000"/>
                <w:sz w:val="18"/>
              </w:rPr>
              <w:t>）</w:t>
            </w:r>
          </w:p>
        </w:tc>
      </w:tr>
    </w:tbl>
    <w:p w14:paraId="21DA1B53" w14:textId="77777777" w:rsidR="00000000" w:rsidRDefault="007478C2">
      <w:pPr>
        <w:rPr>
          <w:rFonts w:ascii="宋体" w:hAnsi="宋体"/>
          <w:bCs/>
          <w:color w:val="000000"/>
          <w:sz w:val="24"/>
        </w:rPr>
      </w:pPr>
      <w:r>
        <w:rPr>
          <w:rFonts w:ascii="宋体" w:hAnsi="宋体" w:hint="eastAsia"/>
          <w:bCs/>
          <w:color w:val="000000"/>
          <w:sz w:val="24"/>
        </w:rPr>
        <w:t>注：</w:t>
      </w:r>
      <w:r>
        <w:rPr>
          <w:rFonts w:hint="eastAsia"/>
          <w:color w:val="000000"/>
          <w:sz w:val="18"/>
        </w:rPr>
        <w:t>（</w:t>
      </w:r>
      <w:r>
        <w:rPr>
          <w:color w:val="000000"/>
          <w:sz w:val="18"/>
        </w:rPr>
        <w:t>4279</w:t>
      </w:r>
      <w:r>
        <w:rPr>
          <w:rFonts w:hint="eastAsia"/>
          <w:color w:val="000000"/>
          <w:sz w:val="18"/>
        </w:rPr>
        <w:t>）</w:t>
      </w:r>
    </w:p>
    <w:p w14:paraId="4757098E" w14:textId="77777777" w:rsidR="00000000" w:rsidRDefault="007478C2">
      <w:pPr>
        <w:rPr>
          <w:rFonts w:ascii="宋体" w:hAnsi="宋体"/>
          <w:bCs/>
          <w:color w:val="000000"/>
          <w:sz w:val="24"/>
        </w:rPr>
      </w:pPr>
    </w:p>
    <w:p w14:paraId="71167495" w14:textId="77777777" w:rsidR="00000000" w:rsidRDefault="007478C2">
      <w:pPr>
        <w:spacing w:line="360" w:lineRule="auto"/>
        <w:outlineLvl w:val="3"/>
        <w:rPr>
          <w:rFonts w:ascii="宋体" w:hAnsi="宋体"/>
          <w:b/>
          <w:color w:val="000000"/>
          <w:sz w:val="24"/>
        </w:rPr>
      </w:pPr>
      <w:r>
        <w:rPr>
          <w:rFonts w:ascii="宋体" w:hAnsi="宋体"/>
          <w:b/>
          <w:color w:val="000000"/>
          <w:sz w:val="24"/>
        </w:rPr>
        <w:t>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.7.</w:t>
      </w:r>
      <w:r>
        <w:rPr>
          <w:rFonts w:ascii="宋体" w:hAnsi="宋体"/>
          <w:b/>
          <w:color w:val="000000"/>
          <w:sz w:val="24"/>
        </w:rPr>
        <w:t>7</w:t>
      </w:r>
      <w:r>
        <w:rPr>
          <w:rFonts w:ascii="宋体" w:hAnsi="宋体" w:hint="eastAsia"/>
          <w:b/>
          <w:color w:val="000000"/>
          <w:sz w:val="24"/>
        </w:rPr>
        <w:t xml:space="preserve">.2 </w:t>
      </w:r>
      <w:r>
        <w:rPr>
          <w:rFonts w:ascii="宋体" w:hAnsi="宋体" w:hint="eastAsia"/>
          <w:b/>
          <w:color w:val="000000"/>
          <w:sz w:val="24"/>
        </w:rPr>
        <w:t>报告期末其他权益工具投资情况</w:t>
      </w:r>
    </w:p>
    <w:p w14:paraId="05837CD5" w14:textId="77777777" w:rsidR="00000000" w:rsidRDefault="007478C2">
      <w:pPr>
        <w:ind w:rightChars="697" w:right="1464"/>
        <w:jc w:val="right"/>
        <w:rPr>
          <w:rFonts w:ascii="宋体" w:hAnsi="宋体"/>
          <w:color w:val="FF0000"/>
          <w:sz w:val="24"/>
        </w:rPr>
      </w:pPr>
      <w:r>
        <w:rPr>
          <w:rFonts w:ascii="宋体" w:hAnsi="宋体" w:hint="eastAsia"/>
          <w:color w:val="000000"/>
          <w:sz w:val="24"/>
        </w:rPr>
        <w:t>单位：</w:t>
      </w:r>
      <w:r>
        <w:rPr>
          <w:rFonts w:ascii="宋体" w:hAnsi="宋体" w:hint="eastAsia"/>
          <w:color w:val="FF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6"/>
        <w:gridCol w:w="1369"/>
        <w:gridCol w:w="1369"/>
        <w:gridCol w:w="1369"/>
        <w:gridCol w:w="1369"/>
        <w:gridCol w:w="1369"/>
        <w:gridCol w:w="1369"/>
      </w:tblGrid>
      <w:tr w:rsidR="00000000" w14:paraId="44328970" w14:textId="77777777">
        <w:trPr>
          <w:trHeight w:val="345"/>
          <w:jc w:val="center"/>
        </w:trPr>
        <w:tc>
          <w:tcPr>
            <w:tcW w:w="846" w:type="dxa"/>
            <w:vMerge w:val="restart"/>
            <w:tcMar>
              <w:top w:w="15" w:type="dxa"/>
              <w:left w:w="15" w:type="dxa"/>
              <w:bottom w:w="0" w:type="dxa"/>
              <w:right w:w="15" w:type="dxa"/>
            </w:tcMar>
            <w:vAlign w:val="center"/>
          </w:tcPr>
          <w:p w14:paraId="20589EDE" w14:textId="77777777" w:rsidR="00000000" w:rsidRDefault="007478C2">
            <w:pPr>
              <w:jc w:val="center"/>
              <w:rPr>
                <w:rFonts w:ascii="宋体" w:hAnsi="宋体"/>
                <w:color w:val="000000"/>
                <w:kern w:val="0"/>
                <w:sz w:val="24"/>
              </w:rPr>
            </w:pPr>
            <w:r>
              <w:rPr>
                <w:rFonts w:ascii="宋体" w:hAnsi="宋体" w:hint="eastAsia"/>
                <w:color w:val="000000"/>
                <w:kern w:val="0"/>
                <w:sz w:val="24"/>
              </w:rPr>
              <w:t>项目</w:t>
            </w:r>
          </w:p>
        </w:tc>
        <w:tc>
          <w:tcPr>
            <w:tcW w:w="8214" w:type="dxa"/>
            <w:gridSpan w:val="6"/>
            <w:vAlign w:val="center"/>
          </w:tcPr>
          <w:p w14:paraId="02D379ED" w14:textId="77777777" w:rsidR="00000000" w:rsidRDefault="007478C2">
            <w:pPr>
              <w:widowControl/>
              <w:jc w:val="center"/>
              <w:rPr>
                <w:rFonts w:ascii="宋体" w:hAnsi="宋体"/>
                <w:color w:val="000000"/>
                <w:sz w:val="24"/>
              </w:rPr>
            </w:pPr>
            <w:r>
              <w:rPr>
                <w:rFonts w:ascii="宋体" w:hAnsi="宋体" w:hint="eastAsia"/>
                <w:color w:val="000000"/>
                <w:sz w:val="24"/>
              </w:rPr>
              <w:t>本期末</w:t>
            </w:r>
          </w:p>
          <w:p w14:paraId="05F93352" w14:textId="77777777" w:rsidR="00000000" w:rsidRDefault="007478C2">
            <w:pPr>
              <w:jc w:val="center"/>
              <w:rPr>
                <w:rFonts w:ascii="宋体" w:hAnsi="宋体"/>
                <w:color w:val="000000"/>
                <w:kern w:val="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32E6B8E4" w14:textId="77777777">
        <w:trPr>
          <w:trHeight w:val="345"/>
          <w:jc w:val="center"/>
        </w:trPr>
        <w:tc>
          <w:tcPr>
            <w:tcW w:w="846" w:type="dxa"/>
            <w:vMerge/>
            <w:tcMar>
              <w:top w:w="15" w:type="dxa"/>
              <w:left w:w="15" w:type="dxa"/>
              <w:bottom w:w="0" w:type="dxa"/>
              <w:right w:w="15" w:type="dxa"/>
            </w:tcMar>
            <w:vAlign w:val="center"/>
          </w:tcPr>
          <w:p w14:paraId="61CF6471" w14:textId="77777777" w:rsidR="00000000" w:rsidRDefault="007478C2">
            <w:pPr>
              <w:jc w:val="center"/>
              <w:rPr>
                <w:color w:val="000000"/>
              </w:rPr>
            </w:pPr>
          </w:p>
        </w:tc>
        <w:tc>
          <w:tcPr>
            <w:tcW w:w="1369" w:type="dxa"/>
            <w:vAlign w:val="center"/>
          </w:tcPr>
          <w:p w14:paraId="6C4D4101" w14:textId="77777777" w:rsidR="00000000" w:rsidRDefault="007478C2">
            <w:pPr>
              <w:jc w:val="center"/>
              <w:rPr>
                <w:rFonts w:ascii="宋体" w:hAnsi="宋体"/>
                <w:color w:val="000000"/>
                <w:kern w:val="0"/>
                <w:sz w:val="24"/>
              </w:rPr>
            </w:pPr>
            <w:r>
              <w:rPr>
                <w:rFonts w:ascii="宋体" w:hAnsi="宋体" w:hint="eastAsia"/>
                <w:color w:val="000000"/>
                <w:kern w:val="0"/>
                <w:sz w:val="24"/>
              </w:rPr>
              <w:t>指定为以公允价值计量且其变动计入其他综合收益的原因</w:t>
            </w:r>
          </w:p>
        </w:tc>
        <w:tc>
          <w:tcPr>
            <w:tcW w:w="1369" w:type="dxa"/>
            <w:vAlign w:val="center"/>
          </w:tcPr>
          <w:p w14:paraId="6AC3AA2A" w14:textId="77777777" w:rsidR="00000000" w:rsidRDefault="007478C2">
            <w:pPr>
              <w:jc w:val="center"/>
              <w:rPr>
                <w:rFonts w:ascii="宋体" w:hAnsi="宋体"/>
                <w:color w:val="000000"/>
                <w:kern w:val="0"/>
                <w:sz w:val="24"/>
              </w:rPr>
            </w:pPr>
            <w:r>
              <w:rPr>
                <w:rFonts w:ascii="宋体" w:hAnsi="宋体" w:hint="eastAsia"/>
                <w:color w:val="000000"/>
                <w:kern w:val="0"/>
                <w:sz w:val="24"/>
              </w:rPr>
              <w:t>本期确认的股利收入</w:t>
            </w:r>
          </w:p>
        </w:tc>
        <w:tc>
          <w:tcPr>
            <w:tcW w:w="1369" w:type="dxa"/>
            <w:vAlign w:val="center"/>
          </w:tcPr>
          <w:p w14:paraId="6F63EF30" w14:textId="77777777" w:rsidR="00000000" w:rsidRDefault="007478C2">
            <w:pPr>
              <w:jc w:val="center"/>
              <w:rPr>
                <w:rFonts w:ascii="宋体" w:hAnsi="宋体"/>
                <w:color w:val="000000"/>
                <w:kern w:val="0"/>
                <w:sz w:val="24"/>
              </w:rPr>
            </w:pPr>
            <w:r>
              <w:rPr>
                <w:rFonts w:ascii="宋体" w:hAnsi="宋体" w:hint="eastAsia"/>
                <w:color w:val="000000"/>
                <w:kern w:val="0"/>
                <w:sz w:val="24"/>
              </w:rPr>
              <w:t>累计利得</w:t>
            </w:r>
          </w:p>
        </w:tc>
        <w:tc>
          <w:tcPr>
            <w:tcW w:w="1369" w:type="dxa"/>
            <w:vAlign w:val="center"/>
          </w:tcPr>
          <w:p w14:paraId="67DBEDC9" w14:textId="77777777" w:rsidR="00000000" w:rsidRDefault="007478C2">
            <w:pPr>
              <w:jc w:val="center"/>
              <w:rPr>
                <w:rFonts w:ascii="宋体" w:hAnsi="宋体"/>
                <w:color w:val="000000"/>
                <w:kern w:val="0"/>
                <w:sz w:val="24"/>
              </w:rPr>
            </w:pPr>
            <w:r>
              <w:rPr>
                <w:rFonts w:ascii="宋体" w:hAnsi="宋体"/>
                <w:color w:val="000000"/>
                <w:kern w:val="0"/>
                <w:sz w:val="24"/>
              </w:rPr>
              <w:t>累计损失</w:t>
            </w:r>
          </w:p>
        </w:tc>
        <w:tc>
          <w:tcPr>
            <w:tcW w:w="1369" w:type="dxa"/>
            <w:vAlign w:val="center"/>
          </w:tcPr>
          <w:p w14:paraId="7B3E20D7" w14:textId="77777777" w:rsidR="00000000" w:rsidRDefault="007478C2">
            <w:pPr>
              <w:jc w:val="center"/>
              <w:rPr>
                <w:rFonts w:ascii="宋体" w:hAnsi="宋体"/>
                <w:color w:val="000000"/>
                <w:kern w:val="0"/>
                <w:sz w:val="24"/>
              </w:rPr>
            </w:pPr>
            <w:r>
              <w:rPr>
                <w:rFonts w:ascii="宋体" w:hAnsi="宋体" w:hint="eastAsia"/>
                <w:color w:val="000000"/>
                <w:kern w:val="0"/>
                <w:sz w:val="24"/>
              </w:rPr>
              <w:t>其他综合收益转入留存收益的金额</w:t>
            </w:r>
          </w:p>
        </w:tc>
        <w:tc>
          <w:tcPr>
            <w:tcW w:w="1369" w:type="dxa"/>
            <w:tcMar>
              <w:top w:w="15" w:type="dxa"/>
              <w:left w:w="15" w:type="dxa"/>
              <w:bottom w:w="0" w:type="dxa"/>
              <w:right w:w="15" w:type="dxa"/>
            </w:tcMar>
            <w:vAlign w:val="center"/>
          </w:tcPr>
          <w:p w14:paraId="197EDCBB" w14:textId="77777777" w:rsidR="00000000" w:rsidRDefault="007478C2">
            <w:pPr>
              <w:jc w:val="center"/>
              <w:rPr>
                <w:rFonts w:ascii="宋体" w:hAnsi="宋体"/>
                <w:color w:val="000000"/>
                <w:kern w:val="0"/>
                <w:sz w:val="24"/>
              </w:rPr>
            </w:pPr>
            <w:r>
              <w:rPr>
                <w:rFonts w:ascii="宋体" w:hAnsi="宋体" w:hint="eastAsia"/>
                <w:color w:val="000000"/>
                <w:kern w:val="0"/>
                <w:sz w:val="24"/>
              </w:rPr>
              <w:t>其他综合收益转入留存收益的原因</w:t>
            </w:r>
          </w:p>
        </w:tc>
      </w:tr>
      <w:tr w:rsidR="00000000" w14:paraId="665126FF" w14:textId="77777777">
        <w:trPr>
          <w:trHeight w:val="315"/>
          <w:jc w:val="center"/>
        </w:trPr>
        <w:tc>
          <w:tcPr>
            <w:tcW w:w="846" w:type="dxa"/>
            <w:tcMar>
              <w:top w:w="15" w:type="dxa"/>
              <w:left w:w="15" w:type="dxa"/>
              <w:bottom w:w="0" w:type="dxa"/>
              <w:right w:w="15" w:type="dxa"/>
            </w:tcMar>
            <w:vAlign w:val="center"/>
          </w:tcPr>
          <w:p w14:paraId="584FDD31" w14:textId="77777777" w:rsidR="00000000" w:rsidRDefault="007478C2">
            <w:pPr>
              <w:rPr>
                <w:rFonts w:ascii="宋体" w:hAnsi="宋体" w:hint="eastAsia"/>
                <w:color w:val="000000"/>
                <w:sz w:val="24"/>
              </w:rPr>
            </w:pPr>
            <w:r>
              <w:rPr>
                <w:rFonts w:ascii="宋体" w:hAnsi="宋体" w:hint="eastAsia"/>
                <w:color w:val="000000"/>
                <w:sz w:val="24"/>
              </w:rPr>
              <w:t>……</w:t>
            </w:r>
          </w:p>
          <w:p w14:paraId="0AE57CE4" w14:textId="77777777" w:rsidR="00000000" w:rsidRDefault="007478C2">
            <w:pPr>
              <w:rPr>
                <w:rFonts w:ascii="宋体" w:hAnsi="宋体"/>
                <w:color w:val="000000"/>
                <w:kern w:val="0"/>
                <w:sz w:val="24"/>
              </w:rPr>
            </w:pPr>
            <w:r>
              <w:rPr>
                <w:rFonts w:hint="eastAsia"/>
                <w:color w:val="000000"/>
                <w:sz w:val="18"/>
              </w:rPr>
              <w:t>（</w:t>
            </w:r>
            <w:r>
              <w:rPr>
                <w:color w:val="000000"/>
                <w:sz w:val="18"/>
              </w:rPr>
              <w:t>4283</w:t>
            </w:r>
            <w:r>
              <w:rPr>
                <w:rFonts w:hint="eastAsia"/>
                <w:color w:val="000000"/>
                <w:sz w:val="18"/>
              </w:rPr>
              <w:t>）</w:t>
            </w:r>
          </w:p>
        </w:tc>
        <w:tc>
          <w:tcPr>
            <w:tcW w:w="1369" w:type="dxa"/>
          </w:tcPr>
          <w:p w14:paraId="20F4F35F" w14:textId="77777777" w:rsidR="00000000" w:rsidRDefault="007478C2">
            <w:pPr>
              <w:jc w:val="right"/>
              <w:rPr>
                <w:rFonts w:ascii="宋体" w:hAnsi="宋体"/>
                <w:color w:val="000000"/>
                <w:kern w:val="0"/>
                <w:sz w:val="18"/>
              </w:rPr>
            </w:pPr>
            <w:r>
              <w:rPr>
                <w:rFonts w:hint="eastAsia"/>
                <w:color w:val="000000"/>
                <w:sz w:val="18"/>
              </w:rPr>
              <w:t>（</w:t>
            </w:r>
            <w:r>
              <w:rPr>
                <w:color w:val="000000"/>
                <w:sz w:val="18"/>
              </w:rPr>
              <w:t>4284</w:t>
            </w:r>
            <w:r>
              <w:rPr>
                <w:rFonts w:hint="eastAsia"/>
                <w:color w:val="000000"/>
                <w:sz w:val="18"/>
              </w:rPr>
              <w:t>）</w:t>
            </w:r>
          </w:p>
        </w:tc>
        <w:tc>
          <w:tcPr>
            <w:tcW w:w="1369" w:type="dxa"/>
          </w:tcPr>
          <w:p w14:paraId="7029545B" w14:textId="77777777" w:rsidR="00000000" w:rsidRDefault="007478C2">
            <w:pPr>
              <w:jc w:val="right"/>
              <w:rPr>
                <w:rFonts w:ascii="宋体" w:hAnsi="宋体"/>
                <w:color w:val="000000"/>
                <w:kern w:val="0"/>
                <w:sz w:val="18"/>
              </w:rPr>
            </w:pPr>
            <w:r>
              <w:rPr>
                <w:rFonts w:hint="eastAsia"/>
                <w:color w:val="000000"/>
                <w:sz w:val="18"/>
              </w:rPr>
              <w:t>（</w:t>
            </w:r>
            <w:r>
              <w:rPr>
                <w:color w:val="000000"/>
                <w:sz w:val="18"/>
              </w:rPr>
              <w:t>4285</w:t>
            </w:r>
            <w:r>
              <w:rPr>
                <w:rFonts w:hint="eastAsia"/>
                <w:color w:val="000000"/>
                <w:sz w:val="18"/>
              </w:rPr>
              <w:t>）</w:t>
            </w:r>
          </w:p>
        </w:tc>
        <w:tc>
          <w:tcPr>
            <w:tcW w:w="1369" w:type="dxa"/>
          </w:tcPr>
          <w:p w14:paraId="7C9626E2" w14:textId="77777777" w:rsidR="00000000" w:rsidRDefault="007478C2">
            <w:pPr>
              <w:jc w:val="right"/>
              <w:rPr>
                <w:rFonts w:ascii="宋体" w:hAnsi="宋体"/>
                <w:color w:val="000000"/>
                <w:kern w:val="0"/>
                <w:sz w:val="18"/>
              </w:rPr>
            </w:pPr>
            <w:r>
              <w:rPr>
                <w:rFonts w:hint="eastAsia"/>
                <w:color w:val="000000"/>
                <w:sz w:val="18"/>
              </w:rPr>
              <w:t>（</w:t>
            </w:r>
            <w:r>
              <w:rPr>
                <w:color w:val="000000"/>
                <w:sz w:val="18"/>
              </w:rPr>
              <w:t>4286</w:t>
            </w:r>
            <w:r>
              <w:rPr>
                <w:rFonts w:hint="eastAsia"/>
                <w:color w:val="000000"/>
                <w:sz w:val="18"/>
              </w:rPr>
              <w:t>）</w:t>
            </w:r>
          </w:p>
        </w:tc>
        <w:tc>
          <w:tcPr>
            <w:tcW w:w="1369" w:type="dxa"/>
          </w:tcPr>
          <w:p w14:paraId="275EA7CF" w14:textId="77777777" w:rsidR="00000000" w:rsidRDefault="007478C2">
            <w:pPr>
              <w:jc w:val="right"/>
              <w:rPr>
                <w:rFonts w:ascii="宋体" w:hAnsi="宋体"/>
                <w:color w:val="000000"/>
                <w:kern w:val="0"/>
                <w:sz w:val="18"/>
              </w:rPr>
            </w:pPr>
            <w:r>
              <w:rPr>
                <w:rFonts w:hint="eastAsia"/>
                <w:color w:val="000000"/>
                <w:sz w:val="18"/>
              </w:rPr>
              <w:t>（</w:t>
            </w:r>
            <w:r>
              <w:rPr>
                <w:color w:val="000000"/>
                <w:sz w:val="18"/>
              </w:rPr>
              <w:t>4287</w:t>
            </w:r>
            <w:r>
              <w:rPr>
                <w:rFonts w:hint="eastAsia"/>
                <w:color w:val="000000"/>
                <w:sz w:val="18"/>
              </w:rPr>
              <w:t>）</w:t>
            </w:r>
          </w:p>
        </w:tc>
        <w:tc>
          <w:tcPr>
            <w:tcW w:w="1369" w:type="dxa"/>
          </w:tcPr>
          <w:p w14:paraId="755885D7" w14:textId="77777777" w:rsidR="00000000" w:rsidRDefault="007478C2">
            <w:pPr>
              <w:jc w:val="right"/>
              <w:rPr>
                <w:rFonts w:ascii="宋体" w:hAnsi="宋体"/>
                <w:color w:val="000000"/>
                <w:kern w:val="0"/>
                <w:sz w:val="18"/>
              </w:rPr>
            </w:pPr>
            <w:r>
              <w:rPr>
                <w:rFonts w:hint="eastAsia"/>
                <w:color w:val="000000"/>
                <w:sz w:val="18"/>
              </w:rPr>
              <w:t>（</w:t>
            </w:r>
            <w:r>
              <w:rPr>
                <w:color w:val="000000"/>
                <w:sz w:val="18"/>
              </w:rPr>
              <w:t>4288</w:t>
            </w:r>
            <w:r>
              <w:rPr>
                <w:rFonts w:hint="eastAsia"/>
                <w:color w:val="000000"/>
                <w:sz w:val="18"/>
              </w:rPr>
              <w:t>）</w:t>
            </w:r>
          </w:p>
        </w:tc>
        <w:tc>
          <w:tcPr>
            <w:tcW w:w="1369" w:type="dxa"/>
            <w:tcMar>
              <w:top w:w="15" w:type="dxa"/>
              <w:left w:w="15" w:type="dxa"/>
              <w:bottom w:w="0" w:type="dxa"/>
              <w:right w:w="15" w:type="dxa"/>
            </w:tcMar>
          </w:tcPr>
          <w:p w14:paraId="60137A8C" w14:textId="77777777" w:rsidR="00000000" w:rsidRDefault="007478C2">
            <w:pPr>
              <w:jc w:val="right"/>
              <w:rPr>
                <w:rFonts w:ascii="宋体" w:hAnsi="宋体"/>
                <w:color w:val="000000"/>
                <w:kern w:val="0"/>
                <w:sz w:val="18"/>
              </w:rPr>
            </w:pPr>
            <w:r>
              <w:rPr>
                <w:rFonts w:hint="eastAsia"/>
                <w:color w:val="000000"/>
                <w:sz w:val="18"/>
              </w:rPr>
              <w:t>（</w:t>
            </w:r>
            <w:r>
              <w:rPr>
                <w:color w:val="000000"/>
                <w:sz w:val="18"/>
              </w:rPr>
              <w:t>4289</w:t>
            </w:r>
            <w:r>
              <w:rPr>
                <w:rFonts w:hint="eastAsia"/>
                <w:color w:val="000000"/>
                <w:sz w:val="18"/>
              </w:rPr>
              <w:t>）</w:t>
            </w:r>
          </w:p>
        </w:tc>
      </w:tr>
      <w:tr w:rsidR="00000000" w14:paraId="4269BA31" w14:textId="77777777">
        <w:trPr>
          <w:trHeight w:val="315"/>
          <w:jc w:val="center"/>
        </w:trPr>
        <w:tc>
          <w:tcPr>
            <w:tcW w:w="846" w:type="dxa"/>
            <w:tcMar>
              <w:top w:w="15" w:type="dxa"/>
              <w:left w:w="15" w:type="dxa"/>
              <w:bottom w:w="0" w:type="dxa"/>
              <w:right w:w="15" w:type="dxa"/>
            </w:tcMar>
            <w:vAlign w:val="center"/>
          </w:tcPr>
          <w:p w14:paraId="5251F22E" w14:textId="77777777" w:rsidR="00000000" w:rsidRDefault="007478C2">
            <w:pPr>
              <w:jc w:val="center"/>
              <w:rPr>
                <w:rFonts w:ascii="宋体" w:hAnsi="宋体"/>
                <w:color w:val="000000"/>
                <w:kern w:val="0"/>
                <w:sz w:val="24"/>
              </w:rPr>
            </w:pPr>
            <w:r>
              <w:rPr>
                <w:rFonts w:ascii="宋体" w:hAnsi="宋体" w:hint="eastAsia"/>
                <w:color w:val="000000"/>
                <w:kern w:val="0"/>
                <w:sz w:val="24"/>
              </w:rPr>
              <w:t>合计</w:t>
            </w:r>
          </w:p>
        </w:tc>
        <w:tc>
          <w:tcPr>
            <w:tcW w:w="1369" w:type="dxa"/>
            <w:vAlign w:val="center"/>
          </w:tcPr>
          <w:p w14:paraId="2CC4BDFB" w14:textId="77777777" w:rsidR="00000000" w:rsidRDefault="007478C2">
            <w:pPr>
              <w:jc w:val="right"/>
              <w:rPr>
                <w:color w:val="000000"/>
              </w:rPr>
            </w:pPr>
            <w:r>
              <w:rPr>
                <w:rFonts w:hint="eastAsia"/>
                <w:color w:val="000000"/>
              </w:rPr>
              <w:t>－</w:t>
            </w:r>
          </w:p>
        </w:tc>
        <w:tc>
          <w:tcPr>
            <w:tcW w:w="1369" w:type="dxa"/>
            <w:vAlign w:val="center"/>
          </w:tcPr>
          <w:p w14:paraId="12B915E9" w14:textId="77777777" w:rsidR="00000000" w:rsidRDefault="007478C2">
            <w:pPr>
              <w:jc w:val="right"/>
              <w:rPr>
                <w:color w:val="000000"/>
              </w:rPr>
            </w:pPr>
            <w:r>
              <w:rPr>
                <w:rFonts w:hint="eastAsia"/>
                <w:color w:val="000000"/>
                <w:sz w:val="18"/>
              </w:rPr>
              <w:t>（</w:t>
            </w:r>
            <w:r>
              <w:rPr>
                <w:color w:val="000000"/>
                <w:sz w:val="18"/>
              </w:rPr>
              <w:t>4290</w:t>
            </w:r>
            <w:r>
              <w:rPr>
                <w:rFonts w:hint="eastAsia"/>
                <w:color w:val="000000"/>
                <w:sz w:val="18"/>
              </w:rPr>
              <w:t>）</w:t>
            </w:r>
          </w:p>
        </w:tc>
        <w:tc>
          <w:tcPr>
            <w:tcW w:w="1369" w:type="dxa"/>
          </w:tcPr>
          <w:p w14:paraId="618A494F" w14:textId="77777777" w:rsidR="00000000" w:rsidRDefault="007478C2">
            <w:pPr>
              <w:jc w:val="right"/>
              <w:rPr>
                <w:color w:val="000000"/>
              </w:rPr>
            </w:pPr>
            <w:r>
              <w:rPr>
                <w:rFonts w:hint="eastAsia"/>
                <w:color w:val="000000"/>
                <w:sz w:val="18"/>
              </w:rPr>
              <w:t>（</w:t>
            </w:r>
            <w:r>
              <w:rPr>
                <w:color w:val="000000"/>
                <w:sz w:val="18"/>
              </w:rPr>
              <w:t>4291</w:t>
            </w:r>
            <w:r>
              <w:rPr>
                <w:rFonts w:hint="eastAsia"/>
                <w:color w:val="000000"/>
                <w:sz w:val="18"/>
              </w:rPr>
              <w:t>）</w:t>
            </w:r>
          </w:p>
        </w:tc>
        <w:tc>
          <w:tcPr>
            <w:tcW w:w="1369" w:type="dxa"/>
          </w:tcPr>
          <w:p w14:paraId="112B4859" w14:textId="77777777" w:rsidR="00000000" w:rsidRDefault="007478C2">
            <w:pPr>
              <w:jc w:val="right"/>
              <w:rPr>
                <w:color w:val="000000"/>
              </w:rPr>
            </w:pPr>
            <w:r>
              <w:rPr>
                <w:rFonts w:hint="eastAsia"/>
                <w:color w:val="000000"/>
                <w:sz w:val="18"/>
              </w:rPr>
              <w:t>（</w:t>
            </w:r>
            <w:r>
              <w:rPr>
                <w:color w:val="000000"/>
                <w:sz w:val="18"/>
              </w:rPr>
              <w:t>4292</w:t>
            </w:r>
            <w:r>
              <w:rPr>
                <w:rFonts w:hint="eastAsia"/>
                <w:color w:val="000000"/>
                <w:sz w:val="18"/>
              </w:rPr>
              <w:t>）</w:t>
            </w:r>
          </w:p>
        </w:tc>
        <w:tc>
          <w:tcPr>
            <w:tcW w:w="1369" w:type="dxa"/>
          </w:tcPr>
          <w:p w14:paraId="44834058" w14:textId="77777777" w:rsidR="00000000" w:rsidRDefault="007478C2">
            <w:pPr>
              <w:jc w:val="right"/>
              <w:rPr>
                <w:color w:val="000000"/>
              </w:rPr>
            </w:pPr>
            <w:r>
              <w:rPr>
                <w:rFonts w:hint="eastAsia"/>
                <w:color w:val="000000"/>
                <w:sz w:val="18"/>
              </w:rPr>
              <w:t>（</w:t>
            </w:r>
            <w:r>
              <w:rPr>
                <w:color w:val="000000"/>
                <w:sz w:val="18"/>
              </w:rPr>
              <w:t>4293</w:t>
            </w:r>
            <w:r>
              <w:rPr>
                <w:rFonts w:hint="eastAsia"/>
                <w:color w:val="000000"/>
                <w:sz w:val="18"/>
              </w:rPr>
              <w:t>）</w:t>
            </w:r>
          </w:p>
        </w:tc>
        <w:tc>
          <w:tcPr>
            <w:tcW w:w="1369" w:type="dxa"/>
            <w:tcMar>
              <w:top w:w="15" w:type="dxa"/>
              <w:left w:w="15" w:type="dxa"/>
              <w:bottom w:w="0" w:type="dxa"/>
              <w:right w:w="15" w:type="dxa"/>
            </w:tcMar>
            <w:vAlign w:val="center"/>
          </w:tcPr>
          <w:p w14:paraId="7A484AC7" w14:textId="77777777" w:rsidR="00000000" w:rsidRDefault="007478C2">
            <w:pPr>
              <w:jc w:val="right"/>
              <w:rPr>
                <w:color w:val="000000"/>
              </w:rPr>
            </w:pPr>
            <w:r>
              <w:rPr>
                <w:rFonts w:hint="eastAsia"/>
                <w:color w:val="000000"/>
              </w:rPr>
              <w:t>－</w:t>
            </w:r>
          </w:p>
        </w:tc>
      </w:tr>
      <w:tr w:rsidR="00000000" w14:paraId="12B1C35F" w14:textId="77777777">
        <w:trPr>
          <w:trHeight w:val="315"/>
          <w:jc w:val="center"/>
        </w:trPr>
        <w:tc>
          <w:tcPr>
            <w:tcW w:w="846" w:type="dxa"/>
            <w:vMerge w:val="restart"/>
            <w:tcMar>
              <w:top w:w="15" w:type="dxa"/>
              <w:left w:w="15" w:type="dxa"/>
              <w:bottom w:w="0" w:type="dxa"/>
              <w:right w:w="15" w:type="dxa"/>
            </w:tcMar>
            <w:vAlign w:val="center"/>
          </w:tcPr>
          <w:p w14:paraId="6D18B40D" w14:textId="77777777" w:rsidR="00000000" w:rsidRDefault="007478C2">
            <w:pPr>
              <w:jc w:val="center"/>
              <w:rPr>
                <w:rFonts w:ascii="宋体" w:hAnsi="宋体"/>
                <w:color w:val="000000"/>
                <w:kern w:val="0"/>
                <w:sz w:val="24"/>
              </w:rPr>
            </w:pPr>
            <w:r>
              <w:rPr>
                <w:rFonts w:ascii="宋体" w:hAnsi="宋体" w:hint="eastAsia"/>
                <w:color w:val="000000"/>
                <w:kern w:val="0"/>
                <w:sz w:val="24"/>
              </w:rPr>
              <w:t>项目</w:t>
            </w:r>
          </w:p>
        </w:tc>
        <w:tc>
          <w:tcPr>
            <w:tcW w:w="8214" w:type="dxa"/>
            <w:gridSpan w:val="6"/>
            <w:vAlign w:val="center"/>
          </w:tcPr>
          <w:p w14:paraId="67C05726" w14:textId="77777777" w:rsidR="00000000" w:rsidRDefault="007478C2">
            <w:pPr>
              <w:widowControl/>
              <w:jc w:val="center"/>
              <w:rPr>
                <w:rFonts w:ascii="宋体" w:hAnsi="宋体"/>
                <w:color w:val="000000"/>
                <w:sz w:val="24"/>
              </w:rPr>
            </w:pPr>
            <w:r>
              <w:rPr>
                <w:rFonts w:ascii="宋体" w:hAnsi="宋体" w:hint="eastAsia"/>
                <w:color w:val="000000"/>
                <w:sz w:val="24"/>
              </w:rPr>
              <w:t>上年度末</w:t>
            </w:r>
          </w:p>
          <w:p w14:paraId="58DC3388" w14:textId="77777777" w:rsidR="00000000" w:rsidRDefault="007478C2">
            <w:pPr>
              <w:jc w:val="center"/>
              <w:rPr>
                <w:color w:val="000000"/>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42138D03" w14:textId="77777777">
        <w:trPr>
          <w:trHeight w:val="315"/>
          <w:jc w:val="center"/>
        </w:trPr>
        <w:tc>
          <w:tcPr>
            <w:tcW w:w="846" w:type="dxa"/>
            <w:vMerge/>
            <w:tcMar>
              <w:top w:w="15" w:type="dxa"/>
              <w:left w:w="15" w:type="dxa"/>
              <w:bottom w:w="0" w:type="dxa"/>
              <w:right w:w="15" w:type="dxa"/>
            </w:tcMar>
            <w:vAlign w:val="center"/>
          </w:tcPr>
          <w:p w14:paraId="48A0DA9E" w14:textId="77777777" w:rsidR="00000000" w:rsidRDefault="007478C2">
            <w:pPr>
              <w:jc w:val="center"/>
              <w:rPr>
                <w:rFonts w:ascii="宋体" w:hAnsi="宋体"/>
                <w:color w:val="000000"/>
                <w:kern w:val="0"/>
                <w:sz w:val="24"/>
              </w:rPr>
            </w:pPr>
          </w:p>
        </w:tc>
        <w:tc>
          <w:tcPr>
            <w:tcW w:w="1369" w:type="dxa"/>
            <w:vAlign w:val="center"/>
          </w:tcPr>
          <w:p w14:paraId="5DEFC7B2" w14:textId="77777777" w:rsidR="00000000" w:rsidRDefault="007478C2">
            <w:pPr>
              <w:jc w:val="center"/>
              <w:rPr>
                <w:color w:val="000000"/>
              </w:rPr>
            </w:pPr>
            <w:r>
              <w:rPr>
                <w:rFonts w:ascii="宋体" w:hAnsi="宋体" w:hint="eastAsia"/>
                <w:color w:val="000000"/>
                <w:kern w:val="0"/>
                <w:sz w:val="24"/>
              </w:rPr>
              <w:t>指定为以公允价值计量且其变动计入其他综合收益的原因</w:t>
            </w:r>
          </w:p>
        </w:tc>
        <w:tc>
          <w:tcPr>
            <w:tcW w:w="1369" w:type="dxa"/>
            <w:vAlign w:val="center"/>
          </w:tcPr>
          <w:p w14:paraId="52CCF1DF" w14:textId="77777777" w:rsidR="00000000" w:rsidRDefault="007478C2">
            <w:pPr>
              <w:jc w:val="center"/>
              <w:rPr>
                <w:color w:val="000000"/>
              </w:rPr>
            </w:pPr>
            <w:r>
              <w:rPr>
                <w:rFonts w:ascii="宋体" w:hAnsi="宋体" w:hint="eastAsia"/>
                <w:color w:val="000000"/>
                <w:kern w:val="0"/>
                <w:sz w:val="24"/>
              </w:rPr>
              <w:t>本期确认的股利收入</w:t>
            </w:r>
          </w:p>
        </w:tc>
        <w:tc>
          <w:tcPr>
            <w:tcW w:w="1369" w:type="dxa"/>
            <w:vAlign w:val="center"/>
          </w:tcPr>
          <w:p w14:paraId="1B67DBAB" w14:textId="77777777" w:rsidR="00000000" w:rsidRDefault="007478C2">
            <w:pPr>
              <w:jc w:val="center"/>
              <w:rPr>
                <w:color w:val="000000"/>
              </w:rPr>
            </w:pPr>
            <w:r>
              <w:rPr>
                <w:rFonts w:ascii="宋体" w:hAnsi="宋体" w:hint="eastAsia"/>
                <w:color w:val="000000"/>
                <w:kern w:val="0"/>
                <w:sz w:val="24"/>
              </w:rPr>
              <w:t>累计利得</w:t>
            </w:r>
          </w:p>
        </w:tc>
        <w:tc>
          <w:tcPr>
            <w:tcW w:w="1369" w:type="dxa"/>
            <w:vAlign w:val="center"/>
          </w:tcPr>
          <w:p w14:paraId="7A62F8EC" w14:textId="77777777" w:rsidR="00000000" w:rsidRDefault="007478C2">
            <w:pPr>
              <w:jc w:val="center"/>
              <w:rPr>
                <w:color w:val="000000"/>
              </w:rPr>
            </w:pPr>
            <w:r>
              <w:rPr>
                <w:rFonts w:ascii="宋体" w:hAnsi="宋体"/>
                <w:color w:val="000000"/>
                <w:kern w:val="0"/>
                <w:sz w:val="24"/>
              </w:rPr>
              <w:t>累计损失</w:t>
            </w:r>
          </w:p>
        </w:tc>
        <w:tc>
          <w:tcPr>
            <w:tcW w:w="1369" w:type="dxa"/>
            <w:vAlign w:val="center"/>
          </w:tcPr>
          <w:p w14:paraId="41F472B7" w14:textId="77777777" w:rsidR="00000000" w:rsidRDefault="007478C2">
            <w:pPr>
              <w:jc w:val="center"/>
              <w:rPr>
                <w:color w:val="000000"/>
              </w:rPr>
            </w:pPr>
            <w:r>
              <w:rPr>
                <w:rFonts w:ascii="宋体" w:hAnsi="宋体" w:hint="eastAsia"/>
                <w:color w:val="000000"/>
                <w:kern w:val="0"/>
                <w:sz w:val="24"/>
              </w:rPr>
              <w:t>其他综合收益转入留存收益的金额</w:t>
            </w:r>
          </w:p>
        </w:tc>
        <w:tc>
          <w:tcPr>
            <w:tcW w:w="1369" w:type="dxa"/>
            <w:tcMar>
              <w:top w:w="15" w:type="dxa"/>
              <w:left w:w="15" w:type="dxa"/>
              <w:bottom w:w="0" w:type="dxa"/>
              <w:right w:w="15" w:type="dxa"/>
            </w:tcMar>
            <w:vAlign w:val="center"/>
          </w:tcPr>
          <w:p w14:paraId="59E1AF6B" w14:textId="77777777" w:rsidR="00000000" w:rsidRDefault="007478C2">
            <w:pPr>
              <w:jc w:val="center"/>
              <w:rPr>
                <w:color w:val="000000"/>
              </w:rPr>
            </w:pPr>
            <w:r>
              <w:rPr>
                <w:rFonts w:ascii="宋体" w:hAnsi="宋体" w:hint="eastAsia"/>
                <w:color w:val="000000"/>
                <w:kern w:val="0"/>
                <w:sz w:val="24"/>
              </w:rPr>
              <w:t>其他综合收益转入留存收益的原因</w:t>
            </w:r>
          </w:p>
        </w:tc>
      </w:tr>
      <w:tr w:rsidR="00000000" w14:paraId="42EEFAF8" w14:textId="77777777">
        <w:trPr>
          <w:trHeight w:val="315"/>
          <w:jc w:val="center"/>
        </w:trPr>
        <w:tc>
          <w:tcPr>
            <w:tcW w:w="846" w:type="dxa"/>
            <w:tcMar>
              <w:top w:w="15" w:type="dxa"/>
              <w:left w:w="15" w:type="dxa"/>
              <w:bottom w:w="0" w:type="dxa"/>
              <w:right w:w="15" w:type="dxa"/>
            </w:tcMar>
            <w:vAlign w:val="center"/>
          </w:tcPr>
          <w:p w14:paraId="03159093" w14:textId="77777777" w:rsidR="00000000" w:rsidRDefault="007478C2">
            <w:pPr>
              <w:jc w:val="center"/>
              <w:rPr>
                <w:rFonts w:ascii="宋体" w:hAnsi="宋体" w:hint="eastAsia"/>
                <w:color w:val="000000"/>
                <w:sz w:val="24"/>
              </w:rPr>
            </w:pPr>
            <w:r>
              <w:rPr>
                <w:rFonts w:ascii="宋体" w:hAnsi="宋体" w:hint="eastAsia"/>
                <w:color w:val="000000"/>
                <w:sz w:val="24"/>
              </w:rPr>
              <w:t>……</w:t>
            </w:r>
          </w:p>
          <w:p w14:paraId="6D57FAC4" w14:textId="77777777" w:rsidR="00000000" w:rsidRDefault="007478C2">
            <w:pPr>
              <w:jc w:val="center"/>
              <w:rPr>
                <w:rFonts w:ascii="宋体" w:hAnsi="宋体" w:hint="eastAsia"/>
                <w:color w:val="000000"/>
                <w:sz w:val="24"/>
              </w:rPr>
            </w:pPr>
            <w:r>
              <w:rPr>
                <w:rFonts w:hint="eastAsia"/>
                <w:color w:val="000000"/>
                <w:sz w:val="18"/>
              </w:rPr>
              <w:t>（</w:t>
            </w:r>
            <w:r>
              <w:rPr>
                <w:color w:val="000000"/>
                <w:sz w:val="18"/>
              </w:rPr>
              <w:t>4283</w:t>
            </w:r>
            <w:r>
              <w:rPr>
                <w:rFonts w:hint="eastAsia"/>
                <w:color w:val="000000"/>
                <w:sz w:val="18"/>
              </w:rPr>
              <w:t>）</w:t>
            </w:r>
          </w:p>
        </w:tc>
        <w:tc>
          <w:tcPr>
            <w:tcW w:w="1369" w:type="dxa"/>
          </w:tcPr>
          <w:p w14:paraId="633C2737" w14:textId="77777777" w:rsidR="00000000" w:rsidRDefault="007478C2">
            <w:pPr>
              <w:jc w:val="right"/>
              <w:rPr>
                <w:color w:val="000000"/>
              </w:rPr>
            </w:pPr>
            <w:r>
              <w:rPr>
                <w:rFonts w:hint="eastAsia"/>
                <w:color w:val="000000"/>
                <w:sz w:val="18"/>
              </w:rPr>
              <w:t>（</w:t>
            </w:r>
            <w:r>
              <w:rPr>
                <w:color w:val="000000"/>
                <w:sz w:val="18"/>
              </w:rPr>
              <w:t>4284</w:t>
            </w:r>
            <w:r>
              <w:rPr>
                <w:rFonts w:hint="eastAsia"/>
                <w:color w:val="000000"/>
                <w:sz w:val="18"/>
              </w:rPr>
              <w:t>）</w:t>
            </w:r>
          </w:p>
        </w:tc>
        <w:tc>
          <w:tcPr>
            <w:tcW w:w="1369" w:type="dxa"/>
          </w:tcPr>
          <w:p w14:paraId="15B95D0C" w14:textId="77777777" w:rsidR="00000000" w:rsidRDefault="007478C2">
            <w:pPr>
              <w:jc w:val="right"/>
              <w:rPr>
                <w:color w:val="000000"/>
              </w:rPr>
            </w:pPr>
            <w:r>
              <w:rPr>
                <w:rFonts w:hint="eastAsia"/>
                <w:color w:val="000000"/>
                <w:sz w:val="18"/>
              </w:rPr>
              <w:t>（</w:t>
            </w:r>
            <w:r>
              <w:rPr>
                <w:color w:val="000000"/>
                <w:sz w:val="18"/>
              </w:rPr>
              <w:t>4285</w:t>
            </w:r>
            <w:r>
              <w:rPr>
                <w:rFonts w:hint="eastAsia"/>
                <w:color w:val="000000"/>
                <w:sz w:val="18"/>
              </w:rPr>
              <w:t>）</w:t>
            </w:r>
          </w:p>
        </w:tc>
        <w:tc>
          <w:tcPr>
            <w:tcW w:w="1369" w:type="dxa"/>
          </w:tcPr>
          <w:p w14:paraId="033356B3" w14:textId="77777777" w:rsidR="00000000" w:rsidRDefault="007478C2">
            <w:pPr>
              <w:jc w:val="right"/>
              <w:rPr>
                <w:color w:val="000000"/>
              </w:rPr>
            </w:pPr>
            <w:r>
              <w:rPr>
                <w:rFonts w:hint="eastAsia"/>
                <w:color w:val="000000"/>
                <w:sz w:val="18"/>
              </w:rPr>
              <w:t>（</w:t>
            </w:r>
            <w:r>
              <w:rPr>
                <w:color w:val="000000"/>
                <w:sz w:val="18"/>
              </w:rPr>
              <w:t>4286</w:t>
            </w:r>
            <w:r>
              <w:rPr>
                <w:rFonts w:hint="eastAsia"/>
                <w:color w:val="000000"/>
                <w:sz w:val="18"/>
              </w:rPr>
              <w:t>）</w:t>
            </w:r>
          </w:p>
        </w:tc>
        <w:tc>
          <w:tcPr>
            <w:tcW w:w="1369" w:type="dxa"/>
          </w:tcPr>
          <w:p w14:paraId="6391D37D" w14:textId="77777777" w:rsidR="00000000" w:rsidRDefault="007478C2">
            <w:pPr>
              <w:jc w:val="right"/>
              <w:rPr>
                <w:color w:val="000000"/>
              </w:rPr>
            </w:pPr>
            <w:r>
              <w:rPr>
                <w:rFonts w:hint="eastAsia"/>
                <w:color w:val="000000"/>
                <w:sz w:val="18"/>
              </w:rPr>
              <w:t>（</w:t>
            </w:r>
            <w:r>
              <w:rPr>
                <w:color w:val="000000"/>
                <w:sz w:val="18"/>
              </w:rPr>
              <w:t>4287</w:t>
            </w:r>
            <w:r>
              <w:rPr>
                <w:rFonts w:hint="eastAsia"/>
                <w:color w:val="000000"/>
                <w:sz w:val="18"/>
              </w:rPr>
              <w:t>）</w:t>
            </w:r>
          </w:p>
        </w:tc>
        <w:tc>
          <w:tcPr>
            <w:tcW w:w="1369" w:type="dxa"/>
          </w:tcPr>
          <w:p w14:paraId="6C6B40AB" w14:textId="77777777" w:rsidR="00000000" w:rsidRDefault="007478C2">
            <w:pPr>
              <w:jc w:val="right"/>
              <w:rPr>
                <w:color w:val="000000"/>
              </w:rPr>
            </w:pPr>
            <w:r>
              <w:rPr>
                <w:rFonts w:hint="eastAsia"/>
                <w:color w:val="000000"/>
                <w:sz w:val="18"/>
              </w:rPr>
              <w:t>（</w:t>
            </w:r>
            <w:r>
              <w:rPr>
                <w:color w:val="000000"/>
                <w:sz w:val="18"/>
              </w:rPr>
              <w:t>4288</w:t>
            </w:r>
            <w:r>
              <w:rPr>
                <w:rFonts w:hint="eastAsia"/>
                <w:color w:val="000000"/>
                <w:sz w:val="18"/>
              </w:rPr>
              <w:t>）</w:t>
            </w:r>
          </w:p>
        </w:tc>
        <w:tc>
          <w:tcPr>
            <w:tcW w:w="1369" w:type="dxa"/>
            <w:tcMar>
              <w:top w:w="15" w:type="dxa"/>
              <w:left w:w="15" w:type="dxa"/>
              <w:bottom w:w="0" w:type="dxa"/>
              <w:right w:w="15" w:type="dxa"/>
            </w:tcMar>
          </w:tcPr>
          <w:p w14:paraId="699CE44B" w14:textId="77777777" w:rsidR="00000000" w:rsidRDefault="007478C2">
            <w:pPr>
              <w:jc w:val="right"/>
              <w:rPr>
                <w:color w:val="000000"/>
              </w:rPr>
            </w:pPr>
            <w:r>
              <w:rPr>
                <w:rFonts w:hint="eastAsia"/>
                <w:color w:val="000000"/>
                <w:sz w:val="18"/>
              </w:rPr>
              <w:t>（</w:t>
            </w:r>
            <w:r>
              <w:rPr>
                <w:color w:val="000000"/>
                <w:sz w:val="18"/>
              </w:rPr>
              <w:t>4289</w:t>
            </w:r>
            <w:r>
              <w:rPr>
                <w:rFonts w:hint="eastAsia"/>
                <w:color w:val="000000"/>
                <w:sz w:val="18"/>
              </w:rPr>
              <w:t>）</w:t>
            </w:r>
          </w:p>
        </w:tc>
      </w:tr>
      <w:tr w:rsidR="00000000" w14:paraId="2E3B7A67" w14:textId="77777777">
        <w:trPr>
          <w:trHeight w:val="315"/>
          <w:jc w:val="center"/>
        </w:trPr>
        <w:tc>
          <w:tcPr>
            <w:tcW w:w="846" w:type="dxa"/>
            <w:tcMar>
              <w:top w:w="15" w:type="dxa"/>
              <w:left w:w="15" w:type="dxa"/>
              <w:bottom w:w="0" w:type="dxa"/>
              <w:right w:w="15" w:type="dxa"/>
            </w:tcMar>
            <w:vAlign w:val="center"/>
          </w:tcPr>
          <w:p w14:paraId="651EE13F" w14:textId="77777777" w:rsidR="00000000" w:rsidRDefault="007478C2">
            <w:pPr>
              <w:jc w:val="center"/>
              <w:rPr>
                <w:rFonts w:ascii="宋体" w:hAnsi="宋体"/>
                <w:color w:val="000000"/>
                <w:kern w:val="0"/>
                <w:sz w:val="24"/>
              </w:rPr>
            </w:pPr>
            <w:r>
              <w:rPr>
                <w:rFonts w:ascii="宋体" w:hAnsi="宋体" w:hint="eastAsia"/>
                <w:color w:val="000000"/>
                <w:kern w:val="0"/>
                <w:sz w:val="24"/>
              </w:rPr>
              <w:t>合计</w:t>
            </w:r>
          </w:p>
        </w:tc>
        <w:tc>
          <w:tcPr>
            <w:tcW w:w="1369" w:type="dxa"/>
            <w:vAlign w:val="center"/>
          </w:tcPr>
          <w:p w14:paraId="6CB40FF7" w14:textId="77777777" w:rsidR="00000000" w:rsidRDefault="007478C2">
            <w:pPr>
              <w:jc w:val="right"/>
              <w:rPr>
                <w:color w:val="000000"/>
              </w:rPr>
            </w:pPr>
            <w:r>
              <w:rPr>
                <w:rFonts w:hint="eastAsia"/>
                <w:color w:val="000000"/>
              </w:rPr>
              <w:t>－</w:t>
            </w:r>
          </w:p>
        </w:tc>
        <w:tc>
          <w:tcPr>
            <w:tcW w:w="1369" w:type="dxa"/>
            <w:vAlign w:val="center"/>
          </w:tcPr>
          <w:p w14:paraId="52D56E04" w14:textId="77777777" w:rsidR="00000000" w:rsidRDefault="007478C2">
            <w:pPr>
              <w:jc w:val="right"/>
              <w:rPr>
                <w:color w:val="000000"/>
              </w:rPr>
            </w:pPr>
            <w:r>
              <w:rPr>
                <w:rFonts w:hint="eastAsia"/>
                <w:color w:val="000000"/>
                <w:sz w:val="18"/>
              </w:rPr>
              <w:t>（</w:t>
            </w:r>
            <w:r>
              <w:rPr>
                <w:color w:val="000000"/>
                <w:sz w:val="18"/>
              </w:rPr>
              <w:t>4290</w:t>
            </w:r>
            <w:r>
              <w:rPr>
                <w:rFonts w:hint="eastAsia"/>
                <w:color w:val="000000"/>
                <w:sz w:val="18"/>
              </w:rPr>
              <w:t>）</w:t>
            </w:r>
          </w:p>
        </w:tc>
        <w:tc>
          <w:tcPr>
            <w:tcW w:w="1369" w:type="dxa"/>
          </w:tcPr>
          <w:p w14:paraId="60EA6FE2" w14:textId="77777777" w:rsidR="00000000" w:rsidRDefault="007478C2">
            <w:pPr>
              <w:jc w:val="right"/>
              <w:rPr>
                <w:color w:val="000000"/>
              </w:rPr>
            </w:pPr>
            <w:r>
              <w:rPr>
                <w:rFonts w:hint="eastAsia"/>
                <w:color w:val="000000"/>
                <w:sz w:val="18"/>
              </w:rPr>
              <w:t>（</w:t>
            </w:r>
            <w:r>
              <w:rPr>
                <w:color w:val="000000"/>
                <w:sz w:val="18"/>
              </w:rPr>
              <w:t>4291</w:t>
            </w:r>
            <w:r>
              <w:rPr>
                <w:rFonts w:hint="eastAsia"/>
                <w:color w:val="000000"/>
                <w:sz w:val="18"/>
              </w:rPr>
              <w:t>）</w:t>
            </w:r>
          </w:p>
        </w:tc>
        <w:tc>
          <w:tcPr>
            <w:tcW w:w="1369" w:type="dxa"/>
          </w:tcPr>
          <w:p w14:paraId="1CD3288A" w14:textId="77777777" w:rsidR="00000000" w:rsidRDefault="007478C2">
            <w:pPr>
              <w:jc w:val="right"/>
              <w:rPr>
                <w:color w:val="000000"/>
              </w:rPr>
            </w:pPr>
            <w:r>
              <w:rPr>
                <w:rFonts w:hint="eastAsia"/>
                <w:color w:val="000000"/>
                <w:sz w:val="18"/>
              </w:rPr>
              <w:t>（</w:t>
            </w:r>
            <w:r>
              <w:rPr>
                <w:color w:val="000000"/>
                <w:sz w:val="18"/>
              </w:rPr>
              <w:t>4292</w:t>
            </w:r>
            <w:r>
              <w:rPr>
                <w:rFonts w:hint="eastAsia"/>
                <w:color w:val="000000"/>
                <w:sz w:val="18"/>
              </w:rPr>
              <w:t>）</w:t>
            </w:r>
          </w:p>
        </w:tc>
        <w:tc>
          <w:tcPr>
            <w:tcW w:w="1369" w:type="dxa"/>
          </w:tcPr>
          <w:p w14:paraId="6BC6FE23" w14:textId="77777777" w:rsidR="00000000" w:rsidRDefault="007478C2">
            <w:pPr>
              <w:jc w:val="right"/>
              <w:rPr>
                <w:color w:val="000000"/>
              </w:rPr>
            </w:pPr>
            <w:r>
              <w:rPr>
                <w:rFonts w:hint="eastAsia"/>
                <w:color w:val="000000"/>
                <w:sz w:val="18"/>
              </w:rPr>
              <w:t>（</w:t>
            </w:r>
            <w:r>
              <w:rPr>
                <w:color w:val="000000"/>
                <w:sz w:val="18"/>
              </w:rPr>
              <w:t>4293</w:t>
            </w:r>
            <w:r>
              <w:rPr>
                <w:rFonts w:hint="eastAsia"/>
                <w:color w:val="000000"/>
                <w:sz w:val="18"/>
              </w:rPr>
              <w:t>）</w:t>
            </w:r>
          </w:p>
        </w:tc>
        <w:tc>
          <w:tcPr>
            <w:tcW w:w="1369" w:type="dxa"/>
            <w:tcMar>
              <w:top w:w="15" w:type="dxa"/>
              <w:left w:w="15" w:type="dxa"/>
              <w:bottom w:w="0" w:type="dxa"/>
              <w:right w:w="15" w:type="dxa"/>
            </w:tcMar>
            <w:vAlign w:val="center"/>
          </w:tcPr>
          <w:p w14:paraId="4C1073E8" w14:textId="77777777" w:rsidR="00000000" w:rsidRDefault="007478C2">
            <w:pPr>
              <w:jc w:val="right"/>
              <w:rPr>
                <w:color w:val="000000"/>
              </w:rPr>
            </w:pPr>
            <w:r>
              <w:rPr>
                <w:rFonts w:hint="eastAsia"/>
                <w:color w:val="000000"/>
              </w:rPr>
              <w:t>－</w:t>
            </w:r>
          </w:p>
        </w:tc>
      </w:tr>
    </w:tbl>
    <w:p w14:paraId="3AD38335" w14:textId="77777777" w:rsidR="00000000" w:rsidRDefault="007478C2">
      <w:pPr>
        <w:rPr>
          <w:rFonts w:ascii="宋体" w:hAnsi="宋体"/>
          <w:bCs/>
          <w:color w:val="000000"/>
          <w:sz w:val="24"/>
        </w:rPr>
      </w:pPr>
      <w:r>
        <w:rPr>
          <w:rFonts w:ascii="宋体" w:hAnsi="宋体" w:hint="eastAsia"/>
          <w:bCs/>
          <w:color w:val="000000"/>
          <w:sz w:val="24"/>
        </w:rPr>
        <w:t>注</w:t>
      </w:r>
      <w:r>
        <w:rPr>
          <w:rStyle w:val="FootnoteReference"/>
          <w:rFonts w:ascii="宋体" w:hAnsi="宋体"/>
          <w:bCs/>
          <w:color w:val="000000"/>
          <w:sz w:val="24"/>
        </w:rPr>
        <w:footnoteReference w:id="137"/>
      </w:r>
      <w:r>
        <w:rPr>
          <w:rFonts w:ascii="宋体" w:hAnsi="宋体" w:hint="eastAsia"/>
          <w:bCs/>
          <w:color w:val="000000"/>
          <w:sz w:val="24"/>
        </w:rPr>
        <w:t>：</w:t>
      </w:r>
      <w:r>
        <w:rPr>
          <w:rFonts w:hint="eastAsia"/>
          <w:color w:val="000000"/>
          <w:sz w:val="18"/>
        </w:rPr>
        <w:t>（</w:t>
      </w:r>
      <w:r>
        <w:rPr>
          <w:color w:val="000000"/>
          <w:sz w:val="18"/>
        </w:rPr>
        <w:t>4294</w:t>
      </w:r>
      <w:r>
        <w:rPr>
          <w:rFonts w:hint="eastAsia"/>
          <w:color w:val="000000"/>
          <w:sz w:val="18"/>
        </w:rPr>
        <w:t>）</w:t>
      </w:r>
    </w:p>
    <w:p w14:paraId="5F5D4E29" w14:textId="77777777" w:rsidR="00000000" w:rsidRDefault="007478C2">
      <w:pPr>
        <w:rPr>
          <w:rFonts w:ascii="宋体" w:hAnsi="宋体"/>
          <w:b/>
          <w:color w:val="000000"/>
          <w:sz w:val="24"/>
        </w:rPr>
      </w:pPr>
    </w:p>
    <w:p w14:paraId="198C66CB" w14:textId="77777777" w:rsidR="00000000" w:rsidRDefault="007478C2">
      <w:pPr>
        <w:outlineLvl w:val="3"/>
        <w:rPr>
          <w:rFonts w:ascii="宋体" w:hAnsi="宋体"/>
          <w:b/>
          <w:color w:val="000000"/>
          <w:sz w:val="24"/>
        </w:rPr>
      </w:pPr>
      <w:r>
        <w:rPr>
          <w:rFonts w:ascii="宋体" w:hAnsi="宋体" w:hint="eastAsia"/>
          <w:b/>
          <w:color w:val="000000"/>
          <w:sz w:val="24"/>
        </w:rPr>
        <w:t>7.4.7.</w:t>
      </w:r>
      <w:r>
        <w:rPr>
          <w:rFonts w:ascii="宋体" w:hAnsi="宋体"/>
          <w:b/>
          <w:color w:val="000000"/>
          <w:sz w:val="24"/>
        </w:rPr>
        <w:t>8</w:t>
      </w:r>
      <w:r>
        <w:rPr>
          <w:rFonts w:ascii="宋体" w:hAnsi="宋体" w:hint="eastAsia"/>
          <w:b/>
          <w:color w:val="000000"/>
          <w:sz w:val="24"/>
        </w:rPr>
        <w:t xml:space="preserve"> </w:t>
      </w:r>
      <w:r>
        <w:rPr>
          <w:rFonts w:ascii="宋体" w:hAnsi="宋体" w:hint="eastAsia"/>
          <w:b/>
          <w:color w:val="000000"/>
          <w:sz w:val="24"/>
        </w:rPr>
        <w:t>其他资产</w:t>
      </w:r>
    </w:p>
    <w:p w14:paraId="3A5042CD" w14:textId="77777777" w:rsidR="00000000" w:rsidRDefault="007478C2">
      <w:pPr>
        <w:widowControl/>
        <w:tabs>
          <w:tab w:val="left" w:pos="1680"/>
        </w:tabs>
        <w:wordWrap w:val="0"/>
        <w:autoSpaceDE w:val="0"/>
        <w:autoSpaceDN w:val="0"/>
        <w:jc w:val="right"/>
        <w:textAlignment w:val="bottom"/>
        <w:rPr>
          <w:rFonts w:ascii="宋体" w:hAnsi="宋体"/>
          <w:color w:val="FF0000"/>
          <w:kern w:val="0"/>
        </w:rPr>
      </w:pPr>
      <w:r>
        <w:rPr>
          <w:rFonts w:ascii="宋体" w:hAnsi="宋体" w:hint="eastAsia"/>
          <w:color w:val="000000"/>
          <w:sz w:val="24"/>
        </w:rPr>
        <w:t>单位：</w:t>
      </w:r>
      <w:r>
        <w:rPr>
          <w:rFonts w:ascii="宋体" w:hAnsi="宋体" w:hint="eastAsia"/>
          <w:color w:val="FF0000"/>
          <w:sz w:val="24"/>
        </w:rPr>
        <w:t xml:space="preserve">            </w:t>
      </w:r>
    </w:p>
    <w:tbl>
      <w:tblPr>
        <w:tblW w:w="0" w:type="auto"/>
        <w:tblInd w:w="-21" w:type="dxa"/>
        <w:tblLayout w:type="fixed"/>
        <w:tblCellMar>
          <w:left w:w="0" w:type="dxa"/>
          <w:right w:w="0" w:type="dxa"/>
        </w:tblCellMar>
        <w:tblLook w:val="0000" w:firstRow="0" w:lastRow="0" w:firstColumn="0" w:lastColumn="0" w:noHBand="0" w:noVBand="0"/>
      </w:tblPr>
      <w:tblGrid>
        <w:gridCol w:w="2858"/>
        <w:gridCol w:w="3088"/>
        <w:gridCol w:w="2889"/>
      </w:tblGrid>
      <w:tr w:rsidR="00000000" w14:paraId="645AEF4B" w14:textId="77777777">
        <w:trPr>
          <w:trHeight w:val="330"/>
        </w:trPr>
        <w:tc>
          <w:tcPr>
            <w:tcW w:w="2858" w:type="dxa"/>
            <w:tcBorders>
              <w:top w:val="single" w:sz="4" w:space="0" w:color="auto"/>
              <w:left w:val="single" w:sz="4" w:space="0" w:color="auto"/>
              <w:bottom w:val="single" w:sz="4" w:space="0" w:color="auto"/>
              <w:right w:val="single" w:sz="4" w:space="0" w:color="auto"/>
            </w:tcBorders>
            <w:vAlign w:val="bottom"/>
          </w:tcPr>
          <w:p w14:paraId="341F9022" w14:textId="77777777" w:rsidR="00000000" w:rsidRDefault="007478C2">
            <w:pPr>
              <w:jc w:val="center"/>
              <w:rPr>
                <w:rFonts w:ascii="宋体" w:hAnsi="宋体"/>
                <w:color w:val="000000"/>
                <w:sz w:val="24"/>
              </w:rPr>
            </w:pPr>
            <w:r>
              <w:rPr>
                <w:rFonts w:ascii="宋体" w:hAnsi="宋体" w:hint="eastAsia"/>
                <w:color w:val="000000"/>
                <w:sz w:val="24"/>
              </w:rPr>
              <w:t>项目</w:t>
            </w:r>
          </w:p>
        </w:tc>
        <w:tc>
          <w:tcPr>
            <w:tcW w:w="3088" w:type="dxa"/>
            <w:tcBorders>
              <w:top w:val="single" w:sz="4" w:space="0" w:color="auto"/>
              <w:left w:val="nil"/>
              <w:bottom w:val="single" w:sz="4" w:space="0" w:color="auto"/>
              <w:right w:val="single" w:sz="4" w:space="0" w:color="auto"/>
            </w:tcBorders>
            <w:vAlign w:val="bottom"/>
          </w:tcPr>
          <w:p w14:paraId="39E94424" w14:textId="77777777" w:rsidR="00000000" w:rsidRDefault="007478C2">
            <w:pPr>
              <w:jc w:val="center"/>
              <w:rPr>
                <w:rFonts w:ascii="宋体" w:hAnsi="宋体"/>
                <w:color w:val="000000"/>
                <w:sz w:val="24"/>
              </w:rPr>
            </w:pPr>
            <w:r>
              <w:rPr>
                <w:rFonts w:ascii="宋体" w:hAnsi="宋体" w:hint="eastAsia"/>
                <w:color w:val="000000"/>
                <w:sz w:val="24"/>
              </w:rPr>
              <w:t>本期末</w:t>
            </w:r>
          </w:p>
          <w:p w14:paraId="44E7E01C" w14:textId="77777777" w:rsidR="00000000" w:rsidRDefault="007478C2">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889" w:type="dxa"/>
            <w:tcBorders>
              <w:top w:val="single" w:sz="4" w:space="0" w:color="auto"/>
              <w:left w:val="nil"/>
              <w:bottom w:val="single" w:sz="4" w:space="0" w:color="auto"/>
              <w:right w:val="single" w:sz="4" w:space="0" w:color="auto"/>
            </w:tcBorders>
          </w:tcPr>
          <w:p w14:paraId="0E8D7382" w14:textId="77777777" w:rsidR="00000000" w:rsidRDefault="007478C2">
            <w:pPr>
              <w:jc w:val="center"/>
              <w:rPr>
                <w:rFonts w:ascii="宋体" w:hAnsi="宋体"/>
                <w:color w:val="000000"/>
                <w:sz w:val="24"/>
              </w:rPr>
            </w:pPr>
            <w:r>
              <w:rPr>
                <w:rFonts w:ascii="宋体" w:hAnsi="宋体" w:hint="eastAsia"/>
                <w:color w:val="000000"/>
                <w:sz w:val="24"/>
              </w:rPr>
              <w:t>上年度末</w:t>
            </w:r>
          </w:p>
          <w:p w14:paraId="6394F3D4" w14:textId="77777777" w:rsidR="00000000" w:rsidRDefault="007478C2">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150F13FD" w14:textId="77777777">
        <w:trPr>
          <w:trHeight w:val="325"/>
        </w:trPr>
        <w:tc>
          <w:tcPr>
            <w:tcW w:w="2858" w:type="dxa"/>
            <w:tcBorders>
              <w:top w:val="nil"/>
              <w:left w:val="single" w:sz="4" w:space="0" w:color="auto"/>
              <w:bottom w:val="single" w:sz="4" w:space="0" w:color="auto"/>
              <w:right w:val="single" w:sz="4" w:space="0" w:color="auto"/>
            </w:tcBorders>
            <w:vAlign w:val="bottom"/>
          </w:tcPr>
          <w:p w14:paraId="0F9B03F0" w14:textId="77777777" w:rsidR="00000000" w:rsidRDefault="007478C2">
            <w:pPr>
              <w:rPr>
                <w:rFonts w:ascii="宋体" w:hAnsi="宋体"/>
                <w:color w:val="000000"/>
                <w:sz w:val="24"/>
              </w:rPr>
            </w:pPr>
            <w:r>
              <w:rPr>
                <w:rFonts w:ascii="宋体" w:hAnsi="宋体" w:hint="eastAsia"/>
                <w:color w:val="000000"/>
                <w:sz w:val="24"/>
              </w:rPr>
              <w:t>应收利息</w:t>
            </w:r>
          </w:p>
        </w:tc>
        <w:tc>
          <w:tcPr>
            <w:tcW w:w="3088" w:type="dxa"/>
            <w:tcBorders>
              <w:top w:val="nil"/>
              <w:left w:val="nil"/>
              <w:bottom w:val="single" w:sz="4" w:space="0" w:color="auto"/>
              <w:right w:val="single" w:sz="4" w:space="0" w:color="auto"/>
            </w:tcBorders>
            <w:vAlign w:val="bottom"/>
          </w:tcPr>
          <w:p w14:paraId="48F2D30C"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0599</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26974A6E"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0599</w:t>
            </w:r>
            <w:r>
              <w:rPr>
                <w:rFonts w:ascii="宋体" w:hAnsi="宋体" w:hint="eastAsia"/>
                <w:color w:val="000000"/>
                <w:kern w:val="0"/>
                <w:sz w:val="18"/>
              </w:rPr>
              <w:t>）</w:t>
            </w:r>
          </w:p>
        </w:tc>
      </w:tr>
      <w:tr w:rsidR="00000000" w14:paraId="2905158E" w14:textId="77777777">
        <w:trPr>
          <w:trHeight w:val="325"/>
        </w:trPr>
        <w:tc>
          <w:tcPr>
            <w:tcW w:w="2858" w:type="dxa"/>
            <w:tcBorders>
              <w:top w:val="nil"/>
              <w:left w:val="single" w:sz="4" w:space="0" w:color="auto"/>
              <w:bottom w:val="single" w:sz="4" w:space="0" w:color="auto"/>
              <w:right w:val="single" w:sz="4" w:space="0" w:color="auto"/>
            </w:tcBorders>
            <w:vAlign w:val="bottom"/>
          </w:tcPr>
          <w:p w14:paraId="7E7E82F5" w14:textId="77777777" w:rsidR="00000000" w:rsidRDefault="007478C2">
            <w:pPr>
              <w:rPr>
                <w:rFonts w:ascii="宋体" w:hAnsi="宋体"/>
                <w:color w:val="000000"/>
                <w:sz w:val="24"/>
              </w:rPr>
            </w:pPr>
            <w:r>
              <w:rPr>
                <w:rFonts w:ascii="宋体" w:hAnsi="宋体" w:hint="eastAsia"/>
                <w:color w:val="000000"/>
                <w:sz w:val="24"/>
              </w:rPr>
              <w:t>其他应收款</w:t>
            </w:r>
          </w:p>
        </w:tc>
        <w:tc>
          <w:tcPr>
            <w:tcW w:w="3088" w:type="dxa"/>
            <w:tcBorders>
              <w:top w:val="nil"/>
              <w:left w:val="nil"/>
              <w:bottom w:val="single" w:sz="4" w:space="0" w:color="auto"/>
              <w:right w:val="single" w:sz="4" w:space="0" w:color="auto"/>
            </w:tcBorders>
            <w:vAlign w:val="bottom"/>
          </w:tcPr>
          <w:p w14:paraId="5672FE18" w14:textId="77777777" w:rsidR="00000000" w:rsidRDefault="007478C2">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1603</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148AB9C2"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1603</w:t>
            </w:r>
            <w:r>
              <w:rPr>
                <w:rFonts w:ascii="宋体" w:hAnsi="宋体" w:hint="eastAsia"/>
                <w:color w:val="000000"/>
                <w:kern w:val="0"/>
                <w:sz w:val="18"/>
              </w:rPr>
              <w:t>）</w:t>
            </w:r>
          </w:p>
        </w:tc>
      </w:tr>
      <w:tr w:rsidR="00000000" w14:paraId="07E803E6" w14:textId="77777777">
        <w:trPr>
          <w:trHeight w:val="287"/>
        </w:trPr>
        <w:tc>
          <w:tcPr>
            <w:tcW w:w="2858" w:type="dxa"/>
            <w:tcBorders>
              <w:top w:val="nil"/>
              <w:left w:val="single" w:sz="4" w:space="0" w:color="auto"/>
              <w:bottom w:val="single" w:sz="4" w:space="0" w:color="auto"/>
              <w:right w:val="single" w:sz="4" w:space="0" w:color="auto"/>
            </w:tcBorders>
            <w:vAlign w:val="bottom"/>
          </w:tcPr>
          <w:p w14:paraId="4318A667" w14:textId="77777777" w:rsidR="00000000" w:rsidRDefault="007478C2">
            <w:pPr>
              <w:rPr>
                <w:rFonts w:ascii="宋体" w:hAnsi="宋体"/>
                <w:color w:val="000000"/>
                <w:sz w:val="24"/>
              </w:rPr>
            </w:pPr>
            <w:r>
              <w:rPr>
                <w:rFonts w:ascii="宋体" w:hAnsi="宋体" w:hint="eastAsia"/>
                <w:color w:val="000000"/>
                <w:sz w:val="24"/>
              </w:rPr>
              <w:t>待摊费用</w:t>
            </w:r>
          </w:p>
        </w:tc>
        <w:tc>
          <w:tcPr>
            <w:tcW w:w="3088" w:type="dxa"/>
            <w:tcBorders>
              <w:top w:val="nil"/>
              <w:left w:val="nil"/>
              <w:bottom w:val="single" w:sz="4" w:space="0" w:color="auto"/>
              <w:right w:val="single" w:sz="4" w:space="0" w:color="auto"/>
            </w:tcBorders>
            <w:vAlign w:val="bottom"/>
          </w:tcPr>
          <w:p w14:paraId="23B491A4" w14:textId="77777777" w:rsidR="00000000" w:rsidRDefault="007478C2">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1604</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6143FA59"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1604</w:t>
            </w:r>
            <w:r>
              <w:rPr>
                <w:rFonts w:ascii="宋体" w:hAnsi="宋体" w:hint="eastAsia"/>
                <w:color w:val="000000"/>
                <w:kern w:val="0"/>
                <w:sz w:val="18"/>
              </w:rPr>
              <w:t>）</w:t>
            </w:r>
          </w:p>
        </w:tc>
      </w:tr>
      <w:tr w:rsidR="00000000" w14:paraId="0191221C" w14:textId="77777777">
        <w:trPr>
          <w:trHeight w:val="330"/>
        </w:trPr>
        <w:tc>
          <w:tcPr>
            <w:tcW w:w="2858" w:type="dxa"/>
            <w:tcBorders>
              <w:top w:val="nil"/>
              <w:left w:val="single" w:sz="4" w:space="0" w:color="auto"/>
              <w:bottom w:val="single" w:sz="4" w:space="0" w:color="auto"/>
              <w:right w:val="single" w:sz="4" w:space="0" w:color="auto"/>
            </w:tcBorders>
            <w:vAlign w:val="bottom"/>
          </w:tcPr>
          <w:p w14:paraId="6AEA40AE" w14:textId="77777777" w:rsidR="00000000" w:rsidRDefault="007478C2">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0767</w:t>
            </w:r>
            <w:r>
              <w:rPr>
                <w:rFonts w:ascii="宋体" w:hAnsi="宋体" w:hint="eastAsia"/>
                <w:color w:val="000000"/>
                <w:kern w:val="0"/>
                <w:sz w:val="18"/>
              </w:rPr>
              <w:t>）</w:t>
            </w:r>
          </w:p>
        </w:tc>
        <w:tc>
          <w:tcPr>
            <w:tcW w:w="3088" w:type="dxa"/>
            <w:tcBorders>
              <w:top w:val="nil"/>
              <w:left w:val="nil"/>
              <w:bottom w:val="single" w:sz="4" w:space="0" w:color="auto"/>
              <w:right w:val="single" w:sz="4" w:space="0" w:color="auto"/>
            </w:tcBorders>
            <w:vAlign w:val="bottom"/>
          </w:tcPr>
          <w:p w14:paraId="37C040E8" w14:textId="77777777" w:rsidR="00000000" w:rsidRDefault="007478C2">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0768</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6586DB1F"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0768</w:t>
            </w:r>
            <w:r>
              <w:rPr>
                <w:rFonts w:ascii="宋体" w:hAnsi="宋体" w:hint="eastAsia"/>
                <w:color w:val="000000"/>
                <w:kern w:val="0"/>
                <w:sz w:val="18"/>
              </w:rPr>
              <w:t>）</w:t>
            </w:r>
          </w:p>
        </w:tc>
      </w:tr>
      <w:tr w:rsidR="00000000" w14:paraId="7025B3A8" w14:textId="77777777">
        <w:trPr>
          <w:trHeight w:val="285"/>
        </w:trPr>
        <w:tc>
          <w:tcPr>
            <w:tcW w:w="2858" w:type="dxa"/>
            <w:tcBorders>
              <w:top w:val="nil"/>
              <w:left w:val="single" w:sz="4" w:space="0" w:color="auto"/>
              <w:bottom w:val="single" w:sz="4" w:space="0" w:color="auto"/>
              <w:right w:val="single" w:sz="4" w:space="0" w:color="auto"/>
            </w:tcBorders>
            <w:vAlign w:val="bottom"/>
          </w:tcPr>
          <w:p w14:paraId="37D64A97" w14:textId="77777777" w:rsidR="00000000" w:rsidRDefault="007478C2">
            <w:pPr>
              <w:jc w:val="center"/>
              <w:rPr>
                <w:rFonts w:ascii="宋体" w:hAnsi="宋体"/>
                <w:color w:val="000000"/>
                <w:sz w:val="24"/>
              </w:rPr>
            </w:pPr>
            <w:r>
              <w:rPr>
                <w:rFonts w:ascii="宋体" w:hAnsi="宋体" w:hint="eastAsia"/>
                <w:color w:val="000000"/>
                <w:sz w:val="24"/>
              </w:rPr>
              <w:t>合计</w:t>
            </w:r>
          </w:p>
        </w:tc>
        <w:tc>
          <w:tcPr>
            <w:tcW w:w="3088" w:type="dxa"/>
            <w:tcBorders>
              <w:top w:val="nil"/>
              <w:left w:val="nil"/>
              <w:bottom w:val="single" w:sz="4" w:space="0" w:color="auto"/>
              <w:right w:val="single" w:sz="4" w:space="0" w:color="auto"/>
            </w:tcBorders>
            <w:vAlign w:val="bottom"/>
          </w:tcPr>
          <w:p w14:paraId="32F84219" w14:textId="77777777" w:rsidR="00000000" w:rsidRDefault="007478C2">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0602</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790C83B5"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0602</w:t>
            </w:r>
            <w:r>
              <w:rPr>
                <w:rFonts w:ascii="宋体" w:hAnsi="宋体" w:hint="eastAsia"/>
                <w:color w:val="000000"/>
                <w:kern w:val="0"/>
                <w:sz w:val="18"/>
              </w:rPr>
              <w:t>）</w:t>
            </w:r>
          </w:p>
        </w:tc>
      </w:tr>
    </w:tbl>
    <w:p w14:paraId="716A2C70" w14:textId="77777777" w:rsidR="00000000" w:rsidRDefault="007478C2">
      <w:pPr>
        <w:rPr>
          <w:rFonts w:ascii="宋体" w:hAnsi="宋体"/>
          <w:b/>
          <w:color w:val="000000"/>
          <w:sz w:val="24"/>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0769</w:t>
      </w:r>
      <w:r>
        <w:rPr>
          <w:rFonts w:ascii="宋体" w:hAnsi="宋体" w:hint="eastAsia"/>
          <w:color w:val="000000"/>
          <w:kern w:val="0"/>
          <w:sz w:val="18"/>
        </w:rPr>
        <w:t>）</w:t>
      </w:r>
    </w:p>
    <w:p w14:paraId="1137C0FF" w14:textId="77777777" w:rsidR="00000000" w:rsidRDefault="007478C2">
      <w:pPr>
        <w:outlineLvl w:val="3"/>
        <w:rPr>
          <w:rFonts w:ascii="宋体" w:hAnsi="宋体"/>
          <w:b/>
          <w:color w:val="000000"/>
          <w:sz w:val="24"/>
        </w:rPr>
      </w:pPr>
    </w:p>
    <w:p w14:paraId="22F3B74D" w14:textId="77777777" w:rsidR="00000000" w:rsidRDefault="007478C2">
      <w:pPr>
        <w:outlineLvl w:val="3"/>
        <w:rPr>
          <w:rFonts w:ascii="宋体" w:hAnsi="宋体"/>
          <w:b/>
          <w:color w:val="000000"/>
          <w:sz w:val="24"/>
        </w:rPr>
      </w:pPr>
      <w:r>
        <w:rPr>
          <w:rFonts w:ascii="宋体" w:hAnsi="宋体" w:hint="eastAsia"/>
          <w:b/>
          <w:color w:val="000000"/>
          <w:sz w:val="24"/>
        </w:rPr>
        <w:t>7.4.7.</w:t>
      </w:r>
      <w:r>
        <w:rPr>
          <w:rFonts w:ascii="宋体" w:hAnsi="宋体"/>
          <w:b/>
          <w:color w:val="000000"/>
          <w:sz w:val="24"/>
        </w:rPr>
        <w:t>9</w:t>
      </w:r>
      <w:r>
        <w:rPr>
          <w:rFonts w:ascii="宋体" w:hAnsi="宋体" w:hint="eastAsia"/>
          <w:b/>
          <w:color w:val="000000"/>
          <w:sz w:val="24"/>
        </w:rPr>
        <w:t xml:space="preserve"> </w:t>
      </w:r>
      <w:r>
        <w:rPr>
          <w:rFonts w:ascii="宋体" w:hAnsi="宋体" w:hint="eastAsia"/>
          <w:b/>
          <w:color w:val="000000"/>
          <w:sz w:val="24"/>
        </w:rPr>
        <w:t>其他负债</w:t>
      </w:r>
    </w:p>
    <w:p w14:paraId="7ACBD571" w14:textId="77777777" w:rsidR="00000000" w:rsidRDefault="007478C2">
      <w:pPr>
        <w:widowControl/>
        <w:tabs>
          <w:tab w:val="left" w:pos="1680"/>
        </w:tabs>
        <w:wordWrap w:val="0"/>
        <w:autoSpaceDE w:val="0"/>
        <w:autoSpaceDN w:val="0"/>
        <w:ind w:right="120"/>
        <w:jc w:val="right"/>
        <w:textAlignment w:val="bottom"/>
        <w:rPr>
          <w:rFonts w:ascii="宋体" w:hAnsi="宋体"/>
          <w:color w:val="FF0000"/>
          <w:kern w:val="0"/>
        </w:rPr>
      </w:pPr>
      <w:r>
        <w:rPr>
          <w:rFonts w:ascii="宋体" w:hAnsi="宋体" w:hint="eastAsia"/>
          <w:color w:val="000000"/>
          <w:sz w:val="24"/>
        </w:rPr>
        <w:t>单位：</w:t>
      </w:r>
      <w:r>
        <w:rPr>
          <w:rFonts w:ascii="宋体" w:hAnsi="宋体" w:hint="eastAsia"/>
          <w:color w:val="000000"/>
          <w:sz w:val="24"/>
        </w:rPr>
        <w:t xml:space="preserve"> </w:t>
      </w:r>
      <w:r>
        <w:rPr>
          <w:rFonts w:ascii="宋体" w:hAnsi="宋体" w:hint="eastAsia"/>
          <w:color w:val="FF0000"/>
          <w:sz w:val="24"/>
        </w:rPr>
        <w:t xml:space="preserve">           </w:t>
      </w:r>
    </w:p>
    <w:tbl>
      <w:tblPr>
        <w:tblW w:w="0" w:type="auto"/>
        <w:tblInd w:w="-21" w:type="dxa"/>
        <w:tblLayout w:type="fixed"/>
        <w:tblCellMar>
          <w:left w:w="0" w:type="dxa"/>
          <w:right w:w="0" w:type="dxa"/>
        </w:tblCellMar>
        <w:tblLook w:val="0000" w:firstRow="0" w:lastRow="0" w:firstColumn="0" w:lastColumn="0" w:noHBand="0" w:noVBand="0"/>
      </w:tblPr>
      <w:tblGrid>
        <w:gridCol w:w="2858"/>
        <w:gridCol w:w="3088"/>
        <w:gridCol w:w="2889"/>
      </w:tblGrid>
      <w:tr w:rsidR="00000000" w14:paraId="41A01ED3" w14:textId="77777777">
        <w:trPr>
          <w:trHeight w:val="330"/>
        </w:trPr>
        <w:tc>
          <w:tcPr>
            <w:tcW w:w="2858" w:type="dxa"/>
            <w:tcBorders>
              <w:top w:val="single" w:sz="4" w:space="0" w:color="auto"/>
              <w:left w:val="single" w:sz="4" w:space="0" w:color="auto"/>
              <w:bottom w:val="single" w:sz="4" w:space="0" w:color="auto"/>
              <w:right w:val="single" w:sz="4" w:space="0" w:color="auto"/>
            </w:tcBorders>
            <w:vAlign w:val="bottom"/>
          </w:tcPr>
          <w:p w14:paraId="78C85366" w14:textId="77777777" w:rsidR="00000000" w:rsidRDefault="007478C2">
            <w:pPr>
              <w:jc w:val="center"/>
              <w:rPr>
                <w:rFonts w:ascii="宋体" w:hAnsi="宋体"/>
                <w:color w:val="000000"/>
                <w:sz w:val="24"/>
              </w:rPr>
            </w:pPr>
            <w:r>
              <w:rPr>
                <w:rFonts w:ascii="宋体" w:hAnsi="宋体" w:hint="eastAsia"/>
                <w:color w:val="000000"/>
                <w:sz w:val="24"/>
              </w:rPr>
              <w:t>项目</w:t>
            </w:r>
          </w:p>
        </w:tc>
        <w:tc>
          <w:tcPr>
            <w:tcW w:w="3088" w:type="dxa"/>
            <w:tcBorders>
              <w:top w:val="single" w:sz="4" w:space="0" w:color="auto"/>
              <w:left w:val="nil"/>
              <w:bottom w:val="single" w:sz="4" w:space="0" w:color="auto"/>
              <w:right w:val="single" w:sz="4" w:space="0" w:color="auto"/>
            </w:tcBorders>
            <w:vAlign w:val="bottom"/>
          </w:tcPr>
          <w:p w14:paraId="383459EE" w14:textId="77777777" w:rsidR="00000000" w:rsidRDefault="007478C2">
            <w:pPr>
              <w:jc w:val="center"/>
              <w:rPr>
                <w:rFonts w:ascii="宋体" w:hAnsi="宋体"/>
                <w:color w:val="000000"/>
                <w:sz w:val="24"/>
              </w:rPr>
            </w:pPr>
            <w:r>
              <w:rPr>
                <w:rFonts w:ascii="宋体" w:hAnsi="宋体" w:hint="eastAsia"/>
                <w:color w:val="000000"/>
                <w:sz w:val="24"/>
              </w:rPr>
              <w:t>本期末</w:t>
            </w:r>
          </w:p>
          <w:p w14:paraId="4B6ACC43" w14:textId="77777777" w:rsidR="00000000" w:rsidRDefault="007478C2">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889" w:type="dxa"/>
            <w:tcBorders>
              <w:top w:val="single" w:sz="4" w:space="0" w:color="auto"/>
              <w:left w:val="nil"/>
              <w:bottom w:val="single" w:sz="4" w:space="0" w:color="auto"/>
              <w:right w:val="single" w:sz="4" w:space="0" w:color="auto"/>
            </w:tcBorders>
          </w:tcPr>
          <w:p w14:paraId="5B2B0725" w14:textId="77777777" w:rsidR="00000000" w:rsidRDefault="007478C2">
            <w:pPr>
              <w:jc w:val="center"/>
              <w:rPr>
                <w:rFonts w:ascii="宋体" w:hAnsi="宋体"/>
                <w:color w:val="000000"/>
                <w:sz w:val="24"/>
              </w:rPr>
            </w:pPr>
            <w:r>
              <w:rPr>
                <w:rFonts w:ascii="宋体" w:hAnsi="宋体" w:hint="eastAsia"/>
                <w:color w:val="000000"/>
                <w:sz w:val="24"/>
              </w:rPr>
              <w:t>上年度末</w:t>
            </w:r>
          </w:p>
          <w:p w14:paraId="1CBE0A5C" w14:textId="77777777" w:rsidR="00000000" w:rsidRDefault="007478C2">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799B3B19" w14:textId="77777777">
        <w:trPr>
          <w:trHeight w:val="325"/>
        </w:trPr>
        <w:tc>
          <w:tcPr>
            <w:tcW w:w="2858" w:type="dxa"/>
            <w:tcBorders>
              <w:top w:val="nil"/>
              <w:left w:val="single" w:sz="4" w:space="0" w:color="auto"/>
              <w:bottom w:val="single" w:sz="4" w:space="0" w:color="auto"/>
              <w:right w:val="single" w:sz="4" w:space="0" w:color="auto"/>
            </w:tcBorders>
            <w:vAlign w:val="bottom"/>
          </w:tcPr>
          <w:p w14:paraId="36CB4F5B" w14:textId="77777777" w:rsidR="00000000" w:rsidRDefault="007478C2">
            <w:pPr>
              <w:rPr>
                <w:rFonts w:ascii="宋体" w:hAnsi="宋体"/>
                <w:color w:val="000000"/>
                <w:sz w:val="24"/>
              </w:rPr>
            </w:pPr>
            <w:r>
              <w:rPr>
                <w:rFonts w:ascii="宋体" w:hAnsi="宋体" w:hint="eastAsia"/>
                <w:color w:val="000000"/>
                <w:sz w:val="24"/>
              </w:rPr>
              <w:t>应付券商交易单元保证金</w:t>
            </w:r>
          </w:p>
        </w:tc>
        <w:tc>
          <w:tcPr>
            <w:tcW w:w="3088" w:type="dxa"/>
            <w:tcBorders>
              <w:top w:val="nil"/>
              <w:left w:val="nil"/>
              <w:bottom w:val="single" w:sz="4" w:space="0" w:color="auto"/>
              <w:right w:val="single" w:sz="4" w:space="0" w:color="auto"/>
            </w:tcBorders>
            <w:vAlign w:val="bottom"/>
          </w:tcPr>
          <w:p w14:paraId="30B03392" w14:textId="77777777" w:rsidR="00000000" w:rsidRDefault="007478C2">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1852</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72B735E3"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1852</w:t>
            </w:r>
            <w:r>
              <w:rPr>
                <w:rFonts w:ascii="宋体" w:hAnsi="宋体" w:hint="eastAsia"/>
                <w:color w:val="000000"/>
                <w:kern w:val="0"/>
                <w:sz w:val="18"/>
              </w:rPr>
              <w:t>）</w:t>
            </w:r>
          </w:p>
        </w:tc>
      </w:tr>
      <w:tr w:rsidR="00000000" w14:paraId="42486792" w14:textId="77777777">
        <w:trPr>
          <w:trHeight w:val="287"/>
        </w:trPr>
        <w:tc>
          <w:tcPr>
            <w:tcW w:w="2858" w:type="dxa"/>
            <w:tcBorders>
              <w:top w:val="nil"/>
              <w:left w:val="single" w:sz="4" w:space="0" w:color="auto"/>
              <w:bottom w:val="single" w:sz="4" w:space="0" w:color="auto"/>
              <w:right w:val="single" w:sz="4" w:space="0" w:color="auto"/>
            </w:tcBorders>
            <w:vAlign w:val="bottom"/>
          </w:tcPr>
          <w:p w14:paraId="5337352D" w14:textId="77777777" w:rsidR="00000000" w:rsidRDefault="007478C2">
            <w:pPr>
              <w:rPr>
                <w:rFonts w:ascii="宋体" w:hAnsi="宋体"/>
                <w:color w:val="000000"/>
                <w:sz w:val="24"/>
              </w:rPr>
            </w:pPr>
            <w:r>
              <w:rPr>
                <w:rFonts w:ascii="宋体" w:hAnsi="宋体" w:hint="eastAsia"/>
                <w:color w:val="000000"/>
                <w:sz w:val="24"/>
              </w:rPr>
              <w:t>应付赎回费</w:t>
            </w:r>
          </w:p>
        </w:tc>
        <w:tc>
          <w:tcPr>
            <w:tcW w:w="3088" w:type="dxa"/>
            <w:tcBorders>
              <w:top w:val="nil"/>
              <w:left w:val="nil"/>
              <w:bottom w:val="single" w:sz="4" w:space="0" w:color="auto"/>
              <w:right w:val="single" w:sz="4" w:space="0" w:color="auto"/>
            </w:tcBorders>
            <w:vAlign w:val="bottom"/>
          </w:tcPr>
          <w:p w14:paraId="07FFEC5F" w14:textId="77777777" w:rsidR="00000000" w:rsidRDefault="007478C2">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1853</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001BB702"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1853</w:t>
            </w:r>
            <w:r>
              <w:rPr>
                <w:rFonts w:ascii="宋体" w:hAnsi="宋体" w:hint="eastAsia"/>
                <w:color w:val="000000"/>
                <w:kern w:val="0"/>
                <w:sz w:val="18"/>
              </w:rPr>
              <w:t>）</w:t>
            </w:r>
          </w:p>
        </w:tc>
      </w:tr>
      <w:tr w:rsidR="00000000" w14:paraId="33C8B06E" w14:textId="77777777">
        <w:trPr>
          <w:trHeight w:val="330"/>
        </w:trPr>
        <w:tc>
          <w:tcPr>
            <w:tcW w:w="2858" w:type="dxa"/>
            <w:tcBorders>
              <w:top w:val="nil"/>
              <w:left w:val="single" w:sz="4" w:space="0" w:color="auto"/>
              <w:bottom w:val="single" w:sz="4" w:space="0" w:color="auto"/>
              <w:right w:val="single" w:sz="4" w:space="0" w:color="auto"/>
            </w:tcBorders>
            <w:vAlign w:val="bottom"/>
          </w:tcPr>
          <w:p w14:paraId="6EBA2D72" w14:textId="77777777" w:rsidR="00000000" w:rsidRDefault="007478C2">
            <w:pPr>
              <w:rPr>
                <w:rFonts w:ascii="宋体" w:hAnsi="宋体"/>
                <w:color w:val="000000"/>
                <w:sz w:val="24"/>
              </w:rPr>
            </w:pPr>
            <w:r>
              <w:rPr>
                <w:rFonts w:ascii="宋体" w:hAnsi="宋体" w:hint="eastAsia"/>
                <w:color w:val="000000"/>
                <w:sz w:val="24"/>
              </w:rPr>
              <w:t>应付</w:t>
            </w:r>
            <w:r>
              <w:rPr>
                <w:rFonts w:ascii="宋体" w:hAnsi="宋体"/>
                <w:color w:val="000000"/>
                <w:sz w:val="24"/>
              </w:rPr>
              <w:t>证券</w:t>
            </w:r>
            <w:r>
              <w:rPr>
                <w:rFonts w:ascii="宋体" w:hAnsi="宋体" w:hint="eastAsia"/>
                <w:color w:val="000000"/>
                <w:sz w:val="24"/>
              </w:rPr>
              <w:t>出借违约金</w:t>
            </w:r>
          </w:p>
        </w:tc>
        <w:tc>
          <w:tcPr>
            <w:tcW w:w="3088" w:type="dxa"/>
            <w:tcBorders>
              <w:top w:val="nil"/>
              <w:left w:val="nil"/>
              <w:bottom w:val="single" w:sz="4" w:space="0" w:color="auto"/>
              <w:right w:val="single" w:sz="4" w:space="0" w:color="auto"/>
            </w:tcBorders>
            <w:vAlign w:val="bottom"/>
          </w:tcPr>
          <w:p w14:paraId="776E5BBB"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3430</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5FC215BC"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3430</w:t>
            </w:r>
            <w:r>
              <w:rPr>
                <w:rFonts w:ascii="宋体" w:hAnsi="宋体" w:hint="eastAsia"/>
                <w:color w:val="000000"/>
                <w:kern w:val="0"/>
                <w:sz w:val="18"/>
              </w:rPr>
              <w:t>）</w:t>
            </w:r>
          </w:p>
        </w:tc>
      </w:tr>
      <w:tr w:rsidR="00000000" w14:paraId="162C2908" w14:textId="77777777">
        <w:trPr>
          <w:trHeight w:val="330"/>
        </w:trPr>
        <w:tc>
          <w:tcPr>
            <w:tcW w:w="2858" w:type="dxa"/>
            <w:tcBorders>
              <w:top w:val="nil"/>
              <w:left w:val="single" w:sz="4" w:space="0" w:color="auto"/>
              <w:bottom w:val="single" w:sz="4" w:space="0" w:color="auto"/>
              <w:right w:val="single" w:sz="4" w:space="0" w:color="auto"/>
            </w:tcBorders>
            <w:vAlign w:val="bottom"/>
          </w:tcPr>
          <w:p w14:paraId="35252B5A" w14:textId="77777777" w:rsidR="00000000" w:rsidRDefault="007478C2">
            <w:pPr>
              <w:rPr>
                <w:rFonts w:ascii="宋体" w:hAnsi="宋体"/>
                <w:color w:val="000000"/>
                <w:sz w:val="24"/>
              </w:rPr>
            </w:pPr>
            <w:r>
              <w:rPr>
                <w:rFonts w:ascii="宋体" w:hAnsi="宋体" w:hint="eastAsia"/>
                <w:color w:val="000000"/>
                <w:sz w:val="24"/>
              </w:rPr>
              <w:t>应付交易费用</w:t>
            </w:r>
          </w:p>
        </w:tc>
        <w:tc>
          <w:tcPr>
            <w:tcW w:w="3088" w:type="dxa"/>
            <w:tcBorders>
              <w:top w:val="nil"/>
              <w:left w:val="nil"/>
              <w:bottom w:val="single" w:sz="4" w:space="0" w:color="auto"/>
              <w:right w:val="single" w:sz="4" w:space="0" w:color="auto"/>
            </w:tcBorders>
            <w:vAlign w:val="bottom"/>
          </w:tcPr>
          <w:p w14:paraId="6DFCE8CB"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0614</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1A7BB06E"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0614</w:t>
            </w:r>
            <w:r>
              <w:rPr>
                <w:rFonts w:ascii="宋体" w:hAnsi="宋体" w:hint="eastAsia"/>
                <w:color w:val="000000"/>
                <w:kern w:val="0"/>
                <w:sz w:val="18"/>
              </w:rPr>
              <w:t>）</w:t>
            </w:r>
          </w:p>
        </w:tc>
      </w:tr>
      <w:tr w:rsidR="00000000" w14:paraId="716BB85D" w14:textId="77777777">
        <w:trPr>
          <w:trHeight w:val="330"/>
        </w:trPr>
        <w:tc>
          <w:tcPr>
            <w:tcW w:w="2858" w:type="dxa"/>
            <w:tcBorders>
              <w:top w:val="nil"/>
              <w:left w:val="single" w:sz="4" w:space="0" w:color="auto"/>
              <w:bottom w:val="single" w:sz="4" w:space="0" w:color="auto"/>
              <w:right w:val="single" w:sz="4" w:space="0" w:color="auto"/>
            </w:tcBorders>
            <w:vAlign w:val="bottom"/>
          </w:tcPr>
          <w:p w14:paraId="372ECCCE" w14:textId="77777777" w:rsidR="00000000" w:rsidRDefault="007478C2">
            <w:pPr>
              <w:rPr>
                <w:rFonts w:ascii="宋体" w:hAnsi="宋体"/>
                <w:color w:val="000000"/>
                <w:sz w:val="24"/>
              </w:rPr>
            </w:pPr>
            <w:r>
              <w:rPr>
                <w:rFonts w:ascii="宋体" w:hAnsi="宋体" w:hint="eastAsia"/>
                <w:color w:val="000000"/>
                <w:sz w:val="24"/>
              </w:rPr>
              <w:t>其中：交易所市场</w:t>
            </w:r>
          </w:p>
        </w:tc>
        <w:tc>
          <w:tcPr>
            <w:tcW w:w="3088" w:type="dxa"/>
            <w:tcBorders>
              <w:top w:val="nil"/>
              <w:left w:val="nil"/>
              <w:bottom w:val="single" w:sz="4" w:space="0" w:color="auto"/>
              <w:right w:val="single" w:sz="4" w:space="0" w:color="auto"/>
            </w:tcBorders>
            <w:vAlign w:val="bottom"/>
          </w:tcPr>
          <w:p w14:paraId="1973DDD2" w14:textId="77777777" w:rsidR="00000000" w:rsidRDefault="007478C2">
            <w:pPr>
              <w:ind w:firstLine="405"/>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1849</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0D1172BF" w14:textId="77777777" w:rsidR="00000000" w:rsidRDefault="007478C2">
            <w:pPr>
              <w:ind w:firstLine="405"/>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1849</w:t>
            </w:r>
            <w:r>
              <w:rPr>
                <w:rFonts w:ascii="宋体" w:hAnsi="宋体" w:hint="eastAsia"/>
                <w:color w:val="000000"/>
                <w:kern w:val="0"/>
                <w:sz w:val="18"/>
              </w:rPr>
              <w:t>）</w:t>
            </w:r>
          </w:p>
        </w:tc>
      </w:tr>
      <w:tr w:rsidR="00000000" w14:paraId="2340C3C4" w14:textId="77777777">
        <w:trPr>
          <w:trHeight w:val="330"/>
        </w:trPr>
        <w:tc>
          <w:tcPr>
            <w:tcW w:w="2858" w:type="dxa"/>
            <w:tcBorders>
              <w:top w:val="nil"/>
              <w:left w:val="single" w:sz="4" w:space="0" w:color="auto"/>
              <w:bottom w:val="single" w:sz="4" w:space="0" w:color="auto"/>
              <w:right w:val="single" w:sz="4" w:space="0" w:color="auto"/>
            </w:tcBorders>
            <w:vAlign w:val="bottom"/>
          </w:tcPr>
          <w:p w14:paraId="4C8CC3B7" w14:textId="77777777" w:rsidR="00000000" w:rsidRDefault="007478C2">
            <w:pPr>
              <w:rPr>
                <w:rFonts w:ascii="宋体" w:hAnsi="宋体"/>
                <w:color w:val="000000"/>
                <w:sz w:val="24"/>
              </w:rPr>
            </w:pPr>
            <w:r>
              <w:rPr>
                <w:rFonts w:ascii="宋体" w:hAnsi="宋体"/>
                <w:color w:val="000000"/>
                <w:sz w:val="24"/>
              </w:rPr>
              <w:t xml:space="preserve">      </w:t>
            </w:r>
            <w:r>
              <w:rPr>
                <w:rFonts w:ascii="宋体" w:hAnsi="宋体" w:hint="eastAsia"/>
                <w:color w:val="000000"/>
                <w:sz w:val="24"/>
              </w:rPr>
              <w:t>银行间市场</w:t>
            </w:r>
          </w:p>
        </w:tc>
        <w:tc>
          <w:tcPr>
            <w:tcW w:w="3088" w:type="dxa"/>
            <w:tcBorders>
              <w:top w:val="nil"/>
              <w:left w:val="nil"/>
              <w:bottom w:val="single" w:sz="4" w:space="0" w:color="auto"/>
              <w:right w:val="single" w:sz="4" w:space="0" w:color="auto"/>
            </w:tcBorders>
            <w:vAlign w:val="bottom"/>
          </w:tcPr>
          <w:p w14:paraId="4F3D2E1A"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1850</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791E877D"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1850</w:t>
            </w:r>
            <w:r>
              <w:rPr>
                <w:rFonts w:ascii="宋体" w:hAnsi="宋体" w:hint="eastAsia"/>
                <w:color w:val="000000"/>
                <w:kern w:val="0"/>
                <w:sz w:val="18"/>
              </w:rPr>
              <w:t>）</w:t>
            </w:r>
          </w:p>
        </w:tc>
      </w:tr>
      <w:tr w:rsidR="00000000" w14:paraId="59ABF80E" w14:textId="77777777">
        <w:trPr>
          <w:trHeight w:val="330"/>
        </w:trPr>
        <w:tc>
          <w:tcPr>
            <w:tcW w:w="2858" w:type="dxa"/>
            <w:tcBorders>
              <w:top w:val="nil"/>
              <w:left w:val="single" w:sz="4" w:space="0" w:color="auto"/>
              <w:bottom w:val="single" w:sz="4" w:space="0" w:color="auto"/>
              <w:right w:val="single" w:sz="4" w:space="0" w:color="auto"/>
            </w:tcBorders>
            <w:vAlign w:val="bottom"/>
          </w:tcPr>
          <w:p w14:paraId="06A30BB3" w14:textId="77777777" w:rsidR="00000000" w:rsidRDefault="007478C2">
            <w:pPr>
              <w:rPr>
                <w:rFonts w:ascii="宋体" w:hAnsi="宋体"/>
                <w:color w:val="000000"/>
                <w:sz w:val="24"/>
              </w:rPr>
            </w:pPr>
            <w:r>
              <w:rPr>
                <w:rFonts w:ascii="宋体" w:hAnsi="宋体"/>
                <w:color w:val="000000"/>
                <w:sz w:val="24"/>
              </w:rPr>
              <w:t xml:space="preserve">      </w:t>
            </w:r>
            <w:r>
              <w:rPr>
                <w:rFonts w:ascii="宋体" w:hAnsi="宋体" w:hint="eastAsia"/>
                <w:color w:val="000000"/>
                <w:sz w:val="24"/>
              </w:rPr>
              <w:t>……</w:t>
            </w:r>
            <w:r>
              <w:rPr>
                <w:rFonts w:ascii="宋体" w:hAnsi="宋体" w:hint="eastAsia"/>
                <w:color w:val="000000"/>
                <w:kern w:val="0"/>
                <w:sz w:val="18"/>
              </w:rPr>
              <w:t>（</w:t>
            </w:r>
            <w:r>
              <w:rPr>
                <w:rFonts w:ascii="宋体" w:hAnsi="宋体"/>
                <w:color w:val="000000"/>
                <w:kern w:val="0"/>
                <w:sz w:val="18"/>
              </w:rPr>
              <w:t>0727</w:t>
            </w:r>
            <w:r>
              <w:rPr>
                <w:rFonts w:ascii="宋体" w:hAnsi="宋体" w:hint="eastAsia"/>
                <w:color w:val="000000"/>
                <w:kern w:val="0"/>
                <w:sz w:val="18"/>
              </w:rPr>
              <w:t>）</w:t>
            </w:r>
          </w:p>
        </w:tc>
        <w:tc>
          <w:tcPr>
            <w:tcW w:w="3088" w:type="dxa"/>
            <w:tcBorders>
              <w:top w:val="nil"/>
              <w:left w:val="nil"/>
              <w:bottom w:val="single" w:sz="4" w:space="0" w:color="auto"/>
              <w:right w:val="single" w:sz="4" w:space="0" w:color="auto"/>
            </w:tcBorders>
            <w:vAlign w:val="bottom"/>
          </w:tcPr>
          <w:p w14:paraId="38048F2B"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0728</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21F546DB"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0728</w:t>
            </w:r>
            <w:r>
              <w:rPr>
                <w:rFonts w:ascii="宋体" w:hAnsi="宋体" w:hint="eastAsia"/>
                <w:color w:val="000000"/>
                <w:kern w:val="0"/>
                <w:sz w:val="18"/>
              </w:rPr>
              <w:t>）</w:t>
            </w:r>
          </w:p>
        </w:tc>
      </w:tr>
      <w:tr w:rsidR="00000000" w14:paraId="7E36B5C4" w14:textId="77777777">
        <w:trPr>
          <w:trHeight w:val="330"/>
        </w:trPr>
        <w:tc>
          <w:tcPr>
            <w:tcW w:w="2858" w:type="dxa"/>
            <w:tcBorders>
              <w:top w:val="nil"/>
              <w:left w:val="single" w:sz="4" w:space="0" w:color="auto"/>
              <w:bottom w:val="single" w:sz="4" w:space="0" w:color="auto"/>
              <w:right w:val="single" w:sz="4" w:space="0" w:color="auto"/>
            </w:tcBorders>
            <w:vAlign w:val="bottom"/>
          </w:tcPr>
          <w:p w14:paraId="35580947" w14:textId="77777777" w:rsidR="00000000" w:rsidRDefault="007478C2">
            <w:pPr>
              <w:rPr>
                <w:rFonts w:ascii="宋体" w:hAnsi="宋体"/>
                <w:color w:val="000000"/>
                <w:sz w:val="24"/>
              </w:rPr>
            </w:pPr>
            <w:r>
              <w:rPr>
                <w:rFonts w:ascii="宋体" w:hAnsi="宋体" w:hint="eastAsia"/>
                <w:color w:val="000000"/>
                <w:sz w:val="24"/>
              </w:rPr>
              <w:t>应付利息</w:t>
            </w:r>
          </w:p>
        </w:tc>
        <w:tc>
          <w:tcPr>
            <w:tcW w:w="3088" w:type="dxa"/>
            <w:tcBorders>
              <w:top w:val="nil"/>
              <w:left w:val="nil"/>
              <w:bottom w:val="single" w:sz="4" w:space="0" w:color="auto"/>
              <w:right w:val="single" w:sz="4" w:space="0" w:color="auto"/>
            </w:tcBorders>
            <w:vAlign w:val="bottom"/>
          </w:tcPr>
          <w:p w14:paraId="0D68BA9E" w14:textId="77777777" w:rsidR="00000000" w:rsidRDefault="007478C2">
            <w:pPr>
              <w:jc w:val="right"/>
              <w:rPr>
                <w:rFonts w:ascii="宋体" w:hAnsi="宋体"/>
                <w:color w:val="000000"/>
                <w:kern w:val="0"/>
                <w:sz w:val="18"/>
              </w:rPr>
            </w:pPr>
            <w:r>
              <w:rPr>
                <w:rFonts w:hint="eastAsia"/>
                <w:color w:val="000000"/>
                <w:sz w:val="18"/>
              </w:rPr>
              <w:t>（</w:t>
            </w:r>
            <w:r>
              <w:rPr>
                <w:rFonts w:hint="eastAsia"/>
                <w:color w:val="000000"/>
                <w:sz w:val="18"/>
              </w:rPr>
              <w:t>0616</w:t>
            </w:r>
            <w:r>
              <w:rPr>
                <w:rFonts w:hint="eastAsia"/>
                <w:color w:val="000000"/>
                <w:sz w:val="18"/>
              </w:rPr>
              <w:t>）</w:t>
            </w:r>
          </w:p>
        </w:tc>
        <w:tc>
          <w:tcPr>
            <w:tcW w:w="2889" w:type="dxa"/>
            <w:tcBorders>
              <w:top w:val="nil"/>
              <w:left w:val="nil"/>
              <w:bottom w:val="single" w:sz="4" w:space="0" w:color="auto"/>
              <w:right w:val="single" w:sz="4" w:space="0" w:color="auto"/>
            </w:tcBorders>
            <w:vAlign w:val="bottom"/>
          </w:tcPr>
          <w:p w14:paraId="05CC005D" w14:textId="77777777" w:rsidR="00000000" w:rsidRDefault="007478C2">
            <w:pPr>
              <w:jc w:val="right"/>
              <w:rPr>
                <w:rFonts w:ascii="宋体" w:hAnsi="宋体"/>
                <w:color w:val="000000"/>
                <w:kern w:val="0"/>
                <w:sz w:val="18"/>
              </w:rPr>
            </w:pPr>
            <w:r>
              <w:rPr>
                <w:rFonts w:hint="eastAsia"/>
                <w:color w:val="000000"/>
                <w:sz w:val="18"/>
              </w:rPr>
              <w:t>（</w:t>
            </w:r>
            <w:r>
              <w:rPr>
                <w:rFonts w:hint="eastAsia"/>
                <w:color w:val="000000"/>
                <w:sz w:val="18"/>
              </w:rPr>
              <w:t>0616</w:t>
            </w:r>
            <w:r>
              <w:rPr>
                <w:rFonts w:hint="eastAsia"/>
                <w:color w:val="000000"/>
                <w:sz w:val="18"/>
              </w:rPr>
              <w:t>）</w:t>
            </w:r>
          </w:p>
        </w:tc>
      </w:tr>
      <w:tr w:rsidR="00000000" w14:paraId="4BF5C36E" w14:textId="77777777">
        <w:trPr>
          <w:trHeight w:val="330"/>
        </w:trPr>
        <w:tc>
          <w:tcPr>
            <w:tcW w:w="2858" w:type="dxa"/>
            <w:tcBorders>
              <w:top w:val="nil"/>
              <w:left w:val="single" w:sz="4" w:space="0" w:color="auto"/>
              <w:bottom w:val="single" w:sz="4" w:space="0" w:color="auto"/>
              <w:right w:val="single" w:sz="4" w:space="0" w:color="auto"/>
            </w:tcBorders>
            <w:vAlign w:val="bottom"/>
          </w:tcPr>
          <w:p w14:paraId="13E81312" w14:textId="77777777" w:rsidR="00000000" w:rsidRDefault="007478C2">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0739</w:t>
            </w:r>
            <w:r>
              <w:rPr>
                <w:rFonts w:ascii="宋体" w:hAnsi="宋体" w:hint="eastAsia"/>
                <w:color w:val="000000"/>
                <w:kern w:val="0"/>
                <w:sz w:val="18"/>
              </w:rPr>
              <w:t>）</w:t>
            </w:r>
          </w:p>
        </w:tc>
        <w:tc>
          <w:tcPr>
            <w:tcW w:w="3088" w:type="dxa"/>
            <w:tcBorders>
              <w:top w:val="nil"/>
              <w:left w:val="nil"/>
              <w:bottom w:val="single" w:sz="4" w:space="0" w:color="auto"/>
              <w:right w:val="single" w:sz="4" w:space="0" w:color="auto"/>
            </w:tcBorders>
            <w:vAlign w:val="bottom"/>
          </w:tcPr>
          <w:p w14:paraId="49305E8C" w14:textId="77777777" w:rsidR="00000000" w:rsidRDefault="007478C2">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0740</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5FA805DC"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0740</w:t>
            </w:r>
            <w:r>
              <w:rPr>
                <w:rFonts w:ascii="宋体" w:hAnsi="宋体" w:hint="eastAsia"/>
                <w:color w:val="000000"/>
                <w:kern w:val="0"/>
                <w:sz w:val="18"/>
              </w:rPr>
              <w:t>）</w:t>
            </w:r>
          </w:p>
        </w:tc>
      </w:tr>
      <w:tr w:rsidR="00000000" w14:paraId="442971C7" w14:textId="77777777">
        <w:trPr>
          <w:trHeight w:val="285"/>
        </w:trPr>
        <w:tc>
          <w:tcPr>
            <w:tcW w:w="2858" w:type="dxa"/>
            <w:tcBorders>
              <w:top w:val="nil"/>
              <w:left w:val="single" w:sz="4" w:space="0" w:color="auto"/>
              <w:bottom w:val="single" w:sz="4" w:space="0" w:color="auto"/>
              <w:right w:val="single" w:sz="4" w:space="0" w:color="auto"/>
            </w:tcBorders>
            <w:vAlign w:val="bottom"/>
          </w:tcPr>
          <w:p w14:paraId="2E572C21" w14:textId="77777777" w:rsidR="00000000" w:rsidRDefault="007478C2">
            <w:pPr>
              <w:jc w:val="center"/>
              <w:rPr>
                <w:rFonts w:ascii="宋体" w:hAnsi="宋体"/>
                <w:color w:val="000000"/>
                <w:sz w:val="24"/>
              </w:rPr>
            </w:pPr>
            <w:r>
              <w:rPr>
                <w:rFonts w:ascii="宋体" w:hAnsi="宋体" w:hint="eastAsia"/>
                <w:color w:val="000000"/>
                <w:sz w:val="24"/>
              </w:rPr>
              <w:t>合计</w:t>
            </w:r>
          </w:p>
        </w:tc>
        <w:tc>
          <w:tcPr>
            <w:tcW w:w="3088" w:type="dxa"/>
            <w:tcBorders>
              <w:top w:val="nil"/>
              <w:left w:val="nil"/>
              <w:bottom w:val="single" w:sz="4" w:space="0" w:color="auto"/>
              <w:right w:val="single" w:sz="4" w:space="0" w:color="auto"/>
            </w:tcBorders>
            <w:vAlign w:val="bottom"/>
          </w:tcPr>
          <w:p w14:paraId="6144A74F" w14:textId="77777777" w:rsidR="00000000" w:rsidRDefault="007478C2">
            <w:pPr>
              <w:jc w:val="righ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0618</w:t>
            </w:r>
            <w:r>
              <w:rPr>
                <w:rFonts w:ascii="宋体" w:hAnsi="宋体" w:hint="eastAsia"/>
                <w:color w:val="000000"/>
                <w:kern w:val="0"/>
                <w:sz w:val="18"/>
              </w:rPr>
              <w:t>）</w:t>
            </w:r>
          </w:p>
        </w:tc>
        <w:tc>
          <w:tcPr>
            <w:tcW w:w="2889" w:type="dxa"/>
            <w:tcBorders>
              <w:top w:val="nil"/>
              <w:left w:val="nil"/>
              <w:bottom w:val="single" w:sz="4" w:space="0" w:color="auto"/>
              <w:right w:val="single" w:sz="4" w:space="0" w:color="auto"/>
            </w:tcBorders>
            <w:vAlign w:val="bottom"/>
          </w:tcPr>
          <w:p w14:paraId="21D359D1"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0618</w:t>
            </w:r>
            <w:r>
              <w:rPr>
                <w:rFonts w:ascii="宋体" w:hAnsi="宋体" w:hint="eastAsia"/>
                <w:color w:val="000000"/>
                <w:kern w:val="0"/>
                <w:sz w:val="18"/>
              </w:rPr>
              <w:t>）</w:t>
            </w:r>
          </w:p>
        </w:tc>
      </w:tr>
    </w:tbl>
    <w:p w14:paraId="04FECABE" w14:textId="77777777" w:rsidR="00000000" w:rsidRDefault="007478C2">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0741</w:t>
      </w:r>
      <w:r>
        <w:rPr>
          <w:rFonts w:ascii="宋体" w:hAnsi="宋体" w:hint="eastAsia"/>
          <w:color w:val="000000"/>
          <w:kern w:val="0"/>
          <w:sz w:val="18"/>
        </w:rPr>
        <w:t>）</w:t>
      </w:r>
    </w:p>
    <w:p w14:paraId="3DB4A0A2" w14:textId="77777777" w:rsidR="00000000" w:rsidRDefault="007478C2">
      <w:pPr>
        <w:rPr>
          <w:rFonts w:ascii="宋体" w:hAnsi="宋体"/>
          <w:b/>
          <w:sz w:val="24"/>
        </w:rPr>
      </w:pPr>
    </w:p>
    <w:p w14:paraId="558336E0" w14:textId="77777777" w:rsidR="00000000" w:rsidRDefault="007478C2">
      <w:pPr>
        <w:outlineLvl w:val="3"/>
        <w:rPr>
          <w:rFonts w:ascii="宋体" w:hAnsi="宋体"/>
          <w:b/>
          <w:sz w:val="24"/>
        </w:rPr>
      </w:pPr>
      <w:r>
        <w:rPr>
          <w:rFonts w:ascii="宋体" w:hAnsi="宋体" w:hint="eastAsia"/>
          <w:b/>
          <w:sz w:val="24"/>
        </w:rPr>
        <w:t>7.4.7.</w:t>
      </w:r>
      <w:bookmarkStart w:id="134" w:name="OLE_LINK5"/>
      <w:r>
        <w:rPr>
          <w:rFonts w:ascii="宋体" w:hAnsi="宋体"/>
          <w:b/>
          <w:sz w:val="24"/>
        </w:rPr>
        <w:t>10</w:t>
      </w:r>
      <w:r>
        <w:rPr>
          <w:rFonts w:ascii="宋体" w:hAnsi="宋体" w:hint="eastAsia"/>
          <w:b/>
          <w:sz w:val="24"/>
        </w:rPr>
        <w:t xml:space="preserve">.1 </w:t>
      </w:r>
      <w:r>
        <w:rPr>
          <w:rFonts w:ascii="宋体" w:hAnsi="宋体" w:hint="eastAsia"/>
          <w:b/>
          <w:sz w:val="24"/>
        </w:rPr>
        <w:t>实收基金</w:t>
      </w:r>
      <w:bookmarkEnd w:id="134"/>
      <w:r>
        <w:rPr>
          <w:rStyle w:val="FootnoteReference"/>
          <w:rFonts w:ascii="宋体" w:hAnsi="宋体"/>
          <w:b/>
          <w:sz w:val="24"/>
        </w:rPr>
        <w:footnoteReference w:id="138"/>
      </w:r>
    </w:p>
    <w:p w14:paraId="25DD08EB" w14:textId="77777777" w:rsidR="00000000" w:rsidRDefault="007478C2">
      <w:pPr>
        <w:wordWrap w:val="0"/>
        <w:spacing w:line="360" w:lineRule="auto"/>
        <w:ind w:firstLineChars="200" w:firstLine="480"/>
        <w:jc w:val="right"/>
        <w:rPr>
          <w:sz w:val="24"/>
          <w:lang w:val="en-AU"/>
        </w:rPr>
      </w:pPr>
      <w:r>
        <w:rPr>
          <w:rFonts w:hAnsi="宋体" w:hint="eastAsia"/>
          <w:sz w:val="24"/>
          <w:lang w:val="en-AU"/>
        </w:rPr>
        <w:t>金额单位：</w:t>
      </w:r>
      <w:r>
        <w:rPr>
          <w:rFonts w:hAnsi="宋体" w:hint="eastAsia"/>
          <w:sz w:val="24"/>
          <w:lang w:val="en-AU"/>
        </w:rPr>
        <w:t xml:space="preserve">     </w:t>
      </w:r>
    </w:p>
    <w:tbl>
      <w:tblPr>
        <w:tblW w:w="0" w:type="auto"/>
        <w:tblInd w:w="-6" w:type="dxa"/>
        <w:tblLayout w:type="fixed"/>
        <w:tblCellMar>
          <w:left w:w="0" w:type="dxa"/>
          <w:right w:w="0" w:type="dxa"/>
        </w:tblCellMar>
        <w:tblLook w:val="0000" w:firstRow="0" w:lastRow="0" w:firstColumn="0" w:lastColumn="0" w:noHBand="0" w:noVBand="0"/>
      </w:tblPr>
      <w:tblGrid>
        <w:gridCol w:w="4860"/>
        <w:gridCol w:w="1980"/>
        <w:gridCol w:w="1985"/>
      </w:tblGrid>
      <w:tr w:rsidR="00000000" w14:paraId="485A9820" w14:textId="77777777">
        <w:trPr>
          <w:trHeight w:val="285"/>
        </w:trPr>
        <w:tc>
          <w:tcPr>
            <w:tcW w:w="4860" w:type="dxa"/>
            <w:vMerge w:val="restart"/>
            <w:tcBorders>
              <w:top w:val="single" w:sz="4" w:space="0" w:color="auto"/>
              <w:left w:val="single" w:sz="4" w:space="0" w:color="auto"/>
              <w:right w:val="single" w:sz="4" w:space="0" w:color="auto"/>
            </w:tcBorders>
            <w:tcMar>
              <w:top w:w="15" w:type="dxa"/>
              <w:left w:w="15" w:type="dxa"/>
              <w:bottom w:w="0" w:type="dxa"/>
              <w:right w:w="15" w:type="dxa"/>
            </w:tcMar>
            <w:vAlign w:val="center"/>
          </w:tcPr>
          <w:p w14:paraId="2BABD52C" w14:textId="77777777" w:rsidR="00000000" w:rsidRDefault="007478C2">
            <w:pPr>
              <w:jc w:val="center"/>
              <w:rPr>
                <w:rFonts w:ascii="宋体" w:hAnsi="宋体"/>
                <w:sz w:val="24"/>
              </w:rPr>
            </w:pPr>
            <w:r>
              <w:rPr>
                <w:rFonts w:ascii="宋体" w:hAnsi="宋体"/>
                <w:sz w:val="24"/>
              </w:rPr>
              <w:t>项目</w:t>
            </w:r>
            <w:r>
              <w:rPr>
                <w:rStyle w:val="FootnoteReference"/>
                <w:rFonts w:ascii="宋体" w:hAnsi="宋体"/>
                <w:sz w:val="24"/>
              </w:rPr>
              <w:footnoteReference w:id="139"/>
            </w:r>
          </w:p>
        </w:tc>
        <w:tc>
          <w:tcPr>
            <w:tcW w:w="396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A1DBC7E" w14:textId="77777777" w:rsidR="00000000" w:rsidRDefault="007478C2">
            <w:pPr>
              <w:jc w:val="center"/>
              <w:rPr>
                <w:rFonts w:ascii="宋体" w:hAnsi="宋体"/>
                <w:sz w:val="24"/>
              </w:rPr>
            </w:pPr>
            <w:r>
              <w:rPr>
                <w:rFonts w:ascii="宋体" w:hAnsi="宋体" w:hint="eastAsia"/>
                <w:sz w:val="24"/>
              </w:rPr>
              <w:t>本期</w:t>
            </w:r>
          </w:p>
          <w:p w14:paraId="61D520DD" w14:textId="77777777" w:rsidR="00000000" w:rsidRDefault="007478C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97F60D3" w14:textId="77777777">
        <w:trPr>
          <w:trHeight w:val="285"/>
        </w:trPr>
        <w:tc>
          <w:tcPr>
            <w:tcW w:w="4860" w:type="dxa"/>
            <w:vMerge/>
            <w:tcBorders>
              <w:left w:val="single" w:sz="4" w:space="0" w:color="auto"/>
              <w:bottom w:val="single" w:sz="4" w:space="0" w:color="auto"/>
              <w:right w:val="single" w:sz="4" w:space="0" w:color="auto"/>
            </w:tcBorders>
            <w:tcMar>
              <w:top w:w="15" w:type="dxa"/>
              <w:left w:w="15" w:type="dxa"/>
              <w:bottom w:w="0" w:type="dxa"/>
              <w:right w:w="15" w:type="dxa"/>
            </w:tcMar>
            <w:vAlign w:val="bottom"/>
          </w:tcPr>
          <w:p w14:paraId="568AD54C" w14:textId="77777777" w:rsidR="00000000" w:rsidRDefault="007478C2">
            <w:pPr>
              <w:jc w:val="center"/>
              <w:rPr>
                <w:rFonts w:ascii="宋体" w:hAnsi="宋体"/>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7259E00" w14:textId="77777777" w:rsidR="00000000" w:rsidRDefault="007478C2">
            <w:pPr>
              <w:jc w:val="center"/>
              <w:rPr>
                <w:rFonts w:ascii="宋体" w:hAnsi="宋体"/>
                <w:sz w:val="24"/>
              </w:rPr>
            </w:pPr>
            <w:r>
              <w:rPr>
                <w:rFonts w:ascii="宋体" w:hAnsi="宋体"/>
                <w:sz w:val="24"/>
              </w:rPr>
              <w:t>基金份额（份）</w:t>
            </w:r>
          </w:p>
        </w:tc>
        <w:tc>
          <w:tcPr>
            <w:tcW w:w="198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92B3439" w14:textId="77777777" w:rsidR="00000000" w:rsidRDefault="007478C2">
            <w:pPr>
              <w:jc w:val="center"/>
              <w:rPr>
                <w:rFonts w:ascii="宋体" w:hAnsi="宋体"/>
                <w:sz w:val="24"/>
              </w:rPr>
            </w:pPr>
            <w:r>
              <w:rPr>
                <w:rFonts w:ascii="宋体" w:hAnsi="宋体" w:hint="eastAsia"/>
                <w:sz w:val="24"/>
              </w:rPr>
              <w:t>账面金额</w:t>
            </w:r>
          </w:p>
        </w:tc>
      </w:tr>
      <w:tr w:rsidR="00000000" w14:paraId="227F708D"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66B24AA1" w14:textId="77777777" w:rsidR="00000000" w:rsidRDefault="007478C2">
            <w:pPr>
              <w:rPr>
                <w:rFonts w:ascii="宋体" w:hAnsi="宋体"/>
                <w:sz w:val="24"/>
              </w:rPr>
            </w:pPr>
            <w:r>
              <w:rPr>
                <w:rFonts w:ascii="宋体" w:hAnsi="宋体" w:hint="eastAsia"/>
                <w:sz w:val="24"/>
              </w:rPr>
              <w:t>上年度末</w:t>
            </w:r>
            <w:r>
              <w:rPr>
                <w:rStyle w:val="FootnoteReference"/>
                <w:rFonts w:ascii="宋体" w:hAnsi="宋体"/>
                <w:sz w:val="24"/>
              </w:rPr>
              <w:footnoteReference w:id="140"/>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60E5E35E" w14:textId="77777777" w:rsidR="00000000" w:rsidRDefault="007478C2">
            <w:pPr>
              <w:jc w:val="right"/>
              <w:rPr>
                <w:rFonts w:ascii="宋体" w:hAnsi="宋体"/>
                <w:sz w:val="24"/>
                <w:lang w:val="en-AU"/>
              </w:rPr>
            </w:pPr>
            <w:r>
              <w:rPr>
                <w:rFonts w:ascii="宋体" w:hAnsi="宋体" w:hint="eastAsia"/>
                <w:kern w:val="0"/>
                <w:sz w:val="18"/>
              </w:rPr>
              <w:t>（</w:t>
            </w:r>
            <w:r>
              <w:rPr>
                <w:rFonts w:ascii="宋体" w:hAnsi="宋体" w:hint="eastAsia"/>
                <w:kern w:val="0"/>
                <w:sz w:val="18"/>
              </w:rPr>
              <w:t>1855</w:t>
            </w:r>
            <w:r>
              <w:rPr>
                <w:rFonts w:ascii="宋体" w:hAnsi="宋体" w:hint="eastAsia"/>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6E508807" w14:textId="77777777" w:rsidR="00000000" w:rsidRDefault="007478C2">
            <w:pPr>
              <w:jc w:val="right"/>
              <w:rPr>
                <w:rFonts w:ascii="宋体" w:hAnsi="宋体"/>
                <w:sz w:val="24"/>
                <w:lang w:val="en-AU"/>
              </w:rPr>
            </w:pPr>
            <w:r>
              <w:rPr>
                <w:rFonts w:ascii="宋体" w:hAnsi="宋体" w:hint="eastAsia"/>
                <w:kern w:val="0"/>
                <w:sz w:val="18"/>
              </w:rPr>
              <w:t>（</w:t>
            </w:r>
            <w:r>
              <w:rPr>
                <w:rFonts w:ascii="宋体" w:hAnsi="宋体" w:hint="eastAsia"/>
                <w:kern w:val="0"/>
                <w:sz w:val="18"/>
              </w:rPr>
              <w:t>1856</w:t>
            </w:r>
            <w:r>
              <w:rPr>
                <w:rFonts w:ascii="宋体" w:hAnsi="宋体" w:hint="eastAsia"/>
                <w:kern w:val="0"/>
                <w:sz w:val="18"/>
              </w:rPr>
              <w:t>）</w:t>
            </w:r>
          </w:p>
        </w:tc>
      </w:tr>
      <w:tr w:rsidR="00000000" w14:paraId="01D8AB2D" w14:textId="77777777">
        <w:trPr>
          <w:trHeight w:val="28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0E0D9C61" w14:textId="77777777" w:rsidR="00000000" w:rsidRDefault="007478C2">
            <w:pPr>
              <w:rPr>
                <w:rFonts w:ascii="宋体" w:hAnsi="宋体"/>
                <w:sz w:val="24"/>
              </w:rPr>
            </w:pPr>
            <w:r>
              <w:rPr>
                <w:rFonts w:ascii="宋体" w:hAnsi="宋体"/>
                <w:sz w:val="24"/>
              </w:rPr>
              <w:t>本期</w:t>
            </w:r>
            <w:r>
              <w:rPr>
                <w:rFonts w:ascii="宋体" w:hAnsi="宋体"/>
                <w:sz w:val="24"/>
              </w:rPr>
              <w:t>申购</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3B34EFD5" w14:textId="77777777" w:rsidR="00000000" w:rsidRDefault="007478C2">
            <w:pPr>
              <w:jc w:val="right"/>
              <w:rPr>
                <w:rFonts w:ascii="宋体" w:hAnsi="宋体"/>
                <w:sz w:val="24"/>
                <w:lang w:val="en-AU"/>
              </w:rPr>
            </w:pPr>
            <w:r>
              <w:rPr>
                <w:rFonts w:ascii="宋体" w:hAnsi="宋体" w:hint="eastAsia"/>
                <w:kern w:val="0"/>
                <w:sz w:val="18"/>
              </w:rPr>
              <w:t>（</w:t>
            </w:r>
            <w:r>
              <w:rPr>
                <w:rFonts w:ascii="宋体" w:hAnsi="宋体" w:hint="eastAsia"/>
                <w:kern w:val="0"/>
                <w:sz w:val="18"/>
              </w:rPr>
              <w:t>1857</w:t>
            </w:r>
            <w:r>
              <w:rPr>
                <w:rFonts w:ascii="宋体" w:hAnsi="宋体" w:hint="eastAsia"/>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78E199DD" w14:textId="77777777" w:rsidR="00000000" w:rsidRDefault="007478C2">
            <w:pPr>
              <w:pStyle w:val="xl30"/>
              <w:widowControl w:val="0"/>
              <w:spacing w:before="0" w:beforeAutospacing="0" w:after="0" w:afterAutospacing="0"/>
              <w:rPr>
                <w:rFonts w:ascii="宋体" w:eastAsia="宋体" w:hAnsi="宋体"/>
                <w:kern w:val="2"/>
                <w:sz w:val="24"/>
                <w:lang w:val="en-AU"/>
              </w:rPr>
            </w:pPr>
            <w:r>
              <w:rPr>
                <w:rFonts w:ascii="宋体" w:hAnsi="宋体" w:hint="eastAsia"/>
                <w:sz w:val="18"/>
              </w:rPr>
              <w:t>（</w:t>
            </w:r>
            <w:r>
              <w:rPr>
                <w:rFonts w:ascii="宋体" w:hAnsi="宋体" w:hint="eastAsia"/>
                <w:sz w:val="18"/>
              </w:rPr>
              <w:t>1858</w:t>
            </w:r>
            <w:r>
              <w:rPr>
                <w:rFonts w:ascii="宋体" w:hAnsi="宋体" w:hint="eastAsia"/>
                <w:sz w:val="18"/>
              </w:rPr>
              <w:t>）</w:t>
            </w:r>
          </w:p>
        </w:tc>
      </w:tr>
      <w:tr w:rsidR="00000000" w14:paraId="5C4E18F5" w14:textId="77777777">
        <w:trPr>
          <w:trHeight w:val="28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702B826F" w14:textId="77777777" w:rsidR="00000000" w:rsidRDefault="007478C2">
            <w:pPr>
              <w:rPr>
                <w:rFonts w:ascii="宋体" w:hAnsi="宋体"/>
                <w:sz w:val="24"/>
              </w:rPr>
            </w:pPr>
            <w:r>
              <w:rPr>
                <w:rFonts w:ascii="宋体" w:hAnsi="宋体"/>
                <w:sz w:val="24"/>
              </w:rPr>
              <w:t>本期赎回</w:t>
            </w:r>
            <w:r>
              <w:rPr>
                <w:rFonts w:ascii="宋体" w:hAnsi="宋体" w:hint="eastAsia"/>
                <w:sz w:val="24"/>
              </w:rPr>
              <w:t>（以“</w:t>
            </w:r>
            <w:r>
              <w:rPr>
                <w:rFonts w:ascii="宋体" w:hAnsi="宋体" w:hint="eastAsia"/>
                <w:sz w:val="24"/>
              </w:rPr>
              <w:t>-</w:t>
            </w:r>
            <w:r>
              <w:rPr>
                <w:rFonts w:ascii="宋体" w:hAnsi="宋体" w:hint="eastAsia"/>
                <w:sz w:val="24"/>
              </w:rPr>
              <w:t>”号填列）</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5037D928" w14:textId="77777777" w:rsidR="00000000" w:rsidRDefault="007478C2">
            <w:pPr>
              <w:jc w:val="right"/>
              <w:rPr>
                <w:rFonts w:ascii="宋体" w:hAnsi="宋体"/>
                <w:sz w:val="24"/>
                <w:lang w:val="en-AU"/>
              </w:rPr>
            </w:pPr>
            <w:r>
              <w:rPr>
                <w:rFonts w:ascii="宋体" w:hAnsi="宋体" w:hint="eastAsia"/>
                <w:kern w:val="0"/>
                <w:sz w:val="18"/>
              </w:rPr>
              <w:t>（</w:t>
            </w:r>
            <w:r>
              <w:rPr>
                <w:rFonts w:ascii="宋体" w:hAnsi="宋体" w:hint="eastAsia"/>
                <w:kern w:val="0"/>
                <w:sz w:val="18"/>
              </w:rPr>
              <w:t>1859</w:t>
            </w:r>
            <w:r>
              <w:rPr>
                <w:rFonts w:ascii="宋体" w:hAnsi="宋体" w:hint="eastAsia"/>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0992B59E" w14:textId="77777777" w:rsidR="00000000" w:rsidRDefault="007478C2">
            <w:pPr>
              <w:jc w:val="right"/>
              <w:rPr>
                <w:rFonts w:ascii="宋体" w:hAnsi="宋体"/>
                <w:sz w:val="24"/>
                <w:lang w:val="en-AU"/>
              </w:rPr>
            </w:pPr>
            <w:r>
              <w:rPr>
                <w:rFonts w:ascii="宋体" w:hAnsi="宋体" w:hint="eastAsia"/>
                <w:kern w:val="0"/>
                <w:sz w:val="18"/>
              </w:rPr>
              <w:t>（</w:t>
            </w:r>
            <w:r>
              <w:rPr>
                <w:rFonts w:ascii="宋体" w:hAnsi="宋体" w:hint="eastAsia"/>
                <w:kern w:val="0"/>
                <w:sz w:val="18"/>
              </w:rPr>
              <w:t>1860</w:t>
            </w:r>
            <w:r>
              <w:rPr>
                <w:rFonts w:ascii="宋体" w:hAnsi="宋体" w:hint="eastAsia"/>
                <w:kern w:val="0"/>
                <w:sz w:val="18"/>
              </w:rPr>
              <w:t>）</w:t>
            </w:r>
          </w:p>
        </w:tc>
      </w:tr>
      <w:tr w:rsidR="00000000" w14:paraId="02FAF9AB"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3B204F70" w14:textId="77777777" w:rsidR="00000000" w:rsidRDefault="007478C2">
            <w:pP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rFonts w:ascii="宋体" w:hAnsi="宋体" w:hint="eastAsia"/>
                <w:kern w:val="0"/>
                <w:sz w:val="18"/>
              </w:rPr>
              <w:t>（</w:t>
            </w:r>
            <w:r>
              <w:rPr>
                <w:rFonts w:ascii="宋体" w:hAnsi="宋体" w:hint="eastAsia"/>
                <w:kern w:val="0"/>
                <w:sz w:val="18"/>
              </w:rPr>
              <w:t>2124</w:t>
            </w:r>
            <w:r>
              <w:rPr>
                <w:rFonts w:ascii="宋体" w:hAnsi="宋体" w:hint="eastAsia"/>
                <w:kern w:val="0"/>
                <w:sz w:val="18"/>
              </w:rPr>
              <w:t>）</w:t>
            </w:r>
            <w:r>
              <w:rPr>
                <w:rFonts w:ascii="宋体" w:hAnsi="宋体" w:hint="eastAsia"/>
                <w:sz w:val="24"/>
              </w:rPr>
              <w:t>基金拆分</w:t>
            </w:r>
            <w:r>
              <w:rPr>
                <w:rFonts w:ascii="宋体" w:hAnsi="宋体" w:hint="eastAsia"/>
                <w:sz w:val="24"/>
              </w:rPr>
              <w:t>/</w:t>
            </w:r>
            <w:r>
              <w:rPr>
                <w:rFonts w:ascii="宋体" w:hAnsi="宋体" w:hint="eastAsia"/>
                <w:sz w:val="24"/>
              </w:rPr>
              <w:t>份额折算前</w:t>
            </w:r>
            <w:r>
              <w:rPr>
                <w:rStyle w:val="FootnoteReference"/>
                <w:rFonts w:ascii="宋体" w:hAnsi="宋体"/>
                <w:sz w:val="24"/>
              </w:rPr>
              <w:footnoteReference w:id="141"/>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61944CC2"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2125</w:t>
            </w:r>
            <w:r>
              <w:rPr>
                <w:rFonts w:ascii="宋体" w:hAnsi="宋体" w:hint="eastAsia"/>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11519CD9"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2126</w:t>
            </w:r>
            <w:r>
              <w:rPr>
                <w:rFonts w:ascii="宋体" w:hAnsi="宋体" w:hint="eastAsia"/>
                <w:kern w:val="0"/>
                <w:sz w:val="18"/>
              </w:rPr>
              <w:t>）</w:t>
            </w:r>
          </w:p>
        </w:tc>
      </w:tr>
      <w:tr w:rsidR="00000000" w14:paraId="7EE99886"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7148B783" w14:textId="77777777" w:rsidR="00000000" w:rsidRDefault="007478C2">
            <w:pPr>
              <w:rPr>
                <w:rFonts w:ascii="宋体" w:hAnsi="宋体"/>
                <w:sz w:val="24"/>
              </w:rPr>
            </w:pPr>
            <w:r>
              <w:rPr>
                <w:rFonts w:ascii="宋体" w:hAnsi="宋体" w:hint="eastAsia"/>
                <w:sz w:val="24"/>
              </w:rPr>
              <w:t>基金拆分</w:t>
            </w:r>
            <w:r>
              <w:rPr>
                <w:rFonts w:ascii="宋体" w:hAnsi="宋体" w:hint="eastAsia"/>
                <w:sz w:val="24"/>
              </w:rPr>
              <w:t>/</w:t>
            </w:r>
            <w:r>
              <w:rPr>
                <w:rFonts w:ascii="宋体" w:hAnsi="宋体" w:hint="eastAsia"/>
                <w:sz w:val="24"/>
              </w:rPr>
              <w:t>份额折算调整</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0DB504BF" w14:textId="77777777" w:rsidR="00000000" w:rsidRDefault="007478C2">
            <w:pPr>
              <w:jc w:val="right"/>
              <w:rPr>
                <w:rFonts w:ascii="宋体" w:hAnsi="宋体"/>
                <w:sz w:val="24"/>
                <w:lang w:val="en-AU"/>
              </w:rPr>
            </w:pPr>
            <w:r>
              <w:rPr>
                <w:rFonts w:ascii="宋体" w:hAnsi="宋体" w:hint="eastAsia"/>
                <w:kern w:val="0"/>
                <w:sz w:val="18"/>
              </w:rPr>
              <w:t>（</w:t>
            </w:r>
            <w:r>
              <w:rPr>
                <w:rFonts w:ascii="宋体" w:hAnsi="宋体" w:hint="eastAsia"/>
                <w:kern w:val="0"/>
                <w:sz w:val="18"/>
              </w:rPr>
              <w:t>1861</w:t>
            </w:r>
            <w:r>
              <w:rPr>
                <w:rFonts w:ascii="宋体" w:hAnsi="宋体" w:hint="eastAsia"/>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7483CA02" w14:textId="77777777" w:rsidR="00000000" w:rsidRDefault="007478C2">
            <w:pPr>
              <w:jc w:val="right"/>
              <w:rPr>
                <w:rFonts w:ascii="宋体" w:hAnsi="宋体"/>
                <w:sz w:val="24"/>
                <w:lang w:val="en-AU"/>
              </w:rPr>
            </w:pPr>
            <w:r>
              <w:rPr>
                <w:rFonts w:ascii="宋体" w:hAnsi="宋体" w:hint="eastAsia"/>
                <w:kern w:val="0"/>
                <w:sz w:val="18"/>
              </w:rPr>
              <w:t>—</w:t>
            </w:r>
          </w:p>
        </w:tc>
      </w:tr>
      <w:tr w:rsidR="00000000" w14:paraId="17A8BF91"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628D38CD" w14:textId="77777777" w:rsidR="00000000" w:rsidRDefault="007478C2">
            <w:pPr>
              <w:rPr>
                <w:rFonts w:ascii="宋体" w:hAnsi="宋体"/>
                <w:sz w:val="24"/>
              </w:rPr>
            </w:pPr>
            <w:r>
              <w:rPr>
                <w:rFonts w:ascii="宋体" w:hAnsi="宋体" w:hint="eastAsia"/>
                <w:sz w:val="24"/>
              </w:rPr>
              <w:t>本期申购</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5EC8EE82"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2150</w:t>
            </w:r>
            <w:r>
              <w:rPr>
                <w:rFonts w:ascii="宋体" w:hAnsi="宋体" w:hint="eastAsia"/>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5D72C97E"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2151</w:t>
            </w:r>
            <w:r>
              <w:rPr>
                <w:rFonts w:ascii="宋体" w:hAnsi="宋体" w:hint="eastAsia"/>
                <w:kern w:val="0"/>
                <w:sz w:val="18"/>
              </w:rPr>
              <w:t>）</w:t>
            </w:r>
          </w:p>
        </w:tc>
      </w:tr>
      <w:tr w:rsidR="00000000" w14:paraId="13ECF2B6"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3FC9DA85" w14:textId="77777777" w:rsidR="00000000" w:rsidRDefault="007478C2">
            <w:pPr>
              <w:rPr>
                <w:rFonts w:ascii="宋体" w:hAnsi="宋体"/>
                <w:sz w:val="24"/>
              </w:rPr>
            </w:pPr>
            <w:r>
              <w:rPr>
                <w:rFonts w:ascii="宋体" w:hAnsi="宋体" w:hint="eastAsia"/>
                <w:sz w:val="24"/>
              </w:rPr>
              <w:t>本期赎回（以“</w:t>
            </w:r>
            <w:r>
              <w:rPr>
                <w:rFonts w:ascii="宋体" w:hAnsi="宋体" w:hint="eastAsia"/>
                <w:sz w:val="24"/>
              </w:rPr>
              <w:t>-</w:t>
            </w:r>
            <w:r>
              <w:rPr>
                <w:rFonts w:ascii="宋体" w:hAnsi="宋体" w:hint="eastAsia"/>
                <w:sz w:val="24"/>
              </w:rPr>
              <w:t>”号填列）</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3DD0E6AD"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2152</w:t>
            </w:r>
            <w:r>
              <w:rPr>
                <w:rFonts w:ascii="宋体" w:hAnsi="宋体" w:hint="eastAsia"/>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122E43D5"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2153</w:t>
            </w:r>
            <w:r>
              <w:rPr>
                <w:rFonts w:ascii="宋体" w:hAnsi="宋体" w:hint="eastAsia"/>
                <w:kern w:val="0"/>
                <w:sz w:val="18"/>
              </w:rPr>
              <w:t>）</w:t>
            </w:r>
          </w:p>
        </w:tc>
      </w:tr>
      <w:tr w:rsidR="00000000" w14:paraId="5630CDFE" w14:textId="77777777">
        <w:trPr>
          <w:trHeight w:val="315"/>
        </w:trPr>
        <w:tc>
          <w:tcPr>
            <w:tcW w:w="486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0427E9AB" w14:textId="77777777" w:rsidR="00000000" w:rsidRDefault="007478C2">
            <w:pPr>
              <w:rPr>
                <w:rFonts w:ascii="宋体" w:hAnsi="宋体"/>
                <w:sz w:val="24"/>
              </w:rPr>
            </w:pPr>
            <w:r>
              <w:rPr>
                <w:rFonts w:ascii="宋体" w:hAnsi="宋体" w:hint="eastAsia"/>
                <w:sz w:val="24"/>
              </w:rPr>
              <w:t>本期末</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0A3BE56B" w14:textId="77777777" w:rsidR="00000000" w:rsidRDefault="007478C2">
            <w:pPr>
              <w:jc w:val="right"/>
              <w:rPr>
                <w:rFonts w:ascii="宋体" w:hAnsi="宋体"/>
                <w:sz w:val="24"/>
                <w:lang w:val="en-AU"/>
              </w:rPr>
            </w:pPr>
            <w:r>
              <w:rPr>
                <w:rFonts w:ascii="宋体" w:hAnsi="宋体" w:hint="eastAsia"/>
                <w:kern w:val="0"/>
                <w:sz w:val="18"/>
              </w:rPr>
              <w:t>（</w:t>
            </w:r>
            <w:r>
              <w:rPr>
                <w:rFonts w:ascii="宋体" w:hAnsi="宋体" w:hint="eastAsia"/>
                <w:kern w:val="0"/>
                <w:sz w:val="18"/>
              </w:rPr>
              <w:t>1855</w:t>
            </w:r>
            <w:r>
              <w:rPr>
                <w:rFonts w:ascii="宋体" w:hAnsi="宋体" w:hint="eastAsia"/>
                <w:kern w:val="0"/>
                <w:sz w:val="18"/>
              </w:rPr>
              <w:t>）</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bottom"/>
          </w:tcPr>
          <w:p w14:paraId="36DCF85D" w14:textId="77777777" w:rsidR="00000000" w:rsidRDefault="007478C2">
            <w:pPr>
              <w:jc w:val="right"/>
              <w:rPr>
                <w:rFonts w:ascii="宋体" w:hAnsi="宋体"/>
                <w:sz w:val="24"/>
                <w:lang w:val="en-AU"/>
              </w:rPr>
            </w:pPr>
            <w:r>
              <w:rPr>
                <w:rFonts w:ascii="宋体" w:hAnsi="宋体" w:hint="eastAsia"/>
                <w:kern w:val="0"/>
                <w:sz w:val="18"/>
              </w:rPr>
              <w:t>（</w:t>
            </w:r>
            <w:r>
              <w:rPr>
                <w:rFonts w:ascii="宋体" w:hAnsi="宋体" w:hint="eastAsia"/>
                <w:kern w:val="0"/>
                <w:sz w:val="18"/>
              </w:rPr>
              <w:t>1856</w:t>
            </w:r>
            <w:r>
              <w:rPr>
                <w:rFonts w:ascii="宋体" w:hAnsi="宋体" w:hint="eastAsia"/>
                <w:kern w:val="0"/>
                <w:sz w:val="18"/>
              </w:rPr>
              <w:t>）</w:t>
            </w:r>
          </w:p>
        </w:tc>
      </w:tr>
    </w:tbl>
    <w:p w14:paraId="295B6AAF"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0745</w:t>
      </w:r>
      <w:r>
        <w:rPr>
          <w:rFonts w:ascii="宋体" w:hAnsi="宋体" w:hint="eastAsia"/>
          <w:kern w:val="0"/>
          <w:sz w:val="18"/>
        </w:rPr>
        <w:t>）</w:t>
      </w:r>
    </w:p>
    <w:p w14:paraId="33187425" w14:textId="77777777" w:rsidR="00000000" w:rsidRDefault="007478C2">
      <w:pPr>
        <w:rPr>
          <w:rFonts w:ascii="宋体" w:hAnsi="宋体"/>
          <w:kern w:val="0"/>
          <w:sz w:val="18"/>
        </w:rPr>
      </w:pPr>
    </w:p>
    <w:p w14:paraId="4C2C8E9A" w14:textId="77777777" w:rsidR="00000000" w:rsidRDefault="007478C2">
      <w:pPr>
        <w:outlineLvl w:val="3"/>
        <w:rPr>
          <w:rFonts w:ascii="宋体" w:hAnsi="宋体"/>
          <w:b/>
          <w:sz w:val="24"/>
        </w:rPr>
      </w:pPr>
      <w:r>
        <w:rPr>
          <w:rFonts w:ascii="宋体" w:hAnsi="宋体" w:hint="eastAsia"/>
          <w:b/>
          <w:sz w:val="24"/>
        </w:rPr>
        <w:t>7.4.7.</w:t>
      </w:r>
      <w:r>
        <w:rPr>
          <w:rFonts w:ascii="宋体" w:hAnsi="宋体"/>
          <w:b/>
          <w:sz w:val="24"/>
        </w:rPr>
        <w:t>10</w:t>
      </w:r>
      <w:r>
        <w:rPr>
          <w:rFonts w:ascii="宋体" w:hAnsi="宋体" w:hint="eastAsia"/>
          <w:b/>
          <w:sz w:val="24"/>
        </w:rPr>
        <w:t xml:space="preserve">.2 </w:t>
      </w:r>
      <w:r>
        <w:rPr>
          <w:rFonts w:ascii="宋体" w:hAnsi="宋体" w:hint="eastAsia"/>
          <w:b/>
          <w:sz w:val="24"/>
        </w:rPr>
        <w:t>实收基金</w:t>
      </w:r>
    </w:p>
    <w:p w14:paraId="646777A5" w14:textId="77777777" w:rsidR="00000000" w:rsidRDefault="007478C2">
      <w:pPr>
        <w:wordWrap w:val="0"/>
        <w:spacing w:line="360" w:lineRule="auto"/>
        <w:ind w:firstLineChars="200" w:firstLine="480"/>
        <w:jc w:val="right"/>
        <w:rPr>
          <w:sz w:val="24"/>
          <w:lang w:val="en-AU"/>
        </w:rPr>
      </w:pPr>
      <w:r>
        <w:rPr>
          <w:rFonts w:hAnsi="宋体" w:hint="eastAsia"/>
          <w:sz w:val="24"/>
          <w:lang w:val="en-AU"/>
        </w:rPr>
        <w:t>金额单位：</w:t>
      </w:r>
      <w:r>
        <w:rPr>
          <w:rFonts w:hAnsi="宋体" w:hint="eastAsia"/>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5400"/>
        <w:gridCol w:w="1980"/>
        <w:gridCol w:w="1620"/>
      </w:tblGrid>
      <w:tr w:rsidR="00000000" w14:paraId="42B75AE4" w14:textId="77777777">
        <w:trPr>
          <w:trHeight w:val="285"/>
          <w:jc w:val="center"/>
        </w:trPr>
        <w:tc>
          <w:tcPr>
            <w:tcW w:w="5400" w:type="dxa"/>
            <w:vMerge w:val="restart"/>
            <w:tcBorders>
              <w:top w:val="single" w:sz="4" w:space="0" w:color="auto"/>
              <w:left w:val="single" w:sz="4" w:space="0" w:color="auto"/>
              <w:right w:val="single" w:sz="4" w:space="0" w:color="auto"/>
            </w:tcBorders>
            <w:tcMar>
              <w:top w:w="15" w:type="dxa"/>
              <w:left w:w="15" w:type="dxa"/>
              <w:bottom w:w="0" w:type="dxa"/>
              <w:right w:w="15" w:type="dxa"/>
            </w:tcMar>
            <w:vAlign w:val="center"/>
          </w:tcPr>
          <w:p w14:paraId="7065DCA4" w14:textId="77777777" w:rsidR="00000000" w:rsidRDefault="007478C2">
            <w:pPr>
              <w:jc w:val="center"/>
              <w:rPr>
                <w:rFonts w:ascii="宋体" w:hAnsi="宋体"/>
                <w:sz w:val="24"/>
              </w:rPr>
            </w:pPr>
            <w:r>
              <w:rPr>
                <w:rFonts w:ascii="宋体" w:hAnsi="宋体"/>
                <w:sz w:val="24"/>
              </w:rPr>
              <w:t>项目</w:t>
            </w:r>
          </w:p>
        </w:tc>
        <w:tc>
          <w:tcPr>
            <w:tcW w:w="3600"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ECE6868" w14:textId="77777777" w:rsidR="00000000" w:rsidRDefault="007478C2">
            <w:pPr>
              <w:jc w:val="center"/>
              <w:rPr>
                <w:rFonts w:ascii="宋体" w:hAnsi="宋体"/>
                <w:sz w:val="24"/>
              </w:rPr>
            </w:pPr>
            <w:r>
              <w:rPr>
                <w:rFonts w:ascii="宋体" w:hAnsi="宋体" w:hint="eastAsia"/>
                <w:sz w:val="24"/>
              </w:rPr>
              <w:t>本期</w:t>
            </w:r>
          </w:p>
          <w:p w14:paraId="1F8815C1" w14:textId="77777777" w:rsidR="00000000" w:rsidRDefault="007478C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日（基金合同生效日）至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FD4157D" w14:textId="77777777">
        <w:trPr>
          <w:trHeight w:val="285"/>
          <w:jc w:val="center"/>
        </w:trPr>
        <w:tc>
          <w:tcPr>
            <w:tcW w:w="5400" w:type="dxa"/>
            <w:vMerge/>
            <w:tcBorders>
              <w:left w:val="single" w:sz="4" w:space="0" w:color="auto"/>
              <w:bottom w:val="single" w:sz="4" w:space="0" w:color="auto"/>
              <w:right w:val="single" w:sz="4" w:space="0" w:color="auto"/>
            </w:tcBorders>
            <w:tcMar>
              <w:top w:w="15" w:type="dxa"/>
              <w:left w:w="15" w:type="dxa"/>
              <w:bottom w:w="0" w:type="dxa"/>
              <w:right w:w="15" w:type="dxa"/>
            </w:tcMar>
            <w:vAlign w:val="bottom"/>
          </w:tcPr>
          <w:p w14:paraId="0F26A523" w14:textId="77777777" w:rsidR="00000000" w:rsidRDefault="007478C2">
            <w:pPr>
              <w:jc w:val="center"/>
              <w:rPr>
                <w:rFonts w:ascii="宋体" w:hAnsi="宋体"/>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899EE0E" w14:textId="77777777" w:rsidR="00000000" w:rsidRDefault="007478C2">
            <w:pPr>
              <w:jc w:val="center"/>
              <w:rPr>
                <w:rFonts w:ascii="宋体" w:hAnsi="宋体"/>
                <w:sz w:val="24"/>
              </w:rPr>
            </w:pPr>
            <w:r>
              <w:rPr>
                <w:rFonts w:ascii="宋体" w:hAnsi="宋体"/>
                <w:sz w:val="24"/>
              </w:rPr>
              <w:t>基金份额（份）</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44E6DB9" w14:textId="77777777" w:rsidR="00000000" w:rsidRDefault="007478C2">
            <w:pPr>
              <w:jc w:val="center"/>
              <w:rPr>
                <w:rFonts w:ascii="宋体" w:hAnsi="宋体"/>
                <w:sz w:val="24"/>
              </w:rPr>
            </w:pPr>
            <w:r>
              <w:rPr>
                <w:rFonts w:ascii="宋体" w:hAnsi="宋体" w:hint="eastAsia"/>
                <w:sz w:val="24"/>
              </w:rPr>
              <w:t>账面金</w:t>
            </w:r>
            <w:r>
              <w:rPr>
                <w:rFonts w:ascii="宋体" w:hAnsi="宋体" w:hint="eastAsia"/>
                <w:sz w:val="24"/>
              </w:rPr>
              <w:t>额</w:t>
            </w:r>
          </w:p>
        </w:tc>
      </w:tr>
      <w:tr w:rsidR="00000000" w14:paraId="14EE4852"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364960F6" w14:textId="77777777" w:rsidR="00000000" w:rsidRDefault="007478C2">
            <w:pPr>
              <w:rPr>
                <w:rFonts w:ascii="宋体" w:hAnsi="宋体"/>
                <w:sz w:val="24"/>
              </w:rPr>
            </w:pPr>
            <w:r>
              <w:rPr>
                <w:rFonts w:hint="eastAsia"/>
                <w:sz w:val="24"/>
              </w:rPr>
              <w:t>基金合同生效日</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38197D48" w14:textId="77777777" w:rsidR="00000000" w:rsidRDefault="007478C2">
            <w:pPr>
              <w:jc w:val="right"/>
              <w:rPr>
                <w:rFonts w:ascii="宋体" w:hAnsi="宋体"/>
                <w:sz w:val="24"/>
                <w:lang w:val="en-AU"/>
              </w:rPr>
            </w:pPr>
            <w:r>
              <w:rPr>
                <w:rFonts w:ascii="宋体" w:hAnsi="宋体" w:hint="eastAsia"/>
                <w:kern w:val="0"/>
                <w:sz w:val="18"/>
              </w:rPr>
              <w:t>（</w:t>
            </w:r>
            <w:r>
              <w:rPr>
                <w:rFonts w:ascii="宋体" w:hAnsi="宋体" w:hint="eastAsia"/>
                <w:kern w:val="0"/>
                <w:sz w:val="18"/>
              </w:rPr>
              <w:t>2432</w:t>
            </w:r>
            <w:r>
              <w:rPr>
                <w:rFonts w:ascii="宋体" w:hAnsi="宋体" w:hint="eastAsia"/>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44E80AAC" w14:textId="77777777" w:rsidR="00000000" w:rsidRDefault="007478C2">
            <w:pPr>
              <w:jc w:val="right"/>
              <w:rPr>
                <w:rFonts w:ascii="宋体" w:hAnsi="宋体"/>
                <w:sz w:val="24"/>
                <w:lang w:val="en-AU"/>
              </w:rPr>
            </w:pPr>
            <w:r>
              <w:rPr>
                <w:rFonts w:ascii="宋体" w:hAnsi="宋体" w:hint="eastAsia"/>
                <w:kern w:val="0"/>
                <w:sz w:val="18"/>
              </w:rPr>
              <w:t>（</w:t>
            </w:r>
            <w:r>
              <w:rPr>
                <w:rFonts w:ascii="宋体" w:hAnsi="宋体" w:hint="eastAsia"/>
                <w:kern w:val="0"/>
                <w:sz w:val="18"/>
              </w:rPr>
              <w:t>2433</w:t>
            </w:r>
            <w:r>
              <w:rPr>
                <w:rFonts w:ascii="宋体" w:hAnsi="宋体" w:hint="eastAsia"/>
                <w:kern w:val="0"/>
                <w:sz w:val="18"/>
              </w:rPr>
              <w:t>）</w:t>
            </w:r>
          </w:p>
        </w:tc>
      </w:tr>
      <w:tr w:rsidR="00000000" w14:paraId="61AB26FA" w14:textId="77777777">
        <w:trPr>
          <w:trHeight w:val="28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1459317B" w14:textId="77777777" w:rsidR="00000000" w:rsidRDefault="007478C2">
            <w:pP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rFonts w:ascii="宋体" w:hAnsi="宋体" w:hint="eastAsia"/>
                <w:kern w:val="0"/>
                <w:sz w:val="18"/>
              </w:rPr>
              <w:t>（</w:t>
            </w:r>
            <w:r>
              <w:rPr>
                <w:rFonts w:ascii="宋体" w:hAnsi="宋体" w:hint="eastAsia"/>
                <w:kern w:val="0"/>
                <w:sz w:val="18"/>
              </w:rPr>
              <w:t>2124</w:t>
            </w:r>
            <w:r>
              <w:rPr>
                <w:rFonts w:ascii="宋体" w:hAnsi="宋体" w:hint="eastAsia"/>
                <w:kern w:val="0"/>
                <w:sz w:val="18"/>
              </w:rPr>
              <w:t>）</w:t>
            </w:r>
            <w:r>
              <w:rPr>
                <w:rFonts w:ascii="宋体" w:hAnsi="宋体" w:hint="eastAsia"/>
                <w:sz w:val="24"/>
              </w:rPr>
              <w:t>基金份额折算调整</w:t>
            </w:r>
            <w:r>
              <w:rPr>
                <w:rStyle w:val="FootnoteReference"/>
                <w:rFonts w:ascii="宋体" w:hAnsi="宋体"/>
                <w:sz w:val="24"/>
              </w:rPr>
              <w:footnoteReference w:id="142"/>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3CCBFE4C" w14:textId="77777777" w:rsidR="00000000" w:rsidRDefault="007478C2">
            <w:pPr>
              <w:jc w:val="right"/>
              <w:rPr>
                <w:rFonts w:ascii="宋体" w:hAnsi="宋体"/>
                <w:sz w:val="24"/>
                <w:lang w:val="en-AU"/>
              </w:rPr>
            </w:pPr>
            <w:r>
              <w:rPr>
                <w:rFonts w:ascii="宋体" w:hAnsi="宋体" w:hint="eastAsia"/>
                <w:kern w:val="0"/>
                <w:sz w:val="18"/>
              </w:rPr>
              <w:t>（</w:t>
            </w:r>
            <w:r>
              <w:rPr>
                <w:rFonts w:ascii="宋体" w:hAnsi="宋体" w:hint="eastAsia"/>
                <w:kern w:val="0"/>
                <w:sz w:val="18"/>
              </w:rPr>
              <w:t>2434</w:t>
            </w:r>
            <w:r>
              <w:rPr>
                <w:rFonts w:ascii="宋体" w:hAnsi="宋体" w:hint="eastAsia"/>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78E76F70" w14:textId="77777777" w:rsidR="00000000" w:rsidRDefault="007478C2">
            <w:pPr>
              <w:pStyle w:val="xl30"/>
              <w:widowControl w:val="0"/>
              <w:spacing w:before="0" w:beforeAutospacing="0" w:after="0" w:afterAutospacing="0"/>
              <w:rPr>
                <w:rFonts w:ascii="宋体" w:eastAsia="宋体" w:hAnsi="宋体"/>
                <w:kern w:val="2"/>
                <w:sz w:val="24"/>
                <w:lang w:val="en-AU"/>
              </w:rPr>
            </w:pPr>
            <w:r>
              <w:rPr>
                <w:rFonts w:ascii="宋体" w:hAnsi="宋体" w:hint="eastAsia"/>
                <w:sz w:val="18"/>
              </w:rPr>
              <w:t>（</w:t>
            </w:r>
            <w:r>
              <w:rPr>
                <w:rFonts w:ascii="宋体" w:eastAsia="宋体" w:hAnsi="宋体" w:hint="eastAsia"/>
                <w:sz w:val="18"/>
              </w:rPr>
              <w:t>2435</w:t>
            </w:r>
            <w:r>
              <w:rPr>
                <w:rFonts w:ascii="宋体" w:hAnsi="宋体" w:hint="eastAsia"/>
                <w:sz w:val="18"/>
              </w:rPr>
              <w:t>）</w:t>
            </w:r>
          </w:p>
        </w:tc>
      </w:tr>
      <w:tr w:rsidR="00000000" w14:paraId="5C0D6264" w14:textId="77777777">
        <w:trPr>
          <w:trHeight w:val="28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7E03386E" w14:textId="77777777" w:rsidR="00000000" w:rsidRDefault="007478C2">
            <w:pP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rFonts w:ascii="宋体" w:hAnsi="宋体" w:hint="eastAsia"/>
                <w:kern w:val="0"/>
                <w:sz w:val="18"/>
              </w:rPr>
              <w:t>（</w:t>
            </w:r>
            <w:r>
              <w:rPr>
                <w:rFonts w:ascii="宋体" w:hAnsi="宋体" w:hint="eastAsia"/>
                <w:kern w:val="0"/>
                <w:sz w:val="18"/>
              </w:rPr>
              <w:t>2124</w:t>
            </w:r>
            <w:r>
              <w:rPr>
                <w:rFonts w:ascii="宋体" w:hAnsi="宋体" w:hint="eastAsia"/>
                <w:kern w:val="0"/>
                <w:sz w:val="18"/>
              </w:rPr>
              <w:t>）</w:t>
            </w:r>
            <w:r>
              <w:rPr>
                <w:rFonts w:ascii="宋体" w:hAnsi="宋体" w:hint="eastAsia"/>
                <w:sz w:val="24"/>
              </w:rPr>
              <w:t>未领取红利份额折算调整（若有）</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5C98DE94"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2436</w:t>
            </w:r>
            <w:r>
              <w:rPr>
                <w:rFonts w:ascii="宋体" w:hAnsi="宋体" w:hint="eastAsia"/>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6F9FAF1A"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2437</w:t>
            </w:r>
            <w:r>
              <w:rPr>
                <w:rFonts w:ascii="宋体" w:hAnsi="宋体" w:hint="eastAsia"/>
                <w:kern w:val="0"/>
                <w:sz w:val="18"/>
              </w:rPr>
              <w:t>）</w:t>
            </w:r>
          </w:p>
        </w:tc>
      </w:tr>
      <w:tr w:rsidR="00000000" w14:paraId="009D5C0A" w14:textId="77777777">
        <w:trPr>
          <w:trHeight w:val="28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0884908A" w14:textId="77777777" w:rsidR="00000000" w:rsidRDefault="007478C2">
            <w:pP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rFonts w:ascii="宋体" w:hAnsi="宋体" w:hint="eastAsia"/>
                <w:kern w:val="0"/>
                <w:sz w:val="18"/>
              </w:rPr>
              <w:t>（</w:t>
            </w:r>
            <w:r>
              <w:rPr>
                <w:rFonts w:ascii="宋体" w:hAnsi="宋体" w:hint="eastAsia"/>
                <w:kern w:val="0"/>
                <w:sz w:val="18"/>
              </w:rPr>
              <w:t>2124</w:t>
            </w:r>
            <w:r>
              <w:rPr>
                <w:rFonts w:ascii="宋体" w:hAnsi="宋体" w:hint="eastAsia"/>
                <w:kern w:val="0"/>
                <w:sz w:val="18"/>
              </w:rPr>
              <w:t>）</w:t>
            </w:r>
            <w:r>
              <w:rPr>
                <w:rFonts w:hint="eastAsia"/>
                <w:sz w:val="24"/>
              </w:rPr>
              <w:t>集中申购募集资金本金及利息</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60A9BB6C" w14:textId="77777777" w:rsidR="00000000" w:rsidRDefault="007478C2">
            <w:pPr>
              <w:jc w:val="right"/>
              <w:rPr>
                <w:rFonts w:ascii="宋体" w:hAnsi="宋体"/>
                <w:sz w:val="24"/>
                <w:lang w:val="en-AU"/>
              </w:rPr>
            </w:pPr>
            <w:r>
              <w:rPr>
                <w:rFonts w:ascii="宋体" w:hAnsi="宋体" w:hint="eastAsia"/>
                <w:kern w:val="0"/>
                <w:sz w:val="18"/>
              </w:rPr>
              <w:t>（</w:t>
            </w:r>
            <w:r>
              <w:rPr>
                <w:rFonts w:ascii="宋体" w:hAnsi="宋体" w:hint="eastAsia"/>
                <w:kern w:val="0"/>
                <w:sz w:val="18"/>
              </w:rPr>
              <w:t>2438</w:t>
            </w:r>
            <w:r>
              <w:rPr>
                <w:rFonts w:ascii="宋体" w:hAnsi="宋体" w:hint="eastAsia"/>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6A880E66" w14:textId="77777777" w:rsidR="00000000" w:rsidRDefault="007478C2">
            <w:pPr>
              <w:jc w:val="right"/>
              <w:rPr>
                <w:rFonts w:ascii="宋体" w:hAnsi="宋体"/>
                <w:sz w:val="24"/>
                <w:lang w:val="en-AU"/>
              </w:rPr>
            </w:pPr>
            <w:r>
              <w:rPr>
                <w:rFonts w:ascii="宋体" w:hAnsi="宋体" w:hint="eastAsia"/>
                <w:kern w:val="0"/>
                <w:sz w:val="18"/>
              </w:rPr>
              <w:t>（</w:t>
            </w:r>
            <w:r>
              <w:rPr>
                <w:rFonts w:ascii="宋体" w:hAnsi="宋体" w:hint="eastAsia"/>
                <w:kern w:val="0"/>
                <w:sz w:val="18"/>
              </w:rPr>
              <w:t>2439</w:t>
            </w:r>
            <w:r>
              <w:rPr>
                <w:rFonts w:ascii="宋体" w:hAnsi="宋体" w:hint="eastAsia"/>
                <w:kern w:val="0"/>
                <w:sz w:val="18"/>
              </w:rPr>
              <w:t>）</w:t>
            </w:r>
          </w:p>
        </w:tc>
      </w:tr>
      <w:tr w:rsidR="00000000" w14:paraId="1017B0E7"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2FE09E36" w14:textId="77777777" w:rsidR="00000000" w:rsidRDefault="007478C2">
            <w:pP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rFonts w:ascii="宋体" w:hAnsi="宋体" w:hint="eastAsia"/>
                <w:kern w:val="0"/>
                <w:sz w:val="18"/>
              </w:rPr>
              <w:t>（</w:t>
            </w:r>
            <w:r>
              <w:rPr>
                <w:rFonts w:ascii="宋体" w:hAnsi="宋体" w:hint="eastAsia"/>
                <w:kern w:val="0"/>
                <w:sz w:val="18"/>
              </w:rPr>
              <w:t>2124</w:t>
            </w:r>
            <w:r>
              <w:rPr>
                <w:rFonts w:ascii="宋体" w:hAnsi="宋体" w:hint="eastAsia"/>
                <w:kern w:val="0"/>
                <w:sz w:val="18"/>
              </w:rPr>
              <w:t>）</w:t>
            </w:r>
            <w:r>
              <w:rPr>
                <w:rFonts w:ascii="宋体" w:hAnsi="宋体" w:hint="eastAsia"/>
                <w:sz w:val="24"/>
              </w:rPr>
              <w:t>基金拆分和集中申购完成后</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57224865"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2440</w:t>
            </w:r>
            <w:r>
              <w:rPr>
                <w:rFonts w:ascii="宋体" w:hAnsi="宋体" w:hint="eastAsia"/>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59403AAC"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2441</w:t>
            </w:r>
            <w:r>
              <w:rPr>
                <w:rFonts w:ascii="宋体" w:hAnsi="宋体" w:hint="eastAsia"/>
                <w:kern w:val="0"/>
                <w:sz w:val="18"/>
              </w:rPr>
              <w:t>）</w:t>
            </w:r>
          </w:p>
        </w:tc>
      </w:tr>
      <w:tr w:rsidR="00000000" w14:paraId="0A620D45"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77EA4E47" w14:textId="77777777" w:rsidR="00000000" w:rsidRDefault="007478C2">
            <w:pPr>
              <w:rPr>
                <w:rFonts w:ascii="宋体" w:hAnsi="宋体"/>
                <w:sz w:val="24"/>
              </w:rPr>
            </w:pPr>
            <w:r>
              <w:rPr>
                <w:rFonts w:ascii="宋体" w:hAnsi="宋体" w:hint="eastAsia"/>
                <w:sz w:val="24"/>
              </w:rPr>
              <w:t>本期申购</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72C9FB1E"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2442</w:t>
            </w:r>
            <w:r>
              <w:rPr>
                <w:rFonts w:ascii="宋体" w:hAnsi="宋体" w:hint="eastAsia"/>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49B39B85"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2443</w:t>
            </w:r>
            <w:r>
              <w:rPr>
                <w:rFonts w:ascii="宋体" w:hAnsi="宋体" w:hint="eastAsia"/>
                <w:kern w:val="0"/>
                <w:sz w:val="18"/>
              </w:rPr>
              <w:t>）</w:t>
            </w:r>
          </w:p>
        </w:tc>
      </w:tr>
      <w:tr w:rsidR="00000000" w14:paraId="5FCE2184"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6EA3BC46" w14:textId="77777777" w:rsidR="00000000" w:rsidRDefault="007478C2">
            <w:pPr>
              <w:rPr>
                <w:rFonts w:ascii="宋体" w:hAnsi="宋体"/>
                <w:sz w:val="24"/>
              </w:rPr>
            </w:pPr>
            <w:r>
              <w:rPr>
                <w:rFonts w:ascii="宋体" w:hAnsi="宋体" w:hint="eastAsia"/>
                <w:sz w:val="24"/>
              </w:rPr>
              <w:t>本期赎回（以“</w:t>
            </w:r>
            <w:r>
              <w:rPr>
                <w:rFonts w:ascii="宋体" w:hAnsi="宋体" w:hint="eastAsia"/>
                <w:sz w:val="24"/>
              </w:rPr>
              <w:t>-</w:t>
            </w:r>
            <w:r>
              <w:rPr>
                <w:rFonts w:ascii="宋体" w:hAnsi="宋体" w:hint="eastAsia"/>
                <w:sz w:val="24"/>
              </w:rPr>
              <w:t>”号填列）</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1A7AA9B7"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2444</w:t>
            </w:r>
            <w:r>
              <w:rPr>
                <w:rFonts w:ascii="宋体" w:hAnsi="宋体" w:hint="eastAsia"/>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6ECD94B0"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2445</w:t>
            </w:r>
            <w:r>
              <w:rPr>
                <w:rFonts w:ascii="宋体" w:hAnsi="宋体" w:hint="eastAsia"/>
                <w:kern w:val="0"/>
                <w:sz w:val="18"/>
              </w:rPr>
              <w:t>）</w:t>
            </w:r>
          </w:p>
        </w:tc>
      </w:tr>
      <w:tr w:rsidR="00000000" w14:paraId="56ACF12D" w14:textId="77777777">
        <w:trPr>
          <w:trHeight w:val="315"/>
          <w:jc w:val="center"/>
        </w:trPr>
        <w:tc>
          <w:tcPr>
            <w:tcW w:w="54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01E8AF48" w14:textId="77777777" w:rsidR="00000000" w:rsidRDefault="007478C2">
            <w:pPr>
              <w:rPr>
                <w:rFonts w:ascii="宋体" w:hAnsi="宋体"/>
                <w:sz w:val="24"/>
              </w:rPr>
            </w:pPr>
            <w:r>
              <w:rPr>
                <w:rFonts w:ascii="宋体" w:hAnsi="宋体" w:hint="eastAsia"/>
                <w:sz w:val="24"/>
              </w:rPr>
              <w:t>本期末</w:t>
            </w:r>
          </w:p>
        </w:tc>
        <w:tc>
          <w:tcPr>
            <w:tcW w:w="1980" w:type="dxa"/>
            <w:tcBorders>
              <w:top w:val="nil"/>
              <w:left w:val="nil"/>
              <w:bottom w:val="single" w:sz="4" w:space="0" w:color="auto"/>
              <w:right w:val="single" w:sz="4" w:space="0" w:color="auto"/>
            </w:tcBorders>
            <w:tcMar>
              <w:top w:w="15" w:type="dxa"/>
              <w:left w:w="15" w:type="dxa"/>
              <w:bottom w:w="0" w:type="dxa"/>
              <w:right w:w="15" w:type="dxa"/>
            </w:tcMar>
            <w:vAlign w:val="bottom"/>
          </w:tcPr>
          <w:p w14:paraId="569906F7" w14:textId="77777777" w:rsidR="00000000" w:rsidRDefault="007478C2">
            <w:pPr>
              <w:jc w:val="right"/>
              <w:rPr>
                <w:rFonts w:ascii="宋体" w:hAnsi="宋体"/>
                <w:sz w:val="24"/>
                <w:lang w:val="en-AU"/>
              </w:rPr>
            </w:pPr>
            <w:r>
              <w:rPr>
                <w:rFonts w:ascii="宋体" w:hAnsi="宋体" w:hint="eastAsia"/>
                <w:kern w:val="0"/>
                <w:sz w:val="18"/>
              </w:rPr>
              <w:t>（</w:t>
            </w:r>
            <w:r>
              <w:rPr>
                <w:rFonts w:ascii="宋体" w:hAnsi="宋体" w:hint="eastAsia"/>
                <w:kern w:val="0"/>
                <w:sz w:val="18"/>
              </w:rPr>
              <w:t>2446</w:t>
            </w:r>
            <w:r>
              <w:rPr>
                <w:rFonts w:ascii="宋体" w:hAnsi="宋体" w:hint="eastAsia"/>
                <w:kern w:val="0"/>
                <w:sz w:val="18"/>
              </w:rPr>
              <w:t>）</w:t>
            </w:r>
          </w:p>
        </w:tc>
        <w:tc>
          <w:tcPr>
            <w:tcW w:w="1620" w:type="dxa"/>
            <w:tcBorders>
              <w:top w:val="nil"/>
              <w:left w:val="nil"/>
              <w:bottom w:val="single" w:sz="4" w:space="0" w:color="auto"/>
              <w:right w:val="single" w:sz="4" w:space="0" w:color="auto"/>
            </w:tcBorders>
            <w:tcMar>
              <w:top w:w="15" w:type="dxa"/>
              <w:left w:w="15" w:type="dxa"/>
              <w:bottom w:w="0" w:type="dxa"/>
              <w:right w:w="15" w:type="dxa"/>
            </w:tcMar>
            <w:vAlign w:val="bottom"/>
          </w:tcPr>
          <w:p w14:paraId="47AD1935" w14:textId="77777777" w:rsidR="00000000" w:rsidRDefault="007478C2">
            <w:pPr>
              <w:jc w:val="right"/>
              <w:rPr>
                <w:rFonts w:ascii="宋体" w:hAnsi="宋体"/>
                <w:sz w:val="24"/>
                <w:lang w:val="en-AU"/>
              </w:rPr>
            </w:pPr>
            <w:r>
              <w:rPr>
                <w:rFonts w:ascii="宋体" w:hAnsi="宋体" w:hint="eastAsia"/>
                <w:kern w:val="0"/>
                <w:sz w:val="18"/>
              </w:rPr>
              <w:t>（</w:t>
            </w:r>
            <w:r>
              <w:rPr>
                <w:rFonts w:ascii="宋体" w:hAnsi="宋体" w:hint="eastAsia"/>
                <w:kern w:val="0"/>
                <w:sz w:val="18"/>
              </w:rPr>
              <w:t>2447</w:t>
            </w:r>
            <w:r>
              <w:rPr>
                <w:rFonts w:ascii="宋体" w:hAnsi="宋体" w:hint="eastAsia"/>
                <w:kern w:val="0"/>
                <w:sz w:val="18"/>
              </w:rPr>
              <w:t>）</w:t>
            </w:r>
          </w:p>
        </w:tc>
      </w:tr>
    </w:tbl>
    <w:p w14:paraId="43AD2CE8"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2448</w:t>
      </w:r>
      <w:r>
        <w:rPr>
          <w:rFonts w:ascii="宋体" w:hAnsi="宋体" w:hint="eastAsia"/>
          <w:kern w:val="0"/>
          <w:sz w:val="18"/>
        </w:rPr>
        <w:t>）</w:t>
      </w:r>
    </w:p>
    <w:p w14:paraId="65A086C9" w14:textId="77777777" w:rsidR="00000000" w:rsidRDefault="007478C2">
      <w:pPr>
        <w:rPr>
          <w:rFonts w:ascii="宋体" w:hAnsi="宋体"/>
          <w:b/>
          <w:sz w:val="24"/>
        </w:rPr>
      </w:pPr>
    </w:p>
    <w:p w14:paraId="5A5FCA4C" w14:textId="77777777" w:rsidR="00000000" w:rsidRDefault="007478C2">
      <w:pPr>
        <w:spacing w:line="360" w:lineRule="auto"/>
        <w:outlineLvl w:val="3"/>
        <w:rPr>
          <w:rFonts w:ascii="宋体" w:hAnsi="宋体"/>
          <w:b/>
          <w:color w:val="000000"/>
          <w:sz w:val="24"/>
        </w:rPr>
      </w:pPr>
      <w:r>
        <w:rPr>
          <w:rFonts w:ascii="宋体" w:hAnsi="宋体"/>
          <w:b/>
          <w:color w:val="000000"/>
          <w:sz w:val="24"/>
        </w:rPr>
        <w:t>7.4.11</w:t>
      </w:r>
      <w:r>
        <w:rPr>
          <w:rFonts w:ascii="宋体" w:hAnsi="宋体" w:hint="eastAsia"/>
          <w:b/>
          <w:color w:val="000000"/>
          <w:sz w:val="24"/>
        </w:rPr>
        <w:t xml:space="preserve"> </w:t>
      </w:r>
      <w:r>
        <w:rPr>
          <w:rFonts w:ascii="宋体" w:hAnsi="宋体" w:hint="eastAsia"/>
          <w:b/>
          <w:color w:val="000000"/>
          <w:sz w:val="24"/>
        </w:rPr>
        <w:t>其他综合收益（若有）</w:t>
      </w:r>
    </w:p>
    <w:p w14:paraId="27E0BA6D" w14:textId="77777777" w:rsidR="00000000" w:rsidRDefault="007478C2">
      <w:pPr>
        <w:ind w:rightChars="697" w:right="1464"/>
        <w:jc w:val="right"/>
        <w:rPr>
          <w:rFonts w:ascii="宋体" w:hAnsi="宋体"/>
          <w:color w:val="000000"/>
          <w:sz w:val="24"/>
        </w:rPr>
      </w:pPr>
      <w:r>
        <w:rPr>
          <w:rFonts w:ascii="宋体" w:hAnsi="宋体" w:hint="eastAsia"/>
          <w:color w:val="000000"/>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864"/>
        <w:gridCol w:w="1296"/>
        <w:gridCol w:w="1296"/>
        <w:gridCol w:w="1296"/>
        <w:gridCol w:w="1296"/>
        <w:gridCol w:w="1198"/>
      </w:tblGrid>
      <w:tr w:rsidR="00000000" w14:paraId="29BDC287" w14:textId="77777777">
        <w:trPr>
          <w:trHeight w:val="300"/>
        </w:trPr>
        <w:tc>
          <w:tcPr>
            <w:tcW w:w="2040" w:type="dxa"/>
            <w:vMerge w:val="restart"/>
            <w:vAlign w:val="center"/>
          </w:tcPr>
          <w:p w14:paraId="735CA1E4" w14:textId="77777777" w:rsidR="00000000" w:rsidRDefault="007478C2">
            <w:pPr>
              <w:jc w:val="center"/>
              <w:rPr>
                <w:rFonts w:ascii="宋体" w:hAnsi="宋体"/>
                <w:color w:val="000000"/>
                <w:sz w:val="24"/>
              </w:rPr>
            </w:pPr>
            <w:r>
              <w:rPr>
                <w:rFonts w:ascii="宋体" w:hAnsi="宋体" w:hint="eastAsia"/>
                <w:color w:val="000000"/>
                <w:sz w:val="24"/>
              </w:rPr>
              <w:t>项目</w:t>
            </w:r>
          </w:p>
        </w:tc>
        <w:tc>
          <w:tcPr>
            <w:tcW w:w="864" w:type="dxa"/>
            <w:vMerge w:val="restart"/>
            <w:vAlign w:val="center"/>
          </w:tcPr>
          <w:p w14:paraId="43BB8DCE" w14:textId="77777777" w:rsidR="00000000" w:rsidRDefault="007478C2">
            <w:pPr>
              <w:jc w:val="center"/>
              <w:rPr>
                <w:rFonts w:ascii="宋体" w:hAnsi="宋体"/>
                <w:color w:val="000000"/>
                <w:sz w:val="24"/>
                <w:szCs w:val="24"/>
              </w:rPr>
            </w:pPr>
            <w:r>
              <w:rPr>
                <w:rFonts w:ascii="宋体" w:hAnsi="宋体" w:hint="eastAsia"/>
                <w:color w:val="000000"/>
                <w:sz w:val="24"/>
                <w:szCs w:val="24"/>
              </w:rPr>
              <w:t>期初</w:t>
            </w:r>
          </w:p>
          <w:p w14:paraId="0D3BF9EC" w14:textId="77777777" w:rsidR="00000000" w:rsidRDefault="007478C2">
            <w:pPr>
              <w:jc w:val="center"/>
              <w:rPr>
                <w:rFonts w:ascii="宋体" w:hAnsi="宋体"/>
                <w:color w:val="000000"/>
                <w:sz w:val="24"/>
                <w:szCs w:val="24"/>
              </w:rPr>
            </w:pPr>
            <w:r>
              <w:rPr>
                <w:rFonts w:ascii="宋体" w:hAnsi="宋体" w:hint="eastAsia"/>
                <w:color w:val="000000"/>
                <w:sz w:val="24"/>
                <w:szCs w:val="24"/>
              </w:rPr>
              <w:t>余额</w:t>
            </w:r>
          </w:p>
        </w:tc>
        <w:tc>
          <w:tcPr>
            <w:tcW w:w="5184" w:type="dxa"/>
            <w:gridSpan w:val="4"/>
            <w:vAlign w:val="center"/>
          </w:tcPr>
          <w:p w14:paraId="50EF7D4B" w14:textId="77777777" w:rsidR="00000000" w:rsidRDefault="007478C2">
            <w:pPr>
              <w:jc w:val="center"/>
              <w:rPr>
                <w:rFonts w:ascii="宋体" w:hAnsi="宋体"/>
                <w:color w:val="000000"/>
                <w:sz w:val="24"/>
                <w:szCs w:val="24"/>
              </w:rPr>
            </w:pPr>
            <w:r>
              <w:rPr>
                <w:rFonts w:ascii="宋体" w:hAnsi="宋体" w:hint="eastAsia"/>
                <w:color w:val="000000"/>
                <w:sz w:val="24"/>
                <w:szCs w:val="24"/>
              </w:rPr>
              <w:t>本期发生金额</w:t>
            </w:r>
          </w:p>
        </w:tc>
        <w:tc>
          <w:tcPr>
            <w:tcW w:w="1198" w:type="dxa"/>
            <w:vMerge w:val="restart"/>
            <w:vAlign w:val="center"/>
          </w:tcPr>
          <w:p w14:paraId="0EA686AF" w14:textId="77777777" w:rsidR="00000000" w:rsidRDefault="007478C2">
            <w:pPr>
              <w:jc w:val="center"/>
              <w:rPr>
                <w:rFonts w:ascii="宋体" w:hAnsi="宋体"/>
                <w:color w:val="000000"/>
                <w:sz w:val="24"/>
                <w:szCs w:val="24"/>
              </w:rPr>
            </w:pPr>
            <w:r>
              <w:rPr>
                <w:rFonts w:ascii="宋体" w:hAnsi="宋体" w:hint="eastAsia"/>
                <w:color w:val="000000"/>
                <w:sz w:val="24"/>
                <w:szCs w:val="24"/>
              </w:rPr>
              <w:t>期末</w:t>
            </w:r>
          </w:p>
          <w:p w14:paraId="25899249" w14:textId="77777777" w:rsidR="00000000" w:rsidRDefault="007478C2">
            <w:pPr>
              <w:jc w:val="center"/>
              <w:rPr>
                <w:rFonts w:ascii="宋体" w:hAnsi="宋体"/>
                <w:color w:val="000000"/>
                <w:sz w:val="24"/>
                <w:szCs w:val="24"/>
              </w:rPr>
            </w:pPr>
            <w:r>
              <w:rPr>
                <w:rFonts w:ascii="宋体" w:hAnsi="宋体" w:hint="eastAsia"/>
                <w:color w:val="000000"/>
                <w:sz w:val="24"/>
                <w:szCs w:val="24"/>
              </w:rPr>
              <w:t>余额</w:t>
            </w:r>
          </w:p>
        </w:tc>
      </w:tr>
      <w:tr w:rsidR="00000000" w14:paraId="7A4068AC" w14:textId="77777777">
        <w:trPr>
          <w:trHeight w:val="300"/>
        </w:trPr>
        <w:tc>
          <w:tcPr>
            <w:tcW w:w="2040" w:type="dxa"/>
            <w:vMerge/>
            <w:vAlign w:val="center"/>
          </w:tcPr>
          <w:p w14:paraId="6FDC7DDF" w14:textId="77777777" w:rsidR="00000000" w:rsidRDefault="007478C2">
            <w:pPr>
              <w:jc w:val="center"/>
              <w:rPr>
                <w:rFonts w:ascii="宋体" w:hAnsi="宋体"/>
                <w:color w:val="000000"/>
                <w:sz w:val="24"/>
              </w:rPr>
            </w:pPr>
          </w:p>
        </w:tc>
        <w:tc>
          <w:tcPr>
            <w:tcW w:w="864" w:type="dxa"/>
            <w:vMerge/>
            <w:vAlign w:val="center"/>
          </w:tcPr>
          <w:p w14:paraId="78D5C321" w14:textId="77777777" w:rsidR="00000000" w:rsidRDefault="007478C2">
            <w:pPr>
              <w:jc w:val="center"/>
              <w:rPr>
                <w:rFonts w:ascii="宋体" w:hAnsi="宋体"/>
                <w:color w:val="000000"/>
                <w:sz w:val="24"/>
              </w:rPr>
            </w:pPr>
          </w:p>
        </w:tc>
        <w:tc>
          <w:tcPr>
            <w:tcW w:w="1296" w:type="dxa"/>
            <w:vAlign w:val="center"/>
          </w:tcPr>
          <w:p w14:paraId="3BABB137" w14:textId="77777777" w:rsidR="00000000" w:rsidRDefault="007478C2">
            <w:pPr>
              <w:jc w:val="center"/>
              <w:rPr>
                <w:rFonts w:ascii="宋体" w:hAnsi="宋体"/>
                <w:color w:val="000000"/>
                <w:sz w:val="24"/>
                <w:szCs w:val="24"/>
              </w:rPr>
            </w:pPr>
            <w:r>
              <w:rPr>
                <w:rFonts w:ascii="宋体" w:hAnsi="宋体" w:hint="eastAsia"/>
                <w:color w:val="000000"/>
                <w:sz w:val="24"/>
                <w:szCs w:val="24"/>
              </w:rPr>
              <w:t>本期所得税前发生额</w:t>
            </w:r>
          </w:p>
        </w:tc>
        <w:tc>
          <w:tcPr>
            <w:tcW w:w="1296" w:type="dxa"/>
            <w:vAlign w:val="center"/>
          </w:tcPr>
          <w:p w14:paraId="44BA57EF" w14:textId="77777777" w:rsidR="00000000" w:rsidRDefault="007478C2">
            <w:pPr>
              <w:jc w:val="center"/>
              <w:rPr>
                <w:rFonts w:ascii="宋体" w:hAnsi="宋体"/>
                <w:color w:val="000000"/>
                <w:sz w:val="24"/>
                <w:szCs w:val="24"/>
              </w:rPr>
            </w:pPr>
            <w:r>
              <w:rPr>
                <w:rFonts w:ascii="宋体" w:hAnsi="宋体" w:hint="eastAsia"/>
                <w:color w:val="000000"/>
                <w:sz w:val="24"/>
                <w:szCs w:val="24"/>
              </w:rPr>
              <w:t>减：前期计入其他综合收益当期转入损益</w:t>
            </w:r>
          </w:p>
        </w:tc>
        <w:tc>
          <w:tcPr>
            <w:tcW w:w="1296" w:type="dxa"/>
            <w:vAlign w:val="center"/>
          </w:tcPr>
          <w:p w14:paraId="3BCC3435" w14:textId="77777777" w:rsidR="00000000" w:rsidRDefault="007478C2">
            <w:pPr>
              <w:jc w:val="center"/>
              <w:rPr>
                <w:rFonts w:ascii="宋体" w:hAnsi="宋体"/>
                <w:color w:val="000000"/>
                <w:sz w:val="24"/>
                <w:szCs w:val="24"/>
              </w:rPr>
            </w:pPr>
            <w:r>
              <w:rPr>
                <w:rFonts w:ascii="宋体" w:hAnsi="宋体" w:hint="eastAsia"/>
                <w:color w:val="000000"/>
                <w:sz w:val="24"/>
                <w:szCs w:val="24"/>
              </w:rPr>
              <w:t>减：前期计入其他综合收益当期转入留存收益</w:t>
            </w:r>
          </w:p>
        </w:tc>
        <w:tc>
          <w:tcPr>
            <w:tcW w:w="1296" w:type="dxa"/>
            <w:vAlign w:val="center"/>
          </w:tcPr>
          <w:p w14:paraId="23FB9A91" w14:textId="77777777" w:rsidR="00000000" w:rsidRDefault="007478C2">
            <w:pPr>
              <w:jc w:val="center"/>
              <w:rPr>
                <w:rFonts w:ascii="宋体" w:hAnsi="宋体"/>
                <w:color w:val="000000"/>
                <w:sz w:val="24"/>
                <w:szCs w:val="24"/>
              </w:rPr>
            </w:pPr>
            <w:r>
              <w:rPr>
                <w:rFonts w:ascii="宋体" w:hAnsi="宋体" w:hint="eastAsia"/>
                <w:color w:val="000000"/>
                <w:sz w:val="24"/>
                <w:szCs w:val="24"/>
              </w:rPr>
              <w:t>减：所得税费用</w:t>
            </w:r>
          </w:p>
        </w:tc>
        <w:tc>
          <w:tcPr>
            <w:tcW w:w="1198" w:type="dxa"/>
            <w:vMerge/>
            <w:vAlign w:val="center"/>
          </w:tcPr>
          <w:p w14:paraId="066560D4" w14:textId="77777777" w:rsidR="00000000" w:rsidRDefault="007478C2">
            <w:pPr>
              <w:jc w:val="center"/>
              <w:rPr>
                <w:rFonts w:ascii="宋体" w:hAnsi="宋体"/>
                <w:color w:val="000000"/>
                <w:sz w:val="20"/>
              </w:rPr>
            </w:pPr>
          </w:p>
        </w:tc>
      </w:tr>
      <w:tr w:rsidR="00000000" w14:paraId="2586204F" w14:textId="77777777">
        <w:trPr>
          <w:trHeight w:val="300"/>
        </w:trPr>
        <w:tc>
          <w:tcPr>
            <w:tcW w:w="2040" w:type="dxa"/>
            <w:vAlign w:val="center"/>
          </w:tcPr>
          <w:p w14:paraId="13FC8F84" w14:textId="77777777" w:rsidR="00000000" w:rsidRDefault="007478C2">
            <w:pPr>
              <w:jc w:val="left"/>
              <w:rPr>
                <w:rFonts w:ascii="宋体" w:hAnsi="宋体"/>
                <w:color w:val="000000"/>
                <w:sz w:val="24"/>
              </w:rPr>
            </w:pPr>
            <w:r>
              <w:rPr>
                <w:rFonts w:ascii="宋体" w:hAnsi="宋体" w:hint="eastAsia"/>
                <w:color w:val="000000"/>
                <w:sz w:val="24"/>
              </w:rPr>
              <w:t>一、不能重分类进损益的其他综合收益</w:t>
            </w:r>
          </w:p>
        </w:tc>
        <w:tc>
          <w:tcPr>
            <w:tcW w:w="864" w:type="dxa"/>
          </w:tcPr>
          <w:p w14:paraId="5B1A6656" w14:textId="77777777" w:rsidR="00000000" w:rsidRDefault="007478C2">
            <w:pPr>
              <w:jc w:val="center"/>
              <w:rPr>
                <w:rFonts w:ascii="宋体" w:hAnsi="宋体"/>
                <w:color w:val="000000"/>
                <w:sz w:val="24"/>
              </w:rPr>
            </w:pPr>
            <w:r>
              <w:rPr>
                <w:rFonts w:hint="eastAsia"/>
                <w:color w:val="000000"/>
                <w:sz w:val="18"/>
              </w:rPr>
              <w:t>（</w:t>
            </w:r>
            <w:r>
              <w:rPr>
                <w:color w:val="000000"/>
                <w:sz w:val="18"/>
              </w:rPr>
              <w:t>5864</w:t>
            </w:r>
            <w:r>
              <w:rPr>
                <w:rFonts w:hint="eastAsia"/>
                <w:color w:val="000000"/>
                <w:sz w:val="18"/>
              </w:rPr>
              <w:t>）</w:t>
            </w:r>
          </w:p>
        </w:tc>
        <w:tc>
          <w:tcPr>
            <w:tcW w:w="1296" w:type="dxa"/>
          </w:tcPr>
          <w:p w14:paraId="1ED4D19A" w14:textId="77777777" w:rsidR="00000000" w:rsidRDefault="007478C2">
            <w:pPr>
              <w:jc w:val="center"/>
              <w:rPr>
                <w:rFonts w:ascii="宋体" w:hAnsi="宋体"/>
                <w:color w:val="000000"/>
                <w:sz w:val="24"/>
              </w:rPr>
            </w:pPr>
            <w:r>
              <w:rPr>
                <w:rFonts w:hint="eastAsia"/>
                <w:color w:val="000000"/>
                <w:sz w:val="18"/>
              </w:rPr>
              <w:t>（</w:t>
            </w:r>
            <w:r>
              <w:rPr>
                <w:color w:val="000000"/>
                <w:sz w:val="18"/>
              </w:rPr>
              <w:t>5865</w:t>
            </w:r>
            <w:r>
              <w:rPr>
                <w:rFonts w:hint="eastAsia"/>
                <w:color w:val="000000"/>
                <w:sz w:val="18"/>
              </w:rPr>
              <w:t>）</w:t>
            </w:r>
          </w:p>
        </w:tc>
        <w:tc>
          <w:tcPr>
            <w:tcW w:w="1296" w:type="dxa"/>
          </w:tcPr>
          <w:p w14:paraId="6579CB0C" w14:textId="77777777" w:rsidR="00000000" w:rsidRDefault="007478C2">
            <w:pPr>
              <w:jc w:val="center"/>
              <w:rPr>
                <w:rFonts w:ascii="宋体" w:hAnsi="宋体"/>
                <w:color w:val="000000"/>
                <w:sz w:val="24"/>
              </w:rPr>
            </w:pPr>
            <w:r>
              <w:rPr>
                <w:rFonts w:hint="eastAsia"/>
                <w:color w:val="000000"/>
                <w:sz w:val="18"/>
              </w:rPr>
              <w:t>（</w:t>
            </w:r>
            <w:r>
              <w:rPr>
                <w:color w:val="000000"/>
                <w:sz w:val="18"/>
              </w:rPr>
              <w:t>5866</w:t>
            </w:r>
            <w:r>
              <w:rPr>
                <w:rFonts w:hint="eastAsia"/>
                <w:color w:val="000000"/>
                <w:sz w:val="18"/>
              </w:rPr>
              <w:t>）</w:t>
            </w:r>
          </w:p>
        </w:tc>
        <w:tc>
          <w:tcPr>
            <w:tcW w:w="1296" w:type="dxa"/>
          </w:tcPr>
          <w:p w14:paraId="0C6F7DDA" w14:textId="77777777" w:rsidR="00000000" w:rsidRDefault="007478C2">
            <w:pPr>
              <w:jc w:val="center"/>
              <w:rPr>
                <w:rFonts w:ascii="宋体" w:hAnsi="宋体"/>
                <w:color w:val="000000"/>
                <w:sz w:val="24"/>
              </w:rPr>
            </w:pPr>
            <w:r>
              <w:rPr>
                <w:rFonts w:hint="eastAsia"/>
                <w:color w:val="000000"/>
                <w:sz w:val="18"/>
              </w:rPr>
              <w:t>（</w:t>
            </w:r>
            <w:r>
              <w:rPr>
                <w:color w:val="000000"/>
                <w:sz w:val="18"/>
              </w:rPr>
              <w:t>5867</w:t>
            </w:r>
            <w:r>
              <w:rPr>
                <w:rFonts w:hint="eastAsia"/>
                <w:color w:val="000000"/>
                <w:sz w:val="18"/>
              </w:rPr>
              <w:t>）</w:t>
            </w:r>
          </w:p>
        </w:tc>
        <w:tc>
          <w:tcPr>
            <w:tcW w:w="1296" w:type="dxa"/>
          </w:tcPr>
          <w:p w14:paraId="2C3BDCA7" w14:textId="77777777" w:rsidR="00000000" w:rsidRDefault="007478C2">
            <w:pPr>
              <w:jc w:val="center"/>
              <w:rPr>
                <w:rFonts w:ascii="宋体" w:hAnsi="宋体"/>
                <w:color w:val="000000"/>
                <w:sz w:val="24"/>
              </w:rPr>
            </w:pPr>
            <w:r>
              <w:rPr>
                <w:rFonts w:hint="eastAsia"/>
                <w:color w:val="000000"/>
                <w:sz w:val="18"/>
              </w:rPr>
              <w:t>（</w:t>
            </w:r>
            <w:r>
              <w:rPr>
                <w:color w:val="000000"/>
                <w:sz w:val="18"/>
              </w:rPr>
              <w:t>5868</w:t>
            </w:r>
            <w:r>
              <w:rPr>
                <w:rFonts w:hint="eastAsia"/>
                <w:color w:val="000000"/>
                <w:sz w:val="18"/>
              </w:rPr>
              <w:t>）</w:t>
            </w:r>
          </w:p>
        </w:tc>
        <w:tc>
          <w:tcPr>
            <w:tcW w:w="1198" w:type="dxa"/>
          </w:tcPr>
          <w:p w14:paraId="0F8CBEF3" w14:textId="77777777" w:rsidR="00000000" w:rsidRDefault="007478C2">
            <w:pPr>
              <w:jc w:val="center"/>
              <w:rPr>
                <w:rFonts w:ascii="宋体" w:hAnsi="宋体"/>
                <w:color w:val="000000"/>
                <w:sz w:val="24"/>
              </w:rPr>
            </w:pPr>
            <w:r>
              <w:rPr>
                <w:rFonts w:hint="eastAsia"/>
                <w:color w:val="000000"/>
                <w:sz w:val="18"/>
              </w:rPr>
              <w:t>（</w:t>
            </w:r>
            <w:r>
              <w:rPr>
                <w:color w:val="000000"/>
                <w:sz w:val="18"/>
              </w:rPr>
              <w:t>5864</w:t>
            </w:r>
            <w:r>
              <w:rPr>
                <w:rFonts w:hint="eastAsia"/>
                <w:color w:val="000000"/>
                <w:sz w:val="18"/>
              </w:rPr>
              <w:t>）</w:t>
            </w:r>
          </w:p>
        </w:tc>
      </w:tr>
      <w:tr w:rsidR="00000000" w14:paraId="0BC850C7" w14:textId="77777777">
        <w:trPr>
          <w:trHeight w:val="300"/>
        </w:trPr>
        <w:tc>
          <w:tcPr>
            <w:tcW w:w="2040" w:type="dxa"/>
            <w:vAlign w:val="center"/>
          </w:tcPr>
          <w:p w14:paraId="25923ABC" w14:textId="77777777" w:rsidR="00000000" w:rsidRDefault="007478C2">
            <w:pPr>
              <w:jc w:val="left"/>
              <w:rPr>
                <w:rFonts w:ascii="宋体" w:hAnsi="宋体"/>
                <w:color w:val="000000"/>
                <w:sz w:val="24"/>
              </w:rPr>
            </w:pPr>
            <w:r>
              <w:rPr>
                <w:rFonts w:ascii="宋体" w:hAnsi="宋体" w:hint="eastAsia"/>
                <w:color w:val="000000"/>
                <w:sz w:val="24"/>
              </w:rPr>
              <w:t>其中：其他权益工具投资公允价值变动</w:t>
            </w:r>
          </w:p>
        </w:tc>
        <w:tc>
          <w:tcPr>
            <w:tcW w:w="864" w:type="dxa"/>
          </w:tcPr>
          <w:p w14:paraId="75E4156F" w14:textId="77777777" w:rsidR="00000000" w:rsidRDefault="007478C2">
            <w:pPr>
              <w:jc w:val="center"/>
              <w:rPr>
                <w:rFonts w:ascii="宋体" w:hAnsi="宋体"/>
                <w:color w:val="000000"/>
                <w:sz w:val="24"/>
              </w:rPr>
            </w:pPr>
            <w:r>
              <w:rPr>
                <w:rFonts w:hint="eastAsia"/>
                <w:color w:val="000000"/>
                <w:sz w:val="18"/>
              </w:rPr>
              <w:t>（</w:t>
            </w:r>
            <w:r>
              <w:rPr>
                <w:color w:val="000000"/>
                <w:sz w:val="18"/>
              </w:rPr>
              <w:t>5874</w:t>
            </w:r>
            <w:r>
              <w:rPr>
                <w:rFonts w:hint="eastAsia"/>
                <w:color w:val="000000"/>
                <w:sz w:val="18"/>
              </w:rPr>
              <w:t>）</w:t>
            </w:r>
          </w:p>
        </w:tc>
        <w:tc>
          <w:tcPr>
            <w:tcW w:w="1296" w:type="dxa"/>
          </w:tcPr>
          <w:p w14:paraId="4A174D0B" w14:textId="77777777" w:rsidR="00000000" w:rsidRDefault="007478C2">
            <w:pPr>
              <w:jc w:val="center"/>
              <w:rPr>
                <w:rFonts w:ascii="宋体" w:hAnsi="宋体"/>
                <w:color w:val="000000"/>
                <w:sz w:val="24"/>
              </w:rPr>
            </w:pPr>
            <w:r>
              <w:rPr>
                <w:rFonts w:hint="eastAsia"/>
                <w:color w:val="000000"/>
                <w:sz w:val="18"/>
              </w:rPr>
              <w:t>（</w:t>
            </w:r>
            <w:r>
              <w:rPr>
                <w:color w:val="000000"/>
                <w:sz w:val="18"/>
              </w:rPr>
              <w:t>5875</w:t>
            </w:r>
            <w:r>
              <w:rPr>
                <w:rFonts w:hint="eastAsia"/>
                <w:color w:val="000000"/>
                <w:sz w:val="18"/>
              </w:rPr>
              <w:t>）</w:t>
            </w:r>
          </w:p>
        </w:tc>
        <w:tc>
          <w:tcPr>
            <w:tcW w:w="1296" w:type="dxa"/>
          </w:tcPr>
          <w:p w14:paraId="7AF37370" w14:textId="77777777" w:rsidR="00000000" w:rsidRDefault="007478C2">
            <w:pPr>
              <w:jc w:val="center"/>
              <w:rPr>
                <w:rFonts w:ascii="宋体" w:hAnsi="宋体"/>
                <w:color w:val="000000"/>
                <w:sz w:val="24"/>
              </w:rPr>
            </w:pPr>
            <w:r>
              <w:rPr>
                <w:rFonts w:hint="eastAsia"/>
                <w:color w:val="000000"/>
                <w:sz w:val="18"/>
              </w:rPr>
              <w:t>（</w:t>
            </w:r>
            <w:r>
              <w:rPr>
                <w:color w:val="000000"/>
                <w:sz w:val="18"/>
              </w:rPr>
              <w:t>5876</w:t>
            </w:r>
            <w:r>
              <w:rPr>
                <w:rFonts w:hint="eastAsia"/>
                <w:color w:val="000000"/>
                <w:sz w:val="18"/>
              </w:rPr>
              <w:t>）</w:t>
            </w:r>
          </w:p>
        </w:tc>
        <w:tc>
          <w:tcPr>
            <w:tcW w:w="1296" w:type="dxa"/>
          </w:tcPr>
          <w:p w14:paraId="68A084B9" w14:textId="77777777" w:rsidR="00000000" w:rsidRDefault="007478C2">
            <w:pPr>
              <w:jc w:val="center"/>
              <w:rPr>
                <w:rFonts w:ascii="宋体" w:hAnsi="宋体"/>
                <w:color w:val="000000"/>
                <w:sz w:val="24"/>
              </w:rPr>
            </w:pPr>
            <w:r>
              <w:rPr>
                <w:rFonts w:hint="eastAsia"/>
                <w:color w:val="000000"/>
                <w:sz w:val="18"/>
              </w:rPr>
              <w:t>（</w:t>
            </w:r>
            <w:r>
              <w:rPr>
                <w:color w:val="000000"/>
                <w:sz w:val="18"/>
              </w:rPr>
              <w:t>5877</w:t>
            </w:r>
            <w:r>
              <w:rPr>
                <w:rFonts w:hint="eastAsia"/>
                <w:color w:val="000000"/>
                <w:sz w:val="18"/>
              </w:rPr>
              <w:t>）</w:t>
            </w:r>
          </w:p>
        </w:tc>
        <w:tc>
          <w:tcPr>
            <w:tcW w:w="1296" w:type="dxa"/>
          </w:tcPr>
          <w:p w14:paraId="7110A2EB" w14:textId="77777777" w:rsidR="00000000" w:rsidRDefault="007478C2">
            <w:pPr>
              <w:jc w:val="center"/>
              <w:rPr>
                <w:rFonts w:ascii="宋体" w:hAnsi="宋体"/>
                <w:color w:val="000000"/>
                <w:sz w:val="24"/>
              </w:rPr>
            </w:pPr>
            <w:r>
              <w:rPr>
                <w:rFonts w:hint="eastAsia"/>
                <w:color w:val="000000"/>
                <w:sz w:val="18"/>
              </w:rPr>
              <w:t>（</w:t>
            </w:r>
            <w:r>
              <w:rPr>
                <w:color w:val="000000"/>
                <w:sz w:val="18"/>
              </w:rPr>
              <w:t>5878</w:t>
            </w:r>
            <w:r>
              <w:rPr>
                <w:rFonts w:hint="eastAsia"/>
                <w:color w:val="000000"/>
                <w:sz w:val="18"/>
              </w:rPr>
              <w:t>）</w:t>
            </w:r>
          </w:p>
        </w:tc>
        <w:tc>
          <w:tcPr>
            <w:tcW w:w="1198" w:type="dxa"/>
          </w:tcPr>
          <w:p w14:paraId="2646F8ED" w14:textId="77777777" w:rsidR="00000000" w:rsidRDefault="007478C2">
            <w:pPr>
              <w:jc w:val="center"/>
              <w:rPr>
                <w:rFonts w:ascii="宋体" w:hAnsi="宋体"/>
                <w:color w:val="000000"/>
                <w:sz w:val="24"/>
              </w:rPr>
            </w:pPr>
            <w:r>
              <w:rPr>
                <w:rFonts w:hint="eastAsia"/>
                <w:color w:val="000000"/>
                <w:sz w:val="18"/>
              </w:rPr>
              <w:t>（</w:t>
            </w:r>
            <w:r>
              <w:rPr>
                <w:color w:val="000000"/>
                <w:sz w:val="18"/>
              </w:rPr>
              <w:t>5874</w:t>
            </w:r>
            <w:r>
              <w:rPr>
                <w:rFonts w:hint="eastAsia"/>
                <w:color w:val="000000"/>
                <w:sz w:val="18"/>
              </w:rPr>
              <w:t>）</w:t>
            </w:r>
          </w:p>
        </w:tc>
      </w:tr>
      <w:tr w:rsidR="00000000" w14:paraId="571234A3" w14:textId="77777777">
        <w:trPr>
          <w:trHeight w:val="300"/>
        </w:trPr>
        <w:tc>
          <w:tcPr>
            <w:tcW w:w="2040" w:type="dxa"/>
            <w:vAlign w:val="center"/>
          </w:tcPr>
          <w:p w14:paraId="1ECF8A02" w14:textId="77777777" w:rsidR="00000000" w:rsidRDefault="007478C2">
            <w:pPr>
              <w:jc w:val="left"/>
              <w:rPr>
                <w:rFonts w:ascii="宋体" w:hAnsi="宋体"/>
                <w:color w:val="000000"/>
                <w:sz w:val="24"/>
              </w:rPr>
            </w:pPr>
            <w:r>
              <w:rPr>
                <w:rFonts w:ascii="宋体" w:hAnsi="宋体" w:hint="eastAsia"/>
                <w:color w:val="000000"/>
                <w:sz w:val="24"/>
              </w:rPr>
              <w:t>…</w:t>
            </w:r>
            <w:r>
              <w:rPr>
                <w:rFonts w:hint="eastAsia"/>
                <w:color w:val="000000"/>
                <w:sz w:val="18"/>
              </w:rPr>
              <w:t>（</w:t>
            </w:r>
            <w:r>
              <w:rPr>
                <w:color w:val="000000"/>
                <w:sz w:val="18"/>
              </w:rPr>
              <w:t>588</w:t>
            </w:r>
            <w:r>
              <w:rPr>
                <w:rFonts w:hint="eastAsia"/>
                <w:color w:val="000000"/>
                <w:sz w:val="18"/>
              </w:rPr>
              <w:t>1</w:t>
            </w:r>
            <w:r>
              <w:rPr>
                <w:rFonts w:hint="eastAsia"/>
                <w:color w:val="000000"/>
                <w:sz w:val="18"/>
              </w:rPr>
              <w:t>）</w:t>
            </w:r>
          </w:p>
        </w:tc>
        <w:tc>
          <w:tcPr>
            <w:tcW w:w="864" w:type="dxa"/>
          </w:tcPr>
          <w:p w14:paraId="1AEE2C8C" w14:textId="77777777" w:rsidR="00000000" w:rsidRDefault="007478C2">
            <w:pPr>
              <w:jc w:val="center"/>
              <w:rPr>
                <w:rFonts w:ascii="宋体" w:hAnsi="宋体"/>
                <w:color w:val="000000"/>
                <w:sz w:val="24"/>
              </w:rPr>
            </w:pPr>
            <w:r>
              <w:rPr>
                <w:rFonts w:hint="eastAsia"/>
                <w:color w:val="000000"/>
                <w:sz w:val="18"/>
              </w:rPr>
              <w:t>（</w:t>
            </w:r>
            <w:r>
              <w:rPr>
                <w:color w:val="000000"/>
                <w:sz w:val="18"/>
              </w:rPr>
              <w:t>5882</w:t>
            </w:r>
            <w:r>
              <w:rPr>
                <w:rFonts w:hint="eastAsia"/>
                <w:color w:val="000000"/>
                <w:sz w:val="18"/>
              </w:rPr>
              <w:t>）</w:t>
            </w:r>
          </w:p>
        </w:tc>
        <w:tc>
          <w:tcPr>
            <w:tcW w:w="1296" w:type="dxa"/>
          </w:tcPr>
          <w:p w14:paraId="3E2FA4B7" w14:textId="77777777" w:rsidR="00000000" w:rsidRDefault="007478C2">
            <w:pPr>
              <w:jc w:val="center"/>
              <w:rPr>
                <w:rFonts w:ascii="宋体" w:hAnsi="宋体"/>
                <w:color w:val="000000"/>
                <w:sz w:val="24"/>
              </w:rPr>
            </w:pPr>
            <w:r>
              <w:rPr>
                <w:rFonts w:hint="eastAsia"/>
                <w:color w:val="000000"/>
                <w:sz w:val="18"/>
              </w:rPr>
              <w:t>（</w:t>
            </w:r>
            <w:r>
              <w:rPr>
                <w:color w:val="000000"/>
                <w:sz w:val="18"/>
              </w:rPr>
              <w:t>5</w:t>
            </w:r>
            <w:r>
              <w:rPr>
                <w:color w:val="000000"/>
                <w:sz w:val="18"/>
              </w:rPr>
              <w:t>883</w:t>
            </w:r>
            <w:r>
              <w:rPr>
                <w:rFonts w:hint="eastAsia"/>
                <w:color w:val="000000"/>
                <w:sz w:val="18"/>
              </w:rPr>
              <w:t>）</w:t>
            </w:r>
          </w:p>
        </w:tc>
        <w:tc>
          <w:tcPr>
            <w:tcW w:w="1296" w:type="dxa"/>
          </w:tcPr>
          <w:p w14:paraId="44CEE09D" w14:textId="77777777" w:rsidR="00000000" w:rsidRDefault="007478C2">
            <w:pPr>
              <w:jc w:val="center"/>
              <w:rPr>
                <w:rFonts w:ascii="宋体" w:hAnsi="宋体"/>
                <w:color w:val="000000"/>
                <w:sz w:val="24"/>
              </w:rPr>
            </w:pPr>
            <w:r>
              <w:rPr>
                <w:rFonts w:hint="eastAsia"/>
                <w:color w:val="000000"/>
                <w:sz w:val="18"/>
              </w:rPr>
              <w:t>（</w:t>
            </w:r>
            <w:r>
              <w:rPr>
                <w:color w:val="000000"/>
                <w:sz w:val="18"/>
              </w:rPr>
              <w:t>5884</w:t>
            </w:r>
            <w:r>
              <w:rPr>
                <w:rFonts w:hint="eastAsia"/>
                <w:color w:val="000000"/>
                <w:sz w:val="18"/>
              </w:rPr>
              <w:t>）</w:t>
            </w:r>
          </w:p>
        </w:tc>
        <w:tc>
          <w:tcPr>
            <w:tcW w:w="1296" w:type="dxa"/>
          </w:tcPr>
          <w:p w14:paraId="4F8BC299" w14:textId="77777777" w:rsidR="00000000" w:rsidRDefault="007478C2">
            <w:pPr>
              <w:jc w:val="center"/>
              <w:rPr>
                <w:rFonts w:ascii="宋体" w:hAnsi="宋体"/>
                <w:color w:val="000000"/>
                <w:sz w:val="24"/>
              </w:rPr>
            </w:pPr>
            <w:r>
              <w:rPr>
                <w:rFonts w:hint="eastAsia"/>
                <w:color w:val="000000"/>
                <w:sz w:val="18"/>
              </w:rPr>
              <w:t>（</w:t>
            </w:r>
            <w:r>
              <w:rPr>
                <w:color w:val="000000"/>
                <w:sz w:val="18"/>
              </w:rPr>
              <w:t>5885</w:t>
            </w:r>
            <w:r>
              <w:rPr>
                <w:rFonts w:hint="eastAsia"/>
                <w:color w:val="000000"/>
                <w:sz w:val="18"/>
              </w:rPr>
              <w:t>）</w:t>
            </w:r>
          </w:p>
        </w:tc>
        <w:tc>
          <w:tcPr>
            <w:tcW w:w="1296" w:type="dxa"/>
          </w:tcPr>
          <w:p w14:paraId="3FB54013" w14:textId="77777777" w:rsidR="00000000" w:rsidRDefault="007478C2">
            <w:pPr>
              <w:jc w:val="center"/>
              <w:rPr>
                <w:rFonts w:ascii="宋体" w:hAnsi="宋体"/>
                <w:color w:val="000000"/>
                <w:sz w:val="24"/>
              </w:rPr>
            </w:pPr>
            <w:r>
              <w:rPr>
                <w:rFonts w:hint="eastAsia"/>
                <w:color w:val="000000"/>
                <w:sz w:val="18"/>
              </w:rPr>
              <w:t>（</w:t>
            </w:r>
            <w:r>
              <w:rPr>
                <w:color w:val="000000"/>
                <w:sz w:val="18"/>
              </w:rPr>
              <w:t>5886</w:t>
            </w:r>
            <w:r>
              <w:rPr>
                <w:rFonts w:hint="eastAsia"/>
                <w:color w:val="000000"/>
                <w:sz w:val="18"/>
              </w:rPr>
              <w:t>）</w:t>
            </w:r>
          </w:p>
        </w:tc>
        <w:tc>
          <w:tcPr>
            <w:tcW w:w="1198" w:type="dxa"/>
          </w:tcPr>
          <w:p w14:paraId="2767E03C" w14:textId="77777777" w:rsidR="00000000" w:rsidRDefault="007478C2">
            <w:pPr>
              <w:jc w:val="center"/>
              <w:rPr>
                <w:rFonts w:ascii="宋体" w:hAnsi="宋体"/>
                <w:color w:val="000000"/>
                <w:sz w:val="24"/>
              </w:rPr>
            </w:pPr>
            <w:r>
              <w:rPr>
                <w:rFonts w:hint="eastAsia"/>
                <w:color w:val="000000"/>
                <w:sz w:val="18"/>
              </w:rPr>
              <w:t>（</w:t>
            </w:r>
            <w:r>
              <w:rPr>
                <w:color w:val="000000"/>
                <w:sz w:val="18"/>
              </w:rPr>
              <w:t>5882</w:t>
            </w:r>
            <w:r>
              <w:rPr>
                <w:rFonts w:hint="eastAsia"/>
                <w:color w:val="000000"/>
                <w:sz w:val="18"/>
              </w:rPr>
              <w:t>）</w:t>
            </w:r>
          </w:p>
        </w:tc>
      </w:tr>
      <w:tr w:rsidR="00000000" w14:paraId="1DFEA4EF" w14:textId="77777777">
        <w:trPr>
          <w:trHeight w:val="300"/>
        </w:trPr>
        <w:tc>
          <w:tcPr>
            <w:tcW w:w="2040" w:type="dxa"/>
            <w:vAlign w:val="center"/>
          </w:tcPr>
          <w:p w14:paraId="707A3F0F" w14:textId="77777777" w:rsidR="00000000" w:rsidRDefault="007478C2">
            <w:pPr>
              <w:jc w:val="left"/>
              <w:rPr>
                <w:rFonts w:ascii="宋体" w:hAnsi="宋体"/>
                <w:color w:val="000000"/>
                <w:sz w:val="24"/>
              </w:rPr>
            </w:pPr>
            <w:r>
              <w:rPr>
                <w:rFonts w:ascii="宋体" w:hAnsi="宋体" w:hint="eastAsia"/>
                <w:color w:val="000000"/>
                <w:sz w:val="24"/>
              </w:rPr>
              <w:t>二、将重分类进损益的其他综合收益</w:t>
            </w:r>
          </w:p>
        </w:tc>
        <w:tc>
          <w:tcPr>
            <w:tcW w:w="864" w:type="dxa"/>
          </w:tcPr>
          <w:p w14:paraId="1CD2073B" w14:textId="77777777" w:rsidR="00000000" w:rsidRDefault="007478C2">
            <w:pPr>
              <w:jc w:val="center"/>
              <w:rPr>
                <w:rFonts w:ascii="宋体" w:hAnsi="宋体"/>
                <w:color w:val="000000"/>
                <w:sz w:val="24"/>
              </w:rPr>
            </w:pPr>
            <w:r>
              <w:rPr>
                <w:rFonts w:hint="eastAsia"/>
                <w:color w:val="000000"/>
                <w:sz w:val="18"/>
              </w:rPr>
              <w:t>（</w:t>
            </w:r>
            <w:r>
              <w:rPr>
                <w:color w:val="000000"/>
                <w:sz w:val="18"/>
              </w:rPr>
              <w:t>5887</w:t>
            </w:r>
            <w:r>
              <w:rPr>
                <w:rFonts w:hint="eastAsia"/>
                <w:color w:val="000000"/>
                <w:sz w:val="18"/>
              </w:rPr>
              <w:t>）</w:t>
            </w:r>
          </w:p>
        </w:tc>
        <w:tc>
          <w:tcPr>
            <w:tcW w:w="1296" w:type="dxa"/>
          </w:tcPr>
          <w:p w14:paraId="406C21C0" w14:textId="77777777" w:rsidR="00000000" w:rsidRDefault="007478C2">
            <w:pPr>
              <w:jc w:val="center"/>
              <w:rPr>
                <w:rFonts w:ascii="宋体" w:hAnsi="宋体"/>
                <w:color w:val="000000"/>
                <w:sz w:val="24"/>
              </w:rPr>
            </w:pPr>
            <w:r>
              <w:rPr>
                <w:rFonts w:hint="eastAsia"/>
                <w:color w:val="000000"/>
                <w:sz w:val="18"/>
              </w:rPr>
              <w:t>（</w:t>
            </w:r>
            <w:r>
              <w:rPr>
                <w:color w:val="000000"/>
                <w:sz w:val="18"/>
              </w:rPr>
              <w:t>5888</w:t>
            </w:r>
            <w:r>
              <w:rPr>
                <w:rFonts w:hint="eastAsia"/>
                <w:color w:val="000000"/>
                <w:sz w:val="18"/>
              </w:rPr>
              <w:t>）</w:t>
            </w:r>
          </w:p>
        </w:tc>
        <w:tc>
          <w:tcPr>
            <w:tcW w:w="1296" w:type="dxa"/>
          </w:tcPr>
          <w:p w14:paraId="0F5788E3" w14:textId="77777777" w:rsidR="00000000" w:rsidRDefault="007478C2">
            <w:pPr>
              <w:jc w:val="center"/>
              <w:rPr>
                <w:rFonts w:ascii="宋体" w:hAnsi="宋体"/>
                <w:color w:val="000000"/>
                <w:sz w:val="24"/>
              </w:rPr>
            </w:pPr>
            <w:r>
              <w:rPr>
                <w:rFonts w:hint="eastAsia"/>
                <w:color w:val="000000"/>
                <w:sz w:val="18"/>
              </w:rPr>
              <w:t>（</w:t>
            </w:r>
            <w:r>
              <w:rPr>
                <w:color w:val="000000"/>
                <w:sz w:val="18"/>
              </w:rPr>
              <w:t>5889</w:t>
            </w:r>
            <w:r>
              <w:rPr>
                <w:rFonts w:hint="eastAsia"/>
                <w:color w:val="000000"/>
                <w:sz w:val="18"/>
              </w:rPr>
              <w:t>）</w:t>
            </w:r>
          </w:p>
        </w:tc>
        <w:tc>
          <w:tcPr>
            <w:tcW w:w="1296" w:type="dxa"/>
          </w:tcPr>
          <w:p w14:paraId="2C2B208B" w14:textId="77777777" w:rsidR="00000000" w:rsidRDefault="007478C2">
            <w:pPr>
              <w:jc w:val="center"/>
              <w:rPr>
                <w:rFonts w:ascii="宋体" w:hAnsi="宋体"/>
                <w:color w:val="000000"/>
                <w:sz w:val="24"/>
              </w:rPr>
            </w:pPr>
            <w:r>
              <w:rPr>
                <w:rFonts w:hint="eastAsia"/>
                <w:color w:val="000000"/>
                <w:sz w:val="18"/>
              </w:rPr>
              <w:t>（</w:t>
            </w:r>
            <w:r>
              <w:rPr>
                <w:color w:val="000000"/>
                <w:sz w:val="18"/>
              </w:rPr>
              <w:t>5890</w:t>
            </w:r>
            <w:r>
              <w:rPr>
                <w:rFonts w:hint="eastAsia"/>
                <w:color w:val="000000"/>
                <w:sz w:val="18"/>
              </w:rPr>
              <w:t>）</w:t>
            </w:r>
          </w:p>
        </w:tc>
        <w:tc>
          <w:tcPr>
            <w:tcW w:w="1296" w:type="dxa"/>
          </w:tcPr>
          <w:p w14:paraId="0D8C3131" w14:textId="77777777" w:rsidR="00000000" w:rsidRDefault="007478C2">
            <w:pPr>
              <w:jc w:val="center"/>
              <w:rPr>
                <w:rFonts w:ascii="宋体" w:hAnsi="宋体"/>
                <w:color w:val="000000"/>
                <w:sz w:val="24"/>
              </w:rPr>
            </w:pPr>
            <w:r>
              <w:rPr>
                <w:rFonts w:hint="eastAsia"/>
                <w:color w:val="000000"/>
                <w:sz w:val="18"/>
              </w:rPr>
              <w:t>（</w:t>
            </w:r>
            <w:r>
              <w:rPr>
                <w:color w:val="000000"/>
                <w:sz w:val="18"/>
              </w:rPr>
              <w:t>5891</w:t>
            </w:r>
            <w:r>
              <w:rPr>
                <w:rFonts w:hint="eastAsia"/>
                <w:color w:val="000000"/>
                <w:sz w:val="18"/>
              </w:rPr>
              <w:t>）</w:t>
            </w:r>
          </w:p>
        </w:tc>
        <w:tc>
          <w:tcPr>
            <w:tcW w:w="1198" w:type="dxa"/>
          </w:tcPr>
          <w:p w14:paraId="5647DD39" w14:textId="77777777" w:rsidR="00000000" w:rsidRDefault="007478C2">
            <w:pPr>
              <w:jc w:val="center"/>
              <w:rPr>
                <w:rFonts w:ascii="宋体" w:hAnsi="宋体"/>
                <w:color w:val="000000"/>
                <w:sz w:val="24"/>
              </w:rPr>
            </w:pPr>
            <w:r>
              <w:rPr>
                <w:rFonts w:hint="eastAsia"/>
                <w:color w:val="000000"/>
                <w:sz w:val="18"/>
              </w:rPr>
              <w:t>（</w:t>
            </w:r>
            <w:r>
              <w:rPr>
                <w:color w:val="000000"/>
                <w:sz w:val="18"/>
              </w:rPr>
              <w:t>5887</w:t>
            </w:r>
            <w:r>
              <w:rPr>
                <w:rFonts w:hint="eastAsia"/>
                <w:color w:val="000000"/>
                <w:sz w:val="18"/>
              </w:rPr>
              <w:t>）</w:t>
            </w:r>
          </w:p>
        </w:tc>
      </w:tr>
      <w:tr w:rsidR="00000000" w14:paraId="4405CB28" w14:textId="77777777">
        <w:trPr>
          <w:trHeight w:val="300"/>
        </w:trPr>
        <w:tc>
          <w:tcPr>
            <w:tcW w:w="2040" w:type="dxa"/>
            <w:vAlign w:val="center"/>
          </w:tcPr>
          <w:p w14:paraId="4D0A1467" w14:textId="77777777" w:rsidR="00000000" w:rsidRDefault="007478C2">
            <w:pPr>
              <w:jc w:val="left"/>
              <w:rPr>
                <w:rFonts w:ascii="宋体" w:hAnsi="宋体"/>
                <w:color w:val="000000"/>
                <w:sz w:val="24"/>
              </w:rPr>
            </w:pPr>
            <w:r>
              <w:rPr>
                <w:rFonts w:ascii="宋体" w:hAnsi="宋体" w:hint="eastAsia"/>
                <w:color w:val="000000"/>
                <w:sz w:val="24"/>
              </w:rPr>
              <w:t>其中：其他债权投资公允价值变动</w:t>
            </w:r>
          </w:p>
        </w:tc>
        <w:tc>
          <w:tcPr>
            <w:tcW w:w="864" w:type="dxa"/>
          </w:tcPr>
          <w:p w14:paraId="16BD9A5F" w14:textId="77777777" w:rsidR="00000000" w:rsidRDefault="007478C2">
            <w:pPr>
              <w:jc w:val="center"/>
              <w:rPr>
                <w:rFonts w:ascii="宋体" w:hAnsi="宋体"/>
                <w:color w:val="000000"/>
                <w:sz w:val="24"/>
              </w:rPr>
            </w:pPr>
            <w:r>
              <w:rPr>
                <w:rFonts w:hint="eastAsia"/>
                <w:color w:val="000000"/>
                <w:sz w:val="18"/>
              </w:rPr>
              <w:t>（</w:t>
            </w:r>
            <w:r>
              <w:rPr>
                <w:color w:val="000000"/>
                <w:sz w:val="18"/>
              </w:rPr>
              <w:t>5897</w:t>
            </w:r>
            <w:r>
              <w:rPr>
                <w:rFonts w:hint="eastAsia"/>
                <w:color w:val="000000"/>
                <w:sz w:val="18"/>
              </w:rPr>
              <w:t>）</w:t>
            </w:r>
          </w:p>
        </w:tc>
        <w:tc>
          <w:tcPr>
            <w:tcW w:w="1296" w:type="dxa"/>
          </w:tcPr>
          <w:p w14:paraId="02D7F805" w14:textId="77777777" w:rsidR="00000000" w:rsidRDefault="007478C2">
            <w:pPr>
              <w:jc w:val="center"/>
              <w:rPr>
                <w:rFonts w:ascii="宋体" w:hAnsi="宋体"/>
                <w:color w:val="000000"/>
                <w:sz w:val="24"/>
              </w:rPr>
            </w:pPr>
            <w:r>
              <w:rPr>
                <w:rFonts w:hint="eastAsia"/>
                <w:color w:val="000000"/>
                <w:sz w:val="18"/>
              </w:rPr>
              <w:t>（</w:t>
            </w:r>
            <w:r>
              <w:rPr>
                <w:color w:val="000000"/>
                <w:sz w:val="18"/>
              </w:rPr>
              <w:t>5898</w:t>
            </w:r>
            <w:r>
              <w:rPr>
                <w:rFonts w:hint="eastAsia"/>
                <w:color w:val="000000"/>
                <w:sz w:val="18"/>
              </w:rPr>
              <w:t>）</w:t>
            </w:r>
          </w:p>
        </w:tc>
        <w:tc>
          <w:tcPr>
            <w:tcW w:w="1296" w:type="dxa"/>
          </w:tcPr>
          <w:p w14:paraId="32529290" w14:textId="77777777" w:rsidR="00000000" w:rsidRDefault="007478C2">
            <w:pPr>
              <w:jc w:val="center"/>
              <w:rPr>
                <w:rFonts w:ascii="宋体" w:hAnsi="宋体"/>
                <w:color w:val="000000"/>
                <w:sz w:val="24"/>
              </w:rPr>
            </w:pPr>
            <w:r>
              <w:rPr>
                <w:rFonts w:hint="eastAsia"/>
                <w:color w:val="000000"/>
                <w:sz w:val="18"/>
              </w:rPr>
              <w:t>（</w:t>
            </w:r>
            <w:r>
              <w:rPr>
                <w:color w:val="000000"/>
                <w:sz w:val="18"/>
              </w:rPr>
              <w:t>5899</w:t>
            </w:r>
            <w:r>
              <w:rPr>
                <w:rFonts w:hint="eastAsia"/>
                <w:color w:val="000000"/>
                <w:sz w:val="18"/>
              </w:rPr>
              <w:t>）</w:t>
            </w:r>
          </w:p>
        </w:tc>
        <w:tc>
          <w:tcPr>
            <w:tcW w:w="1296" w:type="dxa"/>
          </w:tcPr>
          <w:p w14:paraId="24CD6161" w14:textId="77777777" w:rsidR="00000000" w:rsidRDefault="007478C2">
            <w:pPr>
              <w:jc w:val="center"/>
              <w:rPr>
                <w:rFonts w:ascii="宋体" w:hAnsi="宋体"/>
                <w:color w:val="000000"/>
                <w:sz w:val="24"/>
              </w:rPr>
            </w:pPr>
            <w:r>
              <w:rPr>
                <w:rFonts w:hint="eastAsia"/>
                <w:color w:val="000000"/>
                <w:sz w:val="18"/>
              </w:rPr>
              <w:t>（</w:t>
            </w:r>
            <w:r>
              <w:rPr>
                <w:color w:val="000000"/>
                <w:sz w:val="18"/>
              </w:rPr>
              <w:t>5900</w:t>
            </w:r>
            <w:r>
              <w:rPr>
                <w:rFonts w:hint="eastAsia"/>
                <w:color w:val="000000"/>
                <w:sz w:val="18"/>
              </w:rPr>
              <w:t>）</w:t>
            </w:r>
          </w:p>
        </w:tc>
        <w:tc>
          <w:tcPr>
            <w:tcW w:w="1296" w:type="dxa"/>
          </w:tcPr>
          <w:p w14:paraId="761D8028" w14:textId="77777777" w:rsidR="00000000" w:rsidRDefault="007478C2">
            <w:pPr>
              <w:jc w:val="center"/>
              <w:rPr>
                <w:rFonts w:ascii="宋体" w:hAnsi="宋体"/>
                <w:color w:val="000000"/>
                <w:sz w:val="24"/>
              </w:rPr>
            </w:pPr>
            <w:r>
              <w:rPr>
                <w:rFonts w:hint="eastAsia"/>
                <w:color w:val="000000"/>
                <w:sz w:val="18"/>
              </w:rPr>
              <w:t>（</w:t>
            </w:r>
            <w:r>
              <w:rPr>
                <w:color w:val="000000"/>
                <w:sz w:val="18"/>
              </w:rPr>
              <w:t>5901</w:t>
            </w:r>
            <w:r>
              <w:rPr>
                <w:rFonts w:hint="eastAsia"/>
                <w:color w:val="000000"/>
                <w:sz w:val="18"/>
              </w:rPr>
              <w:t>）</w:t>
            </w:r>
          </w:p>
        </w:tc>
        <w:tc>
          <w:tcPr>
            <w:tcW w:w="1198" w:type="dxa"/>
          </w:tcPr>
          <w:p w14:paraId="64CA6807" w14:textId="77777777" w:rsidR="00000000" w:rsidRDefault="007478C2">
            <w:pPr>
              <w:jc w:val="center"/>
              <w:rPr>
                <w:rFonts w:ascii="宋体" w:hAnsi="宋体"/>
                <w:color w:val="000000"/>
                <w:sz w:val="24"/>
              </w:rPr>
            </w:pPr>
            <w:r>
              <w:rPr>
                <w:rFonts w:hint="eastAsia"/>
                <w:color w:val="000000"/>
                <w:sz w:val="18"/>
              </w:rPr>
              <w:t>（</w:t>
            </w:r>
            <w:r>
              <w:rPr>
                <w:color w:val="000000"/>
                <w:sz w:val="18"/>
              </w:rPr>
              <w:t>5897</w:t>
            </w:r>
            <w:r>
              <w:rPr>
                <w:rFonts w:hint="eastAsia"/>
                <w:color w:val="000000"/>
                <w:sz w:val="18"/>
              </w:rPr>
              <w:t>）</w:t>
            </w:r>
          </w:p>
        </w:tc>
      </w:tr>
      <w:tr w:rsidR="00000000" w14:paraId="0A2AD26D" w14:textId="77777777">
        <w:trPr>
          <w:trHeight w:val="300"/>
        </w:trPr>
        <w:tc>
          <w:tcPr>
            <w:tcW w:w="2040" w:type="dxa"/>
            <w:vAlign w:val="center"/>
          </w:tcPr>
          <w:p w14:paraId="2D4F859D" w14:textId="77777777" w:rsidR="00000000" w:rsidRDefault="007478C2">
            <w:pPr>
              <w:jc w:val="left"/>
              <w:rPr>
                <w:rFonts w:ascii="宋体" w:hAnsi="宋体"/>
                <w:color w:val="000000"/>
                <w:sz w:val="24"/>
              </w:rPr>
            </w:pPr>
            <w:r>
              <w:rPr>
                <w:rFonts w:ascii="宋体" w:hAnsi="宋体" w:hint="eastAsia"/>
                <w:color w:val="000000"/>
                <w:sz w:val="24"/>
              </w:rPr>
              <w:t>其他债权投资信用减值准备</w:t>
            </w:r>
          </w:p>
        </w:tc>
        <w:tc>
          <w:tcPr>
            <w:tcW w:w="864" w:type="dxa"/>
          </w:tcPr>
          <w:p w14:paraId="5EC5A7D5" w14:textId="77777777" w:rsidR="00000000" w:rsidRDefault="007478C2">
            <w:pPr>
              <w:jc w:val="center"/>
              <w:rPr>
                <w:rFonts w:ascii="宋体" w:hAnsi="宋体"/>
                <w:color w:val="000000"/>
                <w:sz w:val="24"/>
              </w:rPr>
            </w:pPr>
            <w:r>
              <w:rPr>
                <w:rFonts w:hint="eastAsia"/>
                <w:color w:val="000000"/>
                <w:sz w:val="18"/>
              </w:rPr>
              <w:t>（</w:t>
            </w:r>
            <w:r>
              <w:rPr>
                <w:color w:val="000000"/>
                <w:sz w:val="18"/>
              </w:rPr>
              <w:t>5902</w:t>
            </w:r>
            <w:r>
              <w:rPr>
                <w:rFonts w:hint="eastAsia"/>
                <w:color w:val="000000"/>
                <w:sz w:val="18"/>
              </w:rPr>
              <w:t>）</w:t>
            </w:r>
          </w:p>
        </w:tc>
        <w:tc>
          <w:tcPr>
            <w:tcW w:w="1296" w:type="dxa"/>
          </w:tcPr>
          <w:p w14:paraId="5FC48160" w14:textId="77777777" w:rsidR="00000000" w:rsidRDefault="007478C2">
            <w:pPr>
              <w:jc w:val="center"/>
              <w:rPr>
                <w:rFonts w:ascii="宋体" w:hAnsi="宋体"/>
                <w:color w:val="000000"/>
                <w:sz w:val="24"/>
              </w:rPr>
            </w:pPr>
            <w:r>
              <w:rPr>
                <w:rFonts w:hint="eastAsia"/>
                <w:color w:val="000000"/>
                <w:sz w:val="18"/>
              </w:rPr>
              <w:t>（</w:t>
            </w:r>
            <w:r>
              <w:rPr>
                <w:color w:val="000000"/>
                <w:sz w:val="18"/>
              </w:rPr>
              <w:t>5903</w:t>
            </w:r>
            <w:r>
              <w:rPr>
                <w:rFonts w:hint="eastAsia"/>
                <w:color w:val="000000"/>
                <w:sz w:val="18"/>
              </w:rPr>
              <w:t>）</w:t>
            </w:r>
          </w:p>
        </w:tc>
        <w:tc>
          <w:tcPr>
            <w:tcW w:w="1296" w:type="dxa"/>
          </w:tcPr>
          <w:p w14:paraId="10A42867" w14:textId="77777777" w:rsidR="00000000" w:rsidRDefault="007478C2">
            <w:pPr>
              <w:jc w:val="center"/>
              <w:rPr>
                <w:rFonts w:ascii="宋体" w:hAnsi="宋体"/>
                <w:color w:val="000000"/>
                <w:sz w:val="24"/>
              </w:rPr>
            </w:pPr>
            <w:r>
              <w:rPr>
                <w:rFonts w:hint="eastAsia"/>
                <w:color w:val="000000"/>
                <w:sz w:val="18"/>
              </w:rPr>
              <w:t>（</w:t>
            </w:r>
            <w:r>
              <w:rPr>
                <w:color w:val="000000"/>
                <w:sz w:val="18"/>
              </w:rPr>
              <w:t>5904</w:t>
            </w:r>
            <w:r>
              <w:rPr>
                <w:rFonts w:hint="eastAsia"/>
                <w:color w:val="000000"/>
                <w:sz w:val="18"/>
              </w:rPr>
              <w:t>）</w:t>
            </w:r>
          </w:p>
        </w:tc>
        <w:tc>
          <w:tcPr>
            <w:tcW w:w="1296" w:type="dxa"/>
          </w:tcPr>
          <w:p w14:paraId="04AEB9CF" w14:textId="77777777" w:rsidR="00000000" w:rsidRDefault="007478C2">
            <w:pPr>
              <w:jc w:val="center"/>
              <w:rPr>
                <w:rFonts w:ascii="宋体" w:hAnsi="宋体"/>
                <w:color w:val="000000"/>
                <w:sz w:val="24"/>
              </w:rPr>
            </w:pPr>
            <w:r>
              <w:rPr>
                <w:rFonts w:hint="eastAsia"/>
                <w:color w:val="000000"/>
                <w:sz w:val="18"/>
              </w:rPr>
              <w:t>（</w:t>
            </w:r>
            <w:r>
              <w:rPr>
                <w:color w:val="000000"/>
                <w:sz w:val="18"/>
              </w:rPr>
              <w:t>5905</w:t>
            </w:r>
            <w:r>
              <w:rPr>
                <w:rFonts w:hint="eastAsia"/>
                <w:color w:val="000000"/>
                <w:sz w:val="18"/>
              </w:rPr>
              <w:t>）</w:t>
            </w:r>
          </w:p>
        </w:tc>
        <w:tc>
          <w:tcPr>
            <w:tcW w:w="1296" w:type="dxa"/>
          </w:tcPr>
          <w:p w14:paraId="3E1AEB21" w14:textId="77777777" w:rsidR="00000000" w:rsidRDefault="007478C2">
            <w:pPr>
              <w:jc w:val="center"/>
              <w:rPr>
                <w:rFonts w:ascii="宋体" w:hAnsi="宋体"/>
                <w:color w:val="000000"/>
                <w:sz w:val="24"/>
              </w:rPr>
            </w:pPr>
            <w:r>
              <w:rPr>
                <w:rFonts w:hint="eastAsia"/>
                <w:color w:val="000000"/>
                <w:sz w:val="18"/>
              </w:rPr>
              <w:t>（</w:t>
            </w:r>
            <w:r>
              <w:rPr>
                <w:color w:val="000000"/>
                <w:sz w:val="18"/>
              </w:rPr>
              <w:t>5906</w:t>
            </w:r>
            <w:r>
              <w:rPr>
                <w:rFonts w:hint="eastAsia"/>
                <w:color w:val="000000"/>
                <w:sz w:val="18"/>
              </w:rPr>
              <w:t>）</w:t>
            </w:r>
          </w:p>
        </w:tc>
        <w:tc>
          <w:tcPr>
            <w:tcW w:w="1198" w:type="dxa"/>
          </w:tcPr>
          <w:p w14:paraId="29BB1BEB" w14:textId="77777777" w:rsidR="00000000" w:rsidRDefault="007478C2">
            <w:pPr>
              <w:jc w:val="center"/>
              <w:rPr>
                <w:rFonts w:ascii="宋体" w:hAnsi="宋体"/>
                <w:color w:val="000000"/>
                <w:sz w:val="24"/>
              </w:rPr>
            </w:pPr>
            <w:r>
              <w:rPr>
                <w:rFonts w:hint="eastAsia"/>
                <w:color w:val="000000"/>
                <w:sz w:val="18"/>
              </w:rPr>
              <w:t>（</w:t>
            </w:r>
            <w:r>
              <w:rPr>
                <w:color w:val="000000"/>
                <w:sz w:val="18"/>
              </w:rPr>
              <w:t>5902</w:t>
            </w:r>
            <w:r>
              <w:rPr>
                <w:rFonts w:hint="eastAsia"/>
                <w:color w:val="000000"/>
                <w:sz w:val="18"/>
              </w:rPr>
              <w:t>）</w:t>
            </w:r>
          </w:p>
        </w:tc>
      </w:tr>
      <w:tr w:rsidR="00000000" w14:paraId="7D7C7BC9" w14:textId="77777777">
        <w:trPr>
          <w:trHeight w:val="300"/>
        </w:trPr>
        <w:tc>
          <w:tcPr>
            <w:tcW w:w="2040" w:type="dxa"/>
            <w:vAlign w:val="center"/>
          </w:tcPr>
          <w:p w14:paraId="27D76116" w14:textId="77777777" w:rsidR="00000000" w:rsidRDefault="007478C2">
            <w:pPr>
              <w:jc w:val="left"/>
              <w:rPr>
                <w:rFonts w:ascii="宋体" w:hAnsi="宋体"/>
                <w:color w:val="000000"/>
                <w:sz w:val="24"/>
              </w:rPr>
            </w:pPr>
            <w:r>
              <w:rPr>
                <w:rFonts w:ascii="宋体" w:hAnsi="宋体" w:hint="eastAsia"/>
                <w:color w:val="000000"/>
                <w:sz w:val="24"/>
              </w:rPr>
              <w:t>…</w:t>
            </w:r>
            <w:r>
              <w:rPr>
                <w:rFonts w:hint="eastAsia"/>
                <w:color w:val="000000"/>
                <w:sz w:val="18"/>
              </w:rPr>
              <w:t>（</w:t>
            </w:r>
            <w:r>
              <w:rPr>
                <w:color w:val="000000"/>
                <w:sz w:val="18"/>
              </w:rPr>
              <w:t>59</w:t>
            </w:r>
            <w:r>
              <w:rPr>
                <w:rFonts w:hint="eastAsia"/>
                <w:color w:val="000000"/>
                <w:sz w:val="18"/>
              </w:rPr>
              <w:t>09</w:t>
            </w:r>
            <w:r>
              <w:rPr>
                <w:rFonts w:hint="eastAsia"/>
                <w:color w:val="000000"/>
                <w:sz w:val="18"/>
              </w:rPr>
              <w:t>）</w:t>
            </w:r>
          </w:p>
        </w:tc>
        <w:tc>
          <w:tcPr>
            <w:tcW w:w="864" w:type="dxa"/>
            <w:vAlign w:val="center"/>
          </w:tcPr>
          <w:p w14:paraId="0CB45965" w14:textId="77777777" w:rsidR="00000000" w:rsidRDefault="007478C2">
            <w:pPr>
              <w:jc w:val="center"/>
              <w:rPr>
                <w:rFonts w:ascii="宋体" w:hAnsi="宋体"/>
                <w:color w:val="000000"/>
                <w:sz w:val="24"/>
              </w:rPr>
            </w:pPr>
            <w:r>
              <w:rPr>
                <w:rFonts w:hint="eastAsia"/>
                <w:color w:val="000000"/>
                <w:sz w:val="18"/>
              </w:rPr>
              <w:t>（</w:t>
            </w:r>
            <w:r>
              <w:rPr>
                <w:color w:val="000000"/>
                <w:sz w:val="18"/>
              </w:rPr>
              <w:t>5910</w:t>
            </w:r>
            <w:r>
              <w:rPr>
                <w:rFonts w:hint="eastAsia"/>
                <w:color w:val="000000"/>
                <w:sz w:val="18"/>
              </w:rPr>
              <w:t>）</w:t>
            </w:r>
          </w:p>
        </w:tc>
        <w:tc>
          <w:tcPr>
            <w:tcW w:w="1296" w:type="dxa"/>
          </w:tcPr>
          <w:p w14:paraId="7DD62758" w14:textId="77777777" w:rsidR="00000000" w:rsidRDefault="007478C2">
            <w:pPr>
              <w:jc w:val="center"/>
              <w:rPr>
                <w:rFonts w:ascii="宋体" w:hAnsi="宋体"/>
                <w:color w:val="000000"/>
                <w:sz w:val="24"/>
              </w:rPr>
            </w:pPr>
            <w:r>
              <w:rPr>
                <w:rFonts w:hint="eastAsia"/>
                <w:color w:val="000000"/>
                <w:sz w:val="18"/>
              </w:rPr>
              <w:t>（</w:t>
            </w:r>
            <w:r>
              <w:rPr>
                <w:color w:val="000000"/>
                <w:sz w:val="18"/>
              </w:rPr>
              <w:t>5911</w:t>
            </w:r>
            <w:r>
              <w:rPr>
                <w:rFonts w:hint="eastAsia"/>
                <w:color w:val="000000"/>
                <w:sz w:val="18"/>
              </w:rPr>
              <w:t>）</w:t>
            </w:r>
          </w:p>
        </w:tc>
        <w:tc>
          <w:tcPr>
            <w:tcW w:w="1296" w:type="dxa"/>
          </w:tcPr>
          <w:p w14:paraId="1BB048E4" w14:textId="77777777" w:rsidR="00000000" w:rsidRDefault="007478C2">
            <w:pPr>
              <w:jc w:val="center"/>
              <w:rPr>
                <w:rFonts w:ascii="宋体" w:hAnsi="宋体"/>
                <w:color w:val="000000"/>
                <w:sz w:val="24"/>
              </w:rPr>
            </w:pPr>
            <w:r>
              <w:rPr>
                <w:rFonts w:hint="eastAsia"/>
                <w:color w:val="000000"/>
                <w:sz w:val="18"/>
              </w:rPr>
              <w:t>（</w:t>
            </w:r>
            <w:r>
              <w:rPr>
                <w:color w:val="000000"/>
                <w:sz w:val="18"/>
              </w:rPr>
              <w:t>5912</w:t>
            </w:r>
            <w:r>
              <w:rPr>
                <w:rFonts w:hint="eastAsia"/>
                <w:color w:val="000000"/>
                <w:sz w:val="18"/>
              </w:rPr>
              <w:t>）</w:t>
            </w:r>
          </w:p>
        </w:tc>
        <w:tc>
          <w:tcPr>
            <w:tcW w:w="1296" w:type="dxa"/>
          </w:tcPr>
          <w:p w14:paraId="54E91849" w14:textId="77777777" w:rsidR="00000000" w:rsidRDefault="007478C2">
            <w:pPr>
              <w:jc w:val="center"/>
              <w:rPr>
                <w:rFonts w:ascii="宋体" w:hAnsi="宋体"/>
                <w:color w:val="000000"/>
                <w:sz w:val="24"/>
              </w:rPr>
            </w:pPr>
            <w:r>
              <w:rPr>
                <w:rFonts w:hint="eastAsia"/>
                <w:color w:val="000000"/>
                <w:sz w:val="18"/>
              </w:rPr>
              <w:t>（</w:t>
            </w:r>
            <w:r>
              <w:rPr>
                <w:color w:val="000000"/>
                <w:sz w:val="18"/>
              </w:rPr>
              <w:t>5913</w:t>
            </w:r>
            <w:r>
              <w:rPr>
                <w:rFonts w:hint="eastAsia"/>
                <w:color w:val="000000"/>
                <w:sz w:val="18"/>
              </w:rPr>
              <w:t>）</w:t>
            </w:r>
          </w:p>
        </w:tc>
        <w:tc>
          <w:tcPr>
            <w:tcW w:w="1296" w:type="dxa"/>
          </w:tcPr>
          <w:p w14:paraId="0D5590F9" w14:textId="77777777" w:rsidR="00000000" w:rsidRDefault="007478C2">
            <w:pPr>
              <w:jc w:val="center"/>
              <w:rPr>
                <w:rFonts w:ascii="宋体" w:hAnsi="宋体"/>
                <w:color w:val="000000"/>
                <w:sz w:val="24"/>
              </w:rPr>
            </w:pPr>
            <w:r>
              <w:rPr>
                <w:rFonts w:hint="eastAsia"/>
                <w:color w:val="000000"/>
                <w:sz w:val="18"/>
              </w:rPr>
              <w:t>（</w:t>
            </w:r>
            <w:r>
              <w:rPr>
                <w:color w:val="000000"/>
                <w:sz w:val="18"/>
              </w:rPr>
              <w:t>5914</w:t>
            </w:r>
            <w:r>
              <w:rPr>
                <w:rFonts w:hint="eastAsia"/>
                <w:color w:val="000000"/>
                <w:sz w:val="18"/>
              </w:rPr>
              <w:t>）</w:t>
            </w:r>
          </w:p>
        </w:tc>
        <w:tc>
          <w:tcPr>
            <w:tcW w:w="1198" w:type="dxa"/>
            <w:vAlign w:val="center"/>
          </w:tcPr>
          <w:p w14:paraId="26A75BE1" w14:textId="77777777" w:rsidR="00000000" w:rsidRDefault="007478C2">
            <w:pPr>
              <w:jc w:val="center"/>
              <w:rPr>
                <w:rFonts w:ascii="宋体" w:hAnsi="宋体"/>
                <w:color w:val="000000"/>
                <w:sz w:val="24"/>
              </w:rPr>
            </w:pPr>
            <w:r>
              <w:rPr>
                <w:rFonts w:hint="eastAsia"/>
                <w:color w:val="000000"/>
                <w:sz w:val="18"/>
              </w:rPr>
              <w:t>（</w:t>
            </w:r>
            <w:r>
              <w:rPr>
                <w:color w:val="000000"/>
                <w:sz w:val="18"/>
              </w:rPr>
              <w:t>591</w:t>
            </w:r>
            <w:r>
              <w:rPr>
                <w:color w:val="000000"/>
                <w:sz w:val="18"/>
              </w:rPr>
              <w:t>0</w:t>
            </w:r>
            <w:r>
              <w:rPr>
                <w:rFonts w:hint="eastAsia"/>
                <w:color w:val="000000"/>
                <w:sz w:val="18"/>
              </w:rPr>
              <w:t>）</w:t>
            </w:r>
          </w:p>
        </w:tc>
      </w:tr>
      <w:tr w:rsidR="00000000" w14:paraId="014782CD" w14:textId="77777777">
        <w:trPr>
          <w:trHeight w:val="300"/>
        </w:trPr>
        <w:tc>
          <w:tcPr>
            <w:tcW w:w="2040" w:type="dxa"/>
            <w:vAlign w:val="center"/>
          </w:tcPr>
          <w:p w14:paraId="2BA5BEF0" w14:textId="77777777" w:rsidR="00000000" w:rsidRDefault="007478C2">
            <w:pPr>
              <w:jc w:val="center"/>
              <w:rPr>
                <w:rFonts w:ascii="宋体" w:hAnsi="宋体"/>
                <w:color w:val="000000"/>
                <w:sz w:val="24"/>
              </w:rPr>
            </w:pPr>
            <w:r>
              <w:rPr>
                <w:rFonts w:ascii="宋体" w:hAnsi="宋体" w:hint="eastAsia"/>
                <w:color w:val="000000"/>
                <w:sz w:val="24"/>
              </w:rPr>
              <w:t>合计</w:t>
            </w:r>
          </w:p>
        </w:tc>
        <w:tc>
          <w:tcPr>
            <w:tcW w:w="864" w:type="dxa"/>
          </w:tcPr>
          <w:p w14:paraId="109ACCD7" w14:textId="77777777" w:rsidR="00000000" w:rsidRDefault="007478C2">
            <w:pPr>
              <w:jc w:val="center"/>
              <w:rPr>
                <w:rFonts w:ascii="宋体" w:hAnsi="宋体"/>
                <w:color w:val="000000"/>
                <w:sz w:val="24"/>
              </w:rPr>
            </w:pPr>
            <w:r>
              <w:rPr>
                <w:rFonts w:hint="eastAsia"/>
                <w:color w:val="000000"/>
                <w:sz w:val="18"/>
              </w:rPr>
              <w:t>（</w:t>
            </w:r>
            <w:r>
              <w:rPr>
                <w:color w:val="000000"/>
                <w:sz w:val="18"/>
              </w:rPr>
              <w:t>5915</w:t>
            </w:r>
            <w:r>
              <w:rPr>
                <w:rFonts w:hint="eastAsia"/>
                <w:color w:val="000000"/>
                <w:sz w:val="18"/>
              </w:rPr>
              <w:t>）</w:t>
            </w:r>
          </w:p>
        </w:tc>
        <w:tc>
          <w:tcPr>
            <w:tcW w:w="1296" w:type="dxa"/>
          </w:tcPr>
          <w:p w14:paraId="1DB10ACE" w14:textId="77777777" w:rsidR="00000000" w:rsidRDefault="007478C2">
            <w:pPr>
              <w:jc w:val="center"/>
              <w:rPr>
                <w:rFonts w:ascii="宋体" w:hAnsi="宋体"/>
                <w:color w:val="000000"/>
                <w:sz w:val="24"/>
              </w:rPr>
            </w:pPr>
            <w:r>
              <w:rPr>
                <w:rFonts w:hint="eastAsia"/>
                <w:color w:val="000000"/>
                <w:sz w:val="18"/>
              </w:rPr>
              <w:t>（</w:t>
            </w:r>
            <w:r>
              <w:rPr>
                <w:color w:val="000000"/>
                <w:sz w:val="18"/>
              </w:rPr>
              <w:t>5916</w:t>
            </w:r>
            <w:r>
              <w:rPr>
                <w:rFonts w:hint="eastAsia"/>
                <w:color w:val="000000"/>
                <w:sz w:val="18"/>
              </w:rPr>
              <w:t>）</w:t>
            </w:r>
          </w:p>
        </w:tc>
        <w:tc>
          <w:tcPr>
            <w:tcW w:w="1296" w:type="dxa"/>
          </w:tcPr>
          <w:p w14:paraId="2BF84B3E" w14:textId="77777777" w:rsidR="00000000" w:rsidRDefault="007478C2">
            <w:pPr>
              <w:jc w:val="center"/>
              <w:rPr>
                <w:rFonts w:ascii="宋体" w:hAnsi="宋体"/>
                <w:color w:val="000000"/>
                <w:sz w:val="24"/>
              </w:rPr>
            </w:pPr>
            <w:r>
              <w:rPr>
                <w:rFonts w:hint="eastAsia"/>
                <w:color w:val="000000"/>
                <w:sz w:val="18"/>
              </w:rPr>
              <w:t>（</w:t>
            </w:r>
            <w:r>
              <w:rPr>
                <w:color w:val="000000"/>
                <w:sz w:val="18"/>
              </w:rPr>
              <w:t>5917</w:t>
            </w:r>
            <w:r>
              <w:rPr>
                <w:rFonts w:hint="eastAsia"/>
                <w:color w:val="000000"/>
                <w:sz w:val="18"/>
              </w:rPr>
              <w:t>）</w:t>
            </w:r>
          </w:p>
        </w:tc>
        <w:tc>
          <w:tcPr>
            <w:tcW w:w="1296" w:type="dxa"/>
          </w:tcPr>
          <w:p w14:paraId="6F6B4B28" w14:textId="77777777" w:rsidR="00000000" w:rsidRDefault="007478C2">
            <w:pPr>
              <w:jc w:val="center"/>
              <w:rPr>
                <w:rFonts w:ascii="宋体" w:hAnsi="宋体"/>
                <w:color w:val="000000"/>
                <w:sz w:val="24"/>
              </w:rPr>
            </w:pPr>
            <w:r>
              <w:rPr>
                <w:rFonts w:hint="eastAsia"/>
                <w:color w:val="000000"/>
                <w:sz w:val="18"/>
              </w:rPr>
              <w:t>（</w:t>
            </w:r>
            <w:r>
              <w:rPr>
                <w:color w:val="000000"/>
                <w:sz w:val="18"/>
              </w:rPr>
              <w:t>5918</w:t>
            </w:r>
            <w:r>
              <w:rPr>
                <w:rFonts w:hint="eastAsia"/>
                <w:color w:val="000000"/>
                <w:sz w:val="18"/>
              </w:rPr>
              <w:t>）</w:t>
            </w:r>
          </w:p>
        </w:tc>
        <w:tc>
          <w:tcPr>
            <w:tcW w:w="1296" w:type="dxa"/>
          </w:tcPr>
          <w:p w14:paraId="022F423C" w14:textId="77777777" w:rsidR="00000000" w:rsidRDefault="007478C2">
            <w:pPr>
              <w:jc w:val="center"/>
              <w:rPr>
                <w:rFonts w:ascii="宋体" w:hAnsi="宋体"/>
                <w:color w:val="000000"/>
                <w:sz w:val="24"/>
              </w:rPr>
            </w:pPr>
            <w:r>
              <w:rPr>
                <w:rFonts w:hint="eastAsia"/>
                <w:color w:val="000000"/>
                <w:sz w:val="18"/>
              </w:rPr>
              <w:t>（</w:t>
            </w:r>
            <w:r>
              <w:rPr>
                <w:color w:val="000000"/>
                <w:sz w:val="18"/>
              </w:rPr>
              <w:t>5919</w:t>
            </w:r>
            <w:r>
              <w:rPr>
                <w:rFonts w:hint="eastAsia"/>
                <w:color w:val="000000"/>
                <w:sz w:val="18"/>
              </w:rPr>
              <w:t>）</w:t>
            </w:r>
          </w:p>
        </w:tc>
        <w:tc>
          <w:tcPr>
            <w:tcW w:w="1198" w:type="dxa"/>
          </w:tcPr>
          <w:p w14:paraId="6A0C9F48" w14:textId="77777777" w:rsidR="00000000" w:rsidRDefault="007478C2">
            <w:pPr>
              <w:jc w:val="center"/>
              <w:rPr>
                <w:rFonts w:ascii="宋体" w:hAnsi="宋体"/>
                <w:color w:val="000000"/>
                <w:sz w:val="24"/>
              </w:rPr>
            </w:pPr>
            <w:r>
              <w:rPr>
                <w:rFonts w:hint="eastAsia"/>
                <w:color w:val="000000"/>
                <w:sz w:val="18"/>
              </w:rPr>
              <w:t>（</w:t>
            </w:r>
            <w:r>
              <w:rPr>
                <w:color w:val="000000"/>
                <w:sz w:val="18"/>
              </w:rPr>
              <w:t>5915</w:t>
            </w:r>
            <w:r>
              <w:rPr>
                <w:rFonts w:hint="eastAsia"/>
                <w:color w:val="000000"/>
                <w:sz w:val="18"/>
              </w:rPr>
              <w:t>）</w:t>
            </w:r>
          </w:p>
        </w:tc>
      </w:tr>
    </w:tbl>
    <w:p w14:paraId="2F719D55" w14:textId="77777777" w:rsidR="00000000" w:rsidRDefault="007478C2">
      <w:pPr>
        <w:rPr>
          <w:rFonts w:ascii="宋体" w:hAnsi="宋体"/>
          <w:color w:val="000000"/>
          <w:sz w:val="24"/>
        </w:rPr>
      </w:pPr>
      <w:r>
        <w:rPr>
          <w:rFonts w:ascii="宋体" w:hAnsi="宋体" w:hint="eastAsia"/>
          <w:color w:val="000000"/>
          <w:sz w:val="24"/>
        </w:rPr>
        <w:t>注</w:t>
      </w:r>
      <w:r>
        <w:rPr>
          <w:rFonts w:ascii="宋体" w:hAnsi="宋体" w:hint="eastAsia"/>
          <w:color w:val="000000"/>
          <w:sz w:val="24"/>
        </w:rPr>
        <w:t>:</w:t>
      </w:r>
      <w:r>
        <w:rPr>
          <w:rFonts w:hint="eastAsia"/>
          <w:color w:val="000000"/>
          <w:sz w:val="18"/>
        </w:rPr>
        <w:t>（</w:t>
      </w:r>
      <w:r>
        <w:rPr>
          <w:color w:val="000000"/>
          <w:sz w:val="18"/>
        </w:rPr>
        <w:t>59</w:t>
      </w:r>
      <w:r>
        <w:rPr>
          <w:rFonts w:hint="eastAsia"/>
          <w:color w:val="000000"/>
          <w:sz w:val="18"/>
        </w:rPr>
        <w:t>2</w:t>
      </w:r>
      <w:r>
        <w:rPr>
          <w:color w:val="000000"/>
          <w:sz w:val="18"/>
        </w:rPr>
        <w:t>0</w:t>
      </w:r>
      <w:r>
        <w:rPr>
          <w:rFonts w:hint="eastAsia"/>
          <w:color w:val="000000"/>
          <w:sz w:val="18"/>
        </w:rPr>
        <w:t>）</w:t>
      </w:r>
    </w:p>
    <w:p w14:paraId="34AD9BD3" w14:textId="77777777" w:rsidR="00000000" w:rsidRDefault="007478C2">
      <w:pPr>
        <w:rPr>
          <w:rFonts w:ascii="宋体" w:hAnsi="宋体"/>
          <w:kern w:val="0"/>
          <w:sz w:val="18"/>
        </w:rPr>
      </w:pPr>
    </w:p>
    <w:p w14:paraId="033FB9BF" w14:textId="77777777" w:rsidR="00000000" w:rsidRDefault="007478C2">
      <w:pPr>
        <w:outlineLvl w:val="3"/>
        <w:rPr>
          <w:rFonts w:ascii="宋体" w:hAnsi="宋体"/>
          <w:b/>
          <w:sz w:val="24"/>
        </w:rPr>
      </w:pPr>
      <w:r>
        <w:rPr>
          <w:rFonts w:ascii="宋体" w:hAnsi="宋体" w:hint="eastAsia"/>
          <w:b/>
          <w:sz w:val="24"/>
        </w:rPr>
        <w:t>7.4.7.1</w:t>
      </w:r>
      <w:r>
        <w:rPr>
          <w:rFonts w:ascii="宋体" w:hAnsi="宋体"/>
          <w:b/>
          <w:sz w:val="24"/>
        </w:rPr>
        <w:t>2</w:t>
      </w:r>
      <w:r>
        <w:rPr>
          <w:rFonts w:ascii="宋体" w:hAnsi="宋体" w:hint="eastAsia"/>
          <w:b/>
          <w:sz w:val="24"/>
        </w:rPr>
        <w:t xml:space="preserve"> </w:t>
      </w:r>
      <w:r>
        <w:rPr>
          <w:rFonts w:ascii="宋体" w:hAnsi="宋体" w:hint="eastAsia"/>
          <w:b/>
          <w:sz w:val="24"/>
        </w:rPr>
        <w:t>未分配利润</w:t>
      </w:r>
      <w:r>
        <w:rPr>
          <w:rStyle w:val="FootnoteReference"/>
          <w:rFonts w:ascii="宋体" w:hAnsi="宋体"/>
          <w:b/>
          <w:sz w:val="24"/>
        </w:rPr>
        <w:footnoteReference w:id="143"/>
      </w:r>
    </w:p>
    <w:p w14:paraId="3EC5862D" w14:textId="77777777" w:rsidR="00000000" w:rsidRDefault="007478C2">
      <w:pPr>
        <w:wordWrap w:val="0"/>
        <w:jc w:val="right"/>
        <w:rPr>
          <w:rFonts w:hAnsi="宋体"/>
          <w:sz w:val="24"/>
          <w:lang w:val="en-AU"/>
        </w:rPr>
      </w:pPr>
      <w:r>
        <w:rPr>
          <w:rFonts w:hAnsi="宋体" w:hint="eastAsia"/>
          <w:sz w:val="24"/>
          <w:lang w:val="en-AU"/>
        </w:rPr>
        <w:t>单位：</w:t>
      </w:r>
      <w:r>
        <w:rPr>
          <w:rFonts w:hAnsi="宋体"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19"/>
        <w:gridCol w:w="1440"/>
        <w:gridCol w:w="1430"/>
        <w:gridCol w:w="2292"/>
      </w:tblGrid>
      <w:tr w:rsidR="00000000" w14:paraId="55182D5B" w14:textId="77777777">
        <w:trPr>
          <w:jc w:val="center"/>
        </w:trPr>
        <w:tc>
          <w:tcPr>
            <w:tcW w:w="3919" w:type="dxa"/>
            <w:vAlign w:val="center"/>
          </w:tcPr>
          <w:p w14:paraId="3AB94DDF" w14:textId="77777777" w:rsidR="00000000" w:rsidRDefault="007478C2">
            <w:pPr>
              <w:jc w:val="center"/>
              <w:rPr>
                <w:rFonts w:ascii="宋体" w:hAnsi="宋体"/>
                <w:sz w:val="24"/>
              </w:rPr>
            </w:pPr>
            <w:r>
              <w:rPr>
                <w:rFonts w:ascii="宋体" w:hAnsi="宋体" w:hint="eastAsia"/>
                <w:sz w:val="24"/>
              </w:rPr>
              <w:t>项目</w:t>
            </w:r>
          </w:p>
        </w:tc>
        <w:tc>
          <w:tcPr>
            <w:tcW w:w="1440" w:type="dxa"/>
            <w:vAlign w:val="center"/>
          </w:tcPr>
          <w:p w14:paraId="71ED2AD1" w14:textId="77777777" w:rsidR="00000000" w:rsidRDefault="007478C2">
            <w:pPr>
              <w:jc w:val="center"/>
              <w:rPr>
                <w:rFonts w:ascii="宋体" w:hAnsi="宋体"/>
                <w:sz w:val="24"/>
              </w:rPr>
            </w:pPr>
            <w:r>
              <w:rPr>
                <w:rFonts w:ascii="宋体" w:hAnsi="宋体" w:hint="eastAsia"/>
                <w:sz w:val="24"/>
              </w:rPr>
              <w:t>已实现部分</w:t>
            </w:r>
          </w:p>
        </w:tc>
        <w:tc>
          <w:tcPr>
            <w:tcW w:w="1430" w:type="dxa"/>
            <w:vAlign w:val="center"/>
          </w:tcPr>
          <w:p w14:paraId="329086B8" w14:textId="77777777" w:rsidR="00000000" w:rsidRDefault="007478C2">
            <w:pPr>
              <w:jc w:val="center"/>
              <w:rPr>
                <w:rFonts w:ascii="宋体" w:hAnsi="宋体"/>
                <w:sz w:val="24"/>
              </w:rPr>
            </w:pPr>
            <w:r>
              <w:rPr>
                <w:rFonts w:ascii="宋体" w:hAnsi="宋体" w:hint="eastAsia"/>
                <w:sz w:val="24"/>
              </w:rPr>
              <w:t>未实现部分</w:t>
            </w:r>
          </w:p>
        </w:tc>
        <w:tc>
          <w:tcPr>
            <w:tcW w:w="2292" w:type="dxa"/>
            <w:vAlign w:val="center"/>
          </w:tcPr>
          <w:p w14:paraId="6D8CFECF" w14:textId="77777777" w:rsidR="00000000" w:rsidRDefault="007478C2">
            <w:pPr>
              <w:jc w:val="center"/>
              <w:rPr>
                <w:rFonts w:ascii="宋体" w:hAnsi="宋体"/>
                <w:sz w:val="24"/>
              </w:rPr>
            </w:pPr>
            <w:r>
              <w:rPr>
                <w:rFonts w:ascii="宋体" w:hAnsi="宋体" w:hint="eastAsia"/>
                <w:sz w:val="24"/>
              </w:rPr>
              <w:t>未分配利润合计</w:t>
            </w:r>
          </w:p>
        </w:tc>
      </w:tr>
      <w:tr w:rsidR="00000000" w14:paraId="084E489E" w14:textId="77777777">
        <w:trPr>
          <w:jc w:val="center"/>
        </w:trPr>
        <w:tc>
          <w:tcPr>
            <w:tcW w:w="3919" w:type="dxa"/>
            <w:vAlign w:val="center"/>
          </w:tcPr>
          <w:p w14:paraId="1B90D41A" w14:textId="77777777" w:rsidR="00000000" w:rsidRDefault="007478C2">
            <w:pPr>
              <w:rPr>
                <w:rFonts w:ascii="宋体" w:hAnsi="宋体"/>
                <w:sz w:val="24"/>
              </w:rPr>
            </w:pPr>
            <w:r>
              <w:rPr>
                <w:rFonts w:ascii="宋体" w:hAnsi="宋体" w:hint="eastAsia"/>
                <w:sz w:val="24"/>
              </w:rPr>
              <w:t>上年度末</w:t>
            </w:r>
          </w:p>
        </w:tc>
        <w:tc>
          <w:tcPr>
            <w:tcW w:w="1440" w:type="dxa"/>
            <w:vAlign w:val="center"/>
          </w:tcPr>
          <w:p w14:paraId="1E25AD55"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2127</w:t>
            </w:r>
            <w:r>
              <w:rPr>
                <w:rFonts w:ascii="宋体" w:hAnsi="宋体" w:hint="eastAsia"/>
                <w:kern w:val="0"/>
                <w:sz w:val="18"/>
              </w:rPr>
              <w:t>）</w:t>
            </w:r>
          </w:p>
        </w:tc>
        <w:tc>
          <w:tcPr>
            <w:tcW w:w="1430" w:type="dxa"/>
            <w:vAlign w:val="center"/>
          </w:tcPr>
          <w:p w14:paraId="26775F16"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2128</w:t>
            </w:r>
            <w:r>
              <w:rPr>
                <w:rFonts w:ascii="宋体" w:hAnsi="宋体" w:hint="eastAsia"/>
                <w:kern w:val="0"/>
                <w:sz w:val="18"/>
              </w:rPr>
              <w:t>）</w:t>
            </w:r>
          </w:p>
        </w:tc>
        <w:tc>
          <w:tcPr>
            <w:tcW w:w="2292" w:type="dxa"/>
            <w:vAlign w:val="center"/>
          </w:tcPr>
          <w:p w14:paraId="4C87943A"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0622</w:t>
            </w:r>
            <w:r>
              <w:rPr>
                <w:rFonts w:ascii="宋体" w:hAnsi="宋体" w:hint="eastAsia"/>
                <w:kern w:val="0"/>
                <w:sz w:val="18"/>
              </w:rPr>
              <w:t>）</w:t>
            </w:r>
          </w:p>
        </w:tc>
      </w:tr>
      <w:tr w:rsidR="00000000" w14:paraId="199E2A93" w14:textId="77777777">
        <w:trPr>
          <w:jc w:val="center"/>
        </w:trPr>
        <w:tc>
          <w:tcPr>
            <w:tcW w:w="3919" w:type="dxa"/>
            <w:vAlign w:val="center"/>
          </w:tcPr>
          <w:p w14:paraId="3E449D2E" w14:textId="77777777" w:rsidR="00000000" w:rsidRDefault="007478C2">
            <w:pPr>
              <w:rPr>
                <w:rFonts w:ascii="宋体" w:hAnsi="宋体"/>
                <w:sz w:val="24"/>
              </w:rPr>
            </w:pPr>
            <w:r>
              <w:rPr>
                <w:rFonts w:ascii="宋体" w:hAnsi="宋体" w:hint="eastAsia"/>
                <w:sz w:val="24"/>
              </w:rPr>
              <w:t>本期利润</w:t>
            </w:r>
          </w:p>
        </w:tc>
        <w:tc>
          <w:tcPr>
            <w:tcW w:w="1440" w:type="dxa"/>
            <w:vAlign w:val="center"/>
          </w:tcPr>
          <w:p w14:paraId="694EC7FF"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2047</w:t>
            </w:r>
            <w:r>
              <w:rPr>
                <w:rFonts w:ascii="宋体" w:hAnsi="宋体" w:hint="eastAsia"/>
                <w:kern w:val="0"/>
                <w:sz w:val="18"/>
              </w:rPr>
              <w:t>）</w:t>
            </w:r>
          </w:p>
        </w:tc>
        <w:tc>
          <w:tcPr>
            <w:tcW w:w="1430" w:type="dxa"/>
            <w:vAlign w:val="center"/>
          </w:tcPr>
          <w:p w14:paraId="0E5B7D1F"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2048</w:t>
            </w:r>
            <w:r>
              <w:rPr>
                <w:rFonts w:ascii="宋体" w:hAnsi="宋体" w:hint="eastAsia"/>
                <w:kern w:val="0"/>
                <w:sz w:val="18"/>
              </w:rPr>
              <w:t>）</w:t>
            </w:r>
          </w:p>
        </w:tc>
        <w:tc>
          <w:tcPr>
            <w:tcW w:w="2292" w:type="dxa"/>
            <w:vAlign w:val="center"/>
          </w:tcPr>
          <w:p w14:paraId="66DBCEEC"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0658</w:t>
            </w:r>
            <w:r>
              <w:rPr>
                <w:rFonts w:ascii="宋体" w:hAnsi="宋体" w:hint="eastAsia"/>
                <w:kern w:val="0"/>
                <w:sz w:val="18"/>
              </w:rPr>
              <w:t>）</w:t>
            </w:r>
          </w:p>
        </w:tc>
      </w:tr>
      <w:tr w:rsidR="00000000" w14:paraId="26279EE4" w14:textId="77777777">
        <w:trPr>
          <w:jc w:val="center"/>
        </w:trPr>
        <w:tc>
          <w:tcPr>
            <w:tcW w:w="3919" w:type="dxa"/>
            <w:vAlign w:val="center"/>
          </w:tcPr>
          <w:p w14:paraId="63D40006" w14:textId="77777777" w:rsidR="00000000" w:rsidRDefault="007478C2">
            <w:pPr>
              <w:rPr>
                <w:rFonts w:ascii="宋体" w:hAnsi="宋体"/>
                <w:sz w:val="24"/>
              </w:rPr>
            </w:pPr>
            <w:r>
              <w:rPr>
                <w:rFonts w:ascii="宋体" w:hAnsi="宋体" w:hint="eastAsia"/>
                <w:sz w:val="24"/>
              </w:rPr>
              <w:t>本期基金份额交易产生的变动数</w:t>
            </w:r>
          </w:p>
        </w:tc>
        <w:tc>
          <w:tcPr>
            <w:tcW w:w="1440" w:type="dxa"/>
            <w:vAlign w:val="center"/>
          </w:tcPr>
          <w:p w14:paraId="5711CFFA"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2049</w:t>
            </w:r>
            <w:r>
              <w:rPr>
                <w:rFonts w:ascii="宋体" w:hAnsi="宋体" w:hint="eastAsia"/>
                <w:kern w:val="0"/>
                <w:sz w:val="18"/>
              </w:rPr>
              <w:t>）</w:t>
            </w:r>
          </w:p>
        </w:tc>
        <w:tc>
          <w:tcPr>
            <w:tcW w:w="1430" w:type="dxa"/>
            <w:vAlign w:val="center"/>
          </w:tcPr>
          <w:p w14:paraId="616495F1"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2050</w:t>
            </w:r>
            <w:r>
              <w:rPr>
                <w:rFonts w:ascii="宋体" w:hAnsi="宋体" w:hint="eastAsia"/>
                <w:kern w:val="0"/>
                <w:sz w:val="18"/>
              </w:rPr>
              <w:t>）</w:t>
            </w:r>
          </w:p>
        </w:tc>
        <w:tc>
          <w:tcPr>
            <w:tcW w:w="2292" w:type="dxa"/>
            <w:vAlign w:val="center"/>
          </w:tcPr>
          <w:p w14:paraId="6AD91C82"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0661</w:t>
            </w:r>
            <w:r>
              <w:rPr>
                <w:rFonts w:ascii="宋体" w:hAnsi="宋体" w:hint="eastAsia"/>
                <w:kern w:val="0"/>
                <w:sz w:val="18"/>
              </w:rPr>
              <w:t>）</w:t>
            </w:r>
          </w:p>
        </w:tc>
      </w:tr>
      <w:tr w:rsidR="00000000" w14:paraId="52E1C9E0" w14:textId="77777777">
        <w:trPr>
          <w:jc w:val="center"/>
        </w:trPr>
        <w:tc>
          <w:tcPr>
            <w:tcW w:w="3919" w:type="dxa"/>
            <w:vAlign w:val="center"/>
          </w:tcPr>
          <w:p w14:paraId="59074773" w14:textId="77777777" w:rsidR="00000000" w:rsidRDefault="007478C2">
            <w:pPr>
              <w:rPr>
                <w:rFonts w:ascii="宋体" w:hAnsi="宋体"/>
                <w:sz w:val="24"/>
              </w:rPr>
            </w:pPr>
            <w:r>
              <w:rPr>
                <w:rFonts w:ascii="宋体" w:hAnsi="宋体" w:hint="eastAsia"/>
                <w:sz w:val="24"/>
              </w:rPr>
              <w:t>其中：基金申购款</w:t>
            </w:r>
          </w:p>
        </w:tc>
        <w:tc>
          <w:tcPr>
            <w:tcW w:w="1440" w:type="dxa"/>
            <w:vAlign w:val="center"/>
          </w:tcPr>
          <w:p w14:paraId="074CF094"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2051</w:t>
            </w:r>
            <w:r>
              <w:rPr>
                <w:rFonts w:ascii="宋体" w:hAnsi="宋体" w:hint="eastAsia"/>
                <w:kern w:val="0"/>
                <w:sz w:val="18"/>
              </w:rPr>
              <w:t>）</w:t>
            </w:r>
          </w:p>
        </w:tc>
        <w:tc>
          <w:tcPr>
            <w:tcW w:w="1430" w:type="dxa"/>
            <w:vAlign w:val="center"/>
          </w:tcPr>
          <w:p w14:paraId="2DB62386"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2052</w:t>
            </w:r>
            <w:r>
              <w:rPr>
                <w:rFonts w:ascii="宋体" w:hAnsi="宋体" w:hint="eastAsia"/>
                <w:kern w:val="0"/>
                <w:sz w:val="18"/>
              </w:rPr>
              <w:t>）</w:t>
            </w:r>
          </w:p>
        </w:tc>
        <w:tc>
          <w:tcPr>
            <w:tcW w:w="2292" w:type="dxa"/>
            <w:vAlign w:val="center"/>
          </w:tcPr>
          <w:p w14:paraId="3F7DA9A4"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0664</w:t>
            </w:r>
            <w:r>
              <w:rPr>
                <w:rFonts w:ascii="宋体" w:hAnsi="宋体" w:hint="eastAsia"/>
                <w:kern w:val="0"/>
                <w:sz w:val="18"/>
              </w:rPr>
              <w:t>）</w:t>
            </w:r>
          </w:p>
        </w:tc>
      </w:tr>
      <w:tr w:rsidR="00000000" w14:paraId="61228ABA" w14:textId="77777777">
        <w:trPr>
          <w:jc w:val="center"/>
        </w:trPr>
        <w:tc>
          <w:tcPr>
            <w:tcW w:w="3919" w:type="dxa"/>
            <w:vAlign w:val="center"/>
          </w:tcPr>
          <w:p w14:paraId="3B0A7349" w14:textId="77777777" w:rsidR="00000000" w:rsidRDefault="007478C2">
            <w:pPr>
              <w:ind w:firstLineChars="300" w:firstLine="720"/>
              <w:rPr>
                <w:rFonts w:ascii="宋体" w:hAnsi="宋体"/>
                <w:sz w:val="24"/>
              </w:rPr>
            </w:pPr>
            <w:r>
              <w:rPr>
                <w:rFonts w:ascii="宋体" w:hAnsi="宋体" w:hint="eastAsia"/>
                <w:sz w:val="24"/>
              </w:rPr>
              <w:t>基金赎回款</w:t>
            </w:r>
          </w:p>
        </w:tc>
        <w:tc>
          <w:tcPr>
            <w:tcW w:w="1440" w:type="dxa"/>
            <w:vAlign w:val="center"/>
          </w:tcPr>
          <w:p w14:paraId="1AF59A5A"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2053</w:t>
            </w:r>
            <w:r>
              <w:rPr>
                <w:rFonts w:ascii="宋体" w:hAnsi="宋体" w:hint="eastAsia"/>
                <w:kern w:val="0"/>
                <w:sz w:val="18"/>
              </w:rPr>
              <w:t>）</w:t>
            </w:r>
          </w:p>
        </w:tc>
        <w:tc>
          <w:tcPr>
            <w:tcW w:w="1430" w:type="dxa"/>
            <w:vAlign w:val="center"/>
          </w:tcPr>
          <w:p w14:paraId="5B2F3893"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2054</w:t>
            </w:r>
            <w:r>
              <w:rPr>
                <w:rFonts w:ascii="宋体" w:hAnsi="宋体" w:hint="eastAsia"/>
                <w:kern w:val="0"/>
                <w:sz w:val="18"/>
              </w:rPr>
              <w:t>）</w:t>
            </w:r>
          </w:p>
        </w:tc>
        <w:tc>
          <w:tcPr>
            <w:tcW w:w="2292" w:type="dxa"/>
            <w:vAlign w:val="center"/>
          </w:tcPr>
          <w:p w14:paraId="3D9A3CFD"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0667</w:t>
            </w:r>
            <w:r>
              <w:rPr>
                <w:rFonts w:ascii="宋体" w:hAnsi="宋体" w:hint="eastAsia"/>
                <w:kern w:val="0"/>
                <w:sz w:val="18"/>
              </w:rPr>
              <w:t>）</w:t>
            </w:r>
          </w:p>
        </w:tc>
      </w:tr>
      <w:tr w:rsidR="00000000" w14:paraId="2DA88706" w14:textId="77777777">
        <w:trPr>
          <w:jc w:val="center"/>
        </w:trPr>
        <w:tc>
          <w:tcPr>
            <w:tcW w:w="3919" w:type="dxa"/>
            <w:vAlign w:val="center"/>
          </w:tcPr>
          <w:p w14:paraId="0530F317" w14:textId="77777777" w:rsidR="00000000" w:rsidRDefault="007478C2">
            <w:pPr>
              <w:rPr>
                <w:rFonts w:ascii="宋体" w:hAnsi="宋体"/>
                <w:sz w:val="24"/>
              </w:rPr>
            </w:pPr>
            <w:r>
              <w:rPr>
                <w:rFonts w:ascii="宋体" w:hAnsi="宋体" w:hint="eastAsia"/>
                <w:sz w:val="24"/>
              </w:rPr>
              <w:t>本期已分配利润</w:t>
            </w:r>
          </w:p>
        </w:tc>
        <w:tc>
          <w:tcPr>
            <w:tcW w:w="1440" w:type="dxa"/>
            <w:vAlign w:val="center"/>
          </w:tcPr>
          <w:p w14:paraId="41EA73F3"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2129</w:t>
            </w:r>
            <w:r>
              <w:rPr>
                <w:rFonts w:ascii="宋体" w:hAnsi="宋体" w:hint="eastAsia"/>
                <w:kern w:val="0"/>
                <w:sz w:val="18"/>
              </w:rPr>
              <w:t>）</w:t>
            </w:r>
          </w:p>
        </w:tc>
        <w:tc>
          <w:tcPr>
            <w:tcW w:w="1430" w:type="dxa"/>
            <w:vAlign w:val="center"/>
          </w:tcPr>
          <w:p w14:paraId="5A6F0CC3"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2130</w:t>
            </w:r>
            <w:r>
              <w:rPr>
                <w:rFonts w:ascii="宋体" w:hAnsi="宋体" w:hint="eastAsia"/>
                <w:kern w:val="0"/>
                <w:sz w:val="18"/>
              </w:rPr>
              <w:t>）</w:t>
            </w:r>
          </w:p>
        </w:tc>
        <w:tc>
          <w:tcPr>
            <w:tcW w:w="2292" w:type="dxa"/>
            <w:vAlign w:val="center"/>
          </w:tcPr>
          <w:p w14:paraId="71498CB9"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2055</w:t>
            </w:r>
            <w:r>
              <w:rPr>
                <w:rFonts w:ascii="宋体" w:hAnsi="宋体" w:hint="eastAsia"/>
                <w:kern w:val="0"/>
                <w:sz w:val="18"/>
              </w:rPr>
              <w:t>）</w:t>
            </w:r>
          </w:p>
        </w:tc>
      </w:tr>
      <w:tr w:rsidR="00000000" w14:paraId="6076EC7D" w14:textId="77777777">
        <w:trPr>
          <w:jc w:val="center"/>
        </w:trPr>
        <w:tc>
          <w:tcPr>
            <w:tcW w:w="3919" w:type="dxa"/>
            <w:vAlign w:val="center"/>
          </w:tcPr>
          <w:p w14:paraId="3550C7B9" w14:textId="77777777" w:rsidR="00000000" w:rsidRDefault="007478C2">
            <w:pPr>
              <w:rPr>
                <w:rFonts w:ascii="宋体" w:hAnsi="宋体"/>
                <w:sz w:val="24"/>
              </w:rPr>
            </w:pPr>
            <w:r>
              <w:rPr>
                <w:rFonts w:ascii="宋体" w:hAnsi="宋体" w:hint="eastAsia"/>
                <w:sz w:val="24"/>
              </w:rPr>
              <w:t>本期末</w:t>
            </w:r>
          </w:p>
        </w:tc>
        <w:tc>
          <w:tcPr>
            <w:tcW w:w="1440" w:type="dxa"/>
            <w:vAlign w:val="center"/>
          </w:tcPr>
          <w:p w14:paraId="770AD62D"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2127</w:t>
            </w:r>
            <w:r>
              <w:rPr>
                <w:rFonts w:ascii="宋体" w:hAnsi="宋体" w:hint="eastAsia"/>
                <w:kern w:val="0"/>
                <w:sz w:val="18"/>
              </w:rPr>
              <w:t>）</w:t>
            </w:r>
          </w:p>
        </w:tc>
        <w:tc>
          <w:tcPr>
            <w:tcW w:w="1430" w:type="dxa"/>
            <w:vAlign w:val="center"/>
          </w:tcPr>
          <w:p w14:paraId="75C7719C"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2128</w:t>
            </w:r>
            <w:r>
              <w:rPr>
                <w:rFonts w:ascii="宋体" w:hAnsi="宋体" w:hint="eastAsia"/>
                <w:kern w:val="0"/>
                <w:sz w:val="18"/>
              </w:rPr>
              <w:t>）</w:t>
            </w:r>
          </w:p>
        </w:tc>
        <w:tc>
          <w:tcPr>
            <w:tcW w:w="2292" w:type="dxa"/>
            <w:vAlign w:val="center"/>
          </w:tcPr>
          <w:p w14:paraId="7F5E51D9"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0622</w:t>
            </w:r>
            <w:r>
              <w:rPr>
                <w:rFonts w:ascii="宋体" w:hAnsi="宋体" w:hint="eastAsia"/>
                <w:kern w:val="0"/>
                <w:sz w:val="18"/>
              </w:rPr>
              <w:t>）</w:t>
            </w:r>
          </w:p>
        </w:tc>
      </w:tr>
    </w:tbl>
    <w:p w14:paraId="4D5B5E96"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0749</w:t>
      </w:r>
      <w:r>
        <w:rPr>
          <w:rFonts w:ascii="宋体" w:hAnsi="宋体" w:hint="eastAsia"/>
          <w:kern w:val="0"/>
          <w:sz w:val="18"/>
        </w:rPr>
        <w:t>）</w:t>
      </w:r>
    </w:p>
    <w:p w14:paraId="45487EE7" w14:textId="77777777" w:rsidR="00000000" w:rsidRDefault="007478C2">
      <w:pPr>
        <w:rPr>
          <w:rFonts w:ascii="宋体" w:hAnsi="宋体"/>
          <w:b/>
          <w:sz w:val="24"/>
        </w:rPr>
      </w:pPr>
    </w:p>
    <w:p w14:paraId="093938AA" w14:textId="77777777" w:rsidR="00000000" w:rsidRDefault="007478C2">
      <w:pPr>
        <w:outlineLvl w:val="3"/>
        <w:rPr>
          <w:rFonts w:ascii="宋体" w:hAnsi="宋体"/>
          <w:b/>
          <w:sz w:val="24"/>
        </w:rPr>
      </w:pPr>
      <w:r>
        <w:rPr>
          <w:rFonts w:ascii="宋体" w:hAnsi="宋体" w:hint="eastAsia"/>
          <w:b/>
          <w:sz w:val="24"/>
        </w:rPr>
        <w:t>7.4.7.1</w:t>
      </w:r>
      <w:r>
        <w:rPr>
          <w:rFonts w:ascii="宋体" w:hAnsi="宋体"/>
          <w:b/>
          <w:sz w:val="24"/>
        </w:rPr>
        <w:t>3</w:t>
      </w:r>
      <w:r>
        <w:rPr>
          <w:rFonts w:ascii="宋体" w:hAnsi="宋体" w:hint="eastAsia"/>
          <w:b/>
          <w:sz w:val="24"/>
        </w:rPr>
        <w:t xml:space="preserve"> </w:t>
      </w:r>
      <w:r>
        <w:rPr>
          <w:rFonts w:ascii="宋体" w:hAnsi="宋体" w:hint="eastAsia"/>
          <w:b/>
          <w:sz w:val="24"/>
        </w:rPr>
        <w:t>存款利息收入</w:t>
      </w:r>
      <w:r>
        <w:rPr>
          <w:rStyle w:val="FootnoteReference"/>
          <w:rFonts w:ascii="宋体" w:hAnsi="宋体"/>
          <w:b/>
          <w:sz w:val="24"/>
        </w:rPr>
        <w:footnoteReference w:id="144"/>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3208"/>
        <w:gridCol w:w="3060"/>
      </w:tblGrid>
      <w:tr w:rsidR="00000000" w14:paraId="142AF5E5" w14:textId="77777777">
        <w:tc>
          <w:tcPr>
            <w:tcW w:w="3020" w:type="dxa"/>
            <w:vAlign w:val="center"/>
          </w:tcPr>
          <w:p w14:paraId="733F95F1" w14:textId="77777777" w:rsidR="00000000" w:rsidRDefault="007478C2">
            <w:pPr>
              <w:jc w:val="center"/>
              <w:rPr>
                <w:rFonts w:ascii="宋体" w:hAnsi="宋体"/>
                <w:sz w:val="24"/>
              </w:rPr>
            </w:pPr>
            <w:r>
              <w:rPr>
                <w:rFonts w:ascii="宋体" w:hAnsi="宋体" w:hint="eastAsia"/>
                <w:sz w:val="24"/>
              </w:rPr>
              <w:t>项目</w:t>
            </w:r>
          </w:p>
        </w:tc>
        <w:tc>
          <w:tcPr>
            <w:tcW w:w="3208" w:type="dxa"/>
            <w:vAlign w:val="center"/>
          </w:tcPr>
          <w:p w14:paraId="696823A0" w14:textId="77777777" w:rsidR="00000000" w:rsidRDefault="007478C2">
            <w:pPr>
              <w:jc w:val="center"/>
              <w:rPr>
                <w:rFonts w:ascii="宋体" w:hAnsi="宋体"/>
                <w:sz w:val="24"/>
              </w:rPr>
            </w:pPr>
            <w:r>
              <w:rPr>
                <w:rFonts w:ascii="宋体" w:hAnsi="宋体" w:hint="eastAsia"/>
                <w:sz w:val="24"/>
              </w:rPr>
              <w:t>本期</w:t>
            </w:r>
          </w:p>
          <w:p w14:paraId="5B2BB2AD" w14:textId="77777777" w:rsidR="00000000" w:rsidRDefault="007478C2">
            <w:pPr>
              <w:jc w:val="center"/>
              <w:rPr>
                <w:rFonts w:ascii="宋体" w:hAnsi="宋体"/>
                <w:b/>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60" w:type="dxa"/>
            <w:vAlign w:val="center"/>
          </w:tcPr>
          <w:p w14:paraId="367272DC" w14:textId="77777777" w:rsidR="00000000" w:rsidRDefault="007478C2">
            <w:pPr>
              <w:jc w:val="center"/>
              <w:rPr>
                <w:rFonts w:ascii="宋体" w:hAnsi="宋体"/>
                <w:sz w:val="24"/>
              </w:rPr>
            </w:pPr>
            <w:r>
              <w:rPr>
                <w:rFonts w:ascii="宋体" w:hAnsi="宋体" w:hint="eastAsia"/>
                <w:sz w:val="24"/>
              </w:rPr>
              <w:t>上年度可比期间</w:t>
            </w:r>
          </w:p>
          <w:p w14:paraId="5FAD3DDB" w14:textId="77777777" w:rsidR="00000000" w:rsidRDefault="007478C2">
            <w:pPr>
              <w:jc w:val="center"/>
              <w:rPr>
                <w:rFonts w:ascii="宋体" w:hAnsi="宋体"/>
                <w:b/>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558CDEA" w14:textId="77777777">
        <w:tc>
          <w:tcPr>
            <w:tcW w:w="3020" w:type="dxa"/>
          </w:tcPr>
          <w:p w14:paraId="4F2804EB" w14:textId="77777777" w:rsidR="00000000" w:rsidRDefault="007478C2">
            <w:pPr>
              <w:rPr>
                <w:rFonts w:ascii="宋体" w:hAnsi="宋体"/>
                <w:sz w:val="24"/>
              </w:rPr>
            </w:pPr>
            <w:r>
              <w:rPr>
                <w:rFonts w:ascii="宋体" w:hAnsi="宋体" w:hint="eastAsia"/>
                <w:sz w:val="24"/>
              </w:rPr>
              <w:t>活期存款利息收入</w:t>
            </w:r>
          </w:p>
        </w:tc>
        <w:tc>
          <w:tcPr>
            <w:tcW w:w="3208" w:type="dxa"/>
          </w:tcPr>
          <w:p w14:paraId="4D518416" w14:textId="77777777" w:rsidR="00000000" w:rsidRDefault="007478C2">
            <w:pPr>
              <w:rPr>
                <w:rFonts w:ascii="宋体" w:hAnsi="宋体"/>
                <w:b/>
                <w:sz w:val="24"/>
              </w:rPr>
            </w:pPr>
            <w:r>
              <w:rPr>
                <w:rFonts w:ascii="宋体" w:hAnsi="宋体" w:hint="eastAsia"/>
                <w:kern w:val="0"/>
                <w:sz w:val="18"/>
              </w:rPr>
              <w:t>（</w:t>
            </w:r>
            <w:r>
              <w:rPr>
                <w:rFonts w:ascii="宋体" w:hAnsi="宋体" w:hint="eastAsia"/>
                <w:kern w:val="0"/>
                <w:sz w:val="18"/>
              </w:rPr>
              <w:t>2284</w:t>
            </w:r>
            <w:r>
              <w:rPr>
                <w:rFonts w:ascii="宋体" w:hAnsi="宋体" w:hint="eastAsia"/>
                <w:kern w:val="0"/>
                <w:sz w:val="18"/>
              </w:rPr>
              <w:t>）</w:t>
            </w:r>
          </w:p>
        </w:tc>
        <w:tc>
          <w:tcPr>
            <w:tcW w:w="3060" w:type="dxa"/>
          </w:tcPr>
          <w:p w14:paraId="4B451C3B" w14:textId="77777777" w:rsidR="00000000" w:rsidRDefault="007478C2">
            <w:pPr>
              <w:rPr>
                <w:rFonts w:ascii="宋体" w:hAnsi="宋体"/>
                <w:b/>
                <w:sz w:val="24"/>
              </w:rPr>
            </w:pPr>
            <w:r>
              <w:rPr>
                <w:rFonts w:ascii="宋体" w:hAnsi="宋体" w:hint="eastAsia"/>
                <w:kern w:val="0"/>
                <w:sz w:val="18"/>
              </w:rPr>
              <w:t>（</w:t>
            </w:r>
            <w:r>
              <w:rPr>
                <w:rFonts w:ascii="宋体" w:hAnsi="宋体" w:hint="eastAsia"/>
                <w:kern w:val="0"/>
                <w:sz w:val="18"/>
              </w:rPr>
              <w:t>2284</w:t>
            </w:r>
            <w:r>
              <w:rPr>
                <w:rFonts w:ascii="宋体" w:hAnsi="宋体" w:hint="eastAsia"/>
                <w:kern w:val="0"/>
                <w:sz w:val="18"/>
              </w:rPr>
              <w:t>）</w:t>
            </w:r>
          </w:p>
        </w:tc>
      </w:tr>
      <w:tr w:rsidR="00000000" w14:paraId="7BDBA846" w14:textId="77777777">
        <w:tc>
          <w:tcPr>
            <w:tcW w:w="3020" w:type="dxa"/>
          </w:tcPr>
          <w:p w14:paraId="2AE0529D" w14:textId="77777777" w:rsidR="00000000" w:rsidRDefault="007478C2">
            <w:pPr>
              <w:rPr>
                <w:rFonts w:ascii="宋体" w:hAnsi="宋体"/>
                <w:sz w:val="24"/>
              </w:rPr>
            </w:pPr>
            <w:r>
              <w:rPr>
                <w:rFonts w:ascii="宋体" w:hAnsi="宋体" w:hint="eastAsia"/>
                <w:sz w:val="24"/>
              </w:rPr>
              <w:t>定期存款利息收入</w:t>
            </w:r>
          </w:p>
        </w:tc>
        <w:tc>
          <w:tcPr>
            <w:tcW w:w="3208" w:type="dxa"/>
          </w:tcPr>
          <w:p w14:paraId="7ACE2B3F" w14:textId="77777777" w:rsidR="00000000" w:rsidRDefault="007478C2">
            <w:pPr>
              <w:rPr>
                <w:rFonts w:ascii="宋体" w:hAnsi="宋体"/>
                <w:b/>
                <w:sz w:val="24"/>
              </w:rPr>
            </w:pPr>
            <w:r>
              <w:rPr>
                <w:rFonts w:ascii="宋体" w:hAnsi="宋体" w:hint="eastAsia"/>
                <w:kern w:val="0"/>
                <w:sz w:val="18"/>
              </w:rPr>
              <w:t>（</w:t>
            </w:r>
            <w:r>
              <w:rPr>
                <w:rFonts w:ascii="宋体" w:hAnsi="宋体" w:hint="eastAsia"/>
                <w:kern w:val="0"/>
                <w:sz w:val="18"/>
              </w:rPr>
              <w:t>2285</w:t>
            </w:r>
            <w:r>
              <w:rPr>
                <w:rFonts w:ascii="宋体" w:hAnsi="宋体" w:hint="eastAsia"/>
                <w:kern w:val="0"/>
                <w:sz w:val="18"/>
              </w:rPr>
              <w:t>）</w:t>
            </w:r>
          </w:p>
        </w:tc>
        <w:tc>
          <w:tcPr>
            <w:tcW w:w="3060" w:type="dxa"/>
          </w:tcPr>
          <w:p w14:paraId="525E0466" w14:textId="77777777" w:rsidR="00000000" w:rsidRDefault="007478C2">
            <w:pPr>
              <w:rPr>
                <w:rFonts w:ascii="宋体" w:hAnsi="宋体"/>
                <w:b/>
                <w:sz w:val="24"/>
              </w:rPr>
            </w:pPr>
            <w:r>
              <w:rPr>
                <w:rFonts w:ascii="宋体" w:hAnsi="宋体" w:hint="eastAsia"/>
                <w:kern w:val="0"/>
                <w:sz w:val="18"/>
              </w:rPr>
              <w:t>（</w:t>
            </w:r>
            <w:r>
              <w:rPr>
                <w:rFonts w:ascii="宋体" w:hAnsi="宋体" w:hint="eastAsia"/>
                <w:kern w:val="0"/>
                <w:sz w:val="18"/>
              </w:rPr>
              <w:t>2285</w:t>
            </w:r>
            <w:r>
              <w:rPr>
                <w:rFonts w:ascii="宋体" w:hAnsi="宋体" w:hint="eastAsia"/>
                <w:kern w:val="0"/>
                <w:sz w:val="18"/>
              </w:rPr>
              <w:t>）</w:t>
            </w:r>
          </w:p>
        </w:tc>
      </w:tr>
      <w:tr w:rsidR="00000000" w14:paraId="3DC0A40B" w14:textId="77777777">
        <w:tc>
          <w:tcPr>
            <w:tcW w:w="3020" w:type="dxa"/>
          </w:tcPr>
          <w:p w14:paraId="34D382DC" w14:textId="77777777" w:rsidR="00000000" w:rsidRDefault="007478C2">
            <w:pPr>
              <w:rPr>
                <w:rFonts w:ascii="宋体" w:hAnsi="宋体"/>
                <w:sz w:val="24"/>
              </w:rPr>
            </w:pPr>
            <w:r>
              <w:rPr>
                <w:rFonts w:ascii="宋体" w:hAnsi="宋体" w:hint="eastAsia"/>
                <w:sz w:val="24"/>
              </w:rPr>
              <w:t>其他存款利息收入</w:t>
            </w:r>
          </w:p>
        </w:tc>
        <w:tc>
          <w:tcPr>
            <w:tcW w:w="3208" w:type="dxa"/>
          </w:tcPr>
          <w:p w14:paraId="31500E76" w14:textId="77777777" w:rsidR="00000000" w:rsidRDefault="007478C2">
            <w:pPr>
              <w:rPr>
                <w:rFonts w:ascii="宋体" w:hAnsi="宋体"/>
                <w:b/>
                <w:sz w:val="24"/>
              </w:rPr>
            </w:pPr>
            <w:r>
              <w:rPr>
                <w:rFonts w:ascii="宋体" w:hAnsi="宋体" w:hint="eastAsia"/>
                <w:kern w:val="0"/>
                <w:sz w:val="18"/>
              </w:rPr>
              <w:t>（</w:t>
            </w:r>
            <w:r>
              <w:rPr>
                <w:rFonts w:ascii="宋体" w:hAnsi="宋体" w:hint="eastAsia"/>
                <w:kern w:val="0"/>
                <w:sz w:val="18"/>
              </w:rPr>
              <w:t>2286</w:t>
            </w:r>
            <w:r>
              <w:rPr>
                <w:rFonts w:ascii="宋体" w:hAnsi="宋体" w:hint="eastAsia"/>
                <w:kern w:val="0"/>
                <w:sz w:val="18"/>
              </w:rPr>
              <w:t>）</w:t>
            </w:r>
          </w:p>
        </w:tc>
        <w:tc>
          <w:tcPr>
            <w:tcW w:w="3060" w:type="dxa"/>
          </w:tcPr>
          <w:p w14:paraId="674784DB" w14:textId="77777777" w:rsidR="00000000" w:rsidRDefault="007478C2">
            <w:pPr>
              <w:rPr>
                <w:rFonts w:ascii="宋体" w:hAnsi="宋体"/>
                <w:b/>
                <w:sz w:val="24"/>
              </w:rPr>
            </w:pPr>
            <w:r>
              <w:rPr>
                <w:rFonts w:ascii="宋体" w:hAnsi="宋体" w:hint="eastAsia"/>
                <w:kern w:val="0"/>
                <w:sz w:val="18"/>
              </w:rPr>
              <w:t>（</w:t>
            </w:r>
            <w:r>
              <w:rPr>
                <w:rFonts w:ascii="宋体" w:hAnsi="宋体" w:hint="eastAsia"/>
                <w:kern w:val="0"/>
                <w:sz w:val="18"/>
              </w:rPr>
              <w:t>2286</w:t>
            </w:r>
            <w:r>
              <w:rPr>
                <w:rFonts w:ascii="宋体" w:hAnsi="宋体" w:hint="eastAsia"/>
                <w:kern w:val="0"/>
                <w:sz w:val="18"/>
              </w:rPr>
              <w:t>）</w:t>
            </w:r>
          </w:p>
        </w:tc>
      </w:tr>
      <w:tr w:rsidR="00000000" w14:paraId="556CA3D9" w14:textId="77777777">
        <w:tc>
          <w:tcPr>
            <w:tcW w:w="3020" w:type="dxa"/>
          </w:tcPr>
          <w:p w14:paraId="226215B6" w14:textId="77777777" w:rsidR="00000000" w:rsidRDefault="007478C2">
            <w:pPr>
              <w:rPr>
                <w:rFonts w:ascii="宋体" w:hAnsi="宋体"/>
                <w:sz w:val="24"/>
              </w:rPr>
            </w:pPr>
            <w:r>
              <w:rPr>
                <w:rFonts w:ascii="宋体" w:hAnsi="宋体" w:hint="eastAsia"/>
                <w:sz w:val="24"/>
              </w:rPr>
              <w:t>结算备付金利息收入</w:t>
            </w:r>
          </w:p>
        </w:tc>
        <w:tc>
          <w:tcPr>
            <w:tcW w:w="3208" w:type="dxa"/>
          </w:tcPr>
          <w:p w14:paraId="27E7A72F" w14:textId="77777777" w:rsidR="00000000" w:rsidRDefault="007478C2">
            <w:pPr>
              <w:rPr>
                <w:rFonts w:ascii="宋体" w:hAnsi="宋体"/>
                <w:b/>
                <w:sz w:val="24"/>
              </w:rPr>
            </w:pPr>
            <w:r>
              <w:rPr>
                <w:rFonts w:ascii="宋体" w:hAnsi="宋体" w:hint="eastAsia"/>
                <w:kern w:val="0"/>
                <w:sz w:val="18"/>
              </w:rPr>
              <w:t>（</w:t>
            </w:r>
            <w:r>
              <w:rPr>
                <w:rFonts w:ascii="宋体" w:hAnsi="宋体" w:hint="eastAsia"/>
                <w:kern w:val="0"/>
                <w:sz w:val="18"/>
              </w:rPr>
              <w:t>2287</w:t>
            </w:r>
            <w:r>
              <w:rPr>
                <w:rFonts w:ascii="宋体" w:hAnsi="宋体" w:hint="eastAsia"/>
                <w:kern w:val="0"/>
                <w:sz w:val="18"/>
              </w:rPr>
              <w:t>）</w:t>
            </w:r>
          </w:p>
        </w:tc>
        <w:tc>
          <w:tcPr>
            <w:tcW w:w="3060" w:type="dxa"/>
          </w:tcPr>
          <w:p w14:paraId="7D057529" w14:textId="77777777" w:rsidR="00000000" w:rsidRDefault="007478C2">
            <w:pPr>
              <w:rPr>
                <w:rFonts w:ascii="宋体" w:hAnsi="宋体"/>
                <w:b/>
                <w:sz w:val="24"/>
              </w:rPr>
            </w:pPr>
            <w:r>
              <w:rPr>
                <w:rFonts w:ascii="宋体" w:hAnsi="宋体" w:hint="eastAsia"/>
                <w:kern w:val="0"/>
                <w:sz w:val="18"/>
              </w:rPr>
              <w:t>（</w:t>
            </w:r>
            <w:r>
              <w:rPr>
                <w:rFonts w:ascii="宋体" w:hAnsi="宋体" w:hint="eastAsia"/>
                <w:kern w:val="0"/>
                <w:sz w:val="18"/>
              </w:rPr>
              <w:t>2287</w:t>
            </w:r>
            <w:r>
              <w:rPr>
                <w:rFonts w:ascii="宋体" w:hAnsi="宋体" w:hint="eastAsia"/>
                <w:kern w:val="0"/>
                <w:sz w:val="18"/>
              </w:rPr>
              <w:t>）</w:t>
            </w:r>
          </w:p>
        </w:tc>
      </w:tr>
      <w:tr w:rsidR="00000000" w14:paraId="78EF0B3D" w14:textId="77777777">
        <w:tc>
          <w:tcPr>
            <w:tcW w:w="3020" w:type="dxa"/>
          </w:tcPr>
          <w:p w14:paraId="43D6A2B5" w14:textId="77777777" w:rsidR="00000000" w:rsidRDefault="007478C2">
            <w:pPr>
              <w:rPr>
                <w:rFonts w:ascii="宋体" w:hAnsi="宋体"/>
                <w:sz w:val="24"/>
              </w:rPr>
            </w:pPr>
            <w:r>
              <w:rPr>
                <w:rFonts w:ascii="宋体" w:hAnsi="宋体" w:hint="eastAsia"/>
                <w:sz w:val="24"/>
              </w:rPr>
              <w:t>其他</w:t>
            </w:r>
          </w:p>
        </w:tc>
        <w:tc>
          <w:tcPr>
            <w:tcW w:w="3208" w:type="dxa"/>
          </w:tcPr>
          <w:p w14:paraId="1C2CE2A8" w14:textId="77777777" w:rsidR="00000000" w:rsidRDefault="007478C2">
            <w:pPr>
              <w:rPr>
                <w:rFonts w:ascii="宋体" w:hAnsi="宋体"/>
                <w:b/>
                <w:sz w:val="24"/>
              </w:rPr>
            </w:pPr>
            <w:r>
              <w:rPr>
                <w:rFonts w:ascii="宋体" w:hAnsi="宋体" w:hint="eastAsia"/>
                <w:kern w:val="0"/>
                <w:sz w:val="18"/>
              </w:rPr>
              <w:t>（</w:t>
            </w:r>
            <w:r>
              <w:rPr>
                <w:rFonts w:ascii="宋体" w:hAnsi="宋体" w:hint="eastAsia"/>
                <w:kern w:val="0"/>
                <w:sz w:val="18"/>
              </w:rPr>
              <w:t>2288</w:t>
            </w:r>
            <w:r>
              <w:rPr>
                <w:rFonts w:ascii="宋体" w:hAnsi="宋体" w:hint="eastAsia"/>
                <w:kern w:val="0"/>
                <w:sz w:val="18"/>
              </w:rPr>
              <w:t>）</w:t>
            </w:r>
          </w:p>
        </w:tc>
        <w:tc>
          <w:tcPr>
            <w:tcW w:w="3060" w:type="dxa"/>
          </w:tcPr>
          <w:p w14:paraId="010005E6" w14:textId="77777777" w:rsidR="00000000" w:rsidRDefault="007478C2">
            <w:pPr>
              <w:rPr>
                <w:rFonts w:ascii="宋体" w:hAnsi="宋体"/>
                <w:b/>
                <w:sz w:val="24"/>
              </w:rPr>
            </w:pPr>
            <w:r>
              <w:rPr>
                <w:rFonts w:ascii="宋体" w:hAnsi="宋体" w:hint="eastAsia"/>
                <w:kern w:val="0"/>
                <w:sz w:val="18"/>
              </w:rPr>
              <w:t>（</w:t>
            </w:r>
            <w:r>
              <w:rPr>
                <w:rFonts w:ascii="宋体" w:hAnsi="宋体" w:hint="eastAsia"/>
                <w:kern w:val="0"/>
                <w:sz w:val="18"/>
              </w:rPr>
              <w:t>2288</w:t>
            </w:r>
            <w:r>
              <w:rPr>
                <w:rFonts w:ascii="宋体" w:hAnsi="宋体" w:hint="eastAsia"/>
                <w:kern w:val="0"/>
                <w:sz w:val="18"/>
              </w:rPr>
              <w:t>）</w:t>
            </w:r>
          </w:p>
        </w:tc>
      </w:tr>
      <w:tr w:rsidR="00000000" w14:paraId="4E042E30" w14:textId="77777777">
        <w:tc>
          <w:tcPr>
            <w:tcW w:w="3020" w:type="dxa"/>
          </w:tcPr>
          <w:p w14:paraId="058F1654" w14:textId="77777777" w:rsidR="00000000" w:rsidRDefault="007478C2">
            <w:pPr>
              <w:rPr>
                <w:rFonts w:ascii="宋体" w:hAnsi="宋体"/>
                <w:sz w:val="24"/>
              </w:rPr>
            </w:pPr>
            <w:r>
              <w:rPr>
                <w:rFonts w:ascii="宋体" w:hAnsi="宋体" w:hint="eastAsia"/>
                <w:sz w:val="24"/>
              </w:rPr>
              <w:t>合计</w:t>
            </w:r>
          </w:p>
        </w:tc>
        <w:tc>
          <w:tcPr>
            <w:tcW w:w="3208" w:type="dxa"/>
          </w:tcPr>
          <w:p w14:paraId="5D585A92" w14:textId="77777777" w:rsidR="00000000" w:rsidRDefault="007478C2">
            <w:pPr>
              <w:rPr>
                <w:rFonts w:ascii="宋体" w:hAnsi="宋体"/>
                <w:b/>
                <w:sz w:val="24"/>
              </w:rPr>
            </w:pPr>
            <w:r>
              <w:rPr>
                <w:rFonts w:ascii="宋体" w:hAnsi="宋体" w:hint="eastAsia"/>
                <w:kern w:val="0"/>
                <w:sz w:val="18"/>
              </w:rPr>
              <w:t>（</w:t>
            </w:r>
            <w:r>
              <w:rPr>
                <w:rFonts w:ascii="宋体" w:hAnsi="宋体" w:hint="eastAsia"/>
                <w:kern w:val="0"/>
                <w:sz w:val="18"/>
              </w:rPr>
              <w:t>0630</w:t>
            </w:r>
            <w:r>
              <w:rPr>
                <w:rFonts w:ascii="宋体" w:hAnsi="宋体" w:hint="eastAsia"/>
                <w:kern w:val="0"/>
                <w:sz w:val="18"/>
              </w:rPr>
              <w:t>）</w:t>
            </w:r>
          </w:p>
        </w:tc>
        <w:tc>
          <w:tcPr>
            <w:tcW w:w="3060" w:type="dxa"/>
          </w:tcPr>
          <w:p w14:paraId="21978CE0" w14:textId="77777777" w:rsidR="00000000" w:rsidRDefault="007478C2">
            <w:pPr>
              <w:rPr>
                <w:rFonts w:ascii="宋体" w:hAnsi="宋体"/>
                <w:b/>
                <w:sz w:val="24"/>
              </w:rPr>
            </w:pPr>
            <w:r>
              <w:rPr>
                <w:rFonts w:ascii="宋体" w:hAnsi="宋体" w:hint="eastAsia"/>
                <w:kern w:val="0"/>
                <w:sz w:val="18"/>
              </w:rPr>
              <w:t>（</w:t>
            </w:r>
            <w:r>
              <w:rPr>
                <w:rFonts w:ascii="宋体" w:hAnsi="宋体" w:hint="eastAsia"/>
                <w:kern w:val="0"/>
                <w:sz w:val="18"/>
              </w:rPr>
              <w:t>0630</w:t>
            </w:r>
            <w:r>
              <w:rPr>
                <w:rFonts w:ascii="宋体" w:hAnsi="宋体" w:hint="eastAsia"/>
                <w:kern w:val="0"/>
                <w:sz w:val="18"/>
              </w:rPr>
              <w:t>）</w:t>
            </w:r>
          </w:p>
        </w:tc>
      </w:tr>
    </w:tbl>
    <w:p w14:paraId="116CC5DA"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2289</w:t>
      </w:r>
      <w:r>
        <w:rPr>
          <w:rFonts w:ascii="宋体" w:hAnsi="宋体" w:hint="eastAsia"/>
          <w:kern w:val="0"/>
          <w:sz w:val="18"/>
        </w:rPr>
        <w:t>）</w:t>
      </w:r>
    </w:p>
    <w:p w14:paraId="14EEEA94" w14:textId="77777777" w:rsidR="00000000" w:rsidRDefault="007478C2">
      <w:pPr>
        <w:rPr>
          <w:rFonts w:ascii="宋体" w:hAnsi="宋体"/>
          <w:b/>
          <w:sz w:val="24"/>
        </w:rPr>
      </w:pPr>
    </w:p>
    <w:p w14:paraId="2CA9F3F4" w14:textId="77777777" w:rsidR="00000000" w:rsidRDefault="007478C2">
      <w:pPr>
        <w:outlineLvl w:val="3"/>
        <w:rPr>
          <w:rFonts w:ascii="宋体" w:hAnsi="宋体"/>
          <w:b/>
          <w:sz w:val="24"/>
        </w:rPr>
      </w:pPr>
      <w:r>
        <w:rPr>
          <w:rFonts w:ascii="宋体" w:hAnsi="宋体" w:hint="eastAsia"/>
          <w:b/>
          <w:sz w:val="24"/>
        </w:rPr>
        <w:t>7.4.7.1</w:t>
      </w:r>
      <w:r>
        <w:rPr>
          <w:rFonts w:ascii="宋体" w:hAnsi="宋体"/>
          <w:b/>
          <w:sz w:val="24"/>
        </w:rPr>
        <w:t>4</w:t>
      </w:r>
      <w:r>
        <w:rPr>
          <w:rFonts w:ascii="宋体" w:hAnsi="宋体" w:hint="eastAsia"/>
          <w:b/>
          <w:sz w:val="24"/>
        </w:rPr>
        <w:t xml:space="preserve"> </w:t>
      </w:r>
      <w:r>
        <w:rPr>
          <w:rFonts w:ascii="宋体" w:hAnsi="宋体" w:hint="eastAsia"/>
          <w:b/>
          <w:sz w:val="24"/>
        </w:rPr>
        <w:t>股票投资收益</w:t>
      </w:r>
      <w:r>
        <w:rPr>
          <w:rStyle w:val="FootnoteReference"/>
          <w:rFonts w:ascii="宋体" w:hAnsi="宋体"/>
          <w:b/>
          <w:sz w:val="24"/>
        </w:rPr>
        <w:footnoteReference w:id="145"/>
      </w:r>
    </w:p>
    <w:p w14:paraId="0F00965C" w14:textId="77777777" w:rsidR="00000000" w:rsidRDefault="007478C2">
      <w:pPr>
        <w:outlineLvl w:val="4"/>
        <w:rPr>
          <w:rFonts w:ascii="宋体" w:hAnsi="宋体"/>
          <w:b/>
          <w:sz w:val="24"/>
        </w:rPr>
      </w:pPr>
      <w:r>
        <w:rPr>
          <w:rFonts w:ascii="宋体" w:hAnsi="宋体" w:hint="eastAsia"/>
          <w:b/>
          <w:sz w:val="24"/>
        </w:rPr>
        <w:t>7.4.7.1</w:t>
      </w:r>
      <w:r>
        <w:rPr>
          <w:rFonts w:ascii="宋体" w:hAnsi="宋体"/>
          <w:b/>
          <w:sz w:val="24"/>
        </w:rPr>
        <w:t>4</w:t>
      </w:r>
      <w:r>
        <w:rPr>
          <w:rFonts w:ascii="宋体" w:hAnsi="宋体" w:hint="eastAsia"/>
          <w:b/>
          <w:sz w:val="24"/>
        </w:rPr>
        <w:t xml:space="preserve">.1 </w:t>
      </w:r>
      <w:r>
        <w:rPr>
          <w:rFonts w:ascii="宋体" w:hAnsi="宋体" w:hint="eastAsia"/>
          <w:b/>
          <w:sz w:val="24"/>
        </w:rPr>
        <w:t>股票投资收益项目构成</w:t>
      </w:r>
    </w:p>
    <w:p w14:paraId="2494FC2C" w14:textId="77777777" w:rsidR="00000000" w:rsidRDefault="007478C2">
      <w:pPr>
        <w:wordWrap w:val="0"/>
        <w:jc w:val="right"/>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2700"/>
        <w:gridCol w:w="2880"/>
      </w:tblGrid>
      <w:tr w:rsidR="00000000" w14:paraId="568A27C4" w14:textId="77777777">
        <w:tc>
          <w:tcPr>
            <w:tcW w:w="4068" w:type="dxa"/>
            <w:vAlign w:val="center"/>
          </w:tcPr>
          <w:p w14:paraId="029AF908" w14:textId="77777777" w:rsidR="00000000" w:rsidRDefault="007478C2">
            <w:pPr>
              <w:jc w:val="center"/>
              <w:rPr>
                <w:rFonts w:ascii="宋体" w:hAnsi="宋体"/>
                <w:sz w:val="24"/>
              </w:rPr>
            </w:pPr>
            <w:r>
              <w:rPr>
                <w:rFonts w:ascii="宋体" w:hAnsi="宋体" w:hint="eastAsia"/>
                <w:sz w:val="24"/>
              </w:rPr>
              <w:t>项目</w:t>
            </w:r>
          </w:p>
        </w:tc>
        <w:tc>
          <w:tcPr>
            <w:tcW w:w="2700" w:type="dxa"/>
            <w:vAlign w:val="center"/>
          </w:tcPr>
          <w:p w14:paraId="0E50619B" w14:textId="77777777" w:rsidR="00000000" w:rsidRDefault="007478C2">
            <w:pPr>
              <w:jc w:val="center"/>
              <w:rPr>
                <w:rFonts w:ascii="宋体" w:hAnsi="宋体"/>
                <w:sz w:val="24"/>
              </w:rPr>
            </w:pPr>
            <w:r>
              <w:rPr>
                <w:rFonts w:ascii="宋体" w:hAnsi="宋体" w:hint="eastAsia"/>
                <w:sz w:val="24"/>
              </w:rPr>
              <w:t>本期</w:t>
            </w:r>
          </w:p>
          <w:p w14:paraId="3CBD258B" w14:textId="77777777" w:rsidR="00000000" w:rsidRDefault="007478C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880" w:type="dxa"/>
            <w:vAlign w:val="center"/>
          </w:tcPr>
          <w:p w14:paraId="3F5612BF" w14:textId="77777777" w:rsidR="00000000" w:rsidRDefault="007478C2">
            <w:pPr>
              <w:jc w:val="center"/>
              <w:rPr>
                <w:rFonts w:ascii="宋体" w:hAnsi="宋体"/>
                <w:sz w:val="24"/>
              </w:rPr>
            </w:pPr>
            <w:r>
              <w:rPr>
                <w:rFonts w:ascii="宋体" w:hAnsi="宋体" w:hint="eastAsia"/>
                <w:sz w:val="24"/>
              </w:rPr>
              <w:t>上年度可比期间</w:t>
            </w:r>
          </w:p>
          <w:p w14:paraId="641A0DA4" w14:textId="77777777" w:rsidR="00000000" w:rsidRDefault="007478C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EC1DDB2" w14:textId="77777777">
        <w:tc>
          <w:tcPr>
            <w:tcW w:w="4068" w:type="dxa"/>
          </w:tcPr>
          <w:p w14:paraId="0D246638" w14:textId="77777777" w:rsidR="00000000" w:rsidRDefault="007478C2">
            <w:pPr>
              <w:rPr>
                <w:rFonts w:ascii="宋体" w:hAnsi="宋体"/>
                <w:sz w:val="24"/>
              </w:rPr>
            </w:pPr>
            <w:r>
              <w:rPr>
                <w:rFonts w:ascii="宋体" w:hAnsi="宋体" w:hint="eastAsia"/>
                <w:sz w:val="24"/>
              </w:rPr>
              <w:t>股票投资收益——买卖股票差价收入</w:t>
            </w:r>
          </w:p>
        </w:tc>
        <w:tc>
          <w:tcPr>
            <w:tcW w:w="2700" w:type="dxa"/>
          </w:tcPr>
          <w:p w14:paraId="487227EB"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2087</w:t>
            </w:r>
            <w:r>
              <w:rPr>
                <w:rFonts w:ascii="宋体" w:hAnsi="宋体" w:hint="eastAsia"/>
                <w:kern w:val="0"/>
                <w:sz w:val="18"/>
              </w:rPr>
              <w:t>）</w:t>
            </w:r>
          </w:p>
        </w:tc>
        <w:tc>
          <w:tcPr>
            <w:tcW w:w="2880" w:type="dxa"/>
          </w:tcPr>
          <w:p w14:paraId="5E723757"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2087</w:t>
            </w:r>
            <w:r>
              <w:rPr>
                <w:rFonts w:ascii="宋体" w:hAnsi="宋体" w:hint="eastAsia"/>
                <w:kern w:val="0"/>
                <w:sz w:val="18"/>
              </w:rPr>
              <w:t>）</w:t>
            </w:r>
          </w:p>
        </w:tc>
      </w:tr>
      <w:tr w:rsidR="00000000" w14:paraId="72125E13" w14:textId="77777777">
        <w:tc>
          <w:tcPr>
            <w:tcW w:w="4068" w:type="dxa"/>
          </w:tcPr>
          <w:p w14:paraId="4E62CE61" w14:textId="77777777" w:rsidR="00000000" w:rsidRDefault="007478C2">
            <w:pPr>
              <w:rPr>
                <w:rFonts w:ascii="宋体" w:hAnsi="宋体"/>
                <w:sz w:val="24"/>
              </w:rPr>
            </w:pPr>
            <w:r>
              <w:rPr>
                <w:rFonts w:ascii="宋体" w:hAnsi="宋体" w:hint="eastAsia"/>
                <w:sz w:val="24"/>
              </w:rPr>
              <w:t>股票投资收益——赎回差价收入</w:t>
            </w:r>
          </w:p>
        </w:tc>
        <w:tc>
          <w:tcPr>
            <w:tcW w:w="2700" w:type="dxa"/>
          </w:tcPr>
          <w:p w14:paraId="3F943B7A"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2088</w:t>
            </w:r>
            <w:r>
              <w:rPr>
                <w:rFonts w:ascii="宋体" w:hAnsi="宋体" w:hint="eastAsia"/>
                <w:kern w:val="0"/>
                <w:sz w:val="18"/>
              </w:rPr>
              <w:t>）</w:t>
            </w:r>
          </w:p>
        </w:tc>
        <w:tc>
          <w:tcPr>
            <w:tcW w:w="2880" w:type="dxa"/>
          </w:tcPr>
          <w:p w14:paraId="34BA81CD"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2088</w:t>
            </w:r>
            <w:r>
              <w:rPr>
                <w:rFonts w:ascii="宋体" w:hAnsi="宋体" w:hint="eastAsia"/>
                <w:kern w:val="0"/>
                <w:sz w:val="18"/>
              </w:rPr>
              <w:t>）</w:t>
            </w:r>
          </w:p>
        </w:tc>
      </w:tr>
      <w:tr w:rsidR="00000000" w14:paraId="49A8E024" w14:textId="77777777">
        <w:tc>
          <w:tcPr>
            <w:tcW w:w="4068" w:type="dxa"/>
          </w:tcPr>
          <w:p w14:paraId="45AFFF7B" w14:textId="77777777" w:rsidR="00000000" w:rsidRDefault="007478C2">
            <w:pPr>
              <w:rPr>
                <w:rFonts w:ascii="宋体" w:hAnsi="宋体"/>
                <w:sz w:val="24"/>
              </w:rPr>
            </w:pPr>
            <w:r>
              <w:rPr>
                <w:rFonts w:ascii="宋体" w:hAnsi="宋体" w:hint="eastAsia"/>
                <w:sz w:val="24"/>
              </w:rPr>
              <w:t>股票投资收益——申购差价收入</w:t>
            </w:r>
          </w:p>
        </w:tc>
        <w:tc>
          <w:tcPr>
            <w:tcW w:w="2700" w:type="dxa"/>
          </w:tcPr>
          <w:p w14:paraId="0BE8DFD6"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2591</w:t>
            </w:r>
            <w:r>
              <w:rPr>
                <w:rFonts w:ascii="宋体" w:hAnsi="宋体" w:hint="eastAsia"/>
                <w:kern w:val="0"/>
                <w:sz w:val="18"/>
              </w:rPr>
              <w:t>）</w:t>
            </w:r>
          </w:p>
        </w:tc>
        <w:tc>
          <w:tcPr>
            <w:tcW w:w="2880" w:type="dxa"/>
          </w:tcPr>
          <w:p w14:paraId="7FDFD986"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2591</w:t>
            </w:r>
            <w:r>
              <w:rPr>
                <w:rFonts w:ascii="宋体" w:hAnsi="宋体" w:hint="eastAsia"/>
                <w:kern w:val="0"/>
                <w:sz w:val="18"/>
              </w:rPr>
              <w:t>）</w:t>
            </w:r>
          </w:p>
        </w:tc>
      </w:tr>
      <w:tr w:rsidR="00000000" w14:paraId="3C342071" w14:textId="77777777">
        <w:tc>
          <w:tcPr>
            <w:tcW w:w="4068" w:type="dxa"/>
          </w:tcPr>
          <w:p w14:paraId="6EABA5A8" w14:textId="77777777" w:rsidR="00000000" w:rsidRDefault="007478C2">
            <w:pPr>
              <w:rPr>
                <w:rFonts w:ascii="宋体" w:hAnsi="宋体"/>
                <w:sz w:val="24"/>
              </w:rPr>
            </w:pPr>
            <w:r>
              <w:rPr>
                <w:rFonts w:ascii="宋体" w:hAnsi="宋体" w:hint="eastAsia"/>
                <w:sz w:val="24"/>
              </w:rPr>
              <w:t>股票投资</w:t>
            </w:r>
            <w:r>
              <w:rPr>
                <w:rFonts w:ascii="宋体" w:hAnsi="宋体"/>
                <w:sz w:val="24"/>
              </w:rPr>
              <w:t>收益</w:t>
            </w:r>
            <w:r>
              <w:rPr>
                <w:rFonts w:ascii="宋体" w:hAnsi="宋体" w:hint="eastAsia"/>
                <w:sz w:val="24"/>
              </w:rPr>
              <w:t>——证券</w:t>
            </w:r>
            <w:r>
              <w:rPr>
                <w:rFonts w:ascii="宋体" w:hAnsi="宋体"/>
                <w:sz w:val="24"/>
              </w:rPr>
              <w:t>出借差价收入</w:t>
            </w:r>
          </w:p>
        </w:tc>
        <w:tc>
          <w:tcPr>
            <w:tcW w:w="2700" w:type="dxa"/>
          </w:tcPr>
          <w:p w14:paraId="49FF2367"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3431</w:t>
            </w:r>
            <w:r>
              <w:rPr>
                <w:rFonts w:ascii="宋体" w:hAnsi="宋体" w:hint="eastAsia"/>
                <w:kern w:val="0"/>
                <w:sz w:val="18"/>
              </w:rPr>
              <w:t>）</w:t>
            </w:r>
          </w:p>
        </w:tc>
        <w:tc>
          <w:tcPr>
            <w:tcW w:w="2880" w:type="dxa"/>
          </w:tcPr>
          <w:p w14:paraId="5BFE0C8B"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3431</w:t>
            </w:r>
            <w:r>
              <w:rPr>
                <w:rFonts w:ascii="宋体" w:hAnsi="宋体" w:hint="eastAsia"/>
                <w:kern w:val="0"/>
                <w:sz w:val="18"/>
              </w:rPr>
              <w:t>）</w:t>
            </w:r>
          </w:p>
        </w:tc>
      </w:tr>
      <w:tr w:rsidR="00000000" w14:paraId="601186D6" w14:textId="77777777">
        <w:tc>
          <w:tcPr>
            <w:tcW w:w="4068" w:type="dxa"/>
          </w:tcPr>
          <w:p w14:paraId="36CD50C4" w14:textId="77777777" w:rsidR="00000000" w:rsidRDefault="007478C2">
            <w:pPr>
              <w:rPr>
                <w:rFonts w:ascii="宋体" w:hAnsi="宋体"/>
                <w:sz w:val="24"/>
              </w:rPr>
            </w:pPr>
            <w:r>
              <w:rPr>
                <w:rFonts w:ascii="宋体" w:hAnsi="宋体" w:hint="eastAsia"/>
                <w:sz w:val="24"/>
              </w:rPr>
              <w:t>合计</w:t>
            </w:r>
          </w:p>
        </w:tc>
        <w:tc>
          <w:tcPr>
            <w:tcW w:w="2700" w:type="dxa"/>
          </w:tcPr>
          <w:p w14:paraId="7DA02E24"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0635</w:t>
            </w:r>
            <w:r>
              <w:rPr>
                <w:rFonts w:ascii="宋体" w:hAnsi="宋体" w:hint="eastAsia"/>
                <w:kern w:val="0"/>
                <w:sz w:val="18"/>
              </w:rPr>
              <w:t>）</w:t>
            </w:r>
          </w:p>
        </w:tc>
        <w:tc>
          <w:tcPr>
            <w:tcW w:w="2880" w:type="dxa"/>
          </w:tcPr>
          <w:p w14:paraId="05170B1A"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0635</w:t>
            </w:r>
            <w:r>
              <w:rPr>
                <w:rFonts w:ascii="宋体" w:hAnsi="宋体" w:hint="eastAsia"/>
                <w:kern w:val="0"/>
                <w:sz w:val="18"/>
              </w:rPr>
              <w:t>）</w:t>
            </w:r>
          </w:p>
        </w:tc>
      </w:tr>
    </w:tbl>
    <w:p w14:paraId="1B6EA7E5" w14:textId="77777777" w:rsidR="00000000" w:rsidRDefault="007478C2">
      <w:pPr>
        <w:rPr>
          <w:rFonts w:ascii="宋体" w:hAnsi="宋体"/>
          <w:b/>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2089</w:t>
      </w:r>
      <w:r>
        <w:rPr>
          <w:rFonts w:ascii="宋体" w:hAnsi="宋体" w:hint="eastAsia"/>
          <w:kern w:val="0"/>
          <w:sz w:val="18"/>
        </w:rPr>
        <w:t>）</w:t>
      </w:r>
    </w:p>
    <w:p w14:paraId="7F2BC219" w14:textId="77777777" w:rsidR="00000000" w:rsidRDefault="007478C2">
      <w:pPr>
        <w:outlineLvl w:val="4"/>
        <w:rPr>
          <w:rFonts w:ascii="宋体" w:hAnsi="宋体"/>
          <w:b/>
          <w:sz w:val="24"/>
        </w:rPr>
      </w:pPr>
    </w:p>
    <w:p w14:paraId="4CC224FA" w14:textId="77777777" w:rsidR="00000000" w:rsidRDefault="007478C2">
      <w:pPr>
        <w:outlineLvl w:val="4"/>
        <w:rPr>
          <w:rFonts w:ascii="宋体" w:hAnsi="宋体"/>
          <w:b/>
          <w:sz w:val="24"/>
        </w:rPr>
      </w:pPr>
      <w:r>
        <w:rPr>
          <w:rFonts w:ascii="宋体" w:hAnsi="宋体" w:hint="eastAsia"/>
          <w:b/>
          <w:sz w:val="24"/>
        </w:rPr>
        <w:t>7.4.7.1</w:t>
      </w:r>
      <w:r>
        <w:rPr>
          <w:rFonts w:ascii="宋体" w:hAnsi="宋体"/>
          <w:b/>
          <w:sz w:val="24"/>
        </w:rPr>
        <w:t>4</w:t>
      </w:r>
      <w:r>
        <w:rPr>
          <w:rFonts w:ascii="宋体" w:hAnsi="宋体" w:hint="eastAsia"/>
          <w:b/>
          <w:sz w:val="24"/>
        </w:rPr>
        <w:t xml:space="preserve">.2 </w:t>
      </w:r>
      <w:r>
        <w:rPr>
          <w:rFonts w:ascii="宋体" w:hAnsi="宋体" w:hint="eastAsia"/>
          <w:b/>
          <w:sz w:val="24"/>
        </w:rPr>
        <w:t>股票投资收益——买卖股票差价收入</w:t>
      </w:r>
    </w:p>
    <w:p w14:paraId="4F117A3D" w14:textId="77777777" w:rsidR="00000000" w:rsidRDefault="007478C2">
      <w:pPr>
        <w:wordWrap w:val="0"/>
        <w:jc w:val="right"/>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906"/>
        <w:gridCol w:w="2669"/>
        <w:gridCol w:w="2520"/>
      </w:tblGrid>
      <w:tr w:rsidR="00000000" w14:paraId="78C0A96F" w14:textId="77777777">
        <w:trPr>
          <w:trHeight w:val="300"/>
          <w:jc w:val="center"/>
        </w:trPr>
        <w:tc>
          <w:tcPr>
            <w:tcW w:w="39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C8B53D1" w14:textId="77777777" w:rsidR="00000000" w:rsidRDefault="007478C2">
            <w:pPr>
              <w:jc w:val="center"/>
              <w:rPr>
                <w:rFonts w:ascii="宋体" w:hAnsi="宋体"/>
                <w:color w:val="000000"/>
                <w:sz w:val="24"/>
              </w:rPr>
            </w:pPr>
            <w:r>
              <w:rPr>
                <w:rFonts w:ascii="宋体" w:hAnsi="宋体"/>
                <w:color w:val="000000"/>
                <w:sz w:val="24"/>
              </w:rPr>
              <w:t>项目</w:t>
            </w:r>
          </w:p>
        </w:tc>
        <w:tc>
          <w:tcPr>
            <w:tcW w:w="2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81B7B14" w14:textId="77777777" w:rsidR="00000000" w:rsidRDefault="007478C2">
            <w:pPr>
              <w:jc w:val="center"/>
              <w:rPr>
                <w:rFonts w:ascii="宋体" w:hAnsi="宋体"/>
                <w:color w:val="000000"/>
                <w:sz w:val="24"/>
              </w:rPr>
            </w:pPr>
            <w:r>
              <w:rPr>
                <w:rFonts w:ascii="宋体" w:hAnsi="宋体" w:hint="eastAsia"/>
                <w:color w:val="000000"/>
                <w:sz w:val="24"/>
              </w:rPr>
              <w:t>本期</w:t>
            </w:r>
          </w:p>
          <w:p w14:paraId="114D7560" w14:textId="77777777" w:rsidR="00000000" w:rsidRDefault="007478C2">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25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39CA5CF" w14:textId="77777777" w:rsidR="00000000" w:rsidRDefault="007478C2">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0B91F069" w14:textId="77777777" w:rsidR="00000000" w:rsidRDefault="007478C2">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33C437BD"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1230F77F" w14:textId="77777777" w:rsidR="00000000" w:rsidRDefault="007478C2">
            <w:pPr>
              <w:rPr>
                <w:rFonts w:ascii="宋体" w:hAnsi="宋体"/>
                <w:color w:val="000000"/>
                <w:sz w:val="24"/>
              </w:rPr>
            </w:pPr>
            <w:r>
              <w:rPr>
                <w:rFonts w:ascii="宋体" w:hAnsi="宋体"/>
                <w:color w:val="000000"/>
                <w:sz w:val="24"/>
              </w:rPr>
              <w:t>卖出股票成交总额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7B937376" w14:textId="77777777" w:rsidR="00000000" w:rsidRDefault="007478C2">
            <w:pPr>
              <w:jc w:val="right"/>
              <w:rPr>
                <w:rFonts w:ascii="宋体" w:hAnsi="宋体"/>
                <w:color w:val="000000"/>
                <w:sz w:val="24"/>
                <w:lang w:val="en-AU"/>
              </w:rPr>
            </w:pPr>
            <w:r>
              <w:rPr>
                <w:rFonts w:ascii="宋体" w:hAnsi="宋体"/>
                <w:color w:val="000000"/>
                <w:kern w:val="0"/>
                <w:sz w:val="18"/>
              </w:rPr>
              <w:tab/>
            </w:r>
            <w:r>
              <w:rPr>
                <w:rFonts w:ascii="宋体" w:hAnsi="宋体" w:hint="eastAsia"/>
                <w:color w:val="000000"/>
                <w:kern w:val="0"/>
                <w:sz w:val="18"/>
              </w:rPr>
              <w:t>（</w:t>
            </w:r>
            <w:r>
              <w:rPr>
                <w:rFonts w:ascii="宋体" w:hAnsi="宋体" w:hint="eastAsia"/>
                <w:color w:val="000000"/>
                <w:kern w:val="0"/>
                <w:sz w:val="18"/>
              </w:rPr>
              <w:t>1864</w:t>
            </w:r>
            <w:r>
              <w:rPr>
                <w:rFonts w:ascii="宋体" w:hAnsi="宋体" w:hint="eastAsia"/>
                <w:color w:val="000000"/>
                <w:kern w:val="0"/>
                <w:sz w:val="18"/>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62C17C23" w14:textId="77777777" w:rsidR="00000000" w:rsidRDefault="007478C2">
            <w:pPr>
              <w:jc w:val="right"/>
              <w:rPr>
                <w:rFonts w:ascii="宋体" w:hAnsi="宋体"/>
                <w:color w:val="000000"/>
                <w:kern w:val="0"/>
                <w:sz w:val="18"/>
              </w:rPr>
            </w:pPr>
            <w:r>
              <w:rPr>
                <w:rFonts w:ascii="宋体" w:hAnsi="宋体"/>
                <w:color w:val="000000"/>
                <w:kern w:val="0"/>
                <w:sz w:val="18"/>
              </w:rPr>
              <w:tab/>
            </w:r>
            <w:r>
              <w:rPr>
                <w:rFonts w:ascii="宋体" w:hAnsi="宋体" w:hint="eastAsia"/>
                <w:color w:val="000000"/>
                <w:kern w:val="0"/>
                <w:sz w:val="18"/>
              </w:rPr>
              <w:t>（</w:t>
            </w:r>
            <w:r>
              <w:rPr>
                <w:rFonts w:ascii="宋体" w:hAnsi="宋体" w:hint="eastAsia"/>
                <w:color w:val="000000"/>
                <w:kern w:val="0"/>
                <w:sz w:val="18"/>
              </w:rPr>
              <w:t>1864</w:t>
            </w:r>
            <w:r>
              <w:rPr>
                <w:rFonts w:ascii="宋体" w:hAnsi="宋体" w:hint="eastAsia"/>
                <w:color w:val="000000"/>
                <w:kern w:val="0"/>
                <w:sz w:val="18"/>
              </w:rPr>
              <w:t>）</w:t>
            </w:r>
          </w:p>
        </w:tc>
      </w:tr>
      <w:tr w:rsidR="00000000" w14:paraId="17C2A718"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99B0C27" w14:textId="77777777" w:rsidR="00000000" w:rsidRDefault="007478C2">
            <w:pPr>
              <w:rPr>
                <w:rFonts w:ascii="宋体" w:hAnsi="宋体"/>
                <w:color w:val="000000"/>
                <w:sz w:val="24"/>
              </w:rPr>
            </w:pPr>
            <w:r>
              <w:rPr>
                <w:rFonts w:ascii="宋体" w:hAnsi="宋体" w:hint="eastAsia"/>
                <w:color w:val="000000"/>
                <w:sz w:val="24"/>
              </w:rPr>
              <w:t>减：</w:t>
            </w:r>
            <w:r>
              <w:rPr>
                <w:rFonts w:ascii="宋体" w:hAnsi="宋体"/>
                <w:color w:val="000000"/>
                <w:sz w:val="24"/>
              </w:rPr>
              <w:t>卖出股票成本总额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1C2DFA61" w14:textId="77777777" w:rsidR="00000000" w:rsidRDefault="007478C2">
            <w:pPr>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1865</w:t>
            </w:r>
            <w:r>
              <w:rPr>
                <w:rFonts w:ascii="宋体" w:hAnsi="宋体" w:hint="eastAsia"/>
                <w:color w:val="000000"/>
                <w:kern w:val="0"/>
                <w:sz w:val="18"/>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2AEB1649"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1865</w:t>
            </w:r>
            <w:r>
              <w:rPr>
                <w:rFonts w:ascii="宋体" w:hAnsi="宋体" w:hint="eastAsia"/>
                <w:color w:val="000000"/>
                <w:kern w:val="0"/>
                <w:sz w:val="18"/>
              </w:rPr>
              <w:t>）</w:t>
            </w:r>
          </w:p>
        </w:tc>
      </w:tr>
      <w:tr w:rsidR="00000000" w14:paraId="3F815DF9"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2190FC84" w14:textId="77777777" w:rsidR="00000000" w:rsidRDefault="007478C2">
            <w:pPr>
              <w:rPr>
                <w:rFonts w:ascii="宋体" w:hAnsi="宋体"/>
                <w:color w:val="000000"/>
                <w:sz w:val="24"/>
              </w:rPr>
            </w:pPr>
            <w:r>
              <w:rPr>
                <w:rFonts w:ascii="宋体" w:hAnsi="宋体" w:hint="eastAsia"/>
                <w:color w:val="000000"/>
                <w:sz w:val="24"/>
              </w:rPr>
              <w:t>减：交易费用</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523421A7" w14:textId="77777777" w:rsidR="00000000" w:rsidRDefault="007478C2">
            <w:pPr>
              <w:jc w:val="right"/>
              <w:rPr>
                <w:rFonts w:ascii="宋体" w:hAnsi="宋体"/>
                <w:color w:val="000000"/>
                <w:kern w:val="0"/>
                <w:sz w:val="18"/>
              </w:rPr>
            </w:pPr>
            <w:r>
              <w:rPr>
                <w:rFonts w:hint="eastAsia"/>
                <w:color w:val="000000"/>
                <w:sz w:val="18"/>
              </w:rPr>
              <w:t>（</w:t>
            </w:r>
            <w:r>
              <w:rPr>
                <w:rFonts w:hint="eastAsia"/>
                <w:color w:val="000000"/>
                <w:sz w:val="18"/>
              </w:rPr>
              <w:t>6698</w:t>
            </w:r>
            <w:r>
              <w:rPr>
                <w:rFonts w:hint="eastAsia"/>
                <w:color w:val="000000"/>
                <w:sz w:val="18"/>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34FBEB5F" w14:textId="77777777" w:rsidR="00000000" w:rsidRDefault="007478C2">
            <w:pPr>
              <w:jc w:val="right"/>
              <w:rPr>
                <w:rFonts w:ascii="宋体" w:hAnsi="宋体"/>
                <w:color w:val="000000"/>
                <w:kern w:val="0"/>
                <w:sz w:val="18"/>
              </w:rPr>
            </w:pPr>
            <w:r>
              <w:rPr>
                <w:rFonts w:hint="eastAsia"/>
                <w:color w:val="000000"/>
                <w:sz w:val="18"/>
              </w:rPr>
              <w:t>（</w:t>
            </w:r>
            <w:r>
              <w:rPr>
                <w:rFonts w:hint="eastAsia"/>
                <w:color w:val="000000"/>
                <w:sz w:val="18"/>
              </w:rPr>
              <w:t>6698</w:t>
            </w:r>
            <w:r>
              <w:rPr>
                <w:rFonts w:hint="eastAsia"/>
                <w:color w:val="000000"/>
                <w:sz w:val="18"/>
              </w:rPr>
              <w:t>）</w:t>
            </w:r>
          </w:p>
        </w:tc>
      </w:tr>
      <w:tr w:rsidR="00000000" w14:paraId="4375D80C"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0FEF7B7" w14:textId="77777777" w:rsidR="00000000" w:rsidRDefault="007478C2">
            <w:pPr>
              <w:rPr>
                <w:rFonts w:ascii="宋体" w:hAnsi="宋体"/>
                <w:color w:val="000000"/>
                <w:sz w:val="24"/>
              </w:rPr>
            </w:pPr>
            <w:r>
              <w:rPr>
                <w:rFonts w:ascii="宋体" w:hAnsi="宋体" w:hint="eastAsia"/>
                <w:color w:val="000000"/>
                <w:sz w:val="24"/>
              </w:rPr>
              <w:t>买卖</w:t>
            </w:r>
            <w:r>
              <w:rPr>
                <w:rFonts w:ascii="宋体" w:hAnsi="宋体"/>
                <w:color w:val="000000"/>
                <w:sz w:val="24"/>
              </w:rPr>
              <w:t>股票</w:t>
            </w:r>
            <w:r>
              <w:rPr>
                <w:rFonts w:ascii="宋体" w:hAnsi="宋体" w:hint="eastAsia"/>
                <w:color w:val="000000"/>
                <w:sz w:val="24"/>
              </w:rPr>
              <w:t>差价收入</w:t>
            </w:r>
            <w:r>
              <w:rPr>
                <w:rStyle w:val="FootnoteReference"/>
                <w:rFonts w:ascii="宋体" w:hAnsi="宋体"/>
                <w:color w:val="000000"/>
                <w:sz w:val="24"/>
              </w:rPr>
              <w:footnoteReference w:id="146"/>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307214A7" w14:textId="77777777" w:rsidR="00000000" w:rsidRDefault="007478C2">
            <w:pPr>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2087</w:t>
            </w:r>
            <w:r>
              <w:rPr>
                <w:rFonts w:ascii="宋体" w:hAnsi="宋体" w:hint="eastAsia"/>
                <w:color w:val="000000"/>
                <w:kern w:val="0"/>
                <w:sz w:val="18"/>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238F1719"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2087</w:t>
            </w:r>
            <w:r>
              <w:rPr>
                <w:rFonts w:ascii="宋体" w:hAnsi="宋体" w:hint="eastAsia"/>
                <w:color w:val="000000"/>
                <w:kern w:val="0"/>
                <w:sz w:val="18"/>
              </w:rPr>
              <w:t>）</w:t>
            </w:r>
          </w:p>
        </w:tc>
      </w:tr>
    </w:tbl>
    <w:p w14:paraId="1AEE2685"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2091</w:t>
      </w:r>
      <w:r>
        <w:rPr>
          <w:rFonts w:ascii="宋体" w:hAnsi="宋体" w:hint="eastAsia"/>
          <w:kern w:val="0"/>
          <w:sz w:val="18"/>
        </w:rPr>
        <w:t>）</w:t>
      </w:r>
    </w:p>
    <w:p w14:paraId="3D486DD8" w14:textId="77777777" w:rsidR="00000000" w:rsidRDefault="007478C2">
      <w:pPr>
        <w:rPr>
          <w:rFonts w:ascii="宋体" w:hAnsi="宋体"/>
          <w:kern w:val="0"/>
          <w:sz w:val="18"/>
        </w:rPr>
      </w:pPr>
    </w:p>
    <w:p w14:paraId="1EAAD3C8" w14:textId="77777777" w:rsidR="00000000" w:rsidRDefault="007478C2">
      <w:pPr>
        <w:outlineLvl w:val="4"/>
        <w:rPr>
          <w:rFonts w:ascii="宋体" w:hAnsi="宋体"/>
          <w:kern w:val="0"/>
          <w:sz w:val="18"/>
        </w:rPr>
      </w:pPr>
      <w:r>
        <w:rPr>
          <w:rFonts w:ascii="宋体" w:hAnsi="宋体" w:hint="eastAsia"/>
          <w:b/>
          <w:sz w:val="24"/>
        </w:rPr>
        <w:t>7.4.7.1</w:t>
      </w:r>
      <w:r>
        <w:rPr>
          <w:rFonts w:ascii="宋体" w:hAnsi="宋体"/>
          <w:b/>
          <w:sz w:val="24"/>
        </w:rPr>
        <w:t>4</w:t>
      </w:r>
      <w:r>
        <w:rPr>
          <w:rFonts w:ascii="宋体" w:hAnsi="宋体" w:hint="eastAsia"/>
          <w:b/>
          <w:sz w:val="24"/>
        </w:rPr>
        <w:t xml:space="preserve">.3 </w:t>
      </w:r>
      <w:r>
        <w:rPr>
          <w:rFonts w:ascii="宋体" w:hAnsi="宋体" w:hint="eastAsia"/>
          <w:b/>
          <w:sz w:val="24"/>
        </w:rPr>
        <w:t>股票投资收益——赎回差价收入</w:t>
      </w:r>
    </w:p>
    <w:p w14:paraId="1A8B711B" w14:textId="77777777" w:rsidR="00000000" w:rsidRDefault="007478C2">
      <w:pPr>
        <w:wordWrap w:val="0"/>
        <w:jc w:val="right"/>
        <w:rPr>
          <w:rFonts w:ascii="宋体" w:hAnsi="宋体"/>
          <w:kern w:val="0"/>
          <w:sz w:val="18"/>
        </w:rPr>
      </w:pPr>
      <w:r>
        <w:rPr>
          <w:rFonts w:hAnsi="宋体" w:hint="eastAsia"/>
          <w:sz w:val="24"/>
          <w:lang w:val="en-AU"/>
        </w:rPr>
        <w:t>单位：</w:t>
      </w:r>
      <w:r>
        <w:rPr>
          <w:rFonts w:hAnsi="宋体" w:hint="eastAsia"/>
          <w:sz w:val="24"/>
          <w:lang w:val="en-AU"/>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00000" w14:paraId="135C548E" w14:textId="77777777">
        <w:tc>
          <w:tcPr>
            <w:tcW w:w="3020" w:type="dxa"/>
            <w:vAlign w:val="center"/>
          </w:tcPr>
          <w:p w14:paraId="727EDD4A" w14:textId="77777777" w:rsidR="00000000" w:rsidRDefault="007478C2">
            <w:pPr>
              <w:jc w:val="center"/>
              <w:rPr>
                <w:rFonts w:ascii="宋体" w:hAnsi="宋体"/>
                <w:color w:val="000000"/>
                <w:sz w:val="24"/>
              </w:rPr>
            </w:pPr>
            <w:r>
              <w:rPr>
                <w:rFonts w:ascii="宋体" w:hAnsi="宋体" w:hint="eastAsia"/>
                <w:color w:val="000000"/>
                <w:sz w:val="24"/>
              </w:rPr>
              <w:t>项目</w:t>
            </w:r>
          </w:p>
        </w:tc>
        <w:tc>
          <w:tcPr>
            <w:tcW w:w="2848" w:type="dxa"/>
            <w:vAlign w:val="center"/>
          </w:tcPr>
          <w:p w14:paraId="07FC60D7" w14:textId="77777777" w:rsidR="00000000" w:rsidRDefault="007478C2">
            <w:pPr>
              <w:jc w:val="center"/>
              <w:rPr>
                <w:rFonts w:ascii="宋体" w:hAnsi="宋体"/>
                <w:color w:val="000000"/>
                <w:sz w:val="24"/>
              </w:rPr>
            </w:pPr>
            <w:r>
              <w:rPr>
                <w:rFonts w:ascii="宋体" w:hAnsi="宋体" w:hint="eastAsia"/>
                <w:color w:val="000000"/>
                <w:sz w:val="24"/>
              </w:rPr>
              <w:t>本期</w:t>
            </w:r>
          </w:p>
          <w:p w14:paraId="781BBC71" w14:textId="77777777" w:rsidR="00000000" w:rsidRDefault="007478C2">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3060" w:type="dxa"/>
            <w:vAlign w:val="center"/>
          </w:tcPr>
          <w:p w14:paraId="5B193EEC" w14:textId="77777777" w:rsidR="00000000" w:rsidRDefault="007478C2">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728FD7F2" w14:textId="77777777" w:rsidR="00000000" w:rsidRDefault="007478C2">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3BC50991" w14:textId="77777777">
        <w:tc>
          <w:tcPr>
            <w:tcW w:w="3020" w:type="dxa"/>
          </w:tcPr>
          <w:p w14:paraId="582485F4" w14:textId="77777777" w:rsidR="00000000" w:rsidRDefault="007478C2">
            <w:pPr>
              <w:rPr>
                <w:rFonts w:ascii="宋体" w:hAnsi="宋体"/>
                <w:color w:val="000000"/>
                <w:sz w:val="24"/>
              </w:rPr>
            </w:pPr>
            <w:r>
              <w:rPr>
                <w:rFonts w:ascii="宋体" w:hAnsi="宋体" w:hint="eastAsia"/>
                <w:color w:val="000000"/>
                <w:sz w:val="24"/>
              </w:rPr>
              <w:t>赎回基金份额对价总额</w:t>
            </w:r>
          </w:p>
        </w:tc>
        <w:tc>
          <w:tcPr>
            <w:tcW w:w="2848" w:type="dxa"/>
          </w:tcPr>
          <w:p w14:paraId="0C33CE97" w14:textId="77777777" w:rsidR="00000000" w:rsidRDefault="007478C2">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2093</w:t>
            </w:r>
            <w:r>
              <w:rPr>
                <w:rFonts w:ascii="宋体" w:hAnsi="宋体" w:hint="eastAsia"/>
                <w:color w:val="000000"/>
                <w:kern w:val="0"/>
                <w:sz w:val="18"/>
              </w:rPr>
              <w:t>）</w:t>
            </w:r>
          </w:p>
        </w:tc>
        <w:tc>
          <w:tcPr>
            <w:tcW w:w="3060" w:type="dxa"/>
          </w:tcPr>
          <w:p w14:paraId="3A892E61" w14:textId="77777777" w:rsidR="00000000" w:rsidRDefault="007478C2">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2093</w:t>
            </w:r>
            <w:r>
              <w:rPr>
                <w:rFonts w:ascii="宋体" w:hAnsi="宋体" w:hint="eastAsia"/>
                <w:color w:val="000000"/>
                <w:kern w:val="0"/>
                <w:sz w:val="18"/>
              </w:rPr>
              <w:t>）</w:t>
            </w:r>
          </w:p>
        </w:tc>
      </w:tr>
      <w:tr w:rsidR="00000000" w14:paraId="69C6AEA4" w14:textId="77777777">
        <w:tc>
          <w:tcPr>
            <w:tcW w:w="3020" w:type="dxa"/>
          </w:tcPr>
          <w:p w14:paraId="110CE0B6" w14:textId="77777777" w:rsidR="00000000" w:rsidRDefault="007478C2">
            <w:pPr>
              <w:rPr>
                <w:rFonts w:ascii="宋体" w:hAnsi="宋体"/>
                <w:color w:val="000000"/>
                <w:sz w:val="24"/>
              </w:rPr>
            </w:pPr>
            <w:r>
              <w:rPr>
                <w:rFonts w:ascii="宋体" w:hAnsi="宋体" w:hint="eastAsia"/>
                <w:color w:val="000000"/>
                <w:sz w:val="24"/>
              </w:rPr>
              <w:t>减：现金支付赎回款总额</w:t>
            </w:r>
          </w:p>
        </w:tc>
        <w:tc>
          <w:tcPr>
            <w:tcW w:w="2848" w:type="dxa"/>
          </w:tcPr>
          <w:p w14:paraId="36156236" w14:textId="77777777" w:rsidR="00000000" w:rsidRDefault="007478C2">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2094</w:t>
            </w:r>
            <w:r>
              <w:rPr>
                <w:rFonts w:ascii="宋体" w:hAnsi="宋体" w:hint="eastAsia"/>
                <w:color w:val="000000"/>
                <w:kern w:val="0"/>
                <w:sz w:val="18"/>
              </w:rPr>
              <w:t>）</w:t>
            </w:r>
          </w:p>
        </w:tc>
        <w:tc>
          <w:tcPr>
            <w:tcW w:w="3060" w:type="dxa"/>
          </w:tcPr>
          <w:p w14:paraId="6D657F04" w14:textId="77777777" w:rsidR="00000000" w:rsidRDefault="007478C2">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2094</w:t>
            </w:r>
            <w:r>
              <w:rPr>
                <w:rFonts w:ascii="宋体" w:hAnsi="宋体" w:hint="eastAsia"/>
                <w:color w:val="000000"/>
                <w:kern w:val="0"/>
                <w:sz w:val="18"/>
              </w:rPr>
              <w:t>）</w:t>
            </w:r>
          </w:p>
        </w:tc>
      </w:tr>
      <w:tr w:rsidR="00000000" w14:paraId="42FE99DA" w14:textId="77777777">
        <w:tc>
          <w:tcPr>
            <w:tcW w:w="3020" w:type="dxa"/>
          </w:tcPr>
          <w:p w14:paraId="0626C2E4" w14:textId="77777777" w:rsidR="00000000" w:rsidRDefault="007478C2">
            <w:pPr>
              <w:rPr>
                <w:rFonts w:ascii="宋体" w:hAnsi="宋体"/>
                <w:color w:val="000000"/>
                <w:sz w:val="24"/>
              </w:rPr>
            </w:pPr>
            <w:r>
              <w:rPr>
                <w:rFonts w:ascii="宋体" w:hAnsi="宋体" w:hint="eastAsia"/>
                <w:color w:val="000000"/>
                <w:sz w:val="24"/>
              </w:rPr>
              <w:t>减：赎回股票成本总额</w:t>
            </w:r>
          </w:p>
        </w:tc>
        <w:tc>
          <w:tcPr>
            <w:tcW w:w="2848" w:type="dxa"/>
          </w:tcPr>
          <w:p w14:paraId="180F5B3B" w14:textId="77777777" w:rsidR="00000000" w:rsidRDefault="007478C2">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2095</w:t>
            </w:r>
            <w:r>
              <w:rPr>
                <w:rFonts w:ascii="宋体" w:hAnsi="宋体" w:hint="eastAsia"/>
                <w:color w:val="000000"/>
                <w:kern w:val="0"/>
                <w:sz w:val="18"/>
              </w:rPr>
              <w:t>）</w:t>
            </w:r>
          </w:p>
        </w:tc>
        <w:tc>
          <w:tcPr>
            <w:tcW w:w="3060" w:type="dxa"/>
          </w:tcPr>
          <w:p w14:paraId="202B94F7" w14:textId="77777777" w:rsidR="00000000" w:rsidRDefault="007478C2">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2095</w:t>
            </w:r>
            <w:r>
              <w:rPr>
                <w:rFonts w:ascii="宋体" w:hAnsi="宋体" w:hint="eastAsia"/>
                <w:color w:val="000000"/>
                <w:kern w:val="0"/>
                <w:sz w:val="18"/>
              </w:rPr>
              <w:t>）</w:t>
            </w:r>
          </w:p>
        </w:tc>
      </w:tr>
      <w:tr w:rsidR="00000000" w14:paraId="45C14DF6" w14:textId="77777777">
        <w:tc>
          <w:tcPr>
            <w:tcW w:w="3020" w:type="dxa"/>
          </w:tcPr>
          <w:p w14:paraId="3C611D08" w14:textId="77777777" w:rsidR="00000000" w:rsidRDefault="007478C2">
            <w:pPr>
              <w:rPr>
                <w:rFonts w:ascii="宋体" w:hAnsi="宋体"/>
                <w:color w:val="000000"/>
                <w:sz w:val="24"/>
              </w:rPr>
            </w:pPr>
            <w:r>
              <w:rPr>
                <w:rFonts w:ascii="宋体" w:hAnsi="宋体" w:hint="eastAsia"/>
                <w:color w:val="000000"/>
                <w:sz w:val="24"/>
              </w:rPr>
              <w:t>减：交易费用</w:t>
            </w:r>
          </w:p>
        </w:tc>
        <w:tc>
          <w:tcPr>
            <w:tcW w:w="2848" w:type="dxa"/>
          </w:tcPr>
          <w:p w14:paraId="74A397C4"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6699</w:t>
            </w:r>
            <w:r>
              <w:rPr>
                <w:rFonts w:hint="eastAsia"/>
                <w:color w:val="000000"/>
                <w:sz w:val="18"/>
              </w:rPr>
              <w:t>）</w:t>
            </w:r>
          </w:p>
        </w:tc>
        <w:tc>
          <w:tcPr>
            <w:tcW w:w="3060" w:type="dxa"/>
          </w:tcPr>
          <w:p w14:paraId="43022E91"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6699</w:t>
            </w:r>
            <w:r>
              <w:rPr>
                <w:rFonts w:hint="eastAsia"/>
                <w:color w:val="000000"/>
                <w:sz w:val="18"/>
              </w:rPr>
              <w:t>）</w:t>
            </w:r>
          </w:p>
        </w:tc>
      </w:tr>
      <w:tr w:rsidR="00000000" w14:paraId="7B83F36F" w14:textId="77777777">
        <w:tc>
          <w:tcPr>
            <w:tcW w:w="3020" w:type="dxa"/>
          </w:tcPr>
          <w:p w14:paraId="23D8B5AE" w14:textId="77777777" w:rsidR="00000000" w:rsidRDefault="007478C2">
            <w:pPr>
              <w:rPr>
                <w:rFonts w:ascii="宋体" w:hAnsi="宋体"/>
                <w:color w:val="000000"/>
                <w:sz w:val="24"/>
              </w:rPr>
            </w:pPr>
            <w:r>
              <w:rPr>
                <w:rFonts w:ascii="宋体" w:hAnsi="宋体" w:hint="eastAsia"/>
                <w:color w:val="000000"/>
                <w:sz w:val="24"/>
              </w:rPr>
              <w:t>赎回差价收入</w:t>
            </w:r>
          </w:p>
        </w:tc>
        <w:tc>
          <w:tcPr>
            <w:tcW w:w="2848" w:type="dxa"/>
          </w:tcPr>
          <w:p w14:paraId="4BBE897C" w14:textId="77777777" w:rsidR="00000000" w:rsidRDefault="007478C2">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2088</w:t>
            </w:r>
            <w:r>
              <w:rPr>
                <w:rFonts w:ascii="宋体" w:hAnsi="宋体" w:hint="eastAsia"/>
                <w:color w:val="000000"/>
                <w:kern w:val="0"/>
                <w:sz w:val="18"/>
              </w:rPr>
              <w:t>）</w:t>
            </w:r>
          </w:p>
        </w:tc>
        <w:tc>
          <w:tcPr>
            <w:tcW w:w="3060" w:type="dxa"/>
          </w:tcPr>
          <w:p w14:paraId="67AD3981" w14:textId="77777777" w:rsidR="00000000" w:rsidRDefault="007478C2">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2088</w:t>
            </w:r>
            <w:r>
              <w:rPr>
                <w:rFonts w:ascii="宋体" w:hAnsi="宋体" w:hint="eastAsia"/>
                <w:color w:val="000000"/>
                <w:kern w:val="0"/>
                <w:sz w:val="18"/>
              </w:rPr>
              <w:t>）</w:t>
            </w:r>
          </w:p>
        </w:tc>
      </w:tr>
    </w:tbl>
    <w:p w14:paraId="101EE6E8"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2096</w:t>
      </w:r>
      <w:r>
        <w:rPr>
          <w:rFonts w:ascii="宋体" w:hAnsi="宋体" w:hint="eastAsia"/>
          <w:kern w:val="0"/>
          <w:sz w:val="18"/>
        </w:rPr>
        <w:t>）</w:t>
      </w:r>
    </w:p>
    <w:p w14:paraId="0C8D163F" w14:textId="77777777" w:rsidR="00000000" w:rsidRDefault="007478C2">
      <w:pPr>
        <w:rPr>
          <w:rFonts w:ascii="宋体" w:hAnsi="宋体"/>
          <w:kern w:val="0"/>
          <w:sz w:val="18"/>
        </w:rPr>
      </w:pPr>
    </w:p>
    <w:p w14:paraId="1B9B18B3" w14:textId="77777777" w:rsidR="00000000" w:rsidRDefault="007478C2">
      <w:pPr>
        <w:outlineLvl w:val="4"/>
        <w:rPr>
          <w:rFonts w:ascii="宋体" w:hAnsi="宋体"/>
          <w:kern w:val="0"/>
          <w:sz w:val="18"/>
        </w:rPr>
      </w:pPr>
      <w:r>
        <w:rPr>
          <w:rFonts w:ascii="宋体" w:hAnsi="宋体" w:hint="eastAsia"/>
          <w:b/>
          <w:sz w:val="24"/>
        </w:rPr>
        <w:t>7.4.7.1</w:t>
      </w:r>
      <w:r>
        <w:rPr>
          <w:rFonts w:ascii="宋体" w:hAnsi="宋体"/>
          <w:b/>
          <w:sz w:val="24"/>
        </w:rPr>
        <w:t>4</w:t>
      </w:r>
      <w:r>
        <w:rPr>
          <w:rFonts w:ascii="宋体" w:hAnsi="宋体" w:hint="eastAsia"/>
          <w:b/>
          <w:sz w:val="24"/>
        </w:rPr>
        <w:t xml:space="preserve">.4 </w:t>
      </w:r>
      <w:r>
        <w:rPr>
          <w:rFonts w:ascii="宋体" w:hAnsi="宋体" w:hint="eastAsia"/>
          <w:b/>
          <w:sz w:val="24"/>
        </w:rPr>
        <w:t>股票投资收益——申购差价收入</w:t>
      </w:r>
    </w:p>
    <w:p w14:paraId="280F4C24" w14:textId="77777777" w:rsidR="00000000" w:rsidRDefault="007478C2">
      <w:pPr>
        <w:wordWrap w:val="0"/>
        <w:jc w:val="right"/>
        <w:rPr>
          <w:rFonts w:ascii="宋体" w:hAnsi="宋体"/>
          <w:kern w:val="0"/>
          <w:sz w:val="18"/>
        </w:rPr>
      </w:pPr>
      <w:r>
        <w:rPr>
          <w:rFonts w:hAnsi="宋体" w:hint="eastAsia"/>
          <w:sz w:val="24"/>
          <w:lang w:val="en-AU"/>
        </w:rPr>
        <w:t>单位：</w:t>
      </w:r>
      <w:r>
        <w:rPr>
          <w:rFonts w:hAnsi="宋体" w:hint="eastAsia"/>
          <w:sz w:val="24"/>
          <w:lang w:val="en-AU"/>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00000" w14:paraId="41309EE6" w14:textId="77777777">
        <w:tc>
          <w:tcPr>
            <w:tcW w:w="3020" w:type="dxa"/>
            <w:vAlign w:val="center"/>
          </w:tcPr>
          <w:p w14:paraId="6DE8D4FF" w14:textId="77777777" w:rsidR="00000000" w:rsidRDefault="007478C2">
            <w:pPr>
              <w:jc w:val="center"/>
              <w:rPr>
                <w:rFonts w:ascii="宋体" w:hAnsi="宋体"/>
                <w:color w:val="000000"/>
                <w:sz w:val="24"/>
              </w:rPr>
            </w:pPr>
            <w:r>
              <w:rPr>
                <w:rFonts w:ascii="宋体" w:hAnsi="宋体" w:hint="eastAsia"/>
                <w:color w:val="000000"/>
                <w:sz w:val="24"/>
              </w:rPr>
              <w:t>项目</w:t>
            </w:r>
          </w:p>
        </w:tc>
        <w:tc>
          <w:tcPr>
            <w:tcW w:w="2848" w:type="dxa"/>
            <w:vAlign w:val="center"/>
          </w:tcPr>
          <w:p w14:paraId="18402543" w14:textId="77777777" w:rsidR="00000000" w:rsidRDefault="007478C2">
            <w:pPr>
              <w:jc w:val="center"/>
              <w:rPr>
                <w:rFonts w:ascii="宋体" w:hAnsi="宋体"/>
                <w:color w:val="000000"/>
                <w:sz w:val="24"/>
              </w:rPr>
            </w:pPr>
            <w:r>
              <w:rPr>
                <w:rFonts w:ascii="宋体" w:hAnsi="宋体" w:hint="eastAsia"/>
                <w:color w:val="000000"/>
                <w:sz w:val="24"/>
              </w:rPr>
              <w:t>本期</w:t>
            </w:r>
          </w:p>
          <w:p w14:paraId="6FE24118" w14:textId="77777777" w:rsidR="00000000" w:rsidRDefault="007478C2">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3060" w:type="dxa"/>
            <w:vAlign w:val="center"/>
          </w:tcPr>
          <w:p w14:paraId="55E83A0B" w14:textId="77777777" w:rsidR="00000000" w:rsidRDefault="007478C2">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49078971" w14:textId="77777777" w:rsidR="00000000" w:rsidRDefault="007478C2">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512DE637" w14:textId="77777777">
        <w:tc>
          <w:tcPr>
            <w:tcW w:w="3020" w:type="dxa"/>
          </w:tcPr>
          <w:p w14:paraId="014CB826" w14:textId="77777777" w:rsidR="00000000" w:rsidRDefault="007478C2">
            <w:pPr>
              <w:rPr>
                <w:rFonts w:ascii="宋体" w:hAnsi="宋体"/>
                <w:color w:val="000000"/>
                <w:sz w:val="24"/>
              </w:rPr>
            </w:pPr>
            <w:r>
              <w:rPr>
                <w:rFonts w:ascii="宋体" w:hAnsi="宋体" w:hint="eastAsia"/>
                <w:color w:val="000000"/>
                <w:sz w:val="24"/>
              </w:rPr>
              <w:t>申购基金份额总额</w:t>
            </w:r>
          </w:p>
        </w:tc>
        <w:tc>
          <w:tcPr>
            <w:tcW w:w="2848" w:type="dxa"/>
          </w:tcPr>
          <w:p w14:paraId="77412E11"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2593</w:t>
            </w:r>
            <w:r>
              <w:rPr>
                <w:rFonts w:ascii="宋体" w:hAnsi="宋体" w:hint="eastAsia"/>
                <w:color w:val="000000"/>
                <w:kern w:val="0"/>
                <w:sz w:val="18"/>
              </w:rPr>
              <w:t>）</w:t>
            </w:r>
          </w:p>
        </w:tc>
        <w:tc>
          <w:tcPr>
            <w:tcW w:w="3060" w:type="dxa"/>
          </w:tcPr>
          <w:p w14:paraId="1A913F16"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w:t>
            </w:r>
            <w:r>
              <w:rPr>
                <w:rFonts w:ascii="宋体" w:hAnsi="宋体"/>
                <w:color w:val="000000"/>
                <w:kern w:val="0"/>
                <w:sz w:val="18"/>
              </w:rPr>
              <w:t>593</w:t>
            </w:r>
            <w:r>
              <w:rPr>
                <w:rFonts w:ascii="宋体" w:hAnsi="宋体" w:hint="eastAsia"/>
                <w:color w:val="000000"/>
                <w:kern w:val="0"/>
                <w:sz w:val="18"/>
              </w:rPr>
              <w:t>）</w:t>
            </w:r>
          </w:p>
        </w:tc>
      </w:tr>
      <w:tr w:rsidR="00000000" w14:paraId="73528B1D" w14:textId="77777777">
        <w:tc>
          <w:tcPr>
            <w:tcW w:w="3020" w:type="dxa"/>
          </w:tcPr>
          <w:p w14:paraId="68E5A0CC" w14:textId="77777777" w:rsidR="00000000" w:rsidRDefault="007478C2">
            <w:pPr>
              <w:rPr>
                <w:rFonts w:ascii="宋体" w:hAnsi="宋体"/>
                <w:color w:val="000000"/>
                <w:sz w:val="24"/>
              </w:rPr>
            </w:pPr>
            <w:r>
              <w:rPr>
                <w:rFonts w:ascii="宋体" w:hAnsi="宋体" w:hint="eastAsia"/>
                <w:color w:val="000000"/>
                <w:sz w:val="24"/>
              </w:rPr>
              <w:t>减：现金支付申购款总额</w:t>
            </w:r>
            <w:r>
              <w:rPr>
                <w:rStyle w:val="FootnoteReference"/>
                <w:rFonts w:ascii="宋体" w:hAnsi="宋体"/>
                <w:color w:val="000000"/>
                <w:sz w:val="24"/>
              </w:rPr>
              <w:footnoteReference w:id="147"/>
            </w:r>
          </w:p>
        </w:tc>
        <w:tc>
          <w:tcPr>
            <w:tcW w:w="2848" w:type="dxa"/>
          </w:tcPr>
          <w:p w14:paraId="4C56A3A0"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2594</w:t>
            </w:r>
            <w:r>
              <w:rPr>
                <w:rFonts w:ascii="宋体" w:hAnsi="宋体" w:hint="eastAsia"/>
                <w:color w:val="000000"/>
                <w:kern w:val="0"/>
                <w:sz w:val="18"/>
              </w:rPr>
              <w:t>）</w:t>
            </w:r>
          </w:p>
        </w:tc>
        <w:tc>
          <w:tcPr>
            <w:tcW w:w="3060" w:type="dxa"/>
          </w:tcPr>
          <w:p w14:paraId="32D01215"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2594</w:t>
            </w:r>
            <w:r>
              <w:rPr>
                <w:rFonts w:ascii="宋体" w:hAnsi="宋体" w:hint="eastAsia"/>
                <w:color w:val="000000"/>
                <w:kern w:val="0"/>
                <w:sz w:val="18"/>
              </w:rPr>
              <w:t>）</w:t>
            </w:r>
          </w:p>
        </w:tc>
      </w:tr>
      <w:tr w:rsidR="00000000" w14:paraId="38D853C9" w14:textId="77777777">
        <w:tc>
          <w:tcPr>
            <w:tcW w:w="3020" w:type="dxa"/>
          </w:tcPr>
          <w:p w14:paraId="40AFCF6C" w14:textId="77777777" w:rsidR="00000000" w:rsidRDefault="007478C2">
            <w:pPr>
              <w:rPr>
                <w:rFonts w:ascii="宋体" w:hAnsi="宋体"/>
                <w:color w:val="000000"/>
                <w:sz w:val="24"/>
              </w:rPr>
            </w:pPr>
            <w:r>
              <w:rPr>
                <w:rFonts w:ascii="宋体" w:hAnsi="宋体" w:hint="eastAsia"/>
                <w:color w:val="000000"/>
                <w:sz w:val="24"/>
              </w:rPr>
              <w:t>减：申购股票成本总额</w:t>
            </w:r>
          </w:p>
        </w:tc>
        <w:tc>
          <w:tcPr>
            <w:tcW w:w="2848" w:type="dxa"/>
          </w:tcPr>
          <w:p w14:paraId="33B52DB0"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2595</w:t>
            </w:r>
            <w:r>
              <w:rPr>
                <w:rFonts w:ascii="宋体" w:hAnsi="宋体" w:hint="eastAsia"/>
                <w:color w:val="000000"/>
                <w:kern w:val="0"/>
                <w:sz w:val="18"/>
              </w:rPr>
              <w:t>）</w:t>
            </w:r>
          </w:p>
        </w:tc>
        <w:tc>
          <w:tcPr>
            <w:tcW w:w="3060" w:type="dxa"/>
          </w:tcPr>
          <w:p w14:paraId="48A68F68"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2595</w:t>
            </w:r>
            <w:r>
              <w:rPr>
                <w:rFonts w:ascii="宋体" w:hAnsi="宋体" w:hint="eastAsia"/>
                <w:color w:val="000000"/>
                <w:kern w:val="0"/>
                <w:sz w:val="18"/>
              </w:rPr>
              <w:t>）</w:t>
            </w:r>
          </w:p>
        </w:tc>
      </w:tr>
      <w:tr w:rsidR="00000000" w14:paraId="03A43873" w14:textId="77777777">
        <w:tc>
          <w:tcPr>
            <w:tcW w:w="3020" w:type="dxa"/>
          </w:tcPr>
          <w:p w14:paraId="5E13190A" w14:textId="77777777" w:rsidR="00000000" w:rsidRDefault="007478C2">
            <w:pPr>
              <w:rPr>
                <w:rFonts w:ascii="宋体" w:hAnsi="宋体"/>
                <w:color w:val="000000"/>
                <w:sz w:val="24"/>
              </w:rPr>
            </w:pPr>
            <w:r>
              <w:rPr>
                <w:rFonts w:ascii="宋体" w:hAnsi="宋体" w:hint="eastAsia"/>
                <w:color w:val="000000"/>
                <w:sz w:val="24"/>
              </w:rPr>
              <w:t>减：交易费用</w:t>
            </w:r>
          </w:p>
        </w:tc>
        <w:tc>
          <w:tcPr>
            <w:tcW w:w="2848" w:type="dxa"/>
          </w:tcPr>
          <w:p w14:paraId="1DB4785D"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6700</w:t>
            </w:r>
            <w:r>
              <w:rPr>
                <w:rFonts w:hint="eastAsia"/>
                <w:color w:val="000000"/>
                <w:sz w:val="18"/>
              </w:rPr>
              <w:t>）</w:t>
            </w:r>
          </w:p>
        </w:tc>
        <w:tc>
          <w:tcPr>
            <w:tcW w:w="3060" w:type="dxa"/>
          </w:tcPr>
          <w:p w14:paraId="2F7A588F"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6700</w:t>
            </w:r>
            <w:r>
              <w:rPr>
                <w:rFonts w:hint="eastAsia"/>
                <w:color w:val="000000"/>
                <w:sz w:val="18"/>
              </w:rPr>
              <w:t>）</w:t>
            </w:r>
          </w:p>
        </w:tc>
      </w:tr>
      <w:tr w:rsidR="00000000" w14:paraId="73C43673" w14:textId="77777777">
        <w:tc>
          <w:tcPr>
            <w:tcW w:w="3020" w:type="dxa"/>
          </w:tcPr>
          <w:p w14:paraId="4E1646BA" w14:textId="77777777" w:rsidR="00000000" w:rsidRDefault="007478C2">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color w:val="000000"/>
                <w:kern w:val="0"/>
                <w:sz w:val="18"/>
              </w:rPr>
              <w:t>2597</w:t>
            </w:r>
            <w:r>
              <w:rPr>
                <w:rFonts w:ascii="宋体" w:hAnsi="宋体" w:hint="eastAsia"/>
                <w:color w:val="000000"/>
                <w:kern w:val="0"/>
                <w:sz w:val="18"/>
              </w:rPr>
              <w:t>）</w:t>
            </w:r>
          </w:p>
        </w:tc>
        <w:tc>
          <w:tcPr>
            <w:tcW w:w="2848" w:type="dxa"/>
          </w:tcPr>
          <w:p w14:paraId="47A43B31"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2598</w:t>
            </w:r>
            <w:r>
              <w:rPr>
                <w:rFonts w:ascii="宋体" w:hAnsi="宋体" w:hint="eastAsia"/>
                <w:color w:val="000000"/>
                <w:kern w:val="0"/>
                <w:sz w:val="18"/>
              </w:rPr>
              <w:t>）</w:t>
            </w:r>
          </w:p>
        </w:tc>
        <w:tc>
          <w:tcPr>
            <w:tcW w:w="3060" w:type="dxa"/>
          </w:tcPr>
          <w:p w14:paraId="027F96AE"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2598</w:t>
            </w:r>
            <w:r>
              <w:rPr>
                <w:rFonts w:ascii="宋体" w:hAnsi="宋体" w:hint="eastAsia"/>
                <w:color w:val="000000"/>
                <w:kern w:val="0"/>
                <w:sz w:val="18"/>
              </w:rPr>
              <w:t>）</w:t>
            </w:r>
          </w:p>
        </w:tc>
      </w:tr>
      <w:tr w:rsidR="00000000" w14:paraId="4A8AC0C0" w14:textId="77777777">
        <w:tc>
          <w:tcPr>
            <w:tcW w:w="3020" w:type="dxa"/>
          </w:tcPr>
          <w:p w14:paraId="4969BE2F" w14:textId="77777777" w:rsidR="00000000" w:rsidRDefault="007478C2">
            <w:pPr>
              <w:rPr>
                <w:rFonts w:ascii="宋体" w:hAnsi="宋体"/>
                <w:color w:val="000000"/>
                <w:sz w:val="24"/>
              </w:rPr>
            </w:pPr>
            <w:r>
              <w:rPr>
                <w:rFonts w:ascii="宋体" w:hAnsi="宋体" w:hint="eastAsia"/>
                <w:color w:val="000000"/>
                <w:sz w:val="24"/>
              </w:rPr>
              <w:t>申购差价收入</w:t>
            </w:r>
          </w:p>
        </w:tc>
        <w:tc>
          <w:tcPr>
            <w:tcW w:w="2848" w:type="dxa"/>
          </w:tcPr>
          <w:p w14:paraId="78B1EAE9"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2591</w:t>
            </w:r>
            <w:r>
              <w:rPr>
                <w:rFonts w:ascii="宋体" w:hAnsi="宋体" w:hint="eastAsia"/>
                <w:color w:val="000000"/>
                <w:kern w:val="0"/>
                <w:sz w:val="18"/>
              </w:rPr>
              <w:t>）</w:t>
            </w:r>
          </w:p>
        </w:tc>
        <w:tc>
          <w:tcPr>
            <w:tcW w:w="3060" w:type="dxa"/>
          </w:tcPr>
          <w:p w14:paraId="5C8DE4AE"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2591</w:t>
            </w:r>
            <w:r>
              <w:rPr>
                <w:rFonts w:ascii="宋体" w:hAnsi="宋体" w:hint="eastAsia"/>
                <w:color w:val="000000"/>
                <w:kern w:val="0"/>
                <w:sz w:val="18"/>
              </w:rPr>
              <w:t>）</w:t>
            </w:r>
          </w:p>
        </w:tc>
      </w:tr>
    </w:tbl>
    <w:p w14:paraId="481161E9" w14:textId="77777777" w:rsidR="00000000" w:rsidRDefault="007478C2">
      <w:pPr>
        <w:rPr>
          <w:rFonts w:ascii="宋体" w:hAnsi="宋体"/>
          <w:kern w:val="0"/>
          <w:sz w:val="18"/>
        </w:rPr>
      </w:pPr>
      <w:r>
        <w:rPr>
          <w:rFonts w:ascii="宋体" w:hAnsi="宋体" w:hint="eastAsia"/>
          <w:sz w:val="24"/>
        </w:rPr>
        <w:t>注：</w:t>
      </w:r>
      <w:r>
        <w:rPr>
          <w:rFonts w:ascii="宋体" w:hAnsi="宋体"/>
          <w:kern w:val="0"/>
          <w:sz w:val="18"/>
        </w:rPr>
        <w:t>（</w:t>
      </w:r>
      <w:r>
        <w:rPr>
          <w:rFonts w:ascii="宋体" w:hAnsi="宋体"/>
          <w:kern w:val="0"/>
          <w:sz w:val="18"/>
        </w:rPr>
        <w:t>2599</w:t>
      </w:r>
      <w:r>
        <w:rPr>
          <w:rFonts w:ascii="宋体" w:hAnsi="宋体" w:hint="eastAsia"/>
          <w:kern w:val="0"/>
          <w:sz w:val="18"/>
        </w:rPr>
        <w:t>）</w:t>
      </w:r>
    </w:p>
    <w:p w14:paraId="5DE61184" w14:textId="77777777" w:rsidR="00000000" w:rsidRDefault="007478C2">
      <w:pPr>
        <w:rPr>
          <w:rFonts w:ascii="宋体" w:hAnsi="宋体"/>
          <w:b/>
          <w:sz w:val="24"/>
        </w:rPr>
      </w:pPr>
    </w:p>
    <w:p w14:paraId="5E3AE80B" w14:textId="77777777" w:rsidR="00000000" w:rsidRDefault="007478C2">
      <w:pPr>
        <w:outlineLvl w:val="4"/>
        <w:rPr>
          <w:rFonts w:ascii="宋体" w:hAnsi="宋体"/>
          <w:b/>
          <w:sz w:val="24"/>
        </w:rPr>
      </w:pPr>
      <w:r>
        <w:rPr>
          <w:rFonts w:ascii="宋体" w:hAnsi="宋体" w:hint="eastAsia"/>
          <w:b/>
          <w:sz w:val="24"/>
        </w:rPr>
        <w:t>7.4.7.1</w:t>
      </w:r>
      <w:r>
        <w:rPr>
          <w:rFonts w:ascii="宋体" w:hAnsi="宋体"/>
          <w:b/>
          <w:sz w:val="24"/>
        </w:rPr>
        <w:t>4</w:t>
      </w:r>
      <w:r>
        <w:rPr>
          <w:rFonts w:ascii="宋体" w:hAnsi="宋体" w:hint="eastAsia"/>
          <w:b/>
          <w:sz w:val="24"/>
        </w:rPr>
        <w:t>.</w:t>
      </w:r>
      <w:r>
        <w:rPr>
          <w:rFonts w:ascii="宋体" w:hAnsi="宋体"/>
          <w:b/>
          <w:sz w:val="24"/>
        </w:rPr>
        <w:t>5</w:t>
      </w:r>
      <w:r>
        <w:rPr>
          <w:rFonts w:ascii="宋体" w:hAnsi="宋体" w:hint="eastAsia"/>
          <w:b/>
          <w:sz w:val="24"/>
        </w:rPr>
        <w:t xml:space="preserve"> </w:t>
      </w:r>
      <w:r>
        <w:rPr>
          <w:rFonts w:ascii="宋体" w:hAnsi="宋体" w:hint="eastAsia"/>
          <w:b/>
          <w:sz w:val="24"/>
        </w:rPr>
        <w:t>股票投资收益——证券出借差价收入</w:t>
      </w:r>
    </w:p>
    <w:p w14:paraId="14E4C7D7" w14:textId="77777777" w:rsidR="00000000" w:rsidRDefault="007478C2">
      <w:pPr>
        <w:widowControl/>
        <w:tabs>
          <w:tab w:val="left" w:pos="1680"/>
        </w:tabs>
        <w:wordWrap w:val="0"/>
        <w:autoSpaceDE w:val="0"/>
        <w:autoSpaceDN w:val="0"/>
        <w:spacing w:line="240" w:lineRule="atLeast"/>
        <w:jc w:val="right"/>
        <w:textAlignment w:val="bottom"/>
        <w:rPr>
          <w:rFonts w:ascii="宋体" w:hAnsi="宋体"/>
          <w:kern w:val="0"/>
          <w:sz w:val="18"/>
        </w:rPr>
      </w:pPr>
      <w:r>
        <w:rPr>
          <w:rFonts w:ascii="宋体" w:hAnsi="宋体" w:hint="eastAsia"/>
          <w:sz w:val="24"/>
          <w:lang w:val="en-AU"/>
        </w:rPr>
        <w:t>单位：</w:t>
      </w:r>
      <w:r>
        <w:rPr>
          <w:rFonts w:ascii="宋体" w:hAnsi="宋体"/>
          <w:sz w:val="24"/>
          <w:lang w:val="en-AU"/>
        </w:rPr>
        <w:t xml:space="preserve"> </w:t>
      </w:r>
      <w:r>
        <w:rPr>
          <w:rFonts w:ascii="宋体" w:hAnsi="宋体"/>
          <w:kern w:val="0"/>
          <w:sz w:val="18"/>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00000" w14:paraId="72B66C24" w14:textId="77777777">
        <w:tc>
          <w:tcPr>
            <w:tcW w:w="3020" w:type="dxa"/>
            <w:vAlign w:val="center"/>
          </w:tcPr>
          <w:p w14:paraId="27D32E6A" w14:textId="77777777" w:rsidR="00000000" w:rsidRDefault="007478C2">
            <w:pPr>
              <w:rPr>
                <w:rFonts w:ascii="宋体" w:hAnsi="宋体"/>
                <w:color w:val="000000"/>
                <w:sz w:val="24"/>
              </w:rPr>
            </w:pPr>
            <w:r>
              <w:rPr>
                <w:rFonts w:ascii="宋体" w:hAnsi="宋体" w:hint="eastAsia"/>
                <w:color w:val="000000"/>
                <w:sz w:val="24"/>
              </w:rPr>
              <w:t>项目</w:t>
            </w:r>
          </w:p>
        </w:tc>
        <w:tc>
          <w:tcPr>
            <w:tcW w:w="2848" w:type="dxa"/>
            <w:vAlign w:val="center"/>
          </w:tcPr>
          <w:p w14:paraId="6BA871E5" w14:textId="77777777" w:rsidR="00000000" w:rsidRDefault="007478C2">
            <w:pPr>
              <w:ind w:firstLineChars="400" w:firstLine="960"/>
              <w:rPr>
                <w:rFonts w:ascii="宋体" w:hAnsi="宋体"/>
                <w:color w:val="000000"/>
                <w:sz w:val="24"/>
              </w:rPr>
            </w:pPr>
            <w:r>
              <w:rPr>
                <w:rFonts w:ascii="宋体" w:hAnsi="宋体" w:hint="eastAsia"/>
                <w:color w:val="000000"/>
                <w:sz w:val="24"/>
              </w:rPr>
              <w:t>本期</w:t>
            </w:r>
          </w:p>
          <w:p w14:paraId="382652C8" w14:textId="77777777" w:rsidR="00000000" w:rsidRDefault="007478C2">
            <w:pP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3060" w:type="dxa"/>
            <w:vAlign w:val="center"/>
          </w:tcPr>
          <w:p w14:paraId="31428E69" w14:textId="77777777" w:rsidR="00000000" w:rsidRDefault="007478C2">
            <w:pPr>
              <w:ind w:firstLineChars="150" w:firstLine="360"/>
              <w:rPr>
                <w:rFonts w:ascii="宋体" w:hAnsi="宋体"/>
                <w:color w:val="000000"/>
                <w:sz w:val="24"/>
              </w:rPr>
            </w:pPr>
            <w:r>
              <w:rPr>
                <w:rFonts w:ascii="宋体" w:hAnsi="宋体" w:hint="eastAsia"/>
                <w:color w:val="000000"/>
                <w:sz w:val="24"/>
              </w:rPr>
              <w:t>上年度可比期间</w:t>
            </w:r>
          </w:p>
          <w:p w14:paraId="615E1E1F" w14:textId="77777777" w:rsidR="00000000" w:rsidRDefault="007478C2">
            <w:pP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393963C3" w14:textId="77777777">
        <w:tc>
          <w:tcPr>
            <w:tcW w:w="3020" w:type="dxa"/>
          </w:tcPr>
          <w:p w14:paraId="5B5F9BF6" w14:textId="77777777" w:rsidR="00000000" w:rsidRDefault="007478C2">
            <w:pPr>
              <w:rPr>
                <w:rFonts w:ascii="宋体" w:hAnsi="宋体"/>
                <w:color w:val="000000"/>
                <w:sz w:val="24"/>
              </w:rPr>
            </w:pPr>
            <w:r>
              <w:rPr>
                <w:rFonts w:ascii="宋体" w:hAnsi="宋体" w:hint="eastAsia"/>
                <w:color w:val="000000"/>
                <w:sz w:val="24"/>
              </w:rPr>
              <w:t>出借证券现金清偿总额</w:t>
            </w:r>
          </w:p>
        </w:tc>
        <w:tc>
          <w:tcPr>
            <w:tcW w:w="2848" w:type="dxa"/>
          </w:tcPr>
          <w:p w14:paraId="7DEF0202" w14:textId="77777777" w:rsidR="00000000" w:rsidRDefault="007478C2">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3433</w:t>
            </w:r>
            <w:r>
              <w:rPr>
                <w:rFonts w:ascii="宋体" w:hAnsi="宋体" w:hint="eastAsia"/>
                <w:color w:val="000000"/>
                <w:kern w:val="0"/>
                <w:sz w:val="18"/>
              </w:rPr>
              <w:t>）</w:t>
            </w:r>
          </w:p>
        </w:tc>
        <w:tc>
          <w:tcPr>
            <w:tcW w:w="3060" w:type="dxa"/>
          </w:tcPr>
          <w:p w14:paraId="552CF82B" w14:textId="77777777" w:rsidR="00000000" w:rsidRDefault="007478C2">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3433</w:t>
            </w:r>
            <w:r>
              <w:rPr>
                <w:rFonts w:ascii="宋体" w:hAnsi="宋体" w:hint="eastAsia"/>
                <w:color w:val="000000"/>
                <w:kern w:val="0"/>
                <w:sz w:val="18"/>
              </w:rPr>
              <w:t>）</w:t>
            </w:r>
          </w:p>
        </w:tc>
      </w:tr>
      <w:tr w:rsidR="00000000" w14:paraId="43765983" w14:textId="77777777">
        <w:tc>
          <w:tcPr>
            <w:tcW w:w="3020" w:type="dxa"/>
          </w:tcPr>
          <w:p w14:paraId="69B4F705" w14:textId="77777777" w:rsidR="00000000" w:rsidRDefault="007478C2">
            <w:pPr>
              <w:rPr>
                <w:rFonts w:ascii="宋体" w:hAnsi="宋体"/>
                <w:color w:val="000000"/>
                <w:sz w:val="24"/>
              </w:rPr>
            </w:pPr>
            <w:r>
              <w:rPr>
                <w:rFonts w:ascii="宋体" w:hAnsi="宋体" w:hint="eastAsia"/>
                <w:color w:val="000000"/>
                <w:sz w:val="24"/>
              </w:rPr>
              <w:t>减：出借证券成本总额</w:t>
            </w:r>
          </w:p>
        </w:tc>
        <w:tc>
          <w:tcPr>
            <w:tcW w:w="2848" w:type="dxa"/>
          </w:tcPr>
          <w:p w14:paraId="5E756A15" w14:textId="77777777" w:rsidR="00000000" w:rsidRDefault="007478C2">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3434</w:t>
            </w:r>
            <w:r>
              <w:rPr>
                <w:rFonts w:ascii="宋体" w:hAnsi="宋体" w:hint="eastAsia"/>
                <w:color w:val="000000"/>
                <w:kern w:val="0"/>
                <w:sz w:val="18"/>
              </w:rPr>
              <w:t>）</w:t>
            </w:r>
          </w:p>
        </w:tc>
        <w:tc>
          <w:tcPr>
            <w:tcW w:w="3060" w:type="dxa"/>
          </w:tcPr>
          <w:p w14:paraId="59739DB7" w14:textId="77777777" w:rsidR="00000000" w:rsidRDefault="007478C2">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3434</w:t>
            </w:r>
            <w:r>
              <w:rPr>
                <w:rFonts w:ascii="宋体" w:hAnsi="宋体" w:hint="eastAsia"/>
                <w:color w:val="000000"/>
                <w:kern w:val="0"/>
                <w:sz w:val="18"/>
              </w:rPr>
              <w:t>）</w:t>
            </w:r>
          </w:p>
        </w:tc>
      </w:tr>
      <w:tr w:rsidR="00000000" w14:paraId="168778D4" w14:textId="77777777">
        <w:tc>
          <w:tcPr>
            <w:tcW w:w="3020" w:type="dxa"/>
          </w:tcPr>
          <w:p w14:paraId="2E54BCE0" w14:textId="77777777" w:rsidR="00000000" w:rsidRDefault="007478C2">
            <w:pPr>
              <w:rPr>
                <w:rFonts w:ascii="宋体" w:hAnsi="宋体"/>
                <w:color w:val="000000"/>
                <w:sz w:val="24"/>
              </w:rPr>
            </w:pPr>
            <w:r>
              <w:rPr>
                <w:rFonts w:ascii="宋体" w:hAnsi="宋体" w:hint="eastAsia"/>
                <w:color w:val="000000"/>
                <w:sz w:val="24"/>
              </w:rPr>
              <w:t>减：应收证券出借利息</w:t>
            </w:r>
          </w:p>
        </w:tc>
        <w:tc>
          <w:tcPr>
            <w:tcW w:w="2848" w:type="dxa"/>
          </w:tcPr>
          <w:p w14:paraId="03DE9F64" w14:textId="77777777" w:rsidR="00000000" w:rsidRDefault="007478C2">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3435</w:t>
            </w:r>
            <w:r>
              <w:rPr>
                <w:rFonts w:ascii="宋体" w:hAnsi="宋体" w:hint="eastAsia"/>
                <w:color w:val="000000"/>
                <w:kern w:val="0"/>
                <w:sz w:val="18"/>
              </w:rPr>
              <w:t>）</w:t>
            </w:r>
          </w:p>
        </w:tc>
        <w:tc>
          <w:tcPr>
            <w:tcW w:w="3060" w:type="dxa"/>
          </w:tcPr>
          <w:p w14:paraId="0E9573C8" w14:textId="77777777" w:rsidR="00000000" w:rsidRDefault="007478C2">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3435</w:t>
            </w:r>
            <w:r>
              <w:rPr>
                <w:rFonts w:ascii="宋体" w:hAnsi="宋体" w:hint="eastAsia"/>
                <w:color w:val="000000"/>
                <w:kern w:val="0"/>
                <w:sz w:val="18"/>
              </w:rPr>
              <w:t>）</w:t>
            </w:r>
          </w:p>
        </w:tc>
      </w:tr>
      <w:tr w:rsidR="00000000" w14:paraId="213BEB80" w14:textId="77777777">
        <w:tc>
          <w:tcPr>
            <w:tcW w:w="3020" w:type="dxa"/>
          </w:tcPr>
          <w:p w14:paraId="66332731" w14:textId="77777777" w:rsidR="00000000" w:rsidRDefault="007478C2">
            <w:pPr>
              <w:rPr>
                <w:rFonts w:ascii="宋体" w:hAnsi="宋体"/>
                <w:color w:val="000000"/>
                <w:sz w:val="24"/>
              </w:rPr>
            </w:pPr>
            <w:r>
              <w:rPr>
                <w:rFonts w:ascii="宋体" w:hAnsi="宋体" w:hint="eastAsia"/>
                <w:color w:val="000000"/>
                <w:sz w:val="24"/>
              </w:rPr>
              <w:t>减：交易费用</w:t>
            </w:r>
          </w:p>
        </w:tc>
        <w:tc>
          <w:tcPr>
            <w:tcW w:w="2848" w:type="dxa"/>
          </w:tcPr>
          <w:p w14:paraId="53737C42"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6701</w:t>
            </w:r>
            <w:r>
              <w:rPr>
                <w:rFonts w:hint="eastAsia"/>
                <w:color w:val="000000"/>
                <w:sz w:val="18"/>
              </w:rPr>
              <w:t>）</w:t>
            </w:r>
          </w:p>
        </w:tc>
        <w:tc>
          <w:tcPr>
            <w:tcW w:w="3060" w:type="dxa"/>
          </w:tcPr>
          <w:p w14:paraId="1072DAAD"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6701</w:t>
            </w:r>
            <w:r>
              <w:rPr>
                <w:rFonts w:hint="eastAsia"/>
                <w:color w:val="000000"/>
                <w:sz w:val="18"/>
              </w:rPr>
              <w:t>）</w:t>
            </w:r>
          </w:p>
        </w:tc>
      </w:tr>
      <w:tr w:rsidR="00000000" w14:paraId="42C51571" w14:textId="77777777">
        <w:tc>
          <w:tcPr>
            <w:tcW w:w="3020" w:type="dxa"/>
          </w:tcPr>
          <w:p w14:paraId="12C66060" w14:textId="77777777" w:rsidR="00000000" w:rsidRDefault="007478C2">
            <w:pPr>
              <w:rPr>
                <w:rFonts w:ascii="宋体" w:hAnsi="宋体"/>
                <w:color w:val="000000"/>
                <w:sz w:val="24"/>
              </w:rPr>
            </w:pPr>
            <w:r>
              <w:rPr>
                <w:rFonts w:ascii="宋体" w:hAnsi="宋体" w:hint="eastAsia"/>
                <w:color w:val="000000"/>
                <w:sz w:val="24"/>
              </w:rPr>
              <w:t>证券出借差价收入</w:t>
            </w:r>
          </w:p>
        </w:tc>
        <w:tc>
          <w:tcPr>
            <w:tcW w:w="2848" w:type="dxa"/>
          </w:tcPr>
          <w:p w14:paraId="5F6BF24E" w14:textId="77777777" w:rsidR="00000000" w:rsidRDefault="007478C2">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3431</w:t>
            </w:r>
            <w:r>
              <w:rPr>
                <w:rFonts w:ascii="宋体" w:hAnsi="宋体" w:hint="eastAsia"/>
                <w:color w:val="000000"/>
                <w:kern w:val="0"/>
                <w:sz w:val="18"/>
              </w:rPr>
              <w:t>）</w:t>
            </w:r>
          </w:p>
        </w:tc>
        <w:tc>
          <w:tcPr>
            <w:tcW w:w="3060" w:type="dxa"/>
          </w:tcPr>
          <w:p w14:paraId="4B3B735A" w14:textId="77777777" w:rsidR="00000000" w:rsidRDefault="007478C2">
            <w:pP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3431</w:t>
            </w:r>
            <w:r>
              <w:rPr>
                <w:rFonts w:ascii="宋体" w:hAnsi="宋体" w:hint="eastAsia"/>
                <w:color w:val="000000"/>
                <w:kern w:val="0"/>
                <w:sz w:val="18"/>
              </w:rPr>
              <w:t>）</w:t>
            </w:r>
          </w:p>
        </w:tc>
      </w:tr>
    </w:tbl>
    <w:p w14:paraId="1DD47069" w14:textId="77777777" w:rsidR="00000000" w:rsidRDefault="007478C2">
      <w:pPr>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3436</w:t>
      </w:r>
      <w:r>
        <w:rPr>
          <w:rFonts w:ascii="宋体" w:hAnsi="宋体" w:hint="eastAsia"/>
          <w:kern w:val="0"/>
          <w:sz w:val="18"/>
        </w:rPr>
        <w:t>）</w:t>
      </w:r>
    </w:p>
    <w:p w14:paraId="79E9363F" w14:textId="77777777" w:rsidR="00000000" w:rsidRDefault="007478C2">
      <w:pPr>
        <w:rPr>
          <w:rFonts w:ascii="宋体" w:hAnsi="宋体"/>
          <w:kern w:val="0"/>
          <w:sz w:val="18"/>
        </w:rPr>
      </w:pPr>
    </w:p>
    <w:p w14:paraId="02D30162" w14:textId="77777777" w:rsidR="00000000" w:rsidRDefault="007478C2">
      <w:pPr>
        <w:spacing w:line="240" w:lineRule="atLeast"/>
        <w:outlineLvl w:val="3"/>
        <w:rPr>
          <w:rFonts w:ascii="宋体" w:hAnsi="宋体"/>
          <w:b/>
          <w:sz w:val="24"/>
        </w:rPr>
      </w:pPr>
      <w:r>
        <w:rPr>
          <w:rFonts w:ascii="宋体" w:hAnsi="宋体" w:hint="eastAsia"/>
          <w:b/>
          <w:sz w:val="24"/>
        </w:rPr>
        <w:t>7.4.7.1</w:t>
      </w:r>
      <w:r>
        <w:rPr>
          <w:rFonts w:ascii="宋体" w:hAnsi="宋体"/>
          <w:b/>
          <w:sz w:val="24"/>
        </w:rPr>
        <w:t>5</w:t>
      </w:r>
      <w:r>
        <w:rPr>
          <w:rFonts w:ascii="宋体" w:hAnsi="宋体" w:hint="eastAsia"/>
          <w:b/>
          <w:sz w:val="24"/>
        </w:rPr>
        <w:t xml:space="preserve"> </w:t>
      </w:r>
      <w:r>
        <w:rPr>
          <w:rFonts w:ascii="宋体" w:hAnsi="宋体" w:hint="eastAsia"/>
          <w:b/>
          <w:sz w:val="24"/>
        </w:rPr>
        <w:t>基金</w:t>
      </w:r>
      <w:r>
        <w:rPr>
          <w:rFonts w:ascii="宋体" w:hAnsi="宋体"/>
          <w:b/>
          <w:sz w:val="24"/>
        </w:rPr>
        <w:t>投资收益</w:t>
      </w:r>
      <w:r>
        <w:rPr>
          <w:rStyle w:val="FootnoteReference"/>
          <w:rFonts w:ascii="宋体" w:hAnsi="宋体"/>
          <w:b/>
          <w:sz w:val="24"/>
        </w:rPr>
        <w:footnoteReference w:id="148"/>
      </w:r>
    </w:p>
    <w:p w14:paraId="73E8AEB1" w14:textId="77777777" w:rsidR="00000000" w:rsidRDefault="007478C2">
      <w:pPr>
        <w:widowControl/>
        <w:tabs>
          <w:tab w:val="left" w:pos="1680"/>
        </w:tabs>
        <w:wordWrap w:val="0"/>
        <w:autoSpaceDE w:val="0"/>
        <w:autoSpaceDN w:val="0"/>
        <w:spacing w:line="240" w:lineRule="atLeast"/>
        <w:jc w:val="right"/>
        <w:textAlignment w:val="bottom"/>
        <w:rPr>
          <w:rFonts w:ascii="宋体" w:hAnsi="宋体"/>
          <w:sz w:val="24"/>
          <w:lang w:val="en-AU"/>
        </w:rPr>
      </w:pPr>
      <w:r>
        <w:rPr>
          <w:rFonts w:ascii="宋体" w:hAnsi="宋体"/>
          <w:sz w:val="24"/>
          <w:lang w:val="en-AU"/>
        </w:rPr>
        <w:t>单位：</w:t>
      </w:r>
      <w:r>
        <w:rPr>
          <w:rFonts w:ascii="宋体" w:hAnsi="宋体" w:hint="eastAsia"/>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181"/>
        <w:gridCol w:w="2954"/>
        <w:gridCol w:w="2951"/>
      </w:tblGrid>
      <w:tr w:rsidR="00000000" w14:paraId="42B7042A" w14:textId="77777777">
        <w:trPr>
          <w:trHeight w:val="300"/>
          <w:jc w:val="center"/>
        </w:trPr>
        <w:tc>
          <w:tcPr>
            <w:tcW w:w="318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082AEF2" w14:textId="77777777" w:rsidR="00000000" w:rsidRDefault="007478C2">
            <w:pPr>
              <w:spacing w:line="240" w:lineRule="atLeast"/>
              <w:jc w:val="center"/>
              <w:rPr>
                <w:rFonts w:ascii="宋体" w:hAnsi="宋体"/>
                <w:color w:val="000000"/>
                <w:sz w:val="24"/>
              </w:rPr>
            </w:pPr>
            <w:r>
              <w:rPr>
                <w:rFonts w:ascii="宋体" w:hAnsi="宋体"/>
                <w:color w:val="00000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07E4105" w14:textId="77777777" w:rsidR="00000000" w:rsidRDefault="007478C2">
            <w:pPr>
              <w:spacing w:line="240" w:lineRule="atLeast"/>
              <w:jc w:val="center"/>
              <w:rPr>
                <w:rFonts w:ascii="宋体" w:hAnsi="宋体"/>
                <w:color w:val="000000"/>
                <w:sz w:val="24"/>
              </w:rPr>
            </w:pPr>
            <w:r>
              <w:rPr>
                <w:rFonts w:ascii="宋体" w:hAnsi="宋体"/>
                <w:color w:val="000000"/>
                <w:sz w:val="24"/>
              </w:rPr>
              <w:t>本期</w:t>
            </w:r>
          </w:p>
          <w:p w14:paraId="3691451E" w14:textId="77777777" w:rsidR="00000000" w:rsidRDefault="007478C2">
            <w:pPr>
              <w:spacing w:line="240" w:lineRule="atLeast"/>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95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E1563BD" w14:textId="77777777" w:rsidR="00000000" w:rsidRDefault="007478C2">
            <w:pPr>
              <w:widowControl/>
              <w:autoSpaceDE w:val="0"/>
              <w:autoSpaceDN w:val="0"/>
              <w:spacing w:line="240" w:lineRule="atLeast"/>
              <w:ind w:right="-28"/>
              <w:jc w:val="center"/>
              <w:textAlignment w:val="bottom"/>
              <w:rPr>
                <w:rFonts w:ascii="宋体" w:hAnsi="宋体"/>
                <w:color w:val="000000"/>
                <w:sz w:val="24"/>
              </w:rPr>
            </w:pPr>
            <w:r>
              <w:rPr>
                <w:rFonts w:ascii="宋体" w:hAnsi="宋体"/>
                <w:color w:val="000000"/>
                <w:sz w:val="24"/>
              </w:rPr>
              <w:t>上年度可比期间</w:t>
            </w:r>
          </w:p>
          <w:p w14:paraId="15A053AE" w14:textId="77777777" w:rsidR="00000000" w:rsidRDefault="007478C2">
            <w:pPr>
              <w:spacing w:line="240" w:lineRule="atLeast"/>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03CAA517"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0227A3D1" w14:textId="77777777" w:rsidR="00000000" w:rsidRDefault="007478C2">
            <w:pPr>
              <w:spacing w:line="240" w:lineRule="atLeast"/>
              <w:rPr>
                <w:rFonts w:ascii="宋体" w:hAnsi="宋体"/>
                <w:color w:val="000000"/>
                <w:sz w:val="24"/>
              </w:rPr>
            </w:pPr>
            <w:r>
              <w:rPr>
                <w:rFonts w:ascii="宋体" w:hAnsi="宋体"/>
                <w:color w:val="000000"/>
                <w:sz w:val="24"/>
              </w:rPr>
              <w:t>卖出</w:t>
            </w:r>
            <w:r>
              <w:rPr>
                <w:rFonts w:ascii="宋体" w:hAnsi="宋体" w:hint="eastAsia"/>
                <w:color w:val="000000"/>
                <w:sz w:val="24"/>
              </w:rPr>
              <w:t>/</w:t>
            </w:r>
            <w:r>
              <w:rPr>
                <w:rFonts w:ascii="宋体" w:hAnsi="宋体" w:hint="eastAsia"/>
                <w:color w:val="000000"/>
                <w:sz w:val="24"/>
              </w:rPr>
              <w:t>赎回基金</w:t>
            </w:r>
            <w:r>
              <w:rPr>
                <w:rFonts w:ascii="宋体" w:hAnsi="宋体"/>
                <w:color w:val="000000"/>
                <w:sz w:val="24"/>
              </w:rPr>
              <w:t>成交总额</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45C43343"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2450</w:t>
            </w:r>
            <w:r>
              <w:rPr>
                <w:rFonts w:ascii="宋体" w:hAnsi="宋体" w:hint="eastAsia"/>
                <w:color w:val="000000"/>
                <w:kern w:val="0"/>
                <w:sz w:val="18"/>
              </w:rPr>
              <w:t>）</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12EF5CDF"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2450</w:t>
            </w:r>
            <w:r>
              <w:rPr>
                <w:rFonts w:ascii="宋体" w:hAnsi="宋体" w:hint="eastAsia"/>
                <w:color w:val="000000"/>
                <w:kern w:val="0"/>
                <w:sz w:val="18"/>
              </w:rPr>
              <w:t>）</w:t>
            </w:r>
          </w:p>
        </w:tc>
      </w:tr>
      <w:tr w:rsidR="00000000" w14:paraId="2D9251BE"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102C212D" w14:textId="77777777" w:rsidR="00000000" w:rsidRDefault="007478C2">
            <w:pPr>
              <w:spacing w:line="240" w:lineRule="atLeast"/>
              <w:rPr>
                <w:rFonts w:ascii="宋体" w:hAnsi="宋体"/>
                <w:color w:val="000000"/>
                <w:sz w:val="24"/>
              </w:rPr>
            </w:pPr>
            <w:r>
              <w:rPr>
                <w:rFonts w:ascii="宋体" w:hAnsi="宋体" w:hint="eastAsia"/>
                <w:color w:val="000000"/>
                <w:sz w:val="24"/>
              </w:rPr>
              <w:t>减：</w:t>
            </w:r>
            <w:r>
              <w:rPr>
                <w:rFonts w:ascii="宋体" w:hAnsi="宋体"/>
                <w:color w:val="000000"/>
                <w:sz w:val="24"/>
              </w:rPr>
              <w:t>卖出</w:t>
            </w:r>
            <w:r>
              <w:rPr>
                <w:rFonts w:ascii="宋体" w:hAnsi="宋体" w:hint="eastAsia"/>
                <w:color w:val="000000"/>
                <w:sz w:val="24"/>
              </w:rPr>
              <w:t>/</w:t>
            </w:r>
            <w:r>
              <w:rPr>
                <w:rFonts w:ascii="宋体" w:hAnsi="宋体" w:hint="eastAsia"/>
                <w:color w:val="000000"/>
                <w:sz w:val="24"/>
              </w:rPr>
              <w:t>赎回基金</w:t>
            </w:r>
            <w:r>
              <w:rPr>
                <w:rFonts w:ascii="宋体" w:hAnsi="宋体"/>
                <w:color w:val="000000"/>
                <w:sz w:val="24"/>
              </w:rPr>
              <w:t>成本总额</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08016935"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2451</w:t>
            </w:r>
            <w:r>
              <w:rPr>
                <w:rFonts w:ascii="宋体" w:hAnsi="宋体" w:hint="eastAsia"/>
                <w:color w:val="000000"/>
                <w:kern w:val="0"/>
                <w:sz w:val="18"/>
              </w:rPr>
              <w:t>）</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392DD006"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2451</w:t>
            </w:r>
            <w:r>
              <w:rPr>
                <w:rFonts w:ascii="宋体" w:hAnsi="宋体" w:hint="eastAsia"/>
                <w:color w:val="000000"/>
                <w:kern w:val="0"/>
                <w:sz w:val="18"/>
              </w:rPr>
              <w:t>）</w:t>
            </w:r>
          </w:p>
        </w:tc>
      </w:tr>
      <w:tr w:rsidR="00000000" w14:paraId="468CFF44"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6156BE83" w14:textId="77777777" w:rsidR="00000000" w:rsidRDefault="007478C2">
            <w:pPr>
              <w:spacing w:line="240" w:lineRule="atLeast"/>
              <w:rPr>
                <w:rFonts w:ascii="宋体" w:hAnsi="宋体"/>
                <w:color w:val="000000"/>
                <w:sz w:val="24"/>
              </w:rPr>
            </w:pPr>
            <w:r>
              <w:rPr>
                <w:rFonts w:ascii="宋体" w:hAnsi="宋体" w:hint="eastAsia"/>
                <w:color w:val="000000"/>
                <w:sz w:val="24"/>
              </w:rPr>
              <w:t>减：买卖基金差价收入应缴纳增值税额</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57D79549"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6702</w:t>
            </w:r>
            <w:r>
              <w:rPr>
                <w:rFonts w:hint="eastAsia"/>
                <w:color w:val="000000"/>
                <w:sz w:val="18"/>
              </w:rPr>
              <w:t>）</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0486E85E"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6702</w:t>
            </w:r>
            <w:r>
              <w:rPr>
                <w:rFonts w:hint="eastAsia"/>
                <w:color w:val="000000"/>
                <w:sz w:val="18"/>
              </w:rPr>
              <w:t>）</w:t>
            </w:r>
          </w:p>
        </w:tc>
      </w:tr>
      <w:tr w:rsidR="00000000" w14:paraId="27A8F4EC"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2A29B87C" w14:textId="77777777" w:rsidR="00000000" w:rsidRDefault="007478C2">
            <w:pPr>
              <w:spacing w:line="240" w:lineRule="atLeast"/>
              <w:rPr>
                <w:rFonts w:ascii="宋体" w:hAnsi="宋体"/>
                <w:color w:val="000000"/>
                <w:sz w:val="24"/>
              </w:rPr>
            </w:pPr>
            <w:r>
              <w:rPr>
                <w:rFonts w:ascii="宋体" w:hAnsi="宋体" w:hint="eastAsia"/>
                <w:color w:val="000000"/>
                <w:sz w:val="24"/>
              </w:rPr>
              <w:t>减</w:t>
            </w:r>
            <w:r>
              <w:rPr>
                <w:rFonts w:ascii="宋体" w:hAnsi="宋体" w:hint="eastAsia"/>
                <w:color w:val="000000"/>
                <w:sz w:val="24"/>
              </w:rPr>
              <w:t>：交易费用</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1D972C4A"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6703</w:t>
            </w:r>
            <w:r>
              <w:rPr>
                <w:rFonts w:hint="eastAsia"/>
                <w:color w:val="000000"/>
                <w:sz w:val="18"/>
              </w:rPr>
              <w:t>）</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4B8AD20C"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6703</w:t>
            </w:r>
            <w:r>
              <w:rPr>
                <w:rFonts w:hint="eastAsia"/>
                <w:color w:val="000000"/>
                <w:sz w:val="18"/>
              </w:rPr>
              <w:t>）</w:t>
            </w:r>
          </w:p>
        </w:tc>
      </w:tr>
      <w:tr w:rsidR="00000000" w14:paraId="0359ED96" w14:textId="77777777">
        <w:trPr>
          <w:trHeight w:val="300"/>
          <w:jc w:val="center"/>
        </w:trPr>
        <w:tc>
          <w:tcPr>
            <w:tcW w:w="3181"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14:paraId="17C8BE0E" w14:textId="77777777" w:rsidR="00000000" w:rsidRDefault="007478C2">
            <w:pPr>
              <w:spacing w:line="240" w:lineRule="atLeast"/>
              <w:rPr>
                <w:rFonts w:ascii="宋体" w:hAnsi="宋体"/>
                <w:color w:val="000000"/>
                <w:sz w:val="24"/>
              </w:rPr>
            </w:pPr>
            <w:r>
              <w:rPr>
                <w:rFonts w:ascii="宋体" w:hAnsi="宋体" w:hint="eastAsia"/>
                <w:color w:val="000000"/>
                <w:sz w:val="24"/>
              </w:rPr>
              <w:t>基金投资收益</w:t>
            </w:r>
          </w:p>
        </w:tc>
        <w:tc>
          <w:tcPr>
            <w:tcW w:w="2954" w:type="dxa"/>
            <w:tcBorders>
              <w:top w:val="nil"/>
              <w:left w:val="nil"/>
              <w:bottom w:val="single" w:sz="4" w:space="0" w:color="auto"/>
              <w:right w:val="single" w:sz="4" w:space="0" w:color="auto"/>
            </w:tcBorders>
            <w:tcMar>
              <w:top w:w="15" w:type="dxa"/>
              <w:left w:w="15" w:type="dxa"/>
              <w:bottom w:w="0" w:type="dxa"/>
              <w:right w:w="15" w:type="dxa"/>
            </w:tcMar>
            <w:vAlign w:val="bottom"/>
          </w:tcPr>
          <w:p w14:paraId="0B2FDB08"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1770</w:t>
            </w:r>
            <w:r>
              <w:rPr>
                <w:rFonts w:ascii="宋体" w:hAnsi="宋体" w:hint="eastAsia"/>
                <w:color w:val="000000"/>
                <w:kern w:val="0"/>
                <w:sz w:val="18"/>
              </w:rPr>
              <w:t>）</w:t>
            </w:r>
          </w:p>
        </w:tc>
        <w:tc>
          <w:tcPr>
            <w:tcW w:w="2951" w:type="dxa"/>
            <w:tcBorders>
              <w:top w:val="nil"/>
              <w:left w:val="nil"/>
              <w:bottom w:val="single" w:sz="4" w:space="0" w:color="auto"/>
              <w:right w:val="single" w:sz="4" w:space="0" w:color="auto"/>
            </w:tcBorders>
            <w:tcMar>
              <w:top w:w="15" w:type="dxa"/>
              <w:left w:w="15" w:type="dxa"/>
              <w:bottom w:w="0" w:type="dxa"/>
              <w:right w:w="15" w:type="dxa"/>
            </w:tcMar>
            <w:vAlign w:val="bottom"/>
          </w:tcPr>
          <w:p w14:paraId="45F2815F"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1770</w:t>
            </w:r>
            <w:r>
              <w:rPr>
                <w:rFonts w:ascii="宋体" w:hAnsi="宋体" w:hint="eastAsia"/>
                <w:color w:val="000000"/>
                <w:kern w:val="0"/>
                <w:sz w:val="18"/>
              </w:rPr>
              <w:t>）</w:t>
            </w:r>
          </w:p>
        </w:tc>
      </w:tr>
    </w:tbl>
    <w:p w14:paraId="2BFC3F54"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2452</w:t>
      </w:r>
      <w:r>
        <w:rPr>
          <w:rFonts w:ascii="宋体" w:hAnsi="宋体" w:hint="eastAsia"/>
          <w:kern w:val="0"/>
          <w:sz w:val="18"/>
        </w:rPr>
        <w:t>）</w:t>
      </w:r>
    </w:p>
    <w:p w14:paraId="071636F6" w14:textId="77777777" w:rsidR="00000000" w:rsidRDefault="007478C2">
      <w:pPr>
        <w:rPr>
          <w:rFonts w:ascii="宋体" w:hAnsi="宋体"/>
          <w:b/>
          <w:color w:val="FF0000"/>
          <w:sz w:val="24"/>
        </w:rPr>
      </w:pPr>
    </w:p>
    <w:p w14:paraId="7A472CBE" w14:textId="77777777" w:rsidR="00000000" w:rsidRDefault="007478C2">
      <w:pPr>
        <w:spacing w:line="240" w:lineRule="atLeast"/>
        <w:outlineLvl w:val="3"/>
        <w:rPr>
          <w:rFonts w:ascii="宋体" w:hAnsi="宋体"/>
          <w:b/>
          <w:sz w:val="24"/>
        </w:rPr>
      </w:pPr>
      <w:r>
        <w:rPr>
          <w:rFonts w:ascii="宋体" w:hAnsi="宋体"/>
          <w:b/>
          <w:sz w:val="24"/>
        </w:rPr>
        <w:t>7.4.7.16</w:t>
      </w:r>
      <w:r>
        <w:rPr>
          <w:rFonts w:ascii="宋体" w:hAnsi="宋体"/>
          <w:b/>
          <w:sz w:val="24"/>
        </w:rPr>
        <w:t>债券投资收益</w:t>
      </w:r>
    </w:p>
    <w:p w14:paraId="178C69C4" w14:textId="77777777" w:rsidR="00000000" w:rsidRDefault="007478C2">
      <w:pPr>
        <w:outlineLvl w:val="4"/>
        <w:rPr>
          <w:rFonts w:ascii="宋体" w:hAnsi="宋体"/>
          <w:b/>
          <w:sz w:val="24"/>
        </w:rPr>
      </w:pPr>
      <w:r>
        <w:rPr>
          <w:rFonts w:ascii="宋体" w:hAnsi="宋体"/>
          <w:b/>
          <w:sz w:val="24"/>
        </w:rPr>
        <w:t>7.4.7.</w:t>
      </w:r>
      <w:r>
        <w:rPr>
          <w:rFonts w:ascii="宋体" w:hAnsi="宋体" w:hint="eastAsia"/>
          <w:b/>
          <w:sz w:val="24"/>
        </w:rPr>
        <w:t>1</w:t>
      </w:r>
      <w:r>
        <w:rPr>
          <w:rFonts w:ascii="宋体" w:hAnsi="宋体"/>
          <w:b/>
          <w:sz w:val="24"/>
        </w:rPr>
        <w:t>6.1</w:t>
      </w:r>
      <w:r>
        <w:rPr>
          <w:rFonts w:ascii="宋体" w:hAnsi="宋体"/>
          <w:b/>
          <w:sz w:val="24"/>
        </w:rPr>
        <w:t>债券投资收益项目构成</w:t>
      </w:r>
    </w:p>
    <w:p w14:paraId="00C237AF" w14:textId="77777777" w:rsidR="00000000" w:rsidRDefault="007478C2">
      <w:pPr>
        <w:widowControl/>
        <w:tabs>
          <w:tab w:val="left" w:pos="1680"/>
        </w:tabs>
        <w:wordWrap w:val="0"/>
        <w:autoSpaceDE w:val="0"/>
        <w:autoSpaceDN w:val="0"/>
        <w:ind w:left="440"/>
        <w:jc w:val="right"/>
        <w:textAlignment w:val="bottom"/>
        <w:rPr>
          <w:rFonts w:ascii="宋体" w:hAnsi="宋体"/>
          <w:kern w:val="0"/>
        </w:rPr>
      </w:pPr>
      <w:r>
        <w:rPr>
          <w:rFonts w:ascii="Calibri" w:hAnsi="宋体" w:hint="eastAsia"/>
          <w:sz w:val="24"/>
          <w:lang w:val="en-AU"/>
        </w:rPr>
        <w:t>单位：</w:t>
      </w:r>
      <w:r>
        <w:rPr>
          <w:rFonts w:ascii="Calibri" w:hAnsi="宋体"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91" w:type="dxa"/>
        </w:tblCellMar>
        <w:tblLook w:val="0000" w:firstRow="0" w:lastRow="0" w:firstColumn="0" w:lastColumn="0" w:noHBand="0" w:noVBand="0"/>
      </w:tblPr>
      <w:tblGrid>
        <w:gridCol w:w="4343"/>
        <w:gridCol w:w="2693"/>
        <w:gridCol w:w="2693"/>
      </w:tblGrid>
      <w:tr w:rsidR="00000000" w14:paraId="1A09C744" w14:textId="77777777">
        <w:trPr>
          <w:jc w:val="center"/>
        </w:trPr>
        <w:tc>
          <w:tcPr>
            <w:tcW w:w="4343" w:type="dxa"/>
            <w:vAlign w:val="center"/>
          </w:tcPr>
          <w:p w14:paraId="35DEDFE2" w14:textId="77777777" w:rsidR="00000000" w:rsidRDefault="007478C2">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423FBA7E" w14:textId="77777777" w:rsidR="00000000" w:rsidRDefault="007478C2">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本期</w:t>
            </w:r>
          </w:p>
          <w:p w14:paraId="21E24D77" w14:textId="77777777" w:rsidR="00000000" w:rsidRDefault="007478C2">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693" w:type="dxa"/>
          </w:tcPr>
          <w:p w14:paraId="01C291F8" w14:textId="77777777" w:rsidR="00000000" w:rsidRDefault="007478C2">
            <w:pPr>
              <w:widowControl/>
              <w:autoSpaceDE w:val="0"/>
              <w:autoSpaceDN w:val="0"/>
              <w:spacing w:line="240" w:lineRule="atLeast"/>
              <w:ind w:right="-28"/>
              <w:jc w:val="center"/>
              <w:textAlignment w:val="bottom"/>
              <w:rPr>
                <w:rFonts w:ascii="宋体" w:hAnsi="宋体"/>
                <w:color w:val="000000"/>
                <w:sz w:val="24"/>
              </w:rPr>
            </w:pPr>
            <w:r>
              <w:rPr>
                <w:rFonts w:ascii="宋体" w:hAnsi="宋体" w:hint="eastAsia"/>
                <w:color w:val="000000"/>
                <w:sz w:val="24"/>
              </w:rPr>
              <w:t>上年度可比期间</w:t>
            </w:r>
          </w:p>
          <w:p w14:paraId="2066925D" w14:textId="77777777" w:rsidR="00000000" w:rsidRDefault="007478C2">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4958D2D6" w14:textId="77777777">
        <w:trPr>
          <w:jc w:val="center"/>
        </w:trPr>
        <w:tc>
          <w:tcPr>
            <w:tcW w:w="4343" w:type="dxa"/>
            <w:vAlign w:val="center"/>
          </w:tcPr>
          <w:p w14:paraId="042E3F24" w14:textId="77777777" w:rsidR="00000000" w:rsidRDefault="007478C2">
            <w:pPr>
              <w:spacing w:line="240" w:lineRule="atLeast"/>
              <w:rPr>
                <w:rFonts w:ascii="宋体" w:hAnsi="宋体"/>
                <w:color w:val="000000"/>
                <w:sz w:val="24"/>
              </w:rPr>
            </w:pPr>
            <w:r>
              <w:rPr>
                <w:rFonts w:ascii="宋体" w:hAnsi="宋体" w:hint="eastAsia"/>
                <w:color w:val="000000"/>
                <w:sz w:val="24"/>
              </w:rPr>
              <w:t>债券投资收益——利息收入</w:t>
            </w:r>
          </w:p>
        </w:tc>
        <w:tc>
          <w:tcPr>
            <w:tcW w:w="2693" w:type="dxa"/>
          </w:tcPr>
          <w:p w14:paraId="7D390DD5"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6704</w:t>
            </w:r>
            <w:r>
              <w:rPr>
                <w:rFonts w:hint="eastAsia"/>
                <w:color w:val="000000"/>
                <w:sz w:val="18"/>
              </w:rPr>
              <w:t>）</w:t>
            </w:r>
          </w:p>
        </w:tc>
        <w:tc>
          <w:tcPr>
            <w:tcW w:w="2693" w:type="dxa"/>
          </w:tcPr>
          <w:p w14:paraId="10D4A8B5"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6704</w:t>
            </w:r>
            <w:r>
              <w:rPr>
                <w:rFonts w:hint="eastAsia"/>
                <w:color w:val="000000"/>
                <w:sz w:val="18"/>
              </w:rPr>
              <w:t>）</w:t>
            </w:r>
          </w:p>
        </w:tc>
      </w:tr>
      <w:tr w:rsidR="00000000" w14:paraId="6898AD7B" w14:textId="77777777">
        <w:trPr>
          <w:jc w:val="center"/>
        </w:trPr>
        <w:tc>
          <w:tcPr>
            <w:tcW w:w="4343" w:type="dxa"/>
            <w:vAlign w:val="center"/>
          </w:tcPr>
          <w:p w14:paraId="6F9D4696" w14:textId="77777777" w:rsidR="00000000" w:rsidRDefault="007478C2">
            <w:pPr>
              <w:spacing w:line="240" w:lineRule="atLeast"/>
              <w:rPr>
                <w:rFonts w:ascii="宋体" w:hAnsi="宋体"/>
                <w:color w:val="000000"/>
                <w:sz w:val="24"/>
              </w:rPr>
            </w:pPr>
            <w:r>
              <w:rPr>
                <w:rFonts w:ascii="宋体" w:hAnsi="宋体" w:hint="eastAsia"/>
                <w:color w:val="000000"/>
                <w:sz w:val="24"/>
              </w:rPr>
              <w:t>债券投资收益——买卖债券（债转股及债券到期兑付）差价收入</w:t>
            </w:r>
          </w:p>
        </w:tc>
        <w:tc>
          <w:tcPr>
            <w:tcW w:w="2693" w:type="dxa"/>
            <w:vAlign w:val="bottom"/>
          </w:tcPr>
          <w:p w14:paraId="7FA9E971"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3222</w:t>
            </w:r>
            <w:r>
              <w:rPr>
                <w:rFonts w:ascii="宋体" w:hAnsi="宋体" w:hint="eastAsia"/>
                <w:color w:val="000000"/>
                <w:kern w:val="0"/>
                <w:sz w:val="18"/>
              </w:rPr>
              <w:t>）</w:t>
            </w:r>
          </w:p>
        </w:tc>
        <w:tc>
          <w:tcPr>
            <w:tcW w:w="2693" w:type="dxa"/>
            <w:vAlign w:val="bottom"/>
          </w:tcPr>
          <w:p w14:paraId="346D851E"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3222</w:t>
            </w:r>
            <w:r>
              <w:rPr>
                <w:rFonts w:ascii="宋体" w:hAnsi="宋体" w:hint="eastAsia"/>
                <w:color w:val="000000"/>
                <w:kern w:val="0"/>
                <w:sz w:val="18"/>
              </w:rPr>
              <w:t>）</w:t>
            </w:r>
          </w:p>
        </w:tc>
      </w:tr>
      <w:tr w:rsidR="00000000" w14:paraId="0ACBFD74" w14:textId="77777777">
        <w:trPr>
          <w:jc w:val="center"/>
        </w:trPr>
        <w:tc>
          <w:tcPr>
            <w:tcW w:w="4343" w:type="dxa"/>
            <w:vAlign w:val="center"/>
          </w:tcPr>
          <w:p w14:paraId="444442DE" w14:textId="77777777" w:rsidR="00000000" w:rsidRDefault="007478C2">
            <w:pPr>
              <w:spacing w:line="240" w:lineRule="atLeast"/>
              <w:rPr>
                <w:rFonts w:ascii="宋体" w:hAnsi="宋体"/>
                <w:color w:val="000000"/>
                <w:sz w:val="24"/>
              </w:rPr>
            </w:pPr>
            <w:r>
              <w:rPr>
                <w:rFonts w:ascii="宋体" w:hAnsi="宋体" w:hint="eastAsia"/>
                <w:color w:val="000000"/>
                <w:sz w:val="24"/>
              </w:rPr>
              <w:t>债券投资收益——赎回差价收入</w:t>
            </w:r>
          </w:p>
        </w:tc>
        <w:tc>
          <w:tcPr>
            <w:tcW w:w="2693" w:type="dxa"/>
          </w:tcPr>
          <w:p w14:paraId="09C609CE"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3223</w:t>
            </w:r>
            <w:r>
              <w:rPr>
                <w:rFonts w:ascii="宋体" w:hAnsi="宋体" w:hint="eastAsia"/>
                <w:color w:val="000000"/>
                <w:kern w:val="0"/>
                <w:sz w:val="18"/>
              </w:rPr>
              <w:t>）</w:t>
            </w:r>
          </w:p>
        </w:tc>
        <w:tc>
          <w:tcPr>
            <w:tcW w:w="2693" w:type="dxa"/>
          </w:tcPr>
          <w:p w14:paraId="0D72DE6F"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3223</w:t>
            </w:r>
            <w:r>
              <w:rPr>
                <w:rFonts w:ascii="宋体" w:hAnsi="宋体" w:hint="eastAsia"/>
                <w:color w:val="000000"/>
                <w:kern w:val="0"/>
                <w:sz w:val="18"/>
              </w:rPr>
              <w:t>）</w:t>
            </w:r>
          </w:p>
        </w:tc>
      </w:tr>
      <w:tr w:rsidR="00000000" w14:paraId="2D1EDE2E" w14:textId="77777777">
        <w:trPr>
          <w:jc w:val="center"/>
        </w:trPr>
        <w:tc>
          <w:tcPr>
            <w:tcW w:w="4343" w:type="dxa"/>
            <w:vAlign w:val="center"/>
          </w:tcPr>
          <w:p w14:paraId="4EC6F64C" w14:textId="77777777" w:rsidR="00000000" w:rsidRDefault="007478C2">
            <w:pPr>
              <w:spacing w:line="240" w:lineRule="atLeast"/>
              <w:rPr>
                <w:rFonts w:ascii="宋体" w:hAnsi="宋体"/>
                <w:color w:val="000000"/>
                <w:sz w:val="24"/>
              </w:rPr>
            </w:pPr>
            <w:r>
              <w:rPr>
                <w:rFonts w:ascii="宋体" w:hAnsi="宋体" w:hint="eastAsia"/>
                <w:color w:val="000000"/>
                <w:sz w:val="24"/>
              </w:rPr>
              <w:t>债券投资收益——申购</w:t>
            </w:r>
            <w:r>
              <w:rPr>
                <w:rFonts w:ascii="宋体" w:hAnsi="宋体" w:hint="eastAsia"/>
                <w:color w:val="000000"/>
                <w:sz w:val="24"/>
              </w:rPr>
              <w:t>差价收入</w:t>
            </w:r>
          </w:p>
        </w:tc>
        <w:tc>
          <w:tcPr>
            <w:tcW w:w="2693" w:type="dxa"/>
          </w:tcPr>
          <w:p w14:paraId="41E3B36D"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3224</w:t>
            </w:r>
            <w:r>
              <w:rPr>
                <w:rFonts w:ascii="宋体" w:hAnsi="宋体" w:hint="eastAsia"/>
                <w:color w:val="000000"/>
                <w:kern w:val="0"/>
                <w:sz w:val="18"/>
              </w:rPr>
              <w:t>）</w:t>
            </w:r>
          </w:p>
        </w:tc>
        <w:tc>
          <w:tcPr>
            <w:tcW w:w="2693" w:type="dxa"/>
          </w:tcPr>
          <w:p w14:paraId="57673310"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3224</w:t>
            </w:r>
            <w:r>
              <w:rPr>
                <w:rFonts w:ascii="宋体" w:hAnsi="宋体" w:hint="eastAsia"/>
                <w:color w:val="000000"/>
                <w:kern w:val="0"/>
                <w:sz w:val="18"/>
              </w:rPr>
              <w:t>）</w:t>
            </w:r>
          </w:p>
        </w:tc>
      </w:tr>
      <w:tr w:rsidR="00000000" w14:paraId="4A09D7E7" w14:textId="77777777">
        <w:trPr>
          <w:jc w:val="center"/>
        </w:trPr>
        <w:tc>
          <w:tcPr>
            <w:tcW w:w="4343" w:type="dxa"/>
            <w:vAlign w:val="center"/>
          </w:tcPr>
          <w:p w14:paraId="143E5DBC" w14:textId="77777777" w:rsidR="00000000" w:rsidRDefault="007478C2">
            <w:pPr>
              <w:spacing w:line="240" w:lineRule="atLeast"/>
              <w:jc w:val="center"/>
              <w:rPr>
                <w:rFonts w:ascii="宋体" w:hAnsi="宋体"/>
                <w:color w:val="000000"/>
                <w:sz w:val="24"/>
              </w:rPr>
            </w:pPr>
            <w:r>
              <w:rPr>
                <w:rFonts w:ascii="宋体" w:hAnsi="宋体" w:hint="eastAsia"/>
                <w:color w:val="000000"/>
                <w:sz w:val="24"/>
              </w:rPr>
              <w:t>合计</w:t>
            </w:r>
          </w:p>
        </w:tc>
        <w:tc>
          <w:tcPr>
            <w:tcW w:w="2693" w:type="dxa"/>
          </w:tcPr>
          <w:p w14:paraId="379EB2AA"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0636</w:t>
            </w:r>
            <w:r>
              <w:rPr>
                <w:rFonts w:ascii="宋体" w:hAnsi="宋体" w:hint="eastAsia"/>
                <w:color w:val="000000"/>
                <w:kern w:val="0"/>
                <w:sz w:val="18"/>
              </w:rPr>
              <w:t>）</w:t>
            </w:r>
          </w:p>
        </w:tc>
        <w:tc>
          <w:tcPr>
            <w:tcW w:w="2693" w:type="dxa"/>
          </w:tcPr>
          <w:p w14:paraId="5E38F487"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0636</w:t>
            </w:r>
            <w:r>
              <w:rPr>
                <w:rFonts w:ascii="宋体" w:hAnsi="宋体" w:hint="eastAsia"/>
                <w:color w:val="000000"/>
                <w:kern w:val="0"/>
                <w:sz w:val="18"/>
              </w:rPr>
              <w:t>）</w:t>
            </w:r>
          </w:p>
        </w:tc>
      </w:tr>
    </w:tbl>
    <w:p w14:paraId="76AC923B" w14:textId="77777777" w:rsidR="00000000" w:rsidRDefault="007478C2">
      <w:pPr>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3225</w:t>
      </w:r>
      <w:r>
        <w:rPr>
          <w:rFonts w:ascii="宋体" w:hAnsi="宋体" w:hint="eastAsia"/>
          <w:kern w:val="0"/>
          <w:sz w:val="18"/>
        </w:rPr>
        <w:t>）</w:t>
      </w:r>
    </w:p>
    <w:p w14:paraId="5572CF0D" w14:textId="77777777" w:rsidR="00000000" w:rsidRDefault="007478C2">
      <w:pPr>
        <w:rPr>
          <w:rFonts w:ascii="宋体" w:hAnsi="宋体"/>
          <w:color w:val="FF0000"/>
          <w:sz w:val="24"/>
        </w:rPr>
      </w:pPr>
    </w:p>
    <w:p w14:paraId="307E1C09" w14:textId="77777777" w:rsidR="00000000" w:rsidRDefault="007478C2">
      <w:pPr>
        <w:outlineLvl w:val="4"/>
        <w:rPr>
          <w:rFonts w:ascii="宋体" w:hAnsi="宋体"/>
          <w:b/>
          <w:sz w:val="24"/>
        </w:rPr>
      </w:pPr>
      <w:r>
        <w:rPr>
          <w:rFonts w:ascii="宋体" w:hAnsi="宋体"/>
          <w:b/>
          <w:sz w:val="24"/>
        </w:rPr>
        <w:t>7.4.7.</w:t>
      </w:r>
      <w:r>
        <w:rPr>
          <w:rFonts w:ascii="宋体" w:hAnsi="宋体" w:hint="eastAsia"/>
          <w:b/>
          <w:sz w:val="24"/>
        </w:rPr>
        <w:t>1</w:t>
      </w:r>
      <w:r>
        <w:rPr>
          <w:rFonts w:ascii="宋体" w:hAnsi="宋体"/>
          <w:b/>
          <w:sz w:val="24"/>
        </w:rPr>
        <w:t>6</w:t>
      </w:r>
      <w:r>
        <w:rPr>
          <w:rFonts w:ascii="宋体" w:hAnsi="宋体" w:hint="eastAsia"/>
          <w:b/>
          <w:sz w:val="24"/>
        </w:rPr>
        <w:t>.2</w:t>
      </w:r>
      <w:r>
        <w:rPr>
          <w:rFonts w:ascii="宋体" w:hAnsi="宋体"/>
          <w:b/>
          <w:sz w:val="24"/>
        </w:rPr>
        <w:t>债券投资收益</w:t>
      </w:r>
      <w:r>
        <w:rPr>
          <w:rFonts w:ascii="宋体" w:hAnsi="宋体" w:hint="eastAsia"/>
          <w:b/>
          <w:sz w:val="24"/>
        </w:rPr>
        <w:t>——买卖债券差价收入</w:t>
      </w:r>
    </w:p>
    <w:p w14:paraId="710657D6" w14:textId="77777777" w:rsidR="00000000" w:rsidRDefault="007478C2">
      <w:pPr>
        <w:widowControl/>
        <w:tabs>
          <w:tab w:val="left" w:pos="1680"/>
        </w:tabs>
        <w:wordWrap w:val="0"/>
        <w:autoSpaceDE w:val="0"/>
        <w:autoSpaceDN w:val="0"/>
        <w:ind w:left="440"/>
        <w:jc w:val="right"/>
        <w:textAlignment w:val="bottom"/>
        <w:rPr>
          <w:rFonts w:ascii="宋体" w:hAnsi="宋体"/>
          <w:kern w:val="0"/>
        </w:rPr>
      </w:pPr>
      <w:r>
        <w:rPr>
          <w:rFonts w:ascii="Calibri" w:hAnsi="宋体" w:hint="eastAsia"/>
          <w:sz w:val="24"/>
          <w:lang w:val="en-AU"/>
        </w:rPr>
        <w:t>单位：</w:t>
      </w:r>
      <w:r>
        <w:rPr>
          <w:rFonts w:ascii="Calibri" w:hAnsi="宋体" w:hint="eastAsia"/>
          <w:sz w:val="24"/>
          <w:lang w:val="en-AU"/>
        </w:rPr>
        <w:t xml:space="preserve">       </w:t>
      </w:r>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000" w:firstRow="0" w:lastRow="0" w:firstColumn="0" w:lastColumn="0" w:noHBand="0" w:noVBand="0"/>
      </w:tblPr>
      <w:tblGrid>
        <w:gridCol w:w="4253"/>
        <w:gridCol w:w="2693"/>
        <w:gridCol w:w="2693"/>
      </w:tblGrid>
      <w:tr w:rsidR="00000000" w14:paraId="01C6A666" w14:textId="77777777">
        <w:trPr>
          <w:trHeight w:val="315"/>
        </w:trPr>
        <w:tc>
          <w:tcPr>
            <w:tcW w:w="4253" w:type="dxa"/>
            <w:vAlign w:val="center"/>
          </w:tcPr>
          <w:p w14:paraId="1B64B364" w14:textId="77777777" w:rsidR="00000000" w:rsidRDefault="007478C2">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0142C68B" w14:textId="77777777" w:rsidR="00000000" w:rsidRDefault="007478C2">
            <w:pPr>
              <w:widowControl/>
              <w:spacing w:line="240" w:lineRule="atLeast"/>
              <w:ind w:right="-15"/>
              <w:jc w:val="center"/>
              <w:rPr>
                <w:rFonts w:ascii="宋体" w:hAnsi="宋体"/>
                <w:color w:val="000000"/>
                <w:sz w:val="24"/>
              </w:rPr>
            </w:pPr>
            <w:r>
              <w:rPr>
                <w:rFonts w:ascii="宋体" w:hAnsi="宋体" w:hint="eastAsia"/>
                <w:color w:val="000000"/>
                <w:sz w:val="24"/>
              </w:rPr>
              <w:t>本期</w:t>
            </w:r>
          </w:p>
          <w:p w14:paraId="79C77359" w14:textId="77777777" w:rsidR="00000000" w:rsidRDefault="007478C2">
            <w:pPr>
              <w:widowControl/>
              <w:spacing w:line="240" w:lineRule="atLeast"/>
              <w:ind w:right="-15"/>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693" w:type="dxa"/>
          </w:tcPr>
          <w:p w14:paraId="73A107A7" w14:textId="77777777" w:rsidR="00000000" w:rsidRDefault="007478C2">
            <w:pPr>
              <w:widowControl/>
              <w:spacing w:line="240" w:lineRule="atLeast"/>
              <w:ind w:right="-28"/>
              <w:jc w:val="center"/>
              <w:rPr>
                <w:rFonts w:ascii="宋体" w:hAnsi="宋体"/>
                <w:color w:val="000000"/>
                <w:sz w:val="24"/>
              </w:rPr>
            </w:pPr>
            <w:r>
              <w:rPr>
                <w:rFonts w:ascii="宋体" w:hAnsi="宋体" w:hint="eastAsia"/>
                <w:color w:val="000000"/>
                <w:sz w:val="24"/>
              </w:rPr>
              <w:t>上年度可比期间</w:t>
            </w:r>
          </w:p>
          <w:p w14:paraId="03AF93D3" w14:textId="77777777" w:rsidR="00000000" w:rsidRDefault="007478C2">
            <w:pPr>
              <w:widowControl/>
              <w:spacing w:line="240" w:lineRule="atLeast"/>
              <w:ind w:right="-15"/>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5F0DDFB0" w14:textId="77777777">
        <w:trPr>
          <w:trHeight w:val="315"/>
        </w:trPr>
        <w:tc>
          <w:tcPr>
            <w:tcW w:w="4253" w:type="dxa"/>
            <w:tcBorders>
              <w:top w:val="single" w:sz="4" w:space="0" w:color="auto"/>
              <w:left w:val="single" w:sz="4" w:space="0" w:color="auto"/>
              <w:bottom w:val="single" w:sz="4" w:space="0" w:color="auto"/>
              <w:right w:val="single" w:sz="4" w:space="0" w:color="auto"/>
            </w:tcBorders>
            <w:vAlign w:val="center"/>
          </w:tcPr>
          <w:p w14:paraId="3CEA58FE" w14:textId="77777777" w:rsidR="00000000" w:rsidRDefault="007478C2">
            <w:pPr>
              <w:spacing w:line="240" w:lineRule="atLeast"/>
              <w:rPr>
                <w:rFonts w:ascii="宋体" w:hAnsi="宋体"/>
                <w:color w:val="000000"/>
                <w:sz w:val="24"/>
              </w:rPr>
            </w:pPr>
            <w:r>
              <w:rPr>
                <w:rFonts w:ascii="宋体" w:hAnsi="宋体" w:hint="eastAsia"/>
                <w:color w:val="000000"/>
                <w:sz w:val="24"/>
              </w:rPr>
              <w:t>卖出债券（债转股及债券到期兑付）成交总额</w:t>
            </w:r>
          </w:p>
        </w:tc>
        <w:tc>
          <w:tcPr>
            <w:tcW w:w="2693" w:type="dxa"/>
            <w:tcBorders>
              <w:top w:val="single" w:sz="4" w:space="0" w:color="auto"/>
              <w:left w:val="single" w:sz="4" w:space="0" w:color="auto"/>
              <w:bottom w:val="single" w:sz="4" w:space="0" w:color="auto"/>
              <w:right w:val="single" w:sz="4" w:space="0" w:color="auto"/>
            </w:tcBorders>
            <w:vAlign w:val="bottom"/>
          </w:tcPr>
          <w:p w14:paraId="0564DC20"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1867</w:t>
            </w:r>
            <w:r>
              <w:rPr>
                <w:rFonts w:ascii="宋体" w:hAnsi="宋体" w:hint="eastAsia"/>
                <w:color w:val="000000"/>
                <w:kern w:val="0"/>
                <w:sz w:val="18"/>
              </w:rPr>
              <w:t>）</w:t>
            </w:r>
          </w:p>
        </w:tc>
        <w:tc>
          <w:tcPr>
            <w:tcW w:w="2693" w:type="dxa"/>
            <w:tcBorders>
              <w:top w:val="single" w:sz="4" w:space="0" w:color="auto"/>
              <w:left w:val="single" w:sz="4" w:space="0" w:color="auto"/>
              <w:bottom w:val="single" w:sz="4" w:space="0" w:color="auto"/>
              <w:right w:val="single" w:sz="4" w:space="0" w:color="auto"/>
            </w:tcBorders>
            <w:vAlign w:val="bottom"/>
          </w:tcPr>
          <w:p w14:paraId="095D658F"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1867</w:t>
            </w:r>
            <w:r>
              <w:rPr>
                <w:rFonts w:ascii="宋体" w:hAnsi="宋体" w:hint="eastAsia"/>
                <w:color w:val="000000"/>
                <w:kern w:val="0"/>
                <w:sz w:val="18"/>
              </w:rPr>
              <w:t>）</w:t>
            </w:r>
          </w:p>
        </w:tc>
      </w:tr>
      <w:tr w:rsidR="00000000" w14:paraId="1B9BDD00" w14:textId="77777777">
        <w:trPr>
          <w:trHeight w:val="601"/>
        </w:trPr>
        <w:tc>
          <w:tcPr>
            <w:tcW w:w="4253" w:type="dxa"/>
            <w:tcBorders>
              <w:top w:val="single" w:sz="4" w:space="0" w:color="auto"/>
              <w:left w:val="single" w:sz="4" w:space="0" w:color="auto"/>
              <w:bottom w:val="single" w:sz="4" w:space="0" w:color="auto"/>
              <w:right w:val="single" w:sz="4" w:space="0" w:color="auto"/>
            </w:tcBorders>
            <w:vAlign w:val="center"/>
          </w:tcPr>
          <w:p w14:paraId="324B3A61" w14:textId="77777777" w:rsidR="00000000" w:rsidRDefault="007478C2">
            <w:pPr>
              <w:spacing w:line="240" w:lineRule="atLeast"/>
              <w:rPr>
                <w:rFonts w:ascii="宋体" w:hAnsi="宋体"/>
                <w:color w:val="000000"/>
                <w:sz w:val="24"/>
              </w:rPr>
            </w:pPr>
            <w:r>
              <w:rPr>
                <w:rFonts w:ascii="宋体" w:hAnsi="宋体" w:hint="eastAsia"/>
                <w:color w:val="000000"/>
                <w:sz w:val="24"/>
              </w:rPr>
              <w:t>减：卖出债券（债转股及债券到期兑付）成本总额</w:t>
            </w:r>
          </w:p>
        </w:tc>
        <w:tc>
          <w:tcPr>
            <w:tcW w:w="2693" w:type="dxa"/>
            <w:tcBorders>
              <w:top w:val="single" w:sz="4" w:space="0" w:color="auto"/>
              <w:left w:val="single" w:sz="4" w:space="0" w:color="auto"/>
              <w:bottom w:val="single" w:sz="4" w:space="0" w:color="auto"/>
              <w:right w:val="single" w:sz="4" w:space="0" w:color="auto"/>
            </w:tcBorders>
          </w:tcPr>
          <w:p w14:paraId="0B0B741B"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1868</w:t>
            </w:r>
            <w:r>
              <w:rPr>
                <w:rFonts w:ascii="宋体" w:hAnsi="宋体" w:hint="eastAsia"/>
                <w:color w:val="000000"/>
                <w:kern w:val="0"/>
                <w:sz w:val="18"/>
              </w:rPr>
              <w:t>）</w:t>
            </w:r>
          </w:p>
        </w:tc>
        <w:tc>
          <w:tcPr>
            <w:tcW w:w="2693" w:type="dxa"/>
            <w:tcBorders>
              <w:top w:val="single" w:sz="4" w:space="0" w:color="auto"/>
              <w:left w:val="single" w:sz="4" w:space="0" w:color="auto"/>
              <w:bottom w:val="single" w:sz="4" w:space="0" w:color="auto"/>
              <w:right w:val="single" w:sz="4" w:space="0" w:color="auto"/>
            </w:tcBorders>
          </w:tcPr>
          <w:p w14:paraId="5171F39E"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1868</w:t>
            </w:r>
            <w:r>
              <w:rPr>
                <w:rFonts w:ascii="宋体" w:hAnsi="宋体" w:hint="eastAsia"/>
                <w:color w:val="000000"/>
                <w:kern w:val="0"/>
                <w:sz w:val="18"/>
              </w:rPr>
              <w:t>）</w:t>
            </w:r>
          </w:p>
        </w:tc>
      </w:tr>
      <w:tr w:rsidR="00000000" w14:paraId="1267F545" w14:textId="77777777">
        <w:trPr>
          <w:trHeight w:val="315"/>
        </w:trPr>
        <w:tc>
          <w:tcPr>
            <w:tcW w:w="4253" w:type="dxa"/>
            <w:tcBorders>
              <w:top w:val="single" w:sz="4" w:space="0" w:color="auto"/>
              <w:left w:val="single" w:sz="4" w:space="0" w:color="auto"/>
              <w:bottom w:val="single" w:sz="4" w:space="0" w:color="auto"/>
              <w:right w:val="single" w:sz="4" w:space="0" w:color="auto"/>
            </w:tcBorders>
            <w:vAlign w:val="center"/>
          </w:tcPr>
          <w:p w14:paraId="457A125B" w14:textId="77777777" w:rsidR="00000000" w:rsidRDefault="007478C2">
            <w:pPr>
              <w:spacing w:line="240" w:lineRule="atLeast"/>
              <w:rPr>
                <w:rFonts w:ascii="宋体" w:hAnsi="宋体"/>
                <w:color w:val="000000"/>
                <w:sz w:val="24"/>
              </w:rPr>
            </w:pPr>
            <w:r>
              <w:rPr>
                <w:rFonts w:ascii="宋体" w:hAnsi="宋体" w:hint="eastAsia"/>
                <w:color w:val="000000"/>
                <w:sz w:val="24"/>
              </w:rPr>
              <w:t>减：应计利息总额</w:t>
            </w:r>
          </w:p>
        </w:tc>
        <w:tc>
          <w:tcPr>
            <w:tcW w:w="2693" w:type="dxa"/>
            <w:tcBorders>
              <w:top w:val="single" w:sz="4" w:space="0" w:color="auto"/>
              <w:left w:val="single" w:sz="4" w:space="0" w:color="auto"/>
              <w:bottom w:val="single" w:sz="4" w:space="0" w:color="auto"/>
              <w:right w:val="single" w:sz="4" w:space="0" w:color="auto"/>
            </w:tcBorders>
          </w:tcPr>
          <w:p w14:paraId="771F003A" w14:textId="77777777" w:rsidR="00000000" w:rsidRDefault="007478C2">
            <w:pPr>
              <w:rPr>
                <w:rFonts w:ascii="宋体" w:hAnsi="宋体" w:hint="eastAsia"/>
                <w:color w:val="000000"/>
                <w:kern w:val="0"/>
                <w:sz w:val="18"/>
              </w:rPr>
            </w:pPr>
            <w:r>
              <w:rPr>
                <w:rFonts w:hint="eastAsia"/>
                <w:color w:val="000000"/>
                <w:sz w:val="18"/>
              </w:rPr>
              <w:t>（</w:t>
            </w:r>
            <w:r>
              <w:rPr>
                <w:rFonts w:hint="eastAsia"/>
                <w:color w:val="000000"/>
                <w:sz w:val="18"/>
              </w:rPr>
              <w:t>6705</w:t>
            </w:r>
            <w:r>
              <w:rPr>
                <w:rFonts w:hint="eastAsia"/>
                <w:color w:val="000000"/>
                <w:sz w:val="18"/>
              </w:rPr>
              <w:t>）</w:t>
            </w:r>
          </w:p>
        </w:tc>
        <w:tc>
          <w:tcPr>
            <w:tcW w:w="2693" w:type="dxa"/>
            <w:tcBorders>
              <w:top w:val="single" w:sz="4" w:space="0" w:color="auto"/>
              <w:left w:val="single" w:sz="4" w:space="0" w:color="auto"/>
              <w:bottom w:val="single" w:sz="4" w:space="0" w:color="auto"/>
              <w:right w:val="single" w:sz="4" w:space="0" w:color="auto"/>
            </w:tcBorders>
          </w:tcPr>
          <w:p w14:paraId="7B58A2BC"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6705</w:t>
            </w:r>
            <w:r>
              <w:rPr>
                <w:rFonts w:hint="eastAsia"/>
                <w:color w:val="000000"/>
                <w:sz w:val="18"/>
              </w:rPr>
              <w:t>）</w:t>
            </w:r>
          </w:p>
        </w:tc>
      </w:tr>
      <w:tr w:rsidR="00000000" w14:paraId="20A9EE89" w14:textId="77777777">
        <w:trPr>
          <w:trHeight w:val="315"/>
        </w:trPr>
        <w:tc>
          <w:tcPr>
            <w:tcW w:w="4253" w:type="dxa"/>
            <w:tcBorders>
              <w:top w:val="single" w:sz="4" w:space="0" w:color="auto"/>
              <w:left w:val="single" w:sz="4" w:space="0" w:color="auto"/>
              <w:bottom w:val="single" w:sz="4" w:space="0" w:color="auto"/>
              <w:right w:val="single" w:sz="4" w:space="0" w:color="auto"/>
            </w:tcBorders>
            <w:vAlign w:val="center"/>
          </w:tcPr>
          <w:p w14:paraId="39390BFE" w14:textId="77777777" w:rsidR="00000000" w:rsidRDefault="007478C2">
            <w:pPr>
              <w:spacing w:line="240" w:lineRule="atLeast"/>
              <w:rPr>
                <w:rFonts w:ascii="宋体" w:hAnsi="宋体"/>
                <w:color w:val="000000"/>
                <w:sz w:val="24"/>
              </w:rPr>
            </w:pPr>
            <w:r>
              <w:rPr>
                <w:rFonts w:ascii="宋体" w:hAnsi="宋体" w:hint="eastAsia"/>
                <w:color w:val="000000"/>
                <w:sz w:val="24"/>
              </w:rPr>
              <w:t>减：交易费用</w:t>
            </w:r>
          </w:p>
        </w:tc>
        <w:tc>
          <w:tcPr>
            <w:tcW w:w="2693" w:type="dxa"/>
            <w:tcBorders>
              <w:top w:val="single" w:sz="4" w:space="0" w:color="auto"/>
              <w:left w:val="single" w:sz="4" w:space="0" w:color="auto"/>
              <w:bottom w:val="single" w:sz="4" w:space="0" w:color="auto"/>
              <w:right w:val="single" w:sz="4" w:space="0" w:color="auto"/>
            </w:tcBorders>
          </w:tcPr>
          <w:p w14:paraId="5C8DE464"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6706</w:t>
            </w:r>
            <w:r>
              <w:rPr>
                <w:rFonts w:hint="eastAsia"/>
                <w:color w:val="000000"/>
                <w:sz w:val="18"/>
              </w:rPr>
              <w:t>）</w:t>
            </w:r>
          </w:p>
        </w:tc>
        <w:tc>
          <w:tcPr>
            <w:tcW w:w="2693" w:type="dxa"/>
            <w:tcBorders>
              <w:top w:val="single" w:sz="4" w:space="0" w:color="auto"/>
              <w:left w:val="single" w:sz="4" w:space="0" w:color="auto"/>
              <w:bottom w:val="single" w:sz="4" w:space="0" w:color="auto"/>
              <w:right w:val="single" w:sz="4" w:space="0" w:color="auto"/>
            </w:tcBorders>
          </w:tcPr>
          <w:p w14:paraId="4A7FB75B"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6706</w:t>
            </w:r>
            <w:r>
              <w:rPr>
                <w:rFonts w:hint="eastAsia"/>
                <w:color w:val="000000"/>
                <w:sz w:val="18"/>
              </w:rPr>
              <w:t>）</w:t>
            </w:r>
          </w:p>
        </w:tc>
      </w:tr>
      <w:tr w:rsidR="00000000" w14:paraId="710C1258" w14:textId="77777777">
        <w:trPr>
          <w:trHeight w:val="315"/>
        </w:trPr>
        <w:tc>
          <w:tcPr>
            <w:tcW w:w="4253" w:type="dxa"/>
            <w:tcBorders>
              <w:top w:val="single" w:sz="4" w:space="0" w:color="auto"/>
              <w:left w:val="single" w:sz="4" w:space="0" w:color="auto"/>
              <w:bottom w:val="single" w:sz="4" w:space="0" w:color="auto"/>
              <w:right w:val="single" w:sz="4" w:space="0" w:color="auto"/>
            </w:tcBorders>
            <w:vAlign w:val="center"/>
          </w:tcPr>
          <w:p w14:paraId="3230B465" w14:textId="77777777" w:rsidR="00000000" w:rsidRDefault="007478C2">
            <w:pPr>
              <w:spacing w:line="240" w:lineRule="atLeast"/>
              <w:rPr>
                <w:rFonts w:ascii="宋体" w:hAnsi="宋体"/>
                <w:color w:val="000000"/>
                <w:sz w:val="24"/>
              </w:rPr>
            </w:pPr>
            <w:r>
              <w:rPr>
                <w:rFonts w:ascii="宋体" w:hAnsi="宋体" w:hint="eastAsia"/>
                <w:color w:val="000000"/>
                <w:sz w:val="24"/>
              </w:rPr>
              <w:t>买卖债券差价收</w:t>
            </w:r>
            <w:r>
              <w:rPr>
                <w:rFonts w:ascii="宋体" w:hAnsi="宋体" w:hint="eastAsia"/>
                <w:color w:val="000000"/>
                <w:sz w:val="24"/>
              </w:rPr>
              <w:t>入</w:t>
            </w:r>
          </w:p>
        </w:tc>
        <w:tc>
          <w:tcPr>
            <w:tcW w:w="2693" w:type="dxa"/>
            <w:tcBorders>
              <w:top w:val="single" w:sz="4" w:space="0" w:color="auto"/>
              <w:left w:val="single" w:sz="4" w:space="0" w:color="auto"/>
              <w:bottom w:val="single" w:sz="4" w:space="0" w:color="auto"/>
              <w:right w:val="single" w:sz="4" w:space="0" w:color="auto"/>
            </w:tcBorders>
          </w:tcPr>
          <w:p w14:paraId="11854A21"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3222</w:t>
            </w:r>
            <w:r>
              <w:rPr>
                <w:rFonts w:ascii="宋体" w:hAnsi="宋体" w:hint="eastAsia"/>
                <w:color w:val="000000"/>
                <w:kern w:val="0"/>
                <w:sz w:val="18"/>
              </w:rPr>
              <w:t>）</w:t>
            </w:r>
          </w:p>
        </w:tc>
        <w:tc>
          <w:tcPr>
            <w:tcW w:w="2693" w:type="dxa"/>
            <w:tcBorders>
              <w:top w:val="single" w:sz="4" w:space="0" w:color="auto"/>
              <w:left w:val="single" w:sz="4" w:space="0" w:color="auto"/>
              <w:bottom w:val="single" w:sz="4" w:space="0" w:color="auto"/>
              <w:right w:val="single" w:sz="4" w:space="0" w:color="auto"/>
            </w:tcBorders>
          </w:tcPr>
          <w:p w14:paraId="417999BF"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3222</w:t>
            </w:r>
            <w:r>
              <w:rPr>
                <w:rFonts w:ascii="宋体" w:hAnsi="宋体" w:hint="eastAsia"/>
                <w:color w:val="000000"/>
                <w:kern w:val="0"/>
                <w:sz w:val="18"/>
              </w:rPr>
              <w:t>）</w:t>
            </w:r>
          </w:p>
        </w:tc>
      </w:tr>
    </w:tbl>
    <w:p w14:paraId="7728B1A0" w14:textId="77777777" w:rsidR="00000000" w:rsidRDefault="007478C2">
      <w:pPr>
        <w:jc w:val="left"/>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3227</w:t>
      </w:r>
      <w:r>
        <w:rPr>
          <w:rFonts w:ascii="宋体" w:hAnsi="宋体" w:hint="eastAsia"/>
          <w:kern w:val="0"/>
          <w:sz w:val="18"/>
        </w:rPr>
        <w:t>）</w:t>
      </w:r>
    </w:p>
    <w:p w14:paraId="6F334A79" w14:textId="77777777" w:rsidR="00000000" w:rsidRDefault="007478C2">
      <w:pPr>
        <w:rPr>
          <w:rFonts w:ascii="宋体" w:hAnsi="宋体"/>
          <w:color w:val="FF0000"/>
          <w:sz w:val="24"/>
        </w:rPr>
      </w:pPr>
    </w:p>
    <w:p w14:paraId="1DBCEDD5" w14:textId="77777777" w:rsidR="00000000" w:rsidRDefault="007478C2">
      <w:pPr>
        <w:outlineLvl w:val="4"/>
        <w:rPr>
          <w:rFonts w:ascii="宋体" w:hAnsi="宋体"/>
          <w:b/>
          <w:sz w:val="24"/>
        </w:rPr>
      </w:pPr>
      <w:r>
        <w:rPr>
          <w:rFonts w:ascii="宋体" w:hAnsi="宋体"/>
          <w:b/>
          <w:sz w:val="24"/>
        </w:rPr>
        <w:t>7.4.7.</w:t>
      </w:r>
      <w:r>
        <w:rPr>
          <w:rFonts w:ascii="宋体" w:hAnsi="宋体" w:hint="eastAsia"/>
          <w:b/>
          <w:sz w:val="24"/>
        </w:rPr>
        <w:t>1</w:t>
      </w:r>
      <w:r>
        <w:rPr>
          <w:rFonts w:ascii="宋体" w:hAnsi="宋体"/>
          <w:b/>
          <w:sz w:val="24"/>
        </w:rPr>
        <w:t>6</w:t>
      </w:r>
      <w:r>
        <w:rPr>
          <w:rFonts w:ascii="宋体" w:hAnsi="宋体" w:hint="eastAsia"/>
          <w:b/>
          <w:sz w:val="24"/>
        </w:rPr>
        <w:t>.3</w:t>
      </w:r>
      <w:r>
        <w:rPr>
          <w:rFonts w:ascii="宋体" w:hAnsi="宋体"/>
          <w:b/>
          <w:sz w:val="24"/>
        </w:rPr>
        <w:t>债券投资收益</w:t>
      </w:r>
      <w:r>
        <w:rPr>
          <w:rFonts w:ascii="宋体" w:hAnsi="宋体" w:hint="eastAsia"/>
          <w:b/>
          <w:sz w:val="24"/>
        </w:rPr>
        <w:t>——</w:t>
      </w:r>
      <w:r>
        <w:rPr>
          <w:rFonts w:ascii="宋体" w:hAnsi="宋体"/>
          <w:b/>
          <w:sz w:val="24"/>
        </w:rPr>
        <w:t>赎回差价收入</w:t>
      </w:r>
    </w:p>
    <w:p w14:paraId="73FCD12D" w14:textId="77777777" w:rsidR="00000000" w:rsidRDefault="007478C2">
      <w:pPr>
        <w:widowControl/>
        <w:tabs>
          <w:tab w:val="left" w:pos="1680"/>
        </w:tabs>
        <w:wordWrap w:val="0"/>
        <w:autoSpaceDE w:val="0"/>
        <w:autoSpaceDN w:val="0"/>
        <w:ind w:left="440"/>
        <w:jc w:val="right"/>
        <w:textAlignment w:val="bottom"/>
        <w:rPr>
          <w:rFonts w:ascii="宋体" w:hAnsi="宋体"/>
          <w:kern w:val="0"/>
        </w:rPr>
      </w:pPr>
      <w:r>
        <w:rPr>
          <w:rFonts w:ascii="Calibri" w:hAnsi="宋体" w:hint="eastAsia"/>
          <w:sz w:val="24"/>
          <w:lang w:val="en-AU"/>
        </w:rPr>
        <w:t>单位：</w:t>
      </w:r>
      <w:r>
        <w:rPr>
          <w:rFonts w:ascii="Calibri" w:hAnsi="宋体" w:hint="eastAsia"/>
          <w:sz w:val="24"/>
          <w:lang w:val="en-AU"/>
        </w:rPr>
        <w:t xml:space="preserve">       </w:t>
      </w:r>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91" w:type="dxa"/>
        </w:tblCellMar>
        <w:tblLook w:val="0000" w:firstRow="0" w:lastRow="0" w:firstColumn="0" w:lastColumn="0" w:noHBand="0" w:noVBand="0"/>
      </w:tblPr>
      <w:tblGrid>
        <w:gridCol w:w="4253"/>
        <w:gridCol w:w="2693"/>
        <w:gridCol w:w="2693"/>
      </w:tblGrid>
      <w:tr w:rsidR="00000000" w14:paraId="5F0FA0D6" w14:textId="77777777">
        <w:tc>
          <w:tcPr>
            <w:tcW w:w="4253" w:type="dxa"/>
            <w:vAlign w:val="center"/>
          </w:tcPr>
          <w:p w14:paraId="44F1B285" w14:textId="77777777" w:rsidR="00000000" w:rsidRDefault="007478C2">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075A65DF" w14:textId="77777777" w:rsidR="00000000" w:rsidRDefault="007478C2">
            <w:pPr>
              <w:widowControl/>
              <w:spacing w:line="240" w:lineRule="atLeast"/>
              <w:ind w:right="-15"/>
              <w:jc w:val="center"/>
              <w:rPr>
                <w:rFonts w:ascii="宋体" w:hAnsi="宋体"/>
                <w:color w:val="000000"/>
                <w:sz w:val="24"/>
              </w:rPr>
            </w:pPr>
            <w:r>
              <w:rPr>
                <w:rFonts w:ascii="宋体" w:hAnsi="宋体" w:hint="eastAsia"/>
                <w:color w:val="000000"/>
                <w:sz w:val="24"/>
              </w:rPr>
              <w:t>本期</w:t>
            </w:r>
          </w:p>
          <w:p w14:paraId="3202CF6A" w14:textId="77777777" w:rsidR="00000000" w:rsidRDefault="007478C2">
            <w:pPr>
              <w:widowControl/>
              <w:spacing w:line="240" w:lineRule="atLeast"/>
              <w:ind w:right="-15"/>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693" w:type="dxa"/>
          </w:tcPr>
          <w:p w14:paraId="30DBE036" w14:textId="77777777" w:rsidR="00000000" w:rsidRDefault="007478C2">
            <w:pPr>
              <w:widowControl/>
              <w:spacing w:line="240" w:lineRule="atLeast"/>
              <w:ind w:right="-28"/>
              <w:jc w:val="center"/>
              <w:rPr>
                <w:rFonts w:ascii="宋体" w:hAnsi="宋体"/>
                <w:color w:val="000000"/>
                <w:sz w:val="24"/>
              </w:rPr>
            </w:pPr>
            <w:r>
              <w:rPr>
                <w:rFonts w:ascii="宋体" w:hAnsi="宋体" w:hint="eastAsia"/>
                <w:color w:val="000000"/>
                <w:sz w:val="24"/>
              </w:rPr>
              <w:t>上年度可比期间</w:t>
            </w:r>
          </w:p>
          <w:p w14:paraId="7E355520" w14:textId="77777777" w:rsidR="00000000" w:rsidRDefault="007478C2">
            <w:pPr>
              <w:widowControl/>
              <w:spacing w:line="240" w:lineRule="atLeast"/>
              <w:ind w:right="-15"/>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4DF528AE" w14:textId="77777777">
        <w:tc>
          <w:tcPr>
            <w:tcW w:w="4253" w:type="dxa"/>
            <w:vAlign w:val="center"/>
          </w:tcPr>
          <w:p w14:paraId="759A2774" w14:textId="77777777" w:rsidR="00000000" w:rsidRDefault="007478C2">
            <w:pPr>
              <w:spacing w:line="240" w:lineRule="atLeast"/>
              <w:rPr>
                <w:rFonts w:ascii="宋体" w:hAnsi="宋体"/>
                <w:color w:val="000000"/>
                <w:sz w:val="24"/>
              </w:rPr>
            </w:pPr>
            <w:r>
              <w:rPr>
                <w:rFonts w:ascii="宋体" w:hAnsi="宋体" w:hint="eastAsia"/>
                <w:color w:val="000000"/>
                <w:sz w:val="24"/>
              </w:rPr>
              <w:t>赎回基金份额对价总额</w:t>
            </w:r>
          </w:p>
        </w:tc>
        <w:tc>
          <w:tcPr>
            <w:tcW w:w="2693" w:type="dxa"/>
            <w:vAlign w:val="bottom"/>
          </w:tcPr>
          <w:p w14:paraId="35E874B1"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3229</w:t>
            </w:r>
            <w:r>
              <w:rPr>
                <w:rFonts w:ascii="宋体" w:hAnsi="宋体" w:hint="eastAsia"/>
                <w:color w:val="000000"/>
                <w:kern w:val="0"/>
                <w:sz w:val="18"/>
              </w:rPr>
              <w:t>）</w:t>
            </w:r>
          </w:p>
        </w:tc>
        <w:tc>
          <w:tcPr>
            <w:tcW w:w="2693" w:type="dxa"/>
            <w:vAlign w:val="bottom"/>
          </w:tcPr>
          <w:p w14:paraId="31D18557"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3229</w:t>
            </w:r>
            <w:r>
              <w:rPr>
                <w:rFonts w:ascii="宋体" w:hAnsi="宋体" w:hint="eastAsia"/>
                <w:color w:val="000000"/>
                <w:kern w:val="0"/>
                <w:sz w:val="18"/>
              </w:rPr>
              <w:t>）</w:t>
            </w:r>
          </w:p>
        </w:tc>
      </w:tr>
      <w:tr w:rsidR="00000000" w14:paraId="5439E8D6" w14:textId="77777777">
        <w:tc>
          <w:tcPr>
            <w:tcW w:w="4253" w:type="dxa"/>
            <w:vAlign w:val="center"/>
          </w:tcPr>
          <w:p w14:paraId="51267F64" w14:textId="77777777" w:rsidR="00000000" w:rsidRDefault="007478C2">
            <w:pPr>
              <w:spacing w:line="240" w:lineRule="atLeast"/>
              <w:rPr>
                <w:rFonts w:ascii="宋体" w:hAnsi="宋体"/>
                <w:color w:val="000000"/>
                <w:sz w:val="24"/>
              </w:rPr>
            </w:pPr>
            <w:r>
              <w:rPr>
                <w:rFonts w:ascii="宋体" w:hAnsi="宋体" w:hint="eastAsia"/>
                <w:color w:val="000000"/>
                <w:sz w:val="24"/>
              </w:rPr>
              <w:t>减：现金支付赎回款总额</w:t>
            </w:r>
          </w:p>
        </w:tc>
        <w:tc>
          <w:tcPr>
            <w:tcW w:w="2693" w:type="dxa"/>
          </w:tcPr>
          <w:p w14:paraId="4CF1F38C"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3230</w:t>
            </w:r>
            <w:r>
              <w:rPr>
                <w:rFonts w:ascii="宋体" w:hAnsi="宋体" w:hint="eastAsia"/>
                <w:color w:val="000000"/>
                <w:kern w:val="0"/>
                <w:sz w:val="18"/>
              </w:rPr>
              <w:t>）</w:t>
            </w:r>
          </w:p>
        </w:tc>
        <w:tc>
          <w:tcPr>
            <w:tcW w:w="2693" w:type="dxa"/>
          </w:tcPr>
          <w:p w14:paraId="791921FD" w14:textId="77777777" w:rsidR="00000000" w:rsidRDefault="007478C2">
            <w:pPr>
              <w:jc w:val="lef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3230</w:t>
            </w:r>
            <w:r>
              <w:rPr>
                <w:rFonts w:ascii="宋体" w:hAnsi="宋体" w:hint="eastAsia"/>
                <w:color w:val="000000"/>
                <w:kern w:val="0"/>
                <w:sz w:val="18"/>
              </w:rPr>
              <w:t>）</w:t>
            </w:r>
          </w:p>
        </w:tc>
      </w:tr>
      <w:tr w:rsidR="00000000" w14:paraId="78C2A243" w14:textId="77777777">
        <w:trPr>
          <w:trHeight w:val="90"/>
        </w:trPr>
        <w:tc>
          <w:tcPr>
            <w:tcW w:w="4253" w:type="dxa"/>
            <w:vAlign w:val="center"/>
          </w:tcPr>
          <w:p w14:paraId="4CA63262" w14:textId="77777777" w:rsidR="00000000" w:rsidRDefault="007478C2">
            <w:pPr>
              <w:spacing w:line="240" w:lineRule="atLeast"/>
              <w:rPr>
                <w:rFonts w:ascii="宋体" w:hAnsi="宋体"/>
                <w:color w:val="000000"/>
                <w:sz w:val="24"/>
              </w:rPr>
            </w:pPr>
            <w:r>
              <w:rPr>
                <w:rFonts w:ascii="宋体" w:hAnsi="宋体" w:hint="eastAsia"/>
                <w:color w:val="000000"/>
                <w:sz w:val="24"/>
              </w:rPr>
              <w:t>减：赎回债券成本总额</w:t>
            </w:r>
          </w:p>
        </w:tc>
        <w:tc>
          <w:tcPr>
            <w:tcW w:w="2693" w:type="dxa"/>
          </w:tcPr>
          <w:p w14:paraId="1EE7AEDF"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3231</w:t>
            </w:r>
            <w:r>
              <w:rPr>
                <w:rFonts w:ascii="宋体" w:hAnsi="宋体" w:hint="eastAsia"/>
                <w:color w:val="000000"/>
                <w:kern w:val="0"/>
                <w:sz w:val="18"/>
              </w:rPr>
              <w:t>）</w:t>
            </w:r>
          </w:p>
        </w:tc>
        <w:tc>
          <w:tcPr>
            <w:tcW w:w="2693" w:type="dxa"/>
          </w:tcPr>
          <w:p w14:paraId="392C6F9D"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3231</w:t>
            </w:r>
            <w:r>
              <w:rPr>
                <w:rFonts w:ascii="宋体" w:hAnsi="宋体" w:hint="eastAsia"/>
                <w:color w:val="000000"/>
                <w:kern w:val="0"/>
                <w:sz w:val="18"/>
              </w:rPr>
              <w:t>）</w:t>
            </w:r>
          </w:p>
        </w:tc>
      </w:tr>
      <w:tr w:rsidR="00000000" w14:paraId="5248FEC0" w14:textId="77777777">
        <w:tc>
          <w:tcPr>
            <w:tcW w:w="4253" w:type="dxa"/>
            <w:vAlign w:val="center"/>
          </w:tcPr>
          <w:p w14:paraId="5DD7E870" w14:textId="77777777" w:rsidR="00000000" w:rsidRDefault="007478C2">
            <w:pPr>
              <w:spacing w:line="240" w:lineRule="atLeast"/>
              <w:rPr>
                <w:rFonts w:ascii="宋体" w:hAnsi="宋体"/>
                <w:color w:val="000000"/>
                <w:sz w:val="24"/>
              </w:rPr>
            </w:pPr>
            <w:r>
              <w:rPr>
                <w:rFonts w:ascii="宋体" w:hAnsi="宋体" w:hint="eastAsia"/>
                <w:color w:val="000000"/>
                <w:sz w:val="24"/>
              </w:rPr>
              <w:t>减：赎回债券应计利息总额</w:t>
            </w:r>
          </w:p>
        </w:tc>
        <w:tc>
          <w:tcPr>
            <w:tcW w:w="2693" w:type="dxa"/>
          </w:tcPr>
          <w:p w14:paraId="3EFCF385" w14:textId="77777777" w:rsidR="00000000" w:rsidRDefault="007478C2">
            <w:pPr>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6796</w:t>
            </w:r>
            <w:r>
              <w:rPr>
                <w:rFonts w:ascii="宋体" w:hAnsi="宋体" w:hint="eastAsia"/>
                <w:color w:val="000000"/>
                <w:kern w:val="0"/>
                <w:sz w:val="18"/>
              </w:rPr>
              <w:t>）</w:t>
            </w:r>
          </w:p>
        </w:tc>
        <w:tc>
          <w:tcPr>
            <w:tcW w:w="2693" w:type="dxa"/>
          </w:tcPr>
          <w:p w14:paraId="0916FF33"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6796</w:t>
            </w:r>
            <w:r>
              <w:rPr>
                <w:rFonts w:ascii="宋体" w:hAnsi="宋体" w:hint="eastAsia"/>
                <w:color w:val="000000"/>
                <w:kern w:val="0"/>
                <w:sz w:val="18"/>
              </w:rPr>
              <w:t>）</w:t>
            </w:r>
          </w:p>
        </w:tc>
      </w:tr>
      <w:tr w:rsidR="00000000" w14:paraId="6EF0B1F6" w14:textId="77777777">
        <w:tc>
          <w:tcPr>
            <w:tcW w:w="4253" w:type="dxa"/>
            <w:vAlign w:val="center"/>
          </w:tcPr>
          <w:p w14:paraId="5561E091" w14:textId="77777777" w:rsidR="00000000" w:rsidRDefault="007478C2">
            <w:pPr>
              <w:spacing w:line="240" w:lineRule="atLeast"/>
              <w:rPr>
                <w:rFonts w:ascii="宋体" w:hAnsi="宋体"/>
                <w:color w:val="000000"/>
                <w:sz w:val="24"/>
              </w:rPr>
            </w:pPr>
            <w:r>
              <w:rPr>
                <w:rFonts w:ascii="宋体" w:hAnsi="宋体" w:hint="eastAsia"/>
                <w:color w:val="000000"/>
                <w:sz w:val="24"/>
              </w:rPr>
              <w:t>减：交易费用</w:t>
            </w:r>
          </w:p>
        </w:tc>
        <w:tc>
          <w:tcPr>
            <w:tcW w:w="2693" w:type="dxa"/>
          </w:tcPr>
          <w:p w14:paraId="26F10C32"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6707</w:t>
            </w:r>
            <w:r>
              <w:rPr>
                <w:rFonts w:hint="eastAsia"/>
                <w:color w:val="000000"/>
                <w:sz w:val="18"/>
              </w:rPr>
              <w:t>）</w:t>
            </w:r>
          </w:p>
        </w:tc>
        <w:tc>
          <w:tcPr>
            <w:tcW w:w="2693" w:type="dxa"/>
          </w:tcPr>
          <w:p w14:paraId="086D94C3"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6707</w:t>
            </w:r>
            <w:r>
              <w:rPr>
                <w:rFonts w:hint="eastAsia"/>
                <w:color w:val="000000"/>
                <w:sz w:val="18"/>
              </w:rPr>
              <w:t>）</w:t>
            </w:r>
          </w:p>
        </w:tc>
      </w:tr>
      <w:tr w:rsidR="00000000" w14:paraId="663759F1" w14:textId="77777777">
        <w:tc>
          <w:tcPr>
            <w:tcW w:w="4253" w:type="dxa"/>
            <w:vAlign w:val="center"/>
          </w:tcPr>
          <w:p w14:paraId="22E82241" w14:textId="77777777" w:rsidR="00000000" w:rsidRDefault="007478C2">
            <w:pPr>
              <w:spacing w:line="240" w:lineRule="atLeast"/>
              <w:rPr>
                <w:rFonts w:ascii="宋体" w:hAnsi="宋体"/>
                <w:color w:val="000000"/>
                <w:sz w:val="24"/>
              </w:rPr>
            </w:pPr>
            <w:r>
              <w:rPr>
                <w:rFonts w:ascii="宋体" w:hAnsi="宋体" w:hint="eastAsia"/>
                <w:color w:val="000000"/>
                <w:sz w:val="24"/>
              </w:rPr>
              <w:t>赎回差价收入</w:t>
            </w:r>
          </w:p>
        </w:tc>
        <w:tc>
          <w:tcPr>
            <w:tcW w:w="2693" w:type="dxa"/>
          </w:tcPr>
          <w:p w14:paraId="3E76E311"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3223</w:t>
            </w:r>
            <w:r>
              <w:rPr>
                <w:rFonts w:ascii="宋体" w:hAnsi="宋体" w:hint="eastAsia"/>
                <w:color w:val="000000"/>
                <w:kern w:val="0"/>
                <w:sz w:val="18"/>
              </w:rPr>
              <w:t>）</w:t>
            </w:r>
          </w:p>
        </w:tc>
        <w:tc>
          <w:tcPr>
            <w:tcW w:w="2693" w:type="dxa"/>
          </w:tcPr>
          <w:p w14:paraId="71F1D9A4"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3223</w:t>
            </w:r>
            <w:r>
              <w:rPr>
                <w:rFonts w:ascii="宋体" w:hAnsi="宋体" w:hint="eastAsia"/>
                <w:color w:val="000000"/>
                <w:kern w:val="0"/>
                <w:sz w:val="18"/>
              </w:rPr>
              <w:t>）</w:t>
            </w:r>
          </w:p>
        </w:tc>
      </w:tr>
    </w:tbl>
    <w:p w14:paraId="74826C02" w14:textId="77777777" w:rsidR="00000000" w:rsidRDefault="007478C2">
      <w:pPr>
        <w:jc w:val="left"/>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3233</w:t>
      </w:r>
      <w:r>
        <w:rPr>
          <w:rFonts w:ascii="宋体" w:hAnsi="宋体" w:hint="eastAsia"/>
          <w:kern w:val="0"/>
          <w:sz w:val="18"/>
        </w:rPr>
        <w:t>）</w:t>
      </w:r>
    </w:p>
    <w:p w14:paraId="4A76736D" w14:textId="77777777" w:rsidR="00000000" w:rsidRDefault="007478C2">
      <w:pPr>
        <w:jc w:val="left"/>
        <w:rPr>
          <w:rFonts w:ascii="宋体" w:hAnsi="宋体"/>
          <w:color w:val="FF0000"/>
          <w:sz w:val="24"/>
        </w:rPr>
      </w:pPr>
    </w:p>
    <w:p w14:paraId="3D36E940" w14:textId="77777777" w:rsidR="00000000" w:rsidRDefault="007478C2">
      <w:pPr>
        <w:outlineLvl w:val="4"/>
        <w:rPr>
          <w:rFonts w:ascii="宋体" w:hAnsi="宋体"/>
          <w:b/>
          <w:sz w:val="24"/>
        </w:rPr>
      </w:pPr>
      <w:r>
        <w:rPr>
          <w:rFonts w:ascii="宋体" w:hAnsi="宋体"/>
          <w:b/>
          <w:sz w:val="24"/>
        </w:rPr>
        <w:t>7.4.7.</w:t>
      </w:r>
      <w:r>
        <w:rPr>
          <w:rFonts w:ascii="宋体" w:hAnsi="宋体" w:hint="eastAsia"/>
          <w:b/>
          <w:sz w:val="24"/>
        </w:rPr>
        <w:t>1</w:t>
      </w:r>
      <w:r>
        <w:rPr>
          <w:rFonts w:ascii="宋体" w:hAnsi="宋体"/>
          <w:b/>
          <w:sz w:val="24"/>
        </w:rPr>
        <w:t>6</w:t>
      </w:r>
      <w:r>
        <w:rPr>
          <w:rFonts w:ascii="宋体" w:hAnsi="宋体" w:hint="eastAsia"/>
          <w:b/>
          <w:sz w:val="24"/>
        </w:rPr>
        <w:t>.4</w:t>
      </w:r>
      <w:r>
        <w:rPr>
          <w:rFonts w:ascii="宋体" w:hAnsi="宋体"/>
          <w:b/>
          <w:sz w:val="24"/>
        </w:rPr>
        <w:t>债券投资收益</w:t>
      </w:r>
      <w:r>
        <w:rPr>
          <w:rFonts w:ascii="宋体" w:hAnsi="宋体" w:hint="eastAsia"/>
          <w:b/>
          <w:sz w:val="24"/>
        </w:rPr>
        <w:t>——申购</w:t>
      </w:r>
      <w:r>
        <w:rPr>
          <w:rFonts w:ascii="宋体" w:hAnsi="宋体"/>
          <w:b/>
          <w:sz w:val="24"/>
        </w:rPr>
        <w:t>差价收入</w:t>
      </w:r>
    </w:p>
    <w:p w14:paraId="7E9F0F1E" w14:textId="77777777" w:rsidR="00000000" w:rsidRDefault="007478C2">
      <w:pPr>
        <w:widowControl/>
        <w:tabs>
          <w:tab w:val="left" w:pos="1680"/>
        </w:tabs>
        <w:wordWrap w:val="0"/>
        <w:autoSpaceDE w:val="0"/>
        <w:autoSpaceDN w:val="0"/>
        <w:ind w:left="440"/>
        <w:jc w:val="right"/>
        <w:textAlignment w:val="bottom"/>
        <w:rPr>
          <w:rFonts w:ascii="宋体" w:hAnsi="宋体"/>
          <w:kern w:val="0"/>
        </w:rPr>
      </w:pPr>
      <w:r>
        <w:rPr>
          <w:rFonts w:ascii="Calibri" w:hAnsi="宋体" w:hint="eastAsia"/>
          <w:sz w:val="24"/>
          <w:lang w:val="en-AU"/>
        </w:rPr>
        <w:t>单位：</w:t>
      </w:r>
      <w:r>
        <w:rPr>
          <w:rFonts w:ascii="Calibri" w:hAnsi="宋体" w:hint="eastAsia"/>
          <w:sz w:val="24"/>
          <w:lang w:val="en-AU"/>
        </w:rPr>
        <w:t xml:space="preserve">       </w:t>
      </w:r>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91" w:type="dxa"/>
        </w:tblCellMar>
        <w:tblLook w:val="0000" w:firstRow="0" w:lastRow="0" w:firstColumn="0" w:lastColumn="0" w:noHBand="0" w:noVBand="0"/>
      </w:tblPr>
      <w:tblGrid>
        <w:gridCol w:w="4253"/>
        <w:gridCol w:w="2693"/>
        <w:gridCol w:w="2693"/>
      </w:tblGrid>
      <w:tr w:rsidR="00000000" w14:paraId="6958E9A5" w14:textId="77777777">
        <w:tc>
          <w:tcPr>
            <w:tcW w:w="4253" w:type="dxa"/>
            <w:vAlign w:val="center"/>
          </w:tcPr>
          <w:p w14:paraId="3713EE0E" w14:textId="77777777" w:rsidR="00000000" w:rsidRDefault="007478C2">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12A0682E" w14:textId="77777777" w:rsidR="00000000" w:rsidRDefault="007478C2">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本期</w:t>
            </w:r>
          </w:p>
          <w:p w14:paraId="2EC95F10" w14:textId="77777777" w:rsidR="00000000" w:rsidRDefault="007478C2">
            <w:pPr>
              <w:spacing w:line="240" w:lineRule="atLeast"/>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693" w:type="dxa"/>
          </w:tcPr>
          <w:p w14:paraId="7E50C50C" w14:textId="77777777" w:rsidR="00000000" w:rsidRDefault="007478C2">
            <w:pPr>
              <w:widowControl/>
              <w:autoSpaceDE w:val="0"/>
              <w:autoSpaceDN w:val="0"/>
              <w:spacing w:line="240" w:lineRule="atLeast"/>
              <w:ind w:right="-28"/>
              <w:jc w:val="center"/>
              <w:textAlignment w:val="bottom"/>
              <w:rPr>
                <w:rFonts w:ascii="宋体" w:hAnsi="宋体"/>
                <w:color w:val="000000"/>
                <w:sz w:val="24"/>
              </w:rPr>
            </w:pPr>
            <w:r>
              <w:rPr>
                <w:rFonts w:ascii="宋体" w:hAnsi="宋体" w:hint="eastAsia"/>
                <w:color w:val="000000"/>
                <w:sz w:val="24"/>
              </w:rPr>
              <w:t>上年度可比期间</w:t>
            </w:r>
          </w:p>
          <w:p w14:paraId="7BA44E33" w14:textId="77777777" w:rsidR="00000000" w:rsidRDefault="007478C2">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47C6BE70" w14:textId="77777777">
        <w:tc>
          <w:tcPr>
            <w:tcW w:w="4253" w:type="dxa"/>
            <w:vAlign w:val="center"/>
          </w:tcPr>
          <w:p w14:paraId="1308472B" w14:textId="77777777" w:rsidR="00000000" w:rsidRDefault="007478C2">
            <w:pPr>
              <w:spacing w:line="240" w:lineRule="atLeast"/>
              <w:rPr>
                <w:rFonts w:ascii="宋体" w:hAnsi="宋体"/>
                <w:color w:val="000000"/>
                <w:sz w:val="24"/>
              </w:rPr>
            </w:pPr>
            <w:r>
              <w:rPr>
                <w:rFonts w:ascii="宋体" w:hAnsi="宋体" w:hint="eastAsia"/>
                <w:color w:val="000000"/>
                <w:sz w:val="24"/>
              </w:rPr>
              <w:t>申购基金份额对价总额</w:t>
            </w:r>
          </w:p>
        </w:tc>
        <w:tc>
          <w:tcPr>
            <w:tcW w:w="2693" w:type="dxa"/>
            <w:vAlign w:val="bottom"/>
          </w:tcPr>
          <w:p w14:paraId="3F9F097F"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3235</w:t>
            </w:r>
            <w:r>
              <w:rPr>
                <w:rFonts w:ascii="宋体" w:hAnsi="宋体" w:hint="eastAsia"/>
                <w:color w:val="000000"/>
                <w:kern w:val="0"/>
                <w:sz w:val="18"/>
              </w:rPr>
              <w:t>）</w:t>
            </w:r>
          </w:p>
        </w:tc>
        <w:tc>
          <w:tcPr>
            <w:tcW w:w="2693" w:type="dxa"/>
            <w:vAlign w:val="bottom"/>
          </w:tcPr>
          <w:p w14:paraId="533C34E9"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3235</w:t>
            </w:r>
            <w:r>
              <w:rPr>
                <w:rFonts w:ascii="宋体" w:hAnsi="宋体" w:hint="eastAsia"/>
                <w:color w:val="000000"/>
                <w:kern w:val="0"/>
                <w:sz w:val="18"/>
              </w:rPr>
              <w:t>）</w:t>
            </w:r>
          </w:p>
        </w:tc>
      </w:tr>
      <w:tr w:rsidR="00000000" w14:paraId="2AE43F0D" w14:textId="77777777">
        <w:tc>
          <w:tcPr>
            <w:tcW w:w="4253" w:type="dxa"/>
            <w:vAlign w:val="center"/>
          </w:tcPr>
          <w:p w14:paraId="2E84A8D4" w14:textId="77777777" w:rsidR="00000000" w:rsidRDefault="007478C2">
            <w:pPr>
              <w:spacing w:line="240" w:lineRule="atLeast"/>
              <w:rPr>
                <w:rFonts w:ascii="宋体" w:hAnsi="宋体"/>
                <w:color w:val="000000"/>
                <w:sz w:val="24"/>
              </w:rPr>
            </w:pPr>
            <w:r>
              <w:rPr>
                <w:rFonts w:ascii="宋体" w:hAnsi="宋体" w:hint="eastAsia"/>
                <w:color w:val="000000"/>
                <w:sz w:val="24"/>
              </w:rPr>
              <w:t>减：现金支付申购款总额</w:t>
            </w:r>
          </w:p>
        </w:tc>
        <w:tc>
          <w:tcPr>
            <w:tcW w:w="2693" w:type="dxa"/>
          </w:tcPr>
          <w:p w14:paraId="324D9433"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3236</w:t>
            </w:r>
            <w:r>
              <w:rPr>
                <w:rFonts w:ascii="宋体" w:hAnsi="宋体" w:hint="eastAsia"/>
                <w:color w:val="000000"/>
                <w:kern w:val="0"/>
                <w:sz w:val="18"/>
              </w:rPr>
              <w:t>）</w:t>
            </w:r>
          </w:p>
        </w:tc>
        <w:tc>
          <w:tcPr>
            <w:tcW w:w="2693" w:type="dxa"/>
          </w:tcPr>
          <w:p w14:paraId="653B316E"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3236</w:t>
            </w:r>
            <w:r>
              <w:rPr>
                <w:rFonts w:ascii="宋体" w:hAnsi="宋体" w:hint="eastAsia"/>
                <w:color w:val="000000"/>
                <w:kern w:val="0"/>
                <w:sz w:val="18"/>
              </w:rPr>
              <w:t>）</w:t>
            </w:r>
          </w:p>
        </w:tc>
      </w:tr>
      <w:tr w:rsidR="00000000" w14:paraId="29925D2D" w14:textId="77777777">
        <w:tc>
          <w:tcPr>
            <w:tcW w:w="4253" w:type="dxa"/>
            <w:vAlign w:val="center"/>
          </w:tcPr>
          <w:p w14:paraId="11539364" w14:textId="77777777" w:rsidR="00000000" w:rsidRDefault="007478C2">
            <w:pPr>
              <w:spacing w:line="240" w:lineRule="atLeast"/>
              <w:rPr>
                <w:rFonts w:ascii="宋体" w:hAnsi="宋体"/>
                <w:color w:val="000000"/>
                <w:sz w:val="24"/>
              </w:rPr>
            </w:pPr>
            <w:r>
              <w:rPr>
                <w:rFonts w:ascii="宋体" w:hAnsi="宋体" w:hint="eastAsia"/>
                <w:color w:val="000000"/>
                <w:sz w:val="24"/>
              </w:rPr>
              <w:t>减：申购债券成本总额</w:t>
            </w:r>
          </w:p>
        </w:tc>
        <w:tc>
          <w:tcPr>
            <w:tcW w:w="2693" w:type="dxa"/>
          </w:tcPr>
          <w:p w14:paraId="4E4A299C"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3237</w:t>
            </w:r>
            <w:r>
              <w:rPr>
                <w:rFonts w:ascii="宋体" w:hAnsi="宋体" w:hint="eastAsia"/>
                <w:color w:val="000000"/>
                <w:kern w:val="0"/>
                <w:sz w:val="18"/>
              </w:rPr>
              <w:t>）</w:t>
            </w:r>
          </w:p>
        </w:tc>
        <w:tc>
          <w:tcPr>
            <w:tcW w:w="2693" w:type="dxa"/>
          </w:tcPr>
          <w:p w14:paraId="0E2B2E0D"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3237</w:t>
            </w:r>
            <w:r>
              <w:rPr>
                <w:rFonts w:ascii="宋体" w:hAnsi="宋体" w:hint="eastAsia"/>
                <w:color w:val="000000"/>
                <w:kern w:val="0"/>
                <w:sz w:val="18"/>
              </w:rPr>
              <w:t>）</w:t>
            </w:r>
          </w:p>
        </w:tc>
      </w:tr>
      <w:tr w:rsidR="00000000" w14:paraId="31FAC8E0" w14:textId="77777777">
        <w:tc>
          <w:tcPr>
            <w:tcW w:w="4253" w:type="dxa"/>
            <w:vAlign w:val="center"/>
          </w:tcPr>
          <w:p w14:paraId="6F0D4084" w14:textId="77777777" w:rsidR="00000000" w:rsidRDefault="007478C2">
            <w:pPr>
              <w:spacing w:line="240" w:lineRule="atLeast"/>
              <w:rPr>
                <w:rFonts w:ascii="宋体" w:hAnsi="宋体"/>
                <w:color w:val="000000"/>
                <w:sz w:val="24"/>
              </w:rPr>
            </w:pPr>
            <w:r>
              <w:rPr>
                <w:rFonts w:ascii="宋体" w:hAnsi="宋体" w:hint="eastAsia"/>
                <w:color w:val="000000"/>
                <w:sz w:val="24"/>
              </w:rPr>
              <w:t>减：申购债券应计利息总额</w:t>
            </w:r>
          </w:p>
        </w:tc>
        <w:tc>
          <w:tcPr>
            <w:tcW w:w="2693" w:type="dxa"/>
          </w:tcPr>
          <w:p w14:paraId="6A70F87E" w14:textId="77777777" w:rsidR="00000000" w:rsidRDefault="007478C2">
            <w:pPr>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6797</w:t>
            </w:r>
            <w:r>
              <w:rPr>
                <w:rFonts w:ascii="宋体" w:hAnsi="宋体" w:hint="eastAsia"/>
                <w:color w:val="000000"/>
                <w:kern w:val="0"/>
                <w:sz w:val="18"/>
              </w:rPr>
              <w:t>）</w:t>
            </w:r>
          </w:p>
        </w:tc>
        <w:tc>
          <w:tcPr>
            <w:tcW w:w="2693" w:type="dxa"/>
          </w:tcPr>
          <w:p w14:paraId="0AF9F363"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6797</w:t>
            </w:r>
            <w:r>
              <w:rPr>
                <w:rFonts w:ascii="宋体" w:hAnsi="宋体" w:hint="eastAsia"/>
                <w:color w:val="000000"/>
                <w:kern w:val="0"/>
                <w:sz w:val="18"/>
              </w:rPr>
              <w:t>）</w:t>
            </w:r>
          </w:p>
        </w:tc>
      </w:tr>
      <w:tr w:rsidR="00000000" w14:paraId="1920F9C3" w14:textId="77777777">
        <w:tc>
          <w:tcPr>
            <w:tcW w:w="4253" w:type="dxa"/>
            <w:vAlign w:val="center"/>
          </w:tcPr>
          <w:p w14:paraId="7CF8FDC8" w14:textId="77777777" w:rsidR="00000000" w:rsidRDefault="007478C2">
            <w:pPr>
              <w:spacing w:line="240" w:lineRule="atLeast"/>
              <w:rPr>
                <w:rFonts w:ascii="宋体" w:hAnsi="宋体"/>
                <w:color w:val="000000"/>
                <w:sz w:val="24"/>
              </w:rPr>
            </w:pPr>
            <w:r>
              <w:rPr>
                <w:rFonts w:ascii="宋体" w:hAnsi="宋体" w:hint="eastAsia"/>
                <w:color w:val="000000"/>
                <w:sz w:val="24"/>
              </w:rPr>
              <w:t>减：交易费用</w:t>
            </w:r>
          </w:p>
        </w:tc>
        <w:tc>
          <w:tcPr>
            <w:tcW w:w="2693" w:type="dxa"/>
          </w:tcPr>
          <w:p w14:paraId="772CDBA3"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6708</w:t>
            </w:r>
            <w:r>
              <w:rPr>
                <w:rFonts w:hint="eastAsia"/>
                <w:color w:val="000000"/>
                <w:sz w:val="18"/>
              </w:rPr>
              <w:t>）</w:t>
            </w:r>
          </w:p>
        </w:tc>
        <w:tc>
          <w:tcPr>
            <w:tcW w:w="2693" w:type="dxa"/>
          </w:tcPr>
          <w:p w14:paraId="0EF2F155"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6708</w:t>
            </w:r>
            <w:r>
              <w:rPr>
                <w:rFonts w:hint="eastAsia"/>
                <w:color w:val="000000"/>
                <w:sz w:val="18"/>
              </w:rPr>
              <w:t>）</w:t>
            </w:r>
          </w:p>
        </w:tc>
      </w:tr>
      <w:tr w:rsidR="00000000" w14:paraId="0CEA6148" w14:textId="77777777">
        <w:tc>
          <w:tcPr>
            <w:tcW w:w="4253" w:type="dxa"/>
            <w:vAlign w:val="center"/>
          </w:tcPr>
          <w:p w14:paraId="211A63F1" w14:textId="77777777" w:rsidR="00000000" w:rsidRDefault="007478C2">
            <w:pPr>
              <w:spacing w:line="240" w:lineRule="atLeast"/>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3240</w:t>
            </w:r>
            <w:r>
              <w:rPr>
                <w:rFonts w:ascii="宋体" w:hAnsi="宋体" w:hint="eastAsia"/>
                <w:color w:val="000000"/>
                <w:kern w:val="0"/>
                <w:sz w:val="18"/>
              </w:rPr>
              <w:t>）</w:t>
            </w:r>
          </w:p>
        </w:tc>
        <w:tc>
          <w:tcPr>
            <w:tcW w:w="2693" w:type="dxa"/>
          </w:tcPr>
          <w:p w14:paraId="0C78CD93"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3241</w:t>
            </w:r>
            <w:r>
              <w:rPr>
                <w:rFonts w:ascii="宋体" w:hAnsi="宋体" w:hint="eastAsia"/>
                <w:color w:val="000000"/>
                <w:kern w:val="0"/>
                <w:sz w:val="18"/>
              </w:rPr>
              <w:t>）</w:t>
            </w:r>
          </w:p>
        </w:tc>
        <w:tc>
          <w:tcPr>
            <w:tcW w:w="2693" w:type="dxa"/>
          </w:tcPr>
          <w:p w14:paraId="11733CA6"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3241</w:t>
            </w:r>
            <w:r>
              <w:rPr>
                <w:rFonts w:ascii="宋体" w:hAnsi="宋体" w:hint="eastAsia"/>
                <w:color w:val="000000"/>
                <w:kern w:val="0"/>
                <w:sz w:val="18"/>
              </w:rPr>
              <w:t>）</w:t>
            </w:r>
          </w:p>
        </w:tc>
      </w:tr>
      <w:tr w:rsidR="00000000" w14:paraId="19C6CC5D" w14:textId="77777777">
        <w:tc>
          <w:tcPr>
            <w:tcW w:w="4253" w:type="dxa"/>
            <w:vAlign w:val="center"/>
          </w:tcPr>
          <w:p w14:paraId="16A2CABF" w14:textId="77777777" w:rsidR="00000000" w:rsidRDefault="007478C2">
            <w:pPr>
              <w:spacing w:line="240" w:lineRule="atLeast"/>
              <w:rPr>
                <w:rFonts w:ascii="宋体" w:hAnsi="宋体"/>
                <w:color w:val="000000"/>
                <w:sz w:val="24"/>
              </w:rPr>
            </w:pPr>
            <w:r>
              <w:rPr>
                <w:rFonts w:ascii="宋体" w:hAnsi="宋体" w:hint="eastAsia"/>
                <w:color w:val="000000"/>
                <w:sz w:val="24"/>
              </w:rPr>
              <w:t>申购差价收入</w:t>
            </w:r>
          </w:p>
        </w:tc>
        <w:tc>
          <w:tcPr>
            <w:tcW w:w="2693" w:type="dxa"/>
          </w:tcPr>
          <w:p w14:paraId="7E48AEB7"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3224</w:t>
            </w:r>
            <w:r>
              <w:rPr>
                <w:rFonts w:ascii="宋体" w:hAnsi="宋体" w:hint="eastAsia"/>
                <w:color w:val="000000"/>
                <w:kern w:val="0"/>
                <w:sz w:val="18"/>
              </w:rPr>
              <w:t>）</w:t>
            </w:r>
          </w:p>
        </w:tc>
        <w:tc>
          <w:tcPr>
            <w:tcW w:w="2693" w:type="dxa"/>
          </w:tcPr>
          <w:p w14:paraId="45639E90"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3224</w:t>
            </w:r>
            <w:r>
              <w:rPr>
                <w:rFonts w:ascii="宋体" w:hAnsi="宋体" w:hint="eastAsia"/>
                <w:color w:val="000000"/>
                <w:kern w:val="0"/>
                <w:sz w:val="18"/>
              </w:rPr>
              <w:t>）</w:t>
            </w:r>
          </w:p>
        </w:tc>
      </w:tr>
    </w:tbl>
    <w:p w14:paraId="7A9ABB49" w14:textId="77777777" w:rsidR="00000000" w:rsidRDefault="007478C2">
      <w:pPr>
        <w:jc w:val="left"/>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3242</w:t>
      </w:r>
      <w:r>
        <w:rPr>
          <w:rFonts w:ascii="宋体" w:hAnsi="宋体" w:hint="eastAsia"/>
          <w:kern w:val="0"/>
          <w:sz w:val="18"/>
        </w:rPr>
        <w:t>）</w:t>
      </w:r>
    </w:p>
    <w:p w14:paraId="1D0FE5DE" w14:textId="77777777" w:rsidR="00000000" w:rsidRDefault="007478C2">
      <w:pPr>
        <w:jc w:val="left"/>
        <w:rPr>
          <w:rFonts w:ascii="宋体" w:hAnsi="宋体"/>
          <w:kern w:val="0"/>
          <w:sz w:val="18"/>
        </w:rPr>
      </w:pPr>
    </w:p>
    <w:p w14:paraId="05F2435A" w14:textId="77777777" w:rsidR="00000000" w:rsidRDefault="007478C2">
      <w:pPr>
        <w:outlineLvl w:val="3"/>
        <w:rPr>
          <w:rFonts w:ascii="宋体" w:hAnsi="宋体"/>
          <w:b/>
          <w:sz w:val="24"/>
        </w:rPr>
      </w:pPr>
      <w:r>
        <w:rPr>
          <w:rFonts w:ascii="宋体" w:hAnsi="宋体" w:hint="eastAsia"/>
          <w:b/>
          <w:sz w:val="24"/>
        </w:rPr>
        <w:t>7.4.7.1</w:t>
      </w:r>
      <w:r>
        <w:rPr>
          <w:rFonts w:ascii="宋体" w:hAnsi="宋体"/>
          <w:b/>
          <w:sz w:val="24"/>
        </w:rPr>
        <w:t>7</w:t>
      </w:r>
      <w:r>
        <w:rPr>
          <w:rFonts w:ascii="宋体" w:hAnsi="宋体" w:hint="eastAsia"/>
          <w:b/>
          <w:sz w:val="24"/>
        </w:rPr>
        <w:t xml:space="preserve"> </w:t>
      </w:r>
      <w:r>
        <w:rPr>
          <w:rFonts w:ascii="宋体" w:hAnsi="宋体" w:hint="eastAsia"/>
          <w:b/>
          <w:sz w:val="24"/>
        </w:rPr>
        <w:t>资产支持证券投资收益</w:t>
      </w:r>
      <w:r>
        <w:rPr>
          <w:rStyle w:val="FootnoteReference"/>
          <w:rFonts w:ascii="宋体" w:hAnsi="宋体"/>
          <w:b/>
          <w:sz w:val="24"/>
        </w:rPr>
        <w:footnoteReference w:id="149"/>
      </w:r>
    </w:p>
    <w:p w14:paraId="3A0E9509" w14:textId="77777777" w:rsidR="00000000" w:rsidRDefault="007478C2">
      <w:pPr>
        <w:outlineLvl w:val="4"/>
        <w:rPr>
          <w:rFonts w:ascii="宋体" w:hAnsi="宋体"/>
          <w:b/>
          <w:color w:val="000000"/>
          <w:sz w:val="24"/>
        </w:rPr>
      </w:pPr>
      <w:r>
        <w:rPr>
          <w:rFonts w:ascii="宋体" w:hAnsi="宋体"/>
          <w:b/>
          <w:color w:val="000000"/>
          <w:sz w:val="24"/>
        </w:rPr>
        <w:t>7.4.7.</w:t>
      </w:r>
      <w:r>
        <w:rPr>
          <w:rFonts w:ascii="宋体" w:hAnsi="宋体" w:hint="eastAsia"/>
          <w:b/>
          <w:color w:val="000000"/>
          <w:sz w:val="24"/>
        </w:rPr>
        <w:t>1</w:t>
      </w:r>
      <w:r>
        <w:rPr>
          <w:rFonts w:ascii="宋体" w:hAnsi="宋体"/>
          <w:b/>
          <w:color w:val="000000"/>
          <w:sz w:val="24"/>
        </w:rPr>
        <w:t>7.1</w:t>
      </w:r>
      <w:r>
        <w:rPr>
          <w:rFonts w:ascii="宋体" w:hAnsi="宋体" w:hint="eastAsia"/>
          <w:b/>
          <w:color w:val="000000"/>
          <w:sz w:val="24"/>
        </w:rPr>
        <w:t>资产支持证券</w:t>
      </w:r>
      <w:r>
        <w:rPr>
          <w:rFonts w:ascii="宋体" w:hAnsi="宋体"/>
          <w:b/>
          <w:color w:val="000000"/>
          <w:sz w:val="24"/>
        </w:rPr>
        <w:t>投资收益项目构成</w:t>
      </w:r>
    </w:p>
    <w:p w14:paraId="5C783CBB" w14:textId="77777777" w:rsidR="00000000" w:rsidRDefault="007478C2">
      <w:pPr>
        <w:widowControl/>
        <w:tabs>
          <w:tab w:val="left" w:pos="1680"/>
        </w:tabs>
        <w:wordWrap w:val="0"/>
        <w:autoSpaceDE w:val="0"/>
        <w:autoSpaceDN w:val="0"/>
        <w:ind w:left="440"/>
        <w:jc w:val="right"/>
        <w:textAlignment w:val="bottom"/>
        <w:rPr>
          <w:rFonts w:ascii="宋体" w:hAnsi="宋体"/>
          <w:color w:val="FF0000"/>
          <w:kern w:val="0"/>
        </w:rPr>
      </w:pPr>
      <w:r>
        <w:rPr>
          <w:rFonts w:ascii="Calibri" w:hAnsi="宋体" w:hint="eastAsia"/>
          <w:color w:val="000000"/>
          <w:sz w:val="24"/>
          <w:lang w:val="en-AU"/>
        </w:rPr>
        <w:t>单位：</w:t>
      </w:r>
      <w:r>
        <w:rPr>
          <w:rFonts w:ascii="Calibri" w:hAnsi="宋体" w:hint="eastAsia"/>
          <w:color w:val="000000"/>
          <w:sz w:val="24"/>
          <w:lang w:val="en-AU"/>
        </w:rPr>
        <w:t xml:space="preserve"> </w:t>
      </w:r>
      <w:r>
        <w:rPr>
          <w:rFonts w:ascii="Calibri" w:hAnsi="宋体" w:hint="eastAsia"/>
          <w:color w:val="FF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91" w:type="dxa"/>
        </w:tblCellMar>
        <w:tblLook w:val="0000" w:firstRow="0" w:lastRow="0" w:firstColumn="0" w:lastColumn="0" w:noHBand="0" w:noVBand="0"/>
      </w:tblPr>
      <w:tblGrid>
        <w:gridCol w:w="4923"/>
        <w:gridCol w:w="2693"/>
        <w:gridCol w:w="2693"/>
      </w:tblGrid>
      <w:tr w:rsidR="00000000" w14:paraId="792BCEC9" w14:textId="77777777">
        <w:trPr>
          <w:jc w:val="center"/>
        </w:trPr>
        <w:tc>
          <w:tcPr>
            <w:tcW w:w="4923" w:type="dxa"/>
            <w:vAlign w:val="center"/>
          </w:tcPr>
          <w:p w14:paraId="0BBEB032" w14:textId="77777777" w:rsidR="00000000" w:rsidRDefault="007478C2">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2D7A34F9" w14:textId="77777777" w:rsidR="00000000" w:rsidRDefault="007478C2">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本期</w:t>
            </w:r>
          </w:p>
          <w:p w14:paraId="444F00E2" w14:textId="77777777" w:rsidR="00000000" w:rsidRDefault="007478C2">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693" w:type="dxa"/>
          </w:tcPr>
          <w:p w14:paraId="25E1C26F" w14:textId="77777777" w:rsidR="00000000" w:rsidRDefault="007478C2">
            <w:pPr>
              <w:widowControl/>
              <w:autoSpaceDE w:val="0"/>
              <w:autoSpaceDN w:val="0"/>
              <w:spacing w:line="240" w:lineRule="atLeast"/>
              <w:ind w:right="-28"/>
              <w:jc w:val="center"/>
              <w:textAlignment w:val="bottom"/>
              <w:rPr>
                <w:rFonts w:ascii="宋体" w:hAnsi="宋体"/>
                <w:color w:val="000000"/>
                <w:sz w:val="24"/>
              </w:rPr>
            </w:pPr>
            <w:r>
              <w:rPr>
                <w:rFonts w:ascii="宋体" w:hAnsi="宋体" w:hint="eastAsia"/>
                <w:color w:val="000000"/>
                <w:sz w:val="24"/>
              </w:rPr>
              <w:t>上年度可比期间</w:t>
            </w:r>
          </w:p>
          <w:p w14:paraId="60ECD81E" w14:textId="77777777" w:rsidR="00000000" w:rsidRDefault="007478C2">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2FDFE468" w14:textId="77777777">
        <w:trPr>
          <w:jc w:val="center"/>
        </w:trPr>
        <w:tc>
          <w:tcPr>
            <w:tcW w:w="4923" w:type="dxa"/>
            <w:vAlign w:val="center"/>
          </w:tcPr>
          <w:p w14:paraId="20A8F7B2" w14:textId="77777777" w:rsidR="00000000" w:rsidRDefault="007478C2">
            <w:pPr>
              <w:spacing w:line="240" w:lineRule="atLeast"/>
              <w:rPr>
                <w:rFonts w:ascii="宋体" w:hAnsi="宋体"/>
                <w:color w:val="000000"/>
                <w:sz w:val="24"/>
              </w:rPr>
            </w:pPr>
            <w:r>
              <w:rPr>
                <w:rFonts w:ascii="宋体" w:hAnsi="宋体" w:hint="eastAsia"/>
                <w:color w:val="000000"/>
                <w:sz w:val="24"/>
              </w:rPr>
              <w:t>资产支持证券投资收益——利息收入</w:t>
            </w:r>
          </w:p>
        </w:tc>
        <w:tc>
          <w:tcPr>
            <w:tcW w:w="2693" w:type="dxa"/>
          </w:tcPr>
          <w:p w14:paraId="0D33391D"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6710</w:t>
            </w:r>
            <w:r>
              <w:rPr>
                <w:rFonts w:hint="eastAsia"/>
                <w:color w:val="000000"/>
                <w:sz w:val="18"/>
              </w:rPr>
              <w:t>）</w:t>
            </w:r>
          </w:p>
        </w:tc>
        <w:tc>
          <w:tcPr>
            <w:tcW w:w="2693" w:type="dxa"/>
          </w:tcPr>
          <w:p w14:paraId="0122D206"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6710</w:t>
            </w:r>
            <w:r>
              <w:rPr>
                <w:rFonts w:hint="eastAsia"/>
                <w:color w:val="000000"/>
                <w:sz w:val="18"/>
              </w:rPr>
              <w:t>）</w:t>
            </w:r>
          </w:p>
        </w:tc>
      </w:tr>
      <w:tr w:rsidR="00000000" w14:paraId="35381AB2" w14:textId="77777777">
        <w:trPr>
          <w:jc w:val="center"/>
        </w:trPr>
        <w:tc>
          <w:tcPr>
            <w:tcW w:w="4923" w:type="dxa"/>
            <w:vAlign w:val="center"/>
          </w:tcPr>
          <w:p w14:paraId="3B4A3469" w14:textId="77777777" w:rsidR="00000000" w:rsidRDefault="007478C2">
            <w:pPr>
              <w:spacing w:line="240" w:lineRule="atLeast"/>
              <w:rPr>
                <w:rFonts w:ascii="宋体" w:hAnsi="宋体"/>
                <w:color w:val="000000"/>
                <w:sz w:val="24"/>
              </w:rPr>
            </w:pPr>
            <w:r>
              <w:rPr>
                <w:rFonts w:ascii="宋体" w:hAnsi="宋体" w:hint="eastAsia"/>
                <w:color w:val="000000"/>
                <w:sz w:val="24"/>
              </w:rPr>
              <w:t>资产支持证券投资收益——买卖资产支持证券差价收入</w:t>
            </w:r>
          </w:p>
        </w:tc>
        <w:tc>
          <w:tcPr>
            <w:tcW w:w="2693" w:type="dxa"/>
            <w:vAlign w:val="bottom"/>
          </w:tcPr>
          <w:p w14:paraId="28C98231"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6711</w:t>
            </w:r>
            <w:r>
              <w:rPr>
                <w:rFonts w:hint="eastAsia"/>
                <w:color w:val="000000"/>
                <w:sz w:val="18"/>
              </w:rPr>
              <w:t>）</w:t>
            </w:r>
          </w:p>
        </w:tc>
        <w:tc>
          <w:tcPr>
            <w:tcW w:w="2693" w:type="dxa"/>
            <w:vAlign w:val="bottom"/>
          </w:tcPr>
          <w:p w14:paraId="55944C18"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6711</w:t>
            </w:r>
            <w:r>
              <w:rPr>
                <w:rFonts w:hint="eastAsia"/>
                <w:color w:val="000000"/>
                <w:sz w:val="18"/>
              </w:rPr>
              <w:t>）</w:t>
            </w:r>
          </w:p>
        </w:tc>
      </w:tr>
      <w:tr w:rsidR="00000000" w14:paraId="541C045F" w14:textId="77777777">
        <w:trPr>
          <w:jc w:val="center"/>
        </w:trPr>
        <w:tc>
          <w:tcPr>
            <w:tcW w:w="4923" w:type="dxa"/>
            <w:vAlign w:val="center"/>
          </w:tcPr>
          <w:p w14:paraId="446500AC" w14:textId="77777777" w:rsidR="00000000" w:rsidRDefault="007478C2">
            <w:pPr>
              <w:spacing w:line="240" w:lineRule="atLeast"/>
              <w:rPr>
                <w:rFonts w:ascii="宋体" w:hAnsi="宋体"/>
                <w:color w:val="000000"/>
                <w:sz w:val="24"/>
              </w:rPr>
            </w:pPr>
            <w:r>
              <w:rPr>
                <w:rFonts w:ascii="宋体" w:hAnsi="宋体" w:hint="eastAsia"/>
                <w:color w:val="000000"/>
                <w:sz w:val="24"/>
              </w:rPr>
              <w:t>资产支持证券投资收益——赎回差价收入</w:t>
            </w:r>
          </w:p>
        </w:tc>
        <w:tc>
          <w:tcPr>
            <w:tcW w:w="2693" w:type="dxa"/>
          </w:tcPr>
          <w:p w14:paraId="71D79070"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6712</w:t>
            </w:r>
            <w:r>
              <w:rPr>
                <w:rFonts w:hint="eastAsia"/>
                <w:color w:val="000000"/>
                <w:sz w:val="18"/>
              </w:rPr>
              <w:t>）</w:t>
            </w:r>
          </w:p>
        </w:tc>
        <w:tc>
          <w:tcPr>
            <w:tcW w:w="2693" w:type="dxa"/>
          </w:tcPr>
          <w:p w14:paraId="75CCFD3D"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6712</w:t>
            </w:r>
            <w:r>
              <w:rPr>
                <w:rFonts w:hint="eastAsia"/>
                <w:color w:val="000000"/>
                <w:sz w:val="18"/>
              </w:rPr>
              <w:t>）</w:t>
            </w:r>
          </w:p>
        </w:tc>
      </w:tr>
      <w:tr w:rsidR="00000000" w14:paraId="0EA2FE8D" w14:textId="77777777">
        <w:trPr>
          <w:jc w:val="center"/>
        </w:trPr>
        <w:tc>
          <w:tcPr>
            <w:tcW w:w="4923" w:type="dxa"/>
            <w:vAlign w:val="center"/>
          </w:tcPr>
          <w:p w14:paraId="51E08A0D" w14:textId="77777777" w:rsidR="00000000" w:rsidRDefault="007478C2">
            <w:pPr>
              <w:spacing w:line="240" w:lineRule="atLeast"/>
              <w:rPr>
                <w:rFonts w:ascii="宋体" w:hAnsi="宋体"/>
                <w:color w:val="000000"/>
                <w:sz w:val="24"/>
              </w:rPr>
            </w:pPr>
            <w:r>
              <w:rPr>
                <w:rFonts w:ascii="宋体" w:hAnsi="宋体" w:hint="eastAsia"/>
                <w:color w:val="000000"/>
                <w:sz w:val="24"/>
              </w:rPr>
              <w:t>资产支持证券投资收益——申购差价收入</w:t>
            </w:r>
          </w:p>
        </w:tc>
        <w:tc>
          <w:tcPr>
            <w:tcW w:w="2693" w:type="dxa"/>
          </w:tcPr>
          <w:p w14:paraId="2E1CF0E3"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6713</w:t>
            </w:r>
            <w:r>
              <w:rPr>
                <w:rFonts w:hint="eastAsia"/>
                <w:color w:val="000000"/>
                <w:sz w:val="18"/>
              </w:rPr>
              <w:t>）</w:t>
            </w:r>
          </w:p>
        </w:tc>
        <w:tc>
          <w:tcPr>
            <w:tcW w:w="2693" w:type="dxa"/>
          </w:tcPr>
          <w:p w14:paraId="2751F7FA"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6713</w:t>
            </w:r>
            <w:r>
              <w:rPr>
                <w:rFonts w:hint="eastAsia"/>
                <w:color w:val="000000"/>
                <w:sz w:val="18"/>
              </w:rPr>
              <w:t>）</w:t>
            </w:r>
          </w:p>
        </w:tc>
      </w:tr>
      <w:tr w:rsidR="00000000" w14:paraId="46CE9919" w14:textId="77777777">
        <w:trPr>
          <w:jc w:val="center"/>
        </w:trPr>
        <w:tc>
          <w:tcPr>
            <w:tcW w:w="4923" w:type="dxa"/>
            <w:vAlign w:val="center"/>
          </w:tcPr>
          <w:p w14:paraId="1E0C1AB3" w14:textId="77777777" w:rsidR="00000000" w:rsidRDefault="007478C2">
            <w:pPr>
              <w:spacing w:line="240" w:lineRule="atLeast"/>
              <w:jc w:val="center"/>
              <w:rPr>
                <w:rFonts w:ascii="宋体" w:hAnsi="宋体"/>
                <w:color w:val="000000"/>
                <w:sz w:val="24"/>
              </w:rPr>
            </w:pPr>
            <w:r>
              <w:rPr>
                <w:rFonts w:ascii="宋体" w:hAnsi="宋体" w:hint="eastAsia"/>
                <w:color w:val="000000"/>
                <w:sz w:val="24"/>
              </w:rPr>
              <w:t>合计</w:t>
            </w:r>
          </w:p>
        </w:tc>
        <w:tc>
          <w:tcPr>
            <w:tcW w:w="2693" w:type="dxa"/>
          </w:tcPr>
          <w:p w14:paraId="516916B3"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0637</w:t>
            </w:r>
            <w:r>
              <w:rPr>
                <w:rFonts w:ascii="宋体" w:hAnsi="宋体" w:hint="eastAsia"/>
                <w:color w:val="000000"/>
                <w:kern w:val="0"/>
                <w:sz w:val="18"/>
              </w:rPr>
              <w:t>）</w:t>
            </w:r>
          </w:p>
        </w:tc>
        <w:tc>
          <w:tcPr>
            <w:tcW w:w="2693" w:type="dxa"/>
          </w:tcPr>
          <w:p w14:paraId="4798AA6B"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0637</w:t>
            </w:r>
            <w:r>
              <w:rPr>
                <w:rFonts w:ascii="宋体" w:hAnsi="宋体" w:hint="eastAsia"/>
                <w:color w:val="000000"/>
                <w:kern w:val="0"/>
                <w:sz w:val="18"/>
              </w:rPr>
              <w:t>）</w:t>
            </w:r>
          </w:p>
        </w:tc>
      </w:tr>
    </w:tbl>
    <w:p w14:paraId="7ED41FD5" w14:textId="77777777" w:rsidR="00000000" w:rsidRDefault="007478C2">
      <w:pPr>
        <w:rPr>
          <w:rFonts w:ascii="宋体" w:hAnsi="宋体"/>
          <w:color w:val="000000"/>
          <w:sz w:val="24"/>
        </w:rPr>
      </w:pPr>
      <w:r>
        <w:rPr>
          <w:rFonts w:ascii="宋体" w:hAnsi="宋体" w:hint="eastAsia"/>
          <w:color w:val="000000"/>
          <w:sz w:val="24"/>
        </w:rPr>
        <w:t>注：</w:t>
      </w:r>
      <w:r>
        <w:rPr>
          <w:rFonts w:hint="eastAsia"/>
          <w:color w:val="000000"/>
          <w:sz w:val="18"/>
        </w:rPr>
        <w:t>（</w:t>
      </w:r>
      <w:r>
        <w:rPr>
          <w:rFonts w:hint="eastAsia"/>
          <w:color w:val="000000"/>
          <w:sz w:val="18"/>
        </w:rPr>
        <w:t>6714</w:t>
      </w:r>
      <w:r>
        <w:rPr>
          <w:rFonts w:hint="eastAsia"/>
          <w:color w:val="000000"/>
          <w:sz w:val="18"/>
        </w:rPr>
        <w:t>）</w:t>
      </w:r>
    </w:p>
    <w:p w14:paraId="2AD620B9" w14:textId="77777777" w:rsidR="00000000" w:rsidRDefault="007478C2">
      <w:pPr>
        <w:jc w:val="left"/>
        <w:rPr>
          <w:rFonts w:ascii="宋体" w:hAnsi="宋体"/>
          <w:b/>
          <w:color w:val="000000"/>
          <w:sz w:val="24"/>
        </w:rPr>
      </w:pPr>
    </w:p>
    <w:p w14:paraId="73B213E0" w14:textId="77777777" w:rsidR="00000000" w:rsidRDefault="007478C2">
      <w:pPr>
        <w:outlineLvl w:val="4"/>
        <w:rPr>
          <w:rFonts w:ascii="宋体" w:hAnsi="宋体"/>
          <w:b/>
          <w:color w:val="000000"/>
          <w:sz w:val="24"/>
        </w:rPr>
      </w:pPr>
      <w:r>
        <w:rPr>
          <w:rFonts w:ascii="宋体" w:hAnsi="宋体"/>
          <w:b/>
          <w:color w:val="000000"/>
          <w:sz w:val="24"/>
        </w:rPr>
        <w:t>7.4.7.</w:t>
      </w:r>
      <w:r>
        <w:rPr>
          <w:rFonts w:ascii="宋体" w:hAnsi="宋体" w:hint="eastAsia"/>
          <w:b/>
          <w:color w:val="000000"/>
          <w:sz w:val="24"/>
        </w:rPr>
        <w:t>1</w:t>
      </w:r>
      <w:r>
        <w:rPr>
          <w:rFonts w:ascii="宋体" w:hAnsi="宋体"/>
          <w:b/>
          <w:color w:val="000000"/>
          <w:sz w:val="24"/>
        </w:rPr>
        <w:t>7</w:t>
      </w:r>
      <w:r>
        <w:rPr>
          <w:rFonts w:ascii="宋体" w:hAnsi="宋体" w:hint="eastAsia"/>
          <w:b/>
          <w:color w:val="000000"/>
          <w:sz w:val="24"/>
        </w:rPr>
        <w:t>.2</w:t>
      </w:r>
      <w:r>
        <w:rPr>
          <w:rFonts w:ascii="宋体" w:hAnsi="宋体" w:hint="eastAsia"/>
          <w:b/>
          <w:color w:val="000000"/>
          <w:sz w:val="24"/>
        </w:rPr>
        <w:t>资产支持证券</w:t>
      </w:r>
      <w:r>
        <w:rPr>
          <w:rFonts w:ascii="宋体" w:hAnsi="宋体"/>
          <w:b/>
          <w:color w:val="000000"/>
          <w:sz w:val="24"/>
        </w:rPr>
        <w:t>投资收益</w:t>
      </w:r>
      <w:r>
        <w:rPr>
          <w:rFonts w:ascii="宋体" w:hAnsi="宋体" w:hint="eastAsia"/>
          <w:b/>
          <w:color w:val="000000"/>
          <w:sz w:val="24"/>
        </w:rPr>
        <w:t>——买卖资产支持证券差价收入</w:t>
      </w:r>
    </w:p>
    <w:p w14:paraId="11B15AD5" w14:textId="77777777" w:rsidR="00000000" w:rsidRDefault="007478C2">
      <w:pPr>
        <w:widowControl/>
        <w:tabs>
          <w:tab w:val="left" w:pos="1680"/>
        </w:tabs>
        <w:wordWrap w:val="0"/>
        <w:autoSpaceDE w:val="0"/>
        <w:autoSpaceDN w:val="0"/>
        <w:jc w:val="right"/>
        <w:textAlignment w:val="bottom"/>
        <w:rPr>
          <w:rFonts w:ascii="宋体" w:hAnsi="宋体"/>
          <w:color w:val="FF0000"/>
          <w:kern w:val="0"/>
        </w:rPr>
      </w:pPr>
      <w:r>
        <w:rPr>
          <w:rFonts w:hAnsi="宋体" w:hint="eastAsia"/>
          <w:color w:val="000000"/>
          <w:sz w:val="24"/>
          <w:lang w:val="en-AU"/>
        </w:rPr>
        <w:t>单位：</w:t>
      </w:r>
      <w:r>
        <w:rPr>
          <w:rFonts w:hAnsi="宋体" w:hint="eastAsia"/>
          <w:color w:val="000000"/>
          <w:sz w:val="24"/>
          <w:lang w:val="en-AU"/>
        </w:rPr>
        <w:t xml:space="preserve"> </w:t>
      </w:r>
      <w:r>
        <w:rPr>
          <w:rFonts w:hAnsi="宋体" w:hint="eastAsia"/>
          <w:color w:val="FF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2"/>
        <w:gridCol w:w="2700"/>
        <w:gridCol w:w="2628"/>
      </w:tblGrid>
      <w:tr w:rsidR="00000000" w14:paraId="5EA29744" w14:textId="77777777">
        <w:trPr>
          <w:trHeight w:val="315"/>
          <w:jc w:val="center"/>
        </w:trPr>
        <w:tc>
          <w:tcPr>
            <w:tcW w:w="3192" w:type="dxa"/>
            <w:vAlign w:val="center"/>
          </w:tcPr>
          <w:p w14:paraId="5BF66AEE" w14:textId="77777777" w:rsidR="00000000" w:rsidRDefault="007478C2">
            <w:pPr>
              <w:autoSpaceDE w:val="0"/>
              <w:autoSpaceDN w:val="0"/>
              <w:jc w:val="center"/>
              <w:textAlignment w:val="bottom"/>
              <w:rPr>
                <w:rFonts w:ascii="宋体" w:hAnsi="宋体"/>
                <w:color w:val="000000"/>
                <w:kern w:val="0"/>
                <w:sz w:val="24"/>
              </w:rPr>
            </w:pPr>
            <w:r>
              <w:rPr>
                <w:rFonts w:ascii="宋体" w:hAnsi="宋体" w:hint="eastAsia"/>
                <w:color w:val="000000"/>
                <w:kern w:val="0"/>
                <w:sz w:val="24"/>
              </w:rPr>
              <w:t>项目</w:t>
            </w:r>
          </w:p>
        </w:tc>
        <w:tc>
          <w:tcPr>
            <w:tcW w:w="2700" w:type="dxa"/>
          </w:tcPr>
          <w:p w14:paraId="1771063A" w14:textId="77777777" w:rsidR="00000000" w:rsidRDefault="007478C2">
            <w:pPr>
              <w:widowControl/>
              <w:autoSpaceDE w:val="0"/>
              <w:autoSpaceDN w:val="0"/>
              <w:ind w:right="-15"/>
              <w:jc w:val="center"/>
              <w:textAlignment w:val="bottom"/>
              <w:rPr>
                <w:rFonts w:ascii="宋体" w:hAnsi="宋体"/>
                <w:color w:val="000000"/>
                <w:sz w:val="24"/>
              </w:rPr>
            </w:pPr>
            <w:r>
              <w:rPr>
                <w:rFonts w:ascii="宋体" w:hAnsi="宋体" w:hint="eastAsia"/>
                <w:color w:val="000000"/>
                <w:sz w:val="24"/>
              </w:rPr>
              <w:t>本期</w:t>
            </w:r>
          </w:p>
          <w:p w14:paraId="6608A9C6" w14:textId="77777777" w:rsidR="00000000" w:rsidRDefault="007478C2">
            <w:pPr>
              <w:widowControl/>
              <w:autoSpaceDE w:val="0"/>
              <w:autoSpaceDN w:val="0"/>
              <w:ind w:right="-15"/>
              <w:jc w:val="center"/>
              <w:textAlignment w:val="bottom"/>
              <w:rPr>
                <w:rFonts w:ascii="宋体" w:hAnsi="宋体"/>
                <w:color w:val="000000"/>
                <w:kern w:val="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628" w:type="dxa"/>
          </w:tcPr>
          <w:p w14:paraId="7565EE70" w14:textId="77777777" w:rsidR="00000000" w:rsidRDefault="007478C2">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627932E6" w14:textId="77777777" w:rsidR="00000000" w:rsidRDefault="007478C2">
            <w:pPr>
              <w:widowControl/>
              <w:autoSpaceDE w:val="0"/>
              <w:autoSpaceDN w:val="0"/>
              <w:ind w:right="-15"/>
              <w:jc w:val="center"/>
              <w:textAlignment w:val="bottom"/>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7B79A46B" w14:textId="77777777">
        <w:trPr>
          <w:trHeight w:val="315"/>
          <w:jc w:val="center"/>
        </w:trPr>
        <w:tc>
          <w:tcPr>
            <w:tcW w:w="3192" w:type="dxa"/>
            <w:vAlign w:val="bottom"/>
          </w:tcPr>
          <w:p w14:paraId="1E91F342" w14:textId="77777777" w:rsidR="00000000" w:rsidRDefault="007478C2">
            <w:pPr>
              <w:widowControl/>
              <w:autoSpaceDE w:val="0"/>
              <w:autoSpaceDN w:val="0"/>
              <w:jc w:val="left"/>
              <w:textAlignment w:val="bottom"/>
              <w:rPr>
                <w:rFonts w:ascii="宋体" w:hAnsi="宋体"/>
                <w:color w:val="000000"/>
                <w:kern w:val="0"/>
                <w:sz w:val="24"/>
              </w:rPr>
            </w:pPr>
            <w:r>
              <w:rPr>
                <w:rFonts w:ascii="宋体" w:hAnsi="宋体" w:hint="eastAsia"/>
                <w:color w:val="000000"/>
                <w:kern w:val="0"/>
                <w:sz w:val="24"/>
              </w:rPr>
              <w:t>卖出资产支持证券成交总额</w:t>
            </w:r>
          </w:p>
        </w:tc>
        <w:tc>
          <w:tcPr>
            <w:tcW w:w="2700" w:type="dxa"/>
            <w:vAlign w:val="bottom"/>
          </w:tcPr>
          <w:p w14:paraId="602DDF80" w14:textId="77777777" w:rsidR="00000000" w:rsidRDefault="007478C2">
            <w:pPr>
              <w:jc w:val="lef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3125</w:t>
            </w:r>
            <w:r>
              <w:rPr>
                <w:rFonts w:ascii="宋体" w:hAnsi="宋体" w:hint="eastAsia"/>
                <w:color w:val="000000"/>
                <w:kern w:val="0"/>
                <w:sz w:val="18"/>
              </w:rPr>
              <w:t>）</w:t>
            </w:r>
          </w:p>
        </w:tc>
        <w:tc>
          <w:tcPr>
            <w:tcW w:w="2628" w:type="dxa"/>
            <w:vAlign w:val="bottom"/>
          </w:tcPr>
          <w:p w14:paraId="5AE41800" w14:textId="77777777" w:rsidR="00000000" w:rsidRDefault="007478C2">
            <w:pPr>
              <w:jc w:val="lef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3125</w:t>
            </w:r>
            <w:r>
              <w:rPr>
                <w:rFonts w:ascii="宋体" w:hAnsi="宋体" w:hint="eastAsia"/>
                <w:color w:val="000000"/>
                <w:kern w:val="0"/>
                <w:sz w:val="18"/>
              </w:rPr>
              <w:t>）</w:t>
            </w:r>
          </w:p>
        </w:tc>
      </w:tr>
      <w:tr w:rsidR="00000000" w14:paraId="6EFF5784" w14:textId="77777777">
        <w:trPr>
          <w:trHeight w:val="315"/>
          <w:jc w:val="center"/>
        </w:trPr>
        <w:tc>
          <w:tcPr>
            <w:tcW w:w="3192" w:type="dxa"/>
            <w:vAlign w:val="bottom"/>
          </w:tcPr>
          <w:p w14:paraId="04A596B5" w14:textId="77777777" w:rsidR="00000000" w:rsidRDefault="007478C2">
            <w:pPr>
              <w:widowControl/>
              <w:autoSpaceDE w:val="0"/>
              <w:autoSpaceDN w:val="0"/>
              <w:ind w:leftChars="-11" w:left="1" w:hangingChars="10" w:hanging="24"/>
              <w:jc w:val="left"/>
              <w:textAlignment w:val="bottom"/>
              <w:rPr>
                <w:rFonts w:ascii="宋体" w:hAnsi="宋体"/>
                <w:color w:val="000000"/>
                <w:kern w:val="0"/>
                <w:sz w:val="24"/>
              </w:rPr>
            </w:pPr>
            <w:r>
              <w:rPr>
                <w:rFonts w:ascii="宋体" w:hAnsi="宋体" w:hint="eastAsia"/>
                <w:color w:val="000000"/>
                <w:kern w:val="0"/>
                <w:sz w:val="24"/>
              </w:rPr>
              <w:t>减：卖出资产支持证券成本总额</w:t>
            </w:r>
          </w:p>
        </w:tc>
        <w:tc>
          <w:tcPr>
            <w:tcW w:w="2700" w:type="dxa"/>
          </w:tcPr>
          <w:p w14:paraId="5F935EB7" w14:textId="77777777" w:rsidR="00000000" w:rsidRDefault="007478C2">
            <w:pPr>
              <w:jc w:val="left"/>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3126</w:t>
            </w:r>
            <w:r>
              <w:rPr>
                <w:rFonts w:ascii="宋体" w:hAnsi="宋体" w:hint="eastAsia"/>
                <w:color w:val="000000"/>
                <w:kern w:val="0"/>
                <w:sz w:val="18"/>
              </w:rPr>
              <w:t>）</w:t>
            </w:r>
          </w:p>
        </w:tc>
        <w:tc>
          <w:tcPr>
            <w:tcW w:w="2628" w:type="dxa"/>
          </w:tcPr>
          <w:p w14:paraId="33A57ED4" w14:textId="77777777" w:rsidR="00000000" w:rsidRDefault="007478C2">
            <w:pPr>
              <w:jc w:val="lef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3126</w:t>
            </w:r>
            <w:r>
              <w:rPr>
                <w:rFonts w:ascii="宋体" w:hAnsi="宋体" w:hint="eastAsia"/>
                <w:color w:val="000000"/>
                <w:kern w:val="0"/>
                <w:sz w:val="18"/>
              </w:rPr>
              <w:t>）</w:t>
            </w:r>
          </w:p>
        </w:tc>
      </w:tr>
      <w:tr w:rsidR="00000000" w14:paraId="757402CE" w14:textId="77777777">
        <w:trPr>
          <w:trHeight w:val="315"/>
          <w:jc w:val="center"/>
        </w:trPr>
        <w:tc>
          <w:tcPr>
            <w:tcW w:w="3192" w:type="dxa"/>
            <w:vAlign w:val="bottom"/>
          </w:tcPr>
          <w:p w14:paraId="54CD4E40" w14:textId="77777777" w:rsidR="00000000" w:rsidRDefault="007478C2">
            <w:pPr>
              <w:widowControl/>
              <w:autoSpaceDE w:val="0"/>
              <w:autoSpaceDN w:val="0"/>
              <w:jc w:val="left"/>
              <w:textAlignment w:val="bottom"/>
              <w:rPr>
                <w:rFonts w:ascii="宋体" w:hAnsi="宋体"/>
                <w:color w:val="000000"/>
                <w:kern w:val="0"/>
                <w:sz w:val="24"/>
              </w:rPr>
            </w:pPr>
            <w:r>
              <w:rPr>
                <w:rFonts w:ascii="宋体" w:hAnsi="宋体" w:hint="eastAsia"/>
                <w:color w:val="000000"/>
                <w:kern w:val="0"/>
                <w:sz w:val="24"/>
              </w:rPr>
              <w:t>减：应计利息总额</w:t>
            </w:r>
          </w:p>
        </w:tc>
        <w:tc>
          <w:tcPr>
            <w:tcW w:w="2700" w:type="dxa"/>
          </w:tcPr>
          <w:p w14:paraId="633FCB48" w14:textId="77777777" w:rsidR="00000000" w:rsidRDefault="007478C2">
            <w:pPr>
              <w:jc w:val="left"/>
              <w:rPr>
                <w:rFonts w:ascii="宋体" w:hAnsi="宋体"/>
                <w:color w:val="000000"/>
                <w:sz w:val="24"/>
              </w:rPr>
            </w:pPr>
            <w:r>
              <w:rPr>
                <w:rFonts w:hint="eastAsia"/>
                <w:color w:val="000000"/>
                <w:sz w:val="18"/>
              </w:rPr>
              <w:t>（</w:t>
            </w:r>
            <w:r>
              <w:rPr>
                <w:rFonts w:hint="eastAsia"/>
                <w:color w:val="000000"/>
                <w:sz w:val="18"/>
              </w:rPr>
              <w:t>6715</w:t>
            </w:r>
            <w:r>
              <w:rPr>
                <w:rFonts w:hint="eastAsia"/>
                <w:color w:val="000000"/>
                <w:sz w:val="18"/>
              </w:rPr>
              <w:t>）</w:t>
            </w:r>
          </w:p>
        </w:tc>
        <w:tc>
          <w:tcPr>
            <w:tcW w:w="2628" w:type="dxa"/>
          </w:tcPr>
          <w:p w14:paraId="216687CA" w14:textId="77777777" w:rsidR="00000000" w:rsidRDefault="007478C2">
            <w:pPr>
              <w:jc w:val="left"/>
              <w:rPr>
                <w:rFonts w:ascii="宋体" w:hAnsi="宋体"/>
                <w:color w:val="000000"/>
                <w:kern w:val="0"/>
                <w:sz w:val="18"/>
              </w:rPr>
            </w:pPr>
            <w:r>
              <w:rPr>
                <w:rFonts w:hint="eastAsia"/>
                <w:color w:val="000000"/>
                <w:sz w:val="18"/>
              </w:rPr>
              <w:t>（</w:t>
            </w:r>
            <w:r>
              <w:rPr>
                <w:rFonts w:hint="eastAsia"/>
                <w:color w:val="000000"/>
                <w:sz w:val="18"/>
              </w:rPr>
              <w:t>6715</w:t>
            </w:r>
            <w:r>
              <w:rPr>
                <w:rFonts w:hint="eastAsia"/>
                <w:color w:val="000000"/>
                <w:sz w:val="18"/>
              </w:rPr>
              <w:t>）</w:t>
            </w:r>
          </w:p>
        </w:tc>
      </w:tr>
      <w:tr w:rsidR="00000000" w14:paraId="5E501203" w14:textId="77777777">
        <w:trPr>
          <w:trHeight w:val="315"/>
          <w:jc w:val="center"/>
        </w:trPr>
        <w:tc>
          <w:tcPr>
            <w:tcW w:w="3192" w:type="dxa"/>
            <w:vAlign w:val="bottom"/>
          </w:tcPr>
          <w:p w14:paraId="7E9CA267" w14:textId="77777777" w:rsidR="00000000" w:rsidRDefault="007478C2">
            <w:pPr>
              <w:widowControl/>
              <w:autoSpaceDE w:val="0"/>
              <w:autoSpaceDN w:val="0"/>
              <w:jc w:val="left"/>
              <w:textAlignment w:val="bottom"/>
              <w:rPr>
                <w:rFonts w:ascii="宋体" w:hAnsi="宋体"/>
                <w:color w:val="000000"/>
                <w:kern w:val="0"/>
                <w:sz w:val="24"/>
              </w:rPr>
            </w:pPr>
            <w:r>
              <w:rPr>
                <w:rFonts w:ascii="宋体" w:hAnsi="宋体" w:hint="eastAsia"/>
                <w:color w:val="000000"/>
                <w:kern w:val="0"/>
                <w:sz w:val="24"/>
              </w:rPr>
              <w:t>减：交易费用</w:t>
            </w:r>
          </w:p>
        </w:tc>
        <w:tc>
          <w:tcPr>
            <w:tcW w:w="2700" w:type="dxa"/>
          </w:tcPr>
          <w:p w14:paraId="5A0F3623" w14:textId="77777777" w:rsidR="00000000" w:rsidRDefault="007478C2">
            <w:pPr>
              <w:jc w:val="left"/>
              <w:rPr>
                <w:rFonts w:ascii="宋体" w:hAnsi="宋体"/>
                <w:color w:val="000000"/>
                <w:kern w:val="0"/>
                <w:sz w:val="18"/>
              </w:rPr>
            </w:pPr>
            <w:r>
              <w:rPr>
                <w:rFonts w:hint="eastAsia"/>
                <w:color w:val="000000"/>
                <w:sz w:val="18"/>
              </w:rPr>
              <w:t>（</w:t>
            </w:r>
            <w:r>
              <w:rPr>
                <w:rFonts w:hint="eastAsia"/>
                <w:color w:val="000000"/>
                <w:sz w:val="18"/>
              </w:rPr>
              <w:t>6716</w:t>
            </w:r>
            <w:r>
              <w:rPr>
                <w:rFonts w:hint="eastAsia"/>
                <w:color w:val="000000"/>
                <w:sz w:val="18"/>
              </w:rPr>
              <w:t>）</w:t>
            </w:r>
          </w:p>
        </w:tc>
        <w:tc>
          <w:tcPr>
            <w:tcW w:w="2628" w:type="dxa"/>
          </w:tcPr>
          <w:p w14:paraId="149CCC23" w14:textId="77777777" w:rsidR="00000000" w:rsidRDefault="007478C2">
            <w:pPr>
              <w:jc w:val="left"/>
              <w:rPr>
                <w:rFonts w:ascii="宋体" w:hAnsi="宋体"/>
                <w:color w:val="000000"/>
                <w:kern w:val="0"/>
                <w:sz w:val="18"/>
              </w:rPr>
            </w:pPr>
            <w:r>
              <w:rPr>
                <w:rFonts w:hint="eastAsia"/>
                <w:color w:val="000000"/>
                <w:sz w:val="18"/>
              </w:rPr>
              <w:t>（</w:t>
            </w:r>
            <w:r>
              <w:rPr>
                <w:rFonts w:hint="eastAsia"/>
                <w:color w:val="000000"/>
                <w:sz w:val="18"/>
              </w:rPr>
              <w:t>6716</w:t>
            </w:r>
            <w:r>
              <w:rPr>
                <w:rFonts w:hint="eastAsia"/>
                <w:color w:val="000000"/>
                <w:sz w:val="18"/>
              </w:rPr>
              <w:t>）</w:t>
            </w:r>
          </w:p>
        </w:tc>
      </w:tr>
      <w:tr w:rsidR="00000000" w14:paraId="1E108386" w14:textId="77777777">
        <w:trPr>
          <w:trHeight w:val="315"/>
          <w:jc w:val="center"/>
        </w:trPr>
        <w:tc>
          <w:tcPr>
            <w:tcW w:w="3192" w:type="dxa"/>
            <w:vAlign w:val="bottom"/>
          </w:tcPr>
          <w:p w14:paraId="40CFD8E1" w14:textId="77777777" w:rsidR="00000000" w:rsidRDefault="007478C2">
            <w:pPr>
              <w:widowControl/>
              <w:autoSpaceDE w:val="0"/>
              <w:autoSpaceDN w:val="0"/>
              <w:jc w:val="left"/>
              <w:textAlignment w:val="bottom"/>
              <w:rPr>
                <w:rFonts w:ascii="宋体" w:hAnsi="宋体"/>
                <w:color w:val="000000"/>
                <w:kern w:val="0"/>
                <w:sz w:val="24"/>
              </w:rPr>
            </w:pPr>
            <w:r>
              <w:rPr>
                <w:rFonts w:ascii="宋体" w:hAnsi="宋体" w:hint="eastAsia"/>
                <w:color w:val="000000"/>
                <w:kern w:val="0"/>
                <w:sz w:val="24"/>
              </w:rPr>
              <w:t>资产支持证券投资收益</w:t>
            </w:r>
          </w:p>
        </w:tc>
        <w:tc>
          <w:tcPr>
            <w:tcW w:w="2700" w:type="dxa"/>
          </w:tcPr>
          <w:p w14:paraId="00BFF6C6" w14:textId="77777777" w:rsidR="00000000" w:rsidRDefault="007478C2">
            <w:pPr>
              <w:jc w:val="left"/>
              <w:rPr>
                <w:rFonts w:ascii="宋体" w:hAnsi="宋体"/>
                <w:color w:val="000000"/>
                <w:sz w:val="24"/>
              </w:rPr>
            </w:pPr>
            <w:r>
              <w:rPr>
                <w:rFonts w:hint="eastAsia"/>
                <w:color w:val="000000"/>
                <w:sz w:val="18"/>
              </w:rPr>
              <w:t>（</w:t>
            </w:r>
            <w:r>
              <w:rPr>
                <w:rFonts w:hint="eastAsia"/>
                <w:color w:val="000000"/>
                <w:sz w:val="18"/>
              </w:rPr>
              <w:t>6711</w:t>
            </w:r>
            <w:r>
              <w:rPr>
                <w:rFonts w:hint="eastAsia"/>
                <w:color w:val="000000"/>
                <w:sz w:val="18"/>
              </w:rPr>
              <w:t>）</w:t>
            </w:r>
          </w:p>
        </w:tc>
        <w:tc>
          <w:tcPr>
            <w:tcW w:w="2628" w:type="dxa"/>
          </w:tcPr>
          <w:p w14:paraId="5F6AC4E6" w14:textId="77777777" w:rsidR="00000000" w:rsidRDefault="007478C2">
            <w:pPr>
              <w:jc w:val="left"/>
              <w:rPr>
                <w:rFonts w:ascii="宋体" w:hAnsi="宋体"/>
                <w:color w:val="000000"/>
                <w:kern w:val="0"/>
                <w:sz w:val="18"/>
              </w:rPr>
            </w:pPr>
            <w:r>
              <w:rPr>
                <w:rFonts w:hint="eastAsia"/>
                <w:color w:val="000000"/>
                <w:sz w:val="18"/>
              </w:rPr>
              <w:t>（</w:t>
            </w:r>
            <w:r>
              <w:rPr>
                <w:rFonts w:hint="eastAsia"/>
                <w:color w:val="000000"/>
                <w:sz w:val="18"/>
              </w:rPr>
              <w:t>6711</w:t>
            </w:r>
            <w:r>
              <w:rPr>
                <w:rFonts w:hint="eastAsia"/>
                <w:color w:val="000000"/>
                <w:sz w:val="18"/>
              </w:rPr>
              <w:t>）</w:t>
            </w:r>
          </w:p>
        </w:tc>
      </w:tr>
    </w:tbl>
    <w:p w14:paraId="7A92740F" w14:textId="77777777" w:rsidR="00000000" w:rsidRDefault="007478C2">
      <w:pPr>
        <w:rPr>
          <w:rFonts w:ascii="宋体" w:hAnsi="宋体"/>
          <w:color w:val="000000"/>
          <w:kern w:val="0"/>
          <w:sz w:val="18"/>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312</w:t>
      </w:r>
      <w:r>
        <w:rPr>
          <w:rFonts w:ascii="宋体" w:hAnsi="宋体" w:hint="eastAsia"/>
          <w:color w:val="000000"/>
          <w:kern w:val="0"/>
          <w:sz w:val="18"/>
        </w:rPr>
        <w:t>8</w:t>
      </w:r>
      <w:r>
        <w:rPr>
          <w:rFonts w:ascii="宋体" w:hAnsi="宋体" w:hint="eastAsia"/>
          <w:color w:val="000000"/>
          <w:kern w:val="0"/>
          <w:sz w:val="18"/>
        </w:rPr>
        <w:t>）</w:t>
      </w:r>
    </w:p>
    <w:p w14:paraId="5F7B4F1F" w14:textId="77777777" w:rsidR="00000000" w:rsidRDefault="007478C2">
      <w:pPr>
        <w:rPr>
          <w:rFonts w:ascii="宋体" w:hAnsi="宋体"/>
          <w:color w:val="000000"/>
          <w:kern w:val="0"/>
          <w:sz w:val="18"/>
        </w:rPr>
      </w:pPr>
    </w:p>
    <w:p w14:paraId="189732DA" w14:textId="77777777" w:rsidR="00000000" w:rsidRDefault="007478C2">
      <w:pPr>
        <w:outlineLvl w:val="4"/>
        <w:rPr>
          <w:rFonts w:ascii="宋体" w:hAnsi="宋体"/>
          <w:b/>
          <w:color w:val="000000"/>
          <w:sz w:val="24"/>
        </w:rPr>
      </w:pPr>
      <w:r>
        <w:rPr>
          <w:rFonts w:ascii="宋体" w:hAnsi="宋体"/>
          <w:b/>
          <w:color w:val="000000"/>
          <w:sz w:val="24"/>
        </w:rPr>
        <w:t>7.4.7.</w:t>
      </w:r>
      <w:r>
        <w:rPr>
          <w:rFonts w:ascii="宋体" w:hAnsi="宋体" w:hint="eastAsia"/>
          <w:b/>
          <w:color w:val="000000"/>
          <w:sz w:val="24"/>
        </w:rPr>
        <w:t>1</w:t>
      </w:r>
      <w:r>
        <w:rPr>
          <w:rFonts w:ascii="宋体" w:hAnsi="宋体"/>
          <w:b/>
          <w:color w:val="000000"/>
          <w:sz w:val="24"/>
        </w:rPr>
        <w:t>7</w:t>
      </w:r>
      <w:r>
        <w:rPr>
          <w:rFonts w:ascii="宋体" w:hAnsi="宋体" w:hint="eastAsia"/>
          <w:b/>
          <w:color w:val="000000"/>
          <w:sz w:val="24"/>
        </w:rPr>
        <w:t>.3</w:t>
      </w:r>
      <w:r>
        <w:rPr>
          <w:rFonts w:ascii="宋体" w:hAnsi="宋体" w:hint="eastAsia"/>
          <w:b/>
          <w:color w:val="000000"/>
          <w:sz w:val="24"/>
        </w:rPr>
        <w:t>资产支持证券</w:t>
      </w:r>
      <w:r>
        <w:rPr>
          <w:rFonts w:ascii="宋体" w:hAnsi="宋体"/>
          <w:b/>
          <w:color w:val="000000"/>
          <w:sz w:val="24"/>
        </w:rPr>
        <w:t>投资收益</w:t>
      </w:r>
      <w:r>
        <w:rPr>
          <w:rFonts w:ascii="宋体" w:hAnsi="宋体" w:hint="eastAsia"/>
          <w:b/>
          <w:color w:val="000000"/>
          <w:sz w:val="24"/>
        </w:rPr>
        <w:t>——</w:t>
      </w:r>
      <w:r>
        <w:rPr>
          <w:rFonts w:ascii="宋体" w:hAnsi="宋体"/>
          <w:b/>
          <w:color w:val="000000"/>
          <w:sz w:val="24"/>
        </w:rPr>
        <w:t>赎回差价收入</w:t>
      </w:r>
    </w:p>
    <w:p w14:paraId="7B869FD2" w14:textId="77777777" w:rsidR="00000000" w:rsidRDefault="007478C2">
      <w:pPr>
        <w:widowControl/>
        <w:tabs>
          <w:tab w:val="left" w:pos="1680"/>
        </w:tabs>
        <w:wordWrap w:val="0"/>
        <w:autoSpaceDE w:val="0"/>
        <w:autoSpaceDN w:val="0"/>
        <w:ind w:left="440"/>
        <w:jc w:val="right"/>
        <w:textAlignment w:val="bottom"/>
        <w:rPr>
          <w:rFonts w:ascii="宋体" w:hAnsi="宋体"/>
          <w:color w:val="FF0000"/>
          <w:kern w:val="0"/>
        </w:rPr>
      </w:pPr>
      <w:r>
        <w:rPr>
          <w:rFonts w:ascii="Calibri" w:hAnsi="宋体" w:hint="eastAsia"/>
          <w:color w:val="000000"/>
          <w:sz w:val="24"/>
          <w:lang w:val="en-AU"/>
        </w:rPr>
        <w:t>单位：</w:t>
      </w:r>
      <w:r>
        <w:rPr>
          <w:rFonts w:ascii="Calibri" w:hAnsi="宋体" w:hint="eastAsia"/>
          <w:color w:val="000000"/>
          <w:sz w:val="24"/>
          <w:lang w:val="en-AU"/>
        </w:rPr>
        <w:t xml:space="preserve"> </w:t>
      </w:r>
      <w:r>
        <w:rPr>
          <w:rFonts w:ascii="Calibri" w:hAnsi="宋体" w:hint="eastAsia"/>
          <w:color w:val="FF0000"/>
          <w:sz w:val="24"/>
          <w:lang w:val="en-AU"/>
        </w:rPr>
        <w:t xml:space="preserve">      </w:t>
      </w:r>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91" w:type="dxa"/>
        </w:tblCellMar>
        <w:tblLook w:val="0000" w:firstRow="0" w:lastRow="0" w:firstColumn="0" w:lastColumn="0" w:noHBand="0" w:noVBand="0"/>
      </w:tblPr>
      <w:tblGrid>
        <w:gridCol w:w="4253"/>
        <w:gridCol w:w="2693"/>
        <w:gridCol w:w="2693"/>
      </w:tblGrid>
      <w:tr w:rsidR="00000000" w14:paraId="36573858" w14:textId="77777777">
        <w:tc>
          <w:tcPr>
            <w:tcW w:w="4253" w:type="dxa"/>
            <w:vAlign w:val="center"/>
          </w:tcPr>
          <w:p w14:paraId="76AE3831" w14:textId="77777777" w:rsidR="00000000" w:rsidRDefault="007478C2">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14AEA837" w14:textId="77777777" w:rsidR="00000000" w:rsidRDefault="007478C2">
            <w:pPr>
              <w:widowControl/>
              <w:spacing w:line="240" w:lineRule="atLeast"/>
              <w:ind w:right="-15"/>
              <w:jc w:val="center"/>
              <w:rPr>
                <w:rFonts w:ascii="宋体" w:hAnsi="宋体"/>
                <w:color w:val="000000"/>
                <w:sz w:val="24"/>
              </w:rPr>
            </w:pPr>
            <w:r>
              <w:rPr>
                <w:rFonts w:ascii="宋体" w:hAnsi="宋体" w:hint="eastAsia"/>
                <w:color w:val="000000"/>
                <w:sz w:val="24"/>
              </w:rPr>
              <w:t>本期</w:t>
            </w:r>
          </w:p>
          <w:p w14:paraId="0B77F590" w14:textId="77777777" w:rsidR="00000000" w:rsidRDefault="007478C2">
            <w:pPr>
              <w:widowControl/>
              <w:spacing w:line="240" w:lineRule="atLeast"/>
              <w:ind w:right="-15"/>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693" w:type="dxa"/>
          </w:tcPr>
          <w:p w14:paraId="141455E7" w14:textId="77777777" w:rsidR="00000000" w:rsidRDefault="007478C2">
            <w:pPr>
              <w:widowControl/>
              <w:spacing w:line="240" w:lineRule="atLeast"/>
              <w:ind w:right="-28"/>
              <w:jc w:val="center"/>
              <w:rPr>
                <w:rFonts w:ascii="宋体" w:hAnsi="宋体"/>
                <w:color w:val="000000"/>
                <w:sz w:val="24"/>
              </w:rPr>
            </w:pPr>
            <w:r>
              <w:rPr>
                <w:rFonts w:ascii="宋体" w:hAnsi="宋体" w:hint="eastAsia"/>
                <w:color w:val="000000"/>
                <w:sz w:val="24"/>
              </w:rPr>
              <w:t>上年度可比期间</w:t>
            </w:r>
          </w:p>
          <w:p w14:paraId="6B30486C" w14:textId="77777777" w:rsidR="00000000" w:rsidRDefault="007478C2">
            <w:pPr>
              <w:widowControl/>
              <w:spacing w:line="240" w:lineRule="atLeast"/>
              <w:ind w:right="-15"/>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09139F01" w14:textId="77777777">
        <w:tc>
          <w:tcPr>
            <w:tcW w:w="4253" w:type="dxa"/>
            <w:vAlign w:val="center"/>
          </w:tcPr>
          <w:p w14:paraId="4B194B07" w14:textId="77777777" w:rsidR="00000000" w:rsidRDefault="007478C2">
            <w:pPr>
              <w:spacing w:line="240" w:lineRule="atLeast"/>
              <w:rPr>
                <w:rFonts w:ascii="宋体" w:hAnsi="宋体"/>
                <w:color w:val="000000"/>
                <w:sz w:val="24"/>
              </w:rPr>
            </w:pPr>
            <w:r>
              <w:rPr>
                <w:rFonts w:ascii="宋体" w:hAnsi="宋体" w:hint="eastAsia"/>
                <w:color w:val="000000"/>
                <w:sz w:val="24"/>
              </w:rPr>
              <w:t>赎回基金份额对价总额</w:t>
            </w:r>
          </w:p>
        </w:tc>
        <w:tc>
          <w:tcPr>
            <w:tcW w:w="2693" w:type="dxa"/>
            <w:vAlign w:val="bottom"/>
          </w:tcPr>
          <w:p w14:paraId="24603B30"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6718</w:t>
            </w:r>
            <w:r>
              <w:rPr>
                <w:rFonts w:hint="eastAsia"/>
                <w:color w:val="000000"/>
                <w:sz w:val="18"/>
              </w:rPr>
              <w:t>）</w:t>
            </w:r>
          </w:p>
        </w:tc>
        <w:tc>
          <w:tcPr>
            <w:tcW w:w="2693" w:type="dxa"/>
            <w:vAlign w:val="bottom"/>
          </w:tcPr>
          <w:p w14:paraId="1ACB6CA4"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6718</w:t>
            </w:r>
            <w:r>
              <w:rPr>
                <w:rFonts w:hint="eastAsia"/>
                <w:color w:val="000000"/>
                <w:sz w:val="18"/>
              </w:rPr>
              <w:t>）</w:t>
            </w:r>
          </w:p>
        </w:tc>
      </w:tr>
      <w:tr w:rsidR="00000000" w14:paraId="4416BBC3" w14:textId="77777777">
        <w:tc>
          <w:tcPr>
            <w:tcW w:w="4253" w:type="dxa"/>
            <w:vAlign w:val="center"/>
          </w:tcPr>
          <w:p w14:paraId="50C7B185" w14:textId="77777777" w:rsidR="00000000" w:rsidRDefault="007478C2">
            <w:pPr>
              <w:spacing w:line="240" w:lineRule="atLeast"/>
              <w:rPr>
                <w:rFonts w:ascii="宋体" w:hAnsi="宋体"/>
                <w:color w:val="000000"/>
                <w:sz w:val="24"/>
              </w:rPr>
            </w:pPr>
            <w:r>
              <w:rPr>
                <w:rFonts w:ascii="宋体" w:hAnsi="宋体" w:hint="eastAsia"/>
                <w:color w:val="000000"/>
                <w:sz w:val="24"/>
              </w:rPr>
              <w:t>减：现金支付赎回款总额</w:t>
            </w:r>
          </w:p>
        </w:tc>
        <w:tc>
          <w:tcPr>
            <w:tcW w:w="2693" w:type="dxa"/>
          </w:tcPr>
          <w:p w14:paraId="17F21216"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6719</w:t>
            </w:r>
            <w:r>
              <w:rPr>
                <w:rFonts w:hint="eastAsia"/>
                <w:color w:val="000000"/>
                <w:sz w:val="18"/>
              </w:rPr>
              <w:t>）</w:t>
            </w:r>
          </w:p>
        </w:tc>
        <w:tc>
          <w:tcPr>
            <w:tcW w:w="2693" w:type="dxa"/>
          </w:tcPr>
          <w:p w14:paraId="3CAC9682" w14:textId="77777777" w:rsidR="00000000" w:rsidRDefault="007478C2">
            <w:pPr>
              <w:jc w:val="left"/>
              <w:rPr>
                <w:rFonts w:ascii="宋体" w:hAnsi="宋体"/>
                <w:color w:val="000000"/>
                <w:kern w:val="0"/>
                <w:sz w:val="18"/>
              </w:rPr>
            </w:pPr>
            <w:r>
              <w:rPr>
                <w:rFonts w:hint="eastAsia"/>
                <w:color w:val="000000"/>
                <w:sz w:val="18"/>
              </w:rPr>
              <w:t>（</w:t>
            </w:r>
            <w:r>
              <w:rPr>
                <w:rFonts w:hint="eastAsia"/>
                <w:color w:val="000000"/>
                <w:sz w:val="18"/>
              </w:rPr>
              <w:t>6719</w:t>
            </w:r>
            <w:r>
              <w:rPr>
                <w:rFonts w:hint="eastAsia"/>
                <w:color w:val="000000"/>
                <w:sz w:val="18"/>
              </w:rPr>
              <w:t>）</w:t>
            </w:r>
          </w:p>
        </w:tc>
      </w:tr>
      <w:tr w:rsidR="00000000" w14:paraId="5B1CD2E5" w14:textId="77777777">
        <w:tc>
          <w:tcPr>
            <w:tcW w:w="4253" w:type="dxa"/>
            <w:vAlign w:val="center"/>
          </w:tcPr>
          <w:p w14:paraId="372E0D12" w14:textId="77777777" w:rsidR="00000000" w:rsidRDefault="007478C2">
            <w:pPr>
              <w:spacing w:line="240" w:lineRule="atLeast"/>
              <w:rPr>
                <w:rFonts w:ascii="宋体" w:hAnsi="宋体"/>
                <w:color w:val="000000"/>
                <w:sz w:val="24"/>
              </w:rPr>
            </w:pPr>
            <w:r>
              <w:rPr>
                <w:rFonts w:ascii="宋体" w:hAnsi="宋体" w:hint="eastAsia"/>
                <w:color w:val="000000"/>
                <w:sz w:val="24"/>
              </w:rPr>
              <w:t>减：赎回资产支持证券成本总额</w:t>
            </w:r>
          </w:p>
        </w:tc>
        <w:tc>
          <w:tcPr>
            <w:tcW w:w="2693" w:type="dxa"/>
          </w:tcPr>
          <w:p w14:paraId="7CB82E39"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6720</w:t>
            </w:r>
            <w:r>
              <w:rPr>
                <w:rFonts w:hint="eastAsia"/>
                <w:color w:val="000000"/>
                <w:sz w:val="18"/>
              </w:rPr>
              <w:t>）</w:t>
            </w:r>
          </w:p>
        </w:tc>
        <w:tc>
          <w:tcPr>
            <w:tcW w:w="2693" w:type="dxa"/>
          </w:tcPr>
          <w:p w14:paraId="40D233DF"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6720</w:t>
            </w:r>
            <w:r>
              <w:rPr>
                <w:rFonts w:hint="eastAsia"/>
                <w:color w:val="000000"/>
                <w:sz w:val="18"/>
              </w:rPr>
              <w:t>）</w:t>
            </w:r>
          </w:p>
        </w:tc>
      </w:tr>
      <w:tr w:rsidR="00000000" w14:paraId="602D664E" w14:textId="77777777">
        <w:tc>
          <w:tcPr>
            <w:tcW w:w="4253" w:type="dxa"/>
            <w:vAlign w:val="center"/>
          </w:tcPr>
          <w:p w14:paraId="7BD36FB5" w14:textId="77777777" w:rsidR="00000000" w:rsidRDefault="007478C2">
            <w:pPr>
              <w:spacing w:line="240" w:lineRule="atLeast"/>
              <w:rPr>
                <w:rFonts w:ascii="宋体" w:hAnsi="宋体"/>
                <w:color w:val="000000"/>
                <w:sz w:val="24"/>
              </w:rPr>
            </w:pPr>
            <w:r>
              <w:rPr>
                <w:rFonts w:ascii="宋体" w:hAnsi="宋体" w:hint="eastAsia"/>
                <w:color w:val="000000"/>
                <w:sz w:val="24"/>
              </w:rPr>
              <w:t>减：赎回资产支持证券应计利息总额</w:t>
            </w:r>
          </w:p>
        </w:tc>
        <w:tc>
          <w:tcPr>
            <w:tcW w:w="2693" w:type="dxa"/>
          </w:tcPr>
          <w:p w14:paraId="79716EC2"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6721</w:t>
            </w:r>
            <w:r>
              <w:rPr>
                <w:rFonts w:hint="eastAsia"/>
                <w:color w:val="000000"/>
                <w:sz w:val="18"/>
              </w:rPr>
              <w:t>）</w:t>
            </w:r>
          </w:p>
        </w:tc>
        <w:tc>
          <w:tcPr>
            <w:tcW w:w="2693" w:type="dxa"/>
          </w:tcPr>
          <w:p w14:paraId="0FB2F9FF"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6721</w:t>
            </w:r>
            <w:r>
              <w:rPr>
                <w:rFonts w:hint="eastAsia"/>
                <w:color w:val="000000"/>
                <w:sz w:val="18"/>
              </w:rPr>
              <w:t>）</w:t>
            </w:r>
          </w:p>
        </w:tc>
      </w:tr>
      <w:tr w:rsidR="00000000" w14:paraId="0D1463CD" w14:textId="77777777">
        <w:tc>
          <w:tcPr>
            <w:tcW w:w="4253" w:type="dxa"/>
            <w:vAlign w:val="center"/>
          </w:tcPr>
          <w:p w14:paraId="48BAA0CB" w14:textId="77777777" w:rsidR="00000000" w:rsidRDefault="007478C2">
            <w:pPr>
              <w:spacing w:line="240" w:lineRule="atLeast"/>
              <w:rPr>
                <w:rFonts w:ascii="宋体" w:hAnsi="宋体"/>
                <w:color w:val="000000"/>
                <w:sz w:val="24"/>
              </w:rPr>
            </w:pPr>
            <w:r>
              <w:rPr>
                <w:rFonts w:ascii="宋体" w:hAnsi="宋体" w:hint="eastAsia"/>
                <w:color w:val="000000"/>
                <w:sz w:val="24"/>
              </w:rPr>
              <w:t>减：交易费用</w:t>
            </w:r>
          </w:p>
        </w:tc>
        <w:tc>
          <w:tcPr>
            <w:tcW w:w="2693" w:type="dxa"/>
          </w:tcPr>
          <w:p w14:paraId="3AB75926"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6722</w:t>
            </w:r>
            <w:r>
              <w:rPr>
                <w:rFonts w:hint="eastAsia"/>
                <w:color w:val="000000"/>
                <w:sz w:val="18"/>
              </w:rPr>
              <w:t>）</w:t>
            </w:r>
          </w:p>
        </w:tc>
        <w:tc>
          <w:tcPr>
            <w:tcW w:w="2693" w:type="dxa"/>
          </w:tcPr>
          <w:p w14:paraId="26E3D2A2"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6722</w:t>
            </w:r>
            <w:r>
              <w:rPr>
                <w:rFonts w:hint="eastAsia"/>
                <w:color w:val="000000"/>
                <w:sz w:val="18"/>
              </w:rPr>
              <w:t>）</w:t>
            </w:r>
          </w:p>
        </w:tc>
      </w:tr>
      <w:tr w:rsidR="00000000" w14:paraId="69BF3A40" w14:textId="77777777">
        <w:tc>
          <w:tcPr>
            <w:tcW w:w="4253" w:type="dxa"/>
            <w:vAlign w:val="center"/>
          </w:tcPr>
          <w:p w14:paraId="624565DE" w14:textId="77777777" w:rsidR="00000000" w:rsidRDefault="007478C2">
            <w:pPr>
              <w:spacing w:line="240" w:lineRule="atLeast"/>
              <w:rPr>
                <w:rFonts w:ascii="宋体" w:hAnsi="宋体"/>
                <w:color w:val="000000"/>
                <w:sz w:val="24"/>
              </w:rPr>
            </w:pPr>
            <w:r>
              <w:rPr>
                <w:rFonts w:ascii="宋体" w:hAnsi="宋体" w:hint="eastAsia"/>
                <w:color w:val="000000"/>
                <w:sz w:val="24"/>
              </w:rPr>
              <w:t>赎回差价收入</w:t>
            </w:r>
          </w:p>
        </w:tc>
        <w:tc>
          <w:tcPr>
            <w:tcW w:w="2693" w:type="dxa"/>
          </w:tcPr>
          <w:p w14:paraId="1B61F0E8"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6712</w:t>
            </w:r>
            <w:r>
              <w:rPr>
                <w:rFonts w:hint="eastAsia"/>
                <w:color w:val="000000"/>
                <w:sz w:val="18"/>
              </w:rPr>
              <w:t>）</w:t>
            </w:r>
          </w:p>
        </w:tc>
        <w:tc>
          <w:tcPr>
            <w:tcW w:w="2693" w:type="dxa"/>
          </w:tcPr>
          <w:p w14:paraId="1763C668"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6712</w:t>
            </w:r>
            <w:r>
              <w:rPr>
                <w:rFonts w:hint="eastAsia"/>
                <w:color w:val="000000"/>
                <w:sz w:val="18"/>
              </w:rPr>
              <w:t>）</w:t>
            </w:r>
          </w:p>
        </w:tc>
      </w:tr>
    </w:tbl>
    <w:p w14:paraId="682AAB79" w14:textId="77777777" w:rsidR="00000000" w:rsidRDefault="007478C2">
      <w:pPr>
        <w:jc w:val="left"/>
        <w:rPr>
          <w:rFonts w:ascii="宋体" w:hAnsi="宋体"/>
          <w:color w:val="000000"/>
          <w:kern w:val="0"/>
          <w:sz w:val="18"/>
        </w:rPr>
      </w:pPr>
      <w:r>
        <w:rPr>
          <w:rFonts w:ascii="宋体" w:hAnsi="宋体" w:hint="eastAsia"/>
          <w:color w:val="000000"/>
          <w:sz w:val="24"/>
        </w:rPr>
        <w:t>注：</w:t>
      </w:r>
      <w:r>
        <w:rPr>
          <w:rFonts w:ascii="宋体" w:hAnsi="宋体"/>
          <w:color w:val="000000"/>
          <w:kern w:val="0"/>
          <w:sz w:val="18"/>
        </w:rPr>
        <w:t xml:space="preserve"> </w:t>
      </w:r>
      <w:r>
        <w:rPr>
          <w:rFonts w:hint="eastAsia"/>
          <w:color w:val="000000"/>
          <w:sz w:val="18"/>
        </w:rPr>
        <w:t>（</w:t>
      </w:r>
      <w:r>
        <w:rPr>
          <w:rFonts w:hint="eastAsia"/>
          <w:color w:val="000000"/>
          <w:sz w:val="18"/>
        </w:rPr>
        <w:t>6723</w:t>
      </w:r>
      <w:r>
        <w:rPr>
          <w:rFonts w:hint="eastAsia"/>
          <w:color w:val="000000"/>
          <w:sz w:val="18"/>
        </w:rPr>
        <w:t>）</w:t>
      </w:r>
    </w:p>
    <w:p w14:paraId="48013552" w14:textId="77777777" w:rsidR="00000000" w:rsidRDefault="007478C2">
      <w:pPr>
        <w:jc w:val="left"/>
        <w:rPr>
          <w:rFonts w:ascii="宋体" w:hAnsi="宋体"/>
          <w:color w:val="000000"/>
          <w:sz w:val="24"/>
        </w:rPr>
      </w:pPr>
    </w:p>
    <w:p w14:paraId="716767FF" w14:textId="77777777" w:rsidR="00000000" w:rsidRDefault="007478C2">
      <w:pPr>
        <w:outlineLvl w:val="4"/>
        <w:rPr>
          <w:rFonts w:ascii="宋体" w:hAnsi="宋体"/>
          <w:b/>
          <w:color w:val="000000"/>
          <w:sz w:val="24"/>
        </w:rPr>
      </w:pPr>
      <w:r>
        <w:rPr>
          <w:rFonts w:ascii="宋体" w:hAnsi="宋体"/>
          <w:b/>
          <w:color w:val="000000"/>
          <w:sz w:val="24"/>
        </w:rPr>
        <w:t>7.4.7.</w:t>
      </w:r>
      <w:r>
        <w:rPr>
          <w:rFonts w:ascii="宋体" w:hAnsi="宋体" w:hint="eastAsia"/>
          <w:b/>
          <w:color w:val="000000"/>
          <w:sz w:val="24"/>
        </w:rPr>
        <w:t>1</w:t>
      </w:r>
      <w:r>
        <w:rPr>
          <w:rFonts w:ascii="宋体" w:hAnsi="宋体"/>
          <w:b/>
          <w:color w:val="000000"/>
          <w:sz w:val="24"/>
        </w:rPr>
        <w:t>7</w:t>
      </w:r>
      <w:r>
        <w:rPr>
          <w:rFonts w:ascii="宋体" w:hAnsi="宋体" w:hint="eastAsia"/>
          <w:b/>
          <w:color w:val="000000"/>
          <w:sz w:val="24"/>
        </w:rPr>
        <w:t>.4</w:t>
      </w:r>
      <w:r>
        <w:rPr>
          <w:rFonts w:ascii="宋体" w:hAnsi="宋体" w:hint="eastAsia"/>
          <w:b/>
          <w:color w:val="000000"/>
          <w:sz w:val="24"/>
        </w:rPr>
        <w:t>资产支持证券</w:t>
      </w:r>
      <w:r>
        <w:rPr>
          <w:rFonts w:ascii="宋体" w:hAnsi="宋体"/>
          <w:b/>
          <w:color w:val="000000"/>
          <w:sz w:val="24"/>
        </w:rPr>
        <w:t>投资收益</w:t>
      </w:r>
      <w:r>
        <w:rPr>
          <w:rFonts w:ascii="宋体" w:hAnsi="宋体" w:hint="eastAsia"/>
          <w:b/>
          <w:color w:val="000000"/>
          <w:sz w:val="24"/>
        </w:rPr>
        <w:t>——申购</w:t>
      </w:r>
      <w:r>
        <w:rPr>
          <w:rFonts w:ascii="宋体" w:hAnsi="宋体"/>
          <w:b/>
          <w:color w:val="000000"/>
          <w:sz w:val="24"/>
        </w:rPr>
        <w:t>差价收入</w:t>
      </w:r>
    </w:p>
    <w:p w14:paraId="270DA058" w14:textId="77777777" w:rsidR="00000000" w:rsidRDefault="007478C2">
      <w:pPr>
        <w:widowControl/>
        <w:tabs>
          <w:tab w:val="left" w:pos="1680"/>
        </w:tabs>
        <w:wordWrap w:val="0"/>
        <w:autoSpaceDE w:val="0"/>
        <w:autoSpaceDN w:val="0"/>
        <w:ind w:left="440"/>
        <w:jc w:val="right"/>
        <w:textAlignment w:val="bottom"/>
        <w:rPr>
          <w:rFonts w:ascii="宋体" w:hAnsi="宋体"/>
          <w:color w:val="FF0000"/>
          <w:kern w:val="0"/>
        </w:rPr>
      </w:pPr>
      <w:r>
        <w:rPr>
          <w:rFonts w:ascii="Calibri" w:hAnsi="宋体" w:hint="eastAsia"/>
          <w:color w:val="000000"/>
          <w:sz w:val="24"/>
          <w:lang w:val="en-AU"/>
        </w:rPr>
        <w:t>单位：</w:t>
      </w:r>
      <w:r>
        <w:rPr>
          <w:rFonts w:ascii="Calibri" w:hAnsi="宋体" w:hint="eastAsia"/>
          <w:color w:val="000000"/>
          <w:sz w:val="24"/>
          <w:lang w:val="en-AU"/>
        </w:rPr>
        <w:t xml:space="preserve"> </w:t>
      </w:r>
      <w:r>
        <w:rPr>
          <w:rFonts w:ascii="Calibri" w:hAnsi="宋体" w:hint="eastAsia"/>
          <w:color w:val="FF0000"/>
          <w:sz w:val="24"/>
          <w:lang w:val="en-AU"/>
        </w:rPr>
        <w:t xml:space="preserve">      </w:t>
      </w:r>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91" w:type="dxa"/>
        </w:tblCellMar>
        <w:tblLook w:val="0000" w:firstRow="0" w:lastRow="0" w:firstColumn="0" w:lastColumn="0" w:noHBand="0" w:noVBand="0"/>
      </w:tblPr>
      <w:tblGrid>
        <w:gridCol w:w="4253"/>
        <w:gridCol w:w="2693"/>
        <w:gridCol w:w="2693"/>
      </w:tblGrid>
      <w:tr w:rsidR="00000000" w14:paraId="2320C610" w14:textId="77777777">
        <w:tc>
          <w:tcPr>
            <w:tcW w:w="4253" w:type="dxa"/>
            <w:vAlign w:val="center"/>
          </w:tcPr>
          <w:p w14:paraId="50CD0970" w14:textId="77777777" w:rsidR="00000000" w:rsidRDefault="007478C2">
            <w:pPr>
              <w:spacing w:line="240" w:lineRule="atLeast"/>
              <w:jc w:val="center"/>
              <w:rPr>
                <w:rFonts w:ascii="宋体" w:hAnsi="宋体"/>
                <w:color w:val="000000"/>
                <w:sz w:val="24"/>
              </w:rPr>
            </w:pPr>
            <w:r>
              <w:rPr>
                <w:rFonts w:ascii="宋体" w:hAnsi="宋体" w:hint="eastAsia"/>
                <w:color w:val="000000"/>
                <w:sz w:val="24"/>
              </w:rPr>
              <w:t>项目</w:t>
            </w:r>
          </w:p>
        </w:tc>
        <w:tc>
          <w:tcPr>
            <w:tcW w:w="2693" w:type="dxa"/>
          </w:tcPr>
          <w:p w14:paraId="64EFF3BD" w14:textId="77777777" w:rsidR="00000000" w:rsidRDefault="007478C2">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本期</w:t>
            </w:r>
          </w:p>
          <w:p w14:paraId="646682A2" w14:textId="77777777" w:rsidR="00000000" w:rsidRDefault="007478C2">
            <w:pPr>
              <w:spacing w:line="240" w:lineRule="atLeast"/>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693" w:type="dxa"/>
          </w:tcPr>
          <w:p w14:paraId="4BAE6D0C" w14:textId="77777777" w:rsidR="00000000" w:rsidRDefault="007478C2">
            <w:pPr>
              <w:widowControl/>
              <w:autoSpaceDE w:val="0"/>
              <w:autoSpaceDN w:val="0"/>
              <w:spacing w:line="240" w:lineRule="atLeast"/>
              <w:ind w:right="-28"/>
              <w:jc w:val="center"/>
              <w:textAlignment w:val="bottom"/>
              <w:rPr>
                <w:rFonts w:ascii="宋体" w:hAnsi="宋体"/>
                <w:color w:val="000000"/>
                <w:sz w:val="24"/>
              </w:rPr>
            </w:pPr>
            <w:r>
              <w:rPr>
                <w:rFonts w:ascii="宋体" w:hAnsi="宋体" w:hint="eastAsia"/>
                <w:color w:val="000000"/>
                <w:sz w:val="24"/>
              </w:rPr>
              <w:t>上年度可比期间</w:t>
            </w:r>
          </w:p>
          <w:p w14:paraId="7D9A4A49" w14:textId="77777777" w:rsidR="00000000" w:rsidRDefault="007478C2">
            <w:pPr>
              <w:widowControl/>
              <w:autoSpaceDE w:val="0"/>
              <w:autoSpaceDN w:val="0"/>
              <w:spacing w:line="240" w:lineRule="atLeast"/>
              <w:ind w:right="-15"/>
              <w:jc w:val="center"/>
              <w:textAlignment w:val="bottom"/>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34F339C7" w14:textId="77777777">
        <w:tc>
          <w:tcPr>
            <w:tcW w:w="4253" w:type="dxa"/>
            <w:vAlign w:val="center"/>
          </w:tcPr>
          <w:p w14:paraId="3B5B0AE3" w14:textId="77777777" w:rsidR="00000000" w:rsidRDefault="007478C2">
            <w:pPr>
              <w:spacing w:line="240" w:lineRule="atLeast"/>
              <w:rPr>
                <w:rFonts w:ascii="宋体" w:hAnsi="宋体"/>
                <w:color w:val="000000"/>
                <w:sz w:val="24"/>
              </w:rPr>
            </w:pPr>
            <w:r>
              <w:rPr>
                <w:rFonts w:ascii="宋体" w:hAnsi="宋体" w:hint="eastAsia"/>
                <w:color w:val="000000"/>
                <w:sz w:val="24"/>
              </w:rPr>
              <w:t>申购基金份额对价总额</w:t>
            </w:r>
          </w:p>
        </w:tc>
        <w:tc>
          <w:tcPr>
            <w:tcW w:w="2693" w:type="dxa"/>
            <w:vAlign w:val="bottom"/>
          </w:tcPr>
          <w:p w14:paraId="2EBD6D59"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6725</w:t>
            </w:r>
            <w:r>
              <w:rPr>
                <w:rFonts w:hint="eastAsia"/>
                <w:color w:val="000000"/>
                <w:sz w:val="18"/>
              </w:rPr>
              <w:t>）</w:t>
            </w:r>
          </w:p>
        </w:tc>
        <w:tc>
          <w:tcPr>
            <w:tcW w:w="2693" w:type="dxa"/>
            <w:vAlign w:val="bottom"/>
          </w:tcPr>
          <w:p w14:paraId="3418C2BA"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6725</w:t>
            </w:r>
            <w:r>
              <w:rPr>
                <w:rFonts w:hint="eastAsia"/>
                <w:color w:val="000000"/>
                <w:sz w:val="18"/>
              </w:rPr>
              <w:t>）</w:t>
            </w:r>
          </w:p>
        </w:tc>
      </w:tr>
      <w:tr w:rsidR="00000000" w14:paraId="619DC89A" w14:textId="77777777">
        <w:tc>
          <w:tcPr>
            <w:tcW w:w="4253" w:type="dxa"/>
            <w:vAlign w:val="center"/>
          </w:tcPr>
          <w:p w14:paraId="71FC69D2" w14:textId="77777777" w:rsidR="00000000" w:rsidRDefault="007478C2">
            <w:pPr>
              <w:spacing w:line="240" w:lineRule="atLeast"/>
              <w:rPr>
                <w:rFonts w:ascii="宋体" w:hAnsi="宋体"/>
                <w:color w:val="000000"/>
                <w:sz w:val="24"/>
              </w:rPr>
            </w:pPr>
            <w:r>
              <w:rPr>
                <w:rFonts w:ascii="宋体" w:hAnsi="宋体" w:hint="eastAsia"/>
                <w:color w:val="000000"/>
                <w:sz w:val="24"/>
              </w:rPr>
              <w:t>减：现金支付申购款总额</w:t>
            </w:r>
          </w:p>
        </w:tc>
        <w:tc>
          <w:tcPr>
            <w:tcW w:w="2693" w:type="dxa"/>
          </w:tcPr>
          <w:p w14:paraId="7B749805"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6726</w:t>
            </w:r>
            <w:r>
              <w:rPr>
                <w:rFonts w:hint="eastAsia"/>
                <w:color w:val="000000"/>
                <w:sz w:val="18"/>
              </w:rPr>
              <w:t>）</w:t>
            </w:r>
          </w:p>
        </w:tc>
        <w:tc>
          <w:tcPr>
            <w:tcW w:w="2693" w:type="dxa"/>
          </w:tcPr>
          <w:p w14:paraId="42F8E609"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6726</w:t>
            </w:r>
            <w:r>
              <w:rPr>
                <w:rFonts w:hint="eastAsia"/>
                <w:color w:val="000000"/>
                <w:sz w:val="18"/>
              </w:rPr>
              <w:t>）</w:t>
            </w:r>
          </w:p>
        </w:tc>
      </w:tr>
      <w:tr w:rsidR="00000000" w14:paraId="33283B54" w14:textId="77777777">
        <w:tc>
          <w:tcPr>
            <w:tcW w:w="4253" w:type="dxa"/>
            <w:vAlign w:val="center"/>
          </w:tcPr>
          <w:p w14:paraId="7D2593E8" w14:textId="77777777" w:rsidR="00000000" w:rsidRDefault="007478C2">
            <w:pPr>
              <w:spacing w:line="240" w:lineRule="atLeast"/>
              <w:rPr>
                <w:rFonts w:ascii="宋体" w:hAnsi="宋体"/>
                <w:color w:val="000000"/>
                <w:sz w:val="24"/>
              </w:rPr>
            </w:pPr>
            <w:r>
              <w:rPr>
                <w:rFonts w:ascii="宋体" w:hAnsi="宋体" w:hint="eastAsia"/>
                <w:color w:val="000000"/>
                <w:sz w:val="24"/>
              </w:rPr>
              <w:t>减：申购资产支持证券成本总额</w:t>
            </w:r>
          </w:p>
        </w:tc>
        <w:tc>
          <w:tcPr>
            <w:tcW w:w="2693" w:type="dxa"/>
          </w:tcPr>
          <w:p w14:paraId="25A834ED"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6727</w:t>
            </w:r>
            <w:r>
              <w:rPr>
                <w:rFonts w:hint="eastAsia"/>
                <w:color w:val="000000"/>
                <w:sz w:val="18"/>
              </w:rPr>
              <w:t>）</w:t>
            </w:r>
          </w:p>
        </w:tc>
        <w:tc>
          <w:tcPr>
            <w:tcW w:w="2693" w:type="dxa"/>
          </w:tcPr>
          <w:p w14:paraId="41033580"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6727</w:t>
            </w:r>
            <w:r>
              <w:rPr>
                <w:rFonts w:hint="eastAsia"/>
                <w:color w:val="000000"/>
                <w:sz w:val="18"/>
              </w:rPr>
              <w:t>）</w:t>
            </w:r>
          </w:p>
        </w:tc>
      </w:tr>
      <w:tr w:rsidR="00000000" w14:paraId="409CDDB9" w14:textId="77777777">
        <w:tc>
          <w:tcPr>
            <w:tcW w:w="4253" w:type="dxa"/>
            <w:vAlign w:val="center"/>
          </w:tcPr>
          <w:p w14:paraId="2978D877" w14:textId="77777777" w:rsidR="00000000" w:rsidRDefault="007478C2">
            <w:pPr>
              <w:spacing w:line="240" w:lineRule="atLeast"/>
              <w:rPr>
                <w:rFonts w:ascii="宋体" w:hAnsi="宋体"/>
                <w:color w:val="000000"/>
                <w:sz w:val="24"/>
              </w:rPr>
            </w:pPr>
            <w:r>
              <w:rPr>
                <w:rFonts w:ascii="宋体" w:hAnsi="宋体" w:hint="eastAsia"/>
                <w:color w:val="000000"/>
                <w:sz w:val="24"/>
              </w:rPr>
              <w:t>减：申购资产支持证券应计利息总额</w:t>
            </w:r>
          </w:p>
        </w:tc>
        <w:tc>
          <w:tcPr>
            <w:tcW w:w="2693" w:type="dxa"/>
          </w:tcPr>
          <w:p w14:paraId="1C1503A2"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6728</w:t>
            </w:r>
            <w:r>
              <w:rPr>
                <w:rFonts w:hint="eastAsia"/>
                <w:color w:val="000000"/>
                <w:sz w:val="18"/>
              </w:rPr>
              <w:t>）</w:t>
            </w:r>
          </w:p>
        </w:tc>
        <w:tc>
          <w:tcPr>
            <w:tcW w:w="2693" w:type="dxa"/>
          </w:tcPr>
          <w:p w14:paraId="6D390C61"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6728</w:t>
            </w:r>
            <w:r>
              <w:rPr>
                <w:rFonts w:hint="eastAsia"/>
                <w:color w:val="000000"/>
                <w:sz w:val="18"/>
              </w:rPr>
              <w:t>）</w:t>
            </w:r>
          </w:p>
        </w:tc>
      </w:tr>
      <w:tr w:rsidR="00000000" w14:paraId="54A57005" w14:textId="77777777">
        <w:tc>
          <w:tcPr>
            <w:tcW w:w="4253" w:type="dxa"/>
            <w:vAlign w:val="center"/>
          </w:tcPr>
          <w:p w14:paraId="5CF2DF0B" w14:textId="77777777" w:rsidR="00000000" w:rsidRDefault="007478C2">
            <w:pPr>
              <w:spacing w:line="240" w:lineRule="atLeast"/>
              <w:rPr>
                <w:rFonts w:ascii="宋体" w:hAnsi="宋体"/>
                <w:color w:val="000000"/>
                <w:sz w:val="24"/>
              </w:rPr>
            </w:pPr>
            <w:r>
              <w:rPr>
                <w:rFonts w:ascii="宋体" w:hAnsi="宋体" w:hint="eastAsia"/>
                <w:color w:val="000000"/>
                <w:sz w:val="24"/>
              </w:rPr>
              <w:t>减：交易费用</w:t>
            </w:r>
          </w:p>
        </w:tc>
        <w:tc>
          <w:tcPr>
            <w:tcW w:w="2693" w:type="dxa"/>
          </w:tcPr>
          <w:p w14:paraId="6C6384DB"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6729</w:t>
            </w:r>
            <w:r>
              <w:rPr>
                <w:rFonts w:hint="eastAsia"/>
                <w:color w:val="000000"/>
                <w:sz w:val="18"/>
              </w:rPr>
              <w:t>）</w:t>
            </w:r>
          </w:p>
        </w:tc>
        <w:tc>
          <w:tcPr>
            <w:tcW w:w="2693" w:type="dxa"/>
          </w:tcPr>
          <w:p w14:paraId="40ECB9EC"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6729</w:t>
            </w:r>
            <w:r>
              <w:rPr>
                <w:rFonts w:hint="eastAsia"/>
                <w:color w:val="000000"/>
                <w:sz w:val="18"/>
              </w:rPr>
              <w:t>）</w:t>
            </w:r>
          </w:p>
        </w:tc>
      </w:tr>
      <w:tr w:rsidR="00000000" w14:paraId="1ED7CAB0" w14:textId="77777777">
        <w:tc>
          <w:tcPr>
            <w:tcW w:w="4253" w:type="dxa"/>
            <w:vAlign w:val="center"/>
          </w:tcPr>
          <w:p w14:paraId="69C74F1F" w14:textId="77777777" w:rsidR="00000000" w:rsidRDefault="007478C2">
            <w:pPr>
              <w:spacing w:line="240" w:lineRule="atLeast"/>
              <w:rPr>
                <w:rFonts w:ascii="宋体" w:hAnsi="宋体"/>
                <w:color w:val="000000"/>
                <w:sz w:val="24"/>
              </w:rPr>
            </w:pPr>
            <w:r>
              <w:rPr>
                <w:rFonts w:ascii="宋体" w:hAnsi="宋体" w:hint="eastAsia"/>
                <w:color w:val="000000"/>
                <w:sz w:val="24"/>
              </w:rPr>
              <w:t>……</w:t>
            </w:r>
            <w:r>
              <w:rPr>
                <w:rFonts w:hint="eastAsia"/>
                <w:color w:val="000000"/>
                <w:sz w:val="18"/>
              </w:rPr>
              <w:t>（</w:t>
            </w:r>
            <w:r>
              <w:rPr>
                <w:rFonts w:hint="eastAsia"/>
                <w:color w:val="000000"/>
                <w:sz w:val="18"/>
              </w:rPr>
              <w:t>6732</w:t>
            </w:r>
            <w:r>
              <w:rPr>
                <w:rFonts w:hint="eastAsia"/>
                <w:color w:val="000000"/>
                <w:sz w:val="18"/>
              </w:rPr>
              <w:t>）</w:t>
            </w:r>
          </w:p>
        </w:tc>
        <w:tc>
          <w:tcPr>
            <w:tcW w:w="2693" w:type="dxa"/>
          </w:tcPr>
          <w:p w14:paraId="1E335A44"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6733</w:t>
            </w:r>
            <w:r>
              <w:rPr>
                <w:rFonts w:hint="eastAsia"/>
                <w:color w:val="000000"/>
                <w:sz w:val="18"/>
              </w:rPr>
              <w:t>）</w:t>
            </w:r>
          </w:p>
        </w:tc>
        <w:tc>
          <w:tcPr>
            <w:tcW w:w="2693" w:type="dxa"/>
          </w:tcPr>
          <w:p w14:paraId="331A9BCD"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6733</w:t>
            </w:r>
            <w:r>
              <w:rPr>
                <w:rFonts w:hint="eastAsia"/>
                <w:color w:val="000000"/>
                <w:sz w:val="18"/>
              </w:rPr>
              <w:t>）</w:t>
            </w:r>
          </w:p>
        </w:tc>
      </w:tr>
      <w:tr w:rsidR="00000000" w14:paraId="2A7C5F94" w14:textId="77777777">
        <w:tc>
          <w:tcPr>
            <w:tcW w:w="4253" w:type="dxa"/>
            <w:vAlign w:val="center"/>
          </w:tcPr>
          <w:p w14:paraId="578772CA" w14:textId="77777777" w:rsidR="00000000" w:rsidRDefault="007478C2">
            <w:pPr>
              <w:spacing w:line="240" w:lineRule="atLeast"/>
              <w:rPr>
                <w:rFonts w:ascii="宋体" w:hAnsi="宋体"/>
                <w:color w:val="000000"/>
                <w:sz w:val="24"/>
              </w:rPr>
            </w:pPr>
            <w:r>
              <w:rPr>
                <w:rFonts w:ascii="宋体" w:hAnsi="宋体" w:hint="eastAsia"/>
                <w:color w:val="000000"/>
                <w:sz w:val="24"/>
              </w:rPr>
              <w:t>申购差价收入</w:t>
            </w:r>
          </w:p>
        </w:tc>
        <w:tc>
          <w:tcPr>
            <w:tcW w:w="2693" w:type="dxa"/>
          </w:tcPr>
          <w:p w14:paraId="024B99B6"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671</w:t>
            </w:r>
            <w:r>
              <w:rPr>
                <w:rFonts w:hint="eastAsia"/>
                <w:color w:val="000000"/>
                <w:sz w:val="18"/>
              </w:rPr>
              <w:t>3</w:t>
            </w:r>
            <w:r>
              <w:rPr>
                <w:rFonts w:hint="eastAsia"/>
                <w:color w:val="000000"/>
                <w:sz w:val="18"/>
              </w:rPr>
              <w:t>）</w:t>
            </w:r>
          </w:p>
        </w:tc>
        <w:tc>
          <w:tcPr>
            <w:tcW w:w="2693" w:type="dxa"/>
          </w:tcPr>
          <w:p w14:paraId="295484EE"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6713</w:t>
            </w:r>
            <w:r>
              <w:rPr>
                <w:rFonts w:hint="eastAsia"/>
                <w:color w:val="000000"/>
                <w:sz w:val="18"/>
              </w:rPr>
              <w:t>）</w:t>
            </w:r>
          </w:p>
        </w:tc>
      </w:tr>
    </w:tbl>
    <w:p w14:paraId="006B7554" w14:textId="77777777" w:rsidR="00000000" w:rsidRDefault="007478C2">
      <w:pPr>
        <w:spacing w:line="360" w:lineRule="auto"/>
        <w:rPr>
          <w:rFonts w:ascii="宋体" w:hAnsi="宋体"/>
          <w:color w:val="000000"/>
          <w:sz w:val="24"/>
        </w:rPr>
      </w:pPr>
      <w:r>
        <w:rPr>
          <w:rFonts w:ascii="宋体" w:hAnsi="宋体" w:hint="eastAsia"/>
          <w:color w:val="000000"/>
          <w:sz w:val="24"/>
        </w:rPr>
        <w:t>注：</w:t>
      </w:r>
      <w:r>
        <w:rPr>
          <w:rFonts w:hint="eastAsia"/>
          <w:color w:val="000000"/>
          <w:sz w:val="18"/>
        </w:rPr>
        <w:t>（</w:t>
      </w:r>
      <w:r>
        <w:rPr>
          <w:rFonts w:hint="eastAsia"/>
          <w:color w:val="000000"/>
          <w:sz w:val="18"/>
        </w:rPr>
        <w:t>6734</w:t>
      </w:r>
      <w:r>
        <w:rPr>
          <w:rFonts w:hint="eastAsia"/>
          <w:color w:val="000000"/>
          <w:sz w:val="18"/>
        </w:rPr>
        <w:t>）</w:t>
      </w:r>
      <w:r>
        <w:rPr>
          <w:rFonts w:ascii="宋体" w:hAnsi="宋体"/>
          <w:color w:val="000000"/>
          <w:sz w:val="24"/>
        </w:rPr>
        <w:t xml:space="preserve"> </w:t>
      </w:r>
    </w:p>
    <w:p w14:paraId="3580D2B6" w14:textId="77777777" w:rsidR="00000000" w:rsidRDefault="007478C2">
      <w:pPr>
        <w:rPr>
          <w:rFonts w:ascii="宋体" w:hAnsi="宋体"/>
          <w:kern w:val="0"/>
          <w:sz w:val="18"/>
        </w:rPr>
      </w:pPr>
    </w:p>
    <w:p w14:paraId="2A2056A1" w14:textId="77777777" w:rsidR="00000000" w:rsidRDefault="007478C2">
      <w:pPr>
        <w:outlineLvl w:val="3"/>
        <w:rPr>
          <w:rFonts w:ascii="宋体" w:hAnsi="宋体"/>
          <w:b/>
          <w:sz w:val="24"/>
        </w:rPr>
      </w:pPr>
      <w:r>
        <w:rPr>
          <w:rFonts w:ascii="宋体" w:hAnsi="宋体" w:hint="eastAsia"/>
          <w:b/>
          <w:sz w:val="24"/>
        </w:rPr>
        <w:t>7.4.7.1</w:t>
      </w:r>
      <w:r>
        <w:rPr>
          <w:rFonts w:ascii="宋体" w:hAnsi="宋体"/>
          <w:b/>
          <w:sz w:val="24"/>
        </w:rPr>
        <w:t>8</w:t>
      </w:r>
      <w:r>
        <w:rPr>
          <w:rFonts w:ascii="宋体" w:hAnsi="宋体" w:hint="eastAsia"/>
          <w:b/>
          <w:sz w:val="24"/>
        </w:rPr>
        <w:t xml:space="preserve"> </w:t>
      </w:r>
      <w:r>
        <w:rPr>
          <w:rFonts w:ascii="宋体" w:hAnsi="宋体" w:hint="eastAsia"/>
          <w:b/>
          <w:sz w:val="24"/>
        </w:rPr>
        <w:t>贵金属投资收益</w:t>
      </w:r>
      <w:r>
        <w:rPr>
          <w:rStyle w:val="FootnoteReference"/>
          <w:rFonts w:ascii="宋体" w:hAnsi="宋体"/>
          <w:b/>
          <w:sz w:val="24"/>
        </w:rPr>
        <w:footnoteReference w:id="150"/>
      </w:r>
      <w:r>
        <w:rPr>
          <w:rFonts w:ascii="宋体" w:hAnsi="宋体"/>
          <w:b/>
          <w:sz w:val="24"/>
        </w:rPr>
        <w:t xml:space="preserve"> </w:t>
      </w:r>
    </w:p>
    <w:p w14:paraId="35A81A82" w14:textId="77777777" w:rsidR="00000000" w:rsidRDefault="007478C2">
      <w:pPr>
        <w:outlineLvl w:val="3"/>
        <w:rPr>
          <w:rFonts w:ascii="宋体" w:hAnsi="宋体"/>
          <w:b/>
          <w:sz w:val="24"/>
        </w:rPr>
      </w:pPr>
      <w:r>
        <w:rPr>
          <w:rFonts w:ascii="宋体" w:hAnsi="宋体" w:hint="eastAsia"/>
          <w:b/>
          <w:sz w:val="24"/>
        </w:rPr>
        <w:t>7.4.7.1</w:t>
      </w:r>
      <w:r>
        <w:rPr>
          <w:rFonts w:ascii="宋体" w:hAnsi="宋体"/>
          <w:b/>
          <w:sz w:val="24"/>
        </w:rPr>
        <w:t>8</w:t>
      </w:r>
      <w:r>
        <w:rPr>
          <w:rFonts w:ascii="宋体" w:hAnsi="宋体" w:hint="eastAsia"/>
          <w:b/>
          <w:sz w:val="24"/>
        </w:rPr>
        <w:t xml:space="preserve">.1 </w:t>
      </w:r>
      <w:r>
        <w:rPr>
          <w:rFonts w:ascii="宋体" w:hAnsi="宋体" w:hint="eastAsia"/>
          <w:b/>
          <w:sz w:val="24"/>
        </w:rPr>
        <w:t>贵金属投资收益项目构成</w:t>
      </w:r>
    </w:p>
    <w:p w14:paraId="0D0DB3AA" w14:textId="77777777" w:rsidR="00000000" w:rsidRDefault="007478C2">
      <w:pPr>
        <w:rPr>
          <w:rFonts w:hAnsi="宋体"/>
          <w:sz w:val="24"/>
          <w:lang w:val="en-AU"/>
        </w:rPr>
      </w:pPr>
      <w:r>
        <w:rPr>
          <w:rFonts w:hAnsi="宋体" w:hint="eastAsia"/>
          <w:sz w:val="24"/>
          <w:lang w:val="en-AU"/>
        </w:rPr>
        <w:t xml:space="preserve">                                                               </w:t>
      </w:r>
      <w:r>
        <w:rPr>
          <w:rFonts w:hAnsi="宋体" w:hint="eastAsia"/>
          <w:sz w:val="24"/>
          <w:lang w:val="en-AU"/>
        </w:rPr>
        <w:t>单位：</w:t>
      </w:r>
      <w:r>
        <w:rPr>
          <w:rFonts w:hAnsi="宋体" w:hint="eastAsia"/>
          <w:sz w:val="24"/>
          <w:lang w:val="en-AU"/>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2700"/>
        <w:gridCol w:w="2880"/>
      </w:tblGrid>
      <w:tr w:rsidR="00000000" w14:paraId="15BFE0E7" w14:textId="77777777">
        <w:tc>
          <w:tcPr>
            <w:tcW w:w="4068" w:type="dxa"/>
            <w:vAlign w:val="center"/>
          </w:tcPr>
          <w:p w14:paraId="61B22A57" w14:textId="77777777" w:rsidR="00000000" w:rsidRDefault="007478C2">
            <w:pPr>
              <w:jc w:val="center"/>
              <w:rPr>
                <w:rFonts w:ascii="宋体" w:hAnsi="宋体"/>
                <w:color w:val="000000"/>
                <w:sz w:val="24"/>
              </w:rPr>
            </w:pPr>
            <w:r>
              <w:rPr>
                <w:rFonts w:ascii="宋体" w:hAnsi="宋体" w:hint="eastAsia"/>
                <w:color w:val="000000"/>
                <w:sz w:val="24"/>
              </w:rPr>
              <w:t>项目</w:t>
            </w:r>
          </w:p>
        </w:tc>
        <w:tc>
          <w:tcPr>
            <w:tcW w:w="2700" w:type="dxa"/>
            <w:vAlign w:val="center"/>
          </w:tcPr>
          <w:p w14:paraId="0B0F448B" w14:textId="77777777" w:rsidR="00000000" w:rsidRDefault="007478C2">
            <w:pPr>
              <w:jc w:val="center"/>
              <w:rPr>
                <w:rFonts w:ascii="宋体" w:hAnsi="宋体"/>
                <w:color w:val="000000"/>
                <w:sz w:val="24"/>
              </w:rPr>
            </w:pPr>
            <w:r>
              <w:rPr>
                <w:rFonts w:ascii="宋体" w:hAnsi="宋体" w:hint="eastAsia"/>
                <w:color w:val="000000"/>
                <w:sz w:val="24"/>
              </w:rPr>
              <w:t>本期</w:t>
            </w:r>
          </w:p>
          <w:p w14:paraId="63C5426A" w14:textId="77777777" w:rsidR="00000000" w:rsidRDefault="007478C2">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2880" w:type="dxa"/>
            <w:vAlign w:val="center"/>
          </w:tcPr>
          <w:p w14:paraId="2191C602" w14:textId="77777777" w:rsidR="00000000" w:rsidRDefault="007478C2">
            <w:pPr>
              <w:jc w:val="center"/>
              <w:rPr>
                <w:rFonts w:ascii="宋体" w:hAnsi="宋体"/>
                <w:color w:val="000000"/>
                <w:sz w:val="24"/>
              </w:rPr>
            </w:pPr>
            <w:r>
              <w:rPr>
                <w:rFonts w:ascii="宋体" w:hAnsi="宋体" w:hint="eastAsia"/>
                <w:color w:val="000000"/>
                <w:sz w:val="24"/>
              </w:rPr>
              <w:t>上年度可比期间</w:t>
            </w:r>
          </w:p>
          <w:p w14:paraId="70660AF9" w14:textId="77777777" w:rsidR="00000000" w:rsidRDefault="007478C2">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0202675F" w14:textId="77777777">
        <w:tc>
          <w:tcPr>
            <w:tcW w:w="4068" w:type="dxa"/>
          </w:tcPr>
          <w:p w14:paraId="7D23CDDD" w14:textId="77777777" w:rsidR="00000000" w:rsidRDefault="007478C2">
            <w:pPr>
              <w:rPr>
                <w:rFonts w:ascii="宋体" w:hAnsi="宋体"/>
                <w:color w:val="000000"/>
                <w:sz w:val="24"/>
              </w:rPr>
            </w:pPr>
            <w:r>
              <w:rPr>
                <w:rFonts w:ascii="宋体" w:hAnsi="宋体" w:hint="eastAsia"/>
                <w:color w:val="000000"/>
                <w:sz w:val="24"/>
              </w:rPr>
              <w:t>贵金属投资收益——买卖贵金属差价收入</w:t>
            </w:r>
          </w:p>
        </w:tc>
        <w:tc>
          <w:tcPr>
            <w:tcW w:w="2700" w:type="dxa"/>
          </w:tcPr>
          <w:p w14:paraId="619D9038" w14:textId="77777777" w:rsidR="00000000" w:rsidRDefault="007478C2">
            <w:pPr>
              <w:rPr>
                <w:rFonts w:ascii="宋体" w:hAnsi="宋体"/>
                <w:color w:val="000000"/>
                <w:sz w:val="18"/>
                <w:szCs w:val="18"/>
              </w:rPr>
            </w:pPr>
            <w:r>
              <w:rPr>
                <w:rFonts w:ascii="宋体" w:hAnsi="宋体" w:hint="eastAsia"/>
                <w:color w:val="000000"/>
                <w:sz w:val="18"/>
                <w:szCs w:val="18"/>
              </w:rPr>
              <w:t>(3190)</w:t>
            </w:r>
          </w:p>
        </w:tc>
        <w:tc>
          <w:tcPr>
            <w:tcW w:w="2880" w:type="dxa"/>
          </w:tcPr>
          <w:p w14:paraId="74B294C6" w14:textId="77777777" w:rsidR="00000000" w:rsidRDefault="007478C2">
            <w:pPr>
              <w:rPr>
                <w:rFonts w:ascii="宋体" w:hAnsi="宋体"/>
                <w:color w:val="000000"/>
                <w:sz w:val="18"/>
                <w:szCs w:val="18"/>
              </w:rPr>
            </w:pPr>
            <w:r>
              <w:rPr>
                <w:rFonts w:ascii="宋体" w:hAnsi="宋体" w:hint="eastAsia"/>
                <w:color w:val="000000"/>
                <w:sz w:val="18"/>
                <w:szCs w:val="18"/>
              </w:rPr>
              <w:t>(3190)</w:t>
            </w:r>
          </w:p>
        </w:tc>
      </w:tr>
      <w:tr w:rsidR="00000000" w14:paraId="073832FD" w14:textId="77777777">
        <w:tc>
          <w:tcPr>
            <w:tcW w:w="4068" w:type="dxa"/>
          </w:tcPr>
          <w:p w14:paraId="3144494E" w14:textId="77777777" w:rsidR="00000000" w:rsidRDefault="007478C2">
            <w:pPr>
              <w:rPr>
                <w:rFonts w:ascii="宋体" w:hAnsi="宋体"/>
                <w:color w:val="000000"/>
                <w:sz w:val="24"/>
              </w:rPr>
            </w:pPr>
            <w:r>
              <w:rPr>
                <w:rFonts w:ascii="宋体" w:hAnsi="宋体" w:hint="eastAsia"/>
                <w:color w:val="000000"/>
                <w:sz w:val="24"/>
              </w:rPr>
              <w:t>贵金属投资收益——赎回差价收入</w:t>
            </w:r>
          </w:p>
        </w:tc>
        <w:tc>
          <w:tcPr>
            <w:tcW w:w="2700" w:type="dxa"/>
          </w:tcPr>
          <w:p w14:paraId="23BD0C1B" w14:textId="77777777" w:rsidR="00000000" w:rsidRDefault="007478C2">
            <w:pPr>
              <w:rPr>
                <w:rFonts w:ascii="宋体" w:hAnsi="宋体"/>
                <w:color w:val="000000"/>
                <w:sz w:val="18"/>
                <w:szCs w:val="18"/>
              </w:rPr>
            </w:pPr>
            <w:r>
              <w:rPr>
                <w:rFonts w:ascii="宋体" w:hAnsi="宋体" w:hint="eastAsia"/>
                <w:color w:val="000000"/>
                <w:sz w:val="18"/>
                <w:szCs w:val="18"/>
              </w:rPr>
              <w:t>(3191)</w:t>
            </w:r>
          </w:p>
        </w:tc>
        <w:tc>
          <w:tcPr>
            <w:tcW w:w="2880" w:type="dxa"/>
          </w:tcPr>
          <w:p w14:paraId="26863F54" w14:textId="77777777" w:rsidR="00000000" w:rsidRDefault="007478C2">
            <w:pPr>
              <w:rPr>
                <w:rFonts w:ascii="宋体" w:hAnsi="宋体"/>
                <w:color w:val="000000"/>
                <w:sz w:val="18"/>
                <w:szCs w:val="18"/>
              </w:rPr>
            </w:pPr>
            <w:r>
              <w:rPr>
                <w:rFonts w:ascii="宋体" w:hAnsi="宋体" w:hint="eastAsia"/>
                <w:color w:val="000000"/>
                <w:sz w:val="18"/>
                <w:szCs w:val="18"/>
              </w:rPr>
              <w:t>(3191)</w:t>
            </w:r>
          </w:p>
        </w:tc>
      </w:tr>
      <w:tr w:rsidR="00000000" w14:paraId="204E8996" w14:textId="77777777">
        <w:tc>
          <w:tcPr>
            <w:tcW w:w="4068" w:type="dxa"/>
          </w:tcPr>
          <w:p w14:paraId="1208D39A" w14:textId="77777777" w:rsidR="00000000" w:rsidRDefault="007478C2">
            <w:pPr>
              <w:rPr>
                <w:rFonts w:ascii="宋体" w:hAnsi="宋体"/>
                <w:color w:val="000000"/>
                <w:sz w:val="24"/>
              </w:rPr>
            </w:pPr>
            <w:r>
              <w:rPr>
                <w:rFonts w:ascii="宋体" w:hAnsi="宋体" w:hint="eastAsia"/>
                <w:color w:val="000000"/>
                <w:sz w:val="24"/>
              </w:rPr>
              <w:t>贵金属投资收益——申购差价收入</w:t>
            </w:r>
          </w:p>
        </w:tc>
        <w:tc>
          <w:tcPr>
            <w:tcW w:w="2700" w:type="dxa"/>
          </w:tcPr>
          <w:p w14:paraId="77AA7D8E" w14:textId="77777777" w:rsidR="00000000" w:rsidRDefault="007478C2">
            <w:pPr>
              <w:rPr>
                <w:rFonts w:ascii="宋体" w:hAnsi="宋体"/>
                <w:color w:val="000000"/>
                <w:kern w:val="0"/>
                <w:sz w:val="18"/>
                <w:szCs w:val="18"/>
              </w:rPr>
            </w:pPr>
            <w:r>
              <w:rPr>
                <w:rFonts w:ascii="宋体" w:hAnsi="宋体" w:hint="eastAsia"/>
                <w:color w:val="000000"/>
                <w:kern w:val="0"/>
                <w:sz w:val="18"/>
                <w:szCs w:val="18"/>
              </w:rPr>
              <w:t>(3192)</w:t>
            </w:r>
          </w:p>
        </w:tc>
        <w:tc>
          <w:tcPr>
            <w:tcW w:w="2880" w:type="dxa"/>
          </w:tcPr>
          <w:p w14:paraId="629F9CC8" w14:textId="77777777" w:rsidR="00000000" w:rsidRDefault="007478C2">
            <w:pPr>
              <w:rPr>
                <w:rFonts w:ascii="宋体" w:hAnsi="宋体"/>
                <w:color w:val="000000"/>
                <w:kern w:val="0"/>
                <w:sz w:val="18"/>
                <w:szCs w:val="18"/>
              </w:rPr>
            </w:pPr>
            <w:r>
              <w:rPr>
                <w:rFonts w:ascii="宋体" w:hAnsi="宋体" w:hint="eastAsia"/>
                <w:color w:val="000000"/>
                <w:kern w:val="0"/>
                <w:sz w:val="18"/>
                <w:szCs w:val="18"/>
              </w:rPr>
              <w:t>(3192)</w:t>
            </w:r>
          </w:p>
        </w:tc>
      </w:tr>
      <w:tr w:rsidR="00000000" w14:paraId="61AB3DDA" w14:textId="77777777">
        <w:tc>
          <w:tcPr>
            <w:tcW w:w="4068" w:type="dxa"/>
          </w:tcPr>
          <w:p w14:paraId="00010CAC" w14:textId="77777777" w:rsidR="00000000" w:rsidRDefault="007478C2">
            <w:pPr>
              <w:rPr>
                <w:rFonts w:ascii="宋体" w:hAnsi="宋体"/>
                <w:color w:val="000000"/>
                <w:sz w:val="24"/>
              </w:rPr>
            </w:pPr>
            <w:r>
              <w:rPr>
                <w:rFonts w:ascii="宋体" w:hAnsi="宋体" w:hint="eastAsia"/>
                <w:color w:val="000000"/>
                <w:sz w:val="24"/>
              </w:rPr>
              <w:t>合计</w:t>
            </w:r>
          </w:p>
        </w:tc>
        <w:tc>
          <w:tcPr>
            <w:tcW w:w="2700" w:type="dxa"/>
          </w:tcPr>
          <w:p w14:paraId="434FD968" w14:textId="77777777" w:rsidR="00000000" w:rsidRDefault="007478C2">
            <w:pPr>
              <w:rPr>
                <w:rFonts w:ascii="宋体" w:hAnsi="宋体"/>
                <w:color w:val="000000"/>
                <w:sz w:val="18"/>
                <w:szCs w:val="18"/>
              </w:rPr>
            </w:pPr>
            <w:r>
              <w:rPr>
                <w:rFonts w:ascii="宋体" w:hAnsi="宋体" w:hint="eastAsia"/>
                <w:color w:val="000000"/>
                <w:sz w:val="18"/>
                <w:szCs w:val="18"/>
              </w:rPr>
              <w:t>(3183)</w:t>
            </w:r>
          </w:p>
        </w:tc>
        <w:tc>
          <w:tcPr>
            <w:tcW w:w="2880" w:type="dxa"/>
          </w:tcPr>
          <w:p w14:paraId="69544A17" w14:textId="77777777" w:rsidR="00000000" w:rsidRDefault="007478C2">
            <w:pPr>
              <w:rPr>
                <w:rFonts w:ascii="宋体" w:hAnsi="宋体"/>
                <w:color w:val="000000"/>
                <w:sz w:val="18"/>
                <w:szCs w:val="18"/>
              </w:rPr>
            </w:pPr>
            <w:r>
              <w:rPr>
                <w:rFonts w:ascii="宋体" w:hAnsi="宋体" w:hint="eastAsia"/>
                <w:color w:val="000000"/>
                <w:sz w:val="18"/>
                <w:szCs w:val="18"/>
              </w:rPr>
              <w:t>(3183)</w:t>
            </w:r>
          </w:p>
        </w:tc>
      </w:tr>
    </w:tbl>
    <w:p w14:paraId="0170CAD0" w14:textId="77777777" w:rsidR="00000000" w:rsidRDefault="007478C2">
      <w:pPr>
        <w:rPr>
          <w:rFonts w:hAnsi="宋体"/>
          <w:sz w:val="18"/>
          <w:szCs w:val="18"/>
          <w:lang w:val="en-AU"/>
        </w:rPr>
      </w:pPr>
      <w:r>
        <w:rPr>
          <w:rFonts w:hAnsi="宋体" w:hint="eastAsia"/>
          <w:sz w:val="24"/>
          <w:lang w:val="en-AU"/>
        </w:rPr>
        <w:t>注：</w:t>
      </w:r>
      <w:r>
        <w:rPr>
          <w:rFonts w:hAnsi="宋体" w:hint="eastAsia"/>
          <w:sz w:val="18"/>
          <w:szCs w:val="18"/>
          <w:lang w:val="en-AU"/>
        </w:rPr>
        <w:t>(3193)</w:t>
      </w:r>
    </w:p>
    <w:p w14:paraId="5F212F47" w14:textId="77777777" w:rsidR="00000000" w:rsidRDefault="007478C2">
      <w:pPr>
        <w:rPr>
          <w:rFonts w:hAnsi="宋体"/>
          <w:sz w:val="24"/>
          <w:lang w:val="en-AU"/>
        </w:rPr>
      </w:pPr>
    </w:p>
    <w:p w14:paraId="171FACF5" w14:textId="77777777" w:rsidR="00000000" w:rsidRDefault="007478C2">
      <w:pPr>
        <w:outlineLvl w:val="4"/>
        <w:rPr>
          <w:rFonts w:ascii="宋体" w:hAnsi="宋体"/>
          <w:b/>
          <w:sz w:val="24"/>
        </w:rPr>
      </w:pPr>
      <w:r>
        <w:rPr>
          <w:rFonts w:ascii="宋体" w:hAnsi="宋体" w:hint="eastAsia"/>
          <w:b/>
          <w:sz w:val="24"/>
        </w:rPr>
        <w:t>7.4.7.1</w:t>
      </w:r>
      <w:r>
        <w:rPr>
          <w:rFonts w:ascii="宋体" w:hAnsi="宋体"/>
          <w:b/>
          <w:sz w:val="24"/>
        </w:rPr>
        <w:t>8</w:t>
      </w:r>
      <w:r>
        <w:rPr>
          <w:rFonts w:ascii="宋体" w:hAnsi="宋体" w:hint="eastAsia"/>
          <w:b/>
          <w:sz w:val="24"/>
        </w:rPr>
        <w:t xml:space="preserve">.2 </w:t>
      </w:r>
      <w:r>
        <w:rPr>
          <w:rFonts w:ascii="宋体" w:hAnsi="宋体" w:hint="eastAsia"/>
          <w:b/>
          <w:sz w:val="24"/>
        </w:rPr>
        <w:t>贵金属投资收益——买卖贵金属差价收入</w:t>
      </w:r>
    </w:p>
    <w:p w14:paraId="353B031A" w14:textId="77777777" w:rsidR="00000000" w:rsidRDefault="007478C2">
      <w:pPr>
        <w:rPr>
          <w:rFonts w:hAnsi="宋体"/>
          <w:sz w:val="24"/>
          <w:lang w:val="en-AU"/>
        </w:rPr>
      </w:pPr>
      <w:r>
        <w:rPr>
          <w:rFonts w:hAnsi="宋体" w:hint="eastAsia"/>
          <w:sz w:val="24"/>
          <w:lang w:val="en-AU"/>
        </w:rPr>
        <w:t xml:space="preserve">                                                              </w:t>
      </w:r>
      <w:r>
        <w:rPr>
          <w:rFonts w:hAnsi="宋体" w:hint="eastAsia"/>
          <w:sz w:val="24"/>
          <w:lang w:val="en-AU"/>
        </w:rPr>
        <w:t>单位：</w:t>
      </w:r>
      <w:r>
        <w:rPr>
          <w:rFonts w:hAnsi="宋体" w:hint="eastAsia"/>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906"/>
        <w:gridCol w:w="2669"/>
        <w:gridCol w:w="2520"/>
      </w:tblGrid>
      <w:tr w:rsidR="00000000" w14:paraId="24B53543" w14:textId="77777777">
        <w:trPr>
          <w:trHeight w:val="637"/>
          <w:jc w:val="center"/>
        </w:trPr>
        <w:tc>
          <w:tcPr>
            <w:tcW w:w="39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3F2DCF4" w14:textId="77777777" w:rsidR="00000000" w:rsidRDefault="007478C2">
            <w:pPr>
              <w:jc w:val="center"/>
              <w:rPr>
                <w:rFonts w:ascii="宋体" w:hAnsi="宋体"/>
                <w:color w:val="000000"/>
                <w:sz w:val="24"/>
              </w:rPr>
            </w:pPr>
            <w:r>
              <w:rPr>
                <w:rFonts w:ascii="宋体" w:hAnsi="宋体"/>
                <w:color w:val="000000"/>
                <w:sz w:val="24"/>
              </w:rPr>
              <w:t>项目</w:t>
            </w:r>
          </w:p>
        </w:tc>
        <w:tc>
          <w:tcPr>
            <w:tcW w:w="2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71354AF" w14:textId="77777777" w:rsidR="00000000" w:rsidRDefault="007478C2">
            <w:pPr>
              <w:jc w:val="center"/>
              <w:rPr>
                <w:rFonts w:ascii="宋体" w:hAnsi="宋体"/>
                <w:color w:val="000000"/>
                <w:sz w:val="24"/>
              </w:rPr>
            </w:pPr>
            <w:r>
              <w:rPr>
                <w:rFonts w:ascii="宋体" w:hAnsi="宋体" w:hint="eastAsia"/>
                <w:color w:val="000000"/>
                <w:sz w:val="24"/>
              </w:rPr>
              <w:t>本期</w:t>
            </w:r>
          </w:p>
          <w:p w14:paraId="0BA48176" w14:textId="77777777" w:rsidR="00000000" w:rsidRDefault="007478C2">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25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1075513" w14:textId="77777777" w:rsidR="00000000" w:rsidRDefault="007478C2">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51577F23" w14:textId="77777777" w:rsidR="00000000" w:rsidRDefault="007478C2">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5F3964A1"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6C9131F" w14:textId="77777777" w:rsidR="00000000" w:rsidRDefault="007478C2">
            <w:pPr>
              <w:rPr>
                <w:rFonts w:ascii="宋体" w:hAnsi="宋体"/>
                <w:color w:val="000000"/>
                <w:sz w:val="24"/>
              </w:rPr>
            </w:pPr>
            <w:r>
              <w:rPr>
                <w:rFonts w:ascii="宋体" w:hAnsi="宋体"/>
                <w:color w:val="000000"/>
                <w:sz w:val="24"/>
              </w:rPr>
              <w:t>卖出</w:t>
            </w:r>
            <w:r>
              <w:rPr>
                <w:rFonts w:ascii="宋体" w:hAnsi="宋体" w:hint="eastAsia"/>
                <w:color w:val="000000"/>
                <w:sz w:val="24"/>
              </w:rPr>
              <w:t>贵金属</w:t>
            </w:r>
            <w:r>
              <w:rPr>
                <w:rFonts w:ascii="宋体" w:hAnsi="宋体"/>
                <w:color w:val="000000"/>
                <w:sz w:val="24"/>
              </w:rPr>
              <w:t>成交总额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7AEF668C" w14:textId="77777777" w:rsidR="00000000" w:rsidRDefault="007478C2">
            <w:pPr>
              <w:jc w:val="right"/>
              <w:rPr>
                <w:rFonts w:ascii="宋体" w:hAnsi="宋体"/>
                <w:color w:val="000000"/>
                <w:sz w:val="18"/>
                <w:szCs w:val="18"/>
                <w:lang w:val="en-AU"/>
              </w:rPr>
            </w:pPr>
            <w:r>
              <w:rPr>
                <w:rFonts w:ascii="宋体" w:hAnsi="宋体" w:hint="eastAsia"/>
                <w:color w:val="000000"/>
                <w:sz w:val="18"/>
                <w:szCs w:val="18"/>
                <w:lang w:val="en-AU"/>
              </w:rPr>
              <w:t>（</w:t>
            </w:r>
            <w:r>
              <w:rPr>
                <w:rFonts w:ascii="宋体" w:hAnsi="宋体" w:hint="eastAsia"/>
                <w:color w:val="000000"/>
                <w:sz w:val="18"/>
                <w:szCs w:val="18"/>
                <w:lang w:val="en-AU"/>
              </w:rPr>
              <w:t>3195</w:t>
            </w:r>
            <w:r>
              <w:rPr>
                <w:rFonts w:ascii="宋体" w:hAnsi="宋体" w:hint="eastAsia"/>
                <w:color w:val="000000"/>
                <w:sz w:val="18"/>
                <w:szCs w:val="18"/>
                <w:lang w:val="en-AU"/>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4D3E0457" w14:textId="77777777" w:rsidR="00000000" w:rsidRDefault="007478C2">
            <w:pPr>
              <w:jc w:val="right"/>
              <w:rPr>
                <w:rFonts w:ascii="宋体" w:hAnsi="宋体"/>
                <w:color w:val="000000"/>
                <w:kern w:val="0"/>
                <w:sz w:val="18"/>
                <w:szCs w:val="18"/>
              </w:rPr>
            </w:pPr>
            <w:r>
              <w:rPr>
                <w:rFonts w:ascii="宋体" w:hAnsi="宋体" w:hint="eastAsia"/>
                <w:color w:val="000000"/>
                <w:sz w:val="18"/>
                <w:szCs w:val="18"/>
                <w:lang w:val="en-AU"/>
              </w:rPr>
              <w:t>（</w:t>
            </w:r>
            <w:r>
              <w:rPr>
                <w:rFonts w:ascii="宋体" w:hAnsi="宋体" w:hint="eastAsia"/>
                <w:color w:val="000000"/>
                <w:sz w:val="18"/>
                <w:szCs w:val="18"/>
                <w:lang w:val="en-AU"/>
              </w:rPr>
              <w:t>3195</w:t>
            </w:r>
            <w:r>
              <w:rPr>
                <w:rFonts w:ascii="宋体" w:hAnsi="宋体" w:hint="eastAsia"/>
                <w:color w:val="000000"/>
                <w:sz w:val="18"/>
                <w:szCs w:val="18"/>
                <w:lang w:val="en-AU"/>
              </w:rPr>
              <w:t>）</w:t>
            </w:r>
          </w:p>
        </w:tc>
      </w:tr>
      <w:tr w:rsidR="00000000" w14:paraId="5627A1B6"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7D66B53" w14:textId="77777777" w:rsidR="00000000" w:rsidRDefault="007478C2">
            <w:pPr>
              <w:rPr>
                <w:rFonts w:ascii="宋体" w:hAnsi="宋体"/>
                <w:color w:val="000000"/>
                <w:sz w:val="24"/>
              </w:rPr>
            </w:pPr>
            <w:r>
              <w:rPr>
                <w:rFonts w:ascii="宋体" w:hAnsi="宋体" w:hint="eastAsia"/>
                <w:color w:val="000000"/>
                <w:sz w:val="24"/>
              </w:rPr>
              <w:t>减：</w:t>
            </w:r>
            <w:r>
              <w:rPr>
                <w:rFonts w:ascii="宋体" w:hAnsi="宋体"/>
                <w:color w:val="000000"/>
                <w:sz w:val="24"/>
              </w:rPr>
              <w:t>卖出</w:t>
            </w:r>
            <w:r>
              <w:rPr>
                <w:rFonts w:ascii="宋体" w:hAnsi="宋体" w:hint="eastAsia"/>
                <w:color w:val="000000"/>
                <w:sz w:val="24"/>
              </w:rPr>
              <w:t>贵金属</w:t>
            </w:r>
            <w:r>
              <w:rPr>
                <w:rFonts w:ascii="宋体" w:hAnsi="宋体"/>
                <w:color w:val="000000"/>
                <w:sz w:val="24"/>
              </w:rPr>
              <w:t>成本总额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37E02C24" w14:textId="77777777" w:rsidR="00000000" w:rsidRDefault="007478C2">
            <w:pPr>
              <w:jc w:val="right"/>
              <w:rPr>
                <w:rFonts w:ascii="宋体" w:hAnsi="宋体"/>
                <w:color w:val="000000"/>
                <w:sz w:val="18"/>
                <w:szCs w:val="18"/>
                <w:lang w:val="en-AU"/>
              </w:rPr>
            </w:pPr>
            <w:r>
              <w:rPr>
                <w:rFonts w:ascii="宋体" w:hAnsi="宋体" w:hint="eastAsia"/>
                <w:color w:val="000000"/>
                <w:sz w:val="18"/>
                <w:szCs w:val="18"/>
                <w:lang w:val="en-AU"/>
              </w:rPr>
              <w:t>（</w:t>
            </w:r>
            <w:r>
              <w:rPr>
                <w:rFonts w:ascii="宋体" w:hAnsi="宋体" w:hint="eastAsia"/>
                <w:color w:val="000000"/>
                <w:sz w:val="18"/>
                <w:szCs w:val="18"/>
                <w:lang w:val="en-AU"/>
              </w:rPr>
              <w:t>3196</w:t>
            </w:r>
            <w:r>
              <w:rPr>
                <w:rFonts w:ascii="宋体" w:hAnsi="宋体" w:hint="eastAsia"/>
                <w:color w:val="000000"/>
                <w:sz w:val="18"/>
                <w:szCs w:val="18"/>
                <w:lang w:val="en-AU"/>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2E0A2484" w14:textId="77777777" w:rsidR="00000000" w:rsidRDefault="007478C2">
            <w:pPr>
              <w:jc w:val="right"/>
              <w:rPr>
                <w:rFonts w:ascii="宋体" w:hAnsi="宋体"/>
                <w:color w:val="000000"/>
                <w:kern w:val="0"/>
                <w:sz w:val="18"/>
                <w:szCs w:val="18"/>
              </w:rPr>
            </w:pPr>
            <w:r>
              <w:rPr>
                <w:rFonts w:ascii="宋体" w:hAnsi="宋体" w:hint="eastAsia"/>
                <w:color w:val="000000"/>
                <w:sz w:val="18"/>
                <w:szCs w:val="18"/>
                <w:lang w:val="en-AU"/>
              </w:rPr>
              <w:t>（</w:t>
            </w:r>
            <w:r>
              <w:rPr>
                <w:rFonts w:ascii="宋体" w:hAnsi="宋体" w:hint="eastAsia"/>
                <w:color w:val="000000"/>
                <w:sz w:val="18"/>
                <w:szCs w:val="18"/>
                <w:lang w:val="en-AU"/>
              </w:rPr>
              <w:t>3196</w:t>
            </w:r>
            <w:r>
              <w:rPr>
                <w:rFonts w:ascii="宋体" w:hAnsi="宋体" w:hint="eastAsia"/>
                <w:color w:val="000000"/>
                <w:sz w:val="18"/>
                <w:szCs w:val="18"/>
                <w:lang w:val="en-AU"/>
              </w:rPr>
              <w:t>）</w:t>
            </w:r>
          </w:p>
        </w:tc>
      </w:tr>
      <w:tr w:rsidR="00000000" w14:paraId="2762EF8A"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4973A114" w14:textId="77777777" w:rsidR="00000000" w:rsidRDefault="007478C2">
            <w:pPr>
              <w:rPr>
                <w:rFonts w:ascii="宋体" w:hAnsi="宋体"/>
                <w:color w:val="000000"/>
                <w:sz w:val="24"/>
              </w:rPr>
            </w:pPr>
            <w:r>
              <w:rPr>
                <w:rFonts w:ascii="宋体" w:hAnsi="宋体" w:hint="eastAsia"/>
                <w:color w:val="000000"/>
                <w:sz w:val="24"/>
              </w:rPr>
              <w:t>减：交易费用</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73F74D8F" w14:textId="77777777" w:rsidR="00000000" w:rsidRDefault="007478C2">
            <w:pPr>
              <w:jc w:val="right"/>
              <w:rPr>
                <w:rFonts w:ascii="宋体" w:hAnsi="宋体"/>
                <w:color w:val="000000"/>
                <w:sz w:val="18"/>
                <w:szCs w:val="18"/>
                <w:lang w:val="en-AU"/>
              </w:rPr>
            </w:pPr>
            <w:r>
              <w:rPr>
                <w:rFonts w:hint="eastAsia"/>
                <w:color w:val="000000"/>
                <w:sz w:val="18"/>
              </w:rPr>
              <w:t>（</w:t>
            </w:r>
            <w:r>
              <w:rPr>
                <w:rFonts w:hint="eastAsia"/>
                <w:color w:val="000000"/>
                <w:sz w:val="18"/>
              </w:rPr>
              <w:t>6735</w:t>
            </w:r>
            <w:r>
              <w:rPr>
                <w:rFonts w:hint="eastAsia"/>
                <w:color w:val="000000"/>
                <w:sz w:val="18"/>
              </w:rPr>
              <w:t>）</w:t>
            </w:r>
            <w:r>
              <w:rPr>
                <w:rFonts w:ascii="宋体" w:hAnsi="宋体"/>
                <w:color w:val="000000"/>
                <w:sz w:val="24"/>
              </w:rPr>
              <w:t xml:space="preserve"> </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71676A39" w14:textId="77777777" w:rsidR="00000000" w:rsidRDefault="007478C2">
            <w:pPr>
              <w:jc w:val="right"/>
              <w:rPr>
                <w:rFonts w:ascii="宋体" w:hAnsi="宋体"/>
                <w:color w:val="000000"/>
                <w:sz w:val="18"/>
                <w:szCs w:val="18"/>
                <w:lang w:val="en-AU"/>
              </w:rPr>
            </w:pPr>
            <w:r>
              <w:rPr>
                <w:rFonts w:hint="eastAsia"/>
                <w:color w:val="000000"/>
                <w:sz w:val="18"/>
              </w:rPr>
              <w:t>（</w:t>
            </w:r>
            <w:r>
              <w:rPr>
                <w:rFonts w:hint="eastAsia"/>
                <w:color w:val="000000"/>
                <w:sz w:val="18"/>
              </w:rPr>
              <w:t>6735</w:t>
            </w:r>
            <w:r>
              <w:rPr>
                <w:rFonts w:hint="eastAsia"/>
                <w:color w:val="000000"/>
                <w:sz w:val="18"/>
              </w:rPr>
              <w:t>）</w:t>
            </w:r>
            <w:r>
              <w:rPr>
                <w:rFonts w:ascii="宋体" w:hAnsi="宋体"/>
                <w:color w:val="000000"/>
                <w:sz w:val="24"/>
              </w:rPr>
              <w:t xml:space="preserve"> </w:t>
            </w:r>
          </w:p>
        </w:tc>
      </w:tr>
      <w:tr w:rsidR="00000000" w14:paraId="69061F7A"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198C4B17" w14:textId="77777777" w:rsidR="00000000" w:rsidRDefault="007478C2">
            <w:pPr>
              <w:ind w:left="480" w:hangingChars="200" w:hanging="480"/>
              <w:rPr>
                <w:rFonts w:ascii="宋体" w:hAnsi="宋体"/>
                <w:color w:val="000000"/>
                <w:sz w:val="24"/>
              </w:rPr>
            </w:pPr>
            <w:r>
              <w:rPr>
                <w:rFonts w:ascii="宋体" w:hAnsi="宋体" w:hint="eastAsia"/>
                <w:color w:val="000000"/>
                <w:sz w:val="24"/>
              </w:rPr>
              <w:t>减：买卖贵金属差价收入应缴纳增值税额</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36296F8C" w14:textId="77777777" w:rsidR="00000000" w:rsidRDefault="007478C2">
            <w:pPr>
              <w:jc w:val="right"/>
              <w:rPr>
                <w:rFonts w:ascii="宋体" w:hAnsi="宋体"/>
                <w:color w:val="000000"/>
                <w:sz w:val="18"/>
                <w:szCs w:val="18"/>
                <w:lang w:val="en-AU"/>
              </w:rPr>
            </w:pPr>
            <w:r>
              <w:rPr>
                <w:rFonts w:ascii="宋体" w:hAnsi="宋体" w:hint="eastAsia"/>
                <w:color w:val="000000"/>
                <w:sz w:val="18"/>
                <w:szCs w:val="18"/>
                <w:lang w:val="en-AU"/>
              </w:rPr>
              <w:t>（</w:t>
            </w:r>
            <w:r>
              <w:rPr>
                <w:rFonts w:ascii="宋体" w:hAnsi="宋体" w:hint="eastAsia"/>
                <w:color w:val="000000"/>
                <w:sz w:val="18"/>
                <w:szCs w:val="18"/>
                <w:lang w:val="en-AU"/>
              </w:rPr>
              <w:t>3374</w:t>
            </w:r>
            <w:r>
              <w:rPr>
                <w:rFonts w:ascii="宋体" w:hAnsi="宋体" w:hint="eastAsia"/>
                <w:color w:val="000000"/>
                <w:sz w:val="18"/>
                <w:szCs w:val="18"/>
                <w:lang w:val="en-AU"/>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6EA91E8E" w14:textId="77777777" w:rsidR="00000000" w:rsidRDefault="007478C2">
            <w:pPr>
              <w:jc w:val="right"/>
              <w:rPr>
                <w:rFonts w:ascii="宋体" w:hAnsi="宋体"/>
                <w:color w:val="000000"/>
                <w:sz w:val="18"/>
                <w:szCs w:val="18"/>
                <w:lang w:val="en-AU"/>
              </w:rPr>
            </w:pPr>
            <w:r>
              <w:rPr>
                <w:rFonts w:ascii="宋体" w:hAnsi="宋体" w:hint="eastAsia"/>
                <w:color w:val="000000"/>
                <w:sz w:val="18"/>
                <w:szCs w:val="18"/>
                <w:lang w:val="en-AU"/>
              </w:rPr>
              <w:t>（</w:t>
            </w:r>
            <w:r>
              <w:rPr>
                <w:rFonts w:ascii="宋体" w:hAnsi="宋体" w:hint="eastAsia"/>
                <w:color w:val="000000"/>
                <w:sz w:val="18"/>
                <w:szCs w:val="18"/>
                <w:lang w:val="en-AU"/>
              </w:rPr>
              <w:t>3374</w:t>
            </w:r>
            <w:r>
              <w:rPr>
                <w:rFonts w:ascii="宋体" w:hAnsi="宋体" w:hint="eastAsia"/>
                <w:color w:val="000000"/>
                <w:sz w:val="18"/>
                <w:szCs w:val="18"/>
                <w:lang w:val="en-AU"/>
              </w:rPr>
              <w:t>）</w:t>
            </w:r>
          </w:p>
        </w:tc>
      </w:tr>
      <w:tr w:rsidR="00000000" w14:paraId="770B4721" w14:textId="77777777">
        <w:trPr>
          <w:trHeight w:val="300"/>
          <w:jc w:val="center"/>
        </w:trPr>
        <w:tc>
          <w:tcPr>
            <w:tcW w:w="39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2AF268C2" w14:textId="77777777" w:rsidR="00000000" w:rsidRDefault="007478C2">
            <w:pPr>
              <w:rPr>
                <w:rFonts w:ascii="宋体" w:hAnsi="宋体"/>
                <w:color w:val="000000"/>
                <w:sz w:val="24"/>
              </w:rPr>
            </w:pPr>
            <w:r>
              <w:rPr>
                <w:rFonts w:ascii="宋体" w:hAnsi="宋体" w:hint="eastAsia"/>
                <w:color w:val="000000"/>
                <w:sz w:val="24"/>
              </w:rPr>
              <w:t>买卖贵金属差价收入</w:t>
            </w:r>
          </w:p>
        </w:tc>
        <w:tc>
          <w:tcPr>
            <w:tcW w:w="2669" w:type="dxa"/>
            <w:tcBorders>
              <w:top w:val="nil"/>
              <w:left w:val="nil"/>
              <w:bottom w:val="single" w:sz="4" w:space="0" w:color="auto"/>
              <w:right w:val="single" w:sz="4" w:space="0" w:color="auto"/>
            </w:tcBorders>
            <w:tcMar>
              <w:top w:w="15" w:type="dxa"/>
              <w:left w:w="15" w:type="dxa"/>
              <w:bottom w:w="0" w:type="dxa"/>
              <w:right w:w="15" w:type="dxa"/>
            </w:tcMar>
          </w:tcPr>
          <w:p w14:paraId="30A9A15C" w14:textId="77777777" w:rsidR="00000000" w:rsidRDefault="007478C2">
            <w:pPr>
              <w:jc w:val="right"/>
              <w:rPr>
                <w:rFonts w:ascii="宋体" w:hAnsi="宋体"/>
                <w:color w:val="000000"/>
                <w:sz w:val="18"/>
                <w:szCs w:val="18"/>
                <w:lang w:val="en-AU"/>
              </w:rPr>
            </w:pPr>
            <w:r>
              <w:rPr>
                <w:rFonts w:ascii="宋体" w:hAnsi="宋体" w:hint="eastAsia"/>
                <w:color w:val="000000"/>
                <w:sz w:val="18"/>
                <w:szCs w:val="18"/>
                <w:lang w:val="en-AU"/>
              </w:rPr>
              <w:t>(3190)</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76A019D0" w14:textId="77777777" w:rsidR="00000000" w:rsidRDefault="007478C2">
            <w:pPr>
              <w:jc w:val="right"/>
              <w:rPr>
                <w:rFonts w:ascii="宋体" w:hAnsi="宋体"/>
                <w:color w:val="000000"/>
                <w:kern w:val="0"/>
                <w:sz w:val="18"/>
                <w:szCs w:val="18"/>
              </w:rPr>
            </w:pPr>
            <w:r>
              <w:rPr>
                <w:rFonts w:ascii="宋体" w:hAnsi="宋体" w:hint="eastAsia"/>
                <w:color w:val="000000"/>
                <w:kern w:val="0"/>
                <w:sz w:val="18"/>
                <w:szCs w:val="18"/>
              </w:rPr>
              <w:t>(3190)</w:t>
            </w:r>
          </w:p>
        </w:tc>
      </w:tr>
    </w:tbl>
    <w:p w14:paraId="06B4C5E3" w14:textId="77777777" w:rsidR="00000000" w:rsidRDefault="007478C2">
      <w:pPr>
        <w:rPr>
          <w:rFonts w:hAnsi="宋体"/>
          <w:sz w:val="24"/>
          <w:lang w:val="en-AU"/>
        </w:rPr>
      </w:pPr>
      <w:r>
        <w:rPr>
          <w:rFonts w:hAnsi="宋体" w:hint="eastAsia"/>
          <w:sz w:val="24"/>
          <w:lang w:val="en-AU"/>
        </w:rPr>
        <w:t>注：</w:t>
      </w:r>
      <w:r>
        <w:rPr>
          <w:rFonts w:hAnsi="宋体" w:hint="eastAsia"/>
          <w:sz w:val="18"/>
          <w:lang w:val="en-AU"/>
        </w:rPr>
        <w:t>（</w:t>
      </w:r>
      <w:r>
        <w:rPr>
          <w:rFonts w:hAnsi="宋体" w:hint="eastAsia"/>
          <w:sz w:val="18"/>
          <w:lang w:val="en-AU"/>
        </w:rPr>
        <w:t>3197</w:t>
      </w:r>
      <w:r>
        <w:rPr>
          <w:rFonts w:hAnsi="宋体" w:hint="eastAsia"/>
          <w:sz w:val="18"/>
          <w:lang w:val="en-AU"/>
        </w:rPr>
        <w:t>）</w:t>
      </w:r>
    </w:p>
    <w:p w14:paraId="6018438B" w14:textId="77777777" w:rsidR="00000000" w:rsidRDefault="007478C2">
      <w:pPr>
        <w:rPr>
          <w:rFonts w:hAnsi="宋体"/>
          <w:sz w:val="24"/>
          <w:lang w:val="en-AU"/>
        </w:rPr>
      </w:pPr>
    </w:p>
    <w:p w14:paraId="1DE42089" w14:textId="77777777" w:rsidR="00000000" w:rsidRDefault="007478C2">
      <w:pPr>
        <w:outlineLvl w:val="4"/>
        <w:rPr>
          <w:rFonts w:ascii="宋体" w:hAnsi="宋体"/>
          <w:kern w:val="0"/>
          <w:sz w:val="18"/>
        </w:rPr>
      </w:pPr>
      <w:r>
        <w:rPr>
          <w:rFonts w:ascii="宋体" w:hAnsi="宋体" w:hint="eastAsia"/>
          <w:b/>
          <w:sz w:val="24"/>
        </w:rPr>
        <w:t>7.4.7.1</w:t>
      </w:r>
      <w:r>
        <w:rPr>
          <w:rFonts w:ascii="宋体" w:hAnsi="宋体"/>
          <w:b/>
          <w:sz w:val="24"/>
        </w:rPr>
        <w:t>8</w:t>
      </w:r>
      <w:r>
        <w:rPr>
          <w:rFonts w:ascii="宋体" w:hAnsi="宋体" w:hint="eastAsia"/>
          <w:b/>
          <w:sz w:val="24"/>
        </w:rPr>
        <w:t xml:space="preserve">.3 </w:t>
      </w:r>
      <w:r>
        <w:rPr>
          <w:rFonts w:ascii="宋体" w:hAnsi="宋体" w:hint="eastAsia"/>
          <w:b/>
          <w:sz w:val="24"/>
        </w:rPr>
        <w:t>贵金属投资收益——赎回差价收入</w:t>
      </w:r>
    </w:p>
    <w:p w14:paraId="53C0F6F8" w14:textId="77777777" w:rsidR="00000000" w:rsidRDefault="007478C2">
      <w:pPr>
        <w:wordWrap w:val="0"/>
        <w:jc w:val="right"/>
        <w:rPr>
          <w:rFonts w:ascii="宋体" w:hAnsi="宋体"/>
          <w:kern w:val="0"/>
          <w:sz w:val="18"/>
        </w:rPr>
      </w:pPr>
      <w:r>
        <w:rPr>
          <w:rFonts w:hAnsi="宋体" w:hint="eastAsia"/>
          <w:sz w:val="24"/>
          <w:lang w:val="en-AU"/>
        </w:rPr>
        <w:t>单位：</w:t>
      </w:r>
      <w:r>
        <w:rPr>
          <w:rFonts w:hAnsi="宋体" w:hint="eastAsia"/>
          <w:sz w:val="24"/>
          <w:lang w:val="en-AU"/>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00000" w14:paraId="0B845A8D" w14:textId="77777777">
        <w:tc>
          <w:tcPr>
            <w:tcW w:w="3020" w:type="dxa"/>
            <w:vAlign w:val="center"/>
          </w:tcPr>
          <w:p w14:paraId="2CCF61B6" w14:textId="77777777" w:rsidR="00000000" w:rsidRDefault="007478C2">
            <w:pPr>
              <w:jc w:val="center"/>
              <w:rPr>
                <w:rFonts w:ascii="宋体" w:hAnsi="宋体"/>
                <w:color w:val="000000"/>
                <w:sz w:val="24"/>
              </w:rPr>
            </w:pPr>
            <w:r>
              <w:rPr>
                <w:rFonts w:ascii="宋体" w:hAnsi="宋体" w:hint="eastAsia"/>
                <w:color w:val="000000"/>
                <w:sz w:val="24"/>
              </w:rPr>
              <w:t>项目</w:t>
            </w:r>
          </w:p>
        </w:tc>
        <w:tc>
          <w:tcPr>
            <w:tcW w:w="2848" w:type="dxa"/>
            <w:vAlign w:val="center"/>
          </w:tcPr>
          <w:p w14:paraId="2AE43FE3" w14:textId="77777777" w:rsidR="00000000" w:rsidRDefault="007478C2">
            <w:pPr>
              <w:jc w:val="center"/>
              <w:rPr>
                <w:rFonts w:ascii="宋体" w:hAnsi="宋体"/>
                <w:color w:val="000000"/>
                <w:sz w:val="24"/>
              </w:rPr>
            </w:pPr>
            <w:r>
              <w:rPr>
                <w:rFonts w:ascii="宋体" w:hAnsi="宋体" w:hint="eastAsia"/>
                <w:color w:val="000000"/>
                <w:sz w:val="24"/>
              </w:rPr>
              <w:t>本期</w:t>
            </w:r>
          </w:p>
          <w:p w14:paraId="1173A6DB" w14:textId="77777777" w:rsidR="00000000" w:rsidRDefault="007478C2">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3060" w:type="dxa"/>
            <w:vAlign w:val="center"/>
          </w:tcPr>
          <w:p w14:paraId="1CD4ECAA" w14:textId="77777777" w:rsidR="00000000" w:rsidRDefault="007478C2">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2F87E5B7" w14:textId="77777777" w:rsidR="00000000" w:rsidRDefault="007478C2">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257B88D2" w14:textId="77777777">
        <w:tc>
          <w:tcPr>
            <w:tcW w:w="3020" w:type="dxa"/>
          </w:tcPr>
          <w:p w14:paraId="6F92881F" w14:textId="77777777" w:rsidR="00000000" w:rsidRDefault="007478C2">
            <w:pPr>
              <w:rPr>
                <w:rFonts w:ascii="宋体" w:hAnsi="宋体"/>
                <w:color w:val="000000"/>
                <w:sz w:val="24"/>
              </w:rPr>
            </w:pPr>
            <w:r>
              <w:rPr>
                <w:rFonts w:ascii="宋体" w:hAnsi="宋体" w:hint="eastAsia"/>
                <w:color w:val="000000"/>
                <w:sz w:val="24"/>
              </w:rPr>
              <w:t>赎回贵金属份额对价总额</w:t>
            </w:r>
          </w:p>
        </w:tc>
        <w:tc>
          <w:tcPr>
            <w:tcW w:w="2848" w:type="dxa"/>
          </w:tcPr>
          <w:p w14:paraId="637CF03D" w14:textId="77777777" w:rsidR="00000000" w:rsidRDefault="007478C2">
            <w:pPr>
              <w:rPr>
                <w:rFonts w:ascii="宋体" w:hAnsi="宋体"/>
                <w:color w:val="000000"/>
                <w:sz w:val="18"/>
                <w:szCs w:val="18"/>
              </w:rPr>
            </w:pPr>
            <w:r>
              <w:rPr>
                <w:rFonts w:ascii="宋体" w:hAnsi="宋体" w:hint="eastAsia"/>
                <w:color w:val="000000"/>
                <w:sz w:val="18"/>
                <w:szCs w:val="18"/>
              </w:rPr>
              <w:t>（</w:t>
            </w:r>
            <w:r>
              <w:rPr>
                <w:rFonts w:ascii="宋体" w:hAnsi="宋体" w:hint="eastAsia"/>
                <w:color w:val="000000"/>
                <w:sz w:val="18"/>
                <w:szCs w:val="18"/>
              </w:rPr>
              <w:t>3199</w:t>
            </w:r>
            <w:r>
              <w:rPr>
                <w:rFonts w:ascii="宋体" w:hAnsi="宋体" w:hint="eastAsia"/>
                <w:color w:val="000000"/>
                <w:sz w:val="18"/>
                <w:szCs w:val="18"/>
              </w:rPr>
              <w:t>）</w:t>
            </w:r>
          </w:p>
        </w:tc>
        <w:tc>
          <w:tcPr>
            <w:tcW w:w="3060" w:type="dxa"/>
          </w:tcPr>
          <w:p w14:paraId="4B19526A" w14:textId="77777777" w:rsidR="00000000" w:rsidRDefault="007478C2">
            <w:pPr>
              <w:rPr>
                <w:rFonts w:ascii="宋体" w:hAnsi="宋体"/>
                <w:color w:val="000000"/>
                <w:sz w:val="18"/>
                <w:szCs w:val="18"/>
              </w:rPr>
            </w:pPr>
            <w:r>
              <w:rPr>
                <w:rFonts w:ascii="宋体" w:hAnsi="宋体" w:hint="eastAsia"/>
                <w:color w:val="000000"/>
                <w:sz w:val="18"/>
                <w:szCs w:val="18"/>
              </w:rPr>
              <w:t>（</w:t>
            </w:r>
            <w:r>
              <w:rPr>
                <w:rFonts w:ascii="宋体" w:hAnsi="宋体" w:hint="eastAsia"/>
                <w:color w:val="000000"/>
                <w:sz w:val="18"/>
                <w:szCs w:val="18"/>
              </w:rPr>
              <w:t>3199</w:t>
            </w:r>
            <w:r>
              <w:rPr>
                <w:rFonts w:ascii="宋体" w:hAnsi="宋体" w:hint="eastAsia"/>
                <w:color w:val="000000"/>
                <w:sz w:val="18"/>
                <w:szCs w:val="18"/>
              </w:rPr>
              <w:t>）</w:t>
            </w:r>
          </w:p>
        </w:tc>
      </w:tr>
      <w:tr w:rsidR="00000000" w14:paraId="17968F8A" w14:textId="77777777">
        <w:tc>
          <w:tcPr>
            <w:tcW w:w="3020" w:type="dxa"/>
          </w:tcPr>
          <w:p w14:paraId="0F3CB1BD" w14:textId="77777777" w:rsidR="00000000" w:rsidRDefault="007478C2">
            <w:pPr>
              <w:rPr>
                <w:rFonts w:ascii="宋体" w:hAnsi="宋体"/>
                <w:color w:val="000000"/>
                <w:sz w:val="24"/>
              </w:rPr>
            </w:pPr>
            <w:r>
              <w:rPr>
                <w:rFonts w:ascii="宋体" w:hAnsi="宋体" w:hint="eastAsia"/>
                <w:color w:val="000000"/>
                <w:sz w:val="24"/>
              </w:rPr>
              <w:t>减：现金支付赎回款总额</w:t>
            </w:r>
          </w:p>
        </w:tc>
        <w:tc>
          <w:tcPr>
            <w:tcW w:w="2848" w:type="dxa"/>
          </w:tcPr>
          <w:p w14:paraId="267B6426" w14:textId="77777777" w:rsidR="00000000" w:rsidRDefault="007478C2">
            <w:pPr>
              <w:rPr>
                <w:rFonts w:ascii="宋体" w:hAnsi="宋体"/>
                <w:color w:val="000000"/>
                <w:sz w:val="18"/>
                <w:szCs w:val="18"/>
              </w:rPr>
            </w:pPr>
            <w:r>
              <w:rPr>
                <w:rFonts w:ascii="宋体" w:hAnsi="宋体" w:hint="eastAsia"/>
                <w:color w:val="000000"/>
                <w:sz w:val="18"/>
                <w:szCs w:val="18"/>
              </w:rPr>
              <w:t>（</w:t>
            </w:r>
            <w:r>
              <w:rPr>
                <w:rFonts w:ascii="宋体" w:hAnsi="宋体" w:hint="eastAsia"/>
                <w:color w:val="000000"/>
                <w:sz w:val="18"/>
                <w:szCs w:val="18"/>
              </w:rPr>
              <w:t>3200</w:t>
            </w:r>
            <w:r>
              <w:rPr>
                <w:rFonts w:ascii="宋体" w:hAnsi="宋体" w:hint="eastAsia"/>
                <w:color w:val="000000"/>
                <w:sz w:val="18"/>
                <w:szCs w:val="18"/>
              </w:rPr>
              <w:t>）</w:t>
            </w:r>
          </w:p>
        </w:tc>
        <w:tc>
          <w:tcPr>
            <w:tcW w:w="3060" w:type="dxa"/>
          </w:tcPr>
          <w:p w14:paraId="66BDBA07" w14:textId="77777777" w:rsidR="00000000" w:rsidRDefault="007478C2">
            <w:pPr>
              <w:rPr>
                <w:rFonts w:ascii="宋体" w:hAnsi="宋体"/>
                <w:color w:val="000000"/>
                <w:sz w:val="18"/>
                <w:szCs w:val="18"/>
              </w:rPr>
            </w:pPr>
            <w:r>
              <w:rPr>
                <w:rFonts w:ascii="宋体" w:hAnsi="宋体" w:hint="eastAsia"/>
                <w:color w:val="000000"/>
                <w:sz w:val="18"/>
                <w:szCs w:val="18"/>
              </w:rPr>
              <w:t>（</w:t>
            </w:r>
            <w:r>
              <w:rPr>
                <w:rFonts w:ascii="宋体" w:hAnsi="宋体" w:hint="eastAsia"/>
                <w:color w:val="000000"/>
                <w:sz w:val="18"/>
                <w:szCs w:val="18"/>
              </w:rPr>
              <w:t>3200</w:t>
            </w:r>
            <w:r>
              <w:rPr>
                <w:rFonts w:ascii="宋体" w:hAnsi="宋体" w:hint="eastAsia"/>
                <w:color w:val="000000"/>
                <w:sz w:val="18"/>
                <w:szCs w:val="18"/>
              </w:rPr>
              <w:t>）</w:t>
            </w:r>
          </w:p>
        </w:tc>
      </w:tr>
      <w:tr w:rsidR="00000000" w14:paraId="59FFF9B9" w14:textId="77777777">
        <w:tc>
          <w:tcPr>
            <w:tcW w:w="3020" w:type="dxa"/>
          </w:tcPr>
          <w:p w14:paraId="060D5151" w14:textId="77777777" w:rsidR="00000000" w:rsidRDefault="007478C2">
            <w:pPr>
              <w:rPr>
                <w:rFonts w:ascii="宋体" w:hAnsi="宋体"/>
                <w:color w:val="000000"/>
                <w:sz w:val="24"/>
              </w:rPr>
            </w:pPr>
            <w:r>
              <w:rPr>
                <w:rFonts w:ascii="宋体" w:hAnsi="宋体" w:hint="eastAsia"/>
                <w:color w:val="000000"/>
                <w:sz w:val="24"/>
              </w:rPr>
              <w:t>减：赎回贵金属成本总额</w:t>
            </w:r>
          </w:p>
        </w:tc>
        <w:tc>
          <w:tcPr>
            <w:tcW w:w="2848" w:type="dxa"/>
          </w:tcPr>
          <w:p w14:paraId="47F53C09" w14:textId="77777777" w:rsidR="00000000" w:rsidRDefault="007478C2">
            <w:pPr>
              <w:rPr>
                <w:rFonts w:ascii="宋体" w:hAnsi="宋体"/>
                <w:color w:val="000000"/>
                <w:sz w:val="18"/>
                <w:szCs w:val="18"/>
              </w:rPr>
            </w:pPr>
            <w:r>
              <w:rPr>
                <w:rFonts w:ascii="宋体" w:hAnsi="宋体" w:hint="eastAsia"/>
                <w:color w:val="000000"/>
                <w:sz w:val="18"/>
                <w:szCs w:val="18"/>
              </w:rPr>
              <w:t>（</w:t>
            </w:r>
            <w:r>
              <w:rPr>
                <w:rFonts w:ascii="宋体" w:hAnsi="宋体" w:hint="eastAsia"/>
                <w:color w:val="000000"/>
                <w:sz w:val="18"/>
                <w:szCs w:val="18"/>
              </w:rPr>
              <w:t>3201</w:t>
            </w:r>
            <w:r>
              <w:rPr>
                <w:rFonts w:ascii="宋体" w:hAnsi="宋体" w:hint="eastAsia"/>
                <w:color w:val="000000"/>
                <w:sz w:val="18"/>
                <w:szCs w:val="18"/>
              </w:rPr>
              <w:t>）</w:t>
            </w:r>
          </w:p>
        </w:tc>
        <w:tc>
          <w:tcPr>
            <w:tcW w:w="3060" w:type="dxa"/>
          </w:tcPr>
          <w:p w14:paraId="260CF42C" w14:textId="77777777" w:rsidR="00000000" w:rsidRDefault="007478C2">
            <w:pPr>
              <w:rPr>
                <w:rFonts w:ascii="宋体" w:hAnsi="宋体"/>
                <w:color w:val="000000"/>
                <w:sz w:val="18"/>
                <w:szCs w:val="18"/>
              </w:rPr>
            </w:pPr>
            <w:r>
              <w:rPr>
                <w:rFonts w:ascii="宋体" w:hAnsi="宋体" w:hint="eastAsia"/>
                <w:color w:val="000000"/>
                <w:sz w:val="18"/>
                <w:szCs w:val="18"/>
              </w:rPr>
              <w:t>（</w:t>
            </w:r>
            <w:r>
              <w:rPr>
                <w:rFonts w:ascii="宋体" w:hAnsi="宋体" w:hint="eastAsia"/>
                <w:color w:val="000000"/>
                <w:sz w:val="18"/>
                <w:szCs w:val="18"/>
              </w:rPr>
              <w:t>3201</w:t>
            </w:r>
            <w:r>
              <w:rPr>
                <w:rFonts w:ascii="宋体" w:hAnsi="宋体" w:hint="eastAsia"/>
                <w:color w:val="000000"/>
                <w:sz w:val="18"/>
                <w:szCs w:val="18"/>
              </w:rPr>
              <w:t>）</w:t>
            </w:r>
          </w:p>
        </w:tc>
      </w:tr>
      <w:tr w:rsidR="00000000" w14:paraId="597289A9" w14:textId="77777777">
        <w:tc>
          <w:tcPr>
            <w:tcW w:w="3020" w:type="dxa"/>
          </w:tcPr>
          <w:p w14:paraId="4C1C21D2" w14:textId="77777777" w:rsidR="00000000" w:rsidRDefault="007478C2">
            <w:pPr>
              <w:rPr>
                <w:rFonts w:ascii="宋体" w:hAnsi="宋体"/>
                <w:color w:val="000000"/>
                <w:sz w:val="24"/>
              </w:rPr>
            </w:pPr>
            <w:r>
              <w:rPr>
                <w:rFonts w:ascii="宋体" w:hAnsi="宋体" w:hint="eastAsia"/>
                <w:color w:val="000000"/>
                <w:sz w:val="24"/>
              </w:rPr>
              <w:t>减：交易费用</w:t>
            </w:r>
          </w:p>
        </w:tc>
        <w:tc>
          <w:tcPr>
            <w:tcW w:w="2848" w:type="dxa"/>
          </w:tcPr>
          <w:p w14:paraId="6E4A598A" w14:textId="77777777" w:rsidR="00000000" w:rsidRDefault="007478C2">
            <w:pPr>
              <w:rPr>
                <w:rFonts w:ascii="宋体" w:hAnsi="宋体"/>
                <w:color w:val="000000"/>
                <w:sz w:val="18"/>
                <w:szCs w:val="18"/>
              </w:rPr>
            </w:pPr>
            <w:r>
              <w:rPr>
                <w:rFonts w:hint="eastAsia"/>
                <w:color w:val="000000"/>
                <w:sz w:val="18"/>
              </w:rPr>
              <w:t>（</w:t>
            </w:r>
            <w:r>
              <w:rPr>
                <w:rFonts w:hint="eastAsia"/>
                <w:color w:val="000000"/>
                <w:sz w:val="18"/>
              </w:rPr>
              <w:t>6736</w:t>
            </w:r>
            <w:r>
              <w:rPr>
                <w:rFonts w:hint="eastAsia"/>
                <w:color w:val="000000"/>
                <w:sz w:val="18"/>
              </w:rPr>
              <w:t>）</w:t>
            </w:r>
          </w:p>
        </w:tc>
        <w:tc>
          <w:tcPr>
            <w:tcW w:w="3060" w:type="dxa"/>
          </w:tcPr>
          <w:p w14:paraId="355A04AF" w14:textId="77777777" w:rsidR="00000000" w:rsidRDefault="007478C2">
            <w:pPr>
              <w:rPr>
                <w:rFonts w:ascii="宋体" w:hAnsi="宋体"/>
                <w:color w:val="000000"/>
                <w:sz w:val="18"/>
                <w:szCs w:val="18"/>
              </w:rPr>
            </w:pPr>
            <w:r>
              <w:rPr>
                <w:rFonts w:hint="eastAsia"/>
                <w:color w:val="000000"/>
                <w:sz w:val="18"/>
              </w:rPr>
              <w:t>（</w:t>
            </w:r>
            <w:r>
              <w:rPr>
                <w:rFonts w:hint="eastAsia"/>
                <w:color w:val="000000"/>
                <w:sz w:val="18"/>
              </w:rPr>
              <w:t>6736</w:t>
            </w:r>
            <w:r>
              <w:rPr>
                <w:rFonts w:hint="eastAsia"/>
                <w:color w:val="000000"/>
                <w:sz w:val="18"/>
              </w:rPr>
              <w:t>）</w:t>
            </w:r>
          </w:p>
        </w:tc>
      </w:tr>
      <w:tr w:rsidR="00000000" w14:paraId="1469BF4F" w14:textId="77777777">
        <w:tc>
          <w:tcPr>
            <w:tcW w:w="3020" w:type="dxa"/>
          </w:tcPr>
          <w:p w14:paraId="1A17FB4D" w14:textId="77777777" w:rsidR="00000000" w:rsidRDefault="007478C2">
            <w:pPr>
              <w:rPr>
                <w:rFonts w:ascii="宋体" w:hAnsi="宋体"/>
                <w:color w:val="000000"/>
                <w:sz w:val="24"/>
              </w:rPr>
            </w:pPr>
            <w:r>
              <w:rPr>
                <w:rFonts w:ascii="宋体" w:hAnsi="宋体" w:hint="eastAsia"/>
                <w:color w:val="000000"/>
                <w:sz w:val="24"/>
              </w:rPr>
              <w:t>赎回差价收入</w:t>
            </w:r>
          </w:p>
        </w:tc>
        <w:tc>
          <w:tcPr>
            <w:tcW w:w="2848" w:type="dxa"/>
          </w:tcPr>
          <w:p w14:paraId="251089D2" w14:textId="77777777" w:rsidR="00000000" w:rsidRDefault="007478C2">
            <w:pPr>
              <w:rPr>
                <w:rFonts w:ascii="宋体" w:hAnsi="宋体"/>
                <w:color w:val="000000"/>
                <w:sz w:val="18"/>
                <w:szCs w:val="18"/>
              </w:rPr>
            </w:pPr>
            <w:r>
              <w:rPr>
                <w:rFonts w:ascii="宋体" w:hAnsi="宋体" w:hint="eastAsia"/>
                <w:color w:val="000000"/>
                <w:sz w:val="18"/>
                <w:szCs w:val="18"/>
              </w:rPr>
              <w:t>(3191)</w:t>
            </w:r>
          </w:p>
        </w:tc>
        <w:tc>
          <w:tcPr>
            <w:tcW w:w="3060" w:type="dxa"/>
          </w:tcPr>
          <w:p w14:paraId="068416C2" w14:textId="77777777" w:rsidR="00000000" w:rsidRDefault="007478C2">
            <w:pPr>
              <w:rPr>
                <w:rFonts w:ascii="宋体" w:hAnsi="宋体"/>
                <w:color w:val="000000"/>
                <w:sz w:val="18"/>
                <w:szCs w:val="18"/>
              </w:rPr>
            </w:pPr>
            <w:r>
              <w:rPr>
                <w:rFonts w:ascii="宋体" w:hAnsi="宋体" w:hint="eastAsia"/>
                <w:color w:val="000000"/>
                <w:sz w:val="18"/>
                <w:szCs w:val="18"/>
              </w:rPr>
              <w:t>(3191)</w:t>
            </w:r>
          </w:p>
        </w:tc>
      </w:tr>
    </w:tbl>
    <w:p w14:paraId="37DD0155"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3202</w:t>
      </w:r>
      <w:r>
        <w:rPr>
          <w:rFonts w:ascii="宋体" w:hAnsi="宋体" w:hint="eastAsia"/>
          <w:kern w:val="0"/>
          <w:sz w:val="18"/>
        </w:rPr>
        <w:t>）</w:t>
      </w:r>
    </w:p>
    <w:p w14:paraId="3488E63B" w14:textId="77777777" w:rsidR="00000000" w:rsidRDefault="007478C2">
      <w:pPr>
        <w:rPr>
          <w:rFonts w:hAnsi="宋体"/>
          <w:color w:val="FF0000"/>
          <w:sz w:val="24"/>
          <w:lang w:val="en-AU"/>
        </w:rPr>
      </w:pPr>
    </w:p>
    <w:p w14:paraId="02F542CC" w14:textId="77777777" w:rsidR="00000000" w:rsidRDefault="007478C2">
      <w:pPr>
        <w:outlineLvl w:val="4"/>
        <w:rPr>
          <w:rFonts w:ascii="宋体" w:hAnsi="宋体"/>
          <w:kern w:val="0"/>
          <w:sz w:val="18"/>
        </w:rPr>
      </w:pPr>
      <w:r>
        <w:rPr>
          <w:rFonts w:ascii="宋体" w:hAnsi="宋体" w:hint="eastAsia"/>
          <w:b/>
          <w:sz w:val="24"/>
        </w:rPr>
        <w:t>7.4.7.1</w:t>
      </w:r>
      <w:r>
        <w:rPr>
          <w:rFonts w:ascii="宋体" w:hAnsi="宋体"/>
          <w:b/>
          <w:sz w:val="24"/>
        </w:rPr>
        <w:t>8</w:t>
      </w:r>
      <w:r>
        <w:rPr>
          <w:rFonts w:ascii="宋体" w:hAnsi="宋体" w:hint="eastAsia"/>
          <w:b/>
          <w:sz w:val="24"/>
        </w:rPr>
        <w:t xml:space="preserve">.4 </w:t>
      </w:r>
      <w:r>
        <w:rPr>
          <w:rFonts w:ascii="宋体" w:hAnsi="宋体" w:hint="eastAsia"/>
          <w:b/>
          <w:sz w:val="24"/>
        </w:rPr>
        <w:t>贵金属投资收益——申购差价收入</w:t>
      </w:r>
    </w:p>
    <w:p w14:paraId="16104C07" w14:textId="77777777" w:rsidR="00000000" w:rsidRDefault="007478C2">
      <w:pPr>
        <w:jc w:val="center"/>
        <w:rPr>
          <w:rFonts w:ascii="宋体" w:hAnsi="宋体"/>
          <w:b/>
          <w:sz w:val="24"/>
        </w:rPr>
      </w:pPr>
      <w:r>
        <w:rPr>
          <w:rFonts w:hAnsi="宋体" w:hint="eastAsia"/>
          <w:sz w:val="24"/>
          <w:lang w:val="en-AU"/>
        </w:rPr>
        <w:t xml:space="preserve">                                                      </w:t>
      </w:r>
      <w:r>
        <w:rPr>
          <w:rFonts w:hAnsi="宋体" w:hint="eastAsia"/>
          <w:sz w:val="24"/>
          <w:lang w:val="en-AU"/>
        </w:rPr>
        <w:t>单位：</w:t>
      </w:r>
      <w:r>
        <w:rPr>
          <w:rFonts w:hAnsi="宋体" w:hint="eastAsia"/>
          <w:sz w:val="24"/>
          <w:lang w:val="en-AU"/>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2848"/>
        <w:gridCol w:w="3060"/>
      </w:tblGrid>
      <w:tr w:rsidR="00000000" w14:paraId="5A57FDD0" w14:textId="77777777">
        <w:tc>
          <w:tcPr>
            <w:tcW w:w="3020" w:type="dxa"/>
            <w:vAlign w:val="center"/>
          </w:tcPr>
          <w:p w14:paraId="0A4159B4" w14:textId="77777777" w:rsidR="00000000" w:rsidRDefault="007478C2">
            <w:pPr>
              <w:jc w:val="center"/>
              <w:rPr>
                <w:rFonts w:ascii="宋体" w:hAnsi="宋体"/>
                <w:color w:val="000000"/>
                <w:sz w:val="24"/>
              </w:rPr>
            </w:pPr>
            <w:r>
              <w:rPr>
                <w:rFonts w:ascii="宋体" w:hAnsi="宋体" w:hint="eastAsia"/>
                <w:color w:val="000000"/>
                <w:sz w:val="24"/>
              </w:rPr>
              <w:t>项目</w:t>
            </w:r>
          </w:p>
        </w:tc>
        <w:tc>
          <w:tcPr>
            <w:tcW w:w="2848" w:type="dxa"/>
            <w:vAlign w:val="center"/>
          </w:tcPr>
          <w:p w14:paraId="081AF881" w14:textId="77777777" w:rsidR="00000000" w:rsidRDefault="007478C2">
            <w:pPr>
              <w:jc w:val="center"/>
              <w:rPr>
                <w:rFonts w:ascii="宋体" w:hAnsi="宋体"/>
                <w:color w:val="000000"/>
                <w:sz w:val="24"/>
              </w:rPr>
            </w:pPr>
            <w:r>
              <w:rPr>
                <w:rFonts w:ascii="宋体" w:hAnsi="宋体" w:hint="eastAsia"/>
                <w:color w:val="000000"/>
                <w:sz w:val="24"/>
              </w:rPr>
              <w:t>本期</w:t>
            </w:r>
          </w:p>
          <w:p w14:paraId="0DBC237D" w14:textId="77777777" w:rsidR="00000000" w:rsidRDefault="007478C2">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c>
          <w:tcPr>
            <w:tcW w:w="3060" w:type="dxa"/>
            <w:vAlign w:val="center"/>
          </w:tcPr>
          <w:p w14:paraId="05AA35D9" w14:textId="77777777" w:rsidR="00000000" w:rsidRDefault="007478C2">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6DE08B96" w14:textId="77777777" w:rsidR="00000000" w:rsidRDefault="007478C2">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7A0A6C75" w14:textId="77777777">
        <w:tc>
          <w:tcPr>
            <w:tcW w:w="3020" w:type="dxa"/>
          </w:tcPr>
          <w:p w14:paraId="7CB10C5F" w14:textId="77777777" w:rsidR="00000000" w:rsidRDefault="007478C2">
            <w:pPr>
              <w:rPr>
                <w:rFonts w:ascii="宋体" w:hAnsi="宋体"/>
                <w:color w:val="000000"/>
                <w:sz w:val="24"/>
              </w:rPr>
            </w:pPr>
            <w:r>
              <w:rPr>
                <w:rFonts w:ascii="宋体" w:hAnsi="宋体" w:hint="eastAsia"/>
                <w:color w:val="000000"/>
                <w:sz w:val="24"/>
              </w:rPr>
              <w:t>申购贵金属份额总额</w:t>
            </w:r>
          </w:p>
        </w:tc>
        <w:tc>
          <w:tcPr>
            <w:tcW w:w="2848" w:type="dxa"/>
          </w:tcPr>
          <w:p w14:paraId="2F34835C"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3204</w:t>
            </w:r>
            <w:r>
              <w:rPr>
                <w:rFonts w:ascii="宋体" w:hAnsi="宋体" w:hint="eastAsia"/>
                <w:color w:val="000000"/>
                <w:kern w:val="0"/>
                <w:sz w:val="18"/>
              </w:rPr>
              <w:t>）</w:t>
            </w:r>
          </w:p>
        </w:tc>
        <w:tc>
          <w:tcPr>
            <w:tcW w:w="3060" w:type="dxa"/>
          </w:tcPr>
          <w:p w14:paraId="0CA03B2A"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3204</w:t>
            </w:r>
            <w:r>
              <w:rPr>
                <w:rFonts w:ascii="宋体" w:hAnsi="宋体" w:hint="eastAsia"/>
                <w:color w:val="000000"/>
                <w:kern w:val="0"/>
                <w:sz w:val="18"/>
              </w:rPr>
              <w:t>）</w:t>
            </w:r>
          </w:p>
        </w:tc>
      </w:tr>
      <w:tr w:rsidR="00000000" w14:paraId="281985AC" w14:textId="77777777">
        <w:tc>
          <w:tcPr>
            <w:tcW w:w="3020" w:type="dxa"/>
          </w:tcPr>
          <w:p w14:paraId="7CEFB92A" w14:textId="77777777" w:rsidR="00000000" w:rsidRDefault="007478C2">
            <w:pPr>
              <w:rPr>
                <w:rFonts w:ascii="宋体" w:hAnsi="宋体"/>
                <w:color w:val="000000"/>
                <w:sz w:val="24"/>
              </w:rPr>
            </w:pPr>
            <w:r>
              <w:rPr>
                <w:rFonts w:ascii="宋体" w:hAnsi="宋体" w:hint="eastAsia"/>
                <w:color w:val="000000"/>
                <w:sz w:val="24"/>
              </w:rPr>
              <w:t>减：现金支付申购款总额</w:t>
            </w:r>
            <w:r>
              <w:rPr>
                <w:rStyle w:val="FootnoteReference"/>
                <w:rFonts w:ascii="宋体" w:hAnsi="宋体"/>
                <w:color w:val="000000"/>
                <w:sz w:val="24"/>
              </w:rPr>
              <w:footnoteReference w:id="151"/>
            </w:r>
          </w:p>
        </w:tc>
        <w:tc>
          <w:tcPr>
            <w:tcW w:w="2848" w:type="dxa"/>
          </w:tcPr>
          <w:p w14:paraId="139F796B"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3205</w:t>
            </w:r>
            <w:r>
              <w:rPr>
                <w:rFonts w:ascii="宋体" w:hAnsi="宋体" w:hint="eastAsia"/>
                <w:color w:val="000000"/>
                <w:kern w:val="0"/>
                <w:sz w:val="18"/>
              </w:rPr>
              <w:t>）</w:t>
            </w:r>
          </w:p>
        </w:tc>
        <w:tc>
          <w:tcPr>
            <w:tcW w:w="3060" w:type="dxa"/>
          </w:tcPr>
          <w:p w14:paraId="6801CCC5"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3205</w:t>
            </w:r>
            <w:r>
              <w:rPr>
                <w:rFonts w:ascii="宋体" w:hAnsi="宋体" w:hint="eastAsia"/>
                <w:color w:val="000000"/>
                <w:kern w:val="0"/>
                <w:sz w:val="18"/>
              </w:rPr>
              <w:t>）</w:t>
            </w:r>
          </w:p>
        </w:tc>
      </w:tr>
      <w:tr w:rsidR="00000000" w14:paraId="0AE1E7E7" w14:textId="77777777">
        <w:tc>
          <w:tcPr>
            <w:tcW w:w="3020" w:type="dxa"/>
          </w:tcPr>
          <w:p w14:paraId="7629E4BC" w14:textId="77777777" w:rsidR="00000000" w:rsidRDefault="007478C2">
            <w:pPr>
              <w:rPr>
                <w:rFonts w:ascii="宋体" w:hAnsi="宋体"/>
                <w:color w:val="000000"/>
                <w:sz w:val="24"/>
              </w:rPr>
            </w:pPr>
            <w:r>
              <w:rPr>
                <w:rFonts w:ascii="宋体" w:hAnsi="宋体" w:hint="eastAsia"/>
                <w:color w:val="000000"/>
                <w:sz w:val="24"/>
              </w:rPr>
              <w:t>减：申购贵金属成本总额</w:t>
            </w:r>
          </w:p>
        </w:tc>
        <w:tc>
          <w:tcPr>
            <w:tcW w:w="2848" w:type="dxa"/>
          </w:tcPr>
          <w:p w14:paraId="4038E48D"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3206</w:t>
            </w:r>
            <w:r>
              <w:rPr>
                <w:rFonts w:ascii="宋体" w:hAnsi="宋体" w:hint="eastAsia"/>
                <w:color w:val="000000"/>
                <w:kern w:val="0"/>
                <w:sz w:val="18"/>
              </w:rPr>
              <w:t>）</w:t>
            </w:r>
          </w:p>
        </w:tc>
        <w:tc>
          <w:tcPr>
            <w:tcW w:w="3060" w:type="dxa"/>
          </w:tcPr>
          <w:p w14:paraId="61A4D08F"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3206</w:t>
            </w:r>
            <w:r>
              <w:rPr>
                <w:rFonts w:ascii="宋体" w:hAnsi="宋体" w:hint="eastAsia"/>
                <w:color w:val="000000"/>
                <w:kern w:val="0"/>
                <w:sz w:val="18"/>
              </w:rPr>
              <w:t>）</w:t>
            </w:r>
          </w:p>
        </w:tc>
      </w:tr>
      <w:tr w:rsidR="00000000" w14:paraId="3FDCA0F2" w14:textId="77777777">
        <w:tc>
          <w:tcPr>
            <w:tcW w:w="3020" w:type="dxa"/>
          </w:tcPr>
          <w:p w14:paraId="178A3641" w14:textId="77777777" w:rsidR="00000000" w:rsidRDefault="007478C2">
            <w:pPr>
              <w:rPr>
                <w:rFonts w:ascii="宋体" w:hAnsi="宋体"/>
                <w:color w:val="000000"/>
                <w:sz w:val="24"/>
              </w:rPr>
            </w:pPr>
            <w:r>
              <w:rPr>
                <w:rFonts w:ascii="宋体" w:hAnsi="宋体" w:hint="eastAsia"/>
                <w:color w:val="000000"/>
                <w:sz w:val="24"/>
              </w:rPr>
              <w:t>减：交易费用</w:t>
            </w:r>
          </w:p>
        </w:tc>
        <w:tc>
          <w:tcPr>
            <w:tcW w:w="2848" w:type="dxa"/>
          </w:tcPr>
          <w:p w14:paraId="2C500AF8"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6737</w:t>
            </w:r>
            <w:r>
              <w:rPr>
                <w:rFonts w:hint="eastAsia"/>
                <w:color w:val="000000"/>
                <w:sz w:val="18"/>
              </w:rPr>
              <w:t>）</w:t>
            </w:r>
          </w:p>
        </w:tc>
        <w:tc>
          <w:tcPr>
            <w:tcW w:w="3060" w:type="dxa"/>
          </w:tcPr>
          <w:p w14:paraId="15C19E25" w14:textId="77777777" w:rsidR="00000000" w:rsidRDefault="007478C2">
            <w:pPr>
              <w:rPr>
                <w:rFonts w:ascii="宋体" w:hAnsi="宋体"/>
                <w:color w:val="000000"/>
                <w:kern w:val="0"/>
                <w:sz w:val="18"/>
              </w:rPr>
            </w:pPr>
            <w:r>
              <w:rPr>
                <w:rFonts w:hint="eastAsia"/>
                <w:color w:val="000000"/>
                <w:sz w:val="18"/>
              </w:rPr>
              <w:t>（</w:t>
            </w:r>
            <w:r>
              <w:rPr>
                <w:rFonts w:hint="eastAsia"/>
                <w:color w:val="000000"/>
                <w:sz w:val="18"/>
              </w:rPr>
              <w:t>6737</w:t>
            </w:r>
            <w:r>
              <w:rPr>
                <w:rFonts w:hint="eastAsia"/>
                <w:color w:val="000000"/>
                <w:sz w:val="18"/>
              </w:rPr>
              <w:t>）</w:t>
            </w:r>
          </w:p>
        </w:tc>
      </w:tr>
      <w:tr w:rsidR="00000000" w14:paraId="4564E8FF" w14:textId="77777777">
        <w:tc>
          <w:tcPr>
            <w:tcW w:w="3020" w:type="dxa"/>
          </w:tcPr>
          <w:p w14:paraId="0E1743E7" w14:textId="77777777" w:rsidR="00000000" w:rsidRDefault="007478C2">
            <w:pPr>
              <w:rPr>
                <w:rFonts w:ascii="宋体" w:hAnsi="宋体"/>
                <w:color w:val="000000"/>
                <w:sz w:val="24"/>
              </w:rPr>
            </w:pPr>
            <w:r>
              <w:rPr>
                <w:rFonts w:ascii="宋体" w:hAnsi="宋体" w:hint="eastAsia"/>
                <w:color w:val="000000"/>
                <w:sz w:val="24"/>
              </w:rPr>
              <w:t>……</w:t>
            </w:r>
            <w:r>
              <w:rPr>
                <w:rFonts w:ascii="宋体" w:hAnsi="宋体" w:hint="eastAsia"/>
                <w:color w:val="000000"/>
                <w:kern w:val="0"/>
                <w:sz w:val="18"/>
              </w:rPr>
              <w:t>（</w:t>
            </w:r>
            <w:r>
              <w:rPr>
                <w:rFonts w:ascii="宋体" w:hAnsi="宋体" w:hint="eastAsia"/>
                <w:color w:val="000000"/>
                <w:kern w:val="0"/>
                <w:sz w:val="18"/>
              </w:rPr>
              <w:t>3208</w:t>
            </w:r>
            <w:r>
              <w:rPr>
                <w:rFonts w:ascii="宋体" w:hAnsi="宋体" w:hint="eastAsia"/>
                <w:color w:val="000000"/>
                <w:kern w:val="0"/>
                <w:sz w:val="18"/>
              </w:rPr>
              <w:t>）</w:t>
            </w:r>
          </w:p>
        </w:tc>
        <w:tc>
          <w:tcPr>
            <w:tcW w:w="2848" w:type="dxa"/>
          </w:tcPr>
          <w:p w14:paraId="2D949C2F"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3209</w:t>
            </w:r>
            <w:r>
              <w:rPr>
                <w:rFonts w:ascii="宋体" w:hAnsi="宋体" w:hint="eastAsia"/>
                <w:color w:val="000000"/>
                <w:kern w:val="0"/>
                <w:sz w:val="18"/>
              </w:rPr>
              <w:t>）</w:t>
            </w:r>
          </w:p>
        </w:tc>
        <w:tc>
          <w:tcPr>
            <w:tcW w:w="3060" w:type="dxa"/>
          </w:tcPr>
          <w:p w14:paraId="39387172"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3209</w:t>
            </w:r>
            <w:r>
              <w:rPr>
                <w:rFonts w:ascii="宋体" w:hAnsi="宋体" w:hint="eastAsia"/>
                <w:color w:val="000000"/>
                <w:kern w:val="0"/>
                <w:sz w:val="18"/>
              </w:rPr>
              <w:t>）</w:t>
            </w:r>
          </w:p>
        </w:tc>
      </w:tr>
      <w:tr w:rsidR="00000000" w14:paraId="026C30F0" w14:textId="77777777">
        <w:tc>
          <w:tcPr>
            <w:tcW w:w="3020" w:type="dxa"/>
          </w:tcPr>
          <w:p w14:paraId="4B4B5C86" w14:textId="77777777" w:rsidR="00000000" w:rsidRDefault="007478C2">
            <w:pPr>
              <w:rPr>
                <w:rFonts w:ascii="宋体" w:hAnsi="宋体"/>
                <w:color w:val="000000"/>
                <w:sz w:val="24"/>
              </w:rPr>
            </w:pPr>
            <w:r>
              <w:rPr>
                <w:rFonts w:ascii="宋体" w:hAnsi="宋体" w:hint="eastAsia"/>
                <w:color w:val="000000"/>
                <w:sz w:val="24"/>
              </w:rPr>
              <w:t>申购差价收入</w:t>
            </w:r>
          </w:p>
        </w:tc>
        <w:tc>
          <w:tcPr>
            <w:tcW w:w="2848" w:type="dxa"/>
          </w:tcPr>
          <w:p w14:paraId="25294B03" w14:textId="77777777" w:rsidR="00000000" w:rsidRDefault="007478C2">
            <w:pPr>
              <w:rPr>
                <w:rFonts w:ascii="宋体" w:hAnsi="宋体"/>
                <w:color w:val="000000"/>
                <w:kern w:val="0"/>
                <w:sz w:val="18"/>
              </w:rPr>
            </w:pPr>
            <w:r>
              <w:rPr>
                <w:rFonts w:ascii="宋体" w:hAnsi="宋体" w:hint="eastAsia"/>
                <w:color w:val="000000"/>
                <w:kern w:val="0"/>
                <w:sz w:val="18"/>
                <w:szCs w:val="18"/>
              </w:rPr>
              <w:t>(3192)</w:t>
            </w:r>
          </w:p>
        </w:tc>
        <w:tc>
          <w:tcPr>
            <w:tcW w:w="3060" w:type="dxa"/>
          </w:tcPr>
          <w:p w14:paraId="3C2F6CC2" w14:textId="77777777" w:rsidR="00000000" w:rsidRDefault="007478C2">
            <w:pPr>
              <w:rPr>
                <w:rFonts w:ascii="宋体" w:hAnsi="宋体"/>
                <w:color w:val="000000"/>
                <w:kern w:val="0"/>
                <w:sz w:val="18"/>
              </w:rPr>
            </w:pPr>
            <w:r>
              <w:rPr>
                <w:rFonts w:ascii="宋体" w:hAnsi="宋体" w:hint="eastAsia"/>
                <w:color w:val="000000"/>
                <w:kern w:val="0"/>
                <w:sz w:val="18"/>
                <w:szCs w:val="18"/>
              </w:rPr>
              <w:t>(3192)</w:t>
            </w:r>
          </w:p>
        </w:tc>
      </w:tr>
    </w:tbl>
    <w:p w14:paraId="0B9E0E3B" w14:textId="77777777" w:rsidR="00000000" w:rsidRDefault="007478C2">
      <w:pPr>
        <w:rPr>
          <w:rFonts w:ascii="宋体" w:hAnsi="宋体"/>
          <w:sz w:val="24"/>
        </w:rPr>
      </w:pPr>
      <w:r>
        <w:rPr>
          <w:rFonts w:ascii="宋体" w:hAnsi="宋体" w:hint="eastAsia"/>
          <w:sz w:val="24"/>
        </w:rPr>
        <w:t>注</w:t>
      </w:r>
      <w:r>
        <w:rPr>
          <w:rFonts w:ascii="宋体" w:hAnsi="宋体" w:hint="eastAsia"/>
          <w:sz w:val="24"/>
        </w:rPr>
        <w:t>:</w:t>
      </w:r>
      <w:r>
        <w:rPr>
          <w:rFonts w:ascii="宋体" w:hAnsi="宋体" w:hint="eastAsia"/>
          <w:sz w:val="18"/>
          <w:szCs w:val="18"/>
        </w:rPr>
        <w:t>（</w:t>
      </w:r>
      <w:r>
        <w:rPr>
          <w:rFonts w:ascii="宋体" w:hAnsi="宋体" w:hint="eastAsia"/>
          <w:sz w:val="18"/>
          <w:szCs w:val="18"/>
        </w:rPr>
        <w:t>3210</w:t>
      </w:r>
      <w:r>
        <w:rPr>
          <w:rFonts w:ascii="宋体" w:hAnsi="宋体" w:hint="eastAsia"/>
          <w:sz w:val="18"/>
          <w:szCs w:val="18"/>
        </w:rPr>
        <w:t>）</w:t>
      </w:r>
    </w:p>
    <w:p w14:paraId="499492E6" w14:textId="77777777" w:rsidR="00000000" w:rsidRDefault="007478C2">
      <w:pPr>
        <w:rPr>
          <w:rFonts w:ascii="宋体" w:hAnsi="宋体"/>
          <w:b/>
          <w:sz w:val="24"/>
        </w:rPr>
      </w:pPr>
    </w:p>
    <w:p w14:paraId="63D46B7E" w14:textId="77777777" w:rsidR="00000000" w:rsidRDefault="007478C2">
      <w:pPr>
        <w:outlineLvl w:val="3"/>
        <w:rPr>
          <w:rFonts w:ascii="宋体" w:hAnsi="宋体"/>
          <w:b/>
          <w:sz w:val="24"/>
        </w:rPr>
      </w:pPr>
      <w:r>
        <w:rPr>
          <w:rFonts w:ascii="宋体" w:hAnsi="宋体" w:hint="eastAsia"/>
          <w:b/>
          <w:sz w:val="24"/>
        </w:rPr>
        <w:t>7.4.7.</w:t>
      </w:r>
      <w:r>
        <w:rPr>
          <w:rFonts w:ascii="宋体" w:hAnsi="宋体"/>
          <w:b/>
          <w:sz w:val="24"/>
        </w:rPr>
        <w:t>19</w:t>
      </w:r>
      <w:r>
        <w:rPr>
          <w:rFonts w:ascii="宋体" w:hAnsi="宋体" w:hint="eastAsia"/>
          <w:b/>
          <w:sz w:val="24"/>
        </w:rPr>
        <w:t xml:space="preserve"> </w:t>
      </w:r>
      <w:r>
        <w:rPr>
          <w:rFonts w:ascii="宋体" w:hAnsi="宋体" w:hint="eastAsia"/>
          <w:b/>
          <w:sz w:val="24"/>
        </w:rPr>
        <w:t>衍生工具收益</w:t>
      </w:r>
    </w:p>
    <w:p w14:paraId="672CAB8B" w14:textId="77777777" w:rsidR="00000000" w:rsidRDefault="007478C2">
      <w:pPr>
        <w:outlineLvl w:val="4"/>
        <w:rPr>
          <w:rFonts w:ascii="宋体" w:hAnsi="宋体"/>
          <w:b/>
          <w:sz w:val="24"/>
        </w:rPr>
      </w:pPr>
      <w:r>
        <w:rPr>
          <w:rFonts w:ascii="宋体" w:hAnsi="宋体" w:hint="eastAsia"/>
          <w:b/>
          <w:sz w:val="24"/>
        </w:rPr>
        <w:t>7.4.7.</w:t>
      </w:r>
      <w:r>
        <w:rPr>
          <w:rFonts w:ascii="宋体" w:hAnsi="宋体"/>
          <w:b/>
          <w:sz w:val="24"/>
        </w:rPr>
        <w:t>19</w:t>
      </w:r>
      <w:r>
        <w:rPr>
          <w:rFonts w:ascii="宋体" w:hAnsi="宋体" w:hint="eastAsia"/>
          <w:b/>
          <w:sz w:val="24"/>
        </w:rPr>
        <w:t xml:space="preserve">.1 </w:t>
      </w:r>
      <w:r>
        <w:rPr>
          <w:rFonts w:ascii="宋体" w:hAnsi="宋体" w:hint="eastAsia"/>
          <w:b/>
          <w:sz w:val="24"/>
        </w:rPr>
        <w:t>衍生工具收益——买卖权证差价收入</w:t>
      </w:r>
      <w:r>
        <w:rPr>
          <w:rStyle w:val="FootnoteReference"/>
          <w:rFonts w:ascii="宋体" w:hAnsi="宋体"/>
          <w:b/>
          <w:sz w:val="24"/>
        </w:rPr>
        <w:footnoteReference w:id="152"/>
      </w:r>
    </w:p>
    <w:p w14:paraId="37BDED7B" w14:textId="77777777" w:rsidR="00000000" w:rsidRDefault="007478C2">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2998"/>
        <w:gridCol w:w="2865"/>
        <w:gridCol w:w="2991"/>
      </w:tblGrid>
      <w:tr w:rsidR="00000000" w14:paraId="4BA60EE7" w14:textId="77777777">
        <w:trPr>
          <w:trHeight w:val="285"/>
          <w:jc w:val="center"/>
        </w:trPr>
        <w:tc>
          <w:tcPr>
            <w:tcW w:w="2998" w:type="dxa"/>
            <w:tcBorders>
              <w:top w:val="single" w:sz="4" w:space="0" w:color="auto"/>
              <w:left w:val="single" w:sz="4" w:space="0" w:color="auto"/>
              <w:bottom w:val="single" w:sz="4" w:space="0" w:color="auto"/>
              <w:right w:val="single" w:sz="4" w:space="0" w:color="auto"/>
            </w:tcBorders>
            <w:vAlign w:val="center"/>
          </w:tcPr>
          <w:p w14:paraId="0C4C5670" w14:textId="77777777" w:rsidR="00000000" w:rsidRDefault="007478C2">
            <w:pPr>
              <w:jc w:val="center"/>
              <w:rPr>
                <w:rFonts w:ascii="宋体" w:hAnsi="宋体"/>
                <w:color w:val="000000"/>
                <w:sz w:val="24"/>
              </w:rPr>
            </w:pPr>
            <w:r>
              <w:rPr>
                <w:rFonts w:ascii="宋体" w:hAnsi="宋体"/>
                <w:color w:val="000000"/>
                <w:sz w:val="24"/>
              </w:rPr>
              <w:t>项目</w:t>
            </w:r>
          </w:p>
        </w:tc>
        <w:tc>
          <w:tcPr>
            <w:tcW w:w="2865" w:type="dxa"/>
            <w:tcBorders>
              <w:top w:val="single" w:sz="4" w:space="0" w:color="auto"/>
              <w:left w:val="single" w:sz="4" w:space="0" w:color="auto"/>
              <w:bottom w:val="single" w:sz="4" w:space="0" w:color="auto"/>
              <w:right w:val="single" w:sz="4" w:space="0" w:color="auto"/>
            </w:tcBorders>
            <w:vAlign w:val="center"/>
          </w:tcPr>
          <w:p w14:paraId="679CB67D" w14:textId="77777777" w:rsidR="00000000" w:rsidRDefault="007478C2">
            <w:pPr>
              <w:jc w:val="center"/>
              <w:rPr>
                <w:rFonts w:ascii="宋体" w:hAnsi="宋体"/>
                <w:color w:val="000000"/>
                <w:sz w:val="24"/>
              </w:rPr>
            </w:pPr>
            <w:r>
              <w:rPr>
                <w:rFonts w:ascii="宋体" w:hAnsi="宋体" w:hint="eastAsia"/>
                <w:color w:val="000000"/>
                <w:sz w:val="24"/>
              </w:rPr>
              <w:t>本期</w:t>
            </w:r>
          </w:p>
          <w:p w14:paraId="0211D545" w14:textId="77777777" w:rsidR="00000000" w:rsidRDefault="007478C2">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2991" w:type="dxa"/>
            <w:tcBorders>
              <w:top w:val="single" w:sz="4" w:space="0" w:color="auto"/>
              <w:left w:val="single" w:sz="4" w:space="0" w:color="auto"/>
              <w:bottom w:val="single" w:sz="4" w:space="0" w:color="auto"/>
              <w:right w:val="single" w:sz="4" w:space="0" w:color="auto"/>
            </w:tcBorders>
          </w:tcPr>
          <w:p w14:paraId="012F7536" w14:textId="77777777" w:rsidR="00000000" w:rsidRDefault="007478C2">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14B0547D" w14:textId="77777777" w:rsidR="00000000" w:rsidRDefault="007478C2">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057DCDEE"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3C969648" w14:textId="77777777" w:rsidR="00000000" w:rsidRDefault="007478C2">
            <w:pPr>
              <w:rPr>
                <w:rFonts w:ascii="宋体" w:hAnsi="宋体"/>
                <w:color w:val="000000"/>
                <w:sz w:val="24"/>
              </w:rPr>
            </w:pPr>
            <w:r>
              <w:rPr>
                <w:rFonts w:ascii="宋体" w:hAnsi="宋体"/>
                <w:color w:val="000000"/>
                <w:sz w:val="24"/>
              </w:rPr>
              <w:t>卖出权证成交</w:t>
            </w:r>
            <w:r>
              <w:rPr>
                <w:rFonts w:ascii="宋体" w:hAnsi="宋体" w:hint="eastAsia"/>
                <w:color w:val="000000"/>
                <w:sz w:val="24"/>
              </w:rPr>
              <w:t>总</w:t>
            </w:r>
            <w:r>
              <w:rPr>
                <w:rFonts w:ascii="宋体" w:hAnsi="宋体"/>
                <w:color w:val="000000"/>
                <w:sz w:val="24"/>
              </w:rPr>
              <w:t>额</w:t>
            </w:r>
          </w:p>
        </w:tc>
        <w:tc>
          <w:tcPr>
            <w:tcW w:w="2865" w:type="dxa"/>
            <w:tcBorders>
              <w:top w:val="single" w:sz="4" w:space="0" w:color="auto"/>
              <w:left w:val="single" w:sz="4" w:space="0" w:color="auto"/>
              <w:bottom w:val="single" w:sz="4" w:space="0" w:color="auto"/>
              <w:right w:val="single" w:sz="4" w:space="0" w:color="auto"/>
            </w:tcBorders>
          </w:tcPr>
          <w:p w14:paraId="78101674" w14:textId="77777777" w:rsidR="00000000" w:rsidRDefault="007478C2">
            <w:pPr>
              <w:ind w:rightChars="12" w:right="25"/>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1871</w:t>
            </w:r>
            <w:r>
              <w:rPr>
                <w:rFonts w:ascii="宋体" w:hAnsi="宋体" w:hint="eastAsia"/>
                <w:color w:val="000000"/>
                <w:kern w:val="0"/>
                <w:sz w:val="18"/>
              </w:rPr>
              <w:t>）</w:t>
            </w:r>
          </w:p>
        </w:tc>
        <w:tc>
          <w:tcPr>
            <w:tcW w:w="2991" w:type="dxa"/>
            <w:tcBorders>
              <w:top w:val="single" w:sz="4" w:space="0" w:color="auto"/>
              <w:left w:val="single" w:sz="4" w:space="0" w:color="auto"/>
              <w:bottom w:val="single" w:sz="4" w:space="0" w:color="auto"/>
              <w:right w:val="single" w:sz="4" w:space="0" w:color="auto"/>
            </w:tcBorders>
          </w:tcPr>
          <w:p w14:paraId="1C3A593A" w14:textId="77777777" w:rsidR="00000000" w:rsidRDefault="007478C2">
            <w:pPr>
              <w:ind w:rightChars="12" w:right="25"/>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1871</w:t>
            </w:r>
            <w:r>
              <w:rPr>
                <w:rFonts w:ascii="宋体" w:hAnsi="宋体" w:hint="eastAsia"/>
                <w:color w:val="000000"/>
                <w:kern w:val="0"/>
                <w:sz w:val="18"/>
              </w:rPr>
              <w:t>）</w:t>
            </w:r>
          </w:p>
        </w:tc>
      </w:tr>
      <w:tr w:rsidR="00000000" w14:paraId="5404F25C"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4651DE5B" w14:textId="77777777" w:rsidR="00000000" w:rsidRDefault="007478C2">
            <w:pPr>
              <w:rPr>
                <w:rFonts w:ascii="宋体" w:hAnsi="宋体"/>
                <w:color w:val="000000"/>
                <w:sz w:val="24"/>
              </w:rPr>
            </w:pPr>
            <w:r>
              <w:rPr>
                <w:rFonts w:ascii="宋体" w:hAnsi="宋体" w:hint="eastAsia"/>
                <w:color w:val="000000"/>
                <w:sz w:val="24"/>
              </w:rPr>
              <w:t>减：</w:t>
            </w:r>
            <w:r>
              <w:rPr>
                <w:rFonts w:ascii="宋体" w:hAnsi="宋体"/>
                <w:color w:val="000000"/>
                <w:sz w:val="24"/>
              </w:rPr>
              <w:t>卖出权证成本总额</w:t>
            </w:r>
          </w:p>
        </w:tc>
        <w:tc>
          <w:tcPr>
            <w:tcW w:w="2865" w:type="dxa"/>
            <w:tcBorders>
              <w:top w:val="single" w:sz="4" w:space="0" w:color="auto"/>
              <w:left w:val="single" w:sz="4" w:space="0" w:color="auto"/>
              <w:bottom w:val="single" w:sz="4" w:space="0" w:color="auto"/>
              <w:right w:val="single" w:sz="4" w:space="0" w:color="auto"/>
            </w:tcBorders>
            <w:vAlign w:val="center"/>
          </w:tcPr>
          <w:p w14:paraId="4DCC1A0E" w14:textId="77777777" w:rsidR="00000000" w:rsidRDefault="007478C2">
            <w:pPr>
              <w:ind w:rightChars="12" w:right="25"/>
              <w:jc w:val="right"/>
              <w:rPr>
                <w:rFonts w:ascii="宋体" w:hAnsi="宋体"/>
                <w:color w:val="000000"/>
                <w:sz w:val="24"/>
                <w:lang w:val="en-AU"/>
              </w:rPr>
            </w:pPr>
            <w:r>
              <w:rPr>
                <w:rFonts w:ascii="宋体" w:hAnsi="宋体" w:hint="eastAsia"/>
                <w:color w:val="000000"/>
                <w:kern w:val="0"/>
                <w:sz w:val="18"/>
              </w:rPr>
              <w:t>（</w:t>
            </w:r>
            <w:r>
              <w:rPr>
                <w:rFonts w:ascii="宋体" w:hAnsi="宋体" w:hint="eastAsia"/>
                <w:color w:val="000000"/>
                <w:kern w:val="0"/>
                <w:sz w:val="18"/>
              </w:rPr>
              <w:t>1872</w:t>
            </w:r>
            <w:r>
              <w:rPr>
                <w:rFonts w:ascii="宋体" w:hAnsi="宋体" w:hint="eastAsia"/>
                <w:color w:val="000000"/>
                <w:kern w:val="0"/>
                <w:sz w:val="18"/>
              </w:rPr>
              <w:t>）</w:t>
            </w:r>
          </w:p>
        </w:tc>
        <w:tc>
          <w:tcPr>
            <w:tcW w:w="2991" w:type="dxa"/>
            <w:tcBorders>
              <w:top w:val="single" w:sz="4" w:space="0" w:color="auto"/>
              <w:left w:val="single" w:sz="4" w:space="0" w:color="auto"/>
              <w:bottom w:val="single" w:sz="4" w:space="0" w:color="auto"/>
              <w:right w:val="single" w:sz="4" w:space="0" w:color="auto"/>
            </w:tcBorders>
            <w:vAlign w:val="center"/>
          </w:tcPr>
          <w:p w14:paraId="2A10727D" w14:textId="77777777" w:rsidR="00000000" w:rsidRDefault="007478C2">
            <w:pPr>
              <w:ind w:rightChars="12" w:right="25"/>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1872</w:t>
            </w:r>
            <w:r>
              <w:rPr>
                <w:rFonts w:ascii="宋体" w:hAnsi="宋体" w:hint="eastAsia"/>
                <w:color w:val="000000"/>
                <w:kern w:val="0"/>
                <w:sz w:val="18"/>
              </w:rPr>
              <w:t>）</w:t>
            </w:r>
          </w:p>
        </w:tc>
      </w:tr>
      <w:tr w:rsidR="00000000" w14:paraId="4F0ABE7B"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5CD2A22A" w14:textId="77777777" w:rsidR="00000000" w:rsidRDefault="007478C2">
            <w:pPr>
              <w:rPr>
                <w:rFonts w:ascii="宋体" w:hAnsi="宋体"/>
                <w:color w:val="000000"/>
                <w:sz w:val="24"/>
              </w:rPr>
            </w:pPr>
            <w:r>
              <w:rPr>
                <w:rFonts w:ascii="宋体" w:hAnsi="宋体" w:hint="eastAsia"/>
                <w:color w:val="000000"/>
                <w:sz w:val="24"/>
              </w:rPr>
              <w:t>减：交易费用</w:t>
            </w:r>
          </w:p>
        </w:tc>
        <w:tc>
          <w:tcPr>
            <w:tcW w:w="2865" w:type="dxa"/>
            <w:tcBorders>
              <w:top w:val="single" w:sz="4" w:space="0" w:color="auto"/>
              <w:left w:val="single" w:sz="4" w:space="0" w:color="auto"/>
              <w:bottom w:val="single" w:sz="4" w:space="0" w:color="auto"/>
              <w:right w:val="single" w:sz="4" w:space="0" w:color="auto"/>
            </w:tcBorders>
            <w:vAlign w:val="center"/>
          </w:tcPr>
          <w:p w14:paraId="17A410EF" w14:textId="77777777" w:rsidR="00000000" w:rsidRDefault="007478C2">
            <w:pPr>
              <w:ind w:rightChars="12" w:right="25"/>
              <w:jc w:val="right"/>
              <w:rPr>
                <w:rFonts w:ascii="宋体" w:hAnsi="宋体"/>
                <w:color w:val="000000"/>
                <w:kern w:val="0"/>
                <w:sz w:val="18"/>
              </w:rPr>
            </w:pPr>
            <w:r>
              <w:rPr>
                <w:rFonts w:hint="eastAsia"/>
                <w:color w:val="000000"/>
                <w:sz w:val="18"/>
              </w:rPr>
              <w:t>（</w:t>
            </w:r>
            <w:r>
              <w:rPr>
                <w:rFonts w:hint="eastAsia"/>
                <w:color w:val="000000"/>
                <w:sz w:val="18"/>
              </w:rPr>
              <w:t>6738</w:t>
            </w:r>
            <w:r>
              <w:rPr>
                <w:rFonts w:hint="eastAsia"/>
                <w:color w:val="000000"/>
                <w:sz w:val="18"/>
              </w:rPr>
              <w:t>）</w:t>
            </w:r>
          </w:p>
        </w:tc>
        <w:tc>
          <w:tcPr>
            <w:tcW w:w="2991" w:type="dxa"/>
            <w:tcBorders>
              <w:top w:val="single" w:sz="4" w:space="0" w:color="auto"/>
              <w:left w:val="single" w:sz="4" w:space="0" w:color="auto"/>
              <w:bottom w:val="single" w:sz="4" w:space="0" w:color="auto"/>
              <w:right w:val="single" w:sz="4" w:space="0" w:color="auto"/>
            </w:tcBorders>
            <w:vAlign w:val="center"/>
          </w:tcPr>
          <w:p w14:paraId="0C2A54FA" w14:textId="77777777" w:rsidR="00000000" w:rsidRDefault="007478C2">
            <w:pPr>
              <w:ind w:rightChars="12" w:right="25"/>
              <w:jc w:val="right"/>
              <w:rPr>
                <w:rFonts w:ascii="宋体" w:hAnsi="宋体"/>
                <w:color w:val="000000"/>
                <w:kern w:val="0"/>
                <w:sz w:val="18"/>
              </w:rPr>
            </w:pPr>
            <w:r>
              <w:rPr>
                <w:rFonts w:hint="eastAsia"/>
                <w:color w:val="000000"/>
                <w:sz w:val="18"/>
              </w:rPr>
              <w:t>（</w:t>
            </w:r>
            <w:r>
              <w:rPr>
                <w:rFonts w:hint="eastAsia"/>
                <w:color w:val="000000"/>
                <w:sz w:val="18"/>
              </w:rPr>
              <w:t>6738</w:t>
            </w:r>
            <w:r>
              <w:rPr>
                <w:rFonts w:hint="eastAsia"/>
                <w:color w:val="000000"/>
                <w:sz w:val="18"/>
              </w:rPr>
              <w:t>）</w:t>
            </w:r>
          </w:p>
        </w:tc>
      </w:tr>
      <w:tr w:rsidR="00000000" w14:paraId="1B62E673"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6A3A4F58" w14:textId="77777777" w:rsidR="00000000" w:rsidRDefault="007478C2">
            <w:pPr>
              <w:ind w:left="480" w:hangingChars="200" w:hanging="480"/>
              <w:rPr>
                <w:rFonts w:ascii="宋体" w:hAnsi="宋体"/>
                <w:color w:val="000000"/>
                <w:sz w:val="24"/>
              </w:rPr>
            </w:pPr>
            <w:r>
              <w:rPr>
                <w:rFonts w:ascii="宋体" w:hAnsi="宋体" w:hint="eastAsia"/>
                <w:color w:val="000000"/>
                <w:sz w:val="24"/>
              </w:rPr>
              <w:t>减：买卖权证差价收入应缴纳增值税额</w:t>
            </w:r>
          </w:p>
        </w:tc>
        <w:tc>
          <w:tcPr>
            <w:tcW w:w="2865" w:type="dxa"/>
            <w:tcBorders>
              <w:top w:val="single" w:sz="4" w:space="0" w:color="auto"/>
              <w:left w:val="single" w:sz="4" w:space="0" w:color="auto"/>
              <w:bottom w:val="single" w:sz="4" w:space="0" w:color="auto"/>
              <w:right w:val="single" w:sz="4" w:space="0" w:color="auto"/>
            </w:tcBorders>
            <w:vAlign w:val="center"/>
          </w:tcPr>
          <w:p w14:paraId="5A02DAED" w14:textId="77777777" w:rsidR="00000000" w:rsidRDefault="007478C2">
            <w:pPr>
              <w:ind w:rightChars="12" w:right="25"/>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w:t>
            </w:r>
            <w:r>
              <w:rPr>
                <w:rFonts w:ascii="宋体" w:hAnsi="宋体" w:hint="eastAsia"/>
                <w:color w:val="000000"/>
                <w:kern w:val="0"/>
                <w:sz w:val="18"/>
              </w:rPr>
              <w:t>375</w:t>
            </w:r>
            <w:r>
              <w:rPr>
                <w:rFonts w:ascii="宋体" w:hAnsi="宋体" w:hint="eastAsia"/>
                <w:color w:val="000000"/>
                <w:kern w:val="0"/>
                <w:sz w:val="18"/>
              </w:rPr>
              <w:t>）</w:t>
            </w:r>
          </w:p>
        </w:tc>
        <w:tc>
          <w:tcPr>
            <w:tcW w:w="2991" w:type="dxa"/>
            <w:tcBorders>
              <w:top w:val="single" w:sz="4" w:space="0" w:color="auto"/>
              <w:left w:val="single" w:sz="4" w:space="0" w:color="auto"/>
              <w:bottom w:val="single" w:sz="4" w:space="0" w:color="auto"/>
              <w:right w:val="single" w:sz="4" w:space="0" w:color="auto"/>
            </w:tcBorders>
            <w:vAlign w:val="center"/>
          </w:tcPr>
          <w:p w14:paraId="3A95AEE2" w14:textId="77777777" w:rsidR="00000000" w:rsidRDefault="007478C2">
            <w:pPr>
              <w:ind w:rightChars="12" w:right="25"/>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3375</w:t>
            </w:r>
            <w:r>
              <w:rPr>
                <w:rFonts w:ascii="宋体" w:hAnsi="宋体" w:hint="eastAsia"/>
                <w:color w:val="000000"/>
                <w:kern w:val="0"/>
                <w:sz w:val="18"/>
              </w:rPr>
              <w:t>）</w:t>
            </w:r>
          </w:p>
        </w:tc>
      </w:tr>
      <w:tr w:rsidR="00000000" w14:paraId="01A0668E"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3C2F9528" w14:textId="77777777" w:rsidR="00000000" w:rsidRDefault="007478C2">
            <w:pPr>
              <w:rPr>
                <w:rFonts w:ascii="宋体" w:hAnsi="宋体"/>
                <w:color w:val="000000"/>
                <w:sz w:val="24"/>
              </w:rPr>
            </w:pPr>
            <w:r>
              <w:rPr>
                <w:rFonts w:ascii="宋体" w:hAnsi="宋体" w:hint="eastAsia"/>
                <w:color w:val="000000"/>
                <w:sz w:val="24"/>
              </w:rPr>
              <w:t>买卖权证差价收入</w:t>
            </w:r>
            <w:r>
              <w:rPr>
                <w:rStyle w:val="FootnoteReference"/>
                <w:rFonts w:ascii="宋体" w:hAnsi="宋体"/>
                <w:color w:val="000000"/>
                <w:sz w:val="24"/>
              </w:rPr>
              <w:footnoteReference w:id="153"/>
            </w:r>
          </w:p>
        </w:tc>
        <w:tc>
          <w:tcPr>
            <w:tcW w:w="2865" w:type="dxa"/>
            <w:tcBorders>
              <w:top w:val="single" w:sz="4" w:space="0" w:color="auto"/>
              <w:left w:val="single" w:sz="4" w:space="0" w:color="auto"/>
              <w:bottom w:val="single" w:sz="4" w:space="0" w:color="auto"/>
              <w:right w:val="single" w:sz="4" w:space="0" w:color="auto"/>
            </w:tcBorders>
          </w:tcPr>
          <w:p w14:paraId="0879EF09" w14:textId="77777777" w:rsidR="00000000" w:rsidRDefault="007478C2">
            <w:pPr>
              <w:ind w:rightChars="12" w:right="25"/>
              <w:jc w:val="right"/>
              <w:rPr>
                <w:rFonts w:ascii="宋体" w:hAnsi="宋体"/>
                <w:color w:val="000000"/>
                <w:sz w:val="24"/>
                <w:lang w:val="en-AU"/>
              </w:rPr>
            </w:pPr>
            <w:bookmarkStart w:id="135" w:name="OLE_LINK1"/>
            <w:r>
              <w:rPr>
                <w:rFonts w:ascii="宋体" w:hAnsi="宋体" w:hint="eastAsia"/>
                <w:color w:val="000000"/>
                <w:kern w:val="0"/>
                <w:sz w:val="18"/>
              </w:rPr>
              <w:t>（</w:t>
            </w:r>
            <w:r>
              <w:rPr>
                <w:rFonts w:ascii="宋体" w:hAnsi="宋体" w:hint="eastAsia"/>
                <w:color w:val="000000"/>
                <w:kern w:val="0"/>
                <w:sz w:val="18"/>
              </w:rPr>
              <w:t>2098</w:t>
            </w:r>
            <w:r>
              <w:rPr>
                <w:rFonts w:ascii="宋体" w:hAnsi="宋体" w:hint="eastAsia"/>
                <w:color w:val="000000"/>
                <w:kern w:val="0"/>
                <w:sz w:val="18"/>
              </w:rPr>
              <w:t>）</w:t>
            </w:r>
            <w:bookmarkEnd w:id="135"/>
          </w:p>
        </w:tc>
        <w:tc>
          <w:tcPr>
            <w:tcW w:w="2991" w:type="dxa"/>
            <w:tcBorders>
              <w:top w:val="single" w:sz="4" w:space="0" w:color="auto"/>
              <w:left w:val="single" w:sz="4" w:space="0" w:color="auto"/>
              <w:bottom w:val="single" w:sz="4" w:space="0" w:color="auto"/>
              <w:right w:val="single" w:sz="4" w:space="0" w:color="auto"/>
            </w:tcBorders>
          </w:tcPr>
          <w:p w14:paraId="48D3D508" w14:textId="77777777" w:rsidR="00000000" w:rsidRDefault="007478C2">
            <w:pPr>
              <w:ind w:rightChars="12" w:right="25"/>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2098</w:t>
            </w:r>
            <w:r>
              <w:rPr>
                <w:rFonts w:ascii="宋体" w:hAnsi="宋体" w:hint="eastAsia"/>
                <w:color w:val="000000"/>
                <w:kern w:val="0"/>
                <w:sz w:val="18"/>
              </w:rPr>
              <w:t>）</w:t>
            </w:r>
          </w:p>
        </w:tc>
      </w:tr>
    </w:tbl>
    <w:p w14:paraId="018B167A"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0761</w:t>
      </w:r>
      <w:r>
        <w:rPr>
          <w:rFonts w:ascii="宋体" w:hAnsi="宋体" w:hint="eastAsia"/>
          <w:kern w:val="0"/>
          <w:sz w:val="18"/>
        </w:rPr>
        <w:t>）</w:t>
      </w:r>
    </w:p>
    <w:p w14:paraId="4FEA0556" w14:textId="77777777" w:rsidR="00000000" w:rsidRDefault="007478C2">
      <w:pPr>
        <w:rPr>
          <w:rFonts w:ascii="宋体" w:hAnsi="宋体"/>
          <w:kern w:val="0"/>
          <w:sz w:val="18"/>
        </w:rPr>
      </w:pPr>
    </w:p>
    <w:p w14:paraId="5FDB905D" w14:textId="77777777" w:rsidR="00000000" w:rsidRDefault="007478C2">
      <w:pPr>
        <w:outlineLvl w:val="4"/>
        <w:rPr>
          <w:rFonts w:ascii="宋体" w:hAnsi="宋体"/>
          <w:b/>
          <w:sz w:val="24"/>
        </w:rPr>
      </w:pPr>
      <w:r>
        <w:rPr>
          <w:rFonts w:ascii="宋体" w:hAnsi="宋体" w:hint="eastAsia"/>
          <w:b/>
          <w:sz w:val="24"/>
        </w:rPr>
        <w:t>7.4.7.</w:t>
      </w:r>
      <w:r>
        <w:rPr>
          <w:rFonts w:ascii="宋体" w:hAnsi="宋体"/>
          <w:b/>
          <w:sz w:val="24"/>
        </w:rPr>
        <w:t>19</w:t>
      </w:r>
      <w:r>
        <w:rPr>
          <w:rFonts w:ascii="宋体" w:hAnsi="宋体" w:hint="eastAsia"/>
          <w:b/>
          <w:sz w:val="24"/>
        </w:rPr>
        <w:t xml:space="preserve">.2 </w:t>
      </w:r>
      <w:r>
        <w:rPr>
          <w:rFonts w:ascii="宋体" w:hAnsi="宋体" w:hint="eastAsia"/>
          <w:b/>
          <w:sz w:val="24"/>
        </w:rPr>
        <w:t>衍生工具收益——</w:t>
      </w:r>
      <w:r>
        <w:rPr>
          <w:rFonts w:hint="eastAsia"/>
          <w:b/>
          <w:sz w:val="22"/>
        </w:rPr>
        <w:t>其他投资收益</w:t>
      </w:r>
      <w:r>
        <w:rPr>
          <w:rStyle w:val="FootnoteReference"/>
          <w:rFonts w:ascii="宋体" w:hAnsi="宋体"/>
          <w:b/>
          <w:sz w:val="24"/>
        </w:rPr>
        <w:footnoteReference w:id="154"/>
      </w:r>
    </w:p>
    <w:p w14:paraId="053E2265" w14:textId="77777777" w:rsidR="00000000" w:rsidRDefault="007478C2">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2998"/>
        <w:gridCol w:w="2865"/>
        <w:gridCol w:w="2991"/>
      </w:tblGrid>
      <w:tr w:rsidR="00000000" w14:paraId="2297C4D6" w14:textId="77777777">
        <w:trPr>
          <w:trHeight w:val="285"/>
          <w:jc w:val="center"/>
        </w:trPr>
        <w:tc>
          <w:tcPr>
            <w:tcW w:w="2998" w:type="dxa"/>
            <w:tcBorders>
              <w:top w:val="single" w:sz="4" w:space="0" w:color="auto"/>
              <w:left w:val="single" w:sz="4" w:space="0" w:color="auto"/>
              <w:bottom w:val="single" w:sz="4" w:space="0" w:color="auto"/>
              <w:right w:val="single" w:sz="4" w:space="0" w:color="auto"/>
            </w:tcBorders>
            <w:vAlign w:val="center"/>
          </w:tcPr>
          <w:p w14:paraId="3BBA31AB" w14:textId="77777777" w:rsidR="00000000" w:rsidRDefault="007478C2">
            <w:pPr>
              <w:jc w:val="center"/>
              <w:rPr>
                <w:rFonts w:ascii="宋体" w:hAnsi="宋体"/>
                <w:sz w:val="24"/>
              </w:rPr>
            </w:pPr>
            <w:r>
              <w:rPr>
                <w:rFonts w:ascii="宋体" w:hAnsi="宋体"/>
                <w:sz w:val="24"/>
              </w:rPr>
              <w:t>项目</w:t>
            </w:r>
          </w:p>
        </w:tc>
        <w:tc>
          <w:tcPr>
            <w:tcW w:w="2865" w:type="dxa"/>
            <w:tcBorders>
              <w:top w:val="single" w:sz="4" w:space="0" w:color="auto"/>
              <w:left w:val="single" w:sz="4" w:space="0" w:color="auto"/>
              <w:bottom w:val="single" w:sz="4" w:space="0" w:color="auto"/>
              <w:right w:val="single" w:sz="4" w:space="0" w:color="auto"/>
            </w:tcBorders>
            <w:vAlign w:val="center"/>
          </w:tcPr>
          <w:p w14:paraId="711030B4" w14:textId="77777777" w:rsidR="00000000" w:rsidRDefault="007478C2">
            <w:pPr>
              <w:jc w:val="center"/>
              <w:rPr>
                <w:rFonts w:ascii="宋体" w:hAnsi="宋体"/>
                <w:sz w:val="24"/>
              </w:rPr>
            </w:pPr>
            <w:r>
              <w:rPr>
                <w:rFonts w:ascii="宋体" w:hAnsi="宋体" w:hint="eastAsia"/>
                <w:sz w:val="24"/>
              </w:rPr>
              <w:t>本期收益金额</w:t>
            </w:r>
          </w:p>
          <w:p w14:paraId="15296374"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91" w:type="dxa"/>
            <w:tcBorders>
              <w:top w:val="single" w:sz="4" w:space="0" w:color="auto"/>
              <w:left w:val="single" w:sz="4" w:space="0" w:color="auto"/>
              <w:bottom w:val="single" w:sz="4" w:space="0" w:color="auto"/>
              <w:right w:val="single" w:sz="4" w:space="0" w:color="auto"/>
            </w:tcBorders>
          </w:tcPr>
          <w:p w14:paraId="6FD90891"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上年度可比期间收益金额</w:t>
            </w:r>
          </w:p>
          <w:p w14:paraId="742AA20D" w14:textId="77777777" w:rsidR="00000000" w:rsidRDefault="007478C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5476B89"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3366FFD0" w14:textId="77777777" w:rsidR="00000000" w:rsidRDefault="007478C2">
            <w:pPr>
              <w:jc w:val="right"/>
              <w:rPr>
                <w:rFonts w:ascii="宋体" w:hAnsi="宋体"/>
                <w:sz w:val="18"/>
              </w:rPr>
            </w:pPr>
            <w:r>
              <w:rPr>
                <w:rFonts w:ascii="宋体" w:hAnsi="宋体" w:hint="eastAsia"/>
                <w:sz w:val="18"/>
              </w:rPr>
              <w:t>（</w:t>
            </w:r>
            <w:r>
              <w:rPr>
                <w:rFonts w:ascii="宋体" w:hAnsi="宋体" w:hint="eastAsia"/>
                <w:sz w:val="18"/>
              </w:rPr>
              <w:t>2317</w:t>
            </w:r>
            <w:r>
              <w:rPr>
                <w:rFonts w:ascii="宋体" w:hAnsi="宋体" w:hint="eastAsia"/>
                <w:sz w:val="18"/>
              </w:rPr>
              <w:t>）</w:t>
            </w:r>
          </w:p>
        </w:tc>
        <w:tc>
          <w:tcPr>
            <w:tcW w:w="2865" w:type="dxa"/>
            <w:tcBorders>
              <w:top w:val="single" w:sz="4" w:space="0" w:color="auto"/>
              <w:left w:val="single" w:sz="4" w:space="0" w:color="auto"/>
              <w:bottom w:val="single" w:sz="4" w:space="0" w:color="auto"/>
              <w:right w:val="single" w:sz="4" w:space="0" w:color="auto"/>
            </w:tcBorders>
          </w:tcPr>
          <w:p w14:paraId="11709FA3" w14:textId="77777777" w:rsidR="00000000" w:rsidRDefault="007478C2">
            <w:pPr>
              <w:ind w:rightChars="12" w:right="25"/>
              <w:jc w:val="right"/>
              <w:rPr>
                <w:rFonts w:ascii="宋体" w:hAnsi="宋体"/>
                <w:sz w:val="18"/>
                <w:lang w:val="en-AU"/>
              </w:rPr>
            </w:pPr>
            <w:r>
              <w:rPr>
                <w:rFonts w:ascii="宋体" w:hAnsi="宋体" w:hint="eastAsia"/>
                <w:sz w:val="18"/>
                <w:lang w:val="en-AU"/>
              </w:rPr>
              <w:t>（</w:t>
            </w:r>
            <w:r>
              <w:rPr>
                <w:rFonts w:ascii="宋体" w:hAnsi="宋体" w:hint="eastAsia"/>
                <w:sz w:val="18"/>
                <w:lang w:val="en-AU"/>
              </w:rPr>
              <w:t>2318</w:t>
            </w:r>
            <w:r>
              <w:rPr>
                <w:rFonts w:ascii="宋体" w:hAnsi="宋体" w:hint="eastAsia"/>
                <w:sz w:val="18"/>
                <w:lang w:val="en-AU"/>
              </w:rPr>
              <w:t>）</w:t>
            </w:r>
          </w:p>
        </w:tc>
        <w:tc>
          <w:tcPr>
            <w:tcW w:w="2991" w:type="dxa"/>
            <w:tcBorders>
              <w:top w:val="single" w:sz="4" w:space="0" w:color="auto"/>
              <w:left w:val="single" w:sz="4" w:space="0" w:color="auto"/>
              <w:bottom w:val="single" w:sz="4" w:space="0" w:color="auto"/>
              <w:right w:val="single" w:sz="4" w:space="0" w:color="auto"/>
            </w:tcBorders>
          </w:tcPr>
          <w:p w14:paraId="28A8F839" w14:textId="77777777" w:rsidR="00000000" w:rsidRDefault="007478C2">
            <w:pPr>
              <w:ind w:rightChars="12" w:right="25"/>
              <w:jc w:val="right"/>
              <w:rPr>
                <w:rFonts w:ascii="宋体" w:hAnsi="宋体"/>
                <w:kern w:val="0"/>
                <w:sz w:val="18"/>
              </w:rPr>
            </w:pPr>
            <w:r>
              <w:rPr>
                <w:rFonts w:ascii="宋体" w:hAnsi="宋体" w:hint="eastAsia"/>
                <w:sz w:val="18"/>
                <w:lang w:val="en-AU"/>
              </w:rPr>
              <w:t>（</w:t>
            </w:r>
            <w:r>
              <w:rPr>
                <w:rFonts w:ascii="宋体" w:hAnsi="宋体" w:hint="eastAsia"/>
                <w:sz w:val="18"/>
                <w:lang w:val="en-AU"/>
              </w:rPr>
              <w:t>2318</w:t>
            </w:r>
            <w:r>
              <w:rPr>
                <w:rFonts w:ascii="宋体" w:hAnsi="宋体" w:hint="eastAsia"/>
                <w:sz w:val="18"/>
                <w:lang w:val="en-AU"/>
              </w:rPr>
              <w:t>）</w:t>
            </w:r>
          </w:p>
        </w:tc>
      </w:tr>
      <w:tr w:rsidR="00000000" w14:paraId="27F4C220"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4FF555E3" w14:textId="77777777" w:rsidR="00000000" w:rsidRDefault="007478C2">
            <w:pPr>
              <w:jc w:val="right"/>
              <w:rPr>
                <w:rFonts w:ascii="宋体" w:hAnsi="宋体"/>
                <w:sz w:val="18"/>
              </w:rPr>
            </w:pPr>
            <w:r>
              <w:rPr>
                <w:rFonts w:ascii="宋体" w:hAnsi="宋体" w:hint="eastAsia"/>
                <w:sz w:val="18"/>
              </w:rPr>
              <w:t>（</w:t>
            </w:r>
            <w:r>
              <w:rPr>
                <w:rFonts w:ascii="宋体" w:hAnsi="宋体" w:hint="eastAsia"/>
                <w:sz w:val="18"/>
              </w:rPr>
              <w:t>2317</w:t>
            </w:r>
            <w:r>
              <w:rPr>
                <w:rFonts w:ascii="宋体" w:hAnsi="宋体" w:hint="eastAsia"/>
                <w:sz w:val="18"/>
              </w:rPr>
              <w:t>）</w:t>
            </w:r>
          </w:p>
        </w:tc>
        <w:tc>
          <w:tcPr>
            <w:tcW w:w="2865" w:type="dxa"/>
            <w:tcBorders>
              <w:top w:val="single" w:sz="4" w:space="0" w:color="auto"/>
              <w:left w:val="single" w:sz="4" w:space="0" w:color="auto"/>
              <w:bottom w:val="single" w:sz="4" w:space="0" w:color="auto"/>
              <w:right w:val="single" w:sz="4" w:space="0" w:color="auto"/>
            </w:tcBorders>
            <w:vAlign w:val="center"/>
          </w:tcPr>
          <w:p w14:paraId="11ECCDB1" w14:textId="77777777" w:rsidR="00000000" w:rsidRDefault="007478C2">
            <w:pPr>
              <w:ind w:rightChars="12" w:right="25"/>
              <w:jc w:val="right"/>
              <w:rPr>
                <w:rFonts w:ascii="宋体" w:hAnsi="宋体"/>
                <w:sz w:val="18"/>
                <w:lang w:val="en-AU"/>
              </w:rPr>
            </w:pPr>
            <w:r>
              <w:rPr>
                <w:rFonts w:ascii="宋体" w:hAnsi="宋体" w:hint="eastAsia"/>
                <w:sz w:val="18"/>
                <w:lang w:val="en-AU"/>
              </w:rPr>
              <w:t>（</w:t>
            </w:r>
            <w:r>
              <w:rPr>
                <w:rFonts w:ascii="宋体" w:hAnsi="宋体" w:hint="eastAsia"/>
                <w:sz w:val="18"/>
                <w:lang w:val="en-AU"/>
              </w:rPr>
              <w:t>2318</w:t>
            </w:r>
            <w:r>
              <w:rPr>
                <w:rFonts w:ascii="宋体" w:hAnsi="宋体" w:hint="eastAsia"/>
                <w:sz w:val="18"/>
                <w:lang w:val="en-AU"/>
              </w:rPr>
              <w:t>）</w:t>
            </w:r>
          </w:p>
        </w:tc>
        <w:tc>
          <w:tcPr>
            <w:tcW w:w="2991" w:type="dxa"/>
            <w:tcBorders>
              <w:top w:val="single" w:sz="4" w:space="0" w:color="auto"/>
              <w:left w:val="single" w:sz="4" w:space="0" w:color="auto"/>
              <w:bottom w:val="single" w:sz="4" w:space="0" w:color="auto"/>
              <w:right w:val="single" w:sz="4" w:space="0" w:color="auto"/>
            </w:tcBorders>
            <w:vAlign w:val="center"/>
          </w:tcPr>
          <w:p w14:paraId="449BCC2D" w14:textId="77777777" w:rsidR="00000000" w:rsidRDefault="007478C2">
            <w:pPr>
              <w:ind w:rightChars="12" w:right="25"/>
              <w:jc w:val="right"/>
              <w:rPr>
                <w:rFonts w:ascii="宋体" w:hAnsi="宋体"/>
                <w:kern w:val="0"/>
                <w:sz w:val="18"/>
              </w:rPr>
            </w:pPr>
            <w:r>
              <w:rPr>
                <w:rFonts w:ascii="宋体" w:hAnsi="宋体" w:hint="eastAsia"/>
                <w:sz w:val="18"/>
                <w:lang w:val="en-AU"/>
              </w:rPr>
              <w:t>（</w:t>
            </w:r>
            <w:r>
              <w:rPr>
                <w:rFonts w:ascii="宋体" w:hAnsi="宋体" w:hint="eastAsia"/>
                <w:sz w:val="18"/>
                <w:lang w:val="en-AU"/>
              </w:rPr>
              <w:t>2318</w:t>
            </w:r>
            <w:r>
              <w:rPr>
                <w:rFonts w:ascii="宋体" w:hAnsi="宋体" w:hint="eastAsia"/>
                <w:sz w:val="18"/>
                <w:lang w:val="en-AU"/>
              </w:rPr>
              <w:t>）</w:t>
            </w:r>
          </w:p>
        </w:tc>
      </w:tr>
      <w:tr w:rsidR="00000000" w14:paraId="227A1464" w14:textId="77777777">
        <w:trPr>
          <w:trHeight w:val="285"/>
          <w:jc w:val="center"/>
        </w:trPr>
        <w:tc>
          <w:tcPr>
            <w:tcW w:w="2998" w:type="dxa"/>
            <w:tcBorders>
              <w:top w:val="nil"/>
              <w:left w:val="single" w:sz="4" w:space="0" w:color="auto"/>
              <w:bottom w:val="single" w:sz="4" w:space="0" w:color="auto"/>
              <w:right w:val="single" w:sz="4" w:space="0" w:color="auto"/>
            </w:tcBorders>
            <w:vAlign w:val="center"/>
          </w:tcPr>
          <w:p w14:paraId="73C80F0D" w14:textId="77777777" w:rsidR="00000000" w:rsidRDefault="007478C2">
            <w:pPr>
              <w:jc w:val="right"/>
              <w:rPr>
                <w:rFonts w:ascii="宋体" w:hAnsi="宋体"/>
                <w:sz w:val="18"/>
              </w:rPr>
            </w:pPr>
            <w:r>
              <w:rPr>
                <w:rFonts w:ascii="宋体" w:hAnsi="宋体" w:hint="eastAsia"/>
                <w:sz w:val="18"/>
              </w:rPr>
              <w:t>（</w:t>
            </w:r>
            <w:r>
              <w:rPr>
                <w:rFonts w:ascii="宋体" w:hAnsi="宋体" w:hint="eastAsia"/>
                <w:sz w:val="18"/>
              </w:rPr>
              <w:t>2317</w:t>
            </w:r>
            <w:r>
              <w:rPr>
                <w:rFonts w:ascii="宋体" w:hAnsi="宋体" w:hint="eastAsia"/>
                <w:sz w:val="18"/>
              </w:rPr>
              <w:t>）</w:t>
            </w:r>
          </w:p>
        </w:tc>
        <w:tc>
          <w:tcPr>
            <w:tcW w:w="2865" w:type="dxa"/>
            <w:tcBorders>
              <w:top w:val="single" w:sz="4" w:space="0" w:color="auto"/>
              <w:left w:val="single" w:sz="4" w:space="0" w:color="auto"/>
              <w:bottom w:val="single" w:sz="4" w:space="0" w:color="auto"/>
              <w:right w:val="single" w:sz="4" w:space="0" w:color="auto"/>
            </w:tcBorders>
          </w:tcPr>
          <w:p w14:paraId="5CF66639" w14:textId="77777777" w:rsidR="00000000" w:rsidRDefault="007478C2">
            <w:pPr>
              <w:ind w:rightChars="12" w:right="25"/>
              <w:jc w:val="right"/>
              <w:rPr>
                <w:rFonts w:ascii="宋体" w:hAnsi="宋体"/>
                <w:sz w:val="18"/>
                <w:lang w:val="en-AU"/>
              </w:rPr>
            </w:pPr>
            <w:r>
              <w:rPr>
                <w:rFonts w:ascii="宋体" w:hAnsi="宋体" w:hint="eastAsia"/>
                <w:sz w:val="18"/>
                <w:lang w:val="en-AU"/>
              </w:rPr>
              <w:t>（</w:t>
            </w:r>
            <w:r>
              <w:rPr>
                <w:rFonts w:ascii="宋体" w:hAnsi="宋体" w:hint="eastAsia"/>
                <w:sz w:val="18"/>
                <w:lang w:val="en-AU"/>
              </w:rPr>
              <w:t>2318</w:t>
            </w:r>
            <w:r>
              <w:rPr>
                <w:rFonts w:ascii="宋体" w:hAnsi="宋体" w:hint="eastAsia"/>
                <w:sz w:val="18"/>
                <w:lang w:val="en-AU"/>
              </w:rPr>
              <w:t>）</w:t>
            </w:r>
          </w:p>
        </w:tc>
        <w:tc>
          <w:tcPr>
            <w:tcW w:w="2991" w:type="dxa"/>
            <w:tcBorders>
              <w:top w:val="single" w:sz="4" w:space="0" w:color="auto"/>
              <w:left w:val="single" w:sz="4" w:space="0" w:color="auto"/>
              <w:bottom w:val="single" w:sz="4" w:space="0" w:color="auto"/>
              <w:right w:val="single" w:sz="4" w:space="0" w:color="auto"/>
            </w:tcBorders>
          </w:tcPr>
          <w:p w14:paraId="73BC8653" w14:textId="77777777" w:rsidR="00000000" w:rsidRDefault="007478C2">
            <w:pPr>
              <w:ind w:rightChars="12" w:right="25"/>
              <w:jc w:val="right"/>
              <w:rPr>
                <w:rFonts w:ascii="宋体" w:hAnsi="宋体"/>
                <w:kern w:val="0"/>
                <w:sz w:val="18"/>
              </w:rPr>
            </w:pPr>
            <w:r>
              <w:rPr>
                <w:rFonts w:ascii="宋体" w:hAnsi="宋体" w:hint="eastAsia"/>
                <w:sz w:val="18"/>
                <w:lang w:val="en-AU"/>
              </w:rPr>
              <w:t>（</w:t>
            </w:r>
            <w:r>
              <w:rPr>
                <w:rFonts w:ascii="宋体" w:hAnsi="宋体" w:hint="eastAsia"/>
                <w:sz w:val="18"/>
                <w:lang w:val="en-AU"/>
              </w:rPr>
              <w:t>2318</w:t>
            </w:r>
            <w:r>
              <w:rPr>
                <w:rFonts w:ascii="宋体" w:hAnsi="宋体" w:hint="eastAsia"/>
                <w:sz w:val="18"/>
                <w:lang w:val="en-AU"/>
              </w:rPr>
              <w:t>）</w:t>
            </w:r>
          </w:p>
        </w:tc>
      </w:tr>
    </w:tbl>
    <w:p w14:paraId="406D0C15"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3129</w:t>
      </w:r>
      <w:r>
        <w:rPr>
          <w:rFonts w:ascii="宋体" w:hAnsi="宋体" w:hint="eastAsia"/>
          <w:kern w:val="0"/>
          <w:sz w:val="18"/>
        </w:rPr>
        <w:t>）</w:t>
      </w:r>
    </w:p>
    <w:p w14:paraId="32754D9B" w14:textId="77777777" w:rsidR="00000000" w:rsidRDefault="007478C2">
      <w:pPr>
        <w:rPr>
          <w:rFonts w:ascii="宋体" w:hAnsi="宋体"/>
          <w:kern w:val="0"/>
          <w:sz w:val="18"/>
        </w:rPr>
      </w:pPr>
    </w:p>
    <w:p w14:paraId="592F1431" w14:textId="77777777" w:rsidR="00000000" w:rsidRDefault="007478C2">
      <w:pPr>
        <w:outlineLvl w:val="3"/>
        <w:rPr>
          <w:rFonts w:ascii="宋体" w:hAnsi="宋体"/>
          <w:b/>
          <w:sz w:val="24"/>
        </w:rPr>
      </w:pPr>
      <w:r>
        <w:rPr>
          <w:rFonts w:ascii="宋体" w:hAnsi="宋体" w:hint="eastAsia"/>
          <w:b/>
          <w:sz w:val="24"/>
        </w:rPr>
        <w:t>7.4.7.</w:t>
      </w:r>
      <w:r>
        <w:rPr>
          <w:rFonts w:ascii="宋体" w:hAnsi="宋体"/>
          <w:b/>
          <w:sz w:val="24"/>
        </w:rPr>
        <w:t>20</w:t>
      </w:r>
      <w:r>
        <w:rPr>
          <w:rFonts w:ascii="宋体" w:hAnsi="宋体" w:hint="eastAsia"/>
          <w:b/>
          <w:sz w:val="24"/>
        </w:rPr>
        <w:t xml:space="preserve"> </w:t>
      </w:r>
      <w:r>
        <w:rPr>
          <w:rFonts w:ascii="宋体" w:hAnsi="宋体" w:hint="eastAsia"/>
          <w:b/>
          <w:sz w:val="24"/>
        </w:rPr>
        <w:t>股利收益</w:t>
      </w:r>
    </w:p>
    <w:p w14:paraId="7E267051" w14:textId="77777777" w:rsidR="00000000" w:rsidRDefault="007478C2">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3020"/>
        <w:gridCol w:w="3020"/>
      </w:tblGrid>
      <w:tr w:rsidR="00000000" w14:paraId="6F3D51A9" w14:textId="77777777">
        <w:tc>
          <w:tcPr>
            <w:tcW w:w="3256" w:type="dxa"/>
            <w:vAlign w:val="center"/>
          </w:tcPr>
          <w:p w14:paraId="23AFCF6F" w14:textId="77777777" w:rsidR="00000000" w:rsidRDefault="007478C2">
            <w:pPr>
              <w:jc w:val="center"/>
              <w:rPr>
                <w:rFonts w:ascii="宋体" w:hAnsi="宋体"/>
                <w:sz w:val="24"/>
              </w:rPr>
            </w:pPr>
            <w:r>
              <w:rPr>
                <w:rFonts w:ascii="宋体" w:hAnsi="宋体" w:hint="eastAsia"/>
                <w:sz w:val="24"/>
              </w:rPr>
              <w:t>项目</w:t>
            </w:r>
          </w:p>
        </w:tc>
        <w:tc>
          <w:tcPr>
            <w:tcW w:w="3020" w:type="dxa"/>
          </w:tcPr>
          <w:p w14:paraId="2AB5A07B" w14:textId="77777777" w:rsidR="00000000" w:rsidRDefault="007478C2">
            <w:pPr>
              <w:jc w:val="center"/>
              <w:rPr>
                <w:rFonts w:ascii="宋体" w:hAnsi="宋体"/>
                <w:sz w:val="24"/>
              </w:rPr>
            </w:pPr>
            <w:r>
              <w:rPr>
                <w:rFonts w:ascii="宋体" w:hAnsi="宋体" w:hint="eastAsia"/>
                <w:sz w:val="24"/>
              </w:rPr>
              <w:t>本期</w:t>
            </w:r>
          </w:p>
          <w:p w14:paraId="14DA4948"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20" w:type="dxa"/>
          </w:tcPr>
          <w:p w14:paraId="153A0449"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DC30FAD" w14:textId="77777777" w:rsidR="00000000" w:rsidRDefault="007478C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C26278E" w14:textId="77777777">
        <w:tc>
          <w:tcPr>
            <w:tcW w:w="3256" w:type="dxa"/>
          </w:tcPr>
          <w:p w14:paraId="1E72BD4D" w14:textId="77777777" w:rsidR="00000000" w:rsidRDefault="007478C2">
            <w:pPr>
              <w:rPr>
                <w:rFonts w:ascii="宋体" w:hAnsi="宋体"/>
                <w:sz w:val="24"/>
              </w:rPr>
            </w:pPr>
            <w:r>
              <w:rPr>
                <w:rFonts w:ascii="宋体" w:hAnsi="宋体" w:hint="eastAsia"/>
                <w:sz w:val="24"/>
              </w:rPr>
              <w:t>股票投资产生的股利收益</w:t>
            </w:r>
          </w:p>
        </w:tc>
        <w:tc>
          <w:tcPr>
            <w:tcW w:w="3020" w:type="dxa"/>
          </w:tcPr>
          <w:p w14:paraId="32D50505"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2105</w:t>
            </w:r>
            <w:r>
              <w:rPr>
                <w:rFonts w:ascii="宋体" w:hAnsi="宋体" w:hint="eastAsia"/>
                <w:kern w:val="0"/>
                <w:sz w:val="18"/>
              </w:rPr>
              <w:t>）</w:t>
            </w:r>
          </w:p>
        </w:tc>
        <w:tc>
          <w:tcPr>
            <w:tcW w:w="3020" w:type="dxa"/>
          </w:tcPr>
          <w:p w14:paraId="312E66AF"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2105</w:t>
            </w:r>
            <w:r>
              <w:rPr>
                <w:rFonts w:ascii="宋体" w:hAnsi="宋体" w:hint="eastAsia"/>
                <w:kern w:val="0"/>
                <w:sz w:val="18"/>
              </w:rPr>
              <w:t>）</w:t>
            </w:r>
          </w:p>
        </w:tc>
      </w:tr>
      <w:tr w:rsidR="00000000" w14:paraId="24AC387F" w14:textId="77777777">
        <w:tc>
          <w:tcPr>
            <w:tcW w:w="3256" w:type="dxa"/>
          </w:tcPr>
          <w:p w14:paraId="3EC86693" w14:textId="77777777" w:rsidR="00000000" w:rsidRDefault="007478C2">
            <w:pPr>
              <w:rPr>
                <w:rFonts w:ascii="宋体" w:hAnsi="宋体"/>
                <w:sz w:val="24"/>
              </w:rPr>
            </w:pPr>
            <w:r>
              <w:rPr>
                <w:rFonts w:ascii="宋体" w:hAnsi="宋体" w:hint="eastAsia"/>
                <w:sz w:val="24"/>
              </w:rPr>
              <w:t>其中：</w:t>
            </w:r>
            <w:r>
              <w:rPr>
                <w:rFonts w:ascii="宋体" w:hAnsi="宋体"/>
                <w:sz w:val="24"/>
              </w:rPr>
              <w:t>证券出借权益</w:t>
            </w:r>
            <w:r>
              <w:rPr>
                <w:rFonts w:ascii="宋体" w:hAnsi="宋体" w:hint="eastAsia"/>
                <w:sz w:val="24"/>
              </w:rPr>
              <w:t>补偿</w:t>
            </w:r>
            <w:r>
              <w:rPr>
                <w:rFonts w:ascii="宋体" w:hAnsi="宋体"/>
                <w:sz w:val="24"/>
              </w:rPr>
              <w:t>收入</w:t>
            </w:r>
          </w:p>
        </w:tc>
        <w:tc>
          <w:tcPr>
            <w:tcW w:w="3020" w:type="dxa"/>
          </w:tcPr>
          <w:p w14:paraId="2913F623"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3437</w:t>
            </w:r>
            <w:r>
              <w:rPr>
                <w:rFonts w:ascii="宋体" w:hAnsi="宋体" w:hint="eastAsia"/>
                <w:kern w:val="0"/>
                <w:sz w:val="18"/>
              </w:rPr>
              <w:t>）</w:t>
            </w:r>
          </w:p>
        </w:tc>
        <w:tc>
          <w:tcPr>
            <w:tcW w:w="3020" w:type="dxa"/>
          </w:tcPr>
          <w:p w14:paraId="7DD6634B"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3437</w:t>
            </w:r>
            <w:r>
              <w:rPr>
                <w:rFonts w:ascii="宋体" w:hAnsi="宋体" w:hint="eastAsia"/>
                <w:kern w:val="0"/>
                <w:sz w:val="18"/>
              </w:rPr>
              <w:t>）</w:t>
            </w:r>
          </w:p>
        </w:tc>
      </w:tr>
      <w:tr w:rsidR="00000000" w14:paraId="531F23B6" w14:textId="77777777">
        <w:tc>
          <w:tcPr>
            <w:tcW w:w="3256" w:type="dxa"/>
          </w:tcPr>
          <w:p w14:paraId="7E002A89" w14:textId="77777777" w:rsidR="00000000" w:rsidRDefault="007478C2">
            <w:pPr>
              <w:rPr>
                <w:rFonts w:ascii="宋体" w:hAnsi="宋体"/>
                <w:sz w:val="24"/>
              </w:rPr>
            </w:pPr>
            <w:r>
              <w:rPr>
                <w:rFonts w:ascii="宋体" w:hAnsi="宋体" w:hint="eastAsia"/>
                <w:sz w:val="24"/>
              </w:rPr>
              <w:t>基金投资产生的股利收益</w:t>
            </w:r>
          </w:p>
        </w:tc>
        <w:tc>
          <w:tcPr>
            <w:tcW w:w="3020" w:type="dxa"/>
          </w:tcPr>
          <w:p w14:paraId="676CD822"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2106</w:t>
            </w:r>
            <w:r>
              <w:rPr>
                <w:rFonts w:ascii="宋体" w:hAnsi="宋体" w:hint="eastAsia"/>
                <w:kern w:val="0"/>
                <w:sz w:val="18"/>
              </w:rPr>
              <w:t>）</w:t>
            </w:r>
          </w:p>
        </w:tc>
        <w:tc>
          <w:tcPr>
            <w:tcW w:w="3020" w:type="dxa"/>
          </w:tcPr>
          <w:p w14:paraId="55AC6EAF"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2106</w:t>
            </w:r>
            <w:r>
              <w:rPr>
                <w:rFonts w:ascii="宋体" w:hAnsi="宋体" w:hint="eastAsia"/>
                <w:kern w:val="0"/>
                <w:sz w:val="18"/>
              </w:rPr>
              <w:t>）</w:t>
            </w:r>
          </w:p>
        </w:tc>
      </w:tr>
      <w:tr w:rsidR="00000000" w14:paraId="623BEEC1" w14:textId="77777777">
        <w:tc>
          <w:tcPr>
            <w:tcW w:w="3256" w:type="dxa"/>
          </w:tcPr>
          <w:p w14:paraId="6CA9EBC9" w14:textId="77777777" w:rsidR="00000000" w:rsidRDefault="007478C2">
            <w:pPr>
              <w:jc w:val="center"/>
              <w:rPr>
                <w:rFonts w:ascii="宋体" w:hAnsi="宋体"/>
                <w:sz w:val="24"/>
              </w:rPr>
            </w:pPr>
            <w:r>
              <w:rPr>
                <w:rFonts w:ascii="宋体" w:hAnsi="宋体" w:hint="eastAsia"/>
                <w:sz w:val="24"/>
              </w:rPr>
              <w:t>合计</w:t>
            </w:r>
          </w:p>
        </w:tc>
        <w:tc>
          <w:tcPr>
            <w:tcW w:w="3020" w:type="dxa"/>
          </w:tcPr>
          <w:p w14:paraId="4DC762B9"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0639</w:t>
            </w:r>
            <w:r>
              <w:rPr>
                <w:rFonts w:ascii="宋体" w:hAnsi="宋体" w:hint="eastAsia"/>
                <w:kern w:val="0"/>
                <w:sz w:val="18"/>
              </w:rPr>
              <w:t>）</w:t>
            </w:r>
          </w:p>
        </w:tc>
        <w:tc>
          <w:tcPr>
            <w:tcW w:w="3020" w:type="dxa"/>
          </w:tcPr>
          <w:p w14:paraId="752331D7"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0639</w:t>
            </w:r>
            <w:r>
              <w:rPr>
                <w:rFonts w:ascii="宋体" w:hAnsi="宋体" w:hint="eastAsia"/>
                <w:kern w:val="0"/>
                <w:sz w:val="18"/>
              </w:rPr>
              <w:t>）</w:t>
            </w:r>
          </w:p>
        </w:tc>
      </w:tr>
    </w:tbl>
    <w:p w14:paraId="30434073"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2107</w:t>
      </w:r>
      <w:r>
        <w:rPr>
          <w:rFonts w:ascii="宋体" w:hAnsi="宋体" w:hint="eastAsia"/>
          <w:kern w:val="0"/>
          <w:sz w:val="18"/>
        </w:rPr>
        <w:t>）</w:t>
      </w:r>
    </w:p>
    <w:p w14:paraId="1F0C498E" w14:textId="77777777" w:rsidR="00000000" w:rsidRDefault="007478C2">
      <w:pPr>
        <w:rPr>
          <w:rFonts w:ascii="宋体" w:hAnsi="宋体"/>
          <w:b/>
          <w:sz w:val="24"/>
        </w:rPr>
      </w:pPr>
    </w:p>
    <w:p w14:paraId="356E94E5" w14:textId="77777777" w:rsidR="00000000" w:rsidRDefault="007478C2">
      <w:pPr>
        <w:outlineLvl w:val="3"/>
        <w:rPr>
          <w:rFonts w:ascii="宋体" w:hAnsi="宋体"/>
          <w:b/>
          <w:sz w:val="24"/>
        </w:rPr>
      </w:pPr>
      <w:r>
        <w:rPr>
          <w:rFonts w:ascii="宋体" w:hAnsi="宋体" w:hint="eastAsia"/>
          <w:b/>
          <w:sz w:val="24"/>
        </w:rPr>
        <w:t>7.4.7.</w:t>
      </w:r>
      <w:r>
        <w:rPr>
          <w:rFonts w:ascii="宋体" w:hAnsi="宋体"/>
          <w:b/>
          <w:sz w:val="24"/>
        </w:rPr>
        <w:t>21</w:t>
      </w:r>
      <w:r>
        <w:rPr>
          <w:rFonts w:ascii="宋体" w:hAnsi="宋体" w:hint="eastAsia"/>
          <w:b/>
          <w:sz w:val="24"/>
        </w:rPr>
        <w:t xml:space="preserve"> </w:t>
      </w:r>
      <w:r>
        <w:rPr>
          <w:rFonts w:ascii="宋体" w:hAnsi="宋体" w:hint="eastAsia"/>
          <w:b/>
          <w:sz w:val="24"/>
        </w:rPr>
        <w:t>公允价值变动收益</w:t>
      </w:r>
    </w:p>
    <w:p w14:paraId="6E52D387" w14:textId="77777777" w:rsidR="00000000" w:rsidRDefault="007478C2">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jc w:val="center"/>
        <w:tblInd w:w="0" w:type="dxa"/>
        <w:tblLayout w:type="fixed"/>
        <w:tblLook w:val="0000" w:firstRow="0" w:lastRow="0" w:firstColumn="0" w:lastColumn="0" w:noHBand="0" w:noVBand="0"/>
      </w:tblPr>
      <w:tblGrid>
        <w:gridCol w:w="2732"/>
        <w:gridCol w:w="3240"/>
        <w:gridCol w:w="3333"/>
      </w:tblGrid>
      <w:tr w:rsidR="00000000" w14:paraId="7A7E4EA7" w14:textId="77777777">
        <w:trPr>
          <w:trHeight w:val="285"/>
          <w:jc w:val="center"/>
        </w:trPr>
        <w:tc>
          <w:tcPr>
            <w:tcW w:w="2732" w:type="dxa"/>
            <w:tcBorders>
              <w:top w:val="single" w:sz="4" w:space="0" w:color="auto"/>
              <w:left w:val="single" w:sz="4" w:space="0" w:color="auto"/>
              <w:bottom w:val="single" w:sz="4" w:space="0" w:color="auto"/>
              <w:right w:val="single" w:sz="4" w:space="0" w:color="auto"/>
            </w:tcBorders>
            <w:vAlign w:val="center"/>
          </w:tcPr>
          <w:p w14:paraId="7A89E70A" w14:textId="77777777" w:rsidR="00000000" w:rsidRDefault="007478C2">
            <w:pPr>
              <w:widowControl/>
              <w:jc w:val="center"/>
              <w:rPr>
                <w:rFonts w:ascii="宋体" w:hAnsi="宋体"/>
                <w:kern w:val="0"/>
                <w:sz w:val="24"/>
              </w:rPr>
            </w:pPr>
            <w:r>
              <w:rPr>
                <w:rFonts w:ascii="宋体" w:hAnsi="宋体" w:hint="eastAsia"/>
                <w:kern w:val="0"/>
                <w:sz w:val="24"/>
              </w:rPr>
              <w:t>项目名称</w:t>
            </w:r>
          </w:p>
        </w:tc>
        <w:tc>
          <w:tcPr>
            <w:tcW w:w="3240" w:type="dxa"/>
            <w:tcBorders>
              <w:top w:val="single" w:sz="4" w:space="0" w:color="auto"/>
              <w:left w:val="nil"/>
              <w:bottom w:val="single" w:sz="4" w:space="0" w:color="auto"/>
              <w:right w:val="single" w:sz="4" w:space="0" w:color="auto"/>
            </w:tcBorders>
            <w:vAlign w:val="center"/>
          </w:tcPr>
          <w:p w14:paraId="1771545C" w14:textId="77777777" w:rsidR="00000000" w:rsidRDefault="007478C2">
            <w:pPr>
              <w:widowControl/>
              <w:jc w:val="center"/>
              <w:rPr>
                <w:rFonts w:ascii="宋体" w:hAnsi="宋体"/>
                <w:sz w:val="24"/>
              </w:rPr>
            </w:pPr>
            <w:r>
              <w:rPr>
                <w:rFonts w:ascii="宋体" w:hAnsi="宋体" w:hint="eastAsia"/>
                <w:sz w:val="24"/>
              </w:rPr>
              <w:t>本期</w:t>
            </w:r>
          </w:p>
          <w:p w14:paraId="71BE0C49" w14:textId="77777777" w:rsidR="00000000" w:rsidRDefault="007478C2">
            <w:pPr>
              <w:widowControl/>
              <w:jc w:val="center"/>
              <w:rPr>
                <w:rFonts w:ascii="宋体" w:hAnsi="宋体"/>
                <w:b/>
                <w:kern w:val="0"/>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333" w:type="dxa"/>
            <w:tcBorders>
              <w:top w:val="single" w:sz="4" w:space="0" w:color="auto"/>
              <w:left w:val="nil"/>
              <w:bottom w:val="single" w:sz="4" w:space="0" w:color="auto"/>
              <w:right w:val="single" w:sz="4" w:space="0" w:color="auto"/>
            </w:tcBorders>
          </w:tcPr>
          <w:p w14:paraId="22EA3592"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E15EEFE" w14:textId="77777777" w:rsidR="00000000" w:rsidRDefault="007478C2">
            <w:pPr>
              <w:widowControl/>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A2ED64A"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5A9C4857" w14:textId="77777777" w:rsidR="00000000" w:rsidRDefault="007478C2">
            <w:pPr>
              <w:widowControl/>
              <w:jc w:val="left"/>
              <w:rPr>
                <w:rFonts w:ascii="宋体" w:hAnsi="宋体"/>
                <w:kern w:val="0"/>
                <w:sz w:val="24"/>
              </w:rPr>
            </w:pPr>
            <w:r>
              <w:rPr>
                <w:rFonts w:ascii="宋体" w:hAnsi="宋体" w:hint="eastAsia"/>
                <w:kern w:val="0"/>
                <w:sz w:val="24"/>
              </w:rPr>
              <w:t>1.</w:t>
            </w:r>
            <w:r>
              <w:rPr>
                <w:rFonts w:ascii="宋体" w:hAnsi="宋体" w:hint="eastAsia"/>
                <w:kern w:val="0"/>
                <w:sz w:val="24"/>
              </w:rPr>
              <w:t>交易性金融资产</w:t>
            </w:r>
          </w:p>
        </w:tc>
        <w:tc>
          <w:tcPr>
            <w:tcW w:w="3240" w:type="dxa"/>
            <w:tcBorders>
              <w:top w:val="nil"/>
              <w:left w:val="nil"/>
              <w:bottom w:val="single" w:sz="4" w:space="0" w:color="auto"/>
              <w:right w:val="single" w:sz="4" w:space="0" w:color="auto"/>
            </w:tcBorders>
            <w:vAlign w:val="center"/>
          </w:tcPr>
          <w:p w14:paraId="38900C32" w14:textId="77777777" w:rsidR="00000000" w:rsidRDefault="007478C2">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1875</w:t>
            </w:r>
            <w:r>
              <w:rPr>
                <w:rFonts w:ascii="宋体" w:hAnsi="宋体" w:hint="eastAsia"/>
                <w:kern w:val="0"/>
                <w:sz w:val="18"/>
              </w:rPr>
              <w:t>）</w:t>
            </w:r>
          </w:p>
        </w:tc>
        <w:tc>
          <w:tcPr>
            <w:tcW w:w="3333" w:type="dxa"/>
            <w:tcBorders>
              <w:top w:val="nil"/>
              <w:left w:val="nil"/>
              <w:bottom w:val="single" w:sz="4" w:space="0" w:color="auto"/>
              <w:right w:val="single" w:sz="4" w:space="0" w:color="auto"/>
            </w:tcBorders>
            <w:vAlign w:val="center"/>
          </w:tcPr>
          <w:p w14:paraId="0930A4CC" w14:textId="77777777" w:rsidR="00000000" w:rsidRDefault="007478C2">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1875</w:t>
            </w:r>
            <w:r>
              <w:rPr>
                <w:rFonts w:ascii="宋体" w:hAnsi="宋体" w:hint="eastAsia"/>
                <w:kern w:val="0"/>
                <w:sz w:val="18"/>
              </w:rPr>
              <w:t>）</w:t>
            </w:r>
          </w:p>
        </w:tc>
      </w:tr>
      <w:tr w:rsidR="00000000" w14:paraId="543A47EC"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61DFA6DA" w14:textId="77777777" w:rsidR="00000000" w:rsidRDefault="007478C2">
            <w:pPr>
              <w:widowControl/>
              <w:jc w:val="left"/>
              <w:rPr>
                <w:rFonts w:ascii="宋体" w:hAnsi="宋体"/>
                <w:kern w:val="0"/>
                <w:sz w:val="24"/>
              </w:rPr>
            </w:pPr>
            <w:r>
              <w:rPr>
                <w:rFonts w:ascii="宋体" w:hAnsi="宋体" w:hint="eastAsia"/>
                <w:kern w:val="0"/>
                <w:sz w:val="24"/>
              </w:rPr>
              <w:t>——股票投资</w:t>
            </w:r>
          </w:p>
        </w:tc>
        <w:tc>
          <w:tcPr>
            <w:tcW w:w="3240" w:type="dxa"/>
            <w:tcBorders>
              <w:top w:val="nil"/>
              <w:left w:val="nil"/>
              <w:bottom w:val="single" w:sz="4" w:space="0" w:color="auto"/>
              <w:right w:val="single" w:sz="4" w:space="0" w:color="auto"/>
            </w:tcBorders>
          </w:tcPr>
          <w:p w14:paraId="5C10EE75" w14:textId="77777777" w:rsidR="00000000" w:rsidRDefault="007478C2">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1876</w:t>
            </w:r>
            <w:r>
              <w:rPr>
                <w:rFonts w:ascii="宋体" w:hAnsi="宋体" w:hint="eastAsia"/>
                <w:kern w:val="0"/>
                <w:sz w:val="18"/>
              </w:rPr>
              <w:t>）</w:t>
            </w:r>
          </w:p>
        </w:tc>
        <w:tc>
          <w:tcPr>
            <w:tcW w:w="3333" w:type="dxa"/>
            <w:tcBorders>
              <w:top w:val="nil"/>
              <w:left w:val="nil"/>
              <w:bottom w:val="single" w:sz="4" w:space="0" w:color="auto"/>
              <w:right w:val="single" w:sz="4" w:space="0" w:color="auto"/>
            </w:tcBorders>
          </w:tcPr>
          <w:p w14:paraId="1098E29C" w14:textId="77777777" w:rsidR="00000000" w:rsidRDefault="007478C2">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187</w:t>
            </w:r>
            <w:r>
              <w:rPr>
                <w:rFonts w:ascii="宋体" w:hAnsi="宋体" w:hint="eastAsia"/>
                <w:kern w:val="0"/>
                <w:sz w:val="18"/>
              </w:rPr>
              <w:t>6</w:t>
            </w:r>
            <w:r>
              <w:rPr>
                <w:rFonts w:ascii="宋体" w:hAnsi="宋体" w:hint="eastAsia"/>
                <w:kern w:val="0"/>
                <w:sz w:val="18"/>
              </w:rPr>
              <w:t>）</w:t>
            </w:r>
          </w:p>
        </w:tc>
      </w:tr>
      <w:tr w:rsidR="00000000" w14:paraId="1C46ACA9"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5AE60CFD" w14:textId="77777777" w:rsidR="00000000" w:rsidRDefault="007478C2">
            <w:pPr>
              <w:widowControl/>
              <w:jc w:val="left"/>
              <w:rPr>
                <w:rFonts w:ascii="宋体" w:hAnsi="宋体"/>
                <w:kern w:val="0"/>
                <w:sz w:val="24"/>
              </w:rPr>
            </w:pPr>
            <w:r>
              <w:rPr>
                <w:rFonts w:ascii="宋体" w:hAnsi="宋体" w:hint="eastAsia"/>
                <w:kern w:val="0"/>
                <w:sz w:val="24"/>
              </w:rPr>
              <w:t>——债券投资</w:t>
            </w:r>
          </w:p>
        </w:tc>
        <w:tc>
          <w:tcPr>
            <w:tcW w:w="3240" w:type="dxa"/>
            <w:tcBorders>
              <w:top w:val="nil"/>
              <w:left w:val="nil"/>
              <w:bottom w:val="single" w:sz="4" w:space="0" w:color="auto"/>
              <w:right w:val="single" w:sz="4" w:space="0" w:color="auto"/>
            </w:tcBorders>
          </w:tcPr>
          <w:p w14:paraId="468D2119" w14:textId="77777777" w:rsidR="00000000" w:rsidRDefault="007478C2">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1877</w:t>
            </w:r>
            <w:r>
              <w:rPr>
                <w:rFonts w:ascii="宋体" w:hAnsi="宋体" w:hint="eastAsia"/>
                <w:kern w:val="0"/>
                <w:sz w:val="18"/>
              </w:rPr>
              <w:t>）</w:t>
            </w:r>
          </w:p>
        </w:tc>
        <w:tc>
          <w:tcPr>
            <w:tcW w:w="3333" w:type="dxa"/>
            <w:tcBorders>
              <w:top w:val="nil"/>
              <w:left w:val="nil"/>
              <w:bottom w:val="single" w:sz="4" w:space="0" w:color="auto"/>
              <w:right w:val="single" w:sz="4" w:space="0" w:color="auto"/>
            </w:tcBorders>
          </w:tcPr>
          <w:p w14:paraId="2F3B9818" w14:textId="77777777" w:rsidR="00000000" w:rsidRDefault="007478C2">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1877</w:t>
            </w:r>
            <w:r>
              <w:rPr>
                <w:rFonts w:ascii="宋体" w:hAnsi="宋体" w:hint="eastAsia"/>
                <w:kern w:val="0"/>
                <w:sz w:val="18"/>
              </w:rPr>
              <w:t>）</w:t>
            </w:r>
          </w:p>
        </w:tc>
      </w:tr>
      <w:tr w:rsidR="00000000" w14:paraId="5F9CA4C6"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5E5A7E00" w14:textId="77777777" w:rsidR="00000000" w:rsidRDefault="007478C2">
            <w:pPr>
              <w:widowControl/>
              <w:jc w:val="left"/>
              <w:rPr>
                <w:rFonts w:ascii="宋体" w:hAnsi="宋体"/>
                <w:kern w:val="0"/>
                <w:sz w:val="24"/>
              </w:rPr>
            </w:pPr>
            <w:r>
              <w:rPr>
                <w:rFonts w:ascii="宋体" w:hAnsi="宋体" w:hint="eastAsia"/>
                <w:kern w:val="0"/>
                <w:sz w:val="24"/>
              </w:rPr>
              <w:t>——资产支持证券投资</w:t>
            </w:r>
          </w:p>
        </w:tc>
        <w:tc>
          <w:tcPr>
            <w:tcW w:w="3240" w:type="dxa"/>
            <w:tcBorders>
              <w:top w:val="nil"/>
              <w:left w:val="nil"/>
              <w:bottom w:val="single" w:sz="4" w:space="0" w:color="auto"/>
              <w:right w:val="single" w:sz="4" w:space="0" w:color="auto"/>
            </w:tcBorders>
          </w:tcPr>
          <w:p w14:paraId="50A09F17" w14:textId="77777777" w:rsidR="00000000" w:rsidRDefault="007478C2">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1878</w:t>
            </w:r>
            <w:r>
              <w:rPr>
                <w:rFonts w:ascii="宋体" w:hAnsi="宋体" w:hint="eastAsia"/>
                <w:kern w:val="0"/>
                <w:sz w:val="18"/>
              </w:rPr>
              <w:t>）</w:t>
            </w:r>
          </w:p>
        </w:tc>
        <w:tc>
          <w:tcPr>
            <w:tcW w:w="3333" w:type="dxa"/>
            <w:tcBorders>
              <w:top w:val="nil"/>
              <w:left w:val="nil"/>
              <w:bottom w:val="single" w:sz="4" w:space="0" w:color="auto"/>
              <w:right w:val="single" w:sz="4" w:space="0" w:color="auto"/>
            </w:tcBorders>
          </w:tcPr>
          <w:p w14:paraId="3D040E12" w14:textId="77777777" w:rsidR="00000000" w:rsidRDefault="007478C2">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1878</w:t>
            </w:r>
            <w:r>
              <w:rPr>
                <w:rFonts w:ascii="宋体" w:hAnsi="宋体" w:hint="eastAsia"/>
                <w:kern w:val="0"/>
                <w:sz w:val="18"/>
              </w:rPr>
              <w:t>）</w:t>
            </w:r>
          </w:p>
        </w:tc>
      </w:tr>
      <w:tr w:rsidR="00000000" w14:paraId="1D44D2B3"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176A30C6" w14:textId="77777777" w:rsidR="00000000" w:rsidRDefault="007478C2">
            <w:pPr>
              <w:widowControl/>
              <w:jc w:val="left"/>
              <w:rPr>
                <w:rFonts w:ascii="宋体" w:hAnsi="宋体"/>
                <w:kern w:val="0"/>
                <w:sz w:val="24"/>
              </w:rPr>
            </w:pPr>
            <w:r>
              <w:rPr>
                <w:rFonts w:ascii="宋体" w:hAnsi="宋体" w:hint="eastAsia"/>
                <w:kern w:val="0"/>
                <w:sz w:val="24"/>
              </w:rPr>
              <w:t>——基金投资</w:t>
            </w:r>
            <w:r>
              <w:rPr>
                <w:rStyle w:val="FootnoteReference"/>
                <w:rFonts w:ascii="宋体" w:hAnsi="宋体"/>
                <w:kern w:val="0"/>
                <w:sz w:val="24"/>
              </w:rPr>
              <w:footnoteReference w:id="155"/>
            </w:r>
          </w:p>
        </w:tc>
        <w:tc>
          <w:tcPr>
            <w:tcW w:w="3240" w:type="dxa"/>
            <w:tcBorders>
              <w:top w:val="nil"/>
              <w:left w:val="nil"/>
              <w:bottom w:val="single" w:sz="4" w:space="0" w:color="auto"/>
              <w:right w:val="single" w:sz="4" w:space="0" w:color="auto"/>
            </w:tcBorders>
          </w:tcPr>
          <w:p w14:paraId="5FDDE489" w14:textId="77777777" w:rsidR="00000000" w:rsidRDefault="007478C2">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1879</w:t>
            </w:r>
            <w:r>
              <w:rPr>
                <w:rFonts w:ascii="宋体" w:hAnsi="宋体" w:hint="eastAsia"/>
                <w:kern w:val="0"/>
                <w:sz w:val="18"/>
              </w:rPr>
              <w:t>）</w:t>
            </w:r>
          </w:p>
        </w:tc>
        <w:tc>
          <w:tcPr>
            <w:tcW w:w="3333" w:type="dxa"/>
            <w:tcBorders>
              <w:top w:val="nil"/>
              <w:left w:val="nil"/>
              <w:bottom w:val="single" w:sz="4" w:space="0" w:color="auto"/>
              <w:right w:val="single" w:sz="4" w:space="0" w:color="auto"/>
            </w:tcBorders>
          </w:tcPr>
          <w:p w14:paraId="5E9535FB" w14:textId="77777777" w:rsidR="00000000" w:rsidRDefault="007478C2">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1879</w:t>
            </w:r>
            <w:r>
              <w:rPr>
                <w:rFonts w:ascii="宋体" w:hAnsi="宋体" w:hint="eastAsia"/>
                <w:kern w:val="0"/>
                <w:sz w:val="18"/>
              </w:rPr>
              <w:t>）</w:t>
            </w:r>
          </w:p>
        </w:tc>
      </w:tr>
      <w:tr w:rsidR="00000000" w14:paraId="76E754D4"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7453E1CF" w14:textId="77777777" w:rsidR="00000000" w:rsidRDefault="007478C2">
            <w:pPr>
              <w:widowControl/>
              <w:jc w:val="left"/>
              <w:rPr>
                <w:rFonts w:ascii="宋体" w:hAnsi="宋体"/>
                <w:kern w:val="0"/>
                <w:sz w:val="24"/>
              </w:rPr>
            </w:pPr>
            <w:r>
              <w:rPr>
                <w:rFonts w:ascii="宋体" w:hAnsi="宋体" w:hint="eastAsia"/>
                <w:kern w:val="0"/>
                <w:sz w:val="24"/>
              </w:rPr>
              <w:t>——贵金属投资</w:t>
            </w:r>
          </w:p>
        </w:tc>
        <w:tc>
          <w:tcPr>
            <w:tcW w:w="3240" w:type="dxa"/>
            <w:tcBorders>
              <w:top w:val="nil"/>
              <w:left w:val="nil"/>
              <w:bottom w:val="single" w:sz="4" w:space="0" w:color="auto"/>
              <w:right w:val="single" w:sz="4" w:space="0" w:color="auto"/>
            </w:tcBorders>
          </w:tcPr>
          <w:p w14:paraId="510AB8A9" w14:textId="77777777" w:rsidR="00000000" w:rsidRDefault="007478C2">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3211</w:t>
            </w:r>
            <w:r>
              <w:rPr>
                <w:rFonts w:ascii="宋体" w:hAnsi="宋体"/>
                <w:kern w:val="0"/>
                <w:sz w:val="18"/>
              </w:rPr>
              <w:t>）</w:t>
            </w:r>
          </w:p>
        </w:tc>
        <w:tc>
          <w:tcPr>
            <w:tcW w:w="3333" w:type="dxa"/>
            <w:tcBorders>
              <w:top w:val="nil"/>
              <w:left w:val="nil"/>
              <w:bottom w:val="single" w:sz="4" w:space="0" w:color="auto"/>
              <w:right w:val="single" w:sz="4" w:space="0" w:color="auto"/>
            </w:tcBorders>
          </w:tcPr>
          <w:p w14:paraId="235B0BFB" w14:textId="77777777" w:rsidR="00000000" w:rsidRDefault="007478C2">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3211</w:t>
            </w:r>
            <w:r>
              <w:rPr>
                <w:rFonts w:ascii="宋体" w:hAnsi="宋体" w:hint="eastAsia"/>
                <w:kern w:val="0"/>
                <w:sz w:val="18"/>
              </w:rPr>
              <w:t>）</w:t>
            </w:r>
          </w:p>
        </w:tc>
      </w:tr>
      <w:tr w:rsidR="00000000" w14:paraId="1D79CD2D"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23AE2F25" w14:textId="77777777" w:rsidR="00000000" w:rsidRDefault="007478C2">
            <w:pPr>
              <w:widowControl/>
              <w:jc w:val="left"/>
              <w:rPr>
                <w:rFonts w:ascii="宋体" w:hAnsi="宋体"/>
                <w:kern w:val="0"/>
                <w:sz w:val="24"/>
              </w:rPr>
            </w:pPr>
            <w:r>
              <w:rPr>
                <w:rFonts w:ascii="宋体" w:hAnsi="宋体" w:hint="eastAsia"/>
                <w:kern w:val="0"/>
                <w:sz w:val="24"/>
              </w:rPr>
              <w:t>——其他</w:t>
            </w:r>
          </w:p>
        </w:tc>
        <w:tc>
          <w:tcPr>
            <w:tcW w:w="3240" w:type="dxa"/>
            <w:tcBorders>
              <w:top w:val="nil"/>
              <w:left w:val="nil"/>
              <w:bottom w:val="single" w:sz="4" w:space="0" w:color="auto"/>
              <w:right w:val="single" w:sz="4" w:space="0" w:color="auto"/>
            </w:tcBorders>
          </w:tcPr>
          <w:p w14:paraId="6C536818" w14:textId="77777777" w:rsidR="00000000" w:rsidRDefault="007478C2">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3215</w:t>
            </w:r>
            <w:r>
              <w:rPr>
                <w:rFonts w:ascii="宋体" w:hAnsi="宋体" w:hint="eastAsia"/>
                <w:kern w:val="0"/>
                <w:sz w:val="18"/>
              </w:rPr>
              <w:t>）</w:t>
            </w:r>
          </w:p>
        </w:tc>
        <w:tc>
          <w:tcPr>
            <w:tcW w:w="3333" w:type="dxa"/>
            <w:tcBorders>
              <w:top w:val="nil"/>
              <w:left w:val="nil"/>
              <w:bottom w:val="single" w:sz="4" w:space="0" w:color="auto"/>
              <w:right w:val="single" w:sz="4" w:space="0" w:color="auto"/>
            </w:tcBorders>
          </w:tcPr>
          <w:p w14:paraId="56CD4FC3" w14:textId="77777777" w:rsidR="00000000" w:rsidRDefault="007478C2">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3215</w:t>
            </w:r>
            <w:r>
              <w:rPr>
                <w:rFonts w:ascii="宋体" w:hAnsi="宋体" w:hint="eastAsia"/>
                <w:kern w:val="0"/>
                <w:sz w:val="18"/>
              </w:rPr>
              <w:t>）</w:t>
            </w:r>
          </w:p>
        </w:tc>
      </w:tr>
      <w:tr w:rsidR="00000000" w14:paraId="22DBD4A7"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64C0E8F3" w14:textId="77777777" w:rsidR="00000000" w:rsidRDefault="007478C2">
            <w:pPr>
              <w:widowControl/>
              <w:jc w:val="left"/>
              <w:rPr>
                <w:rFonts w:ascii="宋体" w:hAnsi="宋体"/>
                <w:kern w:val="0"/>
                <w:sz w:val="24"/>
              </w:rPr>
            </w:pPr>
            <w:r>
              <w:rPr>
                <w:rFonts w:ascii="宋体" w:hAnsi="宋体" w:hint="eastAsia"/>
                <w:kern w:val="0"/>
                <w:sz w:val="24"/>
              </w:rPr>
              <w:t>2.</w:t>
            </w:r>
            <w:r>
              <w:rPr>
                <w:rFonts w:ascii="宋体" w:hAnsi="宋体" w:hint="eastAsia"/>
                <w:kern w:val="0"/>
                <w:sz w:val="24"/>
              </w:rPr>
              <w:t>衍生工具</w:t>
            </w:r>
          </w:p>
        </w:tc>
        <w:tc>
          <w:tcPr>
            <w:tcW w:w="3240" w:type="dxa"/>
            <w:tcBorders>
              <w:top w:val="nil"/>
              <w:left w:val="nil"/>
              <w:bottom w:val="single" w:sz="4" w:space="0" w:color="auto"/>
              <w:right w:val="single" w:sz="4" w:space="0" w:color="auto"/>
            </w:tcBorders>
          </w:tcPr>
          <w:p w14:paraId="57B5958E" w14:textId="77777777" w:rsidR="00000000" w:rsidRDefault="007478C2">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1880</w:t>
            </w:r>
            <w:r>
              <w:rPr>
                <w:rFonts w:ascii="宋体" w:hAnsi="宋体" w:hint="eastAsia"/>
                <w:kern w:val="0"/>
                <w:sz w:val="18"/>
              </w:rPr>
              <w:t>）</w:t>
            </w:r>
          </w:p>
        </w:tc>
        <w:tc>
          <w:tcPr>
            <w:tcW w:w="3333" w:type="dxa"/>
            <w:tcBorders>
              <w:top w:val="nil"/>
              <w:left w:val="nil"/>
              <w:bottom w:val="single" w:sz="4" w:space="0" w:color="auto"/>
              <w:right w:val="single" w:sz="4" w:space="0" w:color="auto"/>
            </w:tcBorders>
          </w:tcPr>
          <w:p w14:paraId="6C375C46" w14:textId="77777777" w:rsidR="00000000" w:rsidRDefault="007478C2">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1880</w:t>
            </w:r>
            <w:r>
              <w:rPr>
                <w:rFonts w:ascii="宋体" w:hAnsi="宋体" w:hint="eastAsia"/>
                <w:kern w:val="0"/>
                <w:sz w:val="18"/>
              </w:rPr>
              <w:t>）</w:t>
            </w:r>
          </w:p>
        </w:tc>
      </w:tr>
      <w:tr w:rsidR="00000000" w14:paraId="097EFAEB"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6679E1CF" w14:textId="77777777" w:rsidR="00000000" w:rsidRDefault="007478C2">
            <w:pPr>
              <w:widowControl/>
              <w:jc w:val="left"/>
              <w:rPr>
                <w:rFonts w:ascii="宋体" w:hAnsi="宋体"/>
                <w:kern w:val="0"/>
                <w:sz w:val="24"/>
              </w:rPr>
            </w:pPr>
            <w:r>
              <w:rPr>
                <w:rFonts w:ascii="宋体" w:hAnsi="宋体" w:hint="eastAsia"/>
                <w:kern w:val="0"/>
                <w:sz w:val="24"/>
              </w:rPr>
              <w:t>——权证投资</w:t>
            </w:r>
          </w:p>
        </w:tc>
        <w:tc>
          <w:tcPr>
            <w:tcW w:w="3240" w:type="dxa"/>
            <w:tcBorders>
              <w:top w:val="nil"/>
              <w:left w:val="nil"/>
              <w:bottom w:val="single" w:sz="4" w:space="0" w:color="auto"/>
              <w:right w:val="single" w:sz="4" w:space="0" w:color="auto"/>
            </w:tcBorders>
          </w:tcPr>
          <w:p w14:paraId="6CD8A58D" w14:textId="77777777" w:rsidR="00000000" w:rsidRDefault="007478C2">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1881</w:t>
            </w:r>
            <w:r>
              <w:rPr>
                <w:rFonts w:ascii="宋体" w:hAnsi="宋体" w:hint="eastAsia"/>
                <w:kern w:val="0"/>
                <w:sz w:val="18"/>
              </w:rPr>
              <w:t>）</w:t>
            </w:r>
          </w:p>
        </w:tc>
        <w:tc>
          <w:tcPr>
            <w:tcW w:w="3333" w:type="dxa"/>
            <w:tcBorders>
              <w:top w:val="nil"/>
              <w:left w:val="nil"/>
              <w:bottom w:val="single" w:sz="4" w:space="0" w:color="auto"/>
              <w:right w:val="single" w:sz="4" w:space="0" w:color="auto"/>
            </w:tcBorders>
          </w:tcPr>
          <w:p w14:paraId="4E540CE1" w14:textId="77777777" w:rsidR="00000000" w:rsidRDefault="007478C2">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1881</w:t>
            </w:r>
            <w:r>
              <w:rPr>
                <w:rFonts w:ascii="宋体" w:hAnsi="宋体" w:hint="eastAsia"/>
                <w:kern w:val="0"/>
                <w:sz w:val="18"/>
              </w:rPr>
              <w:t>）</w:t>
            </w:r>
          </w:p>
        </w:tc>
      </w:tr>
      <w:tr w:rsidR="00000000" w14:paraId="6AE09034"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676CC16A" w14:textId="77777777" w:rsidR="00000000" w:rsidRDefault="007478C2">
            <w:pPr>
              <w:widowControl/>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0759</w:t>
            </w:r>
            <w:r>
              <w:rPr>
                <w:rFonts w:ascii="宋体" w:hAnsi="宋体" w:hint="eastAsia"/>
                <w:kern w:val="0"/>
                <w:sz w:val="18"/>
              </w:rPr>
              <w:t>）</w:t>
            </w:r>
          </w:p>
        </w:tc>
        <w:tc>
          <w:tcPr>
            <w:tcW w:w="3240" w:type="dxa"/>
            <w:tcBorders>
              <w:top w:val="nil"/>
              <w:left w:val="nil"/>
              <w:bottom w:val="single" w:sz="4" w:space="0" w:color="auto"/>
              <w:right w:val="single" w:sz="4" w:space="0" w:color="auto"/>
            </w:tcBorders>
            <w:vAlign w:val="center"/>
          </w:tcPr>
          <w:p w14:paraId="5244FA9D" w14:textId="77777777" w:rsidR="00000000" w:rsidRDefault="007478C2">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0760</w:t>
            </w:r>
            <w:r>
              <w:rPr>
                <w:rFonts w:ascii="宋体" w:hAnsi="宋体" w:hint="eastAsia"/>
                <w:kern w:val="0"/>
                <w:sz w:val="18"/>
              </w:rPr>
              <w:t>）</w:t>
            </w:r>
          </w:p>
        </w:tc>
        <w:tc>
          <w:tcPr>
            <w:tcW w:w="3333" w:type="dxa"/>
            <w:tcBorders>
              <w:top w:val="nil"/>
              <w:left w:val="nil"/>
              <w:bottom w:val="single" w:sz="4" w:space="0" w:color="auto"/>
              <w:right w:val="single" w:sz="4" w:space="0" w:color="auto"/>
            </w:tcBorders>
            <w:vAlign w:val="center"/>
          </w:tcPr>
          <w:p w14:paraId="3B4F4395" w14:textId="77777777" w:rsidR="00000000" w:rsidRDefault="007478C2">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0760</w:t>
            </w:r>
            <w:r>
              <w:rPr>
                <w:rFonts w:ascii="宋体" w:hAnsi="宋体" w:hint="eastAsia"/>
                <w:kern w:val="0"/>
                <w:sz w:val="18"/>
              </w:rPr>
              <w:t>）</w:t>
            </w:r>
          </w:p>
        </w:tc>
      </w:tr>
      <w:tr w:rsidR="00000000" w14:paraId="745ED683"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44091C5E" w14:textId="77777777" w:rsidR="00000000" w:rsidRDefault="007478C2">
            <w:pPr>
              <w:widowControl/>
              <w:rPr>
                <w:rFonts w:ascii="宋体" w:hAnsi="宋体"/>
                <w:kern w:val="0"/>
                <w:sz w:val="24"/>
              </w:rPr>
            </w:pPr>
            <w:r>
              <w:rPr>
                <w:rFonts w:ascii="宋体" w:hAnsi="宋体" w:hint="eastAsia"/>
                <w:kern w:val="0"/>
                <w:sz w:val="24"/>
              </w:rPr>
              <w:t>3.</w:t>
            </w:r>
            <w:r>
              <w:rPr>
                <w:rFonts w:ascii="宋体" w:hAnsi="宋体" w:hint="eastAsia"/>
                <w:kern w:val="0"/>
                <w:sz w:val="24"/>
              </w:rPr>
              <w:t>其他</w:t>
            </w:r>
          </w:p>
        </w:tc>
        <w:tc>
          <w:tcPr>
            <w:tcW w:w="3240" w:type="dxa"/>
            <w:tcBorders>
              <w:top w:val="nil"/>
              <w:left w:val="nil"/>
              <w:bottom w:val="single" w:sz="4" w:space="0" w:color="auto"/>
              <w:right w:val="single" w:sz="4" w:space="0" w:color="auto"/>
            </w:tcBorders>
            <w:vAlign w:val="center"/>
          </w:tcPr>
          <w:p w14:paraId="2C921732" w14:textId="77777777" w:rsidR="00000000" w:rsidRDefault="007478C2">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1882</w:t>
            </w:r>
            <w:r>
              <w:rPr>
                <w:rFonts w:ascii="宋体" w:hAnsi="宋体" w:hint="eastAsia"/>
                <w:kern w:val="0"/>
                <w:sz w:val="18"/>
              </w:rPr>
              <w:t>）</w:t>
            </w:r>
          </w:p>
        </w:tc>
        <w:tc>
          <w:tcPr>
            <w:tcW w:w="3333" w:type="dxa"/>
            <w:tcBorders>
              <w:top w:val="nil"/>
              <w:left w:val="nil"/>
              <w:bottom w:val="single" w:sz="4" w:space="0" w:color="auto"/>
              <w:right w:val="single" w:sz="4" w:space="0" w:color="auto"/>
            </w:tcBorders>
            <w:vAlign w:val="center"/>
          </w:tcPr>
          <w:p w14:paraId="7B9092DB" w14:textId="77777777" w:rsidR="00000000" w:rsidRDefault="007478C2">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1882</w:t>
            </w:r>
            <w:r>
              <w:rPr>
                <w:rFonts w:ascii="宋体" w:hAnsi="宋体" w:hint="eastAsia"/>
                <w:kern w:val="0"/>
                <w:sz w:val="18"/>
              </w:rPr>
              <w:t>）</w:t>
            </w:r>
          </w:p>
        </w:tc>
      </w:tr>
      <w:tr w:rsidR="00000000" w14:paraId="0FABE409"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755862A3" w14:textId="77777777" w:rsidR="00000000" w:rsidRDefault="007478C2">
            <w:pPr>
              <w:widowControl/>
              <w:ind w:left="480" w:hangingChars="200" w:hanging="480"/>
              <w:rPr>
                <w:rFonts w:ascii="宋体" w:hAnsi="宋体"/>
                <w:kern w:val="0"/>
                <w:sz w:val="24"/>
              </w:rPr>
            </w:pPr>
            <w:r>
              <w:rPr>
                <w:rFonts w:ascii="宋体" w:hAnsi="宋体" w:hint="eastAsia"/>
                <w:kern w:val="0"/>
                <w:sz w:val="24"/>
              </w:rPr>
              <w:t>减：应税金融商品公允价值变动产生的预估增值税</w:t>
            </w:r>
          </w:p>
        </w:tc>
        <w:tc>
          <w:tcPr>
            <w:tcW w:w="3240" w:type="dxa"/>
            <w:tcBorders>
              <w:top w:val="nil"/>
              <w:left w:val="nil"/>
              <w:bottom w:val="single" w:sz="4" w:space="0" w:color="auto"/>
              <w:right w:val="single" w:sz="4" w:space="0" w:color="auto"/>
            </w:tcBorders>
            <w:vAlign w:val="center"/>
          </w:tcPr>
          <w:p w14:paraId="5ACCFB94" w14:textId="77777777" w:rsidR="00000000" w:rsidRDefault="007478C2">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3376</w:t>
            </w:r>
            <w:r>
              <w:rPr>
                <w:rFonts w:ascii="宋体" w:hAnsi="宋体" w:hint="eastAsia"/>
                <w:kern w:val="0"/>
                <w:sz w:val="18"/>
              </w:rPr>
              <w:t>）</w:t>
            </w:r>
          </w:p>
        </w:tc>
        <w:tc>
          <w:tcPr>
            <w:tcW w:w="3333" w:type="dxa"/>
            <w:tcBorders>
              <w:top w:val="nil"/>
              <w:left w:val="nil"/>
              <w:bottom w:val="single" w:sz="4" w:space="0" w:color="auto"/>
              <w:right w:val="single" w:sz="4" w:space="0" w:color="auto"/>
            </w:tcBorders>
            <w:vAlign w:val="center"/>
          </w:tcPr>
          <w:p w14:paraId="04DC3A0E" w14:textId="77777777" w:rsidR="00000000" w:rsidRDefault="007478C2">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3376</w:t>
            </w:r>
            <w:r>
              <w:rPr>
                <w:rFonts w:ascii="宋体" w:hAnsi="宋体" w:hint="eastAsia"/>
                <w:kern w:val="0"/>
                <w:sz w:val="18"/>
              </w:rPr>
              <w:t>）</w:t>
            </w:r>
          </w:p>
        </w:tc>
      </w:tr>
      <w:tr w:rsidR="00000000" w14:paraId="100E5C33" w14:textId="77777777">
        <w:trPr>
          <w:trHeight w:val="285"/>
          <w:jc w:val="center"/>
        </w:trPr>
        <w:tc>
          <w:tcPr>
            <w:tcW w:w="2732" w:type="dxa"/>
            <w:tcBorders>
              <w:top w:val="nil"/>
              <w:left w:val="single" w:sz="4" w:space="0" w:color="auto"/>
              <w:bottom w:val="single" w:sz="4" w:space="0" w:color="auto"/>
              <w:right w:val="single" w:sz="4" w:space="0" w:color="auto"/>
            </w:tcBorders>
            <w:vAlign w:val="center"/>
          </w:tcPr>
          <w:p w14:paraId="5057E28B" w14:textId="77777777" w:rsidR="00000000" w:rsidRDefault="007478C2">
            <w:pPr>
              <w:widowControl/>
              <w:jc w:val="center"/>
              <w:rPr>
                <w:rFonts w:ascii="宋体" w:hAnsi="宋体"/>
                <w:kern w:val="0"/>
                <w:sz w:val="24"/>
              </w:rPr>
            </w:pPr>
            <w:r>
              <w:rPr>
                <w:rFonts w:ascii="宋体" w:hAnsi="宋体" w:hint="eastAsia"/>
                <w:kern w:val="0"/>
                <w:sz w:val="24"/>
              </w:rPr>
              <w:t>合计</w:t>
            </w:r>
            <w:r>
              <w:rPr>
                <w:rStyle w:val="FootnoteReference"/>
                <w:rFonts w:ascii="宋体" w:hAnsi="宋体"/>
                <w:kern w:val="0"/>
                <w:sz w:val="24"/>
              </w:rPr>
              <w:footnoteReference w:id="156"/>
            </w:r>
          </w:p>
        </w:tc>
        <w:tc>
          <w:tcPr>
            <w:tcW w:w="3240" w:type="dxa"/>
            <w:tcBorders>
              <w:top w:val="nil"/>
              <w:left w:val="nil"/>
              <w:bottom w:val="single" w:sz="4" w:space="0" w:color="auto"/>
              <w:right w:val="single" w:sz="4" w:space="0" w:color="auto"/>
            </w:tcBorders>
            <w:vAlign w:val="center"/>
          </w:tcPr>
          <w:p w14:paraId="569ACDF4" w14:textId="77777777" w:rsidR="00000000" w:rsidRDefault="007478C2">
            <w:pPr>
              <w:widowControl/>
              <w:jc w:val="left"/>
              <w:rPr>
                <w:rFonts w:ascii="宋体" w:hAnsi="宋体"/>
                <w:kern w:val="0"/>
                <w:sz w:val="24"/>
              </w:rPr>
            </w:pPr>
            <w:r>
              <w:rPr>
                <w:rFonts w:ascii="宋体" w:hAnsi="宋体" w:hint="eastAsia"/>
                <w:kern w:val="0"/>
                <w:sz w:val="18"/>
              </w:rPr>
              <w:t>（</w:t>
            </w:r>
            <w:r>
              <w:rPr>
                <w:rFonts w:ascii="宋体" w:hAnsi="宋体" w:hint="eastAsia"/>
                <w:kern w:val="0"/>
                <w:sz w:val="18"/>
              </w:rPr>
              <w:t>0640</w:t>
            </w:r>
            <w:r>
              <w:rPr>
                <w:rFonts w:ascii="宋体" w:hAnsi="宋体" w:hint="eastAsia"/>
                <w:kern w:val="0"/>
                <w:sz w:val="18"/>
              </w:rPr>
              <w:t>）</w:t>
            </w:r>
          </w:p>
        </w:tc>
        <w:tc>
          <w:tcPr>
            <w:tcW w:w="3333" w:type="dxa"/>
            <w:tcBorders>
              <w:top w:val="nil"/>
              <w:left w:val="nil"/>
              <w:bottom w:val="single" w:sz="4" w:space="0" w:color="auto"/>
              <w:right w:val="single" w:sz="4" w:space="0" w:color="auto"/>
            </w:tcBorders>
            <w:vAlign w:val="center"/>
          </w:tcPr>
          <w:p w14:paraId="0BDBF338" w14:textId="77777777" w:rsidR="00000000" w:rsidRDefault="007478C2">
            <w:pPr>
              <w:widowControl/>
              <w:jc w:val="left"/>
              <w:rPr>
                <w:rFonts w:ascii="宋体" w:hAnsi="宋体"/>
                <w:kern w:val="0"/>
                <w:sz w:val="18"/>
              </w:rPr>
            </w:pPr>
            <w:r>
              <w:rPr>
                <w:rFonts w:ascii="宋体" w:hAnsi="宋体" w:hint="eastAsia"/>
                <w:kern w:val="0"/>
                <w:sz w:val="18"/>
              </w:rPr>
              <w:t>（</w:t>
            </w:r>
            <w:r>
              <w:rPr>
                <w:rFonts w:ascii="宋体" w:hAnsi="宋体" w:hint="eastAsia"/>
                <w:kern w:val="0"/>
                <w:sz w:val="18"/>
              </w:rPr>
              <w:t>0640</w:t>
            </w:r>
            <w:r>
              <w:rPr>
                <w:rFonts w:ascii="宋体" w:hAnsi="宋体" w:hint="eastAsia"/>
                <w:kern w:val="0"/>
                <w:sz w:val="18"/>
              </w:rPr>
              <w:t>）</w:t>
            </w:r>
          </w:p>
        </w:tc>
      </w:tr>
    </w:tbl>
    <w:p w14:paraId="11F3D47E"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0765</w:t>
      </w:r>
      <w:r>
        <w:rPr>
          <w:rFonts w:ascii="宋体" w:hAnsi="宋体" w:hint="eastAsia"/>
          <w:kern w:val="0"/>
          <w:sz w:val="18"/>
        </w:rPr>
        <w:t>）</w:t>
      </w:r>
    </w:p>
    <w:p w14:paraId="522B8F95" w14:textId="77777777" w:rsidR="00000000" w:rsidRDefault="007478C2">
      <w:pPr>
        <w:rPr>
          <w:rFonts w:ascii="宋体" w:hAnsi="宋体"/>
          <w:b/>
          <w:sz w:val="24"/>
        </w:rPr>
      </w:pPr>
    </w:p>
    <w:p w14:paraId="6C302E9A" w14:textId="77777777" w:rsidR="00000000" w:rsidRDefault="007478C2">
      <w:pPr>
        <w:outlineLvl w:val="3"/>
        <w:rPr>
          <w:rFonts w:ascii="宋体" w:hAnsi="宋体"/>
          <w:b/>
          <w:sz w:val="24"/>
        </w:rPr>
      </w:pPr>
      <w:r>
        <w:rPr>
          <w:rFonts w:ascii="宋体" w:hAnsi="宋体" w:hint="eastAsia"/>
          <w:b/>
          <w:sz w:val="24"/>
        </w:rPr>
        <w:t>7.4.7.</w:t>
      </w:r>
      <w:r>
        <w:rPr>
          <w:rFonts w:ascii="宋体" w:hAnsi="宋体"/>
          <w:b/>
          <w:sz w:val="24"/>
        </w:rPr>
        <w:t>22</w:t>
      </w:r>
      <w:r>
        <w:rPr>
          <w:rFonts w:ascii="宋体" w:hAnsi="宋体" w:hint="eastAsia"/>
          <w:b/>
          <w:sz w:val="24"/>
        </w:rPr>
        <w:t xml:space="preserve"> </w:t>
      </w:r>
      <w:r>
        <w:rPr>
          <w:rFonts w:ascii="宋体" w:hAnsi="宋体" w:hint="eastAsia"/>
          <w:b/>
          <w:sz w:val="24"/>
        </w:rPr>
        <w:t>其他收入</w:t>
      </w:r>
    </w:p>
    <w:p w14:paraId="0F78C43B" w14:textId="77777777" w:rsidR="00000000" w:rsidRDefault="007478C2">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tblInd w:w="-11" w:type="dxa"/>
        <w:tblLayout w:type="fixed"/>
        <w:tblCellMar>
          <w:left w:w="0" w:type="dxa"/>
          <w:right w:w="0" w:type="dxa"/>
        </w:tblCellMar>
        <w:tblLook w:val="0000" w:firstRow="0" w:lastRow="0" w:firstColumn="0" w:lastColumn="0" w:noHBand="0" w:noVBand="0"/>
      </w:tblPr>
      <w:tblGrid>
        <w:gridCol w:w="1915"/>
        <w:gridCol w:w="3469"/>
        <w:gridCol w:w="3468"/>
      </w:tblGrid>
      <w:tr w:rsidR="00000000" w14:paraId="253459C2" w14:textId="77777777">
        <w:trPr>
          <w:trHeight w:val="255"/>
        </w:trPr>
        <w:tc>
          <w:tcPr>
            <w:tcW w:w="1915" w:type="dxa"/>
            <w:tcBorders>
              <w:top w:val="single" w:sz="4" w:space="0" w:color="auto"/>
              <w:left w:val="single" w:sz="4" w:space="0" w:color="auto"/>
              <w:bottom w:val="single" w:sz="4" w:space="0" w:color="auto"/>
              <w:right w:val="single" w:sz="4" w:space="0" w:color="auto"/>
            </w:tcBorders>
            <w:vAlign w:val="center"/>
          </w:tcPr>
          <w:p w14:paraId="270CCFB2" w14:textId="77777777" w:rsidR="00000000" w:rsidRDefault="007478C2">
            <w:pPr>
              <w:jc w:val="center"/>
              <w:rPr>
                <w:rFonts w:ascii="宋体" w:hAnsi="宋体"/>
                <w:sz w:val="24"/>
              </w:rPr>
            </w:pPr>
            <w:r>
              <w:rPr>
                <w:rFonts w:ascii="宋体" w:hAnsi="宋体"/>
                <w:sz w:val="24"/>
              </w:rPr>
              <w:t>项目</w:t>
            </w:r>
          </w:p>
        </w:tc>
        <w:tc>
          <w:tcPr>
            <w:tcW w:w="3469" w:type="dxa"/>
            <w:tcBorders>
              <w:top w:val="single" w:sz="4" w:space="0" w:color="auto"/>
              <w:left w:val="nil"/>
              <w:bottom w:val="single" w:sz="4" w:space="0" w:color="auto"/>
              <w:right w:val="single" w:sz="4" w:space="0" w:color="auto"/>
            </w:tcBorders>
            <w:vAlign w:val="center"/>
          </w:tcPr>
          <w:p w14:paraId="3188A559" w14:textId="77777777" w:rsidR="00000000" w:rsidRDefault="007478C2">
            <w:pPr>
              <w:jc w:val="center"/>
              <w:rPr>
                <w:rFonts w:ascii="宋体" w:hAnsi="宋体"/>
                <w:sz w:val="24"/>
              </w:rPr>
            </w:pPr>
            <w:r>
              <w:rPr>
                <w:rFonts w:ascii="宋体" w:hAnsi="宋体" w:hint="eastAsia"/>
                <w:sz w:val="24"/>
              </w:rPr>
              <w:t>本期</w:t>
            </w:r>
          </w:p>
          <w:p w14:paraId="623C1E52"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468" w:type="dxa"/>
            <w:tcBorders>
              <w:top w:val="single" w:sz="4" w:space="0" w:color="auto"/>
              <w:left w:val="nil"/>
              <w:bottom w:val="single" w:sz="4" w:space="0" w:color="auto"/>
              <w:right w:val="single" w:sz="4" w:space="0" w:color="auto"/>
            </w:tcBorders>
          </w:tcPr>
          <w:p w14:paraId="37642B92"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8E85C94" w14:textId="77777777" w:rsidR="00000000" w:rsidRDefault="007478C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4C7CF02" w14:textId="77777777">
        <w:trPr>
          <w:trHeight w:val="255"/>
        </w:trPr>
        <w:tc>
          <w:tcPr>
            <w:tcW w:w="1915" w:type="dxa"/>
            <w:tcBorders>
              <w:top w:val="nil"/>
              <w:left w:val="single" w:sz="4" w:space="0" w:color="auto"/>
              <w:bottom w:val="single" w:sz="4" w:space="0" w:color="auto"/>
              <w:right w:val="single" w:sz="4" w:space="0" w:color="auto"/>
            </w:tcBorders>
            <w:vAlign w:val="bottom"/>
          </w:tcPr>
          <w:p w14:paraId="64641F99" w14:textId="77777777" w:rsidR="00000000" w:rsidRDefault="007478C2">
            <w:pPr>
              <w:rPr>
                <w:rFonts w:ascii="宋体" w:hAnsi="宋体"/>
                <w:sz w:val="24"/>
              </w:rPr>
            </w:pPr>
            <w:r>
              <w:rPr>
                <w:rFonts w:ascii="宋体" w:hAnsi="宋体"/>
                <w:sz w:val="24"/>
              </w:rPr>
              <w:t>基金赎回</w:t>
            </w:r>
            <w:r>
              <w:rPr>
                <w:rFonts w:ascii="宋体" w:hAnsi="宋体" w:hint="eastAsia"/>
                <w:sz w:val="24"/>
              </w:rPr>
              <w:t>费</w:t>
            </w:r>
            <w:r>
              <w:rPr>
                <w:rFonts w:ascii="宋体" w:hAnsi="宋体"/>
                <w:sz w:val="24"/>
              </w:rPr>
              <w:t>收入</w:t>
            </w:r>
          </w:p>
        </w:tc>
        <w:tc>
          <w:tcPr>
            <w:tcW w:w="3469" w:type="dxa"/>
            <w:tcBorders>
              <w:top w:val="nil"/>
              <w:left w:val="nil"/>
              <w:bottom w:val="single" w:sz="4" w:space="0" w:color="auto"/>
              <w:right w:val="single" w:sz="4" w:space="0" w:color="auto"/>
            </w:tcBorders>
            <w:vAlign w:val="bottom"/>
          </w:tcPr>
          <w:p w14:paraId="701D0C4B"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1884</w:t>
            </w:r>
            <w:r>
              <w:rPr>
                <w:rFonts w:ascii="宋体" w:hAnsi="宋体" w:hint="eastAsia"/>
                <w:kern w:val="0"/>
                <w:sz w:val="18"/>
              </w:rPr>
              <w:t>）</w:t>
            </w:r>
          </w:p>
        </w:tc>
        <w:tc>
          <w:tcPr>
            <w:tcW w:w="3468" w:type="dxa"/>
            <w:tcBorders>
              <w:top w:val="nil"/>
              <w:left w:val="nil"/>
              <w:bottom w:val="single" w:sz="4" w:space="0" w:color="auto"/>
              <w:right w:val="single" w:sz="4" w:space="0" w:color="auto"/>
            </w:tcBorders>
            <w:vAlign w:val="bottom"/>
          </w:tcPr>
          <w:p w14:paraId="256D7FAD"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1884</w:t>
            </w:r>
            <w:r>
              <w:rPr>
                <w:rFonts w:ascii="宋体" w:hAnsi="宋体" w:hint="eastAsia"/>
                <w:kern w:val="0"/>
                <w:sz w:val="18"/>
              </w:rPr>
              <w:t>）</w:t>
            </w:r>
          </w:p>
        </w:tc>
      </w:tr>
      <w:tr w:rsidR="00000000" w14:paraId="19713BCF" w14:textId="77777777">
        <w:trPr>
          <w:trHeight w:val="255"/>
        </w:trPr>
        <w:tc>
          <w:tcPr>
            <w:tcW w:w="1915" w:type="dxa"/>
            <w:tcBorders>
              <w:top w:val="nil"/>
              <w:left w:val="single" w:sz="4" w:space="0" w:color="auto"/>
              <w:bottom w:val="single" w:sz="4" w:space="0" w:color="auto"/>
              <w:right w:val="single" w:sz="4" w:space="0" w:color="auto"/>
            </w:tcBorders>
            <w:vAlign w:val="bottom"/>
          </w:tcPr>
          <w:p w14:paraId="305D84A7" w14:textId="77777777" w:rsidR="00000000" w:rsidRDefault="007478C2">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0771</w:t>
            </w:r>
            <w:r>
              <w:rPr>
                <w:rFonts w:ascii="宋体" w:hAnsi="宋体" w:hint="eastAsia"/>
                <w:kern w:val="0"/>
                <w:sz w:val="18"/>
              </w:rPr>
              <w:t>）</w:t>
            </w:r>
          </w:p>
        </w:tc>
        <w:tc>
          <w:tcPr>
            <w:tcW w:w="3469" w:type="dxa"/>
            <w:tcBorders>
              <w:top w:val="nil"/>
              <w:left w:val="nil"/>
              <w:bottom w:val="single" w:sz="4" w:space="0" w:color="auto"/>
              <w:right w:val="single" w:sz="4" w:space="0" w:color="auto"/>
            </w:tcBorders>
            <w:vAlign w:val="bottom"/>
          </w:tcPr>
          <w:p w14:paraId="0EB6B723"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0772</w:t>
            </w:r>
            <w:r>
              <w:rPr>
                <w:rFonts w:ascii="宋体" w:hAnsi="宋体" w:hint="eastAsia"/>
                <w:kern w:val="0"/>
                <w:sz w:val="18"/>
              </w:rPr>
              <w:t>）</w:t>
            </w:r>
          </w:p>
        </w:tc>
        <w:tc>
          <w:tcPr>
            <w:tcW w:w="3468" w:type="dxa"/>
            <w:tcBorders>
              <w:top w:val="nil"/>
              <w:left w:val="nil"/>
              <w:bottom w:val="single" w:sz="4" w:space="0" w:color="auto"/>
              <w:right w:val="single" w:sz="4" w:space="0" w:color="auto"/>
            </w:tcBorders>
            <w:vAlign w:val="bottom"/>
          </w:tcPr>
          <w:p w14:paraId="129C8399"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0772</w:t>
            </w:r>
            <w:r>
              <w:rPr>
                <w:rFonts w:ascii="宋体" w:hAnsi="宋体" w:hint="eastAsia"/>
                <w:kern w:val="0"/>
                <w:sz w:val="18"/>
              </w:rPr>
              <w:t>）</w:t>
            </w:r>
          </w:p>
        </w:tc>
      </w:tr>
      <w:tr w:rsidR="00000000" w14:paraId="301B2C65" w14:textId="77777777">
        <w:trPr>
          <w:trHeight w:val="255"/>
        </w:trPr>
        <w:tc>
          <w:tcPr>
            <w:tcW w:w="1915" w:type="dxa"/>
            <w:tcBorders>
              <w:top w:val="nil"/>
              <w:left w:val="single" w:sz="4" w:space="0" w:color="auto"/>
              <w:bottom w:val="single" w:sz="4" w:space="0" w:color="auto"/>
              <w:right w:val="single" w:sz="4" w:space="0" w:color="auto"/>
            </w:tcBorders>
            <w:vAlign w:val="bottom"/>
          </w:tcPr>
          <w:p w14:paraId="281022A8" w14:textId="77777777" w:rsidR="00000000" w:rsidRDefault="007478C2">
            <w:pPr>
              <w:jc w:val="center"/>
              <w:rPr>
                <w:rFonts w:ascii="宋体" w:hAnsi="宋体"/>
                <w:sz w:val="24"/>
              </w:rPr>
            </w:pPr>
            <w:r>
              <w:rPr>
                <w:rFonts w:ascii="宋体" w:hAnsi="宋体"/>
                <w:sz w:val="24"/>
              </w:rPr>
              <w:t>合计</w:t>
            </w:r>
          </w:p>
        </w:tc>
        <w:tc>
          <w:tcPr>
            <w:tcW w:w="3469" w:type="dxa"/>
            <w:tcBorders>
              <w:top w:val="nil"/>
              <w:left w:val="nil"/>
              <w:bottom w:val="single" w:sz="4" w:space="0" w:color="auto"/>
              <w:right w:val="single" w:sz="4" w:space="0" w:color="auto"/>
            </w:tcBorders>
            <w:vAlign w:val="bottom"/>
          </w:tcPr>
          <w:p w14:paraId="0E0E5230"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0641</w:t>
            </w:r>
            <w:r>
              <w:rPr>
                <w:rFonts w:ascii="宋体" w:hAnsi="宋体" w:hint="eastAsia"/>
                <w:kern w:val="0"/>
                <w:sz w:val="18"/>
              </w:rPr>
              <w:t>）</w:t>
            </w:r>
          </w:p>
        </w:tc>
        <w:tc>
          <w:tcPr>
            <w:tcW w:w="3468" w:type="dxa"/>
            <w:tcBorders>
              <w:top w:val="nil"/>
              <w:left w:val="nil"/>
              <w:bottom w:val="single" w:sz="4" w:space="0" w:color="auto"/>
              <w:right w:val="single" w:sz="4" w:space="0" w:color="auto"/>
            </w:tcBorders>
            <w:vAlign w:val="bottom"/>
          </w:tcPr>
          <w:p w14:paraId="5673B608"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0641</w:t>
            </w:r>
            <w:r>
              <w:rPr>
                <w:rFonts w:ascii="宋体" w:hAnsi="宋体" w:hint="eastAsia"/>
                <w:kern w:val="0"/>
                <w:sz w:val="18"/>
              </w:rPr>
              <w:t>）</w:t>
            </w:r>
          </w:p>
        </w:tc>
      </w:tr>
    </w:tbl>
    <w:p w14:paraId="1D82F037"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0773</w:t>
      </w:r>
      <w:r>
        <w:rPr>
          <w:rFonts w:ascii="宋体" w:hAnsi="宋体" w:hint="eastAsia"/>
          <w:kern w:val="0"/>
          <w:sz w:val="18"/>
        </w:rPr>
        <w:t>）</w:t>
      </w:r>
    </w:p>
    <w:p w14:paraId="4346396F" w14:textId="77777777" w:rsidR="00000000" w:rsidRDefault="007478C2">
      <w:pPr>
        <w:rPr>
          <w:rFonts w:ascii="宋体" w:hAnsi="宋体"/>
          <w:b/>
          <w:sz w:val="24"/>
        </w:rPr>
      </w:pPr>
    </w:p>
    <w:p w14:paraId="78162DCA" w14:textId="77777777" w:rsidR="00000000" w:rsidRDefault="007478C2">
      <w:pPr>
        <w:outlineLvl w:val="3"/>
        <w:rPr>
          <w:rFonts w:ascii="宋体" w:hAnsi="宋体"/>
          <w:sz w:val="24"/>
          <w:szCs w:val="24"/>
        </w:rPr>
      </w:pPr>
      <w:r>
        <w:rPr>
          <w:rFonts w:ascii="宋体" w:hAnsi="宋体" w:hint="eastAsia"/>
          <w:b/>
          <w:sz w:val="24"/>
          <w:szCs w:val="24"/>
        </w:rPr>
        <w:t>7.4.7.2</w:t>
      </w:r>
      <w:r>
        <w:rPr>
          <w:rFonts w:ascii="宋体" w:hAnsi="宋体"/>
          <w:b/>
          <w:sz w:val="24"/>
          <w:szCs w:val="24"/>
        </w:rPr>
        <w:t xml:space="preserve">3 </w:t>
      </w:r>
      <w:r>
        <w:rPr>
          <w:rFonts w:ascii="宋体" w:hAnsi="宋体" w:hint="eastAsia"/>
          <w:b/>
          <w:sz w:val="24"/>
        </w:rPr>
        <w:t>持有</w:t>
      </w:r>
      <w:r>
        <w:rPr>
          <w:rFonts w:ascii="宋体" w:hAnsi="宋体" w:hint="eastAsia"/>
          <w:b/>
          <w:sz w:val="24"/>
          <w:szCs w:val="24"/>
        </w:rPr>
        <w:t>基金产生的费用</w:t>
      </w:r>
      <w:r>
        <w:rPr>
          <w:rStyle w:val="FootnoteReference"/>
          <w:rFonts w:ascii="宋体" w:hAnsi="宋体" w:hint="eastAsia"/>
          <w:sz w:val="24"/>
          <w:szCs w:val="24"/>
        </w:rPr>
        <w:footnoteReference w:id="157"/>
      </w:r>
    </w:p>
    <w:p w14:paraId="05E78FC1" w14:textId="77777777" w:rsidR="00000000" w:rsidRDefault="007478C2">
      <w:pPr>
        <w:rPr>
          <w:rFonts w:ascii="宋体" w:hAnsi="宋体"/>
          <w:sz w:val="24"/>
          <w:szCs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2879"/>
        <w:gridCol w:w="2974"/>
        <w:gridCol w:w="10"/>
      </w:tblGrid>
      <w:tr w:rsidR="00000000" w14:paraId="5880D915" w14:textId="77777777">
        <w:trPr>
          <w:gridAfter w:val="1"/>
          <w:wAfter w:w="10" w:type="dxa"/>
          <w:trHeight w:val="901"/>
          <w:jc w:val="center"/>
        </w:trPr>
        <w:tc>
          <w:tcPr>
            <w:tcW w:w="2689" w:type="dxa"/>
            <w:vAlign w:val="center"/>
          </w:tcPr>
          <w:p w14:paraId="1F828BD9" w14:textId="77777777" w:rsidR="00000000" w:rsidRDefault="007478C2">
            <w:pPr>
              <w:jc w:val="center"/>
              <w:rPr>
                <w:rFonts w:ascii="宋体" w:hAnsi="宋体"/>
                <w:sz w:val="24"/>
              </w:rPr>
            </w:pPr>
            <w:r>
              <w:rPr>
                <w:rFonts w:ascii="宋体" w:hAnsi="宋体" w:hint="eastAsia"/>
                <w:sz w:val="24"/>
              </w:rPr>
              <w:t>项目</w:t>
            </w:r>
          </w:p>
        </w:tc>
        <w:tc>
          <w:tcPr>
            <w:tcW w:w="2879" w:type="dxa"/>
            <w:vAlign w:val="center"/>
          </w:tcPr>
          <w:p w14:paraId="6E3BC82A" w14:textId="77777777" w:rsidR="00000000" w:rsidRDefault="007478C2">
            <w:pPr>
              <w:jc w:val="center"/>
              <w:rPr>
                <w:rFonts w:ascii="宋体" w:hAnsi="宋体"/>
                <w:sz w:val="24"/>
              </w:rPr>
            </w:pPr>
            <w:r>
              <w:rPr>
                <w:rFonts w:ascii="宋体" w:hAnsi="宋体" w:hint="eastAsia"/>
                <w:sz w:val="24"/>
              </w:rPr>
              <w:t>本期费用</w:t>
            </w:r>
          </w:p>
          <w:p w14:paraId="067AE647"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p w14:paraId="33E0DE60" w14:textId="77777777" w:rsidR="00000000" w:rsidRDefault="007478C2">
            <w:pPr>
              <w:jc w:val="center"/>
              <w:rPr>
                <w:rFonts w:ascii="宋体" w:hAnsi="宋体"/>
                <w:sz w:val="24"/>
              </w:rPr>
            </w:pPr>
          </w:p>
        </w:tc>
        <w:tc>
          <w:tcPr>
            <w:tcW w:w="2974" w:type="dxa"/>
            <w:vAlign w:val="center"/>
          </w:tcPr>
          <w:p w14:paraId="54BFE5A3" w14:textId="77777777" w:rsidR="00000000" w:rsidRDefault="007478C2">
            <w:pPr>
              <w:jc w:val="center"/>
              <w:rPr>
                <w:rFonts w:ascii="宋体" w:hAnsi="宋体"/>
                <w:sz w:val="24"/>
              </w:rPr>
            </w:pPr>
            <w:r>
              <w:rPr>
                <w:rFonts w:ascii="宋体" w:hAnsi="宋体" w:hint="eastAsia"/>
                <w:sz w:val="24"/>
              </w:rPr>
              <w:t>上年度可比期间</w:t>
            </w:r>
          </w:p>
          <w:p w14:paraId="60D9731B"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p w14:paraId="1121CB4C" w14:textId="77777777" w:rsidR="00000000" w:rsidRDefault="007478C2">
            <w:pPr>
              <w:jc w:val="center"/>
              <w:rPr>
                <w:rFonts w:ascii="宋体" w:hAnsi="宋体"/>
                <w:sz w:val="24"/>
              </w:rPr>
            </w:pPr>
          </w:p>
        </w:tc>
      </w:tr>
      <w:tr w:rsidR="00000000" w14:paraId="1E87976C" w14:textId="77777777">
        <w:trPr>
          <w:trHeight w:val="300"/>
          <w:jc w:val="center"/>
        </w:trPr>
        <w:tc>
          <w:tcPr>
            <w:tcW w:w="2689" w:type="dxa"/>
          </w:tcPr>
          <w:p w14:paraId="6214D67D" w14:textId="77777777" w:rsidR="00000000" w:rsidRDefault="007478C2">
            <w:pPr>
              <w:rPr>
                <w:rFonts w:ascii="宋体" w:hAnsi="宋体"/>
                <w:sz w:val="24"/>
              </w:rPr>
            </w:pPr>
            <w:r>
              <w:rPr>
                <w:rFonts w:ascii="宋体" w:hAnsi="宋体" w:hint="eastAsia"/>
                <w:sz w:val="24"/>
              </w:rPr>
              <w:t>当期持有基金产生的应支付销售服务费（元）</w:t>
            </w:r>
          </w:p>
        </w:tc>
        <w:tc>
          <w:tcPr>
            <w:tcW w:w="2879" w:type="dxa"/>
            <w:vAlign w:val="bottom"/>
          </w:tcPr>
          <w:p w14:paraId="54756DC6" w14:textId="77777777" w:rsidR="00000000" w:rsidRDefault="007478C2">
            <w:pPr>
              <w:rPr>
                <w:rFonts w:ascii="宋体" w:hAnsi="宋体"/>
                <w:sz w:val="24"/>
              </w:rPr>
            </w:pPr>
            <w:r>
              <w:rPr>
                <w:rFonts w:ascii="仿宋_GB2312" w:eastAsia="仿宋_GB2312" w:hAnsi="宋体" w:hint="eastAsia"/>
                <w:kern w:val="0"/>
                <w:sz w:val="18"/>
              </w:rPr>
              <w:t>（</w:t>
            </w:r>
            <w:r>
              <w:rPr>
                <w:rFonts w:ascii="仿宋_GB2312" w:eastAsia="仿宋_GB2312" w:hAnsi="宋体"/>
                <w:kern w:val="0"/>
                <w:sz w:val="18"/>
              </w:rPr>
              <w:t>3330</w:t>
            </w:r>
            <w:r>
              <w:rPr>
                <w:rFonts w:ascii="仿宋_GB2312" w:eastAsia="仿宋_GB2312" w:hAnsi="宋体"/>
                <w:kern w:val="0"/>
                <w:sz w:val="18"/>
              </w:rPr>
              <w:t>）</w:t>
            </w:r>
          </w:p>
        </w:tc>
        <w:tc>
          <w:tcPr>
            <w:tcW w:w="2984" w:type="dxa"/>
            <w:gridSpan w:val="2"/>
            <w:vAlign w:val="bottom"/>
          </w:tcPr>
          <w:p w14:paraId="38012224" w14:textId="77777777" w:rsidR="00000000" w:rsidRDefault="007478C2">
            <w:pPr>
              <w:rPr>
                <w:rFonts w:ascii="宋体" w:hAnsi="宋体"/>
                <w:sz w:val="24"/>
              </w:rPr>
            </w:pPr>
            <w:r>
              <w:rPr>
                <w:rFonts w:ascii="仿宋_GB2312" w:eastAsia="仿宋_GB2312" w:hAnsi="宋体" w:hint="eastAsia"/>
                <w:kern w:val="0"/>
                <w:sz w:val="18"/>
              </w:rPr>
              <w:t>（</w:t>
            </w:r>
            <w:r>
              <w:rPr>
                <w:rFonts w:ascii="仿宋_GB2312" w:eastAsia="仿宋_GB2312" w:hAnsi="宋体"/>
                <w:kern w:val="0"/>
                <w:sz w:val="18"/>
              </w:rPr>
              <w:t>3330</w:t>
            </w:r>
            <w:r>
              <w:rPr>
                <w:rFonts w:ascii="仿宋_GB2312" w:eastAsia="仿宋_GB2312" w:hAnsi="宋体"/>
                <w:kern w:val="0"/>
                <w:sz w:val="18"/>
              </w:rPr>
              <w:t>）</w:t>
            </w:r>
          </w:p>
        </w:tc>
      </w:tr>
      <w:tr w:rsidR="00000000" w14:paraId="31DDE02D" w14:textId="77777777">
        <w:trPr>
          <w:trHeight w:val="138"/>
          <w:jc w:val="center"/>
        </w:trPr>
        <w:tc>
          <w:tcPr>
            <w:tcW w:w="2689" w:type="dxa"/>
          </w:tcPr>
          <w:p w14:paraId="52C8C3A1" w14:textId="77777777" w:rsidR="00000000" w:rsidRDefault="007478C2">
            <w:pPr>
              <w:rPr>
                <w:rFonts w:ascii="宋体" w:hAnsi="宋体"/>
                <w:sz w:val="24"/>
              </w:rPr>
            </w:pPr>
            <w:r>
              <w:rPr>
                <w:rFonts w:ascii="宋体" w:hAnsi="宋体" w:hint="eastAsia"/>
                <w:sz w:val="24"/>
              </w:rPr>
              <w:t>当期持有基金产生的应支付管理费（元）</w:t>
            </w:r>
          </w:p>
        </w:tc>
        <w:tc>
          <w:tcPr>
            <w:tcW w:w="2879" w:type="dxa"/>
          </w:tcPr>
          <w:p w14:paraId="7B05D692" w14:textId="77777777" w:rsidR="00000000" w:rsidRDefault="007478C2">
            <w:pPr>
              <w:rPr>
                <w:rFonts w:ascii="宋体" w:hAnsi="宋体"/>
                <w:kern w:val="0"/>
                <w:sz w:val="18"/>
              </w:rPr>
            </w:pPr>
            <w:r>
              <w:rPr>
                <w:rFonts w:ascii="仿宋_GB2312" w:eastAsia="仿宋_GB2312" w:hAnsi="宋体" w:hint="eastAsia"/>
                <w:kern w:val="0"/>
                <w:sz w:val="18"/>
              </w:rPr>
              <w:t>（</w:t>
            </w:r>
            <w:r>
              <w:rPr>
                <w:rFonts w:ascii="仿宋_GB2312" w:eastAsia="仿宋_GB2312" w:hAnsi="宋体"/>
                <w:kern w:val="0"/>
                <w:sz w:val="18"/>
              </w:rPr>
              <w:t>3332</w:t>
            </w:r>
            <w:r>
              <w:rPr>
                <w:rFonts w:ascii="仿宋_GB2312" w:eastAsia="仿宋_GB2312" w:hAnsi="宋体"/>
                <w:kern w:val="0"/>
                <w:sz w:val="18"/>
              </w:rPr>
              <w:t>）</w:t>
            </w:r>
          </w:p>
        </w:tc>
        <w:tc>
          <w:tcPr>
            <w:tcW w:w="2984" w:type="dxa"/>
            <w:gridSpan w:val="2"/>
          </w:tcPr>
          <w:p w14:paraId="2A058C23" w14:textId="77777777" w:rsidR="00000000" w:rsidRDefault="007478C2">
            <w:pPr>
              <w:rPr>
                <w:rFonts w:ascii="宋体" w:hAnsi="宋体"/>
                <w:kern w:val="0"/>
                <w:sz w:val="18"/>
              </w:rPr>
            </w:pPr>
            <w:r>
              <w:rPr>
                <w:rFonts w:ascii="仿宋_GB2312" w:eastAsia="仿宋_GB2312" w:hAnsi="宋体" w:hint="eastAsia"/>
                <w:kern w:val="0"/>
                <w:sz w:val="18"/>
              </w:rPr>
              <w:t>（</w:t>
            </w:r>
            <w:r>
              <w:rPr>
                <w:rFonts w:ascii="仿宋_GB2312" w:eastAsia="仿宋_GB2312" w:hAnsi="宋体"/>
                <w:kern w:val="0"/>
                <w:sz w:val="18"/>
              </w:rPr>
              <w:t>3332</w:t>
            </w:r>
            <w:r>
              <w:rPr>
                <w:rFonts w:ascii="仿宋_GB2312" w:eastAsia="仿宋_GB2312" w:hAnsi="宋体"/>
                <w:kern w:val="0"/>
                <w:sz w:val="18"/>
              </w:rPr>
              <w:t>）</w:t>
            </w:r>
          </w:p>
        </w:tc>
      </w:tr>
      <w:tr w:rsidR="00000000" w14:paraId="41C94443" w14:textId="77777777">
        <w:trPr>
          <w:trHeight w:val="138"/>
          <w:jc w:val="center"/>
        </w:trPr>
        <w:tc>
          <w:tcPr>
            <w:tcW w:w="2689" w:type="dxa"/>
          </w:tcPr>
          <w:p w14:paraId="27EDE070" w14:textId="77777777" w:rsidR="00000000" w:rsidRDefault="007478C2">
            <w:pPr>
              <w:rPr>
                <w:rFonts w:ascii="宋体" w:hAnsi="宋体"/>
                <w:sz w:val="24"/>
              </w:rPr>
            </w:pPr>
            <w:r>
              <w:rPr>
                <w:rFonts w:ascii="宋体" w:hAnsi="宋体" w:hint="eastAsia"/>
                <w:sz w:val="24"/>
              </w:rPr>
              <w:t>当期持有基金产生的应支付托管费（元）</w:t>
            </w:r>
          </w:p>
        </w:tc>
        <w:tc>
          <w:tcPr>
            <w:tcW w:w="2879" w:type="dxa"/>
          </w:tcPr>
          <w:p w14:paraId="6BC7E41A" w14:textId="77777777" w:rsidR="00000000" w:rsidRDefault="007478C2">
            <w:pPr>
              <w:rPr>
                <w:rFonts w:ascii="宋体" w:hAnsi="宋体"/>
                <w:kern w:val="0"/>
                <w:sz w:val="18"/>
              </w:rPr>
            </w:pPr>
            <w:r>
              <w:rPr>
                <w:rFonts w:ascii="仿宋_GB2312" w:eastAsia="仿宋_GB2312" w:hAnsi="宋体" w:hint="eastAsia"/>
                <w:kern w:val="0"/>
                <w:sz w:val="18"/>
              </w:rPr>
              <w:t>（</w:t>
            </w:r>
            <w:r>
              <w:rPr>
                <w:rFonts w:ascii="仿宋_GB2312" w:eastAsia="仿宋_GB2312" w:hAnsi="宋体"/>
                <w:kern w:val="0"/>
                <w:sz w:val="18"/>
              </w:rPr>
              <w:t>3334</w:t>
            </w:r>
            <w:r>
              <w:rPr>
                <w:rFonts w:ascii="仿宋_GB2312" w:eastAsia="仿宋_GB2312" w:hAnsi="宋体"/>
                <w:kern w:val="0"/>
                <w:sz w:val="18"/>
              </w:rPr>
              <w:t>）</w:t>
            </w:r>
          </w:p>
        </w:tc>
        <w:tc>
          <w:tcPr>
            <w:tcW w:w="2984" w:type="dxa"/>
            <w:gridSpan w:val="2"/>
          </w:tcPr>
          <w:p w14:paraId="6E86BB38" w14:textId="77777777" w:rsidR="00000000" w:rsidRDefault="007478C2">
            <w:pPr>
              <w:rPr>
                <w:rFonts w:ascii="宋体" w:hAnsi="宋体"/>
                <w:kern w:val="0"/>
                <w:sz w:val="18"/>
              </w:rPr>
            </w:pPr>
            <w:r>
              <w:rPr>
                <w:rFonts w:ascii="仿宋_GB2312" w:eastAsia="仿宋_GB2312" w:hAnsi="宋体" w:hint="eastAsia"/>
                <w:kern w:val="0"/>
                <w:sz w:val="18"/>
              </w:rPr>
              <w:t>（</w:t>
            </w:r>
            <w:r>
              <w:rPr>
                <w:rFonts w:ascii="仿宋_GB2312" w:eastAsia="仿宋_GB2312" w:hAnsi="宋体"/>
                <w:kern w:val="0"/>
                <w:sz w:val="18"/>
              </w:rPr>
              <w:t>3334</w:t>
            </w:r>
            <w:r>
              <w:rPr>
                <w:rFonts w:ascii="仿宋_GB2312" w:eastAsia="仿宋_GB2312" w:hAnsi="宋体"/>
                <w:kern w:val="0"/>
                <w:sz w:val="18"/>
              </w:rPr>
              <w:t>）</w:t>
            </w:r>
          </w:p>
        </w:tc>
      </w:tr>
      <w:tr w:rsidR="00000000" w14:paraId="68EF88EC" w14:textId="77777777">
        <w:trPr>
          <w:trHeight w:val="138"/>
          <w:jc w:val="center"/>
        </w:trPr>
        <w:tc>
          <w:tcPr>
            <w:tcW w:w="2689" w:type="dxa"/>
          </w:tcPr>
          <w:p w14:paraId="614C8DFD" w14:textId="77777777" w:rsidR="00000000" w:rsidRDefault="007478C2">
            <w:pPr>
              <w:rPr>
                <w:rFonts w:ascii="宋体" w:hAnsi="宋体"/>
                <w:sz w:val="24"/>
              </w:rPr>
            </w:pPr>
            <w:r>
              <w:rPr>
                <w:rFonts w:ascii="宋体" w:hAnsi="宋体" w:hint="eastAsia"/>
                <w:sz w:val="24"/>
                <w:lang w:val="en-AU"/>
              </w:rPr>
              <w:t>……</w:t>
            </w:r>
            <w:r>
              <w:rPr>
                <w:rStyle w:val="FootnoteReference"/>
                <w:rFonts w:ascii="宋体" w:hAnsi="宋体" w:hint="eastAsia"/>
                <w:sz w:val="24"/>
              </w:rPr>
              <w:footnoteReference w:id="158"/>
            </w:r>
            <w:r>
              <w:rPr>
                <w:rFonts w:ascii="仿宋_GB2312" w:eastAsia="仿宋_GB2312" w:hAnsi="宋体" w:hint="eastAsia"/>
                <w:kern w:val="0"/>
                <w:sz w:val="18"/>
              </w:rPr>
              <w:t>（</w:t>
            </w:r>
            <w:r>
              <w:rPr>
                <w:rFonts w:ascii="仿宋_GB2312" w:eastAsia="仿宋_GB2312" w:hAnsi="宋体"/>
                <w:kern w:val="0"/>
                <w:sz w:val="18"/>
              </w:rPr>
              <w:t>3351</w:t>
            </w:r>
            <w:r>
              <w:rPr>
                <w:rFonts w:ascii="仿宋_GB2312" w:eastAsia="仿宋_GB2312" w:hAnsi="宋体"/>
                <w:kern w:val="0"/>
                <w:sz w:val="18"/>
              </w:rPr>
              <w:t>）</w:t>
            </w:r>
          </w:p>
        </w:tc>
        <w:tc>
          <w:tcPr>
            <w:tcW w:w="2879" w:type="dxa"/>
          </w:tcPr>
          <w:p w14:paraId="50EFFFF8" w14:textId="77777777" w:rsidR="00000000" w:rsidRDefault="007478C2">
            <w:pPr>
              <w:rPr>
                <w:rFonts w:ascii="宋体" w:hAnsi="宋体"/>
                <w:kern w:val="0"/>
                <w:sz w:val="18"/>
              </w:rPr>
            </w:pPr>
            <w:r>
              <w:rPr>
                <w:rFonts w:ascii="仿宋_GB2312" w:eastAsia="仿宋_GB2312" w:hAnsi="宋体" w:hint="eastAsia"/>
                <w:kern w:val="0"/>
                <w:sz w:val="18"/>
              </w:rPr>
              <w:t>（</w:t>
            </w:r>
            <w:r>
              <w:rPr>
                <w:rFonts w:ascii="仿宋_GB2312" w:eastAsia="仿宋_GB2312" w:hAnsi="宋体"/>
                <w:kern w:val="0"/>
                <w:sz w:val="18"/>
              </w:rPr>
              <w:t>3352</w:t>
            </w:r>
            <w:r>
              <w:rPr>
                <w:rFonts w:ascii="仿宋_GB2312" w:eastAsia="仿宋_GB2312" w:hAnsi="宋体"/>
                <w:kern w:val="0"/>
                <w:sz w:val="18"/>
              </w:rPr>
              <w:t>）</w:t>
            </w:r>
          </w:p>
        </w:tc>
        <w:tc>
          <w:tcPr>
            <w:tcW w:w="2984" w:type="dxa"/>
            <w:gridSpan w:val="2"/>
          </w:tcPr>
          <w:p w14:paraId="223BBDDD" w14:textId="77777777" w:rsidR="00000000" w:rsidRDefault="007478C2">
            <w:pPr>
              <w:rPr>
                <w:rFonts w:ascii="宋体" w:hAnsi="宋体"/>
                <w:kern w:val="0"/>
                <w:sz w:val="18"/>
              </w:rPr>
            </w:pPr>
            <w:r>
              <w:rPr>
                <w:rFonts w:ascii="仿宋_GB2312" w:eastAsia="仿宋_GB2312" w:hAnsi="宋体" w:hint="eastAsia"/>
                <w:kern w:val="0"/>
                <w:sz w:val="18"/>
              </w:rPr>
              <w:t>（</w:t>
            </w:r>
            <w:r>
              <w:rPr>
                <w:rFonts w:ascii="仿宋_GB2312" w:eastAsia="仿宋_GB2312" w:hAnsi="宋体"/>
                <w:kern w:val="0"/>
                <w:sz w:val="18"/>
              </w:rPr>
              <w:t>3352</w:t>
            </w:r>
            <w:r>
              <w:rPr>
                <w:rFonts w:ascii="仿宋_GB2312" w:eastAsia="仿宋_GB2312" w:hAnsi="宋体"/>
                <w:kern w:val="0"/>
                <w:sz w:val="18"/>
              </w:rPr>
              <w:t>）</w:t>
            </w:r>
          </w:p>
        </w:tc>
      </w:tr>
    </w:tbl>
    <w:p w14:paraId="4864A412" w14:textId="77777777" w:rsidR="00000000" w:rsidRDefault="007478C2">
      <w:pPr>
        <w:rPr>
          <w:rFonts w:ascii="宋体" w:hAnsi="宋体"/>
          <w:sz w:val="28"/>
          <w:szCs w:val="32"/>
        </w:rPr>
      </w:pPr>
      <w:r>
        <w:rPr>
          <w:rFonts w:ascii="宋体" w:hAnsi="宋体" w:hint="eastAsia"/>
          <w:sz w:val="28"/>
          <w:szCs w:val="32"/>
        </w:rPr>
        <w:t xml:space="preserve">  </w:t>
      </w:r>
      <w:r>
        <w:rPr>
          <w:rFonts w:ascii="宋体" w:hAnsi="宋体"/>
          <w:sz w:val="28"/>
          <w:szCs w:val="32"/>
        </w:rPr>
        <w:t xml:space="preserve"> </w:t>
      </w:r>
      <w:r>
        <w:rPr>
          <w:rFonts w:ascii="宋体" w:hint="eastAsia"/>
          <w:color w:val="000000"/>
          <w:kern w:val="0"/>
          <w:sz w:val="24"/>
        </w:rPr>
        <w:t>注：</w:t>
      </w:r>
      <w:r>
        <w:rPr>
          <w:rFonts w:ascii="仿宋_GB2312" w:eastAsia="仿宋_GB2312" w:hAnsi="宋体" w:hint="eastAsia"/>
          <w:kern w:val="0"/>
          <w:sz w:val="18"/>
        </w:rPr>
        <w:t>（</w:t>
      </w:r>
      <w:r>
        <w:rPr>
          <w:rFonts w:ascii="仿宋_GB2312" w:eastAsia="仿宋_GB2312" w:hAnsi="宋体"/>
          <w:kern w:val="0"/>
          <w:sz w:val="18"/>
        </w:rPr>
        <w:t>3353</w:t>
      </w:r>
      <w:r>
        <w:rPr>
          <w:rFonts w:ascii="仿宋_GB2312" w:eastAsia="仿宋_GB2312" w:hAnsi="宋体"/>
          <w:kern w:val="0"/>
          <w:sz w:val="18"/>
        </w:rPr>
        <w:t>）</w:t>
      </w:r>
    </w:p>
    <w:p w14:paraId="57F71450" w14:textId="77777777" w:rsidR="00000000" w:rsidRDefault="007478C2">
      <w:pPr>
        <w:rPr>
          <w:rFonts w:ascii="仿宋_GB2312" w:eastAsia="仿宋_GB2312" w:hAnsi="宋体"/>
          <w:b/>
          <w:sz w:val="24"/>
        </w:rPr>
      </w:pPr>
    </w:p>
    <w:p w14:paraId="3CD32FBB" w14:textId="77777777" w:rsidR="00000000" w:rsidRDefault="007478C2">
      <w:pPr>
        <w:outlineLvl w:val="3"/>
        <w:rPr>
          <w:rFonts w:ascii="宋体" w:hAnsi="宋体"/>
          <w:b/>
          <w:color w:val="000000"/>
          <w:sz w:val="24"/>
        </w:rPr>
      </w:pPr>
      <w:r>
        <w:rPr>
          <w:rFonts w:ascii="宋体" w:hAnsi="宋体" w:hint="eastAsia"/>
          <w:b/>
          <w:color w:val="000000"/>
          <w:sz w:val="24"/>
        </w:rPr>
        <w:t>7</w:t>
      </w:r>
      <w:r>
        <w:rPr>
          <w:rFonts w:ascii="宋体" w:hAnsi="宋体"/>
          <w:b/>
          <w:color w:val="000000"/>
          <w:sz w:val="24"/>
        </w:rPr>
        <w:t xml:space="preserve">.4.7.24 </w:t>
      </w:r>
      <w:r>
        <w:rPr>
          <w:rFonts w:ascii="宋体" w:hAnsi="宋体" w:hint="eastAsia"/>
          <w:b/>
          <w:color w:val="000000"/>
          <w:sz w:val="24"/>
        </w:rPr>
        <w:t>信用减值损失</w:t>
      </w:r>
    </w:p>
    <w:p w14:paraId="0CDAFDA4" w14:textId="77777777" w:rsidR="00000000" w:rsidRDefault="007478C2">
      <w:pPr>
        <w:widowControl/>
        <w:tabs>
          <w:tab w:val="left" w:pos="1680"/>
        </w:tabs>
        <w:wordWrap w:val="0"/>
        <w:autoSpaceDE w:val="0"/>
        <w:autoSpaceDN w:val="0"/>
        <w:jc w:val="right"/>
        <w:textAlignment w:val="bottom"/>
        <w:rPr>
          <w:rFonts w:ascii="宋体" w:hAnsi="宋体"/>
          <w:b/>
          <w:color w:val="FF0000"/>
          <w:sz w:val="24"/>
        </w:rPr>
      </w:pPr>
      <w:r>
        <w:rPr>
          <w:rFonts w:hAnsi="宋体" w:hint="eastAsia"/>
          <w:color w:val="000000"/>
          <w:sz w:val="24"/>
          <w:lang w:val="en-AU"/>
        </w:rPr>
        <w:t>单位：</w:t>
      </w:r>
      <w:r>
        <w:rPr>
          <w:rFonts w:hAnsi="宋体" w:hint="eastAsia"/>
          <w:color w:val="000000"/>
          <w:sz w:val="24"/>
          <w:lang w:val="en-AU"/>
        </w:rPr>
        <w:t xml:space="preserve"> </w:t>
      </w:r>
      <w:r>
        <w:rPr>
          <w:rFonts w:hAnsi="宋体" w:hint="eastAsia"/>
          <w:color w:val="FF0000"/>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8"/>
        <w:gridCol w:w="3362"/>
        <w:gridCol w:w="3600"/>
      </w:tblGrid>
      <w:tr w:rsidR="00000000" w14:paraId="721473FA" w14:textId="77777777">
        <w:trPr>
          <w:jc w:val="center"/>
        </w:trPr>
        <w:tc>
          <w:tcPr>
            <w:tcW w:w="1678" w:type="dxa"/>
            <w:vAlign w:val="center"/>
          </w:tcPr>
          <w:p w14:paraId="484134D9" w14:textId="77777777" w:rsidR="00000000" w:rsidRDefault="007478C2">
            <w:pPr>
              <w:jc w:val="center"/>
              <w:rPr>
                <w:rFonts w:ascii="宋体" w:hAnsi="宋体"/>
                <w:color w:val="000000"/>
                <w:sz w:val="24"/>
              </w:rPr>
            </w:pPr>
            <w:r>
              <w:rPr>
                <w:rFonts w:ascii="宋体" w:hAnsi="宋体"/>
                <w:color w:val="000000"/>
                <w:sz w:val="24"/>
              </w:rPr>
              <w:t>项目</w:t>
            </w:r>
          </w:p>
        </w:tc>
        <w:tc>
          <w:tcPr>
            <w:tcW w:w="3362" w:type="dxa"/>
            <w:vAlign w:val="center"/>
          </w:tcPr>
          <w:p w14:paraId="0895527C" w14:textId="77777777" w:rsidR="00000000" w:rsidRDefault="007478C2">
            <w:pPr>
              <w:jc w:val="center"/>
              <w:rPr>
                <w:rFonts w:ascii="宋体" w:hAnsi="宋体"/>
                <w:color w:val="000000"/>
                <w:sz w:val="24"/>
              </w:rPr>
            </w:pPr>
            <w:r>
              <w:rPr>
                <w:rFonts w:ascii="宋体" w:hAnsi="宋体" w:hint="eastAsia"/>
                <w:color w:val="000000"/>
                <w:sz w:val="24"/>
              </w:rPr>
              <w:t>本期</w:t>
            </w:r>
          </w:p>
          <w:p w14:paraId="638A16DE" w14:textId="77777777" w:rsidR="00000000" w:rsidRDefault="007478C2">
            <w:pPr>
              <w:jc w:val="center"/>
              <w:rPr>
                <w:rFonts w:ascii="宋体" w:hAnsi="宋体"/>
                <w:color w:val="00000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日至</w:t>
            </w: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3600" w:type="dxa"/>
          </w:tcPr>
          <w:p w14:paraId="439C28DA" w14:textId="77777777" w:rsidR="00000000" w:rsidRDefault="007478C2">
            <w:pPr>
              <w:widowControl/>
              <w:autoSpaceDE w:val="0"/>
              <w:autoSpaceDN w:val="0"/>
              <w:ind w:right="-28"/>
              <w:jc w:val="center"/>
              <w:textAlignment w:val="bottom"/>
              <w:rPr>
                <w:rFonts w:ascii="宋体" w:hAnsi="宋体"/>
                <w:color w:val="000000"/>
                <w:sz w:val="24"/>
              </w:rPr>
            </w:pPr>
            <w:r>
              <w:rPr>
                <w:rFonts w:ascii="宋体" w:hAnsi="宋体" w:hint="eastAsia"/>
                <w:color w:val="000000"/>
                <w:sz w:val="24"/>
              </w:rPr>
              <w:t>上年度可比期间</w:t>
            </w:r>
          </w:p>
          <w:p w14:paraId="58D803BE" w14:textId="77777777" w:rsidR="00000000" w:rsidRDefault="007478C2">
            <w:pPr>
              <w:jc w:val="center"/>
              <w:rPr>
                <w:rFonts w:ascii="宋体" w:hAnsi="宋体"/>
                <w:color w:val="000000"/>
                <w:sz w:val="24"/>
              </w:rPr>
            </w:pP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日至</w:t>
            </w:r>
            <w:r>
              <w:rPr>
                <w:rFonts w:hint="eastAsia"/>
                <w:color w:val="000000"/>
                <w:sz w:val="24"/>
              </w:rPr>
              <w:t>_</w:t>
            </w:r>
            <w:r>
              <w:rPr>
                <w:rFonts w:hint="eastAsia"/>
                <w:color w:val="000000"/>
                <w:sz w:val="24"/>
              </w:rPr>
              <w:t>年</w:t>
            </w:r>
            <w:r>
              <w:rPr>
                <w:rFonts w:hint="eastAsia"/>
                <w:color w:val="000000"/>
                <w:sz w:val="24"/>
              </w:rPr>
              <w:t>_</w:t>
            </w:r>
            <w:r>
              <w:rPr>
                <w:rFonts w:hint="eastAsia"/>
                <w:color w:val="000000"/>
                <w:sz w:val="24"/>
              </w:rPr>
              <w:t>月</w:t>
            </w:r>
            <w:r>
              <w:rPr>
                <w:rFonts w:hint="eastAsia"/>
                <w:color w:val="000000"/>
                <w:sz w:val="24"/>
              </w:rPr>
              <w:t>_</w:t>
            </w:r>
            <w:r>
              <w:rPr>
                <w:rFonts w:hint="eastAsia"/>
                <w:color w:val="000000"/>
                <w:sz w:val="24"/>
              </w:rPr>
              <w:t>日</w:t>
            </w:r>
          </w:p>
        </w:tc>
      </w:tr>
      <w:tr w:rsidR="00000000" w14:paraId="48CEA3D4" w14:textId="77777777">
        <w:trPr>
          <w:jc w:val="center"/>
        </w:trPr>
        <w:tc>
          <w:tcPr>
            <w:tcW w:w="1678" w:type="dxa"/>
            <w:vAlign w:val="bottom"/>
          </w:tcPr>
          <w:p w14:paraId="15B22380" w14:textId="77777777" w:rsidR="00000000" w:rsidRDefault="007478C2">
            <w:pPr>
              <w:rPr>
                <w:rFonts w:ascii="宋体" w:hAnsi="宋体"/>
                <w:color w:val="000000"/>
                <w:sz w:val="24"/>
              </w:rPr>
            </w:pPr>
            <w:r>
              <w:rPr>
                <w:rFonts w:ascii="宋体" w:hAnsi="宋体" w:hint="eastAsia"/>
                <w:color w:val="000000"/>
                <w:sz w:val="24"/>
              </w:rPr>
              <w:t>银行存款</w:t>
            </w:r>
          </w:p>
        </w:tc>
        <w:tc>
          <w:tcPr>
            <w:tcW w:w="3362" w:type="dxa"/>
          </w:tcPr>
          <w:p w14:paraId="6E08ABB5" w14:textId="77777777" w:rsidR="00000000" w:rsidRDefault="007478C2">
            <w:pPr>
              <w:jc w:val="center"/>
              <w:rPr>
                <w:rFonts w:ascii="宋体" w:hAnsi="宋体"/>
                <w:color w:val="000000"/>
                <w:sz w:val="24"/>
              </w:rPr>
            </w:pPr>
            <w:r>
              <w:rPr>
                <w:rFonts w:hint="eastAsia"/>
                <w:color w:val="000000"/>
                <w:sz w:val="18"/>
              </w:rPr>
              <w:t>（</w:t>
            </w:r>
            <w:r>
              <w:rPr>
                <w:rFonts w:hint="eastAsia"/>
                <w:color w:val="000000"/>
                <w:sz w:val="18"/>
              </w:rPr>
              <w:t>6739</w:t>
            </w:r>
            <w:r>
              <w:rPr>
                <w:rFonts w:hint="eastAsia"/>
                <w:color w:val="000000"/>
                <w:sz w:val="18"/>
              </w:rPr>
              <w:t>）</w:t>
            </w:r>
          </w:p>
        </w:tc>
        <w:tc>
          <w:tcPr>
            <w:tcW w:w="3600" w:type="dxa"/>
          </w:tcPr>
          <w:p w14:paraId="5DB02029" w14:textId="77777777" w:rsidR="00000000" w:rsidRDefault="007478C2">
            <w:pPr>
              <w:jc w:val="center"/>
              <w:rPr>
                <w:rFonts w:ascii="宋体" w:hAnsi="宋体"/>
                <w:color w:val="000000"/>
                <w:kern w:val="0"/>
                <w:sz w:val="18"/>
              </w:rPr>
            </w:pPr>
            <w:r>
              <w:rPr>
                <w:rFonts w:hint="eastAsia"/>
                <w:color w:val="000000"/>
                <w:sz w:val="18"/>
              </w:rPr>
              <w:t>（</w:t>
            </w:r>
            <w:r>
              <w:rPr>
                <w:rFonts w:hint="eastAsia"/>
                <w:color w:val="000000"/>
                <w:sz w:val="18"/>
              </w:rPr>
              <w:t>6739</w:t>
            </w:r>
            <w:r>
              <w:rPr>
                <w:rFonts w:hint="eastAsia"/>
                <w:color w:val="000000"/>
                <w:sz w:val="18"/>
              </w:rPr>
              <w:t>）</w:t>
            </w:r>
          </w:p>
        </w:tc>
      </w:tr>
      <w:tr w:rsidR="00000000" w14:paraId="4B1ABF46" w14:textId="77777777">
        <w:trPr>
          <w:jc w:val="center"/>
        </w:trPr>
        <w:tc>
          <w:tcPr>
            <w:tcW w:w="1678" w:type="dxa"/>
            <w:vAlign w:val="bottom"/>
          </w:tcPr>
          <w:p w14:paraId="3A6FDB2D" w14:textId="77777777" w:rsidR="00000000" w:rsidRDefault="007478C2">
            <w:pPr>
              <w:rPr>
                <w:rFonts w:ascii="宋体" w:hAnsi="宋体"/>
                <w:color w:val="000000"/>
                <w:sz w:val="24"/>
              </w:rPr>
            </w:pPr>
            <w:r>
              <w:rPr>
                <w:rFonts w:ascii="宋体" w:hAnsi="宋体" w:hint="eastAsia"/>
                <w:color w:val="000000"/>
                <w:sz w:val="24"/>
              </w:rPr>
              <w:t>买入返售金融资产</w:t>
            </w:r>
          </w:p>
        </w:tc>
        <w:tc>
          <w:tcPr>
            <w:tcW w:w="3362" w:type="dxa"/>
          </w:tcPr>
          <w:p w14:paraId="70381B0C" w14:textId="77777777" w:rsidR="00000000" w:rsidRDefault="007478C2">
            <w:pPr>
              <w:jc w:val="center"/>
              <w:rPr>
                <w:rFonts w:ascii="宋体" w:hAnsi="宋体"/>
                <w:color w:val="000000"/>
                <w:sz w:val="24"/>
              </w:rPr>
            </w:pPr>
            <w:r>
              <w:rPr>
                <w:rFonts w:hint="eastAsia"/>
                <w:color w:val="000000"/>
                <w:sz w:val="18"/>
              </w:rPr>
              <w:t>（</w:t>
            </w:r>
            <w:r>
              <w:rPr>
                <w:rFonts w:hint="eastAsia"/>
                <w:color w:val="000000"/>
                <w:sz w:val="18"/>
              </w:rPr>
              <w:t>6740</w:t>
            </w:r>
            <w:r>
              <w:rPr>
                <w:rFonts w:hint="eastAsia"/>
                <w:color w:val="000000"/>
                <w:sz w:val="18"/>
              </w:rPr>
              <w:t>）</w:t>
            </w:r>
          </w:p>
        </w:tc>
        <w:tc>
          <w:tcPr>
            <w:tcW w:w="3600" w:type="dxa"/>
          </w:tcPr>
          <w:p w14:paraId="33728310" w14:textId="77777777" w:rsidR="00000000" w:rsidRDefault="007478C2">
            <w:pPr>
              <w:jc w:val="center"/>
              <w:rPr>
                <w:rFonts w:ascii="宋体" w:hAnsi="宋体"/>
                <w:color w:val="000000"/>
                <w:kern w:val="0"/>
                <w:sz w:val="18"/>
              </w:rPr>
            </w:pPr>
            <w:r>
              <w:rPr>
                <w:rFonts w:hint="eastAsia"/>
                <w:color w:val="000000"/>
                <w:sz w:val="18"/>
              </w:rPr>
              <w:t>（</w:t>
            </w:r>
            <w:r>
              <w:rPr>
                <w:rFonts w:hint="eastAsia"/>
                <w:color w:val="000000"/>
                <w:sz w:val="18"/>
              </w:rPr>
              <w:t>6740</w:t>
            </w:r>
            <w:r>
              <w:rPr>
                <w:rFonts w:hint="eastAsia"/>
                <w:color w:val="000000"/>
                <w:sz w:val="18"/>
              </w:rPr>
              <w:t>）</w:t>
            </w:r>
          </w:p>
        </w:tc>
      </w:tr>
      <w:tr w:rsidR="00000000" w14:paraId="79F442E8" w14:textId="77777777">
        <w:trPr>
          <w:jc w:val="center"/>
        </w:trPr>
        <w:tc>
          <w:tcPr>
            <w:tcW w:w="1678" w:type="dxa"/>
            <w:vAlign w:val="bottom"/>
          </w:tcPr>
          <w:p w14:paraId="5C28BEB0" w14:textId="77777777" w:rsidR="00000000" w:rsidRDefault="007478C2">
            <w:pPr>
              <w:rPr>
                <w:rFonts w:ascii="宋体" w:hAnsi="宋体"/>
                <w:color w:val="000000"/>
                <w:sz w:val="24"/>
              </w:rPr>
            </w:pPr>
            <w:r>
              <w:rPr>
                <w:rFonts w:ascii="宋体" w:hAnsi="宋体" w:hint="eastAsia"/>
                <w:color w:val="000000"/>
                <w:sz w:val="24"/>
              </w:rPr>
              <w:t>债权投资</w:t>
            </w:r>
          </w:p>
        </w:tc>
        <w:tc>
          <w:tcPr>
            <w:tcW w:w="3362" w:type="dxa"/>
            <w:vAlign w:val="center"/>
          </w:tcPr>
          <w:p w14:paraId="2228531C" w14:textId="77777777" w:rsidR="00000000" w:rsidRDefault="007478C2">
            <w:pPr>
              <w:tabs>
                <w:tab w:val="left" w:pos="196"/>
                <w:tab w:val="left" w:pos="426"/>
              </w:tabs>
              <w:snapToGrid w:val="0"/>
              <w:ind w:rightChars="50" w:right="105"/>
              <w:jc w:val="center"/>
              <w:rPr>
                <w:rFonts w:ascii="宋体" w:hAnsi="宋体"/>
                <w:color w:val="000000"/>
                <w:kern w:val="0"/>
                <w:sz w:val="18"/>
              </w:rPr>
            </w:pPr>
            <w:r>
              <w:rPr>
                <w:rFonts w:hint="eastAsia"/>
                <w:color w:val="000000"/>
                <w:sz w:val="18"/>
              </w:rPr>
              <w:t>（</w:t>
            </w:r>
            <w:r>
              <w:rPr>
                <w:color w:val="000000"/>
                <w:sz w:val="18"/>
              </w:rPr>
              <w:t>6051</w:t>
            </w:r>
            <w:r>
              <w:rPr>
                <w:rFonts w:hint="eastAsia"/>
                <w:color w:val="000000"/>
                <w:sz w:val="18"/>
              </w:rPr>
              <w:t>）</w:t>
            </w:r>
          </w:p>
        </w:tc>
        <w:tc>
          <w:tcPr>
            <w:tcW w:w="3600" w:type="dxa"/>
            <w:vAlign w:val="center"/>
          </w:tcPr>
          <w:p w14:paraId="0009259A" w14:textId="77777777" w:rsidR="00000000" w:rsidRDefault="007478C2">
            <w:pPr>
              <w:tabs>
                <w:tab w:val="left" w:pos="196"/>
                <w:tab w:val="left" w:pos="426"/>
              </w:tabs>
              <w:snapToGrid w:val="0"/>
              <w:ind w:rightChars="50" w:right="105"/>
              <w:jc w:val="center"/>
              <w:rPr>
                <w:rFonts w:ascii="宋体" w:hAnsi="宋体"/>
                <w:color w:val="000000"/>
                <w:kern w:val="0"/>
                <w:sz w:val="18"/>
              </w:rPr>
            </w:pPr>
            <w:r>
              <w:rPr>
                <w:rFonts w:hint="eastAsia"/>
                <w:color w:val="000000"/>
                <w:sz w:val="18"/>
              </w:rPr>
              <w:t>（</w:t>
            </w:r>
            <w:r>
              <w:rPr>
                <w:color w:val="000000"/>
                <w:sz w:val="18"/>
              </w:rPr>
              <w:t>6051</w:t>
            </w:r>
            <w:r>
              <w:rPr>
                <w:rFonts w:hint="eastAsia"/>
                <w:color w:val="000000"/>
                <w:sz w:val="18"/>
              </w:rPr>
              <w:t>）</w:t>
            </w:r>
          </w:p>
        </w:tc>
      </w:tr>
      <w:tr w:rsidR="00000000" w14:paraId="397BB669" w14:textId="77777777">
        <w:trPr>
          <w:jc w:val="center"/>
        </w:trPr>
        <w:tc>
          <w:tcPr>
            <w:tcW w:w="1678" w:type="dxa"/>
            <w:vAlign w:val="bottom"/>
          </w:tcPr>
          <w:p w14:paraId="2AB7C6CE" w14:textId="77777777" w:rsidR="00000000" w:rsidRDefault="007478C2">
            <w:pPr>
              <w:rPr>
                <w:rFonts w:ascii="宋体" w:hAnsi="宋体"/>
                <w:color w:val="000000"/>
                <w:sz w:val="24"/>
              </w:rPr>
            </w:pPr>
            <w:r>
              <w:rPr>
                <w:rFonts w:ascii="宋体" w:hAnsi="宋体" w:hint="eastAsia"/>
                <w:color w:val="000000"/>
                <w:sz w:val="24"/>
              </w:rPr>
              <w:t>其他债权投资</w:t>
            </w:r>
          </w:p>
        </w:tc>
        <w:tc>
          <w:tcPr>
            <w:tcW w:w="3362" w:type="dxa"/>
          </w:tcPr>
          <w:p w14:paraId="67528C26" w14:textId="77777777" w:rsidR="00000000" w:rsidRDefault="007478C2">
            <w:pPr>
              <w:jc w:val="center"/>
              <w:rPr>
                <w:rFonts w:ascii="宋体" w:hAnsi="宋体"/>
                <w:color w:val="000000"/>
                <w:kern w:val="0"/>
                <w:sz w:val="18"/>
              </w:rPr>
            </w:pPr>
            <w:r>
              <w:rPr>
                <w:rFonts w:hint="eastAsia"/>
                <w:color w:val="000000"/>
                <w:sz w:val="18"/>
              </w:rPr>
              <w:t>（</w:t>
            </w:r>
            <w:r>
              <w:rPr>
                <w:rFonts w:hint="eastAsia"/>
                <w:color w:val="000000"/>
                <w:sz w:val="18"/>
              </w:rPr>
              <w:t>6741</w:t>
            </w:r>
            <w:r>
              <w:rPr>
                <w:rFonts w:hint="eastAsia"/>
                <w:color w:val="000000"/>
                <w:sz w:val="18"/>
              </w:rPr>
              <w:t>）</w:t>
            </w:r>
          </w:p>
        </w:tc>
        <w:tc>
          <w:tcPr>
            <w:tcW w:w="3600" w:type="dxa"/>
          </w:tcPr>
          <w:p w14:paraId="64D77A4D" w14:textId="77777777" w:rsidR="00000000" w:rsidRDefault="007478C2">
            <w:pPr>
              <w:jc w:val="center"/>
              <w:rPr>
                <w:rFonts w:ascii="宋体" w:hAnsi="宋体"/>
                <w:color w:val="000000"/>
                <w:kern w:val="0"/>
                <w:sz w:val="18"/>
              </w:rPr>
            </w:pPr>
            <w:r>
              <w:rPr>
                <w:rFonts w:hint="eastAsia"/>
                <w:color w:val="000000"/>
                <w:sz w:val="18"/>
              </w:rPr>
              <w:t>（</w:t>
            </w:r>
            <w:r>
              <w:rPr>
                <w:rFonts w:hint="eastAsia"/>
                <w:color w:val="000000"/>
                <w:sz w:val="18"/>
              </w:rPr>
              <w:t>6741</w:t>
            </w:r>
            <w:r>
              <w:rPr>
                <w:rFonts w:hint="eastAsia"/>
                <w:color w:val="000000"/>
                <w:sz w:val="18"/>
              </w:rPr>
              <w:t>）</w:t>
            </w:r>
          </w:p>
        </w:tc>
      </w:tr>
      <w:tr w:rsidR="00000000" w14:paraId="2B812877" w14:textId="77777777">
        <w:trPr>
          <w:jc w:val="center"/>
        </w:trPr>
        <w:tc>
          <w:tcPr>
            <w:tcW w:w="1678" w:type="dxa"/>
            <w:vAlign w:val="bottom"/>
          </w:tcPr>
          <w:p w14:paraId="5A11BD33" w14:textId="77777777" w:rsidR="00000000" w:rsidRDefault="007478C2">
            <w:pPr>
              <w:rPr>
                <w:rFonts w:ascii="宋体" w:hAnsi="宋体"/>
                <w:color w:val="000000"/>
                <w:sz w:val="24"/>
              </w:rPr>
            </w:pPr>
            <w:r>
              <w:rPr>
                <w:rFonts w:ascii="宋体" w:hAnsi="宋体" w:hint="eastAsia"/>
                <w:color w:val="000000"/>
                <w:sz w:val="24"/>
              </w:rPr>
              <w:t>其他</w:t>
            </w:r>
          </w:p>
        </w:tc>
        <w:tc>
          <w:tcPr>
            <w:tcW w:w="3362" w:type="dxa"/>
          </w:tcPr>
          <w:p w14:paraId="75942C4F" w14:textId="77777777" w:rsidR="00000000" w:rsidRDefault="007478C2">
            <w:pPr>
              <w:jc w:val="center"/>
              <w:rPr>
                <w:rFonts w:ascii="宋体" w:hAnsi="宋体"/>
                <w:color w:val="000000"/>
                <w:kern w:val="0"/>
                <w:sz w:val="18"/>
              </w:rPr>
            </w:pPr>
            <w:r>
              <w:rPr>
                <w:rFonts w:hint="eastAsia"/>
                <w:color w:val="000000"/>
                <w:sz w:val="18"/>
              </w:rPr>
              <w:t>（</w:t>
            </w:r>
            <w:r>
              <w:rPr>
                <w:rFonts w:hint="eastAsia"/>
                <w:color w:val="000000"/>
                <w:sz w:val="18"/>
              </w:rPr>
              <w:t>6742</w:t>
            </w:r>
            <w:r>
              <w:rPr>
                <w:rFonts w:hint="eastAsia"/>
                <w:color w:val="000000"/>
                <w:sz w:val="18"/>
              </w:rPr>
              <w:t>）</w:t>
            </w:r>
          </w:p>
        </w:tc>
        <w:tc>
          <w:tcPr>
            <w:tcW w:w="3600" w:type="dxa"/>
          </w:tcPr>
          <w:p w14:paraId="5074CA49" w14:textId="77777777" w:rsidR="00000000" w:rsidRDefault="007478C2">
            <w:pPr>
              <w:jc w:val="center"/>
              <w:rPr>
                <w:rFonts w:ascii="宋体" w:hAnsi="宋体"/>
                <w:color w:val="000000"/>
                <w:kern w:val="0"/>
                <w:sz w:val="18"/>
              </w:rPr>
            </w:pPr>
            <w:r>
              <w:rPr>
                <w:rFonts w:hint="eastAsia"/>
                <w:color w:val="000000"/>
                <w:sz w:val="18"/>
              </w:rPr>
              <w:t>（</w:t>
            </w:r>
            <w:r>
              <w:rPr>
                <w:rFonts w:hint="eastAsia"/>
                <w:color w:val="000000"/>
                <w:sz w:val="18"/>
              </w:rPr>
              <w:t>6742</w:t>
            </w:r>
            <w:r>
              <w:rPr>
                <w:rFonts w:hint="eastAsia"/>
                <w:color w:val="000000"/>
                <w:sz w:val="18"/>
              </w:rPr>
              <w:t>）</w:t>
            </w:r>
          </w:p>
        </w:tc>
      </w:tr>
      <w:tr w:rsidR="00000000" w14:paraId="1E76CA9F" w14:textId="77777777">
        <w:trPr>
          <w:jc w:val="center"/>
        </w:trPr>
        <w:tc>
          <w:tcPr>
            <w:tcW w:w="1678" w:type="dxa"/>
            <w:vAlign w:val="bottom"/>
          </w:tcPr>
          <w:p w14:paraId="14FA1DD2" w14:textId="77777777" w:rsidR="00000000" w:rsidRDefault="007478C2">
            <w:pPr>
              <w:rPr>
                <w:rFonts w:ascii="宋体" w:hAnsi="宋体"/>
                <w:color w:val="000000"/>
                <w:sz w:val="24"/>
              </w:rPr>
            </w:pPr>
            <w:r>
              <w:rPr>
                <w:rFonts w:ascii="宋体" w:hAnsi="宋体" w:hint="eastAsia"/>
                <w:color w:val="000000"/>
                <w:sz w:val="24"/>
              </w:rPr>
              <w:t>……</w:t>
            </w:r>
            <w:r>
              <w:rPr>
                <w:rFonts w:hint="eastAsia"/>
                <w:color w:val="000000"/>
                <w:sz w:val="18"/>
              </w:rPr>
              <w:t>（</w:t>
            </w:r>
            <w:r>
              <w:rPr>
                <w:color w:val="000000"/>
                <w:sz w:val="18"/>
              </w:rPr>
              <w:t>6056</w:t>
            </w:r>
            <w:r>
              <w:rPr>
                <w:rFonts w:hint="eastAsia"/>
                <w:color w:val="000000"/>
                <w:sz w:val="18"/>
              </w:rPr>
              <w:t>）</w:t>
            </w:r>
          </w:p>
        </w:tc>
        <w:tc>
          <w:tcPr>
            <w:tcW w:w="3362" w:type="dxa"/>
          </w:tcPr>
          <w:p w14:paraId="5A56CACB" w14:textId="77777777" w:rsidR="00000000" w:rsidRDefault="007478C2">
            <w:pPr>
              <w:jc w:val="center"/>
              <w:rPr>
                <w:rFonts w:ascii="宋体" w:hAnsi="宋体"/>
                <w:color w:val="000000"/>
                <w:sz w:val="24"/>
              </w:rPr>
            </w:pPr>
            <w:r>
              <w:rPr>
                <w:rFonts w:hint="eastAsia"/>
                <w:color w:val="000000"/>
                <w:sz w:val="18"/>
              </w:rPr>
              <w:t>（</w:t>
            </w:r>
            <w:r>
              <w:rPr>
                <w:color w:val="000000"/>
                <w:sz w:val="18"/>
              </w:rPr>
              <w:t>6057</w:t>
            </w:r>
            <w:r>
              <w:rPr>
                <w:rFonts w:hint="eastAsia"/>
                <w:color w:val="000000"/>
                <w:sz w:val="18"/>
              </w:rPr>
              <w:t>）</w:t>
            </w:r>
          </w:p>
        </w:tc>
        <w:tc>
          <w:tcPr>
            <w:tcW w:w="3600" w:type="dxa"/>
          </w:tcPr>
          <w:p w14:paraId="4EAEAEDA" w14:textId="77777777" w:rsidR="00000000" w:rsidRDefault="007478C2">
            <w:pPr>
              <w:jc w:val="center"/>
              <w:rPr>
                <w:rFonts w:ascii="宋体" w:hAnsi="宋体"/>
                <w:color w:val="000000"/>
                <w:kern w:val="0"/>
                <w:sz w:val="18"/>
              </w:rPr>
            </w:pPr>
            <w:r>
              <w:rPr>
                <w:rFonts w:hint="eastAsia"/>
                <w:color w:val="000000"/>
                <w:sz w:val="18"/>
              </w:rPr>
              <w:t>（</w:t>
            </w:r>
            <w:r>
              <w:rPr>
                <w:color w:val="000000"/>
                <w:sz w:val="18"/>
              </w:rPr>
              <w:t>6057</w:t>
            </w:r>
            <w:r>
              <w:rPr>
                <w:rFonts w:hint="eastAsia"/>
                <w:color w:val="000000"/>
                <w:sz w:val="18"/>
              </w:rPr>
              <w:t>）</w:t>
            </w:r>
          </w:p>
        </w:tc>
      </w:tr>
      <w:tr w:rsidR="00000000" w14:paraId="64D29CCB" w14:textId="77777777">
        <w:trPr>
          <w:jc w:val="center"/>
        </w:trPr>
        <w:tc>
          <w:tcPr>
            <w:tcW w:w="1678" w:type="dxa"/>
            <w:vAlign w:val="bottom"/>
          </w:tcPr>
          <w:p w14:paraId="4E47FF0B" w14:textId="77777777" w:rsidR="00000000" w:rsidRDefault="007478C2">
            <w:pPr>
              <w:rPr>
                <w:rFonts w:ascii="宋体" w:hAnsi="宋体"/>
                <w:color w:val="000000"/>
                <w:sz w:val="24"/>
              </w:rPr>
            </w:pPr>
            <w:r>
              <w:rPr>
                <w:rFonts w:ascii="宋体" w:hAnsi="宋体"/>
                <w:color w:val="000000"/>
                <w:sz w:val="24"/>
              </w:rPr>
              <w:t>合计</w:t>
            </w:r>
          </w:p>
        </w:tc>
        <w:tc>
          <w:tcPr>
            <w:tcW w:w="3362" w:type="dxa"/>
          </w:tcPr>
          <w:p w14:paraId="3B101533" w14:textId="77777777" w:rsidR="00000000" w:rsidRDefault="007478C2">
            <w:pPr>
              <w:jc w:val="center"/>
              <w:rPr>
                <w:rFonts w:ascii="宋体" w:hAnsi="宋体"/>
                <w:color w:val="000000"/>
                <w:sz w:val="24"/>
              </w:rPr>
            </w:pPr>
            <w:r>
              <w:rPr>
                <w:rFonts w:hint="eastAsia"/>
                <w:color w:val="000000"/>
                <w:sz w:val="18"/>
              </w:rPr>
              <w:t>（</w:t>
            </w:r>
            <w:r>
              <w:rPr>
                <w:color w:val="000000"/>
                <w:sz w:val="18"/>
              </w:rPr>
              <w:t>6059</w:t>
            </w:r>
            <w:r>
              <w:rPr>
                <w:rFonts w:hint="eastAsia"/>
                <w:color w:val="000000"/>
                <w:sz w:val="18"/>
              </w:rPr>
              <w:t>）</w:t>
            </w:r>
          </w:p>
        </w:tc>
        <w:tc>
          <w:tcPr>
            <w:tcW w:w="3600" w:type="dxa"/>
          </w:tcPr>
          <w:p w14:paraId="730A14F3" w14:textId="77777777" w:rsidR="00000000" w:rsidRDefault="007478C2">
            <w:pPr>
              <w:jc w:val="center"/>
              <w:rPr>
                <w:rFonts w:ascii="宋体" w:hAnsi="宋体"/>
                <w:color w:val="000000"/>
                <w:kern w:val="0"/>
                <w:sz w:val="18"/>
              </w:rPr>
            </w:pPr>
            <w:r>
              <w:rPr>
                <w:rFonts w:hint="eastAsia"/>
                <w:color w:val="000000"/>
                <w:sz w:val="18"/>
              </w:rPr>
              <w:t>（</w:t>
            </w:r>
            <w:r>
              <w:rPr>
                <w:color w:val="000000"/>
                <w:sz w:val="18"/>
              </w:rPr>
              <w:t>6059</w:t>
            </w:r>
            <w:r>
              <w:rPr>
                <w:rFonts w:hint="eastAsia"/>
                <w:color w:val="000000"/>
                <w:sz w:val="18"/>
              </w:rPr>
              <w:t>）</w:t>
            </w:r>
          </w:p>
        </w:tc>
      </w:tr>
    </w:tbl>
    <w:p w14:paraId="7ED614F3" w14:textId="77777777" w:rsidR="00000000" w:rsidRDefault="007478C2">
      <w:pPr>
        <w:rPr>
          <w:rFonts w:ascii="宋体" w:hAnsi="宋体"/>
          <w:color w:val="000000"/>
          <w:kern w:val="0"/>
          <w:sz w:val="18"/>
        </w:rPr>
      </w:pPr>
      <w:r>
        <w:rPr>
          <w:rFonts w:hint="eastAsia"/>
          <w:color w:val="000000"/>
        </w:rPr>
        <w:t>注</w:t>
      </w:r>
      <w:r>
        <w:rPr>
          <w:rFonts w:hint="eastAsia"/>
          <w:color w:val="000000"/>
        </w:rPr>
        <w:t>:</w:t>
      </w:r>
      <w:r>
        <w:rPr>
          <w:rStyle w:val="FootnoteReference"/>
          <w:rFonts w:hAnsi="宋体"/>
          <w:color w:val="000000"/>
        </w:rPr>
        <w:footnoteReference w:id="159"/>
      </w:r>
      <w:r>
        <w:rPr>
          <w:rFonts w:hint="eastAsia"/>
          <w:color w:val="000000"/>
          <w:sz w:val="18"/>
        </w:rPr>
        <w:t>（</w:t>
      </w:r>
      <w:r>
        <w:rPr>
          <w:color w:val="000000"/>
          <w:sz w:val="18"/>
        </w:rPr>
        <w:t>6079</w:t>
      </w:r>
      <w:r>
        <w:rPr>
          <w:rFonts w:hint="eastAsia"/>
          <w:color w:val="000000"/>
          <w:sz w:val="18"/>
        </w:rPr>
        <w:t>）</w:t>
      </w:r>
    </w:p>
    <w:p w14:paraId="75EE9C1F" w14:textId="77777777" w:rsidR="00000000" w:rsidRDefault="007478C2">
      <w:pPr>
        <w:pStyle w:val="Default"/>
        <w:ind w:firstLineChars="100" w:firstLine="240"/>
        <w:rPr>
          <w:color w:val="FF0000"/>
        </w:rPr>
      </w:pPr>
    </w:p>
    <w:p w14:paraId="5DE83630" w14:textId="77777777" w:rsidR="00000000" w:rsidRDefault="007478C2">
      <w:pPr>
        <w:pStyle w:val="Default"/>
        <w:rPr>
          <w:b/>
        </w:rPr>
      </w:pPr>
    </w:p>
    <w:p w14:paraId="3073C30E" w14:textId="77777777" w:rsidR="00000000" w:rsidRDefault="007478C2">
      <w:pPr>
        <w:outlineLvl w:val="3"/>
        <w:rPr>
          <w:rFonts w:ascii="宋体" w:hAnsi="宋体"/>
          <w:b/>
          <w:sz w:val="24"/>
        </w:rPr>
      </w:pPr>
      <w:r>
        <w:rPr>
          <w:rFonts w:ascii="宋体" w:hAnsi="宋体" w:hint="eastAsia"/>
          <w:b/>
          <w:sz w:val="24"/>
        </w:rPr>
        <w:t>7.4.7.2</w:t>
      </w:r>
      <w:r>
        <w:rPr>
          <w:rFonts w:ascii="宋体" w:hAnsi="宋体"/>
          <w:b/>
          <w:sz w:val="24"/>
        </w:rPr>
        <w:t>5</w:t>
      </w:r>
      <w:r>
        <w:rPr>
          <w:rFonts w:ascii="宋体" w:hAnsi="宋体" w:hint="eastAsia"/>
          <w:b/>
          <w:sz w:val="24"/>
        </w:rPr>
        <w:t xml:space="preserve"> </w:t>
      </w:r>
      <w:r>
        <w:rPr>
          <w:rFonts w:ascii="宋体" w:hAnsi="宋体" w:hint="eastAsia"/>
          <w:b/>
          <w:sz w:val="24"/>
        </w:rPr>
        <w:t>其他费用</w:t>
      </w:r>
    </w:p>
    <w:p w14:paraId="640EADFA" w14:textId="77777777" w:rsidR="00000000" w:rsidRDefault="007478C2">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8"/>
        <w:gridCol w:w="3362"/>
        <w:gridCol w:w="3600"/>
      </w:tblGrid>
      <w:tr w:rsidR="00000000" w14:paraId="5280C0AB" w14:textId="77777777">
        <w:trPr>
          <w:jc w:val="center"/>
        </w:trPr>
        <w:tc>
          <w:tcPr>
            <w:tcW w:w="1678" w:type="dxa"/>
            <w:vAlign w:val="center"/>
          </w:tcPr>
          <w:p w14:paraId="22352B03" w14:textId="77777777" w:rsidR="00000000" w:rsidRDefault="007478C2">
            <w:pPr>
              <w:jc w:val="center"/>
              <w:rPr>
                <w:rFonts w:ascii="宋体" w:hAnsi="宋体"/>
                <w:sz w:val="24"/>
              </w:rPr>
            </w:pPr>
            <w:r>
              <w:rPr>
                <w:rFonts w:ascii="宋体" w:hAnsi="宋体"/>
                <w:sz w:val="24"/>
              </w:rPr>
              <w:t>项目</w:t>
            </w:r>
          </w:p>
        </w:tc>
        <w:tc>
          <w:tcPr>
            <w:tcW w:w="3362" w:type="dxa"/>
            <w:vAlign w:val="center"/>
          </w:tcPr>
          <w:p w14:paraId="6CBFC7BC" w14:textId="77777777" w:rsidR="00000000" w:rsidRDefault="007478C2">
            <w:pPr>
              <w:jc w:val="center"/>
              <w:rPr>
                <w:rFonts w:ascii="宋体" w:hAnsi="宋体"/>
                <w:sz w:val="24"/>
              </w:rPr>
            </w:pPr>
            <w:r>
              <w:rPr>
                <w:rFonts w:ascii="宋体" w:hAnsi="宋体" w:hint="eastAsia"/>
                <w:sz w:val="24"/>
              </w:rPr>
              <w:t>本期</w:t>
            </w:r>
          </w:p>
          <w:p w14:paraId="145E799A"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600" w:type="dxa"/>
          </w:tcPr>
          <w:p w14:paraId="076BB7A1"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A70552F" w14:textId="77777777" w:rsidR="00000000" w:rsidRDefault="007478C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D5C24E9" w14:textId="77777777">
        <w:trPr>
          <w:jc w:val="center"/>
        </w:trPr>
        <w:tc>
          <w:tcPr>
            <w:tcW w:w="1678" w:type="dxa"/>
            <w:vAlign w:val="bottom"/>
          </w:tcPr>
          <w:p w14:paraId="306C3CBC" w14:textId="77777777" w:rsidR="00000000" w:rsidRDefault="007478C2">
            <w:pPr>
              <w:rPr>
                <w:rFonts w:ascii="宋体" w:hAnsi="宋体"/>
                <w:sz w:val="24"/>
              </w:rPr>
            </w:pPr>
            <w:r>
              <w:rPr>
                <w:rFonts w:ascii="宋体" w:hAnsi="宋体"/>
                <w:sz w:val="24"/>
              </w:rPr>
              <w:t>审计费用</w:t>
            </w:r>
          </w:p>
        </w:tc>
        <w:tc>
          <w:tcPr>
            <w:tcW w:w="3362" w:type="dxa"/>
          </w:tcPr>
          <w:p w14:paraId="4362BF41"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1889</w:t>
            </w:r>
            <w:r>
              <w:rPr>
                <w:rFonts w:ascii="宋体" w:hAnsi="宋体" w:hint="eastAsia"/>
                <w:kern w:val="0"/>
                <w:sz w:val="18"/>
              </w:rPr>
              <w:t>）</w:t>
            </w:r>
          </w:p>
        </w:tc>
        <w:tc>
          <w:tcPr>
            <w:tcW w:w="3600" w:type="dxa"/>
          </w:tcPr>
          <w:p w14:paraId="3E4FFAFA"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1889</w:t>
            </w:r>
            <w:r>
              <w:rPr>
                <w:rFonts w:ascii="宋体" w:hAnsi="宋体" w:hint="eastAsia"/>
                <w:kern w:val="0"/>
                <w:sz w:val="18"/>
              </w:rPr>
              <w:t>）</w:t>
            </w:r>
          </w:p>
        </w:tc>
      </w:tr>
      <w:tr w:rsidR="00000000" w14:paraId="72FAB6AF" w14:textId="77777777">
        <w:trPr>
          <w:jc w:val="center"/>
        </w:trPr>
        <w:tc>
          <w:tcPr>
            <w:tcW w:w="1678" w:type="dxa"/>
            <w:vAlign w:val="bottom"/>
          </w:tcPr>
          <w:p w14:paraId="7300BB2F" w14:textId="77777777" w:rsidR="00000000" w:rsidRDefault="007478C2">
            <w:pPr>
              <w:rPr>
                <w:rFonts w:ascii="宋体" w:hAnsi="宋体"/>
                <w:sz w:val="24"/>
              </w:rPr>
            </w:pPr>
            <w:r>
              <w:rPr>
                <w:rFonts w:ascii="宋体" w:hAnsi="宋体"/>
                <w:sz w:val="24"/>
              </w:rPr>
              <w:t>信息披露费</w:t>
            </w:r>
          </w:p>
        </w:tc>
        <w:tc>
          <w:tcPr>
            <w:tcW w:w="3362" w:type="dxa"/>
          </w:tcPr>
          <w:p w14:paraId="7E19F148"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1890</w:t>
            </w:r>
            <w:r>
              <w:rPr>
                <w:rFonts w:ascii="宋体" w:hAnsi="宋体" w:hint="eastAsia"/>
                <w:kern w:val="0"/>
                <w:sz w:val="18"/>
              </w:rPr>
              <w:t>）</w:t>
            </w:r>
          </w:p>
        </w:tc>
        <w:tc>
          <w:tcPr>
            <w:tcW w:w="3600" w:type="dxa"/>
          </w:tcPr>
          <w:p w14:paraId="444A570F"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1890</w:t>
            </w:r>
            <w:r>
              <w:rPr>
                <w:rFonts w:ascii="宋体" w:hAnsi="宋体" w:hint="eastAsia"/>
                <w:kern w:val="0"/>
                <w:sz w:val="18"/>
              </w:rPr>
              <w:t>）</w:t>
            </w:r>
          </w:p>
        </w:tc>
      </w:tr>
      <w:tr w:rsidR="00000000" w14:paraId="2C7304DA" w14:textId="77777777">
        <w:trPr>
          <w:jc w:val="center"/>
        </w:trPr>
        <w:tc>
          <w:tcPr>
            <w:tcW w:w="1678" w:type="dxa"/>
            <w:vAlign w:val="bottom"/>
          </w:tcPr>
          <w:p w14:paraId="173F486B" w14:textId="77777777" w:rsidR="00000000" w:rsidRDefault="007478C2">
            <w:pPr>
              <w:rPr>
                <w:rFonts w:ascii="宋体" w:hAnsi="宋体"/>
                <w:sz w:val="24"/>
              </w:rPr>
            </w:pPr>
            <w:r>
              <w:rPr>
                <w:rFonts w:ascii="宋体" w:hAnsi="宋体" w:hint="eastAsia"/>
                <w:sz w:val="24"/>
              </w:rPr>
              <w:t>证券</w:t>
            </w:r>
            <w:r>
              <w:rPr>
                <w:rFonts w:ascii="宋体" w:hAnsi="宋体"/>
                <w:sz w:val="24"/>
              </w:rPr>
              <w:t>出借违约金</w:t>
            </w:r>
          </w:p>
        </w:tc>
        <w:tc>
          <w:tcPr>
            <w:tcW w:w="3362" w:type="dxa"/>
          </w:tcPr>
          <w:p w14:paraId="71C9F9A0"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3438</w:t>
            </w:r>
            <w:r>
              <w:rPr>
                <w:rFonts w:ascii="宋体" w:hAnsi="宋体" w:hint="eastAsia"/>
                <w:kern w:val="0"/>
                <w:sz w:val="18"/>
              </w:rPr>
              <w:t>）</w:t>
            </w:r>
          </w:p>
        </w:tc>
        <w:tc>
          <w:tcPr>
            <w:tcW w:w="3600" w:type="dxa"/>
          </w:tcPr>
          <w:p w14:paraId="6C7A5746"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3438</w:t>
            </w:r>
            <w:r>
              <w:rPr>
                <w:rFonts w:ascii="宋体" w:hAnsi="宋体" w:hint="eastAsia"/>
                <w:kern w:val="0"/>
                <w:sz w:val="18"/>
              </w:rPr>
              <w:t>）</w:t>
            </w:r>
          </w:p>
        </w:tc>
      </w:tr>
      <w:tr w:rsidR="00000000" w14:paraId="7BE2CFBD" w14:textId="77777777">
        <w:trPr>
          <w:jc w:val="center"/>
        </w:trPr>
        <w:tc>
          <w:tcPr>
            <w:tcW w:w="1678" w:type="dxa"/>
            <w:vAlign w:val="bottom"/>
          </w:tcPr>
          <w:p w14:paraId="538DF2BD" w14:textId="77777777" w:rsidR="00000000" w:rsidRDefault="007478C2">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0779</w:t>
            </w:r>
            <w:r>
              <w:rPr>
                <w:rFonts w:ascii="宋体" w:hAnsi="宋体" w:hint="eastAsia"/>
                <w:kern w:val="0"/>
                <w:sz w:val="18"/>
              </w:rPr>
              <w:t>）</w:t>
            </w:r>
          </w:p>
        </w:tc>
        <w:tc>
          <w:tcPr>
            <w:tcW w:w="3362" w:type="dxa"/>
          </w:tcPr>
          <w:p w14:paraId="07A62ACF"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0780</w:t>
            </w:r>
            <w:r>
              <w:rPr>
                <w:rFonts w:ascii="宋体" w:hAnsi="宋体" w:hint="eastAsia"/>
                <w:kern w:val="0"/>
                <w:sz w:val="18"/>
              </w:rPr>
              <w:t>）</w:t>
            </w:r>
          </w:p>
        </w:tc>
        <w:tc>
          <w:tcPr>
            <w:tcW w:w="3600" w:type="dxa"/>
          </w:tcPr>
          <w:p w14:paraId="0CC4FB21"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0780</w:t>
            </w:r>
            <w:r>
              <w:rPr>
                <w:rFonts w:ascii="宋体" w:hAnsi="宋体" w:hint="eastAsia"/>
                <w:kern w:val="0"/>
                <w:sz w:val="18"/>
              </w:rPr>
              <w:t>）</w:t>
            </w:r>
          </w:p>
        </w:tc>
      </w:tr>
      <w:tr w:rsidR="00000000" w14:paraId="47110E7E" w14:textId="77777777">
        <w:trPr>
          <w:jc w:val="center"/>
        </w:trPr>
        <w:tc>
          <w:tcPr>
            <w:tcW w:w="1678" w:type="dxa"/>
            <w:vAlign w:val="bottom"/>
          </w:tcPr>
          <w:p w14:paraId="4748930D" w14:textId="77777777" w:rsidR="00000000" w:rsidRDefault="007478C2">
            <w:pPr>
              <w:jc w:val="center"/>
              <w:rPr>
                <w:rFonts w:ascii="宋体" w:hAnsi="宋体"/>
                <w:sz w:val="24"/>
              </w:rPr>
            </w:pPr>
            <w:r>
              <w:rPr>
                <w:rFonts w:ascii="宋体" w:hAnsi="宋体"/>
                <w:sz w:val="24"/>
              </w:rPr>
              <w:t>合计</w:t>
            </w:r>
          </w:p>
        </w:tc>
        <w:tc>
          <w:tcPr>
            <w:tcW w:w="3362" w:type="dxa"/>
          </w:tcPr>
          <w:p w14:paraId="463E2A45"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0649</w:t>
            </w:r>
            <w:r>
              <w:rPr>
                <w:rFonts w:ascii="宋体" w:hAnsi="宋体" w:hint="eastAsia"/>
                <w:kern w:val="0"/>
                <w:sz w:val="18"/>
              </w:rPr>
              <w:t>）</w:t>
            </w:r>
          </w:p>
        </w:tc>
        <w:tc>
          <w:tcPr>
            <w:tcW w:w="3600" w:type="dxa"/>
          </w:tcPr>
          <w:p w14:paraId="59E87D05"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0</w:t>
            </w:r>
            <w:r>
              <w:rPr>
                <w:rFonts w:ascii="宋体" w:hAnsi="宋体" w:hint="eastAsia"/>
                <w:kern w:val="0"/>
                <w:sz w:val="18"/>
              </w:rPr>
              <w:t>649</w:t>
            </w:r>
            <w:r>
              <w:rPr>
                <w:rFonts w:ascii="宋体" w:hAnsi="宋体" w:hint="eastAsia"/>
                <w:kern w:val="0"/>
                <w:sz w:val="18"/>
              </w:rPr>
              <w:t>）</w:t>
            </w:r>
          </w:p>
        </w:tc>
      </w:tr>
    </w:tbl>
    <w:p w14:paraId="7465E444"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0781</w:t>
      </w:r>
      <w:r>
        <w:rPr>
          <w:rFonts w:ascii="宋体" w:hAnsi="宋体" w:hint="eastAsia"/>
          <w:kern w:val="0"/>
          <w:sz w:val="18"/>
        </w:rPr>
        <w:t>）</w:t>
      </w:r>
    </w:p>
    <w:p w14:paraId="03F30582" w14:textId="77777777" w:rsidR="00000000" w:rsidRDefault="007478C2">
      <w:pPr>
        <w:rPr>
          <w:rFonts w:ascii="宋体" w:hAnsi="宋体"/>
          <w:b/>
          <w:sz w:val="24"/>
          <w:highlight w:val="yellow"/>
        </w:rPr>
      </w:pPr>
    </w:p>
    <w:p w14:paraId="1D2708FF" w14:textId="77777777" w:rsidR="00000000" w:rsidRDefault="007478C2">
      <w:pPr>
        <w:outlineLvl w:val="3"/>
        <w:rPr>
          <w:rFonts w:ascii="宋体" w:hAnsi="宋体"/>
          <w:kern w:val="0"/>
          <w:sz w:val="18"/>
        </w:rPr>
      </w:pPr>
      <w:r>
        <w:rPr>
          <w:rFonts w:ascii="宋体" w:hAnsi="宋体" w:hint="eastAsia"/>
          <w:b/>
          <w:sz w:val="24"/>
        </w:rPr>
        <w:t>7.4.7.2</w:t>
      </w:r>
      <w:r>
        <w:rPr>
          <w:rFonts w:ascii="宋体" w:hAnsi="宋体"/>
          <w:b/>
          <w:sz w:val="24"/>
        </w:rPr>
        <w:t>6</w:t>
      </w:r>
      <w:r>
        <w:rPr>
          <w:rFonts w:ascii="宋体" w:hAnsi="宋体" w:hint="eastAsia"/>
          <w:b/>
          <w:sz w:val="24"/>
        </w:rPr>
        <w:t xml:space="preserve"> </w:t>
      </w:r>
      <w:r>
        <w:rPr>
          <w:rFonts w:ascii="宋体" w:hAnsi="宋体" w:hint="eastAsia"/>
          <w:b/>
          <w:sz w:val="24"/>
        </w:rPr>
        <w:t>分部报告</w:t>
      </w:r>
      <w:r>
        <w:rPr>
          <w:rStyle w:val="FootnoteReference"/>
          <w:rFonts w:ascii="宋体" w:hAnsi="宋体"/>
          <w:b/>
          <w:sz w:val="24"/>
        </w:rPr>
        <w:footnoteReference w:id="160"/>
      </w:r>
    </w:p>
    <w:p w14:paraId="7D90DE06"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2879</w:t>
      </w:r>
      <w:r>
        <w:rPr>
          <w:rFonts w:ascii="宋体" w:hAnsi="宋体" w:hint="eastAsia"/>
          <w:kern w:val="0"/>
          <w:sz w:val="18"/>
        </w:rPr>
        <w:t>）</w:t>
      </w:r>
    </w:p>
    <w:p w14:paraId="39A27FA5" w14:textId="77777777" w:rsidR="00000000" w:rsidRDefault="007478C2">
      <w:pPr>
        <w:rPr>
          <w:rFonts w:ascii="宋体" w:hAnsi="宋体"/>
          <w:kern w:val="0"/>
          <w:sz w:val="18"/>
        </w:rPr>
      </w:pPr>
    </w:p>
    <w:p w14:paraId="2A07B356" w14:textId="77777777" w:rsidR="00000000" w:rsidRDefault="007478C2">
      <w:pPr>
        <w:outlineLvl w:val="2"/>
        <w:rPr>
          <w:rFonts w:ascii="宋体" w:hAnsi="宋体"/>
          <w:b/>
          <w:sz w:val="24"/>
        </w:rPr>
      </w:pPr>
      <w:r>
        <w:rPr>
          <w:rFonts w:ascii="宋体" w:hAnsi="宋体" w:hint="eastAsia"/>
          <w:b/>
          <w:sz w:val="24"/>
        </w:rPr>
        <w:t xml:space="preserve">7.4.8 </w:t>
      </w:r>
      <w:r>
        <w:rPr>
          <w:rFonts w:ascii="宋体" w:hAnsi="宋体" w:hint="eastAsia"/>
          <w:b/>
          <w:sz w:val="24"/>
        </w:rPr>
        <w:t>或有事项、资产负债表日后事项的说明</w:t>
      </w:r>
      <w:r>
        <w:rPr>
          <w:rStyle w:val="FootnoteReference"/>
          <w:rFonts w:ascii="宋体" w:hAnsi="宋体"/>
          <w:b/>
          <w:sz w:val="24"/>
        </w:rPr>
        <w:footnoteReference w:id="161"/>
      </w:r>
    </w:p>
    <w:p w14:paraId="0477AE48" w14:textId="77777777" w:rsidR="00000000" w:rsidRDefault="007478C2">
      <w:pPr>
        <w:outlineLvl w:val="3"/>
        <w:rPr>
          <w:rFonts w:ascii="宋体" w:hAnsi="宋体"/>
          <w:kern w:val="0"/>
          <w:sz w:val="18"/>
        </w:rPr>
      </w:pPr>
      <w:r>
        <w:rPr>
          <w:rFonts w:ascii="宋体" w:hAnsi="宋体" w:hint="eastAsia"/>
          <w:b/>
          <w:sz w:val="24"/>
        </w:rPr>
        <w:t xml:space="preserve">7.4.8.1 </w:t>
      </w:r>
      <w:r>
        <w:rPr>
          <w:rFonts w:ascii="宋体" w:hAnsi="宋体" w:hint="eastAsia"/>
          <w:b/>
          <w:sz w:val="24"/>
        </w:rPr>
        <w:t>或有事项</w:t>
      </w:r>
    </w:p>
    <w:p w14:paraId="7E65B0EE"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1038</w:t>
      </w:r>
      <w:r>
        <w:rPr>
          <w:rFonts w:ascii="宋体" w:hAnsi="宋体" w:hint="eastAsia"/>
          <w:kern w:val="0"/>
          <w:sz w:val="18"/>
        </w:rPr>
        <w:t>）</w:t>
      </w:r>
    </w:p>
    <w:p w14:paraId="1E41A42E" w14:textId="77777777" w:rsidR="00000000" w:rsidRDefault="007478C2">
      <w:pPr>
        <w:rPr>
          <w:rFonts w:ascii="宋体" w:hAnsi="宋体"/>
          <w:kern w:val="0"/>
          <w:sz w:val="18"/>
        </w:rPr>
      </w:pPr>
    </w:p>
    <w:p w14:paraId="57444D27" w14:textId="77777777" w:rsidR="00000000" w:rsidRDefault="007478C2">
      <w:pPr>
        <w:outlineLvl w:val="3"/>
        <w:rPr>
          <w:rFonts w:ascii="宋体" w:hAnsi="宋体"/>
          <w:b/>
          <w:sz w:val="24"/>
        </w:rPr>
      </w:pPr>
      <w:r>
        <w:rPr>
          <w:rFonts w:ascii="宋体" w:hAnsi="宋体" w:hint="eastAsia"/>
          <w:b/>
          <w:sz w:val="24"/>
        </w:rPr>
        <w:t xml:space="preserve">7.4.8.2 </w:t>
      </w:r>
      <w:r>
        <w:rPr>
          <w:rFonts w:ascii="宋体" w:hAnsi="宋体" w:hint="eastAsia"/>
          <w:b/>
          <w:sz w:val="24"/>
        </w:rPr>
        <w:t>资产负债表日后事项</w:t>
      </w:r>
    </w:p>
    <w:p w14:paraId="7250C634"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1037</w:t>
      </w:r>
      <w:r>
        <w:rPr>
          <w:rFonts w:ascii="宋体" w:hAnsi="宋体" w:hint="eastAsia"/>
          <w:kern w:val="0"/>
          <w:sz w:val="18"/>
        </w:rPr>
        <w:t>）</w:t>
      </w:r>
    </w:p>
    <w:p w14:paraId="1FD0AE75" w14:textId="77777777" w:rsidR="00000000" w:rsidRDefault="007478C2">
      <w:pPr>
        <w:rPr>
          <w:rFonts w:ascii="宋体" w:hAnsi="宋体"/>
          <w:kern w:val="0"/>
          <w:sz w:val="18"/>
        </w:rPr>
      </w:pPr>
    </w:p>
    <w:p w14:paraId="23C171D5" w14:textId="77777777" w:rsidR="00000000" w:rsidRDefault="007478C2">
      <w:pPr>
        <w:spacing w:line="360" w:lineRule="auto"/>
        <w:outlineLvl w:val="2"/>
        <w:rPr>
          <w:rFonts w:ascii="宋体" w:hAnsi="宋体"/>
          <w:b/>
          <w:sz w:val="24"/>
        </w:rPr>
      </w:pPr>
      <w:r>
        <w:rPr>
          <w:rFonts w:ascii="宋体" w:hAnsi="宋体" w:hint="eastAsia"/>
          <w:b/>
          <w:sz w:val="24"/>
        </w:rPr>
        <w:t xml:space="preserve">7.4.9 </w:t>
      </w:r>
      <w:r>
        <w:rPr>
          <w:rFonts w:ascii="宋体" w:hAnsi="宋体" w:hint="eastAsia"/>
          <w:b/>
          <w:sz w:val="24"/>
        </w:rPr>
        <w:t>关联方关系</w:t>
      </w:r>
      <w:r>
        <w:rPr>
          <w:rStyle w:val="FootnoteReference"/>
          <w:rFonts w:ascii="宋体" w:hAnsi="宋体"/>
          <w:b/>
          <w:sz w:val="24"/>
        </w:rPr>
        <w:footnoteReference w:id="162"/>
      </w:r>
    </w:p>
    <w:p w14:paraId="4F38BC1D" w14:textId="77777777" w:rsidR="00000000" w:rsidRDefault="007478C2">
      <w:pPr>
        <w:spacing w:line="360" w:lineRule="auto"/>
        <w:outlineLvl w:val="3"/>
        <w:rPr>
          <w:rFonts w:ascii="宋体" w:hAnsi="宋体"/>
          <w:b/>
          <w:sz w:val="24"/>
        </w:rPr>
      </w:pPr>
      <w:r>
        <w:rPr>
          <w:rFonts w:ascii="宋体" w:hAnsi="宋体" w:hint="eastAsia"/>
          <w:b/>
          <w:sz w:val="24"/>
        </w:rPr>
        <w:t xml:space="preserve">7.4.9.1 </w:t>
      </w:r>
      <w:r>
        <w:rPr>
          <w:rFonts w:ascii="宋体" w:hAnsi="宋体" w:hint="eastAsia"/>
          <w:b/>
          <w:sz w:val="24"/>
        </w:rPr>
        <w:t>本报告期存在控制关系或其他重大利害关系的关联方发生变化的情况</w:t>
      </w:r>
      <w:r>
        <w:rPr>
          <w:rStyle w:val="FootnoteReference"/>
          <w:rFonts w:ascii="宋体" w:hAnsi="宋体"/>
          <w:b/>
          <w:sz w:val="24"/>
        </w:rPr>
        <w:footnoteReference w:id="163"/>
      </w:r>
    </w:p>
    <w:p w14:paraId="4E95862B"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1910</w:t>
      </w:r>
      <w:r>
        <w:rPr>
          <w:rFonts w:ascii="宋体" w:hAnsi="宋体" w:hint="eastAsia"/>
          <w:kern w:val="0"/>
          <w:sz w:val="18"/>
        </w:rPr>
        <w:t>）</w:t>
      </w:r>
    </w:p>
    <w:p w14:paraId="5948ED19" w14:textId="77777777" w:rsidR="00000000" w:rsidRDefault="007478C2">
      <w:pPr>
        <w:spacing w:line="360" w:lineRule="auto"/>
        <w:outlineLvl w:val="3"/>
        <w:rPr>
          <w:rFonts w:ascii="宋体" w:hAnsi="宋体"/>
          <w:b/>
          <w:sz w:val="24"/>
        </w:rPr>
      </w:pPr>
    </w:p>
    <w:p w14:paraId="5DBCAAE0" w14:textId="77777777" w:rsidR="00000000" w:rsidRDefault="007478C2">
      <w:pPr>
        <w:spacing w:line="360" w:lineRule="auto"/>
        <w:outlineLvl w:val="3"/>
        <w:rPr>
          <w:rFonts w:ascii="宋体" w:hAnsi="宋体"/>
          <w:b/>
          <w:sz w:val="24"/>
        </w:rPr>
      </w:pPr>
      <w:r>
        <w:rPr>
          <w:rFonts w:ascii="宋体" w:hAnsi="宋体" w:hint="eastAsia"/>
          <w:b/>
          <w:sz w:val="24"/>
        </w:rPr>
        <w:t xml:space="preserve">7.4.9.2 </w:t>
      </w:r>
      <w:r>
        <w:rPr>
          <w:rFonts w:ascii="宋体" w:hAnsi="宋体" w:hint="eastAsia"/>
          <w:b/>
          <w:sz w:val="24"/>
        </w:rPr>
        <w:t>本报告期与基金发生关联交易的各关联方</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4320"/>
      </w:tblGrid>
      <w:tr w:rsidR="00000000" w14:paraId="155BA227" w14:textId="77777777">
        <w:tc>
          <w:tcPr>
            <w:tcW w:w="4068" w:type="dxa"/>
          </w:tcPr>
          <w:p w14:paraId="29F44891" w14:textId="77777777" w:rsidR="00000000" w:rsidRDefault="007478C2">
            <w:pPr>
              <w:jc w:val="center"/>
              <w:rPr>
                <w:rFonts w:ascii="宋体" w:hAnsi="宋体"/>
                <w:sz w:val="24"/>
              </w:rPr>
            </w:pPr>
            <w:r>
              <w:rPr>
                <w:rFonts w:ascii="宋体" w:hAnsi="宋体" w:hint="eastAsia"/>
                <w:sz w:val="24"/>
              </w:rPr>
              <w:t>关联方名称</w:t>
            </w:r>
          </w:p>
        </w:tc>
        <w:tc>
          <w:tcPr>
            <w:tcW w:w="4320" w:type="dxa"/>
          </w:tcPr>
          <w:p w14:paraId="1B909973" w14:textId="77777777" w:rsidR="00000000" w:rsidRDefault="007478C2">
            <w:pPr>
              <w:jc w:val="center"/>
              <w:rPr>
                <w:rFonts w:ascii="宋体" w:hAnsi="宋体"/>
                <w:sz w:val="24"/>
              </w:rPr>
            </w:pPr>
            <w:r>
              <w:rPr>
                <w:rFonts w:ascii="宋体" w:hAnsi="宋体" w:hint="eastAsia"/>
                <w:sz w:val="24"/>
              </w:rPr>
              <w:t>与本基金的关系</w:t>
            </w:r>
          </w:p>
        </w:tc>
      </w:tr>
      <w:tr w:rsidR="00000000" w14:paraId="71CD99C5" w14:textId="77777777">
        <w:tc>
          <w:tcPr>
            <w:tcW w:w="4068" w:type="dxa"/>
          </w:tcPr>
          <w:p w14:paraId="77686FAE"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0795</w:t>
            </w:r>
            <w:r>
              <w:rPr>
                <w:rFonts w:ascii="宋体" w:hAnsi="宋体" w:hint="eastAsia"/>
                <w:kern w:val="0"/>
                <w:sz w:val="18"/>
              </w:rPr>
              <w:t>）</w:t>
            </w:r>
          </w:p>
        </w:tc>
        <w:tc>
          <w:tcPr>
            <w:tcW w:w="4320" w:type="dxa"/>
          </w:tcPr>
          <w:p w14:paraId="7C916B48"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0796</w:t>
            </w:r>
            <w:r>
              <w:rPr>
                <w:rFonts w:ascii="宋体" w:hAnsi="宋体" w:hint="eastAsia"/>
                <w:kern w:val="0"/>
                <w:sz w:val="18"/>
              </w:rPr>
              <w:t>）</w:t>
            </w:r>
          </w:p>
        </w:tc>
      </w:tr>
    </w:tbl>
    <w:p w14:paraId="77911B11"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0797</w:t>
      </w:r>
      <w:r>
        <w:rPr>
          <w:rFonts w:ascii="宋体" w:hAnsi="宋体" w:hint="eastAsia"/>
          <w:kern w:val="0"/>
          <w:sz w:val="18"/>
        </w:rPr>
        <w:t>）</w:t>
      </w:r>
    </w:p>
    <w:p w14:paraId="14C848CD" w14:textId="77777777" w:rsidR="00000000" w:rsidRDefault="007478C2">
      <w:pPr>
        <w:rPr>
          <w:rFonts w:ascii="宋体" w:hAnsi="宋体"/>
          <w:sz w:val="24"/>
        </w:rPr>
      </w:pPr>
    </w:p>
    <w:p w14:paraId="629D8A0E" w14:textId="77777777" w:rsidR="00000000" w:rsidRDefault="007478C2">
      <w:pPr>
        <w:spacing w:line="360" w:lineRule="auto"/>
        <w:outlineLvl w:val="2"/>
        <w:rPr>
          <w:rFonts w:ascii="宋体" w:hAnsi="宋体"/>
          <w:b/>
          <w:sz w:val="24"/>
        </w:rPr>
      </w:pPr>
      <w:r>
        <w:rPr>
          <w:rFonts w:ascii="宋体" w:hAnsi="宋体" w:hint="eastAsia"/>
          <w:b/>
          <w:sz w:val="24"/>
        </w:rPr>
        <w:t xml:space="preserve">7.4.10 </w:t>
      </w:r>
      <w:r>
        <w:rPr>
          <w:rFonts w:ascii="宋体" w:hAnsi="宋体" w:hint="eastAsia"/>
          <w:b/>
          <w:sz w:val="24"/>
        </w:rPr>
        <w:t>本报告期及上年度可</w:t>
      </w:r>
      <w:r>
        <w:rPr>
          <w:rFonts w:ascii="宋体" w:hAnsi="宋体" w:hint="eastAsia"/>
          <w:b/>
          <w:sz w:val="24"/>
        </w:rPr>
        <w:t>比期间的关联方交易</w:t>
      </w:r>
      <w:r>
        <w:rPr>
          <w:rStyle w:val="FootnoteReference"/>
          <w:rFonts w:ascii="宋体" w:hAnsi="宋体"/>
          <w:b/>
          <w:sz w:val="24"/>
        </w:rPr>
        <w:footnoteReference w:id="164"/>
      </w:r>
    </w:p>
    <w:p w14:paraId="50C63405" w14:textId="77777777" w:rsidR="00000000" w:rsidRDefault="007478C2">
      <w:pPr>
        <w:rPr>
          <w:rFonts w:ascii="宋体" w:hAnsi="宋体"/>
          <w:b/>
          <w:sz w:val="24"/>
        </w:rPr>
      </w:pPr>
      <w:r>
        <w:rPr>
          <w:rFonts w:ascii="宋体" w:hAnsi="宋体" w:hint="eastAsia"/>
          <w:kern w:val="0"/>
          <w:sz w:val="18"/>
        </w:rPr>
        <w:t>（</w:t>
      </w:r>
      <w:r>
        <w:rPr>
          <w:rFonts w:ascii="宋体" w:hAnsi="宋体" w:hint="eastAsia"/>
          <w:kern w:val="0"/>
          <w:sz w:val="18"/>
        </w:rPr>
        <w:t>2344</w:t>
      </w:r>
      <w:r>
        <w:rPr>
          <w:rFonts w:ascii="宋体" w:hAnsi="宋体" w:hint="eastAsia"/>
          <w:kern w:val="0"/>
          <w:sz w:val="18"/>
        </w:rPr>
        <w:t>）</w:t>
      </w:r>
    </w:p>
    <w:p w14:paraId="5EC68419" w14:textId="77777777" w:rsidR="00000000" w:rsidRDefault="007478C2">
      <w:pPr>
        <w:spacing w:line="360" w:lineRule="auto"/>
        <w:outlineLvl w:val="3"/>
        <w:rPr>
          <w:rFonts w:ascii="宋体" w:hAnsi="宋体"/>
          <w:b/>
          <w:sz w:val="24"/>
        </w:rPr>
      </w:pPr>
      <w:r>
        <w:rPr>
          <w:rFonts w:ascii="宋体" w:hAnsi="宋体" w:hint="eastAsia"/>
          <w:b/>
          <w:sz w:val="24"/>
        </w:rPr>
        <w:t xml:space="preserve">7.4.10.1 </w:t>
      </w:r>
      <w:r>
        <w:rPr>
          <w:rFonts w:ascii="宋体" w:hAnsi="宋体" w:hint="eastAsia"/>
          <w:b/>
          <w:sz w:val="24"/>
        </w:rPr>
        <w:t>通过关联方交易单元进行的交易</w:t>
      </w:r>
    </w:p>
    <w:p w14:paraId="00C69C96" w14:textId="77777777" w:rsidR="00000000" w:rsidRDefault="007478C2">
      <w:pPr>
        <w:outlineLvl w:val="4"/>
        <w:rPr>
          <w:rFonts w:ascii="宋体" w:hAnsi="宋体"/>
          <w:b/>
          <w:sz w:val="24"/>
        </w:rPr>
      </w:pPr>
      <w:r>
        <w:rPr>
          <w:rFonts w:ascii="宋体" w:hAnsi="宋体" w:hint="eastAsia"/>
          <w:b/>
          <w:sz w:val="24"/>
        </w:rPr>
        <w:t xml:space="preserve">7.4.10.1.1 </w:t>
      </w:r>
      <w:r>
        <w:rPr>
          <w:rFonts w:ascii="宋体" w:hAnsi="宋体"/>
          <w:b/>
          <w:sz w:val="24"/>
        </w:rPr>
        <w:t>股票交易</w:t>
      </w:r>
      <w:r>
        <w:rPr>
          <w:rStyle w:val="FootnoteReference"/>
          <w:rFonts w:ascii="宋体" w:hAnsi="宋体"/>
          <w:b/>
          <w:sz w:val="24"/>
        </w:rPr>
        <w:footnoteReference w:id="165"/>
      </w:r>
    </w:p>
    <w:p w14:paraId="5E71D060" w14:textId="77777777" w:rsidR="00000000" w:rsidRDefault="007478C2">
      <w:pPr>
        <w:wordWrap w:val="0"/>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40"/>
        <w:gridCol w:w="1422"/>
        <w:gridCol w:w="1980"/>
        <w:gridCol w:w="1440"/>
        <w:gridCol w:w="2525"/>
      </w:tblGrid>
      <w:tr w:rsidR="00000000" w14:paraId="2FA37527" w14:textId="77777777">
        <w:trPr>
          <w:cantSplit/>
          <w:trHeight w:val="571"/>
          <w:jc w:val="center"/>
        </w:trPr>
        <w:tc>
          <w:tcPr>
            <w:tcW w:w="1440" w:type="dxa"/>
            <w:vMerge w:val="restart"/>
            <w:vAlign w:val="center"/>
          </w:tcPr>
          <w:p w14:paraId="4F53E152" w14:textId="77777777" w:rsidR="00000000" w:rsidRDefault="007478C2">
            <w:pPr>
              <w:autoSpaceDE w:val="0"/>
              <w:autoSpaceDN w:val="0"/>
              <w:jc w:val="center"/>
              <w:textAlignment w:val="bottom"/>
              <w:rPr>
                <w:rFonts w:ascii="宋体" w:hAnsi="宋体"/>
                <w:sz w:val="24"/>
              </w:rPr>
            </w:pPr>
            <w:r>
              <w:rPr>
                <w:rFonts w:ascii="宋体" w:hAnsi="宋体"/>
                <w:sz w:val="24"/>
              </w:rPr>
              <w:t>关联方名称</w:t>
            </w:r>
          </w:p>
        </w:tc>
        <w:tc>
          <w:tcPr>
            <w:tcW w:w="3402" w:type="dxa"/>
            <w:gridSpan w:val="2"/>
            <w:vAlign w:val="center"/>
          </w:tcPr>
          <w:p w14:paraId="5FF7E20D" w14:textId="77777777" w:rsidR="00000000" w:rsidRDefault="007478C2">
            <w:pPr>
              <w:jc w:val="center"/>
              <w:rPr>
                <w:sz w:val="24"/>
              </w:rPr>
            </w:pPr>
            <w:r>
              <w:rPr>
                <w:rFonts w:ascii="宋体" w:hAnsi="宋体" w:hint="eastAsia"/>
                <w:sz w:val="24"/>
              </w:rPr>
              <w:t>本期</w:t>
            </w:r>
          </w:p>
          <w:p w14:paraId="43A7EFB4" w14:textId="77777777" w:rsidR="00000000" w:rsidRDefault="007478C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sz w:val="24"/>
                <w:vertAlign w:val="superscript"/>
              </w:rPr>
              <w:footnoteReference w:id="166"/>
            </w:r>
          </w:p>
        </w:tc>
        <w:tc>
          <w:tcPr>
            <w:tcW w:w="3965" w:type="dxa"/>
            <w:gridSpan w:val="2"/>
            <w:vAlign w:val="center"/>
          </w:tcPr>
          <w:p w14:paraId="1CA3A436"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CDF5A99"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02A16DF" w14:textId="77777777">
        <w:trPr>
          <w:cantSplit/>
          <w:trHeight w:val="409"/>
          <w:jc w:val="center"/>
        </w:trPr>
        <w:tc>
          <w:tcPr>
            <w:tcW w:w="1440" w:type="dxa"/>
            <w:vMerge/>
            <w:vAlign w:val="center"/>
          </w:tcPr>
          <w:p w14:paraId="2CD21D47" w14:textId="77777777" w:rsidR="00000000" w:rsidRDefault="007478C2">
            <w:pPr>
              <w:pStyle w:val="Footer"/>
              <w:widowControl/>
              <w:autoSpaceDE w:val="0"/>
              <w:autoSpaceDN w:val="0"/>
              <w:textAlignment w:val="bottom"/>
              <w:rPr>
                <w:rFonts w:ascii="宋体" w:hAnsi="宋体"/>
                <w:sz w:val="24"/>
              </w:rPr>
            </w:pPr>
          </w:p>
        </w:tc>
        <w:tc>
          <w:tcPr>
            <w:tcW w:w="1422" w:type="dxa"/>
            <w:vAlign w:val="center"/>
          </w:tcPr>
          <w:p w14:paraId="13BA0AE8" w14:textId="77777777" w:rsidR="00000000" w:rsidRDefault="007478C2">
            <w:pPr>
              <w:autoSpaceDE w:val="0"/>
              <w:autoSpaceDN w:val="0"/>
              <w:jc w:val="center"/>
              <w:textAlignment w:val="bottom"/>
              <w:rPr>
                <w:rFonts w:ascii="宋体" w:hAnsi="宋体"/>
                <w:sz w:val="24"/>
              </w:rPr>
            </w:pPr>
            <w:r>
              <w:rPr>
                <w:rFonts w:ascii="宋体" w:hAnsi="宋体"/>
                <w:sz w:val="24"/>
              </w:rPr>
              <w:t>成交金额</w:t>
            </w:r>
          </w:p>
        </w:tc>
        <w:tc>
          <w:tcPr>
            <w:tcW w:w="1980" w:type="dxa"/>
            <w:vAlign w:val="center"/>
          </w:tcPr>
          <w:p w14:paraId="63411F26" w14:textId="77777777" w:rsidR="00000000" w:rsidRDefault="007478C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当期股票</w:t>
            </w:r>
          </w:p>
          <w:p w14:paraId="5454EFD6" w14:textId="77777777" w:rsidR="00000000" w:rsidRDefault="007478C2">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p>
        </w:tc>
        <w:tc>
          <w:tcPr>
            <w:tcW w:w="1440" w:type="dxa"/>
            <w:vAlign w:val="center"/>
          </w:tcPr>
          <w:p w14:paraId="5981C852" w14:textId="77777777" w:rsidR="00000000" w:rsidRDefault="007478C2">
            <w:pPr>
              <w:autoSpaceDE w:val="0"/>
              <w:autoSpaceDN w:val="0"/>
              <w:jc w:val="center"/>
              <w:textAlignment w:val="bottom"/>
              <w:rPr>
                <w:rFonts w:ascii="宋体" w:hAnsi="宋体"/>
                <w:sz w:val="24"/>
              </w:rPr>
            </w:pPr>
            <w:r>
              <w:rPr>
                <w:rFonts w:ascii="宋体" w:hAnsi="宋体"/>
                <w:sz w:val="24"/>
              </w:rPr>
              <w:t>成交金额</w:t>
            </w:r>
          </w:p>
        </w:tc>
        <w:tc>
          <w:tcPr>
            <w:tcW w:w="2525" w:type="dxa"/>
            <w:vAlign w:val="center"/>
          </w:tcPr>
          <w:p w14:paraId="62EEDAFD" w14:textId="77777777" w:rsidR="00000000" w:rsidRDefault="007478C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当期股票</w:t>
            </w:r>
          </w:p>
          <w:p w14:paraId="0053F6A7" w14:textId="77777777" w:rsidR="00000000" w:rsidRDefault="007478C2">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p>
        </w:tc>
      </w:tr>
      <w:tr w:rsidR="00000000" w14:paraId="67073814" w14:textId="77777777">
        <w:trPr>
          <w:cantSplit/>
          <w:trHeight w:hRule="exact" w:val="357"/>
          <w:jc w:val="center"/>
        </w:trPr>
        <w:tc>
          <w:tcPr>
            <w:tcW w:w="1440" w:type="dxa"/>
            <w:vAlign w:val="center"/>
          </w:tcPr>
          <w:p w14:paraId="59BC3750" w14:textId="77777777" w:rsidR="00000000" w:rsidRDefault="007478C2">
            <w:pPr>
              <w:autoSpaceDE w:val="0"/>
              <w:autoSpaceDN w:val="0"/>
              <w:textAlignment w:val="bottom"/>
              <w:rPr>
                <w:rFonts w:ascii="宋体" w:hAnsi="宋体"/>
                <w:sz w:val="24"/>
              </w:rPr>
            </w:pPr>
            <w:r>
              <w:rPr>
                <w:rFonts w:ascii="宋体" w:hAnsi="宋体" w:hint="eastAsia"/>
                <w:kern w:val="0"/>
                <w:sz w:val="18"/>
              </w:rPr>
              <w:t>（</w:t>
            </w:r>
            <w:r>
              <w:rPr>
                <w:rFonts w:ascii="宋体" w:hAnsi="宋体" w:hint="eastAsia"/>
                <w:kern w:val="0"/>
                <w:sz w:val="18"/>
              </w:rPr>
              <w:t>0800</w:t>
            </w:r>
            <w:r>
              <w:rPr>
                <w:rFonts w:ascii="宋体" w:hAnsi="宋体" w:hint="eastAsia"/>
                <w:kern w:val="0"/>
                <w:sz w:val="18"/>
              </w:rPr>
              <w:t>）</w:t>
            </w:r>
          </w:p>
        </w:tc>
        <w:tc>
          <w:tcPr>
            <w:tcW w:w="1422" w:type="dxa"/>
            <w:vAlign w:val="center"/>
          </w:tcPr>
          <w:p w14:paraId="24A2D92C" w14:textId="77777777" w:rsidR="00000000" w:rsidRDefault="007478C2">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0801</w:t>
            </w:r>
            <w:r>
              <w:rPr>
                <w:rFonts w:ascii="宋体" w:hAnsi="宋体" w:hint="eastAsia"/>
                <w:kern w:val="0"/>
                <w:sz w:val="18"/>
              </w:rPr>
              <w:t>）</w:t>
            </w:r>
          </w:p>
        </w:tc>
        <w:tc>
          <w:tcPr>
            <w:tcW w:w="1980" w:type="dxa"/>
            <w:vAlign w:val="center"/>
          </w:tcPr>
          <w:p w14:paraId="1672300C" w14:textId="77777777" w:rsidR="00000000" w:rsidRDefault="007478C2">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0802</w:t>
            </w:r>
            <w:r>
              <w:rPr>
                <w:rFonts w:ascii="宋体" w:hAnsi="宋体" w:hint="eastAsia"/>
                <w:kern w:val="0"/>
                <w:sz w:val="18"/>
              </w:rPr>
              <w:t>）</w:t>
            </w:r>
          </w:p>
        </w:tc>
        <w:tc>
          <w:tcPr>
            <w:tcW w:w="1440" w:type="dxa"/>
            <w:vAlign w:val="center"/>
          </w:tcPr>
          <w:p w14:paraId="35AA05A4" w14:textId="77777777" w:rsidR="00000000" w:rsidRDefault="007478C2">
            <w:pPr>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0801</w:t>
            </w:r>
            <w:r>
              <w:rPr>
                <w:rFonts w:ascii="宋体" w:hAnsi="宋体" w:hint="eastAsia"/>
                <w:kern w:val="0"/>
                <w:sz w:val="18"/>
              </w:rPr>
              <w:t>）</w:t>
            </w:r>
          </w:p>
        </w:tc>
        <w:tc>
          <w:tcPr>
            <w:tcW w:w="2525" w:type="dxa"/>
            <w:vAlign w:val="center"/>
          </w:tcPr>
          <w:p w14:paraId="56A730C7"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0802</w:t>
            </w:r>
            <w:r>
              <w:rPr>
                <w:rFonts w:ascii="宋体" w:hAnsi="宋体" w:hint="eastAsia"/>
                <w:kern w:val="0"/>
                <w:sz w:val="18"/>
              </w:rPr>
              <w:t>）</w:t>
            </w:r>
          </w:p>
        </w:tc>
      </w:tr>
    </w:tbl>
    <w:p w14:paraId="1AFF45CA"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1912</w:t>
      </w:r>
      <w:r>
        <w:rPr>
          <w:rFonts w:ascii="宋体" w:hAnsi="宋体" w:hint="eastAsia"/>
          <w:kern w:val="0"/>
          <w:sz w:val="18"/>
        </w:rPr>
        <w:t>）</w:t>
      </w:r>
    </w:p>
    <w:p w14:paraId="4E2506C9" w14:textId="77777777" w:rsidR="00000000" w:rsidRDefault="007478C2">
      <w:pPr>
        <w:rPr>
          <w:rFonts w:ascii="宋体" w:hAnsi="宋体"/>
          <w:sz w:val="24"/>
        </w:rPr>
      </w:pPr>
    </w:p>
    <w:p w14:paraId="7D8233E5" w14:textId="77777777" w:rsidR="00000000" w:rsidRDefault="007478C2">
      <w:pPr>
        <w:outlineLvl w:val="4"/>
        <w:rPr>
          <w:rFonts w:ascii="宋体" w:hAnsi="宋体"/>
          <w:b/>
          <w:sz w:val="24"/>
        </w:rPr>
      </w:pPr>
      <w:r>
        <w:rPr>
          <w:rFonts w:ascii="宋体" w:hAnsi="宋体" w:hint="eastAsia"/>
          <w:b/>
          <w:sz w:val="24"/>
        </w:rPr>
        <w:t xml:space="preserve">7.4.10.1.2 </w:t>
      </w:r>
      <w:r>
        <w:rPr>
          <w:rFonts w:ascii="宋体" w:hAnsi="宋体" w:hint="eastAsia"/>
          <w:b/>
          <w:sz w:val="24"/>
        </w:rPr>
        <w:t>权证</w:t>
      </w:r>
      <w:r>
        <w:rPr>
          <w:rFonts w:ascii="宋体" w:hAnsi="宋体"/>
          <w:b/>
          <w:sz w:val="24"/>
        </w:rPr>
        <w:t>交易</w:t>
      </w:r>
    </w:p>
    <w:p w14:paraId="070DC118" w14:textId="77777777" w:rsidR="00000000" w:rsidRDefault="007478C2">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40"/>
        <w:gridCol w:w="1098"/>
        <w:gridCol w:w="2520"/>
        <w:gridCol w:w="1260"/>
        <w:gridCol w:w="2520"/>
      </w:tblGrid>
      <w:tr w:rsidR="00000000" w14:paraId="7E42CA12" w14:textId="77777777">
        <w:trPr>
          <w:cantSplit/>
          <w:trHeight w:val="571"/>
          <w:jc w:val="center"/>
        </w:trPr>
        <w:tc>
          <w:tcPr>
            <w:tcW w:w="1440" w:type="dxa"/>
            <w:vMerge w:val="restart"/>
            <w:vAlign w:val="center"/>
          </w:tcPr>
          <w:p w14:paraId="35B57496" w14:textId="77777777" w:rsidR="00000000" w:rsidRDefault="007478C2">
            <w:pPr>
              <w:autoSpaceDE w:val="0"/>
              <w:autoSpaceDN w:val="0"/>
              <w:jc w:val="center"/>
              <w:textAlignment w:val="bottom"/>
              <w:rPr>
                <w:rFonts w:ascii="宋体" w:hAnsi="宋体"/>
                <w:sz w:val="24"/>
              </w:rPr>
            </w:pPr>
            <w:r>
              <w:rPr>
                <w:rFonts w:ascii="宋体" w:hAnsi="宋体"/>
                <w:sz w:val="24"/>
              </w:rPr>
              <w:t>关联方名称</w:t>
            </w:r>
          </w:p>
        </w:tc>
        <w:tc>
          <w:tcPr>
            <w:tcW w:w="3618" w:type="dxa"/>
            <w:gridSpan w:val="2"/>
            <w:vAlign w:val="center"/>
          </w:tcPr>
          <w:p w14:paraId="0D46612F" w14:textId="77777777" w:rsidR="00000000" w:rsidRDefault="007478C2">
            <w:pPr>
              <w:jc w:val="center"/>
              <w:rPr>
                <w:rFonts w:ascii="宋体" w:hAnsi="宋体"/>
                <w:sz w:val="24"/>
              </w:rPr>
            </w:pPr>
            <w:r>
              <w:rPr>
                <w:rFonts w:ascii="宋体" w:hAnsi="宋体" w:hint="eastAsia"/>
                <w:sz w:val="24"/>
              </w:rPr>
              <w:t>本期</w:t>
            </w:r>
          </w:p>
          <w:p w14:paraId="600AEE83" w14:textId="77777777" w:rsidR="00000000" w:rsidRDefault="007478C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780" w:type="dxa"/>
            <w:gridSpan w:val="2"/>
            <w:vAlign w:val="center"/>
          </w:tcPr>
          <w:p w14:paraId="1E6CF866"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5822E9B"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489D0AD" w14:textId="77777777">
        <w:trPr>
          <w:cantSplit/>
          <w:trHeight w:val="409"/>
          <w:jc w:val="center"/>
        </w:trPr>
        <w:tc>
          <w:tcPr>
            <w:tcW w:w="1440" w:type="dxa"/>
            <w:vMerge/>
            <w:vAlign w:val="center"/>
          </w:tcPr>
          <w:p w14:paraId="634F059B" w14:textId="77777777" w:rsidR="00000000" w:rsidRDefault="007478C2">
            <w:pPr>
              <w:pStyle w:val="Footer"/>
              <w:widowControl/>
              <w:autoSpaceDE w:val="0"/>
              <w:autoSpaceDN w:val="0"/>
              <w:textAlignment w:val="bottom"/>
              <w:rPr>
                <w:rFonts w:ascii="宋体" w:hAnsi="宋体"/>
                <w:sz w:val="24"/>
              </w:rPr>
            </w:pPr>
          </w:p>
        </w:tc>
        <w:tc>
          <w:tcPr>
            <w:tcW w:w="1098" w:type="dxa"/>
            <w:vAlign w:val="center"/>
          </w:tcPr>
          <w:p w14:paraId="6996E8E4" w14:textId="77777777" w:rsidR="00000000" w:rsidRDefault="007478C2">
            <w:pPr>
              <w:autoSpaceDE w:val="0"/>
              <w:autoSpaceDN w:val="0"/>
              <w:jc w:val="center"/>
              <w:textAlignment w:val="bottom"/>
              <w:rPr>
                <w:rFonts w:ascii="宋体" w:hAnsi="宋体"/>
                <w:sz w:val="24"/>
              </w:rPr>
            </w:pPr>
            <w:r>
              <w:rPr>
                <w:rFonts w:ascii="宋体" w:hAnsi="宋体"/>
                <w:sz w:val="24"/>
              </w:rPr>
              <w:t>成交金额</w:t>
            </w:r>
          </w:p>
        </w:tc>
        <w:tc>
          <w:tcPr>
            <w:tcW w:w="2520" w:type="dxa"/>
            <w:vAlign w:val="center"/>
          </w:tcPr>
          <w:p w14:paraId="5D716E02" w14:textId="77777777" w:rsidR="00000000" w:rsidRDefault="007478C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当期权证</w:t>
            </w:r>
          </w:p>
          <w:p w14:paraId="6396343E" w14:textId="77777777" w:rsidR="00000000" w:rsidRDefault="007478C2">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p>
        </w:tc>
        <w:tc>
          <w:tcPr>
            <w:tcW w:w="1260" w:type="dxa"/>
            <w:vAlign w:val="center"/>
          </w:tcPr>
          <w:p w14:paraId="145F0F7C" w14:textId="77777777" w:rsidR="00000000" w:rsidRDefault="007478C2">
            <w:pPr>
              <w:autoSpaceDE w:val="0"/>
              <w:autoSpaceDN w:val="0"/>
              <w:jc w:val="center"/>
              <w:textAlignment w:val="bottom"/>
              <w:rPr>
                <w:rFonts w:ascii="宋体" w:hAnsi="宋体"/>
                <w:sz w:val="24"/>
              </w:rPr>
            </w:pPr>
            <w:r>
              <w:rPr>
                <w:rFonts w:ascii="宋体" w:hAnsi="宋体"/>
                <w:sz w:val="24"/>
              </w:rPr>
              <w:t>成交金额</w:t>
            </w:r>
          </w:p>
        </w:tc>
        <w:tc>
          <w:tcPr>
            <w:tcW w:w="2520" w:type="dxa"/>
            <w:vAlign w:val="center"/>
          </w:tcPr>
          <w:p w14:paraId="1DE1BD2C" w14:textId="77777777" w:rsidR="00000000" w:rsidRDefault="007478C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当期权证</w:t>
            </w:r>
          </w:p>
          <w:p w14:paraId="78231281" w14:textId="77777777" w:rsidR="00000000" w:rsidRDefault="007478C2">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p>
        </w:tc>
      </w:tr>
      <w:tr w:rsidR="00000000" w14:paraId="01D67D66" w14:textId="77777777">
        <w:trPr>
          <w:cantSplit/>
          <w:trHeight w:hRule="exact" w:val="357"/>
          <w:jc w:val="center"/>
        </w:trPr>
        <w:tc>
          <w:tcPr>
            <w:tcW w:w="1440" w:type="dxa"/>
            <w:vAlign w:val="center"/>
          </w:tcPr>
          <w:p w14:paraId="661779C0" w14:textId="77777777" w:rsidR="00000000" w:rsidRDefault="007478C2">
            <w:pPr>
              <w:autoSpaceDE w:val="0"/>
              <w:autoSpaceDN w:val="0"/>
              <w:textAlignment w:val="bottom"/>
              <w:rPr>
                <w:rFonts w:ascii="宋体" w:hAnsi="宋体"/>
                <w:sz w:val="24"/>
              </w:rPr>
            </w:pPr>
            <w:r>
              <w:rPr>
                <w:rFonts w:ascii="宋体" w:hAnsi="宋体" w:hint="eastAsia"/>
                <w:kern w:val="0"/>
                <w:sz w:val="18"/>
              </w:rPr>
              <w:t>（</w:t>
            </w:r>
            <w:r>
              <w:rPr>
                <w:rFonts w:ascii="宋体" w:hAnsi="宋体" w:hint="eastAsia"/>
                <w:kern w:val="0"/>
                <w:sz w:val="18"/>
              </w:rPr>
              <w:t>1920</w:t>
            </w:r>
            <w:r>
              <w:rPr>
                <w:rFonts w:ascii="宋体" w:hAnsi="宋体" w:hint="eastAsia"/>
                <w:kern w:val="0"/>
                <w:sz w:val="18"/>
              </w:rPr>
              <w:t>）</w:t>
            </w:r>
          </w:p>
        </w:tc>
        <w:tc>
          <w:tcPr>
            <w:tcW w:w="1098" w:type="dxa"/>
            <w:vAlign w:val="center"/>
          </w:tcPr>
          <w:p w14:paraId="2DA6B329" w14:textId="77777777" w:rsidR="00000000" w:rsidRDefault="007478C2">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0807</w:t>
            </w:r>
            <w:r>
              <w:rPr>
                <w:rFonts w:ascii="宋体" w:hAnsi="宋体" w:hint="eastAsia"/>
                <w:kern w:val="0"/>
                <w:sz w:val="18"/>
              </w:rPr>
              <w:t>）</w:t>
            </w:r>
          </w:p>
        </w:tc>
        <w:tc>
          <w:tcPr>
            <w:tcW w:w="2520" w:type="dxa"/>
            <w:vAlign w:val="center"/>
          </w:tcPr>
          <w:p w14:paraId="6F3401C3" w14:textId="77777777" w:rsidR="00000000" w:rsidRDefault="007478C2">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0808</w:t>
            </w:r>
            <w:r>
              <w:rPr>
                <w:rFonts w:ascii="宋体" w:hAnsi="宋体" w:hint="eastAsia"/>
                <w:kern w:val="0"/>
                <w:sz w:val="18"/>
              </w:rPr>
              <w:t>）</w:t>
            </w:r>
          </w:p>
        </w:tc>
        <w:tc>
          <w:tcPr>
            <w:tcW w:w="1260" w:type="dxa"/>
            <w:vAlign w:val="center"/>
          </w:tcPr>
          <w:p w14:paraId="393475D3" w14:textId="77777777" w:rsidR="00000000" w:rsidRDefault="007478C2">
            <w:pPr>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0807</w:t>
            </w:r>
            <w:r>
              <w:rPr>
                <w:rFonts w:ascii="宋体" w:hAnsi="宋体" w:hint="eastAsia"/>
                <w:kern w:val="0"/>
                <w:sz w:val="18"/>
              </w:rPr>
              <w:t>）</w:t>
            </w:r>
          </w:p>
        </w:tc>
        <w:tc>
          <w:tcPr>
            <w:tcW w:w="2520" w:type="dxa"/>
            <w:vAlign w:val="center"/>
          </w:tcPr>
          <w:p w14:paraId="2C98ED5B"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0808</w:t>
            </w:r>
            <w:r>
              <w:rPr>
                <w:rFonts w:ascii="宋体" w:hAnsi="宋体" w:hint="eastAsia"/>
                <w:kern w:val="0"/>
                <w:sz w:val="18"/>
              </w:rPr>
              <w:t>）</w:t>
            </w:r>
          </w:p>
        </w:tc>
      </w:tr>
    </w:tbl>
    <w:p w14:paraId="1C957485" w14:textId="77777777" w:rsidR="00000000" w:rsidRDefault="007478C2">
      <w:pPr>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1921</w:t>
      </w:r>
      <w:r>
        <w:rPr>
          <w:rFonts w:ascii="宋体" w:hAnsi="宋体" w:hint="eastAsia"/>
          <w:kern w:val="0"/>
          <w:sz w:val="18"/>
        </w:rPr>
        <w:t>）</w:t>
      </w:r>
    </w:p>
    <w:p w14:paraId="2CA3CA37" w14:textId="77777777" w:rsidR="00000000" w:rsidRDefault="007478C2">
      <w:pPr>
        <w:rPr>
          <w:rFonts w:ascii="宋体" w:hAnsi="宋体"/>
          <w:b/>
          <w:sz w:val="24"/>
        </w:rPr>
      </w:pPr>
    </w:p>
    <w:p w14:paraId="22917DCB" w14:textId="77777777" w:rsidR="00000000" w:rsidRDefault="007478C2">
      <w:pPr>
        <w:outlineLvl w:val="4"/>
        <w:rPr>
          <w:rFonts w:ascii="宋体" w:hAnsi="宋体"/>
          <w:b/>
          <w:sz w:val="24"/>
          <w:lang w:val="en-GB"/>
        </w:rPr>
      </w:pPr>
      <w:r>
        <w:rPr>
          <w:rFonts w:ascii="宋体" w:hAnsi="宋体" w:hint="eastAsia"/>
          <w:b/>
          <w:sz w:val="24"/>
        </w:rPr>
        <w:t xml:space="preserve">7.4.10.1.3 </w:t>
      </w:r>
      <w:r>
        <w:rPr>
          <w:rFonts w:ascii="宋体" w:hAnsi="宋体" w:hint="eastAsia"/>
          <w:b/>
          <w:sz w:val="24"/>
        </w:rPr>
        <w:t>应支付关联方的佣金</w:t>
      </w:r>
    </w:p>
    <w:p w14:paraId="4293981B" w14:textId="77777777" w:rsidR="00000000" w:rsidRDefault="007478C2">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77"/>
        <w:gridCol w:w="900"/>
        <w:gridCol w:w="1980"/>
        <w:gridCol w:w="1980"/>
        <w:gridCol w:w="2480"/>
      </w:tblGrid>
      <w:tr w:rsidR="00000000" w14:paraId="4F67CE76" w14:textId="77777777">
        <w:trPr>
          <w:cantSplit/>
          <w:trHeight w:val="571"/>
          <w:jc w:val="center"/>
        </w:trPr>
        <w:tc>
          <w:tcPr>
            <w:tcW w:w="1377" w:type="dxa"/>
            <w:vMerge w:val="restart"/>
            <w:vAlign w:val="center"/>
          </w:tcPr>
          <w:p w14:paraId="333F28F7" w14:textId="77777777" w:rsidR="00000000" w:rsidRDefault="007478C2">
            <w:pPr>
              <w:autoSpaceDE w:val="0"/>
              <w:autoSpaceDN w:val="0"/>
              <w:jc w:val="center"/>
              <w:textAlignment w:val="bottom"/>
              <w:rPr>
                <w:rFonts w:ascii="宋体" w:hAnsi="宋体"/>
                <w:sz w:val="24"/>
              </w:rPr>
            </w:pPr>
            <w:r>
              <w:rPr>
                <w:rFonts w:ascii="宋体" w:hAnsi="宋体"/>
                <w:sz w:val="24"/>
              </w:rPr>
              <w:t>关联方名称</w:t>
            </w:r>
          </w:p>
        </w:tc>
        <w:tc>
          <w:tcPr>
            <w:tcW w:w="7340" w:type="dxa"/>
            <w:gridSpan w:val="4"/>
            <w:vAlign w:val="center"/>
          </w:tcPr>
          <w:p w14:paraId="19134773" w14:textId="77777777" w:rsidR="00000000" w:rsidRDefault="007478C2">
            <w:pPr>
              <w:jc w:val="center"/>
              <w:rPr>
                <w:rFonts w:ascii="宋体" w:hAnsi="宋体"/>
                <w:sz w:val="24"/>
              </w:rPr>
            </w:pPr>
            <w:r>
              <w:rPr>
                <w:rFonts w:ascii="宋体" w:hAnsi="宋体" w:hint="eastAsia"/>
                <w:sz w:val="24"/>
              </w:rPr>
              <w:t>本期</w:t>
            </w:r>
          </w:p>
          <w:p w14:paraId="13A8D7B4" w14:textId="77777777" w:rsidR="00000000" w:rsidRDefault="007478C2">
            <w:pPr>
              <w:widowControl/>
              <w:autoSpaceDE w:val="0"/>
              <w:autoSpaceDN w:val="0"/>
              <w:ind w:right="-28"/>
              <w:jc w:val="center"/>
              <w:textAlignment w:val="bottom"/>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E8485DA" w14:textId="77777777">
        <w:trPr>
          <w:cantSplit/>
          <w:trHeight w:val="409"/>
          <w:jc w:val="center"/>
        </w:trPr>
        <w:tc>
          <w:tcPr>
            <w:tcW w:w="1377" w:type="dxa"/>
            <w:vMerge/>
            <w:vAlign w:val="center"/>
          </w:tcPr>
          <w:p w14:paraId="5C6855F0" w14:textId="77777777" w:rsidR="00000000" w:rsidRDefault="007478C2">
            <w:pPr>
              <w:pStyle w:val="Footer"/>
              <w:widowControl/>
              <w:autoSpaceDE w:val="0"/>
              <w:autoSpaceDN w:val="0"/>
              <w:textAlignment w:val="bottom"/>
              <w:rPr>
                <w:rFonts w:ascii="宋体" w:hAnsi="宋体"/>
                <w:sz w:val="24"/>
              </w:rPr>
            </w:pPr>
          </w:p>
        </w:tc>
        <w:tc>
          <w:tcPr>
            <w:tcW w:w="900" w:type="dxa"/>
            <w:vAlign w:val="center"/>
          </w:tcPr>
          <w:p w14:paraId="29B5C68F" w14:textId="77777777" w:rsidR="00000000" w:rsidRDefault="007478C2">
            <w:pPr>
              <w:autoSpaceDE w:val="0"/>
              <w:autoSpaceDN w:val="0"/>
              <w:jc w:val="center"/>
              <w:textAlignment w:val="bottom"/>
              <w:rPr>
                <w:rFonts w:ascii="宋体" w:hAnsi="宋体"/>
                <w:sz w:val="24"/>
              </w:rPr>
            </w:pPr>
            <w:r>
              <w:rPr>
                <w:rFonts w:ascii="宋体" w:hAnsi="宋体" w:hint="eastAsia"/>
                <w:sz w:val="24"/>
              </w:rPr>
              <w:t>当期</w:t>
            </w:r>
          </w:p>
          <w:p w14:paraId="3D8F24C8" w14:textId="77777777" w:rsidR="00000000" w:rsidRDefault="007478C2">
            <w:pPr>
              <w:autoSpaceDE w:val="0"/>
              <w:autoSpaceDN w:val="0"/>
              <w:jc w:val="center"/>
              <w:textAlignment w:val="bottom"/>
              <w:rPr>
                <w:rFonts w:ascii="宋体" w:hAnsi="宋体"/>
                <w:sz w:val="24"/>
              </w:rPr>
            </w:pPr>
            <w:r>
              <w:rPr>
                <w:rFonts w:ascii="宋体" w:hAnsi="宋体" w:hint="eastAsia"/>
                <w:sz w:val="24"/>
              </w:rPr>
              <w:t>佣金</w:t>
            </w:r>
          </w:p>
        </w:tc>
        <w:tc>
          <w:tcPr>
            <w:tcW w:w="1980" w:type="dxa"/>
            <w:vAlign w:val="center"/>
          </w:tcPr>
          <w:p w14:paraId="3782D56A" w14:textId="77777777" w:rsidR="00000000" w:rsidRDefault="007478C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当期佣金总量</w:t>
            </w:r>
            <w:r>
              <w:rPr>
                <w:rFonts w:ascii="宋体" w:hAnsi="宋体"/>
                <w:sz w:val="24"/>
              </w:rPr>
              <w:t>的比例</w:t>
            </w:r>
          </w:p>
        </w:tc>
        <w:tc>
          <w:tcPr>
            <w:tcW w:w="1980" w:type="dxa"/>
            <w:vAlign w:val="center"/>
          </w:tcPr>
          <w:p w14:paraId="3142054C" w14:textId="77777777" w:rsidR="00000000" w:rsidRDefault="007478C2">
            <w:pPr>
              <w:autoSpaceDE w:val="0"/>
              <w:autoSpaceDN w:val="0"/>
              <w:jc w:val="center"/>
              <w:textAlignment w:val="bottom"/>
              <w:rPr>
                <w:rFonts w:ascii="宋体" w:hAnsi="宋体"/>
                <w:sz w:val="24"/>
              </w:rPr>
            </w:pPr>
            <w:r>
              <w:rPr>
                <w:rFonts w:ascii="宋体" w:hAnsi="宋体" w:hint="eastAsia"/>
                <w:sz w:val="24"/>
              </w:rPr>
              <w:t>期末应付佣金余额</w:t>
            </w:r>
          </w:p>
        </w:tc>
        <w:tc>
          <w:tcPr>
            <w:tcW w:w="2480" w:type="dxa"/>
            <w:vAlign w:val="center"/>
          </w:tcPr>
          <w:p w14:paraId="4CD1FA84" w14:textId="77777777" w:rsidR="00000000" w:rsidRDefault="007478C2">
            <w:pPr>
              <w:autoSpaceDE w:val="0"/>
              <w:autoSpaceDN w:val="0"/>
              <w:jc w:val="center"/>
              <w:textAlignment w:val="bottom"/>
              <w:rPr>
                <w:rFonts w:ascii="宋体" w:hAnsi="宋体"/>
                <w:sz w:val="24"/>
              </w:rPr>
            </w:pPr>
            <w:r>
              <w:rPr>
                <w:rFonts w:ascii="宋体" w:hAnsi="宋体" w:hint="eastAsia"/>
                <w:sz w:val="24"/>
              </w:rPr>
              <w:t>占期末应付佣金总额的比例</w:t>
            </w:r>
          </w:p>
        </w:tc>
      </w:tr>
      <w:tr w:rsidR="00000000" w14:paraId="1FD72C4C" w14:textId="77777777">
        <w:trPr>
          <w:cantSplit/>
          <w:trHeight w:hRule="exact" w:val="357"/>
          <w:jc w:val="center"/>
        </w:trPr>
        <w:tc>
          <w:tcPr>
            <w:tcW w:w="1377" w:type="dxa"/>
            <w:vAlign w:val="center"/>
          </w:tcPr>
          <w:p w14:paraId="2D0FC540" w14:textId="77777777" w:rsidR="00000000" w:rsidRDefault="007478C2">
            <w:pPr>
              <w:autoSpaceDE w:val="0"/>
              <w:autoSpaceDN w:val="0"/>
              <w:textAlignment w:val="bottom"/>
              <w:rPr>
                <w:rFonts w:ascii="宋体" w:hAnsi="宋体"/>
                <w:sz w:val="24"/>
              </w:rPr>
            </w:pPr>
            <w:r>
              <w:rPr>
                <w:rFonts w:ascii="宋体" w:hAnsi="宋体" w:hint="eastAsia"/>
                <w:kern w:val="0"/>
                <w:sz w:val="18"/>
              </w:rPr>
              <w:t>（</w:t>
            </w:r>
            <w:r>
              <w:rPr>
                <w:rFonts w:ascii="宋体" w:hAnsi="宋体" w:hint="eastAsia"/>
                <w:kern w:val="0"/>
                <w:sz w:val="18"/>
              </w:rPr>
              <w:t>1928</w:t>
            </w:r>
            <w:r>
              <w:rPr>
                <w:rFonts w:ascii="宋体" w:hAnsi="宋体" w:hint="eastAsia"/>
                <w:kern w:val="0"/>
                <w:sz w:val="18"/>
              </w:rPr>
              <w:t>）</w:t>
            </w:r>
          </w:p>
        </w:tc>
        <w:tc>
          <w:tcPr>
            <w:tcW w:w="900" w:type="dxa"/>
            <w:vAlign w:val="center"/>
          </w:tcPr>
          <w:p w14:paraId="510F05E9" w14:textId="77777777" w:rsidR="00000000" w:rsidRDefault="007478C2">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0809</w:t>
            </w:r>
            <w:r>
              <w:rPr>
                <w:rFonts w:ascii="宋体" w:hAnsi="宋体" w:hint="eastAsia"/>
                <w:kern w:val="0"/>
                <w:sz w:val="18"/>
              </w:rPr>
              <w:t>）</w:t>
            </w:r>
          </w:p>
        </w:tc>
        <w:tc>
          <w:tcPr>
            <w:tcW w:w="1980" w:type="dxa"/>
            <w:vAlign w:val="center"/>
          </w:tcPr>
          <w:p w14:paraId="4862976E" w14:textId="77777777" w:rsidR="00000000" w:rsidRDefault="007478C2">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0810</w:t>
            </w:r>
            <w:r>
              <w:rPr>
                <w:rFonts w:ascii="宋体" w:hAnsi="宋体" w:hint="eastAsia"/>
                <w:kern w:val="0"/>
                <w:sz w:val="18"/>
              </w:rPr>
              <w:t>）</w:t>
            </w:r>
          </w:p>
        </w:tc>
        <w:tc>
          <w:tcPr>
            <w:tcW w:w="1980" w:type="dxa"/>
            <w:vAlign w:val="center"/>
          </w:tcPr>
          <w:p w14:paraId="0958445C" w14:textId="77777777" w:rsidR="00000000" w:rsidRDefault="007478C2">
            <w:pPr>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2109</w:t>
            </w:r>
            <w:r>
              <w:rPr>
                <w:rFonts w:ascii="宋体" w:hAnsi="宋体" w:hint="eastAsia"/>
                <w:kern w:val="0"/>
                <w:sz w:val="18"/>
              </w:rPr>
              <w:t>）</w:t>
            </w:r>
          </w:p>
        </w:tc>
        <w:tc>
          <w:tcPr>
            <w:tcW w:w="2480" w:type="dxa"/>
            <w:vAlign w:val="center"/>
          </w:tcPr>
          <w:p w14:paraId="1A433865"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2110</w:t>
            </w:r>
            <w:r>
              <w:rPr>
                <w:rFonts w:ascii="宋体" w:hAnsi="宋体" w:hint="eastAsia"/>
                <w:kern w:val="0"/>
                <w:sz w:val="18"/>
              </w:rPr>
              <w:t>）</w:t>
            </w:r>
          </w:p>
        </w:tc>
      </w:tr>
      <w:tr w:rsidR="00000000" w14:paraId="6FBF4493" w14:textId="77777777">
        <w:trPr>
          <w:cantSplit/>
          <w:trHeight w:val="571"/>
          <w:jc w:val="center"/>
        </w:trPr>
        <w:tc>
          <w:tcPr>
            <w:tcW w:w="1377" w:type="dxa"/>
            <w:vMerge w:val="restart"/>
            <w:vAlign w:val="center"/>
          </w:tcPr>
          <w:p w14:paraId="1CCB1C87" w14:textId="77777777" w:rsidR="00000000" w:rsidRDefault="007478C2">
            <w:pPr>
              <w:autoSpaceDE w:val="0"/>
              <w:autoSpaceDN w:val="0"/>
              <w:jc w:val="center"/>
              <w:textAlignment w:val="bottom"/>
              <w:rPr>
                <w:rFonts w:ascii="宋体" w:hAnsi="宋体"/>
                <w:sz w:val="24"/>
              </w:rPr>
            </w:pPr>
            <w:r>
              <w:rPr>
                <w:rFonts w:ascii="宋体" w:hAnsi="宋体"/>
                <w:sz w:val="24"/>
              </w:rPr>
              <w:t>关联方名称</w:t>
            </w:r>
          </w:p>
        </w:tc>
        <w:tc>
          <w:tcPr>
            <w:tcW w:w="7340" w:type="dxa"/>
            <w:gridSpan w:val="4"/>
            <w:vAlign w:val="center"/>
          </w:tcPr>
          <w:p w14:paraId="3712345F"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w:t>
            </w:r>
            <w:r>
              <w:rPr>
                <w:rFonts w:ascii="宋体" w:hAnsi="宋体" w:hint="eastAsia"/>
                <w:sz w:val="24"/>
              </w:rPr>
              <w:t>期间</w:t>
            </w:r>
          </w:p>
          <w:p w14:paraId="506FE55F"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53A8AD7" w14:textId="77777777">
        <w:trPr>
          <w:cantSplit/>
          <w:trHeight w:val="409"/>
          <w:jc w:val="center"/>
        </w:trPr>
        <w:tc>
          <w:tcPr>
            <w:tcW w:w="1377" w:type="dxa"/>
            <w:vMerge/>
            <w:vAlign w:val="center"/>
          </w:tcPr>
          <w:p w14:paraId="17B6BE28" w14:textId="77777777" w:rsidR="00000000" w:rsidRDefault="007478C2">
            <w:pPr>
              <w:pStyle w:val="Footer"/>
              <w:widowControl/>
              <w:autoSpaceDE w:val="0"/>
              <w:autoSpaceDN w:val="0"/>
              <w:textAlignment w:val="bottom"/>
              <w:rPr>
                <w:rFonts w:ascii="宋体" w:hAnsi="宋体"/>
                <w:sz w:val="24"/>
              </w:rPr>
            </w:pPr>
          </w:p>
        </w:tc>
        <w:tc>
          <w:tcPr>
            <w:tcW w:w="900" w:type="dxa"/>
            <w:vAlign w:val="center"/>
          </w:tcPr>
          <w:p w14:paraId="58A9B6A8" w14:textId="77777777" w:rsidR="00000000" w:rsidRDefault="007478C2">
            <w:pPr>
              <w:autoSpaceDE w:val="0"/>
              <w:autoSpaceDN w:val="0"/>
              <w:jc w:val="center"/>
              <w:textAlignment w:val="bottom"/>
              <w:rPr>
                <w:rFonts w:ascii="宋体" w:hAnsi="宋体"/>
                <w:sz w:val="24"/>
              </w:rPr>
            </w:pPr>
            <w:r>
              <w:rPr>
                <w:rFonts w:ascii="宋体" w:hAnsi="宋体" w:hint="eastAsia"/>
                <w:sz w:val="24"/>
              </w:rPr>
              <w:t>当期</w:t>
            </w:r>
          </w:p>
          <w:p w14:paraId="01D138BB" w14:textId="77777777" w:rsidR="00000000" w:rsidRDefault="007478C2">
            <w:pPr>
              <w:autoSpaceDE w:val="0"/>
              <w:autoSpaceDN w:val="0"/>
              <w:jc w:val="center"/>
              <w:textAlignment w:val="bottom"/>
              <w:rPr>
                <w:rFonts w:ascii="宋体" w:hAnsi="宋体"/>
                <w:sz w:val="24"/>
              </w:rPr>
            </w:pPr>
            <w:r>
              <w:rPr>
                <w:rFonts w:ascii="宋体" w:hAnsi="宋体" w:hint="eastAsia"/>
                <w:sz w:val="24"/>
              </w:rPr>
              <w:t>佣金</w:t>
            </w:r>
          </w:p>
        </w:tc>
        <w:tc>
          <w:tcPr>
            <w:tcW w:w="1980" w:type="dxa"/>
            <w:vAlign w:val="center"/>
          </w:tcPr>
          <w:p w14:paraId="527A0E69" w14:textId="77777777" w:rsidR="00000000" w:rsidRDefault="007478C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当期佣金总量</w:t>
            </w:r>
            <w:r>
              <w:rPr>
                <w:rFonts w:ascii="宋体" w:hAnsi="宋体"/>
                <w:sz w:val="24"/>
              </w:rPr>
              <w:t>的比例</w:t>
            </w:r>
          </w:p>
        </w:tc>
        <w:tc>
          <w:tcPr>
            <w:tcW w:w="1980" w:type="dxa"/>
            <w:vAlign w:val="center"/>
          </w:tcPr>
          <w:p w14:paraId="2F87BFFE" w14:textId="77777777" w:rsidR="00000000" w:rsidRDefault="007478C2">
            <w:pPr>
              <w:autoSpaceDE w:val="0"/>
              <w:autoSpaceDN w:val="0"/>
              <w:jc w:val="center"/>
              <w:textAlignment w:val="bottom"/>
              <w:rPr>
                <w:rFonts w:ascii="宋体" w:hAnsi="宋体"/>
                <w:sz w:val="24"/>
              </w:rPr>
            </w:pPr>
            <w:r>
              <w:rPr>
                <w:rFonts w:ascii="宋体" w:hAnsi="宋体" w:hint="eastAsia"/>
                <w:sz w:val="24"/>
              </w:rPr>
              <w:t>期末应付佣金余额</w:t>
            </w:r>
          </w:p>
        </w:tc>
        <w:tc>
          <w:tcPr>
            <w:tcW w:w="2480" w:type="dxa"/>
            <w:vAlign w:val="center"/>
          </w:tcPr>
          <w:p w14:paraId="05DD48B2" w14:textId="77777777" w:rsidR="00000000" w:rsidRDefault="007478C2">
            <w:pPr>
              <w:autoSpaceDE w:val="0"/>
              <w:autoSpaceDN w:val="0"/>
              <w:jc w:val="center"/>
              <w:textAlignment w:val="bottom"/>
              <w:rPr>
                <w:rFonts w:ascii="宋体" w:hAnsi="宋体"/>
                <w:sz w:val="24"/>
              </w:rPr>
            </w:pPr>
            <w:r>
              <w:rPr>
                <w:rFonts w:ascii="宋体" w:hAnsi="宋体" w:hint="eastAsia"/>
                <w:sz w:val="24"/>
              </w:rPr>
              <w:t>占期末应付佣金总额的比例</w:t>
            </w:r>
          </w:p>
        </w:tc>
      </w:tr>
      <w:tr w:rsidR="00000000" w14:paraId="3CEE3533" w14:textId="77777777">
        <w:trPr>
          <w:cantSplit/>
          <w:trHeight w:hRule="exact" w:val="357"/>
          <w:jc w:val="center"/>
        </w:trPr>
        <w:tc>
          <w:tcPr>
            <w:tcW w:w="1377" w:type="dxa"/>
            <w:vAlign w:val="center"/>
          </w:tcPr>
          <w:p w14:paraId="01ED1A19" w14:textId="77777777" w:rsidR="00000000" w:rsidRDefault="007478C2">
            <w:pPr>
              <w:autoSpaceDE w:val="0"/>
              <w:autoSpaceDN w:val="0"/>
              <w:textAlignment w:val="bottom"/>
              <w:rPr>
                <w:rFonts w:ascii="宋体" w:hAnsi="宋体"/>
                <w:sz w:val="24"/>
              </w:rPr>
            </w:pPr>
            <w:r>
              <w:rPr>
                <w:rFonts w:ascii="宋体" w:hAnsi="宋体" w:hint="eastAsia"/>
                <w:kern w:val="0"/>
                <w:sz w:val="18"/>
              </w:rPr>
              <w:t>（</w:t>
            </w:r>
            <w:r>
              <w:rPr>
                <w:rFonts w:ascii="宋体" w:hAnsi="宋体" w:hint="eastAsia"/>
                <w:kern w:val="0"/>
                <w:sz w:val="18"/>
              </w:rPr>
              <w:t>1928</w:t>
            </w:r>
            <w:r>
              <w:rPr>
                <w:rFonts w:ascii="宋体" w:hAnsi="宋体" w:hint="eastAsia"/>
                <w:kern w:val="0"/>
                <w:sz w:val="18"/>
              </w:rPr>
              <w:t>）</w:t>
            </w:r>
          </w:p>
        </w:tc>
        <w:tc>
          <w:tcPr>
            <w:tcW w:w="900" w:type="dxa"/>
            <w:vAlign w:val="center"/>
          </w:tcPr>
          <w:p w14:paraId="000EE935" w14:textId="77777777" w:rsidR="00000000" w:rsidRDefault="007478C2">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0809</w:t>
            </w:r>
            <w:r>
              <w:rPr>
                <w:rFonts w:ascii="宋体" w:hAnsi="宋体" w:hint="eastAsia"/>
                <w:kern w:val="0"/>
                <w:sz w:val="18"/>
              </w:rPr>
              <w:t>）</w:t>
            </w:r>
          </w:p>
        </w:tc>
        <w:tc>
          <w:tcPr>
            <w:tcW w:w="1980" w:type="dxa"/>
            <w:vAlign w:val="center"/>
          </w:tcPr>
          <w:p w14:paraId="57154B9B" w14:textId="77777777" w:rsidR="00000000" w:rsidRDefault="007478C2">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0810</w:t>
            </w:r>
            <w:r>
              <w:rPr>
                <w:rFonts w:ascii="宋体" w:hAnsi="宋体" w:hint="eastAsia"/>
                <w:kern w:val="0"/>
                <w:sz w:val="18"/>
              </w:rPr>
              <w:t>）</w:t>
            </w:r>
          </w:p>
        </w:tc>
        <w:tc>
          <w:tcPr>
            <w:tcW w:w="1980" w:type="dxa"/>
            <w:vAlign w:val="center"/>
          </w:tcPr>
          <w:p w14:paraId="6702505E" w14:textId="77777777" w:rsidR="00000000" w:rsidRDefault="007478C2">
            <w:pPr>
              <w:autoSpaceDE w:val="0"/>
              <w:autoSpaceDN w:val="0"/>
              <w:jc w:val="center"/>
              <w:textAlignment w:val="bottom"/>
              <w:rPr>
                <w:rFonts w:ascii="宋体" w:hAnsi="宋体"/>
                <w:sz w:val="24"/>
              </w:rPr>
            </w:pPr>
            <w:r>
              <w:rPr>
                <w:rFonts w:ascii="宋体" w:hAnsi="宋体" w:hint="eastAsia"/>
                <w:kern w:val="0"/>
                <w:sz w:val="18"/>
              </w:rPr>
              <w:t>（</w:t>
            </w:r>
            <w:r>
              <w:rPr>
                <w:rFonts w:ascii="宋体" w:hAnsi="宋体" w:hint="eastAsia"/>
                <w:kern w:val="0"/>
                <w:sz w:val="18"/>
              </w:rPr>
              <w:t>2109</w:t>
            </w:r>
            <w:r>
              <w:rPr>
                <w:rFonts w:ascii="宋体" w:hAnsi="宋体" w:hint="eastAsia"/>
                <w:kern w:val="0"/>
                <w:sz w:val="18"/>
              </w:rPr>
              <w:t>）</w:t>
            </w:r>
          </w:p>
        </w:tc>
        <w:tc>
          <w:tcPr>
            <w:tcW w:w="2480" w:type="dxa"/>
            <w:vAlign w:val="center"/>
          </w:tcPr>
          <w:p w14:paraId="5ED217F7"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2110</w:t>
            </w:r>
            <w:r>
              <w:rPr>
                <w:rFonts w:ascii="宋体" w:hAnsi="宋体" w:hint="eastAsia"/>
                <w:kern w:val="0"/>
                <w:sz w:val="18"/>
              </w:rPr>
              <w:t>）</w:t>
            </w:r>
          </w:p>
        </w:tc>
      </w:tr>
    </w:tbl>
    <w:p w14:paraId="197BB089" w14:textId="77777777" w:rsidR="00000000" w:rsidRDefault="007478C2">
      <w:pPr>
        <w:rPr>
          <w:rFonts w:ascii="宋体" w:hAnsi="宋体"/>
          <w:kern w:val="0"/>
          <w:sz w:val="18"/>
        </w:rPr>
      </w:pPr>
      <w:r>
        <w:rPr>
          <w:rFonts w:ascii="宋体" w:hAnsi="宋体" w:hint="eastAsia"/>
          <w:sz w:val="24"/>
        </w:rPr>
        <w:t>注</w:t>
      </w:r>
      <w:r>
        <w:rPr>
          <w:rStyle w:val="FootnoteReference"/>
          <w:rFonts w:ascii="宋体" w:hAnsi="宋体"/>
          <w:sz w:val="24"/>
        </w:rPr>
        <w:footnoteReference w:id="167"/>
      </w:r>
      <w:r>
        <w:rPr>
          <w:rFonts w:ascii="宋体" w:hAnsi="宋体" w:hint="eastAsia"/>
          <w:sz w:val="24"/>
        </w:rPr>
        <w:t>:</w:t>
      </w:r>
      <w:r>
        <w:rPr>
          <w:rFonts w:ascii="宋体" w:hAnsi="宋体" w:hint="eastAsia"/>
          <w:kern w:val="0"/>
          <w:sz w:val="18"/>
        </w:rPr>
        <w:t>（</w:t>
      </w:r>
      <w:r>
        <w:rPr>
          <w:rFonts w:ascii="宋体" w:hAnsi="宋体" w:hint="eastAsia"/>
          <w:kern w:val="0"/>
          <w:sz w:val="18"/>
        </w:rPr>
        <w:t>1929</w:t>
      </w:r>
      <w:r>
        <w:rPr>
          <w:rFonts w:ascii="宋体" w:hAnsi="宋体" w:hint="eastAsia"/>
          <w:kern w:val="0"/>
          <w:sz w:val="18"/>
        </w:rPr>
        <w:t>）</w:t>
      </w:r>
    </w:p>
    <w:p w14:paraId="3930246D" w14:textId="77777777" w:rsidR="00000000" w:rsidRDefault="007478C2">
      <w:pPr>
        <w:rPr>
          <w:rFonts w:ascii="宋体" w:hAnsi="宋体"/>
          <w:sz w:val="24"/>
        </w:rPr>
      </w:pPr>
    </w:p>
    <w:p w14:paraId="06F24D55" w14:textId="77777777" w:rsidR="00000000" w:rsidRDefault="007478C2">
      <w:pPr>
        <w:spacing w:line="360" w:lineRule="auto"/>
        <w:outlineLvl w:val="3"/>
        <w:rPr>
          <w:rFonts w:ascii="宋体" w:hAnsi="宋体"/>
          <w:b/>
          <w:sz w:val="24"/>
        </w:rPr>
      </w:pPr>
      <w:r>
        <w:rPr>
          <w:rFonts w:ascii="宋体" w:hAnsi="宋体" w:hint="eastAsia"/>
          <w:b/>
          <w:sz w:val="24"/>
        </w:rPr>
        <w:t xml:space="preserve">7.4.10.2 </w:t>
      </w:r>
      <w:r>
        <w:rPr>
          <w:rFonts w:ascii="宋体" w:hAnsi="宋体" w:hint="eastAsia"/>
          <w:b/>
          <w:sz w:val="24"/>
          <w:szCs w:val="24"/>
        </w:rPr>
        <w:t>关联方报酬</w:t>
      </w:r>
      <w:r>
        <w:rPr>
          <w:rStyle w:val="FootnoteReference"/>
          <w:rFonts w:ascii="宋体" w:hAnsi="宋体"/>
          <w:b/>
          <w:sz w:val="24"/>
        </w:rPr>
        <w:footnoteReference w:id="168"/>
      </w:r>
    </w:p>
    <w:p w14:paraId="188D604B" w14:textId="77777777" w:rsidR="00000000" w:rsidRDefault="007478C2">
      <w:pPr>
        <w:spacing w:line="360" w:lineRule="auto"/>
        <w:outlineLvl w:val="3"/>
        <w:rPr>
          <w:rFonts w:ascii="宋体" w:hAnsi="宋体"/>
          <w:b/>
          <w:sz w:val="24"/>
        </w:rPr>
      </w:pPr>
      <w:r>
        <w:rPr>
          <w:rFonts w:ascii="宋体" w:hAnsi="宋体" w:hint="eastAsia"/>
          <w:b/>
          <w:sz w:val="24"/>
        </w:rPr>
        <w:t xml:space="preserve">7.4.10.2.1 </w:t>
      </w:r>
      <w:r>
        <w:rPr>
          <w:rFonts w:ascii="宋体" w:hAnsi="宋体" w:hint="eastAsia"/>
          <w:b/>
          <w:sz w:val="24"/>
          <w:szCs w:val="24"/>
        </w:rPr>
        <w:t>基金管理费</w:t>
      </w:r>
    </w:p>
    <w:p w14:paraId="02B3C962" w14:textId="77777777" w:rsidR="00000000" w:rsidRDefault="007478C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2700"/>
        <w:gridCol w:w="2700"/>
      </w:tblGrid>
      <w:tr w:rsidR="00000000" w14:paraId="3BA85980" w14:textId="77777777">
        <w:trPr>
          <w:jc w:val="center"/>
        </w:trPr>
        <w:tc>
          <w:tcPr>
            <w:tcW w:w="4535" w:type="dxa"/>
            <w:vAlign w:val="center"/>
          </w:tcPr>
          <w:p w14:paraId="4641678E" w14:textId="77777777" w:rsidR="00000000" w:rsidRDefault="007478C2">
            <w:pPr>
              <w:jc w:val="center"/>
              <w:rPr>
                <w:rFonts w:ascii="宋体" w:hAnsi="宋体"/>
                <w:sz w:val="24"/>
              </w:rPr>
            </w:pPr>
            <w:r>
              <w:rPr>
                <w:rFonts w:ascii="宋体" w:hAnsi="宋体" w:hint="eastAsia"/>
                <w:sz w:val="24"/>
              </w:rPr>
              <w:t>项目</w:t>
            </w:r>
          </w:p>
        </w:tc>
        <w:tc>
          <w:tcPr>
            <w:tcW w:w="2700" w:type="dxa"/>
            <w:vAlign w:val="center"/>
          </w:tcPr>
          <w:p w14:paraId="562E79D8" w14:textId="77777777" w:rsidR="00000000" w:rsidRDefault="007478C2">
            <w:pPr>
              <w:jc w:val="center"/>
              <w:rPr>
                <w:rFonts w:ascii="宋体" w:hAnsi="宋体"/>
                <w:sz w:val="24"/>
              </w:rPr>
            </w:pPr>
            <w:r>
              <w:rPr>
                <w:rFonts w:ascii="宋体" w:hAnsi="宋体" w:hint="eastAsia"/>
                <w:sz w:val="24"/>
              </w:rPr>
              <w:t>本期</w:t>
            </w:r>
          </w:p>
          <w:p w14:paraId="50053A58"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00" w:type="dxa"/>
            <w:vAlign w:val="center"/>
          </w:tcPr>
          <w:p w14:paraId="739C2ADE"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9256BE0" w14:textId="77777777" w:rsidR="00000000" w:rsidRDefault="007478C2">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D20A5E0" w14:textId="77777777">
        <w:trPr>
          <w:jc w:val="center"/>
        </w:trPr>
        <w:tc>
          <w:tcPr>
            <w:tcW w:w="4535" w:type="dxa"/>
          </w:tcPr>
          <w:p w14:paraId="447E5745" w14:textId="77777777" w:rsidR="00000000" w:rsidRDefault="007478C2">
            <w:pPr>
              <w:rPr>
                <w:rFonts w:ascii="宋体" w:hAnsi="宋体"/>
                <w:sz w:val="24"/>
              </w:rPr>
            </w:pPr>
            <w:r>
              <w:rPr>
                <w:rFonts w:ascii="宋体" w:hAnsi="宋体" w:hint="eastAsia"/>
                <w:sz w:val="24"/>
              </w:rPr>
              <w:t>当期发生的基金应支付的管理费</w:t>
            </w:r>
            <w:r>
              <w:rPr>
                <w:rStyle w:val="FootnoteReference"/>
                <w:rFonts w:ascii="宋体" w:hAnsi="宋体"/>
                <w:sz w:val="24"/>
              </w:rPr>
              <w:footnoteReference w:id="169"/>
            </w:r>
          </w:p>
        </w:tc>
        <w:tc>
          <w:tcPr>
            <w:tcW w:w="2700" w:type="dxa"/>
          </w:tcPr>
          <w:p w14:paraId="3DE6CEC1"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1930</w:t>
            </w:r>
            <w:r>
              <w:rPr>
                <w:rFonts w:ascii="宋体" w:hAnsi="宋体" w:hint="eastAsia"/>
                <w:kern w:val="0"/>
                <w:sz w:val="18"/>
              </w:rPr>
              <w:t>）</w:t>
            </w:r>
          </w:p>
        </w:tc>
        <w:tc>
          <w:tcPr>
            <w:tcW w:w="2700" w:type="dxa"/>
          </w:tcPr>
          <w:p w14:paraId="5A96900A"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1930</w:t>
            </w:r>
            <w:r>
              <w:rPr>
                <w:rFonts w:ascii="宋体" w:hAnsi="宋体" w:hint="eastAsia"/>
                <w:kern w:val="0"/>
                <w:sz w:val="18"/>
              </w:rPr>
              <w:t>）</w:t>
            </w:r>
          </w:p>
        </w:tc>
      </w:tr>
      <w:tr w:rsidR="00000000" w14:paraId="51A5F7C5" w14:textId="77777777">
        <w:trPr>
          <w:jc w:val="center"/>
        </w:trPr>
        <w:tc>
          <w:tcPr>
            <w:tcW w:w="4535" w:type="dxa"/>
          </w:tcPr>
          <w:p w14:paraId="48885ED6" w14:textId="77777777" w:rsidR="00000000" w:rsidRDefault="007478C2">
            <w:pPr>
              <w:rPr>
                <w:rFonts w:ascii="宋体" w:hAnsi="宋体"/>
                <w:sz w:val="24"/>
              </w:rPr>
            </w:pPr>
            <w:r>
              <w:rPr>
                <w:rFonts w:ascii="宋体" w:hAnsi="宋体" w:hint="eastAsia"/>
                <w:sz w:val="24"/>
              </w:rPr>
              <w:t>其中：支付销售机构的客户维护费</w:t>
            </w:r>
            <w:r>
              <w:rPr>
                <w:rStyle w:val="FootnoteReference"/>
                <w:rFonts w:ascii="宋体" w:hAnsi="宋体"/>
                <w:sz w:val="24"/>
              </w:rPr>
              <w:footnoteReference w:id="170"/>
            </w:r>
          </w:p>
        </w:tc>
        <w:tc>
          <w:tcPr>
            <w:tcW w:w="2700" w:type="dxa"/>
          </w:tcPr>
          <w:p w14:paraId="32AB1721"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2878</w:t>
            </w:r>
            <w:r>
              <w:rPr>
                <w:rFonts w:ascii="宋体" w:hAnsi="宋体" w:hint="eastAsia"/>
                <w:kern w:val="0"/>
                <w:sz w:val="18"/>
              </w:rPr>
              <w:t>）</w:t>
            </w:r>
          </w:p>
        </w:tc>
        <w:tc>
          <w:tcPr>
            <w:tcW w:w="2700" w:type="dxa"/>
          </w:tcPr>
          <w:p w14:paraId="68A3093A"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2878</w:t>
            </w:r>
            <w:r>
              <w:rPr>
                <w:rFonts w:ascii="宋体" w:hAnsi="宋体" w:hint="eastAsia"/>
                <w:kern w:val="0"/>
                <w:sz w:val="18"/>
              </w:rPr>
              <w:t>）</w:t>
            </w:r>
          </w:p>
        </w:tc>
      </w:tr>
      <w:tr w:rsidR="00000000" w14:paraId="0F395B3B" w14:textId="77777777">
        <w:trPr>
          <w:trHeight w:val="397"/>
          <w:jc w:val="center"/>
        </w:trPr>
        <w:tc>
          <w:tcPr>
            <w:tcW w:w="4535" w:type="dxa"/>
          </w:tcPr>
          <w:p w14:paraId="671F2A83" w14:textId="77777777" w:rsidR="00000000" w:rsidRDefault="007478C2">
            <w:pPr>
              <w:ind w:firstLineChars="300" w:firstLine="720"/>
              <w:rPr>
                <w:rFonts w:ascii="宋体" w:hAnsi="宋体"/>
                <w:color w:val="FF0000"/>
                <w:sz w:val="24"/>
              </w:rPr>
            </w:pPr>
            <w:r>
              <w:rPr>
                <w:rFonts w:ascii="宋体" w:hAnsi="宋体" w:hint="eastAsia"/>
                <w:sz w:val="24"/>
              </w:rPr>
              <w:t>支付投资顾</w:t>
            </w:r>
            <w:r>
              <w:rPr>
                <w:rFonts w:ascii="宋体" w:hAnsi="宋体" w:hint="eastAsia"/>
                <w:sz w:val="24"/>
              </w:rPr>
              <w:t>问的投资顾问费</w:t>
            </w:r>
            <w:r>
              <w:rPr>
                <w:rStyle w:val="FootnoteReference"/>
              </w:rPr>
              <w:footnoteReference w:id="171"/>
            </w:r>
          </w:p>
        </w:tc>
        <w:tc>
          <w:tcPr>
            <w:tcW w:w="2700" w:type="dxa"/>
          </w:tcPr>
          <w:p w14:paraId="31AEDDA6"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3598</w:t>
            </w:r>
            <w:r>
              <w:rPr>
                <w:rFonts w:ascii="宋体" w:hAnsi="宋体" w:hint="eastAsia"/>
                <w:kern w:val="0"/>
                <w:sz w:val="18"/>
              </w:rPr>
              <w:t>）</w:t>
            </w:r>
          </w:p>
        </w:tc>
        <w:tc>
          <w:tcPr>
            <w:tcW w:w="2700" w:type="dxa"/>
          </w:tcPr>
          <w:p w14:paraId="1C79FF06"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3598</w:t>
            </w:r>
            <w:r>
              <w:rPr>
                <w:rFonts w:ascii="宋体" w:hAnsi="宋体" w:hint="eastAsia"/>
                <w:kern w:val="0"/>
                <w:sz w:val="18"/>
              </w:rPr>
              <w:t>）</w:t>
            </w:r>
          </w:p>
        </w:tc>
      </w:tr>
    </w:tbl>
    <w:p w14:paraId="266D95F1" w14:textId="77777777" w:rsidR="00000000" w:rsidRDefault="007478C2">
      <w:pPr>
        <w:rPr>
          <w:rFonts w:ascii="宋体" w:hAnsi="宋体"/>
          <w:kern w:val="0"/>
          <w:sz w:val="18"/>
        </w:rPr>
      </w:pPr>
      <w:r>
        <w:rPr>
          <w:rFonts w:ascii="宋体" w:hAnsi="宋体" w:hint="eastAsia"/>
          <w:sz w:val="24"/>
        </w:rPr>
        <w:t>注</w:t>
      </w:r>
      <w:r>
        <w:rPr>
          <w:rStyle w:val="FootnoteReference"/>
          <w:rFonts w:ascii="宋体" w:hAnsi="宋体"/>
          <w:sz w:val="24"/>
        </w:rPr>
        <w:footnoteReference w:id="172"/>
      </w:r>
      <w:r>
        <w:rPr>
          <w:rFonts w:ascii="宋体" w:hAnsi="宋体" w:hint="eastAsia"/>
          <w:sz w:val="24"/>
        </w:rPr>
        <w:t>:</w:t>
      </w:r>
      <w:r>
        <w:rPr>
          <w:rFonts w:ascii="宋体" w:hAnsi="宋体"/>
          <w:kern w:val="0"/>
          <w:sz w:val="18"/>
        </w:rPr>
        <w:t>（</w:t>
      </w:r>
      <w:r>
        <w:rPr>
          <w:rFonts w:ascii="宋体" w:hAnsi="宋体" w:hint="eastAsia"/>
          <w:kern w:val="0"/>
          <w:sz w:val="18"/>
        </w:rPr>
        <w:t>1933</w:t>
      </w:r>
      <w:r>
        <w:rPr>
          <w:rFonts w:ascii="宋体" w:hAnsi="宋体"/>
          <w:kern w:val="0"/>
          <w:sz w:val="18"/>
        </w:rPr>
        <w:t>）</w:t>
      </w:r>
    </w:p>
    <w:p w14:paraId="551DF82B" w14:textId="77777777" w:rsidR="00000000" w:rsidRDefault="007478C2">
      <w:pPr>
        <w:rPr>
          <w:rFonts w:ascii="宋体" w:hAnsi="宋体"/>
          <w:sz w:val="24"/>
        </w:rPr>
      </w:pPr>
    </w:p>
    <w:p w14:paraId="79C67D9B" w14:textId="77777777" w:rsidR="00000000" w:rsidRDefault="007478C2">
      <w:pPr>
        <w:rPr>
          <w:rFonts w:ascii="宋体" w:hAnsi="宋体"/>
          <w:b/>
          <w:sz w:val="24"/>
        </w:rPr>
      </w:pPr>
      <w:r>
        <w:rPr>
          <w:rFonts w:ascii="宋体" w:hAnsi="宋体" w:hint="eastAsia"/>
          <w:b/>
          <w:sz w:val="24"/>
        </w:rPr>
        <w:t>7.4.10.2.1.1</w:t>
      </w:r>
      <w:r>
        <w:rPr>
          <w:rFonts w:ascii="宋体" w:hAnsi="宋体" w:hint="eastAsia"/>
          <w:b/>
          <w:sz w:val="24"/>
        </w:rPr>
        <w:t>基金投资</w:t>
      </w:r>
      <w:r>
        <w:rPr>
          <w:rFonts w:ascii="宋体" w:hAnsi="宋体"/>
          <w:b/>
          <w:sz w:val="24"/>
        </w:rPr>
        <w:t>顾问费</w:t>
      </w:r>
      <w:r>
        <w:rPr>
          <w:rFonts w:ascii="宋体" w:hAnsi="宋体"/>
          <w:b/>
          <w:sz w:val="24"/>
          <w:vertAlign w:val="superscript"/>
        </w:rPr>
        <w:footnoteReference w:id="173"/>
      </w:r>
    </w:p>
    <w:p w14:paraId="4ECDAA67" w14:textId="77777777" w:rsidR="00000000" w:rsidRDefault="007478C2">
      <w:pPr>
        <w:wordWrap w:val="0"/>
        <w:ind w:right="240"/>
        <w:jc w:val="right"/>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967"/>
        <w:gridCol w:w="1257"/>
        <w:gridCol w:w="1997"/>
        <w:gridCol w:w="1547"/>
        <w:gridCol w:w="2010"/>
      </w:tblGrid>
      <w:tr w:rsidR="00000000" w14:paraId="4DACC128" w14:textId="77777777">
        <w:trPr>
          <w:cantSplit/>
          <w:trHeight w:val="571"/>
          <w:jc w:val="center"/>
        </w:trPr>
        <w:tc>
          <w:tcPr>
            <w:tcW w:w="2967" w:type="dxa"/>
            <w:vMerge w:val="restart"/>
            <w:vAlign w:val="center"/>
          </w:tcPr>
          <w:p w14:paraId="430F1E70" w14:textId="77777777" w:rsidR="00000000" w:rsidRDefault="007478C2">
            <w:pPr>
              <w:autoSpaceDE w:val="0"/>
              <w:autoSpaceDN w:val="0"/>
              <w:jc w:val="center"/>
              <w:textAlignment w:val="bottom"/>
              <w:rPr>
                <w:rFonts w:ascii="宋体" w:hAnsi="宋体"/>
                <w:sz w:val="24"/>
              </w:rPr>
            </w:pPr>
            <w:r>
              <w:rPr>
                <w:rFonts w:ascii="宋体" w:hAnsi="宋体" w:hint="eastAsia"/>
                <w:sz w:val="24"/>
              </w:rPr>
              <w:t>项目</w:t>
            </w:r>
          </w:p>
        </w:tc>
        <w:tc>
          <w:tcPr>
            <w:tcW w:w="3254" w:type="dxa"/>
            <w:gridSpan w:val="2"/>
            <w:vAlign w:val="center"/>
          </w:tcPr>
          <w:p w14:paraId="360F938B" w14:textId="77777777" w:rsidR="00000000" w:rsidRDefault="007478C2">
            <w:pPr>
              <w:jc w:val="center"/>
              <w:rPr>
                <w:rFonts w:ascii="宋体" w:hAnsi="宋体"/>
                <w:sz w:val="24"/>
              </w:rPr>
            </w:pPr>
            <w:r>
              <w:rPr>
                <w:rFonts w:ascii="宋体" w:hAnsi="宋体" w:hint="eastAsia"/>
                <w:sz w:val="24"/>
              </w:rPr>
              <w:t>本期</w:t>
            </w:r>
          </w:p>
          <w:p w14:paraId="0E9C01B5"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557" w:type="dxa"/>
            <w:gridSpan w:val="2"/>
            <w:vAlign w:val="center"/>
          </w:tcPr>
          <w:p w14:paraId="11FA37CD"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73B6C0B"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7F5331A7" w14:textId="77777777">
        <w:trPr>
          <w:cantSplit/>
          <w:trHeight w:val="409"/>
          <w:jc w:val="center"/>
        </w:trPr>
        <w:tc>
          <w:tcPr>
            <w:tcW w:w="2967" w:type="dxa"/>
            <w:vMerge/>
            <w:vAlign w:val="center"/>
          </w:tcPr>
          <w:p w14:paraId="777AE93B" w14:textId="77777777" w:rsidR="00000000" w:rsidRDefault="007478C2">
            <w:pPr>
              <w:widowControl/>
              <w:tabs>
                <w:tab w:val="center" w:pos="4153"/>
                <w:tab w:val="right" w:pos="8306"/>
              </w:tabs>
              <w:autoSpaceDE w:val="0"/>
              <w:autoSpaceDN w:val="0"/>
              <w:snapToGrid w:val="0"/>
              <w:jc w:val="left"/>
              <w:textAlignment w:val="bottom"/>
              <w:rPr>
                <w:rFonts w:ascii="宋体" w:hAnsi="宋体"/>
                <w:sz w:val="24"/>
              </w:rPr>
            </w:pPr>
          </w:p>
        </w:tc>
        <w:tc>
          <w:tcPr>
            <w:tcW w:w="1257" w:type="dxa"/>
            <w:vAlign w:val="center"/>
          </w:tcPr>
          <w:p w14:paraId="41526422" w14:textId="77777777" w:rsidR="00000000" w:rsidRDefault="007478C2">
            <w:pPr>
              <w:autoSpaceDE w:val="0"/>
              <w:autoSpaceDN w:val="0"/>
              <w:jc w:val="center"/>
              <w:textAlignment w:val="bottom"/>
              <w:rPr>
                <w:rFonts w:ascii="宋体" w:hAnsi="宋体"/>
                <w:sz w:val="24"/>
              </w:rPr>
            </w:pPr>
            <w:r>
              <w:rPr>
                <w:rFonts w:ascii="宋体" w:hAnsi="宋体"/>
                <w:sz w:val="24"/>
              </w:rPr>
              <w:t>金额</w:t>
            </w:r>
          </w:p>
        </w:tc>
        <w:tc>
          <w:tcPr>
            <w:tcW w:w="1997" w:type="dxa"/>
            <w:vAlign w:val="center"/>
          </w:tcPr>
          <w:p w14:paraId="10D8552E" w14:textId="77777777" w:rsidR="00000000" w:rsidRDefault="007478C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年均资产</w:t>
            </w:r>
            <w:r>
              <w:rPr>
                <w:rFonts w:ascii="宋体" w:hAnsi="宋体"/>
                <w:sz w:val="24"/>
              </w:rPr>
              <w:t>净值</w:t>
            </w:r>
          </w:p>
          <w:p w14:paraId="56487D9B" w14:textId="77777777" w:rsidR="00000000" w:rsidRDefault="007478C2">
            <w:pPr>
              <w:autoSpaceDE w:val="0"/>
              <w:autoSpaceDN w:val="0"/>
              <w:jc w:val="center"/>
              <w:textAlignment w:val="bottom"/>
              <w:rPr>
                <w:rFonts w:ascii="宋体" w:hAnsi="宋体"/>
                <w:sz w:val="24"/>
              </w:rPr>
            </w:pPr>
            <w:r>
              <w:rPr>
                <w:rFonts w:ascii="宋体" w:hAnsi="宋体"/>
                <w:sz w:val="24"/>
              </w:rPr>
              <w:t>比例</w:t>
            </w:r>
          </w:p>
        </w:tc>
        <w:tc>
          <w:tcPr>
            <w:tcW w:w="1547" w:type="dxa"/>
            <w:vAlign w:val="center"/>
          </w:tcPr>
          <w:p w14:paraId="3607907B" w14:textId="77777777" w:rsidR="00000000" w:rsidRDefault="007478C2">
            <w:pPr>
              <w:autoSpaceDE w:val="0"/>
              <w:autoSpaceDN w:val="0"/>
              <w:jc w:val="center"/>
              <w:textAlignment w:val="bottom"/>
              <w:rPr>
                <w:rFonts w:ascii="宋体" w:hAnsi="宋体"/>
                <w:sz w:val="24"/>
              </w:rPr>
            </w:pPr>
            <w:r>
              <w:rPr>
                <w:rFonts w:ascii="宋体" w:hAnsi="宋体"/>
                <w:sz w:val="24"/>
              </w:rPr>
              <w:t>金额</w:t>
            </w:r>
          </w:p>
        </w:tc>
        <w:tc>
          <w:tcPr>
            <w:tcW w:w="2010" w:type="dxa"/>
            <w:vAlign w:val="center"/>
          </w:tcPr>
          <w:p w14:paraId="5B3E8B1C" w14:textId="77777777" w:rsidR="00000000" w:rsidRDefault="007478C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年均资产</w:t>
            </w:r>
            <w:r>
              <w:rPr>
                <w:rFonts w:ascii="宋体" w:hAnsi="宋体"/>
                <w:sz w:val="24"/>
              </w:rPr>
              <w:t>净值</w:t>
            </w:r>
          </w:p>
          <w:p w14:paraId="096B9581" w14:textId="77777777" w:rsidR="00000000" w:rsidRDefault="007478C2">
            <w:pPr>
              <w:autoSpaceDE w:val="0"/>
              <w:autoSpaceDN w:val="0"/>
              <w:jc w:val="center"/>
              <w:textAlignment w:val="bottom"/>
              <w:rPr>
                <w:rFonts w:ascii="宋体" w:hAnsi="宋体"/>
                <w:sz w:val="24"/>
              </w:rPr>
            </w:pPr>
            <w:r>
              <w:rPr>
                <w:rFonts w:ascii="宋体" w:hAnsi="宋体"/>
                <w:sz w:val="24"/>
              </w:rPr>
              <w:t>比例</w:t>
            </w:r>
            <w:r>
              <w:rPr>
                <w:rFonts w:ascii="宋体" w:hAnsi="宋体" w:hint="eastAsia"/>
                <w:sz w:val="24"/>
              </w:rPr>
              <w:t>（</w:t>
            </w:r>
            <w:r>
              <w:rPr>
                <w:rFonts w:ascii="宋体" w:hAnsi="宋体" w:hint="eastAsia"/>
                <w:sz w:val="24"/>
              </w:rPr>
              <w:t>%</w:t>
            </w:r>
            <w:r>
              <w:rPr>
                <w:rFonts w:ascii="宋体" w:hAnsi="宋体" w:hint="eastAsia"/>
                <w:sz w:val="24"/>
              </w:rPr>
              <w:t>）</w:t>
            </w:r>
          </w:p>
        </w:tc>
      </w:tr>
      <w:tr w:rsidR="00000000" w14:paraId="5F5BEA41" w14:textId="77777777">
        <w:trPr>
          <w:cantSplit/>
          <w:trHeight w:hRule="exact" w:val="357"/>
          <w:jc w:val="center"/>
        </w:trPr>
        <w:tc>
          <w:tcPr>
            <w:tcW w:w="2967" w:type="dxa"/>
            <w:vAlign w:val="center"/>
          </w:tcPr>
          <w:p w14:paraId="35A4D1EC" w14:textId="77777777" w:rsidR="00000000" w:rsidRDefault="007478C2">
            <w:pPr>
              <w:autoSpaceDE w:val="0"/>
              <w:autoSpaceDN w:val="0"/>
              <w:textAlignment w:val="bottom"/>
              <w:rPr>
                <w:rFonts w:ascii="宋体" w:hAnsi="宋体"/>
                <w:sz w:val="24"/>
              </w:rPr>
            </w:pPr>
            <w:r>
              <w:rPr>
                <w:rFonts w:ascii="宋体" w:hAnsi="宋体" w:hint="eastAsia"/>
                <w:sz w:val="24"/>
              </w:rPr>
              <w:t>当期</w:t>
            </w:r>
            <w:r>
              <w:rPr>
                <w:rFonts w:ascii="宋体" w:hAnsi="宋体"/>
                <w:sz w:val="24"/>
              </w:rPr>
              <w:t>发生的</w:t>
            </w:r>
            <w:r>
              <w:rPr>
                <w:rFonts w:ascii="宋体" w:hAnsi="宋体" w:hint="eastAsia"/>
                <w:sz w:val="24"/>
              </w:rPr>
              <w:t>投资</w:t>
            </w:r>
            <w:r>
              <w:rPr>
                <w:rFonts w:ascii="宋体" w:hAnsi="宋体"/>
                <w:sz w:val="24"/>
              </w:rPr>
              <w:t>顾问费用</w:t>
            </w:r>
          </w:p>
        </w:tc>
        <w:tc>
          <w:tcPr>
            <w:tcW w:w="1257" w:type="dxa"/>
            <w:vAlign w:val="center"/>
          </w:tcPr>
          <w:p w14:paraId="0F162720" w14:textId="77777777" w:rsidR="00000000" w:rsidRDefault="007478C2">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kern w:val="0"/>
                <w:sz w:val="18"/>
              </w:rPr>
              <w:t>3600</w:t>
            </w:r>
            <w:r>
              <w:rPr>
                <w:rFonts w:ascii="宋体" w:hAnsi="宋体" w:hint="eastAsia"/>
                <w:kern w:val="0"/>
                <w:sz w:val="18"/>
              </w:rPr>
              <w:t>）</w:t>
            </w:r>
          </w:p>
        </w:tc>
        <w:tc>
          <w:tcPr>
            <w:tcW w:w="1997" w:type="dxa"/>
            <w:vAlign w:val="center"/>
          </w:tcPr>
          <w:p w14:paraId="5FE7A8AD" w14:textId="77777777" w:rsidR="00000000" w:rsidRDefault="007478C2">
            <w:pPr>
              <w:widowControl/>
              <w:autoSpaceDE w:val="0"/>
              <w:autoSpaceDN w:val="0"/>
              <w:jc w:val="center"/>
              <w:textAlignment w:val="bottom"/>
              <w:rPr>
                <w:rFonts w:ascii="宋体" w:hAnsi="宋体"/>
                <w:sz w:val="24"/>
              </w:rPr>
            </w:pPr>
            <w:r>
              <w:rPr>
                <w:rFonts w:ascii="宋体" w:hAnsi="宋体" w:hint="eastAsia"/>
                <w:kern w:val="0"/>
                <w:sz w:val="18"/>
              </w:rPr>
              <w:t>（</w:t>
            </w:r>
            <w:r>
              <w:rPr>
                <w:rFonts w:ascii="宋体" w:hAnsi="宋体"/>
                <w:kern w:val="0"/>
                <w:sz w:val="18"/>
              </w:rPr>
              <w:t>3601</w:t>
            </w:r>
            <w:r>
              <w:rPr>
                <w:rFonts w:ascii="宋体" w:hAnsi="宋体" w:hint="eastAsia"/>
                <w:kern w:val="0"/>
                <w:sz w:val="18"/>
              </w:rPr>
              <w:t>）</w:t>
            </w:r>
          </w:p>
        </w:tc>
        <w:tc>
          <w:tcPr>
            <w:tcW w:w="1547" w:type="dxa"/>
            <w:vAlign w:val="center"/>
          </w:tcPr>
          <w:p w14:paraId="553EDB93" w14:textId="77777777" w:rsidR="00000000" w:rsidRDefault="007478C2">
            <w:pPr>
              <w:autoSpaceDE w:val="0"/>
              <w:autoSpaceDN w:val="0"/>
              <w:jc w:val="center"/>
              <w:textAlignment w:val="bottom"/>
              <w:rPr>
                <w:rFonts w:ascii="宋体" w:hAnsi="宋体"/>
                <w:sz w:val="24"/>
              </w:rPr>
            </w:pPr>
            <w:r>
              <w:rPr>
                <w:rFonts w:ascii="宋体" w:hAnsi="宋体" w:hint="eastAsia"/>
                <w:kern w:val="0"/>
                <w:sz w:val="18"/>
              </w:rPr>
              <w:t>（</w:t>
            </w:r>
            <w:r>
              <w:rPr>
                <w:rFonts w:ascii="宋体" w:hAnsi="宋体"/>
                <w:kern w:val="0"/>
                <w:sz w:val="18"/>
              </w:rPr>
              <w:t>3600</w:t>
            </w:r>
            <w:r>
              <w:rPr>
                <w:rFonts w:ascii="宋体" w:hAnsi="宋体" w:hint="eastAsia"/>
                <w:kern w:val="0"/>
                <w:sz w:val="18"/>
              </w:rPr>
              <w:t>）</w:t>
            </w:r>
          </w:p>
        </w:tc>
        <w:tc>
          <w:tcPr>
            <w:tcW w:w="2010" w:type="dxa"/>
            <w:vAlign w:val="center"/>
          </w:tcPr>
          <w:p w14:paraId="677A715D"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3601</w:t>
            </w:r>
            <w:r>
              <w:rPr>
                <w:rFonts w:ascii="宋体" w:hAnsi="宋体" w:hint="eastAsia"/>
                <w:kern w:val="0"/>
                <w:sz w:val="18"/>
              </w:rPr>
              <w:t>）</w:t>
            </w:r>
          </w:p>
        </w:tc>
      </w:tr>
    </w:tbl>
    <w:p w14:paraId="6436A7E9" w14:textId="77777777" w:rsidR="00000000" w:rsidRDefault="007478C2">
      <w:pPr>
        <w:adjustRightInd w:val="0"/>
        <w:snapToGrid w:val="0"/>
        <w:spacing w:line="360" w:lineRule="exact"/>
        <w:rPr>
          <w:rFonts w:ascii="宋体" w:hAnsi="宋体"/>
          <w:sz w:val="30"/>
          <w:szCs w:val="30"/>
        </w:rPr>
      </w:pPr>
      <w:r>
        <w:rPr>
          <w:rFonts w:ascii="宋体" w:hAnsi="宋体" w:hint="eastAsia"/>
          <w:sz w:val="24"/>
        </w:rPr>
        <w:t>注：</w:t>
      </w:r>
      <w:r>
        <w:rPr>
          <w:rFonts w:ascii="宋体" w:hAnsi="宋体" w:hint="eastAsia"/>
          <w:kern w:val="0"/>
          <w:sz w:val="18"/>
        </w:rPr>
        <w:t>（</w:t>
      </w:r>
      <w:r>
        <w:rPr>
          <w:rFonts w:ascii="宋体" w:hAnsi="宋体"/>
          <w:kern w:val="0"/>
          <w:sz w:val="18"/>
        </w:rPr>
        <w:t>3602</w:t>
      </w:r>
      <w:r>
        <w:rPr>
          <w:rFonts w:ascii="宋体" w:hAnsi="宋体" w:hint="eastAsia"/>
          <w:kern w:val="0"/>
          <w:sz w:val="18"/>
        </w:rPr>
        <w:t>）</w:t>
      </w:r>
    </w:p>
    <w:p w14:paraId="1FD48FDB" w14:textId="77777777" w:rsidR="00000000" w:rsidRDefault="007478C2">
      <w:pPr>
        <w:rPr>
          <w:rFonts w:ascii="宋体" w:hAnsi="宋体"/>
          <w:sz w:val="24"/>
        </w:rPr>
      </w:pPr>
    </w:p>
    <w:p w14:paraId="389F81DA" w14:textId="77777777" w:rsidR="00000000" w:rsidRDefault="007478C2">
      <w:pPr>
        <w:spacing w:line="360" w:lineRule="auto"/>
        <w:outlineLvl w:val="3"/>
        <w:rPr>
          <w:rFonts w:ascii="宋体" w:hAnsi="宋体"/>
          <w:b/>
          <w:sz w:val="24"/>
        </w:rPr>
      </w:pPr>
      <w:r>
        <w:rPr>
          <w:rFonts w:ascii="宋体" w:hAnsi="宋体" w:hint="eastAsia"/>
          <w:b/>
          <w:sz w:val="24"/>
        </w:rPr>
        <w:t xml:space="preserve">7.4.10.2.2 </w:t>
      </w:r>
      <w:r>
        <w:rPr>
          <w:rFonts w:ascii="宋体" w:hAnsi="宋体" w:hint="eastAsia"/>
          <w:b/>
          <w:sz w:val="24"/>
        </w:rPr>
        <w:t>基金托管费</w:t>
      </w:r>
    </w:p>
    <w:p w14:paraId="5A455200" w14:textId="77777777" w:rsidR="00000000" w:rsidRDefault="007478C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tblInd w:w="-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3240"/>
        <w:gridCol w:w="2880"/>
      </w:tblGrid>
      <w:tr w:rsidR="00000000" w14:paraId="13954A13" w14:textId="77777777">
        <w:tc>
          <w:tcPr>
            <w:tcW w:w="3780" w:type="dxa"/>
            <w:vAlign w:val="center"/>
          </w:tcPr>
          <w:p w14:paraId="3067A09E" w14:textId="77777777" w:rsidR="00000000" w:rsidRDefault="007478C2">
            <w:pPr>
              <w:jc w:val="center"/>
              <w:rPr>
                <w:rFonts w:ascii="宋体" w:hAnsi="宋体"/>
                <w:sz w:val="24"/>
              </w:rPr>
            </w:pPr>
            <w:r>
              <w:rPr>
                <w:rFonts w:ascii="宋体" w:hAnsi="宋体" w:hint="eastAsia"/>
                <w:sz w:val="24"/>
              </w:rPr>
              <w:t>项目</w:t>
            </w:r>
          </w:p>
        </w:tc>
        <w:tc>
          <w:tcPr>
            <w:tcW w:w="3240" w:type="dxa"/>
            <w:vAlign w:val="center"/>
          </w:tcPr>
          <w:p w14:paraId="1289A657" w14:textId="77777777" w:rsidR="00000000" w:rsidRDefault="007478C2">
            <w:pPr>
              <w:jc w:val="center"/>
              <w:rPr>
                <w:rFonts w:ascii="宋体" w:hAnsi="宋体"/>
                <w:sz w:val="24"/>
              </w:rPr>
            </w:pPr>
            <w:r>
              <w:rPr>
                <w:rFonts w:ascii="宋体" w:hAnsi="宋体" w:hint="eastAsia"/>
                <w:sz w:val="24"/>
              </w:rPr>
              <w:t>本期</w:t>
            </w:r>
          </w:p>
          <w:p w14:paraId="45BF2262" w14:textId="77777777" w:rsidR="00000000" w:rsidRDefault="007478C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880" w:type="dxa"/>
            <w:vAlign w:val="center"/>
          </w:tcPr>
          <w:p w14:paraId="5096EE14"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938655C" w14:textId="77777777" w:rsidR="00000000" w:rsidRDefault="007478C2">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E92A437" w14:textId="77777777">
        <w:tc>
          <w:tcPr>
            <w:tcW w:w="3780" w:type="dxa"/>
          </w:tcPr>
          <w:p w14:paraId="61477199" w14:textId="77777777" w:rsidR="00000000" w:rsidRDefault="007478C2">
            <w:pPr>
              <w:rPr>
                <w:rFonts w:ascii="宋体" w:hAnsi="宋体"/>
                <w:sz w:val="24"/>
              </w:rPr>
            </w:pPr>
            <w:r>
              <w:rPr>
                <w:rFonts w:ascii="宋体" w:hAnsi="宋体" w:hint="eastAsia"/>
                <w:sz w:val="24"/>
              </w:rPr>
              <w:t>当期</w:t>
            </w:r>
            <w:r>
              <w:rPr>
                <w:rFonts w:ascii="宋体" w:hAnsi="宋体" w:hint="eastAsia"/>
                <w:sz w:val="24"/>
              </w:rPr>
              <w:t>发生的基金应支付的托管费</w:t>
            </w:r>
          </w:p>
        </w:tc>
        <w:tc>
          <w:tcPr>
            <w:tcW w:w="3240" w:type="dxa"/>
          </w:tcPr>
          <w:p w14:paraId="0CDDEB5A"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1934</w:t>
            </w:r>
            <w:r>
              <w:rPr>
                <w:rFonts w:ascii="宋体" w:hAnsi="宋体" w:hint="eastAsia"/>
                <w:kern w:val="0"/>
                <w:sz w:val="18"/>
              </w:rPr>
              <w:t>）</w:t>
            </w:r>
          </w:p>
        </w:tc>
        <w:tc>
          <w:tcPr>
            <w:tcW w:w="2880" w:type="dxa"/>
          </w:tcPr>
          <w:p w14:paraId="389A9D55"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1934</w:t>
            </w:r>
            <w:r>
              <w:rPr>
                <w:rFonts w:ascii="宋体" w:hAnsi="宋体" w:hint="eastAsia"/>
                <w:kern w:val="0"/>
                <w:sz w:val="18"/>
              </w:rPr>
              <w:t>）</w:t>
            </w:r>
          </w:p>
        </w:tc>
      </w:tr>
    </w:tbl>
    <w:p w14:paraId="7AB29FC1" w14:textId="77777777" w:rsidR="00000000" w:rsidRDefault="007478C2">
      <w:pPr>
        <w:rPr>
          <w:rFonts w:ascii="宋体" w:hAnsi="宋体"/>
          <w:kern w:val="0"/>
          <w:sz w:val="18"/>
        </w:rPr>
      </w:pPr>
      <w:r>
        <w:rPr>
          <w:rFonts w:ascii="宋体" w:hAnsi="宋体" w:hint="eastAsia"/>
          <w:sz w:val="24"/>
        </w:rPr>
        <w:t>注</w:t>
      </w:r>
      <w:r>
        <w:rPr>
          <w:rStyle w:val="FootnoteReference"/>
          <w:rFonts w:ascii="宋体" w:hAnsi="宋体"/>
          <w:sz w:val="24"/>
        </w:rPr>
        <w:footnoteReference w:id="174"/>
      </w:r>
      <w:r>
        <w:rPr>
          <w:rFonts w:ascii="宋体" w:hAnsi="宋体" w:hint="eastAsia"/>
          <w:sz w:val="24"/>
        </w:rPr>
        <w:t>:</w:t>
      </w:r>
      <w:r>
        <w:rPr>
          <w:rFonts w:ascii="宋体" w:hAnsi="宋体" w:hint="eastAsia"/>
          <w:kern w:val="0"/>
          <w:sz w:val="18"/>
        </w:rPr>
        <w:t>（</w:t>
      </w:r>
      <w:r>
        <w:rPr>
          <w:rFonts w:ascii="宋体" w:hAnsi="宋体" w:hint="eastAsia"/>
          <w:kern w:val="0"/>
          <w:sz w:val="18"/>
        </w:rPr>
        <w:t>1937</w:t>
      </w:r>
      <w:r>
        <w:rPr>
          <w:rFonts w:ascii="宋体" w:hAnsi="宋体" w:hint="eastAsia"/>
          <w:kern w:val="0"/>
          <w:sz w:val="18"/>
        </w:rPr>
        <w:t>）</w:t>
      </w:r>
    </w:p>
    <w:p w14:paraId="31A79DC9" w14:textId="77777777" w:rsidR="00000000" w:rsidRDefault="007478C2">
      <w:pPr>
        <w:rPr>
          <w:rFonts w:ascii="宋体" w:hAnsi="宋体"/>
          <w:sz w:val="24"/>
        </w:rPr>
      </w:pPr>
    </w:p>
    <w:p w14:paraId="065CE670" w14:textId="77777777" w:rsidR="00000000" w:rsidRDefault="007478C2">
      <w:pPr>
        <w:spacing w:line="360" w:lineRule="auto"/>
        <w:outlineLvl w:val="4"/>
        <w:rPr>
          <w:rFonts w:ascii="宋体" w:hAnsi="宋体"/>
          <w:b/>
          <w:sz w:val="24"/>
        </w:rPr>
      </w:pPr>
      <w:r>
        <w:rPr>
          <w:rFonts w:ascii="宋体" w:hAnsi="宋体" w:hint="eastAsia"/>
          <w:b/>
          <w:sz w:val="24"/>
        </w:rPr>
        <w:t xml:space="preserve">7.4.10.2.3 </w:t>
      </w:r>
      <w:r>
        <w:rPr>
          <w:rFonts w:ascii="宋体" w:hAnsi="宋体" w:hint="eastAsia"/>
          <w:b/>
          <w:sz w:val="24"/>
        </w:rPr>
        <w:t>销售服务费</w:t>
      </w:r>
      <w:r>
        <w:rPr>
          <w:rStyle w:val="FootnoteReference"/>
          <w:rFonts w:ascii="宋体" w:hAnsi="宋体"/>
          <w:b/>
          <w:sz w:val="24"/>
        </w:rPr>
        <w:footnoteReference w:id="175"/>
      </w:r>
    </w:p>
    <w:p w14:paraId="350115EE" w14:textId="77777777" w:rsidR="00000000" w:rsidRDefault="007478C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4"/>
        <w:gridCol w:w="1677"/>
        <w:gridCol w:w="1620"/>
        <w:gridCol w:w="1440"/>
      </w:tblGrid>
      <w:tr w:rsidR="00000000" w14:paraId="2C2895EC" w14:textId="77777777">
        <w:trPr>
          <w:trHeight w:val="293"/>
          <w:jc w:val="center"/>
        </w:trPr>
        <w:tc>
          <w:tcPr>
            <w:tcW w:w="4114" w:type="dxa"/>
            <w:vMerge w:val="restart"/>
            <w:tcBorders>
              <w:top w:val="single" w:sz="4" w:space="0" w:color="auto"/>
              <w:left w:val="single" w:sz="4" w:space="0" w:color="auto"/>
              <w:right w:val="single" w:sz="4" w:space="0" w:color="auto"/>
            </w:tcBorders>
            <w:vAlign w:val="center"/>
          </w:tcPr>
          <w:p w14:paraId="05B30AA1" w14:textId="77777777" w:rsidR="00000000" w:rsidRDefault="007478C2">
            <w:pPr>
              <w:jc w:val="center"/>
              <w:rPr>
                <w:rFonts w:ascii="宋体" w:hAnsi="宋体"/>
                <w:sz w:val="24"/>
              </w:rPr>
            </w:pPr>
            <w:r>
              <w:rPr>
                <w:rFonts w:ascii="宋体" w:hAnsi="宋体" w:hint="eastAsia"/>
                <w:sz w:val="24"/>
              </w:rPr>
              <w:t>获得销售服务费的各关联方名称</w:t>
            </w:r>
          </w:p>
        </w:tc>
        <w:tc>
          <w:tcPr>
            <w:tcW w:w="4737" w:type="dxa"/>
            <w:gridSpan w:val="3"/>
            <w:tcBorders>
              <w:top w:val="single" w:sz="4" w:space="0" w:color="auto"/>
              <w:left w:val="single" w:sz="4" w:space="0" w:color="auto"/>
              <w:bottom w:val="single" w:sz="4" w:space="0" w:color="auto"/>
              <w:right w:val="single" w:sz="4" w:space="0" w:color="auto"/>
            </w:tcBorders>
            <w:vAlign w:val="center"/>
          </w:tcPr>
          <w:p w14:paraId="40AB7AAF" w14:textId="77777777" w:rsidR="00000000" w:rsidRDefault="007478C2">
            <w:pPr>
              <w:jc w:val="center"/>
              <w:rPr>
                <w:rFonts w:ascii="宋体" w:hAnsi="宋体"/>
                <w:sz w:val="24"/>
              </w:rPr>
            </w:pPr>
            <w:r>
              <w:rPr>
                <w:rFonts w:ascii="宋体" w:hAnsi="宋体" w:hint="eastAsia"/>
                <w:sz w:val="24"/>
              </w:rPr>
              <w:t>本期</w:t>
            </w:r>
          </w:p>
          <w:p w14:paraId="0D8E6E42" w14:textId="77777777" w:rsidR="00000000" w:rsidRDefault="007478C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CC605C7" w14:textId="77777777">
        <w:trPr>
          <w:trHeight w:val="292"/>
          <w:jc w:val="center"/>
        </w:trPr>
        <w:tc>
          <w:tcPr>
            <w:tcW w:w="4114" w:type="dxa"/>
            <w:vMerge/>
            <w:tcBorders>
              <w:left w:val="single" w:sz="4" w:space="0" w:color="auto"/>
              <w:right w:val="single" w:sz="4" w:space="0" w:color="auto"/>
            </w:tcBorders>
            <w:vAlign w:val="center"/>
          </w:tcPr>
          <w:p w14:paraId="2C0C3E33" w14:textId="77777777" w:rsidR="00000000" w:rsidRDefault="007478C2">
            <w:pPr>
              <w:rPr>
                <w:rFonts w:ascii="宋体" w:hAnsi="宋体"/>
                <w:sz w:val="24"/>
              </w:rPr>
            </w:pPr>
          </w:p>
        </w:tc>
        <w:tc>
          <w:tcPr>
            <w:tcW w:w="4737" w:type="dxa"/>
            <w:gridSpan w:val="3"/>
            <w:tcBorders>
              <w:top w:val="single" w:sz="4" w:space="0" w:color="auto"/>
              <w:left w:val="single" w:sz="4" w:space="0" w:color="auto"/>
              <w:bottom w:val="single" w:sz="4" w:space="0" w:color="auto"/>
              <w:right w:val="single" w:sz="4" w:space="0" w:color="auto"/>
            </w:tcBorders>
          </w:tcPr>
          <w:p w14:paraId="6CBAFE98" w14:textId="77777777" w:rsidR="00000000" w:rsidRDefault="007478C2">
            <w:pPr>
              <w:jc w:val="center"/>
              <w:rPr>
                <w:rFonts w:ascii="宋体" w:hAnsi="宋体"/>
                <w:kern w:val="0"/>
                <w:sz w:val="24"/>
              </w:rPr>
            </w:pPr>
            <w:r>
              <w:rPr>
                <w:rFonts w:ascii="宋体" w:hAnsi="宋体" w:hint="eastAsia"/>
                <w:kern w:val="0"/>
                <w:sz w:val="24"/>
              </w:rPr>
              <w:t>当期发生的基金应支付的销售服务费</w:t>
            </w:r>
          </w:p>
        </w:tc>
      </w:tr>
      <w:tr w:rsidR="00000000" w14:paraId="6BDBE0E6" w14:textId="77777777">
        <w:trPr>
          <w:trHeight w:val="292"/>
          <w:jc w:val="center"/>
        </w:trPr>
        <w:tc>
          <w:tcPr>
            <w:tcW w:w="4114" w:type="dxa"/>
            <w:vMerge/>
            <w:tcBorders>
              <w:left w:val="single" w:sz="4" w:space="0" w:color="auto"/>
              <w:bottom w:val="single" w:sz="4" w:space="0" w:color="auto"/>
              <w:right w:val="single" w:sz="4" w:space="0" w:color="auto"/>
            </w:tcBorders>
            <w:vAlign w:val="center"/>
          </w:tcPr>
          <w:p w14:paraId="33D8872C" w14:textId="77777777" w:rsidR="00000000" w:rsidRDefault="007478C2">
            <w:pPr>
              <w:jc w:val="center"/>
              <w:rPr>
                <w:rFonts w:ascii="宋体" w:hAnsi="宋体"/>
                <w:sz w:val="24"/>
              </w:rPr>
            </w:pPr>
          </w:p>
        </w:tc>
        <w:tc>
          <w:tcPr>
            <w:tcW w:w="1677" w:type="dxa"/>
            <w:tcBorders>
              <w:top w:val="single" w:sz="4" w:space="0" w:color="auto"/>
              <w:left w:val="single" w:sz="4" w:space="0" w:color="auto"/>
              <w:bottom w:val="single" w:sz="4" w:space="0" w:color="auto"/>
              <w:right w:val="single" w:sz="4" w:space="0" w:color="auto"/>
            </w:tcBorders>
          </w:tcPr>
          <w:p w14:paraId="14C681B2"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0011</w:t>
            </w:r>
            <w:r>
              <w:rPr>
                <w:rFonts w:ascii="宋体" w:hAnsi="宋体" w:hint="eastAsia"/>
                <w:kern w:val="0"/>
                <w:sz w:val="18"/>
              </w:rPr>
              <w:t>）</w:t>
            </w:r>
            <w:r>
              <w:rPr>
                <w:rStyle w:val="FootnoteReference"/>
                <w:rFonts w:ascii="宋体" w:hAnsi="宋体"/>
                <w:kern w:val="0"/>
                <w:sz w:val="18"/>
              </w:rPr>
              <w:footnoteReference w:id="176"/>
            </w:r>
          </w:p>
        </w:tc>
        <w:tc>
          <w:tcPr>
            <w:tcW w:w="1620" w:type="dxa"/>
            <w:tcBorders>
              <w:top w:val="single" w:sz="4" w:space="0" w:color="auto"/>
              <w:left w:val="single" w:sz="4" w:space="0" w:color="auto"/>
              <w:bottom w:val="single" w:sz="4" w:space="0" w:color="auto"/>
              <w:right w:val="single" w:sz="4" w:space="0" w:color="auto"/>
            </w:tcBorders>
          </w:tcPr>
          <w:p w14:paraId="1E6A53EC"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0011</w:t>
            </w:r>
            <w:r>
              <w:rPr>
                <w:rFonts w:ascii="宋体" w:hAnsi="宋体" w:hint="eastAsia"/>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7022386F" w14:textId="77777777" w:rsidR="00000000" w:rsidRDefault="007478C2">
            <w:pPr>
              <w:jc w:val="center"/>
              <w:rPr>
                <w:rFonts w:ascii="宋体" w:hAnsi="宋体"/>
                <w:kern w:val="0"/>
                <w:sz w:val="24"/>
              </w:rPr>
            </w:pPr>
            <w:r>
              <w:rPr>
                <w:rFonts w:ascii="宋体" w:hAnsi="宋体" w:hint="eastAsia"/>
                <w:kern w:val="0"/>
                <w:sz w:val="24"/>
              </w:rPr>
              <w:t>合计</w:t>
            </w:r>
          </w:p>
        </w:tc>
      </w:tr>
      <w:tr w:rsidR="00000000" w14:paraId="12563773"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6D4FCB04" w14:textId="77777777" w:rsidR="00000000" w:rsidRDefault="007478C2">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1938</w:t>
            </w:r>
            <w:r>
              <w:rPr>
                <w:rFonts w:ascii="宋体" w:hAnsi="宋体" w:hint="eastAsia"/>
                <w:kern w:val="0"/>
                <w:sz w:val="18"/>
              </w:rPr>
              <w:t>）</w:t>
            </w:r>
          </w:p>
        </w:tc>
        <w:tc>
          <w:tcPr>
            <w:tcW w:w="1677" w:type="dxa"/>
            <w:tcBorders>
              <w:top w:val="single" w:sz="4" w:space="0" w:color="auto"/>
              <w:left w:val="single" w:sz="4" w:space="0" w:color="auto"/>
              <w:bottom w:val="single" w:sz="4" w:space="0" w:color="auto"/>
              <w:right w:val="single" w:sz="4" w:space="0" w:color="auto"/>
            </w:tcBorders>
          </w:tcPr>
          <w:p w14:paraId="292C5536"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1939</w:t>
            </w:r>
            <w:r>
              <w:rPr>
                <w:rFonts w:ascii="宋体" w:hAnsi="宋体" w:hint="eastAsia"/>
                <w:kern w:val="0"/>
                <w:sz w:val="18"/>
              </w:rPr>
              <w:t>）</w:t>
            </w:r>
            <w:r>
              <w:rPr>
                <w:rFonts w:ascii="宋体" w:hAnsi="宋体" w:hint="eastAsia"/>
                <w:kern w:val="0"/>
                <w:sz w:val="18"/>
              </w:rPr>
              <w:t xml:space="preserve"> </w:t>
            </w:r>
          </w:p>
        </w:tc>
        <w:tc>
          <w:tcPr>
            <w:tcW w:w="1620" w:type="dxa"/>
            <w:tcBorders>
              <w:top w:val="single" w:sz="4" w:space="0" w:color="auto"/>
              <w:left w:val="single" w:sz="4" w:space="0" w:color="auto"/>
              <w:bottom w:val="single" w:sz="4" w:space="0" w:color="auto"/>
              <w:right w:val="single" w:sz="4" w:space="0" w:color="auto"/>
            </w:tcBorders>
          </w:tcPr>
          <w:p w14:paraId="24CDBCBB"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1939</w:t>
            </w:r>
            <w:r>
              <w:rPr>
                <w:rFonts w:ascii="宋体" w:hAnsi="宋体" w:hint="eastAsia"/>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03CE09AF"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1939</w:t>
            </w:r>
            <w:r>
              <w:rPr>
                <w:rFonts w:ascii="宋体" w:hAnsi="宋体" w:hint="eastAsia"/>
                <w:kern w:val="0"/>
                <w:sz w:val="18"/>
              </w:rPr>
              <w:t>）</w:t>
            </w:r>
          </w:p>
        </w:tc>
      </w:tr>
      <w:tr w:rsidR="00000000" w14:paraId="5282A84D"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1099E516" w14:textId="77777777" w:rsidR="00000000" w:rsidRDefault="007478C2">
            <w:pPr>
              <w:rPr>
                <w:rFonts w:ascii="宋体" w:hAnsi="宋体"/>
                <w:sz w:val="24"/>
              </w:rPr>
            </w:pPr>
            <w:r>
              <w:rPr>
                <w:rFonts w:ascii="宋体" w:hAnsi="宋体" w:hint="eastAsia"/>
                <w:sz w:val="24"/>
              </w:rPr>
              <w:t>××</w:t>
            </w:r>
          </w:p>
        </w:tc>
        <w:tc>
          <w:tcPr>
            <w:tcW w:w="1677" w:type="dxa"/>
            <w:tcBorders>
              <w:top w:val="single" w:sz="4" w:space="0" w:color="auto"/>
              <w:left w:val="single" w:sz="4" w:space="0" w:color="auto"/>
              <w:bottom w:val="single" w:sz="4" w:space="0" w:color="auto"/>
              <w:right w:val="single" w:sz="4" w:space="0" w:color="auto"/>
            </w:tcBorders>
            <w:vAlign w:val="center"/>
          </w:tcPr>
          <w:p w14:paraId="7AF63A35" w14:textId="77777777" w:rsidR="00000000" w:rsidRDefault="007478C2">
            <w:pPr>
              <w:rPr>
                <w:rFonts w:ascii="宋体" w:hAnsi="宋体"/>
                <w:sz w:val="24"/>
              </w:rPr>
            </w:pPr>
          </w:p>
        </w:tc>
        <w:tc>
          <w:tcPr>
            <w:tcW w:w="1620" w:type="dxa"/>
            <w:tcBorders>
              <w:top w:val="single" w:sz="4" w:space="0" w:color="auto"/>
              <w:left w:val="single" w:sz="4" w:space="0" w:color="auto"/>
              <w:bottom w:val="single" w:sz="4" w:space="0" w:color="auto"/>
              <w:right w:val="single" w:sz="4" w:space="0" w:color="auto"/>
            </w:tcBorders>
          </w:tcPr>
          <w:p w14:paraId="5323EC74" w14:textId="77777777" w:rsidR="00000000" w:rsidRDefault="007478C2">
            <w:pPr>
              <w:rPr>
                <w:rFonts w:ascii="宋体" w:hAnsi="宋体"/>
                <w:sz w:val="24"/>
              </w:rPr>
            </w:pPr>
          </w:p>
        </w:tc>
        <w:tc>
          <w:tcPr>
            <w:tcW w:w="1440" w:type="dxa"/>
            <w:tcBorders>
              <w:top w:val="single" w:sz="4" w:space="0" w:color="auto"/>
              <w:left w:val="single" w:sz="4" w:space="0" w:color="auto"/>
              <w:bottom w:val="single" w:sz="4" w:space="0" w:color="auto"/>
              <w:right w:val="single" w:sz="4" w:space="0" w:color="auto"/>
            </w:tcBorders>
          </w:tcPr>
          <w:p w14:paraId="2432F8E1" w14:textId="77777777" w:rsidR="00000000" w:rsidRDefault="007478C2">
            <w:pPr>
              <w:rPr>
                <w:rFonts w:ascii="宋体" w:hAnsi="宋体"/>
                <w:sz w:val="24"/>
              </w:rPr>
            </w:pPr>
          </w:p>
        </w:tc>
      </w:tr>
      <w:tr w:rsidR="00000000" w14:paraId="3CA9319C"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797F86A2" w14:textId="77777777" w:rsidR="00000000" w:rsidRDefault="007478C2">
            <w:pPr>
              <w:rPr>
                <w:rFonts w:ascii="宋体" w:hAnsi="宋体"/>
                <w:sz w:val="24"/>
              </w:rPr>
            </w:pPr>
            <w:r>
              <w:rPr>
                <w:rFonts w:ascii="宋体" w:hAnsi="宋体" w:hint="eastAsia"/>
                <w:sz w:val="24"/>
              </w:rPr>
              <w:t>……</w:t>
            </w:r>
          </w:p>
        </w:tc>
        <w:tc>
          <w:tcPr>
            <w:tcW w:w="1677" w:type="dxa"/>
            <w:tcBorders>
              <w:top w:val="single" w:sz="4" w:space="0" w:color="auto"/>
              <w:left w:val="single" w:sz="4" w:space="0" w:color="auto"/>
              <w:bottom w:val="single" w:sz="4" w:space="0" w:color="auto"/>
              <w:right w:val="single" w:sz="4" w:space="0" w:color="auto"/>
            </w:tcBorders>
            <w:vAlign w:val="center"/>
          </w:tcPr>
          <w:p w14:paraId="2C5CEDF0" w14:textId="77777777" w:rsidR="00000000" w:rsidRDefault="007478C2">
            <w:pPr>
              <w:rPr>
                <w:rFonts w:ascii="宋体" w:hAnsi="宋体"/>
                <w:sz w:val="24"/>
              </w:rPr>
            </w:pPr>
          </w:p>
        </w:tc>
        <w:tc>
          <w:tcPr>
            <w:tcW w:w="1620" w:type="dxa"/>
            <w:tcBorders>
              <w:top w:val="single" w:sz="4" w:space="0" w:color="auto"/>
              <w:left w:val="single" w:sz="4" w:space="0" w:color="auto"/>
              <w:bottom w:val="single" w:sz="4" w:space="0" w:color="auto"/>
              <w:right w:val="single" w:sz="4" w:space="0" w:color="auto"/>
            </w:tcBorders>
          </w:tcPr>
          <w:p w14:paraId="0420D80C" w14:textId="77777777" w:rsidR="00000000" w:rsidRDefault="007478C2">
            <w:pPr>
              <w:rPr>
                <w:rFonts w:ascii="宋体" w:hAnsi="宋体"/>
                <w:sz w:val="24"/>
              </w:rPr>
            </w:pPr>
          </w:p>
        </w:tc>
        <w:tc>
          <w:tcPr>
            <w:tcW w:w="1440" w:type="dxa"/>
            <w:tcBorders>
              <w:top w:val="single" w:sz="4" w:space="0" w:color="auto"/>
              <w:left w:val="single" w:sz="4" w:space="0" w:color="auto"/>
              <w:bottom w:val="single" w:sz="4" w:space="0" w:color="auto"/>
              <w:right w:val="single" w:sz="4" w:space="0" w:color="auto"/>
            </w:tcBorders>
          </w:tcPr>
          <w:p w14:paraId="7B0CFF40" w14:textId="77777777" w:rsidR="00000000" w:rsidRDefault="007478C2">
            <w:pPr>
              <w:rPr>
                <w:rFonts w:ascii="宋体" w:hAnsi="宋体"/>
                <w:sz w:val="24"/>
              </w:rPr>
            </w:pPr>
          </w:p>
        </w:tc>
      </w:tr>
      <w:tr w:rsidR="00000000" w14:paraId="234D22AD"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41E11526" w14:textId="77777777" w:rsidR="00000000" w:rsidRDefault="007478C2">
            <w:pPr>
              <w:rPr>
                <w:rFonts w:ascii="宋体" w:hAnsi="宋体"/>
                <w:sz w:val="24"/>
              </w:rPr>
            </w:pPr>
            <w:r>
              <w:rPr>
                <w:rFonts w:ascii="宋体" w:hAnsi="宋体" w:hint="eastAsia"/>
                <w:sz w:val="24"/>
              </w:rPr>
              <w:t>合计</w:t>
            </w:r>
          </w:p>
        </w:tc>
        <w:tc>
          <w:tcPr>
            <w:tcW w:w="1677" w:type="dxa"/>
            <w:tcBorders>
              <w:top w:val="single" w:sz="4" w:space="0" w:color="auto"/>
              <w:left w:val="single" w:sz="4" w:space="0" w:color="auto"/>
              <w:bottom w:val="single" w:sz="4" w:space="0" w:color="auto"/>
              <w:right w:val="single" w:sz="4" w:space="0" w:color="auto"/>
            </w:tcBorders>
          </w:tcPr>
          <w:p w14:paraId="72F526B9"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2112</w:t>
            </w:r>
            <w:r>
              <w:rPr>
                <w:rFonts w:ascii="宋体" w:hAnsi="宋体" w:hint="eastAsia"/>
                <w:kern w:val="0"/>
                <w:sz w:val="18"/>
              </w:rPr>
              <w:t>）</w:t>
            </w:r>
            <w:r>
              <w:rPr>
                <w:rFonts w:ascii="宋体" w:hAnsi="宋体" w:hint="eastAsia"/>
                <w:kern w:val="0"/>
                <w:sz w:val="18"/>
              </w:rPr>
              <w:t xml:space="preserve"> </w:t>
            </w:r>
          </w:p>
        </w:tc>
        <w:tc>
          <w:tcPr>
            <w:tcW w:w="1620" w:type="dxa"/>
            <w:tcBorders>
              <w:top w:val="single" w:sz="4" w:space="0" w:color="auto"/>
              <w:left w:val="single" w:sz="4" w:space="0" w:color="auto"/>
              <w:bottom w:val="single" w:sz="4" w:space="0" w:color="auto"/>
              <w:right w:val="single" w:sz="4" w:space="0" w:color="auto"/>
            </w:tcBorders>
          </w:tcPr>
          <w:p w14:paraId="41DB71D5"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2112</w:t>
            </w:r>
            <w:r>
              <w:rPr>
                <w:rFonts w:ascii="宋体" w:hAnsi="宋体" w:hint="eastAsia"/>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1AAABE24"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2112</w:t>
            </w:r>
            <w:r>
              <w:rPr>
                <w:rFonts w:ascii="宋体" w:hAnsi="宋体" w:hint="eastAsia"/>
                <w:kern w:val="0"/>
                <w:sz w:val="18"/>
              </w:rPr>
              <w:t>）</w:t>
            </w:r>
          </w:p>
        </w:tc>
      </w:tr>
      <w:tr w:rsidR="00000000" w14:paraId="4EE3A7EC" w14:textId="77777777">
        <w:trPr>
          <w:trHeight w:val="293"/>
          <w:jc w:val="center"/>
        </w:trPr>
        <w:tc>
          <w:tcPr>
            <w:tcW w:w="4114" w:type="dxa"/>
            <w:vMerge w:val="restart"/>
            <w:tcBorders>
              <w:top w:val="single" w:sz="4" w:space="0" w:color="auto"/>
              <w:left w:val="single" w:sz="4" w:space="0" w:color="auto"/>
              <w:right w:val="single" w:sz="4" w:space="0" w:color="auto"/>
            </w:tcBorders>
            <w:vAlign w:val="center"/>
          </w:tcPr>
          <w:p w14:paraId="61381825" w14:textId="77777777" w:rsidR="00000000" w:rsidRDefault="007478C2">
            <w:pPr>
              <w:jc w:val="center"/>
              <w:rPr>
                <w:rFonts w:ascii="宋体" w:hAnsi="宋体"/>
                <w:sz w:val="24"/>
              </w:rPr>
            </w:pPr>
            <w:r>
              <w:rPr>
                <w:rFonts w:ascii="宋体" w:hAnsi="宋体" w:hint="eastAsia"/>
                <w:sz w:val="24"/>
              </w:rPr>
              <w:t>获得销售服务费的各关联方名称</w:t>
            </w:r>
          </w:p>
        </w:tc>
        <w:tc>
          <w:tcPr>
            <w:tcW w:w="4737" w:type="dxa"/>
            <w:gridSpan w:val="3"/>
            <w:tcBorders>
              <w:top w:val="single" w:sz="4" w:space="0" w:color="auto"/>
              <w:left w:val="single" w:sz="4" w:space="0" w:color="auto"/>
              <w:bottom w:val="single" w:sz="4" w:space="0" w:color="auto"/>
              <w:right w:val="single" w:sz="4" w:space="0" w:color="auto"/>
            </w:tcBorders>
            <w:vAlign w:val="center"/>
          </w:tcPr>
          <w:p w14:paraId="4003205A" w14:textId="77777777" w:rsidR="00000000" w:rsidRDefault="007478C2">
            <w:pPr>
              <w:jc w:val="center"/>
              <w:rPr>
                <w:rFonts w:ascii="宋体" w:hAnsi="宋体"/>
                <w:sz w:val="24"/>
              </w:rPr>
            </w:pPr>
            <w:r>
              <w:rPr>
                <w:rFonts w:ascii="宋体" w:hAnsi="宋体" w:hint="eastAsia"/>
                <w:sz w:val="24"/>
              </w:rPr>
              <w:t>上年度可比期间</w:t>
            </w:r>
          </w:p>
          <w:p w14:paraId="52FCFF86" w14:textId="77777777" w:rsidR="00000000" w:rsidRDefault="007478C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10FA7D4" w14:textId="77777777">
        <w:trPr>
          <w:trHeight w:val="292"/>
          <w:jc w:val="center"/>
        </w:trPr>
        <w:tc>
          <w:tcPr>
            <w:tcW w:w="4114" w:type="dxa"/>
            <w:vMerge/>
            <w:tcBorders>
              <w:left w:val="single" w:sz="4" w:space="0" w:color="auto"/>
              <w:right w:val="single" w:sz="4" w:space="0" w:color="auto"/>
            </w:tcBorders>
            <w:vAlign w:val="center"/>
          </w:tcPr>
          <w:p w14:paraId="0EADE653" w14:textId="77777777" w:rsidR="00000000" w:rsidRDefault="007478C2">
            <w:pPr>
              <w:rPr>
                <w:rFonts w:ascii="宋体" w:hAnsi="宋体"/>
                <w:sz w:val="24"/>
              </w:rPr>
            </w:pPr>
          </w:p>
        </w:tc>
        <w:tc>
          <w:tcPr>
            <w:tcW w:w="4737" w:type="dxa"/>
            <w:gridSpan w:val="3"/>
            <w:tcBorders>
              <w:top w:val="single" w:sz="4" w:space="0" w:color="auto"/>
              <w:left w:val="single" w:sz="4" w:space="0" w:color="auto"/>
              <w:bottom w:val="single" w:sz="4" w:space="0" w:color="auto"/>
              <w:right w:val="single" w:sz="4" w:space="0" w:color="auto"/>
            </w:tcBorders>
          </w:tcPr>
          <w:p w14:paraId="4069AC9C" w14:textId="77777777" w:rsidR="00000000" w:rsidRDefault="007478C2">
            <w:pPr>
              <w:jc w:val="center"/>
              <w:rPr>
                <w:rFonts w:ascii="宋体" w:hAnsi="宋体"/>
                <w:kern w:val="0"/>
                <w:sz w:val="24"/>
              </w:rPr>
            </w:pPr>
            <w:r>
              <w:rPr>
                <w:rFonts w:ascii="宋体" w:hAnsi="宋体" w:hint="eastAsia"/>
                <w:kern w:val="0"/>
                <w:sz w:val="24"/>
              </w:rPr>
              <w:t>当期发生的基金</w:t>
            </w:r>
            <w:r>
              <w:rPr>
                <w:rFonts w:ascii="宋体" w:hAnsi="宋体" w:hint="eastAsia"/>
                <w:kern w:val="0"/>
                <w:sz w:val="24"/>
              </w:rPr>
              <w:t>应支付的销售服务费</w:t>
            </w:r>
          </w:p>
        </w:tc>
      </w:tr>
      <w:tr w:rsidR="00000000" w14:paraId="34AEE69F" w14:textId="77777777">
        <w:trPr>
          <w:trHeight w:val="292"/>
          <w:jc w:val="center"/>
        </w:trPr>
        <w:tc>
          <w:tcPr>
            <w:tcW w:w="4114" w:type="dxa"/>
            <w:vMerge/>
            <w:tcBorders>
              <w:left w:val="single" w:sz="4" w:space="0" w:color="auto"/>
              <w:bottom w:val="single" w:sz="4" w:space="0" w:color="auto"/>
              <w:right w:val="single" w:sz="4" w:space="0" w:color="auto"/>
            </w:tcBorders>
            <w:vAlign w:val="center"/>
          </w:tcPr>
          <w:p w14:paraId="40A62A9C" w14:textId="77777777" w:rsidR="00000000" w:rsidRDefault="007478C2">
            <w:pPr>
              <w:jc w:val="center"/>
              <w:rPr>
                <w:rFonts w:ascii="宋体" w:hAnsi="宋体"/>
                <w:sz w:val="24"/>
              </w:rPr>
            </w:pPr>
          </w:p>
        </w:tc>
        <w:tc>
          <w:tcPr>
            <w:tcW w:w="1677" w:type="dxa"/>
            <w:tcBorders>
              <w:top w:val="single" w:sz="4" w:space="0" w:color="auto"/>
              <w:left w:val="single" w:sz="4" w:space="0" w:color="auto"/>
              <w:bottom w:val="single" w:sz="4" w:space="0" w:color="auto"/>
              <w:right w:val="single" w:sz="4" w:space="0" w:color="auto"/>
            </w:tcBorders>
          </w:tcPr>
          <w:p w14:paraId="41BD7E29"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0011</w:t>
            </w:r>
            <w:r>
              <w:rPr>
                <w:rFonts w:ascii="宋体" w:hAnsi="宋体" w:hint="eastAsia"/>
                <w:kern w:val="0"/>
                <w:sz w:val="18"/>
              </w:rPr>
              <w:t>）</w:t>
            </w:r>
          </w:p>
        </w:tc>
        <w:tc>
          <w:tcPr>
            <w:tcW w:w="1620" w:type="dxa"/>
            <w:tcBorders>
              <w:top w:val="single" w:sz="4" w:space="0" w:color="auto"/>
              <w:left w:val="single" w:sz="4" w:space="0" w:color="auto"/>
              <w:bottom w:val="single" w:sz="4" w:space="0" w:color="auto"/>
              <w:right w:val="single" w:sz="4" w:space="0" w:color="auto"/>
            </w:tcBorders>
          </w:tcPr>
          <w:p w14:paraId="1D9DBC6B"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0011</w:t>
            </w:r>
            <w:r>
              <w:rPr>
                <w:rFonts w:ascii="宋体" w:hAnsi="宋体" w:hint="eastAsia"/>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47522053" w14:textId="77777777" w:rsidR="00000000" w:rsidRDefault="007478C2">
            <w:pPr>
              <w:jc w:val="center"/>
              <w:rPr>
                <w:rFonts w:ascii="宋体" w:hAnsi="宋体"/>
                <w:kern w:val="0"/>
                <w:sz w:val="24"/>
              </w:rPr>
            </w:pPr>
            <w:r>
              <w:rPr>
                <w:rFonts w:ascii="宋体" w:hAnsi="宋体" w:hint="eastAsia"/>
                <w:kern w:val="0"/>
                <w:sz w:val="24"/>
              </w:rPr>
              <w:t>合计</w:t>
            </w:r>
          </w:p>
        </w:tc>
      </w:tr>
      <w:tr w:rsidR="00000000" w14:paraId="65CE3A3B"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34D22CC4" w14:textId="77777777" w:rsidR="00000000" w:rsidRDefault="007478C2">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1938</w:t>
            </w:r>
            <w:r>
              <w:rPr>
                <w:rFonts w:ascii="宋体" w:hAnsi="宋体" w:hint="eastAsia"/>
                <w:kern w:val="0"/>
                <w:sz w:val="18"/>
              </w:rPr>
              <w:t>）</w:t>
            </w:r>
          </w:p>
        </w:tc>
        <w:tc>
          <w:tcPr>
            <w:tcW w:w="1677" w:type="dxa"/>
            <w:tcBorders>
              <w:top w:val="single" w:sz="4" w:space="0" w:color="auto"/>
              <w:left w:val="single" w:sz="4" w:space="0" w:color="auto"/>
              <w:bottom w:val="single" w:sz="4" w:space="0" w:color="auto"/>
              <w:right w:val="single" w:sz="4" w:space="0" w:color="auto"/>
            </w:tcBorders>
          </w:tcPr>
          <w:p w14:paraId="7E0C2E38"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1939</w:t>
            </w:r>
            <w:r>
              <w:rPr>
                <w:rFonts w:ascii="宋体" w:hAnsi="宋体" w:hint="eastAsia"/>
                <w:kern w:val="0"/>
                <w:sz w:val="18"/>
              </w:rPr>
              <w:t>）</w:t>
            </w:r>
            <w:r>
              <w:rPr>
                <w:rFonts w:ascii="宋体" w:hAnsi="宋体" w:hint="eastAsia"/>
                <w:kern w:val="0"/>
                <w:sz w:val="18"/>
              </w:rPr>
              <w:t xml:space="preserve"> </w:t>
            </w:r>
          </w:p>
        </w:tc>
        <w:tc>
          <w:tcPr>
            <w:tcW w:w="1620" w:type="dxa"/>
            <w:tcBorders>
              <w:top w:val="single" w:sz="4" w:space="0" w:color="auto"/>
              <w:left w:val="single" w:sz="4" w:space="0" w:color="auto"/>
              <w:bottom w:val="single" w:sz="4" w:space="0" w:color="auto"/>
              <w:right w:val="single" w:sz="4" w:space="0" w:color="auto"/>
            </w:tcBorders>
          </w:tcPr>
          <w:p w14:paraId="34562470"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1939</w:t>
            </w:r>
            <w:r>
              <w:rPr>
                <w:rFonts w:ascii="宋体" w:hAnsi="宋体" w:hint="eastAsia"/>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67C0AD88"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1939</w:t>
            </w:r>
            <w:r>
              <w:rPr>
                <w:rFonts w:ascii="宋体" w:hAnsi="宋体" w:hint="eastAsia"/>
                <w:kern w:val="0"/>
                <w:sz w:val="18"/>
              </w:rPr>
              <w:t>）</w:t>
            </w:r>
          </w:p>
        </w:tc>
      </w:tr>
      <w:tr w:rsidR="00000000" w14:paraId="185B790C"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339CE4FE" w14:textId="77777777" w:rsidR="00000000" w:rsidRDefault="007478C2">
            <w:pPr>
              <w:rPr>
                <w:rFonts w:ascii="宋体" w:hAnsi="宋体"/>
                <w:sz w:val="24"/>
              </w:rPr>
            </w:pPr>
            <w:r>
              <w:rPr>
                <w:rFonts w:ascii="宋体" w:hAnsi="宋体" w:hint="eastAsia"/>
                <w:sz w:val="24"/>
              </w:rPr>
              <w:t>××</w:t>
            </w:r>
          </w:p>
        </w:tc>
        <w:tc>
          <w:tcPr>
            <w:tcW w:w="1677" w:type="dxa"/>
            <w:tcBorders>
              <w:top w:val="single" w:sz="4" w:space="0" w:color="auto"/>
              <w:left w:val="single" w:sz="4" w:space="0" w:color="auto"/>
              <w:bottom w:val="single" w:sz="4" w:space="0" w:color="auto"/>
              <w:right w:val="single" w:sz="4" w:space="0" w:color="auto"/>
            </w:tcBorders>
            <w:vAlign w:val="center"/>
          </w:tcPr>
          <w:p w14:paraId="2509ABE8" w14:textId="77777777" w:rsidR="00000000" w:rsidRDefault="007478C2">
            <w:pPr>
              <w:rPr>
                <w:rFonts w:ascii="宋体" w:hAnsi="宋体"/>
                <w:sz w:val="24"/>
              </w:rPr>
            </w:pPr>
          </w:p>
        </w:tc>
        <w:tc>
          <w:tcPr>
            <w:tcW w:w="1620" w:type="dxa"/>
            <w:tcBorders>
              <w:top w:val="single" w:sz="4" w:space="0" w:color="auto"/>
              <w:left w:val="single" w:sz="4" w:space="0" w:color="auto"/>
              <w:bottom w:val="single" w:sz="4" w:space="0" w:color="auto"/>
              <w:right w:val="single" w:sz="4" w:space="0" w:color="auto"/>
            </w:tcBorders>
          </w:tcPr>
          <w:p w14:paraId="7F14AFA1" w14:textId="77777777" w:rsidR="00000000" w:rsidRDefault="007478C2">
            <w:pPr>
              <w:jc w:val="right"/>
              <w:rPr>
                <w:rFonts w:ascii="宋体" w:hAnsi="宋体"/>
                <w:kern w:val="0"/>
                <w:sz w:val="18"/>
              </w:rPr>
            </w:pPr>
          </w:p>
        </w:tc>
        <w:tc>
          <w:tcPr>
            <w:tcW w:w="1440" w:type="dxa"/>
            <w:tcBorders>
              <w:top w:val="single" w:sz="4" w:space="0" w:color="auto"/>
              <w:left w:val="single" w:sz="4" w:space="0" w:color="auto"/>
              <w:bottom w:val="single" w:sz="4" w:space="0" w:color="auto"/>
              <w:right w:val="single" w:sz="4" w:space="0" w:color="auto"/>
            </w:tcBorders>
          </w:tcPr>
          <w:p w14:paraId="57A2B736" w14:textId="77777777" w:rsidR="00000000" w:rsidRDefault="007478C2">
            <w:pPr>
              <w:jc w:val="right"/>
              <w:rPr>
                <w:rFonts w:ascii="宋体" w:hAnsi="宋体"/>
                <w:kern w:val="0"/>
                <w:sz w:val="18"/>
              </w:rPr>
            </w:pPr>
          </w:p>
        </w:tc>
      </w:tr>
      <w:tr w:rsidR="00000000" w14:paraId="7D47319A"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083F8074" w14:textId="77777777" w:rsidR="00000000" w:rsidRDefault="007478C2">
            <w:pPr>
              <w:rPr>
                <w:rFonts w:ascii="宋体" w:hAnsi="宋体"/>
                <w:sz w:val="24"/>
              </w:rPr>
            </w:pPr>
            <w:r>
              <w:rPr>
                <w:rFonts w:ascii="宋体" w:hAnsi="宋体" w:hint="eastAsia"/>
                <w:sz w:val="24"/>
              </w:rPr>
              <w:t>……</w:t>
            </w:r>
          </w:p>
        </w:tc>
        <w:tc>
          <w:tcPr>
            <w:tcW w:w="1677" w:type="dxa"/>
            <w:tcBorders>
              <w:top w:val="single" w:sz="4" w:space="0" w:color="auto"/>
              <w:left w:val="single" w:sz="4" w:space="0" w:color="auto"/>
              <w:bottom w:val="single" w:sz="4" w:space="0" w:color="auto"/>
              <w:right w:val="single" w:sz="4" w:space="0" w:color="auto"/>
            </w:tcBorders>
            <w:vAlign w:val="center"/>
          </w:tcPr>
          <w:p w14:paraId="072F935F" w14:textId="77777777" w:rsidR="00000000" w:rsidRDefault="007478C2">
            <w:pPr>
              <w:rPr>
                <w:rFonts w:ascii="宋体" w:hAnsi="宋体"/>
                <w:sz w:val="24"/>
              </w:rPr>
            </w:pPr>
          </w:p>
        </w:tc>
        <w:tc>
          <w:tcPr>
            <w:tcW w:w="1620" w:type="dxa"/>
            <w:tcBorders>
              <w:top w:val="single" w:sz="4" w:space="0" w:color="auto"/>
              <w:left w:val="single" w:sz="4" w:space="0" w:color="auto"/>
              <w:bottom w:val="single" w:sz="4" w:space="0" w:color="auto"/>
              <w:right w:val="single" w:sz="4" w:space="0" w:color="auto"/>
            </w:tcBorders>
          </w:tcPr>
          <w:p w14:paraId="473563F3" w14:textId="77777777" w:rsidR="00000000" w:rsidRDefault="007478C2">
            <w:pPr>
              <w:rPr>
                <w:rFonts w:ascii="宋体" w:hAnsi="宋体"/>
                <w:sz w:val="24"/>
              </w:rPr>
            </w:pPr>
          </w:p>
        </w:tc>
        <w:tc>
          <w:tcPr>
            <w:tcW w:w="1440" w:type="dxa"/>
            <w:tcBorders>
              <w:top w:val="single" w:sz="4" w:space="0" w:color="auto"/>
              <w:left w:val="single" w:sz="4" w:space="0" w:color="auto"/>
              <w:bottom w:val="single" w:sz="4" w:space="0" w:color="auto"/>
              <w:right w:val="single" w:sz="4" w:space="0" w:color="auto"/>
            </w:tcBorders>
          </w:tcPr>
          <w:p w14:paraId="66484335" w14:textId="77777777" w:rsidR="00000000" w:rsidRDefault="007478C2">
            <w:pPr>
              <w:rPr>
                <w:rFonts w:ascii="宋体" w:hAnsi="宋体"/>
                <w:sz w:val="24"/>
              </w:rPr>
            </w:pPr>
          </w:p>
        </w:tc>
      </w:tr>
      <w:tr w:rsidR="00000000" w14:paraId="678C8F0F" w14:textId="77777777">
        <w:trPr>
          <w:trHeight w:val="292"/>
          <w:jc w:val="center"/>
        </w:trPr>
        <w:tc>
          <w:tcPr>
            <w:tcW w:w="4114" w:type="dxa"/>
            <w:tcBorders>
              <w:top w:val="single" w:sz="4" w:space="0" w:color="auto"/>
              <w:left w:val="single" w:sz="4" w:space="0" w:color="auto"/>
              <w:bottom w:val="single" w:sz="4" w:space="0" w:color="auto"/>
              <w:right w:val="single" w:sz="4" w:space="0" w:color="auto"/>
            </w:tcBorders>
            <w:vAlign w:val="center"/>
          </w:tcPr>
          <w:p w14:paraId="2F46C99F" w14:textId="77777777" w:rsidR="00000000" w:rsidRDefault="007478C2">
            <w:pPr>
              <w:rPr>
                <w:rFonts w:ascii="宋体" w:hAnsi="宋体"/>
                <w:sz w:val="24"/>
              </w:rPr>
            </w:pPr>
            <w:r>
              <w:rPr>
                <w:rFonts w:ascii="宋体" w:hAnsi="宋体" w:hint="eastAsia"/>
                <w:sz w:val="24"/>
              </w:rPr>
              <w:t>合计</w:t>
            </w:r>
          </w:p>
        </w:tc>
        <w:tc>
          <w:tcPr>
            <w:tcW w:w="1677" w:type="dxa"/>
            <w:tcBorders>
              <w:top w:val="single" w:sz="4" w:space="0" w:color="auto"/>
              <w:left w:val="single" w:sz="4" w:space="0" w:color="auto"/>
              <w:bottom w:val="single" w:sz="4" w:space="0" w:color="auto"/>
              <w:right w:val="single" w:sz="4" w:space="0" w:color="auto"/>
            </w:tcBorders>
          </w:tcPr>
          <w:p w14:paraId="49B1A929"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2112</w:t>
            </w:r>
            <w:r>
              <w:rPr>
                <w:rFonts w:ascii="宋体" w:hAnsi="宋体" w:hint="eastAsia"/>
                <w:kern w:val="0"/>
                <w:sz w:val="18"/>
              </w:rPr>
              <w:t>）</w:t>
            </w:r>
            <w:r>
              <w:rPr>
                <w:rFonts w:ascii="宋体" w:hAnsi="宋体" w:hint="eastAsia"/>
                <w:kern w:val="0"/>
                <w:sz w:val="18"/>
              </w:rPr>
              <w:t xml:space="preserve"> </w:t>
            </w:r>
          </w:p>
        </w:tc>
        <w:tc>
          <w:tcPr>
            <w:tcW w:w="1620" w:type="dxa"/>
            <w:tcBorders>
              <w:top w:val="single" w:sz="4" w:space="0" w:color="auto"/>
              <w:left w:val="single" w:sz="4" w:space="0" w:color="auto"/>
              <w:bottom w:val="single" w:sz="4" w:space="0" w:color="auto"/>
              <w:right w:val="single" w:sz="4" w:space="0" w:color="auto"/>
            </w:tcBorders>
          </w:tcPr>
          <w:p w14:paraId="3FB35FEA"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2112</w:t>
            </w:r>
            <w:r>
              <w:rPr>
                <w:rFonts w:ascii="宋体" w:hAnsi="宋体" w:hint="eastAsia"/>
                <w:kern w:val="0"/>
                <w:sz w:val="18"/>
              </w:rPr>
              <w:t>）</w:t>
            </w:r>
          </w:p>
        </w:tc>
        <w:tc>
          <w:tcPr>
            <w:tcW w:w="1440" w:type="dxa"/>
            <w:tcBorders>
              <w:top w:val="single" w:sz="4" w:space="0" w:color="auto"/>
              <w:left w:val="single" w:sz="4" w:space="0" w:color="auto"/>
              <w:bottom w:val="single" w:sz="4" w:space="0" w:color="auto"/>
              <w:right w:val="single" w:sz="4" w:space="0" w:color="auto"/>
            </w:tcBorders>
          </w:tcPr>
          <w:p w14:paraId="5F735B90"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2112</w:t>
            </w:r>
            <w:r>
              <w:rPr>
                <w:rFonts w:ascii="宋体" w:hAnsi="宋体" w:hint="eastAsia"/>
                <w:kern w:val="0"/>
                <w:sz w:val="18"/>
              </w:rPr>
              <w:t>）</w:t>
            </w:r>
          </w:p>
        </w:tc>
      </w:tr>
    </w:tbl>
    <w:p w14:paraId="165913EF" w14:textId="77777777" w:rsidR="00000000" w:rsidRDefault="007478C2">
      <w:pPr>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1940</w:t>
      </w:r>
      <w:r>
        <w:rPr>
          <w:rFonts w:ascii="宋体" w:hAnsi="宋体" w:hint="eastAsia"/>
          <w:kern w:val="0"/>
          <w:sz w:val="18"/>
        </w:rPr>
        <w:t>）</w:t>
      </w:r>
    </w:p>
    <w:p w14:paraId="725E775C" w14:textId="77777777" w:rsidR="00000000" w:rsidRDefault="007478C2">
      <w:pPr>
        <w:rPr>
          <w:rFonts w:ascii="宋体" w:hAnsi="宋体"/>
          <w:b/>
          <w:sz w:val="24"/>
        </w:rPr>
      </w:pPr>
    </w:p>
    <w:p w14:paraId="2D1605D3" w14:textId="77777777" w:rsidR="00000000" w:rsidRDefault="007478C2">
      <w:pPr>
        <w:spacing w:line="360" w:lineRule="auto"/>
        <w:outlineLvl w:val="3"/>
        <w:rPr>
          <w:rFonts w:ascii="宋体" w:hAnsi="宋体"/>
          <w:b/>
          <w:sz w:val="24"/>
        </w:rPr>
      </w:pPr>
      <w:r>
        <w:rPr>
          <w:rFonts w:ascii="宋体" w:hAnsi="宋体" w:hint="eastAsia"/>
          <w:b/>
          <w:sz w:val="24"/>
        </w:rPr>
        <w:t xml:space="preserve">7.4.10.3 </w:t>
      </w:r>
      <w:r>
        <w:rPr>
          <w:rFonts w:ascii="宋体" w:hAnsi="宋体" w:hint="eastAsia"/>
          <w:b/>
          <w:sz w:val="24"/>
        </w:rPr>
        <w:t>与关联方进行银行间同业市场的债券（含回购）交易</w:t>
      </w:r>
    </w:p>
    <w:p w14:paraId="40EA3DCE" w14:textId="77777777" w:rsidR="00000000" w:rsidRDefault="007478C2">
      <w:pPr>
        <w:wordWrap w:val="0"/>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6"/>
        <w:gridCol w:w="1356"/>
        <w:gridCol w:w="900"/>
        <w:gridCol w:w="900"/>
        <w:gridCol w:w="900"/>
        <w:gridCol w:w="885"/>
        <w:gridCol w:w="931"/>
      </w:tblGrid>
      <w:tr w:rsidR="00000000" w14:paraId="1C843B82" w14:textId="77777777">
        <w:trPr>
          <w:jc w:val="center"/>
        </w:trPr>
        <w:tc>
          <w:tcPr>
            <w:tcW w:w="8868" w:type="dxa"/>
            <w:gridSpan w:val="7"/>
            <w:vAlign w:val="center"/>
          </w:tcPr>
          <w:p w14:paraId="7551CC9E" w14:textId="77777777" w:rsidR="00000000" w:rsidRDefault="007478C2">
            <w:pPr>
              <w:jc w:val="center"/>
              <w:rPr>
                <w:rFonts w:ascii="宋体" w:hAnsi="宋体"/>
                <w:sz w:val="24"/>
              </w:rPr>
            </w:pPr>
            <w:r>
              <w:rPr>
                <w:rFonts w:ascii="宋体" w:hAnsi="宋体" w:hint="eastAsia"/>
                <w:sz w:val="24"/>
              </w:rPr>
              <w:t>本期</w:t>
            </w:r>
          </w:p>
          <w:p w14:paraId="5E23BFDC" w14:textId="77777777" w:rsidR="00000000" w:rsidRDefault="007478C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2380D0F" w14:textId="77777777">
        <w:trPr>
          <w:cantSplit/>
          <w:jc w:val="center"/>
        </w:trPr>
        <w:tc>
          <w:tcPr>
            <w:tcW w:w="2996" w:type="dxa"/>
            <w:vMerge w:val="restart"/>
            <w:vAlign w:val="center"/>
          </w:tcPr>
          <w:p w14:paraId="17EBA2E0" w14:textId="77777777" w:rsidR="00000000" w:rsidRDefault="007478C2">
            <w:pPr>
              <w:jc w:val="center"/>
              <w:rPr>
                <w:rFonts w:ascii="宋体" w:hAnsi="宋体"/>
                <w:sz w:val="24"/>
              </w:rPr>
            </w:pPr>
            <w:r>
              <w:rPr>
                <w:rFonts w:ascii="宋体" w:hAnsi="宋体" w:hint="eastAsia"/>
                <w:sz w:val="24"/>
              </w:rPr>
              <w:t>银行间市场交易的</w:t>
            </w:r>
          </w:p>
          <w:p w14:paraId="45D42B24" w14:textId="77777777" w:rsidR="00000000" w:rsidRDefault="007478C2">
            <w:pPr>
              <w:jc w:val="center"/>
              <w:rPr>
                <w:rFonts w:ascii="宋体" w:hAnsi="宋体"/>
                <w:sz w:val="24"/>
              </w:rPr>
            </w:pPr>
            <w:r>
              <w:rPr>
                <w:rFonts w:ascii="宋体" w:hAnsi="宋体" w:hint="eastAsia"/>
                <w:sz w:val="24"/>
              </w:rPr>
              <w:t>各关联方名称</w:t>
            </w:r>
          </w:p>
        </w:tc>
        <w:tc>
          <w:tcPr>
            <w:tcW w:w="2256" w:type="dxa"/>
            <w:gridSpan w:val="2"/>
            <w:vAlign w:val="center"/>
          </w:tcPr>
          <w:p w14:paraId="7787CDA8" w14:textId="77777777" w:rsidR="00000000" w:rsidRDefault="007478C2">
            <w:pPr>
              <w:jc w:val="center"/>
              <w:rPr>
                <w:rFonts w:ascii="宋体" w:hAnsi="宋体"/>
                <w:sz w:val="24"/>
              </w:rPr>
            </w:pPr>
            <w:r>
              <w:rPr>
                <w:rFonts w:ascii="宋体" w:hAnsi="宋体" w:hint="eastAsia"/>
                <w:sz w:val="24"/>
              </w:rPr>
              <w:t>债券交易金额</w:t>
            </w:r>
          </w:p>
        </w:tc>
        <w:tc>
          <w:tcPr>
            <w:tcW w:w="1800" w:type="dxa"/>
            <w:gridSpan w:val="2"/>
            <w:vAlign w:val="center"/>
          </w:tcPr>
          <w:p w14:paraId="2FE98E1C" w14:textId="77777777" w:rsidR="00000000" w:rsidRDefault="007478C2">
            <w:pPr>
              <w:jc w:val="center"/>
              <w:rPr>
                <w:rFonts w:ascii="宋体" w:hAnsi="宋体"/>
                <w:sz w:val="24"/>
              </w:rPr>
            </w:pPr>
            <w:r>
              <w:rPr>
                <w:rFonts w:ascii="宋体" w:hAnsi="宋体" w:hint="eastAsia"/>
                <w:sz w:val="24"/>
              </w:rPr>
              <w:t>基金逆回购</w:t>
            </w:r>
          </w:p>
        </w:tc>
        <w:tc>
          <w:tcPr>
            <w:tcW w:w="1816" w:type="dxa"/>
            <w:gridSpan w:val="2"/>
            <w:vAlign w:val="center"/>
          </w:tcPr>
          <w:p w14:paraId="2DFD8730" w14:textId="77777777" w:rsidR="00000000" w:rsidRDefault="007478C2">
            <w:pPr>
              <w:jc w:val="center"/>
              <w:rPr>
                <w:rFonts w:ascii="宋体" w:hAnsi="宋体"/>
                <w:sz w:val="24"/>
              </w:rPr>
            </w:pPr>
            <w:r>
              <w:rPr>
                <w:rFonts w:ascii="宋体" w:hAnsi="宋体" w:hint="eastAsia"/>
                <w:sz w:val="24"/>
              </w:rPr>
              <w:t>基金正回购</w:t>
            </w:r>
          </w:p>
        </w:tc>
      </w:tr>
      <w:tr w:rsidR="00000000" w14:paraId="06917095" w14:textId="77777777">
        <w:trPr>
          <w:cantSplit/>
          <w:jc w:val="center"/>
        </w:trPr>
        <w:tc>
          <w:tcPr>
            <w:tcW w:w="2996" w:type="dxa"/>
            <w:vMerge/>
            <w:vAlign w:val="center"/>
          </w:tcPr>
          <w:p w14:paraId="6B59E35F" w14:textId="77777777" w:rsidR="00000000" w:rsidRDefault="007478C2">
            <w:pPr>
              <w:jc w:val="center"/>
              <w:rPr>
                <w:rFonts w:ascii="宋体" w:hAnsi="宋体"/>
                <w:sz w:val="24"/>
              </w:rPr>
            </w:pPr>
          </w:p>
        </w:tc>
        <w:tc>
          <w:tcPr>
            <w:tcW w:w="1356" w:type="dxa"/>
            <w:vAlign w:val="center"/>
          </w:tcPr>
          <w:p w14:paraId="72749524" w14:textId="77777777" w:rsidR="00000000" w:rsidRDefault="007478C2">
            <w:pPr>
              <w:jc w:val="center"/>
              <w:rPr>
                <w:rFonts w:ascii="宋体" w:hAnsi="宋体"/>
                <w:sz w:val="24"/>
              </w:rPr>
            </w:pPr>
            <w:r>
              <w:rPr>
                <w:rFonts w:ascii="宋体" w:hAnsi="宋体" w:hint="eastAsia"/>
                <w:sz w:val="24"/>
              </w:rPr>
              <w:t>基金买入</w:t>
            </w:r>
          </w:p>
        </w:tc>
        <w:tc>
          <w:tcPr>
            <w:tcW w:w="900" w:type="dxa"/>
            <w:vAlign w:val="center"/>
          </w:tcPr>
          <w:p w14:paraId="7D8A79FD" w14:textId="77777777" w:rsidR="00000000" w:rsidRDefault="007478C2">
            <w:pPr>
              <w:jc w:val="center"/>
              <w:rPr>
                <w:rFonts w:ascii="宋体" w:hAnsi="宋体"/>
                <w:sz w:val="24"/>
              </w:rPr>
            </w:pPr>
            <w:r>
              <w:rPr>
                <w:rFonts w:ascii="宋体" w:hAnsi="宋体" w:hint="eastAsia"/>
                <w:sz w:val="24"/>
              </w:rPr>
              <w:t>基金卖出</w:t>
            </w:r>
          </w:p>
        </w:tc>
        <w:tc>
          <w:tcPr>
            <w:tcW w:w="900" w:type="dxa"/>
            <w:vAlign w:val="center"/>
          </w:tcPr>
          <w:p w14:paraId="4476DF1D" w14:textId="77777777" w:rsidR="00000000" w:rsidRDefault="007478C2">
            <w:pPr>
              <w:jc w:val="center"/>
              <w:rPr>
                <w:rFonts w:ascii="宋体" w:hAnsi="宋体"/>
                <w:sz w:val="24"/>
              </w:rPr>
            </w:pPr>
            <w:r>
              <w:rPr>
                <w:rFonts w:ascii="宋体" w:hAnsi="宋体" w:hint="eastAsia"/>
                <w:sz w:val="24"/>
              </w:rPr>
              <w:t>交易</w:t>
            </w:r>
            <w:r>
              <w:rPr>
                <w:rStyle w:val="FootnoteReference"/>
                <w:rFonts w:ascii="宋体" w:hAnsi="宋体"/>
                <w:sz w:val="24"/>
              </w:rPr>
              <w:footnoteReference w:id="177"/>
            </w:r>
            <w:r>
              <w:rPr>
                <w:rFonts w:ascii="宋体" w:hAnsi="宋体" w:hint="eastAsia"/>
                <w:sz w:val="24"/>
              </w:rPr>
              <w:t>金额</w:t>
            </w:r>
          </w:p>
        </w:tc>
        <w:tc>
          <w:tcPr>
            <w:tcW w:w="900" w:type="dxa"/>
            <w:vAlign w:val="center"/>
          </w:tcPr>
          <w:p w14:paraId="1F5A2D49" w14:textId="77777777" w:rsidR="00000000" w:rsidRDefault="007478C2">
            <w:pPr>
              <w:jc w:val="center"/>
              <w:rPr>
                <w:rFonts w:ascii="宋体" w:hAnsi="宋体"/>
                <w:sz w:val="24"/>
              </w:rPr>
            </w:pPr>
            <w:r>
              <w:rPr>
                <w:rFonts w:ascii="宋体" w:hAnsi="宋体" w:hint="eastAsia"/>
                <w:sz w:val="24"/>
              </w:rPr>
              <w:t>利息收入</w:t>
            </w:r>
          </w:p>
        </w:tc>
        <w:tc>
          <w:tcPr>
            <w:tcW w:w="885" w:type="dxa"/>
            <w:vAlign w:val="center"/>
          </w:tcPr>
          <w:p w14:paraId="61880383" w14:textId="77777777" w:rsidR="00000000" w:rsidRDefault="007478C2">
            <w:pPr>
              <w:jc w:val="center"/>
              <w:rPr>
                <w:rFonts w:ascii="宋体" w:hAnsi="宋体"/>
                <w:sz w:val="24"/>
              </w:rPr>
            </w:pPr>
            <w:r>
              <w:rPr>
                <w:rFonts w:ascii="宋体" w:hAnsi="宋体" w:hint="eastAsia"/>
                <w:sz w:val="24"/>
              </w:rPr>
              <w:t>交易金额</w:t>
            </w:r>
          </w:p>
        </w:tc>
        <w:tc>
          <w:tcPr>
            <w:tcW w:w="931" w:type="dxa"/>
            <w:vAlign w:val="center"/>
          </w:tcPr>
          <w:p w14:paraId="39FBA90F" w14:textId="77777777" w:rsidR="00000000" w:rsidRDefault="007478C2">
            <w:pPr>
              <w:jc w:val="center"/>
              <w:rPr>
                <w:rFonts w:ascii="宋体" w:hAnsi="宋体"/>
                <w:sz w:val="24"/>
              </w:rPr>
            </w:pPr>
            <w:r>
              <w:rPr>
                <w:rFonts w:ascii="宋体" w:hAnsi="宋体" w:hint="eastAsia"/>
                <w:sz w:val="24"/>
              </w:rPr>
              <w:t>利息支出</w:t>
            </w:r>
          </w:p>
        </w:tc>
      </w:tr>
      <w:tr w:rsidR="00000000" w14:paraId="456B5BF6" w14:textId="77777777">
        <w:trPr>
          <w:jc w:val="center"/>
        </w:trPr>
        <w:tc>
          <w:tcPr>
            <w:tcW w:w="2996" w:type="dxa"/>
          </w:tcPr>
          <w:p w14:paraId="1498A639"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0818</w:t>
            </w:r>
            <w:r>
              <w:rPr>
                <w:rFonts w:ascii="宋体" w:hAnsi="宋体" w:hint="eastAsia"/>
                <w:kern w:val="0"/>
                <w:sz w:val="18"/>
              </w:rPr>
              <w:t>）</w:t>
            </w:r>
          </w:p>
        </w:tc>
        <w:tc>
          <w:tcPr>
            <w:tcW w:w="1356" w:type="dxa"/>
          </w:tcPr>
          <w:p w14:paraId="3F2DA4FC"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0819</w:t>
            </w:r>
            <w:r>
              <w:rPr>
                <w:rFonts w:ascii="宋体" w:hAnsi="宋体" w:hint="eastAsia"/>
                <w:kern w:val="0"/>
                <w:sz w:val="18"/>
              </w:rPr>
              <w:t>）</w:t>
            </w:r>
          </w:p>
        </w:tc>
        <w:tc>
          <w:tcPr>
            <w:tcW w:w="900" w:type="dxa"/>
          </w:tcPr>
          <w:p w14:paraId="551F2DF0"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0820</w:t>
            </w:r>
            <w:r>
              <w:rPr>
                <w:rFonts w:ascii="宋体" w:hAnsi="宋体" w:hint="eastAsia"/>
                <w:kern w:val="0"/>
                <w:sz w:val="18"/>
              </w:rPr>
              <w:t>）</w:t>
            </w:r>
          </w:p>
        </w:tc>
        <w:tc>
          <w:tcPr>
            <w:tcW w:w="900" w:type="dxa"/>
          </w:tcPr>
          <w:p w14:paraId="28323A96"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0821</w:t>
            </w:r>
            <w:r>
              <w:rPr>
                <w:rFonts w:ascii="宋体" w:hAnsi="宋体" w:hint="eastAsia"/>
                <w:kern w:val="0"/>
                <w:sz w:val="18"/>
              </w:rPr>
              <w:t>）</w:t>
            </w:r>
          </w:p>
        </w:tc>
        <w:tc>
          <w:tcPr>
            <w:tcW w:w="900" w:type="dxa"/>
          </w:tcPr>
          <w:p w14:paraId="29FE63A3"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0822</w:t>
            </w:r>
            <w:r>
              <w:rPr>
                <w:rFonts w:ascii="宋体" w:hAnsi="宋体" w:hint="eastAsia"/>
                <w:kern w:val="0"/>
                <w:sz w:val="18"/>
              </w:rPr>
              <w:t>）</w:t>
            </w:r>
          </w:p>
        </w:tc>
        <w:tc>
          <w:tcPr>
            <w:tcW w:w="885" w:type="dxa"/>
          </w:tcPr>
          <w:p w14:paraId="1F412135"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0823</w:t>
            </w:r>
            <w:r>
              <w:rPr>
                <w:rFonts w:ascii="宋体" w:hAnsi="宋体" w:hint="eastAsia"/>
                <w:kern w:val="0"/>
                <w:sz w:val="18"/>
              </w:rPr>
              <w:t>）</w:t>
            </w:r>
          </w:p>
        </w:tc>
        <w:tc>
          <w:tcPr>
            <w:tcW w:w="931" w:type="dxa"/>
          </w:tcPr>
          <w:p w14:paraId="20A3C28D"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0824</w:t>
            </w:r>
            <w:r>
              <w:rPr>
                <w:rFonts w:ascii="宋体" w:hAnsi="宋体" w:hint="eastAsia"/>
                <w:kern w:val="0"/>
                <w:sz w:val="18"/>
              </w:rPr>
              <w:t>）</w:t>
            </w:r>
          </w:p>
        </w:tc>
      </w:tr>
      <w:tr w:rsidR="00000000" w14:paraId="100E10FD" w14:textId="77777777">
        <w:trPr>
          <w:jc w:val="center"/>
        </w:trPr>
        <w:tc>
          <w:tcPr>
            <w:tcW w:w="8868" w:type="dxa"/>
            <w:gridSpan w:val="7"/>
            <w:vAlign w:val="center"/>
          </w:tcPr>
          <w:p w14:paraId="42B3C3CF"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56BB511" w14:textId="77777777" w:rsidR="00000000" w:rsidRDefault="007478C2">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4B43E02" w14:textId="77777777">
        <w:trPr>
          <w:cantSplit/>
          <w:jc w:val="center"/>
        </w:trPr>
        <w:tc>
          <w:tcPr>
            <w:tcW w:w="2996" w:type="dxa"/>
            <w:vMerge w:val="restart"/>
            <w:vAlign w:val="center"/>
          </w:tcPr>
          <w:p w14:paraId="06AE7C27" w14:textId="77777777" w:rsidR="00000000" w:rsidRDefault="007478C2">
            <w:pPr>
              <w:jc w:val="center"/>
              <w:rPr>
                <w:rFonts w:ascii="宋体" w:hAnsi="宋体"/>
                <w:sz w:val="24"/>
              </w:rPr>
            </w:pPr>
            <w:r>
              <w:rPr>
                <w:rFonts w:ascii="宋体" w:hAnsi="宋体" w:hint="eastAsia"/>
                <w:sz w:val="24"/>
              </w:rPr>
              <w:t>银行间市场交易的</w:t>
            </w:r>
          </w:p>
          <w:p w14:paraId="6EDD8728" w14:textId="77777777" w:rsidR="00000000" w:rsidRDefault="007478C2">
            <w:pPr>
              <w:jc w:val="center"/>
              <w:rPr>
                <w:rFonts w:ascii="宋体" w:hAnsi="宋体"/>
                <w:sz w:val="24"/>
              </w:rPr>
            </w:pPr>
            <w:r>
              <w:rPr>
                <w:rFonts w:ascii="宋体" w:hAnsi="宋体" w:hint="eastAsia"/>
                <w:sz w:val="24"/>
              </w:rPr>
              <w:t>各关联方名称</w:t>
            </w:r>
          </w:p>
        </w:tc>
        <w:tc>
          <w:tcPr>
            <w:tcW w:w="2256" w:type="dxa"/>
            <w:gridSpan w:val="2"/>
            <w:vAlign w:val="center"/>
          </w:tcPr>
          <w:p w14:paraId="43970311" w14:textId="77777777" w:rsidR="00000000" w:rsidRDefault="007478C2">
            <w:pPr>
              <w:jc w:val="center"/>
              <w:rPr>
                <w:rFonts w:ascii="宋体" w:hAnsi="宋体"/>
                <w:sz w:val="24"/>
              </w:rPr>
            </w:pPr>
            <w:r>
              <w:rPr>
                <w:rFonts w:ascii="宋体" w:hAnsi="宋体" w:hint="eastAsia"/>
                <w:sz w:val="24"/>
              </w:rPr>
              <w:t>债券交易金额</w:t>
            </w:r>
          </w:p>
        </w:tc>
        <w:tc>
          <w:tcPr>
            <w:tcW w:w="1800" w:type="dxa"/>
            <w:gridSpan w:val="2"/>
            <w:vAlign w:val="center"/>
          </w:tcPr>
          <w:p w14:paraId="135D6EA2" w14:textId="77777777" w:rsidR="00000000" w:rsidRDefault="007478C2">
            <w:pPr>
              <w:jc w:val="center"/>
              <w:rPr>
                <w:rFonts w:ascii="宋体" w:hAnsi="宋体"/>
                <w:sz w:val="24"/>
              </w:rPr>
            </w:pPr>
            <w:r>
              <w:rPr>
                <w:rFonts w:ascii="宋体" w:hAnsi="宋体" w:hint="eastAsia"/>
                <w:sz w:val="24"/>
              </w:rPr>
              <w:t>基金逆回购</w:t>
            </w:r>
          </w:p>
        </w:tc>
        <w:tc>
          <w:tcPr>
            <w:tcW w:w="1816" w:type="dxa"/>
            <w:gridSpan w:val="2"/>
            <w:vAlign w:val="center"/>
          </w:tcPr>
          <w:p w14:paraId="0269ECF6" w14:textId="77777777" w:rsidR="00000000" w:rsidRDefault="007478C2">
            <w:pPr>
              <w:jc w:val="center"/>
              <w:rPr>
                <w:rFonts w:ascii="宋体" w:hAnsi="宋体"/>
                <w:sz w:val="24"/>
              </w:rPr>
            </w:pPr>
            <w:r>
              <w:rPr>
                <w:rFonts w:ascii="宋体" w:hAnsi="宋体" w:hint="eastAsia"/>
                <w:sz w:val="24"/>
              </w:rPr>
              <w:t>基金正回购</w:t>
            </w:r>
          </w:p>
        </w:tc>
      </w:tr>
      <w:tr w:rsidR="00000000" w14:paraId="484851FF" w14:textId="77777777">
        <w:trPr>
          <w:cantSplit/>
          <w:jc w:val="center"/>
        </w:trPr>
        <w:tc>
          <w:tcPr>
            <w:tcW w:w="2996" w:type="dxa"/>
            <w:vMerge/>
            <w:vAlign w:val="center"/>
          </w:tcPr>
          <w:p w14:paraId="01BBA5C1" w14:textId="77777777" w:rsidR="00000000" w:rsidRDefault="007478C2">
            <w:pPr>
              <w:jc w:val="center"/>
              <w:rPr>
                <w:rFonts w:ascii="宋体" w:hAnsi="宋体"/>
                <w:sz w:val="24"/>
              </w:rPr>
            </w:pPr>
          </w:p>
        </w:tc>
        <w:tc>
          <w:tcPr>
            <w:tcW w:w="1356" w:type="dxa"/>
            <w:vAlign w:val="center"/>
          </w:tcPr>
          <w:p w14:paraId="16D28B1F" w14:textId="77777777" w:rsidR="00000000" w:rsidRDefault="007478C2">
            <w:pPr>
              <w:jc w:val="center"/>
              <w:rPr>
                <w:rFonts w:ascii="宋体" w:hAnsi="宋体"/>
                <w:sz w:val="24"/>
              </w:rPr>
            </w:pPr>
            <w:r>
              <w:rPr>
                <w:rFonts w:ascii="宋体" w:hAnsi="宋体" w:hint="eastAsia"/>
                <w:sz w:val="24"/>
              </w:rPr>
              <w:t>基金买入</w:t>
            </w:r>
          </w:p>
        </w:tc>
        <w:tc>
          <w:tcPr>
            <w:tcW w:w="900" w:type="dxa"/>
            <w:vAlign w:val="center"/>
          </w:tcPr>
          <w:p w14:paraId="262FEBF9" w14:textId="77777777" w:rsidR="00000000" w:rsidRDefault="007478C2">
            <w:pPr>
              <w:jc w:val="center"/>
              <w:rPr>
                <w:rFonts w:ascii="宋体" w:hAnsi="宋体"/>
                <w:sz w:val="24"/>
              </w:rPr>
            </w:pPr>
            <w:r>
              <w:rPr>
                <w:rFonts w:ascii="宋体" w:hAnsi="宋体" w:hint="eastAsia"/>
                <w:sz w:val="24"/>
              </w:rPr>
              <w:t>基金卖出</w:t>
            </w:r>
          </w:p>
        </w:tc>
        <w:tc>
          <w:tcPr>
            <w:tcW w:w="900" w:type="dxa"/>
            <w:vAlign w:val="center"/>
          </w:tcPr>
          <w:p w14:paraId="177C736B" w14:textId="77777777" w:rsidR="00000000" w:rsidRDefault="007478C2">
            <w:pPr>
              <w:jc w:val="center"/>
              <w:rPr>
                <w:rFonts w:ascii="宋体" w:hAnsi="宋体"/>
                <w:sz w:val="24"/>
              </w:rPr>
            </w:pPr>
            <w:r>
              <w:rPr>
                <w:rFonts w:ascii="宋体" w:hAnsi="宋体" w:hint="eastAsia"/>
                <w:sz w:val="24"/>
              </w:rPr>
              <w:t>交易金额</w:t>
            </w:r>
          </w:p>
        </w:tc>
        <w:tc>
          <w:tcPr>
            <w:tcW w:w="900" w:type="dxa"/>
            <w:vAlign w:val="center"/>
          </w:tcPr>
          <w:p w14:paraId="1C64A00C" w14:textId="77777777" w:rsidR="00000000" w:rsidRDefault="007478C2">
            <w:pPr>
              <w:jc w:val="center"/>
              <w:rPr>
                <w:rFonts w:ascii="宋体" w:hAnsi="宋体"/>
                <w:sz w:val="24"/>
              </w:rPr>
            </w:pPr>
            <w:r>
              <w:rPr>
                <w:rFonts w:ascii="宋体" w:hAnsi="宋体" w:hint="eastAsia"/>
                <w:sz w:val="24"/>
              </w:rPr>
              <w:t>利息收入</w:t>
            </w:r>
          </w:p>
        </w:tc>
        <w:tc>
          <w:tcPr>
            <w:tcW w:w="885" w:type="dxa"/>
            <w:vAlign w:val="center"/>
          </w:tcPr>
          <w:p w14:paraId="5B5CAD79" w14:textId="77777777" w:rsidR="00000000" w:rsidRDefault="007478C2">
            <w:pPr>
              <w:jc w:val="center"/>
              <w:rPr>
                <w:rFonts w:ascii="宋体" w:hAnsi="宋体"/>
                <w:sz w:val="24"/>
              </w:rPr>
            </w:pPr>
            <w:r>
              <w:rPr>
                <w:rFonts w:ascii="宋体" w:hAnsi="宋体" w:hint="eastAsia"/>
                <w:sz w:val="24"/>
              </w:rPr>
              <w:t>交易金额</w:t>
            </w:r>
          </w:p>
        </w:tc>
        <w:tc>
          <w:tcPr>
            <w:tcW w:w="931" w:type="dxa"/>
            <w:vAlign w:val="center"/>
          </w:tcPr>
          <w:p w14:paraId="0D77CEE1" w14:textId="77777777" w:rsidR="00000000" w:rsidRDefault="007478C2">
            <w:pPr>
              <w:jc w:val="center"/>
              <w:rPr>
                <w:rFonts w:ascii="宋体" w:hAnsi="宋体"/>
                <w:sz w:val="24"/>
              </w:rPr>
            </w:pPr>
            <w:r>
              <w:rPr>
                <w:rFonts w:ascii="宋体" w:hAnsi="宋体" w:hint="eastAsia"/>
                <w:sz w:val="24"/>
              </w:rPr>
              <w:t>利息支出</w:t>
            </w:r>
          </w:p>
        </w:tc>
      </w:tr>
      <w:tr w:rsidR="00000000" w14:paraId="5D79F661" w14:textId="77777777">
        <w:trPr>
          <w:jc w:val="center"/>
        </w:trPr>
        <w:tc>
          <w:tcPr>
            <w:tcW w:w="2996" w:type="dxa"/>
          </w:tcPr>
          <w:p w14:paraId="197E8FB0"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0818</w:t>
            </w:r>
            <w:r>
              <w:rPr>
                <w:rFonts w:ascii="宋体" w:hAnsi="宋体" w:hint="eastAsia"/>
                <w:kern w:val="0"/>
                <w:sz w:val="18"/>
              </w:rPr>
              <w:t>）</w:t>
            </w:r>
          </w:p>
        </w:tc>
        <w:tc>
          <w:tcPr>
            <w:tcW w:w="1356" w:type="dxa"/>
          </w:tcPr>
          <w:p w14:paraId="275B0391"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0819</w:t>
            </w:r>
            <w:r>
              <w:rPr>
                <w:rFonts w:ascii="宋体" w:hAnsi="宋体" w:hint="eastAsia"/>
                <w:kern w:val="0"/>
                <w:sz w:val="18"/>
              </w:rPr>
              <w:t>）</w:t>
            </w:r>
          </w:p>
        </w:tc>
        <w:tc>
          <w:tcPr>
            <w:tcW w:w="900" w:type="dxa"/>
          </w:tcPr>
          <w:p w14:paraId="69A4A718"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0820</w:t>
            </w:r>
            <w:r>
              <w:rPr>
                <w:rFonts w:ascii="宋体" w:hAnsi="宋体" w:hint="eastAsia"/>
                <w:kern w:val="0"/>
                <w:sz w:val="18"/>
              </w:rPr>
              <w:t>）</w:t>
            </w:r>
          </w:p>
        </w:tc>
        <w:tc>
          <w:tcPr>
            <w:tcW w:w="900" w:type="dxa"/>
          </w:tcPr>
          <w:p w14:paraId="6CAB2041"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0821</w:t>
            </w:r>
            <w:r>
              <w:rPr>
                <w:rFonts w:ascii="宋体" w:hAnsi="宋体" w:hint="eastAsia"/>
                <w:kern w:val="0"/>
                <w:sz w:val="18"/>
              </w:rPr>
              <w:t>）</w:t>
            </w:r>
          </w:p>
        </w:tc>
        <w:tc>
          <w:tcPr>
            <w:tcW w:w="900" w:type="dxa"/>
          </w:tcPr>
          <w:p w14:paraId="7C0143F6"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0822</w:t>
            </w:r>
            <w:r>
              <w:rPr>
                <w:rFonts w:ascii="宋体" w:hAnsi="宋体" w:hint="eastAsia"/>
                <w:kern w:val="0"/>
                <w:sz w:val="18"/>
              </w:rPr>
              <w:t>）</w:t>
            </w:r>
          </w:p>
        </w:tc>
        <w:tc>
          <w:tcPr>
            <w:tcW w:w="885" w:type="dxa"/>
          </w:tcPr>
          <w:p w14:paraId="5799395D"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0823</w:t>
            </w:r>
            <w:r>
              <w:rPr>
                <w:rFonts w:ascii="宋体" w:hAnsi="宋体" w:hint="eastAsia"/>
                <w:kern w:val="0"/>
                <w:sz w:val="18"/>
              </w:rPr>
              <w:t>）</w:t>
            </w:r>
          </w:p>
        </w:tc>
        <w:tc>
          <w:tcPr>
            <w:tcW w:w="931" w:type="dxa"/>
          </w:tcPr>
          <w:p w14:paraId="2C3A8E83"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0824</w:t>
            </w:r>
            <w:r>
              <w:rPr>
                <w:rFonts w:ascii="宋体" w:hAnsi="宋体" w:hint="eastAsia"/>
                <w:kern w:val="0"/>
                <w:sz w:val="18"/>
              </w:rPr>
              <w:t>）</w:t>
            </w:r>
          </w:p>
        </w:tc>
      </w:tr>
    </w:tbl>
    <w:p w14:paraId="2AEDC952"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0825</w:t>
      </w:r>
      <w:r>
        <w:rPr>
          <w:rFonts w:ascii="宋体" w:hAnsi="宋体" w:hint="eastAsia"/>
          <w:kern w:val="0"/>
          <w:sz w:val="18"/>
        </w:rPr>
        <w:t>）</w:t>
      </w:r>
    </w:p>
    <w:p w14:paraId="7F511FB5" w14:textId="77777777" w:rsidR="00000000" w:rsidRDefault="007478C2">
      <w:pPr>
        <w:rPr>
          <w:rFonts w:ascii="宋体" w:hAnsi="宋体"/>
          <w:sz w:val="24"/>
        </w:rPr>
      </w:pPr>
    </w:p>
    <w:p w14:paraId="663A698C" w14:textId="77777777" w:rsidR="00000000" w:rsidRDefault="007478C2">
      <w:pPr>
        <w:spacing w:line="360" w:lineRule="auto"/>
        <w:outlineLvl w:val="3"/>
        <w:rPr>
          <w:rFonts w:hAnsi="宋体"/>
          <w:b/>
          <w:sz w:val="24"/>
        </w:rPr>
      </w:pPr>
      <w:r>
        <w:rPr>
          <w:rFonts w:ascii="宋体" w:hAnsi="宋体"/>
          <w:b/>
          <w:sz w:val="24"/>
          <w:szCs w:val="24"/>
        </w:rPr>
        <w:t xml:space="preserve">7.4.10.4 </w:t>
      </w:r>
      <w:r>
        <w:rPr>
          <w:rFonts w:hAnsi="宋体" w:hint="eastAsia"/>
          <w:b/>
          <w:sz w:val="24"/>
        </w:rPr>
        <w:t>报告期内转融通证券出借业务发生重大关联交易事项的说明</w:t>
      </w:r>
    </w:p>
    <w:p w14:paraId="69F0175E" w14:textId="77777777" w:rsidR="00000000" w:rsidRDefault="007478C2">
      <w:pPr>
        <w:spacing w:line="360" w:lineRule="auto"/>
        <w:outlineLvl w:val="3"/>
        <w:rPr>
          <w:rFonts w:ascii="宋体" w:hAnsi="宋体"/>
          <w:b/>
          <w:sz w:val="24"/>
        </w:rPr>
      </w:pPr>
      <w:r>
        <w:rPr>
          <w:rFonts w:ascii="宋体" w:hAnsi="宋体" w:hint="eastAsia"/>
          <w:b/>
          <w:sz w:val="24"/>
        </w:rPr>
        <w:t>7</w:t>
      </w:r>
      <w:r>
        <w:rPr>
          <w:rFonts w:ascii="宋体" w:hAnsi="宋体"/>
          <w:b/>
          <w:sz w:val="24"/>
        </w:rPr>
        <w:t xml:space="preserve">.4.10.4.1 </w:t>
      </w:r>
      <w:r>
        <w:rPr>
          <w:rFonts w:ascii="宋体" w:hAnsi="宋体" w:hint="eastAsia"/>
          <w:b/>
          <w:sz w:val="24"/>
        </w:rPr>
        <w:t>与</w:t>
      </w:r>
      <w:r>
        <w:rPr>
          <w:rFonts w:ascii="宋体" w:hAnsi="宋体"/>
          <w:b/>
          <w:sz w:val="24"/>
        </w:rPr>
        <w:t>关</w:t>
      </w:r>
      <w:r>
        <w:rPr>
          <w:rFonts w:ascii="宋体" w:hAnsi="宋体" w:hint="eastAsia"/>
          <w:b/>
          <w:sz w:val="24"/>
        </w:rPr>
        <w:t>联方通过约定申报方式进行的适用</w:t>
      </w:r>
      <w:r>
        <w:rPr>
          <w:rFonts w:ascii="宋体" w:hAnsi="宋体"/>
          <w:b/>
          <w:sz w:val="24"/>
        </w:rPr>
        <w:t>固定期限</w:t>
      </w:r>
      <w:r>
        <w:rPr>
          <w:rFonts w:ascii="宋体" w:hAnsi="宋体" w:hint="eastAsia"/>
          <w:b/>
          <w:sz w:val="24"/>
        </w:rPr>
        <w:t>费</w:t>
      </w:r>
      <w:r>
        <w:rPr>
          <w:rFonts w:ascii="宋体" w:hAnsi="宋体" w:hint="eastAsia"/>
          <w:b/>
          <w:sz w:val="24"/>
        </w:rPr>
        <w:t>率的证券出借业务的情况</w:t>
      </w:r>
    </w:p>
    <w:p w14:paraId="3ABD667D" w14:textId="77777777" w:rsidR="00000000" w:rsidRDefault="007478C2">
      <w:pPr>
        <w:spacing w:line="580" w:lineRule="exact"/>
        <w:ind w:firstLineChars="200" w:firstLine="480"/>
        <w:rPr>
          <w:rFonts w:ascii="宋体" w:hAnsi="宋体" w:cs="宋体"/>
          <w:sz w:val="24"/>
          <w:szCs w:val="24"/>
        </w:rPr>
      </w:pPr>
      <w:r>
        <w:rPr>
          <w:rFonts w:ascii="宋体" w:hAnsi="宋体" w:cs="宋体" w:hint="eastAsia"/>
          <w:sz w:val="24"/>
          <w:szCs w:val="24"/>
        </w:rPr>
        <w:t xml:space="preserve"> </w:t>
      </w:r>
      <w:r>
        <w:rPr>
          <w:rFonts w:ascii="宋体" w:hAnsi="宋体" w:cs="宋体"/>
          <w:sz w:val="24"/>
          <w:szCs w:val="24"/>
        </w:rPr>
        <w:t xml:space="preserve">                                                        </w:t>
      </w: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984"/>
        <w:gridCol w:w="1418"/>
        <w:gridCol w:w="1842"/>
        <w:gridCol w:w="1560"/>
      </w:tblGrid>
      <w:tr w:rsidR="00000000" w14:paraId="436354F5" w14:textId="77777777">
        <w:trPr>
          <w:jc w:val="center"/>
        </w:trPr>
        <w:tc>
          <w:tcPr>
            <w:tcW w:w="8359" w:type="dxa"/>
            <w:gridSpan w:val="5"/>
            <w:vAlign w:val="center"/>
          </w:tcPr>
          <w:p w14:paraId="0F118E1F" w14:textId="77777777" w:rsidR="00000000" w:rsidRDefault="007478C2">
            <w:pPr>
              <w:jc w:val="center"/>
              <w:rPr>
                <w:rFonts w:ascii="宋体" w:hAnsi="宋体"/>
                <w:sz w:val="24"/>
                <w:szCs w:val="24"/>
              </w:rPr>
            </w:pPr>
            <w:r>
              <w:rPr>
                <w:rFonts w:ascii="宋体" w:hAnsi="宋体" w:hint="eastAsia"/>
                <w:sz w:val="24"/>
                <w:szCs w:val="24"/>
              </w:rPr>
              <w:t>本期</w:t>
            </w:r>
          </w:p>
          <w:p w14:paraId="2F860465" w14:textId="77777777" w:rsidR="00000000" w:rsidRDefault="007478C2">
            <w:pPr>
              <w:ind w:leftChars="258" w:left="542"/>
              <w:jc w:val="center"/>
              <w:rPr>
                <w:rFonts w:ascii="宋体" w:hAnsi="宋体"/>
                <w:sz w:val="24"/>
                <w:szCs w:val="24"/>
              </w:rPr>
            </w:pP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日至</w:t>
            </w: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w:t>
            </w:r>
          </w:p>
        </w:tc>
      </w:tr>
      <w:tr w:rsidR="00000000" w14:paraId="74CB4CAF" w14:textId="77777777">
        <w:trPr>
          <w:cantSplit/>
          <w:jc w:val="center"/>
        </w:trPr>
        <w:tc>
          <w:tcPr>
            <w:tcW w:w="1555" w:type="dxa"/>
            <w:vAlign w:val="center"/>
          </w:tcPr>
          <w:p w14:paraId="54BF12AB" w14:textId="77777777" w:rsidR="00000000" w:rsidRDefault="007478C2">
            <w:pPr>
              <w:jc w:val="center"/>
              <w:rPr>
                <w:rFonts w:ascii="宋体" w:hAnsi="宋体"/>
                <w:sz w:val="24"/>
                <w:szCs w:val="24"/>
              </w:rPr>
            </w:pPr>
            <w:r>
              <w:rPr>
                <w:rFonts w:ascii="宋体" w:hAnsi="宋体" w:hint="eastAsia"/>
                <w:sz w:val="24"/>
                <w:szCs w:val="24"/>
              </w:rPr>
              <w:t>关联方名称</w:t>
            </w:r>
          </w:p>
        </w:tc>
        <w:tc>
          <w:tcPr>
            <w:tcW w:w="1984" w:type="dxa"/>
            <w:vAlign w:val="center"/>
          </w:tcPr>
          <w:p w14:paraId="413C17E4" w14:textId="77777777" w:rsidR="00000000" w:rsidRDefault="007478C2">
            <w:pPr>
              <w:jc w:val="center"/>
              <w:rPr>
                <w:rFonts w:ascii="宋体" w:hAnsi="宋体"/>
                <w:sz w:val="24"/>
                <w:szCs w:val="24"/>
              </w:rPr>
            </w:pPr>
            <w:r>
              <w:rPr>
                <w:rFonts w:ascii="宋体" w:hAnsi="宋体" w:hint="eastAsia"/>
                <w:sz w:val="24"/>
                <w:szCs w:val="24"/>
              </w:rPr>
              <w:t>交易金额</w:t>
            </w:r>
            <w:r>
              <w:rPr>
                <w:rStyle w:val="FootnoteReference"/>
                <w:rFonts w:ascii="宋体" w:hAnsi="宋体"/>
                <w:sz w:val="24"/>
                <w:szCs w:val="24"/>
              </w:rPr>
              <w:footnoteReference w:id="178"/>
            </w:r>
          </w:p>
        </w:tc>
        <w:tc>
          <w:tcPr>
            <w:tcW w:w="1418" w:type="dxa"/>
            <w:vAlign w:val="center"/>
          </w:tcPr>
          <w:p w14:paraId="396D63A4" w14:textId="77777777" w:rsidR="00000000" w:rsidRDefault="007478C2">
            <w:pPr>
              <w:jc w:val="center"/>
              <w:rPr>
                <w:rFonts w:ascii="宋体" w:hAnsi="宋体"/>
                <w:sz w:val="24"/>
                <w:szCs w:val="24"/>
              </w:rPr>
            </w:pPr>
            <w:r>
              <w:rPr>
                <w:rFonts w:ascii="宋体" w:hAnsi="宋体" w:hint="eastAsia"/>
                <w:sz w:val="24"/>
                <w:szCs w:val="24"/>
              </w:rPr>
              <w:t>利息收入</w:t>
            </w:r>
            <w:r>
              <w:rPr>
                <w:rStyle w:val="FootnoteReference"/>
                <w:rFonts w:ascii="宋体" w:hAnsi="宋体"/>
                <w:sz w:val="24"/>
                <w:szCs w:val="24"/>
              </w:rPr>
              <w:footnoteReference w:id="179"/>
            </w:r>
          </w:p>
        </w:tc>
        <w:tc>
          <w:tcPr>
            <w:tcW w:w="1842" w:type="dxa"/>
            <w:vAlign w:val="center"/>
          </w:tcPr>
          <w:p w14:paraId="34944DF1" w14:textId="77777777" w:rsidR="00000000" w:rsidRDefault="007478C2">
            <w:pPr>
              <w:jc w:val="center"/>
              <w:rPr>
                <w:rFonts w:ascii="宋体" w:hAnsi="宋体"/>
                <w:sz w:val="24"/>
                <w:szCs w:val="24"/>
              </w:rPr>
            </w:pPr>
            <w:r>
              <w:rPr>
                <w:rFonts w:ascii="宋体" w:hAnsi="宋体" w:hint="eastAsia"/>
                <w:sz w:val="24"/>
                <w:szCs w:val="24"/>
              </w:rPr>
              <w:t>期末证券出借业务余额</w:t>
            </w:r>
          </w:p>
        </w:tc>
        <w:tc>
          <w:tcPr>
            <w:tcW w:w="1560" w:type="dxa"/>
            <w:vAlign w:val="center"/>
          </w:tcPr>
          <w:p w14:paraId="387ED557" w14:textId="77777777" w:rsidR="00000000" w:rsidRDefault="007478C2">
            <w:pPr>
              <w:jc w:val="center"/>
              <w:rPr>
                <w:rFonts w:ascii="宋体" w:hAnsi="宋体"/>
                <w:sz w:val="24"/>
                <w:szCs w:val="24"/>
              </w:rPr>
            </w:pPr>
            <w:r>
              <w:rPr>
                <w:rFonts w:ascii="宋体" w:hAnsi="宋体" w:hint="eastAsia"/>
                <w:sz w:val="24"/>
                <w:szCs w:val="24"/>
              </w:rPr>
              <w:t>期末</w:t>
            </w:r>
            <w:r>
              <w:rPr>
                <w:rFonts w:ascii="宋体" w:hAnsi="宋体"/>
                <w:sz w:val="24"/>
                <w:szCs w:val="24"/>
              </w:rPr>
              <w:t>应收利息余额</w:t>
            </w:r>
          </w:p>
        </w:tc>
      </w:tr>
      <w:tr w:rsidR="00000000" w14:paraId="056DE85F" w14:textId="77777777">
        <w:trPr>
          <w:jc w:val="center"/>
        </w:trPr>
        <w:tc>
          <w:tcPr>
            <w:tcW w:w="1555" w:type="dxa"/>
          </w:tcPr>
          <w:p w14:paraId="3649CCDC"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3441</w:t>
            </w:r>
            <w:r>
              <w:rPr>
                <w:rFonts w:ascii="宋体" w:hAnsi="宋体" w:hint="eastAsia"/>
                <w:kern w:val="0"/>
                <w:sz w:val="18"/>
              </w:rPr>
              <w:t>）</w:t>
            </w:r>
          </w:p>
        </w:tc>
        <w:tc>
          <w:tcPr>
            <w:tcW w:w="1984" w:type="dxa"/>
          </w:tcPr>
          <w:p w14:paraId="4844F45B"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3442</w:t>
            </w:r>
            <w:r>
              <w:rPr>
                <w:rFonts w:ascii="宋体" w:hAnsi="宋体" w:hint="eastAsia"/>
                <w:kern w:val="0"/>
                <w:sz w:val="18"/>
              </w:rPr>
              <w:t>）</w:t>
            </w:r>
          </w:p>
        </w:tc>
        <w:tc>
          <w:tcPr>
            <w:tcW w:w="1418" w:type="dxa"/>
          </w:tcPr>
          <w:p w14:paraId="185F1822"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3443</w:t>
            </w:r>
            <w:r>
              <w:rPr>
                <w:rFonts w:ascii="宋体" w:hAnsi="宋体" w:hint="eastAsia"/>
                <w:kern w:val="0"/>
                <w:sz w:val="18"/>
              </w:rPr>
              <w:t>）</w:t>
            </w:r>
          </w:p>
        </w:tc>
        <w:tc>
          <w:tcPr>
            <w:tcW w:w="1842" w:type="dxa"/>
          </w:tcPr>
          <w:p w14:paraId="132D985C"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3444</w:t>
            </w:r>
            <w:r>
              <w:rPr>
                <w:rFonts w:ascii="宋体" w:hAnsi="宋体" w:hint="eastAsia"/>
                <w:kern w:val="0"/>
                <w:sz w:val="18"/>
              </w:rPr>
              <w:t>）</w:t>
            </w:r>
          </w:p>
        </w:tc>
        <w:tc>
          <w:tcPr>
            <w:tcW w:w="1560" w:type="dxa"/>
          </w:tcPr>
          <w:p w14:paraId="573ACA40"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3445</w:t>
            </w:r>
            <w:r>
              <w:rPr>
                <w:rFonts w:ascii="宋体" w:hAnsi="宋体" w:hint="eastAsia"/>
                <w:kern w:val="0"/>
                <w:sz w:val="18"/>
              </w:rPr>
              <w:t>）</w:t>
            </w:r>
          </w:p>
        </w:tc>
      </w:tr>
      <w:tr w:rsidR="00000000" w14:paraId="76DA4CA2" w14:textId="77777777">
        <w:trPr>
          <w:trHeight w:val="287"/>
          <w:jc w:val="center"/>
        </w:trPr>
        <w:tc>
          <w:tcPr>
            <w:tcW w:w="8359" w:type="dxa"/>
            <w:gridSpan w:val="5"/>
            <w:vAlign w:val="center"/>
          </w:tcPr>
          <w:p w14:paraId="6478464C" w14:textId="77777777" w:rsidR="00000000" w:rsidRDefault="007478C2">
            <w:pPr>
              <w:widowControl/>
              <w:autoSpaceDE w:val="0"/>
              <w:autoSpaceDN w:val="0"/>
              <w:ind w:right="-28"/>
              <w:jc w:val="center"/>
              <w:textAlignment w:val="bottom"/>
              <w:rPr>
                <w:rFonts w:ascii="宋体" w:hAnsi="宋体"/>
                <w:sz w:val="24"/>
                <w:szCs w:val="24"/>
              </w:rPr>
            </w:pPr>
            <w:r>
              <w:rPr>
                <w:rFonts w:ascii="宋体" w:hAnsi="宋体" w:hint="eastAsia"/>
                <w:sz w:val="24"/>
                <w:szCs w:val="24"/>
              </w:rPr>
              <w:t>上年度可比期间</w:t>
            </w:r>
            <w:r>
              <w:rPr>
                <w:rStyle w:val="FootnoteReference"/>
                <w:rFonts w:ascii="宋体" w:hAnsi="宋体"/>
                <w:sz w:val="24"/>
                <w:szCs w:val="24"/>
              </w:rPr>
              <w:footnoteReference w:id="180"/>
            </w:r>
          </w:p>
          <w:p w14:paraId="752DBDE1" w14:textId="77777777" w:rsidR="00000000" w:rsidRDefault="007478C2">
            <w:pPr>
              <w:jc w:val="center"/>
              <w:rPr>
                <w:rFonts w:ascii="宋体" w:hAnsi="宋体"/>
                <w:sz w:val="24"/>
                <w:szCs w:val="24"/>
              </w:rPr>
            </w:pP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日至</w:t>
            </w: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w:t>
            </w:r>
          </w:p>
        </w:tc>
      </w:tr>
      <w:tr w:rsidR="00000000" w14:paraId="5ACB9D29" w14:textId="77777777">
        <w:trPr>
          <w:cantSplit/>
          <w:jc w:val="center"/>
        </w:trPr>
        <w:tc>
          <w:tcPr>
            <w:tcW w:w="1555" w:type="dxa"/>
            <w:vAlign w:val="center"/>
          </w:tcPr>
          <w:p w14:paraId="2FBAD245" w14:textId="77777777" w:rsidR="00000000" w:rsidRDefault="007478C2">
            <w:pPr>
              <w:jc w:val="center"/>
              <w:rPr>
                <w:rFonts w:ascii="宋体" w:hAnsi="宋体"/>
                <w:sz w:val="24"/>
                <w:szCs w:val="24"/>
              </w:rPr>
            </w:pPr>
            <w:r>
              <w:rPr>
                <w:rFonts w:ascii="宋体" w:hAnsi="宋体" w:hint="eastAsia"/>
                <w:sz w:val="24"/>
                <w:szCs w:val="24"/>
              </w:rPr>
              <w:t>关联方名称</w:t>
            </w:r>
          </w:p>
        </w:tc>
        <w:tc>
          <w:tcPr>
            <w:tcW w:w="1984" w:type="dxa"/>
            <w:vAlign w:val="center"/>
          </w:tcPr>
          <w:p w14:paraId="2D217ECE" w14:textId="77777777" w:rsidR="00000000" w:rsidRDefault="007478C2">
            <w:pPr>
              <w:jc w:val="center"/>
              <w:rPr>
                <w:rFonts w:ascii="宋体" w:hAnsi="宋体"/>
                <w:sz w:val="24"/>
                <w:szCs w:val="24"/>
              </w:rPr>
            </w:pPr>
            <w:r>
              <w:rPr>
                <w:rFonts w:ascii="宋体" w:hAnsi="宋体" w:hint="eastAsia"/>
                <w:sz w:val="24"/>
                <w:szCs w:val="24"/>
              </w:rPr>
              <w:t>交易金额</w:t>
            </w:r>
          </w:p>
        </w:tc>
        <w:tc>
          <w:tcPr>
            <w:tcW w:w="1418" w:type="dxa"/>
            <w:vAlign w:val="center"/>
          </w:tcPr>
          <w:p w14:paraId="790A613A" w14:textId="77777777" w:rsidR="00000000" w:rsidRDefault="007478C2">
            <w:pPr>
              <w:jc w:val="center"/>
              <w:rPr>
                <w:rFonts w:ascii="宋体" w:hAnsi="宋体"/>
                <w:sz w:val="24"/>
                <w:szCs w:val="24"/>
              </w:rPr>
            </w:pPr>
            <w:r>
              <w:rPr>
                <w:rFonts w:ascii="宋体" w:hAnsi="宋体" w:hint="eastAsia"/>
                <w:sz w:val="24"/>
                <w:szCs w:val="24"/>
              </w:rPr>
              <w:t>利息收入</w:t>
            </w:r>
          </w:p>
        </w:tc>
        <w:tc>
          <w:tcPr>
            <w:tcW w:w="1842" w:type="dxa"/>
            <w:vAlign w:val="center"/>
          </w:tcPr>
          <w:p w14:paraId="1E40D759" w14:textId="77777777" w:rsidR="00000000" w:rsidRDefault="007478C2">
            <w:pPr>
              <w:jc w:val="center"/>
              <w:rPr>
                <w:rFonts w:ascii="宋体" w:hAnsi="宋体"/>
                <w:sz w:val="24"/>
                <w:szCs w:val="24"/>
              </w:rPr>
            </w:pPr>
            <w:r>
              <w:rPr>
                <w:rFonts w:ascii="宋体" w:hAnsi="宋体" w:hint="eastAsia"/>
                <w:sz w:val="24"/>
                <w:szCs w:val="24"/>
              </w:rPr>
              <w:t>期末证券出借业务余额</w:t>
            </w:r>
          </w:p>
        </w:tc>
        <w:tc>
          <w:tcPr>
            <w:tcW w:w="1560" w:type="dxa"/>
            <w:vAlign w:val="center"/>
          </w:tcPr>
          <w:p w14:paraId="38922CC0" w14:textId="77777777" w:rsidR="00000000" w:rsidRDefault="007478C2">
            <w:pPr>
              <w:jc w:val="center"/>
              <w:rPr>
                <w:rFonts w:ascii="宋体" w:hAnsi="宋体"/>
                <w:sz w:val="24"/>
                <w:szCs w:val="24"/>
              </w:rPr>
            </w:pPr>
            <w:r>
              <w:rPr>
                <w:rFonts w:ascii="宋体" w:hAnsi="宋体" w:hint="eastAsia"/>
                <w:sz w:val="24"/>
                <w:szCs w:val="24"/>
              </w:rPr>
              <w:t>期末</w:t>
            </w:r>
            <w:r>
              <w:rPr>
                <w:rFonts w:ascii="宋体" w:hAnsi="宋体"/>
                <w:sz w:val="24"/>
                <w:szCs w:val="24"/>
              </w:rPr>
              <w:t>应收利息余额</w:t>
            </w:r>
          </w:p>
        </w:tc>
      </w:tr>
      <w:tr w:rsidR="00000000" w14:paraId="3A46AD3C" w14:textId="77777777">
        <w:trPr>
          <w:jc w:val="center"/>
        </w:trPr>
        <w:tc>
          <w:tcPr>
            <w:tcW w:w="1555" w:type="dxa"/>
          </w:tcPr>
          <w:p w14:paraId="50591ED0"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3441</w:t>
            </w:r>
            <w:r>
              <w:rPr>
                <w:rFonts w:ascii="宋体" w:hAnsi="宋体" w:hint="eastAsia"/>
                <w:kern w:val="0"/>
                <w:sz w:val="18"/>
              </w:rPr>
              <w:t>）</w:t>
            </w:r>
          </w:p>
        </w:tc>
        <w:tc>
          <w:tcPr>
            <w:tcW w:w="1984" w:type="dxa"/>
          </w:tcPr>
          <w:p w14:paraId="05FFE124"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3442</w:t>
            </w:r>
            <w:r>
              <w:rPr>
                <w:rFonts w:ascii="宋体" w:hAnsi="宋体" w:hint="eastAsia"/>
                <w:kern w:val="0"/>
                <w:sz w:val="18"/>
              </w:rPr>
              <w:t>）</w:t>
            </w:r>
          </w:p>
        </w:tc>
        <w:tc>
          <w:tcPr>
            <w:tcW w:w="1418" w:type="dxa"/>
          </w:tcPr>
          <w:p w14:paraId="446CD1CF"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3443</w:t>
            </w:r>
            <w:r>
              <w:rPr>
                <w:rFonts w:ascii="宋体" w:hAnsi="宋体" w:hint="eastAsia"/>
                <w:kern w:val="0"/>
                <w:sz w:val="18"/>
              </w:rPr>
              <w:t>）</w:t>
            </w:r>
          </w:p>
        </w:tc>
        <w:tc>
          <w:tcPr>
            <w:tcW w:w="1842" w:type="dxa"/>
          </w:tcPr>
          <w:p w14:paraId="1DB9C0BA"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3444</w:t>
            </w:r>
            <w:r>
              <w:rPr>
                <w:rFonts w:ascii="宋体" w:hAnsi="宋体" w:hint="eastAsia"/>
                <w:kern w:val="0"/>
                <w:sz w:val="18"/>
              </w:rPr>
              <w:t>）</w:t>
            </w:r>
          </w:p>
        </w:tc>
        <w:tc>
          <w:tcPr>
            <w:tcW w:w="1560" w:type="dxa"/>
          </w:tcPr>
          <w:p w14:paraId="7A2360D4"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3445</w:t>
            </w:r>
            <w:r>
              <w:rPr>
                <w:rFonts w:ascii="宋体" w:hAnsi="宋体" w:hint="eastAsia"/>
                <w:kern w:val="0"/>
                <w:sz w:val="18"/>
              </w:rPr>
              <w:t>）</w:t>
            </w:r>
          </w:p>
        </w:tc>
      </w:tr>
    </w:tbl>
    <w:p w14:paraId="4470B954" w14:textId="77777777" w:rsidR="00000000" w:rsidRDefault="007478C2">
      <w:pPr>
        <w:ind w:firstLineChars="150" w:firstLine="360"/>
        <w:rPr>
          <w:rFonts w:ascii="宋体" w:hAnsi="宋体"/>
          <w:kern w:val="0"/>
          <w:sz w:val="18"/>
        </w:rPr>
      </w:pPr>
      <w:r>
        <w:rPr>
          <w:rFonts w:ascii="宋体" w:hAnsi="宋体" w:hint="eastAsia"/>
          <w:sz w:val="24"/>
        </w:rPr>
        <w:t>注</w:t>
      </w:r>
      <w:r>
        <w:rPr>
          <w:rFonts w:ascii="宋体" w:hAnsi="宋体" w:hint="eastAsia"/>
          <w:sz w:val="24"/>
        </w:rPr>
        <w:t xml:space="preserve">: </w:t>
      </w:r>
      <w:r>
        <w:rPr>
          <w:rFonts w:ascii="宋体" w:hAnsi="宋体" w:hint="eastAsia"/>
          <w:kern w:val="0"/>
          <w:sz w:val="18"/>
        </w:rPr>
        <w:t>（</w:t>
      </w:r>
      <w:r>
        <w:rPr>
          <w:rFonts w:ascii="宋体" w:hAnsi="宋体" w:hint="eastAsia"/>
          <w:kern w:val="0"/>
          <w:sz w:val="18"/>
        </w:rPr>
        <w:t>3446</w:t>
      </w:r>
      <w:r>
        <w:rPr>
          <w:rFonts w:ascii="宋体" w:hAnsi="宋体" w:hint="eastAsia"/>
          <w:kern w:val="0"/>
          <w:sz w:val="18"/>
        </w:rPr>
        <w:t>）</w:t>
      </w:r>
    </w:p>
    <w:p w14:paraId="33829FE3" w14:textId="77777777" w:rsidR="00000000" w:rsidRDefault="007478C2">
      <w:pPr>
        <w:rPr>
          <w:rFonts w:ascii="宋体" w:hAnsi="宋体"/>
          <w:sz w:val="24"/>
        </w:rPr>
      </w:pPr>
    </w:p>
    <w:p w14:paraId="353C8F2C" w14:textId="77777777" w:rsidR="00000000" w:rsidRDefault="007478C2">
      <w:pPr>
        <w:spacing w:line="360" w:lineRule="auto"/>
        <w:outlineLvl w:val="3"/>
        <w:rPr>
          <w:rFonts w:ascii="宋体" w:hAnsi="宋体"/>
          <w:b/>
          <w:sz w:val="24"/>
        </w:rPr>
      </w:pPr>
      <w:r>
        <w:rPr>
          <w:rFonts w:ascii="宋体" w:hAnsi="宋体" w:hint="eastAsia"/>
          <w:b/>
          <w:sz w:val="24"/>
        </w:rPr>
        <w:t>7.4.10.4.2</w:t>
      </w:r>
      <w:r>
        <w:rPr>
          <w:rFonts w:ascii="宋体" w:hAnsi="宋体"/>
          <w:b/>
          <w:sz w:val="24"/>
        </w:rPr>
        <w:t xml:space="preserve"> </w:t>
      </w:r>
      <w:r>
        <w:rPr>
          <w:rFonts w:ascii="宋体" w:hAnsi="宋体" w:hint="eastAsia"/>
          <w:b/>
          <w:sz w:val="24"/>
        </w:rPr>
        <w:t>与关联方通过约定申报方式进行的适用市场化期限费率的证券出借业务的情况</w:t>
      </w:r>
    </w:p>
    <w:p w14:paraId="6F4D5E4D" w14:textId="77777777" w:rsidR="00000000" w:rsidRDefault="007478C2">
      <w:pPr>
        <w:spacing w:line="360" w:lineRule="auto"/>
        <w:ind w:firstLineChars="3050" w:firstLine="7320"/>
        <w:outlineLvl w:val="3"/>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847"/>
        <w:gridCol w:w="33"/>
        <w:gridCol w:w="963"/>
        <w:gridCol w:w="851"/>
        <w:gridCol w:w="850"/>
        <w:gridCol w:w="847"/>
        <w:gridCol w:w="989"/>
        <w:gridCol w:w="854"/>
        <w:gridCol w:w="850"/>
        <w:gridCol w:w="847"/>
        <w:gridCol w:w="992"/>
        <w:gridCol w:w="15"/>
      </w:tblGrid>
      <w:tr w:rsidR="00000000" w14:paraId="5871A9F3" w14:textId="77777777">
        <w:trPr>
          <w:jc w:val="center"/>
        </w:trPr>
        <w:tc>
          <w:tcPr>
            <w:tcW w:w="9787" w:type="dxa"/>
            <w:gridSpan w:val="13"/>
            <w:vAlign w:val="center"/>
          </w:tcPr>
          <w:p w14:paraId="0627AF94" w14:textId="77777777" w:rsidR="00000000" w:rsidRDefault="007478C2">
            <w:pPr>
              <w:jc w:val="center"/>
              <w:rPr>
                <w:rFonts w:ascii="宋体" w:hAnsi="宋体"/>
                <w:sz w:val="24"/>
                <w:szCs w:val="24"/>
              </w:rPr>
            </w:pPr>
            <w:r>
              <w:rPr>
                <w:rFonts w:ascii="宋体" w:hAnsi="宋体" w:hint="eastAsia"/>
                <w:sz w:val="24"/>
                <w:szCs w:val="24"/>
              </w:rPr>
              <w:t>本期</w:t>
            </w:r>
          </w:p>
          <w:p w14:paraId="3B878121" w14:textId="77777777" w:rsidR="00000000" w:rsidRDefault="007478C2">
            <w:pPr>
              <w:jc w:val="center"/>
              <w:rPr>
                <w:rFonts w:ascii="宋体" w:hAnsi="宋体"/>
                <w:sz w:val="24"/>
                <w:szCs w:val="24"/>
              </w:rPr>
            </w:pP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日至</w:t>
            </w: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w:t>
            </w:r>
          </w:p>
        </w:tc>
      </w:tr>
      <w:tr w:rsidR="00000000" w14:paraId="4CBAF837" w14:textId="77777777">
        <w:trPr>
          <w:gridAfter w:val="1"/>
          <w:wAfter w:w="15" w:type="dxa"/>
          <w:cantSplit/>
          <w:jc w:val="center"/>
        </w:trPr>
        <w:tc>
          <w:tcPr>
            <w:tcW w:w="849" w:type="dxa"/>
            <w:vAlign w:val="center"/>
          </w:tcPr>
          <w:p w14:paraId="1B91BCC0" w14:textId="77777777" w:rsidR="00000000" w:rsidRDefault="007478C2">
            <w:pPr>
              <w:jc w:val="center"/>
              <w:rPr>
                <w:rFonts w:ascii="宋体" w:hAnsi="宋体"/>
                <w:sz w:val="24"/>
                <w:szCs w:val="24"/>
              </w:rPr>
            </w:pPr>
            <w:r>
              <w:rPr>
                <w:rFonts w:ascii="宋体" w:hAnsi="宋体" w:hint="eastAsia"/>
                <w:sz w:val="24"/>
                <w:szCs w:val="24"/>
              </w:rPr>
              <w:t>关联方名称</w:t>
            </w:r>
          </w:p>
        </w:tc>
        <w:tc>
          <w:tcPr>
            <w:tcW w:w="847" w:type="dxa"/>
            <w:vAlign w:val="center"/>
          </w:tcPr>
          <w:p w14:paraId="4102D3B0" w14:textId="77777777" w:rsidR="00000000" w:rsidRDefault="007478C2">
            <w:pPr>
              <w:rPr>
                <w:rFonts w:ascii="宋体" w:hAnsi="宋体"/>
                <w:sz w:val="24"/>
                <w:szCs w:val="24"/>
              </w:rPr>
            </w:pPr>
            <w:r>
              <w:rPr>
                <w:rFonts w:ascii="宋体" w:hAnsi="宋体" w:hint="eastAsia"/>
                <w:sz w:val="24"/>
                <w:szCs w:val="24"/>
              </w:rPr>
              <w:t>合约编号</w:t>
            </w:r>
            <w:r>
              <w:rPr>
                <w:rStyle w:val="FootnoteReference"/>
                <w:rFonts w:ascii="宋体" w:hAnsi="宋体"/>
                <w:sz w:val="24"/>
                <w:szCs w:val="24"/>
              </w:rPr>
              <w:footnoteReference w:id="181"/>
            </w:r>
          </w:p>
        </w:tc>
        <w:tc>
          <w:tcPr>
            <w:tcW w:w="996" w:type="dxa"/>
            <w:gridSpan w:val="2"/>
            <w:vAlign w:val="center"/>
          </w:tcPr>
          <w:p w14:paraId="247FDAC9" w14:textId="77777777" w:rsidR="00000000" w:rsidRDefault="007478C2">
            <w:pPr>
              <w:rPr>
                <w:rFonts w:ascii="宋体" w:hAnsi="宋体"/>
                <w:sz w:val="24"/>
                <w:szCs w:val="24"/>
              </w:rPr>
            </w:pPr>
            <w:r>
              <w:rPr>
                <w:rFonts w:ascii="宋体" w:hAnsi="宋体" w:hint="eastAsia"/>
                <w:sz w:val="24"/>
                <w:szCs w:val="24"/>
              </w:rPr>
              <w:t>证券名称</w:t>
            </w:r>
          </w:p>
        </w:tc>
        <w:tc>
          <w:tcPr>
            <w:tcW w:w="851" w:type="dxa"/>
            <w:vAlign w:val="center"/>
          </w:tcPr>
          <w:p w14:paraId="57F90E4F" w14:textId="77777777" w:rsidR="00000000" w:rsidRDefault="007478C2">
            <w:pPr>
              <w:rPr>
                <w:rFonts w:ascii="宋体" w:hAnsi="宋体"/>
                <w:sz w:val="24"/>
                <w:szCs w:val="24"/>
              </w:rPr>
            </w:pPr>
            <w:r>
              <w:rPr>
                <w:rFonts w:ascii="宋体" w:hAnsi="宋体" w:hint="eastAsia"/>
                <w:sz w:val="24"/>
                <w:szCs w:val="24"/>
              </w:rPr>
              <w:t>成交</w:t>
            </w:r>
            <w:r>
              <w:rPr>
                <w:rFonts w:ascii="宋体" w:hAnsi="宋体"/>
                <w:sz w:val="24"/>
                <w:szCs w:val="24"/>
              </w:rPr>
              <w:t>时间</w:t>
            </w:r>
          </w:p>
        </w:tc>
        <w:tc>
          <w:tcPr>
            <w:tcW w:w="850" w:type="dxa"/>
            <w:vAlign w:val="center"/>
          </w:tcPr>
          <w:p w14:paraId="08A6DCDF" w14:textId="77777777" w:rsidR="00000000" w:rsidRDefault="007478C2">
            <w:pPr>
              <w:jc w:val="center"/>
              <w:rPr>
                <w:rFonts w:ascii="宋体" w:hAnsi="宋体"/>
                <w:sz w:val="24"/>
                <w:szCs w:val="24"/>
              </w:rPr>
            </w:pPr>
            <w:r>
              <w:rPr>
                <w:rFonts w:ascii="宋体" w:hAnsi="宋体" w:hint="eastAsia"/>
                <w:sz w:val="24"/>
                <w:szCs w:val="24"/>
              </w:rPr>
              <w:t>交易金额</w:t>
            </w:r>
            <w:r>
              <w:rPr>
                <w:rStyle w:val="FootnoteReference"/>
                <w:rFonts w:ascii="宋体" w:hAnsi="宋体"/>
                <w:sz w:val="24"/>
                <w:szCs w:val="24"/>
              </w:rPr>
              <w:footnoteReference w:id="182"/>
            </w:r>
          </w:p>
        </w:tc>
        <w:tc>
          <w:tcPr>
            <w:tcW w:w="847" w:type="dxa"/>
            <w:vAlign w:val="center"/>
          </w:tcPr>
          <w:p w14:paraId="04740745" w14:textId="77777777" w:rsidR="00000000" w:rsidRDefault="007478C2">
            <w:pPr>
              <w:jc w:val="center"/>
              <w:rPr>
                <w:rFonts w:ascii="宋体" w:hAnsi="宋体"/>
                <w:sz w:val="24"/>
                <w:szCs w:val="24"/>
              </w:rPr>
            </w:pPr>
            <w:r>
              <w:rPr>
                <w:rFonts w:ascii="宋体" w:hAnsi="宋体" w:hint="eastAsia"/>
                <w:sz w:val="24"/>
                <w:szCs w:val="24"/>
              </w:rPr>
              <w:t>交易</w:t>
            </w:r>
            <w:r>
              <w:rPr>
                <w:rFonts w:ascii="宋体" w:hAnsi="宋体"/>
                <w:sz w:val="24"/>
                <w:szCs w:val="24"/>
              </w:rPr>
              <w:t>数量（</w:t>
            </w:r>
            <w:r>
              <w:rPr>
                <w:rFonts w:ascii="宋体" w:hAnsi="宋体" w:hint="eastAsia"/>
                <w:sz w:val="24"/>
                <w:szCs w:val="24"/>
              </w:rPr>
              <w:t>单位：</w:t>
            </w:r>
            <w:r>
              <w:rPr>
                <w:rFonts w:ascii="宋体" w:hAnsi="宋体" w:hint="eastAsia"/>
                <w:sz w:val="24"/>
                <w:szCs w:val="24"/>
              </w:rPr>
              <w:t xml:space="preserve"> </w:t>
            </w:r>
            <w:r>
              <w:rPr>
                <w:rFonts w:ascii="宋体" w:hAnsi="宋体" w:hint="eastAsia"/>
                <w:sz w:val="24"/>
                <w:szCs w:val="24"/>
              </w:rPr>
              <w:t>）</w:t>
            </w:r>
          </w:p>
        </w:tc>
        <w:tc>
          <w:tcPr>
            <w:tcW w:w="989" w:type="dxa"/>
            <w:vAlign w:val="center"/>
          </w:tcPr>
          <w:p w14:paraId="724794A4" w14:textId="77777777" w:rsidR="00000000" w:rsidRDefault="007478C2">
            <w:pPr>
              <w:jc w:val="center"/>
              <w:rPr>
                <w:rFonts w:ascii="宋体" w:hAnsi="宋体"/>
                <w:sz w:val="24"/>
                <w:szCs w:val="24"/>
              </w:rPr>
            </w:pPr>
            <w:r>
              <w:rPr>
                <w:rFonts w:ascii="宋体" w:hAnsi="宋体" w:hint="eastAsia"/>
                <w:sz w:val="24"/>
                <w:szCs w:val="24"/>
              </w:rPr>
              <w:t>出借</w:t>
            </w:r>
            <w:r>
              <w:rPr>
                <w:rFonts w:ascii="宋体" w:hAnsi="宋体"/>
                <w:sz w:val="24"/>
                <w:szCs w:val="24"/>
              </w:rPr>
              <w:t>期限（</w:t>
            </w:r>
            <w:r>
              <w:rPr>
                <w:rFonts w:ascii="宋体" w:hAnsi="宋体" w:hint="eastAsia"/>
                <w:sz w:val="24"/>
                <w:szCs w:val="24"/>
              </w:rPr>
              <w:t>单位：</w:t>
            </w:r>
            <w:r>
              <w:rPr>
                <w:rFonts w:ascii="宋体" w:hAnsi="宋体" w:hint="eastAsia"/>
                <w:sz w:val="24"/>
                <w:szCs w:val="24"/>
              </w:rPr>
              <w:t xml:space="preserve"> </w:t>
            </w:r>
            <w:r>
              <w:rPr>
                <w:rFonts w:ascii="宋体" w:hAnsi="宋体" w:hint="eastAsia"/>
                <w:sz w:val="24"/>
                <w:szCs w:val="24"/>
              </w:rPr>
              <w:t>）</w:t>
            </w:r>
          </w:p>
        </w:tc>
        <w:tc>
          <w:tcPr>
            <w:tcW w:w="854" w:type="dxa"/>
            <w:vAlign w:val="center"/>
          </w:tcPr>
          <w:p w14:paraId="3F1E48B8" w14:textId="77777777" w:rsidR="00000000" w:rsidRDefault="007478C2">
            <w:pPr>
              <w:jc w:val="center"/>
              <w:rPr>
                <w:rFonts w:ascii="宋体" w:hAnsi="宋体"/>
                <w:sz w:val="24"/>
                <w:szCs w:val="24"/>
              </w:rPr>
            </w:pPr>
            <w:r>
              <w:rPr>
                <w:rFonts w:ascii="宋体" w:hAnsi="宋体" w:hint="eastAsia"/>
                <w:sz w:val="24"/>
                <w:szCs w:val="24"/>
              </w:rPr>
              <w:t>费率</w:t>
            </w:r>
          </w:p>
        </w:tc>
        <w:tc>
          <w:tcPr>
            <w:tcW w:w="850" w:type="dxa"/>
            <w:vAlign w:val="center"/>
          </w:tcPr>
          <w:p w14:paraId="07D89F7A" w14:textId="77777777" w:rsidR="00000000" w:rsidRDefault="007478C2">
            <w:pPr>
              <w:jc w:val="center"/>
              <w:rPr>
                <w:rFonts w:ascii="宋体" w:hAnsi="宋体"/>
                <w:sz w:val="24"/>
                <w:szCs w:val="24"/>
              </w:rPr>
            </w:pPr>
            <w:r>
              <w:rPr>
                <w:rFonts w:ascii="宋体" w:hAnsi="宋体" w:hint="eastAsia"/>
                <w:sz w:val="24"/>
                <w:szCs w:val="24"/>
              </w:rPr>
              <w:t>利息收入</w:t>
            </w:r>
            <w:r>
              <w:rPr>
                <w:rStyle w:val="FootnoteReference"/>
                <w:rFonts w:ascii="宋体" w:hAnsi="宋体"/>
                <w:sz w:val="24"/>
                <w:szCs w:val="24"/>
              </w:rPr>
              <w:footnoteReference w:id="183"/>
            </w:r>
          </w:p>
        </w:tc>
        <w:tc>
          <w:tcPr>
            <w:tcW w:w="847" w:type="dxa"/>
            <w:vAlign w:val="center"/>
          </w:tcPr>
          <w:p w14:paraId="1C6ABCA0" w14:textId="77777777" w:rsidR="00000000" w:rsidRDefault="007478C2">
            <w:pPr>
              <w:jc w:val="center"/>
              <w:rPr>
                <w:rFonts w:ascii="宋体" w:hAnsi="宋体"/>
                <w:sz w:val="24"/>
                <w:szCs w:val="24"/>
              </w:rPr>
            </w:pPr>
            <w:r>
              <w:rPr>
                <w:rFonts w:ascii="宋体" w:hAnsi="宋体" w:hint="eastAsia"/>
                <w:sz w:val="24"/>
                <w:szCs w:val="24"/>
              </w:rPr>
              <w:t>期末证券出借业务余额</w:t>
            </w:r>
          </w:p>
        </w:tc>
        <w:tc>
          <w:tcPr>
            <w:tcW w:w="992" w:type="dxa"/>
            <w:vAlign w:val="center"/>
          </w:tcPr>
          <w:p w14:paraId="45D30D88" w14:textId="77777777" w:rsidR="00000000" w:rsidRDefault="007478C2">
            <w:pPr>
              <w:jc w:val="center"/>
              <w:rPr>
                <w:rFonts w:ascii="宋体" w:hAnsi="宋体"/>
                <w:sz w:val="24"/>
                <w:szCs w:val="24"/>
              </w:rPr>
            </w:pPr>
            <w:r>
              <w:rPr>
                <w:rFonts w:ascii="宋体" w:hAnsi="宋体" w:hint="eastAsia"/>
                <w:sz w:val="24"/>
                <w:szCs w:val="24"/>
              </w:rPr>
              <w:t>期末</w:t>
            </w:r>
            <w:r>
              <w:rPr>
                <w:rFonts w:ascii="宋体" w:hAnsi="宋体"/>
                <w:sz w:val="24"/>
                <w:szCs w:val="24"/>
              </w:rPr>
              <w:t>应收利息余额</w:t>
            </w:r>
          </w:p>
        </w:tc>
      </w:tr>
      <w:tr w:rsidR="00000000" w14:paraId="66DB4A44" w14:textId="77777777">
        <w:trPr>
          <w:gridAfter w:val="1"/>
          <w:wAfter w:w="15" w:type="dxa"/>
          <w:jc w:val="center"/>
        </w:trPr>
        <w:tc>
          <w:tcPr>
            <w:tcW w:w="849" w:type="dxa"/>
          </w:tcPr>
          <w:p w14:paraId="3BD13FB4"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3448</w:t>
            </w:r>
            <w:r>
              <w:rPr>
                <w:rFonts w:ascii="宋体" w:hAnsi="宋体" w:hint="eastAsia"/>
                <w:kern w:val="0"/>
                <w:sz w:val="18"/>
              </w:rPr>
              <w:t>）</w:t>
            </w:r>
          </w:p>
        </w:tc>
        <w:tc>
          <w:tcPr>
            <w:tcW w:w="847" w:type="dxa"/>
          </w:tcPr>
          <w:p w14:paraId="6585C18B"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3449</w:t>
            </w:r>
            <w:r>
              <w:rPr>
                <w:rFonts w:ascii="宋体" w:hAnsi="宋体" w:hint="eastAsia"/>
                <w:kern w:val="0"/>
                <w:sz w:val="18"/>
              </w:rPr>
              <w:t>）</w:t>
            </w:r>
          </w:p>
        </w:tc>
        <w:tc>
          <w:tcPr>
            <w:tcW w:w="996" w:type="dxa"/>
            <w:gridSpan w:val="2"/>
          </w:tcPr>
          <w:p w14:paraId="575ED393"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3450</w:t>
            </w:r>
            <w:r>
              <w:rPr>
                <w:rFonts w:ascii="宋体" w:hAnsi="宋体" w:hint="eastAsia"/>
                <w:kern w:val="0"/>
                <w:sz w:val="18"/>
              </w:rPr>
              <w:t>）</w:t>
            </w:r>
          </w:p>
        </w:tc>
        <w:tc>
          <w:tcPr>
            <w:tcW w:w="851" w:type="dxa"/>
          </w:tcPr>
          <w:p w14:paraId="6BE7A5B0"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3451</w:t>
            </w:r>
            <w:r>
              <w:rPr>
                <w:rFonts w:ascii="宋体" w:hAnsi="宋体" w:hint="eastAsia"/>
                <w:kern w:val="0"/>
                <w:sz w:val="18"/>
              </w:rPr>
              <w:t>）</w:t>
            </w:r>
          </w:p>
        </w:tc>
        <w:tc>
          <w:tcPr>
            <w:tcW w:w="850" w:type="dxa"/>
          </w:tcPr>
          <w:p w14:paraId="30CC315F"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3452</w:t>
            </w:r>
            <w:r>
              <w:rPr>
                <w:rFonts w:ascii="宋体" w:hAnsi="宋体" w:hint="eastAsia"/>
                <w:kern w:val="0"/>
                <w:sz w:val="18"/>
              </w:rPr>
              <w:t>）</w:t>
            </w:r>
          </w:p>
        </w:tc>
        <w:tc>
          <w:tcPr>
            <w:tcW w:w="847" w:type="dxa"/>
          </w:tcPr>
          <w:p w14:paraId="248EDAA9"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3453</w:t>
            </w:r>
            <w:r>
              <w:rPr>
                <w:rFonts w:ascii="宋体" w:hAnsi="宋体" w:hint="eastAsia"/>
                <w:kern w:val="0"/>
                <w:sz w:val="18"/>
              </w:rPr>
              <w:t>）</w:t>
            </w:r>
          </w:p>
        </w:tc>
        <w:tc>
          <w:tcPr>
            <w:tcW w:w="989" w:type="dxa"/>
          </w:tcPr>
          <w:p w14:paraId="1767545F"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3454</w:t>
            </w:r>
            <w:r>
              <w:rPr>
                <w:rFonts w:ascii="宋体" w:hAnsi="宋体" w:hint="eastAsia"/>
                <w:kern w:val="0"/>
                <w:sz w:val="18"/>
              </w:rPr>
              <w:t>）</w:t>
            </w:r>
          </w:p>
        </w:tc>
        <w:tc>
          <w:tcPr>
            <w:tcW w:w="854" w:type="dxa"/>
          </w:tcPr>
          <w:p w14:paraId="721C8538"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3455</w:t>
            </w:r>
            <w:r>
              <w:rPr>
                <w:rFonts w:ascii="宋体" w:hAnsi="宋体" w:hint="eastAsia"/>
                <w:kern w:val="0"/>
                <w:sz w:val="18"/>
              </w:rPr>
              <w:t>）</w:t>
            </w:r>
          </w:p>
        </w:tc>
        <w:tc>
          <w:tcPr>
            <w:tcW w:w="850" w:type="dxa"/>
          </w:tcPr>
          <w:p w14:paraId="4B2FA4D6"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3456</w:t>
            </w:r>
            <w:r>
              <w:rPr>
                <w:rFonts w:ascii="宋体" w:hAnsi="宋体" w:hint="eastAsia"/>
                <w:kern w:val="0"/>
                <w:sz w:val="18"/>
              </w:rPr>
              <w:t>）</w:t>
            </w:r>
          </w:p>
        </w:tc>
        <w:tc>
          <w:tcPr>
            <w:tcW w:w="847" w:type="dxa"/>
          </w:tcPr>
          <w:p w14:paraId="7DD38A5E"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3457</w:t>
            </w:r>
            <w:r>
              <w:rPr>
                <w:rFonts w:ascii="宋体" w:hAnsi="宋体" w:hint="eastAsia"/>
                <w:kern w:val="0"/>
                <w:sz w:val="18"/>
              </w:rPr>
              <w:t>）</w:t>
            </w:r>
          </w:p>
        </w:tc>
        <w:tc>
          <w:tcPr>
            <w:tcW w:w="992" w:type="dxa"/>
          </w:tcPr>
          <w:p w14:paraId="3770362E"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3458</w:t>
            </w:r>
            <w:r>
              <w:rPr>
                <w:rFonts w:ascii="宋体" w:hAnsi="宋体" w:hint="eastAsia"/>
                <w:kern w:val="0"/>
                <w:sz w:val="18"/>
              </w:rPr>
              <w:t>）</w:t>
            </w:r>
          </w:p>
        </w:tc>
      </w:tr>
      <w:tr w:rsidR="00000000" w14:paraId="783EC0E0" w14:textId="77777777">
        <w:trPr>
          <w:trHeight w:val="446"/>
          <w:jc w:val="center"/>
        </w:trPr>
        <w:tc>
          <w:tcPr>
            <w:tcW w:w="9787" w:type="dxa"/>
            <w:gridSpan w:val="13"/>
            <w:vAlign w:val="center"/>
          </w:tcPr>
          <w:p w14:paraId="05BCFE74" w14:textId="77777777" w:rsidR="00000000" w:rsidRDefault="007478C2">
            <w:pPr>
              <w:widowControl/>
              <w:autoSpaceDE w:val="0"/>
              <w:autoSpaceDN w:val="0"/>
              <w:ind w:right="-28"/>
              <w:jc w:val="center"/>
              <w:textAlignment w:val="bottom"/>
              <w:rPr>
                <w:rFonts w:ascii="宋体" w:hAnsi="宋体"/>
                <w:sz w:val="24"/>
                <w:szCs w:val="24"/>
              </w:rPr>
            </w:pPr>
            <w:r>
              <w:rPr>
                <w:rFonts w:ascii="宋体" w:hAnsi="宋体" w:hint="eastAsia"/>
                <w:sz w:val="24"/>
                <w:szCs w:val="24"/>
              </w:rPr>
              <w:t>上年度可比期间</w:t>
            </w:r>
            <w:r>
              <w:rPr>
                <w:rStyle w:val="FootnoteReference"/>
                <w:rFonts w:ascii="宋体" w:hAnsi="宋体"/>
                <w:sz w:val="24"/>
                <w:szCs w:val="24"/>
              </w:rPr>
              <w:footnoteReference w:id="184"/>
            </w:r>
          </w:p>
          <w:p w14:paraId="3E7A6342" w14:textId="77777777" w:rsidR="00000000" w:rsidRDefault="007478C2">
            <w:pPr>
              <w:jc w:val="center"/>
              <w:rPr>
                <w:rFonts w:ascii="宋体" w:hAnsi="宋体"/>
                <w:sz w:val="24"/>
                <w:szCs w:val="24"/>
              </w:rPr>
            </w:pP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日至</w:t>
            </w: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w:t>
            </w:r>
          </w:p>
        </w:tc>
      </w:tr>
      <w:tr w:rsidR="00000000" w14:paraId="59A481EA" w14:textId="77777777">
        <w:trPr>
          <w:gridAfter w:val="1"/>
          <w:wAfter w:w="15" w:type="dxa"/>
          <w:cantSplit/>
          <w:trHeight w:val="1116"/>
          <w:jc w:val="center"/>
        </w:trPr>
        <w:tc>
          <w:tcPr>
            <w:tcW w:w="849" w:type="dxa"/>
            <w:vAlign w:val="center"/>
          </w:tcPr>
          <w:p w14:paraId="1A7A52C7" w14:textId="77777777" w:rsidR="00000000" w:rsidRDefault="007478C2">
            <w:pPr>
              <w:jc w:val="center"/>
              <w:rPr>
                <w:rFonts w:ascii="宋体" w:hAnsi="宋体"/>
                <w:sz w:val="24"/>
                <w:szCs w:val="24"/>
              </w:rPr>
            </w:pPr>
            <w:r>
              <w:rPr>
                <w:rFonts w:ascii="宋体" w:hAnsi="宋体" w:hint="eastAsia"/>
                <w:sz w:val="24"/>
                <w:szCs w:val="24"/>
              </w:rPr>
              <w:t>关联方名称</w:t>
            </w:r>
          </w:p>
        </w:tc>
        <w:tc>
          <w:tcPr>
            <w:tcW w:w="880" w:type="dxa"/>
            <w:gridSpan w:val="2"/>
            <w:vAlign w:val="center"/>
          </w:tcPr>
          <w:p w14:paraId="61C66A71" w14:textId="77777777" w:rsidR="00000000" w:rsidRDefault="007478C2">
            <w:pPr>
              <w:jc w:val="center"/>
              <w:rPr>
                <w:rFonts w:ascii="宋体" w:hAnsi="宋体"/>
                <w:sz w:val="24"/>
                <w:szCs w:val="24"/>
              </w:rPr>
            </w:pPr>
            <w:r>
              <w:rPr>
                <w:rFonts w:ascii="宋体" w:hAnsi="宋体" w:hint="eastAsia"/>
                <w:sz w:val="24"/>
                <w:szCs w:val="24"/>
              </w:rPr>
              <w:t>合约编号</w:t>
            </w:r>
          </w:p>
        </w:tc>
        <w:tc>
          <w:tcPr>
            <w:tcW w:w="963" w:type="dxa"/>
            <w:vAlign w:val="center"/>
          </w:tcPr>
          <w:p w14:paraId="13EE5C34" w14:textId="77777777" w:rsidR="00000000" w:rsidRDefault="007478C2">
            <w:pPr>
              <w:jc w:val="center"/>
              <w:rPr>
                <w:rFonts w:ascii="宋体" w:hAnsi="宋体"/>
                <w:sz w:val="24"/>
                <w:szCs w:val="24"/>
              </w:rPr>
            </w:pPr>
            <w:r>
              <w:rPr>
                <w:rFonts w:ascii="宋体" w:hAnsi="宋体" w:hint="eastAsia"/>
                <w:sz w:val="24"/>
                <w:szCs w:val="24"/>
              </w:rPr>
              <w:t>证券名称</w:t>
            </w:r>
          </w:p>
        </w:tc>
        <w:tc>
          <w:tcPr>
            <w:tcW w:w="851" w:type="dxa"/>
            <w:vAlign w:val="center"/>
          </w:tcPr>
          <w:p w14:paraId="3A53E0A0" w14:textId="77777777" w:rsidR="00000000" w:rsidRDefault="007478C2">
            <w:pPr>
              <w:rPr>
                <w:rFonts w:ascii="宋体" w:hAnsi="宋体"/>
                <w:sz w:val="24"/>
                <w:szCs w:val="24"/>
              </w:rPr>
            </w:pPr>
            <w:r>
              <w:rPr>
                <w:rFonts w:ascii="宋体" w:hAnsi="宋体" w:hint="eastAsia"/>
                <w:sz w:val="24"/>
                <w:szCs w:val="24"/>
              </w:rPr>
              <w:t>成交</w:t>
            </w:r>
            <w:r>
              <w:rPr>
                <w:rFonts w:ascii="宋体" w:hAnsi="宋体"/>
                <w:sz w:val="24"/>
                <w:szCs w:val="24"/>
              </w:rPr>
              <w:t>时间</w:t>
            </w:r>
          </w:p>
        </w:tc>
        <w:tc>
          <w:tcPr>
            <w:tcW w:w="850" w:type="dxa"/>
            <w:vAlign w:val="center"/>
          </w:tcPr>
          <w:p w14:paraId="3EDD3AA2" w14:textId="77777777" w:rsidR="00000000" w:rsidRDefault="007478C2">
            <w:pPr>
              <w:jc w:val="center"/>
              <w:rPr>
                <w:rFonts w:ascii="宋体" w:hAnsi="宋体"/>
                <w:sz w:val="24"/>
                <w:szCs w:val="24"/>
              </w:rPr>
            </w:pPr>
            <w:r>
              <w:rPr>
                <w:rFonts w:ascii="宋体" w:hAnsi="宋体" w:hint="eastAsia"/>
                <w:sz w:val="24"/>
                <w:szCs w:val="24"/>
              </w:rPr>
              <w:t>交易金额</w:t>
            </w:r>
          </w:p>
        </w:tc>
        <w:tc>
          <w:tcPr>
            <w:tcW w:w="847" w:type="dxa"/>
            <w:vAlign w:val="center"/>
          </w:tcPr>
          <w:p w14:paraId="481F30E4" w14:textId="77777777" w:rsidR="00000000" w:rsidRDefault="007478C2">
            <w:pPr>
              <w:jc w:val="center"/>
              <w:rPr>
                <w:rFonts w:ascii="宋体" w:hAnsi="宋体"/>
                <w:sz w:val="24"/>
                <w:szCs w:val="24"/>
              </w:rPr>
            </w:pPr>
            <w:r>
              <w:rPr>
                <w:rFonts w:ascii="宋体" w:hAnsi="宋体" w:hint="eastAsia"/>
                <w:sz w:val="24"/>
                <w:szCs w:val="24"/>
              </w:rPr>
              <w:t>交易</w:t>
            </w:r>
            <w:r>
              <w:rPr>
                <w:rFonts w:ascii="宋体" w:hAnsi="宋体"/>
                <w:sz w:val="24"/>
                <w:szCs w:val="24"/>
              </w:rPr>
              <w:t>数量（</w:t>
            </w:r>
            <w:r>
              <w:rPr>
                <w:rFonts w:ascii="宋体" w:hAnsi="宋体" w:hint="eastAsia"/>
                <w:sz w:val="24"/>
                <w:szCs w:val="24"/>
              </w:rPr>
              <w:t>单位：</w:t>
            </w:r>
            <w:r>
              <w:rPr>
                <w:rFonts w:ascii="宋体" w:hAnsi="宋体" w:hint="eastAsia"/>
                <w:sz w:val="24"/>
                <w:szCs w:val="24"/>
              </w:rPr>
              <w:t xml:space="preserve"> </w:t>
            </w:r>
            <w:r>
              <w:rPr>
                <w:rFonts w:ascii="宋体" w:hAnsi="宋体" w:hint="eastAsia"/>
                <w:sz w:val="24"/>
                <w:szCs w:val="24"/>
              </w:rPr>
              <w:t>）</w:t>
            </w:r>
          </w:p>
        </w:tc>
        <w:tc>
          <w:tcPr>
            <w:tcW w:w="989" w:type="dxa"/>
            <w:vAlign w:val="center"/>
          </w:tcPr>
          <w:p w14:paraId="6FA38513" w14:textId="77777777" w:rsidR="00000000" w:rsidRDefault="007478C2">
            <w:pPr>
              <w:jc w:val="center"/>
              <w:rPr>
                <w:rFonts w:ascii="宋体" w:hAnsi="宋体"/>
                <w:sz w:val="24"/>
                <w:szCs w:val="24"/>
              </w:rPr>
            </w:pPr>
            <w:r>
              <w:rPr>
                <w:rFonts w:ascii="宋体" w:hAnsi="宋体" w:hint="eastAsia"/>
                <w:sz w:val="24"/>
                <w:szCs w:val="24"/>
              </w:rPr>
              <w:t>出借</w:t>
            </w:r>
            <w:r>
              <w:rPr>
                <w:rFonts w:ascii="宋体" w:hAnsi="宋体"/>
                <w:sz w:val="24"/>
                <w:szCs w:val="24"/>
              </w:rPr>
              <w:t>期限（</w:t>
            </w:r>
            <w:r>
              <w:rPr>
                <w:rFonts w:ascii="宋体" w:hAnsi="宋体" w:hint="eastAsia"/>
                <w:sz w:val="24"/>
                <w:szCs w:val="24"/>
              </w:rPr>
              <w:t>单位：</w:t>
            </w:r>
            <w:r>
              <w:rPr>
                <w:rFonts w:ascii="宋体" w:hAnsi="宋体" w:hint="eastAsia"/>
                <w:sz w:val="24"/>
                <w:szCs w:val="24"/>
              </w:rPr>
              <w:t xml:space="preserve"> </w:t>
            </w:r>
            <w:r>
              <w:rPr>
                <w:rFonts w:ascii="宋体" w:hAnsi="宋体" w:hint="eastAsia"/>
                <w:sz w:val="24"/>
                <w:szCs w:val="24"/>
              </w:rPr>
              <w:t>）</w:t>
            </w:r>
          </w:p>
        </w:tc>
        <w:tc>
          <w:tcPr>
            <w:tcW w:w="854" w:type="dxa"/>
            <w:vAlign w:val="center"/>
          </w:tcPr>
          <w:p w14:paraId="6F351978" w14:textId="77777777" w:rsidR="00000000" w:rsidRDefault="007478C2">
            <w:pPr>
              <w:jc w:val="center"/>
              <w:rPr>
                <w:rFonts w:ascii="宋体" w:hAnsi="宋体"/>
                <w:sz w:val="24"/>
                <w:szCs w:val="24"/>
              </w:rPr>
            </w:pPr>
            <w:r>
              <w:rPr>
                <w:rFonts w:ascii="宋体" w:hAnsi="宋体" w:hint="eastAsia"/>
                <w:sz w:val="24"/>
                <w:szCs w:val="24"/>
              </w:rPr>
              <w:t>费率</w:t>
            </w:r>
          </w:p>
        </w:tc>
        <w:tc>
          <w:tcPr>
            <w:tcW w:w="850" w:type="dxa"/>
            <w:vAlign w:val="center"/>
          </w:tcPr>
          <w:p w14:paraId="631EFC44" w14:textId="77777777" w:rsidR="00000000" w:rsidRDefault="007478C2">
            <w:pPr>
              <w:jc w:val="center"/>
              <w:rPr>
                <w:rFonts w:ascii="宋体" w:hAnsi="宋体"/>
                <w:sz w:val="24"/>
                <w:szCs w:val="24"/>
              </w:rPr>
            </w:pPr>
            <w:r>
              <w:rPr>
                <w:rFonts w:ascii="宋体" w:hAnsi="宋体" w:hint="eastAsia"/>
                <w:sz w:val="24"/>
                <w:szCs w:val="24"/>
              </w:rPr>
              <w:t>利息收入</w:t>
            </w:r>
          </w:p>
        </w:tc>
        <w:tc>
          <w:tcPr>
            <w:tcW w:w="847" w:type="dxa"/>
            <w:vAlign w:val="center"/>
          </w:tcPr>
          <w:p w14:paraId="36C0974B" w14:textId="77777777" w:rsidR="00000000" w:rsidRDefault="007478C2">
            <w:pPr>
              <w:jc w:val="center"/>
              <w:rPr>
                <w:rFonts w:ascii="宋体" w:hAnsi="宋体"/>
                <w:sz w:val="24"/>
                <w:szCs w:val="24"/>
              </w:rPr>
            </w:pPr>
            <w:r>
              <w:rPr>
                <w:rFonts w:ascii="宋体" w:hAnsi="宋体" w:hint="eastAsia"/>
                <w:sz w:val="24"/>
                <w:szCs w:val="24"/>
              </w:rPr>
              <w:t>期末证券出借业务余额</w:t>
            </w:r>
          </w:p>
        </w:tc>
        <w:tc>
          <w:tcPr>
            <w:tcW w:w="992" w:type="dxa"/>
            <w:vAlign w:val="center"/>
          </w:tcPr>
          <w:p w14:paraId="1578E2E1" w14:textId="77777777" w:rsidR="00000000" w:rsidRDefault="007478C2">
            <w:pPr>
              <w:jc w:val="center"/>
              <w:rPr>
                <w:rFonts w:ascii="宋体" w:hAnsi="宋体"/>
                <w:sz w:val="24"/>
                <w:szCs w:val="24"/>
              </w:rPr>
            </w:pPr>
            <w:r>
              <w:rPr>
                <w:rFonts w:ascii="宋体" w:hAnsi="宋体" w:hint="eastAsia"/>
                <w:sz w:val="24"/>
                <w:szCs w:val="24"/>
              </w:rPr>
              <w:t>期末</w:t>
            </w:r>
            <w:r>
              <w:rPr>
                <w:rFonts w:ascii="宋体" w:hAnsi="宋体"/>
                <w:sz w:val="24"/>
                <w:szCs w:val="24"/>
              </w:rPr>
              <w:t>应收利息余额</w:t>
            </w:r>
          </w:p>
        </w:tc>
      </w:tr>
      <w:tr w:rsidR="00000000" w14:paraId="72CE873A" w14:textId="77777777">
        <w:trPr>
          <w:gridAfter w:val="1"/>
          <w:wAfter w:w="15" w:type="dxa"/>
          <w:jc w:val="center"/>
        </w:trPr>
        <w:tc>
          <w:tcPr>
            <w:tcW w:w="849" w:type="dxa"/>
          </w:tcPr>
          <w:p w14:paraId="1718E658"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3448</w:t>
            </w:r>
            <w:r>
              <w:rPr>
                <w:rFonts w:ascii="宋体" w:hAnsi="宋体" w:hint="eastAsia"/>
                <w:kern w:val="0"/>
                <w:sz w:val="18"/>
              </w:rPr>
              <w:t>）</w:t>
            </w:r>
          </w:p>
        </w:tc>
        <w:tc>
          <w:tcPr>
            <w:tcW w:w="880" w:type="dxa"/>
            <w:gridSpan w:val="2"/>
          </w:tcPr>
          <w:p w14:paraId="31498CDF"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3449</w:t>
            </w:r>
            <w:r>
              <w:rPr>
                <w:rFonts w:ascii="宋体" w:hAnsi="宋体" w:hint="eastAsia"/>
                <w:kern w:val="0"/>
                <w:sz w:val="18"/>
              </w:rPr>
              <w:t>）</w:t>
            </w:r>
          </w:p>
        </w:tc>
        <w:tc>
          <w:tcPr>
            <w:tcW w:w="963" w:type="dxa"/>
          </w:tcPr>
          <w:p w14:paraId="6DAE04C0"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3450</w:t>
            </w:r>
            <w:r>
              <w:rPr>
                <w:rFonts w:ascii="宋体" w:hAnsi="宋体" w:hint="eastAsia"/>
                <w:kern w:val="0"/>
                <w:sz w:val="18"/>
              </w:rPr>
              <w:t>）</w:t>
            </w:r>
          </w:p>
        </w:tc>
        <w:tc>
          <w:tcPr>
            <w:tcW w:w="851" w:type="dxa"/>
          </w:tcPr>
          <w:p w14:paraId="47F92D5D"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3451</w:t>
            </w:r>
            <w:r>
              <w:rPr>
                <w:rFonts w:ascii="宋体" w:hAnsi="宋体" w:hint="eastAsia"/>
                <w:kern w:val="0"/>
                <w:sz w:val="18"/>
              </w:rPr>
              <w:t>）</w:t>
            </w:r>
          </w:p>
        </w:tc>
        <w:tc>
          <w:tcPr>
            <w:tcW w:w="850" w:type="dxa"/>
          </w:tcPr>
          <w:p w14:paraId="3D4E2D1D"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3452</w:t>
            </w:r>
            <w:r>
              <w:rPr>
                <w:rFonts w:ascii="宋体" w:hAnsi="宋体" w:hint="eastAsia"/>
                <w:kern w:val="0"/>
                <w:sz w:val="18"/>
              </w:rPr>
              <w:t>）</w:t>
            </w:r>
          </w:p>
        </w:tc>
        <w:tc>
          <w:tcPr>
            <w:tcW w:w="847" w:type="dxa"/>
          </w:tcPr>
          <w:p w14:paraId="7B2593B0"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3453</w:t>
            </w:r>
            <w:r>
              <w:rPr>
                <w:rFonts w:ascii="宋体" w:hAnsi="宋体" w:hint="eastAsia"/>
                <w:kern w:val="0"/>
                <w:sz w:val="18"/>
              </w:rPr>
              <w:t>）</w:t>
            </w:r>
          </w:p>
        </w:tc>
        <w:tc>
          <w:tcPr>
            <w:tcW w:w="989" w:type="dxa"/>
          </w:tcPr>
          <w:p w14:paraId="6B9FC530"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3454</w:t>
            </w:r>
            <w:r>
              <w:rPr>
                <w:rFonts w:ascii="宋体" w:hAnsi="宋体" w:hint="eastAsia"/>
                <w:kern w:val="0"/>
                <w:sz w:val="18"/>
              </w:rPr>
              <w:t>）</w:t>
            </w:r>
          </w:p>
        </w:tc>
        <w:tc>
          <w:tcPr>
            <w:tcW w:w="854" w:type="dxa"/>
          </w:tcPr>
          <w:p w14:paraId="6B5CC52F"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3455</w:t>
            </w:r>
            <w:r>
              <w:rPr>
                <w:rFonts w:ascii="宋体" w:hAnsi="宋体" w:hint="eastAsia"/>
                <w:kern w:val="0"/>
                <w:sz w:val="18"/>
              </w:rPr>
              <w:t>）</w:t>
            </w:r>
          </w:p>
        </w:tc>
        <w:tc>
          <w:tcPr>
            <w:tcW w:w="850" w:type="dxa"/>
          </w:tcPr>
          <w:p w14:paraId="61059AED"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3456</w:t>
            </w:r>
            <w:r>
              <w:rPr>
                <w:rFonts w:ascii="宋体" w:hAnsi="宋体" w:hint="eastAsia"/>
                <w:kern w:val="0"/>
                <w:sz w:val="18"/>
              </w:rPr>
              <w:t>）</w:t>
            </w:r>
          </w:p>
        </w:tc>
        <w:tc>
          <w:tcPr>
            <w:tcW w:w="847" w:type="dxa"/>
          </w:tcPr>
          <w:p w14:paraId="2F1563DE"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3457</w:t>
            </w:r>
            <w:r>
              <w:rPr>
                <w:rFonts w:ascii="宋体" w:hAnsi="宋体" w:hint="eastAsia"/>
                <w:kern w:val="0"/>
                <w:sz w:val="18"/>
              </w:rPr>
              <w:t>）</w:t>
            </w:r>
          </w:p>
        </w:tc>
        <w:tc>
          <w:tcPr>
            <w:tcW w:w="992" w:type="dxa"/>
          </w:tcPr>
          <w:p w14:paraId="62A51975" w14:textId="77777777" w:rsidR="00000000" w:rsidRDefault="007478C2">
            <w:pPr>
              <w:rPr>
                <w:rFonts w:ascii="宋体" w:hAnsi="宋体"/>
                <w:sz w:val="24"/>
                <w:szCs w:val="24"/>
              </w:rPr>
            </w:pPr>
            <w:r>
              <w:rPr>
                <w:rFonts w:ascii="宋体" w:hAnsi="宋体" w:hint="eastAsia"/>
                <w:kern w:val="0"/>
                <w:sz w:val="18"/>
              </w:rPr>
              <w:t>（</w:t>
            </w:r>
            <w:r>
              <w:rPr>
                <w:rFonts w:ascii="宋体" w:hAnsi="宋体" w:hint="eastAsia"/>
                <w:kern w:val="0"/>
                <w:sz w:val="18"/>
              </w:rPr>
              <w:t>3458</w:t>
            </w:r>
            <w:r>
              <w:rPr>
                <w:rFonts w:ascii="宋体" w:hAnsi="宋体" w:hint="eastAsia"/>
                <w:kern w:val="0"/>
                <w:sz w:val="18"/>
              </w:rPr>
              <w:t>）</w:t>
            </w:r>
          </w:p>
        </w:tc>
      </w:tr>
    </w:tbl>
    <w:p w14:paraId="7826A138"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3459</w:t>
      </w:r>
      <w:r>
        <w:rPr>
          <w:rFonts w:ascii="宋体" w:hAnsi="宋体" w:hint="eastAsia"/>
          <w:kern w:val="0"/>
          <w:sz w:val="18"/>
        </w:rPr>
        <w:t>）</w:t>
      </w:r>
    </w:p>
    <w:p w14:paraId="7D03E9EF" w14:textId="77777777" w:rsidR="00000000" w:rsidRDefault="007478C2">
      <w:pPr>
        <w:rPr>
          <w:rFonts w:ascii="宋体" w:hAnsi="宋体"/>
          <w:sz w:val="24"/>
        </w:rPr>
      </w:pPr>
    </w:p>
    <w:p w14:paraId="1A327B20" w14:textId="77777777" w:rsidR="00000000" w:rsidRDefault="007478C2">
      <w:pPr>
        <w:spacing w:line="360" w:lineRule="auto"/>
        <w:outlineLvl w:val="3"/>
        <w:rPr>
          <w:b/>
          <w:sz w:val="24"/>
        </w:rPr>
      </w:pPr>
      <w:r>
        <w:rPr>
          <w:rFonts w:ascii="宋体" w:hAnsi="宋体"/>
          <w:b/>
          <w:sz w:val="24"/>
        </w:rPr>
        <w:t xml:space="preserve">7.4.10.5 </w:t>
      </w:r>
      <w:r>
        <w:rPr>
          <w:rFonts w:ascii="宋体" w:hAnsi="宋体"/>
          <w:b/>
          <w:sz w:val="24"/>
        </w:rPr>
        <w:t>各关联方投资本基金的情况</w:t>
      </w:r>
      <w:r>
        <w:rPr>
          <w:rStyle w:val="FootnoteReference"/>
          <w:rFonts w:ascii="宋体" w:hAnsi="宋体"/>
          <w:b/>
          <w:sz w:val="24"/>
        </w:rPr>
        <w:footnoteReference w:id="185"/>
      </w:r>
    </w:p>
    <w:p w14:paraId="1DAA337F" w14:textId="77777777" w:rsidR="00000000" w:rsidRDefault="007478C2">
      <w:pPr>
        <w:spacing w:line="360" w:lineRule="auto"/>
        <w:outlineLvl w:val="4"/>
        <w:rPr>
          <w:rFonts w:ascii="宋体" w:hAnsi="宋体"/>
          <w:b/>
          <w:sz w:val="24"/>
        </w:rPr>
      </w:pPr>
      <w:r>
        <w:rPr>
          <w:rFonts w:ascii="宋体" w:hAnsi="宋体" w:hint="eastAsia"/>
          <w:b/>
          <w:sz w:val="24"/>
        </w:rPr>
        <w:t>7.4.10.</w:t>
      </w:r>
      <w:r>
        <w:rPr>
          <w:rFonts w:ascii="宋体" w:hAnsi="宋体"/>
          <w:b/>
          <w:sz w:val="24"/>
        </w:rPr>
        <w:t>5</w:t>
      </w:r>
      <w:r>
        <w:rPr>
          <w:rFonts w:ascii="宋体" w:hAnsi="宋体" w:hint="eastAsia"/>
          <w:b/>
          <w:sz w:val="24"/>
        </w:rPr>
        <w:t xml:space="preserve">.1 </w:t>
      </w:r>
      <w:r>
        <w:rPr>
          <w:rFonts w:ascii="宋体" w:hAnsi="宋体" w:hint="eastAsia"/>
          <w:b/>
          <w:sz w:val="24"/>
        </w:rPr>
        <w:t>报告期内基金管理人运用固有资金投资本基金的情况</w:t>
      </w:r>
      <w:r>
        <w:rPr>
          <w:rStyle w:val="FootnoteReference"/>
          <w:rFonts w:ascii="宋体" w:hAnsi="宋体"/>
          <w:b/>
          <w:sz w:val="24"/>
        </w:rPr>
        <w:footnoteReference w:id="186"/>
      </w:r>
    </w:p>
    <w:p w14:paraId="258663CF" w14:textId="77777777" w:rsidR="00000000" w:rsidRDefault="007478C2">
      <w:pPr>
        <w:wordWrap w:val="0"/>
        <w:jc w:val="right"/>
        <w:rPr>
          <w:rFonts w:ascii="宋体" w:hAnsi="宋体"/>
          <w:sz w:val="24"/>
        </w:rPr>
      </w:pPr>
      <w:r>
        <w:rPr>
          <w:rFonts w:ascii="宋体" w:hAnsi="宋体" w:hint="eastAsia"/>
          <w:sz w:val="24"/>
        </w:rPr>
        <w:t>份额单位：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1"/>
        <w:gridCol w:w="2691"/>
        <w:gridCol w:w="2700"/>
      </w:tblGrid>
      <w:tr w:rsidR="00000000" w14:paraId="208E5DBF" w14:textId="77777777">
        <w:trPr>
          <w:trHeight w:val="340"/>
          <w:jc w:val="center"/>
        </w:trPr>
        <w:tc>
          <w:tcPr>
            <w:tcW w:w="3481" w:type="dxa"/>
            <w:vAlign w:val="center"/>
          </w:tcPr>
          <w:p w14:paraId="2FAFB96B" w14:textId="77777777" w:rsidR="00000000" w:rsidRDefault="007478C2">
            <w:pPr>
              <w:pStyle w:val="Date"/>
              <w:jc w:val="center"/>
              <w:rPr>
                <w:rFonts w:ascii="宋体" w:hAnsi="宋体"/>
              </w:rPr>
            </w:pPr>
            <w:r>
              <w:rPr>
                <w:rFonts w:ascii="宋体" w:hAnsi="宋体" w:hint="eastAsia"/>
              </w:rPr>
              <w:t>项目</w:t>
            </w:r>
          </w:p>
        </w:tc>
        <w:tc>
          <w:tcPr>
            <w:tcW w:w="2691" w:type="dxa"/>
            <w:vAlign w:val="center"/>
          </w:tcPr>
          <w:p w14:paraId="036900B6" w14:textId="77777777" w:rsidR="00000000" w:rsidRDefault="007478C2">
            <w:pPr>
              <w:jc w:val="center"/>
              <w:rPr>
                <w:rFonts w:ascii="宋体" w:hAnsi="宋体"/>
                <w:sz w:val="24"/>
              </w:rPr>
            </w:pPr>
            <w:r>
              <w:rPr>
                <w:rFonts w:ascii="宋体" w:hAnsi="宋体" w:hint="eastAsia"/>
                <w:sz w:val="24"/>
              </w:rPr>
              <w:t>本期</w:t>
            </w:r>
          </w:p>
          <w:p w14:paraId="6E4CFA7D" w14:textId="77777777" w:rsidR="00000000" w:rsidRDefault="007478C2">
            <w:pPr>
              <w:jc w:val="center"/>
              <w:rPr>
                <w:rFonts w:ascii="宋体" w:hAnsi="宋体"/>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700" w:type="dxa"/>
            <w:vAlign w:val="center"/>
          </w:tcPr>
          <w:p w14:paraId="1A328C57"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03EB40F" w14:textId="77777777" w:rsidR="00000000" w:rsidRDefault="007478C2">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0CF2FC3" w14:textId="77777777">
        <w:trPr>
          <w:trHeight w:val="340"/>
          <w:jc w:val="center"/>
        </w:trPr>
        <w:tc>
          <w:tcPr>
            <w:tcW w:w="3481" w:type="dxa"/>
            <w:vAlign w:val="center"/>
          </w:tcPr>
          <w:p w14:paraId="10AF2801" w14:textId="77777777" w:rsidR="00000000" w:rsidRDefault="007478C2">
            <w:pPr>
              <w:pStyle w:val="Date"/>
              <w:rPr>
                <w:rFonts w:ascii="宋体" w:hAnsi="宋体"/>
              </w:rPr>
            </w:pPr>
            <w:r>
              <w:rPr>
                <w:rFonts w:ascii="宋体" w:hAnsi="宋体" w:hint="eastAsia"/>
              </w:rPr>
              <w:t>基金合同生效日（</w:t>
            </w:r>
            <w:r>
              <w:rPr>
                <w:rFonts w:ascii="宋体" w:hAnsi="宋体" w:hint="eastAsia"/>
              </w:rPr>
              <w:t>_</w:t>
            </w:r>
            <w:r>
              <w:rPr>
                <w:rFonts w:ascii="宋体" w:hAnsi="宋体" w:hint="eastAsia"/>
              </w:rPr>
              <w:t>年</w:t>
            </w:r>
            <w:r>
              <w:rPr>
                <w:rFonts w:ascii="宋体" w:hAnsi="宋体" w:hint="eastAsia"/>
              </w:rPr>
              <w:t>_</w:t>
            </w:r>
            <w:r>
              <w:rPr>
                <w:rFonts w:ascii="宋体" w:hAnsi="宋体" w:hint="eastAsia"/>
              </w:rPr>
              <w:t>月</w:t>
            </w:r>
            <w:r>
              <w:rPr>
                <w:rFonts w:ascii="宋体" w:hAnsi="宋体" w:hint="eastAsia"/>
              </w:rPr>
              <w:t>_</w:t>
            </w:r>
            <w:r>
              <w:rPr>
                <w:rFonts w:ascii="宋体" w:hAnsi="宋体" w:hint="eastAsia"/>
              </w:rPr>
              <w:t>日）</w:t>
            </w:r>
            <w:r>
              <w:rPr>
                <w:rFonts w:ascii="宋体" w:hAnsi="宋体" w:hint="eastAsia"/>
                <w:kern w:val="0"/>
                <w:sz w:val="18"/>
              </w:rPr>
              <w:t>（</w:t>
            </w:r>
            <w:r>
              <w:rPr>
                <w:rFonts w:ascii="宋体" w:hAnsi="宋体"/>
                <w:kern w:val="0"/>
                <w:sz w:val="18"/>
              </w:rPr>
              <w:t>0018</w:t>
            </w:r>
            <w:r>
              <w:rPr>
                <w:rFonts w:ascii="宋体" w:hAnsi="宋体" w:hint="eastAsia"/>
                <w:kern w:val="0"/>
                <w:sz w:val="18"/>
              </w:rPr>
              <w:t>）</w:t>
            </w:r>
            <w:r>
              <w:rPr>
                <w:rFonts w:ascii="宋体" w:hAnsi="宋体" w:hint="eastAsia"/>
              </w:rPr>
              <w:t>持有的基金份额</w:t>
            </w:r>
            <w:r>
              <w:rPr>
                <w:rStyle w:val="FootnoteReference"/>
                <w:rFonts w:ascii="宋体" w:hAnsi="宋体"/>
              </w:rPr>
              <w:footnoteReference w:id="187"/>
            </w:r>
          </w:p>
        </w:tc>
        <w:tc>
          <w:tcPr>
            <w:tcW w:w="2691" w:type="dxa"/>
          </w:tcPr>
          <w:p w14:paraId="2A9E6A02"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2778</w:t>
            </w:r>
            <w:r>
              <w:rPr>
                <w:rFonts w:ascii="宋体" w:hAnsi="宋体" w:hint="eastAsia"/>
                <w:kern w:val="0"/>
                <w:sz w:val="18"/>
              </w:rPr>
              <w:t>）</w:t>
            </w:r>
          </w:p>
        </w:tc>
        <w:tc>
          <w:tcPr>
            <w:tcW w:w="2700" w:type="dxa"/>
          </w:tcPr>
          <w:p w14:paraId="1A5598AF"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2778</w:t>
            </w:r>
            <w:r>
              <w:rPr>
                <w:rFonts w:ascii="宋体" w:hAnsi="宋体" w:hint="eastAsia"/>
                <w:kern w:val="0"/>
                <w:sz w:val="18"/>
              </w:rPr>
              <w:t>）</w:t>
            </w:r>
          </w:p>
        </w:tc>
      </w:tr>
      <w:tr w:rsidR="00000000" w14:paraId="15521715" w14:textId="77777777">
        <w:trPr>
          <w:trHeight w:val="340"/>
          <w:jc w:val="center"/>
        </w:trPr>
        <w:tc>
          <w:tcPr>
            <w:tcW w:w="3481" w:type="dxa"/>
            <w:vAlign w:val="center"/>
          </w:tcPr>
          <w:p w14:paraId="076842E8" w14:textId="77777777" w:rsidR="00000000" w:rsidRDefault="007478C2">
            <w:pPr>
              <w:pStyle w:val="Date"/>
              <w:rPr>
                <w:rFonts w:ascii="宋体" w:hAnsi="宋体"/>
              </w:rPr>
            </w:pPr>
            <w:r>
              <w:rPr>
                <w:rFonts w:ascii="宋体" w:hAnsi="宋体" w:hint="eastAsia"/>
              </w:rPr>
              <w:t>报告期初持有的基金份额</w:t>
            </w:r>
          </w:p>
        </w:tc>
        <w:tc>
          <w:tcPr>
            <w:tcW w:w="2691" w:type="dxa"/>
          </w:tcPr>
          <w:p w14:paraId="45DB6372"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0839</w:t>
            </w:r>
            <w:r>
              <w:rPr>
                <w:rFonts w:ascii="宋体" w:hAnsi="宋体" w:hint="eastAsia"/>
                <w:kern w:val="0"/>
                <w:sz w:val="18"/>
              </w:rPr>
              <w:t>）</w:t>
            </w:r>
          </w:p>
        </w:tc>
        <w:tc>
          <w:tcPr>
            <w:tcW w:w="2700" w:type="dxa"/>
          </w:tcPr>
          <w:p w14:paraId="0C82E9DA"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0839</w:t>
            </w:r>
            <w:r>
              <w:rPr>
                <w:rFonts w:ascii="宋体" w:hAnsi="宋体" w:hint="eastAsia"/>
                <w:kern w:val="0"/>
                <w:sz w:val="18"/>
              </w:rPr>
              <w:t>）</w:t>
            </w:r>
          </w:p>
        </w:tc>
      </w:tr>
      <w:tr w:rsidR="00000000" w14:paraId="27FD66B1" w14:textId="77777777">
        <w:trPr>
          <w:trHeight w:val="340"/>
          <w:jc w:val="center"/>
        </w:trPr>
        <w:tc>
          <w:tcPr>
            <w:tcW w:w="3481" w:type="dxa"/>
            <w:vAlign w:val="center"/>
          </w:tcPr>
          <w:p w14:paraId="094C2DAA" w14:textId="77777777" w:rsidR="00000000" w:rsidRDefault="007478C2">
            <w:pPr>
              <w:rPr>
                <w:rFonts w:ascii="宋体" w:hAnsi="宋体"/>
                <w:sz w:val="24"/>
              </w:rPr>
            </w:pPr>
            <w:r>
              <w:rPr>
                <w:rFonts w:ascii="宋体" w:hAnsi="宋体" w:hint="eastAsia"/>
                <w:sz w:val="24"/>
              </w:rPr>
              <w:t>报告期间申购</w:t>
            </w:r>
            <w:r>
              <w:rPr>
                <w:rFonts w:ascii="宋体" w:hAnsi="宋体" w:hint="eastAsia"/>
                <w:sz w:val="24"/>
              </w:rPr>
              <w:t>/</w:t>
            </w:r>
            <w:r>
              <w:rPr>
                <w:rFonts w:ascii="宋体" w:hAnsi="宋体" w:hint="eastAsia"/>
                <w:sz w:val="24"/>
              </w:rPr>
              <w:t>买入总份额</w:t>
            </w:r>
            <w:r>
              <w:rPr>
                <w:rStyle w:val="FootnoteReference"/>
                <w:rFonts w:ascii="宋体" w:hAnsi="宋体"/>
                <w:sz w:val="24"/>
              </w:rPr>
              <w:footnoteReference w:id="188"/>
            </w:r>
          </w:p>
        </w:tc>
        <w:tc>
          <w:tcPr>
            <w:tcW w:w="2691" w:type="dxa"/>
          </w:tcPr>
          <w:p w14:paraId="4A808C9A"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0841</w:t>
            </w:r>
            <w:r>
              <w:rPr>
                <w:rFonts w:ascii="宋体" w:hAnsi="宋体" w:hint="eastAsia"/>
                <w:kern w:val="0"/>
                <w:sz w:val="18"/>
              </w:rPr>
              <w:t>）</w:t>
            </w:r>
          </w:p>
        </w:tc>
        <w:tc>
          <w:tcPr>
            <w:tcW w:w="2700" w:type="dxa"/>
          </w:tcPr>
          <w:p w14:paraId="409ED27A"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0841</w:t>
            </w:r>
            <w:r>
              <w:rPr>
                <w:rFonts w:ascii="宋体" w:hAnsi="宋体" w:hint="eastAsia"/>
                <w:kern w:val="0"/>
                <w:sz w:val="18"/>
              </w:rPr>
              <w:t>）</w:t>
            </w:r>
          </w:p>
        </w:tc>
      </w:tr>
      <w:tr w:rsidR="00000000" w14:paraId="4A80B13C" w14:textId="77777777">
        <w:trPr>
          <w:trHeight w:val="340"/>
          <w:jc w:val="center"/>
        </w:trPr>
        <w:tc>
          <w:tcPr>
            <w:tcW w:w="3481" w:type="dxa"/>
            <w:vAlign w:val="center"/>
          </w:tcPr>
          <w:p w14:paraId="3F595C02" w14:textId="77777777" w:rsidR="00000000" w:rsidRDefault="007478C2">
            <w:pPr>
              <w:rPr>
                <w:rFonts w:ascii="宋体" w:hAnsi="宋体"/>
                <w:sz w:val="24"/>
              </w:rPr>
            </w:pPr>
            <w:r>
              <w:rPr>
                <w:rFonts w:ascii="宋体" w:hAnsi="宋体" w:hint="eastAsia"/>
                <w:sz w:val="24"/>
              </w:rPr>
              <w:t>报告期间因拆分变动份额</w:t>
            </w:r>
            <w:r>
              <w:rPr>
                <w:rStyle w:val="FootnoteReference"/>
                <w:rFonts w:ascii="宋体" w:hAnsi="宋体"/>
                <w:sz w:val="24"/>
              </w:rPr>
              <w:footnoteReference w:id="189"/>
            </w:r>
          </w:p>
        </w:tc>
        <w:tc>
          <w:tcPr>
            <w:tcW w:w="2691" w:type="dxa"/>
          </w:tcPr>
          <w:p w14:paraId="622B8C0C"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0843</w:t>
            </w:r>
            <w:r>
              <w:rPr>
                <w:rFonts w:ascii="宋体" w:hAnsi="宋体" w:hint="eastAsia"/>
                <w:kern w:val="0"/>
                <w:sz w:val="18"/>
              </w:rPr>
              <w:t>）</w:t>
            </w:r>
          </w:p>
        </w:tc>
        <w:tc>
          <w:tcPr>
            <w:tcW w:w="2700" w:type="dxa"/>
          </w:tcPr>
          <w:p w14:paraId="3BA88199"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0843</w:t>
            </w:r>
            <w:r>
              <w:rPr>
                <w:rFonts w:ascii="宋体" w:hAnsi="宋体" w:hint="eastAsia"/>
                <w:kern w:val="0"/>
                <w:sz w:val="18"/>
              </w:rPr>
              <w:t>）</w:t>
            </w:r>
          </w:p>
        </w:tc>
      </w:tr>
      <w:tr w:rsidR="00000000" w14:paraId="0671DAF9" w14:textId="77777777">
        <w:trPr>
          <w:trHeight w:val="340"/>
          <w:jc w:val="center"/>
        </w:trPr>
        <w:tc>
          <w:tcPr>
            <w:tcW w:w="3481" w:type="dxa"/>
            <w:vAlign w:val="center"/>
          </w:tcPr>
          <w:p w14:paraId="461C1ECB" w14:textId="77777777" w:rsidR="00000000" w:rsidRDefault="007478C2">
            <w:pPr>
              <w:rPr>
                <w:rFonts w:ascii="宋体" w:hAnsi="宋体"/>
                <w:sz w:val="24"/>
              </w:rPr>
            </w:pPr>
            <w:r>
              <w:rPr>
                <w:rFonts w:ascii="宋体" w:hAnsi="宋体" w:hint="eastAsia"/>
                <w:sz w:val="24"/>
              </w:rPr>
              <w:t>减：报告期间赎回</w:t>
            </w:r>
            <w:r>
              <w:rPr>
                <w:rFonts w:ascii="宋体" w:hAnsi="宋体" w:hint="eastAsia"/>
                <w:sz w:val="24"/>
              </w:rPr>
              <w:t>/</w:t>
            </w:r>
            <w:r>
              <w:rPr>
                <w:rFonts w:ascii="宋体" w:hAnsi="宋体" w:hint="eastAsia"/>
                <w:sz w:val="24"/>
              </w:rPr>
              <w:t>卖出总份额</w:t>
            </w:r>
            <w:r>
              <w:rPr>
                <w:rStyle w:val="FootnoteReference"/>
                <w:rFonts w:ascii="宋体" w:hAnsi="宋体"/>
                <w:sz w:val="24"/>
              </w:rPr>
              <w:footnoteReference w:id="190"/>
            </w:r>
          </w:p>
        </w:tc>
        <w:tc>
          <w:tcPr>
            <w:tcW w:w="2691" w:type="dxa"/>
          </w:tcPr>
          <w:p w14:paraId="3FD61CF9"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0844</w:t>
            </w:r>
            <w:r>
              <w:rPr>
                <w:rFonts w:ascii="宋体" w:hAnsi="宋体" w:hint="eastAsia"/>
                <w:kern w:val="0"/>
                <w:sz w:val="18"/>
              </w:rPr>
              <w:t>）</w:t>
            </w:r>
          </w:p>
        </w:tc>
        <w:tc>
          <w:tcPr>
            <w:tcW w:w="2700" w:type="dxa"/>
          </w:tcPr>
          <w:p w14:paraId="14226463"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0844</w:t>
            </w:r>
            <w:r>
              <w:rPr>
                <w:rFonts w:ascii="宋体" w:hAnsi="宋体" w:hint="eastAsia"/>
                <w:kern w:val="0"/>
                <w:sz w:val="18"/>
              </w:rPr>
              <w:t>）</w:t>
            </w:r>
          </w:p>
        </w:tc>
      </w:tr>
      <w:tr w:rsidR="00000000" w14:paraId="5746CBC6" w14:textId="77777777">
        <w:trPr>
          <w:trHeight w:val="340"/>
          <w:jc w:val="center"/>
        </w:trPr>
        <w:tc>
          <w:tcPr>
            <w:tcW w:w="3481" w:type="dxa"/>
            <w:vAlign w:val="center"/>
          </w:tcPr>
          <w:p w14:paraId="58EA2DFD" w14:textId="77777777" w:rsidR="00000000" w:rsidRDefault="007478C2">
            <w:pPr>
              <w:rPr>
                <w:rFonts w:ascii="宋体" w:hAnsi="宋体"/>
                <w:sz w:val="24"/>
              </w:rPr>
            </w:pPr>
            <w:r>
              <w:rPr>
                <w:rFonts w:ascii="宋体" w:hAnsi="宋体" w:hint="eastAsia"/>
                <w:sz w:val="24"/>
              </w:rPr>
              <w:t>报告期末持有的基金份额</w:t>
            </w:r>
          </w:p>
        </w:tc>
        <w:tc>
          <w:tcPr>
            <w:tcW w:w="2691" w:type="dxa"/>
          </w:tcPr>
          <w:p w14:paraId="2AF33135"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0839</w:t>
            </w:r>
            <w:r>
              <w:rPr>
                <w:rFonts w:ascii="宋体" w:hAnsi="宋体" w:hint="eastAsia"/>
                <w:kern w:val="0"/>
                <w:sz w:val="18"/>
              </w:rPr>
              <w:t>）</w:t>
            </w:r>
          </w:p>
        </w:tc>
        <w:tc>
          <w:tcPr>
            <w:tcW w:w="2700" w:type="dxa"/>
          </w:tcPr>
          <w:p w14:paraId="4EB3801E"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0839</w:t>
            </w:r>
            <w:r>
              <w:rPr>
                <w:rFonts w:ascii="宋体" w:hAnsi="宋体" w:hint="eastAsia"/>
                <w:kern w:val="0"/>
                <w:sz w:val="18"/>
              </w:rPr>
              <w:t>）</w:t>
            </w:r>
          </w:p>
        </w:tc>
      </w:tr>
      <w:tr w:rsidR="00000000" w14:paraId="15CDC12A" w14:textId="77777777">
        <w:trPr>
          <w:trHeight w:val="340"/>
          <w:jc w:val="center"/>
        </w:trPr>
        <w:tc>
          <w:tcPr>
            <w:tcW w:w="3481" w:type="dxa"/>
            <w:vAlign w:val="center"/>
          </w:tcPr>
          <w:p w14:paraId="520452B4" w14:textId="77777777" w:rsidR="00000000" w:rsidRDefault="007478C2">
            <w:pPr>
              <w:rPr>
                <w:rFonts w:ascii="宋体" w:hAnsi="宋体"/>
                <w:sz w:val="24"/>
              </w:rPr>
            </w:pPr>
            <w:r>
              <w:rPr>
                <w:rFonts w:ascii="宋体" w:hAnsi="宋体" w:hint="eastAsia"/>
                <w:sz w:val="24"/>
              </w:rPr>
              <w:t>报告期末持有的基金份额占基金总份额比例</w:t>
            </w:r>
          </w:p>
        </w:tc>
        <w:tc>
          <w:tcPr>
            <w:tcW w:w="2691" w:type="dxa"/>
          </w:tcPr>
          <w:p w14:paraId="0AE5B330"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0840</w:t>
            </w:r>
            <w:r>
              <w:rPr>
                <w:rFonts w:ascii="宋体" w:hAnsi="宋体" w:hint="eastAsia"/>
                <w:kern w:val="0"/>
                <w:sz w:val="18"/>
              </w:rPr>
              <w:t>）</w:t>
            </w:r>
          </w:p>
        </w:tc>
        <w:tc>
          <w:tcPr>
            <w:tcW w:w="2700" w:type="dxa"/>
          </w:tcPr>
          <w:p w14:paraId="2917EC37"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0840</w:t>
            </w:r>
            <w:r>
              <w:rPr>
                <w:rFonts w:ascii="宋体" w:hAnsi="宋体" w:hint="eastAsia"/>
                <w:kern w:val="0"/>
                <w:sz w:val="18"/>
              </w:rPr>
              <w:t>）</w:t>
            </w:r>
          </w:p>
        </w:tc>
      </w:tr>
    </w:tbl>
    <w:p w14:paraId="1178312B" w14:textId="77777777" w:rsidR="00000000" w:rsidRDefault="007478C2">
      <w:pPr>
        <w:rPr>
          <w:rFonts w:ascii="宋体" w:hAnsi="宋体"/>
          <w:b/>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0845</w:t>
      </w:r>
      <w:r>
        <w:rPr>
          <w:rFonts w:ascii="宋体" w:hAnsi="宋体" w:hint="eastAsia"/>
          <w:kern w:val="0"/>
          <w:sz w:val="18"/>
        </w:rPr>
        <w:t>）</w:t>
      </w:r>
    </w:p>
    <w:p w14:paraId="4B02E7FB" w14:textId="77777777" w:rsidR="00000000" w:rsidRDefault="007478C2">
      <w:pPr>
        <w:rPr>
          <w:rFonts w:ascii="宋体" w:hAnsi="宋体"/>
          <w:b/>
          <w:sz w:val="24"/>
        </w:rPr>
      </w:pPr>
    </w:p>
    <w:p w14:paraId="498A6C36" w14:textId="77777777" w:rsidR="00000000" w:rsidRDefault="007478C2">
      <w:pPr>
        <w:spacing w:line="360" w:lineRule="auto"/>
        <w:outlineLvl w:val="4"/>
        <w:rPr>
          <w:rFonts w:ascii="宋体" w:hAnsi="宋体"/>
          <w:b/>
          <w:sz w:val="24"/>
        </w:rPr>
      </w:pPr>
      <w:r>
        <w:rPr>
          <w:rFonts w:ascii="宋体" w:hAnsi="宋体" w:hint="eastAsia"/>
          <w:b/>
          <w:sz w:val="24"/>
        </w:rPr>
        <w:t>7.4.10.</w:t>
      </w:r>
      <w:r>
        <w:rPr>
          <w:rFonts w:ascii="宋体" w:hAnsi="宋体"/>
          <w:b/>
          <w:sz w:val="24"/>
        </w:rPr>
        <w:t>5</w:t>
      </w:r>
      <w:r>
        <w:rPr>
          <w:rFonts w:ascii="宋体" w:hAnsi="宋体" w:hint="eastAsia"/>
          <w:b/>
          <w:sz w:val="24"/>
        </w:rPr>
        <w:t xml:space="preserve">.2 </w:t>
      </w:r>
      <w:r>
        <w:rPr>
          <w:rFonts w:ascii="宋体" w:hAnsi="宋体" w:hint="eastAsia"/>
          <w:b/>
          <w:sz w:val="24"/>
        </w:rPr>
        <w:t>报告期末除基金管理人之外的其他关联方投资本基金的情况</w:t>
      </w:r>
      <w:r>
        <w:rPr>
          <w:rStyle w:val="FootnoteReference"/>
          <w:rFonts w:ascii="宋体" w:hAnsi="宋体"/>
          <w:b/>
          <w:sz w:val="24"/>
        </w:rPr>
        <w:footnoteReference w:id="191"/>
      </w:r>
    </w:p>
    <w:p w14:paraId="5E664043" w14:textId="77777777" w:rsidR="00000000" w:rsidRDefault="007478C2">
      <w:pPr>
        <w:wordWrap w:val="0"/>
        <w:jc w:val="right"/>
        <w:rPr>
          <w:rFonts w:ascii="宋体" w:hAnsi="宋体"/>
          <w:sz w:val="24"/>
        </w:rPr>
      </w:pPr>
      <w:r>
        <w:rPr>
          <w:rFonts w:ascii="宋体" w:hAnsi="宋体" w:hint="eastAsia"/>
          <w:sz w:val="24"/>
        </w:rPr>
        <w:t>份额单位：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260"/>
        <w:gridCol w:w="2520"/>
        <w:gridCol w:w="1260"/>
        <w:gridCol w:w="2520"/>
      </w:tblGrid>
      <w:tr w:rsidR="00000000" w14:paraId="6FDDEF70" w14:textId="77777777">
        <w:trPr>
          <w:cantSplit/>
        </w:trPr>
        <w:tc>
          <w:tcPr>
            <w:tcW w:w="1008" w:type="dxa"/>
            <w:vMerge w:val="restart"/>
            <w:vAlign w:val="center"/>
          </w:tcPr>
          <w:p w14:paraId="13BC32B8" w14:textId="77777777" w:rsidR="00000000" w:rsidRDefault="007478C2">
            <w:pPr>
              <w:jc w:val="center"/>
              <w:rPr>
                <w:rFonts w:ascii="宋体" w:hAnsi="宋体"/>
                <w:sz w:val="24"/>
              </w:rPr>
            </w:pPr>
            <w:r>
              <w:rPr>
                <w:rFonts w:ascii="宋体" w:hAnsi="宋体" w:hint="eastAsia"/>
                <w:sz w:val="24"/>
              </w:rPr>
              <w:t>关联方名称</w:t>
            </w:r>
          </w:p>
        </w:tc>
        <w:tc>
          <w:tcPr>
            <w:tcW w:w="3780" w:type="dxa"/>
            <w:gridSpan w:val="2"/>
            <w:vAlign w:val="center"/>
          </w:tcPr>
          <w:p w14:paraId="35F2714B" w14:textId="77777777" w:rsidR="00000000" w:rsidRDefault="007478C2">
            <w:pPr>
              <w:jc w:val="center"/>
              <w:rPr>
                <w:rFonts w:ascii="宋体" w:hAnsi="宋体"/>
                <w:sz w:val="24"/>
              </w:rPr>
            </w:pPr>
            <w:r>
              <w:rPr>
                <w:rFonts w:ascii="宋体" w:hAnsi="宋体" w:hint="eastAsia"/>
                <w:sz w:val="24"/>
              </w:rPr>
              <w:t>本期末</w:t>
            </w:r>
          </w:p>
          <w:p w14:paraId="30F129C8" w14:textId="77777777" w:rsidR="00000000" w:rsidRDefault="007478C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780" w:type="dxa"/>
            <w:gridSpan w:val="2"/>
            <w:vAlign w:val="center"/>
          </w:tcPr>
          <w:p w14:paraId="2EDCA7D6" w14:textId="77777777" w:rsidR="00000000" w:rsidRDefault="007478C2">
            <w:pPr>
              <w:jc w:val="center"/>
              <w:rPr>
                <w:rFonts w:ascii="宋体" w:hAnsi="宋体"/>
                <w:sz w:val="24"/>
              </w:rPr>
            </w:pPr>
            <w:r>
              <w:rPr>
                <w:rFonts w:ascii="宋体" w:hAnsi="宋体" w:hint="eastAsia"/>
                <w:sz w:val="24"/>
              </w:rPr>
              <w:t>上年度末</w:t>
            </w:r>
          </w:p>
          <w:p w14:paraId="621F8FD6" w14:textId="77777777" w:rsidR="00000000" w:rsidRDefault="007478C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D6DF8E9" w14:textId="77777777">
        <w:trPr>
          <w:cantSplit/>
        </w:trPr>
        <w:tc>
          <w:tcPr>
            <w:tcW w:w="1008" w:type="dxa"/>
            <w:vMerge/>
            <w:vAlign w:val="center"/>
          </w:tcPr>
          <w:p w14:paraId="30378EB4" w14:textId="77777777" w:rsidR="00000000" w:rsidRDefault="007478C2">
            <w:pPr>
              <w:jc w:val="center"/>
              <w:rPr>
                <w:rFonts w:ascii="宋体" w:hAnsi="宋体"/>
                <w:sz w:val="24"/>
              </w:rPr>
            </w:pPr>
          </w:p>
        </w:tc>
        <w:tc>
          <w:tcPr>
            <w:tcW w:w="1260" w:type="dxa"/>
            <w:vAlign w:val="center"/>
          </w:tcPr>
          <w:p w14:paraId="5E6A6256" w14:textId="77777777" w:rsidR="00000000" w:rsidRDefault="007478C2">
            <w:pPr>
              <w:jc w:val="center"/>
              <w:rPr>
                <w:rFonts w:ascii="宋体" w:hAnsi="宋体"/>
                <w:sz w:val="24"/>
              </w:rPr>
            </w:pPr>
            <w:r>
              <w:rPr>
                <w:rFonts w:ascii="宋体" w:hAnsi="宋体" w:hint="eastAsia"/>
                <w:sz w:val="24"/>
              </w:rPr>
              <w:t>持有的</w:t>
            </w:r>
          </w:p>
          <w:p w14:paraId="324B5A01" w14:textId="77777777" w:rsidR="00000000" w:rsidRDefault="007478C2">
            <w:pPr>
              <w:jc w:val="center"/>
              <w:rPr>
                <w:rFonts w:ascii="宋体" w:hAnsi="宋体"/>
                <w:sz w:val="24"/>
              </w:rPr>
            </w:pPr>
            <w:r>
              <w:rPr>
                <w:rFonts w:ascii="宋体" w:hAnsi="宋体" w:hint="eastAsia"/>
                <w:sz w:val="24"/>
              </w:rPr>
              <w:t>基金份额</w:t>
            </w:r>
          </w:p>
        </w:tc>
        <w:tc>
          <w:tcPr>
            <w:tcW w:w="2520" w:type="dxa"/>
            <w:vAlign w:val="center"/>
          </w:tcPr>
          <w:p w14:paraId="0FC8AD43" w14:textId="77777777" w:rsidR="00000000" w:rsidRDefault="007478C2">
            <w:pPr>
              <w:jc w:val="center"/>
              <w:rPr>
                <w:rFonts w:ascii="宋体" w:hAnsi="宋体"/>
                <w:sz w:val="24"/>
              </w:rPr>
            </w:pPr>
            <w:r>
              <w:rPr>
                <w:rFonts w:ascii="宋体" w:hAnsi="宋体" w:hint="eastAsia"/>
                <w:sz w:val="24"/>
              </w:rPr>
              <w:t>持有的基金份额</w:t>
            </w:r>
          </w:p>
          <w:p w14:paraId="20AB8F1A" w14:textId="77777777" w:rsidR="00000000" w:rsidRDefault="007478C2">
            <w:pPr>
              <w:jc w:val="center"/>
              <w:rPr>
                <w:rFonts w:ascii="宋体" w:hAnsi="宋体"/>
                <w:sz w:val="24"/>
              </w:rPr>
            </w:pPr>
            <w:r>
              <w:rPr>
                <w:rFonts w:ascii="宋体" w:hAnsi="宋体" w:hint="eastAsia"/>
                <w:sz w:val="24"/>
              </w:rPr>
              <w:t>占基金总份额的比例</w:t>
            </w:r>
          </w:p>
        </w:tc>
        <w:tc>
          <w:tcPr>
            <w:tcW w:w="1260" w:type="dxa"/>
            <w:vAlign w:val="center"/>
          </w:tcPr>
          <w:p w14:paraId="709D8EEA" w14:textId="77777777" w:rsidR="00000000" w:rsidRDefault="007478C2">
            <w:pPr>
              <w:jc w:val="center"/>
              <w:rPr>
                <w:rFonts w:ascii="宋体" w:hAnsi="宋体"/>
                <w:sz w:val="24"/>
              </w:rPr>
            </w:pPr>
            <w:r>
              <w:rPr>
                <w:rFonts w:ascii="宋体" w:hAnsi="宋体" w:hint="eastAsia"/>
                <w:sz w:val="24"/>
              </w:rPr>
              <w:t>持有的</w:t>
            </w:r>
          </w:p>
          <w:p w14:paraId="6780A93B" w14:textId="77777777" w:rsidR="00000000" w:rsidRDefault="007478C2">
            <w:pPr>
              <w:jc w:val="center"/>
              <w:rPr>
                <w:rFonts w:ascii="宋体" w:hAnsi="宋体"/>
                <w:sz w:val="24"/>
              </w:rPr>
            </w:pPr>
            <w:r>
              <w:rPr>
                <w:rFonts w:ascii="宋体" w:hAnsi="宋体" w:hint="eastAsia"/>
                <w:sz w:val="24"/>
              </w:rPr>
              <w:t>基金份额</w:t>
            </w:r>
          </w:p>
        </w:tc>
        <w:tc>
          <w:tcPr>
            <w:tcW w:w="2520" w:type="dxa"/>
            <w:vAlign w:val="center"/>
          </w:tcPr>
          <w:p w14:paraId="4DE930F2" w14:textId="77777777" w:rsidR="00000000" w:rsidRDefault="007478C2">
            <w:pPr>
              <w:jc w:val="center"/>
              <w:rPr>
                <w:rFonts w:ascii="宋体" w:hAnsi="宋体"/>
                <w:sz w:val="24"/>
              </w:rPr>
            </w:pPr>
            <w:r>
              <w:rPr>
                <w:rFonts w:ascii="宋体" w:hAnsi="宋体" w:hint="eastAsia"/>
                <w:sz w:val="24"/>
              </w:rPr>
              <w:t>持有的基金份额</w:t>
            </w:r>
          </w:p>
          <w:p w14:paraId="06079F11" w14:textId="77777777" w:rsidR="00000000" w:rsidRDefault="007478C2">
            <w:pPr>
              <w:jc w:val="center"/>
              <w:rPr>
                <w:rFonts w:ascii="宋体" w:hAnsi="宋体"/>
                <w:sz w:val="24"/>
              </w:rPr>
            </w:pPr>
            <w:r>
              <w:rPr>
                <w:rFonts w:ascii="宋体" w:hAnsi="宋体" w:hint="eastAsia"/>
                <w:sz w:val="24"/>
              </w:rPr>
              <w:t>占基金总份额的比例</w:t>
            </w:r>
          </w:p>
        </w:tc>
      </w:tr>
      <w:tr w:rsidR="00000000" w14:paraId="31F2667A" w14:textId="77777777">
        <w:tc>
          <w:tcPr>
            <w:tcW w:w="1008" w:type="dxa"/>
          </w:tcPr>
          <w:p w14:paraId="2EF2E327"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0847</w:t>
            </w:r>
            <w:r>
              <w:rPr>
                <w:rFonts w:ascii="宋体" w:hAnsi="宋体" w:hint="eastAsia"/>
                <w:kern w:val="0"/>
                <w:sz w:val="18"/>
              </w:rPr>
              <w:t>）</w:t>
            </w:r>
          </w:p>
        </w:tc>
        <w:tc>
          <w:tcPr>
            <w:tcW w:w="1260" w:type="dxa"/>
          </w:tcPr>
          <w:p w14:paraId="37012736"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0848</w:t>
            </w:r>
            <w:r>
              <w:rPr>
                <w:rFonts w:ascii="宋体" w:hAnsi="宋体" w:hint="eastAsia"/>
                <w:kern w:val="0"/>
                <w:sz w:val="18"/>
              </w:rPr>
              <w:t>）</w:t>
            </w:r>
          </w:p>
        </w:tc>
        <w:tc>
          <w:tcPr>
            <w:tcW w:w="2520" w:type="dxa"/>
          </w:tcPr>
          <w:p w14:paraId="424A0681"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0849</w:t>
            </w:r>
            <w:r>
              <w:rPr>
                <w:rFonts w:ascii="宋体" w:hAnsi="宋体" w:hint="eastAsia"/>
                <w:kern w:val="0"/>
                <w:sz w:val="18"/>
              </w:rPr>
              <w:t>）</w:t>
            </w:r>
          </w:p>
        </w:tc>
        <w:tc>
          <w:tcPr>
            <w:tcW w:w="1260" w:type="dxa"/>
          </w:tcPr>
          <w:p w14:paraId="2CE84C12"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0848</w:t>
            </w:r>
            <w:r>
              <w:rPr>
                <w:rFonts w:ascii="宋体" w:hAnsi="宋体" w:hint="eastAsia"/>
                <w:kern w:val="0"/>
                <w:sz w:val="18"/>
              </w:rPr>
              <w:t>）</w:t>
            </w:r>
          </w:p>
        </w:tc>
        <w:tc>
          <w:tcPr>
            <w:tcW w:w="2520" w:type="dxa"/>
          </w:tcPr>
          <w:p w14:paraId="66BB13C5"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0849</w:t>
            </w:r>
            <w:r>
              <w:rPr>
                <w:rFonts w:ascii="宋体" w:hAnsi="宋体" w:hint="eastAsia"/>
                <w:kern w:val="0"/>
                <w:sz w:val="18"/>
              </w:rPr>
              <w:t>）</w:t>
            </w:r>
          </w:p>
        </w:tc>
      </w:tr>
    </w:tbl>
    <w:p w14:paraId="3B521E1A"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0850</w:t>
      </w:r>
      <w:r>
        <w:rPr>
          <w:rFonts w:ascii="宋体" w:hAnsi="宋体" w:hint="eastAsia"/>
          <w:kern w:val="0"/>
          <w:sz w:val="18"/>
        </w:rPr>
        <w:t>）</w:t>
      </w:r>
    </w:p>
    <w:p w14:paraId="5859A5BC" w14:textId="77777777" w:rsidR="00000000" w:rsidRDefault="007478C2">
      <w:pPr>
        <w:rPr>
          <w:rFonts w:ascii="宋体" w:hAnsi="宋体"/>
          <w:sz w:val="24"/>
        </w:rPr>
      </w:pPr>
    </w:p>
    <w:p w14:paraId="0237F26B" w14:textId="77777777" w:rsidR="00000000" w:rsidRDefault="007478C2">
      <w:pPr>
        <w:spacing w:line="360" w:lineRule="auto"/>
        <w:outlineLvl w:val="3"/>
        <w:rPr>
          <w:rFonts w:ascii="宋体" w:hAnsi="宋体"/>
          <w:b/>
          <w:sz w:val="24"/>
        </w:rPr>
      </w:pPr>
      <w:r>
        <w:rPr>
          <w:rFonts w:ascii="宋体" w:hAnsi="宋体" w:hint="eastAsia"/>
          <w:b/>
          <w:sz w:val="24"/>
        </w:rPr>
        <w:t>7.4.10.</w:t>
      </w:r>
      <w:r>
        <w:rPr>
          <w:rFonts w:ascii="宋体" w:hAnsi="宋体"/>
          <w:b/>
          <w:sz w:val="24"/>
        </w:rPr>
        <w:t>6</w:t>
      </w:r>
      <w:r>
        <w:rPr>
          <w:rFonts w:ascii="宋体" w:hAnsi="宋体" w:hint="eastAsia"/>
          <w:b/>
          <w:sz w:val="24"/>
        </w:rPr>
        <w:t xml:space="preserve"> </w:t>
      </w:r>
      <w:r>
        <w:rPr>
          <w:rFonts w:ascii="宋体" w:hAnsi="宋体" w:hint="eastAsia"/>
          <w:b/>
          <w:sz w:val="24"/>
        </w:rPr>
        <w:t>由关联方保管的银行存款余额及当期产生的利息收入</w:t>
      </w:r>
    </w:p>
    <w:p w14:paraId="375BB389" w14:textId="77777777" w:rsidR="00000000" w:rsidRDefault="007478C2">
      <w:pPr>
        <w:wordWrap w:val="0"/>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40"/>
        <w:gridCol w:w="1664"/>
        <w:gridCol w:w="1980"/>
        <w:gridCol w:w="1620"/>
        <w:gridCol w:w="2340"/>
      </w:tblGrid>
      <w:tr w:rsidR="00000000" w14:paraId="07B36874" w14:textId="77777777">
        <w:trPr>
          <w:cantSplit/>
          <w:trHeight w:val="315"/>
          <w:jc w:val="center"/>
        </w:trPr>
        <w:tc>
          <w:tcPr>
            <w:tcW w:w="1340" w:type="dxa"/>
            <w:vMerge w:val="restart"/>
            <w:vAlign w:val="center"/>
          </w:tcPr>
          <w:p w14:paraId="54035F3E" w14:textId="77777777" w:rsidR="00000000" w:rsidRDefault="007478C2">
            <w:pPr>
              <w:jc w:val="center"/>
              <w:rPr>
                <w:rFonts w:ascii="宋体" w:hAnsi="宋体"/>
                <w:sz w:val="24"/>
              </w:rPr>
            </w:pPr>
            <w:r>
              <w:rPr>
                <w:rFonts w:ascii="宋体" w:hAnsi="宋体" w:hint="eastAsia"/>
                <w:sz w:val="24"/>
              </w:rPr>
              <w:t>关联方</w:t>
            </w:r>
          </w:p>
          <w:p w14:paraId="2069C184" w14:textId="77777777" w:rsidR="00000000" w:rsidRDefault="007478C2">
            <w:pPr>
              <w:jc w:val="center"/>
              <w:rPr>
                <w:rFonts w:ascii="宋体" w:hAnsi="宋体"/>
                <w:sz w:val="24"/>
              </w:rPr>
            </w:pPr>
            <w:r>
              <w:rPr>
                <w:rFonts w:ascii="宋体" w:hAnsi="宋体" w:hint="eastAsia"/>
                <w:sz w:val="24"/>
              </w:rPr>
              <w:t>名称</w:t>
            </w:r>
          </w:p>
        </w:tc>
        <w:tc>
          <w:tcPr>
            <w:tcW w:w="3644" w:type="dxa"/>
            <w:gridSpan w:val="2"/>
            <w:tcMar>
              <w:top w:w="15" w:type="dxa"/>
              <w:left w:w="15" w:type="dxa"/>
              <w:bottom w:w="0" w:type="dxa"/>
              <w:right w:w="15" w:type="dxa"/>
            </w:tcMar>
            <w:vAlign w:val="center"/>
          </w:tcPr>
          <w:p w14:paraId="14319F53" w14:textId="77777777" w:rsidR="00000000" w:rsidRDefault="007478C2">
            <w:pPr>
              <w:widowControl/>
              <w:jc w:val="center"/>
              <w:rPr>
                <w:rFonts w:ascii="宋体" w:hAnsi="宋体"/>
                <w:sz w:val="24"/>
              </w:rPr>
            </w:pPr>
            <w:r>
              <w:rPr>
                <w:rFonts w:ascii="宋体" w:hAnsi="宋体" w:hint="eastAsia"/>
                <w:sz w:val="24"/>
              </w:rPr>
              <w:t>本期</w:t>
            </w:r>
          </w:p>
          <w:p w14:paraId="4EB9F9BC" w14:textId="77777777" w:rsidR="00000000" w:rsidRDefault="007478C2">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960" w:type="dxa"/>
            <w:gridSpan w:val="2"/>
            <w:tcMar>
              <w:top w:w="15" w:type="dxa"/>
              <w:left w:w="15" w:type="dxa"/>
              <w:bottom w:w="0" w:type="dxa"/>
              <w:right w:w="15" w:type="dxa"/>
            </w:tcMar>
          </w:tcPr>
          <w:p w14:paraId="4FAE7F2E" w14:textId="77777777" w:rsidR="00000000" w:rsidRDefault="007478C2">
            <w:pPr>
              <w:widowControl/>
              <w:jc w:val="center"/>
              <w:rPr>
                <w:sz w:val="24"/>
              </w:rPr>
            </w:pPr>
            <w:r>
              <w:rPr>
                <w:rFonts w:hint="eastAsia"/>
                <w:sz w:val="24"/>
              </w:rPr>
              <w:t>上</w:t>
            </w:r>
            <w:r>
              <w:rPr>
                <w:rFonts w:hint="eastAsia"/>
                <w:sz w:val="24"/>
              </w:rPr>
              <w:t>年度可比期间</w:t>
            </w:r>
          </w:p>
          <w:p w14:paraId="7451F866" w14:textId="77777777" w:rsidR="00000000" w:rsidRDefault="007478C2">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AD5796D" w14:textId="77777777">
        <w:trPr>
          <w:cantSplit/>
          <w:trHeight w:val="315"/>
          <w:jc w:val="center"/>
        </w:trPr>
        <w:tc>
          <w:tcPr>
            <w:tcW w:w="1340" w:type="dxa"/>
            <w:vMerge/>
            <w:vAlign w:val="center"/>
          </w:tcPr>
          <w:p w14:paraId="08BAE650" w14:textId="77777777" w:rsidR="00000000" w:rsidRDefault="007478C2">
            <w:pPr>
              <w:jc w:val="center"/>
              <w:rPr>
                <w:rFonts w:ascii="宋体" w:hAnsi="宋体"/>
                <w:sz w:val="24"/>
              </w:rPr>
            </w:pPr>
          </w:p>
        </w:tc>
        <w:tc>
          <w:tcPr>
            <w:tcW w:w="1664" w:type="dxa"/>
            <w:tcMar>
              <w:top w:w="15" w:type="dxa"/>
              <w:left w:w="15" w:type="dxa"/>
              <w:bottom w:w="0" w:type="dxa"/>
              <w:right w:w="15" w:type="dxa"/>
            </w:tcMar>
            <w:vAlign w:val="center"/>
          </w:tcPr>
          <w:p w14:paraId="05223913" w14:textId="77777777" w:rsidR="00000000" w:rsidRDefault="007478C2">
            <w:pPr>
              <w:jc w:val="center"/>
              <w:rPr>
                <w:rFonts w:ascii="宋体" w:hAnsi="宋体"/>
                <w:sz w:val="24"/>
              </w:rPr>
            </w:pPr>
            <w:r>
              <w:rPr>
                <w:rFonts w:ascii="宋体" w:hAnsi="宋体" w:hint="eastAsia"/>
                <w:sz w:val="24"/>
              </w:rPr>
              <w:t>期</w:t>
            </w:r>
            <w:r>
              <w:rPr>
                <w:rFonts w:ascii="宋体" w:hAnsi="宋体"/>
                <w:sz w:val="24"/>
              </w:rPr>
              <w:t>末余额</w:t>
            </w:r>
            <w:r>
              <w:rPr>
                <w:rStyle w:val="FootnoteReference"/>
                <w:rFonts w:ascii="宋体" w:hAnsi="宋体"/>
                <w:sz w:val="24"/>
              </w:rPr>
              <w:footnoteReference w:id="192"/>
            </w:r>
          </w:p>
        </w:tc>
        <w:tc>
          <w:tcPr>
            <w:tcW w:w="1980" w:type="dxa"/>
            <w:tcMar>
              <w:top w:w="15" w:type="dxa"/>
              <w:left w:w="15" w:type="dxa"/>
              <w:bottom w:w="0" w:type="dxa"/>
              <w:right w:w="15" w:type="dxa"/>
            </w:tcMar>
            <w:vAlign w:val="center"/>
          </w:tcPr>
          <w:p w14:paraId="0CF42F40" w14:textId="77777777" w:rsidR="00000000" w:rsidRDefault="007478C2">
            <w:pPr>
              <w:jc w:val="center"/>
              <w:rPr>
                <w:rFonts w:ascii="宋体" w:hAnsi="宋体"/>
                <w:sz w:val="24"/>
              </w:rPr>
            </w:pPr>
            <w:r>
              <w:rPr>
                <w:rFonts w:ascii="宋体" w:hAnsi="宋体" w:hint="eastAsia"/>
                <w:sz w:val="24"/>
              </w:rPr>
              <w:t>当期</w:t>
            </w:r>
            <w:r>
              <w:rPr>
                <w:rFonts w:ascii="宋体" w:hAnsi="宋体"/>
                <w:sz w:val="24"/>
              </w:rPr>
              <w:t>利息收入</w:t>
            </w:r>
          </w:p>
        </w:tc>
        <w:tc>
          <w:tcPr>
            <w:tcW w:w="1620" w:type="dxa"/>
            <w:tcMar>
              <w:top w:w="15" w:type="dxa"/>
              <w:left w:w="15" w:type="dxa"/>
              <w:bottom w:w="0" w:type="dxa"/>
              <w:right w:w="15" w:type="dxa"/>
            </w:tcMar>
            <w:vAlign w:val="center"/>
          </w:tcPr>
          <w:p w14:paraId="0EC55736" w14:textId="77777777" w:rsidR="00000000" w:rsidRDefault="007478C2">
            <w:pPr>
              <w:jc w:val="center"/>
              <w:rPr>
                <w:rFonts w:ascii="宋体" w:hAnsi="宋体"/>
                <w:sz w:val="24"/>
              </w:rPr>
            </w:pPr>
            <w:r>
              <w:rPr>
                <w:rFonts w:ascii="宋体" w:hAnsi="宋体" w:hint="eastAsia"/>
                <w:sz w:val="24"/>
              </w:rPr>
              <w:t>期</w:t>
            </w:r>
            <w:r>
              <w:rPr>
                <w:rFonts w:ascii="宋体" w:hAnsi="宋体"/>
                <w:sz w:val="24"/>
              </w:rPr>
              <w:t>末余额</w:t>
            </w:r>
          </w:p>
        </w:tc>
        <w:tc>
          <w:tcPr>
            <w:tcW w:w="2340" w:type="dxa"/>
            <w:vAlign w:val="center"/>
          </w:tcPr>
          <w:p w14:paraId="43AF657E" w14:textId="77777777" w:rsidR="00000000" w:rsidRDefault="007478C2">
            <w:pPr>
              <w:jc w:val="center"/>
              <w:rPr>
                <w:rFonts w:ascii="宋体" w:hAnsi="宋体"/>
                <w:sz w:val="24"/>
              </w:rPr>
            </w:pPr>
            <w:r>
              <w:rPr>
                <w:rFonts w:ascii="宋体" w:hAnsi="宋体" w:hint="eastAsia"/>
                <w:sz w:val="24"/>
              </w:rPr>
              <w:t>当期</w:t>
            </w:r>
            <w:r>
              <w:rPr>
                <w:rFonts w:ascii="宋体" w:hAnsi="宋体"/>
                <w:sz w:val="24"/>
              </w:rPr>
              <w:t>利息收入</w:t>
            </w:r>
          </w:p>
        </w:tc>
      </w:tr>
      <w:tr w:rsidR="00000000" w14:paraId="13578DFE" w14:textId="77777777">
        <w:trPr>
          <w:trHeight w:val="315"/>
          <w:jc w:val="center"/>
        </w:trPr>
        <w:tc>
          <w:tcPr>
            <w:tcW w:w="1340" w:type="dxa"/>
            <w:vAlign w:val="center"/>
          </w:tcPr>
          <w:p w14:paraId="2AA01E98"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1941</w:t>
            </w:r>
            <w:r>
              <w:rPr>
                <w:rFonts w:ascii="宋体" w:hAnsi="宋体" w:hint="eastAsia"/>
                <w:kern w:val="0"/>
                <w:sz w:val="18"/>
              </w:rPr>
              <w:t>）</w:t>
            </w:r>
          </w:p>
        </w:tc>
        <w:tc>
          <w:tcPr>
            <w:tcW w:w="1664" w:type="dxa"/>
            <w:tcMar>
              <w:top w:w="15" w:type="dxa"/>
              <w:left w:w="15" w:type="dxa"/>
              <w:bottom w:w="0" w:type="dxa"/>
              <w:right w:w="15" w:type="dxa"/>
            </w:tcMar>
            <w:vAlign w:val="center"/>
          </w:tcPr>
          <w:p w14:paraId="5BC27872"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0827</w:t>
            </w:r>
            <w:r>
              <w:rPr>
                <w:rFonts w:ascii="宋体" w:hAnsi="宋体" w:hint="eastAsia"/>
                <w:kern w:val="0"/>
                <w:sz w:val="18"/>
              </w:rPr>
              <w:t>）</w:t>
            </w:r>
          </w:p>
        </w:tc>
        <w:tc>
          <w:tcPr>
            <w:tcW w:w="1980" w:type="dxa"/>
            <w:tcMar>
              <w:top w:w="15" w:type="dxa"/>
              <w:left w:w="15" w:type="dxa"/>
              <w:bottom w:w="0" w:type="dxa"/>
              <w:right w:w="15" w:type="dxa"/>
            </w:tcMar>
            <w:vAlign w:val="center"/>
          </w:tcPr>
          <w:p w14:paraId="4E939557"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0828</w:t>
            </w:r>
            <w:r>
              <w:rPr>
                <w:rFonts w:ascii="宋体" w:hAnsi="宋体" w:hint="eastAsia"/>
                <w:kern w:val="0"/>
                <w:sz w:val="18"/>
              </w:rPr>
              <w:t>）</w:t>
            </w:r>
          </w:p>
        </w:tc>
        <w:tc>
          <w:tcPr>
            <w:tcW w:w="1620" w:type="dxa"/>
            <w:tcMar>
              <w:top w:w="15" w:type="dxa"/>
              <w:left w:w="15" w:type="dxa"/>
              <w:bottom w:w="0" w:type="dxa"/>
              <w:right w:w="15" w:type="dxa"/>
            </w:tcMar>
            <w:vAlign w:val="center"/>
          </w:tcPr>
          <w:p w14:paraId="0ED501FA"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0827</w:t>
            </w:r>
            <w:r>
              <w:rPr>
                <w:rFonts w:ascii="宋体" w:hAnsi="宋体" w:hint="eastAsia"/>
                <w:kern w:val="0"/>
                <w:sz w:val="18"/>
              </w:rPr>
              <w:t>）</w:t>
            </w:r>
          </w:p>
        </w:tc>
        <w:tc>
          <w:tcPr>
            <w:tcW w:w="2340" w:type="dxa"/>
            <w:vAlign w:val="center"/>
          </w:tcPr>
          <w:p w14:paraId="1CB97F5B"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0828</w:t>
            </w:r>
            <w:r>
              <w:rPr>
                <w:rFonts w:ascii="宋体" w:hAnsi="宋体" w:hint="eastAsia"/>
                <w:kern w:val="0"/>
                <w:sz w:val="18"/>
              </w:rPr>
              <w:t>）</w:t>
            </w:r>
          </w:p>
        </w:tc>
      </w:tr>
    </w:tbl>
    <w:p w14:paraId="20EF0B23" w14:textId="77777777" w:rsidR="00000000" w:rsidRDefault="007478C2">
      <w:pPr>
        <w:rPr>
          <w:rFonts w:ascii="宋体" w:hAnsi="宋体"/>
          <w:kern w:val="0"/>
          <w:sz w:val="18"/>
        </w:rPr>
      </w:pPr>
      <w:r>
        <w:rPr>
          <w:rFonts w:ascii="宋体" w:hAnsi="宋体" w:hint="eastAsia"/>
          <w:sz w:val="24"/>
        </w:rPr>
        <w:t>注</w:t>
      </w:r>
      <w:r>
        <w:rPr>
          <w:rStyle w:val="FootnoteReference"/>
          <w:rFonts w:ascii="宋体" w:hAnsi="宋体"/>
          <w:sz w:val="24"/>
        </w:rPr>
        <w:footnoteReference w:id="193"/>
      </w:r>
      <w:r>
        <w:rPr>
          <w:rFonts w:ascii="宋体" w:hAnsi="宋体" w:hint="eastAsia"/>
          <w:sz w:val="24"/>
        </w:rPr>
        <w:t>:</w:t>
      </w:r>
      <w:r>
        <w:rPr>
          <w:rFonts w:ascii="宋体" w:hAnsi="宋体" w:hint="eastAsia"/>
          <w:kern w:val="0"/>
          <w:sz w:val="18"/>
        </w:rPr>
        <w:t>（</w:t>
      </w:r>
      <w:r>
        <w:rPr>
          <w:rFonts w:ascii="宋体" w:hAnsi="宋体" w:hint="eastAsia"/>
          <w:kern w:val="0"/>
          <w:sz w:val="18"/>
        </w:rPr>
        <w:t>0829</w:t>
      </w:r>
      <w:r>
        <w:rPr>
          <w:rFonts w:ascii="宋体" w:hAnsi="宋体" w:hint="eastAsia"/>
          <w:kern w:val="0"/>
          <w:sz w:val="18"/>
        </w:rPr>
        <w:t>）</w:t>
      </w:r>
    </w:p>
    <w:p w14:paraId="0D8B0A98" w14:textId="77777777" w:rsidR="00000000" w:rsidRDefault="007478C2">
      <w:pPr>
        <w:rPr>
          <w:rFonts w:ascii="宋体" w:hAnsi="宋体"/>
          <w:sz w:val="24"/>
        </w:rPr>
      </w:pPr>
    </w:p>
    <w:p w14:paraId="2A222AA2" w14:textId="77777777" w:rsidR="00000000" w:rsidRDefault="007478C2">
      <w:pPr>
        <w:spacing w:line="360" w:lineRule="auto"/>
        <w:outlineLvl w:val="3"/>
        <w:rPr>
          <w:rFonts w:ascii="宋体" w:hAnsi="宋体"/>
          <w:b/>
          <w:sz w:val="24"/>
        </w:rPr>
      </w:pPr>
      <w:r>
        <w:rPr>
          <w:rFonts w:ascii="宋体" w:hAnsi="宋体" w:hint="eastAsia"/>
          <w:b/>
          <w:sz w:val="24"/>
        </w:rPr>
        <w:t>7.4.10.</w:t>
      </w:r>
      <w:r>
        <w:rPr>
          <w:rFonts w:ascii="宋体" w:hAnsi="宋体"/>
          <w:b/>
          <w:sz w:val="24"/>
        </w:rPr>
        <w:t>7</w:t>
      </w:r>
      <w:r>
        <w:rPr>
          <w:rFonts w:ascii="宋体" w:hAnsi="宋体" w:hint="eastAsia"/>
          <w:b/>
          <w:sz w:val="24"/>
        </w:rPr>
        <w:t xml:space="preserve"> </w:t>
      </w:r>
      <w:r>
        <w:rPr>
          <w:rFonts w:ascii="宋体" w:hAnsi="宋体" w:hint="eastAsia"/>
          <w:b/>
          <w:sz w:val="24"/>
        </w:rPr>
        <w:t>本基金在承销期内参与关联方承销证券的情况</w:t>
      </w:r>
      <w:r>
        <w:rPr>
          <w:rStyle w:val="FootnoteReference"/>
          <w:rFonts w:ascii="宋体" w:hAnsi="宋体"/>
          <w:b/>
          <w:sz w:val="24"/>
        </w:rPr>
        <w:footnoteReference w:id="194"/>
      </w:r>
    </w:p>
    <w:p w14:paraId="7BCA5247" w14:textId="77777777" w:rsidR="00000000" w:rsidRDefault="007478C2">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8"/>
        <w:gridCol w:w="1356"/>
        <w:gridCol w:w="1218"/>
        <w:gridCol w:w="1228"/>
        <w:gridCol w:w="2462"/>
        <w:gridCol w:w="1916"/>
      </w:tblGrid>
      <w:tr w:rsidR="00000000" w14:paraId="2FD8B486" w14:textId="77777777">
        <w:trPr>
          <w:jc w:val="center"/>
        </w:trPr>
        <w:tc>
          <w:tcPr>
            <w:tcW w:w="9768" w:type="dxa"/>
            <w:gridSpan w:val="6"/>
          </w:tcPr>
          <w:p w14:paraId="1BC36E4C" w14:textId="77777777" w:rsidR="00000000" w:rsidRDefault="007478C2">
            <w:pPr>
              <w:jc w:val="center"/>
              <w:rPr>
                <w:rFonts w:ascii="宋体" w:hAnsi="宋体"/>
                <w:sz w:val="24"/>
              </w:rPr>
            </w:pPr>
            <w:r>
              <w:rPr>
                <w:rFonts w:ascii="宋体" w:hAnsi="宋体" w:hint="eastAsia"/>
                <w:sz w:val="24"/>
              </w:rPr>
              <w:t>本期</w:t>
            </w:r>
          </w:p>
          <w:p w14:paraId="336B20DE" w14:textId="77777777" w:rsidR="00000000" w:rsidRDefault="007478C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3EC5DEA" w14:textId="77777777">
        <w:trPr>
          <w:cantSplit/>
          <w:jc w:val="center"/>
        </w:trPr>
        <w:tc>
          <w:tcPr>
            <w:tcW w:w="1588" w:type="dxa"/>
            <w:vMerge w:val="restart"/>
            <w:vAlign w:val="center"/>
          </w:tcPr>
          <w:p w14:paraId="27924449" w14:textId="77777777" w:rsidR="00000000" w:rsidRDefault="007478C2">
            <w:pPr>
              <w:jc w:val="center"/>
              <w:rPr>
                <w:rFonts w:ascii="宋体" w:hAnsi="宋体"/>
                <w:sz w:val="24"/>
              </w:rPr>
            </w:pPr>
            <w:r>
              <w:rPr>
                <w:rFonts w:ascii="宋体" w:hAnsi="宋体" w:hint="eastAsia"/>
                <w:sz w:val="24"/>
              </w:rPr>
              <w:t>关联方名称</w:t>
            </w:r>
          </w:p>
        </w:tc>
        <w:tc>
          <w:tcPr>
            <w:tcW w:w="1356" w:type="dxa"/>
            <w:vMerge w:val="restart"/>
            <w:vAlign w:val="center"/>
          </w:tcPr>
          <w:p w14:paraId="31526290" w14:textId="77777777" w:rsidR="00000000" w:rsidRDefault="007478C2">
            <w:pPr>
              <w:jc w:val="center"/>
              <w:rPr>
                <w:rFonts w:ascii="宋体" w:hAnsi="宋体"/>
                <w:sz w:val="24"/>
              </w:rPr>
            </w:pPr>
            <w:r>
              <w:rPr>
                <w:rFonts w:ascii="宋体" w:hAnsi="宋体" w:hint="eastAsia"/>
                <w:sz w:val="24"/>
              </w:rPr>
              <w:t>证券代码</w:t>
            </w:r>
          </w:p>
        </w:tc>
        <w:tc>
          <w:tcPr>
            <w:tcW w:w="1218" w:type="dxa"/>
            <w:vMerge w:val="restart"/>
            <w:vAlign w:val="center"/>
          </w:tcPr>
          <w:p w14:paraId="409BF113" w14:textId="77777777" w:rsidR="00000000" w:rsidRDefault="007478C2">
            <w:pPr>
              <w:jc w:val="center"/>
              <w:rPr>
                <w:rFonts w:ascii="宋体" w:hAnsi="宋体"/>
                <w:sz w:val="24"/>
              </w:rPr>
            </w:pPr>
            <w:r>
              <w:rPr>
                <w:rFonts w:ascii="宋体" w:hAnsi="宋体" w:hint="eastAsia"/>
                <w:sz w:val="24"/>
              </w:rPr>
              <w:t>证券名称</w:t>
            </w:r>
          </w:p>
        </w:tc>
        <w:tc>
          <w:tcPr>
            <w:tcW w:w="1228" w:type="dxa"/>
            <w:vMerge w:val="restart"/>
            <w:vAlign w:val="center"/>
          </w:tcPr>
          <w:p w14:paraId="397C39AC" w14:textId="77777777" w:rsidR="00000000" w:rsidRDefault="007478C2">
            <w:pPr>
              <w:jc w:val="center"/>
              <w:rPr>
                <w:rFonts w:ascii="宋体" w:hAnsi="宋体"/>
                <w:sz w:val="24"/>
              </w:rPr>
            </w:pPr>
            <w:r>
              <w:rPr>
                <w:rFonts w:ascii="宋体" w:hAnsi="宋体" w:hint="eastAsia"/>
                <w:sz w:val="24"/>
              </w:rPr>
              <w:t>发行方式</w:t>
            </w:r>
          </w:p>
        </w:tc>
        <w:tc>
          <w:tcPr>
            <w:tcW w:w="4378" w:type="dxa"/>
            <w:gridSpan w:val="2"/>
            <w:vAlign w:val="center"/>
          </w:tcPr>
          <w:p w14:paraId="6DBD582B" w14:textId="77777777" w:rsidR="00000000" w:rsidRDefault="007478C2">
            <w:pPr>
              <w:jc w:val="center"/>
              <w:rPr>
                <w:rFonts w:ascii="宋体" w:hAnsi="宋体"/>
                <w:sz w:val="24"/>
              </w:rPr>
            </w:pPr>
            <w:r>
              <w:rPr>
                <w:rFonts w:ascii="宋体" w:hAnsi="宋体" w:hint="eastAsia"/>
                <w:sz w:val="24"/>
              </w:rPr>
              <w:t>基金在承销期内买入</w:t>
            </w:r>
          </w:p>
        </w:tc>
      </w:tr>
      <w:tr w:rsidR="00000000" w14:paraId="708F1475" w14:textId="77777777">
        <w:trPr>
          <w:cantSplit/>
          <w:jc w:val="center"/>
        </w:trPr>
        <w:tc>
          <w:tcPr>
            <w:tcW w:w="1588" w:type="dxa"/>
            <w:vMerge/>
            <w:vAlign w:val="center"/>
          </w:tcPr>
          <w:p w14:paraId="6DDB89E2" w14:textId="77777777" w:rsidR="00000000" w:rsidRDefault="007478C2">
            <w:pPr>
              <w:jc w:val="center"/>
              <w:rPr>
                <w:rFonts w:ascii="宋体" w:hAnsi="宋体"/>
                <w:sz w:val="24"/>
              </w:rPr>
            </w:pPr>
          </w:p>
        </w:tc>
        <w:tc>
          <w:tcPr>
            <w:tcW w:w="1356" w:type="dxa"/>
            <w:vMerge/>
            <w:vAlign w:val="center"/>
          </w:tcPr>
          <w:p w14:paraId="1A45A5EE" w14:textId="77777777" w:rsidR="00000000" w:rsidRDefault="007478C2">
            <w:pPr>
              <w:jc w:val="center"/>
              <w:rPr>
                <w:rFonts w:ascii="宋体" w:hAnsi="宋体"/>
                <w:sz w:val="24"/>
              </w:rPr>
            </w:pPr>
          </w:p>
        </w:tc>
        <w:tc>
          <w:tcPr>
            <w:tcW w:w="1218" w:type="dxa"/>
            <w:vMerge/>
            <w:vAlign w:val="center"/>
          </w:tcPr>
          <w:p w14:paraId="7CFB54A1" w14:textId="77777777" w:rsidR="00000000" w:rsidRDefault="007478C2">
            <w:pPr>
              <w:jc w:val="center"/>
              <w:rPr>
                <w:rFonts w:ascii="宋体" w:hAnsi="宋体"/>
                <w:sz w:val="24"/>
              </w:rPr>
            </w:pPr>
          </w:p>
        </w:tc>
        <w:tc>
          <w:tcPr>
            <w:tcW w:w="1228" w:type="dxa"/>
            <w:vMerge/>
            <w:vAlign w:val="center"/>
          </w:tcPr>
          <w:p w14:paraId="50EA9508" w14:textId="77777777" w:rsidR="00000000" w:rsidRDefault="007478C2">
            <w:pPr>
              <w:jc w:val="center"/>
              <w:rPr>
                <w:rFonts w:ascii="宋体" w:hAnsi="宋体"/>
                <w:sz w:val="24"/>
              </w:rPr>
            </w:pPr>
          </w:p>
        </w:tc>
        <w:tc>
          <w:tcPr>
            <w:tcW w:w="2462" w:type="dxa"/>
            <w:vAlign w:val="center"/>
          </w:tcPr>
          <w:p w14:paraId="52642727" w14:textId="77777777" w:rsidR="00000000" w:rsidRDefault="007478C2">
            <w:pPr>
              <w:jc w:val="center"/>
              <w:rPr>
                <w:rFonts w:ascii="宋体" w:hAnsi="宋体"/>
                <w:sz w:val="24"/>
              </w:rPr>
            </w:pPr>
            <w:r>
              <w:rPr>
                <w:rFonts w:ascii="宋体" w:hAnsi="宋体" w:hint="eastAsia"/>
                <w:sz w:val="24"/>
              </w:rPr>
              <w:t>数量（单位：</w:t>
            </w:r>
            <w:r>
              <w:rPr>
                <w:rFonts w:ascii="宋体" w:hAnsi="宋体" w:hint="eastAsia"/>
                <w:sz w:val="24"/>
              </w:rPr>
              <w:t xml:space="preserve">  </w:t>
            </w:r>
            <w:r>
              <w:rPr>
                <w:rFonts w:ascii="宋体" w:hAnsi="宋体" w:hint="eastAsia"/>
                <w:sz w:val="24"/>
              </w:rPr>
              <w:t>）</w:t>
            </w:r>
          </w:p>
        </w:tc>
        <w:tc>
          <w:tcPr>
            <w:tcW w:w="1916" w:type="dxa"/>
            <w:vAlign w:val="center"/>
          </w:tcPr>
          <w:p w14:paraId="673ED570" w14:textId="77777777" w:rsidR="00000000" w:rsidRDefault="007478C2">
            <w:pPr>
              <w:jc w:val="center"/>
              <w:rPr>
                <w:rFonts w:ascii="宋体" w:hAnsi="宋体"/>
                <w:sz w:val="24"/>
              </w:rPr>
            </w:pPr>
            <w:r>
              <w:rPr>
                <w:rFonts w:ascii="宋体" w:hAnsi="宋体" w:hint="eastAsia"/>
                <w:sz w:val="24"/>
              </w:rPr>
              <w:t>总金额</w:t>
            </w:r>
          </w:p>
        </w:tc>
      </w:tr>
      <w:tr w:rsidR="00000000" w14:paraId="5E18C91A" w14:textId="77777777">
        <w:trPr>
          <w:jc w:val="center"/>
        </w:trPr>
        <w:tc>
          <w:tcPr>
            <w:tcW w:w="1588" w:type="dxa"/>
          </w:tcPr>
          <w:p w14:paraId="3C10C67D"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0831</w:t>
            </w:r>
            <w:r>
              <w:rPr>
                <w:rFonts w:ascii="宋体" w:hAnsi="宋体" w:hint="eastAsia"/>
                <w:kern w:val="0"/>
                <w:sz w:val="18"/>
              </w:rPr>
              <w:t>）</w:t>
            </w:r>
          </w:p>
        </w:tc>
        <w:tc>
          <w:tcPr>
            <w:tcW w:w="1356" w:type="dxa"/>
          </w:tcPr>
          <w:p w14:paraId="6A9B7828"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1942</w:t>
            </w:r>
            <w:r>
              <w:rPr>
                <w:rFonts w:ascii="宋体" w:hAnsi="宋体" w:hint="eastAsia"/>
                <w:kern w:val="0"/>
                <w:sz w:val="18"/>
              </w:rPr>
              <w:t>）</w:t>
            </w:r>
          </w:p>
        </w:tc>
        <w:tc>
          <w:tcPr>
            <w:tcW w:w="1218" w:type="dxa"/>
          </w:tcPr>
          <w:p w14:paraId="695D930F"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0832</w:t>
            </w:r>
            <w:r>
              <w:rPr>
                <w:rFonts w:ascii="宋体" w:hAnsi="宋体" w:hint="eastAsia"/>
                <w:kern w:val="0"/>
                <w:sz w:val="18"/>
              </w:rPr>
              <w:t>）</w:t>
            </w:r>
          </w:p>
        </w:tc>
        <w:tc>
          <w:tcPr>
            <w:tcW w:w="1228" w:type="dxa"/>
          </w:tcPr>
          <w:p w14:paraId="45DFA24E"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0833</w:t>
            </w:r>
            <w:r>
              <w:rPr>
                <w:rFonts w:ascii="宋体" w:hAnsi="宋体" w:hint="eastAsia"/>
                <w:kern w:val="0"/>
                <w:sz w:val="18"/>
              </w:rPr>
              <w:t>）</w:t>
            </w:r>
          </w:p>
        </w:tc>
        <w:tc>
          <w:tcPr>
            <w:tcW w:w="2462" w:type="dxa"/>
          </w:tcPr>
          <w:p w14:paraId="2F626DD8"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0834</w:t>
            </w:r>
            <w:r>
              <w:rPr>
                <w:rFonts w:ascii="宋体" w:hAnsi="宋体" w:hint="eastAsia"/>
                <w:kern w:val="0"/>
                <w:sz w:val="18"/>
              </w:rPr>
              <w:t>）</w:t>
            </w:r>
          </w:p>
        </w:tc>
        <w:tc>
          <w:tcPr>
            <w:tcW w:w="1916" w:type="dxa"/>
          </w:tcPr>
          <w:p w14:paraId="6E1CB355"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0835</w:t>
            </w:r>
            <w:r>
              <w:rPr>
                <w:rFonts w:ascii="宋体" w:hAnsi="宋体" w:hint="eastAsia"/>
                <w:kern w:val="0"/>
                <w:sz w:val="18"/>
              </w:rPr>
              <w:t>）</w:t>
            </w:r>
          </w:p>
        </w:tc>
      </w:tr>
      <w:tr w:rsidR="00000000" w14:paraId="58AE4987" w14:textId="77777777">
        <w:trPr>
          <w:jc w:val="center"/>
        </w:trPr>
        <w:tc>
          <w:tcPr>
            <w:tcW w:w="9768" w:type="dxa"/>
            <w:gridSpan w:val="6"/>
          </w:tcPr>
          <w:p w14:paraId="77E7C2C8"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12878C8" w14:textId="77777777" w:rsidR="00000000" w:rsidRDefault="007478C2">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7B35AB1" w14:textId="77777777">
        <w:trPr>
          <w:cantSplit/>
          <w:jc w:val="center"/>
        </w:trPr>
        <w:tc>
          <w:tcPr>
            <w:tcW w:w="1588" w:type="dxa"/>
            <w:vMerge w:val="restart"/>
            <w:vAlign w:val="center"/>
          </w:tcPr>
          <w:p w14:paraId="314794B7" w14:textId="77777777" w:rsidR="00000000" w:rsidRDefault="007478C2">
            <w:pPr>
              <w:jc w:val="center"/>
              <w:rPr>
                <w:rFonts w:ascii="宋体" w:hAnsi="宋体"/>
                <w:sz w:val="24"/>
              </w:rPr>
            </w:pPr>
            <w:r>
              <w:rPr>
                <w:rFonts w:ascii="宋体" w:hAnsi="宋体" w:hint="eastAsia"/>
                <w:sz w:val="24"/>
              </w:rPr>
              <w:t>关联方名称</w:t>
            </w:r>
          </w:p>
        </w:tc>
        <w:tc>
          <w:tcPr>
            <w:tcW w:w="1356" w:type="dxa"/>
            <w:vMerge w:val="restart"/>
            <w:vAlign w:val="center"/>
          </w:tcPr>
          <w:p w14:paraId="2220EDB3" w14:textId="77777777" w:rsidR="00000000" w:rsidRDefault="007478C2">
            <w:pPr>
              <w:jc w:val="center"/>
              <w:rPr>
                <w:rFonts w:ascii="宋体" w:hAnsi="宋体"/>
                <w:sz w:val="24"/>
              </w:rPr>
            </w:pPr>
            <w:r>
              <w:rPr>
                <w:rFonts w:ascii="宋体" w:hAnsi="宋体" w:hint="eastAsia"/>
                <w:sz w:val="24"/>
              </w:rPr>
              <w:t>证券代码</w:t>
            </w:r>
          </w:p>
        </w:tc>
        <w:tc>
          <w:tcPr>
            <w:tcW w:w="1218" w:type="dxa"/>
            <w:vMerge w:val="restart"/>
            <w:vAlign w:val="center"/>
          </w:tcPr>
          <w:p w14:paraId="644BAEDD" w14:textId="77777777" w:rsidR="00000000" w:rsidRDefault="007478C2">
            <w:pPr>
              <w:jc w:val="center"/>
              <w:rPr>
                <w:rFonts w:ascii="宋体" w:hAnsi="宋体"/>
                <w:sz w:val="24"/>
              </w:rPr>
            </w:pPr>
            <w:r>
              <w:rPr>
                <w:rFonts w:ascii="宋体" w:hAnsi="宋体" w:hint="eastAsia"/>
                <w:sz w:val="24"/>
              </w:rPr>
              <w:t>证券名称</w:t>
            </w:r>
          </w:p>
        </w:tc>
        <w:tc>
          <w:tcPr>
            <w:tcW w:w="1228" w:type="dxa"/>
            <w:vMerge w:val="restart"/>
            <w:vAlign w:val="center"/>
          </w:tcPr>
          <w:p w14:paraId="46802F06" w14:textId="77777777" w:rsidR="00000000" w:rsidRDefault="007478C2">
            <w:pPr>
              <w:jc w:val="center"/>
              <w:rPr>
                <w:rFonts w:ascii="宋体" w:hAnsi="宋体"/>
                <w:sz w:val="24"/>
              </w:rPr>
            </w:pPr>
            <w:r>
              <w:rPr>
                <w:rFonts w:ascii="宋体" w:hAnsi="宋体" w:hint="eastAsia"/>
                <w:sz w:val="24"/>
              </w:rPr>
              <w:t>发行方式</w:t>
            </w:r>
          </w:p>
        </w:tc>
        <w:tc>
          <w:tcPr>
            <w:tcW w:w="4378" w:type="dxa"/>
            <w:gridSpan w:val="2"/>
            <w:vAlign w:val="center"/>
          </w:tcPr>
          <w:p w14:paraId="3E98D1BF" w14:textId="77777777" w:rsidR="00000000" w:rsidRDefault="007478C2">
            <w:pPr>
              <w:jc w:val="center"/>
              <w:rPr>
                <w:rFonts w:ascii="宋体" w:hAnsi="宋体"/>
                <w:sz w:val="24"/>
              </w:rPr>
            </w:pPr>
            <w:r>
              <w:rPr>
                <w:rFonts w:ascii="宋体" w:hAnsi="宋体" w:hint="eastAsia"/>
                <w:sz w:val="24"/>
              </w:rPr>
              <w:t>基金在承销期内买入</w:t>
            </w:r>
          </w:p>
        </w:tc>
      </w:tr>
      <w:tr w:rsidR="00000000" w14:paraId="17C57002" w14:textId="77777777">
        <w:trPr>
          <w:cantSplit/>
          <w:jc w:val="center"/>
        </w:trPr>
        <w:tc>
          <w:tcPr>
            <w:tcW w:w="1588" w:type="dxa"/>
            <w:vMerge/>
            <w:vAlign w:val="center"/>
          </w:tcPr>
          <w:p w14:paraId="06AAE4AA" w14:textId="77777777" w:rsidR="00000000" w:rsidRDefault="007478C2">
            <w:pPr>
              <w:jc w:val="center"/>
              <w:rPr>
                <w:rFonts w:ascii="宋体" w:hAnsi="宋体"/>
                <w:sz w:val="24"/>
              </w:rPr>
            </w:pPr>
          </w:p>
        </w:tc>
        <w:tc>
          <w:tcPr>
            <w:tcW w:w="1356" w:type="dxa"/>
            <w:vMerge/>
            <w:vAlign w:val="center"/>
          </w:tcPr>
          <w:p w14:paraId="6512EF40" w14:textId="77777777" w:rsidR="00000000" w:rsidRDefault="007478C2">
            <w:pPr>
              <w:jc w:val="center"/>
              <w:rPr>
                <w:rFonts w:ascii="宋体" w:hAnsi="宋体"/>
                <w:sz w:val="24"/>
              </w:rPr>
            </w:pPr>
          </w:p>
        </w:tc>
        <w:tc>
          <w:tcPr>
            <w:tcW w:w="1218" w:type="dxa"/>
            <w:vMerge/>
            <w:vAlign w:val="center"/>
          </w:tcPr>
          <w:p w14:paraId="22714B82" w14:textId="77777777" w:rsidR="00000000" w:rsidRDefault="007478C2">
            <w:pPr>
              <w:jc w:val="center"/>
              <w:rPr>
                <w:rFonts w:ascii="宋体" w:hAnsi="宋体"/>
                <w:sz w:val="24"/>
              </w:rPr>
            </w:pPr>
          </w:p>
        </w:tc>
        <w:tc>
          <w:tcPr>
            <w:tcW w:w="1228" w:type="dxa"/>
            <w:vMerge/>
            <w:vAlign w:val="center"/>
          </w:tcPr>
          <w:p w14:paraId="6F6A8B39" w14:textId="77777777" w:rsidR="00000000" w:rsidRDefault="007478C2">
            <w:pPr>
              <w:jc w:val="center"/>
              <w:rPr>
                <w:rFonts w:ascii="宋体" w:hAnsi="宋体"/>
                <w:sz w:val="24"/>
              </w:rPr>
            </w:pPr>
          </w:p>
        </w:tc>
        <w:tc>
          <w:tcPr>
            <w:tcW w:w="2462" w:type="dxa"/>
            <w:vAlign w:val="center"/>
          </w:tcPr>
          <w:p w14:paraId="656BF11B" w14:textId="77777777" w:rsidR="00000000" w:rsidRDefault="007478C2">
            <w:pPr>
              <w:jc w:val="center"/>
              <w:rPr>
                <w:rFonts w:ascii="宋体" w:hAnsi="宋体"/>
                <w:sz w:val="24"/>
              </w:rPr>
            </w:pPr>
            <w:r>
              <w:rPr>
                <w:rFonts w:ascii="宋体" w:hAnsi="宋体" w:hint="eastAsia"/>
                <w:sz w:val="24"/>
              </w:rPr>
              <w:t>数量（单位：</w:t>
            </w:r>
            <w:r>
              <w:rPr>
                <w:rFonts w:ascii="宋体" w:hAnsi="宋体" w:hint="eastAsia"/>
                <w:sz w:val="24"/>
              </w:rPr>
              <w:t xml:space="preserve">  </w:t>
            </w:r>
            <w:r>
              <w:rPr>
                <w:rFonts w:ascii="宋体" w:hAnsi="宋体" w:hint="eastAsia"/>
                <w:sz w:val="24"/>
              </w:rPr>
              <w:t>）</w:t>
            </w:r>
          </w:p>
        </w:tc>
        <w:tc>
          <w:tcPr>
            <w:tcW w:w="1916" w:type="dxa"/>
            <w:vAlign w:val="center"/>
          </w:tcPr>
          <w:p w14:paraId="790D8C1F" w14:textId="77777777" w:rsidR="00000000" w:rsidRDefault="007478C2">
            <w:pPr>
              <w:jc w:val="center"/>
              <w:rPr>
                <w:rFonts w:ascii="宋体" w:hAnsi="宋体"/>
                <w:sz w:val="24"/>
              </w:rPr>
            </w:pPr>
            <w:r>
              <w:rPr>
                <w:rFonts w:ascii="宋体" w:hAnsi="宋体" w:hint="eastAsia"/>
                <w:sz w:val="24"/>
              </w:rPr>
              <w:t>总金额</w:t>
            </w:r>
          </w:p>
        </w:tc>
      </w:tr>
      <w:tr w:rsidR="00000000" w14:paraId="2F7CA265" w14:textId="77777777">
        <w:trPr>
          <w:jc w:val="center"/>
        </w:trPr>
        <w:tc>
          <w:tcPr>
            <w:tcW w:w="1588" w:type="dxa"/>
          </w:tcPr>
          <w:p w14:paraId="0C66C230"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0831</w:t>
            </w:r>
            <w:r>
              <w:rPr>
                <w:rFonts w:ascii="宋体" w:hAnsi="宋体" w:hint="eastAsia"/>
                <w:kern w:val="0"/>
                <w:sz w:val="18"/>
              </w:rPr>
              <w:t>）</w:t>
            </w:r>
          </w:p>
        </w:tc>
        <w:tc>
          <w:tcPr>
            <w:tcW w:w="1356" w:type="dxa"/>
          </w:tcPr>
          <w:p w14:paraId="5D346D86"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1942</w:t>
            </w:r>
            <w:r>
              <w:rPr>
                <w:rFonts w:ascii="宋体" w:hAnsi="宋体" w:hint="eastAsia"/>
                <w:kern w:val="0"/>
                <w:sz w:val="18"/>
              </w:rPr>
              <w:t>）</w:t>
            </w:r>
          </w:p>
        </w:tc>
        <w:tc>
          <w:tcPr>
            <w:tcW w:w="1218" w:type="dxa"/>
          </w:tcPr>
          <w:p w14:paraId="3F5A8F76"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0832</w:t>
            </w:r>
            <w:r>
              <w:rPr>
                <w:rFonts w:ascii="宋体" w:hAnsi="宋体" w:hint="eastAsia"/>
                <w:kern w:val="0"/>
                <w:sz w:val="18"/>
              </w:rPr>
              <w:t>）</w:t>
            </w:r>
          </w:p>
        </w:tc>
        <w:tc>
          <w:tcPr>
            <w:tcW w:w="1228" w:type="dxa"/>
          </w:tcPr>
          <w:p w14:paraId="103E7D48"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0833</w:t>
            </w:r>
            <w:r>
              <w:rPr>
                <w:rFonts w:ascii="宋体" w:hAnsi="宋体" w:hint="eastAsia"/>
                <w:kern w:val="0"/>
                <w:sz w:val="18"/>
              </w:rPr>
              <w:t>）</w:t>
            </w:r>
          </w:p>
        </w:tc>
        <w:tc>
          <w:tcPr>
            <w:tcW w:w="2462" w:type="dxa"/>
          </w:tcPr>
          <w:p w14:paraId="4858FDB6"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0834</w:t>
            </w:r>
            <w:r>
              <w:rPr>
                <w:rFonts w:ascii="宋体" w:hAnsi="宋体" w:hint="eastAsia"/>
                <w:kern w:val="0"/>
                <w:sz w:val="18"/>
              </w:rPr>
              <w:t>）</w:t>
            </w:r>
          </w:p>
        </w:tc>
        <w:tc>
          <w:tcPr>
            <w:tcW w:w="1916" w:type="dxa"/>
          </w:tcPr>
          <w:p w14:paraId="1909FEB2"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0835</w:t>
            </w:r>
            <w:r>
              <w:rPr>
                <w:rFonts w:ascii="宋体" w:hAnsi="宋体" w:hint="eastAsia"/>
                <w:kern w:val="0"/>
                <w:sz w:val="18"/>
              </w:rPr>
              <w:t>）</w:t>
            </w:r>
          </w:p>
        </w:tc>
      </w:tr>
    </w:tbl>
    <w:p w14:paraId="5B6ECB37"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0836</w:t>
      </w:r>
      <w:r>
        <w:rPr>
          <w:rFonts w:ascii="宋体" w:hAnsi="宋体" w:hint="eastAsia"/>
          <w:kern w:val="0"/>
          <w:sz w:val="18"/>
        </w:rPr>
        <w:t>）</w:t>
      </w:r>
    </w:p>
    <w:p w14:paraId="4476E49B" w14:textId="77777777" w:rsidR="00000000" w:rsidRDefault="007478C2">
      <w:pPr>
        <w:rPr>
          <w:rFonts w:ascii="宋体" w:hAnsi="宋体"/>
          <w:kern w:val="0"/>
          <w:sz w:val="18"/>
        </w:rPr>
      </w:pPr>
    </w:p>
    <w:p w14:paraId="202CF02B" w14:textId="77777777" w:rsidR="00000000" w:rsidRDefault="007478C2">
      <w:pPr>
        <w:outlineLvl w:val="3"/>
        <w:rPr>
          <w:rFonts w:ascii="宋体" w:hAnsi="宋体"/>
          <w:b/>
          <w:sz w:val="24"/>
        </w:rPr>
      </w:pPr>
      <w:r>
        <w:rPr>
          <w:rFonts w:ascii="宋体" w:hAnsi="宋体" w:hint="eastAsia"/>
          <w:b/>
          <w:sz w:val="24"/>
        </w:rPr>
        <w:t>7.4.10.</w:t>
      </w:r>
      <w:r>
        <w:rPr>
          <w:rFonts w:ascii="宋体" w:hAnsi="宋体"/>
          <w:b/>
          <w:sz w:val="24"/>
        </w:rPr>
        <w:t>8</w:t>
      </w:r>
      <w:r>
        <w:rPr>
          <w:rFonts w:ascii="宋体" w:hAnsi="宋体" w:hint="eastAsia"/>
          <w:b/>
          <w:sz w:val="24"/>
        </w:rPr>
        <w:t xml:space="preserve"> </w:t>
      </w:r>
      <w:r>
        <w:rPr>
          <w:rFonts w:ascii="宋体" w:hAnsi="宋体" w:hint="eastAsia"/>
          <w:b/>
          <w:sz w:val="24"/>
        </w:rPr>
        <w:t>其他关联交易事项的说明</w:t>
      </w:r>
    </w:p>
    <w:p w14:paraId="77065DA3" w14:textId="77777777" w:rsidR="00000000" w:rsidRDefault="007478C2">
      <w:pPr>
        <w:rPr>
          <w:rFonts w:ascii="仿宋_GB2312" w:eastAsia="仿宋_GB2312" w:hAnsi="宋体"/>
          <w:sz w:val="24"/>
        </w:rPr>
      </w:pPr>
      <w:r>
        <w:rPr>
          <w:rFonts w:ascii="宋体" w:hAnsi="宋体" w:hint="eastAsia"/>
          <w:b/>
          <w:sz w:val="24"/>
          <w:szCs w:val="24"/>
        </w:rPr>
        <w:t>7.4.10.</w:t>
      </w:r>
      <w:r>
        <w:rPr>
          <w:rFonts w:ascii="宋体" w:hAnsi="宋体"/>
          <w:b/>
          <w:sz w:val="24"/>
          <w:szCs w:val="24"/>
        </w:rPr>
        <w:t>8</w:t>
      </w:r>
      <w:r>
        <w:rPr>
          <w:rFonts w:ascii="宋体" w:hAnsi="宋体" w:hint="eastAsia"/>
          <w:b/>
          <w:sz w:val="24"/>
          <w:szCs w:val="24"/>
        </w:rPr>
        <w:t>.1</w:t>
      </w:r>
      <w:r>
        <w:rPr>
          <w:rFonts w:ascii="宋体" w:hAnsi="宋体" w:hint="eastAsia"/>
          <w:b/>
          <w:sz w:val="24"/>
          <w:szCs w:val="24"/>
        </w:rPr>
        <w:t>其他关联交易事项的说明</w:t>
      </w:r>
      <w:r>
        <w:rPr>
          <w:rStyle w:val="FootnoteReference"/>
          <w:rFonts w:ascii="仿宋_GB2312" w:eastAsia="仿宋_GB2312" w:hAnsi="宋体" w:hint="eastAsia"/>
          <w:sz w:val="24"/>
        </w:rPr>
        <w:footnoteReference w:id="195"/>
      </w:r>
    </w:p>
    <w:p w14:paraId="4A432303" w14:textId="77777777" w:rsidR="00000000" w:rsidRDefault="007478C2">
      <w:pPr>
        <w:rPr>
          <w:rFonts w:ascii="仿宋_GB2312" w:eastAsia="仿宋_GB2312" w:hAnsi="宋体"/>
          <w:sz w:val="24"/>
        </w:rPr>
      </w:pPr>
      <w:r>
        <w:rPr>
          <w:rFonts w:ascii="仿宋_GB2312" w:eastAsia="仿宋_GB2312" w:hAnsi="宋体" w:hint="eastAsia"/>
          <w:kern w:val="0"/>
          <w:sz w:val="18"/>
        </w:rPr>
        <w:t>（</w:t>
      </w:r>
      <w:r>
        <w:rPr>
          <w:rFonts w:ascii="仿宋_GB2312" w:eastAsia="仿宋_GB2312" w:hAnsi="宋体" w:hint="eastAsia"/>
          <w:kern w:val="0"/>
          <w:sz w:val="18"/>
        </w:rPr>
        <w:t>2602</w:t>
      </w:r>
      <w:r>
        <w:rPr>
          <w:rFonts w:ascii="仿宋_GB2312" w:eastAsia="仿宋_GB2312" w:hAnsi="宋体" w:hint="eastAsia"/>
          <w:kern w:val="0"/>
          <w:sz w:val="18"/>
        </w:rPr>
        <w:t>）</w:t>
      </w:r>
    </w:p>
    <w:p w14:paraId="0CA2FA0B" w14:textId="77777777" w:rsidR="00000000" w:rsidRDefault="007478C2">
      <w:pPr>
        <w:ind w:left="1446" w:hangingChars="600" w:hanging="1446"/>
        <w:rPr>
          <w:rFonts w:ascii="仿宋_GB2312" w:eastAsia="仿宋_GB2312"/>
        </w:rPr>
      </w:pPr>
      <w:r>
        <w:rPr>
          <w:rFonts w:ascii="宋体" w:hAnsi="宋体" w:hint="eastAsia"/>
          <w:b/>
          <w:sz w:val="24"/>
          <w:szCs w:val="24"/>
        </w:rPr>
        <w:t>7.4.10.</w:t>
      </w:r>
      <w:r>
        <w:rPr>
          <w:rFonts w:ascii="宋体" w:hAnsi="宋体"/>
          <w:b/>
          <w:sz w:val="24"/>
          <w:szCs w:val="24"/>
        </w:rPr>
        <w:t>8</w:t>
      </w:r>
      <w:r>
        <w:rPr>
          <w:rFonts w:ascii="宋体" w:hAnsi="宋体" w:hint="eastAsia"/>
          <w:b/>
          <w:sz w:val="24"/>
          <w:szCs w:val="24"/>
        </w:rPr>
        <w:t>.2</w:t>
      </w:r>
      <w:r>
        <w:rPr>
          <w:rFonts w:ascii="宋体" w:hAnsi="宋体" w:hint="eastAsia"/>
          <w:b/>
          <w:sz w:val="24"/>
          <w:szCs w:val="24"/>
        </w:rPr>
        <w:t>当期交易及持有基金管理人以及管理人关联方所管理基金产生的费用</w:t>
      </w:r>
      <w:r>
        <w:rPr>
          <w:rStyle w:val="FootnoteReference"/>
          <w:rFonts w:ascii="仿宋_GB2312" w:eastAsia="仿宋_GB2312" w:hAnsi="宋体" w:hint="eastAsia"/>
          <w:sz w:val="30"/>
          <w:szCs w:val="30"/>
        </w:rPr>
        <w:footnoteReference w:id="196"/>
      </w:r>
      <w:r>
        <w:rPr>
          <w:rFonts w:ascii="仿宋_GB2312" w:eastAsia="仿宋_GB2312"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8"/>
        <w:gridCol w:w="2879"/>
        <w:gridCol w:w="2762"/>
      </w:tblGrid>
      <w:tr w:rsidR="00000000" w14:paraId="16E2B61A" w14:textId="77777777">
        <w:trPr>
          <w:trHeight w:val="901"/>
          <w:jc w:val="center"/>
        </w:trPr>
        <w:tc>
          <w:tcPr>
            <w:tcW w:w="2678" w:type="dxa"/>
            <w:vAlign w:val="center"/>
          </w:tcPr>
          <w:p w14:paraId="635F2434" w14:textId="77777777" w:rsidR="00000000" w:rsidRDefault="007478C2">
            <w:pPr>
              <w:jc w:val="center"/>
              <w:rPr>
                <w:rFonts w:ascii="宋体" w:hAnsi="宋体"/>
                <w:sz w:val="24"/>
                <w:szCs w:val="24"/>
              </w:rPr>
            </w:pPr>
            <w:r>
              <w:rPr>
                <w:rFonts w:ascii="宋体" w:hAnsi="宋体" w:hint="eastAsia"/>
                <w:sz w:val="24"/>
                <w:szCs w:val="24"/>
              </w:rPr>
              <w:t>项目</w:t>
            </w:r>
          </w:p>
        </w:tc>
        <w:tc>
          <w:tcPr>
            <w:tcW w:w="2879" w:type="dxa"/>
            <w:vAlign w:val="center"/>
          </w:tcPr>
          <w:p w14:paraId="53FCBF2C" w14:textId="77777777" w:rsidR="00000000" w:rsidRDefault="007478C2">
            <w:pPr>
              <w:jc w:val="center"/>
              <w:rPr>
                <w:rFonts w:ascii="宋体" w:hAnsi="宋体"/>
                <w:sz w:val="24"/>
                <w:szCs w:val="24"/>
              </w:rPr>
            </w:pPr>
            <w:r>
              <w:rPr>
                <w:rFonts w:ascii="宋体" w:hAnsi="宋体" w:hint="eastAsia"/>
                <w:sz w:val="24"/>
                <w:szCs w:val="24"/>
              </w:rPr>
              <w:t>本期费用</w:t>
            </w:r>
          </w:p>
          <w:p w14:paraId="223EE47C" w14:textId="77777777" w:rsidR="00000000" w:rsidRDefault="007478C2">
            <w:pPr>
              <w:jc w:val="center"/>
              <w:rPr>
                <w:rFonts w:ascii="宋体" w:hAnsi="宋体"/>
                <w:sz w:val="24"/>
                <w:szCs w:val="24"/>
              </w:rPr>
            </w:pP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日至</w:t>
            </w: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w:t>
            </w:r>
          </w:p>
        </w:tc>
        <w:tc>
          <w:tcPr>
            <w:tcW w:w="2762" w:type="dxa"/>
            <w:vAlign w:val="center"/>
          </w:tcPr>
          <w:p w14:paraId="61D0394B" w14:textId="77777777" w:rsidR="00000000" w:rsidRDefault="007478C2">
            <w:pPr>
              <w:jc w:val="center"/>
              <w:rPr>
                <w:rFonts w:ascii="宋体" w:hAnsi="宋体"/>
                <w:sz w:val="24"/>
                <w:szCs w:val="24"/>
              </w:rPr>
            </w:pPr>
            <w:r>
              <w:rPr>
                <w:rFonts w:ascii="宋体" w:hAnsi="宋体" w:hint="eastAsia"/>
                <w:sz w:val="24"/>
                <w:szCs w:val="24"/>
              </w:rPr>
              <w:t>上年度可比期间</w:t>
            </w:r>
          </w:p>
          <w:p w14:paraId="0C32E0B2" w14:textId="77777777" w:rsidR="00000000" w:rsidRDefault="007478C2">
            <w:pPr>
              <w:jc w:val="center"/>
              <w:rPr>
                <w:rFonts w:ascii="宋体" w:hAnsi="宋体"/>
                <w:sz w:val="24"/>
                <w:szCs w:val="24"/>
              </w:rPr>
            </w:pP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日至</w:t>
            </w:r>
            <w:r>
              <w:rPr>
                <w:rFonts w:ascii="宋体" w:hAnsi="宋体" w:hint="eastAsia"/>
                <w:sz w:val="24"/>
                <w:szCs w:val="24"/>
              </w:rPr>
              <w:t>_</w:t>
            </w:r>
            <w:r>
              <w:rPr>
                <w:rFonts w:ascii="宋体" w:hAnsi="宋体" w:hint="eastAsia"/>
                <w:sz w:val="24"/>
                <w:szCs w:val="24"/>
              </w:rPr>
              <w:t>年</w:t>
            </w:r>
            <w:r>
              <w:rPr>
                <w:rFonts w:ascii="宋体" w:hAnsi="宋体" w:hint="eastAsia"/>
                <w:sz w:val="24"/>
                <w:szCs w:val="24"/>
              </w:rPr>
              <w:t>_</w:t>
            </w:r>
            <w:r>
              <w:rPr>
                <w:rFonts w:ascii="宋体" w:hAnsi="宋体" w:hint="eastAsia"/>
                <w:sz w:val="24"/>
                <w:szCs w:val="24"/>
              </w:rPr>
              <w:t>月</w:t>
            </w:r>
            <w:r>
              <w:rPr>
                <w:rFonts w:ascii="宋体" w:hAnsi="宋体" w:hint="eastAsia"/>
                <w:sz w:val="24"/>
                <w:szCs w:val="24"/>
              </w:rPr>
              <w:t>_</w:t>
            </w:r>
            <w:r>
              <w:rPr>
                <w:rFonts w:ascii="宋体" w:hAnsi="宋体" w:hint="eastAsia"/>
                <w:sz w:val="24"/>
                <w:szCs w:val="24"/>
              </w:rPr>
              <w:t>日</w:t>
            </w:r>
          </w:p>
        </w:tc>
      </w:tr>
      <w:tr w:rsidR="00000000" w14:paraId="0910ECA6" w14:textId="77777777">
        <w:trPr>
          <w:trHeight w:val="601"/>
          <w:jc w:val="center"/>
        </w:trPr>
        <w:tc>
          <w:tcPr>
            <w:tcW w:w="2678" w:type="dxa"/>
          </w:tcPr>
          <w:p w14:paraId="1270C815" w14:textId="77777777" w:rsidR="00000000" w:rsidRDefault="007478C2">
            <w:pPr>
              <w:rPr>
                <w:rFonts w:ascii="宋体" w:hAnsi="宋体"/>
                <w:sz w:val="24"/>
                <w:szCs w:val="24"/>
              </w:rPr>
            </w:pPr>
            <w:r>
              <w:rPr>
                <w:rFonts w:ascii="宋体" w:hAnsi="宋体" w:hint="eastAsia"/>
                <w:sz w:val="24"/>
                <w:szCs w:val="24"/>
              </w:rPr>
              <w:t>当期交易基金产生的申购费（元）</w:t>
            </w:r>
          </w:p>
        </w:tc>
        <w:tc>
          <w:tcPr>
            <w:tcW w:w="2879" w:type="dxa"/>
            <w:vAlign w:val="center"/>
          </w:tcPr>
          <w:p w14:paraId="0BB88FCB"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3327</w:t>
            </w:r>
            <w:r>
              <w:rPr>
                <w:rFonts w:ascii="宋体" w:hAnsi="宋体"/>
                <w:kern w:val="0"/>
                <w:sz w:val="18"/>
              </w:rPr>
              <w:t>）</w:t>
            </w:r>
          </w:p>
        </w:tc>
        <w:tc>
          <w:tcPr>
            <w:tcW w:w="2762" w:type="dxa"/>
            <w:vAlign w:val="center"/>
          </w:tcPr>
          <w:p w14:paraId="42712122"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3327</w:t>
            </w:r>
            <w:r>
              <w:rPr>
                <w:rFonts w:ascii="宋体" w:hAnsi="宋体"/>
                <w:kern w:val="0"/>
                <w:sz w:val="18"/>
              </w:rPr>
              <w:t>）</w:t>
            </w:r>
          </w:p>
        </w:tc>
      </w:tr>
      <w:tr w:rsidR="00000000" w14:paraId="0CA7B229" w14:textId="77777777">
        <w:trPr>
          <w:trHeight w:val="601"/>
          <w:jc w:val="center"/>
        </w:trPr>
        <w:tc>
          <w:tcPr>
            <w:tcW w:w="2678" w:type="dxa"/>
          </w:tcPr>
          <w:p w14:paraId="695340DE" w14:textId="77777777" w:rsidR="00000000" w:rsidRDefault="007478C2">
            <w:pPr>
              <w:rPr>
                <w:rFonts w:ascii="宋体" w:hAnsi="宋体"/>
                <w:sz w:val="24"/>
                <w:szCs w:val="24"/>
              </w:rPr>
            </w:pPr>
            <w:r>
              <w:rPr>
                <w:rFonts w:ascii="宋体" w:hAnsi="宋体" w:hint="eastAsia"/>
                <w:sz w:val="24"/>
                <w:szCs w:val="24"/>
              </w:rPr>
              <w:t>当期交易基金产生的赎回费（元）</w:t>
            </w:r>
          </w:p>
        </w:tc>
        <w:tc>
          <w:tcPr>
            <w:tcW w:w="2879" w:type="dxa"/>
            <w:vAlign w:val="center"/>
          </w:tcPr>
          <w:p w14:paraId="39EC7711"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3329</w:t>
            </w:r>
            <w:r>
              <w:rPr>
                <w:rFonts w:ascii="宋体" w:hAnsi="宋体"/>
                <w:kern w:val="0"/>
                <w:sz w:val="18"/>
              </w:rPr>
              <w:t>）</w:t>
            </w:r>
          </w:p>
        </w:tc>
        <w:tc>
          <w:tcPr>
            <w:tcW w:w="2762" w:type="dxa"/>
            <w:vAlign w:val="center"/>
          </w:tcPr>
          <w:p w14:paraId="3FA088AA"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3329</w:t>
            </w:r>
            <w:r>
              <w:rPr>
                <w:rFonts w:ascii="宋体" w:hAnsi="宋体"/>
                <w:kern w:val="0"/>
                <w:sz w:val="18"/>
              </w:rPr>
              <w:t>）</w:t>
            </w:r>
          </w:p>
        </w:tc>
      </w:tr>
      <w:tr w:rsidR="00000000" w14:paraId="4635051D" w14:textId="77777777">
        <w:trPr>
          <w:trHeight w:val="300"/>
          <w:jc w:val="center"/>
        </w:trPr>
        <w:tc>
          <w:tcPr>
            <w:tcW w:w="2678" w:type="dxa"/>
          </w:tcPr>
          <w:p w14:paraId="186A7E8D" w14:textId="77777777" w:rsidR="00000000" w:rsidRDefault="007478C2">
            <w:pPr>
              <w:rPr>
                <w:rFonts w:ascii="宋体" w:hAnsi="宋体"/>
                <w:sz w:val="24"/>
                <w:szCs w:val="24"/>
              </w:rPr>
            </w:pPr>
            <w:r>
              <w:rPr>
                <w:rFonts w:ascii="宋体" w:hAnsi="宋体" w:hint="eastAsia"/>
                <w:sz w:val="24"/>
                <w:szCs w:val="24"/>
              </w:rPr>
              <w:t>当期持有基金产生的应支付销售服务费（元）</w:t>
            </w:r>
          </w:p>
        </w:tc>
        <w:tc>
          <w:tcPr>
            <w:tcW w:w="2879" w:type="dxa"/>
            <w:vAlign w:val="center"/>
          </w:tcPr>
          <w:p w14:paraId="4885AEC7"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3331</w:t>
            </w:r>
            <w:r>
              <w:rPr>
                <w:rFonts w:ascii="宋体" w:hAnsi="宋体"/>
                <w:kern w:val="0"/>
                <w:sz w:val="18"/>
              </w:rPr>
              <w:t>）</w:t>
            </w:r>
          </w:p>
        </w:tc>
        <w:tc>
          <w:tcPr>
            <w:tcW w:w="2762" w:type="dxa"/>
            <w:vAlign w:val="center"/>
          </w:tcPr>
          <w:p w14:paraId="4B8EF40A"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3331</w:t>
            </w:r>
            <w:r>
              <w:rPr>
                <w:rFonts w:ascii="宋体" w:hAnsi="宋体"/>
                <w:kern w:val="0"/>
                <w:sz w:val="18"/>
              </w:rPr>
              <w:t>）</w:t>
            </w:r>
          </w:p>
        </w:tc>
      </w:tr>
      <w:tr w:rsidR="00000000" w14:paraId="2B4B9D11" w14:textId="77777777">
        <w:trPr>
          <w:trHeight w:val="138"/>
          <w:jc w:val="center"/>
        </w:trPr>
        <w:tc>
          <w:tcPr>
            <w:tcW w:w="2678" w:type="dxa"/>
          </w:tcPr>
          <w:p w14:paraId="7B120F6F" w14:textId="77777777" w:rsidR="00000000" w:rsidRDefault="007478C2">
            <w:pPr>
              <w:rPr>
                <w:rFonts w:ascii="宋体" w:hAnsi="宋体"/>
                <w:sz w:val="24"/>
                <w:szCs w:val="24"/>
              </w:rPr>
            </w:pPr>
            <w:r>
              <w:rPr>
                <w:rFonts w:ascii="宋体" w:hAnsi="宋体" w:hint="eastAsia"/>
                <w:sz w:val="24"/>
                <w:szCs w:val="24"/>
              </w:rPr>
              <w:t>当期持有基金产生的应支付管理费（元）</w:t>
            </w:r>
          </w:p>
        </w:tc>
        <w:tc>
          <w:tcPr>
            <w:tcW w:w="2879" w:type="dxa"/>
            <w:vAlign w:val="center"/>
          </w:tcPr>
          <w:p w14:paraId="7EE716B9"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3333</w:t>
            </w:r>
            <w:r>
              <w:rPr>
                <w:rFonts w:ascii="宋体" w:hAnsi="宋体"/>
                <w:kern w:val="0"/>
                <w:sz w:val="18"/>
              </w:rPr>
              <w:t>）</w:t>
            </w:r>
          </w:p>
        </w:tc>
        <w:tc>
          <w:tcPr>
            <w:tcW w:w="2762" w:type="dxa"/>
            <w:vAlign w:val="center"/>
          </w:tcPr>
          <w:p w14:paraId="025FABBA"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3333</w:t>
            </w:r>
            <w:r>
              <w:rPr>
                <w:rFonts w:ascii="宋体" w:hAnsi="宋体"/>
                <w:kern w:val="0"/>
                <w:sz w:val="18"/>
              </w:rPr>
              <w:t>）</w:t>
            </w:r>
          </w:p>
        </w:tc>
      </w:tr>
      <w:tr w:rsidR="00000000" w14:paraId="53C8EB9C" w14:textId="77777777">
        <w:trPr>
          <w:trHeight w:val="138"/>
          <w:jc w:val="center"/>
        </w:trPr>
        <w:tc>
          <w:tcPr>
            <w:tcW w:w="2678" w:type="dxa"/>
          </w:tcPr>
          <w:p w14:paraId="0ED56C40" w14:textId="77777777" w:rsidR="00000000" w:rsidRDefault="007478C2">
            <w:pPr>
              <w:rPr>
                <w:rFonts w:ascii="宋体" w:hAnsi="宋体"/>
                <w:sz w:val="24"/>
                <w:szCs w:val="24"/>
              </w:rPr>
            </w:pPr>
            <w:r>
              <w:rPr>
                <w:rFonts w:ascii="宋体" w:hAnsi="宋体" w:hint="eastAsia"/>
                <w:sz w:val="24"/>
                <w:szCs w:val="24"/>
              </w:rPr>
              <w:t>当期持有基金产生的应支付托管费（元）</w:t>
            </w:r>
          </w:p>
        </w:tc>
        <w:tc>
          <w:tcPr>
            <w:tcW w:w="2879" w:type="dxa"/>
            <w:vAlign w:val="center"/>
          </w:tcPr>
          <w:p w14:paraId="2CA679EA"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3335</w:t>
            </w:r>
            <w:r>
              <w:rPr>
                <w:rFonts w:ascii="宋体" w:hAnsi="宋体"/>
                <w:kern w:val="0"/>
                <w:sz w:val="18"/>
              </w:rPr>
              <w:t>）</w:t>
            </w:r>
          </w:p>
        </w:tc>
        <w:tc>
          <w:tcPr>
            <w:tcW w:w="2762" w:type="dxa"/>
            <w:vAlign w:val="center"/>
          </w:tcPr>
          <w:p w14:paraId="099FD55C"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3335</w:t>
            </w:r>
            <w:r>
              <w:rPr>
                <w:rFonts w:ascii="宋体" w:hAnsi="宋体"/>
                <w:kern w:val="0"/>
                <w:sz w:val="18"/>
              </w:rPr>
              <w:t>）</w:t>
            </w:r>
          </w:p>
        </w:tc>
      </w:tr>
      <w:tr w:rsidR="00000000" w14:paraId="5552F5FF" w14:textId="77777777">
        <w:trPr>
          <w:trHeight w:val="138"/>
          <w:jc w:val="center"/>
        </w:trPr>
        <w:tc>
          <w:tcPr>
            <w:tcW w:w="2678" w:type="dxa"/>
          </w:tcPr>
          <w:p w14:paraId="5E039A8F" w14:textId="77777777" w:rsidR="00000000" w:rsidRDefault="007478C2">
            <w:pPr>
              <w:rPr>
                <w:rFonts w:ascii="宋体" w:hAnsi="宋体"/>
                <w:sz w:val="24"/>
                <w:szCs w:val="24"/>
              </w:rPr>
            </w:pPr>
            <w:r>
              <w:rPr>
                <w:rFonts w:ascii="宋体" w:hAnsi="宋体" w:hint="eastAsia"/>
                <w:sz w:val="24"/>
                <w:szCs w:val="24"/>
              </w:rPr>
              <w:t>……</w:t>
            </w:r>
            <w:r>
              <w:rPr>
                <w:rStyle w:val="FootnoteReference"/>
                <w:rFonts w:ascii="宋体" w:hAnsi="宋体" w:hint="eastAsia"/>
                <w:sz w:val="24"/>
                <w:szCs w:val="24"/>
              </w:rPr>
              <w:footnoteReference w:id="197"/>
            </w:r>
            <w:r>
              <w:rPr>
                <w:rFonts w:ascii="宋体" w:hAnsi="宋体" w:hint="eastAsia"/>
                <w:kern w:val="0"/>
                <w:sz w:val="18"/>
              </w:rPr>
              <w:t>（</w:t>
            </w:r>
            <w:r>
              <w:rPr>
                <w:rFonts w:ascii="宋体" w:hAnsi="宋体"/>
                <w:kern w:val="0"/>
                <w:sz w:val="18"/>
              </w:rPr>
              <w:t>3337</w:t>
            </w:r>
            <w:r>
              <w:rPr>
                <w:rFonts w:ascii="宋体" w:hAnsi="宋体"/>
                <w:kern w:val="0"/>
                <w:sz w:val="18"/>
              </w:rPr>
              <w:t>）</w:t>
            </w:r>
          </w:p>
        </w:tc>
        <w:tc>
          <w:tcPr>
            <w:tcW w:w="2879" w:type="dxa"/>
          </w:tcPr>
          <w:p w14:paraId="4B4D4673"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3339</w:t>
            </w:r>
            <w:r>
              <w:rPr>
                <w:rFonts w:ascii="宋体" w:hAnsi="宋体"/>
                <w:kern w:val="0"/>
                <w:sz w:val="18"/>
              </w:rPr>
              <w:t>）</w:t>
            </w:r>
          </w:p>
        </w:tc>
        <w:tc>
          <w:tcPr>
            <w:tcW w:w="2762" w:type="dxa"/>
          </w:tcPr>
          <w:p w14:paraId="6E949632"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3339</w:t>
            </w:r>
            <w:r>
              <w:rPr>
                <w:rFonts w:ascii="宋体" w:hAnsi="宋体"/>
                <w:kern w:val="0"/>
                <w:sz w:val="18"/>
              </w:rPr>
              <w:t>）</w:t>
            </w:r>
          </w:p>
        </w:tc>
      </w:tr>
    </w:tbl>
    <w:p w14:paraId="6AB41EF6" w14:textId="77777777" w:rsidR="00000000" w:rsidRDefault="007478C2">
      <w:pPr>
        <w:rPr>
          <w:rFonts w:ascii="仿宋_GB2312" w:eastAsia="仿宋_GB2312" w:hAnsi="宋体"/>
          <w:kern w:val="0"/>
          <w:sz w:val="18"/>
        </w:rPr>
      </w:pPr>
      <w:r>
        <w:rPr>
          <w:rFonts w:ascii="仿宋_GB2312" w:eastAsia="仿宋_GB2312" w:hint="eastAsia"/>
          <w:sz w:val="24"/>
          <w:szCs w:val="24"/>
        </w:rPr>
        <w:t xml:space="preserve">  </w:t>
      </w:r>
      <w:r>
        <w:rPr>
          <w:rFonts w:ascii="宋体" w:hAnsi="宋体" w:hint="eastAsia"/>
          <w:sz w:val="24"/>
        </w:rPr>
        <w:t xml:space="preserve"> </w:t>
      </w:r>
      <w:r>
        <w:rPr>
          <w:rFonts w:ascii="宋体" w:hAnsi="宋体" w:hint="eastAsia"/>
          <w:sz w:val="24"/>
        </w:rPr>
        <w:t>注：</w:t>
      </w:r>
      <w:r>
        <w:rPr>
          <w:rFonts w:ascii="宋体" w:hAnsi="宋体" w:hint="eastAsia"/>
          <w:kern w:val="0"/>
          <w:sz w:val="18"/>
        </w:rPr>
        <w:t>（</w:t>
      </w:r>
      <w:r>
        <w:rPr>
          <w:rFonts w:ascii="宋体" w:hAnsi="宋体"/>
          <w:kern w:val="0"/>
          <w:sz w:val="18"/>
        </w:rPr>
        <w:t>3356</w:t>
      </w:r>
      <w:r>
        <w:rPr>
          <w:rFonts w:ascii="宋体" w:hAnsi="宋体"/>
          <w:kern w:val="0"/>
          <w:sz w:val="18"/>
        </w:rPr>
        <w:t>）</w:t>
      </w:r>
    </w:p>
    <w:p w14:paraId="1B14AFB7" w14:textId="77777777" w:rsidR="00000000" w:rsidRDefault="007478C2">
      <w:pPr>
        <w:rPr>
          <w:rFonts w:ascii="仿宋_GB2312" w:eastAsia="仿宋_GB2312"/>
          <w:sz w:val="24"/>
          <w:szCs w:val="24"/>
        </w:rPr>
      </w:pPr>
    </w:p>
    <w:p w14:paraId="03A5CBFC" w14:textId="77777777" w:rsidR="00000000" w:rsidRDefault="007478C2">
      <w:pPr>
        <w:outlineLvl w:val="2"/>
        <w:rPr>
          <w:rFonts w:ascii="宋体" w:hAnsi="宋体"/>
          <w:b/>
          <w:sz w:val="24"/>
        </w:rPr>
      </w:pPr>
      <w:r>
        <w:rPr>
          <w:rFonts w:ascii="宋体" w:hAnsi="宋体" w:hint="eastAsia"/>
          <w:b/>
          <w:sz w:val="24"/>
        </w:rPr>
        <w:t xml:space="preserve">7.4.11 </w:t>
      </w:r>
      <w:r>
        <w:rPr>
          <w:rFonts w:ascii="宋体" w:hAnsi="宋体" w:hint="eastAsia"/>
          <w:b/>
          <w:sz w:val="24"/>
        </w:rPr>
        <w:t>利润分配情况</w:t>
      </w:r>
      <w:r>
        <w:rPr>
          <w:rStyle w:val="FootnoteReference"/>
          <w:rFonts w:ascii="宋体" w:hAnsi="宋体"/>
          <w:b/>
          <w:sz w:val="24"/>
        </w:rPr>
        <w:footnoteReference w:id="198"/>
      </w:r>
    </w:p>
    <w:p w14:paraId="0A8F477C" w14:textId="77777777" w:rsidR="00000000" w:rsidRDefault="007478C2">
      <w:pPr>
        <w:outlineLvl w:val="3"/>
        <w:rPr>
          <w:color w:val="000000"/>
          <w:sz w:val="24"/>
          <w:lang w:val="en-AU"/>
        </w:rPr>
      </w:pPr>
      <w:r>
        <w:rPr>
          <w:rFonts w:ascii="宋体" w:hAnsi="宋体" w:hint="eastAsia"/>
          <w:b/>
          <w:color w:val="000000"/>
          <w:sz w:val="24"/>
        </w:rPr>
        <w:t xml:space="preserve">7.4.11.1 </w:t>
      </w:r>
      <w:r>
        <w:rPr>
          <w:rFonts w:ascii="宋体" w:hAnsi="宋体" w:hint="eastAsia"/>
          <w:b/>
          <w:color w:val="000000"/>
          <w:sz w:val="24"/>
        </w:rPr>
        <w:t>利润分配情况——固定净值型货币市场基金之</w:t>
      </w:r>
      <w:r>
        <w:rPr>
          <w:rFonts w:ascii="宋体" w:hAnsi="宋体" w:hint="eastAsia"/>
          <w:b/>
          <w:color w:val="000000"/>
          <w:sz w:val="24"/>
        </w:rPr>
        <w:t>外</w:t>
      </w:r>
      <w:r>
        <w:rPr>
          <w:rFonts w:ascii="宋体" w:hAnsi="宋体"/>
          <w:b/>
          <w:color w:val="000000"/>
          <w:sz w:val="24"/>
        </w:rPr>
        <w:t>的基金</w:t>
      </w:r>
      <w:r>
        <w:rPr>
          <w:rStyle w:val="FootnoteReference"/>
          <w:rFonts w:ascii="宋体" w:hAnsi="宋体"/>
          <w:b/>
          <w:color w:val="000000"/>
          <w:sz w:val="24"/>
        </w:rPr>
        <w:footnoteReference w:id="199"/>
      </w:r>
    </w:p>
    <w:p w14:paraId="35B617B8" w14:textId="77777777" w:rsidR="00000000" w:rsidRDefault="007478C2">
      <w:pPr>
        <w:widowControl/>
        <w:tabs>
          <w:tab w:val="left" w:pos="1680"/>
        </w:tabs>
        <w:wordWrap w:val="0"/>
        <w:autoSpaceDE w:val="0"/>
        <w:autoSpaceDN w:val="0"/>
        <w:jc w:val="right"/>
        <w:textAlignment w:val="bottom"/>
        <w:rPr>
          <w:rFonts w:ascii="宋体" w:hAnsi="宋体"/>
          <w:b/>
          <w:sz w:val="24"/>
        </w:rPr>
      </w:pPr>
      <w:r>
        <w:rPr>
          <w:rFonts w:hAnsi="宋体" w:hint="eastAsia"/>
          <w:sz w:val="24"/>
          <w:lang w:val="en-AU"/>
        </w:rPr>
        <w:t>单位：</w:t>
      </w:r>
      <w:r>
        <w:rPr>
          <w:rFonts w:hAnsi="宋体"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6"/>
        <w:gridCol w:w="1011"/>
        <w:gridCol w:w="1080"/>
        <w:gridCol w:w="1080"/>
        <w:gridCol w:w="1620"/>
        <w:gridCol w:w="1260"/>
        <w:gridCol w:w="1440"/>
        <w:gridCol w:w="1260"/>
        <w:gridCol w:w="900"/>
      </w:tblGrid>
      <w:tr w:rsidR="00000000" w14:paraId="4F979432" w14:textId="77777777">
        <w:trPr>
          <w:trHeight w:val="186"/>
          <w:jc w:val="center"/>
        </w:trPr>
        <w:tc>
          <w:tcPr>
            <w:tcW w:w="846" w:type="dxa"/>
            <w:vAlign w:val="center"/>
          </w:tcPr>
          <w:p w14:paraId="25B8C61C" w14:textId="77777777" w:rsidR="00000000" w:rsidRDefault="007478C2">
            <w:pPr>
              <w:ind w:leftChars="50" w:left="105"/>
              <w:jc w:val="center"/>
              <w:rPr>
                <w:rFonts w:ascii="宋体" w:hAnsi="宋体"/>
                <w:sz w:val="24"/>
              </w:rPr>
            </w:pPr>
            <w:r>
              <w:rPr>
                <w:rFonts w:ascii="宋体" w:hAnsi="宋体" w:hint="eastAsia"/>
                <w:sz w:val="24"/>
              </w:rPr>
              <w:t>序号</w:t>
            </w:r>
          </w:p>
        </w:tc>
        <w:tc>
          <w:tcPr>
            <w:tcW w:w="1011" w:type="dxa"/>
            <w:vAlign w:val="center"/>
          </w:tcPr>
          <w:p w14:paraId="3C94F8F6" w14:textId="77777777" w:rsidR="00000000" w:rsidRDefault="007478C2">
            <w:pPr>
              <w:ind w:leftChars="50" w:left="105"/>
              <w:jc w:val="center"/>
              <w:rPr>
                <w:rFonts w:ascii="宋体" w:hAnsi="宋体"/>
                <w:sz w:val="24"/>
              </w:rPr>
            </w:pPr>
            <w:r>
              <w:rPr>
                <w:rFonts w:ascii="宋体" w:hAnsi="宋体" w:hint="eastAsia"/>
                <w:sz w:val="24"/>
              </w:rPr>
              <w:t>权益</w:t>
            </w:r>
          </w:p>
          <w:p w14:paraId="3A1FD893" w14:textId="77777777" w:rsidR="00000000" w:rsidRDefault="007478C2">
            <w:pPr>
              <w:ind w:leftChars="50" w:left="105"/>
              <w:jc w:val="center"/>
              <w:rPr>
                <w:rFonts w:ascii="宋体" w:hAnsi="宋体"/>
                <w:sz w:val="24"/>
              </w:rPr>
            </w:pPr>
            <w:r>
              <w:rPr>
                <w:rFonts w:ascii="宋体" w:hAnsi="宋体" w:hint="eastAsia"/>
                <w:sz w:val="24"/>
              </w:rPr>
              <w:t>登记日</w:t>
            </w:r>
          </w:p>
        </w:tc>
        <w:tc>
          <w:tcPr>
            <w:tcW w:w="2160" w:type="dxa"/>
            <w:gridSpan w:val="2"/>
            <w:tcMar>
              <w:top w:w="15" w:type="dxa"/>
              <w:left w:w="15" w:type="dxa"/>
              <w:bottom w:w="0" w:type="dxa"/>
              <w:right w:w="15" w:type="dxa"/>
            </w:tcMar>
            <w:vAlign w:val="center"/>
          </w:tcPr>
          <w:p w14:paraId="72C445C2" w14:textId="77777777" w:rsidR="00000000" w:rsidRDefault="007478C2">
            <w:pPr>
              <w:ind w:leftChars="50" w:left="105"/>
              <w:jc w:val="center"/>
              <w:rPr>
                <w:rFonts w:ascii="宋体" w:hAnsi="宋体"/>
                <w:sz w:val="24"/>
              </w:rPr>
            </w:pPr>
            <w:r>
              <w:rPr>
                <w:rFonts w:ascii="宋体" w:hAnsi="宋体" w:hint="eastAsia"/>
                <w:sz w:val="24"/>
              </w:rPr>
              <w:t>除息日</w:t>
            </w:r>
            <w:r>
              <w:rPr>
                <w:rStyle w:val="FootnoteReference"/>
                <w:rFonts w:ascii="宋体" w:hAnsi="宋体"/>
                <w:sz w:val="24"/>
              </w:rPr>
              <w:footnoteReference w:id="200"/>
            </w:r>
          </w:p>
        </w:tc>
        <w:tc>
          <w:tcPr>
            <w:tcW w:w="1620" w:type="dxa"/>
            <w:tcMar>
              <w:top w:w="15" w:type="dxa"/>
              <w:left w:w="15" w:type="dxa"/>
              <w:bottom w:w="0" w:type="dxa"/>
              <w:right w:w="15" w:type="dxa"/>
            </w:tcMar>
            <w:vAlign w:val="center"/>
          </w:tcPr>
          <w:p w14:paraId="6EB512D1" w14:textId="77777777" w:rsidR="00000000" w:rsidRDefault="007478C2">
            <w:pPr>
              <w:ind w:leftChars="50" w:left="105"/>
              <w:jc w:val="center"/>
              <w:rPr>
                <w:rFonts w:ascii="宋体" w:hAnsi="宋体"/>
                <w:sz w:val="24"/>
              </w:rPr>
            </w:pPr>
            <w:r>
              <w:rPr>
                <w:rFonts w:ascii="宋体" w:hAnsi="宋体" w:hint="eastAsia"/>
                <w:sz w:val="24"/>
              </w:rPr>
              <w:t>每</w:t>
            </w:r>
            <w:r>
              <w:rPr>
                <w:rFonts w:ascii="宋体" w:hAnsi="宋体" w:hint="eastAsia"/>
                <w:sz w:val="24"/>
              </w:rPr>
              <w:t>10</w:t>
            </w:r>
            <w:r>
              <w:rPr>
                <w:rFonts w:ascii="宋体" w:hAnsi="宋体" w:hint="eastAsia"/>
                <w:sz w:val="24"/>
              </w:rPr>
              <w:t>份基金份额分红数</w:t>
            </w:r>
            <w:r>
              <w:rPr>
                <w:rStyle w:val="FootnoteReference"/>
                <w:rFonts w:ascii="宋体" w:hAnsi="宋体"/>
                <w:sz w:val="24"/>
              </w:rPr>
              <w:footnoteReference w:id="201"/>
            </w:r>
          </w:p>
        </w:tc>
        <w:tc>
          <w:tcPr>
            <w:tcW w:w="1260" w:type="dxa"/>
            <w:tcMar>
              <w:top w:w="15" w:type="dxa"/>
              <w:left w:w="15" w:type="dxa"/>
              <w:bottom w:w="0" w:type="dxa"/>
              <w:right w:w="15" w:type="dxa"/>
            </w:tcMar>
            <w:vAlign w:val="center"/>
          </w:tcPr>
          <w:p w14:paraId="339FD922" w14:textId="77777777" w:rsidR="00000000" w:rsidRDefault="007478C2">
            <w:pPr>
              <w:ind w:leftChars="50" w:left="105"/>
              <w:jc w:val="center"/>
              <w:rPr>
                <w:rFonts w:hAnsi="宋体"/>
                <w:sz w:val="24"/>
              </w:rPr>
            </w:pPr>
            <w:r>
              <w:rPr>
                <w:rFonts w:hAnsi="宋体"/>
                <w:sz w:val="24"/>
                <w:lang w:val="en-AU"/>
              </w:rPr>
              <w:t>现金</w:t>
            </w:r>
            <w:r>
              <w:rPr>
                <w:rFonts w:hAnsi="宋体"/>
                <w:sz w:val="24"/>
              </w:rPr>
              <w:t>形式</w:t>
            </w:r>
          </w:p>
          <w:p w14:paraId="1659B4E9" w14:textId="77777777" w:rsidR="00000000" w:rsidRDefault="007478C2">
            <w:pPr>
              <w:ind w:leftChars="50" w:left="105"/>
              <w:jc w:val="center"/>
              <w:rPr>
                <w:rFonts w:ascii="宋体" w:hAnsi="宋体"/>
                <w:sz w:val="24"/>
              </w:rPr>
            </w:pPr>
            <w:r>
              <w:rPr>
                <w:rFonts w:hAnsi="宋体"/>
                <w:sz w:val="24"/>
              </w:rPr>
              <w:t>发放</w:t>
            </w:r>
            <w:r>
              <w:rPr>
                <w:rFonts w:hAnsi="宋体" w:hint="eastAsia"/>
                <w:sz w:val="24"/>
              </w:rPr>
              <w:t>总额</w:t>
            </w:r>
          </w:p>
        </w:tc>
        <w:tc>
          <w:tcPr>
            <w:tcW w:w="1440" w:type="dxa"/>
            <w:tcMar>
              <w:top w:w="15" w:type="dxa"/>
              <w:left w:w="15" w:type="dxa"/>
              <w:bottom w:w="0" w:type="dxa"/>
              <w:right w:w="15" w:type="dxa"/>
            </w:tcMar>
            <w:vAlign w:val="center"/>
          </w:tcPr>
          <w:p w14:paraId="0A7E1408" w14:textId="77777777" w:rsidR="00000000" w:rsidRDefault="007478C2">
            <w:pPr>
              <w:ind w:leftChars="50" w:left="105"/>
              <w:jc w:val="center"/>
              <w:rPr>
                <w:rFonts w:hAnsi="宋体"/>
                <w:sz w:val="24"/>
                <w:lang w:val="en-AU"/>
              </w:rPr>
            </w:pPr>
            <w:r>
              <w:rPr>
                <w:rFonts w:hAnsi="宋体"/>
                <w:sz w:val="24"/>
                <w:lang w:val="en-AU"/>
              </w:rPr>
              <w:t>再投资形式</w:t>
            </w:r>
          </w:p>
          <w:p w14:paraId="21D33207" w14:textId="77777777" w:rsidR="00000000" w:rsidRDefault="007478C2">
            <w:pPr>
              <w:ind w:leftChars="50" w:left="105"/>
              <w:jc w:val="center"/>
              <w:rPr>
                <w:rFonts w:ascii="宋体" w:hAnsi="宋体"/>
                <w:sz w:val="24"/>
              </w:rPr>
            </w:pPr>
            <w:r>
              <w:rPr>
                <w:rFonts w:hAnsi="宋体"/>
                <w:sz w:val="24"/>
                <w:lang w:val="en-AU"/>
              </w:rPr>
              <w:t>发放</w:t>
            </w:r>
            <w:r>
              <w:rPr>
                <w:rFonts w:hAnsi="宋体" w:hint="eastAsia"/>
                <w:sz w:val="24"/>
                <w:lang w:val="en-AU"/>
              </w:rPr>
              <w:t>总额</w:t>
            </w:r>
          </w:p>
        </w:tc>
        <w:tc>
          <w:tcPr>
            <w:tcW w:w="1260" w:type="dxa"/>
            <w:tcMar>
              <w:top w:w="15" w:type="dxa"/>
              <w:left w:w="15" w:type="dxa"/>
              <w:bottom w:w="0" w:type="dxa"/>
              <w:right w:w="15" w:type="dxa"/>
            </w:tcMar>
            <w:vAlign w:val="center"/>
          </w:tcPr>
          <w:p w14:paraId="3E32F615" w14:textId="77777777" w:rsidR="00000000" w:rsidRDefault="007478C2">
            <w:pPr>
              <w:ind w:leftChars="50" w:left="105"/>
              <w:jc w:val="center"/>
              <w:rPr>
                <w:rFonts w:ascii="宋体" w:hAnsi="宋体"/>
                <w:sz w:val="24"/>
              </w:rPr>
            </w:pPr>
            <w:r>
              <w:rPr>
                <w:rFonts w:hAnsi="宋体" w:hint="eastAsia"/>
                <w:sz w:val="24"/>
                <w:lang w:val="en-AU"/>
              </w:rPr>
              <w:t>本期利润分配</w:t>
            </w:r>
            <w:r>
              <w:rPr>
                <w:rFonts w:hAnsi="宋体"/>
                <w:sz w:val="24"/>
                <w:lang w:val="en-AU"/>
              </w:rPr>
              <w:t>合计</w:t>
            </w:r>
          </w:p>
        </w:tc>
        <w:tc>
          <w:tcPr>
            <w:tcW w:w="900" w:type="dxa"/>
            <w:tcMar>
              <w:top w:w="15" w:type="dxa"/>
              <w:left w:w="15" w:type="dxa"/>
              <w:bottom w:w="0" w:type="dxa"/>
              <w:right w:w="15" w:type="dxa"/>
            </w:tcMar>
            <w:vAlign w:val="center"/>
          </w:tcPr>
          <w:p w14:paraId="44175EAB" w14:textId="77777777" w:rsidR="00000000" w:rsidRDefault="007478C2">
            <w:pPr>
              <w:jc w:val="center"/>
              <w:rPr>
                <w:rFonts w:hAnsi="宋体"/>
                <w:sz w:val="24"/>
                <w:lang w:val="en-AU"/>
              </w:rPr>
            </w:pPr>
            <w:r>
              <w:rPr>
                <w:rFonts w:hAnsi="宋体" w:hint="eastAsia"/>
                <w:sz w:val="24"/>
                <w:lang w:val="en-AU"/>
              </w:rPr>
              <w:t>备注</w:t>
            </w:r>
          </w:p>
        </w:tc>
      </w:tr>
      <w:tr w:rsidR="00000000" w14:paraId="0F49DE7A" w14:textId="77777777">
        <w:trPr>
          <w:trHeight w:val="340"/>
          <w:jc w:val="center"/>
        </w:trPr>
        <w:tc>
          <w:tcPr>
            <w:tcW w:w="846" w:type="dxa"/>
            <w:vAlign w:val="center"/>
          </w:tcPr>
          <w:p w14:paraId="051D2659" w14:textId="77777777" w:rsidR="00000000" w:rsidRDefault="007478C2">
            <w:pPr>
              <w:spacing w:line="360" w:lineRule="auto"/>
              <w:ind w:leftChars="50" w:left="105"/>
              <w:jc w:val="center"/>
              <w:rPr>
                <w:rFonts w:ascii="宋体" w:hAnsi="宋体"/>
                <w:kern w:val="0"/>
                <w:sz w:val="18"/>
              </w:rPr>
            </w:pPr>
            <w:r>
              <w:rPr>
                <w:rFonts w:ascii="宋体" w:hAnsi="宋体" w:hint="eastAsia"/>
                <w:kern w:val="0"/>
                <w:sz w:val="18"/>
              </w:rPr>
              <w:t>（</w:t>
            </w:r>
            <w:r>
              <w:rPr>
                <w:rFonts w:ascii="宋体" w:hAnsi="宋体" w:hint="eastAsia"/>
                <w:kern w:val="0"/>
                <w:sz w:val="18"/>
              </w:rPr>
              <w:t>1892</w:t>
            </w:r>
            <w:r>
              <w:rPr>
                <w:rFonts w:ascii="宋体" w:hAnsi="宋体" w:hint="eastAsia"/>
                <w:kern w:val="0"/>
                <w:sz w:val="18"/>
              </w:rPr>
              <w:t>）</w:t>
            </w:r>
          </w:p>
          <w:p w14:paraId="4A54D230" w14:textId="77777777" w:rsidR="00000000" w:rsidRDefault="007478C2">
            <w:pPr>
              <w:spacing w:line="360" w:lineRule="auto"/>
              <w:ind w:leftChars="50" w:left="105"/>
              <w:jc w:val="center"/>
              <w:rPr>
                <w:rFonts w:ascii="宋体" w:hAnsi="宋体"/>
                <w:sz w:val="24"/>
              </w:rPr>
            </w:pPr>
            <w:r>
              <w:rPr>
                <w:rFonts w:ascii="宋体" w:hAnsi="宋体" w:hint="eastAsia"/>
                <w:sz w:val="24"/>
              </w:rPr>
              <w:t>……</w:t>
            </w:r>
          </w:p>
        </w:tc>
        <w:tc>
          <w:tcPr>
            <w:tcW w:w="1011" w:type="dxa"/>
            <w:vAlign w:val="center"/>
          </w:tcPr>
          <w:p w14:paraId="33105B92" w14:textId="77777777" w:rsidR="00000000" w:rsidRDefault="007478C2">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1893</w:t>
            </w:r>
            <w:r>
              <w:rPr>
                <w:rFonts w:ascii="宋体" w:hAnsi="宋体" w:hint="eastAsia"/>
                <w:kern w:val="0"/>
                <w:sz w:val="18"/>
              </w:rPr>
              <w:t>）</w:t>
            </w:r>
          </w:p>
        </w:tc>
        <w:tc>
          <w:tcPr>
            <w:tcW w:w="1080" w:type="dxa"/>
            <w:tcMar>
              <w:top w:w="15" w:type="dxa"/>
              <w:left w:w="15" w:type="dxa"/>
              <w:bottom w:w="0" w:type="dxa"/>
              <w:right w:w="15" w:type="dxa"/>
            </w:tcMar>
            <w:vAlign w:val="center"/>
          </w:tcPr>
          <w:p w14:paraId="1595CB9B" w14:textId="77777777" w:rsidR="00000000" w:rsidRDefault="007478C2">
            <w:pPr>
              <w:spacing w:line="360" w:lineRule="auto"/>
              <w:ind w:leftChars="50" w:left="105"/>
              <w:jc w:val="center"/>
              <w:rPr>
                <w:rFonts w:ascii="宋体" w:hAnsi="宋体"/>
                <w:kern w:val="0"/>
                <w:sz w:val="18"/>
              </w:rPr>
            </w:pPr>
            <w:r>
              <w:rPr>
                <w:rFonts w:ascii="宋体" w:hAnsi="宋体" w:hint="eastAsia"/>
                <w:kern w:val="0"/>
                <w:sz w:val="18"/>
              </w:rPr>
              <w:t>（</w:t>
            </w:r>
            <w:r>
              <w:rPr>
                <w:rFonts w:ascii="宋体" w:hAnsi="宋体" w:hint="eastAsia"/>
                <w:kern w:val="0"/>
                <w:sz w:val="18"/>
              </w:rPr>
              <w:t>2837</w:t>
            </w:r>
            <w:r>
              <w:rPr>
                <w:rFonts w:ascii="宋体" w:hAnsi="宋体" w:hint="eastAsia"/>
                <w:kern w:val="0"/>
                <w:sz w:val="18"/>
              </w:rPr>
              <w:t>）</w:t>
            </w:r>
          </w:p>
          <w:p w14:paraId="2EB0AB70" w14:textId="77777777" w:rsidR="00000000" w:rsidRDefault="007478C2">
            <w:pPr>
              <w:spacing w:line="360" w:lineRule="auto"/>
              <w:ind w:leftChars="50" w:left="105"/>
              <w:jc w:val="center"/>
              <w:rPr>
                <w:rFonts w:ascii="宋体" w:hAnsi="宋体"/>
                <w:sz w:val="24"/>
              </w:rPr>
            </w:pPr>
            <w:r>
              <w:rPr>
                <w:rFonts w:ascii="宋体" w:hAnsi="宋体" w:hint="eastAsia"/>
                <w:kern w:val="0"/>
                <w:sz w:val="18"/>
              </w:rPr>
              <w:t>（场内）</w:t>
            </w:r>
          </w:p>
        </w:tc>
        <w:tc>
          <w:tcPr>
            <w:tcW w:w="1080" w:type="dxa"/>
            <w:tcMar>
              <w:top w:w="15" w:type="dxa"/>
              <w:left w:w="15" w:type="dxa"/>
              <w:bottom w:w="0" w:type="dxa"/>
              <w:right w:w="15" w:type="dxa"/>
            </w:tcMar>
          </w:tcPr>
          <w:p w14:paraId="4AADAF05" w14:textId="77777777" w:rsidR="00000000" w:rsidRDefault="007478C2">
            <w:pPr>
              <w:spacing w:line="360" w:lineRule="auto"/>
              <w:ind w:leftChars="50" w:left="105"/>
              <w:jc w:val="center"/>
              <w:rPr>
                <w:rFonts w:ascii="宋体" w:hAnsi="宋体"/>
                <w:kern w:val="0"/>
                <w:sz w:val="18"/>
              </w:rPr>
            </w:pPr>
            <w:r>
              <w:rPr>
                <w:rFonts w:ascii="宋体" w:hAnsi="宋体" w:hint="eastAsia"/>
                <w:kern w:val="0"/>
                <w:sz w:val="18"/>
              </w:rPr>
              <w:t>（</w:t>
            </w:r>
            <w:r>
              <w:rPr>
                <w:rFonts w:ascii="宋体" w:hAnsi="宋体" w:hint="eastAsia"/>
                <w:kern w:val="0"/>
                <w:sz w:val="18"/>
              </w:rPr>
              <w:t>1894</w:t>
            </w:r>
            <w:r>
              <w:rPr>
                <w:rFonts w:ascii="宋体" w:hAnsi="宋体" w:hint="eastAsia"/>
                <w:kern w:val="0"/>
                <w:sz w:val="18"/>
              </w:rPr>
              <w:t>）</w:t>
            </w:r>
          </w:p>
          <w:p w14:paraId="042029AA" w14:textId="77777777" w:rsidR="00000000" w:rsidRDefault="007478C2">
            <w:pPr>
              <w:spacing w:line="360" w:lineRule="auto"/>
              <w:ind w:leftChars="50" w:left="105"/>
              <w:jc w:val="center"/>
              <w:rPr>
                <w:rFonts w:ascii="宋体" w:hAnsi="宋体"/>
                <w:sz w:val="24"/>
              </w:rPr>
            </w:pPr>
            <w:r>
              <w:rPr>
                <w:rFonts w:ascii="宋体" w:hAnsi="宋体" w:hint="eastAsia"/>
                <w:kern w:val="0"/>
                <w:sz w:val="18"/>
              </w:rPr>
              <w:t>（场外）</w:t>
            </w:r>
          </w:p>
        </w:tc>
        <w:tc>
          <w:tcPr>
            <w:tcW w:w="1620" w:type="dxa"/>
            <w:tcMar>
              <w:top w:w="15" w:type="dxa"/>
              <w:left w:w="15" w:type="dxa"/>
              <w:bottom w:w="0" w:type="dxa"/>
              <w:right w:w="15" w:type="dxa"/>
            </w:tcMar>
            <w:vAlign w:val="center"/>
          </w:tcPr>
          <w:p w14:paraId="60EAFFE0" w14:textId="77777777" w:rsidR="00000000" w:rsidRDefault="007478C2">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1895</w:t>
            </w:r>
            <w:r>
              <w:rPr>
                <w:rFonts w:ascii="宋体" w:hAnsi="宋体" w:hint="eastAsia"/>
                <w:kern w:val="0"/>
                <w:sz w:val="18"/>
              </w:rPr>
              <w:t>）</w:t>
            </w:r>
          </w:p>
        </w:tc>
        <w:tc>
          <w:tcPr>
            <w:tcW w:w="1260" w:type="dxa"/>
            <w:tcMar>
              <w:top w:w="15" w:type="dxa"/>
              <w:left w:w="15" w:type="dxa"/>
              <w:bottom w:w="0" w:type="dxa"/>
              <w:right w:w="15" w:type="dxa"/>
            </w:tcMar>
            <w:vAlign w:val="center"/>
          </w:tcPr>
          <w:p w14:paraId="32671928" w14:textId="77777777" w:rsidR="00000000" w:rsidRDefault="007478C2">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1896</w:t>
            </w:r>
            <w:r>
              <w:rPr>
                <w:rFonts w:ascii="宋体" w:hAnsi="宋体" w:hint="eastAsia"/>
                <w:kern w:val="0"/>
                <w:sz w:val="18"/>
              </w:rPr>
              <w:t>）</w:t>
            </w:r>
          </w:p>
        </w:tc>
        <w:tc>
          <w:tcPr>
            <w:tcW w:w="1440" w:type="dxa"/>
            <w:tcMar>
              <w:top w:w="15" w:type="dxa"/>
              <w:left w:w="15" w:type="dxa"/>
              <w:bottom w:w="0" w:type="dxa"/>
              <w:right w:w="15" w:type="dxa"/>
            </w:tcMar>
            <w:vAlign w:val="center"/>
          </w:tcPr>
          <w:p w14:paraId="383CD2C6" w14:textId="77777777" w:rsidR="00000000" w:rsidRDefault="007478C2">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1897</w:t>
            </w:r>
            <w:r>
              <w:rPr>
                <w:rFonts w:ascii="宋体" w:hAnsi="宋体" w:hint="eastAsia"/>
                <w:kern w:val="0"/>
                <w:sz w:val="18"/>
              </w:rPr>
              <w:t>）</w:t>
            </w:r>
          </w:p>
        </w:tc>
        <w:tc>
          <w:tcPr>
            <w:tcW w:w="1260" w:type="dxa"/>
            <w:tcMar>
              <w:top w:w="15" w:type="dxa"/>
              <w:left w:w="15" w:type="dxa"/>
              <w:bottom w:w="0" w:type="dxa"/>
              <w:right w:w="15" w:type="dxa"/>
            </w:tcMar>
            <w:vAlign w:val="center"/>
          </w:tcPr>
          <w:p w14:paraId="106EB519" w14:textId="77777777" w:rsidR="00000000" w:rsidRDefault="007478C2">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1898</w:t>
            </w:r>
            <w:r>
              <w:rPr>
                <w:rFonts w:ascii="宋体" w:hAnsi="宋体" w:hint="eastAsia"/>
                <w:kern w:val="0"/>
                <w:sz w:val="18"/>
              </w:rPr>
              <w:t>）</w:t>
            </w:r>
          </w:p>
        </w:tc>
        <w:tc>
          <w:tcPr>
            <w:tcW w:w="900" w:type="dxa"/>
            <w:tcMar>
              <w:top w:w="15" w:type="dxa"/>
              <w:left w:w="15" w:type="dxa"/>
              <w:bottom w:w="0" w:type="dxa"/>
              <w:right w:w="15" w:type="dxa"/>
            </w:tcMar>
            <w:vAlign w:val="center"/>
          </w:tcPr>
          <w:p w14:paraId="02263848" w14:textId="77777777" w:rsidR="00000000" w:rsidRDefault="007478C2">
            <w:pPr>
              <w:spacing w:line="360" w:lineRule="auto"/>
              <w:ind w:leftChars="50" w:left="105"/>
              <w:jc w:val="center"/>
              <w:rPr>
                <w:rFonts w:ascii="宋体" w:hAnsi="宋体"/>
                <w:kern w:val="0"/>
                <w:sz w:val="18"/>
              </w:rPr>
            </w:pPr>
            <w:r>
              <w:rPr>
                <w:rFonts w:ascii="宋体" w:hAnsi="宋体" w:hint="eastAsia"/>
                <w:kern w:val="0"/>
                <w:sz w:val="18"/>
              </w:rPr>
              <w:t>（</w:t>
            </w:r>
            <w:r>
              <w:rPr>
                <w:rFonts w:ascii="宋体" w:hAnsi="宋体" w:hint="eastAsia"/>
                <w:kern w:val="0"/>
                <w:sz w:val="18"/>
              </w:rPr>
              <w:t>2108</w:t>
            </w:r>
            <w:r>
              <w:rPr>
                <w:rFonts w:ascii="宋体" w:hAnsi="宋体" w:hint="eastAsia"/>
                <w:kern w:val="0"/>
                <w:sz w:val="18"/>
              </w:rPr>
              <w:t>）</w:t>
            </w:r>
          </w:p>
        </w:tc>
      </w:tr>
      <w:tr w:rsidR="00000000" w14:paraId="00995425" w14:textId="77777777">
        <w:trPr>
          <w:trHeight w:val="304"/>
          <w:jc w:val="center"/>
        </w:trPr>
        <w:tc>
          <w:tcPr>
            <w:tcW w:w="846" w:type="dxa"/>
          </w:tcPr>
          <w:p w14:paraId="1FE8AA44" w14:textId="77777777" w:rsidR="00000000" w:rsidRDefault="007478C2">
            <w:pPr>
              <w:spacing w:line="360" w:lineRule="auto"/>
              <w:ind w:leftChars="50" w:left="105"/>
              <w:rPr>
                <w:rFonts w:ascii="宋体" w:hAnsi="宋体"/>
                <w:sz w:val="24"/>
              </w:rPr>
            </w:pPr>
            <w:r>
              <w:rPr>
                <w:rFonts w:ascii="宋体" w:hAnsi="宋体" w:hint="eastAsia"/>
                <w:sz w:val="24"/>
              </w:rPr>
              <w:t>合计</w:t>
            </w:r>
          </w:p>
        </w:tc>
        <w:tc>
          <w:tcPr>
            <w:tcW w:w="1011" w:type="dxa"/>
          </w:tcPr>
          <w:p w14:paraId="3BD8C92C" w14:textId="77777777" w:rsidR="00000000" w:rsidRDefault="007478C2">
            <w:pPr>
              <w:spacing w:line="360" w:lineRule="auto"/>
              <w:ind w:leftChars="50" w:left="105"/>
              <w:rPr>
                <w:rFonts w:ascii="宋体" w:hAnsi="宋体"/>
                <w:sz w:val="24"/>
              </w:rPr>
            </w:pPr>
            <w:r>
              <w:rPr>
                <w:rFonts w:ascii="宋体" w:hAnsi="宋体" w:hint="eastAsia"/>
                <w:sz w:val="24"/>
              </w:rPr>
              <w:t>-</w:t>
            </w:r>
          </w:p>
        </w:tc>
        <w:tc>
          <w:tcPr>
            <w:tcW w:w="2160" w:type="dxa"/>
            <w:gridSpan w:val="2"/>
            <w:tcMar>
              <w:top w:w="15" w:type="dxa"/>
              <w:left w:w="15" w:type="dxa"/>
              <w:bottom w:w="0" w:type="dxa"/>
              <w:right w:w="15" w:type="dxa"/>
            </w:tcMar>
          </w:tcPr>
          <w:p w14:paraId="06AA67FE" w14:textId="77777777" w:rsidR="00000000" w:rsidRDefault="007478C2">
            <w:pPr>
              <w:spacing w:line="360" w:lineRule="auto"/>
              <w:ind w:leftChars="50" w:left="105"/>
              <w:rPr>
                <w:rFonts w:ascii="宋体" w:hAnsi="宋体"/>
                <w:sz w:val="24"/>
              </w:rPr>
            </w:pPr>
            <w:r>
              <w:rPr>
                <w:rFonts w:ascii="宋体" w:hAnsi="宋体" w:hint="eastAsia"/>
                <w:sz w:val="24"/>
              </w:rPr>
              <w:t>-</w:t>
            </w:r>
          </w:p>
        </w:tc>
        <w:tc>
          <w:tcPr>
            <w:tcW w:w="1620" w:type="dxa"/>
            <w:tcMar>
              <w:top w:w="15" w:type="dxa"/>
              <w:left w:w="15" w:type="dxa"/>
              <w:bottom w:w="0" w:type="dxa"/>
              <w:right w:w="15" w:type="dxa"/>
            </w:tcMar>
          </w:tcPr>
          <w:p w14:paraId="526427EE" w14:textId="77777777" w:rsidR="00000000" w:rsidRDefault="007478C2">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1900</w:t>
            </w:r>
            <w:r>
              <w:rPr>
                <w:rFonts w:ascii="宋体" w:hAnsi="宋体" w:hint="eastAsia"/>
                <w:kern w:val="0"/>
                <w:sz w:val="18"/>
              </w:rPr>
              <w:t>）</w:t>
            </w:r>
          </w:p>
        </w:tc>
        <w:tc>
          <w:tcPr>
            <w:tcW w:w="1260" w:type="dxa"/>
            <w:tcMar>
              <w:top w:w="15" w:type="dxa"/>
              <w:left w:w="15" w:type="dxa"/>
              <w:bottom w:w="0" w:type="dxa"/>
              <w:right w:w="15" w:type="dxa"/>
            </w:tcMar>
          </w:tcPr>
          <w:p w14:paraId="675CB930" w14:textId="77777777" w:rsidR="00000000" w:rsidRDefault="007478C2">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1901</w:t>
            </w:r>
            <w:r>
              <w:rPr>
                <w:rFonts w:ascii="宋体" w:hAnsi="宋体" w:hint="eastAsia"/>
                <w:kern w:val="0"/>
                <w:sz w:val="18"/>
              </w:rPr>
              <w:t>）</w:t>
            </w:r>
          </w:p>
        </w:tc>
        <w:tc>
          <w:tcPr>
            <w:tcW w:w="1440" w:type="dxa"/>
            <w:tcMar>
              <w:top w:w="15" w:type="dxa"/>
              <w:left w:w="15" w:type="dxa"/>
              <w:bottom w:w="0" w:type="dxa"/>
              <w:right w:w="15" w:type="dxa"/>
            </w:tcMar>
          </w:tcPr>
          <w:p w14:paraId="6B395D92" w14:textId="77777777" w:rsidR="00000000" w:rsidRDefault="007478C2">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1902</w:t>
            </w:r>
            <w:r>
              <w:rPr>
                <w:rFonts w:ascii="宋体" w:hAnsi="宋体" w:hint="eastAsia"/>
                <w:kern w:val="0"/>
                <w:sz w:val="18"/>
              </w:rPr>
              <w:t>）</w:t>
            </w:r>
          </w:p>
        </w:tc>
        <w:tc>
          <w:tcPr>
            <w:tcW w:w="1260" w:type="dxa"/>
            <w:tcMar>
              <w:top w:w="15" w:type="dxa"/>
              <w:left w:w="15" w:type="dxa"/>
              <w:bottom w:w="0" w:type="dxa"/>
              <w:right w:w="15" w:type="dxa"/>
            </w:tcMar>
          </w:tcPr>
          <w:p w14:paraId="12C7A2E7" w14:textId="77777777" w:rsidR="00000000" w:rsidRDefault="007478C2">
            <w:pPr>
              <w:spacing w:line="360" w:lineRule="auto"/>
              <w:ind w:leftChars="50" w:left="105"/>
              <w:jc w:val="center"/>
              <w:rPr>
                <w:rFonts w:ascii="宋体" w:hAnsi="宋体"/>
                <w:sz w:val="24"/>
              </w:rPr>
            </w:pPr>
            <w:r>
              <w:rPr>
                <w:rFonts w:ascii="宋体" w:hAnsi="宋体" w:hint="eastAsia"/>
                <w:kern w:val="0"/>
                <w:sz w:val="18"/>
              </w:rPr>
              <w:t>（</w:t>
            </w:r>
            <w:r>
              <w:rPr>
                <w:rFonts w:ascii="宋体" w:hAnsi="宋体" w:hint="eastAsia"/>
                <w:kern w:val="0"/>
                <w:sz w:val="18"/>
              </w:rPr>
              <w:t>1903</w:t>
            </w:r>
            <w:r>
              <w:rPr>
                <w:rFonts w:ascii="宋体" w:hAnsi="宋体" w:hint="eastAsia"/>
                <w:kern w:val="0"/>
                <w:sz w:val="18"/>
              </w:rPr>
              <w:t>）</w:t>
            </w:r>
          </w:p>
        </w:tc>
        <w:tc>
          <w:tcPr>
            <w:tcW w:w="900" w:type="dxa"/>
            <w:tcMar>
              <w:top w:w="15" w:type="dxa"/>
              <w:left w:w="15" w:type="dxa"/>
              <w:bottom w:w="0" w:type="dxa"/>
              <w:right w:w="15" w:type="dxa"/>
            </w:tcMar>
            <w:vAlign w:val="center"/>
          </w:tcPr>
          <w:p w14:paraId="0FC12AF3" w14:textId="77777777" w:rsidR="00000000" w:rsidRDefault="007478C2">
            <w:pPr>
              <w:spacing w:line="360" w:lineRule="auto"/>
              <w:ind w:leftChars="50" w:left="105"/>
              <w:jc w:val="center"/>
              <w:rPr>
                <w:rFonts w:ascii="宋体" w:hAnsi="宋体"/>
                <w:kern w:val="0"/>
                <w:sz w:val="18"/>
              </w:rPr>
            </w:pPr>
            <w:r>
              <w:rPr>
                <w:rFonts w:ascii="宋体" w:hAnsi="宋体" w:hint="eastAsia"/>
                <w:kern w:val="0"/>
                <w:sz w:val="18"/>
              </w:rPr>
              <w:t>（</w:t>
            </w:r>
            <w:r>
              <w:rPr>
                <w:rFonts w:ascii="宋体" w:hAnsi="宋体" w:hint="eastAsia"/>
                <w:kern w:val="0"/>
                <w:sz w:val="18"/>
              </w:rPr>
              <w:t>2281</w:t>
            </w:r>
            <w:r>
              <w:rPr>
                <w:rFonts w:ascii="宋体" w:hAnsi="宋体" w:hint="eastAsia"/>
                <w:kern w:val="0"/>
                <w:sz w:val="18"/>
              </w:rPr>
              <w:t>）</w:t>
            </w:r>
          </w:p>
        </w:tc>
      </w:tr>
    </w:tbl>
    <w:p w14:paraId="153DB4D5"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1904</w:t>
      </w:r>
      <w:r>
        <w:rPr>
          <w:rFonts w:ascii="宋体" w:hAnsi="宋体" w:hint="eastAsia"/>
          <w:kern w:val="0"/>
          <w:sz w:val="18"/>
        </w:rPr>
        <w:t>）</w:t>
      </w:r>
    </w:p>
    <w:p w14:paraId="7B4F1B5B" w14:textId="77777777" w:rsidR="00000000" w:rsidRDefault="007478C2">
      <w:pPr>
        <w:rPr>
          <w:rFonts w:ascii="宋体" w:hAnsi="宋体"/>
          <w:kern w:val="0"/>
          <w:sz w:val="18"/>
        </w:rPr>
      </w:pPr>
    </w:p>
    <w:p w14:paraId="24D95E72" w14:textId="77777777" w:rsidR="00000000" w:rsidRDefault="007478C2">
      <w:pPr>
        <w:outlineLvl w:val="3"/>
        <w:rPr>
          <w:rFonts w:ascii="宋体" w:hAnsi="宋体"/>
          <w:color w:val="000000"/>
          <w:sz w:val="24"/>
          <w:lang w:val="en-AU"/>
        </w:rPr>
      </w:pPr>
      <w:r>
        <w:rPr>
          <w:rFonts w:ascii="宋体" w:hAnsi="宋体" w:hint="eastAsia"/>
          <w:b/>
          <w:color w:val="000000"/>
          <w:sz w:val="24"/>
        </w:rPr>
        <w:t xml:space="preserve">7.4.11.2 </w:t>
      </w:r>
      <w:r>
        <w:rPr>
          <w:rFonts w:ascii="宋体" w:hAnsi="宋体" w:hint="eastAsia"/>
          <w:b/>
          <w:color w:val="000000"/>
          <w:sz w:val="24"/>
        </w:rPr>
        <w:t>利润分配情况——固定净值型货币市场基金</w:t>
      </w:r>
    </w:p>
    <w:p w14:paraId="4208F855" w14:textId="77777777" w:rsidR="00000000" w:rsidRDefault="007478C2">
      <w:pPr>
        <w:widowControl/>
        <w:tabs>
          <w:tab w:val="left" w:pos="1680"/>
        </w:tabs>
        <w:wordWrap w:val="0"/>
        <w:autoSpaceDE w:val="0"/>
        <w:autoSpaceDN w:val="0"/>
        <w:jc w:val="right"/>
        <w:textAlignment w:val="bottom"/>
        <w:rPr>
          <w:rFonts w:hAnsi="宋体"/>
          <w:sz w:val="24"/>
          <w:lang w:val="en-AU"/>
        </w:rPr>
      </w:pPr>
      <w:r>
        <w:rPr>
          <w:rFonts w:hAnsi="宋体" w:hint="eastAsia"/>
          <w:sz w:val="24"/>
          <w:lang w:val="en-AU"/>
        </w:rPr>
        <w:t>单位：</w:t>
      </w:r>
      <w:r>
        <w:rPr>
          <w:rFonts w:hAnsi="宋体" w:hint="eastAsia"/>
          <w:sz w:val="24"/>
          <w:lang w:val="en-AU"/>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2160"/>
        <w:gridCol w:w="2160"/>
        <w:gridCol w:w="1369"/>
        <w:gridCol w:w="1260"/>
      </w:tblGrid>
      <w:tr w:rsidR="00000000" w14:paraId="6E9CBF3F" w14:textId="77777777">
        <w:trPr>
          <w:jc w:val="center"/>
        </w:trPr>
        <w:tc>
          <w:tcPr>
            <w:tcW w:w="2065" w:type="dxa"/>
            <w:vAlign w:val="center"/>
          </w:tcPr>
          <w:p w14:paraId="6D2BA234" w14:textId="77777777" w:rsidR="00000000" w:rsidRDefault="007478C2">
            <w:pPr>
              <w:widowControl/>
              <w:tabs>
                <w:tab w:val="left" w:pos="1680"/>
              </w:tabs>
              <w:autoSpaceDE w:val="0"/>
              <w:autoSpaceDN w:val="0"/>
              <w:jc w:val="center"/>
              <w:textAlignment w:val="bottom"/>
              <w:rPr>
                <w:rFonts w:ascii="宋体" w:hAnsi="宋体"/>
                <w:sz w:val="24"/>
              </w:rPr>
            </w:pPr>
            <w:r>
              <w:rPr>
                <w:rFonts w:hAnsi="宋体" w:hint="eastAsia"/>
                <w:sz w:val="24"/>
                <w:lang w:val="en-AU"/>
              </w:rPr>
              <w:t>已按</w:t>
            </w:r>
            <w:r>
              <w:rPr>
                <w:rFonts w:hAnsi="宋体"/>
                <w:sz w:val="24"/>
                <w:lang w:val="en-AU"/>
              </w:rPr>
              <w:t>再投资形</w:t>
            </w:r>
            <w:r>
              <w:rPr>
                <w:rFonts w:hAnsi="宋体"/>
                <w:sz w:val="24"/>
                <w:lang w:val="en-AU"/>
              </w:rPr>
              <w:t>式</w:t>
            </w:r>
            <w:r>
              <w:rPr>
                <w:rFonts w:hAnsi="宋体" w:hint="eastAsia"/>
                <w:sz w:val="24"/>
                <w:lang w:val="en-AU"/>
              </w:rPr>
              <w:t>转实收基金</w:t>
            </w:r>
          </w:p>
        </w:tc>
        <w:tc>
          <w:tcPr>
            <w:tcW w:w="2160" w:type="dxa"/>
          </w:tcPr>
          <w:p w14:paraId="3DFA901D" w14:textId="77777777" w:rsidR="00000000" w:rsidRDefault="007478C2">
            <w:pPr>
              <w:widowControl/>
              <w:tabs>
                <w:tab w:val="left" w:pos="1680"/>
              </w:tabs>
              <w:autoSpaceDE w:val="0"/>
              <w:autoSpaceDN w:val="0"/>
              <w:jc w:val="center"/>
              <w:textAlignment w:val="bottom"/>
              <w:rPr>
                <w:rFonts w:ascii="宋体" w:hAnsi="宋体"/>
                <w:sz w:val="24"/>
              </w:rPr>
            </w:pPr>
            <w:r>
              <w:rPr>
                <w:rFonts w:ascii="宋体" w:hAnsi="宋体" w:hint="eastAsia"/>
                <w:sz w:val="24"/>
              </w:rPr>
              <w:t>直接通过应付</w:t>
            </w:r>
          </w:p>
          <w:p w14:paraId="50777FAD" w14:textId="77777777" w:rsidR="00000000" w:rsidRDefault="007478C2">
            <w:pPr>
              <w:widowControl/>
              <w:tabs>
                <w:tab w:val="left" w:pos="1680"/>
              </w:tabs>
              <w:autoSpaceDE w:val="0"/>
              <w:autoSpaceDN w:val="0"/>
              <w:jc w:val="center"/>
              <w:textAlignment w:val="bottom"/>
              <w:rPr>
                <w:rFonts w:ascii="宋体" w:hAnsi="宋体"/>
                <w:sz w:val="24"/>
              </w:rPr>
            </w:pPr>
            <w:r>
              <w:rPr>
                <w:rFonts w:ascii="宋体" w:hAnsi="宋体" w:hint="eastAsia"/>
                <w:sz w:val="24"/>
              </w:rPr>
              <w:t>赎回款转出金额</w:t>
            </w:r>
          </w:p>
        </w:tc>
        <w:tc>
          <w:tcPr>
            <w:tcW w:w="2160" w:type="dxa"/>
            <w:vAlign w:val="center"/>
          </w:tcPr>
          <w:p w14:paraId="1369F335" w14:textId="77777777" w:rsidR="00000000" w:rsidRDefault="007478C2">
            <w:pPr>
              <w:widowControl/>
              <w:tabs>
                <w:tab w:val="left" w:pos="1680"/>
              </w:tabs>
              <w:autoSpaceDE w:val="0"/>
              <w:autoSpaceDN w:val="0"/>
              <w:jc w:val="center"/>
              <w:textAlignment w:val="bottom"/>
              <w:rPr>
                <w:rFonts w:ascii="宋体" w:hAnsi="宋体"/>
                <w:sz w:val="24"/>
              </w:rPr>
            </w:pPr>
            <w:r>
              <w:rPr>
                <w:rFonts w:ascii="宋体" w:hAnsi="宋体" w:hint="eastAsia"/>
                <w:sz w:val="24"/>
              </w:rPr>
              <w:t>应付利润</w:t>
            </w:r>
          </w:p>
          <w:p w14:paraId="62A3E62F" w14:textId="77777777" w:rsidR="00000000" w:rsidRDefault="007478C2">
            <w:pPr>
              <w:widowControl/>
              <w:tabs>
                <w:tab w:val="left" w:pos="1680"/>
              </w:tabs>
              <w:autoSpaceDE w:val="0"/>
              <w:autoSpaceDN w:val="0"/>
              <w:jc w:val="center"/>
              <w:textAlignment w:val="bottom"/>
              <w:rPr>
                <w:rFonts w:ascii="宋体" w:hAnsi="宋体"/>
                <w:sz w:val="24"/>
              </w:rPr>
            </w:pPr>
            <w:r>
              <w:rPr>
                <w:rFonts w:ascii="宋体" w:hAnsi="宋体" w:hint="eastAsia"/>
                <w:sz w:val="24"/>
              </w:rPr>
              <w:t>本年变动</w:t>
            </w:r>
          </w:p>
        </w:tc>
        <w:tc>
          <w:tcPr>
            <w:tcW w:w="1369" w:type="dxa"/>
            <w:vAlign w:val="center"/>
          </w:tcPr>
          <w:p w14:paraId="44C2802D" w14:textId="77777777" w:rsidR="00000000" w:rsidRDefault="007478C2">
            <w:pPr>
              <w:jc w:val="center"/>
              <w:rPr>
                <w:rFonts w:hAnsi="宋体"/>
                <w:sz w:val="24"/>
                <w:lang w:val="en-AU"/>
              </w:rPr>
            </w:pPr>
            <w:r>
              <w:rPr>
                <w:rFonts w:hAnsi="宋体" w:hint="eastAsia"/>
                <w:sz w:val="24"/>
                <w:lang w:val="en-AU"/>
              </w:rPr>
              <w:t>本期利润分配</w:t>
            </w:r>
            <w:r>
              <w:rPr>
                <w:rFonts w:hAnsi="宋体"/>
                <w:sz w:val="24"/>
                <w:lang w:val="en-AU"/>
              </w:rPr>
              <w:t>合计</w:t>
            </w:r>
          </w:p>
        </w:tc>
        <w:tc>
          <w:tcPr>
            <w:tcW w:w="1260" w:type="dxa"/>
            <w:vAlign w:val="center"/>
          </w:tcPr>
          <w:p w14:paraId="74BC15C9" w14:textId="77777777" w:rsidR="00000000" w:rsidRDefault="007478C2">
            <w:pPr>
              <w:jc w:val="center"/>
              <w:rPr>
                <w:rFonts w:hAnsi="宋体"/>
                <w:sz w:val="24"/>
                <w:lang w:val="en-AU"/>
              </w:rPr>
            </w:pPr>
            <w:r>
              <w:rPr>
                <w:rFonts w:hAnsi="宋体" w:hint="eastAsia"/>
                <w:sz w:val="24"/>
                <w:lang w:val="en-AU"/>
              </w:rPr>
              <w:t>备注</w:t>
            </w:r>
          </w:p>
        </w:tc>
      </w:tr>
      <w:tr w:rsidR="00000000" w14:paraId="764CB8FC" w14:textId="77777777">
        <w:trPr>
          <w:jc w:val="center"/>
        </w:trPr>
        <w:tc>
          <w:tcPr>
            <w:tcW w:w="2065" w:type="dxa"/>
          </w:tcPr>
          <w:p w14:paraId="0E61BE37" w14:textId="77777777" w:rsidR="00000000" w:rsidRDefault="007478C2">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2454</w:t>
            </w:r>
            <w:r>
              <w:rPr>
                <w:rFonts w:ascii="宋体" w:hAnsi="宋体" w:hint="eastAsia"/>
                <w:kern w:val="0"/>
                <w:sz w:val="18"/>
              </w:rPr>
              <w:t>）</w:t>
            </w:r>
          </w:p>
        </w:tc>
        <w:tc>
          <w:tcPr>
            <w:tcW w:w="2160" w:type="dxa"/>
          </w:tcPr>
          <w:p w14:paraId="56CAEDDD" w14:textId="77777777" w:rsidR="00000000" w:rsidRDefault="007478C2">
            <w:pPr>
              <w:widowControl/>
              <w:tabs>
                <w:tab w:val="left" w:pos="1680"/>
              </w:tabs>
              <w:autoSpaceDE w:val="0"/>
              <w:autoSpaceDN w:val="0"/>
              <w:jc w:val="center"/>
              <w:textAlignment w:val="bottom"/>
              <w:rPr>
                <w:rFonts w:ascii="宋体" w:hAnsi="宋体"/>
                <w:kern w:val="0"/>
                <w:sz w:val="18"/>
              </w:rPr>
            </w:pPr>
            <w:r>
              <w:rPr>
                <w:rFonts w:ascii="宋体" w:hAnsi="宋体" w:hint="eastAsia"/>
                <w:kern w:val="0"/>
                <w:sz w:val="18"/>
              </w:rPr>
              <w:t>（</w:t>
            </w:r>
            <w:r>
              <w:rPr>
                <w:rFonts w:ascii="宋体" w:hAnsi="宋体"/>
                <w:kern w:val="0"/>
                <w:sz w:val="18"/>
              </w:rPr>
              <w:t>2600</w:t>
            </w:r>
            <w:r>
              <w:rPr>
                <w:rFonts w:ascii="宋体" w:hAnsi="宋体" w:hint="eastAsia"/>
                <w:kern w:val="0"/>
                <w:sz w:val="18"/>
              </w:rPr>
              <w:t>）</w:t>
            </w:r>
          </w:p>
        </w:tc>
        <w:tc>
          <w:tcPr>
            <w:tcW w:w="2160" w:type="dxa"/>
          </w:tcPr>
          <w:p w14:paraId="421425BB" w14:textId="77777777" w:rsidR="00000000" w:rsidRDefault="007478C2">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kern w:val="0"/>
                <w:sz w:val="18"/>
              </w:rPr>
              <w:t>2601</w:t>
            </w:r>
            <w:r>
              <w:rPr>
                <w:rFonts w:ascii="宋体" w:hAnsi="宋体" w:hint="eastAsia"/>
                <w:kern w:val="0"/>
                <w:sz w:val="18"/>
              </w:rPr>
              <w:t>）</w:t>
            </w:r>
          </w:p>
        </w:tc>
        <w:tc>
          <w:tcPr>
            <w:tcW w:w="1369" w:type="dxa"/>
          </w:tcPr>
          <w:p w14:paraId="19F846BC" w14:textId="77777777" w:rsidR="00000000" w:rsidRDefault="007478C2">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2456</w:t>
            </w:r>
            <w:r>
              <w:rPr>
                <w:rFonts w:ascii="宋体" w:hAnsi="宋体" w:hint="eastAsia"/>
                <w:kern w:val="0"/>
                <w:sz w:val="18"/>
              </w:rPr>
              <w:t>）</w:t>
            </w:r>
          </w:p>
        </w:tc>
        <w:tc>
          <w:tcPr>
            <w:tcW w:w="1260" w:type="dxa"/>
          </w:tcPr>
          <w:p w14:paraId="64BE5EEE" w14:textId="77777777" w:rsidR="00000000" w:rsidRDefault="007478C2">
            <w:pPr>
              <w:widowControl/>
              <w:tabs>
                <w:tab w:val="left" w:pos="1680"/>
              </w:tabs>
              <w:autoSpaceDE w:val="0"/>
              <w:autoSpaceDN w:val="0"/>
              <w:jc w:val="center"/>
              <w:textAlignment w:val="bottom"/>
              <w:rPr>
                <w:rFonts w:ascii="宋体" w:hAnsi="宋体"/>
                <w:b/>
                <w:sz w:val="24"/>
              </w:rPr>
            </w:pPr>
            <w:r>
              <w:rPr>
                <w:rFonts w:ascii="宋体" w:hAnsi="宋体" w:hint="eastAsia"/>
                <w:kern w:val="0"/>
                <w:sz w:val="18"/>
              </w:rPr>
              <w:t>（</w:t>
            </w:r>
            <w:r>
              <w:rPr>
                <w:rFonts w:ascii="宋体" w:hAnsi="宋体" w:hint="eastAsia"/>
                <w:kern w:val="0"/>
                <w:sz w:val="18"/>
              </w:rPr>
              <w:t>2628</w:t>
            </w:r>
            <w:r>
              <w:rPr>
                <w:rFonts w:ascii="宋体" w:hAnsi="宋体" w:hint="eastAsia"/>
                <w:kern w:val="0"/>
                <w:sz w:val="18"/>
              </w:rPr>
              <w:t>）</w:t>
            </w:r>
          </w:p>
        </w:tc>
      </w:tr>
    </w:tbl>
    <w:p w14:paraId="7861844B"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1909</w:t>
      </w:r>
      <w:r>
        <w:rPr>
          <w:rFonts w:ascii="宋体" w:hAnsi="宋体" w:hint="eastAsia"/>
          <w:kern w:val="0"/>
          <w:sz w:val="18"/>
        </w:rPr>
        <w:t>）</w:t>
      </w:r>
    </w:p>
    <w:p w14:paraId="501D2F0D" w14:textId="77777777" w:rsidR="00000000" w:rsidRDefault="007478C2">
      <w:pPr>
        <w:rPr>
          <w:rFonts w:ascii="宋体" w:hAnsi="宋体"/>
          <w:kern w:val="0"/>
          <w:sz w:val="18"/>
        </w:rPr>
      </w:pPr>
    </w:p>
    <w:p w14:paraId="0AA2DEAB" w14:textId="77777777" w:rsidR="00000000" w:rsidRDefault="007478C2">
      <w:pPr>
        <w:spacing w:line="360" w:lineRule="auto"/>
        <w:outlineLvl w:val="2"/>
        <w:rPr>
          <w:rFonts w:ascii="宋体" w:hAnsi="宋体"/>
          <w:sz w:val="24"/>
        </w:rPr>
      </w:pPr>
      <w:r>
        <w:rPr>
          <w:rFonts w:ascii="宋体" w:hAnsi="宋体" w:hint="eastAsia"/>
          <w:b/>
          <w:sz w:val="24"/>
        </w:rPr>
        <w:t xml:space="preserve">7.4.12 </w:t>
      </w:r>
      <w:r>
        <w:rPr>
          <w:rFonts w:ascii="宋体" w:hAnsi="宋体" w:hint="eastAsia"/>
          <w:b/>
          <w:sz w:val="24"/>
        </w:rPr>
        <w:t>期末（</w:t>
      </w: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日）本基金持有的流通受限证券</w:t>
      </w:r>
      <w:r>
        <w:rPr>
          <w:rStyle w:val="FootnoteReference"/>
          <w:rFonts w:ascii="宋体" w:hAnsi="宋体"/>
          <w:b/>
          <w:sz w:val="24"/>
        </w:rPr>
        <w:footnoteReference w:id="202"/>
      </w:r>
    </w:p>
    <w:p w14:paraId="2544EA8A" w14:textId="77777777" w:rsidR="00000000" w:rsidRDefault="007478C2">
      <w:pPr>
        <w:spacing w:line="360" w:lineRule="auto"/>
        <w:outlineLvl w:val="3"/>
        <w:rPr>
          <w:rFonts w:ascii="宋体" w:hAnsi="宋体"/>
          <w:b/>
          <w:color w:val="000000"/>
          <w:sz w:val="24"/>
        </w:rPr>
      </w:pPr>
      <w:r>
        <w:rPr>
          <w:rFonts w:ascii="宋体" w:hAnsi="宋体" w:hint="eastAsia"/>
          <w:b/>
          <w:color w:val="000000"/>
          <w:sz w:val="24"/>
        </w:rPr>
        <w:t xml:space="preserve">7.4.12.1 </w:t>
      </w:r>
      <w:r>
        <w:rPr>
          <w:rFonts w:ascii="宋体" w:hAnsi="宋体" w:hint="eastAsia"/>
          <w:b/>
          <w:color w:val="000000"/>
          <w:sz w:val="24"/>
        </w:rPr>
        <w:t>因认购新发</w:t>
      </w:r>
      <w:r>
        <w:rPr>
          <w:rFonts w:ascii="宋体" w:hAnsi="宋体" w:hint="eastAsia"/>
          <w:b/>
          <w:color w:val="000000"/>
          <w:sz w:val="24"/>
        </w:rPr>
        <w:t>/</w:t>
      </w:r>
      <w:r>
        <w:rPr>
          <w:rFonts w:ascii="宋体" w:hAnsi="宋体" w:hint="eastAsia"/>
          <w:b/>
          <w:color w:val="000000"/>
          <w:sz w:val="24"/>
        </w:rPr>
        <w:t>增发证券而于期末持有的流通受限证券</w:t>
      </w:r>
    </w:p>
    <w:p w14:paraId="5FE66E3F" w14:textId="77777777" w:rsidR="00000000" w:rsidRDefault="007478C2">
      <w:pPr>
        <w:wordWrap w:val="0"/>
        <w:jc w:val="right"/>
        <w:rPr>
          <w:rFonts w:ascii="宋体" w:hAnsi="宋体"/>
          <w:b/>
          <w:color w:val="FF0000"/>
          <w:sz w:val="24"/>
        </w:rPr>
      </w:pPr>
      <w:r>
        <w:rPr>
          <w:rFonts w:ascii="宋体" w:hAnsi="宋体" w:hint="eastAsia"/>
          <w:color w:val="000000"/>
          <w:sz w:val="24"/>
        </w:rPr>
        <w:t>金额单位：</w:t>
      </w:r>
      <w:r>
        <w:rPr>
          <w:rFonts w:ascii="宋体" w:hAnsi="宋体" w:hint="eastAsia"/>
          <w:color w:val="000000"/>
          <w:sz w:val="24"/>
        </w:rPr>
        <w:t xml:space="preserve">  </w:t>
      </w:r>
      <w:r>
        <w:rPr>
          <w:rFonts w:ascii="宋体" w:hAnsi="宋体" w:hint="eastAsia"/>
          <w:color w:val="FF0000"/>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846"/>
        <w:gridCol w:w="850"/>
        <w:gridCol w:w="900"/>
        <w:gridCol w:w="709"/>
        <w:gridCol w:w="900"/>
        <w:gridCol w:w="828"/>
        <w:gridCol w:w="900"/>
        <w:gridCol w:w="1081"/>
        <w:gridCol w:w="1080"/>
        <w:gridCol w:w="1076"/>
        <w:gridCol w:w="10"/>
        <w:gridCol w:w="935"/>
        <w:gridCol w:w="13"/>
      </w:tblGrid>
      <w:tr w:rsidR="00000000" w14:paraId="41B5AAD5" w14:textId="77777777">
        <w:trPr>
          <w:trHeight w:val="255"/>
          <w:jc w:val="center"/>
        </w:trPr>
        <w:tc>
          <w:tcPr>
            <w:tcW w:w="10128" w:type="dxa"/>
            <w:gridSpan w:val="13"/>
            <w:tcBorders>
              <w:top w:val="single" w:sz="4" w:space="0" w:color="auto"/>
              <w:left w:val="single" w:sz="4" w:space="0" w:color="auto"/>
              <w:bottom w:val="single" w:sz="4" w:space="0" w:color="auto"/>
              <w:right w:val="single" w:sz="4" w:space="0" w:color="auto"/>
            </w:tcBorders>
            <w:vAlign w:val="center"/>
          </w:tcPr>
          <w:p w14:paraId="262056FB" w14:textId="77777777" w:rsidR="00000000" w:rsidRDefault="007478C2">
            <w:pPr>
              <w:rPr>
                <w:rFonts w:ascii="宋体" w:hAnsi="宋体"/>
                <w:color w:val="000000"/>
                <w:sz w:val="24"/>
              </w:rPr>
            </w:pPr>
            <w:r>
              <w:rPr>
                <w:rFonts w:ascii="宋体" w:hAnsi="宋体" w:hint="eastAsia"/>
                <w:color w:val="000000"/>
                <w:sz w:val="24"/>
              </w:rPr>
              <w:t xml:space="preserve">7.4.12.1.1 </w:t>
            </w:r>
            <w:r>
              <w:rPr>
                <w:rFonts w:ascii="宋体" w:hAnsi="宋体" w:hint="eastAsia"/>
                <w:color w:val="000000"/>
                <w:sz w:val="24"/>
              </w:rPr>
              <w:t>受限证券类别：股票</w:t>
            </w:r>
            <w:r>
              <w:rPr>
                <w:rStyle w:val="FootnoteReference"/>
                <w:rFonts w:ascii="宋体" w:hAnsi="宋体"/>
                <w:color w:val="000000"/>
                <w:sz w:val="24"/>
              </w:rPr>
              <w:footnoteReference w:id="203"/>
            </w:r>
            <w:r>
              <w:rPr>
                <w:rFonts w:ascii="宋体" w:hAnsi="宋体" w:hint="eastAsia"/>
                <w:color w:val="000000"/>
                <w:kern w:val="0"/>
                <w:sz w:val="18"/>
              </w:rPr>
              <w:t>（</w:t>
            </w:r>
            <w:r>
              <w:rPr>
                <w:rFonts w:ascii="宋体" w:hAnsi="宋体" w:hint="eastAsia"/>
                <w:color w:val="000000"/>
                <w:kern w:val="0"/>
                <w:sz w:val="18"/>
              </w:rPr>
              <w:t>2016</w:t>
            </w:r>
            <w:r>
              <w:rPr>
                <w:rFonts w:ascii="宋体" w:hAnsi="宋体" w:hint="eastAsia"/>
                <w:color w:val="000000"/>
                <w:kern w:val="0"/>
                <w:sz w:val="18"/>
              </w:rPr>
              <w:t>）</w:t>
            </w:r>
          </w:p>
        </w:tc>
      </w:tr>
      <w:tr w:rsidR="00000000" w14:paraId="5E4D8174"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71678A70" w14:textId="77777777" w:rsidR="00000000" w:rsidRDefault="007478C2">
            <w:pPr>
              <w:jc w:val="center"/>
              <w:rPr>
                <w:rFonts w:ascii="宋体" w:hAnsi="宋体"/>
                <w:color w:val="000000"/>
                <w:sz w:val="24"/>
              </w:rPr>
            </w:pPr>
            <w:r>
              <w:rPr>
                <w:rFonts w:ascii="宋体" w:hAnsi="宋体"/>
                <w:color w:val="000000"/>
                <w:sz w:val="24"/>
              </w:rPr>
              <w:t>证券</w:t>
            </w:r>
          </w:p>
          <w:p w14:paraId="2C36DB75" w14:textId="77777777" w:rsidR="00000000" w:rsidRDefault="007478C2">
            <w:pPr>
              <w:jc w:val="center"/>
              <w:rPr>
                <w:rFonts w:ascii="宋体" w:hAnsi="宋体"/>
                <w:color w:val="000000"/>
                <w:sz w:val="24"/>
              </w:rPr>
            </w:pPr>
            <w:r>
              <w:rPr>
                <w:rFonts w:ascii="宋体" w:hAnsi="宋体"/>
                <w:color w:val="000000"/>
                <w:sz w:val="24"/>
              </w:rPr>
              <w:t>代码</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F8DD937" w14:textId="77777777" w:rsidR="00000000" w:rsidRDefault="007478C2">
            <w:pPr>
              <w:jc w:val="center"/>
              <w:rPr>
                <w:rFonts w:ascii="宋体" w:hAnsi="宋体"/>
                <w:color w:val="000000"/>
                <w:sz w:val="24"/>
              </w:rPr>
            </w:pPr>
            <w:r>
              <w:rPr>
                <w:rFonts w:ascii="宋体" w:hAnsi="宋体"/>
                <w:color w:val="000000"/>
                <w:sz w:val="24"/>
              </w:rPr>
              <w:t>证券</w:t>
            </w:r>
          </w:p>
          <w:p w14:paraId="0FD2F849" w14:textId="77777777" w:rsidR="00000000" w:rsidRDefault="007478C2">
            <w:pPr>
              <w:jc w:val="center"/>
              <w:rPr>
                <w:rFonts w:ascii="宋体" w:hAnsi="宋体"/>
                <w:color w:val="000000"/>
                <w:sz w:val="24"/>
              </w:rPr>
            </w:pPr>
            <w:r>
              <w:rPr>
                <w:rFonts w:ascii="宋体" w:hAnsi="宋体"/>
                <w:color w:val="000000"/>
                <w:sz w:val="24"/>
              </w:rPr>
              <w:t>名称</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B8BD22D" w14:textId="77777777" w:rsidR="00000000" w:rsidRDefault="007478C2">
            <w:pPr>
              <w:jc w:val="center"/>
              <w:rPr>
                <w:rFonts w:ascii="宋体" w:hAnsi="宋体"/>
                <w:color w:val="000000"/>
                <w:sz w:val="24"/>
              </w:rPr>
            </w:pPr>
            <w:r>
              <w:rPr>
                <w:rFonts w:ascii="宋体" w:hAnsi="宋体"/>
                <w:color w:val="000000"/>
                <w:sz w:val="24"/>
              </w:rPr>
              <w:t>成功</w:t>
            </w:r>
          </w:p>
          <w:p w14:paraId="2E0AD108" w14:textId="77777777" w:rsidR="00000000" w:rsidRDefault="007478C2">
            <w:pPr>
              <w:jc w:val="center"/>
              <w:rPr>
                <w:rFonts w:ascii="宋体" w:hAnsi="宋体"/>
                <w:color w:val="000000"/>
                <w:sz w:val="24"/>
              </w:rPr>
            </w:pPr>
            <w:r>
              <w:rPr>
                <w:rFonts w:ascii="宋体" w:hAnsi="宋体"/>
                <w:color w:val="000000"/>
                <w:sz w:val="24"/>
              </w:rPr>
              <w:t>认购日</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001DAB9" w14:textId="77777777" w:rsidR="00000000" w:rsidRDefault="007478C2">
            <w:pPr>
              <w:jc w:val="center"/>
              <w:rPr>
                <w:rFonts w:ascii="宋体" w:hAnsi="宋体"/>
                <w:color w:val="000000"/>
                <w:sz w:val="24"/>
              </w:rPr>
            </w:pPr>
            <w:r>
              <w:rPr>
                <w:rFonts w:ascii="宋体" w:hAnsi="宋体" w:hint="eastAsia"/>
                <w:color w:val="000000"/>
                <w:sz w:val="24"/>
              </w:rPr>
              <w:t>受限期</w:t>
            </w:r>
            <w:r>
              <w:rPr>
                <w:rStyle w:val="FootnoteReference"/>
                <w:rFonts w:ascii="宋体" w:hAnsi="宋体"/>
                <w:color w:val="000000"/>
                <w:sz w:val="24"/>
              </w:rPr>
              <w:footnoteReference w:id="204"/>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230DB9A" w14:textId="77777777" w:rsidR="00000000" w:rsidRDefault="007478C2">
            <w:pPr>
              <w:jc w:val="center"/>
              <w:rPr>
                <w:rFonts w:ascii="宋体" w:hAnsi="宋体"/>
                <w:color w:val="000000"/>
                <w:sz w:val="24"/>
              </w:rPr>
            </w:pPr>
            <w:r>
              <w:rPr>
                <w:rFonts w:ascii="宋体" w:hAnsi="宋体"/>
                <w:color w:val="000000"/>
                <w:sz w:val="24"/>
              </w:rPr>
              <w:t>流通受限类型</w:t>
            </w:r>
            <w:r>
              <w:rPr>
                <w:rStyle w:val="FootnoteReference"/>
                <w:rFonts w:ascii="宋体" w:hAnsi="宋体"/>
                <w:color w:val="000000"/>
                <w:sz w:val="24"/>
              </w:rPr>
              <w:footnoteReference w:id="205"/>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765681A" w14:textId="77777777" w:rsidR="00000000" w:rsidRDefault="007478C2">
            <w:pPr>
              <w:jc w:val="center"/>
              <w:rPr>
                <w:rFonts w:ascii="宋体" w:hAnsi="宋体"/>
                <w:color w:val="000000"/>
                <w:sz w:val="24"/>
              </w:rPr>
            </w:pPr>
            <w:r>
              <w:rPr>
                <w:rFonts w:ascii="宋体" w:hAnsi="宋体"/>
                <w:color w:val="000000"/>
                <w:sz w:val="24"/>
              </w:rPr>
              <w:t>认购</w:t>
            </w:r>
          </w:p>
          <w:p w14:paraId="0857A064" w14:textId="77777777" w:rsidR="00000000" w:rsidRDefault="007478C2">
            <w:pPr>
              <w:jc w:val="center"/>
              <w:rPr>
                <w:rFonts w:ascii="宋体" w:hAnsi="宋体"/>
                <w:color w:val="000000"/>
                <w:sz w:val="24"/>
              </w:rPr>
            </w:pPr>
            <w:r>
              <w:rPr>
                <w:rFonts w:ascii="宋体" w:hAnsi="宋体"/>
                <w:color w:val="000000"/>
                <w:sz w:val="24"/>
              </w:rPr>
              <w:t>价格</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4B0C205" w14:textId="77777777" w:rsidR="00000000" w:rsidRDefault="007478C2">
            <w:pPr>
              <w:jc w:val="center"/>
              <w:rPr>
                <w:rFonts w:ascii="宋体" w:hAnsi="宋体"/>
                <w:color w:val="000000"/>
                <w:sz w:val="24"/>
              </w:rPr>
            </w:pPr>
            <w:r>
              <w:rPr>
                <w:rFonts w:ascii="宋体" w:hAnsi="宋体"/>
                <w:color w:val="000000"/>
                <w:sz w:val="24"/>
              </w:rPr>
              <w:t>期末估值单价</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C0FFB4E" w14:textId="77777777" w:rsidR="00000000" w:rsidRDefault="007478C2">
            <w:pPr>
              <w:jc w:val="center"/>
              <w:rPr>
                <w:rFonts w:ascii="宋体" w:hAnsi="宋体"/>
                <w:color w:val="000000"/>
                <w:sz w:val="24"/>
              </w:rPr>
            </w:pPr>
            <w:r>
              <w:rPr>
                <w:rFonts w:ascii="宋体" w:hAnsi="宋体"/>
                <w:color w:val="000000"/>
                <w:sz w:val="24"/>
              </w:rPr>
              <w:t>数量</w:t>
            </w:r>
          </w:p>
          <w:p w14:paraId="7C28AFBB" w14:textId="77777777" w:rsidR="00000000" w:rsidRDefault="007478C2">
            <w:pPr>
              <w:jc w:val="center"/>
              <w:rPr>
                <w:rFonts w:ascii="宋体" w:hAnsi="宋体"/>
                <w:color w:val="000000"/>
              </w:rPr>
            </w:pPr>
            <w:r>
              <w:rPr>
                <w:rFonts w:ascii="宋体" w:hAnsi="宋体"/>
                <w:color w:val="000000"/>
              </w:rPr>
              <w:t>（</w:t>
            </w:r>
            <w:r>
              <w:rPr>
                <w:rFonts w:ascii="宋体" w:hAnsi="宋体" w:hint="eastAsia"/>
                <w:color w:val="000000"/>
              </w:rPr>
              <w:t>单位：</w:t>
            </w:r>
            <w:r>
              <w:rPr>
                <w:rFonts w:ascii="宋体" w:hAnsi="宋体" w:hint="eastAsia"/>
                <w:color w:val="000000"/>
              </w:rPr>
              <w:t xml:space="preserve"> </w:t>
            </w:r>
            <w:r>
              <w:rPr>
                <w:rFonts w:ascii="宋体" w:hAnsi="宋体"/>
                <w:color w:val="000000"/>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FEA9551" w14:textId="77777777" w:rsidR="00000000" w:rsidRDefault="007478C2">
            <w:pPr>
              <w:jc w:val="center"/>
              <w:rPr>
                <w:rFonts w:ascii="宋体" w:hAnsi="宋体"/>
                <w:color w:val="000000"/>
                <w:sz w:val="24"/>
              </w:rPr>
            </w:pPr>
            <w:r>
              <w:rPr>
                <w:rFonts w:ascii="宋体" w:hAnsi="宋体"/>
                <w:color w:val="000000"/>
                <w:sz w:val="24"/>
              </w:rPr>
              <w:t>期末</w:t>
            </w:r>
          </w:p>
          <w:p w14:paraId="256F0BFC" w14:textId="77777777" w:rsidR="00000000" w:rsidRDefault="007478C2">
            <w:pPr>
              <w:jc w:val="center"/>
              <w:rPr>
                <w:rFonts w:ascii="宋体" w:hAnsi="宋体"/>
                <w:color w:val="000000"/>
                <w:sz w:val="24"/>
              </w:rPr>
            </w:pPr>
            <w:r>
              <w:rPr>
                <w:rFonts w:ascii="宋体" w:hAnsi="宋体"/>
                <w:color w:val="000000"/>
                <w:sz w:val="24"/>
              </w:rPr>
              <w:t>成本总额</w:t>
            </w:r>
          </w:p>
        </w:tc>
        <w:tc>
          <w:tcPr>
            <w:tcW w:w="1086"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02B87EF" w14:textId="77777777" w:rsidR="00000000" w:rsidRDefault="007478C2">
            <w:pPr>
              <w:jc w:val="center"/>
              <w:rPr>
                <w:rFonts w:ascii="宋体" w:hAnsi="宋体"/>
                <w:color w:val="000000"/>
                <w:sz w:val="24"/>
              </w:rPr>
            </w:pPr>
            <w:r>
              <w:rPr>
                <w:rFonts w:ascii="宋体" w:hAnsi="宋体"/>
                <w:color w:val="000000"/>
                <w:sz w:val="24"/>
              </w:rPr>
              <w:t>期末估值总额</w:t>
            </w:r>
          </w:p>
        </w:tc>
        <w:tc>
          <w:tcPr>
            <w:tcW w:w="9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10A96F2" w14:textId="77777777" w:rsidR="00000000" w:rsidRDefault="007478C2">
            <w:pPr>
              <w:jc w:val="center"/>
              <w:rPr>
                <w:rFonts w:ascii="宋体" w:hAnsi="宋体"/>
                <w:color w:val="000000"/>
                <w:sz w:val="24"/>
              </w:rPr>
            </w:pPr>
            <w:r>
              <w:rPr>
                <w:rFonts w:ascii="宋体" w:hAnsi="宋体" w:hint="eastAsia"/>
                <w:color w:val="000000"/>
                <w:sz w:val="24"/>
              </w:rPr>
              <w:t>备注</w:t>
            </w:r>
          </w:p>
        </w:tc>
      </w:tr>
      <w:tr w:rsidR="00000000" w14:paraId="336DABB5"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5E6C1A2D"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0858</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43524C9"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0859</w:t>
            </w:r>
            <w:r>
              <w:rPr>
                <w:rFonts w:ascii="宋体" w:hAnsi="宋体" w:hint="eastAsia"/>
                <w:color w:val="000000"/>
                <w:kern w:val="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5D11733"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0860</w:t>
            </w:r>
            <w:r>
              <w:rPr>
                <w:rFonts w:ascii="宋体" w:hAnsi="宋体" w:hint="eastAsia"/>
                <w:color w:val="000000"/>
                <w:kern w:val="0"/>
                <w:sz w:val="18"/>
              </w:rPr>
              <w:t>）</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173D3D3" w14:textId="77777777" w:rsidR="00000000" w:rsidRDefault="007478C2">
            <w:pPr>
              <w:jc w:val="center"/>
              <w:rPr>
                <w:rFonts w:ascii="宋体" w:hAnsi="宋体"/>
                <w:color w:val="000000"/>
                <w:sz w:val="24"/>
              </w:rPr>
            </w:pPr>
            <w:r>
              <w:rPr>
                <w:rFonts w:hint="eastAsia"/>
                <w:color w:val="000000"/>
                <w:sz w:val="18"/>
              </w:rPr>
              <w:t>（</w:t>
            </w:r>
            <w:r>
              <w:rPr>
                <w:rFonts w:hint="eastAsia"/>
                <w:color w:val="000000"/>
                <w:sz w:val="18"/>
              </w:rPr>
              <w:t>6743</w:t>
            </w:r>
            <w:r>
              <w:rPr>
                <w:rFonts w:hint="eastAsia"/>
                <w:color w:val="00000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3920664"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0867</w:t>
            </w:r>
            <w:r>
              <w:rPr>
                <w:rFonts w:ascii="宋体" w:hAnsi="宋体" w:hint="eastAsia"/>
                <w:color w:val="000000"/>
                <w:kern w:val="0"/>
                <w:sz w:val="18"/>
              </w:rPr>
              <w:t>）</w:t>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40C01C5"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0862</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BACBB6E"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0863</w:t>
            </w:r>
            <w:r>
              <w:rPr>
                <w:rFonts w:ascii="宋体" w:hAnsi="宋体" w:hint="eastAsia"/>
                <w:color w:val="000000"/>
                <w:kern w:val="0"/>
                <w:sz w:val="18"/>
              </w:rPr>
              <w:t>）</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C9F5522"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0864</w:t>
            </w:r>
            <w:r>
              <w:rPr>
                <w:rFonts w:ascii="宋体" w:hAnsi="宋体" w:hint="eastAsia"/>
                <w:color w:val="000000"/>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791E206"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0865</w:t>
            </w:r>
            <w:r>
              <w:rPr>
                <w:rFonts w:ascii="宋体" w:hAnsi="宋体" w:hint="eastAsia"/>
                <w:color w:val="000000"/>
                <w:kern w:val="0"/>
                <w:sz w:val="18"/>
              </w:rPr>
              <w:t>）</w:t>
            </w:r>
          </w:p>
        </w:tc>
        <w:tc>
          <w:tcPr>
            <w:tcW w:w="1086"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6298F6DD"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0866</w:t>
            </w:r>
            <w:r>
              <w:rPr>
                <w:rFonts w:ascii="宋体" w:hAnsi="宋体" w:hint="eastAsia"/>
                <w:color w:val="000000"/>
                <w:kern w:val="0"/>
                <w:sz w:val="18"/>
              </w:rPr>
              <w:t>）</w:t>
            </w:r>
          </w:p>
        </w:tc>
        <w:tc>
          <w:tcPr>
            <w:tcW w:w="935"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14371B3" w14:textId="77777777" w:rsidR="00000000" w:rsidRDefault="007478C2">
            <w:pPr>
              <w:jc w:val="center"/>
              <w:rPr>
                <w:rFonts w:ascii="宋体" w:hAnsi="宋体"/>
                <w:color w:val="000000"/>
                <w:sz w:val="18"/>
              </w:rPr>
            </w:pPr>
            <w:r>
              <w:rPr>
                <w:rFonts w:ascii="宋体" w:hAnsi="宋体" w:hint="eastAsia"/>
                <w:color w:val="000000"/>
                <w:kern w:val="0"/>
                <w:sz w:val="18"/>
              </w:rPr>
              <w:t>（</w:t>
            </w:r>
            <w:r>
              <w:rPr>
                <w:rFonts w:ascii="宋体" w:hAnsi="宋体"/>
                <w:color w:val="000000"/>
                <w:kern w:val="0"/>
                <w:sz w:val="18"/>
              </w:rPr>
              <w:t>2114</w:t>
            </w:r>
            <w:r>
              <w:rPr>
                <w:rFonts w:ascii="宋体" w:hAnsi="宋体" w:hint="eastAsia"/>
                <w:color w:val="000000"/>
                <w:kern w:val="0"/>
                <w:sz w:val="18"/>
              </w:rPr>
              <w:t>）</w:t>
            </w:r>
          </w:p>
        </w:tc>
      </w:tr>
      <w:tr w:rsidR="00000000" w14:paraId="51DA34D8" w14:textId="77777777">
        <w:trPr>
          <w:trHeight w:val="255"/>
          <w:jc w:val="center"/>
        </w:trPr>
        <w:tc>
          <w:tcPr>
            <w:tcW w:w="10128" w:type="dxa"/>
            <w:gridSpan w:val="13"/>
            <w:tcBorders>
              <w:top w:val="single" w:sz="4" w:space="0" w:color="auto"/>
              <w:left w:val="single" w:sz="4" w:space="0" w:color="auto"/>
              <w:bottom w:val="single" w:sz="4" w:space="0" w:color="auto"/>
              <w:right w:val="single" w:sz="4" w:space="0" w:color="auto"/>
            </w:tcBorders>
            <w:vAlign w:val="center"/>
          </w:tcPr>
          <w:p w14:paraId="116103C4" w14:textId="77777777" w:rsidR="00000000" w:rsidRDefault="007478C2">
            <w:pPr>
              <w:rPr>
                <w:rFonts w:ascii="宋体" w:hAnsi="宋体"/>
                <w:color w:val="000000"/>
                <w:sz w:val="24"/>
              </w:rPr>
            </w:pPr>
            <w:r>
              <w:rPr>
                <w:rFonts w:ascii="宋体" w:hAnsi="宋体" w:hint="eastAsia"/>
                <w:color w:val="000000"/>
                <w:sz w:val="24"/>
              </w:rPr>
              <w:t xml:space="preserve">7.4.12.1.2 </w:t>
            </w:r>
            <w:r>
              <w:rPr>
                <w:rFonts w:ascii="宋体" w:hAnsi="宋体" w:hint="eastAsia"/>
                <w:color w:val="000000"/>
                <w:sz w:val="24"/>
              </w:rPr>
              <w:t>受限证券类别：债券</w:t>
            </w:r>
            <w:r>
              <w:rPr>
                <w:rFonts w:ascii="宋体" w:hAnsi="宋体" w:hint="eastAsia"/>
                <w:color w:val="000000"/>
                <w:kern w:val="0"/>
                <w:sz w:val="18"/>
              </w:rPr>
              <w:t>（</w:t>
            </w:r>
            <w:r>
              <w:rPr>
                <w:rFonts w:ascii="宋体" w:hAnsi="宋体" w:hint="eastAsia"/>
                <w:color w:val="000000"/>
                <w:kern w:val="0"/>
                <w:sz w:val="18"/>
              </w:rPr>
              <w:t>2017</w:t>
            </w:r>
            <w:r>
              <w:rPr>
                <w:rFonts w:ascii="宋体" w:hAnsi="宋体" w:hint="eastAsia"/>
                <w:color w:val="000000"/>
                <w:kern w:val="0"/>
                <w:sz w:val="18"/>
              </w:rPr>
              <w:t>）</w:t>
            </w:r>
          </w:p>
        </w:tc>
      </w:tr>
      <w:tr w:rsidR="00000000" w14:paraId="6E472B65"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3B2A169D" w14:textId="77777777" w:rsidR="00000000" w:rsidRDefault="007478C2">
            <w:pPr>
              <w:jc w:val="center"/>
              <w:rPr>
                <w:rFonts w:ascii="宋体" w:hAnsi="宋体"/>
                <w:color w:val="000000"/>
                <w:sz w:val="24"/>
              </w:rPr>
            </w:pPr>
            <w:r>
              <w:rPr>
                <w:rFonts w:ascii="宋体" w:hAnsi="宋体"/>
                <w:color w:val="000000"/>
                <w:sz w:val="24"/>
              </w:rPr>
              <w:t>证券</w:t>
            </w:r>
          </w:p>
          <w:p w14:paraId="58B25E33" w14:textId="77777777" w:rsidR="00000000" w:rsidRDefault="007478C2">
            <w:pPr>
              <w:jc w:val="center"/>
              <w:rPr>
                <w:rFonts w:ascii="宋体" w:hAnsi="宋体"/>
                <w:color w:val="000000"/>
                <w:sz w:val="24"/>
              </w:rPr>
            </w:pPr>
            <w:r>
              <w:rPr>
                <w:rFonts w:ascii="宋体" w:hAnsi="宋体"/>
                <w:color w:val="000000"/>
                <w:sz w:val="24"/>
              </w:rPr>
              <w:t>代码</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DD4AA36" w14:textId="77777777" w:rsidR="00000000" w:rsidRDefault="007478C2">
            <w:pPr>
              <w:jc w:val="center"/>
              <w:rPr>
                <w:rFonts w:ascii="宋体" w:hAnsi="宋体"/>
                <w:color w:val="000000"/>
                <w:sz w:val="24"/>
              </w:rPr>
            </w:pPr>
            <w:r>
              <w:rPr>
                <w:rFonts w:ascii="宋体" w:hAnsi="宋体"/>
                <w:color w:val="000000"/>
                <w:sz w:val="24"/>
              </w:rPr>
              <w:t>证券</w:t>
            </w:r>
          </w:p>
          <w:p w14:paraId="7292B1BB" w14:textId="77777777" w:rsidR="00000000" w:rsidRDefault="007478C2">
            <w:pPr>
              <w:jc w:val="center"/>
              <w:rPr>
                <w:rFonts w:ascii="宋体" w:hAnsi="宋体"/>
                <w:color w:val="000000"/>
                <w:sz w:val="24"/>
              </w:rPr>
            </w:pPr>
            <w:r>
              <w:rPr>
                <w:rFonts w:ascii="宋体" w:hAnsi="宋体"/>
                <w:color w:val="000000"/>
                <w:sz w:val="24"/>
              </w:rPr>
              <w:t>名称</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0B94428" w14:textId="77777777" w:rsidR="00000000" w:rsidRDefault="007478C2">
            <w:pPr>
              <w:jc w:val="center"/>
              <w:rPr>
                <w:rFonts w:ascii="宋体" w:hAnsi="宋体"/>
                <w:color w:val="000000"/>
                <w:sz w:val="24"/>
              </w:rPr>
            </w:pPr>
            <w:r>
              <w:rPr>
                <w:rFonts w:ascii="宋体" w:hAnsi="宋体"/>
                <w:color w:val="000000"/>
                <w:sz w:val="24"/>
              </w:rPr>
              <w:t>成功</w:t>
            </w:r>
          </w:p>
          <w:p w14:paraId="5E785153" w14:textId="77777777" w:rsidR="00000000" w:rsidRDefault="007478C2">
            <w:pPr>
              <w:jc w:val="center"/>
              <w:rPr>
                <w:rFonts w:ascii="宋体" w:hAnsi="宋体"/>
                <w:color w:val="000000"/>
                <w:sz w:val="24"/>
              </w:rPr>
            </w:pPr>
            <w:r>
              <w:rPr>
                <w:rFonts w:ascii="宋体" w:hAnsi="宋体"/>
                <w:color w:val="000000"/>
                <w:sz w:val="24"/>
              </w:rPr>
              <w:t>认购日</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8D4D018" w14:textId="77777777" w:rsidR="00000000" w:rsidRDefault="007478C2">
            <w:pPr>
              <w:jc w:val="center"/>
              <w:rPr>
                <w:rFonts w:ascii="宋体" w:hAnsi="宋体"/>
                <w:color w:val="000000"/>
                <w:sz w:val="24"/>
              </w:rPr>
            </w:pPr>
            <w:r>
              <w:rPr>
                <w:rFonts w:ascii="宋体" w:hAnsi="宋体" w:hint="eastAsia"/>
                <w:color w:val="000000"/>
                <w:sz w:val="24"/>
              </w:rPr>
              <w:t>受限期</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7400016" w14:textId="77777777" w:rsidR="00000000" w:rsidRDefault="007478C2">
            <w:pPr>
              <w:jc w:val="center"/>
              <w:rPr>
                <w:rFonts w:ascii="宋体" w:hAnsi="宋体"/>
                <w:color w:val="000000"/>
                <w:sz w:val="24"/>
              </w:rPr>
            </w:pPr>
            <w:r>
              <w:rPr>
                <w:rFonts w:ascii="宋体" w:hAnsi="宋体"/>
                <w:color w:val="000000"/>
                <w:sz w:val="24"/>
              </w:rPr>
              <w:t>流通受限类型</w:t>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D501DE3" w14:textId="77777777" w:rsidR="00000000" w:rsidRDefault="007478C2">
            <w:pPr>
              <w:jc w:val="center"/>
              <w:rPr>
                <w:rFonts w:ascii="宋体" w:hAnsi="宋体"/>
                <w:color w:val="000000"/>
                <w:sz w:val="24"/>
              </w:rPr>
            </w:pPr>
            <w:r>
              <w:rPr>
                <w:rFonts w:ascii="宋体" w:hAnsi="宋体"/>
                <w:color w:val="000000"/>
                <w:sz w:val="24"/>
              </w:rPr>
              <w:t>认购</w:t>
            </w:r>
          </w:p>
          <w:p w14:paraId="65977BC2" w14:textId="77777777" w:rsidR="00000000" w:rsidRDefault="007478C2">
            <w:pPr>
              <w:jc w:val="center"/>
              <w:rPr>
                <w:rFonts w:ascii="宋体" w:hAnsi="宋体"/>
                <w:color w:val="000000"/>
                <w:sz w:val="24"/>
              </w:rPr>
            </w:pPr>
            <w:r>
              <w:rPr>
                <w:rFonts w:ascii="宋体" w:hAnsi="宋体"/>
                <w:color w:val="000000"/>
                <w:sz w:val="24"/>
              </w:rPr>
              <w:t>价格</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F73A9B3" w14:textId="77777777" w:rsidR="00000000" w:rsidRDefault="007478C2">
            <w:pPr>
              <w:jc w:val="center"/>
              <w:rPr>
                <w:rFonts w:ascii="宋体" w:hAnsi="宋体"/>
                <w:color w:val="000000"/>
                <w:sz w:val="24"/>
              </w:rPr>
            </w:pPr>
            <w:r>
              <w:rPr>
                <w:rFonts w:ascii="宋体" w:hAnsi="宋体"/>
                <w:color w:val="000000"/>
                <w:sz w:val="24"/>
              </w:rPr>
              <w:t>期末估值单价</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3422B45" w14:textId="77777777" w:rsidR="00000000" w:rsidRDefault="007478C2">
            <w:pPr>
              <w:jc w:val="center"/>
              <w:rPr>
                <w:rFonts w:ascii="宋体" w:hAnsi="宋体"/>
                <w:color w:val="000000"/>
                <w:sz w:val="24"/>
              </w:rPr>
            </w:pPr>
            <w:r>
              <w:rPr>
                <w:rFonts w:ascii="宋体" w:hAnsi="宋体"/>
                <w:color w:val="000000"/>
                <w:sz w:val="24"/>
              </w:rPr>
              <w:t>数量</w:t>
            </w:r>
          </w:p>
          <w:p w14:paraId="6C82B7A0" w14:textId="77777777" w:rsidR="00000000" w:rsidRDefault="007478C2">
            <w:pPr>
              <w:jc w:val="center"/>
              <w:rPr>
                <w:rFonts w:ascii="宋体" w:hAnsi="宋体"/>
                <w:color w:val="000000"/>
                <w:sz w:val="24"/>
              </w:rPr>
            </w:pPr>
            <w:r>
              <w:rPr>
                <w:rFonts w:ascii="宋体" w:hAnsi="宋体"/>
                <w:color w:val="000000"/>
              </w:rPr>
              <w:t>（</w:t>
            </w:r>
            <w:r>
              <w:rPr>
                <w:rFonts w:ascii="宋体" w:hAnsi="宋体" w:hint="eastAsia"/>
                <w:color w:val="000000"/>
              </w:rPr>
              <w:t>单位：</w:t>
            </w:r>
            <w:r>
              <w:rPr>
                <w:rFonts w:ascii="宋体" w:hAnsi="宋体" w:hint="eastAsia"/>
                <w:color w:val="000000"/>
              </w:rPr>
              <w:t xml:space="preserve"> </w:t>
            </w:r>
            <w:r>
              <w:rPr>
                <w:rFonts w:ascii="宋体" w:hAnsi="宋体"/>
                <w:color w:val="000000"/>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DCB72DA" w14:textId="77777777" w:rsidR="00000000" w:rsidRDefault="007478C2">
            <w:pPr>
              <w:jc w:val="center"/>
              <w:rPr>
                <w:rFonts w:ascii="宋体" w:hAnsi="宋体"/>
                <w:color w:val="000000"/>
                <w:sz w:val="24"/>
              </w:rPr>
            </w:pPr>
            <w:r>
              <w:rPr>
                <w:rFonts w:ascii="宋体" w:hAnsi="宋体"/>
                <w:color w:val="000000"/>
                <w:sz w:val="24"/>
              </w:rPr>
              <w:t>期末</w:t>
            </w:r>
          </w:p>
          <w:p w14:paraId="31020D9B" w14:textId="77777777" w:rsidR="00000000" w:rsidRDefault="007478C2">
            <w:pPr>
              <w:jc w:val="center"/>
              <w:rPr>
                <w:rFonts w:ascii="宋体" w:hAnsi="宋体"/>
                <w:color w:val="000000"/>
                <w:sz w:val="24"/>
              </w:rPr>
            </w:pPr>
            <w:r>
              <w:rPr>
                <w:rFonts w:ascii="宋体" w:hAnsi="宋体"/>
                <w:color w:val="000000"/>
                <w:sz w:val="24"/>
              </w:rPr>
              <w:t>成本总额</w:t>
            </w:r>
          </w:p>
        </w:tc>
        <w:tc>
          <w:tcPr>
            <w:tcW w:w="1086"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6D0C941" w14:textId="77777777" w:rsidR="00000000" w:rsidRDefault="007478C2">
            <w:pPr>
              <w:jc w:val="center"/>
              <w:rPr>
                <w:rFonts w:ascii="宋体" w:hAnsi="宋体"/>
                <w:color w:val="000000"/>
                <w:sz w:val="24"/>
              </w:rPr>
            </w:pPr>
            <w:r>
              <w:rPr>
                <w:rFonts w:ascii="宋体" w:hAnsi="宋体"/>
                <w:color w:val="000000"/>
                <w:sz w:val="24"/>
              </w:rPr>
              <w:t>期末估值总额</w:t>
            </w:r>
          </w:p>
        </w:tc>
        <w:tc>
          <w:tcPr>
            <w:tcW w:w="9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2C58335" w14:textId="77777777" w:rsidR="00000000" w:rsidRDefault="007478C2">
            <w:pPr>
              <w:jc w:val="center"/>
              <w:rPr>
                <w:rFonts w:ascii="宋体" w:hAnsi="宋体"/>
                <w:color w:val="000000"/>
                <w:sz w:val="24"/>
              </w:rPr>
            </w:pPr>
            <w:r>
              <w:rPr>
                <w:rFonts w:ascii="宋体" w:hAnsi="宋体" w:hint="eastAsia"/>
                <w:color w:val="000000"/>
                <w:sz w:val="24"/>
              </w:rPr>
              <w:t>备注</w:t>
            </w:r>
          </w:p>
        </w:tc>
      </w:tr>
      <w:tr w:rsidR="00000000" w14:paraId="4B670BAC"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3B58A2CD"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0858</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26A6C9C"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0859</w:t>
            </w:r>
            <w:r>
              <w:rPr>
                <w:rFonts w:ascii="宋体" w:hAnsi="宋体" w:hint="eastAsia"/>
                <w:color w:val="000000"/>
                <w:kern w:val="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7D58A37"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0860</w:t>
            </w:r>
            <w:r>
              <w:rPr>
                <w:rFonts w:ascii="宋体" w:hAnsi="宋体" w:hint="eastAsia"/>
                <w:color w:val="000000"/>
                <w:kern w:val="0"/>
                <w:sz w:val="18"/>
              </w:rPr>
              <w:t>）</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6244F40" w14:textId="77777777" w:rsidR="00000000" w:rsidRDefault="007478C2">
            <w:pPr>
              <w:jc w:val="center"/>
              <w:rPr>
                <w:rFonts w:ascii="宋体" w:hAnsi="宋体"/>
                <w:color w:val="000000"/>
                <w:sz w:val="24"/>
              </w:rPr>
            </w:pPr>
            <w:r>
              <w:rPr>
                <w:rFonts w:hint="eastAsia"/>
                <w:color w:val="000000"/>
                <w:sz w:val="18"/>
              </w:rPr>
              <w:t>（</w:t>
            </w:r>
            <w:r>
              <w:rPr>
                <w:rFonts w:hint="eastAsia"/>
                <w:color w:val="000000"/>
                <w:sz w:val="18"/>
              </w:rPr>
              <w:t>6743</w:t>
            </w:r>
            <w:r>
              <w:rPr>
                <w:rFonts w:hint="eastAsia"/>
                <w:color w:val="00000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A0119FA"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0867</w:t>
            </w:r>
            <w:r>
              <w:rPr>
                <w:rFonts w:ascii="宋体" w:hAnsi="宋体" w:hint="eastAsia"/>
                <w:color w:val="000000"/>
                <w:kern w:val="0"/>
                <w:sz w:val="18"/>
              </w:rPr>
              <w:t>）</w:t>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74E497D"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0862</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16606B1"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0863</w:t>
            </w:r>
            <w:r>
              <w:rPr>
                <w:rFonts w:ascii="宋体" w:hAnsi="宋体" w:hint="eastAsia"/>
                <w:color w:val="000000"/>
                <w:kern w:val="0"/>
                <w:sz w:val="18"/>
              </w:rPr>
              <w:t>）</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21B9CAE"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0864</w:t>
            </w:r>
            <w:r>
              <w:rPr>
                <w:rFonts w:ascii="宋体" w:hAnsi="宋体" w:hint="eastAsia"/>
                <w:color w:val="000000"/>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85673AA"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0865</w:t>
            </w:r>
            <w:r>
              <w:rPr>
                <w:rFonts w:ascii="宋体" w:hAnsi="宋体" w:hint="eastAsia"/>
                <w:color w:val="000000"/>
                <w:kern w:val="0"/>
                <w:sz w:val="18"/>
              </w:rPr>
              <w:t>）</w:t>
            </w:r>
          </w:p>
        </w:tc>
        <w:tc>
          <w:tcPr>
            <w:tcW w:w="1086"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479FF9EE"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w:t>
            </w:r>
            <w:r>
              <w:rPr>
                <w:rFonts w:ascii="宋体" w:hAnsi="宋体" w:hint="eastAsia"/>
                <w:color w:val="000000"/>
                <w:kern w:val="0"/>
                <w:sz w:val="18"/>
              </w:rPr>
              <w:t>66</w:t>
            </w:r>
            <w:r>
              <w:rPr>
                <w:rFonts w:ascii="宋体" w:hAnsi="宋体" w:hint="eastAsia"/>
                <w:color w:val="000000"/>
                <w:kern w:val="0"/>
                <w:sz w:val="18"/>
              </w:rPr>
              <w:t>）</w:t>
            </w:r>
          </w:p>
        </w:tc>
        <w:tc>
          <w:tcPr>
            <w:tcW w:w="935"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F43E9A3" w14:textId="77777777" w:rsidR="00000000" w:rsidRDefault="007478C2">
            <w:pPr>
              <w:jc w:val="center"/>
              <w:rPr>
                <w:rFonts w:ascii="宋体" w:hAnsi="宋体"/>
                <w:color w:val="000000"/>
                <w:sz w:val="18"/>
              </w:rPr>
            </w:pPr>
            <w:r>
              <w:rPr>
                <w:rFonts w:ascii="宋体" w:hAnsi="宋体" w:hint="eastAsia"/>
                <w:color w:val="000000"/>
                <w:kern w:val="0"/>
                <w:sz w:val="18"/>
              </w:rPr>
              <w:t>（</w:t>
            </w:r>
            <w:r>
              <w:rPr>
                <w:rFonts w:ascii="宋体" w:hAnsi="宋体"/>
                <w:color w:val="000000"/>
                <w:kern w:val="0"/>
                <w:sz w:val="18"/>
              </w:rPr>
              <w:t>2114</w:t>
            </w:r>
            <w:r>
              <w:rPr>
                <w:rFonts w:ascii="宋体" w:hAnsi="宋体" w:hint="eastAsia"/>
                <w:color w:val="000000"/>
                <w:kern w:val="0"/>
                <w:sz w:val="18"/>
              </w:rPr>
              <w:t>）</w:t>
            </w:r>
          </w:p>
        </w:tc>
      </w:tr>
      <w:tr w:rsidR="00000000" w14:paraId="326EC7BA" w14:textId="77777777">
        <w:trPr>
          <w:trHeight w:val="255"/>
          <w:jc w:val="center"/>
        </w:trPr>
        <w:tc>
          <w:tcPr>
            <w:tcW w:w="10128" w:type="dxa"/>
            <w:gridSpan w:val="13"/>
            <w:tcBorders>
              <w:top w:val="single" w:sz="4" w:space="0" w:color="auto"/>
              <w:left w:val="single" w:sz="4" w:space="0" w:color="auto"/>
              <w:bottom w:val="single" w:sz="4" w:space="0" w:color="auto"/>
              <w:right w:val="single" w:sz="4" w:space="0" w:color="auto"/>
            </w:tcBorders>
            <w:vAlign w:val="center"/>
          </w:tcPr>
          <w:p w14:paraId="4B37B02F" w14:textId="77777777" w:rsidR="00000000" w:rsidRDefault="007478C2">
            <w:pPr>
              <w:rPr>
                <w:rFonts w:ascii="宋体" w:hAnsi="宋体"/>
                <w:color w:val="000000"/>
                <w:sz w:val="24"/>
              </w:rPr>
            </w:pPr>
            <w:r>
              <w:rPr>
                <w:rFonts w:ascii="宋体" w:hAnsi="宋体" w:hint="eastAsia"/>
                <w:color w:val="000000"/>
                <w:sz w:val="24"/>
              </w:rPr>
              <w:t xml:space="preserve">7.4.12.1.3 </w:t>
            </w:r>
            <w:r>
              <w:rPr>
                <w:rFonts w:ascii="宋体" w:hAnsi="宋体" w:hint="eastAsia"/>
                <w:color w:val="000000"/>
                <w:sz w:val="24"/>
              </w:rPr>
              <w:t>受限证券类别：……</w:t>
            </w:r>
            <w:r>
              <w:rPr>
                <w:rFonts w:ascii="宋体" w:hAnsi="宋体" w:hint="eastAsia"/>
                <w:color w:val="000000"/>
                <w:kern w:val="0"/>
                <w:sz w:val="18"/>
              </w:rPr>
              <w:t>（</w:t>
            </w:r>
            <w:r>
              <w:rPr>
                <w:rFonts w:ascii="宋体" w:hAnsi="宋体" w:hint="eastAsia"/>
                <w:color w:val="000000"/>
                <w:kern w:val="0"/>
                <w:sz w:val="18"/>
              </w:rPr>
              <w:t>1943</w:t>
            </w:r>
            <w:r>
              <w:rPr>
                <w:rFonts w:ascii="宋体" w:hAnsi="宋体" w:hint="eastAsia"/>
                <w:color w:val="000000"/>
                <w:kern w:val="0"/>
                <w:sz w:val="18"/>
              </w:rPr>
              <w:t>）</w:t>
            </w:r>
          </w:p>
        </w:tc>
      </w:tr>
      <w:tr w:rsidR="00000000" w14:paraId="3A7555A8"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5EF0FD70" w14:textId="77777777" w:rsidR="00000000" w:rsidRDefault="007478C2">
            <w:pPr>
              <w:jc w:val="center"/>
              <w:rPr>
                <w:rFonts w:ascii="宋体" w:hAnsi="宋体"/>
                <w:color w:val="000000"/>
                <w:sz w:val="24"/>
              </w:rPr>
            </w:pPr>
            <w:r>
              <w:rPr>
                <w:rFonts w:ascii="宋体" w:hAnsi="宋体"/>
                <w:color w:val="000000"/>
                <w:sz w:val="24"/>
              </w:rPr>
              <w:t>证券</w:t>
            </w:r>
          </w:p>
          <w:p w14:paraId="5E37ADD8" w14:textId="77777777" w:rsidR="00000000" w:rsidRDefault="007478C2">
            <w:pPr>
              <w:jc w:val="center"/>
              <w:rPr>
                <w:rFonts w:ascii="宋体" w:hAnsi="宋体"/>
                <w:color w:val="000000"/>
                <w:sz w:val="24"/>
              </w:rPr>
            </w:pPr>
            <w:r>
              <w:rPr>
                <w:rFonts w:ascii="宋体" w:hAnsi="宋体"/>
                <w:color w:val="000000"/>
                <w:sz w:val="24"/>
              </w:rPr>
              <w:t>代码</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915107C" w14:textId="77777777" w:rsidR="00000000" w:rsidRDefault="007478C2">
            <w:pPr>
              <w:jc w:val="center"/>
              <w:rPr>
                <w:rFonts w:ascii="宋体" w:hAnsi="宋体"/>
                <w:color w:val="000000"/>
                <w:sz w:val="24"/>
              </w:rPr>
            </w:pPr>
            <w:r>
              <w:rPr>
                <w:rFonts w:ascii="宋体" w:hAnsi="宋体"/>
                <w:color w:val="000000"/>
                <w:sz w:val="24"/>
              </w:rPr>
              <w:t>证券</w:t>
            </w:r>
          </w:p>
          <w:p w14:paraId="582636CB" w14:textId="77777777" w:rsidR="00000000" w:rsidRDefault="007478C2">
            <w:pPr>
              <w:jc w:val="center"/>
              <w:rPr>
                <w:rFonts w:ascii="宋体" w:hAnsi="宋体"/>
                <w:color w:val="000000"/>
                <w:sz w:val="24"/>
              </w:rPr>
            </w:pPr>
            <w:r>
              <w:rPr>
                <w:rFonts w:ascii="宋体" w:hAnsi="宋体"/>
                <w:color w:val="000000"/>
                <w:sz w:val="24"/>
              </w:rPr>
              <w:t>名称</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D10EA1A" w14:textId="77777777" w:rsidR="00000000" w:rsidRDefault="007478C2">
            <w:pPr>
              <w:jc w:val="center"/>
              <w:rPr>
                <w:rFonts w:ascii="宋体" w:hAnsi="宋体"/>
                <w:color w:val="000000"/>
                <w:sz w:val="24"/>
              </w:rPr>
            </w:pPr>
            <w:r>
              <w:rPr>
                <w:rFonts w:ascii="宋体" w:hAnsi="宋体"/>
                <w:color w:val="000000"/>
                <w:sz w:val="24"/>
              </w:rPr>
              <w:t>成功</w:t>
            </w:r>
          </w:p>
          <w:p w14:paraId="1CF1D7EA" w14:textId="77777777" w:rsidR="00000000" w:rsidRDefault="007478C2">
            <w:pPr>
              <w:jc w:val="center"/>
              <w:rPr>
                <w:rFonts w:ascii="宋体" w:hAnsi="宋体"/>
                <w:color w:val="000000"/>
                <w:sz w:val="24"/>
              </w:rPr>
            </w:pPr>
            <w:r>
              <w:rPr>
                <w:rFonts w:ascii="宋体" w:hAnsi="宋体"/>
                <w:color w:val="000000"/>
                <w:sz w:val="24"/>
              </w:rPr>
              <w:t>认购日</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4F4F824" w14:textId="77777777" w:rsidR="00000000" w:rsidRDefault="007478C2">
            <w:pPr>
              <w:jc w:val="center"/>
              <w:rPr>
                <w:rFonts w:ascii="宋体" w:hAnsi="宋体"/>
                <w:color w:val="000000"/>
                <w:sz w:val="24"/>
              </w:rPr>
            </w:pPr>
            <w:r>
              <w:rPr>
                <w:rFonts w:ascii="宋体" w:hAnsi="宋体" w:hint="eastAsia"/>
                <w:color w:val="000000"/>
                <w:sz w:val="24"/>
              </w:rPr>
              <w:t>受限期</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4E01F2C" w14:textId="77777777" w:rsidR="00000000" w:rsidRDefault="007478C2">
            <w:pPr>
              <w:jc w:val="center"/>
              <w:rPr>
                <w:rFonts w:ascii="宋体" w:hAnsi="宋体"/>
                <w:color w:val="000000"/>
                <w:sz w:val="24"/>
              </w:rPr>
            </w:pPr>
            <w:r>
              <w:rPr>
                <w:rFonts w:ascii="宋体" w:hAnsi="宋体"/>
                <w:color w:val="000000"/>
                <w:sz w:val="24"/>
              </w:rPr>
              <w:t>流通受限类型</w:t>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518A742" w14:textId="77777777" w:rsidR="00000000" w:rsidRDefault="007478C2">
            <w:pPr>
              <w:jc w:val="center"/>
              <w:rPr>
                <w:rFonts w:ascii="宋体" w:hAnsi="宋体"/>
                <w:color w:val="000000"/>
                <w:sz w:val="24"/>
              </w:rPr>
            </w:pPr>
            <w:r>
              <w:rPr>
                <w:rFonts w:ascii="宋体" w:hAnsi="宋体"/>
                <w:color w:val="000000"/>
                <w:sz w:val="24"/>
              </w:rPr>
              <w:t>认购</w:t>
            </w:r>
          </w:p>
          <w:p w14:paraId="7DD58BBB" w14:textId="77777777" w:rsidR="00000000" w:rsidRDefault="007478C2">
            <w:pPr>
              <w:jc w:val="center"/>
              <w:rPr>
                <w:rFonts w:ascii="宋体" w:hAnsi="宋体"/>
                <w:color w:val="000000"/>
                <w:sz w:val="24"/>
              </w:rPr>
            </w:pPr>
            <w:r>
              <w:rPr>
                <w:rFonts w:ascii="宋体" w:hAnsi="宋体"/>
                <w:color w:val="000000"/>
                <w:sz w:val="24"/>
              </w:rPr>
              <w:t>价格</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45E6F56" w14:textId="77777777" w:rsidR="00000000" w:rsidRDefault="007478C2">
            <w:pPr>
              <w:jc w:val="center"/>
              <w:rPr>
                <w:rFonts w:ascii="宋体" w:hAnsi="宋体"/>
                <w:color w:val="000000"/>
                <w:sz w:val="24"/>
              </w:rPr>
            </w:pPr>
            <w:r>
              <w:rPr>
                <w:rFonts w:ascii="宋体" w:hAnsi="宋体"/>
                <w:color w:val="000000"/>
                <w:sz w:val="24"/>
              </w:rPr>
              <w:t>期末估值单价</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5E1E705" w14:textId="77777777" w:rsidR="00000000" w:rsidRDefault="007478C2">
            <w:pPr>
              <w:jc w:val="center"/>
              <w:rPr>
                <w:rFonts w:ascii="宋体" w:hAnsi="宋体"/>
                <w:color w:val="000000"/>
                <w:sz w:val="24"/>
              </w:rPr>
            </w:pPr>
            <w:r>
              <w:rPr>
                <w:rFonts w:ascii="宋体" w:hAnsi="宋体"/>
                <w:color w:val="000000"/>
                <w:sz w:val="24"/>
              </w:rPr>
              <w:t>数量</w:t>
            </w:r>
          </w:p>
          <w:p w14:paraId="36688E2C" w14:textId="77777777" w:rsidR="00000000" w:rsidRDefault="007478C2">
            <w:pPr>
              <w:jc w:val="center"/>
              <w:rPr>
                <w:rFonts w:ascii="宋体" w:hAnsi="宋体"/>
                <w:color w:val="000000"/>
                <w:sz w:val="24"/>
              </w:rPr>
            </w:pPr>
            <w:r>
              <w:rPr>
                <w:rFonts w:ascii="宋体" w:hAnsi="宋体"/>
                <w:color w:val="000000"/>
              </w:rPr>
              <w:t>（</w:t>
            </w:r>
            <w:r>
              <w:rPr>
                <w:rFonts w:ascii="宋体" w:hAnsi="宋体" w:hint="eastAsia"/>
                <w:color w:val="000000"/>
              </w:rPr>
              <w:t>单位：</w:t>
            </w:r>
            <w:r>
              <w:rPr>
                <w:rFonts w:ascii="宋体" w:hAnsi="宋体" w:hint="eastAsia"/>
                <w:color w:val="000000"/>
              </w:rPr>
              <w:t xml:space="preserve"> </w:t>
            </w:r>
            <w:r>
              <w:rPr>
                <w:rFonts w:ascii="宋体" w:hAnsi="宋体"/>
                <w:color w:val="000000"/>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4230247" w14:textId="77777777" w:rsidR="00000000" w:rsidRDefault="007478C2">
            <w:pPr>
              <w:jc w:val="center"/>
              <w:rPr>
                <w:rFonts w:ascii="宋体" w:hAnsi="宋体"/>
                <w:color w:val="000000"/>
                <w:sz w:val="24"/>
              </w:rPr>
            </w:pPr>
            <w:r>
              <w:rPr>
                <w:rFonts w:ascii="宋体" w:hAnsi="宋体"/>
                <w:color w:val="000000"/>
                <w:sz w:val="24"/>
              </w:rPr>
              <w:t>期末</w:t>
            </w:r>
          </w:p>
          <w:p w14:paraId="2E1B44E5" w14:textId="77777777" w:rsidR="00000000" w:rsidRDefault="007478C2">
            <w:pPr>
              <w:jc w:val="center"/>
              <w:rPr>
                <w:rFonts w:ascii="宋体" w:hAnsi="宋体"/>
                <w:color w:val="000000"/>
                <w:sz w:val="24"/>
              </w:rPr>
            </w:pPr>
            <w:r>
              <w:rPr>
                <w:rFonts w:ascii="宋体" w:hAnsi="宋体"/>
                <w:color w:val="000000"/>
                <w:sz w:val="24"/>
              </w:rPr>
              <w:t>成本总额</w:t>
            </w:r>
          </w:p>
        </w:tc>
        <w:tc>
          <w:tcPr>
            <w:tcW w:w="107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72EDCA1" w14:textId="77777777" w:rsidR="00000000" w:rsidRDefault="007478C2">
            <w:pPr>
              <w:jc w:val="center"/>
              <w:rPr>
                <w:rFonts w:ascii="宋体" w:hAnsi="宋体"/>
                <w:color w:val="000000"/>
                <w:sz w:val="24"/>
              </w:rPr>
            </w:pPr>
            <w:r>
              <w:rPr>
                <w:rFonts w:ascii="宋体" w:hAnsi="宋体"/>
                <w:color w:val="000000"/>
                <w:sz w:val="24"/>
              </w:rPr>
              <w:t>期末估值总额</w:t>
            </w:r>
          </w:p>
        </w:tc>
        <w:tc>
          <w:tcPr>
            <w:tcW w:w="94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BD30BB8" w14:textId="77777777" w:rsidR="00000000" w:rsidRDefault="007478C2">
            <w:pPr>
              <w:jc w:val="center"/>
              <w:rPr>
                <w:rFonts w:ascii="宋体" w:hAnsi="宋体"/>
                <w:color w:val="000000"/>
                <w:sz w:val="24"/>
              </w:rPr>
            </w:pPr>
            <w:r>
              <w:rPr>
                <w:rFonts w:ascii="宋体" w:hAnsi="宋体" w:hint="eastAsia"/>
                <w:color w:val="000000"/>
                <w:sz w:val="24"/>
              </w:rPr>
              <w:t>备注</w:t>
            </w:r>
          </w:p>
        </w:tc>
      </w:tr>
      <w:tr w:rsidR="00000000" w14:paraId="120F24A5" w14:textId="77777777">
        <w:trPr>
          <w:gridAfter w:val="1"/>
          <w:wAfter w:w="13" w:type="dxa"/>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4263D045"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0858</w:t>
            </w:r>
            <w:r>
              <w:rPr>
                <w:rFonts w:ascii="宋体" w:hAnsi="宋体" w:hint="eastAsia"/>
                <w:color w:val="000000"/>
                <w:kern w:val="0"/>
                <w:sz w:val="18"/>
              </w:rPr>
              <w:t>）</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A39B06D"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0859</w:t>
            </w:r>
            <w:r>
              <w:rPr>
                <w:rFonts w:ascii="宋体" w:hAnsi="宋体" w:hint="eastAsia"/>
                <w:color w:val="000000"/>
                <w:kern w:val="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231F267"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0860</w:t>
            </w:r>
            <w:r>
              <w:rPr>
                <w:rFonts w:ascii="宋体" w:hAnsi="宋体" w:hint="eastAsia"/>
                <w:color w:val="000000"/>
                <w:kern w:val="0"/>
                <w:sz w:val="18"/>
              </w:rPr>
              <w:t>）</w:t>
            </w:r>
          </w:p>
        </w:tc>
        <w:tc>
          <w:tcPr>
            <w:tcW w:w="70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12D4B16" w14:textId="77777777" w:rsidR="00000000" w:rsidRDefault="007478C2">
            <w:pPr>
              <w:jc w:val="center"/>
              <w:rPr>
                <w:rFonts w:ascii="宋体" w:hAnsi="宋体"/>
                <w:color w:val="000000"/>
                <w:sz w:val="24"/>
              </w:rPr>
            </w:pPr>
            <w:r>
              <w:rPr>
                <w:rFonts w:hint="eastAsia"/>
                <w:color w:val="000000"/>
                <w:sz w:val="18"/>
              </w:rPr>
              <w:t>（</w:t>
            </w:r>
            <w:r>
              <w:rPr>
                <w:rFonts w:hint="eastAsia"/>
                <w:color w:val="000000"/>
                <w:sz w:val="18"/>
              </w:rPr>
              <w:t>6743</w:t>
            </w:r>
            <w:r>
              <w:rPr>
                <w:rFonts w:hint="eastAsia"/>
                <w:color w:val="000000"/>
                <w:sz w:val="18"/>
              </w:rPr>
              <w:t>）</w:t>
            </w: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1A65386"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0867</w:t>
            </w:r>
            <w:r>
              <w:rPr>
                <w:rFonts w:ascii="宋体" w:hAnsi="宋体" w:hint="eastAsia"/>
                <w:color w:val="000000"/>
                <w:kern w:val="0"/>
                <w:sz w:val="18"/>
              </w:rPr>
              <w:t>）</w:t>
            </w:r>
          </w:p>
        </w:tc>
        <w:tc>
          <w:tcPr>
            <w:tcW w:w="8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4DF0EED"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0862</w:t>
            </w:r>
            <w:r>
              <w:rPr>
                <w:rFonts w:ascii="宋体" w:hAnsi="宋体" w:hint="eastAsia"/>
                <w:color w:val="000000"/>
                <w:kern w:val="0"/>
                <w:sz w:val="18"/>
              </w:rPr>
              <w:t>）</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C4C6C5F"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0863</w:t>
            </w:r>
            <w:r>
              <w:rPr>
                <w:rFonts w:ascii="宋体" w:hAnsi="宋体" w:hint="eastAsia"/>
                <w:color w:val="000000"/>
                <w:kern w:val="0"/>
                <w:sz w:val="18"/>
              </w:rPr>
              <w:t>）</w:t>
            </w:r>
          </w:p>
        </w:tc>
        <w:tc>
          <w:tcPr>
            <w:tcW w:w="108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AE63CEB"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0864</w:t>
            </w:r>
            <w:r>
              <w:rPr>
                <w:rFonts w:ascii="宋体" w:hAnsi="宋体" w:hint="eastAsia"/>
                <w:color w:val="000000"/>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DBBFD5B"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0865</w:t>
            </w:r>
            <w:r>
              <w:rPr>
                <w:rFonts w:ascii="宋体" w:hAnsi="宋体" w:hint="eastAsia"/>
                <w:color w:val="000000"/>
                <w:kern w:val="0"/>
                <w:sz w:val="18"/>
              </w:rPr>
              <w:t>）</w:t>
            </w:r>
          </w:p>
        </w:tc>
        <w:tc>
          <w:tcPr>
            <w:tcW w:w="1076"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FF35ACF" w14:textId="77777777" w:rsidR="00000000" w:rsidRDefault="007478C2">
            <w:pPr>
              <w:jc w:val="center"/>
              <w:rPr>
                <w:rFonts w:ascii="宋体" w:hAnsi="宋体"/>
                <w:color w:val="000000"/>
                <w:sz w:val="24"/>
              </w:rPr>
            </w:pPr>
            <w:r>
              <w:rPr>
                <w:rFonts w:ascii="宋体" w:hAnsi="宋体" w:hint="eastAsia"/>
                <w:color w:val="000000"/>
                <w:kern w:val="0"/>
                <w:sz w:val="18"/>
              </w:rPr>
              <w:t>（</w:t>
            </w:r>
            <w:r>
              <w:rPr>
                <w:rFonts w:ascii="宋体" w:hAnsi="宋体" w:hint="eastAsia"/>
                <w:color w:val="000000"/>
                <w:kern w:val="0"/>
                <w:sz w:val="18"/>
              </w:rPr>
              <w:t>0866</w:t>
            </w:r>
            <w:r>
              <w:rPr>
                <w:rFonts w:ascii="宋体" w:hAnsi="宋体" w:hint="eastAsia"/>
                <w:color w:val="000000"/>
                <w:kern w:val="0"/>
                <w:sz w:val="18"/>
              </w:rPr>
              <w:t>）</w:t>
            </w:r>
          </w:p>
        </w:tc>
        <w:tc>
          <w:tcPr>
            <w:tcW w:w="945"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45EF8D5E" w14:textId="77777777" w:rsidR="00000000" w:rsidRDefault="007478C2">
            <w:pPr>
              <w:jc w:val="center"/>
              <w:rPr>
                <w:rFonts w:ascii="宋体" w:hAnsi="宋体"/>
                <w:color w:val="000000"/>
                <w:sz w:val="18"/>
              </w:rPr>
            </w:pPr>
            <w:r>
              <w:rPr>
                <w:rFonts w:ascii="宋体" w:hAnsi="宋体" w:hint="eastAsia"/>
                <w:color w:val="000000"/>
                <w:kern w:val="0"/>
                <w:sz w:val="18"/>
              </w:rPr>
              <w:t>（</w:t>
            </w:r>
            <w:r>
              <w:rPr>
                <w:rFonts w:ascii="宋体" w:hAnsi="宋体"/>
                <w:color w:val="000000"/>
                <w:kern w:val="0"/>
                <w:sz w:val="18"/>
              </w:rPr>
              <w:t>2114</w:t>
            </w:r>
            <w:r>
              <w:rPr>
                <w:rFonts w:ascii="宋体" w:hAnsi="宋体" w:hint="eastAsia"/>
                <w:color w:val="000000"/>
                <w:kern w:val="0"/>
                <w:sz w:val="18"/>
              </w:rPr>
              <w:t>）</w:t>
            </w:r>
          </w:p>
        </w:tc>
      </w:tr>
    </w:tbl>
    <w:p w14:paraId="69FD8B15" w14:textId="77777777" w:rsidR="00000000" w:rsidRDefault="007478C2">
      <w:pPr>
        <w:rPr>
          <w:rFonts w:ascii="宋体" w:hAnsi="宋体"/>
          <w:color w:val="FF0000"/>
          <w:kern w:val="0"/>
          <w:sz w:val="18"/>
        </w:rPr>
      </w:pPr>
      <w:r>
        <w:rPr>
          <w:rFonts w:ascii="宋体" w:hAnsi="宋体" w:hint="eastAsia"/>
          <w:color w:val="FF0000"/>
          <w:sz w:val="24"/>
        </w:rPr>
        <w:t>注</w:t>
      </w:r>
      <w:r>
        <w:rPr>
          <w:rFonts w:ascii="宋体" w:hAnsi="宋体" w:hint="eastAsia"/>
          <w:color w:val="FF0000"/>
          <w:sz w:val="24"/>
        </w:rPr>
        <w:t>:</w:t>
      </w:r>
      <w:r>
        <w:rPr>
          <w:rFonts w:ascii="宋体" w:hAnsi="宋体" w:hint="eastAsia"/>
          <w:color w:val="FF0000"/>
          <w:kern w:val="0"/>
          <w:sz w:val="18"/>
        </w:rPr>
        <w:t xml:space="preserve"> </w:t>
      </w:r>
      <w:r>
        <w:rPr>
          <w:rFonts w:ascii="宋体" w:hAnsi="宋体" w:hint="eastAsia"/>
          <w:color w:val="000000"/>
          <w:kern w:val="0"/>
          <w:sz w:val="18"/>
        </w:rPr>
        <w:t>（</w:t>
      </w:r>
      <w:r>
        <w:rPr>
          <w:rFonts w:ascii="宋体" w:hAnsi="宋体" w:hint="eastAsia"/>
          <w:color w:val="000000"/>
          <w:kern w:val="0"/>
          <w:sz w:val="18"/>
        </w:rPr>
        <w:t>0868</w:t>
      </w:r>
      <w:r>
        <w:rPr>
          <w:rFonts w:ascii="宋体" w:hAnsi="宋体" w:hint="eastAsia"/>
          <w:color w:val="000000"/>
          <w:kern w:val="0"/>
          <w:sz w:val="18"/>
        </w:rPr>
        <w:t>）</w:t>
      </w:r>
    </w:p>
    <w:p w14:paraId="3ECD86DC" w14:textId="77777777" w:rsidR="00000000" w:rsidRDefault="007478C2">
      <w:pPr>
        <w:rPr>
          <w:rFonts w:ascii="宋体" w:hAnsi="宋体"/>
          <w:sz w:val="24"/>
        </w:rPr>
      </w:pPr>
    </w:p>
    <w:p w14:paraId="6DBB84C7" w14:textId="77777777" w:rsidR="00000000" w:rsidRDefault="007478C2">
      <w:pPr>
        <w:spacing w:line="360" w:lineRule="auto"/>
        <w:outlineLvl w:val="3"/>
        <w:rPr>
          <w:rFonts w:ascii="宋体" w:hAnsi="宋体"/>
          <w:b/>
          <w:sz w:val="24"/>
        </w:rPr>
      </w:pPr>
      <w:r>
        <w:rPr>
          <w:rFonts w:ascii="宋体" w:hAnsi="宋体" w:hint="eastAsia"/>
          <w:b/>
          <w:sz w:val="24"/>
        </w:rPr>
        <w:t xml:space="preserve">7.4.12.2 </w:t>
      </w:r>
      <w:r>
        <w:rPr>
          <w:rFonts w:ascii="宋体" w:hAnsi="宋体" w:hint="eastAsia"/>
          <w:b/>
          <w:sz w:val="24"/>
        </w:rPr>
        <w:t>期末持有的暂时停牌等流通受限股票</w:t>
      </w:r>
      <w:r>
        <w:rPr>
          <w:rStyle w:val="FootnoteReference"/>
          <w:rFonts w:ascii="宋体" w:hAnsi="宋体"/>
          <w:b/>
          <w:sz w:val="24"/>
        </w:rPr>
        <w:footnoteReference w:id="206"/>
      </w:r>
    </w:p>
    <w:p w14:paraId="4DE1C4D9" w14:textId="77777777" w:rsidR="00000000" w:rsidRDefault="007478C2">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846"/>
        <w:gridCol w:w="850"/>
        <w:gridCol w:w="851"/>
        <w:gridCol w:w="850"/>
        <w:gridCol w:w="986"/>
        <w:gridCol w:w="857"/>
        <w:gridCol w:w="1080"/>
        <w:gridCol w:w="1107"/>
        <w:gridCol w:w="1114"/>
        <w:gridCol w:w="1115"/>
        <w:gridCol w:w="1115"/>
      </w:tblGrid>
      <w:tr w:rsidR="00000000" w14:paraId="65B361CF" w14:textId="77777777">
        <w:trPr>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69498ABA" w14:textId="77777777" w:rsidR="00000000" w:rsidRDefault="007478C2">
            <w:pPr>
              <w:jc w:val="center"/>
              <w:rPr>
                <w:rFonts w:ascii="宋体" w:hAnsi="宋体"/>
                <w:sz w:val="24"/>
              </w:rPr>
            </w:pPr>
            <w:r>
              <w:rPr>
                <w:rFonts w:ascii="宋体" w:hAnsi="宋体"/>
                <w:sz w:val="24"/>
              </w:rPr>
              <w:t>股票代码</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55BEFDD" w14:textId="77777777" w:rsidR="00000000" w:rsidRDefault="007478C2">
            <w:pPr>
              <w:jc w:val="center"/>
              <w:rPr>
                <w:rFonts w:ascii="宋体" w:hAnsi="宋体"/>
                <w:sz w:val="24"/>
              </w:rPr>
            </w:pPr>
            <w:r>
              <w:rPr>
                <w:rFonts w:ascii="宋体" w:hAnsi="宋体"/>
                <w:sz w:val="24"/>
              </w:rPr>
              <w:t>股票名称</w:t>
            </w:r>
          </w:p>
        </w:tc>
        <w:tc>
          <w:tcPr>
            <w:tcW w:w="8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30DD982" w14:textId="77777777" w:rsidR="00000000" w:rsidRDefault="007478C2">
            <w:pPr>
              <w:jc w:val="center"/>
              <w:rPr>
                <w:rFonts w:ascii="宋体" w:hAnsi="宋体"/>
                <w:sz w:val="24"/>
              </w:rPr>
            </w:pPr>
            <w:r>
              <w:rPr>
                <w:rFonts w:ascii="宋体" w:hAnsi="宋体"/>
                <w:sz w:val="24"/>
              </w:rPr>
              <w:t>停牌日期</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55E4377" w14:textId="77777777" w:rsidR="00000000" w:rsidRDefault="007478C2">
            <w:pPr>
              <w:jc w:val="center"/>
              <w:rPr>
                <w:rFonts w:ascii="宋体" w:hAnsi="宋体"/>
                <w:sz w:val="24"/>
              </w:rPr>
            </w:pPr>
            <w:r>
              <w:rPr>
                <w:rFonts w:ascii="宋体" w:hAnsi="宋体"/>
                <w:sz w:val="24"/>
              </w:rPr>
              <w:t>停牌原因</w:t>
            </w:r>
          </w:p>
        </w:tc>
        <w:tc>
          <w:tcPr>
            <w:tcW w:w="9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C4F1428" w14:textId="77777777" w:rsidR="00000000" w:rsidRDefault="007478C2">
            <w:pPr>
              <w:jc w:val="center"/>
              <w:rPr>
                <w:rFonts w:ascii="宋体" w:hAnsi="宋体"/>
                <w:sz w:val="24"/>
              </w:rPr>
            </w:pPr>
            <w:r>
              <w:rPr>
                <w:rFonts w:ascii="宋体" w:hAnsi="宋体"/>
                <w:sz w:val="24"/>
              </w:rPr>
              <w:t>期末</w:t>
            </w:r>
          </w:p>
          <w:p w14:paraId="40C519F9" w14:textId="77777777" w:rsidR="00000000" w:rsidRDefault="007478C2">
            <w:pPr>
              <w:jc w:val="center"/>
              <w:rPr>
                <w:rFonts w:ascii="宋体" w:hAnsi="宋体"/>
                <w:sz w:val="24"/>
              </w:rPr>
            </w:pPr>
            <w:r>
              <w:rPr>
                <w:rFonts w:ascii="宋体" w:hAnsi="宋体"/>
                <w:sz w:val="24"/>
              </w:rPr>
              <w:t>估值单价</w:t>
            </w:r>
          </w:p>
        </w:tc>
        <w:tc>
          <w:tcPr>
            <w:tcW w:w="85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4823E52" w14:textId="77777777" w:rsidR="00000000" w:rsidRDefault="007478C2">
            <w:pPr>
              <w:jc w:val="center"/>
              <w:rPr>
                <w:rFonts w:ascii="宋体" w:hAnsi="宋体"/>
                <w:sz w:val="24"/>
              </w:rPr>
            </w:pPr>
            <w:r>
              <w:rPr>
                <w:rFonts w:ascii="宋体" w:hAnsi="宋体"/>
                <w:sz w:val="24"/>
              </w:rPr>
              <w:t>复牌日期</w:t>
            </w:r>
          </w:p>
        </w:tc>
        <w:tc>
          <w:tcPr>
            <w:tcW w:w="10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39DB9F6" w14:textId="77777777" w:rsidR="00000000" w:rsidRDefault="007478C2">
            <w:pPr>
              <w:jc w:val="center"/>
              <w:rPr>
                <w:rFonts w:ascii="宋体" w:hAnsi="宋体"/>
                <w:sz w:val="24"/>
              </w:rPr>
            </w:pPr>
            <w:r>
              <w:rPr>
                <w:rFonts w:ascii="宋体" w:hAnsi="宋体"/>
                <w:sz w:val="24"/>
              </w:rPr>
              <w:t>复牌</w:t>
            </w:r>
          </w:p>
          <w:p w14:paraId="04F3FAF9" w14:textId="77777777" w:rsidR="00000000" w:rsidRDefault="007478C2">
            <w:pPr>
              <w:jc w:val="center"/>
              <w:rPr>
                <w:rFonts w:ascii="宋体" w:hAnsi="宋体"/>
                <w:sz w:val="24"/>
              </w:rPr>
            </w:pPr>
            <w:r>
              <w:rPr>
                <w:rFonts w:ascii="宋体" w:hAnsi="宋体"/>
                <w:sz w:val="24"/>
              </w:rPr>
              <w:t>开盘单价</w:t>
            </w:r>
          </w:p>
        </w:tc>
        <w:tc>
          <w:tcPr>
            <w:tcW w:w="110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EEFC573" w14:textId="77777777" w:rsidR="00000000" w:rsidRDefault="007478C2">
            <w:pPr>
              <w:jc w:val="center"/>
              <w:rPr>
                <w:rFonts w:ascii="宋体" w:hAnsi="宋体"/>
                <w:sz w:val="24"/>
              </w:rPr>
            </w:pPr>
            <w:r>
              <w:rPr>
                <w:rFonts w:ascii="宋体" w:hAnsi="宋体"/>
                <w:sz w:val="24"/>
              </w:rPr>
              <w:t>数量</w:t>
            </w:r>
            <w:r>
              <w:rPr>
                <w:rFonts w:ascii="宋体" w:hAnsi="宋体" w:hint="eastAsia"/>
                <w:sz w:val="24"/>
              </w:rPr>
              <w:t>（股）</w:t>
            </w:r>
          </w:p>
        </w:tc>
        <w:tc>
          <w:tcPr>
            <w:tcW w:w="111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F769FF2" w14:textId="77777777" w:rsidR="00000000" w:rsidRDefault="007478C2">
            <w:pPr>
              <w:jc w:val="center"/>
              <w:rPr>
                <w:rFonts w:ascii="宋体" w:hAnsi="宋体"/>
                <w:sz w:val="24"/>
              </w:rPr>
            </w:pPr>
            <w:r>
              <w:rPr>
                <w:rFonts w:ascii="宋体" w:hAnsi="宋体"/>
                <w:sz w:val="24"/>
              </w:rPr>
              <w:t>期末</w:t>
            </w:r>
          </w:p>
          <w:p w14:paraId="34E2F895" w14:textId="77777777" w:rsidR="00000000" w:rsidRDefault="007478C2">
            <w:pPr>
              <w:jc w:val="center"/>
              <w:rPr>
                <w:rFonts w:ascii="宋体" w:hAnsi="宋体"/>
                <w:sz w:val="24"/>
              </w:rPr>
            </w:pPr>
            <w:r>
              <w:rPr>
                <w:rFonts w:ascii="宋体" w:hAnsi="宋体"/>
                <w:sz w:val="24"/>
              </w:rPr>
              <w:t>成本总额</w:t>
            </w:r>
          </w:p>
        </w:tc>
        <w:tc>
          <w:tcPr>
            <w:tcW w:w="11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26734BD" w14:textId="77777777" w:rsidR="00000000" w:rsidRDefault="007478C2">
            <w:pPr>
              <w:jc w:val="center"/>
              <w:rPr>
                <w:rFonts w:ascii="宋体" w:hAnsi="宋体"/>
                <w:sz w:val="24"/>
              </w:rPr>
            </w:pPr>
            <w:r>
              <w:rPr>
                <w:rFonts w:ascii="宋体" w:hAnsi="宋体"/>
                <w:sz w:val="24"/>
              </w:rPr>
              <w:t>期末</w:t>
            </w:r>
          </w:p>
          <w:p w14:paraId="4C5EEA83" w14:textId="77777777" w:rsidR="00000000" w:rsidRDefault="007478C2">
            <w:pPr>
              <w:jc w:val="center"/>
              <w:rPr>
                <w:rFonts w:ascii="宋体" w:hAnsi="宋体"/>
                <w:sz w:val="24"/>
              </w:rPr>
            </w:pPr>
            <w:r>
              <w:rPr>
                <w:rFonts w:ascii="宋体" w:hAnsi="宋体"/>
                <w:sz w:val="24"/>
              </w:rPr>
              <w:t>估值总额</w:t>
            </w:r>
          </w:p>
        </w:tc>
        <w:tc>
          <w:tcPr>
            <w:tcW w:w="1115" w:type="dxa"/>
            <w:tcBorders>
              <w:top w:val="single" w:sz="4" w:space="0" w:color="auto"/>
              <w:left w:val="single" w:sz="4" w:space="0" w:color="auto"/>
              <w:bottom w:val="single" w:sz="4" w:space="0" w:color="auto"/>
              <w:right w:val="single" w:sz="4" w:space="0" w:color="auto"/>
            </w:tcBorders>
            <w:vAlign w:val="center"/>
          </w:tcPr>
          <w:p w14:paraId="705771BD" w14:textId="77777777" w:rsidR="00000000" w:rsidRDefault="007478C2">
            <w:pPr>
              <w:jc w:val="center"/>
              <w:rPr>
                <w:rFonts w:ascii="宋体" w:hAnsi="宋体"/>
                <w:sz w:val="24"/>
              </w:rPr>
            </w:pPr>
            <w:r>
              <w:rPr>
                <w:rFonts w:ascii="宋体" w:hAnsi="宋体" w:hint="eastAsia"/>
                <w:sz w:val="24"/>
              </w:rPr>
              <w:t>备注</w:t>
            </w:r>
          </w:p>
        </w:tc>
      </w:tr>
      <w:tr w:rsidR="00000000" w14:paraId="5C4E5853" w14:textId="77777777">
        <w:trPr>
          <w:trHeight w:val="255"/>
          <w:jc w:val="center"/>
        </w:trPr>
        <w:tc>
          <w:tcPr>
            <w:tcW w:w="846" w:type="dxa"/>
            <w:tcBorders>
              <w:top w:val="single" w:sz="4" w:space="0" w:color="auto"/>
              <w:left w:val="single" w:sz="4" w:space="0" w:color="auto"/>
              <w:bottom w:val="single" w:sz="4" w:space="0" w:color="auto"/>
              <w:right w:val="single" w:sz="4" w:space="0" w:color="auto"/>
            </w:tcBorders>
            <w:vAlign w:val="center"/>
          </w:tcPr>
          <w:p w14:paraId="2DBC2FAC"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0870</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77D9B6C"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0871</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8C05215"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0872</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519ACEC"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0873</w:t>
            </w:r>
            <w:r>
              <w:rPr>
                <w:rFonts w:ascii="宋体" w:hAnsi="宋体" w:hint="eastAsia"/>
                <w:kern w:val="0"/>
                <w:sz w:val="18"/>
              </w:rPr>
              <w:t>）</w:t>
            </w:r>
          </w:p>
        </w:tc>
        <w:tc>
          <w:tcPr>
            <w:tcW w:w="9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50BA389"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0874</w:t>
            </w:r>
            <w:r>
              <w:rPr>
                <w:rFonts w:ascii="宋体" w:hAnsi="宋体" w:hint="eastAsia"/>
                <w:kern w:val="0"/>
                <w:sz w:val="18"/>
              </w:rPr>
              <w:t>）</w:t>
            </w:r>
          </w:p>
        </w:tc>
        <w:tc>
          <w:tcPr>
            <w:tcW w:w="85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A8DBBC1"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0875</w:t>
            </w:r>
            <w:r>
              <w:rPr>
                <w:rFonts w:ascii="宋体" w:hAnsi="宋体" w:hint="eastAsia"/>
                <w:kern w:val="0"/>
                <w:sz w:val="18"/>
              </w:rPr>
              <w:t>）</w:t>
            </w:r>
          </w:p>
        </w:tc>
        <w:tc>
          <w:tcPr>
            <w:tcW w:w="10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A688DB0"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0876</w:t>
            </w:r>
            <w:r>
              <w:rPr>
                <w:rFonts w:ascii="宋体" w:hAnsi="宋体" w:hint="eastAsia"/>
                <w:kern w:val="0"/>
                <w:sz w:val="18"/>
              </w:rPr>
              <w:t>）</w:t>
            </w:r>
          </w:p>
        </w:tc>
        <w:tc>
          <w:tcPr>
            <w:tcW w:w="110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8108A15"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0877</w:t>
            </w:r>
            <w:r>
              <w:rPr>
                <w:rFonts w:ascii="宋体" w:hAnsi="宋体" w:hint="eastAsia"/>
                <w:kern w:val="0"/>
                <w:sz w:val="18"/>
              </w:rPr>
              <w:t>）</w:t>
            </w:r>
          </w:p>
        </w:tc>
        <w:tc>
          <w:tcPr>
            <w:tcW w:w="111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D8E05E5"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0878</w:t>
            </w:r>
            <w:r>
              <w:rPr>
                <w:rFonts w:ascii="宋体" w:hAnsi="宋体" w:hint="eastAsia"/>
                <w:kern w:val="0"/>
                <w:sz w:val="18"/>
              </w:rPr>
              <w:t>）</w:t>
            </w:r>
          </w:p>
        </w:tc>
        <w:tc>
          <w:tcPr>
            <w:tcW w:w="11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C84F9DB"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0879</w:t>
            </w:r>
            <w:r>
              <w:rPr>
                <w:rFonts w:ascii="宋体" w:hAnsi="宋体" w:hint="eastAsia"/>
                <w:kern w:val="0"/>
                <w:sz w:val="18"/>
              </w:rPr>
              <w:t>）</w:t>
            </w:r>
          </w:p>
        </w:tc>
        <w:tc>
          <w:tcPr>
            <w:tcW w:w="1115" w:type="dxa"/>
            <w:tcBorders>
              <w:top w:val="single" w:sz="4" w:space="0" w:color="auto"/>
              <w:left w:val="single" w:sz="4" w:space="0" w:color="auto"/>
              <w:bottom w:val="single" w:sz="4" w:space="0" w:color="auto"/>
              <w:right w:val="single" w:sz="4" w:space="0" w:color="auto"/>
            </w:tcBorders>
          </w:tcPr>
          <w:p w14:paraId="74723453"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2603</w:t>
            </w:r>
            <w:r>
              <w:rPr>
                <w:rFonts w:ascii="宋体" w:hAnsi="宋体" w:hint="eastAsia"/>
                <w:kern w:val="0"/>
                <w:sz w:val="18"/>
              </w:rPr>
              <w:t>）</w:t>
            </w:r>
          </w:p>
        </w:tc>
      </w:tr>
    </w:tbl>
    <w:p w14:paraId="449F51E0"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0880</w:t>
      </w:r>
      <w:r>
        <w:rPr>
          <w:rFonts w:ascii="宋体" w:hAnsi="宋体" w:hint="eastAsia"/>
          <w:kern w:val="0"/>
          <w:sz w:val="18"/>
        </w:rPr>
        <w:t>）</w:t>
      </w:r>
    </w:p>
    <w:p w14:paraId="2F14E388" w14:textId="77777777" w:rsidR="00000000" w:rsidRDefault="007478C2">
      <w:pPr>
        <w:rPr>
          <w:rFonts w:ascii="宋体" w:hAnsi="宋体"/>
          <w:sz w:val="24"/>
        </w:rPr>
      </w:pPr>
    </w:p>
    <w:p w14:paraId="4F699420" w14:textId="77777777" w:rsidR="00000000" w:rsidRDefault="007478C2">
      <w:pPr>
        <w:spacing w:line="360" w:lineRule="auto"/>
        <w:outlineLvl w:val="3"/>
        <w:rPr>
          <w:rFonts w:ascii="宋体" w:hAnsi="宋体"/>
          <w:b/>
          <w:sz w:val="24"/>
        </w:rPr>
      </w:pPr>
      <w:r>
        <w:rPr>
          <w:rFonts w:ascii="宋体" w:hAnsi="宋体" w:hint="eastAsia"/>
          <w:b/>
          <w:sz w:val="24"/>
        </w:rPr>
        <w:t xml:space="preserve">7.4.12.3 </w:t>
      </w:r>
      <w:r>
        <w:rPr>
          <w:rFonts w:ascii="宋体" w:hAnsi="宋体" w:hint="eastAsia"/>
          <w:b/>
          <w:sz w:val="24"/>
        </w:rPr>
        <w:t>期末债券正回购交易中作为抵押的债券</w:t>
      </w:r>
      <w:r>
        <w:rPr>
          <w:rStyle w:val="FootnoteReference"/>
          <w:rFonts w:ascii="宋体" w:hAnsi="宋体"/>
          <w:b/>
          <w:sz w:val="24"/>
        </w:rPr>
        <w:footnoteReference w:id="207"/>
      </w:r>
    </w:p>
    <w:p w14:paraId="2064608D" w14:textId="77777777" w:rsidR="00000000" w:rsidRDefault="007478C2">
      <w:pPr>
        <w:outlineLvl w:val="4"/>
        <w:rPr>
          <w:rFonts w:ascii="宋体" w:hAnsi="宋体"/>
          <w:sz w:val="24"/>
          <w:lang w:val="en-AU"/>
        </w:rPr>
      </w:pPr>
      <w:r>
        <w:rPr>
          <w:rFonts w:ascii="宋体" w:hAnsi="宋体" w:hint="eastAsia"/>
          <w:b/>
          <w:sz w:val="24"/>
        </w:rPr>
        <w:t xml:space="preserve">7.4.12.3.1 </w:t>
      </w:r>
      <w:r>
        <w:rPr>
          <w:rFonts w:ascii="宋体" w:hAnsi="宋体" w:hint="eastAsia"/>
          <w:b/>
          <w:sz w:val="24"/>
        </w:rPr>
        <w:t>银行间市场债券正回购</w:t>
      </w:r>
    </w:p>
    <w:p w14:paraId="45D8BB4B" w14:textId="77777777" w:rsidR="00000000" w:rsidRDefault="007478C2">
      <w:pPr>
        <w:rPr>
          <w:rFonts w:ascii="宋体" w:hAnsi="宋体"/>
          <w:sz w:val="24"/>
        </w:rPr>
      </w:pPr>
      <w:r>
        <w:rPr>
          <w:rFonts w:ascii="宋体" w:hAnsi="宋体" w:hint="eastAsia"/>
          <w:sz w:val="24"/>
          <w:lang w:val="en-AU"/>
        </w:rPr>
        <w:t>截至本报告期末</w:t>
      </w:r>
      <w:r>
        <w:rPr>
          <w:rFonts w:ascii="宋体" w:hAnsi="宋体" w:hint="eastAsia"/>
          <w:sz w:val="24"/>
          <w:lang w:val="en-AU"/>
        </w:rPr>
        <w:t>_</w:t>
      </w:r>
      <w:r>
        <w:rPr>
          <w:rFonts w:ascii="宋体" w:hAnsi="宋体" w:hint="eastAsia"/>
          <w:sz w:val="24"/>
          <w:lang w:val="en-AU"/>
        </w:rPr>
        <w:t>年</w:t>
      </w:r>
      <w:r>
        <w:rPr>
          <w:rFonts w:ascii="宋体" w:hAnsi="宋体" w:hint="eastAsia"/>
          <w:sz w:val="24"/>
          <w:lang w:val="en-AU"/>
        </w:rPr>
        <w:t>_</w:t>
      </w:r>
      <w:r>
        <w:rPr>
          <w:rFonts w:ascii="宋体" w:hAnsi="宋体" w:hint="eastAsia"/>
          <w:sz w:val="24"/>
          <w:lang w:val="en-AU"/>
        </w:rPr>
        <w:t>月</w:t>
      </w:r>
      <w:r>
        <w:rPr>
          <w:rFonts w:ascii="宋体" w:hAnsi="宋体" w:hint="eastAsia"/>
          <w:sz w:val="24"/>
          <w:lang w:val="en-AU"/>
        </w:rPr>
        <w:t>_</w:t>
      </w:r>
      <w:r>
        <w:rPr>
          <w:rFonts w:ascii="宋体" w:hAnsi="宋体" w:hint="eastAsia"/>
          <w:sz w:val="24"/>
          <w:lang w:val="en-AU"/>
        </w:rPr>
        <w:t>日止，本基金从事银行间市场债券正回购交易</w:t>
      </w:r>
      <w:r>
        <w:rPr>
          <w:rFonts w:ascii="宋体" w:hAnsi="宋体" w:hint="eastAsia"/>
          <w:sz w:val="24"/>
        </w:rPr>
        <w:t>形成的卖出回购证券款余额</w:t>
      </w:r>
      <w:r>
        <w:rPr>
          <w:rFonts w:ascii="宋体" w:hAnsi="宋体"/>
          <w:sz w:val="24"/>
        </w:rPr>
        <w:t>XXXXXX</w:t>
      </w:r>
      <w:r>
        <w:rPr>
          <w:rFonts w:ascii="宋体" w:hAnsi="宋体" w:hint="eastAsia"/>
          <w:sz w:val="24"/>
        </w:rPr>
        <w:t>元，是以如下债券作为质押：</w:t>
      </w:r>
      <w:r>
        <w:rPr>
          <w:rFonts w:ascii="宋体" w:hAnsi="宋体" w:hint="eastAsia"/>
          <w:kern w:val="0"/>
          <w:sz w:val="18"/>
        </w:rPr>
        <w:t>（</w:t>
      </w:r>
      <w:r>
        <w:rPr>
          <w:rFonts w:ascii="宋体" w:hAnsi="宋体" w:hint="eastAsia"/>
          <w:kern w:val="0"/>
          <w:sz w:val="18"/>
        </w:rPr>
        <w:t>1945</w:t>
      </w:r>
      <w:r>
        <w:rPr>
          <w:rFonts w:ascii="宋体" w:hAnsi="宋体" w:hint="eastAsia"/>
          <w:kern w:val="0"/>
          <w:sz w:val="18"/>
        </w:rPr>
        <w:t>）</w:t>
      </w:r>
    </w:p>
    <w:p w14:paraId="2695FD52" w14:textId="77777777" w:rsidR="00000000" w:rsidRDefault="007478C2">
      <w:pPr>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1"/>
        <w:gridCol w:w="1244"/>
        <w:gridCol w:w="1493"/>
        <w:gridCol w:w="1675"/>
        <w:gridCol w:w="1503"/>
        <w:gridCol w:w="1800"/>
      </w:tblGrid>
      <w:tr w:rsidR="00000000" w14:paraId="1641BF6A" w14:textId="77777777">
        <w:trPr>
          <w:jc w:val="center"/>
        </w:trPr>
        <w:tc>
          <w:tcPr>
            <w:tcW w:w="1241" w:type="dxa"/>
          </w:tcPr>
          <w:p w14:paraId="6323FACB" w14:textId="77777777" w:rsidR="00000000" w:rsidRDefault="007478C2">
            <w:pPr>
              <w:jc w:val="center"/>
              <w:rPr>
                <w:rFonts w:ascii="宋体" w:hAnsi="宋体"/>
                <w:sz w:val="24"/>
              </w:rPr>
            </w:pPr>
            <w:r>
              <w:rPr>
                <w:rFonts w:ascii="宋体" w:hAnsi="宋体" w:hint="eastAsia"/>
                <w:sz w:val="24"/>
              </w:rPr>
              <w:t>债券代码</w:t>
            </w:r>
          </w:p>
        </w:tc>
        <w:tc>
          <w:tcPr>
            <w:tcW w:w="1244" w:type="dxa"/>
          </w:tcPr>
          <w:p w14:paraId="76592CF0" w14:textId="77777777" w:rsidR="00000000" w:rsidRDefault="007478C2">
            <w:pPr>
              <w:jc w:val="center"/>
              <w:rPr>
                <w:rFonts w:ascii="宋体" w:hAnsi="宋体"/>
                <w:sz w:val="24"/>
              </w:rPr>
            </w:pPr>
            <w:r>
              <w:rPr>
                <w:rFonts w:ascii="宋体" w:hAnsi="宋体" w:hint="eastAsia"/>
                <w:sz w:val="24"/>
              </w:rPr>
              <w:t>债券名称</w:t>
            </w:r>
          </w:p>
        </w:tc>
        <w:tc>
          <w:tcPr>
            <w:tcW w:w="1493" w:type="dxa"/>
          </w:tcPr>
          <w:p w14:paraId="561DE24E" w14:textId="77777777" w:rsidR="00000000" w:rsidRDefault="007478C2">
            <w:pPr>
              <w:jc w:val="center"/>
              <w:rPr>
                <w:rFonts w:ascii="宋体" w:hAnsi="宋体"/>
                <w:sz w:val="24"/>
              </w:rPr>
            </w:pPr>
            <w:r>
              <w:rPr>
                <w:rFonts w:ascii="宋体" w:hAnsi="宋体" w:hint="eastAsia"/>
                <w:sz w:val="24"/>
              </w:rPr>
              <w:t>回购到期日</w:t>
            </w:r>
          </w:p>
        </w:tc>
        <w:tc>
          <w:tcPr>
            <w:tcW w:w="1675" w:type="dxa"/>
          </w:tcPr>
          <w:p w14:paraId="537FB28F" w14:textId="77777777" w:rsidR="00000000" w:rsidRDefault="007478C2">
            <w:pPr>
              <w:jc w:val="center"/>
              <w:rPr>
                <w:rFonts w:ascii="宋体" w:hAnsi="宋体"/>
                <w:sz w:val="24"/>
              </w:rPr>
            </w:pPr>
            <w:r>
              <w:rPr>
                <w:rFonts w:ascii="宋体" w:hAnsi="宋体" w:hint="eastAsia"/>
                <w:sz w:val="24"/>
              </w:rPr>
              <w:t>期末估值单价</w:t>
            </w:r>
          </w:p>
        </w:tc>
        <w:tc>
          <w:tcPr>
            <w:tcW w:w="1503" w:type="dxa"/>
          </w:tcPr>
          <w:p w14:paraId="64F20B30" w14:textId="77777777" w:rsidR="00000000" w:rsidRDefault="007478C2">
            <w:pPr>
              <w:jc w:val="center"/>
              <w:rPr>
                <w:rFonts w:ascii="宋体" w:hAnsi="宋体"/>
                <w:sz w:val="24"/>
              </w:rPr>
            </w:pPr>
            <w:r>
              <w:rPr>
                <w:rFonts w:ascii="宋体" w:hAnsi="宋体" w:hint="eastAsia"/>
                <w:sz w:val="24"/>
              </w:rPr>
              <w:t>数量（张）</w:t>
            </w:r>
          </w:p>
        </w:tc>
        <w:tc>
          <w:tcPr>
            <w:tcW w:w="1800" w:type="dxa"/>
          </w:tcPr>
          <w:p w14:paraId="34A41837" w14:textId="77777777" w:rsidR="00000000" w:rsidRDefault="007478C2">
            <w:pPr>
              <w:jc w:val="center"/>
              <w:rPr>
                <w:rFonts w:ascii="宋体" w:hAnsi="宋体"/>
                <w:sz w:val="24"/>
              </w:rPr>
            </w:pPr>
            <w:r>
              <w:rPr>
                <w:rFonts w:ascii="宋体" w:hAnsi="宋体" w:hint="eastAsia"/>
                <w:sz w:val="24"/>
              </w:rPr>
              <w:t>期末估值总额</w:t>
            </w:r>
          </w:p>
        </w:tc>
      </w:tr>
      <w:tr w:rsidR="00000000" w14:paraId="3ADD9BFE" w14:textId="77777777">
        <w:trPr>
          <w:jc w:val="center"/>
        </w:trPr>
        <w:tc>
          <w:tcPr>
            <w:tcW w:w="1241" w:type="dxa"/>
          </w:tcPr>
          <w:p w14:paraId="7358F948" w14:textId="77777777" w:rsidR="00000000" w:rsidRDefault="007478C2">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0882</w:t>
            </w:r>
            <w:r>
              <w:rPr>
                <w:rFonts w:ascii="宋体" w:hAnsi="宋体" w:hint="eastAsia"/>
                <w:kern w:val="0"/>
                <w:sz w:val="18"/>
              </w:rPr>
              <w:t>）</w:t>
            </w:r>
          </w:p>
        </w:tc>
        <w:tc>
          <w:tcPr>
            <w:tcW w:w="1244" w:type="dxa"/>
          </w:tcPr>
          <w:p w14:paraId="37602CB4"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0883</w:t>
            </w:r>
            <w:r>
              <w:rPr>
                <w:rFonts w:ascii="宋体" w:hAnsi="宋体" w:hint="eastAsia"/>
                <w:kern w:val="0"/>
                <w:sz w:val="18"/>
              </w:rPr>
              <w:t>）</w:t>
            </w:r>
          </w:p>
        </w:tc>
        <w:tc>
          <w:tcPr>
            <w:tcW w:w="1493" w:type="dxa"/>
          </w:tcPr>
          <w:p w14:paraId="7F9FBE71"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0884</w:t>
            </w:r>
            <w:r>
              <w:rPr>
                <w:rFonts w:ascii="宋体" w:hAnsi="宋体" w:hint="eastAsia"/>
                <w:kern w:val="0"/>
                <w:sz w:val="18"/>
              </w:rPr>
              <w:t>）</w:t>
            </w:r>
          </w:p>
        </w:tc>
        <w:tc>
          <w:tcPr>
            <w:tcW w:w="1675" w:type="dxa"/>
          </w:tcPr>
          <w:p w14:paraId="2E59F913"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0885</w:t>
            </w:r>
            <w:r>
              <w:rPr>
                <w:rFonts w:ascii="宋体" w:hAnsi="宋体" w:hint="eastAsia"/>
                <w:kern w:val="0"/>
                <w:sz w:val="18"/>
              </w:rPr>
              <w:t>）</w:t>
            </w:r>
          </w:p>
        </w:tc>
        <w:tc>
          <w:tcPr>
            <w:tcW w:w="1503" w:type="dxa"/>
          </w:tcPr>
          <w:p w14:paraId="4CB529D7"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0886</w:t>
            </w:r>
            <w:r>
              <w:rPr>
                <w:rFonts w:ascii="宋体" w:hAnsi="宋体" w:hint="eastAsia"/>
                <w:kern w:val="0"/>
                <w:sz w:val="18"/>
              </w:rPr>
              <w:t>）</w:t>
            </w:r>
          </w:p>
        </w:tc>
        <w:tc>
          <w:tcPr>
            <w:tcW w:w="1800" w:type="dxa"/>
          </w:tcPr>
          <w:p w14:paraId="5D12F213"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0887</w:t>
            </w:r>
            <w:r>
              <w:rPr>
                <w:rFonts w:ascii="宋体" w:hAnsi="宋体" w:hint="eastAsia"/>
                <w:kern w:val="0"/>
                <w:sz w:val="18"/>
              </w:rPr>
              <w:t>）</w:t>
            </w:r>
          </w:p>
        </w:tc>
      </w:tr>
      <w:tr w:rsidR="00000000" w14:paraId="6FDFE9C2" w14:textId="77777777">
        <w:trPr>
          <w:jc w:val="center"/>
        </w:trPr>
        <w:tc>
          <w:tcPr>
            <w:tcW w:w="1241" w:type="dxa"/>
          </w:tcPr>
          <w:p w14:paraId="62B637FD" w14:textId="77777777" w:rsidR="00000000" w:rsidRDefault="007478C2">
            <w:pPr>
              <w:rPr>
                <w:rFonts w:ascii="宋体" w:hAnsi="宋体"/>
                <w:sz w:val="24"/>
              </w:rPr>
            </w:pPr>
            <w:r>
              <w:rPr>
                <w:rFonts w:ascii="宋体" w:hAnsi="宋体" w:hint="eastAsia"/>
                <w:sz w:val="24"/>
              </w:rPr>
              <w:t>合计</w:t>
            </w:r>
          </w:p>
        </w:tc>
        <w:tc>
          <w:tcPr>
            <w:tcW w:w="1244" w:type="dxa"/>
          </w:tcPr>
          <w:p w14:paraId="038EC127" w14:textId="77777777" w:rsidR="00000000" w:rsidRDefault="007478C2">
            <w:pPr>
              <w:rPr>
                <w:rFonts w:ascii="宋体" w:hAnsi="宋体"/>
                <w:sz w:val="24"/>
              </w:rPr>
            </w:pPr>
          </w:p>
        </w:tc>
        <w:tc>
          <w:tcPr>
            <w:tcW w:w="1493" w:type="dxa"/>
          </w:tcPr>
          <w:p w14:paraId="16949949" w14:textId="77777777" w:rsidR="00000000" w:rsidRDefault="007478C2">
            <w:pPr>
              <w:rPr>
                <w:rFonts w:ascii="宋体" w:hAnsi="宋体"/>
                <w:sz w:val="24"/>
              </w:rPr>
            </w:pPr>
          </w:p>
        </w:tc>
        <w:tc>
          <w:tcPr>
            <w:tcW w:w="1675" w:type="dxa"/>
          </w:tcPr>
          <w:p w14:paraId="5DC94E20" w14:textId="77777777" w:rsidR="00000000" w:rsidRDefault="007478C2">
            <w:pPr>
              <w:rPr>
                <w:rFonts w:ascii="宋体" w:hAnsi="宋体"/>
                <w:sz w:val="24"/>
              </w:rPr>
            </w:pPr>
          </w:p>
        </w:tc>
        <w:tc>
          <w:tcPr>
            <w:tcW w:w="1503" w:type="dxa"/>
          </w:tcPr>
          <w:p w14:paraId="0EC6FBD8"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1947</w:t>
            </w:r>
            <w:r>
              <w:rPr>
                <w:rFonts w:ascii="宋体" w:hAnsi="宋体" w:hint="eastAsia"/>
                <w:kern w:val="0"/>
                <w:sz w:val="18"/>
              </w:rPr>
              <w:t>）</w:t>
            </w:r>
          </w:p>
        </w:tc>
        <w:tc>
          <w:tcPr>
            <w:tcW w:w="1800" w:type="dxa"/>
          </w:tcPr>
          <w:p w14:paraId="02B83542"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1948</w:t>
            </w:r>
            <w:r>
              <w:rPr>
                <w:rFonts w:ascii="宋体" w:hAnsi="宋体" w:hint="eastAsia"/>
                <w:kern w:val="0"/>
                <w:sz w:val="18"/>
              </w:rPr>
              <w:t>）</w:t>
            </w:r>
          </w:p>
        </w:tc>
      </w:tr>
    </w:tbl>
    <w:p w14:paraId="7C17ADF0"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0888</w:t>
      </w:r>
      <w:r>
        <w:rPr>
          <w:rFonts w:ascii="宋体" w:hAnsi="宋体" w:hint="eastAsia"/>
          <w:kern w:val="0"/>
          <w:sz w:val="18"/>
        </w:rPr>
        <w:t>）</w:t>
      </w:r>
    </w:p>
    <w:p w14:paraId="3378C7B3" w14:textId="77777777" w:rsidR="00000000" w:rsidRDefault="007478C2">
      <w:pPr>
        <w:rPr>
          <w:rFonts w:ascii="宋体" w:hAnsi="宋体"/>
          <w:b/>
          <w:sz w:val="24"/>
        </w:rPr>
      </w:pPr>
    </w:p>
    <w:p w14:paraId="3B91ED14" w14:textId="77777777" w:rsidR="00000000" w:rsidRDefault="007478C2">
      <w:pPr>
        <w:outlineLvl w:val="4"/>
        <w:rPr>
          <w:rFonts w:ascii="宋体" w:hAnsi="宋体"/>
          <w:sz w:val="24"/>
          <w:lang w:val="en-AU"/>
        </w:rPr>
      </w:pPr>
      <w:r>
        <w:rPr>
          <w:rFonts w:ascii="宋体" w:hAnsi="宋体" w:hint="eastAsia"/>
          <w:b/>
          <w:sz w:val="24"/>
        </w:rPr>
        <w:t xml:space="preserve">7.4.12.3.2 </w:t>
      </w:r>
      <w:r>
        <w:rPr>
          <w:rFonts w:ascii="宋体" w:hAnsi="宋体" w:hint="eastAsia"/>
          <w:b/>
          <w:sz w:val="24"/>
        </w:rPr>
        <w:t>交易所市场债券正回购</w:t>
      </w:r>
    </w:p>
    <w:p w14:paraId="6840E3F1" w14:textId="77777777" w:rsidR="00000000" w:rsidRDefault="007478C2">
      <w:pPr>
        <w:spacing w:before="156"/>
        <w:rPr>
          <w:rFonts w:ascii="宋体" w:hAnsi="宋体"/>
          <w:kern w:val="0"/>
          <w:sz w:val="18"/>
        </w:rPr>
      </w:pPr>
      <w:r>
        <w:rPr>
          <w:rFonts w:ascii="宋体" w:hAnsi="宋体"/>
          <w:sz w:val="24"/>
        </w:rPr>
        <w:t>截至</w:t>
      </w:r>
      <w:r>
        <w:rPr>
          <w:rFonts w:ascii="宋体" w:hAnsi="宋体" w:hint="eastAsia"/>
          <w:sz w:val="24"/>
          <w:lang w:val="en-AU"/>
        </w:rPr>
        <w:t>本报告期末</w:t>
      </w:r>
      <w:r>
        <w:rPr>
          <w:rFonts w:ascii="宋体" w:hAnsi="宋体" w:hint="eastAsia"/>
          <w:sz w:val="24"/>
          <w:lang w:val="en-AU"/>
        </w:rPr>
        <w:t>_</w:t>
      </w:r>
      <w:r>
        <w:rPr>
          <w:rFonts w:ascii="宋体" w:hAnsi="宋体" w:hint="eastAsia"/>
          <w:sz w:val="24"/>
          <w:lang w:val="en-AU"/>
        </w:rPr>
        <w:t>年</w:t>
      </w:r>
      <w:r>
        <w:rPr>
          <w:rFonts w:ascii="宋体" w:hAnsi="宋体" w:hint="eastAsia"/>
          <w:sz w:val="24"/>
          <w:lang w:val="en-AU"/>
        </w:rPr>
        <w:t>_</w:t>
      </w:r>
      <w:r>
        <w:rPr>
          <w:rFonts w:ascii="宋体" w:hAnsi="宋体" w:hint="eastAsia"/>
          <w:sz w:val="24"/>
          <w:lang w:val="en-AU"/>
        </w:rPr>
        <w:t>月</w:t>
      </w:r>
      <w:r>
        <w:rPr>
          <w:rFonts w:ascii="宋体" w:hAnsi="宋体" w:hint="eastAsia"/>
          <w:sz w:val="24"/>
          <w:lang w:val="en-AU"/>
        </w:rPr>
        <w:t>_</w:t>
      </w:r>
      <w:r>
        <w:rPr>
          <w:rFonts w:ascii="宋体" w:hAnsi="宋体" w:hint="eastAsia"/>
          <w:sz w:val="24"/>
          <w:lang w:val="en-AU"/>
        </w:rPr>
        <w:t>日止</w:t>
      </w:r>
      <w:r>
        <w:rPr>
          <w:rFonts w:ascii="宋体" w:hAnsi="宋体" w:hint="eastAsia"/>
          <w:sz w:val="24"/>
        </w:rPr>
        <w:t>，基金</w:t>
      </w:r>
      <w:r>
        <w:rPr>
          <w:rFonts w:ascii="宋体" w:hAnsi="宋体"/>
          <w:sz w:val="24"/>
        </w:rPr>
        <w:t>从事证券交易所债券</w:t>
      </w:r>
      <w:r>
        <w:rPr>
          <w:rFonts w:ascii="宋体" w:hAnsi="宋体" w:hint="eastAsia"/>
          <w:sz w:val="24"/>
        </w:rPr>
        <w:t>正</w:t>
      </w:r>
      <w:r>
        <w:rPr>
          <w:rFonts w:ascii="宋体" w:hAnsi="宋体"/>
          <w:sz w:val="24"/>
        </w:rPr>
        <w:t>回购交易形成的卖出回购证券款余额</w:t>
      </w:r>
      <w:r>
        <w:rPr>
          <w:rFonts w:ascii="宋体" w:hAnsi="宋体"/>
          <w:sz w:val="24"/>
        </w:rPr>
        <w:t>XXXX</w:t>
      </w:r>
      <w:r>
        <w:rPr>
          <w:rFonts w:ascii="宋体" w:hAnsi="宋体"/>
          <w:sz w:val="24"/>
        </w:rPr>
        <w:t>元，于</w:t>
      </w:r>
      <w:r>
        <w:rPr>
          <w:rFonts w:ascii="宋体" w:hAnsi="宋体" w:hint="eastAsia"/>
          <w:sz w:val="24"/>
        </w:rPr>
        <w:t>_</w:t>
      </w:r>
      <w:r>
        <w:rPr>
          <w:rFonts w:ascii="宋体" w:hAnsi="宋体"/>
          <w:sz w:val="24"/>
        </w:rPr>
        <w:t>年</w:t>
      </w:r>
      <w:r>
        <w:rPr>
          <w:rFonts w:ascii="宋体" w:hAnsi="宋体" w:hint="eastAsia"/>
          <w:sz w:val="24"/>
        </w:rPr>
        <w:t>_</w:t>
      </w:r>
      <w:r>
        <w:rPr>
          <w:rFonts w:ascii="宋体" w:hAnsi="宋体"/>
          <w:sz w:val="24"/>
        </w:rPr>
        <w:t>月</w:t>
      </w:r>
      <w:r>
        <w:rPr>
          <w:rFonts w:ascii="宋体" w:hAnsi="宋体" w:hint="eastAsia"/>
          <w:sz w:val="24"/>
        </w:rPr>
        <w:t>_</w:t>
      </w:r>
      <w:r>
        <w:rPr>
          <w:rFonts w:ascii="宋体" w:hAnsi="宋体"/>
          <w:sz w:val="24"/>
        </w:rPr>
        <w:t>日（先后）到期。该类交易要求本基金在回购期内持有的证券交易所交易的债券</w:t>
      </w:r>
      <w:r>
        <w:rPr>
          <w:rFonts w:ascii="宋体" w:hAnsi="宋体" w:hint="eastAsia"/>
          <w:sz w:val="24"/>
        </w:rPr>
        <w:t>和</w:t>
      </w:r>
      <w:r>
        <w:rPr>
          <w:rFonts w:ascii="宋体" w:hAnsi="宋体" w:hint="eastAsia"/>
          <w:sz w:val="24"/>
        </w:rPr>
        <w:t>/</w:t>
      </w:r>
      <w:r>
        <w:rPr>
          <w:rFonts w:ascii="宋体" w:hAnsi="宋体" w:hint="eastAsia"/>
          <w:sz w:val="24"/>
        </w:rPr>
        <w:t>或在新质押式回购下转入质押库的债券</w:t>
      </w:r>
      <w:r>
        <w:rPr>
          <w:rFonts w:ascii="宋体" w:hAnsi="宋体"/>
          <w:sz w:val="24"/>
        </w:rPr>
        <w:t>，</w:t>
      </w:r>
      <w:r>
        <w:rPr>
          <w:rFonts w:ascii="宋体" w:hAnsi="宋体"/>
          <w:sz w:val="24"/>
        </w:rPr>
        <w:t>按证券交易所规定的比例折算为标准券后，不低于债券回购交易的余额。</w:t>
      </w:r>
      <w:r>
        <w:rPr>
          <w:rFonts w:ascii="宋体" w:hAnsi="宋体" w:hint="eastAsia"/>
          <w:kern w:val="0"/>
          <w:sz w:val="18"/>
        </w:rPr>
        <w:t>（</w:t>
      </w:r>
      <w:r>
        <w:rPr>
          <w:rFonts w:ascii="宋体" w:hAnsi="宋体" w:hint="eastAsia"/>
          <w:kern w:val="0"/>
          <w:sz w:val="18"/>
        </w:rPr>
        <w:t>2115</w:t>
      </w:r>
      <w:r>
        <w:rPr>
          <w:rFonts w:ascii="宋体" w:hAnsi="宋体" w:hint="eastAsia"/>
          <w:kern w:val="0"/>
          <w:sz w:val="18"/>
        </w:rPr>
        <w:t>）</w:t>
      </w:r>
    </w:p>
    <w:p w14:paraId="1C757FED" w14:textId="77777777" w:rsidR="00000000" w:rsidRDefault="007478C2">
      <w:pPr>
        <w:spacing w:line="580" w:lineRule="exact"/>
        <w:rPr>
          <w:rFonts w:ascii="宋体" w:hAnsi="宋体" w:cs="MS PMincho"/>
          <w:b/>
          <w:sz w:val="24"/>
          <w:szCs w:val="24"/>
        </w:rPr>
      </w:pPr>
      <w:r>
        <w:rPr>
          <w:rFonts w:ascii="宋体" w:hAnsi="宋体"/>
          <w:b/>
          <w:sz w:val="24"/>
          <w:szCs w:val="24"/>
        </w:rPr>
        <w:t xml:space="preserve">7.4.12.4 </w:t>
      </w:r>
      <w:r>
        <w:rPr>
          <w:rFonts w:ascii="宋体" w:hAnsi="宋体"/>
          <w:b/>
          <w:sz w:val="24"/>
          <w:szCs w:val="24"/>
        </w:rPr>
        <w:t>期末参与</w:t>
      </w:r>
      <w:r>
        <w:rPr>
          <w:rFonts w:ascii="宋体" w:hAnsi="宋体" w:cs="宋体" w:hint="eastAsia"/>
          <w:b/>
          <w:sz w:val="24"/>
          <w:szCs w:val="24"/>
        </w:rPr>
        <w:t>转</w:t>
      </w:r>
      <w:r>
        <w:rPr>
          <w:rFonts w:ascii="宋体" w:hAnsi="宋体" w:cs="MS PMincho" w:hint="eastAsia"/>
          <w:b/>
          <w:sz w:val="24"/>
          <w:szCs w:val="24"/>
        </w:rPr>
        <w:t>融通</w:t>
      </w:r>
      <w:r>
        <w:rPr>
          <w:rFonts w:ascii="宋体" w:hAnsi="宋体" w:cs="宋体" w:hint="eastAsia"/>
          <w:b/>
          <w:sz w:val="24"/>
          <w:szCs w:val="24"/>
        </w:rPr>
        <w:t>证</w:t>
      </w:r>
      <w:r>
        <w:rPr>
          <w:rFonts w:ascii="宋体" w:hAnsi="宋体" w:cs="MS PMincho" w:hint="eastAsia"/>
          <w:b/>
          <w:sz w:val="24"/>
          <w:szCs w:val="24"/>
        </w:rPr>
        <w:t>券出借</w:t>
      </w:r>
      <w:r>
        <w:rPr>
          <w:rFonts w:ascii="宋体" w:hAnsi="宋体" w:cs="宋体" w:hint="eastAsia"/>
          <w:b/>
          <w:sz w:val="24"/>
          <w:szCs w:val="24"/>
        </w:rPr>
        <w:t>业务</w:t>
      </w:r>
      <w:r>
        <w:rPr>
          <w:rFonts w:ascii="宋体" w:hAnsi="宋体" w:cs="MS PMincho" w:hint="eastAsia"/>
          <w:b/>
          <w:sz w:val="24"/>
          <w:szCs w:val="24"/>
        </w:rPr>
        <w:t>的</w:t>
      </w:r>
      <w:r>
        <w:rPr>
          <w:rFonts w:ascii="宋体" w:hAnsi="宋体" w:cs="宋体" w:hint="eastAsia"/>
          <w:b/>
          <w:sz w:val="24"/>
          <w:szCs w:val="24"/>
        </w:rPr>
        <w:t>证</w:t>
      </w:r>
      <w:r>
        <w:rPr>
          <w:rFonts w:ascii="宋体" w:hAnsi="宋体" w:cs="MS PMincho" w:hint="eastAsia"/>
          <w:b/>
          <w:sz w:val="24"/>
          <w:szCs w:val="24"/>
        </w:rPr>
        <w:t>券</w:t>
      </w:r>
      <w:r>
        <w:rPr>
          <w:rStyle w:val="FootnoteReference"/>
          <w:rFonts w:ascii="宋体" w:hAnsi="宋体"/>
          <w:b/>
          <w:sz w:val="24"/>
        </w:rPr>
        <w:footnoteReference w:id="208"/>
      </w:r>
    </w:p>
    <w:p w14:paraId="62B965BC" w14:textId="77777777" w:rsidR="00000000" w:rsidRDefault="007478C2">
      <w:pPr>
        <w:wordWrap w:val="0"/>
        <w:ind w:leftChars="80" w:left="168" w:right="360" w:firstLineChars="179" w:firstLine="430"/>
        <w:jc w:val="right"/>
        <w:rPr>
          <w:rFonts w:hAnsi="宋体"/>
          <w:sz w:val="24"/>
        </w:rPr>
      </w:pPr>
      <w:r>
        <w:rPr>
          <w:rFonts w:hAnsi="宋体" w:hint="eastAsia"/>
          <w:sz w:val="24"/>
        </w:rPr>
        <w:t>金额单位</w:t>
      </w:r>
      <w:r>
        <w:rPr>
          <w:rFonts w:hAnsi="宋体" w:hint="eastAsia"/>
          <w:sz w:val="24"/>
        </w:rPr>
        <w:t>:</w:t>
      </w:r>
    </w:p>
    <w:tbl>
      <w:tblPr>
        <w:tblpPr w:leftFromText="180" w:rightFromText="180" w:vertAnchor="text" w:horzAnchor="margin" w:tblpXSpec="center" w:tblpY="62"/>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4"/>
        <w:gridCol w:w="1247"/>
        <w:gridCol w:w="1276"/>
        <w:gridCol w:w="1134"/>
        <w:gridCol w:w="992"/>
        <w:gridCol w:w="1276"/>
        <w:gridCol w:w="1275"/>
      </w:tblGrid>
      <w:tr w:rsidR="00000000" w14:paraId="7202088F" w14:textId="77777777">
        <w:tc>
          <w:tcPr>
            <w:tcW w:w="1164" w:type="dxa"/>
            <w:tcBorders>
              <w:top w:val="single" w:sz="4" w:space="0" w:color="auto"/>
              <w:left w:val="single" w:sz="4" w:space="0" w:color="auto"/>
              <w:bottom w:val="single" w:sz="4" w:space="0" w:color="auto"/>
              <w:right w:val="single" w:sz="4" w:space="0" w:color="auto"/>
            </w:tcBorders>
            <w:vAlign w:val="center"/>
          </w:tcPr>
          <w:p w14:paraId="7D80D7CD" w14:textId="77777777" w:rsidR="00000000" w:rsidRDefault="007478C2">
            <w:pPr>
              <w:jc w:val="center"/>
              <w:rPr>
                <w:rFonts w:ascii="宋体" w:hAnsi="宋体"/>
                <w:sz w:val="24"/>
                <w:szCs w:val="24"/>
              </w:rPr>
            </w:pPr>
            <w:r>
              <w:rPr>
                <w:rFonts w:ascii="宋体" w:hAnsi="宋体" w:hint="eastAsia"/>
                <w:sz w:val="24"/>
                <w:szCs w:val="24"/>
              </w:rPr>
              <w:t>序号</w:t>
            </w:r>
          </w:p>
        </w:tc>
        <w:tc>
          <w:tcPr>
            <w:tcW w:w="1247" w:type="dxa"/>
            <w:tcBorders>
              <w:top w:val="single" w:sz="4" w:space="0" w:color="auto"/>
              <w:left w:val="single" w:sz="4" w:space="0" w:color="auto"/>
              <w:bottom w:val="single" w:sz="4" w:space="0" w:color="auto"/>
              <w:right w:val="single" w:sz="4" w:space="0" w:color="auto"/>
            </w:tcBorders>
            <w:vAlign w:val="center"/>
          </w:tcPr>
          <w:p w14:paraId="52E3D300" w14:textId="77777777" w:rsidR="00000000" w:rsidRDefault="007478C2">
            <w:pPr>
              <w:jc w:val="center"/>
              <w:rPr>
                <w:rFonts w:ascii="宋体" w:hAnsi="宋体"/>
                <w:sz w:val="24"/>
                <w:szCs w:val="24"/>
              </w:rPr>
            </w:pPr>
            <w:r>
              <w:rPr>
                <w:rFonts w:ascii="宋体" w:hAnsi="宋体" w:hint="eastAsia"/>
                <w:sz w:val="24"/>
                <w:szCs w:val="24"/>
              </w:rPr>
              <w:t>证券代码</w:t>
            </w:r>
          </w:p>
        </w:tc>
        <w:tc>
          <w:tcPr>
            <w:tcW w:w="1276" w:type="dxa"/>
            <w:tcBorders>
              <w:top w:val="single" w:sz="4" w:space="0" w:color="auto"/>
              <w:left w:val="single" w:sz="4" w:space="0" w:color="auto"/>
              <w:bottom w:val="single" w:sz="4" w:space="0" w:color="auto"/>
              <w:right w:val="single" w:sz="4" w:space="0" w:color="auto"/>
            </w:tcBorders>
            <w:vAlign w:val="center"/>
          </w:tcPr>
          <w:p w14:paraId="092286D6" w14:textId="77777777" w:rsidR="00000000" w:rsidRDefault="007478C2">
            <w:pPr>
              <w:jc w:val="center"/>
              <w:rPr>
                <w:rFonts w:ascii="宋体" w:hAnsi="宋体"/>
                <w:sz w:val="24"/>
                <w:szCs w:val="24"/>
              </w:rPr>
            </w:pPr>
            <w:r>
              <w:rPr>
                <w:rFonts w:ascii="宋体" w:hAnsi="宋体" w:hint="eastAsia"/>
                <w:sz w:val="24"/>
                <w:szCs w:val="24"/>
              </w:rPr>
              <w:t>证券名称</w:t>
            </w:r>
          </w:p>
        </w:tc>
        <w:tc>
          <w:tcPr>
            <w:tcW w:w="1134" w:type="dxa"/>
            <w:tcBorders>
              <w:top w:val="single" w:sz="4" w:space="0" w:color="auto"/>
              <w:left w:val="single" w:sz="4" w:space="0" w:color="auto"/>
              <w:bottom w:val="single" w:sz="4" w:space="0" w:color="auto"/>
              <w:right w:val="single" w:sz="4" w:space="0" w:color="auto"/>
            </w:tcBorders>
            <w:vAlign w:val="center"/>
          </w:tcPr>
          <w:p w14:paraId="0C9B7F6F" w14:textId="77777777" w:rsidR="00000000" w:rsidRDefault="007478C2">
            <w:pPr>
              <w:jc w:val="center"/>
              <w:rPr>
                <w:rFonts w:ascii="宋体" w:hAnsi="宋体"/>
                <w:sz w:val="24"/>
                <w:szCs w:val="24"/>
              </w:rPr>
            </w:pPr>
            <w:r>
              <w:rPr>
                <w:rFonts w:ascii="宋体" w:hAnsi="宋体" w:hint="eastAsia"/>
                <w:sz w:val="24"/>
                <w:szCs w:val="24"/>
              </w:rPr>
              <w:t>出借到期日</w:t>
            </w:r>
            <w:r>
              <w:rPr>
                <w:rStyle w:val="FootnoteReference"/>
                <w:rFonts w:ascii="宋体" w:hAnsi="宋体"/>
                <w:sz w:val="24"/>
                <w:szCs w:val="24"/>
              </w:rPr>
              <w:footnoteReference w:id="209"/>
            </w:r>
          </w:p>
        </w:tc>
        <w:tc>
          <w:tcPr>
            <w:tcW w:w="992" w:type="dxa"/>
            <w:tcBorders>
              <w:top w:val="single" w:sz="4" w:space="0" w:color="auto"/>
              <w:left w:val="single" w:sz="4" w:space="0" w:color="auto"/>
              <w:bottom w:val="single" w:sz="4" w:space="0" w:color="auto"/>
              <w:right w:val="single" w:sz="4" w:space="0" w:color="auto"/>
            </w:tcBorders>
            <w:vAlign w:val="center"/>
          </w:tcPr>
          <w:p w14:paraId="447487EF" w14:textId="77777777" w:rsidR="00000000" w:rsidRDefault="007478C2">
            <w:pPr>
              <w:jc w:val="center"/>
              <w:rPr>
                <w:rFonts w:ascii="宋体" w:hAnsi="宋体"/>
                <w:sz w:val="24"/>
                <w:szCs w:val="24"/>
              </w:rPr>
            </w:pPr>
            <w:r>
              <w:rPr>
                <w:rFonts w:ascii="宋体" w:hAnsi="宋体" w:hint="eastAsia"/>
                <w:sz w:val="24"/>
                <w:szCs w:val="24"/>
              </w:rPr>
              <w:t>期末估值单价</w:t>
            </w:r>
          </w:p>
        </w:tc>
        <w:tc>
          <w:tcPr>
            <w:tcW w:w="1276" w:type="dxa"/>
            <w:tcBorders>
              <w:top w:val="single" w:sz="4" w:space="0" w:color="auto"/>
              <w:left w:val="single" w:sz="4" w:space="0" w:color="auto"/>
              <w:bottom w:val="single" w:sz="4" w:space="0" w:color="auto"/>
              <w:right w:val="single" w:sz="4" w:space="0" w:color="auto"/>
            </w:tcBorders>
            <w:vAlign w:val="center"/>
          </w:tcPr>
          <w:p w14:paraId="458FC805" w14:textId="77777777" w:rsidR="00000000" w:rsidRDefault="007478C2">
            <w:pPr>
              <w:jc w:val="center"/>
              <w:rPr>
                <w:rFonts w:ascii="宋体" w:hAnsi="宋体"/>
                <w:sz w:val="24"/>
                <w:szCs w:val="24"/>
              </w:rPr>
            </w:pPr>
            <w:r>
              <w:rPr>
                <w:rFonts w:ascii="宋体" w:hAnsi="宋体" w:hint="eastAsia"/>
                <w:sz w:val="24"/>
                <w:szCs w:val="24"/>
              </w:rPr>
              <w:t>数量（单位：</w:t>
            </w:r>
            <w:r>
              <w:rPr>
                <w:rFonts w:ascii="宋体" w:hAnsi="宋体" w:hint="eastAsia"/>
                <w:sz w:val="24"/>
                <w:szCs w:val="24"/>
              </w:rPr>
              <w:t xml:space="preserve">  </w:t>
            </w:r>
            <w:r>
              <w:rPr>
                <w:rFonts w:ascii="宋体" w:hAnsi="宋体" w:hint="eastAsia"/>
                <w:sz w:val="24"/>
                <w:szCs w:val="24"/>
              </w:rPr>
              <w:t>）</w:t>
            </w:r>
          </w:p>
        </w:tc>
        <w:tc>
          <w:tcPr>
            <w:tcW w:w="1275" w:type="dxa"/>
            <w:tcBorders>
              <w:top w:val="single" w:sz="4" w:space="0" w:color="auto"/>
              <w:left w:val="single" w:sz="4" w:space="0" w:color="auto"/>
              <w:bottom w:val="single" w:sz="4" w:space="0" w:color="auto"/>
              <w:right w:val="single" w:sz="4" w:space="0" w:color="auto"/>
            </w:tcBorders>
            <w:vAlign w:val="center"/>
          </w:tcPr>
          <w:p w14:paraId="37F94CBF" w14:textId="77777777" w:rsidR="00000000" w:rsidRDefault="007478C2">
            <w:pPr>
              <w:jc w:val="center"/>
              <w:rPr>
                <w:rFonts w:ascii="宋体" w:hAnsi="宋体"/>
                <w:sz w:val="24"/>
                <w:szCs w:val="24"/>
              </w:rPr>
            </w:pPr>
            <w:r>
              <w:rPr>
                <w:rFonts w:ascii="宋体" w:hAnsi="宋体" w:hint="eastAsia"/>
                <w:sz w:val="24"/>
                <w:szCs w:val="24"/>
              </w:rPr>
              <w:t>期末估值总额</w:t>
            </w:r>
          </w:p>
        </w:tc>
      </w:tr>
      <w:tr w:rsidR="00000000" w14:paraId="73B0D2A6" w14:textId="77777777">
        <w:tc>
          <w:tcPr>
            <w:tcW w:w="1164" w:type="dxa"/>
            <w:tcBorders>
              <w:top w:val="single" w:sz="4" w:space="0" w:color="auto"/>
              <w:left w:val="single" w:sz="4" w:space="0" w:color="auto"/>
              <w:bottom w:val="single" w:sz="4" w:space="0" w:color="auto"/>
              <w:right w:val="single" w:sz="4" w:space="0" w:color="auto"/>
            </w:tcBorders>
          </w:tcPr>
          <w:p w14:paraId="530F5999" w14:textId="77777777" w:rsidR="00000000" w:rsidRDefault="007478C2">
            <w:pPr>
              <w:rPr>
                <w:rFonts w:ascii="宋体" w:hAnsi="宋体"/>
                <w:kern w:val="0"/>
                <w:sz w:val="18"/>
              </w:rPr>
            </w:pPr>
            <w:r>
              <w:rPr>
                <w:rFonts w:ascii="宋体" w:hAnsi="宋体"/>
                <w:kern w:val="0"/>
                <w:sz w:val="18"/>
              </w:rPr>
              <w:t>……</w:t>
            </w:r>
          </w:p>
          <w:p w14:paraId="0EED21F8"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3</w:t>
            </w:r>
            <w:r>
              <w:rPr>
                <w:rFonts w:ascii="宋体" w:hAnsi="宋体"/>
                <w:kern w:val="0"/>
                <w:sz w:val="18"/>
              </w:rPr>
              <w:t>616</w:t>
            </w:r>
            <w:r>
              <w:rPr>
                <w:rFonts w:ascii="宋体" w:hAnsi="宋体" w:hint="eastAsia"/>
                <w:kern w:val="0"/>
                <w:sz w:val="18"/>
              </w:rPr>
              <w:t>）</w:t>
            </w:r>
          </w:p>
        </w:tc>
        <w:tc>
          <w:tcPr>
            <w:tcW w:w="1247" w:type="dxa"/>
            <w:tcBorders>
              <w:top w:val="single" w:sz="4" w:space="0" w:color="auto"/>
              <w:left w:val="single" w:sz="4" w:space="0" w:color="auto"/>
              <w:bottom w:val="single" w:sz="4" w:space="0" w:color="auto"/>
              <w:right w:val="single" w:sz="4" w:space="0" w:color="auto"/>
            </w:tcBorders>
            <w:vAlign w:val="center"/>
          </w:tcPr>
          <w:p w14:paraId="3A3CE356" w14:textId="77777777" w:rsidR="00000000" w:rsidRDefault="007478C2">
            <w:pPr>
              <w:jc w:val="center"/>
              <w:rPr>
                <w:rFonts w:ascii="宋体" w:hAnsi="宋体"/>
                <w:sz w:val="24"/>
                <w:szCs w:val="24"/>
              </w:rPr>
            </w:pPr>
            <w:r>
              <w:rPr>
                <w:rFonts w:ascii="宋体" w:hAnsi="宋体" w:hint="eastAsia"/>
                <w:kern w:val="0"/>
                <w:sz w:val="18"/>
              </w:rPr>
              <w:t>（</w:t>
            </w:r>
            <w:r>
              <w:rPr>
                <w:rFonts w:ascii="宋体" w:hAnsi="宋体" w:hint="eastAsia"/>
                <w:kern w:val="0"/>
                <w:sz w:val="18"/>
              </w:rPr>
              <w:t>3463</w:t>
            </w:r>
            <w:r>
              <w:rPr>
                <w:rFonts w:ascii="宋体" w:hAnsi="宋体" w:hint="eastAsia"/>
                <w:kern w:val="0"/>
                <w:sz w:val="18"/>
              </w:rPr>
              <w:t>）</w:t>
            </w:r>
          </w:p>
        </w:tc>
        <w:tc>
          <w:tcPr>
            <w:tcW w:w="1276" w:type="dxa"/>
            <w:tcBorders>
              <w:top w:val="single" w:sz="4" w:space="0" w:color="auto"/>
              <w:left w:val="single" w:sz="4" w:space="0" w:color="auto"/>
              <w:bottom w:val="single" w:sz="4" w:space="0" w:color="auto"/>
              <w:right w:val="single" w:sz="4" w:space="0" w:color="auto"/>
            </w:tcBorders>
            <w:vAlign w:val="center"/>
          </w:tcPr>
          <w:p w14:paraId="4CEA3594" w14:textId="77777777" w:rsidR="00000000" w:rsidRDefault="007478C2">
            <w:pPr>
              <w:jc w:val="center"/>
              <w:rPr>
                <w:rFonts w:ascii="宋体" w:hAnsi="宋体"/>
                <w:sz w:val="24"/>
                <w:szCs w:val="24"/>
              </w:rPr>
            </w:pPr>
            <w:r>
              <w:rPr>
                <w:rFonts w:ascii="宋体" w:hAnsi="宋体" w:hint="eastAsia"/>
                <w:kern w:val="0"/>
                <w:sz w:val="18"/>
              </w:rPr>
              <w:t>（</w:t>
            </w:r>
            <w:r>
              <w:rPr>
                <w:rFonts w:ascii="宋体" w:hAnsi="宋体" w:hint="eastAsia"/>
                <w:kern w:val="0"/>
                <w:sz w:val="18"/>
              </w:rPr>
              <w:t>3464</w:t>
            </w:r>
            <w:r>
              <w:rPr>
                <w:rFonts w:ascii="宋体" w:hAnsi="宋体" w:hint="eastAsia"/>
                <w:kern w:val="0"/>
                <w:sz w:val="18"/>
              </w:rPr>
              <w:t>）</w:t>
            </w:r>
          </w:p>
        </w:tc>
        <w:tc>
          <w:tcPr>
            <w:tcW w:w="1134" w:type="dxa"/>
            <w:tcBorders>
              <w:top w:val="single" w:sz="4" w:space="0" w:color="auto"/>
              <w:left w:val="single" w:sz="4" w:space="0" w:color="auto"/>
              <w:bottom w:val="single" w:sz="4" w:space="0" w:color="auto"/>
              <w:right w:val="single" w:sz="4" w:space="0" w:color="auto"/>
            </w:tcBorders>
          </w:tcPr>
          <w:p w14:paraId="501658B7" w14:textId="77777777" w:rsidR="00000000" w:rsidRDefault="007478C2">
            <w:pPr>
              <w:jc w:val="center"/>
              <w:rPr>
                <w:rFonts w:ascii="宋体" w:hAnsi="宋体"/>
                <w:sz w:val="24"/>
                <w:szCs w:val="24"/>
              </w:rPr>
            </w:pPr>
            <w:r>
              <w:rPr>
                <w:rFonts w:ascii="宋体" w:hAnsi="宋体" w:hint="eastAsia"/>
                <w:kern w:val="0"/>
                <w:sz w:val="18"/>
              </w:rPr>
              <w:t>（</w:t>
            </w:r>
            <w:r>
              <w:rPr>
                <w:rFonts w:ascii="宋体" w:hAnsi="宋体" w:hint="eastAsia"/>
                <w:kern w:val="0"/>
                <w:sz w:val="18"/>
              </w:rPr>
              <w:t>3</w:t>
            </w:r>
            <w:r>
              <w:rPr>
                <w:rFonts w:ascii="宋体" w:hAnsi="宋体"/>
                <w:kern w:val="0"/>
                <w:sz w:val="18"/>
              </w:rPr>
              <w:t>617</w:t>
            </w:r>
            <w:r>
              <w:rPr>
                <w:rFonts w:ascii="宋体" w:hAnsi="宋体" w:hint="eastAsia"/>
                <w:kern w:val="0"/>
                <w:sz w:val="18"/>
              </w:rPr>
              <w:t>）（</w:t>
            </w:r>
            <w:r>
              <w:rPr>
                <w:rFonts w:ascii="宋体" w:hAnsi="宋体" w:hint="eastAsia"/>
                <w:kern w:val="0"/>
                <w:sz w:val="18"/>
              </w:rPr>
              <w:t>3466</w:t>
            </w:r>
            <w:r>
              <w:rPr>
                <w:rFonts w:ascii="宋体" w:hAnsi="宋体" w:hint="eastAsia"/>
                <w:kern w:val="0"/>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0456382E" w14:textId="77777777" w:rsidR="00000000" w:rsidRDefault="007478C2">
            <w:pPr>
              <w:jc w:val="center"/>
              <w:rPr>
                <w:rFonts w:ascii="宋体" w:hAnsi="宋体"/>
                <w:sz w:val="24"/>
                <w:szCs w:val="24"/>
              </w:rPr>
            </w:pPr>
            <w:r>
              <w:rPr>
                <w:rFonts w:ascii="宋体" w:hAnsi="宋体" w:hint="eastAsia"/>
                <w:kern w:val="0"/>
                <w:sz w:val="18"/>
              </w:rPr>
              <w:t>（</w:t>
            </w:r>
            <w:r>
              <w:rPr>
                <w:rFonts w:ascii="宋体" w:hAnsi="宋体" w:hint="eastAsia"/>
                <w:kern w:val="0"/>
                <w:sz w:val="18"/>
              </w:rPr>
              <w:t>3467</w:t>
            </w:r>
            <w:r>
              <w:rPr>
                <w:rFonts w:ascii="宋体" w:hAnsi="宋体" w:hint="eastAsia"/>
                <w:kern w:val="0"/>
                <w:sz w:val="18"/>
              </w:rPr>
              <w:t>）</w:t>
            </w:r>
          </w:p>
        </w:tc>
        <w:tc>
          <w:tcPr>
            <w:tcW w:w="1276" w:type="dxa"/>
            <w:tcBorders>
              <w:top w:val="single" w:sz="4" w:space="0" w:color="auto"/>
              <w:left w:val="single" w:sz="4" w:space="0" w:color="auto"/>
              <w:bottom w:val="single" w:sz="4" w:space="0" w:color="auto"/>
              <w:right w:val="single" w:sz="4" w:space="0" w:color="auto"/>
            </w:tcBorders>
            <w:vAlign w:val="center"/>
          </w:tcPr>
          <w:p w14:paraId="7AB5EC10" w14:textId="77777777" w:rsidR="00000000" w:rsidRDefault="007478C2">
            <w:pPr>
              <w:jc w:val="center"/>
              <w:rPr>
                <w:rFonts w:ascii="宋体" w:hAnsi="宋体"/>
                <w:sz w:val="24"/>
                <w:szCs w:val="24"/>
              </w:rPr>
            </w:pPr>
            <w:r>
              <w:rPr>
                <w:rFonts w:ascii="宋体" w:hAnsi="宋体" w:hint="eastAsia"/>
                <w:kern w:val="0"/>
                <w:sz w:val="18"/>
              </w:rPr>
              <w:t>（</w:t>
            </w:r>
            <w:r>
              <w:rPr>
                <w:rFonts w:ascii="宋体" w:hAnsi="宋体" w:hint="eastAsia"/>
                <w:kern w:val="0"/>
                <w:sz w:val="18"/>
              </w:rPr>
              <w:t>3468</w:t>
            </w:r>
            <w:r>
              <w:rPr>
                <w:rFonts w:ascii="宋体" w:hAnsi="宋体" w:hint="eastAsia"/>
                <w:kern w:val="0"/>
                <w:sz w:val="18"/>
              </w:rPr>
              <w:t>）</w:t>
            </w:r>
          </w:p>
        </w:tc>
        <w:tc>
          <w:tcPr>
            <w:tcW w:w="1275" w:type="dxa"/>
            <w:tcBorders>
              <w:top w:val="single" w:sz="4" w:space="0" w:color="auto"/>
              <w:left w:val="single" w:sz="4" w:space="0" w:color="auto"/>
              <w:bottom w:val="single" w:sz="4" w:space="0" w:color="auto"/>
              <w:right w:val="single" w:sz="4" w:space="0" w:color="auto"/>
            </w:tcBorders>
            <w:vAlign w:val="center"/>
          </w:tcPr>
          <w:p w14:paraId="302E1A39" w14:textId="77777777" w:rsidR="00000000" w:rsidRDefault="007478C2">
            <w:pPr>
              <w:jc w:val="center"/>
              <w:rPr>
                <w:rFonts w:ascii="宋体" w:hAnsi="宋体"/>
                <w:sz w:val="24"/>
                <w:szCs w:val="24"/>
              </w:rPr>
            </w:pPr>
            <w:r>
              <w:rPr>
                <w:rFonts w:ascii="宋体" w:hAnsi="宋体" w:hint="eastAsia"/>
                <w:kern w:val="0"/>
                <w:sz w:val="18"/>
              </w:rPr>
              <w:t>（</w:t>
            </w:r>
            <w:r>
              <w:rPr>
                <w:rFonts w:ascii="宋体" w:hAnsi="宋体" w:hint="eastAsia"/>
                <w:kern w:val="0"/>
                <w:sz w:val="18"/>
              </w:rPr>
              <w:t>3469</w:t>
            </w:r>
            <w:r>
              <w:rPr>
                <w:rFonts w:ascii="宋体" w:hAnsi="宋体" w:hint="eastAsia"/>
                <w:kern w:val="0"/>
                <w:sz w:val="18"/>
              </w:rPr>
              <w:t>）</w:t>
            </w:r>
          </w:p>
        </w:tc>
      </w:tr>
      <w:tr w:rsidR="00000000" w14:paraId="64D15F62" w14:textId="77777777">
        <w:tc>
          <w:tcPr>
            <w:tcW w:w="1164" w:type="dxa"/>
            <w:tcBorders>
              <w:top w:val="single" w:sz="4" w:space="0" w:color="auto"/>
              <w:left w:val="single" w:sz="4" w:space="0" w:color="auto"/>
              <w:bottom w:val="single" w:sz="4" w:space="0" w:color="auto"/>
              <w:right w:val="single" w:sz="4" w:space="0" w:color="auto"/>
            </w:tcBorders>
          </w:tcPr>
          <w:p w14:paraId="618E1141" w14:textId="77777777" w:rsidR="00000000" w:rsidRDefault="007478C2">
            <w:pPr>
              <w:jc w:val="left"/>
              <w:rPr>
                <w:rFonts w:ascii="宋体" w:hAnsi="宋体"/>
                <w:sz w:val="24"/>
                <w:szCs w:val="24"/>
              </w:rPr>
            </w:pPr>
            <w:r>
              <w:rPr>
                <w:rFonts w:ascii="宋体" w:hAnsi="宋体" w:hint="eastAsia"/>
                <w:sz w:val="24"/>
                <w:szCs w:val="24"/>
              </w:rPr>
              <w:t>合计</w:t>
            </w:r>
          </w:p>
        </w:tc>
        <w:tc>
          <w:tcPr>
            <w:tcW w:w="1247" w:type="dxa"/>
            <w:tcBorders>
              <w:top w:val="single" w:sz="4" w:space="0" w:color="auto"/>
              <w:left w:val="single" w:sz="4" w:space="0" w:color="auto"/>
              <w:bottom w:val="single" w:sz="4" w:space="0" w:color="auto"/>
              <w:right w:val="single" w:sz="4" w:space="0" w:color="auto"/>
            </w:tcBorders>
          </w:tcPr>
          <w:p w14:paraId="2238DAA2" w14:textId="77777777" w:rsidR="00000000" w:rsidRDefault="007478C2">
            <w:pPr>
              <w:jc w:val="left"/>
              <w:rPr>
                <w:rFonts w:ascii="宋体" w:hAnsi="宋体"/>
                <w:sz w:val="24"/>
                <w:szCs w:val="24"/>
              </w:rPr>
            </w:pPr>
            <w:r>
              <w:rPr>
                <w:rFonts w:ascii="宋体" w:hAnsi="宋体" w:hint="eastAsia"/>
                <w:sz w:val="24"/>
                <w:szCs w:val="24"/>
              </w:rPr>
              <w:t>-</w:t>
            </w:r>
          </w:p>
        </w:tc>
        <w:tc>
          <w:tcPr>
            <w:tcW w:w="1276" w:type="dxa"/>
            <w:tcBorders>
              <w:top w:val="single" w:sz="4" w:space="0" w:color="auto"/>
              <w:left w:val="single" w:sz="4" w:space="0" w:color="auto"/>
              <w:bottom w:val="single" w:sz="4" w:space="0" w:color="auto"/>
              <w:right w:val="single" w:sz="4" w:space="0" w:color="auto"/>
            </w:tcBorders>
          </w:tcPr>
          <w:p w14:paraId="7A284187" w14:textId="77777777" w:rsidR="00000000" w:rsidRDefault="007478C2">
            <w:pPr>
              <w:jc w:val="left"/>
              <w:rPr>
                <w:rFonts w:ascii="宋体" w:hAnsi="宋体"/>
                <w:sz w:val="24"/>
                <w:szCs w:val="24"/>
              </w:rPr>
            </w:pPr>
            <w:r>
              <w:rPr>
                <w:rFonts w:ascii="宋体" w:hAnsi="宋体" w:hint="eastAsia"/>
                <w:sz w:val="24"/>
                <w:szCs w:val="24"/>
              </w:rPr>
              <w:t>-</w:t>
            </w:r>
          </w:p>
        </w:tc>
        <w:tc>
          <w:tcPr>
            <w:tcW w:w="1134" w:type="dxa"/>
            <w:tcBorders>
              <w:top w:val="single" w:sz="4" w:space="0" w:color="auto"/>
              <w:left w:val="single" w:sz="4" w:space="0" w:color="auto"/>
              <w:bottom w:val="single" w:sz="4" w:space="0" w:color="auto"/>
              <w:right w:val="single" w:sz="4" w:space="0" w:color="auto"/>
            </w:tcBorders>
          </w:tcPr>
          <w:p w14:paraId="7566DF96" w14:textId="77777777" w:rsidR="00000000" w:rsidRDefault="007478C2">
            <w:pPr>
              <w:jc w:val="center"/>
              <w:rPr>
                <w:rFonts w:ascii="宋体" w:hAnsi="宋体"/>
                <w:sz w:val="24"/>
                <w:szCs w:val="24"/>
              </w:rPr>
            </w:pPr>
            <w:r>
              <w:rPr>
                <w:rFonts w:ascii="宋体" w:hAnsi="宋体" w:hint="eastAsia"/>
                <w:sz w:val="24"/>
                <w:szCs w:val="24"/>
              </w:rPr>
              <w:t>-</w:t>
            </w:r>
          </w:p>
        </w:tc>
        <w:tc>
          <w:tcPr>
            <w:tcW w:w="992" w:type="dxa"/>
            <w:tcBorders>
              <w:top w:val="single" w:sz="4" w:space="0" w:color="auto"/>
              <w:left w:val="single" w:sz="4" w:space="0" w:color="auto"/>
              <w:bottom w:val="single" w:sz="4" w:space="0" w:color="auto"/>
              <w:right w:val="single" w:sz="4" w:space="0" w:color="auto"/>
            </w:tcBorders>
          </w:tcPr>
          <w:p w14:paraId="069C6DF7" w14:textId="77777777" w:rsidR="00000000" w:rsidRDefault="007478C2">
            <w:pPr>
              <w:jc w:val="center"/>
              <w:rPr>
                <w:rFonts w:ascii="宋体" w:hAnsi="宋体"/>
                <w:sz w:val="24"/>
                <w:szCs w:val="24"/>
              </w:rPr>
            </w:pPr>
            <w:r>
              <w:rPr>
                <w:rFonts w:ascii="宋体" w:hAnsi="宋体" w:hint="eastAsia"/>
                <w:sz w:val="24"/>
                <w:szCs w:val="24"/>
              </w:rPr>
              <w:t>-</w:t>
            </w:r>
          </w:p>
        </w:tc>
        <w:tc>
          <w:tcPr>
            <w:tcW w:w="1276" w:type="dxa"/>
            <w:tcBorders>
              <w:top w:val="single" w:sz="4" w:space="0" w:color="auto"/>
              <w:left w:val="single" w:sz="4" w:space="0" w:color="auto"/>
              <w:bottom w:val="single" w:sz="4" w:space="0" w:color="auto"/>
              <w:right w:val="single" w:sz="4" w:space="0" w:color="auto"/>
            </w:tcBorders>
          </w:tcPr>
          <w:p w14:paraId="3A334292" w14:textId="77777777" w:rsidR="00000000" w:rsidRDefault="007478C2">
            <w:pPr>
              <w:jc w:val="center"/>
              <w:rPr>
                <w:rFonts w:ascii="宋体" w:hAnsi="宋体"/>
                <w:sz w:val="24"/>
                <w:szCs w:val="24"/>
              </w:rPr>
            </w:pPr>
            <w:r>
              <w:rPr>
                <w:rFonts w:ascii="宋体" w:hAnsi="宋体" w:hint="eastAsia"/>
                <w:kern w:val="0"/>
                <w:sz w:val="18"/>
              </w:rPr>
              <w:t>（</w:t>
            </w:r>
            <w:r>
              <w:rPr>
                <w:rFonts w:ascii="宋体" w:hAnsi="宋体" w:hint="eastAsia"/>
                <w:kern w:val="0"/>
                <w:sz w:val="18"/>
              </w:rPr>
              <w:t>3470</w:t>
            </w:r>
            <w:r>
              <w:rPr>
                <w:rFonts w:ascii="宋体" w:hAnsi="宋体" w:hint="eastAsia"/>
                <w:kern w:val="0"/>
                <w:sz w:val="18"/>
              </w:rPr>
              <w:t>）</w:t>
            </w:r>
          </w:p>
        </w:tc>
        <w:tc>
          <w:tcPr>
            <w:tcW w:w="1275" w:type="dxa"/>
            <w:tcBorders>
              <w:top w:val="single" w:sz="4" w:space="0" w:color="auto"/>
              <w:left w:val="single" w:sz="4" w:space="0" w:color="auto"/>
              <w:bottom w:val="single" w:sz="4" w:space="0" w:color="auto"/>
              <w:right w:val="single" w:sz="4" w:space="0" w:color="auto"/>
            </w:tcBorders>
          </w:tcPr>
          <w:p w14:paraId="5B8DAA76" w14:textId="77777777" w:rsidR="00000000" w:rsidRDefault="007478C2">
            <w:pPr>
              <w:jc w:val="center"/>
              <w:rPr>
                <w:rFonts w:ascii="宋体" w:hAnsi="宋体"/>
                <w:sz w:val="24"/>
                <w:szCs w:val="24"/>
              </w:rPr>
            </w:pPr>
            <w:r>
              <w:rPr>
                <w:rFonts w:ascii="宋体" w:hAnsi="宋体" w:hint="eastAsia"/>
                <w:kern w:val="0"/>
                <w:sz w:val="18"/>
              </w:rPr>
              <w:t>（</w:t>
            </w:r>
            <w:r>
              <w:rPr>
                <w:rFonts w:ascii="宋体" w:hAnsi="宋体" w:hint="eastAsia"/>
                <w:kern w:val="0"/>
                <w:sz w:val="18"/>
              </w:rPr>
              <w:t>3471</w:t>
            </w:r>
            <w:r>
              <w:rPr>
                <w:rFonts w:ascii="宋体" w:hAnsi="宋体" w:hint="eastAsia"/>
                <w:kern w:val="0"/>
                <w:sz w:val="18"/>
              </w:rPr>
              <w:t>）</w:t>
            </w:r>
          </w:p>
        </w:tc>
      </w:tr>
    </w:tbl>
    <w:p w14:paraId="4F452FBB" w14:textId="77777777" w:rsidR="00000000" w:rsidRDefault="007478C2">
      <w:pPr>
        <w:rPr>
          <w:rFonts w:ascii="宋体" w:hAnsi="宋体"/>
          <w:sz w:val="24"/>
        </w:rPr>
      </w:pPr>
      <w:r>
        <w:rPr>
          <w:rFonts w:ascii="宋体" w:hAnsi="宋体" w:hint="eastAsia"/>
          <w:sz w:val="24"/>
        </w:rPr>
        <w:t>注</w:t>
      </w:r>
      <w:r>
        <w:rPr>
          <w:rFonts w:ascii="宋体" w:hAnsi="宋体" w:hint="eastAsia"/>
          <w:sz w:val="24"/>
        </w:rPr>
        <w:t xml:space="preserve">: </w:t>
      </w:r>
      <w:r>
        <w:rPr>
          <w:rFonts w:ascii="宋体" w:hAnsi="宋体" w:hint="eastAsia"/>
          <w:kern w:val="0"/>
          <w:sz w:val="18"/>
        </w:rPr>
        <w:t>（</w:t>
      </w:r>
      <w:r>
        <w:rPr>
          <w:rFonts w:ascii="宋体" w:hAnsi="宋体" w:hint="eastAsia"/>
          <w:kern w:val="0"/>
          <w:sz w:val="18"/>
        </w:rPr>
        <w:t>3472</w:t>
      </w:r>
      <w:r>
        <w:rPr>
          <w:rFonts w:ascii="宋体" w:hAnsi="宋体" w:hint="eastAsia"/>
          <w:kern w:val="0"/>
          <w:sz w:val="18"/>
        </w:rPr>
        <w:t>）</w:t>
      </w:r>
    </w:p>
    <w:p w14:paraId="2C44FFD0" w14:textId="77777777" w:rsidR="00000000" w:rsidRDefault="007478C2">
      <w:pPr>
        <w:rPr>
          <w:rFonts w:ascii="宋体" w:hAnsi="宋体"/>
          <w:b/>
          <w:sz w:val="24"/>
          <w:szCs w:val="24"/>
        </w:rPr>
      </w:pPr>
    </w:p>
    <w:p w14:paraId="6E169119" w14:textId="77777777" w:rsidR="00000000" w:rsidRDefault="007478C2">
      <w:pPr>
        <w:outlineLvl w:val="2"/>
        <w:rPr>
          <w:rFonts w:ascii="宋体" w:hAnsi="宋体"/>
          <w:b/>
          <w:sz w:val="24"/>
        </w:rPr>
      </w:pPr>
      <w:r>
        <w:rPr>
          <w:rFonts w:ascii="宋体" w:hAnsi="宋体" w:hint="eastAsia"/>
          <w:b/>
          <w:sz w:val="24"/>
        </w:rPr>
        <w:t xml:space="preserve">7.4.13 </w:t>
      </w:r>
      <w:r>
        <w:rPr>
          <w:rFonts w:ascii="宋体" w:hAnsi="宋体" w:hint="eastAsia"/>
          <w:b/>
          <w:sz w:val="24"/>
        </w:rPr>
        <w:t>金融工具</w:t>
      </w:r>
      <w:r>
        <w:rPr>
          <w:rFonts w:ascii="宋体" w:hAnsi="宋体"/>
          <w:b/>
          <w:sz w:val="24"/>
        </w:rPr>
        <w:t>风险</w:t>
      </w:r>
      <w:r>
        <w:rPr>
          <w:rFonts w:ascii="宋体" w:hAnsi="宋体" w:hint="eastAsia"/>
          <w:b/>
          <w:sz w:val="24"/>
        </w:rPr>
        <w:t>及</w:t>
      </w:r>
      <w:r>
        <w:rPr>
          <w:rFonts w:ascii="宋体" w:hAnsi="宋体"/>
          <w:b/>
          <w:sz w:val="24"/>
        </w:rPr>
        <w:t>管理</w:t>
      </w:r>
      <w:r>
        <w:rPr>
          <w:rStyle w:val="FootnoteReference"/>
          <w:rFonts w:ascii="宋体" w:hAnsi="宋体"/>
          <w:b/>
          <w:sz w:val="24"/>
        </w:rPr>
        <w:footnoteReference w:id="210"/>
      </w:r>
    </w:p>
    <w:p w14:paraId="72C9514F"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2780</w:t>
      </w:r>
      <w:r>
        <w:rPr>
          <w:rFonts w:ascii="宋体" w:hAnsi="宋体" w:hint="eastAsia"/>
          <w:kern w:val="0"/>
          <w:sz w:val="18"/>
        </w:rPr>
        <w:t>）</w:t>
      </w:r>
    </w:p>
    <w:p w14:paraId="30412CD3" w14:textId="77777777" w:rsidR="00000000" w:rsidRDefault="007478C2">
      <w:pPr>
        <w:jc w:val="left"/>
        <w:outlineLvl w:val="3"/>
        <w:rPr>
          <w:rFonts w:ascii="宋体" w:hAnsi="宋体"/>
          <w:b/>
          <w:sz w:val="24"/>
        </w:rPr>
      </w:pPr>
      <w:r>
        <w:rPr>
          <w:rFonts w:ascii="宋体" w:hAnsi="宋体" w:hint="eastAsia"/>
          <w:b/>
          <w:sz w:val="24"/>
        </w:rPr>
        <w:t xml:space="preserve">7.4.13.1 </w:t>
      </w:r>
      <w:r>
        <w:rPr>
          <w:rFonts w:ascii="宋体" w:hAnsi="宋体"/>
          <w:b/>
          <w:sz w:val="24"/>
        </w:rPr>
        <w:t>风险管理政策和组织</w:t>
      </w:r>
      <w:r>
        <w:rPr>
          <w:rFonts w:ascii="宋体" w:hAnsi="宋体"/>
          <w:b/>
          <w:sz w:val="24"/>
        </w:rPr>
        <w:t>架构</w:t>
      </w:r>
    </w:p>
    <w:p w14:paraId="4F616E7F" w14:textId="77777777" w:rsidR="00000000" w:rsidRDefault="007478C2">
      <w:pPr>
        <w:jc w:val="left"/>
        <w:rPr>
          <w:rFonts w:ascii="宋体" w:hAnsi="宋体"/>
          <w:sz w:val="24"/>
        </w:rPr>
      </w:pPr>
      <w:r>
        <w:rPr>
          <w:rFonts w:ascii="宋体" w:hAnsi="宋体" w:hint="eastAsia"/>
          <w:kern w:val="0"/>
          <w:sz w:val="18"/>
        </w:rPr>
        <w:t>（</w:t>
      </w:r>
      <w:r>
        <w:rPr>
          <w:rFonts w:ascii="宋体" w:hAnsi="宋体" w:hint="eastAsia"/>
          <w:kern w:val="0"/>
          <w:sz w:val="18"/>
        </w:rPr>
        <w:t>0890</w:t>
      </w:r>
      <w:r>
        <w:rPr>
          <w:rFonts w:ascii="宋体" w:hAnsi="宋体" w:hint="eastAsia"/>
          <w:kern w:val="0"/>
          <w:sz w:val="18"/>
        </w:rPr>
        <w:t>）</w:t>
      </w:r>
    </w:p>
    <w:p w14:paraId="67D8E1CA" w14:textId="77777777" w:rsidR="00000000" w:rsidRDefault="007478C2">
      <w:pPr>
        <w:jc w:val="left"/>
        <w:outlineLvl w:val="3"/>
        <w:rPr>
          <w:rFonts w:ascii="宋体" w:hAnsi="宋体"/>
          <w:b/>
          <w:sz w:val="24"/>
        </w:rPr>
      </w:pPr>
      <w:r>
        <w:rPr>
          <w:rFonts w:ascii="宋体" w:hAnsi="宋体" w:hint="eastAsia"/>
          <w:b/>
          <w:sz w:val="24"/>
        </w:rPr>
        <w:t xml:space="preserve">7.4.13.2 </w:t>
      </w:r>
      <w:r>
        <w:rPr>
          <w:rFonts w:ascii="宋体" w:hAnsi="宋体"/>
          <w:b/>
          <w:sz w:val="24"/>
        </w:rPr>
        <w:t>信用风险</w:t>
      </w:r>
      <w:r>
        <w:rPr>
          <w:rStyle w:val="FootnoteReference"/>
          <w:rFonts w:ascii="宋体" w:hAnsi="宋体"/>
          <w:b/>
          <w:sz w:val="24"/>
        </w:rPr>
        <w:footnoteReference w:id="211"/>
      </w:r>
    </w:p>
    <w:p w14:paraId="065AF28E"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0891</w:t>
      </w:r>
      <w:r>
        <w:rPr>
          <w:rFonts w:ascii="宋体" w:hAnsi="宋体" w:hint="eastAsia"/>
          <w:kern w:val="0"/>
          <w:sz w:val="18"/>
        </w:rPr>
        <w:t>）</w:t>
      </w:r>
    </w:p>
    <w:p w14:paraId="6A17E1D6" w14:textId="77777777" w:rsidR="00000000" w:rsidRDefault="007478C2">
      <w:pPr>
        <w:outlineLvl w:val="4"/>
        <w:rPr>
          <w:rFonts w:ascii="宋体" w:hAnsi="宋体"/>
          <w:b/>
          <w:sz w:val="24"/>
        </w:rPr>
      </w:pPr>
      <w:r>
        <w:rPr>
          <w:rFonts w:ascii="宋体" w:hAnsi="宋体" w:hint="eastAsia"/>
          <w:b/>
          <w:sz w:val="24"/>
        </w:rPr>
        <w:t xml:space="preserve">7.4.13.2.1 </w:t>
      </w:r>
      <w:r>
        <w:rPr>
          <w:rFonts w:ascii="宋体" w:hAnsi="宋体" w:hint="eastAsia"/>
          <w:b/>
          <w:sz w:val="24"/>
        </w:rPr>
        <w:t>按短期信用评级列示的债券投资</w:t>
      </w:r>
    </w:p>
    <w:p w14:paraId="313FCE0C" w14:textId="77777777" w:rsidR="00000000" w:rsidRDefault="007478C2">
      <w:pPr>
        <w:wordWrap w:val="0"/>
        <w:ind w:leftChars="80" w:left="168" w:firstLineChars="179" w:firstLine="430"/>
        <w:jc w:val="right"/>
        <w:rPr>
          <w:sz w:val="24"/>
        </w:rPr>
      </w:pPr>
      <w:r>
        <w:rPr>
          <w:rFonts w:hAnsi="宋体" w:hint="eastAsia"/>
          <w:sz w:val="24"/>
        </w:rPr>
        <w:t>单位：</w:t>
      </w:r>
      <w:r>
        <w:rPr>
          <w:rFonts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6D402C3A" w14:textId="77777777">
        <w:tc>
          <w:tcPr>
            <w:tcW w:w="3020" w:type="dxa"/>
            <w:vAlign w:val="center"/>
          </w:tcPr>
          <w:p w14:paraId="77D06D22" w14:textId="77777777" w:rsidR="00000000" w:rsidRDefault="007478C2">
            <w:pPr>
              <w:jc w:val="center"/>
              <w:rPr>
                <w:rFonts w:ascii="宋体" w:hAnsi="宋体"/>
                <w:b/>
                <w:kern w:val="0"/>
                <w:sz w:val="24"/>
              </w:rPr>
            </w:pPr>
            <w:r>
              <w:rPr>
                <w:rFonts w:ascii="宋体" w:hAnsi="宋体" w:hint="eastAsia"/>
                <w:b/>
                <w:kern w:val="0"/>
                <w:sz w:val="24"/>
              </w:rPr>
              <w:t>短期信用评级</w:t>
            </w:r>
          </w:p>
        </w:tc>
        <w:tc>
          <w:tcPr>
            <w:tcW w:w="3020" w:type="dxa"/>
            <w:vAlign w:val="center"/>
          </w:tcPr>
          <w:p w14:paraId="11F7BC32" w14:textId="77777777" w:rsidR="00000000" w:rsidRDefault="007478C2">
            <w:pPr>
              <w:jc w:val="center"/>
              <w:rPr>
                <w:rFonts w:ascii="宋体" w:hAnsi="宋体"/>
                <w:b/>
                <w:sz w:val="24"/>
              </w:rPr>
            </w:pPr>
            <w:r>
              <w:rPr>
                <w:rFonts w:ascii="宋体" w:hAnsi="宋体" w:hint="eastAsia"/>
                <w:b/>
                <w:sz w:val="24"/>
              </w:rPr>
              <w:t>本期末</w:t>
            </w:r>
          </w:p>
          <w:p w14:paraId="67FB93F7" w14:textId="77777777" w:rsidR="00000000" w:rsidRDefault="007478C2">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c>
          <w:tcPr>
            <w:tcW w:w="3020" w:type="dxa"/>
            <w:vAlign w:val="center"/>
          </w:tcPr>
          <w:p w14:paraId="396867B6" w14:textId="77777777" w:rsidR="00000000" w:rsidRDefault="007478C2">
            <w:pPr>
              <w:jc w:val="center"/>
              <w:rPr>
                <w:rFonts w:ascii="宋体" w:hAnsi="宋体"/>
                <w:b/>
                <w:sz w:val="24"/>
              </w:rPr>
            </w:pPr>
            <w:r>
              <w:rPr>
                <w:rFonts w:ascii="宋体" w:hAnsi="宋体" w:hint="eastAsia"/>
                <w:b/>
                <w:sz w:val="24"/>
              </w:rPr>
              <w:t>上年度末</w:t>
            </w:r>
          </w:p>
          <w:p w14:paraId="755F8A0E" w14:textId="77777777" w:rsidR="00000000" w:rsidRDefault="007478C2">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r>
      <w:tr w:rsidR="00000000" w14:paraId="68756D3D" w14:textId="77777777">
        <w:tc>
          <w:tcPr>
            <w:tcW w:w="3020" w:type="dxa"/>
            <w:vAlign w:val="center"/>
          </w:tcPr>
          <w:p w14:paraId="51ED91B3" w14:textId="77777777" w:rsidR="00000000" w:rsidRDefault="007478C2">
            <w:pPr>
              <w:rPr>
                <w:rFonts w:ascii="宋体" w:hAnsi="宋体"/>
                <w:kern w:val="0"/>
                <w:sz w:val="24"/>
              </w:rPr>
            </w:pPr>
            <w:r>
              <w:rPr>
                <w:rFonts w:ascii="宋体" w:hAnsi="宋体" w:hint="eastAsia"/>
                <w:kern w:val="0"/>
                <w:sz w:val="24"/>
              </w:rPr>
              <w:t>A-1</w:t>
            </w:r>
            <w:r>
              <w:rPr>
                <w:rStyle w:val="FootnoteReference"/>
                <w:rFonts w:ascii="宋体" w:hAnsi="宋体"/>
                <w:kern w:val="0"/>
                <w:sz w:val="24"/>
              </w:rPr>
              <w:footnoteReference w:id="212"/>
            </w:r>
          </w:p>
        </w:tc>
        <w:tc>
          <w:tcPr>
            <w:tcW w:w="3020" w:type="dxa"/>
            <w:vAlign w:val="center"/>
          </w:tcPr>
          <w:p w14:paraId="21FB57C5" w14:textId="77777777" w:rsidR="00000000" w:rsidRDefault="007478C2">
            <w:pPr>
              <w:jc w:val="center"/>
              <w:rPr>
                <w:rFonts w:ascii="宋体" w:hAnsi="宋体"/>
                <w:kern w:val="0"/>
                <w:sz w:val="24"/>
              </w:rPr>
            </w:pPr>
            <w:r>
              <w:rPr>
                <w:rFonts w:ascii="宋体" w:hAnsi="宋体" w:hint="eastAsia"/>
                <w:kern w:val="0"/>
                <w:sz w:val="18"/>
              </w:rPr>
              <w:t>（</w:t>
            </w:r>
            <w:r>
              <w:rPr>
                <w:rFonts w:ascii="宋体" w:hAnsi="宋体" w:hint="eastAsia"/>
                <w:kern w:val="0"/>
                <w:sz w:val="18"/>
              </w:rPr>
              <w:t>2459</w:t>
            </w:r>
            <w:r>
              <w:rPr>
                <w:rFonts w:ascii="宋体" w:hAnsi="宋体" w:hint="eastAsia"/>
                <w:kern w:val="0"/>
                <w:sz w:val="18"/>
              </w:rPr>
              <w:t>）</w:t>
            </w:r>
          </w:p>
        </w:tc>
        <w:tc>
          <w:tcPr>
            <w:tcW w:w="3020" w:type="dxa"/>
            <w:vAlign w:val="center"/>
          </w:tcPr>
          <w:p w14:paraId="4262EEF1" w14:textId="77777777" w:rsidR="00000000" w:rsidRDefault="007478C2">
            <w:pPr>
              <w:jc w:val="center"/>
              <w:rPr>
                <w:rFonts w:ascii="宋体" w:hAnsi="宋体"/>
                <w:kern w:val="0"/>
                <w:sz w:val="24"/>
              </w:rPr>
            </w:pPr>
            <w:r>
              <w:rPr>
                <w:rFonts w:ascii="宋体" w:hAnsi="宋体" w:hint="eastAsia"/>
                <w:kern w:val="0"/>
                <w:sz w:val="18"/>
              </w:rPr>
              <w:t>（</w:t>
            </w:r>
            <w:r>
              <w:rPr>
                <w:rFonts w:ascii="宋体" w:hAnsi="宋体" w:hint="eastAsia"/>
                <w:kern w:val="0"/>
                <w:sz w:val="18"/>
              </w:rPr>
              <w:t>2459</w:t>
            </w:r>
            <w:r>
              <w:rPr>
                <w:rFonts w:ascii="宋体" w:hAnsi="宋体" w:hint="eastAsia"/>
                <w:kern w:val="0"/>
                <w:sz w:val="18"/>
              </w:rPr>
              <w:t>）</w:t>
            </w:r>
          </w:p>
        </w:tc>
      </w:tr>
      <w:tr w:rsidR="00000000" w14:paraId="58770A78" w14:textId="77777777">
        <w:tc>
          <w:tcPr>
            <w:tcW w:w="3020" w:type="dxa"/>
            <w:vAlign w:val="center"/>
          </w:tcPr>
          <w:p w14:paraId="7BECA741" w14:textId="77777777" w:rsidR="00000000" w:rsidRDefault="007478C2">
            <w:pPr>
              <w:rPr>
                <w:rFonts w:ascii="宋体" w:hAnsi="宋体"/>
                <w:kern w:val="0"/>
                <w:sz w:val="24"/>
              </w:rPr>
            </w:pPr>
            <w:r>
              <w:rPr>
                <w:rFonts w:ascii="宋体" w:hAnsi="宋体" w:hint="eastAsia"/>
                <w:kern w:val="0"/>
                <w:sz w:val="24"/>
              </w:rPr>
              <w:t>A-1</w:t>
            </w:r>
            <w:r>
              <w:rPr>
                <w:rFonts w:ascii="宋体" w:hAnsi="宋体" w:hint="eastAsia"/>
                <w:kern w:val="0"/>
                <w:sz w:val="24"/>
              </w:rPr>
              <w:t>以下</w:t>
            </w:r>
          </w:p>
        </w:tc>
        <w:tc>
          <w:tcPr>
            <w:tcW w:w="3020" w:type="dxa"/>
            <w:vAlign w:val="center"/>
          </w:tcPr>
          <w:p w14:paraId="40D9709C" w14:textId="77777777" w:rsidR="00000000" w:rsidRDefault="007478C2">
            <w:pPr>
              <w:jc w:val="center"/>
              <w:rPr>
                <w:rFonts w:ascii="宋体" w:hAnsi="宋体"/>
                <w:kern w:val="0"/>
                <w:sz w:val="24"/>
              </w:rPr>
            </w:pPr>
            <w:r>
              <w:rPr>
                <w:rFonts w:ascii="宋体" w:hAnsi="宋体" w:hint="eastAsia"/>
                <w:kern w:val="0"/>
                <w:sz w:val="18"/>
              </w:rPr>
              <w:t>（</w:t>
            </w:r>
            <w:r>
              <w:rPr>
                <w:rFonts w:ascii="宋体" w:hAnsi="宋体" w:hint="eastAsia"/>
                <w:kern w:val="0"/>
                <w:sz w:val="18"/>
              </w:rPr>
              <w:t>2460</w:t>
            </w:r>
            <w:r>
              <w:rPr>
                <w:rFonts w:ascii="宋体" w:hAnsi="宋体" w:hint="eastAsia"/>
                <w:kern w:val="0"/>
                <w:sz w:val="18"/>
              </w:rPr>
              <w:t>）</w:t>
            </w:r>
          </w:p>
        </w:tc>
        <w:tc>
          <w:tcPr>
            <w:tcW w:w="3020" w:type="dxa"/>
            <w:vAlign w:val="center"/>
          </w:tcPr>
          <w:p w14:paraId="70C1DE38" w14:textId="77777777" w:rsidR="00000000" w:rsidRDefault="007478C2">
            <w:pPr>
              <w:jc w:val="center"/>
              <w:rPr>
                <w:rFonts w:ascii="宋体" w:hAnsi="宋体"/>
                <w:kern w:val="0"/>
                <w:sz w:val="24"/>
              </w:rPr>
            </w:pPr>
            <w:r>
              <w:rPr>
                <w:rFonts w:ascii="宋体" w:hAnsi="宋体" w:hint="eastAsia"/>
                <w:kern w:val="0"/>
                <w:sz w:val="18"/>
              </w:rPr>
              <w:t>（</w:t>
            </w:r>
            <w:r>
              <w:rPr>
                <w:rFonts w:ascii="宋体" w:hAnsi="宋体" w:hint="eastAsia"/>
                <w:kern w:val="0"/>
                <w:sz w:val="18"/>
              </w:rPr>
              <w:t>2460</w:t>
            </w:r>
            <w:r>
              <w:rPr>
                <w:rFonts w:ascii="宋体" w:hAnsi="宋体" w:hint="eastAsia"/>
                <w:kern w:val="0"/>
                <w:sz w:val="18"/>
              </w:rPr>
              <w:t>）</w:t>
            </w:r>
          </w:p>
        </w:tc>
      </w:tr>
      <w:tr w:rsidR="00000000" w14:paraId="763A0807" w14:textId="77777777">
        <w:tc>
          <w:tcPr>
            <w:tcW w:w="3020" w:type="dxa"/>
            <w:vAlign w:val="center"/>
          </w:tcPr>
          <w:p w14:paraId="69D98ECF" w14:textId="77777777" w:rsidR="00000000" w:rsidRDefault="007478C2">
            <w:pPr>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2462</w:t>
            </w:r>
            <w:r>
              <w:rPr>
                <w:rFonts w:ascii="宋体" w:hAnsi="宋体" w:hint="eastAsia"/>
                <w:kern w:val="0"/>
                <w:sz w:val="18"/>
              </w:rPr>
              <w:t>）</w:t>
            </w:r>
          </w:p>
        </w:tc>
        <w:tc>
          <w:tcPr>
            <w:tcW w:w="3020" w:type="dxa"/>
            <w:vAlign w:val="center"/>
          </w:tcPr>
          <w:p w14:paraId="5A4886A5" w14:textId="77777777" w:rsidR="00000000" w:rsidRDefault="007478C2">
            <w:pPr>
              <w:jc w:val="center"/>
              <w:rPr>
                <w:rFonts w:ascii="宋体" w:hAnsi="宋体"/>
                <w:kern w:val="0"/>
                <w:sz w:val="24"/>
              </w:rPr>
            </w:pPr>
            <w:r>
              <w:rPr>
                <w:rFonts w:ascii="宋体" w:hAnsi="宋体" w:hint="eastAsia"/>
                <w:kern w:val="0"/>
                <w:sz w:val="18"/>
              </w:rPr>
              <w:t>（</w:t>
            </w:r>
            <w:r>
              <w:rPr>
                <w:rFonts w:ascii="宋体" w:hAnsi="宋体" w:hint="eastAsia"/>
                <w:kern w:val="0"/>
                <w:sz w:val="18"/>
              </w:rPr>
              <w:t>2463</w:t>
            </w:r>
            <w:r>
              <w:rPr>
                <w:rFonts w:ascii="宋体" w:hAnsi="宋体" w:hint="eastAsia"/>
                <w:kern w:val="0"/>
                <w:sz w:val="18"/>
              </w:rPr>
              <w:t>）</w:t>
            </w:r>
          </w:p>
        </w:tc>
        <w:tc>
          <w:tcPr>
            <w:tcW w:w="3020" w:type="dxa"/>
            <w:vAlign w:val="center"/>
          </w:tcPr>
          <w:p w14:paraId="2B6253EA" w14:textId="77777777" w:rsidR="00000000" w:rsidRDefault="007478C2">
            <w:pPr>
              <w:jc w:val="center"/>
              <w:rPr>
                <w:rFonts w:ascii="宋体" w:hAnsi="宋体"/>
                <w:kern w:val="0"/>
                <w:sz w:val="24"/>
              </w:rPr>
            </w:pPr>
            <w:r>
              <w:rPr>
                <w:rFonts w:ascii="宋体" w:hAnsi="宋体" w:hint="eastAsia"/>
                <w:kern w:val="0"/>
                <w:sz w:val="18"/>
              </w:rPr>
              <w:t>（</w:t>
            </w:r>
            <w:r>
              <w:rPr>
                <w:rFonts w:ascii="宋体" w:hAnsi="宋体" w:hint="eastAsia"/>
                <w:kern w:val="0"/>
                <w:sz w:val="18"/>
              </w:rPr>
              <w:t>2463</w:t>
            </w:r>
            <w:r>
              <w:rPr>
                <w:rFonts w:ascii="宋体" w:hAnsi="宋体" w:hint="eastAsia"/>
                <w:kern w:val="0"/>
                <w:sz w:val="18"/>
              </w:rPr>
              <w:t>）</w:t>
            </w:r>
          </w:p>
        </w:tc>
      </w:tr>
      <w:tr w:rsidR="00000000" w14:paraId="0C83646A" w14:textId="77777777">
        <w:tc>
          <w:tcPr>
            <w:tcW w:w="3020" w:type="dxa"/>
            <w:vAlign w:val="center"/>
          </w:tcPr>
          <w:p w14:paraId="2B52F472" w14:textId="77777777" w:rsidR="00000000" w:rsidRDefault="007478C2">
            <w:pPr>
              <w:rPr>
                <w:rFonts w:ascii="宋体" w:hAnsi="宋体"/>
                <w:kern w:val="0"/>
                <w:sz w:val="24"/>
              </w:rPr>
            </w:pPr>
            <w:r>
              <w:rPr>
                <w:rFonts w:ascii="宋体" w:hAnsi="宋体" w:hint="eastAsia"/>
                <w:kern w:val="0"/>
                <w:sz w:val="24"/>
              </w:rPr>
              <w:t>未评级</w:t>
            </w:r>
          </w:p>
        </w:tc>
        <w:tc>
          <w:tcPr>
            <w:tcW w:w="3020" w:type="dxa"/>
            <w:vAlign w:val="center"/>
          </w:tcPr>
          <w:p w14:paraId="287895A7" w14:textId="77777777" w:rsidR="00000000" w:rsidRDefault="007478C2">
            <w:pPr>
              <w:jc w:val="center"/>
              <w:rPr>
                <w:rFonts w:ascii="宋体" w:hAnsi="宋体"/>
                <w:kern w:val="0"/>
                <w:sz w:val="24"/>
              </w:rPr>
            </w:pPr>
            <w:r>
              <w:rPr>
                <w:rFonts w:ascii="宋体" w:hAnsi="宋体" w:hint="eastAsia"/>
                <w:kern w:val="0"/>
                <w:sz w:val="18"/>
              </w:rPr>
              <w:t>（</w:t>
            </w:r>
            <w:r>
              <w:rPr>
                <w:rFonts w:ascii="宋体" w:hAnsi="宋体" w:hint="eastAsia"/>
                <w:kern w:val="0"/>
                <w:sz w:val="18"/>
              </w:rPr>
              <w:t>2464</w:t>
            </w:r>
            <w:r>
              <w:rPr>
                <w:rFonts w:ascii="宋体" w:hAnsi="宋体" w:hint="eastAsia"/>
                <w:kern w:val="0"/>
                <w:sz w:val="18"/>
              </w:rPr>
              <w:t>）</w:t>
            </w:r>
          </w:p>
        </w:tc>
        <w:tc>
          <w:tcPr>
            <w:tcW w:w="3020" w:type="dxa"/>
            <w:vAlign w:val="center"/>
          </w:tcPr>
          <w:p w14:paraId="3511F226" w14:textId="77777777" w:rsidR="00000000" w:rsidRDefault="007478C2">
            <w:pPr>
              <w:jc w:val="center"/>
              <w:rPr>
                <w:rFonts w:ascii="宋体" w:hAnsi="宋体"/>
                <w:kern w:val="0"/>
                <w:sz w:val="24"/>
              </w:rPr>
            </w:pPr>
            <w:r>
              <w:rPr>
                <w:rFonts w:ascii="宋体" w:hAnsi="宋体" w:hint="eastAsia"/>
                <w:kern w:val="0"/>
                <w:sz w:val="18"/>
              </w:rPr>
              <w:t>（</w:t>
            </w:r>
            <w:r>
              <w:rPr>
                <w:rFonts w:ascii="宋体" w:hAnsi="宋体" w:hint="eastAsia"/>
                <w:kern w:val="0"/>
                <w:sz w:val="18"/>
              </w:rPr>
              <w:t>2464</w:t>
            </w:r>
            <w:r>
              <w:rPr>
                <w:rFonts w:ascii="宋体" w:hAnsi="宋体" w:hint="eastAsia"/>
                <w:kern w:val="0"/>
                <w:sz w:val="18"/>
              </w:rPr>
              <w:t>）</w:t>
            </w:r>
          </w:p>
        </w:tc>
      </w:tr>
      <w:tr w:rsidR="00000000" w14:paraId="469B3E89" w14:textId="77777777">
        <w:tc>
          <w:tcPr>
            <w:tcW w:w="3020" w:type="dxa"/>
            <w:vAlign w:val="center"/>
          </w:tcPr>
          <w:p w14:paraId="27AFEA5C" w14:textId="77777777" w:rsidR="00000000" w:rsidRDefault="007478C2">
            <w:pPr>
              <w:rPr>
                <w:rFonts w:ascii="宋体" w:hAnsi="宋体"/>
                <w:kern w:val="0"/>
                <w:sz w:val="24"/>
              </w:rPr>
            </w:pPr>
            <w:r>
              <w:rPr>
                <w:rFonts w:ascii="宋体" w:hAnsi="宋体" w:hint="eastAsia"/>
                <w:kern w:val="0"/>
                <w:sz w:val="24"/>
              </w:rPr>
              <w:t>合计</w:t>
            </w:r>
          </w:p>
        </w:tc>
        <w:tc>
          <w:tcPr>
            <w:tcW w:w="3020" w:type="dxa"/>
            <w:vAlign w:val="center"/>
          </w:tcPr>
          <w:p w14:paraId="22BE9993" w14:textId="77777777" w:rsidR="00000000" w:rsidRDefault="007478C2">
            <w:pPr>
              <w:jc w:val="center"/>
              <w:rPr>
                <w:rFonts w:ascii="宋体" w:hAnsi="宋体"/>
                <w:kern w:val="0"/>
                <w:sz w:val="24"/>
              </w:rPr>
            </w:pPr>
            <w:r>
              <w:rPr>
                <w:rFonts w:ascii="宋体" w:hAnsi="宋体" w:hint="eastAsia"/>
                <w:kern w:val="0"/>
                <w:sz w:val="18"/>
              </w:rPr>
              <w:t>（</w:t>
            </w:r>
            <w:r>
              <w:rPr>
                <w:rFonts w:ascii="宋体" w:hAnsi="宋体" w:hint="eastAsia"/>
                <w:kern w:val="0"/>
                <w:sz w:val="18"/>
              </w:rPr>
              <w:t>2465</w:t>
            </w:r>
            <w:r>
              <w:rPr>
                <w:rFonts w:ascii="宋体" w:hAnsi="宋体" w:hint="eastAsia"/>
                <w:kern w:val="0"/>
                <w:sz w:val="18"/>
              </w:rPr>
              <w:t>）</w:t>
            </w:r>
          </w:p>
        </w:tc>
        <w:tc>
          <w:tcPr>
            <w:tcW w:w="3020" w:type="dxa"/>
            <w:vAlign w:val="center"/>
          </w:tcPr>
          <w:p w14:paraId="05166131" w14:textId="77777777" w:rsidR="00000000" w:rsidRDefault="007478C2">
            <w:pPr>
              <w:jc w:val="center"/>
              <w:rPr>
                <w:rFonts w:ascii="宋体" w:hAnsi="宋体"/>
                <w:kern w:val="0"/>
                <w:sz w:val="24"/>
              </w:rPr>
            </w:pPr>
            <w:r>
              <w:rPr>
                <w:rFonts w:ascii="宋体" w:hAnsi="宋体" w:hint="eastAsia"/>
                <w:kern w:val="0"/>
                <w:sz w:val="18"/>
              </w:rPr>
              <w:t>（</w:t>
            </w:r>
            <w:r>
              <w:rPr>
                <w:rFonts w:ascii="宋体" w:hAnsi="宋体" w:hint="eastAsia"/>
                <w:kern w:val="0"/>
                <w:sz w:val="18"/>
              </w:rPr>
              <w:t>2465</w:t>
            </w:r>
            <w:r>
              <w:rPr>
                <w:rFonts w:ascii="宋体" w:hAnsi="宋体" w:hint="eastAsia"/>
                <w:kern w:val="0"/>
                <w:sz w:val="18"/>
              </w:rPr>
              <w:t>）</w:t>
            </w:r>
          </w:p>
        </w:tc>
      </w:tr>
    </w:tbl>
    <w:p w14:paraId="4CBAEE47"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2466</w:t>
      </w:r>
      <w:r>
        <w:rPr>
          <w:rFonts w:ascii="宋体" w:hAnsi="宋体" w:hint="eastAsia"/>
          <w:kern w:val="0"/>
          <w:sz w:val="18"/>
        </w:rPr>
        <w:t>）</w:t>
      </w:r>
    </w:p>
    <w:p w14:paraId="3A53F1D6" w14:textId="77777777" w:rsidR="00000000" w:rsidRDefault="007478C2">
      <w:pPr>
        <w:rPr>
          <w:rFonts w:ascii="宋体" w:hAnsi="宋体"/>
          <w:kern w:val="0"/>
          <w:sz w:val="18"/>
        </w:rPr>
      </w:pPr>
    </w:p>
    <w:p w14:paraId="417162A1" w14:textId="77777777" w:rsidR="00000000" w:rsidRDefault="007478C2">
      <w:pPr>
        <w:outlineLvl w:val="4"/>
        <w:rPr>
          <w:rFonts w:ascii="宋体" w:hAnsi="宋体"/>
          <w:b/>
          <w:sz w:val="24"/>
        </w:rPr>
      </w:pPr>
      <w:r>
        <w:rPr>
          <w:rFonts w:ascii="宋体" w:hAnsi="宋体" w:hint="eastAsia"/>
          <w:b/>
          <w:sz w:val="24"/>
        </w:rPr>
        <w:t xml:space="preserve">7.4.13.2.2 </w:t>
      </w:r>
      <w:r>
        <w:rPr>
          <w:rFonts w:ascii="宋体" w:hAnsi="宋体" w:hint="eastAsia"/>
          <w:b/>
          <w:sz w:val="24"/>
        </w:rPr>
        <w:t>按短期信用评级列示的资产支持证券投资</w:t>
      </w:r>
    </w:p>
    <w:p w14:paraId="35E183B2" w14:textId="77777777" w:rsidR="00000000" w:rsidRDefault="007478C2">
      <w:pPr>
        <w:rPr>
          <w:rFonts w:ascii="宋体" w:hAnsi="宋体"/>
          <w:b/>
          <w:sz w:val="24"/>
        </w:rPr>
      </w:pPr>
      <w:r>
        <w:rPr>
          <w:rFonts w:ascii="宋体" w:hAnsi="宋体" w:hint="eastAsia"/>
          <w:b/>
          <w:sz w:val="24"/>
        </w:rPr>
        <w:t xml:space="preserve">                 </w:t>
      </w:r>
      <w:r>
        <w:rPr>
          <w:rFonts w:ascii="宋体" w:hAnsi="宋体" w:hint="eastAsia"/>
          <w:b/>
          <w:sz w:val="24"/>
        </w:rPr>
        <w:t xml:space="preserve">                                               </w:t>
      </w:r>
      <w:r>
        <w:rPr>
          <w:rFonts w:ascii="宋体" w:hAnsi="宋体" w:hint="eastAsia"/>
          <w:b/>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7B070207" w14:textId="77777777">
        <w:tc>
          <w:tcPr>
            <w:tcW w:w="3020" w:type="dxa"/>
            <w:vAlign w:val="center"/>
          </w:tcPr>
          <w:p w14:paraId="278608E6" w14:textId="77777777" w:rsidR="00000000" w:rsidRDefault="007478C2">
            <w:pPr>
              <w:jc w:val="center"/>
              <w:rPr>
                <w:rFonts w:ascii="宋体" w:hAnsi="宋体"/>
                <w:b/>
                <w:kern w:val="0"/>
                <w:sz w:val="24"/>
              </w:rPr>
            </w:pPr>
            <w:r>
              <w:rPr>
                <w:rFonts w:ascii="宋体" w:hAnsi="宋体" w:hint="eastAsia"/>
                <w:b/>
                <w:kern w:val="0"/>
                <w:sz w:val="24"/>
              </w:rPr>
              <w:t>短期信用评级</w:t>
            </w:r>
          </w:p>
        </w:tc>
        <w:tc>
          <w:tcPr>
            <w:tcW w:w="3020" w:type="dxa"/>
            <w:vAlign w:val="center"/>
          </w:tcPr>
          <w:p w14:paraId="5C103319" w14:textId="77777777" w:rsidR="00000000" w:rsidRDefault="007478C2">
            <w:pPr>
              <w:jc w:val="center"/>
              <w:rPr>
                <w:rFonts w:ascii="宋体" w:hAnsi="宋体"/>
                <w:b/>
                <w:sz w:val="24"/>
              </w:rPr>
            </w:pPr>
            <w:r>
              <w:rPr>
                <w:rFonts w:ascii="宋体" w:hAnsi="宋体" w:hint="eastAsia"/>
                <w:b/>
                <w:sz w:val="24"/>
              </w:rPr>
              <w:t>本期末</w:t>
            </w:r>
          </w:p>
          <w:p w14:paraId="74853439" w14:textId="77777777" w:rsidR="00000000" w:rsidRDefault="007478C2">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c>
          <w:tcPr>
            <w:tcW w:w="3020" w:type="dxa"/>
            <w:vAlign w:val="center"/>
          </w:tcPr>
          <w:p w14:paraId="35316F5C" w14:textId="77777777" w:rsidR="00000000" w:rsidRDefault="007478C2">
            <w:pPr>
              <w:jc w:val="center"/>
              <w:rPr>
                <w:rFonts w:ascii="宋体" w:hAnsi="宋体"/>
                <w:b/>
                <w:sz w:val="24"/>
              </w:rPr>
            </w:pPr>
            <w:r>
              <w:rPr>
                <w:rFonts w:ascii="宋体" w:hAnsi="宋体" w:hint="eastAsia"/>
                <w:b/>
                <w:sz w:val="24"/>
              </w:rPr>
              <w:t>上年度末</w:t>
            </w:r>
          </w:p>
          <w:p w14:paraId="4489F19E" w14:textId="77777777" w:rsidR="00000000" w:rsidRDefault="007478C2">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r>
      <w:tr w:rsidR="00000000" w14:paraId="6BFA5AB9" w14:textId="77777777">
        <w:tc>
          <w:tcPr>
            <w:tcW w:w="3020" w:type="dxa"/>
            <w:vAlign w:val="center"/>
          </w:tcPr>
          <w:p w14:paraId="56E5B942" w14:textId="77777777" w:rsidR="00000000" w:rsidRDefault="007478C2">
            <w:pPr>
              <w:rPr>
                <w:rFonts w:ascii="宋体" w:hAnsi="宋体"/>
                <w:kern w:val="0"/>
                <w:sz w:val="24"/>
              </w:rPr>
            </w:pPr>
            <w:r>
              <w:rPr>
                <w:rFonts w:ascii="宋体" w:hAnsi="宋体" w:hint="eastAsia"/>
                <w:kern w:val="0"/>
                <w:sz w:val="24"/>
              </w:rPr>
              <w:t>A-1</w:t>
            </w:r>
          </w:p>
        </w:tc>
        <w:tc>
          <w:tcPr>
            <w:tcW w:w="3020" w:type="dxa"/>
            <w:vAlign w:val="center"/>
          </w:tcPr>
          <w:p w14:paraId="4600F669"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3389</w:t>
            </w:r>
            <w:r>
              <w:rPr>
                <w:rFonts w:ascii="宋体" w:hAnsi="宋体" w:hint="eastAsia"/>
                <w:kern w:val="0"/>
                <w:sz w:val="18"/>
              </w:rPr>
              <w:t>）</w:t>
            </w:r>
          </w:p>
        </w:tc>
        <w:tc>
          <w:tcPr>
            <w:tcW w:w="3020" w:type="dxa"/>
            <w:vAlign w:val="center"/>
          </w:tcPr>
          <w:p w14:paraId="2DFA0764"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3389</w:t>
            </w:r>
            <w:r>
              <w:rPr>
                <w:rFonts w:ascii="宋体" w:hAnsi="宋体" w:hint="eastAsia"/>
                <w:kern w:val="0"/>
                <w:sz w:val="18"/>
              </w:rPr>
              <w:t>）</w:t>
            </w:r>
          </w:p>
        </w:tc>
      </w:tr>
      <w:tr w:rsidR="00000000" w14:paraId="0DB075F2" w14:textId="77777777">
        <w:tc>
          <w:tcPr>
            <w:tcW w:w="3020" w:type="dxa"/>
            <w:vAlign w:val="center"/>
          </w:tcPr>
          <w:p w14:paraId="7E774B69" w14:textId="77777777" w:rsidR="00000000" w:rsidRDefault="007478C2">
            <w:pPr>
              <w:rPr>
                <w:rFonts w:ascii="宋体" w:hAnsi="宋体"/>
                <w:kern w:val="0"/>
                <w:sz w:val="24"/>
              </w:rPr>
            </w:pPr>
            <w:r>
              <w:rPr>
                <w:rFonts w:ascii="宋体" w:hAnsi="宋体" w:hint="eastAsia"/>
                <w:kern w:val="0"/>
                <w:sz w:val="24"/>
              </w:rPr>
              <w:t>A-1</w:t>
            </w:r>
            <w:r>
              <w:rPr>
                <w:rFonts w:ascii="宋体" w:hAnsi="宋体" w:hint="eastAsia"/>
                <w:kern w:val="0"/>
                <w:sz w:val="24"/>
              </w:rPr>
              <w:t>以下</w:t>
            </w:r>
          </w:p>
        </w:tc>
        <w:tc>
          <w:tcPr>
            <w:tcW w:w="3020" w:type="dxa"/>
            <w:vAlign w:val="center"/>
          </w:tcPr>
          <w:p w14:paraId="4195040A"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3390</w:t>
            </w:r>
            <w:r>
              <w:rPr>
                <w:rFonts w:ascii="宋体" w:hAnsi="宋体" w:hint="eastAsia"/>
                <w:kern w:val="0"/>
                <w:sz w:val="18"/>
              </w:rPr>
              <w:t>）</w:t>
            </w:r>
          </w:p>
        </w:tc>
        <w:tc>
          <w:tcPr>
            <w:tcW w:w="3020" w:type="dxa"/>
            <w:vAlign w:val="center"/>
          </w:tcPr>
          <w:p w14:paraId="0CC8C815"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3390</w:t>
            </w:r>
            <w:r>
              <w:rPr>
                <w:rFonts w:ascii="宋体" w:hAnsi="宋体" w:hint="eastAsia"/>
                <w:kern w:val="0"/>
                <w:sz w:val="18"/>
              </w:rPr>
              <w:t>）</w:t>
            </w:r>
          </w:p>
        </w:tc>
      </w:tr>
      <w:tr w:rsidR="00000000" w14:paraId="2EA238C3" w14:textId="77777777">
        <w:tc>
          <w:tcPr>
            <w:tcW w:w="3020" w:type="dxa"/>
            <w:vAlign w:val="center"/>
          </w:tcPr>
          <w:p w14:paraId="45A96DC0" w14:textId="77777777" w:rsidR="00000000" w:rsidRDefault="007478C2">
            <w:pPr>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3392</w:t>
            </w:r>
            <w:r>
              <w:rPr>
                <w:rFonts w:ascii="宋体" w:hAnsi="宋体" w:hint="eastAsia"/>
                <w:kern w:val="0"/>
                <w:sz w:val="18"/>
              </w:rPr>
              <w:t>）</w:t>
            </w:r>
          </w:p>
        </w:tc>
        <w:tc>
          <w:tcPr>
            <w:tcW w:w="3020" w:type="dxa"/>
            <w:vAlign w:val="center"/>
          </w:tcPr>
          <w:p w14:paraId="0FE4385E"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3393</w:t>
            </w:r>
            <w:r>
              <w:rPr>
                <w:rFonts w:ascii="宋体" w:hAnsi="宋体" w:hint="eastAsia"/>
                <w:kern w:val="0"/>
                <w:sz w:val="18"/>
              </w:rPr>
              <w:t>）</w:t>
            </w:r>
          </w:p>
        </w:tc>
        <w:tc>
          <w:tcPr>
            <w:tcW w:w="3020" w:type="dxa"/>
            <w:vAlign w:val="center"/>
          </w:tcPr>
          <w:p w14:paraId="41532AEA"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3393</w:t>
            </w:r>
            <w:r>
              <w:rPr>
                <w:rFonts w:ascii="宋体" w:hAnsi="宋体" w:hint="eastAsia"/>
                <w:kern w:val="0"/>
                <w:sz w:val="18"/>
              </w:rPr>
              <w:t>）</w:t>
            </w:r>
          </w:p>
        </w:tc>
      </w:tr>
      <w:tr w:rsidR="00000000" w14:paraId="704BFE87" w14:textId="77777777">
        <w:tc>
          <w:tcPr>
            <w:tcW w:w="3020" w:type="dxa"/>
            <w:vAlign w:val="center"/>
          </w:tcPr>
          <w:p w14:paraId="20685DF1" w14:textId="77777777" w:rsidR="00000000" w:rsidRDefault="007478C2">
            <w:pPr>
              <w:rPr>
                <w:rFonts w:ascii="宋体" w:hAnsi="宋体"/>
                <w:kern w:val="0"/>
                <w:sz w:val="24"/>
              </w:rPr>
            </w:pPr>
            <w:r>
              <w:rPr>
                <w:rFonts w:ascii="宋体" w:hAnsi="宋体" w:hint="eastAsia"/>
                <w:kern w:val="0"/>
                <w:sz w:val="24"/>
              </w:rPr>
              <w:t>未评级</w:t>
            </w:r>
          </w:p>
        </w:tc>
        <w:tc>
          <w:tcPr>
            <w:tcW w:w="3020" w:type="dxa"/>
            <w:vAlign w:val="center"/>
          </w:tcPr>
          <w:p w14:paraId="5EE8BCDE"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3394</w:t>
            </w:r>
            <w:r>
              <w:rPr>
                <w:rFonts w:ascii="宋体" w:hAnsi="宋体" w:hint="eastAsia"/>
                <w:kern w:val="0"/>
                <w:sz w:val="18"/>
              </w:rPr>
              <w:t>）</w:t>
            </w:r>
          </w:p>
        </w:tc>
        <w:tc>
          <w:tcPr>
            <w:tcW w:w="3020" w:type="dxa"/>
            <w:vAlign w:val="center"/>
          </w:tcPr>
          <w:p w14:paraId="21A27415"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3394</w:t>
            </w:r>
            <w:r>
              <w:rPr>
                <w:rFonts w:ascii="宋体" w:hAnsi="宋体" w:hint="eastAsia"/>
                <w:kern w:val="0"/>
                <w:sz w:val="18"/>
              </w:rPr>
              <w:t>）</w:t>
            </w:r>
          </w:p>
        </w:tc>
      </w:tr>
      <w:tr w:rsidR="00000000" w14:paraId="064A34A5" w14:textId="77777777">
        <w:tc>
          <w:tcPr>
            <w:tcW w:w="3020" w:type="dxa"/>
            <w:vAlign w:val="center"/>
          </w:tcPr>
          <w:p w14:paraId="2E706406" w14:textId="77777777" w:rsidR="00000000" w:rsidRDefault="007478C2">
            <w:pPr>
              <w:rPr>
                <w:rFonts w:ascii="宋体" w:hAnsi="宋体"/>
                <w:kern w:val="0"/>
                <w:sz w:val="24"/>
              </w:rPr>
            </w:pPr>
            <w:r>
              <w:rPr>
                <w:rFonts w:ascii="宋体" w:hAnsi="宋体" w:hint="eastAsia"/>
                <w:kern w:val="0"/>
                <w:sz w:val="24"/>
              </w:rPr>
              <w:t>合计</w:t>
            </w:r>
          </w:p>
        </w:tc>
        <w:tc>
          <w:tcPr>
            <w:tcW w:w="3020" w:type="dxa"/>
            <w:vAlign w:val="center"/>
          </w:tcPr>
          <w:p w14:paraId="28BA1213"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3395</w:t>
            </w:r>
            <w:r>
              <w:rPr>
                <w:rFonts w:ascii="宋体" w:hAnsi="宋体" w:hint="eastAsia"/>
                <w:kern w:val="0"/>
                <w:sz w:val="18"/>
              </w:rPr>
              <w:t>）</w:t>
            </w:r>
          </w:p>
        </w:tc>
        <w:tc>
          <w:tcPr>
            <w:tcW w:w="3020" w:type="dxa"/>
            <w:vAlign w:val="center"/>
          </w:tcPr>
          <w:p w14:paraId="055418DB"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3395</w:t>
            </w:r>
            <w:r>
              <w:rPr>
                <w:rFonts w:ascii="宋体" w:hAnsi="宋体" w:hint="eastAsia"/>
                <w:kern w:val="0"/>
                <w:sz w:val="18"/>
              </w:rPr>
              <w:t>）</w:t>
            </w:r>
          </w:p>
        </w:tc>
      </w:tr>
    </w:tbl>
    <w:p w14:paraId="67D2626C" w14:textId="77777777" w:rsidR="00000000" w:rsidRDefault="007478C2">
      <w:pPr>
        <w:rPr>
          <w:rFonts w:ascii="宋体" w:hAnsi="宋体"/>
          <w:sz w:val="24"/>
        </w:rPr>
      </w:pPr>
      <w:r>
        <w:rPr>
          <w:rFonts w:ascii="宋体" w:hAnsi="宋体"/>
          <w:sz w:val="24"/>
        </w:rPr>
        <w:t>注</w:t>
      </w:r>
      <w:r>
        <w:rPr>
          <w:rFonts w:ascii="宋体" w:hAnsi="宋体" w:hint="eastAsia"/>
          <w:sz w:val="24"/>
        </w:rPr>
        <w:t>：</w:t>
      </w:r>
      <w:r>
        <w:rPr>
          <w:rFonts w:ascii="宋体" w:hAnsi="宋体" w:hint="eastAsia"/>
          <w:kern w:val="0"/>
          <w:sz w:val="18"/>
        </w:rPr>
        <w:t>（</w:t>
      </w:r>
      <w:r>
        <w:rPr>
          <w:rFonts w:ascii="宋体" w:hAnsi="宋体" w:hint="eastAsia"/>
          <w:kern w:val="0"/>
          <w:sz w:val="18"/>
        </w:rPr>
        <w:t>3396</w:t>
      </w:r>
      <w:r>
        <w:rPr>
          <w:rFonts w:ascii="宋体" w:hAnsi="宋体" w:hint="eastAsia"/>
          <w:kern w:val="0"/>
          <w:sz w:val="18"/>
        </w:rPr>
        <w:t>）</w:t>
      </w:r>
    </w:p>
    <w:p w14:paraId="0D16CA30" w14:textId="77777777" w:rsidR="00000000" w:rsidRDefault="007478C2">
      <w:pPr>
        <w:rPr>
          <w:rFonts w:ascii="宋体" w:hAnsi="宋体"/>
          <w:sz w:val="24"/>
        </w:rPr>
      </w:pPr>
    </w:p>
    <w:p w14:paraId="3E575E11" w14:textId="77777777" w:rsidR="00000000" w:rsidRDefault="007478C2">
      <w:pPr>
        <w:outlineLvl w:val="4"/>
        <w:rPr>
          <w:rFonts w:ascii="宋体" w:hAnsi="宋体"/>
          <w:b/>
          <w:sz w:val="24"/>
        </w:rPr>
      </w:pPr>
      <w:r>
        <w:rPr>
          <w:rFonts w:ascii="宋体" w:hAnsi="宋体" w:hint="eastAsia"/>
          <w:b/>
          <w:sz w:val="24"/>
        </w:rPr>
        <w:t xml:space="preserve">7.4.13.2.3 </w:t>
      </w:r>
      <w:r>
        <w:rPr>
          <w:rFonts w:ascii="宋体" w:hAnsi="宋体" w:hint="eastAsia"/>
          <w:b/>
          <w:sz w:val="24"/>
        </w:rPr>
        <w:t>按短期信用评级列示的同业存单投资</w:t>
      </w:r>
    </w:p>
    <w:p w14:paraId="38C088B8" w14:textId="77777777" w:rsidR="00000000" w:rsidRDefault="007478C2">
      <w:pPr>
        <w:rPr>
          <w:rFonts w:ascii="宋体" w:hAnsi="宋体"/>
          <w:sz w:val="24"/>
        </w:rPr>
      </w:pPr>
      <w:r>
        <w:rPr>
          <w:rFonts w:ascii="宋体" w:hAnsi="宋体" w:hint="eastAsia"/>
          <w:sz w:val="24"/>
        </w:rPr>
        <w:t xml:space="preserve">                                   </w:t>
      </w:r>
      <w:r>
        <w:rPr>
          <w:rFonts w:ascii="宋体" w:hAnsi="宋体" w:hint="eastAsia"/>
          <w:sz w:val="24"/>
        </w:rPr>
        <w:t xml:space="preserve">                                </w:t>
      </w: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6EE6EDD6" w14:textId="77777777">
        <w:tc>
          <w:tcPr>
            <w:tcW w:w="3020" w:type="dxa"/>
            <w:vAlign w:val="center"/>
          </w:tcPr>
          <w:p w14:paraId="4D49CCD1" w14:textId="77777777" w:rsidR="00000000" w:rsidRDefault="007478C2">
            <w:pPr>
              <w:jc w:val="center"/>
              <w:rPr>
                <w:rFonts w:ascii="宋体" w:hAnsi="宋体"/>
                <w:b/>
                <w:kern w:val="0"/>
                <w:sz w:val="24"/>
              </w:rPr>
            </w:pPr>
            <w:r>
              <w:rPr>
                <w:rFonts w:ascii="宋体" w:hAnsi="宋体" w:hint="eastAsia"/>
                <w:b/>
                <w:kern w:val="0"/>
                <w:sz w:val="24"/>
              </w:rPr>
              <w:t>短期信用评级</w:t>
            </w:r>
          </w:p>
        </w:tc>
        <w:tc>
          <w:tcPr>
            <w:tcW w:w="3020" w:type="dxa"/>
            <w:vAlign w:val="center"/>
          </w:tcPr>
          <w:p w14:paraId="23433CD4" w14:textId="77777777" w:rsidR="00000000" w:rsidRDefault="007478C2">
            <w:pPr>
              <w:jc w:val="center"/>
              <w:rPr>
                <w:rFonts w:ascii="宋体" w:hAnsi="宋体"/>
                <w:b/>
                <w:sz w:val="24"/>
              </w:rPr>
            </w:pPr>
            <w:r>
              <w:rPr>
                <w:rFonts w:ascii="宋体" w:hAnsi="宋体" w:hint="eastAsia"/>
                <w:b/>
                <w:sz w:val="24"/>
              </w:rPr>
              <w:t>本期末</w:t>
            </w:r>
          </w:p>
          <w:p w14:paraId="65814EC1" w14:textId="77777777" w:rsidR="00000000" w:rsidRDefault="007478C2">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c>
          <w:tcPr>
            <w:tcW w:w="3020" w:type="dxa"/>
            <w:vAlign w:val="center"/>
          </w:tcPr>
          <w:p w14:paraId="2CB735BB" w14:textId="77777777" w:rsidR="00000000" w:rsidRDefault="007478C2">
            <w:pPr>
              <w:jc w:val="center"/>
              <w:rPr>
                <w:rFonts w:ascii="宋体" w:hAnsi="宋体"/>
                <w:b/>
                <w:sz w:val="24"/>
              </w:rPr>
            </w:pPr>
            <w:r>
              <w:rPr>
                <w:rFonts w:ascii="宋体" w:hAnsi="宋体" w:hint="eastAsia"/>
                <w:b/>
                <w:sz w:val="24"/>
              </w:rPr>
              <w:t>上年度末</w:t>
            </w:r>
          </w:p>
          <w:p w14:paraId="0B9504D4" w14:textId="77777777" w:rsidR="00000000" w:rsidRDefault="007478C2">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r>
      <w:tr w:rsidR="00000000" w14:paraId="2A113835" w14:textId="77777777">
        <w:tc>
          <w:tcPr>
            <w:tcW w:w="3020" w:type="dxa"/>
            <w:vAlign w:val="center"/>
          </w:tcPr>
          <w:p w14:paraId="2C3F2D1E" w14:textId="77777777" w:rsidR="00000000" w:rsidRDefault="007478C2">
            <w:pPr>
              <w:rPr>
                <w:rFonts w:ascii="宋体" w:hAnsi="宋体"/>
                <w:kern w:val="0"/>
                <w:sz w:val="24"/>
              </w:rPr>
            </w:pPr>
            <w:r>
              <w:rPr>
                <w:rFonts w:ascii="宋体" w:hAnsi="宋体" w:hint="eastAsia"/>
                <w:kern w:val="0"/>
                <w:sz w:val="24"/>
              </w:rPr>
              <w:t>A-1</w:t>
            </w:r>
          </w:p>
        </w:tc>
        <w:tc>
          <w:tcPr>
            <w:tcW w:w="3020" w:type="dxa"/>
            <w:vAlign w:val="center"/>
          </w:tcPr>
          <w:p w14:paraId="0EB2B3D7"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3398</w:t>
            </w:r>
            <w:r>
              <w:rPr>
                <w:rFonts w:ascii="宋体" w:hAnsi="宋体" w:hint="eastAsia"/>
                <w:kern w:val="0"/>
                <w:sz w:val="18"/>
              </w:rPr>
              <w:t>）</w:t>
            </w:r>
          </w:p>
        </w:tc>
        <w:tc>
          <w:tcPr>
            <w:tcW w:w="3020" w:type="dxa"/>
            <w:vAlign w:val="center"/>
          </w:tcPr>
          <w:p w14:paraId="78A9EDB5"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3398</w:t>
            </w:r>
            <w:r>
              <w:rPr>
                <w:rFonts w:ascii="宋体" w:hAnsi="宋体" w:hint="eastAsia"/>
                <w:kern w:val="0"/>
                <w:sz w:val="18"/>
              </w:rPr>
              <w:t>）</w:t>
            </w:r>
          </w:p>
        </w:tc>
      </w:tr>
      <w:tr w:rsidR="00000000" w14:paraId="3872483B" w14:textId="77777777">
        <w:tc>
          <w:tcPr>
            <w:tcW w:w="3020" w:type="dxa"/>
            <w:vAlign w:val="center"/>
          </w:tcPr>
          <w:p w14:paraId="71A6220B" w14:textId="77777777" w:rsidR="00000000" w:rsidRDefault="007478C2">
            <w:pPr>
              <w:rPr>
                <w:rFonts w:ascii="宋体" w:hAnsi="宋体"/>
                <w:kern w:val="0"/>
                <w:sz w:val="24"/>
              </w:rPr>
            </w:pPr>
            <w:r>
              <w:rPr>
                <w:rFonts w:ascii="宋体" w:hAnsi="宋体" w:hint="eastAsia"/>
                <w:kern w:val="0"/>
                <w:sz w:val="24"/>
              </w:rPr>
              <w:t>A-1</w:t>
            </w:r>
            <w:r>
              <w:rPr>
                <w:rFonts w:ascii="宋体" w:hAnsi="宋体" w:hint="eastAsia"/>
                <w:kern w:val="0"/>
                <w:sz w:val="24"/>
              </w:rPr>
              <w:t>以下</w:t>
            </w:r>
          </w:p>
        </w:tc>
        <w:tc>
          <w:tcPr>
            <w:tcW w:w="3020" w:type="dxa"/>
            <w:vAlign w:val="center"/>
          </w:tcPr>
          <w:p w14:paraId="0D74E334"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3399</w:t>
            </w:r>
            <w:r>
              <w:rPr>
                <w:rFonts w:ascii="宋体" w:hAnsi="宋体" w:hint="eastAsia"/>
                <w:kern w:val="0"/>
                <w:sz w:val="18"/>
              </w:rPr>
              <w:t>）</w:t>
            </w:r>
          </w:p>
        </w:tc>
        <w:tc>
          <w:tcPr>
            <w:tcW w:w="3020" w:type="dxa"/>
            <w:vAlign w:val="center"/>
          </w:tcPr>
          <w:p w14:paraId="583D083F"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3399</w:t>
            </w:r>
            <w:r>
              <w:rPr>
                <w:rFonts w:ascii="宋体" w:hAnsi="宋体" w:hint="eastAsia"/>
                <w:kern w:val="0"/>
                <w:sz w:val="18"/>
              </w:rPr>
              <w:t>）</w:t>
            </w:r>
          </w:p>
        </w:tc>
      </w:tr>
      <w:tr w:rsidR="00000000" w14:paraId="3A8A0174" w14:textId="77777777">
        <w:tc>
          <w:tcPr>
            <w:tcW w:w="3020" w:type="dxa"/>
            <w:vAlign w:val="center"/>
          </w:tcPr>
          <w:p w14:paraId="1349D621" w14:textId="77777777" w:rsidR="00000000" w:rsidRDefault="007478C2">
            <w:pPr>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3401</w:t>
            </w:r>
            <w:r>
              <w:rPr>
                <w:rFonts w:ascii="宋体" w:hAnsi="宋体" w:hint="eastAsia"/>
                <w:kern w:val="0"/>
                <w:sz w:val="18"/>
              </w:rPr>
              <w:t>）</w:t>
            </w:r>
          </w:p>
        </w:tc>
        <w:tc>
          <w:tcPr>
            <w:tcW w:w="3020" w:type="dxa"/>
            <w:vAlign w:val="center"/>
          </w:tcPr>
          <w:p w14:paraId="12A86989"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3402</w:t>
            </w:r>
            <w:r>
              <w:rPr>
                <w:rFonts w:ascii="宋体" w:hAnsi="宋体" w:hint="eastAsia"/>
                <w:kern w:val="0"/>
                <w:sz w:val="18"/>
              </w:rPr>
              <w:t>）</w:t>
            </w:r>
          </w:p>
        </w:tc>
        <w:tc>
          <w:tcPr>
            <w:tcW w:w="3020" w:type="dxa"/>
            <w:vAlign w:val="center"/>
          </w:tcPr>
          <w:p w14:paraId="61E5736D"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3402</w:t>
            </w:r>
            <w:r>
              <w:rPr>
                <w:rFonts w:ascii="宋体" w:hAnsi="宋体" w:hint="eastAsia"/>
                <w:kern w:val="0"/>
                <w:sz w:val="18"/>
              </w:rPr>
              <w:t>）</w:t>
            </w:r>
          </w:p>
        </w:tc>
      </w:tr>
      <w:tr w:rsidR="00000000" w14:paraId="41793B61" w14:textId="77777777">
        <w:tc>
          <w:tcPr>
            <w:tcW w:w="3020" w:type="dxa"/>
            <w:vAlign w:val="center"/>
          </w:tcPr>
          <w:p w14:paraId="5B668559" w14:textId="77777777" w:rsidR="00000000" w:rsidRDefault="007478C2">
            <w:pPr>
              <w:rPr>
                <w:rFonts w:ascii="宋体" w:hAnsi="宋体"/>
                <w:kern w:val="0"/>
                <w:sz w:val="24"/>
              </w:rPr>
            </w:pPr>
            <w:r>
              <w:rPr>
                <w:rFonts w:ascii="宋体" w:hAnsi="宋体" w:hint="eastAsia"/>
                <w:kern w:val="0"/>
                <w:sz w:val="24"/>
              </w:rPr>
              <w:t>未评级</w:t>
            </w:r>
          </w:p>
        </w:tc>
        <w:tc>
          <w:tcPr>
            <w:tcW w:w="3020" w:type="dxa"/>
            <w:vAlign w:val="center"/>
          </w:tcPr>
          <w:p w14:paraId="071688BE"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3403</w:t>
            </w:r>
            <w:r>
              <w:rPr>
                <w:rFonts w:ascii="宋体" w:hAnsi="宋体" w:hint="eastAsia"/>
                <w:kern w:val="0"/>
                <w:sz w:val="18"/>
              </w:rPr>
              <w:t>）</w:t>
            </w:r>
          </w:p>
        </w:tc>
        <w:tc>
          <w:tcPr>
            <w:tcW w:w="3020" w:type="dxa"/>
            <w:vAlign w:val="center"/>
          </w:tcPr>
          <w:p w14:paraId="06889999"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3403</w:t>
            </w:r>
            <w:r>
              <w:rPr>
                <w:rFonts w:ascii="宋体" w:hAnsi="宋体" w:hint="eastAsia"/>
                <w:kern w:val="0"/>
                <w:sz w:val="18"/>
              </w:rPr>
              <w:t>）</w:t>
            </w:r>
          </w:p>
        </w:tc>
      </w:tr>
      <w:tr w:rsidR="00000000" w14:paraId="61053537" w14:textId="77777777">
        <w:tc>
          <w:tcPr>
            <w:tcW w:w="3020" w:type="dxa"/>
            <w:vAlign w:val="center"/>
          </w:tcPr>
          <w:p w14:paraId="62E7C5F0" w14:textId="77777777" w:rsidR="00000000" w:rsidRDefault="007478C2">
            <w:pPr>
              <w:rPr>
                <w:rFonts w:ascii="宋体" w:hAnsi="宋体"/>
                <w:kern w:val="0"/>
                <w:sz w:val="24"/>
              </w:rPr>
            </w:pPr>
            <w:r>
              <w:rPr>
                <w:rFonts w:ascii="宋体" w:hAnsi="宋体" w:hint="eastAsia"/>
                <w:kern w:val="0"/>
                <w:sz w:val="24"/>
              </w:rPr>
              <w:t>合计</w:t>
            </w:r>
          </w:p>
        </w:tc>
        <w:tc>
          <w:tcPr>
            <w:tcW w:w="3020" w:type="dxa"/>
            <w:vAlign w:val="center"/>
          </w:tcPr>
          <w:p w14:paraId="70A16FE3"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340</w:t>
            </w:r>
            <w:r>
              <w:rPr>
                <w:rFonts w:ascii="宋体" w:hAnsi="宋体"/>
                <w:kern w:val="0"/>
                <w:sz w:val="18"/>
              </w:rPr>
              <w:t>4</w:t>
            </w:r>
            <w:r>
              <w:rPr>
                <w:rFonts w:ascii="宋体" w:hAnsi="宋体" w:hint="eastAsia"/>
                <w:kern w:val="0"/>
                <w:sz w:val="18"/>
              </w:rPr>
              <w:t>）</w:t>
            </w:r>
          </w:p>
        </w:tc>
        <w:tc>
          <w:tcPr>
            <w:tcW w:w="3020" w:type="dxa"/>
            <w:vAlign w:val="center"/>
          </w:tcPr>
          <w:p w14:paraId="7C4E4049"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340</w:t>
            </w:r>
            <w:r>
              <w:rPr>
                <w:rFonts w:ascii="宋体" w:hAnsi="宋体"/>
                <w:kern w:val="0"/>
                <w:sz w:val="18"/>
              </w:rPr>
              <w:t>4</w:t>
            </w:r>
            <w:r>
              <w:rPr>
                <w:rFonts w:ascii="宋体" w:hAnsi="宋体" w:hint="eastAsia"/>
                <w:kern w:val="0"/>
                <w:sz w:val="18"/>
              </w:rPr>
              <w:t>）</w:t>
            </w:r>
          </w:p>
        </w:tc>
      </w:tr>
    </w:tbl>
    <w:p w14:paraId="1FD77332" w14:textId="77777777" w:rsidR="00000000" w:rsidRDefault="007478C2">
      <w:pPr>
        <w:rPr>
          <w:rFonts w:ascii="宋体" w:hAnsi="宋体"/>
          <w:sz w:val="24"/>
        </w:rPr>
      </w:pPr>
      <w:r>
        <w:rPr>
          <w:rFonts w:ascii="宋体" w:hAnsi="宋体"/>
          <w:sz w:val="24"/>
        </w:rPr>
        <w:t>注</w:t>
      </w:r>
      <w:r>
        <w:rPr>
          <w:rFonts w:ascii="宋体" w:hAnsi="宋体" w:hint="eastAsia"/>
          <w:sz w:val="24"/>
        </w:rPr>
        <w:t>：</w:t>
      </w:r>
      <w:r>
        <w:rPr>
          <w:rFonts w:ascii="宋体" w:hAnsi="宋体" w:hint="eastAsia"/>
          <w:kern w:val="0"/>
          <w:sz w:val="18"/>
        </w:rPr>
        <w:t>（</w:t>
      </w:r>
      <w:r>
        <w:rPr>
          <w:rFonts w:ascii="宋体" w:hAnsi="宋体" w:hint="eastAsia"/>
          <w:kern w:val="0"/>
          <w:sz w:val="18"/>
        </w:rPr>
        <w:t>340</w:t>
      </w:r>
      <w:r>
        <w:rPr>
          <w:rFonts w:ascii="宋体" w:hAnsi="宋体"/>
          <w:kern w:val="0"/>
          <w:sz w:val="18"/>
        </w:rPr>
        <w:t>5</w:t>
      </w:r>
      <w:r>
        <w:rPr>
          <w:rFonts w:ascii="宋体" w:hAnsi="宋体" w:hint="eastAsia"/>
          <w:kern w:val="0"/>
          <w:sz w:val="18"/>
        </w:rPr>
        <w:t>）</w:t>
      </w:r>
    </w:p>
    <w:p w14:paraId="276B1471" w14:textId="77777777" w:rsidR="00000000" w:rsidRDefault="007478C2">
      <w:pPr>
        <w:rPr>
          <w:rFonts w:ascii="宋体" w:hAnsi="宋体"/>
          <w:sz w:val="24"/>
        </w:rPr>
      </w:pPr>
    </w:p>
    <w:p w14:paraId="51FBED45" w14:textId="77777777" w:rsidR="00000000" w:rsidRDefault="007478C2">
      <w:pPr>
        <w:outlineLvl w:val="4"/>
        <w:rPr>
          <w:rFonts w:ascii="宋体" w:hAnsi="宋体"/>
          <w:b/>
          <w:sz w:val="24"/>
        </w:rPr>
      </w:pPr>
      <w:r>
        <w:rPr>
          <w:rFonts w:ascii="宋体" w:hAnsi="宋体" w:hint="eastAsia"/>
          <w:b/>
          <w:sz w:val="24"/>
        </w:rPr>
        <w:t xml:space="preserve">7.4.13.2.4 </w:t>
      </w:r>
      <w:r>
        <w:rPr>
          <w:rFonts w:ascii="宋体" w:hAnsi="宋体" w:hint="eastAsia"/>
          <w:b/>
          <w:sz w:val="24"/>
        </w:rPr>
        <w:t>按长期信用评级列示的债券投资</w:t>
      </w:r>
    </w:p>
    <w:p w14:paraId="48CA4F13" w14:textId="77777777" w:rsidR="00000000" w:rsidRDefault="007478C2">
      <w:pPr>
        <w:wordWrap w:val="0"/>
        <w:ind w:leftChars="80" w:left="168" w:firstLineChars="179" w:firstLine="430"/>
        <w:jc w:val="right"/>
        <w:rPr>
          <w:sz w:val="24"/>
        </w:rPr>
      </w:pPr>
      <w:r>
        <w:rPr>
          <w:rFonts w:hAnsi="宋体" w:hint="eastAsia"/>
          <w:sz w:val="24"/>
        </w:rPr>
        <w:t>单位：</w:t>
      </w:r>
      <w:r>
        <w:rPr>
          <w:rFonts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15C08A90" w14:textId="77777777">
        <w:tc>
          <w:tcPr>
            <w:tcW w:w="3020" w:type="dxa"/>
            <w:vAlign w:val="center"/>
          </w:tcPr>
          <w:p w14:paraId="14487208" w14:textId="77777777" w:rsidR="00000000" w:rsidRDefault="007478C2">
            <w:pPr>
              <w:jc w:val="center"/>
              <w:rPr>
                <w:rFonts w:ascii="宋体" w:hAnsi="宋体"/>
                <w:b/>
                <w:kern w:val="0"/>
                <w:sz w:val="24"/>
              </w:rPr>
            </w:pPr>
            <w:r>
              <w:rPr>
                <w:rFonts w:ascii="宋体" w:hAnsi="宋体" w:hint="eastAsia"/>
                <w:b/>
                <w:kern w:val="0"/>
                <w:sz w:val="24"/>
              </w:rPr>
              <w:t>长期信用评级</w:t>
            </w:r>
          </w:p>
        </w:tc>
        <w:tc>
          <w:tcPr>
            <w:tcW w:w="3020" w:type="dxa"/>
            <w:vAlign w:val="center"/>
          </w:tcPr>
          <w:p w14:paraId="3A4B667D" w14:textId="77777777" w:rsidR="00000000" w:rsidRDefault="007478C2">
            <w:pPr>
              <w:jc w:val="center"/>
              <w:rPr>
                <w:rFonts w:ascii="宋体" w:hAnsi="宋体"/>
                <w:b/>
                <w:sz w:val="24"/>
              </w:rPr>
            </w:pPr>
            <w:r>
              <w:rPr>
                <w:rFonts w:ascii="宋体" w:hAnsi="宋体" w:hint="eastAsia"/>
                <w:b/>
                <w:sz w:val="24"/>
              </w:rPr>
              <w:t>本期末</w:t>
            </w:r>
          </w:p>
          <w:p w14:paraId="79A78B1E" w14:textId="77777777" w:rsidR="00000000" w:rsidRDefault="007478C2">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c>
          <w:tcPr>
            <w:tcW w:w="3020" w:type="dxa"/>
            <w:vAlign w:val="center"/>
          </w:tcPr>
          <w:p w14:paraId="2B910991" w14:textId="77777777" w:rsidR="00000000" w:rsidRDefault="007478C2">
            <w:pPr>
              <w:jc w:val="center"/>
              <w:rPr>
                <w:rFonts w:ascii="宋体" w:hAnsi="宋体"/>
                <w:b/>
                <w:sz w:val="24"/>
              </w:rPr>
            </w:pPr>
            <w:r>
              <w:rPr>
                <w:rFonts w:ascii="宋体" w:hAnsi="宋体" w:hint="eastAsia"/>
                <w:b/>
                <w:sz w:val="24"/>
              </w:rPr>
              <w:t>上年度末</w:t>
            </w:r>
          </w:p>
          <w:p w14:paraId="7628C954" w14:textId="77777777" w:rsidR="00000000" w:rsidRDefault="007478C2">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r>
      <w:tr w:rsidR="00000000" w14:paraId="0CF270D3" w14:textId="77777777">
        <w:tc>
          <w:tcPr>
            <w:tcW w:w="3020" w:type="dxa"/>
            <w:vAlign w:val="center"/>
          </w:tcPr>
          <w:p w14:paraId="16907149" w14:textId="77777777" w:rsidR="00000000" w:rsidRDefault="007478C2">
            <w:pPr>
              <w:rPr>
                <w:rFonts w:ascii="宋体" w:hAnsi="宋体"/>
                <w:kern w:val="0"/>
                <w:sz w:val="24"/>
              </w:rPr>
            </w:pPr>
            <w:r>
              <w:rPr>
                <w:rFonts w:ascii="宋体" w:hAnsi="宋体" w:hint="eastAsia"/>
                <w:kern w:val="0"/>
                <w:sz w:val="24"/>
              </w:rPr>
              <w:t>AAA</w:t>
            </w:r>
          </w:p>
        </w:tc>
        <w:tc>
          <w:tcPr>
            <w:tcW w:w="3020" w:type="dxa"/>
            <w:vAlign w:val="center"/>
          </w:tcPr>
          <w:p w14:paraId="3E56AF1F" w14:textId="77777777" w:rsidR="00000000" w:rsidRDefault="007478C2">
            <w:pPr>
              <w:jc w:val="center"/>
              <w:rPr>
                <w:rFonts w:ascii="宋体" w:hAnsi="宋体"/>
                <w:kern w:val="0"/>
                <w:sz w:val="24"/>
              </w:rPr>
            </w:pPr>
            <w:r>
              <w:rPr>
                <w:rFonts w:ascii="宋体" w:hAnsi="宋体" w:hint="eastAsia"/>
                <w:kern w:val="0"/>
                <w:sz w:val="18"/>
              </w:rPr>
              <w:t>（</w:t>
            </w:r>
            <w:r>
              <w:rPr>
                <w:rFonts w:ascii="宋体" w:hAnsi="宋体" w:hint="eastAsia"/>
                <w:kern w:val="0"/>
                <w:sz w:val="18"/>
              </w:rPr>
              <w:t>2468</w:t>
            </w:r>
            <w:r>
              <w:rPr>
                <w:rFonts w:ascii="宋体" w:hAnsi="宋体" w:hint="eastAsia"/>
                <w:kern w:val="0"/>
                <w:sz w:val="18"/>
              </w:rPr>
              <w:t>）</w:t>
            </w:r>
          </w:p>
        </w:tc>
        <w:tc>
          <w:tcPr>
            <w:tcW w:w="3020" w:type="dxa"/>
            <w:vAlign w:val="center"/>
          </w:tcPr>
          <w:p w14:paraId="1E891B8B" w14:textId="77777777" w:rsidR="00000000" w:rsidRDefault="007478C2">
            <w:pPr>
              <w:jc w:val="center"/>
              <w:rPr>
                <w:rFonts w:ascii="宋体" w:hAnsi="宋体"/>
                <w:kern w:val="0"/>
                <w:sz w:val="24"/>
              </w:rPr>
            </w:pPr>
            <w:r>
              <w:rPr>
                <w:rFonts w:ascii="宋体" w:hAnsi="宋体" w:hint="eastAsia"/>
                <w:kern w:val="0"/>
                <w:sz w:val="18"/>
              </w:rPr>
              <w:t>（</w:t>
            </w:r>
            <w:r>
              <w:rPr>
                <w:rFonts w:ascii="宋体" w:hAnsi="宋体" w:hint="eastAsia"/>
                <w:kern w:val="0"/>
                <w:sz w:val="18"/>
              </w:rPr>
              <w:t>24</w:t>
            </w:r>
            <w:r>
              <w:rPr>
                <w:rFonts w:ascii="宋体" w:hAnsi="宋体" w:hint="eastAsia"/>
                <w:kern w:val="0"/>
                <w:sz w:val="18"/>
              </w:rPr>
              <w:t>68</w:t>
            </w:r>
            <w:r>
              <w:rPr>
                <w:rFonts w:ascii="宋体" w:hAnsi="宋体" w:hint="eastAsia"/>
                <w:kern w:val="0"/>
                <w:sz w:val="18"/>
              </w:rPr>
              <w:t>）</w:t>
            </w:r>
          </w:p>
        </w:tc>
      </w:tr>
      <w:tr w:rsidR="00000000" w14:paraId="558DBD49" w14:textId="77777777">
        <w:tc>
          <w:tcPr>
            <w:tcW w:w="3020" w:type="dxa"/>
            <w:vAlign w:val="center"/>
          </w:tcPr>
          <w:p w14:paraId="4BDF1383" w14:textId="77777777" w:rsidR="00000000" w:rsidRDefault="007478C2">
            <w:pPr>
              <w:rPr>
                <w:rFonts w:ascii="宋体" w:hAnsi="宋体"/>
                <w:kern w:val="0"/>
                <w:sz w:val="24"/>
              </w:rPr>
            </w:pPr>
            <w:r>
              <w:rPr>
                <w:rFonts w:ascii="宋体" w:hAnsi="宋体" w:hint="eastAsia"/>
                <w:kern w:val="0"/>
                <w:sz w:val="24"/>
              </w:rPr>
              <w:t>AAA</w:t>
            </w:r>
            <w:r>
              <w:rPr>
                <w:rFonts w:ascii="宋体" w:hAnsi="宋体" w:hint="eastAsia"/>
                <w:kern w:val="0"/>
                <w:sz w:val="24"/>
              </w:rPr>
              <w:t>以下</w:t>
            </w:r>
          </w:p>
        </w:tc>
        <w:tc>
          <w:tcPr>
            <w:tcW w:w="3020" w:type="dxa"/>
            <w:vAlign w:val="center"/>
          </w:tcPr>
          <w:p w14:paraId="47FC5FA8" w14:textId="77777777" w:rsidR="00000000" w:rsidRDefault="007478C2">
            <w:pPr>
              <w:jc w:val="center"/>
              <w:rPr>
                <w:rFonts w:ascii="宋体" w:hAnsi="宋体"/>
                <w:kern w:val="0"/>
                <w:sz w:val="24"/>
              </w:rPr>
            </w:pPr>
            <w:r>
              <w:rPr>
                <w:rFonts w:ascii="宋体" w:hAnsi="宋体" w:hint="eastAsia"/>
                <w:kern w:val="0"/>
                <w:sz w:val="18"/>
              </w:rPr>
              <w:t>（</w:t>
            </w:r>
            <w:r>
              <w:rPr>
                <w:rFonts w:ascii="宋体" w:hAnsi="宋体" w:hint="eastAsia"/>
                <w:kern w:val="0"/>
                <w:sz w:val="18"/>
              </w:rPr>
              <w:t>2469</w:t>
            </w:r>
            <w:r>
              <w:rPr>
                <w:rFonts w:ascii="宋体" w:hAnsi="宋体" w:hint="eastAsia"/>
                <w:kern w:val="0"/>
                <w:sz w:val="18"/>
              </w:rPr>
              <w:t>）</w:t>
            </w:r>
          </w:p>
        </w:tc>
        <w:tc>
          <w:tcPr>
            <w:tcW w:w="3020" w:type="dxa"/>
            <w:vAlign w:val="center"/>
          </w:tcPr>
          <w:p w14:paraId="37EE8C6B" w14:textId="77777777" w:rsidR="00000000" w:rsidRDefault="007478C2">
            <w:pPr>
              <w:jc w:val="center"/>
              <w:rPr>
                <w:rFonts w:ascii="宋体" w:hAnsi="宋体"/>
                <w:kern w:val="0"/>
                <w:sz w:val="24"/>
              </w:rPr>
            </w:pPr>
            <w:r>
              <w:rPr>
                <w:rFonts w:ascii="宋体" w:hAnsi="宋体" w:hint="eastAsia"/>
                <w:kern w:val="0"/>
                <w:sz w:val="18"/>
              </w:rPr>
              <w:t>（</w:t>
            </w:r>
            <w:r>
              <w:rPr>
                <w:rFonts w:ascii="宋体" w:hAnsi="宋体" w:hint="eastAsia"/>
                <w:kern w:val="0"/>
                <w:sz w:val="18"/>
              </w:rPr>
              <w:t>2469</w:t>
            </w:r>
            <w:r>
              <w:rPr>
                <w:rFonts w:ascii="宋体" w:hAnsi="宋体" w:hint="eastAsia"/>
                <w:kern w:val="0"/>
                <w:sz w:val="18"/>
              </w:rPr>
              <w:t>）</w:t>
            </w:r>
          </w:p>
        </w:tc>
      </w:tr>
      <w:tr w:rsidR="00000000" w14:paraId="44983F46" w14:textId="77777777">
        <w:tc>
          <w:tcPr>
            <w:tcW w:w="3020" w:type="dxa"/>
            <w:vAlign w:val="center"/>
          </w:tcPr>
          <w:p w14:paraId="39A3803F" w14:textId="77777777" w:rsidR="00000000" w:rsidRDefault="007478C2">
            <w:pPr>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2471</w:t>
            </w:r>
            <w:r>
              <w:rPr>
                <w:rFonts w:ascii="宋体" w:hAnsi="宋体" w:hint="eastAsia"/>
                <w:kern w:val="0"/>
                <w:sz w:val="18"/>
              </w:rPr>
              <w:t>）</w:t>
            </w:r>
          </w:p>
        </w:tc>
        <w:tc>
          <w:tcPr>
            <w:tcW w:w="3020" w:type="dxa"/>
            <w:vAlign w:val="center"/>
          </w:tcPr>
          <w:p w14:paraId="507BCBD9" w14:textId="77777777" w:rsidR="00000000" w:rsidRDefault="007478C2">
            <w:pPr>
              <w:jc w:val="center"/>
              <w:rPr>
                <w:rFonts w:ascii="宋体" w:hAnsi="宋体"/>
                <w:kern w:val="0"/>
                <w:sz w:val="24"/>
              </w:rPr>
            </w:pPr>
            <w:r>
              <w:rPr>
                <w:rFonts w:ascii="宋体" w:hAnsi="宋体" w:hint="eastAsia"/>
                <w:kern w:val="0"/>
                <w:sz w:val="18"/>
              </w:rPr>
              <w:t>（</w:t>
            </w:r>
            <w:r>
              <w:rPr>
                <w:rFonts w:ascii="宋体" w:hAnsi="宋体" w:hint="eastAsia"/>
                <w:kern w:val="0"/>
                <w:sz w:val="18"/>
              </w:rPr>
              <w:t>2472</w:t>
            </w:r>
            <w:r>
              <w:rPr>
                <w:rFonts w:ascii="宋体" w:hAnsi="宋体" w:hint="eastAsia"/>
                <w:kern w:val="0"/>
                <w:sz w:val="18"/>
              </w:rPr>
              <w:t>）</w:t>
            </w:r>
          </w:p>
        </w:tc>
        <w:tc>
          <w:tcPr>
            <w:tcW w:w="3020" w:type="dxa"/>
            <w:vAlign w:val="center"/>
          </w:tcPr>
          <w:p w14:paraId="3848314E" w14:textId="77777777" w:rsidR="00000000" w:rsidRDefault="007478C2">
            <w:pPr>
              <w:jc w:val="center"/>
              <w:rPr>
                <w:rFonts w:ascii="宋体" w:hAnsi="宋体"/>
                <w:kern w:val="0"/>
                <w:sz w:val="24"/>
              </w:rPr>
            </w:pPr>
            <w:r>
              <w:rPr>
                <w:rFonts w:ascii="宋体" w:hAnsi="宋体" w:hint="eastAsia"/>
                <w:kern w:val="0"/>
                <w:sz w:val="18"/>
              </w:rPr>
              <w:t>（</w:t>
            </w:r>
            <w:r>
              <w:rPr>
                <w:rFonts w:ascii="宋体" w:hAnsi="宋体" w:hint="eastAsia"/>
                <w:kern w:val="0"/>
                <w:sz w:val="18"/>
              </w:rPr>
              <w:t>2472</w:t>
            </w:r>
            <w:r>
              <w:rPr>
                <w:rFonts w:ascii="宋体" w:hAnsi="宋体" w:hint="eastAsia"/>
                <w:kern w:val="0"/>
                <w:sz w:val="18"/>
              </w:rPr>
              <w:t>）</w:t>
            </w:r>
          </w:p>
        </w:tc>
      </w:tr>
      <w:tr w:rsidR="00000000" w14:paraId="5D7A36BA" w14:textId="77777777">
        <w:tc>
          <w:tcPr>
            <w:tcW w:w="3020" w:type="dxa"/>
            <w:vAlign w:val="center"/>
          </w:tcPr>
          <w:p w14:paraId="1FC03447" w14:textId="77777777" w:rsidR="00000000" w:rsidRDefault="007478C2">
            <w:pPr>
              <w:rPr>
                <w:rFonts w:ascii="宋体" w:hAnsi="宋体"/>
                <w:kern w:val="0"/>
                <w:sz w:val="24"/>
              </w:rPr>
            </w:pPr>
            <w:r>
              <w:rPr>
                <w:rFonts w:ascii="宋体" w:hAnsi="宋体" w:hint="eastAsia"/>
                <w:kern w:val="0"/>
                <w:sz w:val="24"/>
              </w:rPr>
              <w:t>未评级</w:t>
            </w:r>
          </w:p>
        </w:tc>
        <w:tc>
          <w:tcPr>
            <w:tcW w:w="3020" w:type="dxa"/>
            <w:vAlign w:val="center"/>
          </w:tcPr>
          <w:p w14:paraId="2BA24516" w14:textId="77777777" w:rsidR="00000000" w:rsidRDefault="007478C2">
            <w:pPr>
              <w:jc w:val="center"/>
              <w:rPr>
                <w:rFonts w:ascii="宋体" w:hAnsi="宋体"/>
                <w:kern w:val="0"/>
                <w:sz w:val="24"/>
              </w:rPr>
            </w:pPr>
            <w:r>
              <w:rPr>
                <w:rFonts w:ascii="宋体" w:hAnsi="宋体" w:hint="eastAsia"/>
                <w:kern w:val="0"/>
                <w:sz w:val="18"/>
              </w:rPr>
              <w:t>（</w:t>
            </w:r>
            <w:r>
              <w:rPr>
                <w:rFonts w:ascii="宋体" w:hAnsi="宋体" w:hint="eastAsia"/>
                <w:kern w:val="0"/>
                <w:sz w:val="18"/>
              </w:rPr>
              <w:t>2473</w:t>
            </w:r>
            <w:r>
              <w:rPr>
                <w:rFonts w:ascii="宋体" w:hAnsi="宋体" w:hint="eastAsia"/>
                <w:kern w:val="0"/>
                <w:sz w:val="18"/>
              </w:rPr>
              <w:t>）</w:t>
            </w:r>
          </w:p>
        </w:tc>
        <w:tc>
          <w:tcPr>
            <w:tcW w:w="3020" w:type="dxa"/>
            <w:vAlign w:val="center"/>
          </w:tcPr>
          <w:p w14:paraId="0B4126CD" w14:textId="77777777" w:rsidR="00000000" w:rsidRDefault="007478C2">
            <w:pPr>
              <w:jc w:val="center"/>
              <w:rPr>
                <w:rFonts w:ascii="宋体" w:hAnsi="宋体"/>
                <w:kern w:val="0"/>
                <w:sz w:val="24"/>
              </w:rPr>
            </w:pPr>
            <w:r>
              <w:rPr>
                <w:rFonts w:ascii="宋体" w:hAnsi="宋体" w:hint="eastAsia"/>
                <w:kern w:val="0"/>
                <w:sz w:val="18"/>
              </w:rPr>
              <w:t>（</w:t>
            </w:r>
            <w:r>
              <w:rPr>
                <w:rFonts w:ascii="宋体" w:hAnsi="宋体" w:hint="eastAsia"/>
                <w:kern w:val="0"/>
                <w:sz w:val="18"/>
              </w:rPr>
              <w:t>2473</w:t>
            </w:r>
            <w:r>
              <w:rPr>
                <w:rFonts w:ascii="宋体" w:hAnsi="宋体" w:hint="eastAsia"/>
                <w:kern w:val="0"/>
                <w:sz w:val="18"/>
              </w:rPr>
              <w:t>）</w:t>
            </w:r>
          </w:p>
        </w:tc>
      </w:tr>
      <w:tr w:rsidR="00000000" w14:paraId="014A364C" w14:textId="77777777">
        <w:tc>
          <w:tcPr>
            <w:tcW w:w="3020" w:type="dxa"/>
            <w:vAlign w:val="center"/>
          </w:tcPr>
          <w:p w14:paraId="34925683" w14:textId="77777777" w:rsidR="00000000" w:rsidRDefault="007478C2">
            <w:pPr>
              <w:rPr>
                <w:rFonts w:ascii="宋体" w:hAnsi="宋体"/>
                <w:kern w:val="0"/>
                <w:sz w:val="24"/>
              </w:rPr>
            </w:pPr>
            <w:r>
              <w:rPr>
                <w:rFonts w:ascii="宋体" w:hAnsi="宋体" w:hint="eastAsia"/>
                <w:kern w:val="0"/>
                <w:sz w:val="24"/>
              </w:rPr>
              <w:t>合计</w:t>
            </w:r>
          </w:p>
        </w:tc>
        <w:tc>
          <w:tcPr>
            <w:tcW w:w="3020" w:type="dxa"/>
            <w:vAlign w:val="center"/>
          </w:tcPr>
          <w:p w14:paraId="6D0DAA5E" w14:textId="77777777" w:rsidR="00000000" w:rsidRDefault="007478C2">
            <w:pPr>
              <w:jc w:val="center"/>
              <w:rPr>
                <w:rFonts w:ascii="宋体" w:hAnsi="宋体"/>
                <w:kern w:val="0"/>
                <w:sz w:val="24"/>
              </w:rPr>
            </w:pPr>
            <w:r>
              <w:rPr>
                <w:rFonts w:ascii="宋体" w:hAnsi="宋体" w:hint="eastAsia"/>
                <w:kern w:val="0"/>
                <w:sz w:val="18"/>
              </w:rPr>
              <w:t>（</w:t>
            </w:r>
            <w:r>
              <w:rPr>
                <w:rFonts w:ascii="宋体" w:hAnsi="宋体" w:hint="eastAsia"/>
                <w:kern w:val="0"/>
                <w:sz w:val="18"/>
              </w:rPr>
              <w:t>2474</w:t>
            </w:r>
            <w:r>
              <w:rPr>
                <w:rFonts w:ascii="宋体" w:hAnsi="宋体" w:hint="eastAsia"/>
                <w:kern w:val="0"/>
                <w:sz w:val="18"/>
              </w:rPr>
              <w:t>）</w:t>
            </w:r>
          </w:p>
        </w:tc>
        <w:tc>
          <w:tcPr>
            <w:tcW w:w="3020" w:type="dxa"/>
            <w:vAlign w:val="center"/>
          </w:tcPr>
          <w:p w14:paraId="404DBCA1" w14:textId="77777777" w:rsidR="00000000" w:rsidRDefault="007478C2">
            <w:pPr>
              <w:jc w:val="center"/>
              <w:rPr>
                <w:rFonts w:ascii="宋体" w:hAnsi="宋体"/>
                <w:kern w:val="0"/>
                <w:sz w:val="24"/>
              </w:rPr>
            </w:pPr>
            <w:r>
              <w:rPr>
                <w:rFonts w:ascii="宋体" w:hAnsi="宋体" w:hint="eastAsia"/>
                <w:kern w:val="0"/>
                <w:sz w:val="18"/>
              </w:rPr>
              <w:t>（</w:t>
            </w:r>
            <w:r>
              <w:rPr>
                <w:rFonts w:ascii="宋体" w:hAnsi="宋体" w:hint="eastAsia"/>
                <w:kern w:val="0"/>
                <w:sz w:val="18"/>
              </w:rPr>
              <w:t>2474</w:t>
            </w:r>
            <w:r>
              <w:rPr>
                <w:rFonts w:ascii="宋体" w:hAnsi="宋体" w:hint="eastAsia"/>
                <w:kern w:val="0"/>
                <w:sz w:val="18"/>
              </w:rPr>
              <w:t>）</w:t>
            </w:r>
          </w:p>
        </w:tc>
      </w:tr>
    </w:tbl>
    <w:p w14:paraId="1711B1DE"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2475</w:t>
      </w:r>
      <w:r>
        <w:rPr>
          <w:rFonts w:ascii="宋体" w:hAnsi="宋体" w:hint="eastAsia"/>
          <w:kern w:val="0"/>
          <w:sz w:val="18"/>
        </w:rPr>
        <w:t>）</w:t>
      </w:r>
    </w:p>
    <w:p w14:paraId="1CE1443B" w14:textId="77777777" w:rsidR="00000000" w:rsidRDefault="007478C2">
      <w:pPr>
        <w:rPr>
          <w:rFonts w:ascii="宋体" w:hAnsi="宋体"/>
          <w:kern w:val="0"/>
          <w:sz w:val="18"/>
        </w:rPr>
      </w:pPr>
    </w:p>
    <w:p w14:paraId="09033B5B" w14:textId="77777777" w:rsidR="00000000" w:rsidRDefault="007478C2">
      <w:pPr>
        <w:outlineLvl w:val="4"/>
        <w:rPr>
          <w:rFonts w:ascii="宋体" w:hAnsi="宋体"/>
          <w:b/>
          <w:sz w:val="24"/>
        </w:rPr>
      </w:pPr>
      <w:r>
        <w:rPr>
          <w:rFonts w:ascii="宋体" w:hAnsi="宋体" w:hint="eastAsia"/>
          <w:b/>
          <w:sz w:val="24"/>
        </w:rPr>
        <w:t xml:space="preserve">7.4.13.2.5 </w:t>
      </w:r>
      <w:r>
        <w:rPr>
          <w:rFonts w:ascii="宋体" w:hAnsi="宋体" w:hint="eastAsia"/>
          <w:b/>
          <w:sz w:val="24"/>
        </w:rPr>
        <w:t>按长期信用评级列示的资产支持证券投资</w:t>
      </w:r>
    </w:p>
    <w:p w14:paraId="5C08B875" w14:textId="77777777" w:rsidR="00000000" w:rsidRDefault="007478C2">
      <w:pPr>
        <w:rPr>
          <w:rFonts w:ascii="宋体" w:hAnsi="宋体"/>
          <w:b/>
          <w:sz w:val="24"/>
        </w:rPr>
      </w:pPr>
      <w:r>
        <w:rPr>
          <w:rFonts w:ascii="宋体" w:hAnsi="宋体" w:hint="eastAsia"/>
          <w:b/>
          <w:sz w:val="24"/>
        </w:rPr>
        <w:t xml:space="preserve">                                                                  </w:t>
      </w:r>
      <w:r>
        <w:rPr>
          <w:rFonts w:ascii="宋体" w:hAnsi="宋体" w:hint="eastAsia"/>
          <w:b/>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1AABA5E1" w14:textId="77777777">
        <w:tc>
          <w:tcPr>
            <w:tcW w:w="3020" w:type="dxa"/>
            <w:vAlign w:val="center"/>
          </w:tcPr>
          <w:p w14:paraId="55995102" w14:textId="77777777" w:rsidR="00000000" w:rsidRDefault="007478C2">
            <w:pPr>
              <w:jc w:val="center"/>
              <w:rPr>
                <w:rFonts w:ascii="宋体" w:hAnsi="宋体"/>
                <w:b/>
                <w:kern w:val="0"/>
                <w:sz w:val="24"/>
              </w:rPr>
            </w:pPr>
            <w:r>
              <w:rPr>
                <w:rFonts w:ascii="宋体" w:hAnsi="宋体" w:hint="eastAsia"/>
                <w:b/>
                <w:kern w:val="0"/>
                <w:sz w:val="24"/>
              </w:rPr>
              <w:t>长期信用评级</w:t>
            </w:r>
          </w:p>
        </w:tc>
        <w:tc>
          <w:tcPr>
            <w:tcW w:w="3020" w:type="dxa"/>
            <w:vAlign w:val="center"/>
          </w:tcPr>
          <w:p w14:paraId="75C59C7B" w14:textId="77777777" w:rsidR="00000000" w:rsidRDefault="007478C2">
            <w:pPr>
              <w:jc w:val="center"/>
              <w:rPr>
                <w:rFonts w:ascii="宋体" w:hAnsi="宋体"/>
                <w:b/>
                <w:sz w:val="24"/>
              </w:rPr>
            </w:pPr>
            <w:r>
              <w:rPr>
                <w:rFonts w:ascii="宋体" w:hAnsi="宋体" w:hint="eastAsia"/>
                <w:b/>
                <w:sz w:val="24"/>
              </w:rPr>
              <w:t>本期末</w:t>
            </w:r>
          </w:p>
          <w:p w14:paraId="391103F5" w14:textId="77777777" w:rsidR="00000000" w:rsidRDefault="007478C2">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c>
          <w:tcPr>
            <w:tcW w:w="3020" w:type="dxa"/>
            <w:vAlign w:val="center"/>
          </w:tcPr>
          <w:p w14:paraId="5CD1AFC9" w14:textId="77777777" w:rsidR="00000000" w:rsidRDefault="007478C2">
            <w:pPr>
              <w:jc w:val="center"/>
              <w:rPr>
                <w:rFonts w:ascii="宋体" w:hAnsi="宋体"/>
                <w:b/>
                <w:sz w:val="24"/>
              </w:rPr>
            </w:pPr>
            <w:r>
              <w:rPr>
                <w:rFonts w:ascii="宋体" w:hAnsi="宋体" w:hint="eastAsia"/>
                <w:b/>
                <w:sz w:val="24"/>
              </w:rPr>
              <w:t>上年度末</w:t>
            </w:r>
          </w:p>
          <w:p w14:paraId="73518D6E" w14:textId="77777777" w:rsidR="00000000" w:rsidRDefault="007478C2">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r>
      <w:tr w:rsidR="00000000" w14:paraId="61C7CCEA" w14:textId="77777777">
        <w:tc>
          <w:tcPr>
            <w:tcW w:w="3020" w:type="dxa"/>
            <w:vAlign w:val="center"/>
          </w:tcPr>
          <w:p w14:paraId="46077863" w14:textId="77777777" w:rsidR="00000000" w:rsidRDefault="007478C2">
            <w:pPr>
              <w:rPr>
                <w:rFonts w:ascii="宋体" w:hAnsi="宋体"/>
                <w:kern w:val="0"/>
                <w:sz w:val="24"/>
              </w:rPr>
            </w:pPr>
            <w:r>
              <w:rPr>
                <w:rFonts w:ascii="宋体" w:hAnsi="宋体" w:hint="eastAsia"/>
                <w:kern w:val="0"/>
                <w:sz w:val="24"/>
              </w:rPr>
              <w:t>AAA</w:t>
            </w:r>
          </w:p>
        </w:tc>
        <w:tc>
          <w:tcPr>
            <w:tcW w:w="3020" w:type="dxa"/>
            <w:vAlign w:val="center"/>
          </w:tcPr>
          <w:p w14:paraId="27A24B07"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3407</w:t>
            </w:r>
            <w:r>
              <w:rPr>
                <w:rFonts w:ascii="宋体" w:hAnsi="宋体" w:hint="eastAsia"/>
                <w:kern w:val="0"/>
                <w:sz w:val="18"/>
              </w:rPr>
              <w:t>）</w:t>
            </w:r>
          </w:p>
        </w:tc>
        <w:tc>
          <w:tcPr>
            <w:tcW w:w="3020" w:type="dxa"/>
            <w:vAlign w:val="center"/>
          </w:tcPr>
          <w:p w14:paraId="182515F3"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3407</w:t>
            </w:r>
            <w:r>
              <w:rPr>
                <w:rFonts w:ascii="宋体" w:hAnsi="宋体" w:hint="eastAsia"/>
                <w:kern w:val="0"/>
                <w:sz w:val="18"/>
              </w:rPr>
              <w:t>）</w:t>
            </w:r>
          </w:p>
        </w:tc>
      </w:tr>
      <w:tr w:rsidR="00000000" w14:paraId="0785B202" w14:textId="77777777">
        <w:tc>
          <w:tcPr>
            <w:tcW w:w="3020" w:type="dxa"/>
            <w:vAlign w:val="center"/>
          </w:tcPr>
          <w:p w14:paraId="490D0B58" w14:textId="77777777" w:rsidR="00000000" w:rsidRDefault="007478C2">
            <w:pPr>
              <w:rPr>
                <w:rFonts w:ascii="宋体" w:hAnsi="宋体"/>
                <w:kern w:val="0"/>
                <w:sz w:val="24"/>
              </w:rPr>
            </w:pPr>
            <w:r>
              <w:rPr>
                <w:rFonts w:ascii="宋体" w:hAnsi="宋体" w:hint="eastAsia"/>
                <w:kern w:val="0"/>
                <w:sz w:val="24"/>
              </w:rPr>
              <w:t>AAA</w:t>
            </w:r>
            <w:r>
              <w:rPr>
                <w:rFonts w:ascii="宋体" w:hAnsi="宋体" w:hint="eastAsia"/>
                <w:kern w:val="0"/>
                <w:sz w:val="24"/>
              </w:rPr>
              <w:t>以下</w:t>
            </w:r>
          </w:p>
        </w:tc>
        <w:tc>
          <w:tcPr>
            <w:tcW w:w="3020" w:type="dxa"/>
            <w:vAlign w:val="center"/>
          </w:tcPr>
          <w:p w14:paraId="1478FCBF"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w:t>
            </w:r>
            <w:r>
              <w:rPr>
                <w:rFonts w:ascii="宋体" w:hAnsi="宋体" w:hint="eastAsia"/>
                <w:kern w:val="0"/>
                <w:sz w:val="18"/>
              </w:rPr>
              <w:t>408</w:t>
            </w:r>
            <w:r>
              <w:rPr>
                <w:rFonts w:ascii="宋体" w:hAnsi="宋体" w:hint="eastAsia"/>
                <w:kern w:val="0"/>
                <w:sz w:val="18"/>
              </w:rPr>
              <w:t>）</w:t>
            </w:r>
          </w:p>
        </w:tc>
        <w:tc>
          <w:tcPr>
            <w:tcW w:w="3020" w:type="dxa"/>
            <w:vAlign w:val="center"/>
          </w:tcPr>
          <w:p w14:paraId="0084F3B2"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3408</w:t>
            </w:r>
            <w:r>
              <w:rPr>
                <w:rFonts w:ascii="宋体" w:hAnsi="宋体" w:hint="eastAsia"/>
                <w:kern w:val="0"/>
                <w:sz w:val="18"/>
              </w:rPr>
              <w:t>）</w:t>
            </w:r>
          </w:p>
        </w:tc>
      </w:tr>
      <w:tr w:rsidR="00000000" w14:paraId="4183B9D9" w14:textId="77777777">
        <w:tc>
          <w:tcPr>
            <w:tcW w:w="3020" w:type="dxa"/>
            <w:vAlign w:val="center"/>
          </w:tcPr>
          <w:p w14:paraId="2F0AAF00" w14:textId="77777777" w:rsidR="00000000" w:rsidRDefault="007478C2">
            <w:pPr>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3410</w:t>
            </w:r>
            <w:r>
              <w:rPr>
                <w:rFonts w:ascii="宋体" w:hAnsi="宋体" w:hint="eastAsia"/>
                <w:kern w:val="0"/>
                <w:sz w:val="18"/>
              </w:rPr>
              <w:t>）</w:t>
            </w:r>
          </w:p>
        </w:tc>
        <w:tc>
          <w:tcPr>
            <w:tcW w:w="3020" w:type="dxa"/>
            <w:vAlign w:val="center"/>
          </w:tcPr>
          <w:p w14:paraId="47E861C9"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3411</w:t>
            </w:r>
            <w:r>
              <w:rPr>
                <w:rFonts w:ascii="宋体" w:hAnsi="宋体" w:hint="eastAsia"/>
                <w:kern w:val="0"/>
                <w:sz w:val="18"/>
              </w:rPr>
              <w:t>）</w:t>
            </w:r>
          </w:p>
        </w:tc>
        <w:tc>
          <w:tcPr>
            <w:tcW w:w="3020" w:type="dxa"/>
            <w:vAlign w:val="center"/>
          </w:tcPr>
          <w:p w14:paraId="38FC48DB"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3411</w:t>
            </w:r>
            <w:r>
              <w:rPr>
                <w:rFonts w:ascii="宋体" w:hAnsi="宋体" w:hint="eastAsia"/>
                <w:kern w:val="0"/>
                <w:sz w:val="18"/>
              </w:rPr>
              <w:t>）</w:t>
            </w:r>
          </w:p>
        </w:tc>
      </w:tr>
      <w:tr w:rsidR="00000000" w14:paraId="02830E39" w14:textId="77777777">
        <w:tc>
          <w:tcPr>
            <w:tcW w:w="3020" w:type="dxa"/>
            <w:vAlign w:val="center"/>
          </w:tcPr>
          <w:p w14:paraId="757D8DD3" w14:textId="77777777" w:rsidR="00000000" w:rsidRDefault="007478C2">
            <w:pPr>
              <w:rPr>
                <w:rFonts w:ascii="宋体" w:hAnsi="宋体"/>
                <w:kern w:val="0"/>
                <w:sz w:val="24"/>
              </w:rPr>
            </w:pPr>
            <w:r>
              <w:rPr>
                <w:rFonts w:ascii="宋体" w:hAnsi="宋体" w:hint="eastAsia"/>
                <w:kern w:val="0"/>
                <w:sz w:val="24"/>
              </w:rPr>
              <w:t>未评级</w:t>
            </w:r>
          </w:p>
        </w:tc>
        <w:tc>
          <w:tcPr>
            <w:tcW w:w="3020" w:type="dxa"/>
            <w:vAlign w:val="center"/>
          </w:tcPr>
          <w:p w14:paraId="6CB6C93E"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3412</w:t>
            </w:r>
            <w:r>
              <w:rPr>
                <w:rFonts w:ascii="宋体" w:hAnsi="宋体" w:hint="eastAsia"/>
                <w:kern w:val="0"/>
                <w:sz w:val="18"/>
              </w:rPr>
              <w:t>）</w:t>
            </w:r>
          </w:p>
        </w:tc>
        <w:tc>
          <w:tcPr>
            <w:tcW w:w="3020" w:type="dxa"/>
            <w:vAlign w:val="center"/>
          </w:tcPr>
          <w:p w14:paraId="3B533773"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3412</w:t>
            </w:r>
            <w:r>
              <w:rPr>
                <w:rFonts w:ascii="宋体" w:hAnsi="宋体" w:hint="eastAsia"/>
                <w:kern w:val="0"/>
                <w:sz w:val="18"/>
              </w:rPr>
              <w:t>）</w:t>
            </w:r>
          </w:p>
        </w:tc>
      </w:tr>
      <w:tr w:rsidR="00000000" w14:paraId="4B1BFE2E" w14:textId="77777777">
        <w:tc>
          <w:tcPr>
            <w:tcW w:w="3020" w:type="dxa"/>
            <w:vAlign w:val="center"/>
          </w:tcPr>
          <w:p w14:paraId="78C55335" w14:textId="77777777" w:rsidR="00000000" w:rsidRDefault="007478C2">
            <w:pPr>
              <w:rPr>
                <w:rFonts w:ascii="宋体" w:hAnsi="宋体"/>
                <w:kern w:val="0"/>
                <w:sz w:val="24"/>
              </w:rPr>
            </w:pPr>
            <w:r>
              <w:rPr>
                <w:rFonts w:ascii="宋体" w:hAnsi="宋体" w:hint="eastAsia"/>
                <w:kern w:val="0"/>
                <w:sz w:val="24"/>
              </w:rPr>
              <w:t>合计</w:t>
            </w:r>
          </w:p>
        </w:tc>
        <w:tc>
          <w:tcPr>
            <w:tcW w:w="3020" w:type="dxa"/>
            <w:vAlign w:val="center"/>
          </w:tcPr>
          <w:p w14:paraId="4516026E"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3413</w:t>
            </w:r>
            <w:r>
              <w:rPr>
                <w:rFonts w:ascii="宋体" w:hAnsi="宋体" w:hint="eastAsia"/>
                <w:kern w:val="0"/>
                <w:sz w:val="18"/>
              </w:rPr>
              <w:t>）</w:t>
            </w:r>
          </w:p>
        </w:tc>
        <w:tc>
          <w:tcPr>
            <w:tcW w:w="3020" w:type="dxa"/>
            <w:vAlign w:val="center"/>
          </w:tcPr>
          <w:p w14:paraId="78680F33"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3413</w:t>
            </w:r>
            <w:r>
              <w:rPr>
                <w:rFonts w:ascii="宋体" w:hAnsi="宋体" w:hint="eastAsia"/>
                <w:kern w:val="0"/>
                <w:sz w:val="18"/>
              </w:rPr>
              <w:t>）</w:t>
            </w:r>
          </w:p>
        </w:tc>
      </w:tr>
    </w:tbl>
    <w:p w14:paraId="0BF2FEDC" w14:textId="77777777" w:rsidR="00000000" w:rsidRDefault="007478C2">
      <w:pPr>
        <w:rPr>
          <w:rFonts w:ascii="宋体" w:hAnsi="宋体"/>
          <w:b/>
          <w:sz w:val="24"/>
        </w:rPr>
      </w:pPr>
      <w:r>
        <w:rPr>
          <w:rFonts w:ascii="宋体" w:hAnsi="宋体" w:hint="eastAsia"/>
          <w:kern w:val="0"/>
          <w:sz w:val="24"/>
          <w:szCs w:val="24"/>
        </w:rPr>
        <w:t>注：</w:t>
      </w:r>
      <w:r>
        <w:rPr>
          <w:rFonts w:ascii="宋体" w:hAnsi="宋体" w:hint="eastAsia"/>
          <w:kern w:val="0"/>
          <w:sz w:val="18"/>
        </w:rPr>
        <w:t>（</w:t>
      </w:r>
      <w:r>
        <w:rPr>
          <w:rFonts w:ascii="宋体" w:hAnsi="宋体" w:hint="eastAsia"/>
          <w:kern w:val="0"/>
          <w:sz w:val="18"/>
        </w:rPr>
        <w:t>3414</w:t>
      </w:r>
      <w:r>
        <w:rPr>
          <w:rFonts w:ascii="宋体" w:hAnsi="宋体" w:hint="eastAsia"/>
          <w:kern w:val="0"/>
          <w:sz w:val="18"/>
        </w:rPr>
        <w:t>）</w:t>
      </w:r>
    </w:p>
    <w:p w14:paraId="0427F0BA" w14:textId="77777777" w:rsidR="00000000" w:rsidRDefault="007478C2">
      <w:pPr>
        <w:rPr>
          <w:rFonts w:ascii="宋体" w:hAnsi="宋体"/>
          <w:b/>
          <w:sz w:val="24"/>
        </w:rPr>
      </w:pPr>
    </w:p>
    <w:p w14:paraId="0B4AC8E5" w14:textId="77777777" w:rsidR="00000000" w:rsidRDefault="007478C2">
      <w:pPr>
        <w:outlineLvl w:val="4"/>
        <w:rPr>
          <w:rFonts w:ascii="宋体" w:hAnsi="宋体"/>
          <w:b/>
          <w:sz w:val="24"/>
        </w:rPr>
      </w:pPr>
      <w:r>
        <w:rPr>
          <w:rFonts w:ascii="宋体" w:hAnsi="宋体" w:hint="eastAsia"/>
          <w:b/>
          <w:sz w:val="24"/>
        </w:rPr>
        <w:t>7.4.13.2.6</w:t>
      </w:r>
      <w:r>
        <w:rPr>
          <w:rFonts w:ascii="宋体" w:hAnsi="宋体" w:hint="eastAsia"/>
          <w:b/>
          <w:sz w:val="24"/>
        </w:rPr>
        <w:t>按长期信用评级列示的同业存单投资</w:t>
      </w:r>
    </w:p>
    <w:p w14:paraId="4F09AAF1" w14:textId="77777777" w:rsidR="00000000" w:rsidRDefault="007478C2">
      <w:pPr>
        <w:rPr>
          <w:rFonts w:ascii="宋体" w:hAnsi="宋体"/>
          <w:b/>
          <w:sz w:val="24"/>
        </w:rPr>
      </w:pPr>
      <w:r>
        <w:rPr>
          <w:rFonts w:ascii="宋体" w:hAnsi="宋体" w:hint="eastAsia"/>
          <w:b/>
          <w:sz w:val="24"/>
        </w:rPr>
        <w:t xml:space="preserve">                                                                  </w:t>
      </w:r>
      <w:r>
        <w:rPr>
          <w:rFonts w:ascii="宋体" w:hAnsi="宋体" w:hint="eastAsia"/>
          <w:b/>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2A099165" w14:textId="77777777">
        <w:tc>
          <w:tcPr>
            <w:tcW w:w="3020" w:type="dxa"/>
            <w:vAlign w:val="center"/>
          </w:tcPr>
          <w:p w14:paraId="40EFD0C5" w14:textId="77777777" w:rsidR="00000000" w:rsidRDefault="007478C2">
            <w:pPr>
              <w:jc w:val="center"/>
              <w:rPr>
                <w:rFonts w:ascii="宋体" w:hAnsi="宋体"/>
                <w:b/>
                <w:kern w:val="0"/>
                <w:sz w:val="24"/>
              </w:rPr>
            </w:pPr>
            <w:r>
              <w:rPr>
                <w:rFonts w:ascii="宋体" w:hAnsi="宋体" w:hint="eastAsia"/>
                <w:b/>
                <w:kern w:val="0"/>
                <w:sz w:val="24"/>
              </w:rPr>
              <w:t>长期信用评级</w:t>
            </w:r>
          </w:p>
        </w:tc>
        <w:tc>
          <w:tcPr>
            <w:tcW w:w="3020" w:type="dxa"/>
            <w:vAlign w:val="center"/>
          </w:tcPr>
          <w:p w14:paraId="4B28DAA6" w14:textId="77777777" w:rsidR="00000000" w:rsidRDefault="007478C2">
            <w:pPr>
              <w:jc w:val="center"/>
              <w:rPr>
                <w:rFonts w:ascii="宋体" w:hAnsi="宋体"/>
                <w:b/>
                <w:sz w:val="24"/>
              </w:rPr>
            </w:pPr>
            <w:r>
              <w:rPr>
                <w:rFonts w:ascii="宋体" w:hAnsi="宋体" w:hint="eastAsia"/>
                <w:b/>
                <w:sz w:val="24"/>
              </w:rPr>
              <w:t>本期末</w:t>
            </w:r>
          </w:p>
          <w:p w14:paraId="7958FE46" w14:textId="77777777" w:rsidR="00000000" w:rsidRDefault="007478C2">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c>
          <w:tcPr>
            <w:tcW w:w="3020" w:type="dxa"/>
            <w:vAlign w:val="center"/>
          </w:tcPr>
          <w:p w14:paraId="661FB9D0" w14:textId="77777777" w:rsidR="00000000" w:rsidRDefault="007478C2">
            <w:pPr>
              <w:jc w:val="center"/>
              <w:rPr>
                <w:rFonts w:ascii="宋体" w:hAnsi="宋体"/>
                <w:b/>
                <w:sz w:val="24"/>
              </w:rPr>
            </w:pPr>
            <w:r>
              <w:rPr>
                <w:rFonts w:ascii="宋体" w:hAnsi="宋体" w:hint="eastAsia"/>
                <w:b/>
                <w:sz w:val="24"/>
              </w:rPr>
              <w:t>上年度末</w:t>
            </w:r>
          </w:p>
          <w:p w14:paraId="6A286076" w14:textId="77777777" w:rsidR="00000000" w:rsidRDefault="007478C2">
            <w:pPr>
              <w:jc w:val="center"/>
              <w:rPr>
                <w:rFonts w:ascii="宋体" w:hAnsi="宋体"/>
                <w:b/>
                <w:kern w:val="0"/>
                <w:sz w:val="24"/>
              </w:rPr>
            </w:pPr>
            <w:r>
              <w:rPr>
                <w:rFonts w:ascii="宋体" w:hAnsi="宋体" w:hint="eastAsia"/>
                <w:b/>
                <w:sz w:val="24"/>
              </w:rPr>
              <w:t>_</w:t>
            </w:r>
            <w:r>
              <w:rPr>
                <w:rFonts w:ascii="宋体" w:hAnsi="宋体" w:hint="eastAsia"/>
                <w:b/>
                <w:sz w:val="24"/>
              </w:rPr>
              <w:t>年</w:t>
            </w:r>
            <w:r>
              <w:rPr>
                <w:rFonts w:ascii="宋体" w:hAnsi="宋体" w:hint="eastAsia"/>
                <w:b/>
                <w:sz w:val="24"/>
              </w:rPr>
              <w:t>_</w:t>
            </w:r>
            <w:r>
              <w:rPr>
                <w:rFonts w:ascii="宋体" w:hAnsi="宋体" w:hint="eastAsia"/>
                <w:b/>
                <w:sz w:val="24"/>
              </w:rPr>
              <w:t>月</w:t>
            </w:r>
            <w:r>
              <w:rPr>
                <w:rFonts w:ascii="宋体" w:hAnsi="宋体" w:hint="eastAsia"/>
                <w:b/>
                <w:sz w:val="24"/>
              </w:rPr>
              <w:t>_</w:t>
            </w:r>
            <w:r>
              <w:rPr>
                <w:rFonts w:ascii="宋体" w:hAnsi="宋体" w:hint="eastAsia"/>
                <w:b/>
                <w:sz w:val="24"/>
              </w:rPr>
              <w:t>日</w:t>
            </w:r>
          </w:p>
        </w:tc>
      </w:tr>
      <w:tr w:rsidR="00000000" w14:paraId="336C6ED5" w14:textId="77777777">
        <w:tc>
          <w:tcPr>
            <w:tcW w:w="3020" w:type="dxa"/>
            <w:vAlign w:val="center"/>
          </w:tcPr>
          <w:p w14:paraId="4C1B9334" w14:textId="77777777" w:rsidR="00000000" w:rsidRDefault="007478C2">
            <w:pPr>
              <w:rPr>
                <w:rFonts w:ascii="宋体" w:hAnsi="宋体"/>
                <w:kern w:val="0"/>
                <w:sz w:val="24"/>
              </w:rPr>
            </w:pPr>
            <w:r>
              <w:rPr>
                <w:rFonts w:ascii="宋体" w:hAnsi="宋体" w:hint="eastAsia"/>
                <w:kern w:val="0"/>
                <w:sz w:val="24"/>
              </w:rPr>
              <w:t>AAA</w:t>
            </w:r>
          </w:p>
        </w:tc>
        <w:tc>
          <w:tcPr>
            <w:tcW w:w="3020" w:type="dxa"/>
            <w:vAlign w:val="center"/>
          </w:tcPr>
          <w:p w14:paraId="58EAFE9E"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3416</w:t>
            </w:r>
            <w:r>
              <w:rPr>
                <w:rFonts w:ascii="宋体" w:hAnsi="宋体" w:hint="eastAsia"/>
                <w:kern w:val="0"/>
                <w:sz w:val="18"/>
              </w:rPr>
              <w:t>）</w:t>
            </w:r>
          </w:p>
        </w:tc>
        <w:tc>
          <w:tcPr>
            <w:tcW w:w="3020" w:type="dxa"/>
            <w:vAlign w:val="center"/>
          </w:tcPr>
          <w:p w14:paraId="4A36CD3D"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3416</w:t>
            </w:r>
            <w:r>
              <w:rPr>
                <w:rFonts w:ascii="宋体" w:hAnsi="宋体" w:hint="eastAsia"/>
                <w:kern w:val="0"/>
                <w:sz w:val="18"/>
              </w:rPr>
              <w:t>）</w:t>
            </w:r>
          </w:p>
        </w:tc>
      </w:tr>
      <w:tr w:rsidR="00000000" w14:paraId="4D46C27A" w14:textId="77777777">
        <w:tc>
          <w:tcPr>
            <w:tcW w:w="3020" w:type="dxa"/>
            <w:vAlign w:val="center"/>
          </w:tcPr>
          <w:p w14:paraId="61E4BAC4" w14:textId="77777777" w:rsidR="00000000" w:rsidRDefault="007478C2">
            <w:pPr>
              <w:rPr>
                <w:rFonts w:ascii="宋体" w:hAnsi="宋体"/>
                <w:kern w:val="0"/>
                <w:sz w:val="24"/>
              </w:rPr>
            </w:pPr>
            <w:r>
              <w:rPr>
                <w:rFonts w:ascii="宋体" w:hAnsi="宋体" w:hint="eastAsia"/>
                <w:kern w:val="0"/>
                <w:sz w:val="24"/>
              </w:rPr>
              <w:t>AAA</w:t>
            </w:r>
            <w:r>
              <w:rPr>
                <w:rFonts w:ascii="宋体" w:hAnsi="宋体" w:hint="eastAsia"/>
                <w:kern w:val="0"/>
                <w:sz w:val="24"/>
              </w:rPr>
              <w:t>以下</w:t>
            </w:r>
          </w:p>
        </w:tc>
        <w:tc>
          <w:tcPr>
            <w:tcW w:w="3020" w:type="dxa"/>
            <w:vAlign w:val="center"/>
          </w:tcPr>
          <w:p w14:paraId="1EDDE5CB"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3417</w:t>
            </w:r>
            <w:r>
              <w:rPr>
                <w:rFonts w:ascii="宋体" w:hAnsi="宋体" w:hint="eastAsia"/>
                <w:kern w:val="0"/>
                <w:sz w:val="18"/>
              </w:rPr>
              <w:t>）</w:t>
            </w:r>
          </w:p>
        </w:tc>
        <w:tc>
          <w:tcPr>
            <w:tcW w:w="3020" w:type="dxa"/>
            <w:vAlign w:val="center"/>
          </w:tcPr>
          <w:p w14:paraId="41C56880"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3417</w:t>
            </w:r>
            <w:r>
              <w:rPr>
                <w:rFonts w:ascii="宋体" w:hAnsi="宋体" w:hint="eastAsia"/>
                <w:kern w:val="0"/>
                <w:sz w:val="18"/>
              </w:rPr>
              <w:t>）</w:t>
            </w:r>
          </w:p>
        </w:tc>
      </w:tr>
      <w:tr w:rsidR="00000000" w14:paraId="491BC376" w14:textId="77777777">
        <w:tc>
          <w:tcPr>
            <w:tcW w:w="3020" w:type="dxa"/>
            <w:vAlign w:val="center"/>
          </w:tcPr>
          <w:p w14:paraId="2E9FA334" w14:textId="77777777" w:rsidR="00000000" w:rsidRDefault="007478C2">
            <w:pPr>
              <w:rPr>
                <w:rFonts w:ascii="宋体" w:hAnsi="宋体"/>
                <w:kern w:val="0"/>
                <w:sz w:val="24"/>
              </w:rPr>
            </w:pPr>
            <w:r>
              <w:rPr>
                <w:rFonts w:ascii="宋体" w:hAnsi="宋体" w:hint="eastAsia"/>
                <w:kern w:val="0"/>
                <w:sz w:val="24"/>
              </w:rPr>
              <w:t>……</w:t>
            </w:r>
            <w:r>
              <w:rPr>
                <w:rFonts w:ascii="宋体" w:hAnsi="宋体" w:hint="eastAsia"/>
                <w:kern w:val="0"/>
                <w:sz w:val="18"/>
              </w:rPr>
              <w:t>（</w:t>
            </w:r>
            <w:r>
              <w:rPr>
                <w:rFonts w:ascii="宋体" w:hAnsi="宋体" w:hint="eastAsia"/>
                <w:kern w:val="0"/>
                <w:sz w:val="18"/>
              </w:rPr>
              <w:t>3</w:t>
            </w:r>
            <w:r>
              <w:rPr>
                <w:rFonts w:ascii="宋体" w:hAnsi="宋体" w:hint="eastAsia"/>
                <w:kern w:val="0"/>
                <w:sz w:val="18"/>
              </w:rPr>
              <w:t>419</w:t>
            </w:r>
            <w:r>
              <w:rPr>
                <w:rFonts w:ascii="宋体" w:hAnsi="宋体" w:hint="eastAsia"/>
                <w:kern w:val="0"/>
                <w:sz w:val="18"/>
              </w:rPr>
              <w:t>）</w:t>
            </w:r>
          </w:p>
        </w:tc>
        <w:tc>
          <w:tcPr>
            <w:tcW w:w="3020" w:type="dxa"/>
            <w:vAlign w:val="center"/>
          </w:tcPr>
          <w:p w14:paraId="3D44D669"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3420</w:t>
            </w:r>
            <w:r>
              <w:rPr>
                <w:rFonts w:ascii="宋体" w:hAnsi="宋体" w:hint="eastAsia"/>
                <w:kern w:val="0"/>
                <w:sz w:val="18"/>
              </w:rPr>
              <w:t>）</w:t>
            </w:r>
          </w:p>
        </w:tc>
        <w:tc>
          <w:tcPr>
            <w:tcW w:w="3020" w:type="dxa"/>
            <w:vAlign w:val="center"/>
          </w:tcPr>
          <w:p w14:paraId="14E24FCA"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3420</w:t>
            </w:r>
            <w:r>
              <w:rPr>
                <w:rFonts w:ascii="宋体" w:hAnsi="宋体" w:hint="eastAsia"/>
                <w:kern w:val="0"/>
                <w:sz w:val="18"/>
              </w:rPr>
              <w:t>）</w:t>
            </w:r>
          </w:p>
        </w:tc>
      </w:tr>
      <w:tr w:rsidR="00000000" w14:paraId="237A228B" w14:textId="77777777">
        <w:tc>
          <w:tcPr>
            <w:tcW w:w="3020" w:type="dxa"/>
            <w:vAlign w:val="center"/>
          </w:tcPr>
          <w:p w14:paraId="49265FDB" w14:textId="77777777" w:rsidR="00000000" w:rsidRDefault="007478C2">
            <w:pPr>
              <w:rPr>
                <w:rFonts w:ascii="宋体" w:hAnsi="宋体"/>
                <w:kern w:val="0"/>
                <w:sz w:val="24"/>
              </w:rPr>
            </w:pPr>
            <w:r>
              <w:rPr>
                <w:rFonts w:ascii="宋体" w:hAnsi="宋体" w:hint="eastAsia"/>
                <w:kern w:val="0"/>
                <w:sz w:val="24"/>
              </w:rPr>
              <w:t>未评级</w:t>
            </w:r>
          </w:p>
        </w:tc>
        <w:tc>
          <w:tcPr>
            <w:tcW w:w="3020" w:type="dxa"/>
            <w:vAlign w:val="center"/>
          </w:tcPr>
          <w:p w14:paraId="6038342A"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3421</w:t>
            </w:r>
            <w:r>
              <w:rPr>
                <w:rFonts w:ascii="宋体" w:hAnsi="宋体" w:hint="eastAsia"/>
                <w:kern w:val="0"/>
                <w:sz w:val="18"/>
              </w:rPr>
              <w:t>）</w:t>
            </w:r>
          </w:p>
        </w:tc>
        <w:tc>
          <w:tcPr>
            <w:tcW w:w="3020" w:type="dxa"/>
            <w:vAlign w:val="center"/>
          </w:tcPr>
          <w:p w14:paraId="673626C4"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3421</w:t>
            </w:r>
            <w:r>
              <w:rPr>
                <w:rFonts w:ascii="宋体" w:hAnsi="宋体" w:hint="eastAsia"/>
                <w:kern w:val="0"/>
                <w:sz w:val="18"/>
              </w:rPr>
              <w:t>）</w:t>
            </w:r>
          </w:p>
        </w:tc>
      </w:tr>
      <w:tr w:rsidR="00000000" w14:paraId="1F3E3C1A" w14:textId="77777777">
        <w:tc>
          <w:tcPr>
            <w:tcW w:w="3020" w:type="dxa"/>
            <w:vAlign w:val="center"/>
          </w:tcPr>
          <w:p w14:paraId="1F8BF335" w14:textId="77777777" w:rsidR="00000000" w:rsidRDefault="007478C2">
            <w:pPr>
              <w:rPr>
                <w:rFonts w:ascii="宋体" w:hAnsi="宋体"/>
                <w:kern w:val="0"/>
                <w:sz w:val="24"/>
              </w:rPr>
            </w:pPr>
            <w:r>
              <w:rPr>
                <w:rFonts w:ascii="宋体" w:hAnsi="宋体" w:hint="eastAsia"/>
                <w:kern w:val="0"/>
                <w:sz w:val="24"/>
              </w:rPr>
              <w:t>合计</w:t>
            </w:r>
          </w:p>
        </w:tc>
        <w:tc>
          <w:tcPr>
            <w:tcW w:w="3020" w:type="dxa"/>
            <w:vAlign w:val="center"/>
          </w:tcPr>
          <w:p w14:paraId="56FE0162"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3422</w:t>
            </w:r>
            <w:r>
              <w:rPr>
                <w:rFonts w:ascii="宋体" w:hAnsi="宋体" w:hint="eastAsia"/>
                <w:kern w:val="0"/>
                <w:sz w:val="18"/>
              </w:rPr>
              <w:t>）</w:t>
            </w:r>
          </w:p>
        </w:tc>
        <w:tc>
          <w:tcPr>
            <w:tcW w:w="3020" w:type="dxa"/>
            <w:vAlign w:val="center"/>
          </w:tcPr>
          <w:p w14:paraId="6987F13A"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3422</w:t>
            </w:r>
            <w:r>
              <w:rPr>
                <w:rFonts w:ascii="宋体" w:hAnsi="宋体" w:hint="eastAsia"/>
                <w:kern w:val="0"/>
                <w:sz w:val="18"/>
              </w:rPr>
              <w:t>）</w:t>
            </w:r>
          </w:p>
        </w:tc>
      </w:tr>
    </w:tbl>
    <w:p w14:paraId="319478DA" w14:textId="77777777" w:rsidR="00000000" w:rsidRDefault="007478C2">
      <w:pPr>
        <w:rPr>
          <w:rFonts w:ascii="宋体" w:hAnsi="宋体"/>
          <w:kern w:val="0"/>
          <w:sz w:val="24"/>
          <w:szCs w:val="24"/>
        </w:rPr>
      </w:pPr>
      <w:r>
        <w:rPr>
          <w:rFonts w:ascii="宋体" w:hAnsi="宋体"/>
          <w:kern w:val="0"/>
          <w:sz w:val="24"/>
          <w:szCs w:val="24"/>
        </w:rPr>
        <w:t>注</w:t>
      </w:r>
      <w:r>
        <w:rPr>
          <w:rFonts w:ascii="宋体" w:hAnsi="宋体" w:hint="eastAsia"/>
          <w:kern w:val="0"/>
          <w:sz w:val="24"/>
          <w:szCs w:val="24"/>
        </w:rPr>
        <w:t>：</w:t>
      </w:r>
      <w:r>
        <w:rPr>
          <w:rFonts w:ascii="宋体" w:hAnsi="宋体" w:hint="eastAsia"/>
          <w:kern w:val="0"/>
          <w:sz w:val="18"/>
        </w:rPr>
        <w:t>（</w:t>
      </w:r>
      <w:r>
        <w:rPr>
          <w:rFonts w:ascii="宋体" w:hAnsi="宋体" w:hint="eastAsia"/>
          <w:kern w:val="0"/>
          <w:sz w:val="18"/>
        </w:rPr>
        <w:t>3423</w:t>
      </w:r>
      <w:r>
        <w:rPr>
          <w:rFonts w:ascii="宋体" w:hAnsi="宋体" w:hint="eastAsia"/>
          <w:kern w:val="0"/>
          <w:sz w:val="18"/>
        </w:rPr>
        <w:t>）</w:t>
      </w:r>
    </w:p>
    <w:p w14:paraId="27ED2102" w14:textId="77777777" w:rsidR="00000000" w:rsidRDefault="007478C2">
      <w:pPr>
        <w:rPr>
          <w:rFonts w:ascii="宋体" w:hAnsi="宋体"/>
          <w:kern w:val="0"/>
          <w:sz w:val="18"/>
        </w:rPr>
      </w:pPr>
    </w:p>
    <w:p w14:paraId="4F180D16" w14:textId="77777777" w:rsidR="00000000" w:rsidRDefault="007478C2">
      <w:pPr>
        <w:jc w:val="left"/>
        <w:outlineLvl w:val="3"/>
        <w:rPr>
          <w:rFonts w:ascii="宋体" w:hAnsi="宋体"/>
          <w:b/>
          <w:sz w:val="24"/>
        </w:rPr>
      </w:pPr>
      <w:r>
        <w:rPr>
          <w:rFonts w:ascii="宋体" w:hAnsi="宋体" w:hint="eastAsia"/>
          <w:b/>
          <w:sz w:val="24"/>
        </w:rPr>
        <w:t xml:space="preserve">7.4.13.3 </w:t>
      </w:r>
      <w:r>
        <w:rPr>
          <w:rFonts w:ascii="宋体" w:hAnsi="宋体"/>
          <w:b/>
          <w:sz w:val="24"/>
        </w:rPr>
        <w:t>流动性风险</w:t>
      </w:r>
    </w:p>
    <w:p w14:paraId="68BAEA25"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0892</w:t>
      </w:r>
      <w:r>
        <w:rPr>
          <w:rFonts w:ascii="宋体" w:hAnsi="宋体" w:hint="eastAsia"/>
          <w:kern w:val="0"/>
          <w:sz w:val="18"/>
        </w:rPr>
        <w:t>）</w:t>
      </w:r>
    </w:p>
    <w:p w14:paraId="65B56F85" w14:textId="77777777" w:rsidR="00000000" w:rsidRDefault="007478C2">
      <w:pPr>
        <w:rPr>
          <w:rFonts w:ascii="宋体" w:hAnsi="宋体"/>
          <w:kern w:val="0"/>
          <w:sz w:val="18"/>
        </w:rPr>
      </w:pPr>
    </w:p>
    <w:p w14:paraId="7C843899" w14:textId="77777777" w:rsidR="00000000" w:rsidRDefault="007478C2">
      <w:pPr>
        <w:jc w:val="left"/>
        <w:outlineLvl w:val="4"/>
        <w:rPr>
          <w:rFonts w:ascii="宋体" w:hAnsi="宋体"/>
          <w:b/>
          <w:sz w:val="24"/>
        </w:rPr>
      </w:pPr>
      <w:r>
        <w:rPr>
          <w:rFonts w:ascii="宋体" w:hAnsi="宋体" w:hint="eastAsia"/>
          <w:b/>
          <w:sz w:val="24"/>
        </w:rPr>
        <w:t xml:space="preserve">7.4.13.3.1 </w:t>
      </w:r>
      <w:r>
        <w:rPr>
          <w:rFonts w:ascii="宋体" w:hAnsi="宋体" w:hint="eastAsia"/>
          <w:b/>
          <w:sz w:val="24"/>
        </w:rPr>
        <w:t>金融资产和金融负债的到期期限分析</w:t>
      </w:r>
      <w:r>
        <w:rPr>
          <w:rStyle w:val="FootnoteReference"/>
          <w:rFonts w:ascii="宋体" w:hAnsi="宋体"/>
          <w:b/>
          <w:sz w:val="24"/>
        </w:rPr>
        <w:footnoteReference w:id="213"/>
      </w:r>
    </w:p>
    <w:p w14:paraId="777C4C60" w14:textId="77777777" w:rsidR="00000000" w:rsidRDefault="007478C2">
      <w:pPr>
        <w:wordWrap w:val="0"/>
        <w:ind w:leftChars="80" w:left="168" w:firstLineChars="179" w:firstLine="430"/>
        <w:jc w:val="right"/>
        <w:rPr>
          <w:sz w:val="24"/>
        </w:rPr>
      </w:pPr>
      <w:r>
        <w:rPr>
          <w:rFonts w:hAnsi="宋体" w:hint="eastAsia"/>
          <w:sz w:val="24"/>
        </w:rPr>
        <w:t>单位：</w:t>
      </w:r>
      <w:r>
        <w:rPr>
          <w:rFonts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22"/>
        <w:gridCol w:w="767"/>
        <w:gridCol w:w="850"/>
        <w:gridCol w:w="851"/>
        <w:gridCol w:w="850"/>
        <w:gridCol w:w="900"/>
        <w:gridCol w:w="900"/>
        <w:gridCol w:w="752"/>
        <w:gridCol w:w="900"/>
        <w:gridCol w:w="731"/>
      </w:tblGrid>
      <w:tr w:rsidR="00000000" w14:paraId="1563711C" w14:textId="77777777">
        <w:trPr>
          <w:trHeight w:val="280"/>
          <w:jc w:val="center"/>
        </w:trPr>
        <w:tc>
          <w:tcPr>
            <w:tcW w:w="1922" w:type="dxa"/>
            <w:vAlign w:val="center"/>
          </w:tcPr>
          <w:p w14:paraId="768AF662" w14:textId="77777777" w:rsidR="00000000" w:rsidRDefault="007478C2">
            <w:pPr>
              <w:jc w:val="center"/>
              <w:rPr>
                <w:rFonts w:ascii="宋体" w:hAnsi="宋体"/>
                <w:sz w:val="24"/>
              </w:rPr>
            </w:pPr>
            <w:r>
              <w:rPr>
                <w:rFonts w:ascii="宋体" w:hAnsi="宋体" w:hint="eastAsia"/>
                <w:sz w:val="24"/>
              </w:rPr>
              <w:t>本期末</w:t>
            </w:r>
          </w:p>
          <w:p w14:paraId="4C1B0304"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767" w:type="dxa"/>
            <w:vAlign w:val="center"/>
          </w:tcPr>
          <w:p w14:paraId="434F7C35" w14:textId="77777777" w:rsidR="00000000" w:rsidRDefault="007478C2">
            <w:pPr>
              <w:jc w:val="center"/>
              <w:rPr>
                <w:rFonts w:ascii="宋体" w:hAnsi="宋体"/>
                <w:sz w:val="24"/>
              </w:rPr>
            </w:pPr>
            <w:r>
              <w:rPr>
                <w:rFonts w:ascii="宋体" w:hAnsi="宋体"/>
                <w:sz w:val="24"/>
                <w:lang w:val="en-GB"/>
              </w:rPr>
              <w:t>1</w:t>
            </w:r>
            <w:r>
              <w:rPr>
                <w:rFonts w:ascii="宋体" w:hAnsi="宋体"/>
                <w:sz w:val="24"/>
                <w:lang w:val="en-GB"/>
              </w:rPr>
              <w:t>个月以内</w:t>
            </w:r>
          </w:p>
        </w:tc>
        <w:tc>
          <w:tcPr>
            <w:tcW w:w="850" w:type="dxa"/>
            <w:vAlign w:val="center"/>
          </w:tcPr>
          <w:p w14:paraId="5B5CC93B" w14:textId="77777777" w:rsidR="00000000" w:rsidRDefault="007478C2">
            <w:pPr>
              <w:jc w:val="center"/>
              <w:rPr>
                <w:rFonts w:ascii="宋体" w:hAnsi="宋体"/>
                <w:sz w:val="24"/>
              </w:rPr>
            </w:pPr>
            <w:r>
              <w:rPr>
                <w:rFonts w:ascii="宋体" w:hAnsi="宋体"/>
                <w:sz w:val="24"/>
              </w:rPr>
              <w:t>1</w:t>
            </w:r>
            <w:r>
              <w:rPr>
                <w:rFonts w:ascii="宋体" w:hAnsi="宋体" w:hint="eastAsia"/>
                <w:sz w:val="24"/>
              </w:rPr>
              <w:t>-</w:t>
            </w:r>
            <w:r>
              <w:rPr>
                <w:rFonts w:ascii="宋体" w:hAnsi="宋体"/>
                <w:sz w:val="24"/>
              </w:rPr>
              <w:t>3</w:t>
            </w:r>
          </w:p>
          <w:p w14:paraId="11A0BD52" w14:textId="77777777" w:rsidR="00000000" w:rsidRDefault="007478C2">
            <w:pPr>
              <w:jc w:val="center"/>
              <w:rPr>
                <w:rFonts w:ascii="宋体" w:hAnsi="宋体"/>
                <w:sz w:val="24"/>
              </w:rPr>
            </w:pPr>
            <w:r>
              <w:rPr>
                <w:rFonts w:ascii="宋体" w:hAnsi="宋体"/>
                <w:sz w:val="24"/>
              </w:rPr>
              <w:t>个月</w:t>
            </w:r>
          </w:p>
        </w:tc>
        <w:tc>
          <w:tcPr>
            <w:tcW w:w="851" w:type="dxa"/>
            <w:vAlign w:val="center"/>
          </w:tcPr>
          <w:p w14:paraId="5E8BA0F1" w14:textId="77777777" w:rsidR="00000000" w:rsidRDefault="007478C2">
            <w:pPr>
              <w:jc w:val="center"/>
              <w:rPr>
                <w:rFonts w:ascii="宋体" w:hAnsi="宋体"/>
                <w:sz w:val="24"/>
              </w:rPr>
            </w:pPr>
            <w:r>
              <w:rPr>
                <w:rFonts w:ascii="宋体" w:hAnsi="宋体" w:hint="eastAsia"/>
                <w:sz w:val="24"/>
                <w:lang w:val="en-GB"/>
              </w:rPr>
              <w:t>6</w:t>
            </w:r>
            <w:r>
              <w:rPr>
                <w:rFonts w:ascii="宋体" w:hAnsi="宋体" w:hint="eastAsia"/>
                <w:sz w:val="24"/>
                <w:lang w:val="en-GB"/>
              </w:rPr>
              <w:t>个月以内</w:t>
            </w:r>
          </w:p>
        </w:tc>
        <w:tc>
          <w:tcPr>
            <w:tcW w:w="850" w:type="dxa"/>
            <w:vAlign w:val="center"/>
          </w:tcPr>
          <w:p w14:paraId="2DAA398F" w14:textId="77777777" w:rsidR="00000000" w:rsidRDefault="007478C2">
            <w:pPr>
              <w:jc w:val="center"/>
              <w:rPr>
                <w:rFonts w:ascii="宋体" w:hAnsi="宋体"/>
                <w:sz w:val="24"/>
              </w:rPr>
            </w:pPr>
            <w:r>
              <w:rPr>
                <w:rFonts w:ascii="宋体" w:hAnsi="宋体"/>
                <w:sz w:val="24"/>
              </w:rPr>
              <w:t>3</w:t>
            </w:r>
            <w:r>
              <w:rPr>
                <w:rFonts w:ascii="宋体" w:hAnsi="宋体"/>
                <w:sz w:val="24"/>
              </w:rPr>
              <w:t>个月</w:t>
            </w:r>
          </w:p>
          <w:p w14:paraId="766EEE06" w14:textId="77777777" w:rsidR="00000000" w:rsidRDefault="007478C2">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vAlign w:val="center"/>
          </w:tcPr>
          <w:p w14:paraId="18AE5C89" w14:textId="77777777" w:rsidR="00000000" w:rsidRDefault="007478C2">
            <w:pPr>
              <w:jc w:val="center"/>
              <w:rPr>
                <w:rFonts w:ascii="宋体" w:hAnsi="宋体"/>
                <w:sz w:val="24"/>
              </w:rPr>
            </w:pPr>
            <w:r>
              <w:rPr>
                <w:rFonts w:ascii="宋体" w:hAnsi="宋体" w:hint="eastAsia"/>
                <w:sz w:val="24"/>
              </w:rPr>
              <w:t>6</w:t>
            </w:r>
            <w:r>
              <w:rPr>
                <w:rFonts w:ascii="宋体" w:hAnsi="宋体"/>
                <w:sz w:val="24"/>
              </w:rPr>
              <w:t>个月</w:t>
            </w:r>
          </w:p>
          <w:p w14:paraId="7420AD16" w14:textId="77777777" w:rsidR="00000000" w:rsidRDefault="007478C2">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vAlign w:val="center"/>
          </w:tcPr>
          <w:p w14:paraId="249D2379" w14:textId="77777777" w:rsidR="00000000" w:rsidRDefault="007478C2">
            <w:pPr>
              <w:jc w:val="center"/>
              <w:rPr>
                <w:rFonts w:ascii="宋体" w:hAnsi="宋体"/>
                <w:sz w:val="24"/>
              </w:rPr>
            </w:pPr>
            <w:r>
              <w:rPr>
                <w:rFonts w:ascii="宋体" w:hAnsi="宋体" w:hint="eastAsia"/>
                <w:sz w:val="24"/>
              </w:rPr>
              <w:t>1</w:t>
            </w:r>
            <w:r>
              <w:rPr>
                <w:rFonts w:ascii="宋体" w:hAnsi="宋体" w:hint="eastAsia"/>
                <w:sz w:val="24"/>
              </w:rPr>
              <w:t>年以内</w:t>
            </w:r>
          </w:p>
        </w:tc>
        <w:tc>
          <w:tcPr>
            <w:tcW w:w="752" w:type="dxa"/>
            <w:vAlign w:val="center"/>
          </w:tcPr>
          <w:p w14:paraId="3B66A3D0" w14:textId="77777777" w:rsidR="00000000" w:rsidRDefault="007478C2">
            <w:pPr>
              <w:jc w:val="center"/>
              <w:rPr>
                <w:rFonts w:ascii="宋体" w:hAnsi="宋体"/>
                <w:sz w:val="24"/>
              </w:rPr>
            </w:pPr>
            <w:r>
              <w:rPr>
                <w:rFonts w:ascii="宋体" w:hAnsi="宋体" w:hint="eastAsia"/>
                <w:sz w:val="24"/>
              </w:rPr>
              <w:t>1-5</w:t>
            </w:r>
            <w:r>
              <w:rPr>
                <w:rFonts w:ascii="宋体" w:hAnsi="宋体" w:hint="eastAsia"/>
                <w:sz w:val="24"/>
              </w:rPr>
              <w:t>年</w:t>
            </w:r>
          </w:p>
        </w:tc>
        <w:tc>
          <w:tcPr>
            <w:tcW w:w="900" w:type="dxa"/>
            <w:vAlign w:val="center"/>
          </w:tcPr>
          <w:p w14:paraId="6BA727A5" w14:textId="77777777" w:rsidR="00000000" w:rsidRDefault="007478C2">
            <w:pPr>
              <w:jc w:val="center"/>
              <w:rPr>
                <w:rFonts w:ascii="宋体" w:hAnsi="宋体"/>
                <w:sz w:val="24"/>
              </w:rPr>
            </w:pPr>
            <w:r>
              <w:rPr>
                <w:rFonts w:ascii="宋体" w:hAnsi="宋体" w:hint="eastAsia"/>
                <w:sz w:val="24"/>
              </w:rPr>
              <w:t>5</w:t>
            </w:r>
            <w:r>
              <w:rPr>
                <w:rFonts w:ascii="宋体" w:hAnsi="宋体" w:hint="eastAsia"/>
                <w:sz w:val="24"/>
              </w:rPr>
              <w:t>年以上</w:t>
            </w:r>
          </w:p>
        </w:tc>
        <w:tc>
          <w:tcPr>
            <w:tcW w:w="731" w:type="dxa"/>
            <w:vAlign w:val="center"/>
          </w:tcPr>
          <w:p w14:paraId="06A8D0EB" w14:textId="77777777" w:rsidR="00000000" w:rsidRDefault="007478C2">
            <w:pPr>
              <w:jc w:val="center"/>
              <w:rPr>
                <w:rFonts w:ascii="宋体" w:hAnsi="宋体"/>
                <w:sz w:val="24"/>
              </w:rPr>
            </w:pPr>
            <w:r>
              <w:rPr>
                <w:rFonts w:ascii="宋体" w:hAnsi="宋体"/>
                <w:sz w:val="24"/>
              </w:rPr>
              <w:t>合计</w:t>
            </w:r>
          </w:p>
        </w:tc>
      </w:tr>
      <w:tr w:rsidR="00000000" w14:paraId="0FCF6E0F" w14:textId="77777777">
        <w:trPr>
          <w:trHeight w:val="280"/>
          <w:jc w:val="center"/>
        </w:trPr>
        <w:tc>
          <w:tcPr>
            <w:tcW w:w="1922" w:type="dxa"/>
            <w:vAlign w:val="center"/>
          </w:tcPr>
          <w:p w14:paraId="22F6F951" w14:textId="77777777" w:rsidR="00000000" w:rsidRDefault="007478C2">
            <w:pPr>
              <w:jc w:val="center"/>
              <w:rPr>
                <w:rFonts w:ascii="宋体" w:hAnsi="宋体"/>
                <w:sz w:val="24"/>
              </w:rPr>
            </w:pPr>
            <w:r>
              <w:rPr>
                <w:rFonts w:ascii="宋体" w:hAnsi="宋体"/>
                <w:sz w:val="24"/>
              </w:rPr>
              <w:t>资产</w:t>
            </w:r>
          </w:p>
        </w:tc>
        <w:tc>
          <w:tcPr>
            <w:tcW w:w="767" w:type="dxa"/>
            <w:vAlign w:val="center"/>
          </w:tcPr>
          <w:p w14:paraId="77C77077" w14:textId="77777777" w:rsidR="00000000" w:rsidRDefault="007478C2">
            <w:pPr>
              <w:jc w:val="center"/>
              <w:rPr>
                <w:rFonts w:ascii="宋体" w:hAnsi="宋体"/>
                <w:sz w:val="24"/>
              </w:rPr>
            </w:pPr>
          </w:p>
        </w:tc>
        <w:tc>
          <w:tcPr>
            <w:tcW w:w="850" w:type="dxa"/>
            <w:vAlign w:val="center"/>
          </w:tcPr>
          <w:p w14:paraId="39326F7B" w14:textId="77777777" w:rsidR="00000000" w:rsidRDefault="007478C2">
            <w:pPr>
              <w:jc w:val="center"/>
              <w:rPr>
                <w:rFonts w:ascii="宋体" w:hAnsi="宋体"/>
                <w:sz w:val="24"/>
              </w:rPr>
            </w:pPr>
          </w:p>
        </w:tc>
        <w:tc>
          <w:tcPr>
            <w:tcW w:w="851" w:type="dxa"/>
            <w:vAlign w:val="center"/>
          </w:tcPr>
          <w:p w14:paraId="5EEB8B09" w14:textId="77777777" w:rsidR="00000000" w:rsidRDefault="007478C2">
            <w:pPr>
              <w:jc w:val="center"/>
              <w:rPr>
                <w:rFonts w:ascii="宋体" w:hAnsi="宋体"/>
                <w:sz w:val="24"/>
              </w:rPr>
            </w:pPr>
          </w:p>
        </w:tc>
        <w:tc>
          <w:tcPr>
            <w:tcW w:w="850" w:type="dxa"/>
            <w:vAlign w:val="center"/>
          </w:tcPr>
          <w:p w14:paraId="0D41D1CE" w14:textId="77777777" w:rsidR="00000000" w:rsidRDefault="007478C2">
            <w:pPr>
              <w:jc w:val="center"/>
              <w:rPr>
                <w:rFonts w:ascii="宋体" w:hAnsi="宋体"/>
                <w:sz w:val="24"/>
              </w:rPr>
            </w:pPr>
          </w:p>
        </w:tc>
        <w:tc>
          <w:tcPr>
            <w:tcW w:w="900" w:type="dxa"/>
            <w:vAlign w:val="center"/>
          </w:tcPr>
          <w:p w14:paraId="311A9724" w14:textId="77777777" w:rsidR="00000000" w:rsidRDefault="007478C2">
            <w:pPr>
              <w:jc w:val="center"/>
              <w:rPr>
                <w:rFonts w:ascii="宋体" w:hAnsi="宋体"/>
                <w:sz w:val="24"/>
              </w:rPr>
            </w:pPr>
          </w:p>
        </w:tc>
        <w:tc>
          <w:tcPr>
            <w:tcW w:w="900" w:type="dxa"/>
            <w:vAlign w:val="center"/>
          </w:tcPr>
          <w:p w14:paraId="6425089B" w14:textId="77777777" w:rsidR="00000000" w:rsidRDefault="007478C2">
            <w:pPr>
              <w:jc w:val="center"/>
              <w:rPr>
                <w:rFonts w:ascii="宋体" w:hAnsi="宋体"/>
                <w:sz w:val="24"/>
              </w:rPr>
            </w:pPr>
          </w:p>
        </w:tc>
        <w:tc>
          <w:tcPr>
            <w:tcW w:w="752" w:type="dxa"/>
            <w:vAlign w:val="center"/>
          </w:tcPr>
          <w:p w14:paraId="7BC81BEA" w14:textId="77777777" w:rsidR="00000000" w:rsidRDefault="007478C2">
            <w:pPr>
              <w:jc w:val="center"/>
              <w:rPr>
                <w:rFonts w:ascii="宋体" w:hAnsi="宋体"/>
                <w:sz w:val="24"/>
              </w:rPr>
            </w:pPr>
          </w:p>
        </w:tc>
        <w:tc>
          <w:tcPr>
            <w:tcW w:w="900" w:type="dxa"/>
            <w:vAlign w:val="center"/>
          </w:tcPr>
          <w:p w14:paraId="46E3D8A4" w14:textId="77777777" w:rsidR="00000000" w:rsidRDefault="007478C2">
            <w:pPr>
              <w:jc w:val="center"/>
              <w:rPr>
                <w:rFonts w:ascii="宋体" w:hAnsi="宋体"/>
                <w:sz w:val="24"/>
              </w:rPr>
            </w:pPr>
          </w:p>
        </w:tc>
        <w:tc>
          <w:tcPr>
            <w:tcW w:w="731" w:type="dxa"/>
            <w:vAlign w:val="center"/>
          </w:tcPr>
          <w:p w14:paraId="2DFAF681" w14:textId="77777777" w:rsidR="00000000" w:rsidRDefault="007478C2">
            <w:pPr>
              <w:jc w:val="center"/>
              <w:rPr>
                <w:rFonts w:ascii="宋体" w:hAnsi="宋体"/>
                <w:sz w:val="24"/>
              </w:rPr>
            </w:pPr>
          </w:p>
        </w:tc>
      </w:tr>
      <w:tr w:rsidR="00000000" w14:paraId="5C749AE9" w14:textId="77777777">
        <w:trPr>
          <w:trHeight w:val="280"/>
          <w:jc w:val="center"/>
        </w:trPr>
        <w:tc>
          <w:tcPr>
            <w:tcW w:w="1922" w:type="dxa"/>
            <w:vAlign w:val="center"/>
          </w:tcPr>
          <w:p w14:paraId="23BDFBF5" w14:textId="77777777" w:rsidR="00000000" w:rsidRDefault="007478C2">
            <w:pPr>
              <w:jc w:val="center"/>
              <w:rPr>
                <w:rFonts w:ascii="宋体" w:hAnsi="宋体"/>
                <w:sz w:val="24"/>
              </w:rPr>
            </w:pPr>
            <w:r>
              <w:rPr>
                <w:rFonts w:ascii="宋体" w:hAnsi="宋体" w:hint="eastAsia"/>
                <w:sz w:val="24"/>
                <w:lang w:val="en-GB"/>
              </w:rPr>
              <w:t>……</w:t>
            </w:r>
            <w:r>
              <w:rPr>
                <w:rFonts w:ascii="宋体" w:hAnsi="宋体" w:hint="eastAsia"/>
                <w:kern w:val="0"/>
                <w:sz w:val="18"/>
              </w:rPr>
              <w:t>（</w:t>
            </w:r>
            <w:r>
              <w:rPr>
                <w:rFonts w:ascii="宋体" w:hAnsi="宋体" w:hint="eastAsia"/>
                <w:kern w:val="0"/>
                <w:sz w:val="18"/>
              </w:rPr>
              <w:t>2487</w:t>
            </w:r>
            <w:r>
              <w:rPr>
                <w:rFonts w:ascii="宋体" w:hAnsi="宋体" w:hint="eastAsia"/>
                <w:kern w:val="0"/>
                <w:sz w:val="18"/>
              </w:rPr>
              <w:t>）</w:t>
            </w:r>
          </w:p>
        </w:tc>
        <w:tc>
          <w:tcPr>
            <w:tcW w:w="767" w:type="dxa"/>
            <w:vAlign w:val="center"/>
          </w:tcPr>
          <w:p w14:paraId="4A77BCEC"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2488</w:t>
            </w:r>
            <w:r>
              <w:rPr>
                <w:rFonts w:ascii="宋体" w:hAnsi="宋体" w:hint="eastAsia"/>
                <w:kern w:val="0"/>
                <w:sz w:val="18"/>
              </w:rPr>
              <w:t>）</w:t>
            </w:r>
          </w:p>
        </w:tc>
        <w:tc>
          <w:tcPr>
            <w:tcW w:w="850" w:type="dxa"/>
            <w:vAlign w:val="center"/>
          </w:tcPr>
          <w:p w14:paraId="6E97782F"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2489</w:t>
            </w:r>
            <w:r>
              <w:rPr>
                <w:rFonts w:ascii="宋体" w:hAnsi="宋体" w:hint="eastAsia"/>
                <w:kern w:val="0"/>
                <w:sz w:val="18"/>
              </w:rPr>
              <w:t>）</w:t>
            </w:r>
          </w:p>
        </w:tc>
        <w:tc>
          <w:tcPr>
            <w:tcW w:w="851" w:type="dxa"/>
            <w:vAlign w:val="center"/>
          </w:tcPr>
          <w:p w14:paraId="43EA83BB"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2490</w:t>
            </w:r>
            <w:r>
              <w:rPr>
                <w:rFonts w:ascii="宋体" w:hAnsi="宋体" w:hint="eastAsia"/>
                <w:kern w:val="0"/>
                <w:sz w:val="18"/>
              </w:rPr>
              <w:t>）</w:t>
            </w:r>
          </w:p>
        </w:tc>
        <w:tc>
          <w:tcPr>
            <w:tcW w:w="850" w:type="dxa"/>
            <w:vAlign w:val="center"/>
          </w:tcPr>
          <w:p w14:paraId="16CC8310"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2491</w:t>
            </w:r>
            <w:r>
              <w:rPr>
                <w:rFonts w:ascii="宋体" w:hAnsi="宋体" w:hint="eastAsia"/>
                <w:kern w:val="0"/>
                <w:sz w:val="18"/>
              </w:rPr>
              <w:t>）</w:t>
            </w:r>
          </w:p>
        </w:tc>
        <w:tc>
          <w:tcPr>
            <w:tcW w:w="900" w:type="dxa"/>
            <w:vAlign w:val="center"/>
          </w:tcPr>
          <w:p w14:paraId="3ECCC664"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2492</w:t>
            </w:r>
            <w:r>
              <w:rPr>
                <w:rFonts w:ascii="宋体" w:hAnsi="宋体" w:hint="eastAsia"/>
                <w:kern w:val="0"/>
                <w:sz w:val="18"/>
              </w:rPr>
              <w:t>）</w:t>
            </w:r>
          </w:p>
        </w:tc>
        <w:tc>
          <w:tcPr>
            <w:tcW w:w="900" w:type="dxa"/>
            <w:vAlign w:val="center"/>
          </w:tcPr>
          <w:p w14:paraId="50E3D267"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2493</w:t>
            </w:r>
            <w:r>
              <w:rPr>
                <w:rFonts w:ascii="宋体" w:hAnsi="宋体" w:hint="eastAsia"/>
                <w:kern w:val="0"/>
                <w:sz w:val="18"/>
              </w:rPr>
              <w:t>）</w:t>
            </w:r>
          </w:p>
        </w:tc>
        <w:tc>
          <w:tcPr>
            <w:tcW w:w="752" w:type="dxa"/>
            <w:vAlign w:val="center"/>
          </w:tcPr>
          <w:p w14:paraId="4F0B9EB8"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2494</w:t>
            </w:r>
            <w:r>
              <w:rPr>
                <w:rFonts w:ascii="宋体" w:hAnsi="宋体" w:hint="eastAsia"/>
                <w:kern w:val="0"/>
                <w:sz w:val="18"/>
              </w:rPr>
              <w:t>）</w:t>
            </w:r>
          </w:p>
        </w:tc>
        <w:tc>
          <w:tcPr>
            <w:tcW w:w="900" w:type="dxa"/>
            <w:vAlign w:val="center"/>
          </w:tcPr>
          <w:p w14:paraId="0BD4E8DD"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2495</w:t>
            </w:r>
            <w:r>
              <w:rPr>
                <w:rFonts w:ascii="宋体" w:hAnsi="宋体" w:hint="eastAsia"/>
                <w:kern w:val="0"/>
                <w:sz w:val="18"/>
              </w:rPr>
              <w:t>）</w:t>
            </w:r>
          </w:p>
        </w:tc>
        <w:tc>
          <w:tcPr>
            <w:tcW w:w="731" w:type="dxa"/>
            <w:vAlign w:val="center"/>
          </w:tcPr>
          <w:p w14:paraId="01F62EF8"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2496</w:t>
            </w:r>
            <w:r>
              <w:rPr>
                <w:rFonts w:ascii="宋体" w:hAnsi="宋体" w:hint="eastAsia"/>
                <w:kern w:val="0"/>
                <w:sz w:val="18"/>
              </w:rPr>
              <w:t>）</w:t>
            </w:r>
          </w:p>
        </w:tc>
      </w:tr>
      <w:tr w:rsidR="00000000" w14:paraId="5ABC65BB" w14:textId="77777777">
        <w:trPr>
          <w:trHeight w:val="280"/>
          <w:jc w:val="center"/>
        </w:trPr>
        <w:tc>
          <w:tcPr>
            <w:tcW w:w="1922" w:type="dxa"/>
            <w:vAlign w:val="center"/>
          </w:tcPr>
          <w:p w14:paraId="0067CD0B" w14:textId="77777777" w:rsidR="00000000" w:rsidRDefault="007478C2">
            <w:pPr>
              <w:jc w:val="center"/>
              <w:rPr>
                <w:rFonts w:ascii="宋体" w:hAnsi="宋体"/>
                <w:sz w:val="24"/>
              </w:rPr>
            </w:pPr>
            <w:r>
              <w:rPr>
                <w:rFonts w:ascii="宋体" w:hAnsi="宋体"/>
                <w:sz w:val="24"/>
              </w:rPr>
              <w:t>资产总计</w:t>
            </w:r>
          </w:p>
        </w:tc>
        <w:tc>
          <w:tcPr>
            <w:tcW w:w="767" w:type="dxa"/>
            <w:vAlign w:val="center"/>
          </w:tcPr>
          <w:p w14:paraId="2931D4CC"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2477</w:t>
            </w:r>
            <w:r>
              <w:rPr>
                <w:rFonts w:ascii="宋体" w:hAnsi="宋体" w:hint="eastAsia"/>
                <w:kern w:val="0"/>
                <w:sz w:val="18"/>
              </w:rPr>
              <w:t>）</w:t>
            </w:r>
          </w:p>
        </w:tc>
        <w:tc>
          <w:tcPr>
            <w:tcW w:w="850" w:type="dxa"/>
            <w:vAlign w:val="center"/>
          </w:tcPr>
          <w:p w14:paraId="77BD599E"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2478</w:t>
            </w:r>
            <w:r>
              <w:rPr>
                <w:rFonts w:ascii="宋体" w:hAnsi="宋体" w:hint="eastAsia"/>
                <w:kern w:val="0"/>
                <w:sz w:val="18"/>
              </w:rPr>
              <w:t>）</w:t>
            </w:r>
          </w:p>
        </w:tc>
        <w:tc>
          <w:tcPr>
            <w:tcW w:w="851" w:type="dxa"/>
            <w:vAlign w:val="center"/>
          </w:tcPr>
          <w:p w14:paraId="362403E0"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2479</w:t>
            </w:r>
            <w:r>
              <w:rPr>
                <w:rFonts w:ascii="宋体" w:hAnsi="宋体" w:hint="eastAsia"/>
                <w:kern w:val="0"/>
                <w:sz w:val="18"/>
              </w:rPr>
              <w:t>）</w:t>
            </w:r>
          </w:p>
        </w:tc>
        <w:tc>
          <w:tcPr>
            <w:tcW w:w="850" w:type="dxa"/>
            <w:vAlign w:val="center"/>
          </w:tcPr>
          <w:p w14:paraId="1EB57D6C"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2480</w:t>
            </w:r>
            <w:r>
              <w:rPr>
                <w:rFonts w:ascii="宋体" w:hAnsi="宋体" w:hint="eastAsia"/>
                <w:kern w:val="0"/>
                <w:sz w:val="18"/>
              </w:rPr>
              <w:t>）</w:t>
            </w:r>
          </w:p>
        </w:tc>
        <w:tc>
          <w:tcPr>
            <w:tcW w:w="900" w:type="dxa"/>
            <w:vAlign w:val="center"/>
          </w:tcPr>
          <w:p w14:paraId="339951EE"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2481</w:t>
            </w:r>
            <w:r>
              <w:rPr>
                <w:rFonts w:ascii="宋体" w:hAnsi="宋体" w:hint="eastAsia"/>
                <w:kern w:val="0"/>
                <w:sz w:val="18"/>
              </w:rPr>
              <w:t>）</w:t>
            </w:r>
          </w:p>
        </w:tc>
        <w:tc>
          <w:tcPr>
            <w:tcW w:w="900" w:type="dxa"/>
            <w:vAlign w:val="center"/>
          </w:tcPr>
          <w:p w14:paraId="1BE8EC0F"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2482</w:t>
            </w:r>
            <w:r>
              <w:rPr>
                <w:rFonts w:ascii="宋体" w:hAnsi="宋体" w:hint="eastAsia"/>
                <w:kern w:val="0"/>
                <w:sz w:val="18"/>
              </w:rPr>
              <w:t>）</w:t>
            </w:r>
          </w:p>
        </w:tc>
        <w:tc>
          <w:tcPr>
            <w:tcW w:w="752" w:type="dxa"/>
            <w:vAlign w:val="center"/>
          </w:tcPr>
          <w:p w14:paraId="51B4B1B2"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2483</w:t>
            </w:r>
            <w:r>
              <w:rPr>
                <w:rFonts w:ascii="宋体" w:hAnsi="宋体" w:hint="eastAsia"/>
                <w:kern w:val="0"/>
                <w:sz w:val="18"/>
              </w:rPr>
              <w:t>）</w:t>
            </w:r>
          </w:p>
        </w:tc>
        <w:tc>
          <w:tcPr>
            <w:tcW w:w="900" w:type="dxa"/>
            <w:vAlign w:val="center"/>
          </w:tcPr>
          <w:p w14:paraId="1C11E6FD"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2484</w:t>
            </w:r>
            <w:r>
              <w:rPr>
                <w:rFonts w:ascii="宋体" w:hAnsi="宋体" w:hint="eastAsia"/>
                <w:kern w:val="0"/>
                <w:sz w:val="18"/>
              </w:rPr>
              <w:t>）</w:t>
            </w:r>
          </w:p>
        </w:tc>
        <w:tc>
          <w:tcPr>
            <w:tcW w:w="731" w:type="dxa"/>
            <w:vAlign w:val="center"/>
          </w:tcPr>
          <w:p w14:paraId="75D72BE8"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2485</w:t>
            </w:r>
            <w:r>
              <w:rPr>
                <w:rFonts w:ascii="宋体" w:hAnsi="宋体" w:hint="eastAsia"/>
                <w:kern w:val="0"/>
                <w:sz w:val="18"/>
              </w:rPr>
              <w:t>）</w:t>
            </w:r>
          </w:p>
        </w:tc>
      </w:tr>
      <w:tr w:rsidR="00000000" w14:paraId="6F4208CB" w14:textId="77777777">
        <w:trPr>
          <w:trHeight w:val="280"/>
          <w:jc w:val="center"/>
        </w:trPr>
        <w:tc>
          <w:tcPr>
            <w:tcW w:w="1922" w:type="dxa"/>
            <w:vAlign w:val="center"/>
          </w:tcPr>
          <w:p w14:paraId="089799EB" w14:textId="77777777" w:rsidR="00000000" w:rsidRDefault="007478C2">
            <w:pPr>
              <w:jc w:val="center"/>
              <w:rPr>
                <w:rFonts w:ascii="宋体" w:hAnsi="宋体"/>
                <w:sz w:val="24"/>
              </w:rPr>
            </w:pPr>
            <w:r>
              <w:rPr>
                <w:rFonts w:ascii="宋体" w:hAnsi="宋体"/>
                <w:sz w:val="24"/>
              </w:rPr>
              <w:t>负债</w:t>
            </w:r>
          </w:p>
        </w:tc>
        <w:tc>
          <w:tcPr>
            <w:tcW w:w="767" w:type="dxa"/>
            <w:vAlign w:val="center"/>
          </w:tcPr>
          <w:p w14:paraId="3AF87DD3" w14:textId="77777777" w:rsidR="00000000" w:rsidRDefault="007478C2">
            <w:pPr>
              <w:jc w:val="center"/>
              <w:rPr>
                <w:rFonts w:ascii="宋体" w:hAnsi="宋体"/>
                <w:sz w:val="24"/>
              </w:rPr>
            </w:pPr>
          </w:p>
        </w:tc>
        <w:tc>
          <w:tcPr>
            <w:tcW w:w="850" w:type="dxa"/>
            <w:vAlign w:val="center"/>
          </w:tcPr>
          <w:p w14:paraId="69FFDCFE" w14:textId="77777777" w:rsidR="00000000" w:rsidRDefault="007478C2">
            <w:pPr>
              <w:jc w:val="center"/>
              <w:rPr>
                <w:rFonts w:ascii="宋体" w:hAnsi="宋体"/>
                <w:sz w:val="24"/>
              </w:rPr>
            </w:pPr>
          </w:p>
        </w:tc>
        <w:tc>
          <w:tcPr>
            <w:tcW w:w="851" w:type="dxa"/>
            <w:vAlign w:val="center"/>
          </w:tcPr>
          <w:p w14:paraId="17CDF835" w14:textId="77777777" w:rsidR="00000000" w:rsidRDefault="007478C2">
            <w:pPr>
              <w:jc w:val="center"/>
              <w:rPr>
                <w:rFonts w:ascii="宋体" w:hAnsi="宋体"/>
                <w:sz w:val="24"/>
              </w:rPr>
            </w:pPr>
          </w:p>
        </w:tc>
        <w:tc>
          <w:tcPr>
            <w:tcW w:w="850" w:type="dxa"/>
            <w:vAlign w:val="center"/>
          </w:tcPr>
          <w:p w14:paraId="53B7CD5D" w14:textId="77777777" w:rsidR="00000000" w:rsidRDefault="007478C2">
            <w:pPr>
              <w:jc w:val="center"/>
              <w:rPr>
                <w:rFonts w:ascii="宋体" w:hAnsi="宋体"/>
                <w:sz w:val="24"/>
              </w:rPr>
            </w:pPr>
          </w:p>
        </w:tc>
        <w:tc>
          <w:tcPr>
            <w:tcW w:w="900" w:type="dxa"/>
            <w:vAlign w:val="center"/>
          </w:tcPr>
          <w:p w14:paraId="4D4E46E5" w14:textId="77777777" w:rsidR="00000000" w:rsidRDefault="007478C2">
            <w:pPr>
              <w:jc w:val="center"/>
              <w:rPr>
                <w:rFonts w:ascii="宋体" w:hAnsi="宋体"/>
                <w:sz w:val="24"/>
              </w:rPr>
            </w:pPr>
          </w:p>
        </w:tc>
        <w:tc>
          <w:tcPr>
            <w:tcW w:w="900" w:type="dxa"/>
            <w:vAlign w:val="center"/>
          </w:tcPr>
          <w:p w14:paraId="4F029E6D" w14:textId="77777777" w:rsidR="00000000" w:rsidRDefault="007478C2">
            <w:pPr>
              <w:jc w:val="center"/>
              <w:rPr>
                <w:rFonts w:ascii="宋体" w:hAnsi="宋体"/>
                <w:sz w:val="24"/>
              </w:rPr>
            </w:pPr>
          </w:p>
        </w:tc>
        <w:tc>
          <w:tcPr>
            <w:tcW w:w="752" w:type="dxa"/>
            <w:vAlign w:val="center"/>
          </w:tcPr>
          <w:p w14:paraId="32849045" w14:textId="77777777" w:rsidR="00000000" w:rsidRDefault="007478C2">
            <w:pPr>
              <w:jc w:val="center"/>
              <w:rPr>
                <w:rFonts w:ascii="宋体" w:hAnsi="宋体"/>
                <w:sz w:val="24"/>
              </w:rPr>
            </w:pPr>
          </w:p>
        </w:tc>
        <w:tc>
          <w:tcPr>
            <w:tcW w:w="900" w:type="dxa"/>
            <w:vAlign w:val="center"/>
          </w:tcPr>
          <w:p w14:paraId="229F6449" w14:textId="77777777" w:rsidR="00000000" w:rsidRDefault="007478C2">
            <w:pPr>
              <w:jc w:val="center"/>
              <w:rPr>
                <w:rFonts w:ascii="宋体" w:hAnsi="宋体"/>
                <w:sz w:val="24"/>
              </w:rPr>
            </w:pPr>
          </w:p>
        </w:tc>
        <w:tc>
          <w:tcPr>
            <w:tcW w:w="731" w:type="dxa"/>
            <w:vAlign w:val="center"/>
          </w:tcPr>
          <w:p w14:paraId="57D7075B" w14:textId="77777777" w:rsidR="00000000" w:rsidRDefault="007478C2">
            <w:pPr>
              <w:jc w:val="center"/>
              <w:rPr>
                <w:rFonts w:ascii="宋体" w:hAnsi="宋体"/>
                <w:sz w:val="24"/>
              </w:rPr>
            </w:pPr>
          </w:p>
        </w:tc>
      </w:tr>
      <w:tr w:rsidR="00000000" w14:paraId="34436C33" w14:textId="77777777">
        <w:trPr>
          <w:trHeight w:val="280"/>
          <w:jc w:val="center"/>
        </w:trPr>
        <w:tc>
          <w:tcPr>
            <w:tcW w:w="1922" w:type="dxa"/>
            <w:vAlign w:val="center"/>
          </w:tcPr>
          <w:p w14:paraId="535852AC" w14:textId="77777777" w:rsidR="00000000" w:rsidRDefault="007478C2">
            <w:pPr>
              <w:jc w:val="center"/>
              <w:rPr>
                <w:rFonts w:ascii="宋体" w:hAnsi="宋体"/>
                <w:sz w:val="24"/>
              </w:rPr>
            </w:pPr>
            <w:r>
              <w:rPr>
                <w:rFonts w:ascii="宋体" w:hAnsi="宋体" w:hint="eastAsia"/>
                <w:sz w:val="24"/>
                <w:lang w:val="en-GB"/>
              </w:rPr>
              <w:t>……</w:t>
            </w:r>
            <w:r>
              <w:rPr>
                <w:rFonts w:ascii="宋体" w:hAnsi="宋体" w:hint="eastAsia"/>
                <w:kern w:val="0"/>
                <w:sz w:val="18"/>
              </w:rPr>
              <w:t>（</w:t>
            </w:r>
            <w:r>
              <w:rPr>
                <w:rFonts w:ascii="宋体" w:hAnsi="宋体" w:hint="eastAsia"/>
                <w:kern w:val="0"/>
                <w:sz w:val="18"/>
              </w:rPr>
              <w:t>2507</w:t>
            </w:r>
            <w:r>
              <w:rPr>
                <w:rFonts w:ascii="宋体" w:hAnsi="宋体" w:hint="eastAsia"/>
                <w:kern w:val="0"/>
                <w:sz w:val="18"/>
              </w:rPr>
              <w:t>）</w:t>
            </w:r>
          </w:p>
        </w:tc>
        <w:tc>
          <w:tcPr>
            <w:tcW w:w="767" w:type="dxa"/>
            <w:vAlign w:val="center"/>
          </w:tcPr>
          <w:p w14:paraId="7E68854B"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2508</w:t>
            </w:r>
            <w:r>
              <w:rPr>
                <w:rFonts w:ascii="宋体" w:hAnsi="宋体" w:hint="eastAsia"/>
                <w:kern w:val="0"/>
                <w:sz w:val="18"/>
              </w:rPr>
              <w:t>）</w:t>
            </w:r>
          </w:p>
        </w:tc>
        <w:tc>
          <w:tcPr>
            <w:tcW w:w="850" w:type="dxa"/>
            <w:vAlign w:val="center"/>
          </w:tcPr>
          <w:p w14:paraId="0ACE9545"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2509</w:t>
            </w:r>
            <w:r>
              <w:rPr>
                <w:rFonts w:ascii="宋体" w:hAnsi="宋体" w:hint="eastAsia"/>
                <w:kern w:val="0"/>
                <w:sz w:val="18"/>
              </w:rPr>
              <w:t>）</w:t>
            </w:r>
          </w:p>
        </w:tc>
        <w:tc>
          <w:tcPr>
            <w:tcW w:w="851" w:type="dxa"/>
            <w:vAlign w:val="center"/>
          </w:tcPr>
          <w:p w14:paraId="324137D5"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2510</w:t>
            </w:r>
            <w:r>
              <w:rPr>
                <w:rFonts w:ascii="宋体" w:hAnsi="宋体" w:hint="eastAsia"/>
                <w:kern w:val="0"/>
                <w:sz w:val="18"/>
              </w:rPr>
              <w:t>）</w:t>
            </w:r>
          </w:p>
        </w:tc>
        <w:tc>
          <w:tcPr>
            <w:tcW w:w="850" w:type="dxa"/>
            <w:vAlign w:val="center"/>
          </w:tcPr>
          <w:p w14:paraId="0B07AFF6"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2511</w:t>
            </w:r>
            <w:r>
              <w:rPr>
                <w:rFonts w:ascii="宋体" w:hAnsi="宋体" w:hint="eastAsia"/>
                <w:kern w:val="0"/>
                <w:sz w:val="18"/>
              </w:rPr>
              <w:t>）</w:t>
            </w:r>
          </w:p>
        </w:tc>
        <w:tc>
          <w:tcPr>
            <w:tcW w:w="900" w:type="dxa"/>
            <w:vAlign w:val="center"/>
          </w:tcPr>
          <w:p w14:paraId="40F63214"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2512</w:t>
            </w:r>
            <w:r>
              <w:rPr>
                <w:rFonts w:ascii="宋体" w:hAnsi="宋体" w:hint="eastAsia"/>
                <w:kern w:val="0"/>
                <w:sz w:val="18"/>
              </w:rPr>
              <w:t>）</w:t>
            </w:r>
          </w:p>
        </w:tc>
        <w:tc>
          <w:tcPr>
            <w:tcW w:w="900" w:type="dxa"/>
            <w:vAlign w:val="center"/>
          </w:tcPr>
          <w:p w14:paraId="3FEC0E92"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2513</w:t>
            </w:r>
            <w:r>
              <w:rPr>
                <w:rFonts w:ascii="宋体" w:hAnsi="宋体" w:hint="eastAsia"/>
                <w:kern w:val="0"/>
                <w:sz w:val="18"/>
              </w:rPr>
              <w:t>）</w:t>
            </w:r>
          </w:p>
        </w:tc>
        <w:tc>
          <w:tcPr>
            <w:tcW w:w="752" w:type="dxa"/>
            <w:vAlign w:val="center"/>
          </w:tcPr>
          <w:p w14:paraId="5DF7C0B1"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2514</w:t>
            </w:r>
            <w:r>
              <w:rPr>
                <w:rFonts w:ascii="宋体" w:hAnsi="宋体" w:hint="eastAsia"/>
                <w:kern w:val="0"/>
                <w:sz w:val="18"/>
              </w:rPr>
              <w:t>）</w:t>
            </w:r>
          </w:p>
        </w:tc>
        <w:tc>
          <w:tcPr>
            <w:tcW w:w="900" w:type="dxa"/>
            <w:vAlign w:val="center"/>
          </w:tcPr>
          <w:p w14:paraId="04A83559"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2515</w:t>
            </w:r>
            <w:r>
              <w:rPr>
                <w:rFonts w:ascii="宋体" w:hAnsi="宋体" w:hint="eastAsia"/>
                <w:kern w:val="0"/>
                <w:sz w:val="18"/>
              </w:rPr>
              <w:t>）</w:t>
            </w:r>
          </w:p>
        </w:tc>
        <w:tc>
          <w:tcPr>
            <w:tcW w:w="731" w:type="dxa"/>
            <w:vAlign w:val="center"/>
          </w:tcPr>
          <w:p w14:paraId="44135227"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2516</w:t>
            </w:r>
            <w:r>
              <w:rPr>
                <w:rFonts w:ascii="宋体" w:hAnsi="宋体" w:hint="eastAsia"/>
                <w:kern w:val="0"/>
                <w:sz w:val="18"/>
              </w:rPr>
              <w:t>）</w:t>
            </w:r>
          </w:p>
        </w:tc>
      </w:tr>
      <w:tr w:rsidR="00000000" w14:paraId="3C439938" w14:textId="77777777">
        <w:trPr>
          <w:trHeight w:val="280"/>
          <w:jc w:val="center"/>
        </w:trPr>
        <w:tc>
          <w:tcPr>
            <w:tcW w:w="1922" w:type="dxa"/>
            <w:vAlign w:val="center"/>
          </w:tcPr>
          <w:p w14:paraId="199AA5B0" w14:textId="77777777" w:rsidR="00000000" w:rsidRDefault="007478C2">
            <w:pPr>
              <w:jc w:val="center"/>
              <w:rPr>
                <w:rFonts w:ascii="宋体" w:hAnsi="宋体"/>
                <w:sz w:val="24"/>
              </w:rPr>
            </w:pPr>
            <w:r>
              <w:rPr>
                <w:rFonts w:ascii="宋体" w:hAnsi="宋体"/>
                <w:sz w:val="24"/>
              </w:rPr>
              <w:t>负债总计</w:t>
            </w:r>
          </w:p>
        </w:tc>
        <w:tc>
          <w:tcPr>
            <w:tcW w:w="767" w:type="dxa"/>
            <w:vAlign w:val="center"/>
          </w:tcPr>
          <w:p w14:paraId="5CD31D83"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2497</w:t>
            </w:r>
            <w:r>
              <w:rPr>
                <w:rFonts w:ascii="宋体" w:hAnsi="宋体" w:hint="eastAsia"/>
                <w:kern w:val="0"/>
                <w:sz w:val="18"/>
              </w:rPr>
              <w:t>）</w:t>
            </w:r>
          </w:p>
        </w:tc>
        <w:tc>
          <w:tcPr>
            <w:tcW w:w="850" w:type="dxa"/>
            <w:vAlign w:val="center"/>
          </w:tcPr>
          <w:p w14:paraId="2A201CDB"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2498</w:t>
            </w:r>
            <w:r>
              <w:rPr>
                <w:rFonts w:ascii="宋体" w:hAnsi="宋体" w:hint="eastAsia"/>
                <w:kern w:val="0"/>
                <w:sz w:val="18"/>
              </w:rPr>
              <w:t>）</w:t>
            </w:r>
          </w:p>
        </w:tc>
        <w:tc>
          <w:tcPr>
            <w:tcW w:w="851" w:type="dxa"/>
            <w:vAlign w:val="center"/>
          </w:tcPr>
          <w:p w14:paraId="2CFFD779"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2499</w:t>
            </w:r>
            <w:r>
              <w:rPr>
                <w:rFonts w:ascii="宋体" w:hAnsi="宋体" w:hint="eastAsia"/>
                <w:kern w:val="0"/>
                <w:sz w:val="18"/>
              </w:rPr>
              <w:t>）</w:t>
            </w:r>
          </w:p>
        </w:tc>
        <w:tc>
          <w:tcPr>
            <w:tcW w:w="850" w:type="dxa"/>
            <w:vAlign w:val="center"/>
          </w:tcPr>
          <w:p w14:paraId="6DFA1598"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2500</w:t>
            </w:r>
            <w:r>
              <w:rPr>
                <w:rFonts w:ascii="宋体" w:hAnsi="宋体" w:hint="eastAsia"/>
                <w:kern w:val="0"/>
                <w:sz w:val="18"/>
              </w:rPr>
              <w:t>）</w:t>
            </w:r>
          </w:p>
        </w:tc>
        <w:tc>
          <w:tcPr>
            <w:tcW w:w="900" w:type="dxa"/>
            <w:vAlign w:val="center"/>
          </w:tcPr>
          <w:p w14:paraId="2E1B63DA"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2501</w:t>
            </w:r>
            <w:r>
              <w:rPr>
                <w:rFonts w:ascii="宋体" w:hAnsi="宋体" w:hint="eastAsia"/>
                <w:kern w:val="0"/>
                <w:sz w:val="18"/>
              </w:rPr>
              <w:t>）</w:t>
            </w:r>
          </w:p>
        </w:tc>
        <w:tc>
          <w:tcPr>
            <w:tcW w:w="900" w:type="dxa"/>
            <w:vAlign w:val="center"/>
          </w:tcPr>
          <w:p w14:paraId="6BD270F1"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2502</w:t>
            </w:r>
            <w:r>
              <w:rPr>
                <w:rFonts w:ascii="宋体" w:hAnsi="宋体" w:hint="eastAsia"/>
                <w:kern w:val="0"/>
                <w:sz w:val="18"/>
              </w:rPr>
              <w:t>）</w:t>
            </w:r>
          </w:p>
        </w:tc>
        <w:tc>
          <w:tcPr>
            <w:tcW w:w="752" w:type="dxa"/>
            <w:vAlign w:val="center"/>
          </w:tcPr>
          <w:p w14:paraId="0343CA16"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2503</w:t>
            </w:r>
            <w:r>
              <w:rPr>
                <w:rFonts w:ascii="宋体" w:hAnsi="宋体" w:hint="eastAsia"/>
                <w:kern w:val="0"/>
                <w:sz w:val="18"/>
              </w:rPr>
              <w:t>）</w:t>
            </w:r>
          </w:p>
        </w:tc>
        <w:tc>
          <w:tcPr>
            <w:tcW w:w="900" w:type="dxa"/>
            <w:vAlign w:val="center"/>
          </w:tcPr>
          <w:p w14:paraId="5AAC5D45"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2504</w:t>
            </w:r>
            <w:r>
              <w:rPr>
                <w:rFonts w:ascii="宋体" w:hAnsi="宋体" w:hint="eastAsia"/>
                <w:kern w:val="0"/>
                <w:sz w:val="18"/>
              </w:rPr>
              <w:t>）</w:t>
            </w:r>
          </w:p>
        </w:tc>
        <w:tc>
          <w:tcPr>
            <w:tcW w:w="731" w:type="dxa"/>
            <w:vAlign w:val="center"/>
          </w:tcPr>
          <w:p w14:paraId="21831183"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2505</w:t>
            </w:r>
            <w:r>
              <w:rPr>
                <w:rFonts w:ascii="宋体" w:hAnsi="宋体" w:hint="eastAsia"/>
                <w:kern w:val="0"/>
                <w:sz w:val="18"/>
              </w:rPr>
              <w:t>）</w:t>
            </w:r>
          </w:p>
        </w:tc>
      </w:tr>
      <w:tr w:rsidR="00000000" w14:paraId="065E3088" w14:textId="77777777">
        <w:trPr>
          <w:trHeight w:val="280"/>
          <w:jc w:val="center"/>
        </w:trPr>
        <w:tc>
          <w:tcPr>
            <w:tcW w:w="1922" w:type="dxa"/>
            <w:vAlign w:val="center"/>
          </w:tcPr>
          <w:p w14:paraId="0859CFE4" w14:textId="77777777" w:rsidR="00000000" w:rsidRDefault="007478C2">
            <w:pPr>
              <w:jc w:val="center"/>
              <w:rPr>
                <w:rFonts w:ascii="宋体" w:hAnsi="宋体"/>
                <w:sz w:val="24"/>
              </w:rPr>
            </w:pPr>
            <w:r>
              <w:rPr>
                <w:rFonts w:ascii="宋体" w:hAnsi="宋体" w:hint="eastAsia"/>
                <w:sz w:val="24"/>
              </w:rPr>
              <w:t>流动性净额</w:t>
            </w:r>
          </w:p>
        </w:tc>
        <w:tc>
          <w:tcPr>
            <w:tcW w:w="767" w:type="dxa"/>
            <w:vAlign w:val="center"/>
          </w:tcPr>
          <w:p w14:paraId="7889096F"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2517</w:t>
            </w:r>
            <w:r>
              <w:rPr>
                <w:rFonts w:ascii="宋体" w:hAnsi="宋体" w:hint="eastAsia"/>
                <w:kern w:val="0"/>
                <w:sz w:val="18"/>
              </w:rPr>
              <w:t>）</w:t>
            </w:r>
          </w:p>
        </w:tc>
        <w:tc>
          <w:tcPr>
            <w:tcW w:w="850" w:type="dxa"/>
            <w:vAlign w:val="center"/>
          </w:tcPr>
          <w:p w14:paraId="3C3BDC96"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2518</w:t>
            </w:r>
            <w:r>
              <w:rPr>
                <w:rFonts w:ascii="宋体" w:hAnsi="宋体" w:hint="eastAsia"/>
                <w:kern w:val="0"/>
                <w:sz w:val="18"/>
              </w:rPr>
              <w:t>）</w:t>
            </w:r>
          </w:p>
        </w:tc>
        <w:tc>
          <w:tcPr>
            <w:tcW w:w="851" w:type="dxa"/>
            <w:vAlign w:val="center"/>
          </w:tcPr>
          <w:p w14:paraId="5F8A4AAB"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2519</w:t>
            </w:r>
            <w:r>
              <w:rPr>
                <w:rFonts w:ascii="宋体" w:hAnsi="宋体" w:hint="eastAsia"/>
                <w:kern w:val="0"/>
                <w:sz w:val="18"/>
              </w:rPr>
              <w:t>）</w:t>
            </w:r>
          </w:p>
        </w:tc>
        <w:tc>
          <w:tcPr>
            <w:tcW w:w="850" w:type="dxa"/>
            <w:vAlign w:val="center"/>
          </w:tcPr>
          <w:p w14:paraId="575F7CB4"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2520</w:t>
            </w:r>
            <w:r>
              <w:rPr>
                <w:rFonts w:ascii="宋体" w:hAnsi="宋体" w:hint="eastAsia"/>
                <w:kern w:val="0"/>
                <w:sz w:val="18"/>
              </w:rPr>
              <w:t>）</w:t>
            </w:r>
          </w:p>
        </w:tc>
        <w:tc>
          <w:tcPr>
            <w:tcW w:w="900" w:type="dxa"/>
            <w:vAlign w:val="center"/>
          </w:tcPr>
          <w:p w14:paraId="053FE587"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2521</w:t>
            </w:r>
            <w:r>
              <w:rPr>
                <w:rFonts w:ascii="宋体" w:hAnsi="宋体" w:hint="eastAsia"/>
                <w:kern w:val="0"/>
                <w:sz w:val="18"/>
              </w:rPr>
              <w:t>）</w:t>
            </w:r>
          </w:p>
        </w:tc>
        <w:tc>
          <w:tcPr>
            <w:tcW w:w="900" w:type="dxa"/>
            <w:vAlign w:val="center"/>
          </w:tcPr>
          <w:p w14:paraId="7F55213D"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2522</w:t>
            </w:r>
            <w:r>
              <w:rPr>
                <w:rFonts w:ascii="宋体" w:hAnsi="宋体" w:hint="eastAsia"/>
                <w:kern w:val="0"/>
                <w:sz w:val="18"/>
              </w:rPr>
              <w:t>）</w:t>
            </w:r>
          </w:p>
        </w:tc>
        <w:tc>
          <w:tcPr>
            <w:tcW w:w="752" w:type="dxa"/>
            <w:vAlign w:val="center"/>
          </w:tcPr>
          <w:p w14:paraId="7FE92003"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2523</w:t>
            </w:r>
            <w:r>
              <w:rPr>
                <w:rFonts w:ascii="宋体" w:hAnsi="宋体" w:hint="eastAsia"/>
                <w:kern w:val="0"/>
                <w:sz w:val="18"/>
              </w:rPr>
              <w:t>）</w:t>
            </w:r>
          </w:p>
        </w:tc>
        <w:tc>
          <w:tcPr>
            <w:tcW w:w="900" w:type="dxa"/>
            <w:vAlign w:val="center"/>
          </w:tcPr>
          <w:p w14:paraId="2D7E00DC"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2524</w:t>
            </w:r>
            <w:r>
              <w:rPr>
                <w:rFonts w:ascii="宋体" w:hAnsi="宋体" w:hint="eastAsia"/>
                <w:kern w:val="0"/>
                <w:sz w:val="18"/>
              </w:rPr>
              <w:t>）</w:t>
            </w:r>
          </w:p>
        </w:tc>
        <w:tc>
          <w:tcPr>
            <w:tcW w:w="731" w:type="dxa"/>
            <w:vAlign w:val="center"/>
          </w:tcPr>
          <w:p w14:paraId="55F3D5CE"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2525</w:t>
            </w:r>
            <w:r>
              <w:rPr>
                <w:rFonts w:ascii="宋体" w:hAnsi="宋体" w:hint="eastAsia"/>
                <w:kern w:val="0"/>
                <w:sz w:val="18"/>
              </w:rPr>
              <w:t>）</w:t>
            </w:r>
          </w:p>
        </w:tc>
      </w:tr>
      <w:tr w:rsidR="00000000" w14:paraId="6CD9F7EB"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66788C13" w14:textId="77777777" w:rsidR="00000000" w:rsidRDefault="007478C2">
            <w:pPr>
              <w:jc w:val="center"/>
              <w:rPr>
                <w:rFonts w:ascii="宋体" w:hAnsi="宋体"/>
                <w:sz w:val="24"/>
              </w:rPr>
            </w:pPr>
            <w:r>
              <w:rPr>
                <w:rFonts w:ascii="宋体" w:hAnsi="宋体" w:hint="eastAsia"/>
                <w:sz w:val="24"/>
              </w:rPr>
              <w:t>上年度末</w:t>
            </w:r>
          </w:p>
          <w:p w14:paraId="39A2975C"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767" w:type="dxa"/>
            <w:tcBorders>
              <w:top w:val="single" w:sz="4" w:space="0" w:color="auto"/>
              <w:left w:val="single" w:sz="4" w:space="0" w:color="auto"/>
              <w:bottom w:val="single" w:sz="4" w:space="0" w:color="auto"/>
              <w:right w:val="single" w:sz="4" w:space="0" w:color="auto"/>
            </w:tcBorders>
            <w:vAlign w:val="center"/>
          </w:tcPr>
          <w:p w14:paraId="2D9571D3" w14:textId="77777777" w:rsidR="00000000" w:rsidRDefault="007478C2">
            <w:pPr>
              <w:jc w:val="center"/>
              <w:rPr>
                <w:rFonts w:ascii="宋体" w:hAnsi="宋体"/>
                <w:sz w:val="24"/>
              </w:rPr>
            </w:pPr>
            <w:r>
              <w:rPr>
                <w:rFonts w:ascii="宋体" w:hAnsi="宋体"/>
                <w:sz w:val="24"/>
              </w:rPr>
              <w:t>1</w:t>
            </w:r>
            <w:r>
              <w:rPr>
                <w:rFonts w:ascii="宋体" w:hAnsi="宋体"/>
                <w:sz w:val="24"/>
              </w:rPr>
              <w:t>个月以内</w:t>
            </w:r>
          </w:p>
        </w:tc>
        <w:tc>
          <w:tcPr>
            <w:tcW w:w="850" w:type="dxa"/>
            <w:tcBorders>
              <w:top w:val="single" w:sz="4" w:space="0" w:color="auto"/>
              <w:left w:val="single" w:sz="4" w:space="0" w:color="auto"/>
              <w:bottom w:val="single" w:sz="4" w:space="0" w:color="auto"/>
              <w:right w:val="single" w:sz="4" w:space="0" w:color="auto"/>
            </w:tcBorders>
            <w:vAlign w:val="center"/>
          </w:tcPr>
          <w:p w14:paraId="593C777B" w14:textId="77777777" w:rsidR="00000000" w:rsidRDefault="007478C2">
            <w:pPr>
              <w:jc w:val="center"/>
              <w:rPr>
                <w:rFonts w:ascii="宋体" w:hAnsi="宋体"/>
                <w:sz w:val="24"/>
              </w:rPr>
            </w:pPr>
            <w:r>
              <w:rPr>
                <w:rFonts w:ascii="宋体" w:hAnsi="宋体"/>
                <w:sz w:val="24"/>
              </w:rPr>
              <w:t>1</w:t>
            </w:r>
            <w:r>
              <w:rPr>
                <w:rFonts w:ascii="宋体" w:hAnsi="宋体" w:hint="eastAsia"/>
                <w:sz w:val="24"/>
              </w:rPr>
              <w:t>-</w:t>
            </w:r>
            <w:r>
              <w:rPr>
                <w:rFonts w:ascii="宋体" w:hAnsi="宋体"/>
                <w:sz w:val="24"/>
              </w:rPr>
              <w:t>3</w:t>
            </w:r>
          </w:p>
          <w:p w14:paraId="7FC07CA0" w14:textId="77777777" w:rsidR="00000000" w:rsidRDefault="007478C2">
            <w:pPr>
              <w:jc w:val="center"/>
              <w:rPr>
                <w:rFonts w:ascii="宋体" w:hAnsi="宋体"/>
                <w:sz w:val="24"/>
              </w:rPr>
            </w:pPr>
            <w:r>
              <w:rPr>
                <w:rFonts w:ascii="宋体" w:hAnsi="宋体"/>
                <w:sz w:val="24"/>
              </w:rPr>
              <w:t>个月</w:t>
            </w:r>
          </w:p>
        </w:tc>
        <w:tc>
          <w:tcPr>
            <w:tcW w:w="851" w:type="dxa"/>
            <w:tcBorders>
              <w:top w:val="single" w:sz="4" w:space="0" w:color="auto"/>
              <w:left w:val="single" w:sz="4" w:space="0" w:color="auto"/>
              <w:bottom w:val="single" w:sz="4" w:space="0" w:color="auto"/>
              <w:right w:val="single" w:sz="4" w:space="0" w:color="auto"/>
            </w:tcBorders>
            <w:vAlign w:val="center"/>
          </w:tcPr>
          <w:p w14:paraId="167A0941" w14:textId="77777777" w:rsidR="00000000" w:rsidRDefault="007478C2">
            <w:pPr>
              <w:jc w:val="center"/>
              <w:rPr>
                <w:rFonts w:ascii="宋体" w:hAnsi="宋体"/>
                <w:sz w:val="24"/>
              </w:rPr>
            </w:pPr>
            <w:r>
              <w:rPr>
                <w:rFonts w:ascii="宋体" w:hAnsi="宋体" w:hint="eastAsia"/>
                <w:sz w:val="24"/>
                <w:lang w:val="en-GB"/>
              </w:rPr>
              <w:t>6</w:t>
            </w:r>
            <w:r>
              <w:rPr>
                <w:rFonts w:ascii="宋体" w:hAnsi="宋体" w:hint="eastAsia"/>
                <w:sz w:val="24"/>
                <w:lang w:val="en-GB"/>
              </w:rPr>
              <w:t>个月以内</w:t>
            </w:r>
          </w:p>
        </w:tc>
        <w:tc>
          <w:tcPr>
            <w:tcW w:w="850" w:type="dxa"/>
            <w:tcBorders>
              <w:top w:val="single" w:sz="4" w:space="0" w:color="auto"/>
              <w:left w:val="single" w:sz="4" w:space="0" w:color="auto"/>
              <w:bottom w:val="single" w:sz="4" w:space="0" w:color="auto"/>
              <w:right w:val="single" w:sz="4" w:space="0" w:color="auto"/>
            </w:tcBorders>
            <w:vAlign w:val="center"/>
          </w:tcPr>
          <w:p w14:paraId="62C1B14B" w14:textId="77777777" w:rsidR="00000000" w:rsidRDefault="007478C2">
            <w:pPr>
              <w:jc w:val="center"/>
              <w:rPr>
                <w:rFonts w:ascii="宋体" w:hAnsi="宋体"/>
                <w:sz w:val="24"/>
              </w:rPr>
            </w:pPr>
            <w:r>
              <w:rPr>
                <w:rFonts w:ascii="宋体" w:hAnsi="宋体"/>
                <w:sz w:val="24"/>
              </w:rPr>
              <w:t>3</w:t>
            </w:r>
            <w:r>
              <w:rPr>
                <w:rFonts w:ascii="宋体" w:hAnsi="宋体"/>
                <w:sz w:val="24"/>
              </w:rPr>
              <w:t>个月</w:t>
            </w:r>
          </w:p>
          <w:p w14:paraId="3BBB6A4E" w14:textId="77777777" w:rsidR="00000000" w:rsidRDefault="007478C2">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tcBorders>
              <w:top w:val="single" w:sz="4" w:space="0" w:color="auto"/>
              <w:left w:val="single" w:sz="4" w:space="0" w:color="auto"/>
              <w:bottom w:val="single" w:sz="4" w:space="0" w:color="auto"/>
              <w:right w:val="single" w:sz="4" w:space="0" w:color="auto"/>
            </w:tcBorders>
            <w:vAlign w:val="center"/>
          </w:tcPr>
          <w:p w14:paraId="1FEA06EF" w14:textId="77777777" w:rsidR="00000000" w:rsidRDefault="007478C2">
            <w:pPr>
              <w:jc w:val="center"/>
              <w:rPr>
                <w:rFonts w:ascii="宋体" w:hAnsi="宋体"/>
                <w:sz w:val="24"/>
              </w:rPr>
            </w:pPr>
            <w:r>
              <w:rPr>
                <w:rFonts w:ascii="宋体" w:hAnsi="宋体" w:hint="eastAsia"/>
                <w:sz w:val="24"/>
              </w:rPr>
              <w:t>6</w:t>
            </w:r>
            <w:r>
              <w:rPr>
                <w:rFonts w:ascii="宋体" w:hAnsi="宋体"/>
                <w:sz w:val="24"/>
              </w:rPr>
              <w:t>个月</w:t>
            </w:r>
          </w:p>
          <w:p w14:paraId="7018B512" w14:textId="77777777" w:rsidR="00000000" w:rsidRDefault="007478C2">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tcBorders>
              <w:top w:val="single" w:sz="4" w:space="0" w:color="auto"/>
              <w:left w:val="single" w:sz="4" w:space="0" w:color="auto"/>
              <w:bottom w:val="single" w:sz="4" w:space="0" w:color="auto"/>
              <w:right w:val="single" w:sz="4" w:space="0" w:color="auto"/>
            </w:tcBorders>
            <w:vAlign w:val="center"/>
          </w:tcPr>
          <w:p w14:paraId="7EE760DB" w14:textId="77777777" w:rsidR="00000000" w:rsidRDefault="007478C2">
            <w:pPr>
              <w:jc w:val="center"/>
              <w:rPr>
                <w:rFonts w:ascii="宋体" w:hAnsi="宋体"/>
                <w:sz w:val="24"/>
              </w:rPr>
            </w:pPr>
            <w:r>
              <w:rPr>
                <w:rFonts w:ascii="宋体" w:hAnsi="宋体" w:hint="eastAsia"/>
                <w:sz w:val="24"/>
              </w:rPr>
              <w:t>1</w:t>
            </w:r>
            <w:r>
              <w:rPr>
                <w:rFonts w:ascii="宋体" w:hAnsi="宋体" w:hint="eastAsia"/>
                <w:sz w:val="24"/>
              </w:rPr>
              <w:t>年以内</w:t>
            </w:r>
          </w:p>
        </w:tc>
        <w:tc>
          <w:tcPr>
            <w:tcW w:w="752" w:type="dxa"/>
            <w:tcBorders>
              <w:top w:val="single" w:sz="4" w:space="0" w:color="auto"/>
              <w:left w:val="single" w:sz="4" w:space="0" w:color="auto"/>
              <w:bottom w:val="single" w:sz="4" w:space="0" w:color="auto"/>
              <w:right w:val="single" w:sz="4" w:space="0" w:color="auto"/>
            </w:tcBorders>
            <w:vAlign w:val="center"/>
          </w:tcPr>
          <w:p w14:paraId="0D7BB25D" w14:textId="77777777" w:rsidR="00000000" w:rsidRDefault="007478C2">
            <w:pPr>
              <w:jc w:val="center"/>
              <w:rPr>
                <w:rFonts w:ascii="宋体" w:hAnsi="宋体"/>
                <w:sz w:val="24"/>
              </w:rPr>
            </w:pPr>
            <w:r>
              <w:rPr>
                <w:rFonts w:ascii="宋体" w:hAnsi="宋体" w:hint="eastAsia"/>
                <w:sz w:val="24"/>
              </w:rPr>
              <w:t>1-5</w:t>
            </w:r>
            <w:r>
              <w:rPr>
                <w:rFonts w:ascii="宋体" w:hAnsi="宋体" w:hint="eastAsia"/>
                <w:sz w:val="24"/>
              </w:rPr>
              <w:t>年</w:t>
            </w:r>
          </w:p>
        </w:tc>
        <w:tc>
          <w:tcPr>
            <w:tcW w:w="900" w:type="dxa"/>
            <w:tcBorders>
              <w:top w:val="single" w:sz="4" w:space="0" w:color="auto"/>
              <w:left w:val="single" w:sz="4" w:space="0" w:color="auto"/>
              <w:bottom w:val="single" w:sz="4" w:space="0" w:color="auto"/>
              <w:right w:val="single" w:sz="4" w:space="0" w:color="auto"/>
            </w:tcBorders>
            <w:vAlign w:val="center"/>
          </w:tcPr>
          <w:p w14:paraId="5D76568D" w14:textId="77777777" w:rsidR="00000000" w:rsidRDefault="007478C2">
            <w:pPr>
              <w:jc w:val="center"/>
              <w:rPr>
                <w:rFonts w:ascii="宋体" w:hAnsi="宋体"/>
                <w:sz w:val="24"/>
              </w:rPr>
            </w:pPr>
            <w:r>
              <w:rPr>
                <w:rFonts w:ascii="宋体" w:hAnsi="宋体" w:hint="eastAsia"/>
                <w:sz w:val="24"/>
              </w:rPr>
              <w:t>5</w:t>
            </w:r>
            <w:r>
              <w:rPr>
                <w:rFonts w:ascii="宋体" w:hAnsi="宋体" w:hint="eastAsia"/>
                <w:sz w:val="24"/>
              </w:rPr>
              <w:t>年以上</w:t>
            </w:r>
          </w:p>
        </w:tc>
        <w:tc>
          <w:tcPr>
            <w:tcW w:w="731" w:type="dxa"/>
            <w:tcBorders>
              <w:top w:val="single" w:sz="4" w:space="0" w:color="auto"/>
              <w:left w:val="single" w:sz="4" w:space="0" w:color="auto"/>
              <w:bottom w:val="single" w:sz="4" w:space="0" w:color="auto"/>
              <w:right w:val="single" w:sz="4" w:space="0" w:color="auto"/>
            </w:tcBorders>
            <w:vAlign w:val="center"/>
          </w:tcPr>
          <w:p w14:paraId="1FE344FA" w14:textId="77777777" w:rsidR="00000000" w:rsidRDefault="007478C2">
            <w:pPr>
              <w:jc w:val="center"/>
              <w:rPr>
                <w:rFonts w:ascii="宋体" w:hAnsi="宋体"/>
                <w:sz w:val="24"/>
              </w:rPr>
            </w:pPr>
            <w:r>
              <w:rPr>
                <w:rFonts w:ascii="宋体" w:hAnsi="宋体"/>
                <w:sz w:val="24"/>
              </w:rPr>
              <w:t>合计</w:t>
            </w:r>
          </w:p>
        </w:tc>
      </w:tr>
      <w:tr w:rsidR="00000000" w14:paraId="0DC95414"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0108EF0E" w14:textId="77777777" w:rsidR="00000000" w:rsidRDefault="007478C2">
            <w:pPr>
              <w:jc w:val="center"/>
              <w:rPr>
                <w:rFonts w:ascii="宋体" w:hAnsi="宋体"/>
                <w:sz w:val="24"/>
              </w:rPr>
            </w:pPr>
            <w:r>
              <w:rPr>
                <w:rFonts w:ascii="宋体" w:hAnsi="宋体"/>
                <w:sz w:val="24"/>
              </w:rPr>
              <w:t>资产</w:t>
            </w:r>
          </w:p>
        </w:tc>
        <w:tc>
          <w:tcPr>
            <w:tcW w:w="767" w:type="dxa"/>
            <w:tcBorders>
              <w:top w:val="single" w:sz="4" w:space="0" w:color="auto"/>
              <w:left w:val="single" w:sz="4" w:space="0" w:color="auto"/>
              <w:bottom w:val="single" w:sz="4" w:space="0" w:color="auto"/>
              <w:right w:val="single" w:sz="4" w:space="0" w:color="auto"/>
            </w:tcBorders>
            <w:vAlign w:val="center"/>
          </w:tcPr>
          <w:p w14:paraId="4EC7A927" w14:textId="77777777" w:rsidR="00000000" w:rsidRDefault="007478C2">
            <w:pPr>
              <w:jc w:val="center"/>
              <w:rPr>
                <w:rFonts w:ascii="宋体" w:hAnsi="宋体"/>
                <w:sz w:val="24"/>
              </w:rPr>
            </w:pPr>
            <w:r>
              <w:rPr>
                <w:rFonts w:ascii="宋体" w:hAnsi="宋体"/>
                <w:sz w:val="24"/>
              </w:rPr>
              <w:t>-</w:t>
            </w:r>
          </w:p>
        </w:tc>
        <w:tc>
          <w:tcPr>
            <w:tcW w:w="850" w:type="dxa"/>
            <w:tcBorders>
              <w:top w:val="single" w:sz="4" w:space="0" w:color="auto"/>
              <w:left w:val="single" w:sz="4" w:space="0" w:color="auto"/>
              <w:bottom w:val="single" w:sz="4" w:space="0" w:color="auto"/>
              <w:right w:val="single" w:sz="4" w:space="0" w:color="auto"/>
            </w:tcBorders>
            <w:vAlign w:val="center"/>
          </w:tcPr>
          <w:p w14:paraId="5CB1186E" w14:textId="77777777" w:rsidR="00000000" w:rsidRDefault="007478C2">
            <w:pPr>
              <w:jc w:val="center"/>
              <w:rPr>
                <w:rFonts w:ascii="宋体" w:hAnsi="宋体"/>
                <w:sz w:val="24"/>
              </w:rPr>
            </w:pPr>
            <w:r>
              <w:rPr>
                <w:rFonts w:ascii="宋体" w:hAnsi="宋体"/>
                <w:sz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11032269" w14:textId="77777777" w:rsidR="00000000" w:rsidRDefault="007478C2">
            <w:pPr>
              <w:jc w:val="center"/>
              <w:rPr>
                <w:rFonts w:ascii="宋体" w:hAnsi="宋体"/>
                <w:sz w:val="24"/>
              </w:rPr>
            </w:pPr>
          </w:p>
        </w:tc>
        <w:tc>
          <w:tcPr>
            <w:tcW w:w="850" w:type="dxa"/>
            <w:tcBorders>
              <w:top w:val="single" w:sz="4" w:space="0" w:color="auto"/>
              <w:left w:val="single" w:sz="4" w:space="0" w:color="auto"/>
              <w:bottom w:val="single" w:sz="4" w:space="0" w:color="auto"/>
              <w:right w:val="single" w:sz="4" w:space="0" w:color="auto"/>
            </w:tcBorders>
            <w:vAlign w:val="center"/>
          </w:tcPr>
          <w:p w14:paraId="404BBF95" w14:textId="77777777" w:rsidR="00000000" w:rsidRDefault="007478C2">
            <w:pPr>
              <w:jc w:val="center"/>
              <w:rPr>
                <w:rFonts w:ascii="宋体" w:hAnsi="宋体"/>
                <w:sz w:val="24"/>
              </w:rPr>
            </w:pPr>
            <w:r>
              <w:rPr>
                <w:rFonts w:ascii="宋体" w:hAnsi="宋体"/>
                <w:sz w:val="24"/>
              </w:rPr>
              <w:t>-</w:t>
            </w:r>
          </w:p>
        </w:tc>
        <w:tc>
          <w:tcPr>
            <w:tcW w:w="900" w:type="dxa"/>
            <w:tcBorders>
              <w:top w:val="single" w:sz="4" w:space="0" w:color="auto"/>
              <w:left w:val="single" w:sz="4" w:space="0" w:color="auto"/>
              <w:bottom w:val="single" w:sz="4" w:space="0" w:color="auto"/>
              <w:right w:val="single" w:sz="4" w:space="0" w:color="auto"/>
            </w:tcBorders>
            <w:vAlign w:val="center"/>
          </w:tcPr>
          <w:p w14:paraId="35017BC4" w14:textId="77777777" w:rsidR="00000000" w:rsidRDefault="007478C2">
            <w:pPr>
              <w:jc w:val="center"/>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14F5D05E" w14:textId="77777777" w:rsidR="00000000" w:rsidRDefault="007478C2">
            <w:pPr>
              <w:jc w:val="center"/>
              <w:rPr>
                <w:rFonts w:ascii="宋体" w:hAnsi="宋体"/>
                <w:sz w:val="24"/>
              </w:rPr>
            </w:pPr>
          </w:p>
        </w:tc>
        <w:tc>
          <w:tcPr>
            <w:tcW w:w="752" w:type="dxa"/>
            <w:tcBorders>
              <w:top w:val="single" w:sz="4" w:space="0" w:color="auto"/>
              <w:left w:val="single" w:sz="4" w:space="0" w:color="auto"/>
              <w:bottom w:val="single" w:sz="4" w:space="0" w:color="auto"/>
              <w:right w:val="single" w:sz="4" w:space="0" w:color="auto"/>
            </w:tcBorders>
            <w:vAlign w:val="center"/>
          </w:tcPr>
          <w:p w14:paraId="35476889" w14:textId="77777777" w:rsidR="00000000" w:rsidRDefault="007478C2">
            <w:pPr>
              <w:jc w:val="center"/>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0F822710" w14:textId="77777777" w:rsidR="00000000" w:rsidRDefault="007478C2">
            <w:pPr>
              <w:jc w:val="center"/>
              <w:rPr>
                <w:rFonts w:ascii="宋体" w:hAnsi="宋体"/>
                <w:sz w:val="24"/>
              </w:rPr>
            </w:pPr>
          </w:p>
        </w:tc>
        <w:tc>
          <w:tcPr>
            <w:tcW w:w="731" w:type="dxa"/>
            <w:tcBorders>
              <w:top w:val="single" w:sz="4" w:space="0" w:color="auto"/>
              <w:left w:val="single" w:sz="4" w:space="0" w:color="auto"/>
              <w:bottom w:val="single" w:sz="4" w:space="0" w:color="auto"/>
              <w:right w:val="single" w:sz="4" w:space="0" w:color="auto"/>
            </w:tcBorders>
            <w:vAlign w:val="center"/>
          </w:tcPr>
          <w:p w14:paraId="0F215BBE" w14:textId="77777777" w:rsidR="00000000" w:rsidRDefault="007478C2">
            <w:pPr>
              <w:jc w:val="center"/>
              <w:rPr>
                <w:rFonts w:ascii="宋体" w:hAnsi="宋体"/>
                <w:sz w:val="24"/>
              </w:rPr>
            </w:pPr>
            <w:r>
              <w:rPr>
                <w:rFonts w:ascii="宋体" w:hAnsi="宋体"/>
                <w:sz w:val="24"/>
              </w:rPr>
              <w:t>-</w:t>
            </w:r>
          </w:p>
        </w:tc>
      </w:tr>
      <w:tr w:rsidR="00000000" w14:paraId="4C8202DD"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7FAB44C0" w14:textId="77777777" w:rsidR="00000000" w:rsidRDefault="007478C2">
            <w:pPr>
              <w:jc w:val="cente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2487</w:t>
            </w:r>
            <w:r>
              <w:rPr>
                <w:rFonts w:ascii="宋体" w:hAnsi="宋体" w:hint="eastAsia"/>
                <w:kern w:val="0"/>
                <w:sz w:val="18"/>
              </w:rPr>
              <w:t>）</w:t>
            </w:r>
          </w:p>
        </w:tc>
        <w:tc>
          <w:tcPr>
            <w:tcW w:w="767" w:type="dxa"/>
            <w:tcBorders>
              <w:top w:val="single" w:sz="4" w:space="0" w:color="auto"/>
              <w:left w:val="single" w:sz="4" w:space="0" w:color="auto"/>
              <w:bottom w:val="single" w:sz="4" w:space="0" w:color="auto"/>
              <w:right w:val="single" w:sz="4" w:space="0" w:color="auto"/>
            </w:tcBorders>
            <w:vAlign w:val="center"/>
          </w:tcPr>
          <w:p w14:paraId="68797082"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2488</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15DE27AF"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2489</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06A5331A"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2490</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0AA62DB6"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2491</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24345A9D"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2492</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0784F50E"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2493</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center"/>
          </w:tcPr>
          <w:p w14:paraId="12B9E086"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2494</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7FE71E43"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2495</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center"/>
          </w:tcPr>
          <w:p w14:paraId="6080E946"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2496</w:t>
            </w:r>
            <w:r>
              <w:rPr>
                <w:rFonts w:ascii="宋体" w:hAnsi="宋体" w:hint="eastAsia"/>
                <w:kern w:val="0"/>
                <w:sz w:val="18"/>
              </w:rPr>
              <w:t>）</w:t>
            </w:r>
          </w:p>
        </w:tc>
      </w:tr>
      <w:tr w:rsidR="00000000" w14:paraId="665D0C51"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32B4A95C" w14:textId="77777777" w:rsidR="00000000" w:rsidRDefault="007478C2">
            <w:pPr>
              <w:jc w:val="center"/>
              <w:rPr>
                <w:rFonts w:ascii="宋体" w:hAnsi="宋体"/>
                <w:sz w:val="24"/>
              </w:rPr>
            </w:pPr>
            <w:r>
              <w:rPr>
                <w:rFonts w:ascii="宋体" w:hAnsi="宋体"/>
                <w:sz w:val="24"/>
              </w:rPr>
              <w:t>资产总计</w:t>
            </w:r>
          </w:p>
        </w:tc>
        <w:tc>
          <w:tcPr>
            <w:tcW w:w="767" w:type="dxa"/>
            <w:tcBorders>
              <w:top w:val="single" w:sz="4" w:space="0" w:color="auto"/>
              <w:left w:val="single" w:sz="4" w:space="0" w:color="auto"/>
              <w:bottom w:val="single" w:sz="4" w:space="0" w:color="auto"/>
              <w:right w:val="single" w:sz="4" w:space="0" w:color="auto"/>
            </w:tcBorders>
            <w:vAlign w:val="center"/>
          </w:tcPr>
          <w:p w14:paraId="57D1F66D"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2477</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2CE7A2CB"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2478</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4D5D0E80"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2479</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06022CA7"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2480</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1C77C894"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2481</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3A569B4D"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2482</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center"/>
          </w:tcPr>
          <w:p w14:paraId="2790A208"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2483</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72A4C433"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2484</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center"/>
          </w:tcPr>
          <w:p w14:paraId="3607DAAE"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2485</w:t>
            </w:r>
            <w:r>
              <w:rPr>
                <w:rFonts w:ascii="宋体" w:hAnsi="宋体" w:hint="eastAsia"/>
                <w:kern w:val="0"/>
                <w:sz w:val="18"/>
              </w:rPr>
              <w:t>）</w:t>
            </w:r>
          </w:p>
        </w:tc>
      </w:tr>
      <w:tr w:rsidR="00000000" w14:paraId="76F78DFC"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1AAE67BB" w14:textId="77777777" w:rsidR="00000000" w:rsidRDefault="007478C2">
            <w:pPr>
              <w:jc w:val="center"/>
              <w:rPr>
                <w:rFonts w:ascii="宋体" w:hAnsi="宋体"/>
                <w:sz w:val="24"/>
              </w:rPr>
            </w:pPr>
            <w:r>
              <w:rPr>
                <w:rFonts w:ascii="宋体" w:hAnsi="宋体"/>
                <w:sz w:val="24"/>
              </w:rPr>
              <w:t>负债</w:t>
            </w:r>
          </w:p>
        </w:tc>
        <w:tc>
          <w:tcPr>
            <w:tcW w:w="767" w:type="dxa"/>
            <w:tcBorders>
              <w:top w:val="single" w:sz="4" w:space="0" w:color="auto"/>
              <w:left w:val="single" w:sz="4" w:space="0" w:color="auto"/>
              <w:bottom w:val="single" w:sz="4" w:space="0" w:color="auto"/>
              <w:right w:val="single" w:sz="4" w:space="0" w:color="auto"/>
            </w:tcBorders>
            <w:vAlign w:val="center"/>
          </w:tcPr>
          <w:p w14:paraId="2FCE1E6B" w14:textId="77777777" w:rsidR="00000000" w:rsidRDefault="007478C2">
            <w:pPr>
              <w:jc w:val="center"/>
              <w:rPr>
                <w:rFonts w:ascii="宋体" w:hAnsi="宋体"/>
                <w:sz w:val="24"/>
              </w:rPr>
            </w:pPr>
          </w:p>
        </w:tc>
        <w:tc>
          <w:tcPr>
            <w:tcW w:w="850" w:type="dxa"/>
            <w:tcBorders>
              <w:top w:val="single" w:sz="4" w:space="0" w:color="auto"/>
              <w:left w:val="single" w:sz="4" w:space="0" w:color="auto"/>
              <w:bottom w:val="single" w:sz="4" w:space="0" w:color="auto"/>
              <w:right w:val="single" w:sz="4" w:space="0" w:color="auto"/>
            </w:tcBorders>
            <w:vAlign w:val="center"/>
          </w:tcPr>
          <w:p w14:paraId="1171AC2A" w14:textId="77777777" w:rsidR="00000000" w:rsidRDefault="007478C2">
            <w:pPr>
              <w:jc w:val="center"/>
              <w:rPr>
                <w:rFonts w:ascii="宋体" w:hAnsi="宋体"/>
                <w:sz w:val="24"/>
              </w:rPr>
            </w:pPr>
          </w:p>
        </w:tc>
        <w:tc>
          <w:tcPr>
            <w:tcW w:w="851" w:type="dxa"/>
            <w:tcBorders>
              <w:top w:val="single" w:sz="4" w:space="0" w:color="auto"/>
              <w:left w:val="single" w:sz="4" w:space="0" w:color="auto"/>
              <w:bottom w:val="single" w:sz="4" w:space="0" w:color="auto"/>
              <w:right w:val="single" w:sz="4" w:space="0" w:color="auto"/>
            </w:tcBorders>
            <w:vAlign w:val="center"/>
          </w:tcPr>
          <w:p w14:paraId="50E69110" w14:textId="77777777" w:rsidR="00000000" w:rsidRDefault="007478C2">
            <w:pPr>
              <w:jc w:val="center"/>
              <w:rPr>
                <w:rFonts w:ascii="宋体" w:hAnsi="宋体"/>
                <w:sz w:val="24"/>
              </w:rPr>
            </w:pPr>
          </w:p>
        </w:tc>
        <w:tc>
          <w:tcPr>
            <w:tcW w:w="850" w:type="dxa"/>
            <w:tcBorders>
              <w:top w:val="single" w:sz="4" w:space="0" w:color="auto"/>
              <w:left w:val="single" w:sz="4" w:space="0" w:color="auto"/>
              <w:bottom w:val="single" w:sz="4" w:space="0" w:color="auto"/>
              <w:right w:val="single" w:sz="4" w:space="0" w:color="auto"/>
            </w:tcBorders>
            <w:vAlign w:val="center"/>
          </w:tcPr>
          <w:p w14:paraId="3857E96E" w14:textId="77777777" w:rsidR="00000000" w:rsidRDefault="007478C2">
            <w:pPr>
              <w:jc w:val="center"/>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1FA2F9E7" w14:textId="77777777" w:rsidR="00000000" w:rsidRDefault="007478C2">
            <w:pPr>
              <w:jc w:val="center"/>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4A59DDB2" w14:textId="77777777" w:rsidR="00000000" w:rsidRDefault="007478C2">
            <w:pPr>
              <w:jc w:val="center"/>
              <w:rPr>
                <w:rFonts w:ascii="宋体" w:hAnsi="宋体"/>
                <w:sz w:val="24"/>
              </w:rPr>
            </w:pPr>
          </w:p>
        </w:tc>
        <w:tc>
          <w:tcPr>
            <w:tcW w:w="752" w:type="dxa"/>
            <w:tcBorders>
              <w:top w:val="single" w:sz="4" w:space="0" w:color="auto"/>
              <w:left w:val="single" w:sz="4" w:space="0" w:color="auto"/>
              <w:bottom w:val="single" w:sz="4" w:space="0" w:color="auto"/>
              <w:right w:val="single" w:sz="4" w:space="0" w:color="auto"/>
            </w:tcBorders>
            <w:vAlign w:val="center"/>
          </w:tcPr>
          <w:p w14:paraId="749ADA24" w14:textId="77777777" w:rsidR="00000000" w:rsidRDefault="007478C2">
            <w:pPr>
              <w:jc w:val="center"/>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73AF872B" w14:textId="77777777" w:rsidR="00000000" w:rsidRDefault="007478C2">
            <w:pPr>
              <w:jc w:val="center"/>
              <w:rPr>
                <w:rFonts w:ascii="宋体" w:hAnsi="宋体"/>
                <w:sz w:val="24"/>
              </w:rPr>
            </w:pPr>
          </w:p>
        </w:tc>
        <w:tc>
          <w:tcPr>
            <w:tcW w:w="731" w:type="dxa"/>
            <w:tcBorders>
              <w:top w:val="single" w:sz="4" w:space="0" w:color="auto"/>
              <w:left w:val="single" w:sz="4" w:space="0" w:color="auto"/>
              <w:bottom w:val="single" w:sz="4" w:space="0" w:color="auto"/>
              <w:right w:val="single" w:sz="4" w:space="0" w:color="auto"/>
            </w:tcBorders>
            <w:vAlign w:val="center"/>
          </w:tcPr>
          <w:p w14:paraId="2FE172A2" w14:textId="77777777" w:rsidR="00000000" w:rsidRDefault="007478C2">
            <w:pPr>
              <w:jc w:val="center"/>
              <w:rPr>
                <w:rFonts w:ascii="宋体" w:hAnsi="宋体"/>
                <w:sz w:val="24"/>
              </w:rPr>
            </w:pPr>
          </w:p>
        </w:tc>
      </w:tr>
      <w:tr w:rsidR="00000000" w14:paraId="51615C36"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120EF449" w14:textId="77777777" w:rsidR="00000000" w:rsidRDefault="007478C2">
            <w:pPr>
              <w:jc w:val="cente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2507</w:t>
            </w:r>
            <w:r>
              <w:rPr>
                <w:rFonts w:ascii="宋体" w:hAnsi="宋体" w:hint="eastAsia"/>
                <w:kern w:val="0"/>
                <w:sz w:val="18"/>
              </w:rPr>
              <w:t>）</w:t>
            </w:r>
          </w:p>
        </w:tc>
        <w:tc>
          <w:tcPr>
            <w:tcW w:w="767" w:type="dxa"/>
            <w:tcBorders>
              <w:top w:val="single" w:sz="4" w:space="0" w:color="auto"/>
              <w:left w:val="single" w:sz="4" w:space="0" w:color="auto"/>
              <w:bottom w:val="single" w:sz="4" w:space="0" w:color="auto"/>
              <w:right w:val="single" w:sz="4" w:space="0" w:color="auto"/>
            </w:tcBorders>
            <w:vAlign w:val="center"/>
          </w:tcPr>
          <w:p w14:paraId="62BE522F"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2508</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3A63C1B9"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2509</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200B9839"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2510</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77DB7727"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2511</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39771911"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2512</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29096B6E"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2513</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center"/>
          </w:tcPr>
          <w:p w14:paraId="696B3506"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2514</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50DE0DC1"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2515</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center"/>
          </w:tcPr>
          <w:p w14:paraId="71C29880"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2516</w:t>
            </w:r>
            <w:r>
              <w:rPr>
                <w:rFonts w:ascii="宋体" w:hAnsi="宋体" w:hint="eastAsia"/>
                <w:kern w:val="0"/>
                <w:sz w:val="18"/>
              </w:rPr>
              <w:t>）</w:t>
            </w:r>
          </w:p>
        </w:tc>
      </w:tr>
      <w:tr w:rsidR="00000000" w14:paraId="379AF549"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1F1B6B3F" w14:textId="77777777" w:rsidR="00000000" w:rsidRDefault="007478C2">
            <w:pPr>
              <w:jc w:val="center"/>
              <w:rPr>
                <w:rFonts w:ascii="宋体" w:hAnsi="宋体"/>
                <w:sz w:val="24"/>
              </w:rPr>
            </w:pPr>
            <w:r>
              <w:rPr>
                <w:rFonts w:ascii="宋体" w:hAnsi="宋体"/>
                <w:sz w:val="24"/>
              </w:rPr>
              <w:t>负债总计</w:t>
            </w:r>
          </w:p>
        </w:tc>
        <w:tc>
          <w:tcPr>
            <w:tcW w:w="767" w:type="dxa"/>
            <w:tcBorders>
              <w:top w:val="single" w:sz="4" w:space="0" w:color="auto"/>
              <w:left w:val="single" w:sz="4" w:space="0" w:color="auto"/>
              <w:bottom w:val="single" w:sz="4" w:space="0" w:color="auto"/>
              <w:right w:val="single" w:sz="4" w:space="0" w:color="auto"/>
            </w:tcBorders>
            <w:vAlign w:val="center"/>
          </w:tcPr>
          <w:p w14:paraId="79EE0B60"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2497</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3C376A9F"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2498</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35021C45"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2499</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2D0359FC"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2500</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749FE6FE"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2501</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356DA54C"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2502</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center"/>
          </w:tcPr>
          <w:p w14:paraId="4A6B145F"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2503</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08F97075"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2504</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center"/>
          </w:tcPr>
          <w:p w14:paraId="645BFA37"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2505</w:t>
            </w:r>
            <w:r>
              <w:rPr>
                <w:rFonts w:ascii="宋体" w:hAnsi="宋体" w:hint="eastAsia"/>
                <w:kern w:val="0"/>
                <w:sz w:val="18"/>
              </w:rPr>
              <w:t>）</w:t>
            </w:r>
          </w:p>
        </w:tc>
      </w:tr>
      <w:tr w:rsidR="00000000" w14:paraId="1A0BEE3F" w14:textId="77777777">
        <w:trPr>
          <w:trHeight w:val="280"/>
          <w:jc w:val="center"/>
        </w:trPr>
        <w:tc>
          <w:tcPr>
            <w:tcW w:w="1922" w:type="dxa"/>
            <w:tcBorders>
              <w:top w:val="single" w:sz="4" w:space="0" w:color="auto"/>
              <w:left w:val="single" w:sz="4" w:space="0" w:color="auto"/>
              <w:bottom w:val="single" w:sz="4" w:space="0" w:color="auto"/>
              <w:right w:val="single" w:sz="4" w:space="0" w:color="auto"/>
            </w:tcBorders>
            <w:vAlign w:val="center"/>
          </w:tcPr>
          <w:p w14:paraId="4EC0BB2C" w14:textId="77777777" w:rsidR="00000000" w:rsidRDefault="007478C2">
            <w:pPr>
              <w:jc w:val="center"/>
              <w:rPr>
                <w:rFonts w:ascii="宋体" w:hAnsi="宋体"/>
                <w:sz w:val="24"/>
              </w:rPr>
            </w:pPr>
            <w:r>
              <w:rPr>
                <w:rFonts w:ascii="宋体" w:hAnsi="宋体" w:hint="eastAsia"/>
                <w:sz w:val="24"/>
              </w:rPr>
              <w:t>流动性净额</w:t>
            </w:r>
          </w:p>
        </w:tc>
        <w:tc>
          <w:tcPr>
            <w:tcW w:w="767" w:type="dxa"/>
            <w:tcBorders>
              <w:top w:val="single" w:sz="4" w:space="0" w:color="auto"/>
              <w:left w:val="single" w:sz="4" w:space="0" w:color="auto"/>
              <w:bottom w:val="single" w:sz="4" w:space="0" w:color="auto"/>
              <w:right w:val="single" w:sz="4" w:space="0" w:color="auto"/>
            </w:tcBorders>
            <w:vAlign w:val="center"/>
          </w:tcPr>
          <w:p w14:paraId="52D97607"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2517</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7B91CBB9"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2518</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2341689A"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2519</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center"/>
          </w:tcPr>
          <w:p w14:paraId="1F56A11B"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2520</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596F5562"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2521</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1F2B82DF"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2522</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center"/>
          </w:tcPr>
          <w:p w14:paraId="63485890"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2523</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center"/>
          </w:tcPr>
          <w:p w14:paraId="697A64F3"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2524</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center"/>
          </w:tcPr>
          <w:p w14:paraId="177FB9E9"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2525</w:t>
            </w:r>
            <w:r>
              <w:rPr>
                <w:rFonts w:ascii="宋体" w:hAnsi="宋体" w:hint="eastAsia"/>
                <w:kern w:val="0"/>
                <w:sz w:val="18"/>
              </w:rPr>
              <w:t>）</w:t>
            </w:r>
          </w:p>
        </w:tc>
      </w:tr>
    </w:tbl>
    <w:p w14:paraId="56BFAF1E"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2526</w:t>
      </w:r>
      <w:r>
        <w:rPr>
          <w:rFonts w:ascii="宋体" w:hAnsi="宋体" w:hint="eastAsia"/>
          <w:kern w:val="0"/>
          <w:sz w:val="18"/>
        </w:rPr>
        <w:t>）</w:t>
      </w:r>
    </w:p>
    <w:p w14:paraId="12ADEFA3" w14:textId="77777777" w:rsidR="00000000" w:rsidRDefault="007478C2">
      <w:pPr>
        <w:rPr>
          <w:rFonts w:ascii="宋体" w:hAnsi="宋体"/>
          <w:b/>
          <w:sz w:val="24"/>
        </w:rPr>
      </w:pPr>
    </w:p>
    <w:p w14:paraId="35CEFC9C" w14:textId="77777777" w:rsidR="00000000" w:rsidRDefault="007478C2">
      <w:pPr>
        <w:outlineLvl w:val="4"/>
        <w:rPr>
          <w:rFonts w:ascii="仿宋_GB2312" w:eastAsia="仿宋_GB2312"/>
          <w:sz w:val="32"/>
          <w:szCs w:val="32"/>
        </w:rPr>
      </w:pPr>
      <w:r>
        <w:rPr>
          <w:rFonts w:ascii="宋体" w:hAnsi="宋体" w:hint="eastAsia"/>
          <w:b/>
          <w:sz w:val="24"/>
        </w:rPr>
        <w:t>7.4.13.3.2</w:t>
      </w:r>
      <w:r>
        <w:rPr>
          <w:rFonts w:ascii="宋体" w:hAnsi="宋体"/>
          <w:b/>
          <w:sz w:val="24"/>
        </w:rPr>
        <w:t xml:space="preserve"> </w:t>
      </w:r>
      <w:r>
        <w:rPr>
          <w:rFonts w:ascii="宋体" w:hAnsi="宋体" w:hint="eastAsia"/>
          <w:b/>
          <w:sz w:val="24"/>
        </w:rPr>
        <w:t>报告期内本基金组合资产的流动性风险分析</w:t>
      </w:r>
      <w:r>
        <w:rPr>
          <w:rStyle w:val="FootnoteReference"/>
          <w:rFonts w:ascii="宋体" w:hAnsi="宋体" w:hint="eastAsia"/>
          <w:b/>
          <w:sz w:val="24"/>
        </w:rPr>
        <w:footnoteReference w:id="214"/>
      </w:r>
    </w:p>
    <w:p w14:paraId="60BDAF95"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3361</w:t>
      </w:r>
      <w:r>
        <w:rPr>
          <w:rFonts w:ascii="宋体" w:hAnsi="宋体" w:hint="eastAsia"/>
          <w:kern w:val="0"/>
          <w:sz w:val="18"/>
        </w:rPr>
        <w:t>）</w:t>
      </w:r>
    </w:p>
    <w:p w14:paraId="6805C8D5" w14:textId="77777777" w:rsidR="00000000" w:rsidRDefault="007478C2">
      <w:pPr>
        <w:rPr>
          <w:rFonts w:ascii="宋体" w:hAnsi="宋体"/>
          <w:kern w:val="0"/>
          <w:sz w:val="18"/>
        </w:rPr>
      </w:pPr>
    </w:p>
    <w:p w14:paraId="40F68E30" w14:textId="77777777" w:rsidR="00000000" w:rsidRDefault="007478C2">
      <w:pPr>
        <w:jc w:val="left"/>
        <w:outlineLvl w:val="4"/>
        <w:rPr>
          <w:rFonts w:ascii="宋体" w:hAnsi="宋体"/>
          <w:b/>
          <w:sz w:val="24"/>
        </w:rPr>
      </w:pPr>
      <w:r>
        <w:rPr>
          <w:rFonts w:ascii="宋体" w:hAnsi="宋体" w:hint="eastAsia"/>
          <w:b/>
          <w:sz w:val="24"/>
        </w:rPr>
        <w:t xml:space="preserve">7.4.13.4 </w:t>
      </w:r>
      <w:r>
        <w:rPr>
          <w:rFonts w:ascii="宋体" w:hAnsi="宋体"/>
          <w:b/>
          <w:sz w:val="24"/>
        </w:rPr>
        <w:t>市场风险</w:t>
      </w:r>
    </w:p>
    <w:p w14:paraId="4DB9961D"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0894</w:t>
      </w:r>
      <w:r>
        <w:rPr>
          <w:rFonts w:ascii="宋体" w:hAnsi="宋体" w:hint="eastAsia"/>
          <w:kern w:val="0"/>
          <w:sz w:val="18"/>
        </w:rPr>
        <w:t>）</w:t>
      </w:r>
    </w:p>
    <w:p w14:paraId="63C0A5BC" w14:textId="77777777" w:rsidR="00000000" w:rsidRDefault="007478C2">
      <w:pPr>
        <w:rPr>
          <w:rFonts w:ascii="宋体" w:hAnsi="宋体"/>
          <w:kern w:val="0"/>
          <w:sz w:val="18"/>
        </w:rPr>
      </w:pPr>
    </w:p>
    <w:p w14:paraId="70A2F6E9" w14:textId="77777777" w:rsidR="00000000" w:rsidRDefault="007478C2">
      <w:pPr>
        <w:jc w:val="left"/>
        <w:outlineLvl w:val="4"/>
        <w:rPr>
          <w:rFonts w:ascii="宋体" w:hAnsi="宋体"/>
          <w:b/>
          <w:sz w:val="24"/>
        </w:rPr>
      </w:pPr>
      <w:r>
        <w:rPr>
          <w:rFonts w:ascii="宋体" w:hAnsi="宋体" w:hint="eastAsia"/>
          <w:b/>
          <w:sz w:val="24"/>
        </w:rPr>
        <w:t xml:space="preserve">7.4.13.4.1 </w:t>
      </w:r>
      <w:r>
        <w:rPr>
          <w:rFonts w:ascii="宋体" w:hAnsi="宋体"/>
          <w:b/>
          <w:sz w:val="24"/>
        </w:rPr>
        <w:t>利率风险</w:t>
      </w:r>
      <w:r>
        <w:rPr>
          <w:rStyle w:val="FootnoteReference"/>
          <w:rFonts w:ascii="宋体" w:hAnsi="宋体"/>
          <w:b/>
          <w:sz w:val="24"/>
        </w:rPr>
        <w:footnoteReference w:id="215"/>
      </w:r>
    </w:p>
    <w:p w14:paraId="36E72BC7"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0910</w:t>
      </w:r>
      <w:r>
        <w:rPr>
          <w:rFonts w:ascii="宋体" w:hAnsi="宋体" w:hint="eastAsia"/>
          <w:kern w:val="0"/>
          <w:sz w:val="18"/>
        </w:rPr>
        <w:t>）</w:t>
      </w:r>
    </w:p>
    <w:p w14:paraId="5D8730C1" w14:textId="77777777" w:rsidR="00000000" w:rsidRDefault="007478C2">
      <w:pPr>
        <w:rPr>
          <w:rFonts w:ascii="宋体" w:hAnsi="宋体"/>
          <w:kern w:val="0"/>
          <w:sz w:val="18"/>
        </w:rPr>
      </w:pPr>
    </w:p>
    <w:p w14:paraId="2666568C" w14:textId="77777777" w:rsidR="00000000" w:rsidRDefault="007478C2">
      <w:pPr>
        <w:jc w:val="left"/>
        <w:outlineLvl w:val="4"/>
      </w:pPr>
      <w:r>
        <w:rPr>
          <w:rFonts w:ascii="宋体" w:hAnsi="宋体" w:hint="eastAsia"/>
          <w:b/>
          <w:sz w:val="24"/>
        </w:rPr>
        <w:t xml:space="preserve">7.4.13.4.1.1 </w:t>
      </w:r>
      <w:r>
        <w:rPr>
          <w:rFonts w:ascii="宋体" w:hAnsi="宋体" w:hint="eastAsia"/>
          <w:b/>
          <w:sz w:val="24"/>
        </w:rPr>
        <w:t>利率风险敞口</w:t>
      </w:r>
      <w:r>
        <w:rPr>
          <w:rStyle w:val="FootnoteReference"/>
          <w:rFonts w:ascii="宋体" w:hAnsi="宋体"/>
          <w:b/>
          <w:sz w:val="24"/>
        </w:rPr>
        <w:footnoteReference w:id="216"/>
      </w:r>
    </w:p>
    <w:p w14:paraId="3F130B0E" w14:textId="77777777" w:rsidR="00000000" w:rsidRDefault="007478C2">
      <w:pPr>
        <w:wordWrap w:val="0"/>
        <w:ind w:leftChars="80" w:left="168" w:firstLineChars="179" w:firstLine="430"/>
        <w:jc w:val="right"/>
        <w:rPr>
          <w:sz w:val="24"/>
        </w:rPr>
      </w:pPr>
      <w:r>
        <w:rPr>
          <w:rFonts w:hAnsi="宋体" w:hint="eastAsia"/>
          <w:sz w:val="24"/>
        </w:rPr>
        <w:t>单位：</w:t>
      </w:r>
      <w:r>
        <w:rPr>
          <w:rFonts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47"/>
        <w:gridCol w:w="733"/>
        <w:gridCol w:w="850"/>
        <w:gridCol w:w="851"/>
        <w:gridCol w:w="850"/>
        <w:gridCol w:w="900"/>
        <w:gridCol w:w="900"/>
        <w:gridCol w:w="752"/>
        <w:gridCol w:w="900"/>
        <w:gridCol w:w="900"/>
        <w:gridCol w:w="731"/>
      </w:tblGrid>
      <w:tr w:rsidR="00000000" w14:paraId="2965B77F" w14:textId="77777777">
        <w:trPr>
          <w:trHeight w:val="280"/>
          <w:jc w:val="center"/>
        </w:trPr>
        <w:tc>
          <w:tcPr>
            <w:tcW w:w="1247" w:type="dxa"/>
            <w:vAlign w:val="center"/>
          </w:tcPr>
          <w:p w14:paraId="589BFBE4" w14:textId="77777777" w:rsidR="00000000" w:rsidRDefault="007478C2">
            <w:pPr>
              <w:jc w:val="center"/>
              <w:rPr>
                <w:rFonts w:ascii="宋体" w:hAnsi="宋体"/>
                <w:sz w:val="24"/>
              </w:rPr>
            </w:pPr>
            <w:r>
              <w:rPr>
                <w:rFonts w:ascii="宋体" w:hAnsi="宋体" w:hint="eastAsia"/>
                <w:sz w:val="24"/>
              </w:rPr>
              <w:t>本期末</w:t>
            </w:r>
          </w:p>
          <w:p w14:paraId="731B3191"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733" w:type="dxa"/>
            <w:vAlign w:val="center"/>
          </w:tcPr>
          <w:p w14:paraId="75497C69" w14:textId="77777777" w:rsidR="00000000" w:rsidRDefault="007478C2">
            <w:pPr>
              <w:jc w:val="center"/>
              <w:rPr>
                <w:rFonts w:ascii="宋体" w:hAnsi="宋体"/>
                <w:sz w:val="24"/>
              </w:rPr>
            </w:pPr>
            <w:r>
              <w:rPr>
                <w:rFonts w:ascii="宋体" w:hAnsi="宋体"/>
                <w:sz w:val="24"/>
                <w:lang w:val="en-GB"/>
              </w:rPr>
              <w:t>1</w:t>
            </w:r>
            <w:r>
              <w:rPr>
                <w:rFonts w:ascii="宋体" w:hAnsi="宋体"/>
                <w:sz w:val="24"/>
                <w:lang w:val="en-GB"/>
              </w:rPr>
              <w:t>个月以内</w:t>
            </w:r>
          </w:p>
        </w:tc>
        <w:tc>
          <w:tcPr>
            <w:tcW w:w="850" w:type="dxa"/>
            <w:vAlign w:val="center"/>
          </w:tcPr>
          <w:p w14:paraId="1F36C859" w14:textId="77777777" w:rsidR="00000000" w:rsidRDefault="007478C2">
            <w:pPr>
              <w:jc w:val="center"/>
              <w:rPr>
                <w:rFonts w:ascii="宋体" w:hAnsi="宋体"/>
                <w:sz w:val="24"/>
              </w:rPr>
            </w:pPr>
            <w:r>
              <w:rPr>
                <w:rFonts w:ascii="宋体" w:hAnsi="宋体"/>
                <w:sz w:val="24"/>
              </w:rPr>
              <w:t>1</w:t>
            </w:r>
            <w:r>
              <w:rPr>
                <w:rFonts w:ascii="宋体" w:hAnsi="宋体" w:hint="eastAsia"/>
                <w:sz w:val="24"/>
              </w:rPr>
              <w:t>-</w:t>
            </w:r>
            <w:r>
              <w:rPr>
                <w:rFonts w:ascii="宋体" w:hAnsi="宋体"/>
                <w:sz w:val="24"/>
              </w:rPr>
              <w:t>3</w:t>
            </w:r>
          </w:p>
          <w:p w14:paraId="13B0D015" w14:textId="77777777" w:rsidR="00000000" w:rsidRDefault="007478C2">
            <w:pPr>
              <w:jc w:val="center"/>
              <w:rPr>
                <w:rFonts w:ascii="宋体" w:hAnsi="宋体"/>
                <w:sz w:val="24"/>
              </w:rPr>
            </w:pPr>
            <w:r>
              <w:rPr>
                <w:rFonts w:ascii="宋体" w:hAnsi="宋体"/>
                <w:sz w:val="24"/>
              </w:rPr>
              <w:t>个月</w:t>
            </w:r>
          </w:p>
        </w:tc>
        <w:tc>
          <w:tcPr>
            <w:tcW w:w="851" w:type="dxa"/>
          </w:tcPr>
          <w:p w14:paraId="012B6FA1" w14:textId="77777777" w:rsidR="00000000" w:rsidRDefault="007478C2">
            <w:pPr>
              <w:jc w:val="center"/>
              <w:rPr>
                <w:rFonts w:ascii="宋体" w:hAnsi="宋体"/>
                <w:sz w:val="24"/>
              </w:rPr>
            </w:pPr>
            <w:r>
              <w:rPr>
                <w:rFonts w:ascii="宋体" w:hAnsi="宋体" w:hint="eastAsia"/>
                <w:sz w:val="24"/>
                <w:lang w:val="en-GB"/>
              </w:rPr>
              <w:t>6</w:t>
            </w:r>
            <w:r>
              <w:rPr>
                <w:rFonts w:ascii="宋体" w:hAnsi="宋体" w:hint="eastAsia"/>
                <w:sz w:val="24"/>
                <w:lang w:val="en-GB"/>
              </w:rPr>
              <w:t>个月以内</w:t>
            </w:r>
          </w:p>
        </w:tc>
        <w:tc>
          <w:tcPr>
            <w:tcW w:w="850" w:type="dxa"/>
            <w:vAlign w:val="center"/>
          </w:tcPr>
          <w:p w14:paraId="7A66173A" w14:textId="77777777" w:rsidR="00000000" w:rsidRDefault="007478C2">
            <w:pPr>
              <w:jc w:val="center"/>
              <w:rPr>
                <w:rFonts w:ascii="宋体" w:hAnsi="宋体"/>
                <w:sz w:val="24"/>
              </w:rPr>
            </w:pPr>
            <w:r>
              <w:rPr>
                <w:rFonts w:ascii="宋体" w:hAnsi="宋体"/>
                <w:sz w:val="24"/>
              </w:rPr>
              <w:t>3</w:t>
            </w:r>
            <w:r>
              <w:rPr>
                <w:rFonts w:ascii="宋体" w:hAnsi="宋体"/>
                <w:sz w:val="24"/>
              </w:rPr>
              <w:t>个月</w:t>
            </w:r>
          </w:p>
          <w:p w14:paraId="3995FE90" w14:textId="77777777" w:rsidR="00000000" w:rsidRDefault="007478C2">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tcPr>
          <w:p w14:paraId="4A53AE4F" w14:textId="77777777" w:rsidR="00000000" w:rsidRDefault="007478C2">
            <w:pPr>
              <w:jc w:val="center"/>
              <w:rPr>
                <w:rFonts w:ascii="宋体" w:hAnsi="宋体"/>
                <w:sz w:val="24"/>
              </w:rPr>
            </w:pPr>
            <w:r>
              <w:rPr>
                <w:rFonts w:ascii="宋体" w:hAnsi="宋体" w:hint="eastAsia"/>
                <w:sz w:val="24"/>
              </w:rPr>
              <w:t>6</w:t>
            </w:r>
            <w:r>
              <w:rPr>
                <w:rFonts w:ascii="宋体" w:hAnsi="宋体"/>
                <w:sz w:val="24"/>
              </w:rPr>
              <w:t>个月</w:t>
            </w:r>
          </w:p>
          <w:p w14:paraId="0752D7EE" w14:textId="77777777" w:rsidR="00000000" w:rsidRDefault="007478C2">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tcPr>
          <w:p w14:paraId="10328707" w14:textId="77777777" w:rsidR="00000000" w:rsidRDefault="007478C2">
            <w:pPr>
              <w:jc w:val="center"/>
              <w:rPr>
                <w:rFonts w:ascii="宋体" w:hAnsi="宋体"/>
                <w:sz w:val="24"/>
              </w:rPr>
            </w:pPr>
            <w:r>
              <w:rPr>
                <w:rFonts w:ascii="宋体" w:hAnsi="宋体" w:hint="eastAsia"/>
                <w:sz w:val="24"/>
              </w:rPr>
              <w:t>1</w:t>
            </w:r>
            <w:r>
              <w:rPr>
                <w:rFonts w:ascii="宋体" w:hAnsi="宋体" w:hint="eastAsia"/>
                <w:sz w:val="24"/>
              </w:rPr>
              <w:t>年以内</w:t>
            </w:r>
          </w:p>
        </w:tc>
        <w:tc>
          <w:tcPr>
            <w:tcW w:w="752" w:type="dxa"/>
            <w:vAlign w:val="center"/>
          </w:tcPr>
          <w:p w14:paraId="7D72C88B" w14:textId="77777777" w:rsidR="00000000" w:rsidRDefault="007478C2">
            <w:pPr>
              <w:jc w:val="center"/>
              <w:rPr>
                <w:rFonts w:ascii="宋体" w:hAnsi="宋体"/>
                <w:sz w:val="24"/>
              </w:rPr>
            </w:pPr>
            <w:r>
              <w:rPr>
                <w:rFonts w:ascii="宋体" w:hAnsi="宋体" w:hint="eastAsia"/>
                <w:sz w:val="24"/>
              </w:rPr>
              <w:t>1-5</w:t>
            </w:r>
            <w:r>
              <w:rPr>
                <w:rFonts w:ascii="宋体" w:hAnsi="宋体" w:hint="eastAsia"/>
                <w:sz w:val="24"/>
              </w:rPr>
              <w:t>年</w:t>
            </w:r>
          </w:p>
        </w:tc>
        <w:tc>
          <w:tcPr>
            <w:tcW w:w="900" w:type="dxa"/>
            <w:vAlign w:val="center"/>
          </w:tcPr>
          <w:p w14:paraId="378474C2" w14:textId="77777777" w:rsidR="00000000" w:rsidRDefault="007478C2">
            <w:pPr>
              <w:jc w:val="center"/>
              <w:rPr>
                <w:rFonts w:ascii="宋体" w:hAnsi="宋体"/>
                <w:sz w:val="24"/>
              </w:rPr>
            </w:pPr>
            <w:r>
              <w:rPr>
                <w:rFonts w:ascii="宋体" w:hAnsi="宋体" w:hint="eastAsia"/>
                <w:sz w:val="24"/>
              </w:rPr>
              <w:t>5</w:t>
            </w:r>
            <w:r>
              <w:rPr>
                <w:rFonts w:ascii="宋体" w:hAnsi="宋体" w:hint="eastAsia"/>
                <w:sz w:val="24"/>
              </w:rPr>
              <w:t>年以上</w:t>
            </w:r>
          </w:p>
        </w:tc>
        <w:tc>
          <w:tcPr>
            <w:tcW w:w="900" w:type="dxa"/>
            <w:vAlign w:val="center"/>
          </w:tcPr>
          <w:p w14:paraId="6F7FFE7B" w14:textId="77777777" w:rsidR="00000000" w:rsidRDefault="007478C2">
            <w:pPr>
              <w:jc w:val="center"/>
              <w:rPr>
                <w:rFonts w:ascii="宋体" w:hAnsi="宋体"/>
                <w:sz w:val="24"/>
              </w:rPr>
            </w:pPr>
            <w:r>
              <w:rPr>
                <w:rFonts w:ascii="宋体" w:hAnsi="宋体"/>
                <w:sz w:val="24"/>
              </w:rPr>
              <w:t>不计息</w:t>
            </w:r>
          </w:p>
        </w:tc>
        <w:tc>
          <w:tcPr>
            <w:tcW w:w="731" w:type="dxa"/>
            <w:vAlign w:val="center"/>
          </w:tcPr>
          <w:p w14:paraId="1C52A3E1" w14:textId="77777777" w:rsidR="00000000" w:rsidRDefault="007478C2">
            <w:pPr>
              <w:jc w:val="center"/>
              <w:rPr>
                <w:rFonts w:ascii="宋体" w:hAnsi="宋体"/>
                <w:sz w:val="24"/>
              </w:rPr>
            </w:pPr>
            <w:r>
              <w:rPr>
                <w:rFonts w:ascii="宋体" w:hAnsi="宋体"/>
                <w:sz w:val="24"/>
              </w:rPr>
              <w:t>合计</w:t>
            </w:r>
          </w:p>
        </w:tc>
      </w:tr>
      <w:tr w:rsidR="00000000" w14:paraId="58245ECD" w14:textId="77777777">
        <w:trPr>
          <w:trHeight w:val="280"/>
          <w:jc w:val="center"/>
        </w:trPr>
        <w:tc>
          <w:tcPr>
            <w:tcW w:w="1247" w:type="dxa"/>
          </w:tcPr>
          <w:p w14:paraId="3E3D44ED" w14:textId="77777777" w:rsidR="00000000" w:rsidRDefault="007478C2">
            <w:pPr>
              <w:rPr>
                <w:rFonts w:ascii="宋体" w:hAnsi="宋体"/>
                <w:sz w:val="24"/>
              </w:rPr>
            </w:pPr>
            <w:r>
              <w:rPr>
                <w:rFonts w:ascii="宋体" w:hAnsi="宋体"/>
                <w:sz w:val="24"/>
              </w:rPr>
              <w:t>资产</w:t>
            </w:r>
          </w:p>
        </w:tc>
        <w:tc>
          <w:tcPr>
            <w:tcW w:w="733" w:type="dxa"/>
            <w:vAlign w:val="bottom"/>
          </w:tcPr>
          <w:p w14:paraId="4F89FE01" w14:textId="77777777" w:rsidR="00000000" w:rsidRDefault="007478C2">
            <w:pPr>
              <w:jc w:val="right"/>
              <w:rPr>
                <w:rFonts w:ascii="宋体" w:hAnsi="宋体"/>
                <w:sz w:val="24"/>
              </w:rPr>
            </w:pPr>
          </w:p>
        </w:tc>
        <w:tc>
          <w:tcPr>
            <w:tcW w:w="850" w:type="dxa"/>
            <w:vAlign w:val="bottom"/>
          </w:tcPr>
          <w:p w14:paraId="7BE25842" w14:textId="77777777" w:rsidR="00000000" w:rsidRDefault="007478C2">
            <w:pPr>
              <w:jc w:val="right"/>
              <w:rPr>
                <w:rFonts w:ascii="宋体" w:hAnsi="宋体"/>
                <w:sz w:val="24"/>
              </w:rPr>
            </w:pPr>
          </w:p>
        </w:tc>
        <w:tc>
          <w:tcPr>
            <w:tcW w:w="851" w:type="dxa"/>
          </w:tcPr>
          <w:p w14:paraId="3560CB65" w14:textId="77777777" w:rsidR="00000000" w:rsidRDefault="007478C2">
            <w:pPr>
              <w:jc w:val="right"/>
              <w:rPr>
                <w:rFonts w:ascii="宋体" w:hAnsi="宋体"/>
                <w:sz w:val="24"/>
              </w:rPr>
            </w:pPr>
          </w:p>
        </w:tc>
        <w:tc>
          <w:tcPr>
            <w:tcW w:w="850" w:type="dxa"/>
            <w:vAlign w:val="bottom"/>
          </w:tcPr>
          <w:p w14:paraId="5D67BF6D" w14:textId="77777777" w:rsidR="00000000" w:rsidRDefault="007478C2">
            <w:pPr>
              <w:jc w:val="right"/>
              <w:rPr>
                <w:rFonts w:ascii="宋体" w:hAnsi="宋体"/>
                <w:sz w:val="24"/>
              </w:rPr>
            </w:pPr>
          </w:p>
        </w:tc>
        <w:tc>
          <w:tcPr>
            <w:tcW w:w="900" w:type="dxa"/>
          </w:tcPr>
          <w:p w14:paraId="70279B5A" w14:textId="77777777" w:rsidR="00000000" w:rsidRDefault="007478C2">
            <w:pPr>
              <w:jc w:val="right"/>
              <w:rPr>
                <w:rFonts w:ascii="宋体" w:hAnsi="宋体"/>
                <w:sz w:val="24"/>
              </w:rPr>
            </w:pPr>
          </w:p>
        </w:tc>
        <w:tc>
          <w:tcPr>
            <w:tcW w:w="900" w:type="dxa"/>
          </w:tcPr>
          <w:p w14:paraId="3A7FB4F8" w14:textId="77777777" w:rsidR="00000000" w:rsidRDefault="007478C2">
            <w:pPr>
              <w:jc w:val="right"/>
              <w:rPr>
                <w:rFonts w:ascii="宋体" w:hAnsi="宋体"/>
                <w:sz w:val="24"/>
              </w:rPr>
            </w:pPr>
          </w:p>
        </w:tc>
        <w:tc>
          <w:tcPr>
            <w:tcW w:w="752" w:type="dxa"/>
          </w:tcPr>
          <w:p w14:paraId="504E6FE0" w14:textId="77777777" w:rsidR="00000000" w:rsidRDefault="007478C2">
            <w:pPr>
              <w:jc w:val="right"/>
              <w:rPr>
                <w:rFonts w:ascii="宋体" w:hAnsi="宋体"/>
                <w:sz w:val="24"/>
              </w:rPr>
            </w:pPr>
          </w:p>
        </w:tc>
        <w:tc>
          <w:tcPr>
            <w:tcW w:w="900" w:type="dxa"/>
          </w:tcPr>
          <w:p w14:paraId="6C26BFC9" w14:textId="77777777" w:rsidR="00000000" w:rsidRDefault="007478C2">
            <w:pPr>
              <w:jc w:val="right"/>
              <w:rPr>
                <w:rFonts w:ascii="宋体" w:hAnsi="宋体"/>
                <w:sz w:val="24"/>
              </w:rPr>
            </w:pPr>
          </w:p>
        </w:tc>
        <w:tc>
          <w:tcPr>
            <w:tcW w:w="900" w:type="dxa"/>
            <w:vAlign w:val="bottom"/>
          </w:tcPr>
          <w:p w14:paraId="259872F0" w14:textId="77777777" w:rsidR="00000000" w:rsidRDefault="007478C2">
            <w:pPr>
              <w:jc w:val="right"/>
              <w:rPr>
                <w:rFonts w:ascii="宋体" w:hAnsi="宋体"/>
                <w:sz w:val="24"/>
              </w:rPr>
            </w:pPr>
          </w:p>
        </w:tc>
        <w:tc>
          <w:tcPr>
            <w:tcW w:w="731" w:type="dxa"/>
            <w:vAlign w:val="bottom"/>
          </w:tcPr>
          <w:p w14:paraId="647E30D6" w14:textId="77777777" w:rsidR="00000000" w:rsidRDefault="007478C2">
            <w:pPr>
              <w:jc w:val="right"/>
              <w:rPr>
                <w:rFonts w:ascii="宋体" w:hAnsi="宋体"/>
                <w:sz w:val="24"/>
              </w:rPr>
            </w:pPr>
          </w:p>
        </w:tc>
      </w:tr>
      <w:tr w:rsidR="00000000" w14:paraId="099E73D9" w14:textId="77777777">
        <w:trPr>
          <w:trHeight w:val="280"/>
          <w:jc w:val="center"/>
        </w:trPr>
        <w:tc>
          <w:tcPr>
            <w:tcW w:w="1247" w:type="dxa"/>
          </w:tcPr>
          <w:p w14:paraId="0655CF3E" w14:textId="77777777" w:rsidR="00000000" w:rsidRDefault="007478C2">
            <w:pPr>
              <w:rPr>
                <w:rFonts w:ascii="宋体" w:hAnsi="宋体"/>
                <w:sz w:val="24"/>
              </w:rPr>
            </w:pPr>
            <w:r>
              <w:rPr>
                <w:rFonts w:ascii="宋体" w:hAnsi="宋体"/>
                <w:sz w:val="24"/>
                <w:lang w:val="en-GB"/>
              </w:rPr>
              <w:t xml:space="preserve"> </w:t>
            </w:r>
            <w:r>
              <w:rPr>
                <w:rFonts w:ascii="宋体" w:hAnsi="宋体" w:hint="eastAsia"/>
                <w:sz w:val="24"/>
                <w:lang w:val="en-GB"/>
              </w:rPr>
              <w:t>……</w:t>
            </w:r>
            <w:r>
              <w:rPr>
                <w:rFonts w:ascii="宋体" w:hAnsi="宋体" w:hint="eastAsia"/>
                <w:kern w:val="0"/>
                <w:sz w:val="18"/>
              </w:rPr>
              <w:t>（</w:t>
            </w:r>
            <w:r>
              <w:rPr>
                <w:rFonts w:ascii="宋体" w:hAnsi="宋体" w:hint="eastAsia"/>
                <w:kern w:val="0"/>
                <w:sz w:val="18"/>
              </w:rPr>
              <w:t>2171</w:t>
            </w:r>
            <w:r>
              <w:rPr>
                <w:rFonts w:ascii="宋体" w:hAnsi="宋体" w:hint="eastAsia"/>
                <w:kern w:val="0"/>
                <w:sz w:val="18"/>
              </w:rPr>
              <w:t>）</w:t>
            </w:r>
          </w:p>
        </w:tc>
        <w:tc>
          <w:tcPr>
            <w:tcW w:w="733" w:type="dxa"/>
            <w:vAlign w:val="bottom"/>
          </w:tcPr>
          <w:p w14:paraId="24FC3F2A"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2172</w:t>
            </w:r>
            <w:r>
              <w:rPr>
                <w:rFonts w:ascii="宋体" w:hAnsi="宋体" w:hint="eastAsia"/>
                <w:kern w:val="0"/>
                <w:sz w:val="18"/>
              </w:rPr>
              <w:t>）</w:t>
            </w:r>
          </w:p>
        </w:tc>
        <w:tc>
          <w:tcPr>
            <w:tcW w:w="850" w:type="dxa"/>
            <w:vAlign w:val="bottom"/>
          </w:tcPr>
          <w:p w14:paraId="7C0FE63A"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2173</w:t>
            </w:r>
            <w:r>
              <w:rPr>
                <w:rFonts w:ascii="宋体" w:hAnsi="宋体" w:hint="eastAsia"/>
                <w:kern w:val="0"/>
                <w:sz w:val="18"/>
              </w:rPr>
              <w:t>）</w:t>
            </w:r>
          </w:p>
        </w:tc>
        <w:tc>
          <w:tcPr>
            <w:tcW w:w="851" w:type="dxa"/>
            <w:vAlign w:val="bottom"/>
          </w:tcPr>
          <w:p w14:paraId="09003336"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2364</w:t>
            </w:r>
            <w:r>
              <w:rPr>
                <w:rFonts w:ascii="宋体" w:hAnsi="宋体" w:hint="eastAsia"/>
                <w:kern w:val="0"/>
                <w:sz w:val="18"/>
              </w:rPr>
              <w:t>）</w:t>
            </w:r>
          </w:p>
        </w:tc>
        <w:tc>
          <w:tcPr>
            <w:tcW w:w="850" w:type="dxa"/>
            <w:vAlign w:val="bottom"/>
          </w:tcPr>
          <w:p w14:paraId="67B96712"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2174</w:t>
            </w:r>
            <w:r>
              <w:rPr>
                <w:rFonts w:ascii="宋体" w:hAnsi="宋体" w:hint="eastAsia"/>
                <w:kern w:val="0"/>
                <w:sz w:val="18"/>
              </w:rPr>
              <w:t>）</w:t>
            </w:r>
          </w:p>
        </w:tc>
        <w:tc>
          <w:tcPr>
            <w:tcW w:w="900" w:type="dxa"/>
            <w:vAlign w:val="bottom"/>
          </w:tcPr>
          <w:p w14:paraId="4EB4102E"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2365</w:t>
            </w:r>
            <w:r>
              <w:rPr>
                <w:rFonts w:ascii="宋体" w:hAnsi="宋体" w:hint="eastAsia"/>
                <w:kern w:val="0"/>
                <w:sz w:val="18"/>
              </w:rPr>
              <w:t>）</w:t>
            </w:r>
          </w:p>
        </w:tc>
        <w:tc>
          <w:tcPr>
            <w:tcW w:w="900" w:type="dxa"/>
            <w:vAlign w:val="bottom"/>
          </w:tcPr>
          <w:p w14:paraId="6CDD8B1A"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2366</w:t>
            </w:r>
            <w:r>
              <w:rPr>
                <w:rFonts w:ascii="宋体" w:hAnsi="宋体" w:hint="eastAsia"/>
                <w:kern w:val="0"/>
                <w:sz w:val="18"/>
              </w:rPr>
              <w:t>）</w:t>
            </w:r>
          </w:p>
        </w:tc>
        <w:tc>
          <w:tcPr>
            <w:tcW w:w="752" w:type="dxa"/>
            <w:vAlign w:val="bottom"/>
          </w:tcPr>
          <w:p w14:paraId="0A2E4ED9"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2175</w:t>
            </w:r>
            <w:r>
              <w:rPr>
                <w:rFonts w:ascii="宋体" w:hAnsi="宋体" w:hint="eastAsia"/>
                <w:kern w:val="0"/>
                <w:sz w:val="18"/>
              </w:rPr>
              <w:t>）</w:t>
            </w:r>
          </w:p>
        </w:tc>
        <w:tc>
          <w:tcPr>
            <w:tcW w:w="900" w:type="dxa"/>
            <w:vAlign w:val="bottom"/>
          </w:tcPr>
          <w:p w14:paraId="2D938B9D"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2176</w:t>
            </w:r>
            <w:r>
              <w:rPr>
                <w:rFonts w:ascii="宋体" w:hAnsi="宋体" w:hint="eastAsia"/>
                <w:kern w:val="0"/>
                <w:sz w:val="18"/>
              </w:rPr>
              <w:t>）</w:t>
            </w:r>
          </w:p>
        </w:tc>
        <w:tc>
          <w:tcPr>
            <w:tcW w:w="900" w:type="dxa"/>
            <w:vAlign w:val="bottom"/>
          </w:tcPr>
          <w:p w14:paraId="105FC308"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2177</w:t>
            </w:r>
            <w:r>
              <w:rPr>
                <w:rFonts w:ascii="宋体" w:hAnsi="宋体" w:hint="eastAsia"/>
                <w:kern w:val="0"/>
                <w:sz w:val="18"/>
              </w:rPr>
              <w:t>）</w:t>
            </w:r>
          </w:p>
        </w:tc>
        <w:tc>
          <w:tcPr>
            <w:tcW w:w="731" w:type="dxa"/>
            <w:vAlign w:val="bottom"/>
          </w:tcPr>
          <w:p w14:paraId="44C9B7D6"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2178</w:t>
            </w:r>
            <w:r>
              <w:rPr>
                <w:rFonts w:ascii="宋体" w:hAnsi="宋体" w:hint="eastAsia"/>
                <w:kern w:val="0"/>
                <w:sz w:val="18"/>
              </w:rPr>
              <w:t>）</w:t>
            </w:r>
          </w:p>
        </w:tc>
      </w:tr>
      <w:tr w:rsidR="00000000" w14:paraId="4A4053FC" w14:textId="77777777">
        <w:trPr>
          <w:trHeight w:val="280"/>
          <w:jc w:val="center"/>
        </w:trPr>
        <w:tc>
          <w:tcPr>
            <w:tcW w:w="1247" w:type="dxa"/>
          </w:tcPr>
          <w:p w14:paraId="1ECEFCEA" w14:textId="77777777" w:rsidR="00000000" w:rsidRDefault="007478C2">
            <w:pPr>
              <w:rPr>
                <w:rFonts w:ascii="宋体" w:hAnsi="宋体"/>
                <w:sz w:val="24"/>
              </w:rPr>
            </w:pPr>
            <w:r>
              <w:rPr>
                <w:rFonts w:ascii="宋体" w:hAnsi="宋体"/>
                <w:sz w:val="24"/>
              </w:rPr>
              <w:t>资产总计</w:t>
            </w:r>
          </w:p>
        </w:tc>
        <w:tc>
          <w:tcPr>
            <w:tcW w:w="733" w:type="dxa"/>
            <w:vAlign w:val="bottom"/>
          </w:tcPr>
          <w:p w14:paraId="05C94F83"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2165</w:t>
            </w:r>
            <w:r>
              <w:rPr>
                <w:rFonts w:ascii="宋体" w:hAnsi="宋体" w:hint="eastAsia"/>
                <w:kern w:val="0"/>
                <w:sz w:val="18"/>
              </w:rPr>
              <w:t>）</w:t>
            </w:r>
          </w:p>
        </w:tc>
        <w:tc>
          <w:tcPr>
            <w:tcW w:w="850" w:type="dxa"/>
            <w:vAlign w:val="bottom"/>
          </w:tcPr>
          <w:p w14:paraId="16FC1867"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2166</w:t>
            </w:r>
            <w:r>
              <w:rPr>
                <w:rFonts w:ascii="宋体" w:hAnsi="宋体" w:hint="eastAsia"/>
                <w:kern w:val="0"/>
                <w:sz w:val="18"/>
              </w:rPr>
              <w:t>）</w:t>
            </w:r>
          </w:p>
        </w:tc>
        <w:tc>
          <w:tcPr>
            <w:tcW w:w="851" w:type="dxa"/>
            <w:vAlign w:val="bottom"/>
          </w:tcPr>
          <w:p w14:paraId="6040E9A7"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2361</w:t>
            </w:r>
            <w:r>
              <w:rPr>
                <w:rFonts w:ascii="宋体" w:hAnsi="宋体" w:hint="eastAsia"/>
                <w:kern w:val="0"/>
                <w:sz w:val="18"/>
              </w:rPr>
              <w:t>）</w:t>
            </w:r>
          </w:p>
        </w:tc>
        <w:tc>
          <w:tcPr>
            <w:tcW w:w="850" w:type="dxa"/>
            <w:vAlign w:val="bottom"/>
          </w:tcPr>
          <w:p w14:paraId="35509B63"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2167</w:t>
            </w:r>
            <w:r>
              <w:rPr>
                <w:rFonts w:ascii="宋体" w:hAnsi="宋体" w:hint="eastAsia"/>
                <w:kern w:val="0"/>
                <w:sz w:val="18"/>
              </w:rPr>
              <w:t>）</w:t>
            </w:r>
          </w:p>
        </w:tc>
        <w:tc>
          <w:tcPr>
            <w:tcW w:w="900" w:type="dxa"/>
            <w:vAlign w:val="bottom"/>
          </w:tcPr>
          <w:p w14:paraId="7065F822"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2362</w:t>
            </w:r>
            <w:r>
              <w:rPr>
                <w:rFonts w:ascii="宋体" w:hAnsi="宋体" w:hint="eastAsia"/>
                <w:kern w:val="0"/>
                <w:sz w:val="18"/>
              </w:rPr>
              <w:t>）</w:t>
            </w:r>
          </w:p>
        </w:tc>
        <w:tc>
          <w:tcPr>
            <w:tcW w:w="900" w:type="dxa"/>
            <w:vAlign w:val="bottom"/>
          </w:tcPr>
          <w:p w14:paraId="12ED2205"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2363</w:t>
            </w:r>
            <w:r>
              <w:rPr>
                <w:rFonts w:ascii="宋体" w:hAnsi="宋体" w:hint="eastAsia"/>
                <w:kern w:val="0"/>
                <w:sz w:val="18"/>
              </w:rPr>
              <w:t>）</w:t>
            </w:r>
          </w:p>
        </w:tc>
        <w:tc>
          <w:tcPr>
            <w:tcW w:w="752" w:type="dxa"/>
            <w:vAlign w:val="bottom"/>
          </w:tcPr>
          <w:p w14:paraId="2E3EE26C"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2168</w:t>
            </w:r>
            <w:r>
              <w:rPr>
                <w:rFonts w:ascii="宋体" w:hAnsi="宋体" w:hint="eastAsia"/>
                <w:kern w:val="0"/>
                <w:sz w:val="18"/>
              </w:rPr>
              <w:t>）</w:t>
            </w:r>
          </w:p>
        </w:tc>
        <w:tc>
          <w:tcPr>
            <w:tcW w:w="900" w:type="dxa"/>
            <w:vAlign w:val="bottom"/>
          </w:tcPr>
          <w:p w14:paraId="3D812373"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2169</w:t>
            </w:r>
            <w:r>
              <w:rPr>
                <w:rFonts w:ascii="宋体" w:hAnsi="宋体" w:hint="eastAsia"/>
                <w:kern w:val="0"/>
                <w:sz w:val="18"/>
              </w:rPr>
              <w:t>）</w:t>
            </w:r>
          </w:p>
        </w:tc>
        <w:tc>
          <w:tcPr>
            <w:tcW w:w="900" w:type="dxa"/>
            <w:vAlign w:val="bottom"/>
          </w:tcPr>
          <w:p w14:paraId="1E39C0EE"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0961</w:t>
            </w:r>
            <w:r>
              <w:rPr>
                <w:rFonts w:ascii="宋体" w:hAnsi="宋体" w:hint="eastAsia"/>
                <w:kern w:val="0"/>
                <w:sz w:val="18"/>
              </w:rPr>
              <w:t>）</w:t>
            </w:r>
          </w:p>
        </w:tc>
        <w:tc>
          <w:tcPr>
            <w:tcW w:w="731" w:type="dxa"/>
            <w:vAlign w:val="bottom"/>
          </w:tcPr>
          <w:p w14:paraId="28AB2F3F"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0928</w:t>
            </w:r>
            <w:r>
              <w:rPr>
                <w:rFonts w:ascii="宋体" w:hAnsi="宋体" w:hint="eastAsia"/>
                <w:kern w:val="0"/>
                <w:sz w:val="18"/>
              </w:rPr>
              <w:t>）</w:t>
            </w:r>
          </w:p>
        </w:tc>
      </w:tr>
      <w:tr w:rsidR="00000000" w14:paraId="306BE3E6" w14:textId="77777777">
        <w:trPr>
          <w:trHeight w:val="280"/>
          <w:jc w:val="center"/>
        </w:trPr>
        <w:tc>
          <w:tcPr>
            <w:tcW w:w="1247" w:type="dxa"/>
          </w:tcPr>
          <w:p w14:paraId="20E2CB0F" w14:textId="77777777" w:rsidR="00000000" w:rsidRDefault="007478C2">
            <w:pPr>
              <w:rPr>
                <w:rFonts w:ascii="宋体" w:hAnsi="宋体"/>
                <w:sz w:val="24"/>
              </w:rPr>
            </w:pPr>
            <w:r>
              <w:rPr>
                <w:rFonts w:ascii="宋体" w:hAnsi="宋体"/>
                <w:sz w:val="24"/>
              </w:rPr>
              <w:t>负债</w:t>
            </w:r>
          </w:p>
        </w:tc>
        <w:tc>
          <w:tcPr>
            <w:tcW w:w="733" w:type="dxa"/>
            <w:vAlign w:val="bottom"/>
          </w:tcPr>
          <w:p w14:paraId="3794B021" w14:textId="77777777" w:rsidR="00000000" w:rsidRDefault="007478C2">
            <w:pPr>
              <w:jc w:val="right"/>
              <w:rPr>
                <w:rFonts w:ascii="宋体" w:hAnsi="宋体"/>
                <w:sz w:val="24"/>
              </w:rPr>
            </w:pPr>
          </w:p>
        </w:tc>
        <w:tc>
          <w:tcPr>
            <w:tcW w:w="850" w:type="dxa"/>
            <w:vAlign w:val="bottom"/>
          </w:tcPr>
          <w:p w14:paraId="5E35A5DF" w14:textId="77777777" w:rsidR="00000000" w:rsidRDefault="007478C2">
            <w:pPr>
              <w:jc w:val="right"/>
              <w:rPr>
                <w:rFonts w:ascii="宋体" w:hAnsi="宋体"/>
                <w:sz w:val="24"/>
              </w:rPr>
            </w:pPr>
          </w:p>
        </w:tc>
        <w:tc>
          <w:tcPr>
            <w:tcW w:w="851" w:type="dxa"/>
            <w:vAlign w:val="bottom"/>
          </w:tcPr>
          <w:p w14:paraId="4B294B94" w14:textId="77777777" w:rsidR="00000000" w:rsidRDefault="007478C2">
            <w:pPr>
              <w:jc w:val="right"/>
              <w:rPr>
                <w:rFonts w:ascii="宋体" w:hAnsi="宋体"/>
                <w:sz w:val="24"/>
              </w:rPr>
            </w:pPr>
          </w:p>
        </w:tc>
        <w:tc>
          <w:tcPr>
            <w:tcW w:w="850" w:type="dxa"/>
            <w:vAlign w:val="bottom"/>
          </w:tcPr>
          <w:p w14:paraId="0A45585E" w14:textId="77777777" w:rsidR="00000000" w:rsidRDefault="007478C2">
            <w:pPr>
              <w:jc w:val="right"/>
              <w:rPr>
                <w:rFonts w:ascii="宋体" w:hAnsi="宋体"/>
                <w:sz w:val="24"/>
              </w:rPr>
            </w:pPr>
          </w:p>
        </w:tc>
        <w:tc>
          <w:tcPr>
            <w:tcW w:w="900" w:type="dxa"/>
            <w:vAlign w:val="bottom"/>
          </w:tcPr>
          <w:p w14:paraId="215BBB55" w14:textId="77777777" w:rsidR="00000000" w:rsidRDefault="007478C2">
            <w:pPr>
              <w:jc w:val="right"/>
              <w:rPr>
                <w:rFonts w:ascii="宋体" w:hAnsi="宋体"/>
                <w:sz w:val="24"/>
              </w:rPr>
            </w:pPr>
          </w:p>
        </w:tc>
        <w:tc>
          <w:tcPr>
            <w:tcW w:w="900" w:type="dxa"/>
            <w:vAlign w:val="bottom"/>
          </w:tcPr>
          <w:p w14:paraId="572E73A9" w14:textId="77777777" w:rsidR="00000000" w:rsidRDefault="007478C2">
            <w:pPr>
              <w:jc w:val="right"/>
              <w:rPr>
                <w:rFonts w:ascii="宋体" w:hAnsi="宋体"/>
                <w:sz w:val="24"/>
              </w:rPr>
            </w:pPr>
          </w:p>
        </w:tc>
        <w:tc>
          <w:tcPr>
            <w:tcW w:w="752" w:type="dxa"/>
            <w:vAlign w:val="bottom"/>
          </w:tcPr>
          <w:p w14:paraId="2C17F4AF" w14:textId="77777777" w:rsidR="00000000" w:rsidRDefault="007478C2">
            <w:pPr>
              <w:jc w:val="right"/>
              <w:rPr>
                <w:rFonts w:ascii="宋体" w:hAnsi="宋体"/>
                <w:sz w:val="24"/>
              </w:rPr>
            </w:pPr>
          </w:p>
        </w:tc>
        <w:tc>
          <w:tcPr>
            <w:tcW w:w="900" w:type="dxa"/>
            <w:vAlign w:val="bottom"/>
          </w:tcPr>
          <w:p w14:paraId="2E12B2B2" w14:textId="77777777" w:rsidR="00000000" w:rsidRDefault="007478C2">
            <w:pPr>
              <w:jc w:val="right"/>
              <w:rPr>
                <w:rFonts w:ascii="宋体" w:hAnsi="宋体"/>
                <w:sz w:val="24"/>
              </w:rPr>
            </w:pPr>
          </w:p>
        </w:tc>
        <w:tc>
          <w:tcPr>
            <w:tcW w:w="900" w:type="dxa"/>
            <w:vAlign w:val="bottom"/>
          </w:tcPr>
          <w:p w14:paraId="1E5E1754" w14:textId="77777777" w:rsidR="00000000" w:rsidRDefault="007478C2">
            <w:pPr>
              <w:jc w:val="right"/>
              <w:rPr>
                <w:rFonts w:ascii="宋体" w:hAnsi="宋体"/>
                <w:sz w:val="24"/>
              </w:rPr>
            </w:pPr>
          </w:p>
        </w:tc>
        <w:tc>
          <w:tcPr>
            <w:tcW w:w="731" w:type="dxa"/>
            <w:vAlign w:val="bottom"/>
          </w:tcPr>
          <w:p w14:paraId="1AB1C1FE" w14:textId="77777777" w:rsidR="00000000" w:rsidRDefault="007478C2">
            <w:pPr>
              <w:jc w:val="right"/>
              <w:rPr>
                <w:rFonts w:ascii="宋体" w:hAnsi="宋体"/>
                <w:sz w:val="24"/>
              </w:rPr>
            </w:pPr>
          </w:p>
        </w:tc>
      </w:tr>
      <w:tr w:rsidR="00000000" w14:paraId="1A806D56" w14:textId="77777777">
        <w:trPr>
          <w:trHeight w:val="280"/>
          <w:jc w:val="center"/>
        </w:trPr>
        <w:tc>
          <w:tcPr>
            <w:tcW w:w="1247" w:type="dxa"/>
          </w:tcPr>
          <w:p w14:paraId="3612B1FE" w14:textId="77777777" w:rsidR="00000000" w:rsidRDefault="007478C2">
            <w:pPr>
              <w:rPr>
                <w:rFonts w:ascii="宋体" w:hAnsi="宋体"/>
                <w:sz w:val="24"/>
              </w:rPr>
            </w:pPr>
            <w:r>
              <w:rPr>
                <w:rFonts w:ascii="宋体" w:hAnsi="宋体"/>
                <w:sz w:val="24"/>
                <w:lang w:val="en-GB"/>
              </w:rPr>
              <w:t xml:space="preserve"> </w:t>
            </w:r>
            <w:r>
              <w:rPr>
                <w:rFonts w:ascii="宋体" w:hAnsi="宋体" w:hint="eastAsia"/>
                <w:sz w:val="24"/>
                <w:lang w:val="en-GB"/>
              </w:rPr>
              <w:t>……</w:t>
            </w:r>
            <w:r>
              <w:rPr>
                <w:rFonts w:ascii="宋体" w:hAnsi="宋体" w:hint="eastAsia"/>
                <w:kern w:val="0"/>
                <w:sz w:val="18"/>
              </w:rPr>
              <w:t>（</w:t>
            </w:r>
            <w:r>
              <w:rPr>
                <w:rFonts w:ascii="宋体" w:hAnsi="宋体" w:hint="eastAsia"/>
                <w:kern w:val="0"/>
                <w:sz w:val="18"/>
              </w:rPr>
              <w:t>2185</w:t>
            </w:r>
            <w:r>
              <w:rPr>
                <w:rFonts w:ascii="宋体" w:hAnsi="宋体" w:hint="eastAsia"/>
                <w:kern w:val="0"/>
                <w:sz w:val="18"/>
              </w:rPr>
              <w:t>）</w:t>
            </w:r>
          </w:p>
        </w:tc>
        <w:tc>
          <w:tcPr>
            <w:tcW w:w="733" w:type="dxa"/>
          </w:tcPr>
          <w:p w14:paraId="06432309"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2186</w:t>
            </w:r>
            <w:r>
              <w:rPr>
                <w:rFonts w:ascii="宋体" w:hAnsi="宋体" w:hint="eastAsia"/>
                <w:kern w:val="0"/>
                <w:sz w:val="18"/>
              </w:rPr>
              <w:t>）</w:t>
            </w:r>
          </w:p>
        </w:tc>
        <w:tc>
          <w:tcPr>
            <w:tcW w:w="850" w:type="dxa"/>
          </w:tcPr>
          <w:p w14:paraId="58A3C7DD"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2187</w:t>
            </w:r>
            <w:r>
              <w:rPr>
                <w:rFonts w:ascii="宋体" w:hAnsi="宋体" w:hint="eastAsia"/>
                <w:kern w:val="0"/>
                <w:sz w:val="18"/>
              </w:rPr>
              <w:t>）</w:t>
            </w:r>
          </w:p>
        </w:tc>
        <w:tc>
          <w:tcPr>
            <w:tcW w:w="851" w:type="dxa"/>
            <w:vAlign w:val="bottom"/>
          </w:tcPr>
          <w:p w14:paraId="1E3760F3"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2370</w:t>
            </w:r>
            <w:r>
              <w:rPr>
                <w:rFonts w:ascii="宋体" w:hAnsi="宋体" w:hint="eastAsia"/>
                <w:kern w:val="0"/>
                <w:sz w:val="18"/>
              </w:rPr>
              <w:t>）</w:t>
            </w:r>
          </w:p>
        </w:tc>
        <w:tc>
          <w:tcPr>
            <w:tcW w:w="850" w:type="dxa"/>
          </w:tcPr>
          <w:p w14:paraId="4D8F00D3"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2188</w:t>
            </w:r>
            <w:r>
              <w:rPr>
                <w:rFonts w:ascii="宋体" w:hAnsi="宋体" w:hint="eastAsia"/>
                <w:kern w:val="0"/>
                <w:sz w:val="18"/>
              </w:rPr>
              <w:t>）</w:t>
            </w:r>
          </w:p>
        </w:tc>
        <w:tc>
          <w:tcPr>
            <w:tcW w:w="900" w:type="dxa"/>
            <w:vAlign w:val="bottom"/>
          </w:tcPr>
          <w:p w14:paraId="021F817D"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2371</w:t>
            </w:r>
            <w:r>
              <w:rPr>
                <w:rFonts w:ascii="宋体" w:hAnsi="宋体" w:hint="eastAsia"/>
                <w:kern w:val="0"/>
                <w:sz w:val="18"/>
              </w:rPr>
              <w:t>）</w:t>
            </w:r>
          </w:p>
        </w:tc>
        <w:tc>
          <w:tcPr>
            <w:tcW w:w="900" w:type="dxa"/>
            <w:vAlign w:val="bottom"/>
          </w:tcPr>
          <w:p w14:paraId="0DB73BEE"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2372</w:t>
            </w:r>
            <w:r>
              <w:rPr>
                <w:rFonts w:ascii="宋体" w:hAnsi="宋体" w:hint="eastAsia"/>
                <w:kern w:val="0"/>
                <w:sz w:val="18"/>
              </w:rPr>
              <w:t>）</w:t>
            </w:r>
          </w:p>
        </w:tc>
        <w:tc>
          <w:tcPr>
            <w:tcW w:w="752" w:type="dxa"/>
            <w:vAlign w:val="bottom"/>
          </w:tcPr>
          <w:p w14:paraId="4982D0AF"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2189</w:t>
            </w:r>
            <w:r>
              <w:rPr>
                <w:rFonts w:ascii="宋体" w:hAnsi="宋体" w:hint="eastAsia"/>
                <w:kern w:val="0"/>
                <w:sz w:val="18"/>
              </w:rPr>
              <w:t>）</w:t>
            </w:r>
          </w:p>
        </w:tc>
        <w:tc>
          <w:tcPr>
            <w:tcW w:w="900" w:type="dxa"/>
            <w:vAlign w:val="bottom"/>
          </w:tcPr>
          <w:p w14:paraId="3A8CB566"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2190</w:t>
            </w:r>
            <w:r>
              <w:rPr>
                <w:rFonts w:ascii="宋体" w:hAnsi="宋体" w:hint="eastAsia"/>
                <w:kern w:val="0"/>
                <w:sz w:val="18"/>
              </w:rPr>
              <w:t>）</w:t>
            </w:r>
          </w:p>
        </w:tc>
        <w:tc>
          <w:tcPr>
            <w:tcW w:w="900" w:type="dxa"/>
            <w:vAlign w:val="bottom"/>
          </w:tcPr>
          <w:p w14:paraId="4317CC24"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2191</w:t>
            </w:r>
            <w:r>
              <w:rPr>
                <w:rFonts w:ascii="宋体" w:hAnsi="宋体" w:hint="eastAsia"/>
                <w:kern w:val="0"/>
                <w:sz w:val="18"/>
              </w:rPr>
              <w:t>）</w:t>
            </w:r>
          </w:p>
        </w:tc>
        <w:tc>
          <w:tcPr>
            <w:tcW w:w="731" w:type="dxa"/>
            <w:vAlign w:val="bottom"/>
          </w:tcPr>
          <w:p w14:paraId="02FF62DD"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2192</w:t>
            </w:r>
            <w:r>
              <w:rPr>
                <w:rFonts w:ascii="宋体" w:hAnsi="宋体" w:hint="eastAsia"/>
                <w:kern w:val="0"/>
                <w:sz w:val="18"/>
              </w:rPr>
              <w:t>）</w:t>
            </w:r>
          </w:p>
        </w:tc>
      </w:tr>
      <w:tr w:rsidR="00000000" w14:paraId="4CC22079" w14:textId="77777777">
        <w:trPr>
          <w:trHeight w:val="280"/>
          <w:jc w:val="center"/>
        </w:trPr>
        <w:tc>
          <w:tcPr>
            <w:tcW w:w="1247" w:type="dxa"/>
          </w:tcPr>
          <w:p w14:paraId="4BEF46CC" w14:textId="77777777" w:rsidR="00000000" w:rsidRDefault="007478C2">
            <w:pPr>
              <w:rPr>
                <w:rFonts w:ascii="宋体" w:hAnsi="宋体"/>
                <w:sz w:val="24"/>
              </w:rPr>
            </w:pPr>
            <w:r>
              <w:rPr>
                <w:rFonts w:ascii="宋体" w:hAnsi="宋体"/>
                <w:sz w:val="24"/>
              </w:rPr>
              <w:t>负债总计</w:t>
            </w:r>
          </w:p>
        </w:tc>
        <w:tc>
          <w:tcPr>
            <w:tcW w:w="733" w:type="dxa"/>
            <w:vAlign w:val="bottom"/>
          </w:tcPr>
          <w:p w14:paraId="357BE6B0"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2179</w:t>
            </w:r>
            <w:r>
              <w:rPr>
                <w:rFonts w:ascii="宋体" w:hAnsi="宋体" w:hint="eastAsia"/>
                <w:kern w:val="0"/>
                <w:sz w:val="18"/>
              </w:rPr>
              <w:t>）</w:t>
            </w:r>
          </w:p>
        </w:tc>
        <w:tc>
          <w:tcPr>
            <w:tcW w:w="850" w:type="dxa"/>
            <w:vAlign w:val="bottom"/>
          </w:tcPr>
          <w:p w14:paraId="6D4DBAF6"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2180</w:t>
            </w:r>
            <w:r>
              <w:rPr>
                <w:rFonts w:ascii="宋体" w:hAnsi="宋体" w:hint="eastAsia"/>
                <w:kern w:val="0"/>
                <w:sz w:val="18"/>
              </w:rPr>
              <w:t>）</w:t>
            </w:r>
          </w:p>
        </w:tc>
        <w:tc>
          <w:tcPr>
            <w:tcW w:w="851" w:type="dxa"/>
            <w:vAlign w:val="bottom"/>
          </w:tcPr>
          <w:p w14:paraId="5A0A6514"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2367</w:t>
            </w:r>
            <w:r>
              <w:rPr>
                <w:rFonts w:ascii="宋体" w:hAnsi="宋体" w:hint="eastAsia"/>
                <w:kern w:val="0"/>
                <w:sz w:val="18"/>
              </w:rPr>
              <w:t>）</w:t>
            </w:r>
          </w:p>
        </w:tc>
        <w:tc>
          <w:tcPr>
            <w:tcW w:w="850" w:type="dxa"/>
          </w:tcPr>
          <w:p w14:paraId="5BD497E4"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2181</w:t>
            </w:r>
            <w:r>
              <w:rPr>
                <w:rFonts w:ascii="宋体" w:hAnsi="宋体" w:hint="eastAsia"/>
                <w:kern w:val="0"/>
                <w:sz w:val="18"/>
              </w:rPr>
              <w:t>）</w:t>
            </w:r>
          </w:p>
        </w:tc>
        <w:tc>
          <w:tcPr>
            <w:tcW w:w="900" w:type="dxa"/>
            <w:vAlign w:val="bottom"/>
          </w:tcPr>
          <w:p w14:paraId="05D3E7B0"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2368</w:t>
            </w:r>
            <w:r>
              <w:rPr>
                <w:rFonts w:ascii="宋体" w:hAnsi="宋体" w:hint="eastAsia"/>
                <w:kern w:val="0"/>
                <w:sz w:val="18"/>
              </w:rPr>
              <w:t>）</w:t>
            </w:r>
          </w:p>
        </w:tc>
        <w:tc>
          <w:tcPr>
            <w:tcW w:w="900" w:type="dxa"/>
            <w:vAlign w:val="bottom"/>
          </w:tcPr>
          <w:p w14:paraId="2D6C06F5"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2369</w:t>
            </w:r>
            <w:r>
              <w:rPr>
                <w:rFonts w:ascii="宋体" w:hAnsi="宋体" w:hint="eastAsia"/>
                <w:kern w:val="0"/>
                <w:sz w:val="18"/>
              </w:rPr>
              <w:t>）</w:t>
            </w:r>
          </w:p>
        </w:tc>
        <w:tc>
          <w:tcPr>
            <w:tcW w:w="752" w:type="dxa"/>
            <w:vAlign w:val="bottom"/>
          </w:tcPr>
          <w:p w14:paraId="2453AB70"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2182</w:t>
            </w:r>
            <w:r>
              <w:rPr>
                <w:rFonts w:ascii="宋体" w:hAnsi="宋体" w:hint="eastAsia"/>
                <w:kern w:val="0"/>
                <w:sz w:val="18"/>
              </w:rPr>
              <w:t>）</w:t>
            </w:r>
          </w:p>
        </w:tc>
        <w:tc>
          <w:tcPr>
            <w:tcW w:w="900" w:type="dxa"/>
            <w:vAlign w:val="bottom"/>
          </w:tcPr>
          <w:p w14:paraId="38E4B7A3"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2183</w:t>
            </w:r>
            <w:r>
              <w:rPr>
                <w:rFonts w:ascii="宋体" w:hAnsi="宋体" w:hint="eastAsia"/>
                <w:kern w:val="0"/>
                <w:sz w:val="18"/>
              </w:rPr>
              <w:t>）</w:t>
            </w:r>
          </w:p>
        </w:tc>
        <w:tc>
          <w:tcPr>
            <w:tcW w:w="900" w:type="dxa"/>
            <w:vAlign w:val="bottom"/>
          </w:tcPr>
          <w:p w14:paraId="3965BAC9"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0977</w:t>
            </w:r>
            <w:r>
              <w:rPr>
                <w:rFonts w:ascii="宋体" w:hAnsi="宋体" w:hint="eastAsia"/>
                <w:kern w:val="0"/>
                <w:sz w:val="18"/>
              </w:rPr>
              <w:t>）</w:t>
            </w:r>
          </w:p>
        </w:tc>
        <w:tc>
          <w:tcPr>
            <w:tcW w:w="731" w:type="dxa"/>
            <w:vAlign w:val="bottom"/>
          </w:tcPr>
          <w:p w14:paraId="0EBB914E"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0944</w:t>
            </w:r>
            <w:r>
              <w:rPr>
                <w:rFonts w:ascii="宋体" w:hAnsi="宋体" w:hint="eastAsia"/>
                <w:kern w:val="0"/>
                <w:sz w:val="18"/>
              </w:rPr>
              <w:t>）</w:t>
            </w:r>
          </w:p>
        </w:tc>
      </w:tr>
      <w:tr w:rsidR="00000000" w14:paraId="32B4729E" w14:textId="77777777">
        <w:trPr>
          <w:trHeight w:val="280"/>
          <w:jc w:val="center"/>
        </w:trPr>
        <w:tc>
          <w:tcPr>
            <w:tcW w:w="1247" w:type="dxa"/>
          </w:tcPr>
          <w:p w14:paraId="4E649234" w14:textId="77777777" w:rsidR="00000000" w:rsidRDefault="007478C2">
            <w:pPr>
              <w:rPr>
                <w:rFonts w:ascii="宋体" w:hAnsi="宋体"/>
                <w:sz w:val="24"/>
              </w:rPr>
            </w:pPr>
            <w:r>
              <w:rPr>
                <w:rFonts w:ascii="宋体" w:hAnsi="宋体"/>
                <w:sz w:val="24"/>
              </w:rPr>
              <w:t>利率敏感度缺口</w:t>
            </w:r>
          </w:p>
        </w:tc>
        <w:tc>
          <w:tcPr>
            <w:tcW w:w="733" w:type="dxa"/>
            <w:vAlign w:val="bottom"/>
          </w:tcPr>
          <w:p w14:paraId="0349C357"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2193</w:t>
            </w:r>
            <w:r>
              <w:rPr>
                <w:rFonts w:ascii="宋体" w:hAnsi="宋体" w:hint="eastAsia"/>
                <w:kern w:val="0"/>
                <w:sz w:val="18"/>
              </w:rPr>
              <w:t>）</w:t>
            </w:r>
          </w:p>
        </w:tc>
        <w:tc>
          <w:tcPr>
            <w:tcW w:w="850" w:type="dxa"/>
            <w:vAlign w:val="bottom"/>
          </w:tcPr>
          <w:p w14:paraId="3FD78A0B"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2194</w:t>
            </w:r>
            <w:r>
              <w:rPr>
                <w:rFonts w:ascii="宋体" w:hAnsi="宋体" w:hint="eastAsia"/>
                <w:kern w:val="0"/>
                <w:sz w:val="18"/>
              </w:rPr>
              <w:t>）</w:t>
            </w:r>
          </w:p>
        </w:tc>
        <w:tc>
          <w:tcPr>
            <w:tcW w:w="851" w:type="dxa"/>
            <w:vAlign w:val="bottom"/>
          </w:tcPr>
          <w:p w14:paraId="4AD78CA2"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2373</w:t>
            </w:r>
            <w:r>
              <w:rPr>
                <w:rFonts w:ascii="宋体" w:hAnsi="宋体" w:hint="eastAsia"/>
                <w:kern w:val="0"/>
                <w:sz w:val="18"/>
              </w:rPr>
              <w:t>）</w:t>
            </w:r>
          </w:p>
        </w:tc>
        <w:tc>
          <w:tcPr>
            <w:tcW w:w="850" w:type="dxa"/>
            <w:vAlign w:val="bottom"/>
          </w:tcPr>
          <w:p w14:paraId="4A3AFC04"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2195</w:t>
            </w:r>
            <w:r>
              <w:rPr>
                <w:rFonts w:ascii="宋体" w:hAnsi="宋体" w:hint="eastAsia"/>
                <w:kern w:val="0"/>
                <w:sz w:val="18"/>
              </w:rPr>
              <w:t>）</w:t>
            </w:r>
          </w:p>
        </w:tc>
        <w:tc>
          <w:tcPr>
            <w:tcW w:w="900" w:type="dxa"/>
            <w:vAlign w:val="bottom"/>
          </w:tcPr>
          <w:p w14:paraId="53E30523"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2374</w:t>
            </w:r>
            <w:r>
              <w:rPr>
                <w:rFonts w:ascii="宋体" w:hAnsi="宋体" w:hint="eastAsia"/>
                <w:kern w:val="0"/>
                <w:sz w:val="18"/>
              </w:rPr>
              <w:t>）</w:t>
            </w:r>
          </w:p>
        </w:tc>
        <w:tc>
          <w:tcPr>
            <w:tcW w:w="900" w:type="dxa"/>
            <w:vAlign w:val="bottom"/>
          </w:tcPr>
          <w:p w14:paraId="4748E7D5"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2375</w:t>
            </w:r>
            <w:r>
              <w:rPr>
                <w:rFonts w:ascii="宋体" w:hAnsi="宋体" w:hint="eastAsia"/>
                <w:kern w:val="0"/>
                <w:sz w:val="18"/>
              </w:rPr>
              <w:t>）</w:t>
            </w:r>
          </w:p>
        </w:tc>
        <w:tc>
          <w:tcPr>
            <w:tcW w:w="752" w:type="dxa"/>
            <w:vAlign w:val="bottom"/>
          </w:tcPr>
          <w:p w14:paraId="52F2A13B"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2196</w:t>
            </w:r>
            <w:r>
              <w:rPr>
                <w:rFonts w:ascii="宋体" w:hAnsi="宋体" w:hint="eastAsia"/>
                <w:kern w:val="0"/>
                <w:sz w:val="18"/>
              </w:rPr>
              <w:t>）</w:t>
            </w:r>
          </w:p>
        </w:tc>
        <w:tc>
          <w:tcPr>
            <w:tcW w:w="900" w:type="dxa"/>
            <w:vAlign w:val="bottom"/>
          </w:tcPr>
          <w:p w14:paraId="41203FE2"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2197</w:t>
            </w:r>
            <w:r>
              <w:rPr>
                <w:rFonts w:ascii="宋体" w:hAnsi="宋体" w:hint="eastAsia"/>
                <w:kern w:val="0"/>
                <w:sz w:val="18"/>
              </w:rPr>
              <w:t>）</w:t>
            </w:r>
          </w:p>
        </w:tc>
        <w:tc>
          <w:tcPr>
            <w:tcW w:w="900" w:type="dxa"/>
            <w:vAlign w:val="bottom"/>
          </w:tcPr>
          <w:p w14:paraId="0D3F86B7"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2198</w:t>
            </w:r>
            <w:r>
              <w:rPr>
                <w:rFonts w:ascii="宋体" w:hAnsi="宋体" w:hint="eastAsia"/>
                <w:kern w:val="0"/>
                <w:sz w:val="18"/>
              </w:rPr>
              <w:t>）</w:t>
            </w:r>
          </w:p>
        </w:tc>
        <w:tc>
          <w:tcPr>
            <w:tcW w:w="731" w:type="dxa"/>
            <w:vAlign w:val="bottom"/>
          </w:tcPr>
          <w:p w14:paraId="591FC424"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2199</w:t>
            </w:r>
            <w:r>
              <w:rPr>
                <w:rFonts w:ascii="宋体" w:hAnsi="宋体" w:hint="eastAsia"/>
                <w:kern w:val="0"/>
                <w:sz w:val="18"/>
              </w:rPr>
              <w:t>）</w:t>
            </w:r>
          </w:p>
        </w:tc>
      </w:tr>
      <w:tr w:rsidR="00000000" w14:paraId="180F071D"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vAlign w:val="center"/>
          </w:tcPr>
          <w:p w14:paraId="4F9DF38F" w14:textId="77777777" w:rsidR="00000000" w:rsidRDefault="007478C2">
            <w:pPr>
              <w:jc w:val="center"/>
              <w:rPr>
                <w:rFonts w:ascii="宋体" w:hAnsi="宋体"/>
                <w:sz w:val="24"/>
              </w:rPr>
            </w:pPr>
            <w:r>
              <w:rPr>
                <w:rFonts w:ascii="宋体" w:hAnsi="宋体" w:hint="eastAsia"/>
                <w:sz w:val="24"/>
              </w:rPr>
              <w:t>上年度末</w:t>
            </w:r>
          </w:p>
          <w:p w14:paraId="79959ED2"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733" w:type="dxa"/>
            <w:tcBorders>
              <w:top w:val="single" w:sz="4" w:space="0" w:color="auto"/>
              <w:left w:val="single" w:sz="4" w:space="0" w:color="auto"/>
              <w:bottom w:val="single" w:sz="4" w:space="0" w:color="auto"/>
              <w:right w:val="single" w:sz="4" w:space="0" w:color="auto"/>
            </w:tcBorders>
            <w:vAlign w:val="center"/>
          </w:tcPr>
          <w:p w14:paraId="7BFAD160" w14:textId="77777777" w:rsidR="00000000" w:rsidRDefault="007478C2">
            <w:pPr>
              <w:jc w:val="center"/>
              <w:rPr>
                <w:rFonts w:ascii="宋体" w:hAnsi="宋体"/>
                <w:sz w:val="24"/>
              </w:rPr>
            </w:pPr>
            <w:r>
              <w:rPr>
                <w:rFonts w:ascii="宋体" w:hAnsi="宋体"/>
                <w:sz w:val="24"/>
              </w:rPr>
              <w:t>1</w:t>
            </w:r>
            <w:r>
              <w:rPr>
                <w:rFonts w:ascii="宋体" w:hAnsi="宋体"/>
                <w:sz w:val="24"/>
              </w:rPr>
              <w:t>个月以内</w:t>
            </w:r>
          </w:p>
        </w:tc>
        <w:tc>
          <w:tcPr>
            <w:tcW w:w="850" w:type="dxa"/>
            <w:tcBorders>
              <w:top w:val="single" w:sz="4" w:space="0" w:color="auto"/>
              <w:left w:val="single" w:sz="4" w:space="0" w:color="auto"/>
              <w:bottom w:val="single" w:sz="4" w:space="0" w:color="auto"/>
              <w:right w:val="single" w:sz="4" w:space="0" w:color="auto"/>
            </w:tcBorders>
            <w:vAlign w:val="center"/>
          </w:tcPr>
          <w:p w14:paraId="603F5013" w14:textId="77777777" w:rsidR="00000000" w:rsidRDefault="007478C2">
            <w:pPr>
              <w:jc w:val="center"/>
              <w:rPr>
                <w:rFonts w:ascii="宋体" w:hAnsi="宋体"/>
                <w:sz w:val="24"/>
              </w:rPr>
            </w:pPr>
            <w:r>
              <w:rPr>
                <w:rFonts w:ascii="宋体" w:hAnsi="宋体"/>
                <w:sz w:val="24"/>
              </w:rPr>
              <w:t>1</w:t>
            </w:r>
            <w:r>
              <w:rPr>
                <w:rFonts w:ascii="宋体" w:hAnsi="宋体" w:hint="eastAsia"/>
                <w:sz w:val="24"/>
              </w:rPr>
              <w:t>-</w:t>
            </w:r>
            <w:r>
              <w:rPr>
                <w:rFonts w:ascii="宋体" w:hAnsi="宋体"/>
                <w:sz w:val="24"/>
              </w:rPr>
              <w:t>3</w:t>
            </w:r>
          </w:p>
          <w:p w14:paraId="77EFE102" w14:textId="77777777" w:rsidR="00000000" w:rsidRDefault="007478C2">
            <w:pPr>
              <w:jc w:val="center"/>
              <w:rPr>
                <w:rFonts w:ascii="宋体" w:hAnsi="宋体"/>
                <w:sz w:val="24"/>
              </w:rPr>
            </w:pPr>
            <w:r>
              <w:rPr>
                <w:rFonts w:ascii="宋体" w:hAnsi="宋体"/>
                <w:sz w:val="24"/>
              </w:rPr>
              <w:t>个月</w:t>
            </w:r>
          </w:p>
        </w:tc>
        <w:tc>
          <w:tcPr>
            <w:tcW w:w="851" w:type="dxa"/>
            <w:tcBorders>
              <w:top w:val="single" w:sz="4" w:space="0" w:color="auto"/>
              <w:left w:val="single" w:sz="4" w:space="0" w:color="auto"/>
              <w:bottom w:val="single" w:sz="4" w:space="0" w:color="auto"/>
              <w:right w:val="single" w:sz="4" w:space="0" w:color="auto"/>
            </w:tcBorders>
          </w:tcPr>
          <w:p w14:paraId="48981073" w14:textId="77777777" w:rsidR="00000000" w:rsidRDefault="007478C2">
            <w:pPr>
              <w:jc w:val="center"/>
              <w:rPr>
                <w:rFonts w:ascii="宋体" w:hAnsi="宋体"/>
                <w:sz w:val="24"/>
              </w:rPr>
            </w:pPr>
            <w:r>
              <w:rPr>
                <w:rFonts w:ascii="宋体" w:hAnsi="宋体" w:hint="eastAsia"/>
                <w:sz w:val="24"/>
                <w:lang w:val="en-GB"/>
              </w:rPr>
              <w:t>6</w:t>
            </w:r>
            <w:r>
              <w:rPr>
                <w:rFonts w:ascii="宋体" w:hAnsi="宋体" w:hint="eastAsia"/>
                <w:sz w:val="24"/>
                <w:lang w:val="en-GB"/>
              </w:rPr>
              <w:t>个月以内</w:t>
            </w:r>
          </w:p>
        </w:tc>
        <w:tc>
          <w:tcPr>
            <w:tcW w:w="850" w:type="dxa"/>
            <w:tcBorders>
              <w:top w:val="single" w:sz="4" w:space="0" w:color="auto"/>
              <w:left w:val="single" w:sz="4" w:space="0" w:color="auto"/>
              <w:bottom w:val="single" w:sz="4" w:space="0" w:color="auto"/>
              <w:right w:val="single" w:sz="4" w:space="0" w:color="auto"/>
            </w:tcBorders>
            <w:vAlign w:val="center"/>
          </w:tcPr>
          <w:p w14:paraId="0CBBD609" w14:textId="77777777" w:rsidR="00000000" w:rsidRDefault="007478C2">
            <w:pPr>
              <w:jc w:val="center"/>
              <w:rPr>
                <w:rFonts w:ascii="宋体" w:hAnsi="宋体"/>
                <w:sz w:val="24"/>
              </w:rPr>
            </w:pPr>
            <w:r>
              <w:rPr>
                <w:rFonts w:ascii="宋体" w:hAnsi="宋体"/>
                <w:sz w:val="24"/>
              </w:rPr>
              <w:t>3</w:t>
            </w:r>
            <w:r>
              <w:rPr>
                <w:rFonts w:ascii="宋体" w:hAnsi="宋体"/>
                <w:sz w:val="24"/>
              </w:rPr>
              <w:t>个月</w:t>
            </w:r>
          </w:p>
          <w:p w14:paraId="1D0ECAF9" w14:textId="77777777" w:rsidR="00000000" w:rsidRDefault="007478C2">
            <w:pPr>
              <w:jc w:val="center"/>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tcBorders>
              <w:top w:val="single" w:sz="4" w:space="0" w:color="auto"/>
              <w:left w:val="single" w:sz="4" w:space="0" w:color="auto"/>
              <w:bottom w:val="single" w:sz="4" w:space="0" w:color="auto"/>
              <w:right w:val="single" w:sz="4" w:space="0" w:color="auto"/>
            </w:tcBorders>
          </w:tcPr>
          <w:p w14:paraId="5B8D72AB" w14:textId="77777777" w:rsidR="00000000" w:rsidRDefault="007478C2">
            <w:pPr>
              <w:jc w:val="center"/>
              <w:rPr>
                <w:rFonts w:ascii="宋体" w:hAnsi="宋体"/>
                <w:sz w:val="24"/>
              </w:rPr>
            </w:pPr>
            <w:r>
              <w:rPr>
                <w:rFonts w:ascii="宋体" w:hAnsi="宋体" w:hint="eastAsia"/>
                <w:sz w:val="24"/>
              </w:rPr>
              <w:t>6</w:t>
            </w:r>
            <w:r>
              <w:rPr>
                <w:rFonts w:ascii="宋体" w:hAnsi="宋体"/>
                <w:sz w:val="24"/>
              </w:rPr>
              <w:t>个月</w:t>
            </w:r>
          </w:p>
          <w:p w14:paraId="5C74FD82" w14:textId="77777777" w:rsidR="00000000" w:rsidRDefault="007478C2">
            <w:pPr>
              <w:jc w:val="right"/>
              <w:rPr>
                <w:rFonts w:ascii="宋体" w:hAnsi="宋体"/>
                <w:sz w:val="24"/>
              </w:rPr>
            </w:pPr>
            <w:r>
              <w:rPr>
                <w:rFonts w:ascii="宋体" w:hAnsi="宋体" w:hint="eastAsia"/>
                <w:sz w:val="24"/>
              </w:rPr>
              <w:t>-</w:t>
            </w:r>
            <w:r>
              <w:rPr>
                <w:rFonts w:ascii="宋体" w:hAnsi="宋体"/>
                <w:sz w:val="24"/>
              </w:rPr>
              <w:t>1</w:t>
            </w:r>
            <w:r>
              <w:rPr>
                <w:rFonts w:ascii="宋体" w:hAnsi="宋体"/>
                <w:sz w:val="24"/>
              </w:rPr>
              <w:t>年</w:t>
            </w:r>
          </w:p>
        </w:tc>
        <w:tc>
          <w:tcPr>
            <w:tcW w:w="900" w:type="dxa"/>
            <w:tcBorders>
              <w:top w:val="single" w:sz="4" w:space="0" w:color="auto"/>
              <w:left w:val="single" w:sz="4" w:space="0" w:color="auto"/>
              <w:bottom w:val="single" w:sz="4" w:space="0" w:color="auto"/>
              <w:right w:val="single" w:sz="4" w:space="0" w:color="auto"/>
            </w:tcBorders>
          </w:tcPr>
          <w:p w14:paraId="0F2E59F1" w14:textId="77777777" w:rsidR="00000000" w:rsidRDefault="007478C2">
            <w:pPr>
              <w:jc w:val="right"/>
              <w:rPr>
                <w:rFonts w:ascii="宋体" w:hAnsi="宋体"/>
                <w:sz w:val="24"/>
              </w:rPr>
            </w:pPr>
            <w:r>
              <w:rPr>
                <w:rFonts w:ascii="宋体" w:hAnsi="宋体" w:hint="eastAsia"/>
                <w:sz w:val="24"/>
              </w:rPr>
              <w:t>1</w:t>
            </w:r>
            <w:r>
              <w:rPr>
                <w:rFonts w:ascii="宋体" w:hAnsi="宋体" w:hint="eastAsia"/>
                <w:sz w:val="24"/>
              </w:rPr>
              <w:t>年以内</w:t>
            </w:r>
          </w:p>
        </w:tc>
        <w:tc>
          <w:tcPr>
            <w:tcW w:w="752" w:type="dxa"/>
            <w:tcBorders>
              <w:top w:val="single" w:sz="4" w:space="0" w:color="auto"/>
              <w:left w:val="single" w:sz="4" w:space="0" w:color="auto"/>
              <w:bottom w:val="single" w:sz="4" w:space="0" w:color="auto"/>
              <w:right w:val="single" w:sz="4" w:space="0" w:color="auto"/>
            </w:tcBorders>
            <w:vAlign w:val="center"/>
          </w:tcPr>
          <w:p w14:paraId="003D33BE" w14:textId="77777777" w:rsidR="00000000" w:rsidRDefault="007478C2">
            <w:pPr>
              <w:jc w:val="center"/>
              <w:rPr>
                <w:rFonts w:ascii="宋体" w:hAnsi="宋体"/>
                <w:sz w:val="24"/>
              </w:rPr>
            </w:pPr>
            <w:r>
              <w:rPr>
                <w:rFonts w:ascii="宋体" w:hAnsi="宋体" w:hint="eastAsia"/>
                <w:sz w:val="24"/>
              </w:rPr>
              <w:t>1-5</w:t>
            </w:r>
            <w:r>
              <w:rPr>
                <w:rFonts w:ascii="宋体" w:hAnsi="宋体" w:hint="eastAsia"/>
                <w:sz w:val="24"/>
              </w:rPr>
              <w:t>年</w:t>
            </w:r>
          </w:p>
        </w:tc>
        <w:tc>
          <w:tcPr>
            <w:tcW w:w="900" w:type="dxa"/>
            <w:tcBorders>
              <w:top w:val="single" w:sz="4" w:space="0" w:color="auto"/>
              <w:left w:val="single" w:sz="4" w:space="0" w:color="auto"/>
              <w:bottom w:val="single" w:sz="4" w:space="0" w:color="auto"/>
              <w:right w:val="single" w:sz="4" w:space="0" w:color="auto"/>
            </w:tcBorders>
            <w:vAlign w:val="center"/>
          </w:tcPr>
          <w:p w14:paraId="46F6B48C" w14:textId="77777777" w:rsidR="00000000" w:rsidRDefault="007478C2">
            <w:pPr>
              <w:jc w:val="center"/>
              <w:rPr>
                <w:rFonts w:ascii="宋体" w:hAnsi="宋体"/>
                <w:sz w:val="24"/>
              </w:rPr>
            </w:pPr>
            <w:r>
              <w:rPr>
                <w:rFonts w:ascii="宋体" w:hAnsi="宋体" w:hint="eastAsia"/>
                <w:sz w:val="24"/>
              </w:rPr>
              <w:t>5</w:t>
            </w:r>
            <w:r>
              <w:rPr>
                <w:rFonts w:ascii="宋体" w:hAnsi="宋体" w:hint="eastAsia"/>
                <w:sz w:val="24"/>
              </w:rPr>
              <w:t>年以上</w:t>
            </w:r>
          </w:p>
        </w:tc>
        <w:tc>
          <w:tcPr>
            <w:tcW w:w="900" w:type="dxa"/>
            <w:tcBorders>
              <w:top w:val="single" w:sz="4" w:space="0" w:color="auto"/>
              <w:left w:val="single" w:sz="4" w:space="0" w:color="auto"/>
              <w:bottom w:val="single" w:sz="4" w:space="0" w:color="auto"/>
              <w:right w:val="single" w:sz="4" w:space="0" w:color="auto"/>
            </w:tcBorders>
            <w:vAlign w:val="center"/>
          </w:tcPr>
          <w:p w14:paraId="0179455E" w14:textId="77777777" w:rsidR="00000000" w:rsidRDefault="007478C2">
            <w:pPr>
              <w:jc w:val="center"/>
              <w:rPr>
                <w:rFonts w:ascii="宋体" w:hAnsi="宋体"/>
                <w:sz w:val="24"/>
              </w:rPr>
            </w:pPr>
            <w:r>
              <w:rPr>
                <w:rFonts w:ascii="宋体" w:hAnsi="宋体"/>
                <w:sz w:val="24"/>
              </w:rPr>
              <w:t>不计息</w:t>
            </w:r>
          </w:p>
        </w:tc>
        <w:tc>
          <w:tcPr>
            <w:tcW w:w="731" w:type="dxa"/>
            <w:tcBorders>
              <w:top w:val="single" w:sz="4" w:space="0" w:color="auto"/>
              <w:left w:val="single" w:sz="4" w:space="0" w:color="auto"/>
              <w:bottom w:val="single" w:sz="4" w:space="0" w:color="auto"/>
              <w:right w:val="single" w:sz="4" w:space="0" w:color="auto"/>
            </w:tcBorders>
            <w:vAlign w:val="center"/>
          </w:tcPr>
          <w:p w14:paraId="2466D53B" w14:textId="77777777" w:rsidR="00000000" w:rsidRDefault="007478C2">
            <w:pPr>
              <w:jc w:val="center"/>
              <w:rPr>
                <w:rFonts w:ascii="宋体" w:hAnsi="宋体"/>
                <w:sz w:val="24"/>
              </w:rPr>
            </w:pPr>
            <w:r>
              <w:rPr>
                <w:rFonts w:ascii="宋体" w:hAnsi="宋体"/>
                <w:sz w:val="24"/>
              </w:rPr>
              <w:t>合计</w:t>
            </w:r>
          </w:p>
        </w:tc>
      </w:tr>
      <w:tr w:rsidR="00000000" w14:paraId="024EA56E"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139097E0" w14:textId="77777777" w:rsidR="00000000" w:rsidRDefault="007478C2">
            <w:pPr>
              <w:rPr>
                <w:rFonts w:ascii="宋体" w:hAnsi="宋体"/>
                <w:sz w:val="24"/>
              </w:rPr>
            </w:pPr>
            <w:r>
              <w:rPr>
                <w:rFonts w:ascii="宋体" w:hAnsi="宋体"/>
                <w:sz w:val="24"/>
              </w:rPr>
              <w:t>资产</w:t>
            </w:r>
          </w:p>
        </w:tc>
        <w:tc>
          <w:tcPr>
            <w:tcW w:w="733" w:type="dxa"/>
            <w:tcBorders>
              <w:top w:val="single" w:sz="4" w:space="0" w:color="auto"/>
              <w:left w:val="single" w:sz="4" w:space="0" w:color="auto"/>
              <w:bottom w:val="single" w:sz="4" w:space="0" w:color="auto"/>
              <w:right w:val="single" w:sz="4" w:space="0" w:color="auto"/>
            </w:tcBorders>
            <w:vAlign w:val="bottom"/>
          </w:tcPr>
          <w:p w14:paraId="2D1F2E47" w14:textId="77777777" w:rsidR="00000000" w:rsidRDefault="007478C2">
            <w:pPr>
              <w:jc w:val="right"/>
              <w:rPr>
                <w:rFonts w:ascii="宋体" w:hAnsi="宋体"/>
                <w:sz w:val="24"/>
              </w:rPr>
            </w:pPr>
            <w:r>
              <w:rPr>
                <w:rFonts w:ascii="宋体" w:hAnsi="宋体"/>
                <w:sz w:val="24"/>
              </w:rPr>
              <w:t>-</w:t>
            </w:r>
          </w:p>
        </w:tc>
        <w:tc>
          <w:tcPr>
            <w:tcW w:w="850" w:type="dxa"/>
            <w:tcBorders>
              <w:top w:val="single" w:sz="4" w:space="0" w:color="auto"/>
              <w:left w:val="single" w:sz="4" w:space="0" w:color="auto"/>
              <w:bottom w:val="single" w:sz="4" w:space="0" w:color="auto"/>
              <w:right w:val="single" w:sz="4" w:space="0" w:color="auto"/>
            </w:tcBorders>
            <w:vAlign w:val="bottom"/>
          </w:tcPr>
          <w:p w14:paraId="203F16F9" w14:textId="77777777" w:rsidR="00000000" w:rsidRDefault="007478C2">
            <w:pPr>
              <w:jc w:val="right"/>
              <w:rPr>
                <w:rFonts w:ascii="宋体" w:hAnsi="宋体"/>
                <w:sz w:val="24"/>
              </w:rPr>
            </w:pPr>
            <w:r>
              <w:rPr>
                <w:rFonts w:ascii="宋体" w:hAnsi="宋体"/>
                <w:sz w:val="24"/>
              </w:rPr>
              <w:t>-</w:t>
            </w:r>
          </w:p>
        </w:tc>
        <w:tc>
          <w:tcPr>
            <w:tcW w:w="851" w:type="dxa"/>
            <w:tcBorders>
              <w:top w:val="single" w:sz="4" w:space="0" w:color="auto"/>
              <w:left w:val="single" w:sz="4" w:space="0" w:color="auto"/>
              <w:bottom w:val="single" w:sz="4" w:space="0" w:color="auto"/>
              <w:right w:val="single" w:sz="4" w:space="0" w:color="auto"/>
            </w:tcBorders>
          </w:tcPr>
          <w:p w14:paraId="2F6120FE" w14:textId="77777777" w:rsidR="00000000" w:rsidRDefault="007478C2">
            <w:pPr>
              <w:jc w:val="right"/>
              <w:rPr>
                <w:rFonts w:ascii="宋体" w:hAnsi="宋体"/>
                <w:sz w:val="24"/>
              </w:rPr>
            </w:pPr>
          </w:p>
        </w:tc>
        <w:tc>
          <w:tcPr>
            <w:tcW w:w="850" w:type="dxa"/>
            <w:tcBorders>
              <w:top w:val="single" w:sz="4" w:space="0" w:color="auto"/>
              <w:left w:val="single" w:sz="4" w:space="0" w:color="auto"/>
              <w:bottom w:val="single" w:sz="4" w:space="0" w:color="auto"/>
              <w:right w:val="single" w:sz="4" w:space="0" w:color="auto"/>
            </w:tcBorders>
            <w:vAlign w:val="bottom"/>
          </w:tcPr>
          <w:p w14:paraId="3C3B79E4" w14:textId="77777777" w:rsidR="00000000" w:rsidRDefault="007478C2">
            <w:pPr>
              <w:jc w:val="right"/>
              <w:rPr>
                <w:rFonts w:ascii="宋体" w:hAnsi="宋体"/>
                <w:sz w:val="24"/>
              </w:rPr>
            </w:pPr>
            <w:r>
              <w:rPr>
                <w:rFonts w:ascii="宋体" w:hAnsi="宋体"/>
                <w:sz w:val="24"/>
              </w:rPr>
              <w:t>-</w:t>
            </w:r>
          </w:p>
        </w:tc>
        <w:tc>
          <w:tcPr>
            <w:tcW w:w="900" w:type="dxa"/>
            <w:tcBorders>
              <w:top w:val="single" w:sz="4" w:space="0" w:color="auto"/>
              <w:left w:val="single" w:sz="4" w:space="0" w:color="auto"/>
              <w:bottom w:val="single" w:sz="4" w:space="0" w:color="auto"/>
              <w:right w:val="single" w:sz="4" w:space="0" w:color="auto"/>
            </w:tcBorders>
            <w:vAlign w:val="bottom"/>
          </w:tcPr>
          <w:p w14:paraId="50BFF835" w14:textId="77777777" w:rsidR="00000000" w:rsidRDefault="007478C2">
            <w:pPr>
              <w:jc w:val="right"/>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bottom"/>
          </w:tcPr>
          <w:p w14:paraId="6FA1D946" w14:textId="77777777" w:rsidR="00000000" w:rsidRDefault="007478C2">
            <w:pPr>
              <w:jc w:val="right"/>
              <w:rPr>
                <w:rFonts w:ascii="宋体" w:hAnsi="宋体"/>
                <w:sz w:val="24"/>
              </w:rPr>
            </w:pPr>
          </w:p>
        </w:tc>
        <w:tc>
          <w:tcPr>
            <w:tcW w:w="752" w:type="dxa"/>
            <w:tcBorders>
              <w:top w:val="single" w:sz="4" w:space="0" w:color="auto"/>
              <w:left w:val="single" w:sz="4" w:space="0" w:color="auto"/>
              <w:bottom w:val="single" w:sz="4" w:space="0" w:color="auto"/>
              <w:right w:val="single" w:sz="4" w:space="0" w:color="auto"/>
            </w:tcBorders>
          </w:tcPr>
          <w:p w14:paraId="2F195255" w14:textId="77777777" w:rsidR="00000000" w:rsidRDefault="007478C2">
            <w:pPr>
              <w:jc w:val="right"/>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tcPr>
          <w:p w14:paraId="7978631D" w14:textId="77777777" w:rsidR="00000000" w:rsidRDefault="007478C2">
            <w:pPr>
              <w:jc w:val="right"/>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1A7F4061" w14:textId="77777777" w:rsidR="00000000" w:rsidRDefault="007478C2">
            <w:pPr>
              <w:jc w:val="right"/>
              <w:rPr>
                <w:rFonts w:ascii="宋体" w:hAnsi="宋体"/>
                <w:sz w:val="24"/>
              </w:rPr>
            </w:pPr>
            <w:r>
              <w:rPr>
                <w:rFonts w:ascii="宋体" w:hAnsi="宋体"/>
                <w:sz w:val="24"/>
              </w:rPr>
              <w:t>-</w:t>
            </w:r>
          </w:p>
        </w:tc>
        <w:tc>
          <w:tcPr>
            <w:tcW w:w="731" w:type="dxa"/>
            <w:tcBorders>
              <w:top w:val="single" w:sz="4" w:space="0" w:color="auto"/>
              <w:left w:val="single" w:sz="4" w:space="0" w:color="auto"/>
              <w:bottom w:val="single" w:sz="4" w:space="0" w:color="auto"/>
              <w:right w:val="single" w:sz="4" w:space="0" w:color="auto"/>
            </w:tcBorders>
            <w:vAlign w:val="center"/>
          </w:tcPr>
          <w:p w14:paraId="1ED591FF" w14:textId="77777777" w:rsidR="00000000" w:rsidRDefault="007478C2">
            <w:pPr>
              <w:jc w:val="right"/>
              <w:rPr>
                <w:rFonts w:ascii="宋体" w:hAnsi="宋体"/>
                <w:sz w:val="24"/>
              </w:rPr>
            </w:pPr>
            <w:r>
              <w:rPr>
                <w:rFonts w:ascii="宋体" w:hAnsi="宋体"/>
                <w:sz w:val="24"/>
              </w:rPr>
              <w:t>-</w:t>
            </w:r>
          </w:p>
        </w:tc>
      </w:tr>
      <w:tr w:rsidR="00000000" w14:paraId="16EB5B4D"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1E2D0C82" w14:textId="77777777" w:rsidR="00000000" w:rsidRDefault="007478C2">
            <w:pPr>
              <w:rPr>
                <w:rFonts w:ascii="宋体" w:hAnsi="宋体"/>
                <w:sz w:val="24"/>
              </w:rPr>
            </w:pPr>
            <w:r>
              <w:rPr>
                <w:rFonts w:ascii="宋体" w:hAnsi="宋体"/>
                <w:sz w:val="24"/>
              </w:rPr>
              <w:t xml:space="preserve"> </w:t>
            </w:r>
            <w:r>
              <w:rPr>
                <w:rFonts w:ascii="宋体" w:hAnsi="宋体" w:hint="eastAsia"/>
                <w:sz w:val="24"/>
              </w:rPr>
              <w:t>……</w:t>
            </w:r>
            <w:r>
              <w:rPr>
                <w:rFonts w:ascii="宋体" w:hAnsi="宋体" w:hint="eastAsia"/>
                <w:kern w:val="0"/>
                <w:sz w:val="18"/>
              </w:rPr>
              <w:t>（</w:t>
            </w:r>
            <w:r>
              <w:rPr>
                <w:rFonts w:ascii="宋体" w:hAnsi="宋体" w:hint="eastAsia"/>
                <w:kern w:val="0"/>
                <w:sz w:val="18"/>
              </w:rPr>
              <w:t>2171</w:t>
            </w:r>
            <w:r>
              <w:rPr>
                <w:rFonts w:ascii="宋体" w:hAnsi="宋体" w:hint="eastAsia"/>
                <w:kern w:val="0"/>
                <w:sz w:val="18"/>
              </w:rPr>
              <w:t>）</w:t>
            </w:r>
          </w:p>
        </w:tc>
        <w:tc>
          <w:tcPr>
            <w:tcW w:w="733" w:type="dxa"/>
            <w:tcBorders>
              <w:top w:val="single" w:sz="4" w:space="0" w:color="auto"/>
              <w:left w:val="single" w:sz="4" w:space="0" w:color="auto"/>
              <w:bottom w:val="single" w:sz="4" w:space="0" w:color="auto"/>
              <w:right w:val="single" w:sz="4" w:space="0" w:color="auto"/>
            </w:tcBorders>
            <w:vAlign w:val="bottom"/>
          </w:tcPr>
          <w:p w14:paraId="41459CC3"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2172</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269BC4E6"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2173</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bottom"/>
          </w:tcPr>
          <w:p w14:paraId="40DD8026"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2364</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0C8A0E6B"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2174</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2757E5D4"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2365</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7218D060"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2366</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bottom"/>
          </w:tcPr>
          <w:p w14:paraId="3CFEF553"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2175</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1C165423"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2176</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1FA6742B"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2177</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bottom"/>
          </w:tcPr>
          <w:p w14:paraId="4FC36AF7"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2178</w:t>
            </w:r>
            <w:r>
              <w:rPr>
                <w:rFonts w:ascii="宋体" w:hAnsi="宋体" w:hint="eastAsia"/>
                <w:kern w:val="0"/>
                <w:sz w:val="18"/>
              </w:rPr>
              <w:t>）</w:t>
            </w:r>
          </w:p>
        </w:tc>
      </w:tr>
      <w:tr w:rsidR="00000000" w14:paraId="655EDD6E"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5E1A5D15" w14:textId="77777777" w:rsidR="00000000" w:rsidRDefault="007478C2">
            <w:pPr>
              <w:rPr>
                <w:rFonts w:ascii="宋体" w:hAnsi="宋体"/>
                <w:sz w:val="24"/>
              </w:rPr>
            </w:pPr>
            <w:r>
              <w:rPr>
                <w:rFonts w:ascii="宋体" w:hAnsi="宋体"/>
                <w:sz w:val="24"/>
              </w:rPr>
              <w:t>资产总计</w:t>
            </w:r>
          </w:p>
        </w:tc>
        <w:tc>
          <w:tcPr>
            <w:tcW w:w="733" w:type="dxa"/>
            <w:tcBorders>
              <w:top w:val="single" w:sz="4" w:space="0" w:color="auto"/>
              <w:left w:val="single" w:sz="4" w:space="0" w:color="auto"/>
              <w:bottom w:val="single" w:sz="4" w:space="0" w:color="auto"/>
              <w:right w:val="single" w:sz="4" w:space="0" w:color="auto"/>
            </w:tcBorders>
            <w:vAlign w:val="bottom"/>
          </w:tcPr>
          <w:p w14:paraId="3471CCBD"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2165</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0CC84DE6"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2166</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bottom"/>
          </w:tcPr>
          <w:p w14:paraId="7B611EDB"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2361</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57E9C180"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2167</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3DB134C6"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2362</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524271A3"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2363</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bottom"/>
          </w:tcPr>
          <w:p w14:paraId="5A0E4EA8"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2168</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71EC7811"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2169</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17C719BE"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0961</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bottom"/>
          </w:tcPr>
          <w:p w14:paraId="4C334159"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0928</w:t>
            </w:r>
            <w:r>
              <w:rPr>
                <w:rFonts w:ascii="宋体" w:hAnsi="宋体" w:hint="eastAsia"/>
                <w:kern w:val="0"/>
                <w:sz w:val="18"/>
              </w:rPr>
              <w:t>）</w:t>
            </w:r>
          </w:p>
        </w:tc>
      </w:tr>
      <w:tr w:rsidR="00000000" w14:paraId="391E33A9"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0361A699" w14:textId="77777777" w:rsidR="00000000" w:rsidRDefault="007478C2">
            <w:pPr>
              <w:rPr>
                <w:rFonts w:ascii="宋体" w:hAnsi="宋体"/>
                <w:sz w:val="24"/>
              </w:rPr>
            </w:pPr>
            <w:r>
              <w:rPr>
                <w:rFonts w:ascii="宋体" w:hAnsi="宋体"/>
                <w:sz w:val="24"/>
              </w:rPr>
              <w:t>负债</w:t>
            </w:r>
          </w:p>
        </w:tc>
        <w:tc>
          <w:tcPr>
            <w:tcW w:w="733" w:type="dxa"/>
            <w:tcBorders>
              <w:top w:val="single" w:sz="4" w:space="0" w:color="auto"/>
              <w:left w:val="single" w:sz="4" w:space="0" w:color="auto"/>
              <w:bottom w:val="single" w:sz="4" w:space="0" w:color="auto"/>
              <w:right w:val="single" w:sz="4" w:space="0" w:color="auto"/>
            </w:tcBorders>
            <w:vAlign w:val="bottom"/>
          </w:tcPr>
          <w:p w14:paraId="5440E2B2" w14:textId="77777777" w:rsidR="00000000" w:rsidRDefault="007478C2">
            <w:pPr>
              <w:jc w:val="right"/>
              <w:rPr>
                <w:rFonts w:ascii="宋体" w:hAnsi="宋体"/>
                <w:sz w:val="24"/>
              </w:rPr>
            </w:pPr>
          </w:p>
        </w:tc>
        <w:tc>
          <w:tcPr>
            <w:tcW w:w="850" w:type="dxa"/>
            <w:tcBorders>
              <w:top w:val="single" w:sz="4" w:space="0" w:color="auto"/>
              <w:left w:val="single" w:sz="4" w:space="0" w:color="auto"/>
              <w:bottom w:val="single" w:sz="4" w:space="0" w:color="auto"/>
              <w:right w:val="single" w:sz="4" w:space="0" w:color="auto"/>
            </w:tcBorders>
            <w:vAlign w:val="bottom"/>
          </w:tcPr>
          <w:p w14:paraId="58459975" w14:textId="77777777" w:rsidR="00000000" w:rsidRDefault="007478C2">
            <w:pPr>
              <w:jc w:val="right"/>
              <w:rPr>
                <w:rFonts w:ascii="宋体" w:hAnsi="宋体"/>
                <w:sz w:val="24"/>
              </w:rPr>
            </w:pPr>
          </w:p>
        </w:tc>
        <w:tc>
          <w:tcPr>
            <w:tcW w:w="851" w:type="dxa"/>
            <w:tcBorders>
              <w:top w:val="single" w:sz="4" w:space="0" w:color="auto"/>
              <w:left w:val="single" w:sz="4" w:space="0" w:color="auto"/>
              <w:bottom w:val="single" w:sz="4" w:space="0" w:color="auto"/>
              <w:right w:val="single" w:sz="4" w:space="0" w:color="auto"/>
            </w:tcBorders>
          </w:tcPr>
          <w:p w14:paraId="011D12B2" w14:textId="77777777" w:rsidR="00000000" w:rsidRDefault="007478C2">
            <w:pPr>
              <w:jc w:val="right"/>
              <w:rPr>
                <w:rFonts w:ascii="宋体" w:hAnsi="宋体"/>
                <w:sz w:val="24"/>
              </w:rPr>
            </w:pPr>
          </w:p>
        </w:tc>
        <w:tc>
          <w:tcPr>
            <w:tcW w:w="850" w:type="dxa"/>
            <w:tcBorders>
              <w:top w:val="single" w:sz="4" w:space="0" w:color="auto"/>
              <w:left w:val="single" w:sz="4" w:space="0" w:color="auto"/>
              <w:bottom w:val="single" w:sz="4" w:space="0" w:color="auto"/>
              <w:right w:val="single" w:sz="4" w:space="0" w:color="auto"/>
            </w:tcBorders>
            <w:vAlign w:val="bottom"/>
          </w:tcPr>
          <w:p w14:paraId="5362ED70" w14:textId="77777777" w:rsidR="00000000" w:rsidRDefault="007478C2">
            <w:pPr>
              <w:jc w:val="right"/>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tcPr>
          <w:p w14:paraId="153BB310" w14:textId="77777777" w:rsidR="00000000" w:rsidRDefault="007478C2">
            <w:pPr>
              <w:jc w:val="right"/>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tcPr>
          <w:p w14:paraId="2E5135CB" w14:textId="77777777" w:rsidR="00000000" w:rsidRDefault="007478C2">
            <w:pPr>
              <w:jc w:val="right"/>
              <w:rPr>
                <w:rFonts w:ascii="宋体" w:hAnsi="宋体"/>
                <w:sz w:val="24"/>
              </w:rPr>
            </w:pPr>
          </w:p>
        </w:tc>
        <w:tc>
          <w:tcPr>
            <w:tcW w:w="752" w:type="dxa"/>
            <w:tcBorders>
              <w:top w:val="single" w:sz="4" w:space="0" w:color="auto"/>
              <w:left w:val="single" w:sz="4" w:space="0" w:color="auto"/>
              <w:bottom w:val="single" w:sz="4" w:space="0" w:color="auto"/>
              <w:right w:val="single" w:sz="4" w:space="0" w:color="auto"/>
            </w:tcBorders>
            <w:vAlign w:val="bottom"/>
          </w:tcPr>
          <w:p w14:paraId="7C89836F" w14:textId="77777777" w:rsidR="00000000" w:rsidRDefault="007478C2">
            <w:pPr>
              <w:jc w:val="right"/>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bottom"/>
          </w:tcPr>
          <w:p w14:paraId="42843F99" w14:textId="77777777" w:rsidR="00000000" w:rsidRDefault="007478C2">
            <w:pPr>
              <w:jc w:val="right"/>
              <w:rPr>
                <w:rFonts w:ascii="宋体" w:hAnsi="宋体"/>
                <w:sz w:val="24"/>
              </w:rPr>
            </w:pPr>
          </w:p>
        </w:tc>
        <w:tc>
          <w:tcPr>
            <w:tcW w:w="900" w:type="dxa"/>
            <w:tcBorders>
              <w:top w:val="single" w:sz="4" w:space="0" w:color="auto"/>
              <w:left w:val="single" w:sz="4" w:space="0" w:color="auto"/>
              <w:bottom w:val="single" w:sz="4" w:space="0" w:color="auto"/>
              <w:right w:val="single" w:sz="4" w:space="0" w:color="auto"/>
            </w:tcBorders>
            <w:vAlign w:val="bottom"/>
          </w:tcPr>
          <w:p w14:paraId="6688973D" w14:textId="77777777" w:rsidR="00000000" w:rsidRDefault="007478C2">
            <w:pPr>
              <w:jc w:val="right"/>
              <w:rPr>
                <w:rFonts w:ascii="宋体" w:hAnsi="宋体"/>
                <w:sz w:val="24"/>
              </w:rPr>
            </w:pPr>
          </w:p>
        </w:tc>
        <w:tc>
          <w:tcPr>
            <w:tcW w:w="731" w:type="dxa"/>
            <w:tcBorders>
              <w:top w:val="single" w:sz="4" w:space="0" w:color="auto"/>
              <w:left w:val="single" w:sz="4" w:space="0" w:color="auto"/>
              <w:bottom w:val="single" w:sz="4" w:space="0" w:color="auto"/>
              <w:right w:val="single" w:sz="4" w:space="0" w:color="auto"/>
            </w:tcBorders>
            <w:vAlign w:val="bottom"/>
          </w:tcPr>
          <w:p w14:paraId="211EE404" w14:textId="77777777" w:rsidR="00000000" w:rsidRDefault="007478C2">
            <w:pPr>
              <w:jc w:val="right"/>
              <w:rPr>
                <w:rFonts w:ascii="宋体" w:hAnsi="宋体"/>
                <w:sz w:val="24"/>
              </w:rPr>
            </w:pPr>
          </w:p>
        </w:tc>
      </w:tr>
      <w:tr w:rsidR="00000000" w14:paraId="1026587D"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56B0BBCD" w14:textId="77777777" w:rsidR="00000000" w:rsidRDefault="007478C2">
            <w:pPr>
              <w:rPr>
                <w:rFonts w:ascii="宋体" w:hAnsi="宋体"/>
                <w:sz w:val="24"/>
              </w:rPr>
            </w:pPr>
            <w:r>
              <w:rPr>
                <w:rFonts w:ascii="宋体" w:hAnsi="宋体"/>
                <w:sz w:val="24"/>
              </w:rPr>
              <w:t xml:space="preserve"> </w:t>
            </w:r>
            <w:r>
              <w:rPr>
                <w:rFonts w:ascii="宋体" w:hAnsi="宋体" w:hint="eastAsia"/>
                <w:sz w:val="24"/>
              </w:rPr>
              <w:t>……</w:t>
            </w:r>
            <w:r>
              <w:rPr>
                <w:rFonts w:ascii="宋体" w:hAnsi="宋体" w:hint="eastAsia"/>
                <w:kern w:val="0"/>
                <w:sz w:val="18"/>
              </w:rPr>
              <w:t>（</w:t>
            </w:r>
            <w:r>
              <w:rPr>
                <w:rFonts w:ascii="宋体" w:hAnsi="宋体" w:hint="eastAsia"/>
                <w:kern w:val="0"/>
                <w:sz w:val="18"/>
              </w:rPr>
              <w:t>2185</w:t>
            </w:r>
            <w:r>
              <w:rPr>
                <w:rFonts w:ascii="宋体" w:hAnsi="宋体" w:hint="eastAsia"/>
                <w:kern w:val="0"/>
                <w:sz w:val="18"/>
              </w:rPr>
              <w:t>）</w:t>
            </w:r>
          </w:p>
        </w:tc>
        <w:tc>
          <w:tcPr>
            <w:tcW w:w="733" w:type="dxa"/>
            <w:tcBorders>
              <w:top w:val="single" w:sz="4" w:space="0" w:color="auto"/>
              <w:left w:val="single" w:sz="4" w:space="0" w:color="auto"/>
              <w:bottom w:val="single" w:sz="4" w:space="0" w:color="auto"/>
              <w:right w:val="single" w:sz="4" w:space="0" w:color="auto"/>
            </w:tcBorders>
          </w:tcPr>
          <w:p w14:paraId="55218668"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2186</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tcPr>
          <w:p w14:paraId="022E22F2"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2187</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bottom"/>
          </w:tcPr>
          <w:p w14:paraId="3EFF4540"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2370</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62108FF4"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2188</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306F5D1B"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2371</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3B53AA01"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2372</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bottom"/>
          </w:tcPr>
          <w:p w14:paraId="13ADAFFF"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2189</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094595FE"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2190</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4D97E845"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2191</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bottom"/>
          </w:tcPr>
          <w:p w14:paraId="57B68558"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2192</w:t>
            </w:r>
            <w:r>
              <w:rPr>
                <w:rFonts w:ascii="宋体" w:hAnsi="宋体" w:hint="eastAsia"/>
                <w:kern w:val="0"/>
                <w:sz w:val="18"/>
              </w:rPr>
              <w:t>）</w:t>
            </w:r>
          </w:p>
        </w:tc>
      </w:tr>
      <w:tr w:rsidR="00000000" w14:paraId="066DAA81"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2A1D6CE2" w14:textId="77777777" w:rsidR="00000000" w:rsidRDefault="007478C2">
            <w:pPr>
              <w:rPr>
                <w:rFonts w:ascii="宋体" w:hAnsi="宋体"/>
                <w:sz w:val="24"/>
              </w:rPr>
            </w:pPr>
            <w:r>
              <w:rPr>
                <w:rFonts w:ascii="宋体" w:hAnsi="宋体"/>
                <w:sz w:val="24"/>
              </w:rPr>
              <w:t>负债总计</w:t>
            </w:r>
          </w:p>
        </w:tc>
        <w:tc>
          <w:tcPr>
            <w:tcW w:w="733" w:type="dxa"/>
            <w:tcBorders>
              <w:top w:val="single" w:sz="4" w:space="0" w:color="auto"/>
              <w:left w:val="single" w:sz="4" w:space="0" w:color="auto"/>
              <w:bottom w:val="single" w:sz="4" w:space="0" w:color="auto"/>
              <w:right w:val="single" w:sz="4" w:space="0" w:color="auto"/>
            </w:tcBorders>
            <w:vAlign w:val="bottom"/>
          </w:tcPr>
          <w:p w14:paraId="45E6D9CA"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2179</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443E035B"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2180</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bottom"/>
          </w:tcPr>
          <w:p w14:paraId="1A13A642"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2367</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7EDDF08A"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2181</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2361D1AD"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2368</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7AB590EB"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2369</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bottom"/>
          </w:tcPr>
          <w:p w14:paraId="2285749E"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2182</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74D7A4F1"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2183</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0FDF9FB3"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0977</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bottom"/>
          </w:tcPr>
          <w:p w14:paraId="10FE4A1B"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0</w:t>
            </w:r>
            <w:r>
              <w:rPr>
                <w:rFonts w:ascii="宋体" w:hAnsi="宋体" w:hint="eastAsia"/>
                <w:kern w:val="0"/>
                <w:sz w:val="18"/>
              </w:rPr>
              <w:t>944</w:t>
            </w:r>
            <w:r>
              <w:rPr>
                <w:rFonts w:ascii="宋体" w:hAnsi="宋体" w:hint="eastAsia"/>
                <w:kern w:val="0"/>
                <w:sz w:val="18"/>
              </w:rPr>
              <w:t>）</w:t>
            </w:r>
          </w:p>
        </w:tc>
      </w:tr>
      <w:tr w:rsidR="00000000" w14:paraId="096F653D" w14:textId="77777777">
        <w:trPr>
          <w:trHeight w:val="280"/>
          <w:jc w:val="center"/>
        </w:trPr>
        <w:tc>
          <w:tcPr>
            <w:tcW w:w="1247" w:type="dxa"/>
            <w:tcBorders>
              <w:top w:val="single" w:sz="4" w:space="0" w:color="auto"/>
              <w:left w:val="single" w:sz="4" w:space="0" w:color="auto"/>
              <w:bottom w:val="single" w:sz="4" w:space="0" w:color="auto"/>
              <w:right w:val="single" w:sz="4" w:space="0" w:color="auto"/>
            </w:tcBorders>
          </w:tcPr>
          <w:p w14:paraId="3832CF49" w14:textId="77777777" w:rsidR="00000000" w:rsidRDefault="007478C2">
            <w:pPr>
              <w:rPr>
                <w:rFonts w:ascii="宋体" w:hAnsi="宋体"/>
                <w:sz w:val="24"/>
              </w:rPr>
            </w:pPr>
            <w:r>
              <w:rPr>
                <w:rFonts w:ascii="宋体" w:hAnsi="宋体"/>
                <w:sz w:val="24"/>
              </w:rPr>
              <w:t>利率敏感度缺口</w:t>
            </w:r>
          </w:p>
        </w:tc>
        <w:tc>
          <w:tcPr>
            <w:tcW w:w="733" w:type="dxa"/>
            <w:tcBorders>
              <w:top w:val="single" w:sz="4" w:space="0" w:color="auto"/>
              <w:left w:val="single" w:sz="4" w:space="0" w:color="auto"/>
              <w:bottom w:val="single" w:sz="4" w:space="0" w:color="auto"/>
              <w:right w:val="single" w:sz="4" w:space="0" w:color="auto"/>
            </w:tcBorders>
            <w:vAlign w:val="bottom"/>
          </w:tcPr>
          <w:p w14:paraId="1046F4BF"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2193</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0D27F2F8"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2194</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bottom"/>
          </w:tcPr>
          <w:p w14:paraId="50A0D4AE"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2373</w:t>
            </w:r>
            <w:r>
              <w:rPr>
                <w:rFonts w:ascii="宋体" w:hAnsi="宋体" w:hint="eastAsia"/>
                <w:kern w:val="0"/>
                <w:sz w:val="18"/>
              </w:rPr>
              <w:t>）</w:t>
            </w:r>
          </w:p>
        </w:tc>
        <w:tc>
          <w:tcPr>
            <w:tcW w:w="850" w:type="dxa"/>
            <w:tcBorders>
              <w:top w:val="single" w:sz="4" w:space="0" w:color="auto"/>
              <w:left w:val="single" w:sz="4" w:space="0" w:color="auto"/>
              <w:bottom w:val="single" w:sz="4" w:space="0" w:color="auto"/>
              <w:right w:val="single" w:sz="4" w:space="0" w:color="auto"/>
            </w:tcBorders>
            <w:vAlign w:val="bottom"/>
          </w:tcPr>
          <w:p w14:paraId="450C0714"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2195</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79786B5F"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2374</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1BBC04F0"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2375</w:t>
            </w:r>
            <w:r>
              <w:rPr>
                <w:rFonts w:ascii="宋体" w:hAnsi="宋体" w:hint="eastAsia"/>
                <w:kern w:val="0"/>
                <w:sz w:val="18"/>
              </w:rPr>
              <w:t>）</w:t>
            </w:r>
          </w:p>
        </w:tc>
        <w:tc>
          <w:tcPr>
            <w:tcW w:w="752" w:type="dxa"/>
            <w:tcBorders>
              <w:top w:val="single" w:sz="4" w:space="0" w:color="auto"/>
              <w:left w:val="single" w:sz="4" w:space="0" w:color="auto"/>
              <w:bottom w:val="single" w:sz="4" w:space="0" w:color="auto"/>
              <w:right w:val="single" w:sz="4" w:space="0" w:color="auto"/>
            </w:tcBorders>
            <w:vAlign w:val="bottom"/>
          </w:tcPr>
          <w:p w14:paraId="1716348C"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2196</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49EA8BAB"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2197</w:t>
            </w:r>
            <w:r>
              <w:rPr>
                <w:rFonts w:ascii="宋体" w:hAnsi="宋体" w:hint="eastAsia"/>
                <w:kern w:val="0"/>
                <w:sz w:val="18"/>
              </w:rPr>
              <w:t>）</w:t>
            </w:r>
          </w:p>
        </w:tc>
        <w:tc>
          <w:tcPr>
            <w:tcW w:w="900" w:type="dxa"/>
            <w:tcBorders>
              <w:top w:val="single" w:sz="4" w:space="0" w:color="auto"/>
              <w:left w:val="single" w:sz="4" w:space="0" w:color="auto"/>
              <w:bottom w:val="single" w:sz="4" w:space="0" w:color="auto"/>
              <w:right w:val="single" w:sz="4" w:space="0" w:color="auto"/>
            </w:tcBorders>
            <w:vAlign w:val="bottom"/>
          </w:tcPr>
          <w:p w14:paraId="45FCEA6D"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2198</w:t>
            </w:r>
            <w:r>
              <w:rPr>
                <w:rFonts w:ascii="宋体" w:hAnsi="宋体" w:hint="eastAsia"/>
                <w:kern w:val="0"/>
                <w:sz w:val="18"/>
              </w:rPr>
              <w:t>）</w:t>
            </w:r>
          </w:p>
        </w:tc>
        <w:tc>
          <w:tcPr>
            <w:tcW w:w="731" w:type="dxa"/>
            <w:tcBorders>
              <w:top w:val="single" w:sz="4" w:space="0" w:color="auto"/>
              <w:left w:val="single" w:sz="4" w:space="0" w:color="auto"/>
              <w:bottom w:val="single" w:sz="4" w:space="0" w:color="auto"/>
              <w:right w:val="single" w:sz="4" w:space="0" w:color="auto"/>
            </w:tcBorders>
            <w:vAlign w:val="bottom"/>
          </w:tcPr>
          <w:p w14:paraId="12BA2022"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2199</w:t>
            </w:r>
            <w:r>
              <w:rPr>
                <w:rFonts w:ascii="宋体" w:hAnsi="宋体" w:hint="eastAsia"/>
                <w:kern w:val="0"/>
                <w:sz w:val="18"/>
              </w:rPr>
              <w:t>）</w:t>
            </w:r>
          </w:p>
        </w:tc>
      </w:tr>
    </w:tbl>
    <w:p w14:paraId="118B8112"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1012</w:t>
      </w:r>
      <w:r>
        <w:rPr>
          <w:rFonts w:ascii="宋体" w:hAnsi="宋体" w:hint="eastAsia"/>
          <w:kern w:val="0"/>
          <w:sz w:val="18"/>
        </w:rPr>
        <w:t>）</w:t>
      </w:r>
    </w:p>
    <w:p w14:paraId="2FE353F3" w14:textId="77777777" w:rsidR="00000000" w:rsidRDefault="007478C2">
      <w:pPr>
        <w:rPr>
          <w:rFonts w:hAnsi="宋体"/>
          <w:sz w:val="24"/>
        </w:rPr>
      </w:pPr>
    </w:p>
    <w:p w14:paraId="3F1864E6" w14:textId="77777777" w:rsidR="00000000" w:rsidRDefault="007478C2">
      <w:pPr>
        <w:spacing w:line="360" w:lineRule="auto"/>
        <w:outlineLvl w:val="5"/>
        <w:rPr>
          <w:rFonts w:ascii="宋体" w:hAnsi="宋体"/>
          <w:b/>
          <w:sz w:val="24"/>
        </w:rPr>
      </w:pPr>
      <w:r>
        <w:rPr>
          <w:rFonts w:ascii="宋体" w:hAnsi="宋体" w:hint="eastAsia"/>
          <w:b/>
          <w:sz w:val="24"/>
        </w:rPr>
        <w:t xml:space="preserve">7.4.13.4.1.2 </w:t>
      </w:r>
      <w:r>
        <w:rPr>
          <w:rFonts w:ascii="宋体" w:hAnsi="宋体" w:hint="eastAsia"/>
          <w:b/>
          <w:sz w:val="24"/>
        </w:rPr>
        <w:t>利率风险的敏感性分析</w:t>
      </w:r>
      <w:r>
        <w:rPr>
          <w:rStyle w:val="FootnoteReference"/>
          <w:rFonts w:ascii="宋体" w:hAnsi="宋体"/>
          <w:b/>
          <w:sz w:val="24"/>
        </w:rPr>
        <w:footnoteReference w:id="217"/>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2556"/>
        <w:gridCol w:w="2583"/>
        <w:gridCol w:w="2700"/>
      </w:tblGrid>
      <w:tr w:rsidR="00000000" w14:paraId="4552C25B" w14:textId="77777777">
        <w:trPr>
          <w:jc w:val="center"/>
        </w:trPr>
        <w:tc>
          <w:tcPr>
            <w:tcW w:w="921" w:type="dxa"/>
            <w:vMerge w:val="restart"/>
            <w:vAlign w:val="center"/>
          </w:tcPr>
          <w:p w14:paraId="25E39A4E" w14:textId="77777777" w:rsidR="00000000" w:rsidRDefault="007478C2">
            <w:pPr>
              <w:spacing w:line="360" w:lineRule="auto"/>
              <w:jc w:val="center"/>
              <w:rPr>
                <w:rFonts w:ascii="宋体" w:hAnsi="宋体"/>
                <w:sz w:val="24"/>
              </w:rPr>
            </w:pPr>
            <w:r>
              <w:rPr>
                <w:rFonts w:ascii="宋体" w:hAnsi="宋体" w:hint="eastAsia"/>
                <w:sz w:val="24"/>
              </w:rPr>
              <w:t>假设</w:t>
            </w:r>
          </w:p>
        </w:tc>
        <w:tc>
          <w:tcPr>
            <w:tcW w:w="7839" w:type="dxa"/>
            <w:gridSpan w:val="3"/>
            <w:vAlign w:val="center"/>
          </w:tcPr>
          <w:p w14:paraId="27A37881" w14:textId="77777777" w:rsidR="00000000" w:rsidRDefault="007478C2">
            <w:pPr>
              <w:spacing w:line="360" w:lineRule="auto"/>
              <w:rPr>
                <w:rFonts w:ascii="宋体" w:hAnsi="宋体"/>
                <w:sz w:val="24"/>
              </w:rPr>
            </w:pPr>
            <w:r>
              <w:rPr>
                <w:rFonts w:ascii="宋体" w:hAnsi="宋体" w:hint="eastAsia"/>
                <w:sz w:val="24"/>
              </w:rPr>
              <w:t>1.</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2202</w:t>
            </w:r>
            <w:r>
              <w:rPr>
                <w:rFonts w:ascii="宋体" w:hAnsi="宋体" w:hint="eastAsia"/>
                <w:kern w:val="0"/>
                <w:sz w:val="18"/>
              </w:rPr>
              <w:t>）</w:t>
            </w:r>
          </w:p>
        </w:tc>
      </w:tr>
      <w:tr w:rsidR="00000000" w14:paraId="5319915B" w14:textId="77777777">
        <w:trPr>
          <w:jc w:val="center"/>
        </w:trPr>
        <w:tc>
          <w:tcPr>
            <w:tcW w:w="921" w:type="dxa"/>
            <w:vMerge/>
            <w:vAlign w:val="center"/>
          </w:tcPr>
          <w:p w14:paraId="12F70091" w14:textId="77777777" w:rsidR="00000000" w:rsidRDefault="007478C2">
            <w:pPr>
              <w:spacing w:line="360" w:lineRule="auto"/>
              <w:jc w:val="center"/>
              <w:rPr>
                <w:rFonts w:ascii="宋体" w:hAnsi="宋体"/>
                <w:sz w:val="24"/>
              </w:rPr>
            </w:pPr>
          </w:p>
        </w:tc>
        <w:tc>
          <w:tcPr>
            <w:tcW w:w="7839" w:type="dxa"/>
            <w:gridSpan w:val="3"/>
          </w:tcPr>
          <w:p w14:paraId="28DD768C" w14:textId="77777777" w:rsidR="00000000" w:rsidRDefault="007478C2">
            <w:pPr>
              <w:spacing w:line="360" w:lineRule="auto"/>
              <w:rPr>
                <w:rFonts w:ascii="宋体" w:hAnsi="宋体"/>
                <w:sz w:val="24"/>
              </w:rPr>
            </w:pPr>
            <w:r>
              <w:rPr>
                <w:rFonts w:ascii="宋体" w:hAnsi="宋体" w:hint="eastAsia"/>
                <w:sz w:val="24"/>
              </w:rPr>
              <w:t>……</w:t>
            </w:r>
          </w:p>
        </w:tc>
      </w:tr>
      <w:tr w:rsidR="00000000" w14:paraId="3A498B81" w14:textId="77777777">
        <w:trPr>
          <w:jc w:val="center"/>
        </w:trPr>
        <w:tc>
          <w:tcPr>
            <w:tcW w:w="921" w:type="dxa"/>
            <w:vMerge w:val="restart"/>
            <w:vAlign w:val="center"/>
          </w:tcPr>
          <w:p w14:paraId="16EA2841" w14:textId="77777777" w:rsidR="00000000" w:rsidRDefault="007478C2">
            <w:pPr>
              <w:spacing w:line="360" w:lineRule="auto"/>
              <w:jc w:val="center"/>
              <w:rPr>
                <w:rFonts w:ascii="宋体" w:hAnsi="宋体"/>
                <w:sz w:val="24"/>
              </w:rPr>
            </w:pPr>
            <w:r>
              <w:rPr>
                <w:rFonts w:ascii="宋体" w:hAnsi="宋体" w:hint="eastAsia"/>
                <w:sz w:val="24"/>
              </w:rPr>
              <w:t>分析</w:t>
            </w:r>
          </w:p>
        </w:tc>
        <w:tc>
          <w:tcPr>
            <w:tcW w:w="2556" w:type="dxa"/>
            <w:vMerge w:val="restart"/>
            <w:vAlign w:val="center"/>
          </w:tcPr>
          <w:p w14:paraId="3016F113" w14:textId="77777777" w:rsidR="00000000" w:rsidRDefault="007478C2">
            <w:pPr>
              <w:spacing w:line="360" w:lineRule="auto"/>
              <w:jc w:val="center"/>
              <w:rPr>
                <w:rFonts w:ascii="宋体" w:hAnsi="宋体"/>
                <w:sz w:val="24"/>
              </w:rPr>
            </w:pPr>
            <w:r>
              <w:rPr>
                <w:rFonts w:ascii="宋体" w:hAnsi="宋体" w:hint="eastAsia"/>
                <w:sz w:val="24"/>
              </w:rPr>
              <w:t>相关风险变量的变动</w:t>
            </w:r>
          </w:p>
        </w:tc>
        <w:tc>
          <w:tcPr>
            <w:tcW w:w="5283" w:type="dxa"/>
            <w:gridSpan w:val="2"/>
            <w:vAlign w:val="center"/>
          </w:tcPr>
          <w:p w14:paraId="7B2B26DD" w14:textId="77777777" w:rsidR="00000000" w:rsidRDefault="007478C2">
            <w:pPr>
              <w:jc w:val="center"/>
              <w:rPr>
                <w:rFonts w:ascii="宋体" w:hAnsi="宋体"/>
                <w:sz w:val="24"/>
              </w:rPr>
            </w:pPr>
            <w:r>
              <w:rPr>
                <w:rFonts w:ascii="宋体" w:hAnsi="宋体" w:hint="eastAsia"/>
                <w:sz w:val="24"/>
              </w:rPr>
              <w:t>对资产负债表日基金资产净值的</w:t>
            </w:r>
          </w:p>
          <w:p w14:paraId="417ED8A2" w14:textId="77777777" w:rsidR="00000000" w:rsidRDefault="007478C2">
            <w:pPr>
              <w:jc w:val="center"/>
              <w:rPr>
                <w:rFonts w:ascii="宋体" w:hAnsi="宋体"/>
                <w:sz w:val="24"/>
              </w:rPr>
            </w:pPr>
            <w:r>
              <w:rPr>
                <w:rFonts w:ascii="宋体" w:hAnsi="宋体" w:hint="eastAsia"/>
                <w:sz w:val="24"/>
              </w:rPr>
              <w:t>影响金额（单位：</w:t>
            </w:r>
            <w:r>
              <w:rPr>
                <w:rFonts w:ascii="宋体" w:hAnsi="宋体" w:hint="eastAsia"/>
                <w:sz w:val="24"/>
              </w:rPr>
              <w:t xml:space="preserve">  </w:t>
            </w:r>
            <w:r>
              <w:rPr>
                <w:rFonts w:ascii="宋体" w:hAnsi="宋体" w:hint="eastAsia"/>
                <w:sz w:val="24"/>
              </w:rPr>
              <w:t>）</w:t>
            </w:r>
          </w:p>
        </w:tc>
      </w:tr>
      <w:tr w:rsidR="00000000" w14:paraId="52A04D55" w14:textId="77777777">
        <w:trPr>
          <w:jc w:val="center"/>
        </w:trPr>
        <w:tc>
          <w:tcPr>
            <w:tcW w:w="921" w:type="dxa"/>
            <w:vMerge/>
            <w:vAlign w:val="center"/>
          </w:tcPr>
          <w:p w14:paraId="3279A6BC" w14:textId="77777777" w:rsidR="00000000" w:rsidRDefault="007478C2">
            <w:pPr>
              <w:spacing w:line="360" w:lineRule="auto"/>
              <w:jc w:val="center"/>
              <w:rPr>
                <w:rFonts w:ascii="宋体" w:hAnsi="宋体"/>
                <w:sz w:val="24"/>
              </w:rPr>
            </w:pPr>
          </w:p>
        </w:tc>
        <w:tc>
          <w:tcPr>
            <w:tcW w:w="2556" w:type="dxa"/>
            <w:vMerge/>
            <w:vAlign w:val="center"/>
          </w:tcPr>
          <w:p w14:paraId="7FFE5016" w14:textId="77777777" w:rsidR="00000000" w:rsidRDefault="007478C2">
            <w:pPr>
              <w:spacing w:line="360" w:lineRule="auto"/>
              <w:jc w:val="center"/>
              <w:rPr>
                <w:rFonts w:ascii="宋体" w:hAnsi="宋体"/>
                <w:sz w:val="24"/>
              </w:rPr>
            </w:pPr>
          </w:p>
        </w:tc>
        <w:tc>
          <w:tcPr>
            <w:tcW w:w="2583" w:type="dxa"/>
          </w:tcPr>
          <w:p w14:paraId="5A535B5E" w14:textId="77777777" w:rsidR="00000000" w:rsidRDefault="007478C2">
            <w:pPr>
              <w:spacing w:line="360" w:lineRule="auto"/>
              <w:rPr>
                <w:rFonts w:ascii="宋体" w:hAnsi="宋体"/>
                <w:sz w:val="24"/>
              </w:rPr>
            </w:pPr>
            <w:r>
              <w:rPr>
                <w:rFonts w:ascii="宋体" w:hAnsi="宋体" w:hint="eastAsia"/>
                <w:sz w:val="24"/>
              </w:rPr>
              <w:t>本期末（</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00" w:type="dxa"/>
          </w:tcPr>
          <w:p w14:paraId="4AE51D42" w14:textId="77777777" w:rsidR="00000000" w:rsidRDefault="007478C2">
            <w:pPr>
              <w:spacing w:line="360" w:lineRule="auto"/>
              <w:rPr>
                <w:rFonts w:ascii="宋体" w:hAnsi="宋体"/>
                <w:sz w:val="24"/>
              </w:rPr>
            </w:pPr>
            <w:r>
              <w:rPr>
                <w:rFonts w:ascii="宋体" w:hAnsi="宋体" w:hint="eastAsia"/>
                <w:sz w:val="24"/>
              </w:rPr>
              <w:t>上年度末（</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5D909D4C" w14:textId="77777777">
        <w:trPr>
          <w:jc w:val="center"/>
        </w:trPr>
        <w:tc>
          <w:tcPr>
            <w:tcW w:w="921" w:type="dxa"/>
            <w:vMerge/>
          </w:tcPr>
          <w:p w14:paraId="6AC3A658" w14:textId="77777777" w:rsidR="00000000" w:rsidRDefault="007478C2">
            <w:pPr>
              <w:spacing w:line="360" w:lineRule="auto"/>
              <w:jc w:val="center"/>
              <w:rPr>
                <w:rFonts w:ascii="宋体" w:hAnsi="宋体"/>
                <w:sz w:val="24"/>
              </w:rPr>
            </w:pPr>
          </w:p>
        </w:tc>
        <w:tc>
          <w:tcPr>
            <w:tcW w:w="2556" w:type="dxa"/>
            <w:vAlign w:val="center"/>
          </w:tcPr>
          <w:p w14:paraId="6ED17075" w14:textId="77777777" w:rsidR="00000000" w:rsidRDefault="007478C2">
            <w:pPr>
              <w:spacing w:line="360" w:lineRule="auto"/>
              <w:rPr>
                <w:rFonts w:ascii="宋体" w:hAnsi="宋体"/>
                <w:sz w:val="24"/>
              </w:rPr>
            </w:pPr>
            <w:r>
              <w:rPr>
                <w:rFonts w:ascii="宋体" w:hAnsi="宋体" w:hint="eastAsia"/>
                <w:sz w:val="24"/>
              </w:rPr>
              <w:t>1.</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2203</w:t>
            </w:r>
            <w:r>
              <w:rPr>
                <w:rFonts w:ascii="宋体" w:hAnsi="宋体" w:hint="eastAsia"/>
                <w:kern w:val="0"/>
                <w:sz w:val="18"/>
              </w:rPr>
              <w:t>）</w:t>
            </w:r>
          </w:p>
        </w:tc>
        <w:tc>
          <w:tcPr>
            <w:tcW w:w="2583" w:type="dxa"/>
          </w:tcPr>
          <w:p w14:paraId="73D42752" w14:textId="77777777" w:rsidR="00000000" w:rsidRDefault="007478C2">
            <w:pPr>
              <w:spacing w:line="360" w:lineRule="auto"/>
              <w:rPr>
                <w:rFonts w:ascii="宋体" w:hAnsi="宋体"/>
                <w:sz w:val="24"/>
              </w:rPr>
            </w:pPr>
            <w:r>
              <w:rPr>
                <w:rFonts w:ascii="宋体" w:hAnsi="宋体" w:hint="eastAsia"/>
                <w:kern w:val="0"/>
                <w:sz w:val="18"/>
              </w:rPr>
              <w:t>（</w:t>
            </w:r>
            <w:r>
              <w:rPr>
                <w:rFonts w:ascii="宋体" w:hAnsi="宋体" w:hint="eastAsia"/>
                <w:kern w:val="0"/>
                <w:sz w:val="18"/>
              </w:rPr>
              <w:t>1016</w:t>
            </w:r>
            <w:r>
              <w:rPr>
                <w:rFonts w:ascii="宋体" w:hAnsi="宋体" w:hint="eastAsia"/>
                <w:kern w:val="0"/>
                <w:sz w:val="18"/>
              </w:rPr>
              <w:t>）</w:t>
            </w:r>
          </w:p>
        </w:tc>
        <w:tc>
          <w:tcPr>
            <w:tcW w:w="2700" w:type="dxa"/>
          </w:tcPr>
          <w:p w14:paraId="2CF56781" w14:textId="77777777" w:rsidR="00000000" w:rsidRDefault="007478C2">
            <w:pPr>
              <w:spacing w:line="360" w:lineRule="auto"/>
              <w:rPr>
                <w:rFonts w:ascii="宋体" w:hAnsi="宋体"/>
                <w:sz w:val="24"/>
              </w:rPr>
            </w:pPr>
            <w:r>
              <w:rPr>
                <w:rFonts w:ascii="宋体" w:hAnsi="宋体" w:hint="eastAsia"/>
                <w:kern w:val="0"/>
                <w:sz w:val="18"/>
              </w:rPr>
              <w:t>（</w:t>
            </w:r>
            <w:r>
              <w:rPr>
                <w:rFonts w:ascii="宋体" w:hAnsi="宋体" w:hint="eastAsia"/>
                <w:kern w:val="0"/>
                <w:sz w:val="18"/>
              </w:rPr>
              <w:t>1016</w:t>
            </w:r>
            <w:r>
              <w:rPr>
                <w:rFonts w:ascii="宋体" w:hAnsi="宋体" w:hint="eastAsia"/>
                <w:kern w:val="0"/>
                <w:sz w:val="18"/>
              </w:rPr>
              <w:t>）</w:t>
            </w:r>
          </w:p>
        </w:tc>
      </w:tr>
      <w:tr w:rsidR="00000000" w14:paraId="6C9EFC27" w14:textId="77777777">
        <w:trPr>
          <w:jc w:val="center"/>
        </w:trPr>
        <w:tc>
          <w:tcPr>
            <w:tcW w:w="921" w:type="dxa"/>
            <w:vMerge/>
          </w:tcPr>
          <w:p w14:paraId="0FEF59DC" w14:textId="77777777" w:rsidR="00000000" w:rsidRDefault="007478C2">
            <w:pPr>
              <w:spacing w:line="360" w:lineRule="auto"/>
              <w:rPr>
                <w:rFonts w:ascii="宋体" w:hAnsi="宋体"/>
                <w:sz w:val="24"/>
              </w:rPr>
            </w:pPr>
          </w:p>
        </w:tc>
        <w:tc>
          <w:tcPr>
            <w:tcW w:w="2556" w:type="dxa"/>
          </w:tcPr>
          <w:p w14:paraId="6C56F9F4" w14:textId="77777777" w:rsidR="00000000" w:rsidRDefault="007478C2">
            <w:pPr>
              <w:spacing w:line="360" w:lineRule="auto"/>
              <w:rPr>
                <w:rFonts w:ascii="宋体" w:hAnsi="宋体"/>
                <w:sz w:val="24"/>
              </w:rPr>
            </w:pPr>
            <w:r>
              <w:rPr>
                <w:rFonts w:ascii="宋体" w:hAnsi="宋体" w:hint="eastAsia"/>
                <w:sz w:val="24"/>
              </w:rPr>
              <w:t>……</w:t>
            </w:r>
          </w:p>
        </w:tc>
        <w:tc>
          <w:tcPr>
            <w:tcW w:w="2583" w:type="dxa"/>
          </w:tcPr>
          <w:p w14:paraId="5FBFE5D9" w14:textId="77777777" w:rsidR="00000000" w:rsidRDefault="007478C2">
            <w:pPr>
              <w:spacing w:line="360" w:lineRule="auto"/>
              <w:rPr>
                <w:rFonts w:ascii="宋体" w:hAnsi="宋体"/>
                <w:sz w:val="24"/>
              </w:rPr>
            </w:pPr>
          </w:p>
        </w:tc>
        <w:tc>
          <w:tcPr>
            <w:tcW w:w="2700" w:type="dxa"/>
          </w:tcPr>
          <w:p w14:paraId="5FE1985C" w14:textId="77777777" w:rsidR="00000000" w:rsidRDefault="007478C2">
            <w:pPr>
              <w:spacing w:line="360" w:lineRule="auto"/>
              <w:rPr>
                <w:rFonts w:ascii="宋体" w:hAnsi="宋体"/>
                <w:sz w:val="24"/>
              </w:rPr>
            </w:pPr>
          </w:p>
        </w:tc>
      </w:tr>
    </w:tbl>
    <w:p w14:paraId="2A3C523D" w14:textId="77777777" w:rsidR="00000000" w:rsidRDefault="007478C2">
      <w:pPr>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1017</w:t>
      </w:r>
      <w:r>
        <w:rPr>
          <w:rFonts w:ascii="宋体" w:hAnsi="宋体" w:hint="eastAsia"/>
          <w:kern w:val="0"/>
          <w:sz w:val="18"/>
        </w:rPr>
        <w:t>）</w:t>
      </w:r>
    </w:p>
    <w:p w14:paraId="672BC18E" w14:textId="77777777" w:rsidR="00000000" w:rsidRDefault="007478C2"/>
    <w:p w14:paraId="14AD44CC" w14:textId="77777777" w:rsidR="00000000" w:rsidRDefault="007478C2">
      <w:pPr>
        <w:outlineLvl w:val="4"/>
        <w:rPr>
          <w:rFonts w:ascii="宋体" w:hAnsi="宋体"/>
          <w:b/>
          <w:sz w:val="24"/>
        </w:rPr>
      </w:pPr>
      <w:r>
        <w:rPr>
          <w:rFonts w:ascii="宋体" w:hAnsi="宋体" w:hint="eastAsia"/>
          <w:b/>
          <w:sz w:val="24"/>
        </w:rPr>
        <w:t>7.4.1</w:t>
      </w:r>
      <w:r>
        <w:rPr>
          <w:rFonts w:ascii="宋体" w:hAnsi="宋体" w:hint="eastAsia"/>
          <w:b/>
          <w:sz w:val="24"/>
        </w:rPr>
        <w:t xml:space="preserve">3.4.2 </w:t>
      </w:r>
      <w:r>
        <w:rPr>
          <w:rFonts w:ascii="宋体" w:hAnsi="宋体" w:hint="eastAsia"/>
          <w:b/>
          <w:sz w:val="24"/>
        </w:rPr>
        <w:t>外汇风险</w:t>
      </w:r>
      <w:r>
        <w:rPr>
          <w:rStyle w:val="FootnoteReference"/>
          <w:rFonts w:ascii="宋体" w:hAnsi="宋体"/>
          <w:b/>
          <w:sz w:val="24"/>
        </w:rPr>
        <w:footnoteReference w:id="218"/>
      </w:r>
    </w:p>
    <w:p w14:paraId="56350247"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1019</w:t>
      </w:r>
      <w:r>
        <w:rPr>
          <w:rFonts w:ascii="宋体" w:hAnsi="宋体" w:hint="eastAsia"/>
          <w:kern w:val="0"/>
          <w:sz w:val="18"/>
        </w:rPr>
        <w:t>）</w:t>
      </w:r>
    </w:p>
    <w:p w14:paraId="4AA53229" w14:textId="77777777" w:rsidR="00000000" w:rsidRDefault="007478C2">
      <w:pPr>
        <w:outlineLvl w:val="5"/>
        <w:rPr>
          <w:rFonts w:ascii="宋体" w:hAnsi="宋体"/>
          <w:b/>
          <w:sz w:val="24"/>
        </w:rPr>
      </w:pPr>
      <w:r>
        <w:rPr>
          <w:rFonts w:ascii="宋体" w:hAnsi="宋体" w:hint="eastAsia"/>
          <w:b/>
          <w:sz w:val="24"/>
        </w:rPr>
        <w:t xml:space="preserve">7.4.13.4.2.1 </w:t>
      </w:r>
      <w:r>
        <w:rPr>
          <w:rFonts w:ascii="宋体" w:hAnsi="宋体" w:hint="eastAsia"/>
          <w:b/>
          <w:sz w:val="24"/>
        </w:rPr>
        <w:t>外汇风险敞口</w:t>
      </w:r>
    </w:p>
    <w:p w14:paraId="3E823CF7" w14:textId="77777777" w:rsidR="00000000" w:rsidRDefault="007478C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76"/>
        <w:gridCol w:w="1430"/>
        <w:gridCol w:w="1430"/>
        <w:gridCol w:w="936"/>
        <w:gridCol w:w="1430"/>
        <w:gridCol w:w="936"/>
      </w:tblGrid>
      <w:tr w:rsidR="00000000" w14:paraId="1A1E59D0" w14:textId="77777777">
        <w:trPr>
          <w:jc w:val="center"/>
        </w:trPr>
        <w:tc>
          <w:tcPr>
            <w:tcW w:w="3376" w:type="dxa"/>
            <w:vMerge w:val="restart"/>
            <w:vAlign w:val="center"/>
          </w:tcPr>
          <w:p w14:paraId="2569A30D" w14:textId="77777777" w:rsidR="00000000" w:rsidRDefault="007478C2">
            <w:pPr>
              <w:jc w:val="center"/>
              <w:rPr>
                <w:rFonts w:ascii="宋体" w:hAnsi="宋体"/>
                <w:sz w:val="24"/>
              </w:rPr>
            </w:pPr>
            <w:r>
              <w:rPr>
                <w:rFonts w:ascii="宋体" w:hAnsi="宋体" w:hint="eastAsia"/>
                <w:sz w:val="24"/>
              </w:rPr>
              <w:t>项目</w:t>
            </w:r>
          </w:p>
        </w:tc>
        <w:tc>
          <w:tcPr>
            <w:tcW w:w="6162" w:type="dxa"/>
            <w:gridSpan w:val="5"/>
            <w:vAlign w:val="center"/>
          </w:tcPr>
          <w:p w14:paraId="60A102F6" w14:textId="77777777" w:rsidR="00000000" w:rsidRDefault="007478C2">
            <w:pPr>
              <w:jc w:val="center"/>
              <w:rPr>
                <w:rFonts w:ascii="宋体" w:hAnsi="宋体"/>
                <w:sz w:val="24"/>
              </w:rPr>
            </w:pPr>
            <w:r>
              <w:rPr>
                <w:rFonts w:ascii="宋体" w:hAnsi="宋体" w:hint="eastAsia"/>
                <w:sz w:val="24"/>
              </w:rPr>
              <w:t>本期末</w:t>
            </w:r>
          </w:p>
          <w:p w14:paraId="1BFB7E05"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B929A5B" w14:textId="77777777">
        <w:trPr>
          <w:jc w:val="center"/>
        </w:trPr>
        <w:tc>
          <w:tcPr>
            <w:tcW w:w="3376" w:type="dxa"/>
            <w:vMerge/>
            <w:vAlign w:val="center"/>
          </w:tcPr>
          <w:p w14:paraId="19684BCB" w14:textId="77777777" w:rsidR="00000000" w:rsidRDefault="007478C2">
            <w:pPr>
              <w:jc w:val="center"/>
              <w:rPr>
                <w:rFonts w:ascii="宋体" w:hAnsi="宋体"/>
                <w:sz w:val="24"/>
              </w:rPr>
            </w:pPr>
          </w:p>
        </w:tc>
        <w:tc>
          <w:tcPr>
            <w:tcW w:w="1430" w:type="dxa"/>
            <w:vAlign w:val="center"/>
          </w:tcPr>
          <w:p w14:paraId="51306C4F" w14:textId="77777777" w:rsidR="00000000" w:rsidRDefault="007478C2">
            <w:pPr>
              <w:jc w:val="center"/>
              <w:rPr>
                <w:rFonts w:ascii="宋体" w:hAnsi="宋体"/>
                <w:sz w:val="24"/>
              </w:rPr>
            </w:pPr>
            <w:r>
              <w:rPr>
                <w:rFonts w:ascii="宋体" w:hAnsi="宋体" w:hint="eastAsia"/>
                <w:sz w:val="24"/>
              </w:rPr>
              <w:t>美元</w:t>
            </w:r>
          </w:p>
          <w:p w14:paraId="49B7EA11" w14:textId="77777777" w:rsidR="00000000" w:rsidRDefault="007478C2">
            <w:pPr>
              <w:jc w:val="center"/>
              <w:rPr>
                <w:rFonts w:ascii="宋体" w:hAnsi="宋体"/>
                <w:sz w:val="24"/>
              </w:rPr>
            </w:pPr>
            <w:r>
              <w:rPr>
                <w:rFonts w:ascii="宋体" w:hAnsi="宋体" w:hint="eastAsia"/>
                <w:sz w:val="24"/>
              </w:rPr>
              <w:t>折合人民币</w:t>
            </w:r>
          </w:p>
        </w:tc>
        <w:tc>
          <w:tcPr>
            <w:tcW w:w="1430" w:type="dxa"/>
            <w:vAlign w:val="center"/>
          </w:tcPr>
          <w:p w14:paraId="2F9B6013" w14:textId="77777777" w:rsidR="00000000" w:rsidRDefault="007478C2">
            <w:pPr>
              <w:jc w:val="center"/>
              <w:rPr>
                <w:rFonts w:ascii="宋体" w:hAnsi="宋体"/>
                <w:sz w:val="24"/>
              </w:rPr>
            </w:pPr>
            <w:r>
              <w:rPr>
                <w:rFonts w:ascii="宋体" w:hAnsi="宋体" w:hint="eastAsia"/>
                <w:sz w:val="24"/>
              </w:rPr>
              <w:t>港币</w:t>
            </w:r>
          </w:p>
          <w:p w14:paraId="76C180D5" w14:textId="77777777" w:rsidR="00000000" w:rsidRDefault="007478C2">
            <w:pPr>
              <w:jc w:val="center"/>
              <w:rPr>
                <w:rFonts w:ascii="宋体" w:hAnsi="宋体"/>
                <w:sz w:val="24"/>
              </w:rPr>
            </w:pPr>
            <w:r>
              <w:rPr>
                <w:rFonts w:ascii="宋体" w:hAnsi="宋体" w:hint="eastAsia"/>
                <w:sz w:val="24"/>
              </w:rPr>
              <w:t>折合人民币</w:t>
            </w:r>
          </w:p>
        </w:tc>
        <w:tc>
          <w:tcPr>
            <w:tcW w:w="936" w:type="dxa"/>
            <w:vAlign w:val="center"/>
          </w:tcPr>
          <w:p w14:paraId="7878539A" w14:textId="77777777" w:rsidR="00000000" w:rsidRDefault="007478C2">
            <w:pPr>
              <w:jc w:val="cente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2211</w:t>
            </w:r>
            <w:r>
              <w:rPr>
                <w:rFonts w:ascii="宋体" w:hAnsi="宋体" w:hint="eastAsia"/>
                <w:kern w:val="0"/>
                <w:sz w:val="18"/>
              </w:rPr>
              <w:t>）</w:t>
            </w:r>
          </w:p>
        </w:tc>
        <w:tc>
          <w:tcPr>
            <w:tcW w:w="1430" w:type="dxa"/>
            <w:vAlign w:val="center"/>
          </w:tcPr>
          <w:p w14:paraId="3B2C2E43" w14:textId="77777777" w:rsidR="00000000" w:rsidRDefault="007478C2">
            <w:pPr>
              <w:jc w:val="center"/>
              <w:rPr>
                <w:rFonts w:ascii="宋体" w:hAnsi="宋体"/>
                <w:sz w:val="24"/>
              </w:rPr>
            </w:pPr>
            <w:r>
              <w:rPr>
                <w:rFonts w:ascii="宋体" w:hAnsi="宋体" w:hint="eastAsia"/>
                <w:sz w:val="24"/>
              </w:rPr>
              <w:t>其他币种</w:t>
            </w:r>
          </w:p>
          <w:p w14:paraId="28F788CC" w14:textId="77777777" w:rsidR="00000000" w:rsidRDefault="007478C2">
            <w:pPr>
              <w:jc w:val="center"/>
              <w:rPr>
                <w:rFonts w:ascii="宋体" w:hAnsi="宋体"/>
                <w:sz w:val="24"/>
              </w:rPr>
            </w:pPr>
            <w:r>
              <w:rPr>
                <w:rFonts w:ascii="宋体" w:hAnsi="宋体" w:hint="eastAsia"/>
                <w:sz w:val="24"/>
              </w:rPr>
              <w:t>折合人民币</w:t>
            </w:r>
          </w:p>
        </w:tc>
        <w:tc>
          <w:tcPr>
            <w:tcW w:w="936" w:type="dxa"/>
            <w:vAlign w:val="center"/>
          </w:tcPr>
          <w:p w14:paraId="3B47C663" w14:textId="77777777" w:rsidR="00000000" w:rsidRDefault="007478C2">
            <w:pPr>
              <w:jc w:val="center"/>
              <w:rPr>
                <w:rFonts w:ascii="宋体" w:hAnsi="宋体"/>
                <w:sz w:val="24"/>
              </w:rPr>
            </w:pPr>
            <w:r>
              <w:rPr>
                <w:rFonts w:ascii="宋体" w:hAnsi="宋体" w:hint="eastAsia"/>
                <w:sz w:val="24"/>
              </w:rPr>
              <w:t>合计</w:t>
            </w:r>
          </w:p>
        </w:tc>
      </w:tr>
      <w:tr w:rsidR="00000000" w14:paraId="221F08BC" w14:textId="77777777">
        <w:trPr>
          <w:jc w:val="center"/>
        </w:trPr>
        <w:tc>
          <w:tcPr>
            <w:tcW w:w="3376" w:type="dxa"/>
          </w:tcPr>
          <w:p w14:paraId="52387F75" w14:textId="77777777" w:rsidR="00000000" w:rsidRDefault="007478C2">
            <w:pPr>
              <w:rPr>
                <w:rFonts w:ascii="宋体" w:hAnsi="宋体"/>
                <w:sz w:val="24"/>
              </w:rPr>
            </w:pPr>
            <w:r>
              <w:rPr>
                <w:rFonts w:ascii="宋体" w:hAnsi="宋体" w:hint="eastAsia"/>
                <w:sz w:val="24"/>
              </w:rPr>
              <w:t>以外币计价的资产</w:t>
            </w:r>
          </w:p>
        </w:tc>
        <w:tc>
          <w:tcPr>
            <w:tcW w:w="1430" w:type="dxa"/>
          </w:tcPr>
          <w:p w14:paraId="5C7E82A5" w14:textId="77777777" w:rsidR="00000000" w:rsidRDefault="007478C2">
            <w:pPr>
              <w:rPr>
                <w:rFonts w:ascii="宋体" w:hAnsi="宋体"/>
                <w:sz w:val="24"/>
              </w:rPr>
            </w:pPr>
          </w:p>
        </w:tc>
        <w:tc>
          <w:tcPr>
            <w:tcW w:w="1430" w:type="dxa"/>
          </w:tcPr>
          <w:p w14:paraId="7C66D74B" w14:textId="77777777" w:rsidR="00000000" w:rsidRDefault="007478C2">
            <w:pPr>
              <w:rPr>
                <w:rFonts w:ascii="宋体" w:hAnsi="宋体"/>
                <w:sz w:val="24"/>
              </w:rPr>
            </w:pPr>
          </w:p>
        </w:tc>
        <w:tc>
          <w:tcPr>
            <w:tcW w:w="936" w:type="dxa"/>
          </w:tcPr>
          <w:p w14:paraId="105E52E8" w14:textId="77777777" w:rsidR="00000000" w:rsidRDefault="007478C2">
            <w:pPr>
              <w:rPr>
                <w:rFonts w:ascii="宋体" w:hAnsi="宋体"/>
                <w:sz w:val="24"/>
              </w:rPr>
            </w:pPr>
          </w:p>
        </w:tc>
        <w:tc>
          <w:tcPr>
            <w:tcW w:w="1430" w:type="dxa"/>
          </w:tcPr>
          <w:p w14:paraId="0D9F4F19" w14:textId="77777777" w:rsidR="00000000" w:rsidRDefault="007478C2">
            <w:pPr>
              <w:rPr>
                <w:rFonts w:ascii="宋体" w:hAnsi="宋体"/>
                <w:sz w:val="24"/>
              </w:rPr>
            </w:pPr>
          </w:p>
        </w:tc>
        <w:tc>
          <w:tcPr>
            <w:tcW w:w="936" w:type="dxa"/>
          </w:tcPr>
          <w:p w14:paraId="33AA2A21" w14:textId="77777777" w:rsidR="00000000" w:rsidRDefault="007478C2">
            <w:pPr>
              <w:rPr>
                <w:rFonts w:ascii="宋体" w:hAnsi="宋体"/>
                <w:sz w:val="24"/>
              </w:rPr>
            </w:pPr>
          </w:p>
        </w:tc>
      </w:tr>
      <w:tr w:rsidR="00000000" w14:paraId="2996CD07" w14:textId="77777777">
        <w:trPr>
          <w:jc w:val="center"/>
        </w:trPr>
        <w:tc>
          <w:tcPr>
            <w:tcW w:w="3376" w:type="dxa"/>
          </w:tcPr>
          <w:p w14:paraId="1B9ED87C" w14:textId="77777777" w:rsidR="00000000" w:rsidRDefault="007478C2">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2214</w:t>
            </w:r>
            <w:r>
              <w:rPr>
                <w:rFonts w:ascii="宋体" w:hAnsi="宋体" w:hint="eastAsia"/>
                <w:kern w:val="0"/>
                <w:sz w:val="18"/>
              </w:rPr>
              <w:t>）</w:t>
            </w:r>
          </w:p>
        </w:tc>
        <w:tc>
          <w:tcPr>
            <w:tcW w:w="1430" w:type="dxa"/>
          </w:tcPr>
          <w:p w14:paraId="37E3CBC3"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2215</w:t>
            </w:r>
            <w:r>
              <w:rPr>
                <w:rFonts w:ascii="宋体" w:hAnsi="宋体" w:hint="eastAsia"/>
                <w:kern w:val="0"/>
                <w:sz w:val="18"/>
              </w:rPr>
              <w:t>）</w:t>
            </w:r>
          </w:p>
        </w:tc>
        <w:tc>
          <w:tcPr>
            <w:tcW w:w="1430" w:type="dxa"/>
          </w:tcPr>
          <w:p w14:paraId="390CD2F4"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2216</w:t>
            </w:r>
            <w:r>
              <w:rPr>
                <w:rFonts w:ascii="宋体" w:hAnsi="宋体" w:hint="eastAsia"/>
                <w:kern w:val="0"/>
                <w:sz w:val="18"/>
              </w:rPr>
              <w:t>）</w:t>
            </w:r>
          </w:p>
        </w:tc>
        <w:tc>
          <w:tcPr>
            <w:tcW w:w="936" w:type="dxa"/>
          </w:tcPr>
          <w:p w14:paraId="3C05AFAF"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2217</w:t>
            </w:r>
            <w:r>
              <w:rPr>
                <w:rFonts w:ascii="宋体" w:hAnsi="宋体" w:hint="eastAsia"/>
                <w:kern w:val="0"/>
                <w:sz w:val="18"/>
              </w:rPr>
              <w:t>）</w:t>
            </w:r>
          </w:p>
        </w:tc>
        <w:tc>
          <w:tcPr>
            <w:tcW w:w="1430" w:type="dxa"/>
          </w:tcPr>
          <w:p w14:paraId="4131ACA2"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2218</w:t>
            </w:r>
            <w:r>
              <w:rPr>
                <w:rFonts w:ascii="宋体" w:hAnsi="宋体" w:hint="eastAsia"/>
                <w:kern w:val="0"/>
                <w:sz w:val="18"/>
              </w:rPr>
              <w:t>）</w:t>
            </w:r>
          </w:p>
        </w:tc>
        <w:tc>
          <w:tcPr>
            <w:tcW w:w="936" w:type="dxa"/>
          </w:tcPr>
          <w:p w14:paraId="29B89773"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2219</w:t>
            </w:r>
            <w:r>
              <w:rPr>
                <w:rFonts w:ascii="宋体" w:hAnsi="宋体" w:hint="eastAsia"/>
                <w:kern w:val="0"/>
                <w:sz w:val="18"/>
              </w:rPr>
              <w:t>）</w:t>
            </w:r>
          </w:p>
        </w:tc>
      </w:tr>
      <w:tr w:rsidR="00000000" w14:paraId="31C92219" w14:textId="77777777">
        <w:trPr>
          <w:jc w:val="center"/>
        </w:trPr>
        <w:tc>
          <w:tcPr>
            <w:tcW w:w="3376" w:type="dxa"/>
          </w:tcPr>
          <w:p w14:paraId="19444C81" w14:textId="77777777" w:rsidR="00000000" w:rsidRDefault="007478C2">
            <w:pPr>
              <w:rPr>
                <w:rFonts w:ascii="宋体" w:hAnsi="宋体"/>
                <w:sz w:val="24"/>
              </w:rPr>
            </w:pPr>
            <w:r>
              <w:rPr>
                <w:rFonts w:ascii="宋体" w:hAnsi="宋体" w:hint="eastAsia"/>
                <w:sz w:val="24"/>
              </w:rPr>
              <w:t>资产合计</w:t>
            </w:r>
          </w:p>
        </w:tc>
        <w:tc>
          <w:tcPr>
            <w:tcW w:w="1430" w:type="dxa"/>
          </w:tcPr>
          <w:p w14:paraId="6C37A4DC"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2206</w:t>
            </w:r>
            <w:r>
              <w:rPr>
                <w:rFonts w:ascii="宋体" w:hAnsi="宋体" w:hint="eastAsia"/>
                <w:kern w:val="0"/>
                <w:sz w:val="18"/>
              </w:rPr>
              <w:t>）</w:t>
            </w:r>
          </w:p>
        </w:tc>
        <w:tc>
          <w:tcPr>
            <w:tcW w:w="1430" w:type="dxa"/>
          </w:tcPr>
          <w:p w14:paraId="2DBC8E60"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2207</w:t>
            </w:r>
            <w:r>
              <w:rPr>
                <w:rFonts w:ascii="宋体" w:hAnsi="宋体" w:hint="eastAsia"/>
                <w:kern w:val="0"/>
                <w:sz w:val="18"/>
              </w:rPr>
              <w:t>）</w:t>
            </w:r>
          </w:p>
        </w:tc>
        <w:tc>
          <w:tcPr>
            <w:tcW w:w="936" w:type="dxa"/>
          </w:tcPr>
          <w:p w14:paraId="35AEB57E"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2212</w:t>
            </w:r>
            <w:r>
              <w:rPr>
                <w:rFonts w:ascii="宋体" w:hAnsi="宋体" w:hint="eastAsia"/>
                <w:kern w:val="0"/>
                <w:sz w:val="18"/>
              </w:rPr>
              <w:t>）</w:t>
            </w:r>
          </w:p>
        </w:tc>
        <w:tc>
          <w:tcPr>
            <w:tcW w:w="1430" w:type="dxa"/>
          </w:tcPr>
          <w:p w14:paraId="0A757A98"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2208</w:t>
            </w:r>
            <w:r>
              <w:rPr>
                <w:rFonts w:ascii="宋体" w:hAnsi="宋体" w:hint="eastAsia"/>
                <w:kern w:val="0"/>
                <w:sz w:val="18"/>
              </w:rPr>
              <w:t>）</w:t>
            </w:r>
          </w:p>
        </w:tc>
        <w:tc>
          <w:tcPr>
            <w:tcW w:w="936" w:type="dxa"/>
          </w:tcPr>
          <w:p w14:paraId="57ECC833"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2209</w:t>
            </w:r>
            <w:r>
              <w:rPr>
                <w:rFonts w:ascii="宋体" w:hAnsi="宋体" w:hint="eastAsia"/>
                <w:kern w:val="0"/>
                <w:sz w:val="18"/>
              </w:rPr>
              <w:t>）</w:t>
            </w:r>
          </w:p>
        </w:tc>
      </w:tr>
      <w:tr w:rsidR="00000000" w14:paraId="08C9D481" w14:textId="77777777">
        <w:trPr>
          <w:jc w:val="center"/>
        </w:trPr>
        <w:tc>
          <w:tcPr>
            <w:tcW w:w="3376" w:type="dxa"/>
          </w:tcPr>
          <w:p w14:paraId="0C2DDD32" w14:textId="77777777" w:rsidR="00000000" w:rsidRDefault="007478C2">
            <w:pPr>
              <w:rPr>
                <w:rFonts w:ascii="宋体" w:hAnsi="宋体"/>
                <w:sz w:val="24"/>
              </w:rPr>
            </w:pPr>
            <w:r>
              <w:rPr>
                <w:rFonts w:ascii="宋体" w:hAnsi="宋体" w:hint="eastAsia"/>
                <w:sz w:val="24"/>
              </w:rPr>
              <w:t>以外币计价的负债</w:t>
            </w:r>
          </w:p>
        </w:tc>
        <w:tc>
          <w:tcPr>
            <w:tcW w:w="1430" w:type="dxa"/>
          </w:tcPr>
          <w:p w14:paraId="568B7EE9" w14:textId="77777777" w:rsidR="00000000" w:rsidRDefault="007478C2">
            <w:pPr>
              <w:rPr>
                <w:rFonts w:ascii="宋体" w:hAnsi="宋体"/>
                <w:sz w:val="24"/>
              </w:rPr>
            </w:pPr>
          </w:p>
        </w:tc>
        <w:tc>
          <w:tcPr>
            <w:tcW w:w="1430" w:type="dxa"/>
          </w:tcPr>
          <w:p w14:paraId="40908FE1" w14:textId="77777777" w:rsidR="00000000" w:rsidRDefault="007478C2">
            <w:pPr>
              <w:rPr>
                <w:rFonts w:ascii="宋体" w:hAnsi="宋体"/>
                <w:sz w:val="24"/>
              </w:rPr>
            </w:pPr>
          </w:p>
        </w:tc>
        <w:tc>
          <w:tcPr>
            <w:tcW w:w="936" w:type="dxa"/>
          </w:tcPr>
          <w:p w14:paraId="04EC7F69" w14:textId="77777777" w:rsidR="00000000" w:rsidRDefault="007478C2">
            <w:pPr>
              <w:rPr>
                <w:rFonts w:ascii="宋体" w:hAnsi="宋体"/>
                <w:sz w:val="24"/>
              </w:rPr>
            </w:pPr>
          </w:p>
        </w:tc>
        <w:tc>
          <w:tcPr>
            <w:tcW w:w="1430" w:type="dxa"/>
          </w:tcPr>
          <w:p w14:paraId="7FE09C5B" w14:textId="77777777" w:rsidR="00000000" w:rsidRDefault="007478C2">
            <w:pPr>
              <w:rPr>
                <w:rFonts w:ascii="宋体" w:hAnsi="宋体"/>
                <w:sz w:val="24"/>
              </w:rPr>
            </w:pPr>
          </w:p>
        </w:tc>
        <w:tc>
          <w:tcPr>
            <w:tcW w:w="936" w:type="dxa"/>
          </w:tcPr>
          <w:p w14:paraId="66DB5E9F" w14:textId="77777777" w:rsidR="00000000" w:rsidRDefault="007478C2">
            <w:pPr>
              <w:rPr>
                <w:rFonts w:ascii="宋体" w:hAnsi="宋体"/>
                <w:sz w:val="24"/>
              </w:rPr>
            </w:pPr>
          </w:p>
        </w:tc>
      </w:tr>
      <w:tr w:rsidR="00000000" w14:paraId="44CD9F82" w14:textId="77777777">
        <w:trPr>
          <w:jc w:val="center"/>
        </w:trPr>
        <w:tc>
          <w:tcPr>
            <w:tcW w:w="3376" w:type="dxa"/>
          </w:tcPr>
          <w:p w14:paraId="41EA0B11" w14:textId="77777777" w:rsidR="00000000" w:rsidRDefault="007478C2">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2228</w:t>
            </w:r>
            <w:r>
              <w:rPr>
                <w:rFonts w:ascii="宋体" w:hAnsi="宋体" w:hint="eastAsia"/>
                <w:kern w:val="0"/>
                <w:sz w:val="18"/>
              </w:rPr>
              <w:t>）</w:t>
            </w:r>
          </w:p>
        </w:tc>
        <w:tc>
          <w:tcPr>
            <w:tcW w:w="1430" w:type="dxa"/>
          </w:tcPr>
          <w:p w14:paraId="4AB7597A"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2229</w:t>
            </w:r>
            <w:r>
              <w:rPr>
                <w:rFonts w:ascii="宋体" w:hAnsi="宋体" w:hint="eastAsia"/>
                <w:kern w:val="0"/>
                <w:sz w:val="18"/>
              </w:rPr>
              <w:t>）</w:t>
            </w:r>
          </w:p>
        </w:tc>
        <w:tc>
          <w:tcPr>
            <w:tcW w:w="1430" w:type="dxa"/>
          </w:tcPr>
          <w:p w14:paraId="76F0700A"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2230</w:t>
            </w:r>
            <w:r>
              <w:rPr>
                <w:rFonts w:ascii="宋体" w:hAnsi="宋体" w:hint="eastAsia"/>
                <w:kern w:val="0"/>
                <w:sz w:val="18"/>
              </w:rPr>
              <w:t>）</w:t>
            </w:r>
          </w:p>
        </w:tc>
        <w:tc>
          <w:tcPr>
            <w:tcW w:w="936" w:type="dxa"/>
          </w:tcPr>
          <w:p w14:paraId="01071DDB"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2231</w:t>
            </w:r>
            <w:r>
              <w:rPr>
                <w:rFonts w:ascii="宋体" w:hAnsi="宋体" w:hint="eastAsia"/>
                <w:kern w:val="0"/>
                <w:sz w:val="18"/>
              </w:rPr>
              <w:t>）</w:t>
            </w:r>
          </w:p>
        </w:tc>
        <w:tc>
          <w:tcPr>
            <w:tcW w:w="1430" w:type="dxa"/>
          </w:tcPr>
          <w:p w14:paraId="09111588"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2232</w:t>
            </w:r>
            <w:r>
              <w:rPr>
                <w:rFonts w:ascii="宋体" w:hAnsi="宋体" w:hint="eastAsia"/>
                <w:kern w:val="0"/>
                <w:sz w:val="18"/>
              </w:rPr>
              <w:t>）</w:t>
            </w:r>
          </w:p>
        </w:tc>
        <w:tc>
          <w:tcPr>
            <w:tcW w:w="936" w:type="dxa"/>
          </w:tcPr>
          <w:p w14:paraId="6F73B402"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2233</w:t>
            </w:r>
            <w:r>
              <w:rPr>
                <w:rFonts w:ascii="宋体" w:hAnsi="宋体" w:hint="eastAsia"/>
                <w:kern w:val="0"/>
                <w:sz w:val="18"/>
              </w:rPr>
              <w:t>）</w:t>
            </w:r>
          </w:p>
        </w:tc>
      </w:tr>
      <w:tr w:rsidR="00000000" w14:paraId="5A4BB68A" w14:textId="77777777">
        <w:trPr>
          <w:jc w:val="center"/>
        </w:trPr>
        <w:tc>
          <w:tcPr>
            <w:tcW w:w="3376" w:type="dxa"/>
          </w:tcPr>
          <w:p w14:paraId="1F6D1A51" w14:textId="77777777" w:rsidR="00000000" w:rsidRDefault="007478C2">
            <w:pPr>
              <w:rPr>
                <w:rFonts w:ascii="宋体" w:hAnsi="宋体"/>
                <w:sz w:val="24"/>
              </w:rPr>
            </w:pPr>
            <w:r>
              <w:rPr>
                <w:rFonts w:ascii="宋体" w:hAnsi="宋体" w:hint="eastAsia"/>
                <w:sz w:val="24"/>
              </w:rPr>
              <w:t>负债合计</w:t>
            </w:r>
          </w:p>
        </w:tc>
        <w:tc>
          <w:tcPr>
            <w:tcW w:w="1430" w:type="dxa"/>
          </w:tcPr>
          <w:p w14:paraId="379751F8"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2221</w:t>
            </w:r>
            <w:r>
              <w:rPr>
                <w:rFonts w:ascii="宋体" w:hAnsi="宋体" w:hint="eastAsia"/>
                <w:kern w:val="0"/>
                <w:sz w:val="18"/>
              </w:rPr>
              <w:t>）</w:t>
            </w:r>
          </w:p>
        </w:tc>
        <w:tc>
          <w:tcPr>
            <w:tcW w:w="1430" w:type="dxa"/>
          </w:tcPr>
          <w:p w14:paraId="433067F1"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2222</w:t>
            </w:r>
            <w:r>
              <w:rPr>
                <w:rFonts w:ascii="宋体" w:hAnsi="宋体" w:hint="eastAsia"/>
                <w:kern w:val="0"/>
                <w:sz w:val="18"/>
              </w:rPr>
              <w:t>）</w:t>
            </w:r>
          </w:p>
        </w:tc>
        <w:tc>
          <w:tcPr>
            <w:tcW w:w="936" w:type="dxa"/>
          </w:tcPr>
          <w:p w14:paraId="33106204"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2226</w:t>
            </w:r>
            <w:r>
              <w:rPr>
                <w:rFonts w:ascii="宋体" w:hAnsi="宋体" w:hint="eastAsia"/>
                <w:kern w:val="0"/>
                <w:sz w:val="18"/>
              </w:rPr>
              <w:t>）</w:t>
            </w:r>
          </w:p>
        </w:tc>
        <w:tc>
          <w:tcPr>
            <w:tcW w:w="1430" w:type="dxa"/>
          </w:tcPr>
          <w:p w14:paraId="168D08A6"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2223</w:t>
            </w:r>
            <w:r>
              <w:rPr>
                <w:rFonts w:ascii="宋体" w:hAnsi="宋体" w:hint="eastAsia"/>
                <w:kern w:val="0"/>
                <w:sz w:val="18"/>
              </w:rPr>
              <w:t>）</w:t>
            </w:r>
          </w:p>
        </w:tc>
        <w:tc>
          <w:tcPr>
            <w:tcW w:w="936" w:type="dxa"/>
          </w:tcPr>
          <w:p w14:paraId="3B918FF0"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2224</w:t>
            </w:r>
            <w:r>
              <w:rPr>
                <w:rFonts w:ascii="宋体" w:hAnsi="宋体" w:hint="eastAsia"/>
                <w:kern w:val="0"/>
                <w:sz w:val="18"/>
              </w:rPr>
              <w:t>）</w:t>
            </w:r>
          </w:p>
        </w:tc>
      </w:tr>
      <w:tr w:rsidR="00000000" w14:paraId="7F1FD4D1" w14:textId="77777777">
        <w:trPr>
          <w:jc w:val="center"/>
        </w:trPr>
        <w:tc>
          <w:tcPr>
            <w:tcW w:w="3376" w:type="dxa"/>
          </w:tcPr>
          <w:p w14:paraId="25A6A97F" w14:textId="77777777" w:rsidR="00000000" w:rsidRDefault="007478C2">
            <w:pPr>
              <w:rPr>
                <w:rFonts w:ascii="宋体" w:hAnsi="宋体"/>
                <w:sz w:val="24"/>
              </w:rPr>
            </w:pPr>
            <w:r>
              <w:rPr>
                <w:rFonts w:ascii="宋体" w:hAnsi="宋体" w:hint="eastAsia"/>
                <w:sz w:val="24"/>
              </w:rPr>
              <w:t>资产负债表外汇风险敞口净额</w:t>
            </w:r>
          </w:p>
        </w:tc>
        <w:tc>
          <w:tcPr>
            <w:tcW w:w="1430" w:type="dxa"/>
          </w:tcPr>
          <w:p w14:paraId="05C12D0E"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2234</w:t>
            </w:r>
            <w:r>
              <w:rPr>
                <w:rFonts w:ascii="宋体" w:hAnsi="宋体" w:hint="eastAsia"/>
                <w:kern w:val="0"/>
                <w:sz w:val="18"/>
              </w:rPr>
              <w:t>）</w:t>
            </w:r>
          </w:p>
        </w:tc>
        <w:tc>
          <w:tcPr>
            <w:tcW w:w="1430" w:type="dxa"/>
          </w:tcPr>
          <w:p w14:paraId="5EEA233D"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2235</w:t>
            </w:r>
            <w:r>
              <w:rPr>
                <w:rFonts w:ascii="宋体" w:hAnsi="宋体" w:hint="eastAsia"/>
                <w:kern w:val="0"/>
                <w:sz w:val="18"/>
              </w:rPr>
              <w:t>）</w:t>
            </w:r>
          </w:p>
        </w:tc>
        <w:tc>
          <w:tcPr>
            <w:tcW w:w="936" w:type="dxa"/>
          </w:tcPr>
          <w:p w14:paraId="5756BAFE"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2239</w:t>
            </w:r>
            <w:r>
              <w:rPr>
                <w:rFonts w:ascii="宋体" w:hAnsi="宋体" w:hint="eastAsia"/>
                <w:kern w:val="0"/>
                <w:sz w:val="18"/>
              </w:rPr>
              <w:t>）</w:t>
            </w:r>
          </w:p>
        </w:tc>
        <w:tc>
          <w:tcPr>
            <w:tcW w:w="1430" w:type="dxa"/>
          </w:tcPr>
          <w:p w14:paraId="35508854"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2236</w:t>
            </w:r>
            <w:r>
              <w:rPr>
                <w:rFonts w:ascii="宋体" w:hAnsi="宋体" w:hint="eastAsia"/>
                <w:kern w:val="0"/>
                <w:sz w:val="18"/>
              </w:rPr>
              <w:t>）</w:t>
            </w:r>
          </w:p>
        </w:tc>
        <w:tc>
          <w:tcPr>
            <w:tcW w:w="936" w:type="dxa"/>
          </w:tcPr>
          <w:p w14:paraId="6D8AC120"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2237</w:t>
            </w:r>
            <w:r>
              <w:rPr>
                <w:rFonts w:ascii="宋体" w:hAnsi="宋体" w:hint="eastAsia"/>
                <w:kern w:val="0"/>
                <w:sz w:val="18"/>
              </w:rPr>
              <w:t>）</w:t>
            </w:r>
          </w:p>
        </w:tc>
      </w:tr>
      <w:tr w:rsidR="00000000" w14:paraId="29149124" w14:textId="77777777">
        <w:trPr>
          <w:jc w:val="center"/>
        </w:trPr>
        <w:tc>
          <w:tcPr>
            <w:tcW w:w="3376" w:type="dxa"/>
            <w:vMerge w:val="restart"/>
            <w:vAlign w:val="center"/>
          </w:tcPr>
          <w:p w14:paraId="03346139" w14:textId="77777777" w:rsidR="00000000" w:rsidRDefault="007478C2">
            <w:pPr>
              <w:jc w:val="center"/>
              <w:rPr>
                <w:rFonts w:ascii="宋体" w:hAnsi="宋体"/>
                <w:sz w:val="24"/>
              </w:rPr>
            </w:pPr>
            <w:r>
              <w:rPr>
                <w:rFonts w:ascii="宋体" w:hAnsi="宋体" w:hint="eastAsia"/>
                <w:sz w:val="24"/>
              </w:rPr>
              <w:t>项目</w:t>
            </w:r>
          </w:p>
        </w:tc>
        <w:tc>
          <w:tcPr>
            <w:tcW w:w="6162" w:type="dxa"/>
            <w:gridSpan w:val="5"/>
            <w:vAlign w:val="center"/>
          </w:tcPr>
          <w:p w14:paraId="0B826E99" w14:textId="77777777" w:rsidR="00000000" w:rsidRDefault="007478C2">
            <w:pPr>
              <w:jc w:val="center"/>
              <w:rPr>
                <w:rFonts w:ascii="宋体" w:hAnsi="宋体"/>
                <w:sz w:val="24"/>
              </w:rPr>
            </w:pPr>
            <w:r>
              <w:rPr>
                <w:rFonts w:ascii="宋体" w:hAnsi="宋体" w:hint="eastAsia"/>
                <w:sz w:val="24"/>
              </w:rPr>
              <w:t>上年度末</w:t>
            </w:r>
          </w:p>
          <w:p w14:paraId="25D9A17A"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812E7AE" w14:textId="77777777">
        <w:trPr>
          <w:jc w:val="center"/>
        </w:trPr>
        <w:tc>
          <w:tcPr>
            <w:tcW w:w="3376" w:type="dxa"/>
            <w:vMerge/>
            <w:vAlign w:val="center"/>
          </w:tcPr>
          <w:p w14:paraId="1510D5C7" w14:textId="77777777" w:rsidR="00000000" w:rsidRDefault="007478C2">
            <w:pPr>
              <w:jc w:val="center"/>
              <w:rPr>
                <w:rFonts w:ascii="宋体" w:hAnsi="宋体"/>
                <w:sz w:val="24"/>
              </w:rPr>
            </w:pPr>
          </w:p>
        </w:tc>
        <w:tc>
          <w:tcPr>
            <w:tcW w:w="1430" w:type="dxa"/>
            <w:vAlign w:val="center"/>
          </w:tcPr>
          <w:p w14:paraId="41E5FE42" w14:textId="77777777" w:rsidR="00000000" w:rsidRDefault="007478C2">
            <w:pPr>
              <w:jc w:val="center"/>
              <w:rPr>
                <w:rFonts w:ascii="宋体" w:hAnsi="宋体"/>
                <w:sz w:val="24"/>
              </w:rPr>
            </w:pPr>
            <w:r>
              <w:rPr>
                <w:rFonts w:ascii="宋体" w:hAnsi="宋体" w:hint="eastAsia"/>
                <w:sz w:val="24"/>
              </w:rPr>
              <w:t>美元</w:t>
            </w:r>
          </w:p>
          <w:p w14:paraId="2F580CB2" w14:textId="77777777" w:rsidR="00000000" w:rsidRDefault="007478C2">
            <w:pPr>
              <w:jc w:val="center"/>
              <w:rPr>
                <w:rFonts w:ascii="宋体" w:hAnsi="宋体"/>
                <w:sz w:val="24"/>
              </w:rPr>
            </w:pPr>
            <w:r>
              <w:rPr>
                <w:rFonts w:ascii="宋体" w:hAnsi="宋体" w:hint="eastAsia"/>
                <w:sz w:val="24"/>
              </w:rPr>
              <w:t>折合人民币</w:t>
            </w:r>
          </w:p>
        </w:tc>
        <w:tc>
          <w:tcPr>
            <w:tcW w:w="1430" w:type="dxa"/>
            <w:vAlign w:val="center"/>
          </w:tcPr>
          <w:p w14:paraId="5FEBDB3C" w14:textId="77777777" w:rsidR="00000000" w:rsidRDefault="007478C2">
            <w:pPr>
              <w:jc w:val="center"/>
              <w:rPr>
                <w:rFonts w:ascii="宋体" w:hAnsi="宋体"/>
                <w:sz w:val="24"/>
              </w:rPr>
            </w:pPr>
            <w:r>
              <w:rPr>
                <w:rFonts w:ascii="宋体" w:hAnsi="宋体" w:hint="eastAsia"/>
                <w:sz w:val="24"/>
              </w:rPr>
              <w:t>港币</w:t>
            </w:r>
          </w:p>
          <w:p w14:paraId="76466D14" w14:textId="77777777" w:rsidR="00000000" w:rsidRDefault="007478C2">
            <w:pPr>
              <w:jc w:val="center"/>
              <w:rPr>
                <w:rFonts w:ascii="宋体" w:hAnsi="宋体"/>
                <w:sz w:val="24"/>
              </w:rPr>
            </w:pPr>
            <w:r>
              <w:rPr>
                <w:rFonts w:ascii="宋体" w:hAnsi="宋体" w:hint="eastAsia"/>
                <w:sz w:val="24"/>
              </w:rPr>
              <w:t>折合人民币</w:t>
            </w:r>
          </w:p>
        </w:tc>
        <w:tc>
          <w:tcPr>
            <w:tcW w:w="936" w:type="dxa"/>
            <w:vAlign w:val="center"/>
          </w:tcPr>
          <w:p w14:paraId="06D381C5" w14:textId="77777777" w:rsidR="00000000" w:rsidRDefault="007478C2">
            <w:pPr>
              <w:jc w:val="cente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2211</w:t>
            </w:r>
            <w:r>
              <w:rPr>
                <w:rFonts w:ascii="宋体" w:hAnsi="宋体" w:hint="eastAsia"/>
                <w:kern w:val="0"/>
                <w:sz w:val="18"/>
              </w:rPr>
              <w:t>）</w:t>
            </w:r>
          </w:p>
        </w:tc>
        <w:tc>
          <w:tcPr>
            <w:tcW w:w="1430" w:type="dxa"/>
            <w:vAlign w:val="center"/>
          </w:tcPr>
          <w:p w14:paraId="7B260C73" w14:textId="77777777" w:rsidR="00000000" w:rsidRDefault="007478C2">
            <w:pPr>
              <w:jc w:val="center"/>
              <w:rPr>
                <w:rFonts w:ascii="宋体" w:hAnsi="宋体"/>
                <w:sz w:val="24"/>
              </w:rPr>
            </w:pPr>
            <w:r>
              <w:rPr>
                <w:rFonts w:ascii="宋体" w:hAnsi="宋体" w:hint="eastAsia"/>
                <w:sz w:val="24"/>
              </w:rPr>
              <w:t>其他币种</w:t>
            </w:r>
          </w:p>
          <w:p w14:paraId="7DB88638" w14:textId="77777777" w:rsidR="00000000" w:rsidRDefault="007478C2">
            <w:pPr>
              <w:jc w:val="center"/>
              <w:rPr>
                <w:rFonts w:ascii="宋体" w:hAnsi="宋体"/>
                <w:sz w:val="24"/>
              </w:rPr>
            </w:pPr>
            <w:r>
              <w:rPr>
                <w:rFonts w:ascii="宋体" w:hAnsi="宋体" w:hint="eastAsia"/>
                <w:sz w:val="24"/>
              </w:rPr>
              <w:t>折合人民币</w:t>
            </w:r>
          </w:p>
        </w:tc>
        <w:tc>
          <w:tcPr>
            <w:tcW w:w="936" w:type="dxa"/>
            <w:vAlign w:val="center"/>
          </w:tcPr>
          <w:p w14:paraId="2B0208A8" w14:textId="77777777" w:rsidR="00000000" w:rsidRDefault="007478C2">
            <w:pPr>
              <w:jc w:val="center"/>
              <w:rPr>
                <w:rFonts w:ascii="宋体" w:hAnsi="宋体"/>
                <w:sz w:val="24"/>
              </w:rPr>
            </w:pPr>
            <w:r>
              <w:rPr>
                <w:rFonts w:ascii="宋体" w:hAnsi="宋体" w:hint="eastAsia"/>
                <w:sz w:val="24"/>
              </w:rPr>
              <w:t>合计</w:t>
            </w:r>
          </w:p>
        </w:tc>
      </w:tr>
      <w:tr w:rsidR="00000000" w14:paraId="5BD3BE14" w14:textId="77777777">
        <w:trPr>
          <w:jc w:val="center"/>
        </w:trPr>
        <w:tc>
          <w:tcPr>
            <w:tcW w:w="3376" w:type="dxa"/>
          </w:tcPr>
          <w:p w14:paraId="584EBF19" w14:textId="77777777" w:rsidR="00000000" w:rsidRDefault="007478C2">
            <w:pPr>
              <w:rPr>
                <w:rFonts w:ascii="宋体" w:hAnsi="宋体"/>
                <w:sz w:val="24"/>
              </w:rPr>
            </w:pPr>
            <w:r>
              <w:rPr>
                <w:rFonts w:ascii="宋体" w:hAnsi="宋体" w:hint="eastAsia"/>
                <w:sz w:val="24"/>
              </w:rPr>
              <w:t>以外币计价的资产</w:t>
            </w:r>
          </w:p>
        </w:tc>
        <w:tc>
          <w:tcPr>
            <w:tcW w:w="1430" w:type="dxa"/>
          </w:tcPr>
          <w:p w14:paraId="60060775" w14:textId="77777777" w:rsidR="00000000" w:rsidRDefault="007478C2">
            <w:pPr>
              <w:rPr>
                <w:rFonts w:ascii="宋体" w:hAnsi="宋体"/>
                <w:sz w:val="24"/>
              </w:rPr>
            </w:pPr>
          </w:p>
        </w:tc>
        <w:tc>
          <w:tcPr>
            <w:tcW w:w="1430" w:type="dxa"/>
          </w:tcPr>
          <w:p w14:paraId="62590A7D" w14:textId="77777777" w:rsidR="00000000" w:rsidRDefault="007478C2">
            <w:pPr>
              <w:rPr>
                <w:rFonts w:ascii="宋体" w:hAnsi="宋体"/>
                <w:sz w:val="24"/>
              </w:rPr>
            </w:pPr>
          </w:p>
        </w:tc>
        <w:tc>
          <w:tcPr>
            <w:tcW w:w="936" w:type="dxa"/>
          </w:tcPr>
          <w:p w14:paraId="0CF44856" w14:textId="77777777" w:rsidR="00000000" w:rsidRDefault="007478C2">
            <w:pPr>
              <w:rPr>
                <w:rFonts w:ascii="宋体" w:hAnsi="宋体"/>
                <w:sz w:val="24"/>
              </w:rPr>
            </w:pPr>
          </w:p>
        </w:tc>
        <w:tc>
          <w:tcPr>
            <w:tcW w:w="1430" w:type="dxa"/>
          </w:tcPr>
          <w:p w14:paraId="1287C670" w14:textId="77777777" w:rsidR="00000000" w:rsidRDefault="007478C2">
            <w:pPr>
              <w:rPr>
                <w:rFonts w:ascii="宋体" w:hAnsi="宋体"/>
                <w:sz w:val="24"/>
              </w:rPr>
            </w:pPr>
          </w:p>
        </w:tc>
        <w:tc>
          <w:tcPr>
            <w:tcW w:w="936" w:type="dxa"/>
          </w:tcPr>
          <w:p w14:paraId="7DD47D31" w14:textId="77777777" w:rsidR="00000000" w:rsidRDefault="007478C2">
            <w:pPr>
              <w:rPr>
                <w:rFonts w:ascii="宋体" w:hAnsi="宋体"/>
                <w:sz w:val="24"/>
              </w:rPr>
            </w:pPr>
          </w:p>
        </w:tc>
      </w:tr>
      <w:tr w:rsidR="00000000" w14:paraId="78475527" w14:textId="77777777">
        <w:trPr>
          <w:jc w:val="center"/>
        </w:trPr>
        <w:tc>
          <w:tcPr>
            <w:tcW w:w="3376" w:type="dxa"/>
          </w:tcPr>
          <w:p w14:paraId="652FFA14" w14:textId="77777777" w:rsidR="00000000" w:rsidRDefault="007478C2">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2214</w:t>
            </w:r>
            <w:r>
              <w:rPr>
                <w:rFonts w:ascii="宋体" w:hAnsi="宋体" w:hint="eastAsia"/>
                <w:kern w:val="0"/>
                <w:sz w:val="18"/>
              </w:rPr>
              <w:t>）</w:t>
            </w:r>
          </w:p>
        </w:tc>
        <w:tc>
          <w:tcPr>
            <w:tcW w:w="1430" w:type="dxa"/>
          </w:tcPr>
          <w:p w14:paraId="7C99B1EB"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2215</w:t>
            </w:r>
            <w:r>
              <w:rPr>
                <w:rFonts w:ascii="宋体" w:hAnsi="宋体" w:hint="eastAsia"/>
                <w:kern w:val="0"/>
                <w:sz w:val="18"/>
              </w:rPr>
              <w:t>）</w:t>
            </w:r>
          </w:p>
        </w:tc>
        <w:tc>
          <w:tcPr>
            <w:tcW w:w="1430" w:type="dxa"/>
          </w:tcPr>
          <w:p w14:paraId="2F4B90B7"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2216</w:t>
            </w:r>
            <w:r>
              <w:rPr>
                <w:rFonts w:ascii="宋体" w:hAnsi="宋体" w:hint="eastAsia"/>
                <w:kern w:val="0"/>
                <w:sz w:val="18"/>
              </w:rPr>
              <w:t>）</w:t>
            </w:r>
          </w:p>
        </w:tc>
        <w:tc>
          <w:tcPr>
            <w:tcW w:w="936" w:type="dxa"/>
          </w:tcPr>
          <w:p w14:paraId="00FB7834"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2217</w:t>
            </w:r>
            <w:r>
              <w:rPr>
                <w:rFonts w:ascii="宋体" w:hAnsi="宋体" w:hint="eastAsia"/>
                <w:kern w:val="0"/>
                <w:sz w:val="18"/>
              </w:rPr>
              <w:t>）</w:t>
            </w:r>
          </w:p>
        </w:tc>
        <w:tc>
          <w:tcPr>
            <w:tcW w:w="1430" w:type="dxa"/>
          </w:tcPr>
          <w:p w14:paraId="4A3F0D73"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2218</w:t>
            </w:r>
            <w:r>
              <w:rPr>
                <w:rFonts w:ascii="宋体" w:hAnsi="宋体" w:hint="eastAsia"/>
                <w:kern w:val="0"/>
                <w:sz w:val="18"/>
              </w:rPr>
              <w:t>）</w:t>
            </w:r>
          </w:p>
        </w:tc>
        <w:tc>
          <w:tcPr>
            <w:tcW w:w="936" w:type="dxa"/>
          </w:tcPr>
          <w:p w14:paraId="6FF3D535"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2219</w:t>
            </w:r>
            <w:r>
              <w:rPr>
                <w:rFonts w:ascii="宋体" w:hAnsi="宋体" w:hint="eastAsia"/>
                <w:kern w:val="0"/>
                <w:sz w:val="18"/>
              </w:rPr>
              <w:t>）</w:t>
            </w:r>
          </w:p>
        </w:tc>
      </w:tr>
      <w:tr w:rsidR="00000000" w14:paraId="036B604D" w14:textId="77777777">
        <w:trPr>
          <w:jc w:val="center"/>
        </w:trPr>
        <w:tc>
          <w:tcPr>
            <w:tcW w:w="3376" w:type="dxa"/>
          </w:tcPr>
          <w:p w14:paraId="639A9F98" w14:textId="77777777" w:rsidR="00000000" w:rsidRDefault="007478C2">
            <w:pPr>
              <w:rPr>
                <w:rFonts w:ascii="宋体" w:hAnsi="宋体"/>
                <w:sz w:val="24"/>
              </w:rPr>
            </w:pPr>
            <w:r>
              <w:rPr>
                <w:rFonts w:ascii="宋体" w:hAnsi="宋体" w:hint="eastAsia"/>
                <w:sz w:val="24"/>
              </w:rPr>
              <w:t>资产合计</w:t>
            </w:r>
          </w:p>
        </w:tc>
        <w:tc>
          <w:tcPr>
            <w:tcW w:w="1430" w:type="dxa"/>
          </w:tcPr>
          <w:p w14:paraId="3DE96FBF"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2206</w:t>
            </w:r>
            <w:r>
              <w:rPr>
                <w:rFonts w:ascii="宋体" w:hAnsi="宋体" w:hint="eastAsia"/>
                <w:kern w:val="0"/>
                <w:sz w:val="18"/>
              </w:rPr>
              <w:t>）</w:t>
            </w:r>
          </w:p>
        </w:tc>
        <w:tc>
          <w:tcPr>
            <w:tcW w:w="1430" w:type="dxa"/>
          </w:tcPr>
          <w:p w14:paraId="3F70D0F2"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2207</w:t>
            </w:r>
            <w:r>
              <w:rPr>
                <w:rFonts w:ascii="宋体" w:hAnsi="宋体" w:hint="eastAsia"/>
                <w:kern w:val="0"/>
                <w:sz w:val="18"/>
              </w:rPr>
              <w:t>）</w:t>
            </w:r>
          </w:p>
        </w:tc>
        <w:tc>
          <w:tcPr>
            <w:tcW w:w="936" w:type="dxa"/>
          </w:tcPr>
          <w:p w14:paraId="660CB698"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2212</w:t>
            </w:r>
            <w:r>
              <w:rPr>
                <w:rFonts w:ascii="宋体" w:hAnsi="宋体" w:hint="eastAsia"/>
                <w:kern w:val="0"/>
                <w:sz w:val="18"/>
              </w:rPr>
              <w:t>）</w:t>
            </w:r>
          </w:p>
        </w:tc>
        <w:tc>
          <w:tcPr>
            <w:tcW w:w="1430" w:type="dxa"/>
          </w:tcPr>
          <w:p w14:paraId="10C5C787"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2208</w:t>
            </w:r>
            <w:r>
              <w:rPr>
                <w:rFonts w:ascii="宋体" w:hAnsi="宋体" w:hint="eastAsia"/>
                <w:kern w:val="0"/>
                <w:sz w:val="18"/>
              </w:rPr>
              <w:t>）</w:t>
            </w:r>
          </w:p>
        </w:tc>
        <w:tc>
          <w:tcPr>
            <w:tcW w:w="936" w:type="dxa"/>
          </w:tcPr>
          <w:p w14:paraId="0E844583"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220</w:t>
            </w:r>
            <w:r>
              <w:rPr>
                <w:rFonts w:ascii="宋体" w:hAnsi="宋体" w:hint="eastAsia"/>
                <w:kern w:val="0"/>
                <w:sz w:val="18"/>
              </w:rPr>
              <w:t>9</w:t>
            </w:r>
            <w:r>
              <w:rPr>
                <w:rFonts w:ascii="宋体" w:hAnsi="宋体" w:hint="eastAsia"/>
                <w:kern w:val="0"/>
                <w:sz w:val="18"/>
              </w:rPr>
              <w:t>）</w:t>
            </w:r>
          </w:p>
        </w:tc>
      </w:tr>
      <w:tr w:rsidR="00000000" w14:paraId="7407C8B8" w14:textId="77777777">
        <w:trPr>
          <w:jc w:val="center"/>
        </w:trPr>
        <w:tc>
          <w:tcPr>
            <w:tcW w:w="3376" w:type="dxa"/>
          </w:tcPr>
          <w:p w14:paraId="495A15CE" w14:textId="77777777" w:rsidR="00000000" w:rsidRDefault="007478C2">
            <w:pPr>
              <w:rPr>
                <w:rFonts w:ascii="宋体" w:hAnsi="宋体"/>
                <w:sz w:val="24"/>
              </w:rPr>
            </w:pPr>
            <w:r>
              <w:rPr>
                <w:rFonts w:ascii="宋体" w:hAnsi="宋体" w:hint="eastAsia"/>
                <w:sz w:val="24"/>
              </w:rPr>
              <w:t>以外币计价的负债</w:t>
            </w:r>
          </w:p>
        </w:tc>
        <w:tc>
          <w:tcPr>
            <w:tcW w:w="1430" w:type="dxa"/>
          </w:tcPr>
          <w:p w14:paraId="200363A5" w14:textId="77777777" w:rsidR="00000000" w:rsidRDefault="007478C2">
            <w:pPr>
              <w:rPr>
                <w:rFonts w:ascii="宋体" w:hAnsi="宋体"/>
                <w:sz w:val="24"/>
              </w:rPr>
            </w:pPr>
          </w:p>
        </w:tc>
        <w:tc>
          <w:tcPr>
            <w:tcW w:w="1430" w:type="dxa"/>
          </w:tcPr>
          <w:p w14:paraId="3D126252" w14:textId="77777777" w:rsidR="00000000" w:rsidRDefault="007478C2">
            <w:pPr>
              <w:rPr>
                <w:rFonts w:ascii="宋体" w:hAnsi="宋体"/>
                <w:sz w:val="24"/>
              </w:rPr>
            </w:pPr>
          </w:p>
        </w:tc>
        <w:tc>
          <w:tcPr>
            <w:tcW w:w="936" w:type="dxa"/>
          </w:tcPr>
          <w:p w14:paraId="0552B22B" w14:textId="77777777" w:rsidR="00000000" w:rsidRDefault="007478C2">
            <w:pPr>
              <w:rPr>
                <w:rFonts w:ascii="宋体" w:hAnsi="宋体"/>
                <w:sz w:val="24"/>
              </w:rPr>
            </w:pPr>
          </w:p>
        </w:tc>
        <w:tc>
          <w:tcPr>
            <w:tcW w:w="1430" w:type="dxa"/>
          </w:tcPr>
          <w:p w14:paraId="5089CEF2" w14:textId="77777777" w:rsidR="00000000" w:rsidRDefault="007478C2">
            <w:pPr>
              <w:rPr>
                <w:rFonts w:ascii="宋体" w:hAnsi="宋体"/>
                <w:sz w:val="24"/>
              </w:rPr>
            </w:pPr>
          </w:p>
        </w:tc>
        <w:tc>
          <w:tcPr>
            <w:tcW w:w="936" w:type="dxa"/>
          </w:tcPr>
          <w:p w14:paraId="51D50403" w14:textId="77777777" w:rsidR="00000000" w:rsidRDefault="007478C2">
            <w:pPr>
              <w:rPr>
                <w:rFonts w:ascii="宋体" w:hAnsi="宋体"/>
                <w:sz w:val="24"/>
              </w:rPr>
            </w:pPr>
          </w:p>
        </w:tc>
      </w:tr>
      <w:tr w:rsidR="00000000" w14:paraId="674738D1" w14:textId="77777777">
        <w:trPr>
          <w:jc w:val="center"/>
        </w:trPr>
        <w:tc>
          <w:tcPr>
            <w:tcW w:w="3376" w:type="dxa"/>
          </w:tcPr>
          <w:p w14:paraId="69AC2EAE" w14:textId="77777777" w:rsidR="00000000" w:rsidRDefault="007478C2">
            <w:pPr>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2228</w:t>
            </w:r>
            <w:r>
              <w:rPr>
                <w:rFonts w:ascii="宋体" w:hAnsi="宋体" w:hint="eastAsia"/>
                <w:kern w:val="0"/>
                <w:sz w:val="18"/>
              </w:rPr>
              <w:t>）</w:t>
            </w:r>
          </w:p>
        </w:tc>
        <w:tc>
          <w:tcPr>
            <w:tcW w:w="1430" w:type="dxa"/>
          </w:tcPr>
          <w:p w14:paraId="0D87C286"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2229</w:t>
            </w:r>
            <w:r>
              <w:rPr>
                <w:rFonts w:ascii="宋体" w:hAnsi="宋体" w:hint="eastAsia"/>
                <w:kern w:val="0"/>
                <w:sz w:val="18"/>
              </w:rPr>
              <w:t>）</w:t>
            </w:r>
          </w:p>
        </w:tc>
        <w:tc>
          <w:tcPr>
            <w:tcW w:w="1430" w:type="dxa"/>
          </w:tcPr>
          <w:p w14:paraId="2C3E4514"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2230</w:t>
            </w:r>
            <w:r>
              <w:rPr>
                <w:rFonts w:ascii="宋体" w:hAnsi="宋体" w:hint="eastAsia"/>
                <w:kern w:val="0"/>
                <w:sz w:val="18"/>
              </w:rPr>
              <w:t>）</w:t>
            </w:r>
          </w:p>
        </w:tc>
        <w:tc>
          <w:tcPr>
            <w:tcW w:w="936" w:type="dxa"/>
          </w:tcPr>
          <w:p w14:paraId="6BECE528"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2231</w:t>
            </w:r>
            <w:r>
              <w:rPr>
                <w:rFonts w:ascii="宋体" w:hAnsi="宋体" w:hint="eastAsia"/>
                <w:kern w:val="0"/>
                <w:sz w:val="18"/>
              </w:rPr>
              <w:t>）</w:t>
            </w:r>
          </w:p>
        </w:tc>
        <w:tc>
          <w:tcPr>
            <w:tcW w:w="1430" w:type="dxa"/>
          </w:tcPr>
          <w:p w14:paraId="7A202803"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2232</w:t>
            </w:r>
            <w:r>
              <w:rPr>
                <w:rFonts w:ascii="宋体" w:hAnsi="宋体" w:hint="eastAsia"/>
                <w:kern w:val="0"/>
                <w:sz w:val="18"/>
              </w:rPr>
              <w:t>）</w:t>
            </w:r>
          </w:p>
        </w:tc>
        <w:tc>
          <w:tcPr>
            <w:tcW w:w="936" w:type="dxa"/>
          </w:tcPr>
          <w:p w14:paraId="3EABFE4A"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2233</w:t>
            </w:r>
            <w:r>
              <w:rPr>
                <w:rFonts w:ascii="宋体" w:hAnsi="宋体" w:hint="eastAsia"/>
                <w:kern w:val="0"/>
                <w:sz w:val="18"/>
              </w:rPr>
              <w:t>）</w:t>
            </w:r>
          </w:p>
        </w:tc>
      </w:tr>
      <w:tr w:rsidR="00000000" w14:paraId="1F18B9B6" w14:textId="77777777">
        <w:trPr>
          <w:jc w:val="center"/>
        </w:trPr>
        <w:tc>
          <w:tcPr>
            <w:tcW w:w="3376" w:type="dxa"/>
          </w:tcPr>
          <w:p w14:paraId="325BA542" w14:textId="77777777" w:rsidR="00000000" w:rsidRDefault="007478C2">
            <w:pPr>
              <w:rPr>
                <w:rFonts w:ascii="宋体" w:hAnsi="宋体"/>
                <w:sz w:val="24"/>
              </w:rPr>
            </w:pPr>
            <w:r>
              <w:rPr>
                <w:rFonts w:ascii="宋体" w:hAnsi="宋体" w:hint="eastAsia"/>
                <w:sz w:val="24"/>
              </w:rPr>
              <w:t>负债合计</w:t>
            </w:r>
          </w:p>
        </w:tc>
        <w:tc>
          <w:tcPr>
            <w:tcW w:w="1430" w:type="dxa"/>
          </w:tcPr>
          <w:p w14:paraId="00DFAE12"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2221</w:t>
            </w:r>
            <w:r>
              <w:rPr>
                <w:rFonts w:ascii="宋体" w:hAnsi="宋体" w:hint="eastAsia"/>
                <w:kern w:val="0"/>
                <w:sz w:val="18"/>
              </w:rPr>
              <w:t>）</w:t>
            </w:r>
          </w:p>
        </w:tc>
        <w:tc>
          <w:tcPr>
            <w:tcW w:w="1430" w:type="dxa"/>
          </w:tcPr>
          <w:p w14:paraId="20259AE5"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2222</w:t>
            </w:r>
            <w:r>
              <w:rPr>
                <w:rFonts w:ascii="宋体" w:hAnsi="宋体" w:hint="eastAsia"/>
                <w:kern w:val="0"/>
                <w:sz w:val="18"/>
              </w:rPr>
              <w:t>）</w:t>
            </w:r>
          </w:p>
        </w:tc>
        <w:tc>
          <w:tcPr>
            <w:tcW w:w="936" w:type="dxa"/>
          </w:tcPr>
          <w:p w14:paraId="5DB3F911"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2226</w:t>
            </w:r>
            <w:r>
              <w:rPr>
                <w:rFonts w:ascii="宋体" w:hAnsi="宋体" w:hint="eastAsia"/>
                <w:kern w:val="0"/>
                <w:sz w:val="18"/>
              </w:rPr>
              <w:t>）</w:t>
            </w:r>
          </w:p>
        </w:tc>
        <w:tc>
          <w:tcPr>
            <w:tcW w:w="1430" w:type="dxa"/>
          </w:tcPr>
          <w:p w14:paraId="5C66D728"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2223</w:t>
            </w:r>
            <w:r>
              <w:rPr>
                <w:rFonts w:ascii="宋体" w:hAnsi="宋体" w:hint="eastAsia"/>
                <w:kern w:val="0"/>
                <w:sz w:val="18"/>
              </w:rPr>
              <w:t>）</w:t>
            </w:r>
          </w:p>
        </w:tc>
        <w:tc>
          <w:tcPr>
            <w:tcW w:w="936" w:type="dxa"/>
          </w:tcPr>
          <w:p w14:paraId="7058F0BF"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2224</w:t>
            </w:r>
            <w:r>
              <w:rPr>
                <w:rFonts w:ascii="宋体" w:hAnsi="宋体" w:hint="eastAsia"/>
                <w:kern w:val="0"/>
                <w:sz w:val="18"/>
              </w:rPr>
              <w:t>）</w:t>
            </w:r>
          </w:p>
        </w:tc>
      </w:tr>
      <w:tr w:rsidR="00000000" w14:paraId="66BC5066" w14:textId="77777777">
        <w:trPr>
          <w:jc w:val="center"/>
        </w:trPr>
        <w:tc>
          <w:tcPr>
            <w:tcW w:w="3376" w:type="dxa"/>
          </w:tcPr>
          <w:p w14:paraId="12994B5E" w14:textId="77777777" w:rsidR="00000000" w:rsidRDefault="007478C2">
            <w:pPr>
              <w:rPr>
                <w:rFonts w:ascii="宋体" w:hAnsi="宋体"/>
                <w:sz w:val="24"/>
              </w:rPr>
            </w:pPr>
            <w:r>
              <w:rPr>
                <w:rFonts w:ascii="宋体" w:hAnsi="宋体" w:hint="eastAsia"/>
                <w:sz w:val="24"/>
              </w:rPr>
              <w:t>资产负债表外汇风险敞口净额</w:t>
            </w:r>
          </w:p>
        </w:tc>
        <w:tc>
          <w:tcPr>
            <w:tcW w:w="1430" w:type="dxa"/>
          </w:tcPr>
          <w:p w14:paraId="1DED1D3B"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2234</w:t>
            </w:r>
            <w:r>
              <w:rPr>
                <w:rFonts w:ascii="宋体" w:hAnsi="宋体" w:hint="eastAsia"/>
                <w:kern w:val="0"/>
                <w:sz w:val="18"/>
              </w:rPr>
              <w:t>）</w:t>
            </w:r>
          </w:p>
        </w:tc>
        <w:tc>
          <w:tcPr>
            <w:tcW w:w="1430" w:type="dxa"/>
          </w:tcPr>
          <w:p w14:paraId="2C87303C"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2235</w:t>
            </w:r>
            <w:r>
              <w:rPr>
                <w:rFonts w:ascii="宋体" w:hAnsi="宋体" w:hint="eastAsia"/>
                <w:kern w:val="0"/>
                <w:sz w:val="18"/>
              </w:rPr>
              <w:t>）</w:t>
            </w:r>
          </w:p>
        </w:tc>
        <w:tc>
          <w:tcPr>
            <w:tcW w:w="936" w:type="dxa"/>
          </w:tcPr>
          <w:p w14:paraId="5952326E"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2239</w:t>
            </w:r>
            <w:r>
              <w:rPr>
                <w:rFonts w:ascii="宋体" w:hAnsi="宋体" w:hint="eastAsia"/>
                <w:kern w:val="0"/>
                <w:sz w:val="18"/>
              </w:rPr>
              <w:t>）</w:t>
            </w:r>
          </w:p>
        </w:tc>
        <w:tc>
          <w:tcPr>
            <w:tcW w:w="1430" w:type="dxa"/>
          </w:tcPr>
          <w:p w14:paraId="41658E7C"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2236</w:t>
            </w:r>
            <w:r>
              <w:rPr>
                <w:rFonts w:ascii="宋体" w:hAnsi="宋体" w:hint="eastAsia"/>
                <w:kern w:val="0"/>
                <w:sz w:val="18"/>
              </w:rPr>
              <w:t>）</w:t>
            </w:r>
          </w:p>
        </w:tc>
        <w:tc>
          <w:tcPr>
            <w:tcW w:w="936" w:type="dxa"/>
          </w:tcPr>
          <w:p w14:paraId="701813CB"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2237</w:t>
            </w:r>
            <w:r>
              <w:rPr>
                <w:rFonts w:ascii="宋体" w:hAnsi="宋体" w:hint="eastAsia"/>
                <w:kern w:val="0"/>
                <w:sz w:val="18"/>
              </w:rPr>
              <w:t>）</w:t>
            </w:r>
          </w:p>
        </w:tc>
      </w:tr>
    </w:tbl>
    <w:p w14:paraId="61654A6B" w14:textId="77777777" w:rsidR="00000000" w:rsidRDefault="007478C2">
      <w:pPr>
        <w:rPr>
          <w:rFonts w:ascii="宋体" w:hAnsi="宋体"/>
          <w:sz w:val="24"/>
        </w:rPr>
      </w:pPr>
      <w:r>
        <w:rPr>
          <w:rFonts w:ascii="宋体" w:hAnsi="宋体" w:hint="eastAsia"/>
          <w:sz w:val="24"/>
        </w:rPr>
        <w:t>注：</w:t>
      </w:r>
      <w:r>
        <w:rPr>
          <w:rFonts w:ascii="宋体" w:hAnsi="宋体" w:hint="eastAsia"/>
          <w:sz w:val="18"/>
          <w:szCs w:val="18"/>
        </w:rPr>
        <w:t>（</w:t>
      </w:r>
      <w:r>
        <w:rPr>
          <w:rFonts w:ascii="宋体" w:hAnsi="宋体" w:hint="eastAsia"/>
          <w:sz w:val="18"/>
          <w:szCs w:val="18"/>
        </w:rPr>
        <w:t>1025</w:t>
      </w:r>
      <w:r>
        <w:rPr>
          <w:rFonts w:ascii="宋体" w:hAnsi="宋体" w:hint="eastAsia"/>
          <w:sz w:val="18"/>
          <w:szCs w:val="18"/>
        </w:rPr>
        <w:t>）</w:t>
      </w:r>
    </w:p>
    <w:p w14:paraId="05E4E442" w14:textId="77777777" w:rsidR="00000000" w:rsidRDefault="007478C2">
      <w:pPr>
        <w:rPr>
          <w:rFonts w:hAnsi="宋体"/>
          <w:sz w:val="24"/>
        </w:rPr>
      </w:pPr>
    </w:p>
    <w:p w14:paraId="39157558" w14:textId="77777777" w:rsidR="00000000" w:rsidRDefault="007478C2">
      <w:pPr>
        <w:outlineLvl w:val="5"/>
        <w:rPr>
          <w:rFonts w:ascii="宋体" w:hAnsi="宋体"/>
          <w:b/>
          <w:sz w:val="24"/>
        </w:rPr>
      </w:pPr>
      <w:r>
        <w:rPr>
          <w:rFonts w:ascii="宋体" w:hAnsi="宋体" w:hint="eastAsia"/>
          <w:b/>
          <w:sz w:val="24"/>
        </w:rPr>
        <w:t xml:space="preserve">7.4.13.4.2.2 </w:t>
      </w:r>
      <w:r>
        <w:rPr>
          <w:rFonts w:ascii="宋体" w:hAnsi="宋体" w:hint="eastAsia"/>
          <w:b/>
          <w:sz w:val="24"/>
        </w:rPr>
        <w:t>外汇风险的敏感性分析</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2556"/>
        <w:gridCol w:w="2583"/>
        <w:gridCol w:w="2700"/>
      </w:tblGrid>
      <w:tr w:rsidR="00000000" w14:paraId="63804FA1" w14:textId="77777777">
        <w:trPr>
          <w:jc w:val="center"/>
        </w:trPr>
        <w:tc>
          <w:tcPr>
            <w:tcW w:w="921" w:type="dxa"/>
            <w:vMerge w:val="restart"/>
            <w:vAlign w:val="center"/>
          </w:tcPr>
          <w:p w14:paraId="074381BF" w14:textId="77777777" w:rsidR="00000000" w:rsidRDefault="007478C2">
            <w:pPr>
              <w:spacing w:line="360" w:lineRule="auto"/>
              <w:jc w:val="center"/>
              <w:rPr>
                <w:rFonts w:ascii="宋体" w:hAnsi="宋体"/>
                <w:sz w:val="24"/>
              </w:rPr>
            </w:pPr>
            <w:r>
              <w:rPr>
                <w:rFonts w:ascii="宋体" w:hAnsi="宋体" w:hint="eastAsia"/>
                <w:sz w:val="24"/>
              </w:rPr>
              <w:t>假设</w:t>
            </w:r>
          </w:p>
        </w:tc>
        <w:tc>
          <w:tcPr>
            <w:tcW w:w="7839" w:type="dxa"/>
            <w:gridSpan w:val="3"/>
            <w:vAlign w:val="center"/>
          </w:tcPr>
          <w:p w14:paraId="43D52885" w14:textId="77777777" w:rsidR="00000000" w:rsidRDefault="007478C2">
            <w:pPr>
              <w:spacing w:line="360" w:lineRule="auto"/>
              <w:rPr>
                <w:rFonts w:ascii="宋体" w:hAnsi="宋体"/>
                <w:sz w:val="24"/>
              </w:rPr>
            </w:pPr>
            <w:r>
              <w:rPr>
                <w:rFonts w:ascii="宋体" w:hAnsi="宋体" w:hint="eastAsia"/>
                <w:sz w:val="24"/>
              </w:rPr>
              <w:t>1.</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2242</w:t>
            </w:r>
            <w:r>
              <w:rPr>
                <w:rFonts w:ascii="宋体" w:hAnsi="宋体" w:hint="eastAsia"/>
                <w:kern w:val="0"/>
                <w:sz w:val="18"/>
              </w:rPr>
              <w:t>）</w:t>
            </w:r>
          </w:p>
        </w:tc>
      </w:tr>
      <w:tr w:rsidR="00000000" w14:paraId="602FDAF6" w14:textId="77777777">
        <w:trPr>
          <w:jc w:val="center"/>
        </w:trPr>
        <w:tc>
          <w:tcPr>
            <w:tcW w:w="921" w:type="dxa"/>
            <w:vMerge/>
            <w:vAlign w:val="center"/>
          </w:tcPr>
          <w:p w14:paraId="4C7BC11C" w14:textId="77777777" w:rsidR="00000000" w:rsidRDefault="007478C2">
            <w:pPr>
              <w:spacing w:line="360" w:lineRule="auto"/>
              <w:jc w:val="center"/>
              <w:rPr>
                <w:rFonts w:ascii="宋体" w:hAnsi="宋体"/>
                <w:sz w:val="24"/>
              </w:rPr>
            </w:pPr>
          </w:p>
        </w:tc>
        <w:tc>
          <w:tcPr>
            <w:tcW w:w="7839" w:type="dxa"/>
            <w:gridSpan w:val="3"/>
          </w:tcPr>
          <w:p w14:paraId="42AC1F0C" w14:textId="77777777" w:rsidR="00000000" w:rsidRDefault="007478C2">
            <w:pPr>
              <w:spacing w:line="360" w:lineRule="auto"/>
              <w:rPr>
                <w:rFonts w:ascii="宋体" w:hAnsi="宋体"/>
                <w:sz w:val="24"/>
              </w:rPr>
            </w:pPr>
            <w:r>
              <w:rPr>
                <w:rFonts w:ascii="宋体" w:hAnsi="宋体" w:hint="eastAsia"/>
                <w:sz w:val="24"/>
              </w:rPr>
              <w:t>……</w:t>
            </w:r>
          </w:p>
        </w:tc>
      </w:tr>
      <w:tr w:rsidR="00000000" w14:paraId="50BCA4FF" w14:textId="77777777">
        <w:trPr>
          <w:jc w:val="center"/>
        </w:trPr>
        <w:tc>
          <w:tcPr>
            <w:tcW w:w="921" w:type="dxa"/>
            <w:vMerge w:val="restart"/>
            <w:vAlign w:val="center"/>
          </w:tcPr>
          <w:p w14:paraId="26EFF3C6" w14:textId="77777777" w:rsidR="00000000" w:rsidRDefault="007478C2">
            <w:pPr>
              <w:spacing w:line="360" w:lineRule="auto"/>
              <w:jc w:val="center"/>
              <w:rPr>
                <w:rFonts w:ascii="宋体" w:hAnsi="宋体"/>
                <w:sz w:val="24"/>
              </w:rPr>
            </w:pPr>
            <w:r>
              <w:rPr>
                <w:rFonts w:ascii="宋体" w:hAnsi="宋体" w:hint="eastAsia"/>
                <w:sz w:val="24"/>
              </w:rPr>
              <w:t>分析</w:t>
            </w:r>
          </w:p>
        </w:tc>
        <w:tc>
          <w:tcPr>
            <w:tcW w:w="2556" w:type="dxa"/>
            <w:vMerge w:val="restart"/>
            <w:vAlign w:val="center"/>
          </w:tcPr>
          <w:p w14:paraId="5E67B5B0" w14:textId="77777777" w:rsidR="00000000" w:rsidRDefault="007478C2">
            <w:pPr>
              <w:spacing w:line="360" w:lineRule="auto"/>
              <w:jc w:val="center"/>
              <w:rPr>
                <w:rFonts w:ascii="宋体" w:hAnsi="宋体"/>
                <w:sz w:val="24"/>
              </w:rPr>
            </w:pPr>
            <w:r>
              <w:rPr>
                <w:rFonts w:ascii="宋体" w:hAnsi="宋体" w:hint="eastAsia"/>
                <w:sz w:val="24"/>
              </w:rPr>
              <w:t>相关风险变量的变动</w:t>
            </w:r>
          </w:p>
        </w:tc>
        <w:tc>
          <w:tcPr>
            <w:tcW w:w="5283" w:type="dxa"/>
            <w:gridSpan w:val="2"/>
            <w:vAlign w:val="center"/>
          </w:tcPr>
          <w:p w14:paraId="4BB21B12" w14:textId="77777777" w:rsidR="00000000" w:rsidRDefault="007478C2">
            <w:pPr>
              <w:jc w:val="center"/>
              <w:rPr>
                <w:rFonts w:ascii="宋体" w:hAnsi="宋体"/>
                <w:sz w:val="24"/>
              </w:rPr>
            </w:pPr>
            <w:r>
              <w:rPr>
                <w:rFonts w:ascii="宋体" w:hAnsi="宋体" w:hint="eastAsia"/>
                <w:sz w:val="24"/>
              </w:rPr>
              <w:t>对资产负债表日基金资产净值的</w:t>
            </w:r>
          </w:p>
          <w:p w14:paraId="0AC55E3B" w14:textId="77777777" w:rsidR="00000000" w:rsidRDefault="007478C2">
            <w:pPr>
              <w:jc w:val="center"/>
              <w:rPr>
                <w:rFonts w:ascii="宋体" w:hAnsi="宋体"/>
                <w:sz w:val="24"/>
              </w:rPr>
            </w:pPr>
            <w:r>
              <w:rPr>
                <w:rFonts w:ascii="宋体" w:hAnsi="宋体" w:hint="eastAsia"/>
                <w:sz w:val="24"/>
              </w:rPr>
              <w:t>影响金额（单位：</w:t>
            </w:r>
            <w:r>
              <w:rPr>
                <w:rFonts w:ascii="宋体" w:hAnsi="宋体" w:hint="eastAsia"/>
                <w:sz w:val="24"/>
              </w:rPr>
              <w:t xml:space="preserve">  </w:t>
            </w:r>
            <w:r>
              <w:rPr>
                <w:rFonts w:ascii="宋体" w:hAnsi="宋体" w:hint="eastAsia"/>
                <w:sz w:val="24"/>
              </w:rPr>
              <w:t>）</w:t>
            </w:r>
          </w:p>
        </w:tc>
      </w:tr>
      <w:tr w:rsidR="00000000" w14:paraId="6807DF7B" w14:textId="77777777">
        <w:trPr>
          <w:jc w:val="center"/>
        </w:trPr>
        <w:tc>
          <w:tcPr>
            <w:tcW w:w="921" w:type="dxa"/>
            <w:vMerge/>
            <w:vAlign w:val="center"/>
          </w:tcPr>
          <w:p w14:paraId="7012A0E0" w14:textId="77777777" w:rsidR="00000000" w:rsidRDefault="007478C2">
            <w:pPr>
              <w:spacing w:line="360" w:lineRule="auto"/>
              <w:jc w:val="center"/>
              <w:rPr>
                <w:rFonts w:ascii="宋体" w:hAnsi="宋体"/>
                <w:sz w:val="24"/>
              </w:rPr>
            </w:pPr>
          </w:p>
        </w:tc>
        <w:tc>
          <w:tcPr>
            <w:tcW w:w="2556" w:type="dxa"/>
            <w:vMerge/>
            <w:vAlign w:val="center"/>
          </w:tcPr>
          <w:p w14:paraId="15B2B434" w14:textId="77777777" w:rsidR="00000000" w:rsidRDefault="007478C2">
            <w:pPr>
              <w:spacing w:line="360" w:lineRule="auto"/>
              <w:jc w:val="center"/>
              <w:rPr>
                <w:rFonts w:ascii="宋体" w:hAnsi="宋体"/>
                <w:sz w:val="24"/>
              </w:rPr>
            </w:pPr>
          </w:p>
        </w:tc>
        <w:tc>
          <w:tcPr>
            <w:tcW w:w="2583" w:type="dxa"/>
          </w:tcPr>
          <w:p w14:paraId="03B7E811" w14:textId="77777777" w:rsidR="00000000" w:rsidRDefault="007478C2">
            <w:pPr>
              <w:spacing w:line="360" w:lineRule="auto"/>
              <w:jc w:val="center"/>
              <w:rPr>
                <w:rFonts w:ascii="宋体" w:hAnsi="宋体"/>
                <w:sz w:val="24"/>
              </w:rPr>
            </w:pPr>
            <w:r>
              <w:rPr>
                <w:rFonts w:ascii="宋体" w:hAnsi="宋体" w:hint="eastAsia"/>
                <w:sz w:val="24"/>
              </w:rPr>
              <w:t>本期末</w:t>
            </w:r>
          </w:p>
          <w:p w14:paraId="414E77FE" w14:textId="77777777" w:rsidR="00000000" w:rsidRDefault="007478C2">
            <w:pPr>
              <w:spacing w:line="360" w:lineRule="auto"/>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00" w:type="dxa"/>
          </w:tcPr>
          <w:p w14:paraId="7A5E1E5E" w14:textId="77777777" w:rsidR="00000000" w:rsidRDefault="007478C2">
            <w:pPr>
              <w:spacing w:line="360" w:lineRule="auto"/>
              <w:jc w:val="center"/>
              <w:rPr>
                <w:rFonts w:ascii="宋体" w:hAnsi="宋体"/>
                <w:sz w:val="24"/>
              </w:rPr>
            </w:pPr>
            <w:r>
              <w:rPr>
                <w:rFonts w:ascii="宋体" w:hAnsi="宋体" w:hint="eastAsia"/>
                <w:sz w:val="24"/>
              </w:rPr>
              <w:t>上年度末</w:t>
            </w:r>
          </w:p>
          <w:p w14:paraId="07BFE6DA" w14:textId="77777777" w:rsidR="00000000" w:rsidRDefault="007478C2">
            <w:pPr>
              <w:spacing w:line="360" w:lineRule="auto"/>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11A60C8" w14:textId="77777777">
        <w:trPr>
          <w:jc w:val="center"/>
        </w:trPr>
        <w:tc>
          <w:tcPr>
            <w:tcW w:w="921" w:type="dxa"/>
            <w:vMerge/>
          </w:tcPr>
          <w:p w14:paraId="11156AEC" w14:textId="77777777" w:rsidR="00000000" w:rsidRDefault="007478C2">
            <w:pPr>
              <w:spacing w:line="360" w:lineRule="auto"/>
              <w:jc w:val="center"/>
              <w:rPr>
                <w:rFonts w:ascii="宋体" w:hAnsi="宋体"/>
                <w:sz w:val="24"/>
              </w:rPr>
            </w:pPr>
          </w:p>
        </w:tc>
        <w:tc>
          <w:tcPr>
            <w:tcW w:w="2556" w:type="dxa"/>
            <w:vAlign w:val="center"/>
          </w:tcPr>
          <w:p w14:paraId="7DB38F29" w14:textId="77777777" w:rsidR="00000000" w:rsidRDefault="007478C2">
            <w:pPr>
              <w:spacing w:line="360" w:lineRule="auto"/>
              <w:rPr>
                <w:rFonts w:ascii="宋体" w:hAnsi="宋体"/>
                <w:sz w:val="24"/>
              </w:rPr>
            </w:pPr>
            <w:r>
              <w:rPr>
                <w:rFonts w:ascii="宋体" w:hAnsi="宋体" w:hint="eastAsia"/>
                <w:sz w:val="24"/>
              </w:rPr>
              <w:t>1.</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2244</w:t>
            </w:r>
            <w:r>
              <w:rPr>
                <w:rFonts w:ascii="宋体" w:hAnsi="宋体" w:hint="eastAsia"/>
                <w:kern w:val="0"/>
                <w:sz w:val="18"/>
              </w:rPr>
              <w:t>）</w:t>
            </w:r>
          </w:p>
        </w:tc>
        <w:tc>
          <w:tcPr>
            <w:tcW w:w="2583" w:type="dxa"/>
          </w:tcPr>
          <w:p w14:paraId="6C881745" w14:textId="77777777" w:rsidR="00000000" w:rsidRDefault="007478C2">
            <w:pPr>
              <w:spacing w:line="360" w:lineRule="auto"/>
              <w:rPr>
                <w:rFonts w:ascii="宋体" w:hAnsi="宋体"/>
                <w:sz w:val="24"/>
              </w:rPr>
            </w:pPr>
            <w:r>
              <w:rPr>
                <w:rFonts w:ascii="宋体" w:hAnsi="宋体" w:hint="eastAsia"/>
                <w:kern w:val="0"/>
                <w:sz w:val="18"/>
              </w:rPr>
              <w:t>（</w:t>
            </w:r>
            <w:r>
              <w:rPr>
                <w:rFonts w:ascii="宋体" w:hAnsi="宋体" w:hint="eastAsia"/>
                <w:kern w:val="0"/>
                <w:sz w:val="18"/>
              </w:rPr>
              <w:t>2245</w:t>
            </w:r>
            <w:r>
              <w:rPr>
                <w:rFonts w:ascii="宋体" w:hAnsi="宋体" w:hint="eastAsia"/>
                <w:kern w:val="0"/>
                <w:sz w:val="18"/>
              </w:rPr>
              <w:t>）</w:t>
            </w:r>
          </w:p>
        </w:tc>
        <w:tc>
          <w:tcPr>
            <w:tcW w:w="2700" w:type="dxa"/>
          </w:tcPr>
          <w:p w14:paraId="3BF1AA2D" w14:textId="77777777" w:rsidR="00000000" w:rsidRDefault="007478C2">
            <w:pPr>
              <w:spacing w:line="360" w:lineRule="auto"/>
              <w:rPr>
                <w:rFonts w:ascii="宋体" w:hAnsi="宋体"/>
                <w:sz w:val="24"/>
              </w:rPr>
            </w:pPr>
            <w:r>
              <w:rPr>
                <w:rFonts w:ascii="宋体" w:hAnsi="宋体" w:hint="eastAsia"/>
                <w:kern w:val="0"/>
                <w:sz w:val="18"/>
              </w:rPr>
              <w:t>（</w:t>
            </w:r>
            <w:r>
              <w:rPr>
                <w:rFonts w:ascii="宋体" w:hAnsi="宋体" w:hint="eastAsia"/>
                <w:kern w:val="0"/>
                <w:sz w:val="18"/>
              </w:rPr>
              <w:t>2245</w:t>
            </w:r>
            <w:r>
              <w:rPr>
                <w:rFonts w:ascii="宋体" w:hAnsi="宋体" w:hint="eastAsia"/>
                <w:kern w:val="0"/>
                <w:sz w:val="18"/>
              </w:rPr>
              <w:t>）</w:t>
            </w:r>
          </w:p>
        </w:tc>
      </w:tr>
      <w:tr w:rsidR="00000000" w14:paraId="5CC3B335" w14:textId="77777777">
        <w:trPr>
          <w:jc w:val="center"/>
        </w:trPr>
        <w:tc>
          <w:tcPr>
            <w:tcW w:w="921" w:type="dxa"/>
            <w:vMerge/>
          </w:tcPr>
          <w:p w14:paraId="2BFFA9BB" w14:textId="77777777" w:rsidR="00000000" w:rsidRDefault="007478C2">
            <w:pPr>
              <w:spacing w:line="360" w:lineRule="auto"/>
              <w:rPr>
                <w:rFonts w:ascii="宋体" w:hAnsi="宋体"/>
                <w:sz w:val="24"/>
              </w:rPr>
            </w:pPr>
          </w:p>
        </w:tc>
        <w:tc>
          <w:tcPr>
            <w:tcW w:w="2556" w:type="dxa"/>
          </w:tcPr>
          <w:p w14:paraId="0A1F32F1" w14:textId="77777777" w:rsidR="00000000" w:rsidRDefault="007478C2">
            <w:pPr>
              <w:spacing w:line="360" w:lineRule="auto"/>
              <w:rPr>
                <w:rFonts w:ascii="宋体" w:hAnsi="宋体"/>
                <w:sz w:val="24"/>
              </w:rPr>
            </w:pPr>
            <w:r>
              <w:rPr>
                <w:rFonts w:ascii="宋体" w:hAnsi="宋体" w:hint="eastAsia"/>
                <w:sz w:val="24"/>
              </w:rPr>
              <w:t>……</w:t>
            </w:r>
          </w:p>
        </w:tc>
        <w:tc>
          <w:tcPr>
            <w:tcW w:w="2583" w:type="dxa"/>
          </w:tcPr>
          <w:p w14:paraId="69F21061" w14:textId="77777777" w:rsidR="00000000" w:rsidRDefault="007478C2">
            <w:pPr>
              <w:spacing w:line="360" w:lineRule="auto"/>
              <w:rPr>
                <w:rFonts w:ascii="宋体" w:hAnsi="宋体"/>
                <w:sz w:val="24"/>
              </w:rPr>
            </w:pPr>
          </w:p>
        </w:tc>
        <w:tc>
          <w:tcPr>
            <w:tcW w:w="2700" w:type="dxa"/>
          </w:tcPr>
          <w:p w14:paraId="066B485C" w14:textId="77777777" w:rsidR="00000000" w:rsidRDefault="007478C2">
            <w:pPr>
              <w:spacing w:line="360" w:lineRule="auto"/>
              <w:rPr>
                <w:rFonts w:ascii="宋体" w:hAnsi="宋体"/>
                <w:sz w:val="24"/>
              </w:rPr>
            </w:pPr>
          </w:p>
        </w:tc>
      </w:tr>
    </w:tbl>
    <w:p w14:paraId="5ABEE486"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2246</w:t>
      </w:r>
      <w:r>
        <w:rPr>
          <w:rFonts w:ascii="宋体" w:hAnsi="宋体" w:hint="eastAsia"/>
          <w:kern w:val="0"/>
          <w:sz w:val="18"/>
        </w:rPr>
        <w:t>）</w:t>
      </w:r>
    </w:p>
    <w:p w14:paraId="6851D493" w14:textId="77777777" w:rsidR="00000000" w:rsidRDefault="007478C2">
      <w:pPr>
        <w:rPr>
          <w:rFonts w:ascii="宋体" w:hAnsi="宋体"/>
          <w:sz w:val="24"/>
        </w:rPr>
      </w:pPr>
    </w:p>
    <w:p w14:paraId="2654FAD3" w14:textId="77777777" w:rsidR="00000000" w:rsidRDefault="007478C2">
      <w:pPr>
        <w:jc w:val="left"/>
        <w:outlineLvl w:val="4"/>
        <w:rPr>
          <w:rFonts w:ascii="宋体" w:hAnsi="宋体"/>
          <w:b/>
          <w:sz w:val="24"/>
        </w:rPr>
      </w:pPr>
      <w:r>
        <w:rPr>
          <w:rFonts w:ascii="宋体" w:hAnsi="宋体" w:hint="eastAsia"/>
          <w:b/>
          <w:sz w:val="24"/>
        </w:rPr>
        <w:t xml:space="preserve">7.4.13.4.3 </w:t>
      </w:r>
      <w:r>
        <w:rPr>
          <w:rFonts w:ascii="宋体" w:hAnsi="宋体" w:hint="eastAsia"/>
          <w:b/>
          <w:sz w:val="24"/>
        </w:rPr>
        <w:t>其他</w:t>
      </w:r>
      <w:r>
        <w:rPr>
          <w:rFonts w:ascii="宋体" w:hAnsi="宋体"/>
          <w:b/>
          <w:sz w:val="24"/>
        </w:rPr>
        <w:t>价格风险</w:t>
      </w:r>
    </w:p>
    <w:p w14:paraId="252727F4"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0896</w:t>
      </w:r>
      <w:r>
        <w:rPr>
          <w:rFonts w:ascii="宋体" w:hAnsi="宋体" w:hint="eastAsia"/>
          <w:kern w:val="0"/>
          <w:sz w:val="18"/>
        </w:rPr>
        <w:t>）</w:t>
      </w:r>
    </w:p>
    <w:p w14:paraId="6A347110" w14:textId="77777777" w:rsidR="00000000" w:rsidRDefault="007478C2">
      <w:pPr>
        <w:rPr>
          <w:rFonts w:ascii="宋体" w:hAnsi="宋体"/>
          <w:kern w:val="0"/>
          <w:sz w:val="18"/>
        </w:rPr>
      </w:pPr>
    </w:p>
    <w:p w14:paraId="78E26034" w14:textId="77777777" w:rsidR="00000000" w:rsidRDefault="007478C2">
      <w:pPr>
        <w:outlineLvl w:val="5"/>
        <w:rPr>
          <w:rFonts w:ascii="宋体" w:hAnsi="宋体"/>
          <w:kern w:val="0"/>
          <w:sz w:val="18"/>
        </w:rPr>
      </w:pPr>
      <w:r>
        <w:rPr>
          <w:rFonts w:ascii="宋体" w:hAnsi="宋体" w:hint="eastAsia"/>
          <w:b/>
          <w:sz w:val="24"/>
        </w:rPr>
        <w:t xml:space="preserve">7.4.13.4.3.1 </w:t>
      </w:r>
      <w:r>
        <w:rPr>
          <w:rFonts w:ascii="宋体" w:hAnsi="宋体" w:hint="eastAsia"/>
          <w:b/>
          <w:sz w:val="24"/>
        </w:rPr>
        <w:t>其他价格风险敞口</w:t>
      </w:r>
    </w:p>
    <w:p w14:paraId="1F91B297" w14:textId="77777777" w:rsidR="00000000" w:rsidRDefault="007478C2">
      <w:pPr>
        <w:spacing w:line="360" w:lineRule="auto"/>
        <w:ind w:firstLineChars="200" w:firstLine="480"/>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40"/>
        <w:gridCol w:w="1260"/>
        <w:gridCol w:w="1620"/>
        <w:gridCol w:w="1260"/>
        <w:gridCol w:w="1687"/>
      </w:tblGrid>
      <w:tr w:rsidR="00000000" w14:paraId="7C098FF0" w14:textId="77777777">
        <w:trPr>
          <w:trHeight w:val="280"/>
          <w:jc w:val="center"/>
        </w:trPr>
        <w:tc>
          <w:tcPr>
            <w:tcW w:w="3240" w:type="dxa"/>
            <w:vMerge w:val="restart"/>
            <w:vAlign w:val="center"/>
          </w:tcPr>
          <w:p w14:paraId="337CFC89" w14:textId="77777777" w:rsidR="00000000" w:rsidRDefault="007478C2">
            <w:pPr>
              <w:jc w:val="center"/>
              <w:rPr>
                <w:rFonts w:ascii="宋体" w:hAnsi="宋体"/>
                <w:sz w:val="24"/>
              </w:rPr>
            </w:pPr>
            <w:r>
              <w:rPr>
                <w:rFonts w:ascii="宋体" w:hAnsi="宋体" w:hint="eastAsia"/>
                <w:sz w:val="24"/>
              </w:rPr>
              <w:t>项目</w:t>
            </w:r>
          </w:p>
        </w:tc>
        <w:tc>
          <w:tcPr>
            <w:tcW w:w="2880" w:type="dxa"/>
            <w:gridSpan w:val="2"/>
            <w:vAlign w:val="center"/>
          </w:tcPr>
          <w:p w14:paraId="5CF0D7A7" w14:textId="77777777" w:rsidR="00000000" w:rsidRDefault="007478C2">
            <w:pPr>
              <w:jc w:val="center"/>
              <w:rPr>
                <w:rFonts w:ascii="宋体" w:hAnsi="宋体"/>
                <w:sz w:val="24"/>
              </w:rPr>
            </w:pPr>
            <w:r>
              <w:rPr>
                <w:rFonts w:ascii="宋体" w:hAnsi="宋体" w:hint="eastAsia"/>
                <w:sz w:val="24"/>
              </w:rPr>
              <w:t>本期末</w:t>
            </w:r>
          </w:p>
          <w:p w14:paraId="1E8E113D"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47" w:type="dxa"/>
            <w:gridSpan w:val="2"/>
            <w:vAlign w:val="center"/>
          </w:tcPr>
          <w:p w14:paraId="4B381665" w14:textId="77777777" w:rsidR="00000000" w:rsidRDefault="007478C2">
            <w:pPr>
              <w:jc w:val="center"/>
              <w:rPr>
                <w:rFonts w:ascii="宋体" w:hAnsi="宋体"/>
                <w:sz w:val="24"/>
              </w:rPr>
            </w:pPr>
            <w:r>
              <w:rPr>
                <w:rFonts w:ascii="宋体" w:hAnsi="宋体" w:hint="eastAsia"/>
                <w:sz w:val="24"/>
              </w:rPr>
              <w:t>上年度末</w:t>
            </w:r>
          </w:p>
          <w:p w14:paraId="41BFF43D"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6E7BCC63" w14:textId="77777777">
        <w:trPr>
          <w:trHeight w:val="280"/>
          <w:jc w:val="center"/>
        </w:trPr>
        <w:tc>
          <w:tcPr>
            <w:tcW w:w="3240" w:type="dxa"/>
            <w:vMerge/>
            <w:vAlign w:val="center"/>
          </w:tcPr>
          <w:p w14:paraId="15E3EAD8" w14:textId="77777777" w:rsidR="00000000" w:rsidRDefault="007478C2">
            <w:pPr>
              <w:jc w:val="center"/>
              <w:rPr>
                <w:rFonts w:ascii="宋体" w:hAnsi="宋体"/>
                <w:b/>
                <w:sz w:val="24"/>
              </w:rPr>
            </w:pPr>
          </w:p>
        </w:tc>
        <w:tc>
          <w:tcPr>
            <w:tcW w:w="1260" w:type="dxa"/>
            <w:vAlign w:val="center"/>
          </w:tcPr>
          <w:p w14:paraId="63B50F4C" w14:textId="77777777" w:rsidR="00000000" w:rsidRDefault="007478C2">
            <w:pPr>
              <w:ind w:right="142"/>
              <w:jc w:val="center"/>
              <w:rPr>
                <w:rFonts w:ascii="宋体" w:hAnsi="宋体"/>
                <w:sz w:val="24"/>
              </w:rPr>
            </w:pPr>
            <w:r>
              <w:rPr>
                <w:rFonts w:ascii="宋体" w:hAnsi="宋体"/>
                <w:sz w:val="24"/>
              </w:rPr>
              <w:t>公允价值</w:t>
            </w:r>
          </w:p>
        </w:tc>
        <w:tc>
          <w:tcPr>
            <w:tcW w:w="1620" w:type="dxa"/>
            <w:vAlign w:val="center"/>
          </w:tcPr>
          <w:p w14:paraId="3418C49B" w14:textId="77777777" w:rsidR="00000000" w:rsidRDefault="007478C2">
            <w:pPr>
              <w:ind w:right="141"/>
              <w:jc w:val="center"/>
              <w:rPr>
                <w:rFonts w:ascii="宋体" w:hAnsi="宋体"/>
                <w:sz w:val="24"/>
              </w:rPr>
            </w:pPr>
            <w:r>
              <w:rPr>
                <w:rFonts w:ascii="宋体" w:hAnsi="宋体"/>
                <w:sz w:val="24"/>
              </w:rPr>
              <w:t>占基金资产净值比例</w:t>
            </w:r>
            <w:r>
              <w:rPr>
                <w:rFonts w:ascii="宋体" w:hAnsi="宋体" w:hint="eastAsia"/>
                <w:sz w:val="24"/>
              </w:rPr>
              <w:t>（</w:t>
            </w:r>
            <w:r>
              <w:rPr>
                <w:rFonts w:ascii="宋体" w:hAnsi="宋体" w:hint="eastAsia"/>
                <w:sz w:val="24"/>
              </w:rPr>
              <w:t>%</w:t>
            </w:r>
            <w:r>
              <w:rPr>
                <w:rFonts w:ascii="宋体" w:hAnsi="宋体" w:hint="eastAsia"/>
                <w:sz w:val="24"/>
              </w:rPr>
              <w:t>）</w:t>
            </w:r>
          </w:p>
        </w:tc>
        <w:tc>
          <w:tcPr>
            <w:tcW w:w="1260" w:type="dxa"/>
            <w:vAlign w:val="center"/>
          </w:tcPr>
          <w:p w14:paraId="353B3AA9" w14:textId="77777777" w:rsidR="00000000" w:rsidRDefault="007478C2">
            <w:pPr>
              <w:ind w:right="113"/>
              <w:jc w:val="center"/>
              <w:rPr>
                <w:rFonts w:ascii="宋体" w:hAnsi="宋体"/>
                <w:sz w:val="24"/>
              </w:rPr>
            </w:pPr>
            <w:r>
              <w:rPr>
                <w:rFonts w:ascii="宋体" w:hAnsi="宋体"/>
                <w:sz w:val="24"/>
              </w:rPr>
              <w:t>公允价值</w:t>
            </w:r>
          </w:p>
        </w:tc>
        <w:tc>
          <w:tcPr>
            <w:tcW w:w="1687" w:type="dxa"/>
            <w:vAlign w:val="center"/>
          </w:tcPr>
          <w:p w14:paraId="3C4642C1" w14:textId="77777777" w:rsidR="00000000" w:rsidRDefault="007478C2">
            <w:pPr>
              <w:ind w:right="141"/>
              <w:jc w:val="center"/>
              <w:rPr>
                <w:rFonts w:ascii="宋体" w:hAnsi="宋体"/>
                <w:sz w:val="24"/>
              </w:rPr>
            </w:pPr>
            <w:r>
              <w:rPr>
                <w:rFonts w:ascii="宋体" w:hAnsi="宋体"/>
                <w:sz w:val="24"/>
              </w:rPr>
              <w:t>占基金资产净值比例</w:t>
            </w:r>
            <w:r>
              <w:rPr>
                <w:rFonts w:ascii="宋体" w:hAnsi="宋体" w:hint="eastAsia"/>
                <w:sz w:val="24"/>
              </w:rPr>
              <w:t>（</w:t>
            </w:r>
            <w:r>
              <w:rPr>
                <w:rFonts w:ascii="宋体" w:hAnsi="宋体" w:hint="eastAsia"/>
                <w:sz w:val="24"/>
              </w:rPr>
              <w:t>%</w:t>
            </w:r>
            <w:r>
              <w:rPr>
                <w:rFonts w:ascii="宋体" w:hAnsi="宋体" w:hint="eastAsia"/>
                <w:sz w:val="24"/>
              </w:rPr>
              <w:t>）</w:t>
            </w:r>
          </w:p>
        </w:tc>
      </w:tr>
      <w:tr w:rsidR="00000000" w14:paraId="57A7545D" w14:textId="77777777">
        <w:trPr>
          <w:trHeight w:val="280"/>
          <w:jc w:val="center"/>
        </w:trPr>
        <w:tc>
          <w:tcPr>
            <w:tcW w:w="3240" w:type="dxa"/>
            <w:vAlign w:val="center"/>
          </w:tcPr>
          <w:p w14:paraId="1E5CEFD9" w14:textId="77777777" w:rsidR="00000000" w:rsidRDefault="007478C2">
            <w:pPr>
              <w:jc w:val="left"/>
              <w:rPr>
                <w:rFonts w:ascii="宋体" w:hAnsi="宋体"/>
                <w:sz w:val="24"/>
              </w:rPr>
            </w:pPr>
            <w:r>
              <w:rPr>
                <w:rFonts w:ascii="宋体" w:hAnsi="宋体"/>
                <w:sz w:val="24"/>
              </w:rPr>
              <w:t>交易性金融资产</w:t>
            </w:r>
            <w:r>
              <w:rPr>
                <w:rFonts w:ascii="宋体" w:hAnsi="宋体" w:hint="eastAsia"/>
                <w:sz w:val="24"/>
              </w:rPr>
              <w:t>－</w:t>
            </w:r>
            <w:r>
              <w:rPr>
                <w:rFonts w:ascii="宋体" w:hAnsi="宋体"/>
                <w:sz w:val="24"/>
              </w:rPr>
              <w:t>股票投资</w:t>
            </w:r>
          </w:p>
        </w:tc>
        <w:tc>
          <w:tcPr>
            <w:tcW w:w="1260" w:type="dxa"/>
            <w:vAlign w:val="bottom"/>
          </w:tcPr>
          <w:p w14:paraId="6E6A114D"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2901</w:t>
            </w:r>
            <w:r>
              <w:rPr>
                <w:rFonts w:ascii="宋体" w:hAnsi="宋体" w:hint="eastAsia"/>
                <w:kern w:val="0"/>
                <w:sz w:val="18"/>
              </w:rPr>
              <w:t>）</w:t>
            </w:r>
          </w:p>
        </w:tc>
        <w:tc>
          <w:tcPr>
            <w:tcW w:w="1620" w:type="dxa"/>
            <w:vAlign w:val="bottom"/>
          </w:tcPr>
          <w:p w14:paraId="76269D06"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2160</w:t>
            </w:r>
            <w:r>
              <w:rPr>
                <w:rFonts w:ascii="宋体" w:hAnsi="宋体" w:hint="eastAsia"/>
                <w:kern w:val="0"/>
                <w:sz w:val="18"/>
              </w:rPr>
              <w:t>）</w:t>
            </w:r>
          </w:p>
        </w:tc>
        <w:tc>
          <w:tcPr>
            <w:tcW w:w="1260" w:type="dxa"/>
            <w:vAlign w:val="bottom"/>
          </w:tcPr>
          <w:p w14:paraId="4262D84E"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2901</w:t>
            </w:r>
            <w:r>
              <w:rPr>
                <w:rFonts w:ascii="宋体" w:hAnsi="宋体" w:hint="eastAsia"/>
                <w:kern w:val="0"/>
                <w:sz w:val="18"/>
              </w:rPr>
              <w:t>）</w:t>
            </w:r>
          </w:p>
        </w:tc>
        <w:tc>
          <w:tcPr>
            <w:tcW w:w="1687" w:type="dxa"/>
            <w:vAlign w:val="bottom"/>
          </w:tcPr>
          <w:p w14:paraId="6510FC2E"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2160</w:t>
            </w:r>
            <w:r>
              <w:rPr>
                <w:rFonts w:ascii="宋体" w:hAnsi="宋体" w:hint="eastAsia"/>
                <w:kern w:val="0"/>
                <w:sz w:val="18"/>
              </w:rPr>
              <w:t>）</w:t>
            </w:r>
          </w:p>
        </w:tc>
      </w:tr>
      <w:tr w:rsidR="00000000" w14:paraId="28E47E03" w14:textId="77777777">
        <w:trPr>
          <w:trHeight w:val="345"/>
          <w:jc w:val="center"/>
        </w:trPr>
        <w:tc>
          <w:tcPr>
            <w:tcW w:w="3240" w:type="dxa"/>
            <w:vAlign w:val="center"/>
          </w:tcPr>
          <w:p w14:paraId="495C63F4" w14:textId="77777777" w:rsidR="00000000" w:rsidRDefault="007478C2">
            <w:pPr>
              <w:jc w:val="left"/>
              <w:rPr>
                <w:rFonts w:ascii="宋体" w:hAnsi="宋体"/>
                <w:sz w:val="24"/>
              </w:rPr>
            </w:pPr>
            <w:r>
              <w:rPr>
                <w:rFonts w:ascii="宋体" w:hAnsi="宋体"/>
                <w:sz w:val="24"/>
              </w:rPr>
              <w:t>交易性金融资产</w:t>
            </w:r>
            <w:r>
              <w:rPr>
                <w:rFonts w:ascii="宋体" w:hAnsi="宋体"/>
                <w:sz w:val="24"/>
              </w:rPr>
              <w:t>—</w:t>
            </w:r>
            <w:r>
              <w:rPr>
                <w:rFonts w:ascii="宋体" w:hAnsi="宋体"/>
                <w:sz w:val="24"/>
              </w:rPr>
              <w:t>基金投资</w:t>
            </w:r>
          </w:p>
        </w:tc>
        <w:tc>
          <w:tcPr>
            <w:tcW w:w="1260" w:type="dxa"/>
            <w:vAlign w:val="bottom"/>
          </w:tcPr>
          <w:p w14:paraId="78735E41"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2911</w:t>
            </w:r>
            <w:r>
              <w:rPr>
                <w:rFonts w:ascii="宋体" w:hAnsi="宋体" w:hint="eastAsia"/>
                <w:kern w:val="0"/>
                <w:sz w:val="18"/>
              </w:rPr>
              <w:t>）</w:t>
            </w:r>
          </w:p>
        </w:tc>
        <w:tc>
          <w:tcPr>
            <w:tcW w:w="1620" w:type="dxa"/>
            <w:vAlign w:val="bottom"/>
          </w:tcPr>
          <w:p w14:paraId="7CF3E2EA"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2912</w:t>
            </w:r>
            <w:r>
              <w:rPr>
                <w:rFonts w:ascii="宋体" w:hAnsi="宋体" w:hint="eastAsia"/>
                <w:kern w:val="0"/>
                <w:sz w:val="18"/>
              </w:rPr>
              <w:t>）</w:t>
            </w:r>
          </w:p>
        </w:tc>
        <w:tc>
          <w:tcPr>
            <w:tcW w:w="1260" w:type="dxa"/>
            <w:vAlign w:val="bottom"/>
          </w:tcPr>
          <w:p w14:paraId="33551C3A"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2911</w:t>
            </w:r>
            <w:r>
              <w:rPr>
                <w:rFonts w:ascii="宋体" w:hAnsi="宋体" w:hint="eastAsia"/>
                <w:kern w:val="0"/>
                <w:sz w:val="18"/>
              </w:rPr>
              <w:t>）</w:t>
            </w:r>
          </w:p>
        </w:tc>
        <w:tc>
          <w:tcPr>
            <w:tcW w:w="1687" w:type="dxa"/>
            <w:vAlign w:val="bottom"/>
          </w:tcPr>
          <w:p w14:paraId="6328A23A"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2912</w:t>
            </w:r>
            <w:r>
              <w:rPr>
                <w:rFonts w:ascii="宋体" w:hAnsi="宋体" w:hint="eastAsia"/>
                <w:kern w:val="0"/>
                <w:sz w:val="18"/>
              </w:rPr>
              <w:t>）</w:t>
            </w:r>
          </w:p>
        </w:tc>
      </w:tr>
      <w:tr w:rsidR="00000000" w14:paraId="6558668F" w14:textId="77777777">
        <w:trPr>
          <w:trHeight w:val="280"/>
          <w:jc w:val="center"/>
        </w:trPr>
        <w:tc>
          <w:tcPr>
            <w:tcW w:w="3240" w:type="dxa"/>
            <w:vAlign w:val="center"/>
          </w:tcPr>
          <w:p w14:paraId="60C304FE" w14:textId="77777777" w:rsidR="00000000" w:rsidRDefault="007478C2">
            <w:pPr>
              <w:jc w:val="left"/>
              <w:rPr>
                <w:rFonts w:ascii="宋体" w:hAnsi="宋体"/>
                <w:sz w:val="24"/>
              </w:rPr>
            </w:pPr>
            <w:r>
              <w:rPr>
                <w:rFonts w:ascii="宋体" w:hAnsi="宋体" w:hint="eastAsia"/>
                <w:sz w:val="24"/>
              </w:rPr>
              <w:t>交易性金融资产－债券投资</w:t>
            </w:r>
            <w:r>
              <w:rPr>
                <w:rStyle w:val="FootnoteReference"/>
                <w:rFonts w:ascii="宋体" w:hAnsi="宋体"/>
                <w:sz w:val="24"/>
              </w:rPr>
              <w:footnoteReference w:id="219"/>
            </w:r>
          </w:p>
        </w:tc>
        <w:tc>
          <w:tcPr>
            <w:tcW w:w="1260" w:type="dxa"/>
            <w:vAlign w:val="bottom"/>
          </w:tcPr>
          <w:p w14:paraId="34A35E30"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kern w:val="0"/>
                <w:sz w:val="18"/>
              </w:rPr>
              <w:t>2604</w:t>
            </w:r>
            <w:r>
              <w:rPr>
                <w:rFonts w:ascii="宋体" w:hAnsi="宋体" w:hint="eastAsia"/>
                <w:kern w:val="0"/>
                <w:sz w:val="18"/>
              </w:rPr>
              <w:t>）</w:t>
            </w:r>
          </w:p>
        </w:tc>
        <w:tc>
          <w:tcPr>
            <w:tcW w:w="1620" w:type="dxa"/>
            <w:vAlign w:val="bottom"/>
          </w:tcPr>
          <w:p w14:paraId="7A613013"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2161</w:t>
            </w:r>
            <w:r>
              <w:rPr>
                <w:rFonts w:ascii="宋体" w:hAnsi="宋体" w:hint="eastAsia"/>
                <w:kern w:val="0"/>
                <w:sz w:val="18"/>
              </w:rPr>
              <w:t>）</w:t>
            </w:r>
          </w:p>
        </w:tc>
        <w:tc>
          <w:tcPr>
            <w:tcW w:w="1260" w:type="dxa"/>
            <w:vAlign w:val="bottom"/>
          </w:tcPr>
          <w:p w14:paraId="7D7E4488"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kern w:val="0"/>
                <w:sz w:val="18"/>
              </w:rPr>
              <w:t>2604</w:t>
            </w:r>
            <w:r>
              <w:rPr>
                <w:rFonts w:ascii="宋体" w:hAnsi="宋体" w:hint="eastAsia"/>
                <w:kern w:val="0"/>
                <w:sz w:val="18"/>
              </w:rPr>
              <w:t>）</w:t>
            </w:r>
          </w:p>
        </w:tc>
        <w:tc>
          <w:tcPr>
            <w:tcW w:w="1687" w:type="dxa"/>
            <w:vAlign w:val="bottom"/>
          </w:tcPr>
          <w:p w14:paraId="70180A84"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2161</w:t>
            </w:r>
            <w:r>
              <w:rPr>
                <w:rFonts w:ascii="宋体" w:hAnsi="宋体" w:hint="eastAsia"/>
                <w:kern w:val="0"/>
                <w:sz w:val="18"/>
              </w:rPr>
              <w:t>）</w:t>
            </w:r>
          </w:p>
        </w:tc>
      </w:tr>
      <w:tr w:rsidR="00000000" w14:paraId="11468B8A" w14:textId="77777777">
        <w:trPr>
          <w:trHeight w:val="280"/>
          <w:jc w:val="center"/>
        </w:trPr>
        <w:tc>
          <w:tcPr>
            <w:tcW w:w="3240" w:type="dxa"/>
            <w:vAlign w:val="center"/>
          </w:tcPr>
          <w:p w14:paraId="0B63587D" w14:textId="77777777" w:rsidR="00000000" w:rsidRDefault="007478C2">
            <w:pPr>
              <w:jc w:val="left"/>
              <w:rPr>
                <w:rFonts w:ascii="宋体" w:hAnsi="宋体"/>
                <w:sz w:val="24"/>
              </w:rPr>
            </w:pPr>
            <w:r>
              <w:rPr>
                <w:rFonts w:ascii="宋体" w:hAnsi="宋体" w:hint="eastAsia"/>
                <w:sz w:val="24"/>
              </w:rPr>
              <w:t>交易性金融资产－贵金属投资</w:t>
            </w:r>
          </w:p>
        </w:tc>
        <w:tc>
          <w:tcPr>
            <w:tcW w:w="1260" w:type="dxa"/>
            <w:vAlign w:val="bottom"/>
          </w:tcPr>
          <w:p w14:paraId="7D467365" w14:textId="77777777" w:rsidR="00000000" w:rsidRDefault="007478C2">
            <w:pPr>
              <w:jc w:val="right"/>
              <w:rPr>
                <w:rFonts w:ascii="宋体" w:hAnsi="宋体"/>
                <w:kern w:val="0"/>
                <w:sz w:val="18"/>
              </w:rPr>
            </w:pPr>
            <w:r>
              <w:rPr>
                <w:rFonts w:ascii="宋体" w:hAnsi="宋体" w:hint="eastAsia"/>
                <w:kern w:val="0"/>
                <w:sz w:val="18"/>
              </w:rPr>
              <w:t>(3212)</w:t>
            </w:r>
          </w:p>
        </w:tc>
        <w:tc>
          <w:tcPr>
            <w:tcW w:w="1620" w:type="dxa"/>
            <w:vAlign w:val="bottom"/>
          </w:tcPr>
          <w:p w14:paraId="12C5EE8B" w14:textId="77777777" w:rsidR="00000000" w:rsidRDefault="007478C2">
            <w:pPr>
              <w:jc w:val="right"/>
              <w:rPr>
                <w:rFonts w:ascii="宋体" w:hAnsi="宋体"/>
                <w:kern w:val="0"/>
                <w:sz w:val="18"/>
              </w:rPr>
            </w:pPr>
            <w:r>
              <w:rPr>
                <w:rFonts w:ascii="宋体" w:hAnsi="宋体" w:hint="eastAsia"/>
                <w:kern w:val="0"/>
                <w:sz w:val="18"/>
              </w:rPr>
              <w:t>(3213)</w:t>
            </w:r>
          </w:p>
        </w:tc>
        <w:tc>
          <w:tcPr>
            <w:tcW w:w="1260" w:type="dxa"/>
            <w:vAlign w:val="bottom"/>
          </w:tcPr>
          <w:p w14:paraId="4E5CFFEB" w14:textId="77777777" w:rsidR="00000000" w:rsidRDefault="007478C2">
            <w:pPr>
              <w:jc w:val="right"/>
              <w:rPr>
                <w:rFonts w:ascii="宋体" w:hAnsi="宋体"/>
                <w:kern w:val="0"/>
                <w:sz w:val="18"/>
              </w:rPr>
            </w:pPr>
            <w:r>
              <w:rPr>
                <w:rFonts w:ascii="宋体" w:hAnsi="宋体" w:hint="eastAsia"/>
                <w:kern w:val="0"/>
                <w:sz w:val="18"/>
              </w:rPr>
              <w:t>(3212)</w:t>
            </w:r>
          </w:p>
        </w:tc>
        <w:tc>
          <w:tcPr>
            <w:tcW w:w="1687" w:type="dxa"/>
            <w:vAlign w:val="bottom"/>
          </w:tcPr>
          <w:p w14:paraId="60D2C7C4" w14:textId="77777777" w:rsidR="00000000" w:rsidRDefault="007478C2">
            <w:pPr>
              <w:jc w:val="right"/>
              <w:rPr>
                <w:rFonts w:ascii="宋体" w:hAnsi="宋体"/>
                <w:kern w:val="0"/>
                <w:sz w:val="18"/>
              </w:rPr>
            </w:pPr>
            <w:r>
              <w:rPr>
                <w:rFonts w:ascii="宋体" w:hAnsi="宋体" w:hint="eastAsia"/>
                <w:kern w:val="0"/>
                <w:sz w:val="18"/>
              </w:rPr>
              <w:t>(3213)</w:t>
            </w:r>
          </w:p>
        </w:tc>
      </w:tr>
      <w:tr w:rsidR="00000000" w14:paraId="18D0ECC5" w14:textId="77777777">
        <w:trPr>
          <w:trHeight w:val="280"/>
          <w:jc w:val="center"/>
        </w:trPr>
        <w:tc>
          <w:tcPr>
            <w:tcW w:w="3240" w:type="dxa"/>
            <w:vAlign w:val="center"/>
          </w:tcPr>
          <w:p w14:paraId="5A63DEBC" w14:textId="77777777" w:rsidR="00000000" w:rsidRDefault="007478C2">
            <w:pPr>
              <w:jc w:val="left"/>
              <w:rPr>
                <w:rFonts w:ascii="宋体" w:hAnsi="宋体"/>
                <w:sz w:val="24"/>
              </w:rPr>
            </w:pPr>
            <w:r>
              <w:rPr>
                <w:rFonts w:ascii="宋体" w:hAnsi="宋体"/>
                <w:sz w:val="24"/>
              </w:rPr>
              <w:t>衍生金融资产</w:t>
            </w:r>
            <w:r>
              <w:rPr>
                <w:rFonts w:ascii="宋体" w:hAnsi="宋体" w:hint="eastAsia"/>
                <w:sz w:val="24"/>
              </w:rPr>
              <w:t>－权证投资</w:t>
            </w:r>
          </w:p>
        </w:tc>
        <w:tc>
          <w:tcPr>
            <w:tcW w:w="1260" w:type="dxa"/>
            <w:vAlign w:val="bottom"/>
          </w:tcPr>
          <w:p w14:paraId="4464B594"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2902</w:t>
            </w:r>
            <w:r>
              <w:rPr>
                <w:rFonts w:ascii="宋体" w:hAnsi="宋体" w:hint="eastAsia"/>
                <w:kern w:val="0"/>
                <w:sz w:val="18"/>
              </w:rPr>
              <w:t>）</w:t>
            </w:r>
          </w:p>
        </w:tc>
        <w:tc>
          <w:tcPr>
            <w:tcW w:w="1620" w:type="dxa"/>
            <w:vAlign w:val="bottom"/>
          </w:tcPr>
          <w:p w14:paraId="6696BC17"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2162</w:t>
            </w:r>
            <w:r>
              <w:rPr>
                <w:rFonts w:ascii="宋体" w:hAnsi="宋体" w:hint="eastAsia"/>
                <w:kern w:val="0"/>
                <w:sz w:val="18"/>
              </w:rPr>
              <w:t>）</w:t>
            </w:r>
          </w:p>
        </w:tc>
        <w:tc>
          <w:tcPr>
            <w:tcW w:w="1260" w:type="dxa"/>
            <w:vAlign w:val="bottom"/>
          </w:tcPr>
          <w:p w14:paraId="3FBAA994"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2902</w:t>
            </w:r>
            <w:r>
              <w:rPr>
                <w:rFonts w:ascii="宋体" w:hAnsi="宋体" w:hint="eastAsia"/>
                <w:kern w:val="0"/>
                <w:sz w:val="18"/>
              </w:rPr>
              <w:t>）</w:t>
            </w:r>
            <w:r>
              <w:rPr>
                <w:rFonts w:ascii="宋体" w:hAnsi="宋体" w:hint="eastAsia"/>
                <w:kern w:val="0"/>
                <w:sz w:val="18"/>
              </w:rPr>
              <w:t xml:space="preserve"> </w:t>
            </w:r>
          </w:p>
        </w:tc>
        <w:tc>
          <w:tcPr>
            <w:tcW w:w="1687" w:type="dxa"/>
            <w:vAlign w:val="bottom"/>
          </w:tcPr>
          <w:p w14:paraId="770869D4"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2162</w:t>
            </w:r>
            <w:r>
              <w:rPr>
                <w:rFonts w:ascii="宋体" w:hAnsi="宋体" w:hint="eastAsia"/>
                <w:kern w:val="0"/>
                <w:sz w:val="18"/>
              </w:rPr>
              <w:t>）</w:t>
            </w:r>
          </w:p>
        </w:tc>
      </w:tr>
      <w:tr w:rsidR="00000000" w14:paraId="46C72FF2" w14:textId="77777777">
        <w:trPr>
          <w:trHeight w:val="280"/>
          <w:jc w:val="center"/>
        </w:trPr>
        <w:tc>
          <w:tcPr>
            <w:tcW w:w="3240" w:type="dxa"/>
            <w:vAlign w:val="center"/>
          </w:tcPr>
          <w:p w14:paraId="2217F3B2" w14:textId="77777777" w:rsidR="00000000" w:rsidRDefault="007478C2">
            <w:pPr>
              <w:jc w:val="left"/>
              <w:rPr>
                <w:rFonts w:ascii="宋体" w:hAnsi="宋体"/>
                <w:sz w:val="24"/>
              </w:rPr>
            </w:pPr>
            <w:r>
              <w:rPr>
                <w:rFonts w:ascii="宋体" w:hAnsi="宋体" w:hint="eastAsia"/>
                <w:sz w:val="24"/>
              </w:rPr>
              <w:t>其他</w:t>
            </w:r>
          </w:p>
        </w:tc>
        <w:tc>
          <w:tcPr>
            <w:tcW w:w="1260" w:type="dxa"/>
            <w:vAlign w:val="bottom"/>
          </w:tcPr>
          <w:p w14:paraId="0BECBB00"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2116</w:t>
            </w:r>
            <w:r>
              <w:rPr>
                <w:rFonts w:ascii="宋体" w:hAnsi="宋体" w:hint="eastAsia"/>
                <w:kern w:val="0"/>
                <w:sz w:val="18"/>
              </w:rPr>
              <w:t>）</w:t>
            </w:r>
          </w:p>
        </w:tc>
        <w:tc>
          <w:tcPr>
            <w:tcW w:w="1620" w:type="dxa"/>
            <w:vAlign w:val="bottom"/>
          </w:tcPr>
          <w:p w14:paraId="13CE9F7B"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2117</w:t>
            </w:r>
            <w:r>
              <w:rPr>
                <w:rFonts w:ascii="宋体" w:hAnsi="宋体" w:hint="eastAsia"/>
                <w:kern w:val="0"/>
                <w:sz w:val="18"/>
              </w:rPr>
              <w:t>）</w:t>
            </w:r>
          </w:p>
        </w:tc>
        <w:tc>
          <w:tcPr>
            <w:tcW w:w="1260" w:type="dxa"/>
            <w:vAlign w:val="bottom"/>
          </w:tcPr>
          <w:p w14:paraId="78C8F929"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2116</w:t>
            </w:r>
            <w:r>
              <w:rPr>
                <w:rFonts w:ascii="宋体" w:hAnsi="宋体" w:hint="eastAsia"/>
                <w:kern w:val="0"/>
                <w:sz w:val="18"/>
              </w:rPr>
              <w:t>）</w:t>
            </w:r>
          </w:p>
        </w:tc>
        <w:tc>
          <w:tcPr>
            <w:tcW w:w="1687" w:type="dxa"/>
            <w:vAlign w:val="bottom"/>
          </w:tcPr>
          <w:p w14:paraId="510BA509"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2117</w:t>
            </w:r>
            <w:r>
              <w:rPr>
                <w:rFonts w:ascii="宋体" w:hAnsi="宋体" w:hint="eastAsia"/>
                <w:kern w:val="0"/>
                <w:sz w:val="18"/>
              </w:rPr>
              <w:t>）</w:t>
            </w:r>
          </w:p>
        </w:tc>
      </w:tr>
      <w:tr w:rsidR="00000000" w14:paraId="4883BB2A" w14:textId="77777777">
        <w:trPr>
          <w:trHeight w:val="280"/>
          <w:jc w:val="center"/>
        </w:trPr>
        <w:tc>
          <w:tcPr>
            <w:tcW w:w="3240" w:type="dxa"/>
            <w:vAlign w:val="center"/>
          </w:tcPr>
          <w:p w14:paraId="62874369" w14:textId="77777777" w:rsidR="00000000" w:rsidRDefault="007478C2">
            <w:pPr>
              <w:rPr>
                <w:rFonts w:ascii="宋体" w:hAnsi="宋体"/>
                <w:sz w:val="24"/>
              </w:rPr>
            </w:pPr>
            <w:r>
              <w:rPr>
                <w:rFonts w:ascii="宋体" w:hAnsi="宋体"/>
                <w:sz w:val="24"/>
              </w:rPr>
              <w:t>合计</w:t>
            </w:r>
          </w:p>
        </w:tc>
        <w:tc>
          <w:tcPr>
            <w:tcW w:w="1260" w:type="dxa"/>
            <w:vAlign w:val="bottom"/>
          </w:tcPr>
          <w:p w14:paraId="7A31ED94"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2163</w:t>
            </w:r>
            <w:r>
              <w:rPr>
                <w:rFonts w:ascii="宋体" w:hAnsi="宋体" w:hint="eastAsia"/>
                <w:kern w:val="0"/>
                <w:sz w:val="18"/>
              </w:rPr>
              <w:t>）</w:t>
            </w:r>
          </w:p>
        </w:tc>
        <w:tc>
          <w:tcPr>
            <w:tcW w:w="1620" w:type="dxa"/>
            <w:vAlign w:val="bottom"/>
          </w:tcPr>
          <w:p w14:paraId="6874502F"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2164</w:t>
            </w:r>
            <w:r>
              <w:rPr>
                <w:rFonts w:ascii="宋体" w:hAnsi="宋体" w:hint="eastAsia"/>
                <w:kern w:val="0"/>
                <w:sz w:val="18"/>
              </w:rPr>
              <w:t>）</w:t>
            </w:r>
          </w:p>
        </w:tc>
        <w:tc>
          <w:tcPr>
            <w:tcW w:w="1260" w:type="dxa"/>
            <w:vAlign w:val="bottom"/>
          </w:tcPr>
          <w:p w14:paraId="5134FA02"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2163</w:t>
            </w:r>
            <w:r>
              <w:rPr>
                <w:rFonts w:ascii="宋体" w:hAnsi="宋体" w:hint="eastAsia"/>
                <w:kern w:val="0"/>
                <w:sz w:val="18"/>
              </w:rPr>
              <w:t>）</w:t>
            </w:r>
          </w:p>
        </w:tc>
        <w:tc>
          <w:tcPr>
            <w:tcW w:w="1687" w:type="dxa"/>
            <w:vAlign w:val="bottom"/>
          </w:tcPr>
          <w:p w14:paraId="7867FDE2"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2164</w:t>
            </w:r>
            <w:r>
              <w:rPr>
                <w:rFonts w:ascii="宋体" w:hAnsi="宋体" w:hint="eastAsia"/>
                <w:kern w:val="0"/>
                <w:sz w:val="18"/>
              </w:rPr>
              <w:t>）</w:t>
            </w:r>
          </w:p>
        </w:tc>
      </w:tr>
    </w:tbl>
    <w:p w14:paraId="00B0220A"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2118</w:t>
      </w:r>
      <w:r>
        <w:rPr>
          <w:rFonts w:ascii="宋体" w:hAnsi="宋体" w:hint="eastAsia"/>
          <w:kern w:val="0"/>
          <w:sz w:val="18"/>
        </w:rPr>
        <w:t>）</w:t>
      </w:r>
    </w:p>
    <w:p w14:paraId="00167CB4" w14:textId="77777777" w:rsidR="00000000" w:rsidRDefault="007478C2">
      <w:pPr>
        <w:rPr>
          <w:rFonts w:ascii="宋体" w:hAnsi="宋体"/>
          <w:sz w:val="24"/>
        </w:rPr>
      </w:pPr>
    </w:p>
    <w:p w14:paraId="79BAB92A" w14:textId="77777777" w:rsidR="00000000" w:rsidRDefault="007478C2">
      <w:pPr>
        <w:outlineLvl w:val="5"/>
        <w:rPr>
          <w:rFonts w:ascii="宋体" w:hAnsi="宋体"/>
          <w:b/>
          <w:sz w:val="24"/>
        </w:rPr>
      </w:pPr>
      <w:r>
        <w:rPr>
          <w:rFonts w:ascii="宋体" w:hAnsi="宋体" w:hint="eastAsia"/>
          <w:b/>
          <w:sz w:val="24"/>
        </w:rPr>
        <w:t xml:space="preserve">7.4.13.4.3.2 </w:t>
      </w:r>
      <w:r>
        <w:rPr>
          <w:rFonts w:ascii="宋体" w:hAnsi="宋体" w:hint="eastAsia"/>
          <w:b/>
          <w:sz w:val="24"/>
        </w:rPr>
        <w:t>其他价格风险的敏感性分析</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2556"/>
        <w:gridCol w:w="2583"/>
        <w:gridCol w:w="2700"/>
      </w:tblGrid>
      <w:tr w:rsidR="00000000" w14:paraId="07865ADB" w14:textId="77777777">
        <w:trPr>
          <w:jc w:val="center"/>
        </w:trPr>
        <w:tc>
          <w:tcPr>
            <w:tcW w:w="921" w:type="dxa"/>
            <w:vMerge w:val="restart"/>
            <w:vAlign w:val="center"/>
          </w:tcPr>
          <w:p w14:paraId="0B5E794E" w14:textId="77777777" w:rsidR="00000000" w:rsidRDefault="007478C2">
            <w:pPr>
              <w:spacing w:line="360" w:lineRule="auto"/>
              <w:jc w:val="center"/>
              <w:rPr>
                <w:rFonts w:ascii="宋体" w:hAnsi="宋体"/>
                <w:sz w:val="24"/>
              </w:rPr>
            </w:pPr>
            <w:r>
              <w:rPr>
                <w:rFonts w:ascii="宋体" w:hAnsi="宋体" w:hint="eastAsia"/>
                <w:sz w:val="24"/>
              </w:rPr>
              <w:t>假设</w:t>
            </w:r>
          </w:p>
        </w:tc>
        <w:tc>
          <w:tcPr>
            <w:tcW w:w="7839" w:type="dxa"/>
            <w:gridSpan w:val="3"/>
            <w:vAlign w:val="center"/>
          </w:tcPr>
          <w:p w14:paraId="42606819" w14:textId="77777777" w:rsidR="00000000" w:rsidRDefault="007478C2">
            <w:pPr>
              <w:spacing w:line="360" w:lineRule="auto"/>
              <w:rPr>
                <w:rFonts w:ascii="宋体" w:hAnsi="宋体"/>
                <w:sz w:val="24"/>
              </w:rPr>
            </w:pPr>
            <w:r>
              <w:rPr>
                <w:rFonts w:ascii="宋体" w:hAnsi="宋体" w:hint="eastAsia"/>
                <w:sz w:val="24"/>
              </w:rPr>
              <w:t>1.</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2156</w:t>
            </w:r>
            <w:r>
              <w:rPr>
                <w:rFonts w:ascii="宋体" w:hAnsi="宋体" w:hint="eastAsia"/>
                <w:kern w:val="0"/>
                <w:sz w:val="18"/>
              </w:rPr>
              <w:t>）</w:t>
            </w:r>
          </w:p>
        </w:tc>
      </w:tr>
      <w:tr w:rsidR="00000000" w14:paraId="5EE41FC9" w14:textId="77777777">
        <w:trPr>
          <w:jc w:val="center"/>
        </w:trPr>
        <w:tc>
          <w:tcPr>
            <w:tcW w:w="921" w:type="dxa"/>
            <w:vMerge/>
            <w:vAlign w:val="center"/>
          </w:tcPr>
          <w:p w14:paraId="485839E2" w14:textId="77777777" w:rsidR="00000000" w:rsidRDefault="007478C2">
            <w:pPr>
              <w:spacing w:line="360" w:lineRule="auto"/>
              <w:jc w:val="center"/>
              <w:rPr>
                <w:rFonts w:ascii="宋体" w:hAnsi="宋体"/>
                <w:sz w:val="24"/>
              </w:rPr>
            </w:pPr>
          </w:p>
        </w:tc>
        <w:tc>
          <w:tcPr>
            <w:tcW w:w="7839" w:type="dxa"/>
            <w:gridSpan w:val="3"/>
          </w:tcPr>
          <w:p w14:paraId="7BB16106" w14:textId="77777777" w:rsidR="00000000" w:rsidRDefault="007478C2">
            <w:pPr>
              <w:spacing w:line="360" w:lineRule="auto"/>
              <w:rPr>
                <w:rFonts w:ascii="宋体" w:hAnsi="宋体"/>
                <w:sz w:val="24"/>
              </w:rPr>
            </w:pPr>
            <w:r>
              <w:rPr>
                <w:rFonts w:ascii="宋体" w:hAnsi="宋体" w:hint="eastAsia"/>
                <w:sz w:val="24"/>
              </w:rPr>
              <w:t>……</w:t>
            </w:r>
          </w:p>
        </w:tc>
      </w:tr>
      <w:tr w:rsidR="00000000" w14:paraId="7F29CE85" w14:textId="77777777">
        <w:trPr>
          <w:jc w:val="center"/>
        </w:trPr>
        <w:tc>
          <w:tcPr>
            <w:tcW w:w="921" w:type="dxa"/>
            <w:vMerge w:val="restart"/>
            <w:vAlign w:val="center"/>
          </w:tcPr>
          <w:p w14:paraId="70A43E8E" w14:textId="77777777" w:rsidR="00000000" w:rsidRDefault="007478C2">
            <w:pPr>
              <w:spacing w:line="360" w:lineRule="auto"/>
              <w:jc w:val="center"/>
              <w:rPr>
                <w:rFonts w:ascii="宋体" w:hAnsi="宋体"/>
                <w:sz w:val="24"/>
              </w:rPr>
            </w:pPr>
            <w:r>
              <w:rPr>
                <w:rFonts w:ascii="宋体" w:hAnsi="宋体" w:hint="eastAsia"/>
                <w:sz w:val="24"/>
              </w:rPr>
              <w:t>分析</w:t>
            </w:r>
          </w:p>
        </w:tc>
        <w:tc>
          <w:tcPr>
            <w:tcW w:w="2556" w:type="dxa"/>
            <w:vMerge w:val="restart"/>
            <w:vAlign w:val="center"/>
          </w:tcPr>
          <w:p w14:paraId="6800B3F0" w14:textId="77777777" w:rsidR="00000000" w:rsidRDefault="007478C2">
            <w:pPr>
              <w:spacing w:line="360" w:lineRule="auto"/>
              <w:jc w:val="center"/>
              <w:rPr>
                <w:rFonts w:ascii="宋体" w:hAnsi="宋体"/>
                <w:sz w:val="24"/>
              </w:rPr>
            </w:pPr>
            <w:r>
              <w:rPr>
                <w:rFonts w:ascii="宋体" w:hAnsi="宋体" w:hint="eastAsia"/>
                <w:sz w:val="24"/>
              </w:rPr>
              <w:t>相关风险变量的变动</w:t>
            </w:r>
          </w:p>
        </w:tc>
        <w:tc>
          <w:tcPr>
            <w:tcW w:w="5283" w:type="dxa"/>
            <w:gridSpan w:val="2"/>
            <w:vAlign w:val="center"/>
          </w:tcPr>
          <w:p w14:paraId="7E03DCD2" w14:textId="77777777" w:rsidR="00000000" w:rsidRDefault="007478C2">
            <w:pPr>
              <w:jc w:val="center"/>
              <w:rPr>
                <w:rFonts w:ascii="宋体" w:hAnsi="宋体"/>
                <w:sz w:val="24"/>
              </w:rPr>
            </w:pPr>
            <w:r>
              <w:rPr>
                <w:rFonts w:ascii="宋体" w:hAnsi="宋体" w:hint="eastAsia"/>
                <w:sz w:val="24"/>
              </w:rPr>
              <w:t>对资产负债表日基金资产净值的</w:t>
            </w:r>
          </w:p>
          <w:p w14:paraId="753B4DEF" w14:textId="77777777" w:rsidR="00000000" w:rsidRDefault="007478C2">
            <w:pPr>
              <w:jc w:val="center"/>
              <w:rPr>
                <w:rFonts w:ascii="宋体" w:hAnsi="宋体"/>
                <w:sz w:val="24"/>
              </w:rPr>
            </w:pPr>
            <w:r>
              <w:rPr>
                <w:rFonts w:ascii="宋体" w:hAnsi="宋体" w:hint="eastAsia"/>
                <w:sz w:val="24"/>
              </w:rPr>
              <w:t>影响金额（单位：</w:t>
            </w:r>
            <w:r>
              <w:rPr>
                <w:rFonts w:ascii="宋体" w:hAnsi="宋体" w:hint="eastAsia"/>
                <w:sz w:val="24"/>
              </w:rPr>
              <w:t xml:space="preserve">  </w:t>
            </w:r>
            <w:r>
              <w:rPr>
                <w:rFonts w:ascii="宋体" w:hAnsi="宋体" w:hint="eastAsia"/>
                <w:sz w:val="24"/>
              </w:rPr>
              <w:t>）</w:t>
            </w:r>
          </w:p>
        </w:tc>
      </w:tr>
      <w:tr w:rsidR="00000000" w14:paraId="64826FBD" w14:textId="77777777">
        <w:trPr>
          <w:jc w:val="center"/>
        </w:trPr>
        <w:tc>
          <w:tcPr>
            <w:tcW w:w="921" w:type="dxa"/>
            <w:vMerge/>
            <w:vAlign w:val="center"/>
          </w:tcPr>
          <w:p w14:paraId="01E4B889" w14:textId="77777777" w:rsidR="00000000" w:rsidRDefault="007478C2">
            <w:pPr>
              <w:spacing w:line="360" w:lineRule="auto"/>
              <w:jc w:val="center"/>
              <w:rPr>
                <w:rFonts w:ascii="宋体" w:hAnsi="宋体"/>
                <w:sz w:val="24"/>
              </w:rPr>
            </w:pPr>
          </w:p>
        </w:tc>
        <w:tc>
          <w:tcPr>
            <w:tcW w:w="2556" w:type="dxa"/>
            <w:vMerge/>
            <w:vAlign w:val="center"/>
          </w:tcPr>
          <w:p w14:paraId="3E8808C1" w14:textId="77777777" w:rsidR="00000000" w:rsidRDefault="007478C2">
            <w:pPr>
              <w:spacing w:line="360" w:lineRule="auto"/>
              <w:jc w:val="center"/>
              <w:rPr>
                <w:rFonts w:ascii="宋体" w:hAnsi="宋体"/>
                <w:sz w:val="24"/>
              </w:rPr>
            </w:pPr>
          </w:p>
        </w:tc>
        <w:tc>
          <w:tcPr>
            <w:tcW w:w="2583" w:type="dxa"/>
          </w:tcPr>
          <w:p w14:paraId="03C4BBAC" w14:textId="77777777" w:rsidR="00000000" w:rsidRDefault="007478C2">
            <w:pPr>
              <w:spacing w:line="360" w:lineRule="auto"/>
              <w:rPr>
                <w:rFonts w:ascii="宋体" w:hAnsi="宋体"/>
                <w:sz w:val="24"/>
              </w:rPr>
            </w:pPr>
            <w:r>
              <w:rPr>
                <w:rFonts w:ascii="宋体" w:hAnsi="宋体" w:hint="eastAsia"/>
                <w:sz w:val="24"/>
              </w:rPr>
              <w:t>本期末（</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00" w:type="dxa"/>
          </w:tcPr>
          <w:p w14:paraId="2D605AA6" w14:textId="77777777" w:rsidR="00000000" w:rsidRDefault="007478C2">
            <w:pPr>
              <w:spacing w:line="360" w:lineRule="auto"/>
              <w:rPr>
                <w:rFonts w:ascii="宋体" w:hAnsi="宋体"/>
                <w:sz w:val="24"/>
              </w:rPr>
            </w:pPr>
            <w:r>
              <w:rPr>
                <w:rFonts w:ascii="宋体" w:hAnsi="宋体" w:hint="eastAsia"/>
                <w:sz w:val="24"/>
              </w:rPr>
              <w:t>上年度末（</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91E34A9" w14:textId="77777777">
        <w:trPr>
          <w:jc w:val="center"/>
        </w:trPr>
        <w:tc>
          <w:tcPr>
            <w:tcW w:w="921" w:type="dxa"/>
            <w:vMerge/>
          </w:tcPr>
          <w:p w14:paraId="7B0592E7" w14:textId="77777777" w:rsidR="00000000" w:rsidRDefault="007478C2">
            <w:pPr>
              <w:spacing w:line="360" w:lineRule="auto"/>
              <w:jc w:val="center"/>
              <w:rPr>
                <w:rFonts w:ascii="宋体" w:hAnsi="宋体"/>
                <w:sz w:val="24"/>
              </w:rPr>
            </w:pPr>
          </w:p>
        </w:tc>
        <w:tc>
          <w:tcPr>
            <w:tcW w:w="2556" w:type="dxa"/>
            <w:vAlign w:val="center"/>
          </w:tcPr>
          <w:p w14:paraId="1FE1A1AE" w14:textId="77777777" w:rsidR="00000000" w:rsidRDefault="007478C2">
            <w:pPr>
              <w:spacing w:line="360" w:lineRule="auto"/>
              <w:rPr>
                <w:rFonts w:ascii="宋体" w:hAnsi="宋体"/>
                <w:sz w:val="24"/>
              </w:rPr>
            </w:pPr>
            <w:r>
              <w:rPr>
                <w:rFonts w:ascii="宋体" w:hAnsi="宋体" w:hint="eastAsia"/>
                <w:sz w:val="24"/>
              </w:rPr>
              <w:t>1.</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2157</w:t>
            </w:r>
            <w:r>
              <w:rPr>
                <w:rFonts w:ascii="宋体" w:hAnsi="宋体" w:hint="eastAsia"/>
                <w:kern w:val="0"/>
                <w:sz w:val="18"/>
              </w:rPr>
              <w:t>）</w:t>
            </w:r>
          </w:p>
        </w:tc>
        <w:tc>
          <w:tcPr>
            <w:tcW w:w="2583" w:type="dxa"/>
          </w:tcPr>
          <w:p w14:paraId="2E044A22" w14:textId="77777777" w:rsidR="00000000" w:rsidRDefault="007478C2">
            <w:pPr>
              <w:spacing w:line="360" w:lineRule="auto"/>
              <w:rPr>
                <w:rFonts w:ascii="宋体" w:hAnsi="宋体"/>
                <w:sz w:val="24"/>
              </w:rPr>
            </w:pPr>
            <w:r>
              <w:rPr>
                <w:rFonts w:ascii="宋体" w:hAnsi="宋体" w:hint="eastAsia"/>
                <w:kern w:val="0"/>
                <w:sz w:val="18"/>
              </w:rPr>
              <w:t>（</w:t>
            </w:r>
            <w:r>
              <w:rPr>
                <w:rFonts w:ascii="宋体" w:hAnsi="宋体" w:hint="eastAsia"/>
                <w:kern w:val="0"/>
                <w:sz w:val="18"/>
              </w:rPr>
              <w:t>0907</w:t>
            </w:r>
            <w:r>
              <w:rPr>
                <w:rFonts w:ascii="宋体" w:hAnsi="宋体" w:hint="eastAsia"/>
                <w:kern w:val="0"/>
                <w:sz w:val="18"/>
              </w:rPr>
              <w:t>）</w:t>
            </w:r>
          </w:p>
        </w:tc>
        <w:tc>
          <w:tcPr>
            <w:tcW w:w="2700" w:type="dxa"/>
          </w:tcPr>
          <w:p w14:paraId="759CBD7C" w14:textId="77777777" w:rsidR="00000000" w:rsidRDefault="007478C2">
            <w:pPr>
              <w:spacing w:line="360" w:lineRule="auto"/>
              <w:rPr>
                <w:rFonts w:ascii="宋体" w:hAnsi="宋体"/>
                <w:sz w:val="24"/>
              </w:rPr>
            </w:pPr>
            <w:r>
              <w:rPr>
                <w:rFonts w:ascii="宋体" w:hAnsi="宋体" w:hint="eastAsia"/>
                <w:kern w:val="0"/>
                <w:sz w:val="18"/>
              </w:rPr>
              <w:t>（</w:t>
            </w:r>
            <w:r>
              <w:rPr>
                <w:rFonts w:ascii="宋体" w:hAnsi="宋体" w:hint="eastAsia"/>
                <w:kern w:val="0"/>
                <w:sz w:val="18"/>
              </w:rPr>
              <w:t>0907</w:t>
            </w:r>
            <w:r>
              <w:rPr>
                <w:rFonts w:ascii="宋体" w:hAnsi="宋体" w:hint="eastAsia"/>
                <w:kern w:val="0"/>
                <w:sz w:val="18"/>
              </w:rPr>
              <w:t>）</w:t>
            </w:r>
          </w:p>
        </w:tc>
      </w:tr>
      <w:tr w:rsidR="00000000" w14:paraId="3714D979" w14:textId="77777777">
        <w:trPr>
          <w:jc w:val="center"/>
        </w:trPr>
        <w:tc>
          <w:tcPr>
            <w:tcW w:w="921" w:type="dxa"/>
            <w:vMerge/>
          </w:tcPr>
          <w:p w14:paraId="36D6FF8D" w14:textId="77777777" w:rsidR="00000000" w:rsidRDefault="007478C2">
            <w:pPr>
              <w:spacing w:line="360" w:lineRule="auto"/>
              <w:rPr>
                <w:rFonts w:ascii="宋体" w:hAnsi="宋体"/>
                <w:sz w:val="24"/>
              </w:rPr>
            </w:pPr>
          </w:p>
        </w:tc>
        <w:tc>
          <w:tcPr>
            <w:tcW w:w="2556" w:type="dxa"/>
          </w:tcPr>
          <w:p w14:paraId="71169AFD" w14:textId="77777777" w:rsidR="00000000" w:rsidRDefault="007478C2">
            <w:pPr>
              <w:spacing w:line="360" w:lineRule="auto"/>
              <w:rPr>
                <w:rFonts w:ascii="宋体" w:hAnsi="宋体"/>
                <w:sz w:val="24"/>
              </w:rPr>
            </w:pPr>
            <w:r>
              <w:rPr>
                <w:rFonts w:ascii="宋体" w:hAnsi="宋体" w:hint="eastAsia"/>
                <w:sz w:val="24"/>
              </w:rPr>
              <w:t>……</w:t>
            </w:r>
          </w:p>
        </w:tc>
        <w:tc>
          <w:tcPr>
            <w:tcW w:w="2583" w:type="dxa"/>
          </w:tcPr>
          <w:p w14:paraId="0B44C2CA" w14:textId="77777777" w:rsidR="00000000" w:rsidRDefault="007478C2">
            <w:pPr>
              <w:spacing w:line="360" w:lineRule="auto"/>
              <w:rPr>
                <w:rFonts w:ascii="宋体" w:hAnsi="宋体"/>
                <w:sz w:val="24"/>
              </w:rPr>
            </w:pPr>
          </w:p>
        </w:tc>
        <w:tc>
          <w:tcPr>
            <w:tcW w:w="2700" w:type="dxa"/>
          </w:tcPr>
          <w:p w14:paraId="67F181FE" w14:textId="77777777" w:rsidR="00000000" w:rsidRDefault="007478C2">
            <w:pPr>
              <w:spacing w:line="360" w:lineRule="auto"/>
              <w:rPr>
                <w:rFonts w:ascii="宋体" w:hAnsi="宋体"/>
                <w:sz w:val="24"/>
              </w:rPr>
            </w:pPr>
          </w:p>
        </w:tc>
      </w:tr>
    </w:tbl>
    <w:p w14:paraId="35E7B586"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0908</w:t>
      </w:r>
      <w:r>
        <w:rPr>
          <w:rFonts w:ascii="宋体" w:hAnsi="宋体" w:hint="eastAsia"/>
          <w:kern w:val="0"/>
          <w:sz w:val="18"/>
        </w:rPr>
        <w:t>）</w:t>
      </w:r>
    </w:p>
    <w:p w14:paraId="152BA2DC" w14:textId="77777777" w:rsidR="00000000" w:rsidRDefault="007478C2">
      <w:pPr>
        <w:rPr>
          <w:rFonts w:ascii="宋体" w:hAnsi="宋体"/>
          <w:sz w:val="24"/>
        </w:rPr>
      </w:pPr>
    </w:p>
    <w:p w14:paraId="461388D8" w14:textId="77777777" w:rsidR="00000000" w:rsidRDefault="007478C2">
      <w:pPr>
        <w:outlineLvl w:val="5"/>
        <w:rPr>
          <w:rFonts w:ascii="宋体" w:hAnsi="宋体"/>
          <w:b/>
          <w:sz w:val="24"/>
        </w:rPr>
      </w:pPr>
      <w:r>
        <w:rPr>
          <w:rFonts w:ascii="宋体" w:hAnsi="宋体" w:hint="eastAsia"/>
          <w:b/>
          <w:sz w:val="24"/>
        </w:rPr>
        <w:t xml:space="preserve">7.4.13.4.4 </w:t>
      </w:r>
      <w:r>
        <w:rPr>
          <w:rFonts w:ascii="宋体" w:hAnsi="宋体" w:hint="eastAsia"/>
          <w:b/>
          <w:sz w:val="24"/>
        </w:rPr>
        <w:t>采用风险价值法管理风险</w:t>
      </w:r>
      <w:r>
        <w:rPr>
          <w:rStyle w:val="FootnoteReference"/>
          <w:rFonts w:ascii="宋体" w:hAnsi="宋体"/>
          <w:b/>
          <w:sz w:val="24"/>
        </w:rPr>
        <w:footnoteReference w:id="220"/>
      </w:r>
    </w:p>
    <w:p w14:paraId="7675A5C6"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2544</w:t>
      </w:r>
      <w:r>
        <w:rPr>
          <w:rFonts w:ascii="宋体" w:hAnsi="宋体" w:hint="eastAsia"/>
          <w:kern w:val="0"/>
          <w:sz w:val="18"/>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
        <w:gridCol w:w="1917"/>
        <w:gridCol w:w="2880"/>
        <w:gridCol w:w="3042"/>
      </w:tblGrid>
      <w:tr w:rsidR="00000000" w14:paraId="5199D3D1" w14:textId="77777777">
        <w:trPr>
          <w:jc w:val="center"/>
        </w:trPr>
        <w:tc>
          <w:tcPr>
            <w:tcW w:w="921" w:type="dxa"/>
            <w:vMerge w:val="restart"/>
            <w:vAlign w:val="center"/>
          </w:tcPr>
          <w:p w14:paraId="1A659EEF" w14:textId="77777777" w:rsidR="00000000" w:rsidRDefault="007478C2">
            <w:pPr>
              <w:spacing w:line="360" w:lineRule="auto"/>
              <w:jc w:val="center"/>
              <w:rPr>
                <w:rFonts w:ascii="宋体" w:hAnsi="宋体"/>
                <w:sz w:val="24"/>
              </w:rPr>
            </w:pPr>
            <w:r>
              <w:rPr>
                <w:rFonts w:ascii="宋体" w:hAnsi="宋体" w:hint="eastAsia"/>
                <w:sz w:val="24"/>
              </w:rPr>
              <w:t>假设</w:t>
            </w:r>
          </w:p>
        </w:tc>
        <w:tc>
          <w:tcPr>
            <w:tcW w:w="7839" w:type="dxa"/>
            <w:gridSpan w:val="3"/>
            <w:vAlign w:val="center"/>
          </w:tcPr>
          <w:p w14:paraId="478EEFFF" w14:textId="77777777" w:rsidR="00000000" w:rsidRDefault="007478C2">
            <w:pPr>
              <w:spacing w:line="360" w:lineRule="auto"/>
              <w:rPr>
                <w:rFonts w:ascii="宋体" w:hAnsi="宋体"/>
                <w:sz w:val="24"/>
              </w:rPr>
            </w:pPr>
            <w:r>
              <w:rPr>
                <w:rFonts w:ascii="宋体" w:hAnsi="宋体" w:hint="eastAsia"/>
                <w:sz w:val="24"/>
              </w:rPr>
              <w:t>1.</w:t>
            </w:r>
            <w:r>
              <w:rPr>
                <w:rFonts w:ascii="宋体" w:hAnsi="宋体" w:hint="eastAsia"/>
                <w:sz w:val="24"/>
              </w:rPr>
              <w:t>置信区间</w:t>
            </w:r>
            <w:r>
              <w:rPr>
                <w:rFonts w:ascii="宋体" w:hAnsi="宋体" w:hint="eastAsia"/>
                <w:kern w:val="0"/>
                <w:sz w:val="18"/>
              </w:rPr>
              <w:t>（</w:t>
            </w:r>
            <w:r>
              <w:rPr>
                <w:rFonts w:ascii="宋体" w:hAnsi="宋体" w:hint="eastAsia"/>
                <w:kern w:val="0"/>
                <w:sz w:val="18"/>
              </w:rPr>
              <w:t>2528</w:t>
            </w:r>
            <w:r>
              <w:rPr>
                <w:rFonts w:ascii="宋体" w:hAnsi="宋体" w:hint="eastAsia"/>
                <w:kern w:val="0"/>
                <w:sz w:val="18"/>
              </w:rPr>
              <w:t>）</w:t>
            </w:r>
          </w:p>
        </w:tc>
      </w:tr>
      <w:tr w:rsidR="00000000" w14:paraId="2C26829B" w14:textId="77777777">
        <w:trPr>
          <w:jc w:val="center"/>
        </w:trPr>
        <w:tc>
          <w:tcPr>
            <w:tcW w:w="921" w:type="dxa"/>
            <w:vMerge/>
            <w:vAlign w:val="center"/>
          </w:tcPr>
          <w:p w14:paraId="155FCC06" w14:textId="77777777" w:rsidR="00000000" w:rsidRDefault="007478C2">
            <w:pPr>
              <w:spacing w:line="360" w:lineRule="auto"/>
              <w:jc w:val="center"/>
              <w:rPr>
                <w:rFonts w:ascii="宋体" w:hAnsi="宋体"/>
                <w:sz w:val="24"/>
              </w:rPr>
            </w:pPr>
          </w:p>
        </w:tc>
        <w:tc>
          <w:tcPr>
            <w:tcW w:w="7839" w:type="dxa"/>
            <w:gridSpan w:val="3"/>
            <w:vAlign w:val="center"/>
          </w:tcPr>
          <w:p w14:paraId="1722C684" w14:textId="77777777" w:rsidR="00000000" w:rsidRDefault="007478C2">
            <w:pPr>
              <w:spacing w:line="360" w:lineRule="auto"/>
              <w:rPr>
                <w:rFonts w:ascii="宋体" w:hAnsi="宋体"/>
                <w:sz w:val="24"/>
              </w:rPr>
            </w:pPr>
            <w:r>
              <w:rPr>
                <w:rFonts w:ascii="宋体" w:hAnsi="宋体" w:hint="eastAsia"/>
                <w:sz w:val="24"/>
              </w:rPr>
              <w:t>2.</w:t>
            </w:r>
            <w:r>
              <w:rPr>
                <w:rFonts w:ascii="宋体" w:hAnsi="宋体" w:hint="eastAsia"/>
                <w:sz w:val="24"/>
              </w:rPr>
              <w:t>观察期</w:t>
            </w:r>
            <w:r>
              <w:rPr>
                <w:rFonts w:ascii="宋体" w:hAnsi="宋体" w:hint="eastAsia"/>
                <w:kern w:val="0"/>
                <w:sz w:val="18"/>
              </w:rPr>
              <w:t>（</w:t>
            </w:r>
            <w:r>
              <w:rPr>
                <w:rFonts w:ascii="宋体" w:hAnsi="宋体" w:hint="eastAsia"/>
                <w:kern w:val="0"/>
                <w:sz w:val="18"/>
              </w:rPr>
              <w:t>2529</w:t>
            </w:r>
            <w:r>
              <w:rPr>
                <w:rFonts w:ascii="宋体" w:hAnsi="宋体" w:hint="eastAsia"/>
                <w:kern w:val="0"/>
                <w:sz w:val="18"/>
              </w:rPr>
              <w:t>）</w:t>
            </w:r>
          </w:p>
        </w:tc>
      </w:tr>
      <w:tr w:rsidR="00000000" w14:paraId="171E7EE2" w14:textId="77777777">
        <w:trPr>
          <w:jc w:val="center"/>
        </w:trPr>
        <w:tc>
          <w:tcPr>
            <w:tcW w:w="921" w:type="dxa"/>
            <w:vMerge/>
            <w:vAlign w:val="center"/>
          </w:tcPr>
          <w:p w14:paraId="5C6D472E" w14:textId="77777777" w:rsidR="00000000" w:rsidRDefault="007478C2">
            <w:pPr>
              <w:spacing w:line="360" w:lineRule="auto"/>
              <w:jc w:val="center"/>
              <w:rPr>
                <w:rFonts w:ascii="宋体" w:hAnsi="宋体"/>
                <w:sz w:val="24"/>
              </w:rPr>
            </w:pPr>
          </w:p>
        </w:tc>
        <w:tc>
          <w:tcPr>
            <w:tcW w:w="7839" w:type="dxa"/>
            <w:gridSpan w:val="3"/>
          </w:tcPr>
          <w:p w14:paraId="67508580" w14:textId="77777777" w:rsidR="00000000" w:rsidRDefault="007478C2">
            <w:pPr>
              <w:spacing w:line="360" w:lineRule="auto"/>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2531</w:t>
            </w:r>
            <w:r>
              <w:rPr>
                <w:rFonts w:ascii="宋体" w:hAnsi="宋体" w:hint="eastAsia"/>
                <w:kern w:val="0"/>
                <w:sz w:val="18"/>
              </w:rPr>
              <w:t>）</w:t>
            </w:r>
          </w:p>
        </w:tc>
      </w:tr>
      <w:tr w:rsidR="00000000" w14:paraId="342F7F20" w14:textId="77777777">
        <w:trPr>
          <w:trHeight w:val="393"/>
          <w:jc w:val="center"/>
        </w:trPr>
        <w:tc>
          <w:tcPr>
            <w:tcW w:w="921" w:type="dxa"/>
            <w:vMerge w:val="restart"/>
            <w:vAlign w:val="center"/>
          </w:tcPr>
          <w:p w14:paraId="07F64F7D" w14:textId="77777777" w:rsidR="00000000" w:rsidRDefault="007478C2">
            <w:pPr>
              <w:spacing w:line="360" w:lineRule="auto"/>
              <w:jc w:val="center"/>
              <w:rPr>
                <w:rFonts w:ascii="宋体" w:hAnsi="宋体"/>
                <w:sz w:val="24"/>
              </w:rPr>
            </w:pPr>
            <w:r>
              <w:rPr>
                <w:rFonts w:ascii="宋体" w:hAnsi="宋体" w:hint="eastAsia"/>
                <w:sz w:val="24"/>
              </w:rPr>
              <w:t>分析</w:t>
            </w:r>
          </w:p>
        </w:tc>
        <w:tc>
          <w:tcPr>
            <w:tcW w:w="1917" w:type="dxa"/>
            <w:vAlign w:val="center"/>
          </w:tcPr>
          <w:p w14:paraId="0F542868" w14:textId="77777777" w:rsidR="00000000" w:rsidRDefault="007478C2">
            <w:pPr>
              <w:spacing w:line="360" w:lineRule="auto"/>
              <w:jc w:val="center"/>
              <w:rPr>
                <w:rFonts w:ascii="宋体" w:hAnsi="宋体"/>
                <w:sz w:val="24"/>
              </w:rPr>
            </w:pPr>
            <w:r>
              <w:rPr>
                <w:rFonts w:ascii="宋体" w:hAnsi="宋体" w:hint="eastAsia"/>
                <w:sz w:val="24"/>
              </w:rPr>
              <w:t>风险价值</w:t>
            </w:r>
          </w:p>
          <w:p w14:paraId="2A9EE7E3" w14:textId="77777777" w:rsidR="00000000" w:rsidRDefault="007478C2">
            <w:pPr>
              <w:spacing w:line="360" w:lineRule="auto"/>
              <w:jc w:val="center"/>
              <w:rPr>
                <w:rFonts w:ascii="宋体" w:hAnsi="宋体"/>
                <w:sz w:val="24"/>
              </w:rPr>
            </w:pPr>
            <w:r>
              <w:rPr>
                <w:rFonts w:ascii="宋体" w:hAnsi="宋体" w:hint="eastAsia"/>
                <w:sz w:val="24"/>
              </w:rPr>
              <w:t>（单位：</w:t>
            </w:r>
            <w:r>
              <w:rPr>
                <w:rFonts w:ascii="宋体" w:hAnsi="宋体" w:hint="eastAsia"/>
                <w:sz w:val="24"/>
              </w:rPr>
              <w:t xml:space="preserve">  </w:t>
            </w:r>
            <w:r>
              <w:rPr>
                <w:rFonts w:ascii="宋体" w:hAnsi="宋体" w:hint="eastAsia"/>
                <w:sz w:val="24"/>
              </w:rPr>
              <w:t>）</w:t>
            </w:r>
          </w:p>
        </w:tc>
        <w:tc>
          <w:tcPr>
            <w:tcW w:w="2880" w:type="dxa"/>
            <w:vAlign w:val="center"/>
          </w:tcPr>
          <w:p w14:paraId="2D32BB98" w14:textId="77777777" w:rsidR="00000000" w:rsidRDefault="007478C2">
            <w:pPr>
              <w:spacing w:line="360" w:lineRule="auto"/>
              <w:rPr>
                <w:rFonts w:ascii="宋体" w:hAnsi="宋体"/>
                <w:sz w:val="24"/>
              </w:rPr>
            </w:pPr>
            <w:r>
              <w:rPr>
                <w:rFonts w:ascii="宋体" w:hAnsi="宋体" w:hint="eastAsia"/>
                <w:sz w:val="24"/>
              </w:rPr>
              <w:t>本期末（</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42" w:type="dxa"/>
            <w:vAlign w:val="center"/>
          </w:tcPr>
          <w:p w14:paraId="0E537EAE" w14:textId="77777777" w:rsidR="00000000" w:rsidRDefault="007478C2">
            <w:pPr>
              <w:spacing w:line="360" w:lineRule="auto"/>
              <w:rPr>
                <w:rFonts w:ascii="宋体" w:hAnsi="宋体"/>
                <w:sz w:val="24"/>
              </w:rPr>
            </w:pPr>
            <w:r>
              <w:rPr>
                <w:rFonts w:ascii="宋体" w:hAnsi="宋体" w:hint="eastAsia"/>
                <w:sz w:val="24"/>
              </w:rPr>
              <w:t>上年度末（</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80525E1" w14:textId="77777777">
        <w:trPr>
          <w:jc w:val="center"/>
        </w:trPr>
        <w:tc>
          <w:tcPr>
            <w:tcW w:w="921" w:type="dxa"/>
            <w:vMerge/>
          </w:tcPr>
          <w:p w14:paraId="1D2CC505" w14:textId="77777777" w:rsidR="00000000" w:rsidRDefault="007478C2">
            <w:pPr>
              <w:spacing w:line="360" w:lineRule="auto"/>
              <w:rPr>
                <w:rFonts w:ascii="宋体" w:hAnsi="宋体"/>
                <w:sz w:val="24"/>
              </w:rPr>
            </w:pPr>
          </w:p>
        </w:tc>
        <w:tc>
          <w:tcPr>
            <w:tcW w:w="1917" w:type="dxa"/>
          </w:tcPr>
          <w:p w14:paraId="598F14DA" w14:textId="77777777" w:rsidR="00000000" w:rsidRDefault="007478C2">
            <w:pPr>
              <w:spacing w:line="360" w:lineRule="auto"/>
              <w:rPr>
                <w:rFonts w:ascii="宋体" w:hAnsi="宋体"/>
                <w:sz w:val="24"/>
              </w:rPr>
            </w:pPr>
            <w:r>
              <w:rPr>
                <w:rFonts w:ascii="宋体" w:hAnsi="宋体" w:hint="eastAsia"/>
                <w:sz w:val="24"/>
              </w:rPr>
              <w:t>……</w:t>
            </w:r>
            <w:r>
              <w:rPr>
                <w:rFonts w:ascii="宋体" w:hAnsi="宋体" w:hint="eastAsia"/>
                <w:kern w:val="0"/>
                <w:sz w:val="18"/>
              </w:rPr>
              <w:t>（</w:t>
            </w:r>
            <w:r>
              <w:rPr>
                <w:rFonts w:ascii="宋体" w:hAnsi="宋体" w:hint="eastAsia"/>
                <w:kern w:val="0"/>
                <w:sz w:val="18"/>
              </w:rPr>
              <w:t>2533</w:t>
            </w:r>
            <w:r>
              <w:rPr>
                <w:rFonts w:ascii="宋体" w:hAnsi="宋体" w:hint="eastAsia"/>
                <w:kern w:val="0"/>
                <w:sz w:val="18"/>
              </w:rPr>
              <w:t>）</w:t>
            </w:r>
          </w:p>
        </w:tc>
        <w:tc>
          <w:tcPr>
            <w:tcW w:w="2880" w:type="dxa"/>
          </w:tcPr>
          <w:p w14:paraId="611FC656" w14:textId="77777777" w:rsidR="00000000" w:rsidRDefault="007478C2">
            <w:pPr>
              <w:spacing w:line="360" w:lineRule="auto"/>
              <w:jc w:val="center"/>
              <w:rPr>
                <w:rFonts w:ascii="宋体" w:hAnsi="宋体"/>
                <w:sz w:val="24"/>
              </w:rPr>
            </w:pPr>
            <w:r>
              <w:rPr>
                <w:rFonts w:ascii="宋体" w:hAnsi="宋体" w:hint="eastAsia"/>
                <w:kern w:val="0"/>
                <w:sz w:val="18"/>
              </w:rPr>
              <w:t>（</w:t>
            </w:r>
            <w:r>
              <w:rPr>
                <w:rFonts w:ascii="宋体" w:hAnsi="宋体" w:hint="eastAsia"/>
                <w:kern w:val="0"/>
                <w:sz w:val="18"/>
              </w:rPr>
              <w:t>2534</w:t>
            </w:r>
            <w:r>
              <w:rPr>
                <w:rFonts w:ascii="宋体" w:hAnsi="宋体" w:hint="eastAsia"/>
                <w:kern w:val="0"/>
                <w:sz w:val="18"/>
              </w:rPr>
              <w:t>）</w:t>
            </w:r>
          </w:p>
        </w:tc>
        <w:tc>
          <w:tcPr>
            <w:tcW w:w="3042" w:type="dxa"/>
          </w:tcPr>
          <w:p w14:paraId="1B08B49A" w14:textId="77777777" w:rsidR="00000000" w:rsidRDefault="007478C2">
            <w:pPr>
              <w:spacing w:line="360" w:lineRule="auto"/>
              <w:jc w:val="center"/>
              <w:rPr>
                <w:rFonts w:ascii="宋体" w:hAnsi="宋体"/>
                <w:sz w:val="24"/>
              </w:rPr>
            </w:pPr>
            <w:r>
              <w:rPr>
                <w:rFonts w:ascii="宋体" w:hAnsi="宋体" w:hint="eastAsia"/>
                <w:kern w:val="0"/>
                <w:sz w:val="18"/>
              </w:rPr>
              <w:t>（</w:t>
            </w:r>
            <w:r>
              <w:rPr>
                <w:rFonts w:ascii="宋体" w:hAnsi="宋体" w:hint="eastAsia"/>
                <w:kern w:val="0"/>
                <w:sz w:val="18"/>
              </w:rPr>
              <w:t>25</w:t>
            </w:r>
            <w:r>
              <w:rPr>
                <w:rFonts w:ascii="宋体" w:hAnsi="宋体" w:hint="eastAsia"/>
                <w:kern w:val="0"/>
                <w:sz w:val="18"/>
              </w:rPr>
              <w:t>34</w:t>
            </w:r>
            <w:r>
              <w:rPr>
                <w:rFonts w:ascii="宋体" w:hAnsi="宋体" w:hint="eastAsia"/>
                <w:kern w:val="0"/>
                <w:sz w:val="18"/>
              </w:rPr>
              <w:t>）</w:t>
            </w:r>
          </w:p>
        </w:tc>
      </w:tr>
      <w:tr w:rsidR="00000000" w14:paraId="07E120EB" w14:textId="77777777">
        <w:trPr>
          <w:jc w:val="center"/>
        </w:trPr>
        <w:tc>
          <w:tcPr>
            <w:tcW w:w="921" w:type="dxa"/>
            <w:vMerge/>
          </w:tcPr>
          <w:p w14:paraId="388AE97A" w14:textId="77777777" w:rsidR="00000000" w:rsidRDefault="007478C2">
            <w:pPr>
              <w:spacing w:line="360" w:lineRule="auto"/>
              <w:rPr>
                <w:rFonts w:ascii="宋体" w:hAnsi="宋体"/>
                <w:sz w:val="24"/>
              </w:rPr>
            </w:pPr>
          </w:p>
        </w:tc>
        <w:tc>
          <w:tcPr>
            <w:tcW w:w="1917" w:type="dxa"/>
          </w:tcPr>
          <w:p w14:paraId="442BC4C3" w14:textId="77777777" w:rsidR="00000000" w:rsidRDefault="007478C2">
            <w:pPr>
              <w:spacing w:line="360" w:lineRule="auto"/>
              <w:rPr>
                <w:rFonts w:ascii="宋体" w:hAnsi="宋体"/>
                <w:sz w:val="24"/>
              </w:rPr>
            </w:pPr>
            <w:r>
              <w:rPr>
                <w:rFonts w:ascii="宋体" w:hAnsi="宋体" w:hint="eastAsia"/>
                <w:sz w:val="24"/>
              </w:rPr>
              <w:t>合计</w:t>
            </w:r>
          </w:p>
        </w:tc>
        <w:tc>
          <w:tcPr>
            <w:tcW w:w="2880" w:type="dxa"/>
          </w:tcPr>
          <w:p w14:paraId="5E2845B4" w14:textId="77777777" w:rsidR="00000000" w:rsidRDefault="007478C2">
            <w:pPr>
              <w:spacing w:line="360" w:lineRule="auto"/>
              <w:jc w:val="center"/>
              <w:rPr>
                <w:rFonts w:ascii="宋体" w:hAnsi="宋体"/>
                <w:sz w:val="24"/>
              </w:rPr>
            </w:pPr>
            <w:r>
              <w:rPr>
                <w:rFonts w:ascii="宋体" w:hAnsi="宋体" w:hint="eastAsia"/>
                <w:kern w:val="0"/>
                <w:sz w:val="18"/>
              </w:rPr>
              <w:t>（</w:t>
            </w:r>
            <w:r>
              <w:rPr>
                <w:rFonts w:ascii="宋体" w:hAnsi="宋体" w:hint="eastAsia"/>
                <w:kern w:val="0"/>
                <w:sz w:val="18"/>
              </w:rPr>
              <w:t>2538</w:t>
            </w:r>
            <w:r>
              <w:rPr>
                <w:rFonts w:ascii="宋体" w:hAnsi="宋体" w:hint="eastAsia"/>
                <w:kern w:val="0"/>
                <w:sz w:val="18"/>
              </w:rPr>
              <w:t>）</w:t>
            </w:r>
          </w:p>
        </w:tc>
        <w:tc>
          <w:tcPr>
            <w:tcW w:w="3042" w:type="dxa"/>
          </w:tcPr>
          <w:p w14:paraId="4A06F490" w14:textId="77777777" w:rsidR="00000000" w:rsidRDefault="007478C2">
            <w:pPr>
              <w:spacing w:line="360" w:lineRule="auto"/>
              <w:jc w:val="center"/>
              <w:rPr>
                <w:rFonts w:ascii="宋体" w:hAnsi="宋体"/>
                <w:sz w:val="24"/>
              </w:rPr>
            </w:pPr>
            <w:r>
              <w:rPr>
                <w:rFonts w:ascii="宋体" w:hAnsi="宋体" w:hint="eastAsia"/>
                <w:kern w:val="0"/>
                <w:sz w:val="18"/>
              </w:rPr>
              <w:t>（</w:t>
            </w:r>
            <w:r>
              <w:rPr>
                <w:rFonts w:ascii="宋体" w:hAnsi="宋体" w:hint="eastAsia"/>
                <w:kern w:val="0"/>
                <w:sz w:val="18"/>
              </w:rPr>
              <w:t>2538</w:t>
            </w:r>
            <w:r>
              <w:rPr>
                <w:rFonts w:ascii="宋体" w:hAnsi="宋体" w:hint="eastAsia"/>
                <w:kern w:val="0"/>
                <w:sz w:val="18"/>
              </w:rPr>
              <w:t>）</w:t>
            </w:r>
          </w:p>
        </w:tc>
      </w:tr>
    </w:tbl>
    <w:p w14:paraId="62B87A5C"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2541</w:t>
      </w:r>
      <w:r>
        <w:rPr>
          <w:rFonts w:ascii="宋体" w:hAnsi="宋体" w:hint="eastAsia"/>
          <w:kern w:val="0"/>
          <w:sz w:val="18"/>
        </w:rPr>
        <w:t>）</w:t>
      </w:r>
    </w:p>
    <w:p w14:paraId="5A3B14F4" w14:textId="77777777" w:rsidR="00000000" w:rsidRDefault="007478C2">
      <w:pPr>
        <w:rPr>
          <w:rFonts w:ascii="宋体" w:hAnsi="宋体"/>
          <w:kern w:val="0"/>
          <w:sz w:val="18"/>
        </w:rPr>
      </w:pPr>
    </w:p>
    <w:p w14:paraId="279FC64F" w14:textId="77777777" w:rsidR="00000000" w:rsidRDefault="007478C2">
      <w:pPr>
        <w:spacing w:before="156"/>
        <w:outlineLvl w:val="2"/>
        <w:rPr>
          <w:rFonts w:ascii="宋体" w:hAnsi="宋体"/>
          <w:b/>
          <w:color w:val="000000"/>
          <w:sz w:val="24"/>
        </w:rPr>
      </w:pPr>
      <w:r>
        <w:rPr>
          <w:rFonts w:ascii="宋体" w:hAnsi="宋体"/>
          <w:b/>
          <w:color w:val="000000"/>
          <w:sz w:val="24"/>
        </w:rPr>
        <w:t xml:space="preserve">7.4.14 </w:t>
      </w:r>
      <w:r>
        <w:rPr>
          <w:rFonts w:ascii="宋体" w:hAnsi="宋体" w:hint="eastAsia"/>
          <w:b/>
          <w:color w:val="000000"/>
          <w:sz w:val="24"/>
        </w:rPr>
        <w:t>公允价值</w:t>
      </w:r>
    </w:p>
    <w:p w14:paraId="37878D3B" w14:textId="77777777" w:rsidR="00000000" w:rsidRDefault="007478C2">
      <w:pPr>
        <w:autoSpaceDE w:val="0"/>
        <w:autoSpaceDN w:val="0"/>
        <w:adjustRightInd w:val="0"/>
        <w:rPr>
          <w:rFonts w:ascii="宋体" w:hAnsi="宋体"/>
          <w:b/>
          <w:color w:val="000000"/>
          <w:sz w:val="24"/>
        </w:rPr>
      </w:pPr>
      <w:r>
        <w:rPr>
          <w:rFonts w:ascii="宋体" w:hAnsi="宋体" w:hint="eastAsia"/>
          <w:b/>
          <w:color w:val="000000"/>
          <w:sz w:val="24"/>
        </w:rPr>
        <w:t>7.</w:t>
      </w:r>
      <w:r>
        <w:rPr>
          <w:rFonts w:ascii="宋体" w:hAnsi="宋体"/>
          <w:b/>
          <w:color w:val="000000"/>
          <w:sz w:val="24"/>
        </w:rPr>
        <w:t xml:space="preserve">4.14.1 </w:t>
      </w:r>
      <w:r>
        <w:rPr>
          <w:rFonts w:ascii="宋体" w:hAnsi="宋体"/>
          <w:b/>
          <w:color w:val="000000"/>
          <w:sz w:val="24"/>
        </w:rPr>
        <w:t>金融工具公允价值计量的方法</w:t>
      </w:r>
      <w:r>
        <w:rPr>
          <w:rStyle w:val="FootnoteReference"/>
          <w:b/>
          <w:color w:val="000000"/>
        </w:rPr>
        <w:footnoteReference w:id="221"/>
      </w:r>
    </w:p>
    <w:tbl>
      <w:tblPr>
        <w:tblW w:w="0" w:type="auto"/>
        <w:tblInd w:w="-114"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8522"/>
      </w:tblGrid>
      <w:tr w:rsidR="00000000" w14:paraId="08C85C7C" w14:textId="77777777">
        <w:trPr>
          <w:trHeight w:val="610"/>
        </w:trPr>
        <w:tc>
          <w:tcPr>
            <w:tcW w:w="8522" w:type="dxa"/>
            <w:tcBorders>
              <w:top w:val="single" w:sz="4" w:space="0" w:color="auto"/>
              <w:left w:val="single" w:sz="4" w:space="0" w:color="auto"/>
              <w:bottom w:val="single" w:sz="4" w:space="0" w:color="auto"/>
              <w:right w:val="single" w:sz="4" w:space="0" w:color="auto"/>
            </w:tcBorders>
          </w:tcPr>
          <w:p w14:paraId="6641E3AD" w14:textId="77777777" w:rsidR="00000000" w:rsidRDefault="007478C2">
            <w:pPr>
              <w:autoSpaceDE w:val="0"/>
              <w:autoSpaceDN w:val="0"/>
              <w:adjustRightInd w:val="0"/>
              <w:ind w:firstLineChars="200" w:firstLine="360"/>
              <w:rPr>
                <w:rFonts w:ascii="宋体" w:hAnsi="宋体"/>
                <w:b/>
                <w:color w:val="FF0000"/>
                <w:sz w:val="24"/>
              </w:rPr>
            </w:pPr>
            <w:r>
              <w:rPr>
                <w:rFonts w:ascii="宋体" w:hAnsi="宋体" w:hint="eastAsia"/>
                <w:color w:val="000000"/>
                <w:kern w:val="0"/>
                <w:sz w:val="18"/>
              </w:rPr>
              <w:t>（</w:t>
            </w:r>
            <w:r>
              <w:rPr>
                <w:rFonts w:ascii="宋体" w:hAnsi="宋体" w:hint="eastAsia"/>
                <w:color w:val="000000"/>
                <w:kern w:val="0"/>
                <w:sz w:val="18"/>
              </w:rPr>
              <w:t>6745</w:t>
            </w:r>
            <w:r>
              <w:rPr>
                <w:rFonts w:ascii="宋体" w:hAnsi="宋体" w:hint="eastAsia"/>
                <w:color w:val="000000"/>
                <w:kern w:val="0"/>
                <w:sz w:val="18"/>
              </w:rPr>
              <w:t>）</w:t>
            </w:r>
          </w:p>
        </w:tc>
      </w:tr>
    </w:tbl>
    <w:p w14:paraId="0990C576" w14:textId="77777777" w:rsidR="00000000" w:rsidRDefault="007478C2">
      <w:pPr>
        <w:wordWrap w:val="0"/>
        <w:ind w:right="480"/>
        <w:rPr>
          <w:rFonts w:ascii="宋体" w:hAnsi="宋体"/>
          <w:b/>
          <w:color w:val="FF0000"/>
          <w:sz w:val="24"/>
        </w:rPr>
      </w:pPr>
    </w:p>
    <w:p w14:paraId="11F3ED21" w14:textId="77777777" w:rsidR="00000000" w:rsidRDefault="007478C2">
      <w:pPr>
        <w:spacing w:before="156"/>
        <w:outlineLvl w:val="2"/>
        <w:rPr>
          <w:rFonts w:ascii="宋体" w:hAnsi="宋体"/>
          <w:b/>
          <w:color w:val="000000"/>
          <w:sz w:val="24"/>
        </w:rPr>
      </w:pPr>
      <w:r>
        <w:rPr>
          <w:rFonts w:ascii="宋体" w:hAnsi="宋体" w:hint="eastAsia"/>
          <w:b/>
          <w:color w:val="000000"/>
          <w:sz w:val="24"/>
        </w:rPr>
        <w:t xml:space="preserve">7.4.14.2 </w:t>
      </w:r>
      <w:r>
        <w:rPr>
          <w:rFonts w:ascii="宋体" w:hAnsi="宋体" w:hint="eastAsia"/>
          <w:b/>
          <w:color w:val="000000"/>
          <w:sz w:val="24"/>
        </w:rPr>
        <w:t>持续的以公允价值计量的金融工具</w:t>
      </w:r>
    </w:p>
    <w:p w14:paraId="55DCB360" w14:textId="77777777" w:rsidR="00000000" w:rsidRDefault="007478C2">
      <w:pPr>
        <w:wordWrap w:val="0"/>
        <w:ind w:right="480"/>
        <w:rPr>
          <w:rFonts w:ascii="宋体" w:hAnsi="宋体"/>
          <w:b/>
          <w:color w:val="000000"/>
          <w:sz w:val="24"/>
        </w:rPr>
      </w:pPr>
      <w:r>
        <w:rPr>
          <w:rFonts w:ascii="宋体" w:hAnsi="宋体" w:hint="eastAsia"/>
          <w:b/>
          <w:color w:val="000000"/>
          <w:sz w:val="24"/>
        </w:rPr>
        <w:t xml:space="preserve">7.4.14.2.1 </w:t>
      </w:r>
      <w:r>
        <w:rPr>
          <w:rFonts w:ascii="宋体" w:hAnsi="宋体" w:hint="eastAsia"/>
          <w:b/>
          <w:color w:val="000000"/>
          <w:sz w:val="24"/>
        </w:rPr>
        <w:t>各层次金融工具的公允价值</w:t>
      </w:r>
    </w:p>
    <w:p w14:paraId="0EDA400C" w14:textId="77777777" w:rsidR="00000000" w:rsidRDefault="007478C2">
      <w:pPr>
        <w:wordWrap w:val="0"/>
        <w:ind w:right="480"/>
        <w:jc w:val="right"/>
        <w:rPr>
          <w:rFonts w:hAnsi="宋体"/>
          <w:color w:val="FF0000"/>
          <w:sz w:val="24"/>
        </w:rPr>
      </w:pPr>
      <w:r>
        <w:rPr>
          <w:rFonts w:hAnsi="宋体" w:hint="eastAsia"/>
          <w:color w:val="000000"/>
          <w:sz w:val="24"/>
        </w:rPr>
        <w:t>单位：</w:t>
      </w:r>
      <w:r>
        <w:rPr>
          <w:rFonts w:hAnsi="宋体" w:hint="eastAsia"/>
          <w:color w:val="FF0000"/>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20"/>
        <w:gridCol w:w="3020"/>
        <w:gridCol w:w="3020"/>
      </w:tblGrid>
      <w:tr w:rsidR="00000000" w14:paraId="69428D8C" w14:textId="77777777">
        <w:tc>
          <w:tcPr>
            <w:tcW w:w="3020" w:type="dxa"/>
            <w:vAlign w:val="center"/>
          </w:tcPr>
          <w:p w14:paraId="65D7BB7D" w14:textId="77777777" w:rsidR="00000000" w:rsidRDefault="007478C2">
            <w:pPr>
              <w:jc w:val="center"/>
              <w:rPr>
                <w:rFonts w:ascii="宋体" w:hAnsi="宋体"/>
                <w:b/>
                <w:color w:val="000000"/>
                <w:kern w:val="0"/>
                <w:sz w:val="24"/>
              </w:rPr>
            </w:pPr>
            <w:r>
              <w:rPr>
                <w:rFonts w:ascii="Arial" w:hAnsi="Arial" w:cs="Arial" w:hint="eastAsia"/>
                <w:bCs/>
                <w:color w:val="000000"/>
                <w:sz w:val="24"/>
                <w:szCs w:val="24"/>
              </w:rPr>
              <w:t>公允价值计量结果所属的层次</w:t>
            </w:r>
          </w:p>
        </w:tc>
        <w:tc>
          <w:tcPr>
            <w:tcW w:w="3020" w:type="dxa"/>
            <w:vAlign w:val="center"/>
          </w:tcPr>
          <w:p w14:paraId="20408DEB" w14:textId="77777777" w:rsidR="00000000" w:rsidRDefault="007478C2">
            <w:pPr>
              <w:jc w:val="center"/>
              <w:rPr>
                <w:rFonts w:ascii="宋体" w:hAnsi="宋体"/>
                <w:color w:val="000000"/>
                <w:sz w:val="24"/>
              </w:rPr>
            </w:pPr>
            <w:r>
              <w:rPr>
                <w:rFonts w:ascii="宋体" w:hAnsi="宋体" w:hint="eastAsia"/>
                <w:color w:val="000000"/>
                <w:sz w:val="24"/>
              </w:rPr>
              <w:t>本期末</w:t>
            </w:r>
          </w:p>
          <w:p w14:paraId="67912C3D" w14:textId="77777777" w:rsidR="00000000" w:rsidRDefault="007478C2">
            <w:pPr>
              <w:jc w:val="center"/>
              <w:rPr>
                <w:rFonts w:ascii="宋体" w:hAnsi="宋体"/>
                <w:color w:val="000000"/>
                <w:kern w:val="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c>
          <w:tcPr>
            <w:tcW w:w="3020" w:type="dxa"/>
            <w:vAlign w:val="center"/>
          </w:tcPr>
          <w:p w14:paraId="475AFF05" w14:textId="77777777" w:rsidR="00000000" w:rsidRDefault="007478C2">
            <w:pPr>
              <w:jc w:val="center"/>
              <w:rPr>
                <w:rFonts w:ascii="宋体" w:hAnsi="宋体"/>
                <w:color w:val="000000"/>
                <w:sz w:val="24"/>
              </w:rPr>
            </w:pPr>
            <w:r>
              <w:rPr>
                <w:rFonts w:ascii="宋体" w:hAnsi="宋体" w:hint="eastAsia"/>
                <w:color w:val="000000"/>
                <w:sz w:val="24"/>
              </w:rPr>
              <w:t>上年度末</w:t>
            </w:r>
          </w:p>
          <w:p w14:paraId="08F63B03" w14:textId="77777777" w:rsidR="00000000" w:rsidRDefault="007478C2">
            <w:pPr>
              <w:jc w:val="center"/>
              <w:rPr>
                <w:rFonts w:ascii="宋体" w:hAnsi="宋体"/>
                <w:color w:val="000000"/>
                <w:kern w:val="0"/>
                <w:sz w:val="24"/>
              </w:rPr>
            </w:pPr>
            <w:r>
              <w:rPr>
                <w:rFonts w:ascii="宋体" w:hAnsi="宋体" w:hint="eastAsia"/>
                <w:color w:val="000000"/>
                <w:sz w:val="24"/>
              </w:rPr>
              <w:t>_</w:t>
            </w:r>
            <w:r>
              <w:rPr>
                <w:rFonts w:ascii="宋体" w:hAnsi="宋体" w:hint="eastAsia"/>
                <w:color w:val="000000"/>
                <w:sz w:val="24"/>
              </w:rPr>
              <w:t>年</w:t>
            </w:r>
            <w:r>
              <w:rPr>
                <w:rFonts w:ascii="宋体" w:hAnsi="宋体" w:hint="eastAsia"/>
                <w:color w:val="000000"/>
                <w:sz w:val="24"/>
              </w:rPr>
              <w:t>_</w:t>
            </w:r>
            <w:r>
              <w:rPr>
                <w:rFonts w:ascii="宋体" w:hAnsi="宋体" w:hint="eastAsia"/>
                <w:color w:val="000000"/>
                <w:sz w:val="24"/>
              </w:rPr>
              <w:t>月</w:t>
            </w:r>
            <w:r>
              <w:rPr>
                <w:rFonts w:ascii="宋体" w:hAnsi="宋体" w:hint="eastAsia"/>
                <w:color w:val="000000"/>
                <w:sz w:val="24"/>
              </w:rPr>
              <w:t>_</w:t>
            </w:r>
            <w:r>
              <w:rPr>
                <w:rFonts w:ascii="宋体" w:hAnsi="宋体" w:hint="eastAsia"/>
                <w:color w:val="000000"/>
                <w:sz w:val="24"/>
              </w:rPr>
              <w:t>日</w:t>
            </w:r>
          </w:p>
        </w:tc>
      </w:tr>
      <w:tr w:rsidR="00000000" w14:paraId="2743BCAC" w14:textId="77777777">
        <w:tc>
          <w:tcPr>
            <w:tcW w:w="3020" w:type="dxa"/>
            <w:vAlign w:val="center"/>
          </w:tcPr>
          <w:p w14:paraId="393D1B30" w14:textId="77777777" w:rsidR="00000000" w:rsidRDefault="007478C2">
            <w:pPr>
              <w:rPr>
                <w:rFonts w:ascii="宋体" w:hAnsi="宋体"/>
                <w:color w:val="000000"/>
                <w:kern w:val="0"/>
                <w:sz w:val="24"/>
              </w:rPr>
            </w:pPr>
            <w:r>
              <w:rPr>
                <w:rFonts w:ascii="宋体" w:hAnsi="宋体" w:hint="eastAsia"/>
                <w:color w:val="000000"/>
                <w:kern w:val="0"/>
                <w:sz w:val="24"/>
              </w:rPr>
              <w:t>第一层次</w:t>
            </w:r>
          </w:p>
        </w:tc>
        <w:tc>
          <w:tcPr>
            <w:tcW w:w="3020" w:type="dxa"/>
            <w:vAlign w:val="center"/>
          </w:tcPr>
          <w:p w14:paraId="7848C66B" w14:textId="77777777" w:rsidR="00000000" w:rsidRDefault="007478C2">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6747</w:t>
            </w:r>
            <w:r>
              <w:rPr>
                <w:rFonts w:ascii="宋体" w:hAnsi="宋体" w:hint="eastAsia"/>
                <w:color w:val="000000"/>
                <w:kern w:val="0"/>
                <w:sz w:val="18"/>
              </w:rPr>
              <w:t>）</w:t>
            </w:r>
          </w:p>
        </w:tc>
        <w:tc>
          <w:tcPr>
            <w:tcW w:w="3020" w:type="dxa"/>
            <w:vAlign w:val="center"/>
          </w:tcPr>
          <w:p w14:paraId="1AF0E9BD" w14:textId="77777777" w:rsidR="00000000" w:rsidRDefault="007478C2">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6747</w:t>
            </w:r>
            <w:r>
              <w:rPr>
                <w:rFonts w:ascii="宋体" w:hAnsi="宋体" w:hint="eastAsia"/>
                <w:color w:val="000000"/>
                <w:kern w:val="0"/>
                <w:sz w:val="18"/>
              </w:rPr>
              <w:t>）</w:t>
            </w:r>
          </w:p>
        </w:tc>
      </w:tr>
      <w:tr w:rsidR="00000000" w14:paraId="3555D77D" w14:textId="77777777">
        <w:tc>
          <w:tcPr>
            <w:tcW w:w="3020" w:type="dxa"/>
            <w:vAlign w:val="center"/>
          </w:tcPr>
          <w:p w14:paraId="6CA9D11F" w14:textId="77777777" w:rsidR="00000000" w:rsidRDefault="007478C2">
            <w:pPr>
              <w:rPr>
                <w:rFonts w:ascii="宋体" w:hAnsi="宋体"/>
                <w:color w:val="000000"/>
                <w:kern w:val="0"/>
                <w:sz w:val="24"/>
              </w:rPr>
            </w:pPr>
            <w:r>
              <w:rPr>
                <w:rFonts w:ascii="宋体" w:hAnsi="宋体" w:hint="eastAsia"/>
                <w:color w:val="000000"/>
                <w:kern w:val="0"/>
                <w:sz w:val="24"/>
              </w:rPr>
              <w:t>第二层次</w:t>
            </w:r>
          </w:p>
        </w:tc>
        <w:tc>
          <w:tcPr>
            <w:tcW w:w="3020" w:type="dxa"/>
            <w:vAlign w:val="center"/>
          </w:tcPr>
          <w:p w14:paraId="49C88CC5" w14:textId="77777777" w:rsidR="00000000" w:rsidRDefault="007478C2">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6748</w:t>
            </w:r>
            <w:r>
              <w:rPr>
                <w:rFonts w:ascii="宋体" w:hAnsi="宋体" w:hint="eastAsia"/>
                <w:color w:val="000000"/>
                <w:kern w:val="0"/>
                <w:sz w:val="18"/>
              </w:rPr>
              <w:t>）</w:t>
            </w:r>
          </w:p>
        </w:tc>
        <w:tc>
          <w:tcPr>
            <w:tcW w:w="3020" w:type="dxa"/>
            <w:vAlign w:val="center"/>
          </w:tcPr>
          <w:p w14:paraId="2DCD3ACF" w14:textId="77777777" w:rsidR="00000000" w:rsidRDefault="007478C2">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6748</w:t>
            </w:r>
            <w:r>
              <w:rPr>
                <w:rFonts w:ascii="宋体" w:hAnsi="宋体" w:hint="eastAsia"/>
                <w:color w:val="000000"/>
                <w:kern w:val="0"/>
                <w:sz w:val="18"/>
              </w:rPr>
              <w:t>）</w:t>
            </w:r>
          </w:p>
        </w:tc>
      </w:tr>
      <w:tr w:rsidR="00000000" w14:paraId="017A3D0A" w14:textId="77777777">
        <w:tc>
          <w:tcPr>
            <w:tcW w:w="3020" w:type="dxa"/>
            <w:vAlign w:val="center"/>
          </w:tcPr>
          <w:p w14:paraId="3938AA68" w14:textId="77777777" w:rsidR="00000000" w:rsidRDefault="007478C2">
            <w:pPr>
              <w:rPr>
                <w:rFonts w:ascii="宋体" w:hAnsi="宋体"/>
                <w:color w:val="000000"/>
                <w:kern w:val="0"/>
                <w:sz w:val="24"/>
              </w:rPr>
            </w:pPr>
            <w:r>
              <w:rPr>
                <w:rFonts w:ascii="宋体" w:hAnsi="宋体" w:hint="eastAsia"/>
                <w:color w:val="000000"/>
                <w:kern w:val="0"/>
                <w:sz w:val="24"/>
              </w:rPr>
              <w:t>第三层次</w:t>
            </w:r>
          </w:p>
        </w:tc>
        <w:tc>
          <w:tcPr>
            <w:tcW w:w="3020" w:type="dxa"/>
            <w:vAlign w:val="center"/>
          </w:tcPr>
          <w:p w14:paraId="4DEE2302" w14:textId="77777777" w:rsidR="00000000" w:rsidRDefault="007478C2">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6749</w:t>
            </w:r>
            <w:r>
              <w:rPr>
                <w:rFonts w:ascii="宋体" w:hAnsi="宋体" w:hint="eastAsia"/>
                <w:color w:val="000000"/>
                <w:kern w:val="0"/>
                <w:sz w:val="18"/>
              </w:rPr>
              <w:t>）</w:t>
            </w:r>
          </w:p>
        </w:tc>
        <w:tc>
          <w:tcPr>
            <w:tcW w:w="3020" w:type="dxa"/>
            <w:vAlign w:val="center"/>
          </w:tcPr>
          <w:p w14:paraId="43C1EBA7" w14:textId="77777777" w:rsidR="00000000" w:rsidRDefault="007478C2">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6749</w:t>
            </w:r>
            <w:r>
              <w:rPr>
                <w:rFonts w:ascii="宋体" w:hAnsi="宋体" w:hint="eastAsia"/>
                <w:color w:val="000000"/>
                <w:kern w:val="0"/>
                <w:sz w:val="18"/>
              </w:rPr>
              <w:t>）</w:t>
            </w:r>
          </w:p>
        </w:tc>
      </w:tr>
      <w:tr w:rsidR="00000000" w14:paraId="0CEB7EDF" w14:textId="77777777">
        <w:tc>
          <w:tcPr>
            <w:tcW w:w="3020" w:type="dxa"/>
            <w:vAlign w:val="center"/>
          </w:tcPr>
          <w:p w14:paraId="4984542A" w14:textId="77777777" w:rsidR="00000000" w:rsidRDefault="007478C2">
            <w:pPr>
              <w:jc w:val="center"/>
              <w:rPr>
                <w:rFonts w:ascii="宋体" w:hAnsi="宋体"/>
                <w:color w:val="000000"/>
                <w:kern w:val="0"/>
                <w:sz w:val="24"/>
              </w:rPr>
            </w:pPr>
            <w:r>
              <w:rPr>
                <w:rFonts w:ascii="宋体" w:hAnsi="宋体" w:hint="eastAsia"/>
                <w:color w:val="000000"/>
                <w:kern w:val="0"/>
                <w:sz w:val="24"/>
              </w:rPr>
              <w:t>合计</w:t>
            </w:r>
          </w:p>
        </w:tc>
        <w:tc>
          <w:tcPr>
            <w:tcW w:w="3020" w:type="dxa"/>
            <w:vAlign w:val="center"/>
          </w:tcPr>
          <w:p w14:paraId="749DBD8D" w14:textId="77777777" w:rsidR="00000000" w:rsidRDefault="007478C2">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6750</w:t>
            </w:r>
            <w:r>
              <w:rPr>
                <w:rFonts w:ascii="宋体" w:hAnsi="宋体" w:hint="eastAsia"/>
                <w:color w:val="000000"/>
                <w:kern w:val="0"/>
                <w:sz w:val="18"/>
              </w:rPr>
              <w:t>）</w:t>
            </w:r>
          </w:p>
        </w:tc>
        <w:tc>
          <w:tcPr>
            <w:tcW w:w="3020" w:type="dxa"/>
            <w:vAlign w:val="center"/>
          </w:tcPr>
          <w:p w14:paraId="627DBDE9" w14:textId="77777777" w:rsidR="00000000" w:rsidRDefault="007478C2">
            <w:pPr>
              <w:jc w:val="center"/>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6750</w:t>
            </w:r>
            <w:r>
              <w:rPr>
                <w:rFonts w:ascii="宋体" w:hAnsi="宋体" w:hint="eastAsia"/>
                <w:color w:val="000000"/>
                <w:kern w:val="0"/>
                <w:sz w:val="18"/>
              </w:rPr>
              <w:t>）</w:t>
            </w:r>
          </w:p>
        </w:tc>
      </w:tr>
    </w:tbl>
    <w:p w14:paraId="416EE1B7" w14:textId="77777777" w:rsidR="00000000" w:rsidRDefault="007478C2">
      <w:pPr>
        <w:rPr>
          <w:rFonts w:ascii="宋体" w:hAnsi="宋体"/>
          <w:color w:val="000000"/>
          <w:kern w:val="0"/>
          <w:sz w:val="18"/>
        </w:rPr>
      </w:pPr>
      <w:r>
        <w:rPr>
          <w:rFonts w:ascii="宋体" w:hAnsi="宋体" w:hint="eastAsia"/>
          <w:color w:val="000000"/>
          <w:sz w:val="24"/>
        </w:rPr>
        <w:t>注</w:t>
      </w:r>
      <w:r>
        <w:rPr>
          <w:rFonts w:ascii="宋体" w:hAnsi="宋体" w:hint="eastAsia"/>
          <w:color w:val="000000"/>
          <w:sz w:val="24"/>
        </w:rPr>
        <w:t>:</w:t>
      </w:r>
      <w:r>
        <w:rPr>
          <w:rFonts w:ascii="宋体" w:hAnsi="宋体" w:hint="eastAsia"/>
          <w:color w:val="000000"/>
          <w:kern w:val="0"/>
          <w:sz w:val="18"/>
        </w:rPr>
        <w:t xml:space="preserve"> </w:t>
      </w:r>
      <w:r>
        <w:rPr>
          <w:rFonts w:ascii="宋体" w:hAnsi="宋体" w:hint="eastAsia"/>
          <w:color w:val="000000"/>
          <w:kern w:val="0"/>
          <w:sz w:val="18"/>
        </w:rPr>
        <w:t>（</w:t>
      </w:r>
      <w:r>
        <w:rPr>
          <w:rFonts w:ascii="宋体" w:hAnsi="宋体" w:hint="eastAsia"/>
          <w:color w:val="000000"/>
          <w:kern w:val="0"/>
          <w:sz w:val="18"/>
        </w:rPr>
        <w:t>6751</w:t>
      </w:r>
      <w:r>
        <w:rPr>
          <w:rFonts w:ascii="宋体" w:hAnsi="宋体" w:hint="eastAsia"/>
          <w:color w:val="000000"/>
          <w:kern w:val="0"/>
          <w:sz w:val="18"/>
        </w:rPr>
        <w:t>）</w:t>
      </w:r>
    </w:p>
    <w:p w14:paraId="55D605DE" w14:textId="77777777" w:rsidR="00000000" w:rsidRDefault="007478C2">
      <w:pPr>
        <w:rPr>
          <w:rFonts w:ascii="Arial" w:hAnsi="Arial" w:cs="Arial"/>
          <w:b/>
          <w:color w:val="000000"/>
          <w:sz w:val="24"/>
        </w:rPr>
      </w:pPr>
    </w:p>
    <w:p w14:paraId="0EABEE11" w14:textId="77777777" w:rsidR="00000000" w:rsidRDefault="007478C2">
      <w:pPr>
        <w:autoSpaceDE w:val="0"/>
        <w:autoSpaceDN w:val="0"/>
        <w:adjustRightInd w:val="0"/>
        <w:rPr>
          <w:rFonts w:ascii="Arial" w:hAnsi="Arial" w:cs="Arial"/>
          <w:bCs/>
          <w:color w:val="000000"/>
          <w:sz w:val="24"/>
          <w:szCs w:val="24"/>
        </w:rPr>
      </w:pPr>
      <w:r>
        <w:rPr>
          <w:rFonts w:ascii="宋体" w:hAnsi="宋体"/>
          <w:b/>
          <w:color w:val="000000"/>
          <w:sz w:val="24"/>
        </w:rPr>
        <w:t>7</w:t>
      </w:r>
      <w:r>
        <w:rPr>
          <w:rFonts w:ascii="宋体" w:hAnsi="宋体" w:hint="eastAsia"/>
          <w:b/>
          <w:color w:val="000000"/>
          <w:sz w:val="24"/>
        </w:rPr>
        <w:t xml:space="preserve">.4.14.2.2 </w:t>
      </w:r>
      <w:r>
        <w:rPr>
          <w:rFonts w:ascii="宋体" w:hAnsi="宋体" w:hint="eastAsia"/>
          <w:b/>
          <w:color w:val="000000"/>
          <w:sz w:val="24"/>
        </w:rPr>
        <w:t>公允价值所属层次间的重大变动</w:t>
      </w:r>
      <w:r>
        <w:rPr>
          <w:rStyle w:val="FootnoteReference"/>
          <w:rFonts w:ascii="宋体" w:hAnsi="宋体"/>
          <w:b/>
          <w:color w:val="000000"/>
          <w:sz w:val="24"/>
        </w:rPr>
        <w:footnoteReference w:id="222"/>
      </w:r>
    </w:p>
    <w:tbl>
      <w:tblPr>
        <w:tblW w:w="0" w:type="auto"/>
        <w:tblInd w:w="-114"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8522"/>
      </w:tblGrid>
      <w:tr w:rsidR="00000000" w14:paraId="3AAC0319" w14:textId="77777777">
        <w:trPr>
          <w:trHeight w:val="610"/>
        </w:trPr>
        <w:tc>
          <w:tcPr>
            <w:tcW w:w="8522" w:type="dxa"/>
            <w:tcBorders>
              <w:top w:val="single" w:sz="4" w:space="0" w:color="auto"/>
              <w:left w:val="single" w:sz="4" w:space="0" w:color="auto"/>
              <w:bottom w:val="single" w:sz="4" w:space="0" w:color="auto"/>
              <w:right w:val="single" w:sz="4" w:space="0" w:color="auto"/>
            </w:tcBorders>
          </w:tcPr>
          <w:p w14:paraId="74D8C289" w14:textId="77777777" w:rsidR="00000000" w:rsidRDefault="007478C2">
            <w:pPr>
              <w:autoSpaceDE w:val="0"/>
              <w:autoSpaceDN w:val="0"/>
              <w:adjustRightInd w:val="0"/>
              <w:ind w:firstLineChars="200" w:firstLine="360"/>
              <w:rPr>
                <w:rFonts w:ascii="宋体" w:hAnsi="宋体"/>
                <w:color w:val="FF0000"/>
                <w:kern w:val="0"/>
                <w:sz w:val="24"/>
              </w:rPr>
            </w:pPr>
            <w:r>
              <w:rPr>
                <w:rFonts w:ascii="宋体" w:hAnsi="宋体" w:hint="eastAsia"/>
                <w:color w:val="000000"/>
                <w:kern w:val="0"/>
                <w:sz w:val="18"/>
              </w:rPr>
              <w:t>（</w:t>
            </w:r>
            <w:r>
              <w:rPr>
                <w:rFonts w:ascii="宋体" w:hAnsi="宋体" w:hint="eastAsia"/>
                <w:color w:val="000000"/>
                <w:kern w:val="0"/>
                <w:sz w:val="18"/>
              </w:rPr>
              <w:t>6752</w:t>
            </w:r>
            <w:r>
              <w:rPr>
                <w:rFonts w:ascii="宋体" w:hAnsi="宋体" w:hint="eastAsia"/>
                <w:color w:val="000000"/>
                <w:kern w:val="0"/>
                <w:sz w:val="18"/>
              </w:rPr>
              <w:t>）</w:t>
            </w:r>
          </w:p>
        </w:tc>
      </w:tr>
    </w:tbl>
    <w:p w14:paraId="73FF9D56" w14:textId="77777777" w:rsidR="00000000" w:rsidRDefault="007478C2">
      <w:pPr>
        <w:autoSpaceDE w:val="0"/>
        <w:autoSpaceDN w:val="0"/>
        <w:adjustRightInd w:val="0"/>
        <w:rPr>
          <w:rFonts w:ascii="Arial" w:hAnsi="Arial" w:cs="Arial"/>
          <w:bCs/>
          <w:color w:val="000000"/>
          <w:sz w:val="24"/>
          <w:szCs w:val="24"/>
        </w:rPr>
      </w:pPr>
    </w:p>
    <w:p w14:paraId="3043E27B" w14:textId="77777777" w:rsidR="00000000" w:rsidRDefault="007478C2">
      <w:pPr>
        <w:outlineLvl w:val="3"/>
        <w:rPr>
          <w:rFonts w:ascii="Arial" w:hAnsi="Arial" w:cs="Arial"/>
          <w:bCs/>
          <w:color w:val="000000"/>
          <w:sz w:val="24"/>
          <w:szCs w:val="24"/>
        </w:rPr>
      </w:pPr>
      <w:r>
        <w:rPr>
          <w:rFonts w:ascii="宋体" w:hAnsi="宋体" w:hint="eastAsia"/>
          <w:b/>
          <w:color w:val="000000"/>
          <w:sz w:val="24"/>
        </w:rPr>
        <w:t>7.4.14.2.</w:t>
      </w:r>
      <w:r>
        <w:rPr>
          <w:rFonts w:ascii="宋体" w:hAnsi="宋体"/>
          <w:b/>
          <w:color w:val="000000"/>
          <w:sz w:val="24"/>
        </w:rPr>
        <w:t xml:space="preserve">3 </w:t>
      </w:r>
      <w:r>
        <w:rPr>
          <w:rFonts w:ascii="宋体" w:hAnsi="宋体"/>
          <w:b/>
          <w:color w:val="000000"/>
          <w:sz w:val="24"/>
        </w:rPr>
        <w:t>第三层</w:t>
      </w:r>
      <w:r>
        <w:rPr>
          <w:rFonts w:ascii="宋体" w:hAnsi="宋体" w:hint="eastAsia"/>
          <w:b/>
          <w:color w:val="000000"/>
          <w:sz w:val="24"/>
        </w:rPr>
        <w:t>次</w:t>
      </w:r>
      <w:r>
        <w:rPr>
          <w:rFonts w:ascii="宋体" w:hAnsi="宋体"/>
          <w:b/>
          <w:color w:val="000000"/>
          <w:sz w:val="24"/>
        </w:rPr>
        <w:t>公允价值</w:t>
      </w:r>
      <w:r>
        <w:rPr>
          <w:rFonts w:ascii="宋体" w:hAnsi="宋体" w:hint="eastAsia"/>
          <w:b/>
          <w:color w:val="000000"/>
          <w:sz w:val="24"/>
        </w:rPr>
        <w:t>余</w:t>
      </w:r>
      <w:r>
        <w:rPr>
          <w:rFonts w:ascii="宋体" w:hAnsi="宋体"/>
          <w:b/>
          <w:color w:val="000000"/>
          <w:sz w:val="24"/>
        </w:rPr>
        <w:t>额</w:t>
      </w:r>
      <w:r>
        <w:rPr>
          <w:rFonts w:ascii="宋体" w:hAnsi="宋体" w:hint="eastAsia"/>
          <w:b/>
          <w:color w:val="000000"/>
          <w:sz w:val="24"/>
        </w:rPr>
        <w:t>及变动情况（若有</w:t>
      </w:r>
      <w:r>
        <w:rPr>
          <w:rFonts w:ascii="宋体" w:hAnsi="宋体"/>
          <w:b/>
          <w:color w:val="000000"/>
          <w:sz w:val="24"/>
        </w:rPr>
        <w:t>）</w:t>
      </w:r>
      <w:r>
        <w:rPr>
          <w:rStyle w:val="FootnoteReference"/>
          <w:rFonts w:ascii="宋体" w:hAnsi="宋体"/>
          <w:b/>
          <w:color w:val="000000"/>
          <w:sz w:val="24"/>
        </w:rPr>
        <w:footnoteReference w:id="223"/>
      </w:r>
    </w:p>
    <w:p w14:paraId="37545470" w14:textId="77777777" w:rsidR="00000000" w:rsidRDefault="007478C2">
      <w:pPr>
        <w:outlineLvl w:val="3"/>
        <w:rPr>
          <w:rFonts w:ascii="宋体" w:hAnsi="宋体"/>
          <w:b/>
          <w:color w:val="000000"/>
          <w:sz w:val="24"/>
        </w:rPr>
      </w:pPr>
      <w:r>
        <w:rPr>
          <w:rFonts w:ascii="宋体" w:hAnsi="宋体" w:hint="eastAsia"/>
          <w:b/>
          <w:color w:val="000000"/>
          <w:sz w:val="24"/>
        </w:rPr>
        <w:t>7.4.14.2.</w:t>
      </w:r>
      <w:r>
        <w:rPr>
          <w:rFonts w:ascii="宋体" w:hAnsi="宋体"/>
          <w:b/>
          <w:color w:val="000000"/>
          <w:sz w:val="24"/>
        </w:rPr>
        <w:t>3</w:t>
      </w:r>
      <w:r>
        <w:rPr>
          <w:rFonts w:ascii="宋体" w:hAnsi="宋体" w:hint="eastAsia"/>
          <w:b/>
          <w:color w:val="000000"/>
          <w:sz w:val="24"/>
        </w:rPr>
        <w:t>.</w:t>
      </w:r>
      <w:r>
        <w:rPr>
          <w:rFonts w:ascii="宋体" w:hAnsi="宋体"/>
          <w:b/>
          <w:color w:val="000000"/>
          <w:sz w:val="24"/>
        </w:rPr>
        <w:t>1</w:t>
      </w:r>
      <w:r>
        <w:rPr>
          <w:rFonts w:ascii="宋体" w:hAnsi="宋体"/>
          <w:b/>
          <w:color w:val="000000"/>
          <w:sz w:val="24"/>
        </w:rPr>
        <w:t>第三层</w:t>
      </w:r>
      <w:r>
        <w:rPr>
          <w:rFonts w:ascii="宋体" w:hAnsi="宋体" w:hint="eastAsia"/>
          <w:b/>
          <w:color w:val="000000"/>
          <w:sz w:val="24"/>
        </w:rPr>
        <w:t>次</w:t>
      </w:r>
      <w:r>
        <w:rPr>
          <w:rFonts w:ascii="宋体" w:hAnsi="宋体"/>
          <w:b/>
          <w:color w:val="000000"/>
          <w:sz w:val="24"/>
        </w:rPr>
        <w:t>公允价值</w:t>
      </w:r>
      <w:r>
        <w:rPr>
          <w:rFonts w:ascii="宋体" w:hAnsi="宋体" w:hint="eastAsia"/>
          <w:b/>
          <w:color w:val="000000"/>
          <w:sz w:val="24"/>
        </w:rPr>
        <w:t>余</w:t>
      </w:r>
      <w:r>
        <w:rPr>
          <w:rFonts w:ascii="宋体" w:hAnsi="宋体"/>
          <w:b/>
          <w:color w:val="000000"/>
          <w:sz w:val="24"/>
        </w:rPr>
        <w:t>额</w:t>
      </w:r>
      <w:r>
        <w:rPr>
          <w:rFonts w:ascii="宋体" w:hAnsi="宋体" w:hint="eastAsia"/>
          <w:b/>
          <w:color w:val="000000"/>
          <w:sz w:val="24"/>
        </w:rPr>
        <w:t>及</w:t>
      </w:r>
      <w:r>
        <w:rPr>
          <w:rFonts w:ascii="宋体" w:hAnsi="宋体"/>
          <w:b/>
          <w:color w:val="000000"/>
          <w:sz w:val="24"/>
        </w:rPr>
        <w:t>变动</w:t>
      </w:r>
      <w:r>
        <w:rPr>
          <w:rFonts w:ascii="宋体" w:hAnsi="宋体" w:hint="eastAsia"/>
          <w:b/>
          <w:color w:val="000000"/>
          <w:sz w:val="24"/>
        </w:rPr>
        <w:t>情况</w:t>
      </w:r>
    </w:p>
    <w:p w14:paraId="393818AA" w14:textId="77777777" w:rsidR="00000000" w:rsidRDefault="007478C2">
      <w:pPr>
        <w:wordWrap w:val="0"/>
        <w:ind w:leftChars="80" w:left="168" w:firstLineChars="179" w:firstLine="430"/>
        <w:jc w:val="right"/>
        <w:rPr>
          <w:rFonts w:hAnsi="宋体"/>
          <w:color w:val="FF0000"/>
          <w:sz w:val="24"/>
        </w:rPr>
      </w:pPr>
      <w:r>
        <w:rPr>
          <w:rFonts w:hAnsi="宋体" w:hint="eastAsia"/>
          <w:color w:val="000000"/>
          <w:sz w:val="24"/>
        </w:rPr>
        <w:t>单位：</w:t>
      </w:r>
      <w:r>
        <w:rPr>
          <w:rFonts w:hAnsi="宋体" w:hint="eastAsia"/>
          <w:color w:val="000000"/>
          <w:sz w:val="24"/>
        </w:rPr>
        <w:t xml:space="preserve"> </w:t>
      </w:r>
      <w:r>
        <w:rPr>
          <w:rFonts w:hAnsi="宋体" w:hint="eastAsia"/>
          <w:color w:val="FF0000"/>
          <w:sz w:val="24"/>
        </w:rPr>
        <w:t xml:space="preserve">  </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2160"/>
        <w:gridCol w:w="2093"/>
        <w:gridCol w:w="1843"/>
      </w:tblGrid>
      <w:tr w:rsidR="00000000" w14:paraId="60D070A6" w14:textId="77777777">
        <w:trPr>
          <w:trHeight w:val="315"/>
        </w:trPr>
        <w:tc>
          <w:tcPr>
            <w:tcW w:w="2835" w:type="dxa"/>
            <w:vMerge w:val="restart"/>
            <w:vAlign w:val="center"/>
          </w:tcPr>
          <w:p w14:paraId="381712A4" w14:textId="77777777" w:rsidR="00000000" w:rsidRDefault="007478C2">
            <w:pPr>
              <w:jc w:val="center"/>
              <w:rPr>
                <w:rFonts w:ascii="Arial" w:hAnsi="Arial" w:cs="Arial"/>
                <w:bCs/>
                <w:color w:val="000000"/>
                <w:sz w:val="24"/>
                <w:szCs w:val="24"/>
              </w:rPr>
            </w:pPr>
            <w:r>
              <w:rPr>
                <w:rFonts w:ascii="Arial" w:hAnsi="Arial" w:cs="Arial" w:hint="eastAsia"/>
                <w:bCs/>
                <w:color w:val="000000"/>
                <w:sz w:val="24"/>
                <w:szCs w:val="24"/>
              </w:rPr>
              <w:t>项目</w:t>
            </w:r>
          </w:p>
        </w:tc>
        <w:tc>
          <w:tcPr>
            <w:tcW w:w="6096" w:type="dxa"/>
            <w:gridSpan w:val="3"/>
            <w:vAlign w:val="center"/>
          </w:tcPr>
          <w:p w14:paraId="6832F218" w14:textId="77777777" w:rsidR="00000000" w:rsidRDefault="007478C2">
            <w:pPr>
              <w:jc w:val="center"/>
              <w:rPr>
                <w:rFonts w:ascii="Arial" w:hAnsi="Arial" w:cs="Arial"/>
                <w:bCs/>
                <w:color w:val="000000"/>
                <w:sz w:val="24"/>
                <w:szCs w:val="24"/>
              </w:rPr>
            </w:pPr>
            <w:r>
              <w:rPr>
                <w:rFonts w:ascii="Arial" w:hAnsi="Arial" w:cs="Arial" w:hint="eastAsia"/>
                <w:bCs/>
                <w:color w:val="000000"/>
                <w:sz w:val="24"/>
                <w:szCs w:val="24"/>
              </w:rPr>
              <w:t>本期</w:t>
            </w:r>
          </w:p>
          <w:p w14:paraId="057E7EBB" w14:textId="77777777" w:rsidR="00000000" w:rsidRDefault="007478C2">
            <w:pPr>
              <w:jc w:val="center"/>
              <w:rPr>
                <w:rFonts w:ascii="Arial" w:hAnsi="Arial" w:cs="Arial"/>
                <w:bCs/>
                <w:color w:val="000000"/>
                <w:sz w:val="24"/>
                <w:szCs w:val="24"/>
              </w:rPr>
            </w:pPr>
            <w:r>
              <w:rPr>
                <w:rFonts w:ascii="Arial" w:hAnsi="Arial" w:cs="Arial" w:hint="eastAsia"/>
                <w:bCs/>
                <w:color w:val="000000"/>
                <w:sz w:val="24"/>
                <w:szCs w:val="24"/>
              </w:rPr>
              <w:t>_</w:t>
            </w:r>
            <w:r>
              <w:rPr>
                <w:rFonts w:ascii="Arial" w:hAnsi="Arial" w:cs="Arial" w:hint="eastAsia"/>
                <w:bCs/>
                <w:color w:val="000000"/>
                <w:sz w:val="24"/>
                <w:szCs w:val="24"/>
              </w:rPr>
              <w:t>年</w:t>
            </w:r>
            <w:r>
              <w:rPr>
                <w:rFonts w:ascii="Arial" w:hAnsi="Arial" w:cs="Arial" w:hint="eastAsia"/>
                <w:bCs/>
                <w:color w:val="000000"/>
                <w:sz w:val="24"/>
                <w:szCs w:val="24"/>
              </w:rPr>
              <w:t>_</w:t>
            </w:r>
            <w:r>
              <w:rPr>
                <w:rFonts w:ascii="Arial" w:hAnsi="Arial" w:cs="Arial" w:hint="eastAsia"/>
                <w:bCs/>
                <w:color w:val="000000"/>
                <w:sz w:val="24"/>
                <w:szCs w:val="24"/>
              </w:rPr>
              <w:t>月</w:t>
            </w:r>
            <w:r>
              <w:rPr>
                <w:rFonts w:ascii="Arial" w:hAnsi="Arial" w:cs="Arial" w:hint="eastAsia"/>
                <w:bCs/>
                <w:color w:val="000000"/>
                <w:sz w:val="24"/>
                <w:szCs w:val="24"/>
              </w:rPr>
              <w:t>_</w:t>
            </w:r>
            <w:r>
              <w:rPr>
                <w:rFonts w:ascii="Arial" w:hAnsi="Arial" w:cs="Arial" w:hint="eastAsia"/>
                <w:bCs/>
                <w:color w:val="000000"/>
                <w:sz w:val="24"/>
                <w:szCs w:val="24"/>
              </w:rPr>
              <w:t>日至</w:t>
            </w:r>
            <w:r>
              <w:rPr>
                <w:rFonts w:ascii="Arial" w:hAnsi="Arial" w:cs="Arial" w:hint="eastAsia"/>
                <w:bCs/>
                <w:color w:val="000000"/>
                <w:sz w:val="24"/>
                <w:szCs w:val="24"/>
              </w:rPr>
              <w:t>_</w:t>
            </w:r>
            <w:r>
              <w:rPr>
                <w:rFonts w:ascii="Arial" w:hAnsi="Arial" w:cs="Arial" w:hint="eastAsia"/>
                <w:bCs/>
                <w:color w:val="000000"/>
                <w:sz w:val="24"/>
                <w:szCs w:val="24"/>
              </w:rPr>
              <w:t>年</w:t>
            </w:r>
            <w:r>
              <w:rPr>
                <w:rFonts w:ascii="Arial" w:hAnsi="Arial" w:cs="Arial" w:hint="eastAsia"/>
                <w:bCs/>
                <w:color w:val="000000"/>
                <w:sz w:val="24"/>
                <w:szCs w:val="24"/>
              </w:rPr>
              <w:t>_</w:t>
            </w:r>
            <w:r>
              <w:rPr>
                <w:rFonts w:ascii="Arial" w:hAnsi="Arial" w:cs="Arial" w:hint="eastAsia"/>
                <w:bCs/>
                <w:color w:val="000000"/>
                <w:sz w:val="24"/>
                <w:szCs w:val="24"/>
              </w:rPr>
              <w:t>月</w:t>
            </w:r>
            <w:r>
              <w:rPr>
                <w:rFonts w:ascii="Arial" w:hAnsi="Arial" w:cs="Arial" w:hint="eastAsia"/>
                <w:bCs/>
                <w:color w:val="000000"/>
                <w:sz w:val="24"/>
                <w:szCs w:val="24"/>
              </w:rPr>
              <w:t>_</w:t>
            </w:r>
            <w:r>
              <w:rPr>
                <w:rFonts w:ascii="Arial" w:hAnsi="Arial" w:cs="Arial" w:hint="eastAsia"/>
                <w:bCs/>
                <w:color w:val="000000"/>
                <w:sz w:val="24"/>
                <w:szCs w:val="24"/>
              </w:rPr>
              <w:t>日</w:t>
            </w:r>
          </w:p>
        </w:tc>
      </w:tr>
      <w:tr w:rsidR="00000000" w14:paraId="6DA9D6BA" w14:textId="77777777">
        <w:trPr>
          <w:trHeight w:val="315"/>
        </w:trPr>
        <w:tc>
          <w:tcPr>
            <w:tcW w:w="2835" w:type="dxa"/>
            <w:vMerge/>
            <w:vAlign w:val="center"/>
          </w:tcPr>
          <w:p w14:paraId="377E6A4B" w14:textId="77777777" w:rsidR="00000000" w:rsidRDefault="007478C2">
            <w:pPr>
              <w:jc w:val="center"/>
              <w:rPr>
                <w:rFonts w:ascii="Arial" w:hAnsi="Arial" w:cs="Arial"/>
                <w:bCs/>
                <w:color w:val="000000"/>
                <w:sz w:val="24"/>
                <w:szCs w:val="24"/>
              </w:rPr>
            </w:pPr>
          </w:p>
        </w:tc>
        <w:tc>
          <w:tcPr>
            <w:tcW w:w="4253" w:type="dxa"/>
            <w:gridSpan w:val="2"/>
            <w:vAlign w:val="center"/>
          </w:tcPr>
          <w:p w14:paraId="07C09EDC" w14:textId="77777777" w:rsidR="00000000" w:rsidRDefault="007478C2">
            <w:pPr>
              <w:jc w:val="center"/>
              <w:rPr>
                <w:rFonts w:ascii="Arial" w:hAnsi="Arial" w:cs="Arial"/>
                <w:bCs/>
                <w:color w:val="000000"/>
                <w:sz w:val="24"/>
                <w:szCs w:val="24"/>
              </w:rPr>
            </w:pPr>
            <w:r>
              <w:rPr>
                <w:rFonts w:ascii="Arial" w:hAnsi="Arial" w:cs="Arial" w:hint="eastAsia"/>
                <w:bCs/>
                <w:color w:val="000000"/>
                <w:sz w:val="24"/>
                <w:szCs w:val="24"/>
              </w:rPr>
              <w:t>交易性金融资产</w:t>
            </w:r>
            <w:r>
              <w:rPr>
                <w:rStyle w:val="FootnoteReference"/>
                <w:rFonts w:ascii="宋体" w:hAnsi="宋体"/>
                <w:color w:val="000000"/>
                <w:sz w:val="24"/>
              </w:rPr>
              <w:footnoteReference w:id="224"/>
            </w:r>
          </w:p>
        </w:tc>
        <w:tc>
          <w:tcPr>
            <w:tcW w:w="1843" w:type="dxa"/>
            <w:vMerge w:val="restart"/>
            <w:vAlign w:val="center"/>
          </w:tcPr>
          <w:p w14:paraId="039B08B6" w14:textId="77777777" w:rsidR="00000000" w:rsidRDefault="007478C2">
            <w:pPr>
              <w:jc w:val="center"/>
              <w:rPr>
                <w:rFonts w:ascii="Arial" w:hAnsi="Arial" w:cs="Arial"/>
                <w:bCs/>
                <w:color w:val="000000"/>
                <w:sz w:val="24"/>
                <w:szCs w:val="24"/>
              </w:rPr>
            </w:pPr>
            <w:r>
              <w:rPr>
                <w:rFonts w:ascii="Arial" w:hAnsi="Arial" w:cs="Arial" w:hint="eastAsia"/>
                <w:bCs/>
                <w:color w:val="000000"/>
                <w:sz w:val="24"/>
                <w:szCs w:val="24"/>
              </w:rPr>
              <w:t>合计</w:t>
            </w:r>
          </w:p>
        </w:tc>
      </w:tr>
      <w:tr w:rsidR="00000000" w14:paraId="13FDD97F" w14:textId="77777777">
        <w:trPr>
          <w:trHeight w:val="271"/>
        </w:trPr>
        <w:tc>
          <w:tcPr>
            <w:tcW w:w="2835" w:type="dxa"/>
            <w:vMerge/>
            <w:vAlign w:val="center"/>
          </w:tcPr>
          <w:p w14:paraId="279F88A5" w14:textId="77777777" w:rsidR="00000000" w:rsidRDefault="007478C2">
            <w:pPr>
              <w:jc w:val="center"/>
              <w:rPr>
                <w:rFonts w:ascii="Arial" w:hAnsi="Arial" w:cs="Arial"/>
                <w:bCs/>
                <w:color w:val="000000"/>
                <w:sz w:val="24"/>
                <w:szCs w:val="24"/>
              </w:rPr>
            </w:pPr>
          </w:p>
        </w:tc>
        <w:tc>
          <w:tcPr>
            <w:tcW w:w="2160" w:type="dxa"/>
            <w:vAlign w:val="center"/>
          </w:tcPr>
          <w:p w14:paraId="2E49EB26" w14:textId="77777777" w:rsidR="00000000" w:rsidRDefault="007478C2">
            <w:pPr>
              <w:jc w:val="center"/>
              <w:rPr>
                <w:rFonts w:ascii="Arial" w:hAnsi="Arial" w:cs="Arial"/>
                <w:bCs/>
                <w:color w:val="000000"/>
                <w:sz w:val="24"/>
                <w:szCs w:val="24"/>
              </w:rPr>
            </w:pPr>
            <w:r>
              <w:rPr>
                <w:rFonts w:ascii="Arial" w:hAnsi="Arial" w:cs="Arial" w:hint="eastAsia"/>
                <w:bCs/>
                <w:color w:val="000000"/>
                <w:sz w:val="24"/>
                <w:szCs w:val="24"/>
              </w:rPr>
              <w:t>债券投资</w:t>
            </w:r>
          </w:p>
        </w:tc>
        <w:tc>
          <w:tcPr>
            <w:tcW w:w="2093" w:type="dxa"/>
            <w:vAlign w:val="center"/>
          </w:tcPr>
          <w:p w14:paraId="64CED609" w14:textId="77777777" w:rsidR="00000000" w:rsidRDefault="007478C2">
            <w:pPr>
              <w:jc w:val="center"/>
              <w:rPr>
                <w:rFonts w:ascii="Arial" w:hAnsi="Arial" w:cs="Arial"/>
                <w:bCs/>
                <w:color w:val="000000"/>
                <w:sz w:val="24"/>
                <w:szCs w:val="24"/>
              </w:rPr>
            </w:pPr>
            <w:r>
              <w:rPr>
                <w:rFonts w:ascii="Arial" w:hAnsi="Arial" w:cs="Arial"/>
                <w:bCs/>
                <w:color w:val="000000"/>
                <w:sz w:val="24"/>
                <w:szCs w:val="24"/>
              </w:rPr>
              <w:t>…</w:t>
            </w:r>
            <w:r>
              <w:rPr>
                <w:rFonts w:ascii="Arial" w:hAnsi="Arial" w:cs="Arial" w:hint="eastAsia"/>
                <w:bCs/>
                <w:color w:val="000000"/>
                <w:sz w:val="24"/>
                <w:szCs w:val="24"/>
              </w:rPr>
              <w:t>...</w:t>
            </w:r>
            <w:r>
              <w:rPr>
                <w:rFonts w:ascii="宋体" w:hAnsi="宋体" w:hint="eastAsia"/>
                <w:color w:val="000000"/>
                <w:kern w:val="0"/>
                <w:sz w:val="18"/>
              </w:rPr>
              <w:t>（</w:t>
            </w:r>
            <w:r>
              <w:rPr>
                <w:rFonts w:ascii="宋体" w:hAnsi="宋体" w:hint="eastAsia"/>
                <w:color w:val="000000"/>
                <w:kern w:val="0"/>
                <w:sz w:val="18"/>
              </w:rPr>
              <w:t>6765</w:t>
            </w:r>
            <w:r>
              <w:rPr>
                <w:rFonts w:ascii="宋体" w:hAnsi="宋体" w:hint="eastAsia"/>
                <w:color w:val="000000"/>
                <w:kern w:val="0"/>
                <w:sz w:val="18"/>
              </w:rPr>
              <w:t>）</w:t>
            </w:r>
          </w:p>
        </w:tc>
        <w:tc>
          <w:tcPr>
            <w:tcW w:w="1843" w:type="dxa"/>
            <w:vMerge/>
            <w:vAlign w:val="center"/>
          </w:tcPr>
          <w:p w14:paraId="6DF6112D" w14:textId="77777777" w:rsidR="00000000" w:rsidRDefault="007478C2">
            <w:pPr>
              <w:jc w:val="center"/>
              <w:rPr>
                <w:rFonts w:ascii="Arial" w:hAnsi="Arial" w:cs="Arial"/>
                <w:bCs/>
                <w:color w:val="000000"/>
                <w:sz w:val="24"/>
                <w:szCs w:val="24"/>
              </w:rPr>
            </w:pPr>
          </w:p>
        </w:tc>
      </w:tr>
      <w:tr w:rsidR="00000000" w14:paraId="243D44D4" w14:textId="77777777">
        <w:trPr>
          <w:trHeight w:val="315"/>
        </w:trPr>
        <w:tc>
          <w:tcPr>
            <w:tcW w:w="2835" w:type="dxa"/>
            <w:vAlign w:val="center"/>
          </w:tcPr>
          <w:p w14:paraId="0C8D9137" w14:textId="77777777" w:rsidR="00000000" w:rsidRDefault="007478C2">
            <w:pPr>
              <w:jc w:val="left"/>
              <w:rPr>
                <w:rFonts w:ascii="Arial" w:hAnsi="Arial" w:cs="Arial"/>
                <w:bCs/>
                <w:color w:val="000000"/>
                <w:sz w:val="24"/>
                <w:szCs w:val="24"/>
              </w:rPr>
            </w:pPr>
            <w:r>
              <w:rPr>
                <w:rFonts w:ascii="Arial" w:hAnsi="Arial" w:cs="Arial" w:hint="eastAsia"/>
                <w:bCs/>
                <w:color w:val="000000"/>
                <w:sz w:val="24"/>
                <w:szCs w:val="24"/>
              </w:rPr>
              <w:t>期初余额</w:t>
            </w:r>
          </w:p>
        </w:tc>
        <w:tc>
          <w:tcPr>
            <w:tcW w:w="2160" w:type="dxa"/>
            <w:vAlign w:val="center"/>
          </w:tcPr>
          <w:p w14:paraId="2E08A7AC" w14:textId="77777777" w:rsidR="00000000" w:rsidRDefault="007478C2">
            <w:pPr>
              <w:jc w:val="center"/>
              <w:rPr>
                <w:rFonts w:ascii="Arial" w:hAnsi="Arial" w:cs="Arial"/>
                <w:bCs/>
                <w:color w:val="000000"/>
                <w:sz w:val="24"/>
                <w:szCs w:val="24"/>
              </w:rPr>
            </w:pPr>
            <w:r>
              <w:rPr>
                <w:rFonts w:ascii="Arial" w:hAnsi="Arial" w:cs="Arial"/>
                <w:bCs/>
                <w:color w:val="000000"/>
                <w:sz w:val="24"/>
                <w:szCs w:val="24"/>
              </w:rPr>
              <w:t xml:space="preserve">　</w:t>
            </w:r>
            <w:r>
              <w:rPr>
                <w:rFonts w:ascii="宋体" w:hAnsi="宋体" w:hint="eastAsia"/>
                <w:color w:val="000000"/>
                <w:kern w:val="0"/>
                <w:sz w:val="18"/>
              </w:rPr>
              <w:t>（</w:t>
            </w:r>
            <w:r>
              <w:rPr>
                <w:rFonts w:ascii="宋体" w:hAnsi="宋体" w:hint="eastAsia"/>
                <w:color w:val="000000"/>
                <w:kern w:val="0"/>
                <w:sz w:val="18"/>
              </w:rPr>
              <w:t>6754</w:t>
            </w:r>
            <w:r>
              <w:rPr>
                <w:rFonts w:ascii="宋体" w:hAnsi="宋体" w:hint="eastAsia"/>
                <w:color w:val="000000"/>
                <w:kern w:val="0"/>
                <w:sz w:val="18"/>
              </w:rPr>
              <w:t>）</w:t>
            </w:r>
          </w:p>
        </w:tc>
        <w:tc>
          <w:tcPr>
            <w:tcW w:w="2093" w:type="dxa"/>
            <w:vAlign w:val="center"/>
          </w:tcPr>
          <w:p w14:paraId="1D155045"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6766</w:t>
            </w:r>
            <w:r>
              <w:rPr>
                <w:rFonts w:ascii="宋体" w:hAnsi="宋体" w:hint="eastAsia"/>
                <w:color w:val="000000"/>
                <w:kern w:val="0"/>
                <w:sz w:val="18"/>
              </w:rPr>
              <w:t>）</w:t>
            </w:r>
          </w:p>
        </w:tc>
        <w:tc>
          <w:tcPr>
            <w:tcW w:w="1843" w:type="dxa"/>
            <w:vAlign w:val="center"/>
          </w:tcPr>
          <w:p w14:paraId="55B5384A"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6775</w:t>
            </w:r>
            <w:r>
              <w:rPr>
                <w:rFonts w:ascii="宋体" w:hAnsi="宋体" w:hint="eastAsia"/>
                <w:color w:val="000000"/>
                <w:kern w:val="0"/>
                <w:sz w:val="18"/>
              </w:rPr>
              <w:t>）</w:t>
            </w:r>
          </w:p>
        </w:tc>
      </w:tr>
      <w:tr w:rsidR="00000000" w14:paraId="1D78989B" w14:textId="77777777">
        <w:trPr>
          <w:trHeight w:val="315"/>
        </w:trPr>
        <w:tc>
          <w:tcPr>
            <w:tcW w:w="2835" w:type="dxa"/>
            <w:vAlign w:val="center"/>
          </w:tcPr>
          <w:p w14:paraId="5D86399A" w14:textId="77777777" w:rsidR="00000000" w:rsidRDefault="007478C2">
            <w:pPr>
              <w:jc w:val="left"/>
              <w:rPr>
                <w:rFonts w:ascii="Arial" w:hAnsi="Arial" w:cs="Arial"/>
                <w:bCs/>
                <w:color w:val="000000"/>
                <w:sz w:val="24"/>
                <w:szCs w:val="24"/>
              </w:rPr>
            </w:pPr>
            <w:r>
              <w:rPr>
                <w:rFonts w:ascii="Arial" w:hAnsi="Arial" w:cs="Arial" w:hint="eastAsia"/>
                <w:bCs/>
                <w:color w:val="000000"/>
                <w:sz w:val="24"/>
                <w:szCs w:val="24"/>
              </w:rPr>
              <w:t>当期购买</w:t>
            </w:r>
          </w:p>
        </w:tc>
        <w:tc>
          <w:tcPr>
            <w:tcW w:w="2160" w:type="dxa"/>
            <w:vAlign w:val="center"/>
          </w:tcPr>
          <w:p w14:paraId="015CB8D1"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6755</w:t>
            </w:r>
            <w:r>
              <w:rPr>
                <w:rFonts w:ascii="宋体" w:hAnsi="宋体" w:hint="eastAsia"/>
                <w:color w:val="000000"/>
                <w:kern w:val="0"/>
                <w:sz w:val="18"/>
              </w:rPr>
              <w:t>）</w:t>
            </w:r>
          </w:p>
        </w:tc>
        <w:tc>
          <w:tcPr>
            <w:tcW w:w="2093" w:type="dxa"/>
            <w:vAlign w:val="center"/>
          </w:tcPr>
          <w:p w14:paraId="5D2AE4AB"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6767</w:t>
            </w:r>
            <w:r>
              <w:rPr>
                <w:rFonts w:ascii="宋体" w:hAnsi="宋体" w:hint="eastAsia"/>
                <w:color w:val="000000"/>
                <w:kern w:val="0"/>
                <w:sz w:val="18"/>
              </w:rPr>
              <w:t>）</w:t>
            </w:r>
          </w:p>
        </w:tc>
        <w:tc>
          <w:tcPr>
            <w:tcW w:w="1843" w:type="dxa"/>
            <w:vAlign w:val="center"/>
          </w:tcPr>
          <w:p w14:paraId="51935D8C"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6776</w:t>
            </w:r>
            <w:r>
              <w:rPr>
                <w:rFonts w:ascii="宋体" w:hAnsi="宋体" w:hint="eastAsia"/>
                <w:color w:val="000000"/>
                <w:kern w:val="0"/>
                <w:sz w:val="18"/>
              </w:rPr>
              <w:t>）</w:t>
            </w:r>
          </w:p>
        </w:tc>
      </w:tr>
      <w:tr w:rsidR="00000000" w14:paraId="2155A215" w14:textId="77777777">
        <w:trPr>
          <w:trHeight w:val="315"/>
        </w:trPr>
        <w:tc>
          <w:tcPr>
            <w:tcW w:w="2835" w:type="dxa"/>
            <w:vAlign w:val="center"/>
          </w:tcPr>
          <w:p w14:paraId="3683367F" w14:textId="77777777" w:rsidR="00000000" w:rsidRDefault="007478C2">
            <w:pPr>
              <w:jc w:val="left"/>
              <w:rPr>
                <w:rFonts w:ascii="Arial" w:hAnsi="Arial" w:cs="Arial"/>
                <w:bCs/>
                <w:color w:val="000000"/>
                <w:sz w:val="24"/>
                <w:szCs w:val="24"/>
              </w:rPr>
            </w:pPr>
            <w:r>
              <w:rPr>
                <w:rFonts w:ascii="Arial" w:hAnsi="Arial" w:cs="Arial" w:hint="eastAsia"/>
                <w:bCs/>
                <w:color w:val="000000"/>
                <w:sz w:val="24"/>
                <w:szCs w:val="24"/>
              </w:rPr>
              <w:t>当期出售</w:t>
            </w:r>
            <w:r>
              <w:rPr>
                <w:rFonts w:ascii="Arial" w:hAnsi="Arial" w:cs="Arial" w:hint="eastAsia"/>
                <w:bCs/>
                <w:color w:val="000000"/>
                <w:sz w:val="24"/>
                <w:szCs w:val="24"/>
              </w:rPr>
              <w:t>/</w:t>
            </w:r>
            <w:r>
              <w:rPr>
                <w:rFonts w:ascii="Arial" w:hAnsi="Arial" w:cs="Arial" w:hint="eastAsia"/>
                <w:bCs/>
                <w:color w:val="000000"/>
                <w:sz w:val="24"/>
                <w:szCs w:val="24"/>
              </w:rPr>
              <w:t>结算</w:t>
            </w:r>
          </w:p>
        </w:tc>
        <w:tc>
          <w:tcPr>
            <w:tcW w:w="2160" w:type="dxa"/>
            <w:vAlign w:val="center"/>
          </w:tcPr>
          <w:p w14:paraId="62CE64DA"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6756</w:t>
            </w:r>
            <w:r>
              <w:rPr>
                <w:rFonts w:ascii="宋体" w:hAnsi="宋体" w:hint="eastAsia"/>
                <w:color w:val="000000"/>
                <w:kern w:val="0"/>
                <w:sz w:val="18"/>
              </w:rPr>
              <w:t>）</w:t>
            </w:r>
          </w:p>
        </w:tc>
        <w:tc>
          <w:tcPr>
            <w:tcW w:w="2093" w:type="dxa"/>
            <w:vAlign w:val="center"/>
          </w:tcPr>
          <w:p w14:paraId="22FFDA4F"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6768</w:t>
            </w:r>
            <w:r>
              <w:rPr>
                <w:rFonts w:ascii="宋体" w:hAnsi="宋体" w:hint="eastAsia"/>
                <w:color w:val="000000"/>
                <w:kern w:val="0"/>
                <w:sz w:val="18"/>
              </w:rPr>
              <w:t>）</w:t>
            </w:r>
          </w:p>
        </w:tc>
        <w:tc>
          <w:tcPr>
            <w:tcW w:w="1843" w:type="dxa"/>
            <w:vAlign w:val="center"/>
          </w:tcPr>
          <w:p w14:paraId="4C66DDBE"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6777</w:t>
            </w:r>
            <w:r>
              <w:rPr>
                <w:rFonts w:ascii="宋体" w:hAnsi="宋体" w:hint="eastAsia"/>
                <w:color w:val="000000"/>
                <w:kern w:val="0"/>
                <w:sz w:val="18"/>
              </w:rPr>
              <w:t>）</w:t>
            </w:r>
          </w:p>
        </w:tc>
      </w:tr>
      <w:tr w:rsidR="00000000" w14:paraId="1E713DD7" w14:textId="77777777">
        <w:trPr>
          <w:trHeight w:val="317"/>
        </w:trPr>
        <w:tc>
          <w:tcPr>
            <w:tcW w:w="2835" w:type="dxa"/>
            <w:shd w:val="clear" w:color="000000" w:fill="FFFFFF"/>
            <w:vAlign w:val="center"/>
          </w:tcPr>
          <w:p w14:paraId="6D37D438" w14:textId="77777777" w:rsidR="00000000" w:rsidRDefault="007478C2">
            <w:pPr>
              <w:jc w:val="left"/>
              <w:rPr>
                <w:rFonts w:ascii="Arial" w:hAnsi="Arial" w:cs="Arial"/>
                <w:bCs/>
                <w:color w:val="000000"/>
                <w:sz w:val="24"/>
                <w:szCs w:val="24"/>
              </w:rPr>
            </w:pPr>
            <w:r>
              <w:rPr>
                <w:rFonts w:ascii="Arial" w:hAnsi="Arial" w:cs="Arial" w:hint="eastAsia"/>
                <w:bCs/>
                <w:color w:val="000000"/>
                <w:sz w:val="24"/>
                <w:szCs w:val="24"/>
              </w:rPr>
              <w:t>转入第三层次</w:t>
            </w:r>
          </w:p>
        </w:tc>
        <w:tc>
          <w:tcPr>
            <w:tcW w:w="2160" w:type="dxa"/>
            <w:vAlign w:val="center"/>
          </w:tcPr>
          <w:p w14:paraId="11D56B52"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6757</w:t>
            </w:r>
            <w:r>
              <w:rPr>
                <w:rFonts w:ascii="宋体" w:hAnsi="宋体" w:hint="eastAsia"/>
                <w:color w:val="000000"/>
                <w:kern w:val="0"/>
                <w:sz w:val="18"/>
              </w:rPr>
              <w:t>）</w:t>
            </w:r>
          </w:p>
        </w:tc>
        <w:tc>
          <w:tcPr>
            <w:tcW w:w="2093" w:type="dxa"/>
            <w:vAlign w:val="center"/>
          </w:tcPr>
          <w:p w14:paraId="4382EFBF"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6769</w:t>
            </w:r>
            <w:r>
              <w:rPr>
                <w:rFonts w:ascii="宋体" w:hAnsi="宋体" w:hint="eastAsia"/>
                <w:color w:val="000000"/>
                <w:kern w:val="0"/>
                <w:sz w:val="18"/>
              </w:rPr>
              <w:t>）</w:t>
            </w:r>
          </w:p>
        </w:tc>
        <w:tc>
          <w:tcPr>
            <w:tcW w:w="1843" w:type="dxa"/>
            <w:vAlign w:val="center"/>
          </w:tcPr>
          <w:p w14:paraId="11344CC1"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6778</w:t>
            </w:r>
            <w:r>
              <w:rPr>
                <w:rFonts w:ascii="宋体" w:hAnsi="宋体" w:hint="eastAsia"/>
                <w:color w:val="000000"/>
                <w:kern w:val="0"/>
                <w:sz w:val="18"/>
              </w:rPr>
              <w:t>）</w:t>
            </w:r>
          </w:p>
        </w:tc>
      </w:tr>
      <w:tr w:rsidR="00000000" w14:paraId="75D74507" w14:textId="77777777">
        <w:trPr>
          <w:trHeight w:val="255"/>
        </w:trPr>
        <w:tc>
          <w:tcPr>
            <w:tcW w:w="2835" w:type="dxa"/>
            <w:shd w:val="clear" w:color="000000" w:fill="FFFFFF"/>
            <w:vAlign w:val="center"/>
          </w:tcPr>
          <w:p w14:paraId="795E1DA5" w14:textId="77777777" w:rsidR="00000000" w:rsidRDefault="007478C2">
            <w:pPr>
              <w:jc w:val="left"/>
              <w:rPr>
                <w:rFonts w:ascii="Arial" w:hAnsi="Arial" w:cs="Arial"/>
                <w:bCs/>
                <w:color w:val="000000"/>
                <w:sz w:val="24"/>
                <w:szCs w:val="24"/>
              </w:rPr>
            </w:pPr>
            <w:r>
              <w:rPr>
                <w:rFonts w:ascii="Arial" w:hAnsi="Arial" w:cs="Arial" w:hint="eastAsia"/>
                <w:bCs/>
                <w:color w:val="000000"/>
                <w:sz w:val="24"/>
                <w:szCs w:val="24"/>
              </w:rPr>
              <w:t>转出第三层次</w:t>
            </w:r>
          </w:p>
        </w:tc>
        <w:tc>
          <w:tcPr>
            <w:tcW w:w="2160" w:type="dxa"/>
            <w:vAlign w:val="center"/>
          </w:tcPr>
          <w:p w14:paraId="2AA43A27"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6758</w:t>
            </w:r>
            <w:r>
              <w:rPr>
                <w:rFonts w:ascii="宋体" w:hAnsi="宋体" w:hint="eastAsia"/>
                <w:color w:val="000000"/>
                <w:kern w:val="0"/>
                <w:sz w:val="18"/>
              </w:rPr>
              <w:t>）</w:t>
            </w:r>
          </w:p>
        </w:tc>
        <w:tc>
          <w:tcPr>
            <w:tcW w:w="2093" w:type="dxa"/>
            <w:vAlign w:val="center"/>
          </w:tcPr>
          <w:p w14:paraId="7957C3B4"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6770</w:t>
            </w:r>
            <w:r>
              <w:rPr>
                <w:rFonts w:ascii="宋体" w:hAnsi="宋体" w:hint="eastAsia"/>
                <w:color w:val="000000"/>
                <w:kern w:val="0"/>
                <w:sz w:val="18"/>
              </w:rPr>
              <w:t>）</w:t>
            </w:r>
          </w:p>
        </w:tc>
        <w:tc>
          <w:tcPr>
            <w:tcW w:w="1843" w:type="dxa"/>
            <w:vAlign w:val="center"/>
          </w:tcPr>
          <w:p w14:paraId="36FBD2EB"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6779</w:t>
            </w:r>
            <w:r>
              <w:rPr>
                <w:rFonts w:ascii="宋体" w:hAnsi="宋体" w:hint="eastAsia"/>
                <w:color w:val="000000"/>
                <w:kern w:val="0"/>
                <w:sz w:val="18"/>
              </w:rPr>
              <w:t>）</w:t>
            </w:r>
          </w:p>
        </w:tc>
      </w:tr>
      <w:tr w:rsidR="00000000" w14:paraId="21CC11D7" w14:textId="77777777">
        <w:trPr>
          <w:trHeight w:val="317"/>
        </w:trPr>
        <w:tc>
          <w:tcPr>
            <w:tcW w:w="2835" w:type="dxa"/>
            <w:shd w:val="clear" w:color="000000" w:fill="FFFFFF"/>
            <w:vAlign w:val="center"/>
          </w:tcPr>
          <w:p w14:paraId="5E801E91" w14:textId="77777777" w:rsidR="00000000" w:rsidRDefault="007478C2">
            <w:pPr>
              <w:jc w:val="left"/>
              <w:rPr>
                <w:rFonts w:ascii="Arial" w:hAnsi="Arial" w:cs="Arial"/>
                <w:bCs/>
                <w:color w:val="000000"/>
                <w:sz w:val="24"/>
                <w:szCs w:val="24"/>
              </w:rPr>
            </w:pPr>
            <w:r>
              <w:rPr>
                <w:rFonts w:ascii="Arial" w:hAnsi="Arial" w:cs="Arial" w:hint="eastAsia"/>
                <w:bCs/>
                <w:color w:val="000000"/>
                <w:sz w:val="24"/>
                <w:szCs w:val="24"/>
              </w:rPr>
              <w:t>当期利得或损失总额</w:t>
            </w:r>
          </w:p>
        </w:tc>
        <w:tc>
          <w:tcPr>
            <w:tcW w:w="2160" w:type="dxa"/>
            <w:vAlign w:val="center"/>
          </w:tcPr>
          <w:p w14:paraId="742198C8"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6759</w:t>
            </w:r>
            <w:r>
              <w:rPr>
                <w:rFonts w:ascii="宋体" w:hAnsi="宋体" w:hint="eastAsia"/>
                <w:color w:val="000000"/>
                <w:kern w:val="0"/>
                <w:sz w:val="18"/>
              </w:rPr>
              <w:t>）</w:t>
            </w:r>
          </w:p>
        </w:tc>
        <w:tc>
          <w:tcPr>
            <w:tcW w:w="2093" w:type="dxa"/>
            <w:vAlign w:val="center"/>
          </w:tcPr>
          <w:p w14:paraId="47EF3761"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6771</w:t>
            </w:r>
            <w:r>
              <w:rPr>
                <w:rFonts w:ascii="宋体" w:hAnsi="宋体" w:hint="eastAsia"/>
                <w:color w:val="000000"/>
                <w:kern w:val="0"/>
                <w:sz w:val="18"/>
              </w:rPr>
              <w:t>）</w:t>
            </w:r>
          </w:p>
        </w:tc>
        <w:tc>
          <w:tcPr>
            <w:tcW w:w="1843" w:type="dxa"/>
            <w:vAlign w:val="center"/>
          </w:tcPr>
          <w:p w14:paraId="3F2C4E7E"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6780</w:t>
            </w:r>
            <w:r>
              <w:rPr>
                <w:rFonts w:ascii="宋体" w:hAnsi="宋体" w:hint="eastAsia"/>
                <w:color w:val="000000"/>
                <w:kern w:val="0"/>
                <w:sz w:val="18"/>
              </w:rPr>
              <w:t>）</w:t>
            </w:r>
          </w:p>
        </w:tc>
      </w:tr>
      <w:tr w:rsidR="00000000" w14:paraId="33205813" w14:textId="77777777">
        <w:trPr>
          <w:trHeight w:val="317"/>
        </w:trPr>
        <w:tc>
          <w:tcPr>
            <w:tcW w:w="2835" w:type="dxa"/>
            <w:shd w:val="clear" w:color="000000" w:fill="FFFFFF"/>
            <w:vAlign w:val="center"/>
          </w:tcPr>
          <w:p w14:paraId="2CD52552" w14:textId="77777777" w:rsidR="00000000" w:rsidRDefault="007478C2">
            <w:pPr>
              <w:jc w:val="left"/>
              <w:rPr>
                <w:rFonts w:ascii="Arial" w:hAnsi="Arial" w:cs="Arial"/>
                <w:bCs/>
                <w:color w:val="000000"/>
                <w:sz w:val="24"/>
                <w:szCs w:val="24"/>
              </w:rPr>
            </w:pPr>
            <w:r>
              <w:rPr>
                <w:rFonts w:ascii="Arial" w:hAnsi="Arial" w:cs="Arial" w:hint="eastAsia"/>
                <w:bCs/>
                <w:color w:val="000000"/>
                <w:sz w:val="24"/>
                <w:szCs w:val="24"/>
              </w:rPr>
              <w:t>其中：计入损益的利得或损失</w:t>
            </w:r>
          </w:p>
        </w:tc>
        <w:tc>
          <w:tcPr>
            <w:tcW w:w="2160" w:type="dxa"/>
            <w:vAlign w:val="center"/>
          </w:tcPr>
          <w:p w14:paraId="080587D2"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6760</w:t>
            </w:r>
            <w:r>
              <w:rPr>
                <w:rFonts w:ascii="宋体" w:hAnsi="宋体" w:hint="eastAsia"/>
                <w:color w:val="000000"/>
                <w:kern w:val="0"/>
                <w:sz w:val="18"/>
              </w:rPr>
              <w:t>）</w:t>
            </w:r>
          </w:p>
        </w:tc>
        <w:tc>
          <w:tcPr>
            <w:tcW w:w="2093" w:type="dxa"/>
            <w:vAlign w:val="center"/>
          </w:tcPr>
          <w:p w14:paraId="57382C46"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6772</w:t>
            </w:r>
            <w:r>
              <w:rPr>
                <w:rFonts w:ascii="宋体" w:hAnsi="宋体" w:hint="eastAsia"/>
                <w:color w:val="000000"/>
                <w:kern w:val="0"/>
                <w:sz w:val="18"/>
              </w:rPr>
              <w:t>）</w:t>
            </w:r>
          </w:p>
        </w:tc>
        <w:tc>
          <w:tcPr>
            <w:tcW w:w="1843" w:type="dxa"/>
            <w:vAlign w:val="center"/>
          </w:tcPr>
          <w:p w14:paraId="210760FC"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6781</w:t>
            </w:r>
            <w:r>
              <w:rPr>
                <w:rFonts w:ascii="宋体" w:hAnsi="宋体" w:hint="eastAsia"/>
                <w:color w:val="000000"/>
                <w:kern w:val="0"/>
                <w:sz w:val="18"/>
              </w:rPr>
              <w:t>）</w:t>
            </w:r>
          </w:p>
        </w:tc>
      </w:tr>
      <w:tr w:rsidR="00000000" w14:paraId="0229E004" w14:textId="77777777">
        <w:trPr>
          <w:trHeight w:val="317"/>
        </w:trPr>
        <w:tc>
          <w:tcPr>
            <w:tcW w:w="2835" w:type="dxa"/>
            <w:shd w:val="clear" w:color="000000" w:fill="FFFFFF"/>
            <w:vAlign w:val="center"/>
          </w:tcPr>
          <w:p w14:paraId="7ADF910A" w14:textId="77777777" w:rsidR="00000000" w:rsidRDefault="007478C2">
            <w:pPr>
              <w:jc w:val="left"/>
              <w:rPr>
                <w:rFonts w:ascii="Arial" w:hAnsi="Arial" w:cs="Arial"/>
                <w:bCs/>
                <w:color w:val="000000"/>
                <w:sz w:val="24"/>
                <w:szCs w:val="24"/>
              </w:rPr>
            </w:pPr>
            <w:r>
              <w:rPr>
                <w:rFonts w:ascii="Arial" w:hAnsi="Arial" w:cs="Arial" w:hint="eastAsia"/>
                <w:bCs/>
                <w:color w:val="000000"/>
                <w:sz w:val="24"/>
                <w:szCs w:val="24"/>
              </w:rPr>
              <w:t xml:space="preserve"> </w:t>
            </w:r>
            <w:r>
              <w:rPr>
                <w:rFonts w:ascii="Arial" w:hAnsi="Arial" w:cs="Arial"/>
                <w:bCs/>
                <w:color w:val="000000"/>
                <w:sz w:val="24"/>
                <w:szCs w:val="24"/>
              </w:rPr>
              <w:t xml:space="preserve">     </w:t>
            </w:r>
            <w:r>
              <w:rPr>
                <w:rFonts w:ascii="Arial" w:hAnsi="Arial" w:cs="Arial" w:hint="eastAsia"/>
                <w:bCs/>
                <w:color w:val="000000"/>
                <w:sz w:val="24"/>
                <w:szCs w:val="24"/>
              </w:rPr>
              <w:t>计入其他综合收益的利得或损失（若有</w:t>
            </w:r>
            <w:r>
              <w:rPr>
                <w:rFonts w:ascii="Arial" w:hAnsi="Arial" w:cs="Arial"/>
                <w:bCs/>
                <w:color w:val="000000"/>
                <w:sz w:val="24"/>
                <w:szCs w:val="24"/>
              </w:rPr>
              <w:t>）</w:t>
            </w:r>
          </w:p>
        </w:tc>
        <w:tc>
          <w:tcPr>
            <w:tcW w:w="2160" w:type="dxa"/>
            <w:vAlign w:val="center"/>
          </w:tcPr>
          <w:p w14:paraId="6DCC190D"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6761</w:t>
            </w:r>
            <w:r>
              <w:rPr>
                <w:rFonts w:ascii="宋体" w:hAnsi="宋体" w:hint="eastAsia"/>
                <w:color w:val="000000"/>
                <w:kern w:val="0"/>
                <w:sz w:val="18"/>
              </w:rPr>
              <w:t>）</w:t>
            </w:r>
          </w:p>
        </w:tc>
        <w:tc>
          <w:tcPr>
            <w:tcW w:w="2093" w:type="dxa"/>
            <w:vAlign w:val="center"/>
          </w:tcPr>
          <w:p w14:paraId="49EA01A1"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6773</w:t>
            </w:r>
            <w:r>
              <w:rPr>
                <w:rFonts w:ascii="宋体" w:hAnsi="宋体" w:hint="eastAsia"/>
                <w:color w:val="000000"/>
                <w:kern w:val="0"/>
                <w:sz w:val="18"/>
              </w:rPr>
              <w:t>）</w:t>
            </w:r>
          </w:p>
        </w:tc>
        <w:tc>
          <w:tcPr>
            <w:tcW w:w="1843" w:type="dxa"/>
            <w:vAlign w:val="center"/>
          </w:tcPr>
          <w:p w14:paraId="314D6BB6"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6782</w:t>
            </w:r>
            <w:r>
              <w:rPr>
                <w:rFonts w:ascii="宋体" w:hAnsi="宋体" w:hint="eastAsia"/>
                <w:color w:val="000000"/>
                <w:kern w:val="0"/>
                <w:sz w:val="18"/>
              </w:rPr>
              <w:t>）</w:t>
            </w:r>
          </w:p>
        </w:tc>
      </w:tr>
      <w:tr w:rsidR="00000000" w14:paraId="2675F5F9" w14:textId="77777777">
        <w:trPr>
          <w:trHeight w:val="315"/>
        </w:trPr>
        <w:tc>
          <w:tcPr>
            <w:tcW w:w="2835" w:type="dxa"/>
            <w:vAlign w:val="center"/>
          </w:tcPr>
          <w:p w14:paraId="1B83A417" w14:textId="77777777" w:rsidR="00000000" w:rsidRDefault="007478C2">
            <w:pPr>
              <w:jc w:val="left"/>
              <w:rPr>
                <w:rFonts w:ascii="Arial" w:hAnsi="Arial" w:cs="Arial"/>
                <w:bCs/>
                <w:color w:val="000000"/>
                <w:sz w:val="24"/>
                <w:szCs w:val="24"/>
              </w:rPr>
            </w:pPr>
            <w:r>
              <w:rPr>
                <w:rFonts w:ascii="Arial" w:hAnsi="Arial" w:cs="Arial" w:hint="eastAsia"/>
                <w:bCs/>
                <w:color w:val="000000"/>
                <w:sz w:val="24"/>
                <w:szCs w:val="24"/>
              </w:rPr>
              <w:t>期末余额</w:t>
            </w:r>
          </w:p>
        </w:tc>
        <w:tc>
          <w:tcPr>
            <w:tcW w:w="2160" w:type="dxa"/>
            <w:vAlign w:val="center"/>
          </w:tcPr>
          <w:p w14:paraId="243AC766"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6754</w:t>
            </w:r>
            <w:r>
              <w:rPr>
                <w:rFonts w:ascii="宋体" w:hAnsi="宋体" w:hint="eastAsia"/>
                <w:color w:val="000000"/>
                <w:kern w:val="0"/>
                <w:sz w:val="18"/>
              </w:rPr>
              <w:t>）</w:t>
            </w:r>
          </w:p>
        </w:tc>
        <w:tc>
          <w:tcPr>
            <w:tcW w:w="2093" w:type="dxa"/>
            <w:vAlign w:val="center"/>
          </w:tcPr>
          <w:p w14:paraId="7E0051A4"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6766</w:t>
            </w:r>
            <w:r>
              <w:rPr>
                <w:rFonts w:ascii="宋体" w:hAnsi="宋体" w:hint="eastAsia"/>
                <w:color w:val="000000"/>
                <w:kern w:val="0"/>
                <w:sz w:val="18"/>
              </w:rPr>
              <w:t>）</w:t>
            </w:r>
          </w:p>
        </w:tc>
        <w:tc>
          <w:tcPr>
            <w:tcW w:w="1843" w:type="dxa"/>
            <w:vAlign w:val="center"/>
          </w:tcPr>
          <w:p w14:paraId="6D490C9E"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6775</w:t>
            </w:r>
            <w:r>
              <w:rPr>
                <w:rFonts w:ascii="宋体" w:hAnsi="宋体" w:hint="eastAsia"/>
                <w:color w:val="000000"/>
                <w:kern w:val="0"/>
                <w:sz w:val="18"/>
              </w:rPr>
              <w:t>）</w:t>
            </w:r>
          </w:p>
        </w:tc>
      </w:tr>
      <w:tr w:rsidR="00000000" w14:paraId="36572E67" w14:textId="77777777">
        <w:trPr>
          <w:trHeight w:val="1630"/>
        </w:trPr>
        <w:tc>
          <w:tcPr>
            <w:tcW w:w="2835" w:type="dxa"/>
            <w:vAlign w:val="center"/>
          </w:tcPr>
          <w:p w14:paraId="166A0C94" w14:textId="77777777" w:rsidR="00000000" w:rsidRDefault="007478C2">
            <w:pPr>
              <w:jc w:val="left"/>
              <w:rPr>
                <w:rFonts w:ascii="Arial" w:hAnsi="Arial" w:cs="Arial"/>
                <w:bCs/>
                <w:color w:val="000000"/>
                <w:sz w:val="24"/>
                <w:szCs w:val="24"/>
              </w:rPr>
            </w:pPr>
            <w:r>
              <w:rPr>
                <w:rFonts w:ascii="Arial" w:hAnsi="Arial" w:cs="Arial" w:hint="eastAsia"/>
                <w:bCs/>
                <w:color w:val="000000"/>
                <w:sz w:val="24"/>
                <w:szCs w:val="24"/>
              </w:rPr>
              <w:t>期末仍持有的第三层次金融资产计入本期损益的未实现利得或损失的变动</w:t>
            </w:r>
            <w:r>
              <w:rPr>
                <w:rFonts w:ascii="Arial" w:hAnsi="Arial" w:cs="Arial"/>
                <w:bCs/>
                <w:color w:val="000000"/>
                <w:sz w:val="24"/>
                <w:szCs w:val="24"/>
              </w:rPr>
              <w:t>——</w:t>
            </w:r>
            <w:r>
              <w:rPr>
                <w:rFonts w:ascii="Arial" w:hAnsi="Arial" w:cs="Arial" w:hint="eastAsia"/>
                <w:bCs/>
                <w:color w:val="000000"/>
                <w:sz w:val="24"/>
                <w:szCs w:val="24"/>
              </w:rPr>
              <w:t>公允价值变动损益</w:t>
            </w:r>
          </w:p>
        </w:tc>
        <w:tc>
          <w:tcPr>
            <w:tcW w:w="2160" w:type="dxa"/>
            <w:vAlign w:val="center"/>
          </w:tcPr>
          <w:p w14:paraId="7D71494D"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6762</w:t>
            </w:r>
            <w:r>
              <w:rPr>
                <w:rFonts w:ascii="宋体" w:hAnsi="宋体" w:hint="eastAsia"/>
                <w:color w:val="000000"/>
                <w:kern w:val="0"/>
                <w:sz w:val="18"/>
              </w:rPr>
              <w:t>）</w:t>
            </w:r>
          </w:p>
        </w:tc>
        <w:tc>
          <w:tcPr>
            <w:tcW w:w="2093" w:type="dxa"/>
            <w:vAlign w:val="center"/>
          </w:tcPr>
          <w:p w14:paraId="7E16105F"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6774</w:t>
            </w:r>
            <w:r>
              <w:rPr>
                <w:rFonts w:ascii="宋体" w:hAnsi="宋体" w:hint="eastAsia"/>
                <w:color w:val="000000"/>
                <w:kern w:val="0"/>
                <w:sz w:val="18"/>
              </w:rPr>
              <w:t>）</w:t>
            </w:r>
          </w:p>
        </w:tc>
        <w:tc>
          <w:tcPr>
            <w:tcW w:w="1843" w:type="dxa"/>
            <w:vAlign w:val="center"/>
          </w:tcPr>
          <w:p w14:paraId="2F7F0107"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6783</w:t>
            </w:r>
            <w:r>
              <w:rPr>
                <w:rFonts w:ascii="宋体" w:hAnsi="宋体" w:hint="eastAsia"/>
                <w:color w:val="000000"/>
                <w:kern w:val="0"/>
                <w:sz w:val="18"/>
              </w:rPr>
              <w:t>）</w:t>
            </w:r>
          </w:p>
        </w:tc>
      </w:tr>
      <w:tr w:rsidR="00000000" w14:paraId="27033064" w14:textId="77777777">
        <w:trPr>
          <w:trHeight w:val="315"/>
        </w:trPr>
        <w:tc>
          <w:tcPr>
            <w:tcW w:w="2835" w:type="dxa"/>
            <w:vMerge w:val="restart"/>
            <w:vAlign w:val="center"/>
          </w:tcPr>
          <w:p w14:paraId="499BFC7C" w14:textId="77777777" w:rsidR="00000000" w:rsidRDefault="007478C2">
            <w:pPr>
              <w:jc w:val="center"/>
              <w:rPr>
                <w:rFonts w:ascii="Arial" w:hAnsi="Arial" w:cs="Arial"/>
                <w:bCs/>
                <w:color w:val="000000"/>
                <w:sz w:val="24"/>
                <w:szCs w:val="24"/>
              </w:rPr>
            </w:pPr>
            <w:r>
              <w:rPr>
                <w:rFonts w:ascii="Arial" w:hAnsi="Arial" w:cs="Arial" w:hint="eastAsia"/>
                <w:bCs/>
                <w:color w:val="000000"/>
                <w:sz w:val="24"/>
                <w:szCs w:val="24"/>
              </w:rPr>
              <w:t>项目</w:t>
            </w:r>
          </w:p>
        </w:tc>
        <w:tc>
          <w:tcPr>
            <w:tcW w:w="6096" w:type="dxa"/>
            <w:gridSpan w:val="3"/>
            <w:vAlign w:val="center"/>
          </w:tcPr>
          <w:p w14:paraId="0031FD70" w14:textId="77777777" w:rsidR="00000000" w:rsidRDefault="007478C2">
            <w:pPr>
              <w:jc w:val="center"/>
              <w:rPr>
                <w:rFonts w:ascii="Arial" w:hAnsi="Arial" w:cs="Arial"/>
                <w:bCs/>
                <w:color w:val="000000"/>
                <w:sz w:val="24"/>
                <w:szCs w:val="24"/>
              </w:rPr>
            </w:pPr>
            <w:r>
              <w:rPr>
                <w:rFonts w:ascii="Arial" w:hAnsi="Arial" w:cs="Arial" w:hint="eastAsia"/>
                <w:bCs/>
                <w:color w:val="000000"/>
                <w:sz w:val="24"/>
                <w:szCs w:val="24"/>
              </w:rPr>
              <w:t>上年度可比同期</w:t>
            </w:r>
          </w:p>
          <w:p w14:paraId="18D463BE" w14:textId="77777777" w:rsidR="00000000" w:rsidRDefault="007478C2">
            <w:pPr>
              <w:jc w:val="center"/>
              <w:rPr>
                <w:rFonts w:ascii="Arial" w:hAnsi="Arial" w:cs="Arial"/>
                <w:bCs/>
                <w:color w:val="000000"/>
                <w:sz w:val="24"/>
                <w:szCs w:val="24"/>
              </w:rPr>
            </w:pPr>
            <w:r>
              <w:rPr>
                <w:rFonts w:ascii="Arial" w:hAnsi="Arial" w:cs="Arial" w:hint="eastAsia"/>
                <w:bCs/>
                <w:color w:val="000000"/>
                <w:sz w:val="24"/>
                <w:szCs w:val="24"/>
              </w:rPr>
              <w:t>_</w:t>
            </w:r>
            <w:r>
              <w:rPr>
                <w:rFonts w:ascii="Arial" w:hAnsi="Arial" w:cs="Arial" w:hint="eastAsia"/>
                <w:bCs/>
                <w:color w:val="000000"/>
                <w:sz w:val="24"/>
                <w:szCs w:val="24"/>
              </w:rPr>
              <w:t>年</w:t>
            </w:r>
            <w:r>
              <w:rPr>
                <w:rFonts w:ascii="Arial" w:hAnsi="Arial" w:cs="Arial" w:hint="eastAsia"/>
                <w:bCs/>
                <w:color w:val="000000"/>
                <w:sz w:val="24"/>
                <w:szCs w:val="24"/>
              </w:rPr>
              <w:t>_</w:t>
            </w:r>
            <w:r>
              <w:rPr>
                <w:rFonts w:ascii="Arial" w:hAnsi="Arial" w:cs="Arial" w:hint="eastAsia"/>
                <w:bCs/>
                <w:color w:val="000000"/>
                <w:sz w:val="24"/>
                <w:szCs w:val="24"/>
              </w:rPr>
              <w:t>月</w:t>
            </w:r>
            <w:r>
              <w:rPr>
                <w:rFonts w:ascii="Arial" w:hAnsi="Arial" w:cs="Arial" w:hint="eastAsia"/>
                <w:bCs/>
                <w:color w:val="000000"/>
                <w:sz w:val="24"/>
                <w:szCs w:val="24"/>
              </w:rPr>
              <w:t>_</w:t>
            </w:r>
            <w:r>
              <w:rPr>
                <w:rFonts w:ascii="Arial" w:hAnsi="Arial" w:cs="Arial" w:hint="eastAsia"/>
                <w:bCs/>
                <w:color w:val="000000"/>
                <w:sz w:val="24"/>
                <w:szCs w:val="24"/>
              </w:rPr>
              <w:t>日至</w:t>
            </w:r>
            <w:r>
              <w:rPr>
                <w:rFonts w:ascii="Arial" w:hAnsi="Arial" w:cs="Arial" w:hint="eastAsia"/>
                <w:bCs/>
                <w:color w:val="000000"/>
                <w:sz w:val="24"/>
                <w:szCs w:val="24"/>
              </w:rPr>
              <w:t>_</w:t>
            </w:r>
            <w:r>
              <w:rPr>
                <w:rFonts w:ascii="Arial" w:hAnsi="Arial" w:cs="Arial" w:hint="eastAsia"/>
                <w:bCs/>
                <w:color w:val="000000"/>
                <w:sz w:val="24"/>
                <w:szCs w:val="24"/>
              </w:rPr>
              <w:t>年</w:t>
            </w:r>
            <w:r>
              <w:rPr>
                <w:rFonts w:ascii="Arial" w:hAnsi="Arial" w:cs="Arial" w:hint="eastAsia"/>
                <w:bCs/>
                <w:color w:val="000000"/>
                <w:sz w:val="24"/>
                <w:szCs w:val="24"/>
              </w:rPr>
              <w:t>_</w:t>
            </w:r>
            <w:r>
              <w:rPr>
                <w:rFonts w:ascii="Arial" w:hAnsi="Arial" w:cs="Arial" w:hint="eastAsia"/>
                <w:bCs/>
                <w:color w:val="000000"/>
                <w:sz w:val="24"/>
                <w:szCs w:val="24"/>
              </w:rPr>
              <w:t>月</w:t>
            </w:r>
            <w:r>
              <w:rPr>
                <w:rFonts w:ascii="Arial" w:hAnsi="Arial" w:cs="Arial" w:hint="eastAsia"/>
                <w:bCs/>
                <w:color w:val="000000"/>
                <w:sz w:val="24"/>
                <w:szCs w:val="24"/>
              </w:rPr>
              <w:t>_</w:t>
            </w:r>
            <w:r>
              <w:rPr>
                <w:rFonts w:ascii="Arial" w:hAnsi="Arial" w:cs="Arial" w:hint="eastAsia"/>
                <w:bCs/>
                <w:color w:val="000000"/>
                <w:sz w:val="24"/>
                <w:szCs w:val="24"/>
              </w:rPr>
              <w:t>日</w:t>
            </w:r>
          </w:p>
        </w:tc>
      </w:tr>
      <w:tr w:rsidR="00000000" w14:paraId="55382B04" w14:textId="77777777">
        <w:trPr>
          <w:trHeight w:val="315"/>
        </w:trPr>
        <w:tc>
          <w:tcPr>
            <w:tcW w:w="2835" w:type="dxa"/>
            <w:vMerge/>
            <w:vAlign w:val="center"/>
          </w:tcPr>
          <w:p w14:paraId="40642F4C" w14:textId="77777777" w:rsidR="00000000" w:rsidRDefault="007478C2">
            <w:pPr>
              <w:jc w:val="center"/>
              <w:rPr>
                <w:rFonts w:ascii="Arial" w:hAnsi="Arial" w:cs="Arial"/>
                <w:bCs/>
                <w:color w:val="000000"/>
                <w:sz w:val="24"/>
                <w:szCs w:val="24"/>
              </w:rPr>
            </w:pPr>
          </w:p>
        </w:tc>
        <w:tc>
          <w:tcPr>
            <w:tcW w:w="4253" w:type="dxa"/>
            <w:gridSpan w:val="2"/>
            <w:vAlign w:val="center"/>
          </w:tcPr>
          <w:p w14:paraId="5E7740C9" w14:textId="77777777" w:rsidR="00000000" w:rsidRDefault="007478C2">
            <w:pPr>
              <w:jc w:val="center"/>
              <w:rPr>
                <w:rFonts w:ascii="Arial" w:hAnsi="Arial" w:cs="Arial"/>
                <w:bCs/>
                <w:color w:val="000000"/>
                <w:sz w:val="24"/>
                <w:szCs w:val="24"/>
              </w:rPr>
            </w:pPr>
            <w:r>
              <w:rPr>
                <w:rFonts w:ascii="Arial" w:hAnsi="Arial" w:cs="Arial" w:hint="eastAsia"/>
                <w:bCs/>
                <w:color w:val="000000"/>
                <w:sz w:val="24"/>
                <w:szCs w:val="24"/>
              </w:rPr>
              <w:t>交易性金融资产</w:t>
            </w:r>
          </w:p>
        </w:tc>
        <w:tc>
          <w:tcPr>
            <w:tcW w:w="1843" w:type="dxa"/>
            <w:vMerge w:val="restart"/>
            <w:vAlign w:val="center"/>
          </w:tcPr>
          <w:p w14:paraId="1FFD587B" w14:textId="77777777" w:rsidR="00000000" w:rsidRDefault="007478C2">
            <w:pPr>
              <w:jc w:val="center"/>
              <w:rPr>
                <w:rFonts w:ascii="Arial" w:hAnsi="Arial" w:cs="Arial"/>
                <w:bCs/>
                <w:color w:val="000000"/>
                <w:sz w:val="24"/>
                <w:szCs w:val="24"/>
              </w:rPr>
            </w:pPr>
            <w:r>
              <w:rPr>
                <w:rFonts w:ascii="Arial" w:hAnsi="Arial" w:cs="Arial" w:hint="eastAsia"/>
                <w:bCs/>
                <w:color w:val="000000"/>
                <w:sz w:val="24"/>
                <w:szCs w:val="24"/>
              </w:rPr>
              <w:t>合计</w:t>
            </w:r>
          </w:p>
        </w:tc>
      </w:tr>
      <w:tr w:rsidR="00000000" w14:paraId="484116E9" w14:textId="77777777">
        <w:trPr>
          <w:trHeight w:val="334"/>
        </w:trPr>
        <w:tc>
          <w:tcPr>
            <w:tcW w:w="2835" w:type="dxa"/>
            <w:vMerge/>
            <w:vAlign w:val="center"/>
          </w:tcPr>
          <w:p w14:paraId="66D72B77" w14:textId="77777777" w:rsidR="00000000" w:rsidRDefault="007478C2">
            <w:pPr>
              <w:jc w:val="center"/>
              <w:rPr>
                <w:rFonts w:ascii="Arial" w:hAnsi="Arial" w:cs="Arial"/>
                <w:bCs/>
                <w:color w:val="000000"/>
                <w:sz w:val="24"/>
                <w:szCs w:val="24"/>
              </w:rPr>
            </w:pPr>
          </w:p>
        </w:tc>
        <w:tc>
          <w:tcPr>
            <w:tcW w:w="2160" w:type="dxa"/>
            <w:vAlign w:val="center"/>
          </w:tcPr>
          <w:p w14:paraId="67AB6D76" w14:textId="77777777" w:rsidR="00000000" w:rsidRDefault="007478C2">
            <w:pPr>
              <w:jc w:val="center"/>
              <w:rPr>
                <w:rFonts w:ascii="Arial" w:hAnsi="Arial" w:cs="Arial"/>
                <w:bCs/>
                <w:color w:val="000000"/>
                <w:sz w:val="24"/>
                <w:szCs w:val="24"/>
              </w:rPr>
            </w:pPr>
            <w:r>
              <w:rPr>
                <w:rFonts w:ascii="Arial" w:hAnsi="Arial" w:cs="Arial" w:hint="eastAsia"/>
                <w:bCs/>
                <w:color w:val="000000"/>
                <w:sz w:val="24"/>
                <w:szCs w:val="24"/>
              </w:rPr>
              <w:t>债券投资</w:t>
            </w:r>
          </w:p>
        </w:tc>
        <w:tc>
          <w:tcPr>
            <w:tcW w:w="2093" w:type="dxa"/>
            <w:vAlign w:val="center"/>
          </w:tcPr>
          <w:p w14:paraId="36934406" w14:textId="77777777" w:rsidR="00000000" w:rsidRDefault="007478C2">
            <w:pPr>
              <w:jc w:val="center"/>
              <w:rPr>
                <w:rFonts w:ascii="Arial" w:hAnsi="Arial" w:cs="Arial"/>
                <w:bCs/>
                <w:color w:val="000000"/>
                <w:sz w:val="24"/>
                <w:szCs w:val="24"/>
              </w:rPr>
            </w:pPr>
            <w:r>
              <w:rPr>
                <w:rFonts w:ascii="Arial" w:hAnsi="Arial" w:cs="Arial"/>
                <w:bCs/>
                <w:color w:val="000000"/>
                <w:sz w:val="24"/>
                <w:szCs w:val="24"/>
              </w:rPr>
              <w:t>……</w:t>
            </w:r>
          </w:p>
        </w:tc>
        <w:tc>
          <w:tcPr>
            <w:tcW w:w="1843" w:type="dxa"/>
            <w:vMerge/>
            <w:vAlign w:val="center"/>
          </w:tcPr>
          <w:p w14:paraId="4AA57332" w14:textId="77777777" w:rsidR="00000000" w:rsidRDefault="007478C2">
            <w:pPr>
              <w:jc w:val="center"/>
              <w:rPr>
                <w:rFonts w:ascii="Arial" w:hAnsi="Arial" w:cs="Arial"/>
                <w:bCs/>
                <w:color w:val="000000"/>
                <w:sz w:val="24"/>
                <w:szCs w:val="24"/>
              </w:rPr>
            </w:pPr>
          </w:p>
        </w:tc>
      </w:tr>
      <w:tr w:rsidR="00000000" w14:paraId="5CF42B09" w14:textId="77777777">
        <w:trPr>
          <w:trHeight w:val="315"/>
        </w:trPr>
        <w:tc>
          <w:tcPr>
            <w:tcW w:w="2835" w:type="dxa"/>
            <w:vAlign w:val="center"/>
          </w:tcPr>
          <w:p w14:paraId="0418C902" w14:textId="77777777" w:rsidR="00000000" w:rsidRDefault="007478C2">
            <w:pPr>
              <w:jc w:val="left"/>
              <w:rPr>
                <w:rFonts w:ascii="Arial" w:hAnsi="Arial" w:cs="Arial"/>
                <w:bCs/>
                <w:color w:val="000000"/>
                <w:sz w:val="24"/>
                <w:szCs w:val="24"/>
              </w:rPr>
            </w:pPr>
            <w:r>
              <w:rPr>
                <w:rFonts w:ascii="Arial" w:hAnsi="Arial" w:cs="Arial" w:hint="eastAsia"/>
                <w:bCs/>
                <w:color w:val="000000"/>
                <w:sz w:val="24"/>
                <w:szCs w:val="24"/>
              </w:rPr>
              <w:t>期初余额</w:t>
            </w:r>
          </w:p>
        </w:tc>
        <w:tc>
          <w:tcPr>
            <w:tcW w:w="2160" w:type="dxa"/>
            <w:vAlign w:val="center"/>
          </w:tcPr>
          <w:p w14:paraId="45E3F578" w14:textId="77777777" w:rsidR="00000000" w:rsidRDefault="007478C2">
            <w:pPr>
              <w:jc w:val="center"/>
              <w:rPr>
                <w:rFonts w:ascii="Arial" w:hAnsi="Arial" w:cs="Arial"/>
                <w:bCs/>
                <w:color w:val="000000"/>
                <w:sz w:val="24"/>
                <w:szCs w:val="24"/>
              </w:rPr>
            </w:pPr>
            <w:r>
              <w:rPr>
                <w:rFonts w:ascii="Arial" w:hAnsi="Arial" w:cs="Arial"/>
                <w:bCs/>
                <w:color w:val="000000"/>
                <w:sz w:val="24"/>
                <w:szCs w:val="24"/>
              </w:rPr>
              <w:t xml:space="preserve">　</w:t>
            </w:r>
            <w:r>
              <w:rPr>
                <w:rFonts w:ascii="宋体" w:hAnsi="宋体" w:hint="eastAsia"/>
                <w:color w:val="000000"/>
                <w:kern w:val="0"/>
                <w:sz w:val="18"/>
              </w:rPr>
              <w:t>（</w:t>
            </w:r>
            <w:r>
              <w:rPr>
                <w:rFonts w:ascii="宋体" w:hAnsi="宋体" w:hint="eastAsia"/>
                <w:color w:val="000000"/>
                <w:kern w:val="0"/>
                <w:sz w:val="18"/>
              </w:rPr>
              <w:t>6754</w:t>
            </w:r>
            <w:r>
              <w:rPr>
                <w:rFonts w:ascii="宋体" w:hAnsi="宋体" w:hint="eastAsia"/>
                <w:color w:val="000000"/>
                <w:kern w:val="0"/>
                <w:sz w:val="18"/>
              </w:rPr>
              <w:t>）</w:t>
            </w:r>
          </w:p>
        </w:tc>
        <w:tc>
          <w:tcPr>
            <w:tcW w:w="2093" w:type="dxa"/>
            <w:vAlign w:val="center"/>
          </w:tcPr>
          <w:p w14:paraId="554CC8B8"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6766</w:t>
            </w:r>
            <w:r>
              <w:rPr>
                <w:rFonts w:ascii="宋体" w:hAnsi="宋体" w:hint="eastAsia"/>
                <w:color w:val="000000"/>
                <w:kern w:val="0"/>
                <w:sz w:val="18"/>
              </w:rPr>
              <w:t>）</w:t>
            </w:r>
          </w:p>
        </w:tc>
        <w:tc>
          <w:tcPr>
            <w:tcW w:w="1843" w:type="dxa"/>
            <w:vAlign w:val="center"/>
          </w:tcPr>
          <w:p w14:paraId="7DBD29A9"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6775</w:t>
            </w:r>
            <w:r>
              <w:rPr>
                <w:rFonts w:ascii="宋体" w:hAnsi="宋体" w:hint="eastAsia"/>
                <w:color w:val="000000"/>
                <w:kern w:val="0"/>
                <w:sz w:val="18"/>
              </w:rPr>
              <w:t>）</w:t>
            </w:r>
          </w:p>
        </w:tc>
      </w:tr>
      <w:tr w:rsidR="00000000" w14:paraId="72F71752" w14:textId="77777777">
        <w:trPr>
          <w:trHeight w:val="315"/>
        </w:trPr>
        <w:tc>
          <w:tcPr>
            <w:tcW w:w="2835" w:type="dxa"/>
            <w:vAlign w:val="center"/>
          </w:tcPr>
          <w:p w14:paraId="1E23CED0" w14:textId="77777777" w:rsidR="00000000" w:rsidRDefault="007478C2">
            <w:pPr>
              <w:jc w:val="left"/>
              <w:rPr>
                <w:rFonts w:ascii="Arial" w:hAnsi="Arial" w:cs="Arial"/>
                <w:bCs/>
                <w:color w:val="000000"/>
                <w:sz w:val="24"/>
                <w:szCs w:val="24"/>
              </w:rPr>
            </w:pPr>
            <w:r>
              <w:rPr>
                <w:rFonts w:ascii="Arial" w:hAnsi="Arial" w:cs="Arial" w:hint="eastAsia"/>
                <w:bCs/>
                <w:color w:val="000000"/>
                <w:sz w:val="24"/>
                <w:szCs w:val="24"/>
              </w:rPr>
              <w:t>当期购买</w:t>
            </w:r>
          </w:p>
        </w:tc>
        <w:tc>
          <w:tcPr>
            <w:tcW w:w="2160" w:type="dxa"/>
            <w:vAlign w:val="center"/>
          </w:tcPr>
          <w:p w14:paraId="5EC1D388"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6755</w:t>
            </w:r>
            <w:r>
              <w:rPr>
                <w:rFonts w:ascii="宋体" w:hAnsi="宋体" w:hint="eastAsia"/>
                <w:color w:val="000000"/>
                <w:kern w:val="0"/>
                <w:sz w:val="18"/>
              </w:rPr>
              <w:t>）</w:t>
            </w:r>
          </w:p>
        </w:tc>
        <w:tc>
          <w:tcPr>
            <w:tcW w:w="2093" w:type="dxa"/>
            <w:vAlign w:val="center"/>
          </w:tcPr>
          <w:p w14:paraId="4CDCFDAB"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6767</w:t>
            </w:r>
            <w:r>
              <w:rPr>
                <w:rFonts w:ascii="宋体" w:hAnsi="宋体" w:hint="eastAsia"/>
                <w:color w:val="000000"/>
                <w:kern w:val="0"/>
                <w:sz w:val="18"/>
              </w:rPr>
              <w:t>）</w:t>
            </w:r>
          </w:p>
        </w:tc>
        <w:tc>
          <w:tcPr>
            <w:tcW w:w="1843" w:type="dxa"/>
            <w:vAlign w:val="center"/>
          </w:tcPr>
          <w:p w14:paraId="54FC6D39"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6776</w:t>
            </w:r>
            <w:r>
              <w:rPr>
                <w:rFonts w:ascii="宋体" w:hAnsi="宋体" w:hint="eastAsia"/>
                <w:color w:val="000000"/>
                <w:kern w:val="0"/>
                <w:sz w:val="18"/>
              </w:rPr>
              <w:t>）</w:t>
            </w:r>
          </w:p>
        </w:tc>
      </w:tr>
      <w:tr w:rsidR="00000000" w14:paraId="5F6207D5" w14:textId="77777777">
        <w:trPr>
          <w:trHeight w:val="315"/>
        </w:trPr>
        <w:tc>
          <w:tcPr>
            <w:tcW w:w="2835" w:type="dxa"/>
            <w:vAlign w:val="center"/>
          </w:tcPr>
          <w:p w14:paraId="0C46890C" w14:textId="77777777" w:rsidR="00000000" w:rsidRDefault="007478C2">
            <w:pPr>
              <w:jc w:val="left"/>
              <w:rPr>
                <w:rFonts w:ascii="Arial" w:hAnsi="Arial" w:cs="Arial"/>
                <w:bCs/>
                <w:color w:val="000000"/>
                <w:sz w:val="24"/>
                <w:szCs w:val="24"/>
              </w:rPr>
            </w:pPr>
            <w:r>
              <w:rPr>
                <w:rFonts w:ascii="Arial" w:hAnsi="Arial" w:cs="Arial" w:hint="eastAsia"/>
                <w:bCs/>
                <w:color w:val="000000"/>
                <w:sz w:val="24"/>
                <w:szCs w:val="24"/>
              </w:rPr>
              <w:t>当期出售</w:t>
            </w:r>
            <w:r>
              <w:rPr>
                <w:rFonts w:ascii="Arial" w:hAnsi="Arial" w:cs="Arial" w:hint="eastAsia"/>
                <w:bCs/>
                <w:color w:val="000000"/>
                <w:sz w:val="24"/>
                <w:szCs w:val="24"/>
              </w:rPr>
              <w:t>/</w:t>
            </w:r>
            <w:r>
              <w:rPr>
                <w:rFonts w:ascii="Arial" w:hAnsi="Arial" w:cs="Arial" w:hint="eastAsia"/>
                <w:bCs/>
                <w:color w:val="000000"/>
                <w:sz w:val="24"/>
                <w:szCs w:val="24"/>
              </w:rPr>
              <w:t>结算</w:t>
            </w:r>
          </w:p>
        </w:tc>
        <w:tc>
          <w:tcPr>
            <w:tcW w:w="2160" w:type="dxa"/>
            <w:vAlign w:val="center"/>
          </w:tcPr>
          <w:p w14:paraId="09044656"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6756</w:t>
            </w:r>
            <w:r>
              <w:rPr>
                <w:rFonts w:ascii="宋体" w:hAnsi="宋体" w:hint="eastAsia"/>
                <w:color w:val="000000"/>
                <w:kern w:val="0"/>
                <w:sz w:val="18"/>
              </w:rPr>
              <w:t>）</w:t>
            </w:r>
          </w:p>
        </w:tc>
        <w:tc>
          <w:tcPr>
            <w:tcW w:w="2093" w:type="dxa"/>
            <w:vAlign w:val="center"/>
          </w:tcPr>
          <w:p w14:paraId="040B14D5"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6768</w:t>
            </w:r>
            <w:r>
              <w:rPr>
                <w:rFonts w:ascii="宋体" w:hAnsi="宋体" w:hint="eastAsia"/>
                <w:color w:val="000000"/>
                <w:kern w:val="0"/>
                <w:sz w:val="18"/>
              </w:rPr>
              <w:t>）</w:t>
            </w:r>
          </w:p>
        </w:tc>
        <w:tc>
          <w:tcPr>
            <w:tcW w:w="1843" w:type="dxa"/>
            <w:vAlign w:val="center"/>
          </w:tcPr>
          <w:p w14:paraId="382ADCB6"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6777</w:t>
            </w:r>
            <w:r>
              <w:rPr>
                <w:rFonts w:ascii="宋体" w:hAnsi="宋体" w:hint="eastAsia"/>
                <w:color w:val="000000"/>
                <w:kern w:val="0"/>
                <w:sz w:val="18"/>
              </w:rPr>
              <w:t>）</w:t>
            </w:r>
          </w:p>
        </w:tc>
      </w:tr>
      <w:tr w:rsidR="00000000" w14:paraId="737692F7" w14:textId="77777777">
        <w:trPr>
          <w:trHeight w:val="317"/>
        </w:trPr>
        <w:tc>
          <w:tcPr>
            <w:tcW w:w="2835" w:type="dxa"/>
            <w:shd w:val="clear" w:color="000000" w:fill="FFFFFF"/>
            <w:vAlign w:val="center"/>
          </w:tcPr>
          <w:p w14:paraId="4ED36ECA" w14:textId="77777777" w:rsidR="00000000" w:rsidRDefault="007478C2">
            <w:pPr>
              <w:jc w:val="left"/>
              <w:rPr>
                <w:rFonts w:ascii="Arial" w:hAnsi="Arial" w:cs="Arial"/>
                <w:bCs/>
                <w:color w:val="000000"/>
                <w:sz w:val="24"/>
                <w:szCs w:val="24"/>
              </w:rPr>
            </w:pPr>
            <w:r>
              <w:rPr>
                <w:rFonts w:ascii="Arial" w:hAnsi="Arial" w:cs="Arial" w:hint="eastAsia"/>
                <w:bCs/>
                <w:color w:val="000000"/>
                <w:sz w:val="24"/>
                <w:szCs w:val="24"/>
              </w:rPr>
              <w:t>转入第三层次</w:t>
            </w:r>
          </w:p>
        </w:tc>
        <w:tc>
          <w:tcPr>
            <w:tcW w:w="2160" w:type="dxa"/>
            <w:vAlign w:val="center"/>
          </w:tcPr>
          <w:p w14:paraId="204E1141"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6757</w:t>
            </w:r>
            <w:r>
              <w:rPr>
                <w:rFonts w:ascii="宋体" w:hAnsi="宋体" w:hint="eastAsia"/>
                <w:color w:val="000000"/>
                <w:kern w:val="0"/>
                <w:sz w:val="18"/>
              </w:rPr>
              <w:t>）</w:t>
            </w:r>
          </w:p>
        </w:tc>
        <w:tc>
          <w:tcPr>
            <w:tcW w:w="2093" w:type="dxa"/>
            <w:vAlign w:val="center"/>
          </w:tcPr>
          <w:p w14:paraId="6DF8A43B"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6769</w:t>
            </w:r>
            <w:r>
              <w:rPr>
                <w:rFonts w:ascii="宋体" w:hAnsi="宋体" w:hint="eastAsia"/>
                <w:color w:val="000000"/>
                <w:kern w:val="0"/>
                <w:sz w:val="18"/>
              </w:rPr>
              <w:t>）</w:t>
            </w:r>
          </w:p>
        </w:tc>
        <w:tc>
          <w:tcPr>
            <w:tcW w:w="1843" w:type="dxa"/>
            <w:vAlign w:val="center"/>
          </w:tcPr>
          <w:p w14:paraId="76C15F6B"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6778</w:t>
            </w:r>
            <w:r>
              <w:rPr>
                <w:rFonts w:ascii="宋体" w:hAnsi="宋体" w:hint="eastAsia"/>
                <w:color w:val="000000"/>
                <w:kern w:val="0"/>
                <w:sz w:val="18"/>
              </w:rPr>
              <w:t>）</w:t>
            </w:r>
          </w:p>
        </w:tc>
      </w:tr>
      <w:tr w:rsidR="00000000" w14:paraId="6790C98F" w14:textId="77777777">
        <w:trPr>
          <w:trHeight w:val="255"/>
        </w:trPr>
        <w:tc>
          <w:tcPr>
            <w:tcW w:w="2835" w:type="dxa"/>
            <w:shd w:val="clear" w:color="000000" w:fill="FFFFFF"/>
            <w:vAlign w:val="center"/>
          </w:tcPr>
          <w:p w14:paraId="26F0FAC1" w14:textId="77777777" w:rsidR="00000000" w:rsidRDefault="007478C2">
            <w:pPr>
              <w:jc w:val="left"/>
              <w:rPr>
                <w:rFonts w:ascii="Arial" w:hAnsi="Arial" w:cs="Arial"/>
                <w:bCs/>
                <w:color w:val="000000"/>
                <w:sz w:val="24"/>
                <w:szCs w:val="24"/>
              </w:rPr>
            </w:pPr>
            <w:r>
              <w:rPr>
                <w:rFonts w:ascii="Arial" w:hAnsi="Arial" w:cs="Arial" w:hint="eastAsia"/>
                <w:bCs/>
                <w:color w:val="000000"/>
                <w:sz w:val="24"/>
                <w:szCs w:val="24"/>
              </w:rPr>
              <w:t>转出第三层次</w:t>
            </w:r>
          </w:p>
        </w:tc>
        <w:tc>
          <w:tcPr>
            <w:tcW w:w="2160" w:type="dxa"/>
            <w:vAlign w:val="center"/>
          </w:tcPr>
          <w:p w14:paraId="05D07CAF"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6758</w:t>
            </w:r>
            <w:r>
              <w:rPr>
                <w:rFonts w:ascii="宋体" w:hAnsi="宋体" w:hint="eastAsia"/>
                <w:color w:val="000000"/>
                <w:kern w:val="0"/>
                <w:sz w:val="18"/>
              </w:rPr>
              <w:t>）</w:t>
            </w:r>
          </w:p>
        </w:tc>
        <w:tc>
          <w:tcPr>
            <w:tcW w:w="2093" w:type="dxa"/>
            <w:vAlign w:val="center"/>
          </w:tcPr>
          <w:p w14:paraId="2A4BEC64"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6770</w:t>
            </w:r>
            <w:r>
              <w:rPr>
                <w:rFonts w:ascii="宋体" w:hAnsi="宋体" w:hint="eastAsia"/>
                <w:color w:val="000000"/>
                <w:kern w:val="0"/>
                <w:sz w:val="18"/>
              </w:rPr>
              <w:t>）</w:t>
            </w:r>
          </w:p>
        </w:tc>
        <w:tc>
          <w:tcPr>
            <w:tcW w:w="1843" w:type="dxa"/>
            <w:vAlign w:val="center"/>
          </w:tcPr>
          <w:p w14:paraId="3DB86F40"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6779</w:t>
            </w:r>
            <w:r>
              <w:rPr>
                <w:rFonts w:ascii="宋体" w:hAnsi="宋体" w:hint="eastAsia"/>
                <w:color w:val="000000"/>
                <w:kern w:val="0"/>
                <w:sz w:val="18"/>
              </w:rPr>
              <w:t>）</w:t>
            </w:r>
          </w:p>
        </w:tc>
      </w:tr>
      <w:tr w:rsidR="00000000" w14:paraId="522D7678" w14:textId="77777777">
        <w:trPr>
          <w:trHeight w:val="317"/>
        </w:trPr>
        <w:tc>
          <w:tcPr>
            <w:tcW w:w="2835" w:type="dxa"/>
            <w:shd w:val="clear" w:color="000000" w:fill="FFFFFF"/>
            <w:vAlign w:val="center"/>
          </w:tcPr>
          <w:p w14:paraId="38914E96" w14:textId="77777777" w:rsidR="00000000" w:rsidRDefault="007478C2">
            <w:pPr>
              <w:jc w:val="left"/>
              <w:rPr>
                <w:rFonts w:ascii="Arial" w:hAnsi="Arial" w:cs="Arial"/>
                <w:bCs/>
                <w:color w:val="000000"/>
                <w:sz w:val="24"/>
                <w:szCs w:val="24"/>
              </w:rPr>
            </w:pPr>
            <w:r>
              <w:rPr>
                <w:rFonts w:ascii="Arial" w:hAnsi="Arial" w:cs="Arial" w:hint="eastAsia"/>
                <w:bCs/>
                <w:color w:val="000000"/>
                <w:sz w:val="24"/>
                <w:szCs w:val="24"/>
              </w:rPr>
              <w:t>当期利得或损失总额</w:t>
            </w:r>
          </w:p>
        </w:tc>
        <w:tc>
          <w:tcPr>
            <w:tcW w:w="2160" w:type="dxa"/>
            <w:vAlign w:val="center"/>
          </w:tcPr>
          <w:p w14:paraId="3980AFF4"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6759</w:t>
            </w:r>
            <w:r>
              <w:rPr>
                <w:rFonts w:ascii="宋体" w:hAnsi="宋体" w:hint="eastAsia"/>
                <w:color w:val="000000"/>
                <w:kern w:val="0"/>
                <w:sz w:val="18"/>
              </w:rPr>
              <w:t>）</w:t>
            </w:r>
          </w:p>
        </w:tc>
        <w:tc>
          <w:tcPr>
            <w:tcW w:w="2093" w:type="dxa"/>
            <w:vAlign w:val="center"/>
          </w:tcPr>
          <w:p w14:paraId="18EAE6DB"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6771</w:t>
            </w:r>
            <w:r>
              <w:rPr>
                <w:rFonts w:ascii="宋体" w:hAnsi="宋体" w:hint="eastAsia"/>
                <w:color w:val="000000"/>
                <w:kern w:val="0"/>
                <w:sz w:val="18"/>
              </w:rPr>
              <w:t>）</w:t>
            </w:r>
          </w:p>
        </w:tc>
        <w:tc>
          <w:tcPr>
            <w:tcW w:w="1843" w:type="dxa"/>
            <w:vAlign w:val="center"/>
          </w:tcPr>
          <w:p w14:paraId="06A7106A"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6780</w:t>
            </w:r>
            <w:r>
              <w:rPr>
                <w:rFonts w:ascii="宋体" w:hAnsi="宋体" w:hint="eastAsia"/>
                <w:color w:val="000000"/>
                <w:kern w:val="0"/>
                <w:sz w:val="18"/>
              </w:rPr>
              <w:t>）</w:t>
            </w:r>
          </w:p>
        </w:tc>
      </w:tr>
      <w:tr w:rsidR="00000000" w14:paraId="4D71EEB8" w14:textId="77777777">
        <w:trPr>
          <w:trHeight w:val="317"/>
        </w:trPr>
        <w:tc>
          <w:tcPr>
            <w:tcW w:w="2835" w:type="dxa"/>
            <w:shd w:val="clear" w:color="000000" w:fill="FFFFFF"/>
            <w:vAlign w:val="center"/>
          </w:tcPr>
          <w:p w14:paraId="3526A9C5" w14:textId="77777777" w:rsidR="00000000" w:rsidRDefault="007478C2">
            <w:pPr>
              <w:jc w:val="left"/>
              <w:rPr>
                <w:rFonts w:ascii="Arial" w:hAnsi="Arial" w:cs="Arial"/>
                <w:bCs/>
                <w:color w:val="000000"/>
                <w:sz w:val="24"/>
                <w:szCs w:val="24"/>
              </w:rPr>
            </w:pPr>
            <w:r>
              <w:rPr>
                <w:rFonts w:ascii="Arial" w:hAnsi="Arial" w:cs="Arial" w:hint="eastAsia"/>
                <w:bCs/>
                <w:color w:val="000000"/>
                <w:sz w:val="24"/>
                <w:szCs w:val="24"/>
              </w:rPr>
              <w:t>其中：计入损益的利得或损失</w:t>
            </w:r>
          </w:p>
        </w:tc>
        <w:tc>
          <w:tcPr>
            <w:tcW w:w="2160" w:type="dxa"/>
            <w:vAlign w:val="center"/>
          </w:tcPr>
          <w:p w14:paraId="274BABAE"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6760</w:t>
            </w:r>
            <w:r>
              <w:rPr>
                <w:rFonts w:ascii="宋体" w:hAnsi="宋体" w:hint="eastAsia"/>
                <w:color w:val="000000"/>
                <w:kern w:val="0"/>
                <w:sz w:val="18"/>
              </w:rPr>
              <w:t>）</w:t>
            </w:r>
          </w:p>
        </w:tc>
        <w:tc>
          <w:tcPr>
            <w:tcW w:w="2093" w:type="dxa"/>
            <w:vAlign w:val="center"/>
          </w:tcPr>
          <w:p w14:paraId="1D060622"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6772</w:t>
            </w:r>
            <w:r>
              <w:rPr>
                <w:rFonts w:ascii="宋体" w:hAnsi="宋体" w:hint="eastAsia"/>
                <w:color w:val="000000"/>
                <w:kern w:val="0"/>
                <w:sz w:val="18"/>
              </w:rPr>
              <w:t>）</w:t>
            </w:r>
          </w:p>
        </w:tc>
        <w:tc>
          <w:tcPr>
            <w:tcW w:w="1843" w:type="dxa"/>
            <w:vAlign w:val="center"/>
          </w:tcPr>
          <w:p w14:paraId="0B260A9D"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6781</w:t>
            </w:r>
            <w:r>
              <w:rPr>
                <w:rFonts w:ascii="宋体" w:hAnsi="宋体" w:hint="eastAsia"/>
                <w:color w:val="000000"/>
                <w:kern w:val="0"/>
                <w:sz w:val="18"/>
              </w:rPr>
              <w:t>）</w:t>
            </w:r>
          </w:p>
        </w:tc>
      </w:tr>
      <w:tr w:rsidR="00000000" w14:paraId="0AD3B06C" w14:textId="77777777">
        <w:trPr>
          <w:trHeight w:val="317"/>
        </w:trPr>
        <w:tc>
          <w:tcPr>
            <w:tcW w:w="2835" w:type="dxa"/>
            <w:shd w:val="clear" w:color="000000" w:fill="FFFFFF"/>
            <w:vAlign w:val="center"/>
          </w:tcPr>
          <w:p w14:paraId="26DFDFD6" w14:textId="77777777" w:rsidR="00000000" w:rsidRDefault="007478C2">
            <w:pPr>
              <w:jc w:val="left"/>
              <w:rPr>
                <w:rFonts w:ascii="Arial" w:hAnsi="Arial" w:cs="Arial"/>
                <w:bCs/>
                <w:color w:val="000000"/>
                <w:sz w:val="24"/>
                <w:szCs w:val="24"/>
              </w:rPr>
            </w:pPr>
            <w:r>
              <w:rPr>
                <w:rFonts w:ascii="Arial" w:hAnsi="Arial" w:cs="Arial"/>
                <w:bCs/>
                <w:color w:val="000000"/>
                <w:sz w:val="24"/>
                <w:szCs w:val="24"/>
              </w:rPr>
              <w:t xml:space="preserve">      </w:t>
            </w:r>
            <w:r>
              <w:rPr>
                <w:rFonts w:ascii="Arial" w:hAnsi="Arial" w:cs="Arial" w:hint="eastAsia"/>
                <w:bCs/>
                <w:color w:val="000000"/>
                <w:sz w:val="24"/>
                <w:szCs w:val="24"/>
              </w:rPr>
              <w:t>计入其他综合收益的利得或损失</w:t>
            </w:r>
          </w:p>
        </w:tc>
        <w:tc>
          <w:tcPr>
            <w:tcW w:w="2160" w:type="dxa"/>
            <w:vAlign w:val="center"/>
          </w:tcPr>
          <w:p w14:paraId="759AEA28"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6761</w:t>
            </w:r>
            <w:r>
              <w:rPr>
                <w:rFonts w:ascii="宋体" w:hAnsi="宋体" w:hint="eastAsia"/>
                <w:color w:val="000000"/>
                <w:kern w:val="0"/>
                <w:sz w:val="18"/>
              </w:rPr>
              <w:t>）</w:t>
            </w:r>
          </w:p>
        </w:tc>
        <w:tc>
          <w:tcPr>
            <w:tcW w:w="2093" w:type="dxa"/>
            <w:vAlign w:val="center"/>
          </w:tcPr>
          <w:p w14:paraId="5316036E"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6773</w:t>
            </w:r>
            <w:r>
              <w:rPr>
                <w:rFonts w:ascii="宋体" w:hAnsi="宋体" w:hint="eastAsia"/>
                <w:color w:val="000000"/>
                <w:kern w:val="0"/>
                <w:sz w:val="18"/>
              </w:rPr>
              <w:t>）</w:t>
            </w:r>
          </w:p>
        </w:tc>
        <w:tc>
          <w:tcPr>
            <w:tcW w:w="1843" w:type="dxa"/>
            <w:vAlign w:val="center"/>
          </w:tcPr>
          <w:p w14:paraId="0E8E7964"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6782</w:t>
            </w:r>
            <w:r>
              <w:rPr>
                <w:rFonts w:ascii="宋体" w:hAnsi="宋体" w:hint="eastAsia"/>
                <w:color w:val="000000"/>
                <w:kern w:val="0"/>
                <w:sz w:val="18"/>
              </w:rPr>
              <w:t>）</w:t>
            </w:r>
          </w:p>
        </w:tc>
      </w:tr>
      <w:tr w:rsidR="00000000" w14:paraId="78415236" w14:textId="77777777">
        <w:trPr>
          <w:trHeight w:val="315"/>
        </w:trPr>
        <w:tc>
          <w:tcPr>
            <w:tcW w:w="2835" w:type="dxa"/>
            <w:vAlign w:val="center"/>
          </w:tcPr>
          <w:p w14:paraId="7623D076" w14:textId="77777777" w:rsidR="00000000" w:rsidRDefault="007478C2">
            <w:pPr>
              <w:jc w:val="left"/>
              <w:rPr>
                <w:rFonts w:ascii="Arial" w:hAnsi="Arial" w:cs="Arial"/>
                <w:bCs/>
                <w:color w:val="000000"/>
                <w:sz w:val="24"/>
                <w:szCs w:val="24"/>
              </w:rPr>
            </w:pPr>
            <w:r>
              <w:rPr>
                <w:rFonts w:ascii="Arial" w:hAnsi="Arial" w:cs="Arial" w:hint="eastAsia"/>
                <w:bCs/>
                <w:color w:val="000000"/>
                <w:sz w:val="24"/>
                <w:szCs w:val="24"/>
              </w:rPr>
              <w:t>期末余额</w:t>
            </w:r>
          </w:p>
        </w:tc>
        <w:tc>
          <w:tcPr>
            <w:tcW w:w="2160" w:type="dxa"/>
            <w:vAlign w:val="center"/>
          </w:tcPr>
          <w:p w14:paraId="570125AB"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6754</w:t>
            </w:r>
            <w:r>
              <w:rPr>
                <w:rFonts w:ascii="宋体" w:hAnsi="宋体" w:hint="eastAsia"/>
                <w:color w:val="000000"/>
                <w:kern w:val="0"/>
                <w:sz w:val="18"/>
              </w:rPr>
              <w:t>）</w:t>
            </w:r>
          </w:p>
        </w:tc>
        <w:tc>
          <w:tcPr>
            <w:tcW w:w="2093" w:type="dxa"/>
            <w:vAlign w:val="center"/>
          </w:tcPr>
          <w:p w14:paraId="620EF30D"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6766</w:t>
            </w:r>
            <w:r>
              <w:rPr>
                <w:rFonts w:ascii="宋体" w:hAnsi="宋体" w:hint="eastAsia"/>
                <w:color w:val="000000"/>
                <w:kern w:val="0"/>
                <w:sz w:val="18"/>
              </w:rPr>
              <w:t>）</w:t>
            </w:r>
          </w:p>
        </w:tc>
        <w:tc>
          <w:tcPr>
            <w:tcW w:w="1843" w:type="dxa"/>
            <w:vAlign w:val="center"/>
          </w:tcPr>
          <w:p w14:paraId="728F2312"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6775</w:t>
            </w:r>
            <w:r>
              <w:rPr>
                <w:rFonts w:ascii="宋体" w:hAnsi="宋体" w:hint="eastAsia"/>
                <w:color w:val="000000"/>
                <w:kern w:val="0"/>
                <w:sz w:val="18"/>
              </w:rPr>
              <w:t>）</w:t>
            </w:r>
          </w:p>
        </w:tc>
      </w:tr>
      <w:tr w:rsidR="00000000" w14:paraId="037BE2BF" w14:textId="77777777">
        <w:trPr>
          <w:trHeight w:val="1630"/>
        </w:trPr>
        <w:tc>
          <w:tcPr>
            <w:tcW w:w="2835" w:type="dxa"/>
            <w:vAlign w:val="center"/>
          </w:tcPr>
          <w:p w14:paraId="7CFBD860" w14:textId="77777777" w:rsidR="00000000" w:rsidRDefault="007478C2">
            <w:pPr>
              <w:jc w:val="left"/>
              <w:rPr>
                <w:rFonts w:ascii="Arial" w:hAnsi="Arial" w:cs="Arial"/>
                <w:bCs/>
                <w:color w:val="000000"/>
                <w:sz w:val="24"/>
                <w:szCs w:val="24"/>
              </w:rPr>
            </w:pPr>
            <w:r>
              <w:rPr>
                <w:rFonts w:ascii="Arial" w:hAnsi="Arial" w:cs="Arial" w:hint="eastAsia"/>
                <w:bCs/>
                <w:color w:val="000000"/>
                <w:sz w:val="24"/>
                <w:szCs w:val="24"/>
              </w:rPr>
              <w:t>期末仍持有的第三层次金融资产计入本期损益的未实现利得或损失的变动</w:t>
            </w:r>
            <w:r>
              <w:rPr>
                <w:rFonts w:ascii="Arial" w:hAnsi="Arial" w:cs="Arial"/>
                <w:bCs/>
                <w:color w:val="000000"/>
                <w:sz w:val="24"/>
                <w:szCs w:val="24"/>
              </w:rPr>
              <w:t>——</w:t>
            </w:r>
            <w:r>
              <w:rPr>
                <w:rFonts w:ascii="Arial" w:hAnsi="Arial" w:cs="Arial" w:hint="eastAsia"/>
                <w:bCs/>
                <w:color w:val="000000"/>
                <w:sz w:val="24"/>
                <w:szCs w:val="24"/>
              </w:rPr>
              <w:t>公允价值变动损益</w:t>
            </w:r>
          </w:p>
        </w:tc>
        <w:tc>
          <w:tcPr>
            <w:tcW w:w="2160" w:type="dxa"/>
            <w:vAlign w:val="center"/>
          </w:tcPr>
          <w:p w14:paraId="64A8D754"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6762</w:t>
            </w:r>
            <w:r>
              <w:rPr>
                <w:rFonts w:ascii="宋体" w:hAnsi="宋体" w:hint="eastAsia"/>
                <w:color w:val="000000"/>
                <w:kern w:val="0"/>
                <w:sz w:val="18"/>
              </w:rPr>
              <w:t>）</w:t>
            </w:r>
          </w:p>
        </w:tc>
        <w:tc>
          <w:tcPr>
            <w:tcW w:w="2093" w:type="dxa"/>
            <w:vAlign w:val="center"/>
          </w:tcPr>
          <w:p w14:paraId="3C59A67B"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6774</w:t>
            </w:r>
            <w:r>
              <w:rPr>
                <w:rFonts w:ascii="宋体" w:hAnsi="宋体" w:hint="eastAsia"/>
                <w:color w:val="000000"/>
                <w:kern w:val="0"/>
                <w:sz w:val="18"/>
              </w:rPr>
              <w:t>）</w:t>
            </w:r>
          </w:p>
        </w:tc>
        <w:tc>
          <w:tcPr>
            <w:tcW w:w="1843" w:type="dxa"/>
            <w:vAlign w:val="center"/>
          </w:tcPr>
          <w:p w14:paraId="565484EA" w14:textId="77777777" w:rsidR="00000000" w:rsidRDefault="007478C2">
            <w:pPr>
              <w:jc w:val="center"/>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6783</w:t>
            </w:r>
            <w:r>
              <w:rPr>
                <w:rFonts w:ascii="宋体" w:hAnsi="宋体" w:hint="eastAsia"/>
                <w:color w:val="000000"/>
                <w:kern w:val="0"/>
                <w:sz w:val="18"/>
              </w:rPr>
              <w:t>）</w:t>
            </w:r>
          </w:p>
        </w:tc>
      </w:tr>
    </w:tbl>
    <w:p w14:paraId="42B675C7" w14:textId="77777777" w:rsidR="00000000" w:rsidRDefault="007478C2">
      <w:pPr>
        <w:autoSpaceDE w:val="0"/>
        <w:autoSpaceDN w:val="0"/>
        <w:adjustRightInd w:val="0"/>
        <w:rPr>
          <w:rFonts w:ascii="宋体" w:hAnsi="宋体"/>
          <w:color w:val="000000"/>
          <w:sz w:val="24"/>
        </w:rPr>
      </w:pPr>
      <w:r>
        <w:rPr>
          <w:rFonts w:ascii="宋体"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6784</w:t>
      </w:r>
      <w:r>
        <w:rPr>
          <w:rFonts w:ascii="宋体" w:hAnsi="宋体" w:hint="eastAsia"/>
          <w:color w:val="000000"/>
          <w:kern w:val="0"/>
          <w:sz w:val="18"/>
        </w:rPr>
        <w:t>）</w:t>
      </w:r>
    </w:p>
    <w:p w14:paraId="6CD13C91" w14:textId="77777777" w:rsidR="00000000" w:rsidRDefault="007478C2">
      <w:pPr>
        <w:autoSpaceDE w:val="0"/>
        <w:autoSpaceDN w:val="0"/>
        <w:adjustRightInd w:val="0"/>
        <w:rPr>
          <w:rFonts w:ascii="宋体" w:hAnsi="宋体"/>
          <w:b/>
          <w:color w:val="000000"/>
          <w:sz w:val="24"/>
        </w:rPr>
      </w:pPr>
    </w:p>
    <w:p w14:paraId="320D6862" w14:textId="77777777" w:rsidR="00000000" w:rsidRDefault="007478C2">
      <w:pPr>
        <w:outlineLvl w:val="3"/>
        <w:rPr>
          <w:rFonts w:ascii="Arial" w:hAnsi="Arial"/>
          <w:color w:val="000000"/>
          <w:sz w:val="24"/>
          <w:szCs w:val="24"/>
        </w:rPr>
      </w:pPr>
      <w:r>
        <w:rPr>
          <w:rFonts w:ascii="宋体" w:hAnsi="宋体" w:hint="eastAsia"/>
          <w:b/>
          <w:color w:val="000000"/>
          <w:sz w:val="24"/>
        </w:rPr>
        <w:t>7.4.14.2.</w:t>
      </w:r>
      <w:r>
        <w:rPr>
          <w:rFonts w:ascii="宋体" w:hAnsi="宋体"/>
          <w:b/>
          <w:color w:val="000000"/>
          <w:sz w:val="24"/>
        </w:rPr>
        <w:t>3</w:t>
      </w:r>
      <w:r>
        <w:rPr>
          <w:rFonts w:ascii="宋体" w:hAnsi="宋体" w:hint="eastAsia"/>
          <w:b/>
          <w:color w:val="000000"/>
          <w:sz w:val="24"/>
        </w:rPr>
        <w:t>.</w:t>
      </w:r>
      <w:r>
        <w:rPr>
          <w:rFonts w:ascii="宋体" w:hAnsi="宋体"/>
          <w:b/>
          <w:color w:val="000000"/>
          <w:sz w:val="24"/>
        </w:rPr>
        <w:t xml:space="preserve">2 </w:t>
      </w:r>
      <w:r>
        <w:rPr>
          <w:rFonts w:ascii="宋体" w:hAnsi="宋体" w:hint="eastAsia"/>
          <w:b/>
          <w:color w:val="000000"/>
          <w:sz w:val="24"/>
        </w:rPr>
        <w:t>使用重要不可观察输入值的第三层次公允价值计量的情况</w:t>
      </w:r>
    </w:p>
    <w:p w14:paraId="476A4C0C" w14:textId="77777777" w:rsidR="00000000" w:rsidRDefault="007478C2">
      <w:pPr>
        <w:wordWrap w:val="0"/>
        <w:ind w:leftChars="80" w:left="168" w:firstLineChars="179" w:firstLine="430"/>
        <w:jc w:val="right"/>
        <w:rPr>
          <w:rFonts w:hAnsi="宋体"/>
          <w:color w:val="FF0000"/>
          <w:sz w:val="24"/>
        </w:rPr>
      </w:pPr>
      <w:r>
        <w:rPr>
          <w:rFonts w:hAnsi="宋体" w:hint="eastAsia"/>
          <w:color w:val="000000"/>
          <w:sz w:val="24"/>
        </w:rPr>
        <w:t>单位：</w:t>
      </w:r>
      <w:r>
        <w:rPr>
          <w:rFonts w:hAnsi="宋体" w:hint="eastAsia"/>
          <w:color w:val="000000"/>
          <w:sz w:val="24"/>
        </w:rPr>
        <w:t xml:space="preserve"> </w:t>
      </w:r>
      <w:r>
        <w:rPr>
          <w:rFonts w:hAnsi="宋体" w:hint="eastAsia"/>
          <w:color w:val="FF0000"/>
          <w:sz w:val="24"/>
        </w:rPr>
        <w:t xml:space="preserve">  </w:t>
      </w:r>
    </w:p>
    <w:tbl>
      <w:tblPr>
        <w:tblW w:w="0" w:type="auto"/>
        <w:tblInd w:w="-6" w:type="dxa"/>
        <w:tblLayout w:type="fixed"/>
        <w:tblLook w:val="0000" w:firstRow="0" w:lastRow="0" w:firstColumn="0" w:lastColumn="0" w:noHBand="0" w:noVBand="0"/>
      </w:tblPr>
      <w:tblGrid>
        <w:gridCol w:w="1053"/>
        <w:gridCol w:w="1294"/>
        <w:gridCol w:w="1242"/>
        <w:gridCol w:w="1926"/>
        <w:gridCol w:w="1573"/>
        <w:gridCol w:w="1843"/>
      </w:tblGrid>
      <w:tr w:rsidR="00000000" w14:paraId="3DA3855B" w14:textId="77777777">
        <w:trPr>
          <w:trHeight w:val="285"/>
        </w:trPr>
        <w:tc>
          <w:tcPr>
            <w:tcW w:w="1053"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53F43708" w14:textId="77777777" w:rsidR="00000000" w:rsidRDefault="007478C2">
            <w:pPr>
              <w:jc w:val="center"/>
              <w:rPr>
                <w:rFonts w:ascii="Arial" w:hAnsi="Arial" w:cs="Arial"/>
                <w:bCs/>
                <w:color w:val="000000"/>
                <w:sz w:val="24"/>
                <w:szCs w:val="24"/>
              </w:rPr>
            </w:pPr>
            <w:r>
              <w:rPr>
                <w:rFonts w:ascii="Arial" w:hAnsi="Arial" w:cs="Arial" w:hint="eastAsia"/>
                <w:bCs/>
                <w:color w:val="000000"/>
                <w:sz w:val="24"/>
                <w:szCs w:val="24"/>
              </w:rPr>
              <w:t>项目</w:t>
            </w:r>
          </w:p>
        </w:tc>
        <w:tc>
          <w:tcPr>
            <w:tcW w:w="12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5AF02378" w14:textId="77777777" w:rsidR="00000000" w:rsidRDefault="007478C2">
            <w:pPr>
              <w:jc w:val="center"/>
              <w:rPr>
                <w:rFonts w:ascii="Arial" w:hAnsi="Arial" w:cs="Arial"/>
                <w:bCs/>
                <w:color w:val="000000"/>
                <w:sz w:val="24"/>
                <w:szCs w:val="24"/>
              </w:rPr>
            </w:pPr>
            <w:r>
              <w:rPr>
                <w:rFonts w:ascii="Arial" w:hAnsi="Arial" w:cs="Arial" w:hint="eastAsia"/>
                <w:bCs/>
                <w:color w:val="000000"/>
                <w:sz w:val="24"/>
                <w:szCs w:val="24"/>
              </w:rPr>
              <w:t>本期末公允价值</w:t>
            </w:r>
          </w:p>
        </w:tc>
        <w:tc>
          <w:tcPr>
            <w:tcW w:w="1242"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498D8C35" w14:textId="77777777" w:rsidR="00000000" w:rsidRDefault="007478C2">
            <w:pPr>
              <w:jc w:val="center"/>
              <w:rPr>
                <w:rFonts w:ascii="Arial" w:hAnsi="Arial" w:cs="Arial"/>
                <w:bCs/>
                <w:color w:val="000000"/>
                <w:sz w:val="24"/>
                <w:szCs w:val="24"/>
              </w:rPr>
            </w:pPr>
            <w:r>
              <w:rPr>
                <w:rFonts w:ascii="Arial" w:hAnsi="Arial" w:cs="Arial" w:hint="eastAsia"/>
                <w:bCs/>
                <w:color w:val="000000"/>
                <w:sz w:val="24"/>
                <w:szCs w:val="24"/>
              </w:rPr>
              <w:t>采用的估值技术</w:t>
            </w:r>
          </w:p>
        </w:tc>
        <w:tc>
          <w:tcPr>
            <w:tcW w:w="5342" w:type="dxa"/>
            <w:gridSpan w:val="3"/>
            <w:tcBorders>
              <w:top w:val="single" w:sz="4" w:space="0" w:color="auto"/>
              <w:left w:val="nil"/>
              <w:bottom w:val="single" w:sz="4" w:space="0" w:color="auto"/>
              <w:right w:val="single" w:sz="4" w:space="0" w:color="auto"/>
            </w:tcBorders>
            <w:shd w:val="clear" w:color="000000" w:fill="FFFFFF"/>
            <w:vAlign w:val="center"/>
          </w:tcPr>
          <w:p w14:paraId="5648B062" w14:textId="77777777" w:rsidR="00000000" w:rsidRDefault="007478C2">
            <w:pPr>
              <w:jc w:val="center"/>
              <w:rPr>
                <w:rFonts w:ascii="Arial" w:hAnsi="Arial" w:cs="Arial"/>
                <w:bCs/>
                <w:color w:val="000000"/>
                <w:sz w:val="24"/>
                <w:szCs w:val="24"/>
              </w:rPr>
            </w:pPr>
            <w:r>
              <w:rPr>
                <w:rFonts w:ascii="Arial" w:hAnsi="Arial" w:cs="Arial" w:hint="eastAsia"/>
                <w:bCs/>
                <w:color w:val="000000"/>
                <w:sz w:val="24"/>
                <w:szCs w:val="24"/>
              </w:rPr>
              <w:t>不可观察输入值</w:t>
            </w:r>
          </w:p>
        </w:tc>
      </w:tr>
      <w:tr w:rsidR="00000000" w14:paraId="4B0F6973" w14:textId="77777777">
        <w:trPr>
          <w:trHeight w:val="855"/>
        </w:trPr>
        <w:tc>
          <w:tcPr>
            <w:tcW w:w="105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53FC129" w14:textId="77777777" w:rsidR="00000000" w:rsidRDefault="007478C2">
            <w:pPr>
              <w:jc w:val="center"/>
              <w:rPr>
                <w:rFonts w:ascii="Arial" w:hAnsi="Arial" w:cs="Arial"/>
                <w:bCs/>
                <w:color w:val="000000"/>
                <w:sz w:val="24"/>
                <w:szCs w:val="24"/>
              </w:rPr>
            </w:pPr>
          </w:p>
        </w:tc>
        <w:tc>
          <w:tcPr>
            <w:tcW w:w="129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9E21836" w14:textId="77777777" w:rsidR="00000000" w:rsidRDefault="007478C2">
            <w:pPr>
              <w:jc w:val="center"/>
              <w:rPr>
                <w:rFonts w:ascii="Arial" w:hAnsi="Arial" w:cs="Arial"/>
                <w:bCs/>
                <w:color w:val="000000"/>
                <w:sz w:val="24"/>
                <w:szCs w:val="24"/>
              </w:rPr>
            </w:pPr>
          </w:p>
        </w:tc>
        <w:tc>
          <w:tcPr>
            <w:tcW w:w="124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1C7B30C" w14:textId="77777777" w:rsidR="00000000" w:rsidRDefault="007478C2">
            <w:pPr>
              <w:jc w:val="center"/>
              <w:rPr>
                <w:rFonts w:ascii="Arial" w:hAnsi="Arial" w:cs="Arial"/>
                <w:bCs/>
                <w:color w:val="000000"/>
                <w:sz w:val="24"/>
                <w:szCs w:val="24"/>
              </w:rPr>
            </w:pPr>
          </w:p>
        </w:tc>
        <w:tc>
          <w:tcPr>
            <w:tcW w:w="1926" w:type="dxa"/>
            <w:tcBorders>
              <w:top w:val="nil"/>
              <w:left w:val="nil"/>
              <w:bottom w:val="single" w:sz="4" w:space="0" w:color="auto"/>
              <w:right w:val="single" w:sz="4" w:space="0" w:color="auto"/>
            </w:tcBorders>
            <w:shd w:val="clear" w:color="000000" w:fill="FFFFFF"/>
            <w:vAlign w:val="center"/>
          </w:tcPr>
          <w:p w14:paraId="552CAE9F" w14:textId="77777777" w:rsidR="00000000" w:rsidRDefault="007478C2">
            <w:pPr>
              <w:jc w:val="center"/>
              <w:rPr>
                <w:rFonts w:ascii="Arial" w:hAnsi="Arial" w:cs="Arial"/>
                <w:bCs/>
                <w:color w:val="000000"/>
                <w:sz w:val="24"/>
                <w:szCs w:val="24"/>
              </w:rPr>
            </w:pPr>
            <w:r>
              <w:rPr>
                <w:rFonts w:ascii="Arial" w:hAnsi="Arial" w:cs="Arial" w:hint="eastAsia"/>
                <w:bCs/>
                <w:color w:val="000000"/>
                <w:sz w:val="24"/>
                <w:szCs w:val="24"/>
              </w:rPr>
              <w:t>名称</w:t>
            </w:r>
          </w:p>
        </w:tc>
        <w:tc>
          <w:tcPr>
            <w:tcW w:w="1573" w:type="dxa"/>
            <w:tcBorders>
              <w:top w:val="nil"/>
              <w:left w:val="nil"/>
              <w:bottom w:val="single" w:sz="4" w:space="0" w:color="auto"/>
              <w:right w:val="single" w:sz="4" w:space="0" w:color="auto"/>
            </w:tcBorders>
            <w:shd w:val="clear" w:color="000000" w:fill="FFFFFF"/>
            <w:vAlign w:val="center"/>
          </w:tcPr>
          <w:p w14:paraId="2E33ECBE" w14:textId="77777777" w:rsidR="00000000" w:rsidRDefault="007478C2">
            <w:pPr>
              <w:jc w:val="center"/>
              <w:rPr>
                <w:rFonts w:ascii="Arial" w:hAnsi="Arial" w:cs="Arial"/>
                <w:bCs/>
                <w:color w:val="000000"/>
                <w:sz w:val="24"/>
                <w:szCs w:val="24"/>
              </w:rPr>
            </w:pPr>
            <w:r>
              <w:rPr>
                <w:rFonts w:ascii="Arial" w:hAnsi="Arial" w:cs="Arial" w:hint="eastAsia"/>
                <w:bCs/>
                <w:color w:val="000000"/>
                <w:sz w:val="24"/>
                <w:szCs w:val="24"/>
              </w:rPr>
              <w:t>范围</w:t>
            </w:r>
            <w:r>
              <w:rPr>
                <w:rFonts w:ascii="Arial" w:hAnsi="Arial" w:cs="Arial"/>
                <w:bCs/>
                <w:color w:val="000000"/>
                <w:sz w:val="24"/>
                <w:szCs w:val="24"/>
              </w:rPr>
              <w:t>/</w:t>
            </w:r>
            <w:r>
              <w:rPr>
                <w:rFonts w:ascii="Arial" w:hAnsi="Arial" w:cs="Arial" w:hint="eastAsia"/>
                <w:bCs/>
                <w:color w:val="000000"/>
                <w:sz w:val="24"/>
                <w:szCs w:val="24"/>
              </w:rPr>
              <w:t>加权平均值</w:t>
            </w:r>
          </w:p>
        </w:tc>
        <w:tc>
          <w:tcPr>
            <w:tcW w:w="1843" w:type="dxa"/>
            <w:tcBorders>
              <w:top w:val="nil"/>
              <w:left w:val="nil"/>
              <w:bottom w:val="single" w:sz="4" w:space="0" w:color="auto"/>
              <w:right w:val="single" w:sz="4" w:space="0" w:color="auto"/>
            </w:tcBorders>
            <w:shd w:val="clear" w:color="000000" w:fill="FFFFFF"/>
            <w:vAlign w:val="center"/>
          </w:tcPr>
          <w:p w14:paraId="190E0CD8" w14:textId="77777777" w:rsidR="00000000" w:rsidRDefault="007478C2">
            <w:pPr>
              <w:jc w:val="center"/>
              <w:rPr>
                <w:rFonts w:ascii="Arial" w:hAnsi="Arial" w:cs="Arial"/>
                <w:bCs/>
                <w:color w:val="000000"/>
                <w:sz w:val="24"/>
                <w:szCs w:val="24"/>
              </w:rPr>
            </w:pPr>
            <w:r>
              <w:rPr>
                <w:rFonts w:ascii="Arial" w:hAnsi="Arial" w:cs="Arial" w:hint="eastAsia"/>
                <w:bCs/>
                <w:color w:val="000000"/>
                <w:sz w:val="24"/>
                <w:szCs w:val="24"/>
              </w:rPr>
              <w:t>与公允价值之间的关系</w:t>
            </w:r>
          </w:p>
        </w:tc>
      </w:tr>
      <w:tr w:rsidR="00000000" w14:paraId="687B189C" w14:textId="77777777">
        <w:trPr>
          <w:trHeight w:val="287"/>
        </w:trPr>
        <w:tc>
          <w:tcPr>
            <w:tcW w:w="1053" w:type="dxa"/>
            <w:tcBorders>
              <w:top w:val="nil"/>
              <w:left w:val="single" w:sz="4" w:space="0" w:color="auto"/>
              <w:bottom w:val="single" w:sz="4" w:space="0" w:color="auto"/>
              <w:right w:val="single" w:sz="4" w:space="0" w:color="auto"/>
            </w:tcBorders>
            <w:shd w:val="clear" w:color="000000" w:fill="FFFFFF"/>
            <w:vAlign w:val="center"/>
          </w:tcPr>
          <w:p w14:paraId="294D3659" w14:textId="77777777" w:rsidR="00000000" w:rsidRDefault="007478C2">
            <w:pPr>
              <w:jc w:val="left"/>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w:t>
            </w:r>
            <w:r>
              <w:rPr>
                <w:rFonts w:ascii="宋体" w:hAnsi="宋体" w:hint="eastAsia"/>
                <w:color w:val="000000"/>
                <w:kern w:val="0"/>
                <w:sz w:val="18"/>
              </w:rPr>
              <w:t>88</w:t>
            </w:r>
            <w:r>
              <w:rPr>
                <w:rFonts w:ascii="宋体" w:hAnsi="宋体" w:hint="eastAsia"/>
                <w:color w:val="000000"/>
                <w:kern w:val="0"/>
                <w:sz w:val="18"/>
              </w:rPr>
              <w:t>）</w:t>
            </w:r>
          </w:p>
        </w:tc>
        <w:tc>
          <w:tcPr>
            <w:tcW w:w="1294" w:type="dxa"/>
            <w:tcBorders>
              <w:top w:val="nil"/>
              <w:left w:val="nil"/>
              <w:bottom w:val="single" w:sz="4" w:space="0" w:color="auto"/>
              <w:right w:val="single" w:sz="4" w:space="0" w:color="auto"/>
            </w:tcBorders>
            <w:shd w:val="clear" w:color="000000" w:fill="FFFFFF"/>
            <w:vAlign w:val="center"/>
          </w:tcPr>
          <w:p w14:paraId="122AB872" w14:textId="77777777" w:rsidR="00000000" w:rsidRDefault="007478C2">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6789</w:t>
            </w:r>
            <w:r>
              <w:rPr>
                <w:rFonts w:ascii="宋体" w:hAnsi="宋体" w:hint="eastAsia"/>
                <w:color w:val="000000"/>
                <w:kern w:val="0"/>
                <w:sz w:val="18"/>
              </w:rPr>
              <w:t>）</w:t>
            </w:r>
          </w:p>
        </w:tc>
        <w:tc>
          <w:tcPr>
            <w:tcW w:w="1242" w:type="dxa"/>
            <w:tcBorders>
              <w:top w:val="nil"/>
              <w:left w:val="nil"/>
              <w:bottom w:val="single" w:sz="4" w:space="0" w:color="auto"/>
              <w:right w:val="single" w:sz="4" w:space="0" w:color="auto"/>
            </w:tcBorders>
            <w:shd w:val="clear" w:color="000000" w:fill="FFFFFF"/>
            <w:vAlign w:val="center"/>
          </w:tcPr>
          <w:p w14:paraId="0BF2A52A" w14:textId="77777777" w:rsidR="00000000" w:rsidRDefault="007478C2">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6790</w:t>
            </w:r>
            <w:r>
              <w:rPr>
                <w:rFonts w:ascii="宋体" w:hAnsi="宋体" w:hint="eastAsia"/>
                <w:color w:val="000000"/>
                <w:kern w:val="0"/>
                <w:sz w:val="18"/>
              </w:rPr>
              <w:t>）</w:t>
            </w:r>
          </w:p>
        </w:tc>
        <w:tc>
          <w:tcPr>
            <w:tcW w:w="1926" w:type="dxa"/>
            <w:tcBorders>
              <w:top w:val="nil"/>
              <w:left w:val="nil"/>
              <w:bottom w:val="single" w:sz="4" w:space="0" w:color="auto"/>
              <w:right w:val="single" w:sz="4" w:space="0" w:color="auto"/>
            </w:tcBorders>
            <w:shd w:val="clear" w:color="000000" w:fill="FFFFFF"/>
            <w:vAlign w:val="center"/>
          </w:tcPr>
          <w:p w14:paraId="76B6F520" w14:textId="77777777" w:rsidR="00000000" w:rsidRDefault="007478C2">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6791</w:t>
            </w:r>
            <w:r>
              <w:rPr>
                <w:rFonts w:ascii="宋体" w:hAnsi="宋体" w:hint="eastAsia"/>
                <w:color w:val="000000"/>
                <w:kern w:val="0"/>
                <w:sz w:val="18"/>
              </w:rPr>
              <w:t>）</w:t>
            </w:r>
          </w:p>
        </w:tc>
        <w:tc>
          <w:tcPr>
            <w:tcW w:w="1573" w:type="dxa"/>
            <w:tcBorders>
              <w:top w:val="nil"/>
              <w:left w:val="nil"/>
              <w:bottom w:val="single" w:sz="4" w:space="0" w:color="auto"/>
              <w:right w:val="single" w:sz="4" w:space="0" w:color="auto"/>
            </w:tcBorders>
            <w:shd w:val="clear" w:color="000000" w:fill="FFFFFF"/>
            <w:vAlign w:val="center"/>
          </w:tcPr>
          <w:p w14:paraId="63E6C7A8" w14:textId="77777777" w:rsidR="00000000" w:rsidRDefault="007478C2">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6792</w:t>
            </w:r>
            <w:r>
              <w:rPr>
                <w:rFonts w:ascii="宋体" w:hAnsi="宋体" w:hint="eastAsia"/>
                <w:color w:val="000000"/>
                <w:kern w:val="0"/>
                <w:sz w:val="18"/>
              </w:rPr>
              <w:t>）</w:t>
            </w:r>
          </w:p>
        </w:tc>
        <w:tc>
          <w:tcPr>
            <w:tcW w:w="1843" w:type="dxa"/>
            <w:tcBorders>
              <w:top w:val="nil"/>
              <w:left w:val="nil"/>
              <w:bottom w:val="single" w:sz="4" w:space="0" w:color="auto"/>
              <w:right w:val="single" w:sz="4" w:space="0" w:color="auto"/>
            </w:tcBorders>
            <w:shd w:val="clear" w:color="000000" w:fill="FFFFFF"/>
            <w:vAlign w:val="center"/>
          </w:tcPr>
          <w:p w14:paraId="27865BC3" w14:textId="77777777" w:rsidR="00000000" w:rsidRDefault="007478C2">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6793</w:t>
            </w:r>
            <w:r>
              <w:rPr>
                <w:rFonts w:ascii="宋体" w:hAnsi="宋体" w:hint="eastAsia"/>
                <w:color w:val="000000"/>
                <w:kern w:val="0"/>
                <w:sz w:val="18"/>
              </w:rPr>
              <w:t>）</w:t>
            </w:r>
          </w:p>
        </w:tc>
      </w:tr>
      <w:tr w:rsidR="00000000" w14:paraId="0292BAC5" w14:textId="77777777">
        <w:trPr>
          <w:trHeight w:val="300"/>
        </w:trPr>
        <w:tc>
          <w:tcPr>
            <w:tcW w:w="1053" w:type="dxa"/>
            <w:tcBorders>
              <w:top w:val="nil"/>
              <w:left w:val="single" w:sz="4" w:space="0" w:color="auto"/>
              <w:bottom w:val="single" w:sz="4" w:space="0" w:color="auto"/>
              <w:right w:val="single" w:sz="4" w:space="0" w:color="auto"/>
            </w:tcBorders>
            <w:shd w:val="clear" w:color="000000" w:fill="FFFFFF"/>
            <w:vAlign w:val="center"/>
          </w:tcPr>
          <w:p w14:paraId="556C1188" w14:textId="77777777" w:rsidR="00000000" w:rsidRDefault="007478C2">
            <w:pPr>
              <w:jc w:val="left"/>
              <w:rPr>
                <w:rFonts w:ascii="Arial" w:hAnsi="Arial" w:cs="Arial"/>
                <w:bCs/>
                <w:color w:val="000000"/>
                <w:sz w:val="24"/>
                <w:szCs w:val="24"/>
              </w:rPr>
            </w:pPr>
          </w:p>
        </w:tc>
        <w:tc>
          <w:tcPr>
            <w:tcW w:w="1294" w:type="dxa"/>
            <w:tcBorders>
              <w:top w:val="nil"/>
              <w:left w:val="nil"/>
              <w:bottom w:val="single" w:sz="4" w:space="0" w:color="auto"/>
              <w:right w:val="single" w:sz="4" w:space="0" w:color="auto"/>
            </w:tcBorders>
            <w:shd w:val="clear" w:color="000000" w:fill="FFFFFF"/>
            <w:vAlign w:val="center"/>
          </w:tcPr>
          <w:p w14:paraId="2DE967B9" w14:textId="77777777" w:rsidR="00000000" w:rsidRDefault="007478C2">
            <w:pPr>
              <w:widowControl/>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242" w:type="dxa"/>
            <w:tcBorders>
              <w:top w:val="nil"/>
              <w:left w:val="nil"/>
              <w:bottom w:val="single" w:sz="4" w:space="0" w:color="auto"/>
              <w:right w:val="single" w:sz="4" w:space="0" w:color="auto"/>
            </w:tcBorders>
            <w:shd w:val="clear" w:color="000000" w:fill="FFFFFF"/>
            <w:vAlign w:val="center"/>
          </w:tcPr>
          <w:p w14:paraId="6E3CEB76" w14:textId="77777777" w:rsidR="00000000" w:rsidRDefault="007478C2">
            <w:pPr>
              <w:widowControl/>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926" w:type="dxa"/>
            <w:tcBorders>
              <w:top w:val="nil"/>
              <w:left w:val="nil"/>
              <w:bottom w:val="single" w:sz="4" w:space="0" w:color="auto"/>
              <w:right w:val="single" w:sz="4" w:space="0" w:color="auto"/>
            </w:tcBorders>
            <w:shd w:val="clear" w:color="000000" w:fill="FFFFFF"/>
            <w:vAlign w:val="center"/>
          </w:tcPr>
          <w:p w14:paraId="3222041B" w14:textId="77777777" w:rsidR="00000000" w:rsidRDefault="007478C2">
            <w:pPr>
              <w:widowControl/>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573" w:type="dxa"/>
            <w:tcBorders>
              <w:top w:val="nil"/>
              <w:left w:val="nil"/>
              <w:bottom w:val="single" w:sz="4" w:space="0" w:color="auto"/>
              <w:right w:val="single" w:sz="4" w:space="0" w:color="auto"/>
            </w:tcBorders>
            <w:shd w:val="clear" w:color="000000" w:fill="FFFFFF"/>
            <w:vAlign w:val="center"/>
          </w:tcPr>
          <w:p w14:paraId="5E044B8F" w14:textId="77777777" w:rsidR="00000000" w:rsidRDefault="007478C2">
            <w:pPr>
              <w:widowControl/>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843" w:type="dxa"/>
            <w:tcBorders>
              <w:top w:val="nil"/>
              <w:left w:val="nil"/>
              <w:bottom w:val="single" w:sz="4" w:space="0" w:color="auto"/>
              <w:right w:val="single" w:sz="4" w:space="0" w:color="auto"/>
            </w:tcBorders>
            <w:shd w:val="clear" w:color="000000" w:fill="FFFFFF"/>
            <w:vAlign w:val="center"/>
          </w:tcPr>
          <w:p w14:paraId="65D39F4A" w14:textId="77777777" w:rsidR="00000000" w:rsidRDefault="007478C2">
            <w:pPr>
              <w:widowControl/>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r>
      <w:tr w:rsidR="00000000" w14:paraId="6FE3C0EA" w14:textId="77777777">
        <w:trPr>
          <w:trHeight w:val="285"/>
        </w:trPr>
        <w:tc>
          <w:tcPr>
            <w:tcW w:w="1053" w:type="dxa"/>
            <w:vMerge w:val="restart"/>
            <w:tcBorders>
              <w:top w:val="nil"/>
              <w:left w:val="single" w:sz="4" w:space="0" w:color="auto"/>
              <w:bottom w:val="single" w:sz="4" w:space="0" w:color="auto"/>
              <w:right w:val="single" w:sz="4" w:space="0" w:color="auto"/>
            </w:tcBorders>
            <w:shd w:val="clear" w:color="000000" w:fill="FFFFFF"/>
            <w:vAlign w:val="center"/>
          </w:tcPr>
          <w:p w14:paraId="5213C5B9" w14:textId="77777777" w:rsidR="00000000" w:rsidRDefault="007478C2">
            <w:pPr>
              <w:jc w:val="left"/>
              <w:rPr>
                <w:rFonts w:ascii="Arial" w:hAnsi="Arial" w:cs="Arial"/>
                <w:bCs/>
                <w:color w:val="000000"/>
                <w:sz w:val="24"/>
                <w:szCs w:val="24"/>
              </w:rPr>
            </w:pPr>
            <w:r>
              <w:rPr>
                <w:rFonts w:ascii="Arial" w:hAnsi="Arial" w:cs="Arial" w:hint="eastAsia"/>
                <w:bCs/>
                <w:color w:val="000000"/>
                <w:sz w:val="24"/>
                <w:szCs w:val="24"/>
              </w:rPr>
              <w:t>项目</w:t>
            </w:r>
          </w:p>
        </w:tc>
        <w:tc>
          <w:tcPr>
            <w:tcW w:w="1294" w:type="dxa"/>
            <w:vMerge w:val="restart"/>
            <w:tcBorders>
              <w:top w:val="nil"/>
              <w:left w:val="single" w:sz="4" w:space="0" w:color="auto"/>
              <w:bottom w:val="single" w:sz="4" w:space="0" w:color="auto"/>
              <w:right w:val="single" w:sz="4" w:space="0" w:color="auto"/>
            </w:tcBorders>
            <w:shd w:val="clear" w:color="000000" w:fill="FFFFFF"/>
            <w:vAlign w:val="center"/>
          </w:tcPr>
          <w:p w14:paraId="5B951FDA"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上年度末公允价值</w:t>
            </w:r>
          </w:p>
        </w:tc>
        <w:tc>
          <w:tcPr>
            <w:tcW w:w="1242" w:type="dxa"/>
            <w:vMerge w:val="restart"/>
            <w:tcBorders>
              <w:top w:val="nil"/>
              <w:left w:val="single" w:sz="4" w:space="0" w:color="auto"/>
              <w:bottom w:val="single" w:sz="4" w:space="0" w:color="auto"/>
              <w:right w:val="single" w:sz="4" w:space="0" w:color="auto"/>
            </w:tcBorders>
            <w:shd w:val="clear" w:color="000000" w:fill="FFFFFF"/>
            <w:vAlign w:val="center"/>
          </w:tcPr>
          <w:p w14:paraId="02F3D048" w14:textId="77777777" w:rsidR="00000000" w:rsidRDefault="007478C2">
            <w:pPr>
              <w:widowControl/>
              <w:jc w:val="center"/>
              <w:rPr>
                <w:rFonts w:ascii="宋体" w:hAnsi="宋体" w:cs="宋体"/>
                <w:color w:val="000000"/>
                <w:kern w:val="0"/>
                <w:sz w:val="24"/>
                <w:szCs w:val="24"/>
              </w:rPr>
            </w:pPr>
            <w:r>
              <w:rPr>
                <w:rFonts w:ascii="Arial" w:hAnsi="Arial" w:cs="Arial" w:hint="eastAsia"/>
                <w:bCs/>
                <w:color w:val="000000"/>
                <w:sz w:val="24"/>
                <w:szCs w:val="24"/>
              </w:rPr>
              <w:t>采用的</w:t>
            </w:r>
            <w:r>
              <w:rPr>
                <w:rFonts w:ascii="宋体" w:hAnsi="宋体" w:cs="宋体" w:hint="eastAsia"/>
                <w:color w:val="000000"/>
                <w:kern w:val="0"/>
                <w:sz w:val="24"/>
                <w:szCs w:val="24"/>
              </w:rPr>
              <w:t>估值技术</w:t>
            </w:r>
          </w:p>
        </w:tc>
        <w:tc>
          <w:tcPr>
            <w:tcW w:w="5342" w:type="dxa"/>
            <w:gridSpan w:val="3"/>
            <w:tcBorders>
              <w:top w:val="single" w:sz="4" w:space="0" w:color="auto"/>
              <w:left w:val="nil"/>
              <w:bottom w:val="single" w:sz="4" w:space="0" w:color="auto"/>
              <w:right w:val="single" w:sz="4" w:space="0" w:color="auto"/>
            </w:tcBorders>
            <w:shd w:val="clear" w:color="000000" w:fill="FFFFFF"/>
            <w:vAlign w:val="center"/>
          </w:tcPr>
          <w:p w14:paraId="5E8A04B7"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不可观察输入值</w:t>
            </w:r>
          </w:p>
        </w:tc>
      </w:tr>
      <w:tr w:rsidR="00000000" w14:paraId="48C9E7C4" w14:textId="77777777">
        <w:trPr>
          <w:trHeight w:val="855"/>
        </w:trPr>
        <w:tc>
          <w:tcPr>
            <w:tcW w:w="1053" w:type="dxa"/>
            <w:vMerge/>
            <w:tcBorders>
              <w:top w:val="nil"/>
              <w:left w:val="single" w:sz="4" w:space="0" w:color="auto"/>
              <w:bottom w:val="single" w:sz="4" w:space="0" w:color="auto"/>
              <w:right w:val="single" w:sz="4" w:space="0" w:color="auto"/>
            </w:tcBorders>
            <w:shd w:val="clear" w:color="auto" w:fill="auto"/>
            <w:vAlign w:val="center"/>
          </w:tcPr>
          <w:p w14:paraId="0F6CB916" w14:textId="77777777" w:rsidR="00000000" w:rsidRDefault="007478C2">
            <w:pPr>
              <w:jc w:val="left"/>
              <w:rPr>
                <w:rFonts w:ascii="Arial" w:hAnsi="Arial" w:cs="Arial"/>
                <w:bCs/>
                <w:color w:val="000000"/>
                <w:sz w:val="24"/>
                <w:szCs w:val="24"/>
              </w:rPr>
            </w:pPr>
          </w:p>
        </w:tc>
        <w:tc>
          <w:tcPr>
            <w:tcW w:w="1294" w:type="dxa"/>
            <w:vMerge/>
            <w:tcBorders>
              <w:top w:val="nil"/>
              <w:left w:val="single" w:sz="4" w:space="0" w:color="auto"/>
              <w:bottom w:val="single" w:sz="4" w:space="0" w:color="auto"/>
              <w:right w:val="single" w:sz="4" w:space="0" w:color="auto"/>
            </w:tcBorders>
            <w:shd w:val="clear" w:color="auto" w:fill="auto"/>
            <w:vAlign w:val="center"/>
          </w:tcPr>
          <w:p w14:paraId="59054001" w14:textId="77777777" w:rsidR="00000000" w:rsidRDefault="007478C2">
            <w:pPr>
              <w:widowControl/>
              <w:jc w:val="left"/>
              <w:rPr>
                <w:rFonts w:ascii="宋体" w:hAnsi="宋体" w:cs="宋体"/>
                <w:color w:val="000000"/>
                <w:kern w:val="0"/>
                <w:sz w:val="24"/>
                <w:szCs w:val="24"/>
              </w:rPr>
            </w:pPr>
          </w:p>
        </w:tc>
        <w:tc>
          <w:tcPr>
            <w:tcW w:w="1242" w:type="dxa"/>
            <w:vMerge/>
            <w:tcBorders>
              <w:top w:val="nil"/>
              <w:left w:val="single" w:sz="4" w:space="0" w:color="auto"/>
              <w:bottom w:val="single" w:sz="4" w:space="0" w:color="auto"/>
              <w:right w:val="single" w:sz="4" w:space="0" w:color="auto"/>
            </w:tcBorders>
            <w:shd w:val="clear" w:color="auto" w:fill="auto"/>
            <w:vAlign w:val="center"/>
          </w:tcPr>
          <w:p w14:paraId="39755D5A" w14:textId="77777777" w:rsidR="00000000" w:rsidRDefault="007478C2">
            <w:pPr>
              <w:widowControl/>
              <w:jc w:val="left"/>
              <w:rPr>
                <w:rFonts w:ascii="宋体" w:hAnsi="宋体" w:cs="宋体"/>
                <w:color w:val="000000"/>
                <w:kern w:val="0"/>
                <w:sz w:val="24"/>
                <w:szCs w:val="24"/>
              </w:rPr>
            </w:pPr>
          </w:p>
        </w:tc>
        <w:tc>
          <w:tcPr>
            <w:tcW w:w="1926" w:type="dxa"/>
            <w:tcBorders>
              <w:top w:val="nil"/>
              <w:left w:val="nil"/>
              <w:bottom w:val="single" w:sz="4" w:space="0" w:color="auto"/>
              <w:right w:val="single" w:sz="4" w:space="0" w:color="auto"/>
            </w:tcBorders>
            <w:shd w:val="clear" w:color="000000" w:fill="FFFFFF"/>
            <w:vAlign w:val="center"/>
          </w:tcPr>
          <w:p w14:paraId="668B0A41"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名称</w:t>
            </w:r>
          </w:p>
        </w:tc>
        <w:tc>
          <w:tcPr>
            <w:tcW w:w="1573" w:type="dxa"/>
            <w:tcBorders>
              <w:top w:val="nil"/>
              <w:left w:val="nil"/>
              <w:bottom w:val="single" w:sz="4" w:space="0" w:color="auto"/>
              <w:right w:val="single" w:sz="4" w:space="0" w:color="auto"/>
            </w:tcBorders>
            <w:shd w:val="clear" w:color="000000" w:fill="FFFFFF"/>
            <w:vAlign w:val="center"/>
          </w:tcPr>
          <w:p w14:paraId="7F15412B"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范围</w:t>
            </w:r>
            <w:r>
              <w:rPr>
                <w:rFonts w:ascii="Arial" w:hAnsi="Arial" w:cs="Arial"/>
                <w:color w:val="000000"/>
                <w:kern w:val="0"/>
                <w:sz w:val="24"/>
                <w:szCs w:val="24"/>
              </w:rPr>
              <w:t>/</w:t>
            </w:r>
            <w:r>
              <w:rPr>
                <w:rFonts w:ascii="宋体" w:hAnsi="宋体" w:cs="宋体" w:hint="eastAsia"/>
                <w:color w:val="000000"/>
                <w:kern w:val="0"/>
                <w:sz w:val="24"/>
                <w:szCs w:val="24"/>
              </w:rPr>
              <w:t>加权平均值</w:t>
            </w:r>
          </w:p>
        </w:tc>
        <w:tc>
          <w:tcPr>
            <w:tcW w:w="1843" w:type="dxa"/>
            <w:tcBorders>
              <w:top w:val="nil"/>
              <w:left w:val="nil"/>
              <w:bottom w:val="single" w:sz="4" w:space="0" w:color="auto"/>
              <w:right w:val="single" w:sz="4" w:space="0" w:color="auto"/>
            </w:tcBorders>
            <w:shd w:val="clear" w:color="000000" w:fill="FFFFFF"/>
            <w:vAlign w:val="center"/>
          </w:tcPr>
          <w:p w14:paraId="6D71FB7D"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与公允价值之间的关系</w:t>
            </w:r>
          </w:p>
        </w:tc>
      </w:tr>
      <w:tr w:rsidR="00000000" w14:paraId="6C27F45C" w14:textId="77777777">
        <w:trPr>
          <w:trHeight w:val="299"/>
        </w:trPr>
        <w:tc>
          <w:tcPr>
            <w:tcW w:w="1053" w:type="dxa"/>
            <w:tcBorders>
              <w:top w:val="nil"/>
              <w:left w:val="single" w:sz="4" w:space="0" w:color="auto"/>
              <w:bottom w:val="single" w:sz="4" w:space="0" w:color="auto"/>
              <w:right w:val="single" w:sz="4" w:space="0" w:color="auto"/>
            </w:tcBorders>
            <w:shd w:val="clear" w:color="000000" w:fill="FFFFFF"/>
            <w:vAlign w:val="center"/>
          </w:tcPr>
          <w:p w14:paraId="04CD1FB3" w14:textId="77777777" w:rsidR="00000000" w:rsidRDefault="007478C2">
            <w:pPr>
              <w:jc w:val="left"/>
              <w:rPr>
                <w:rFonts w:ascii="Arial" w:hAnsi="Arial" w:cs="Arial"/>
                <w:bCs/>
                <w:color w:val="000000"/>
                <w:sz w:val="24"/>
                <w:szCs w:val="24"/>
              </w:rPr>
            </w:pPr>
            <w:r>
              <w:rPr>
                <w:rFonts w:ascii="宋体" w:hAnsi="宋体" w:hint="eastAsia"/>
                <w:color w:val="000000"/>
                <w:kern w:val="0"/>
                <w:sz w:val="18"/>
              </w:rPr>
              <w:t>（</w:t>
            </w:r>
            <w:r>
              <w:rPr>
                <w:rFonts w:ascii="宋体" w:hAnsi="宋体" w:hint="eastAsia"/>
                <w:color w:val="000000"/>
                <w:kern w:val="0"/>
                <w:sz w:val="18"/>
              </w:rPr>
              <w:t>6788</w:t>
            </w:r>
            <w:r>
              <w:rPr>
                <w:rFonts w:ascii="宋体" w:hAnsi="宋体" w:hint="eastAsia"/>
                <w:color w:val="000000"/>
                <w:kern w:val="0"/>
                <w:sz w:val="18"/>
              </w:rPr>
              <w:t>）</w:t>
            </w:r>
          </w:p>
        </w:tc>
        <w:tc>
          <w:tcPr>
            <w:tcW w:w="1294" w:type="dxa"/>
            <w:tcBorders>
              <w:top w:val="nil"/>
              <w:left w:val="nil"/>
              <w:bottom w:val="single" w:sz="4" w:space="0" w:color="auto"/>
              <w:right w:val="single" w:sz="4" w:space="0" w:color="auto"/>
            </w:tcBorders>
            <w:shd w:val="clear" w:color="000000" w:fill="FFFFFF"/>
            <w:vAlign w:val="center"/>
          </w:tcPr>
          <w:p w14:paraId="4C45D32B" w14:textId="77777777" w:rsidR="00000000" w:rsidRDefault="007478C2">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6789</w:t>
            </w:r>
            <w:r>
              <w:rPr>
                <w:rFonts w:ascii="宋体" w:hAnsi="宋体" w:hint="eastAsia"/>
                <w:color w:val="000000"/>
                <w:kern w:val="0"/>
                <w:sz w:val="18"/>
              </w:rPr>
              <w:t>）</w:t>
            </w:r>
          </w:p>
        </w:tc>
        <w:tc>
          <w:tcPr>
            <w:tcW w:w="1242" w:type="dxa"/>
            <w:tcBorders>
              <w:top w:val="nil"/>
              <w:left w:val="nil"/>
              <w:bottom w:val="single" w:sz="4" w:space="0" w:color="auto"/>
              <w:right w:val="single" w:sz="4" w:space="0" w:color="auto"/>
            </w:tcBorders>
            <w:shd w:val="clear" w:color="000000" w:fill="FFFFFF"/>
            <w:vAlign w:val="center"/>
          </w:tcPr>
          <w:p w14:paraId="2DC2FADB" w14:textId="77777777" w:rsidR="00000000" w:rsidRDefault="007478C2">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6790</w:t>
            </w:r>
            <w:r>
              <w:rPr>
                <w:rFonts w:ascii="宋体" w:hAnsi="宋体" w:hint="eastAsia"/>
                <w:color w:val="000000"/>
                <w:kern w:val="0"/>
                <w:sz w:val="18"/>
              </w:rPr>
              <w:t>）</w:t>
            </w:r>
          </w:p>
        </w:tc>
        <w:tc>
          <w:tcPr>
            <w:tcW w:w="1926" w:type="dxa"/>
            <w:tcBorders>
              <w:top w:val="nil"/>
              <w:left w:val="nil"/>
              <w:bottom w:val="single" w:sz="4" w:space="0" w:color="auto"/>
              <w:right w:val="single" w:sz="4" w:space="0" w:color="auto"/>
            </w:tcBorders>
            <w:shd w:val="clear" w:color="000000" w:fill="FFFFFF"/>
            <w:vAlign w:val="center"/>
          </w:tcPr>
          <w:p w14:paraId="2C1E5C0E" w14:textId="77777777" w:rsidR="00000000" w:rsidRDefault="007478C2">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6791</w:t>
            </w:r>
            <w:r>
              <w:rPr>
                <w:rFonts w:ascii="宋体" w:hAnsi="宋体" w:hint="eastAsia"/>
                <w:color w:val="000000"/>
                <w:kern w:val="0"/>
                <w:sz w:val="18"/>
              </w:rPr>
              <w:t>）</w:t>
            </w:r>
          </w:p>
        </w:tc>
        <w:tc>
          <w:tcPr>
            <w:tcW w:w="1573" w:type="dxa"/>
            <w:tcBorders>
              <w:top w:val="nil"/>
              <w:left w:val="nil"/>
              <w:bottom w:val="single" w:sz="4" w:space="0" w:color="auto"/>
              <w:right w:val="single" w:sz="4" w:space="0" w:color="auto"/>
            </w:tcBorders>
            <w:shd w:val="clear" w:color="000000" w:fill="FFFFFF"/>
            <w:vAlign w:val="center"/>
          </w:tcPr>
          <w:p w14:paraId="23BE5D47" w14:textId="77777777" w:rsidR="00000000" w:rsidRDefault="007478C2">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6792</w:t>
            </w:r>
            <w:r>
              <w:rPr>
                <w:rFonts w:ascii="宋体" w:hAnsi="宋体" w:hint="eastAsia"/>
                <w:color w:val="000000"/>
                <w:kern w:val="0"/>
                <w:sz w:val="18"/>
              </w:rPr>
              <w:t>）</w:t>
            </w:r>
          </w:p>
        </w:tc>
        <w:tc>
          <w:tcPr>
            <w:tcW w:w="1843" w:type="dxa"/>
            <w:tcBorders>
              <w:top w:val="nil"/>
              <w:left w:val="nil"/>
              <w:bottom w:val="single" w:sz="4" w:space="0" w:color="auto"/>
              <w:right w:val="single" w:sz="4" w:space="0" w:color="auto"/>
            </w:tcBorders>
            <w:shd w:val="clear" w:color="000000" w:fill="FFFFFF"/>
            <w:vAlign w:val="center"/>
          </w:tcPr>
          <w:p w14:paraId="590D3E9D" w14:textId="77777777" w:rsidR="00000000" w:rsidRDefault="007478C2">
            <w:pPr>
              <w:widowControl/>
              <w:rPr>
                <w:rFonts w:ascii="Arial" w:eastAsia="等线" w:hAnsi="Arial" w:cs="Arial"/>
                <w:color w:val="000000"/>
                <w:kern w:val="0"/>
                <w:sz w:val="24"/>
                <w:szCs w:val="24"/>
              </w:rPr>
            </w:pPr>
            <w:r>
              <w:rPr>
                <w:rFonts w:ascii="宋体" w:hAnsi="宋体" w:hint="eastAsia"/>
                <w:color w:val="000000"/>
                <w:kern w:val="0"/>
                <w:sz w:val="18"/>
              </w:rPr>
              <w:t>（</w:t>
            </w:r>
            <w:r>
              <w:rPr>
                <w:rFonts w:ascii="宋体" w:hAnsi="宋体" w:hint="eastAsia"/>
                <w:color w:val="000000"/>
                <w:kern w:val="0"/>
                <w:sz w:val="18"/>
              </w:rPr>
              <w:t>6793</w:t>
            </w:r>
            <w:r>
              <w:rPr>
                <w:rFonts w:ascii="宋体" w:hAnsi="宋体" w:hint="eastAsia"/>
                <w:color w:val="000000"/>
                <w:kern w:val="0"/>
                <w:sz w:val="18"/>
              </w:rPr>
              <w:t>）</w:t>
            </w:r>
          </w:p>
        </w:tc>
      </w:tr>
      <w:tr w:rsidR="00000000" w14:paraId="314759C1" w14:textId="77777777">
        <w:trPr>
          <w:trHeight w:val="300"/>
        </w:trPr>
        <w:tc>
          <w:tcPr>
            <w:tcW w:w="1053" w:type="dxa"/>
            <w:tcBorders>
              <w:top w:val="nil"/>
              <w:left w:val="single" w:sz="4" w:space="0" w:color="auto"/>
              <w:bottom w:val="single" w:sz="4" w:space="0" w:color="auto"/>
              <w:right w:val="single" w:sz="4" w:space="0" w:color="auto"/>
            </w:tcBorders>
            <w:shd w:val="clear" w:color="000000" w:fill="FFFFFF"/>
            <w:vAlign w:val="center"/>
          </w:tcPr>
          <w:p w14:paraId="53D659C4" w14:textId="77777777" w:rsidR="00000000" w:rsidRDefault="007478C2">
            <w:pPr>
              <w:jc w:val="left"/>
              <w:rPr>
                <w:rFonts w:ascii="Arial" w:hAnsi="Arial" w:cs="Arial"/>
                <w:bCs/>
                <w:color w:val="000000"/>
                <w:sz w:val="24"/>
                <w:szCs w:val="24"/>
              </w:rPr>
            </w:pPr>
          </w:p>
        </w:tc>
        <w:tc>
          <w:tcPr>
            <w:tcW w:w="1294" w:type="dxa"/>
            <w:tcBorders>
              <w:top w:val="nil"/>
              <w:left w:val="nil"/>
              <w:bottom w:val="single" w:sz="4" w:space="0" w:color="auto"/>
              <w:right w:val="single" w:sz="4" w:space="0" w:color="auto"/>
            </w:tcBorders>
            <w:shd w:val="clear" w:color="000000" w:fill="FFFFFF"/>
            <w:vAlign w:val="center"/>
          </w:tcPr>
          <w:p w14:paraId="613EA737" w14:textId="77777777" w:rsidR="00000000" w:rsidRDefault="007478C2">
            <w:pPr>
              <w:widowControl/>
              <w:jc w:val="center"/>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242" w:type="dxa"/>
            <w:tcBorders>
              <w:top w:val="nil"/>
              <w:left w:val="nil"/>
              <w:bottom w:val="single" w:sz="4" w:space="0" w:color="auto"/>
              <w:right w:val="single" w:sz="4" w:space="0" w:color="auto"/>
            </w:tcBorders>
            <w:shd w:val="clear" w:color="000000" w:fill="FFFFFF"/>
            <w:vAlign w:val="center"/>
          </w:tcPr>
          <w:p w14:paraId="3BA1E237" w14:textId="77777777" w:rsidR="00000000" w:rsidRDefault="007478C2">
            <w:pPr>
              <w:widowControl/>
              <w:jc w:val="center"/>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926" w:type="dxa"/>
            <w:tcBorders>
              <w:top w:val="nil"/>
              <w:left w:val="nil"/>
              <w:bottom w:val="single" w:sz="4" w:space="0" w:color="auto"/>
              <w:right w:val="single" w:sz="4" w:space="0" w:color="auto"/>
            </w:tcBorders>
            <w:shd w:val="clear" w:color="000000" w:fill="FFFFFF"/>
            <w:vAlign w:val="center"/>
          </w:tcPr>
          <w:p w14:paraId="4C702DC6" w14:textId="77777777" w:rsidR="00000000" w:rsidRDefault="007478C2">
            <w:pPr>
              <w:widowControl/>
              <w:jc w:val="center"/>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573" w:type="dxa"/>
            <w:tcBorders>
              <w:top w:val="nil"/>
              <w:left w:val="nil"/>
              <w:bottom w:val="single" w:sz="4" w:space="0" w:color="auto"/>
              <w:right w:val="single" w:sz="4" w:space="0" w:color="auto"/>
            </w:tcBorders>
            <w:shd w:val="clear" w:color="000000" w:fill="FFFFFF"/>
            <w:vAlign w:val="center"/>
          </w:tcPr>
          <w:p w14:paraId="0698DDF3" w14:textId="77777777" w:rsidR="00000000" w:rsidRDefault="007478C2">
            <w:pPr>
              <w:widowControl/>
              <w:jc w:val="center"/>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c>
          <w:tcPr>
            <w:tcW w:w="1843" w:type="dxa"/>
            <w:tcBorders>
              <w:top w:val="nil"/>
              <w:left w:val="nil"/>
              <w:bottom w:val="single" w:sz="4" w:space="0" w:color="auto"/>
              <w:right w:val="single" w:sz="4" w:space="0" w:color="auto"/>
            </w:tcBorders>
            <w:shd w:val="clear" w:color="000000" w:fill="FFFFFF"/>
            <w:vAlign w:val="center"/>
          </w:tcPr>
          <w:p w14:paraId="31875EA9" w14:textId="77777777" w:rsidR="00000000" w:rsidRDefault="007478C2">
            <w:pPr>
              <w:widowControl/>
              <w:jc w:val="center"/>
              <w:rPr>
                <w:rFonts w:ascii="Arial" w:eastAsia="等线" w:hAnsi="Arial" w:cs="Arial"/>
                <w:color w:val="000000"/>
                <w:kern w:val="0"/>
                <w:sz w:val="24"/>
                <w:szCs w:val="24"/>
              </w:rPr>
            </w:pPr>
            <w:r>
              <w:rPr>
                <w:rFonts w:ascii="Arial" w:eastAsia="等线" w:hAnsi="Arial" w:cs="Arial"/>
                <w:color w:val="000000"/>
                <w:kern w:val="0"/>
                <w:sz w:val="24"/>
                <w:szCs w:val="24"/>
              </w:rPr>
              <w:t xml:space="preserve">　</w:t>
            </w:r>
          </w:p>
        </w:tc>
      </w:tr>
    </w:tbl>
    <w:p w14:paraId="194B0B38" w14:textId="77777777" w:rsidR="00000000" w:rsidRDefault="007478C2">
      <w:pPr>
        <w:autoSpaceDE w:val="0"/>
        <w:autoSpaceDN w:val="0"/>
        <w:adjustRightInd w:val="0"/>
        <w:rPr>
          <w:rFonts w:hAnsi="宋体"/>
          <w:color w:val="000000"/>
          <w:sz w:val="24"/>
        </w:rPr>
      </w:pPr>
      <w:r>
        <w:rPr>
          <w:rFonts w:hAnsi="宋体" w:hint="eastAsia"/>
          <w:color w:val="000000"/>
          <w:sz w:val="24"/>
        </w:rPr>
        <w:t>注：</w:t>
      </w:r>
      <w:r>
        <w:rPr>
          <w:rFonts w:ascii="宋体" w:hAnsi="宋体" w:hint="eastAsia"/>
          <w:color w:val="000000"/>
          <w:kern w:val="0"/>
          <w:sz w:val="18"/>
        </w:rPr>
        <w:t>（</w:t>
      </w:r>
      <w:r>
        <w:rPr>
          <w:rFonts w:ascii="宋体" w:hAnsi="宋体" w:hint="eastAsia"/>
          <w:color w:val="000000"/>
          <w:kern w:val="0"/>
          <w:sz w:val="18"/>
        </w:rPr>
        <w:t>6794</w:t>
      </w:r>
      <w:r>
        <w:rPr>
          <w:rFonts w:ascii="宋体" w:hAnsi="宋体" w:hint="eastAsia"/>
          <w:color w:val="000000"/>
          <w:kern w:val="0"/>
          <w:sz w:val="18"/>
        </w:rPr>
        <w:t>）</w:t>
      </w:r>
    </w:p>
    <w:p w14:paraId="6EFA2F78" w14:textId="77777777" w:rsidR="00000000" w:rsidRDefault="007478C2">
      <w:pPr>
        <w:autoSpaceDE w:val="0"/>
        <w:autoSpaceDN w:val="0"/>
        <w:adjustRightInd w:val="0"/>
        <w:rPr>
          <w:rFonts w:hAnsi="宋体"/>
          <w:color w:val="000000"/>
          <w:sz w:val="24"/>
        </w:rPr>
      </w:pPr>
    </w:p>
    <w:p w14:paraId="0EFBFD6B" w14:textId="77777777" w:rsidR="00000000" w:rsidRDefault="007478C2">
      <w:pPr>
        <w:outlineLvl w:val="3"/>
        <w:rPr>
          <w:rFonts w:ascii="宋体" w:hAnsi="宋体"/>
          <w:b/>
          <w:color w:val="000000"/>
          <w:sz w:val="24"/>
        </w:rPr>
      </w:pPr>
      <w:r>
        <w:rPr>
          <w:rFonts w:ascii="宋体" w:hAnsi="宋体" w:hint="eastAsia"/>
          <w:b/>
          <w:color w:val="000000"/>
          <w:sz w:val="24"/>
        </w:rPr>
        <w:t>7</w:t>
      </w:r>
      <w:r>
        <w:rPr>
          <w:rFonts w:ascii="宋体" w:hAnsi="宋体"/>
          <w:b/>
          <w:color w:val="000000"/>
          <w:sz w:val="24"/>
        </w:rPr>
        <w:t xml:space="preserve">.4.14.3 </w:t>
      </w:r>
      <w:r>
        <w:rPr>
          <w:rFonts w:ascii="宋体" w:hAnsi="宋体" w:hint="eastAsia"/>
          <w:b/>
          <w:color w:val="000000"/>
          <w:sz w:val="24"/>
        </w:rPr>
        <w:t>非持续的</w:t>
      </w:r>
      <w:r>
        <w:rPr>
          <w:rFonts w:ascii="宋体" w:hAnsi="宋体"/>
          <w:b/>
          <w:color w:val="000000"/>
          <w:sz w:val="24"/>
        </w:rPr>
        <w:t>以公允价值计量的金融工具</w:t>
      </w:r>
      <w:r>
        <w:rPr>
          <w:rFonts w:ascii="宋体" w:hAnsi="宋体" w:hint="eastAsia"/>
          <w:b/>
          <w:color w:val="000000"/>
          <w:sz w:val="24"/>
        </w:rPr>
        <w:t>的说明</w:t>
      </w:r>
      <w:r>
        <w:rPr>
          <w:rStyle w:val="FootnoteReference"/>
          <w:rFonts w:ascii="宋体" w:hAnsi="宋体"/>
          <w:b/>
          <w:color w:val="000000"/>
          <w:sz w:val="24"/>
        </w:rPr>
        <w:footnoteReference w:id="225"/>
      </w:r>
    </w:p>
    <w:tbl>
      <w:tblPr>
        <w:tblW w:w="0" w:type="auto"/>
        <w:tblInd w:w="-114"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8522"/>
      </w:tblGrid>
      <w:tr w:rsidR="00000000" w14:paraId="470FB048" w14:textId="77777777">
        <w:trPr>
          <w:trHeight w:val="610"/>
        </w:trPr>
        <w:tc>
          <w:tcPr>
            <w:tcW w:w="8522" w:type="dxa"/>
            <w:tcBorders>
              <w:top w:val="single" w:sz="4" w:space="0" w:color="auto"/>
              <w:left w:val="single" w:sz="4" w:space="0" w:color="auto"/>
              <w:bottom w:val="single" w:sz="4" w:space="0" w:color="auto"/>
              <w:right w:val="single" w:sz="4" w:space="0" w:color="auto"/>
            </w:tcBorders>
          </w:tcPr>
          <w:p w14:paraId="743597DB" w14:textId="77777777" w:rsidR="00000000" w:rsidRDefault="007478C2">
            <w:pPr>
              <w:autoSpaceDE w:val="0"/>
              <w:autoSpaceDN w:val="0"/>
              <w:adjustRightInd w:val="0"/>
              <w:ind w:firstLineChars="200" w:firstLine="360"/>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6795</w:t>
            </w:r>
            <w:r>
              <w:rPr>
                <w:rFonts w:ascii="宋体" w:hAnsi="宋体" w:hint="eastAsia"/>
                <w:color w:val="000000"/>
                <w:kern w:val="0"/>
                <w:sz w:val="18"/>
              </w:rPr>
              <w:t>）</w:t>
            </w:r>
          </w:p>
        </w:tc>
      </w:tr>
    </w:tbl>
    <w:p w14:paraId="3FEAA095" w14:textId="77777777" w:rsidR="00000000" w:rsidRDefault="007478C2">
      <w:pPr>
        <w:autoSpaceDE w:val="0"/>
        <w:autoSpaceDN w:val="0"/>
        <w:adjustRightInd w:val="0"/>
        <w:rPr>
          <w:rFonts w:hAnsi="宋体"/>
          <w:color w:val="000000"/>
          <w:sz w:val="24"/>
        </w:rPr>
      </w:pPr>
    </w:p>
    <w:p w14:paraId="271F5995" w14:textId="77777777" w:rsidR="00000000" w:rsidRDefault="007478C2">
      <w:pPr>
        <w:outlineLvl w:val="3"/>
        <w:rPr>
          <w:color w:val="000000"/>
        </w:rPr>
      </w:pPr>
      <w:r>
        <w:rPr>
          <w:rFonts w:ascii="宋体" w:hAnsi="宋体" w:hint="eastAsia"/>
          <w:b/>
          <w:color w:val="000000"/>
          <w:sz w:val="24"/>
        </w:rPr>
        <w:t>7</w:t>
      </w:r>
      <w:r>
        <w:rPr>
          <w:rFonts w:ascii="宋体" w:hAnsi="宋体"/>
          <w:b/>
          <w:color w:val="000000"/>
          <w:sz w:val="24"/>
        </w:rPr>
        <w:t xml:space="preserve">.4.14.4 </w:t>
      </w:r>
      <w:r>
        <w:rPr>
          <w:rFonts w:ascii="宋体" w:hAnsi="宋体"/>
          <w:b/>
          <w:color w:val="000000"/>
          <w:sz w:val="24"/>
        </w:rPr>
        <w:t>不以公允价值计量的金融工具</w:t>
      </w:r>
      <w:r>
        <w:rPr>
          <w:rFonts w:ascii="宋体" w:hAnsi="宋体" w:hint="eastAsia"/>
          <w:b/>
          <w:color w:val="000000"/>
          <w:sz w:val="24"/>
        </w:rPr>
        <w:t>的相关说明</w:t>
      </w:r>
      <w:r>
        <w:rPr>
          <w:rStyle w:val="FootnoteReference"/>
          <w:rFonts w:ascii="宋体" w:hAnsi="宋体"/>
          <w:b/>
          <w:color w:val="000000"/>
          <w:sz w:val="24"/>
        </w:rPr>
        <w:footnoteReference w:id="226"/>
      </w:r>
    </w:p>
    <w:tbl>
      <w:tblPr>
        <w:tblW w:w="0" w:type="auto"/>
        <w:tblInd w:w="-114"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8522"/>
      </w:tblGrid>
      <w:tr w:rsidR="00000000" w14:paraId="72A2F9A5" w14:textId="77777777">
        <w:trPr>
          <w:trHeight w:val="610"/>
        </w:trPr>
        <w:tc>
          <w:tcPr>
            <w:tcW w:w="8522" w:type="dxa"/>
            <w:tcBorders>
              <w:top w:val="single" w:sz="4" w:space="0" w:color="auto"/>
              <w:left w:val="single" w:sz="4" w:space="0" w:color="auto"/>
              <w:bottom w:val="single" w:sz="4" w:space="0" w:color="auto"/>
              <w:right w:val="single" w:sz="4" w:space="0" w:color="auto"/>
            </w:tcBorders>
          </w:tcPr>
          <w:p w14:paraId="78BC80B8" w14:textId="77777777" w:rsidR="00000000" w:rsidRDefault="007478C2">
            <w:pPr>
              <w:autoSpaceDE w:val="0"/>
              <w:autoSpaceDN w:val="0"/>
              <w:adjustRightInd w:val="0"/>
              <w:ind w:firstLineChars="200" w:firstLine="360"/>
              <w:rPr>
                <w:rFonts w:ascii="宋体" w:hAnsi="宋体"/>
                <w:color w:val="000000"/>
                <w:kern w:val="0"/>
                <w:sz w:val="24"/>
              </w:rPr>
            </w:pPr>
            <w:r>
              <w:rPr>
                <w:rFonts w:ascii="宋体" w:hAnsi="宋体" w:hint="eastAsia"/>
                <w:color w:val="000000"/>
                <w:kern w:val="0"/>
                <w:sz w:val="18"/>
              </w:rPr>
              <w:t>（</w:t>
            </w:r>
            <w:r>
              <w:rPr>
                <w:rFonts w:ascii="宋体" w:hAnsi="宋体" w:hint="eastAsia"/>
                <w:color w:val="000000"/>
                <w:kern w:val="0"/>
                <w:sz w:val="18"/>
              </w:rPr>
              <w:t>6551</w:t>
            </w:r>
            <w:r>
              <w:rPr>
                <w:rFonts w:ascii="宋体" w:hAnsi="宋体" w:hint="eastAsia"/>
                <w:color w:val="000000"/>
                <w:kern w:val="0"/>
                <w:sz w:val="18"/>
              </w:rPr>
              <w:t>）</w:t>
            </w:r>
          </w:p>
        </w:tc>
      </w:tr>
    </w:tbl>
    <w:p w14:paraId="715010DF" w14:textId="77777777" w:rsidR="00000000" w:rsidRDefault="007478C2">
      <w:pPr>
        <w:autoSpaceDE w:val="0"/>
        <w:autoSpaceDN w:val="0"/>
        <w:adjustRightInd w:val="0"/>
        <w:rPr>
          <w:rFonts w:ascii="Arial" w:hAnsi="Arial" w:cs="Arial"/>
          <w:color w:val="FF0000"/>
          <w:sz w:val="24"/>
        </w:rPr>
      </w:pPr>
    </w:p>
    <w:p w14:paraId="27A42470" w14:textId="77777777" w:rsidR="00000000" w:rsidRDefault="007478C2">
      <w:pPr>
        <w:spacing w:before="156"/>
        <w:outlineLvl w:val="2"/>
        <w:rPr>
          <w:rFonts w:ascii="宋体" w:hAnsi="宋体"/>
          <w:b/>
          <w:sz w:val="24"/>
        </w:rPr>
      </w:pPr>
      <w:r>
        <w:rPr>
          <w:rFonts w:ascii="宋体" w:hAnsi="宋体" w:hint="eastAsia"/>
          <w:b/>
          <w:sz w:val="24"/>
        </w:rPr>
        <w:t>7.4.1</w:t>
      </w:r>
      <w:r>
        <w:rPr>
          <w:rFonts w:ascii="宋体" w:hAnsi="宋体"/>
          <w:b/>
          <w:sz w:val="24"/>
        </w:rPr>
        <w:t>5</w:t>
      </w:r>
      <w:r>
        <w:rPr>
          <w:rFonts w:ascii="宋体" w:hAnsi="宋体" w:hint="eastAsia"/>
          <w:b/>
          <w:sz w:val="24"/>
        </w:rPr>
        <w:t xml:space="preserve"> </w:t>
      </w:r>
      <w:r>
        <w:rPr>
          <w:rFonts w:ascii="宋体" w:hAnsi="宋体" w:hint="eastAsia"/>
          <w:b/>
          <w:sz w:val="24"/>
        </w:rPr>
        <w:t>有助于理解和分析会计报表需要说明的其他事项</w:t>
      </w:r>
    </w:p>
    <w:p w14:paraId="5F16A60A"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1040</w:t>
      </w:r>
      <w:r>
        <w:rPr>
          <w:rFonts w:ascii="宋体" w:hAnsi="宋体" w:hint="eastAsia"/>
          <w:kern w:val="0"/>
          <w:sz w:val="18"/>
        </w:rPr>
        <w:t>）</w:t>
      </w:r>
    </w:p>
    <w:p w14:paraId="02ECC72C" w14:textId="77777777" w:rsidR="00000000" w:rsidRDefault="007478C2">
      <w:pPr>
        <w:pStyle w:val="Heading1"/>
        <w:jc w:val="center"/>
        <w:rPr>
          <w:rFonts w:ascii="宋体" w:hAnsi="宋体"/>
          <w:sz w:val="24"/>
        </w:rPr>
      </w:pPr>
      <w:bookmarkStart w:id="136" w:name="_Toc28718"/>
      <w:bookmarkStart w:id="137" w:name="_Toc101344035"/>
      <w:bookmarkStart w:id="138" w:name="_Toc3904"/>
      <w:r>
        <w:rPr>
          <w:rFonts w:ascii="宋体" w:hAnsi="宋体" w:hint="eastAsia"/>
          <w:sz w:val="24"/>
        </w:rPr>
        <w:t>§</w:t>
      </w:r>
      <w:r>
        <w:rPr>
          <w:rFonts w:ascii="宋体" w:hAnsi="宋体" w:hint="eastAsia"/>
          <w:sz w:val="24"/>
        </w:rPr>
        <w:t xml:space="preserve">8  </w:t>
      </w:r>
      <w:r>
        <w:rPr>
          <w:rFonts w:ascii="宋体" w:hAnsi="宋体" w:hint="eastAsia"/>
          <w:sz w:val="24"/>
        </w:rPr>
        <w:t>投资组合报告（普通基金）</w:t>
      </w:r>
      <w:r>
        <w:rPr>
          <w:rStyle w:val="FootnoteReference"/>
          <w:rFonts w:ascii="宋体" w:hAnsi="宋体"/>
          <w:sz w:val="24"/>
        </w:rPr>
        <w:footnoteReference w:id="227"/>
      </w:r>
      <w:bookmarkEnd w:id="136"/>
      <w:bookmarkEnd w:id="137"/>
      <w:bookmarkEnd w:id="138"/>
    </w:p>
    <w:p w14:paraId="50A187EC" w14:textId="77777777" w:rsidR="00000000" w:rsidRDefault="007478C2">
      <w:pPr>
        <w:pStyle w:val="Heading2"/>
        <w:rPr>
          <w:rFonts w:ascii="宋体" w:hAnsi="宋体"/>
        </w:rPr>
      </w:pPr>
      <w:bookmarkStart w:id="139" w:name="_Toc20966"/>
      <w:bookmarkStart w:id="140" w:name="_Toc12352"/>
      <w:bookmarkStart w:id="141" w:name="_Toc101344036"/>
      <w:r>
        <w:rPr>
          <w:rFonts w:ascii="宋体" w:hAnsi="宋体" w:hint="eastAsia"/>
        </w:rPr>
        <w:t xml:space="preserve">8.1 </w:t>
      </w:r>
      <w:r>
        <w:rPr>
          <w:rFonts w:ascii="宋体" w:hAnsi="宋体" w:hint="eastAsia"/>
        </w:rPr>
        <w:t>期末基金资产组合情况</w:t>
      </w:r>
      <w:r>
        <w:rPr>
          <w:rStyle w:val="FootnoteReference"/>
          <w:rFonts w:ascii="宋体" w:hAnsi="宋体"/>
        </w:rPr>
        <w:footnoteReference w:id="228"/>
      </w:r>
      <w:bookmarkEnd w:id="139"/>
      <w:bookmarkEnd w:id="140"/>
      <w:bookmarkEnd w:id="141"/>
    </w:p>
    <w:p w14:paraId="5FE857A1" w14:textId="77777777" w:rsidR="00000000" w:rsidRDefault="007478C2">
      <w:pPr>
        <w:spacing w:line="360" w:lineRule="auto"/>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683"/>
        <w:gridCol w:w="4495"/>
        <w:gridCol w:w="873"/>
        <w:gridCol w:w="2964"/>
      </w:tblGrid>
      <w:tr w:rsidR="00000000" w14:paraId="2497ABFB"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6F76A5BC" w14:textId="77777777" w:rsidR="00000000" w:rsidRDefault="007478C2">
            <w:pPr>
              <w:jc w:val="center"/>
              <w:rPr>
                <w:rFonts w:ascii="宋体" w:hAnsi="宋体"/>
                <w:sz w:val="24"/>
              </w:rPr>
            </w:pPr>
            <w:r>
              <w:rPr>
                <w:rFonts w:ascii="宋体" w:hAnsi="宋体" w:hint="eastAsia"/>
                <w:sz w:val="24"/>
              </w:rPr>
              <w:t>序号</w:t>
            </w:r>
          </w:p>
        </w:tc>
        <w:tc>
          <w:tcPr>
            <w:tcW w:w="4495" w:type="dxa"/>
            <w:tcBorders>
              <w:top w:val="single" w:sz="4" w:space="0" w:color="auto"/>
              <w:left w:val="nil"/>
              <w:bottom w:val="single" w:sz="4" w:space="0" w:color="auto"/>
              <w:right w:val="single" w:sz="4" w:space="0" w:color="auto"/>
            </w:tcBorders>
          </w:tcPr>
          <w:p w14:paraId="35C10CDE" w14:textId="77777777" w:rsidR="00000000" w:rsidRDefault="007478C2">
            <w:pPr>
              <w:jc w:val="center"/>
              <w:rPr>
                <w:rFonts w:ascii="宋体" w:hAnsi="宋体"/>
                <w:sz w:val="24"/>
              </w:rPr>
            </w:pPr>
            <w:r>
              <w:rPr>
                <w:rFonts w:ascii="宋体" w:hAnsi="宋体"/>
                <w:sz w:val="24"/>
              </w:rPr>
              <w:t>项目</w:t>
            </w:r>
          </w:p>
        </w:tc>
        <w:tc>
          <w:tcPr>
            <w:tcW w:w="873" w:type="dxa"/>
            <w:tcBorders>
              <w:top w:val="single" w:sz="4" w:space="0" w:color="auto"/>
              <w:left w:val="nil"/>
              <w:bottom w:val="single" w:sz="4" w:space="0" w:color="auto"/>
              <w:right w:val="single" w:sz="4" w:space="0" w:color="auto"/>
            </w:tcBorders>
          </w:tcPr>
          <w:p w14:paraId="4A1765F5" w14:textId="77777777" w:rsidR="00000000" w:rsidRDefault="007478C2">
            <w:pPr>
              <w:jc w:val="center"/>
              <w:rPr>
                <w:rFonts w:ascii="宋体" w:hAnsi="宋体"/>
                <w:sz w:val="24"/>
              </w:rPr>
            </w:pPr>
            <w:r>
              <w:rPr>
                <w:rFonts w:ascii="宋体" w:hAnsi="宋体"/>
                <w:sz w:val="24"/>
              </w:rPr>
              <w:t>金额</w:t>
            </w:r>
            <w:r>
              <w:rPr>
                <w:rStyle w:val="FootnoteReference"/>
                <w:rFonts w:ascii="宋体" w:hAnsi="宋体"/>
                <w:sz w:val="24"/>
              </w:rPr>
              <w:footnoteReference w:id="229"/>
            </w:r>
          </w:p>
        </w:tc>
        <w:tc>
          <w:tcPr>
            <w:tcW w:w="2964" w:type="dxa"/>
            <w:tcBorders>
              <w:top w:val="single" w:sz="4" w:space="0" w:color="auto"/>
              <w:left w:val="nil"/>
              <w:bottom w:val="single" w:sz="4" w:space="0" w:color="auto"/>
              <w:right w:val="single" w:sz="4" w:space="0" w:color="auto"/>
            </w:tcBorders>
          </w:tcPr>
          <w:p w14:paraId="7EAF4284" w14:textId="77777777" w:rsidR="00000000" w:rsidRDefault="007478C2">
            <w:pPr>
              <w:jc w:val="center"/>
              <w:rPr>
                <w:rFonts w:ascii="宋体" w:hAnsi="宋体"/>
                <w:sz w:val="24"/>
              </w:rPr>
            </w:pPr>
            <w:r>
              <w:rPr>
                <w:rFonts w:ascii="宋体" w:hAnsi="宋体"/>
                <w:sz w:val="24"/>
              </w:rPr>
              <w:t>占基金总资产的比例（</w:t>
            </w:r>
            <w:r>
              <w:rPr>
                <w:rFonts w:ascii="宋体" w:hAnsi="宋体"/>
                <w:sz w:val="24"/>
              </w:rPr>
              <w:t>%</w:t>
            </w:r>
            <w:r>
              <w:rPr>
                <w:rFonts w:ascii="宋体" w:hAnsi="宋体"/>
                <w:sz w:val="24"/>
              </w:rPr>
              <w:t>）</w:t>
            </w:r>
          </w:p>
        </w:tc>
      </w:tr>
      <w:tr w:rsidR="00000000" w14:paraId="20038F1A"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69AD708E" w14:textId="77777777" w:rsidR="00000000" w:rsidRDefault="007478C2">
            <w:pPr>
              <w:jc w:val="center"/>
              <w:rPr>
                <w:rFonts w:ascii="宋体" w:hAnsi="宋体"/>
                <w:sz w:val="24"/>
              </w:rPr>
            </w:pPr>
            <w:r>
              <w:rPr>
                <w:rFonts w:ascii="宋体" w:hAnsi="宋体" w:hint="eastAsia"/>
                <w:sz w:val="24"/>
              </w:rPr>
              <w:t>1</w:t>
            </w:r>
          </w:p>
        </w:tc>
        <w:tc>
          <w:tcPr>
            <w:tcW w:w="4495" w:type="dxa"/>
            <w:tcBorders>
              <w:top w:val="single" w:sz="4" w:space="0" w:color="auto"/>
              <w:left w:val="nil"/>
              <w:bottom w:val="single" w:sz="4" w:space="0" w:color="auto"/>
              <w:right w:val="single" w:sz="4" w:space="0" w:color="auto"/>
            </w:tcBorders>
          </w:tcPr>
          <w:p w14:paraId="3DC3F684" w14:textId="77777777" w:rsidR="00000000" w:rsidRDefault="007478C2">
            <w:pPr>
              <w:ind w:leftChars="50" w:left="105"/>
              <w:rPr>
                <w:rFonts w:ascii="宋体" w:hAnsi="宋体"/>
                <w:sz w:val="24"/>
              </w:rPr>
            </w:pPr>
            <w:r>
              <w:rPr>
                <w:rFonts w:ascii="宋体" w:hAnsi="宋体" w:hint="eastAsia"/>
                <w:sz w:val="24"/>
              </w:rPr>
              <w:t>权益投资</w:t>
            </w:r>
          </w:p>
        </w:tc>
        <w:tc>
          <w:tcPr>
            <w:tcW w:w="873" w:type="dxa"/>
            <w:tcBorders>
              <w:top w:val="single" w:sz="4" w:space="0" w:color="auto"/>
              <w:left w:val="nil"/>
              <w:bottom w:val="single" w:sz="4" w:space="0" w:color="auto"/>
              <w:right w:val="single" w:sz="4" w:space="0" w:color="auto"/>
            </w:tcBorders>
          </w:tcPr>
          <w:p w14:paraId="21D4F441"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1049</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01AB3457"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1050</w:t>
            </w:r>
            <w:r>
              <w:rPr>
                <w:rFonts w:ascii="宋体" w:hAnsi="宋体" w:hint="eastAsia"/>
                <w:kern w:val="0"/>
                <w:sz w:val="18"/>
              </w:rPr>
              <w:t>）</w:t>
            </w:r>
          </w:p>
        </w:tc>
      </w:tr>
      <w:tr w:rsidR="00000000" w14:paraId="10EEF64D"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43959357" w14:textId="77777777" w:rsidR="00000000" w:rsidRDefault="007478C2">
            <w:pPr>
              <w:jc w:val="center"/>
              <w:rPr>
                <w:rFonts w:ascii="宋体" w:hAnsi="宋体"/>
                <w:sz w:val="24"/>
              </w:rPr>
            </w:pPr>
          </w:p>
        </w:tc>
        <w:tc>
          <w:tcPr>
            <w:tcW w:w="4495" w:type="dxa"/>
            <w:tcBorders>
              <w:top w:val="single" w:sz="4" w:space="0" w:color="auto"/>
              <w:left w:val="nil"/>
              <w:bottom w:val="single" w:sz="4" w:space="0" w:color="auto"/>
              <w:right w:val="single" w:sz="4" w:space="0" w:color="auto"/>
            </w:tcBorders>
          </w:tcPr>
          <w:p w14:paraId="5C42589B" w14:textId="77777777" w:rsidR="00000000" w:rsidRDefault="007478C2">
            <w:pPr>
              <w:ind w:leftChars="50" w:left="105"/>
              <w:rPr>
                <w:rFonts w:ascii="宋体" w:hAnsi="宋体"/>
                <w:sz w:val="24"/>
              </w:rPr>
            </w:pPr>
            <w:r>
              <w:rPr>
                <w:rFonts w:ascii="宋体" w:hAnsi="宋体" w:hint="eastAsia"/>
                <w:sz w:val="24"/>
              </w:rPr>
              <w:t>其中：</w:t>
            </w:r>
            <w:r>
              <w:rPr>
                <w:rFonts w:ascii="宋体" w:hAnsi="宋体"/>
                <w:sz w:val="24"/>
              </w:rPr>
              <w:t>股票</w:t>
            </w:r>
            <w:r>
              <w:rPr>
                <w:rStyle w:val="FootnoteReference"/>
                <w:rFonts w:ascii="宋体" w:hAnsi="宋体"/>
                <w:sz w:val="24"/>
              </w:rPr>
              <w:footnoteReference w:id="230"/>
            </w:r>
          </w:p>
        </w:tc>
        <w:tc>
          <w:tcPr>
            <w:tcW w:w="873" w:type="dxa"/>
            <w:tcBorders>
              <w:top w:val="single" w:sz="4" w:space="0" w:color="auto"/>
              <w:left w:val="nil"/>
              <w:bottom w:val="single" w:sz="4" w:space="0" w:color="auto"/>
              <w:right w:val="single" w:sz="4" w:space="0" w:color="auto"/>
            </w:tcBorders>
          </w:tcPr>
          <w:p w14:paraId="784E10A4"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kern w:val="0"/>
                <w:sz w:val="18"/>
              </w:rPr>
              <w:t>1051</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65E157B7"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kern w:val="0"/>
                <w:sz w:val="18"/>
              </w:rPr>
              <w:t>1052</w:t>
            </w:r>
            <w:r>
              <w:rPr>
                <w:rFonts w:ascii="宋体" w:hAnsi="宋体" w:hint="eastAsia"/>
                <w:kern w:val="0"/>
                <w:sz w:val="18"/>
              </w:rPr>
              <w:t>）</w:t>
            </w:r>
          </w:p>
        </w:tc>
      </w:tr>
      <w:tr w:rsidR="00000000" w14:paraId="1F8FF3CD"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3A6BB440" w14:textId="77777777" w:rsidR="00000000" w:rsidRDefault="007478C2">
            <w:pPr>
              <w:jc w:val="center"/>
              <w:rPr>
                <w:rFonts w:ascii="宋体" w:hAnsi="宋体"/>
                <w:sz w:val="24"/>
              </w:rPr>
            </w:pPr>
            <w:r>
              <w:rPr>
                <w:rFonts w:ascii="宋体" w:hAnsi="宋体" w:hint="eastAsia"/>
                <w:sz w:val="24"/>
              </w:rPr>
              <w:t>2</w:t>
            </w:r>
          </w:p>
        </w:tc>
        <w:tc>
          <w:tcPr>
            <w:tcW w:w="4495" w:type="dxa"/>
            <w:tcBorders>
              <w:top w:val="single" w:sz="4" w:space="0" w:color="auto"/>
              <w:left w:val="nil"/>
              <w:bottom w:val="single" w:sz="4" w:space="0" w:color="auto"/>
              <w:right w:val="single" w:sz="4" w:space="0" w:color="auto"/>
            </w:tcBorders>
          </w:tcPr>
          <w:p w14:paraId="50EED1A4" w14:textId="77777777" w:rsidR="00000000" w:rsidRDefault="007478C2">
            <w:pPr>
              <w:ind w:leftChars="50" w:left="105"/>
              <w:rPr>
                <w:rFonts w:ascii="宋体" w:hAnsi="宋体"/>
                <w:sz w:val="24"/>
              </w:rPr>
            </w:pPr>
            <w:r>
              <w:rPr>
                <w:rFonts w:ascii="宋体" w:hAnsi="宋体" w:hint="eastAsia"/>
                <w:sz w:val="24"/>
              </w:rPr>
              <w:t>基金投资</w:t>
            </w:r>
            <w:r>
              <w:rPr>
                <w:rStyle w:val="FootnoteReference"/>
                <w:rFonts w:ascii="宋体" w:hAnsi="宋体"/>
                <w:sz w:val="24"/>
              </w:rPr>
              <w:footnoteReference w:id="231"/>
            </w:r>
          </w:p>
        </w:tc>
        <w:tc>
          <w:tcPr>
            <w:tcW w:w="873" w:type="dxa"/>
            <w:tcBorders>
              <w:top w:val="single" w:sz="4" w:space="0" w:color="auto"/>
              <w:left w:val="nil"/>
              <w:bottom w:val="single" w:sz="4" w:space="0" w:color="auto"/>
              <w:right w:val="single" w:sz="4" w:space="0" w:color="auto"/>
            </w:tcBorders>
          </w:tcPr>
          <w:p w14:paraId="74ED6AF9" w14:textId="77777777" w:rsidR="00000000" w:rsidRDefault="007478C2">
            <w:pPr>
              <w:jc w:val="center"/>
              <w:rPr>
                <w:rFonts w:ascii="宋体" w:hAnsi="宋体"/>
                <w:kern w:val="0"/>
                <w:sz w:val="18"/>
              </w:rPr>
            </w:pP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1059</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532DCFF6"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1060</w:t>
            </w:r>
            <w:r>
              <w:rPr>
                <w:rFonts w:ascii="宋体" w:hAnsi="宋体" w:hint="eastAsia"/>
                <w:kern w:val="0"/>
                <w:sz w:val="18"/>
              </w:rPr>
              <w:t>）</w:t>
            </w:r>
          </w:p>
        </w:tc>
      </w:tr>
      <w:tr w:rsidR="00000000" w14:paraId="0C0491FD"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7088B45F" w14:textId="77777777" w:rsidR="00000000" w:rsidRDefault="007478C2">
            <w:pPr>
              <w:jc w:val="center"/>
              <w:rPr>
                <w:rFonts w:ascii="宋体" w:hAnsi="宋体"/>
                <w:sz w:val="24"/>
              </w:rPr>
            </w:pPr>
            <w:r>
              <w:rPr>
                <w:rFonts w:ascii="宋体" w:hAnsi="宋体" w:hint="eastAsia"/>
                <w:sz w:val="24"/>
              </w:rPr>
              <w:t>3</w:t>
            </w:r>
          </w:p>
        </w:tc>
        <w:tc>
          <w:tcPr>
            <w:tcW w:w="4495" w:type="dxa"/>
            <w:tcBorders>
              <w:top w:val="single" w:sz="4" w:space="0" w:color="auto"/>
              <w:left w:val="nil"/>
              <w:bottom w:val="single" w:sz="4" w:space="0" w:color="auto"/>
              <w:right w:val="single" w:sz="4" w:space="0" w:color="auto"/>
            </w:tcBorders>
          </w:tcPr>
          <w:p w14:paraId="477C837E" w14:textId="77777777" w:rsidR="00000000" w:rsidRDefault="007478C2">
            <w:pPr>
              <w:ind w:leftChars="50" w:left="105"/>
              <w:rPr>
                <w:rFonts w:ascii="宋体" w:hAnsi="宋体"/>
                <w:sz w:val="24"/>
              </w:rPr>
            </w:pPr>
            <w:r>
              <w:rPr>
                <w:rFonts w:ascii="宋体" w:hAnsi="宋体" w:hint="eastAsia"/>
                <w:sz w:val="24"/>
              </w:rPr>
              <w:t>固定收益投资</w:t>
            </w:r>
          </w:p>
        </w:tc>
        <w:tc>
          <w:tcPr>
            <w:tcW w:w="873" w:type="dxa"/>
            <w:tcBorders>
              <w:top w:val="single" w:sz="4" w:space="0" w:color="auto"/>
              <w:left w:val="nil"/>
              <w:bottom w:val="single" w:sz="4" w:space="0" w:color="auto"/>
              <w:right w:val="single" w:sz="4" w:space="0" w:color="auto"/>
            </w:tcBorders>
          </w:tcPr>
          <w:p w14:paraId="0ECD50AB"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1061</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759C6611"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1062</w:t>
            </w:r>
            <w:r>
              <w:rPr>
                <w:rFonts w:ascii="宋体" w:hAnsi="宋体" w:hint="eastAsia"/>
                <w:kern w:val="0"/>
                <w:sz w:val="18"/>
              </w:rPr>
              <w:t>）</w:t>
            </w:r>
          </w:p>
        </w:tc>
      </w:tr>
      <w:tr w:rsidR="00000000" w14:paraId="47D28E99"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26615B79" w14:textId="77777777" w:rsidR="00000000" w:rsidRDefault="007478C2">
            <w:pPr>
              <w:jc w:val="center"/>
              <w:rPr>
                <w:rFonts w:ascii="宋体" w:hAnsi="宋体"/>
                <w:sz w:val="24"/>
              </w:rPr>
            </w:pPr>
          </w:p>
        </w:tc>
        <w:tc>
          <w:tcPr>
            <w:tcW w:w="4495" w:type="dxa"/>
            <w:tcBorders>
              <w:top w:val="single" w:sz="4" w:space="0" w:color="auto"/>
              <w:left w:val="nil"/>
              <w:bottom w:val="single" w:sz="4" w:space="0" w:color="auto"/>
              <w:right w:val="single" w:sz="4" w:space="0" w:color="auto"/>
            </w:tcBorders>
          </w:tcPr>
          <w:p w14:paraId="7FFEEC26" w14:textId="77777777" w:rsidR="00000000" w:rsidRDefault="007478C2">
            <w:pPr>
              <w:ind w:leftChars="50" w:left="105"/>
              <w:rPr>
                <w:rFonts w:ascii="宋体" w:hAnsi="宋体"/>
                <w:sz w:val="24"/>
              </w:rPr>
            </w:pPr>
            <w:r>
              <w:rPr>
                <w:rFonts w:ascii="宋体" w:hAnsi="宋体" w:hint="eastAsia"/>
                <w:sz w:val="24"/>
              </w:rPr>
              <w:t>其中：</w:t>
            </w:r>
            <w:r>
              <w:rPr>
                <w:rFonts w:ascii="宋体" w:hAnsi="宋体"/>
                <w:sz w:val="24"/>
              </w:rPr>
              <w:t>债券</w:t>
            </w:r>
          </w:p>
        </w:tc>
        <w:tc>
          <w:tcPr>
            <w:tcW w:w="873" w:type="dxa"/>
            <w:tcBorders>
              <w:top w:val="single" w:sz="4" w:space="0" w:color="auto"/>
              <w:left w:val="nil"/>
              <w:bottom w:val="single" w:sz="4" w:space="0" w:color="auto"/>
              <w:right w:val="single" w:sz="4" w:space="0" w:color="auto"/>
            </w:tcBorders>
          </w:tcPr>
          <w:p w14:paraId="71B65AAC"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kern w:val="0"/>
                <w:sz w:val="18"/>
              </w:rPr>
              <w:t>1063</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7BC175D6"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kern w:val="0"/>
                <w:sz w:val="18"/>
              </w:rPr>
              <w:t>1064</w:t>
            </w:r>
            <w:r>
              <w:rPr>
                <w:rFonts w:ascii="宋体" w:hAnsi="宋体" w:hint="eastAsia"/>
                <w:kern w:val="0"/>
                <w:sz w:val="18"/>
              </w:rPr>
              <w:t>）</w:t>
            </w:r>
          </w:p>
        </w:tc>
      </w:tr>
      <w:tr w:rsidR="00000000" w14:paraId="712965D6"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73B56729" w14:textId="77777777" w:rsidR="00000000" w:rsidRDefault="007478C2">
            <w:pPr>
              <w:jc w:val="center"/>
              <w:rPr>
                <w:rFonts w:ascii="宋体" w:hAnsi="宋体"/>
                <w:sz w:val="24"/>
              </w:rPr>
            </w:pPr>
          </w:p>
        </w:tc>
        <w:tc>
          <w:tcPr>
            <w:tcW w:w="4495" w:type="dxa"/>
            <w:tcBorders>
              <w:top w:val="single" w:sz="4" w:space="0" w:color="auto"/>
              <w:left w:val="nil"/>
              <w:bottom w:val="single" w:sz="4" w:space="0" w:color="auto"/>
              <w:right w:val="single" w:sz="4" w:space="0" w:color="auto"/>
            </w:tcBorders>
          </w:tcPr>
          <w:p w14:paraId="11437919" w14:textId="77777777" w:rsidR="00000000" w:rsidRDefault="007478C2">
            <w:pPr>
              <w:ind w:leftChars="50" w:left="105"/>
              <w:rPr>
                <w:rFonts w:ascii="宋体" w:hAnsi="宋体"/>
                <w:sz w:val="24"/>
              </w:rPr>
            </w:pPr>
            <w:r>
              <w:rPr>
                <w:rFonts w:ascii="宋体" w:hAnsi="宋体" w:hint="eastAsia"/>
                <w:sz w:val="24"/>
              </w:rPr>
              <w:t xml:space="preserve">      </w:t>
            </w:r>
            <w:r>
              <w:rPr>
                <w:rFonts w:ascii="宋体" w:hAnsi="宋体"/>
                <w:sz w:val="24"/>
              </w:rPr>
              <w:t>资产支持证券</w:t>
            </w:r>
          </w:p>
        </w:tc>
        <w:tc>
          <w:tcPr>
            <w:tcW w:w="873" w:type="dxa"/>
            <w:tcBorders>
              <w:top w:val="single" w:sz="4" w:space="0" w:color="auto"/>
              <w:left w:val="nil"/>
              <w:bottom w:val="single" w:sz="4" w:space="0" w:color="auto"/>
              <w:right w:val="single" w:sz="4" w:space="0" w:color="auto"/>
            </w:tcBorders>
          </w:tcPr>
          <w:p w14:paraId="64896874"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1065</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06792913"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1066</w:t>
            </w:r>
            <w:r>
              <w:rPr>
                <w:rFonts w:ascii="宋体" w:hAnsi="宋体" w:hint="eastAsia"/>
                <w:kern w:val="0"/>
                <w:sz w:val="18"/>
              </w:rPr>
              <w:t>）</w:t>
            </w:r>
          </w:p>
        </w:tc>
      </w:tr>
      <w:tr w:rsidR="00000000" w14:paraId="336CA808"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5C34BBD3" w14:textId="77777777" w:rsidR="00000000" w:rsidRDefault="007478C2">
            <w:pPr>
              <w:jc w:val="center"/>
              <w:rPr>
                <w:rFonts w:ascii="宋体" w:hAnsi="宋体"/>
                <w:sz w:val="24"/>
              </w:rPr>
            </w:pPr>
            <w:r>
              <w:rPr>
                <w:rFonts w:ascii="宋体" w:hAnsi="宋体" w:hint="eastAsia"/>
                <w:sz w:val="24"/>
              </w:rPr>
              <w:t>4</w:t>
            </w:r>
          </w:p>
        </w:tc>
        <w:tc>
          <w:tcPr>
            <w:tcW w:w="4495" w:type="dxa"/>
            <w:tcBorders>
              <w:top w:val="single" w:sz="4" w:space="0" w:color="auto"/>
              <w:left w:val="nil"/>
              <w:bottom w:val="single" w:sz="4" w:space="0" w:color="auto"/>
              <w:right w:val="single" w:sz="4" w:space="0" w:color="auto"/>
            </w:tcBorders>
          </w:tcPr>
          <w:p w14:paraId="6E167BDF" w14:textId="77777777" w:rsidR="00000000" w:rsidRDefault="007478C2">
            <w:pPr>
              <w:ind w:leftChars="50" w:left="105"/>
              <w:rPr>
                <w:rFonts w:ascii="宋体" w:hAnsi="宋体"/>
                <w:sz w:val="24"/>
              </w:rPr>
            </w:pPr>
            <w:r>
              <w:rPr>
                <w:rFonts w:ascii="宋体" w:hAnsi="宋体" w:hint="eastAsia"/>
                <w:sz w:val="24"/>
              </w:rPr>
              <w:t>贵金属投资</w:t>
            </w:r>
          </w:p>
        </w:tc>
        <w:tc>
          <w:tcPr>
            <w:tcW w:w="873" w:type="dxa"/>
            <w:tcBorders>
              <w:top w:val="single" w:sz="4" w:space="0" w:color="auto"/>
              <w:left w:val="nil"/>
              <w:bottom w:val="single" w:sz="4" w:space="0" w:color="auto"/>
              <w:right w:val="single" w:sz="4" w:space="0" w:color="auto"/>
            </w:tcBorders>
          </w:tcPr>
          <w:p w14:paraId="6F9AFB44"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3173</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27A65737"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3174</w:t>
            </w:r>
            <w:r>
              <w:rPr>
                <w:rFonts w:ascii="宋体" w:hAnsi="宋体" w:hint="eastAsia"/>
                <w:kern w:val="0"/>
                <w:sz w:val="18"/>
              </w:rPr>
              <w:t>）</w:t>
            </w:r>
          </w:p>
        </w:tc>
      </w:tr>
      <w:tr w:rsidR="00000000" w14:paraId="6F8616E3"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6A770695" w14:textId="77777777" w:rsidR="00000000" w:rsidRDefault="007478C2">
            <w:pPr>
              <w:jc w:val="center"/>
              <w:rPr>
                <w:rFonts w:ascii="宋体" w:hAnsi="宋体"/>
                <w:sz w:val="24"/>
              </w:rPr>
            </w:pPr>
            <w:r>
              <w:rPr>
                <w:rFonts w:ascii="宋体" w:hAnsi="宋体" w:hint="eastAsia"/>
                <w:sz w:val="24"/>
              </w:rPr>
              <w:t>5</w:t>
            </w:r>
          </w:p>
        </w:tc>
        <w:tc>
          <w:tcPr>
            <w:tcW w:w="4495" w:type="dxa"/>
            <w:tcBorders>
              <w:top w:val="single" w:sz="4" w:space="0" w:color="auto"/>
              <w:left w:val="nil"/>
              <w:bottom w:val="single" w:sz="4" w:space="0" w:color="auto"/>
              <w:right w:val="single" w:sz="4" w:space="0" w:color="auto"/>
            </w:tcBorders>
          </w:tcPr>
          <w:p w14:paraId="73446D80" w14:textId="77777777" w:rsidR="00000000" w:rsidRDefault="007478C2">
            <w:pPr>
              <w:ind w:leftChars="50" w:left="105"/>
              <w:rPr>
                <w:rFonts w:ascii="宋体" w:hAnsi="宋体"/>
                <w:sz w:val="24"/>
              </w:rPr>
            </w:pPr>
            <w:r>
              <w:rPr>
                <w:rFonts w:ascii="宋体" w:hAnsi="宋体" w:hint="eastAsia"/>
                <w:sz w:val="24"/>
              </w:rPr>
              <w:t>金融衍生品投资</w:t>
            </w:r>
          </w:p>
        </w:tc>
        <w:tc>
          <w:tcPr>
            <w:tcW w:w="873" w:type="dxa"/>
            <w:tcBorders>
              <w:top w:val="single" w:sz="4" w:space="0" w:color="auto"/>
              <w:left w:val="nil"/>
              <w:bottom w:val="single" w:sz="4" w:space="0" w:color="auto"/>
              <w:right w:val="single" w:sz="4" w:space="0" w:color="auto"/>
            </w:tcBorders>
          </w:tcPr>
          <w:p w14:paraId="2329AC81" w14:textId="77777777" w:rsidR="00000000" w:rsidRDefault="007478C2">
            <w:pPr>
              <w:jc w:val="right"/>
              <w:rPr>
                <w:sz w:val="18"/>
              </w:rPr>
            </w:pPr>
            <w:r>
              <w:rPr>
                <w:rFonts w:ascii="宋体" w:hAnsi="宋体" w:hint="eastAsia"/>
                <w:kern w:val="0"/>
                <w:sz w:val="18"/>
              </w:rPr>
              <w:t>（</w:t>
            </w:r>
            <w:r>
              <w:rPr>
                <w:rFonts w:ascii="宋体" w:hAnsi="宋体"/>
                <w:kern w:val="0"/>
                <w:sz w:val="18"/>
              </w:rPr>
              <w:t>1067</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10CBA503"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kern w:val="0"/>
                <w:sz w:val="18"/>
              </w:rPr>
              <w:t>1068</w:t>
            </w:r>
            <w:r>
              <w:rPr>
                <w:rFonts w:ascii="宋体" w:hAnsi="宋体" w:hint="eastAsia"/>
                <w:kern w:val="0"/>
                <w:sz w:val="18"/>
              </w:rPr>
              <w:t>）</w:t>
            </w:r>
          </w:p>
        </w:tc>
      </w:tr>
      <w:tr w:rsidR="00000000" w14:paraId="63103849"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06290884" w14:textId="77777777" w:rsidR="00000000" w:rsidRDefault="007478C2">
            <w:pPr>
              <w:jc w:val="center"/>
              <w:rPr>
                <w:rFonts w:ascii="宋体" w:hAnsi="宋体"/>
                <w:sz w:val="24"/>
              </w:rPr>
            </w:pPr>
            <w:r>
              <w:rPr>
                <w:rFonts w:ascii="宋体" w:hAnsi="宋体" w:hint="eastAsia"/>
                <w:sz w:val="24"/>
              </w:rPr>
              <w:t>6</w:t>
            </w:r>
          </w:p>
        </w:tc>
        <w:tc>
          <w:tcPr>
            <w:tcW w:w="4495" w:type="dxa"/>
            <w:tcBorders>
              <w:top w:val="single" w:sz="4" w:space="0" w:color="auto"/>
              <w:left w:val="nil"/>
              <w:bottom w:val="single" w:sz="4" w:space="0" w:color="auto"/>
              <w:right w:val="single" w:sz="4" w:space="0" w:color="auto"/>
            </w:tcBorders>
          </w:tcPr>
          <w:p w14:paraId="6F3861C7" w14:textId="77777777" w:rsidR="00000000" w:rsidRDefault="007478C2">
            <w:pPr>
              <w:ind w:leftChars="50" w:left="105"/>
              <w:rPr>
                <w:rFonts w:ascii="宋体" w:hAnsi="宋体"/>
                <w:sz w:val="24"/>
              </w:rPr>
            </w:pPr>
            <w:r>
              <w:rPr>
                <w:rFonts w:ascii="宋体" w:hAnsi="宋体" w:hint="eastAsia"/>
                <w:sz w:val="24"/>
              </w:rPr>
              <w:t>买入返售金融资产</w:t>
            </w:r>
          </w:p>
        </w:tc>
        <w:tc>
          <w:tcPr>
            <w:tcW w:w="873" w:type="dxa"/>
            <w:tcBorders>
              <w:top w:val="single" w:sz="4" w:space="0" w:color="auto"/>
              <w:left w:val="nil"/>
              <w:bottom w:val="single" w:sz="4" w:space="0" w:color="auto"/>
              <w:right w:val="single" w:sz="4" w:space="0" w:color="auto"/>
            </w:tcBorders>
          </w:tcPr>
          <w:p w14:paraId="610C077A" w14:textId="77777777" w:rsidR="00000000" w:rsidRDefault="007478C2">
            <w:pPr>
              <w:jc w:val="right"/>
              <w:rPr>
                <w:rFonts w:ascii="宋体" w:hAnsi="宋体"/>
                <w:sz w:val="24"/>
              </w:rPr>
            </w:pPr>
            <w:r>
              <w:rPr>
                <w:rFonts w:hint="eastAsia"/>
                <w:sz w:val="18"/>
              </w:rPr>
              <w:t>（</w:t>
            </w:r>
            <w:r>
              <w:rPr>
                <w:sz w:val="18"/>
              </w:rPr>
              <w:t>0597</w:t>
            </w:r>
            <w:r>
              <w:rPr>
                <w:rFonts w:hint="eastAsia"/>
                <w:sz w:val="18"/>
              </w:rPr>
              <w:t>）</w:t>
            </w:r>
          </w:p>
        </w:tc>
        <w:tc>
          <w:tcPr>
            <w:tcW w:w="2964" w:type="dxa"/>
            <w:tcBorders>
              <w:top w:val="single" w:sz="4" w:space="0" w:color="auto"/>
              <w:left w:val="nil"/>
              <w:bottom w:val="single" w:sz="4" w:space="0" w:color="auto"/>
              <w:right w:val="single" w:sz="4" w:space="0" w:color="auto"/>
            </w:tcBorders>
            <w:vAlign w:val="center"/>
          </w:tcPr>
          <w:p w14:paraId="2587BAA6"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1081</w:t>
            </w:r>
            <w:r>
              <w:rPr>
                <w:rFonts w:ascii="宋体" w:hAnsi="宋体" w:hint="eastAsia"/>
                <w:kern w:val="0"/>
                <w:sz w:val="18"/>
              </w:rPr>
              <w:t>）</w:t>
            </w:r>
          </w:p>
        </w:tc>
      </w:tr>
      <w:tr w:rsidR="00000000" w14:paraId="41CFE83F"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004C3B64" w14:textId="77777777" w:rsidR="00000000" w:rsidRDefault="007478C2">
            <w:pPr>
              <w:jc w:val="center"/>
              <w:rPr>
                <w:rFonts w:ascii="宋体" w:hAnsi="宋体"/>
                <w:sz w:val="24"/>
              </w:rPr>
            </w:pPr>
          </w:p>
        </w:tc>
        <w:tc>
          <w:tcPr>
            <w:tcW w:w="4495" w:type="dxa"/>
            <w:tcBorders>
              <w:top w:val="single" w:sz="4" w:space="0" w:color="auto"/>
              <w:left w:val="nil"/>
              <w:bottom w:val="single" w:sz="4" w:space="0" w:color="auto"/>
              <w:right w:val="single" w:sz="4" w:space="0" w:color="auto"/>
            </w:tcBorders>
          </w:tcPr>
          <w:p w14:paraId="078F09E7" w14:textId="77777777" w:rsidR="00000000" w:rsidRDefault="007478C2">
            <w:pPr>
              <w:ind w:leftChars="50" w:left="105"/>
              <w:rPr>
                <w:rFonts w:ascii="宋体" w:hAnsi="宋体"/>
                <w:sz w:val="24"/>
              </w:rPr>
            </w:pPr>
            <w:r>
              <w:rPr>
                <w:rFonts w:ascii="宋体" w:hAnsi="宋体"/>
                <w:sz w:val="24"/>
              </w:rPr>
              <w:t>其中：买断式回购的买入返售</w:t>
            </w:r>
            <w:r>
              <w:rPr>
                <w:rFonts w:ascii="宋体" w:hAnsi="宋体" w:hint="eastAsia"/>
                <w:sz w:val="24"/>
              </w:rPr>
              <w:t>金融资产</w:t>
            </w:r>
          </w:p>
        </w:tc>
        <w:tc>
          <w:tcPr>
            <w:tcW w:w="873" w:type="dxa"/>
            <w:tcBorders>
              <w:top w:val="single" w:sz="4" w:space="0" w:color="auto"/>
              <w:left w:val="nil"/>
              <w:bottom w:val="single" w:sz="4" w:space="0" w:color="auto"/>
              <w:right w:val="single" w:sz="4" w:space="0" w:color="auto"/>
            </w:tcBorders>
          </w:tcPr>
          <w:p w14:paraId="157B9A98"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1082</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41E67980"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108</w:t>
            </w:r>
            <w:r>
              <w:rPr>
                <w:rFonts w:ascii="宋体" w:hAnsi="宋体" w:hint="eastAsia"/>
                <w:kern w:val="0"/>
                <w:sz w:val="18"/>
              </w:rPr>
              <w:t>3</w:t>
            </w:r>
            <w:r>
              <w:rPr>
                <w:rFonts w:ascii="宋体" w:hAnsi="宋体" w:hint="eastAsia"/>
                <w:kern w:val="0"/>
                <w:sz w:val="18"/>
              </w:rPr>
              <w:t>）</w:t>
            </w:r>
          </w:p>
        </w:tc>
      </w:tr>
      <w:tr w:rsidR="00000000" w14:paraId="315464B4"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600D98A5" w14:textId="77777777" w:rsidR="00000000" w:rsidRDefault="007478C2">
            <w:pPr>
              <w:jc w:val="center"/>
              <w:rPr>
                <w:rFonts w:ascii="宋体" w:hAnsi="宋体"/>
                <w:sz w:val="24"/>
              </w:rPr>
            </w:pPr>
            <w:r>
              <w:rPr>
                <w:rFonts w:ascii="宋体" w:hAnsi="宋体" w:hint="eastAsia"/>
                <w:sz w:val="24"/>
              </w:rPr>
              <w:t>7</w:t>
            </w:r>
          </w:p>
        </w:tc>
        <w:tc>
          <w:tcPr>
            <w:tcW w:w="4495" w:type="dxa"/>
            <w:tcBorders>
              <w:top w:val="single" w:sz="4" w:space="0" w:color="auto"/>
              <w:left w:val="nil"/>
              <w:bottom w:val="single" w:sz="4" w:space="0" w:color="auto"/>
              <w:right w:val="single" w:sz="4" w:space="0" w:color="auto"/>
            </w:tcBorders>
          </w:tcPr>
          <w:p w14:paraId="04A5D108" w14:textId="77777777" w:rsidR="00000000" w:rsidRDefault="007478C2">
            <w:pPr>
              <w:ind w:leftChars="50" w:left="105"/>
              <w:rPr>
                <w:rFonts w:ascii="宋体" w:hAnsi="宋体"/>
                <w:sz w:val="24"/>
              </w:rPr>
            </w:pPr>
            <w:r>
              <w:rPr>
                <w:rFonts w:ascii="宋体" w:hAnsi="宋体" w:hint="eastAsia"/>
                <w:sz w:val="24"/>
              </w:rPr>
              <w:t>银行存款和结算备付金合计</w:t>
            </w:r>
          </w:p>
        </w:tc>
        <w:tc>
          <w:tcPr>
            <w:tcW w:w="873" w:type="dxa"/>
            <w:tcBorders>
              <w:top w:val="single" w:sz="4" w:space="0" w:color="auto"/>
              <w:left w:val="nil"/>
              <w:bottom w:val="single" w:sz="4" w:space="0" w:color="auto"/>
              <w:right w:val="single" w:sz="4" w:space="0" w:color="auto"/>
            </w:tcBorders>
          </w:tcPr>
          <w:p w14:paraId="6850C046"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1086</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7CED2940"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1087</w:t>
            </w:r>
            <w:r>
              <w:rPr>
                <w:rFonts w:ascii="宋体" w:hAnsi="宋体" w:hint="eastAsia"/>
                <w:kern w:val="0"/>
                <w:sz w:val="18"/>
              </w:rPr>
              <w:t>）</w:t>
            </w:r>
          </w:p>
        </w:tc>
      </w:tr>
      <w:tr w:rsidR="00000000" w14:paraId="057148CC"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0DA808F6" w14:textId="77777777" w:rsidR="00000000" w:rsidRDefault="007478C2">
            <w:pPr>
              <w:jc w:val="center"/>
              <w:rPr>
                <w:rFonts w:ascii="宋体" w:hAnsi="宋体"/>
                <w:sz w:val="24"/>
              </w:rPr>
            </w:pPr>
            <w:r>
              <w:rPr>
                <w:rFonts w:ascii="宋体" w:hAnsi="宋体"/>
                <w:sz w:val="24"/>
              </w:rPr>
              <w:t>…</w:t>
            </w:r>
          </w:p>
        </w:tc>
        <w:tc>
          <w:tcPr>
            <w:tcW w:w="4495" w:type="dxa"/>
            <w:tcBorders>
              <w:top w:val="single" w:sz="4" w:space="0" w:color="auto"/>
              <w:left w:val="nil"/>
              <w:bottom w:val="single" w:sz="4" w:space="0" w:color="auto"/>
              <w:right w:val="single" w:sz="4" w:space="0" w:color="auto"/>
            </w:tcBorders>
          </w:tcPr>
          <w:p w14:paraId="026C885B"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1043</w:t>
            </w:r>
            <w:r>
              <w:rPr>
                <w:rFonts w:ascii="宋体" w:hAnsi="宋体" w:hint="eastAsia"/>
                <w:kern w:val="0"/>
                <w:sz w:val="18"/>
              </w:rPr>
              <w:t>）</w:t>
            </w:r>
          </w:p>
        </w:tc>
        <w:tc>
          <w:tcPr>
            <w:tcW w:w="873" w:type="dxa"/>
            <w:tcBorders>
              <w:top w:val="single" w:sz="4" w:space="0" w:color="auto"/>
              <w:left w:val="nil"/>
              <w:bottom w:val="single" w:sz="4" w:space="0" w:color="auto"/>
              <w:right w:val="single" w:sz="4" w:space="0" w:color="auto"/>
            </w:tcBorders>
          </w:tcPr>
          <w:p w14:paraId="18B7CD5F"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1046</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vAlign w:val="center"/>
          </w:tcPr>
          <w:p w14:paraId="5E4E85D6"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1047</w:t>
            </w:r>
            <w:r>
              <w:rPr>
                <w:rFonts w:ascii="宋体" w:hAnsi="宋体" w:hint="eastAsia"/>
                <w:kern w:val="0"/>
                <w:sz w:val="18"/>
              </w:rPr>
              <w:t>）</w:t>
            </w:r>
          </w:p>
        </w:tc>
      </w:tr>
      <w:tr w:rsidR="00000000" w14:paraId="2B1110D9"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66027CB8" w14:textId="77777777" w:rsidR="00000000" w:rsidRDefault="007478C2">
            <w:pPr>
              <w:jc w:val="center"/>
              <w:rPr>
                <w:rFonts w:ascii="宋体" w:hAnsi="宋体"/>
                <w:sz w:val="24"/>
              </w:rPr>
            </w:pPr>
            <w:r>
              <w:rPr>
                <w:rFonts w:ascii="宋体" w:hAnsi="宋体" w:hint="eastAsia"/>
                <w:sz w:val="24"/>
              </w:rPr>
              <w:t>N-1</w:t>
            </w:r>
          </w:p>
        </w:tc>
        <w:tc>
          <w:tcPr>
            <w:tcW w:w="4495" w:type="dxa"/>
            <w:tcBorders>
              <w:top w:val="single" w:sz="4" w:space="0" w:color="auto"/>
              <w:left w:val="nil"/>
              <w:bottom w:val="single" w:sz="4" w:space="0" w:color="auto"/>
              <w:right w:val="single" w:sz="4" w:space="0" w:color="auto"/>
            </w:tcBorders>
          </w:tcPr>
          <w:p w14:paraId="08778B0B" w14:textId="77777777" w:rsidR="00000000" w:rsidRDefault="007478C2">
            <w:pPr>
              <w:ind w:leftChars="50" w:left="105"/>
              <w:rPr>
                <w:rFonts w:ascii="宋体" w:hAnsi="宋体"/>
                <w:sz w:val="24"/>
              </w:rPr>
            </w:pPr>
            <w:r>
              <w:rPr>
                <w:rFonts w:ascii="宋体" w:hAnsi="宋体"/>
                <w:sz w:val="24"/>
              </w:rPr>
              <w:t>其他</w:t>
            </w:r>
            <w:r>
              <w:rPr>
                <w:rFonts w:ascii="宋体" w:hAnsi="宋体" w:hint="eastAsia"/>
                <w:sz w:val="24"/>
              </w:rPr>
              <w:t>各项</w:t>
            </w:r>
            <w:r>
              <w:rPr>
                <w:rFonts w:ascii="宋体" w:hAnsi="宋体"/>
                <w:sz w:val="24"/>
              </w:rPr>
              <w:t>资产</w:t>
            </w:r>
          </w:p>
        </w:tc>
        <w:tc>
          <w:tcPr>
            <w:tcW w:w="873" w:type="dxa"/>
            <w:tcBorders>
              <w:top w:val="single" w:sz="4" w:space="0" w:color="auto"/>
              <w:left w:val="nil"/>
              <w:bottom w:val="single" w:sz="4" w:space="0" w:color="auto"/>
              <w:right w:val="single" w:sz="4" w:space="0" w:color="auto"/>
            </w:tcBorders>
          </w:tcPr>
          <w:p w14:paraId="6D1DE38F"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1088</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tcPr>
          <w:p w14:paraId="2EAFD87D"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1089</w:t>
            </w:r>
            <w:r>
              <w:rPr>
                <w:rFonts w:ascii="宋体" w:hAnsi="宋体" w:hint="eastAsia"/>
                <w:kern w:val="0"/>
                <w:sz w:val="18"/>
              </w:rPr>
              <w:t>）</w:t>
            </w:r>
          </w:p>
        </w:tc>
      </w:tr>
      <w:tr w:rsidR="00000000" w14:paraId="168CC4C4" w14:textId="77777777">
        <w:trPr>
          <w:trHeight w:val="20"/>
          <w:jc w:val="center"/>
        </w:trPr>
        <w:tc>
          <w:tcPr>
            <w:tcW w:w="683" w:type="dxa"/>
            <w:tcBorders>
              <w:top w:val="single" w:sz="4" w:space="0" w:color="auto"/>
              <w:left w:val="single" w:sz="4" w:space="0" w:color="auto"/>
              <w:bottom w:val="single" w:sz="4" w:space="0" w:color="auto"/>
              <w:right w:val="single" w:sz="4" w:space="0" w:color="auto"/>
            </w:tcBorders>
          </w:tcPr>
          <w:p w14:paraId="48C01BB7" w14:textId="77777777" w:rsidR="00000000" w:rsidRDefault="007478C2">
            <w:pPr>
              <w:jc w:val="center"/>
              <w:rPr>
                <w:rFonts w:ascii="宋体" w:hAnsi="宋体"/>
                <w:sz w:val="24"/>
              </w:rPr>
            </w:pPr>
            <w:r>
              <w:rPr>
                <w:rFonts w:ascii="宋体" w:hAnsi="宋体" w:hint="eastAsia"/>
                <w:sz w:val="24"/>
              </w:rPr>
              <w:t>N</w:t>
            </w:r>
          </w:p>
        </w:tc>
        <w:tc>
          <w:tcPr>
            <w:tcW w:w="4495" w:type="dxa"/>
            <w:tcBorders>
              <w:top w:val="single" w:sz="4" w:space="0" w:color="auto"/>
              <w:left w:val="nil"/>
              <w:bottom w:val="single" w:sz="4" w:space="0" w:color="auto"/>
              <w:right w:val="single" w:sz="4" w:space="0" w:color="auto"/>
            </w:tcBorders>
          </w:tcPr>
          <w:p w14:paraId="0CF40EE1" w14:textId="77777777" w:rsidR="00000000" w:rsidRDefault="007478C2">
            <w:pPr>
              <w:ind w:leftChars="50" w:left="105"/>
              <w:rPr>
                <w:rFonts w:ascii="宋体" w:hAnsi="宋体"/>
                <w:sz w:val="24"/>
              </w:rPr>
            </w:pPr>
            <w:r>
              <w:rPr>
                <w:rFonts w:ascii="宋体" w:hAnsi="宋体"/>
                <w:sz w:val="24"/>
              </w:rPr>
              <w:t>合计</w:t>
            </w:r>
          </w:p>
        </w:tc>
        <w:tc>
          <w:tcPr>
            <w:tcW w:w="873" w:type="dxa"/>
            <w:tcBorders>
              <w:top w:val="single" w:sz="4" w:space="0" w:color="auto"/>
              <w:left w:val="nil"/>
              <w:bottom w:val="single" w:sz="4" w:space="0" w:color="auto"/>
              <w:right w:val="single" w:sz="4" w:space="0" w:color="auto"/>
            </w:tcBorders>
          </w:tcPr>
          <w:p w14:paraId="09EB8796"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1090</w:t>
            </w:r>
            <w:r>
              <w:rPr>
                <w:rFonts w:ascii="宋体" w:hAnsi="宋体" w:hint="eastAsia"/>
                <w:kern w:val="0"/>
                <w:sz w:val="18"/>
              </w:rPr>
              <w:t>）</w:t>
            </w:r>
          </w:p>
        </w:tc>
        <w:tc>
          <w:tcPr>
            <w:tcW w:w="2964" w:type="dxa"/>
            <w:tcBorders>
              <w:top w:val="single" w:sz="4" w:space="0" w:color="auto"/>
              <w:left w:val="nil"/>
              <w:bottom w:val="single" w:sz="4" w:space="0" w:color="auto"/>
              <w:right w:val="single" w:sz="4" w:space="0" w:color="auto"/>
            </w:tcBorders>
          </w:tcPr>
          <w:p w14:paraId="2BBD41A9"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109</w:t>
            </w:r>
            <w:r>
              <w:rPr>
                <w:rFonts w:ascii="宋体" w:hAnsi="宋体" w:hint="eastAsia"/>
                <w:kern w:val="0"/>
                <w:sz w:val="18"/>
              </w:rPr>
              <w:t>1</w:t>
            </w:r>
            <w:r>
              <w:rPr>
                <w:rFonts w:ascii="宋体" w:hAnsi="宋体" w:hint="eastAsia"/>
                <w:kern w:val="0"/>
                <w:sz w:val="18"/>
              </w:rPr>
              <w:t>）</w:t>
            </w:r>
          </w:p>
        </w:tc>
      </w:tr>
    </w:tbl>
    <w:p w14:paraId="31655AE9"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1092</w:t>
      </w:r>
      <w:r>
        <w:rPr>
          <w:rFonts w:ascii="宋体" w:hAnsi="宋体" w:hint="eastAsia"/>
          <w:kern w:val="0"/>
          <w:sz w:val="18"/>
        </w:rPr>
        <w:t>）</w:t>
      </w:r>
    </w:p>
    <w:p w14:paraId="185D6FF8" w14:textId="77777777" w:rsidR="00000000" w:rsidRDefault="007478C2">
      <w:pPr>
        <w:rPr>
          <w:rFonts w:ascii="宋体" w:hAnsi="宋体"/>
          <w:kern w:val="0"/>
          <w:sz w:val="18"/>
        </w:rPr>
      </w:pPr>
    </w:p>
    <w:p w14:paraId="539D2FF8" w14:textId="77777777" w:rsidR="00000000" w:rsidRDefault="007478C2">
      <w:pPr>
        <w:pStyle w:val="Heading2"/>
      </w:pPr>
      <w:bookmarkStart w:id="142" w:name="_Toc22998"/>
      <w:bookmarkStart w:id="143" w:name="_Toc101344037"/>
      <w:bookmarkStart w:id="144" w:name="_Toc23172"/>
      <w:r>
        <w:rPr>
          <w:rFonts w:ascii="宋体" w:hAnsi="宋体" w:hint="eastAsia"/>
        </w:rPr>
        <w:t>8.2</w:t>
      </w:r>
      <w:r>
        <w:rPr>
          <w:rFonts w:ascii="宋体" w:hAnsi="宋体" w:hint="eastAsia"/>
        </w:rPr>
        <w:t>报</w:t>
      </w:r>
      <w:r>
        <w:rPr>
          <w:rFonts w:hint="eastAsia"/>
        </w:rPr>
        <w:t>告期末按行业分类的股票投资组合</w:t>
      </w:r>
      <w:r>
        <w:rPr>
          <w:rStyle w:val="FootnoteReference"/>
          <w:rFonts w:ascii="宋体" w:hAnsi="宋体"/>
          <w:b w:val="0"/>
        </w:rPr>
        <w:footnoteReference w:id="232"/>
      </w:r>
      <w:bookmarkEnd w:id="142"/>
      <w:bookmarkEnd w:id="143"/>
      <w:bookmarkEnd w:id="144"/>
    </w:p>
    <w:p w14:paraId="504623BF" w14:textId="77777777" w:rsidR="00000000" w:rsidRDefault="007478C2">
      <w:pPr>
        <w:outlineLvl w:val="3"/>
        <w:rPr>
          <w:rFonts w:ascii="宋体" w:hAnsi="宋体"/>
          <w:b/>
          <w:sz w:val="24"/>
        </w:rPr>
      </w:pPr>
      <w:r>
        <w:rPr>
          <w:rFonts w:ascii="宋体" w:hAnsi="宋体" w:hint="eastAsia"/>
          <w:b/>
          <w:sz w:val="24"/>
        </w:rPr>
        <w:t>8.2.1</w:t>
      </w:r>
      <w:r>
        <w:rPr>
          <w:rFonts w:ascii="宋体" w:hAnsi="宋体" w:hint="eastAsia"/>
          <w:b/>
          <w:sz w:val="24"/>
        </w:rPr>
        <w:t>报告期末按行业分类的境内股票投资组合</w:t>
      </w:r>
    </w:p>
    <w:tbl>
      <w:tblPr>
        <w:tblW w:w="0" w:type="auto"/>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40"/>
        <w:gridCol w:w="3691"/>
        <w:gridCol w:w="1708"/>
        <w:gridCol w:w="3065"/>
      </w:tblGrid>
      <w:tr w:rsidR="00000000" w14:paraId="48D7656B" w14:textId="77777777">
        <w:trPr>
          <w:trHeight w:val="390"/>
        </w:trPr>
        <w:tc>
          <w:tcPr>
            <w:tcW w:w="540" w:type="dxa"/>
            <w:tcBorders>
              <w:top w:val="single" w:sz="4" w:space="0" w:color="000000"/>
              <w:left w:val="single" w:sz="4" w:space="0" w:color="000000"/>
              <w:bottom w:val="single" w:sz="4" w:space="0" w:color="000000"/>
              <w:right w:val="single" w:sz="4" w:space="0" w:color="000000"/>
            </w:tcBorders>
            <w:vAlign w:val="center"/>
          </w:tcPr>
          <w:p w14:paraId="2DD62A62" w14:textId="77777777" w:rsidR="00000000" w:rsidRDefault="007478C2">
            <w:pPr>
              <w:adjustRightInd w:val="0"/>
              <w:snapToGrid w:val="0"/>
              <w:spacing w:line="400" w:lineRule="exact"/>
              <w:jc w:val="center"/>
              <w:rPr>
                <w:rFonts w:ascii="宋体" w:hAnsi="宋体"/>
                <w:sz w:val="24"/>
              </w:rPr>
            </w:pPr>
            <w:r>
              <w:rPr>
                <w:rFonts w:ascii="宋体" w:hAnsi="宋体" w:hint="eastAsia"/>
                <w:sz w:val="24"/>
              </w:rPr>
              <w:t>代码</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vAlign w:val="center"/>
          </w:tcPr>
          <w:p w14:paraId="0C24BCD5" w14:textId="77777777" w:rsidR="00000000" w:rsidRDefault="007478C2">
            <w:pPr>
              <w:adjustRightInd w:val="0"/>
              <w:snapToGrid w:val="0"/>
              <w:spacing w:line="400" w:lineRule="exact"/>
              <w:jc w:val="center"/>
              <w:rPr>
                <w:rFonts w:ascii="宋体" w:hAnsi="宋体"/>
                <w:sz w:val="24"/>
              </w:rPr>
            </w:pPr>
            <w:r>
              <w:rPr>
                <w:rFonts w:ascii="宋体" w:hAnsi="宋体" w:hint="eastAsia"/>
                <w:sz w:val="24"/>
              </w:rPr>
              <w:t>行业类别</w:t>
            </w:r>
          </w:p>
        </w:tc>
        <w:tc>
          <w:tcPr>
            <w:tcW w:w="1708" w:type="dxa"/>
            <w:tcBorders>
              <w:top w:val="single" w:sz="4" w:space="0" w:color="000000"/>
              <w:left w:val="single" w:sz="4" w:space="0" w:color="auto"/>
              <w:bottom w:val="single" w:sz="4" w:space="0" w:color="000000"/>
              <w:right w:val="single" w:sz="4" w:space="0" w:color="000000"/>
            </w:tcBorders>
            <w:vAlign w:val="center"/>
          </w:tcPr>
          <w:p w14:paraId="786CF8F0" w14:textId="77777777" w:rsidR="00000000" w:rsidRDefault="007478C2">
            <w:pPr>
              <w:adjustRightInd w:val="0"/>
              <w:snapToGrid w:val="0"/>
              <w:spacing w:line="400" w:lineRule="exact"/>
              <w:jc w:val="center"/>
              <w:rPr>
                <w:rFonts w:ascii="宋体" w:hAnsi="宋体"/>
                <w:sz w:val="24"/>
              </w:rPr>
            </w:pPr>
            <w:r>
              <w:rPr>
                <w:rFonts w:ascii="宋体" w:hAnsi="宋体" w:hint="eastAsia"/>
                <w:sz w:val="24"/>
              </w:rPr>
              <w:t>公允价值（元）</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7970CEC" w14:textId="77777777" w:rsidR="00000000" w:rsidRDefault="007478C2">
            <w:pPr>
              <w:adjustRightInd w:val="0"/>
              <w:snapToGrid w:val="0"/>
              <w:spacing w:line="400" w:lineRule="exact"/>
              <w:jc w:val="center"/>
              <w:rPr>
                <w:rFonts w:ascii="宋体" w:hAnsi="宋体"/>
                <w:sz w:val="24"/>
              </w:rPr>
            </w:pPr>
            <w:r>
              <w:rPr>
                <w:rFonts w:ascii="宋体" w:hAnsi="宋体" w:hint="eastAsia"/>
                <w:sz w:val="24"/>
              </w:rPr>
              <w:t>占基金资产净值比例（％）</w:t>
            </w:r>
          </w:p>
        </w:tc>
      </w:tr>
      <w:tr w:rsidR="00000000" w14:paraId="082889BB"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0A5A8FBE" w14:textId="77777777" w:rsidR="00000000" w:rsidRDefault="007478C2">
            <w:pPr>
              <w:adjustRightInd w:val="0"/>
              <w:snapToGrid w:val="0"/>
              <w:spacing w:line="400" w:lineRule="exact"/>
              <w:jc w:val="center"/>
              <w:rPr>
                <w:rFonts w:ascii="宋体" w:hAnsi="宋体"/>
                <w:sz w:val="24"/>
              </w:rPr>
            </w:pPr>
            <w:r>
              <w:rPr>
                <w:rFonts w:ascii="宋体" w:hAnsi="宋体" w:hint="eastAsia"/>
                <w:sz w:val="24"/>
              </w:rPr>
              <w:t>A</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4F4925A5" w14:textId="77777777" w:rsidR="00000000" w:rsidRDefault="007478C2">
            <w:pPr>
              <w:adjustRightInd w:val="0"/>
              <w:snapToGrid w:val="0"/>
              <w:spacing w:line="400" w:lineRule="exact"/>
              <w:rPr>
                <w:rFonts w:ascii="宋体" w:hAnsi="宋体"/>
                <w:sz w:val="24"/>
              </w:rPr>
            </w:pPr>
            <w:r>
              <w:rPr>
                <w:rFonts w:ascii="宋体" w:hAnsi="宋体" w:hint="eastAsia"/>
                <w:sz w:val="24"/>
              </w:rPr>
              <w:t>农、林、牧、渔业</w:t>
            </w:r>
          </w:p>
        </w:tc>
        <w:tc>
          <w:tcPr>
            <w:tcW w:w="1708" w:type="dxa"/>
            <w:tcBorders>
              <w:top w:val="single" w:sz="4" w:space="0" w:color="000000"/>
              <w:left w:val="single" w:sz="4" w:space="0" w:color="auto"/>
              <w:bottom w:val="single" w:sz="4" w:space="0" w:color="000000"/>
              <w:right w:val="single" w:sz="4" w:space="0" w:color="000000"/>
            </w:tcBorders>
            <w:vAlign w:val="bottom"/>
          </w:tcPr>
          <w:p w14:paraId="4435F891"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1100</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658DB368"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1101</w:t>
            </w:r>
            <w:r>
              <w:rPr>
                <w:rFonts w:ascii="宋体" w:hAnsi="宋体" w:hint="eastAsia"/>
                <w:kern w:val="0"/>
                <w:sz w:val="18"/>
              </w:rPr>
              <w:t>）</w:t>
            </w:r>
          </w:p>
        </w:tc>
      </w:tr>
      <w:tr w:rsidR="00000000" w14:paraId="3EDD2F59"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6388275" w14:textId="77777777" w:rsidR="00000000" w:rsidRDefault="007478C2">
            <w:pPr>
              <w:adjustRightInd w:val="0"/>
              <w:snapToGrid w:val="0"/>
              <w:spacing w:line="400" w:lineRule="exact"/>
              <w:jc w:val="center"/>
              <w:rPr>
                <w:rFonts w:ascii="宋体" w:hAnsi="宋体"/>
                <w:sz w:val="24"/>
              </w:rPr>
            </w:pPr>
            <w:r>
              <w:rPr>
                <w:rFonts w:ascii="宋体" w:hAnsi="宋体" w:hint="eastAsia"/>
                <w:sz w:val="24"/>
              </w:rPr>
              <w:t>B</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10F18CD6" w14:textId="77777777" w:rsidR="00000000" w:rsidRDefault="007478C2">
            <w:pPr>
              <w:adjustRightInd w:val="0"/>
              <w:snapToGrid w:val="0"/>
              <w:spacing w:line="400" w:lineRule="exact"/>
              <w:rPr>
                <w:rFonts w:ascii="宋体" w:hAnsi="宋体"/>
                <w:sz w:val="24"/>
              </w:rPr>
            </w:pPr>
            <w:r>
              <w:rPr>
                <w:rFonts w:ascii="宋体" w:hAnsi="宋体" w:hint="eastAsia"/>
                <w:sz w:val="24"/>
              </w:rPr>
              <w:t>采矿业</w:t>
            </w:r>
          </w:p>
        </w:tc>
        <w:tc>
          <w:tcPr>
            <w:tcW w:w="1708" w:type="dxa"/>
            <w:tcBorders>
              <w:top w:val="single" w:sz="4" w:space="0" w:color="000000"/>
              <w:left w:val="single" w:sz="4" w:space="0" w:color="auto"/>
              <w:bottom w:val="single" w:sz="4" w:space="0" w:color="000000"/>
              <w:right w:val="single" w:sz="4" w:space="0" w:color="000000"/>
            </w:tcBorders>
            <w:vAlign w:val="bottom"/>
          </w:tcPr>
          <w:p w14:paraId="1DB4A86A"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2968</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36ADA69A"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2969</w:t>
            </w:r>
            <w:r>
              <w:rPr>
                <w:rFonts w:ascii="宋体" w:hAnsi="宋体" w:hint="eastAsia"/>
                <w:kern w:val="0"/>
                <w:sz w:val="18"/>
              </w:rPr>
              <w:t>）</w:t>
            </w:r>
          </w:p>
        </w:tc>
      </w:tr>
      <w:tr w:rsidR="00000000" w14:paraId="416287B1"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466E3529" w14:textId="77777777" w:rsidR="00000000" w:rsidRDefault="007478C2">
            <w:pPr>
              <w:adjustRightInd w:val="0"/>
              <w:snapToGrid w:val="0"/>
              <w:spacing w:line="400" w:lineRule="exact"/>
              <w:jc w:val="center"/>
              <w:rPr>
                <w:rFonts w:ascii="宋体" w:hAnsi="宋体"/>
                <w:sz w:val="24"/>
              </w:rPr>
            </w:pPr>
            <w:r>
              <w:rPr>
                <w:rFonts w:ascii="宋体" w:hAnsi="宋体" w:hint="eastAsia"/>
                <w:sz w:val="24"/>
              </w:rPr>
              <w:t>C</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0CFA38D8" w14:textId="77777777" w:rsidR="00000000" w:rsidRDefault="007478C2">
            <w:pPr>
              <w:adjustRightInd w:val="0"/>
              <w:snapToGrid w:val="0"/>
              <w:spacing w:line="400" w:lineRule="exact"/>
              <w:rPr>
                <w:rFonts w:ascii="宋体" w:hAnsi="宋体"/>
                <w:sz w:val="24"/>
              </w:rPr>
            </w:pPr>
            <w:r>
              <w:rPr>
                <w:rFonts w:ascii="宋体" w:hAnsi="宋体" w:hint="eastAsia"/>
                <w:sz w:val="24"/>
              </w:rPr>
              <w:t>制造业</w:t>
            </w:r>
          </w:p>
        </w:tc>
        <w:tc>
          <w:tcPr>
            <w:tcW w:w="1708" w:type="dxa"/>
            <w:tcBorders>
              <w:top w:val="single" w:sz="4" w:space="0" w:color="000000"/>
              <w:left w:val="single" w:sz="4" w:space="0" w:color="auto"/>
              <w:bottom w:val="single" w:sz="4" w:space="0" w:color="000000"/>
              <w:right w:val="single" w:sz="4" w:space="0" w:color="000000"/>
            </w:tcBorders>
            <w:vAlign w:val="bottom"/>
          </w:tcPr>
          <w:p w14:paraId="76636CDD"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1106</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F54558A"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1107</w:t>
            </w:r>
            <w:r>
              <w:rPr>
                <w:rFonts w:ascii="宋体" w:hAnsi="宋体" w:hint="eastAsia"/>
                <w:kern w:val="0"/>
                <w:sz w:val="18"/>
              </w:rPr>
              <w:t>）</w:t>
            </w:r>
          </w:p>
        </w:tc>
      </w:tr>
      <w:tr w:rsidR="00000000" w14:paraId="1ED99135"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7BFC751A" w14:textId="77777777" w:rsidR="00000000" w:rsidRDefault="007478C2">
            <w:pPr>
              <w:adjustRightInd w:val="0"/>
              <w:snapToGrid w:val="0"/>
              <w:spacing w:line="400" w:lineRule="exact"/>
              <w:jc w:val="center"/>
              <w:rPr>
                <w:rFonts w:ascii="宋体" w:hAnsi="宋体"/>
                <w:sz w:val="24"/>
              </w:rPr>
            </w:pPr>
            <w:r>
              <w:rPr>
                <w:rFonts w:ascii="宋体" w:hAnsi="宋体" w:hint="eastAsia"/>
                <w:sz w:val="24"/>
              </w:rPr>
              <w:t>D</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1F25648D" w14:textId="77777777" w:rsidR="00000000" w:rsidRDefault="007478C2">
            <w:pPr>
              <w:adjustRightInd w:val="0"/>
              <w:snapToGrid w:val="0"/>
              <w:spacing w:line="400" w:lineRule="exact"/>
              <w:rPr>
                <w:rFonts w:ascii="宋体" w:hAnsi="宋体"/>
                <w:sz w:val="24"/>
              </w:rPr>
            </w:pPr>
            <w:r>
              <w:rPr>
                <w:rFonts w:ascii="宋体" w:hAnsi="宋体" w:hint="eastAsia"/>
                <w:sz w:val="24"/>
              </w:rPr>
              <w:t>电力、热力、燃气及水生产和供应业</w:t>
            </w:r>
          </w:p>
        </w:tc>
        <w:tc>
          <w:tcPr>
            <w:tcW w:w="1708" w:type="dxa"/>
            <w:tcBorders>
              <w:top w:val="single" w:sz="4" w:space="0" w:color="000000"/>
              <w:left w:val="single" w:sz="4" w:space="0" w:color="auto"/>
              <w:bottom w:val="single" w:sz="4" w:space="0" w:color="000000"/>
              <w:right w:val="single" w:sz="4" w:space="0" w:color="000000"/>
            </w:tcBorders>
            <w:vAlign w:val="center"/>
          </w:tcPr>
          <w:p w14:paraId="788F43AB"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2971</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B23FE25"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2972</w:t>
            </w:r>
            <w:r>
              <w:rPr>
                <w:rFonts w:ascii="宋体" w:hAnsi="宋体" w:hint="eastAsia"/>
                <w:kern w:val="0"/>
                <w:sz w:val="18"/>
              </w:rPr>
              <w:t>）</w:t>
            </w:r>
          </w:p>
        </w:tc>
      </w:tr>
      <w:tr w:rsidR="00000000" w14:paraId="0E957339"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BA467D6" w14:textId="77777777" w:rsidR="00000000" w:rsidRDefault="007478C2">
            <w:pPr>
              <w:adjustRightInd w:val="0"/>
              <w:snapToGrid w:val="0"/>
              <w:spacing w:line="400" w:lineRule="exact"/>
              <w:jc w:val="center"/>
              <w:rPr>
                <w:rFonts w:ascii="宋体" w:hAnsi="宋体"/>
                <w:sz w:val="24"/>
              </w:rPr>
            </w:pPr>
            <w:r>
              <w:rPr>
                <w:rFonts w:ascii="宋体" w:hAnsi="宋体" w:hint="eastAsia"/>
                <w:sz w:val="24"/>
              </w:rPr>
              <w:t>E</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0D303E75" w14:textId="77777777" w:rsidR="00000000" w:rsidRDefault="007478C2">
            <w:pPr>
              <w:adjustRightInd w:val="0"/>
              <w:snapToGrid w:val="0"/>
              <w:spacing w:line="400" w:lineRule="exact"/>
              <w:rPr>
                <w:rFonts w:ascii="宋体" w:hAnsi="宋体"/>
                <w:sz w:val="24"/>
              </w:rPr>
            </w:pPr>
            <w:r>
              <w:rPr>
                <w:rFonts w:ascii="宋体" w:hAnsi="宋体" w:hint="eastAsia"/>
                <w:sz w:val="24"/>
              </w:rPr>
              <w:t>建筑业</w:t>
            </w:r>
          </w:p>
        </w:tc>
        <w:tc>
          <w:tcPr>
            <w:tcW w:w="1708" w:type="dxa"/>
            <w:tcBorders>
              <w:top w:val="single" w:sz="4" w:space="0" w:color="000000"/>
              <w:left w:val="single" w:sz="4" w:space="0" w:color="auto"/>
              <w:bottom w:val="single" w:sz="4" w:space="0" w:color="000000"/>
              <w:right w:val="single" w:sz="4" w:space="0" w:color="000000"/>
            </w:tcBorders>
            <w:vAlign w:val="bottom"/>
          </w:tcPr>
          <w:p w14:paraId="0ED8CD72"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1142</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2E4E5812"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1143</w:t>
            </w:r>
            <w:r>
              <w:rPr>
                <w:rFonts w:ascii="宋体" w:hAnsi="宋体" w:hint="eastAsia"/>
                <w:kern w:val="0"/>
                <w:sz w:val="18"/>
              </w:rPr>
              <w:t>）</w:t>
            </w:r>
          </w:p>
        </w:tc>
      </w:tr>
      <w:tr w:rsidR="00000000" w14:paraId="0272E53C"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6720C87" w14:textId="77777777" w:rsidR="00000000" w:rsidRDefault="007478C2">
            <w:pPr>
              <w:adjustRightInd w:val="0"/>
              <w:snapToGrid w:val="0"/>
              <w:spacing w:line="400" w:lineRule="exact"/>
              <w:jc w:val="center"/>
              <w:rPr>
                <w:rFonts w:ascii="宋体" w:hAnsi="宋体"/>
                <w:sz w:val="24"/>
              </w:rPr>
            </w:pPr>
            <w:r>
              <w:rPr>
                <w:rFonts w:ascii="宋体" w:hAnsi="宋体" w:hint="eastAsia"/>
                <w:sz w:val="24"/>
              </w:rPr>
              <w:t>F</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30576113" w14:textId="77777777" w:rsidR="00000000" w:rsidRDefault="007478C2">
            <w:pPr>
              <w:adjustRightInd w:val="0"/>
              <w:snapToGrid w:val="0"/>
              <w:spacing w:line="400" w:lineRule="exact"/>
              <w:rPr>
                <w:rFonts w:ascii="宋体" w:hAnsi="宋体"/>
                <w:sz w:val="24"/>
              </w:rPr>
            </w:pPr>
            <w:r>
              <w:rPr>
                <w:rFonts w:ascii="宋体" w:hAnsi="宋体" w:hint="eastAsia"/>
                <w:sz w:val="24"/>
              </w:rPr>
              <w:t>批发和零售业</w:t>
            </w:r>
          </w:p>
        </w:tc>
        <w:tc>
          <w:tcPr>
            <w:tcW w:w="1708" w:type="dxa"/>
            <w:tcBorders>
              <w:top w:val="single" w:sz="4" w:space="0" w:color="000000"/>
              <w:left w:val="single" w:sz="4" w:space="0" w:color="auto"/>
              <w:bottom w:val="single" w:sz="4" w:space="0" w:color="000000"/>
              <w:right w:val="single" w:sz="4" w:space="0" w:color="000000"/>
            </w:tcBorders>
            <w:vAlign w:val="bottom"/>
          </w:tcPr>
          <w:p w14:paraId="2333DB10"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2974</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1767C164"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2975</w:t>
            </w:r>
            <w:r>
              <w:rPr>
                <w:rFonts w:ascii="宋体" w:hAnsi="宋体" w:hint="eastAsia"/>
                <w:kern w:val="0"/>
                <w:sz w:val="18"/>
              </w:rPr>
              <w:t>）</w:t>
            </w:r>
          </w:p>
        </w:tc>
      </w:tr>
      <w:tr w:rsidR="00000000" w14:paraId="54EF2676"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0CD0E25A" w14:textId="77777777" w:rsidR="00000000" w:rsidRDefault="007478C2">
            <w:pPr>
              <w:adjustRightInd w:val="0"/>
              <w:snapToGrid w:val="0"/>
              <w:spacing w:line="400" w:lineRule="exact"/>
              <w:jc w:val="center"/>
              <w:rPr>
                <w:rFonts w:ascii="宋体" w:hAnsi="宋体"/>
                <w:sz w:val="24"/>
              </w:rPr>
            </w:pPr>
            <w:r>
              <w:rPr>
                <w:rFonts w:ascii="宋体" w:hAnsi="宋体" w:hint="eastAsia"/>
                <w:sz w:val="24"/>
              </w:rPr>
              <w:t>G</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448848F9" w14:textId="77777777" w:rsidR="00000000" w:rsidRDefault="007478C2">
            <w:pPr>
              <w:adjustRightInd w:val="0"/>
              <w:snapToGrid w:val="0"/>
              <w:spacing w:line="400" w:lineRule="exact"/>
              <w:rPr>
                <w:rFonts w:ascii="宋体" w:hAnsi="宋体"/>
                <w:sz w:val="24"/>
              </w:rPr>
            </w:pPr>
            <w:r>
              <w:rPr>
                <w:rFonts w:ascii="宋体" w:hAnsi="宋体" w:hint="eastAsia"/>
                <w:sz w:val="24"/>
              </w:rPr>
              <w:t>交通运输、仓储和邮政业</w:t>
            </w:r>
          </w:p>
        </w:tc>
        <w:tc>
          <w:tcPr>
            <w:tcW w:w="1708" w:type="dxa"/>
            <w:tcBorders>
              <w:top w:val="single" w:sz="4" w:space="0" w:color="000000"/>
              <w:left w:val="single" w:sz="4" w:space="0" w:color="auto"/>
              <w:bottom w:val="single" w:sz="4" w:space="0" w:color="000000"/>
              <w:right w:val="single" w:sz="4" w:space="0" w:color="000000"/>
            </w:tcBorders>
            <w:vAlign w:val="bottom"/>
          </w:tcPr>
          <w:p w14:paraId="3B6464B8"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2977</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1578C375"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2978</w:t>
            </w:r>
            <w:r>
              <w:rPr>
                <w:rFonts w:ascii="宋体" w:hAnsi="宋体" w:hint="eastAsia"/>
                <w:kern w:val="0"/>
                <w:sz w:val="18"/>
              </w:rPr>
              <w:t>）</w:t>
            </w:r>
          </w:p>
        </w:tc>
      </w:tr>
      <w:tr w:rsidR="00000000" w14:paraId="285D38F1"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75A3573A" w14:textId="77777777" w:rsidR="00000000" w:rsidRDefault="007478C2">
            <w:pPr>
              <w:adjustRightInd w:val="0"/>
              <w:snapToGrid w:val="0"/>
              <w:spacing w:line="400" w:lineRule="exact"/>
              <w:jc w:val="center"/>
              <w:rPr>
                <w:rFonts w:ascii="宋体" w:hAnsi="宋体"/>
                <w:sz w:val="24"/>
              </w:rPr>
            </w:pPr>
            <w:r>
              <w:rPr>
                <w:rFonts w:ascii="宋体" w:hAnsi="宋体" w:hint="eastAsia"/>
                <w:sz w:val="24"/>
              </w:rPr>
              <w:t>H</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16564E86" w14:textId="77777777" w:rsidR="00000000" w:rsidRDefault="007478C2">
            <w:pPr>
              <w:adjustRightInd w:val="0"/>
              <w:snapToGrid w:val="0"/>
              <w:spacing w:line="400" w:lineRule="exact"/>
              <w:rPr>
                <w:rFonts w:ascii="宋体" w:hAnsi="宋体"/>
                <w:sz w:val="24"/>
              </w:rPr>
            </w:pPr>
            <w:r>
              <w:rPr>
                <w:rFonts w:ascii="宋体" w:hAnsi="宋体" w:hint="eastAsia"/>
                <w:sz w:val="24"/>
              </w:rPr>
              <w:t>住宿和餐饮业</w:t>
            </w:r>
          </w:p>
        </w:tc>
        <w:tc>
          <w:tcPr>
            <w:tcW w:w="1708" w:type="dxa"/>
            <w:tcBorders>
              <w:top w:val="single" w:sz="4" w:space="0" w:color="000000"/>
              <w:left w:val="single" w:sz="4" w:space="0" w:color="auto"/>
              <w:bottom w:val="single" w:sz="4" w:space="0" w:color="000000"/>
              <w:right w:val="single" w:sz="4" w:space="0" w:color="000000"/>
            </w:tcBorders>
            <w:vAlign w:val="bottom"/>
          </w:tcPr>
          <w:p w14:paraId="080F274D"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2980</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4863666D"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2981</w:t>
            </w:r>
            <w:r>
              <w:rPr>
                <w:rFonts w:ascii="宋体" w:hAnsi="宋体" w:hint="eastAsia"/>
                <w:kern w:val="0"/>
                <w:sz w:val="18"/>
              </w:rPr>
              <w:t>）</w:t>
            </w:r>
          </w:p>
        </w:tc>
      </w:tr>
      <w:tr w:rsidR="00000000" w14:paraId="6EF4674E"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B5E4B1F" w14:textId="77777777" w:rsidR="00000000" w:rsidRDefault="007478C2">
            <w:pPr>
              <w:adjustRightInd w:val="0"/>
              <w:snapToGrid w:val="0"/>
              <w:spacing w:line="400" w:lineRule="exact"/>
              <w:jc w:val="center"/>
              <w:rPr>
                <w:rFonts w:ascii="宋体" w:hAnsi="宋体"/>
                <w:sz w:val="24"/>
              </w:rPr>
            </w:pPr>
            <w:r>
              <w:rPr>
                <w:rFonts w:ascii="宋体" w:hAnsi="宋体" w:hint="eastAsia"/>
                <w:sz w:val="24"/>
              </w:rPr>
              <w:t>I</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0B74A860" w14:textId="77777777" w:rsidR="00000000" w:rsidRDefault="007478C2">
            <w:pPr>
              <w:adjustRightInd w:val="0"/>
              <w:snapToGrid w:val="0"/>
              <w:spacing w:line="400" w:lineRule="exact"/>
              <w:rPr>
                <w:rFonts w:ascii="宋体" w:hAnsi="宋体"/>
                <w:sz w:val="24"/>
              </w:rPr>
            </w:pPr>
            <w:r>
              <w:rPr>
                <w:rFonts w:ascii="宋体" w:hAnsi="宋体" w:hint="eastAsia"/>
                <w:sz w:val="24"/>
              </w:rPr>
              <w:t>信息传输、软件和信息技术服务业</w:t>
            </w:r>
          </w:p>
        </w:tc>
        <w:tc>
          <w:tcPr>
            <w:tcW w:w="1708" w:type="dxa"/>
            <w:tcBorders>
              <w:top w:val="single" w:sz="4" w:space="0" w:color="000000"/>
              <w:left w:val="single" w:sz="4" w:space="0" w:color="auto"/>
              <w:bottom w:val="single" w:sz="4" w:space="0" w:color="000000"/>
              <w:right w:val="single" w:sz="4" w:space="0" w:color="000000"/>
            </w:tcBorders>
            <w:vAlign w:val="bottom"/>
          </w:tcPr>
          <w:p w14:paraId="156C22A0"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2983</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0790CFE"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2984</w:t>
            </w:r>
            <w:r>
              <w:rPr>
                <w:rFonts w:ascii="宋体" w:hAnsi="宋体" w:hint="eastAsia"/>
                <w:kern w:val="0"/>
                <w:sz w:val="18"/>
              </w:rPr>
              <w:t>）</w:t>
            </w:r>
          </w:p>
        </w:tc>
      </w:tr>
      <w:tr w:rsidR="00000000" w14:paraId="573DB016"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312BFF11" w14:textId="77777777" w:rsidR="00000000" w:rsidRDefault="007478C2">
            <w:pPr>
              <w:adjustRightInd w:val="0"/>
              <w:snapToGrid w:val="0"/>
              <w:spacing w:line="400" w:lineRule="exact"/>
              <w:jc w:val="center"/>
              <w:rPr>
                <w:rFonts w:ascii="宋体" w:hAnsi="宋体"/>
                <w:sz w:val="24"/>
              </w:rPr>
            </w:pPr>
            <w:r>
              <w:rPr>
                <w:rFonts w:ascii="宋体" w:hAnsi="宋体" w:hint="eastAsia"/>
                <w:sz w:val="24"/>
              </w:rPr>
              <w:t>J</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7FE50005" w14:textId="77777777" w:rsidR="00000000" w:rsidRDefault="007478C2">
            <w:pPr>
              <w:adjustRightInd w:val="0"/>
              <w:snapToGrid w:val="0"/>
              <w:spacing w:line="400" w:lineRule="exact"/>
              <w:rPr>
                <w:rFonts w:ascii="宋体" w:hAnsi="宋体"/>
                <w:sz w:val="24"/>
              </w:rPr>
            </w:pPr>
            <w:r>
              <w:rPr>
                <w:rFonts w:ascii="宋体" w:hAnsi="宋体" w:hint="eastAsia"/>
                <w:sz w:val="24"/>
              </w:rPr>
              <w:t>金融业</w:t>
            </w:r>
          </w:p>
        </w:tc>
        <w:tc>
          <w:tcPr>
            <w:tcW w:w="1708" w:type="dxa"/>
            <w:tcBorders>
              <w:top w:val="single" w:sz="4" w:space="0" w:color="000000"/>
              <w:left w:val="single" w:sz="4" w:space="0" w:color="auto"/>
              <w:bottom w:val="single" w:sz="4" w:space="0" w:color="000000"/>
              <w:right w:val="single" w:sz="4" w:space="0" w:color="000000"/>
            </w:tcBorders>
            <w:vAlign w:val="bottom"/>
          </w:tcPr>
          <w:p w14:paraId="0F3EBFA6"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2986</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54AF248"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2987</w:t>
            </w:r>
            <w:r>
              <w:rPr>
                <w:rFonts w:ascii="宋体" w:hAnsi="宋体" w:hint="eastAsia"/>
                <w:kern w:val="0"/>
                <w:sz w:val="18"/>
              </w:rPr>
              <w:t>）</w:t>
            </w:r>
          </w:p>
        </w:tc>
      </w:tr>
      <w:tr w:rsidR="00000000" w14:paraId="2F811B08"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7499269D" w14:textId="77777777" w:rsidR="00000000" w:rsidRDefault="007478C2">
            <w:pPr>
              <w:adjustRightInd w:val="0"/>
              <w:snapToGrid w:val="0"/>
              <w:spacing w:line="400" w:lineRule="exact"/>
              <w:jc w:val="center"/>
              <w:rPr>
                <w:rFonts w:ascii="宋体" w:hAnsi="宋体"/>
                <w:sz w:val="24"/>
              </w:rPr>
            </w:pPr>
            <w:r>
              <w:rPr>
                <w:rFonts w:ascii="宋体" w:hAnsi="宋体" w:hint="eastAsia"/>
                <w:sz w:val="24"/>
              </w:rPr>
              <w:t>K</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326B4115" w14:textId="77777777" w:rsidR="00000000" w:rsidRDefault="007478C2">
            <w:pPr>
              <w:adjustRightInd w:val="0"/>
              <w:snapToGrid w:val="0"/>
              <w:spacing w:line="400" w:lineRule="exact"/>
              <w:rPr>
                <w:rFonts w:ascii="宋体" w:hAnsi="宋体"/>
                <w:sz w:val="24"/>
              </w:rPr>
            </w:pPr>
            <w:r>
              <w:rPr>
                <w:rFonts w:ascii="宋体" w:hAnsi="宋体" w:hint="eastAsia"/>
                <w:sz w:val="24"/>
              </w:rPr>
              <w:t>房地产业</w:t>
            </w:r>
          </w:p>
        </w:tc>
        <w:tc>
          <w:tcPr>
            <w:tcW w:w="1708" w:type="dxa"/>
            <w:tcBorders>
              <w:top w:val="single" w:sz="4" w:space="0" w:color="000000"/>
              <w:left w:val="single" w:sz="4" w:space="0" w:color="auto"/>
              <w:bottom w:val="single" w:sz="4" w:space="0" w:color="000000"/>
              <w:right w:val="single" w:sz="4" w:space="0" w:color="000000"/>
            </w:tcBorders>
            <w:vAlign w:val="bottom"/>
          </w:tcPr>
          <w:p w14:paraId="57AC99C5"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2989</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1393FDED"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2990</w:t>
            </w:r>
            <w:r>
              <w:rPr>
                <w:rFonts w:ascii="宋体" w:hAnsi="宋体" w:hint="eastAsia"/>
                <w:kern w:val="0"/>
                <w:sz w:val="18"/>
              </w:rPr>
              <w:t>）</w:t>
            </w:r>
          </w:p>
        </w:tc>
      </w:tr>
      <w:tr w:rsidR="00000000" w14:paraId="352DBA18"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06F6C2A6" w14:textId="77777777" w:rsidR="00000000" w:rsidRDefault="007478C2">
            <w:pPr>
              <w:adjustRightInd w:val="0"/>
              <w:snapToGrid w:val="0"/>
              <w:spacing w:line="400" w:lineRule="exact"/>
              <w:jc w:val="center"/>
              <w:rPr>
                <w:rFonts w:ascii="宋体" w:hAnsi="宋体"/>
                <w:sz w:val="24"/>
              </w:rPr>
            </w:pPr>
            <w:r>
              <w:rPr>
                <w:rFonts w:ascii="宋体" w:hAnsi="宋体" w:hint="eastAsia"/>
                <w:sz w:val="24"/>
              </w:rPr>
              <w:t>L</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43960B62" w14:textId="77777777" w:rsidR="00000000" w:rsidRDefault="007478C2">
            <w:pPr>
              <w:adjustRightInd w:val="0"/>
              <w:snapToGrid w:val="0"/>
              <w:spacing w:line="400" w:lineRule="exact"/>
              <w:rPr>
                <w:rFonts w:ascii="宋体" w:hAnsi="宋体"/>
                <w:sz w:val="24"/>
              </w:rPr>
            </w:pPr>
            <w:r>
              <w:rPr>
                <w:rFonts w:ascii="宋体" w:hAnsi="宋体" w:hint="eastAsia"/>
                <w:sz w:val="24"/>
              </w:rPr>
              <w:t>租赁和商务服务业</w:t>
            </w:r>
          </w:p>
        </w:tc>
        <w:tc>
          <w:tcPr>
            <w:tcW w:w="1708" w:type="dxa"/>
            <w:tcBorders>
              <w:top w:val="single" w:sz="4" w:space="0" w:color="000000"/>
              <w:left w:val="single" w:sz="4" w:space="0" w:color="auto"/>
              <w:bottom w:val="single" w:sz="4" w:space="0" w:color="000000"/>
              <w:right w:val="single" w:sz="4" w:space="0" w:color="000000"/>
            </w:tcBorders>
            <w:vAlign w:val="bottom"/>
          </w:tcPr>
          <w:p w14:paraId="6E3F8777"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2992</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163CCA68"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2993</w:t>
            </w:r>
            <w:r>
              <w:rPr>
                <w:rFonts w:ascii="宋体" w:hAnsi="宋体" w:hint="eastAsia"/>
                <w:kern w:val="0"/>
                <w:sz w:val="18"/>
              </w:rPr>
              <w:t>）</w:t>
            </w:r>
          </w:p>
        </w:tc>
      </w:tr>
      <w:tr w:rsidR="00000000" w14:paraId="4A5BB895"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3648FB0B" w14:textId="77777777" w:rsidR="00000000" w:rsidRDefault="007478C2">
            <w:pPr>
              <w:adjustRightInd w:val="0"/>
              <w:snapToGrid w:val="0"/>
              <w:spacing w:line="400" w:lineRule="exact"/>
              <w:jc w:val="center"/>
              <w:rPr>
                <w:rFonts w:ascii="宋体" w:hAnsi="宋体"/>
                <w:sz w:val="24"/>
              </w:rPr>
            </w:pPr>
            <w:r>
              <w:rPr>
                <w:rFonts w:ascii="宋体" w:hAnsi="宋体" w:hint="eastAsia"/>
                <w:sz w:val="24"/>
              </w:rPr>
              <w:t>M</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28D3A40C" w14:textId="77777777" w:rsidR="00000000" w:rsidRDefault="007478C2">
            <w:pPr>
              <w:adjustRightInd w:val="0"/>
              <w:snapToGrid w:val="0"/>
              <w:spacing w:line="400" w:lineRule="exact"/>
              <w:rPr>
                <w:rFonts w:ascii="宋体" w:hAnsi="宋体"/>
                <w:sz w:val="24"/>
              </w:rPr>
            </w:pPr>
            <w:r>
              <w:rPr>
                <w:rFonts w:ascii="宋体" w:hAnsi="宋体" w:hint="eastAsia"/>
                <w:sz w:val="24"/>
              </w:rPr>
              <w:t>科学研究和技术服务业</w:t>
            </w:r>
          </w:p>
        </w:tc>
        <w:tc>
          <w:tcPr>
            <w:tcW w:w="1708" w:type="dxa"/>
            <w:tcBorders>
              <w:top w:val="single" w:sz="4" w:space="0" w:color="000000"/>
              <w:left w:val="single" w:sz="4" w:space="0" w:color="auto"/>
              <w:bottom w:val="single" w:sz="4" w:space="0" w:color="000000"/>
              <w:right w:val="single" w:sz="4" w:space="0" w:color="000000"/>
            </w:tcBorders>
            <w:vAlign w:val="bottom"/>
          </w:tcPr>
          <w:p w14:paraId="5A492C09"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2995</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442B40A4"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2996</w:t>
            </w:r>
            <w:r>
              <w:rPr>
                <w:rFonts w:ascii="宋体" w:hAnsi="宋体" w:hint="eastAsia"/>
                <w:kern w:val="0"/>
                <w:sz w:val="18"/>
              </w:rPr>
              <w:t>）</w:t>
            </w:r>
          </w:p>
        </w:tc>
      </w:tr>
      <w:tr w:rsidR="00000000" w14:paraId="34D50620"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3BC50046" w14:textId="77777777" w:rsidR="00000000" w:rsidRDefault="007478C2">
            <w:pPr>
              <w:adjustRightInd w:val="0"/>
              <w:snapToGrid w:val="0"/>
              <w:spacing w:line="400" w:lineRule="exact"/>
              <w:jc w:val="center"/>
              <w:rPr>
                <w:rFonts w:ascii="宋体" w:hAnsi="宋体"/>
                <w:sz w:val="24"/>
              </w:rPr>
            </w:pPr>
            <w:r>
              <w:rPr>
                <w:rFonts w:ascii="宋体" w:hAnsi="宋体" w:hint="eastAsia"/>
                <w:sz w:val="24"/>
              </w:rPr>
              <w:t>N</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0FA85699" w14:textId="77777777" w:rsidR="00000000" w:rsidRDefault="007478C2">
            <w:pPr>
              <w:adjustRightInd w:val="0"/>
              <w:snapToGrid w:val="0"/>
              <w:spacing w:line="400" w:lineRule="exact"/>
              <w:jc w:val="left"/>
              <w:rPr>
                <w:rFonts w:ascii="宋体" w:hAnsi="宋体"/>
                <w:sz w:val="24"/>
              </w:rPr>
            </w:pPr>
            <w:r>
              <w:rPr>
                <w:rFonts w:ascii="宋体" w:hAnsi="宋体" w:hint="eastAsia"/>
                <w:sz w:val="24"/>
              </w:rPr>
              <w:t>水利、环境和公共设施管理业</w:t>
            </w:r>
          </w:p>
        </w:tc>
        <w:tc>
          <w:tcPr>
            <w:tcW w:w="1708" w:type="dxa"/>
            <w:tcBorders>
              <w:top w:val="single" w:sz="4" w:space="0" w:color="000000"/>
              <w:left w:val="single" w:sz="4" w:space="0" w:color="auto"/>
              <w:bottom w:val="single" w:sz="4" w:space="0" w:color="000000"/>
              <w:right w:val="single" w:sz="4" w:space="0" w:color="000000"/>
            </w:tcBorders>
            <w:vAlign w:val="bottom"/>
          </w:tcPr>
          <w:p w14:paraId="480EE4E7"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2998</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7E704A08"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2999</w:t>
            </w:r>
            <w:r>
              <w:rPr>
                <w:rFonts w:ascii="宋体" w:hAnsi="宋体" w:hint="eastAsia"/>
                <w:kern w:val="0"/>
                <w:sz w:val="18"/>
              </w:rPr>
              <w:t>）</w:t>
            </w:r>
          </w:p>
        </w:tc>
      </w:tr>
      <w:tr w:rsidR="00000000" w14:paraId="0A7275CB"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6B58BEC8" w14:textId="77777777" w:rsidR="00000000" w:rsidRDefault="007478C2">
            <w:pPr>
              <w:adjustRightInd w:val="0"/>
              <w:snapToGrid w:val="0"/>
              <w:spacing w:line="400" w:lineRule="exact"/>
              <w:jc w:val="center"/>
              <w:rPr>
                <w:rFonts w:ascii="宋体" w:hAnsi="宋体"/>
                <w:sz w:val="24"/>
              </w:rPr>
            </w:pPr>
            <w:r>
              <w:rPr>
                <w:rFonts w:ascii="宋体" w:hAnsi="宋体" w:hint="eastAsia"/>
                <w:sz w:val="24"/>
              </w:rPr>
              <w:t>O</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469BF199" w14:textId="77777777" w:rsidR="00000000" w:rsidRDefault="007478C2">
            <w:pPr>
              <w:adjustRightInd w:val="0"/>
              <w:snapToGrid w:val="0"/>
              <w:spacing w:line="400" w:lineRule="exact"/>
              <w:jc w:val="left"/>
              <w:rPr>
                <w:rFonts w:ascii="宋体" w:hAnsi="宋体"/>
                <w:sz w:val="24"/>
              </w:rPr>
            </w:pPr>
            <w:r>
              <w:rPr>
                <w:rFonts w:ascii="宋体" w:hAnsi="宋体" w:hint="eastAsia"/>
                <w:sz w:val="24"/>
              </w:rPr>
              <w:t>居民服务、修理和其他服务业</w:t>
            </w:r>
          </w:p>
        </w:tc>
        <w:tc>
          <w:tcPr>
            <w:tcW w:w="1708" w:type="dxa"/>
            <w:tcBorders>
              <w:top w:val="single" w:sz="4" w:space="0" w:color="000000"/>
              <w:left w:val="single" w:sz="4" w:space="0" w:color="auto"/>
              <w:bottom w:val="single" w:sz="4" w:space="0" w:color="000000"/>
              <w:right w:val="single" w:sz="4" w:space="0" w:color="000000"/>
            </w:tcBorders>
            <w:vAlign w:val="bottom"/>
          </w:tcPr>
          <w:p w14:paraId="679046A2"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3001</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24F29CB4"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3002</w:t>
            </w:r>
            <w:r>
              <w:rPr>
                <w:rFonts w:ascii="宋体" w:hAnsi="宋体" w:hint="eastAsia"/>
                <w:kern w:val="0"/>
                <w:sz w:val="18"/>
              </w:rPr>
              <w:t>）</w:t>
            </w:r>
          </w:p>
        </w:tc>
      </w:tr>
      <w:tr w:rsidR="00000000" w14:paraId="7190247D"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641D9C66" w14:textId="77777777" w:rsidR="00000000" w:rsidRDefault="007478C2">
            <w:pPr>
              <w:adjustRightInd w:val="0"/>
              <w:snapToGrid w:val="0"/>
              <w:spacing w:line="400" w:lineRule="exact"/>
              <w:jc w:val="center"/>
              <w:rPr>
                <w:rFonts w:ascii="宋体" w:hAnsi="宋体"/>
                <w:sz w:val="24"/>
              </w:rPr>
            </w:pPr>
            <w:r>
              <w:rPr>
                <w:rFonts w:ascii="宋体" w:hAnsi="宋体" w:hint="eastAsia"/>
                <w:sz w:val="24"/>
              </w:rPr>
              <w:t>P</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5F05E2F9" w14:textId="77777777" w:rsidR="00000000" w:rsidRDefault="007478C2">
            <w:pPr>
              <w:adjustRightInd w:val="0"/>
              <w:snapToGrid w:val="0"/>
              <w:spacing w:line="400" w:lineRule="exact"/>
              <w:jc w:val="left"/>
              <w:rPr>
                <w:rFonts w:ascii="宋体" w:hAnsi="宋体"/>
                <w:sz w:val="24"/>
              </w:rPr>
            </w:pPr>
            <w:r>
              <w:rPr>
                <w:rFonts w:ascii="宋体" w:hAnsi="宋体" w:hint="eastAsia"/>
                <w:sz w:val="24"/>
              </w:rPr>
              <w:t>教育</w:t>
            </w:r>
          </w:p>
        </w:tc>
        <w:tc>
          <w:tcPr>
            <w:tcW w:w="1708" w:type="dxa"/>
            <w:tcBorders>
              <w:top w:val="single" w:sz="4" w:space="0" w:color="000000"/>
              <w:left w:val="single" w:sz="4" w:space="0" w:color="auto"/>
              <w:bottom w:val="single" w:sz="4" w:space="0" w:color="000000"/>
              <w:right w:val="single" w:sz="4" w:space="0" w:color="000000"/>
            </w:tcBorders>
            <w:vAlign w:val="bottom"/>
          </w:tcPr>
          <w:p w14:paraId="7FE15633"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3004</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02B4EA60"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3005</w:t>
            </w:r>
            <w:r>
              <w:rPr>
                <w:rFonts w:ascii="宋体" w:hAnsi="宋体" w:hint="eastAsia"/>
                <w:kern w:val="0"/>
                <w:sz w:val="18"/>
              </w:rPr>
              <w:t>）</w:t>
            </w:r>
          </w:p>
        </w:tc>
      </w:tr>
      <w:tr w:rsidR="00000000" w14:paraId="01576DA0"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41D4B16B" w14:textId="77777777" w:rsidR="00000000" w:rsidRDefault="007478C2">
            <w:pPr>
              <w:adjustRightInd w:val="0"/>
              <w:snapToGrid w:val="0"/>
              <w:spacing w:line="400" w:lineRule="exact"/>
              <w:jc w:val="center"/>
              <w:rPr>
                <w:rFonts w:ascii="宋体" w:hAnsi="宋体"/>
                <w:sz w:val="24"/>
              </w:rPr>
            </w:pPr>
            <w:r>
              <w:rPr>
                <w:rFonts w:ascii="宋体" w:hAnsi="宋体" w:hint="eastAsia"/>
                <w:sz w:val="24"/>
              </w:rPr>
              <w:t>Q</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17A736E8" w14:textId="77777777" w:rsidR="00000000" w:rsidRDefault="007478C2">
            <w:pPr>
              <w:adjustRightInd w:val="0"/>
              <w:snapToGrid w:val="0"/>
              <w:spacing w:line="400" w:lineRule="exact"/>
              <w:jc w:val="left"/>
              <w:rPr>
                <w:rFonts w:ascii="宋体" w:hAnsi="宋体"/>
                <w:sz w:val="24"/>
              </w:rPr>
            </w:pPr>
            <w:r>
              <w:rPr>
                <w:rFonts w:ascii="宋体" w:hAnsi="宋体" w:hint="eastAsia"/>
                <w:sz w:val="24"/>
              </w:rPr>
              <w:t>卫生和社会工作</w:t>
            </w:r>
          </w:p>
        </w:tc>
        <w:tc>
          <w:tcPr>
            <w:tcW w:w="1708" w:type="dxa"/>
            <w:tcBorders>
              <w:top w:val="single" w:sz="4" w:space="0" w:color="000000"/>
              <w:left w:val="single" w:sz="4" w:space="0" w:color="auto"/>
              <w:bottom w:val="single" w:sz="4" w:space="0" w:color="000000"/>
              <w:right w:val="single" w:sz="4" w:space="0" w:color="000000"/>
            </w:tcBorders>
            <w:vAlign w:val="bottom"/>
          </w:tcPr>
          <w:p w14:paraId="04F21E61"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3007</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57841646"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3008</w:t>
            </w:r>
            <w:r>
              <w:rPr>
                <w:rFonts w:ascii="宋体" w:hAnsi="宋体" w:hint="eastAsia"/>
                <w:kern w:val="0"/>
                <w:sz w:val="18"/>
              </w:rPr>
              <w:t>）</w:t>
            </w:r>
          </w:p>
        </w:tc>
      </w:tr>
      <w:tr w:rsidR="00000000" w14:paraId="40C770A1"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2153FB6" w14:textId="77777777" w:rsidR="00000000" w:rsidRDefault="007478C2">
            <w:pPr>
              <w:adjustRightInd w:val="0"/>
              <w:snapToGrid w:val="0"/>
              <w:spacing w:line="400" w:lineRule="exact"/>
              <w:jc w:val="center"/>
              <w:rPr>
                <w:rFonts w:ascii="宋体" w:hAnsi="宋体"/>
                <w:sz w:val="24"/>
              </w:rPr>
            </w:pPr>
            <w:r>
              <w:rPr>
                <w:rFonts w:ascii="宋体" w:hAnsi="宋体" w:hint="eastAsia"/>
                <w:sz w:val="24"/>
              </w:rPr>
              <w:t>R</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5439DF84" w14:textId="77777777" w:rsidR="00000000" w:rsidRDefault="007478C2">
            <w:pPr>
              <w:adjustRightInd w:val="0"/>
              <w:snapToGrid w:val="0"/>
              <w:spacing w:line="400" w:lineRule="exact"/>
              <w:jc w:val="left"/>
              <w:rPr>
                <w:rFonts w:ascii="宋体" w:hAnsi="宋体"/>
                <w:sz w:val="24"/>
              </w:rPr>
            </w:pPr>
            <w:r>
              <w:rPr>
                <w:rFonts w:ascii="宋体" w:hAnsi="宋体" w:hint="eastAsia"/>
                <w:sz w:val="24"/>
              </w:rPr>
              <w:t>文化、体育和娱乐业</w:t>
            </w:r>
          </w:p>
        </w:tc>
        <w:tc>
          <w:tcPr>
            <w:tcW w:w="1708" w:type="dxa"/>
            <w:tcBorders>
              <w:top w:val="single" w:sz="4" w:space="0" w:color="000000"/>
              <w:left w:val="single" w:sz="4" w:space="0" w:color="auto"/>
              <w:bottom w:val="single" w:sz="4" w:space="0" w:color="000000"/>
              <w:right w:val="single" w:sz="4" w:space="0" w:color="000000"/>
            </w:tcBorders>
            <w:vAlign w:val="bottom"/>
          </w:tcPr>
          <w:p w14:paraId="4B40AB59"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3010</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0AFA5625"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3011</w:t>
            </w:r>
            <w:r>
              <w:rPr>
                <w:rFonts w:ascii="宋体" w:hAnsi="宋体" w:hint="eastAsia"/>
                <w:kern w:val="0"/>
                <w:sz w:val="18"/>
              </w:rPr>
              <w:t>）</w:t>
            </w:r>
          </w:p>
        </w:tc>
      </w:tr>
      <w:tr w:rsidR="00000000" w14:paraId="06FE51E9"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3E38AA41" w14:textId="77777777" w:rsidR="00000000" w:rsidRDefault="007478C2">
            <w:pPr>
              <w:adjustRightInd w:val="0"/>
              <w:snapToGrid w:val="0"/>
              <w:spacing w:line="400" w:lineRule="exact"/>
              <w:jc w:val="center"/>
              <w:rPr>
                <w:rFonts w:ascii="宋体" w:hAnsi="宋体"/>
                <w:sz w:val="24"/>
              </w:rPr>
            </w:pPr>
            <w:r>
              <w:rPr>
                <w:rFonts w:ascii="宋体" w:hAnsi="宋体" w:hint="eastAsia"/>
                <w:sz w:val="24"/>
              </w:rPr>
              <w:t>S</w:t>
            </w: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1EE84A52" w14:textId="77777777" w:rsidR="00000000" w:rsidRDefault="007478C2">
            <w:pPr>
              <w:adjustRightInd w:val="0"/>
              <w:snapToGrid w:val="0"/>
              <w:spacing w:line="400" w:lineRule="exact"/>
              <w:jc w:val="left"/>
              <w:rPr>
                <w:rFonts w:ascii="宋体" w:hAnsi="宋体"/>
                <w:sz w:val="24"/>
              </w:rPr>
            </w:pPr>
            <w:r>
              <w:rPr>
                <w:rFonts w:ascii="宋体" w:hAnsi="宋体" w:hint="eastAsia"/>
                <w:sz w:val="24"/>
              </w:rPr>
              <w:t>综合</w:t>
            </w:r>
          </w:p>
        </w:tc>
        <w:tc>
          <w:tcPr>
            <w:tcW w:w="1708" w:type="dxa"/>
            <w:tcBorders>
              <w:top w:val="single" w:sz="4" w:space="0" w:color="000000"/>
              <w:left w:val="single" w:sz="4" w:space="0" w:color="auto"/>
              <w:bottom w:val="single" w:sz="4" w:space="0" w:color="000000"/>
              <w:right w:val="single" w:sz="4" w:space="0" w:color="000000"/>
            </w:tcBorders>
            <w:vAlign w:val="bottom"/>
          </w:tcPr>
          <w:p w14:paraId="5077E2F0"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3013</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2249DF0A"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3014</w:t>
            </w:r>
            <w:r>
              <w:rPr>
                <w:rFonts w:ascii="宋体" w:hAnsi="宋体" w:hint="eastAsia"/>
                <w:kern w:val="0"/>
                <w:sz w:val="18"/>
              </w:rPr>
              <w:t>）</w:t>
            </w:r>
          </w:p>
        </w:tc>
      </w:tr>
      <w:tr w:rsidR="00000000" w14:paraId="55AB9337" w14:textId="77777777">
        <w:trPr>
          <w:trHeight w:val="285"/>
        </w:trPr>
        <w:tc>
          <w:tcPr>
            <w:tcW w:w="5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659911DD" w14:textId="77777777" w:rsidR="00000000" w:rsidRDefault="007478C2">
            <w:pPr>
              <w:adjustRightInd w:val="0"/>
              <w:snapToGrid w:val="0"/>
              <w:spacing w:line="400" w:lineRule="exact"/>
              <w:jc w:val="center"/>
              <w:rPr>
                <w:rFonts w:ascii="宋体" w:hAnsi="宋体"/>
                <w:sz w:val="24"/>
              </w:rPr>
            </w:pPr>
          </w:p>
        </w:tc>
        <w:tc>
          <w:tcPr>
            <w:tcW w:w="3691" w:type="dxa"/>
            <w:tcBorders>
              <w:top w:val="single" w:sz="4" w:space="0" w:color="000000"/>
              <w:left w:val="single" w:sz="4" w:space="0" w:color="000000"/>
              <w:bottom w:val="single" w:sz="4" w:space="0" w:color="000000"/>
              <w:right w:val="single" w:sz="4" w:space="0" w:color="auto"/>
            </w:tcBorders>
            <w:tcMar>
              <w:top w:w="15" w:type="dxa"/>
              <w:left w:w="15" w:type="dxa"/>
              <w:bottom w:w="0" w:type="dxa"/>
              <w:right w:w="15" w:type="dxa"/>
            </w:tcMar>
          </w:tcPr>
          <w:p w14:paraId="3C4F2A4B" w14:textId="77777777" w:rsidR="00000000" w:rsidRDefault="007478C2">
            <w:pPr>
              <w:adjustRightInd w:val="0"/>
              <w:snapToGrid w:val="0"/>
              <w:spacing w:line="400" w:lineRule="exact"/>
              <w:jc w:val="center"/>
              <w:rPr>
                <w:rFonts w:ascii="宋体" w:hAnsi="宋体"/>
                <w:sz w:val="24"/>
              </w:rPr>
            </w:pPr>
            <w:r>
              <w:rPr>
                <w:rFonts w:ascii="宋体" w:hAnsi="宋体" w:hint="eastAsia"/>
                <w:sz w:val="24"/>
              </w:rPr>
              <w:t>合计</w:t>
            </w:r>
          </w:p>
        </w:tc>
        <w:tc>
          <w:tcPr>
            <w:tcW w:w="1708" w:type="dxa"/>
            <w:tcBorders>
              <w:top w:val="single" w:sz="4" w:space="0" w:color="000000"/>
              <w:left w:val="single" w:sz="4" w:space="0" w:color="auto"/>
              <w:bottom w:val="single" w:sz="4" w:space="0" w:color="000000"/>
              <w:right w:val="single" w:sz="4" w:space="0" w:color="000000"/>
            </w:tcBorders>
            <w:vAlign w:val="bottom"/>
          </w:tcPr>
          <w:p w14:paraId="44166560"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w:t>
            </w:r>
            <w:r>
              <w:rPr>
                <w:rFonts w:ascii="宋体" w:hAnsi="宋体" w:hint="eastAsia"/>
                <w:kern w:val="0"/>
                <w:sz w:val="18"/>
              </w:rPr>
              <w:t>169</w:t>
            </w:r>
            <w:r>
              <w:rPr>
                <w:rFonts w:ascii="宋体" w:hAnsi="宋体" w:hint="eastAsia"/>
                <w:kern w:val="0"/>
                <w:sz w:val="18"/>
              </w:rPr>
              <w:t>）</w:t>
            </w:r>
          </w:p>
        </w:tc>
        <w:tc>
          <w:tcPr>
            <w:tcW w:w="306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tcPr>
          <w:p w14:paraId="2A3BDD75"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1170</w:t>
            </w:r>
            <w:r>
              <w:rPr>
                <w:rFonts w:ascii="宋体" w:hAnsi="宋体" w:hint="eastAsia"/>
                <w:kern w:val="0"/>
                <w:sz w:val="18"/>
              </w:rPr>
              <w:t>）</w:t>
            </w:r>
          </w:p>
        </w:tc>
      </w:tr>
    </w:tbl>
    <w:p w14:paraId="323B8A49"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1171</w:t>
      </w:r>
      <w:r>
        <w:rPr>
          <w:rFonts w:ascii="宋体" w:hAnsi="宋体" w:hint="eastAsia"/>
          <w:kern w:val="0"/>
          <w:sz w:val="18"/>
        </w:rPr>
        <w:t>）</w:t>
      </w:r>
    </w:p>
    <w:p w14:paraId="3134DC2D" w14:textId="77777777" w:rsidR="00000000" w:rsidRDefault="007478C2">
      <w:pPr>
        <w:rPr>
          <w:rFonts w:ascii="宋体" w:hAnsi="宋体"/>
          <w:b/>
          <w:sz w:val="24"/>
        </w:rPr>
      </w:pPr>
    </w:p>
    <w:p w14:paraId="53EF7307" w14:textId="77777777" w:rsidR="00000000" w:rsidRDefault="007478C2">
      <w:pPr>
        <w:outlineLvl w:val="3"/>
        <w:rPr>
          <w:rFonts w:ascii="宋体" w:hAnsi="宋体"/>
          <w:b/>
          <w:sz w:val="24"/>
        </w:rPr>
      </w:pPr>
      <w:r>
        <w:rPr>
          <w:rFonts w:ascii="宋体" w:hAnsi="宋体" w:hint="eastAsia"/>
          <w:b/>
          <w:sz w:val="24"/>
        </w:rPr>
        <w:t>8.2.2</w:t>
      </w:r>
      <w:r>
        <w:rPr>
          <w:rFonts w:ascii="宋体" w:hAnsi="宋体" w:hint="eastAsia"/>
          <w:b/>
          <w:sz w:val="24"/>
        </w:rPr>
        <w:t>报告期末按行业分类的港股通投资股票投资组合</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2"/>
        <w:gridCol w:w="2982"/>
        <w:gridCol w:w="3103"/>
      </w:tblGrid>
      <w:tr w:rsidR="00000000" w14:paraId="352DE276" w14:textId="77777777">
        <w:tc>
          <w:tcPr>
            <w:tcW w:w="2982" w:type="dxa"/>
          </w:tcPr>
          <w:p w14:paraId="241CB4BA" w14:textId="77777777" w:rsidR="00000000" w:rsidRDefault="007478C2">
            <w:pPr>
              <w:adjustRightInd w:val="0"/>
              <w:snapToGrid w:val="0"/>
              <w:spacing w:line="420" w:lineRule="exact"/>
              <w:jc w:val="center"/>
              <w:rPr>
                <w:rFonts w:ascii="宋体" w:hAnsi="宋体"/>
                <w:b/>
                <w:sz w:val="24"/>
              </w:rPr>
            </w:pPr>
            <w:r>
              <w:rPr>
                <w:rFonts w:ascii="宋体" w:hAnsi="宋体" w:hint="eastAsia"/>
                <w:b/>
                <w:sz w:val="24"/>
              </w:rPr>
              <w:t>行业类别</w:t>
            </w:r>
          </w:p>
        </w:tc>
        <w:tc>
          <w:tcPr>
            <w:tcW w:w="2982" w:type="dxa"/>
          </w:tcPr>
          <w:p w14:paraId="7C4E0D99" w14:textId="77777777" w:rsidR="00000000" w:rsidRDefault="007478C2">
            <w:pPr>
              <w:adjustRightInd w:val="0"/>
              <w:snapToGrid w:val="0"/>
              <w:spacing w:line="420" w:lineRule="exact"/>
              <w:jc w:val="center"/>
              <w:rPr>
                <w:rFonts w:ascii="宋体" w:hAnsi="宋体"/>
                <w:b/>
                <w:sz w:val="24"/>
              </w:rPr>
            </w:pPr>
            <w:r>
              <w:rPr>
                <w:rFonts w:ascii="宋体" w:hAnsi="宋体" w:hint="eastAsia"/>
                <w:b/>
                <w:sz w:val="24"/>
              </w:rPr>
              <w:t>公允价值（人民币）</w:t>
            </w:r>
          </w:p>
        </w:tc>
        <w:tc>
          <w:tcPr>
            <w:tcW w:w="3103" w:type="dxa"/>
          </w:tcPr>
          <w:p w14:paraId="596C921A" w14:textId="77777777" w:rsidR="00000000" w:rsidRDefault="007478C2">
            <w:pPr>
              <w:adjustRightInd w:val="0"/>
              <w:snapToGrid w:val="0"/>
              <w:spacing w:line="420" w:lineRule="exact"/>
              <w:jc w:val="center"/>
              <w:rPr>
                <w:rFonts w:ascii="宋体" w:hAnsi="宋体"/>
                <w:b/>
                <w:sz w:val="24"/>
              </w:rPr>
            </w:pPr>
            <w:r>
              <w:rPr>
                <w:rFonts w:ascii="宋体" w:hAnsi="宋体" w:hint="eastAsia"/>
                <w:b/>
                <w:sz w:val="24"/>
              </w:rPr>
              <w:t>占基金资产净值比例（</w:t>
            </w:r>
            <w:r>
              <w:rPr>
                <w:rFonts w:ascii="宋体" w:hAnsi="宋体" w:hint="eastAsia"/>
                <w:b/>
                <w:sz w:val="24"/>
              </w:rPr>
              <w:t>%</w:t>
            </w:r>
            <w:r>
              <w:rPr>
                <w:rFonts w:ascii="宋体" w:hAnsi="宋体" w:hint="eastAsia"/>
                <w:b/>
                <w:sz w:val="24"/>
              </w:rPr>
              <w:t>）</w:t>
            </w:r>
          </w:p>
        </w:tc>
      </w:tr>
      <w:tr w:rsidR="00000000" w14:paraId="4F6CAE47" w14:textId="77777777">
        <w:tc>
          <w:tcPr>
            <w:tcW w:w="2982" w:type="dxa"/>
          </w:tcPr>
          <w:p w14:paraId="3C559BBD" w14:textId="77777777" w:rsidR="00000000" w:rsidRDefault="007478C2">
            <w:pPr>
              <w:jc w:val="right"/>
              <w:rPr>
                <w:rFonts w:ascii="宋体" w:hAnsi="宋体"/>
                <w:sz w:val="24"/>
              </w:rPr>
            </w:pPr>
            <w:r>
              <w:rPr>
                <w:rFonts w:ascii="宋体" w:hAnsi="宋体" w:hint="eastAsia"/>
                <w:kern w:val="0"/>
                <w:sz w:val="18"/>
              </w:rPr>
              <w:t>(3246)</w:t>
            </w:r>
          </w:p>
        </w:tc>
        <w:tc>
          <w:tcPr>
            <w:tcW w:w="2982" w:type="dxa"/>
          </w:tcPr>
          <w:p w14:paraId="3B447774" w14:textId="77777777" w:rsidR="00000000" w:rsidRDefault="007478C2">
            <w:pPr>
              <w:jc w:val="right"/>
              <w:rPr>
                <w:rFonts w:ascii="宋体" w:hAnsi="宋体"/>
                <w:kern w:val="0"/>
                <w:sz w:val="18"/>
              </w:rPr>
            </w:pPr>
            <w:r>
              <w:rPr>
                <w:rFonts w:ascii="宋体" w:hAnsi="宋体" w:hint="eastAsia"/>
                <w:kern w:val="0"/>
                <w:sz w:val="18"/>
              </w:rPr>
              <w:t>(3247)</w:t>
            </w:r>
          </w:p>
        </w:tc>
        <w:tc>
          <w:tcPr>
            <w:tcW w:w="3103" w:type="dxa"/>
          </w:tcPr>
          <w:p w14:paraId="4CA77628" w14:textId="77777777" w:rsidR="00000000" w:rsidRDefault="007478C2">
            <w:pPr>
              <w:jc w:val="right"/>
              <w:rPr>
                <w:rFonts w:ascii="宋体" w:hAnsi="宋体"/>
                <w:kern w:val="0"/>
                <w:sz w:val="18"/>
              </w:rPr>
            </w:pPr>
            <w:r>
              <w:rPr>
                <w:rFonts w:ascii="宋体" w:hAnsi="宋体" w:hint="eastAsia"/>
                <w:kern w:val="0"/>
                <w:sz w:val="18"/>
              </w:rPr>
              <w:t>(3248)</w:t>
            </w:r>
          </w:p>
        </w:tc>
      </w:tr>
      <w:tr w:rsidR="00000000" w14:paraId="4CFA8F68" w14:textId="77777777">
        <w:tc>
          <w:tcPr>
            <w:tcW w:w="2982" w:type="dxa"/>
          </w:tcPr>
          <w:p w14:paraId="1766BA27" w14:textId="77777777" w:rsidR="00000000" w:rsidRDefault="007478C2">
            <w:pPr>
              <w:adjustRightInd w:val="0"/>
              <w:snapToGrid w:val="0"/>
              <w:spacing w:line="420" w:lineRule="exact"/>
              <w:rPr>
                <w:rFonts w:ascii="宋体" w:hAnsi="宋体"/>
                <w:sz w:val="24"/>
              </w:rPr>
            </w:pPr>
            <w:r>
              <w:rPr>
                <w:rFonts w:ascii="宋体" w:hAnsi="宋体"/>
                <w:sz w:val="24"/>
              </w:rPr>
              <w:t>……</w:t>
            </w:r>
          </w:p>
        </w:tc>
        <w:tc>
          <w:tcPr>
            <w:tcW w:w="2982" w:type="dxa"/>
          </w:tcPr>
          <w:p w14:paraId="5B003445" w14:textId="77777777" w:rsidR="00000000" w:rsidRDefault="007478C2">
            <w:pPr>
              <w:jc w:val="right"/>
              <w:rPr>
                <w:rFonts w:ascii="宋体" w:hAnsi="宋体"/>
                <w:kern w:val="0"/>
                <w:sz w:val="18"/>
              </w:rPr>
            </w:pPr>
          </w:p>
        </w:tc>
        <w:tc>
          <w:tcPr>
            <w:tcW w:w="3103" w:type="dxa"/>
          </w:tcPr>
          <w:p w14:paraId="31E22D8F" w14:textId="77777777" w:rsidR="00000000" w:rsidRDefault="007478C2">
            <w:pPr>
              <w:jc w:val="right"/>
              <w:rPr>
                <w:rFonts w:ascii="宋体" w:hAnsi="宋体"/>
                <w:kern w:val="0"/>
                <w:sz w:val="18"/>
              </w:rPr>
            </w:pPr>
          </w:p>
        </w:tc>
      </w:tr>
      <w:tr w:rsidR="00000000" w14:paraId="3C1FAC01" w14:textId="77777777">
        <w:tc>
          <w:tcPr>
            <w:tcW w:w="2982" w:type="dxa"/>
          </w:tcPr>
          <w:p w14:paraId="435C550F" w14:textId="77777777" w:rsidR="00000000" w:rsidRDefault="007478C2">
            <w:pPr>
              <w:rPr>
                <w:rFonts w:ascii="宋体" w:hAnsi="宋体"/>
                <w:b/>
                <w:sz w:val="24"/>
              </w:rPr>
            </w:pPr>
            <w:r>
              <w:rPr>
                <w:rFonts w:ascii="宋体" w:hAnsi="宋体" w:hint="eastAsia"/>
                <w:b/>
                <w:sz w:val="24"/>
              </w:rPr>
              <w:t>合计</w:t>
            </w:r>
          </w:p>
        </w:tc>
        <w:tc>
          <w:tcPr>
            <w:tcW w:w="2982" w:type="dxa"/>
          </w:tcPr>
          <w:p w14:paraId="4837F6D7" w14:textId="77777777" w:rsidR="00000000" w:rsidRDefault="007478C2">
            <w:pPr>
              <w:jc w:val="right"/>
              <w:rPr>
                <w:rFonts w:ascii="宋体" w:hAnsi="宋体"/>
                <w:kern w:val="0"/>
                <w:sz w:val="18"/>
              </w:rPr>
            </w:pPr>
            <w:r>
              <w:rPr>
                <w:rFonts w:ascii="宋体" w:hAnsi="宋体" w:hint="eastAsia"/>
                <w:kern w:val="0"/>
                <w:sz w:val="18"/>
              </w:rPr>
              <w:t>(3250)</w:t>
            </w:r>
          </w:p>
        </w:tc>
        <w:tc>
          <w:tcPr>
            <w:tcW w:w="3103" w:type="dxa"/>
          </w:tcPr>
          <w:p w14:paraId="26058081" w14:textId="77777777" w:rsidR="00000000" w:rsidRDefault="007478C2">
            <w:pPr>
              <w:jc w:val="right"/>
              <w:rPr>
                <w:rFonts w:ascii="宋体" w:hAnsi="宋体"/>
                <w:kern w:val="0"/>
                <w:sz w:val="18"/>
              </w:rPr>
            </w:pPr>
            <w:r>
              <w:rPr>
                <w:rFonts w:ascii="宋体" w:hAnsi="宋体" w:hint="eastAsia"/>
                <w:kern w:val="0"/>
                <w:sz w:val="18"/>
              </w:rPr>
              <w:t>(3251)</w:t>
            </w:r>
          </w:p>
        </w:tc>
      </w:tr>
    </w:tbl>
    <w:p w14:paraId="261685B8" w14:textId="77777777" w:rsidR="00000000" w:rsidRDefault="007478C2">
      <w:pPr>
        <w:jc w:val="left"/>
        <w:rPr>
          <w:rFonts w:ascii="宋体" w:hAnsi="宋体"/>
        </w:rPr>
      </w:pPr>
      <w:r>
        <w:rPr>
          <w:rFonts w:ascii="宋体" w:hAnsi="宋体" w:hint="eastAsia"/>
          <w:b/>
          <w:sz w:val="24"/>
        </w:rPr>
        <w:t>注：</w:t>
      </w:r>
      <w:r>
        <w:rPr>
          <w:rFonts w:ascii="宋体" w:hAnsi="宋体"/>
        </w:rPr>
        <w:t xml:space="preserve"> </w:t>
      </w:r>
      <w:r>
        <w:rPr>
          <w:rFonts w:ascii="宋体" w:hAnsi="宋体" w:hint="eastAsia"/>
        </w:rPr>
        <w:t>(3252)</w:t>
      </w:r>
    </w:p>
    <w:p w14:paraId="4914B823" w14:textId="77777777" w:rsidR="00000000" w:rsidRDefault="007478C2">
      <w:pPr>
        <w:jc w:val="left"/>
        <w:rPr>
          <w:rFonts w:ascii="宋体" w:hAnsi="宋体"/>
        </w:rPr>
      </w:pPr>
    </w:p>
    <w:p w14:paraId="3AE8FDD1" w14:textId="77777777" w:rsidR="00000000" w:rsidRDefault="007478C2">
      <w:pPr>
        <w:pStyle w:val="Heading2"/>
        <w:rPr>
          <w:rFonts w:ascii="宋体" w:hAnsi="宋体"/>
        </w:rPr>
      </w:pPr>
      <w:bookmarkStart w:id="145" w:name="_Toc19270"/>
      <w:bookmarkStart w:id="146" w:name="_Toc16267"/>
      <w:bookmarkStart w:id="147" w:name="_Toc101344038"/>
      <w:r>
        <w:rPr>
          <w:rFonts w:ascii="宋体" w:hAnsi="宋体" w:hint="eastAsia"/>
        </w:rPr>
        <w:t xml:space="preserve">8.3 </w:t>
      </w:r>
      <w:r>
        <w:rPr>
          <w:rFonts w:ascii="宋体" w:hAnsi="宋体" w:hint="eastAsia"/>
        </w:rPr>
        <w:t>期末按公允价值占基金资产净值比例大小排序的股票投资明细</w:t>
      </w:r>
      <w:bookmarkEnd w:id="145"/>
      <w:bookmarkEnd w:id="146"/>
      <w:bookmarkEnd w:id="147"/>
    </w:p>
    <w:p w14:paraId="175E125F" w14:textId="77777777" w:rsidR="00000000" w:rsidRDefault="007478C2">
      <w:pPr>
        <w:spacing w:line="360" w:lineRule="auto"/>
        <w:outlineLvl w:val="3"/>
        <w:rPr>
          <w:rFonts w:ascii="宋体" w:hAnsi="宋体"/>
          <w:b/>
          <w:sz w:val="24"/>
        </w:rPr>
      </w:pPr>
      <w:r>
        <w:rPr>
          <w:rFonts w:ascii="宋体" w:hAnsi="宋体" w:hint="eastAsia"/>
          <w:b/>
          <w:sz w:val="24"/>
        </w:rPr>
        <w:t xml:space="preserve">8.3.1 </w:t>
      </w:r>
      <w:r>
        <w:rPr>
          <w:rFonts w:ascii="宋体" w:hAnsi="宋体" w:hint="eastAsia"/>
          <w:b/>
          <w:sz w:val="24"/>
        </w:rPr>
        <w:t>期末按公允价值占基金资产净值比例大小排序的前十名股票投资明细</w:t>
      </w:r>
      <w:r>
        <w:rPr>
          <w:rStyle w:val="FootnoteReference"/>
          <w:rFonts w:ascii="宋体" w:hAnsi="宋体"/>
          <w:b/>
          <w:sz w:val="24"/>
        </w:rPr>
        <w:footnoteReference w:id="233"/>
      </w:r>
    </w:p>
    <w:p w14:paraId="0EF37904" w14:textId="77777777" w:rsidR="00000000" w:rsidRDefault="007478C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9"/>
        <w:gridCol w:w="1104"/>
        <w:gridCol w:w="1236"/>
        <w:gridCol w:w="1260"/>
        <w:gridCol w:w="1800"/>
        <w:gridCol w:w="2963"/>
      </w:tblGrid>
      <w:tr w:rsidR="00000000" w14:paraId="6A455A1A" w14:textId="77777777">
        <w:trPr>
          <w:trHeight w:val="315"/>
        </w:trPr>
        <w:tc>
          <w:tcPr>
            <w:tcW w:w="869" w:type="dxa"/>
            <w:tcMar>
              <w:top w:w="15" w:type="dxa"/>
              <w:left w:w="15" w:type="dxa"/>
              <w:bottom w:w="0" w:type="dxa"/>
              <w:right w:w="15" w:type="dxa"/>
            </w:tcMar>
            <w:vAlign w:val="center"/>
          </w:tcPr>
          <w:p w14:paraId="2D765244" w14:textId="77777777" w:rsidR="00000000" w:rsidRDefault="007478C2">
            <w:pPr>
              <w:jc w:val="center"/>
              <w:rPr>
                <w:rFonts w:ascii="宋体" w:hAnsi="宋体"/>
                <w:sz w:val="24"/>
              </w:rPr>
            </w:pPr>
            <w:r>
              <w:rPr>
                <w:rFonts w:ascii="宋体" w:hAnsi="宋体" w:hint="eastAsia"/>
                <w:sz w:val="24"/>
              </w:rPr>
              <w:t>序号</w:t>
            </w:r>
          </w:p>
        </w:tc>
        <w:tc>
          <w:tcPr>
            <w:tcW w:w="1104" w:type="dxa"/>
            <w:tcMar>
              <w:top w:w="15" w:type="dxa"/>
              <w:left w:w="15" w:type="dxa"/>
              <w:bottom w:w="0" w:type="dxa"/>
              <w:right w:w="15" w:type="dxa"/>
            </w:tcMar>
            <w:vAlign w:val="center"/>
          </w:tcPr>
          <w:p w14:paraId="2F3EBCF1" w14:textId="77777777" w:rsidR="00000000" w:rsidRDefault="007478C2">
            <w:pPr>
              <w:jc w:val="center"/>
              <w:rPr>
                <w:rFonts w:ascii="宋体" w:hAnsi="宋体"/>
                <w:sz w:val="24"/>
              </w:rPr>
            </w:pPr>
            <w:r>
              <w:rPr>
                <w:rFonts w:ascii="宋体" w:hAnsi="宋体" w:hint="eastAsia"/>
                <w:sz w:val="24"/>
              </w:rPr>
              <w:t>股票代码</w:t>
            </w:r>
          </w:p>
        </w:tc>
        <w:tc>
          <w:tcPr>
            <w:tcW w:w="1236" w:type="dxa"/>
            <w:tcMar>
              <w:top w:w="15" w:type="dxa"/>
              <w:left w:w="15" w:type="dxa"/>
              <w:bottom w:w="0" w:type="dxa"/>
              <w:right w:w="15" w:type="dxa"/>
            </w:tcMar>
            <w:vAlign w:val="center"/>
          </w:tcPr>
          <w:p w14:paraId="14E332E9" w14:textId="77777777" w:rsidR="00000000" w:rsidRDefault="007478C2">
            <w:pPr>
              <w:jc w:val="center"/>
              <w:rPr>
                <w:rFonts w:ascii="宋体" w:hAnsi="宋体"/>
                <w:sz w:val="24"/>
              </w:rPr>
            </w:pPr>
            <w:r>
              <w:rPr>
                <w:rFonts w:ascii="宋体" w:hAnsi="宋体" w:hint="eastAsia"/>
                <w:sz w:val="24"/>
              </w:rPr>
              <w:t>股票名称</w:t>
            </w:r>
            <w:r>
              <w:rPr>
                <w:rStyle w:val="FootnoteReference"/>
                <w:rFonts w:ascii="宋体" w:hAnsi="宋体"/>
                <w:sz w:val="24"/>
              </w:rPr>
              <w:footnoteReference w:id="234"/>
            </w:r>
          </w:p>
        </w:tc>
        <w:tc>
          <w:tcPr>
            <w:tcW w:w="1260" w:type="dxa"/>
            <w:tcMar>
              <w:top w:w="15" w:type="dxa"/>
              <w:left w:w="15" w:type="dxa"/>
              <w:bottom w:w="0" w:type="dxa"/>
              <w:right w:w="15" w:type="dxa"/>
            </w:tcMar>
            <w:vAlign w:val="center"/>
          </w:tcPr>
          <w:p w14:paraId="6B24C173" w14:textId="77777777" w:rsidR="00000000" w:rsidRDefault="007478C2">
            <w:pPr>
              <w:jc w:val="center"/>
              <w:rPr>
                <w:rFonts w:ascii="宋体" w:hAnsi="宋体"/>
                <w:sz w:val="24"/>
              </w:rPr>
            </w:pPr>
            <w:r>
              <w:rPr>
                <w:rFonts w:ascii="宋体" w:hAnsi="宋体" w:hint="eastAsia"/>
                <w:sz w:val="24"/>
              </w:rPr>
              <w:t>数量（股）</w:t>
            </w:r>
          </w:p>
        </w:tc>
        <w:tc>
          <w:tcPr>
            <w:tcW w:w="1800" w:type="dxa"/>
            <w:tcMar>
              <w:top w:w="15" w:type="dxa"/>
              <w:left w:w="15" w:type="dxa"/>
              <w:bottom w:w="0" w:type="dxa"/>
              <w:right w:w="15" w:type="dxa"/>
            </w:tcMar>
            <w:vAlign w:val="center"/>
          </w:tcPr>
          <w:p w14:paraId="7C1E4A71" w14:textId="77777777" w:rsidR="00000000" w:rsidRDefault="007478C2">
            <w:pPr>
              <w:jc w:val="center"/>
              <w:rPr>
                <w:rFonts w:ascii="宋体" w:hAnsi="宋体"/>
                <w:sz w:val="24"/>
              </w:rPr>
            </w:pPr>
            <w:r>
              <w:rPr>
                <w:rFonts w:ascii="宋体" w:hAnsi="宋体" w:hint="eastAsia"/>
                <w:sz w:val="24"/>
              </w:rPr>
              <w:t>公允价值（元）</w:t>
            </w:r>
          </w:p>
        </w:tc>
        <w:tc>
          <w:tcPr>
            <w:tcW w:w="2963" w:type="dxa"/>
            <w:tcMar>
              <w:top w:w="15" w:type="dxa"/>
              <w:left w:w="15" w:type="dxa"/>
              <w:bottom w:w="0" w:type="dxa"/>
              <w:right w:w="15" w:type="dxa"/>
            </w:tcMar>
            <w:vAlign w:val="center"/>
          </w:tcPr>
          <w:p w14:paraId="311AC005" w14:textId="77777777" w:rsidR="00000000" w:rsidRDefault="007478C2">
            <w:pPr>
              <w:jc w:val="center"/>
              <w:rPr>
                <w:rFonts w:ascii="宋体" w:hAnsi="宋体"/>
                <w:sz w:val="24"/>
              </w:rPr>
            </w:pPr>
            <w:r>
              <w:rPr>
                <w:rFonts w:ascii="宋体" w:hAnsi="宋体" w:hint="eastAsia"/>
                <w:sz w:val="24"/>
              </w:rPr>
              <w:t>占基金资产净值比例（％）</w:t>
            </w:r>
          </w:p>
        </w:tc>
      </w:tr>
      <w:tr w:rsidR="00000000" w14:paraId="4BD230AE" w14:textId="77777777">
        <w:trPr>
          <w:trHeight w:val="285"/>
        </w:trPr>
        <w:tc>
          <w:tcPr>
            <w:tcW w:w="869" w:type="dxa"/>
            <w:tcMar>
              <w:top w:w="15" w:type="dxa"/>
              <w:left w:w="15" w:type="dxa"/>
              <w:bottom w:w="0" w:type="dxa"/>
              <w:right w:w="15" w:type="dxa"/>
            </w:tcMar>
            <w:vAlign w:val="center"/>
          </w:tcPr>
          <w:p w14:paraId="019E92EE"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1375</w:t>
            </w:r>
            <w:r>
              <w:rPr>
                <w:rFonts w:ascii="宋体" w:hAnsi="宋体" w:hint="eastAsia"/>
                <w:kern w:val="0"/>
                <w:sz w:val="18"/>
              </w:rPr>
              <w:t>）</w:t>
            </w:r>
          </w:p>
        </w:tc>
        <w:tc>
          <w:tcPr>
            <w:tcW w:w="1104" w:type="dxa"/>
            <w:tcMar>
              <w:top w:w="15" w:type="dxa"/>
              <w:left w:w="15" w:type="dxa"/>
              <w:bottom w:w="0" w:type="dxa"/>
              <w:right w:w="15" w:type="dxa"/>
            </w:tcMar>
            <w:vAlign w:val="bottom"/>
          </w:tcPr>
          <w:p w14:paraId="3B777520"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1376</w:t>
            </w:r>
            <w:r>
              <w:rPr>
                <w:rFonts w:ascii="宋体" w:hAnsi="宋体" w:hint="eastAsia"/>
                <w:kern w:val="0"/>
                <w:sz w:val="18"/>
              </w:rPr>
              <w:t>）</w:t>
            </w:r>
          </w:p>
        </w:tc>
        <w:tc>
          <w:tcPr>
            <w:tcW w:w="1236" w:type="dxa"/>
            <w:tcMar>
              <w:top w:w="15" w:type="dxa"/>
              <w:left w:w="15" w:type="dxa"/>
              <w:bottom w:w="0" w:type="dxa"/>
              <w:right w:w="15" w:type="dxa"/>
            </w:tcMar>
            <w:vAlign w:val="bottom"/>
          </w:tcPr>
          <w:p w14:paraId="70D51D19"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137</w:t>
            </w:r>
            <w:r>
              <w:rPr>
                <w:rFonts w:ascii="宋体" w:hAnsi="宋体" w:hint="eastAsia"/>
                <w:kern w:val="0"/>
                <w:sz w:val="18"/>
              </w:rPr>
              <w:t>9</w:t>
            </w:r>
            <w:r>
              <w:rPr>
                <w:rFonts w:ascii="宋体" w:hAnsi="宋体" w:hint="eastAsia"/>
                <w:kern w:val="0"/>
                <w:sz w:val="18"/>
              </w:rPr>
              <w:t>）</w:t>
            </w:r>
          </w:p>
        </w:tc>
        <w:tc>
          <w:tcPr>
            <w:tcW w:w="1260" w:type="dxa"/>
            <w:tcMar>
              <w:top w:w="15" w:type="dxa"/>
              <w:left w:w="15" w:type="dxa"/>
              <w:bottom w:w="0" w:type="dxa"/>
              <w:right w:w="15" w:type="dxa"/>
            </w:tcMar>
            <w:vAlign w:val="bottom"/>
          </w:tcPr>
          <w:p w14:paraId="3ACA3088"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1382</w:t>
            </w:r>
            <w:r>
              <w:rPr>
                <w:rFonts w:ascii="宋体" w:hAnsi="宋体" w:hint="eastAsia"/>
                <w:kern w:val="0"/>
                <w:sz w:val="18"/>
              </w:rPr>
              <w:t>）</w:t>
            </w:r>
          </w:p>
        </w:tc>
        <w:tc>
          <w:tcPr>
            <w:tcW w:w="1800" w:type="dxa"/>
            <w:tcMar>
              <w:top w:w="15" w:type="dxa"/>
              <w:left w:w="15" w:type="dxa"/>
              <w:bottom w:w="0" w:type="dxa"/>
              <w:right w:w="15" w:type="dxa"/>
            </w:tcMar>
            <w:vAlign w:val="bottom"/>
          </w:tcPr>
          <w:p w14:paraId="79B4B356"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1383</w:t>
            </w:r>
            <w:r>
              <w:rPr>
                <w:rFonts w:ascii="宋体" w:hAnsi="宋体" w:hint="eastAsia"/>
                <w:kern w:val="0"/>
                <w:sz w:val="18"/>
              </w:rPr>
              <w:t>）</w:t>
            </w:r>
          </w:p>
        </w:tc>
        <w:tc>
          <w:tcPr>
            <w:tcW w:w="2963" w:type="dxa"/>
            <w:tcMar>
              <w:top w:w="15" w:type="dxa"/>
              <w:left w:w="15" w:type="dxa"/>
              <w:bottom w:w="0" w:type="dxa"/>
              <w:right w:w="15" w:type="dxa"/>
            </w:tcMar>
            <w:vAlign w:val="bottom"/>
          </w:tcPr>
          <w:p w14:paraId="2450D398"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1384</w:t>
            </w:r>
            <w:r>
              <w:rPr>
                <w:rFonts w:ascii="宋体" w:hAnsi="宋体" w:hint="eastAsia"/>
                <w:kern w:val="0"/>
                <w:sz w:val="18"/>
              </w:rPr>
              <w:t>）</w:t>
            </w:r>
          </w:p>
        </w:tc>
      </w:tr>
      <w:tr w:rsidR="00000000" w14:paraId="69D7B75E" w14:textId="77777777">
        <w:trPr>
          <w:trHeight w:val="285"/>
        </w:trPr>
        <w:tc>
          <w:tcPr>
            <w:tcW w:w="869" w:type="dxa"/>
            <w:tcMar>
              <w:top w:w="15" w:type="dxa"/>
              <w:left w:w="15" w:type="dxa"/>
              <w:bottom w:w="0" w:type="dxa"/>
              <w:right w:w="15" w:type="dxa"/>
            </w:tcMar>
            <w:vAlign w:val="center"/>
          </w:tcPr>
          <w:p w14:paraId="59A26178" w14:textId="77777777" w:rsidR="00000000" w:rsidRDefault="007478C2">
            <w:pPr>
              <w:jc w:val="center"/>
              <w:rPr>
                <w:rFonts w:ascii="宋体" w:hAnsi="宋体"/>
                <w:sz w:val="24"/>
              </w:rPr>
            </w:pPr>
            <w:r>
              <w:rPr>
                <w:rFonts w:ascii="宋体" w:hAnsi="宋体" w:hint="eastAsia"/>
                <w:sz w:val="24"/>
              </w:rPr>
              <w:t>1</w:t>
            </w:r>
          </w:p>
        </w:tc>
        <w:tc>
          <w:tcPr>
            <w:tcW w:w="1104" w:type="dxa"/>
            <w:tcMar>
              <w:top w:w="15" w:type="dxa"/>
              <w:left w:w="15" w:type="dxa"/>
              <w:bottom w:w="0" w:type="dxa"/>
              <w:right w:w="15" w:type="dxa"/>
            </w:tcMar>
            <w:vAlign w:val="bottom"/>
          </w:tcPr>
          <w:p w14:paraId="458225C4" w14:textId="77777777" w:rsidR="00000000" w:rsidRDefault="007478C2">
            <w:pPr>
              <w:rPr>
                <w:rFonts w:ascii="宋体" w:hAnsi="宋体"/>
                <w:sz w:val="24"/>
              </w:rPr>
            </w:pPr>
          </w:p>
        </w:tc>
        <w:tc>
          <w:tcPr>
            <w:tcW w:w="1236" w:type="dxa"/>
            <w:tcMar>
              <w:top w:w="15" w:type="dxa"/>
              <w:left w:w="15" w:type="dxa"/>
              <w:bottom w:w="0" w:type="dxa"/>
              <w:right w:w="15" w:type="dxa"/>
            </w:tcMar>
            <w:vAlign w:val="bottom"/>
          </w:tcPr>
          <w:p w14:paraId="2CEF9CA2" w14:textId="77777777" w:rsidR="00000000" w:rsidRDefault="007478C2">
            <w:pPr>
              <w:rPr>
                <w:rFonts w:ascii="宋体" w:hAnsi="宋体"/>
                <w:sz w:val="24"/>
              </w:rPr>
            </w:pPr>
          </w:p>
        </w:tc>
        <w:tc>
          <w:tcPr>
            <w:tcW w:w="1260" w:type="dxa"/>
            <w:tcMar>
              <w:top w:w="15" w:type="dxa"/>
              <w:left w:w="15" w:type="dxa"/>
              <w:bottom w:w="0" w:type="dxa"/>
              <w:right w:w="15" w:type="dxa"/>
            </w:tcMar>
            <w:vAlign w:val="bottom"/>
          </w:tcPr>
          <w:p w14:paraId="7F58B0D0" w14:textId="77777777" w:rsidR="00000000" w:rsidRDefault="007478C2">
            <w:pPr>
              <w:rPr>
                <w:rFonts w:ascii="宋体" w:hAnsi="宋体"/>
                <w:sz w:val="24"/>
              </w:rPr>
            </w:pPr>
          </w:p>
        </w:tc>
        <w:tc>
          <w:tcPr>
            <w:tcW w:w="1800" w:type="dxa"/>
            <w:tcMar>
              <w:top w:w="15" w:type="dxa"/>
              <w:left w:w="15" w:type="dxa"/>
              <w:bottom w:w="0" w:type="dxa"/>
              <w:right w:w="15" w:type="dxa"/>
            </w:tcMar>
            <w:vAlign w:val="bottom"/>
          </w:tcPr>
          <w:p w14:paraId="08842416" w14:textId="77777777" w:rsidR="00000000" w:rsidRDefault="007478C2">
            <w:pPr>
              <w:rPr>
                <w:rFonts w:ascii="宋体" w:hAnsi="宋体"/>
                <w:sz w:val="24"/>
              </w:rPr>
            </w:pPr>
          </w:p>
        </w:tc>
        <w:tc>
          <w:tcPr>
            <w:tcW w:w="2963" w:type="dxa"/>
            <w:tcMar>
              <w:top w:w="15" w:type="dxa"/>
              <w:left w:w="15" w:type="dxa"/>
              <w:bottom w:w="0" w:type="dxa"/>
              <w:right w:w="15" w:type="dxa"/>
            </w:tcMar>
            <w:vAlign w:val="bottom"/>
          </w:tcPr>
          <w:p w14:paraId="506911AB" w14:textId="77777777" w:rsidR="00000000" w:rsidRDefault="007478C2">
            <w:pPr>
              <w:rPr>
                <w:rFonts w:ascii="宋体" w:hAnsi="宋体"/>
                <w:sz w:val="24"/>
              </w:rPr>
            </w:pPr>
          </w:p>
        </w:tc>
      </w:tr>
      <w:tr w:rsidR="00000000" w14:paraId="2C8FB7BF" w14:textId="77777777">
        <w:trPr>
          <w:trHeight w:val="285"/>
        </w:trPr>
        <w:tc>
          <w:tcPr>
            <w:tcW w:w="869" w:type="dxa"/>
            <w:tcMar>
              <w:top w:w="15" w:type="dxa"/>
              <w:left w:w="15" w:type="dxa"/>
              <w:bottom w:w="0" w:type="dxa"/>
              <w:right w:w="15" w:type="dxa"/>
            </w:tcMar>
            <w:vAlign w:val="center"/>
          </w:tcPr>
          <w:p w14:paraId="13A280B8" w14:textId="77777777" w:rsidR="00000000" w:rsidRDefault="007478C2">
            <w:pPr>
              <w:jc w:val="center"/>
              <w:rPr>
                <w:rFonts w:ascii="宋体" w:hAnsi="宋体"/>
                <w:sz w:val="24"/>
              </w:rPr>
            </w:pPr>
            <w:r>
              <w:rPr>
                <w:rFonts w:ascii="宋体" w:hAnsi="宋体" w:hint="eastAsia"/>
                <w:sz w:val="24"/>
              </w:rPr>
              <w:t>2</w:t>
            </w:r>
            <w:r>
              <w:rPr>
                <w:rStyle w:val="FootnoteReference"/>
                <w:rFonts w:ascii="宋体" w:hAnsi="宋体"/>
                <w:sz w:val="24"/>
              </w:rPr>
              <w:footnoteReference w:id="235"/>
            </w:r>
          </w:p>
        </w:tc>
        <w:tc>
          <w:tcPr>
            <w:tcW w:w="1104" w:type="dxa"/>
            <w:tcMar>
              <w:top w:w="15" w:type="dxa"/>
              <w:left w:w="15" w:type="dxa"/>
              <w:bottom w:w="0" w:type="dxa"/>
              <w:right w:w="15" w:type="dxa"/>
            </w:tcMar>
            <w:vAlign w:val="bottom"/>
          </w:tcPr>
          <w:p w14:paraId="5C30D813" w14:textId="77777777" w:rsidR="00000000" w:rsidRDefault="007478C2">
            <w:pPr>
              <w:rPr>
                <w:rFonts w:ascii="宋体" w:hAnsi="宋体"/>
                <w:sz w:val="24"/>
              </w:rPr>
            </w:pPr>
          </w:p>
        </w:tc>
        <w:tc>
          <w:tcPr>
            <w:tcW w:w="1236" w:type="dxa"/>
            <w:tcMar>
              <w:top w:w="15" w:type="dxa"/>
              <w:left w:w="15" w:type="dxa"/>
              <w:bottom w:w="0" w:type="dxa"/>
              <w:right w:w="15" w:type="dxa"/>
            </w:tcMar>
            <w:vAlign w:val="bottom"/>
          </w:tcPr>
          <w:p w14:paraId="58DE4ACF" w14:textId="77777777" w:rsidR="00000000" w:rsidRDefault="007478C2">
            <w:pPr>
              <w:rPr>
                <w:rFonts w:ascii="宋体" w:hAnsi="宋体"/>
                <w:sz w:val="24"/>
              </w:rPr>
            </w:pPr>
          </w:p>
        </w:tc>
        <w:tc>
          <w:tcPr>
            <w:tcW w:w="1260" w:type="dxa"/>
            <w:tcMar>
              <w:top w:w="15" w:type="dxa"/>
              <w:left w:w="15" w:type="dxa"/>
              <w:bottom w:w="0" w:type="dxa"/>
              <w:right w:w="15" w:type="dxa"/>
            </w:tcMar>
            <w:vAlign w:val="bottom"/>
          </w:tcPr>
          <w:p w14:paraId="62E8D558" w14:textId="77777777" w:rsidR="00000000" w:rsidRDefault="007478C2">
            <w:pPr>
              <w:rPr>
                <w:rFonts w:ascii="宋体" w:hAnsi="宋体"/>
                <w:sz w:val="24"/>
              </w:rPr>
            </w:pPr>
          </w:p>
        </w:tc>
        <w:tc>
          <w:tcPr>
            <w:tcW w:w="1800" w:type="dxa"/>
            <w:tcMar>
              <w:top w:w="15" w:type="dxa"/>
              <w:left w:w="15" w:type="dxa"/>
              <w:bottom w:w="0" w:type="dxa"/>
              <w:right w:w="15" w:type="dxa"/>
            </w:tcMar>
            <w:vAlign w:val="bottom"/>
          </w:tcPr>
          <w:p w14:paraId="194D6B43"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963" w:type="dxa"/>
            <w:tcMar>
              <w:top w:w="15" w:type="dxa"/>
              <w:left w:w="15" w:type="dxa"/>
              <w:bottom w:w="0" w:type="dxa"/>
              <w:right w:w="15" w:type="dxa"/>
            </w:tcMar>
            <w:vAlign w:val="bottom"/>
          </w:tcPr>
          <w:p w14:paraId="4A189818" w14:textId="77777777" w:rsidR="00000000" w:rsidRDefault="007478C2">
            <w:pPr>
              <w:rPr>
                <w:rFonts w:ascii="宋体" w:hAnsi="宋体"/>
                <w:sz w:val="24"/>
              </w:rPr>
            </w:pPr>
          </w:p>
        </w:tc>
      </w:tr>
      <w:tr w:rsidR="00000000" w14:paraId="0EE8987F" w14:textId="77777777">
        <w:trPr>
          <w:trHeight w:val="285"/>
        </w:trPr>
        <w:tc>
          <w:tcPr>
            <w:tcW w:w="869" w:type="dxa"/>
            <w:tcMar>
              <w:top w:w="15" w:type="dxa"/>
              <w:left w:w="15" w:type="dxa"/>
              <w:bottom w:w="0" w:type="dxa"/>
              <w:right w:w="15" w:type="dxa"/>
            </w:tcMar>
            <w:vAlign w:val="center"/>
          </w:tcPr>
          <w:p w14:paraId="2088EADD" w14:textId="77777777" w:rsidR="00000000" w:rsidRDefault="007478C2">
            <w:pPr>
              <w:jc w:val="center"/>
              <w:rPr>
                <w:rFonts w:ascii="宋体" w:hAnsi="宋体"/>
                <w:sz w:val="24"/>
              </w:rPr>
            </w:pPr>
            <w:r>
              <w:rPr>
                <w:rFonts w:ascii="宋体" w:hAnsi="宋体" w:hint="eastAsia"/>
                <w:sz w:val="24"/>
              </w:rPr>
              <w:t>……</w:t>
            </w:r>
          </w:p>
        </w:tc>
        <w:tc>
          <w:tcPr>
            <w:tcW w:w="1104" w:type="dxa"/>
            <w:tcMar>
              <w:top w:w="15" w:type="dxa"/>
              <w:left w:w="15" w:type="dxa"/>
              <w:bottom w:w="0" w:type="dxa"/>
              <w:right w:w="15" w:type="dxa"/>
            </w:tcMar>
            <w:vAlign w:val="bottom"/>
          </w:tcPr>
          <w:p w14:paraId="3FA6D6E9" w14:textId="77777777" w:rsidR="00000000" w:rsidRDefault="007478C2">
            <w:pPr>
              <w:rPr>
                <w:rFonts w:ascii="宋体" w:hAnsi="宋体"/>
                <w:sz w:val="24"/>
              </w:rPr>
            </w:pPr>
          </w:p>
        </w:tc>
        <w:tc>
          <w:tcPr>
            <w:tcW w:w="1236" w:type="dxa"/>
            <w:tcMar>
              <w:top w:w="15" w:type="dxa"/>
              <w:left w:w="15" w:type="dxa"/>
              <w:bottom w:w="0" w:type="dxa"/>
              <w:right w:w="15" w:type="dxa"/>
            </w:tcMar>
            <w:vAlign w:val="bottom"/>
          </w:tcPr>
          <w:p w14:paraId="7E8F6C14" w14:textId="77777777" w:rsidR="00000000" w:rsidRDefault="007478C2">
            <w:pPr>
              <w:rPr>
                <w:rFonts w:ascii="宋体" w:hAnsi="宋体"/>
                <w:sz w:val="24"/>
              </w:rPr>
            </w:pPr>
          </w:p>
        </w:tc>
        <w:tc>
          <w:tcPr>
            <w:tcW w:w="1260" w:type="dxa"/>
            <w:tcMar>
              <w:top w:w="15" w:type="dxa"/>
              <w:left w:w="15" w:type="dxa"/>
              <w:bottom w:w="0" w:type="dxa"/>
              <w:right w:w="15" w:type="dxa"/>
            </w:tcMar>
            <w:vAlign w:val="bottom"/>
          </w:tcPr>
          <w:p w14:paraId="5F322763" w14:textId="77777777" w:rsidR="00000000" w:rsidRDefault="007478C2">
            <w:pPr>
              <w:rPr>
                <w:rFonts w:ascii="宋体" w:hAnsi="宋体"/>
                <w:sz w:val="24"/>
              </w:rPr>
            </w:pPr>
          </w:p>
        </w:tc>
        <w:tc>
          <w:tcPr>
            <w:tcW w:w="1800" w:type="dxa"/>
            <w:tcMar>
              <w:top w:w="15" w:type="dxa"/>
              <w:left w:w="15" w:type="dxa"/>
              <w:bottom w:w="0" w:type="dxa"/>
              <w:right w:w="15" w:type="dxa"/>
            </w:tcMar>
            <w:vAlign w:val="bottom"/>
          </w:tcPr>
          <w:p w14:paraId="221DDF01" w14:textId="77777777" w:rsidR="00000000" w:rsidRDefault="007478C2">
            <w:pPr>
              <w:rPr>
                <w:rFonts w:ascii="宋体" w:hAnsi="宋体"/>
                <w:sz w:val="24"/>
              </w:rPr>
            </w:pPr>
          </w:p>
        </w:tc>
        <w:tc>
          <w:tcPr>
            <w:tcW w:w="2963" w:type="dxa"/>
            <w:tcMar>
              <w:top w:w="15" w:type="dxa"/>
              <w:left w:w="15" w:type="dxa"/>
              <w:bottom w:w="0" w:type="dxa"/>
              <w:right w:w="15" w:type="dxa"/>
            </w:tcMar>
            <w:vAlign w:val="bottom"/>
          </w:tcPr>
          <w:p w14:paraId="6F00DB43" w14:textId="77777777" w:rsidR="00000000" w:rsidRDefault="007478C2">
            <w:pPr>
              <w:rPr>
                <w:rFonts w:ascii="宋体" w:hAnsi="宋体"/>
                <w:sz w:val="24"/>
              </w:rPr>
            </w:pPr>
          </w:p>
        </w:tc>
      </w:tr>
    </w:tbl>
    <w:p w14:paraId="0C2EFD0F" w14:textId="77777777" w:rsidR="00000000" w:rsidRDefault="007478C2">
      <w:pPr>
        <w:rPr>
          <w:rFonts w:ascii="宋体" w:hAnsi="宋体"/>
          <w:kern w:val="0"/>
          <w:sz w:val="18"/>
        </w:rPr>
      </w:pPr>
      <w:r>
        <w:rPr>
          <w:rFonts w:ascii="宋体" w:hAnsi="宋体" w:hint="eastAsia"/>
          <w:sz w:val="24"/>
        </w:rPr>
        <w:t>注</w:t>
      </w:r>
      <w:r>
        <w:rPr>
          <w:rStyle w:val="FootnoteReference"/>
          <w:rFonts w:ascii="宋体" w:hAnsi="宋体"/>
          <w:sz w:val="24"/>
        </w:rPr>
        <w:footnoteReference w:id="236"/>
      </w:r>
      <w:r>
        <w:rPr>
          <w:rFonts w:ascii="宋体" w:hAnsi="宋体" w:hint="eastAsia"/>
          <w:sz w:val="24"/>
        </w:rPr>
        <w:t>：</w:t>
      </w:r>
      <w:r>
        <w:rPr>
          <w:rFonts w:ascii="宋体" w:hAnsi="宋体" w:hint="eastAsia"/>
          <w:kern w:val="0"/>
          <w:sz w:val="18"/>
        </w:rPr>
        <w:t>（</w:t>
      </w:r>
      <w:r>
        <w:rPr>
          <w:rFonts w:ascii="宋体" w:hAnsi="宋体"/>
          <w:kern w:val="0"/>
          <w:sz w:val="18"/>
        </w:rPr>
        <w:t>1385</w:t>
      </w:r>
      <w:r>
        <w:rPr>
          <w:rFonts w:ascii="宋体" w:hAnsi="宋体" w:hint="eastAsia"/>
          <w:kern w:val="0"/>
          <w:sz w:val="18"/>
        </w:rPr>
        <w:t>）</w:t>
      </w:r>
    </w:p>
    <w:p w14:paraId="01AECF6B" w14:textId="77777777" w:rsidR="00000000" w:rsidRDefault="007478C2">
      <w:pPr>
        <w:adjustRightInd w:val="0"/>
        <w:snapToGrid w:val="0"/>
        <w:spacing w:line="360" w:lineRule="exact"/>
        <w:outlineLvl w:val="3"/>
        <w:rPr>
          <w:rFonts w:ascii="宋体" w:hAnsi="宋体"/>
          <w:b/>
          <w:sz w:val="24"/>
        </w:rPr>
      </w:pPr>
      <w:r>
        <w:rPr>
          <w:rFonts w:ascii="宋体" w:hAnsi="宋体" w:hint="eastAsia"/>
          <w:b/>
          <w:sz w:val="24"/>
        </w:rPr>
        <w:t xml:space="preserve">8.3.2 </w:t>
      </w:r>
      <w:r>
        <w:rPr>
          <w:rFonts w:ascii="宋体" w:hAnsi="宋体" w:hint="eastAsia"/>
          <w:b/>
          <w:sz w:val="24"/>
        </w:rPr>
        <w:t>期末积极投资按公允价值占基金资产净值比例大小排序的前五名股票投资明细</w:t>
      </w:r>
    </w:p>
    <w:p w14:paraId="2A57DA5E" w14:textId="77777777" w:rsidR="00000000" w:rsidRDefault="007478C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0"/>
        <w:gridCol w:w="1080"/>
        <w:gridCol w:w="1080"/>
        <w:gridCol w:w="1260"/>
        <w:gridCol w:w="1794"/>
        <w:gridCol w:w="3009"/>
      </w:tblGrid>
      <w:tr w:rsidR="00000000" w14:paraId="1D006C05" w14:textId="77777777">
        <w:trPr>
          <w:trHeight w:val="315"/>
        </w:trPr>
        <w:tc>
          <w:tcPr>
            <w:tcW w:w="900" w:type="dxa"/>
            <w:tcMar>
              <w:top w:w="15" w:type="dxa"/>
              <w:left w:w="15" w:type="dxa"/>
              <w:bottom w:w="0" w:type="dxa"/>
              <w:right w:w="15" w:type="dxa"/>
            </w:tcMar>
            <w:vAlign w:val="center"/>
          </w:tcPr>
          <w:p w14:paraId="07611F39" w14:textId="77777777" w:rsidR="00000000" w:rsidRDefault="007478C2">
            <w:pPr>
              <w:jc w:val="center"/>
              <w:rPr>
                <w:rFonts w:ascii="宋体" w:hAnsi="宋体"/>
                <w:sz w:val="24"/>
              </w:rPr>
            </w:pPr>
            <w:r>
              <w:rPr>
                <w:rFonts w:ascii="宋体" w:hAnsi="宋体" w:hint="eastAsia"/>
                <w:sz w:val="24"/>
              </w:rPr>
              <w:t>序号</w:t>
            </w:r>
          </w:p>
        </w:tc>
        <w:tc>
          <w:tcPr>
            <w:tcW w:w="1080" w:type="dxa"/>
            <w:tcMar>
              <w:top w:w="15" w:type="dxa"/>
              <w:left w:w="15" w:type="dxa"/>
              <w:bottom w:w="0" w:type="dxa"/>
              <w:right w:w="15" w:type="dxa"/>
            </w:tcMar>
            <w:vAlign w:val="center"/>
          </w:tcPr>
          <w:p w14:paraId="33F7745F" w14:textId="77777777" w:rsidR="00000000" w:rsidRDefault="007478C2">
            <w:pPr>
              <w:jc w:val="center"/>
              <w:rPr>
                <w:rFonts w:ascii="宋体" w:hAnsi="宋体"/>
                <w:sz w:val="24"/>
              </w:rPr>
            </w:pPr>
            <w:r>
              <w:rPr>
                <w:rFonts w:ascii="宋体" w:hAnsi="宋体" w:hint="eastAsia"/>
                <w:sz w:val="24"/>
              </w:rPr>
              <w:t>股票代码</w:t>
            </w:r>
          </w:p>
        </w:tc>
        <w:tc>
          <w:tcPr>
            <w:tcW w:w="1080" w:type="dxa"/>
            <w:tcMar>
              <w:top w:w="15" w:type="dxa"/>
              <w:left w:w="15" w:type="dxa"/>
              <w:bottom w:w="0" w:type="dxa"/>
              <w:right w:w="15" w:type="dxa"/>
            </w:tcMar>
            <w:vAlign w:val="center"/>
          </w:tcPr>
          <w:p w14:paraId="37382FDD" w14:textId="77777777" w:rsidR="00000000" w:rsidRDefault="007478C2">
            <w:pPr>
              <w:jc w:val="center"/>
              <w:rPr>
                <w:rFonts w:ascii="宋体" w:hAnsi="宋体"/>
                <w:sz w:val="24"/>
              </w:rPr>
            </w:pPr>
            <w:r>
              <w:rPr>
                <w:rFonts w:ascii="宋体" w:hAnsi="宋体" w:hint="eastAsia"/>
                <w:sz w:val="24"/>
              </w:rPr>
              <w:t>股票名称</w:t>
            </w:r>
          </w:p>
        </w:tc>
        <w:tc>
          <w:tcPr>
            <w:tcW w:w="1260" w:type="dxa"/>
            <w:tcMar>
              <w:top w:w="15" w:type="dxa"/>
              <w:left w:w="15" w:type="dxa"/>
              <w:bottom w:w="0" w:type="dxa"/>
              <w:right w:w="15" w:type="dxa"/>
            </w:tcMar>
            <w:vAlign w:val="center"/>
          </w:tcPr>
          <w:p w14:paraId="0190F27A" w14:textId="77777777" w:rsidR="00000000" w:rsidRDefault="007478C2">
            <w:pPr>
              <w:jc w:val="center"/>
              <w:rPr>
                <w:rFonts w:ascii="宋体" w:hAnsi="宋体"/>
                <w:sz w:val="24"/>
              </w:rPr>
            </w:pPr>
            <w:r>
              <w:rPr>
                <w:rFonts w:ascii="宋体" w:hAnsi="宋体" w:hint="eastAsia"/>
                <w:sz w:val="24"/>
              </w:rPr>
              <w:t>数量（股）</w:t>
            </w:r>
          </w:p>
        </w:tc>
        <w:tc>
          <w:tcPr>
            <w:tcW w:w="1794" w:type="dxa"/>
            <w:tcMar>
              <w:top w:w="15" w:type="dxa"/>
              <w:left w:w="15" w:type="dxa"/>
              <w:bottom w:w="0" w:type="dxa"/>
              <w:right w:w="15" w:type="dxa"/>
            </w:tcMar>
            <w:vAlign w:val="center"/>
          </w:tcPr>
          <w:p w14:paraId="30B2E6D9" w14:textId="77777777" w:rsidR="00000000" w:rsidRDefault="007478C2">
            <w:pPr>
              <w:jc w:val="center"/>
              <w:rPr>
                <w:rFonts w:ascii="宋体" w:hAnsi="宋体"/>
                <w:sz w:val="24"/>
              </w:rPr>
            </w:pPr>
            <w:r>
              <w:rPr>
                <w:rFonts w:ascii="宋体" w:hAnsi="宋体" w:hint="eastAsia"/>
                <w:sz w:val="24"/>
              </w:rPr>
              <w:t>公允价值（元）</w:t>
            </w:r>
          </w:p>
        </w:tc>
        <w:tc>
          <w:tcPr>
            <w:tcW w:w="3009" w:type="dxa"/>
            <w:tcMar>
              <w:top w:w="15" w:type="dxa"/>
              <w:left w:w="15" w:type="dxa"/>
              <w:bottom w:w="0" w:type="dxa"/>
              <w:right w:w="15" w:type="dxa"/>
            </w:tcMar>
            <w:vAlign w:val="center"/>
          </w:tcPr>
          <w:p w14:paraId="5A4ED2F8" w14:textId="77777777" w:rsidR="00000000" w:rsidRDefault="007478C2">
            <w:pPr>
              <w:jc w:val="center"/>
              <w:rPr>
                <w:rFonts w:ascii="宋体" w:hAnsi="宋体"/>
                <w:sz w:val="24"/>
              </w:rPr>
            </w:pPr>
            <w:r>
              <w:rPr>
                <w:rFonts w:ascii="宋体" w:hAnsi="宋体" w:hint="eastAsia"/>
                <w:sz w:val="24"/>
              </w:rPr>
              <w:t>占基金资产净值比例（％）</w:t>
            </w:r>
          </w:p>
        </w:tc>
      </w:tr>
      <w:tr w:rsidR="00000000" w14:paraId="482367B7" w14:textId="77777777">
        <w:trPr>
          <w:trHeight w:val="285"/>
        </w:trPr>
        <w:tc>
          <w:tcPr>
            <w:tcW w:w="900" w:type="dxa"/>
            <w:tcMar>
              <w:top w:w="15" w:type="dxa"/>
              <w:left w:w="15" w:type="dxa"/>
              <w:bottom w:w="0" w:type="dxa"/>
              <w:right w:w="15" w:type="dxa"/>
            </w:tcMar>
            <w:vAlign w:val="center"/>
          </w:tcPr>
          <w:p w14:paraId="343CB79C"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1397</w:t>
            </w:r>
            <w:r>
              <w:rPr>
                <w:rFonts w:ascii="宋体" w:hAnsi="宋体" w:hint="eastAsia"/>
                <w:kern w:val="0"/>
                <w:sz w:val="18"/>
              </w:rPr>
              <w:t>）</w:t>
            </w:r>
          </w:p>
        </w:tc>
        <w:tc>
          <w:tcPr>
            <w:tcW w:w="1080" w:type="dxa"/>
            <w:tcMar>
              <w:top w:w="15" w:type="dxa"/>
              <w:left w:w="15" w:type="dxa"/>
              <w:bottom w:w="0" w:type="dxa"/>
              <w:right w:w="15" w:type="dxa"/>
            </w:tcMar>
            <w:vAlign w:val="bottom"/>
          </w:tcPr>
          <w:p w14:paraId="185CB391"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1398</w:t>
            </w:r>
            <w:r>
              <w:rPr>
                <w:rFonts w:ascii="宋体" w:hAnsi="宋体" w:hint="eastAsia"/>
                <w:kern w:val="0"/>
                <w:sz w:val="18"/>
              </w:rPr>
              <w:t>）</w:t>
            </w:r>
          </w:p>
        </w:tc>
        <w:tc>
          <w:tcPr>
            <w:tcW w:w="1080" w:type="dxa"/>
            <w:tcMar>
              <w:top w:w="15" w:type="dxa"/>
              <w:left w:w="15" w:type="dxa"/>
              <w:bottom w:w="0" w:type="dxa"/>
              <w:right w:w="15" w:type="dxa"/>
            </w:tcMar>
            <w:vAlign w:val="bottom"/>
          </w:tcPr>
          <w:p w14:paraId="376177A0"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1399</w:t>
            </w:r>
            <w:r>
              <w:rPr>
                <w:rFonts w:ascii="宋体" w:hAnsi="宋体" w:hint="eastAsia"/>
                <w:kern w:val="0"/>
                <w:sz w:val="18"/>
              </w:rPr>
              <w:t>）</w:t>
            </w:r>
          </w:p>
        </w:tc>
        <w:tc>
          <w:tcPr>
            <w:tcW w:w="1260" w:type="dxa"/>
            <w:tcMar>
              <w:top w:w="15" w:type="dxa"/>
              <w:left w:w="15" w:type="dxa"/>
              <w:bottom w:w="0" w:type="dxa"/>
              <w:right w:w="15" w:type="dxa"/>
            </w:tcMar>
            <w:vAlign w:val="bottom"/>
          </w:tcPr>
          <w:p w14:paraId="31370693"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1400</w:t>
            </w:r>
            <w:r>
              <w:rPr>
                <w:rFonts w:ascii="宋体" w:hAnsi="宋体" w:hint="eastAsia"/>
                <w:kern w:val="0"/>
                <w:sz w:val="18"/>
              </w:rPr>
              <w:t>）</w:t>
            </w:r>
          </w:p>
        </w:tc>
        <w:tc>
          <w:tcPr>
            <w:tcW w:w="1794" w:type="dxa"/>
            <w:tcMar>
              <w:top w:w="15" w:type="dxa"/>
              <w:left w:w="15" w:type="dxa"/>
              <w:bottom w:w="0" w:type="dxa"/>
              <w:right w:w="15" w:type="dxa"/>
            </w:tcMar>
            <w:vAlign w:val="bottom"/>
          </w:tcPr>
          <w:p w14:paraId="2703F9E3"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1403</w:t>
            </w:r>
            <w:r>
              <w:rPr>
                <w:rFonts w:ascii="宋体" w:hAnsi="宋体" w:hint="eastAsia"/>
                <w:kern w:val="0"/>
                <w:sz w:val="18"/>
              </w:rPr>
              <w:t>）</w:t>
            </w:r>
          </w:p>
        </w:tc>
        <w:tc>
          <w:tcPr>
            <w:tcW w:w="3009" w:type="dxa"/>
            <w:tcMar>
              <w:top w:w="15" w:type="dxa"/>
              <w:left w:w="15" w:type="dxa"/>
              <w:bottom w:w="0" w:type="dxa"/>
              <w:right w:w="15" w:type="dxa"/>
            </w:tcMar>
            <w:vAlign w:val="bottom"/>
          </w:tcPr>
          <w:p w14:paraId="5E96540D"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1404</w:t>
            </w:r>
            <w:r>
              <w:rPr>
                <w:rFonts w:ascii="宋体" w:hAnsi="宋体" w:hint="eastAsia"/>
                <w:kern w:val="0"/>
                <w:sz w:val="18"/>
              </w:rPr>
              <w:t>）</w:t>
            </w:r>
          </w:p>
        </w:tc>
      </w:tr>
      <w:tr w:rsidR="00000000" w14:paraId="1C9DF276" w14:textId="77777777">
        <w:trPr>
          <w:trHeight w:val="285"/>
        </w:trPr>
        <w:tc>
          <w:tcPr>
            <w:tcW w:w="900" w:type="dxa"/>
            <w:tcMar>
              <w:top w:w="15" w:type="dxa"/>
              <w:left w:w="15" w:type="dxa"/>
              <w:bottom w:w="0" w:type="dxa"/>
              <w:right w:w="15" w:type="dxa"/>
            </w:tcMar>
            <w:vAlign w:val="center"/>
          </w:tcPr>
          <w:p w14:paraId="114EAE07" w14:textId="77777777" w:rsidR="00000000" w:rsidRDefault="007478C2">
            <w:pPr>
              <w:jc w:val="center"/>
              <w:rPr>
                <w:rFonts w:ascii="宋体" w:hAnsi="宋体"/>
                <w:sz w:val="24"/>
              </w:rPr>
            </w:pPr>
            <w:r>
              <w:rPr>
                <w:rFonts w:ascii="宋体" w:hAnsi="宋体" w:hint="eastAsia"/>
                <w:sz w:val="24"/>
              </w:rPr>
              <w:t>1</w:t>
            </w:r>
          </w:p>
        </w:tc>
        <w:tc>
          <w:tcPr>
            <w:tcW w:w="1080" w:type="dxa"/>
            <w:tcMar>
              <w:top w:w="15" w:type="dxa"/>
              <w:left w:w="15" w:type="dxa"/>
              <w:bottom w:w="0" w:type="dxa"/>
              <w:right w:w="15" w:type="dxa"/>
            </w:tcMar>
            <w:vAlign w:val="bottom"/>
          </w:tcPr>
          <w:p w14:paraId="1276EE28" w14:textId="77777777" w:rsidR="00000000" w:rsidRDefault="007478C2">
            <w:pPr>
              <w:jc w:val="center"/>
              <w:rPr>
                <w:rFonts w:ascii="宋体" w:hAnsi="宋体"/>
                <w:sz w:val="24"/>
              </w:rPr>
            </w:pPr>
          </w:p>
        </w:tc>
        <w:tc>
          <w:tcPr>
            <w:tcW w:w="1080" w:type="dxa"/>
            <w:tcMar>
              <w:top w:w="15" w:type="dxa"/>
              <w:left w:w="15" w:type="dxa"/>
              <w:bottom w:w="0" w:type="dxa"/>
              <w:right w:w="15" w:type="dxa"/>
            </w:tcMar>
            <w:vAlign w:val="bottom"/>
          </w:tcPr>
          <w:p w14:paraId="779B1D10" w14:textId="77777777" w:rsidR="00000000" w:rsidRDefault="007478C2">
            <w:pPr>
              <w:jc w:val="center"/>
              <w:rPr>
                <w:rFonts w:ascii="宋体" w:hAnsi="宋体"/>
                <w:sz w:val="24"/>
              </w:rPr>
            </w:pPr>
          </w:p>
        </w:tc>
        <w:tc>
          <w:tcPr>
            <w:tcW w:w="1260" w:type="dxa"/>
            <w:tcMar>
              <w:top w:w="15" w:type="dxa"/>
              <w:left w:w="15" w:type="dxa"/>
              <w:bottom w:w="0" w:type="dxa"/>
              <w:right w:w="15" w:type="dxa"/>
            </w:tcMar>
            <w:vAlign w:val="bottom"/>
          </w:tcPr>
          <w:p w14:paraId="14B6F948" w14:textId="77777777" w:rsidR="00000000" w:rsidRDefault="007478C2">
            <w:pPr>
              <w:jc w:val="center"/>
              <w:rPr>
                <w:rFonts w:ascii="宋体" w:hAnsi="宋体"/>
                <w:sz w:val="24"/>
              </w:rPr>
            </w:pPr>
          </w:p>
        </w:tc>
        <w:tc>
          <w:tcPr>
            <w:tcW w:w="1794" w:type="dxa"/>
            <w:tcMar>
              <w:top w:w="15" w:type="dxa"/>
              <w:left w:w="15" w:type="dxa"/>
              <w:bottom w:w="0" w:type="dxa"/>
              <w:right w:w="15" w:type="dxa"/>
            </w:tcMar>
            <w:vAlign w:val="bottom"/>
          </w:tcPr>
          <w:p w14:paraId="4A860C68" w14:textId="77777777" w:rsidR="00000000" w:rsidRDefault="007478C2">
            <w:pPr>
              <w:jc w:val="center"/>
              <w:rPr>
                <w:rFonts w:ascii="宋体" w:hAnsi="宋体"/>
                <w:sz w:val="24"/>
              </w:rPr>
            </w:pPr>
          </w:p>
        </w:tc>
        <w:tc>
          <w:tcPr>
            <w:tcW w:w="3009" w:type="dxa"/>
            <w:tcMar>
              <w:top w:w="15" w:type="dxa"/>
              <w:left w:w="15" w:type="dxa"/>
              <w:bottom w:w="0" w:type="dxa"/>
              <w:right w:w="15" w:type="dxa"/>
            </w:tcMar>
            <w:vAlign w:val="bottom"/>
          </w:tcPr>
          <w:p w14:paraId="1396D60A" w14:textId="77777777" w:rsidR="00000000" w:rsidRDefault="007478C2">
            <w:pPr>
              <w:jc w:val="center"/>
              <w:rPr>
                <w:rFonts w:ascii="宋体" w:hAnsi="宋体"/>
                <w:sz w:val="24"/>
              </w:rPr>
            </w:pPr>
          </w:p>
        </w:tc>
      </w:tr>
      <w:tr w:rsidR="00000000" w14:paraId="480798B0" w14:textId="77777777">
        <w:trPr>
          <w:trHeight w:val="285"/>
        </w:trPr>
        <w:tc>
          <w:tcPr>
            <w:tcW w:w="900" w:type="dxa"/>
            <w:tcMar>
              <w:top w:w="15" w:type="dxa"/>
              <w:left w:w="15" w:type="dxa"/>
              <w:bottom w:w="0" w:type="dxa"/>
              <w:right w:w="15" w:type="dxa"/>
            </w:tcMar>
            <w:vAlign w:val="center"/>
          </w:tcPr>
          <w:p w14:paraId="726B4E83" w14:textId="77777777" w:rsidR="00000000" w:rsidRDefault="007478C2">
            <w:pPr>
              <w:jc w:val="center"/>
              <w:rPr>
                <w:rFonts w:ascii="宋体" w:hAnsi="宋体"/>
                <w:sz w:val="24"/>
              </w:rPr>
            </w:pPr>
            <w:r>
              <w:rPr>
                <w:rFonts w:ascii="宋体" w:hAnsi="宋体" w:hint="eastAsia"/>
                <w:sz w:val="24"/>
              </w:rPr>
              <w:t>2</w:t>
            </w:r>
          </w:p>
        </w:tc>
        <w:tc>
          <w:tcPr>
            <w:tcW w:w="1080" w:type="dxa"/>
            <w:tcMar>
              <w:top w:w="15" w:type="dxa"/>
              <w:left w:w="15" w:type="dxa"/>
              <w:bottom w:w="0" w:type="dxa"/>
              <w:right w:w="15" w:type="dxa"/>
            </w:tcMar>
            <w:vAlign w:val="bottom"/>
          </w:tcPr>
          <w:p w14:paraId="19AFF9E5" w14:textId="77777777" w:rsidR="00000000" w:rsidRDefault="007478C2">
            <w:pPr>
              <w:jc w:val="center"/>
              <w:rPr>
                <w:rFonts w:ascii="宋体" w:hAnsi="宋体"/>
                <w:sz w:val="24"/>
              </w:rPr>
            </w:pPr>
          </w:p>
        </w:tc>
        <w:tc>
          <w:tcPr>
            <w:tcW w:w="1080" w:type="dxa"/>
            <w:tcMar>
              <w:top w:w="15" w:type="dxa"/>
              <w:left w:w="15" w:type="dxa"/>
              <w:bottom w:w="0" w:type="dxa"/>
              <w:right w:w="15" w:type="dxa"/>
            </w:tcMar>
            <w:vAlign w:val="bottom"/>
          </w:tcPr>
          <w:p w14:paraId="0F1274E0" w14:textId="77777777" w:rsidR="00000000" w:rsidRDefault="007478C2">
            <w:pPr>
              <w:jc w:val="center"/>
              <w:rPr>
                <w:rFonts w:ascii="宋体" w:hAnsi="宋体"/>
                <w:sz w:val="24"/>
              </w:rPr>
            </w:pPr>
          </w:p>
        </w:tc>
        <w:tc>
          <w:tcPr>
            <w:tcW w:w="1260" w:type="dxa"/>
            <w:tcMar>
              <w:top w:w="15" w:type="dxa"/>
              <w:left w:w="15" w:type="dxa"/>
              <w:bottom w:w="0" w:type="dxa"/>
              <w:right w:w="15" w:type="dxa"/>
            </w:tcMar>
            <w:vAlign w:val="bottom"/>
          </w:tcPr>
          <w:p w14:paraId="521A6F12" w14:textId="77777777" w:rsidR="00000000" w:rsidRDefault="007478C2">
            <w:pPr>
              <w:jc w:val="center"/>
              <w:rPr>
                <w:rFonts w:ascii="宋体" w:hAnsi="宋体"/>
                <w:sz w:val="24"/>
              </w:rPr>
            </w:pPr>
          </w:p>
        </w:tc>
        <w:tc>
          <w:tcPr>
            <w:tcW w:w="1794" w:type="dxa"/>
            <w:tcMar>
              <w:top w:w="15" w:type="dxa"/>
              <w:left w:w="15" w:type="dxa"/>
              <w:bottom w:w="0" w:type="dxa"/>
              <w:right w:w="15" w:type="dxa"/>
            </w:tcMar>
            <w:vAlign w:val="bottom"/>
          </w:tcPr>
          <w:p w14:paraId="5B23DA22" w14:textId="77777777" w:rsidR="00000000" w:rsidRDefault="007478C2">
            <w:pPr>
              <w:jc w:val="center"/>
              <w:rPr>
                <w:rFonts w:ascii="宋体" w:hAnsi="宋体"/>
                <w:sz w:val="24"/>
              </w:rPr>
            </w:pPr>
          </w:p>
        </w:tc>
        <w:tc>
          <w:tcPr>
            <w:tcW w:w="3009" w:type="dxa"/>
            <w:tcMar>
              <w:top w:w="15" w:type="dxa"/>
              <w:left w:w="15" w:type="dxa"/>
              <w:bottom w:w="0" w:type="dxa"/>
              <w:right w:w="15" w:type="dxa"/>
            </w:tcMar>
            <w:vAlign w:val="bottom"/>
          </w:tcPr>
          <w:p w14:paraId="097426F7" w14:textId="77777777" w:rsidR="00000000" w:rsidRDefault="007478C2">
            <w:pPr>
              <w:jc w:val="center"/>
              <w:rPr>
                <w:rFonts w:ascii="宋体" w:hAnsi="宋体"/>
                <w:sz w:val="24"/>
              </w:rPr>
            </w:pPr>
          </w:p>
        </w:tc>
      </w:tr>
      <w:tr w:rsidR="00000000" w14:paraId="681515C2" w14:textId="77777777">
        <w:trPr>
          <w:trHeight w:val="285"/>
        </w:trPr>
        <w:tc>
          <w:tcPr>
            <w:tcW w:w="900" w:type="dxa"/>
            <w:tcMar>
              <w:top w:w="15" w:type="dxa"/>
              <w:left w:w="15" w:type="dxa"/>
              <w:bottom w:w="0" w:type="dxa"/>
              <w:right w:w="15" w:type="dxa"/>
            </w:tcMar>
            <w:vAlign w:val="center"/>
          </w:tcPr>
          <w:p w14:paraId="6679724D" w14:textId="77777777" w:rsidR="00000000" w:rsidRDefault="007478C2">
            <w:pPr>
              <w:jc w:val="center"/>
              <w:rPr>
                <w:rFonts w:ascii="宋体" w:hAnsi="宋体"/>
                <w:sz w:val="24"/>
              </w:rPr>
            </w:pPr>
            <w:r>
              <w:rPr>
                <w:rFonts w:ascii="宋体" w:hAnsi="宋体" w:hint="eastAsia"/>
                <w:sz w:val="24"/>
              </w:rPr>
              <w:t>……</w:t>
            </w:r>
          </w:p>
        </w:tc>
        <w:tc>
          <w:tcPr>
            <w:tcW w:w="1080" w:type="dxa"/>
            <w:tcMar>
              <w:top w:w="15" w:type="dxa"/>
              <w:left w:w="15" w:type="dxa"/>
              <w:bottom w:w="0" w:type="dxa"/>
              <w:right w:w="15" w:type="dxa"/>
            </w:tcMar>
            <w:vAlign w:val="bottom"/>
          </w:tcPr>
          <w:p w14:paraId="5C22D00F" w14:textId="77777777" w:rsidR="00000000" w:rsidRDefault="007478C2">
            <w:pPr>
              <w:jc w:val="center"/>
              <w:rPr>
                <w:rFonts w:ascii="宋体" w:hAnsi="宋体"/>
                <w:sz w:val="24"/>
              </w:rPr>
            </w:pPr>
          </w:p>
        </w:tc>
        <w:tc>
          <w:tcPr>
            <w:tcW w:w="1080" w:type="dxa"/>
            <w:tcMar>
              <w:top w:w="15" w:type="dxa"/>
              <w:left w:w="15" w:type="dxa"/>
              <w:bottom w:w="0" w:type="dxa"/>
              <w:right w:w="15" w:type="dxa"/>
            </w:tcMar>
            <w:vAlign w:val="bottom"/>
          </w:tcPr>
          <w:p w14:paraId="3E94B25B" w14:textId="77777777" w:rsidR="00000000" w:rsidRDefault="007478C2">
            <w:pPr>
              <w:jc w:val="center"/>
              <w:rPr>
                <w:rFonts w:ascii="宋体" w:hAnsi="宋体"/>
                <w:sz w:val="24"/>
              </w:rPr>
            </w:pPr>
          </w:p>
        </w:tc>
        <w:tc>
          <w:tcPr>
            <w:tcW w:w="1260" w:type="dxa"/>
            <w:tcMar>
              <w:top w:w="15" w:type="dxa"/>
              <w:left w:w="15" w:type="dxa"/>
              <w:bottom w:w="0" w:type="dxa"/>
              <w:right w:w="15" w:type="dxa"/>
            </w:tcMar>
            <w:vAlign w:val="bottom"/>
          </w:tcPr>
          <w:p w14:paraId="698B1DE7" w14:textId="77777777" w:rsidR="00000000" w:rsidRDefault="007478C2">
            <w:pPr>
              <w:jc w:val="center"/>
              <w:rPr>
                <w:rFonts w:ascii="宋体" w:hAnsi="宋体"/>
                <w:sz w:val="24"/>
              </w:rPr>
            </w:pPr>
          </w:p>
        </w:tc>
        <w:tc>
          <w:tcPr>
            <w:tcW w:w="1794" w:type="dxa"/>
            <w:tcMar>
              <w:top w:w="15" w:type="dxa"/>
              <w:left w:w="15" w:type="dxa"/>
              <w:bottom w:w="0" w:type="dxa"/>
              <w:right w:w="15" w:type="dxa"/>
            </w:tcMar>
            <w:vAlign w:val="bottom"/>
          </w:tcPr>
          <w:p w14:paraId="190726C0" w14:textId="77777777" w:rsidR="00000000" w:rsidRDefault="007478C2">
            <w:pPr>
              <w:jc w:val="center"/>
              <w:rPr>
                <w:rFonts w:ascii="宋体" w:hAnsi="宋体"/>
                <w:sz w:val="24"/>
              </w:rPr>
            </w:pPr>
          </w:p>
        </w:tc>
        <w:tc>
          <w:tcPr>
            <w:tcW w:w="3009" w:type="dxa"/>
            <w:tcMar>
              <w:top w:w="15" w:type="dxa"/>
              <w:left w:w="15" w:type="dxa"/>
              <w:bottom w:w="0" w:type="dxa"/>
              <w:right w:w="15" w:type="dxa"/>
            </w:tcMar>
            <w:vAlign w:val="bottom"/>
          </w:tcPr>
          <w:p w14:paraId="42664295" w14:textId="77777777" w:rsidR="00000000" w:rsidRDefault="007478C2">
            <w:pPr>
              <w:jc w:val="center"/>
              <w:rPr>
                <w:rFonts w:ascii="宋体" w:hAnsi="宋体"/>
                <w:sz w:val="24"/>
              </w:rPr>
            </w:pPr>
          </w:p>
        </w:tc>
      </w:tr>
    </w:tbl>
    <w:p w14:paraId="0BF0A632" w14:textId="77777777" w:rsidR="00000000" w:rsidRDefault="007478C2">
      <w:pPr>
        <w:adjustRightInd w:val="0"/>
        <w:snapToGrid w:val="0"/>
        <w:spacing w:line="380" w:lineRule="exact"/>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1405</w:t>
      </w:r>
      <w:r>
        <w:rPr>
          <w:rFonts w:ascii="宋体" w:hAnsi="宋体" w:hint="eastAsia"/>
          <w:kern w:val="0"/>
          <w:sz w:val="18"/>
        </w:rPr>
        <w:t>）</w:t>
      </w:r>
    </w:p>
    <w:p w14:paraId="2A24832A" w14:textId="77777777" w:rsidR="00000000" w:rsidRDefault="007478C2">
      <w:pPr>
        <w:adjustRightInd w:val="0"/>
        <w:snapToGrid w:val="0"/>
        <w:spacing w:line="380" w:lineRule="exact"/>
        <w:rPr>
          <w:rFonts w:ascii="宋体" w:hAnsi="宋体"/>
          <w:sz w:val="24"/>
        </w:rPr>
      </w:pPr>
    </w:p>
    <w:p w14:paraId="55C8A22C" w14:textId="77777777" w:rsidR="00000000" w:rsidRDefault="007478C2">
      <w:pPr>
        <w:pStyle w:val="Heading2"/>
        <w:rPr>
          <w:rFonts w:ascii="宋体" w:hAnsi="宋体"/>
        </w:rPr>
      </w:pPr>
      <w:bookmarkStart w:id="148" w:name="_Toc15165"/>
      <w:bookmarkStart w:id="149" w:name="_Toc12429"/>
      <w:bookmarkStart w:id="150" w:name="_Toc101344039"/>
      <w:r>
        <w:rPr>
          <w:rFonts w:ascii="宋体" w:hAnsi="宋体" w:hint="eastAsia"/>
        </w:rPr>
        <w:t xml:space="preserve">8.4 </w:t>
      </w:r>
      <w:r>
        <w:rPr>
          <w:rFonts w:ascii="宋体" w:hAnsi="宋体" w:hint="eastAsia"/>
        </w:rPr>
        <w:t>报告期</w:t>
      </w:r>
      <w:r>
        <w:rPr>
          <w:rFonts w:ascii="宋体" w:hAnsi="宋体" w:hint="eastAsia"/>
        </w:rPr>
        <w:t>内股票投资组合的重大变动</w:t>
      </w:r>
      <w:r>
        <w:rPr>
          <w:rFonts w:ascii="宋体" w:hAnsi="宋体"/>
          <w:vertAlign w:val="superscript"/>
        </w:rPr>
        <w:footnoteReference w:id="237"/>
      </w:r>
      <w:bookmarkEnd w:id="148"/>
      <w:bookmarkEnd w:id="149"/>
      <w:bookmarkEnd w:id="150"/>
    </w:p>
    <w:p w14:paraId="0D024981" w14:textId="77777777" w:rsidR="00000000" w:rsidRDefault="007478C2">
      <w:pPr>
        <w:outlineLvl w:val="3"/>
        <w:rPr>
          <w:rFonts w:hAnsi="宋体"/>
          <w:b/>
          <w:sz w:val="24"/>
        </w:rPr>
      </w:pPr>
      <w:r>
        <w:rPr>
          <w:rFonts w:ascii="宋体" w:hAnsi="宋体" w:hint="eastAsia"/>
          <w:b/>
          <w:sz w:val="24"/>
        </w:rPr>
        <w:t xml:space="preserve">8.4.1 </w:t>
      </w:r>
      <w:r>
        <w:rPr>
          <w:rFonts w:hAnsi="宋体" w:hint="eastAsia"/>
          <w:b/>
          <w:sz w:val="24"/>
        </w:rPr>
        <w:t>累计买入金额超出期初基金资产净值</w:t>
      </w:r>
      <w:r>
        <w:rPr>
          <w:rFonts w:hAnsi="宋体" w:hint="eastAsia"/>
          <w:b/>
          <w:sz w:val="24"/>
        </w:rPr>
        <w:t>2%</w:t>
      </w:r>
      <w:r>
        <w:rPr>
          <w:rFonts w:hAnsi="宋体" w:hint="eastAsia"/>
          <w:b/>
          <w:sz w:val="24"/>
        </w:rPr>
        <w:t>或前</w:t>
      </w:r>
      <w:r>
        <w:rPr>
          <w:rFonts w:hAnsi="宋体" w:hint="eastAsia"/>
          <w:b/>
          <w:sz w:val="24"/>
        </w:rPr>
        <w:t>20</w:t>
      </w:r>
      <w:r>
        <w:rPr>
          <w:rFonts w:hAnsi="宋体" w:hint="eastAsia"/>
          <w:b/>
          <w:sz w:val="24"/>
        </w:rPr>
        <w:t>名的股票明细</w:t>
      </w:r>
    </w:p>
    <w:p w14:paraId="2BCA9356" w14:textId="77777777" w:rsidR="00000000" w:rsidRDefault="007478C2">
      <w:pPr>
        <w:spacing w:line="360" w:lineRule="auto"/>
        <w:jc w:val="right"/>
        <w:rPr>
          <w:rFonts w:hAnsi="宋体"/>
          <w:b/>
          <w:sz w:val="24"/>
        </w:rPr>
      </w:pPr>
      <w:r>
        <w:rPr>
          <w:rFonts w:ascii="宋体" w:hAnsi="宋体" w:hint="eastAsia"/>
          <w:sz w:val="24"/>
        </w:rPr>
        <w:t>金额单位：</w:t>
      </w:r>
      <w:r>
        <w:rPr>
          <w:rFonts w:ascii="宋体" w:hAnsi="宋体" w:hint="eastAsia"/>
          <w:sz w:val="24"/>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9"/>
        <w:gridCol w:w="1104"/>
        <w:gridCol w:w="1236"/>
        <w:gridCol w:w="2160"/>
        <w:gridCol w:w="3445"/>
      </w:tblGrid>
      <w:tr w:rsidR="00000000" w14:paraId="3E209240" w14:textId="77777777">
        <w:trPr>
          <w:trHeight w:val="315"/>
        </w:trPr>
        <w:tc>
          <w:tcPr>
            <w:tcW w:w="869" w:type="dxa"/>
            <w:tcMar>
              <w:top w:w="15" w:type="dxa"/>
              <w:left w:w="15" w:type="dxa"/>
              <w:bottom w:w="0" w:type="dxa"/>
              <w:right w:w="15" w:type="dxa"/>
            </w:tcMar>
            <w:vAlign w:val="center"/>
          </w:tcPr>
          <w:p w14:paraId="158309EF" w14:textId="77777777" w:rsidR="00000000" w:rsidRDefault="007478C2">
            <w:pPr>
              <w:jc w:val="center"/>
              <w:rPr>
                <w:rFonts w:ascii="宋体" w:hAnsi="宋体"/>
                <w:sz w:val="24"/>
              </w:rPr>
            </w:pPr>
            <w:r>
              <w:rPr>
                <w:rFonts w:ascii="宋体" w:hAnsi="宋体" w:hint="eastAsia"/>
                <w:sz w:val="24"/>
              </w:rPr>
              <w:t>序号</w:t>
            </w:r>
          </w:p>
        </w:tc>
        <w:tc>
          <w:tcPr>
            <w:tcW w:w="1104" w:type="dxa"/>
            <w:tcMar>
              <w:top w:w="15" w:type="dxa"/>
              <w:left w:w="15" w:type="dxa"/>
              <w:bottom w:w="0" w:type="dxa"/>
              <w:right w:w="15" w:type="dxa"/>
            </w:tcMar>
            <w:vAlign w:val="center"/>
          </w:tcPr>
          <w:p w14:paraId="5F20D86F" w14:textId="77777777" w:rsidR="00000000" w:rsidRDefault="007478C2">
            <w:pPr>
              <w:jc w:val="center"/>
              <w:rPr>
                <w:rFonts w:ascii="宋体" w:hAnsi="宋体"/>
                <w:sz w:val="24"/>
              </w:rPr>
            </w:pPr>
            <w:r>
              <w:rPr>
                <w:rFonts w:ascii="宋体" w:hAnsi="宋体" w:hint="eastAsia"/>
                <w:sz w:val="24"/>
              </w:rPr>
              <w:t>股票代码</w:t>
            </w:r>
          </w:p>
        </w:tc>
        <w:tc>
          <w:tcPr>
            <w:tcW w:w="1236" w:type="dxa"/>
            <w:tcMar>
              <w:top w:w="15" w:type="dxa"/>
              <w:left w:w="15" w:type="dxa"/>
              <w:bottom w:w="0" w:type="dxa"/>
              <w:right w:w="15" w:type="dxa"/>
            </w:tcMar>
            <w:vAlign w:val="center"/>
          </w:tcPr>
          <w:p w14:paraId="0A1C0686" w14:textId="77777777" w:rsidR="00000000" w:rsidRDefault="007478C2">
            <w:pPr>
              <w:jc w:val="center"/>
              <w:rPr>
                <w:rFonts w:ascii="宋体" w:hAnsi="宋体"/>
                <w:sz w:val="24"/>
              </w:rPr>
            </w:pPr>
            <w:r>
              <w:rPr>
                <w:rFonts w:ascii="宋体" w:hAnsi="宋体" w:hint="eastAsia"/>
                <w:sz w:val="24"/>
              </w:rPr>
              <w:t>股票名称</w:t>
            </w:r>
          </w:p>
        </w:tc>
        <w:tc>
          <w:tcPr>
            <w:tcW w:w="2160" w:type="dxa"/>
            <w:tcMar>
              <w:top w:w="15" w:type="dxa"/>
              <w:left w:w="15" w:type="dxa"/>
              <w:bottom w:w="0" w:type="dxa"/>
              <w:right w:w="15" w:type="dxa"/>
            </w:tcMar>
            <w:vAlign w:val="center"/>
          </w:tcPr>
          <w:p w14:paraId="7033013E" w14:textId="77777777" w:rsidR="00000000" w:rsidRDefault="007478C2">
            <w:pPr>
              <w:jc w:val="center"/>
              <w:rPr>
                <w:rFonts w:ascii="宋体" w:hAnsi="宋体"/>
                <w:sz w:val="24"/>
              </w:rPr>
            </w:pPr>
            <w:r>
              <w:rPr>
                <w:rFonts w:ascii="宋体" w:hAnsi="宋体" w:hint="eastAsia"/>
                <w:sz w:val="24"/>
              </w:rPr>
              <w:t>本期累计买入金额</w:t>
            </w:r>
          </w:p>
        </w:tc>
        <w:tc>
          <w:tcPr>
            <w:tcW w:w="3445" w:type="dxa"/>
            <w:tcMar>
              <w:top w:w="15" w:type="dxa"/>
              <w:left w:w="15" w:type="dxa"/>
              <w:bottom w:w="0" w:type="dxa"/>
              <w:right w:w="15" w:type="dxa"/>
            </w:tcMar>
            <w:vAlign w:val="center"/>
          </w:tcPr>
          <w:p w14:paraId="6FC39B0F" w14:textId="77777777" w:rsidR="00000000" w:rsidRDefault="007478C2">
            <w:pPr>
              <w:jc w:val="center"/>
              <w:rPr>
                <w:rFonts w:ascii="宋体" w:hAnsi="宋体"/>
                <w:sz w:val="24"/>
              </w:rPr>
            </w:pPr>
            <w:r>
              <w:rPr>
                <w:rFonts w:ascii="宋体" w:hAnsi="宋体" w:hint="eastAsia"/>
                <w:sz w:val="24"/>
              </w:rPr>
              <w:t>占期初基金资产净值比例（％）</w:t>
            </w:r>
          </w:p>
        </w:tc>
      </w:tr>
      <w:tr w:rsidR="00000000" w14:paraId="6E9FEBFD" w14:textId="77777777">
        <w:trPr>
          <w:trHeight w:val="285"/>
        </w:trPr>
        <w:tc>
          <w:tcPr>
            <w:tcW w:w="869" w:type="dxa"/>
            <w:tcMar>
              <w:top w:w="15" w:type="dxa"/>
              <w:left w:w="15" w:type="dxa"/>
              <w:bottom w:w="0" w:type="dxa"/>
              <w:right w:w="15" w:type="dxa"/>
            </w:tcMar>
            <w:vAlign w:val="center"/>
          </w:tcPr>
          <w:p w14:paraId="02976836"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1417</w:t>
            </w:r>
            <w:r>
              <w:rPr>
                <w:rFonts w:ascii="宋体" w:hAnsi="宋体" w:hint="eastAsia"/>
                <w:kern w:val="0"/>
                <w:sz w:val="18"/>
              </w:rPr>
              <w:t>）</w:t>
            </w:r>
          </w:p>
        </w:tc>
        <w:tc>
          <w:tcPr>
            <w:tcW w:w="1104" w:type="dxa"/>
            <w:tcMar>
              <w:top w:w="15" w:type="dxa"/>
              <w:left w:w="15" w:type="dxa"/>
              <w:bottom w:w="0" w:type="dxa"/>
              <w:right w:w="15" w:type="dxa"/>
            </w:tcMar>
            <w:vAlign w:val="bottom"/>
          </w:tcPr>
          <w:p w14:paraId="0585939F"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1418</w:t>
            </w:r>
            <w:r>
              <w:rPr>
                <w:rFonts w:ascii="宋体" w:hAnsi="宋体" w:hint="eastAsia"/>
                <w:kern w:val="0"/>
                <w:sz w:val="18"/>
              </w:rPr>
              <w:t>）</w:t>
            </w:r>
          </w:p>
        </w:tc>
        <w:tc>
          <w:tcPr>
            <w:tcW w:w="1236" w:type="dxa"/>
            <w:tcMar>
              <w:top w:w="15" w:type="dxa"/>
              <w:left w:w="15" w:type="dxa"/>
              <w:bottom w:w="0" w:type="dxa"/>
              <w:right w:w="15" w:type="dxa"/>
            </w:tcMar>
            <w:vAlign w:val="bottom"/>
          </w:tcPr>
          <w:p w14:paraId="707CF07C"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1419</w:t>
            </w:r>
            <w:r>
              <w:rPr>
                <w:rFonts w:ascii="宋体" w:hAnsi="宋体" w:hint="eastAsia"/>
                <w:kern w:val="0"/>
                <w:sz w:val="18"/>
              </w:rPr>
              <w:t>）</w:t>
            </w:r>
          </w:p>
        </w:tc>
        <w:tc>
          <w:tcPr>
            <w:tcW w:w="2160" w:type="dxa"/>
            <w:tcMar>
              <w:top w:w="15" w:type="dxa"/>
              <w:left w:w="15" w:type="dxa"/>
              <w:bottom w:w="0" w:type="dxa"/>
              <w:right w:w="15" w:type="dxa"/>
            </w:tcMar>
            <w:vAlign w:val="bottom"/>
          </w:tcPr>
          <w:p w14:paraId="0422BEF3"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1420</w:t>
            </w:r>
            <w:r>
              <w:rPr>
                <w:rFonts w:ascii="宋体" w:hAnsi="宋体" w:hint="eastAsia"/>
                <w:kern w:val="0"/>
                <w:sz w:val="18"/>
              </w:rPr>
              <w:t>）</w:t>
            </w:r>
          </w:p>
        </w:tc>
        <w:tc>
          <w:tcPr>
            <w:tcW w:w="3445" w:type="dxa"/>
            <w:tcMar>
              <w:top w:w="15" w:type="dxa"/>
              <w:left w:w="15" w:type="dxa"/>
              <w:bottom w:w="0" w:type="dxa"/>
              <w:right w:w="15" w:type="dxa"/>
            </w:tcMar>
            <w:vAlign w:val="bottom"/>
          </w:tcPr>
          <w:p w14:paraId="440428D9"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1421</w:t>
            </w:r>
            <w:r>
              <w:rPr>
                <w:rFonts w:ascii="宋体" w:hAnsi="宋体" w:hint="eastAsia"/>
                <w:kern w:val="0"/>
                <w:sz w:val="18"/>
              </w:rPr>
              <w:t>）</w:t>
            </w:r>
          </w:p>
        </w:tc>
      </w:tr>
      <w:tr w:rsidR="00000000" w14:paraId="759A7160" w14:textId="77777777">
        <w:trPr>
          <w:trHeight w:val="285"/>
        </w:trPr>
        <w:tc>
          <w:tcPr>
            <w:tcW w:w="869" w:type="dxa"/>
            <w:tcMar>
              <w:top w:w="15" w:type="dxa"/>
              <w:left w:w="15" w:type="dxa"/>
              <w:bottom w:w="0" w:type="dxa"/>
              <w:right w:w="15" w:type="dxa"/>
            </w:tcMar>
            <w:vAlign w:val="center"/>
          </w:tcPr>
          <w:p w14:paraId="082D3CFA" w14:textId="77777777" w:rsidR="00000000" w:rsidRDefault="007478C2">
            <w:pPr>
              <w:jc w:val="center"/>
              <w:rPr>
                <w:rFonts w:ascii="宋体" w:hAnsi="宋体"/>
                <w:sz w:val="24"/>
              </w:rPr>
            </w:pPr>
            <w:r>
              <w:rPr>
                <w:rFonts w:ascii="宋体" w:hAnsi="宋体" w:hint="eastAsia"/>
                <w:sz w:val="24"/>
              </w:rPr>
              <w:t>1</w:t>
            </w:r>
          </w:p>
        </w:tc>
        <w:tc>
          <w:tcPr>
            <w:tcW w:w="1104" w:type="dxa"/>
            <w:tcMar>
              <w:top w:w="15" w:type="dxa"/>
              <w:left w:w="15" w:type="dxa"/>
              <w:bottom w:w="0" w:type="dxa"/>
              <w:right w:w="15" w:type="dxa"/>
            </w:tcMar>
            <w:vAlign w:val="bottom"/>
          </w:tcPr>
          <w:p w14:paraId="4A89043B" w14:textId="77777777" w:rsidR="00000000" w:rsidRDefault="007478C2">
            <w:pPr>
              <w:rPr>
                <w:rFonts w:ascii="宋体" w:hAnsi="宋体"/>
                <w:sz w:val="24"/>
              </w:rPr>
            </w:pPr>
          </w:p>
        </w:tc>
        <w:tc>
          <w:tcPr>
            <w:tcW w:w="1236" w:type="dxa"/>
            <w:tcMar>
              <w:top w:w="15" w:type="dxa"/>
              <w:left w:w="15" w:type="dxa"/>
              <w:bottom w:w="0" w:type="dxa"/>
              <w:right w:w="15" w:type="dxa"/>
            </w:tcMar>
            <w:vAlign w:val="bottom"/>
          </w:tcPr>
          <w:p w14:paraId="05743B3B" w14:textId="77777777" w:rsidR="00000000" w:rsidRDefault="007478C2">
            <w:pPr>
              <w:rPr>
                <w:rFonts w:ascii="宋体" w:hAnsi="宋体"/>
                <w:sz w:val="24"/>
              </w:rPr>
            </w:pPr>
          </w:p>
        </w:tc>
        <w:tc>
          <w:tcPr>
            <w:tcW w:w="2160" w:type="dxa"/>
            <w:tcMar>
              <w:top w:w="15" w:type="dxa"/>
              <w:left w:w="15" w:type="dxa"/>
              <w:bottom w:w="0" w:type="dxa"/>
              <w:right w:w="15" w:type="dxa"/>
            </w:tcMar>
            <w:vAlign w:val="bottom"/>
          </w:tcPr>
          <w:p w14:paraId="5710FA35" w14:textId="77777777" w:rsidR="00000000" w:rsidRDefault="007478C2">
            <w:pPr>
              <w:rPr>
                <w:rFonts w:ascii="宋体" w:hAnsi="宋体"/>
                <w:sz w:val="24"/>
              </w:rPr>
            </w:pPr>
          </w:p>
        </w:tc>
        <w:tc>
          <w:tcPr>
            <w:tcW w:w="3445" w:type="dxa"/>
            <w:tcMar>
              <w:top w:w="15" w:type="dxa"/>
              <w:left w:w="15" w:type="dxa"/>
              <w:bottom w:w="0" w:type="dxa"/>
              <w:right w:w="15" w:type="dxa"/>
            </w:tcMar>
            <w:vAlign w:val="bottom"/>
          </w:tcPr>
          <w:p w14:paraId="415BB0CD" w14:textId="77777777" w:rsidR="00000000" w:rsidRDefault="007478C2">
            <w:pPr>
              <w:rPr>
                <w:rFonts w:ascii="宋体" w:hAnsi="宋体"/>
                <w:sz w:val="24"/>
              </w:rPr>
            </w:pPr>
          </w:p>
        </w:tc>
      </w:tr>
      <w:tr w:rsidR="00000000" w14:paraId="7D091F26" w14:textId="77777777">
        <w:trPr>
          <w:trHeight w:val="285"/>
        </w:trPr>
        <w:tc>
          <w:tcPr>
            <w:tcW w:w="869" w:type="dxa"/>
            <w:tcMar>
              <w:top w:w="15" w:type="dxa"/>
              <w:left w:w="15" w:type="dxa"/>
              <w:bottom w:w="0" w:type="dxa"/>
              <w:right w:w="15" w:type="dxa"/>
            </w:tcMar>
            <w:vAlign w:val="center"/>
          </w:tcPr>
          <w:p w14:paraId="40FC65F6" w14:textId="77777777" w:rsidR="00000000" w:rsidRDefault="007478C2">
            <w:pPr>
              <w:jc w:val="center"/>
              <w:rPr>
                <w:rFonts w:ascii="宋体" w:hAnsi="宋体"/>
                <w:sz w:val="24"/>
              </w:rPr>
            </w:pPr>
            <w:r>
              <w:rPr>
                <w:rFonts w:ascii="宋体" w:hAnsi="宋体" w:hint="eastAsia"/>
                <w:sz w:val="24"/>
              </w:rPr>
              <w:t>2</w:t>
            </w:r>
          </w:p>
        </w:tc>
        <w:tc>
          <w:tcPr>
            <w:tcW w:w="1104" w:type="dxa"/>
            <w:tcMar>
              <w:top w:w="15" w:type="dxa"/>
              <w:left w:w="15" w:type="dxa"/>
              <w:bottom w:w="0" w:type="dxa"/>
              <w:right w:w="15" w:type="dxa"/>
            </w:tcMar>
            <w:vAlign w:val="bottom"/>
          </w:tcPr>
          <w:p w14:paraId="2DE07266" w14:textId="77777777" w:rsidR="00000000" w:rsidRDefault="007478C2">
            <w:pPr>
              <w:rPr>
                <w:rFonts w:ascii="宋体" w:hAnsi="宋体"/>
                <w:sz w:val="24"/>
              </w:rPr>
            </w:pPr>
          </w:p>
        </w:tc>
        <w:tc>
          <w:tcPr>
            <w:tcW w:w="1236" w:type="dxa"/>
            <w:tcMar>
              <w:top w:w="15" w:type="dxa"/>
              <w:left w:w="15" w:type="dxa"/>
              <w:bottom w:w="0" w:type="dxa"/>
              <w:right w:w="15" w:type="dxa"/>
            </w:tcMar>
            <w:vAlign w:val="bottom"/>
          </w:tcPr>
          <w:p w14:paraId="16917957" w14:textId="77777777" w:rsidR="00000000" w:rsidRDefault="007478C2">
            <w:pPr>
              <w:rPr>
                <w:rFonts w:ascii="宋体" w:hAnsi="宋体"/>
                <w:sz w:val="24"/>
              </w:rPr>
            </w:pPr>
          </w:p>
        </w:tc>
        <w:tc>
          <w:tcPr>
            <w:tcW w:w="2160" w:type="dxa"/>
            <w:tcMar>
              <w:top w:w="15" w:type="dxa"/>
              <w:left w:w="15" w:type="dxa"/>
              <w:bottom w:w="0" w:type="dxa"/>
              <w:right w:w="15" w:type="dxa"/>
            </w:tcMar>
            <w:vAlign w:val="bottom"/>
          </w:tcPr>
          <w:p w14:paraId="65E8C09E"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3445" w:type="dxa"/>
            <w:tcMar>
              <w:top w:w="15" w:type="dxa"/>
              <w:left w:w="15" w:type="dxa"/>
              <w:bottom w:w="0" w:type="dxa"/>
              <w:right w:w="15" w:type="dxa"/>
            </w:tcMar>
            <w:vAlign w:val="bottom"/>
          </w:tcPr>
          <w:p w14:paraId="2D324837" w14:textId="77777777" w:rsidR="00000000" w:rsidRDefault="007478C2">
            <w:pPr>
              <w:rPr>
                <w:rFonts w:ascii="宋体" w:hAnsi="宋体"/>
                <w:sz w:val="24"/>
              </w:rPr>
            </w:pPr>
          </w:p>
        </w:tc>
      </w:tr>
      <w:tr w:rsidR="00000000" w14:paraId="53994F26" w14:textId="77777777">
        <w:trPr>
          <w:trHeight w:val="285"/>
        </w:trPr>
        <w:tc>
          <w:tcPr>
            <w:tcW w:w="869" w:type="dxa"/>
            <w:tcMar>
              <w:top w:w="15" w:type="dxa"/>
              <w:left w:w="15" w:type="dxa"/>
              <w:bottom w:w="0" w:type="dxa"/>
              <w:right w:w="15" w:type="dxa"/>
            </w:tcMar>
            <w:vAlign w:val="center"/>
          </w:tcPr>
          <w:p w14:paraId="61FCE558" w14:textId="77777777" w:rsidR="00000000" w:rsidRDefault="007478C2">
            <w:pPr>
              <w:jc w:val="center"/>
              <w:rPr>
                <w:rFonts w:ascii="宋体" w:hAnsi="宋体"/>
                <w:sz w:val="24"/>
              </w:rPr>
            </w:pPr>
            <w:r>
              <w:rPr>
                <w:rFonts w:ascii="宋体" w:hAnsi="宋体"/>
                <w:sz w:val="24"/>
              </w:rPr>
              <w:t>…</w:t>
            </w:r>
          </w:p>
        </w:tc>
        <w:tc>
          <w:tcPr>
            <w:tcW w:w="1104" w:type="dxa"/>
            <w:tcMar>
              <w:top w:w="15" w:type="dxa"/>
              <w:left w:w="15" w:type="dxa"/>
              <w:bottom w:w="0" w:type="dxa"/>
              <w:right w:w="15" w:type="dxa"/>
            </w:tcMar>
            <w:vAlign w:val="bottom"/>
          </w:tcPr>
          <w:p w14:paraId="3DF75A94" w14:textId="77777777" w:rsidR="00000000" w:rsidRDefault="007478C2">
            <w:pPr>
              <w:rPr>
                <w:rFonts w:ascii="宋体" w:hAnsi="宋体"/>
                <w:sz w:val="24"/>
              </w:rPr>
            </w:pPr>
          </w:p>
        </w:tc>
        <w:tc>
          <w:tcPr>
            <w:tcW w:w="1236" w:type="dxa"/>
            <w:tcMar>
              <w:top w:w="15" w:type="dxa"/>
              <w:left w:w="15" w:type="dxa"/>
              <w:bottom w:w="0" w:type="dxa"/>
              <w:right w:w="15" w:type="dxa"/>
            </w:tcMar>
            <w:vAlign w:val="bottom"/>
          </w:tcPr>
          <w:p w14:paraId="555AB209" w14:textId="77777777" w:rsidR="00000000" w:rsidRDefault="007478C2">
            <w:pPr>
              <w:rPr>
                <w:rFonts w:ascii="宋体" w:hAnsi="宋体"/>
                <w:sz w:val="24"/>
              </w:rPr>
            </w:pPr>
          </w:p>
        </w:tc>
        <w:tc>
          <w:tcPr>
            <w:tcW w:w="2160" w:type="dxa"/>
            <w:tcMar>
              <w:top w:w="15" w:type="dxa"/>
              <w:left w:w="15" w:type="dxa"/>
              <w:bottom w:w="0" w:type="dxa"/>
              <w:right w:w="15" w:type="dxa"/>
            </w:tcMar>
            <w:vAlign w:val="bottom"/>
          </w:tcPr>
          <w:p w14:paraId="136CEE0C" w14:textId="77777777" w:rsidR="00000000" w:rsidRDefault="007478C2">
            <w:pPr>
              <w:rPr>
                <w:rFonts w:ascii="宋体" w:hAnsi="宋体"/>
                <w:sz w:val="24"/>
              </w:rPr>
            </w:pPr>
          </w:p>
        </w:tc>
        <w:tc>
          <w:tcPr>
            <w:tcW w:w="3445" w:type="dxa"/>
            <w:tcMar>
              <w:top w:w="15" w:type="dxa"/>
              <w:left w:w="15" w:type="dxa"/>
              <w:bottom w:w="0" w:type="dxa"/>
              <w:right w:w="15" w:type="dxa"/>
            </w:tcMar>
            <w:vAlign w:val="bottom"/>
          </w:tcPr>
          <w:p w14:paraId="54F4EF9D" w14:textId="77777777" w:rsidR="00000000" w:rsidRDefault="007478C2">
            <w:pPr>
              <w:rPr>
                <w:rFonts w:ascii="宋体" w:hAnsi="宋体"/>
                <w:sz w:val="24"/>
              </w:rPr>
            </w:pPr>
          </w:p>
        </w:tc>
      </w:tr>
      <w:tr w:rsidR="00000000" w14:paraId="44D05158" w14:textId="77777777">
        <w:trPr>
          <w:trHeight w:val="285"/>
        </w:trPr>
        <w:tc>
          <w:tcPr>
            <w:tcW w:w="869" w:type="dxa"/>
            <w:tcMar>
              <w:top w:w="15" w:type="dxa"/>
              <w:left w:w="15" w:type="dxa"/>
              <w:bottom w:w="0" w:type="dxa"/>
              <w:right w:w="15" w:type="dxa"/>
            </w:tcMar>
            <w:vAlign w:val="center"/>
          </w:tcPr>
          <w:p w14:paraId="3B7E3AF9" w14:textId="77777777" w:rsidR="00000000" w:rsidRDefault="007478C2">
            <w:pPr>
              <w:jc w:val="center"/>
              <w:rPr>
                <w:rFonts w:ascii="宋体" w:hAnsi="宋体"/>
                <w:sz w:val="24"/>
              </w:rPr>
            </w:pPr>
            <w:r>
              <w:rPr>
                <w:rFonts w:ascii="宋体" w:hAnsi="宋体" w:hint="eastAsia"/>
                <w:sz w:val="24"/>
              </w:rPr>
              <w:t>20</w:t>
            </w:r>
          </w:p>
        </w:tc>
        <w:tc>
          <w:tcPr>
            <w:tcW w:w="1104" w:type="dxa"/>
            <w:tcMar>
              <w:top w:w="15" w:type="dxa"/>
              <w:left w:w="15" w:type="dxa"/>
              <w:bottom w:w="0" w:type="dxa"/>
              <w:right w:w="15" w:type="dxa"/>
            </w:tcMar>
            <w:vAlign w:val="bottom"/>
          </w:tcPr>
          <w:p w14:paraId="74A937F3" w14:textId="77777777" w:rsidR="00000000" w:rsidRDefault="007478C2">
            <w:pPr>
              <w:rPr>
                <w:rFonts w:ascii="宋体" w:hAnsi="宋体"/>
                <w:sz w:val="24"/>
              </w:rPr>
            </w:pPr>
          </w:p>
        </w:tc>
        <w:tc>
          <w:tcPr>
            <w:tcW w:w="1236" w:type="dxa"/>
            <w:tcMar>
              <w:top w:w="15" w:type="dxa"/>
              <w:left w:w="15" w:type="dxa"/>
              <w:bottom w:w="0" w:type="dxa"/>
              <w:right w:w="15" w:type="dxa"/>
            </w:tcMar>
            <w:vAlign w:val="bottom"/>
          </w:tcPr>
          <w:p w14:paraId="1AD448C9" w14:textId="77777777" w:rsidR="00000000" w:rsidRDefault="007478C2">
            <w:pPr>
              <w:rPr>
                <w:rFonts w:ascii="宋体" w:hAnsi="宋体"/>
                <w:sz w:val="24"/>
              </w:rPr>
            </w:pPr>
          </w:p>
        </w:tc>
        <w:tc>
          <w:tcPr>
            <w:tcW w:w="2160" w:type="dxa"/>
            <w:tcMar>
              <w:top w:w="15" w:type="dxa"/>
              <w:left w:w="15" w:type="dxa"/>
              <w:bottom w:w="0" w:type="dxa"/>
              <w:right w:w="15" w:type="dxa"/>
            </w:tcMar>
            <w:vAlign w:val="bottom"/>
          </w:tcPr>
          <w:p w14:paraId="5CF902E3" w14:textId="77777777" w:rsidR="00000000" w:rsidRDefault="007478C2">
            <w:pPr>
              <w:rPr>
                <w:rFonts w:ascii="宋体" w:hAnsi="宋体"/>
                <w:sz w:val="24"/>
              </w:rPr>
            </w:pPr>
          </w:p>
        </w:tc>
        <w:tc>
          <w:tcPr>
            <w:tcW w:w="3445" w:type="dxa"/>
            <w:tcMar>
              <w:top w:w="15" w:type="dxa"/>
              <w:left w:w="15" w:type="dxa"/>
              <w:bottom w:w="0" w:type="dxa"/>
              <w:right w:w="15" w:type="dxa"/>
            </w:tcMar>
            <w:vAlign w:val="bottom"/>
          </w:tcPr>
          <w:p w14:paraId="57F09D53" w14:textId="77777777" w:rsidR="00000000" w:rsidRDefault="007478C2">
            <w:pPr>
              <w:rPr>
                <w:rFonts w:ascii="宋体" w:hAnsi="宋体"/>
                <w:sz w:val="24"/>
              </w:rPr>
            </w:pPr>
          </w:p>
        </w:tc>
      </w:tr>
      <w:tr w:rsidR="00000000" w14:paraId="19C9DF87" w14:textId="77777777">
        <w:trPr>
          <w:trHeight w:val="285"/>
        </w:trPr>
        <w:tc>
          <w:tcPr>
            <w:tcW w:w="869" w:type="dxa"/>
            <w:tcMar>
              <w:top w:w="15" w:type="dxa"/>
              <w:left w:w="15" w:type="dxa"/>
              <w:bottom w:w="0" w:type="dxa"/>
              <w:right w:w="15" w:type="dxa"/>
            </w:tcMar>
            <w:vAlign w:val="center"/>
          </w:tcPr>
          <w:p w14:paraId="06CD6ECB" w14:textId="77777777" w:rsidR="00000000" w:rsidRDefault="007478C2">
            <w:pPr>
              <w:jc w:val="center"/>
              <w:rPr>
                <w:rFonts w:ascii="宋体" w:hAnsi="宋体"/>
                <w:sz w:val="24"/>
              </w:rPr>
            </w:pPr>
            <w:r>
              <w:rPr>
                <w:rFonts w:ascii="宋体" w:hAnsi="宋体"/>
                <w:sz w:val="24"/>
              </w:rPr>
              <w:t>…</w:t>
            </w:r>
          </w:p>
        </w:tc>
        <w:tc>
          <w:tcPr>
            <w:tcW w:w="1104" w:type="dxa"/>
            <w:tcMar>
              <w:top w:w="15" w:type="dxa"/>
              <w:left w:w="15" w:type="dxa"/>
              <w:bottom w:w="0" w:type="dxa"/>
              <w:right w:w="15" w:type="dxa"/>
            </w:tcMar>
            <w:vAlign w:val="bottom"/>
          </w:tcPr>
          <w:p w14:paraId="122022B6" w14:textId="77777777" w:rsidR="00000000" w:rsidRDefault="007478C2">
            <w:pPr>
              <w:rPr>
                <w:rFonts w:ascii="宋体" w:hAnsi="宋体"/>
                <w:sz w:val="24"/>
              </w:rPr>
            </w:pPr>
          </w:p>
        </w:tc>
        <w:tc>
          <w:tcPr>
            <w:tcW w:w="1236" w:type="dxa"/>
            <w:tcMar>
              <w:top w:w="15" w:type="dxa"/>
              <w:left w:w="15" w:type="dxa"/>
              <w:bottom w:w="0" w:type="dxa"/>
              <w:right w:w="15" w:type="dxa"/>
            </w:tcMar>
            <w:vAlign w:val="bottom"/>
          </w:tcPr>
          <w:p w14:paraId="75E06619" w14:textId="77777777" w:rsidR="00000000" w:rsidRDefault="007478C2">
            <w:pPr>
              <w:rPr>
                <w:rFonts w:ascii="宋体" w:hAnsi="宋体"/>
                <w:sz w:val="24"/>
              </w:rPr>
            </w:pPr>
          </w:p>
        </w:tc>
        <w:tc>
          <w:tcPr>
            <w:tcW w:w="2160" w:type="dxa"/>
            <w:tcMar>
              <w:top w:w="15" w:type="dxa"/>
              <w:left w:w="15" w:type="dxa"/>
              <w:bottom w:w="0" w:type="dxa"/>
              <w:right w:w="15" w:type="dxa"/>
            </w:tcMar>
            <w:vAlign w:val="bottom"/>
          </w:tcPr>
          <w:p w14:paraId="3CB9BFF3" w14:textId="77777777" w:rsidR="00000000" w:rsidRDefault="007478C2">
            <w:pPr>
              <w:rPr>
                <w:rFonts w:ascii="宋体" w:hAnsi="宋体"/>
                <w:sz w:val="24"/>
              </w:rPr>
            </w:pPr>
          </w:p>
        </w:tc>
        <w:tc>
          <w:tcPr>
            <w:tcW w:w="3445" w:type="dxa"/>
            <w:tcMar>
              <w:top w:w="15" w:type="dxa"/>
              <w:left w:w="15" w:type="dxa"/>
              <w:bottom w:w="0" w:type="dxa"/>
              <w:right w:w="15" w:type="dxa"/>
            </w:tcMar>
            <w:vAlign w:val="bottom"/>
          </w:tcPr>
          <w:p w14:paraId="3D059249" w14:textId="77777777" w:rsidR="00000000" w:rsidRDefault="007478C2">
            <w:pPr>
              <w:rPr>
                <w:rFonts w:ascii="宋体" w:hAnsi="宋体"/>
                <w:sz w:val="24"/>
              </w:rPr>
            </w:pPr>
          </w:p>
        </w:tc>
      </w:tr>
    </w:tbl>
    <w:p w14:paraId="7090EBD2" w14:textId="77777777" w:rsidR="00000000" w:rsidRDefault="007478C2">
      <w:pPr>
        <w:pStyle w:val="NormalWeb"/>
        <w:spacing w:before="0" w:beforeAutospacing="0" w:after="0" w:afterAutospacing="0"/>
        <w:rPr>
          <w:sz w:val="18"/>
        </w:rPr>
      </w:pPr>
      <w:r>
        <w:rPr>
          <w:rFonts w:hint="eastAsia"/>
        </w:rPr>
        <w:t>注：</w:t>
      </w:r>
      <w:r>
        <w:rPr>
          <w:rFonts w:hint="eastAsia"/>
          <w:sz w:val="18"/>
        </w:rPr>
        <w:t>（</w:t>
      </w:r>
      <w:r>
        <w:rPr>
          <w:rFonts w:hint="eastAsia"/>
          <w:sz w:val="18"/>
        </w:rPr>
        <w:t>1422</w:t>
      </w:r>
      <w:r>
        <w:rPr>
          <w:rFonts w:hint="eastAsia"/>
          <w:sz w:val="18"/>
        </w:rPr>
        <w:t>）</w:t>
      </w:r>
    </w:p>
    <w:p w14:paraId="02B3D6D2" w14:textId="77777777" w:rsidR="00000000" w:rsidRDefault="007478C2">
      <w:pPr>
        <w:pStyle w:val="NormalWeb"/>
        <w:spacing w:before="0" w:beforeAutospacing="0" w:after="0" w:afterAutospacing="0"/>
      </w:pPr>
    </w:p>
    <w:p w14:paraId="4844EFC2" w14:textId="77777777" w:rsidR="00000000" w:rsidRDefault="007478C2">
      <w:pPr>
        <w:outlineLvl w:val="3"/>
        <w:rPr>
          <w:rFonts w:ascii="宋体" w:hAnsi="宋体"/>
          <w:b/>
          <w:sz w:val="24"/>
        </w:rPr>
      </w:pPr>
      <w:r>
        <w:rPr>
          <w:rFonts w:ascii="宋体" w:hAnsi="宋体" w:hint="eastAsia"/>
          <w:b/>
          <w:sz w:val="24"/>
        </w:rPr>
        <w:t xml:space="preserve">8.4.2 </w:t>
      </w:r>
      <w:r>
        <w:rPr>
          <w:rFonts w:ascii="宋体" w:hAnsi="宋体" w:hint="eastAsia"/>
          <w:b/>
          <w:sz w:val="24"/>
        </w:rPr>
        <w:t>累计卖出金额超出期初基金资产净值</w:t>
      </w:r>
      <w:r>
        <w:rPr>
          <w:rFonts w:ascii="宋体" w:hAnsi="宋体" w:hint="eastAsia"/>
          <w:b/>
          <w:sz w:val="24"/>
        </w:rPr>
        <w:t>2%</w:t>
      </w:r>
      <w:r>
        <w:rPr>
          <w:rFonts w:ascii="宋体" w:hAnsi="宋体" w:hint="eastAsia"/>
          <w:b/>
          <w:sz w:val="24"/>
        </w:rPr>
        <w:t>或前</w:t>
      </w:r>
      <w:r>
        <w:rPr>
          <w:rFonts w:ascii="宋体" w:hAnsi="宋体" w:hint="eastAsia"/>
          <w:b/>
          <w:sz w:val="24"/>
        </w:rPr>
        <w:t>20</w:t>
      </w:r>
      <w:r>
        <w:rPr>
          <w:rFonts w:ascii="宋体" w:hAnsi="宋体" w:hint="eastAsia"/>
          <w:b/>
          <w:sz w:val="24"/>
        </w:rPr>
        <w:t>名的股票明细</w:t>
      </w:r>
    </w:p>
    <w:p w14:paraId="17AECB89" w14:textId="77777777" w:rsidR="00000000" w:rsidRDefault="007478C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9"/>
        <w:gridCol w:w="1104"/>
        <w:gridCol w:w="1416"/>
        <w:gridCol w:w="2160"/>
        <w:gridCol w:w="3407"/>
      </w:tblGrid>
      <w:tr w:rsidR="00000000" w14:paraId="75CFF063" w14:textId="77777777">
        <w:trPr>
          <w:trHeight w:val="315"/>
        </w:trPr>
        <w:tc>
          <w:tcPr>
            <w:tcW w:w="869" w:type="dxa"/>
            <w:tcMar>
              <w:top w:w="15" w:type="dxa"/>
              <w:left w:w="15" w:type="dxa"/>
              <w:bottom w:w="0" w:type="dxa"/>
              <w:right w:w="15" w:type="dxa"/>
            </w:tcMar>
            <w:vAlign w:val="center"/>
          </w:tcPr>
          <w:p w14:paraId="27C2FA06" w14:textId="77777777" w:rsidR="00000000" w:rsidRDefault="007478C2">
            <w:pPr>
              <w:jc w:val="center"/>
              <w:rPr>
                <w:rFonts w:ascii="宋体" w:hAnsi="宋体"/>
                <w:sz w:val="24"/>
              </w:rPr>
            </w:pPr>
            <w:r>
              <w:rPr>
                <w:rFonts w:ascii="宋体" w:hAnsi="宋体" w:hint="eastAsia"/>
                <w:sz w:val="24"/>
              </w:rPr>
              <w:t>序号</w:t>
            </w:r>
          </w:p>
        </w:tc>
        <w:tc>
          <w:tcPr>
            <w:tcW w:w="1104" w:type="dxa"/>
            <w:tcMar>
              <w:top w:w="15" w:type="dxa"/>
              <w:left w:w="15" w:type="dxa"/>
              <w:bottom w:w="0" w:type="dxa"/>
              <w:right w:w="15" w:type="dxa"/>
            </w:tcMar>
            <w:vAlign w:val="center"/>
          </w:tcPr>
          <w:p w14:paraId="7DFE74F1" w14:textId="77777777" w:rsidR="00000000" w:rsidRDefault="007478C2">
            <w:pPr>
              <w:jc w:val="center"/>
              <w:rPr>
                <w:rFonts w:ascii="宋体" w:hAnsi="宋体"/>
                <w:sz w:val="24"/>
              </w:rPr>
            </w:pPr>
            <w:r>
              <w:rPr>
                <w:rFonts w:ascii="宋体" w:hAnsi="宋体" w:hint="eastAsia"/>
                <w:sz w:val="24"/>
              </w:rPr>
              <w:t>股票代码</w:t>
            </w:r>
          </w:p>
        </w:tc>
        <w:tc>
          <w:tcPr>
            <w:tcW w:w="1416" w:type="dxa"/>
            <w:tcMar>
              <w:top w:w="15" w:type="dxa"/>
              <w:left w:w="15" w:type="dxa"/>
              <w:bottom w:w="0" w:type="dxa"/>
              <w:right w:w="15" w:type="dxa"/>
            </w:tcMar>
            <w:vAlign w:val="center"/>
          </w:tcPr>
          <w:p w14:paraId="25D94DAB" w14:textId="77777777" w:rsidR="00000000" w:rsidRDefault="007478C2">
            <w:pPr>
              <w:jc w:val="center"/>
              <w:rPr>
                <w:rFonts w:ascii="宋体" w:hAnsi="宋体"/>
                <w:sz w:val="24"/>
              </w:rPr>
            </w:pPr>
            <w:r>
              <w:rPr>
                <w:rFonts w:ascii="宋体" w:hAnsi="宋体" w:hint="eastAsia"/>
                <w:sz w:val="24"/>
              </w:rPr>
              <w:t>股票名称</w:t>
            </w:r>
          </w:p>
        </w:tc>
        <w:tc>
          <w:tcPr>
            <w:tcW w:w="2160" w:type="dxa"/>
            <w:tcMar>
              <w:top w:w="15" w:type="dxa"/>
              <w:left w:w="15" w:type="dxa"/>
              <w:bottom w:w="0" w:type="dxa"/>
              <w:right w:w="15" w:type="dxa"/>
            </w:tcMar>
            <w:vAlign w:val="center"/>
          </w:tcPr>
          <w:p w14:paraId="1C856660" w14:textId="77777777" w:rsidR="00000000" w:rsidRDefault="007478C2">
            <w:pPr>
              <w:jc w:val="center"/>
              <w:rPr>
                <w:rFonts w:ascii="宋体" w:hAnsi="宋体"/>
                <w:sz w:val="24"/>
              </w:rPr>
            </w:pPr>
            <w:r>
              <w:rPr>
                <w:rFonts w:ascii="宋体" w:hAnsi="宋体" w:hint="eastAsia"/>
                <w:sz w:val="24"/>
              </w:rPr>
              <w:t>本期累计卖出金额</w:t>
            </w:r>
          </w:p>
        </w:tc>
        <w:tc>
          <w:tcPr>
            <w:tcW w:w="3407" w:type="dxa"/>
            <w:tcMar>
              <w:top w:w="15" w:type="dxa"/>
              <w:left w:w="15" w:type="dxa"/>
              <w:bottom w:w="0" w:type="dxa"/>
              <w:right w:w="15" w:type="dxa"/>
            </w:tcMar>
            <w:vAlign w:val="center"/>
          </w:tcPr>
          <w:p w14:paraId="44B52EC4" w14:textId="77777777" w:rsidR="00000000" w:rsidRDefault="007478C2">
            <w:pPr>
              <w:jc w:val="center"/>
              <w:rPr>
                <w:rFonts w:ascii="宋体" w:hAnsi="宋体"/>
                <w:sz w:val="24"/>
              </w:rPr>
            </w:pPr>
            <w:r>
              <w:rPr>
                <w:rFonts w:ascii="宋体" w:hAnsi="宋体" w:hint="eastAsia"/>
                <w:sz w:val="24"/>
              </w:rPr>
              <w:t>占期初基金资产净值比例（</w:t>
            </w:r>
            <w:r>
              <w:rPr>
                <w:rFonts w:ascii="宋体" w:hAnsi="宋体" w:hint="eastAsia"/>
                <w:sz w:val="24"/>
              </w:rPr>
              <w:t>％）</w:t>
            </w:r>
          </w:p>
        </w:tc>
      </w:tr>
      <w:tr w:rsidR="00000000" w14:paraId="3B86D31A" w14:textId="77777777">
        <w:trPr>
          <w:trHeight w:val="285"/>
        </w:trPr>
        <w:tc>
          <w:tcPr>
            <w:tcW w:w="869" w:type="dxa"/>
            <w:tcMar>
              <w:top w:w="15" w:type="dxa"/>
              <w:left w:w="15" w:type="dxa"/>
              <w:bottom w:w="0" w:type="dxa"/>
              <w:right w:w="15" w:type="dxa"/>
            </w:tcMar>
            <w:vAlign w:val="center"/>
          </w:tcPr>
          <w:p w14:paraId="45460857"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1424</w:t>
            </w:r>
            <w:r>
              <w:rPr>
                <w:rFonts w:ascii="宋体" w:hAnsi="宋体" w:hint="eastAsia"/>
                <w:kern w:val="0"/>
                <w:sz w:val="18"/>
              </w:rPr>
              <w:t>）</w:t>
            </w:r>
          </w:p>
        </w:tc>
        <w:tc>
          <w:tcPr>
            <w:tcW w:w="1104" w:type="dxa"/>
            <w:tcMar>
              <w:top w:w="15" w:type="dxa"/>
              <w:left w:w="15" w:type="dxa"/>
              <w:bottom w:w="0" w:type="dxa"/>
              <w:right w:w="15" w:type="dxa"/>
            </w:tcMar>
            <w:vAlign w:val="bottom"/>
          </w:tcPr>
          <w:p w14:paraId="2ABACD8B"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1425</w:t>
            </w:r>
            <w:r>
              <w:rPr>
                <w:rFonts w:ascii="宋体" w:hAnsi="宋体" w:hint="eastAsia"/>
                <w:kern w:val="0"/>
                <w:sz w:val="18"/>
              </w:rPr>
              <w:t>）</w:t>
            </w:r>
          </w:p>
        </w:tc>
        <w:tc>
          <w:tcPr>
            <w:tcW w:w="1416" w:type="dxa"/>
            <w:tcMar>
              <w:top w:w="15" w:type="dxa"/>
              <w:left w:w="15" w:type="dxa"/>
              <w:bottom w:w="0" w:type="dxa"/>
              <w:right w:w="15" w:type="dxa"/>
            </w:tcMar>
          </w:tcPr>
          <w:p w14:paraId="5B6C2277"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1426</w:t>
            </w:r>
            <w:r>
              <w:rPr>
                <w:rFonts w:ascii="宋体" w:hAnsi="宋体" w:hint="eastAsia"/>
                <w:kern w:val="0"/>
                <w:sz w:val="18"/>
              </w:rPr>
              <w:t>）</w:t>
            </w:r>
          </w:p>
        </w:tc>
        <w:tc>
          <w:tcPr>
            <w:tcW w:w="2160" w:type="dxa"/>
            <w:tcMar>
              <w:top w:w="15" w:type="dxa"/>
              <w:left w:w="15" w:type="dxa"/>
              <w:bottom w:w="0" w:type="dxa"/>
              <w:right w:w="15" w:type="dxa"/>
            </w:tcMar>
          </w:tcPr>
          <w:p w14:paraId="5E730852"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1427</w:t>
            </w:r>
            <w:r>
              <w:rPr>
                <w:rFonts w:ascii="宋体" w:hAnsi="宋体" w:hint="eastAsia"/>
                <w:kern w:val="0"/>
                <w:sz w:val="18"/>
              </w:rPr>
              <w:t>）</w:t>
            </w:r>
          </w:p>
        </w:tc>
        <w:tc>
          <w:tcPr>
            <w:tcW w:w="3407" w:type="dxa"/>
            <w:tcMar>
              <w:top w:w="15" w:type="dxa"/>
              <w:left w:w="15" w:type="dxa"/>
              <w:bottom w:w="0" w:type="dxa"/>
              <w:right w:w="15" w:type="dxa"/>
            </w:tcMar>
          </w:tcPr>
          <w:p w14:paraId="7E130A80"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1428</w:t>
            </w:r>
            <w:r>
              <w:rPr>
                <w:rFonts w:ascii="宋体" w:hAnsi="宋体" w:hint="eastAsia"/>
                <w:kern w:val="0"/>
                <w:sz w:val="18"/>
              </w:rPr>
              <w:t>）</w:t>
            </w:r>
          </w:p>
        </w:tc>
      </w:tr>
      <w:tr w:rsidR="00000000" w14:paraId="0E11F1AD" w14:textId="77777777">
        <w:trPr>
          <w:trHeight w:val="285"/>
        </w:trPr>
        <w:tc>
          <w:tcPr>
            <w:tcW w:w="869" w:type="dxa"/>
            <w:tcMar>
              <w:top w:w="15" w:type="dxa"/>
              <w:left w:w="15" w:type="dxa"/>
              <w:bottom w:w="0" w:type="dxa"/>
              <w:right w:w="15" w:type="dxa"/>
            </w:tcMar>
            <w:vAlign w:val="center"/>
          </w:tcPr>
          <w:p w14:paraId="3E5D5700" w14:textId="77777777" w:rsidR="00000000" w:rsidRDefault="007478C2">
            <w:pPr>
              <w:jc w:val="center"/>
              <w:rPr>
                <w:rFonts w:ascii="宋体" w:hAnsi="宋体"/>
                <w:sz w:val="24"/>
              </w:rPr>
            </w:pPr>
            <w:r>
              <w:rPr>
                <w:rFonts w:ascii="宋体" w:hAnsi="宋体" w:hint="eastAsia"/>
                <w:sz w:val="24"/>
              </w:rPr>
              <w:t>1</w:t>
            </w:r>
          </w:p>
        </w:tc>
        <w:tc>
          <w:tcPr>
            <w:tcW w:w="1104" w:type="dxa"/>
            <w:tcMar>
              <w:top w:w="15" w:type="dxa"/>
              <w:left w:w="15" w:type="dxa"/>
              <w:bottom w:w="0" w:type="dxa"/>
              <w:right w:w="15" w:type="dxa"/>
            </w:tcMar>
            <w:vAlign w:val="bottom"/>
          </w:tcPr>
          <w:p w14:paraId="1DDF6A94" w14:textId="77777777" w:rsidR="00000000" w:rsidRDefault="007478C2">
            <w:pPr>
              <w:rPr>
                <w:rFonts w:ascii="宋体" w:hAnsi="宋体"/>
                <w:sz w:val="24"/>
              </w:rPr>
            </w:pPr>
          </w:p>
        </w:tc>
        <w:tc>
          <w:tcPr>
            <w:tcW w:w="1416" w:type="dxa"/>
            <w:tcMar>
              <w:top w:w="15" w:type="dxa"/>
              <w:left w:w="15" w:type="dxa"/>
              <w:bottom w:w="0" w:type="dxa"/>
              <w:right w:w="15" w:type="dxa"/>
            </w:tcMar>
            <w:vAlign w:val="bottom"/>
          </w:tcPr>
          <w:p w14:paraId="1F085F7F" w14:textId="77777777" w:rsidR="00000000" w:rsidRDefault="007478C2">
            <w:pPr>
              <w:rPr>
                <w:rFonts w:ascii="宋体" w:hAnsi="宋体"/>
                <w:sz w:val="24"/>
              </w:rPr>
            </w:pPr>
          </w:p>
        </w:tc>
        <w:tc>
          <w:tcPr>
            <w:tcW w:w="2160" w:type="dxa"/>
            <w:tcMar>
              <w:top w:w="15" w:type="dxa"/>
              <w:left w:w="15" w:type="dxa"/>
              <w:bottom w:w="0" w:type="dxa"/>
              <w:right w:w="15" w:type="dxa"/>
            </w:tcMar>
            <w:vAlign w:val="bottom"/>
          </w:tcPr>
          <w:p w14:paraId="1F4459AA" w14:textId="77777777" w:rsidR="00000000" w:rsidRDefault="007478C2">
            <w:pPr>
              <w:rPr>
                <w:rFonts w:ascii="宋体" w:hAnsi="宋体"/>
                <w:sz w:val="24"/>
              </w:rPr>
            </w:pPr>
          </w:p>
        </w:tc>
        <w:tc>
          <w:tcPr>
            <w:tcW w:w="3407" w:type="dxa"/>
            <w:tcMar>
              <w:top w:w="15" w:type="dxa"/>
              <w:left w:w="15" w:type="dxa"/>
              <w:bottom w:w="0" w:type="dxa"/>
              <w:right w:w="15" w:type="dxa"/>
            </w:tcMar>
            <w:vAlign w:val="bottom"/>
          </w:tcPr>
          <w:p w14:paraId="1C309006" w14:textId="77777777" w:rsidR="00000000" w:rsidRDefault="007478C2">
            <w:pPr>
              <w:rPr>
                <w:rFonts w:ascii="宋体" w:hAnsi="宋体"/>
                <w:sz w:val="24"/>
              </w:rPr>
            </w:pPr>
          </w:p>
        </w:tc>
      </w:tr>
      <w:tr w:rsidR="00000000" w14:paraId="4F6569EB" w14:textId="77777777">
        <w:trPr>
          <w:trHeight w:val="285"/>
        </w:trPr>
        <w:tc>
          <w:tcPr>
            <w:tcW w:w="869" w:type="dxa"/>
            <w:tcMar>
              <w:top w:w="15" w:type="dxa"/>
              <w:left w:w="15" w:type="dxa"/>
              <w:bottom w:w="0" w:type="dxa"/>
              <w:right w:w="15" w:type="dxa"/>
            </w:tcMar>
            <w:vAlign w:val="center"/>
          </w:tcPr>
          <w:p w14:paraId="617135DD" w14:textId="77777777" w:rsidR="00000000" w:rsidRDefault="007478C2">
            <w:pPr>
              <w:jc w:val="center"/>
              <w:rPr>
                <w:rFonts w:ascii="宋体" w:hAnsi="宋体"/>
                <w:sz w:val="24"/>
              </w:rPr>
            </w:pPr>
            <w:r>
              <w:rPr>
                <w:rFonts w:ascii="宋体" w:hAnsi="宋体" w:hint="eastAsia"/>
                <w:sz w:val="24"/>
              </w:rPr>
              <w:t>2</w:t>
            </w:r>
          </w:p>
        </w:tc>
        <w:tc>
          <w:tcPr>
            <w:tcW w:w="1104" w:type="dxa"/>
            <w:tcMar>
              <w:top w:w="15" w:type="dxa"/>
              <w:left w:w="15" w:type="dxa"/>
              <w:bottom w:w="0" w:type="dxa"/>
              <w:right w:w="15" w:type="dxa"/>
            </w:tcMar>
            <w:vAlign w:val="bottom"/>
          </w:tcPr>
          <w:p w14:paraId="4F2C4C15" w14:textId="77777777" w:rsidR="00000000" w:rsidRDefault="007478C2">
            <w:pPr>
              <w:rPr>
                <w:rFonts w:ascii="宋体" w:hAnsi="宋体"/>
                <w:sz w:val="24"/>
              </w:rPr>
            </w:pPr>
          </w:p>
        </w:tc>
        <w:tc>
          <w:tcPr>
            <w:tcW w:w="1416" w:type="dxa"/>
            <w:tcMar>
              <w:top w:w="15" w:type="dxa"/>
              <w:left w:w="15" w:type="dxa"/>
              <w:bottom w:w="0" w:type="dxa"/>
              <w:right w:w="15" w:type="dxa"/>
            </w:tcMar>
            <w:vAlign w:val="bottom"/>
          </w:tcPr>
          <w:p w14:paraId="716F9193" w14:textId="77777777" w:rsidR="00000000" w:rsidRDefault="007478C2">
            <w:pPr>
              <w:rPr>
                <w:rFonts w:ascii="宋体" w:hAnsi="宋体"/>
                <w:sz w:val="24"/>
              </w:rPr>
            </w:pPr>
          </w:p>
        </w:tc>
        <w:tc>
          <w:tcPr>
            <w:tcW w:w="2160" w:type="dxa"/>
            <w:tcMar>
              <w:top w:w="15" w:type="dxa"/>
              <w:left w:w="15" w:type="dxa"/>
              <w:bottom w:w="0" w:type="dxa"/>
              <w:right w:w="15" w:type="dxa"/>
            </w:tcMar>
            <w:vAlign w:val="bottom"/>
          </w:tcPr>
          <w:p w14:paraId="6030AD56"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3407" w:type="dxa"/>
            <w:tcMar>
              <w:top w:w="15" w:type="dxa"/>
              <w:left w:w="15" w:type="dxa"/>
              <w:bottom w:w="0" w:type="dxa"/>
              <w:right w:w="15" w:type="dxa"/>
            </w:tcMar>
            <w:vAlign w:val="bottom"/>
          </w:tcPr>
          <w:p w14:paraId="46769CAD" w14:textId="77777777" w:rsidR="00000000" w:rsidRDefault="007478C2">
            <w:pPr>
              <w:rPr>
                <w:rFonts w:ascii="宋体" w:hAnsi="宋体"/>
                <w:sz w:val="24"/>
              </w:rPr>
            </w:pPr>
          </w:p>
        </w:tc>
      </w:tr>
      <w:tr w:rsidR="00000000" w14:paraId="0E1577A5" w14:textId="77777777">
        <w:trPr>
          <w:trHeight w:val="285"/>
        </w:trPr>
        <w:tc>
          <w:tcPr>
            <w:tcW w:w="869" w:type="dxa"/>
            <w:tcMar>
              <w:top w:w="15" w:type="dxa"/>
              <w:left w:w="15" w:type="dxa"/>
              <w:bottom w:w="0" w:type="dxa"/>
              <w:right w:w="15" w:type="dxa"/>
            </w:tcMar>
            <w:vAlign w:val="center"/>
          </w:tcPr>
          <w:p w14:paraId="009D4ABF" w14:textId="77777777" w:rsidR="00000000" w:rsidRDefault="007478C2">
            <w:pPr>
              <w:jc w:val="center"/>
              <w:rPr>
                <w:rFonts w:ascii="宋体" w:hAnsi="宋体"/>
                <w:sz w:val="24"/>
              </w:rPr>
            </w:pPr>
            <w:r>
              <w:rPr>
                <w:rFonts w:ascii="宋体" w:hAnsi="宋体"/>
                <w:sz w:val="24"/>
              </w:rPr>
              <w:t>…</w:t>
            </w:r>
          </w:p>
        </w:tc>
        <w:tc>
          <w:tcPr>
            <w:tcW w:w="1104" w:type="dxa"/>
            <w:tcMar>
              <w:top w:w="15" w:type="dxa"/>
              <w:left w:w="15" w:type="dxa"/>
              <w:bottom w:w="0" w:type="dxa"/>
              <w:right w:w="15" w:type="dxa"/>
            </w:tcMar>
            <w:vAlign w:val="bottom"/>
          </w:tcPr>
          <w:p w14:paraId="2D4923DB" w14:textId="77777777" w:rsidR="00000000" w:rsidRDefault="007478C2">
            <w:pPr>
              <w:rPr>
                <w:rFonts w:ascii="宋体" w:hAnsi="宋体"/>
                <w:sz w:val="24"/>
              </w:rPr>
            </w:pPr>
          </w:p>
        </w:tc>
        <w:tc>
          <w:tcPr>
            <w:tcW w:w="1416" w:type="dxa"/>
            <w:tcMar>
              <w:top w:w="15" w:type="dxa"/>
              <w:left w:w="15" w:type="dxa"/>
              <w:bottom w:w="0" w:type="dxa"/>
              <w:right w:w="15" w:type="dxa"/>
            </w:tcMar>
            <w:vAlign w:val="bottom"/>
          </w:tcPr>
          <w:p w14:paraId="69F15150" w14:textId="77777777" w:rsidR="00000000" w:rsidRDefault="007478C2">
            <w:pPr>
              <w:rPr>
                <w:rFonts w:ascii="宋体" w:hAnsi="宋体"/>
                <w:sz w:val="24"/>
              </w:rPr>
            </w:pPr>
          </w:p>
        </w:tc>
        <w:tc>
          <w:tcPr>
            <w:tcW w:w="2160" w:type="dxa"/>
            <w:tcMar>
              <w:top w:w="15" w:type="dxa"/>
              <w:left w:w="15" w:type="dxa"/>
              <w:bottom w:w="0" w:type="dxa"/>
              <w:right w:w="15" w:type="dxa"/>
            </w:tcMar>
            <w:vAlign w:val="bottom"/>
          </w:tcPr>
          <w:p w14:paraId="69C95DB6" w14:textId="77777777" w:rsidR="00000000" w:rsidRDefault="007478C2">
            <w:pPr>
              <w:rPr>
                <w:rFonts w:ascii="宋体" w:hAnsi="宋体"/>
                <w:sz w:val="24"/>
              </w:rPr>
            </w:pPr>
          </w:p>
        </w:tc>
        <w:tc>
          <w:tcPr>
            <w:tcW w:w="3407" w:type="dxa"/>
            <w:tcMar>
              <w:top w:w="15" w:type="dxa"/>
              <w:left w:w="15" w:type="dxa"/>
              <w:bottom w:w="0" w:type="dxa"/>
              <w:right w:w="15" w:type="dxa"/>
            </w:tcMar>
            <w:vAlign w:val="bottom"/>
          </w:tcPr>
          <w:p w14:paraId="6D1D09FF" w14:textId="77777777" w:rsidR="00000000" w:rsidRDefault="007478C2">
            <w:pPr>
              <w:rPr>
                <w:rFonts w:ascii="宋体" w:hAnsi="宋体"/>
                <w:sz w:val="24"/>
              </w:rPr>
            </w:pPr>
          </w:p>
        </w:tc>
      </w:tr>
      <w:tr w:rsidR="00000000" w14:paraId="071A0A81" w14:textId="77777777">
        <w:trPr>
          <w:trHeight w:val="285"/>
        </w:trPr>
        <w:tc>
          <w:tcPr>
            <w:tcW w:w="869" w:type="dxa"/>
            <w:tcMar>
              <w:top w:w="15" w:type="dxa"/>
              <w:left w:w="15" w:type="dxa"/>
              <w:bottom w:w="0" w:type="dxa"/>
              <w:right w:w="15" w:type="dxa"/>
            </w:tcMar>
            <w:vAlign w:val="center"/>
          </w:tcPr>
          <w:p w14:paraId="689BC018" w14:textId="77777777" w:rsidR="00000000" w:rsidRDefault="007478C2">
            <w:pPr>
              <w:jc w:val="center"/>
              <w:rPr>
                <w:rFonts w:ascii="宋体" w:hAnsi="宋体"/>
                <w:sz w:val="24"/>
              </w:rPr>
            </w:pPr>
            <w:r>
              <w:rPr>
                <w:rFonts w:ascii="宋体" w:hAnsi="宋体" w:hint="eastAsia"/>
                <w:sz w:val="24"/>
              </w:rPr>
              <w:t>20</w:t>
            </w:r>
          </w:p>
        </w:tc>
        <w:tc>
          <w:tcPr>
            <w:tcW w:w="1104" w:type="dxa"/>
            <w:tcMar>
              <w:top w:w="15" w:type="dxa"/>
              <w:left w:w="15" w:type="dxa"/>
              <w:bottom w:w="0" w:type="dxa"/>
              <w:right w:w="15" w:type="dxa"/>
            </w:tcMar>
            <w:vAlign w:val="bottom"/>
          </w:tcPr>
          <w:p w14:paraId="3A2539AD" w14:textId="77777777" w:rsidR="00000000" w:rsidRDefault="007478C2">
            <w:pPr>
              <w:rPr>
                <w:rFonts w:ascii="宋体" w:hAnsi="宋体"/>
                <w:sz w:val="24"/>
              </w:rPr>
            </w:pPr>
          </w:p>
        </w:tc>
        <w:tc>
          <w:tcPr>
            <w:tcW w:w="1416" w:type="dxa"/>
            <w:tcMar>
              <w:top w:w="15" w:type="dxa"/>
              <w:left w:w="15" w:type="dxa"/>
              <w:bottom w:w="0" w:type="dxa"/>
              <w:right w:w="15" w:type="dxa"/>
            </w:tcMar>
            <w:vAlign w:val="bottom"/>
          </w:tcPr>
          <w:p w14:paraId="41227D56" w14:textId="77777777" w:rsidR="00000000" w:rsidRDefault="007478C2">
            <w:pPr>
              <w:rPr>
                <w:rFonts w:ascii="宋体" w:hAnsi="宋体"/>
                <w:sz w:val="24"/>
              </w:rPr>
            </w:pPr>
          </w:p>
        </w:tc>
        <w:tc>
          <w:tcPr>
            <w:tcW w:w="2160" w:type="dxa"/>
            <w:tcMar>
              <w:top w:w="15" w:type="dxa"/>
              <w:left w:w="15" w:type="dxa"/>
              <w:bottom w:w="0" w:type="dxa"/>
              <w:right w:w="15" w:type="dxa"/>
            </w:tcMar>
            <w:vAlign w:val="bottom"/>
          </w:tcPr>
          <w:p w14:paraId="632F1DC3" w14:textId="77777777" w:rsidR="00000000" w:rsidRDefault="007478C2">
            <w:pPr>
              <w:rPr>
                <w:rFonts w:ascii="宋体" w:hAnsi="宋体"/>
                <w:sz w:val="24"/>
              </w:rPr>
            </w:pPr>
          </w:p>
        </w:tc>
        <w:tc>
          <w:tcPr>
            <w:tcW w:w="3407" w:type="dxa"/>
            <w:tcMar>
              <w:top w:w="15" w:type="dxa"/>
              <w:left w:w="15" w:type="dxa"/>
              <w:bottom w:w="0" w:type="dxa"/>
              <w:right w:w="15" w:type="dxa"/>
            </w:tcMar>
            <w:vAlign w:val="bottom"/>
          </w:tcPr>
          <w:p w14:paraId="2195B3A8" w14:textId="77777777" w:rsidR="00000000" w:rsidRDefault="007478C2">
            <w:pPr>
              <w:rPr>
                <w:rFonts w:ascii="宋体" w:hAnsi="宋体"/>
                <w:sz w:val="24"/>
              </w:rPr>
            </w:pPr>
          </w:p>
        </w:tc>
      </w:tr>
      <w:tr w:rsidR="00000000" w14:paraId="3D1F35F7" w14:textId="77777777">
        <w:trPr>
          <w:trHeight w:val="285"/>
        </w:trPr>
        <w:tc>
          <w:tcPr>
            <w:tcW w:w="869" w:type="dxa"/>
            <w:tcMar>
              <w:top w:w="15" w:type="dxa"/>
              <w:left w:w="15" w:type="dxa"/>
              <w:bottom w:w="0" w:type="dxa"/>
              <w:right w:w="15" w:type="dxa"/>
            </w:tcMar>
            <w:vAlign w:val="center"/>
          </w:tcPr>
          <w:p w14:paraId="0D119B82" w14:textId="77777777" w:rsidR="00000000" w:rsidRDefault="007478C2">
            <w:pPr>
              <w:jc w:val="center"/>
              <w:rPr>
                <w:rFonts w:ascii="宋体" w:hAnsi="宋体"/>
                <w:sz w:val="24"/>
              </w:rPr>
            </w:pPr>
            <w:r>
              <w:rPr>
                <w:rFonts w:ascii="宋体" w:hAnsi="宋体"/>
                <w:sz w:val="24"/>
              </w:rPr>
              <w:t>…</w:t>
            </w:r>
          </w:p>
        </w:tc>
        <w:tc>
          <w:tcPr>
            <w:tcW w:w="1104" w:type="dxa"/>
            <w:tcMar>
              <w:top w:w="15" w:type="dxa"/>
              <w:left w:w="15" w:type="dxa"/>
              <w:bottom w:w="0" w:type="dxa"/>
              <w:right w:w="15" w:type="dxa"/>
            </w:tcMar>
            <w:vAlign w:val="bottom"/>
          </w:tcPr>
          <w:p w14:paraId="778776E1" w14:textId="77777777" w:rsidR="00000000" w:rsidRDefault="007478C2">
            <w:pPr>
              <w:rPr>
                <w:rFonts w:ascii="宋体" w:hAnsi="宋体"/>
                <w:sz w:val="24"/>
              </w:rPr>
            </w:pPr>
          </w:p>
        </w:tc>
        <w:tc>
          <w:tcPr>
            <w:tcW w:w="1416" w:type="dxa"/>
            <w:tcMar>
              <w:top w:w="15" w:type="dxa"/>
              <w:left w:w="15" w:type="dxa"/>
              <w:bottom w:w="0" w:type="dxa"/>
              <w:right w:w="15" w:type="dxa"/>
            </w:tcMar>
            <w:vAlign w:val="bottom"/>
          </w:tcPr>
          <w:p w14:paraId="22E89FD5" w14:textId="77777777" w:rsidR="00000000" w:rsidRDefault="007478C2">
            <w:pPr>
              <w:rPr>
                <w:rFonts w:ascii="宋体" w:hAnsi="宋体"/>
                <w:sz w:val="24"/>
              </w:rPr>
            </w:pPr>
          </w:p>
        </w:tc>
        <w:tc>
          <w:tcPr>
            <w:tcW w:w="2160" w:type="dxa"/>
            <w:tcMar>
              <w:top w:w="15" w:type="dxa"/>
              <w:left w:w="15" w:type="dxa"/>
              <w:bottom w:w="0" w:type="dxa"/>
              <w:right w:w="15" w:type="dxa"/>
            </w:tcMar>
            <w:vAlign w:val="bottom"/>
          </w:tcPr>
          <w:p w14:paraId="51487F3A" w14:textId="77777777" w:rsidR="00000000" w:rsidRDefault="007478C2">
            <w:pPr>
              <w:rPr>
                <w:rFonts w:ascii="宋体" w:hAnsi="宋体"/>
                <w:sz w:val="24"/>
              </w:rPr>
            </w:pPr>
          </w:p>
        </w:tc>
        <w:tc>
          <w:tcPr>
            <w:tcW w:w="3407" w:type="dxa"/>
            <w:tcMar>
              <w:top w:w="15" w:type="dxa"/>
              <w:left w:w="15" w:type="dxa"/>
              <w:bottom w:w="0" w:type="dxa"/>
              <w:right w:w="15" w:type="dxa"/>
            </w:tcMar>
            <w:vAlign w:val="bottom"/>
          </w:tcPr>
          <w:p w14:paraId="6545AD88" w14:textId="77777777" w:rsidR="00000000" w:rsidRDefault="007478C2">
            <w:pPr>
              <w:rPr>
                <w:rFonts w:ascii="宋体" w:hAnsi="宋体"/>
                <w:sz w:val="24"/>
              </w:rPr>
            </w:pPr>
          </w:p>
        </w:tc>
      </w:tr>
    </w:tbl>
    <w:p w14:paraId="71660C5C" w14:textId="77777777" w:rsidR="00000000" w:rsidRDefault="007478C2">
      <w:pPr>
        <w:pStyle w:val="NormalWeb"/>
        <w:spacing w:before="0" w:beforeAutospacing="0" w:after="0" w:afterAutospacing="0"/>
        <w:rPr>
          <w:sz w:val="18"/>
        </w:rPr>
      </w:pPr>
      <w:r>
        <w:rPr>
          <w:rFonts w:hint="eastAsia"/>
        </w:rPr>
        <w:t>注：</w:t>
      </w:r>
      <w:r>
        <w:rPr>
          <w:rFonts w:hint="eastAsia"/>
          <w:sz w:val="18"/>
        </w:rPr>
        <w:t>（</w:t>
      </w:r>
      <w:r>
        <w:rPr>
          <w:rFonts w:hint="eastAsia"/>
          <w:sz w:val="18"/>
        </w:rPr>
        <w:t>1429</w:t>
      </w:r>
      <w:r>
        <w:rPr>
          <w:rFonts w:hint="eastAsia"/>
          <w:sz w:val="18"/>
        </w:rPr>
        <w:t>）</w:t>
      </w:r>
    </w:p>
    <w:p w14:paraId="72F51822" w14:textId="77777777" w:rsidR="00000000" w:rsidRDefault="007478C2">
      <w:pPr>
        <w:pStyle w:val="NormalWeb"/>
        <w:spacing w:before="0" w:beforeAutospacing="0" w:after="0" w:afterAutospacing="0"/>
        <w:rPr>
          <w:sz w:val="18"/>
        </w:rPr>
      </w:pPr>
    </w:p>
    <w:p w14:paraId="3FABD427" w14:textId="77777777" w:rsidR="00000000" w:rsidRDefault="007478C2">
      <w:pPr>
        <w:outlineLvl w:val="3"/>
        <w:rPr>
          <w:rFonts w:ascii="宋体" w:hAnsi="宋体"/>
          <w:b/>
          <w:sz w:val="24"/>
        </w:rPr>
      </w:pPr>
      <w:r>
        <w:rPr>
          <w:rFonts w:ascii="宋体" w:hAnsi="宋体" w:hint="eastAsia"/>
          <w:b/>
          <w:sz w:val="24"/>
        </w:rPr>
        <w:t xml:space="preserve">8.4.3 </w:t>
      </w:r>
      <w:r>
        <w:rPr>
          <w:rFonts w:ascii="宋体" w:hAnsi="宋体" w:hint="eastAsia"/>
          <w:b/>
          <w:sz w:val="24"/>
        </w:rPr>
        <w:t>买入股票的成本总额及卖出股票的收入总额</w:t>
      </w:r>
    </w:p>
    <w:p w14:paraId="3DF6A320" w14:textId="77777777" w:rsidR="00000000" w:rsidRDefault="007478C2">
      <w:pPr>
        <w:spacing w:line="360" w:lineRule="auto"/>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29"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523"/>
        <w:gridCol w:w="4780"/>
      </w:tblGrid>
      <w:tr w:rsidR="00000000" w14:paraId="26B7668B" w14:textId="77777777">
        <w:trPr>
          <w:trHeight w:val="285"/>
        </w:trPr>
        <w:tc>
          <w:tcPr>
            <w:tcW w:w="3523" w:type="dxa"/>
            <w:vAlign w:val="center"/>
          </w:tcPr>
          <w:p w14:paraId="39DCDCFD" w14:textId="77777777" w:rsidR="00000000" w:rsidRDefault="007478C2">
            <w:pPr>
              <w:rPr>
                <w:rFonts w:ascii="宋体" w:hAnsi="宋体"/>
                <w:sz w:val="24"/>
              </w:rPr>
            </w:pPr>
            <w:r>
              <w:rPr>
                <w:rFonts w:ascii="宋体" w:hAnsi="宋体" w:hint="eastAsia"/>
                <w:sz w:val="24"/>
              </w:rPr>
              <w:t>买入股票成本（成交）总额</w:t>
            </w:r>
          </w:p>
        </w:tc>
        <w:tc>
          <w:tcPr>
            <w:tcW w:w="4780" w:type="dxa"/>
            <w:vAlign w:val="center"/>
          </w:tcPr>
          <w:p w14:paraId="6916B1FF" w14:textId="77777777" w:rsidR="00000000" w:rsidRDefault="007478C2">
            <w:pPr>
              <w:widowControl/>
              <w:jc w:val="right"/>
              <w:rPr>
                <w:rFonts w:ascii="宋体" w:hAnsi="宋体"/>
                <w:b/>
                <w:kern w:val="0"/>
                <w:sz w:val="24"/>
              </w:rPr>
            </w:pPr>
            <w:r>
              <w:rPr>
                <w:rFonts w:ascii="宋体" w:hAnsi="宋体" w:hint="eastAsia"/>
                <w:kern w:val="0"/>
                <w:sz w:val="18"/>
              </w:rPr>
              <w:t>（</w:t>
            </w:r>
            <w:r>
              <w:rPr>
                <w:rFonts w:ascii="宋体" w:hAnsi="宋体" w:hint="eastAsia"/>
                <w:kern w:val="0"/>
                <w:sz w:val="18"/>
              </w:rPr>
              <w:t>1431</w:t>
            </w:r>
            <w:r>
              <w:rPr>
                <w:rFonts w:ascii="宋体" w:hAnsi="宋体" w:hint="eastAsia"/>
                <w:kern w:val="0"/>
                <w:sz w:val="18"/>
              </w:rPr>
              <w:t>）</w:t>
            </w:r>
          </w:p>
        </w:tc>
      </w:tr>
      <w:tr w:rsidR="00000000" w14:paraId="2B694785" w14:textId="77777777">
        <w:trPr>
          <w:trHeight w:val="285"/>
        </w:trPr>
        <w:tc>
          <w:tcPr>
            <w:tcW w:w="3523" w:type="dxa"/>
            <w:vAlign w:val="center"/>
          </w:tcPr>
          <w:p w14:paraId="64E5B357" w14:textId="77777777" w:rsidR="00000000" w:rsidRDefault="007478C2">
            <w:pPr>
              <w:rPr>
                <w:rFonts w:ascii="宋体" w:hAnsi="宋体"/>
                <w:sz w:val="24"/>
              </w:rPr>
            </w:pPr>
            <w:r>
              <w:rPr>
                <w:rFonts w:ascii="宋体" w:hAnsi="宋体" w:hint="eastAsia"/>
                <w:sz w:val="24"/>
              </w:rPr>
              <w:t>卖出股票收入（成交）总额</w:t>
            </w:r>
            <w:r>
              <w:rPr>
                <w:rStyle w:val="FootnoteReference"/>
                <w:rFonts w:ascii="宋体" w:hAnsi="宋体"/>
                <w:sz w:val="24"/>
              </w:rPr>
              <w:footnoteReference w:id="238"/>
            </w:r>
          </w:p>
        </w:tc>
        <w:tc>
          <w:tcPr>
            <w:tcW w:w="4780" w:type="dxa"/>
            <w:vAlign w:val="center"/>
          </w:tcPr>
          <w:p w14:paraId="5B1E106F" w14:textId="77777777" w:rsidR="00000000" w:rsidRDefault="007478C2">
            <w:pPr>
              <w:widowControl/>
              <w:jc w:val="right"/>
              <w:rPr>
                <w:rFonts w:ascii="宋体" w:hAnsi="宋体"/>
                <w:kern w:val="0"/>
                <w:sz w:val="24"/>
              </w:rPr>
            </w:pPr>
            <w:r>
              <w:rPr>
                <w:rFonts w:ascii="宋体" w:hAnsi="宋体" w:hint="eastAsia"/>
                <w:kern w:val="0"/>
                <w:sz w:val="18"/>
              </w:rPr>
              <w:t>（</w:t>
            </w:r>
            <w:r>
              <w:rPr>
                <w:rFonts w:ascii="宋体" w:hAnsi="宋体" w:hint="eastAsia"/>
                <w:kern w:val="0"/>
                <w:sz w:val="18"/>
              </w:rPr>
              <w:t>1864</w:t>
            </w:r>
            <w:r>
              <w:rPr>
                <w:rFonts w:ascii="宋体" w:hAnsi="宋体" w:hint="eastAsia"/>
                <w:kern w:val="0"/>
                <w:sz w:val="18"/>
              </w:rPr>
              <w:t>）</w:t>
            </w:r>
          </w:p>
        </w:tc>
      </w:tr>
    </w:tbl>
    <w:p w14:paraId="00E980F4" w14:textId="77777777" w:rsidR="00000000" w:rsidRDefault="007478C2">
      <w:pPr>
        <w:pStyle w:val="NormalWeb"/>
        <w:spacing w:before="0" w:beforeAutospacing="0" w:after="0" w:afterAutospacing="0"/>
        <w:rPr>
          <w:sz w:val="18"/>
        </w:rPr>
      </w:pPr>
      <w:r>
        <w:rPr>
          <w:rFonts w:hint="eastAsia"/>
        </w:rPr>
        <w:t>注：</w:t>
      </w:r>
      <w:r>
        <w:rPr>
          <w:rFonts w:hint="eastAsia"/>
          <w:sz w:val="18"/>
        </w:rPr>
        <w:t>（</w:t>
      </w:r>
      <w:r>
        <w:rPr>
          <w:rFonts w:hint="eastAsia"/>
          <w:sz w:val="18"/>
        </w:rPr>
        <w:t>1433</w:t>
      </w:r>
      <w:r>
        <w:rPr>
          <w:rFonts w:hint="eastAsia"/>
          <w:sz w:val="18"/>
        </w:rPr>
        <w:t>）</w:t>
      </w:r>
    </w:p>
    <w:p w14:paraId="1904B6A2" w14:textId="77777777" w:rsidR="00000000" w:rsidRDefault="007478C2">
      <w:pPr>
        <w:pStyle w:val="NormalWeb"/>
        <w:spacing w:before="0" w:beforeAutospacing="0" w:after="0" w:afterAutospacing="0"/>
      </w:pPr>
    </w:p>
    <w:p w14:paraId="64DF1BD9" w14:textId="77777777" w:rsidR="00000000" w:rsidRDefault="007478C2">
      <w:pPr>
        <w:pStyle w:val="Heading2"/>
        <w:rPr>
          <w:rFonts w:ascii="宋体" w:hAnsi="宋体"/>
        </w:rPr>
      </w:pPr>
      <w:bookmarkStart w:id="151" w:name="_Toc1894"/>
      <w:bookmarkStart w:id="152" w:name="_Toc101344040"/>
      <w:bookmarkStart w:id="153" w:name="_Toc4482"/>
      <w:r>
        <w:rPr>
          <w:rFonts w:ascii="宋体" w:hAnsi="宋体" w:hint="eastAsia"/>
        </w:rPr>
        <w:t xml:space="preserve">8.5 </w:t>
      </w:r>
      <w:r>
        <w:rPr>
          <w:rFonts w:ascii="宋体" w:hAnsi="宋体" w:hint="eastAsia"/>
        </w:rPr>
        <w:t>期末按债券品种分类的债券投资组合</w:t>
      </w:r>
      <w:r>
        <w:rPr>
          <w:rFonts w:ascii="宋体" w:hAnsi="宋体"/>
          <w:vertAlign w:val="superscript"/>
        </w:rPr>
        <w:footnoteReference w:id="239"/>
      </w:r>
      <w:bookmarkEnd w:id="151"/>
      <w:bookmarkEnd w:id="152"/>
      <w:bookmarkEnd w:id="153"/>
    </w:p>
    <w:p w14:paraId="5E3C459C" w14:textId="77777777" w:rsidR="00000000" w:rsidRDefault="007478C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31"/>
        <w:gridCol w:w="2985"/>
        <w:gridCol w:w="1580"/>
        <w:gridCol w:w="3508"/>
      </w:tblGrid>
      <w:tr w:rsidR="00000000" w14:paraId="6275799B" w14:textId="77777777">
        <w:trPr>
          <w:trHeight w:val="315"/>
        </w:trPr>
        <w:tc>
          <w:tcPr>
            <w:tcW w:w="831" w:type="dxa"/>
          </w:tcPr>
          <w:p w14:paraId="494757E0" w14:textId="77777777" w:rsidR="00000000" w:rsidRDefault="007478C2">
            <w:pPr>
              <w:jc w:val="center"/>
              <w:rPr>
                <w:rFonts w:ascii="宋体" w:hAnsi="宋体"/>
                <w:sz w:val="24"/>
              </w:rPr>
            </w:pPr>
            <w:r>
              <w:rPr>
                <w:rFonts w:ascii="宋体" w:hAnsi="宋体" w:hint="eastAsia"/>
                <w:sz w:val="24"/>
              </w:rPr>
              <w:t>序号</w:t>
            </w:r>
          </w:p>
        </w:tc>
        <w:tc>
          <w:tcPr>
            <w:tcW w:w="2985" w:type="dxa"/>
          </w:tcPr>
          <w:p w14:paraId="5102FCEC" w14:textId="77777777" w:rsidR="00000000" w:rsidRDefault="007478C2">
            <w:pPr>
              <w:jc w:val="center"/>
              <w:rPr>
                <w:rFonts w:ascii="宋体" w:hAnsi="宋体"/>
                <w:sz w:val="24"/>
              </w:rPr>
            </w:pPr>
            <w:r>
              <w:rPr>
                <w:rFonts w:ascii="宋体" w:hAnsi="宋体" w:hint="eastAsia"/>
                <w:sz w:val="24"/>
              </w:rPr>
              <w:t>债券品种</w:t>
            </w:r>
          </w:p>
        </w:tc>
        <w:tc>
          <w:tcPr>
            <w:tcW w:w="1580" w:type="dxa"/>
          </w:tcPr>
          <w:p w14:paraId="7AADCDAF" w14:textId="77777777" w:rsidR="00000000" w:rsidRDefault="007478C2">
            <w:pPr>
              <w:jc w:val="center"/>
              <w:rPr>
                <w:rFonts w:ascii="宋体" w:hAnsi="宋体"/>
                <w:sz w:val="24"/>
              </w:rPr>
            </w:pPr>
            <w:r>
              <w:rPr>
                <w:rFonts w:ascii="宋体" w:hAnsi="宋体" w:hint="eastAsia"/>
                <w:sz w:val="24"/>
              </w:rPr>
              <w:t>公允价值</w:t>
            </w:r>
          </w:p>
        </w:tc>
        <w:tc>
          <w:tcPr>
            <w:tcW w:w="3508" w:type="dxa"/>
          </w:tcPr>
          <w:p w14:paraId="78B8BE9D" w14:textId="77777777" w:rsidR="00000000" w:rsidRDefault="007478C2">
            <w:pPr>
              <w:jc w:val="center"/>
              <w:rPr>
                <w:rFonts w:ascii="宋体" w:hAnsi="宋体"/>
                <w:sz w:val="24"/>
              </w:rPr>
            </w:pPr>
            <w:r>
              <w:rPr>
                <w:rFonts w:ascii="宋体" w:hAnsi="宋体" w:hint="eastAsia"/>
                <w:sz w:val="24"/>
              </w:rPr>
              <w:t>占基金资产净值比例（％）</w:t>
            </w:r>
          </w:p>
        </w:tc>
      </w:tr>
      <w:tr w:rsidR="00000000" w14:paraId="4256E082" w14:textId="77777777">
        <w:trPr>
          <w:trHeight w:val="315"/>
        </w:trPr>
        <w:tc>
          <w:tcPr>
            <w:tcW w:w="831" w:type="dxa"/>
          </w:tcPr>
          <w:p w14:paraId="4FC710CA" w14:textId="77777777" w:rsidR="00000000" w:rsidRDefault="007478C2">
            <w:pPr>
              <w:jc w:val="center"/>
              <w:rPr>
                <w:rFonts w:ascii="宋体" w:hAnsi="宋体"/>
                <w:sz w:val="24"/>
              </w:rPr>
            </w:pPr>
            <w:r>
              <w:rPr>
                <w:rFonts w:ascii="宋体" w:hAnsi="宋体" w:hint="eastAsia"/>
                <w:sz w:val="24"/>
              </w:rPr>
              <w:t>1</w:t>
            </w:r>
          </w:p>
        </w:tc>
        <w:tc>
          <w:tcPr>
            <w:tcW w:w="2985" w:type="dxa"/>
          </w:tcPr>
          <w:p w14:paraId="22DBFB4A" w14:textId="77777777" w:rsidR="00000000" w:rsidRDefault="007478C2">
            <w:pPr>
              <w:ind w:leftChars="50" w:left="105"/>
              <w:rPr>
                <w:rFonts w:ascii="宋体" w:hAnsi="宋体"/>
                <w:sz w:val="24"/>
              </w:rPr>
            </w:pPr>
            <w:r>
              <w:rPr>
                <w:rFonts w:ascii="宋体" w:hAnsi="宋体"/>
                <w:sz w:val="24"/>
              </w:rPr>
              <w:t>国家债券</w:t>
            </w:r>
          </w:p>
        </w:tc>
        <w:tc>
          <w:tcPr>
            <w:tcW w:w="1580" w:type="dxa"/>
          </w:tcPr>
          <w:p w14:paraId="6C43FA8E"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1441</w:t>
            </w:r>
            <w:r>
              <w:rPr>
                <w:rFonts w:ascii="宋体" w:hAnsi="宋体" w:hint="eastAsia"/>
                <w:kern w:val="0"/>
                <w:sz w:val="18"/>
              </w:rPr>
              <w:t>）</w:t>
            </w:r>
          </w:p>
        </w:tc>
        <w:tc>
          <w:tcPr>
            <w:tcW w:w="3508" w:type="dxa"/>
          </w:tcPr>
          <w:p w14:paraId="06F00E07"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1442</w:t>
            </w:r>
            <w:r>
              <w:rPr>
                <w:rFonts w:ascii="宋体" w:hAnsi="宋体" w:hint="eastAsia"/>
                <w:kern w:val="0"/>
                <w:sz w:val="18"/>
              </w:rPr>
              <w:t>）</w:t>
            </w:r>
          </w:p>
        </w:tc>
      </w:tr>
      <w:tr w:rsidR="00000000" w14:paraId="613E5A89" w14:textId="77777777">
        <w:trPr>
          <w:trHeight w:val="315"/>
        </w:trPr>
        <w:tc>
          <w:tcPr>
            <w:tcW w:w="831" w:type="dxa"/>
          </w:tcPr>
          <w:p w14:paraId="19EFBD63" w14:textId="77777777" w:rsidR="00000000" w:rsidRDefault="007478C2">
            <w:pPr>
              <w:jc w:val="center"/>
              <w:rPr>
                <w:rFonts w:ascii="宋体" w:hAnsi="宋体"/>
                <w:sz w:val="24"/>
              </w:rPr>
            </w:pPr>
            <w:r>
              <w:rPr>
                <w:rFonts w:ascii="宋体" w:hAnsi="宋体" w:hint="eastAsia"/>
                <w:sz w:val="24"/>
              </w:rPr>
              <w:t>2</w:t>
            </w:r>
          </w:p>
        </w:tc>
        <w:tc>
          <w:tcPr>
            <w:tcW w:w="2985" w:type="dxa"/>
          </w:tcPr>
          <w:p w14:paraId="1D41307F" w14:textId="77777777" w:rsidR="00000000" w:rsidRDefault="007478C2">
            <w:pPr>
              <w:ind w:leftChars="50" w:left="105"/>
              <w:rPr>
                <w:rFonts w:ascii="宋体" w:hAnsi="宋体"/>
                <w:sz w:val="24"/>
              </w:rPr>
            </w:pPr>
            <w:r>
              <w:rPr>
                <w:rFonts w:ascii="宋体" w:hAnsi="宋体"/>
                <w:sz w:val="24"/>
              </w:rPr>
              <w:t>央行</w:t>
            </w:r>
            <w:r>
              <w:rPr>
                <w:rFonts w:ascii="宋体" w:hAnsi="宋体"/>
                <w:sz w:val="24"/>
              </w:rPr>
              <w:t>票据</w:t>
            </w:r>
          </w:p>
        </w:tc>
        <w:tc>
          <w:tcPr>
            <w:tcW w:w="1580" w:type="dxa"/>
          </w:tcPr>
          <w:p w14:paraId="68EE2E15"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1443</w:t>
            </w:r>
            <w:r>
              <w:rPr>
                <w:rFonts w:ascii="宋体" w:hAnsi="宋体" w:hint="eastAsia"/>
                <w:kern w:val="0"/>
                <w:sz w:val="18"/>
              </w:rPr>
              <w:t>）</w:t>
            </w:r>
          </w:p>
        </w:tc>
        <w:tc>
          <w:tcPr>
            <w:tcW w:w="3508" w:type="dxa"/>
          </w:tcPr>
          <w:p w14:paraId="146AD371"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1444</w:t>
            </w:r>
            <w:r>
              <w:rPr>
                <w:rFonts w:ascii="宋体" w:hAnsi="宋体" w:hint="eastAsia"/>
                <w:kern w:val="0"/>
                <w:sz w:val="18"/>
              </w:rPr>
              <w:t>）</w:t>
            </w:r>
          </w:p>
        </w:tc>
      </w:tr>
      <w:tr w:rsidR="00000000" w14:paraId="15775E9F" w14:textId="77777777">
        <w:trPr>
          <w:trHeight w:val="315"/>
        </w:trPr>
        <w:tc>
          <w:tcPr>
            <w:tcW w:w="831" w:type="dxa"/>
          </w:tcPr>
          <w:p w14:paraId="3024145C" w14:textId="77777777" w:rsidR="00000000" w:rsidRDefault="007478C2">
            <w:pPr>
              <w:jc w:val="center"/>
              <w:rPr>
                <w:rFonts w:ascii="宋体" w:hAnsi="宋体"/>
                <w:sz w:val="24"/>
              </w:rPr>
            </w:pPr>
            <w:r>
              <w:rPr>
                <w:rFonts w:ascii="宋体" w:hAnsi="宋体" w:hint="eastAsia"/>
                <w:sz w:val="24"/>
              </w:rPr>
              <w:t>3</w:t>
            </w:r>
          </w:p>
        </w:tc>
        <w:tc>
          <w:tcPr>
            <w:tcW w:w="2985" w:type="dxa"/>
          </w:tcPr>
          <w:p w14:paraId="732DD80C" w14:textId="77777777" w:rsidR="00000000" w:rsidRDefault="007478C2">
            <w:pPr>
              <w:ind w:leftChars="50" w:left="105"/>
              <w:rPr>
                <w:rFonts w:ascii="宋体" w:hAnsi="宋体"/>
                <w:sz w:val="24"/>
              </w:rPr>
            </w:pPr>
            <w:r>
              <w:rPr>
                <w:rFonts w:ascii="宋体" w:hAnsi="宋体"/>
                <w:sz w:val="24"/>
              </w:rPr>
              <w:t>金融债券</w:t>
            </w:r>
          </w:p>
        </w:tc>
        <w:tc>
          <w:tcPr>
            <w:tcW w:w="1580" w:type="dxa"/>
          </w:tcPr>
          <w:p w14:paraId="40C64144"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1445</w:t>
            </w:r>
            <w:r>
              <w:rPr>
                <w:rFonts w:ascii="宋体" w:hAnsi="宋体" w:hint="eastAsia"/>
                <w:kern w:val="0"/>
                <w:sz w:val="18"/>
              </w:rPr>
              <w:t>）</w:t>
            </w:r>
          </w:p>
        </w:tc>
        <w:tc>
          <w:tcPr>
            <w:tcW w:w="3508" w:type="dxa"/>
          </w:tcPr>
          <w:p w14:paraId="10C29FC1"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1446</w:t>
            </w:r>
            <w:r>
              <w:rPr>
                <w:rFonts w:ascii="宋体" w:hAnsi="宋体" w:hint="eastAsia"/>
                <w:kern w:val="0"/>
                <w:sz w:val="18"/>
              </w:rPr>
              <w:t>）</w:t>
            </w:r>
          </w:p>
        </w:tc>
      </w:tr>
      <w:tr w:rsidR="00000000" w14:paraId="45BF5042" w14:textId="77777777">
        <w:trPr>
          <w:trHeight w:val="315"/>
        </w:trPr>
        <w:tc>
          <w:tcPr>
            <w:tcW w:w="831" w:type="dxa"/>
          </w:tcPr>
          <w:p w14:paraId="1F75B362" w14:textId="77777777" w:rsidR="00000000" w:rsidRDefault="007478C2">
            <w:pPr>
              <w:jc w:val="center"/>
              <w:rPr>
                <w:rFonts w:ascii="宋体" w:hAnsi="宋体"/>
                <w:sz w:val="24"/>
              </w:rPr>
            </w:pPr>
          </w:p>
        </w:tc>
        <w:tc>
          <w:tcPr>
            <w:tcW w:w="2985" w:type="dxa"/>
          </w:tcPr>
          <w:p w14:paraId="016F843B" w14:textId="77777777" w:rsidR="00000000" w:rsidRDefault="007478C2">
            <w:pPr>
              <w:ind w:leftChars="50" w:left="105"/>
              <w:rPr>
                <w:rFonts w:ascii="宋体" w:hAnsi="宋体"/>
                <w:sz w:val="24"/>
              </w:rPr>
            </w:pPr>
            <w:r>
              <w:rPr>
                <w:rFonts w:ascii="宋体" w:hAnsi="宋体" w:hint="eastAsia"/>
                <w:sz w:val="24"/>
              </w:rPr>
              <w:t>其中：政策性金融债</w:t>
            </w:r>
          </w:p>
        </w:tc>
        <w:tc>
          <w:tcPr>
            <w:tcW w:w="1580" w:type="dxa"/>
          </w:tcPr>
          <w:p w14:paraId="2E3085CE"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kern w:val="0"/>
                <w:sz w:val="18"/>
              </w:rPr>
              <w:t>1447</w:t>
            </w:r>
            <w:r>
              <w:rPr>
                <w:rFonts w:ascii="宋体" w:hAnsi="宋体" w:hint="eastAsia"/>
                <w:kern w:val="0"/>
                <w:sz w:val="18"/>
              </w:rPr>
              <w:t>）</w:t>
            </w:r>
          </w:p>
        </w:tc>
        <w:tc>
          <w:tcPr>
            <w:tcW w:w="3508" w:type="dxa"/>
          </w:tcPr>
          <w:p w14:paraId="1689F66C"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kern w:val="0"/>
                <w:sz w:val="18"/>
              </w:rPr>
              <w:t>1448</w:t>
            </w:r>
            <w:r>
              <w:rPr>
                <w:rFonts w:ascii="宋体" w:hAnsi="宋体" w:hint="eastAsia"/>
                <w:kern w:val="0"/>
                <w:sz w:val="18"/>
              </w:rPr>
              <w:t>）</w:t>
            </w:r>
          </w:p>
        </w:tc>
      </w:tr>
      <w:tr w:rsidR="00000000" w14:paraId="01E1987C" w14:textId="77777777">
        <w:trPr>
          <w:trHeight w:val="315"/>
        </w:trPr>
        <w:tc>
          <w:tcPr>
            <w:tcW w:w="831" w:type="dxa"/>
          </w:tcPr>
          <w:p w14:paraId="5776CCF4" w14:textId="77777777" w:rsidR="00000000" w:rsidRDefault="007478C2">
            <w:pPr>
              <w:jc w:val="center"/>
              <w:rPr>
                <w:rFonts w:ascii="宋体" w:hAnsi="宋体"/>
                <w:sz w:val="24"/>
              </w:rPr>
            </w:pPr>
            <w:r>
              <w:rPr>
                <w:rFonts w:ascii="宋体" w:hAnsi="宋体" w:hint="eastAsia"/>
                <w:sz w:val="24"/>
              </w:rPr>
              <w:t>4</w:t>
            </w:r>
          </w:p>
        </w:tc>
        <w:tc>
          <w:tcPr>
            <w:tcW w:w="2985" w:type="dxa"/>
          </w:tcPr>
          <w:p w14:paraId="03A18E0D" w14:textId="77777777" w:rsidR="00000000" w:rsidRDefault="007478C2">
            <w:pPr>
              <w:ind w:leftChars="50" w:left="105"/>
              <w:rPr>
                <w:rFonts w:ascii="宋体" w:hAnsi="宋体"/>
                <w:sz w:val="24"/>
              </w:rPr>
            </w:pPr>
            <w:r>
              <w:rPr>
                <w:rFonts w:ascii="宋体" w:hAnsi="宋体"/>
                <w:sz w:val="24"/>
              </w:rPr>
              <w:t>企业债券</w:t>
            </w:r>
          </w:p>
        </w:tc>
        <w:tc>
          <w:tcPr>
            <w:tcW w:w="1580" w:type="dxa"/>
          </w:tcPr>
          <w:p w14:paraId="67D3414B"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1449</w:t>
            </w:r>
            <w:r>
              <w:rPr>
                <w:rFonts w:ascii="宋体" w:hAnsi="宋体" w:hint="eastAsia"/>
                <w:kern w:val="0"/>
                <w:sz w:val="18"/>
              </w:rPr>
              <w:t>）</w:t>
            </w:r>
          </w:p>
        </w:tc>
        <w:tc>
          <w:tcPr>
            <w:tcW w:w="3508" w:type="dxa"/>
          </w:tcPr>
          <w:p w14:paraId="2E7CB968"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1450</w:t>
            </w:r>
            <w:r>
              <w:rPr>
                <w:rFonts w:ascii="宋体" w:hAnsi="宋体" w:hint="eastAsia"/>
                <w:kern w:val="0"/>
                <w:sz w:val="18"/>
              </w:rPr>
              <w:t>）</w:t>
            </w:r>
          </w:p>
        </w:tc>
      </w:tr>
      <w:tr w:rsidR="00000000" w14:paraId="00F2C5CC" w14:textId="77777777">
        <w:trPr>
          <w:trHeight w:val="315"/>
        </w:trPr>
        <w:tc>
          <w:tcPr>
            <w:tcW w:w="831" w:type="dxa"/>
          </w:tcPr>
          <w:p w14:paraId="46A38E62" w14:textId="77777777" w:rsidR="00000000" w:rsidRDefault="007478C2">
            <w:pPr>
              <w:jc w:val="center"/>
              <w:rPr>
                <w:rFonts w:ascii="宋体" w:hAnsi="宋体"/>
                <w:sz w:val="24"/>
              </w:rPr>
            </w:pPr>
            <w:r>
              <w:rPr>
                <w:rFonts w:ascii="宋体" w:hAnsi="宋体" w:hint="eastAsia"/>
                <w:sz w:val="24"/>
              </w:rPr>
              <w:t>5</w:t>
            </w:r>
          </w:p>
        </w:tc>
        <w:tc>
          <w:tcPr>
            <w:tcW w:w="2985" w:type="dxa"/>
          </w:tcPr>
          <w:p w14:paraId="0B9A2E6F" w14:textId="77777777" w:rsidR="00000000" w:rsidRDefault="007478C2">
            <w:pPr>
              <w:ind w:leftChars="50" w:left="105"/>
              <w:rPr>
                <w:rFonts w:ascii="宋体" w:hAnsi="宋体"/>
                <w:sz w:val="24"/>
              </w:rPr>
            </w:pPr>
            <w:r>
              <w:rPr>
                <w:rFonts w:ascii="宋体" w:hAnsi="宋体" w:hint="eastAsia"/>
                <w:sz w:val="24"/>
              </w:rPr>
              <w:t>企业短期融资券</w:t>
            </w:r>
          </w:p>
        </w:tc>
        <w:tc>
          <w:tcPr>
            <w:tcW w:w="1580" w:type="dxa"/>
          </w:tcPr>
          <w:p w14:paraId="34F400DD"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kern w:val="0"/>
                <w:sz w:val="18"/>
              </w:rPr>
              <w:t>1451</w:t>
            </w:r>
            <w:r>
              <w:rPr>
                <w:rFonts w:ascii="宋体" w:hAnsi="宋体" w:hint="eastAsia"/>
                <w:kern w:val="0"/>
                <w:sz w:val="18"/>
              </w:rPr>
              <w:t>）</w:t>
            </w:r>
          </w:p>
        </w:tc>
        <w:tc>
          <w:tcPr>
            <w:tcW w:w="3508" w:type="dxa"/>
          </w:tcPr>
          <w:p w14:paraId="0FD1DC08"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kern w:val="0"/>
                <w:sz w:val="18"/>
              </w:rPr>
              <w:t>1452</w:t>
            </w:r>
            <w:r>
              <w:rPr>
                <w:rFonts w:ascii="宋体" w:hAnsi="宋体" w:hint="eastAsia"/>
                <w:kern w:val="0"/>
                <w:sz w:val="18"/>
              </w:rPr>
              <w:t>）</w:t>
            </w:r>
          </w:p>
        </w:tc>
      </w:tr>
      <w:tr w:rsidR="00000000" w14:paraId="32CAE681" w14:textId="77777777">
        <w:trPr>
          <w:trHeight w:val="315"/>
        </w:trPr>
        <w:tc>
          <w:tcPr>
            <w:tcW w:w="831" w:type="dxa"/>
            <w:shd w:val="clear" w:color="auto" w:fill="FFFFFF"/>
          </w:tcPr>
          <w:p w14:paraId="7C9AE0FF" w14:textId="77777777" w:rsidR="00000000" w:rsidRDefault="007478C2">
            <w:pPr>
              <w:jc w:val="center"/>
              <w:rPr>
                <w:rFonts w:ascii="宋体" w:hAnsi="宋体"/>
                <w:sz w:val="24"/>
              </w:rPr>
            </w:pPr>
            <w:r>
              <w:rPr>
                <w:rFonts w:ascii="宋体" w:hAnsi="宋体" w:hint="eastAsia"/>
                <w:sz w:val="24"/>
              </w:rPr>
              <w:t>6</w:t>
            </w:r>
          </w:p>
        </w:tc>
        <w:tc>
          <w:tcPr>
            <w:tcW w:w="2985" w:type="dxa"/>
            <w:shd w:val="clear" w:color="auto" w:fill="FFFFFF"/>
          </w:tcPr>
          <w:p w14:paraId="5CB69830" w14:textId="77777777" w:rsidR="00000000" w:rsidRDefault="007478C2">
            <w:pPr>
              <w:ind w:leftChars="50" w:left="105"/>
              <w:rPr>
                <w:rFonts w:ascii="宋体" w:hAnsi="宋体"/>
                <w:sz w:val="24"/>
              </w:rPr>
            </w:pPr>
            <w:r>
              <w:rPr>
                <w:rFonts w:ascii="宋体" w:hAnsi="宋体" w:hint="eastAsia"/>
                <w:sz w:val="24"/>
              </w:rPr>
              <w:t>中期票据</w:t>
            </w:r>
          </w:p>
        </w:tc>
        <w:tc>
          <w:tcPr>
            <w:tcW w:w="1580" w:type="dxa"/>
            <w:shd w:val="clear" w:color="auto" w:fill="FFFFFF"/>
          </w:tcPr>
          <w:p w14:paraId="63F95110"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2929</w:t>
            </w:r>
            <w:r>
              <w:rPr>
                <w:rFonts w:ascii="宋体" w:hAnsi="宋体" w:hint="eastAsia"/>
                <w:kern w:val="0"/>
                <w:sz w:val="18"/>
              </w:rPr>
              <w:t>）</w:t>
            </w:r>
          </w:p>
        </w:tc>
        <w:tc>
          <w:tcPr>
            <w:tcW w:w="3508" w:type="dxa"/>
            <w:shd w:val="clear" w:color="auto" w:fill="FFFFFF"/>
          </w:tcPr>
          <w:p w14:paraId="6EA7B4AB"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2930</w:t>
            </w:r>
            <w:r>
              <w:rPr>
                <w:rFonts w:ascii="宋体" w:hAnsi="宋体" w:hint="eastAsia"/>
                <w:kern w:val="0"/>
                <w:sz w:val="18"/>
              </w:rPr>
              <w:t>）</w:t>
            </w:r>
          </w:p>
        </w:tc>
      </w:tr>
      <w:tr w:rsidR="00000000" w14:paraId="758AC7F3" w14:textId="77777777">
        <w:trPr>
          <w:trHeight w:val="315"/>
        </w:trPr>
        <w:tc>
          <w:tcPr>
            <w:tcW w:w="831" w:type="dxa"/>
          </w:tcPr>
          <w:p w14:paraId="2CF9A95F" w14:textId="77777777" w:rsidR="00000000" w:rsidRDefault="007478C2">
            <w:pPr>
              <w:jc w:val="center"/>
              <w:rPr>
                <w:rFonts w:ascii="宋体" w:hAnsi="宋体"/>
                <w:sz w:val="24"/>
              </w:rPr>
            </w:pPr>
            <w:r>
              <w:rPr>
                <w:rFonts w:ascii="宋体" w:hAnsi="宋体" w:hint="eastAsia"/>
                <w:sz w:val="24"/>
              </w:rPr>
              <w:t>7</w:t>
            </w:r>
          </w:p>
        </w:tc>
        <w:tc>
          <w:tcPr>
            <w:tcW w:w="2985" w:type="dxa"/>
          </w:tcPr>
          <w:p w14:paraId="00E3786F" w14:textId="77777777" w:rsidR="00000000" w:rsidRDefault="007478C2">
            <w:pPr>
              <w:ind w:leftChars="50" w:left="105"/>
              <w:rPr>
                <w:rFonts w:ascii="宋体" w:hAnsi="宋体"/>
                <w:sz w:val="24"/>
              </w:rPr>
            </w:pPr>
            <w:r>
              <w:rPr>
                <w:rFonts w:ascii="宋体" w:hAnsi="宋体"/>
                <w:sz w:val="24"/>
              </w:rPr>
              <w:t>可转债</w:t>
            </w:r>
            <w:r>
              <w:rPr>
                <w:rFonts w:ascii="宋体" w:hAnsi="宋体" w:hint="eastAsia"/>
                <w:sz w:val="24"/>
              </w:rPr>
              <w:t>（可交换债）</w:t>
            </w:r>
          </w:p>
        </w:tc>
        <w:tc>
          <w:tcPr>
            <w:tcW w:w="1580" w:type="dxa"/>
          </w:tcPr>
          <w:p w14:paraId="318FE269"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1453</w:t>
            </w:r>
            <w:r>
              <w:rPr>
                <w:rFonts w:ascii="宋体" w:hAnsi="宋体" w:hint="eastAsia"/>
                <w:kern w:val="0"/>
                <w:sz w:val="18"/>
              </w:rPr>
              <w:t>）</w:t>
            </w:r>
          </w:p>
        </w:tc>
        <w:tc>
          <w:tcPr>
            <w:tcW w:w="3508" w:type="dxa"/>
          </w:tcPr>
          <w:p w14:paraId="77EDB6CD"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kern w:val="0"/>
                <w:sz w:val="18"/>
              </w:rPr>
              <w:t>1454</w:t>
            </w:r>
            <w:r>
              <w:rPr>
                <w:rFonts w:ascii="宋体" w:hAnsi="宋体" w:hint="eastAsia"/>
                <w:kern w:val="0"/>
                <w:sz w:val="18"/>
              </w:rPr>
              <w:t>）</w:t>
            </w:r>
          </w:p>
        </w:tc>
      </w:tr>
      <w:tr w:rsidR="00000000" w14:paraId="75E0F74D" w14:textId="77777777">
        <w:trPr>
          <w:trHeight w:val="315"/>
        </w:trPr>
        <w:tc>
          <w:tcPr>
            <w:tcW w:w="831" w:type="dxa"/>
          </w:tcPr>
          <w:p w14:paraId="6825A60B" w14:textId="77777777" w:rsidR="00000000" w:rsidRDefault="007478C2">
            <w:pPr>
              <w:jc w:val="center"/>
              <w:rPr>
                <w:rFonts w:ascii="宋体" w:hAnsi="宋体"/>
                <w:kern w:val="0"/>
                <w:sz w:val="24"/>
                <w:szCs w:val="24"/>
              </w:rPr>
            </w:pPr>
            <w:r>
              <w:rPr>
                <w:rFonts w:ascii="宋体" w:hAnsi="宋体" w:hint="eastAsia"/>
                <w:kern w:val="0"/>
                <w:sz w:val="24"/>
                <w:szCs w:val="24"/>
              </w:rPr>
              <w:t>8</w:t>
            </w:r>
          </w:p>
        </w:tc>
        <w:tc>
          <w:tcPr>
            <w:tcW w:w="2985" w:type="dxa"/>
          </w:tcPr>
          <w:p w14:paraId="075FDC13" w14:textId="77777777" w:rsidR="00000000" w:rsidRDefault="007478C2">
            <w:pPr>
              <w:ind w:leftChars="50" w:left="105"/>
              <w:rPr>
                <w:rFonts w:ascii="宋体" w:hAnsi="宋体"/>
                <w:kern w:val="0"/>
                <w:sz w:val="24"/>
                <w:szCs w:val="24"/>
              </w:rPr>
            </w:pPr>
            <w:r>
              <w:rPr>
                <w:rFonts w:ascii="宋体" w:hAnsi="宋体" w:hint="eastAsia"/>
                <w:kern w:val="0"/>
                <w:sz w:val="24"/>
                <w:szCs w:val="24"/>
              </w:rPr>
              <w:t>同业存单</w:t>
            </w:r>
          </w:p>
        </w:tc>
        <w:tc>
          <w:tcPr>
            <w:tcW w:w="1580" w:type="dxa"/>
          </w:tcPr>
          <w:p w14:paraId="038A83D9"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3243</w:t>
            </w:r>
            <w:r>
              <w:rPr>
                <w:rFonts w:ascii="宋体" w:hAnsi="宋体" w:hint="eastAsia"/>
                <w:kern w:val="0"/>
                <w:sz w:val="18"/>
              </w:rPr>
              <w:t>）</w:t>
            </w:r>
          </w:p>
        </w:tc>
        <w:tc>
          <w:tcPr>
            <w:tcW w:w="3508" w:type="dxa"/>
          </w:tcPr>
          <w:p w14:paraId="73F0BF1F"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3244</w:t>
            </w:r>
            <w:r>
              <w:rPr>
                <w:rFonts w:ascii="宋体" w:hAnsi="宋体" w:hint="eastAsia"/>
                <w:kern w:val="0"/>
                <w:sz w:val="18"/>
              </w:rPr>
              <w:t>）</w:t>
            </w:r>
          </w:p>
        </w:tc>
      </w:tr>
      <w:tr w:rsidR="00000000" w14:paraId="05DE548B" w14:textId="77777777">
        <w:trPr>
          <w:trHeight w:val="315"/>
        </w:trPr>
        <w:tc>
          <w:tcPr>
            <w:tcW w:w="831" w:type="dxa"/>
          </w:tcPr>
          <w:p w14:paraId="527C4CAB"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1435</w:t>
            </w:r>
            <w:r>
              <w:rPr>
                <w:rFonts w:ascii="宋体" w:hAnsi="宋体" w:hint="eastAsia"/>
                <w:kern w:val="0"/>
                <w:sz w:val="18"/>
              </w:rPr>
              <w:t>）</w:t>
            </w:r>
          </w:p>
        </w:tc>
        <w:tc>
          <w:tcPr>
            <w:tcW w:w="2985" w:type="dxa"/>
          </w:tcPr>
          <w:p w14:paraId="0596142A" w14:textId="77777777" w:rsidR="00000000" w:rsidRDefault="007478C2">
            <w:pPr>
              <w:ind w:leftChars="50" w:left="105"/>
              <w:rPr>
                <w:rFonts w:ascii="宋体" w:hAnsi="宋体"/>
                <w:sz w:val="24"/>
              </w:rPr>
            </w:pPr>
            <w:r>
              <w:rPr>
                <w:rFonts w:ascii="宋体" w:hAnsi="宋体" w:hint="eastAsia"/>
                <w:kern w:val="0"/>
                <w:sz w:val="18"/>
              </w:rPr>
              <w:t>（</w:t>
            </w:r>
            <w:r>
              <w:rPr>
                <w:rFonts w:ascii="宋体" w:hAnsi="宋体" w:hint="eastAsia"/>
                <w:kern w:val="0"/>
                <w:sz w:val="18"/>
              </w:rPr>
              <w:t>1436</w:t>
            </w:r>
            <w:r>
              <w:rPr>
                <w:rFonts w:ascii="宋体" w:hAnsi="宋体" w:hint="eastAsia"/>
                <w:kern w:val="0"/>
                <w:sz w:val="18"/>
              </w:rPr>
              <w:t>）</w:t>
            </w:r>
            <w:r>
              <w:rPr>
                <w:rFonts w:ascii="宋体" w:hAnsi="宋体"/>
                <w:sz w:val="24"/>
              </w:rPr>
              <w:t>…</w:t>
            </w:r>
          </w:p>
        </w:tc>
        <w:tc>
          <w:tcPr>
            <w:tcW w:w="1580" w:type="dxa"/>
          </w:tcPr>
          <w:p w14:paraId="69905324"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143</w:t>
            </w:r>
            <w:r>
              <w:rPr>
                <w:rFonts w:ascii="宋体" w:hAnsi="宋体" w:hint="eastAsia"/>
                <w:kern w:val="0"/>
                <w:sz w:val="18"/>
              </w:rPr>
              <w:t>7</w:t>
            </w:r>
            <w:r>
              <w:rPr>
                <w:rFonts w:ascii="宋体" w:hAnsi="宋体" w:hint="eastAsia"/>
                <w:kern w:val="0"/>
                <w:sz w:val="18"/>
              </w:rPr>
              <w:t>）</w:t>
            </w:r>
          </w:p>
        </w:tc>
        <w:tc>
          <w:tcPr>
            <w:tcW w:w="3508" w:type="dxa"/>
          </w:tcPr>
          <w:p w14:paraId="60D27BA5"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1439</w:t>
            </w:r>
            <w:r>
              <w:rPr>
                <w:rFonts w:ascii="宋体" w:hAnsi="宋体" w:hint="eastAsia"/>
                <w:kern w:val="0"/>
                <w:sz w:val="18"/>
              </w:rPr>
              <w:t>）</w:t>
            </w:r>
          </w:p>
        </w:tc>
      </w:tr>
      <w:tr w:rsidR="00000000" w14:paraId="37C698FD" w14:textId="77777777">
        <w:trPr>
          <w:trHeight w:val="315"/>
        </w:trPr>
        <w:tc>
          <w:tcPr>
            <w:tcW w:w="831" w:type="dxa"/>
          </w:tcPr>
          <w:p w14:paraId="3D5E05AE" w14:textId="77777777" w:rsidR="00000000" w:rsidRDefault="007478C2">
            <w:pPr>
              <w:jc w:val="center"/>
              <w:rPr>
                <w:rFonts w:ascii="宋体" w:hAnsi="宋体"/>
                <w:sz w:val="24"/>
              </w:rPr>
            </w:pPr>
            <w:r>
              <w:rPr>
                <w:rFonts w:ascii="宋体" w:hAnsi="宋体" w:hint="eastAsia"/>
                <w:sz w:val="24"/>
              </w:rPr>
              <w:t>N-1</w:t>
            </w:r>
          </w:p>
        </w:tc>
        <w:tc>
          <w:tcPr>
            <w:tcW w:w="2985" w:type="dxa"/>
          </w:tcPr>
          <w:p w14:paraId="5B0CABFE" w14:textId="77777777" w:rsidR="00000000" w:rsidRDefault="007478C2">
            <w:pPr>
              <w:ind w:leftChars="50" w:left="105"/>
              <w:rPr>
                <w:rFonts w:ascii="宋体" w:hAnsi="宋体"/>
                <w:sz w:val="24"/>
              </w:rPr>
            </w:pPr>
            <w:r>
              <w:rPr>
                <w:rFonts w:ascii="宋体" w:hAnsi="宋体"/>
                <w:sz w:val="24"/>
              </w:rPr>
              <w:t>其他</w:t>
            </w:r>
          </w:p>
        </w:tc>
        <w:tc>
          <w:tcPr>
            <w:tcW w:w="1580" w:type="dxa"/>
          </w:tcPr>
          <w:p w14:paraId="102F0991"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1455</w:t>
            </w:r>
            <w:r>
              <w:rPr>
                <w:rFonts w:ascii="宋体" w:hAnsi="宋体" w:hint="eastAsia"/>
                <w:kern w:val="0"/>
                <w:sz w:val="18"/>
              </w:rPr>
              <w:t>）</w:t>
            </w:r>
          </w:p>
        </w:tc>
        <w:tc>
          <w:tcPr>
            <w:tcW w:w="3508" w:type="dxa"/>
          </w:tcPr>
          <w:p w14:paraId="778EAE6E"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kern w:val="0"/>
                <w:sz w:val="18"/>
              </w:rPr>
              <w:t>1456</w:t>
            </w:r>
            <w:r>
              <w:rPr>
                <w:rFonts w:ascii="宋体" w:hAnsi="宋体" w:hint="eastAsia"/>
                <w:kern w:val="0"/>
                <w:sz w:val="18"/>
              </w:rPr>
              <w:t>）</w:t>
            </w:r>
          </w:p>
        </w:tc>
      </w:tr>
      <w:tr w:rsidR="00000000" w14:paraId="2E1AC4B2" w14:textId="77777777">
        <w:trPr>
          <w:trHeight w:val="315"/>
        </w:trPr>
        <w:tc>
          <w:tcPr>
            <w:tcW w:w="831" w:type="dxa"/>
          </w:tcPr>
          <w:p w14:paraId="58E7F275" w14:textId="77777777" w:rsidR="00000000" w:rsidRDefault="007478C2">
            <w:pPr>
              <w:jc w:val="center"/>
              <w:rPr>
                <w:rFonts w:ascii="宋体" w:hAnsi="宋体"/>
                <w:sz w:val="24"/>
              </w:rPr>
            </w:pPr>
            <w:r>
              <w:rPr>
                <w:rFonts w:ascii="宋体" w:hAnsi="宋体" w:hint="eastAsia"/>
                <w:sz w:val="24"/>
              </w:rPr>
              <w:t>N</w:t>
            </w:r>
          </w:p>
        </w:tc>
        <w:tc>
          <w:tcPr>
            <w:tcW w:w="2985" w:type="dxa"/>
          </w:tcPr>
          <w:p w14:paraId="554D5675" w14:textId="77777777" w:rsidR="00000000" w:rsidRDefault="007478C2">
            <w:pPr>
              <w:ind w:leftChars="50" w:left="105"/>
              <w:rPr>
                <w:rFonts w:ascii="宋体" w:hAnsi="宋体"/>
                <w:sz w:val="24"/>
              </w:rPr>
            </w:pPr>
            <w:r>
              <w:rPr>
                <w:rFonts w:ascii="宋体" w:hAnsi="宋体"/>
                <w:sz w:val="24"/>
              </w:rPr>
              <w:t>合计</w:t>
            </w:r>
          </w:p>
        </w:tc>
        <w:tc>
          <w:tcPr>
            <w:tcW w:w="1580" w:type="dxa"/>
          </w:tcPr>
          <w:p w14:paraId="12FAAC2F"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1457</w:t>
            </w:r>
            <w:r>
              <w:rPr>
                <w:rFonts w:ascii="宋体" w:hAnsi="宋体" w:hint="eastAsia"/>
                <w:kern w:val="0"/>
                <w:sz w:val="18"/>
              </w:rPr>
              <w:t>）</w:t>
            </w:r>
          </w:p>
        </w:tc>
        <w:tc>
          <w:tcPr>
            <w:tcW w:w="3508" w:type="dxa"/>
          </w:tcPr>
          <w:p w14:paraId="35AC4D35"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kern w:val="0"/>
                <w:sz w:val="18"/>
              </w:rPr>
              <w:t>1458</w:t>
            </w:r>
            <w:r>
              <w:rPr>
                <w:rFonts w:ascii="宋体" w:hAnsi="宋体" w:hint="eastAsia"/>
                <w:kern w:val="0"/>
                <w:sz w:val="18"/>
              </w:rPr>
              <w:t>）</w:t>
            </w:r>
          </w:p>
        </w:tc>
      </w:tr>
    </w:tbl>
    <w:p w14:paraId="53F89D5B"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1461</w:t>
      </w:r>
      <w:r>
        <w:rPr>
          <w:rFonts w:ascii="宋体" w:hAnsi="宋体" w:hint="eastAsia"/>
          <w:kern w:val="0"/>
          <w:sz w:val="18"/>
        </w:rPr>
        <w:t>）</w:t>
      </w:r>
    </w:p>
    <w:p w14:paraId="03B98AD9" w14:textId="77777777" w:rsidR="00000000" w:rsidRDefault="007478C2">
      <w:pPr>
        <w:rPr>
          <w:rFonts w:ascii="宋体" w:hAnsi="宋体"/>
          <w:sz w:val="24"/>
        </w:rPr>
      </w:pPr>
    </w:p>
    <w:p w14:paraId="001051B2" w14:textId="77777777" w:rsidR="00000000" w:rsidRDefault="007478C2">
      <w:pPr>
        <w:pStyle w:val="Heading2"/>
        <w:rPr>
          <w:rFonts w:ascii="宋体" w:hAnsi="宋体"/>
        </w:rPr>
      </w:pPr>
      <w:bookmarkStart w:id="154" w:name="_Toc5248"/>
      <w:bookmarkStart w:id="155" w:name="_Toc101344041"/>
      <w:bookmarkStart w:id="156" w:name="_Toc5519"/>
      <w:r>
        <w:rPr>
          <w:rFonts w:ascii="宋体" w:hAnsi="宋体" w:hint="eastAsia"/>
        </w:rPr>
        <w:t xml:space="preserve">8.6 </w:t>
      </w:r>
      <w:r>
        <w:rPr>
          <w:rFonts w:ascii="宋体" w:hAnsi="宋体" w:hint="eastAsia"/>
        </w:rPr>
        <w:t>期末按公允价值占基金资产净值比例大小排序的前五名债券投资明细</w:t>
      </w:r>
      <w:bookmarkEnd w:id="154"/>
      <w:bookmarkEnd w:id="155"/>
      <w:bookmarkEnd w:id="156"/>
    </w:p>
    <w:p w14:paraId="0D1AC93F" w14:textId="77777777" w:rsidR="00000000" w:rsidRDefault="007478C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798"/>
        <w:gridCol w:w="1260"/>
        <w:gridCol w:w="1260"/>
        <w:gridCol w:w="1440"/>
        <w:gridCol w:w="1310"/>
        <w:gridCol w:w="2983"/>
      </w:tblGrid>
      <w:tr w:rsidR="00000000" w14:paraId="5266E937" w14:textId="77777777">
        <w:trPr>
          <w:trHeight w:val="286"/>
          <w:jc w:val="center"/>
        </w:trPr>
        <w:tc>
          <w:tcPr>
            <w:tcW w:w="798" w:type="dxa"/>
            <w:vAlign w:val="center"/>
          </w:tcPr>
          <w:p w14:paraId="57A7367A" w14:textId="77777777" w:rsidR="00000000" w:rsidRDefault="007478C2">
            <w:pPr>
              <w:jc w:val="center"/>
              <w:rPr>
                <w:rFonts w:ascii="宋体" w:hAnsi="宋体"/>
                <w:sz w:val="24"/>
              </w:rPr>
            </w:pPr>
            <w:r>
              <w:rPr>
                <w:rFonts w:ascii="宋体" w:hAnsi="宋体" w:hint="eastAsia"/>
                <w:sz w:val="24"/>
              </w:rPr>
              <w:t>序号</w:t>
            </w:r>
          </w:p>
        </w:tc>
        <w:tc>
          <w:tcPr>
            <w:tcW w:w="1260" w:type="dxa"/>
          </w:tcPr>
          <w:p w14:paraId="44E1BD7B"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债券代码</w:t>
            </w:r>
          </w:p>
        </w:tc>
        <w:tc>
          <w:tcPr>
            <w:tcW w:w="1260" w:type="dxa"/>
            <w:tcMar>
              <w:top w:w="15" w:type="dxa"/>
              <w:left w:w="15" w:type="dxa"/>
              <w:bottom w:w="0" w:type="dxa"/>
              <w:right w:w="15" w:type="dxa"/>
            </w:tcMar>
            <w:vAlign w:val="center"/>
          </w:tcPr>
          <w:p w14:paraId="232EF32C"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债券名称</w:t>
            </w:r>
          </w:p>
        </w:tc>
        <w:tc>
          <w:tcPr>
            <w:tcW w:w="1440" w:type="dxa"/>
            <w:tcMar>
              <w:top w:w="15" w:type="dxa"/>
              <w:left w:w="15" w:type="dxa"/>
              <w:bottom w:w="0" w:type="dxa"/>
              <w:right w:w="15" w:type="dxa"/>
            </w:tcMar>
          </w:tcPr>
          <w:p w14:paraId="5B33B081" w14:textId="77777777" w:rsidR="00000000" w:rsidRDefault="007478C2">
            <w:pPr>
              <w:jc w:val="center"/>
              <w:rPr>
                <w:rFonts w:ascii="宋体" w:hAnsi="宋体"/>
                <w:sz w:val="24"/>
              </w:rPr>
            </w:pPr>
            <w:r>
              <w:rPr>
                <w:rFonts w:ascii="宋体" w:hAnsi="宋体" w:hint="eastAsia"/>
                <w:sz w:val="24"/>
              </w:rPr>
              <w:t>数量（张）</w:t>
            </w:r>
          </w:p>
        </w:tc>
        <w:tc>
          <w:tcPr>
            <w:tcW w:w="1310" w:type="dxa"/>
            <w:tcMar>
              <w:top w:w="15" w:type="dxa"/>
              <w:left w:w="15" w:type="dxa"/>
              <w:bottom w:w="0" w:type="dxa"/>
              <w:right w:w="15" w:type="dxa"/>
            </w:tcMar>
            <w:vAlign w:val="center"/>
          </w:tcPr>
          <w:p w14:paraId="690736AD" w14:textId="77777777" w:rsidR="00000000" w:rsidRDefault="007478C2">
            <w:pPr>
              <w:jc w:val="center"/>
              <w:rPr>
                <w:rFonts w:ascii="宋体" w:hAnsi="宋体"/>
                <w:sz w:val="24"/>
              </w:rPr>
            </w:pPr>
            <w:r>
              <w:rPr>
                <w:rFonts w:ascii="宋体" w:hAnsi="宋体" w:hint="eastAsia"/>
                <w:sz w:val="24"/>
              </w:rPr>
              <w:t>公允价值</w:t>
            </w:r>
            <w:r>
              <w:rPr>
                <w:rFonts w:ascii="宋体" w:hAnsi="宋体" w:hint="eastAsia"/>
                <w:kern w:val="0"/>
                <w:sz w:val="18"/>
              </w:rPr>
              <w:t xml:space="preserve"> </w:t>
            </w:r>
          </w:p>
        </w:tc>
        <w:tc>
          <w:tcPr>
            <w:tcW w:w="2983" w:type="dxa"/>
            <w:tcMar>
              <w:top w:w="15" w:type="dxa"/>
              <w:left w:w="15" w:type="dxa"/>
              <w:bottom w:w="0" w:type="dxa"/>
              <w:right w:w="15" w:type="dxa"/>
            </w:tcMar>
            <w:vAlign w:val="center"/>
          </w:tcPr>
          <w:p w14:paraId="54C987AD" w14:textId="77777777" w:rsidR="00000000" w:rsidRDefault="007478C2">
            <w:pPr>
              <w:jc w:val="center"/>
              <w:rPr>
                <w:rFonts w:ascii="宋体" w:hAnsi="宋体"/>
                <w:sz w:val="24"/>
              </w:rPr>
            </w:pPr>
            <w:r>
              <w:rPr>
                <w:rFonts w:ascii="宋体" w:hAnsi="宋体" w:hint="eastAsia"/>
                <w:sz w:val="24"/>
              </w:rPr>
              <w:t>占基金资产净值比例（％）</w:t>
            </w:r>
          </w:p>
        </w:tc>
      </w:tr>
      <w:tr w:rsidR="00000000" w14:paraId="704ECAB2" w14:textId="77777777">
        <w:trPr>
          <w:trHeight w:val="286"/>
          <w:jc w:val="center"/>
        </w:trPr>
        <w:tc>
          <w:tcPr>
            <w:tcW w:w="798" w:type="dxa"/>
            <w:vAlign w:val="bottom"/>
          </w:tcPr>
          <w:p w14:paraId="510DB600"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1474</w:t>
            </w:r>
            <w:r>
              <w:rPr>
                <w:rFonts w:ascii="宋体" w:hAnsi="宋体" w:hint="eastAsia"/>
                <w:kern w:val="0"/>
                <w:sz w:val="18"/>
              </w:rPr>
              <w:t>）</w:t>
            </w:r>
          </w:p>
        </w:tc>
        <w:tc>
          <w:tcPr>
            <w:tcW w:w="1260" w:type="dxa"/>
          </w:tcPr>
          <w:p w14:paraId="160C01BC" w14:textId="77777777" w:rsidR="00000000" w:rsidRDefault="007478C2">
            <w:pPr>
              <w:jc w:val="center"/>
              <w:rPr>
                <w:rFonts w:ascii="宋体" w:hAnsi="宋体"/>
                <w:sz w:val="24"/>
              </w:rPr>
            </w:pPr>
            <w:r>
              <w:rPr>
                <w:rFonts w:ascii="宋体" w:hAnsi="宋体" w:hint="eastAsia"/>
                <w:sz w:val="18"/>
              </w:rPr>
              <w:t>（</w:t>
            </w:r>
            <w:r>
              <w:rPr>
                <w:rFonts w:ascii="宋体" w:hAnsi="宋体"/>
                <w:sz w:val="18"/>
              </w:rPr>
              <w:t>1475</w:t>
            </w:r>
            <w:r>
              <w:rPr>
                <w:rFonts w:ascii="宋体" w:hAnsi="宋体" w:hint="eastAsia"/>
                <w:sz w:val="18"/>
              </w:rPr>
              <w:t>）</w:t>
            </w:r>
          </w:p>
        </w:tc>
        <w:tc>
          <w:tcPr>
            <w:tcW w:w="1260" w:type="dxa"/>
            <w:tcMar>
              <w:top w:w="15" w:type="dxa"/>
              <w:left w:w="15" w:type="dxa"/>
              <w:bottom w:w="0" w:type="dxa"/>
              <w:right w:w="15" w:type="dxa"/>
            </w:tcMar>
            <w:vAlign w:val="bottom"/>
          </w:tcPr>
          <w:p w14:paraId="65AB33B4" w14:textId="77777777" w:rsidR="00000000" w:rsidRDefault="007478C2">
            <w:pPr>
              <w:jc w:val="center"/>
              <w:rPr>
                <w:rFonts w:ascii="宋体" w:hAnsi="宋体"/>
                <w:sz w:val="24"/>
              </w:rPr>
            </w:pPr>
            <w:r>
              <w:rPr>
                <w:rFonts w:ascii="宋体" w:hAnsi="宋体" w:hint="eastAsia"/>
                <w:sz w:val="18"/>
              </w:rPr>
              <w:t>（</w:t>
            </w:r>
            <w:r>
              <w:rPr>
                <w:rFonts w:ascii="宋体" w:hAnsi="宋体"/>
                <w:sz w:val="18"/>
              </w:rPr>
              <w:t>1476</w:t>
            </w:r>
            <w:r>
              <w:rPr>
                <w:rFonts w:ascii="宋体" w:hAnsi="宋体" w:hint="eastAsia"/>
                <w:sz w:val="18"/>
              </w:rPr>
              <w:t>）</w:t>
            </w:r>
          </w:p>
        </w:tc>
        <w:tc>
          <w:tcPr>
            <w:tcW w:w="1440" w:type="dxa"/>
            <w:tcMar>
              <w:top w:w="15" w:type="dxa"/>
              <w:left w:w="15" w:type="dxa"/>
              <w:bottom w:w="0" w:type="dxa"/>
              <w:right w:w="15" w:type="dxa"/>
            </w:tcMar>
          </w:tcPr>
          <w:p w14:paraId="73EB793F" w14:textId="77777777" w:rsidR="00000000" w:rsidRDefault="007478C2">
            <w:pPr>
              <w:jc w:val="center"/>
              <w:rPr>
                <w:rFonts w:ascii="宋体" w:hAnsi="宋体"/>
                <w:sz w:val="24"/>
              </w:rPr>
            </w:pPr>
            <w:r>
              <w:rPr>
                <w:rFonts w:ascii="宋体" w:hAnsi="宋体" w:hint="eastAsia"/>
                <w:kern w:val="0"/>
                <w:sz w:val="18"/>
              </w:rPr>
              <w:t>（</w:t>
            </w:r>
            <w:r>
              <w:rPr>
                <w:rFonts w:ascii="宋体" w:hAnsi="宋体"/>
                <w:kern w:val="0"/>
                <w:sz w:val="18"/>
              </w:rPr>
              <w:t>1477</w:t>
            </w:r>
            <w:r>
              <w:rPr>
                <w:rFonts w:ascii="宋体" w:hAnsi="宋体" w:hint="eastAsia"/>
                <w:kern w:val="0"/>
                <w:sz w:val="18"/>
              </w:rPr>
              <w:t>）</w:t>
            </w:r>
          </w:p>
        </w:tc>
        <w:tc>
          <w:tcPr>
            <w:tcW w:w="1310" w:type="dxa"/>
            <w:tcMar>
              <w:top w:w="15" w:type="dxa"/>
              <w:left w:w="15" w:type="dxa"/>
              <w:bottom w:w="0" w:type="dxa"/>
              <w:right w:w="15" w:type="dxa"/>
            </w:tcMar>
            <w:vAlign w:val="bottom"/>
          </w:tcPr>
          <w:p w14:paraId="2B976591" w14:textId="77777777" w:rsidR="00000000" w:rsidRDefault="007478C2">
            <w:pPr>
              <w:jc w:val="center"/>
              <w:rPr>
                <w:rFonts w:ascii="宋体" w:hAnsi="宋体"/>
                <w:sz w:val="24"/>
              </w:rPr>
            </w:pPr>
            <w:r>
              <w:rPr>
                <w:rFonts w:ascii="宋体" w:hAnsi="宋体" w:hint="eastAsia"/>
                <w:kern w:val="0"/>
                <w:sz w:val="18"/>
              </w:rPr>
              <w:t>（</w:t>
            </w:r>
            <w:r>
              <w:rPr>
                <w:rFonts w:ascii="宋体" w:hAnsi="宋体"/>
                <w:kern w:val="0"/>
                <w:sz w:val="18"/>
              </w:rPr>
              <w:t>1478</w:t>
            </w:r>
            <w:r>
              <w:rPr>
                <w:rFonts w:ascii="宋体" w:hAnsi="宋体" w:hint="eastAsia"/>
                <w:kern w:val="0"/>
                <w:sz w:val="18"/>
              </w:rPr>
              <w:t>）</w:t>
            </w:r>
          </w:p>
        </w:tc>
        <w:tc>
          <w:tcPr>
            <w:tcW w:w="2983" w:type="dxa"/>
            <w:tcMar>
              <w:top w:w="15" w:type="dxa"/>
              <w:left w:w="15" w:type="dxa"/>
              <w:bottom w:w="0" w:type="dxa"/>
              <w:right w:w="15" w:type="dxa"/>
            </w:tcMar>
            <w:vAlign w:val="bottom"/>
          </w:tcPr>
          <w:p w14:paraId="6A2032EE" w14:textId="77777777" w:rsidR="00000000" w:rsidRDefault="007478C2">
            <w:pPr>
              <w:jc w:val="center"/>
              <w:rPr>
                <w:rFonts w:ascii="宋体" w:hAnsi="宋体"/>
                <w:sz w:val="24"/>
              </w:rPr>
            </w:pPr>
            <w:r>
              <w:rPr>
                <w:rFonts w:ascii="宋体" w:hAnsi="宋体" w:hint="eastAsia"/>
                <w:kern w:val="0"/>
                <w:sz w:val="18"/>
              </w:rPr>
              <w:t>（</w:t>
            </w:r>
            <w:r>
              <w:rPr>
                <w:rFonts w:ascii="宋体" w:hAnsi="宋体"/>
                <w:kern w:val="0"/>
                <w:sz w:val="18"/>
              </w:rPr>
              <w:t>1479</w:t>
            </w:r>
            <w:r>
              <w:rPr>
                <w:rFonts w:ascii="宋体" w:hAnsi="宋体" w:hint="eastAsia"/>
                <w:kern w:val="0"/>
                <w:sz w:val="18"/>
              </w:rPr>
              <w:t>）</w:t>
            </w:r>
          </w:p>
        </w:tc>
      </w:tr>
      <w:tr w:rsidR="00000000" w14:paraId="3C49817C" w14:textId="77777777">
        <w:trPr>
          <w:trHeight w:val="286"/>
          <w:jc w:val="center"/>
        </w:trPr>
        <w:tc>
          <w:tcPr>
            <w:tcW w:w="798" w:type="dxa"/>
            <w:vAlign w:val="bottom"/>
          </w:tcPr>
          <w:p w14:paraId="19C300A2" w14:textId="77777777" w:rsidR="00000000" w:rsidRDefault="007478C2">
            <w:pPr>
              <w:jc w:val="center"/>
              <w:rPr>
                <w:rFonts w:ascii="宋体" w:hAnsi="宋体"/>
                <w:sz w:val="24"/>
              </w:rPr>
            </w:pPr>
            <w:r>
              <w:rPr>
                <w:rFonts w:ascii="宋体" w:hAnsi="宋体" w:hint="eastAsia"/>
                <w:sz w:val="24"/>
              </w:rPr>
              <w:t>1</w:t>
            </w:r>
          </w:p>
        </w:tc>
        <w:tc>
          <w:tcPr>
            <w:tcW w:w="1260" w:type="dxa"/>
          </w:tcPr>
          <w:p w14:paraId="68FC04F7" w14:textId="77777777" w:rsidR="00000000" w:rsidRDefault="007478C2">
            <w:pPr>
              <w:jc w:val="center"/>
              <w:rPr>
                <w:rFonts w:ascii="宋体" w:hAnsi="宋体"/>
                <w:sz w:val="24"/>
              </w:rPr>
            </w:pPr>
          </w:p>
        </w:tc>
        <w:tc>
          <w:tcPr>
            <w:tcW w:w="1260" w:type="dxa"/>
            <w:tcMar>
              <w:top w:w="15" w:type="dxa"/>
              <w:left w:w="15" w:type="dxa"/>
              <w:bottom w:w="0" w:type="dxa"/>
              <w:right w:w="15" w:type="dxa"/>
            </w:tcMar>
            <w:vAlign w:val="bottom"/>
          </w:tcPr>
          <w:p w14:paraId="275767D3" w14:textId="77777777" w:rsidR="00000000" w:rsidRDefault="007478C2">
            <w:pPr>
              <w:jc w:val="center"/>
              <w:rPr>
                <w:rFonts w:ascii="宋体" w:hAnsi="宋体"/>
                <w:sz w:val="24"/>
              </w:rPr>
            </w:pPr>
          </w:p>
        </w:tc>
        <w:tc>
          <w:tcPr>
            <w:tcW w:w="1440" w:type="dxa"/>
            <w:tcMar>
              <w:top w:w="15" w:type="dxa"/>
              <w:left w:w="15" w:type="dxa"/>
              <w:bottom w:w="0" w:type="dxa"/>
              <w:right w:w="15" w:type="dxa"/>
            </w:tcMar>
          </w:tcPr>
          <w:p w14:paraId="5F36D94D" w14:textId="77777777" w:rsidR="00000000" w:rsidRDefault="007478C2">
            <w:pPr>
              <w:jc w:val="right"/>
              <w:rPr>
                <w:rFonts w:ascii="宋体" w:hAnsi="宋体"/>
                <w:sz w:val="24"/>
              </w:rPr>
            </w:pPr>
          </w:p>
        </w:tc>
        <w:tc>
          <w:tcPr>
            <w:tcW w:w="1310" w:type="dxa"/>
            <w:tcMar>
              <w:top w:w="15" w:type="dxa"/>
              <w:left w:w="15" w:type="dxa"/>
              <w:bottom w:w="0" w:type="dxa"/>
              <w:right w:w="15" w:type="dxa"/>
            </w:tcMar>
            <w:vAlign w:val="bottom"/>
          </w:tcPr>
          <w:p w14:paraId="563B3C08" w14:textId="77777777" w:rsidR="00000000" w:rsidRDefault="007478C2">
            <w:pPr>
              <w:jc w:val="right"/>
              <w:rPr>
                <w:rFonts w:ascii="宋体" w:hAnsi="宋体"/>
                <w:sz w:val="24"/>
              </w:rPr>
            </w:pPr>
          </w:p>
        </w:tc>
        <w:tc>
          <w:tcPr>
            <w:tcW w:w="2983" w:type="dxa"/>
            <w:tcMar>
              <w:top w:w="15" w:type="dxa"/>
              <w:left w:w="15" w:type="dxa"/>
              <w:bottom w:w="0" w:type="dxa"/>
              <w:right w:w="15" w:type="dxa"/>
            </w:tcMar>
            <w:vAlign w:val="bottom"/>
          </w:tcPr>
          <w:p w14:paraId="397AEFAD" w14:textId="77777777" w:rsidR="00000000" w:rsidRDefault="007478C2">
            <w:pPr>
              <w:jc w:val="right"/>
              <w:rPr>
                <w:rFonts w:ascii="宋体" w:hAnsi="宋体"/>
                <w:sz w:val="24"/>
              </w:rPr>
            </w:pPr>
          </w:p>
        </w:tc>
      </w:tr>
      <w:tr w:rsidR="00000000" w14:paraId="662DE99F" w14:textId="77777777">
        <w:trPr>
          <w:trHeight w:val="286"/>
          <w:jc w:val="center"/>
        </w:trPr>
        <w:tc>
          <w:tcPr>
            <w:tcW w:w="798" w:type="dxa"/>
            <w:vAlign w:val="bottom"/>
          </w:tcPr>
          <w:p w14:paraId="6AF95061" w14:textId="77777777" w:rsidR="00000000" w:rsidRDefault="007478C2">
            <w:pPr>
              <w:jc w:val="center"/>
              <w:rPr>
                <w:rFonts w:ascii="宋体" w:hAnsi="宋体"/>
                <w:sz w:val="24"/>
              </w:rPr>
            </w:pPr>
            <w:r>
              <w:rPr>
                <w:rFonts w:ascii="宋体" w:hAnsi="宋体" w:hint="eastAsia"/>
                <w:sz w:val="24"/>
              </w:rPr>
              <w:t>2</w:t>
            </w:r>
          </w:p>
        </w:tc>
        <w:tc>
          <w:tcPr>
            <w:tcW w:w="1260" w:type="dxa"/>
          </w:tcPr>
          <w:p w14:paraId="798D8D60" w14:textId="77777777" w:rsidR="00000000" w:rsidRDefault="007478C2">
            <w:pPr>
              <w:jc w:val="center"/>
              <w:rPr>
                <w:rFonts w:ascii="宋体" w:hAnsi="宋体"/>
                <w:sz w:val="24"/>
              </w:rPr>
            </w:pPr>
          </w:p>
        </w:tc>
        <w:tc>
          <w:tcPr>
            <w:tcW w:w="1260" w:type="dxa"/>
            <w:tcMar>
              <w:top w:w="15" w:type="dxa"/>
              <w:left w:w="15" w:type="dxa"/>
              <w:bottom w:w="0" w:type="dxa"/>
              <w:right w:w="15" w:type="dxa"/>
            </w:tcMar>
            <w:vAlign w:val="bottom"/>
          </w:tcPr>
          <w:p w14:paraId="46758AB2" w14:textId="77777777" w:rsidR="00000000" w:rsidRDefault="007478C2">
            <w:pPr>
              <w:jc w:val="center"/>
              <w:rPr>
                <w:rFonts w:ascii="宋体" w:hAnsi="宋体"/>
                <w:sz w:val="24"/>
              </w:rPr>
            </w:pPr>
          </w:p>
        </w:tc>
        <w:tc>
          <w:tcPr>
            <w:tcW w:w="1440" w:type="dxa"/>
            <w:tcMar>
              <w:top w:w="15" w:type="dxa"/>
              <w:left w:w="15" w:type="dxa"/>
              <w:bottom w:w="0" w:type="dxa"/>
              <w:right w:w="15" w:type="dxa"/>
            </w:tcMar>
          </w:tcPr>
          <w:p w14:paraId="26569B05" w14:textId="77777777" w:rsidR="00000000" w:rsidRDefault="007478C2">
            <w:pPr>
              <w:jc w:val="right"/>
              <w:rPr>
                <w:rFonts w:ascii="宋体" w:hAnsi="宋体"/>
                <w:sz w:val="24"/>
              </w:rPr>
            </w:pPr>
          </w:p>
        </w:tc>
        <w:tc>
          <w:tcPr>
            <w:tcW w:w="1310" w:type="dxa"/>
            <w:tcMar>
              <w:top w:w="15" w:type="dxa"/>
              <w:left w:w="15" w:type="dxa"/>
              <w:bottom w:w="0" w:type="dxa"/>
              <w:right w:w="15" w:type="dxa"/>
            </w:tcMar>
            <w:vAlign w:val="bottom"/>
          </w:tcPr>
          <w:p w14:paraId="6385C5D0" w14:textId="77777777" w:rsidR="00000000" w:rsidRDefault="007478C2">
            <w:pPr>
              <w:jc w:val="right"/>
              <w:rPr>
                <w:rFonts w:ascii="宋体" w:hAnsi="宋体"/>
                <w:sz w:val="24"/>
              </w:rPr>
            </w:pPr>
          </w:p>
        </w:tc>
        <w:tc>
          <w:tcPr>
            <w:tcW w:w="2983" w:type="dxa"/>
            <w:tcMar>
              <w:top w:w="15" w:type="dxa"/>
              <w:left w:w="15" w:type="dxa"/>
              <w:bottom w:w="0" w:type="dxa"/>
              <w:right w:w="15" w:type="dxa"/>
            </w:tcMar>
            <w:vAlign w:val="bottom"/>
          </w:tcPr>
          <w:p w14:paraId="1E02A2D8" w14:textId="77777777" w:rsidR="00000000" w:rsidRDefault="007478C2">
            <w:pPr>
              <w:jc w:val="right"/>
              <w:rPr>
                <w:rFonts w:ascii="宋体" w:hAnsi="宋体"/>
                <w:sz w:val="24"/>
              </w:rPr>
            </w:pPr>
          </w:p>
        </w:tc>
      </w:tr>
      <w:tr w:rsidR="00000000" w14:paraId="0B9E45A5" w14:textId="77777777">
        <w:trPr>
          <w:trHeight w:val="286"/>
          <w:jc w:val="center"/>
        </w:trPr>
        <w:tc>
          <w:tcPr>
            <w:tcW w:w="798" w:type="dxa"/>
            <w:vAlign w:val="bottom"/>
          </w:tcPr>
          <w:p w14:paraId="0A685899" w14:textId="77777777" w:rsidR="00000000" w:rsidRDefault="007478C2">
            <w:pPr>
              <w:jc w:val="center"/>
              <w:rPr>
                <w:rFonts w:ascii="宋体" w:hAnsi="宋体"/>
                <w:sz w:val="24"/>
              </w:rPr>
            </w:pPr>
            <w:r>
              <w:rPr>
                <w:rFonts w:ascii="宋体" w:hAnsi="宋体" w:hint="eastAsia"/>
                <w:sz w:val="24"/>
              </w:rPr>
              <w:t>……</w:t>
            </w:r>
          </w:p>
        </w:tc>
        <w:tc>
          <w:tcPr>
            <w:tcW w:w="1260" w:type="dxa"/>
          </w:tcPr>
          <w:p w14:paraId="601BA545" w14:textId="77777777" w:rsidR="00000000" w:rsidRDefault="007478C2">
            <w:pPr>
              <w:jc w:val="center"/>
              <w:rPr>
                <w:rFonts w:ascii="宋体" w:hAnsi="宋体"/>
                <w:sz w:val="24"/>
              </w:rPr>
            </w:pPr>
          </w:p>
        </w:tc>
        <w:tc>
          <w:tcPr>
            <w:tcW w:w="1260" w:type="dxa"/>
            <w:tcMar>
              <w:top w:w="15" w:type="dxa"/>
              <w:left w:w="15" w:type="dxa"/>
              <w:bottom w:w="0" w:type="dxa"/>
              <w:right w:w="15" w:type="dxa"/>
            </w:tcMar>
            <w:vAlign w:val="bottom"/>
          </w:tcPr>
          <w:p w14:paraId="1FA0310B" w14:textId="77777777" w:rsidR="00000000" w:rsidRDefault="007478C2">
            <w:pPr>
              <w:jc w:val="center"/>
              <w:rPr>
                <w:rFonts w:ascii="宋体" w:hAnsi="宋体"/>
                <w:sz w:val="24"/>
              </w:rPr>
            </w:pPr>
          </w:p>
        </w:tc>
        <w:tc>
          <w:tcPr>
            <w:tcW w:w="1440" w:type="dxa"/>
            <w:tcMar>
              <w:top w:w="15" w:type="dxa"/>
              <w:left w:w="15" w:type="dxa"/>
              <w:bottom w:w="0" w:type="dxa"/>
              <w:right w:w="15" w:type="dxa"/>
            </w:tcMar>
          </w:tcPr>
          <w:p w14:paraId="5F8638D4" w14:textId="77777777" w:rsidR="00000000" w:rsidRDefault="007478C2">
            <w:pPr>
              <w:jc w:val="right"/>
              <w:rPr>
                <w:rFonts w:ascii="宋体" w:hAnsi="宋体"/>
                <w:sz w:val="24"/>
              </w:rPr>
            </w:pPr>
          </w:p>
        </w:tc>
        <w:tc>
          <w:tcPr>
            <w:tcW w:w="1310" w:type="dxa"/>
            <w:tcMar>
              <w:top w:w="15" w:type="dxa"/>
              <w:left w:w="15" w:type="dxa"/>
              <w:bottom w:w="0" w:type="dxa"/>
              <w:right w:w="15" w:type="dxa"/>
            </w:tcMar>
            <w:vAlign w:val="bottom"/>
          </w:tcPr>
          <w:p w14:paraId="3B3F01F2" w14:textId="77777777" w:rsidR="00000000" w:rsidRDefault="007478C2">
            <w:pPr>
              <w:jc w:val="right"/>
              <w:rPr>
                <w:rFonts w:ascii="宋体" w:hAnsi="宋体"/>
                <w:sz w:val="24"/>
              </w:rPr>
            </w:pPr>
          </w:p>
        </w:tc>
        <w:tc>
          <w:tcPr>
            <w:tcW w:w="2983" w:type="dxa"/>
            <w:tcMar>
              <w:top w:w="15" w:type="dxa"/>
              <w:left w:w="15" w:type="dxa"/>
              <w:bottom w:w="0" w:type="dxa"/>
              <w:right w:w="15" w:type="dxa"/>
            </w:tcMar>
            <w:vAlign w:val="bottom"/>
          </w:tcPr>
          <w:p w14:paraId="7B3A6E16" w14:textId="77777777" w:rsidR="00000000" w:rsidRDefault="007478C2">
            <w:pPr>
              <w:jc w:val="right"/>
              <w:rPr>
                <w:rFonts w:ascii="宋体" w:hAnsi="宋体"/>
                <w:sz w:val="24"/>
              </w:rPr>
            </w:pPr>
          </w:p>
        </w:tc>
      </w:tr>
      <w:tr w:rsidR="00000000" w14:paraId="3A8B2C54" w14:textId="77777777">
        <w:trPr>
          <w:trHeight w:val="286"/>
          <w:jc w:val="center"/>
        </w:trPr>
        <w:tc>
          <w:tcPr>
            <w:tcW w:w="798" w:type="dxa"/>
            <w:vAlign w:val="bottom"/>
          </w:tcPr>
          <w:p w14:paraId="51E283F6" w14:textId="77777777" w:rsidR="00000000" w:rsidRDefault="007478C2">
            <w:pPr>
              <w:jc w:val="center"/>
              <w:rPr>
                <w:rFonts w:ascii="宋体" w:hAnsi="宋体"/>
                <w:sz w:val="24"/>
              </w:rPr>
            </w:pPr>
            <w:r>
              <w:rPr>
                <w:rFonts w:ascii="宋体" w:hAnsi="宋体" w:hint="eastAsia"/>
                <w:sz w:val="24"/>
              </w:rPr>
              <w:t>5</w:t>
            </w:r>
          </w:p>
        </w:tc>
        <w:tc>
          <w:tcPr>
            <w:tcW w:w="1260" w:type="dxa"/>
          </w:tcPr>
          <w:p w14:paraId="79ED56F8" w14:textId="77777777" w:rsidR="00000000" w:rsidRDefault="007478C2">
            <w:pPr>
              <w:jc w:val="center"/>
              <w:rPr>
                <w:rFonts w:ascii="宋体" w:hAnsi="宋体"/>
                <w:sz w:val="24"/>
              </w:rPr>
            </w:pPr>
          </w:p>
        </w:tc>
        <w:tc>
          <w:tcPr>
            <w:tcW w:w="1260" w:type="dxa"/>
            <w:tcMar>
              <w:top w:w="15" w:type="dxa"/>
              <w:left w:w="15" w:type="dxa"/>
              <w:bottom w:w="0" w:type="dxa"/>
              <w:right w:w="15" w:type="dxa"/>
            </w:tcMar>
            <w:vAlign w:val="bottom"/>
          </w:tcPr>
          <w:p w14:paraId="212E69CC" w14:textId="77777777" w:rsidR="00000000" w:rsidRDefault="007478C2">
            <w:pPr>
              <w:jc w:val="center"/>
              <w:rPr>
                <w:rFonts w:ascii="宋体" w:hAnsi="宋体"/>
                <w:sz w:val="24"/>
              </w:rPr>
            </w:pPr>
          </w:p>
        </w:tc>
        <w:tc>
          <w:tcPr>
            <w:tcW w:w="1440" w:type="dxa"/>
            <w:tcMar>
              <w:top w:w="15" w:type="dxa"/>
              <w:left w:w="15" w:type="dxa"/>
              <w:bottom w:w="0" w:type="dxa"/>
              <w:right w:w="15" w:type="dxa"/>
            </w:tcMar>
          </w:tcPr>
          <w:p w14:paraId="0C9D7AC6" w14:textId="77777777" w:rsidR="00000000" w:rsidRDefault="007478C2">
            <w:pPr>
              <w:jc w:val="right"/>
              <w:rPr>
                <w:rFonts w:ascii="宋体" w:hAnsi="宋体"/>
                <w:sz w:val="24"/>
              </w:rPr>
            </w:pPr>
          </w:p>
        </w:tc>
        <w:tc>
          <w:tcPr>
            <w:tcW w:w="1310" w:type="dxa"/>
            <w:tcMar>
              <w:top w:w="15" w:type="dxa"/>
              <w:left w:w="15" w:type="dxa"/>
              <w:bottom w:w="0" w:type="dxa"/>
              <w:right w:w="15" w:type="dxa"/>
            </w:tcMar>
            <w:vAlign w:val="bottom"/>
          </w:tcPr>
          <w:p w14:paraId="107BB23C" w14:textId="77777777" w:rsidR="00000000" w:rsidRDefault="007478C2">
            <w:pPr>
              <w:jc w:val="right"/>
              <w:rPr>
                <w:rFonts w:ascii="宋体" w:hAnsi="宋体"/>
                <w:sz w:val="24"/>
              </w:rPr>
            </w:pPr>
          </w:p>
        </w:tc>
        <w:tc>
          <w:tcPr>
            <w:tcW w:w="2983" w:type="dxa"/>
            <w:tcMar>
              <w:top w:w="15" w:type="dxa"/>
              <w:left w:w="15" w:type="dxa"/>
              <w:bottom w:w="0" w:type="dxa"/>
              <w:right w:w="15" w:type="dxa"/>
            </w:tcMar>
            <w:vAlign w:val="bottom"/>
          </w:tcPr>
          <w:p w14:paraId="74715307" w14:textId="77777777" w:rsidR="00000000" w:rsidRDefault="007478C2">
            <w:pPr>
              <w:jc w:val="right"/>
              <w:rPr>
                <w:rFonts w:ascii="宋体" w:hAnsi="宋体"/>
                <w:sz w:val="24"/>
              </w:rPr>
            </w:pPr>
          </w:p>
        </w:tc>
      </w:tr>
    </w:tbl>
    <w:p w14:paraId="083064DE"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1480</w:t>
      </w:r>
      <w:r>
        <w:rPr>
          <w:rFonts w:ascii="宋体" w:hAnsi="宋体" w:hint="eastAsia"/>
          <w:kern w:val="0"/>
          <w:sz w:val="18"/>
        </w:rPr>
        <w:t>）</w:t>
      </w:r>
    </w:p>
    <w:p w14:paraId="439A3DAA" w14:textId="77777777" w:rsidR="00000000" w:rsidRDefault="007478C2">
      <w:pPr>
        <w:rPr>
          <w:rFonts w:ascii="宋体" w:hAnsi="宋体"/>
        </w:rPr>
      </w:pPr>
    </w:p>
    <w:p w14:paraId="0F3C7243" w14:textId="77777777" w:rsidR="00000000" w:rsidRDefault="007478C2">
      <w:pPr>
        <w:pStyle w:val="Heading2"/>
        <w:rPr>
          <w:rFonts w:ascii="宋体" w:hAnsi="宋体"/>
        </w:rPr>
      </w:pPr>
      <w:bookmarkStart w:id="157" w:name="_Toc3077"/>
      <w:bookmarkStart w:id="158" w:name="_Toc1839"/>
      <w:bookmarkStart w:id="159" w:name="_Toc101344042"/>
      <w:r>
        <w:rPr>
          <w:rFonts w:ascii="宋体" w:hAnsi="宋体" w:hint="eastAsia"/>
        </w:rPr>
        <w:t xml:space="preserve">8.7 </w:t>
      </w:r>
      <w:r>
        <w:rPr>
          <w:rFonts w:ascii="宋体" w:hAnsi="宋体" w:hint="eastAsia"/>
        </w:rPr>
        <w:t>期末按公允价值占基金资产净值比例大小排序的前十名资产支持证券投资明细</w:t>
      </w:r>
      <w:r>
        <w:rPr>
          <w:rFonts w:ascii="宋体" w:hAnsi="宋体"/>
          <w:vertAlign w:val="superscript"/>
        </w:rPr>
        <w:footnoteReference w:id="240"/>
      </w:r>
      <w:bookmarkEnd w:id="157"/>
      <w:bookmarkEnd w:id="158"/>
      <w:bookmarkEnd w:id="159"/>
    </w:p>
    <w:p w14:paraId="1CF81D1A" w14:textId="77777777" w:rsidR="00000000" w:rsidRDefault="007478C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5"/>
        <w:gridCol w:w="1252"/>
        <w:gridCol w:w="1342"/>
        <w:gridCol w:w="1439"/>
        <w:gridCol w:w="1340"/>
        <w:gridCol w:w="3056"/>
      </w:tblGrid>
      <w:tr w:rsidR="00000000" w14:paraId="52E15790" w14:textId="77777777">
        <w:trPr>
          <w:jc w:val="center"/>
        </w:trPr>
        <w:tc>
          <w:tcPr>
            <w:tcW w:w="1065" w:type="dxa"/>
          </w:tcPr>
          <w:p w14:paraId="75814117" w14:textId="77777777" w:rsidR="00000000" w:rsidRDefault="007478C2">
            <w:pPr>
              <w:jc w:val="center"/>
              <w:rPr>
                <w:rFonts w:ascii="宋体" w:hAnsi="宋体"/>
                <w:sz w:val="24"/>
              </w:rPr>
            </w:pPr>
            <w:r>
              <w:rPr>
                <w:rFonts w:ascii="宋体" w:hAnsi="宋体" w:hint="eastAsia"/>
                <w:sz w:val="24"/>
              </w:rPr>
              <w:t>序号</w:t>
            </w:r>
          </w:p>
        </w:tc>
        <w:tc>
          <w:tcPr>
            <w:tcW w:w="1252" w:type="dxa"/>
          </w:tcPr>
          <w:p w14:paraId="7AAAF69A" w14:textId="77777777" w:rsidR="00000000" w:rsidRDefault="007478C2">
            <w:pPr>
              <w:jc w:val="center"/>
              <w:rPr>
                <w:rFonts w:ascii="宋体" w:hAnsi="宋体"/>
                <w:sz w:val="24"/>
              </w:rPr>
            </w:pPr>
            <w:r>
              <w:rPr>
                <w:rFonts w:ascii="宋体" w:hAnsi="宋体" w:hint="eastAsia"/>
                <w:sz w:val="24"/>
              </w:rPr>
              <w:t>证券代码</w:t>
            </w:r>
          </w:p>
        </w:tc>
        <w:tc>
          <w:tcPr>
            <w:tcW w:w="1342" w:type="dxa"/>
          </w:tcPr>
          <w:p w14:paraId="0BC37DD7" w14:textId="77777777" w:rsidR="00000000" w:rsidRDefault="007478C2">
            <w:pPr>
              <w:jc w:val="center"/>
              <w:rPr>
                <w:rFonts w:ascii="宋体" w:hAnsi="宋体"/>
                <w:sz w:val="24"/>
              </w:rPr>
            </w:pPr>
            <w:r>
              <w:rPr>
                <w:rFonts w:ascii="宋体" w:hAnsi="宋体" w:hint="eastAsia"/>
                <w:sz w:val="24"/>
              </w:rPr>
              <w:t>证券名称</w:t>
            </w:r>
          </w:p>
        </w:tc>
        <w:tc>
          <w:tcPr>
            <w:tcW w:w="1439" w:type="dxa"/>
          </w:tcPr>
          <w:p w14:paraId="65BF5960" w14:textId="77777777" w:rsidR="00000000" w:rsidRDefault="007478C2">
            <w:pPr>
              <w:jc w:val="center"/>
              <w:rPr>
                <w:rFonts w:ascii="宋体" w:hAnsi="宋体"/>
                <w:sz w:val="24"/>
              </w:rPr>
            </w:pPr>
            <w:r>
              <w:rPr>
                <w:rFonts w:ascii="宋体" w:hAnsi="宋体" w:hint="eastAsia"/>
                <w:sz w:val="24"/>
              </w:rPr>
              <w:t>数量（份）</w:t>
            </w:r>
          </w:p>
        </w:tc>
        <w:tc>
          <w:tcPr>
            <w:tcW w:w="1340" w:type="dxa"/>
          </w:tcPr>
          <w:p w14:paraId="78D4A185" w14:textId="77777777" w:rsidR="00000000" w:rsidRDefault="007478C2">
            <w:pPr>
              <w:jc w:val="center"/>
              <w:rPr>
                <w:rFonts w:ascii="宋体" w:hAnsi="宋体"/>
                <w:sz w:val="24"/>
              </w:rPr>
            </w:pPr>
            <w:r>
              <w:rPr>
                <w:rFonts w:ascii="宋体" w:hAnsi="宋体" w:hint="eastAsia"/>
                <w:sz w:val="24"/>
              </w:rPr>
              <w:t>公允价值</w:t>
            </w:r>
            <w:r>
              <w:rPr>
                <w:rFonts w:ascii="宋体" w:hAnsi="宋体" w:hint="eastAsia"/>
                <w:sz w:val="24"/>
              </w:rPr>
              <w:t xml:space="preserve"> </w:t>
            </w:r>
          </w:p>
        </w:tc>
        <w:tc>
          <w:tcPr>
            <w:tcW w:w="3056" w:type="dxa"/>
          </w:tcPr>
          <w:p w14:paraId="10456FDE" w14:textId="77777777" w:rsidR="00000000" w:rsidRDefault="007478C2">
            <w:pPr>
              <w:jc w:val="center"/>
              <w:rPr>
                <w:rFonts w:ascii="宋体" w:hAnsi="宋体"/>
                <w:sz w:val="24"/>
              </w:rPr>
            </w:pPr>
            <w:r>
              <w:rPr>
                <w:rFonts w:ascii="宋体" w:hAnsi="宋体" w:hint="eastAsia"/>
                <w:sz w:val="24"/>
              </w:rPr>
              <w:t>占基金</w:t>
            </w:r>
            <w:r>
              <w:rPr>
                <w:rFonts w:ascii="宋体" w:hAnsi="宋体" w:hint="eastAsia"/>
                <w:sz w:val="24"/>
              </w:rPr>
              <w:t>资产净值比例</w:t>
            </w:r>
            <w:r>
              <w:rPr>
                <w:rFonts w:ascii="宋体" w:hAnsi="宋体"/>
                <w:sz w:val="24"/>
              </w:rPr>
              <w:t>（</w:t>
            </w:r>
            <w:r>
              <w:rPr>
                <w:rFonts w:ascii="宋体" w:hAnsi="宋体"/>
                <w:sz w:val="24"/>
              </w:rPr>
              <w:t>%</w:t>
            </w:r>
            <w:r>
              <w:rPr>
                <w:rFonts w:ascii="宋体" w:hAnsi="宋体"/>
                <w:sz w:val="24"/>
              </w:rPr>
              <w:t>）</w:t>
            </w:r>
          </w:p>
        </w:tc>
      </w:tr>
      <w:tr w:rsidR="00000000" w14:paraId="0F5CF8AD" w14:textId="77777777">
        <w:trPr>
          <w:jc w:val="center"/>
        </w:trPr>
        <w:tc>
          <w:tcPr>
            <w:tcW w:w="1065" w:type="dxa"/>
          </w:tcPr>
          <w:p w14:paraId="29E906D5" w14:textId="77777777" w:rsidR="00000000" w:rsidRDefault="007478C2">
            <w:pPr>
              <w:jc w:val="center"/>
              <w:rPr>
                <w:rFonts w:ascii="宋体" w:hAnsi="宋体"/>
                <w:sz w:val="24"/>
              </w:rPr>
            </w:pPr>
            <w:r>
              <w:rPr>
                <w:rFonts w:ascii="宋体" w:hAnsi="宋体" w:hint="eastAsia"/>
                <w:kern w:val="0"/>
                <w:sz w:val="18"/>
              </w:rPr>
              <w:t>（</w:t>
            </w:r>
            <w:r>
              <w:rPr>
                <w:rFonts w:ascii="宋体" w:hAnsi="宋体"/>
                <w:kern w:val="0"/>
                <w:sz w:val="18"/>
              </w:rPr>
              <w:t>1650</w:t>
            </w:r>
            <w:r>
              <w:rPr>
                <w:rFonts w:ascii="宋体" w:hAnsi="宋体" w:hint="eastAsia"/>
                <w:kern w:val="0"/>
                <w:sz w:val="18"/>
              </w:rPr>
              <w:t>）</w:t>
            </w:r>
          </w:p>
        </w:tc>
        <w:tc>
          <w:tcPr>
            <w:tcW w:w="1252" w:type="dxa"/>
          </w:tcPr>
          <w:p w14:paraId="6BB7D2D9"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1651</w:t>
            </w:r>
            <w:r>
              <w:rPr>
                <w:rFonts w:ascii="宋体" w:hAnsi="宋体" w:hint="eastAsia"/>
                <w:kern w:val="0"/>
                <w:sz w:val="18"/>
              </w:rPr>
              <w:t>）</w:t>
            </w:r>
          </w:p>
        </w:tc>
        <w:tc>
          <w:tcPr>
            <w:tcW w:w="1342" w:type="dxa"/>
          </w:tcPr>
          <w:p w14:paraId="0620B4E3"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1652</w:t>
            </w:r>
            <w:r>
              <w:rPr>
                <w:rFonts w:ascii="宋体" w:hAnsi="宋体" w:hint="eastAsia"/>
                <w:kern w:val="0"/>
                <w:sz w:val="18"/>
              </w:rPr>
              <w:t>）</w:t>
            </w:r>
          </w:p>
        </w:tc>
        <w:tc>
          <w:tcPr>
            <w:tcW w:w="1439" w:type="dxa"/>
          </w:tcPr>
          <w:p w14:paraId="2FC82B3A"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1653</w:t>
            </w:r>
            <w:r>
              <w:rPr>
                <w:rFonts w:ascii="宋体" w:hAnsi="宋体" w:hint="eastAsia"/>
                <w:kern w:val="0"/>
                <w:sz w:val="18"/>
              </w:rPr>
              <w:t>）</w:t>
            </w:r>
          </w:p>
        </w:tc>
        <w:tc>
          <w:tcPr>
            <w:tcW w:w="1340" w:type="dxa"/>
          </w:tcPr>
          <w:p w14:paraId="2D2F23D7"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1654</w:t>
            </w:r>
            <w:r>
              <w:rPr>
                <w:rFonts w:ascii="宋体" w:hAnsi="宋体" w:hint="eastAsia"/>
                <w:kern w:val="0"/>
                <w:sz w:val="18"/>
              </w:rPr>
              <w:t>）</w:t>
            </w:r>
          </w:p>
        </w:tc>
        <w:tc>
          <w:tcPr>
            <w:tcW w:w="3056" w:type="dxa"/>
          </w:tcPr>
          <w:p w14:paraId="047ECBCC"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1655</w:t>
            </w:r>
            <w:r>
              <w:rPr>
                <w:rFonts w:ascii="宋体" w:hAnsi="宋体" w:hint="eastAsia"/>
                <w:kern w:val="0"/>
                <w:sz w:val="18"/>
              </w:rPr>
              <w:t>）</w:t>
            </w:r>
          </w:p>
        </w:tc>
      </w:tr>
      <w:tr w:rsidR="00000000" w14:paraId="13CD6FF5" w14:textId="77777777">
        <w:trPr>
          <w:jc w:val="center"/>
        </w:trPr>
        <w:tc>
          <w:tcPr>
            <w:tcW w:w="1065" w:type="dxa"/>
          </w:tcPr>
          <w:p w14:paraId="7CBCB4B9" w14:textId="77777777" w:rsidR="00000000" w:rsidRDefault="007478C2">
            <w:pPr>
              <w:jc w:val="center"/>
              <w:rPr>
                <w:rFonts w:ascii="宋体" w:hAnsi="宋体"/>
                <w:sz w:val="24"/>
              </w:rPr>
            </w:pPr>
            <w:r>
              <w:rPr>
                <w:rFonts w:ascii="宋体" w:hAnsi="宋体" w:hint="eastAsia"/>
                <w:sz w:val="24"/>
              </w:rPr>
              <w:t>1</w:t>
            </w:r>
          </w:p>
        </w:tc>
        <w:tc>
          <w:tcPr>
            <w:tcW w:w="1252" w:type="dxa"/>
          </w:tcPr>
          <w:p w14:paraId="6E6E2008" w14:textId="77777777" w:rsidR="00000000" w:rsidRDefault="007478C2">
            <w:pPr>
              <w:rPr>
                <w:rFonts w:ascii="宋体" w:hAnsi="宋体"/>
                <w:sz w:val="24"/>
              </w:rPr>
            </w:pPr>
          </w:p>
        </w:tc>
        <w:tc>
          <w:tcPr>
            <w:tcW w:w="1342" w:type="dxa"/>
          </w:tcPr>
          <w:p w14:paraId="11CFB271" w14:textId="77777777" w:rsidR="00000000" w:rsidRDefault="007478C2">
            <w:pPr>
              <w:rPr>
                <w:rFonts w:ascii="宋体" w:hAnsi="宋体"/>
                <w:sz w:val="24"/>
              </w:rPr>
            </w:pPr>
          </w:p>
        </w:tc>
        <w:tc>
          <w:tcPr>
            <w:tcW w:w="1439" w:type="dxa"/>
          </w:tcPr>
          <w:p w14:paraId="67FD634D" w14:textId="77777777" w:rsidR="00000000" w:rsidRDefault="007478C2">
            <w:pPr>
              <w:rPr>
                <w:rFonts w:ascii="宋体" w:hAnsi="宋体"/>
                <w:sz w:val="24"/>
              </w:rPr>
            </w:pPr>
          </w:p>
        </w:tc>
        <w:tc>
          <w:tcPr>
            <w:tcW w:w="1340" w:type="dxa"/>
          </w:tcPr>
          <w:p w14:paraId="7ED78165" w14:textId="77777777" w:rsidR="00000000" w:rsidRDefault="007478C2">
            <w:pPr>
              <w:rPr>
                <w:rFonts w:ascii="宋体" w:hAnsi="宋体"/>
                <w:sz w:val="24"/>
              </w:rPr>
            </w:pPr>
          </w:p>
        </w:tc>
        <w:tc>
          <w:tcPr>
            <w:tcW w:w="3056" w:type="dxa"/>
          </w:tcPr>
          <w:p w14:paraId="2C8C0CA2" w14:textId="77777777" w:rsidR="00000000" w:rsidRDefault="007478C2">
            <w:pPr>
              <w:rPr>
                <w:rFonts w:ascii="宋体" w:hAnsi="宋体"/>
                <w:sz w:val="24"/>
              </w:rPr>
            </w:pPr>
          </w:p>
        </w:tc>
      </w:tr>
      <w:tr w:rsidR="00000000" w14:paraId="3C5D3200" w14:textId="77777777">
        <w:trPr>
          <w:jc w:val="center"/>
        </w:trPr>
        <w:tc>
          <w:tcPr>
            <w:tcW w:w="1065" w:type="dxa"/>
          </w:tcPr>
          <w:p w14:paraId="4B4CB9F5" w14:textId="77777777" w:rsidR="00000000" w:rsidRDefault="007478C2">
            <w:pPr>
              <w:jc w:val="center"/>
              <w:rPr>
                <w:rFonts w:ascii="宋体" w:hAnsi="宋体"/>
                <w:sz w:val="24"/>
              </w:rPr>
            </w:pPr>
            <w:r>
              <w:rPr>
                <w:rFonts w:ascii="宋体" w:hAnsi="宋体" w:hint="eastAsia"/>
                <w:sz w:val="24"/>
              </w:rPr>
              <w:t>2</w:t>
            </w:r>
          </w:p>
        </w:tc>
        <w:tc>
          <w:tcPr>
            <w:tcW w:w="1252" w:type="dxa"/>
          </w:tcPr>
          <w:p w14:paraId="5986CF6F" w14:textId="77777777" w:rsidR="00000000" w:rsidRDefault="007478C2">
            <w:pPr>
              <w:rPr>
                <w:rFonts w:ascii="宋体" w:hAnsi="宋体"/>
                <w:sz w:val="24"/>
              </w:rPr>
            </w:pPr>
          </w:p>
        </w:tc>
        <w:tc>
          <w:tcPr>
            <w:tcW w:w="1342" w:type="dxa"/>
          </w:tcPr>
          <w:p w14:paraId="23D0B097" w14:textId="77777777" w:rsidR="00000000" w:rsidRDefault="007478C2">
            <w:pPr>
              <w:rPr>
                <w:rFonts w:ascii="宋体" w:hAnsi="宋体"/>
                <w:sz w:val="24"/>
              </w:rPr>
            </w:pPr>
          </w:p>
        </w:tc>
        <w:tc>
          <w:tcPr>
            <w:tcW w:w="1439" w:type="dxa"/>
          </w:tcPr>
          <w:p w14:paraId="18134D7A" w14:textId="77777777" w:rsidR="00000000" w:rsidRDefault="007478C2">
            <w:pPr>
              <w:rPr>
                <w:rFonts w:ascii="宋体" w:hAnsi="宋体"/>
                <w:sz w:val="24"/>
              </w:rPr>
            </w:pPr>
          </w:p>
        </w:tc>
        <w:tc>
          <w:tcPr>
            <w:tcW w:w="1340" w:type="dxa"/>
          </w:tcPr>
          <w:p w14:paraId="378FF2C6" w14:textId="77777777" w:rsidR="00000000" w:rsidRDefault="007478C2">
            <w:pPr>
              <w:rPr>
                <w:rFonts w:ascii="宋体" w:hAnsi="宋体"/>
                <w:sz w:val="24"/>
              </w:rPr>
            </w:pPr>
          </w:p>
        </w:tc>
        <w:tc>
          <w:tcPr>
            <w:tcW w:w="3056" w:type="dxa"/>
          </w:tcPr>
          <w:p w14:paraId="28616B46" w14:textId="77777777" w:rsidR="00000000" w:rsidRDefault="007478C2">
            <w:pPr>
              <w:rPr>
                <w:rFonts w:ascii="宋体" w:hAnsi="宋体"/>
                <w:sz w:val="24"/>
              </w:rPr>
            </w:pPr>
          </w:p>
        </w:tc>
      </w:tr>
      <w:tr w:rsidR="00000000" w14:paraId="0A576B74" w14:textId="77777777">
        <w:trPr>
          <w:jc w:val="center"/>
        </w:trPr>
        <w:tc>
          <w:tcPr>
            <w:tcW w:w="1065" w:type="dxa"/>
          </w:tcPr>
          <w:p w14:paraId="5E53EE1C" w14:textId="77777777" w:rsidR="00000000" w:rsidRDefault="007478C2">
            <w:pPr>
              <w:jc w:val="center"/>
              <w:rPr>
                <w:rFonts w:ascii="宋体" w:hAnsi="宋体"/>
                <w:sz w:val="24"/>
              </w:rPr>
            </w:pPr>
            <w:r>
              <w:rPr>
                <w:rFonts w:ascii="宋体" w:hAnsi="宋体" w:hint="eastAsia"/>
                <w:sz w:val="24"/>
              </w:rPr>
              <w:t>……</w:t>
            </w:r>
          </w:p>
        </w:tc>
        <w:tc>
          <w:tcPr>
            <w:tcW w:w="1252" w:type="dxa"/>
          </w:tcPr>
          <w:p w14:paraId="54E28648" w14:textId="77777777" w:rsidR="00000000" w:rsidRDefault="007478C2">
            <w:pPr>
              <w:rPr>
                <w:rFonts w:ascii="宋体" w:hAnsi="宋体"/>
                <w:sz w:val="24"/>
              </w:rPr>
            </w:pPr>
          </w:p>
        </w:tc>
        <w:tc>
          <w:tcPr>
            <w:tcW w:w="1342" w:type="dxa"/>
          </w:tcPr>
          <w:p w14:paraId="11465765" w14:textId="77777777" w:rsidR="00000000" w:rsidRDefault="007478C2">
            <w:pPr>
              <w:rPr>
                <w:rFonts w:ascii="宋体" w:hAnsi="宋体"/>
                <w:sz w:val="24"/>
              </w:rPr>
            </w:pPr>
          </w:p>
        </w:tc>
        <w:tc>
          <w:tcPr>
            <w:tcW w:w="1439" w:type="dxa"/>
          </w:tcPr>
          <w:p w14:paraId="52936BFF" w14:textId="77777777" w:rsidR="00000000" w:rsidRDefault="007478C2">
            <w:pPr>
              <w:rPr>
                <w:rFonts w:ascii="宋体" w:hAnsi="宋体"/>
                <w:sz w:val="24"/>
              </w:rPr>
            </w:pPr>
          </w:p>
        </w:tc>
        <w:tc>
          <w:tcPr>
            <w:tcW w:w="1340" w:type="dxa"/>
          </w:tcPr>
          <w:p w14:paraId="7CA2F937" w14:textId="77777777" w:rsidR="00000000" w:rsidRDefault="007478C2">
            <w:pPr>
              <w:rPr>
                <w:rFonts w:ascii="宋体" w:hAnsi="宋体"/>
                <w:sz w:val="24"/>
              </w:rPr>
            </w:pPr>
          </w:p>
        </w:tc>
        <w:tc>
          <w:tcPr>
            <w:tcW w:w="3056" w:type="dxa"/>
          </w:tcPr>
          <w:p w14:paraId="133F9C2F" w14:textId="77777777" w:rsidR="00000000" w:rsidRDefault="007478C2">
            <w:pPr>
              <w:rPr>
                <w:rFonts w:ascii="宋体" w:hAnsi="宋体"/>
                <w:sz w:val="24"/>
              </w:rPr>
            </w:pPr>
          </w:p>
        </w:tc>
      </w:tr>
    </w:tbl>
    <w:p w14:paraId="56C1F357"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1656</w:t>
      </w:r>
      <w:r>
        <w:rPr>
          <w:rFonts w:ascii="宋体" w:hAnsi="宋体" w:hint="eastAsia"/>
          <w:kern w:val="0"/>
          <w:sz w:val="18"/>
        </w:rPr>
        <w:t>）</w:t>
      </w:r>
    </w:p>
    <w:p w14:paraId="69A14544" w14:textId="77777777" w:rsidR="00000000" w:rsidRDefault="007478C2">
      <w:pPr>
        <w:rPr>
          <w:rFonts w:ascii="宋体" w:hAnsi="宋体"/>
          <w:kern w:val="0"/>
          <w:sz w:val="18"/>
        </w:rPr>
      </w:pPr>
    </w:p>
    <w:p w14:paraId="6AEB3AC9" w14:textId="77777777" w:rsidR="00000000" w:rsidRDefault="007478C2">
      <w:pPr>
        <w:pStyle w:val="Heading2"/>
        <w:rPr>
          <w:rFonts w:ascii="宋体" w:hAnsi="宋体"/>
        </w:rPr>
      </w:pPr>
      <w:bookmarkStart w:id="160" w:name="_Toc101344043"/>
      <w:bookmarkStart w:id="161" w:name="_Toc13408"/>
      <w:bookmarkStart w:id="162" w:name="_Toc6977"/>
      <w:r>
        <w:rPr>
          <w:rFonts w:ascii="宋体" w:hAnsi="宋体" w:hint="eastAsia"/>
        </w:rPr>
        <w:t xml:space="preserve">8.8 </w:t>
      </w:r>
      <w:r>
        <w:rPr>
          <w:rFonts w:ascii="宋体" w:hAnsi="宋体" w:hint="eastAsia"/>
        </w:rPr>
        <w:t>报告期末按公允价值占基金资产净值比例大小排序的前五名贵金属投资明细</w:t>
      </w:r>
      <w:bookmarkEnd w:id="160"/>
      <w:bookmarkEnd w:id="161"/>
      <w:bookmarkEnd w:id="162"/>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0"/>
        <w:gridCol w:w="1283"/>
        <w:gridCol w:w="1236"/>
        <w:gridCol w:w="1260"/>
        <w:gridCol w:w="1800"/>
        <w:gridCol w:w="2971"/>
      </w:tblGrid>
      <w:tr w:rsidR="00000000" w14:paraId="422844B9" w14:textId="77777777">
        <w:trPr>
          <w:trHeight w:val="315"/>
        </w:trPr>
        <w:tc>
          <w:tcPr>
            <w:tcW w:w="720" w:type="dxa"/>
            <w:tcMar>
              <w:top w:w="15" w:type="dxa"/>
              <w:left w:w="15" w:type="dxa"/>
              <w:bottom w:w="0" w:type="dxa"/>
              <w:right w:w="15" w:type="dxa"/>
            </w:tcMar>
            <w:vAlign w:val="center"/>
          </w:tcPr>
          <w:p w14:paraId="5D3B1F3D" w14:textId="77777777" w:rsidR="00000000" w:rsidRDefault="007478C2">
            <w:pPr>
              <w:adjustRightInd w:val="0"/>
              <w:snapToGrid w:val="0"/>
              <w:spacing w:line="360" w:lineRule="exact"/>
              <w:jc w:val="center"/>
              <w:rPr>
                <w:rFonts w:ascii="宋体" w:hAnsi="宋体"/>
                <w:sz w:val="24"/>
              </w:rPr>
            </w:pPr>
            <w:r>
              <w:rPr>
                <w:rFonts w:ascii="宋体" w:hAnsi="宋体" w:hint="eastAsia"/>
                <w:sz w:val="24"/>
              </w:rPr>
              <w:t>序号</w:t>
            </w:r>
          </w:p>
        </w:tc>
        <w:tc>
          <w:tcPr>
            <w:tcW w:w="1283" w:type="dxa"/>
            <w:tcMar>
              <w:top w:w="15" w:type="dxa"/>
              <w:left w:w="15" w:type="dxa"/>
              <w:bottom w:w="0" w:type="dxa"/>
              <w:right w:w="15" w:type="dxa"/>
            </w:tcMar>
            <w:vAlign w:val="center"/>
          </w:tcPr>
          <w:p w14:paraId="402A487E" w14:textId="77777777" w:rsidR="00000000" w:rsidRDefault="007478C2">
            <w:pPr>
              <w:adjustRightInd w:val="0"/>
              <w:snapToGrid w:val="0"/>
              <w:spacing w:line="360" w:lineRule="exact"/>
              <w:jc w:val="center"/>
              <w:rPr>
                <w:rFonts w:ascii="宋体" w:hAnsi="宋体"/>
                <w:sz w:val="24"/>
              </w:rPr>
            </w:pPr>
            <w:r>
              <w:rPr>
                <w:rFonts w:ascii="宋体" w:hAnsi="宋体" w:hint="eastAsia"/>
                <w:sz w:val="24"/>
              </w:rPr>
              <w:t>贵金属代码</w:t>
            </w:r>
          </w:p>
        </w:tc>
        <w:tc>
          <w:tcPr>
            <w:tcW w:w="1236" w:type="dxa"/>
            <w:tcMar>
              <w:top w:w="15" w:type="dxa"/>
              <w:left w:w="15" w:type="dxa"/>
              <w:bottom w:w="0" w:type="dxa"/>
              <w:right w:w="15" w:type="dxa"/>
            </w:tcMar>
            <w:vAlign w:val="center"/>
          </w:tcPr>
          <w:p w14:paraId="312BE1BE" w14:textId="77777777" w:rsidR="00000000" w:rsidRDefault="007478C2">
            <w:pPr>
              <w:adjustRightInd w:val="0"/>
              <w:snapToGrid w:val="0"/>
              <w:spacing w:line="360" w:lineRule="exact"/>
              <w:jc w:val="center"/>
              <w:rPr>
                <w:rFonts w:ascii="宋体" w:hAnsi="宋体"/>
                <w:sz w:val="24"/>
              </w:rPr>
            </w:pPr>
            <w:r>
              <w:rPr>
                <w:rFonts w:ascii="宋体" w:hAnsi="宋体" w:hint="eastAsia"/>
                <w:sz w:val="24"/>
              </w:rPr>
              <w:t>贵金属名称</w:t>
            </w:r>
          </w:p>
        </w:tc>
        <w:tc>
          <w:tcPr>
            <w:tcW w:w="1260" w:type="dxa"/>
            <w:tcMar>
              <w:top w:w="15" w:type="dxa"/>
              <w:left w:w="15" w:type="dxa"/>
              <w:bottom w:w="0" w:type="dxa"/>
              <w:right w:w="15" w:type="dxa"/>
            </w:tcMar>
            <w:vAlign w:val="center"/>
          </w:tcPr>
          <w:p w14:paraId="7B7FF2F0" w14:textId="77777777" w:rsidR="00000000" w:rsidRDefault="007478C2">
            <w:pPr>
              <w:adjustRightInd w:val="0"/>
              <w:snapToGrid w:val="0"/>
              <w:spacing w:line="360" w:lineRule="exact"/>
              <w:jc w:val="center"/>
              <w:rPr>
                <w:rFonts w:ascii="宋体" w:hAnsi="宋体"/>
                <w:sz w:val="24"/>
              </w:rPr>
            </w:pPr>
            <w:r>
              <w:rPr>
                <w:rFonts w:ascii="宋体" w:hAnsi="宋体" w:hint="eastAsia"/>
                <w:sz w:val="24"/>
              </w:rPr>
              <w:t>数量（份）</w:t>
            </w:r>
          </w:p>
        </w:tc>
        <w:tc>
          <w:tcPr>
            <w:tcW w:w="1800" w:type="dxa"/>
            <w:tcMar>
              <w:top w:w="15" w:type="dxa"/>
              <w:left w:w="15" w:type="dxa"/>
              <w:bottom w:w="0" w:type="dxa"/>
              <w:right w:w="15" w:type="dxa"/>
            </w:tcMar>
            <w:vAlign w:val="center"/>
          </w:tcPr>
          <w:p w14:paraId="7697D4E0" w14:textId="77777777" w:rsidR="00000000" w:rsidRDefault="007478C2">
            <w:pPr>
              <w:adjustRightInd w:val="0"/>
              <w:snapToGrid w:val="0"/>
              <w:spacing w:line="360" w:lineRule="exact"/>
              <w:jc w:val="center"/>
              <w:rPr>
                <w:rFonts w:ascii="宋体" w:hAnsi="宋体"/>
                <w:sz w:val="24"/>
              </w:rPr>
            </w:pPr>
            <w:r>
              <w:rPr>
                <w:rFonts w:ascii="宋体" w:hAnsi="宋体" w:hint="eastAsia"/>
                <w:sz w:val="24"/>
              </w:rPr>
              <w:t>公允价值（元）</w:t>
            </w:r>
          </w:p>
        </w:tc>
        <w:tc>
          <w:tcPr>
            <w:tcW w:w="2971" w:type="dxa"/>
            <w:tcMar>
              <w:top w:w="15" w:type="dxa"/>
              <w:left w:w="15" w:type="dxa"/>
              <w:bottom w:w="0" w:type="dxa"/>
              <w:right w:w="15" w:type="dxa"/>
            </w:tcMar>
            <w:vAlign w:val="center"/>
          </w:tcPr>
          <w:p w14:paraId="39CE8099" w14:textId="77777777" w:rsidR="00000000" w:rsidRDefault="007478C2">
            <w:pPr>
              <w:adjustRightInd w:val="0"/>
              <w:snapToGrid w:val="0"/>
              <w:spacing w:line="360" w:lineRule="exact"/>
              <w:jc w:val="center"/>
              <w:rPr>
                <w:rFonts w:ascii="宋体" w:hAnsi="宋体"/>
                <w:sz w:val="24"/>
              </w:rPr>
            </w:pPr>
            <w:r>
              <w:rPr>
                <w:rFonts w:ascii="宋体" w:hAnsi="宋体" w:hint="eastAsia"/>
                <w:sz w:val="24"/>
              </w:rPr>
              <w:t>占基金资产净值比例（％）</w:t>
            </w:r>
          </w:p>
        </w:tc>
      </w:tr>
      <w:tr w:rsidR="00000000" w14:paraId="29140C1C" w14:textId="77777777">
        <w:trPr>
          <w:trHeight w:val="285"/>
        </w:trPr>
        <w:tc>
          <w:tcPr>
            <w:tcW w:w="720" w:type="dxa"/>
            <w:tcMar>
              <w:top w:w="15" w:type="dxa"/>
              <w:left w:w="15" w:type="dxa"/>
              <w:bottom w:w="0" w:type="dxa"/>
              <w:right w:w="15" w:type="dxa"/>
            </w:tcMar>
            <w:vAlign w:val="center"/>
          </w:tcPr>
          <w:p w14:paraId="1DE15090" w14:textId="77777777" w:rsidR="00000000" w:rsidRDefault="007478C2">
            <w:pPr>
              <w:rPr>
                <w:rFonts w:ascii="宋体" w:hAnsi="宋体"/>
                <w:kern w:val="0"/>
                <w:sz w:val="18"/>
              </w:rPr>
            </w:pPr>
            <w:r>
              <w:rPr>
                <w:rFonts w:ascii="宋体" w:hAnsi="宋体" w:hint="eastAsia"/>
                <w:kern w:val="0"/>
                <w:sz w:val="18"/>
              </w:rPr>
              <w:t>(3176)</w:t>
            </w:r>
          </w:p>
        </w:tc>
        <w:tc>
          <w:tcPr>
            <w:tcW w:w="1283" w:type="dxa"/>
            <w:tcMar>
              <w:top w:w="15" w:type="dxa"/>
              <w:left w:w="15" w:type="dxa"/>
              <w:bottom w:w="0" w:type="dxa"/>
              <w:right w:w="15" w:type="dxa"/>
            </w:tcMar>
            <w:vAlign w:val="center"/>
          </w:tcPr>
          <w:p w14:paraId="67DC789B" w14:textId="77777777" w:rsidR="00000000" w:rsidRDefault="007478C2">
            <w:pPr>
              <w:rPr>
                <w:rFonts w:ascii="宋体" w:hAnsi="宋体"/>
                <w:kern w:val="0"/>
                <w:sz w:val="18"/>
              </w:rPr>
            </w:pPr>
            <w:r>
              <w:rPr>
                <w:rFonts w:ascii="宋体" w:hAnsi="宋体" w:hint="eastAsia"/>
                <w:kern w:val="0"/>
                <w:sz w:val="18"/>
              </w:rPr>
              <w:t>(3177)</w:t>
            </w:r>
          </w:p>
        </w:tc>
        <w:tc>
          <w:tcPr>
            <w:tcW w:w="1236" w:type="dxa"/>
            <w:tcMar>
              <w:top w:w="15" w:type="dxa"/>
              <w:left w:w="15" w:type="dxa"/>
              <w:bottom w:w="0" w:type="dxa"/>
              <w:right w:w="15" w:type="dxa"/>
            </w:tcMar>
            <w:vAlign w:val="center"/>
          </w:tcPr>
          <w:p w14:paraId="100BB96A" w14:textId="77777777" w:rsidR="00000000" w:rsidRDefault="007478C2">
            <w:pPr>
              <w:rPr>
                <w:rFonts w:ascii="宋体" w:hAnsi="宋体"/>
                <w:kern w:val="0"/>
                <w:sz w:val="18"/>
              </w:rPr>
            </w:pPr>
            <w:r>
              <w:rPr>
                <w:rFonts w:ascii="宋体" w:hAnsi="宋体" w:hint="eastAsia"/>
                <w:kern w:val="0"/>
                <w:sz w:val="18"/>
              </w:rPr>
              <w:t>(3178)</w:t>
            </w:r>
          </w:p>
        </w:tc>
        <w:tc>
          <w:tcPr>
            <w:tcW w:w="1260" w:type="dxa"/>
            <w:tcMar>
              <w:top w:w="15" w:type="dxa"/>
              <w:left w:w="15" w:type="dxa"/>
              <w:bottom w:w="0" w:type="dxa"/>
              <w:right w:w="15" w:type="dxa"/>
            </w:tcMar>
            <w:vAlign w:val="center"/>
          </w:tcPr>
          <w:p w14:paraId="2CD4C896" w14:textId="77777777" w:rsidR="00000000" w:rsidRDefault="007478C2">
            <w:pPr>
              <w:jc w:val="right"/>
              <w:rPr>
                <w:rFonts w:ascii="宋体" w:hAnsi="宋体"/>
                <w:kern w:val="0"/>
                <w:sz w:val="18"/>
              </w:rPr>
            </w:pPr>
            <w:r>
              <w:rPr>
                <w:rFonts w:ascii="宋体" w:hAnsi="宋体" w:hint="eastAsia"/>
                <w:kern w:val="0"/>
                <w:sz w:val="18"/>
              </w:rPr>
              <w:t>(3179)</w:t>
            </w:r>
          </w:p>
        </w:tc>
        <w:tc>
          <w:tcPr>
            <w:tcW w:w="1800" w:type="dxa"/>
            <w:tcMar>
              <w:top w:w="15" w:type="dxa"/>
              <w:left w:w="15" w:type="dxa"/>
              <w:bottom w:w="0" w:type="dxa"/>
              <w:right w:w="15" w:type="dxa"/>
            </w:tcMar>
            <w:vAlign w:val="center"/>
          </w:tcPr>
          <w:p w14:paraId="7A1FFB5B" w14:textId="77777777" w:rsidR="00000000" w:rsidRDefault="007478C2">
            <w:pPr>
              <w:jc w:val="right"/>
              <w:rPr>
                <w:rFonts w:ascii="宋体" w:hAnsi="宋体"/>
                <w:kern w:val="0"/>
                <w:sz w:val="18"/>
              </w:rPr>
            </w:pPr>
            <w:r>
              <w:rPr>
                <w:rFonts w:ascii="宋体" w:hAnsi="宋体" w:hint="eastAsia"/>
                <w:kern w:val="0"/>
                <w:sz w:val="18"/>
              </w:rPr>
              <w:t>(3180)</w:t>
            </w:r>
          </w:p>
        </w:tc>
        <w:tc>
          <w:tcPr>
            <w:tcW w:w="2971" w:type="dxa"/>
            <w:tcMar>
              <w:top w:w="15" w:type="dxa"/>
              <w:left w:w="15" w:type="dxa"/>
              <w:bottom w:w="0" w:type="dxa"/>
              <w:right w:w="15" w:type="dxa"/>
            </w:tcMar>
            <w:vAlign w:val="center"/>
          </w:tcPr>
          <w:p w14:paraId="37FABC3C" w14:textId="77777777" w:rsidR="00000000" w:rsidRDefault="007478C2">
            <w:pPr>
              <w:jc w:val="right"/>
              <w:rPr>
                <w:rFonts w:ascii="宋体" w:hAnsi="宋体"/>
                <w:kern w:val="0"/>
                <w:sz w:val="18"/>
              </w:rPr>
            </w:pPr>
            <w:r>
              <w:rPr>
                <w:rFonts w:ascii="宋体" w:hAnsi="宋体" w:hint="eastAsia"/>
                <w:kern w:val="0"/>
                <w:sz w:val="18"/>
              </w:rPr>
              <w:t>(3181)</w:t>
            </w:r>
          </w:p>
        </w:tc>
      </w:tr>
      <w:tr w:rsidR="00000000" w14:paraId="46C48C39" w14:textId="77777777">
        <w:trPr>
          <w:trHeight w:val="285"/>
        </w:trPr>
        <w:tc>
          <w:tcPr>
            <w:tcW w:w="720" w:type="dxa"/>
            <w:tcMar>
              <w:top w:w="15" w:type="dxa"/>
              <w:left w:w="15" w:type="dxa"/>
              <w:bottom w:w="0" w:type="dxa"/>
              <w:right w:w="15" w:type="dxa"/>
            </w:tcMar>
            <w:vAlign w:val="center"/>
          </w:tcPr>
          <w:p w14:paraId="01215E80" w14:textId="77777777" w:rsidR="00000000" w:rsidRDefault="007478C2">
            <w:pPr>
              <w:adjustRightInd w:val="0"/>
              <w:snapToGrid w:val="0"/>
              <w:spacing w:line="360" w:lineRule="exact"/>
              <w:jc w:val="center"/>
              <w:rPr>
                <w:rFonts w:ascii="宋体" w:hAnsi="宋体"/>
                <w:sz w:val="24"/>
              </w:rPr>
            </w:pPr>
            <w:r>
              <w:rPr>
                <w:rFonts w:ascii="宋体" w:hAnsi="宋体" w:hint="eastAsia"/>
                <w:kern w:val="0"/>
                <w:sz w:val="18"/>
              </w:rPr>
              <w:t>1</w:t>
            </w:r>
          </w:p>
        </w:tc>
        <w:tc>
          <w:tcPr>
            <w:tcW w:w="1283" w:type="dxa"/>
            <w:tcMar>
              <w:top w:w="15" w:type="dxa"/>
              <w:left w:w="15" w:type="dxa"/>
              <w:bottom w:w="0" w:type="dxa"/>
              <w:right w:w="15" w:type="dxa"/>
            </w:tcMar>
            <w:vAlign w:val="bottom"/>
          </w:tcPr>
          <w:p w14:paraId="7832FD2F" w14:textId="77777777" w:rsidR="00000000" w:rsidRDefault="007478C2">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5727E61D" w14:textId="77777777" w:rsidR="00000000" w:rsidRDefault="007478C2">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30B3DD73" w14:textId="77777777" w:rsidR="00000000" w:rsidRDefault="007478C2">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7F43425D" w14:textId="77777777" w:rsidR="00000000" w:rsidRDefault="007478C2">
            <w:pPr>
              <w:adjustRightInd w:val="0"/>
              <w:snapToGrid w:val="0"/>
              <w:spacing w:line="360" w:lineRule="exact"/>
              <w:jc w:val="right"/>
              <w:rPr>
                <w:rFonts w:ascii="宋体" w:hAnsi="宋体"/>
                <w:sz w:val="24"/>
              </w:rPr>
            </w:pPr>
          </w:p>
        </w:tc>
        <w:tc>
          <w:tcPr>
            <w:tcW w:w="2971" w:type="dxa"/>
            <w:tcMar>
              <w:top w:w="15" w:type="dxa"/>
              <w:left w:w="15" w:type="dxa"/>
              <w:bottom w:w="0" w:type="dxa"/>
              <w:right w:w="15" w:type="dxa"/>
            </w:tcMar>
            <w:vAlign w:val="bottom"/>
          </w:tcPr>
          <w:p w14:paraId="5255F5D3" w14:textId="77777777" w:rsidR="00000000" w:rsidRDefault="007478C2">
            <w:pPr>
              <w:adjustRightInd w:val="0"/>
              <w:snapToGrid w:val="0"/>
              <w:spacing w:line="360" w:lineRule="exact"/>
              <w:jc w:val="right"/>
              <w:rPr>
                <w:rFonts w:ascii="宋体" w:hAnsi="宋体"/>
                <w:sz w:val="24"/>
              </w:rPr>
            </w:pPr>
          </w:p>
        </w:tc>
      </w:tr>
      <w:tr w:rsidR="00000000" w14:paraId="670890AA" w14:textId="77777777">
        <w:trPr>
          <w:trHeight w:val="285"/>
        </w:trPr>
        <w:tc>
          <w:tcPr>
            <w:tcW w:w="720" w:type="dxa"/>
            <w:tcMar>
              <w:top w:w="15" w:type="dxa"/>
              <w:left w:w="15" w:type="dxa"/>
              <w:bottom w:w="0" w:type="dxa"/>
              <w:right w:w="15" w:type="dxa"/>
            </w:tcMar>
            <w:vAlign w:val="center"/>
          </w:tcPr>
          <w:p w14:paraId="7D44481C" w14:textId="77777777" w:rsidR="00000000" w:rsidRDefault="007478C2">
            <w:pPr>
              <w:adjustRightInd w:val="0"/>
              <w:snapToGrid w:val="0"/>
              <w:spacing w:line="360" w:lineRule="exact"/>
              <w:jc w:val="center"/>
              <w:rPr>
                <w:rFonts w:ascii="宋体" w:hAnsi="宋体"/>
                <w:sz w:val="24"/>
              </w:rPr>
            </w:pPr>
            <w:r>
              <w:rPr>
                <w:rFonts w:ascii="宋体" w:hAnsi="宋体" w:hint="eastAsia"/>
                <w:sz w:val="24"/>
              </w:rPr>
              <w:t>2</w:t>
            </w:r>
          </w:p>
        </w:tc>
        <w:tc>
          <w:tcPr>
            <w:tcW w:w="1283" w:type="dxa"/>
            <w:tcMar>
              <w:top w:w="15" w:type="dxa"/>
              <w:left w:w="15" w:type="dxa"/>
              <w:bottom w:w="0" w:type="dxa"/>
              <w:right w:w="15" w:type="dxa"/>
            </w:tcMar>
            <w:vAlign w:val="bottom"/>
          </w:tcPr>
          <w:p w14:paraId="3F8F5F78" w14:textId="77777777" w:rsidR="00000000" w:rsidRDefault="007478C2">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7A4E5DD3" w14:textId="77777777" w:rsidR="00000000" w:rsidRDefault="007478C2">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2B7262B0" w14:textId="77777777" w:rsidR="00000000" w:rsidRDefault="007478C2">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5E40B74D" w14:textId="77777777" w:rsidR="00000000" w:rsidRDefault="007478C2">
            <w:pPr>
              <w:pStyle w:val="xl33"/>
              <w:widowControl w:val="0"/>
              <w:pBdr>
                <w:left w:val="none" w:sz="0" w:space="0" w:color="auto"/>
                <w:bottom w:val="none" w:sz="0" w:space="0" w:color="auto"/>
                <w:right w:val="none" w:sz="0" w:space="0" w:color="auto"/>
              </w:pBdr>
              <w:adjustRightInd w:val="0"/>
              <w:snapToGrid w:val="0"/>
              <w:spacing w:before="0" w:beforeAutospacing="0" w:after="0" w:afterAutospacing="0" w:line="360" w:lineRule="exact"/>
              <w:jc w:val="right"/>
              <w:rPr>
                <w:rFonts w:ascii="宋体" w:eastAsia="宋体" w:hAnsi="宋体"/>
                <w:kern w:val="2"/>
              </w:rPr>
            </w:pPr>
          </w:p>
        </w:tc>
        <w:tc>
          <w:tcPr>
            <w:tcW w:w="2971" w:type="dxa"/>
            <w:tcMar>
              <w:top w:w="15" w:type="dxa"/>
              <w:left w:w="15" w:type="dxa"/>
              <w:bottom w:w="0" w:type="dxa"/>
              <w:right w:w="15" w:type="dxa"/>
            </w:tcMar>
            <w:vAlign w:val="bottom"/>
          </w:tcPr>
          <w:p w14:paraId="73C4FC1B" w14:textId="77777777" w:rsidR="00000000" w:rsidRDefault="007478C2">
            <w:pPr>
              <w:adjustRightInd w:val="0"/>
              <w:snapToGrid w:val="0"/>
              <w:spacing w:line="360" w:lineRule="exact"/>
              <w:jc w:val="right"/>
              <w:rPr>
                <w:rFonts w:ascii="宋体" w:hAnsi="宋体"/>
                <w:sz w:val="24"/>
              </w:rPr>
            </w:pPr>
          </w:p>
        </w:tc>
      </w:tr>
      <w:tr w:rsidR="00000000" w14:paraId="3025004A" w14:textId="77777777">
        <w:trPr>
          <w:trHeight w:val="285"/>
        </w:trPr>
        <w:tc>
          <w:tcPr>
            <w:tcW w:w="720" w:type="dxa"/>
            <w:tcMar>
              <w:top w:w="15" w:type="dxa"/>
              <w:left w:w="15" w:type="dxa"/>
              <w:bottom w:w="0" w:type="dxa"/>
              <w:right w:w="15" w:type="dxa"/>
            </w:tcMar>
            <w:vAlign w:val="center"/>
          </w:tcPr>
          <w:p w14:paraId="4EA2C983" w14:textId="77777777" w:rsidR="00000000" w:rsidRDefault="007478C2">
            <w:pPr>
              <w:adjustRightInd w:val="0"/>
              <w:snapToGrid w:val="0"/>
              <w:spacing w:line="360" w:lineRule="exact"/>
              <w:jc w:val="center"/>
              <w:rPr>
                <w:rFonts w:ascii="宋体" w:hAnsi="宋体"/>
                <w:sz w:val="24"/>
              </w:rPr>
            </w:pPr>
            <w:r>
              <w:rPr>
                <w:rFonts w:ascii="宋体" w:hAnsi="宋体" w:hint="eastAsia"/>
                <w:sz w:val="24"/>
              </w:rPr>
              <w:t>3</w:t>
            </w:r>
          </w:p>
        </w:tc>
        <w:tc>
          <w:tcPr>
            <w:tcW w:w="1283" w:type="dxa"/>
            <w:tcMar>
              <w:top w:w="15" w:type="dxa"/>
              <w:left w:w="15" w:type="dxa"/>
              <w:bottom w:w="0" w:type="dxa"/>
              <w:right w:w="15" w:type="dxa"/>
            </w:tcMar>
            <w:vAlign w:val="bottom"/>
          </w:tcPr>
          <w:p w14:paraId="561974D0" w14:textId="77777777" w:rsidR="00000000" w:rsidRDefault="007478C2">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29A341AE" w14:textId="77777777" w:rsidR="00000000" w:rsidRDefault="007478C2">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771B7C2F" w14:textId="77777777" w:rsidR="00000000" w:rsidRDefault="007478C2">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74781E51" w14:textId="77777777" w:rsidR="00000000" w:rsidRDefault="007478C2">
            <w:pPr>
              <w:adjustRightInd w:val="0"/>
              <w:snapToGrid w:val="0"/>
              <w:spacing w:line="360" w:lineRule="exact"/>
              <w:jc w:val="right"/>
              <w:rPr>
                <w:rFonts w:ascii="宋体" w:hAnsi="宋体"/>
                <w:sz w:val="24"/>
              </w:rPr>
            </w:pPr>
          </w:p>
        </w:tc>
        <w:tc>
          <w:tcPr>
            <w:tcW w:w="2971" w:type="dxa"/>
            <w:tcMar>
              <w:top w:w="15" w:type="dxa"/>
              <w:left w:w="15" w:type="dxa"/>
              <w:bottom w:w="0" w:type="dxa"/>
              <w:right w:w="15" w:type="dxa"/>
            </w:tcMar>
            <w:vAlign w:val="bottom"/>
          </w:tcPr>
          <w:p w14:paraId="3F300462" w14:textId="77777777" w:rsidR="00000000" w:rsidRDefault="007478C2">
            <w:pPr>
              <w:adjustRightInd w:val="0"/>
              <w:snapToGrid w:val="0"/>
              <w:spacing w:line="360" w:lineRule="exact"/>
              <w:jc w:val="right"/>
              <w:rPr>
                <w:rFonts w:ascii="宋体" w:hAnsi="宋体"/>
                <w:sz w:val="24"/>
              </w:rPr>
            </w:pPr>
          </w:p>
        </w:tc>
      </w:tr>
      <w:tr w:rsidR="00000000" w14:paraId="2D0281C1" w14:textId="77777777">
        <w:trPr>
          <w:trHeight w:val="285"/>
        </w:trPr>
        <w:tc>
          <w:tcPr>
            <w:tcW w:w="720" w:type="dxa"/>
            <w:tcMar>
              <w:top w:w="15" w:type="dxa"/>
              <w:left w:w="15" w:type="dxa"/>
              <w:bottom w:w="0" w:type="dxa"/>
              <w:right w:w="15" w:type="dxa"/>
            </w:tcMar>
            <w:vAlign w:val="center"/>
          </w:tcPr>
          <w:p w14:paraId="1688E4D0" w14:textId="77777777" w:rsidR="00000000" w:rsidRDefault="007478C2">
            <w:pPr>
              <w:adjustRightInd w:val="0"/>
              <w:snapToGrid w:val="0"/>
              <w:spacing w:line="360" w:lineRule="exact"/>
              <w:jc w:val="center"/>
              <w:rPr>
                <w:rFonts w:ascii="宋体" w:hAnsi="宋体"/>
                <w:sz w:val="24"/>
              </w:rPr>
            </w:pPr>
            <w:r>
              <w:rPr>
                <w:rFonts w:ascii="宋体" w:hAnsi="宋体" w:hint="eastAsia"/>
                <w:sz w:val="24"/>
              </w:rPr>
              <w:t>4</w:t>
            </w:r>
          </w:p>
        </w:tc>
        <w:tc>
          <w:tcPr>
            <w:tcW w:w="1283" w:type="dxa"/>
            <w:tcMar>
              <w:top w:w="15" w:type="dxa"/>
              <w:left w:w="15" w:type="dxa"/>
              <w:bottom w:w="0" w:type="dxa"/>
              <w:right w:w="15" w:type="dxa"/>
            </w:tcMar>
            <w:vAlign w:val="bottom"/>
          </w:tcPr>
          <w:p w14:paraId="1CBEAF72" w14:textId="77777777" w:rsidR="00000000" w:rsidRDefault="007478C2">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5A5D5E83" w14:textId="77777777" w:rsidR="00000000" w:rsidRDefault="007478C2">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4AFFA6F9" w14:textId="77777777" w:rsidR="00000000" w:rsidRDefault="007478C2">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4CB58110" w14:textId="77777777" w:rsidR="00000000" w:rsidRDefault="007478C2">
            <w:pPr>
              <w:adjustRightInd w:val="0"/>
              <w:snapToGrid w:val="0"/>
              <w:spacing w:line="360" w:lineRule="exact"/>
              <w:jc w:val="right"/>
              <w:rPr>
                <w:rFonts w:ascii="宋体" w:hAnsi="宋体"/>
                <w:sz w:val="24"/>
              </w:rPr>
            </w:pPr>
          </w:p>
        </w:tc>
        <w:tc>
          <w:tcPr>
            <w:tcW w:w="2971" w:type="dxa"/>
            <w:tcMar>
              <w:top w:w="15" w:type="dxa"/>
              <w:left w:w="15" w:type="dxa"/>
              <w:bottom w:w="0" w:type="dxa"/>
              <w:right w:w="15" w:type="dxa"/>
            </w:tcMar>
            <w:vAlign w:val="bottom"/>
          </w:tcPr>
          <w:p w14:paraId="6A251E26" w14:textId="77777777" w:rsidR="00000000" w:rsidRDefault="007478C2">
            <w:pPr>
              <w:adjustRightInd w:val="0"/>
              <w:snapToGrid w:val="0"/>
              <w:spacing w:line="360" w:lineRule="exact"/>
              <w:jc w:val="right"/>
              <w:rPr>
                <w:rFonts w:ascii="宋体" w:hAnsi="宋体"/>
                <w:sz w:val="24"/>
              </w:rPr>
            </w:pPr>
          </w:p>
        </w:tc>
      </w:tr>
      <w:tr w:rsidR="00000000" w14:paraId="15E28548" w14:textId="77777777">
        <w:trPr>
          <w:trHeight w:val="285"/>
        </w:trPr>
        <w:tc>
          <w:tcPr>
            <w:tcW w:w="720" w:type="dxa"/>
            <w:tcMar>
              <w:top w:w="15" w:type="dxa"/>
              <w:left w:w="15" w:type="dxa"/>
              <w:bottom w:w="0" w:type="dxa"/>
              <w:right w:w="15" w:type="dxa"/>
            </w:tcMar>
            <w:vAlign w:val="center"/>
          </w:tcPr>
          <w:p w14:paraId="54389CCF" w14:textId="77777777" w:rsidR="00000000" w:rsidRDefault="007478C2">
            <w:pPr>
              <w:adjustRightInd w:val="0"/>
              <w:snapToGrid w:val="0"/>
              <w:spacing w:line="360" w:lineRule="exact"/>
              <w:jc w:val="center"/>
              <w:rPr>
                <w:rFonts w:ascii="宋体" w:hAnsi="宋体"/>
                <w:sz w:val="24"/>
              </w:rPr>
            </w:pPr>
            <w:r>
              <w:rPr>
                <w:rFonts w:ascii="宋体" w:hAnsi="宋体" w:hint="eastAsia"/>
                <w:sz w:val="24"/>
              </w:rPr>
              <w:t>5</w:t>
            </w:r>
          </w:p>
        </w:tc>
        <w:tc>
          <w:tcPr>
            <w:tcW w:w="1283" w:type="dxa"/>
            <w:tcMar>
              <w:top w:w="15" w:type="dxa"/>
              <w:left w:w="15" w:type="dxa"/>
              <w:bottom w:w="0" w:type="dxa"/>
              <w:right w:w="15" w:type="dxa"/>
            </w:tcMar>
            <w:vAlign w:val="bottom"/>
          </w:tcPr>
          <w:p w14:paraId="1AE486EB" w14:textId="77777777" w:rsidR="00000000" w:rsidRDefault="007478C2">
            <w:pPr>
              <w:adjustRightInd w:val="0"/>
              <w:snapToGrid w:val="0"/>
              <w:spacing w:line="360" w:lineRule="exact"/>
              <w:rPr>
                <w:rFonts w:ascii="宋体" w:hAnsi="宋体"/>
                <w:sz w:val="24"/>
              </w:rPr>
            </w:pPr>
          </w:p>
        </w:tc>
        <w:tc>
          <w:tcPr>
            <w:tcW w:w="1236" w:type="dxa"/>
            <w:tcMar>
              <w:top w:w="15" w:type="dxa"/>
              <w:left w:w="15" w:type="dxa"/>
              <w:bottom w:w="0" w:type="dxa"/>
              <w:right w:w="15" w:type="dxa"/>
            </w:tcMar>
            <w:vAlign w:val="bottom"/>
          </w:tcPr>
          <w:p w14:paraId="4C18B76B" w14:textId="77777777" w:rsidR="00000000" w:rsidRDefault="007478C2">
            <w:pPr>
              <w:adjustRightInd w:val="0"/>
              <w:snapToGrid w:val="0"/>
              <w:spacing w:line="360" w:lineRule="exact"/>
              <w:rPr>
                <w:rFonts w:ascii="宋体" w:hAnsi="宋体"/>
                <w:sz w:val="24"/>
              </w:rPr>
            </w:pPr>
          </w:p>
        </w:tc>
        <w:tc>
          <w:tcPr>
            <w:tcW w:w="1260" w:type="dxa"/>
            <w:tcMar>
              <w:top w:w="15" w:type="dxa"/>
              <w:left w:w="15" w:type="dxa"/>
              <w:bottom w:w="0" w:type="dxa"/>
              <w:right w:w="15" w:type="dxa"/>
            </w:tcMar>
            <w:vAlign w:val="bottom"/>
          </w:tcPr>
          <w:p w14:paraId="6B4159BD" w14:textId="77777777" w:rsidR="00000000" w:rsidRDefault="007478C2">
            <w:pPr>
              <w:adjustRightInd w:val="0"/>
              <w:snapToGrid w:val="0"/>
              <w:spacing w:line="360" w:lineRule="exact"/>
              <w:jc w:val="right"/>
              <w:rPr>
                <w:rFonts w:ascii="宋体" w:hAnsi="宋体"/>
                <w:sz w:val="24"/>
              </w:rPr>
            </w:pPr>
          </w:p>
        </w:tc>
        <w:tc>
          <w:tcPr>
            <w:tcW w:w="1800" w:type="dxa"/>
            <w:tcMar>
              <w:top w:w="15" w:type="dxa"/>
              <w:left w:w="15" w:type="dxa"/>
              <w:bottom w:w="0" w:type="dxa"/>
              <w:right w:w="15" w:type="dxa"/>
            </w:tcMar>
            <w:vAlign w:val="bottom"/>
          </w:tcPr>
          <w:p w14:paraId="451C87A5" w14:textId="77777777" w:rsidR="00000000" w:rsidRDefault="007478C2">
            <w:pPr>
              <w:adjustRightInd w:val="0"/>
              <w:snapToGrid w:val="0"/>
              <w:spacing w:line="360" w:lineRule="exact"/>
              <w:jc w:val="right"/>
              <w:rPr>
                <w:rFonts w:ascii="宋体" w:hAnsi="宋体"/>
                <w:sz w:val="24"/>
              </w:rPr>
            </w:pPr>
          </w:p>
        </w:tc>
        <w:tc>
          <w:tcPr>
            <w:tcW w:w="2971" w:type="dxa"/>
            <w:tcMar>
              <w:top w:w="15" w:type="dxa"/>
              <w:left w:w="15" w:type="dxa"/>
              <w:bottom w:w="0" w:type="dxa"/>
              <w:right w:w="15" w:type="dxa"/>
            </w:tcMar>
            <w:vAlign w:val="bottom"/>
          </w:tcPr>
          <w:p w14:paraId="728C92A4" w14:textId="77777777" w:rsidR="00000000" w:rsidRDefault="007478C2">
            <w:pPr>
              <w:adjustRightInd w:val="0"/>
              <w:snapToGrid w:val="0"/>
              <w:spacing w:line="360" w:lineRule="exact"/>
              <w:jc w:val="right"/>
              <w:rPr>
                <w:rFonts w:ascii="宋体" w:hAnsi="宋体"/>
                <w:sz w:val="24"/>
              </w:rPr>
            </w:pPr>
          </w:p>
        </w:tc>
      </w:tr>
    </w:tbl>
    <w:p w14:paraId="2E1FDD9E"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3182</w:t>
      </w:r>
      <w:r>
        <w:rPr>
          <w:rFonts w:ascii="宋体" w:hAnsi="宋体" w:hint="eastAsia"/>
          <w:kern w:val="0"/>
          <w:sz w:val="18"/>
        </w:rPr>
        <w:t>）</w:t>
      </w:r>
    </w:p>
    <w:p w14:paraId="1785D4A9" w14:textId="77777777" w:rsidR="00000000" w:rsidRDefault="007478C2">
      <w:pPr>
        <w:rPr>
          <w:rFonts w:ascii="宋体" w:hAnsi="宋体"/>
          <w:sz w:val="24"/>
        </w:rPr>
      </w:pPr>
    </w:p>
    <w:p w14:paraId="043C1E35" w14:textId="77777777" w:rsidR="00000000" w:rsidRDefault="007478C2">
      <w:pPr>
        <w:pStyle w:val="Heading2"/>
        <w:rPr>
          <w:rFonts w:ascii="宋体" w:hAnsi="宋体"/>
        </w:rPr>
      </w:pPr>
      <w:bookmarkStart w:id="163" w:name="_Toc26214"/>
      <w:bookmarkStart w:id="164" w:name="_Toc25472"/>
      <w:bookmarkStart w:id="165" w:name="_Toc101344044"/>
      <w:r>
        <w:rPr>
          <w:rFonts w:ascii="宋体" w:hAnsi="宋体" w:hint="eastAsia"/>
        </w:rPr>
        <w:t xml:space="preserve">8.9 </w:t>
      </w:r>
      <w:r>
        <w:rPr>
          <w:rFonts w:ascii="宋体" w:hAnsi="宋体" w:hint="eastAsia"/>
        </w:rPr>
        <w:t>期末按公允价值占基金资产净值比例大小排序的前五名权证投资明细</w:t>
      </w:r>
      <w:r>
        <w:rPr>
          <w:rFonts w:ascii="宋体" w:hAnsi="宋体"/>
          <w:vertAlign w:val="superscript"/>
        </w:rPr>
        <w:footnoteReference w:id="241"/>
      </w:r>
      <w:bookmarkEnd w:id="163"/>
      <w:bookmarkEnd w:id="164"/>
      <w:bookmarkEnd w:id="165"/>
    </w:p>
    <w:p w14:paraId="115F7D52" w14:textId="77777777" w:rsidR="00000000" w:rsidRDefault="007478C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86" w:type="dxa"/>
        <w:tblLayout w:type="fixed"/>
        <w:tblLook w:val="0000" w:firstRow="0" w:lastRow="0" w:firstColumn="0" w:lastColumn="0" w:noHBand="0" w:noVBand="0"/>
      </w:tblPr>
      <w:tblGrid>
        <w:gridCol w:w="1116"/>
        <w:gridCol w:w="1297"/>
        <w:gridCol w:w="1289"/>
        <w:gridCol w:w="1468"/>
        <w:gridCol w:w="1847"/>
        <w:gridCol w:w="3006"/>
      </w:tblGrid>
      <w:tr w:rsidR="00000000" w14:paraId="17205A83" w14:textId="77777777">
        <w:trPr>
          <w:trHeight w:val="285"/>
        </w:trPr>
        <w:tc>
          <w:tcPr>
            <w:tcW w:w="1116" w:type="dxa"/>
            <w:tcBorders>
              <w:top w:val="single" w:sz="4" w:space="0" w:color="auto"/>
              <w:left w:val="single" w:sz="4" w:space="0" w:color="auto"/>
              <w:bottom w:val="single" w:sz="4" w:space="0" w:color="auto"/>
              <w:right w:val="single" w:sz="4" w:space="0" w:color="auto"/>
            </w:tcBorders>
          </w:tcPr>
          <w:p w14:paraId="175770C2" w14:textId="77777777" w:rsidR="00000000" w:rsidRDefault="007478C2">
            <w:pPr>
              <w:jc w:val="center"/>
              <w:rPr>
                <w:rFonts w:ascii="宋体" w:hAnsi="宋体"/>
                <w:sz w:val="24"/>
              </w:rPr>
            </w:pPr>
            <w:r>
              <w:rPr>
                <w:rFonts w:ascii="宋体" w:hAnsi="宋体" w:hint="eastAsia"/>
                <w:sz w:val="24"/>
              </w:rPr>
              <w:t>序号</w:t>
            </w:r>
          </w:p>
        </w:tc>
        <w:tc>
          <w:tcPr>
            <w:tcW w:w="1297" w:type="dxa"/>
            <w:tcBorders>
              <w:top w:val="single" w:sz="4" w:space="0" w:color="auto"/>
              <w:left w:val="nil"/>
              <w:bottom w:val="single" w:sz="4" w:space="0" w:color="auto"/>
              <w:right w:val="single" w:sz="4" w:space="0" w:color="auto"/>
            </w:tcBorders>
          </w:tcPr>
          <w:p w14:paraId="108D7E46" w14:textId="77777777" w:rsidR="00000000" w:rsidRDefault="007478C2">
            <w:pPr>
              <w:jc w:val="center"/>
              <w:rPr>
                <w:rFonts w:ascii="宋体" w:hAnsi="宋体"/>
                <w:sz w:val="24"/>
              </w:rPr>
            </w:pPr>
            <w:r>
              <w:rPr>
                <w:rFonts w:ascii="宋体" w:hAnsi="宋体" w:hint="eastAsia"/>
                <w:sz w:val="24"/>
              </w:rPr>
              <w:t>权证代码</w:t>
            </w:r>
          </w:p>
        </w:tc>
        <w:tc>
          <w:tcPr>
            <w:tcW w:w="1289" w:type="dxa"/>
            <w:tcBorders>
              <w:top w:val="single" w:sz="4" w:space="0" w:color="auto"/>
              <w:left w:val="nil"/>
              <w:bottom w:val="single" w:sz="4" w:space="0" w:color="auto"/>
              <w:right w:val="single" w:sz="4" w:space="0" w:color="auto"/>
            </w:tcBorders>
          </w:tcPr>
          <w:p w14:paraId="1F31F4F6" w14:textId="77777777" w:rsidR="00000000" w:rsidRDefault="007478C2">
            <w:pPr>
              <w:jc w:val="center"/>
              <w:rPr>
                <w:rFonts w:ascii="宋体" w:hAnsi="宋体"/>
                <w:sz w:val="24"/>
              </w:rPr>
            </w:pPr>
            <w:r>
              <w:rPr>
                <w:rFonts w:ascii="宋体" w:hAnsi="宋体" w:hint="eastAsia"/>
                <w:sz w:val="24"/>
              </w:rPr>
              <w:t>权证名称</w:t>
            </w:r>
          </w:p>
        </w:tc>
        <w:tc>
          <w:tcPr>
            <w:tcW w:w="1468" w:type="dxa"/>
            <w:tcBorders>
              <w:top w:val="single" w:sz="4" w:space="0" w:color="auto"/>
              <w:left w:val="nil"/>
              <w:bottom w:val="single" w:sz="4" w:space="0" w:color="auto"/>
              <w:right w:val="single" w:sz="4" w:space="0" w:color="auto"/>
            </w:tcBorders>
          </w:tcPr>
          <w:p w14:paraId="5A8F3750" w14:textId="77777777" w:rsidR="00000000" w:rsidRDefault="007478C2">
            <w:pPr>
              <w:jc w:val="center"/>
              <w:rPr>
                <w:rFonts w:ascii="宋体" w:hAnsi="宋体"/>
                <w:sz w:val="24"/>
              </w:rPr>
            </w:pPr>
            <w:r>
              <w:rPr>
                <w:rFonts w:ascii="宋体" w:hAnsi="宋体" w:hint="eastAsia"/>
                <w:sz w:val="24"/>
              </w:rPr>
              <w:t>数量（份）</w:t>
            </w:r>
          </w:p>
        </w:tc>
        <w:tc>
          <w:tcPr>
            <w:tcW w:w="1847" w:type="dxa"/>
            <w:tcBorders>
              <w:top w:val="single" w:sz="4" w:space="0" w:color="auto"/>
              <w:left w:val="nil"/>
              <w:bottom w:val="single" w:sz="4" w:space="0" w:color="auto"/>
              <w:right w:val="single" w:sz="4" w:space="0" w:color="auto"/>
            </w:tcBorders>
          </w:tcPr>
          <w:p w14:paraId="4349EFDF" w14:textId="77777777" w:rsidR="00000000" w:rsidRDefault="007478C2">
            <w:pPr>
              <w:jc w:val="center"/>
              <w:rPr>
                <w:rFonts w:ascii="宋体" w:hAnsi="宋体"/>
                <w:sz w:val="24"/>
              </w:rPr>
            </w:pPr>
            <w:r>
              <w:rPr>
                <w:rFonts w:ascii="宋体" w:hAnsi="宋体" w:hint="eastAsia"/>
                <w:sz w:val="24"/>
              </w:rPr>
              <w:t>公允价值</w:t>
            </w:r>
            <w:r>
              <w:rPr>
                <w:rFonts w:ascii="宋体" w:hAnsi="宋体" w:hint="eastAsia"/>
                <w:kern w:val="0"/>
                <w:sz w:val="18"/>
              </w:rPr>
              <w:t xml:space="preserve"> </w:t>
            </w:r>
          </w:p>
        </w:tc>
        <w:tc>
          <w:tcPr>
            <w:tcW w:w="3006" w:type="dxa"/>
            <w:tcBorders>
              <w:top w:val="single" w:sz="4" w:space="0" w:color="auto"/>
              <w:left w:val="nil"/>
              <w:bottom w:val="single" w:sz="4" w:space="0" w:color="auto"/>
              <w:right w:val="single" w:sz="4" w:space="0" w:color="auto"/>
            </w:tcBorders>
          </w:tcPr>
          <w:p w14:paraId="068428DD" w14:textId="77777777" w:rsidR="00000000" w:rsidRDefault="007478C2">
            <w:pPr>
              <w:jc w:val="center"/>
              <w:rPr>
                <w:rFonts w:ascii="宋体" w:hAnsi="宋体"/>
                <w:sz w:val="24"/>
              </w:rPr>
            </w:pPr>
            <w:r>
              <w:rPr>
                <w:rFonts w:ascii="宋体" w:hAnsi="宋体" w:hint="eastAsia"/>
                <w:sz w:val="24"/>
              </w:rPr>
              <w:t>占基金资产净值比例（</w:t>
            </w:r>
            <w:r>
              <w:rPr>
                <w:rFonts w:ascii="宋体" w:hAnsi="宋体" w:hint="eastAsia"/>
                <w:sz w:val="24"/>
              </w:rPr>
              <w:t>%</w:t>
            </w:r>
            <w:r>
              <w:rPr>
                <w:rFonts w:ascii="宋体" w:hAnsi="宋体" w:hint="eastAsia"/>
                <w:sz w:val="24"/>
              </w:rPr>
              <w:t>）</w:t>
            </w:r>
          </w:p>
        </w:tc>
      </w:tr>
      <w:tr w:rsidR="00000000" w14:paraId="4D00190A" w14:textId="77777777">
        <w:trPr>
          <w:trHeight w:val="285"/>
        </w:trPr>
        <w:tc>
          <w:tcPr>
            <w:tcW w:w="1116" w:type="dxa"/>
            <w:tcBorders>
              <w:top w:val="nil"/>
              <w:left w:val="single" w:sz="4" w:space="0" w:color="auto"/>
              <w:bottom w:val="single" w:sz="4" w:space="0" w:color="auto"/>
              <w:right w:val="single" w:sz="4" w:space="0" w:color="auto"/>
            </w:tcBorders>
          </w:tcPr>
          <w:p w14:paraId="4F3D1E38" w14:textId="77777777" w:rsidR="00000000" w:rsidRDefault="007478C2">
            <w:pPr>
              <w:jc w:val="center"/>
              <w:rPr>
                <w:rFonts w:ascii="宋体" w:hAnsi="宋体"/>
                <w:sz w:val="24"/>
              </w:rPr>
            </w:pPr>
            <w:r>
              <w:rPr>
                <w:rFonts w:ascii="宋体" w:hAnsi="宋体" w:hint="eastAsia"/>
                <w:kern w:val="0"/>
                <w:sz w:val="18"/>
              </w:rPr>
              <w:t>（</w:t>
            </w:r>
            <w:r>
              <w:rPr>
                <w:rFonts w:ascii="宋体" w:hAnsi="宋体"/>
                <w:kern w:val="0"/>
                <w:sz w:val="18"/>
              </w:rPr>
              <w:t>1579</w:t>
            </w:r>
            <w:r>
              <w:rPr>
                <w:rFonts w:ascii="宋体" w:hAnsi="宋体" w:hint="eastAsia"/>
                <w:kern w:val="0"/>
                <w:sz w:val="18"/>
              </w:rPr>
              <w:t>）</w:t>
            </w:r>
          </w:p>
        </w:tc>
        <w:tc>
          <w:tcPr>
            <w:tcW w:w="1297" w:type="dxa"/>
            <w:tcBorders>
              <w:top w:val="single" w:sz="4" w:space="0" w:color="auto"/>
              <w:left w:val="nil"/>
              <w:bottom w:val="single" w:sz="4" w:space="0" w:color="auto"/>
              <w:right w:val="single" w:sz="4" w:space="0" w:color="auto"/>
            </w:tcBorders>
          </w:tcPr>
          <w:p w14:paraId="76BD20E2" w14:textId="77777777" w:rsidR="00000000" w:rsidRDefault="007478C2">
            <w:pPr>
              <w:jc w:val="center"/>
              <w:rPr>
                <w:rFonts w:ascii="宋体" w:hAnsi="宋体"/>
                <w:sz w:val="24"/>
              </w:rPr>
            </w:pPr>
            <w:r>
              <w:rPr>
                <w:rFonts w:ascii="宋体" w:hAnsi="宋体" w:hint="eastAsia"/>
                <w:kern w:val="0"/>
                <w:sz w:val="18"/>
              </w:rPr>
              <w:t>（</w:t>
            </w:r>
            <w:r>
              <w:rPr>
                <w:rFonts w:ascii="宋体" w:hAnsi="宋体"/>
                <w:kern w:val="0"/>
                <w:sz w:val="18"/>
              </w:rPr>
              <w:t>1580</w:t>
            </w:r>
            <w:r>
              <w:rPr>
                <w:rFonts w:ascii="宋体" w:hAnsi="宋体" w:hint="eastAsia"/>
                <w:kern w:val="0"/>
                <w:sz w:val="18"/>
              </w:rPr>
              <w:t>）</w:t>
            </w:r>
          </w:p>
        </w:tc>
        <w:tc>
          <w:tcPr>
            <w:tcW w:w="1289" w:type="dxa"/>
            <w:tcBorders>
              <w:top w:val="single" w:sz="4" w:space="0" w:color="auto"/>
              <w:left w:val="nil"/>
              <w:bottom w:val="single" w:sz="4" w:space="0" w:color="auto"/>
              <w:right w:val="single" w:sz="4" w:space="0" w:color="auto"/>
            </w:tcBorders>
          </w:tcPr>
          <w:p w14:paraId="50A37670" w14:textId="77777777" w:rsidR="00000000" w:rsidRDefault="007478C2">
            <w:pPr>
              <w:jc w:val="center"/>
              <w:rPr>
                <w:rFonts w:ascii="宋体" w:hAnsi="宋体"/>
                <w:sz w:val="24"/>
              </w:rPr>
            </w:pPr>
            <w:r>
              <w:rPr>
                <w:rFonts w:ascii="宋体" w:hAnsi="宋体" w:hint="eastAsia"/>
                <w:kern w:val="0"/>
                <w:sz w:val="18"/>
              </w:rPr>
              <w:t>（</w:t>
            </w:r>
            <w:r>
              <w:rPr>
                <w:rFonts w:ascii="宋体" w:hAnsi="宋体"/>
                <w:kern w:val="0"/>
                <w:sz w:val="18"/>
              </w:rPr>
              <w:t>1581</w:t>
            </w:r>
            <w:r>
              <w:rPr>
                <w:rFonts w:ascii="宋体" w:hAnsi="宋体" w:hint="eastAsia"/>
                <w:kern w:val="0"/>
                <w:sz w:val="18"/>
              </w:rPr>
              <w:t>）</w:t>
            </w:r>
          </w:p>
        </w:tc>
        <w:tc>
          <w:tcPr>
            <w:tcW w:w="1468" w:type="dxa"/>
            <w:tcBorders>
              <w:top w:val="single" w:sz="4" w:space="0" w:color="auto"/>
              <w:left w:val="nil"/>
              <w:bottom w:val="single" w:sz="4" w:space="0" w:color="auto"/>
              <w:right w:val="single" w:sz="4" w:space="0" w:color="auto"/>
            </w:tcBorders>
          </w:tcPr>
          <w:p w14:paraId="2A0375BD" w14:textId="77777777" w:rsidR="00000000" w:rsidRDefault="007478C2">
            <w:pPr>
              <w:jc w:val="center"/>
              <w:rPr>
                <w:rFonts w:ascii="宋体" w:hAnsi="宋体"/>
                <w:sz w:val="24"/>
              </w:rPr>
            </w:pPr>
            <w:r>
              <w:rPr>
                <w:rFonts w:ascii="宋体" w:hAnsi="宋体" w:hint="eastAsia"/>
                <w:kern w:val="0"/>
                <w:sz w:val="18"/>
              </w:rPr>
              <w:t>（</w:t>
            </w:r>
            <w:r>
              <w:rPr>
                <w:rFonts w:ascii="宋体" w:hAnsi="宋体"/>
                <w:kern w:val="0"/>
                <w:sz w:val="18"/>
              </w:rPr>
              <w:t>1582</w:t>
            </w:r>
            <w:r>
              <w:rPr>
                <w:rFonts w:ascii="宋体" w:hAnsi="宋体" w:hint="eastAsia"/>
                <w:kern w:val="0"/>
                <w:sz w:val="18"/>
              </w:rPr>
              <w:t>）</w:t>
            </w:r>
          </w:p>
        </w:tc>
        <w:tc>
          <w:tcPr>
            <w:tcW w:w="1847" w:type="dxa"/>
            <w:tcBorders>
              <w:top w:val="nil"/>
              <w:left w:val="nil"/>
              <w:bottom w:val="single" w:sz="4" w:space="0" w:color="auto"/>
              <w:right w:val="single" w:sz="4" w:space="0" w:color="auto"/>
            </w:tcBorders>
          </w:tcPr>
          <w:p w14:paraId="61C89F56" w14:textId="77777777" w:rsidR="00000000" w:rsidRDefault="007478C2">
            <w:pPr>
              <w:jc w:val="center"/>
              <w:rPr>
                <w:rFonts w:ascii="宋体" w:hAnsi="宋体"/>
                <w:sz w:val="24"/>
              </w:rPr>
            </w:pPr>
            <w:r>
              <w:rPr>
                <w:rFonts w:ascii="宋体" w:hAnsi="宋体" w:hint="eastAsia"/>
                <w:kern w:val="0"/>
                <w:sz w:val="18"/>
              </w:rPr>
              <w:t>（</w:t>
            </w:r>
            <w:r>
              <w:rPr>
                <w:rFonts w:ascii="宋体" w:hAnsi="宋体"/>
                <w:kern w:val="0"/>
                <w:sz w:val="18"/>
              </w:rPr>
              <w:t>1583</w:t>
            </w:r>
            <w:r>
              <w:rPr>
                <w:rFonts w:ascii="宋体" w:hAnsi="宋体" w:hint="eastAsia"/>
                <w:kern w:val="0"/>
                <w:sz w:val="18"/>
              </w:rPr>
              <w:t>）</w:t>
            </w:r>
          </w:p>
        </w:tc>
        <w:tc>
          <w:tcPr>
            <w:tcW w:w="3006" w:type="dxa"/>
            <w:tcBorders>
              <w:top w:val="single" w:sz="4" w:space="0" w:color="auto"/>
              <w:left w:val="nil"/>
              <w:bottom w:val="single" w:sz="4" w:space="0" w:color="auto"/>
              <w:right w:val="single" w:sz="4" w:space="0" w:color="auto"/>
            </w:tcBorders>
          </w:tcPr>
          <w:p w14:paraId="6895919D" w14:textId="77777777" w:rsidR="00000000" w:rsidRDefault="007478C2">
            <w:pPr>
              <w:jc w:val="center"/>
              <w:rPr>
                <w:rFonts w:ascii="宋体" w:hAnsi="宋体"/>
                <w:sz w:val="24"/>
              </w:rPr>
            </w:pPr>
            <w:r>
              <w:rPr>
                <w:rFonts w:ascii="宋体" w:hAnsi="宋体" w:hint="eastAsia"/>
                <w:kern w:val="0"/>
                <w:sz w:val="18"/>
              </w:rPr>
              <w:t>（</w:t>
            </w:r>
            <w:r>
              <w:rPr>
                <w:rFonts w:ascii="宋体" w:hAnsi="宋体"/>
                <w:kern w:val="0"/>
                <w:sz w:val="18"/>
              </w:rPr>
              <w:t>1584</w:t>
            </w:r>
            <w:r>
              <w:rPr>
                <w:rFonts w:ascii="宋体" w:hAnsi="宋体" w:hint="eastAsia"/>
                <w:kern w:val="0"/>
                <w:sz w:val="18"/>
              </w:rPr>
              <w:t>）</w:t>
            </w:r>
          </w:p>
        </w:tc>
      </w:tr>
      <w:tr w:rsidR="00000000" w14:paraId="2F591653" w14:textId="77777777">
        <w:trPr>
          <w:trHeight w:val="285"/>
        </w:trPr>
        <w:tc>
          <w:tcPr>
            <w:tcW w:w="1116" w:type="dxa"/>
            <w:tcBorders>
              <w:top w:val="nil"/>
              <w:left w:val="single" w:sz="4" w:space="0" w:color="auto"/>
              <w:bottom w:val="single" w:sz="4" w:space="0" w:color="auto"/>
              <w:right w:val="single" w:sz="4" w:space="0" w:color="auto"/>
            </w:tcBorders>
          </w:tcPr>
          <w:p w14:paraId="17CD68C8" w14:textId="77777777" w:rsidR="00000000" w:rsidRDefault="007478C2">
            <w:pPr>
              <w:jc w:val="center"/>
              <w:rPr>
                <w:rFonts w:ascii="宋体" w:hAnsi="宋体"/>
                <w:sz w:val="24"/>
              </w:rPr>
            </w:pPr>
            <w:r>
              <w:rPr>
                <w:rFonts w:ascii="宋体" w:hAnsi="宋体" w:hint="eastAsia"/>
                <w:sz w:val="24"/>
              </w:rPr>
              <w:t>1</w:t>
            </w:r>
          </w:p>
        </w:tc>
        <w:tc>
          <w:tcPr>
            <w:tcW w:w="1297" w:type="dxa"/>
            <w:tcBorders>
              <w:top w:val="single" w:sz="4" w:space="0" w:color="auto"/>
              <w:left w:val="nil"/>
              <w:bottom w:val="single" w:sz="4" w:space="0" w:color="auto"/>
              <w:right w:val="single" w:sz="4" w:space="0" w:color="auto"/>
            </w:tcBorders>
          </w:tcPr>
          <w:p w14:paraId="3E397375" w14:textId="77777777" w:rsidR="00000000" w:rsidRDefault="007478C2">
            <w:pPr>
              <w:rPr>
                <w:rFonts w:ascii="宋体" w:hAnsi="宋体"/>
                <w:sz w:val="24"/>
              </w:rPr>
            </w:pPr>
          </w:p>
        </w:tc>
        <w:tc>
          <w:tcPr>
            <w:tcW w:w="1289" w:type="dxa"/>
            <w:tcBorders>
              <w:top w:val="single" w:sz="4" w:space="0" w:color="auto"/>
              <w:left w:val="nil"/>
              <w:bottom w:val="single" w:sz="4" w:space="0" w:color="auto"/>
              <w:right w:val="single" w:sz="4" w:space="0" w:color="auto"/>
            </w:tcBorders>
          </w:tcPr>
          <w:p w14:paraId="3D0F2F30" w14:textId="77777777" w:rsidR="00000000" w:rsidRDefault="007478C2">
            <w:pPr>
              <w:rPr>
                <w:rFonts w:ascii="宋体" w:hAnsi="宋体"/>
                <w:sz w:val="24"/>
              </w:rPr>
            </w:pPr>
          </w:p>
        </w:tc>
        <w:tc>
          <w:tcPr>
            <w:tcW w:w="1468" w:type="dxa"/>
            <w:tcBorders>
              <w:top w:val="single" w:sz="4" w:space="0" w:color="auto"/>
              <w:left w:val="nil"/>
              <w:bottom w:val="single" w:sz="4" w:space="0" w:color="auto"/>
              <w:right w:val="single" w:sz="4" w:space="0" w:color="auto"/>
            </w:tcBorders>
          </w:tcPr>
          <w:p w14:paraId="0A921C8F" w14:textId="77777777" w:rsidR="00000000" w:rsidRDefault="007478C2">
            <w:pPr>
              <w:jc w:val="right"/>
              <w:rPr>
                <w:rFonts w:ascii="宋体" w:hAnsi="宋体"/>
                <w:sz w:val="24"/>
              </w:rPr>
            </w:pPr>
          </w:p>
        </w:tc>
        <w:tc>
          <w:tcPr>
            <w:tcW w:w="1847" w:type="dxa"/>
            <w:tcBorders>
              <w:top w:val="nil"/>
              <w:left w:val="nil"/>
              <w:bottom w:val="single" w:sz="4" w:space="0" w:color="auto"/>
              <w:right w:val="single" w:sz="4" w:space="0" w:color="auto"/>
            </w:tcBorders>
          </w:tcPr>
          <w:p w14:paraId="225E3E71" w14:textId="77777777" w:rsidR="00000000" w:rsidRDefault="007478C2">
            <w:pPr>
              <w:jc w:val="right"/>
              <w:rPr>
                <w:rFonts w:ascii="宋体" w:hAnsi="宋体"/>
                <w:sz w:val="24"/>
              </w:rPr>
            </w:pPr>
          </w:p>
        </w:tc>
        <w:tc>
          <w:tcPr>
            <w:tcW w:w="3006" w:type="dxa"/>
            <w:tcBorders>
              <w:top w:val="single" w:sz="4" w:space="0" w:color="auto"/>
              <w:left w:val="nil"/>
              <w:bottom w:val="single" w:sz="4" w:space="0" w:color="auto"/>
              <w:right w:val="single" w:sz="4" w:space="0" w:color="auto"/>
            </w:tcBorders>
          </w:tcPr>
          <w:p w14:paraId="148E3A23" w14:textId="77777777" w:rsidR="00000000" w:rsidRDefault="007478C2">
            <w:pPr>
              <w:jc w:val="right"/>
              <w:rPr>
                <w:rFonts w:ascii="宋体" w:hAnsi="宋体"/>
                <w:sz w:val="24"/>
              </w:rPr>
            </w:pPr>
          </w:p>
        </w:tc>
      </w:tr>
      <w:tr w:rsidR="00000000" w14:paraId="1ADA1BD2" w14:textId="77777777">
        <w:trPr>
          <w:trHeight w:val="285"/>
        </w:trPr>
        <w:tc>
          <w:tcPr>
            <w:tcW w:w="1116" w:type="dxa"/>
            <w:tcBorders>
              <w:top w:val="nil"/>
              <w:left w:val="single" w:sz="4" w:space="0" w:color="auto"/>
              <w:bottom w:val="single" w:sz="4" w:space="0" w:color="auto"/>
              <w:right w:val="single" w:sz="4" w:space="0" w:color="auto"/>
            </w:tcBorders>
          </w:tcPr>
          <w:p w14:paraId="07BA3E2E" w14:textId="77777777" w:rsidR="00000000" w:rsidRDefault="007478C2">
            <w:pPr>
              <w:jc w:val="center"/>
              <w:rPr>
                <w:rFonts w:ascii="宋体" w:hAnsi="宋体"/>
                <w:sz w:val="24"/>
              </w:rPr>
            </w:pPr>
            <w:r>
              <w:rPr>
                <w:rFonts w:ascii="宋体" w:hAnsi="宋体" w:hint="eastAsia"/>
                <w:sz w:val="24"/>
              </w:rPr>
              <w:t>2</w:t>
            </w:r>
          </w:p>
        </w:tc>
        <w:tc>
          <w:tcPr>
            <w:tcW w:w="1297" w:type="dxa"/>
            <w:tcBorders>
              <w:top w:val="single" w:sz="4" w:space="0" w:color="auto"/>
              <w:left w:val="nil"/>
              <w:bottom w:val="single" w:sz="4" w:space="0" w:color="auto"/>
              <w:right w:val="single" w:sz="4" w:space="0" w:color="auto"/>
            </w:tcBorders>
          </w:tcPr>
          <w:p w14:paraId="0EF01DE4" w14:textId="77777777" w:rsidR="00000000" w:rsidRDefault="007478C2">
            <w:pPr>
              <w:rPr>
                <w:rFonts w:ascii="宋体" w:hAnsi="宋体"/>
                <w:sz w:val="24"/>
              </w:rPr>
            </w:pPr>
          </w:p>
        </w:tc>
        <w:tc>
          <w:tcPr>
            <w:tcW w:w="1289" w:type="dxa"/>
            <w:tcBorders>
              <w:top w:val="single" w:sz="4" w:space="0" w:color="auto"/>
              <w:left w:val="nil"/>
              <w:bottom w:val="single" w:sz="4" w:space="0" w:color="auto"/>
              <w:right w:val="single" w:sz="4" w:space="0" w:color="auto"/>
            </w:tcBorders>
          </w:tcPr>
          <w:p w14:paraId="2CB769A1" w14:textId="77777777" w:rsidR="00000000" w:rsidRDefault="007478C2">
            <w:pPr>
              <w:rPr>
                <w:rFonts w:ascii="宋体" w:hAnsi="宋体"/>
                <w:sz w:val="24"/>
              </w:rPr>
            </w:pPr>
          </w:p>
        </w:tc>
        <w:tc>
          <w:tcPr>
            <w:tcW w:w="1468" w:type="dxa"/>
            <w:tcBorders>
              <w:top w:val="single" w:sz="4" w:space="0" w:color="auto"/>
              <w:left w:val="nil"/>
              <w:bottom w:val="single" w:sz="4" w:space="0" w:color="auto"/>
              <w:right w:val="single" w:sz="4" w:space="0" w:color="auto"/>
            </w:tcBorders>
          </w:tcPr>
          <w:p w14:paraId="135C0900" w14:textId="77777777" w:rsidR="00000000" w:rsidRDefault="007478C2">
            <w:pPr>
              <w:jc w:val="right"/>
              <w:rPr>
                <w:rFonts w:ascii="宋体" w:hAnsi="宋体"/>
                <w:sz w:val="24"/>
              </w:rPr>
            </w:pPr>
          </w:p>
        </w:tc>
        <w:tc>
          <w:tcPr>
            <w:tcW w:w="1847" w:type="dxa"/>
            <w:tcBorders>
              <w:top w:val="nil"/>
              <w:left w:val="nil"/>
              <w:bottom w:val="single" w:sz="4" w:space="0" w:color="auto"/>
              <w:right w:val="single" w:sz="4" w:space="0" w:color="auto"/>
            </w:tcBorders>
          </w:tcPr>
          <w:p w14:paraId="4CD211BA" w14:textId="77777777" w:rsidR="00000000" w:rsidRDefault="007478C2">
            <w:pPr>
              <w:jc w:val="right"/>
              <w:rPr>
                <w:rFonts w:ascii="宋体" w:hAnsi="宋体"/>
                <w:sz w:val="24"/>
              </w:rPr>
            </w:pPr>
          </w:p>
        </w:tc>
        <w:tc>
          <w:tcPr>
            <w:tcW w:w="3006" w:type="dxa"/>
            <w:tcBorders>
              <w:top w:val="single" w:sz="4" w:space="0" w:color="auto"/>
              <w:left w:val="nil"/>
              <w:bottom w:val="single" w:sz="4" w:space="0" w:color="auto"/>
              <w:right w:val="single" w:sz="4" w:space="0" w:color="auto"/>
            </w:tcBorders>
          </w:tcPr>
          <w:p w14:paraId="31FEE669" w14:textId="77777777" w:rsidR="00000000" w:rsidRDefault="007478C2">
            <w:pPr>
              <w:jc w:val="right"/>
              <w:rPr>
                <w:rFonts w:ascii="宋体" w:hAnsi="宋体"/>
                <w:sz w:val="24"/>
              </w:rPr>
            </w:pPr>
          </w:p>
        </w:tc>
      </w:tr>
      <w:tr w:rsidR="00000000" w14:paraId="43434476" w14:textId="77777777">
        <w:trPr>
          <w:trHeight w:val="285"/>
        </w:trPr>
        <w:tc>
          <w:tcPr>
            <w:tcW w:w="1116" w:type="dxa"/>
            <w:tcBorders>
              <w:top w:val="nil"/>
              <w:left w:val="single" w:sz="4" w:space="0" w:color="auto"/>
              <w:bottom w:val="single" w:sz="4" w:space="0" w:color="auto"/>
              <w:right w:val="single" w:sz="4" w:space="0" w:color="auto"/>
            </w:tcBorders>
          </w:tcPr>
          <w:p w14:paraId="3C69FA51" w14:textId="77777777" w:rsidR="00000000" w:rsidRDefault="007478C2">
            <w:pPr>
              <w:jc w:val="center"/>
              <w:rPr>
                <w:rFonts w:ascii="宋体" w:hAnsi="宋体"/>
                <w:sz w:val="24"/>
              </w:rPr>
            </w:pPr>
            <w:r>
              <w:rPr>
                <w:rFonts w:ascii="宋体" w:hAnsi="宋体" w:hint="eastAsia"/>
                <w:sz w:val="24"/>
              </w:rPr>
              <w:t>……</w:t>
            </w:r>
          </w:p>
        </w:tc>
        <w:tc>
          <w:tcPr>
            <w:tcW w:w="1297" w:type="dxa"/>
            <w:tcBorders>
              <w:top w:val="single" w:sz="4" w:space="0" w:color="auto"/>
              <w:left w:val="nil"/>
              <w:bottom w:val="single" w:sz="4" w:space="0" w:color="auto"/>
              <w:right w:val="single" w:sz="4" w:space="0" w:color="auto"/>
            </w:tcBorders>
          </w:tcPr>
          <w:p w14:paraId="48B4C3A7" w14:textId="77777777" w:rsidR="00000000" w:rsidRDefault="007478C2">
            <w:pPr>
              <w:rPr>
                <w:rFonts w:ascii="宋体" w:hAnsi="宋体"/>
                <w:sz w:val="24"/>
              </w:rPr>
            </w:pPr>
          </w:p>
        </w:tc>
        <w:tc>
          <w:tcPr>
            <w:tcW w:w="1289" w:type="dxa"/>
            <w:tcBorders>
              <w:top w:val="single" w:sz="4" w:space="0" w:color="auto"/>
              <w:left w:val="nil"/>
              <w:bottom w:val="single" w:sz="4" w:space="0" w:color="auto"/>
              <w:right w:val="single" w:sz="4" w:space="0" w:color="auto"/>
            </w:tcBorders>
          </w:tcPr>
          <w:p w14:paraId="59C2A96B" w14:textId="77777777" w:rsidR="00000000" w:rsidRDefault="007478C2">
            <w:pPr>
              <w:rPr>
                <w:rFonts w:ascii="宋体" w:hAnsi="宋体"/>
                <w:sz w:val="24"/>
              </w:rPr>
            </w:pPr>
          </w:p>
        </w:tc>
        <w:tc>
          <w:tcPr>
            <w:tcW w:w="1468" w:type="dxa"/>
            <w:tcBorders>
              <w:top w:val="single" w:sz="4" w:space="0" w:color="auto"/>
              <w:left w:val="nil"/>
              <w:bottom w:val="single" w:sz="4" w:space="0" w:color="auto"/>
              <w:right w:val="single" w:sz="4" w:space="0" w:color="auto"/>
            </w:tcBorders>
          </w:tcPr>
          <w:p w14:paraId="1BEA6037" w14:textId="77777777" w:rsidR="00000000" w:rsidRDefault="007478C2">
            <w:pPr>
              <w:jc w:val="right"/>
              <w:rPr>
                <w:rFonts w:ascii="宋体" w:hAnsi="宋体"/>
                <w:sz w:val="24"/>
              </w:rPr>
            </w:pPr>
          </w:p>
        </w:tc>
        <w:tc>
          <w:tcPr>
            <w:tcW w:w="1847" w:type="dxa"/>
            <w:tcBorders>
              <w:top w:val="nil"/>
              <w:left w:val="nil"/>
              <w:bottom w:val="single" w:sz="4" w:space="0" w:color="auto"/>
              <w:right w:val="single" w:sz="4" w:space="0" w:color="auto"/>
            </w:tcBorders>
          </w:tcPr>
          <w:p w14:paraId="0979D881" w14:textId="77777777" w:rsidR="00000000" w:rsidRDefault="007478C2">
            <w:pPr>
              <w:jc w:val="right"/>
              <w:rPr>
                <w:rFonts w:ascii="宋体" w:hAnsi="宋体"/>
                <w:sz w:val="24"/>
              </w:rPr>
            </w:pPr>
          </w:p>
        </w:tc>
        <w:tc>
          <w:tcPr>
            <w:tcW w:w="3006" w:type="dxa"/>
            <w:tcBorders>
              <w:top w:val="single" w:sz="4" w:space="0" w:color="auto"/>
              <w:left w:val="nil"/>
              <w:bottom w:val="single" w:sz="4" w:space="0" w:color="auto"/>
              <w:right w:val="single" w:sz="4" w:space="0" w:color="auto"/>
            </w:tcBorders>
          </w:tcPr>
          <w:p w14:paraId="22737B05" w14:textId="77777777" w:rsidR="00000000" w:rsidRDefault="007478C2">
            <w:pPr>
              <w:jc w:val="right"/>
              <w:rPr>
                <w:rFonts w:ascii="宋体" w:hAnsi="宋体"/>
                <w:sz w:val="24"/>
              </w:rPr>
            </w:pPr>
          </w:p>
        </w:tc>
      </w:tr>
      <w:tr w:rsidR="00000000" w14:paraId="7273277E" w14:textId="77777777">
        <w:trPr>
          <w:trHeight w:val="285"/>
        </w:trPr>
        <w:tc>
          <w:tcPr>
            <w:tcW w:w="1116" w:type="dxa"/>
            <w:tcBorders>
              <w:top w:val="nil"/>
              <w:left w:val="single" w:sz="4" w:space="0" w:color="auto"/>
              <w:bottom w:val="single" w:sz="4" w:space="0" w:color="auto"/>
              <w:right w:val="single" w:sz="4" w:space="0" w:color="auto"/>
            </w:tcBorders>
          </w:tcPr>
          <w:p w14:paraId="06A62DF3" w14:textId="77777777" w:rsidR="00000000" w:rsidRDefault="007478C2">
            <w:pPr>
              <w:jc w:val="center"/>
              <w:rPr>
                <w:rFonts w:ascii="宋体" w:hAnsi="宋体"/>
                <w:sz w:val="24"/>
              </w:rPr>
            </w:pPr>
            <w:r>
              <w:rPr>
                <w:rFonts w:ascii="宋体" w:hAnsi="宋体" w:hint="eastAsia"/>
                <w:sz w:val="24"/>
              </w:rPr>
              <w:t>5</w:t>
            </w:r>
          </w:p>
        </w:tc>
        <w:tc>
          <w:tcPr>
            <w:tcW w:w="1297" w:type="dxa"/>
            <w:tcBorders>
              <w:top w:val="single" w:sz="4" w:space="0" w:color="auto"/>
              <w:left w:val="nil"/>
              <w:bottom w:val="single" w:sz="4" w:space="0" w:color="auto"/>
              <w:right w:val="single" w:sz="4" w:space="0" w:color="auto"/>
            </w:tcBorders>
          </w:tcPr>
          <w:p w14:paraId="303D76E7" w14:textId="77777777" w:rsidR="00000000" w:rsidRDefault="007478C2">
            <w:pPr>
              <w:rPr>
                <w:rFonts w:ascii="宋体" w:hAnsi="宋体"/>
                <w:sz w:val="24"/>
              </w:rPr>
            </w:pPr>
          </w:p>
        </w:tc>
        <w:tc>
          <w:tcPr>
            <w:tcW w:w="1289" w:type="dxa"/>
            <w:tcBorders>
              <w:top w:val="single" w:sz="4" w:space="0" w:color="auto"/>
              <w:left w:val="nil"/>
              <w:bottom w:val="single" w:sz="4" w:space="0" w:color="auto"/>
              <w:right w:val="single" w:sz="4" w:space="0" w:color="auto"/>
            </w:tcBorders>
          </w:tcPr>
          <w:p w14:paraId="41075B87" w14:textId="77777777" w:rsidR="00000000" w:rsidRDefault="007478C2">
            <w:pPr>
              <w:rPr>
                <w:rFonts w:ascii="宋体" w:hAnsi="宋体"/>
                <w:sz w:val="24"/>
              </w:rPr>
            </w:pPr>
          </w:p>
        </w:tc>
        <w:tc>
          <w:tcPr>
            <w:tcW w:w="1468" w:type="dxa"/>
            <w:tcBorders>
              <w:top w:val="single" w:sz="4" w:space="0" w:color="auto"/>
              <w:left w:val="nil"/>
              <w:bottom w:val="single" w:sz="4" w:space="0" w:color="auto"/>
              <w:right w:val="single" w:sz="4" w:space="0" w:color="auto"/>
            </w:tcBorders>
          </w:tcPr>
          <w:p w14:paraId="524F1B31" w14:textId="77777777" w:rsidR="00000000" w:rsidRDefault="007478C2">
            <w:pPr>
              <w:jc w:val="right"/>
              <w:rPr>
                <w:rFonts w:ascii="宋体" w:hAnsi="宋体"/>
                <w:sz w:val="24"/>
              </w:rPr>
            </w:pPr>
          </w:p>
        </w:tc>
        <w:tc>
          <w:tcPr>
            <w:tcW w:w="1847" w:type="dxa"/>
            <w:tcBorders>
              <w:top w:val="nil"/>
              <w:left w:val="nil"/>
              <w:bottom w:val="single" w:sz="4" w:space="0" w:color="auto"/>
              <w:right w:val="single" w:sz="4" w:space="0" w:color="auto"/>
            </w:tcBorders>
          </w:tcPr>
          <w:p w14:paraId="3FD2F5C7" w14:textId="77777777" w:rsidR="00000000" w:rsidRDefault="007478C2">
            <w:pPr>
              <w:jc w:val="right"/>
              <w:rPr>
                <w:rFonts w:ascii="宋体" w:hAnsi="宋体"/>
                <w:sz w:val="24"/>
              </w:rPr>
            </w:pPr>
          </w:p>
        </w:tc>
        <w:tc>
          <w:tcPr>
            <w:tcW w:w="3006" w:type="dxa"/>
            <w:tcBorders>
              <w:top w:val="single" w:sz="4" w:space="0" w:color="auto"/>
              <w:left w:val="nil"/>
              <w:bottom w:val="single" w:sz="4" w:space="0" w:color="auto"/>
              <w:right w:val="single" w:sz="4" w:space="0" w:color="auto"/>
            </w:tcBorders>
          </w:tcPr>
          <w:p w14:paraId="1B2B9801" w14:textId="77777777" w:rsidR="00000000" w:rsidRDefault="007478C2">
            <w:pPr>
              <w:jc w:val="right"/>
              <w:rPr>
                <w:rFonts w:ascii="宋体" w:hAnsi="宋体"/>
                <w:sz w:val="24"/>
              </w:rPr>
            </w:pPr>
          </w:p>
        </w:tc>
      </w:tr>
    </w:tbl>
    <w:p w14:paraId="46BEF167" w14:textId="77777777" w:rsidR="00000000" w:rsidRDefault="007478C2">
      <w:pPr>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1585</w:t>
      </w:r>
      <w:r>
        <w:rPr>
          <w:rFonts w:ascii="宋体" w:hAnsi="宋体" w:hint="eastAsia"/>
          <w:kern w:val="0"/>
          <w:sz w:val="18"/>
        </w:rPr>
        <w:t>）</w:t>
      </w:r>
    </w:p>
    <w:p w14:paraId="263FD429" w14:textId="77777777" w:rsidR="00000000" w:rsidRDefault="007478C2">
      <w:pPr>
        <w:rPr>
          <w:rFonts w:ascii="宋体" w:hAnsi="宋体"/>
          <w:b/>
          <w:sz w:val="24"/>
        </w:rPr>
      </w:pPr>
    </w:p>
    <w:p w14:paraId="79BAF744" w14:textId="77777777" w:rsidR="00000000" w:rsidRDefault="007478C2">
      <w:pPr>
        <w:adjustRightInd w:val="0"/>
        <w:snapToGrid w:val="0"/>
        <w:spacing w:line="360" w:lineRule="exact"/>
        <w:rPr>
          <w:rFonts w:ascii="宋体" w:hAnsi="宋体"/>
          <w:b/>
          <w:color w:val="000000"/>
          <w:sz w:val="24"/>
        </w:rPr>
      </w:pPr>
      <w:r>
        <w:rPr>
          <w:rFonts w:ascii="宋体" w:hAnsi="宋体" w:hint="eastAsia"/>
          <w:b/>
          <w:color w:val="000000"/>
          <w:sz w:val="24"/>
        </w:rPr>
        <w:t xml:space="preserve">8.10 </w:t>
      </w:r>
      <w:r>
        <w:rPr>
          <w:rFonts w:ascii="宋体" w:hAnsi="宋体" w:hint="eastAsia"/>
          <w:b/>
          <w:color w:val="000000"/>
          <w:sz w:val="24"/>
        </w:rPr>
        <w:t>本基金投资股指期货的投资政策</w:t>
      </w:r>
      <w:r>
        <w:rPr>
          <w:rStyle w:val="FootnoteReference"/>
          <w:rFonts w:ascii="宋体" w:hAnsi="宋体"/>
          <w:b/>
          <w:color w:val="000000"/>
          <w:sz w:val="24"/>
        </w:rPr>
        <w:footnoteReference w:id="242"/>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48DD3549" w14:textId="77777777">
        <w:trPr>
          <w:trHeight w:val="1150"/>
        </w:trPr>
        <w:tc>
          <w:tcPr>
            <w:tcW w:w="8522" w:type="dxa"/>
          </w:tcPr>
          <w:p w14:paraId="14ACEBC2" w14:textId="77777777" w:rsidR="00000000" w:rsidRDefault="007478C2">
            <w:pPr>
              <w:jc w:val="left"/>
              <w:rPr>
                <w:rFonts w:ascii="宋体" w:hAnsi="宋体"/>
              </w:rPr>
            </w:pPr>
            <w:r>
              <w:rPr>
                <w:rFonts w:ascii="宋体" w:hAnsi="宋体" w:hint="eastAsia"/>
                <w:kern w:val="0"/>
                <w:sz w:val="18"/>
              </w:rPr>
              <w:t>(3123)</w:t>
            </w:r>
          </w:p>
        </w:tc>
      </w:tr>
    </w:tbl>
    <w:p w14:paraId="69521A1E" w14:textId="77777777" w:rsidR="00000000" w:rsidRDefault="007478C2">
      <w:pPr>
        <w:rPr>
          <w:rFonts w:ascii="宋体" w:hAnsi="宋体"/>
          <w:b/>
          <w:sz w:val="24"/>
        </w:rPr>
      </w:pPr>
    </w:p>
    <w:p w14:paraId="0DC0E09F" w14:textId="77777777" w:rsidR="00000000" w:rsidRDefault="007478C2">
      <w:pPr>
        <w:pStyle w:val="Heading2"/>
        <w:rPr>
          <w:rFonts w:ascii="宋体" w:hAnsi="宋体"/>
          <w:szCs w:val="24"/>
        </w:rPr>
      </w:pPr>
      <w:bookmarkStart w:id="166" w:name="_Toc7863"/>
      <w:bookmarkStart w:id="167" w:name="_Toc101344045"/>
      <w:bookmarkStart w:id="168" w:name="_Toc26711"/>
      <w:r>
        <w:rPr>
          <w:rFonts w:ascii="宋体" w:hAnsi="宋体" w:hint="eastAsia"/>
          <w:szCs w:val="24"/>
        </w:rPr>
        <w:t>8.11</w:t>
      </w:r>
      <w:r>
        <w:rPr>
          <w:rFonts w:ascii="宋体" w:hAnsi="宋体" w:hint="eastAsia"/>
          <w:szCs w:val="24"/>
        </w:rPr>
        <w:t>报告期末本基金投资的国债期货交易情况说明</w:t>
      </w:r>
      <w:r>
        <w:rPr>
          <w:rStyle w:val="FootnoteReference"/>
          <w:rFonts w:ascii="宋体" w:hAnsi="宋体"/>
          <w:szCs w:val="24"/>
        </w:rPr>
        <w:footnoteReference w:id="243"/>
      </w:r>
      <w:bookmarkEnd w:id="166"/>
      <w:bookmarkEnd w:id="167"/>
      <w:bookmarkEnd w:id="168"/>
    </w:p>
    <w:p w14:paraId="3B75E092" w14:textId="77777777" w:rsidR="00000000" w:rsidRDefault="007478C2">
      <w:pPr>
        <w:adjustRightInd w:val="0"/>
        <w:snapToGrid w:val="0"/>
        <w:spacing w:line="360" w:lineRule="exact"/>
        <w:rPr>
          <w:rFonts w:ascii="宋体" w:hAnsi="宋体"/>
          <w:b/>
          <w:sz w:val="24"/>
        </w:rPr>
      </w:pPr>
      <w:r>
        <w:rPr>
          <w:rFonts w:ascii="宋体" w:hAnsi="宋体" w:hint="eastAsia"/>
          <w:b/>
          <w:sz w:val="24"/>
        </w:rPr>
        <w:t xml:space="preserve">8.11.1 </w:t>
      </w:r>
      <w:r>
        <w:rPr>
          <w:rFonts w:ascii="宋体" w:hAnsi="宋体" w:hint="eastAsia"/>
          <w:b/>
          <w:sz w:val="24"/>
        </w:rPr>
        <w:t>本期国债期货投资政策</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7227547F" w14:textId="77777777">
        <w:trPr>
          <w:trHeight w:val="1150"/>
        </w:trPr>
        <w:tc>
          <w:tcPr>
            <w:tcW w:w="8522" w:type="dxa"/>
          </w:tcPr>
          <w:p w14:paraId="34350C58" w14:textId="77777777" w:rsidR="00000000" w:rsidRDefault="007478C2">
            <w:pPr>
              <w:jc w:val="left"/>
              <w:rPr>
                <w:rFonts w:ascii="宋体" w:hAnsi="宋体"/>
              </w:rPr>
            </w:pPr>
            <w:r>
              <w:rPr>
                <w:rFonts w:ascii="宋体" w:hAnsi="宋体" w:hint="eastAsia"/>
                <w:kern w:val="0"/>
                <w:sz w:val="18"/>
              </w:rPr>
              <w:t>(3139</w:t>
            </w:r>
            <w:r>
              <w:rPr>
                <w:rFonts w:ascii="宋体" w:hAnsi="宋体" w:hint="eastAsia"/>
                <w:kern w:val="0"/>
                <w:sz w:val="18"/>
              </w:rPr>
              <w:t>)</w:t>
            </w:r>
          </w:p>
        </w:tc>
      </w:tr>
    </w:tbl>
    <w:p w14:paraId="69E185BE" w14:textId="77777777" w:rsidR="00000000" w:rsidRDefault="007478C2"/>
    <w:p w14:paraId="0BD4C2BD" w14:textId="77777777" w:rsidR="00000000" w:rsidRDefault="007478C2">
      <w:pPr>
        <w:adjustRightInd w:val="0"/>
        <w:snapToGrid w:val="0"/>
        <w:spacing w:line="360" w:lineRule="exact"/>
        <w:rPr>
          <w:rFonts w:ascii="宋体" w:hAnsi="宋体"/>
          <w:b/>
          <w:sz w:val="24"/>
        </w:rPr>
      </w:pPr>
      <w:r>
        <w:rPr>
          <w:rFonts w:ascii="宋体" w:hAnsi="宋体" w:hint="eastAsia"/>
          <w:b/>
          <w:sz w:val="24"/>
        </w:rPr>
        <w:t>8.11.</w:t>
      </w:r>
      <w:r>
        <w:rPr>
          <w:rFonts w:ascii="宋体" w:hAnsi="宋体"/>
          <w:b/>
          <w:sz w:val="24"/>
        </w:rPr>
        <w:t>2</w:t>
      </w:r>
      <w:r>
        <w:rPr>
          <w:rFonts w:ascii="宋体" w:hAnsi="宋体" w:hint="eastAsia"/>
          <w:b/>
          <w:sz w:val="24"/>
        </w:rPr>
        <w:t xml:space="preserve"> </w:t>
      </w:r>
      <w:r>
        <w:rPr>
          <w:rFonts w:ascii="宋体" w:hAnsi="宋体" w:hint="eastAsia"/>
          <w:b/>
          <w:sz w:val="24"/>
        </w:rPr>
        <w:t>本期国债期货投资评价</w:t>
      </w:r>
      <w:r>
        <w:rPr>
          <w:rStyle w:val="FootnoteReference"/>
          <w:rFonts w:ascii="宋体" w:hAnsi="宋体"/>
          <w:b/>
          <w:sz w:val="24"/>
        </w:rPr>
        <w:footnoteReference w:id="244"/>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30"/>
      </w:tblGrid>
      <w:tr w:rsidR="00000000" w14:paraId="28F8C959" w14:textId="77777777">
        <w:trPr>
          <w:trHeight w:val="1150"/>
        </w:trPr>
        <w:tc>
          <w:tcPr>
            <w:tcW w:w="8330" w:type="dxa"/>
          </w:tcPr>
          <w:p w14:paraId="7C3F71AC" w14:textId="77777777" w:rsidR="00000000" w:rsidRDefault="007478C2">
            <w:pPr>
              <w:adjustRightInd w:val="0"/>
              <w:snapToGrid w:val="0"/>
              <w:spacing w:line="360" w:lineRule="exact"/>
              <w:rPr>
                <w:rFonts w:ascii="宋体" w:hAnsi="宋体"/>
              </w:rPr>
            </w:pPr>
            <w:r>
              <w:rPr>
                <w:rFonts w:ascii="Calibri" w:hAnsi="Calibri" w:hint="eastAsia"/>
                <w:sz w:val="18"/>
              </w:rPr>
              <w:t>(31</w:t>
            </w:r>
            <w:r>
              <w:rPr>
                <w:rFonts w:hint="eastAsia"/>
                <w:sz w:val="18"/>
              </w:rPr>
              <w:t>51</w:t>
            </w:r>
            <w:r>
              <w:rPr>
                <w:rFonts w:ascii="Calibri" w:hAnsi="Calibri" w:hint="eastAsia"/>
                <w:sz w:val="18"/>
              </w:rPr>
              <w:t>)</w:t>
            </w:r>
          </w:p>
        </w:tc>
      </w:tr>
    </w:tbl>
    <w:p w14:paraId="6B512A87" w14:textId="77777777" w:rsidR="00000000" w:rsidRDefault="007478C2">
      <w:pPr>
        <w:adjustRightInd w:val="0"/>
        <w:snapToGrid w:val="0"/>
        <w:spacing w:line="360" w:lineRule="exact"/>
        <w:rPr>
          <w:rFonts w:ascii="宋体" w:hAnsi="宋体"/>
          <w:szCs w:val="24"/>
        </w:rPr>
      </w:pPr>
    </w:p>
    <w:p w14:paraId="23D97D06" w14:textId="77777777" w:rsidR="00000000" w:rsidRDefault="007478C2">
      <w:pPr>
        <w:pStyle w:val="Heading2"/>
        <w:rPr>
          <w:rFonts w:ascii="宋体" w:hAnsi="宋体"/>
          <w:szCs w:val="24"/>
        </w:rPr>
      </w:pPr>
      <w:bookmarkStart w:id="169" w:name="_Toc3391"/>
      <w:bookmarkStart w:id="170" w:name="_Toc3732"/>
      <w:bookmarkStart w:id="171" w:name="_Toc101344046"/>
      <w:r>
        <w:rPr>
          <w:rFonts w:ascii="宋体" w:hAnsi="宋体" w:hint="eastAsia"/>
          <w:szCs w:val="24"/>
        </w:rPr>
        <w:t>8</w:t>
      </w:r>
      <w:r>
        <w:rPr>
          <w:rFonts w:ascii="宋体" w:hAnsi="宋体"/>
          <w:szCs w:val="24"/>
        </w:rPr>
        <w:t>.1</w:t>
      </w:r>
      <w:r>
        <w:rPr>
          <w:rFonts w:ascii="宋体" w:hAnsi="宋体" w:hint="eastAsia"/>
          <w:szCs w:val="24"/>
        </w:rPr>
        <w:t>2</w:t>
      </w:r>
      <w:r>
        <w:rPr>
          <w:rFonts w:ascii="宋体" w:hAnsi="宋体"/>
          <w:szCs w:val="24"/>
        </w:rPr>
        <w:t xml:space="preserve"> </w:t>
      </w:r>
      <w:r>
        <w:rPr>
          <w:rFonts w:ascii="宋体" w:hAnsi="宋体"/>
          <w:szCs w:val="24"/>
        </w:rPr>
        <w:t>市场中性策略执行情况</w:t>
      </w:r>
      <w:r>
        <w:rPr>
          <w:rStyle w:val="FootnoteReference"/>
          <w:rFonts w:ascii="宋体" w:hAnsi="宋体"/>
          <w:szCs w:val="24"/>
        </w:rPr>
        <w:footnoteReference w:id="245"/>
      </w:r>
      <w:bookmarkEnd w:id="169"/>
      <w:bookmarkEnd w:id="170"/>
      <w:bookmarkEnd w:id="171"/>
    </w:p>
    <w:p w14:paraId="699E0BF2" w14:textId="77777777" w:rsidR="00000000" w:rsidRDefault="007478C2">
      <w:pPr>
        <w:rPr>
          <w:rFonts w:ascii="宋体" w:hAnsi="宋体"/>
          <w:sz w:val="24"/>
        </w:rPr>
      </w:pPr>
      <w:r>
        <w:rPr>
          <w:rFonts w:ascii="宋体" w:hAnsi="宋体" w:hint="eastAsia"/>
          <w:sz w:val="24"/>
        </w:rPr>
        <w:t>截至本报告期末，本基金持有股票资产</w:t>
      </w:r>
      <w:r>
        <w:rPr>
          <w:rFonts w:ascii="宋体" w:hAnsi="宋体" w:hint="eastAsia"/>
          <w:sz w:val="24"/>
        </w:rPr>
        <w:t>XXX</w:t>
      </w:r>
      <w:r>
        <w:rPr>
          <w:rFonts w:ascii="宋体" w:hAnsi="宋体" w:hint="eastAsia"/>
          <w:sz w:val="24"/>
        </w:rPr>
        <w:t>（</w:t>
      </w:r>
      <w:r>
        <w:rPr>
          <w:rFonts w:ascii="宋体" w:hAnsi="宋体" w:hint="eastAsia"/>
          <w:sz w:val="24"/>
        </w:rPr>
        <w:t>1051</w:t>
      </w:r>
      <w:r>
        <w:rPr>
          <w:rFonts w:ascii="宋体" w:hAnsi="宋体" w:hint="eastAsia"/>
          <w:sz w:val="24"/>
        </w:rPr>
        <w:t>）元，占基金资产净值的比例为</w:t>
      </w:r>
      <w:r>
        <w:rPr>
          <w:rFonts w:ascii="宋体" w:hAnsi="宋体" w:hint="eastAsia"/>
          <w:sz w:val="24"/>
        </w:rPr>
        <w:t>XX</w:t>
      </w:r>
      <w:r>
        <w:rPr>
          <w:rFonts w:ascii="宋体" w:hAnsi="宋体" w:hint="eastAsia"/>
          <w:sz w:val="24"/>
        </w:rPr>
        <w:t>（</w:t>
      </w:r>
      <w:r>
        <w:rPr>
          <w:rFonts w:ascii="宋体" w:hAnsi="宋体" w:hint="eastAsia"/>
          <w:sz w:val="24"/>
        </w:rPr>
        <w:t>3577</w:t>
      </w:r>
      <w:r>
        <w:rPr>
          <w:rFonts w:ascii="宋体" w:hAnsi="宋体" w:hint="eastAsia"/>
          <w:sz w:val="24"/>
        </w:rPr>
        <w:t>）</w:t>
      </w:r>
      <w:r>
        <w:rPr>
          <w:rFonts w:ascii="宋体" w:hAnsi="宋体" w:hint="eastAsia"/>
          <w:sz w:val="24"/>
        </w:rPr>
        <w:t>%</w:t>
      </w:r>
      <w:r>
        <w:rPr>
          <w:rFonts w:ascii="宋体" w:hAnsi="宋体" w:hint="eastAsia"/>
          <w:sz w:val="24"/>
        </w:rPr>
        <w:t>；运用股指期货进行对冲的空头合约市值</w:t>
      </w:r>
      <w:r>
        <w:rPr>
          <w:rFonts w:ascii="宋体" w:hAnsi="宋体" w:hint="eastAsia"/>
          <w:sz w:val="24"/>
        </w:rPr>
        <w:t>XXX</w:t>
      </w:r>
      <w:bookmarkStart w:id="172" w:name="_Hlk44665862"/>
      <w:r>
        <w:rPr>
          <w:rFonts w:ascii="宋体" w:hAnsi="宋体" w:hint="eastAsia"/>
          <w:sz w:val="24"/>
        </w:rPr>
        <w:t>（</w:t>
      </w:r>
      <w:r>
        <w:rPr>
          <w:rFonts w:ascii="宋体" w:hAnsi="宋体" w:hint="eastAsia"/>
          <w:sz w:val="24"/>
        </w:rPr>
        <w:t>3578</w:t>
      </w:r>
      <w:r>
        <w:rPr>
          <w:rFonts w:ascii="宋体" w:hAnsi="宋体" w:hint="eastAsia"/>
          <w:sz w:val="24"/>
        </w:rPr>
        <w:t>）</w:t>
      </w:r>
      <w:bookmarkEnd w:id="172"/>
      <w:r>
        <w:rPr>
          <w:rFonts w:ascii="宋体" w:hAnsi="宋体" w:hint="eastAsia"/>
          <w:sz w:val="24"/>
        </w:rPr>
        <w:t>元，占基金资产净值的比例为</w:t>
      </w:r>
      <w:r>
        <w:rPr>
          <w:rFonts w:ascii="宋体" w:hAnsi="宋体" w:hint="eastAsia"/>
          <w:sz w:val="24"/>
        </w:rPr>
        <w:t>XX</w:t>
      </w:r>
      <w:bookmarkStart w:id="173" w:name="_Hlk44665870"/>
      <w:r>
        <w:rPr>
          <w:rFonts w:ascii="宋体" w:hAnsi="宋体" w:hint="eastAsia"/>
          <w:sz w:val="24"/>
        </w:rPr>
        <w:t>（</w:t>
      </w:r>
      <w:r>
        <w:rPr>
          <w:rFonts w:ascii="宋体" w:hAnsi="宋体" w:hint="eastAsia"/>
          <w:sz w:val="24"/>
        </w:rPr>
        <w:t>3579</w:t>
      </w:r>
      <w:r>
        <w:rPr>
          <w:rFonts w:ascii="宋体" w:hAnsi="宋体" w:hint="eastAsia"/>
          <w:sz w:val="24"/>
        </w:rPr>
        <w:t>）</w:t>
      </w:r>
      <w:bookmarkEnd w:id="173"/>
      <w:r>
        <w:rPr>
          <w:rFonts w:ascii="宋体" w:hAnsi="宋体" w:hint="eastAsia"/>
          <w:sz w:val="24"/>
        </w:rPr>
        <w:t>%</w:t>
      </w:r>
      <w:r>
        <w:rPr>
          <w:rFonts w:ascii="宋体" w:hAnsi="宋体" w:hint="eastAsia"/>
          <w:sz w:val="24"/>
        </w:rPr>
        <w:t>，空头合约市值占股票资产的比例为</w:t>
      </w:r>
      <w:r>
        <w:rPr>
          <w:rFonts w:ascii="宋体" w:hAnsi="宋体" w:hint="eastAsia"/>
          <w:sz w:val="24"/>
        </w:rPr>
        <w:t>XX</w:t>
      </w:r>
      <w:bookmarkStart w:id="174" w:name="_Hlk44665876"/>
      <w:r>
        <w:rPr>
          <w:rFonts w:ascii="宋体" w:hAnsi="宋体" w:hint="eastAsia"/>
          <w:sz w:val="24"/>
        </w:rPr>
        <w:t>（</w:t>
      </w:r>
      <w:r>
        <w:rPr>
          <w:rFonts w:ascii="宋体" w:hAnsi="宋体" w:hint="eastAsia"/>
          <w:sz w:val="24"/>
        </w:rPr>
        <w:t>3580</w:t>
      </w:r>
      <w:r>
        <w:rPr>
          <w:rFonts w:ascii="宋体" w:hAnsi="宋体" w:hint="eastAsia"/>
          <w:sz w:val="24"/>
        </w:rPr>
        <w:t>）</w:t>
      </w:r>
      <w:bookmarkEnd w:id="174"/>
      <w:r>
        <w:rPr>
          <w:rFonts w:ascii="宋体" w:hAnsi="宋体" w:hint="eastAsia"/>
          <w:sz w:val="24"/>
        </w:rPr>
        <w:t>%</w:t>
      </w:r>
      <w:r>
        <w:rPr>
          <w:rFonts w:ascii="宋体" w:hAnsi="宋体" w:hint="eastAsia"/>
          <w:sz w:val="24"/>
        </w:rPr>
        <w:t>。</w:t>
      </w:r>
    </w:p>
    <w:p w14:paraId="6F3D28AA" w14:textId="77777777" w:rsidR="00000000" w:rsidRDefault="007478C2">
      <w:pPr>
        <w:rPr>
          <w:rFonts w:ascii="宋体" w:hAnsi="宋体"/>
          <w:sz w:val="24"/>
        </w:rPr>
      </w:pPr>
      <w:bookmarkStart w:id="175" w:name="_Toc4150"/>
      <w:r>
        <w:rPr>
          <w:rFonts w:ascii="宋体" w:hAnsi="宋体" w:hint="eastAsia"/>
          <w:sz w:val="24"/>
        </w:rPr>
        <w:t>本报告期内，本基金执行市场中性策略的投资收益为</w:t>
      </w:r>
      <w:r>
        <w:rPr>
          <w:rFonts w:ascii="宋体" w:hAnsi="宋体" w:hint="eastAsia"/>
          <w:sz w:val="24"/>
        </w:rPr>
        <w:t>XXX</w:t>
      </w:r>
      <w:bookmarkStart w:id="176" w:name="_Hlk44665959"/>
      <w:r>
        <w:rPr>
          <w:rFonts w:ascii="宋体" w:hAnsi="宋体" w:hint="eastAsia"/>
          <w:sz w:val="24"/>
        </w:rPr>
        <w:t>（</w:t>
      </w:r>
      <w:r>
        <w:rPr>
          <w:rFonts w:ascii="宋体" w:hAnsi="宋体" w:hint="eastAsia"/>
          <w:sz w:val="24"/>
        </w:rPr>
        <w:t>3581</w:t>
      </w:r>
      <w:r>
        <w:rPr>
          <w:rFonts w:ascii="宋体" w:hAnsi="宋体" w:hint="eastAsia"/>
          <w:sz w:val="24"/>
        </w:rPr>
        <w:t>）</w:t>
      </w:r>
      <w:bookmarkEnd w:id="176"/>
      <w:r>
        <w:rPr>
          <w:rFonts w:ascii="宋体" w:hAnsi="宋体" w:hint="eastAsia"/>
          <w:sz w:val="24"/>
        </w:rPr>
        <w:t>元，公允价值变动损益为</w:t>
      </w:r>
      <w:r>
        <w:rPr>
          <w:rFonts w:ascii="宋体" w:hAnsi="宋体" w:hint="eastAsia"/>
          <w:sz w:val="24"/>
        </w:rPr>
        <w:t>XXX</w:t>
      </w:r>
      <w:bookmarkStart w:id="177" w:name="_Hlk44665966"/>
      <w:r>
        <w:rPr>
          <w:rFonts w:ascii="宋体" w:hAnsi="宋体" w:hint="eastAsia"/>
          <w:sz w:val="24"/>
        </w:rPr>
        <w:t>（</w:t>
      </w:r>
      <w:r>
        <w:rPr>
          <w:rFonts w:ascii="宋体" w:hAnsi="宋体" w:hint="eastAsia"/>
          <w:sz w:val="24"/>
        </w:rPr>
        <w:t>3582</w:t>
      </w:r>
      <w:r>
        <w:rPr>
          <w:rFonts w:ascii="宋体" w:hAnsi="宋体" w:hint="eastAsia"/>
          <w:sz w:val="24"/>
        </w:rPr>
        <w:t>）</w:t>
      </w:r>
      <w:bookmarkEnd w:id="177"/>
      <w:r>
        <w:rPr>
          <w:rFonts w:ascii="宋体" w:hAnsi="宋体" w:hint="eastAsia"/>
          <w:sz w:val="24"/>
        </w:rPr>
        <w:t>元。</w:t>
      </w:r>
      <w:r>
        <w:rPr>
          <w:rStyle w:val="FootnoteReference"/>
          <w:rFonts w:ascii="宋体" w:hAnsi="宋体"/>
          <w:sz w:val="24"/>
          <w:szCs w:val="24"/>
        </w:rPr>
        <w:footnoteReference w:id="246"/>
      </w:r>
      <w:bookmarkEnd w:id="175"/>
    </w:p>
    <w:p w14:paraId="184DF53A" w14:textId="77777777" w:rsidR="00000000" w:rsidRDefault="007478C2">
      <w:pPr>
        <w:rPr>
          <w:rFonts w:ascii="宋体" w:hAnsi="宋体"/>
          <w:sz w:val="24"/>
        </w:rPr>
      </w:pPr>
    </w:p>
    <w:p w14:paraId="01C5621A" w14:textId="77777777" w:rsidR="00000000" w:rsidRDefault="007478C2">
      <w:pPr>
        <w:outlineLvl w:val="1"/>
        <w:rPr>
          <w:rFonts w:ascii="宋体" w:hAnsi="宋体"/>
          <w:b/>
          <w:sz w:val="24"/>
          <w:szCs w:val="24"/>
        </w:rPr>
      </w:pPr>
      <w:bookmarkStart w:id="178" w:name="_Toc101344047"/>
      <w:bookmarkStart w:id="179" w:name="_Toc13132"/>
      <w:bookmarkStart w:id="180" w:name="_Toc21787"/>
      <w:r>
        <w:rPr>
          <w:rFonts w:ascii="宋体" w:hAnsi="宋体" w:hint="eastAsia"/>
          <w:b/>
          <w:sz w:val="24"/>
          <w:szCs w:val="24"/>
        </w:rPr>
        <w:t>8.1</w:t>
      </w:r>
      <w:r>
        <w:rPr>
          <w:rFonts w:ascii="宋体" w:hAnsi="宋体"/>
          <w:b/>
          <w:sz w:val="24"/>
          <w:szCs w:val="24"/>
        </w:rPr>
        <w:t>3</w:t>
      </w:r>
      <w:r>
        <w:rPr>
          <w:rFonts w:ascii="宋体" w:hAnsi="宋体" w:hint="eastAsia"/>
          <w:b/>
          <w:sz w:val="24"/>
          <w:szCs w:val="24"/>
        </w:rPr>
        <w:t xml:space="preserve"> </w:t>
      </w:r>
      <w:r>
        <w:rPr>
          <w:rFonts w:ascii="宋体" w:hAnsi="宋体" w:hint="eastAsia"/>
          <w:b/>
          <w:sz w:val="24"/>
          <w:szCs w:val="24"/>
        </w:rPr>
        <w:t>本报告期投资基金情况</w:t>
      </w:r>
      <w:r>
        <w:rPr>
          <w:rStyle w:val="FootnoteReference"/>
          <w:rFonts w:ascii="宋体" w:hAnsi="宋体" w:hint="eastAsia"/>
          <w:b/>
          <w:sz w:val="24"/>
          <w:szCs w:val="24"/>
        </w:rPr>
        <w:footnoteReference w:id="247"/>
      </w:r>
      <w:bookmarkEnd w:id="178"/>
      <w:bookmarkEnd w:id="179"/>
      <w:bookmarkEnd w:id="180"/>
    </w:p>
    <w:p w14:paraId="0C51437C" w14:textId="77777777" w:rsidR="00000000" w:rsidRDefault="007478C2">
      <w:pPr>
        <w:rPr>
          <w:rFonts w:ascii="宋体" w:hAnsi="宋体"/>
          <w:b/>
          <w:sz w:val="24"/>
          <w:szCs w:val="24"/>
        </w:rPr>
      </w:pPr>
      <w:r>
        <w:rPr>
          <w:rFonts w:ascii="宋体" w:hAnsi="宋体" w:hint="eastAsia"/>
          <w:b/>
          <w:sz w:val="24"/>
          <w:szCs w:val="24"/>
        </w:rPr>
        <w:t>8.1</w:t>
      </w:r>
      <w:r>
        <w:rPr>
          <w:rFonts w:ascii="宋体" w:hAnsi="宋体"/>
          <w:b/>
          <w:sz w:val="24"/>
          <w:szCs w:val="24"/>
        </w:rPr>
        <w:t>3</w:t>
      </w:r>
      <w:r>
        <w:rPr>
          <w:rFonts w:ascii="宋体" w:hAnsi="宋体" w:hint="eastAsia"/>
          <w:b/>
          <w:sz w:val="24"/>
          <w:szCs w:val="24"/>
        </w:rPr>
        <w:t>.1</w:t>
      </w:r>
      <w:r>
        <w:rPr>
          <w:rFonts w:ascii="宋体" w:hAnsi="宋体" w:hint="eastAsia"/>
          <w:b/>
          <w:sz w:val="24"/>
          <w:szCs w:val="24"/>
        </w:rPr>
        <w:t>投资政</w:t>
      </w:r>
      <w:r>
        <w:rPr>
          <w:rFonts w:ascii="宋体" w:hAnsi="宋体" w:hint="eastAsia"/>
          <w:b/>
          <w:sz w:val="24"/>
          <w:szCs w:val="24"/>
        </w:rPr>
        <w:t>策及风险说明</w:t>
      </w:r>
    </w:p>
    <w:p w14:paraId="24969CD4" w14:textId="77777777" w:rsidR="00000000" w:rsidRDefault="007478C2">
      <w:pPr>
        <w:adjustRightInd w:val="0"/>
        <w:snapToGrid w:val="0"/>
        <w:spacing w:line="380" w:lineRule="exact"/>
        <w:jc w:val="left"/>
        <w:rPr>
          <w:rFonts w:ascii="宋体" w:hAnsi="宋体"/>
          <w:kern w:val="0"/>
          <w:sz w:val="18"/>
        </w:rPr>
      </w:pPr>
      <w:r>
        <w:rPr>
          <w:rFonts w:ascii="宋体" w:hAnsi="宋体" w:hint="eastAsia"/>
          <w:kern w:val="0"/>
          <w:sz w:val="18"/>
        </w:rPr>
        <w:t>（</w:t>
      </w:r>
      <w:r>
        <w:rPr>
          <w:rFonts w:ascii="宋体" w:hAnsi="宋体" w:hint="eastAsia"/>
          <w:kern w:val="0"/>
          <w:sz w:val="18"/>
        </w:rPr>
        <w:t>3358</w:t>
      </w:r>
      <w:r>
        <w:rPr>
          <w:rFonts w:ascii="宋体" w:hAnsi="宋体" w:hint="eastAsia"/>
          <w:kern w:val="0"/>
          <w:sz w:val="18"/>
        </w:rPr>
        <w:t>）</w:t>
      </w:r>
    </w:p>
    <w:p w14:paraId="410B4500" w14:textId="77777777" w:rsidR="00000000" w:rsidRDefault="007478C2">
      <w:pPr>
        <w:adjustRightInd w:val="0"/>
        <w:snapToGrid w:val="0"/>
        <w:spacing w:line="380" w:lineRule="exact"/>
        <w:jc w:val="left"/>
        <w:rPr>
          <w:rFonts w:ascii="宋体" w:hAnsi="宋体"/>
          <w:kern w:val="0"/>
          <w:sz w:val="18"/>
        </w:rPr>
      </w:pPr>
    </w:p>
    <w:p w14:paraId="6862F357" w14:textId="77777777" w:rsidR="00000000" w:rsidRDefault="007478C2">
      <w:pPr>
        <w:rPr>
          <w:rFonts w:ascii="宋体" w:hAnsi="宋体"/>
          <w:sz w:val="24"/>
          <w:szCs w:val="24"/>
        </w:rPr>
      </w:pPr>
      <w:r>
        <w:rPr>
          <w:rFonts w:ascii="宋体" w:hAnsi="宋体" w:hint="eastAsia"/>
          <w:b/>
          <w:sz w:val="24"/>
          <w:szCs w:val="24"/>
        </w:rPr>
        <w:t>8.1</w:t>
      </w:r>
      <w:r>
        <w:rPr>
          <w:rFonts w:ascii="宋体" w:hAnsi="宋体"/>
          <w:b/>
          <w:sz w:val="24"/>
          <w:szCs w:val="24"/>
        </w:rPr>
        <w:t>3</w:t>
      </w:r>
      <w:r>
        <w:rPr>
          <w:rFonts w:ascii="宋体" w:hAnsi="宋体" w:hint="eastAsia"/>
          <w:b/>
          <w:sz w:val="24"/>
          <w:szCs w:val="24"/>
        </w:rPr>
        <w:t>.2</w:t>
      </w:r>
      <w:r>
        <w:rPr>
          <w:rFonts w:ascii="宋体" w:hAnsi="宋体" w:hint="eastAsia"/>
          <w:b/>
          <w:sz w:val="24"/>
          <w:szCs w:val="24"/>
        </w:rPr>
        <w:t>报告期末按公允价值占基金资产净值比例大小排序的基金投资明细</w:t>
      </w:r>
      <w:r>
        <w:rPr>
          <w:rStyle w:val="FootnoteReference"/>
          <w:rFonts w:ascii="宋体" w:hAnsi="宋体" w:hint="eastAsia"/>
          <w:b/>
          <w:sz w:val="24"/>
          <w:szCs w:val="24"/>
        </w:rPr>
        <w:footnoteReference w:id="248"/>
      </w:r>
    </w:p>
    <w:tbl>
      <w:tblPr>
        <w:tblW w:w="0" w:type="auto"/>
        <w:tblInd w:w="-290" w:type="dxa"/>
        <w:tblLayout w:type="fixed"/>
        <w:tblLook w:val="0000" w:firstRow="0" w:lastRow="0" w:firstColumn="0" w:lastColumn="0" w:noHBand="0" w:noVBand="0"/>
      </w:tblPr>
      <w:tblGrid>
        <w:gridCol w:w="851"/>
        <w:gridCol w:w="851"/>
        <w:gridCol w:w="992"/>
        <w:gridCol w:w="851"/>
        <w:gridCol w:w="992"/>
        <w:gridCol w:w="992"/>
        <w:gridCol w:w="1559"/>
        <w:gridCol w:w="2268"/>
      </w:tblGrid>
      <w:tr w:rsidR="00000000" w14:paraId="0C7CE760" w14:textId="77777777">
        <w:trPr>
          <w:trHeight w:val="1006"/>
        </w:trPr>
        <w:tc>
          <w:tcPr>
            <w:tcW w:w="851" w:type="dxa"/>
            <w:tcBorders>
              <w:top w:val="single" w:sz="4" w:space="0" w:color="auto"/>
              <w:left w:val="single" w:sz="4" w:space="0" w:color="auto"/>
              <w:bottom w:val="single" w:sz="4" w:space="0" w:color="auto"/>
              <w:right w:val="single" w:sz="4" w:space="0" w:color="auto"/>
            </w:tcBorders>
            <w:vAlign w:val="center"/>
          </w:tcPr>
          <w:p w14:paraId="371E4D23" w14:textId="77777777" w:rsidR="00000000" w:rsidRDefault="007478C2">
            <w:pPr>
              <w:pStyle w:val="Default"/>
              <w:jc w:val="center"/>
              <w:rPr>
                <w:rFonts w:hAnsi="宋体"/>
                <w:color w:val="auto"/>
                <w:szCs w:val="24"/>
              </w:rPr>
            </w:pPr>
            <w:r>
              <w:rPr>
                <w:rFonts w:hAnsi="宋体" w:hint="eastAsia"/>
                <w:color w:val="auto"/>
                <w:szCs w:val="24"/>
              </w:rPr>
              <w:t>序号</w:t>
            </w:r>
          </w:p>
        </w:tc>
        <w:tc>
          <w:tcPr>
            <w:tcW w:w="851" w:type="dxa"/>
            <w:tcBorders>
              <w:top w:val="single" w:sz="4" w:space="0" w:color="auto"/>
              <w:left w:val="single" w:sz="4" w:space="0" w:color="auto"/>
              <w:bottom w:val="single" w:sz="4" w:space="0" w:color="auto"/>
              <w:right w:val="single" w:sz="4" w:space="0" w:color="auto"/>
            </w:tcBorders>
            <w:vAlign w:val="center"/>
          </w:tcPr>
          <w:p w14:paraId="20820D36" w14:textId="77777777" w:rsidR="00000000" w:rsidRDefault="007478C2">
            <w:pPr>
              <w:pStyle w:val="Default"/>
              <w:jc w:val="center"/>
              <w:rPr>
                <w:rFonts w:hAnsi="宋体"/>
                <w:color w:val="auto"/>
                <w:szCs w:val="24"/>
              </w:rPr>
            </w:pPr>
            <w:r>
              <w:rPr>
                <w:rFonts w:hAnsi="宋体" w:hint="eastAsia"/>
                <w:color w:val="auto"/>
                <w:szCs w:val="24"/>
              </w:rPr>
              <w:t>基金</w:t>
            </w:r>
          </w:p>
          <w:p w14:paraId="38418DC2" w14:textId="77777777" w:rsidR="00000000" w:rsidRDefault="007478C2">
            <w:pPr>
              <w:pStyle w:val="Default"/>
              <w:jc w:val="center"/>
              <w:rPr>
                <w:rFonts w:hAnsi="宋体"/>
                <w:color w:val="auto"/>
                <w:szCs w:val="24"/>
              </w:rPr>
            </w:pPr>
            <w:r>
              <w:rPr>
                <w:rFonts w:hAnsi="宋体" w:hint="eastAsia"/>
                <w:color w:val="auto"/>
                <w:szCs w:val="24"/>
              </w:rPr>
              <w:t>代码</w:t>
            </w:r>
          </w:p>
        </w:tc>
        <w:tc>
          <w:tcPr>
            <w:tcW w:w="992" w:type="dxa"/>
            <w:tcBorders>
              <w:top w:val="single" w:sz="4" w:space="0" w:color="auto"/>
              <w:left w:val="single" w:sz="4" w:space="0" w:color="auto"/>
              <w:bottom w:val="single" w:sz="4" w:space="0" w:color="auto"/>
              <w:right w:val="single" w:sz="4" w:space="0" w:color="auto"/>
            </w:tcBorders>
            <w:vAlign w:val="center"/>
          </w:tcPr>
          <w:p w14:paraId="45E82DB5" w14:textId="77777777" w:rsidR="00000000" w:rsidRDefault="007478C2">
            <w:pPr>
              <w:pStyle w:val="Default"/>
              <w:jc w:val="center"/>
              <w:rPr>
                <w:rFonts w:hAnsi="宋体"/>
                <w:color w:val="auto"/>
                <w:szCs w:val="24"/>
              </w:rPr>
            </w:pPr>
            <w:r>
              <w:rPr>
                <w:rFonts w:hAnsi="宋体" w:hint="eastAsia"/>
                <w:color w:val="auto"/>
                <w:szCs w:val="24"/>
              </w:rPr>
              <w:t>基金</w:t>
            </w:r>
          </w:p>
          <w:p w14:paraId="772E579C" w14:textId="77777777" w:rsidR="00000000" w:rsidRDefault="007478C2">
            <w:pPr>
              <w:pStyle w:val="Default"/>
              <w:jc w:val="center"/>
              <w:rPr>
                <w:rFonts w:hAnsi="宋体"/>
                <w:color w:val="auto"/>
                <w:szCs w:val="24"/>
              </w:rPr>
            </w:pPr>
            <w:r>
              <w:rPr>
                <w:rFonts w:hAnsi="宋体" w:hint="eastAsia"/>
                <w:color w:val="auto"/>
                <w:szCs w:val="24"/>
              </w:rPr>
              <w:t>名称</w:t>
            </w:r>
          </w:p>
        </w:tc>
        <w:tc>
          <w:tcPr>
            <w:tcW w:w="851" w:type="dxa"/>
            <w:tcBorders>
              <w:top w:val="single" w:sz="4" w:space="0" w:color="auto"/>
              <w:left w:val="single" w:sz="4" w:space="0" w:color="auto"/>
              <w:bottom w:val="single" w:sz="4" w:space="0" w:color="auto"/>
              <w:right w:val="single" w:sz="4" w:space="0" w:color="auto"/>
            </w:tcBorders>
            <w:vAlign w:val="center"/>
          </w:tcPr>
          <w:p w14:paraId="47E3FA3A" w14:textId="77777777" w:rsidR="00000000" w:rsidRDefault="007478C2">
            <w:pPr>
              <w:pStyle w:val="Default"/>
              <w:jc w:val="center"/>
              <w:rPr>
                <w:rFonts w:hAnsi="宋体"/>
                <w:color w:val="auto"/>
                <w:szCs w:val="24"/>
              </w:rPr>
            </w:pPr>
            <w:r>
              <w:rPr>
                <w:rFonts w:hAnsi="宋体" w:hint="eastAsia"/>
                <w:color w:val="auto"/>
                <w:szCs w:val="24"/>
              </w:rPr>
              <w:t>运作</w:t>
            </w:r>
          </w:p>
          <w:p w14:paraId="100354F8" w14:textId="77777777" w:rsidR="00000000" w:rsidRDefault="007478C2">
            <w:pPr>
              <w:pStyle w:val="Default"/>
              <w:jc w:val="center"/>
              <w:rPr>
                <w:rFonts w:hAnsi="宋体"/>
                <w:color w:val="auto"/>
                <w:szCs w:val="24"/>
              </w:rPr>
            </w:pPr>
            <w:r>
              <w:rPr>
                <w:rFonts w:hAnsi="宋体" w:hint="eastAsia"/>
                <w:color w:val="auto"/>
                <w:szCs w:val="24"/>
              </w:rPr>
              <w:t>方式</w:t>
            </w:r>
          </w:p>
        </w:tc>
        <w:tc>
          <w:tcPr>
            <w:tcW w:w="992" w:type="dxa"/>
            <w:tcBorders>
              <w:top w:val="single" w:sz="4" w:space="0" w:color="auto"/>
              <w:left w:val="single" w:sz="4" w:space="0" w:color="auto"/>
              <w:bottom w:val="single" w:sz="4" w:space="0" w:color="auto"/>
              <w:right w:val="single" w:sz="4" w:space="0" w:color="auto"/>
            </w:tcBorders>
            <w:vAlign w:val="center"/>
          </w:tcPr>
          <w:p w14:paraId="6ADF7606" w14:textId="77777777" w:rsidR="00000000" w:rsidRDefault="007478C2">
            <w:pPr>
              <w:pStyle w:val="Default"/>
              <w:jc w:val="center"/>
              <w:rPr>
                <w:rFonts w:hAnsi="宋体"/>
                <w:color w:val="auto"/>
                <w:szCs w:val="24"/>
              </w:rPr>
            </w:pPr>
            <w:r>
              <w:rPr>
                <w:rFonts w:hAnsi="宋体" w:hint="eastAsia"/>
                <w:color w:val="auto"/>
                <w:szCs w:val="24"/>
              </w:rPr>
              <w:t>持有</w:t>
            </w:r>
          </w:p>
          <w:p w14:paraId="19BFAC68" w14:textId="77777777" w:rsidR="00000000" w:rsidRDefault="007478C2">
            <w:pPr>
              <w:pStyle w:val="Default"/>
              <w:jc w:val="center"/>
              <w:rPr>
                <w:rFonts w:hAnsi="宋体"/>
                <w:color w:val="auto"/>
                <w:szCs w:val="24"/>
              </w:rPr>
            </w:pPr>
            <w:r>
              <w:rPr>
                <w:rFonts w:hAnsi="宋体" w:hint="eastAsia"/>
                <w:color w:val="auto"/>
                <w:szCs w:val="24"/>
              </w:rPr>
              <w:t>份额</w:t>
            </w:r>
          </w:p>
          <w:p w14:paraId="6945DEBB" w14:textId="77777777" w:rsidR="00000000" w:rsidRDefault="007478C2">
            <w:pPr>
              <w:pStyle w:val="Default"/>
              <w:jc w:val="center"/>
              <w:rPr>
                <w:rFonts w:hAnsi="宋体"/>
                <w:color w:val="auto"/>
                <w:szCs w:val="24"/>
              </w:rPr>
            </w:pPr>
            <w:r>
              <w:rPr>
                <w:rFonts w:hAnsi="宋体" w:hint="eastAsia"/>
                <w:color w:val="auto"/>
                <w:szCs w:val="24"/>
              </w:rPr>
              <w:t>（份）</w:t>
            </w:r>
          </w:p>
        </w:tc>
        <w:tc>
          <w:tcPr>
            <w:tcW w:w="992" w:type="dxa"/>
            <w:tcBorders>
              <w:top w:val="single" w:sz="4" w:space="0" w:color="auto"/>
              <w:left w:val="single" w:sz="4" w:space="0" w:color="auto"/>
              <w:bottom w:val="single" w:sz="4" w:space="0" w:color="auto"/>
              <w:right w:val="single" w:sz="4" w:space="0" w:color="auto"/>
            </w:tcBorders>
            <w:vAlign w:val="center"/>
          </w:tcPr>
          <w:p w14:paraId="387E9AAE" w14:textId="77777777" w:rsidR="00000000" w:rsidRDefault="007478C2">
            <w:pPr>
              <w:pStyle w:val="Default"/>
              <w:jc w:val="center"/>
              <w:rPr>
                <w:rFonts w:hAnsi="宋体"/>
                <w:color w:val="auto"/>
                <w:szCs w:val="24"/>
              </w:rPr>
            </w:pPr>
            <w:r>
              <w:rPr>
                <w:rFonts w:hAnsi="宋体" w:hint="eastAsia"/>
                <w:color w:val="auto"/>
                <w:szCs w:val="24"/>
              </w:rPr>
              <w:t>公允</w:t>
            </w:r>
          </w:p>
          <w:p w14:paraId="6C00CA84" w14:textId="77777777" w:rsidR="00000000" w:rsidRDefault="007478C2">
            <w:pPr>
              <w:pStyle w:val="Default"/>
              <w:jc w:val="center"/>
              <w:rPr>
                <w:rFonts w:hAnsi="宋体"/>
                <w:color w:val="auto"/>
                <w:szCs w:val="24"/>
              </w:rPr>
            </w:pPr>
            <w:r>
              <w:rPr>
                <w:rFonts w:hAnsi="宋体" w:hint="eastAsia"/>
                <w:color w:val="auto"/>
                <w:szCs w:val="24"/>
              </w:rPr>
              <w:t>价值（元）</w:t>
            </w:r>
          </w:p>
        </w:tc>
        <w:tc>
          <w:tcPr>
            <w:tcW w:w="1559" w:type="dxa"/>
            <w:tcBorders>
              <w:top w:val="single" w:sz="4" w:space="0" w:color="auto"/>
              <w:left w:val="single" w:sz="4" w:space="0" w:color="auto"/>
              <w:bottom w:val="single" w:sz="4" w:space="0" w:color="auto"/>
              <w:right w:val="single" w:sz="4" w:space="0" w:color="auto"/>
            </w:tcBorders>
            <w:vAlign w:val="center"/>
          </w:tcPr>
          <w:p w14:paraId="75662AD4" w14:textId="77777777" w:rsidR="00000000" w:rsidRDefault="007478C2">
            <w:pPr>
              <w:pStyle w:val="Default"/>
              <w:rPr>
                <w:rFonts w:hAnsi="宋体"/>
                <w:color w:val="auto"/>
                <w:szCs w:val="24"/>
              </w:rPr>
            </w:pPr>
            <w:r>
              <w:rPr>
                <w:rFonts w:hAnsi="宋体" w:hint="eastAsia"/>
                <w:color w:val="auto"/>
                <w:szCs w:val="24"/>
              </w:rPr>
              <w:t>占基金资产净值比例（</w:t>
            </w:r>
            <w:r>
              <w:rPr>
                <w:rFonts w:hAnsi="宋体" w:hint="eastAsia"/>
                <w:color w:val="auto"/>
                <w:szCs w:val="24"/>
              </w:rPr>
              <w:t>%</w:t>
            </w:r>
            <w:r>
              <w:rPr>
                <w:rFonts w:hAnsi="宋体" w:hint="eastAsia"/>
                <w:color w:val="auto"/>
                <w:szCs w:val="24"/>
              </w:rPr>
              <w:t>）</w:t>
            </w:r>
          </w:p>
        </w:tc>
        <w:tc>
          <w:tcPr>
            <w:tcW w:w="2268" w:type="dxa"/>
            <w:tcBorders>
              <w:top w:val="single" w:sz="4" w:space="0" w:color="auto"/>
              <w:left w:val="single" w:sz="4" w:space="0" w:color="auto"/>
              <w:bottom w:val="single" w:sz="4" w:space="0" w:color="auto"/>
              <w:right w:val="single" w:sz="4" w:space="0" w:color="auto"/>
            </w:tcBorders>
            <w:vAlign w:val="center"/>
          </w:tcPr>
          <w:p w14:paraId="6B85F109" w14:textId="77777777" w:rsidR="00000000" w:rsidRDefault="007478C2">
            <w:pPr>
              <w:pStyle w:val="Default"/>
              <w:rPr>
                <w:rFonts w:hAnsi="宋体"/>
                <w:color w:val="auto"/>
                <w:szCs w:val="24"/>
              </w:rPr>
            </w:pPr>
            <w:r>
              <w:rPr>
                <w:rFonts w:hAnsi="宋体" w:hint="eastAsia"/>
                <w:color w:val="auto"/>
                <w:szCs w:val="24"/>
              </w:rPr>
              <w:t>是否属于基金管理人及管理人关联方所管理的基金</w:t>
            </w:r>
          </w:p>
        </w:tc>
      </w:tr>
      <w:tr w:rsidR="00000000" w14:paraId="461D050B" w14:textId="77777777">
        <w:trPr>
          <w:trHeight w:val="108"/>
        </w:trPr>
        <w:tc>
          <w:tcPr>
            <w:tcW w:w="851" w:type="dxa"/>
            <w:tcBorders>
              <w:top w:val="single" w:sz="4" w:space="0" w:color="auto"/>
              <w:left w:val="single" w:sz="4" w:space="0" w:color="auto"/>
              <w:bottom w:val="single" w:sz="4" w:space="0" w:color="auto"/>
              <w:right w:val="single" w:sz="4" w:space="0" w:color="auto"/>
            </w:tcBorders>
            <w:vAlign w:val="center"/>
          </w:tcPr>
          <w:p w14:paraId="2EC50027" w14:textId="77777777" w:rsidR="00000000" w:rsidRDefault="007478C2">
            <w:pPr>
              <w:adjustRightInd w:val="0"/>
              <w:snapToGrid w:val="0"/>
              <w:spacing w:line="380" w:lineRule="exact"/>
              <w:jc w:val="right"/>
              <w:rPr>
                <w:rFonts w:ascii="宋体" w:hAnsi="宋体"/>
                <w:kern w:val="0"/>
                <w:sz w:val="30"/>
                <w:szCs w:val="30"/>
              </w:rPr>
            </w:pPr>
            <w:r>
              <w:rPr>
                <w:rFonts w:ascii="宋体" w:hAnsi="宋体" w:hint="eastAsia"/>
                <w:kern w:val="0"/>
                <w:sz w:val="18"/>
              </w:rPr>
              <w:t>(332</w:t>
            </w:r>
            <w:r>
              <w:rPr>
                <w:rFonts w:ascii="宋体" w:hAnsi="宋体"/>
                <w:kern w:val="0"/>
                <w:sz w:val="18"/>
              </w:rPr>
              <w:t>0</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56A3AD6F" w14:textId="77777777" w:rsidR="00000000" w:rsidRDefault="007478C2">
            <w:pPr>
              <w:adjustRightInd w:val="0"/>
              <w:snapToGrid w:val="0"/>
              <w:spacing w:line="380" w:lineRule="exact"/>
              <w:jc w:val="right"/>
              <w:rPr>
                <w:rFonts w:ascii="宋体" w:hAnsi="宋体"/>
                <w:kern w:val="0"/>
                <w:sz w:val="30"/>
                <w:szCs w:val="30"/>
              </w:rPr>
            </w:pPr>
            <w:r>
              <w:rPr>
                <w:rFonts w:ascii="宋体" w:hAnsi="宋体" w:hint="eastAsia"/>
                <w:kern w:val="0"/>
                <w:sz w:val="18"/>
              </w:rPr>
              <w:t>(332</w:t>
            </w:r>
            <w:r>
              <w:rPr>
                <w:rFonts w:ascii="宋体" w:hAnsi="宋体"/>
                <w:kern w:val="0"/>
                <w:sz w:val="18"/>
              </w:rPr>
              <w:t>1</w:t>
            </w:r>
            <w:r>
              <w:rPr>
                <w:rFonts w:ascii="宋体" w:hAnsi="宋体" w:hint="eastAsia"/>
                <w:kern w:val="0"/>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60417049" w14:textId="77777777" w:rsidR="00000000" w:rsidRDefault="007478C2">
            <w:pPr>
              <w:adjustRightInd w:val="0"/>
              <w:snapToGrid w:val="0"/>
              <w:spacing w:line="380" w:lineRule="exact"/>
              <w:jc w:val="right"/>
              <w:rPr>
                <w:rFonts w:ascii="宋体" w:hAnsi="宋体"/>
                <w:kern w:val="0"/>
                <w:sz w:val="30"/>
                <w:szCs w:val="30"/>
              </w:rPr>
            </w:pPr>
            <w:r>
              <w:rPr>
                <w:rFonts w:ascii="宋体" w:hAnsi="宋体" w:hint="eastAsia"/>
                <w:kern w:val="0"/>
                <w:sz w:val="18"/>
              </w:rPr>
              <w:t>(</w:t>
            </w:r>
            <w:r>
              <w:rPr>
                <w:rFonts w:ascii="宋体" w:hAnsi="宋体"/>
                <w:kern w:val="0"/>
                <w:sz w:val="18"/>
              </w:rPr>
              <w:t>1408</w:t>
            </w:r>
            <w:r>
              <w:rPr>
                <w:rFonts w:ascii="宋体" w:hAnsi="宋体" w:hint="eastAsia"/>
                <w:kern w:val="0"/>
                <w:sz w:val="18"/>
              </w:rPr>
              <w:t>)</w:t>
            </w:r>
          </w:p>
        </w:tc>
        <w:tc>
          <w:tcPr>
            <w:tcW w:w="851" w:type="dxa"/>
            <w:tcBorders>
              <w:top w:val="single" w:sz="4" w:space="0" w:color="auto"/>
              <w:left w:val="single" w:sz="4" w:space="0" w:color="auto"/>
              <w:bottom w:val="single" w:sz="4" w:space="0" w:color="auto"/>
              <w:right w:val="single" w:sz="4" w:space="0" w:color="auto"/>
            </w:tcBorders>
            <w:vAlign w:val="center"/>
          </w:tcPr>
          <w:p w14:paraId="497D8F1D" w14:textId="77777777" w:rsidR="00000000" w:rsidRDefault="007478C2">
            <w:pPr>
              <w:adjustRightInd w:val="0"/>
              <w:snapToGrid w:val="0"/>
              <w:spacing w:line="380" w:lineRule="exact"/>
              <w:jc w:val="right"/>
              <w:rPr>
                <w:rFonts w:ascii="宋体" w:hAnsi="宋体"/>
                <w:kern w:val="0"/>
                <w:sz w:val="30"/>
                <w:szCs w:val="30"/>
              </w:rPr>
            </w:pPr>
            <w:r>
              <w:rPr>
                <w:rFonts w:ascii="宋体" w:hAnsi="宋体" w:hint="eastAsia"/>
                <w:kern w:val="0"/>
                <w:sz w:val="18"/>
              </w:rPr>
              <w:t>(</w:t>
            </w:r>
            <w:r>
              <w:rPr>
                <w:rFonts w:ascii="宋体" w:hAnsi="宋体"/>
                <w:kern w:val="0"/>
                <w:sz w:val="18"/>
              </w:rPr>
              <w:t>1410</w:t>
            </w:r>
            <w:r>
              <w:rPr>
                <w:rFonts w:ascii="宋体" w:hAnsi="宋体" w:hint="eastAsia"/>
                <w:kern w:val="0"/>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70E82945" w14:textId="77777777" w:rsidR="00000000" w:rsidRDefault="007478C2">
            <w:pPr>
              <w:adjustRightInd w:val="0"/>
              <w:snapToGrid w:val="0"/>
              <w:spacing w:line="380" w:lineRule="exact"/>
              <w:jc w:val="right"/>
              <w:rPr>
                <w:rFonts w:ascii="宋体" w:hAnsi="宋体"/>
                <w:kern w:val="0"/>
                <w:sz w:val="30"/>
                <w:szCs w:val="30"/>
              </w:rPr>
            </w:pPr>
            <w:r>
              <w:rPr>
                <w:rFonts w:ascii="宋体" w:hAnsi="宋体" w:hint="eastAsia"/>
                <w:kern w:val="0"/>
                <w:sz w:val="18"/>
              </w:rPr>
              <w:t>(</w:t>
            </w:r>
            <w:r>
              <w:rPr>
                <w:rFonts w:ascii="宋体" w:hAnsi="宋体"/>
                <w:kern w:val="0"/>
                <w:sz w:val="18"/>
              </w:rPr>
              <w:t>3322</w:t>
            </w:r>
            <w:r>
              <w:rPr>
                <w:rFonts w:ascii="宋体" w:hAnsi="宋体" w:hint="eastAsia"/>
                <w:kern w:val="0"/>
                <w:sz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15841ED3" w14:textId="77777777" w:rsidR="00000000" w:rsidRDefault="007478C2">
            <w:pPr>
              <w:adjustRightInd w:val="0"/>
              <w:snapToGrid w:val="0"/>
              <w:spacing w:line="380" w:lineRule="exact"/>
              <w:jc w:val="right"/>
              <w:rPr>
                <w:rFonts w:ascii="宋体" w:hAnsi="宋体"/>
                <w:kern w:val="0"/>
                <w:sz w:val="30"/>
                <w:szCs w:val="30"/>
              </w:rPr>
            </w:pPr>
            <w:r>
              <w:rPr>
                <w:rFonts w:ascii="宋体" w:hAnsi="宋体" w:hint="eastAsia"/>
                <w:kern w:val="0"/>
                <w:sz w:val="18"/>
              </w:rPr>
              <w:t>(</w:t>
            </w:r>
            <w:r>
              <w:rPr>
                <w:rFonts w:ascii="宋体" w:hAnsi="宋体"/>
                <w:kern w:val="0"/>
                <w:sz w:val="18"/>
              </w:rPr>
              <w:t>1412</w:t>
            </w:r>
            <w:r>
              <w:rPr>
                <w:rFonts w:ascii="宋体" w:hAnsi="宋体" w:hint="eastAsia"/>
                <w:kern w:val="0"/>
                <w:sz w:val="18"/>
              </w:rPr>
              <w:t>)</w:t>
            </w:r>
          </w:p>
        </w:tc>
        <w:tc>
          <w:tcPr>
            <w:tcW w:w="1559" w:type="dxa"/>
            <w:tcBorders>
              <w:top w:val="single" w:sz="4" w:space="0" w:color="auto"/>
              <w:left w:val="single" w:sz="4" w:space="0" w:color="auto"/>
              <w:bottom w:val="single" w:sz="4" w:space="0" w:color="auto"/>
              <w:right w:val="single" w:sz="4" w:space="0" w:color="auto"/>
            </w:tcBorders>
            <w:vAlign w:val="center"/>
          </w:tcPr>
          <w:p w14:paraId="089F47B8" w14:textId="77777777" w:rsidR="00000000" w:rsidRDefault="007478C2">
            <w:pPr>
              <w:adjustRightInd w:val="0"/>
              <w:snapToGrid w:val="0"/>
              <w:spacing w:line="380" w:lineRule="exact"/>
              <w:jc w:val="center"/>
              <w:rPr>
                <w:rFonts w:ascii="宋体" w:hAnsi="宋体"/>
                <w:kern w:val="0"/>
                <w:sz w:val="30"/>
                <w:szCs w:val="30"/>
              </w:rPr>
            </w:pPr>
            <w:r>
              <w:rPr>
                <w:rFonts w:ascii="宋体" w:hAnsi="宋体" w:hint="eastAsia"/>
                <w:kern w:val="0"/>
                <w:sz w:val="18"/>
              </w:rPr>
              <w:t>(</w:t>
            </w:r>
            <w:r>
              <w:rPr>
                <w:rFonts w:ascii="宋体" w:hAnsi="宋体"/>
                <w:kern w:val="0"/>
                <w:sz w:val="18"/>
              </w:rPr>
              <w:t>1413</w:t>
            </w:r>
            <w:r>
              <w:rPr>
                <w:rFonts w:ascii="宋体" w:hAnsi="宋体" w:hint="eastAsia"/>
                <w:kern w:val="0"/>
                <w:sz w:val="18"/>
              </w:rPr>
              <w:t>)</w:t>
            </w:r>
          </w:p>
        </w:tc>
        <w:tc>
          <w:tcPr>
            <w:tcW w:w="2268" w:type="dxa"/>
            <w:tcBorders>
              <w:top w:val="single" w:sz="4" w:space="0" w:color="auto"/>
              <w:left w:val="single" w:sz="4" w:space="0" w:color="auto"/>
              <w:bottom w:val="single" w:sz="4" w:space="0" w:color="auto"/>
              <w:right w:val="single" w:sz="4" w:space="0" w:color="auto"/>
            </w:tcBorders>
            <w:vAlign w:val="center"/>
          </w:tcPr>
          <w:p w14:paraId="618F00C2" w14:textId="77777777" w:rsidR="00000000" w:rsidRDefault="007478C2">
            <w:pPr>
              <w:adjustRightInd w:val="0"/>
              <w:snapToGrid w:val="0"/>
              <w:spacing w:line="380" w:lineRule="exact"/>
              <w:jc w:val="center"/>
              <w:rPr>
                <w:rFonts w:ascii="宋体" w:hAnsi="宋体"/>
                <w:kern w:val="0"/>
                <w:sz w:val="30"/>
                <w:szCs w:val="30"/>
              </w:rPr>
            </w:pPr>
            <w:r>
              <w:rPr>
                <w:rFonts w:ascii="宋体" w:hAnsi="宋体" w:hint="eastAsia"/>
                <w:kern w:val="0"/>
                <w:sz w:val="18"/>
              </w:rPr>
              <w:t>(</w:t>
            </w:r>
            <w:r>
              <w:rPr>
                <w:rFonts w:ascii="宋体" w:hAnsi="宋体"/>
                <w:kern w:val="0"/>
                <w:sz w:val="18"/>
              </w:rPr>
              <w:t>3323</w:t>
            </w:r>
            <w:r>
              <w:rPr>
                <w:rFonts w:ascii="宋体" w:hAnsi="宋体" w:hint="eastAsia"/>
                <w:kern w:val="0"/>
                <w:sz w:val="18"/>
              </w:rPr>
              <w:t>)</w:t>
            </w:r>
          </w:p>
        </w:tc>
      </w:tr>
      <w:tr w:rsidR="00000000" w14:paraId="3D2424EE" w14:textId="77777777">
        <w:trPr>
          <w:trHeight w:val="108"/>
        </w:trPr>
        <w:tc>
          <w:tcPr>
            <w:tcW w:w="851" w:type="dxa"/>
            <w:tcBorders>
              <w:top w:val="single" w:sz="4" w:space="0" w:color="auto"/>
              <w:left w:val="single" w:sz="4" w:space="0" w:color="auto"/>
              <w:bottom w:val="single" w:sz="4" w:space="0" w:color="auto"/>
              <w:right w:val="single" w:sz="4" w:space="0" w:color="auto"/>
            </w:tcBorders>
            <w:vAlign w:val="center"/>
          </w:tcPr>
          <w:p w14:paraId="6257466B" w14:textId="77777777" w:rsidR="00000000" w:rsidRDefault="007478C2">
            <w:pPr>
              <w:adjustRightInd w:val="0"/>
              <w:snapToGrid w:val="0"/>
              <w:spacing w:line="380" w:lineRule="exact"/>
              <w:jc w:val="right"/>
              <w:rPr>
                <w:rFonts w:ascii="宋体" w:hAnsi="宋体"/>
                <w:kern w:val="0"/>
                <w:sz w:val="18"/>
              </w:rPr>
            </w:pPr>
          </w:p>
        </w:tc>
        <w:tc>
          <w:tcPr>
            <w:tcW w:w="851" w:type="dxa"/>
            <w:tcBorders>
              <w:top w:val="single" w:sz="4" w:space="0" w:color="auto"/>
              <w:left w:val="single" w:sz="4" w:space="0" w:color="auto"/>
              <w:bottom w:val="single" w:sz="4" w:space="0" w:color="auto"/>
              <w:right w:val="single" w:sz="4" w:space="0" w:color="auto"/>
            </w:tcBorders>
            <w:vAlign w:val="center"/>
          </w:tcPr>
          <w:p w14:paraId="49356564" w14:textId="77777777" w:rsidR="00000000" w:rsidRDefault="007478C2">
            <w:pPr>
              <w:adjustRightInd w:val="0"/>
              <w:snapToGrid w:val="0"/>
              <w:spacing w:line="380" w:lineRule="exact"/>
              <w:jc w:val="right"/>
              <w:rPr>
                <w:rFonts w:ascii="宋体" w:hAnsi="宋体"/>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207F8419" w14:textId="77777777" w:rsidR="00000000" w:rsidRDefault="007478C2">
            <w:pPr>
              <w:adjustRightInd w:val="0"/>
              <w:snapToGrid w:val="0"/>
              <w:spacing w:line="380" w:lineRule="exact"/>
              <w:jc w:val="right"/>
              <w:rPr>
                <w:rFonts w:ascii="宋体" w:hAnsi="宋体"/>
                <w:kern w:val="0"/>
                <w:sz w:val="18"/>
              </w:rPr>
            </w:pPr>
          </w:p>
        </w:tc>
        <w:tc>
          <w:tcPr>
            <w:tcW w:w="851" w:type="dxa"/>
            <w:tcBorders>
              <w:top w:val="single" w:sz="4" w:space="0" w:color="auto"/>
              <w:left w:val="single" w:sz="4" w:space="0" w:color="auto"/>
              <w:bottom w:val="single" w:sz="4" w:space="0" w:color="auto"/>
              <w:right w:val="single" w:sz="4" w:space="0" w:color="auto"/>
            </w:tcBorders>
            <w:vAlign w:val="center"/>
          </w:tcPr>
          <w:p w14:paraId="56FB7398" w14:textId="77777777" w:rsidR="00000000" w:rsidRDefault="007478C2">
            <w:pPr>
              <w:adjustRightInd w:val="0"/>
              <w:snapToGrid w:val="0"/>
              <w:spacing w:line="380" w:lineRule="exact"/>
              <w:jc w:val="right"/>
              <w:rPr>
                <w:rFonts w:ascii="宋体" w:hAnsi="宋体"/>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078E771F" w14:textId="77777777" w:rsidR="00000000" w:rsidRDefault="007478C2">
            <w:pPr>
              <w:adjustRightInd w:val="0"/>
              <w:snapToGrid w:val="0"/>
              <w:spacing w:line="380" w:lineRule="exact"/>
              <w:jc w:val="right"/>
              <w:rPr>
                <w:rFonts w:ascii="宋体" w:hAnsi="宋体"/>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7F7C9F1F" w14:textId="77777777" w:rsidR="00000000" w:rsidRDefault="007478C2">
            <w:pPr>
              <w:adjustRightInd w:val="0"/>
              <w:snapToGrid w:val="0"/>
              <w:spacing w:line="380" w:lineRule="exact"/>
              <w:jc w:val="right"/>
              <w:rPr>
                <w:rFonts w:ascii="宋体" w:hAnsi="宋体"/>
                <w:kern w:val="0"/>
                <w:sz w:val="18"/>
              </w:rPr>
            </w:pPr>
          </w:p>
        </w:tc>
        <w:tc>
          <w:tcPr>
            <w:tcW w:w="1559" w:type="dxa"/>
            <w:tcBorders>
              <w:top w:val="single" w:sz="4" w:space="0" w:color="auto"/>
              <w:left w:val="single" w:sz="4" w:space="0" w:color="auto"/>
              <w:bottom w:val="single" w:sz="4" w:space="0" w:color="auto"/>
              <w:right w:val="single" w:sz="4" w:space="0" w:color="auto"/>
            </w:tcBorders>
            <w:vAlign w:val="center"/>
          </w:tcPr>
          <w:p w14:paraId="6AF177AC" w14:textId="77777777" w:rsidR="00000000" w:rsidRDefault="007478C2">
            <w:pPr>
              <w:adjustRightInd w:val="0"/>
              <w:snapToGrid w:val="0"/>
              <w:spacing w:line="380" w:lineRule="exact"/>
              <w:jc w:val="right"/>
              <w:rPr>
                <w:rFonts w:ascii="宋体" w:hAnsi="宋体"/>
                <w:kern w:val="0"/>
                <w:sz w:val="18"/>
              </w:rPr>
            </w:pPr>
          </w:p>
        </w:tc>
        <w:tc>
          <w:tcPr>
            <w:tcW w:w="2268" w:type="dxa"/>
            <w:tcBorders>
              <w:top w:val="single" w:sz="4" w:space="0" w:color="auto"/>
              <w:left w:val="single" w:sz="4" w:space="0" w:color="auto"/>
              <w:bottom w:val="single" w:sz="4" w:space="0" w:color="auto"/>
              <w:right w:val="single" w:sz="4" w:space="0" w:color="auto"/>
            </w:tcBorders>
            <w:vAlign w:val="center"/>
          </w:tcPr>
          <w:p w14:paraId="4C88F4CC" w14:textId="77777777" w:rsidR="00000000" w:rsidRDefault="007478C2">
            <w:pPr>
              <w:adjustRightInd w:val="0"/>
              <w:snapToGrid w:val="0"/>
              <w:spacing w:line="380" w:lineRule="exact"/>
              <w:jc w:val="right"/>
              <w:rPr>
                <w:rFonts w:ascii="宋体" w:hAnsi="宋体"/>
                <w:kern w:val="0"/>
                <w:sz w:val="18"/>
              </w:rPr>
            </w:pPr>
          </w:p>
        </w:tc>
      </w:tr>
      <w:tr w:rsidR="00000000" w14:paraId="6B4B0B84" w14:textId="77777777">
        <w:trPr>
          <w:trHeight w:val="108"/>
        </w:trPr>
        <w:tc>
          <w:tcPr>
            <w:tcW w:w="851" w:type="dxa"/>
            <w:tcBorders>
              <w:top w:val="single" w:sz="4" w:space="0" w:color="auto"/>
              <w:left w:val="single" w:sz="4" w:space="0" w:color="auto"/>
              <w:bottom w:val="single" w:sz="4" w:space="0" w:color="auto"/>
              <w:right w:val="single" w:sz="4" w:space="0" w:color="auto"/>
            </w:tcBorders>
            <w:vAlign w:val="center"/>
          </w:tcPr>
          <w:p w14:paraId="2EA98ABD" w14:textId="77777777" w:rsidR="00000000" w:rsidRDefault="007478C2">
            <w:pPr>
              <w:adjustRightInd w:val="0"/>
              <w:snapToGrid w:val="0"/>
              <w:spacing w:line="380" w:lineRule="exact"/>
              <w:jc w:val="right"/>
              <w:rPr>
                <w:rFonts w:ascii="宋体" w:hAnsi="宋体"/>
                <w:kern w:val="0"/>
                <w:sz w:val="18"/>
              </w:rPr>
            </w:pPr>
          </w:p>
        </w:tc>
        <w:tc>
          <w:tcPr>
            <w:tcW w:w="851" w:type="dxa"/>
            <w:tcBorders>
              <w:top w:val="single" w:sz="4" w:space="0" w:color="auto"/>
              <w:left w:val="single" w:sz="4" w:space="0" w:color="auto"/>
              <w:bottom w:val="single" w:sz="4" w:space="0" w:color="auto"/>
              <w:right w:val="single" w:sz="4" w:space="0" w:color="auto"/>
            </w:tcBorders>
            <w:vAlign w:val="center"/>
          </w:tcPr>
          <w:p w14:paraId="393C4B0E" w14:textId="77777777" w:rsidR="00000000" w:rsidRDefault="007478C2">
            <w:pPr>
              <w:adjustRightInd w:val="0"/>
              <w:snapToGrid w:val="0"/>
              <w:spacing w:line="380" w:lineRule="exact"/>
              <w:jc w:val="right"/>
              <w:rPr>
                <w:rFonts w:ascii="宋体" w:hAnsi="宋体"/>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59181C1F" w14:textId="77777777" w:rsidR="00000000" w:rsidRDefault="007478C2">
            <w:pPr>
              <w:adjustRightInd w:val="0"/>
              <w:snapToGrid w:val="0"/>
              <w:spacing w:line="380" w:lineRule="exact"/>
              <w:jc w:val="right"/>
              <w:rPr>
                <w:rFonts w:ascii="宋体" w:hAnsi="宋体"/>
                <w:kern w:val="0"/>
                <w:sz w:val="18"/>
              </w:rPr>
            </w:pPr>
          </w:p>
        </w:tc>
        <w:tc>
          <w:tcPr>
            <w:tcW w:w="851" w:type="dxa"/>
            <w:tcBorders>
              <w:top w:val="single" w:sz="4" w:space="0" w:color="auto"/>
              <w:left w:val="single" w:sz="4" w:space="0" w:color="auto"/>
              <w:bottom w:val="single" w:sz="4" w:space="0" w:color="auto"/>
              <w:right w:val="single" w:sz="4" w:space="0" w:color="auto"/>
            </w:tcBorders>
            <w:vAlign w:val="center"/>
          </w:tcPr>
          <w:p w14:paraId="0CFBA868" w14:textId="77777777" w:rsidR="00000000" w:rsidRDefault="007478C2">
            <w:pPr>
              <w:adjustRightInd w:val="0"/>
              <w:snapToGrid w:val="0"/>
              <w:spacing w:line="380" w:lineRule="exact"/>
              <w:jc w:val="right"/>
              <w:rPr>
                <w:rFonts w:ascii="宋体" w:hAnsi="宋体"/>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2D785AC6" w14:textId="77777777" w:rsidR="00000000" w:rsidRDefault="007478C2">
            <w:pPr>
              <w:adjustRightInd w:val="0"/>
              <w:snapToGrid w:val="0"/>
              <w:spacing w:line="380" w:lineRule="exact"/>
              <w:jc w:val="right"/>
              <w:rPr>
                <w:rFonts w:ascii="宋体" w:hAnsi="宋体"/>
                <w:kern w:val="0"/>
                <w:sz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7D3F3238" w14:textId="77777777" w:rsidR="00000000" w:rsidRDefault="007478C2">
            <w:pPr>
              <w:adjustRightInd w:val="0"/>
              <w:snapToGrid w:val="0"/>
              <w:spacing w:line="380" w:lineRule="exact"/>
              <w:jc w:val="right"/>
              <w:rPr>
                <w:rFonts w:ascii="宋体" w:hAnsi="宋体"/>
                <w:kern w:val="0"/>
                <w:sz w:val="18"/>
              </w:rPr>
            </w:pPr>
          </w:p>
        </w:tc>
        <w:tc>
          <w:tcPr>
            <w:tcW w:w="1559" w:type="dxa"/>
            <w:tcBorders>
              <w:top w:val="single" w:sz="4" w:space="0" w:color="auto"/>
              <w:left w:val="single" w:sz="4" w:space="0" w:color="auto"/>
              <w:bottom w:val="single" w:sz="4" w:space="0" w:color="auto"/>
              <w:right w:val="single" w:sz="4" w:space="0" w:color="auto"/>
            </w:tcBorders>
            <w:vAlign w:val="center"/>
          </w:tcPr>
          <w:p w14:paraId="7C769BCE" w14:textId="77777777" w:rsidR="00000000" w:rsidRDefault="007478C2">
            <w:pPr>
              <w:adjustRightInd w:val="0"/>
              <w:snapToGrid w:val="0"/>
              <w:spacing w:line="380" w:lineRule="exact"/>
              <w:jc w:val="right"/>
              <w:rPr>
                <w:rFonts w:ascii="宋体" w:hAnsi="宋体"/>
                <w:kern w:val="0"/>
                <w:sz w:val="18"/>
              </w:rPr>
            </w:pPr>
          </w:p>
        </w:tc>
        <w:tc>
          <w:tcPr>
            <w:tcW w:w="2268" w:type="dxa"/>
            <w:tcBorders>
              <w:top w:val="single" w:sz="4" w:space="0" w:color="auto"/>
              <w:left w:val="single" w:sz="4" w:space="0" w:color="auto"/>
              <w:bottom w:val="single" w:sz="4" w:space="0" w:color="auto"/>
              <w:right w:val="single" w:sz="4" w:space="0" w:color="auto"/>
            </w:tcBorders>
            <w:vAlign w:val="center"/>
          </w:tcPr>
          <w:p w14:paraId="6D442BA3" w14:textId="77777777" w:rsidR="00000000" w:rsidRDefault="007478C2">
            <w:pPr>
              <w:adjustRightInd w:val="0"/>
              <w:snapToGrid w:val="0"/>
              <w:spacing w:line="380" w:lineRule="exact"/>
              <w:jc w:val="right"/>
              <w:rPr>
                <w:rFonts w:ascii="宋体" w:hAnsi="宋体"/>
                <w:kern w:val="0"/>
                <w:sz w:val="18"/>
              </w:rPr>
            </w:pPr>
          </w:p>
        </w:tc>
      </w:tr>
    </w:tbl>
    <w:p w14:paraId="3905B82C"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3360</w:t>
      </w:r>
      <w:r>
        <w:rPr>
          <w:rFonts w:ascii="宋体" w:hAnsi="宋体" w:hint="eastAsia"/>
          <w:kern w:val="0"/>
          <w:sz w:val="18"/>
        </w:rPr>
        <w:t>）</w:t>
      </w:r>
    </w:p>
    <w:p w14:paraId="2B773525" w14:textId="77777777" w:rsidR="00000000" w:rsidRDefault="007478C2">
      <w:pPr>
        <w:rPr>
          <w:rFonts w:ascii="宋体" w:hAnsi="宋体"/>
          <w:kern w:val="0"/>
          <w:sz w:val="18"/>
        </w:rPr>
      </w:pPr>
    </w:p>
    <w:p w14:paraId="173E9905" w14:textId="77777777" w:rsidR="00000000" w:rsidRDefault="007478C2">
      <w:pPr>
        <w:pStyle w:val="Heading2"/>
        <w:rPr>
          <w:rFonts w:ascii="等线" w:hAnsi="等线"/>
          <w:sz w:val="28"/>
          <w:szCs w:val="28"/>
        </w:rPr>
      </w:pPr>
      <w:bookmarkStart w:id="181" w:name="_Toc101344048"/>
      <w:bookmarkStart w:id="182" w:name="_Toc23932"/>
      <w:bookmarkStart w:id="183" w:name="_Toc13738"/>
      <w:r>
        <w:rPr>
          <w:rFonts w:ascii="宋体" w:hAnsi="宋体" w:hint="eastAsia"/>
        </w:rPr>
        <w:t>8.1</w:t>
      </w:r>
      <w:r>
        <w:rPr>
          <w:rFonts w:ascii="宋体" w:hAnsi="宋体"/>
        </w:rPr>
        <w:t xml:space="preserve">4 </w:t>
      </w:r>
      <w:r>
        <w:rPr>
          <w:rFonts w:ascii="宋体" w:hAnsi="宋体" w:hint="eastAsia"/>
        </w:rPr>
        <w:t>本报告期末各资产单元的净值及占基金资产净值的比例</w:t>
      </w:r>
      <w:r>
        <w:rPr>
          <w:rFonts w:ascii="宋体" w:hAnsi="宋体"/>
          <w:vertAlign w:val="superscript"/>
        </w:rPr>
        <w:footnoteReference w:id="249"/>
      </w:r>
      <w:bookmarkEnd w:id="181"/>
      <w:bookmarkEnd w:id="182"/>
      <w:bookmarkEnd w:id="183"/>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268"/>
        <w:gridCol w:w="2551"/>
        <w:gridCol w:w="2552"/>
      </w:tblGrid>
      <w:tr w:rsidR="00000000" w14:paraId="22B48339" w14:textId="77777777">
        <w:tc>
          <w:tcPr>
            <w:tcW w:w="1668" w:type="dxa"/>
            <w:vAlign w:val="center"/>
          </w:tcPr>
          <w:p w14:paraId="578120B8" w14:textId="77777777" w:rsidR="00000000" w:rsidRDefault="007478C2">
            <w:pPr>
              <w:ind w:firstLineChars="100" w:firstLine="240"/>
              <w:rPr>
                <w:rFonts w:ascii="宋体" w:hAnsi="宋体"/>
                <w:sz w:val="24"/>
              </w:rPr>
            </w:pPr>
            <w:r>
              <w:rPr>
                <w:rFonts w:ascii="宋体" w:hAnsi="宋体" w:hint="eastAsia"/>
                <w:sz w:val="24"/>
              </w:rPr>
              <w:t>资产单元</w:t>
            </w:r>
          </w:p>
        </w:tc>
        <w:tc>
          <w:tcPr>
            <w:tcW w:w="2268" w:type="dxa"/>
            <w:vAlign w:val="center"/>
          </w:tcPr>
          <w:p w14:paraId="0FD10CC3" w14:textId="77777777" w:rsidR="00000000" w:rsidRDefault="007478C2">
            <w:pPr>
              <w:jc w:val="center"/>
              <w:rPr>
                <w:rFonts w:ascii="宋体" w:hAnsi="宋体"/>
                <w:sz w:val="24"/>
              </w:rPr>
            </w:pPr>
            <w:r>
              <w:rPr>
                <w:rFonts w:ascii="宋体" w:hAnsi="宋体" w:hint="eastAsia"/>
                <w:sz w:val="24"/>
              </w:rPr>
              <w:t>投资顾问名称</w:t>
            </w:r>
          </w:p>
        </w:tc>
        <w:tc>
          <w:tcPr>
            <w:tcW w:w="2551" w:type="dxa"/>
            <w:vAlign w:val="center"/>
          </w:tcPr>
          <w:p w14:paraId="61E3471D" w14:textId="77777777" w:rsidR="00000000" w:rsidRDefault="007478C2">
            <w:pPr>
              <w:jc w:val="center"/>
              <w:rPr>
                <w:rFonts w:ascii="宋体" w:hAnsi="宋体"/>
                <w:sz w:val="24"/>
              </w:rPr>
            </w:pPr>
            <w:r>
              <w:rPr>
                <w:rFonts w:ascii="宋体" w:hAnsi="宋体" w:hint="eastAsia"/>
                <w:sz w:val="24"/>
              </w:rPr>
              <w:t>报告期末资产单元资产净值（元）</w:t>
            </w:r>
          </w:p>
        </w:tc>
        <w:tc>
          <w:tcPr>
            <w:tcW w:w="2552" w:type="dxa"/>
            <w:vAlign w:val="center"/>
          </w:tcPr>
          <w:p w14:paraId="672C1F2A" w14:textId="77777777" w:rsidR="00000000" w:rsidRDefault="007478C2">
            <w:pPr>
              <w:jc w:val="center"/>
              <w:rPr>
                <w:rFonts w:ascii="宋体" w:hAnsi="宋体"/>
                <w:sz w:val="24"/>
              </w:rPr>
            </w:pPr>
            <w:r>
              <w:rPr>
                <w:rFonts w:ascii="宋体" w:hAnsi="宋体" w:hint="eastAsia"/>
                <w:sz w:val="24"/>
              </w:rPr>
              <w:t>占期末基金资产净值比例（</w:t>
            </w:r>
            <w:r>
              <w:rPr>
                <w:rFonts w:ascii="宋体" w:hAnsi="宋体" w:hint="eastAsia"/>
                <w:sz w:val="24"/>
              </w:rPr>
              <w:t>%</w:t>
            </w:r>
            <w:r>
              <w:rPr>
                <w:rFonts w:ascii="宋体" w:hAnsi="宋体" w:hint="eastAsia"/>
                <w:sz w:val="24"/>
              </w:rPr>
              <w:t>）</w:t>
            </w:r>
          </w:p>
        </w:tc>
      </w:tr>
      <w:tr w:rsidR="00000000" w14:paraId="78DDC493" w14:textId="77777777">
        <w:tc>
          <w:tcPr>
            <w:tcW w:w="1668" w:type="dxa"/>
            <w:vAlign w:val="center"/>
          </w:tcPr>
          <w:p w14:paraId="021AE9F1" w14:textId="77777777" w:rsidR="00000000" w:rsidRDefault="007478C2">
            <w:pPr>
              <w:ind w:firstLineChars="150" w:firstLine="270"/>
              <w:rPr>
                <w:rFonts w:ascii="宋体" w:hAnsi="宋体"/>
                <w:sz w:val="24"/>
              </w:rPr>
            </w:pPr>
            <w:r>
              <w:rPr>
                <w:rFonts w:ascii="宋体" w:hAnsi="宋体" w:hint="eastAsia"/>
                <w:kern w:val="0"/>
                <w:sz w:val="18"/>
              </w:rPr>
              <w:t>(</w:t>
            </w:r>
            <w:r>
              <w:rPr>
                <w:rFonts w:ascii="宋体" w:hAnsi="宋体"/>
                <w:kern w:val="0"/>
                <w:sz w:val="18"/>
              </w:rPr>
              <w:t>3587</w:t>
            </w:r>
            <w:r>
              <w:rPr>
                <w:rFonts w:ascii="宋体" w:hAnsi="宋体" w:hint="eastAsia"/>
                <w:kern w:val="0"/>
                <w:sz w:val="18"/>
              </w:rPr>
              <w:t>)</w:t>
            </w:r>
          </w:p>
        </w:tc>
        <w:tc>
          <w:tcPr>
            <w:tcW w:w="2268" w:type="dxa"/>
            <w:vAlign w:val="center"/>
          </w:tcPr>
          <w:p w14:paraId="5D8D79EC"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3588</w:t>
            </w:r>
            <w:r>
              <w:rPr>
                <w:rFonts w:ascii="宋体" w:hAnsi="宋体" w:hint="eastAsia"/>
                <w:kern w:val="0"/>
                <w:sz w:val="18"/>
              </w:rPr>
              <w:t>)</w:t>
            </w:r>
          </w:p>
        </w:tc>
        <w:tc>
          <w:tcPr>
            <w:tcW w:w="2551" w:type="dxa"/>
            <w:vAlign w:val="center"/>
          </w:tcPr>
          <w:p w14:paraId="178B357F"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3589</w:t>
            </w:r>
            <w:r>
              <w:rPr>
                <w:rFonts w:ascii="宋体" w:hAnsi="宋体" w:hint="eastAsia"/>
                <w:kern w:val="0"/>
                <w:sz w:val="18"/>
              </w:rPr>
              <w:t>)</w:t>
            </w:r>
          </w:p>
        </w:tc>
        <w:tc>
          <w:tcPr>
            <w:tcW w:w="2552" w:type="dxa"/>
            <w:vAlign w:val="center"/>
          </w:tcPr>
          <w:p w14:paraId="528FFCB0"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3590</w:t>
            </w:r>
            <w:r>
              <w:rPr>
                <w:rFonts w:ascii="宋体" w:hAnsi="宋体" w:hint="eastAsia"/>
                <w:kern w:val="0"/>
                <w:sz w:val="18"/>
              </w:rPr>
              <w:t>)</w:t>
            </w:r>
          </w:p>
        </w:tc>
      </w:tr>
      <w:tr w:rsidR="00000000" w14:paraId="02A70E08" w14:textId="77777777">
        <w:tc>
          <w:tcPr>
            <w:tcW w:w="1668" w:type="dxa"/>
            <w:vAlign w:val="center"/>
          </w:tcPr>
          <w:p w14:paraId="6ECB3708" w14:textId="77777777" w:rsidR="00000000" w:rsidRDefault="007478C2">
            <w:pPr>
              <w:ind w:firstLineChars="150" w:firstLine="360"/>
              <w:rPr>
                <w:rFonts w:ascii="宋体" w:hAnsi="宋体"/>
                <w:sz w:val="24"/>
              </w:rPr>
            </w:pPr>
            <w:r>
              <w:rPr>
                <w:rFonts w:ascii="宋体" w:hAnsi="宋体" w:hint="eastAsia"/>
                <w:sz w:val="24"/>
              </w:rPr>
              <w:t>1</w:t>
            </w:r>
          </w:p>
        </w:tc>
        <w:tc>
          <w:tcPr>
            <w:tcW w:w="2268" w:type="dxa"/>
            <w:vAlign w:val="center"/>
          </w:tcPr>
          <w:p w14:paraId="050B2306" w14:textId="77777777" w:rsidR="00000000" w:rsidRDefault="007478C2">
            <w:pPr>
              <w:rPr>
                <w:rFonts w:ascii="宋体" w:hAnsi="宋体"/>
                <w:sz w:val="24"/>
              </w:rPr>
            </w:pPr>
          </w:p>
        </w:tc>
        <w:tc>
          <w:tcPr>
            <w:tcW w:w="2551" w:type="dxa"/>
            <w:vAlign w:val="center"/>
          </w:tcPr>
          <w:p w14:paraId="174B4D10" w14:textId="77777777" w:rsidR="00000000" w:rsidRDefault="007478C2">
            <w:pPr>
              <w:rPr>
                <w:rFonts w:ascii="宋体" w:hAnsi="宋体"/>
                <w:sz w:val="24"/>
              </w:rPr>
            </w:pPr>
          </w:p>
        </w:tc>
        <w:tc>
          <w:tcPr>
            <w:tcW w:w="2552" w:type="dxa"/>
            <w:vAlign w:val="center"/>
          </w:tcPr>
          <w:p w14:paraId="3ED814E9" w14:textId="77777777" w:rsidR="00000000" w:rsidRDefault="007478C2">
            <w:pPr>
              <w:rPr>
                <w:rFonts w:ascii="宋体" w:hAnsi="宋体"/>
                <w:sz w:val="24"/>
              </w:rPr>
            </w:pPr>
          </w:p>
        </w:tc>
      </w:tr>
      <w:tr w:rsidR="00000000" w14:paraId="6882334F" w14:textId="77777777">
        <w:trPr>
          <w:trHeight w:val="264"/>
        </w:trPr>
        <w:tc>
          <w:tcPr>
            <w:tcW w:w="1668" w:type="dxa"/>
            <w:vAlign w:val="center"/>
          </w:tcPr>
          <w:p w14:paraId="5DD20526" w14:textId="77777777" w:rsidR="00000000" w:rsidRDefault="007478C2">
            <w:pPr>
              <w:ind w:firstLineChars="150" w:firstLine="360"/>
              <w:rPr>
                <w:rFonts w:ascii="宋体" w:hAnsi="宋体"/>
                <w:sz w:val="24"/>
              </w:rPr>
            </w:pPr>
            <w:r>
              <w:rPr>
                <w:rFonts w:ascii="宋体" w:hAnsi="宋体" w:hint="eastAsia"/>
                <w:sz w:val="24"/>
              </w:rPr>
              <w:t>2</w:t>
            </w:r>
          </w:p>
        </w:tc>
        <w:tc>
          <w:tcPr>
            <w:tcW w:w="2268" w:type="dxa"/>
            <w:vAlign w:val="center"/>
          </w:tcPr>
          <w:p w14:paraId="5D1C5E25" w14:textId="77777777" w:rsidR="00000000" w:rsidRDefault="007478C2">
            <w:pPr>
              <w:rPr>
                <w:rFonts w:ascii="宋体" w:hAnsi="宋体"/>
                <w:sz w:val="24"/>
              </w:rPr>
            </w:pPr>
          </w:p>
        </w:tc>
        <w:tc>
          <w:tcPr>
            <w:tcW w:w="2551" w:type="dxa"/>
            <w:vAlign w:val="center"/>
          </w:tcPr>
          <w:p w14:paraId="24548C08" w14:textId="77777777" w:rsidR="00000000" w:rsidRDefault="007478C2">
            <w:pPr>
              <w:rPr>
                <w:rFonts w:ascii="宋体" w:hAnsi="宋体"/>
                <w:kern w:val="0"/>
                <w:sz w:val="18"/>
              </w:rPr>
            </w:pPr>
          </w:p>
        </w:tc>
        <w:tc>
          <w:tcPr>
            <w:tcW w:w="2552" w:type="dxa"/>
            <w:vAlign w:val="center"/>
          </w:tcPr>
          <w:p w14:paraId="5A8CD989" w14:textId="77777777" w:rsidR="00000000" w:rsidRDefault="007478C2">
            <w:pPr>
              <w:rPr>
                <w:rFonts w:ascii="宋体" w:hAnsi="宋体"/>
                <w:kern w:val="0"/>
                <w:sz w:val="18"/>
              </w:rPr>
            </w:pPr>
          </w:p>
        </w:tc>
      </w:tr>
      <w:tr w:rsidR="00000000" w14:paraId="0677938C" w14:textId="77777777">
        <w:tc>
          <w:tcPr>
            <w:tcW w:w="1668" w:type="dxa"/>
            <w:vAlign w:val="center"/>
          </w:tcPr>
          <w:p w14:paraId="65F75608" w14:textId="77777777" w:rsidR="00000000" w:rsidRDefault="007478C2">
            <w:pPr>
              <w:rPr>
                <w:rFonts w:ascii="宋体" w:hAnsi="宋体"/>
                <w:sz w:val="24"/>
              </w:rPr>
            </w:pPr>
            <w:r>
              <w:rPr>
                <w:rFonts w:ascii="宋体" w:hAnsi="宋体"/>
                <w:sz w:val="24"/>
              </w:rPr>
              <w:t>……</w:t>
            </w:r>
          </w:p>
        </w:tc>
        <w:tc>
          <w:tcPr>
            <w:tcW w:w="2268" w:type="dxa"/>
            <w:vAlign w:val="center"/>
          </w:tcPr>
          <w:p w14:paraId="5CAC662B" w14:textId="77777777" w:rsidR="00000000" w:rsidRDefault="007478C2">
            <w:pPr>
              <w:rPr>
                <w:rFonts w:ascii="宋体" w:hAnsi="宋体"/>
                <w:sz w:val="24"/>
              </w:rPr>
            </w:pPr>
          </w:p>
        </w:tc>
        <w:tc>
          <w:tcPr>
            <w:tcW w:w="2551" w:type="dxa"/>
            <w:vAlign w:val="center"/>
          </w:tcPr>
          <w:p w14:paraId="5CD863B9" w14:textId="77777777" w:rsidR="00000000" w:rsidRDefault="007478C2">
            <w:pPr>
              <w:rPr>
                <w:rFonts w:ascii="宋体" w:hAnsi="宋体"/>
                <w:kern w:val="0"/>
                <w:sz w:val="18"/>
              </w:rPr>
            </w:pPr>
          </w:p>
        </w:tc>
        <w:tc>
          <w:tcPr>
            <w:tcW w:w="2552" w:type="dxa"/>
            <w:vAlign w:val="center"/>
          </w:tcPr>
          <w:p w14:paraId="7476A3D2" w14:textId="77777777" w:rsidR="00000000" w:rsidRDefault="007478C2">
            <w:pPr>
              <w:rPr>
                <w:rFonts w:ascii="宋体" w:hAnsi="宋体"/>
                <w:kern w:val="0"/>
                <w:sz w:val="18"/>
              </w:rPr>
            </w:pPr>
          </w:p>
        </w:tc>
      </w:tr>
    </w:tbl>
    <w:p w14:paraId="346416D6" w14:textId="77777777" w:rsidR="00000000" w:rsidRDefault="007478C2">
      <w:pPr>
        <w:adjustRightInd w:val="0"/>
        <w:snapToGrid w:val="0"/>
        <w:spacing w:line="360" w:lineRule="exact"/>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3591</w:t>
      </w:r>
      <w:r>
        <w:rPr>
          <w:rFonts w:ascii="宋体" w:hAnsi="宋体" w:hint="eastAsia"/>
          <w:kern w:val="0"/>
          <w:sz w:val="18"/>
        </w:rPr>
        <w:t>)</w:t>
      </w:r>
    </w:p>
    <w:p w14:paraId="7ECCD353" w14:textId="77777777" w:rsidR="00000000" w:rsidRDefault="007478C2">
      <w:pPr>
        <w:adjustRightInd w:val="0"/>
        <w:snapToGrid w:val="0"/>
        <w:spacing w:line="360" w:lineRule="exact"/>
        <w:rPr>
          <w:rFonts w:ascii="等线" w:hAnsi="等线"/>
          <w:sz w:val="28"/>
          <w:szCs w:val="28"/>
        </w:rPr>
      </w:pPr>
    </w:p>
    <w:p w14:paraId="12D41137" w14:textId="77777777" w:rsidR="00000000" w:rsidRDefault="007478C2">
      <w:pPr>
        <w:pStyle w:val="Heading2"/>
      </w:pPr>
      <w:bookmarkStart w:id="184" w:name="_Toc101344049"/>
      <w:bookmarkStart w:id="185" w:name="_Toc13489"/>
      <w:bookmarkStart w:id="186" w:name="_Toc22891"/>
      <w:r>
        <w:rPr>
          <w:rFonts w:ascii="宋体" w:hAnsi="宋体" w:hint="eastAsia"/>
        </w:rPr>
        <w:t>8.1</w:t>
      </w:r>
      <w:r>
        <w:rPr>
          <w:rFonts w:ascii="宋体" w:hAnsi="宋体"/>
        </w:rPr>
        <w:t>5</w:t>
      </w:r>
      <w:r>
        <w:rPr>
          <w:rFonts w:ascii="宋体" w:hAnsi="宋体" w:hint="eastAsia"/>
        </w:rPr>
        <w:t>投资组合报告附注</w:t>
      </w:r>
      <w:r>
        <w:rPr>
          <w:rFonts w:ascii="宋体" w:hAnsi="宋体" w:cs="宋体" w:hint="eastAsia"/>
          <w:b w:val="0"/>
          <w:bCs/>
          <w:szCs w:val="16"/>
          <w:vertAlign w:val="superscript"/>
        </w:rPr>
        <w:footnoteReference w:id="250"/>
      </w:r>
      <w:bookmarkEnd w:id="184"/>
      <w:bookmarkEnd w:id="185"/>
      <w:bookmarkEnd w:id="186"/>
    </w:p>
    <w:p w14:paraId="6CA51A68" w14:textId="77777777" w:rsidR="00000000" w:rsidRDefault="007478C2">
      <w:pPr>
        <w:spacing w:line="360" w:lineRule="auto"/>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.1</w:t>
      </w:r>
      <w:r>
        <w:rPr>
          <w:rFonts w:ascii="宋体" w:hAnsi="宋体"/>
          <w:b/>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4A6681A4" w14:textId="77777777">
        <w:trPr>
          <w:trHeight w:val="650"/>
        </w:trPr>
        <w:tc>
          <w:tcPr>
            <w:tcW w:w="8522" w:type="dxa"/>
          </w:tcPr>
          <w:p w14:paraId="14F3072A" w14:textId="77777777" w:rsidR="00000000" w:rsidRDefault="007478C2">
            <w:pPr>
              <w:rPr>
                <w:rFonts w:ascii="宋体" w:hAnsi="宋体"/>
                <w:b/>
                <w:sz w:val="24"/>
              </w:rPr>
            </w:pPr>
            <w:r>
              <w:rPr>
                <w:rFonts w:ascii="宋体" w:hAnsi="宋体" w:hint="eastAsia"/>
                <w:sz w:val="24"/>
              </w:rPr>
              <w:t>声明本基金投资的前十名证券</w:t>
            </w:r>
            <w:r>
              <w:rPr>
                <w:rStyle w:val="FootnoteReference"/>
                <w:rFonts w:ascii="宋体" w:hAnsi="宋体"/>
                <w:sz w:val="24"/>
              </w:rPr>
              <w:footnoteReference w:id="251"/>
            </w:r>
            <w:r>
              <w:rPr>
                <w:rFonts w:ascii="宋体" w:hAnsi="宋体" w:hint="eastAsia"/>
                <w:sz w:val="24"/>
              </w:rPr>
              <w:t>的发行主体本期是否出现被监管部门立案调查，或在报告编制日前一年内受到公开谴责、处罚的情形。如是，还</w:t>
            </w:r>
            <w:r>
              <w:rPr>
                <w:rFonts w:ascii="宋体" w:hAnsi="宋体"/>
                <w:sz w:val="24"/>
              </w:rPr>
              <w:t>应对</w:t>
            </w:r>
            <w:r>
              <w:rPr>
                <w:rFonts w:ascii="宋体" w:hAnsi="宋体" w:hint="eastAsia"/>
                <w:sz w:val="24"/>
              </w:rPr>
              <w:t>相关证券</w:t>
            </w:r>
            <w:r>
              <w:rPr>
                <w:rFonts w:ascii="宋体" w:hAnsi="宋体"/>
                <w:sz w:val="24"/>
              </w:rPr>
              <w:t>的投资决策程序</w:t>
            </w:r>
            <w:r>
              <w:rPr>
                <w:rFonts w:ascii="宋体" w:hAnsi="宋体" w:hint="eastAsia"/>
                <w:sz w:val="24"/>
              </w:rPr>
              <w:t>做出</w:t>
            </w:r>
            <w:r>
              <w:rPr>
                <w:rFonts w:ascii="宋体" w:hAnsi="宋体"/>
                <w:sz w:val="24"/>
              </w:rPr>
              <w:t>说明</w:t>
            </w:r>
            <w:r>
              <w:rPr>
                <w:rFonts w:ascii="宋体" w:hAnsi="宋体" w:hint="eastAsia"/>
                <w:sz w:val="24"/>
              </w:rPr>
              <w:t>。</w:t>
            </w:r>
            <w:r>
              <w:rPr>
                <w:rFonts w:ascii="宋体" w:hAnsi="宋体" w:hint="eastAsia"/>
                <w:kern w:val="0"/>
                <w:sz w:val="18"/>
              </w:rPr>
              <w:t>（</w:t>
            </w:r>
            <w:r>
              <w:rPr>
                <w:rFonts w:ascii="宋体" w:hAnsi="宋体"/>
                <w:kern w:val="0"/>
                <w:sz w:val="18"/>
              </w:rPr>
              <w:t>1597</w:t>
            </w:r>
            <w:r>
              <w:rPr>
                <w:rFonts w:ascii="宋体" w:hAnsi="宋体" w:hint="eastAsia"/>
                <w:kern w:val="0"/>
                <w:sz w:val="18"/>
              </w:rPr>
              <w:t>）</w:t>
            </w:r>
          </w:p>
        </w:tc>
      </w:tr>
    </w:tbl>
    <w:p w14:paraId="598850EF" w14:textId="77777777" w:rsidR="00000000" w:rsidRDefault="007478C2">
      <w:pPr>
        <w:adjustRightInd w:val="0"/>
        <w:snapToGrid w:val="0"/>
        <w:spacing w:line="360" w:lineRule="exact"/>
        <w:rPr>
          <w:rFonts w:ascii="宋体" w:hAnsi="宋体"/>
          <w:b/>
          <w:sz w:val="24"/>
        </w:rPr>
      </w:pPr>
    </w:p>
    <w:p w14:paraId="5D95D14A" w14:textId="77777777" w:rsidR="00000000" w:rsidRDefault="007478C2">
      <w:pPr>
        <w:spacing w:line="360" w:lineRule="auto"/>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.2</w:t>
      </w:r>
      <w:r>
        <w:rPr>
          <w:rFonts w:ascii="宋体" w:hAnsi="宋体"/>
          <w:b/>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091A8956" w14:textId="77777777">
        <w:trPr>
          <w:trHeight w:val="453"/>
        </w:trPr>
        <w:tc>
          <w:tcPr>
            <w:tcW w:w="8522" w:type="dxa"/>
          </w:tcPr>
          <w:p w14:paraId="578AF65F" w14:textId="77777777" w:rsidR="00000000" w:rsidRDefault="007478C2">
            <w:pPr>
              <w:rPr>
                <w:rFonts w:ascii="宋体" w:hAnsi="宋体"/>
                <w:b/>
                <w:sz w:val="24"/>
              </w:rPr>
            </w:pPr>
            <w:r>
              <w:rPr>
                <w:rFonts w:ascii="宋体" w:hAnsi="宋体" w:hint="eastAsia"/>
                <w:sz w:val="24"/>
              </w:rPr>
              <w:t>声明基金投资的前十名股票是否超出基金合同规定的备选股票库。如是，还</w:t>
            </w:r>
            <w:r>
              <w:rPr>
                <w:rFonts w:ascii="宋体" w:hAnsi="宋体"/>
                <w:sz w:val="24"/>
              </w:rPr>
              <w:t>应对</w:t>
            </w:r>
            <w:r>
              <w:rPr>
                <w:rFonts w:ascii="宋体" w:hAnsi="宋体" w:hint="eastAsia"/>
                <w:sz w:val="24"/>
              </w:rPr>
              <w:t>相关</w:t>
            </w:r>
            <w:r>
              <w:rPr>
                <w:rFonts w:ascii="宋体" w:hAnsi="宋体"/>
                <w:sz w:val="24"/>
              </w:rPr>
              <w:t>股票的投资决策程</w:t>
            </w:r>
            <w:r>
              <w:rPr>
                <w:rFonts w:ascii="宋体" w:hAnsi="宋体"/>
                <w:sz w:val="24"/>
              </w:rPr>
              <w:t>序</w:t>
            </w:r>
            <w:r>
              <w:rPr>
                <w:rFonts w:ascii="宋体" w:hAnsi="宋体" w:hint="eastAsia"/>
                <w:sz w:val="24"/>
              </w:rPr>
              <w:t>做出</w:t>
            </w:r>
            <w:r>
              <w:rPr>
                <w:rFonts w:ascii="宋体" w:hAnsi="宋体"/>
                <w:sz w:val="24"/>
              </w:rPr>
              <w:t>说明</w:t>
            </w:r>
            <w:r>
              <w:rPr>
                <w:rFonts w:ascii="宋体" w:hAnsi="宋体" w:hint="eastAsia"/>
                <w:sz w:val="24"/>
              </w:rPr>
              <w:t>。</w:t>
            </w:r>
            <w:r>
              <w:rPr>
                <w:rFonts w:ascii="宋体" w:hAnsi="宋体" w:hint="eastAsia"/>
                <w:kern w:val="0"/>
                <w:sz w:val="18"/>
              </w:rPr>
              <w:t>（</w:t>
            </w:r>
            <w:r>
              <w:rPr>
                <w:rFonts w:ascii="宋体" w:hAnsi="宋体"/>
                <w:kern w:val="0"/>
                <w:sz w:val="18"/>
              </w:rPr>
              <w:t>1598</w:t>
            </w:r>
            <w:r>
              <w:rPr>
                <w:rFonts w:ascii="宋体" w:hAnsi="宋体" w:hint="eastAsia"/>
                <w:kern w:val="0"/>
                <w:sz w:val="18"/>
              </w:rPr>
              <w:t>）</w:t>
            </w:r>
          </w:p>
        </w:tc>
      </w:tr>
    </w:tbl>
    <w:p w14:paraId="5A134E28" w14:textId="77777777" w:rsidR="00000000" w:rsidRDefault="007478C2">
      <w:pPr>
        <w:adjustRightInd w:val="0"/>
        <w:snapToGrid w:val="0"/>
        <w:spacing w:line="360" w:lineRule="exact"/>
        <w:rPr>
          <w:rFonts w:ascii="宋体" w:hAnsi="宋体"/>
          <w:b/>
          <w:sz w:val="24"/>
        </w:rPr>
      </w:pPr>
    </w:p>
    <w:p w14:paraId="31AA2AED" w14:textId="77777777" w:rsidR="00000000" w:rsidRDefault="007478C2">
      <w:pPr>
        <w:spacing w:line="360" w:lineRule="auto"/>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 xml:space="preserve">.3 </w:t>
      </w:r>
      <w:r>
        <w:rPr>
          <w:rFonts w:ascii="宋体" w:hAnsi="宋体" w:hint="eastAsia"/>
          <w:b/>
          <w:sz w:val="24"/>
        </w:rPr>
        <w:t>期末其他各项资产构成</w:t>
      </w:r>
    </w:p>
    <w:p w14:paraId="683D8A21" w14:textId="77777777" w:rsidR="00000000" w:rsidRDefault="007478C2">
      <w:pPr>
        <w:spacing w:line="360" w:lineRule="auto"/>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 w:type="dxa"/>
        <w:tblLayout w:type="fixed"/>
        <w:tblCellMar>
          <w:left w:w="0" w:type="dxa"/>
          <w:right w:w="0" w:type="dxa"/>
        </w:tblCellMar>
        <w:tblLook w:val="0000" w:firstRow="0" w:lastRow="0" w:firstColumn="0" w:lastColumn="0" w:noHBand="0" w:noVBand="0"/>
      </w:tblPr>
      <w:tblGrid>
        <w:gridCol w:w="776"/>
        <w:gridCol w:w="4198"/>
        <w:gridCol w:w="3890"/>
      </w:tblGrid>
      <w:tr w:rsidR="00000000" w14:paraId="7328A141" w14:textId="77777777">
        <w:trPr>
          <w:trHeight w:val="285"/>
        </w:trPr>
        <w:tc>
          <w:tcPr>
            <w:tcW w:w="776" w:type="dxa"/>
            <w:tcBorders>
              <w:top w:val="single" w:sz="4" w:space="0" w:color="auto"/>
              <w:left w:val="single" w:sz="4" w:space="0" w:color="auto"/>
              <w:bottom w:val="single" w:sz="4" w:space="0" w:color="auto"/>
              <w:right w:val="single" w:sz="4" w:space="0" w:color="auto"/>
            </w:tcBorders>
          </w:tcPr>
          <w:p w14:paraId="1BE9117F" w14:textId="77777777" w:rsidR="00000000" w:rsidRDefault="007478C2">
            <w:pPr>
              <w:jc w:val="center"/>
              <w:rPr>
                <w:rFonts w:ascii="宋体" w:hAnsi="宋体"/>
                <w:color w:val="000000"/>
                <w:sz w:val="24"/>
              </w:rPr>
            </w:pPr>
            <w:r>
              <w:rPr>
                <w:rFonts w:ascii="宋体" w:hAnsi="宋体" w:hint="eastAsia"/>
                <w:color w:val="000000"/>
                <w:sz w:val="24"/>
              </w:rPr>
              <w:t>序号</w:t>
            </w:r>
          </w:p>
        </w:tc>
        <w:tc>
          <w:tcPr>
            <w:tcW w:w="4198" w:type="dxa"/>
            <w:tcBorders>
              <w:top w:val="single" w:sz="4" w:space="0" w:color="auto"/>
              <w:left w:val="single" w:sz="4" w:space="0" w:color="auto"/>
              <w:bottom w:val="single" w:sz="4" w:space="0" w:color="auto"/>
              <w:right w:val="single" w:sz="4" w:space="0" w:color="auto"/>
            </w:tcBorders>
          </w:tcPr>
          <w:p w14:paraId="5750F221" w14:textId="77777777" w:rsidR="00000000" w:rsidRDefault="007478C2">
            <w:pPr>
              <w:jc w:val="center"/>
              <w:rPr>
                <w:rFonts w:ascii="宋体" w:hAnsi="宋体"/>
                <w:color w:val="000000"/>
                <w:sz w:val="24"/>
              </w:rPr>
            </w:pPr>
            <w:r>
              <w:rPr>
                <w:rFonts w:ascii="宋体" w:hAnsi="宋体" w:hint="eastAsia"/>
                <w:color w:val="000000"/>
                <w:sz w:val="24"/>
              </w:rPr>
              <w:t>名称</w:t>
            </w:r>
          </w:p>
        </w:tc>
        <w:tc>
          <w:tcPr>
            <w:tcW w:w="389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765B048" w14:textId="77777777" w:rsidR="00000000" w:rsidRDefault="007478C2">
            <w:pPr>
              <w:jc w:val="center"/>
              <w:rPr>
                <w:rFonts w:ascii="宋体" w:hAnsi="宋体"/>
                <w:color w:val="000000"/>
                <w:sz w:val="24"/>
              </w:rPr>
            </w:pPr>
            <w:r>
              <w:rPr>
                <w:rFonts w:ascii="宋体" w:hAnsi="宋体" w:hint="eastAsia"/>
                <w:color w:val="000000"/>
                <w:sz w:val="24"/>
              </w:rPr>
              <w:t>金额</w:t>
            </w:r>
          </w:p>
        </w:tc>
      </w:tr>
      <w:tr w:rsidR="00000000" w14:paraId="62DEECF4" w14:textId="77777777">
        <w:trPr>
          <w:trHeight w:val="312"/>
        </w:trPr>
        <w:tc>
          <w:tcPr>
            <w:tcW w:w="776" w:type="dxa"/>
            <w:tcBorders>
              <w:top w:val="nil"/>
              <w:left w:val="single" w:sz="4" w:space="0" w:color="auto"/>
              <w:bottom w:val="single" w:sz="4" w:space="0" w:color="auto"/>
              <w:right w:val="single" w:sz="4" w:space="0" w:color="auto"/>
            </w:tcBorders>
          </w:tcPr>
          <w:p w14:paraId="78BF386A" w14:textId="77777777" w:rsidR="00000000" w:rsidRDefault="007478C2">
            <w:pPr>
              <w:jc w:val="center"/>
              <w:rPr>
                <w:rFonts w:ascii="宋体" w:hAnsi="宋体"/>
                <w:color w:val="000000"/>
                <w:sz w:val="24"/>
              </w:rPr>
            </w:pPr>
            <w:r>
              <w:rPr>
                <w:rFonts w:ascii="宋体" w:hAnsi="宋体" w:hint="eastAsia"/>
                <w:color w:val="000000"/>
                <w:sz w:val="24"/>
              </w:rPr>
              <w:t>1</w:t>
            </w:r>
          </w:p>
        </w:tc>
        <w:tc>
          <w:tcPr>
            <w:tcW w:w="4198" w:type="dxa"/>
            <w:tcBorders>
              <w:top w:val="nil"/>
              <w:left w:val="single" w:sz="4" w:space="0" w:color="auto"/>
              <w:bottom w:val="single" w:sz="4" w:space="0" w:color="auto"/>
              <w:right w:val="single" w:sz="4" w:space="0" w:color="auto"/>
            </w:tcBorders>
          </w:tcPr>
          <w:p w14:paraId="5AE439CF" w14:textId="77777777" w:rsidR="00000000" w:rsidRDefault="007478C2">
            <w:pPr>
              <w:ind w:leftChars="50" w:left="105"/>
              <w:rPr>
                <w:rFonts w:ascii="宋体" w:hAnsi="宋体"/>
                <w:color w:val="000000"/>
                <w:sz w:val="24"/>
              </w:rPr>
            </w:pPr>
            <w:r>
              <w:rPr>
                <w:rFonts w:ascii="宋体" w:hAnsi="宋体" w:hint="eastAsia"/>
                <w:color w:val="000000"/>
                <w:sz w:val="24"/>
              </w:rPr>
              <w:t>存出保证金</w:t>
            </w:r>
          </w:p>
        </w:tc>
        <w:tc>
          <w:tcPr>
            <w:tcW w:w="3890" w:type="dxa"/>
            <w:tcBorders>
              <w:top w:val="nil"/>
              <w:left w:val="nil"/>
              <w:bottom w:val="single" w:sz="4" w:space="0" w:color="auto"/>
              <w:right w:val="single" w:sz="4" w:space="0" w:color="auto"/>
            </w:tcBorders>
            <w:tcMar>
              <w:top w:w="15" w:type="dxa"/>
              <w:left w:w="15" w:type="dxa"/>
              <w:bottom w:w="0" w:type="dxa"/>
              <w:right w:w="15" w:type="dxa"/>
            </w:tcMar>
            <w:vAlign w:val="bottom"/>
          </w:tcPr>
          <w:p w14:paraId="008AAB6C"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0591</w:t>
            </w:r>
            <w:r>
              <w:rPr>
                <w:rFonts w:ascii="宋体" w:hAnsi="宋体" w:hint="eastAsia"/>
                <w:color w:val="000000"/>
                <w:kern w:val="0"/>
                <w:sz w:val="18"/>
              </w:rPr>
              <w:t>）</w:t>
            </w:r>
          </w:p>
        </w:tc>
      </w:tr>
      <w:tr w:rsidR="00000000" w14:paraId="6FE12E57" w14:textId="77777777">
        <w:trPr>
          <w:trHeight w:val="285"/>
        </w:trPr>
        <w:tc>
          <w:tcPr>
            <w:tcW w:w="776" w:type="dxa"/>
            <w:tcBorders>
              <w:top w:val="nil"/>
              <w:left w:val="single" w:sz="4" w:space="0" w:color="auto"/>
              <w:bottom w:val="single" w:sz="4" w:space="0" w:color="auto"/>
              <w:right w:val="single" w:sz="4" w:space="0" w:color="auto"/>
            </w:tcBorders>
          </w:tcPr>
          <w:p w14:paraId="1D35389E" w14:textId="77777777" w:rsidR="00000000" w:rsidRDefault="007478C2">
            <w:pPr>
              <w:jc w:val="center"/>
              <w:rPr>
                <w:rFonts w:ascii="宋体" w:hAnsi="宋体"/>
                <w:color w:val="000000"/>
                <w:sz w:val="24"/>
              </w:rPr>
            </w:pPr>
            <w:r>
              <w:rPr>
                <w:rFonts w:ascii="宋体" w:hAnsi="宋体" w:hint="eastAsia"/>
                <w:color w:val="000000"/>
                <w:sz w:val="24"/>
              </w:rPr>
              <w:t>2</w:t>
            </w:r>
          </w:p>
        </w:tc>
        <w:tc>
          <w:tcPr>
            <w:tcW w:w="4198" w:type="dxa"/>
            <w:tcBorders>
              <w:top w:val="nil"/>
              <w:left w:val="single" w:sz="4" w:space="0" w:color="auto"/>
              <w:bottom w:val="single" w:sz="4" w:space="0" w:color="auto"/>
              <w:right w:val="single" w:sz="4" w:space="0" w:color="auto"/>
            </w:tcBorders>
          </w:tcPr>
          <w:p w14:paraId="1DC9BA86" w14:textId="77777777" w:rsidR="00000000" w:rsidRDefault="007478C2">
            <w:pPr>
              <w:ind w:leftChars="50" w:left="105"/>
              <w:rPr>
                <w:rFonts w:ascii="宋体" w:hAnsi="宋体"/>
                <w:color w:val="000000"/>
                <w:sz w:val="24"/>
              </w:rPr>
            </w:pPr>
            <w:r>
              <w:rPr>
                <w:rFonts w:ascii="宋体" w:hAnsi="宋体" w:hint="eastAsia"/>
                <w:color w:val="000000"/>
                <w:sz w:val="24"/>
              </w:rPr>
              <w:t>应收清算款</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5F057833" w14:textId="77777777" w:rsidR="00000000" w:rsidRDefault="007478C2">
            <w:pPr>
              <w:jc w:val="right"/>
              <w:rPr>
                <w:rFonts w:ascii="宋体" w:hAnsi="宋体" w:hint="eastAsia"/>
                <w:color w:val="000000"/>
                <w:kern w:val="0"/>
                <w:sz w:val="18"/>
              </w:rPr>
            </w:pPr>
            <w:r>
              <w:rPr>
                <w:rFonts w:ascii="宋体" w:hAnsi="宋体" w:hint="eastAsia"/>
                <w:color w:val="000000"/>
                <w:kern w:val="0"/>
                <w:sz w:val="18"/>
              </w:rPr>
              <w:t>（</w:t>
            </w:r>
            <w:r>
              <w:rPr>
                <w:rFonts w:ascii="宋体" w:hAnsi="宋体" w:hint="eastAsia"/>
                <w:color w:val="000000"/>
                <w:kern w:val="0"/>
                <w:sz w:val="18"/>
              </w:rPr>
              <w:t>0598</w:t>
            </w:r>
            <w:r>
              <w:rPr>
                <w:rFonts w:ascii="宋体" w:hAnsi="宋体" w:hint="eastAsia"/>
                <w:color w:val="000000"/>
                <w:kern w:val="0"/>
                <w:sz w:val="18"/>
              </w:rPr>
              <w:t>）</w:t>
            </w:r>
          </w:p>
        </w:tc>
      </w:tr>
      <w:tr w:rsidR="00000000" w14:paraId="77716D4C" w14:textId="77777777">
        <w:trPr>
          <w:trHeight w:val="285"/>
        </w:trPr>
        <w:tc>
          <w:tcPr>
            <w:tcW w:w="776" w:type="dxa"/>
            <w:tcBorders>
              <w:top w:val="nil"/>
              <w:left w:val="single" w:sz="4" w:space="0" w:color="auto"/>
              <w:bottom w:val="single" w:sz="4" w:space="0" w:color="auto"/>
              <w:right w:val="single" w:sz="4" w:space="0" w:color="auto"/>
            </w:tcBorders>
          </w:tcPr>
          <w:p w14:paraId="2CBBBC70" w14:textId="77777777" w:rsidR="00000000" w:rsidRDefault="007478C2">
            <w:pPr>
              <w:jc w:val="center"/>
              <w:rPr>
                <w:rFonts w:ascii="宋体" w:hAnsi="宋体"/>
                <w:color w:val="000000"/>
                <w:sz w:val="24"/>
              </w:rPr>
            </w:pPr>
            <w:r>
              <w:rPr>
                <w:rFonts w:ascii="宋体" w:hAnsi="宋体" w:hint="eastAsia"/>
                <w:color w:val="000000"/>
                <w:sz w:val="24"/>
              </w:rPr>
              <w:t>3</w:t>
            </w:r>
          </w:p>
        </w:tc>
        <w:tc>
          <w:tcPr>
            <w:tcW w:w="4198" w:type="dxa"/>
            <w:tcBorders>
              <w:top w:val="nil"/>
              <w:left w:val="single" w:sz="4" w:space="0" w:color="auto"/>
              <w:bottom w:val="single" w:sz="4" w:space="0" w:color="auto"/>
              <w:right w:val="single" w:sz="4" w:space="0" w:color="auto"/>
            </w:tcBorders>
          </w:tcPr>
          <w:p w14:paraId="3938DFD7" w14:textId="77777777" w:rsidR="00000000" w:rsidRDefault="007478C2">
            <w:pPr>
              <w:ind w:leftChars="50" w:left="105"/>
              <w:rPr>
                <w:rFonts w:ascii="宋体" w:hAnsi="宋体"/>
                <w:color w:val="000000"/>
                <w:sz w:val="24"/>
              </w:rPr>
            </w:pPr>
            <w:r>
              <w:rPr>
                <w:rFonts w:ascii="宋体" w:hAnsi="宋体" w:hint="eastAsia"/>
                <w:color w:val="000000"/>
                <w:sz w:val="24"/>
              </w:rPr>
              <w:t>应收股利</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55F01C10"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0600</w:t>
            </w:r>
            <w:r>
              <w:rPr>
                <w:rFonts w:ascii="宋体" w:hAnsi="宋体" w:hint="eastAsia"/>
                <w:color w:val="000000"/>
                <w:kern w:val="0"/>
                <w:sz w:val="18"/>
              </w:rPr>
              <w:t>）</w:t>
            </w:r>
          </w:p>
        </w:tc>
      </w:tr>
      <w:tr w:rsidR="00000000" w14:paraId="486FE528" w14:textId="77777777">
        <w:trPr>
          <w:trHeight w:val="285"/>
        </w:trPr>
        <w:tc>
          <w:tcPr>
            <w:tcW w:w="776" w:type="dxa"/>
            <w:tcBorders>
              <w:top w:val="nil"/>
              <w:left w:val="single" w:sz="4" w:space="0" w:color="auto"/>
              <w:bottom w:val="single" w:sz="4" w:space="0" w:color="auto"/>
              <w:right w:val="single" w:sz="4" w:space="0" w:color="auto"/>
            </w:tcBorders>
          </w:tcPr>
          <w:p w14:paraId="557AF47E" w14:textId="77777777" w:rsidR="00000000" w:rsidRDefault="007478C2">
            <w:pPr>
              <w:jc w:val="center"/>
              <w:rPr>
                <w:rFonts w:ascii="宋体" w:hAnsi="宋体"/>
                <w:color w:val="000000"/>
                <w:sz w:val="24"/>
              </w:rPr>
            </w:pPr>
            <w:r>
              <w:rPr>
                <w:rFonts w:ascii="宋体" w:hAnsi="宋体" w:hint="eastAsia"/>
                <w:color w:val="000000"/>
                <w:sz w:val="24"/>
              </w:rPr>
              <w:t>4</w:t>
            </w:r>
          </w:p>
        </w:tc>
        <w:tc>
          <w:tcPr>
            <w:tcW w:w="4198" w:type="dxa"/>
            <w:tcBorders>
              <w:top w:val="nil"/>
              <w:left w:val="single" w:sz="4" w:space="0" w:color="auto"/>
              <w:bottom w:val="single" w:sz="4" w:space="0" w:color="auto"/>
              <w:right w:val="single" w:sz="4" w:space="0" w:color="auto"/>
            </w:tcBorders>
          </w:tcPr>
          <w:p w14:paraId="69027796" w14:textId="77777777" w:rsidR="00000000" w:rsidRDefault="007478C2">
            <w:pPr>
              <w:ind w:leftChars="50" w:left="105"/>
              <w:rPr>
                <w:rFonts w:ascii="宋体" w:hAnsi="宋体"/>
                <w:color w:val="000000"/>
                <w:sz w:val="24"/>
              </w:rPr>
            </w:pPr>
            <w:r>
              <w:rPr>
                <w:rFonts w:ascii="宋体" w:hAnsi="宋体" w:hint="eastAsia"/>
                <w:color w:val="000000"/>
                <w:sz w:val="24"/>
              </w:rPr>
              <w:t>应收利息</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1EB2B253"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0599</w:t>
            </w:r>
            <w:r>
              <w:rPr>
                <w:rFonts w:ascii="宋体" w:hAnsi="宋体" w:hint="eastAsia"/>
                <w:color w:val="000000"/>
                <w:kern w:val="0"/>
                <w:sz w:val="18"/>
              </w:rPr>
              <w:t>）</w:t>
            </w:r>
          </w:p>
        </w:tc>
      </w:tr>
      <w:tr w:rsidR="00000000" w14:paraId="7D3F2000" w14:textId="77777777">
        <w:trPr>
          <w:trHeight w:val="285"/>
        </w:trPr>
        <w:tc>
          <w:tcPr>
            <w:tcW w:w="776" w:type="dxa"/>
            <w:tcBorders>
              <w:top w:val="nil"/>
              <w:left w:val="single" w:sz="4" w:space="0" w:color="auto"/>
              <w:bottom w:val="single" w:sz="4" w:space="0" w:color="auto"/>
              <w:right w:val="single" w:sz="4" w:space="0" w:color="auto"/>
            </w:tcBorders>
          </w:tcPr>
          <w:p w14:paraId="07B7028E" w14:textId="77777777" w:rsidR="00000000" w:rsidRDefault="007478C2">
            <w:pPr>
              <w:jc w:val="center"/>
              <w:rPr>
                <w:rFonts w:ascii="宋体" w:hAnsi="宋体"/>
                <w:color w:val="000000"/>
                <w:sz w:val="24"/>
              </w:rPr>
            </w:pPr>
            <w:r>
              <w:rPr>
                <w:rFonts w:ascii="宋体" w:hAnsi="宋体" w:hint="eastAsia"/>
                <w:color w:val="000000"/>
                <w:sz w:val="24"/>
              </w:rPr>
              <w:t>5</w:t>
            </w:r>
          </w:p>
        </w:tc>
        <w:tc>
          <w:tcPr>
            <w:tcW w:w="4198" w:type="dxa"/>
            <w:tcBorders>
              <w:top w:val="nil"/>
              <w:left w:val="single" w:sz="4" w:space="0" w:color="auto"/>
              <w:bottom w:val="single" w:sz="4" w:space="0" w:color="auto"/>
              <w:right w:val="single" w:sz="4" w:space="0" w:color="auto"/>
            </w:tcBorders>
          </w:tcPr>
          <w:p w14:paraId="12E9BEF5" w14:textId="77777777" w:rsidR="00000000" w:rsidRDefault="007478C2">
            <w:pPr>
              <w:ind w:leftChars="50" w:left="105"/>
              <w:rPr>
                <w:rFonts w:ascii="宋体" w:hAnsi="宋体"/>
                <w:color w:val="000000"/>
                <w:sz w:val="24"/>
              </w:rPr>
            </w:pPr>
            <w:r>
              <w:rPr>
                <w:rFonts w:ascii="宋体" w:hAnsi="宋体" w:hint="eastAsia"/>
                <w:color w:val="000000"/>
                <w:sz w:val="24"/>
              </w:rPr>
              <w:t>应收申购款</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2C4F676A"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0601</w:t>
            </w:r>
            <w:r>
              <w:rPr>
                <w:rFonts w:ascii="宋体" w:hAnsi="宋体" w:hint="eastAsia"/>
                <w:color w:val="000000"/>
                <w:kern w:val="0"/>
                <w:sz w:val="18"/>
              </w:rPr>
              <w:t>）</w:t>
            </w:r>
          </w:p>
        </w:tc>
      </w:tr>
      <w:tr w:rsidR="00000000" w14:paraId="2FC8AB12" w14:textId="77777777">
        <w:trPr>
          <w:trHeight w:val="285"/>
        </w:trPr>
        <w:tc>
          <w:tcPr>
            <w:tcW w:w="776" w:type="dxa"/>
            <w:tcBorders>
              <w:top w:val="nil"/>
              <w:left w:val="single" w:sz="4" w:space="0" w:color="auto"/>
              <w:bottom w:val="single" w:sz="4" w:space="0" w:color="auto"/>
              <w:right w:val="single" w:sz="4" w:space="0" w:color="auto"/>
            </w:tcBorders>
          </w:tcPr>
          <w:p w14:paraId="79BB9FAD" w14:textId="77777777" w:rsidR="00000000" w:rsidRDefault="007478C2">
            <w:pPr>
              <w:jc w:val="center"/>
              <w:rPr>
                <w:rFonts w:ascii="宋体" w:hAnsi="宋体"/>
                <w:color w:val="000000"/>
                <w:sz w:val="24"/>
              </w:rPr>
            </w:pPr>
            <w:r>
              <w:rPr>
                <w:rFonts w:ascii="宋体" w:hAnsi="宋体" w:hint="eastAsia"/>
                <w:color w:val="000000"/>
                <w:sz w:val="24"/>
              </w:rPr>
              <w:t>6</w:t>
            </w:r>
          </w:p>
        </w:tc>
        <w:tc>
          <w:tcPr>
            <w:tcW w:w="4198" w:type="dxa"/>
            <w:tcBorders>
              <w:top w:val="nil"/>
              <w:left w:val="single" w:sz="4" w:space="0" w:color="auto"/>
              <w:bottom w:val="single" w:sz="4" w:space="0" w:color="auto"/>
              <w:right w:val="single" w:sz="4" w:space="0" w:color="auto"/>
            </w:tcBorders>
          </w:tcPr>
          <w:p w14:paraId="2DE99D78" w14:textId="77777777" w:rsidR="00000000" w:rsidRDefault="007478C2">
            <w:pPr>
              <w:ind w:leftChars="50" w:left="105"/>
              <w:rPr>
                <w:rFonts w:ascii="宋体" w:hAnsi="宋体"/>
                <w:color w:val="000000"/>
                <w:sz w:val="24"/>
              </w:rPr>
            </w:pPr>
            <w:r>
              <w:rPr>
                <w:rFonts w:ascii="宋体" w:hAnsi="宋体" w:hint="eastAsia"/>
                <w:color w:val="000000"/>
                <w:sz w:val="24"/>
              </w:rPr>
              <w:t>其他应收款</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764AD48A"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1603</w:t>
            </w:r>
            <w:r>
              <w:rPr>
                <w:rFonts w:ascii="宋体" w:hAnsi="宋体" w:hint="eastAsia"/>
                <w:color w:val="000000"/>
                <w:kern w:val="0"/>
                <w:sz w:val="18"/>
              </w:rPr>
              <w:t>）</w:t>
            </w:r>
          </w:p>
        </w:tc>
      </w:tr>
      <w:tr w:rsidR="00000000" w14:paraId="6C558698" w14:textId="77777777">
        <w:trPr>
          <w:trHeight w:val="285"/>
        </w:trPr>
        <w:tc>
          <w:tcPr>
            <w:tcW w:w="776" w:type="dxa"/>
            <w:tcBorders>
              <w:top w:val="nil"/>
              <w:left w:val="single" w:sz="4" w:space="0" w:color="auto"/>
              <w:bottom w:val="single" w:sz="4" w:space="0" w:color="auto"/>
              <w:right w:val="single" w:sz="4" w:space="0" w:color="auto"/>
            </w:tcBorders>
          </w:tcPr>
          <w:p w14:paraId="40578B9C" w14:textId="77777777" w:rsidR="00000000" w:rsidRDefault="007478C2">
            <w:pPr>
              <w:jc w:val="center"/>
              <w:rPr>
                <w:rFonts w:ascii="宋体" w:hAnsi="宋体"/>
                <w:color w:val="000000"/>
                <w:sz w:val="24"/>
              </w:rPr>
            </w:pPr>
            <w:r>
              <w:rPr>
                <w:rFonts w:ascii="宋体" w:hAnsi="宋体" w:hint="eastAsia"/>
                <w:color w:val="000000"/>
                <w:sz w:val="24"/>
              </w:rPr>
              <w:t>7</w:t>
            </w:r>
          </w:p>
        </w:tc>
        <w:tc>
          <w:tcPr>
            <w:tcW w:w="4198" w:type="dxa"/>
            <w:tcBorders>
              <w:top w:val="nil"/>
              <w:left w:val="single" w:sz="4" w:space="0" w:color="auto"/>
              <w:bottom w:val="single" w:sz="4" w:space="0" w:color="auto"/>
              <w:right w:val="single" w:sz="4" w:space="0" w:color="auto"/>
            </w:tcBorders>
          </w:tcPr>
          <w:p w14:paraId="7993B0BE" w14:textId="77777777" w:rsidR="00000000" w:rsidRDefault="007478C2">
            <w:pPr>
              <w:ind w:leftChars="50" w:left="105"/>
              <w:rPr>
                <w:rFonts w:ascii="宋体" w:hAnsi="宋体"/>
                <w:color w:val="000000"/>
                <w:kern w:val="0"/>
                <w:sz w:val="18"/>
              </w:rPr>
            </w:pPr>
            <w:r>
              <w:rPr>
                <w:rFonts w:ascii="宋体" w:hAnsi="宋体" w:hint="eastAsia"/>
                <w:color w:val="000000"/>
                <w:sz w:val="24"/>
              </w:rPr>
              <w:t>待摊费用</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31F05765"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w:t>
            </w:r>
            <w:r>
              <w:rPr>
                <w:rFonts w:ascii="宋体" w:hAnsi="宋体" w:hint="eastAsia"/>
                <w:color w:val="000000"/>
                <w:kern w:val="0"/>
                <w:sz w:val="18"/>
              </w:rPr>
              <w:t>4</w:t>
            </w:r>
            <w:r>
              <w:rPr>
                <w:rFonts w:ascii="宋体" w:hAnsi="宋体" w:hint="eastAsia"/>
                <w:color w:val="000000"/>
                <w:kern w:val="0"/>
                <w:sz w:val="18"/>
              </w:rPr>
              <w:t>）</w:t>
            </w:r>
          </w:p>
        </w:tc>
      </w:tr>
      <w:tr w:rsidR="00000000" w14:paraId="1D2E9B7D" w14:textId="77777777">
        <w:trPr>
          <w:trHeight w:val="285"/>
        </w:trPr>
        <w:tc>
          <w:tcPr>
            <w:tcW w:w="776" w:type="dxa"/>
            <w:tcBorders>
              <w:top w:val="nil"/>
              <w:left w:val="single" w:sz="4" w:space="0" w:color="auto"/>
              <w:bottom w:val="single" w:sz="4" w:space="0" w:color="auto"/>
              <w:right w:val="single" w:sz="4" w:space="0" w:color="auto"/>
            </w:tcBorders>
          </w:tcPr>
          <w:p w14:paraId="28196B4F" w14:textId="77777777" w:rsidR="00000000" w:rsidRDefault="007478C2">
            <w:pPr>
              <w:jc w:val="center"/>
              <w:rPr>
                <w:rFonts w:ascii="宋体" w:hAnsi="宋体"/>
                <w:color w:val="000000"/>
                <w:sz w:val="24"/>
              </w:rPr>
            </w:pPr>
            <w:r>
              <w:rPr>
                <w:rFonts w:ascii="宋体" w:hAnsi="宋体"/>
                <w:color w:val="000000"/>
                <w:sz w:val="24"/>
              </w:rPr>
              <w:t>…</w:t>
            </w:r>
          </w:p>
        </w:tc>
        <w:tc>
          <w:tcPr>
            <w:tcW w:w="4198" w:type="dxa"/>
            <w:tcBorders>
              <w:top w:val="nil"/>
              <w:left w:val="single" w:sz="4" w:space="0" w:color="auto"/>
              <w:bottom w:val="single" w:sz="4" w:space="0" w:color="auto"/>
              <w:right w:val="single" w:sz="4" w:space="0" w:color="auto"/>
            </w:tcBorders>
          </w:tcPr>
          <w:p w14:paraId="7236735D" w14:textId="77777777" w:rsidR="00000000" w:rsidRDefault="007478C2">
            <w:pPr>
              <w:ind w:leftChars="50" w:left="105"/>
              <w:rPr>
                <w:rFonts w:ascii="宋体" w:hAnsi="宋体"/>
                <w:color w:val="000000"/>
                <w:sz w:val="24"/>
              </w:rPr>
            </w:pPr>
            <w:r>
              <w:rPr>
                <w:rFonts w:ascii="宋体" w:hAnsi="宋体" w:hint="eastAsia"/>
                <w:color w:val="000000"/>
                <w:kern w:val="0"/>
                <w:sz w:val="18"/>
              </w:rPr>
              <w:t>（</w:t>
            </w:r>
            <w:r>
              <w:rPr>
                <w:rFonts w:ascii="宋体" w:hAnsi="宋体"/>
                <w:color w:val="000000"/>
                <w:kern w:val="0"/>
                <w:sz w:val="18"/>
              </w:rPr>
              <w:t>1600</w:t>
            </w:r>
            <w:r>
              <w:rPr>
                <w:rFonts w:ascii="宋体" w:hAnsi="宋体" w:hint="eastAsia"/>
                <w:color w:val="000000"/>
                <w:kern w:val="0"/>
                <w:sz w:val="18"/>
              </w:rPr>
              <w:t>）</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2DF4A36F"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1601</w:t>
            </w:r>
            <w:r>
              <w:rPr>
                <w:rFonts w:ascii="宋体" w:hAnsi="宋体" w:hint="eastAsia"/>
                <w:color w:val="000000"/>
                <w:kern w:val="0"/>
                <w:sz w:val="18"/>
              </w:rPr>
              <w:t>）</w:t>
            </w:r>
          </w:p>
        </w:tc>
      </w:tr>
      <w:tr w:rsidR="00000000" w14:paraId="7940A162" w14:textId="77777777">
        <w:trPr>
          <w:trHeight w:val="285"/>
        </w:trPr>
        <w:tc>
          <w:tcPr>
            <w:tcW w:w="776" w:type="dxa"/>
            <w:tcBorders>
              <w:top w:val="nil"/>
              <w:left w:val="single" w:sz="4" w:space="0" w:color="auto"/>
              <w:bottom w:val="single" w:sz="4" w:space="0" w:color="auto"/>
              <w:right w:val="single" w:sz="4" w:space="0" w:color="auto"/>
            </w:tcBorders>
          </w:tcPr>
          <w:p w14:paraId="200FCCCD" w14:textId="77777777" w:rsidR="00000000" w:rsidRDefault="007478C2">
            <w:pPr>
              <w:jc w:val="center"/>
              <w:rPr>
                <w:rFonts w:ascii="宋体" w:hAnsi="宋体"/>
                <w:color w:val="000000"/>
                <w:sz w:val="24"/>
              </w:rPr>
            </w:pPr>
            <w:r>
              <w:rPr>
                <w:rFonts w:ascii="宋体" w:hAnsi="宋体" w:hint="eastAsia"/>
                <w:color w:val="000000"/>
                <w:sz w:val="24"/>
              </w:rPr>
              <w:t>N-1</w:t>
            </w:r>
          </w:p>
        </w:tc>
        <w:tc>
          <w:tcPr>
            <w:tcW w:w="4198" w:type="dxa"/>
            <w:tcBorders>
              <w:top w:val="nil"/>
              <w:left w:val="single" w:sz="4" w:space="0" w:color="auto"/>
              <w:bottom w:val="single" w:sz="4" w:space="0" w:color="auto"/>
              <w:right w:val="single" w:sz="4" w:space="0" w:color="auto"/>
            </w:tcBorders>
          </w:tcPr>
          <w:p w14:paraId="19308567" w14:textId="77777777" w:rsidR="00000000" w:rsidRDefault="007478C2">
            <w:pPr>
              <w:ind w:leftChars="50" w:left="105"/>
              <w:rPr>
                <w:rFonts w:ascii="宋体" w:hAnsi="宋体"/>
                <w:color w:val="000000"/>
                <w:sz w:val="24"/>
              </w:rPr>
            </w:pPr>
            <w:r>
              <w:rPr>
                <w:rFonts w:ascii="宋体" w:hAnsi="宋体" w:hint="eastAsia"/>
                <w:color w:val="000000"/>
                <w:sz w:val="24"/>
              </w:rPr>
              <w:t>其他</w:t>
            </w:r>
          </w:p>
        </w:tc>
        <w:tc>
          <w:tcPr>
            <w:tcW w:w="3890" w:type="dxa"/>
            <w:tcBorders>
              <w:top w:val="nil"/>
              <w:left w:val="nil"/>
              <w:bottom w:val="single" w:sz="4" w:space="0" w:color="auto"/>
              <w:right w:val="single" w:sz="4" w:space="0" w:color="auto"/>
            </w:tcBorders>
            <w:tcMar>
              <w:top w:w="15" w:type="dxa"/>
              <w:left w:w="15" w:type="dxa"/>
              <w:bottom w:w="0" w:type="dxa"/>
              <w:right w:w="15" w:type="dxa"/>
            </w:tcMar>
          </w:tcPr>
          <w:p w14:paraId="757A8B58"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1605</w:t>
            </w:r>
            <w:r>
              <w:rPr>
                <w:rFonts w:ascii="宋体" w:hAnsi="宋体" w:hint="eastAsia"/>
                <w:color w:val="000000"/>
                <w:kern w:val="0"/>
                <w:sz w:val="18"/>
              </w:rPr>
              <w:t>）</w:t>
            </w:r>
          </w:p>
        </w:tc>
      </w:tr>
      <w:tr w:rsidR="00000000" w14:paraId="6E15F3D1" w14:textId="77777777">
        <w:trPr>
          <w:trHeight w:val="285"/>
        </w:trPr>
        <w:tc>
          <w:tcPr>
            <w:tcW w:w="776" w:type="dxa"/>
            <w:tcBorders>
              <w:top w:val="single" w:sz="4" w:space="0" w:color="auto"/>
              <w:left w:val="single" w:sz="4" w:space="0" w:color="auto"/>
              <w:bottom w:val="single" w:sz="4" w:space="0" w:color="auto"/>
              <w:right w:val="single" w:sz="4" w:space="0" w:color="auto"/>
            </w:tcBorders>
          </w:tcPr>
          <w:p w14:paraId="3F7C1487" w14:textId="77777777" w:rsidR="00000000" w:rsidRDefault="007478C2">
            <w:pPr>
              <w:jc w:val="center"/>
              <w:rPr>
                <w:rFonts w:ascii="宋体" w:hAnsi="宋体"/>
                <w:color w:val="000000"/>
                <w:sz w:val="24"/>
              </w:rPr>
            </w:pPr>
            <w:r>
              <w:rPr>
                <w:rFonts w:ascii="宋体" w:hAnsi="宋体" w:hint="eastAsia"/>
                <w:color w:val="000000"/>
                <w:sz w:val="24"/>
              </w:rPr>
              <w:t>N</w:t>
            </w:r>
          </w:p>
        </w:tc>
        <w:tc>
          <w:tcPr>
            <w:tcW w:w="4198" w:type="dxa"/>
            <w:tcBorders>
              <w:top w:val="single" w:sz="4" w:space="0" w:color="auto"/>
              <w:left w:val="single" w:sz="4" w:space="0" w:color="auto"/>
              <w:bottom w:val="single" w:sz="4" w:space="0" w:color="auto"/>
              <w:right w:val="single" w:sz="4" w:space="0" w:color="auto"/>
            </w:tcBorders>
          </w:tcPr>
          <w:p w14:paraId="162C567D" w14:textId="77777777" w:rsidR="00000000" w:rsidRDefault="007478C2">
            <w:pPr>
              <w:ind w:leftChars="50" w:left="105"/>
              <w:rPr>
                <w:rFonts w:ascii="宋体" w:hAnsi="宋体"/>
                <w:color w:val="000000"/>
                <w:sz w:val="24"/>
              </w:rPr>
            </w:pPr>
            <w:r>
              <w:rPr>
                <w:rFonts w:ascii="宋体" w:hAnsi="宋体" w:hint="eastAsia"/>
                <w:color w:val="000000"/>
                <w:sz w:val="24"/>
              </w:rPr>
              <w:t>合计</w:t>
            </w:r>
          </w:p>
        </w:tc>
        <w:tc>
          <w:tcPr>
            <w:tcW w:w="389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DFEABEA"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1606</w:t>
            </w:r>
            <w:r>
              <w:rPr>
                <w:rFonts w:ascii="宋体" w:hAnsi="宋体" w:hint="eastAsia"/>
                <w:color w:val="000000"/>
                <w:kern w:val="0"/>
                <w:sz w:val="18"/>
              </w:rPr>
              <w:t>）</w:t>
            </w:r>
          </w:p>
        </w:tc>
      </w:tr>
    </w:tbl>
    <w:p w14:paraId="5B378186"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1607</w:t>
      </w:r>
      <w:r>
        <w:rPr>
          <w:rFonts w:ascii="宋体" w:hAnsi="宋体" w:hint="eastAsia"/>
          <w:kern w:val="0"/>
          <w:sz w:val="18"/>
        </w:rPr>
        <w:t>）</w:t>
      </w:r>
    </w:p>
    <w:p w14:paraId="7B70E165" w14:textId="77777777" w:rsidR="00000000" w:rsidRDefault="007478C2">
      <w:pPr>
        <w:rPr>
          <w:rFonts w:ascii="宋体" w:hAnsi="宋体"/>
          <w:b/>
          <w:sz w:val="24"/>
        </w:rPr>
      </w:pPr>
    </w:p>
    <w:p w14:paraId="3483D93A" w14:textId="77777777" w:rsidR="00000000" w:rsidRDefault="007478C2">
      <w:pPr>
        <w:spacing w:line="360" w:lineRule="auto"/>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 xml:space="preserve">.4 </w:t>
      </w:r>
      <w:r>
        <w:rPr>
          <w:rFonts w:ascii="宋体" w:hAnsi="宋体" w:hint="eastAsia"/>
          <w:b/>
          <w:sz w:val="24"/>
        </w:rPr>
        <w:t>期末持有的处于转股期的可转换债券明细</w:t>
      </w:r>
      <w:r>
        <w:rPr>
          <w:rStyle w:val="FootnoteReference"/>
          <w:rFonts w:ascii="宋体" w:hAnsi="宋体"/>
          <w:b/>
          <w:sz w:val="24"/>
        </w:rPr>
        <w:footnoteReference w:id="252"/>
      </w:r>
    </w:p>
    <w:p w14:paraId="41315186" w14:textId="77777777" w:rsidR="00000000" w:rsidRDefault="007478C2">
      <w:pPr>
        <w:spacing w:line="360" w:lineRule="auto"/>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742"/>
        <w:gridCol w:w="1238"/>
        <w:gridCol w:w="1440"/>
        <w:gridCol w:w="1620"/>
        <w:gridCol w:w="3035"/>
      </w:tblGrid>
      <w:tr w:rsidR="00000000" w14:paraId="580F9858"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1C115826"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序号</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06F74CE"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债券代</w:t>
            </w:r>
            <w:r>
              <w:rPr>
                <w:rFonts w:ascii="宋体" w:eastAsia="宋体" w:hAnsi="宋体" w:hint="eastAsia"/>
                <w:kern w:val="2"/>
              </w:rPr>
              <w:t>码</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EE0FC39"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债券名称</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838D414" w14:textId="77777777" w:rsidR="00000000" w:rsidRDefault="007478C2">
            <w:pPr>
              <w:pStyle w:val="NormalWeb"/>
              <w:jc w:val="center"/>
            </w:pPr>
            <w:r>
              <w:rPr>
                <w:rFonts w:hint="eastAsia"/>
              </w:rPr>
              <w:t>公允价值</w:t>
            </w:r>
            <w:r>
              <w:rPr>
                <w:rFonts w:hint="eastAsia"/>
                <w:sz w:val="18"/>
              </w:rPr>
              <w:t xml:space="preserve"> </w:t>
            </w:r>
          </w:p>
        </w:tc>
        <w:tc>
          <w:tcPr>
            <w:tcW w:w="30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72CADAE" w14:textId="77777777" w:rsidR="00000000" w:rsidRDefault="007478C2">
            <w:pPr>
              <w:pStyle w:val="NormalWeb"/>
              <w:jc w:val="center"/>
            </w:pPr>
            <w:r>
              <w:rPr>
                <w:rFonts w:hint="eastAsia"/>
              </w:rPr>
              <w:t>占基金资产净值比例（％）</w:t>
            </w:r>
          </w:p>
        </w:tc>
      </w:tr>
      <w:tr w:rsidR="00000000" w14:paraId="0F97114D"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69544148" w14:textId="77777777" w:rsidR="00000000" w:rsidRDefault="007478C2">
            <w:pPr>
              <w:jc w:val="center"/>
              <w:rPr>
                <w:rFonts w:ascii="宋体" w:hAnsi="宋体"/>
                <w:sz w:val="18"/>
              </w:rPr>
            </w:pPr>
            <w:r>
              <w:rPr>
                <w:rFonts w:ascii="宋体" w:hAnsi="宋体" w:hint="eastAsia"/>
                <w:sz w:val="18"/>
              </w:rPr>
              <w:t>（</w:t>
            </w:r>
            <w:r>
              <w:rPr>
                <w:rFonts w:ascii="宋体" w:hAnsi="宋体"/>
                <w:sz w:val="18"/>
              </w:rPr>
              <w:t>1609</w:t>
            </w:r>
            <w:r>
              <w:rPr>
                <w:rFonts w:ascii="宋体" w:hAnsi="宋体" w:hint="eastAsia"/>
                <w:sz w:val="18"/>
              </w:rPr>
              <w:t>）</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05954C6" w14:textId="77777777" w:rsidR="00000000" w:rsidRDefault="007478C2">
            <w:pPr>
              <w:jc w:val="center"/>
              <w:rPr>
                <w:rFonts w:ascii="宋体" w:hAnsi="宋体"/>
                <w:sz w:val="24"/>
              </w:rPr>
            </w:pPr>
            <w:r>
              <w:rPr>
                <w:rFonts w:ascii="宋体" w:hAnsi="宋体" w:hint="eastAsia"/>
                <w:sz w:val="18"/>
              </w:rPr>
              <w:t>（</w:t>
            </w:r>
            <w:r>
              <w:rPr>
                <w:rFonts w:ascii="宋体" w:hAnsi="宋体"/>
                <w:sz w:val="18"/>
              </w:rPr>
              <w:t>1610</w:t>
            </w:r>
            <w:r>
              <w:rPr>
                <w:rFonts w:ascii="宋体" w:hAnsi="宋体" w:hint="eastAsia"/>
                <w:sz w:val="18"/>
              </w:rPr>
              <w:t>）</w:t>
            </w: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E16262A" w14:textId="77777777" w:rsidR="00000000" w:rsidRDefault="007478C2">
            <w:pPr>
              <w:jc w:val="center"/>
              <w:rPr>
                <w:rFonts w:ascii="宋体" w:hAnsi="宋体"/>
                <w:sz w:val="24"/>
              </w:rPr>
            </w:pPr>
            <w:r>
              <w:rPr>
                <w:rFonts w:ascii="宋体" w:hAnsi="宋体" w:hint="eastAsia"/>
                <w:sz w:val="18"/>
              </w:rPr>
              <w:t>（</w:t>
            </w:r>
            <w:r>
              <w:rPr>
                <w:rFonts w:ascii="宋体" w:hAnsi="宋体"/>
                <w:sz w:val="18"/>
              </w:rPr>
              <w:t>1611</w:t>
            </w:r>
            <w:r>
              <w:rPr>
                <w:rFonts w:ascii="宋体" w:hAnsi="宋体" w:hint="eastAsia"/>
                <w:sz w:val="18"/>
              </w:rPr>
              <w:t>）</w:t>
            </w: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2C30B3A"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jc w:val="right"/>
              <w:rPr>
                <w:rFonts w:ascii="宋体" w:eastAsia="宋体" w:hAnsi="宋体"/>
                <w:kern w:val="2"/>
                <w:sz w:val="18"/>
              </w:rPr>
            </w:pPr>
            <w:r>
              <w:rPr>
                <w:rFonts w:ascii="宋体" w:eastAsia="宋体" w:hAnsi="宋体" w:hint="eastAsia"/>
                <w:kern w:val="2"/>
                <w:sz w:val="18"/>
              </w:rPr>
              <w:t>（</w:t>
            </w:r>
            <w:r>
              <w:rPr>
                <w:rFonts w:ascii="宋体" w:eastAsia="宋体" w:hAnsi="宋体"/>
                <w:kern w:val="2"/>
                <w:sz w:val="18"/>
              </w:rPr>
              <w:t>1614</w:t>
            </w:r>
            <w:r>
              <w:rPr>
                <w:rFonts w:ascii="宋体" w:eastAsia="宋体" w:hAnsi="宋体" w:hint="eastAsia"/>
                <w:kern w:val="2"/>
                <w:sz w:val="18"/>
              </w:rPr>
              <w:t>）</w:t>
            </w:r>
          </w:p>
        </w:tc>
        <w:tc>
          <w:tcPr>
            <w:tcW w:w="30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5F926E1C"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jc w:val="right"/>
              <w:rPr>
                <w:rFonts w:ascii="宋体" w:eastAsia="宋体" w:hAnsi="宋体"/>
                <w:kern w:val="2"/>
                <w:sz w:val="18"/>
              </w:rPr>
            </w:pPr>
            <w:r>
              <w:rPr>
                <w:rFonts w:ascii="宋体" w:eastAsia="宋体" w:hAnsi="宋体" w:hint="eastAsia"/>
                <w:kern w:val="2"/>
                <w:sz w:val="18"/>
              </w:rPr>
              <w:t>（</w:t>
            </w:r>
            <w:r>
              <w:rPr>
                <w:rFonts w:ascii="宋体" w:eastAsia="宋体" w:hAnsi="宋体"/>
                <w:kern w:val="2"/>
                <w:sz w:val="18"/>
              </w:rPr>
              <w:t>1615</w:t>
            </w:r>
            <w:r>
              <w:rPr>
                <w:rFonts w:ascii="宋体" w:eastAsia="宋体" w:hAnsi="宋体" w:hint="eastAsia"/>
                <w:kern w:val="2"/>
                <w:sz w:val="18"/>
              </w:rPr>
              <w:t>）</w:t>
            </w:r>
          </w:p>
        </w:tc>
      </w:tr>
      <w:tr w:rsidR="00000000" w14:paraId="674CCA32"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317F6461"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1</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F3AB9EC"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AFB8707"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E77C76B"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30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42A56B3"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r>
      <w:tr w:rsidR="00000000" w14:paraId="0F291496"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07F5D0B6"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2</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C5482D9"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12CA987"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970930F"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30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EC67952"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r>
      <w:tr w:rsidR="00000000" w14:paraId="2C1DB7A1" w14:textId="77777777">
        <w:trPr>
          <w:trHeight w:val="315"/>
          <w:jc w:val="center"/>
        </w:trPr>
        <w:tc>
          <w:tcPr>
            <w:tcW w:w="742" w:type="dxa"/>
            <w:tcBorders>
              <w:top w:val="single" w:sz="4" w:space="0" w:color="auto"/>
              <w:left w:val="single" w:sz="4" w:space="0" w:color="auto"/>
              <w:bottom w:val="single" w:sz="4" w:space="0" w:color="auto"/>
              <w:right w:val="single" w:sz="4" w:space="0" w:color="auto"/>
            </w:tcBorders>
          </w:tcPr>
          <w:p w14:paraId="36077125" w14:textId="77777777" w:rsidR="00000000" w:rsidRDefault="007478C2">
            <w:pPr>
              <w:jc w:val="center"/>
              <w:rPr>
                <w:rFonts w:ascii="宋体" w:hAnsi="宋体"/>
                <w:sz w:val="24"/>
              </w:rPr>
            </w:pPr>
            <w:r>
              <w:rPr>
                <w:rFonts w:ascii="宋体" w:hAnsi="宋体"/>
                <w:sz w:val="24"/>
              </w:rPr>
              <w:t>…</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68C6A30" w14:textId="77777777" w:rsidR="00000000" w:rsidRDefault="007478C2">
            <w:pPr>
              <w:jc w:val="center"/>
              <w:rPr>
                <w:rFonts w:ascii="宋体" w:hAnsi="宋体"/>
                <w:sz w:val="24"/>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3D293CB" w14:textId="77777777" w:rsidR="00000000" w:rsidRDefault="007478C2">
            <w:pPr>
              <w:jc w:val="center"/>
              <w:rPr>
                <w:rFonts w:ascii="宋体" w:hAnsi="宋体"/>
                <w:sz w:val="24"/>
              </w:rPr>
            </w:pPr>
          </w:p>
        </w:tc>
        <w:tc>
          <w:tcPr>
            <w:tcW w:w="16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07CC337" w14:textId="77777777" w:rsidR="00000000" w:rsidRDefault="007478C2">
            <w:pPr>
              <w:jc w:val="right"/>
              <w:rPr>
                <w:rFonts w:ascii="宋体" w:hAnsi="宋体"/>
                <w:sz w:val="24"/>
              </w:rPr>
            </w:pPr>
          </w:p>
        </w:tc>
        <w:tc>
          <w:tcPr>
            <w:tcW w:w="303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D59E11B" w14:textId="77777777" w:rsidR="00000000" w:rsidRDefault="007478C2">
            <w:pPr>
              <w:jc w:val="right"/>
              <w:rPr>
                <w:rFonts w:ascii="宋体" w:hAnsi="宋体"/>
                <w:sz w:val="24"/>
              </w:rPr>
            </w:pPr>
          </w:p>
        </w:tc>
      </w:tr>
    </w:tbl>
    <w:p w14:paraId="0B1A67D8" w14:textId="77777777" w:rsidR="00000000" w:rsidRDefault="007478C2">
      <w:pPr>
        <w:ind w:firstLineChars="200" w:firstLine="480"/>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161</w:t>
      </w:r>
      <w:r>
        <w:rPr>
          <w:rFonts w:ascii="宋体" w:hAnsi="宋体" w:hint="eastAsia"/>
          <w:kern w:val="0"/>
          <w:sz w:val="18"/>
        </w:rPr>
        <w:t>6</w:t>
      </w:r>
      <w:r>
        <w:rPr>
          <w:rFonts w:ascii="宋体" w:hAnsi="宋体" w:hint="eastAsia"/>
          <w:kern w:val="0"/>
          <w:sz w:val="18"/>
        </w:rPr>
        <w:t>）</w:t>
      </w:r>
    </w:p>
    <w:p w14:paraId="0F0E8078" w14:textId="77777777" w:rsidR="00000000" w:rsidRDefault="007478C2">
      <w:pPr>
        <w:rPr>
          <w:rFonts w:ascii="宋体" w:hAnsi="宋体"/>
        </w:rPr>
      </w:pPr>
    </w:p>
    <w:p w14:paraId="3A633B82" w14:textId="77777777" w:rsidR="00000000" w:rsidRDefault="007478C2">
      <w:pPr>
        <w:spacing w:line="360" w:lineRule="auto"/>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 xml:space="preserve">.5.1 </w:t>
      </w:r>
      <w:r>
        <w:rPr>
          <w:rFonts w:ascii="宋体" w:hAnsi="宋体" w:hint="eastAsia"/>
          <w:b/>
          <w:sz w:val="24"/>
        </w:rPr>
        <w:t>期末前十名股票中存在流通受限情况的说明</w:t>
      </w:r>
      <w:r>
        <w:rPr>
          <w:rStyle w:val="FootnoteReference"/>
          <w:rFonts w:ascii="宋体" w:hAnsi="宋体"/>
          <w:b/>
          <w:sz w:val="24"/>
        </w:rPr>
        <w:footnoteReference w:id="253"/>
      </w:r>
    </w:p>
    <w:p w14:paraId="0BEEC1BF" w14:textId="77777777" w:rsidR="00000000" w:rsidRDefault="007478C2">
      <w:pPr>
        <w:spacing w:line="360" w:lineRule="auto"/>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894"/>
        <w:gridCol w:w="1090"/>
        <w:gridCol w:w="1080"/>
        <w:gridCol w:w="1874"/>
        <w:gridCol w:w="1901"/>
        <w:gridCol w:w="2160"/>
      </w:tblGrid>
      <w:tr w:rsidR="00000000" w14:paraId="2DA19130" w14:textId="77777777">
        <w:trPr>
          <w:trHeight w:val="315"/>
          <w:jc w:val="center"/>
        </w:trPr>
        <w:tc>
          <w:tcPr>
            <w:tcW w:w="894" w:type="dxa"/>
            <w:tcBorders>
              <w:top w:val="single" w:sz="4" w:space="0" w:color="auto"/>
              <w:left w:val="single" w:sz="4" w:space="0" w:color="auto"/>
              <w:bottom w:val="single" w:sz="4" w:space="0" w:color="auto"/>
              <w:right w:val="single" w:sz="4" w:space="0" w:color="auto"/>
            </w:tcBorders>
            <w:vAlign w:val="center"/>
          </w:tcPr>
          <w:p w14:paraId="618B75DB"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序号</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E35389D"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股票代码</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AC9A1A6"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股票名称</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44B2323" w14:textId="77777777" w:rsidR="00000000" w:rsidRDefault="007478C2">
            <w:pPr>
              <w:pStyle w:val="NormalWeb"/>
              <w:jc w:val="center"/>
            </w:pPr>
            <w:r>
              <w:rPr>
                <w:rFonts w:hint="eastAsia"/>
              </w:rPr>
              <w:t>流通受限部分的公允价值</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18FDAA5" w14:textId="77777777" w:rsidR="00000000" w:rsidRDefault="007478C2">
            <w:pPr>
              <w:pStyle w:val="NormalWeb"/>
              <w:jc w:val="center"/>
            </w:pPr>
            <w:r>
              <w:rPr>
                <w:rFonts w:hint="eastAsia"/>
              </w:rPr>
              <w:t>占基金资产净值比例（</w:t>
            </w:r>
            <w:r>
              <w:rPr>
                <w:rFonts w:hint="eastAsia"/>
              </w:rPr>
              <w:t>%</w:t>
            </w:r>
            <w:r>
              <w:rPr>
                <w:rFonts w:hint="eastAsia"/>
              </w:rPr>
              <w:t>）</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6C3B91E" w14:textId="77777777" w:rsidR="00000000" w:rsidRDefault="007478C2">
            <w:pPr>
              <w:pStyle w:val="NormalWeb"/>
              <w:jc w:val="center"/>
            </w:pPr>
            <w:r>
              <w:rPr>
                <w:rFonts w:hint="eastAsia"/>
              </w:rPr>
              <w:t>流通受限情况说明</w:t>
            </w:r>
          </w:p>
        </w:tc>
      </w:tr>
      <w:tr w:rsidR="00000000" w14:paraId="133F3360" w14:textId="77777777">
        <w:trPr>
          <w:trHeight w:val="234"/>
          <w:jc w:val="center"/>
        </w:trPr>
        <w:tc>
          <w:tcPr>
            <w:tcW w:w="894" w:type="dxa"/>
            <w:tcBorders>
              <w:top w:val="single" w:sz="4" w:space="0" w:color="auto"/>
              <w:left w:val="single" w:sz="4" w:space="0" w:color="auto"/>
              <w:bottom w:val="single" w:sz="4" w:space="0" w:color="auto"/>
              <w:right w:val="single" w:sz="4" w:space="0" w:color="auto"/>
            </w:tcBorders>
            <w:vAlign w:val="center"/>
          </w:tcPr>
          <w:p w14:paraId="2A4B9762" w14:textId="77777777" w:rsidR="00000000" w:rsidRDefault="007478C2">
            <w:pPr>
              <w:jc w:val="center"/>
              <w:rPr>
                <w:rFonts w:ascii="宋体" w:hAnsi="宋体"/>
                <w:sz w:val="18"/>
              </w:rPr>
            </w:pPr>
            <w:r>
              <w:rPr>
                <w:rFonts w:ascii="宋体" w:hAnsi="宋体" w:hint="eastAsia"/>
                <w:sz w:val="18"/>
              </w:rPr>
              <w:t>（</w:t>
            </w:r>
            <w:r>
              <w:rPr>
                <w:rFonts w:ascii="宋体" w:hAnsi="宋体"/>
                <w:sz w:val="18"/>
              </w:rPr>
              <w:t>1618</w:t>
            </w:r>
            <w:r>
              <w:rPr>
                <w:rFonts w:ascii="宋体" w:hAnsi="宋体" w:hint="eastAsia"/>
                <w:sz w:val="18"/>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0FB663D" w14:textId="77777777" w:rsidR="00000000" w:rsidRDefault="007478C2">
            <w:pPr>
              <w:jc w:val="center"/>
              <w:rPr>
                <w:rFonts w:ascii="宋体" w:hAnsi="宋体"/>
                <w:sz w:val="24"/>
              </w:rPr>
            </w:pPr>
            <w:r>
              <w:rPr>
                <w:rFonts w:ascii="宋体" w:hAnsi="宋体" w:hint="eastAsia"/>
                <w:sz w:val="18"/>
              </w:rPr>
              <w:t>（</w:t>
            </w:r>
            <w:r>
              <w:rPr>
                <w:rFonts w:ascii="宋体" w:hAnsi="宋体"/>
                <w:sz w:val="18"/>
              </w:rPr>
              <w:t>1619</w:t>
            </w:r>
            <w:r>
              <w:rPr>
                <w:rFonts w:ascii="宋体" w:hAnsi="宋体" w:hint="eastAsia"/>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78E119F" w14:textId="77777777" w:rsidR="00000000" w:rsidRDefault="007478C2">
            <w:pPr>
              <w:jc w:val="center"/>
              <w:rPr>
                <w:rFonts w:ascii="宋体" w:hAnsi="宋体"/>
                <w:sz w:val="24"/>
              </w:rPr>
            </w:pPr>
            <w:r>
              <w:rPr>
                <w:rFonts w:ascii="宋体" w:hAnsi="宋体" w:hint="eastAsia"/>
                <w:sz w:val="18"/>
              </w:rPr>
              <w:t>（</w:t>
            </w:r>
            <w:r>
              <w:rPr>
                <w:rFonts w:ascii="宋体" w:hAnsi="宋体"/>
                <w:sz w:val="18"/>
              </w:rPr>
              <w:t>1620</w:t>
            </w:r>
            <w:r>
              <w:rPr>
                <w:rFonts w:ascii="宋体" w:hAnsi="宋体" w:hint="eastAsia"/>
                <w:sz w:val="18"/>
              </w:rPr>
              <w:t>）</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046C3F9"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hAnsi="宋体"/>
                <w:sz w:val="18"/>
              </w:rPr>
            </w:pPr>
            <w:r>
              <w:rPr>
                <w:rFonts w:ascii="宋体" w:hAnsi="宋体" w:hint="eastAsia"/>
                <w:sz w:val="18"/>
              </w:rPr>
              <w:t>（</w:t>
            </w:r>
            <w:r>
              <w:rPr>
                <w:rFonts w:ascii="宋体" w:hAnsi="宋体"/>
                <w:sz w:val="18"/>
              </w:rPr>
              <w:t>1622</w:t>
            </w:r>
            <w:r>
              <w:rPr>
                <w:rFonts w:ascii="宋体" w:hAnsi="宋体" w:hint="eastAsia"/>
                <w:sz w:val="18"/>
              </w:rPr>
              <w:t>）</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5D8FEAD" w14:textId="77777777" w:rsidR="00000000" w:rsidRDefault="007478C2">
            <w:pPr>
              <w:pStyle w:val="Default"/>
              <w:jc w:val="center"/>
              <w:rPr>
                <w:rFonts w:hAnsi="宋体"/>
                <w:color w:val="auto"/>
              </w:rPr>
            </w:pPr>
            <w:r>
              <w:rPr>
                <w:rFonts w:hAnsi="宋体" w:hint="eastAsia"/>
                <w:color w:val="auto"/>
                <w:sz w:val="18"/>
              </w:rPr>
              <w:t>（</w:t>
            </w:r>
            <w:r>
              <w:rPr>
                <w:rFonts w:hAnsi="宋体"/>
                <w:color w:val="auto"/>
                <w:sz w:val="18"/>
              </w:rPr>
              <w:t>1623</w:t>
            </w:r>
            <w:r>
              <w:rPr>
                <w:rFonts w:hAnsi="宋体" w:hint="eastAsia"/>
                <w:color w:val="auto"/>
                <w:sz w:val="18"/>
              </w:rPr>
              <w:t>）</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0AEF6CF" w14:textId="77777777" w:rsidR="00000000" w:rsidRDefault="007478C2">
            <w:pPr>
              <w:pStyle w:val="Default"/>
              <w:jc w:val="center"/>
              <w:rPr>
                <w:rFonts w:hAnsi="宋体"/>
                <w:color w:val="auto"/>
              </w:rPr>
            </w:pPr>
            <w:r>
              <w:rPr>
                <w:rFonts w:hAnsi="宋体" w:hint="eastAsia"/>
                <w:color w:val="auto"/>
                <w:sz w:val="18"/>
              </w:rPr>
              <w:t>（</w:t>
            </w:r>
            <w:r>
              <w:rPr>
                <w:rFonts w:hAnsi="宋体"/>
                <w:color w:val="auto"/>
                <w:sz w:val="18"/>
              </w:rPr>
              <w:t>1624</w:t>
            </w:r>
            <w:r>
              <w:rPr>
                <w:rFonts w:hAnsi="宋体" w:hint="eastAsia"/>
                <w:color w:val="auto"/>
                <w:sz w:val="18"/>
              </w:rPr>
              <w:t>）</w:t>
            </w:r>
          </w:p>
        </w:tc>
      </w:tr>
      <w:tr w:rsidR="00000000" w14:paraId="3E102225" w14:textId="77777777">
        <w:trPr>
          <w:trHeight w:val="315"/>
          <w:jc w:val="center"/>
        </w:trPr>
        <w:tc>
          <w:tcPr>
            <w:tcW w:w="894" w:type="dxa"/>
            <w:tcBorders>
              <w:top w:val="single" w:sz="4" w:space="0" w:color="auto"/>
              <w:left w:val="single" w:sz="4" w:space="0" w:color="auto"/>
              <w:bottom w:val="single" w:sz="4" w:space="0" w:color="auto"/>
              <w:right w:val="single" w:sz="4" w:space="0" w:color="auto"/>
            </w:tcBorders>
          </w:tcPr>
          <w:p w14:paraId="7AA2AAFC"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1</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D867FD4"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E2D2A4"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7B7A344"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AFF1855"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7554A4D"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r>
      <w:tr w:rsidR="00000000" w14:paraId="0BF1FA1D" w14:textId="77777777">
        <w:trPr>
          <w:trHeight w:val="315"/>
          <w:jc w:val="center"/>
        </w:trPr>
        <w:tc>
          <w:tcPr>
            <w:tcW w:w="894" w:type="dxa"/>
            <w:tcBorders>
              <w:top w:val="single" w:sz="4" w:space="0" w:color="auto"/>
              <w:left w:val="single" w:sz="4" w:space="0" w:color="auto"/>
              <w:bottom w:val="single" w:sz="4" w:space="0" w:color="auto"/>
              <w:right w:val="single" w:sz="4" w:space="0" w:color="auto"/>
            </w:tcBorders>
          </w:tcPr>
          <w:p w14:paraId="0BFACBCC"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2</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F69093B"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B93F825"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6A389DF"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AECEF2D"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EA06FE9"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r>
      <w:tr w:rsidR="00000000" w14:paraId="34105477" w14:textId="77777777">
        <w:trPr>
          <w:trHeight w:val="315"/>
          <w:jc w:val="center"/>
        </w:trPr>
        <w:tc>
          <w:tcPr>
            <w:tcW w:w="894" w:type="dxa"/>
            <w:tcBorders>
              <w:top w:val="single" w:sz="4" w:space="0" w:color="auto"/>
              <w:left w:val="single" w:sz="4" w:space="0" w:color="auto"/>
              <w:bottom w:val="single" w:sz="4" w:space="0" w:color="auto"/>
              <w:right w:val="single" w:sz="4" w:space="0" w:color="auto"/>
            </w:tcBorders>
          </w:tcPr>
          <w:p w14:paraId="5D14F46A" w14:textId="77777777" w:rsidR="00000000" w:rsidRDefault="007478C2">
            <w:pPr>
              <w:jc w:val="center"/>
              <w:rPr>
                <w:rFonts w:ascii="宋体" w:hAnsi="宋体"/>
                <w:sz w:val="24"/>
              </w:rPr>
            </w:pPr>
            <w:r>
              <w:rPr>
                <w:rFonts w:ascii="宋体" w:hAnsi="宋体"/>
                <w:sz w:val="24"/>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7F16419" w14:textId="77777777" w:rsidR="00000000" w:rsidRDefault="007478C2">
            <w:pPr>
              <w:jc w:val="center"/>
              <w:rPr>
                <w:rFonts w:ascii="宋体" w:hAnsi="宋体"/>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299C189" w14:textId="77777777" w:rsidR="00000000" w:rsidRDefault="007478C2">
            <w:pPr>
              <w:jc w:val="center"/>
              <w:rPr>
                <w:rFonts w:ascii="宋体" w:hAnsi="宋体"/>
                <w:sz w:val="24"/>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FA29649" w14:textId="77777777" w:rsidR="00000000" w:rsidRDefault="007478C2">
            <w:pPr>
              <w:jc w:val="right"/>
              <w:rPr>
                <w:rFonts w:ascii="宋体" w:hAnsi="宋体"/>
                <w:sz w:val="24"/>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B6C4F7A" w14:textId="77777777" w:rsidR="00000000" w:rsidRDefault="007478C2">
            <w:pPr>
              <w:jc w:val="right"/>
              <w:rPr>
                <w:rFonts w:ascii="宋体" w:hAnsi="宋体"/>
                <w:sz w:val="24"/>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531D6F6" w14:textId="77777777" w:rsidR="00000000" w:rsidRDefault="007478C2">
            <w:pPr>
              <w:jc w:val="right"/>
              <w:rPr>
                <w:rFonts w:ascii="宋体" w:hAnsi="宋体"/>
                <w:sz w:val="24"/>
              </w:rPr>
            </w:pPr>
          </w:p>
        </w:tc>
      </w:tr>
    </w:tbl>
    <w:p w14:paraId="71851C70" w14:textId="77777777" w:rsidR="00000000" w:rsidRDefault="007478C2">
      <w:pPr>
        <w:rPr>
          <w:rFonts w:ascii="宋体" w:hAnsi="宋体"/>
          <w:kern w:val="0"/>
          <w:sz w:val="18"/>
        </w:rPr>
      </w:pPr>
      <w:r>
        <w:rPr>
          <w:rFonts w:ascii="宋体" w:hAnsi="宋体" w:hint="eastAsia"/>
          <w:sz w:val="24"/>
        </w:rPr>
        <w:t>注：</w:t>
      </w:r>
      <w:r>
        <w:rPr>
          <w:rFonts w:ascii="宋体" w:hAnsi="宋体" w:hint="eastAsia"/>
          <w:sz w:val="24"/>
        </w:rPr>
        <w:t xml:space="preserve"> </w:t>
      </w:r>
      <w:r>
        <w:rPr>
          <w:rFonts w:ascii="宋体" w:hAnsi="宋体" w:hint="eastAsia"/>
          <w:kern w:val="0"/>
          <w:sz w:val="18"/>
        </w:rPr>
        <w:t>（</w:t>
      </w:r>
      <w:r>
        <w:rPr>
          <w:rFonts w:ascii="宋体" w:hAnsi="宋体"/>
          <w:kern w:val="0"/>
          <w:sz w:val="18"/>
        </w:rPr>
        <w:t>1625</w:t>
      </w:r>
      <w:r>
        <w:rPr>
          <w:rFonts w:ascii="宋体" w:hAnsi="宋体" w:hint="eastAsia"/>
          <w:kern w:val="0"/>
          <w:sz w:val="18"/>
        </w:rPr>
        <w:t>）</w:t>
      </w:r>
    </w:p>
    <w:p w14:paraId="1AA0F245" w14:textId="77777777" w:rsidR="00000000" w:rsidRDefault="007478C2">
      <w:pPr>
        <w:rPr>
          <w:rFonts w:ascii="宋体" w:hAnsi="宋体"/>
          <w:kern w:val="0"/>
          <w:sz w:val="18"/>
        </w:rPr>
      </w:pPr>
    </w:p>
    <w:p w14:paraId="2B7B0507" w14:textId="77777777" w:rsidR="00000000" w:rsidRDefault="007478C2">
      <w:pPr>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 xml:space="preserve">.5.2 </w:t>
      </w:r>
      <w:r>
        <w:rPr>
          <w:rFonts w:ascii="宋体" w:hAnsi="宋体" w:hint="eastAsia"/>
          <w:b/>
          <w:sz w:val="24"/>
        </w:rPr>
        <w:t>期末积极投资前五名股票中存在流通受限情况的说明</w:t>
      </w:r>
    </w:p>
    <w:p w14:paraId="297CADB8" w14:textId="77777777" w:rsidR="00000000" w:rsidRDefault="007478C2">
      <w:pPr>
        <w:spacing w:line="360" w:lineRule="auto"/>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846"/>
        <w:gridCol w:w="1090"/>
        <w:gridCol w:w="1080"/>
        <w:gridCol w:w="1874"/>
        <w:gridCol w:w="1901"/>
        <w:gridCol w:w="2160"/>
      </w:tblGrid>
      <w:tr w:rsidR="00000000" w14:paraId="4DDC535D" w14:textId="77777777">
        <w:trPr>
          <w:trHeight w:val="315"/>
          <w:jc w:val="center"/>
        </w:trPr>
        <w:tc>
          <w:tcPr>
            <w:tcW w:w="846" w:type="dxa"/>
            <w:tcBorders>
              <w:top w:val="single" w:sz="4" w:space="0" w:color="auto"/>
              <w:left w:val="single" w:sz="4" w:space="0" w:color="auto"/>
              <w:bottom w:val="single" w:sz="4" w:space="0" w:color="auto"/>
              <w:right w:val="single" w:sz="4" w:space="0" w:color="auto"/>
            </w:tcBorders>
            <w:vAlign w:val="center"/>
          </w:tcPr>
          <w:p w14:paraId="2F212CF5"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序号</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6C686ED"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股票代码</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932F65C"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股票名称</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321ED1B" w14:textId="77777777" w:rsidR="00000000" w:rsidRDefault="007478C2">
            <w:pPr>
              <w:pStyle w:val="NormalWeb"/>
              <w:jc w:val="center"/>
            </w:pPr>
            <w:r>
              <w:rPr>
                <w:rFonts w:hint="eastAsia"/>
              </w:rPr>
              <w:t>流通受限部分的公允价值</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791FBCC" w14:textId="77777777" w:rsidR="00000000" w:rsidRDefault="007478C2">
            <w:pPr>
              <w:pStyle w:val="NormalWeb"/>
              <w:jc w:val="center"/>
            </w:pPr>
            <w:r>
              <w:rPr>
                <w:rFonts w:hint="eastAsia"/>
              </w:rPr>
              <w:t>占基金资产净值比例（</w:t>
            </w:r>
            <w:r>
              <w:rPr>
                <w:rFonts w:hint="eastAsia"/>
              </w:rPr>
              <w:t>%</w:t>
            </w:r>
            <w:r>
              <w:rPr>
                <w:rFonts w:hint="eastAsia"/>
              </w:rPr>
              <w:t>）</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675BCE4" w14:textId="77777777" w:rsidR="00000000" w:rsidRDefault="007478C2">
            <w:pPr>
              <w:pStyle w:val="NormalWeb"/>
              <w:jc w:val="center"/>
            </w:pPr>
            <w:r>
              <w:rPr>
                <w:rFonts w:hint="eastAsia"/>
              </w:rPr>
              <w:t>流通受限情况说明</w:t>
            </w:r>
          </w:p>
        </w:tc>
      </w:tr>
      <w:tr w:rsidR="00000000" w14:paraId="6EE24B8E" w14:textId="77777777">
        <w:trPr>
          <w:trHeight w:val="315"/>
          <w:jc w:val="center"/>
        </w:trPr>
        <w:tc>
          <w:tcPr>
            <w:tcW w:w="846" w:type="dxa"/>
            <w:tcBorders>
              <w:top w:val="single" w:sz="4" w:space="0" w:color="auto"/>
              <w:left w:val="single" w:sz="4" w:space="0" w:color="auto"/>
              <w:bottom w:val="single" w:sz="4" w:space="0" w:color="auto"/>
              <w:right w:val="single" w:sz="4" w:space="0" w:color="auto"/>
            </w:tcBorders>
          </w:tcPr>
          <w:p w14:paraId="1876FD24" w14:textId="77777777" w:rsidR="00000000" w:rsidRDefault="007478C2">
            <w:pPr>
              <w:jc w:val="center"/>
              <w:rPr>
                <w:rFonts w:ascii="宋体" w:hAnsi="宋体"/>
                <w:sz w:val="18"/>
              </w:rPr>
            </w:pPr>
            <w:r>
              <w:rPr>
                <w:rFonts w:ascii="宋体" w:hAnsi="宋体" w:hint="eastAsia"/>
                <w:kern w:val="0"/>
                <w:sz w:val="18"/>
              </w:rPr>
              <w:t>（</w:t>
            </w:r>
            <w:r>
              <w:rPr>
                <w:rFonts w:ascii="宋体" w:hAnsi="宋体" w:hint="eastAsia"/>
                <w:kern w:val="0"/>
                <w:sz w:val="18"/>
              </w:rPr>
              <w:t>2248</w:t>
            </w:r>
            <w:r>
              <w:rPr>
                <w:rFonts w:ascii="宋体" w:hAnsi="宋体" w:hint="eastAsia"/>
                <w:kern w:val="0"/>
                <w:sz w:val="18"/>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7DA0634"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2249</w:t>
            </w:r>
            <w:r>
              <w:rPr>
                <w:rFonts w:ascii="宋体" w:hAnsi="宋体" w:hint="eastAsia"/>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22CAE3D"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2250</w:t>
            </w:r>
            <w:r>
              <w:rPr>
                <w:rFonts w:ascii="宋体" w:hAnsi="宋体" w:hint="eastAsia"/>
                <w:kern w:val="0"/>
                <w:sz w:val="18"/>
              </w:rPr>
              <w:t>）</w:t>
            </w: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7254097"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jc w:val="right"/>
              <w:rPr>
                <w:rFonts w:ascii="宋体" w:eastAsia="宋体" w:hAnsi="宋体"/>
                <w:kern w:val="2"/>
              </w:rPr>
            </w:pPr>
            <w:r>
              <w:rPr>
                <w:rFonts w:ascii="宋体" w:hAnsi="宋体" w:hint="eastAsia"/>
                <w:sz w:val="18"/>
              </w:rPr>
              <w:t>（</w:t>
            </w:r>
            <w:r>
              <w:rPr>
                <w:rFonts w:ascii="宋体" w:eastAsia="宋体" w:hAnsi="宋体" w:hint="eastAsia"/>
                <w:sz w:val="18"/>
              </w:rPr>
              <w:t>2251</w:t>
            </w:r>
            <w:r>
              <w:rPr>
                <w:rFonts w:ascii="宋体" w:hAnsi="宋体" w:hint="eastAsia"/>
                <w:sz w:val="18"/>
              </w:rPr>
              <w:t>）</w:t>
            </w: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B2BA006"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2252</w:t>
            </w:r>
            <w:r>
              <w:rPr>
                <w:rFonts w:ascii="宋体" w:hAnsi="宋体" w:hint="eastAsia"/>
                <w:kern w:val="0"/>
                <w:sz w:val="18"/>
              </w:rPr>
              <w:t>）</w:t>
            </w: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3A6BE60"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2253</w:t>
            </w:r>
            <w:r>
              <w:rPr>
                <w:rFonts w:ascii="宋体" w:hAnsi="宋体" w:hint="eastAsia"/>
                <w:kern w:val="0"/>
                <w:sz w:val="18"/>
              </w:rPr>
              <w:t>）</w:t>
            </w:r>
          </w:p>
        </w:tc>
      </w:tr>
      <w:tr w:rsidR="00000000" w14:paraId="0F70ABB7" w14:textId="77777777">
        <w:trPr>
          <w:trHeight w:val="315"/>
          <w:jc w:val="center"/>
        </w:trPr>
        <w:tc>
          <w:tcPr>
            <w:tcW w:w="846" w:type="dxa"/>
            <w:tcBorders>
              <w:top w:val="single" w:sz="4" w:space="0" w:color="auto"/>
              <w:left w:val="single" w:sz="4" w:space="0" w:color="auto"/>
              <w:bottom w:val="single" w:sz="4" w:space="0" w:color="auto"/>
              <w:right w:val="single" w:sz="4" w:space="0" w:color="auto"/>
            </w:tcBorders>
          </w:tcPr>
          <w:p w14:paraId="7A7968E3"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1</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EB9D8A8"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AB9792D"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86A8C84"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A9D5D46"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2101E8C"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r>
      <w:tr w:rsidR="00000000" w14:paraId="4EAE79D6" w14:textId="77777777">
        <w:trPr>
          <w:trHeight w:val="315"/>
          <w:jc w:val="center"/>
        </w:trPr>
        <w:tc>
          <w:tcPr>
            <w:tcW w:w="846" w:type="dxa"/>
            <w:tcBorders>
              <w:top w:val="single" w:sz="4" w:space="0" w:color="auto"/>
              <w:left w:val="single" w:sz="4" w:space="0" w:color="auto"/>
              <w:bottom w:val="single" w:sz="4" w:space="0" w:color="auto"/>
              <w:right w:val="single" w:sz="4" w:space="0" w:color="auto"/>
            </w:tcBorders>
          </w:tcPr>
          <w:p w14:paraId="70785090"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2</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2B79049"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727109E"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0B55DE8"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8E06553"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39BE50A"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r>
      <w:tr w:rsidR="00000000" w14:paraId="30E4EB7B" w14:textId="77777777">
        <w:trPr>
          <w:trHeight w:val="315"/>
          <w:jc w:val="center"/>
        </w:trPr>
        <w:tc>
          <w:tcPr>
            <w:tcW w:w="846" w:type="dxa"/>
            <w:tcBorders>
              <w:top w:val="single" w:sz="4" w:space="0" w:color="auto"/>
              <w:left w:val="single" w:sz="4" w:space="0" w:color="auto"/>
              <w:bottom w:val="single" w:sz="4" w:space="0" w:color="auto"/>
              <w:right w:val="single" w:sz="4" w:space="0" w:color="auto"/>
            </w:tcBorders>
          </w:tcPr>
          <w:p w14:paraId="1684F258" w14:textId="77777777" w:rsidR="00000000" w:rsidRDefault="007478C2">
            <w:pPr>
              <w:jc w:val="center"/>
              <w:rPr>
                <w:rFonts w:ascii="宋体" w:hAnsi="宋体"/>
                <w:sz w:val="24"/>
              </w:rPr>
            </w:pPr>
            <w:r>
              <w:rPr>
                <w:rFonts w:ascii="宋体" w:hAnsi="宋体"/>
                <w:sz w:val="24"/>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551C728" w14:textId="77777777" w:rsidR="00000000" w:rsidRDefault="007478C2">
            <w:pPr>
              <w:jc w:val="center"/>
              <w:rPr>
                <w:rFonts w:ascii="宋体" w:hAnsi="宋体"/>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D51EAF3" w14:textId="77777777" w:rsidR="00000000" w:rsidRDefault="007478C2">
            <w:pPr>
              <w:jc w:val="center"/>
              <w:rPr>
                <w:rFonts w:ascii="宋体" w:hAnsi="宋体"/>
                <w:sz w:val="24"/>
              </w:rPr>
            </w:pPr>
          </w:p>
        </w:tc>
        <w:tc>
          <w:tcPr>
            <w:tcW w:w="18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AAF4691" w14:textId="77777777" w:rsidR="00000000" w:rsidRDefault="007478C2">
            <w:pPr>
              <w:jc w:val="right"/>
              <w:rPr>
                <w:rFonts w:ascii="宋体" w:hAnsi="宋体"/>
                <w:sz w:val="24"/>
              </w:rPr>
            </w:pPr>
          </w:p>
        </w:tc>
        <w:tc>
          <w:tcPr>
            <w:tcW w:w="19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132FDCB" w14:textId="77777777" w:rsidR="00000000" w:rsidRDefault="007478C2">
            <w:pPr>
              <w:jc w:val="right"/>
              <w:rPr>
                <w:rFonts w:ascii="宋体" w:hAnsi="宋体"/>
                <w:sz w:val="24"/>
              </w:rPr>
            </w:pPr>
          </w:p>
        </w:tc>
        <w:tc>
          <w:tcPr>
            <w:tcW w:w="21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C3F3BC6" w14:textId="77777777" w:rsidR="00000000" w:rsidRDefault="007478C2">
            <w:pPr>
              <w:jc w:val="right"/>
              <w:rPr>
                <w:rFonts w:ascii="宋体" w:hAnsi="宋体"/>
                <w:sz w:val="24"/>
              </w:rPr>
            </w:pPr>
          </w:p>
        </w:tc>
      </w:tr>
    </w:tbl>
    <w:p w14:paraId="592A8B46" w14:textId="77777777" w:rsidR="00000000" w:rsidRDefault="007478C2">
      <w:pPr>
        <w:ind w:firstLineChars="50" w:firstLine="120"/>
        <w:rPr>
          <w:rFonts w:ascii="宋体" w:hAnsi="宋体"/>
          <w:kern w:val="0"/>
          <w:sz w:val="18"/>
        </w:rPr>
      </w:pPr>
      <w:r>
        <w:rPr>
          <w:rFonts w:ascii="宋体" w:hAnsi="宋体" w:hint="eastAsia"/>
          <w:sz w:val="24"/>
        </w:rPr>
        <w:t>注：</w:t>
      </w:r>
      <w:r>
        <w:rPr>
          <w:rFonts w:ascii="宋体" w:hAnsi="宋体" w:hint="eastAsia"/>
          <w:sz w:val="24"/>
        </w:rPr>
        <w:t xml:space="preserve"> </w:t>
      </w:r>
      <w:r>
        <w:rPr>
          <w:rFonts w:ascii="宋体" w:hAnsi="宋体" w:hint="eastAsia"/>
          <w:kern w:val="0"/>
          <w:sz w:val="18"/>
        </w:rPr>
        <w:t>（</w:t>
      </w:r>
      <w:r>
        <w:rPr>
          <w:rFonts w:ascii="宋体" w:hAnsi="宋体" w:hint="eastAsia"/>
          <w:kern w:val="0"/>
          <w:sz w:val="18"/>
        </w:rPr>
        <w:t>2254</w:t>
      </w:r>
      <w:r>
        <w:rPr>
          <w:rFonts w:ascii="宋体" w:hAnsi="宋体" w:hint="eastAsia"/>
          <w:kern w:val="0"/>
          <w:sz w:val="18"/>
        </w:rPr>
        <w:t>）</w:t>
      </w:r>
    </w:p>
    <w:p w14:paraId="502DE21B" w14:textId="77777777" w:rsidR="00000000" w:rsidRDefault="007478C2">
      <w:pPr>
        <w:rPr>
          <w:rFonts w:ascii="宋体" w:hAnsi="宋体"/>
          <w:sz w:val="24"/>
        </w:rPr>
      </w:pPr>
    </w:p>
    <w:p w14:paraId="0B48124F" w14:textId="77777777" w:rsidR="00000000" w:rsidRDefault="007478C2">
      <w:pPr>
        <w:spacing w:line="360" w:lineRule="auto"/>
        <w:outlineLvl w:val="2"/>
        <w:rPr>
          <w:rFonts w:ascii="宋体" w:hAnsi="宋体"/>
          <w:b/>
          <w:sz w:val="24"/>
        </w:rPr>
      </w:pPr>
      <w:r>
        <w:rPr>
          <w:rFonts w:ascii="宋体" w:hAnsi="宋体" w:hint="eastAsia"/>
          <w:b/>
          <w:sz w:val="24"/>
        </w:rPr>
        <w:t>8.1</w:t>
      </w:r>
      <w:r>
        <w:rPr>
          <w:rFonts w:ascii="宋体" w:hAnsi="宋体"/>
          <w:b/>
          <w:sz w:val="24"/>
        </w:rPr>
        <w:t>5</w:t>
      </w:r>
      <w:r>
        <w:rPr>
          <w:rFonts w:ascii="宋体" w:hAnsi="宋体" w:hint="eastAsia"/>
          <w:b/>
          <w:sz w:val="24"/>
        </w:rPr>
        <w:t xml:space="preserve">.6 </w:t>
      </w:r>
      <w:r>
        <w:rPr>
          <w:rFonts w:ascii="宋体" w:hAnsi="宋体" w:hint="eastAsia"/>
          <w:b/>
          <w:sz w:val="24"/>
        </w:rPr>
        <w:t>投资组合报告附注的其他文字描述部分</w:t>
      </w:r>
      <w:r>
        <w:rPr>
          <w:rStyle w:val="FootnoteReference"/>
          <w:rFonts w:ascii="宋体" w:hAnsi="宋体"/>
          <w:b/>
          <w:sz w:val="24"/>
        </w:rPr>
        <w:footnoteReference w:id="254"/>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000000" w14:paraId="1670D2FD" w14:textId="77777777">
        <w:trPr>
          <w:trHeight w:val="329"/>
        </w:trPr>
        <w:tc>
          <w:tcPr>
            <w:tcW w:w="8568" w:type="dxa"/>
          </w:tcPr>
          <w:p w14:paraId="66F314C6" w14:textId="77777777" w:rsidR="00000000" w:rsidRDefault="007478C2">
            <w:pPr>
              <w:ind w:leftChars="50" w:left="105"/>
              <w:rPr>
                <w:rFonts w:ascii="宋体" w:hAnsi="宋体"/>
                <w:sz w:val="24"/>
              </w:rPr>
            </w:pPr>
          </w:p>
        </w:tc>
      </w:tr>
    </w:tbl>
    <w:p w14:paraId="015AEC56"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1678</w:t>
      </w:r>
      <w:r>
        <w:rPr>
          <w:rFonts w:ascii="宋体" w:hAnsi="宋体" w:hint="eastAsia"/>
          <w:kern w:val="0"/>
          <w:sz w:val="18"/>
        </w:rPr>
        <w:t>）</w:t>
      </w:r>
    </w:p>
    <w:p w14:paraId="18294A1B" w14:textId="77777777" w:rsidR="00000000" w:rsidRDefault="007478C2">
      <w:pPr>
        <w:rPr>
          <w:rFonts w:ascii="宋体" w:hAnsi="宋体"/>
          <w:kern w:val="0"/>
          <w:sz w:val="18"/>
        </w:rPr>
      </w:pPr>
    </w:p>
    <w:p w14:paraId="030C9D65" w14:textId="77777777" w:rsidR="00000000" w:rsidRDefault="007478C2">
      <w:pPr>
        <w:pStyle w:val="Heading1"/>
        <w:jc w:val="center"/>
        <w:rPr>
          <w:rFonts w:ascii="宋体" w:hAnsi="宋体"/>
          <w:sz w:val="24"/>
        </w:rPr>
      </w:pPr>
      <w:bookmarkStart w:id="187" w:name="_Toc101344050"/>
      <w:bookmarkStart w:id="188" w:name="_Toc27550"/>
      <w:bookmarkStart w:id="189" w:name="_Toc14890"/>
      <w:r>
        <w:rPr>
          <w:rFonts w:ascii="宋体" w:hAnsi="宋体" w:hint="eastAsia"/>
          <w:sz w:val="24"/>
        </w:rPr>
        <w:t>§</w:t>
      </w:r>
      <w:r>
        <w:rPr>
          <w:rFonts w:ascii="宋体" w:hAnsi="宋体" w:hint="eastAsia"/>
          <w:sz w:val="24"/>
        </w:rPr>
        <w:t xml:space="preserve">9  </w:t>
      </w:r>
      <w:r>
        <w:rPr>
          <w:rFonts w:ascii="宋体" w:hAnsi="宋体" w:hint="eastAsia"/>
          <w:sz w:val="24"/>
        </w:rPr>
        <w:t>投资组合报告（</w:t>
      </w:r>
      <w:r>
        <w:rPr>
          <w:rFonts w:ascii="宋体" w:hAnsi="宋体" w:hint="eastAsia"/>
          <w:sz w:val="24"/>
        </w:rPr>
        <w:t>QDII</w:t>
      </w:r>
      <w:r>
        <w:rPr>
          <w:rFonts w:ascii="宋体" w:hAnsi="宋体" w:hint="eastAsia"/>
          <w:sz w:val="24"/>
        </w:rPr>
        <w:t>基金等）</w:t>
      </w:r>
      <w:r>
        <w:rPr>
          <w:rStyle w:val="FootnoteReference"/>
          <w:rFonts w:ascii="宋体" w:hAnsi="宋体"/>
          <w:sz w:val="24"/>
        </w:rPr>
        <w:footnoteReference w:id="255"/>
      </w:r>
      <w:bookmarkEnd w:id="187"/>
      <w:bookmarkEnd w:id="188"/>
      <w:bookmarkEnd w:id="189"/>
    </w:p>
    <w:p w14:paraId="15FED16C" w14:textId="77777777" w:rsidR="00000000" w:rsidRDefault="007478C2">
      <w:pPr>
        <w:pStyle w:val="Heading2"/>
        <w:rPr>
          <w:rFonts w:ascii="宋体" w:hAnsi="宋体"/>
        </w:rPr>
      </w:pPr>
      <w:bookmarkStart w:id="190" w:name="_Toc4977"/>
      <w:bookmarkStart w:id="191" w:name="_Toc9028"/>
      <w:bookmarkStart w:id="192" w:name="_Toc101344051"/>
      <w:r>
        <w:rPr>
          <w:rFonts w:ascii="宋体" w:hAnsi="宋体" w:hint="eastAsia"/>
        </w:rPr>
        <w:t xml:space="preserve">9.1 </w:t>
      </w:r>
      <w:r>
        <w:rPr>
          <w:rFonts w:ascii="宋体" w:hAnsi="宋体" w:hint="eastAsia"/>
        </w:rPr>
        <w:t>期末基金资产组合情况</w:t>
      </w:r>
      <w:r>
        <w:rPr>
          <w:rStyle w:val="FootnoteReference"/>
          <w:rFonts w:ascii="宋体" w:hAnsi="宋体"/>
        </w:rPr>
        <w:footnoteReference w:id="256"/>
      </w:r>
      <w:bookmarkEnd w:id="190"/>
      <w:bookmarkEnd w:id="191"/>
      <w:bookmarkEnd w:id="192"/>
    </w:p>
    <w:p w14:paraId="6BB4CE06" w14:textId="77777777" w:rsidR="00000000" w:rsidRDefault="007478C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1" w:type="dxa"/>
        <w:tblLayout w:type="fixed"/>
        <w:tblCellMar>
          <w:left w:w="0" w:type="dxa"/>
          <w:right w:w="0" w:type="dxa"/>
        </w:tblCellMar>
        <w:tblLook w:val="0000" w:firstRow="0" w:lastRow="0" w:firstColumn="0" w:lastColumn="0" w:noHBand="0" w:noVBand="0"/>
      </w:tblPr>
      <w:tblGrid>
        <w:gridCol w:w="579"/>
        <w:gridCol w:w="4409"/>
        <w:gridCol w:w="983"/>
        <w:gridCol w:w="2904"/>
      </w:tblGrid>
      <w:tr w:rsidR="00000000" w14:paraId="1AD5C5B1" w14:textId="77777777">
        <w:trPr>
          <w:trHeight w:val="20"/>
        </w:trPr>
        <w:tc>
          <w:tcPr>
            <w:tcW w:w="579" w:type="dxa"/>
            <w:tcBorders>
              <w:top w:val="single" w:sz="4" w:space="0" w:color="auto"/>
              <w:left w:val="single" w:sz="4" w:space="0" w:color="auto"/>
              <w:bottom w:val="single" w:sz="4" w:space="0" w:color="auto"/>
              <w:right w:val="single" w:sz="4" w:space="0" w:color="auto"/>
            </w:tcBorders>
            <w:vAlign w:val="center"/>
          </w:tcPr>
          <w:p w14:paraId="1250B4B4" w14:textId="77777777" w:rsidR="00000000" w:rsidRDefault="007478C2">
            <w:pPr>
              <w:jc w:val="center"/>
              <w:rPr>
                <w:rFonts w:ascii="宋体" w:hAnsi="宋体"/>
                <w:sz w:val="24"/>
              </w:rPr>
            </w:pPr>
            <w:r>
              <w:rPr>
                <w:rFonts w:ascii="宋体" w:hAnsi="宋体" w:hint="eastAsia"/>
                <w:sz w:val="24"/>
              </w:rPr>
              <w:t>序号</w:t>
            </w:r>
          </w:p>
        </w:tc>
        <w:tc>
          <w:tcPr>
            <w:tcW w:w="4409" w:type="dxa"/>
            <w:tcBorders>
              <w:top w:val="single" w:sz="4" w:space="0" w:color="auto"/>
              <w:left w:val="nil"/>
              <w:bottom w:val="single" w:sz="4" w:space="0" w:color="auto"/>
              <w:right w:val="single" w:sz="4" w:space="0" w:color="auto"/>
            </w:tcBorders>
            <w:vAlign w:val="center"/>
          </w:tcPr>
          <w:p w14:paraId="3D312AA4" w14:textId="77777777" w:rsidR="00000000" w:rsidRDefault="007478C2">
            <w:pPr>
              <w:jc w:val="center"/>
              <w:rPr>
                <w:rFonts w:ascii="宋体" w:hAnsi="宋体"/>
                <w:sz w:val="24"/>
              </w:rPr>
            </w:pPr>
            <w:r>
              <w:rPr>
                <w:rFonts w:ascii="宋体" w:hAnsi="宋体"/>
                <w:sz w:val="24"/>
              </w:rPr>
              <w:t>项目</w:t>
            </w:r>
          </w:p>
        </w:tc>
        <w:tc>
          <w:tcPr>
            <w:tcW w:w="983" w:type="dxa"/>
            <w:tcBorders>
              <w:top w:val="single" w:sz="4" w:space="0" w:color="auto"/>
              <w:left w:val="nil"/>
              <w:bottom w:val="single" w:sz="4" w:space="0" w:color="auto"/>
              <w:right w:val="single" w:sz="4" w:space="0" w:color="auto"/>
            </w:tcBorders>
            <w:vAlign w:val="center"/>
          </w:tcPr>
          <w:p w14:paraId="223DB9D6" w14:textId="77777777" w:rsidR="00000000" w:rsidRDefault="007478C2">
            <w:pPr>
              <w:jc w:val="center"/>
              <w:rPr>
                <w:rFonts w:ascii="宋体" w:hAnsi="宋体"/>
                <w:sz w:val="24"/>
              </w:rPr>
            </w:pPr>
            <w:r>
              <w:rPr>
                <w:rFonts w:ascii="宋体" w:hAnsi="宋体"/>
                <w:sz w:val="24"/>
              </w:rPr>
              <w:t>金额</w:t>
            </w:r>
          </w:p>
        </w:tc>
        <w:tc>
          <w:tcPr>
            <w:tcW w:w="2904" w:type="dxa"/>
            <w:tcBorders>
              <w:top w:val="single" w:sz="4" w:space="0" w:color="auto"/>
              <w:left w:val="nil"/>
              <w:bottom w:val="single" w:sz="4" w:space="0" w:color="auto"/>
              <w:right w:val="single" w:sz="4" w:space="0" w:color="auto"/>
            </w:tcBorders>
            <w:vAlign w:val="center"/>
          </w:tcPr>
          <w:p w14:paraId="350EFB91" w14:textId="77777777" w:rsidR="00000000" w:rsidRDefault="007478C2">
            <w:pPr>
              <w:jc w:val="center"/>
              <w:rPr>
                <w:rFonts w:ascii="宋体" w:hAnsi="宋体"/>
                <w:sz w:val="24"/>
              </w:rPr>
            </w:pPr>
            <w:r>
              <w:rPr>
                <w:rFonts w:ascii="宋体" w:hAnsi="宋体"/>
                <w:sz w:val="24"/>
              </w:rPr>
              <w:t>占基金总资产的比例（</w:t>
            </w:r>
            <w:r>
              <w:rPr>
                <w:rFonts w:ascii="宋体" w:hAnsi="宋体"/>
                <w:sz w:val="24"/>
              </w:rPr>
              <w:t>%</w:t>
            </w:r>
            <w:r>
              <w:rPr>
                <w:rFonts w:ascii="宋体" w:hAnsi="宋体"/>
                <w:sz w:val="24"/>
              </w:rPr>
              <w:t>）</w:t>
            </w:r>
          </w:p>
        </w:tc>
      </w:tr>
      <w:tr w:rsidR="00000000" w14:paraId="4C247A7E"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160DCCE1" w14:textId="77777777" w:rsidR="00000000" w:rsidRDefault="007478C2">
            <w:pPr>
              <w:jc w:val="center"/>
              <w:rPr>
                <w:rFonts w:ascii="宋体" w:hAnsi="宋体"/>
                <w:sz w:val="24"/>
              </w:rPr>
            </w:pPr>
            <w:r>
              <w:rPr>
                <w:rFonts w:ascii="宋体" w:hAnsi="宋体" w:hint="eastAsia"/>
                <w:sz w:val="24"/>
              </w:rPr>
              <w:t>1</w:t>
            </w:r>
          </w:p>
        </w:tc>
        <w:tc>
          <w:tcPr>
            <w:tcW w:w="4409" w:type="dxa"/>
            <w:tcBorders>
              <w:top w:val="single" w:sz="4" w:space="0" w:color="auto"/>
              <w:left w:val="nil"/>
              <w:bottom w:val="single" w:sz="4" w:space="0" w:color="auto"/>
              <w:right w:val="single" w:sz="4" w:space="0" w:color="auto"/>
            </w:tcBorders>
          </w:tcPr>
          <w:p w14:paraId="2A798258" w14:textId="77777777" w:rsidR="00000000" w:rsidRDefault="007478C2">
            <w:pPr>
              <w:ind w:leftChars="50" w:left="105"/>
              <w:rPr>
                <w:rFonts w:ascii="宋体" w:hAnsi="宋体"/>
                <w:sz w:val="24"/>
              </w:rPr>
            </w:pPr>
            <w:r>
              <w:rPr>
                <w:rFonts w:ascii="宋体" w:hAnsi="宋体" w:hint="eastAsia"/>
                <w:sz w:val="24"/>
              </w:rPr>
              <w:t>权益投资</w:t>
            </w:r>
            <w:r>
              <w:rPr>
                <w:rStyle w:val="FootnoteReference"/>
                <w:rFonts w:ascii="宋体" w:hAnsi="宋体"/>
                <w:sz w:val="24"/>
              </w:rPr>
              <w:footnoteReference w:id="257"/>
            </w:r>
          </w:p>
        </w:tc>
        <w:tc>
          <w:tcPr>
            <w:tcW w:w="983" w:type="dxa"/>
            <w:tcBorders>
              <w:top w:val="single" w:sz="4" w:space="0" w:color="auto"/>
              <w:left w:val="nil"/>
              <w:bottom w:val="single" w:sz="4" w:space="0" w:color="auto"/>
              <w:right w:val="single" w:sz="4" w:space="0" w:color="auto"/>
            </w:tcBorders>
          </w:tcPr>
          <w:p w14:paraId="128A4310"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1049</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5D3B6F2A"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1050</w:t>
            </w:r>
            <w:r>
              <w:rPr>
                <w:rFonts w:ascii="宋体" w:hAnsi="宋体" w:hint="eastAsia"/>
                <w:kern w:val="0"/>
                <w:sz w:val="18"/>
              </w:rPr>
              <w:t>）</w:t>
            </w:r>
          </w:p>
        </w:tc>
      </w:tr>
      <w:tr w:rsidR="00000000" w14:paraId="2A17DD28"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2E7C249E" w14:textId="77777777" w:rsidR="00000000" w:rsidRDefault="007478C2">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6B958A00" w14:textId="77777777" w:rsidR="00000000" w:rsidRDefault="007478C2">
            <w:pPr>
              <w:ind w:leftChars="50" w:left="105"/>
              <w:rPr>
                <w:rFonts w:ascii="宋体" w:hAnsi="宋体"/>
                <w:sz w:val="24"/>
              </w:rPr>
            </w:pPr>
            <w:r>
              <w:rPr>
                <w:rFonts w:ascii="宋体" w:hAnsi="宋体" w:hint="eastAsia"/>
                <w:sz w:val="24"/>
              </w:rPr>
              <w:t>其中：普通股</w:t>
            </w:r>
          </w:p>
        </w:tc>
        <w:tc>
          <w:tcPr>
            <w:tcW w:w="983" w:type="dxa"/>
            <w:tcBorders>
              <w:top w:val="single" w:sz="4" w:space="0" w:color="auto"/>
              <w:left w:val="nil"/>
              <w:bottom w:val="single" w:sz="4" w:space="0" w:color="auto"/>
              <w:right w:val="single" w:sz="4" w:space="0" w:color="auto"/>
            </w:tcBorders>
          </w:tcPr>
          <w:p w14:paraId="62DC2293"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1053</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322755EB"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1054</w:t>
            </w:r>
            <w:r>
              <w:rPr>
                <w:rFonts w:ascii="宋体" w:hAnsi="宋体" w:hint="eastAsia"/>
                <w:kern w:val="0"/>
                <w:sz w:val="18"/>
              </w:rPr>
              <w:t>）</w:t>
            </w:r>
          </w:p>
        </w:tc>
      </w:tr>
      <w:tr w:rsidR="00000000" w14:paraId="49DB6849"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708C17A1" w14:textId="77777777" w:rsidR="00000000" w:rsidRDefault="007478C2">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49735BFF" w14:textId="77777777" w:rsidR="00000000" w:rsidRDefault="007478C2">
            <w:pPr>
              <w:ind w:leftChars="50" w:left="105" w:firstLineChars="300" w:firstLine="720"/>
              <w:rPr>
                <w:rFonts w:ascii="宋体" w:hAnsi="宋体"/>
                <w:sz w:val="24"/>
              </w:rPr>
            </w:pPr>
            <w:r>
              <w:rPr>
                <w:rFonts w:ascii="宋体" w:hAnsi="宋体" w:hint="eastAsia"/>
                <w:sz w:val="24"/>
              </w:rPr>
              <w:t>存托凭证</w:t>
            </w:r>
          </w:p>
        </w:tc>
        <w:tc>
          <w:tcPr>
            <w:tcW w:w="983" w:type="dxa"/>
            <w:tcBorders>
              <w:top w:val="single" w:sz="4" w:space="0" w:color="auto"/>
              <w:left w:val="nil"/>
              <w:bottom w:val="single" w:sz="4" w:space="0" w:color="auto"/>
              <w:right w:val="single" w:sz="4" w:space="0" w:color="auto"/>
            </w:tcBorders>
          </w:tcPr>
          <w:p w14:paraId="699D1DAD"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1055</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4B886018"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1056</w:t>
            </w:r>
            <w:r>
              <w:rPr>
                <w:rFonts w:ascii="宋体" w:hAnsi="宋体" w:hint="eastAsia"/>
                <w:kern w:val="0"/>
                <w:sz w:val="18"/>
              </w:rPr>
              <w:t>）</w:t>
            </w:r>
          </w:p>
        </w:tc>
      </w:tr>
      <w:tr w:rsidR="00000000" w14:paraId="3FCB6E68"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013CA41F" w14:textId="77777777" w:rsidR="00000000" w:rsidRDefault="007478C2">
            <w:pPr>
              <w:jc w:val="center"/>
              <w:rPr>
                <w:rFonts w:ascii="宋体" w:hAnsi="宋体"/>
                <w:sz w:val="24"/>
              </w:rPr>
            </w:pPr>
            <w:r>
              <w:rPr>
                <w:rFonts w:ascii="宋体" w:hAnsi="宋体" w:hint="eastAsia"/>
                <w:sz w:val="24"/>
              </w:rPr>
              <w:t>2</w:t>
            </w:r>
          </w:p>
        </w:tc>
        <w:tc>
          <w:tcPr>
            <w:tcW w:w="4409" w:type="dxa"/>
            <w:tcBorders>
              <w:top w:val="single" w:sz="4" w:space="0" w:color="auto"/>
              <w:left w:val="nil"/>
              <w:bottom w:val="single" w:sz="4" w:space="0" w:color="auto"/>
              <w:right w:val="single" w:sz="4" w:space="0" w:color="auto"/>
            </w:tcBorders>
          </w:tcPr>
          <w:p w14:paraId="0E70E672" w14:textId="77777777" w:rsidR="00000000" w:rsidRDefault="007478C2">
            <w:pPr>
              <w:ind w:leftChars="49" w:left="103"/>
              <w:rPr>
                <w:rFonts w:ascii="宋体" w:hAnsi="宋体"/>
                <w:sz w:val="24"/>
              </w:rPr>
            </w:pPr>
            <w:r>
              <w:rPr>
                <w:rFonts w:ascii="宋体" w:hAnsi="宋体" w:hint="eastAsia"/>
                <w:sz w:val="24"/>
              </w:rPr>
              <w:t>基金投资</w:t>
            </w:r>
            <w:r>
              <w:rPr>
                <w:rStyle w:val="FootnoteReference"/>
                <w:rFonts w:ascii="宋体" w:hAnsi="宋体"/>
                <w:sz w:val="24"/>
              </w:rPr>
              <w:footnoteReference w:id="258"/>
            </w:r>
          </w:p>
        </w:tc>
        <w:tc>
          <w:tcPr>
            <w:tcW w:w="983" w:type="dxa"/>
            <w:tcBorders>
              <w:top w:val="single" w:sz="4" w:space="0" w:color="auto"/>
              <w:left w:val="nil"/>
              <w:bottom w:val="single" w:sz="4" w:space="0" w:color="auto"/>
              <w:right w:val="single" w:sz="4" w:space="0" w:color="auto"/>
            </w:tcBorders>
          </w:tcPr>
          <w:p w14:paraId="1C456B33"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1059</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2E2E42F5"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1060</w:t>
            </w:r>
            <w:r>
              <w:rPr>
                <w:rFonts w:ascii="宋体" w:hAnsi="宋体" w:hint="eastAsia"/>
                <w:kern w:val="0"/>
                <w:sz w:val="18"/>
              </w:rPr>
              <w:t>）</w:t>
            </w:r>
          </w:p>
        </w:tc>
      </w:tr>
      <w:tr w:rsidR="00000000" w14:paraId="682CEBDC"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7A577337" w14:textId="77777777" w:rsidR="00000000" w:rsidRDefault="007478C2">
            <w:pPr>
              <w:jc w:val="center"/>
              <w:rPr>
                <w:rFonts w:ascii="宋体" w:hAnsi="宋体"/>
                <w:sz w:val="24"/>
              </w:rPr>
            </w:pPr>
            <w:r>
              <w:rPr>
                <w:rFonts w:ascii="宋体" w:hAnsi="宋体" w:hint="eastAsia"/>
                <w:sz w:val="24"/>
              </w:rPr>
              <w:t>3</w:t>
            </w:r>
          </w:p>
        </w:tc>
        <w:tc>
          <w:tcPr>
            <w:tcW w:w="4409" w:type="dxa"/>
            <w:tcBorders>
              <w:top w:val="single" w:sz="4" w:space="0" w:color="auto"/>
              <w:left w:val="nil"/>
              <w:bottom w:val="single" w:sz="4" w:space="0" w:color="auto"/>
              <w:right w:val="single" w:sz="4" w:space="0" w:color="auto"/>
            </w:tcBorders>
          </w:tcPr>
          <w:p w14:paraId="07EC0F01" w14:textId="77777777" w:rsidR="00000000" w:rsidRDefault="007478C2">
            <w:pPr>
              <w:ind w:leftChars="50" w:left="105"/>
              <w:rPr>
                <w:rFonts w:ascii="宋体" w:hAnsi="宋体"/>
                <w:sz w:val="24"/>
              </w:rPr>
            </w:pPr>
            <w:r>
              <w:rPr>
                <w:rFonts w:ascii="宋体" w:hAnsi="宋体" w:hint="eastAsia"/>
                <w:sz w:val="24"/>
              </w:rPr>
              <w:t>固定收益投资</w:t>
            </w:r>
          </w:p>
        </w:tc>
        <w:tc>
          <w:tcPr>
            <w:tcW w:w="983" w:type="dxa"/>
            <w:tcBorders>
              <w:top w:val="single" w:sz="4" w:space="0" w:color="auto"/>
              <w:left w:val="nil"/>
              <w:bottom w:val="single" w:sz="4" w:space="0" w:color="auto"/>
              <w:right w:val="single" w:sz="4" w:space="0" w:color="auto"/>
            </w:tcBorders>
          </w:tcPr>
          <w:p w14:paraId="06083CF5"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1061</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05174133"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1062</w:t>
            </w:r>
            <w:r>
              <w:rPr>
                <w:rFonts w:ascii="宋体" w:hAnsi="宋体" w:hint="eastAsia"/>
                <w:kern w:val="0"/>
                <w:sz w:val="18"/>
              </w:rPr>
              <w:t>）</w:t>
            </w:r>
          </w:p>
        </w:tc>
      </w:tr>
      <w:tr w:rsidR="00000000" w14:paraId="19D9A059"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1E6148D1" w14:textId="77777777" w:rsidR="00000000" w:rsidRDefault="007478C2">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15333100" w14:textId="77777777" w:rsidR="00000000" w:rsidRDefault="007478C2">
            <w:pPr>
              <w:ind w:leftChars="50" w:left="105"/>
              <w:rPr>
                <w:rFonts w:ascii="宋体" w:hAnsi="宋体"/>
                <w:sz w:val="24"/>
              </w:rPr>
            </w:pPr>
            <w:r>
              <w:rPr>
                <w:rFonts w:ascii="宋体" w:hAnsi="宋体" w:hint="eastAsia"/>
                <w:sz w:val="24"/>
              </w:rPr>
              <w:t>其中：</w:t>
            </w:r>
            <w:r>
              <w:rPr>
                <w:rFonts w:ascii="宋体" w:hAnsi="宋体"/>
                <w:sz w:val="24"/>
              </w:rPr>
              <w:t>债券</w:t>
            </w:r>
          </w:p>
        </w:tc>
        <w:tc>
          <w:tcPr>
            <w:tcW w:w="983" w:type="dxa"/>
            <w:tcBorders>
              <w:top w:val="single" w:sz="4" w:space="0" w:color="auto"/>
              <w:left w:val="nil"/>
              <w:bottom w:val="single" w:sz="4" w:space="0" w:color="auto"/>
              <w:right w:val="single" w:sz="4" w:space="0" w:color="auto"/>
            </w:tcBorders>
          </w:tcPr>
          <w:p w14:paraId="67EB93E1"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1063</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5395187F"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1064</w:t>
            </w:r>
            <w:r>
              <w:rPr>
                <w:rFonts w:ascii="宋体" w:hAnsi="宋体" w:hint="eastAsia"/>
                <w:kern w:val="0"/>
                <w:sz w:val="18"/>
              </w:rPr>
              <w:t>）</w:t>
            </w:r>
          </w:p>
        </w:tc>
      </w:tr>
      <w:tr w:rsidR="00000000" w14:paraId="44C3507F"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4CE93280" w14:textId="77777777" w:rsidR="00000000" w:rsidRDefault="007478C2">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29432CDF" w14:textId="77777777" w:rsidR="00000000" w:rsidRDefault="007478C2">
            <w:pPr>
              <w:ind w:leftChars="50" w:left="105"/>
              <w:rPr>
                <w:rFonts w:ascii="宋体" w:hAnsi="宋体"/>
                <w:sz w:val="24"/>
              </w:rPr>
            </w:pPr>
            <w:r>
              <w:rPr>
                <w:rFonts w:ascii="宋体" w:hAnsi="宋体" w:hint="eastAsia"/>
                <w:sz w:val="24"/>
              </w:rPr>
              <w:t xml:space="preserve">      </w:t>
            </w:r>
            <w:r>
              <w:rPr>
                <w:rFonts w:ascii="宋体" w:hAnsi="宋体"/>
                <w:sz w:val="24"/>
              </w:rPr>
              <w:t>资产支持证券</w:t>
            </w:r>
          </w:p>
        </w:tc>
        <w:tc>
          <w:tcPr>
            <w:tcW w:w="983" w:type="dxa"/>
            <w:tcBorders>
              <w:top w:val="single" w:sz="4" w:space="0" w:color="auto"/>
              <w:left w:val="nil"/>
              <w:bottom w:val="single" w:sz="4" w:space="0" w:color="auto"/>
              <w:right w:val="single" w:sz="4" w:space="0" w:color="auto"/>
            </w:tcBorders>
          </w:tcPr>
          <w:p w14:paraId="111D2EB9"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1065</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27961C2A"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1066</w:t>
            </w:r>
            <w:r>
              <w:rPr>
                <w:rFonts w:ascii="宋体" w:hAnsi="宋体" w:hint="eastAsia"/>
                <w:kern w:val="0"/>
                <w:sz w:val="18"/>
              </w:rPr>
              <w:t>）</w:t>
            </w:r>
          </w:p>
        </w:tc>
      </w:tr>
      <w:tr w:rsidR="00000000" w14:paraId="2A884DE6"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13F3FECB" w14:textId="77777777" w:rsidR="00000000" w:rsidRDefault="007478C2">
            <w:pPr>
              <w:jc w:val="center"/>
              <w:rPr>
                <w:rFonts w:ascii="宋体" w:hAnsi="宋体"/>
                <w:sz w:val="24"/>
              </w:rPr>
            </w:pPr>
            <w:r>
              <w:rPr>
                <w:rFonts w:ascii="宋体" w:hAnsi="宋体" w:hint="eastAsia"/>
                <w:sz w:val="24"/>
              </w:rPr>
              <w:t>4</w:t>
            </w:r>
          </w:p>
        </w:tc>
        <w:tc>
          <w:tcPr>
            <w:tcW w:w="4409" w:type="dxa"/>
            <w:tcBorders>
              <w:top w:val="single" w:sz="4" w:space="0" w:color="auto"/>
              <w:left w:val="nil"/>
              <w:bottom w:val="single" w:sz="4" w:space="0" w:color="auto"/>
              <w:right w:val="single" w:sz="4" w:space="0" w:color="auto"/>
            </w:tcBorders>
          </w:tcPr>
          <w:p w14:paraId="12825F61" w14:textId="77777777" w:rsidR="00000000" w:rsidRDefault="007478C2">
            <w:pPr>
              <w:ind w:leftChars="50" w:left="105"/>
              <w:rPr>
                <w:rFonts w:ascii="宋体" w:hAnsi="宋体"/>
                <w:sz w:val="24"/>
              </w:rPr>
            </w:pPr>
            <w:r>
              <w:rPr>
                <w:rFonts w:ascii="宋体" w:hAnsi="宋体" w:hint="eastAsia"/>
                <w:sz w:val="24"/>
              </w:rPr>
              <w:t>金融衍生品投资</w:t>
            </w:r>
          </w:p>
        </w:tc>
        <w:tc>
          <w:tcPr>
            <w:tcW w:w="983" w:type="dxa"/>
            <w:tcBorders>
              <w:top w:val="single" w:sz="4" w:space="0" w:color="auto"/>
              <w:left w:val="nil"/>
              <w:bottom w:val="single" w:sz="4" w:space="0" w:color="auto"/>
              <w:right w:val="single" w:sz="4" w:space="0" w:color="auto"/>
            </w:tcBorders>
          </w:tcPr>
          <w:p w14:paraId="2E91D778"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1067</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2C03D828"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1068</w:t>
            </w:r>
            <w:r>
              <w:rPr>
                <w:rFonts w:ascii="宋体" w:hAnsi="宋体" w:hint="eastAsia"/>
                <w:kern w:val="0"/>
                <w:sz w:val="18"/>
              </w:rPr>
              <w:t>）</w:t>
            </w:r>
          </w:p>
        </w:tc>
      </w:tr>
      <w:tr w:rsidR="00000000" w14:paraId="42FA60FD"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4A214273" w14:textId="77777777" w:rsidR="00000000" w:rsidRDefault="007478C2">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78FF2412" w14:textId="77777777" w:rsidR="00000000" w:rsidRDefault="007478C2">
            <w:pPr>
              <w:ind w:leftChars="50" w:left="105"/>
              <w:rPr>
                <w:rFonts w:ascii="宋体" w:hAnsi="宋体"/>
                <w:sz w:val="24"/>
              </w:rPr>
            </w:pPr>
            <w:r>
              <w:rPr>
                <w:rFonts w:ascii="宋体" w:hAnsi="宋体" w:hint="eastAsia"/>
                <w:sz w:val="24"/>
              </w:rPr>
              <w:t>其中：远期</w:t>
            </w:r>
          </w:p>
        </w:tc>
        <w:tc>
          <w:tcPr>
            <w:tcW w:w="983" w:type="dxa"/>
            <w:tcBorders>
              <w:top w:val="single" w:sz="4" w:space="0" w:color="auto"/>
              <w:left w:val="nil"/>
              <w:bottom w:val="single" w:sz="4" w:space="0" w:color="auto"/>
              <w:right w:val="single" w:sz="4" w:space="0" w:color="auto"/>
            </w:tcBorders>
          </w:tcPr>
          <w:p w14:paraId="6F17AEC3"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1069</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7A986227"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1070</w:t>
            </w:r>
            <w:r>
              <w:rPr>
                <w:rFonts w:ascii="宋体" w:hAnsi="宋体" w:hint="eastAsia"/>
                <w:kern w:val="0"/>
                <w:sz w:val="18"/>
              </w:rPr>
              <w:t>）</w:t>
            </w:r>
          </w:p>
        </w:tc>
      </w:tr>
      <w:tr w:rsidR="00000000" w14:paraId="10BBD008"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1A679644" w14:textId="77777777" w:rsidR="00000000" w:rsidRDefault="007478C2">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12FC65B4" w14:textId="77777777" w:rsidR="00000000" w:rsidRDefault="007478C2">
            <w:pPr>
              <w:ind w:leftChars="50" w:left="105"/>
              <w:rPr>
                <w:rFonts w:ascii="宋体" w:hAnsi="宋体"/>
                <w:sz w:val="24"/>
              </w:rPr>
            </w:pPr>
            <w:r>
              <w:rPr>
                <w:rFonts w:ascii="宋体" w:hAnsi="宋体" w:hint="eastAsia"/>
                <w:sz w:val="24"/>
              </w:rPr>
              <w:t xml:space="preserve">      </w:t>
            </w:r>
            <w:r>
              <w:rPr>
                <w:rFonts w:ascii="宋体" w:hAnsi="宋体" w:hint="eastAsia"/>
                <w:sz w:val="24"/>
              </w:rPr>
              <w:t>期货</w:t>
            </w:r>
          </w:p>
        </w:tc>
        <w:tc>
          <w:tcPr>
            <w:tcW w:w="983" w:type="dxa"/>
            <w:tcBorders>
              <w:top w:val="single" w:sz="4" w:space="0" w:color="auto"/>
              <w:left w:val="nil"/>
              <w:bottom w:val="single" w:sz="4" w:space="0" w:color="auto"/>
              <w:right w:val="single" w:sz="4" w:space="0" w:color="auto"/>
            </w:tcBorders>
          </w:tcPr>
          <w:p w14:paraId="77D66A4D"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1071</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77B909D9"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1072</w:t>
            </w:r>
            <w:r>
              <w:rPr>
                <w:rFonts w:ascii="宋体" w:hAnsi="宋体" w:hint="eastAsia"/>
                <w:kern w:val="0"/>
                <w:sz w:val="18"/>
              </w:rPr>
              <w:t>）</w:t>
            </w:r>
          </w:p>
        </w:tc>
      </w:tr>
      <w:tr w:rsidR="00000000" w14:paraId="054B3B18"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102882AC" w14:textId="77777777" w:rsidR="00000000" w:rsidRDefault="007478C2">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7D29CA10" w14:textId="77777777" w:rsidR="00000000" w:rsidRDefault="007478C2">
            <w:pPr>
              <w:ind w:leftChars="50" w:left="105"/>
              <w:rPr>
                <w:rFonts w:ascii="宋体" w:hAnsi="宋体"/>
                <w:sz w:val="24"/>
              </w:rPr>
            </w:pPr>
            <w:r>
              <w:rPr>
                <w:rFonts w:ascii="宋体" w:hAnsi="宋体" w:hint="eastAsia"/>
                <w:sz w:val="24"/>
              </w:rPr>
              <w:t xml:space="preserve">      </w:t>
            </w:r>
            <w:r>
              <w:rPr>
                <w:rFonts w:ascii="宋体" w:hAnsi="宋体" w:hint="eastAsia"/>
                <w:sz w:val="24"/>
              </w:rPr>
              <w:t>期权</w:t>
            </w:r>
          </w:p>
        </w:tc>
        <w:tc>
          <w:tcPr>
            <w:tcW w:w="983" w:type="dxa"/>
            <w:tcBorders>
              <w:top w:val="single" w:sz="4" w:space="0" w:color="auto"/>
              <w:left w:val="nil"/>
              <w:bottom w:val="single" w:sz="4" w:space="0" w:color="auto"/>
              <w:right w:val="single" w:sz="4" w:space="0" w:color="auto"/>
            </w:tcBorders>
          </w:tcPr>
          <w:p w14:paraId="4739AFE3"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1073</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0B1D7CD9"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1074</w:t>
            </w:r>
            <w:r>
              <w:rPr>
                <w:rFonts w:ascii="宋体" w:hAnsi="宋体" w:hint="eastAsia"/>
                <w:kern w:val="0"/>
                <w:sz w:val="18"/>
              </w:rPr>
              <w:t>）</w:t>
            </w:r>
          </w:p>
        </w:tc>
      </w:tr>
      <w:tr w:rsidR="00000000" w14:paraId="3DC410A6"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3226CC48" w14:textId="77777777" w:rsidR="00000000" w:rsidRDefault="007478C2">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1577A15A" w14:textId="77777777" w:rsidR="00000000" w:rsidRDefault="007478C2">
            <w:pPr>
              <w:ind w:leftChars="50" w:left="105"/>
              <w:rPr>
                <w:rFonts w:ascii="宋体" w:hAnsi="宋体"/>
                <w:sz w:val="24"/>
              </w:rPr>
            </w:pPr>
            <w:r>
              <w:rPr>
                <w:rFonts w:ascii="宋体" w:hAnsi="宋体" w:hint="eastAsia"/>
                <w:sz w:val="24"/>
              </w:rPr>
              <w:t xml:space="preserve">      </w:t>
            </w:r>
            <w:r>
              <w:rPr>
                <w:rFonts w:ascii="宋体" w:hAnsi="宋体" w:hint="eastAsia"/>
                <w:sz w:val="24"/>
              </w:rPr>
              <w:t>权证</w:t>
            </w:r>
          </w:p>
        </w:tc>
        <w:tc>
          <w:tcPr>
            <w:tcW w:w="983" w:type="dxa"/>
            <w:tcBorders>
              <w:top w:val="single" w:sz="4" w:space="0" w:color="auto"/>
              <w:left w:val="nil"/>
              <w:bottom w:val="single" w:sz="4" w:space="0" w:color="auto"/>
              <w:right w:val="single" w:sz="4" w:space="0" w:color="auto"/>
            </w:tcBorders>
          </w:tcPr>
          <w:p w14:paraId="2975C034"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1075</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255B61CF"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1076</w:t>
            </w:r>
            <w:r>
              <w:rPr>
                <w:rFonts w:ascii="宋体" w:hAnsi="宋体" w:hint="eastAsia"/>
                <w:kern w:val="0"/>
                <w:sz w:val="18"/>
              </w:rPr>
              <w:t>）</w:t>
            </w:r>
          </w:p>
        </w:tc>
      </w:tr>
      <w:tr w:rsidR="00000000" w14:paraId="2C95887C"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25BF90F7" w14:textId="77777777" w:rsidR="00000000" w:rsidRDefault="007478C2">
            <w:pPr>
              <w:jc w:val="center"/>
              <w:rPr>
                <w:rFonts w:ascii="宋体" w:hAnsi="宋体"/>
                <w:sz w:val="24"/>
              </w:rPr>
            </w:pPr>
            <w:r>
              <w:rPr>
                <w:rFonts w:ascii="宋体" w:hAnsi="宋体" w:hint="eastAsia"/>
                <w:sz w:val="24"/>
              </w:rPr>
              <w:t>5</w:t>
            </w:r>
          </w:p>
        </w:tc>
        <w:tc>
          <w:tcPr>
            <w:tcW w:w="4409" w:type="dxa"/>
            <w:tcBorders>
              <w:top w:val="single" w:sz="4" w:space="0" w:color="auto"/>
              <w:left w:val="nil"/>
              <w:bottom w:val="single" w:sz="4" w:space="0" w:color="auto"/>
              <w:right w:val="single" w:sz="4" w:space="0" w:color="auto"/>
            </w:tcBorders>
          </w:tcPr>
          <w:p w14:paraId="41291358" w14:textId="77777777" w:rsidR="00000000" w:rsidRDefault="007478C2">
            <w:pPr>
              <w:ind w:leftChars="50" w:left="105"/>
              <w:rPr>
                <w:rFonts w:ascii="宋体" w:hAnsi="宋体"/>
                <w:sz w:val="24"/>
              </w:rPr>
            </w:pPr>
            <w:r>
              <w:rPr>
                <w:rFonts w:ascii="宋体" w:hAnsi="宋体" w:hint="eastAsia"/>
                <w:sz w:val="24"/>
              </w:rPr>
              <w:t>买入返售金融资产</w:t>
            </w:r>
          </w:p>
        </w:tc>
        <w:tc>
          <w:tcPr>
            <w:tcW w:w="983" w:type="dxa"/>
            <w:tcBorders>
              <w:top w:val="single" w:sz="4" w:space="0" w:color="auto"/>
              <w:left w:val="nil"/>
              <w:bottom w:val="single" w:sz="4" w:space="0" w:color="auto"/>
              <w:right w:val="single" w:sz="4" w:space="0" w:color="auto"/>
            </w:tcBorders>
          </w:tcPr>
          <w:p w14:paraId="5FD7F8F9"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0597</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7B7758C5"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1081</w:t>
            </w:r>
            <w:r>
              <w:rPr>
                <w:rFonts w:ascii="宋体" w:hAnsi="宋体" w:hint="eastAsia"/>
                <w:kern w:val="0"/>
                <w:sz w:val="18"/>
              </w:rPr>
              <w:t>）</w:t>
            </w:r>
          </w:p>
        </w:tc>
      </w:tr>
      <w:tr w:rsidR="00000000" w14:paraId="47F4D265"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7FA1CDE4" w14:textId="77777777" w:rsidR="00000000" w:rsidRDefault="007478C2">
            <w:pPr>
              <w:jc w:val="center"/>
              <w:rPr>
                <w:rFonts w:ascii="宋体" w:hAnsi="宋体"/>
                <w:sz w:val="24"/>
              </w:rPr>
            </w:pPr>
          </w:p>
        </w:tc>
        <w:tc>
          <w:tcPr>
            <w:tcW w:w="4409" w:type="dxa"/>
            <w:tcBorders>
              <w:top w:val="single" w:sz="4" w:space="0" w:color="auto"/>
              <w:left w:val="nil"/>
              <w:bottom w:val="single" w:sz="4" w:space="0" w:color="auto"/>
              <w:right w:val="single" w:sz="4" w:space="0" w:color="auto"/>
            </w:tcBorders>
          </w:tcPr>
          <w:p w14:paraId="7D64A3A7" w14:textId="77777777" w:rsidR="00000000" w:rsidRDefault="007478C2">
            <w:pPr>
              <w:ind w:leftChars="50" w:left="105"/>
              <w:rPr>
                <w:rFonts w:ascii="宋体" w:hAnsi="宋体"/>
                <w:sz w:val="24"/>
              </w:rPr>
            </w:pPr>
            <w:r>
              <w:rPr>
                <w:rFonts w:ascii="宋体" w:hAnsi="宋体"/>
                <w:sz w:val="24"/>
              </w:rPr>
              <w:t>其中：买断式回购的买入返售</w:t>
            </w:r>
            <w:r>
              <w:rPr>
                <w:rFonts w:ascii="宋体" w:hAnsi="宋体" w:hint="eastAsia"/>
                <w:sz w:val="24"/>
              </w:rPr>
              <w:t>金融资产</w:t>
            </w:r>
          </w:p>
        </w:tc>
        <w:tc>
          <w:tcPr>
            <w:tcW w:w="983" w:type="dxa"/>
            <w:tcBorders>
              <w:top w:val="single" w:sz="4" w:space="0" w:color="auto"/>
              <w:left w:val="nil"/>
              <w:bottom w:val="single" w:sz="4" w:space="0" w:color="auto"/>
              <w:right w:val="single" w:sz="4" w:space="0" w:color="auto"/>
            </w:tcBorders>
          </w:tcPr>
          <w:p w14:paraId="18E73961"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1082</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7990ED84"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108</w:t>
            </w:r>
            <w:r>
              <w:rPr>
                <w:rFonts w:ascii="宋体" w:hAnsi="宋体" w:hint="eastAsia"/>
                <w:kern w:val="0"/>
                <w:sz w:val="18"/>
              </w:rPr>
              <w:t>3</w:t>
            </w:r>
            <w:r>
              <w:rPr>
                <w:rFonts w:ascii="宋体" w:hAnsi="宋体" w:hint="eastAsia"/>
                <w:kern w:val="0"/>
                <w:sz w:val="18"/>
              </w:rPr>
              <w:t>）</w:t>
            </w:r>
          </w:p>
        </w:tc>
      </w:tr>
      <w:tr w:rsidR="00000000" w14:paraId="5829F934"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163846D5" w14:textId="77777777" w:rsidR="00000000" w:rsidRDefault="007478C2">
            <w:pPr>
              <w:jc w:val="center"/>
              <w:rPr>
                <w:rFonts w:ascii="宋体" w:hAnsi="宋体"/>
                <w:sz w:val="24"/>
              </w:rPr>
            </w:pPr>
            <w:r>
              <w:rPr>
                <w:rFonts w:ascii="宋体" w:hAnsi="宋体" w:hint="eastAsia"/>
                <w:sz w:val="24"/>
              </w:rPr>
              <w:t>6</w:t>
            </w:r>
          </w:p>
        </w:tc>
        <w:tc>
          <w:tcPr>
            <w:tcW w:w="4409" w:type="dxa"/>
            <w:tcBorders>
              <w:top w:val="single" w:sz="4" w:space="0" w:color="auto"/>
              <w:left w:val="nil"/>
              <w:bottom w:val="single" w:sz="4" w:space="0" w:color="auto"/>
              <w:right w:val="single" w:sz="4" w:space="0" w:color="auto"/>
            </w:tcBorders>
          </w:tcPr>
          <w:p w14:paraId="08022091" w14:textId="77777777" w:rsidR="00000000" w:rsidRDefault="007478C2">
            <w:pPr>
              <w:ind w:leftChars="50" w:left="105"/>
              <w:rPr>
                <w:rFonts w:ascii="宋体" w:hAnsi="宋体"/>
                <w:sz w:val="24"/>
              </w:rPr>
            </w:pPr>
            <w:r>
              <w:rPr>
                <w:rFonts w:ascii="宋体" w:hAnsi="宋体" w:hint="eastAsia"/>
                <w:sz w:val="24"/>
              </w:rPr>
              <w:t>货币市场工具</w:t>
            </w:r>
            <w:r>
              <w:rPr>
                <w:rStyle w:val="FootnoteReference"/>
                <w:rFonts w:ascii="宋体" w:hAnsi="宋体"/>
                <w:sz w:val="24"/>
              </w:rPr>
              <w:footnoteReference w:id="259"/>
            </w:r>
          </w:p>
        </w:tc>
        <w:tc>
          <w:tcPr>
            <w:tcW w:w="983" w:type="dxa"/>
            <w:tcBorders>
              <w:top w:val="single" w:sz="4" w:space="0" w:color="auto"/>
              <w:left w:val="nil"/>
              <w:bottom w:val="single" w:sz="4" w:space="0" w:color="auto"/>
              <w:right w:val="single" w:sz="4" w:space="0" w:color="auto"/>
            </w:tcBorders>
          </w:tcPr>
          <w:p w14:paraId="54A7FD37"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1084</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4BAA1D11"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1085</w:t>
            </w:r>
            <w:r>
              <w:rPr>
                <w:rFonts w:ascii="宋体" w:hAnsi="宋体" w:hint="eastAsia"/>
                <w:kern w:val="0"/>
                <w:sz w:val="18"/>
              </w:rPr>
              <w:t>）</w:t>
            </w:r>
          </w:p>
        </w:tc>
      </w:tr>
      <w:tr w:rsidR="00000000" w14:paraId="36C0C273"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5D4A2C89" w14:textId="77777777" w:rsidR="00000000" w:rsidRDefault="007478C2">
            <w:pPr>
              <w:jc w:val="center"/>
              <w:rPr>
                <w:rFonts w:ascii="宋体" w:hAnsi="宋体"/>
                <w:sz w:val="24"/>
              </w:rPr>
            </w:pPr>
            <w:r>
              <w:rPr>
                <w:rFonts w:ascii="宋体" w:hAnsi="宋体" w:hint="eastAsia"/>
                <w:sz w:val="24"/>
              </w:rPr>
              <w:t>7</w:t>
            </w:r>
          </w:p>
        </w:tc>
        <w:tc>
          <w:tcPr>
            <w:tcW w:w="4409" w:type="dxa"/>
            <w:tcBorders>
              <w:top w:val="single" w:sz="4" w:space="0" w:color="auto"/>
              <w:left w:val="nil"/>
              <w:bottom w:val="single" w:sz="4" w:space="0" w:color="auto"/>
              <w:right w:val="single" w:sz="4" w:space="0" w:color="auto"/>
            </w:tcBorders>
          </w:tcPr>
          <w:p w14:paraId="019B6C26" w14:textId="77777777" w:rsidR="00000000" w:rsidRDefault="007478C2">
            <w:pPr>
              <w:ind w:leftChars="50" w:left="105"/>
              <w:rPr>
                <w:rFonts w:ascii="宋体" w:hAnsi="宋体"/>
                <w:sz w:val="24"/>
              </w:rPr>
            </w:pPr>
            <w:r>
              <w:rPr>
                <w:rFonts w:ascii="宋体" w:hAnsi="宋体" w:hint="eastAsia"/>
                <w:sz w:val="24"/>
              </w:rPr>
              <w:t>银行存款</w:t>
            </w:r>
            <w:r>
              <w:rPr>
                <w:rStyle w:val="FootnoteReference"/>
                <w:rFonts w:ascii="宋体" w:hAnsi="宋体"/>
                <w:sz w:val="24"/>
              </w:rPr>
              <w:footnoteReference w:id="260"/>
            </w:r>
            <w:r>
              <w:rPr>
                <w:rFonts w:ascii="宋体" w:hAnsi="宋体" w:hint="eastAsia"/>
                <w:sz w:val="24"/>
              </w:rPr>
              <w:t>和结算备付金合计</w:t>
            </w:r>
          </w:p>
        </w:tc>
        <w:tc>
          <w:tcPr>
            <w:tcW w:w="983" w:type="dxa"/>
            <w:tcBorders>
              <w:top w:val="single" w:sz="4" w:space="0" w:color="auto"/>
              <w:left w:val="nil"/>
              <w:bottom w:val="single" w:sz="4" w:space="0" w:color="auto"/>
              <w:right w:val="single" w:sz="4" w:space="0" w:color="auto"/>
            </w:tcBorders>
          </w:tcPr>
          <w:p w14:paraId="4290A241"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1086</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41AD7726"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1087</w:t>
            </w:r>
            <w:r>
              <w:rPr>
                <w:rFonts w:ascii="宋体" w:hAnsi="宋体" w:hint="eastAsia"/>
                <w:kern w:val="0"/>
                <w:sz w:val="18"/>
              </w:rPr>
              <w:t>）</w:t>
            </w:r>
          </w:p>
        </w:tc>
      </w:tr>
      <w:tr w:rsidR="00000000" w14:paraId="327C6500"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1BF080DC" w14:textId="77777777" w:rsidR="00000000" w:rsidRDefault="007478C2">
            <w:pPr>
              <w:jc w:val="center"/>
              <w:rPr>
                <w:rFonts w:ascii="宋体" w:hAnsi="宋体"/>
                <w:sz w:val="24"/>
              </w:rPr>
            </w:pPr>
            <w:r>
              <w:rPr>
                <w:rFonts w:ascii="宋体" w:hAnsi="宋体"/>
                <w:sz w:val="24"/>
              </w:rPr>
              <w:t>…</w:t>
            </w:r>
          </w:p>
        </w:tc>
        <w:tc>
          <w:tcPr>
            <w:tcW w:w="4409" w:type="dxa"/>
            <w:tcBorders>
              <w:top w:val="single" w:sz="4" w:space="0" w:color="auto"/>
              <w:left w:val="nil"/>
              <w:bottom w:val="single" w:sz="4" w:space="0" w:color="auto"/>
              <w:right w:val="single" w:sz="4" w:space="0" w:color="auto"/>
            </w:tcBorders>
          </w:tcPr>
          <w:p w14:paraId="748C2B8B"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1043</w:t>
            </w:r>
            <w:r>
              <w:rPr>
                <w:rFonts w:ascii="宋体" w:hAnsi="宋体" w:hint="eastAsia"/>
                <w:kern w:val="0"/>
                <w:sz w:val="18"/>
              </w:rPr>
              <w:t>）</w:t>
            </w:r>
          </w:p>
        </w:tc>
        <w:tc>
          <w:tcPr>
            <w:tcW w:w="983" w:type="dxa"/>
            <w:tcBorders>
              <w:top w:val="single" w:sz="4" w:space="0" w:color="auto"/>
              <w:left w:val="nil"/>
              <w:bottom w:val="single" w:sz="4" w:space="0" w:color="auto"/>
              <w:right w:val="single" w:sz="4" w:space="0" w:color="auto"/>
            </w:tcBorders>
          </w:tcPr>
          <w:p w14:paraId="406F7978"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1046</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vAlign w:val="center"/>
          </w:tcPr>
          <w:p w14:paraId="0F93C1BF"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1047</w:t>
            </w:r>
            <w:r>
              <w:rPr>
                <w:rFonts w:ascii="宋体" w:hAnsi="宋体" w:hint="eastAsia"/>
                <w:kern w:val="0"/>
                <w:sz w:val="18"/>
              </w:rPr>
              <w:t>）</w:t>
            </w:r>
          </w:p>
        </w:tc>
      </w:tr>
      <w:tr w:rsidR="00000000" w14:paraId="1FFFEB2C"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693B75B5" w14:textId="77777777" w:rsidR="00000000" w:rsidRDefault="007478C2">
            <w:pPr>
              <w:jc w:val="center"/>
              <w:rPr>
                <w:rFonts w:ascii="宋体" w:hAnsi="宋体"/>
                <w:sz w:val="24"/>
              </w:rPr>
            </w:pPr>
            <w:r>
              <w:rPr>
                <w:rFonts w:ascii="宋体" w:hAnsi="宋体" w:hint="eastAsia"/>
                <w:sz w:val="24"/>
              </w:rPr>
              <w:t>N-1</w:t>
            </w:r>
          </w:p>
        </w:tc>
        <w:tc>
          <w:tcPr>
            <w:tcW w:w="4409" w:type="dxa"/>
            <w:tcBorders>
              <w:top w:val="single" w:sz="4" w:space="0" w:color="auto"/>
              <w:left w:val="nil"/>
              <w:bottom w:val="single" w:sz="4" w:space="0" w:color="auto"/>
              <w:right w:val="single" w:sz="4" w:space="0" w:color="auto"/>
            </w:tcBorders>
          </w:tcPr>
          <w:p w14:paraId="291F9040" w14:textId="77777777" w:rsidR="00000000" w:rsidRDefault="007478C2">
            <w:pPr>
              <w:ind w:leftChars="50" w:left="105"/>
              <w:rPr>
                <w:rFonts w:ascii="宋体" w:hAnsi="宋体"/>
                <w:sz w:val="24"/>
              </w:rPr>
            </w:pPr>
            <w:r>
              <w:rPr>
                <w:rFonts w:ascii="宋体" w:hAnsi="宋体"/>
                <w:sz w:val="24"/>
              </w:rPr>
              <w:t>其他</w:t>
            </w:r>
            <w:r>
              <w:rPr>
                <w:rFonts w:ascii="宋体" w:hAnsi="宋体" w:hint="eastAsia"/>
                <w:sz w:val="24"/>
              </w:rPr>
              <w:t>各项</w:t>
            </w:r>
            <w:r>
              <w:rPr>
                <w:rFonts w:ascii="宋体" w:hAnsi="宋体"/>
                <w:sz w:val="24"/>
              </w:rPr>
              <w:t>资产</w:t>
            </w:r>
          </w:p>
        </w:tc>
        <w:tc>
          <w:tcPr>
            <w:tcW w:w="983" w:type="dxa"/>
            <w:tcBorders>
              <w:top w:val="single" w:sz="4" w:space="0" w:color="auto"/>
              <w:left w:val="nil"/>
              <w:bottom w:val="single" w:sz="4" w:space="0" w:color="auto"/>
              <w:right w:val="single" w:sz="4" w:space="0" w:color="auto"/>
            </w:tcBorders>
          </w:tcPr>
          <w:p w14:paraId="3AEDA584"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1088</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tcPr>
          <w:p w14:paraId="49F3909E"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1089</w:t>
            </w:r>
            <w:r>
              <w:rPr>
                <w:rFonts w:ascii="宋体" w:hAnsi="宋体" w:hint="eastAsia"/>
                <w:kern w:val="0"/>
                <w:sz w:val="18"/>
              </w:rPr>
              <w:t>）</w:t>
            </w:r>
          </w:p>
        </w:tc>
      </w:tr>
      <w:tr w:rsidR="00000000" w14:paraId="61FE8997" w14:textId="77777777">
        <w:trPr>
          <w:trHeight w:val="20"/>
        </w:trPr>
        <w:tc>
          <w:tcPr>
            <w:tcW w:w="579" w:type="dxa"/>
            <w:tcBorders>
              <w:top w:val="single" w:sz="4" w:space="0" w:color="auto"/>
              <w:left w:val="single" w:sz="4" w:space="0" w:color="auto"/>
              <w:bottom w:val="single" w:sz="4" w:space="0" w:color="auto"/>
              <w:right w:val="single" w:sz="4" w:space="0" w:color="auto"/>
            </w:tcBorders>
          </w:tcPr>
          <w:p w14:paraId="37EDAE6F" w14:textId="77777777" w:rsidR="00000000" w:rsidRDefault="007478C2">
            <w:pPr>
              <w:jc w:val="center"/>
              <w:rPr>
                <w:rFonts w:ascii="宋体" w:hAnsi="宋体"/>
                <w:sz w:val="24"/>
              </w:rPr>
            </w:pPr>
            <w:r>
              <w:rPr>
                <w:rFonts w:ascii="宋体" w:hAnsi="宋体" w:hint="eastAsia"/>
                <w:sz w:val="24"/>
              </w:rPr>
              <w:t>N</w:t>
            </w:r>
          </w:p>
        </w:tc>
        <w:tc>
          <w:tcPr>
            <w:tcW w:w="4409" w:type="dxa"/>
            <w:tcBorders>
              <w:top w:val="single" w:sz="4" w:space="0" w:color="auto"/>
              <w:left w:val="nil"/>
              <w:bottom w:val="single" w:sz="4" w:space="0" w:color="auto"/>
              <w:right w:val="single" w:sz="4" w:space="0" w:color="auto"/>
            </w:tcBorders>
          </w:tcPr>
          <w:p w14:paraId="34499BB0" w14:textId="77777777" w:rsidR="00000000" w:rsidRDefault="007478C2">
            <w:pPr>
              <w:ind w:leftChars="50" w:left="105"/>
              <w:rPr>
                <w:rFonts w:ascii="宋体" w:hAnsi="宋体"/>
                <w:sz w:val="24"/>
              </w:rPr>
            </w:pPr>
            <w:r>
              <w:rPr>
                <w:rFonts w:ascii="宋体" w:hAnsi="宋体"/>
                <w:sz w:val="24"/>
              </w:rPr>
              <w:t>合计</w:t>
            </w:r>
          </w:p>
        </w:tc>
        <w:tc>
          <w:tcPr>
            <w:tcW w:w="983" w:type="dxa"/>
            <w:tcBorders>
              <w:top w:val="single" w:sz="4" w:space="0" w:color="auto"/>
              <w:left w:val="nil"/>
              <w:bottom w:val="single" w:sz="4" w:space="0" w:color="auto"/>
              <w:right w:val="single" w:sz="4" w:space="0" w:color="auto"/>
            </w:tcBorders>
          </w:tcPr>
          <w:p w14:paraId="06E66DBB"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1090</w:t>
            </w:r>
            <w:r>
              <w:rPr>
                <w:rFonts w:ascii="宋体" w:hAnsi="宋体" w:hint="eastAsia"/>
                <w:kern w:val="0"/>
                <w:sz w:val="18"/>
              </w:rPr>
              <w:t>）</w:t>
            </w:r>
          </w:p>
        </w:tc>
        <w:tc>
          <w:tcPr>
            <w:tcW w:w="2904" w:type="dxa"/>
            <w:tcBorders>
              <w:top w:val="single" w:sz="4" w:space="0" w:color="auto"/>
              <w:left w:val="nil"/>
              <w:bottom w:val="single" w:sz="4" w:space="0" w:color="auto"/>
              <w:right w:val="single" w:sz="4" w:space="0" w:color="auto"/>
            </w:tcBorders>
          </w:tcPr>
          <w:p w14:paraId="510C5AA7"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1091</w:t>
            </w:r>
            <w:r>
              <w:rPr>
                <w:rFonts w:ascii="宋体" w:hAnsi="宋体" w:hint="eastAsia"/>
                <w:kern w:val="0"/>
                <w:sz w:val="18"/>
              </w:rPr>
              <w:t>）</w:t>
            </w:r>
          </w:p>
        </w:tc>
      </w:tr>
    </w:tbl>
    <w:p w14:paraId="7CF14649"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1092</w:t>
      </w:r>
      <w:r>
        <w:rPr>
          <w:rFonts w:ascii="宋体" w:hAnsi="宋体" w:hint="eastAsia"/>
          <w:kern w:val="0"/>
          <w:sz w:val="18"/>
        </w:rPr>
        <w:t>）</w:t>
      </w:r>
    </w:p>
    <w:p w14:paraId="4F2255F4" w14:textId="77777777" w:rsidR="00000000" w:rsidRDefault="007478C2">
      <w:pPr>
        <w:rPr>
          <w:rFonts w:ascii="宋体" w:hAnsi="宋体"/>
          <w:sz w:val="24"/>
        </w:rPr>
      </w:pPr>
    </w:p>
    <w:p w14:paraId="73486028" w14:textId="77777777" w:rsidR="00000000" w:rsidRDefault="007478C2">
      <w:pPr>
        <w:pStyle w:val="Heading2"/>
        <w:rPr>
          <w:rFonts w:ascii="宋体" w:hAnsi="宋体"/>
        </w:rPr>
      </w:pPr>
      <w:bookmarkStart w:id="193" w:name="_Toc14295"/>
      <w:bookmarkStart w:id="194" w:name="_Toc101344052"/>
      <w:bookmarkStart w:id="195" w:name="_Toc28516"/>
      <w:r>
        <w:rPr>
          <w:rFonts w:ascii="宋体" w:hAnsi="宋体" w:hint="eastAsia"/>
        </w:rPr>
        <w:t xml:space="preserve">9.2 </w:t>
      </w:r>
      <w:r>
        <w:rPr>
          <w:rFonts w:ascii="宋体" w:hAnsi="宋体" w:hint="eastAsia"/>
        </w:rPr>
        <w:t>期末在各个</w:t>
      </w:r>
      <w:r>
        <w:rPr>
          <w:rFonts w:ascii="宋体" w:hAnsi="宋体" w:hint="eastAsia"/>
        </w:rPr>
        <w:t>国家（地区）证券市场的权益投资分布</w:t>
      </w:r>
      <w:r>
        <w:rPr>
          <w:rFonts w:ascii="宋体" w:hAnsi="宋体"/>
          <w:vertAlign w:val="superscript"/>
        </w:rPr>
        <w:footnoteReference w:id="261"/>
      </w:r>
      <w:bookmarkEnd w:id="193"/>
      <w:bookmarkEnd w:id="194"/>
      <w:bookmarkEnd w:id="195"/>
    </w:p>
    <w:p w14:paraId="3A9DDBAA" w14:textId="77777777" w:rsidR="00000000" w:rsidRDefault="007478C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916"/>
        <w:gridCol w:w="3193"/>
      </w:tblGrid>
      <w:tr w:rsidR="00000000" w14:paraId="4C2AEC75" w14:textId="77777777">
        <w:trPr>
          <w:jc w:val="center"/>
        </w:trPr>
        <w:tc>
          <w:tcPr>
            <w:tcW w:w="1980" w:type="dxa"/>
            <w:vAlign w:val="center"/>
          </w:tcPr>
          <w:p w14:paraId="5500C96C" w14:textId="77777777" w:rsidR="00000000" w:rsidRDefault="007478C2">
            <w:pPr>
              <w:jc w:val="center"/>
              <w:rPr>
                <w:sz w:val="24"/>
              </w:rPr>
            </w:pPr>
            <w:r>
              <w:rPr>
                <w:rFonts w:hAnsi="宋体" w:hint="eastAsia"/>
                <w:sz w:val="24"/>
              </w:rPr>
              <w:t>国家（地区）</w:t>
            </w:r>
          </w:p>
        </w:tc>
        <w:tc>
          <w:tcPr>
            <w:tcW w:w="2916" w:type="dxa"/>
            <w:vAlign w:val="center"/>
          </w:tcPr>
          <w:p w14:paraId="1A3C04B6" w14:textId="77777777" w:rsidR="00000000" w:rsidRDefault="007478C2">
            <w:pPr>
              <w:jc w:val="center"/>
              <w:rPr>
                <w:sz w:val="24"/>
              </w:rPr>
            </w:pPr>
            <w:r>
              <w:rPr>
                <w:rFonts w:hAnsi="宋体" w:hint="eastAsia"/>
                <w:sz w:val="24"/>
              </w:rPr>
              <w:t>公允价值</w:t>
            </w:r>
          </w:p>
        </w:tc>
        <w:tc>
          <w:tcPr>
            <w:tcW w:w="3193" w:type="dxa"/>
            <w:vAlign w:val="center"/>
          </w:tcPr>
          <w:p w14:paraId="0B8D70BE" w14:textId="77777777" w:rsidR="00000000" w:rsidRDefault="007478C2">
            <w:pPr>
              <w:jc w:val="center"/>
              <w:rPr>
                <w:sz w:val="24"/>
              </w:rPr>
            </w:pPr>
            <w:r>
              <w:rPr>
                <w:rFonts w:hAnsi="宋体"/>
                <w:sz w:val="24"/>
              </w:rPr>
              <w:t>占</w:t>
            </w:r>
            <w:r>
              <w:rPr>
                <w:rFonts w:hAnsi="宋体" w:hint="eastAsia"/>
                <w:sz w:val="24"/>
              </w:rPr>
              <w:t>基金资产净值</w:t>
            </w:r>
            <w:r>
              <w:rPr>
                <w:rFonts w:hAnsi="宋体"/>
                <w:sz w:val="24"/>
              </w:rPr>
              <w:t>比例</w:t>
            </w:r>
            <w:r>
              <w:rPr>
                <w:rFonts w:ascii="宋体" w:hAnsi="宋体" w:hint="eastAsia"/>
                <w:sz w:val="24"/>
              </w:rPr>
              <w:t>（％）</w:t>
            </w:r>
          </w:p>
        </w:tc>
      </w:tr>
      <w:tr w:rsidR="00000000" w14:paraId="61DD04CB" w14:textId="77777777">
        <w:trPr>
          <w:jc w:val="center"/>
        </w:trPr>
        <w:tc>
          <w:tcPr>
            <w:tcW w:w="1980" w:type="dxa"/>
            <w:vAlign w:val="bottom"/>
          </w:tcPr>
          <w:p w14:paraId="25BE30A1"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1094</w:t>
            </w:r>
            <w:r>
              <w:rPr>
                <w:rFonts w:ascii="宋体" w:hAnsi="宋体" w:hint="eastAsia"/>
                <w:kern w:val="0"/>
                <w:sz w:val="18"/>
              </w:rPr>
              <w:t>）</w:t>
            </w:r>
          </w:p>
        </w:tc>
        <w:tc>
          <w:tcPr>
            <w:tcW w:w="2916" w:type="dxa"/>
            <w:vAlign w:val="bottom"/>
          </w:tcPr>
          <w:p w14:paraId="0C5C4817"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1095</w:t>
            </w:r>
            <w:r>
              <w:rPr>
                <w:rFonts w:ascii="宋体" w:hAnsi="宋体" w:hint="eastAsia"/>
                <w:kern w:val="0"/>
                <w:sz w:val="18"/>
              </w:rPr>
              <w:t>）</w:t>
            </w:r>
          </w:p>
        </w:tc>
        <w:tc>
          <w:tcPr>
            <w:tcW w:w="3193" w:type="dxa"/>
            <w:vAlign w:val="bottom"/>
          </w:tcPr>
          <w:p w14:paraId="4B46454A"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1096</w:t>
            </w:r>
            <w:r>
              <w:rPr>
                <w:rFonts w:ascii="宋体" w:hAnsi="宋体" w:hint="eastAsia"/>
                <w:kern w:val="0"/>
                <w:sz w:val="18"/>
              </w:rPr>
              <w:t>）</w:t>
            </w:r>
          </w:p>
        </w:tc>
      </w:tr>
      <w:tr w:rsidR="00000000" w14:paraId="6CDC639A" w14:textId="77777777">
        <w:trPr>
          <w:jc w:val="center"/>
        </w:trPr>
        <w:tc>
          <w:tcPr>
            <w:tcW w:w="1980" w:type="dxa"/>
            <w:vAlign w:val="bottom"/>
          </w:tcPr>
          <w:p w14:paraId="770DC293" w14:textId="77777777" w:rsidR="00000000" w:rsidRDefault="007478C2">
            <w:pPr>
              <w:rPr>
                <w:rFonts w:ascii="宋体" w:hAnsi="宋体"/>
                <w:kern w:val="0"/>
                <w:sz w:val="18"/>
              </w:rPr>
            </w:pPr>
          </w:p>
        </w:tc>
        <w:tc>
          <w:tcPr>
            <w:tcW w:w="2916" w:type="dxa"/>
            <w:vAlign w:val="bottom"/>
          </w:tcPr>
          <w:p w14:paraId="65EE71A5" w14:textId="77777777" w:rsidR="00000000" w:rsidRDefault="007478C2">
            <w:pPr>
              <w:jc w:val="right"/>
              <w:rPr>
                <w:rFonts w:ascii="宋体" w:hAnsi="宋体"/>
                <w:kern w:val="0"/>
                <w:sz w:val="18"/>
              </w:rPr>
            </w:pPr>
          </w:p>
        </w:tc>
        <w:tc>
          <w:tcPr>
            <w:tcW w:w="3193" w:type="dxa"/>
            <w:vAlign w:val="bottom"/>
          </w:tcPr>
          <w:p w14:paraId="078AA4AE" w14:textId="77777777" w:rsidR="00000000" w:rsidRDefault="007478C2">
            <w:pPr>
              <w:jc w:val="right"/>
              <w:rPr>
                <w:rFonts w:ascii="宋体" w:hAnsi="宋体"/>
                <w:kern w:val="0"/>
                <w:sz w:val="18"/>
              </w:rPr>
            </w:pPr>
          </w:p>
        </w:tc>
      </w:tr>
      <w:tr w:rsidR="00000000" w14:paraId="59C1AF2F" w14:textId="77777777">
        <w:trPr>
          <w:jc w:val="center"/>
        </w:trPr>
        <w:tc>
          <w:tcPr>
            <w:tcW w:w="1980" w:type="dxa"/>
            <w:vAlign w:val="bottom"/>
          </w:tcPr>
          <w:p w14:paraId="5DE5F438" w14:textId="77777777" w:rsidR="00000000" w:rsidRDefault="007478C2">
            <w:pPr>
              <w:pStyle w:val="Date"/>
              <w:rPr>
                <w:rFonts w:hAnsi="宋体"/>
              </w:rPr>
            </w:pPr>
            <w:r>
              <w:rPr>
                <w:rFonts w:hAnsi="宋体" w:hint="eastAsia"/>
              </w:rPr>
              <w:t>合计</w:t>
            </w:r>
          </w:p>
        </w:tc>
        <w:tc>
          <w:tcPr>
            <w:tcW w:w="2916" w:type="dxa"/>
            <w:vAlign w:val="bottom"/>
          </w:tcPr>
          <w:p w14:paraId="59D6EA20"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1950</w:t>
            </w:r>
            <w:r>
              <w:rPr>
                <w:rFonts w:ascii="宋体" w:hAnsi="宋体" w:hint="eastAsia"/>
                <w:kern w:val="0"/>
                <w:sz w:val="18"/>
              </w:rPr>
              <w:t>）</w:t>
            </w:r>
          </w:p>
        </w:tc>
        <w:tc>
          <w:tcPr>
            <w:tcW w:w="3193" w:type="dxa"/>
            <w:vAlign w:val="bottom"/>
          </w:tcPr>
          <w:p w14:paraId="24E0A90A"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1951</w:t>
            </w:r>
            <w:r>
              <w:rPr>
                <w:rFonts w:ascii="宋体" w:hAnsi="宋体" w:hint="eastAsia"/>
                <w:kern w:val="0"/>
                <w:sz w:val="18"/>
              </w:rPr>
              <w:t>）</w:t>
            </w:r>
          </w:p>
        </w:tc>
      </w:tr>
    </w:tbl>
    <w:p w14:paraId="766A9402" w14:textId="77777777" w:rsidR="00000000" w:rsidRDefault="007478C2">
      <w:pPr>
        <w:rPr>
          <w:rFonts w:ascii="宋体" w:hAnsi="宋体"/>
          <w:sz w:val="24"/>
        </w:rPr>
      </w:pPr>
      <w:r>
        <w:rPr>
          <w:rFonts w:ascii="宋体" w:hAnsi="宋体" w:hint="eastAsia"/>
          <w:sz w:val="24"/>
        </w:rPr>
        <w:t>注：</w:t>
      </w:r>
      <w:r>
        <w:rPr>
          <w:rFonts w:ascii="宋体" w:hAnsi="宋体" w:hint="eastAsia"/>
          <w:sz w:val="18"/>
          <w:szCs w:val="18"/>
        </w:rPr>
        <w:t>（</w:t>
      </w:r>
      <w:r>
        <w:rPr>
          <w:rFonts w:ascii="宋体" w:hAnsi="宋体"/>
          <w:sz w:val="18"/>
          <w:szCs w:val="18"/>
        </w:rPr>
        <w:t>1097</w:t>
      </w:r>
      <w:r>
        <w:rPr>
          <w:rFonts w:ascii="宋体" w:hAnsi="宋体" w:hint="eastAsia"/>
          <w:sz w:val="18"/>
          <w:szCs w:val="18"/>
        </w:rPr>
        <w:t>）</w:t>
      </w:r>
    </w:p>
    <w:p w14:paraId="71BD0D2E" w14:textId="77777777" w:rsidR="00000000" w:rsidRDefault="007478C2">
      <w:pPr>
        <w:rPr>
          <w:b/>
        </w:rPr>
      </w:pPr>
    </w:p>
    <w:p w14:paraId="7CAF92AC" w14:textId="77777777" w:rsidR="00000000" w:rsidRDefault="007478C2">
      <w:pPr>
        <w:pStyle w:val="Heading2"/>
        <w:rPr>
          <w:rFonts w:ascii="宋体" w:hAnsi="宋体"/>
        </w:rPr>
      </w:pPr>
      <w:bookmarkStart w:id="196" w:name="_Toc5415"/>
      <w:bookmarkStart w:id="197" w:name="_Toc101344053"/>
      <w:bookmarkStart w:id="198" w:name="_Toc21814"/>
      <w:r>
        <w:rPr>
          <w:rFonts w:ascii="宋体" w:hAnsi="宋体" w:hint="eastAsia"/>
        </w:rPr>
        <w:t xml:space="preserve">9.3 </w:t>
      </w:r>
      <w:r>
        <w:rPr>
          <w:rFonts w:ascii="宋体" w:hAnsi="宋体" w:hint="eastAsia"/>
        </w:rPr>
        <w:t>期末按行业分类的权益投资组合</w:t>
      </w:r>
      <w:r>
        <w:rPr>
          <w:rFonts w:ascii="宋体" w:hAnsi="宋体"/>
          <w:vertAlign w:val="superscript"/>
        </w:rPr>
        <w:footnoteReference w:id="262"/>
      </w:r>
      <w:bookmarkEnd w:id="196"/>
      <w:bookmarkEnd w:id="197"/>
      <w:bookmarkEnd w:id="198"/>
    </w:p>
    <w:p w14:paraId="769ABF27" w14:textId="77777777" w:rsidR="00000000" w:rsidRDefault="007478C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74" w:type="dxa"/>
        <w:tblLayout w:type="fixed"/>
        <w:tblCellMar>
          <w:left w:w="0" w:type="dxa"/>
          <w:right w:w="0" w:type="dxa"/>
        </w:tblCellMar>
        <w:tblLook w:val="0000" w:firstRow="0" w:lastRow="0" w:firstColumn="0" w:lastColumn="0" w:noHBand="0" w:noVBand="0"/>
      </w:tblPr>
      <w:tblGrid>
        <w:gridCol w:w="1980"/>
        <w:gridCol w:w="2520"/>
        <w:gridCol w:w="3600"/>
      </w:tblGrid>
      <w:tr w:rsidR="00000000" w14:paraId="0F3D5C23"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tcPr>
          <w:p w14:paraId="29A41FF3" w14:textId="77777777" w:rsidR="00000000" w:rsidRDefault="007478C2">
            <w:pPr>
              <w:jc w:val="center"/>
              <w:rPr>
                <w:rFonts w:ascii="宋体" w:hAnsi="宋体"/>
                <w:sz w:val="24"/>
              </w:rPr>
            </w:pPr>
            <w:r>
              <w:rPr>
                <w:rFonts w:ascii="宋体" w:hAnsi="宋体" w:hint="eastAsia"/>
                <w:sz w:val="24"/>
              </w:rPr>
              <w:t>行业类别</w:t>
            </w:r>
          </w:p>
        </w:tc>
        <w:tc>
          <w:tcPr>
            <w:tcW w:w="25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86A6C98" w14:textId="77777777" w:rsidR="00000000" w:rsidRDefault="007478C2">
            <w:pPr>
              <w:jc w:val="center"/>
              <w:rPr>
                <w:rFonts w:ascii="宋体" w:hAnsi="宋体"/>
                <w:sz w:val="24"/>
              </w:rPr>
            </w:pPr>
            <w:r>
              <w:rPr>
                <w:rFonts w:hAnsi="宋体" w:hint="eastAsia"/>
                <w:sz w:val="24"/>
              </w:rPr>
              <w:t>公允价值</w:t>
            </w: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5D4C95A" w14:textId="77777777" w:rsidR="00000000" w:rsidRDefault="007478C2">
            <w:pPr>
              <w:jc w:val="center"/>
              <w:rPr>
                <w:rFonts w:ascii="宋体" w:hAnsi="宋体"/>
                <w:sz w:val="24"/>
              </w:rPr>
            </w:pPr>
            <w:r>
              <w:rPr>
                <w:rFonts w:ascii="宋体" w:hAnsi="宋体" w:hint="eastAsia"/>
                <w:sz w:val="24"/>
              </w:rPr>
              <w:t>占基金资产净值比例（％）</w:t>
            </w:r>
          </w:p>
        </w:tc>
      </w:tr>
      <w:tr w:rsidR="00000000" w14:paraId="03E6E380"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0046768"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1322</w:t>
            </w:r>
            <w:r>
              <w:rPr>
                <w:rFonts w:ascii="宋体" w:hAnsi="宋体" w:hint="eastAsia"/>
                <w:kern w:val="0"/>
                <w:sz w:val="18"/>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03FFDF92"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kern w:val="0"/>
                <w:sz w:val="18"/>
              </w:rPr>
              <w:t>132</w:t>
            </w:r>
            <w:r>
              <w:rPr>
                <w:rFonts w:ascii="宋体" w:hAnsi="宋体" w:hint="eastAsia"/>
                <w:kern w:val="0"/>
                <w:sz w:val="18"/>
              </w:rPr>
              <w:t>3</w:t>
            </w:r>
            <w:r>
              <w:rPr>
                <w:rFonts w:ascii="宋体" w:hAnsi="宋体" w:hint="eastAsia"/>
                <w:kern w:val="0"/>
                <w:sz w:val="18"/>
              </w:rPr>
              <w:t>）</w:t>
            </w: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A308EE7"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kern w:val="0"/>
                <w:sz w:val="18"/>
              </w:rPr>
              <w:t>132</w:t>
            </w:r>
            <w:r>
              <w:rPr>
                <w:rFonts w:ascii="宋体" w:hAnsi="宋体" w:hint="eastAsia"/>
                <w:kern w:val="0"/>
                <w:sz w:val="18"/>
              </w:rPr>
              <w:t>4</w:t>
            </w:r>
            <w:r>
              <w:rPr>
                <w:rFonts w:ascii="宋体" w:hAnsi="宋体" w:hint="eastAsia"/>
                <w:kern w:val="0"/>
                <w:sz w:val="18"/>
              </w:rPr>
              <w:t>）</w:t>
            </w:r>
          </w:p>
        </w:tc>
      </w:tr>
      <w:tr w:rsidR="00000000" w14:paraId="75651BF7"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BB26616" w14:textId="77777777" w:rsidR="00000000" w:rsidRDefault="007478C2">
            <w:pPr>
              <w:rPr>
                <w:rFonts w:ascii="宋体" w:hAnsi="宋体"/>
                <w:kern w:val="0"/>
                <w:sz w:val="18"/>
              </w:rPr>
            </w:pP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160349DD" w14:textId="77777777" w:rsidR="00000000" w:rsidRDefault="007478C2">
            <w:pPr>
              <w:rPr>
                <w:rFonts w:ascii="宋体" w:hAnsi="宋体"/>
                <w:kern w:val="0"/>
                <w:sz w:val="18"/>
              </w:rPr>
            </w:pP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7355E08" w14:textId="77777777" w:rsidR="00000000" w:rsidRDefault="007478C2">
            <w:pPr>
              <w:rPr>
                <w:rFonts w:ascii="宋体" w:hAnsi="宋体"/>
                <w:kern w:val="0"/>
                <w:sz w:val="18"/>
              </w:rPr>
            </w:pPr>
          </w:p>
        </w:tc>
      </w:tr>
      <w:tr w:rsidR="00000000" w14:paraId="4C4AA93D"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2EEC260" w14:textId="77777777" w:rsidR="00000000" w:rsidRDefault="007478C2">
            <w:pPr>
              <w:rPr>
                <w:sz w:val="24"/>
              </w:rPr>
            </w:pPr>
            <w:r>
              <w:rPr>
                <w:rFonts w:hint="eastAsia"/>
                <w:sz w:val="24"/>
              </w:rPr>
              <w:t>……</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5CA3A93A" w14:textId="77777777" w:rsidR="00000000" w:rsidRDefault="007478C2">
            <w:pPr>
              <w:jc w:val="right"/>
              <w:rPr>
                <w:sz w:val="24"/>
              </w:rPr>
            </w:pP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D9FF36F" w14:textId="77777777" w:rsidR="00000000" w:rsidRDefault="007478C2">
            <w:pPr>
              <w:jc w:val="center"/>
              <w:rPr>
                <w:sz w:val="24"/>
              </w:rPr>
            </w:pPr>
          </w:p>
        </w:tc>
      </w:tr>
      <w:tr w:rsidR="00000000" w14:paraId="72C07450" w14:textId="77777777">
        <w:trPr>
          <w:trHeight w:val="285"/>
        </w:trPr>
        <w:tc>
          <w:tcPr>
            <w:tcW w:w="19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74B60AD" w14:textId="77777777" w:rsidR="00000000" w:rsidRDefault="007478C2">
            <w:pPr>
              <w:rPr>
                <w:sz w:val="24"/>
              </w:rPr>
            </w:pPr>
            <w:r>
              <w:rPr>
                <w:rFonts w:hint="eastAsia"/>
                <w:sz w:val="24"/>
              </w:rPr>
              <w:t>合计</w:t>
            </w:r>
          </w:p>
        </w:tc>
        <w:tc>
          <w:tcPr>
            <w:tcW w:w="2520" w:type="dxa"/>
            <w:tcBorders>
              <w:top w:val="nil"/>
              <w:left w:val="nil"/>
              <w:bottom w:val="single" w:sz="4" w:space="0" w:color="auto"/>
              <w:right w:val="single" w:sz="4" w:space="0" w:color="auto"/>
            </w:tcBorders>
            <w:tcMar>
              <w:top w:w="15" w:type="dxa"/>
              <w:left w:w="15" w:type="dxa"/>
              <w:bottom w:w="0" w:type="dxa"/>
              <w:right w:w="15" w:type="dxa"/>
            </w:tcMar>
          </w:tcPr>
          <w:p w14:paraId="51C8ACAE"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kern w:val="0"/>
                <w:sz w:val="18"/>
              </w:rPr>
              <w:t>1</w:t>
            </w:r>
            <w:r>
              <w:rPr>
                <w:rFonts w:ascii="宋体" w:hAnsi="宋体" w:hint="eastAsia"/>
                <w:kern w:val="0"/>
                <w:sz w:val="18"/>
              </w:rPr>
              <w:t>953</w:t>
            </w:r>
            <w:r>
              <w:rPr>
                <w:rFonts w:ascii="宋体" w:hAnsi="宋体" w:hint="eastAsia"/>
                <w:kern w:val="0"/>
                <w:sz w:val="18"/>
              </w:rPr>
              <w:t>）</w:t>
            </w:r>
          </w:p>
        </w:tc>
        <w:tc>
          <w:tcPr>
            <w:tcW w:w="36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A957544"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kern w:val="0"/>
                <w:sz w:val="18"/>
              </w:rPr>
              <w:t>1</w:t>
            </w:r>
            <w:r>
              <w:rPr>
                <w:rFonts w:ascii="宋体" w:hAnsi="宋体" w:hint="eastAsia"/>
                <w:kern w:val="0"/>
                <w:sz w:val="18"/>
              </w:rPr>
              <w:t>954</w:t>
            </w:r>
            <w:r>
              <w:rPr>
                <w:rFonts w:ascii="宋体" w:hAnsi="宋体" w:hint="eastAsia"/>
                <w:kern w:val="0"/>
                <w:sz w:val="18"/>
              </w:rPr>
              <w:t>）</w:t>
            </w:r>
          </w:p>
        </w:tc>
      </w:tr>
    </w:tbl>
    <w:p w14:paraId="5C3B0D42" w14:textId="77777777" w:rsidR="00000000" w:rsidRDefault="007478C2">
      <w:pPr>
        <w:pStyle w:val="NormalWeb"/>
        <w:tabs>
          <w:tab w:val="left" w:pos="7425"/>
        </w:tabs>
        <w:spacing w:before="0" w:beforeAutospacing="0" w:after="0" w:afterAutospacing="0" w:line="360" w:lineRule="auto"/>
        <w:rPr>
          <w:sz w:val="18"/>
        </w:rPr>
      </w:pPr>
      <w:r>
        <w:rPr>
          <w:rFonts w:hint="eastAsia"/>
        </w:rPr>
        <w:t>注</w:t>
      </w:r>
      <w:r>
        <w:rPr>
          <w:rFonts w:hint="eastAsia"/>
        </w:rPr>
        <w:t>:</w:t>
      </w:r>
      <w:r>
        <w:rPr>
          <w:rFonts w:ascii="仿宋_GB2312" w:eastAsia="仿宋_GB2312" w:hAnsi="Arial" w:hint="eastAsia"/>
          <w:b/>
          <w:kern w:val="2"/>
        </w:rPr>
        <w:t xml:space="preserve"> </w:t>
      </w:r>
      <w:r>
        <w:rPr>
          <w:rFonts w:hint="eastAsia"/>
          <w:sz w:val="18"/>
        </w:rPr>
        <w:t>（</w:t>
      </w:r>
      <w:r>
        <w:rPr>
          <w:sz w:val="18"/>
        </w:rPr>
        <w:t>1325</w:t>
      </w:r>
      <w:r>
        <w:rPr>
          <w:rFonts w:hint="eastAsia"/>
          <w:sz w:val="18"/>
        </w:rPr>
        <w:t>）</w:t>
      </w:r>
    </w:p>
    <w:p w14:paraId="607881E7" w14:textId="77777777" w:rsidR="00000000" w:rsidRDefault="007478C2">
      <w:pPr>
        <w:pStyle w:val="Heading2"/>
        <w:rPr>
          <w:b w:val="0"/>
        </w:rPr>
      </w:pPr>
      <w:bookmarkStart w:id="199" w:name="_Toc19472"/>
      <w:bookmarkStart w:id="200" w:name="_Toc101344054"/>
      <w:bookmarkStart w:id="201" w:name="_Toc6893"/>
      <w:r>
        <w:rPr>
          <w:rFonts w:ascii="宋体" w:hAnsi="宋体" w:hint="eastAsia"/>
        </w:rPr>
        <w:t xml:space="preserve">9.4 </w:t>
      </w:r>
      <w:r>
        <w:rPr>
          <w:rFonts w:ascii="宋体" w:hAnsi="宋体" w:hint="eastAsia"/>
        </w:rPr>
        <w:t>期末按公允价值占基金资产净值比例大小排序的权益投资明细</w:t>
      </w:r>
      <w:bookmarkEnd w:id="199"/>
      <w:bookmarkEnd w:id="200"/>
      <w:bookmarkEnd w:id="201"/>
    </w:p>
    <w:p w14:paraId="0A1C6E76" w14:textId="77777777" w:rsidR="00000000" w:rsidRDefault="007478C2">
      <w:pPr>
        <w:rPr>
          <w:rFonts w:ascii="宋体" w:hAnsi="宋体"/>
          <w:b/>
          <w:sz w:val="24"/>
          <w:szCs w:val="24"/>
        </w:rPr>
      </w:pPr>
      <w:r>
        <w:rPr>
          <w:rFonts w:ascii="宋体" w:hAnsi="宋体" w:hint="eastAsia"/>
          <w:b/>
          <w:sz w:val="24"/>
          <w:szCs w:val="24"/>
        </w:rPr>
        <w:t>9.4</w:t>
      </w:r>
      <w:r>
        <w:rPr>
          <w:rFonts w:ascii="宋体" w:hAnsi="宋体" w:hint="eastAsia"/>
          <w:b/>
          <w:sz w:val="24"/>
          <w:szCs w:val="24"/>
        </w:rPr>
        <w:t xml:space="preserve">.1 </w:t>
      </w:r>
      <w:r>
        <w:rPr>
          <w:rFonts w:ascii="宋体" w:hAnsi="宋体" w:hint="eastAsia"/>
          <w:b/>
          <w:sz w:val="24"/>
          <w:szCs w:val="24"/>
        </w:rPr>
        <w:t>期末按公允价值占基金资产净值比例大小排序的前十名权益投资明细</w:t>
      </w:r>
      <w:r>
        <w:rPr>
          <w:rFonts w:ascii="宋体" w:hAnsi="宋体"/>
          <w:b/>
          <w:sz w:val="24"/>
          <w:szCs w:val="24"/>
          <w:vertAlign w:val="superscript"/>
        </w:rPr>
        <w:footnoteReference w:id="263"/>
      </w:r>
    </w:p>
    <w:p w14:paraId="7FC65BC9" w14:textId="77777777" w:rsidR="00000000" w:rsidRDefault="007478C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98"/>
        <w:gridCol w:w="1282"/>
        <w:gridCol w:w="1260"/>
        <w:gridCol w:w="1080"/>
        <w:gridCol w:w="1080"/>
        <w:gridCol w:w="1235"/>
        <w:gridCol w:w="864"/>
        <w:gridCol w:w="984"/>
        <w:gridCol w:w="1711"/>
      </w:tblGrid>
      <w:tr w:rsidR="00000000" w14:paraId="6A8CE91B" w14:textId="77777777">
        <w:trPr>
          <w:trHeight w:val="315"/>
          <w:jc w:val="center"/>
        </w:trPr>
        <w:tc>
          <w:tcPr>
            <w:tcW w:w="698" w:type="dxa"/>
            <w:tcMar>
              <w:top w:w="15" w:type="dxa"/>
              <w:left w:w="15" w:type="dxa"/>
              <w:bottom w:w="0" w:type="dxa"/>
              <w:right w:w="15" w:type="dxa"/>
            </w:tcMar>
            <w:vAlign w:val="center"/>
          </w:tcPr>
          <w:p w14:paraId="77BC33B0" w14:textId="77777777" w:rsidR="00000000" w:rsidRDefault="007478C2">
            <w:pPr>
              <w:jc w:val="center"/>
              <w:rPr>
                <w:rFonts w:ascii="宋体" w:hAnsi="宋体"/>
                <w:sz w:val="24"/>
              </w:rPr>
            </w:pPr>
            <w:r>
              <w:rPr>
                <w:rFonts w:ascii="宋体" w:hAnsi="宋体" w:hint="eastAsia"/>
                <w:sz w:val="24"/>
              </w:rPr>
              <w:t>序号</w:t>
            </w:r>
          </w:p>
        </w:tc>
        <w:tc>
          <w:tcPr>
            <w:tcW w:w="1282" w:type="dxa"/>
            <w:tcMar>
              <w:top w:w="15" w:type="dxa"/>
              <w:left w:w="15" w:type="dxa"/>
              <w:bottom w:w="0" w:type="dxa"/>
              <w:right w:w="15" w:type="dxa"/>
            </w:tcMar>
            <w:vAlign w:val="center"/>
          </w:tcPr>
          <w:p w14:paraId="0A17E8F1" w14:textId="77777777" w:rsidR="00000000" w:rsidRDefault="007478C2">
            <w:pPr>
              <w:jc w:val="center"/>
              <w:rPr>
                <w:rFonts w:ascii="宋体" w:hAnsi="宋体"/>
                <w:sz w:val="24"/>
              </w:rPr>
            </w:pPr>
            <w:r>
              <w:rPr>
                <w:rFonts w:ascii="宋体" w:hAnsi="宋体" w:hint="eastAsia"/>
                <w:sz w:val="24"/>
              </w:rPr>
              <w:t>公司名称</w:t>
            </w:r>
            <w:r>
              <w:rPr>
                <w:rStyle w:val="FootnoteReference"/>
                <w:rFonts w:ascii="宋体" w:hAnsi="宋体"/>
                <w:sz w:val="24"/>
              </w:rPr>
              <w:footnoteReference w:id="264"/>
            </w:r>
            <w:r>
              <w:rPr>
                <w:rFonts w:ascii="宋体" w:hAnsi="宋体" w:hint="eastAsia"/>
                <w:sz w:val="24"/>
              </w:rPr>
              <w:t>（英文）</w:t>
            </w:r>
          </w:p>
        </w:tc>
        <w:tc>
          <w:tcPr>
            <w:tcW w:w="1260" w:type="dxa"/>
            <w:tcMar>
              <w:top w:w="15" w:type="dxa"/>
              <w:left w:w="15" w:type="dxa"/>
              <w:bottom w:w="0" w:type="dxa"/>
              <w:right w:w="15" w:type="dxa"/>
            </w:tcMar>
            <w:vAlign w:val="center"/>
          </w:tcPr>
          <w:p w14:paraId="52501EB8" w14:textId="77777777" w:rsidR="00000000" w:rsidRDefault="007478C2">
            <w:pPr>
              <w:jc w:val="center"/>
              <w:rPr>
                <w:rFonts w:ascii="宋体" w:hAnsi="宋体"/>
                <w:sz w:val="24"/>
              </w:rPr>
            </w:pPr>
            <w:r>
              <w:rPr>
                <w:rFonts w:ascii="宋体" w:hAnsi="宋体" w:hint="eastAsia"/>
                <w:sz w:val="24"/>
              </w:rPr>
              <w:t>公司名称</w:t>
            </w:r>
          </w:p>
          <w:p w14:paraId="66B76962" w14:textId="77777777" w:rsidR="00000000" w:rsidRDefault="007478C2">
            <w:pPr>
              <w:jc w:val="center"/>
              <w:rPr>
                <w:rFonts w:ascii="宋体" w:hAnsi="宋体"/>
                <w:sz w:val="24"/>
              </w:rPr>
            </w:pPr>
            <w:r>
              <w:rPr>
                <w:rFonts w:ascii="宋体" w:hAnsi="宋体" w:hint="eastAsia"/>
                <w:sz w:val="24"/>
              </w:rPr>
              <w:t>（中文）</w:t>
            </w:r>
            <w:r>
              <w:rPr>
                <w:rStyle w:val="FootnoteReference"/>
                <w:rFonts w:ascii="宋体" w:hAnsi="宋体"/>
                <w:sz w:val="24"/>
              </w:rPr>
              <w:footnoteReference w:id="265"/>
            </w:r>
          </w:p>
        </w:tc>
        <w:tc>
          <w:tcPr>
            <w:tcW w:w="1080" w:type="dxa"/>
            <w:tcMar>
              <w:top w:w="15" w:type="dxa"/>
              <w:left w:w="15" w:type="dxa"/>
              <w:bottom w:w="0" w:type="dxa"/>
              <w:right w:w="15" w:type="dxa"/>
            </w:tcMar>
            <w:vAlign w:val="center"/>
          </w:tcPr>
          <w:p w14:paraId="2552CE10" w14:textId="77777777" w:rsidR="00000000" w:rsidRDefault="007478C2">
            <w:pPr>
              <w:jc w:val="center"/>
              <w:rPr>
                <w:rFonts w:ascii="宋体" w:hAnsi="宋体"/>
                <w:sz w:val="24"/>
              </w:rPr>
            </w:pPr>
            <w:r>
              <w:rPr>
                <w:rFonts w:ascii="宋体" w:hAnsi="宋体" w:hint="eastAsia"/>
                <w:sz w:val="24"/>
              </w:rPr>
              <w:t>证券</w:t>
            </w:r>
          </w:p>
          <w:p w14:paraId="74B80025" w14:textId="77777777" w:rsidR="00000000" w:rsidRDefault="007478C2">
            <w:pPr>
              <w:jc w:val="center"/>
              <w:rPr>
                <w:rFonts w:ascii="宋体" w:hAnsi="宋体"/>
                <w:sz w:val="24"/>
              </w:rPr>
            </w:pPr>
            <w:r>
              <w:rPr>
                <w:rFonts w:ascii="宋体" w:hAnsi="宋体" w:hint="eastAsia"/>
                <w:sz w:val="24"/>
              </w:rPr>
              <w:t>代码</w:t>
            </w:r>
            <w:r>
              <w:rPr>
                <w:rStyle w:val="FootnoteReference"/>
                <w:rFonts w:ascii="宋体" w:hAnsi="宋体"/>
                <w:sz w:val="24"/>
              </w:rPr>
              <w:footnoteReference w:id="266"/>
            </w:r>
          </w:p>
        </w:tc>
        <w:tc>
          <w:tcPr>
            <w:tcW w:w="1080" w:type="dxa"/>
            <w:tcMar>
              <w:top w:w="15" w:type="dxa"/>
              <w:left w:w="15" w:type="dxa"/>
              <w:bottom w:w="0" w:type="dxa"/>
              <w:right w:w="15" w:type="dxa"/>
            </w:tcMar>
            <w:vAlign w:val="center"/>
          </w:tcPr>
          <w:p w14:paraId="51EA7E75" w14:textId="77777777" w:rsidR="00000000" w:rsidRDefault="007478C2">
            <w:pPr>
              <w:jc w:val="center"/>
              <w:rPr>
                <w:rFonts w:ascii="宋体" w:hAnsi="宋体"/>
                <w:sz w:val="24"/>
              </w:rPr>
            </w:pPr>
            <w:r>
              <w:rPr>
                <w:rFonts w:ascii="宋体" w:hAnsi="宋体"/>
                <w:sz w:val="24"/>
              </w:rPr>
              <w:t>所在证券</w:t>
            </w:r>
          </w:p>
          <w:p w14:paraId="2C022173" w14:textId="77777777" w:rsidR="00000000" w:rsidRDefault="007478C2">
            <w:pPr>
              <w:jc w:val="center"/>
              <w:rPr>
                <w:rFonts w:ascii="宋体" w:hAnsi="宋体"/>
                <w:sz w:val="24"/>
              </w:rPr>
            </w:pPr>
            <w:r>
              <w:rPr>
                <w:rFonts w:ascii="宋体" w:hAnsi="宋体"/>
                <w:sz w:val="24"/>
              </w:rPr>
              <w:t>市场</w:t>
            </w:r>
            <w:r>
              <w:rPr>
                <w:rStyle w:val="FootnoteReference"/>
                <w:rFonts w:ascii="宋体" w:hAnsi="宋体"/>
                <w:sz w:val="24"/>
              </w:rPr>
              <w:footnoteReference w:id="267"/>
            </w:r>
          </w:p>
        </w:tc>
        <w:tc>
          <w:tcPr>
            <w:tcW w:w="1235" w:type="dxa"/>
            <w:tcMar>
              <w:top w:w="15" w:type="dxa"/>
              <w:left w:w="15" w:type="dxa"/>
              <w:bottom w:w="0" w:type="dxa"/>
              <w:right w:w="15" w:type="dxa"/>
            </w:tcMar>
            <w:vAlign w:val="center"/>
          </w:tcPr>
          <w:p w14:paraId="68CA1589" w14:textId="77777777" w:rsidR="00000000" w:rsidRDefault="007478C2">
            <w:pPr>
              <w:jc w:val="center"/>
              <w:rPr>
                <w:rFonts w:ascii="宋体" w:hAnsi="宋体"/>
                <w:sz w:val="24"/>
              </w:rPr>
            </w:pPr>
            <w:r>
              <w:rPr>
                <w:rFonts w:ascii="宋体" w:hAnsi="宋体"/>
                <w:sz w:val="24"/>
              </w:rPr>
              <w:t>所属国家</w:t>
            </w:r>
          </w:p>
          <w:p w14:paraId="2BA92407" w14:textId="77777777" w:rsidR="00000000" w:rsidRDefault="007478C2">
            <w:pPr>
              <w:jc w:val="center"/>
              <w:rPr>
                <w:rFonts w:ascii="宋体" w:hAnsi="宋体"/>
                <w:sz w:val="24"/>
              </w:rPr>
            </w:pPr>
            <w:r>
              <w:rPr>
                <w:rFonts w:ascii="宋体" w:hAnsi="宋体" w:hint="eastAsia"/>
                <w:sz w:val="24"/>
              </w:rPr>
              <w:t>（地区）</w:t>
            </w:r>
            <w:r>
              <w:rPr>
                <w:rStyle w:val="FootnoteReference"/>
                <w:rFonts w:ascii="宋体" w:hAnsi="宋体"/>
                <w:sz w:val="24"/>
              </w:rPr>
              <w:footnoteReference w:id="268"/>
            </w:r>
          </w:p>
        </w:tc>
        <w:tc>
          <w:tcPr>
            <w:tcW w:w="864" w:type="dxa"/>
            <w:tcMar>
              <w:top w:w="15" w:type="dxa"/>
              <w:left w:w="15" w:type="dxa"/>
              <w:bottom w:w="0" w:type="dxa"/>
              <w:right w:w="15" w:type="dxa"/>
            </w:tcMar>
            <w:vAlign w:val="center"/>
          </w:tcPr>
          <w:p w14:paraId="12D7F2AB" w14:textId="77777777" w:rsidR="00000000" w:rsidRDefault="007478C2">
            <w:pPr>
              <w:jc w:val="center"/>
              <w:rPr>
                <w:rFonts w:ascii="宋体" w:hAnsi="宋体"/>
                <w:sz w:val="24"/>
              </w:rPr>
            </w:pPr>
            <w:r>
              <w:rPr>
                <w:rFonts w:ascii="宋体" w:hAnsi="宋体" w:hint="eastAsia"/>
                <w:sz w:val="24"/>
              </w:rPr>
              <w:t>数量</w:t>
            </w:r>
          </w:p>
          <w:p w14:paraId="01854099" w14:textId="77777777" w:rsidR="00000000" w:rsidRDefault="007478C2">
            <w:pPr>
              <w:jc w:val="center"/>
              <w:rPr>
                <w:rFonts w:ascii="宋体" w:hAnsi="宋体"/>
                <w:sz w:val="24"/>
              </w:rPr>
            </w:pPr>
            <w:r>
              <w:rPr>
                <w:rFonts w:ascii="宋体" w:hAnsi="宋体" w:hint="eastAsia"/>
                <w:sz w:val="24"/>
              </w:rPr>
              <w:t>（股）</w:t>
            </w:r>
          </w:p>
        </w:tc>
        <w:tc>
          <w:tcPr>
            <w:tcW w:w="984" w:type="dxa"/>
            <w:tcMar>
              <w:top w:w="15" w:type="dxa"/>
              <w:left w:w="15" w:type="dxa"/>
              <w:bottom w:w="0" w:type="dxa"/>
              <w:right w:w="15" w:type="dxa"/>
            </w:tcMar>
            <w:vAlign w:val="center"/>
          </w:tcPr>
          <w:p w14:paraId="700BE314" w14:textId="77777777" w:rsidR="00000000" w:rsidRDefault="007478C2">
            <w:pPr>
              <w:jc w:val="center"/>
              <w:rPr>
                <w:rFonts w:ascii="宋体" w:hAnsi="宋体"/>
                <w:sz w:val="24"/>
              </w:rPr>
            </w:pPr>
            <w:r>
              <w:rPr>
                <w:rFonts w:ascii="宋体" w:hAnsi="宋体" w:hint="eastAsia"/>
                <w:sz w:val="24"/>
              </w:rPr>
              <w:t>公允</w:t>
            </w:r>
          </w:p>
          <w:p w14:paraId="13136AA2" w14:textId="77777777" w:rsidR="00000000" w:rsidRDefault="007478C2">
            <w:pPr>
              <w:jc w:val="center"/>
              <w:rPr>
                <w:rFonts w:ascii="宋体" w:hAnsi="宋体"/>
                <w:sz w:val="24"/>
              </w:rPr>
            </w:pPr>
            <w:r>
              <w:rPr>
                <w:rFonts w:ascii="宋体" w:hAnsi="宋体" w:hint="eastAsia"/>
                <w:sz w:val="24"/>
              </w:rPr>
              <w:t>价值</w:t>
            </w:r>
          </w:p>
        </w:tc>
        <w:tc>
          <w:tcPr>
            <w:tcW w:w="1711" w:type="dxa"/>
            <w:tcMar>
              <w:top w:w="15" w:type="dxa"/>
              <w:left w:w="15" w:type="dxa"/>
              <w:bottom w:w="0" w:type="dxa"/>
              <w:right w:w="15" w:type="dxa"/>
            </w:tcMar>
            <w:vAlign w:val="center"/>
          </w:tcPr>
          <w:p w14:paraId="6AEE8B50" w14:textId="77777777" w:rsidR="00000000" w:rsidRDefault="007478C2">
            <w:pPr>
              <w:jc w:val="center"/>
              <w:rPr>
                <w:rFonts w:ascii="宋体" w:hAnsi="宋体"/>
                <w:sz w:val="24"/>
              </w:rPr>
            </w:pPr>
            <w:r>
              <w:rPr>
                <w:rFonts w:ascii="宋体" w:hAnsi="宋体" w:hint="eastAsia"/>
                <w:sz w:val="24"/>
              </w:rPr>
              <w:t>占基金资产</w:t>
            </w:r>
          </w:p>
          <w:p w14:paraId="5C635A52" w14:textId="77777777" w:rsidR="00000000" w:rsidRDefault="007478C2">
            <w:pPr>
              <w:jc w:val="center"/>
              <w:rPr>
                <w:rFonts w:ascii="宋体" w:hAnsi="宋体"/>
                <w:sz w:val="24"/>
              </w:rPr>
            </w:pPr>
            <w:r>
              <w:rPr>
                <w:rFonts w:ascii="宋体" w:hAnsi="宋体" w:hint="eastAsia"/>
                <w:sz w:val="24"/>
              </w:rPr>
              <w:t>净值比例（％）</w:t>
            </w:r>
          </w:p>
        </w:tc>
      </w:tr>
      <w:tr w:rsidR="00000000" w14:paraId="46536560" w14:textId="77777777">
        <w:trPr>
          <w:trHeight w:val="183"/>
          <w:jc w:val="center"/>
        </w:trPr>
        <w:tc>
          <w:tcPr>
            <w:tcW w:w="698" w:type="dxa"/>
            <w:vMerge w:val="restart"/>
            <w:tcMar>
              <w:top w:w="15" w:type="dxa"/>
              <w:left w:w="15" w:type="dxa"/>
              <w:bottom w:w="0" w:type="dxa"/>
              <w:right w:w="15" w:type="dxa"/>
            </w:tcMar>
            <w:vAlign w:val="center"/>
          </w:tcPr>
          <w:p w14:paraId="3AD7B189"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2348</w:t>
            </w:r>
            <w:r>
              <w:rPr>
                <w:rFonts w:ascii="宋体" w:hAnsi="宋体" w:hint="eastAsia"/>
                <w:kern w:val="0"/>
                <w:sz w:val="18"/>
              </w:rPr>
              <w:t>）</w:t>
            </w:r>
          </w:p>
        </w:tc>
        <w:tc>
          <w:tcPr>
            <w:tcW w:w="1282" w:type="dxa"/>
            <w:vMerge w:val="restart"/>
            <w:tcMar>
              <w:top w:w="15" w:type="dxa"/>
              <w:left w:w="15" w:type="dxa"/>
              <w:bottom w:w="0" w:type="dxa"/>
              <w:right w:w="15" w:type="dxa"/>
            </w:tcMar>
            <w:vAlign w:val="center"/>
          </w:tcPr>
          <w:p w14:paraId="7FC2B0DA"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2349</w:t>
            </w:r>
            <w:r>
              <w:rPr>
                <w:rFonts w:ascii="宋体" w:hAnsi="宋体" w:hint="eastAsia"/>
                <w:kern w:val="0"/>
                <w:sz w:val="18"/>
              </w:rPr>
              <w:t>）</w:t>
            </w:r>
          </w:p>
        </w:tc>
        <w:tc>
          <w:tcPr>
            <w:tcW w:w="1260" w:type="dxa"/>
            <w:vMerge w:val="restart"/>
            <w:tcMar>
              <w:top w:w="15" w:type="dxa"/>
              <w:left w:w="15" w:type="dxa"/>
              <w:bottom w:w="0" w:type="dxa"/>
              <w:right w:w="15" w:type="dxa"/>
            </w:tcMar>
            <w:vAlign w:val="center"/>
          </w:tcPr>
          <w:p w14:paraId="6B07A476"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2350</w:t>
            </w:r>
            <w:r>
              <w:rPr>
                <w:rFonts w:ascii="宋体" w:hAnsi="宋体" w:hint="eastAsia"/>
                <w:kern w:val="0"/>
                <w:sz w:val="18"/>
              </w:rPr>
              <w:t>）</w:t>
            </w:r>
          </w:p>
        </w:tc>
        <w:tc>
          <w:tcPr>
            <w:tcW w:w="1080" w:type="dxa"/>
            <w:tcMar>
              <w:top w:w="15" w:type="dxa"/>
              <w:left w:w="15" w:type="dxa"/>
              <w:bottom w:w="0" w:type="dxa"/>
              <w:right w:w="15" w:type="dxa"/>
            </w:tcMar>
            <w:vAlign w:val="center"/>
          </w:tcPr>
          <w:p w14:paraId="1F3D3A15"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2352</w:t>
            </w:r>
            <w:r>
              <w:rPr>
                <w:rFonts w:ascii="宋体" w:hAnsi="宋体" w:hint="eastAsia"/>
                <w:kern w:val="0"/>
                <w:sz w:val="18"/>
              </w:rPr>
              <w:t>）</w:t>
            </w:r>
          </w:p>
        </w:tc>
        <w:tc>
          <w:tcPr>
            <w:tcW w:w="1080" w:type="dxa"/>
            <w:tcMar>
              <w:top w:w="15" w:type="dxa"/>
              <w:left w:w="15" w:type="dxa"/>
              <w:bottom w:w="0" w:type="dxa"/>
              <w:right w:w="15" w:type="dxa"/>
            </w:tcMar>
            <w:vAlign w:val="center"/>
          </w:tcPr>
          <w:p w14:paraId="0AE9EACF"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2353</w:t>
            </w:r>
            <w:r>
              <w:rPr>
                <w:rFonts w:ascii="宋体" w:hAnsi="宋体" w:hint="eastAsia"/>
                <w:kern w:val="0"/>
                <w:sz w:val="18"/>
              </w:rPr>
              <w:t>）</w:t>
            </w:r>
          </w:p>
        </w:tc>
        <w:tc>
          <w:tcPr>
            <w:tcW w:w="1235" w:type="dxa"/>
            <w:tcMar>
              <w:top w:w="15" w:type="dxa"/>
              <w:left w:w="15" w:type="dxa"/>
              <w:bottom w:w="0" w:type="dxa"/>
              <w:right w:w="15" w:type="dxa"/>
            </w:tcMar>
            <w:vAlign w:val="center"/>
          </w:tcPr>
          <w:p w14:paraId="4AE1BCFF"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2354</w:t>
            </w:r>
            <w:r>
              <w:rPr>
                <w:rFonts w:ascii="宋体" w:hAnsi="宋体" w:hint="eastAsia"/>
                <w:kern w:val="0"/>
                <w:sz w:val="18"/>
              </w:rPr>
              <w:t>）</w:t>
            </w:r>
          </w:p>
        </w:tc>
        <w:tc>
          <w:tcPr>
            <w:tcW w:w="864" w:type="dxa"/>
            <w:tcMar>
              <w:top w:w="15" w:type="dxa"/>
              <w:left w:w="15" w:type="dxa"/>
              <w:bottom w:w="0" w:type="dxa"/>
              <w:right w:w="15" w:type="dxa"/>
            </w:tcMar>
            <w:vAlign w:val="center"/>
          </w:tcPr>
          <w:p w14:paraId="511C6C82"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2355</w:t>
            </w:r>
            <w:r>
              <w:rPr>
                <w:rFonts w:ascii="宋体" w:hAnsi="宋体" w:hint="eastAsia"/>
                <w:kern w:val="0"/>
                <w:sz w:val="18"/>
              </w:rPr>
              <w:t>）</w:t>
            </w:r>
          </w:p>
        </w:tc>
        <w:tc>
          <w:tcPr>
            <w:tcW w:w="984" w:type="dxa"/>
            <w:tcMar>
              <w:top w:w="15" w:type="dxa"/>
              <w:left w:w="15" w:type="dxa"/>
              <w:bottom w:w="0" w:type="dxa"/>
              <w:right w:w="15" w:type="dxa"/>
            </w:tcMar>
            <w:vAlign w:val="center"/>
          </w:tcPr>
          <w:p w14:paraId="4A7BAA51"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sz w:val="18"/>
              </w:rPr>
            </w:pPr>
            <w:r>
              <w:rPr>
                <w:rFonts w:ascii="宋体" w:eastAsia="宋体" w:hAnsi="宋体" w:hint="eastAsia"/>
                <w:sz w:val="18"/>
              </w:rPr>
              <w:t>（</w:t>
            </w:r>
            <w:r>
              <w:rPr>
                <w:rFonts w:ascii="宋体" w:eastAsia="宋体" w:hAnsi="宋体" w:hint="eastAsia"/>
                <w:sz w:val="18"/>
              </w:rPr>
              <w:t>2356</w:t>
            </w:r>
            <w:r>
              <w:rPr>
                <w:rFonts w:ascii="宋体" w:eastAsia="宋体" w:hAnsi="宋体" w:hint="eastAsia"/>
                <w:sz w:val="18"/>
              </w:rPr>
              <w:t>）</w:t>
            </w:r>
          </w:p>
        </w:tc>
        <w:tc>
          <w:tcPr>
            <w:tcW w:w="1711" w:type="dxa"/>
            <w:tcMar>
              <w:top w:w="15" w:type="dxa"/>
              <w:left w:w="15" w:type="dxa"/>
              <w:bottom w:w="0" w:type="dxa"/>
              <w:right w:w="15" w:type="dxa"/>
            </w:tcMar>
            <w:vAlign w:val="center"/>
          </w:tcPr>
          <w:p w14:paraId="0541BF45"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2357</w:t>
            </w:r>
            <w:r>
              <w:rPr>
                <w:rFonts w:ascii="宋体" w:hAnsi="宋体" w:hint="eastAsia"/>
                <w:kern w:val="0"/>
                <w:sz w:val="18"/>
              </w:rPr>
              <w:t>）</w:t>
            </w:r>
          </w:p>
        </w:tc>
      </w:tr>
      <w:tr w:rsidR="00000000" w14:paraId="1C8703EC" w14:textId="77777777">
        <w:trPr>
          <w:trHeight w:val="285"/>
          <w:jc w:val="center"/>
        </w:trPr>
        <w:tc>
          <w:tcPr>
            <w:tcW w:w="698" w:type="dxa"/>
            <w:vMerge/>
            <w:tcMar>
              <w:top w:w="15" w:type="dxa"/>
              <w:left w:w="15" w:type="dxa"/>
              <w:bottom w:w="0" w:type="dxa"/>
              <w:right w:w="15" w:type="dxa"/>
            </w:tcMar>
            <w:vAlign w:val="center"/>
          </w:tcPr>
          <w:p w14:paraId="0864ED45" w14:textId="77777777" w:rsidR="00000000" w:rsidRDefault="007478C2">
            <w:pPr>
              <w:jc w:val="center"/>
              <w:rPr>
                <w:rFonts w:ascii="宋体" w:hAnsi="宋体"/>
                <w:sz w:val="24"/>
              </w:rPr>
            </w:pPr>
          </w:p>
        </w:tc>
        <w:tc>
          <w:tcPr>
            <w:tcW w:w="1282" w:type="dxa"/>
            <w:vMerge/>
            <w:tcMar>
              <w:top w:w="15" w:type="dxa"/>
              <w:left w:w="15" w:type="dxa"/>
              <w:bottom w:w="0" w:type="dxa"/>
              <w:right w:w="15" w:type="dxa"/>
            </w:tcMar>
          </w:tcPr>
          <w:p w14:paraId="22EF17EE" w14:textId="77777777" w:rsidR="00000000" w:rsidRDefault="007478C2">
            <w:pPr>
              <w:rPr>
                <w:rFonts w:ascii="宋体" w:hAnsi="宋体"/>
                <w:sz w:val="24"/>
              </w:rPr>
            </w:pPr>
          </w:p>
        </w:tc>
        <w:tc>
          <w:tcPr>
            <w:tcW w:w="1260" w:type="dxa"/>
            <w:vMerge/>
            <w:tcMar>
              <w:top w:w="15" w:type="dxa"/>
              <w:left w:w="15" w:type="dxa"/>
              <w:bottom w:w="0" w:type="dxa"/>
              <w:right w:w="15" w:type="dxa"/>
            </w:tcMar>
            <w:vAlign w:val="bottom"/>
          </w:tcPr>
          <w:p w14:paraId="4975D137" w14:textId="77777777" w:rsidR="00000000" w:rsidRDefault="007478C2">
            <w:pPr>
              <w:rPr>
                <w:rFonts w:ascii="宋体" w:hAnsi="宋体"/>
                <w:sz w:val="24"/>
              </w:rPr>
            </w:pPr>
          </w:p>
        </w:tc>
        <w:tc>
          <w:tcPr>
            <w:tcW w:w="1080" w:type="dxa"/>
            <w:tcMar>
              <w:top w:w="15" w:type="dxa"/>
              <w:left w:w="15" w:type="dxa"/>
              <w:bottom w:w="0" w:type="dxa"/>
              <w:right w:w="15" w:type="dxa"/>
            </w:tcMar>
            <w:vAlign w:val="bottom"/>
          </w:tcPr>
          <w:p w14:paraId="47E7F6F5" w14:textId="77777777" w:rsidR="00000000" w:rsidRDefault="007478C2">
            <w:pPr>
              <w:rPr>
                <w:rFonts w:ascii="宋体" w:hAnsi="宋体"/>
                <w:sz w:val="24"/>
              </w:rPr>
            </w:pPr>
            <w:r>
              <w:rPr>
                <w:rFonts w:ascii="宋体" w:hAnsi="宋体" w:hint="eastAsia"/>
                <w:sz w:val="24"/>
              </w:rPr>
              <w:t>……</w:t>
            </w:r>
            <w:r>
              <w:rPr>
                <w:rStyle w:val="FootnoteReference"/>
                <w:rFonts w:ascii="宋体" w:hAnsi="宋体"/>
                <w:sz w:val="24"/>
              </w:rPr>
              <w:footnoteReference w:id="269"/>
            </w:r>
          </w:p>
        </w:tc>
        <w:tc>
          <w:tcPr>
            <w:tcW w:w="1080" w:type="dxa"/>
            <w:tcMar>
              <w:top w:w="15" w:type="dxa"/>
              <w:left w:w="15" w:type="dxa"/>
              <w:bottom w:w="0" w:type="dxa"/>
              <w:right w:w="15" w:type="dxa"/>
            </w:tcMar>
          </w:tcPr>
          <w:p w14:paraId="28F9F5E3" w14:textId="77777777" w:rsidR="00000000" w:rsidRDefault="007478C2">
            <w:pPr>
              <w:rPr>
                <w:rFonts w:ascii="宋体" w:hAnsi="宋体"/>
                <w:sz w:val="24"/>
              </w:rPr>
            </w:pPr>
          </w:p>
        </w:tc>
        <w:tc>
          <w:tcPr>
            <w:tcW w:w="1235" w:type="dxa"/>
            <w:tcMar>
              <w:top w:w="15" w:type="dxa"/>
              <w:left w:w="15" w:type="dxa"/>
              <w:bottom w:w="0" w:type="dxa"/>
              <w:right w:w="15" w:type="dxa"/>
            </w:tcMar>
          </w:tcPr>
          <w:p w14:paraId="185AD9FD" w14:textId="77777777" w:rsidR="00000000" w:rsidRDefault="007478C2">
            <w:pPr>
              <w:rPr>
                <w:rFonts w:ascii="宋体" w:hAnsi="宋体"/>
                <w:sz w:val="24"/>
              </w:rPr>
            </w:pPr>
          </w:p>
        </w:tc>
        <w:tc>
          <w:tcPr>
            <w:tcW w:w="864" w:type="dxa"/>
            <w:tcMar>
              <w:top w:w="15" w:type="dxa"/>
              <w:left w:w="15" w:type="dxa"/>
              <w:bottom w:w="0" w:type="dxa"/>
              <w:right w:w="15" w:type="dxa"/>
            </w:tcMar>
            <w:vAlign w:val="bottom"/>
          </w:tcPr>
          <w:p w14:paraId="70696E30" w14:textId="77777777" w:rsidR="00000000" w:rsidRDefault="007478C2">
            <w:pPr>
              <w:rPr>
                <w:rFonts w:ascii="宋体" w:hAnsi="宋体"/>
                <w:sz w:val="24"/>
              </w:rPr>
            </w:pPr>
          </w:p>
        </w:tc>
        <w:tc>
          <w:tcPr>
            <w:tcW w:w="984" w:type="dxa"/>
            <w:tcMar>
              <w:top w:w="15" w:type="dxa"/>
              <w:left w:w="15" w:type="dxa"/>
              <w:bottom w:w="0" w:type="dxa"/>
              <w:right w:w="15" w:type="dxa"/>
            </w:tcMar>
            <w:vAlign w:val="bottom"/>
          </w:tcPr>
          <w:p w14:paraId="17B518E2"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711" w:type="dxa"/>
            <w:tcMar>
              <w:top w:w="15" w:type="dxa"/>
              <w:left w:w="15" w:type="dxa"/>
              <w:bottom w:w="0" w:type="dxa"/>
              <w:right w:w="15" w:type="dxa"/>
            </w:tcMar>
            <w:vAlign w:val="bottom"/>
          </w:tcPr>
          <w:p w14:paraId="198849E1" w14:textId="77777777" w:rsidR="00000000" w:rsidRDefault="007478C2">
            <w:pPr>
              <w:rPr>
                <w:rFonts w:ascii="宋体" w:hAnsi="宋体"/>
                <w:sz w:val="24"/>
              </w:rPr>
            </w:pPr>
          </w:p>
        </w:tc>
      </w:tr>
      <w:tr w:rsidR="00000000" w14:paraId="7A9736A1" w14:textId="77777777">
        <w:trPr>
          <w:trHeight w:val="285"/>
          <w:jc w:val="center"/>
        </w:trPr>
        <w:tc>
          <w:tcPr>
            <w:tcW w:w="698" w:type="dxa"/>
            <w:tcMar>
              <w:top w:w="15" w:type="dxa"/>
              <w:left w:w="15" w:type="dxa"/>
              <w:bottom w:w="0" w:type="dxa"/>
              <w:right w:w="15" w:type="dxa"/>
            </w:tcMar>
            <w:vAlign w:val="center"/>
          </w:tcPr>
          <w:p w14:paraId="02AE3DA5" w14:textId="77777777" w:rsidR="00000000" w:rsidRDefault="007478C2">
            <w:pPr>
              <w:jc w:val="center"/>
              <w:rPr>
                <w:rFonts w:ascii="宋体" w:hAnsi="宋体"/>
                <w:sz w:val="24"/>
              </w:rPr>
            </w:pPr>
            <w:r>
              <w:rPr>
                <w:rFonts w:ascii="宋体" w:hAnsi="宋体" w:hint="eastAsia"/>
                <w:sz w:val="24"/>
              </w:rPr>
              <w:t>……</w:t>
            </w:r>
          </w:p>
        </w:tc>
        <w:tc>
          <w:tcPr>
            <w:tcW w:w="1282" w:type="dxa"/>
            <w:tcMar>
              <w:top w:w="15" w:type="dxa"/>
              <w:left w:w="15" w:type="dxa"/>
              <w:bottom w:w="0" w:type="dxa"/>
              <w:right w:w="15" w:type="dxa"/>
            </w:tcMar>
          </w:tcPr>
          <w:p w14:paraId="717F8C4D" w14:textId="77777777" w:rsidR="00000000" w:rsidRDefault="007478C2">
            <w:pPr>
              <w:rPr>
                <w:rFonts w:ascii="宋体" w:hAnsi="宋体"/>
                <w:sz w:val="24"/>
              </w:rPr>
            </w:pPr>
          </w:p>
        </w:tc>
        <w:tc>
          <w:tcPr>
            <w:tcW w:w="1260" w:type="dxa"/>
            <w:tcMar>
              <w:top w:w="15" w:type="dxa"/>
              <w:left w:w="15" w:type="dxa"/>
              <w:bottom w:w="0" w:type="dxa"/>
              <w:right w:w="15" w:type="dxa"/>
            </w:tcMar>
            <w:vAlign w:val="bottom"/>
          </w:tcPr>
          <w:p w14:paraId="45364A01" w14:textId="77777777" w:rsidR="00000000" w:rsidRDefault="007478C2">
            <w:pPr>
              <w:rPr>
                <w:rFonts w:ascii="宋体" w:hAnsi="宋体"/>
                <w:sz w:val="24"/>
              </w:rPr>
            </w:pPr>
          </w:p>
        </w:tc>
        <w:tc>
          <w:tcPr>
            <w:tcW w:w="1080" w:type="dxa"/>
            <w:tcMar>
              <w:top w:w="15" w:type="dxa"/>
              <w:left w:w="15" w:type="dxa"/>
              <w:bottom w:w="0" w:type="dxa"/>
              <w:right w:w="15" w:type="dxa"/>
            </w:tcMar>
            <w:vAlign w:val="bottom"/>
          </w:tcPr>
          <w:p w14:paraId="4EC1E5A6" w14:textId="77777777" w:rsidR="00000000" w:rsidRDefault="007478C2">
            <w:pPr>
              <w:rPr>
                <w:rFonts w:ascii="宋体" w:hAnsi="宋体"/>
                <w:sz w:val="24"/>
              </w:rPr>
            </w:pPr>
          </w:p>
        </w:tc>
        <w:tc>
          <w:tcPr>
            <w:tcW w:w="1080" w:type="dxa"/>
            <w:tcMar>
              <w:top w:w="15" w:type="dxa"/>
              <w:left w:w="15" w:type="dxa"/>
              <w:bottom w:w="0" w:type="dxa"/>
              <w:right w:w="15" w:type="dxa"/>
            </w:tcMar>
          </w:tcPr>
          <w:p w14:paraId="7F93F09C" w14:textId="77777777" w:rsidR="00000000" w:rsidRDefault="007478C2">
            <w:pPr>
              <w:rPr>
                <w:rFonts w:ascii="宋体" w:hAnsi="宋体"/>
                <w:sz w:val="24"/>
              </w:rPr>
            </w:pPr>
          </w:p>
        </w:tc>
        <w:tc>
          <w:tcPr>
            <w:tcW w:w="1235" w:type="dxa"/>
            <w:tcMar>
              <w:top w:w="15" w:type="dxa"/>
              <w:left w:w="15" w:type="dxa"/>
              <w:bottom w:w="0" w:type="dxa"/>
              <w:right w:w="15" w:type="dxa"/>
            </w:tcMar>
          </w:tcPr>
          <w:p w14:paraId="698292AC" w14:textId="77777777" w:rsidR="00000000" w:rsidRDefault="007478C2">
            <w:pPr>
              <w:rPr>
                <w:rFonts w:ascii="宋体" w:hAnsi="宋体"/>
                <w:sz w:val="24"/>
              </w:rPr>
            </w:pPr>
          </w:p>
        </w:tc>
        <w:tc>
          <w:tcPr>
            <w:tcW w:w="864" w:type="dxa"/>
            <w:tcMar>
              <w:top w:w="15" w:type="dxa"/>
              <w:left w:w="15" w:type="dxa"/>
              <w:bottom w:w="0" w:type="dxa"/>
              <w:right w:w="15" w:type="dxa"/>
            </w:tcMar>
            <w:vAlign w:val="bottom"/>
          </w:tcPr>
          <w:p w14:paraId="5141B004" w14:textId="77777777" w:rsidR="00000000" w:rsidRDefault="007478C2">
            <w:pPr>
              <w:rPr>
                <w:rFonts w:ascii="宋体" w:hAnsi="宋体"/>
                <w:sz w:val="24"/>
              </w:rPr>
            </w:pPr>
          </w:p>
        </w:tc>
        <w:tc>
          <w:tcPr>
            <w:tcW w:w="984" w:type="dxa"/>
            <w:tcMar>
              <w:top w:w="15" w:type="dxa"/>
              <w:left w:w="15" w:type="dxa"/>
              <w:bottom w:w="0" w:type="dxa"/>
              <w:right w:w="15" w:type="dxa"/>
            </w:tcMar>
            <w:vAlign w:val="bottom"/>
          </w:tcPr>
          <w:p w14:paraId="600A79FE" w14:textId="77777777" w:rsidR="00000000" w:rsidRDefault="007478C2">
            <w:pPr>
              <w:rPr>
                <w:rFonts w:ascii="宋体" w:hAnsi="宋体"/>
                <w:sz w:val="24"/>
              </w:rPr>
            </w:pPr>
          </w:p>
        </w:tc>
        <w:tc>
          <w:tcPr>
            <w:tcW w:w="1711" w:type="dxa"/>
            <w:tcMar>
              <w:top w:w="15" w:type="dxa"/>
              <w:left w:w="15" w:type="dxa"/>
              <w:bottom w:w="0" w:type="dxa"/>
              <w:right w:w="15" w:type="dxa"/>
            </w:tcMar>
            <w:vAlign w:val="bottom"/>
          </w:tcPr>
          <w:p w14:paraId="0CF6FEBC" w14:textId="77777777" w:rsidR="00000000" w:rsidRDefault="007478C2">
            <w:pPr>
              <w:rPr>
                <w:rFonts w:ascii="宋体" w:hAnsi="宋体"/>
                <w:sz w:val="24"/>
              </w:rPr>
            </w:pPr>
          </w:p>
        </w:tc>
      </w:tr>
    </w:tbl>
    <w:p w14:paraId="1617B182"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2358</w:t>
      </w:r>
      <w:r>
        <w:rPr>
          <w:rFonts w:ascii="宋体" w:hAnsi="宋体" w:hint="eastAsia"/>
          <w:kern w:val="0"/>
          <w:sz w:val="18"/>
        </w:rPr>
        <w:t>）</w:t>
      </w:r>
    </w:p>
    <w:p w14:paraId="260174D0" w14:textId="77777777" w:rsidR="00000000" w:rsidRDefault="007478C2">
      <w:pPr>
        <w:rPr>
          <w:rFonts w:ascii="宋体" w:hAnsi="宋体"/>
          <w:kern w:val="0"/>
          <w:sz w:val="18"/>
        </w:rPr>
      </w:pPr>
    </w:p>
    <w:p w14:paraId="20EB05F6" w14:textId="77777777" w:rsidR="00000000" w:rsidRDefault="007478C2">
      <w:pPr>
        <w:rPr>
          <w:rFonts w:ascii="宋体" w:hAnsi="宋体"/>
          <w:b/>
          <w:sz w:val="24"/>
          <w:szCs w:val="24"/>
        </w:rPr>
      </w:pPr>
      <w:r>
        <w:rPr>
          <w:rFonts w:ascii="宋体" w:hAnsi="宋体" w:hint="eastAsia"/>
          <w:b/>
          <w:sz w:val="24"/>
          <w:szCs w:val="24"/>
        </w:rPr>
        <w:t xml:space="preserve">9.4.2 </w:t>
      </w:r>
      <w:r>
        <w:rPr>
          <w:rFonts w:ascii="宋体" w:hAnsi="宋体" w:hint="eastAsia"/>
          <w:b/>
          <w:sz w:val="24"/>
          <w:szCs w:val="24"/>
        </w:rPr>
        <w:t>积极投资期末按公允价值占基金资产净值比例大小排序的前五名</w:t>
      </w:r>
      <w:r>
        <w:rPr>
          <w:rFonts w:ascii="宋体" w:hAnsi="宋体" w:hint="eastAsia"/>
          <w:b/>
          <w:sz w:val="24"/>
          <w:szCs w:val="24"/>
        </w:rPr>
        <w:t>权益投资明细</w:t>
      </w:r>
    </w:p>
    <w:p w14:paraId="73508342" w14:textId="77777777" w:rsidR="00000000" w:rsidRDefault="007478C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98"/>
        <w:gridCol w:w="1282"/>
        <w:gridCol w:w="1260"/>
        <w:gridCol w:w="1080"/>
        <w:gridCol w:w="1080"/>
        <w:gridCol w:w="1258"/>
        <w:gridCol w:w="850"/>
        <w:gridCol w:w="984"/>
        <w:gridCol w:w="1851"/>
      </w:tblGrid>
      <w:tr w:rsidR="00000000" w14:paraId="0323E95E" w14:textId="77777777">
        <w:trPr>
          <w:trHeight w:val="315"/>
          <w:jc w:val="center"/>
        </w:trPr>
        <w:tc>
          <w:tcPr>
            <w:tcW w:w="698" w:type="dxa"/>
            <w:tcMar>
              <w:top w:w="15" w:type="dxa"/>
              <w:left w:w="15" w:type="dxa"/>
              <w:bottom w:w="0" w:type="dxa"/>
              <w:right w:w="15" w:type="dxa"/>
            </w:tcMar>
            <w:vAlign w:val="center"/>
          </w:tcPr>
          <w:p w14:paraId="72C87375" w14:textId="77777777" w:rsidR="00000000" w:rsidRDefault="007478C2">
            <w:pPr>
              <w:jc w:val="center"/>
              <w:rPr>
                <w:rFonts w:ascii="宋体" w:hAnsi="宋体"/>
                <w:sz w:val="24"/>
              </w:rPr>
            </w:pPr>
            <w:r>
              <w:rPr>
                <w:rFonts w:ascii="宋体" w:hAnsi="宋体" w:hint="eastAsia"/>
                <w:sz w:val="24"/>
              </w:rPr>
              <w:t>序号</w:t>
            </w:r>
          </w:p>
        </w:tc>
        <w:tc>
          <w:tcPr>
            <w:tcW w:w="1282" w:type="dxa"/>
            <w:tcMar>
              <w:top w:w="15" w:type="dxa"/>
              <w:left w:w="15" w:type="dxa"/>
              <w:bottom w:w="0" w:type="dxa"/>
              <w:right w:w="15" w:type="dxa"/>
            </w:tcMar>
            <w:vAlign w:val="center"/>
          </w:tcPr>
          <w:p w14:paraId="0F0252B5" w14:textId="77777777" w:rsidR="00000000" w:rsidRDefault="007478C2">
            <w:pPr>
              <w:jc w:val="center"/>
              <w:rPr>
                <w:rFonts w:ascii="宋体" w:hAnsi="宋体"/>
                <w:sz w:val="24"/>
              </w:rPr>
            </w:pPr>
            <w:r>
              <w:rPr>
                <w:rFonts w:ascii="宋体" w:hAnsi="宋体" w:hint="eastAsia"/>
                <w:sz w:val="24"/>
              </w:rPr>
              <w:t>公司名称</w:t>
            </w:r>
            <w:r>
              <w:rPr>
                <w:rStyle w:val="FootnoteReference"/>
                <w:rFonts w:ascii="宋体" w:hAnsi="宋体"/>
                <w:sz w:val="24"/>
              </w:rPr>
              <w:footnoteReference w:id="270"/>
            </w:r>
            <w:r>
              <w:rPr>
                <w:rFonts w:ascii="宋体" w:hAnsi="宋体" w:hint="eastAsia"/>
                <w:sz w:val="24"/>
              </w:rPr>
              <w:t>（英文）</w:t>
            </w:r>
          </w:p>
        </w:tc>
        <w:tc>
          <w:tcPr>
            <w:tcW w:w="1260" w:type="dxa"/>
            <w:tcMar>
              <w:top w:w="15" w:type="dxa"/>
              <w:left w:w="15" w:type="dxa"/>
              <w:bottom w:w="0" w:type="dxa"/>
              <w:right w:w="15" w:type="dxa"/>
            </w:tcMar>
            <w:vAlign w:val="center"/>
          </w:tcPr>
          <w:p w14:paraId="672B9F53" w14:textId="77777777" w:rsidR="00000000" w:rsidRDefault="007478C2">
            <w:pPr>
              <w:jc w:val="center"/>
              <w:rPr>
                <w:rFonts w:ascii="宋体" w:hAnsi="宋体"/>
                <w:sz w:val="24"/>
              </w:rPr>
            </w:pPr>
            <w:r>
              <w:rPr>
                <w:rFonts w:ascii="宋体" w:hAnsi="宋体" w:hint="eastAsia"/>
                <w:sz w:val="24"/>
              </w:rPr>
              <w:t>公司名称</w:t>
            </w:r>
          </w:p>
          <w:p w14:paraId="0F8C2E7D" w14:textId="77777777" w:rsidR="00000000" w:rsidRDefault="007478C2">
            <w:pPr>
              <w:jc w:val="center"/>
              <w:rPr>
                <w:rFonts w:ascii="宋体" w:hAnsi="宋体"/>
                <w:sz w:val="24"/>
              </w:rPr>
            </w:pPr>
            <w:r>
              <w:rPr>
                <w:rFonts w:ascii="宋体" w:hAnsi="宋体" w:hint="eastAsia"/>
                <w:sz w:val="24"/>
              </w:rPr>
              <w:t>（中文）</w:t>
            </w:r>
            <w:r>
              <w:rPr>
                <w:rStyle w:val="FootnoteReference"/>
                <w:rFonts w:ascii="宋体" w:hAnsi="宋体"/>
                <w:sz w:val="24"/>
              </w:rPr>
              <w:footnoteReference w:id="271"/>
            </w:r>
          </w:p>
        </w:tc>
        <w:tc>
          <w:tcPr>
            <w:tcW w:w="1080" w:type="dxa"/>
            <w:tcMar>
              <w:top w:w="15" w:type="dxa"/>
              <w:left w:w="15" w:type="dxa"/>
              <w:bottom w:w="0" w:type="dxa"/>
              <w:right w:w="15" w:type="dxa"/>
            </w:tcMar>
            <w:vAlign w:val="center"/>
          </w:tcPr>
          <w:p w14:paraId="0FE02424" w14:textId="77777777" w:rsidR="00000000" w:rsidRDefault="007478C2">
            <w:pPr>
              <w:jc w:val="center"/>
              <w:rPr>
                <w:rFonts w:ascii="宋体" w:hAnsi="宋体"/>
                <w:sz w:val="24"/>
              </w:rPr>
            </w:pPr>
            <w:r>
              <w:rPr>
                <w:rFonts w:ascii="宋体" w:hAnsi="宋体" w:hint="eastAsia"/>
                <w:sz w:val="24"/>
              </w:rPr>
              <w:t>证券</w:t>
            </w:r>
          </w:p>
          <w:p w14:paraId="24D72B6F" w14:textId="77777777" w:rsidR="00000000" w:rsidRDefault="007478C2">
            <w:pPr>
              <w:jc w:val="center"/>
              <w:rPr>
                <w:rFonts w:ascii="宋体" w:hAnsi="宋体"/>
                <w:sz w:val="24"/>
              </w:rPr>
            </w:pPr>
            <w:r>
              <w:rPr>
                <w:rFonts w:ascii="宋体" w:hAnsi="宋体" w:hint="eastAsia"/>
                <w:sz w:val="24"/>
              </w:rPr>
              <w:t>代码</w:t>
            </w:r>
            <w:r>
              <w:rPr>
                <w:rStyle w:val="FootnoteReference"/>
                <w:rFonts w:ascii="宋体" w:hAnsi="宋体"/>
                <w:sz w:val="24"/>
              </w:rPr>
              <w:footnoteReference w:id="272"/>
            </w:r>
          </w:p>
        </w:tc>
        <w:tc>
          <w:tcPr>
            <w:tcW w:w="1080" w:type="dxa"/>
            <w:tcMar>
              <w:top w:w="15" w:type="dxa"/>
              <w:left w:w="15" w:type="dxa"/>
              <w:bottom w:w="0" w:type="dxa"/>
              <w:right w:w="15" w:type="dxa"/>
            </w:tcMar>
            <w:vAlign w:val="center"/>
          </w:tcPr>
          <w:p w14:paraId="6DA9F732" w14:textId="77777777" w:rsidR="00000000" w:rsidRDefault="007478C2">
            <w:pPr>
              <w:jc w:val="center"/>
              <w:rPr>
                <w:rFonts w:ascii="宋体" w:hAnsi="宋体"/>
                <w:sz w:val="24"/>
              </w:rPr>
            </w:pPr>
            <w:r>
              <w:rPr>
                <w:rFonts w:ascii="宋体" w:hAnsi="宋体"/>
                <w:sz w:val="24"/>
              </w:rPr>
              <w:t>所在证券</w:t>
            </w:r>
          </w:p>
          <w:p w14:paraId="2C7D2A02" w14:textId="77777777" w:rsidR="00000000" w:rsidRDefault="007478C2">
            <w:pPr>
              <w:jc w:val="center"/>
              <w:rPr>
                <w:rFonts w:ascii="宋体" w:hAnsi="宋体"/>
                <w:sz w:val="24"/>
              </w:rPr>
            </w:pPr>
            <w:r>
              <w:rPr>
                <w:rFonts w:ascii="宋体" w:hAnsi="宋体"/>
                <w:sz w:val="24"/>
              </w:rPr>
              <w:t>市场</w:t>
            </w:r>
            <w:r>
              <w:rPr>
                <w:rStyle w:val="FootnoteReference"/>
                <w:rFonts w:ascii="宋体" w:hAnsi="宋体"/>
                <w:sz w:val="24"/>
              </w:rPr>
              <w:footnoteReference w:id="273"/>
            </w:r>
          </w:p>
        </w:tc>
        <w:tc>
          <w:tcPr>
            <w:tcW w:w="1258" w:type="dxa"/>
            <w:tcMar>
              <w:top w:w="15" w:type="dxa"/>
              <w:left w:w="15" w:type="dxa"/>
              <w:bottom w:w="0" w:type="dxa"/>
              <w:right w:w="15" w:type="dxa"/>
            </w:tcMar>
            <w:vAlign w:val="center"/>
          </w:tcPr>
          <w:p w14:paraId="58C1577B" w14:textId="77777777" w:rsidR="00000000" w:rsidRDefault="007478C2">
            <w:pPr>
              <w:jc w:val="center"/>
              <w:rPr>
                <w:rFonts w:ascii="宋体" w:hAnsi="宋体"/>
                <w:sz w:val="24"/>
              </w:rPr>
            </w:pPr>
            <w:r>
              <w:rPr>
                <w:rFonts w:ascii="宋体" w:hAnsi="宋体"/>
                <w:sz w:val="24"/>
              </w:rPr>
              <w:t>所属国家</w:t>
            </w:r>
          </w:p>
          <w:p w14:paraId="0C45F1D6" w14:textId="77777777" w:rsidR="00000000" w:rsidRDefault="007478C2">
            <w:pPr>
              <w:jc w:val="center"/>
              <w:rPr>
                <w:rFonts w:ascii="宋体" w:hAnsi="宋体"/>
                <w:sz w:val="24"/>
              </w:rPr>
            </w:pPr>
            <w:r>
              <w:rPr>
                <w:rFonts w:ascii="宋体" w:hAnsi="宋体" w:hint="eastAsia"/>
                <w:sz w:val="24"/>
              </w:rPr>
              <w:t>（地区）</w:t>
            </w:r>
            <w:r>
              <w:rPr>
                <w:rStyle w:val="FootnoteReference"/>
                <w:rFonts w:ascii="宋体" w:hAnsi="宋体"/>
                <w:sz w:val="24"/>
              </w:rPr>
              <w:footnoteReference w:id="274"/>
            </w:r>
          </w:p>
        </w:tc>
        <w:tc>
          <w:tcPr>
            <w:tcW w:w="850" w:type="dxa"/>
            <w:tcMar>
              <w:top w:w="15" w:type="dxa"/>
              <w:left w:w="15" w:type="dxa"/>
              <w:bottom w:w="0" w:type="dxa"/>
              <w:right w:w="15" w:type="dxa"/>
            </w:tcMar>
            <w:vAlign w:val="center"/>
          </w:tcPr>
          <w:p w14:paraId="725B64A6" w14:textId="77777777" w:rsidR="00000000" w:rsidRDefault="007478C2">
            <w:pPr>
              <w:jc w:val="center"/>
              <w:rPr>
                <w:rFonts w:ascii="宋体" w:hAnsi="宋体"/>
                <w:sz w:val="24"/>
              </w:rPr>
            </w:pPr>
            <w:r>
              <w:rPr>
                <w:rFonts w:ascii="宋体" w:hAnsi="宋体" w:hint="eastAsia"/>
                <w:sz w:val="24"/>
              </w:rPr>
              <w:t>数量</w:t>
            </w:r>
          </w:p>
          <w:p w14:paraId="37312034" w14:textId="77777777" w:rsidR="00000000" w:rsidRDefault="007478C2">
            <w:pPr>
              <w:jc w:val="center"/>
              <w:rPr>
                <w:rFonts w:ascii="宋体" w:hAnsi="宋体"/>
                <w:sz w:val="24"/>
              </w:rPr>
            </w:pPr>
            <w:r>
              <w:rPr>
                <w:rFonts w:ascii="宋体" w:hAnsi="宋体" w:hint="eastAsia"/>
                <w:sz w:val="24"/>
              </w:rPr>
              <w:t>（股）</w:t>
            </w:r>
          </w:p>
        </w:tc>
        <w:tc>
          <w:tcPr>
            <w:tcW w:w="984" w:type="dxa"/>
            <w:tcMar>
              <w:top w:w="15" w:type="dxa"/>
              <w:left w:w="15" w:type="dxa"/>
              <w:bottom w:w="0" w:type="dxa"/>
              <w:right w:w="15" w:type="dxa"/>
            </w:tcMar>
            <w:vAlign w:val="center"/>
          </w:tcPr>
          <w:p w14:paraId="72AD33F1" w14:textId="77777777" w:rsidR="00000000" w:rsidRDefault="007478C2">
            <w:pPr>
              <w:jc w:val="center"/>
              <w:rPr>
                <w:rFonts w:ascii="宋体" w:hAnsi="宋体"/>
                <w:sz w:val="24"/>
              </w:rPr>
            </w:pPr>
            <w:r>
              <w:rPr>
                <w:rFonts w:ascii="宋体" w:hAnsi="宋体" w:hint="eastAsia"/>
                <w:sz w:val="24"/>
              </w:rPr>
              <w:t>公允</w:t>
            </w:r>
          </w:p>
          <w:p w14:paraId="79AEA892" w14:textId="77777777" w:rsidR="00000000" w:rsidRDefault="007478C2">
            <w:pPr>
              <w:jc w:val="center"/>
              <w:rPr>
                <w:rFonts w:ascii="宋体" w:hAnsi="宋体"/>
                <w:sz w:val="24"/>
              </w:rPr>
            </w:pPr>
            <w:r>
              <w:rPr>
                <w:rFonts w:ascii="宋体" w:hAnsi="宋体" w:hint="eastAsia"/>
                <w:sz w:val="24"/>
              </w:rPr>
              <w:t>价值</w:t>
            </w:r>
          </w:p>
        </w:tc>
        <w:tc>
          <w:tcPr>
            <w:tcW w:w="1851" w:type="dxa"/>
            <w:tcMar>
              <w:top w:w="15" w:type="dxa"/>
              <w:left w:w="15" w:type="dxa"/>
              <w:bottom w:w="0" w:type="dxa"/>
              <w:right w:w="15" w:type="dxa"/>
            </w:tcMar>
            <w:vAlign w:val="center"/>
          </w:tcPr>
          <w:p w14:paraId="3C85EB57" w14:textId="77777777" w:rsidR="00000000" w:rsidRDefault="007478C2">
            <w:pPr>
              <w:jc w:val="center"/>
              <w:rPr>
                <w:rFonts w:ascii="宋体" w:hAnsi="宋体"/>
                <w:sz w:val="24"/>
              </w:rPr>
            </w:pPr>
            <w:r>
              <w:rPr>
                <w:rFonts w:ascii="宋体" w:hAnsi="宋体" w:hint="eastAsia"/>
                <w:sz w:val="24"/>
              </w:rPr>
              <w:t>占基金资产</w:t>
            </w:r>
          </w:p>
          <w:p w14:paraId="78A23DA5" w14:textId="77777777" w:rsidR="00000000" w:rsidRDefault="007478C2">
            <w:pPr>
              <w:jc w:val="center"/>
              <w:rPr>
                <w:rFonts w:ascii="宋体" w:hAnsi="宋体"/>
                <w:sz w:val="24"/>
              </w:rPr>
            </w:pPr>
            <w:r>
              <w:rPr>
                <w:rFonts w:ascii="宋体" w:hAnsi="宋体" w:hint="eastAsia"/>
                <w:sz w:val="24"/>
              </w:rPr>
              <w:t>净值比例（％）</w:t>
            </w:r>
          </w:p>
        </w:tc>
      </w:tr>
      <w:tr w:rsidR="00000000" w14:paraId="091C47D1" w14:textId="77777777">
        <w:trPr>
          <w:trHeight w:val="183"/>
          <w:jc w:val="center"/>
        </w:trPr>
        <w:tc>
          <w:tcPr>
            <w:tcW w:w="698" w:type="dxa"/>
            <w:vMerge w:val="restart"/>
            <w:tcMar>
              <w:top w:w="15" w:type="dxa"/>
              <w:left w:w="15" w:type="dxa"/>
              <w:bottom w:w="0" w:type="dxa"/>
              <w:right w:w="15" w:type="dxa"/>
            </w:tcMar>
            <w:vAlign w:val="center"/>
          </w:tcPr>
          <w:p w14:paraId="13BC6988"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2782</w:t>
            </w:r>
            <w:r>
              <w:rPr>
                <w:rFonts w:ascii="宋体" w:hAnsi="宋体" w:hint="eastAsia"/>
                <w:kern w:val="0"/>
                <w:sz w:val="18"/>
              </w:rPr>
              <w:t>）</w:t>
            </w:r>
          </w:p>
        </w:tc>
        <w:tc>
          <w:tcPr>
            <w:tcW w:w="1282" w:type="dxa"/>
            <w:vMerge w:val="restart"/>
            <w:tcMar>
              <w:top w:w="15" w:type="dxa"/>
              <w:left w:w="15" w:type="dxa"/>
              <w:bottom w:w="0" w:type="dxa"/>
              <w:right w:w="15" w:type="dxa"/>
            </w:tcMar>
            <w:vAlign w:val="center"/>
          </w:tcPr>
          <w:p w14:paraId="3E294A98"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2783</w:t>
            </w:r>
            <w:r>
              <w:rPr>
                <w:rFonts w:ascii="宋体" w:hAnsi="宋体" w:hint="eastAsia"/>
                <w:kern w:val="0"/>
                <w:sz w:val="18"/>
              </w:rPr>
              <w:t>）</w:t>
            </w:r>
          </w:p>
        </w:tc>
        <w:tc>
          <w:tcPr>
            <w:tcW w:w="1260" w:type="dxa"/>
            <w:vMerge w:val="restart"/>
            <w:tcMar>
              <w:top w:w="15" w:type="dxa"/>
              <w:left w:w="15" w:type="dxa"/>
              <w:bottom w:w="0" w:type="dxa"/>
              <w:right w:w="15" w:type="dxa"/>
            </w:tcMar>
            <w:vAlign w:val="center"/>
          </w:tcPr>
          <w:p w14:paraId="511F7EF0"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2784</w:t>
            </w:r>
            <w:r>
              <w:rPr>
                <w:rFonts w:ascii="宋体" w:hAnsi="宋体" w:hint="eastAsia"/>
                <w:kern w:val="0"/>
                <w:sz w:val="18"/>
              </w:rPr>
              <w:t>）</w:t>
            </w:r>
          </w:p>
        </w:tc>
        <w:tc>
          <w:tcPr>
            <w:tcW w:w="1080" w:type="dxa"/>
            <w:tcMar>
              <w:top w:w="15" w:type="dxa"/>
              <w:left w:w="15" w:type="dxa"/>
              <w:bottom w:w="0" w:type="dxa"/>
              <w:right w:w="15" w:type="dxa"/>
            </w:tcMar>
            <w:vAlign w:val="center"/>
          </w:tcPr>
          <w:p w14:paraId="40558F3C"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2786</w:t>
            </w:r>
            <w:r>
              <w:rPr>
                <w:rFonts w:ascii="宋体" w:hAnsi="宋体" w:hint="eastAsia"/>
                <w:kern w:val="0"/>
                <w:sz w:val="18"/>
              </w:rPr>
              <w:t>）</w:t>
            </w:r>
          </w:p>
        </w:tc>
        <w:tc>
          <w:tcPr>
            <w:tcW w:w="1080" w:type="dxa"/>
            <w:tcMar>
              <w:top w:w="15" w:type="dxa"/>
              <w:left w:w="15" w:type="dxa"/>
              <w:bottom w:w="0" w:type="dxa"/>
              <w:right w:w="15" w:type="dxa"/>
            </w:tcMar>
            <w:vAlign w:val="center"/>
          </w:tcPr>
          <w:p w14:paraId="2D64C6AB"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2787</w:t>
            </w:r>
            <w:r>
              <w:rPr>
                <w:rFonts w:ascii="宋体" w:hAnsi="宋体" w:hint="eastAsia"/>
                <w:kern w:val="0"/>
                <w:sz w:val="18"/>
              </w:rPr>
              <w:t>）</w:t>
            </w:r>
          </w:p>
        </w:tc>
        <w:tc>
          <w:tcPr>
            <w:tcW w:w="1258" w:type="dxa"/>
            <w:tcMar>
              <w:top w:w="15" w:type="dxa"/>
              <w:left w:w="15" w:type="dxa"/>
              <w:bottom w:w="0" w:type="dxa"/>
              <w:right w:w="15" w:type="dxa"/>
            </w:tcMar>
            <w:vAlign w:val="center"/>
          </w:tcPr>
          <w:p w14:paraId="0E2647BF"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2788</w:t>
            </w:r>
            <w:r>
              <w:rPr>
                <w:rFonts w:ascii="宋体" w:hAnsi="宋体" w:hint="eastAsia"/>
                <w:kern w:val="0"/>
                <w:sz w:val="18"/>
              </w:rPr>
              <w:t>）</w:t>
            </w:r>
          </w:p>
        </w:tc>
        <w:tc>
          <w:tcPr>
            <w:tcW w:w="850" w:type="dxa"/>
            <w:tcMar>
              <w:top w:w="15" w:type="dxa"/>
              <w:left w:w="15" w:type="dxa"/>
              <w:bottom w:w="0" w:type="dxa"/>
              <w:right w:w="15" w:type="dxa"/>
            </w:tcMar>
            <w:vAlign w:val="center"/>
          </w:tcPr>
          <w:p w14:paraId="6D9B11A6"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2789</w:t>
            </w:r>
            <w:r>
              <w:rPr>
                <w:rFonts w:ascii="宋体" w:hAnsi="宋体" w:hint="eastAsia"/>
                <w:kern w:val="0"/>
                <w:sz w:val="18"/>
              </w:rPr>
              <w:t>）</w:t>
            </w:r>
          </w:p>
        </w:tc>
        <w:tc>
          <w:tcPr>
            <w:tcW w:w="984" w:type="dxa"/>
            <w:tcMar>
              <w:top w:w="15" w:type="dxa"/>
              <w:left w:w="15" w:type="dxa"/>
              <w:bottom w:w="0" w:type="dxa"/>
              <w:right w:w="15" w:type="dxa"/>
            </w:tcMar>
            <w:vAlign w:val="center"/>
          </w:tcPr>
          <w:p w14:paraId="7100EE09"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sz w:val="18"/>
              </w:rPr>
            </w:pPr>
            <w:r>
              <w:rPr>
                <w:rFonts w:ascii="宋体" w:eastAsia="宋体" w:hAnsi="宋体" w:hint="eastAsia"/>
                <w:sz w:val="18"/>
              </w:rPr>
              <w:t>（</w:t>
            </w:r>
            <w:r>
              <w:rPr>
                <w:rFonts w:ascii="宋体" w:eastAsia="宋体" w:hAnsi="宋体" w:hint="eastAsia"/>
                <w:sz w:val="18"/>
              </w:rPr>
              <w:t>2790</w:t>
            </w:r>
            <w:r>
              <w:rPr>
                <w:rFonts w:ascii="宋体" w:eastAsia="宋体" w:hAnsi="宋体" w:hint="eastAsia"/>
                <w:sz w:val="18"/>
              </w:rPr>
              <w:t>）</w:t>
            </w:r>
          </w:p>
        </w:tc>
        <w:tc>
          <w:tcPr>
            <w:tcW w:w="1851" w:type="dxa"/>
            <w:tcMar>
              <w:top w:w="15" w:type="dxa"/>
              <w:left w:w="15" w:type="dxa"/>
              <w:bottom w:w="0" w:type="dxa"/>
              <w:right w:w="15" w:type="dxa"/>
            </w:tcMar>
            <w:vAlign w:val="center"/>
          </w:tcPr>
          <w:p w14:paraId="4BB8BC4A"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2791</w:t>
            </w:r>
            <w:r>
              <w:rPr>
                <w:rFonts w:ascii="宋体" w:hAnsi="宋体" w:hint="eastAsia"/>
                <w:kern w:val="0"/>
                <w:sz w:val="18"/>
              </w:rPr>
              <w:t>）</w:t>
            </w:r>
          </w:p>
        </w:tc>
      </w:tr>
      <w:tr w:rsidR="00000000" w14:paraId="46B5D0B3" w14:textId="77777777">
        <w:trPr>
          <w:trHeight w:val="285"/>
          <w:jc w:val="center"/>
        </w:trPr>
        <w:tc>
          <w:tcPr>
            <w:tcW w:w="698" w:type="dxa"/>
            <w:vMerge/>
            <w:tcMar>
              <w:top w:w="15" w:type="dxa"/>
              <w:left w:w="15" w:type="dxa"/>
              <w:bottom w:w="0" w:type="dxa"/>
              <w:right w:w="15" w:type="dxa"/>
            </w:tcMar>
            <w:vAlign w:val="center"/>
          </w:tcPr>
          <w:p w14:paraId="1CFBC3BE" w14:textId="77777777" w:rsidR="00000000" w:rsidRDefault="007478C2">
            <w:pPr>
              <w:jc w:val="center"/>
              <w:rPr>
                <w:rFonts w:ascii="宋体" w:hAnsi="宋体"/>
                <w:sz w:val="24"/>
              </w:rPr>
            </w:pPr>
          </w:p>
        </w:tc>
        <w:tc>
          <w:tcPr>
            <w:tcW w:w="1282" w:type="dxa"/>
            <w:vMerge/>
            <w:tcMar>
              <w:top w:w="15" w:type="dxa"/>
              <w:left w:w="15" w:type="dxa"/>
              <w:bottom w:w="0" w:type="dxa"/>
              <w:right w:w="15" w:type="dxa"/>
            </w:tcMar>
          </w:tcPr>
          <w:p w14:paraId="019106F3" w14:textId="77777777" w:rsidR="00000000" w:rsidRDefault="007478C2">
            <w:pPr>
              <w:rPr>
                <w:rFonts w:ascii="宋体" w:hAnsi="宋体"/>
                <w:sz w:val="24"/>
              </w:rPr>
            </w:pPr>
          </w:p>
        </w:tc>
        <w:tc>
          <w:tcPr>
            <w:tcW w:w="1260" w:type="dxa"/>
            <w:vMerge/>
            <w:tcMar>
              <w:top w:w="15" w:type="dxa"/>
              <w:left w:w="15" w:type="dxa"/>
              <w:bottom w:w="0" w:type="dxa"/>
              <w:right w:w="15" w:type="dxa"/>
            </w:tcMar>
            <w:vAlign w:val="bottom"/>
          </w:tcPr>
          <w:p w14:paraId="33C45139" w14:textId="77777777" w:rsidR="00000000" w:rsidRDefault="007478C2">
            <w:pPr>
              <w:rPr>
                <w:rFonts w:ascii="宋体" w:hAnsi="宋体"/>
                <w:sz w:val="24"/>
              </w:rPr>
            </w:pPr>
          </w:p>
        </w:tc>
        <w:tc>
          <w:tcPr>
            <w:tcW w:w="1080" w:type="dxa"/>
            <w:tcMar>
              <w:top w:w="15" w:type="dxa"/>
              <w:left w:w="15" w:type="dxa"/>
              <w:bottom w:w="0" w:type="dxa"/>
              <w:right w:w="15" w:type="dxa"/>
            </w:tcMar>
            <w:vAlign w:val="bottom"/>
          </w:tcPr>
          <w:p w14:paraId="0D6CD359" w14:textId="77777777" w:rsidR="00000000" w:rsidRDefault="007478C2">
            <w:pPr>
              <w:rPr>
                <w:rFonts w:ascii="宋体" w:hAnsi="宋体"/>
                <w:sz w:val="24"/>
              </w:rPr>
            </w:pPr>
            <w:r>
              <w:rPr>
                <w:rFonts w:ascii="宋体" w:hAnsi="宋体" w:hint="eastAsia"/>
                <w:sz w:val="24"/>
              </w:rPr>
              <w:t>……</w:t>
            </w:r>
          </w:p>
        </w:tc>
        <w:tc>
          <w:tcPr>
            <w:tcW w:w="1080" w:type="dxa"/>
            <w:tcMar>
              <w:top w:w="15" w:type="dxa"/>
              <w:left w:w="15" w:type="dxa"/>
              <w:bottom w:w="0" w:type="dxa"/>
              <w:right w:w="15" w:type="dxa"/>
            </w:tcMar>
          </w:tcPr>
          <w:p w14:paraId="22F4C1EE" w14:textId="77777777" w:rsidR="00000000" w:rsidRDefault="007478C2">
            <w:pPr>
              <w:rPr>
                <w:rFonts w:ascii="宋体" w:hAnsi="宋体"/>
                <w:sz w:val="24"/>
              </w:rPr>
            </w:pPr>
          </w:p>
        </w:tc>
        <w:tc>
          <w:tcPr>
            <w:tcW w:w="1258" w:type="dxa"/>
            <w:tcMar>
              <w:top w:w="15" w:type="dxa"/>
              <w:left w:w="15" w:type="dxa"/>
              <w:bottom w:w="0" w:type="dxa"/>
              <w:right w:w="15" w:type="dxa"/>
            </w:tcMar>
          </w:tcPr>
          <w:p w14:paraId="22C09952" w14:textId="77777777" w:rsidR="00000000" w:rsidRDefault="007478C2">
            <w:pPr>
              <w:rPr>
                <w:rFonts w:ascii="宋体" w:hAnsi="宋体"/>
                <w:sz w:val="24"/>
              </w:rPr>
            </w:pPr>
          </w:p>
        </w:tc>
        <w:tc>
          <w:tcPr>
            <w:tcW w:w="850" w:type="dxa"/>
            <w:tcMar>
              <w:top w:w="15" w:type="dxa"/>
              <w:left w:w="15" w:type="dxa"/>
              <w:bottom w:w="0" w:type="dxa"/>
              <w:right w:w="15" w:type="dxa"/>
            </w:tcMar>
            <w:vAlign w:val="bottom"/>
          </w:tcPr>
          <w:p w14:paraId="51C6B66B" w14:textId="77777777" w:rsidR="00000000" w:rsidRDefault="007478C2">
            <w:pPr>
              <w:rPr>
                <w:rFonts w:ascii="宋体" w:hAnsi="宋体"/>
                <w:sz w:val="24"/>
              </w:rPr>
            </w:pPr>
          </w:p>
        </w:tc>
        <w:tc>
          <w:tcPr>
            <w:tcW w:w="984" w:type="dxa"/>
            <w:tcMar>
              <w:top w:w="15" w:type="dxa"/>
              <w:left w:w="15" w:type="dxa"/>
              <w:bottom w:w="0" w:type="dxa"/>
              <w:right w:w="15" w:type="dxa"/>
            </w:tcMar>
            <w:vAlign w:val="bottom"/>
          </w:tcPr>
          <w:p w14:paraId="4F50FDFA"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1851" w:type="dxa"/>
            <w:tcMar>
              <w:top w:w="15" w:type="dxa"/>
              <w:left w:w="15" w:type="dxa"/>
              <w:bottom w:w="0" w:type="dxa"/>
              <w:right w:w="15" w:type="dxa"/>
            </w:tcMar>
            <w:vAlign w:val="bottom"/>
          </w:tcPr>
          <w:p w14:paraId="712C2C8B" w14:textId="77777777" w:rsidR="00000000" w:rsidRDefault="007478C2">
            <w:pPr>
              <w:rPr>
                <w:rFonts w:ascii="宋体" w:hAnsi="宋体"/>
                <w:sz w:val="24"/>
              </w:rPr>
            </w:pPr>
          </w:p>
        </w:tc>
      </w:tr>
      <w:tr w:rsidR="00000000" w14:paraId="757399BA" w14:textId="77777777">
        <w:trPr>
          <w:trHeight w:val="285"/>
          <w:jc w:val="center"/>
        </w:trPr>
        <w:tc>
          <w:tcPr>
            <w:tcW w:w="698" w:type="dxa"/>
            <w:tcMar>
              <w:top w:w="15" w:type="dxa"/>
              <w:left w:w="15" w:type="dxa"/>
              <w:bottom w:w="0" w:type="dxa"/>
              <w:right w:w="15" w:type="dxa"/>
            </w:tcMar>
            <w:vAlign w:val="center"/>
          </w:tcPr>
          <w:p w14:paraId="481434C6" w14:textId="77777777" w:rsidR="00000000" w:rsidRDefault="007478C2">
            <w:pPr>
              <w:jc w:val="center"/>
              <w:rPr>
                <w:rFonts w:ascii="宋体" w:hAnsi="宋体"/>
                <w:sz w:val="24"/>
              </w:rPr>
            </w:pPr>
            <w:r>
              <w:rPr>
                <w:rFonts w:ascii="宋体" w:hAnsi="宋体" w:hint="eastAsia"/>
                <w:sz w:val="24"/>
              </w:rPr>
              <w:t>……</w:t>
            </w:r>
          </w:p>
        </w:tc>
        <w:tc>
          <w:tcPr>
            <w:tcW w:w="1282" w:type="dxa"/>
            <w:tcMar>
              <w:top w:w="15" w:type="dxa"/>
              <w:left w:w="15" w:type="dxa"/>
              <w:bottom w:w="0" w:type="dxa"/>
              <w:right w:w="15" w:type="dxa"/>
            </w:tcMar>
          </w:tcPr>
          <w:p w14:paraId="4A39704A" w14:textId="77777777" w:rsidR="00000000" w:rsidRDefault="007478C2">
            <w:pPr>
              <w:rPr>
                <w:rFonts w:ascii="宋体" w:hAnsi="宋体"/>
                <w:sz w:val="24"/>
              </w:rPr>
            </w:pPr>
          </w:p>
        </w:tc>
        <w:tc>
          <w:tcPr>
            <w:tcW w:w="1260" w:type="dxa"/>
            <w:tcMar>
              <w:top w:w="15" w:type="dxa"/>
              <w:left w:w="15" w:type="dxa"/>
              <w:bottom w:w="0" w:type="dxa"/>
              <w:right w:w="15" w:type="dxa"/>
            </w:tcMar>
            <w:vAlign w:val="bottom"/>
          </w:tcPr>
          <w:p w14:paraId="189590FD" w14:textId="77777777" w:rsidR="00000000" w:rsidRDefault="007478C2">
            <w:pPr>
              <w:rPr>
                <w:rFonts w:ascii="宋体" w:hAnsi="宋体"/>
                <w:sz w:val="24"/>
              </w:rPr>
            </w:pPr>
          </w:p>
        </w:tc>
        <w:tc>
          <w:tcPr>
            <w:tcW w:w="1080" w:type="dxa"/>
            <w:tcMar>
              <w:top w:w="15" w:type="dxa"/>
              <w:left w:w="15" w:type="dxa"/>
              <w:bottom w:w="0" w:type="dxa"/>
              <w:right w:w="15" w:type="dxa"/>
            </w:tcMar>
            <w:vAlign w:val="bottom"/>
          </w:tcPr>
          <w:p w14:paraId="3CE8060A" w14:textId="77777777" w:rsidR="00000000" w:rsidRDefault="007478C2">
            <w:pPr>
              <w:rPr>
                <w:rFonts w:ascii="宋体" w:hAnsi="宋体"/>
                <w:sz w:val="24"/>
              </w:rPr>
            </w:pPr>
          </w:p>
        </w:tc>
        <w:tc>
          <w:tcPr>
            <w:tcW w:w="1080" w:type="dxa"/>
            <w:tcMar>
              <w:top w:w="15" w:type="dxa"/>
              <w:left w:w="15" w:type="dxa"/>
              <w:bottom w:w="0" w:type="dxa"/>
              <w:right w:w="15" w:type="dxa"/>
            </w:tcMar>
          </w:tcPr>
          <w:p w14:paraId="2C3C7617" w14:textId="77777777" w:rsidR="00000000" w:rsidRDefault="007478C2">
            <w:pPr>
              <w:rPr>
                <w:rFonts w:ascii="宋体" w:hAnsi="宋体"/>
                <w:sz w:val="24"/>
              </w:rPr>
            </w:pPr>
          </w:p>
        </w:tc>
        <w:tc>
          <w:tcPr>
            <w:tcW w:w="1258" w:type="dxa"/>
            <w:tcMar>
              <w:top w:w="15" w:type="dxa"/>
              <w:left w:w="15" w:type="dxa"/>
              <w:bottom w:w="0" w:type="dxa"/>
              <w:right w:w="15" w:type="dxa"/>
            </w:tcMar>
          </w:tcPr>
          <w:p w14:paraId="268B1CA2" w14:textId="77777777" w:rsidR="00000000" w:rsidRDefault="007478C2">
            <w:pPr>
              <w:rPr>
                <w:rFonts w:ascii="宋体" w:hAnsi="宋体"/>
                <w:sz w:val="24"/>
              </w:rPr>
            </w:pPr>
          </w:p>
        </w:tc>
        <w:tc>
          <w:tcPr>
            <w:tcW w:w="850" w:type="dxa"/>
            <w:tcMar>
              <w:top w:w="15" w:type="dxa"/>
              <w:left w:w="15" w:type="dxa"/>
              <w:bottom w:w="0" w:type="dxa"/>
              <w:right w:w="15" w:type="dxa"/>
            </w:tcMar>
            <w:vAlign w:val="bottom"/>
          </w:tcPr>
          <w:p w14:paraId="41D6493E" w14:textId="77777777" w:rsidR="00000000" w:rsidRDefault="007478C2">
            <w:pPr>
              <w:rPr>
                <w:rFonts w:ascii="宋体" w:hAnsi="宋体"/>
                <w:sz w:val="24"/>
              </w:rPr>
            </w:pPr>
          </w:p>
        </w:tc>
        <w:tc>
          <w:tcPr>
            <w:tcW w:w="984" w:type="dxa"/>
            <w:tcMar>
              <w:top w:w="15" w:type="dxa"/>
              <w:left w:w="15" w:type="dxa"/>
              <w:bottom w:w="0" w:type="dxa"/>
              <w:right w:w="15" w:type="dxa"/>
            </w:tcMar>
            <w:vAlign w:val="bottom"/>
          </w:tcPr>
          <w:p w14:paraId="54C4B9EC" w14:textId="77777777" w:rsidR="00000000" w:rsidRDefault="007478C2">
            <w:pPr>
              <w:rPr>
                <w:rFonts w:ascii="宋体" w:hAnsi="宋体"/>
                <w:sz w:val="24"/>
              </w:rPr>
            </w:pPr>
          </w:p>
        </w:tc>
        <w:tc>
          <w:tcPr>
            <w:tcW w:w="1851" w:type="dxa"/>
            <w:tcMar>
              <w:top w:w="15" w:type="dxa"/>
              <w:left w:w="15" w:type="dxa"/>
              <w:bottom w:w="0" w:type="dxa"/>
              <w:right w:w="15" w:type="dxa"/>
            </w:tcMar>
            <w:vAlign w:val="bottom"/>
          </w:tcPr>
          <w:p w14:paraId="1A1D69E1" w14:textId="77777777" w:rsidR="00000000" w:rsidRDefault="007478C2">
            <w:pPr>
              <w:rPr>
                <w:rFonts w:ascii="宋体" w:hAnsi="宋体"/>
                <w:sz w:val="24"/>
              </w:rPr>
            </w:pPr>
          </w:p>
        </w:tc>
      </w:tr>
    </w:tbl>
    <w:p w14:paraId="6EDD6F3A" w14:textId="77777777" w:rsidR="00000000" w:rsidRDefault="007478C2">
      <w:pPr>
        <w:rPr>
          <w:rFonts w:ascii="宋体" w:hAnsi="宋体"/>
        </w:rPr>
      </w:pPr>
      <w:r>
        <w:rPr>
          <w:rFonts w:ascii="宋体" w:hAnsi="宋体" w:hint="eastAsia"/>
          <w:sz w:val="24"/>
        </w:rPr>
        <w:t>注：</w:t>
      </w:r>
      <w:r>
        <w:rPr>
          <w:rFonts w:ascii="宋体" w:hAnsi="宋体" w:hint="eastAsia"/>
          <w:kern w:val="0"/>
          <w:sz w:val="18"/>
        </w:rPr>
        <w:t>（</w:t>
      </w:r>
      <w:r>
        <w:rPr>
          <w:rFonts w:ascii="宋体" w:hAnsi="宋体" w:hint="eastAsia"/>
          <w:kern w:val="0"/>
          <w:sz w:val="18"/>
        </w:rPr>
        <w:t>2792</w:t>
      </w:r>
      <w:r>
        <w:rPr>
          <w:rFonts w:ascii="宋体" w:hAnsi="宋体" w:hint="eastAsia"/>
          <w:kern w:val="0"/>
          <w:sz w:val="18"/>
        </w:rPr>
        <w:t>）</w:t>
      </w:r>
    </w:p>
    <w:p w14:paraId="4000EB3F" w14:textId="77777777" w:rsidR="00000000" w:rsidRDefault="007478C2">
      <w:pPr>
        <w:rPr>
          <w:rFonts w:ascii="宋体" w:hAnsi="宋体"/>
        </w:rPr>
      </w:pPr>
    </w:p>
    <w:p w14:paraId="7E4DAE5E" w14:textId="77777777" w:rsidR="00000000" w:rsidRDefault="007478C2">
      <w:pPr>
        <w:pStyle w:val="Heading2"/>
        <w:rPr>
          <w:rFonts w:ascii="宋体" w:hAnsi="宋体"/>
        </w:rPr>
      </w:pPr>
      <w:bookmarkStart w:id="202" w:name="_Toc30638"/>
      <w:bookmarkStart w:id="203" w:name="_Toc101344055"/>
      <w:bookmarkStart w:id="204" w:name="_Toc6903"/>
      <w:r>
        <w:rPr>
          <w:rFonts w:ascii="宋体" w:hAnsi="宋体" w:hint="eastAsia"/>
        </w:rPr>
        <w:t xml:space="preserve">9.5 </w:t>
      </w:r>
      <w:r>
        <w:rPr>
          <w:rFonts w:ascii="宋体" w:hAnsi="宋体" w:hint="eastAsia"/>
        </w:rPr>
        <w:t>报告期内权益投资组合的重大变动</w:t>
      </w:r>
      <w:r>
        <w:rPr>
          <w:rFonts w:ascii="宋体" w:hAnsi="宋体"/>
          <w:vertAlign w:val="superscript"/>
        </w:rPr>
        <w:footnoteReference w:id="275"/>
      </w:r>
      <w:bookmarkEnd w:id="202"/>
      <w:bookmarkEnd w:id="203"/>
      <w:bookmarkEnd w:id="204"/>
    </w:p>
    <w:p w14:paraId="05274E3A" w14:textId="77777777" w:rsidR="00000000" w:rsidRDefault="007478C2">
      <w:pPr>
        <w:outlineLvl w:val="2"/>
        <w:rPr>
          <w:rFonts w:hAnsi="宋体"/>
          <w:b/>
          <w:sz w:val="24"/>
        </w:rPr>
      </w:pPr>
      <w:r>
        <w:rPr>
          <w:rFonts w:ascii="宋体" w:hAnsi="宋体" w:hint="eastAsia"/>
          <w:b/>
          <w:sz w:val="24"/>
        </w:rPr>
        <w:t xml:space="preserve">9.5.1 </w:t>
      </w:r>
      <w:r>
        <w:rPr>
          <w:rFonts w:hAnsi="宋体" w:hint="eastAsia"/>
          <w:b/>
          <w:sz w:val="24"/>
        </w:rPr>
        <w:t>累计买入金额超出期初基金资产净值</w:t>
      </w:r>
      <w:r>
        <w:rPr>
          <w:rFonts w:hAnsi="宋体" w:hint="eastAsia"/>
          <w:b/>
          <w:sz w:val="24"/>
        </w:rPr>
        <w:t>2%</w:t>
      </w:r>
      <w:r>
        <w:rPr>
          <w:rFonts w:hAnsi="宋体" w:hint="eastAsia"/>
          <w:b/>
          <w:sz w:val="24"/>
        </w:rPr>
        <w:t>或前</w:t>
      </w:r>
      <w:r>
        <w:rPr>
          <w:rFonts w:hAnsi="宋体" w:hint="eastAsia"/>
          <w:b/>
          <w:sz w:val="24"/>
        </w:rPr>
        <w:t>20</w:t>
      </w:r>
      <w:r>
        <w:rPr>
          <w:rFonts w:hAnsi="宋体" w:hint="eastAsia"/>
          <w:b/>
          <w:sz w:val="24"/>
        </w:rPr>
        <w:t>名的权益投资明细</w:t>
      </w:r>
    </w:p>
    <w:p w14:paraId="4FF0C722" w14:textId="77777777" w:rsidR="00000000" w:rsidRDefault="007478C2">
      <w:pPr>
        <w:spacing w:line="360" w:lineRule="auto"/>
        <w:jc w:val="right"/>
        <w:rPr>
          <w:rFonts w:hAnsi="宋体"/>
          <w:b/>
          <w:sz w:val="24"/>
        </w:rPr>
      </w:pPr>
      <w:r>
        <w:rPr>
          <w:rFonts w:ascii="宋体" w:hAnsi="宋体" w:hint="eastAsia"/>
          <w:sz w:val="24"/>
        </w:rPr>
        <w:t>金额单位：</w:t>
      </w:r>
      <w:r>
        <w:rPr>
          <w:rFonts w:ascii="宋体" w:hAnsi="宋体" w:hint="eastAsia"/>
          <w:sz w:val="24"/>
        </w:rPr>
        <w:t xml:space="preserve">   </w:t>
      </w:r>
    </w:p>
    <w:tbl>
      <w:tblPr>
        <w:tblW w:w="0" w:type="auto"/>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5"/>
        <w:gridCol w:w="1954"/>
        <w:gridCol w:w="1416"/>
        <w:gridCol w:w="2160"/>
        <w:gridCol w:w="3523"/>
      </w:tblGrid>
      <w:tr w:rsidR="00000000" w14:paraId="5243F9BC" w14:textId="77777777">
        <w:trPr>
          <w:trHeight w:val="315"/>
        </w:trPr>
        <w:tc>
          <w:tcPr>
            <w:tcW w:w="735" w:type="dxa"/>
            <w:tcMar>
              <w:top w:w="15" w:type="dxa"/>
              <w:left w:w="15" w:type="dxa"/>
              <w:bottom w:w="0" w:type="dxa"/>
              <w:right w:w="15" w:type="dxa"/>
            </w:tcMar>
            <w:vAlign w:val="center"/>
          </w:tcPr>
          <w:p w14:paraId="631448CD" w14:textId="77777777" w:rsidR="00000000" w:rsidRDefault="007478C2">
            <w:pPr>
              <w:jc w:val="center"/>
              <w:rPr>
                <w:rFonts w:ascii="宋体" w:hAnsi="宋体"/>
                <w:sz w:val="24"/>
              </w:rPr>
            </w:pPr>
            <w:r>
              <w:rPr>
                <w:rFonts w:ascii="宋体" w:hAnsi="宋体" w:hint="eastAsia"/>
                <w:sz w:val="24"/>
              </w:rPr>
              <w:t>序号</w:t>
            </w:r>
          </w:p>
        </w:tc>
        <w:tc>
          <w:tcPr>
            <w:tcW w:w="1954" w:type="dxa"/>
            <w:tcMar>
              <w:top w:w="15" w:type="dxa"/>
              <w:left w:w="15" w:type="dxa"/>
              <w:bottom w:w="0" w:type="dxa"/>
              <w:right w:w="15" w:type="dxa"/>
            </w:tcMar>
            <w:vAlign w:val="center"/>
          </w:tcPr>
          <w:p w14:paraId="1C39DE6E" w14:textId="77777777" w:rsidR="00000000" w:rsidRDefault="007478C2">
            <w:pPr>
              <w:jc w:val="center"/>
              <w:rPr>
                <w:rFonts w:ascii="宋体" w:hAnsi="宋体"/>
                <w:sz w:val="24"/>
              </w:rPr>
            </w:pPr>
            <w:r>
              <w:rPr>
                <w:rFonts w:ascii="宋体" w:hAnsi="宋体" w:hint="eastAsia"/>
                <w:sz w:val="24"/>
              </w:rPr>
              <w:t>公司名称（英文）</w:t>
            </w:r>
          </w:p>
        </w:tc>
        <w:tc>
          <w:tcPr>
            <w:tcW w:w="1416" w:type="dxa"/>
            <w:tcMar>
              <w:top w:w="15" w:type="dxa"/>
              <w:left w:w="15" w:type="dxa"/>
              <w:bottom w:w="0" w:type="dxa"/>
              <w:right w:w="15" w:type="dxa"/>
            </w:tcMar>
            <w:vAlign w:val="center"/>
          </w:tcPr>
          <w:p w14:paraId="7316E265" w14:textId="77777777" w:rsidR="00000000" w:rsidRDefault="007478C2">
            <w:pPr>
              <w:jc w:val="center"/>
              <w:rPr>
                <w:rFonts w:ascii="宋体" w:hAnsi="宋体"/>
                <w:sz w:val="24"/>
              </w:rPr>
            </w:pPr>
            <w:r>
              <w:rPr>
                <w:rFonts w:ascii="宋体" w:hAnsi="宋体" w:hint="eastAsia"/>
                <w:sz w:val="24"/>
              </w:rPr>
              <w:t>证券代码</w:t>
            </w:r>
          </w:p>
        </w:tc>
        <w:tc>
          <w:tcPr>
            <w:tcW w:w="2160" w:type="dxa"/>
            <w:tcMar>
              <w:top w:w="15" w:type="dxa"/>
              <w:left w:w="15" w:type="dxa"/>
              <w:bottom w:w="0" w:type="dxa"/>
              <w:right w:w="15" w:type="dxa"/>
            </w:tcMar>
            <w:vAlign w:val="center"/>
          </w:tcPr>
          <w:p w14:paraId="4FF844FC" w14:textId="77777777" w:rsidR="00000000" w:rsidRDefault="007478C2">
            <w:pPr>
              <w:jc w:val="center"/>
              <w:rPr>
                <w:rFonts w:ascii="宋体" w:hAnsi="宋体"/>
                <w:sz w:val="24"/>
              </w:rPr>
            </w:pPr>
            <w:r>
              <w:rPr>
                <w:rFonts w:ascii="宋体" w:hAnsi="宋体" w:hint="eastAsia"/>
                <w:sz w:val="24"/>
              </w:rPr>
              <w:t>本期累计买入金额</w:t>
            </w:r>
          </w:p>
        </w:tc>
        <w:tc>
          <w:tcPr>
            <w:tcW w:w="3523" w:type="dxa"/>
            <w:tcMar>
              <w:top w:w="15" w:type="dxa"/>
              <w:left w:w="15" w:type="dxa"/>
              <w:bottom w:w="0" w:type="dxa"/>
              <w:right w:w="15" w:type="dxa"/>
            </w:tcMar>
            <w:vAlign w:val="center"/>
          </w:tcPr>
          <w:p w14:paraId="027B60FA" w14:textId="77777777" w:rsidR="00000000" w:rsidRDefault="007478C2">
            <w:pPr>
              <w:jc w:val="center"/>
              <w:rPr>
                <w:rFonts w:ascii="宋体" w:hAnsi="宋体"/>
                <w:sz w:val="24"/>
              </w:rPr>
            </w:pPr>
            <w:r>
              <w:rPr>
                <w:rFonts w:ascii="宋体" w:hAnsi="宋体" w:hint="eastAsia"/>
                <w:sz w:val="24"/>
              </w:rPr>
              <w:t>占期初基金资产净值比例（％）</w:t>
            </w:r>
          </w:p>
        </w:tc>
      </w:tr>
      <w:tr w:rsidR="00000000" w14:paraId="184A2DD1" w14:textId="77777777">
        <w:trPr>
          <w:trHeight w:val="285"/>
        </w:trPr>
        <w:tc>
          <w:tcPr>
            <w:tcW w:w="735" w:type="dxa"/>
            <w:vMerge w:val="restart"/>
            <w:tcMar>
              <w:top w:w="15" w:type="dxa"/>
              <w:left w:w="15" w:type="dxa"/>
              <w:bottom w:w="0" w:type="dxa"/>
              <w:right w:w="15" w:type="dxa"/>
            </w:tcMar>
            <w:vAlign w:val="center"/>
          </w:tcPr>
          <w:p w14:paraId="14D093DE"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2561</w:t>
            </w:r>
            <w:r>
              <w:rPr>
                <w:rFonts w:ascii="宋体" w:hAnsi="宋体" w:hint="eastAsia"/>
                <w:kern w:val="0"/>
                <w:sz w:val="18"/>
              </w:rPr>
              <w:t>）</w:t>
            </w:r>
          </w:p>
        </w:tc>
        <w:tc>
          <w:tcPr>
            <w:tcW w:w="1954" w:type="dxa"/>
            <w:vMerge w:val="restart"/>
            <w:tcMar>
              <w:top w:w="15" w:type="dxa"/>
              <w:left w:w="15" w:type="dxa"/>
              <w:bottom w:w="0" w:type="dxa"/>
              <w:right w:w="15" w:type="dxa"/>
            </w:tcMar>
            <w:vAlign w:val="center"/>
          </w:tcPr>
          <w:p w14:paraId="20C56BB7"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2562</w:t>
            </w:r>
            <w:r>
              <w:rPr>
                <w:rFonts w:ascii="宋体" w:hAnsi="宋体" w:hint="eastAsia"/>
                <w:kern w:val="0"/>
                <w:sz w:val="18"/>
              </w:rPr>
              <w:t>）</w:t>
            </w:r>
          </w:p>
        </w:tc>
        <w:tc>
          <w:tcPr>
            <w:tcW w:w="1416" w:type="dxa"/>
            <w:tcMar>
              <w:top w:w="15" w:type="dxa"/>
              <w:left w:w="15" w:type="dxa"/>
              <w:bottom w:w="0" w:type="dxa"/>
              <w:right w:w="15" w:type="dxa"/>
            </w:tcMar>
            <w:vAlign w:val="center"/>
          </w:tcPr>
          <w:p w14:paraId="50C20A92"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hAnsi="宋体" w:hint="eastAsia"/>
                <w:sz w:val="18"/>
              </w:rPr>
              <w:t>（</w:t>
            </w:r>
            <w:r>
              <w:rPr>
                <w:rFonts w:ascii="宋体" w:hAnsi="宋体" w:hint="eastAsia"/>
                <w:sz w:val="18"/>
              </w:rPr>
              <w:t>2564</w:t>
            </w:r>
            <w:r>
              <w:rPr>
                <w:rFonts w:ascii="宋体" w:hAnsi="宋体" w:hint="eastAsia"/>
                <w:sz w:val="18"/>
              </w:rPr>
              <w:t>）</w:t>
            </w:r>
          </w:p>
        </w:tc>
        <w:tc>
          <w:tcPr>
            <w:tcW w:w="2160" w:type="dxa"/>
            <w:tcMar>
              <w:top w:w="15" w:type="dxa"/>
              <w:left w:w="15" w:type="dxa"/>
              <w:bottom w:w="0" w:type="dxa"/>
              <w:right w:w="15" w:type="dxa"/>
            </w:tcMar>
            <w:vAlign w:val="center"/>
          </w:tcPr>
          <w:p w14:paraId="3F1C5AA1"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hAnsi="宋体" w:hint="eastAsia"/>
                <w:sz w:val="18"/>
              </w:rPr>
              <w:t>（</w:t>
            </w:r>
            <w:r>
              <w:rPr>
                <w:rFonts w:ascii="宋体" w:hAnsi="宋体" w:hint="eastAsia"/>
                <w:sz w:val="18"/>
              </w:rPr>
              <w:t>2565</w:t>
            </w:r>
            <w:r>
              <w:rPr>
                <w:rFonts w:ascii="宋体" w:hAnsi="宋体" w:hint="eastAsia"/>
                <w:sz w:val="18"/>
              </w:rPr>
              <w:t>）</w:t>
            </w:r>
          </w:p>
        </w:tc>
        <w:tc>
          <w:tcPr>
            <w:tcW w:w="3523" w:type="dxa"/>
            <w:tcMar>
              <w:top w:w="15" w:type="dxa"/>
              <w:left w:w="15" w:type="dxa"/>
              <w:bottom w:w="0" w:type="dxa"/>
              <w:right w:w="15" w:type="dxa"/>
            </w:tcMar>
            <w:vAlign w:val="center"/>
          </w:tcPr>
          <w:p w14:paraId="3DCDB94A"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2566</w:t>
            </w:r>
            <w:r>
              <w:rPr>
                <w:rFonts w:ascii="宋体" w:hAnsi="宋体" w:hint="eastAsia"/>
                <w:kern w:val="0"/>
                <w:sz w:val="18"/>
              </w:rPr>
              <w:t>）</w:t>
            </w:r>
          </w:p>
        </w:tc>
      </w:tr>
      <w:tr w:rsidR="00000000" w14:paraId="2D27D217" w14:textId="77777777">
        <w:trPr>
          <w:trHeight w:val="285"/>
        </w:trPr>
        <w:tc>
          <w:tcPr>
            <w:tcW w:w="735" w:type="dxa"/>
            <w:vMerge/>
            <w:tcMar>
              <w:top w:w="15" w:type="dxa"/>
              <w:left w:w="15" w:type="dxa"/>
              <w:bottom w:w="0" w:type="dxa"/>
              <w:right w:w="15" w:type="dxa"/>
            </w:tcMar>
            <w:vAlign w:val="center"/>
          </w:tcPr>
          <w:p w14:paraId="70CC6DE9" w14:textId="77777777" w:rsidR="00000000" w:rsidRDefault="007478C2">
            <w:pPr>
              <w:jc w:val="center"/>
              <w:rPr>
                <w:rFonts w:ascii="宋体" w:hAnsi="宋体"/>
                <w:sz w:val="24"/>
              </w:rPr>
            </w:pPr>
          </w:p>
        </w:tc>
        <w:tc>
          <w:tcPr>
            <w:tcW w:w="1954" w:type="dxa"/>
            <w:vMerge/>
            <w:tcMar>
              <w:top w:w="15" w:type="dxa"/>
              <w:left w:w="15" w:type="dxa"/>
              <w:bottom w:w="0" w:type="dxa"/>
              <w:right w:w="15" w:type="dxa"/>
            </w:tcMar>
            <w:vAlign w:val="bottom"/>
          </w:tcPr>
          <w:p w14:paraId="6DA16C51" w14:textId="77777777" w:rsidR="00000000" w:rsidRDefault="007478C2">
            <w:pPr>
              <w:rPr>
                <w:rFonts w:ascii="宋体" w:hAnsi="宋体"/>
                <w:sz w:val="24"/>
              </w:rPr>
            </w:pPr>
          </w:p>
        </w:tc>
        <w:tc>
          <w:tcPr>
            <w:tcW w:w="1416" w:type="dxa"/>
            <w:tcMar>
              <w:top w:w="15" w:type="dxa"/>
              <w:left w:w="15" w:type="dxa"/>
              <w:bottom w:w="0" w:type="dxa"/>
              <w:right w:w="15" w:type="dxa"/>
            </w:tcMar>
            <w:vAlign w:val="bottom"/>
          </w:tcPr>
          <w:p w14:paraId="64C5562F"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2160" w:type="dxa"/>
            <w:tcMar>
              <w:top w:w="15" w:type="dxa"/>
              <w:left w:w="15" w:type="dxa"/>
              <w:bottom w:w="0" w:type="dxa"/>
              <w:right w:w="15" w:type="dxa"/>
            </w:tcMar>
            <w:vAlign w:val="bottom"/>
          </w:tcPr>
          <w:p w14:paraId="01884589"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3523" w:type="dxa"/>
            <w:tcMar>
              <w:top w:w="15" w:type="dxa"/>
              <w:left w:w="15" w:type="dxa"/>
              <w:bottom w:w="0" w:type="dxa"/>
              <w:right w:w="15" w:type="dxa"/>
            </w:tcMar>
            <w:vAlign w:val="bottom"/>
          </w:tcPr>
          <w:p w14:paraId="63E040EE" w14:textId="77777777" w:rsidR="00000000" w:rsidRDefault="007478C2">
            <w:pPr>
              <w:rPr>
                <w:rFonts w:ascii="宋体" w:hAnsi="宋体"/>
                <w:sz w:val="24"/>
              </w:rPr>
            </w:pPr>
          </w:p>
        </w:tc>
      </w:tr>
      <w:tr w:rsidR="00000000" w14:paraId="7EDB3D04" w14:textId="77777777">
        <w:trPr>
          <w:trHeight w:val="285"/>
        </w:trPr>
        <w:tc>
          <w:tcPr>
            <w:tcW w:w="735" w:type="dxa"/>
            <w:tcMar>
              <w:top w:w="15" w:type="dxa"/>
              <w:left w:w="15" w:type="dxa"/>
              <w:bottom w:w="0" w:type="dxa"/>
              <w:right w:w="15" w:type="dxa"/>
            </w:tcMar>
            <w:vAlign w:val="center"/>
          </w:tcPr>
          <w:p w14:paraId="6BB3834F" w14:textId="77777777" w:rsidR="00000000" w:rsidRDefault="007478C2">
            <w:pPr>
              <w:jc w:val="center"/>
              <w:rPr>
                <w:rFonts w:ascii="宋体" w:hAnsi="宋体"/>
                <w:sz w:val="24"/>
              </w:rPr>
            </w:pPr>
            <w:r>
              <w:rPr>
                <w:rFonts w:ascii="宋体" w:hAnsi="宋体"/>
                <w:sz w:val="24"/>
              </w:rPr>
              <w:t>…</w:t>
            </w:r>
          </w:p>
        </w:tc>
        <w:tc>
          <w:tcPr>
            <w:tcW w:w="1954" w:type="dxa"/>
            <w:tcMar>
              <w:top w:w="15" w:type="dxa"/>
              <w:left w:w="15" w:type="dxa"/>
              <w:bottom w:w="0" w:type="dxa"/>
              <w:right w:w="15" w:type="dxa"/>
            </w:tcMar>
            <w:vAlign w:val="bottom"/>
          </w:tcPr>
          <w:p w14:paraId="60C16E6D" w14:textId="77777777" w:rsidR="00000000" w:rsidRDefault="007478C2">
            <w:pPr>
              <w:rPr>
                <w:rFonts w:ascii="宋体" w:hAnsi="宋体"/>
                <w:sz w:val="24"/>
              </w:rPr>
            </w:pPr>
          </w:p>
        </w:tc>
        <w:tc>
          <w:tcPr>
            <w:tcW w:w="1416" w:type="dxa"/>
            <w:tcMar>
              <w:top w:w="15" w:type="dxa"/>
              <w:left w:w="15" w:type="dxa"/>
              <w:bottom w:w="0" w:type="dxa"/>
              <w:right w:w="15" w:type="dxa"/>
            </w:tcMar>
            <w:vAlign w:val="bottom"/>
          </w:tcPr>
          <w:p w14:paraId="77B627D5" w14:textId="77777777" w:rsidR="00000000" w:rsidRDefault="007478C2">
            <w:pPr>
              <w:rPr>
                <w:rFonts w:ascii="宋体" w:hAnsi="宋体"/>
                <w:sz w:val="24"/>
              </w:rPr>
            </w:pPr>
          </w:p>
        </w:tc>
        <w:tc>
          <w:tcPr>
            <w:tcW w:w="2160" w:type="dxa"/>
            <w:tcMar>
              <w:top w:w="15" w:type="dxa"/>
              <w:left w:w="15" w:type="dxa"/>
              <w:bottom w:w="0" w:type="dxa"/>
              <w:right w:w="15" w:type="dxa"/>
            </w:tcMar>
            <w:vAlign w:val="bottom"/>
          </w:tcPr>
          <w:p w14:paraId="22230739" w14:textId="77777777" w:rsidR="00000000" w:rsidRDefault="007478C2">
            <w:pPr>
              <w:rPr>
                <w:rFonts w:ascii="宋体" w:hAnsi="宋体"/>
                <w:sz w:val="24"/>
              </w:rPr>
            </w:pPr>
          </w:p>
        </w:tc>
        <w:tc>
          <w:tcPr>
            <w:tcW w:w="3523" w:type="dxa"/>
            <w:tcMar>
              <w:top w:w="15" w:type="dxa"/>
              <w:left w:w="15" w:type="dxa"/>
              <w:bottom w:w="0" w:type="dxa"/>
              <w:right w:w="15" w:type="dxa"/>
            </w:tcMar>
            <w:vAlign w:val="bottom"/>
          </w:tcPr>
          <w:p w14:paraId="34D8DE77" w14:textId="77777777" w:rsidR="00000000" w:rsidRDefault="007478C2">
            <w:pPr>
              <w:rPr>
                <w:rFonts w:ascii="宋体" w:hAnsi="宋体"/>
                <w:sz w:val="24"/>
              </w:rPr>
            </w:pPr>
          </w:p>
        </w:tc>
      </w:tr>
    </w:tbl>
    <w:p w14:paraId="3BC0AEBA" w14:textId="77777777" w:rsidR="00000000" w:rsidRDefault="007478C2">
      <w:pPr>
        <w:pStyle w:val="NormalWeb"/>
        <w:spacing w:before="0" w:beforeAutospacing="0" w:after="0" w:afterAutospacing="0"/>
        <w:rPr>
          <w:sz w:val="18"/>
        </w:rPr>
      </w:pPr>
      <w:r>
        <w:rPr>
          <w:rFonts w:hint="eastAsia"/>
        </w:rPr>
        <w:t>注：</w:t>
      </w:r>
      <w:r>
        <w:rPr>
          <w:rFonts w:hint="eastAsia"/>
          <w:sz w:val="18"/>
        </w:rPr>
        <w:t>（</w:t>
      </w:r>
      <w:r>
        <w:rPr>
          <w:rFonts w:hint="eastAsia"/>
          <w:sz w:val="18"/>
        </w:rPr>
        <w:t>2567</w:t>
      </w:r>
      <w:r>
        <w:rPr>
          <w:rFonts w:hint="eastAsia"/>
          <w:sz w:val="18"/>
        </w:rPr>
        <w:t>）</w:t>
      </w:r>
    </w:p>
    <w:p w14:paraId="69FBDB2D" w14:textId="77777777" w:rsidR="00000000" w:rsidRDefault="007478C2">
      <w:pPr>
        <w:pStyle w:val="NormalWeb"/>
        <w:spacing w:before="0" w:beforeAutospacing="0" w:after="0" w:afterAutospacing="0"/>
      </w:pPr>
    </w:p>
    <w:p w14:paraId="7E1443BB" w14:textId="77777777" w:rsidR="00000000" w:rsidRDefault="007478C2">
      <w:pPr>
        <w:outlineLvl w:val="2"/>
        <w:rPr>
          <w:rFonts w:ascii="宋体" w:hAnsi="宋体"/>
          <w:b/>
          <w:sz w:val="24"/>
        </w:rPr>
      </w:pPr>
      <w:r>
        <w:rPr>
          <w:rFonts w:ascii="宋体" w:hAnsi="宋体" w:hint="eastAsia"/>
          <w:b/>
          <w:sz w:val="24"/>
        </w:rPr>
        <w:t xml:space="preserve">9.5.2 </w:t>
      </w:r>
      <w:r>
        <w:rPr>
          <w:rFonts w:ascii="宋体" w:hAnsi="宋体" w:hint="eastAsia"/>
          <w:b/>
          <w:sz w:val="24"/>
        </w:rPr>
        <w:t>累计卖出金额超出期初基金资产净值</w:t>
      </w:r>
      <w:r>
        <w:rPr>
          <w:rFonts w:ascii="宋体" w:hAnsi="宋体" w:hint="eastAsia"/>
          <w:b/>
          <w:sz w:val="24"/>
        </w:rPr>
        <w:t>2%</w:t>
      </w:r>
      <w:r>
        <w:rPr>
          <w:rFonts w:ascii="宋体" w:hAnsi="宋体" w:hint="eastAsia"/>
          <w:b/>
          <w:sz w:val="24"/>
        </w:rPr>
        <w:t>或前</w:t>
      </w:r>
      <w:r>
        <w:rPr>
          <w:rFonts w:ascii="宋体" w:hAnsi="宋体" w:hint="eastAsia"/>
          <w:b/>
          <w:sz w:val="24"/>
        </w:rPr>
        <w:t>20</w:t>
      </w:r>
      <w:r>
        <w:rPr>
          <w:rFonts w:ascii="宋体" w:hAnsi="宋体" w:hint="eastAsia"/>
          <w:b/>
          <w:sz w:val="24"/>
        </w:rPr>
        <w:t>名的权益投资明细</w:t>
      </w:r>
    </w:p>
    <w:p w14:paraId="6A775CD5" w14:textId="77777777" w:rsidR="00000000" w:rsidRDefault="007478C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0"/>
        <w:gridCol w:w="2160"/>
        <w:gridCol w:w="1416"/>
        <w:gridCol w:w="2160"/>
        <w:gridCol w:w="3485"/>
      </w:tblGrid>
      <w:tr w:rsidR="00000000" w14:paraId="53254E40" w14:textId="77777777">
        <w:trPr>
          <w:trHeight w:val="315"/>
        </w:trPr>
        <w:tc>
          <w:tcPr>
            <w:tcW w:w="720" w:type="dxa"/>
            <w:tcMar>
              <w:top w:w="15" w:type="dxa"/>
              <w:left w:w="15" w:type="dxa"/>
              <w:bottom w:w="0" w:type="dxa"/>
              <w:right w:w="15" w:type="dxa"/>
            </w:tcMar>
            <w:vAlign w:val="center"/>
          </w:tcPr>
          <w:p w14:paraId="003159FC" w14:textId="77777777" w:rsidR="00000000" w:rsidRDefault="007478C2">
            <w:pPr>
              <w:jc w:val="center"/>
              <w:rPr>
                <w:rFonts w:ascii="宋体" w:hAnsi="宋体"/>
                <w:sz w:val="24"/>
              </w:rPr>
            </w:pPr>
            <w:r>
              <w:rPr>
                <w:rFonts w:ascii="宋体" w:hAnsi="宋体" w:hint="eastAsia"/>
                <w:sz w:val="24"/>
              </w:rPr>
              <w:t>序号</w:t>
            </w:r>
          </w:p>
        </w:tc>
        <w:tc>
          <w:tcPr>
            <w:tcW w:w="2160" w:type="dxa"/>
            <w:tcMar>
              <w:top w:w="15" w:type="dxa"/>
              <w:left w:w="15" w:type="dxa"/>
              <w:bottom w:w="0" w:type="dxa"/>
              <w:right w:w="15" w:type="dxa"/>
            </w:tcMar>
            <w:vAlign w:val="center"/>
          </w:tcPr>
          <w:p w14:paraId="0055BCAB" w14:textId="77777777" w:rsidR="00000000" w:rsidRDefault="007478C2">
            <w:pPr>
              <w:jc w:val="center"/>
              <w:rPr>
                <w:rFonts w:ascii="宋体" w:hAnsi="宋体"/>
                <w:sz w:val="24"/>
              </w:rPr>
            </w:pPr>
            <w:r>
              <w:rPr>
                <w:rFonts w:ascii="宋体" w:hAnsi="宋体" w:hint="eastAsia"/>
                <w:sz w:val="24"/>
              </w:rPr>
              <w:t>公司名称（英文）</w:t>
            </w:r>
          </w:p>
        </w:tc>
        <w:tc>
          <w:tcPr>
            <w:tcW w:w="1416" w:type="dxa"/>
            <w:tcMar>
              <w:top w:w="15" w:type="dxa"/>
              <w:left w:w="15" w:type="dxa"/>
              <w:bottom w:w="0" w:type="dxa"/>
              <w:right w:w="15" w:type="dxa"/>
            </w:tcMar>
            <w:vAlign w:val="center"/>
          </w:tcPr>
          <w:p w14:paraId="74338E5D" w14:textId="77777777" w:rsidR="00000000" w:rsidRDefault="007478C2">
            <w:pPr>
              <w:jc w:val="center"/>
              <w:rPr>
                <w:rFonts w:ascii="宋体" w:hAnsi="宋体"/>
                <w:sz w:val="24"/>
              </w:rPr>
            </w:pPr>
            <w:r>
              <w:rPr>
                <w:rFonts w:ascii="宋体" w:hAnsi="宋体" w:hint="eastAsia"/>
                <w:sz w:val="24"/>
              </w:rPr>
              <w:t>证券代码</w:t>
            </w:r>
          </w:p>
        </w:tc>
        <w:tc>
          <w:tcPr>
            <w:tcW w:w="2160" w:type="dxa"/>
            <w:tcMar>
              <w:top w:w="15" w:type="dxa"/>
              <w:left w:w="15" w:type="dxa"/>
              <w:bottom w:w="0" w:type="dxa"/>
              <w:right w:w="15" w:type="dxa"/>
            </w:tcMar>
            <w:vAlign w:val="center"/>
          </w:tcPr>
          <w:p w14:paraId="78E96E5F" w14:textId="77777777" w:rsidR="00000000" w:rsidRDefault="007478C2">
            <w:pPr>
              <w:jc w:val="center"/>
              <w:rPr>
                <w:rFonts w:ascii="宋体" w:hAnsi="宋体"/>
                <w:sz w:val="24"/>
              </w:rPr>
            </w:pPr>
            <w:r>
              <w:rPr>
                <w:rFonts w:ascii="宋体" w:hAnsi="宋体" w:hint="eastAsia"/>
                <w:sz w:val="24"/>
              </w:rPr>
              <w:t>本期累计卖出金额</w:t>
            </w:r>
          </w:p>
        </w:tc>
        <w:tc>
          <w:tcPr>
            <w:tcW w:w="3485" w:type="dxa"/>
            <w:tcMar>
              <w:top w:w="15" w:type="dxa"/>
              <w:left w:w="15" w:type="dxa"/>
              <w:bottom w:w="0" w:type="dxa"/>
              <w:right w:w="15" w:type="dxa"/>
            </w:tcMar>
            <w:vAlign w:val="center"/>
          </w:tcPr>
          <w:p w14:paraId="2E3C1CB0" w14:textId="77777777" w:rsidR="00000000" w:rsidRDefault="007478C2">
            <w:pPr>
              <w:jc w:val="center"/>
              <w:rPr>
                <w:rFonts w:ascii="宋体" w:hAnsi="宋体"/>
                <w:sz w:val="24"/>
              </w:rPr>
            </w:pPr>
            <w:r>
              <w:rPr>
                <w:rFonts w:ascii="宋体" w:hAnsi="宋体" w:hint="eastAsia"/>
                <w:sz w:val="24"/>
              </w:rPr>
              <w:t>占期初基金资产净值比例（％）</w:t>
            </w:r>
          </w:p>
        </w:tc>
      </w:tr>
      <w:tr w:rsidR="00000000" w14:paraId="2A1AF82E" w14:textId="77777777">
        <w:trPr>
          <w:trHeight w:val="285"/>
        </w:trPr>
        <w:tc>
          <w:tcPr>
            <w:tcW w:w="720" w:type="dxa"/>
            <w:vMerge w:val="restart"/>
            <w:tcMar>
              <w:top w:w="15" w:type="dxa"/>
              <w:left w:w="15" w:type="dxa"/>
              <w:bottom w:w="0" w:type="dxa"/>
              <w:right w:w="15" w:type="dxa"/>
            </w:tcMar>
            <w:vAlign w:val="center"/>
          </w:tcPr>
          <w:p w14:paraId="5937BD92"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2569</w:t>
            </w:r>
            <w:r>
              <w:rPr>
                <w:rFonts w:ascii="宋体" w:hAnsi="宋体" w:hint="eastAsia"/>
                <w:kern w:val="0"/>
                <w:sz w:val="18"/>
              </w:rPr>
              <w:t>）</w:t>
            </w:r>
          </w:p>
        </w:tc>
        <w:tc>
          <w:tcPr>
            <w:tcW w:w="2160" w:type="dxa"/>
            <w:vMerge w:val="restart"/>
            <w:tcMar>
              <w:top w:w="15" w:type="dxa"/>
              <w:left w:w="15" w:type="dxa"/>
              <w:bottom w:w="0" w:type="dxa"/>
              <w:right w:w="15" w:type="dxa"/>
            </w:tcMar>
            <w:vAlign w:val="center"/>
          </w:tcPr>
          <w:p w14:paraId="4A707F74"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2570</w:t>
            </w:r>
            <w:r>
              <w:rPr>
                <w:rFonts w:ascii="宋体" w:hAnsi="宋体" w:hint="eastAsia"/>
                <w:kern w:val="0"/>
                <w:sz w:val="18"/>
              </w:rPr>
              <w:t>）</w:t>
            </w:r>
          </w:p>
        </w:tc>
        <w:tc>
          <w:tcPr>
            <w:tcW w:w="1416" w:type="dxa"/>
            <w:tcMar>
              <w:top w:w="15" w:type="dxa"/>
              <w:left w:w="15" w:type="dxa"/>
              <w:bottom w:w="0" w:type="dxa"/>
              <w:right w:w="15" w:type="dxa"/>
            </w:tcMar>
            <w:vAlign w:val="center"/>
          </w:tcPr>
          <w:p w14:paraId="58D650D1"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2572</w:t>
            </w:r>
            <w:r>
              <w:rPr>
                <w:rFonts w:ascii="宋体" w:hAnsi="宋体" w:hint="eastAsia"/>
                <w:kern w:val="0"/>
                <w:sz w:val="18"/>
              </w:rPr>
              <w:t>）</w:t>
            </w:r>
          </w:p>
        </w:tc>
        <w:tc>
          <w:tcPr>
            <w:tcW w:w="2160" w:type="dxa"/>
            <w:tcMar>
              <w:top w:w="15" w:type="dxa"/>
              <w:left w:w="15" w:type="dxa"/>
              <w:bottom w:w="0" w:type="dxa"/>
              <w:right w:w="15" w:type="dxa"/>
            </w:tcMar>
            <w:vAlign w:val="center"/>
          </w:tcPr>
          <w:p w14:paraId="30E74D4D"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2573</w:t>
            </w:r>
            <w:r>
              <w:rPr>
                <w:rFonts w:ascii="宋体" w:hAnsi="宋体" w:hint="eastAsia"/>
                <w:kern w:val="0"/>
                <w:sz w:val="18"/>
              </w:rPr>
              <w:t>）</w:t>
            </w:r>
          </w:p>
        </w:tc>
        <w:tc>
          <w:tcPr>
            <w:tcW w:w="3485" w:type="dxa"/>
            <w:tcMar>
              <w:top w:w="15" w:type="dxa"/>
              <w:left w:w="15" w:type="dxa"/>
              <w:bottom w:w="0" w:type="dxa"/>
              <w:right w:w="15" w:type="dxa"/>
            </w:tcMar>
            <w:vAlign w:val="center"/>
          </w:tcPr>
          <w:p w14:paraId="348D419D"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2574</w:t>
            </w:r>
            <w:r>
              <w:rPr>
                <w:rFonts w:ascii="宋体" w:hAnsi="宋体" w:hint="eastAsia"/>
                <w:kern w:val="0"/>
                <w:sz w:val="18"/>
              </w:rPr>
              <w:t>）</w:t>
            </w:r>
          </w:p>
        </w:tc>
      </w:tr>
      <w:tr w:rsidR="00000000" w14:paraId="11F2C763" w14:textId="77777777">
        <w:trPr>
          <w:trHeight w:val="285"/>
        </w:trPr>
        <w:tc>
          <w:tcPr>
            <w:tcW w:w="720" w:type="dxa"/>
            <w:vMerge/>
            <w:tcMar>
              <w:top w:w="15" w:type="dxa"/>
              <w:left w:w="15" w:type="dxa"/>
              <w:bottom w:w="0" w:type="dxa"/>
              <w:right w:w="15" w:type="dxa"/>
            </w:tcMar>
            <w:vAlign w:val="center"/>
          </w:tcPr>
          <w:p w14:paraId="67AFD5E0" w14:textId="77777777" w:rsidR="00000000" w:rsidRDefault="007478C2">
            <w:pPr>
              <w:jc w:val="center"/>
              <w:rPr>
                <w:rFonts w:ascii="宋体" w:hAnsi="宋体"/>
                <w:sz w:val="24"/>
              </w:rPr>
            </w:pPr>
          </w:p>
        </w:tc>
        <w:tc>
          <w:tcPr>
            <w:tcW w:w="2160" w:type="dxa"/>
            <w:vMerge/>
            <w:tcMar>
              <w:top w:w="15" w:type="dxa"/>
              <w:left w:w="15" w:type="dxa"/>
              <w:bottom w:w="0" w:type="dxa"/>
              <w:right w:w="15" w:type="dxa"/>
            </w:tcMar>
            <w:vAlign w:val="bottom"/>
          </w:tcPr>
          <w:p w14:paraId="5FACD20F" w14:textId="77777777" w:rsidR="00000000" w:rsidRDefault="007478C2">
            <w:pPr>
              <w:rPr>
                <w:rFonts w:ascii="宋体" w:hAnsi="宋体"/>
                <w:sz w:val="24"/>
              </w:rPr>
            </w:pPr>
          </w:p>
        </w:tc>
        <w:tc>
          <w:tcPr>
            <w:tcW w:w="1416" w:type="dxa"/>
            <w:tcMar>
              <w:top w:w="15" w:type="dxa"/>
              <w:left w:w="15" w:type="dxa"/>
              <w:bottom w:w="0" w:type="dxa"/>
              <w:right w:w="15" w:type="dxa"/>
            </w:tcMar>
            <w:vAlign w:val="bottom"/>
          </w:tcPr>
          <w:p w14:paraId="04036192"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w:t>
            </w:r>
          </w:p>
        </w:tc>
        <w:tc>
          <w:tcPr>
            <w:tcW w:w="2160" w:type="dxa"/>
            <w:tcMar>
              <w:top w:w="15" w:type="dxa"/>
              <w:left w:w="15" w:type="dxa"/>
              <w:bottom w:w="0" w:type="dxa"/>
              <w:right w:w="15" w:type="dxa"/>
            </w:tcMar>
            <w:vAlign w:val="bottom"/>
          </w:tcPr>
          <w:p w14:paraId="10C2C288"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p>
        </w:tc>
        <w:tc>
          <w:tcPr>
            <w:tcW w:w="3485" w:type="dxa"/>
            <w:tcMar>
              <w:top w:w="15" w:type="dxa"/>
              <w:left w:w="15" w:type="dxa"/>
              <w:bottom w:w="0" w:type="dxa"/>
              <w:right w:w="15" w:type="dxa"/>
            </w:tcMar>
            <w:vAlign w:val="bottom"/>
          </w:tcPr>
          <w:p w14:paraId="1AADA07E" w14:textId="77777777" w:rsidR="00000000" w:rsidRDefault="007478C2">
            <w:pPr>
              <w:rPr>
                <w:rFonts w:ascii="宋体" w:hAnsi="宋体"/>
                <w:sz w:val="24"/>
              </w:rPr>
            </w:pPr>
          </w:p>
        </w:tc>
      </w:tr>
      <w:tr w:rsidR="00000000" w14:paraId="23A860E0" w14:textId="77777777">
        <w:trPr>
          <w:trHeight w:val="285"/>
        </w:trPr>
        <w:tc>
          <w:tcPr>
            <w:tcW w:w="720" w:type="dxa"/>
            <w:tcMar>
              <w:top w:w="15" w:type="dxa"/>
              <w:left w:w="15" w:type="dxa"/>
              <w:bottom w:w="0" w:type="dxa"/>
              <w:right w:w="15" w:type="dxa"/>
            </w:tcMar>
            <w:vAlign w:val="center"/>
          </w:tcPr>
          <w:p w14:paraId="29D7CAA0" w14:textId="77777777" w:rsidR="00000000" w:rsidRDefault="007478C2">
            <w:pPr>
              <w:jc w:val="center"/>
              <w:rPr>
                <w:rFonts w:ascii="宋体" w:hAnsi="宋体"/>
                <w:sz w:val="24"/>
              </w:rPr>
            </w:pPr>
            <w:r>
              <w:rPr>
                <w:rFonts w:ascii="宋体" w:hAnsi="宋体"/>
                <w:sz w:val="24"/>
              </w:rPr>
              <w:t>…</w:t>
            </w:r>
          </w:p>
        </w:tc>
        <w:tc>
          <w:tcPr>
            <w:tcW w:w="2160" w:type="dxa"/>
            <w:tcMar>
              <w:top w:w="15" w:type="dxa"/>
              <w:left w:w="15" w:type="dxa"/>
              <w:bottom w:w="0" w:type="dxa"/>
              <w:right w:w="15" w:type="dxa"/>
            </w:tcMar>
            <w:vAlign w:val="bottom"/>
          </w:tcPr>
          <w:p w14:paraId="568535AA" w14:textId="77777777" w:rsidR="00000000" w:rsidRDefault="007478C2">
            <w:pPr>
              <w:rPr>
                <w:rFonts w:ascii="宋体" w:hAnsi="宋体"/>
                <w:sz w:val="24"/>
              </w:rPr>
            </w:pPr>
          </w:p>
        </w:tc>
        <w:tc>
          <w:tcPr>
            <w:tcW w:w="1416" w:type="dxa"/>
            <w:tcMar>
              <w:top w:w="15" w:type="dxa"/>
              <w:left w:w="15" w:type="dxa"/>
              <w:bottom w:w="0" w:type="dxa"/>
              <w:right w:w="15" w:type="dxa"/>
            </w:tcMar>
            <w:vAlign w:val="bottom"/>
          </w:tcPr>
          <w:p w14:paraId="4F6896EB" w14:textId="77777777" w:rsidR="00000000" w:rsidRDefault="007478C2">
            <w:pPr>
              <w:rPr>
                <w:rFonts w:ascii="宋体" w:hAnsi="宋体"/>
                <w:sz w:val="24"/>
              </w:rPr>
            </w:pPr>
          </w:p>
        </w:tc>
        <w:tc>
          <w:tcPr>
            <w:tcW w:w="2160" w:type="dxa"/>
            <w:tcMar>
              <w:top w:w="15" w:type="dxa"/>
              <w:left w:w="15" w:type="dxa"/>
              <w:bottom w:w="0" w:type="dxa"/>
              <w:right w:w="15" w:type="dxa"/>
            </w:tcMar>
            <w:vAlign w:val="bottom"/>
          </w:tcPr>
          <w:p w14:paraId="7A729F3E" w14:textId="77777777" w:rsidR="00000000" w:rsidRDefault="007478C2">
            <w:pPr>
              <w:rPr>
                <w:rFonts w:ascii="宋体" w:hAnsi="宋体"/>
                <w:sz w:val="24"/>
              </w:rPr>
            </w:pPr>
          </w:p>
        </w:tc>
        <w:tc>
          <w:tcPr>
            <w:tcW w:w="3485" w:type="dxa"/>
            <w:tcMar>
              <w:top w:w="15" w:type="dxa"/>
              <w:left w:w="15" w:type="dxa"/>
              <w:bottom w:w="0" w:type="dxa"/>
              <w:right w:w="15" w:type="dxa"/>
            </w:tcMar>
            <w:vAlign w:val="bottom"/>
          </w:tcPr>
          <w:p w14:paraId="1A54009E" w14:textId="77777777" w:rsidR="00000000" w:rsidRDefault="007478C2">
            <w:pPr>
              <w:rPr>
                <w:rFonts w:ascii="宋体" w:hAnsi="宋体"/>
                <w:sz w:val="24"/>
              </w:rPr>
            </w:pPr>
          </w:p>
        </w:tc>
      </w:tr>
    </w:tbl>
    <w:p w14:paraId="0D99430D" w14:textId="77777777" w:rsidR="00000000" w:rsidRDefault="007478C2">
      <w:pPr>
        <w:pStyle w:val="NormalWeb"/>
        <w:spacing w:before="0" w:beforeAutospacing="0" w:after="0" w:afterAutospacing="0"/>
        <w:rPr>
          <w:sz w:val="18"/>
        </w:rPr>
      </w:pPr>
      <w:r>
        <w:rPr>
          <w:rFonts w:hint="eastAsia"/>
        </w:rPr>
        <w:t>注：</w:t>
      </w:r>
      <w:r>
        <w:rPr>
          <w:rFonts w:hint="eastAsia"/>
          <w:sz w:val="18"/>
        </w:rPr>
        <w:t>（</w:t>
      </w:r>
      <w:r>
        <w:rPr>
          <w:rFonts w:hint="eastAsia"/>
          <w:sz w:val="18"/>
        </w:rPr>
        <w:t>2575</w:t>
      </w:r>
      <w:r>
        <w:rPr>
          <w:rFonts w:hint="eastAsia"/>
          <w:sz w:val="18"/>
        </w:rPr>
        <w:t>）</w:t>
      </w:r>
    </w:p>
    <w:p w14:paraId="4BADFCC0" w14:textId="77777777" w:rsidR="00000000" w:rsidRDefault="007478C2">
      <w:pPr>
        <w:pStyle w:val="NormalWeb"/>
        <w:spacing w:before="0" w:beforeAutospacing="0" w:after="0" w:afterAutospacing="0"/>
      </w:pPr>
    </w:p>
    <w:p w14:paraId="6CC61FF9" w14:textId="77777777" w:rsidR="00000000" w:rsidRDefault="007478C2">
      <w:pPr>
        <w:outlineLvl w:val="2"/>
        <w:rPr>
          <w:rFonts w:ascii="宋体" w:hAnsi="宋体"/>
          <w:b/>
          <w:sz w:val="24"/>
        </w:rPr>
      </w:pPr>
      <w:r>
        <w:rPr>
          <w:rFonts w:ascii="宋体" w:hAnsi="宋体" w:hint="eastAsia"/>
          <w:b/>
          <w:sz w:val="24"/>
        </w:rPr>
        <w:t>9.</w:t>
      </w:r>
      <w:r>
        <w:rPr>
          <w:rFonts w:ascii="宋体" w:hAnsi="宋体" w:hint="eastAsia"/>
          <w:b/>
          <w:sz w:val="24"/>
        </w:rPr>
        <w:t xml:space="preserve">5.3 </w:t>
      </w:r>
      <w:r>
        <w:rPr>
          <w:rFonts w:ascii="宋体" w:hAnsi="宋体" w:hint="eastAsia"/>
          <w:b/>
          <w:sz w:val="24"/>
        </w:rPr>
        <w:t>权益投资的买入成本总额及卖出收入总额</w:t>
      </w:r>
    </w:p>
    <w:p w14:paraId="07C58594" w14:textId="77777777" w:rsidR="00000000" w:rsidRDefault="007478C2">
      <w:pPr>
        <w:spacing w:line="360" w:lineRule="auto"/>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29"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523"/>
        <w:gridCol w:w="4780"/>
      </w:tblGrid>
      <w:tr w:rsidR="00000000" w14:paraId="7AEBA9AB" w14:textId="77777777">
        <w:trPr>
          <w:trHeight w:val="285"/>
        </w:trPr>
        <w:tc>
          <w:tcPr>
            <w:tcW w:w="3523" w:type="dxa"/>
            <w:vAlign w:val="center"/>
          </w:tcPr>
          <w:p w14:paraId="3FA22474" w14:textId="77777777" w:rsidR="00000000" w:rsidRDefault="007478C2">
            <w:pPr>
              <w:rPr>
                <w:rFonts w:ascii="宋体" w:hAnsi="宋体"/>
                <w:sz w:val="24"/>
              </w:rPr>
            </w:pPr>
            <w:r>
              <w:rPr>
                <w:rFonts w:ascii="宋体" w:hAnsi="宋体" w:hint="eastAsia"/>
                <w:sz w:val="24"/>
              </w:rPr>
              <w:t>买入成本（成交）总额</w:t>
            </w:r>
          </w:p>
        </w:tc>
        <w:tc>
          <w:tcPr>
            <w:tcW w:w="4780" w:type="dxa"/>
            <w:vAlign w:val="center"/>
          </w:tcPr>
          <w:p w14:paraId="4A5D5DFE" w14:textId="77777777" w:rsidR="00000000" w:rsidRDefault="007478C2">
            <w:pPr>
              <w:widowControl/>
              <w:jc w:val="right"/>
              <w:rPr>
                <w:rFonts w:ascii="宋体" w:hAnsi="宋体"/>
                <w:b/>
                <w:kern w:val="0"/>
                <w:sz w:val="24"/>
              </w:rPr>
            </w:pPr>
            <w:r>
              <w:rPr>
                <w:rFonts w:ascii="宋体" w:hAnsi="宋体" w:hint="eastAsia"/>
                <w:kern w:val="0"/>
                <w:sz w:val="18"/>
              </w:rPr>
              <w:t>（</w:t>
            </w:r>
            <w:r>
              <w:rPr>
                <w:rFonts w:ascii="宋体" w:hAnsi="宋体" w:hint="eastAsia"/>
                <w:kern w:val="0"/>
                <w:sz w:val="18"/>
              </w:rPr>
              <w:t>2908</w:t>
            </w:r>
            <w:r>
              <w:rPr>
                <w:rFonts w:ascii="宋体" w:hAnsi="宋体" w:hint="eastAsia"/>
                <w:kern w:val="0"/>
                <w:sz w:val="18"/>
              </w:rPr>
              <w:t>）</w:t>
            </w:r>
          </w:p>
        </w:tc>
      </w:tr>
      <w:tr w:rsidR="00000000" w14:paraId="3E0DE99E" w14:textId="77777777">
        <w:trPr>
          <w:trHeight w:val="285"/>
        </w:trPr>
        <w:tc>
          <w:tcPr>
            <w:tcW w:w="3523" w:type="dxa"/>
            <w:vAlign w:val="center"/>
          </w:tcPr>
          <w:p w14:paraId="3DD90181" w14:textId="77777777" w:rsidR="00000000" w:rsidRDefault="007478C2">
            <w:pPr>
              <w:rPr>
                <w:rFonts w:ascii="宋体" w:hAnsi="宋体"/>
                <w:sz w:val="24"/>
              </w:rPr>
            </w:pPr>
            <w:r>
              <w:rPr>
                <w:rFonts w:ascii="宋体" w:hAnsi="宋体" w:hint="eastAsia"/>
                <w:sz w:val="24"/>
              </w:rPr>
              <w:t>卖出收入（成交）总额</w:t>
            </w:r>
          </w:p>
        </w:tc>
        <w:tc>
          <w:tcPr>
            <w:tcW w:w="4780" w:type="dxa"/>
            <w:vAlign w:val="center"/>
          </w:tcPr>
          <w:p w14:paraId="491B796B" w14:textId="77777777" w:rsidR="00000000" w:rsidRDefault="007478C2">
            <w:pPr>
              <w:widowControl/>
              <w:jc w:val="right"/>
              <w:rPr>
                <w:rFonts w:ascii="宋体" w:hAnsi="宋体"/>
                <w:kern w:val="0"/>
                <w:sz w:val="24"/>
              </w:rPr>
            </w:pPr>
            <w:r>
              <w:rPr>
                <w:rFonts w:ascii="宋体" w:hAnsi="宋体" w:hint="eastAsia"/>
                <w:kern w:val="0"/>
                <w:sz w:val="18"/>
              </w:rPr>
              <w:t>（</w:t>
            </w:r>
            <w:r>
              <w:rPr>
                <w:rFonts w:ascii="宋体" w:hAnsi="宋体" w:hint="eastAsia"/>
                <w:kern w:val="0"/>
                <w:sz w:val="18"/>
              </w:rPr>
              <w:t>2909</w:t>
            </w:r>
            <w:r>
              <w:rPr>
                <w:rFonts w:ascii="宋体" w:hAnsi="宋体" w:hint="eastAsia"/>
                <w:kern w:val="0"/>
                <w:sz w:val="18"/>
              </w:rPr>
              <w:t>）</w:t>
            </w:r>
          </w:p>
        </w:tc>
      </w:tr>
    </w:tbl>
    <w:p w14:paraId="36C833E2" w14:textId="77777777" w:rsidR="00000000" w:rsidRDefault="007478C2">
      <w:pPr>
        <w:pStyle w:val="NormalWeb"/>
        <w:spacing w:before="0" w:beforeAutospacing="0" w:after="0" w:afterAutospacing="0"/>
        <w:rPr>
          <w:sz w:val="18"/>
        </w:rPr>
      </w:pPr>
      <w:r>
        <w:rPr>
          <w:rFonts w:hint="eastAsia"/>
        </w:rPr>
        <w:t>注：</w:t>
      </w:r>
      <w:r>
        <w:rPr>
          <w:rFonts w:hint="eastAsia"/>
          <w:sz w:val="18"/>
        </w:rPr>
        <w:t>（</w:t>
      </w:r>
      <w:r>
        <w:rPr>
          <w:rFonts w:hint="eastAsia"/>
          <w:sz w:val="18"/>
        </w:rPr>
        <w:t>2910</w:t>
      </w:r>
      <w:r>
        <w:rPr>
          <w:rFonts w:hint="eastAsia"/>
          <w:sz w:val="18"/>
        </w:rPr>
        <w:t>）</w:t>
      </w:r>
    </w:p>
    <w:p w14:paraId="397B24A4" w14:textId="77777777" w:rsidR="00000000" w:rsidRDefault="007478C2">
      <w:pPr>
        <w:pStyle w:val="NormalWeb"/>
        <w:spacing w:before="0" w:beforeAutospacing="0" w:after="0" w:afterAutospacing="0"/>
        <w:rPr>
          <w:b/>
        </w:rPr>
      </w:pPr>
    </w:p>
    <w:p w14:paraId="4439829E" w14:textId="77777777" w:rsidR="00000000" w:rsidRDefault="007478C2">
      <w:pPr>
        <w:pStyle w:val="Heading2"/>
        <w:rPr>
          <w:rFonts w:ascii="宋体" w:hAnsi="宋体"/>
        </w:rPr>
      </w:pPr>
      <w:bookmarkStart w:id="205" w:name="_Toc29392"/>
      <w:bookmarkStart w:id="206" w:name="_Toc101344056"/>
      <w:bookmarkStart w:id="207" w:name="_Toc23915"/>
      <w:r>
        <w:rPr>
          <w:rFonts w:ascii="宋体" w:hAnsi="宋体" w:hint="eastAsia"/>
        </w:rPr>
        <w:t xml:space="preserve">9.6 </w:t>
      </w:r>
      <w:r>
        <w:rPr>
          <w:rFonts w:ascii="宋体" w:hAnsi="宋体" w:hint="eastAsia"/>
        </w:rPr>
        <w:t>期末按债券信用等级分类的债券投资组合</w:t>
      </w:r>
      <w:r>
        <w:rPr>
          <w:rFonts w:ascii="宋体" w:hAnsi="宋体"/>
          <w:vertAlign w:val="superscript"/>
        </w:rPr>
        <w:footnoteReference w:id="276"/>
      </w:r>
      <w:bookmarkEnd w:id="205"/>
      <w:bookmarkEnd w:id="206"/>
      <w:bookmarkEnd w:id="207"/>
    </w:p>
    <w:p w14:paraId="6D54B579" w14:textId="77777777" w:rsidR="00000000" w:rsidRDefault="007478C2">
      <w:pPr>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520"/>
        <w:gridCol w:w="2500"/>
        <w:gridCol w:w="3825"/>
      </w:tblGrid>
      <w:tr w:rsidR="00000000" w14:paraId="5807F175" w14:textId="77777777">
        <w:trPr>
          <w:trHeight w:val="315"/>
        </w:trPr>
        <w:tc>
          <w:tcPr>
            <w:tcW w:w="2520" w:type="dxa"/>
          </w:tcPr>
          <w:p w14:paraId="65C2C722" w14:textId="77777777" w:rsidR="00000000" w:rsidRDefault="007478C2">
            <w:pPr>
              <w:jc w:val="center"/>
              <w:rPr>
                <w:rFonts w:ascii="宋体" w:hAnsi="宋体"/>
                <w:sz w:val="24"/>
              </w:rPr>
            </w:pPr>
            <w:r>
              <w:rPr>
                <w:rFonts w:ascii="宋体" w:hAnsi="宋体" w:hint="eastAsia"/>
                <w:sz w:val="24"/>
              </w:rPr>
              <w:t>债券信用等级</w:t>
            </w:r>
          </w:p>
        </w:tc>
        <w:tc>
          <w:tcPr>
            <w:tcW w:w="2500" w:type="dxa"/>
          </w:tcPr>
          <w:p w14:paraId="7C5E5E01" w14:textId="77777777" w:rsidR="00000000" w:rsidRDefault="007478C2">
            <w:pPr>
              <w:jc w:val="center"/>
              <w:rPr>
                <w:rFonts w:ascii="宋体" w:hAnsi="宋体"/>
                <w:sz w:val="24"/>
              </w:rPr>
            </w:pPr>
            <w:r>
              <w:rPr>
                <w:rFonts w:ascii="宋体" w:hAnsi="宋体" w:hint="eastAsia"/>
                <w:sz w:val="24"/>
              </w:rPr>
              <w:t>公允价值</w:t>
            </w:r>
          </w:p>
        </w:tc>
        <w:tc>
          <w:tcPr>
            <w:tcW w:w="3825" w:type="dxa"/>
          </w:tcPr>
          <w:p w14:paraId="4B4959D4" w14:textId="77777777" w:rsidR="00000000" w:rsidRDefault="007478C2">
            <w:pPr>
              <w:jc w:val="center"/>
              <w:rPr>
                <w:rFonts w:ascii="宋体" w:hAnsi="宋体"/>
                <w:sz w:val="24"/>
              </w:rPr>
            </w:pPr>
            <w:r>
              <w:rPr>
                <w:rFonts w:ascii="宋体" w:hAnsi="宋体" w:hint="eastAsia"/>
                <w:sz w:val="24"/>
              </w:rPr>
              <w:t>占基金资产净值比例（％）</w:t>
            </w:r>
          </w:p>
        </w:tc>
      </w:tr>
      <w:tr w:rsidR="00000000" w14:paraId="4EB495AF" w14:textId="77777777">
        <w:trPr>
          <w:trHeight w:val="315"/>
        </w:trPr>
        <w:tc>
          <w:tcPr>
            <w:tcW w:w="2520" w:type="dxa"/>
          </w:tcPr>
          <w:p w14:paraId="43C6EE5E" w14:textId="77777777" w:rsidR="00000000" w:rsidRDefault="007478C2">
            <w:pPr>
              <w:ind w:leftChars="50" w:left="105"/>
              <w:rPr>
                <w:rFonts w:ascii="宋体" w:hAnsi="宋体"/>
                <w:kern w:val="0"/>
                <w:sz w:val="18"/>
              </w:rPr>
            </w:pPr>
            <w:r>
              <w:rPr>
                <w:rFonts w:ascii="宋体" w:hAnsi="宋体" w:hint="eastAsia"/>
                <w:kern w:val="0"/>
                <w:sz w:val="18"/>
              </w:rPr>
              <w:t>（</w:t>
            </w:r>
            <w:r>
              <w:rPr>
                <w:rFonts w:ascii="宋体" w:hAnsi="宋体"/>
                <w:kern w:val="0"/>
                <w:sz w:val="18"/>
              </w:rPr>
              <w:t>1463</w:t>
            </w:r>
            <w:r>
              <w:rPr>
                <w:rFonts w:ascii="宋体" w:hAnsi="宋体" w:hint="eastAsia"/>
                <w:kern w:val="0"/>
                <w:sz w:val="18"/>
              </w:rPr>
              <w:t>）</w:t>
            </w:r>
          </w:p>
        </w:tc>
        <w:tc>
          <w:tcPr>
            <w:tcW w:w="2500" w:type="dxa"/>
          </w:tcPr>
          <w:p w14:paraId="41B37652"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kern w:val="0"/>
                <w:sz w:val="18"/>
              </w:rPr>
              <w:t>1464</w:t>
            </w:r>
            <w:r>
              <w:rPr>
                <w:rFonts w:ascii="宋体" w:hAnsi="宋体" w:hint="eastAsia"/>
                <w:kern w:val="0"/>
                <w:sz w:val="18"/>
              </w:rPr>
              <w:t>）</w:t>
            </w:r>
          </w:p>
        </w:tc>
        <w:tc>
          <w:tcPr>
            <w:tcW w:w="3825" w:type="dxa"/>
          </w:tcPr>
          <w:p w14:paraId="1CCF1064"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kern w:val="0"/>
                <w:sz w:val="18"/>
              </w:rPr>
              <w:t>1465</w:t>
            </w:r>
            <w:r>
              <w:rPr>
                <w:rFonts w:ascii="宋体" w:hAnsi="宋体" w:hint="eastAsia"/>
                <w:kern w:val="0"/>
                <w:sz w:val="18"/>
              </w:rPr>
              <w:t>）</w:t>
            </w:r>
          </w:p>
        </w:tc>
      </w:tr>
      <w:tr w:rsidR="00000000" w14:paraId="41523B20" w14:textId="77777777">
        <w:trPr>
          <w:trHeight w:val="315"/>
        </w:trPr>
        <w:tc>
          <w:tcPr>
            <w:tcW w:w="2520" w:type="dxa"/>
          </w:tcPr>
          <w:p w14:paraId="00DF2DC0" w14:textId="77777777" w:rsidR="00000000" w:rsidRDefault="007478C2">
            <w:pPr>
              <w:ind w:leftChars="50" w:left="105"/>
              <w:rPr>
                <w:rFonts w:ascii="宋体" w:hAnsi="宋体"/>
                <w:sz w:val="24"/>
              </w:rPr>
            </w:pPr>
          </w:p>
        </w:tc>
        <w:tc>
          <w:tcPr>
            <w:tcW w:w="2500" w:type="dxa"/>
          </w:tcPr>
          <w:p w14:paraId="0CEAC3B1" w14:textId="77777777" w:rsidR="00000000" w:rsidRDefault="007478C2">
            <w:pPr>
              <w:jc w:val="right"/>
              <w:rPr>
                <w:rFonts w:ascii="宋体" w:hAnsi="宋体"/>
                <w:sz w:val="24"/>
              </w:rPr>
            </w:pPr>
          </w:p>
        </w:tc>
        <w:tc>
          <w:tcPr>
            <w:tcW w:w="3825" w:type="dxa"/>
          </w:tcPr>
          <w:p w14:paraId="256225D6" w14:textId="77777777" w:rsidR="00000000" w:rsidRDefault="007478C2">
            <w:pPr>
              <w:jc w:val="right"/>
              <w:rPr>
                <w:rFonts w:ascii="宋体" w:hAnsi="宋体"/>
                <w:sz w:val="24"/>
              </w:rPr>
            </w:pPr>
          </w:p>
        </w:tc>
      </w:tr>
      <w:tr w:rsidR="00000000" w14:paraId="26470024" w14:textId="77777777">
        <w:trPr>
          <w:trHeight w:val="315"/>
        </w:trPr>
        <w:tc>
          <w:tcPr>
            <w:tcW w:w="2520" w:type="dxa"/>
          </w:tcPr>
          <w:p w14:paraId="0AB31B8C" w14:textId="77777777" w:rsidR="00000000" w:rsidRDefault="007478C2">
            <w:pPr>
              <w:ind w:leftChars="50" w:left="105"/>
              <w:rPr>
                <w:rFonts w:ascii="宋体" w:hAnsi="宋体"/>
                <w:sz w:val="24"/>
              </w:rPr>
            </w:pPr>
          </w:p>
        </w:tc>
        <w:tc>
          <w:tcPr>
            <w:tcW w:w="2500" w:type="dxa"/>
          </w:tcPr>
          <w:p w14:paraId="14348EA6" w14:textId="77777777" w:rsidR="00000000" w:rsidRDefault="007478C2">
            <w:pPr>
              <w:jc w:val="right"/>
              <w:rPr>
                <w:rFonts w:ascii="宋体" w:hAnsi="宋体"/>
                <w:sz w:val="24"/>
              </w:rPr>
            </w:pPr>
          </w:p>
        </w:tc>
        <w:tc>
          <w:tcPr>
            <w:tcW w:w="3825" w:type="dxa"/>
          </w:tcPr>
          <w:p w14:paraId="3F51200A" w14:textId="77777777" w:rsidR="00000000" w:rsidRDefault="007478C2">
            <w:pPr>
              <w:jc w:val="right"/>
              <w:rPr>
                <w:rFonts w:ascii="宋体" w:hAnsi="宋体"/>
                <w:sz w:val="24"/>
              </w:rPr>
            </w:pPr>
          </w:p>
        </w:tc>
      </w:tr>
      <w:tr w:rsidR="00000000" w14:paraId="00308954" w14:textId="77777777">
        <w:trPr>
          <w:trHeight w:val="315"/>
        </w:trPr>
        <w:tc>
          <w:tcPr>
            <w:tcW w:w="2520" w:type="dxa"/>
          </w:tcPr>
          <w:p w14:paraId="0CDD3D1F" w14:textId="77777777" w:rsidR="00000000" w:rsidRDefault="007478C2">
            <w:pPr>
              <w:ind w:leftChars="50" w:left="105"/>
              <w:rPr>
                <w:rFonts w:ascii="宋体" w:hAnsi="宋体"/>
                <w:sz w:val="24"/>
              </w:rPr>
            </w:pPr>
            <w:r>
              <w:rPr>
                <w:rFonts w:ascii="宋体" w:hAnsi="宋体"/>
                <w:sz w:val="24"/>
              </w:rPr>
              <w:t>…</w:t>
            </w:r>
          </w:p>
        </w:tc>
        <w:tc>
          <w:tcPr>
            <w:tcW w:w="2500" w:type="dxa"/>
          </w:tcPr>
          <w:p w14:paraId="1E7E9226" w14:textId="77777777" w:rsidR="00000000" w:rsidRDefault="007478C2">
            <w:pPr>
              <w:jc w:val="right"/>
              <w:rPr>
                <w:rFonts w:ascii="宋体" w:hAnsi="宋体"/>
                <w:sz w:val="24"/>
              </w:rPr>
            </w:pPr>
          </w:p>
        </w:tc>
        <w:tc>
          <w:tcPr>
            <w:tcW w:w="3825" w:type="dxa"/>
          </w:tcPr>
          <w:p w14:paraId="78B98502" w14:textId="77777777" w:rsidR="00000000" w:rsidRDefault="007478C2">
            <w:pPr>
              <w:jc w:val="right"/>
              <w:rPr>
                <w:rFonts w:ascii="宋体" w:hAnsi="宋体"/>
                <w:sz w:val="24"/>
              </w:rPr>
            </w:pPr>
          </w:p>
        </w:tc>
      </w:tr>
    </w:tbl>
    <w:p w14:paraId="611108B2"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1466</w:t>
      </w:r>
      <w:r>
        <w:rPr>
          <w:rFonts w:ascii="宋体" w:hAnsi="宋体" w:hint="eastAsia"/>
          <w:kern w:val="0"/>
          <w:sz w:val="18"/>
        </w:rPr>
        <w:t>）</w:t>
      </w:r>
      <w:r>
        <w:rPr>
          <w:rFonts w:ascii="宋体" w:hAnsi="宋体" w:hint="eastAsia"/>
          <w:kern w:val="0"/>
          <w:sz w:val="18"/>
        </w:rPr>
        <w:t xml:space="preserve"> </w:t>
      </w:r>
    </w:p>
    <w:p w14:paraId="658782CF" w14:textId="77777777" w:rsidR="00000000" w:rsidRDefault="007478C2">
      <w:pPr>
        <w:rPr>
          <w:rFonts w:ascii="宋体" w:hAnsi="宋体"/>
          <w:kern w:val="0"/>
          <w:sz w:val="18"/>
        </w:rPr>
      </w:pPr>
    </w:p>
    <w:p w14:paraId="1AB227E0" w14:textId="77777777" w:rsidR="00000000" w:rsidRDefault="007478C2">
      <w:pPr>
        <w:pStyle w:val="Heading2"/>
        <w:rPr>
          <w:rFonts w:ascii="宋体" w:hAnsi="宋体"/>
        </w:rPr>
      </w:pPr>
      <w:bookmarkStart w:id="208" w:name="_Toc26407"/>
      <w:bookmarkStart w:id="209" w:name="_Toc32590"/>
      <w:bookmarkStart w:id="210" w:name="_Toc101344057"/>
      <w:r>
        <w:rPr>
          <w:rFonts w:ascii="宋体" w:hAnsi="宋体" w:hint="eastAsia"/>
        </w:rPr>
        <w:t xml:space="preserve">9.7 </w:t>
      </w:r>
      <w:r>
        <w:rPr>
          <w:rFonts w:ascii="宋体" w:hAnsi="宋体" w:hint="eastAsia"/>
        </w:rPr>
        <w:t>期末按公允价值占基金资产净值比例大小排名的前五名债券投资明细</w:t>
      </w:r>
      <w:bookmarkEnd w:id="208"/>
      <w:bookmarkEnd w:id="209"/>
      <w:bookmarkEnd w:id="210"/>
    </w:p>
    <w:p w14:paraId="3FB08CB3" w14:textId="77777777" w:rsidR="00000000" w:rsidRDefault="007478C2">
      <w:pPr>
        <w:spacing w:line="360" w:lineRule="auto"/>
        <w:jc w:val="right"/>
        <w:rPr>
          <w:rFonts w:ascii="宋体" w:hAnsi="宋体"/>
          <w:sz w:val="24"/>
        </w:rPr>
      </w:pPr>
      <w:r>
        <w:rPr>
          <w:rFonts w:ascii="宋体" w:hAnsi="宋体" w:hint="eastAsia"/>
          <w:sz w:val="24"/>
        </w:rPr>
        <w:t>金额单位：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00"/>
        <w:gridCol w:w="1440"/>
        <w:gridCol w:w="1260"/>
        <w:gridCol w:w="1460"/>
        <w:gridCol w:w="1327"/>
        <w:gridCol w:w="2964"/>
      </w:tblGrid>
      <w:tr w:rsidR="00000000" w14:paraId="4CC53E4B" w14:textId="77777777">
        <w:trPr>
          <w:trHeight w:val="286"/>
          <w:jc w:val="center"/>
        </w:trPr>
        <w:tc>
          <w:tcPr>
            <w:tcW w:w="900" w:type="dxa"/>
            <w:vAlign w:val="center"/>
          </w:tcPr>
          <w:p w14:paraId="73127E13" w14:textId="77777777" w:rsidR="00000000" w:rsidRDefault="007478C2">
            <w:pPr>
              <w:jc w:val="center"/>
              <w:rPr>
                <w:rFonts w:ascii="宋体" w:hAnsi="宋体"/>
                <w:sz w:val="24"/>
              </w:rPr>
            </w:pPr>
            <w:r>
              <w:rPr>
                <w:rFonts w:ascii="宋体" w:hAnsi="宋体" w:hint="eastAsia"/>
                <w:sz w:val="24"/>
              </w:rPr>
              <w:t>序号</w:t>
            </w:r>
          </w:p>
        </w:tc>
        <w:tc>
          <w:tcPr>
            <w:tcW w:w="1440" w:type="dxa"/>
            <w:vAlign w:val="center"/>
          </w:tcPr>
          <w:p w14:paraId="277B90F2"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jc w:val="center"/>
              <w:rPr>
                <w:rFonts w:ascii="宋体" w:eastAsia="宋体" w:hAnsi="宋体"/>
                <w:kern w:val="2"/>
              </w:rPr>
            </w:pPr>
            <w:r>
              <w:rPr>
                <w:rFonts w:ascii="宋体" w:eastAsia="宋体" w:hAnsi="宋体" w:hint="eastAsia"/>
                <w:kern w:val="2"/>
              </w:rPr>
              <w:t>债券代码</w:t>
            </w:r>
          </w:p>
        </w:tc>
        <w:tc>
          <w:tcPr>
            <w:tcW w:w="1260" w:type="dxa"/>
            <w:tcMar>
              <w:top w:w="15" w:type="dxa"/>
              <w:left w:w="15" w:type="dxa"/>
              <w:bottom w:w="0" w:type="dxa"/>
              <w:right w:w="15" w:type="dxa"/>
            </w:tcMar>
            <w:vAlign w:val="center"/>
          </w:tcPr>
          <w:p w14:paraId="4A745913"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jc w:val="center"/>
              <w:rPr>
                <w:rFonts w:ascii="宋体" w:eastAsia="宋体" w:hAnsi="宋体"/>
                <w:kern w:val="2"/>
              </w:rPr>
            </w:pPr>
            <w:r>
              <w:rPr>
                <w:rFonts w:ascii="宋体" w:eastAsia="宋体" w:hAnsi="宋体" w:hint="eastAsia"/>
                <w:kern w:val="2"/>
              </w:rPr>
              <w:t>债券名称</w:t>
            </w:r>
          </w:p>
        </w:tc>
        <w:tc>
          <w:tcPr>
            <w:tcW w:w="1460" w:type="dxa"/>
            <w:tcMar>
              <w:top w:w="15" w:type="dxa"/>
              <w:left w:w="15" w:type="dxa"/>
              <w:bottom w:w="0" w:type="dxa"/>
              <w:right w:w="15" w:type="dxa"/>
            </w:tcMar>
            <w:vAlign w:val="center"/>
          </w:tcPr>
          <w:p w14:paraId="6C89FA7A" w14:textId="77777777" w:rsidR="00000000" w:rsidRDefault="007478C2">
            <w:pPr>
              <w:jc w:val="center"/>
              <w:rPr>
                <w:rFonts w:ascii="宋体" w:hAnsi="宋体"/>
                <w:b/>
                <w:sz w:val="24"/>
              </w:rPr>
            </w:pPr>
            <w:r>
              <w:rPr>
                <w:rFonts w:ascii="宋体" w:hAnsi="宋体" w:hint="eastAsia"/>
                <w:sz w:val="24"/>
              </w:rPr>
              <w:t>数量</w:t>
            </w:r>
            <w:r>
              <w:rPr>
                <w:rStyle w:val="FootnoteReference"/>
                <w:rFonts w:ascii="宋体" w:hAnsi="宋体"/>
                <w:sz w:val="24"/>
              </w:rPr>
              <w:footnoteReference w:id="277"/>
            </w:r>
          </w:p>
        </w:tc>
        <w:tc>
          <w:tcPr>
            <w:tcW w:w="1327" w:type="dxa"/>
            <w:tcMar>
              <w:top w:w="15" w:type="dxa"/>
              <w:left w:w="15" w:type="dxa"/>
              <w:bottom w:w="0" w:type="dxa"/>
              <w:right w:w="15" w:type="dxa"/>
            </w:tcMar>
            <w:vAlign w:val="center"/>
          </w:tcPr>
          <w:p w14:paraId="045B0C97" w14:textId="77777777" w:rsidR="00000000" w:rsidRDefault="007478C2">
            <w:pPr>
              <w:jc w:val="center"/>
              <w:rPr>
                <w:rFonts w:ascii="宋体" w:hAnsi="宋体"/>
                <w:sz w:val="24"/>
              </w:rPr>
            </w:pPr>
            <w:r>
              <w:rPr>
                <w:rFonts w:ascii="宋体" w:hAnsi="宋体" w:hint="eastAsia"/>
                <w:sz w:val="24"/>
              </w:rPr>
              <w:t>公允价值</w:t>
            </w:r>
          </w:p>
        </w:tc>
        <w:tc>
          <w:tcPr>
            <w:tcW w:w="2964" w:type="dxa"/>
            <w:tcMar>
              <w:top w:w="15" w:type="dxa"/>
              <w:left w:w="15" w:type="dxa"/>
              <w:bottom w:w="0" w:type="dxa"/>
              <w:right w:w="15" w:type="dxa"/>
            </w:tcMar>
            <w:vAlign w:val="center"/>
          </w:tcPr>
          <w:p w14:paraId="33FEB07B" w14:textId="77777777" w:rsidR="00000000" w:rsidRDefault="007478C2">
            <w:pPr>
              <w:jc w:val="center"/>
              <w:rPr>
                <w:rFonts w:ascii="宋体" w:hAnsi="宋体"/>
                <w:sz w:val="24"/>
              </w:rPr>
            </w:pPr>
            <w:r>
              <w:rPr>
                <w:rFonts w:ascii="宋体" w:hAnsi="宋体" w:hint="eastAsia"/>
                <w:sz w:val="24"/>
              </w:rPr>
              <w:t>占基金资产净值比例（</w:t>
            </w:r>
            <w:r>
              <w:rPr>
                <w:rFonts w:ascii="宋体" w:hAnsi="宋体" w:hint="eastAsia"/>
                <w:sz w:val="24"/>
              </w:rPr>
              <w:t>％）</w:t>
            </w:r>
          </w:p>
        </w:tc>
      </w:tr>
      <w:tr w:rsidR="00000000" w14:paraId="4F462DA0" w14:textId="77777777">
        <w:trPr>
          <w:trHeight w:val="286"/>
          <w:jc w:val="center"/>
        </w:trPr>
        <w:tc>
          <w:tcPr>
            <w:tcW w:w="900" w:type="dxa"/>
            <w:vAlign w:val="bottom"/>
          </w:tcPr>
          <w:p w14:paraId="45F39465"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1474</w:t>
            </w:r>
            <w:r>
              <w:rPr>
                <w:rFonts w:ascii="宋体" w:hAnsi="宋体" w:hint="eastAsia"/>
                <w:kern w:val="0"/>
                <w:sz w:val="18"/>
              </w:rPr>
              <w:t>）</w:t>
            </w:r>
          </w:p>
        </w:tc>
        <w:tc>
          <w:tcPr>
            <w:tcW w:w="1440" w:type="dxa"/>
          </w:tcPr>
          <w:p w14:paraId="2C90B5AB"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1475</w:t>
            </w:r>
            <w:r>
              <w:rPr>
                <w:rFonts w:ascii="宋体" w:hAnsi="宋体" w:hint="eastAsia"/>
                <w:kern w:val="0"/>
                <w:sz w:val="18"/>
              </w:rPr>
              <w:t>）</w:t>
            </w:r>
          </w:p>
        </w:tc>
        <w:tc>
          <w:tcPr>
            <w:tcW w:w="1260" w:type="dxa"/>
            <w:tcMar>
              <w:top w:w="15" w:type="dxa"/>
              <w:left w:w="15" w:type="dxa"/>
              <w:bottom w:w="0" w:type="dxa"/>
              <w:right w:w="15" w:type="dxa"/>
            </w:tcMar>
            <w:vAlign w:val="bottom"/>
          </w:tcPr>
          <w:p w14:paraId="469625D5"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1476</w:t>
            </w:r>
            <w:r>
              <w:rPr>
                <w:rFonts w:ascii="宋体" w:hAnsi="宋体" w:hint="eastAsia"/>
                <w:kern w:val="0"/>
                <w:sz w:val="18"/>
              </w:rPr>
              <w:t>）</w:t>
            </w:r>
          </w:p>
        </w:tc>
        <w:tc>
          <w:tcPr>
            <w:tcW w:w="1460" w:type="dxa"/>
            <w:tcMar>
              <w:top w:w="15" w:type="dxa"/>
              <w:left w:w="15" w:type="dxa"/>
              <w:bottom w:w="0" w:type="dxa"/>
              <w:right w:w="15" w:type="dxa"/>
            </w:tcMar>
          </w:tcPr>
          <w:p w14:paraId="09362583"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kern w:val="0"/>
                <w:sz w:val="18"/>
              </w:rPr>
              <w:t>1477</w:t>
            </w:r>
            <w:r>
              <w:rPr>
                <w:rFonts w:ascii="宋体" w:hAnsi="宋体" w:hint="eastAsia"/>
                <w:kern w:val="0"/>
                <w:sz w:val="18"/>
              </w:rPr>
              <w:t>）</w:t>
            </w:r>
          </w:p>
        </w:tc>
        <w:tc>
          <w:tcPr>
            <w:tcW w:w="1327" w:type="dxa"/>
            <w:tcMar>
              <w:top w:w="15" w:type="dxa"/>
              <w:left w:w="15" w:type="dxa"/>
              <w:bottom w:w="0" w:type="dxa"/>
              <w:right w:w="15" w:type="dxa"/>
            </w:tcMar>
            <w:vAlign w:val="bottom"/>
          </w:tcPr>
          <w:p w14:paraId="7D49D0DA"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kern w:val="0"/>
                <w:sz w:val="18"/>
              </w:rPr>
              <w:t>14</w:t>
            </w:r>
            <w:r>
              <w:rPr>
                <w:rFonts w:ascii="宋体" w:hAnsi="宋体" w:hint="eastAsia"/>
                <w:kern w:val="0"/>
                <w:sz w:val="18"/>
              </w:rPr>
              <w:t>78</w:t>
            </w:r>
            <w:r>
              <w:rPr>
                <w:rFonts w:ascii="宋体" w:hAnsi="宋体" w:hint="eastAsia"/>
                <w:kern w:val="0"/>
                <w:sz w:val="18"/>
              </w:rPr>
              <w:t>）</w:t>
            </w:r>
          </w:p>
        </w:tc>
        <w:tc>
          <w:tcPr>
            <w:tcW w:w="2964" w:type="dxa"/>
            <w:tcMar>
              <w:top w:w="15" w:type="dxa"/>
              <w:left w:w="15" w:type="dxa"/>
              <w:bottom w:w="0" w:type="dxa"/>
              <w:right w:w="15" w:type="dxa"/>
            </w:tcMar>
            <w:vAlign w:val="bottom"/>
          </w:tcPr>
          <w:p w14:paraId="13DE393A"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kern w:val="0"/>
                <w:sz w:val="18"/>
              </w:rPr>
              <w:t>14</w:t>
            </w:r>
            <w:r>
              <w:rPr>
                <w:rFonts w:ascii="宋体" w:hAnsi="宋体" w:hint="eastAsia"/>
                <w:kern w:val="0"/>
                <w:sz w:val="18"/>
              </w:rPr>
              <w:t>79</w:t>
            </w:r>
            <w:r>
              <w:rPr>
                <w:rFonts w:ascii="宋体" w:hAnsi="宋体" w:hint="eastAsia"/>
                <w:kern w:val="0"/>
                <w:sz w:val="18"/>
              </w:rPr>
              <w:t>）</w:t>
            </w:r>
          </w:p>
        </w:tc>
      </w:tr>
      <w:tr w:rsidR="00000000" w14:paraId="42FB815B" w14:textId="77777777">
        <w:trPr>
          <w:trHeight w:val="286"/>
          <w:jc w:val="center"/>
        </w:trPr>
        <w:tc>
          <w:tcPr>
            <w:tcW w:w="900" w:type="dxa"/>
            <w:vAlign w:val="bottom"/>
          </w:tcPr>
          <w:p w14:paraId="52513EDF" w14:textId="77777777" w:rsidR="00000000" w:rsidRDefault="007478C2">
            <w:pPr>
              <w:jc w:val="center"/>
              <w:rPr>
                <w:rFonts w:ascii="宋体" w:hAnsi="宋体"/>
                <w:sz w:val="24"/>
              </w:rPr>
            </w:pPr>
            <w:r>
              <w:rPr>
                <w:rFonts w:ascii="宋体" w:hAnsi="宋体" w:hint="eastAsia"/>
                <w:sz w:val="24"/>
              </w:rPr>
              <w:t>1</w:t>
            </w:r>
          </w:p>
        </w:tc>
        <w:tc>
          <w:tcPr>
            <w:tcW w:w="1440" w:type="dxa"/>
          </w:tcPr>
          <w:p w14:paraId="11E5D27F" w14:textId="77777777" w:rsidR="00000000" w:rsidRDefault="007478C2">
            <w:pPr>
              <w:jc w:val="center"/>
              <w:rPr>
                <w:rFonts w:ascii="宋体" w:hAnsi="宋体"/>
                <w:sz w:val="24"/>
              </w:rPr>
            </w:pPr>
          </w:p>
        </w:tc>
        <w:tc>
          <w:tcPr>
            <w:tcW w:w="1260" w:type="dxa"/>
            <w:tcMar>
              <w:top w:w="15" w:type="dxa"/>
              <w:left w:w="15" w:type="dxa"/>
              <w:bottom w:w="0" w:type="dxa"/>
              <w:right w:w="15" w:type="dxa"/>
            </w:tcMar>
            <w:vAlign w:val="bottom"/>
          </w:tcPr>
          <w:p w14:paraId="38C911AD" w14:textId="77777777" w:rsidR="00000000" w:rsidRDefault="007478C2">
            <w:pPr>
              <w:jc w:val="center"/>
              <w:rPr>
                <w:rFonts w:ascii="宋体" w:hAnsi="宋体"/>
                <w:sz w:val="24"/>
              </w:rPr>
            </w:pPr>
          </w:p>
        </w:tc>
        <w:tc>
          <w:tcPr>
            <w:tcW w:w="1460" w:type="dxa"/>
            <w:tcMar>
              <w:top w:w="15" w:type="dxa"/>
              <w:left w:w="15" w:type="dxa"/>
              <w:bottom w:w="0" w:type="dxa"/>
              <w:right w:w="15" w:type="dxa"/>
            </w:tcMar>
          </w:tcPr>
          <w:p w14:paraId="14B7F4E3" w14:textId="77777777" w:rsidR="00000000" w:rsidRDefault="007478C2">
            <w:pPr>
              <w:jc w:val="right"/>
              <w:rPr>
                <w:rFonts w:ascii="宋体" w:hAnsi="宋体"/>
                <w:sz w:val="24"/>
              </w:rPr>
            </w:pPr>
          </w:p>
        </w:tc>
        <w:tc>
          <w:tcPr>
            <w:tcW w:w="1327" w:type="dxa"/>
            <w:tcMar>
              <w:top w:w="15" w:type="dxa"/>
              <w:left w:w="15" w:type="dxa"/>
              <w:bottom w:w="0" w:type="dxa"/>
              <w:right w:w="15" w:type="dxa"/>
            </w:tcMar>
            <w:vAlign w:val="bottom"/>
          </w:tcPr>
          <w:p w14:paraId="703A768A" w14:textId="77777777" w:rsidR="00000000" w:rsidRDefault="007478C2">
            <w:pPr>
              <w:jc w:val="right"/>
              <w:rPr>
                <w:rFonts w:ascii="宋体" w:hAnsi="宋体"/>
                <w:sz w:val="24"/>
              </w:rPr>
            </w:pPr>
          </w:p>
        </w:tc>
        <w:tc>
          <w:tcPr>
            <w:tcW w:w="2964" w:type="dxa"/>
            <w:tcMar>
              <w:top w:w="15" w:type="dxa"/>
              <w:left w:w="15" w:type="dxa"/>
              <w:bottom w:w="0" w:type="dxa"/>
              <w:right w:w="15" w:type="dxa"/>
            </w:tcMar>
            <w:vAlign w:val="bottom"/>
          </w:tcPr>
          <w:p w14:paraId="0DE27051" w14:textId="77777777" w:rsidR="00000000" w:rsidRDefault="007478C2">
            <w:pPr>
              <w:jc w:val="right"/>
              <w:rPr>
                <w:rFonts w:ascii="宋体" w:hAnsi="宋体"/>
                <w:sz w:val="24"/>
              </w:rPr>
            </w:pPr>
          </w:p>
        </w:tc>
      </w:tr>
      <w:tr w:rsidR="00000000" w14:paraId="372B8B0C" w14:textId="77777777">
        <w:trPr>
          <w:trHeight w:val="286"/>
          <w:jc w:val="center"/>
        </w:trPr>
        <w:tc>
          <w:tcPr>
            <w:tcW w:w="900" w:type="dxa"/>
            <w:vAlign w:val="bottom"/>
          </w:tcPr>
          <w:p w14:paraId="459E6729" w14:textId="77777777" w:rsidR="00000000" w:rsidRDefault="007478C2">
            <w:pPr>
              <w:jc w:val="center"/>
              <w:rPr>
                <w:rFonts w:ascii="宋体" w:hAnsi="宋体"/>
                <w:sz w:val="24"/>
              </w:rPr>
            </w:pPr>
            <w:r>
              <w:rPr>
                <w:rFonts w:ascii="宋体" w:hAnsi="宋体" w:hint="eastAsia"/>
                <w:sz w:val="24"/>
              </w:rPr>
              <w:t>2</w:t>
            </w:r>
          </w:p>
        </w:tc>
        <w:tc>
          <w:tcPr>
            <w:tcW w:w="1440" w:type="dxa"/>
          </w:tcPr>
          <w:p w14:paraId="68E86755" w14:textId="77777777" w:rsidR="00000000" w:rsidRDefault="007478C2">
            <w:pPr>
              <w:jc w:val="center"/>
              <w:rPr>
                <w:rFonts w:ascii="宋体" w:hAnsi="宋体"/>
                <w:sz w:val="24"/>
              </w:rPr>
            </w:pPr>
          </w:p>
        </w:tc>
        <w:tc>
          <w:tcPr>
            <w:tcW w:w="1260" w:type="dxa"/>
            <w:tcMar>
              <w:top w:w="15" w:type="dxa"/>
              <w:left w:w="15" w:type="dxa"/>
              <w:bottom w:w="0" w:type="dxa"/>
              <w:right w:w="15" w:type="dxa"/>
            </w:tcMar>
            <w:vAlign w:val="bottom"/>
          </w:tcPr>
          <w:p w14:paraId="36D1271C" w14:textId="77777777" w:rsidR="00000000" w:rsidRDefault="007478C2">
            <w:pPr>
              <w:jc w:val="center"/>
              <w:rPr>
                <w:rFonts w:ascii="宋体" w:hAnsi="宋体"/>
                <w:sz w:val="24"/>
              </w:rPr>
            </w:pPr>
          </w:p>
        </w:tc>
        <w:tc>
          <w:tcPr>
            <w:tcW w:w="1460" w:type="dxa"/>
            <w:tcMar>
              <w:top w:w="15" w:type="dxa"/>
              <w:left w:w="15" w:type="dxa"/>
              <w:bottom w:w="0" w:type="dxa"/>
              <w:right w:w="15" w:type="dxa"/>
            </w:tcMar>
          </w:tcPr>
          <w:p w14:paraId="10D620FC" w14:textId="77777777" w:rsidR="00000000" w:rsidRDefault="007478C2">
            <w:pPr>
              <w:jc w:val="right"/>
              <w:rPr>
                <w:rFonts w:ascii="宋体" w:hAnsi="宋体"/>
                <w:sz w:val="24"/>
              </w:rPr>
            </w:pPr>
          </w:p>
        </w:tc>
        <w:tc>
          <w:tcPr>
            <w:tcW w:w="1327" w:type="dxa"/>
            <w:tcMar>
              <w:top w:w="15" w:type="dxa"/>
              <w:left w:w="15" w:type="dxa"/>
              <w:bottom w:w="0" w:type="dxa"/>
              <w:right w:w="15" w:type="dxa"/>
            </w:tcMar>
            <w:vAlign w:val="bottom"/>
          </w:tcPr>
          <w:p w14:paraId="01BC25CA" w14:textId="77777777" w:rsidR="00000000" w:rsidRDefault="007478C2">
            <w:pPr>
              <w:jc w:val="right"/>
              <w:rPr>
                <w:rFonts w:ascii="宋体" w:hAnsi="宋体"/>
                <w:sz w:val="24"/>
              </w:rPr>
            </w:pPr>
          </w:p>
        </w:tc>
        <w:tc>
          <w:tcPr>
            <w:tcW w:w="2964" w:type="dxa"/>
            <w:tcMar>
              <w:top w:w="15" w:type="dxa"/>
              <w:left w:w="15" w:type="dxa"/>
              <w:bottom w:w="0" w:type="dxa"/>
              <w:right w:w="15" w:type="dxa"/>
            </w:tcMar>
            <w:vAlign w:val="bottom"/>
          </w:tcPr>
          <w:p w14:paraId="2A025960" w14:textId="77777777" w:rsidR="00000000" w:rsidRDefault="007478C2">
            <w:pPr>
              <w:jc w:val="right"/>
              <w:rPr>
                <w:rFonts w:ascii="宋体" w:hAnsi="宋体"/>
                <w:sz w:val="24"/>
              </w:rPr>
            </w:pPr>
          </w:p>
        </w:tc>
      </w:tr>
      <w:tr w:rsidR="00000000" w14:paraId="7E69EBAD" w14:textId="77777777">
        <w:trPr>
          <w:trHeight w:val="286"/>
          <w:jc w:val="center"/>
        </w:trPr>
        <w:tc>
          <w:tcPr>
            <w:tcW w:w="900" w:type="dxa"/>
            <w:vAlign w:val="bottom"/>
          </w:tcPr>
          <w:p w14:paraId="1C822DAB" w14:textId="77777777" w:rsidR="00000000" w:rsidRDefault="007478C2">
            <w:pPr>
              <w:jc w:val="center"/>
              <w:rPr>
                <w:rFonts w:ascii="宋体" w:hAnsi="宋体"/>
                <w:sz w:val="24"/>
              </w:rPr>
            </w:pPr>
            <w:r>
              <w:rPr>
                <w:rFonts w:ascii="宋体" w:hAnsi="宋体" w:hint="eastAsia"/>
                <w:sz w:val="24"/>
              </w:rPr>
              <w:t>……</w:t>
            </w:r>
          </w:p>
        </w:tc>
        <w:tc>
          <w:tcPr>
            <w:tcW w:w="1440" w:type="dxa"/>
          </w:tcPr>
          <w:p w14:paraId="491EB896" w14:textId="77777777" w:rsidR="00000000" w:rsidRDefault="007478C2">
            <w:pPr>
              <w:jc w:val="center"/>
              <w:rPr>
                <w:rFonts w:ascii="宋体" w:hAnsi="宋体"/>
                <w:sz w:val="24"/>
              </w:rPr>
            </w:pPr>
          </w:p>
        </w:tc>
        <w:tc>
          <w:tcPr>
            <w:tcW w:w="1260" w:type="dxa"/>
            <w:tcMar>
              <w:top w:w="15" w:type="dxa"/>
              <w:left w:w="15" w:type="dxa"/>
              <w:bottom w:w="0" w:type="dxa"/>
              <w:right w:w="15" w:type="dxa"/>
            </w:tcMar>
            <w:vAlign w:val="bottom"/>
          </w:tcPr>
          <w:p w14:paraId="3A9C2690" w14:textId="77777777" w:rsidR="00000000" w:rsidRDefault="007478C2">
            <w:pPr>
              <w:jc w:val="center"/>
              <w:rPr>
                <w:rFonts w:ascii="宋体" w:hAnsi="宋体"/>
                <w:sz w:val="24"/>
              </w:rPr>
            </w:pPr>
          </w:p>
        </w:tc>
        <w:tc>
          <w:tcPr>
            <w:tcW w:w="1460" w:type="dxa"/>
            <w:tcMar>
              <w:top w:w="15" w:type="dxa"/>
              <w:left w:w="15" w:type="dxa"/>
              <w:bottom w:w="0" w:type="dxa"/>
              <w:right w:w="15" w:type="dxa"/>
            </w:tcMar>
          </w:tcPr>
          <w:p w14:paraId="13803483" w14:textId="77777777" w:rsidR="00000000" w:rsidRDefault="007478C2">
            <w:pPr>
              <w:jc w:val="right"/>
              <w:rPr>
                <w:rFonts w:ascii="宋体" w:hAnsi="宋体"/>
                <w:sz w:val="24"/>
              </w:rPr>
            </w:pPr>
          </w:p>
        </w:tc>
        <w:tc>
          <w:tcPr>
            <w:tcW w:w="1327" w:type="dxa"/>
            <w:tcMar>
              <w:top w:w="15" w:type="dxa"/>
              <w:left w:w="15" w:type="dxa"/>
              <w:bottom w:w="0" w:type="dxa"/>
              <w:right w:w="15" w:type="dxa"/>
            </w:tcMar>
            <w:vAlign w:val="bottom"/>
          </w:tcPr>
          <w:p w14:paraId="386B4308" w14:textId="77777777" w:rsidR="00000000" w:rsidRDefault="007478C2">
            <w:pPr>
              <w:jc w:val="right"/>
              <w:rPr>
                <w:rFonts w:ascii="宋体" w:hAnsi="宋体"/>
                <w:sz w:val="24"/>
              </w:rPr>
            </w:pPr>
          </w:p>
        </w:tc>
        <w:tc>
          <w:tcPr>
            <w:tcW w:w="2964" w:type="dxa"/>
            <w:tcMar>
              <w:top w:w="15" w:type="dxa"/>
              <w:left w:w="15" w:type="dxa"/>
              <w:bottom w:w="0" w:type="dxa"/>
              <w:right w:w="15" w:type="dxa"/>
            </w:tcMar>
            <w:vAlign w:val="bottom"/>
          </w:tcPr>
          <w:p w14:paraId="05F761A7" w14:textId="77777777" w:rsidR="00000000" w:rsidRDefault="007478C2">
            <w:pPr>
              <w:jc w:val="right"/>
              <w:rPr>
                <w:rFonts w:ascii="宋体" w:hAnsi="宋体"/>
                <w:sz w:val="24"/>
              </w:rPr>
            </w:pPr>
          </w:p>
        </w:tc>
      </w:tr>
      <w:tr w:rsidR="00000000" w14:paraId="576DC81D" w14:textId="77777777">
        <w:trPr>
          <w:trHeight w:val="286"/>
          <w:jc w:val="center"/>
        </w:trPr>
        <w:tc>
          <w:tcPr>
            <w:tcW w:w="900" w:type="dxa"/>
            <w:vAlign w:val="bottom"/>
          </w:tcPr>
          <w:p w14:paraId="40834BE7" w14:textId="77777777" w:rsidR="00000000" w:rsidRDefault="007478C2">
            <w:pPr>
              <w:jc w:val="center"/>
              <w:rPr>
                <w:rFonts w:ascii="宋体" w:hAnsi="宋体"/>
                <w:sz w:val="24"/>
              </w:rPr>
            </w:pPr>
            <w:r>
              <w:rPr>
                <w:rFonts w:ascii="宋体" w:hAnsi="宋体" w:hint="eastAsia"/>
                <w:sz w:val="24"/>
              </w:rPr>
              <w:t>5</w:t>
            </w:r>
          </w:p>
        </w:tc>
        <w:tc>
          <w:tcPr>
            <w:tcW w:w="1440" w:type="dxa"/>
          </w:tcPr>
          <w:p w14:paraId="0803A0BB" w14:textId="77777777" w:rsidR="00000000" w:rsidRDefault="007478C2">
            <w:pPr>
              <w:jc w:val="center"/>
              <w:rPr>
                <w:rFonts w:ascii="宋体" w:hAnsi="宋体"/>
                <w:sz w:val="24"/>
              </w:rPr>
            </w:pPr>
          </w:p>
        </w:tc>
        <w:tc>
          <w:tcPr>
            <w:tcW w:w="1260" w:type="dxa"/>
            <w:tcMar>
              <w:top w:w="15" w:type="dxa"/>
              <w:left w:w="15" w:type="dxa"/>
              <w:bottom w:w="0" w:type="dxa"/>
              <w:right w:w="15" w:type="dxa"/>
            </w:tcMar>
            <w:vAlign w:val="bottom"/>
          </w:tcPr>
          <w:p w14:paraId="0E39E82C" w14:textId="77777777" w:rsidR="00000000" w:rsidRDefault="007478C2">
            <w:pPr>
              <w:jc w:val="center"/>
              <w:rPr>
                <w:rFonts w:ascii="宋体" w:hAnsi="宋体"/>
                <w:sz w:val="24"/>
              </w:rPr>
            </w:pPr>
          </w:p>
        </w:tc>
        <w:tc>
          <w:tcPr>
            <w:tcW w:w="1460" w:type="dxa"/>
            <w:tcMar>
              <w:top w:w="15" w:type="dxa"/>
              <w:left w:w="15" w:type="dxa"/>
              <w:bottom w:w="0" w:type="dxa"/>
              <w:right w:w="15" w:type="dxa"/>
            </w:tcMar>
          </w:tcPr>
          <w:p w14:paraId="5E8CA956" w14:textId="77777777" w:rsidR="00000000" w:rsidRDefault="007478C2">
            <w:pPr>
              <w:jc w:val="right"/>
              <w:rPr>
                <w:rFonts w:ascii="宋体" w:hAnsi="宋体"/>
                <w:sz w:val="24"/>
              </w:rPr>
            </w:pPr>
          </w:p>
        </w:tc>
        <w:tc>
          <w:tcPr>
            <w:tcW w:w="1327" w:type="dxa"/>
            <w:tcMar>
              <w:top w:w="15" w:type="dxa"/>
              <w:left w:w="15" w:type="dxa"/>
              <w:bottom w:w="0" w:type="dxa"/>
              <w:right w:w="15" w:type="dxa"/>
            </w:tcMar>
            <w:vAlign w:val="bottom"/>
          </w:tcPr>
          <w:p w14:paraId="554941C6" w14:textId="77777777" w:rsidR="00000000" w:rsidRDefault="007478C2">
            <w:pPr>
              <w:jc w:val="right"/>
              <w:rPr>
                <w:rFonts w:ascii="宋体" w:hAnsi="宋体"/>
                <w:sz w:val="24"/>
              </w:rPr>
            </w:pPr>
          </w:p>
        </w:tc>
        <w:tc>
          <w:tcPr>
            <w:tcW w:w="2964" w:type="dxa"/>
            <w:tcMar>
              <w:top w:w="15" w:type="dxa"/>
              <w:left w:w="15" w:type="dxa"/>
              <w:bottom w:w="0" w:type="dxa"/>
              <w:right w:w="15" w:type="dxa"/>
            </w:tcMar>
            <w:vAlign w:val="bottom"/>
          </w:tcPr>
          <w:p w14:paraId="766D3A98" w14:textId="77777777" w:rsidR="00000000" w:rsidRDefault="007478C2">
            <w:pPr>
              <w:jc w:val="right"/>
              <w:rPr>
                <w:rFonts w:ascii="宋体" w:hAnsi="宋体"/>
                <w:sz w:val="24"/>
              </w:rPr>
            </w:pPr>
          </w:p>
        </w:tc>
      </w:tr>
    </w:tbl>
    <w:p w14:paraId="29A2D3C8"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14</w:t>
      </w:r>
      <w:r>
        <w:rPr>
          <w:rFonts w:ascii="宋体" w:hAnsi="宋体" w:hint="eastAsia"/>
          <w:kern w:val="0"/>
          <w:sz w:val="18"/>
        </w:rPr>
        <w:t>80</w:t>
      </w:r>
      <w:r>
        <w:rPr>
          <w:rFonts w:ascii="宋体" w:hAnsi="宋体" w:hint="eastAsia"/>
          <w:kern w:val="0"/>
          <w:sz w:val="18"/>
        </w:rPr>
        <w:t>）</w:t>
      </w:r>
    </w:p>
    <w:p w14:paraId="66A371ED" w14:textId="77777777" w:rsidR="00000000" w:rsidRDefault="007478C2">
      <w:pPr>
        <w:rPr>
          <w:rFonts w:ascii="宋体" w:hAnsi="宋体"/>
        </w:rPr>
      </w:pPr>
    </w:p>
    <w:p w14:paraId="27567BDF" w14:textId="77777777" w:rsidR="00000000" w:rsidRDefault="007478C2">
      <w:pPr>
        <w:pStyle w:val="Heading2"/>
        <w:rPr>
          <w:rFonts w:ascii="宋体" w:hAnsi="宋体"/>
        </w:rPr>
      </w:pPr>
      <w:bookmarkStart w:id="211" w:name="_Toc14501"/>
      <w:bookmarkStart w:id="212" w:name="_Toc19531"/>
      <w:bookmarkStart w:id="213" w:name="_Toc101344058"/>
      <w:r>
        <w:rPr>
          <w:rFonts w:ascii="宋体" w:hAnsi="宋体" w:hint="eastAsia"/>
        </w:rPr>
        <w:t xml:space="preserve">9.8 </w:t>
      </w:r>
      <w:r>
        <w:rPr>
          <w:rFonts w:ascii="宋体" w:hAnsi="宋体" w:hint="eastAsia"/>
        </w:rPr>
        <w:t>期末按公允价值占基金资产净值比例大小排名的前十名资产支持证券投资明细</w:t>
      </w:r>
      <w:r>
        <w:rPr>
          <w:rFonts w:ascii="宋体" w:hAnsi="宋体"/>
          <w:vertAlign w:val="superscript"/>
        </w:rPr>
        <w:footnoteReference w:id="278"/>
      </w:r>
      <w:bookmarkEnd w:id="211"/>
      <w:bookmarkEnd w:id="212"/>
      <w:bookmarkEnd w:id="213"/>
    </w:p>
    <w:p w14:paraId="3BDAEDA2" w14:textId="77777777" w:rsidR="00000000" w:rsidRDefault="007478C2">
      <w:pPr>
        <w:spacing w:line="360" w:lineRule="auto"/>
        <w:jc w:val="right"/>
        <w:rPr>
          <w:rFonts w:ascii="宋体" w:hAnsi="宋体"/>
          <w:b/>
          <w:sz w:val="24"/>
        </w:rPr>
      </w:pPr>
      <w:r>
        <w:rPr>
          <w:rFonts w:ascii="宋体" w:hAnsi="宋体" w:hint="eastAsia"/>
          <w:sz w:val="24"/>
        </w:rPr>
        <w:t>金额单位：</w:t>
      </w:r>
    </w:p>
    <w:tbl>
      <w:tblPr>
        <w:tblW w:w="0" w:type="auto"/>
        <w:tblInd w:w="-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2"/>
        <w:gridCol w:w="1262"/>
        <w:gridCol w:w="1266"/>
        <w:gridCol w:w="1428"/>
        <w:gridCol w:w="1441"/>
        <w:gridCol w:w="3099"/>
      </w:tblGrid>
      <w:tr w:rsidR="00000000" w14:paraId="585DB3DF" w14:textId="77777777">
        <w:tc>
          <w:tcPr>
            <w:tcW w:w="1022" w:type="dxa"/>
          </w:tcPr>
          <w:p w14:paraId="58DB2E9A" w14:textId="77777777" w:rsidR="00000000" w:rsidRDefault="007478C2">
            <w:pPr>
              <w:jc w:val="center"/>
              <w:rPr>
                <w:rFonts w:ascii="宋体" w:hAnsi="宋体"/>
                <w:sz w:val="24"/>
              </w:rPr>
            </w:pPr>
            <w:r>
              <w:rPr>
                <w:rFonts w:ascii="宋体" w:hAnsi="宋体" w:hint="eastAsia"/>
                <w:sz w:val="24"/>
              </w:rPr>
              <w:t>序号</w:t>
            </w:r>
          </w:p>
        </w:tc>
        <w:tc>
          <w:tcPr>
            <w:tcW w:w="1262" w:type="dxa"/>
          </w:tcPr>
          <w:p w14:paraId="6B97A01C" w14:textId="77777777" w:rsidR="00000000" w:rsidRDefault="007478C2">
            <w:pPr>
              <w:jc w:val="center"/>
              <w:rPr>
                <w:rFonts w:ascii="宋体" w:hAnsi="宋体"/>
                <w:sz w:val="24"/>
              </w:rPr>
            </w:pPr>
            <w:r>
              <w:rPr>
                <w:rFonts w:ascii="宋体" w:hAnsi="宋体" w:hint="eastAsia"/>
                <w:sz w:val="24"/>
              </w:rPr>
              <w:t>证券代码</w:t>
            </w:r>
          </w:p>
        </w:tc>
        <w:tc>
          <w:tcPr>
            <w:tcW w:w="1266" w:type="dxa"/>
          </w:tcPr>
          <w:p w14:paraId="32E64E08" w14:textId="77777777" w:rsidR="00000000" w:rsidRDefault="007478C2">
            <w:pPr>
              <w:jc w:val="center"/>
              <w:rPr>
                <w:rFonts w:ascii="宋体" w:hAnsi="宋体"/>
                <w:sz w:val="24"/>
              </w:rPr>
            </w:pPr>
            <w:r>
              <w:rPr>
                <w:rFonts w:ascii="宋体" w:hAnsi="宋体" w:hint="eastAsia"/>
                <w:sz w:val="24"/>
              </w:rPr>
              <w:t>证券名称</w:t>
            </w:r>
          </w:p>
        </w:tc>
        <w:tc>
          <w:tcPr>
            <w:tcW w:w="1428" w:type="dxa"/>
          </w:tcPr>
          <w:p w14:paraId="484C461F" w14:textId="77777777" w:rsidR="00000000" w:rsidRDefault="007478C2">
            <w:pPr>
              <w:jc w:val="center"/>
              <w:rPr>
                <w:rFonts w:ascii="宋体" w:hAnsi="宋体"/>
                <w:b/>
                <w:sz w:val="24"/>
              </w:rPr>
            </w:pPr>
            <w:r>
              <w:rPr>
                <w:rFonts w:ascii="宋体" w:hAnsi="宋体" w:hint="eastAsia"/>
                <w:sz w:val="24"/>
              </w:rPr>
              <w:t>数量（份）</w:t>
            </w:r>
          </w:p>
        </w:tc>
        <w:tc>
          <w:tcPr>
            <w:tcW w:w="1441" w:type="dxa"/>
          </w:tcPr>
          <w:p w14:paraId="312AFC76" w14:textId="77777777" w:rsidR="00000000" w:rsidRDefault="007478C2">
            <w:pPr>
              <w:jc w:val="center"/>
              <w:rPr>
                <w:rFonts w:ascii="宋体" w:hAnsi="宋体"/>
                <w:sz w:val="24"/>
              </w:rPr>
            </w:pPr>
            <w:r>
              <w:rPr>
                <w:rFonts w:ascii="宋体" w:hAnsi="宋体" w:hint="eastAsia"/>
                <w:sz w:val="24"/>
              </w:rPr>
              <w:t>公允价值</w:t>
            </w:r>
          </w:p>
        </w:tc>
        <w:tc>
          <w:tcPr>
            <w:tcW w:w="3099" w:type="dxa"/>
          </w:tcPr>
          <w:p w14:paraId="5924159B" w14:textId="77777777" w:rsidR="00000000" w:rsidRDefault="007478C2">
            <w:pPr>
              <w:jc w:val="center"/>
              <w:rPr>
                <w:rFonts w:ascii="宋体" w:hAnsi="宋体"/>
                <w:sz w:val="24"/>
              </w:rPr>
            </w:pPr>
            <w:r>
              <w:rPr>
                <w:rFonts w:ascii="宋体" w:hAnsi="宋体" w:hint="eastAsia"/>
                <w:sz w:val="24"/>
              </w:rPr>
              <w:t>占基金资产净值比例</w:t>
            </w:r>
            <w:r>
              <w:rPr>
                <w:rFonts w:ascii="宋体" w:hAnsi="宋体"/>
                <w:sz w:val="24"/>
              </w:rPr>
              <w:t>（</w:t>
            </w:r>
            <w:r>
              <w:rPr>
                <w:rFonts w:ascii="宋体" w:hAnsi="宋体"/>
                <w:sz w:val="24"/>
              </w:rPr>
              <w:t>%</w:t>
            </w:r>
            <w:r>
              <w:rPr>
                <w:rFonts w:ascii="宋体" w:hAnsi="宋体"/>
                <w:sz w:val="24"/>
              </w:rPr>
              <w:t>）</w:t>
            </w:r>
          </w:p>
        </w:tc>
      </w:tr>
      <w:tr w:rsidR="00000000" w14:paraId="34C8981C" w14:textId="77777777">
        <w:tc>
          <w:tcPr>
            <w:tcW w:w="1022" w:type="dxa"/>
          </w:tcPr>
          <w:p w14:paraId="1DCA66AD"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1650</w:t>
            </w:r>
            <w:r>
              <w:rPr>
                <w:rFonts w:ascii="宋体" w:hAnsi="宋体" w:hint="eastAsia"/>
                <w:kern w:val="0"/>
                <w:sz w:val="18"/>
              </w:rPr>
              <w:t>）</w:t>
            </w:r>
          </w:p>
        </w:tc>
        <w:tc>
          <w:tcPr>
            <w:tcW w:w="1262" w:type="dxa"/>
          </w:tcPr>
          <w:p w14:paraId="78D1CD91"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1651</w:t>
            </w:r>
            <w:r>
              <w:rPr>
                <w:rFonts w:ascii="宋体" w:hAnsi="宋体" w:hint="eastAsia"/>
                <w:kern w:val="0"/>
                <w:sz w:val="18"/>
              </w:rPr>
              <w:t>）</w:t>
            </w:r>
          </w:p>
        </w:tc>
        <w:tc>
          <w:tcPr>
            <w:tcW w:w="1266" w:type="dxa"/>
          </w:tcPr>
          <w:p w14:paraId="23C821E6"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1652</w:t>
            </w:r>
            <w:r>
              <w:rPr>
                <w:rFonts w:ascii="宋体" w:hAnsi="宋体" w:hint="eastAsia"/>
                <w:kern w:val="0"/>
                <w:sz w:val="18"/>
              </w:rPr>
              <w:t>）</w:t>
            </w:r>
          </w:p>
        </w:tc>
        <w:tc>
          <w:tcPr>
            <w:tcW w:w="1428" w:type="dxa"/>
          </w:tcPr>
          <w:p w14:paraId="4FC92F86"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1653</w:t>
            </w:r>
            <w:r>
              <w:rPr>
                <w:rFonts w:ascii="宋体" w:hAnsi="宋体" w:hint="eastAsia"/>
                <w:kern w:val="0"/>
                <w:sz w:val="18"/>
              </w:rPr>
              <w:t>）</w:t>
            </w:r>
          </w:p>
        </w:tc>
        <w:tc>
          <w:tcPr>
            <w:tcW w:w="1441" w:type="dxa"/>
          </w:tcPr>
          <w:p w14:paraId="7430FFA5"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1654</w:t>
            </w:r>
            <w:r>
              <w:rPr>
                <w:rFonts w:ascii="宋体" w:hAnsi="宋体" w:hint="eastAsia"/>
                <w:kern w:val="0"/>
                <w:sz w:val="18"/>
              </w:rPr>
              <w:t>）</w:t>
            </w:r>
          </w:p>
        </w:tc>
        <w:tc>
          <w:tcPr>
            <w:tcW w:w="3099" w:type="dxa"/>
          </w:tcPr>
          <w:p w14:paraId="16CC4039"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1655</w:t>
            </w:r>
            <w:r>
              <w:rPr>
                <w:rFonts w:ascii="宋体" w:hAnsi="宋体" w:hint="eastAsia"/>
                <w:kern w:val="0"/>
                <w:sz w:val="18"/>
              </w:rPr>
              <w:t>）</w:t>
            </w:r>
          </w:p>
        </w:tc>
      </w:tr>
      <w:tr w:rsidR="00000000" w14:paraId="1F02BFA8" w14:textId="77777777">
        <w:tc>
          <w:tcPr>
            <w:tcW w:w="1022" w:type="dxa"/>
          </w:tcPr>
          <w:p w14:paraId="0E803601" w14:textId="77777777" w:rsidR="00000000" w:rsidRDefault="007478C2">
            <w:pPr>
              <w:jc w:val="center"/>
              <w:rPr>
                <w:rFonts w:ascii="宋体" w:hAnsi="宋体"/>
                <w:sz w:val="24"/>
              </w:rPr>
            </w:pPr>
            <w:r>
              <w:rPr>
                <w:rFonts w:ascii="宋体" w:hAnsi="宋体" w:hint="eastAsia"/>
                <w:sz w:val="24"/>
              </w:rPr>
              <w:t>1</w:t>
            </w:r>
          </w:p>
        </w:tc>
        <w:tc>
          <w:tcPr>
            <w:tcW w:w="1262" w:type="dxa"/>
          </w:tcPr>
          <w:p w14:paraId="67A470F2" w14:textId="77777777" w:rsidR="00000000" w:rsidRDefault="007478C2">
            <w:pPr>
              <w:rPr>
                <w:rFonts w:ascii="宋体" w:hAnsi="宋体"/>
                <w:sz w:val="24"/>
              </w:rPr>
            </w:pPr>
          </w:p>
        </w:tc>
        <w:tc>
          <w:tcPr>
            <w:tcW w:w="1266" w:type="dxa"/>
          </w:tcPr>
          <w:p w14:paraId="2A8DD0AD" w14:textId="77777777" w:rsidR="00000000" w:rsidRDefault="007478C2">
            <w:pPr>
              <w:rPr>
                <w:rFonts w:ascii="宋体" w:hAnsi="宋体"/>
                <w:sz w:val="24"/>
              </w:rPr>
            </w:pPr>
          </w:p>
        </w:tc>
        <w:tc>
          <w:tcPr>
            <w:tcW w:w="1428" w:type="dxa"/>
          </w:tcPr>
          <w:p w14:paraId="1D8B51BE" w14:textId="77777777" w:rsidR="00000000" w:rsidRDefault="007478C2">
            <w:pPr>
              <w:rPr>
                <w:rFonts w:ascii="宋体" w:hAnsi="宋体"/>
                <w:sz w:val="24"/>
              </w:rPr>
            </w:pPr>
          </w:p>
        </w:tc>
        <w:tc>
          <w:tcPr>
            <w:tcW w:w="1441" w:type="dxa"/>
          </w:tcPr>
          <w:p w14:paraId="04CBB826" w14:textId="77777777" w:rsidR="00000000" w:rsidRDefault="007478C2">
            <w:pPr>
              <w:rPr>
                <w:rFonts w:ascii="宋体" w:hAnsi="宋体"/>
                <w:sz w:val="24"/>
              </w:rPr>
            </w:pPr>
          </w:p>
        </w:tc>
        <w:tc>
          <w:tcPr>
            <w:tcW w:w="3099" w:type="dxa"/>
          </w:tcPr>
          <w:p w14:paraId="16644048" w14:textId="77777777" w:rsidR="00000000" w:rsidRDefault="007478C2">
            <w:pPr>
              <w:rPr>
                <w:rFonts w:ascii="宋体" w:hAnsi="宋体"/>
                <w:sz w:val="24"/>
              </w:rPr>
            </w:pPr>
          </w:p>
        </w:tc>
      </w:tr>
      <w:tr w:rsidR="00000000" w14:paraId="6EA8068F" w14:textId="77777777">
        <w:tc>
          <w:tcPr>
            <w:tcW w:w="1022" w:type="dxa"/>
          </w:tcPr>
          <w:p w14:paraId="477F5E08" w14:textId="77777777" w:rsidR="00000000" w:rsidRDefault="007478C2">
            <w:pPr>
              <w:jc w:val="center"/>
              <w:rPr>
                <w:rFonts w:ascii="宋体" w:hAnsi="宋体"/>
                <w:sz w:val="24"/>
              </w:rPr>
            </w:pPr>
            <w:r>
              <w:rPr>
                <w:rFonts w:ascii="宋体" w:hAnsi="宋体" w:hint="eastAsia"/>
                <w:sz w:val="24"/>
              </w:rPr>
              <w:t>2</w:t>
            </w:r>
          </w:p>
        </w:tc>
        <w:tc>
          <w:tcPr>
            <w:tcW w:w="1262" w:type="dxa"/>
          </w:tcPr>
          <w:p w14:paraId="7C47361D" w14:textId="77777777" w:rsidR="00000000" w:rsidRDefault="007478C2">
            <w:pPr>
              <w:rPr>
                <w:rFonts w:ascii="宋体" w:hAnsi="宋体"/>
                <w:sz w:val="24"/>
              </w:rPr>
            </w:pPr>
          </w:p>
        </w:tc>
        <w:tc>
          <w:tcPr>
            <w:tcW w:w="1266" w:type="dxa"/>
          </w:tcPr>
          <w:p w14:paraId="52F3F53D" w14:textId="77777777" w:rsidR="00000000" w:rsidRDefault="007478C2">
            <w:pPr>
              <w:rPr>
                <w:rFonts w:ascii="宋体" w:hAnsi="宋体"/>
                <w:sz w:val="24"/>
              </w:rPr>
            </w:pPr>
          </w:p>
        </w:tc>
        <w:tc>
          <w:tcPr>
            <w:tcW w:w="1428" w:type="dxa"/>
          </w:tcPr>
          <w:p w14:paraId="741404FE" w14:textId="77777777" w:rsidR="00000000" w:rsidRDefault="007478C2">
            <w:pPr>
              <w:rPr>
                <w:rFonts w:ascii="宋体" w:hAnsi="宋体"/>
                <w:sz w:val="24"/>
              </w:rPr>
            </w:pPr>
          </w:p>
        </w:tc>
        <w:tc>
          <w:tcPr>
            <w:tcW w:w="1441" w:type="dxa"/>
          </w:tcPr>
          <w:p w14:paraId="3F106A53" w14:textId="77777777" w:rsidR="00000000" w:rsidRDefault="007478C2">
            <w:pPr>
              <w:rPr>
                <w:rFonts w:ascii="宋体" w:hAnsi="宋体"/>
                <w:sz w:val="24"/>
              </w:rPr>
            </w:pPr>
          </w:p>
        </w:tc>
        <w:tc>
          <w:tcPr>
            <w:tcW w:w="3099" w:type="dxa"/>
          </w:tcPr>
          <w:p w14:paraId="73CBDB46" w14:textId="77777777" w:rsidR="00000000" w:rsidRDefault="007478C2">
            <w:pPr>
              <w:rPr>
                <w:rFonts w:ascii="宋体" w:hAnsi="宋体"/>
                <w:sz w:val="24"/>
              </w:rPr>
            </w:pPr>
          </w:p>
        </w:tc>
      </w:tr>
      <w:tr w:rsidR="00000000" w14:paraId="11D1E18C" w14:textId="77777777">
        <w:tc>
          <w:tcPr>
            <w:tcW w:w="1022" w:type="dxa"/>
          </w:tcPr>
          <w:p w14:paraId="3F109F26" w14:textId="77777777" w:rsidR="00000000" w:rsidRDefault="007478C2">
            <w:pPr>
              <w:jc w:val="center"/>
              <w:rPr>
                <w:rFonts w:ascii="宋体" w:hAnsi="宋体"/>
                <w:sz w:val="24"/>
              </w:rPr>
            </w:pPr>
            <w:r>
              <w:rPr>
                <w:rFonts w:ascii="宋体" w:hAnsi="宋体" w:hint="eastAsia"/>
                <w:sz w:val="24"/>
              </w:rPr>
              <w:t>……</w:t>
            </w:r>
          </w:p>
        </w:tc>
        <w:tc>
          <w:tcPr>
            <w:tcW w:w="1262" w:type="dxa"/>
          </w:tcPr>
          <w:p w14:paraId="7BB650BD" w14:textId="77777777" w:rsidR="00000000" w:rsidRDefault="007478C2">
            <w:pPr>
              <w:rPr>
                <w:rFonts w:ascii="宋体" w:hAnsi="宋体"/>
                <w:sz w:val="24"/>
              </w:rPr>
            </w:pPr>
          </w:p>
        </w:tc>
        <w:tc>
          <w:tcPr>
            <w:tcW w:w="1266" w:type="dxa"/>
          </w:tcPr>
          <w:p w14:paraId="1C445DFF" w14:textId="77777777" w:rsidR="00000000" w:rsidRDefault="007478C2">
            <w:pPr>
              <w:rPr>
                <w:rFonts w:ascii="宋体" w:hAnsi="宋体"/>
                <w:sz w:val="24"/>
              </w:rPr>
            </w:pPr>
          </w:p>
        </w:tc>
        <w:tc>
          <w:tcPr>
            <w:tcW w:w="1428" w:type="dxa"/>
          </w:tcPr>
          <w:p w14:paraId="05D6B284" w14:textId="77777777" w:rsidR="00000000" w:rsidRDefault="007478C2">
            <w:pPr>
              <w:rPr>
                <w:rFonts w:ascii="宋体" w:hAnsi="宋体"/>
                <w:sz w:val="24"/>
              </w:rPr>
            </w:pPr>
          </w:p>
        </w:tc>
        <w:tc>
          <w:tcPr>
            <w:tcW w:w="1441" w:type="dxa"/>
          </w:tcPr>
          <w:p w14:paraId="188B323F" w14:textId="77777777" w:rsidR="00000000" w:rsidRDefault="007478C2">
            <w:pPr>
              <w:rPr>
                <w:rFonts w:ascii="宋体" w:hAnsi="宋体"/>
                <w:sz w:val="24"/>
              </w:rPr>
            </w:pPr>
          </w:p>
        </w:tc>
        <w:tc>
          <w:tcPr>
            <w:tcW w:w="3099" w:type="dxa"/>
          </w:tcPr>
          <w:p w14:paraId="2F134885" w14:textId="77777777" w:rsidR="00000000" w:rsidRDefault="007478C2">
            <w:pPr>
              <w:rPr>
                <w:rFonts w:ascii="宋体" w:hAnsi="宋体"/>
                <w:sz w:val="24"/>
              </w:rPr>
            </w:pPr>
          </w:p>
        </w:tc>
      </w:tr>
      <w:tr w:rsidR="00000000" w14:paraId="6A120CA2" w14:textId="77777777">
        <w:tc>
          <w:tcPr>
            <w:tcW w:w="1022" w:type="dxa"/>
            <w:vAlign w:val="center"/>
          </w:tcPr>
          <w:p w14:paraId="3BC6796C" w14:textId="77777777" w:rsidR="00000000" w:rsidRDefault="007478C2">
            <w:pPr>
              <w:jc w:val="center"/>
              <w:rPr>
                <w:rFonts w:ascii="宋体" w:hAnsi="宋体"/>
                <w:sz w:val="24"/>
              </w:rPr>
            </w:pPr>
            <w:r>
              <w:rPr>
                <w:rFonts w:ascii="宋体" w:hAnsi="宋体" w:hint="eastAsia"/>
                <w:sz w:val="24"/>
              </w:rPr>
              <w:t>10</w:t>
            </w:r>
          </w:p>
        </w:tc>
        <w:tc>
          <w:tcPr>
            <w:tcW w:w="1262" w:type="dxa"/>
          </w:tcPr>
          <w:p w14:paraId="482CFB9A" w14:textId="77777777" w:rsidR="00000000" w:rsidRDefault="007478C2">
            <w:pPr>
              <w:rPr>
                <w:rFonts w:ascii="宋体" w:hAnsi="宋体"/>
                <w:sz w:val="24"/>
              </w:rPr>
            </w:pPr>
          </w:p>
        </w:tc>
        <w:tc>
          <w:tcPr>
            <w:tcW w:w="1266" w:type="dxa"/>
          </w:tcPr>
          <w:p w14:paraId="00BD14D9" w14:textId="77777777" w:rsidR="00000000" w:rsidRDefault="007478C2">
            <w:pPr>
              <w:rPr>
                <w:rFonts w:ascii="宋体" w:hAnsi="宋体"/>
                <w:sz w:val="24"/>
              </w:rPr>
            </w:pPr>
          </w:p>
        </w:tc>
        <w:tc>
          <w:tcPr>
            <w:tcW w:w="1428" w:type="dxa"/>
          </w:tcPr>
          <w:p w14:paraId="70D56A66" w14:textId="77777777" w:rsidR="00000000" w:rsidRDefault="007478C2">
            <w:pPr>
              <w:rPr>
                <w:rFonts w:ascii="宋体" w:hAnsi="宋体"/>
                <w:sz w:val="24"/>
              </w:rPr>
            </w:pPr>
          </w:p>
        </w:tc>
        <w:tc>
          <w:tcPr>
            <w:tcW w:w="1441" w:type="dxa"/>
          </w:tcPr>
          <w:p w14:paraId="465FB348" w14:textId="77777777" w:rsidR="00000000" w:rsidRDefault="007478C2">
            <w:pPr>
              <w:rPr>
                <w:rFonts w:ascii="宋体" w:hAnsi="宋体"/>
                <w:sz w:val="24"/>
              </w:rPr>
            </w:pPr>
          </w:p>
        </w:tc>
        <w:tc>
          <w:tcPr>
            <w:tcW w:w="3099" w:type="dxa"/>
          </w:tcPr>
          <w:p w14:paraId="606DA9A5" w14:textId="77777777" w:rsidR="00000000" w:rsidRDefault="007478C2">
            <w:pPr>
              <w:rPr>
                <w:rFonts w:ascii="宋体" w:hAnsi="宋体"/>
                <w:sz w:val="24"/>
              </w:rPr>
            </w:pPr>
          </w:p>
        </w:tc>
      </w:tr>
    </w:tbl>
    <w:p w14:paraId="517BA00E"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16</w:t>
      </w:r>
      <w:r>
        <w:rPr>
          <w:rFonts w:ascii="宋体" w:hAnsi="宋体" w:hint="eastAsia"/>
          <w:kern w:val="0"/>
          <w:sz w:val="18"/>
        </w:rPr>
        <w:t>56</w:t>
      </w:r>
      <w:r>
        <w:rPr>
          <w:rFonts w:ascii="宋体" w:hAnsi="宋体" w:hint="eastAsia"/>
          <w:kern w:val="0"/>
          <w:sz w:val="18"/>
        </w:rPr>
        <w:t>）</w:t>
      </w:r>
    </w:p>
    <w:p w14:paraId="0EB826EF" w14:textId="77777777" w:rsidR="00000000" w:rsidRDefault="007478C2">
      <w:pPr>
        <w:rPr>
          <w:rFonts w:ascii="宋体" w:hAnsi="宋体"/>
        </w:rPr>
      </w:pPr>
    </w:p>
    <w:p w14:paraId="49BA5D3D" w14:textId="77777777" w:rsidR="00000000" w:rsidRDefault="007478C2">
      <w:pPr>
        <w:pStyle w:val="Heading2"/>
        <w:rPr>
          <w:rFonts w:ascii="宋体" w:hAnsi="宋体"/>
          <w:color w:val="000000"/>
        </w:rPr>
      </w:pPr>
      <w:bookmarkStart w:id="214" w:name="_Toc101344059"/>
      <w:bookmarkStart w:id="215" w:name="_Toc15434"/>
      <w:bookmarkStart w:id="216" w:name="_Toc24412"/>
      <w:r>
        <w:rPr>
          <w:rFonts w:ascii="宋体" w:hAnsi="宋体" w:hint="eastAsia"/>
          <w:color w:val="000000"/>
        </w:rPr>
        <w:t xml:space="preserve">9.9 </w:t>
      </w:r>
      <w:r>
        <w:rPr>
          <w:rFonts w:ascii="宋体" w:hAnsi="宋体" w:hint="eastAsia"/>
          <w:color w:val="000000"/>
        </w:rPr>
        <w:t>期末按公允价值占基金资产净值比例大小排名的前五名金融衍生品投资明细</w:t>
      </w:r>
      <w:r>
        <w:rPr>
          <w:rFonts w:ascii="宋体" w:hAnsi="宋体"/>
          <w:color w:val="000000"/>
          <w:vertAlign w:val="superscript"/>
        </w:rPr>
        <w:footnoteReference w:id="279"/>
      </w:r>
      <w:bookmarkEnd w:id="214"/>
      <w:bookmarkEnd w:id="215"/>
      <w:bookmarkEnd w:id="216"/>
    </w:p>
    <w:p w14:paraId="0D97D2C4" w14:textId="77777777" w:rsidR="00000000" w:rsidRDefault="007478C2">
      <w:pPr>
        <w:spacing w:line="360" w:lineRule="auto"/>
        <w:jc w:val="right"/>
        <w:rPr>
          <w:rFonts w:ascii="宋体" w:hAnsi="宋体"/>
          <w:b/>
          <w:sz w:val="24"/>
        </w:rPr>
      </w:pPr>
      <w:r>
        <w:rPr>
          <w:rFonts w:ascii="宋体" w:hAnsi="宋体" w:hint="eastAsia"/>
          <w:sz w:val="24"/>
        </w:rPr>
        <w:t>金额单位：</w:t>
      </w:r>
    </w:p>
    <w:tbl>
      <w:tblPr>
        <w:tblW w:w="0" w:type="auto"/>
        <w:jc w:val="center"/>
        <w:tblInd w:w="0" w:type="dxa"/>
        <w:tblLayout w:type="fixed"/>
        <w:tblLook w:val="0000" w:firstRow="0" w:lastRow="0" w:firstColumn="0" w:lastColumn="0" w:noHBand="0" w:noVBand="0"/>
      </w:tblPr>
      <w:tblGrid>
        <w:gridCol w:w="953"/>
        <w:gridCol w:w="1660"/>
        <w:gridCol w:w="1562"/>
        <w:gridCol w:w="1376"/>
        <w:gridCol w:w="3060"/>
      </w:tblGrid>
      <w:tr w:rsidR="00000000" w14:paraId="300F4F7F" w14:textId="77777777">
        <w:trPr>
          <w:trHeight w:val="285"/>
          <w:jc w:val="center"/>
        </w:trPr>
        <w:tc>
          <w:tcPr>
            <w:tcW w:w="953" w:type="dxa"/>
            <w:tcBorders>
              <w:top w:val="single" w:sz="4" w:space="0" w:color="auto"/>
              <w:left w:val="single" w:sz="4" w:space="0" w:color="auto"/>
              <w:bottom w:val="single" w:sz="4" w:space="0" w:color="auto"/>
              <w:right w:val="single" w:sz="4" w:space="0" w:color="auto"/>
            </w:tcBorders>
          </w:tcPr>
          <w:p w14:paraId="147D685F" w14:textId="77777777" w:rsidR="00000000" w:rsidRDefault="007478C2">
            <w:pPr>
              <w:jc w:val="center"/>
              <w:rPr>
                <w:rFonts w:ascii="宋体" w:hAnsi="宋体"/>
                <w:sz w:val="24"/>
              </w:rPr>
            </w:pPr>
            <w:r>
              <w:rPr>
                <w:rFonts w:ascii="宋体" w:hAnsi="宋体" w:hint="eastAsia"/>
                <w:sz w:val="24"/>
              </w:rPr>
              <w:t>序号</w:t>
            </w:r>
          </w:p>
        </w:tc>
        <w:tc>
          <w:tcPr>
            <w:tcW w:w="1660" w:type="dxa"/>
            <w:tcBorders>
              <w:top w:val="single" w:sz="4" w:space="0" w:color="auto"/>
              <w:left w:val="nil"/>
              <w:bottom w:val="single" w:sz="4" w:space="0" w:color="auto"/>
              <w:right w:val="single" w:sz="4" w:space="0" w:color="auto"/>
            </w:tcBorders>
          </w:tcPr>
          <w:p w14:paraId="2A19BCB6" w14:textId="77777777" w:rsidR="00000000" w:rsidRDefault="007478C2">
            <w:pPr>
              <w:jc w:val="center"/>
              <w:rPr>
                <w:rFonts w:ascii="宋体" w:hAnsi="宋体"/>
                <w:sz w:val="24"/>
              </w:rPr>
            </w:pPr>
            <w:r>
              <w:rPr>
                <w:rFonts w:ascii="宋体" w:hAnsi="宋体" w:hint="eastAsia"/>
                <w:sz w:val="24"/>
              </w:rPr>
              <w:t>衍生品类别</w:t>
            </w:r>
          </w:p>
        </w:tc>
        <w:tc>
          <w:tcPr>
            <w:tcW w:w="1562" w:type="dxa"/>
            <w:tcBorders>
              <w:top w:val="single" w:sz="4" w:space="0" w:color="auto"/>
              <w:left w:val="nil"/>
              <w:bottom w:val="single" w:sz="4" w:space="0" w:color="auto"/>
              <w:right w:val="single" w:sz="4" w:space="0" w:color="auto"/>
            </w:tcBorders>
          </w:tcPr>
          <w:p w14:paraId="38694E6F" w14:textId="77777777" w:rsidR="00000000" w:rsidRDefault="007478C2">
            <w:pPr>
              <w:jc w:val="center"/>
              <w:rPr>
                <w:rFonts w:ascii="宋体" w:hAnsi="宋体"/>
                <w:sz w:val="24"/>
              </w:rPr>
            </w:pPr>
            <w:r>
              <w:rPr>
                <w:rFonts w:ascii="宋体" w:hAnsi="宋体" w:hint="eastAsia"/>
                <w:sz w:val="24"/>
              </w:rPr>
              <w:t>衍生品名称</w:t>
            </w:r>
          </w:p>
        </w:tc>
        <w:tc>
          <w:tcPr>
            <w:tcW w:w="1376" w:type="dxa"/>
            <w:tcBorders>
              <w:top w:val="single" w:sz="4" w:space="0" w:color="auto"/>
              <w:left w:val="nil"/>
              <w:bottom w:val="single" w:sz="4" w:space="0" w:color="auto"/>
              <w:right w:val="single" w:sz="4" w:space="0" w:color="auto"/>
            </w:tcBorders>
          </w:tcPr>
          <w:p w14:paraId="3AF2DAA1" w14:textId="77777777" w:rsidR="00000000" w:rsidRDefault="007478C2">
            <w:pPr>
              <w:jc w:val="center"/>
              <w:rPr>
                <w:rFonts w:ascii="宋体" w:hAnsi="宋体"/>
                <w:sz w:val="24"/>
              </w:rPr>
            </w:pPr>
            <w:r>
              <w:rPr>
                <w:rFonts w:ascii="宋体" w:hAnsi="宋体" w:hint="eastAsia"/>
                <w:sz w:val="24"/>
              </w:rPr>
              <w:t>公允价值</w:t>
            </w:r>
          </w:p>
        </w:tc>
        <w:tc>
          <w:tcPr>
            <w:tcW w:w="3060" w:type="dxa"/>
            <w:tcBorders>
              <w:top w:val="single" w:sz="4" w:space="0" w:color="auto"/>
              <w:left w:val="nil"/>
              <w:bottom w:val="single" w:sz="4" w:space="0" w:color="auto"/>
              <w:right w:val="single" w:sz="4" w:space="0" w:color="auto"/>
            </w:tcBorders>
          </w:tcPr>
          <w:p w14:paraId="11BA3852" w14:textId="77777777" w:rsidR="00000000" w:rsidRDefault="007478C2">
            <w:pPr>
              <w:jc w:val="center"/>
              <w:rPr>
                <w:rFonts w:ascii="宋体" w:hAnsi="宋体"/>
                <w:sz w:val="24"/>
              </w:rPr>
            </w:pPr>
            <w:r>
              <w:rPr>
                <w:rFonts w:ascii="宋体" w:hAnsi="宋体" w:hint="eastAsia"/>
                <w:sz w:val="24"/>
              </w:rPr>
              <w:t>占基金资产净值比例（</w:t>
            </w:r>
            <w:r>
              <w:rPr>
                <w:rFonts w:ascii="宋体" w:hAnsi="宋体" w:hint="eastAsia"/>
                <w:sz w:val="24"/>
              </w:rPr>
              <w:t>%</w:t>
            </w:r>
            <w:r>
              <w:rPr>
                <w:rFonts w:ascii="宋体" w:hAnsi="宋体" w:hint="eastAsia"/>
                <w:sz w:val="24"/>
              </w:rPr>
              <w:t>）</w:t>
            </w:r>
          </w:p>
        </w:tc>
      </w:tr>
      <w:tr w:rsidR="00000000" w14:paraId="49AFCFFE" w14:textId="77777777">
        <w:trPr>
          <w:trHeight w:val="285"/>
          <w:jc w:val="center"/>
        </w:trPr>
        <w:tc>
          <w:tcPr>
            <w:tcW w:w="953" w:type="dxa"/>
            <w:tcBorders>
              <w:top w:val="nil"/>
              <w:left w:val="single" w:sz="4" w:space="0" w:color="auto"/>
              <w:bottom w:val="single" w:sz="4" w:space="0" w:color="auto"/>
              <w:right w:val="single" w:sz="4" w:space="0" w:color="auto"/>
            </w:tcBorders>
          </w:tcPr>
          <w:p w14:paraId="56698D55"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1658</w:t>
            </w:r>
            <w:r>
              <w:rPr>
                <w:rFonts w:ascii="宋体" w:hAnsi="宋体" w:hint="eastAsia"/>
                <w:kern w:val="0"/>
                <w:sz w:val="18"/>
              </w:rPr>
              <w:t>）</w:t>
            </w:r>
          </w:p>
        </w:tc>
        <w:tc>
          <w:tcPr>
            <w:tcW w:w="1660" w:type="dxa"/>
            <w:tcBorders>
              <w:top w:val="single" w:sz="4" w:space="0" w:color="auto"/>
              <w:left w:val="nil"/>
              <w:bottom w:val="single" w:sz="4" w:space="0" w:color="auto"/>
              <w:right w:val="single" w:sz="4" w:space="0" w:color="auto"/>
            </w:tcBorders>
          </w:tcPr>
          <w:p w14:paraId="2A5FD9AF"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1659</w:t>
            </w:r>
            <w:r>
              <w:rPr>
                <w:rFonts w:ascii="宋体" w:hAnsi="宋体" w:hint="eastAsia"/>
                <w:kern w:val="0"/>
                <w:sz w:val="18"/>
              </w:rPr>
              <w:t>）</w:t>
            </w:r>
          </w:p>
        </w:tc>
        <w:tc>
          <w:tcPr>
            <w:tcW w:w="1562" w:type="dxa"/>
            <w:tcBorders>
              <w:top w:val="single" w:sz="4" w:space="0" w:color="auto"/>
              <w:left w:val="nil"/>
              <w:bottom w:val="single" w:sz="4" w:space="0" w:color="auto"/>
              <w:right w:val="single" w:sz="4" w:space="0" w:color="auto"/>
            </w:tcBorders>
          </w:tcPr>
          <w:p w14:paraId="3A2EE651"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1660</w:t>
            </w:r>
            <w:r>
              <w:rPr>
                <w:rFonts w:ascii="宋体" w:hAnsi="宋体" w:hint="eastAsia"/>
                <w:kern w:val="0"/>
                <w:sz w:val="18"/>
              </w:rPr>
              <w:t>）</w:t>
            </w:r>
          </w:p>
        </w:tc>
        <w:tc>
          <w:tcPr>
            <w:tcW w:w="1376" w:type="dxa"/>
            <w:tcBorders>
              <w:top w:val="single" w:sz="4" w:space="0" w:color="auto"/>
              <w:left w:val="nil"/>
              <w:bottom w:val="single" w:sz="4" w:space="0" w:color="auto"/>
              <w:right w:val="single" w:sz="4" w:space="0" w:color="auto"/>
            </w:tcBorders>
          </w:tcPr>
          <w:p w14:paraId="34467FCD"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1661</w:t>
            </w:r>
            <w:r>
              <w:rPr>
                <w:rFonts w:ascii="宋体" w:hAnsi="宋体" w:hint="eastAsia"/>
                <w:kern w:val="0"/>
                <w:sz w:val="18"/>
              </w:rPr>
              <w:t>）</w:t>
            </w:r>
          </w:p>
        </w:tc>
        <w:tc>
          <w:tcPr>
            <w:tcW w:w="3060" w:type="dxa"/>
            <w:tcBorders>
              <w:top w:val="single" w:sz="4" w:space="0" w:color="auto"/>
              <w:left w:val="nil"/>
              <w:bottom w:val="single" w:sz="4" w:space="0" w:color="auto"/>
              <w:right w:val="single" w:sz="4" w:space="0" w:color="auto"/>
            </w:tcBorders>
          </w:tcPr>
          <w:p w14:paraId="0FA1B52A"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1662</w:t>
            </w:r>
            <w:r>
              <w:rPr>
                <w:rFonts w:ascii="宋体" w:hAnsi="宋体" w:hint="eastAsia"/>
                <w:kern w:val="0"/>
                <w:sz w:val="18"/>
              </w:rPr>
              <w:t>）</w:t>
            </w:r>
          </w:p>
        </w:tc>
      </w:tr>
      <w:tr w:rsidR="00000000" w14:paraId="71A10386" w14:textId="77777777">
        <w:trPr>
          <w:trHeight w:val="285"/>
          <w:jc w:val="center"/>
        </w:trPr>
        <w:tc>
          <w:tcPr>
            <w:tcW w:w="953" w:type="dxa"/>
            <w:tcBorders>
              <w:top w:val="nil"/>
              <w:left w:val="single" w:sz="4" w:space="0" w:color="auto"/>
              <w:bottom w:val="single" w:sz="4" w:space="0" w:color="auto"/>
              <w:right w:val="single" w:sz="4" w:space="0" w:color="auto"/>
            </w:tcBorders>
          </w:tcPr>
          <w:p w14:paraId="78CB24E7" w14:textId="77777777" w:rsidR="00000000" w:rsidRDefault="007478C2">
            <w:pPr>
              <w:jc w:val="center"/>
              <w:rPr>
                <w:rFonts w:ascii="宋体" w:hAnsi="宋体"/>
                <w:sz w:val="24"/>
              </w:rPr>
            </w:pPr>
            <w:r>
              <w:rPr>
                <w:rFonts w:ascii="宋体" w:hAnsi="宋体" w:hint="eastAsia"/>
                <w:sz w:val="24"/>
              </w:rPr>
              <w:t>1</w:t>
            </w:r>
          </w:p>
        </w:tc>
        <w:tc>
          <w:tcPr>
            <w:tcW w:w="1660" w:type="dxa"/>
            <w:tcBorders>
              <w:top w:val="single" w:sz="4" w:space="0" w:color="auto"/>
              <w:left w:val="nil"/>
              <w:bottom w:val="single" w:sz="4" w:space="0" w:color="auto"/>
              <w:right w:val="single" w:sz="4" w:space="0" w:color="auto"/>
            </w:tcBorders>
          </w:tcPr>
          <w:p w14:paraId="2453A5C2" w14:textId="77777777" w:rsidR="00000000" w:rsidRDefault="007478C2">
            <w:pPr>
              <w:rPr>
                <w:rFonts w:ascii="宋体" w:hAnsi="宋体"/>
                <w:sz w:val="24"/>
              </w:rPr>
            </w:pPr>
          </w:p>
        </w:tc>
        <w:tc>
          <w:tcPr>
            <w:tcW w:w="1562" w:type="dxa"/>
            <w:tcBorders>
              <w:top w:val="single" w:sz="4" w:space="0" w:color="auto"/>
              <w:left w:val="nil"/>
              <w:bottom w:val="single" w:sz="4" w:space="0" w:color="auto"/>
              <w:right w:val="single" w:sz="4" w:space="0" w:color="auto"/>
            </w:tcBorders>
          </w:tcPr>
          <w:p w14:paraId="380AD66C" w14:textId="77777777" w:rsidR="00000000" w:rsidRDefault="007478C2">
            <w:pPr>
              <w:rPr>
                <w:rFonts w:ascii="宋体" w:hAnsi="宋体"/>
                <w:sz w:val="24"/>
              </w:rPr>
            </w:pPr>
          </w:p>
        </w:tc>
        <w:tc>
          <w:tcPr>
            <w:tcW w:w="1376" w:type="dxa"/>
            <w:tcBorders>
              <w:top w:val="single" w:sz="4" w:space="0" w:color="auto"/>
              <w:left w:val="nil"/>
              <w:bottom w:val="single" w:sz="4" w:space="0" w:color="auto"/>
              <w:right w:val="single" w:sz="4" w:space="0" w:color="auto"/>
            </w:tcBorders>
          </w:tcPr>
          <w:p w14:paraId="12D0CA00" w14:textId="77777777" w:rsidR="00000000" w:rsidRDefault="007478C2">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Pr>
          <w:p w14:paraId="6EE21087" w14:textId="77777777" w:rsidR="00000000" w:rsidRDefault="007478C2">
            <w:pPr>
              <w:jc w:val="right"/>
              <w:rPr>
                <w:rFonts w:ascii="宋体" w:hAnsi="宋体"/>
                <w:sz w:val="24"/>
              </w:rPr>
            </w:pPr>
          </w:p>
        </w:tc>
      </w:tr>
      <w:tr w:rsidR="00000000" w14:paraId="2AB2D8DC" w14:textId="77777777">
        <w:trPr>
          <w:trHeight w:val="285"/>
          <w:jc w:val="center"/>
        </w:trPr>
        <w:tc>
          <w:tcPr>
            <w:tcW w:w="953" w:type="dxa"/>
            <w:tcBorders>
              <w:top w:val="nil"/>
              <w:left w:val="single" w:sz="4" w:space="0" w:color="auto"/>
              <w:bottom w:val="single" w:sz="4" w:space="0" w:color="auto"/>
              <w:right w:val="single" w:sz="4" w:space="0" w:color="auto"/>
            </w:tcBorders>
          </w:tcPr>
          <w:p w14:paraId="49112EE1" w14:textId="77777777" w:rsidR="00000000" w:rsidRDefault="007478C2">
            <w:pPr>
              <w:jc w:val="center"/>
              <w:rPr>
                <w:rFonts w:ascii="宋体" w:hAnsi="宋体"/>
                <w:sz w:val="24"/>
              </w:rPr>
            </w:pPr>
            <w:r>
              <w:rPr>
                <w:rFonts w:ascii="宋体" w:hAnsi="宋体" w:hint="eastAsia"/>
                <w:sz w:val="24"/>
              </w:rPr>
              <w:t>2</w:t>
            </w:r>
          </w:p>
        </w:tc>
        <w:tc>
          <w:tcPr>
            <w:tcW w:w="1660" w:type="dxa"/>
            <w:tcBorders>
              <w:top w:val="single" w:sz="4" w:space="0" w:color="auto"/>
              <w:left w:val="nil"/>
              <w:bottom w:val="single" w:sz="4" w:space="0" w:color="auto"/>
              <w:right w:val="single" w:sz="4" w:space="0" w:color="auto"/>
            </w:tcBorders>
          </w:tcPr>
          <w:p w14:paraId="334049AD" w14:textId="77777777" w:rsidR="00000000" w:rsidRDefault="007478C2">
            <w:pPr>
              <w:rPr>
                <w:rFonts w:ascii="宋体" w:hAnsi="宋体"/>
                <w:sz w:val="24"/>
              </w:rPr>
            </w:pPr>
          </w:p>
        </w:tc>
        <w:tc>
          <w:tcPr>
            <w:tcW w:w="1562" w:type="dxa"/>
            <w:tcBorders>
              <w:top w:val="single" w:sz="4" w:space="0" w:color="auto"/>
              <w:left w:val="nil"/>
              <w:bottom w:val="single" w:sz="4" w:space="0" w:color="auto"/>
              <w:right w:val="single" w:sz="4" w:space="0" w:color="auto"/>
            </w:tcBorders>
          </w:tcPr>
          <w:p w14:paraId="445746D1" w14:textId="77777777" w:rsidR="00000000" w:rsidRDefault="007478C2">
            <w:pPr>
              <w:rPr>
                <w:rFonts w:ascii="宋体" w:hAnsi="宋体"/>
                <w:sz w:val="24"/>
              </w:rPr>
            </w:pPr>
          </w:p>
        </w:tc>
        <w:tc>
          <w:tcPr>
            <w:tcW w:w="1376" w:type="dxa"/>
            <w:tcBorders>
              <w:top w:val="single" w:sz="4" w:space="0" w:color="auto"/>
              <w:left w:val="nil"/>
              <w:bottom w:val="single" w:sz="4" w:space="0" w:color="auto"/>
              <w:right w:val="single" w:sz="4" w:space="0" w:color="auto"/>
            </w:tcBorders>
          </w:tcPr>
          <w:p w14:paraId="63449904" w14:textId="77777777" w:rsidR="00000000" w:rsidRDefault="007478C2">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Pr>
          <w:p w14:paraId="59AF072B" w14:textId="77777777" w:rsidR="00000000" w:rsidRDefault="007478C2">
            <w:pPr>
              <w:jc w:val="right"/>
              <w:rPr>
                <w:rFonts w:ascii="宋体" w:hAnsi="宋体"/>
                <w:sz w:val="24"/>
              </w:rPr>
            </w:pPr>
          </w:p>
        </w:tc>
      </w:tr>
      <w:tr w:rsidR="00000000" w14:paraId="7B6FDEB5" w14:textId="77777777">
        <w:trPr>
          <w:trHeight w:val="285"/>
          <w:jc w:val="center"/>
        </w:trPr>
        <w:tc>
          <w:tcPr>
            <w:tcW w:w="953" w:type="dxa"/>
            <w:tcBorders>
              <w:top w:val="nil"/>
              <w:left w:val="single" w:sz="4" w:space="0" w:color="auto"/>
              <w:bottom w:val="single" w:sz="4" w:space="0" w:color="auto"/>
              <w:right w:val="single" w:sz="4" w:space="0" w:color="auto"/>
            </w:tcBorders>
          </w:tcPr>
          <w:p w14:paraId="2A363A67" w14:textId="77777777" w:rsidR="00000000" w:rsidRDefault="007478C2">
            <w:pPr>
              <w:jc w:val="center"/>
              <w:rPr>
                <w:rFonts w:ascii="宋体" w:hAnsi="宋体"/>
                <w:sz w:val="24"/>
              </w:rPr>
            </w:pPr>
            <w:r>
              <w:rPr>
                <w:rFonts w:ascii="宋体" w:hAnsi="宋体" w:hint="eastAsia"/>
                <w:sz w:val="24"/>
              </w:rPr>
              <w:t>……</w:t>
            </w:r>
          </w:p>
        </w:tc>
        <w:tc>
          <w:tcPr>
            <w:tcW w:w="1660" w:type="dxa"/>
            <w:tcBorders>
              <w:top w:val="single" w:sz="4" w:space="0" w:color="auto"/>
              <w:left w:val="nil"/>
              <w:bottom w:val="single" w:sz="4" w:space="0" w:color="auto"/>
              <w:right w:val="single" w:sz="4" w:space="0" w:color="auto"/>
            </w:tcBorders>
          </w:tcPr>
          <w:p w14:paraId="7D6B4A05" w14:textId="77777777" w:rsidR="00000000" w:rsidRDefault="007478C2">
            <w:pPr>
              <w:rPr>
                <w:rFonts w:ascii="宋体" w:hAnsi="宋体"/>
                <w:sz w:val="24"/>
              </w:rPr>
            </w:pPr>
          </w:p>
        </w:tc>
        <w:tc>
          <w:tcPr>
            <w:tcW w:w="1562" w:type="dxa"/>
            <w:tcBorders>
              <w:top w:val="single" w:sz="4" w:space="0" w:color="auto"/>
              <w:left w:val="nil"/>
              <w:bottom w:val="single" w:sz="4" w:space="0" w:color="auto"/>
              <w:right w:val="single" w:sz="4" w:space="0" w:color="auto"/>
            </w:tcBorders>
          </w:tcPr>
          <w:p w14:paraId="1803A265" w14:textId="77777777" w:rsidR="00000000" w:rsidRDefault="007478C2">
            <w:pPr>
              <w:rPr>
                <w:rFonts w:ascii="宋体" w:hAnsi="宋体"/>
                <w:sz w:val="24"/>
              </w:rPr>
            </w:pPr>
          </w:p>
        </w:tc>
        <w:tc>
          <w:tcPr>
            <w:tcW w:w="1376" w:type="dxa"/>
            <w:tcBorders>
              <w:top w:val="single" w:sz="4" w:space="0" w:color="auto"/>
              <w:left w:val="nil"/>
              <w:bottom w:val="single" w:sz="4" w:space="0" w:color="auto"/>
              <w:right w:val="single" w:sz="4" w:space="0" w:color="auto"/>
            </w:tcBorders>
          </w:tcPr>
          <w:p w14:paraId="5E79CAD7" w14:textId="77777777" w:rsidR="00000000" w:rsidRDefault="007478C2">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Pr>
          <w:p w14:paraId="01678542" w14:textId="77777777" w:rsidR="00000000" w:rsidRDefault="007478C2">
            <w:pPr>
              <w:jc w:val="right"/>
              <w:rPr>
                <w:rFonts w:ascii="宋体" w:hAnsi="宋体"/>
                <w:sz w:val="24"/>
              </w:rPr>
            </w:pPr>
          </w:p>
        </w:tc>
      </w:tr>
      <w:tr w:rsidR="00000000" w14:paraId="571AF652" w14:textId="77777777">
        <w:trPr>
          <w:trHeight w:val="285"/>
          <w:jc w:val="center"/>
        </w:trPr>
        <w:tc>
          <w:tcPr>
            <w:tcW w:w="953" w:type="dxa"/>
            <w:tcBorders>
              <w:top w:val="nil"/>
              <w:left w:val="single" w:sz="4" w:space="0" w:color="auto"/>
              <w:bottom w:val="single" w:sz="4" w:space="0" w:color="auto"/>
              <w:right w:val="single" w:sz="4" w:space="0" w:color="auto"/>
            </w:tcBorders>
          </w:tcPr>
          <w:p w14:paraId="0DBFCCA1" w14:textId="77777777" w:rsidR="00000000" w:rsidRDefault="007478C2">
            <w:pPr>
              <w:jc w:val="center"/>
              <w:rPr>
                <w:rFonts w:ascii="宋体" w:hAnsi="宋体"/>
                <w:sz w:val="24"/>
              </w:rPr>
            </w:pPr>
            <w:r>
              <w:rPr>
                <w:rFonts w:ascii="宋体" w:hAnsi="宋体" w:hint="eastAsia"/>
                <w:sz w:val="24"/>
              </w:rPr>
              <w:t>5</w:t>
            </w:r>
          </w:p>
        </w:tc>
        <w:tc>
          <w:tcPr>
            <w:tcW w:w="1660" w:type="dxa"/>
            <w:tcBorders>
              <w:top w:val="single" w:sz="4" w:space="0" w:color="auto"/>
              <w:left w:val="nil"/>
              <w:bottom w:val="single" w:sz="4" w:space="0" w:color="auto"/>
              <w:right w:val="single" w:sz="4" w:space="0" w:color="auto"/>
            </w:tcBorders>
          </w:tcPr>
          <w:p w14:paraId="1219F9B5" w14:textId="77777777" w:rsidR="00000000" w:rsidRDefault="007478C2">
            <w:pPr>
              <w:rPr>
                <w:rFonts w:ascii="宋体" w:hAnsi="宋体"/>
                <w:sz w:val="24"/>
              </w:rPr>
            </w:pPr>
          </w:p>
        </w:tc>
        <w:tc>
          <w:tcPr>
            <w:tcW w:w="1562" w:type="dxa"/>
            <w:tcBorders>
              <w:top w:val="single" w:sz="4" w:space="0" w:color="auto"/>
              <w:left w:val="nil"/>
              <w:bottom w:val="single" w:sz="4" w:space="0" w:color="auto"/>
              <w:right w:val="single" w:sz="4" w:space="0" w:color="auto"/>
            </w:tcBorders>
          </w:tcPr>
          <w:p w14:paraId="098D5798" w14:textId="77777777" w:rsidR="00000000" w:rsidRDefault="007478C2">
            <w:pPr>
              <w:rPr>
                <w:rFonts w:ascii="宋体" w:hAnsi="宋体"/>
                <w:sz w:val="24"/>
              </w:rPr>
            </w:pPr>
          </w:p>
        </w:tc>
        <w:tc>
          <w:tcPr>
            <w:tcW w:w="1376" w:type="dxa"/>
            <w:tcBorders>
              <w:top w:val="single" w:sz="4" w:space="0" w:color="auto"/>
              <w:left w:val="nil"/>
              <w:bottom w:val="single" w:sz="4" w:space="0" w:color="auto"/>
              <w:right w:val="single" w:sz="4" w:space="0" w:color="auto"/>
            </w:tcBorders>
          </w:tcPr>
          <w:p w14:paraId="0E661699" w14:textId="77777777" w:rsidR="00000000" w:rsidRDefault="007478C2">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Pr>
          <w:p w14:paraId="7D7D9DC8" w14:textId="77777777" w:rsidR="00000000" w:rsidRDefault="007478C2">
            <w:pPr>
              <w:jc w:val="right"/>
              <w:rPr>
                <w:rFonts w:ascii="宋体" w:hAnsi="宋体"/>
                <w:sz w:val="24"/>
              </w:rPr>
            </w:pPr>
          </w:p>
        </w:tc>
      </w:tr>
    </w:tbl>
    <w:p w14:paraId="40687A96" w14:textId="77777777" w:rsidR="00000000" w:rsidRDefault="007478C2">
      <w:pPr>
        <w:pStyle w:val="NormalWeb"/>
        <w:spacing w:before="0" w:beforeAutospacing="0" w:after="0" w:afterAutospacing="0"/>
        <w:rPr>
          <w:sz w:val="18"/>
        </w:rPr>
      </w:pPr>
      <w:r>
        <w:rPr>
          <w:rFonts w:hint="eastAsia"/>
        </w:rPr>
        <w:t>注：</w:t>
      </w:r>
      <w:r>
        <w:rPr>
          <w:rFonts w:hint="eastAsia"/>
          <w:sz w:val="18"/>
        </w:rPr>
        <w:t>（</w:t>
      </w:r>
      <w:r>
        <w:rPr>
          <w:sz w:val="18"/>
        </w:rPr>
        <w:t>1663</w:t>
      </w:r>
      <w:r>
        <w:rPr>
          <w:rFonts w:hint="eastAsia"/>
          <w:sz w:val="18"/>
        </w:rPr>
        <w:t>）</w:t>
      </w:r>
    </w:p>
    <w:p w14:paraId="03339B52" w14:textId="77777777" w:rsidR="00000000" w:rsidRDefault="007478C2">
      <w:pPr>
        <w:pStyle w:val="NormalWeb"/>
        <w:spacing w:before="0" w:beforeAutospacing="0" w:after="0" w:afterAutospacing="0"/>
      </w:pPr>
    </w:p>
    <w:p w14:paraId="6DDA4F8F" w14:textId="77777777" w:rsidR="00000000" w:rsidRDefault="007478C2">
      <w:pPr>
        <w:pStyle w:val="Heading2"/>
        <w:rPr>
          <w:rFonts w:ascii="宋体" w:hAnsi="宋体"/>
        </w:rPr>
      </w:pPr>
      <w:bookmarkStart w:id="217" w:name="_Toc25977"/>
      <w:bookmarkStart w:id="218" w:name="_Toc101344060"/>
      <w:bookmarkStart w:id="219" w:name="_Toc23227"/>
      <w:r>
        <w:rPr>
          <w:rFonts w:ascii="宋体" w:hAnsi="宋体" w:hint="eastAsia"/>
        </w:rPr>
        <w:t xml:space="preserve">9.10 </w:t>
      </w:r>
      <w:r>
        <w:rPr>
          <w:rFonts w:ascii="宋体" w:hAnsi="宋体"/>
        </w:rPr>
        <w:t>期末按</w:t>
      </w:r>
      <w:r>
        <w:rPr>
          <w:rFonts w:ascii="宋体" w:hAnsi="宋体" w:hint="eastAsia"/>
        </w:rPr>
        <w:t>公允价值</w:t>
      </w:r>
      <w:r>
        <w:rPr>
          <w:rFonts w:ascii="宋体" w:hAnsi="宋体"/>
        </w:rPr>
        <w:t>占基金资产净值比例大小排序的前十名</w:t>
      </w:r>
      <w:r>
        <w:rPr>
          <w:rFonts w:ascii="宋体" w:hAnsi="宋体" w:hint="eastAsia"/>
        </w:rPr>
        <w:t>基金投资</w:t>
      </w:r>
      <w:r>
        <w:rPr>
          <w:rFonts w:ascii="宋体" w:hAnsi="宋体"/>
        </w:rPr>
        <w:t>明细</w:t>
      </w:r>
      <w:r>
        <w:rPr>
          <w:rFonts w:ascii="宋体" w:hAnsi="宋体"/>
          <w:vertAlign w:val="superscript"/>
        </w:rPr>
        <w:footnoteReference w:id="280"/>
      </w:r>
      <w:bookmarkEnd w:id="217"/>
      <w:bookmarkEnd w:id="218"/>
      <w:bookmarkEnd w:id="219"/>
    </w:p>
    <w:p w14:paraId="6B2B18AF" w14:textId="77777777" w:rsidR="00000000" w:rsidRDefault="007478C2">
      <w:pPr>
        <w:spacing w:line="360" w:lineRule="auto"/>
        <w:jc w:val="right"/>
        <w:rPr>
          <w:rFonts w:ascii="宋体" w:hAnsi="宋体"/>
          <w:b/>
          <w:sz w:val="24"/>
        </w:rPr>
      </w:pPr>
      <w:r>
        <w:rPr>
          <w:rFonts w:ascii="宋体" w:hAnsi="宋体" w:hint="eastAsia"/>
          <w:sz w:val="24"/>
        </w:rPr>
        <w:t>金额单位：</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936"/>
        <w:gridCol w:w="1008"/>
        <w:gridCol w:w="1015"/>
        <w:gridCol w:w="1080"/>
        <w:gridCol w:w="1260"/>
        <w:gridCol w:w="2700"/>
      </w:tblGrid>
      <w:tr w:rsidR="00000000" w14:paraId="7D6AB64C" w14:textId="77777777">
        <w:tc>
          <w:tcPr>
            <w:tcW w:w="936" w:type="dxa"/>
            <w:vAlign w:val="center"/>
          </w:tcPr>
          <w:p w14:paraId="6F5EEC87" w14:textId="77777777" w:rsidR="00000000" w:rsidRDefault="007478C2">
            <w:pPr>
              <w:spacing w:line="60" w:lineRule="auto"/>
              <w:jc w:val="center"/>
              <w:rPr>
                <w:rFonts w:ascii="宋体" w:hAnsi="宋体"/>
                <w:sz w:val="24"/>
              </w:rPr>
            </w:pPr>
            <w:r>
              <w:rPr>
                <w:rFonts w:ascii="宋体" w:hAnsi="宋体"/>
                <w:sz w:val="24"/>
              </w:rPr>
              <w:t>序号</w:t>
            </w:r>
          </w:p>
        </w:tc>
        <w:tc>
          <w:tcPr>
            <w:tcW w:w="936" w:type="dxa"/>
            <w:vAlign w:val="center"/>
          </w:tcPr>
          <w:p w14:paraId="27A4FA18" w14:textId="77777777" w:rsidR="00000000" w:rsidRDefault="007478C2">
            <w:pPr>
              <w:spacing w:line="60" w:lineRule="auto"/>
              <w:jc w:val="center"/>
              <w:rPr>
                <w:rFonts w:ascii="宋体" w:hAnsi="宋体"/>
                <w:sz w:val="24"/>
              </w:rPr>
            </w:pPr>
            <w:r>
              <w:rPr>
                <w:rFonts w:ascii="宋体" w:hAnsi="宋体"/>
                <w:sz w:val="24"/>
              </w:rPr>
              <w:t>基金</w:t>
            </w:r>
          </w:p>
          <w:p w14:paraId="7F1B38B7" w14:textId="77777777" w:rsidR="00000000" w:rsidRDefault="007478C2">
            <w:pPr>
              <w:spacing w:line="60" w:lineRule="auto"/>
              <w:jc w:val="center"/>
              <w:rPr>
                <w:rFonts w:ascii="宋体" w:hAnsi="宋体"/>
                <w:sz w:val="24"/>
              </w:rPr>
            </w:pPr>
            <w:r>
              <w:rPr>
                <w:rFonts w:ascii="宋体" w:hAnsi="宋体"/>
                <w:sz w:val="24"/>
              </w:rPr>
              <w:t>名称</w:t>
            </w:r>
          </w:p>
        </w:tc>
        <w:tc>
          <w:tcPr>
            <w:tcW w:w="1008" w:type="dxa"/>
            <w:vAlign w:val="center"/>
          </w:tcPr>
          <w:p w14:paraId="525BC80E" w14:textId="77777777" w:rsidR="00000000" w:rsidRDefault="007478C2">
            <w:pPr>
              <w:spacing w:line="60" w:lineRule="auto"/>
              <w:jc w:val="center"/>
              <w:rPr>
                <w:rFonts w:ascii="宋体" w:hAnsi="宋体"/>
                <w:sz w:val="24"/>
              </w:rPr>
            </w:pPr>
            <w:r>
              <w:rPr>
                <w:rFonts w:ascii="宋体" w:hAnsi="宋体"/>
                <w:sz w:val="24"/>
              </w:rPr>
              <w:t>基金</w:t>
            </w:r>
          </w:p>
          <w:p w14:paraId="2616996E" w14:textId="77777777" w:rsidR="00000000" w:rsidRDefault="007478C2">
            <w:pPr>
              <w:spacing w:line="60" w:lineRule="auto"/>
              <w:jc w:val="center"/>
              <w:rPr>
                <w:rFonts w:ascii="宋体" w:hAnsi="宋体"/>
                <w:sz w:val="24"/>
              </w:rPr>
            </w:pPr>
            <w:r>
              <w:rPr>
                <w:rFonts w:ascii="宋体" w:hAnsi="宋体"/>
                <w:sz w:val="24"/>
              </w:rPr>
              <w:t>类型</w:t>
            </w:r>
          </w:p>
        </w:tc>
        <w:tc>
          <w:tcPr>
            <w:tcW w:w="1015" w:type="dxa"/>
            <w:vAlign w:val="center"/>
          </w:tcPr>
          <w:p w14:paraId="4C08CA5B" w14:textId="77777777" w:rsidR="00000000" w:rsidRDefault="007478C2">
            <w:pPr>
              <w:spacing w:line="60" w:lineRule="auto"/>
              <w:jc w:val="center"/>
              <w:rPr>
                <w:rFonts w:ascii="宋体" w:hAnsi="宋体"/>
                <w:sz w:val="24"/>
              </w:rPr>
            </w:pPr>
            <w:r>
              <w:rPr>
                <w:rFonts w:ascii="宋体" w:hAnsi="宋体"/>
                <w:sz w:val="24"/>
              </w:rPr>
              <w:t>运作</w:t>
            </w:r>
          </w:p>
          <w:p w14:paraId="0847E425" w14:textId="77777777" w:rsidR="00000000" w:rsidRDefault="007478C2">
            <w:pPr>
              <w:spacing w:line="60" w:lineRule="auto"/>
              <w:jc w:val="center"/>
              <w:rPr>
                <w:rFonts w:ascii="宋体" w:hAnsi="宋体"/>
                <w:sz w:val="24"/>
              </w:rPr>
            </w:pPr>
            <w:r>
              <w:rPr>
                <w:rFonts w:ascii="宋体" w:hAnsi="宋体"/>
                <w:sz w:val="24"/>
              </w:rPr>
              <w:t>方式</w:t>
            </w:r>
          </w:p>
        </w:tc>
        <w:tc>
          <w:tcPr>
            <w:tcW w:w="1080" w:type="dxa"/>
            <w:vAlign w:val="center"/>
          </w:tcPr>
          <w:p w14:paraId="4908262C" w14:textId="77777777" w:rsidR="00000000" w:rsidRDefault="007478C2">
            <w:pPr>
              <w:spacing w:line="60" w:lineRule="auto"/>
              <w:jc w:val="center"/>
              <w:rPr>
                <w:rFonts w:ascii="宋体" w:hAnsi="宋体"/>
                <w:sz w:val="24"/>
              </w:rPr>
            </w:pPr>
            <w:r>
              <w:rPr>
                <w:rFonts w:ascii="宋体" w:hAnsi="宋体"/>
                <w:sz w:val="24"/>
              </w:rPr>
              <w:t>管理人</w:t>
            </w:r>
          </w:p>
        </w:tc>
        <w:tc>
          <w:tcPr>
            <w:tcW w:w="1260" w:type="dxa"/>
            <w:vAlign w:val="center"/>
          </w:tcPr>
          <w:p w14:paraId="58AD51CE" w14:textId="77777777" w:rsidR="00000000" w:rsidRDefault="007478C2">
            <w:pPr>
              <w:spacing w:line="60" w:lineRule="auto"/>
              <w:jc w:val="center"/>
              <w:rPr>
                <w:rFonts w:ascii="宋体" w:hAnsi="宋体"/>
                <w:sz w:val="24"/>
              </w:rPr>
            </w:pPr>
            <w:r>
              <w:rPr>
                <w:rFonts w:ascii="宋体" w:hAnsi="宋体" w:hint="eastAsia"/>
                <w:sz w:val="24"/>
              </w:rPr>
              <w:t>公允价值</w:t>
            </w:r>
          </w:p>
        </w:tc>
        <w:tc>
          <w:tcPr>
            <w:tcW w:w="2700" w:type="dxa"/>
            <w:vAlign w:val="center"/>
          </w:tcPr>
          <w:p w14:paraId="0C28344A" w14:textId="77777777" w:rsidR="00000000" w:rsidRDefault="007478C2">
            <w:pPr>
              <w:spacing w:line="60" w:lineRule="auto"/>
              <w:jc w:val="center"/>
              <w:rPr>
                <w:rFonts w:ascii="宋体" w:hAnsi="宋体"/>
                <w:sz w:val="24"/>
              </w:rPr>
            </w:pPr>
            <w:r>
              <w:rPr>
                <w:rFonts w:ascii="宋体" w:hAnsi="宋体"/>
                <w:sz w:val="24"/>
              </w:rPr>
              <w:t>占</w:t>
            </w:r>
            <w:r>
              <w:rPr>
                <w:rFonts w:ascii="宋体" w:hAnsi="宋体" w:hint="eastAsia"/>
                <w:sz w:val="24"/>
              </w:rPr>
              <w:t>基金资产</w:t>
            </w:r>
            <w:r>
              <w:rPr>
                <w:rFonts w:ascii="宋体" w:hAnsi="宋体"/>
                <w:sz w:val="24"/>
              </w:rPr>
              <w:t>净值比例</w:t>
            </w:r>
            <w:r>
              <w:rPr>
                <w:rFonts w:ascii="宋体" w:hAnsi="宋体" w:hint="eastAsia"/>
                <w:sz w:val="24"/>
              </w:rPr>
              <w:t>（</w:t>
            </w:r>
            <w:r>
              <w:rPr>
                <w:rFonts w:ascii="宋体" w:hAnsi="宋体" w:hint="eastAsia"/>
                <w:sz w:val="24"/>
              </w:rPr>
              <w:t>%</w:t>
            </w:r>
            <w:r>
              <w:rPr>
                <w:rFonts w:ascii="宋体" w:hAnsi="宋体" w:hint="eastAsia"/>
                <w:sz w:val="24"/>
              </w:rPr>
              <w:t>）</w:t>
            </w:r>
          </w:p>
        </w:tc>
      </w:tr>
      <w:tr w:rsidR="00000000" w14:paraId="1C957923" w14:textId="77777777">
        <w:trPr>
          <w:trHeight w:val="291"/>
        </w:trPr>
        <w:tc>
          <w:tcPr>
            <w:tcW w:w="936" w:type="dxa"/>
            <w:vAlign w:val="center"/>
          </w:tcPr>
          <w:p w14:paraId="01E08364"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1407</w:t>
            </w:r>
            <w:r>
              <w:rPr>
                <w:rFonts w:ascii="宋体" w:hAnsi="宋体" w:hint="eastAsia"/>
                <w:kern w:val="0"/>
                <w:sz w:val="18"/>
              </w:rPr>
              <w:t>）</w:t>
            </w:r>
          </w:p>
        </w:tc>
        <w:tc>
          <w:tcPr>
            <w:tcW w:w="936" w:type="dxa"/>
            <w:vAlign w:val="center"/>
          </w:tcPr>
          <w:p w14:paraId="1D1D3785"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14</w:t>
            </w:r>
            <w:r>
              <w:rPr>
                <w:rFonts w:ascii="宋体" w:hAnsi="宋体"/>
                <w:kern w:val="0"/>
                <w:sz w:val="18"/>
              </w:rPr>
              <w:t>08</w:t>
            </w:r>
            <w:r>
              <w:rPr>
                <w:rFonts w:ascii="宋体" w:hAnsi="宋体" w:hint="eastAsia"/>
                <w:kern w:val="0"/>
                <w:sz w:val="18"/>
              </w:rPr>
              <w:t>）</w:t>
            </w:r>
          </w:p>
        </w:tc>
        <w:tc>
          <w:tcPr>
            <w:tcW w:w="1008" w:type="dxa"/>
            <w:vAlign w:val="center"/>
          </w:tcPr>
          <w:p w14:paraId="04E7B8E6"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1409</w:t>
            </w:r>
            <w:r>
              <w:rPr>
                <w:rFonts w:ascii="宋体" w:hAnsi="宋体" w:hint="eastAsia"/>
                <w:kern w:val="0"/>
                <w:sz w:val="18"/>
              </w:rPr>
              <w:t>）</w:t>
            </w:r>
          </w:p>
        </w:tc>
        <w:tc>
          <w:tcPr>
            <w:tcW w:w="1015" w:type="dxa"/>
            <w:vAlign w:val="center"/>
          </w:tcPr>
          <w:p w14:paraId="48ACEFEC"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1410</w:t>
            </w:r>
            <w:r>
              <w:rPr>
                <w:rFonts w:ascii="宋体" w:hAnsi="宋体" w:hint="eastAsia"/>
                <w:kern w:val="0"/>
                <w:sz w:val="18"/>
              </w:rPr>
              <w:t>）</w:t>
            </w:r>
          </w:p>
        </w:tc>
        <w:tc>
          <w:tcPr>
            <w:tcW w:w="1080" w:type="dxa"/>
            <w:vAlign w:val="center"/>
          </w:tcPr>
          <w:p w14:paraId="2D7D1C8F"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1411</w:t>
            </w:r>
            <w:r>
              <w:rPr>
                <w:rFonts w:ascii="宋体" w:hAnsi="宋体" w:hint="eastAsia"/>
                <w:kern w:val="0"/>
                <w:sz w:val="18"/>
              </w:rPr>
              <w:t>）</w:t>
            </w:r>
          </w:p>
        </w:tc>
        <w:tc>
          <w:tcPr>
            <w:tcW w:w="1260" w:type="dxa"/>
            <w:vAlign w:val="center"/>
          </w:tcPr>
          <w:p w14:paraId="33BD5C09"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1412</w:t>
            </w:r>
            <w:r>
              <w:rPr>
                <w:rFonts w:ascii="宋体" w:hAnsi="宋体" w:hint="eastAsia"/>
                <w:kern w:val="0"/>
                <w:sz w:val="18"/>
              </w:rPr>
              <w:t>）</w:t>
            </w:r>
          </w:p>
        </w:tc>
        <w:tc>
          <w:tcPr>
            <w:tcW w:w="2700" w:type="dxa"/>
            <w:vAlign w:val="center"/>
          </w:tcPr>
          <w:p w14:paraId="0280A70E"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kern w:val="0"/>
                <w:sz w:val="18"/>
              </w:rPr>
              <w:t>1413</w:t>
            </w:r>
            <w:r>
              <w:rPr>
                <w:rFonts w:ascii="宋体" w:hAnsi="宋体" w:hint="eastAsia"/>
                <w:kern w:val="0"/>
                <w:sz w:val="18"/>
              </w:rPr>
              <w:t>）</w:t>
            </w:r>
          </w:p>
        </w:tc>
      </w:tr>
      <w:tr w:rsidR="00000000" w14:paraId="1F7DBF29" w14:textId="77777777">
        <w:trPr>
          <w:trHeight w:val="291"/>
        </w:trPr>
        <w:tc>
          <w:tcPr>
            <w:tcW w:w="936" w:type="dxa"/>
            <w:vAlign w:val="center"/>
          </w:tcPr>
          <w:p w14:paraId="2D54FE46" w14:textId="77777777" w:rsidR="00000000" w:rsidRDefault="007478C2">
            <w:pPr>
              <w:jc w:val="center"/>
              <w:rPr>
                <w:rFonts w:ascii="宋体" w:hAnsi="宋体"/>
                <w:sz w:val="24"/>
              </w:rPr>
            </w:pPr>
            <w:r>
              <w:rPr>
                <w:rFonts w:ascii="宋体" w:hAnsi="宋体" w:hint="eastAsia"/>
                <w:sz w:val="24"/>
              </w:rPr>
              <w:t>1</w:t>
            </w:r>
          </w:p>
        </w:tc>
        <w:tc>
          <w:tcPr>
            <w:tcW w:w="936" w:type="dxa"/>
            <w:vAlign w:val="center"/>
          </w:tcPr>
          <w:p w14:paraId="30AB83A5" w14:textId="77777777" w:rsidR="00000000" w:rsidRDefault="007478C2">
            <w:pPr>
              <w:jc w:val="center"/>
              <w:rPr>
                <w:rFonts w:ascii="宋体" w:hAnsi="宋体"/>
                <w:sz w:val="24"/>
              </w:rPr>
            </w:pPr>
          </w:p>
        </w:tc>
        <w:tc>
          <w:tcPr>
            <w:tcW w:w="1008" w:type="dxa"/>
            <w:vAlign w:val="center"/>
          </w:tcPr>
          <w:p w14:paraId="3EE61DF8" w14:textId="77777777" w:rsidR="00000000" w:rsidRDefault="007478C2">
            <w:pPr>
              <w:wordWrap w:val="0"/>
              <w:jc w:val="center"/>
              <w:rPr>
                <w:rFonts w:ascii="宋体" w:hAnsi="宋体"/>
                <w:sz w:val="24"/>
              </w:rPr>
            </w:pPr>
          </w:p>
        </w:tc>
        <w:tc>
          <w:tcPr>
            <w:tcW w:w="1015" w:type="dxa"/>
            <w:vAlign w:val="center"/>
          </w:tcPr>
          <w:p w14:paraId="1D188272" w14:textId="77777777" w:rsidR="00000000" w:rsidRDefault="007478C2">
            <w:pPr>
              <w:jc w:val="center"/>
              <w:rPr>
                <w:rFonts w:ascii="宋体" w:hAnsi="宋体"/>
                <w:sz w:val="24"/>
              </w:rPr>
            </w:pPr>
          </w:p>
        </w:tc>
        <w:tc>
          <w:tcPr>
            <w:tcW w:w="1080" w:type="dxa"/>
            <w:vAlign w:val="center"/>
          </w:tcPr>
          <w:p w14:paraId="5051109A" w14:textId="77777777" w:rsidR="00000000" w:rsidRDefault="007478C2">
            <w:pPr>
              <w:wordWrap w:val="0"/>
              <w:jc w:val="center"/>
              <w:rPr>
                <w:rFonts w:ascii="宋体" w:hAnsi="宋体"/>
                <w:sz w:val="24"/>
              </w:rPr>
            </w:pPr>
          </w:p>
        </w:tc>
        <w:tc>
          <w:tcPr>
            <w:tcW w:w="1260" w:type="dxa"/>
            <w:vAlign w:val="center"/>
          </w:tcPr>
          <w:p w14:paraId="50F6BED5" w14:textId="77777777" w:rsidR="00000000" w:rsidRDefault="007478C2">
            <w:pPr>
              <w:jc w:val="right"/>
              <w:rPr>
                <w:rFonts w:ascii="宋体" w:hAnsi="宋体"/>
                <w:sz w:val="24"/>
              </w:rPr>
            </w:pPr>
          </w:p>
        </w:tc>
        <w:tc>
          <w:tcPr>
            <w:tcW w:w="2700" w:type="dxa"/>
            <w:vAlign w:val="center"/>
          </w:tcPr>
          <w:p w14:paraId="2503D7E2" w14:textId="77777777" w:rsidR="00000000" w:rsidRDefault="007478C2">
            <w:pPr>
              <w:jc w:val="right"/>
              <w:rPr>
                <w:rFonts w:ascii="宋体" w:hAnsi="宋体"/>
                <w:sz w:val="24"/>
              </w:rPr>
            </w:pPr>
          </w:p>
        </w:tc>
      </w:tr>
      <w:tr w:rsidR="00000000" w14:paraId="0994C7CD" w14:textId="77777777">
        <w:trPr>
          <w:trHeight w:val="291"/>
        </w:trPr>
        <w:tc>
          <w:tcPr>
            <w:tcW w:w="936" w:type="dxa"/>
            <w:vAlign w:val="center"/>
          </w:tcPr>
          <w:p w14:paraId="361B5B5E" w14:textId="77777777" w:rsidR="00000000" w:rsidRDefault="007478C2">
            <w:pPr>
              <w:jc w:val="center"/>
              <w:rPr>
                <w:rFonts w:ascii="宋体" w:hAnsi="宋体"/>
                <w:sz w:val="24"/>
              </w:rPr>
            </w:pPr>
            <w:r>
              <w:rPr>
                <w:rFonts w:ascii="宋体" w:hAnsi="宋体" w:hint="eastAsia"/>
                <w:sz w:val="24"/>
              </w:rPr>
              <w:t>2</w:t>
            </w:r>
          </w:p>
        </w:tc>
        <w:tc>
          <w:tcPr>
            <w:tcW w:w="936" w:type="dxa"/>
            <w:vAlign w:val="center"/>
          </w:tcPr>
          <w:p w14:paraId="528CE5F6" w14:textId="77777777" w:rsidR="00000000" w:rsidRDefault="007478C2">
            <w:pPr>
              <w:jc w:val="center"/>
              <w:rPr>
                <w:rFonts w:ascii="宋体" w:hAnsi="宋体"/>
                <w:sz w:val="24"/>
              </w:rPr>
            </w:pPr>
          </w:p>
        </w:tc>
        <w:tc>
          <w:tcPr>
            <w:tcW w:w="1008" w:type="dxa"/>
            <w:vAlign w:val="center"/>
          </w:tcPr>
          <w:p w14:paraId="025EECC8" w14:textId="77777777" w:rsidR="00000000" w:rsidRDefault="007478C2">
            <w:pPr>
              <w:wordWrap w:val="0"/>
              <w:jc w:val="center"/>
              <w:rPr>
                <w:rFonts w:ascii="宋体" w:hAnsi="宋体"/>
                <w:sz w:val="24"/>
              </w:rPr>
            </w:pPr>
          </w:p>
        </w:tc>
        <w:tc>
          <w:tcPr>
            <w:tcW w:w="1015" w:type="dxa"/>
            <w:vAlign w:val="center"/>
          </w:tcPr>
          <w:p w14:paraId="0EAE630A" w14:textId="77777777" w:rsidR="00000000" w:rsidRDefault="007478C2">
            <w:pPr>
              <w:jc w:val="center"/>
              <w:rPr>
                <w:rFonts w:ascii="宋体" w:hAnsi="宋体"/>
                <w:sz w:val="24"/>
              </w:rPr>
            </w:pPr>
          </w:p>
        </w:tc>
        <w:tc>
          <w:tcPr>
            <w:tcW w:w="1080" w:type="dxa"/>
            <w:vAlign w:val="center"/>
          </w:tcPr>
          <w:p w14:paraId="531A3AD2" w14:textId="77777777" w:rsidR="00000000" w:rsidRDefault="007478C2">
            <w:pPr>
              <w:wordWrap w:val="0"/>
              <w:jc w:val="center"/>
              <w:rPr>
                <w:rFonts w:ascii="宋体" w:hAnsi="宋体"/>
                <w:sz w:val="24"/>
              </w:rPr>
            </w:pPr>
          </w:p>
        </w:tc>
        <w:tc>
          <w:tcPr>
            <w:tcW w:w="1260" w:type="dxa"/>
            <w:vAlign w:val="center"/>
          </w:tcPr>
          <w:p w14:paraId="304F6002" w14:textId="77777777" w:rsidR="00000000" w:rsidRDefault="007478C2">
            <w:pPr>
              <w:jc w:val="right"/>
              <w:rPr>
                <w:rFonts w:ascii="宋体" w:hAnsi="宋体"/>
                <w:sz w:val="24"/>
              </w:rPr>
            </w:pPr>
          </w:p>
        </w:tc>
        <w:tc>
          <w:tcPr>
            <w:tcW w:w="2700" w:type="dxa"/>
            <w:vAlign w:val="center"/>
          </w:tcPr>
          <w:p w14:paraId="7022FEC5" w14:textId="77777777" w:rsidR="00000000" w:rsidRDefault="007478C2">
            <w:pPr>
              <w:jc w:val="right"/>
              <w:rPr>
                <w:rFonts w:ascii="宋体" w:hAnsi="宋体"/>
                <w:sz w:val="24"/>
              </w:rPr>
            </w:pPr>
          </w:p>
        </w:tc>
      </w:tr>
      <w:tr w:rsidR="00000000" w14:paraId="3DEDE9F5" w14:textId="77777777">
        <w:trPr>
          <w:trHeight w:val="291"/>
        </w:trPr>
        <w:tc>
          <w:tcPr>
            <w:tcW w:w="936" w:type="dxa"/>
            <w:vAlign w:val="center"/>
          </w:tcPr>
          <w:p w14:paraId="2BC1BD3E" w14:textId="77777777" w:rsidR="00000000" w:rsidRDefault="007478C2">
            <w:pPr>
              <w:jc w:val="center"/>
              <w:rPr>
                <w:rFonts w:ascii="宋体" w:hAnsi="宋体"/>
                <w:sz w:val="24"/>
              </w:rPr>
            </w:pPr>
            <w:r>
              <w:rPr>
                <w:rFonts w:ascii="宋体" w:hAnsi="宋体" w:hint="eastAsia"/>
                <w:sz w:val="24"/>
              </w:rPr>
              <w:t>……</w:t>
            </w:r>
          </w:p>
        </w:tc>
        <w:tc>
          <w:tcPr>
            <w:tcW w:w="936" w:type="dxa"/>
            <w:vAlign w:val="center"/>
          </w:tcPr>
          <w:p w14:paraId="4285CF16" w14:textId="77777777" w:rsidR="00000000" w:rsidRDefault="007478C2">
            <w:pPr>
              <w:jc w:val="center"/>
              <w:rPr>
                <w:rFonts w:ascii="宋体" w:hAnsi="宋体"/>
                <w:sz w:val="24"/>
              </w:rPr>
            </w:pPr>
          </w:p>
        </w:tc>
        <w:tc>
          <w:tcPr>
            <w:tcW w:w="1008" w:type="dxa"/>
            <w:vAlign w:val="center"/>
          </w:tcPr>
          <w:p w14:paraId="2266577C" w14:textId="77777777" w:rsidR="00000000" w:rsidRDefault="007478C2">
            <w:pPr>
              <w:wordWrap w:val="0"/>
              <w:jc w:val="center"/>
              <w:rPr>
                <w:rFonts w:ascii="宋体" w:hAnsi="宋体"/>
                <w:sz w:val="24"/>
              </w:rPr>
            </w:pPr>
          </w:p>
        </w:tc>
        <w:tc>
          <w:tcPr>
            <w:tcW w:w="1015" w:type="dxa"/>
            <w:vAlign w:val="center"/>
          </w:tcPr>
          <w:p w14:paraId="4B36F761" w14:textId="77777777" w:rsidR="00000000" w:rsidRDefault="007478C2">
            <w:pPr>
              <w:jc w:val="center"/>
              <w:rPr>
                <w:rFonts w:ascii="宋体" w:hAnsi="宋体"/>
                <w:sz w:val="24"/>
              </w:rPr>
            </w:pPr>
          </w:p>
        </w:tc>
        <w:tc>
          <w:tcPr>
            <w:tcW w:w="1080" w:type="dxa"/>
            <w:vAlign w:val="center"/>
          </w:tcPr>
          <w:p w14:paraId="16BD1B15" w14:textId="77777777" w:rsidR="00000000" w:rsidRDefault="007478C2">
            <w:pPr>
              <w:wordWrap w:val="0"/>
              <w:jc w:val="center"/>
              <w:rPr>
                <w:rFonts w:ascii="宋体" w:hAnsi="宋体"/>
                <w:sz w:val="24"/>
              </w:rPr>
            </w:pPr>
          </w:p>
        </w:tc>
        <w:tc>
          <w:tcPr>
            <w:tcW w:w="1260" w:type="dxa"/>
            <w:vAlign w:val="center"/>
          </w:tcPr>
          <w:p w14:paraId="6FC4BC1C" w14:textId="77777777" w:rsidR="00000000" w:rsidRDefault="007478C2">
            <w:pPr>
              <w:jc w:val="right"/>
              <w:rPr>
                <w:rFonts w:ascii="宋体" w:hAnsi="宋体"/>
                <w:sz w:val="24"/>
              </w:rPr>
            </w:pPr>
          </w:p>
        </w:tc>
        <w:tc>
          <w:tcPr>
            <w:tcW w:w="2700" w:type="dxa"/>
            <w:vAlign w:val="center"/>
          </w:tcPr>
          <w:p w14:paraId="697162F3" w14:textId="77777777" w:rsidR="00000000" w:rsidRDefault="007478C2">
            <w:pPr>
              <w:jc w:val="right"/>
              <w:rPr>
                <w:rFonts w:ascii="宋体" w:hAnsi="宋体"/>
                <w:sz w:val="24"/>
              </w:rPr>
            </w:pPr>
          </w:p>
        </w:tc>
      </w:tr>
      <w:tr w:rsidR="00000000" w14:paraId="46D7B3A0" w14:textId="77777777">
        <w:tc>
          <w:tcPr>
            <w:tcW w:w="936" w:type="dxa"/>
            <w:vAlign w:val="center"/>
          </w:tcPr>
          <w:p w14:paraId="6B352222" w14:textId="77777777" w:rsidR="00000000" w:rsidRDefault="007478C2">
            <w:pPr>
              <w:jc w:val="center"/>
              <w:rPr>
                <w:rFonts w:ascii="宋体" w:hAnsi="宋体"/>
                <w:sz w:val="24"/>
              </w:rPr>
            </w:pPr>
            <w:r>
              <w:rPr>
                <w:rFonts w:ascii="宋体" w:hAnsi="宋体" w:hint="eastAsia"/>
                <w:sz w:val="24"/>
              </w:rPr>
              <w:t>10</w:t>
            </w:r>
          </w:p>
        </w:tc>
        <w:tc>
          <w:tcPr>
            <w:tcW w:w="936" w:type="dxa"/>
            <w:vAlign w:val="center"/>
          </w:tcPr>
          <w:p w14:paraId="706B7327" w14:textId="77777777" w:rsidR="00000000" w:rsidRDefault="007478C2">
            <w:pPr>
              <w:jc w:val="center"/>
              <w:rPr>
                <w:rFonts w:ascii="宋体" w:hAnsi="宋体"/>
                <w:sz w:val="24"/>
              </w:rPr>
            </w:pPr>
          </w:p>
        </w:tc>
        <w:tc>
          <w:tcPr>
            <w:tcW w:w="1008" w:type="dxa"/>
            <w:vAlign w:val="center"/>
          </w:tcPr>
          <w:p w14:paraId="652D824C" w14:textId="77777777" w:rsidR="00000000" w:rsidRDefault="007478C2">
            <w:pPr>
              <w:wordWrap w:val="0"/>
              <w:jc w:val="center"/>
              <w:rPr>
                <w:rFonts w:ascii="宋体" w:hAnsi="宋体"/>
                <w:sz w:val="24"/>
              </w:rPr>
            </w:pPr>
          </w:p>
        </w:tc>
        <w:tc>
          <w:tcPr>
            <w:tcW w:w="1015" w:type="dxa"/>
            <w:vAlign w:val="center"/>
          </w:tcPr>
          <w:p w14:paraId="1DEC8370" w14:textId="77777777" w:rsidR="00000000" w:rsidRDefault="007478C2">
            <w:pPr>
              <w:jc w:val="center"/>
              <w:rPr>
                <w:rFonts w:ascii="宋体" w:hAnsi="宋体"/>
                <w:sz w:val="24"/>
              </w:rPr>
            </w:pPr>
          </w:p>
        </w:tc>
        <w:tc>
          <w:tcPr>
            <w:tcW w:w="1080" w:type="dxa"/>
            <w:vAlign w:val="center"/>
          </w:tcPr>
          <w:p w14:paraId="157B33C3" w14:textId="77777777" w:rsidR="00000000" w:rsidRDefault="007478C2">
            <w:pPr>
              <w:jc w:val="center"/>
              <w:rPr>
                <w:rFonts w:ascii="宋体" w:hAnsi="宋体"/>
                <w:sz w:val="24"/>
              </w:rPr>
            </w:pPr>
          </w:p>
        </w:tc>
        <w:tc>
          <w:tcPr>
            <w:tcW w:w="1260" w:type="dxa"/>
            <w:vAlign w:val="center"/>
          </w:tcPr>
          <w:p w14:paraId="327D6BAD" w14:textId="77777777" w:rsidR="00000000" w:rsidRDefault="007478C2">
            <w:pPr>
              <w:jc w:val="right"/>
              <w:rPr>
                <w:rFonts w:ascii="宋体" w:hAnsi="宋体"/>
                <w:sz w:val="24"/>
              </w:rPr>
            </w:pPr>
          </w:p>
        </w:tc>
        <w:tc>
          <w:tcPr>
            <w:tcW w:w="2700" w:type="dxa"/>
            <w:vAlign w:val="center"/>
          </w:tcPr>
          <w:p w14:paraId="1098894B" w14:textId="77777777" w:rsidR="00000000" w:rsidRDefault="007478C2">
            <w:pPr>
              <w:jc w:val="right"/>
              <w:rPr>
                <w:rFonts w:ascii="宋体" w:hAnsi="宋体"/>
                <w:sz w:val="24"/>
              </w:rPr>
            </w:pPr>
          </w:p>
        </w:tc>
      </w:tr>
    </w:tbl>
    <w:p w14:paraId="5C12CF80" w14:textId="77777777" w:rsidR="00000000" w:rsidRDefault="007478C2">
      <w:pPr>
        <w:pStyle w:val="NormalWeb"/>
        <w:spacing w:before="0" w:beforeAutospacing="0" w:after="0" w:afterAutospacing="0"/>
        <w:rPr>
          <w:sz w:val="18"/>
        </w:rPr>
      </w:pPr>
      <w:r>
        <w:rPr>
          <w:rFonts w:hint="eastAsia"/>
        </w:rPr>
        <w:t>注：</w:t>
      </w:r>
      <w:r>
        <w:rPr>
          <w:rFonts w:hint="eastAsia"/>
          <w:sz w:val="18"/>
        </w:rPr>
        <w:t>（</w:t>
      </w:r>
      <w:r>
        <w:rPr>
          <w:sz w:val="18"/>
        </w:rPr>
        <w:t>1414</w:t>
      </w:r>
      <w:r>
        <w:rPr>
          <w:rFonts w:hint="eastAsia"/>
          <w:sz w:val="18"/>
        </w:rPr>
        <w:t>）</w:t>
      </w:r>
    </w:p>
    <w:p w14:paraId="58AF3B30" w14:textId="77777777" w:rsidR="00000000" w:rsidRDefault="007478C2">
      <w:pPr>
        <w:pStyle w:val="NormalWeb"/>
        <w:spacing w:before="0" w:beforeAutospacing="0" w:after="0" w:afterAutospacing="0"/>
        <w:rPr>
          <w:sz w:val="18"/>
        </w:rPr>
      </w:pPr>
    </w:p>
    <w:p w14:paraId="557E8A89" w14:textId="77777777" w:rsidR="00000000" w:rsidRDefault="007478C2">
      <w:pPr>
        <w:pStyle w:val="Heading2"/>
        <w:rPr>
          <w:rFonts w:ascii="宋体" w:hAnsi="宋体"/>
        </w:rPr>
      </w:pPr>
      <w:bookmarkStart w:id="220" w:name="_Toc19721"/>
      <w:bookmarkStart w:id="221" w:name="_Toc3599"/>
      <w:bookmarkStart w:id="222" w:name="_Toc101344061"/>
      <w:r>
        <w:rPr>
          <w:rFonts w:ascii="宋体" w:hAnsi="宋体" w:hint="eastAsia"/>
        </w:rPr>
        <w:t xml:space="preserve">9.11 </w:t>
      </w:r>
      <w:r>
        <w:rPr>
          <w:rFonts w:ascii="宋体" w:hAnsi="宋体" w:hint="eastAsia"/>
        </w:rPr>
        <w:t>投资组合报告附注</w:t>
      </w:r>
      <w:bookmarkEnd w:id="220"/>
      <w:bookmarkEnd w:id="221"/>
      <w:bookmarkEnd w:id="222"/>
    </w:p>
    <w:p w14:paraId="72958B66" w14:textId="77777777" w:rsidR="00000000" w:rsidRDefault="007478C2">
      <w:pPr>
        <w:outlineLvl w:val="2"/>
        <w:rPr>
          <w:rFonts w:ascii="宋体" w:hAnsi="宋体"/>
          <w:b/>
          <w:sz w:val="24"/>
        </w:rPr>
      </w:pPr>
      <w:r>
        <w:rPr>
          <w:rFonts w:ascii="宋体" w:hAnsi="宋体" w:hint="eastAsia"/>
          <w:b/>
          <w:sz w:val="24"/>
        </w:rPr>
        <w:t>9.11.1</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0285028E" w14:textId="77777777">
        <w:trPr>
          <w:trHeight w:val="650"/>
        </w:trPr>
        <w:tc>
          <w:tcPr>
            <w:tcW w:w="8522" w:type="dxa"/>
          </w:tcPr>
          <w:p w14:paraId="6E11BBE4" w14:textId="77777777" w:rsidR="00000000" w:rsidRDefault="007478C2">
            <w:pPr>
              <w:rPr>
                <w:rFonts w:ascii="宋体" w:hAnsi="宋体"/>
                <w:sz w:val="24"/>
              </w:rPr>
            </w:pPr>
            <w:r>
              <w:rPr>
                <w:rFonts w:ascii="宋体" w:hAnsi="宋体" w:hint="eastAsia"/>
                <w:sz w:val="24"/>
              </w:rPr>
              <w:t>申明本基金投资的前十名证券的发行主体本期是否出现被监管部门立案调查，或在报告编制日前一年内受到公开谴责、处罚的情形。如是，还</w:t>
            </w:r>
            <w:r>
              <w:rPr>
                <w:rFonts w:ascii="宋体" w:hAnsi="宋体"/>
                <w:sz w:val="24"/>
              </w:rPr>
              <w:t>应对</w:t>
            </w:r>
            <w:r>
              <w:rPr>
                <w:rFonts w:ascii="宋体" w:hAnsi="宋体" w:hint="eastAsia"/>
                <w:sz w:val="24"/>
              </w:rPr>
              <w:t>相关证券</w:t>
            </w:r>
            <w:r>
              <w:rPr>
                <w:rFonts w:ascii="宋体" w:hAnsi="宋体"/>
                <w:sz w:val="24"/>
              </w:rPr>
              <w:t>的投资决策程序</w:t>
            </w:r>
            <w:r>
              <w:rPr>
                <w:rFonts w:ascii="宋体" w:hAnsi="宋体" w:hint="eastAsia"/>
                <w:sz w:val="24"/>
              </w:rPr>
              <w:t>做出</w:t>
            </w:r>
            <w:r>
              <w:rPr>
                <w:rFonts w:ascii="宋体" w:hAnsi="宋体"/>
                <w:sz w:val="24"/>
              </w:rPr>
              <w:t>说明</w:t>
            </w:r>
            <w:r>
              <w:rPr>
                <w:rFonts w:ascii="宋体" w:hAnsi="宋体" w:hint="eastAsia"/>
                <w:sz w:val="24"/>
              </w:rPr>
              <w:t>。</w:t>
            </w:r>
          </w:p>
          <w:p w14:paraId="39621323" w14:textId="77777777" w:rsidR="00000000" w:rsidRDefault="007478C2">
            <w:pPr>
              <w:rPr>
                <w:rFonts w:ascii="宋体" w:hAnsi="宋体"/>
                <w:b/>
                <w:sz w:val="24"/>
              </w:rPr>
            </w:pPr>
            <w:r>
              <w:rPr>
                <w:rFonts w:ascii="宋体" w:hAnsi="宋体" w:hint="eastAsia"/>
                <w:kern w:val="0"/>
                <w:sz w:val="18"/>
              </w:rPr>
              <w:t>（</w:t>
            </w:r>
            <w:r>
              <w:rPr>
                <w:rFonts w:ascii="宋体" w:hAnsi="宋体"/>
                <w:kern w:val="0"/>
                <w:sz w:val="18"/>
              </w:rPr>
              <w:t>1597</w:t>
            </w:r>
            <w:r>
              <w:rPr>
                <w:rFonts w:ascii="宋体" w:hAnsi="宋体" w:hint="eastAsia"/>
                <w:kern w:val="0"/>
                <w:sz w:val="18"/>
              </w:rPr>
              <w:t>）</w:t>
            </w:r>
          </w:p>
        </w:tc>
      </w:tr>
    </w:tbl>
    <w:p w14:paraId="43BFB716" w14:textId="77777777" w:rsidR="00000000" w:rsidRDefault="007478C2">
      <w:pPr>
        <w:rPr>
          <w:rFonts w:ascii="宋体" w:hAnsi="宋体"/>
          <w:b/>
          <w:sz w:val="24"/>
        </w:rPr>
      </w:pPr>
    </w:p>
    <w:p w14:paraId="2CDF94FF" w14:textId="77777777" w:rsidR="00000000" w:rsidRDefault="007478C2">
      <w:pPr>
        <w:outlineLvl w:val="2"/>
        <w:rPr>
          <w:rFonts w:ascii="宋体" w:hAnsi="宋体"/>
          <w:b/>
          <w:sz w:val="24"/>
        </w:rPr>
      </w:pPr>
      <w:r>
        <w:rPr>
          <w:rFonts w:ascii="宋体" w:hAnsi="宋体" w:hint="eastAsia"/>
          <w:b/>
          <w:sz w:val="24"/>
        </w:rPr>
        <w:t>9.11.2</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2D184429" w14:textId="77777777">
        <w:trPr>
          <w:trHeight w:val="453"/>
        </w:trPr>
        <w:tc>
          <w:tcPr>
            <w:tcW w:w="8522" w:type="dxa"/>
          </w:tcPr>
          <w:p w14:paraId="1863C87D" w14:textId="77777777" w:rsidR="00000000" w:rsidRDefault="007478C2">
            <w:pPr>
              <w:rPr>
                <w:rFonts w:ascii="宋体" w:hAnsi="宋体"/>
                <w:sz w:val="24"/>
              </w:rPr>
            </w:pPr>
            <w:r>
              <w:rPr>
                <w:rFonts w:ascii="宋体" w:hAnsi="宋体" w:hint="eastAsia"/>
                <w:sz w:val="24"/>
              </w:rPr>
              <w:t>申明基金投资的前十名股票是否超出基金合同规定的备选股票库。如是，还</w:t>
            </w:r>
            <w:r>
              <w:rPr>
                <w:rFonts w:ascii="宋体" w:hAnsi="宋体"/>
                <w:sz w:val="24"/>
              </w:rPr>
              <w:t>应对</w:t>
            </w:r>
            <w:r>
              <w:rPr>
                <w:rFonts w:ascii="宋体" w:hAnsi="宋体" w:hint="eastAsia"/>
                <w:sz w:val="24"/>
              </w:rPr>
              <w:t>相关股票</w:t>
            </w:r>
            <w:r>
              <w:rPr>
                <w:rFonts w:ascii="宋体" w:hAnsi="宋体"/>
                <w:sz w:val="24"/>
              </w:rPr>
              <w:t>的投资决策程序</w:t>
            </w:r>
            <w:r>
              <w:rPr>
                <w:rFonts w:ascii="宋体" w:hAnsi="宋体" w:hint="eastAsia"/>
                <w:sz w:val="24"/>
              </w:rPr>
              <w:t>做出</w:t>
            </w:r>
            <w:r>
              <w:rPr>
                <w:rFonts w:ascii="宋体" w:hAnsi="宋体"/>
                <w:sz w:val="24"/>
              </w:rPr>
              <w:t>说明</w:t>
            </w:r>
            <w:r>
              <w:rPr>
                <w:rFonts w:ascii="宋体" w:hAnsi="宋体" w:hint="eastAsia"/>
                <w:sz w:val="24"/>
              </w:rPr>
              <w:t>。</w:t>
            </w:r>
          </w:p>
          <w:p w14:paraId="470F32AF" w14:textId="77777777" w:rsidR="00000000" w:rsidRDefault="007478C2">
            <w:pPr>
              <w:rPr>
                <w:rFonts w:ascii="宋体" w:hAnsi="宋体"/>
                <w:sz w:val="24"/>
              </w:rPr>
            </w:pPr>
            <w:r>
              <w:rPr>
                <w:rFonts w:ascii="宋体" w:hAnsi="宋体" w:hint="eastAsia"/>
                <w:kern w:val="0"/>
                <w:sz w:val="18"/>
              </w:rPr>
              <w:t>（</w:t>
            </w:r>
            <w:r>
              <w:rPr>
                <w:rFonts w:ascii="宋体" w:hAnsi="宋体"/>
                <w:kern w:val="0"/>
                <w:sz w:val="18"/>
              </w:rPr>
              <w:t>1598</w:t>
            </w:r>
            <w:r>
              <w:rPr>
                <w:rFonts w:ascii="宋体" w:hAnsi="宋体" w:hint="eastAsia"/>
                <w:kern w:val="0"/>
                <w:sz w:val="18"/>
              </w:rPr>
              <w:t>）</w:t>
            </w:r>
          </w:p>
        </w:tc>
      </w:tr>
    </w:tbl>
    <w:p w14:paraId="16FB918B" w14:textId="77777777" w:rsidR="00000000" w:rsidRDefault="007478C2">
      <w:pPr>
        <w:rPr>
          <w:rFonts w:ascii="宋体" w:hAnsi="宋体"/>
          <w:b/>
          <w:sz w:val="24"/>
        </w:rPr>
      </w:pPr>
    </w:p>
    <w:p w14:paraId="4C0B4142" w14:textId="77777777" w:rsidR="00000000" w:rsidRDefault="007478C2">
      <w:pPr>
        <w:outlineLvl w:val="2"/>
        <w:rPr>
          <w:rFonts w:ascii="宋体" w:hAnsi="宋体"/>
          <w:b/>
          <w:sz w:val="24"/>
        </w:rPr>
      </w:pPr>
      <w:r>
        <w:rPr>
          <w:rFonts w:ascii="宋体" w:hAnsi="宋体" w:hint="eastAsia"/>
          <w:b/>
          <w:sz w:val="24"/>
        </w:rPr>
        <w:t xml:space="preserve">9.11.3 </w:t>
      </w:r>
      <w:r>
        <w:rPr>
          <w:rFonts w:ascii="宋体" w:hAnsi="宋体" w:hint="eastAsia"/>
          <w:b/>
          <w:sz w:val="24"/>
        </w:rPr>
        <w:t>期末其他各项资产构成</w:t>
      </w:r>
    </w:p>
    <w:p w14:paraId="66D370EB" w14:textId="77777777" w:rsidR="00000000" w:rsidRDefault="007478C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771"/>
        <w:gridCol w:w="4201"/>
        <w:gridCol w:w="3715"/>
      </w:tblGrid>
      <w:tr w:rsidR="00000000" w14:paraId="1A63B82F" w14:textId="77777777">
        <w:trPr>
          <w:trHeight w:val="285"/>
          <w:jc w:val="center"/>
        </w:trPr>
        <w:tc>
          <w:tcPr>
            <w:tcW w:w="771" w:type="dxa"/>
            <w:tcBorders>
              <w:top w:val="single" w:sz="4" w:space="0" w:color="auto"/>
              <w:left w:val="single" w:sz="4" w:space="0" w:color="auto"/>
              <w:bottom w:val="single" w:sz="4" w:space="0" w:color="auto"/>
              <w:right w:val="single" w:sz="4" w:space="0" w:color="auto"/>
            </w:tcBorders>
          </w:tcPr>
          <w:p w14:paraId="589FCF72" w14:textId="77777777" w:rsidR="00000000" w:rsidRDefault="007478C2">
            <w:pPr>
              <w:jc w:val="center"/>
              <w:rPr>
                <w:rFonts w:ascii="宋体" w:hAnsi="宋体"/>
                <w:color w:val="000000"/>
                <w:sz w:val="24"/>
              </w:rPr>
            </w:pPr>
            <w:r>
              <w:rPr>
                <w:rFonts w:ascii="宋体" w:hAnsi="宋体" w:hint="eastAsia"/>
                <w:color w:val="000000"/>
                <w:sz w:val="24"/>
              </w:rPr>
              <w:t>序号</w:t>
            </w:r>
          </w:p>
        </w:tc>
        <w:tc>
          <w:tcPr>
            <w:tcW w:w="4201" w:type="dxa"/>
            <w:tcBorders>
              <w:top w:val="single" w:sz="4" w:space="0" w:color="auto"/>
              <w:left w:val="single" w:sz="4" w:space="0" w:color="auto"/>
              <w:bottom w:val="single" w:sz="4" w:space="0" w:color="auto"/>
              <w:right w:val="single" w:sz="4" w:space="0" w:color="auto"/>
            </w:tcBorders>
          </w:tcPr>
          <w:p w14:paraId="05E62DB9" w14:textId="77777777" w:rsidR="00000000" w:rsidRDefault="007478C2">
            <w:pPr>
              <w:jc w:val="center"/>
              <w:rPr>
                <w:rFonts w:ascii="宋体" w:hAnsi="宋体"/>
                <w:color w:val="000000"/>
                <w:sz w:val="24"/>
              </w:rPr>
            </w:pPr>
            <w:r>
              <w:rPr>
                <w:rFonts w:ascii="宋体" w:hAnsi="宋体" w:hint="eastAsia"/>
                <w:color w:val="000000"/>
                <w:sz w:val="24"/>
              </w:rPr>
              <w:t>名称</w:t>
            </w:r>
          </w:p>
        </w:tc>
        <w:tc>
          <w:tcPr>
            <w:tcW w:w="3715"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A74B57F" w14:textId="77777777" w:rsidR="00000000" w:rsidRDefault="007478C2">
            <w:pPr>
              <w:jc w:val="center"/>
              <w:rPr>
                <w:rFonts w:ascii="宋体" w:hAnsi="宋体"/>
                <w:color w:val="000000"/>
                <w:sz w:val="24"/>
              </w:rPr>
            </w:pPr>
            <w:r>
              <w:rPr>
                <w:rFonts w:ascii="宋体" w:hAnsi="宋体" w:hint="eastAsia"/>
                <w:color w:val="000000"/>
                <w:sz w:val="24"/>
              </w:rPr>
              <w:t>金额</w:t>
            </w:r>
          </w:p>
        </w:tc>
      </w:tr>
      <w:tr w:rsidR="00000000" w14:paraId="624D084C" w14:textId="77777777">
        <w:trPr>
          <w:trHeight w:val="90"/>
          <w:jc w:val="center"/>
        </w:trPr>
        <w:tc>
          <w:tcPr>
            <w:tcW w:w="771" w:type="dxa"/>
            <w:tcBorders>
              <w:top w:val="nil"/>
              <w:left w:val="single" w:sz="4" w:space="0" w:color="auto"/>
              <w:bottom w:val="single" w:sz="4" w:space="0" w:color="auto"/>
              <w:right w:val="single" w:sz="4" w:space="0" w:color="auto"/>
            </w:tcBorders>
          </w:tcPr>
          <w:p w14:paraId="7E9D9DE4" w14:textId="77777777" w:rsidR="00000000" w:rsidRDefault="007478C2">
            <w:pPr>
              <w:jc w:val="center"/>
              <w:rPr>
                <w:rFonts w:ascii="宋体" w:hAnsi="宋体"/>
                <w:color w:val="000000"/>
                <w:sz w:val="24"/>
              </w:rPr>
            </w:pPr>
            <w:r>
              <w:rPr>
                <w:rFonts w:ascii="宋体" w:hAnsi="宋体" w:hint="eastAsia"/>
                <w:color w:val="000000"/>
                <w:sz w:val="24"/>
              </w:rPr>
              <w:t>1</w:t>
            </w:r>
          </w:p>
        </w:tc>
        <w:tc>
          <w:tcPr>
            <w:tcW w:w="4201" w:type="dxa"/>
            <w:tcBorders>
              <w:top w:val="nil"/>
              <w:left w:val="single" w:sz="4" w:space="0" w:color="auto"/>
              <w:bottom w:val="single" w:sz="4" w:space="0" w:color="auto"/>
              <w:right w:val="single" w:sz="4" w:space="0" w:color="auto"/>
            </w:tcBorders>
          </w:tcPr>
          <w:p w14:paraId="7FBF2438" w14:textId="77777777" w:rsidR="00000000" w:rsidRDefault="007478C2">
            <w:pPr>
              <w:ind w:leftChars="50" w:left="105"/>
              <w:rPr>
                <w:rFonts w:ascii="宋体" w:hAnsi="宋体"/>
                <w:color w:val="000000"/>
                <w:sz w:val="24"/>
              </w:rPr>
            </w:pPr>
            <w:r>
              <w:rPr>
                <w:rFonts w:ascii="宋体" w:hAnsi="宋体" w:hint="eastAsia"/>
                <w:color w:val="000000"/>
                <w:sz w:val="24"/>
              </w:rPr>
              <w:t>存出保证金</w:t>
            </w:r>
          </w:p>
        </w:tc>
        <w:tc>
          <w:tcPr>
            <w:tcW w:w="3715" w:type="dxa"/>
            <w:tcBorders>
              <w:top w:val="nil"/>
              <w:left w:val="nil"/>
              <w:bottom w:val="single" w:sz="4" w:space="0" w:color="auto"/>
              <w:right w:val="single" w:sz="4" w:space="0" w:color="auto"/>
            </w:tcBorders>
            <w:tcMar>
              <w:top w:w="15" w:type="dxa"/>
              <w:left w:w="15" w:type="dxa"/>
              <w:bottom w:w="0" w:type="dxa"/>
              <w:right w:w="15" w:type="dxa"/>
            </w:tcMar>
            <w:vAlign w:val="bottom"/>
          </w:tcPr>
          <w:p w14:paraId="62DD63DD"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0591</w:t>
            </w:r>
            <w:r>
              <w:rPr>
                <w:rFonts w:ascii="宋体" w:hAnsi="宋体" w:hint="eastAsia"/>
                <w:color w:val="000000"/>
                <w:kern w:val="0"/>
                <w:sz w:val="18"/>
              </w:rPr>
              <w:t>）</w:t>
            </w:r>
          </w:p>
        </w:tc>
      </w:tr>
      <w:tr w:rsidR="00000000" w14:paraId="7C7413CD" w14:textId="77777777">
        <w:trPr>
          <w:trHeight w:val="285"/>
          <w:jc w:val="center"/>
        </w:trPr>
        <w:tc>
          <w:tcPr>
            <w:tcW w:w="771" w:type="dxa"/>
            <w:tcBorders>
              <w:top w:val="nil"/>
              <w:left w:val="single" w:sz="4" w:space="0" w:color="auto"/>
              <w:bottom w:val="single" w:sz="4" w:space="0" w:color="auto"/>
              <w:right w:val="single" w:sz="4" w:space="0" w:color="auto"/>
            </w:tcBorders>
          </w:tcPr>
          <w:p w14:paraId="404444D8" w14:textId="77777777" w:rsidR="00000000" w:rsidRDefault="007478C2">
            <w:pPr>
              <w:jc w:val="center"/>
              <w:rPr>
                <w:rFonts w:ascii="宋体" w:hAnsi="宋体"/>
                <w:color w:val="000000"/>
                <w:sz w:val="24"/>
              </w:rPr>
            </w:pPr>
            <w:r>
              <w:rPr>
                <w:rFonts w:ascii="宋体" w:hAnsi="宋体" w:hint="eastAsia"/>
                <w:color w:val="000000"/>
                <w:sz w:val="24"/>
              </w:rPr>
              <w:t>2</w:t>
            </w:r>
          </w:p>
        </w:tc>
        <w:tc>
          <w:tcPr>
            <w:tcW w:w="4201" w:type="dxa"/>
            <w:tcBorders>
              <w:top w:val="nil"/>
              <w:left w:val="single" w:sz="4" w:space="0" w:color="auto"/>
              <w:bottom w:val="single" w:sz="4" w:space="0" w:color="auto"/>
              <w:right w:val="single" w:sz="4" w:space="0" w:color="auto"/>
            </w:tcBorders>
          </w:tcPr>
          <w:p w14:paraId="1611E844" w14:textId="77777777" w:rsidR="00000000" w:rsidRDefault="007478C2">
            <w:pPr>
              <w:ind w:leftChars="50" w:left="105"/>
              <w:rPr>
                <w:rFonts w:ascii="宋体" w:hAnsi="宋体"/>
                <w:color w:val="000000"/>
                <w:sz w:val="24"/>
              </w:rPr>
            </w:pPr>
            <w:r>
              <w:rPr>
                <w:rFonts w:ascii="宋体" w:hAnsi="宋体" w:hint="eastAsia"/>
                <w:color w:val="000000"/>
                <w:sz w:val="24"/>
              </w:rPr>
              <w:t>应收清算款</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48082B5B" w14:textId="77777777" w:rsidR="00000000" w:rsidRDefault="007478C2">
            <w:pPr>
              <w:jc w:val="right"/>
              <w:rPr>
                <w:rFonts w:ascii="宋体" w:hAnsi="宋体" w:hint="eastAsia"/>
                <w:color w:val="000000"/>
                <w:kern w:val="0"/>
                <w:sz w:val="18"/>
              </w:rPr>
            </w:pPr>
            <w:r>
              <w:rPr>
                <w:rFonts w:hint="eastAsia"/>
                <w:color w:val="000000"/>
                <w:sz w:val="18"/>
              </w:rPr>
              <w:t>（</w:t>
            </w:r>
            <w:r>
              <w:rPr>
                <w:rFonts w:hint="eastAsia"/>
                <w:color w:val="000000"/>
                <w:sz w:val="18"/>
              </w:rPr>
              <w:t>0598</w:t>
            </w:r>
            <w:r>
              <w:rPr>
                <w:rFonts w:ascii="宋体" w:hAnsi="宋体" w:hint="eastAsia"/>
                <w:color w:val="000000"/>
                <w:kern w:val="0"/>
                <w:sz w:val="18"/>
              </w:rPr>
              <w:t>）</w:t>
            </w:r>
          </w:p>
        </w:tc>
      </w:tr>
      <w:tr w:rsidR="00000000" w14:paraId="02CA9768" w14:textId="77777777">
        <w:trPr>
          <w:trHeight w:val="285"/>
          <w:jc w:val="center"/>
        </w:trPr>
        <w:tc>
          <w:tcPr>
            <w:tcW w:w="771" w:type="dxa"/>
            <w:tcBorders>
              <w:top w:val="nil"/>
              <w:left w:val="single" w:sz="4" w:space="0" w:color="auto"/>
              <w:bottom w:val="single" w:sz="4" w:space="0" w:color="auto"/>
              <w:right w:val="single" w:sz="4" w:space="0" w:color="auto"/>
            </w:tcBorders>
          </w:tcPr>
          <w:p w14:paraId="0C28A632" w14:textId="77777777" w:rsidR="00000000" w:rsidRDefault="007478C2">
            <w:pPr>
              <w:jc w:val="center"/>
              <w:rPr>
                <w:rFonts w:ascii="宋体" w:hAnsi="宋体"/>
                <w:color w:val="000000"/>
                <w:sz w:val="24"/>
              </w:rPr>
            </w:pPr>
            <w:r>
              <w:rPr>
                <w:rFonts w:ascii="宋体" w:hAnsi="宋体" w:hint="eastAsia"/>
                <w:color w:val="000000"/>
                <w:sz w:val="24"/>
              </w:rPr>
              <w:t>3</w:t>
            </w:r>
          </w:p>
        </w:tc>
        <w:tc>
          <w:tcPr>
            <w:tcW w:w="4201" w:type="dxa"/>
            <w:tcBorders>
              <w:top w:val="nil"/>
              <w:left w:val="single" w:sz="4" w:space="0" w:color="auto"/>
              <w:bottom w:val="single" w:sz="4" w:space="0" w:color="auto"/>
              <w:right w:val="single" w:sz="4" w:space="0" w:color="auto"/>
            </w:tcBorders>
          </w:tcPr>
          <w:p w14:paraId="0E7C966C" w14:textId="77777777" w:rsidR="00000000" w:rsidRDefault="007478C2">
            <w:pPr>
              <w:ind w:leftChars="50" w:left="105"/>
              <w:rPr>
                <w:rFonts w:ascii="宋体" w:hAnsi="宋体"/>
                <w:color w:val="000000"/>
                <w:sz w:val="24"/>
              </w:rPr>
            </w:pPr>
            <w:r>
              <w:rPr>
                <w:rFonts w:ascii="宋体" w:hAnsi="宋体" w:hint="eastAsia"/>
                <w:color w:val="000000"/>
                <w:sz w:val="24"/>
              </w:rPr>
              <w:t>应收股利</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5CA360EF"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0600</w:t>
            </w:r>
            <w:r>
              <w:rPr>
                <w:rFonts w:ascii="宋体" w:hAnsi="宋体" w:hint="eastAsia"/>
                <w:color w:val="000000"/>
                <w:kern w:val="0"/>
                <w:sz w:val="18"/>
              </w:rPr>
              <w:t>）</w:t>
            </w:r>
          </w:p>
        </w:tc>
      </w:tr>
      <w:tr w:rsidR="00000000" w14:paraId="69FB6683" w14:textId="77777777">
        <w:trPr>
          <w:trHeight w:val="285"/>
          <w:jc w:val="center"/>
        </w:trPr>
        <w:tc>
          <w:tcPr>
            <w:tcW w:w="771" w:type="dxa"/>
            <w:tcBorders>
              <w:top w:val="nil"/>
              <w:left w:val="single" w:sz="4" w:space="0" w:color="auto"/>
              <w:bottom w:val="single" w:sz="4" w:space="0" w:color="auto"/>
              <w:right w:val="single" w:sz="4" w:space="0" w:color="auto"/>
            </w:tcBorders>
          </w:tcPr>
          <w:p w14:paraId="311F1772" w14:textId="77777777" w:rsidR="00000000" w:rsidRDefault="007478C2">
            <w:pPr>
              <w:jc w:val="center"/>
              <w:rPr>
                <w:rFonts w:ascii="宋体" w:hAnsi="宋体"/>
                <w:color w:val="000000"/>
                <w:sz w:val="24"/>
              </w:rPr>
            </w:pPr>
            <w:r>
              <w:rPr>
                <w:rFonts w:ascii="宋体" w:hAnsi="宋体" w:hint="eastAsia"/>
                <w:color w:val="000000"/>
                <w:sz w:val="24"/>
              </w:rPr>
              <w:t>4</w:t>
            </w:r>
          </w:p>
        </w:tc>
        <w:tc>
          <w:tcPr>
            <w:tcW w:w="4201" w:type="dxa"/>
            <w:tcBorders>
              <w:top w:val="nil"/>
              <w:left w:val="single" w:sz="4" w:space="0" w:color="auto"/>
              <w:bottom w:val="single" w:sz="4" w:space="0" w:color="auto"/>
              <w:right w:val="single" w:sz="4" w:space="0" w:color="auto"/>
            </w:tcBorders>
          </w:tcPr>
          <w:p w14:paraId="10D33FC5" w14:textId="77777777" w:rsidR="00000000" w:rsidRDefault="007478C2">
            <w:pPr>
              <w:ind w:leftChars="50" w:left="105"/>
              <w:rPr>
                <w:rFonts w:ascii="宋体" w:hAnsi="宋体"/>
                <w:color w:val="000000"/>
                <w:sz w:val="24"/>
              </w:rPr>
            </w:pPr>
            <w:r>
              <w:rPr>
                <w:rFonts w:ascii="宋体" w:hAnsi="宋体" w:hint="eastAsia"/>
                <w:color w:val="000000"/>
                <w:sz w:val="24"/>
              </w:rPr>
              <w:t>应收利息</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13421A66"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0599</w:t>
            </w:r>
            <w:r>
              <w:rPr>
                <w:rFonts w:ascii="宋体" w:hAnsi="宋体" w:hint="eastAsia"/>
                <w:color w:val="000000"/>
                <w:kern w:val="0"/>
                <w:sz w:val="18"/>
              </w:rPr>
              <w:t>）</w:t>
            </w:r>
          </w:p>
        </w:tc>
      </w:tr>
      <w:tr w:rsidR="00000000" w14:paraId="5FDDFEFC" w14:textId="77777777">
        <w:trPr>
          <w:trHeight w:val="285"/>
          <w:jc w:val="center"/>
        </w:trPr>
        <w:tc>
          <w:tcPr>
            <w:tcW w:w="771" w:type="dxa"/>
            <w:tcBorders>
              <w:top w:val="nil"/>
              <w:left w:val="single" w:sz="4" w:space="0" w:color="auto"/>
              <w:bottom w:val="single" w:sz="4" w:space="0" w:color="auto"/>
              <w:right w:val="single" w:sz="4" w:space="0" w:color="auto"/>
            </w:tcBorders>
          </w:tcPr>
          <w:p w14:paraId="6C9896EA" w14:textId="77777777" w:rsidR="00000000" w:rsidRDefault="007478C2">
            <w:pPr>
              <w:jc w:val="center"/>
              <w:rPr>
                <w:rFonts w:ascii="宋体" w:hAnsi="宋体"/>
                <w:color w:val="000000"/>
                <w:sz w:val="24"/>
              </w:rPr>
            </w:pPr>
            <w:r>
              <w:rPr>
                <w:rFonts w:ascii="宋体" w:hAnsi="宋体" w:hint="eastAsia"/>
                <w:color w:val="000000"/>
                <w:sz w:val="24"/>
              </w:rPr>
              <w:t>5</w:t>
            </w:r>
          </w:p>
        </w:tc>
        <w:tc>
          <w:tcPr>
            <w:tcW w:w="4201" w:type="dxa"/>
            <w:tcBorders>
              <w:top w:val="nil"/>
              <w:left w:val="single" w:sz="4" w:space="0" w:color="auto"/>
              <w:bottom w:val="single" w:sz="4" w:space="0" w:color="auto"/>
              <w:right w:val="single" w:sz="4" w:space="0" w:color="auto"/>
            </w:tcBorders>
          </w:tcPr>
          <w:p w14:paraId="34E27B5B" w14:textId="77777777" w:rsidR="00000000" w:rsidRDefault="007478C2">
            <w:pPr>
              <w:ind w:leftChars="50" w:left="105"/>
              <w:rPr>
                <w:rFonts w:ascii="宋体" w:hAnsi="宋体"/>
                <w:color w:val="000000"/>
                <w:sz w:val="24"/>
              </w:rPr>
            </w:pPr>
            <w:r>
              <w:rPr>
                <w:rFonts w:ascii="宋体" w:hAnsi="宋体" w:hint="eastAsia"/>
                <w:color w:val="000000"/>
                <w:sz w:val="24"/>
              </w:rPr>
              <w:t>应收申购款</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6FA31EB5"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0601</w:t>
            </w:r>
            <w:r>
              <w:rPr>
                <w:rFonts w:ascii="宋体" w:hAnsi="宋体" w:hint="eastAsia"/>
                <w:color w:val="000000"/>
                <w:kern w:val="0"/>
                <w:sz w:val="18"/>
              </w:rPr>
              <w:t>）</w:t>
            </w:r>
          </w:p>
        </w:tc>
      </w:tr>
      <w:tr w:rsidR="00000000" w14:paraId="084721CF" w14:textId="77777777">
        <w:trPr>
          <w:trHeight w:val="285"/>
          <w:jc w:val="center"/>
        </w:trPr>
        <w:tc>
          <w:tcPr>
            <w:tcW w:w="771" w:type="dxa"/>
            <w:tcBorders>
              <w:top w:val="nil"/>
              <w:left w:val="single" w:sz="4" w:space="0" w:color="auto"/>
              <w:bottom w:val="single" w:sz="4" w:space="0" w:color="auto"/>
              <w:right w:val="single" w:sz="4" w:space="0" w:color="auto"/>
            </w:tcBorders>
          </w:tcPr>
          <w:p w14:paraId="628C05DA" w14:textId="77777777" w:rsidR="00000000" w:rsidRDefault="007478C2">
            <w:pPr>
              <w:jc w:val="center"/>
              <w:rPr>
                <w:rFonts w:ascii="宋体" w:hAnsi="宋体"/>
                <w:color w:val="000000"/>
                <w:sz w:val="24"/>
              </w:rPr>
            </w:pPr>
            <w:r>
              <w:rPr>
                <w:rFonts w:ascii="宋体" w:hAnsi="宋体" w:hint="eastAsia"/>
                <w:color w:val="000000"/>
                <w:sz w:val="24"/>
              </w:rPr>
              <w:t>6</w:t>
            </w:r>
          </w:p>
        </w:tc>
        <w:tc>
          <w:tcPr>
            <w:tcW w:w="4201" w:type="dxa"/>
            <w:tcBorders>
              <w:top w:val="nil"/>
              <w:left w:val="single" w:sz="4" w:space="0" w:color="auto"/>
              <w:bottom w:val="single" w:sz="4" w:space="0" w:color="auto"/>
              <w:right w:val="single" w:sz="4" w:space="0" w:color="auto"/>
            </w:tcBorders>
          </w:tcPr>
          <w:p w14:paraId="30C96326" w14:textId="77777777" w:rsidR="00000000" w:rsidRDefault="007478C2">
            <w:pPr>
              <w:ind w:leftChars="50" w:left="105"/>
              <w:rPr>
                <w:rFonts w:ascii="宋体" w:hAnsi="宋体"/>
                <w:color w:val="000000"/>
                <w:sz w:val="24"/>
              </w:rPr>
            </w:pPr>
            <w:r>
              <w:rPr>
                <w:rFonts w:ascii="宋体" w:hAnsi="宋体" w:hint="eastAsia"/>
                <w:color w:val="000000"/>
                <w:sz w:val="24"/>
              </w:rPr>
              <w:t>其他应收款</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38ED724F"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1603</w:t>
            </w:r>
            <w:r>
              <w:rPr>
                <w:rFonts w:ascii="宋体" w:hAnsi="宋体" w:hint="eastAsia"/>
                <w:color w:val="000000"/>
                <w:kern w:val="0"/>
                <w:sz w:val="18"/>
              </w:rPr>
              <w:t>）</w:t>
            </w:r>
          </w:p>
        </w:tc>
      </w:tr>
      <w:tr w:rsidR="00000000" w14:paraId="07401A29" w14:textId="77777777">
        <w:trPr>
          <w:trHeight w:val="285"/>
          <w:jc w:val="center"/>
        </w:trPr>
        <w:tc>
          <w:tcPr>
            <w:tcW w:w="771" w:type="dxa"/>
            <w:tcBorders>
              <w:top w:val="nil"/>
              <w:left w:val="single" w:sz="4" w:space="0" w:color="auto"/>
              <w:bottom w:val="single" w:sz="4" w:space="0" w:color="auto"/>
              <w:right w:val="single" w:sz="4" w:space="0" w:color="auto"/>
            </w:tcBorders>
          </w:tcPr>
          <w:p w14:paraId="2BE8C543" w14:textId="77777777" w:rsidR="00000000" w:rsidRDefault="007478C2">
            <w:pPr>
              <w:jc w:val="center"/>
              <w:rPr>
                <w:rFonts w:ascii="宋体" w:hAnsi="宋体"/>
                <w:color w:val="000000"/>
                <w:sz w:val="24"/>
              </w:rPr>
            </w:pPr>
            <w:r>
              <w:rPr>
                <w:rFonts w:ascii="宋体" w:hAnsi="宋体" w:hint="eastAsia"/>
                <w:color w:val="000000"/>
                <w:sz w:val="24"/>
              </w:rPr>
              <w:t>7</w:t>
            </w:r>
          </w:p>
        </w:tc>
        <w:tc>
          <w:tcPr>
            <w:tcW w:w="4201" w:type="dxa"/>
            <w:tcBorders>
              <w:top w:val="nil"/>
              <w:left w:val="single" w:sz="4" w:space="0" w:color="auto"/>
              <w:bottom w:val="single" w:sz="4" w:space="0" w:color="auto"/>
              <w:right w:val="single" w:sz="4" w:space="0" w:color="auto"/>
            </w:tcBorders>
          </w:tcPr>
          <w:p w14:paraId="1BE4649F" w14:textId="77777777" w:rsidR="00000000" w:rsidRDefault="007478C2">
            <w:pPr>
              <w:ind w:leftChars="50" w:left="105"/>
              <w:rPr>
                <w:rFonts w:ascii="宋体" w:hAnsi="宋体"/>
                <w:color w:val="000000"/>
                <w:kern w:val="0"/>
                <w:sz w:val="18"/>
              </w:rPr>
            </w:pPr>
            <w:r>
              <w:rPr>
                <w:rFonts w:ascii="宋体" w:hAnsi="宋体" w:hint="eastAsia"/>
                <w:color w:val="000000"/>
                <w:sz w:val="24"/>
              </w:rPr>
              <w:t>待摊费用</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23F4F3F7"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w:t>
            </w:r>
            <w:r>
              <w:rPr>
                <w:rFonts w:ascii="宋体" w:hAnsi="宋体" w:hint="eastAsia"/>
                <w:color w:val="000000"/>
                <w:kern w:val="0"/>
                <w:sz w:val="18"/>
              </w:rPr>
              <w:t>4</w:t>
            </w:r>
            <w:r>
              <w:rPr>
                <w:rFonts w:ascii="宋体" w:hAnsi="宋体" w:hint="eastAsia"/>
                <w:color w:val="000000"/>
                <w:kern w:val="0"/>
                <w:sz w:val="18"/>
              </w:rPr>
              <w:t>）</w:t>
            </w:r>
          </w:p>
        </w:tc>
      </w:tr>
      <w:tr w:rsidR="00000000" w14:paraId="4C53F79A" w14:textId="77777777">
        <w:trPr>
          <w:trHeight w:val="285"/>
          <w:jc w:val="center"/>
        </w:trPr>
        <w:tc>
          <w:tcPr>
            <w:tcW w:w="771" w:type="dxa"/>
            <w:tcBorders>
              <w:top w:val="nil"/>
              <w:left w:val="single" w:sz="4" w:space="0" w:color="auto"/>
              <w:bottom w:val="single" w:sz="4" w:space="0" w:color="auto"/>
              <w:right w:val="single" w:sz="4" w:space="0" w:color="auto"/>
            </w:tcBorders>
          </w:tcPr>
          <w:p w14:paraId="413838B0" w14:textId="77777777" w:rsidR="00000000" w:rsidRDefault="007478C2">
            <w:pPr>
              <w:jc w:val="center"/>
              <w:rPr>
                <w:rFonts w:ascii="宋体" w:hAnsi="宋体"/>
                <w:color w:val="000000"/>
                <w:sz w:val="24"/>
              </w:rPr>
            </w:pPr>
            <w:r>
              <w:rPr>
                <w:rFonts w:ascii="宋体" w:hAnsi="宋体"/>
                <w:color w:val="000000"/>
                <w:sz w:val="24"/>
              </w:rPr>
              <w:t>…</w:t>
            </w:r>
          </w:p>
        </w:tc>
        <w:tc>
          <w:tcPr>
            <w:tcW w:w="4201" w:type="dxa"/>
            <w:tcBorders>
              <w:top w:val="nil"/>
              <w:left w:val="single" w:sz="4" w:space="0" w:color="auto"/>
              <w:bottom w:val="single" w:sz="4" w:space="0" w:color="auto"/>
              <w:right w:val="single" w:sz="4" w:space="0" w:color="auto"/>
            </w:tcBorders>
          </w:tcPr>
          <w:p w14:paraId="24E38EB5"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1600</w:t>
            </w:r>
            <w:r>
              <w:rPr>
                <w:rFonts w:ascii="宋体" w:hAnsi="宋体" w:hint="eastAsia"/>
                <w:color w:val="000000"/>
                <w:kern w:val="0"/>
                <w:sz w:val="18"/>
              </w:rPr>
              <w:t>）</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48E67644"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w:t>
            </w:r>
            <w:r>
              <w:rPr>
                <w:rFonts w:ascii="宋体" w:hAnsi="宋体" w:hint="eastAsia"/>
                <w:color w:val="000000"/>
                <w:kern w:val="0"/>
                <w:sz w:val="18"/>
              </w:rPr>
              <w:t>1</w:t>
            </w:r>
            <w:r>
              <w:rPr>
                <w:rFonts w:ascii="宋体" w:hAnsi="宋体" w:hint="eastAsia"/>
                <w:color w:val="000000"/>
                <w:kern w:val="0"/>
                <w:sz w:val="18"/>
              </w:rPr>
              <w:t>）</w:t>
            </w:r>
          </w:p>
        </w:tc>
      </w:tr>
      <w:tr w:rsidR="00000000" w14:paraId="468E2E59" w14:textId="77777777">
        <w:trPr>
          <w:trHeight w:val="285"/>
          <w:jc w:val="center"/>
        </w:trPr>
        <w:tc>
          <w:tcPr>
            <w:tcW w:w="771" w:type="dxa"/>
            <w:tcBorders>
              <w:top w:val="nil"/>
              <w:left w:val="single" w:sz="4" w:space="0" w:color="auto"/>
              <w:bottom w:val="single" w:sz="4" w:space="0" w:color="auto"/>
              <w:right w:val="single" w:sz="4" w:space="0" w:color="auto"/>
            </w:tcBorders>
          </w:tcPr>
          <w:p w14:paraId="4C4EB42C" w14:textId="77777777" w:rsidR="00000000" w:rsidRDefault="007478C2">
            <w:pPr>
              <w:jc w:val="center"/>
              <w:rPr>
                <w:rFonts w:ascii="宋体" w:hAnsi="宋体"/>
                <w:color w:val="000000"/>
                <w:sz w:val="24"/>
              </w:rPr>
            </w:pPr>
            <w:r>
              <w:rPr>
                <w:rFonts w:ascii="宋体" w:hAnsi="宋体" w:hint="eastAsia"/>
                <w:color w:val="000000"/>
                <w:sz w:val="24"/>
              </w:rPr>
              <w:t>N-1</w:t>
            </w:r>
          </w:p>
        </w:tc>
        <w:tc>
          <w:tcPr>
            <w:tcW w:w="4201" w:type="dxa"/>
            <w:tcBorders>
              <w:top w:val="nil"/>
              <w:left w:val="single" w:sz="4" w:space="0" w:color="auto"/>
              <w:bottom w:val="single" w:sz="4" w:space="0" w:color="auto"/>
              <w:right w:val="single" w:sz="4" w:space="0" w:color="auto"/>
            </w:tcBorders>
          </w:tcPr>
          <w:p w14:paraId="0262E50A" w14:textId="77777777" w:rsidR="00000000" w:rsidRDefault="007478C2">
            <w:pPr>
              <w:ind w:leftChars="50" w:left="105"/>
              <w:rPr>
                <w:rFonts w:ascii="宋体" w:hAnsi="宋体"/>
                <w:color w:val="000000"/>
                <w:sz w:val="24"/>
              </w:rPr>
            </w:pPr>
            <w:r>
              <w:rPr>
                <w:rFonts w:ascii="宋体" w:hAnsi="宋体" w:hint="eastAsia"/>
                <w:color w:val="000000"/>
                <w:sz w:val="24"/>
              </w:rPr>
              <w:t>其他</w:t>
            </w:r>
          </w:p>
        </w:tc>
        <w:tc>
          <w:tcPr>
            <w:tcW w:w="3715" w:type="dxa"/>
            <w:tcBorders>
              <w:top w:val="nil"/>
              <w:left w:val="nil"/>
              <w:bottom w:val="single" w:sz="4" w:space="0" w:color="auto"/>
              <w:right w:val="single" w:sz="4" w:space="0" w:color="auto"/>
            </w:tcBorders>
            <w:tcMar>
              <w:top w:w="15" w:type="dxa"/>
              <w:left w:w="15" w:type="dxa"/>
              <w:bottom w:w="0" w:type="dxa"/>
              <w:right w:w="15" w:type="dxa"/>
            </w:tcMar>
          </w:tcPr>
          <w:p w14:paraId="26F95713"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1605</w:t>
            </w:r>
            <w:r>
              <w:rPr>
                <w:rFonts w:ascii="宋体" w:hAnsi="宋体" w:hint="eastAsia"/>
                <w:color w:val="000000"/>
                <w:kern w:val="0"/>
                <w:sz w:val="18"/>
              </w:rPr>
              <w:t>）</w:t>
            </w:r>
          </w:p>
        </w:tc>
      </w:tr>
      <w:tr w:rsidR="00000000" w14:paraId="7DCCE774" w14:textId="77777777">
        <w:trPr>
          <w:trHeight w:val="285"/>
          <w:jc w:val="center"/>
        </w:trPr>
        <w:tc>
          <w:tcPr>
            <w:tcW w:w="771" w:type="dxa"/>
            <w:tcBorders>
              <w:top w:val="single" w:sz="4" w:space="0" w:color="auto"/>
              <w:left w:val="single" w:sz="4" w:space="0" w:color="auto"/>
              <w:bottom w:val="single" w:sz="4" w:space="0" w:color="auto"/>
              <w:right w:val="single" w:sz="4" w:space="0" w:color="auto"/>
            </w:tcBorders>
          </w:tcPr>
          <w:p w14:paraId="5794F0E2" w14:textId="77777777" w:rsidR="00000000" w:rsidRDefault="007478C2">
            <w:pPr>
              <w:jc w:val="center"/>
              <w:rPr>
                <w:rFonts w:ascii="宋体" w:hAnsi="宋体"/>
                <w:color w:val="000000"/>
                <w:sz w:val="24"/>
              </w:rPr>
            </w:pPr>
            <w:r>
              <w:rPr>
                <w:rFonts w:ascii="宋体" w:hAnsi="宋体" w:hint="eastAsia"/>
                <w:color w:val="000000"/>
                <w:sz w:val="24"/>
              </w:rPr>
              <w:t>N</w:t>
            </w:r>
          </w:p>
        </w:tc>
        <w:tc>
          <w:tcPr>
            <w:tcW w:w="4201" w:type="dxa"/>
            <w:tcBorders>
              <w:top w:val="single" w:sz="4" w:space="0" w:color="auto"/>
              <w:left w:val="single" w:sz="4" w:space="0" w:color="auto"/>
              <w:bottom w:val="single" w:sz="4" w:space="0" w:color="auto"/>
              <w:right w:val="single" w:sz="4" w:space="0" w:color="auto"/>
            </w:tcBorders>
          </w:tcPr>
          <w:p w14:paraId="07EA052B" w14:textId="77777777" w:rsidR="00000000" w:rsidRDefault="007478C2">
            <w:pPr>
              <w:ind w:leftChars="50" w:left="105"/>
              <w:rPr>
                <w:rFonts w:ascii="宋体" w:hAnsi="宋体"/>
                <w:color w:val="000000"/>
                <w:sz w:val="24"/>
              </w:rPr>
            </w:pPr>
            <w:r>
              <w:rPr>
                <w:rFonts w:ascii="宋体" w:hAnsi="宋体" w:hint="eastAsia"/>
                <w:color w:val="000000"/>
                <w:sz w:val="24"/>
              </w:rPr>
              <w:t>合计</w:t>
            </w:r>
          </w:p>
        </w:tc>
        <w:tc>
          <w:tcPr>
            <w:tcW w:w="3715"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D4E7C9"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color w:val="000000"/>
                <w:kern w:val="0"/>
                <w:sz w:val="18"/>
              </w:rPr>
              <w:t>1606</w:t>
            </w:r>
            <w:r>
              <w:rPr>
                <w:rFonts w:ascii="宋体" w:hAnsi="宋体" w:hint="eastAsia"/>
                <w:color w:val="000000"/>
                <w:kern w:val="0"/>
                <w:sz w:val="18"/>
              </w:rPr>
              <w:t>）</w:t>
            </w:r>
          </w:p>
        </w:tc>
      </w:tr>
    </w:tbl>
    <w:p w14:paraId="38D83A63"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1607</w:t>
      </w:r>
      <w:r>
        <w:rPr>
          <w:rFonts w:ascii="宋体" w:hAnsi="宋体" w:hint="eastAsia"/>
          <w:kern w:val="0"/>
          <w:sz w:val="18"/>
        </w:rPr>
        <w:t>）</w:t>
      </w:r>
    </w:p>
    <w:p w14:paraId="5A44BB82" w14:textId="77777777" w:rsidR="00000000" w:rsidRDefault="007478C2">
      <w:pPr>
        <w:rPr>
          <w:rFonts w:ascii="宋体" w:hAnsi="宋体"/>
          <w:b/>
          <w:sz w:val="24"/>
        </w:rPr>
      </w:pPr>
    </w:p>
    <w:p w14:paraId="19DA5860" w14:textId="77777777" w:rsidR="00000000" w:rsidRDefault="007478C2">
      <w:pPr>
        <w:outlineLvl w:val="2"/>
        <w:rPr>
          <w:rFonts w:ascii="宋体" w:hAnsi="宋体"/>
          <w:b/>
          <w:sz w:val="24"/>
        </w:rPr>
      </w:pPr>
      <w:r>
        <w:rPr>
          <w:rFonts w:ascii="宋体" w:hAnsi="宋体" w:hint="eastAsia"/>
          <w:b/>
          <w:sz w:val="24"/>
        </w:rPr>
        <w:t xml:space="preserve">9.11.4 </w:t>
      </w:r>
      <w:r>
        <w:rPr>
          <w:rFonts w:ascii="宋体" w:hAnsi="宋体" w:hint="eastAsia"/>
          <w:b/>
          <w:sz w:val="24"/>
        </w:rPr>
        <w:t>期末持有的处于转股期的可转换债券明细</w:t>
      </w:r>
    </w:p>
    <w:p w14:paraId="687D0ECC" w14:textId="77777777" w:rsidR="00000000" w:rsidRDefault="007478C2">
      <w:pPr>
        <w:wordWrap w:val="0"/>
        <w:spacing w:line="360" w:lineRule="auto"/>
        <w:jc w:val="right"/>
        <w:rPr>
          <w:rFonts w:ascii="宋体" w:hAnsi="宋体"/>
          <w:b/>
          <w:sz w:val="24"/>
          <w:vertAlign w:val="superscript"/>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720"/>
        <w:gridCol w:w="1140"/>
        <w:gridCol w:w="1140"/>
        <w:gridCol w:w="2060"/>
        <w:gridCol w:w="3060"/>
      </w:tblGrid>
      <w:tr w:rsidR="00000000" w14:paraId="0AF10FF7"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20ADA398"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序号</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069BEE2"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债券代码</w:t>
            </w: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3CCB493"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债券名</w:t>
            </w:r>
            <w:r>
              <w:rPr>
                <w:rFonts w:ascii="宋体" w:eastAsia="宋体" w:hAnsi="宋体" w:hint="eastAsia"/>
                <w:kern w:val="2"/>
              </w:rPr>
              <w:t>称</w:t>
            </w: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F384863"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pPr>
            <w:r>
              <w:rPr>
                <w:rFonts w:ascii="宋体" w:eastAsia="宋体" w:hAnsi="宋体" w:hint="eastAsia"/>
                <w:kern w:val="2"/>
              </w:rPr>
              <w:t>公允价值</w:t>
            </w: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D3DE7C4" w14:textId="77777777" w:rsidR="00000000" w:rsidRDefault="007478C2">
            <w:pPr>
              <w:pStyle w:val="NormalWeb"/>
              <w:jc w:val="center"/>
            </w:pPr>
            <w:r>
              <w:rPr>
                <w:rFonts w:hint="eastAsia"/>
              </w:rPr>
              <w:t>占基金资产净值比例（％）</w:t>
            </w:r>
          </w:p>
        </w:tc>
      </w:tr>
      <w:tr w:rsidR="00000000" w14:paraId="4EA653ED"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5CFE2E53"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1609</w:t>
            </w:r>
            <w:r>
              <w:rPr>
                <w:rFonts w:ascii="宋体" w:hAnsi="宋体" w:hint="eastAsia"/>
                <w:kern w:val="0"/>
                <w:sz w:val="18"/>
              </w:rPr>
              <w:t>）</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E441DD1"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1610</w:t>
            </w:r>
            <w:r>
              <w:rPr>
                <w:rFonts w:ascii="宋体" w:hAnsi="宋体" w:hint="eastAsia"/>
                <w:kern w:val="0"/>
                <w:sz w:val="18"/>
              </w:rPr>
              <w:t>）</w:t>
            </w: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6389179"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1611</w:t>
            </w:r>
            <w:r>
              <w:rPr>
                <w:rFonts w:ascii="宋体" w:hAnsi="宋体" w:hint="eastAsia"/>
                <w:kern w:val="0"/>
                <w:sz w:val="18"/>
              </w:rPr>
              <w:t>）</w:t>
            </w: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331B1CA"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kern w:val="0"/>
                <w:sz w:val="18"/>
              </w:rPr>
              <w:t>1614</w:t>
            </w:r>
            <w:r>
              <w:rPr>
                <w:rFonts w:ascii="宋体" w:hAnsi="宋体" w:hint="eastAsia"/>
                <w:kern w:val="0"/>
                <w:sz w:val="18"/>
              </w:rPr>
              <w:t>）</w:t>
            </w: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147E5C44"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kern w:val="0"/>
                <w:sz w:val="18"/>
              </w:rPr>
              <w:t>1615</w:t>
            </w:r>
            <w:r>
              <w:rPr>
                <w:rFonts w:ascii="宋体" w:hAnsi="宋体" w:hint="eastAsia"/>
                <w:kern w:val="0"/>
                <w:sz w:val="18"/>
              </w:rPr>
              <w:t>）</w:t>
            </w:r>
          </w:p>
        </w:tc>
      </w:tr>
      <w:tr w:rsidR="00000000" w14:paraId="5529C476"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5DEE7FEA"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1</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1AE2587" w14:textId="77777777" w:rsidR="00000000" w:rsidRDefault="007478C2">
            <w:pPr>
              <w:jc w:val="center"/>
              <w:rPr>
                <w:rFonts w:ascii="宋体" w:hAnsi="宋体"/>
                <w:sz w:val="24"/>
              </w:rPr>
            </w:pP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0E266A3" w14:textId="77777777" w:rsidR="00000000" w:rsidRDefault="007478C2">
            <w:pPr>
              <w:jc w:val="center"/>
              <w:rPr>
                <w:rFonts w:ascii="宋体" w:hAnsi="宋体"/>
                <w:sz w:val="24"/>
              </w:rPr>
            </w:pP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88856B3" w14:textId="77777777" w:rsidR="00000000" w:rsidRDefault="007478C2">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17308EA" w14:textId="77777777" w:rsidR="00000000" w:rsidRDefault="007478C2">
            <w:pPr>
              <w:jc w:val="right"/>
              <w:rPr>
                <w:rFonts w:ascii="宋体" w:hAnsi="宋体"/>
                <w:sz w:val="24"/>
              </w:rPr>
            </w:pPr>
          </w:p>
        </w:tc>
      </w:tr>
      <w:tr w:rsidR="00000000" w14:paraId="1F65D1C9"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3E62B956"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2</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C6CE33E" w14:textId="77777777" w:rsidR="00000000" w:rsidRDefault="007478C2">
            <w:pPr>
              <w:jc w:val="center"/>
              <w:rPr>
                <w:rFonts w:ascii="宋体" w:hAnsi="宋体"/>
                <w:sz w:val="24"/>
              </w:rPr>
            </w:pP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856BAE9" w14:textId="77777777" w:rsidR="00000000" w:rsidRDefault="007478C2">
            <w:pPr>
              <w:jc w:val="center"/>
              <w:rPr>
                <w:rFonts w:ascii="宋体" w:hAnsi="宋体"/>
                <w:sz w:val="24"/>
              </w:rPr>
            </w:pP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24D3A03" w14:textId="77777777" w:rsidR="00000000" w:rsidRDefault="007478C2">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7B755DE" w14:textId="77777777" w:rsidR="00000000" w:rsidRDefault="007478C2">
            <w:pPr>
              <w:jc w:val="right"/>
              <w:rPr>
                <w:rFonts w:ascii="宋体" w:hAnsi="宋体"/>
                <w:sz w:val="24"/>
              </w:rPr>
            </w:pPr>
          </w:p>
        </w:tc>
      </w:tr>
      <w:tr w:rsidR="00000000" w14:paraId="2CDDAD3C" w14:textId="77777777">
        <w:trPr>
          <w:trHeight w:val="315"/>
          <w:jc w:val="center"/>
        </w:trPr>
        <w:tc>
          <w:tcPr>
            <w:tcW w:w="720" w:type="dxa"/>
            <w:tcBorders>
              <w:top w:val="single" w:sz="4" w:space="0" w:color="auto"/>
              <w:left w:val="single" w:sz="4" w:space="0" w:color="auto"/>
              <w:bottom w:val="single" w:sz="4" w:space="0" w:color="auto"/>
              <w:right w:val="single" w:sz="4" w:space="0" w:color="auto"/>
            </w:tcBorders>
          </w:tcPr>
          <w:p w14:paraId="202DBEF9" w14:textId="77777777" w:rsidR="00000000" w:rsidRDefault="007478C2">
            <w:pPr>
              <w:jc w:val="center"/>
              <w:rPr>
                <w:rFonts w:ascii="宋体" w:hAnsi="宋体"/>
                <w:sz w:val="24"/>
              </w:rPr>
            </w:pPr>
            <w:r>
              <w:rPr>
                <w:rFonts w:ascii="宋体" w:hAnsi="宋体"/>
                <w:sz w:val="24"/>
              </w:rPr>
              <w:t>…</w:t>
            </w:r>
          </w:p>
        </w:tc>
        <w:tc>
          <w:tcPr>
            <w:tcW w:w="11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6041DB7" w14:textId="77777777" w:rsidR="00000000" w:rsidRDefault="007478C2">
            <w:pPr>
              <w:jc w:val="center"/>
              <w:rPr>
                <w:rFonts w:ascii="宋体" w:hAnsi="宋体"/>
                <w:sz w:val="24"/>
              </w:rPr>
            </w:pPr>
          </w:p>
        </w:tc>
        <w:tc>
          <w:tcPr>
            <w:tcW w:w="114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6F4C55B" w14:textId="77777777" w:rsidR="00000000" w:rsidRDefault="007478C2">
            <w:pPr>
              <w:jc w:val="center"/>
              <w:rPr>
                <w:rFonts w:ascii="宋体" w:hAnsi="宋体"/>
                <w:sz w:val="24"/>
              </w:rPr>
            </w:pPr>
          </w:p>
        </w:tc>
        <w:tc>
          <w:tcPr>
            <w:tcW w:w="2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743FFA9" w14:textId="77777777" w:rsidR="00000000" w:rsidRDefault="007478C2">
            <w:pPr>
              <w:jc w:val="right"/>
              <w:rPr>
                <w:rFonts w:ascii="宋体" w:hAnsi="宋体"/>
                <w:sz w:val="24"/>
              </w:rPr>
            </w:pPr>
          </w:p>
        </w:tc>
        <w:tc>
          <w:tcPr>
            <w:tcW w:w="30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6B3DACD" w14:textId="77777777" w:rsidR="00000000" w:rsidRDefault="007478C2">
            <w:pPr>
              <w:jc w:val="right"/>
              <w:rPr>
                <w:rFonts w:ascii="宋体" w:hAnsi="宋体"/>
                <w:sz w:val="24"/>
              </w:rPr>
            </w:pPr>
          </w:p>
        </w:tc>
      </w:tr>
    </w:tbl>
    <w:p w14:paraId="4F4BAA91"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1616</w:t>
      </w:r>
      <w:r>
        <w:rPr>
          <w:rFonts w:ascii="宋体" w:hAnsi="宋体" w:hint="eastAsia"/>
          <w:kern w:val="0"/>
          <w:sz w:val="18"/>
        </w:rPr>
        <w:t>）</w:t>
      </w:r>
    </w:p>
    <w:p w14:paraId="24DB595D" w14:textId="77777777" w:rsidR="00000000" w:rsidRDefault="007478C2">
      <w:pPr>
        <w:rPr>
          <w:rFonts w:ascii="宋体" w:hAnsi="宋体"/>
        </w:rPr>
      </w:pPr>
    </w:p>
    <w:p w14:paraId="0E0012B7" w14:textId="77777777" w:rsidR="00000000" w:rsidRDefault="007478C2">
      <w:pPr>
        <w:spacing w:line="360" w:lineRule="auto"/>
        <w:outlineLvl w:val="2"/>
        <w:rPr>
          <w:rFonts w:ascii="宋体" w:hAnsi="宋体"/>
          <w:b/>
          <w:sz w:val="24"/>
        </w:rPr>
      </w:pPr>
      <w:r>
        <w:rPr>
          <w:rFonts w:ascii="宋体" w:hAnsi="宋体" w:hint="eastAsia"/>
          <w:b/>
          <w:sz w:val="24"/>
        </w:rPr>
        <w:t xml:space="preserve">9.11.5 </w:t>
      </w:r>
      <w:r>
        <w:rPr>
          <w:rFonts w:ascii="宋体" w:hAnsi="宋体" w:hint="eastAsia"/>
          <w:b/>
          <w:sz w:val="24"/>
        </w:rPr>
        <w:t>期末前十名股票中存在流通受限情况的说明</w:t>
      </w:r>
    </w:p>
    <w:p w14:paraId="33DAA65C" w14:textId="77777777" w:rsidR="00000000" w:rsidRDefault="007478C2">
      <w:pPr>
        <w:spacing w:line="360" w:lineRule="auto"/>
        <w:jc w:val="right"/>
        <w:rPr>
          <w:rFonts w:ascii="宋体" w:hAnsi="宋体"/>
          <w:sz w:val="24"/>
        </w:rPr>
      </w:pPr>
      <w:r>
        <w:rPr>
          <w:rFonts w:ascii="宋体" w:hAnsi="宋体" w:hint="eastAsia"/>
          <w:sz w:val="24"/>
        </w:rPr>
        <w:t>金额单位：</w:t>
      </w:r>
    </w:p>
    <w:tbl>
      <w:tblPr>
        <w:tblW w:w="0" w:type="auto"/>
        <w:jc w:val="center"/>
        <w:tblInd w:w="0" w:type="dxa"/>
        <w:tblLayout w:type="fixed"/>
        <w:tblCellMar>
          <w:left w:w="0" w:type="dxa"/>
          <w:right w:w="0" w:type="dxa"/>
        </w:tblCellMar>
        <w:tblLook w:val="0000" w:firstRow="0" w:lastRow="0" w:firstColumn="0" w:lastColumn="0" w:noHBand="0" w:noVBand="0"/>
      </w:tblPr>
      <w:tblGrid>
        <w:gridCol w:w="649"/>
        <w:gridCol w:w="1090"/>
        <w:gridCol w:w="1080"/>
        <w:gridCol w:w="1721"/>
        <w:gridCol w:w="2419"/>
        <w:gridCol w:w="1980"/>
      </w:tblGrid>
      <w:tr w:rsidR="00000000" w14:paraId="39E24D32"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vAlign w:val="center"/>
          </w:tcPr>
          <w:p w14:paraId="662CF3E2"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序号</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595047C"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股票代码</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D9EBA8"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公司名称</w:t>
            </w: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3324101" w14:textId="77777777" w:rsidR="00000000" w:rsidRDefault="007478C2">
            <w:pPr>
              <w:pStyle w:val="NormalWeb"/>
              <w:jc w:val="center"/>
            </w:pPr>
            <w:r>
              <w:rPr>
                <w:rFonts w:hint="eastAsia"/>
              </w:rPr>
              <w:t>流通受限部分的公允价值</w:t>
            </w: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9F4AD51" w14:textId="77777777" w:rsidR="00000000" w:rsidRDefault="007478C2">
            <w:pPr>
              <w:pStyle w:val="NormalWeb"/>
              <w:jc w:val="center"/>
            </w:pPr>
            <w:r>
              <w:rPr>
                <w:rFonts w:hint="eastAsia"/>
              </w:rPr>
              <w:t>占基金资产净值比例（</w:t>
            </w:r>
            <w:r>
              <w:rPr>
                <w:rFonts w:hint="eastAsia"/>
              </w:rPr>
              <w:t>%</w:t>
            </w:r>
            <w:r>
              <w:rPr>
                <w:rFonts w:hint="eastAsia"/>
              </w:rPr>
              <w:t>）</w:t>
            </w: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AA9A9C2" w14:textId="77777777" w:rsidR="00000000" w:rsidRDefault="007478C2">
            <w:pPr>
              <w:pStyle w:val="NormalWeb"/>
              <w:jc w:val="center"/>
            </w:pPr>
            <w:r>
              <w:rPr>
                <w:rFonts w:hint="eastAsia"/>
              </w:rPr>
              <w:t>流通受限情况说明</w:t>
            </w:r>
          </w:p>
        </w:tc>
      </w:tr>
      <w:tr w:rsidR="00000000" w14:paraId="7507018E"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tcPr>
          <w:p w14:paraId="39B84936"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1618</w:t>
            </w:r>
            <w:r>
              <w:rPr>
                <w:rFonts w:ascii="宋体" w:hAnsi="宋体" w:hint="eastAsia"/>
                <w:kern w:val="0"/>
                <w:sz w:val="18"/>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DDD727C"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1619</w:t>
            </w:r>
            <w:r>
              <w:rPr>
                <w:rFonts w:ascii="宋体" w:hAnsi="宋体" w:hint="eastAsia"/>
                <w:kern w:val="0"/>
                <w:sz w:val="18"/>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37DDF07"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1621</w:t>
            </w:r>
            <w:r>
              <w:rPr>
                <w:rFonts w:ascii="宋体" w:hAnsi="宋体" w:hint="eastAsia"/>
                <w:kern w:val="0"/>
                <w:sz w:val="18"/>
              </w:rPr>
              <w:t>）</w:t>
            </w: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EE2039B"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1622</w:t>
            </w:r>
            <w:r>
              <w:rPr>
                <w:rFonts w:ascii="宋体" w:hAnsi="宋体" w:hint="eastAsia"/>
                <w:kern w:val="0"/>
                <w:sz w:val="18"/>
              </w:rPr>
              <w:t>）</w:t>
            </w: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FB13902"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1623</w:t>
            </w:r>
            <w:r>
              <w:rPr>
                <w:rFonts w:ascii="宋体" w:hAnsi="宋体" w:hint="eastAsia"/>
                <w:kern w:val="0"/>
                <w:sz w:val="18"/>
              </w:rPr>
              <w:t>）</w:t>
            </w: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CE4EA8C"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1624</w:t>
            </w:r>
            <w:r>
              <w:rPr>
                <w:rFonts w:ascii="宋体" w:hAnsi="宋体" w:hint="eastAsia"/>
                <w:kern w:val="0"/>
                <w:sz w:val="18"/>
              </w:rPr>
              <w:t>）</w:t>
            </w:r>
          </w:p>
        </w:tc>
      </w:tr>
      <w:tr w:rsidR="00000000" w14:paraId="0EC26A2B"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tcPr>
          <w:p w14:paraId="28D398CD"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1</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899BFD2" w14:textId="77777777" w:rsidR="00000000" w:rsidRDefault="007478C2">
            <w:pPr>
              <w:jc w:val="center"/>
              <w:rPr>
                <w:rFonts w:ascii="宋体" w:hAnsi="宋体"/>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D60C2D8" w14:textId="77777777" w:rsidR="00000000" w:rsidRDefault="007478C2">
            <w:pPr>
              <w:jc w:val="center"/>
              <w:rPr>
                <w:rFonts w:ascii="宋体" w:hAnsi="宋体"/>
                <w:sz w:val="24"/>
              </w:rPr>
            </w:pP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41F8CFF" w14:textId="77777777" w:rsidR="00000000" w:rsidRDefault="007478C2">
            <w:pPr>
              <w:jc w:val="right"/>
              <w:rPr>
                <w:rFonts w:ascii="宋体" w:hAnsi="宋体"/>
                <w:sz w:val="24"/>
              </w:rPr>
            </w:pP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970D2C6" w14:textId="77777777" w:rsidR="00000000" w:rsidRDefault="007478C2">
            <w:pPr>
              <w:jc w:val="right"/>
              <w:rPr>
                <w:rFonts w:ascii="宋体" w:hAnsi="宋体"/>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2852E25A" w14:textId="77777777" w:rsidR="00000000" w:rsidRDefault="007478C2">
            <w:pPr>
              <w:jc w:val="right"/>
              <w:rPr>
                <w:rFonts w:ascii="宋体" w:hAnsi="宋体"/>
                <w:sz w:val="24"/>
              </w:rPr>
            </w:pPr>
          </w:p>
        </w:tc>
      </w:tr>
      <w:tr w:rsidR="00000000" w14:paraId="5D359562"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tcPr>
          <w:p w14:paraId="536FB46F"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2</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F69E4BB" w14:textId="77777777" w:rsidR="00000000" w:rsidRDefault="007478C2">
            <w:pPr>
              <w:jc w:val="center"/>
              <w:rPr>
                <w:rFonts w:ascii="宋体" w:hAnsi="宋体"/>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C78D50B" w14:textId="77777777" w:rsidR="00000000" w:rsidRDefault="007478C2">
            <w:pPr>
              <w:jc w:val="center"/>
              <w:rPr>
                <w:rFonts w:ascii="宋体" w:hAnsi="宋体"/>
                <w:sz w:val="24"/>
              </w:rPr>
            </w:pP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6291CB41" w14:textId="77777777" w:rsidR="00000000" w:rsidRDefault="007478C2">
            <w:pPr>
              <w:jc w:val="right"/>
              <w:rPr>
                <w:rFonts w:ascii="宋体" w:hAnsi="宋体"/>
                <w:sz w:val="24"/>
              </w:rPr>
            </w:pP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E2F68AA" w14:textId="77777777" w:rsidR="00000000" w:rsidRDefault="007478C2">
            <w:pPr>
              <w:jc w:val="right"/>
              <w:rPr>
                <w:rFonts w:ascii="宋体" w:hAnsi="宋体"/>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4BCEF263" w14:textId="77777777" w:rsidR="00000000" w:rsidRDefault="007478C2">
            <w:pPr>
              <w:jc w:val="right"/>
              <w:rPr>
                <w:rFonts w:ascii="宋体" w:hAnsi="宋体"/>
                <w:sz w:val="24"/>
              </w:rPr>
            </w:pPr>
          </w:p>
        </w:tc>
      </w:tr>
      <w:tr w:rsidR="00000000" w14:paraId="32BD81C8" w14:textId="77777777">
        <w:trPr>
          <w:trHeight w:val="315"/>
          <w:jc w:val="center"/>
        </w:trPr>
        <w:tc>
          <w:tcPr>
            <w:tcW w:w="649" w:type="dxa"/>
            <w:tcBorders>
              <w:top w:val="single" w:sz="4" w:space="0" w:color="auto"/>
              <w:left w:val="single" w:sz="4" w:space="0" w:color="auto"/>
              <w:bottom w:val="single" w:sz="4" w:space="0" w:color="auto"/>
              <w:right w:val="single" w:sz="4" w:space="0" w:color="auto"/>
            </w:tcBorders>
          </w:tcPr>
          <w:p w14:paraId="6BB0AD23" w14:textId="77777777" w:rsidR="00000000" w:rsidRDefault="007478C2">
            <w:pPr>
              <w:jc w:val="center"/>
              <w:rPr>
                <w:rFonts w:ascii="宋体" w:hAnsi="宋体"/>
                <w:sz w:val="24"/>
              </w:rPr>
            </w:pPr>
            <w:r>
              <w:rPr>
                <w:rFonts w:ascii="宋体" w:hAnsi="宋体"/>
                <w:sz w:val="24"/>
              </w:rPr>
              <w:t>…</w:t>
            </w:r>
          </w:p>
        </w:tc>
        <w:tc>
          <w:tcPr>
            <w:tcW w:w="10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3EEFE10" w14:textId="77777777" w:rsidR="00000000" w:rsidRDefault="007478C2">
            <w:pPr>
              <w:jc w:val="center"/>
              <w:rPr>
                <w:rFonts w:ascii="宋体" w:hAnsi="宋体"/>
                <w:sz w:val="24"/>
              </w:rPr>
            </w:pP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295B0D0" w14:textId="77777777" w:rsidR="00000000" w:rsidRDefault="007478C2">
            <w:pPr>
              <w:jc w:val="center"/>
              <w:rPr>
                <w:rFonts w:ascii="宋体" w:hAnsi="宋体"/>
                <w:sz w:val="24"/>
              </w:rPr>
            </w:pPr>
          </w:p>
        </w:tc>
        <w:tc>
          <w:tcPr>
            <w:tcW w:w="172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33ACDEED" w14:textId="77777777" w:rsidR="00000000" w:rsidRDefault="007478C2">
            <w:pPr>
              <w:jc w:val="right"/>
              <w:rPr>
                <w:rFonts w:ascii="宋体" w:hAnsi="宋体"/>
                <w:sz w:val="24"/>
              </w:rPr>
            </w:pPr>
          </w:p>
        </w:tc>
        <w:tc>
          <w:tcPr>
            <w:tcW w:w="24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09F0E8E4" w14:textId="77777777" w:rsidR="00000000" w:rsidRDefault="007478C2">
            <w:pPr>
              <w:jc w:val="right"/>
              <w:rPr>
                <w:rFonts w:ascii="宋体" w:hAnsi="宋体"/>
                <w:sz w:val="24"/>
              </w:rPr>
            </w:pPr>
          </w:p>
        </w:tc>
        <w:tc>
          <w:tcPr>
            <w:tcW w:w="19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14:paraId="7A232E8B" w14:textId="77777777" w:rsidR="00000000" w:rsidRDefault="007478C2">
            <w:pPr>
              <w:jc w:val="right"/>
              <w:rPr>
                <w:rFonts w:ascii="宋体" w:hAnsi="宋体"/>
                <w:sz w:val="24"/>
              </w:rPr>
            </w:pPr>
          </w:p>
        </w:tc>
      </w:tr>
    </w:tbl>
    <w:p w14:paraId="2B28B617"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kern w:val="0"/>
          <w:sz w:val="18"/>
        </w:rPr>
        <w:t>1625</w:t>
      </w:r>
      <w:r>
        <w:rPr>
          <w:rFonts w:ascii="宋体" w:hAnsi="宋体" w:hint="eastAsia"/>
          <w:kern w:val="0"/>
          <w:sz w:val="18"/>
        </w:rPr>
        <w:t>）</w:t>
      </w:r>
    </w:p>
    <w:p w14:paraId="53DE616D" w14:textId="77777777" w:rsidR="00000000" w:rsidRDefault="007478C2">
      <w:pPr>
        <w:rPr>
          <w:rFonts w:ascii="宋体" w:hAnsi="宋体"/>
        </w:rPr>
      </w:pPr>
    </w:p>
    <w:p w14:paraId="154C80F8" w14:textId="77777777" w:rsidR="00000000" w:rsidRDefault="007478C2">
      <w:pPr>
        <w:spacing w:line="360" w:lineRule="auto"/>
        <w:outlineLvl w:val="2"/>
        <w:rPr>
          <w:rFonts w:ascii="宋体" w:hAnsi="宋体"/>
          <w:b/>
          <w:sz w:val="24"/>
        </w:rPr>
      </w:pPr>
      <w:r>
        <w:rPr>
          <w:rFonts w:ascii="宋体" w:hAnsi="宋体" w:hint="eastAsia"/>
          <w:b/>
          <w:sz w:val="24"/>
        </w:rPr>
        <w:t>9.11.6</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000000" w14:paraId="19D1B6DB" w14:textId="77777777">
        <w:trPr>
          <w:trHeight w:val="329"/>
        </w:trPr>
        <w:tc>
          <w:tcPr>
            <w:tcW w:w="8568" w:type="dxa"/>
          </w:tcPr>
          <w:p w14:paraId="32FC72ED" w14:textId="77777777" w:rsidR="00000000" w:rsidRDefault="007478C2">
            <w:pPr>
              <w:ind w:leftChars="50" w:left="105"/>
              <w:rPr>
                <w:rFonts w:ascii="宋体" w:hAnsi="宋体"/>
                <w:sz w:val="24"/>
              </w:rPr>
            </w:pPr>
            <w:r>
              <w:rPr>
                <w:rFonts w:ascii="宋体" w:hAnsi="宋体" w:hint="eastAsia"/>
                <w:sz w:val="24"/>
              </w:rPr>
              <w:t>投资组</w:t>
            </w:r>
            <w:r>
              <w:rPr>
                <w:rFonts w:ascii="宋体" w:hAnsi="宋体" w:hint="eastAsia"/>
                <w:sz w:val="24"/>
              </w:rPr>
              <w:t>合报告附注的其他文字描述部分。</w:t>
            </w:r>
          </w:p>
        </w:tc>
      </w:tr>
    </w:tbl>
    <w:p w14:paraId="1D60B159"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1678</w:t>
      </w:r>
      <w:r>
        <w:rPr>
          <w:rFonts w:ascii="宋体" w:hAnsi="宋体" w:hint="eastAsia"/>
          <w:kern w:val="0"/>
          <w:sz w:val="18"/>
        </w:rPr>
        <w:t>）</w:t>
      </w:r>
    </w:p>
    <w:p w14:paraId="2180693E" w14:textId="77777777" w:rsidR="00000000" w:rsidRDefault="007478C2">
      <w:pPr>
        <w:rPr>
          <w:rFonts w:ascii="宋体" w:hAnsi="宋体"/>
          <w:kern w:val="0"/>
          <w:sz w:val="18"/>
        </w:rPr>
      </w:pPr>
    </w:p>
    <w:p w14:paraId="5652350E" w14:textId="77777777" w:rsidR="00000000" w:rsidRDefault="007478C2">
      <w:pPr>
        <w:pStyle w:val="Heading1"/>
        <w:jc w:val="center"/>
        <w:rPr>
          <w:rFonts w:ascii="宋体" w:hAnsi="宋体"/>
          <w:sz w:val="24"/>
        </w:rPr>
      </w:pPr>
      <w:bookmarkStart w:id="223" w:name="_Toc11919"/>
      <w:bookmarkStart w:id="224" w:name="_Toc31311"/>
      <w:bookmarkStart w:id="225" w:name="_Toc101344062"/>
      <w:r>
        <w:rPr>
          <w:rFonts w:ascii="宋体" w:hAnsi="宋体" w:hint="eastAsia"/>
          <w:sz w:val="24"/>
        </w:rPr>
        <w:t>§</w:t>
      </w:r>
      <w:r>
        <w:rPr>
          <w:rFonts w:ascii="宋体" w:hAnsi="宋体" w:hint="eastAsia"/>
          <w:sz w:val="24"/>
        </w:rPr>
        <w:t xml:space="preserve">10  </w:t>
      </w:r>
      <w:r>
        <w:rPr>
          <w:rFonts w:ascii="宋体" w:hAnsi="宋体" w:hint="eastAsia"/>
          <w:sz w:val="24"/>
        </w:rPr>
        <w:t>投资组合报告（货币市场基金）</w:t>
      </w:r>
      <w:r>
        <w:rPr>
          <w:rStyle w:val="FootnoteReference"/>
          <w:rFonts w:ascii="宋体" w:hAnsi="宋体"/>
          <w:sz w:val="24"/>
        </w:rPr>
        <w:footnoteReference w:id="281"/>
      </w:r>
      <w:bookmarkEnd w:id="223"/>
      <w:bookmarkEnd w:id="224"/>
      <w:bookmarkEnd w:id="225"/>
    </w:p>
    <w:p w14:paraId="2ACA4982" w14:textId="77777777" w:rsidR="00000000" w:rsidRDefault="007478C2">
      <w:pPr>
        <w:pStyle w:val="Heading2"/>
        <w:rPr>
          <w:rFonts w:ascii="宋体" w:hAnsi="宋体"/>
        </w:rPr>
      </w:pPr>
      <w:bookmarkStart w:id="226" w:name="_Toc21967"/>
      <w:bookmarkStart w:id="227" w:name="_Toc101344063"/>
      <w:bookmarkStart w:id="228" w:name="_Toc28557"/>
      <w:r>
        <w:rPr>
          <w:rFonts w:ascii="宋体" w:hAnsi="宋体" w:hint="eastAsia"/>
        </w:rPr>
        <w:t xml:space="preserve">10.1 </w:t>
      </w:r>
      <w:r>
        <w:rPr>
          <w:rFonts w:ascii="宋体" w:hAnsi="宋体" w:hint="eastAsia"/>
        </w:rPr>
        <w:t>期末基金资产组合情况</w:t>
      </w:r>
      <w:bookmarkEnd w:id="226"/>
      <w:bookmarkEnd w:id="227"/>
      <w:bookmarkEnd w:id="228"/>
    </w:p>
    <w:p w14:paraId="2D72B786" w14:textId="77777777" w:rsidR="00000000" w:rsidRDefault="007478C2">
      <w:pPr>
        <w:wordWrap w:val="0"/>
        <w:spacing w:line="360" w:lineRule="auto"/>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tblInd w:w="-16" w:type="dxa"/>
        <w:tblLayout w:type="fixed"/>
        <w:tblCellMar>
          <w:left w:w="0" w:type="dxa"/>
          <w:right w:w="0" w:type="dxa"/>
        </w:tblCellMar>
        <w:tblLook w:val="0000" w:firstRow="0" w:lastRow="0" w:firstColumn="0" w:lastColumn="0" w:noHBand="0" w:noVBand="0"/>
      </w:tblPr>
      <w:tblGrid>
        <w:gridCol w:w="580"/>
        <w:gridCol w:w="4289"/>
        <w:gridCol w:w="1107"/>
        <w:gridCol w:w="2905"/>
      </w:tblGrid>
      <w:tr w:rsidR="00000000" w14:paraId="713BD6DF"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24F76B78" w14:textId="77777777" w:rsidR="00000000" w:rsidRDefault="007478C2">
            <w:pPr>
              <w:jc w:val="center"/>
              <w:rPr>
                <w:rFonts w:ascii="宋体" w:hAnsi="宋体"/>
                <w:sz w:val="24"/>
              </w:rPr>
            </w:pPr>
            <w:r>
              <w:rPr>
                <w:rFonts w:ascii="宋体" w:hAnsi="宋体" w:hint="eastAsia"/>
                <w:sz w:val="24"/>
              </w:rPr>
              <w:t>序号</w:t>
            </w:r>
          </w:p>
        </w:tc>
        <w:tc>
          <w:tcPr>
            <w:tcW w:w="4289" w:type="dxa"/>
            <w:tcBorders>
              <w:top w:val="single" w:sz="4" w:space="0" w:color="auto"/>
              <w:left w:val="nil"/>
              <w:bottom w:val="single" w:sz="4" w:space="0" w:color="auto"/>
              <w:right w:val="single" w:sz="4" w:space="0" w:color="auto"/>
            </w:tcBorders>
          </w:tcPr>
          <w:p w14:paraId="42E2A1A0" w14:textId="77777777" w:rsidR="00000000" w:rsidRDefault="007478C2">
            <w:pPr>
              <w:jc w:val="center"/>
              <w:rPr>
                <w:rFonts w:ascii="宋体" w:hAnsi="宋体"/>
                <w:sz w:val="24"/>
              </w:rPr>
            </w:pPr>
            <w:r>
              <w:rPr>
                <w:rFonts w:ascii="宋体" w:hAnsi="宋体"/>
                <w:sz w:val="24"/>
              </w:rPr>
              <w:t>项目</w:t>
            </w:r>
          </w:p>
        </w:tc>
        <w:tc>
          <w:tcPr>
            <w:tcW w:w="1107" w:type="dxa"/>
            <w:tcBorders>
              <w:top w:val="single" w:sz="4" w:space="0" w:color="auto"/>
              <w:left w:val="nil"/>
              <w:bottom w:val="single" w:sz="4" w:space="0" w:color="auto"/>
              <w:right w:val="single" w:sz="4" w:space="0" w:color="auto"/>
            </w:tcBorders>
          </w:tcPr>
          <w:p w14:paraId="0B5F5876" w14:textId="77777777" w:rsidR="00000000" w:rsidRDefault="007478C2">
            <w:pPr>
              <w:jc w:val="center"/>
              <w:rPr>
                <w:rFonts w:ascii="宋体" w:hAnsi="宋体"/>
                <w:sz w:val="24"/>
              </w:rPr>
            </w:pPr>
            <w:r>
              <w:rPr>
                <w:rFonts w:ascii="宋体" w:hAnsi="宋体"/>
                <w:sz w:val="24"/>
              </w:rPr>
              <w:t>金额</w:t>
            </w:r>
            <w:r>
              <w:rPr>
                <w:rStyle w:val="FootnoteReference"/>
                <w:rFonts w:ascii="宋体" w:hAnsi="宋体"/>
                <w:sz w:val="24"/>
              </w:rPr>
              <w:footnoteReference w:id="282"/>
            </w:r>
          </w:p>
        </w:tc>
        <w:tc>
          <w:tcPr>
            <w:tcW w:w="2905" w:type="dxa"/>
            <w:tcBorders>
              <w:top w:val="single" w:sz="4" w:space="0" w:color="auto"/>
              <w:left w:val="nil"/>
              <w:bottom w:val="single" w:sz="4" w:space="0" w:color="auto"/>
              <w:right w:val="single" w:sz="4" w:space="0" w:color="auto"/>
            </w:tcBorders>
          </w:tcPr>
          <w:p w14:paraId="63D15878" w14:textId="77777777" w:rsidR="00000000" w:rsidRDefault="007478C2">
            <w:pPr>
              <w:jc w:val="center"/>
              <w:rPr>
                <w:rFonts w:ascii="宋体" w:hAnsi="宋体"/>
                <w:sz w:val="24"/>
              </w:rPr>
            </w:pPr>
            <w:r>
              <w:rPr>
                <w:rFonts w:ascii="宋体" w:hAnsi="宋体"/>
                <w:sz w:val="24"/>
              </w:rPr>
              <w:t>占基金总资产的比例（</w:t>
            </w:r>
            <w:r>
              <w:rPr>
                <w:rFonts w:ascii="宋体" w:hAnsi="宋体"/>
                <w:sz w:val="24"/>
              </w:rPr>
              <w:t>%</w:t>
            </w:r>
            <w:r>
              <w:rPr>
                <w:rFonts w:ascii="宋体" w:hAnsi="宋体"/>
                <w:sz w:val="24"/>
              </w:rPr>
              <w:t>）</w:t>
            </w:r>
          </w:p>
        </w:tc>
      </w:tr>
      <w:tr w:rsidR="00000000" w14:paraId="0F5D970E"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1FAF1CB4" w14:textId="77777777" w:rsidR="00000000" w:rsidRDefault="007478C2">
            <w:pPr>
              <w:jc w:val="center"/>
              <w:rPr>
                <w:rFonts w:ascii="宋体" w:hAnsi="宋体"/>
                <w:sz w:val="24"/>
              </w:rPr>
            </w:pPr>
            <w:r>
              <w:rPr>
                <w:rFonts w:ascii="宋体" w:hAnsi="宋体" w:hint="eastAsia"/>
                <w:sz w:val="24"/>
              </w:rPr>
              <w:t>1</w:t>
            </w:r>
          </w:p>
        </w:tc>
        <w:tc>
          <w:tcPr>
            <w:tcW w:w="4289" w:type="dxa"/>
            <w:tcBorders>
              <w:top w:val="single" w:sz="4" w:space="0" w:color="auto"/>
              <w:left w:val="nil"/>
              <w:bottom w:val="single" w:sz="4" w:space="0" w:color="auto"/>
              <w:right w:val="single" w:sz="4" w:space="0" w:color="auto"/>
            </w:tcBorders>
          </w:tcPr>
          <w:p w14:paraId="1BECEA41" w14:textId="77777777" w:rsidR="00000000" w:rsidRDefault="007478C2">
            <w:pPr>
              <w:ind w:leftChars="50" w:left="105"/>
              <w:rPr>
                <w:rFonts w:ascii="宋体" w:hAnsi="宋体"/>
                <w:sz w:val="24"/>
              </w:rPr>
            </w:pPr>
            <w:r>
              <w:rPr>
                <w:rFonts w:ascii="宋体" w:hAnsi="宋体" w:hint="eastAsia"/>
                <w:sz w:val="24"/>
              </w:rPr>
              <w:t>固定收益投资</w:t>
            </w:r>
          </w:p>
        </w:tc>
        <w:tc>
          <w:tcPr>
            <w:tcW w:w="1107" w:type="dxa"/>
            <w:tcBorders>
              <w:top w:val="single" w:sz="4" w:space="0" w:color="auto"/>
              <w:left w:val="nil"/>
              <w:bottom w:val="single" w:sz="4" w:space="0" w:color="auto"/>
              <w:right w:val="single" w:sz="4" w:space="0" w:color="auto"/>
            </w:tcBorders>
          </w:tcPr>
          <w:p w14:paraId="6AE37050"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1061</w:t>
            </w:r>
            <w:r>
              <w:rPr>
                <w:rFonts w:ascii="宋体" w:hAnsi="宋体" w:hint="eastAsia"/>
                <w:kern w:val="0"/>
                <w:sz w:val="18"/>
              </w:rPr>
              <w:t>）</w:t>
            </w:r>
          </w:p>
        </w:tc>
        <w:tc>
          <w:tcPr>
            <w:tcW w:w="2905" w:type="dxa"/>
            <w:tcBorders>
              <w:top w:val="single" w:sz="4" w:space="0" w:color="auto"/>
              <w:left w:val="nil"/>
              <w:bottom w:val="single" w:sz="4" w:space="0" w:color="auto"/>
              <w:right w:val="single" w:sz="4" w:space="0" w:color="auto"/>
            </w:tcBorders>
            <w:vAlign w:val="center"/>
          </w:tcPr>
          <w:p w14:paraId="3258AFD0"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1062</w:t>
            </w:r>
            <w:r>
              <w:rPr>
                <w:rFonts w:ascii="宋体" w:hAnsi="宋体" w:hint="eastAsia"/>
                <w:kern w:val="0"/>
                <w:sz w:val="18"/>
              </w:rPr>
              <w:t>）</w:t>
            </w:r>
          </w:p>
        </w:tc>
      </w:tr>
      <w:tr w:rsidR="00000000" w14:paraId="78C4BBDB"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1478BB6C" w14:textId="77777777" w:rsidR="00000000" w:rsidRDefault="007478C2">
            <w:pPr>
              <w:jc w:val="center"/>
              <w:rPr>
                <w:rFonts w:ascii="宋体" w:hAnsi="宋体"/>
                <w:sz w:val="24"/>
              </w:rPr>
            </w:pPr>
          </w:p>
        </w:tc>
        <w:tc>
          <w:tcPr>
            <w:tcW w:w="4289" w:type="dxa"/>
            <w:tcBorders>
              <w:top w:val="single" w:sz="4" w:space="0" w:color="auto"/>
              <w:left w:val="nil"/>
              <w:bottom w:val="single" w:sz="4" w:space="0" w:color="auto"/>
              <w:right w:val="single" w:sz="4" w:space="0" w:color="auto"/>
            </w:tcBorders>
          </w:tcPr>
          <w:p w14:paraId="76BACEB6" w14:textId="77777777" w:rsidR="00000000" w:rsidRDefault="007478C2">
            <w:pPr>
              <w:ind w:leftChars="50" w:left="105"/>
              <w:rPr>
                <w:rFonts w:ascii="宋体" w:hAnsi="宋体"/>
                <w:sz w:val="24"/>
              </w:rPr>
            </w:pPr>
            <w:r>
              <w:rPr>
                <w:rFonts w:ascii="宋体" w:hAnsi="宋体" w:hint="eastAsia"/>
                <w:sz w:val="24"/>
              </w:rPr>
              <w:t>其中：</w:t>
            </w:r>
            <w:r>
              <w:rPr>
                <w:rFonts w:ascii="宋体" w:hAnsi="宋体"/>
                <w:sz w:val="24"/>
              </w:rPr>
              <w:t>债券</w:t>
            </w:r>
          </w:p>
        </w:tc>
        <w:tc>
          <w:tcPr>
            <w:tcW w:w="1107" w:type="dxa"/>
            <w:tcBorders>
              <w:top w:val="single" w:sz="4" w:space="0" w:color="auto"/>
              <w:left w:val="nil"/>
              <w:bottom w:val="single" w:sz="4" w:space="0" w:color="auto"/>
              <w:right w:val="single" w:sz="4" w:space="0" w:color="auto"/>
            </w:tcBorders>
          </w:tcPr>
          <w:p w14:paraId="779909F6"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1063</w:t>
            </w:r>
            <w:r>
              <w:rPr>
                <w:rFonts w:ascii="宋体" w:hAnsi="宋体" w:hint="eastAsia"/>
                <w:kern w:val="0"/>
                <w:sz w:val="18"/>
              </w:rPr>
              <w:t>）</w:t>
            </w:r>
            <w:r>
              <w:rPr>
                <w:rFonts w:ascii="宋体" w:hAnsi="宋体" w:hint="eastAsia"/>
                <w:kern w:val="0"/>
                <w:sz w:val="18"/>
              </w:rPr>
              <w:t xml:space="preserve"> </w:t>
            </w:r>
          </w:p>
        </w:tc>
        <w:tc>
          <w:tcPr>
            <w:tcW w:w="2905" w:type="dxa"/>
            <w:tcBorders>
              <w:top w:val="single" w:sz="4" w:space="0" w:color="auto"/>
              <w:left w:val="nil"/>
              <w:bottom w:val="single" w:sz="4" w:space="0" w:color="auto"/>
              <w:right w:val="single" w:sz="4" w:space="0" w:color="auto"/>
            </w:tcBorders>
            <w:vAlign w:val="center"/>
          </w:tcPr>
          <w:p w14:paraId="4520074C"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1064</w:t>
            </w:r>
            <w:r>
              <w:rPr>
                <w:rFonts w:ascii="宋体" w:hAnsi="宋体" w:hint="eastAsia"/>
                <w:kern w:val="0"/>
                <w:sz w:val="18"/>
              </w:rPr>
              <w:t>）</w:t>
            </w:r>
          </w:p>
        </w:tc>
      </w:tr>
      <w:tr w:rsidR="00000000" w14:paraId="2364B398"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2E67CB2D" w14:textId="77777777" w:rsidR="00000000" w:rsidRDefault="007478C2">
            <w:pPr>
              <w:jc w:val="center"/>
              <w:rPr>
                <w:rFonts w:ascii="宋体" w:hAnsi="宋体"/>
                <w:sz w:val="24"/>
              </w:rPr>
            </w:pPr>
          </w:p>
        </w:tc>
        <w:tc>
          <w:tcPr>
            <w:tcW w:w="4289" w:type="dxa"/>
            <w:tcBorders>
              <w:top w:val="single" w:sz="4" w:space="0" w:color="auto"/>
              <w:left w:val="nil"/>
              <w:bottom w:val="single" w:sz="4" w:space="0" w:color="auto"/>
              <w:right w:val="single" w:sz="4" w:space="0" w:color="auto"/>
            </w:tcBorders>
          </w:tcPr>
          <w:p w14:paraId="5EEA58AF" w14:textId="77777777" w:rsidR="00000000" w:rsidRDefault="007478C2">
            <w:pPr>
              <w:ind w:leftChars="50" w:left="105"/>
              <w:rPr>
                <w:rFonts w:ascii="宋体" w:hAnsi="宋体"/>
                <w:sz w:val="24"/>
              </w:rPr>
            </w:pPr>
            <w:r>
              <w:rPr>
                <w:rFonts w:ascii="宋体" w:hAnsi="宋体" w:hint="eastAsia"/>
                <w:sz w:val="24"/>
              </w:rPr>
              <w:t xml:space="preserve">      </w:t>
            </w:r>
            <w:r>
              <w:rPr>
                <w:rFonts w:ascii="宋体" w:hAnsi="宋体"/>
                <w:sz w:val="24"/>
              </w:rPr>
              <w:t>资产支持证券</w:t>
            </w:r>
          </w:p>
        </w:tc>
        <w:tc>
          <w:tcPr>
            <w:tcW w:w="1107" w:type="dxa"/>
            <w:tcBorders>
              <w:top w:val="single" w:sz="4" w:space="0" w:color="auto"/>
              <w:left w:val="nil"/>
              <w:bottom w:val="single" w:sz="4" w:space="0" w:color="auto"/>
              <w:right w:val="single" w:sz="4" w:space="0" w:color="auto"/>
            </w:tcBorders>
          </w:tcPr>
          <w:p w14:paraId="5F591B85"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1065</w:t>
            </w:r>
            <w:r>
              <w:rPr>
                <w:rFonts w:ascii="宋体" w:hAnsi="宋体" w:hint="eastAsia"/>
                <w:kern w:val="0"/>
                <w:sz w:val="18"/>
              </w:rPr>
              <w:t>）</w:t>
            </w:r>
          </w:p>
        </w:tc>
        <w:tc>
          <w:tcPr>
            <w:tcW w:w="2905" w:type="dxa"/>
            <w:tcBorders>
              <w:top w:val="single" w:sz="4" w:space="0" w:color="auto"/>
              <w:left w:val="nil"/>
              <w:bottom w:val="single" w:sz="4" w:space="0" w:color="auto"/>
              <w:right w:val="single" w:sz="4" w:space="0" w:color="auto"/>
            </w:tcBorders>
            <w:vAlign w:val="center"/>
          </w:tcPr>
          <w:p w14:paraId="7881B75F"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1066</w:t>
            </w:r>
            <w:r>
              <w:rPr>
                <w:rFonts w:ascii="宋体" w:hAnsi="宋体" w:hint="eastAsia"/>
                <w:kern w:val="0"/>
                <w:sz w:val="18"/>
              </w:rPr>
              <w:t>）</w:t>
            </w:r>
          </w:p>
        </w:tc>
      </w:tr>
      <w:tr w:rsidR="00000000" w14:paraId="5FF0ED70"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694AA043" w14:textId="77777777" w:rsidR="00000000" w:rsidRDefault="007478C2">
            <w:pPr>
              <w:jc w:val="center"/>
              <w:rPr>
                <w:rFonts w:ascii="宋体" w:hAnsi="宋体"/>
                <w:sz w:val="24"/>
              </w:rPr>
            </w:pPr>
            <w:r>
              <w:rPr>
                <w:rFonts w:ascii="宋体" w:hAnsi="宋体" w:hint="eastAsia"/>
                <w:sz w:val="24"/>
              </w:rPr>
              <w:t>2</w:t>
            </w:r>
          </w:p>
        </w:tc>
        <w:tc>
          <w:tcPr>
            <w:tcW w:w="4289" w:type="dxa"/>
            <w:tcBorders>
              <w:top w:val="single" w:sz="4" w:space="0" w:color="auto"/>
              <w:left w:val="nil"/>
              <w:bottom w:val="single" w:sz="4" w:space="0" w:color="auto"/>
              <w:right w:val="single" w:sz="4" w:space="0" w:color="auto"/>
            </w:tcBorders>
          </w:tcPr>
          <w:p w14:paraId="6EF32692" w14:textId="77777777" w:rsidR="00000000" w:rsidRDefault="007478C2">
            <w:pPr>
              <w:ind w:leftChars="50" w:left="105"/>
              <w:rPr>
                <w:rFonts w:ascii="宋体" w:hAnsi="宋体"/>
                <w:sz w:val="24"/>
              </w:rPr>
            </w:pPr>
            <w:r>
              <w:rPr>
                <w:rFonts w:ascii="宋体" w:hAnsi="宋体" w:hint="eastAsia"/>
                <w:sz w:val="24"/>
              </w:rPr>
              <w:t>买入返售金融资产</w:t>
            </w:r>
          </w:p>
        </w:tc>
        <w:tc>
          <w:tcPr>
            <w:tcW w:w="1107" w:type="dxa"/>
            <w:tcBorders>
              <w:top w:val="single" w:sz="4" w:space="0" w:color="auto"/>
              <w:left w:val="nil"/>
              <w:bottom w:val="single" w:sz="4" w:space="0" w:color="auto"/>
              <w:right w:val="single" w:sz="4" w:space="0" w:color="auto"/>
            </w:tcBorders>
          </w:tcPr>
          <w:p w14:paraId="011B8F07"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0597</w:t>
            </w:r>
            <w:r>
              <w:rPr>
                <w:rFonts w:ascii="宋体" w:hAnsi="宋体" w:hint="eastAsia"/>
                <w:kern w:val="0"/>
                <w:sz w:val="18"/>
              </w:rPr>
              <w:t>）</w:t>
            </w:r>
          </w:p>
        </w:tc>
        <w:tc>
          <w:tcPr>
            <w:tcW w:w="2905" w:type="dxa"/>
            <w:tcBorders>
              <w:top w:val="single" w:sz="4" w:space="0" w:color="auto"/>
              <w:left w:val="nil"/>
              <w:bottom w:val="single" w:sz="4" w:space="0" w:color="auto"/>
              <w:right w:val="single" w:sz="4" w:space="0" w:color="auto"/>
            </w:tcBorders>
            <w:vAlign w:val="center"/>
          </w:tcPr>
          <w:p w14:paraId="194AA6E2"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1081</w:t>
            </w:r>
            <w:r>
              <w:rPr>
                <w:rFonts w:ascii="宋体" w:hAnsi="宋体" w:hint="eastAsia"/>
                <w:kern w:val="0"/>
                <w:sz w:val="18"/>
              </w:rPr>
              <w:t>）</w:t>
            </w:r>
          </w:p>
        </w:tc>
      </w:tr>
      <w:tr w:rsidR="00000000" w14:paraId="2B2145F5"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38D1D604" w14:textId="77777777" w:rsidR="00000000" w:rsidRDefault="007478C2">
            <w:pPr>
              <w:jc w:val="center"/>
              <w:rPr>
                <w:rFonts w:ascii="宋体" w:hAnsi="宋体"/>
                <w:sz w:val="24"/>
              </w:rPr>
            </w:pPr>
          </w:p>
        </w:tc>
        <w:tc>
          <w:tcPr>
            <w:tcW w:w="4289" w:type="dxa"/>
            <w:tcBorders>
              <w:top w:val="single" w:sz="4" w:space="0" w:color="auto"/>
              <w:left w:val="nil"/>
              <w:bottom w:val="single" w:sz="4" w:space="0" w:color="auto"/>
              <w:right w:val="single" w:sz="4" w:space="0" w:color="auto"/>
            </w:tcBorders>
          </w:tcPr>
          <w:p w14:paraId="650C1E09" w14:textId="77777777" w:rsidR="00000000" w:rsidRDefault="007478C2">
            <w:pPr>
              <w:ind w:leftChars="50" w:left="105"/>
              <w:rPr>
                <w:rFonts w:ascii="宋体" w:hAnsi="宋体"/>
                <w:sz w:val="24"/>
              </w:rPr>
            </w:pPr>
            <w:r>
              <w:rPr>
                <w:rFonts w:ascii="宋体" w:hAnsi="宋体"/>
                <w:sz w:val="24"/>
              </w:rPr>
              <w:t>其中：买断式回购的买入返售</w:t>
            </w:r>
            <w:r>
              <w:rPr>
                <w:rFonts w:ascii="宋体" w:hAnsi="宋体" w:hint="eastAsia"/>
                <w:sz w:val="24"/>
              </w:rPr>
              <w:t>金融资产</w:t>
            </w:r>
          </w:p>
        </w:tc>
        <w:tc>
          <w:tcPr>
            <w:tcW w:w="1107" w:type="dxa"/>
            <w:tcBorders>
              <w:top w:val="single" w:sz="4" w:space="0" w:color="auto"/>
              <w:left w:val="nil"/>
              <w:bottom w:val="single" w:sz="4" w:space="0" w:color="auto"/>
              <w:right w:val="single" w:sz="4" w:space="0" w:color="auto"/>
            </w:tcBorders>
          </w:tcPr>
          <w:p w14:paraId="1CE91D28"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1082</w:t>
            </w:r>
            <w:r>
              <w:rPr>
                <w:rFonts w:ascii="宋体" w:hAnsi="宋体" w:hint="eastAsia"/>
                <w:kern w:val="0"/>
                <w:sz w:val="18"/>
              </w:rPr>
              <w:t>）</w:t>
            </w:r>
          </w:p>
        </w:tc>
        <w:tc>
          <w:tcPr>
            <w:tcW w:w="2905" w:type="dxa"/>
            <w:tcBorders>
              <w:top w:val="single" w:sz="4" w:space="0" w:color="auto"/>
              <w:left w:val="nil"/>
              <w:bottom w:val="single" w:sz="4" w:space="0" w:color="auto"/>
              <w:right w:val="single" w:sz="4" w:space="0" w:color="auto"/>
            </w:tcBorders>
            <w:vAlign w:val="center"/>
          </w:tcPr>
          <w:p w14:paraId="361051DC"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1083</w:t>
            </w:r>
            <w:r>
              <w:rPr>
                <w:rFonts w:ascii="宋体" w:hAnsi="宋体" w:hint="eastAsia"/>
                <w:kern w:val="0"/>
                <w:sz w:val="18"/>
              </w:rPr>
              <w:t>）</w:t>
            </w:r>
          </w:p>
        </w:tc>
      </w:tr>
      <w:tr w:rsidR="00000000" w14:paraId="071D5A8E"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36858419" w14:textId="77777777" w:rsidR="00000000" w:rsidRDefault="007478C2">
            <w:pPr>
              <w:jc w:val="center"/>
              <w:rPr>
                <w:rFonts w:ascii="宋体" w:hAnsi="宋体"/>
                <w:sz w:val="24"/>
              </w:rPr>
            </w:pPr>
            <w:r>
              <w:rPr>
                <w:rFonts w:ascii="宋体" w:hAnsi="宋体" w:hint="eastAsia"/>
                <w:sz w:val="24"/>
              </w:rPr>
              <w:t>3</w:t>
            </w:r>
          </w:p>
        </w:tc>
        <w:tc>
          <w:tcPr>
            <w:tcW w:w="4289" w:type="dxa"/>
            <w:tcBorders>
              <w:top w:val="single" w:sz="4" w:space="0" w:color="auto"/>
              <w:left w:val="nil"/>
              <w:bottom w:val="single" w:sz="4" w:space="0" w:color="auto"/>
              <w:right w:val="single" w:sz="4" w:space="0" w:color="auto"/>
            </w:tcBorders>
          </w:tcPr>
          <w:p w14:paraId="3B29807C" w14:textId="77777777" w:rsidR="00000000" w:rsidRDefault="007478C2">
            <w:pPr>
              <w:ind w:leftChars="50" w:left="105"/>
              <w:rPr>
                <w:rFonts w:ascii="宋体" w:hAnsi="宋体"/>
                <w:sz w:val="24"/>
              </w:rPr>
            </w:pPr>
            <w:r>
              <w:rPr>
                <w:rFonts w:ascii="宋体" w:hAnsi="宋体" w:hint="eastAsia"/>
                <w:sz w:val="24"/>
              </w:rPr>
              <w:t>银行存款和结算备付金合计</w:t>
            </w:r>
          </w:p>
        </w:tc>
        <w:tc>
          <w:tcPr>
            <w:tcW w:w="1107" w:type="dxa"/>
            <w:tcBorders>
              <w:top w:val="single" w:sz="4" w:space="0" w:color="auto"/>
              <w:left w:val="nil"/>
              <w:bottom w:val="single" w:sz="4" w:space="0" w:color="auto"/>
              <w:right w:val="single" w:sz="4" w:space="0" w:color="auto"/>
            </w:tcBorders>
          </w:tcPr>
          <w:p w14:paraId="4232E0E0"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1086</w:t>
            </w:r>
            <w:r>
              <w:rPr>
                <w:rFonts w:ascii="宋体" w:hAnsi="宋体" w:hint="eastAsia"/>
                <w:kern w:val="0"/>
                <w:sz w:val="18"/>
              </w:rPr>
              <w:t>）</w:t>
            </w:r>
          </w:p>
        </w:tc>
        <w:tc>
          <w:tcPr>
            <w:tcW w:w="2905" w:type="dxa"/>
            <w:tcBorders>
              <w:top w:val="single" w:sz="4" w:space="0" w:color="auto"/>
              <w:left w:val="nil"/>
              <w:bottom w:val="single" w:sz="4" w:space="0" w:color="auto"/>
              <w:right w:val="single" w:sz="4" w:space="0" w:color="auto"/>
            </w:tcBorders>
            <w:vAlign w:val="center"/>
          </w:tcPr>
          <w:p w14:paraId="34E9C452"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10</w:t>
            </w:r>
            <w:r>
              <w:rPr>
                <w:rFonts w:ascii="宋体" w:hAnsi="宋体" w:hint="eastAsia"/>
                <w:kern w:val="0"/>
                <w:sz w:val="18"/>
              </w:rPr>
              <w:t>87</w:t>
            </w:r>
            <w:r>
              <w:rPr>
                <w:rFonts w:ascii="宋体" w:hAnsi="宋体" w:hint="eastAsia"/>
                <w:kern w:val="0"/>
                <w:sz w:val="18"/>
              </w:rPr>
              <w:t>）</w:t>
            </w:r>
          </w:p>
        </w:tc>
      </w:tr>
      <w:tr w:rsidR="00000000" w14:paraId="77E28267"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0C27A81F" w14:textId="77777777" w:rsidR="00000000" w:rsidRDefault="007478C2">
            <w:pPr>
              <w:jc w:val="center"/>
              <w:rPr>
                <w:rFonts w:ascii="宋体" w:hAnsi="宋体"/>
                <w:sz w:val="24"/>
              </w:rPr>
            </w:pPr>
            <w:r>
              <w:rPr>
                <w:rFonts w:ascii="宋体" w:hAnsi="宋体"/>
                <w:sz w:val="24"/>
              </w:rPr>
              <w:t>…</w:t>
            </w:r>
          </w:p>
        </w:tc>
        <w:tc>
          <w:tcPr>
            <w:tcW w:w="4289" w:type="dxa"/>
            <w:tcBorders>
              <w:top w:val="single" w:sz="4" w:space="0" w:color="auto"/>
              <w:left w:val="nil"/>
              <w:bottom w:val="single" w:sz="4" w:space="0" w:color="auto"/>
              <w:right w:val="single" w:sz="4" w:space="0" w:color="auto"/>
            </w:tcBorders>
          </w:tcPr>
          <w:p w14:paraId="68695905" w14:textId="77777777" w:rsidR="00000000" w:rsidRDefault="007478C2">
            <w:pPr>
              <w:ind w:leftChars="50" w:left="105"/>
              <w:rPr>
                <w:rFonts w:ascii="宋体" w:hAnsi="宋体"/>
                <w:sz w:val="24"/>
              </w:rPr>
            </w:pPr>
          </w:p>
        </w:tc>
        <w:tc>
          <w:tcPr>
            <w:tcW w:w="1107" w:type="dxa"/>
            <w:tcBorders>
              <w:top w:val="single" w:sz="4" w:space="0" w:color="auto"/>
              <w:left w:val="nil"/>
              <w:bottom w:val="single" w:sz="4" w:space="0" w:color="auto"/>
              <w:right w:val="single" w:sz="4" w:space="0" w:color="auto"/>
            </w:tcBorders>
          </w:tcPr>
          <w:p w14:paraId="2C88F1A7" w14:textId="77777777" w:rsidR="00000000" w:rsidRDefault="007478C2">
            <w:pPr>
              <w:jc w:val="right"/>
              <w:rPr>
                <w:rFonts w:ascii="宋体" w:hAnsi="宋体"/>
                <w:kern w:val="0"/>
                <w:sz w:val="18"/>
              </w:rPr>
            </w:pPr>
          </w:p>
        </w:tc>
        <w:tc>
          <w:tcPr>
            <w:tcW w:w="2905" w:type="dxa"/>
            <w:tcBorders>
              <w:top w:val="single" w:sz="4" w:space="0" w:color="auto"/>
              <w:left w:val="nil"/>
              <w:bottom w:val="single" w:sz="4" w:space="0" w:color="auto"/>
              <w:right w:val="single" w:sz="4" w:space="0" w:color="auto"/>
            </w:tcBorders>
            <w:vAlign w:val="center"/>
          </w:tcPr>
          <w:p w14:paraId="1CAB6F88" w14:textId="77777777" w:rsidR="00000000" w:rsidRDefault="007478C2">
            <w:pPr>
              <w:jc w:val="right"/>
              <w:rPr>
                <w:rFonts w:ascii="宋体" w:hAnsi="宋体"/>
                <w:kern w:val="0"/>
                <w:sz w:val="18"/>
              </w:rPr>
            </w:pPr>
          </w:p>
        </w:tc>
      </w:tr>
      <w:tr w:rsidR="00000000" w14:paraId="39449E1D"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47B1ACFE" w14:textId="77777777" w:rsidR="00000000" w:rsidRDefault="007478C2">
            <w:pPr>
              <w:jc w:val="center"/>
              <w:rPr>
                <w:rFonts w:ascii="宋体" w:hAnsi="宋体"/>
                <w:sz w:val="24"/>
              </w:rPr>
            </w:pPr>
          </w:p>
        </w:tc>
        <w:tc>
          <w:tcPr>
            <w:tcW w:w="4289" w:type="dxa"/>
            <w:tcBorders>
              <w:top w:val="single" w:sz="4" w:space="0" w:color="auto"/>
              <w:left w:val="nil"/>
              <w:bottom w:val="single" w:sz="4" w:space="0" w:color="auto"/>
              <w:right w:val="single" w:sz="4" w:space="0" w:color="auto"/>
            </w:tcBorders>
          </w:tcPr>
          <w:p w14:paraId="0646649E" w14:textId="77777777" w:rsidR="00000000" w:rsidRDefault="007478C2">
            <w:pPr>
              <w:rPr>
                <w:rFonts w:ascii="宋体" w:hAnsi="宋体"/>
                <w:sz w:val="24"/>
              </w:rPr>
            </w:pPr>
            <w:r>
              <w:rPr>
                <w:rFonts w:ascii="宋体" w:hAnsi="宋体" w:hint="eastAsia"/>
                <w:kern w:val="0"/>
                <w:sz w:val="18"/>
              </w:rPr>
              <w:t>（</w:t>
            </w:r>
            <w:r>
              <w:rPr>
                <w:rFonts w:ascii="宋体" w:hAnsi="宋体" w:hint="eastAsia"/>
                <w:kern w:val="0"/>
                <w:sz w:val="18"/>
              </w:rPr>
              <w:t>1043</w:t>
            </w:r>
            <w:r>
              <w:rPr>
                <w:rFonts w:ascii="宋体" w:hAnsi="宋体" w:hint="eastAsia"/>
                <w:kern w:val="0"/>
                <w:sz w:val="18"/>
              </w:rPr>
              <w:t>）</w:t>
            </w:r>
          </w:p>
        </w:tc>
        <w:tc>
          <w:tcPr>
            <w:tcW w:w="1107" w:type="dxa"/>
            <w:tcBorders>
              <w:top w:val="single" w:sz="4" w:space="0" w:color="auto"/>
              <w:left w:val="nil"/>
              <w:bottom w:val="single" w:sz="4" w:space="0" w:color="auto"/>
              <w:right w:val="single" w:sz="4" w:space="0" w:color="auto"/>
            </w:tcBorders>
          </w:tcPr>
          <w:p w14:paraId="558EBACB"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1046</w:t>
            </w:r>
            <w:r>
              <w:rPr>
                <w:rFonts w:ascii="宋体" w:hAnsi="宋体" w:hint="eastAsia"/>
                <w:kern w:val="0"/>
                <w:sz w:val="18"/>
              </w:rPr>
              <w:t>）</w:t>
            </w:r>
          </w:p>
        </w:tc>
        <w:tc>
          <w:tcPr>
            <w:tcW w:w="2905" w:type="dxa"/>
            <w:tcBorders>
              <w:top w:val="single" w:sz="4" w:space="0" w:color="auto"/>
              <w:left w:val="nil"/>
              <w:bottom w:val="single" w:sz="4" w:space="0" w:color="auto"/>
              <w:right w:val="single" w:sz="4" w:space="0" w:color="auto"/>
            </w:tcBorders>
            <w:vAlign w:val="center"/>
          </w:tcPr>
          <w:p w14:paraId="5FA0DCD4"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1047</w:t>
            </w:r>
            <w:r>
              <w:rPr>
                <w:rFonts w:ascii="宋体" w:hAnsi="宋体" w:hint="eastAsia"/>
                <w:kern w:val="0"/>
                <w:sz w:val="18"/>
              </w:rPr>
              <w:t>）</w:t>
            </w:r>
          </w:p>
        </w:tc>
      </w:tr>
      <w:tr w:rsidR="00000000" w14:paraId="624F6093"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187283FF" w14:textId="77777777" w:rsidR="00000000" w:rsidRDefault="007478C2">
            <w:pPr>
              <w:jc w:val="center"/>
              <w:rPr>
                <w:rFonts w:ascii="宋体" w:hAnsi="宋体"/>
                <w:sz w:val="24"/>
              </w:rPr>
            </w:pPr>
            <w:r>
              <w:rPr>
                <w:rFonts w:ascii="宋体" w:hAnsi="宋体" w:hint="eastAsia"/>
                <w:sz w:val="24"/>
              </w:rPr>
              <w:t>N-1</w:t>
            </w:r>
          </w:p>
        </w:tc>
        <w:tc>
          <w:tcPr>
            <w:tcW w:w="4289" w:type="dxa"/>
            <w:tcBorders>
              <w:top w:val="single" w:sz="4" w:space="0" w:color="auto"/>
              <w:left w:val="nil"/>
              <w:bottom w:val="single" w:sz="4" w:space="0" w:color="auto"/>
              <w:right w:val="single" w:sz="4" w:space="0" w:color="auto"/>
            </w:tcBorders>
          </w:tcPr>
          <w:p w14:paraId="7C3E8FB8" w14:textId="77777777" w:rsidR="00000000" w:rsidRDefault="007478C2">
            <w:pPr>
              <w:ind w:leftChars="50" w:left="105"/>
              <w:rPr>
                <w:rFonts w:ascii="宋体" w:hAnsi="宋体"/>
                <w:sz w:val="24"/>
              </w:rPr>
            </w:pPr>
            <w:r>
              <w:rPr>
                <w:rFonts w:ascii="宋体" w:hAnsi="宋体"/>
                <w:sz w:val="24"/>
              </w:rPr>
              <w:t>其他</w:t>
            </w:r>
            <w:r>
              <w:rPr>
                <w:rFonts w:ascii="宋体" w:hAnsi="宋体" w:hint="eastAsia"/>
                <w:sz w:val="24"/>
              </w:rPr>
              <w:t>各项</w:t>
            </w:r>
            <w:r>
              <w:rPr>
                <w:rFonts w:ascii="宋体" w:hAnsi="宋体"/>
                <w:sz w:val="24"/>
              </w:rPr>
              <w:t>资产</w:t>
            </w:r>
          </w:p>
        </w:tc>
        <w:tc>
          <w:tcPr>
            <w:tcW w:w="1107" w:type="dxa"/>
            <w:tcBorders>
              <w:top w:val="single" w:sz="4" w:space="0" w:color="auto"/>
              <w:left w:val="nil"/>
              <w:bottom w:val="single" w:sz="4" w:space="0" w:color="auto"/>
              <w:right w:val="single" w:sz="4" w:space="0" w:color="auto"/>
            </w:tcBorders>
          </w:tcPr>
          <w:p w14:paraId="071C8DFE"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1088</w:t>
            </w:r>
            <w:r>
              <w:rPr>
                <w:rFonts w:ascii="宋体" w:hAnsi="宋体" w:hint="eastAsia"/>
                <w:kern w:val="0"/>
                <w:sz w:val="18"/>
              </w:rPr>
              <w:t>）</w:t>
            </w:r>
          </w:p>
        </w:tc>
        <w:tc>
          <w:tcPr>
            <w:tcW w:w="2905" w:type="dxa"/>
            <w:tcBorders>
              <w:top w:val="single" w:sz="4" w:space="0" w:color="auto"/>
              <w:left w:val="nil"/>
              <w:bottom w:val="single" w:sz="4" w:space="0" w:color="auto"/>
              <w:right w:val="single" w:sz="4" w:space="0" w:color="auto"/>
            </w:tcBorders>
          </w:tcPr>
          <w:p w14:paraId="6D7FFE65"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1089</w:t>
            </w:r>
            <w:r>
              <w:rPr>
                <w:rFonts w:ascii="宋体" w:hAnsi="宋体" w:hint="eastAsia"/>
                <w:kern w:val="0"/>
                <w:sz w:val="18"/>
              </w:rPr>
              <w:t>）</w:t>
            </w:r>
          </w:p>
        </w:tc>
      </w:tr>
      <w:tr w:rsidR="00000000" w14:paraId="3E373A65" w14:textId="77777777">
        <w:trPr>
          <w:trHeight w:val="20"/>
        </w:trPr>
        <w:tc>
          <w:tcPr>
            <w:tcW w:w="580" w:type="dxa"/>
            <w:tcBorders>
              <w:top w:val="single" w:sz="4" w:space="0" w:color="auto"/>
              <w:left w:val="single" w:sz="4" w:space="0" w:color="auto"/>
              <w:bottom w:val="single" w:sz="4" w:space="0" w:color="auto"/>
              <w:right w:val="single" w:sz="4" w:space="0" w:color="auto"/>
            </w:tcBorders>
          </w:tcPr>
          <w:p w14:paraId="1A38D939" w14:textId="77777777" w:rsidR="00000000" w:rsidRDefault="007478C2">
            <w:pPr>
              <w:jc w:val="center"/>
              <w:rPr>
                <w:rFonts w:ascii="宋体" w:hAnsi="宋体"/>
                <w:sz w:val="24"/>
              </w:rPr>
            </w:pPr>
            <w:r>
              <w:rPr>
                <w:rFonts w:ascii="宋体" w:hAnsi="宋体" w:hint="eastAsia"/>
                <w:sz w:val="24"/>
              </w:rPr>
              <w:t>N</w:t>
            </w:r>
          </w:p>
        </w:tc>
        <w:tc>
          <w:tcPr>
            <w:tcW w:w="4289" w:type="dxa"/>
            <w:tcBorders>
              <w:top w:val="single" w:sz="4" w:space="0" w:color="auto"/>
              <w:left w:val="nil"/>
              <w:bottom w:val="single" w:sz="4" w:space="0" w:color="auto"/>
              <w:right w:val="single" w:sz="4" w:space="0" w:color="auto"/>
            </w:tcBorders>
          </w:tcPr>
          <w:p w14:paraId="11F20FD0" w14:textId="77777777" w:rsidR="00000000" w:rsidRDefault="007478C2">
            <w:pPr>
              <w:ind w:leftChars="50" w:left="105"/>
              <w:rPr>
                <w:rFonts w:ascii="宋体" w:hAnsi="宋体"/>
                <w:sz w:val="24"/>
              </w:rPr>
            </w:pPr>
            <w:r>
              <w:rPr>
                <w:rFonts w:ascii="宋体" w:hAnsi="宋体"/>
                <w:sz w:val="24"/>
              </w:rPr>
              <w:t>合计</w:t>
            </w:r>
          </w:p>
        </w:tc>
        <w:tc>
          <w:tcPr>
            <w:tcW w:w="1107" w:type="dxa"/>
            <w:tcBorders>
              <w:top w:val="single" w:sz="4" w:space="0" w:color="auto"/>
              <w:left w:val="nil"/>
              <w:bottom w:val="single" w:sz="4" w:space="0" w:color="auto"/>
              <w:right w:val="single" w:sz="4" w:space="0" w:color="auto"/>
            </w:tcBorders>
          </w:tcPr>
          <w:p w14:paraId="0E556992"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1090</w:t>
            </w:r>
            <w:r>
              <w:rPr>
                <w:rFonts w:ascii="宋体" w:hAnsi="宋体" w:hint="eastAsia"/>
                <w:kern w:val="0"/>
                <w:sz w:val="18"/>
              </w:rPr>
              <w:t>）</w:t>
            </w:r>
          </w:p>
        </w:tc>
        <w:tc>
          <w:tcPr>
            <w:tcW w:w="2905" w:type="dxa"/>
            <w:tcBorders>
              <w:top w:val="single" w:sz="4" w:space="0" w:color="auto"/>
              <w:left w:val="nil"/>
              <w:bottom w:val="single" w:sz="4" w:space="0" w:color="auto"/>
              <w:right w:val="single" w:sz="4" w:space="0" w:color="auto"/>
            </w:tcBorders>
          </w:tcPr>
          <w:p w14:paraId="7DBFB2B1"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1091</w:t>
            </w:r>
            <w:r>
              <w:rPr>
                <w:rFonts w:ascii="宋体" w:hAnsi="宋体" w:hint="eastAsia"/>
                <w:kern w:val="0"/>
                <w:sz w:val="18"/>
              </w:rPr>
              <w:t>）</w:t>
            </w:r>
          </w:p>
        </w:tc>
      </w:tr>
    </w:tbl>
    <w:p w14:paraId="67C80589"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1092</w:t>
      </w:r>
      <w:r>
        <w:rPr>
          <w:rFonts w:ascii="宋体" w:hAnsi="宋体" w:hint="eastAsia"/>
          <w:kern w:val="0"/>
          <w:sz w:val="18"/>
        </w:rPr>
        <w:t>）</w:t>
      </w:r>
    </w:p>
    <w:p w14:paraId="7F895898" w14:textId="77777777" w:rsidR="00000000" w:rsidRDefault="007478C2">
      <w:pPr>
        <w:rPr>
          <w:rFonts w:ascii="宋体" w:hAnsi="宋体"/>
          <w:sz w:val="24"/>
        </w:rPr>
      </w:pPr>
    </w:p>
    <w:p w14:paraId="5318BAC6" w14:textId="77777777" w:rsidR="00000000" w:rsidRDefault="007478C2">
      <w:pPr>
        <w:pStyle w:val="Heading2"/>
        <w:rPr>
          <w:rFonts w:ascii="宋体" w:hAnsi="宋体"/>
        </w:rPr>
      </w:pPr>
      <w:bookmarkStart w:id="229" w:name="_Toc101344064"/>
      <w:bookmarkStart w:id="230" w:name="_Toc12630"/>
      <w:bookmarkStart w:id="231" w:name="_Toc12234"/>
      <w:r>
        <w:rPr>
          <w:rFonts w:ascii="宋体" w:hAnsi="宋体" w:hint="eastAsia"/>
        </w:rPr>
        <w:t xml:space="preserve">10.2 </w:t>
      </w:r>
      <w:r>
        <w:rPr>
          <w:rFonts w:ascii="宋体" w:hAnsi="宋体" w:hint="eastAsia"/>
        </w:rPr>
        <w:t>债券回购融资情况</w:t>
      </w:r>
      <w:bookmarkEnd w:id="229"/>
      <w:bookmarkEnd w:id="230"/>
      <w:bookmarkEnd w:id="231"/>
    </w:p>
    <w:p w14:paraId="76C22BFF" w14:textId="77777777" w:rsidR="00000000" w:rsidRDefault="007478C2">
      <w:pPr>
        <w:wordWrap w:val="0"/>
        <w:spacing w:line="360" w:lineRule="auto"/>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Layout w:type="fixed"/>
        <w:tblCellMar>
          <w:left w:w="30" w:type="dxa"/>
          <w:right w:w="30" w:type="dxa"/>
        </w:tblCellMar>
        <w:tblLook w:val="0000" w:firstRow="0" w:lastRow="0" w:firstColumn="0" w:lastColumn="0" w:noHBand="0" w:noVBand="0"/>
      </w:tblPr>
      <w:tblGrid>
        <w:gridCol w:w="793"/>
        <w:gridCol w:w="3562"/>
        <w:gridCol w:w="1298"/>
        <w:gridCol w:w="3202"/>
      </w:tblGrid>
      <w:tr w:rsidR="00000000" w14:paraId="7D1D1F28" w14:textId="77777777">
        <w:trPr>
          <w:trHeight w:val="375"/>
          <w:jc w:val="center"/>
        </w:trPr>
        <w:tc>
          <w:tcPr>
            <w:tcW w:w="793" w:type="dxa"/>
            <w:tcBorders>
              <w:top w:val="single" w:sz="4" w:space="0" w:color="auto"/>
              <w:left w:val="single" w:sz="4" w:space="0" w:color="auto"/>
              <w:bottom w:val="single" w:sz="4" w:space="0" w:color="auto"/>
              <w:right w:val="single" w:sz="4" w:space="0" w:color="auto"/>
            </w:tcBorders>
          </w:tcPr>
          <w:p w14:paraId="121ECF53" w14:textId="77777777" w:rsidR="00000000" w:rsidRDefault="007478C2">
            <w:pPr>
              <w:widowControl/>
              <w:jc w:val="center"/>
              <w:rPr>
                <w:rFonts w:ascii="宋体" w:hAnsi="宋体"/>
                <w:kern w:val="0"/>
                <w:sz w:val="24"/>
              </w:rPr>
            </w:pPr>
            <w:r>
              <w:rPr>
                <w:rFonts w:ascii="宋体" w:hAnsi="宋体" w:hint="eastAsia"/>
                <w:kern w:val="0"/>
                <w:sz w:val="24"/>
              </w:rPr>
              <w:t>序号</w:t>
            </w:r>
          </w:p>
        </w:tc>
        <w:tc>
          <w:tcPr>
            <w:tcW w:w="3562" w:type="dxa"/>
            <w:tcBorders>
              <w:top w:val="single" w:sz="4" w:space="0" w:color="auto"/>
              <w:left w:val="single" w:sz="4" w:space="0" w:color="auto"/>
              <w:bottom w:val="single" w:sz="4" w:space="0" w:color="auto"/>
              <w:right w:val="single" w:sz="4" w:space="0" w:color="auto"/>
            </w:tcBorders>
          </w:tcPr>
          <w:p w14:paraId="43045607" w14:textId="77777777" w:rsidR="00000000" w:rsidRDefault="007478C2">
            <w:pPr>
              <w:widowControl/>
              <w:jc w:val="center"/>
              <w:rPr>
                <w:rFonts w:ascii="宋体" w:hAnsi="宋体"/>
                <w:kern w:val="0"/>
                <w:sz w:val="24"/>
              </w:rPr>
            </w:pPr>
            <w:r>
              <w:rPr>
                <w:rFonts w:ascii="宋体" w:hAnsi="宋体" w:hint="eastAsia"/>
                <w:kern w:val="0"/>
                <w:sz w:val="24"/>
              </w:rPr>
              <w:t>项目</w:t>
            </w:r>
          </w:p>
        </w:tc>
        <w:tc>
          <w:tcPr>
            <w:tcW w:w="4500" w:type="dxa"/>
            <w:gridSpan w:val="2"/>
            <w:tcBorders>
              <w:top w:val="single" w:sz="4" w:space="0" w:color="auto"/>
              <w:left w:val="single" w:sz="4" w:space="0" w:color="auto"/>
              <w:bottom w:val="single" w:sz="4" w:space="0" w:color="auto"/>
              <w:right w:val="single" w:sz="4" w:space="0" w:color="auto"/>
            </w:tcBorders>
          </w:tcPr>
          <w:p w14:paraId="18653133" w14:textId="77777777" w:rsidR="00000000" w:rsidRDefault="007478C2">
            <w:pPr>
              <w:widowControl/>
              <w:jc w:val="center"/>
              <w:rPr>
                <w:rFonts w:ascii="宋体" w:hAnsi="宋体"/>
                <w:kern w:val="0"/>
                <w:sz w:val="24"/>
              </w:rPr>
            </w:pPr>
            <w:r>
              <w:rPr>
                <w:rFonts w:ascii="宋体" w:hAnsi="宋体" w:hint="eastAsia"/>
                <w:kern w:val="0"/>
                <w:sz w:val="24"/>
              </w:rPr>
              <w:t>占基金资产净值的比例（％）</w:t>
            </w:r>
          </w:p>
        </w:tc>
      </w:tr>
      <w:tr w:rsidR="00000000" w14:paraId="32A14CBC" w14:textId="77777777">
        <w:trPr>
          <w:trHeight w:val="295"/>
          <w:jc w:val="center"/>
        </w:trPr>
        <w:tc>
          <w:tcPr>
            <w:tcW w:w="793" w:type="dxa"/>
            <w:vMerge w:val="restart"/>
            <w:tcBorders>
              <w:top w:val="single" w:sz="4" w:space="0" w:color="auto"/>
              <w:left w:val="single" w:sz="4" w:space="0" w:color="auto"/>
              <w:right w:val="single" w:sz="4" w:space="0" w:color="auto"/>
            </w:tcBorders>
            <w:vAlign w:val="center"/>
          </w:tcPr>
          <w:p w14:paraId="6141331F" w14:textId="77777777" w:rsidR="00000000" w:rsidRDefault="007478C2">
            <w:pPr>
              <w:jc w:val="center"/>
              <w:rPr>
                <w:rFonts w:ascii="宋体" w:hAnsi="宋体"/>
                <w:sz w:val="24"/>
              </w:rPr>
            </w:pPr>
            <w:r>
              <w:rPr>
                <w:rFonts w:ascii="宋体" w:hAnsi="宋体"/>
                <w:sz w:val="24"/>
              </w:rPr>
              <w:t>1</w:t>
            </w:r>
          </w:p>
        </w:tc>
        <w:tc>
          <w:tcPr>
            <w:tcW w:w="3562" w:type="dxa"/>
            <w:tcBorders>
              <w:top w:val="single" w:sz="4" w:space="0" w:color="auto"/>
              <w:left w:val="single" w:sz="4" w:space="0" w:color="auto"/>
              <w:bottom w:val="single" w:sz="4" w:space="0" w:color="auto"/>
              <w:right w:val="single" w:sz="4" w:space="0" w:color="auto"/>
            </w:tcBorders>
          </w:tcPr>
          <w:p w14:paraId="1D531431" w14:textId="77777777" w:rsidR="00000000" w:rsidRDefault="007478C2">
            <w:pPr>
              <w:rPr>
                <w:rFonts w:ascii="宋体" w:hAnsi="宋体"/>
                <w:sz w:val="24"/>
              </w:rPr>
            </w:pPr>
            <w:r>
              <w:rPr>
                <w:rFonts w:ascii="宋体" w:hAnsi="宋体" w:hint="eastAsia"/>
                <w:sz w:val="24"/>
              </w:rPr>
              <w:t>报告期内债券回购融资余额</w:t>
            </w:r>
          </w:p>
        </w:tc>
        <w:tc>
          <w:tcPr>
            <w:tcW w:w="4500" w:type="dxa"/>
            <w:gridSpan w:val="2"/>
            <w:tcBorders>
              <w:top w:val="single" w:sz="4" w:space="0" w:color="auto"/>
              <w:left w:val="single" w:sz="4" w:space="0" w:color="auto"/>
              <w:bottom w:val="single" w:sz="4" w:space="0" w:color="auto"/>
              <w:right w:val="single" w:sz="4" w:space="0" w:color="auto"/>
            </w:tcBorders>
          </w:tcPr>
          <w:p w14:paraId="173A4CCF"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1505</w:t>
            </w:r>
            <w:r>
              <w:rPr>
                <w:rFonts w:ascii="宋体" w:hAnsi="宋体" w:hint="eastAsia"/>
                <w:kern w:val="0"/>
                <w:sz w:val="18"/>
              </w:rPr>
              <w:t>）</w:t>
            </w:r>
          </w:p>
        </w:tc>
      </w:tr>
      <w:tr w:rsidR="00000000" w14:paraId="44A5BDB1" w14:textId="77777777">
        <w:trPr>
          <w:trHeight w:val="295"/>
          <w:jc w:val="center"/>
        </w:trPr>
        <w:tc>
          <w:tcPr>
            <w:tcW w:w="793" w:type="dxa"/>
            <w:vMerge/>
            <w:tcBorders>
              <w:left w:val="single" w:sz="4" w:space="0" w:color="auto"/>
              <w:bottom w:val="single" w:sz="4" w:space="0" w:color="auto"/>
              <w:right w:val="single" w:sz="4" w:space="0" w:color="auto"/>
            </w:tcBorders>
          </w:tcPr>
          <w:p w14:paraId="7109903A" w14:textId="77777777" w:rsidR="00000000" w:rsidRDefault="007478C2">
            <w:pPr>
              <w:jc w:val="center"/>
              <w:rPr>
                <w:rFonts w:ascii="宋体" w:hAnsi="宋体"/>
                <w:sz w:val="24"/>
              </w:rPr>
            </w:pPr>
          </w:p>
        </w:tc>
        <w:tc>
          <w:tcPr>
            <w:tcW w:w="3562" w:type="dxa"/>
            <w:tcBorders>
              <w:top w:val="single" w:sz="4" w:space="0" w:color="auto"/>
              <w:left w:val="single" w:sz="4" w:space="0" w:color="auto"/>
              <w:bottom w:val="single" w:sz="4" w:space="0" w:color="auto"/>
              <w:right w:val="single" w:sz="4" w:space="0" w:color="auto"/>
            </w:tcBorders>
          </w:tcPr>
          <w:p w14:paraId="16EEE94C" w14:textId="77777777" w:rsidR="00000000" w:rsidRDefault="007478C2">
            <w:pPr>
              <w:rPr>
                <w:rFonts w:ascii="宋体" w:hAnsi="宋体"/>
                <w:sz w:val="24"/>
              </w:rPr>
            </w:pPr>
            <w:r>
              <w:rPr>
                <w:rFonts w:ascii="宋体" w:hAnsi="宋体" w:hint="eastAsia"/>
                <w:sz w:val="24"/>
              </w:rPr>
              <w:t>其中：买断式回购融资</w:t>
            </w:r>
          </w:p>
        </w:tc>
        <w:tc>
          <w:tcPr>
            <w:tcW w:w="4500" w:type="dxa"/>
            <w:gridSpan w:val="2"/>
            <w:tcBorders>
              <w:top w:val="single" w:sz="4" w:space="0" w:color="auto"/>
              <w:left w:val="single" w:sz="4" w:space="0" w:color="auto"/>
              <w:bottom w:val="single" w:sz="4" w:space="0" w:color="auto"/>
              <w:right w:val="single" w:sz="4" w:space="0" w:color="auto"/>
            </w:tcBorders>
          </w:tcPr>
          <w:p w14:paraId="6678D58F"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1507</w:t>
            </w:r>
            <w:r>
              <w:rPr>
                <w:rFonts w:ascii="宋体" w:hAnsi="宋体" w:hint="eastAsia"/>
                <w:kern w:val="0"/>
                <w:sz w:val="18"/>
              </w:rPr>
              <w:t>）</w:t>
            </w:r>
          </w:p>
        </w:tc>
      </w:tr>
      <w:tr w:rsidR="00000000" w14:paraId="7D6C7AE8" w14:textId="77777777">
        <w:trPr>
          <w:trHeight w:val="295"/>
          <w:jc w:val="center"/>
        </w:trPr>
        <w:tc>
          <w:tcPr>
            <w:tcW w:w="793" w:type="dxa"/>
            <w:tcBorders>
              <w:top w:val="single" w:sz="4" w:space="0" w:color="auto"/>
              <w:left w:val="single" w:sz="4" w:space="0" w:color="auto"/>
              <w:right w:val="single" w:sz="6" w:space="0" w:color="auto"/>
            </w:tcBorders>
            <w:vAlign w:val="center"/>
          </w:tcPr>
          <w:p w14:paraId="256B1AFA" w14:textId="77777777" w:rsidR="00000000" w:rsidRDefault="007478C2">
            <w:pPr>
              <w:jc w:val="center"/>
              <w:rPr>
                <w:rFonts w:ascii="宋体" w:hAnsi="宋体"/>
                <w:sz w:val="24"/>
              </w:rPr>
            </w:pPr>
            <w:r>
              <w:rPr>
                <w:rFonts w:ascii="宋体" w:hAnsi="宋体" w:hint="eastAsia"/>
                <w:kern w:val="0"/>
                <w:sz w:val="24"/>
              </w:rPr>
              <w:t>序号</w:t>
            </w:r>
          </w:p>
        </w:tc>
        <w:tc>
          <w:tcPr>
            <w:tcW w:w="3562" w:type="dxa"/>
            <w:tcBorders>
              <w:top w:val="single" w:sz="4" w:space="0" w:color="auto"/>
              <w:left w:val="single" w:sz="6" w:space="0" w:color="auto"/>
              <w:bottom w:val="single" w:sz="6" w:space="0" w:color="auto"/>
              <w:right w:val="single" w:sz="4" w:space="0" w:color="auto"/>
            </w:tcBorders>
            <w:vAlign w:val="center"/>
          </w:tcPr>
          <w:p w14:paraId="18F69CF9" w14:textId="77777777" w:rsidR="00000000" w:rsidRDefault="007478C2">
            <w:pPr>
              <w:jc w:val="center"/>
              <w:rPr>
                <w:rFonts w:ascii="宋体" w:hAnsi="宋体"/>
                <w:sz w:val="24"/>
              </w:rPr>
            </w:pPr>
            <w:r>
              <w:rPr>
                <w:rFonts w:ascii="宋体" w:hAnsi="宋体" w:hint="eastAsia"/>
                <w:kern w:val="0"/>
                <w:sz w:val="24"/>
              </w:rPr>
              <w:t>项目</w:t>
            </w:r>
          </w:p>
        </w:tc>
        <w:tc>
          <w:tcPr>
            <w:tcW w:w="1298" w:type="dxa"/>
            <w:tcBorders>
              <w:top w:val="single" w:sz="4" w:space="0" w:color="auto"/>
              <w:left w:val="single" w:sz="4" w:space="0" w:color="auto"/>
              <w:bottom w:val="single" w:sz="4" w:space="0" w:color="auto"/>
              <w:right w:val="single" w:sz="4" w:space="0" w:color="auto"/>
            </w:tcBorders>
            <w:vAlign w:val="center"/>
          </w:tcPr>
          <w:p w14:paraId="47F0C01E" w14:textId="77777777" w:rsidR="00000000" w:rsidRDefault="007478C2">
            <w:pPr>
              <w:jc w:val="center"/>
              <w:rPr>
                <w:sz w:val="24"/>
              </w:rPr>
            </w:pPr>
            <w:r>
              <w:rPr>
                <w:rFonts w:hint="eastAsia"/>
                <w:sz w:val="24"/>
              </w:rPr>
              <w:t>金额</w:t>
            </w:r>
          </w:p>
        </w:tc>
        <w:tc>
          <w:tcPr>
            <w:tcW w:w="3202" w:type="dxa"/>
            <w:tcBorders>
              <w:top w:val="single" w:sz="4" w:space="0" w:color="auto"/>
              <w:left w:val="single" w:sz="4" w:space="0" w:color="auto"/>
              <w:bottom w:val="single" w:sz="4" w:space="0" w:color="auto"/>
              <w:right w:val="single" w:sz="4" w:space="0" w:color="auto"/>
            </w:tcBorders>
            <w:vAlign w:val="center"/>
          </w:tcPr>
          <w:p w14:paraId="7A07198F" w14:textId="77777777" w:rsidR="00000000" w:rsidRDefault="007478C2">
            <w:pPr>
              <w:jc w:val="center"/>
              <w:rPr>
                <w:sz w:val="24"/>
              </w:rPr>
            </w:pPr>
            <w:r>
              <w:rPr>
                <w:rFonts w:ascii="宋体" w:hAnsi="宋体" w:hint="eastAsia"/>
                <w:kern w:val="0"/>
                <w:sz w:val="24"/>
              </w:rPr>
              <w:t>占基金资产净值的比例（％）</w:t>
            </w:r>
          </w:p>
        </w:tc>
      </w:tr>
      <w:tr w:rsidR="00000000" w14:paraId="24A06BFA" w14:textId="77777777">
        <w:trPr>
          <w:trHeight w:val="295"/>
          <w:jc w:val="center"/>
        </w:trPr>
        <w:tc>
          <w:tcPr>
            <w:tcW w:w="793" w:type="dxa"/>
            <w:vMerge w:val="restart"/>
            <w:tcBorders>
              <w:top w:val="single" w:sz="4" w:space="0" w:color="auto"/>
              <w:left w:val="single" w:sz="4" w:space="0" w:color="auto"/>
              <w:right w:val="single" w:sz="6" w:space="0" w:color="auto"/>
            </w:tcBorders>
            <w:vAlign w:val="center"/>
          </w:tcPr>
          <w:p w14:paraId="45B40F24" w14:textId="77777777" w:rsidR="00000000" w:rsidRDefault="007478C2">
            <w:pPr>
              <w:jc w:val="center"/>
              <w:rPr>
                <w:rFonts w:ascii="宋体" w:hAnsi="宋体"/>
                <w:sz w:val="24"/>
              </w:rPr>
            </w:pPr>
            <w:r>
              <w:rPr>
                <w:rFonts w:ascii="宋体" w:hAnsi="宋体" w:hint="eastAsia"/>
                <w:sz w:val="24"/>
              </w:rPr>
              <w:t>2</w:t>
            </w:r>
          </w:p>
        </w:tc>
        <w:tc>
          <w:tcPr>
            <w:tcW w:w="3562" w:type="dxa"/>
            <w:tcBorders>
              <w:top w:val="single" w:sz="4" w:space="0" w:color="auto"/>
              <w:left w:val="single" w:sz="6" w:space="0" w:color="auto"/>
              <w:bottom w:val="single" w:sz="6" w:space="0" w:color="auto"/>
              <w:right w:val="single" w:sz="4" w:space="0" w:color="auto"/>
            </w:tcBorders>
          </w:tcPr>
          <w:p w14:paraId="27B5B178" w14:textId="77777777" w:rsidR="00000000" w:rsidRDefault="007478C2">
            <w:pPr>
              <w:rPr>
                <w:rFonts w:ascii="宋体" w:hAnsi="宋体"/>
                <w:sz w:val="24"/>
              </w:rPr>
            </w:pPr>
            <w:r>
              <w:rPr>
                <w:rFonts w:ascii="宋体" w:hAnsi="宋体" w:hint="eastAsia"/>
                <w:sz w:val="24"/>
              </w:rPr>
              <w:t>报告期末债券回购融资余额</w:t>
            </w:r>
          </w:p>
        </w:tc>
        <w:tc>
          <w:tcPr>
            <w:tcW w:w="1298" w:type="dxa"/>
            <w:tcBorders>
              <w:top w:val="single" w:sz="4" w:space="0" w:color="auto"/>
              <w:left w:val="single" w:sz="4" w:space="0" w:color="auto"/>
              <w:bottom w:val="single" w:sz="4" w:space="0" w:color="auto"/>
              <w:right w:val="single" w:sz="4" w:space="0" w:color="auto"/>
            </w:tcBorders>
          </w:tcPr>
          <w:p w14:paraId="006616D3"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1508</w:t>
            </w:r>
            <w:r>
              <w:rPr>
                <w:rFonts w:ascii="宋体" w:hAnsi="宋体" w:hint="eastAsia"/>
                <w:kern w:val="0"/>
                <w:sz w:val="18"/>
              </w:rPr>
              <w:t>）</w:t>
            </w:r>
          </w:p>
        </w:tc>
        <w:tc>
          <w:tcPr>
            <w:tcW w:w="3202" w:type="dxa"/>
            <w:tcBorders>
              <w:top w:val="single" w:sz="4" w:space="0" w:color="auto"/>
              <w:left w:val="single" w:sz="4" w:space="0" w:color="auto"/>
              <w:bottom w:val="single" w:sz="4" w:space="0" w:color="auto"/>
              <w:right w:val="single" w:sz="4" w:space="0" w:color="auto"/>
            </w:tcBorders>
          </w:tcPr>
          <w:p w14:paraId="6786420A"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1509</w:t>
            </w:r>
            <w:r>
              <w:rPr>
                <w:rFonts w:ascii="宋体" w:hAnsi="宋体" w:hint="eastAsia"/>
                <w:kern w:val="0"/>
                <w:sz w:val="18"/>
              </w:rPr>
              <w:t>）</w:t>
            </w:r>
          </w:p>
        </w:tc>
      </w:tr>
      <w:tr w:rsidR="00000000" w14:paraId="6B97F525" w14:textId="77777777">
        <w:trPr>
          <w:trHeight w:val="295"/>
          <w:jc w:val="center"/>
        </w:trPr>
        <w:tc>
          <w:tcPr>
            <w:tcW w:w="793" w:type="dxa"/>
            <w:vMerge/>
            <w:tcBorders>
              <w:left w:val="single" w:sz="4" w:space="0" w:color="auto"/>
              <w:bottom w:val="single" w:sz="4" w:space="0" w:color="auto"/>
              <w:right w:val="single" w:sz="6" w:space="0" w:color="auto"/>
            </w:tcBorders>
          </w:tcPr>
          <w:p w14:paraId="395B1EBA" w14:textId="77777777" w:rsidR="00000000" w:rsidRDefault="007478C2">
            <w:pPr>
              <w:jc w:val="center"/>
              <w:rPr>
                <w:rFonts w:ascii="宋体" w:hAnsi="宋体"/>
                <w:sz w:val="24"/>
              </w:rPr>
            </w:pPr>
          </w:p>
        </w:tc>
        <w:tc>
          <w:tcPr>
            <w:tcW w:w="3562" w:type="dxa"/>
            <w:tcBorders>
              <w:top w:val="single" w:sz="6" w:space="0" w:color="auto"/>
              <w:left w:val="single" w:sz="6" w:space="0" w:color="auto"/>
              <w:bottom w:val="single" w:sz="4" w:space="0" w:color="auto"/>
              <w:right w:val="single" w:sz="4" w:space="0" w:color="auto"/>
            </w:tcBorders>
          </w:tcPr>
          <w:p w14:paraId="77B6954A" w14:textId="77777777" w:rsidR="00000000" w:rsidRDefault="007478C2">
            <w:pPr>
              <w:rPr>
                <w:rFonts w:ascii="宋体" w:hAnsi="宋体"/>
                <w:sz w:val="24"/>
              </w:rPr>
            </w:pPr>
            <w:r>
              <w:rPr>
                <w:rFonts w:ascii="宋体" w:hAnsi="宋体" w:hint="eastAsia"/>
                <w:sz w:val="24"/>
              </w:rPr>
              <w:t>其中：买断式回购融资</w:t>
            </w:r>
          </w:p>
        </w:tc>
        <w:tc>
          <w:tcPr>
            <w:tcW w:w="1298" w:type="dxa"/>
            <w:tcBorders>
              <w:top w:val="single" w:sz="4" w:space="0" w:color="auto"/>
              <w:left w:val="single" w:sz="4" w:space="0" w:color="auto"/>
              <w:bottom w:val="single" w:sz="4" w:space="0" w:color="auto"/>
              <w:right w:val="single" w:sz="4" w:space="0" w:color="auto"/>
            </w:tcBorders>
          </w:tcPr>
          <w:p w14:paraId="328A4247"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1510</w:t>
            </w:r>
            <w:r>
              <w:rPr>
                <w:rFonts w:ascii="宋体" w:hAnsi="宋体" w:hint="eastAsia"/>
                <w:kern w:val="0"/>
                <w:sz w:val="18"/>
              </w:rPr>
              <w:t>）</w:t>
            </w:r>
          </w:p>
        </w:tc>
        <w:tc>
          <w:tcPr>
            <w:tcW w:w="3202" w:type="dxa"/>
            <w:tcBorders>
              <w:top w:val="single" w:sz="4" w:space="0" w:color="auto"/>
              <w:left w:val="single" w:sz="4" w:space="0" w:color="auto"/>
              <w:bottom w:val="single" w:sz="4" w:space="0" w:color="auto"/>
              <w:right w:val="single" w:sz="4" w:space="0" w:color="auto"/>
            </w:tcBorders>
          </w:tcPr>
          <w:p w14:paraId="7D1D6426"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1511</w:t>
            </w:r>
            <w:r>
              <w:rPr>
                <w:rFonts w:ascii="宋体" w:hAnsi="宋体" w:hint="eastAsia"/>
                <w:kern w:val="0"/>
                <w:sz w:val="18"/>
              </w:rPr>
              <w:t>）</w:t>
            </w:r>
          </w:p>
        </w:tc>
      </w:tr>
    </w:tbl>
    <w:p w14:paraId="3FA489A6" w14:textId="77777777" w:rsidR="00000000" w:rsidRDefault="007478C2">
      <w:pPr>
        <w:rPr>
          <w:rFonts w:ascii="宋体" w:hAnsi="宋体"/>
          <w:kern w:val="0"/>
          <w:sz w:val="18"/>
        </w:rPr>
      </w:pPr>
      <w:r>
        <w:rPr>
          <w:rFonts w:ascii="宋体" w:hAnsi="宋体" w:hint="eastAsia"/>
          <w:sz w:val="24"/>
        </w:rPr>
        <w:t>注</w:t>
      </w:r>
      <w:r>
        <w:rPr>
          <w:rStyle w:val="FootnoteReference"/>
          <w:rFonts w:ascii="宋体" w:hAnsi="宋体"/>
          <w:sz w:val="24"/>
        </w:rPr>
        <w:footnoteReference w:id="283"/>
      </w:r>
      <w:r>
        <w:rPr>
          <w:rFonts w:ascii="宋体" w:hAnsi="宋体" w:hint="eastAsia"/>
          <w:sz w:val="24"/>
        </w:rPr>
        <w:t>：</w:t>
      </w:r>
      <w:r>
        <w:rPr>
          <w:rFonts w:ascii="宋体" w:hAnsi="宋体" w:hint="eastAsia"/>
          <w:kern w:val="0"/>
          <w:sz w:val="18"/>
        </w:rPr>
        <w:t>（</w:t>
      </w:r>
      <w:r>
        <w:rPr>
          <w:rFonts w:ascii="宋体" w:hAnsi="宋体" w:hint="eastAsia"/>
          <w:kern w:val="0"/>
          <w:sz w:val="18"/>
        </w:rPr>
        <w:t>1512</w:t>
      </w:r>
      <w:r>
        <w:rPr>
          <w:rFonts w:ascii="宋体" w:hAnsi="宋体" w:hint="eastAsia"/>
          <w:kern w:val="0"/>
          <w:sz w:val="18"/>
        </w:rPr>
        <w:t>）</w:t>
      </w:r>
    </w:p>
    <w:p w14:paraId="26416CDD" w14:textId="77777777" w:rsidR="00000000" w:rsidRDefault="007478C2">
      <w:pPr>
        <w:rPr>
          <w:rFonts w:ascii="宋体" w:hAnsi="宋体"/>
          <w:sz w:val="24"/>
        </w:rPr>
      </w:pPr>
    </w:p>
    <w:p w14:paraId="36FA1FAB" w14:textId="77777777" w:rsidR="00000000" w:rsidRDefault="007478C2">
      <w:pPr>
        <w:spacing w:line="360" w:lineRule="auto"/>
        <w:ind w:firstLineChars="49" w:firstLine="118"/>
        <w:rPr>
          <w:rFonts w:ascii="宋体" w:hAnsi="宋体"/>
          <w:b/>
          <w:sz w:val="24"/>
        </w:rPr>
      </w:pPr>
      <w:r>
        <w:rPr>
          <w:rFonts w:ascii="宋体" w:hAnsi="宋体" w:hint="eastAsia"/>
          <w:b/>
          <w:sz w:val="24"/>
        </w:rPr>
        <w:t>债券正回购的资金余额超过基金资产净值的</w:t>
      </w:r>
      <w:r>
        <w:rPr>
          <w:rFonts w:ascii="宋体" w:hAnsi="宋体" w:hint="eastAsia"/>
          <w:b/>
          <w:sz w:val="24"/>
        </w:rPr>
        <w:t>20%</w:t>
      </w:r>
      <w:r>
        <w:rPr>
          <w:rFonts w:ascii="宋体" w:hAnsi="宋体" w:hint="eastAsia"/>
          <w:b/>
          <w:sz w:val="24"/>
        </w:rPr>
        <w:t>的说明</w:t>
      </w:r>
      <w:r>
        <w:rPr>
          <w:rStyle w:val="FootnoteReference"/>
          <w:rFonts w:ascii="宋体" w:hAnsi="宋体"/>
          <w:b/>
          <w:sz w:val="24"/>
        </w:rPr>
        <w:footnoteReference w:id="284"/>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1636"/>
        <w:gridCol w:w="4018"/>
        <w:gridCol w:w="1148"/>
        <w:gridCol w:w="1151"/>
      </w:tblGrid>
      <w:tr w:rsidR="00000000" w14:paraId="281B3535" w14:textId="77777777">
        <w:tc>
          <w:tcPr>
            <w:tcW w:w="850" w:type="dxa"/>
          </w:tcPr>
          <w:p w14:paraId="349DC49B" w14:textId="77777777" w:rsidR="00000000" w:rsidRDefault="007478C2">
            <w:pPr>
              <w:jc w:val="center"/>
              <w:rPr>
                <w:rFonts w:ascii="宋体" w:hAnsi="宋体"/>
                <w:sz w:val="24"/>
              </w:rPr>
            </w:pPr>
            <w:r>
              <w:rPr>
                <w:rFonts w:ascii="宋体" w:hAnsi="宋体" w:hint="eastAsia"/>
                <w:sz w:val="24"/>
              </w:rPr>
              <w:t>序号</w:t>
            </w:r>
          </w:p>
        </w:tc>
        <w:tc>
          <w:tcPr>
            <w:tcW w:w="1636" w:type="dxa"/>
          </w:tcPr>
          <w:p w14:paraId="238C2DDA" w14:textId="77777777" w:rsidR="00000000" w:rsidRDefault="007478C2">
            <w:pPr>
              <w:jc w:val="center"/>
              <w:rPr>
                <w:rFonts w:ascii="宋体" w:hAnsi="宋体"/>
                <w:sz w:val="24"/>
              </w:rPr>
            </w:pPr>
            <w:r>
              <w:rPr>
                <w:rFonts w:ascii="宋体" w:hAnsi="宋体" w:hint="eastAsia"/>
                <w:sz w:val="24"/>
              </w:rPr>
              <w:t>发生日期</w:t>
            </w:r>
          </w:p>
        </w:tc>
        <w:tc>
          <w:tcPr>
            <w:tcW w:w="4018" w:type="dxa"/>
          </w:tcPr>
          <w:p w14:paraId="53C7B8DE" w14:textId="77777777" w:rsidR="00000000" w:rsidRDefault="007478C2">
            <w:pPr>
              <w:jc w:val="center"/>
              <w:rPr>
                <w:rFonts w:ascii="宋体" w:hAnsi="宋体"/>
                <w:sz w:val="24"/>
              </w:rPr>
            </w:pPr>
            <w:r>
              <w:rPr>
                <w:rFonts w:ascii="宋体" w:hAnsi="宋体" w:hint="eastAsia"/>
                <w:sz w:val="24"/>
              </w:rPr>
              <w:t>融资余额占基金资产净值比例</w:t>
            </w:r>
            <w:r>
              <w:rPr>
                <w:rFonts w:ascii="宋体" w:hAnsi="宋体"/>
                <w:sz w:val="24"/>
              </w:rPr>
              <w:t>（</w:t>
            </w:r>
            <w:r>
              <w:rPr>
                <w:rFonts w:ascii="宋体" w:hAnsi="宋体"/>
                <w:sz w:val="24"/>
              </w:rPr>
              <w:t>%</w:t>
            </w:r>
            <w:r>
              <w:rPr>
                <w:rFonts w:ascii="宋体" w:hAnsi="宋体"/>
                <w:sz w:val="24"/>
              </w:rPr>
              <w:t>）</w:t>
            </w:r>
          </w:p>
        </w:tc>
        <w:tc>
          <w:tcPr>
            <w:tcW w:w="1148" w:type="dxa"/>
          </w:tcPr>
          <w:p w14:paraId="300C1117" w14:textId="77777777" w:rsidR="00000000" w:rsidRDefault="007478C2">
            <w:pPr>
              <w:jc w:val="center"/>
              <w:rPr>
                <w:rFonts w:ascii="宋体" w:hAnsi="宋体"/>
                <w:sz w:val="24"/>
              </w:rPr>
            </w:pPr>
            <w:r>
              <w:rPr>
                <w:rFonts w:ascii="宋体" w:hAnsi="宋体" w:hint="eastAsia"/>
                <w:sz w:val="24"/>
              </w:rPr>
              <w:t>原因</w:t>
            </w:r>
          </w:p>
        </w:tc>
        <w:tc>
          <w:tcPr>
            <w:tcW w:w="1151" w:type="dxa"/>
          </w:tcPr>
          <w:p w14:paraId="59F85D2C" w14:textId="77777777" w:rsidR="00000000" w:rsidRDefault="007478C2">
            <w:pPr>
              <w:jc w:val="center"/>
              <w:rPr>
                <w:rFonts w:ascii="宋体" w:hAnsi="宋体"/>
                <w:sz w:val="24"/>
              </w:rPr>
            </w:pPr>
            <w:r>
              <w:rPr>
                <w:rFonts w:ascii="宋体" w:hAnsi="宋体" w:hint="eastAsia"/>
                <w:sz w:val="24"/>
              </w:rPr>
              <w:t>调整期</w:t>
            </w:r>
          </w:p>
        </w:tc>
      </w:tr>
      <w:tr w:rsidR="00000000" w14:paraId="5AD1EB57" w14:textId="77777777">
        <w:tc>
          <w:tcPr>
            <w:tcW w:w="850" w:type="dxa"/>
          </w:tcPr>
          <w:p w14:paraId="36D4EC06"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1514</w:t>
            </w:r>
            <w:r>
              <w:rPr>
                <w:rFonts w:ascii="宋体" w:hAnsi="宋体" w:hint="eastAsia"/>
                <w:kern w:val="0"/>
                <w:sz w:val="18"/>
              </w:rPr>
              <w:t>）</w:t>
            </w:r>
          </w:p>
        </w:tc>
        <w:tc>
          <w:tcPr>
            <w:tcW w:w="1636" w:type="dxa"/>
          </w:tcPr>
          <w:p w14:paraId="216F7DBF"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1515</w:t>
            </w:r>
            <w:r>
              <w:rPr>
                <w:rFonts w:ascii="宋体" w:hAnsi="宋体" w:hint="eastAsia"/>
                <w:kern w:val="0"/>
                <w:sz w:val="18"/>
              </w:rPr>
              <w:t>）</w:t>
            </w:r>
          </w:p>
        </w:tc>
        <w:tc>
          <w:tcPr>
            <w:tcW w:w="4018" w:type="dxa"/>
          </w:tcPr>
          <w:p w14:paraId="4D37BA83"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1516</w:t>
            </w:r>
            <w:r>
              <w:rPr>
                <w:rFonts w:ascii="宋体" w:hAnsi="宋体" w:hint="eastAsia"/>
                <w:kern w:val="0"/>
                <w:sz w:val="18"/>
              </w:rPr>
              <w:t>）</w:t>
            </w:r>
          </w:p>
        </w:tc>
        <w:tc>
          <w:tcPr>
            <w:tcW w:w="1148" w:type="dxa"/>
          </w:tcPr>
          <w:p w14:paraId="6DFB2148"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1517</w:t>
            </w:r>
            <w:r>
              <w:rPr>
                <w:rFonts w:ascii="宋体" w:hAnsi="宋体" w:hint="eastAsia"/>
                <w:kern w:val="0"/>
                <w:sz w:val="18"/>
              </w:rPr>
              <w:t>）</w:t>
            </w:r>
          </w:p>
        </w:tc>
        <w:tc>
          <w:tcPr>
            <w:tcW w:w="1151" w:type="dxa"/>
          </w:tcPr>
          <w:p w14:paraId="5638C45C"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1518</w:t>
            </w:r>
            <w:r>
              <w:rPr>
                <w:rFonts w:ascii="宋体" w:hAnsi="宋体" w:hint="eastAsia"/>
                <w:kern w:val="0"/>
                <w:sz w:val="18"/>
              </w:rPr>
              <w:t>）</w:t>
            </w:r>
          </w:p>
        </w:tc>
      </w:tr>
      <w:tr w:rsidR="00000000" w14:paraId="1CBFA756" w14:textId="77777777">
        <w:tc>
          <w:tcPr>
            <w:tcW w:w="850" w:type="dxa"/>
          </w:tcPr>
          <w:p w14:paraId="423E545A" w14:textId="77777777" w:rsidR="00000000" w:rsidRDefault="007478C2">
            <w:pPr>
              <w:jc w:val="center"/>
              <w:rPr>
                <w:rFonts w:ascii="宋体" w:hAnsi="宋体"/>
                <w:sz w:val="24"/>
              </w:rPr>
            </w:pPr>
            <w:r>
              <w:rPr>
                <w:rFonts w:ascii="宋体" w:hAnsi="宋体"/>
                <w:sz w:val="24"/>
              </w:rPr>
              <w:t>1</w:t>
            </w:r>
          </w:p>
        </w:tc>
        <w:tc>
          <w:tcPr>
            <w:tcW w:w="1636" w:type="dxa"/>
          </w:tcPr>
          <w:p w14:paraId="6C36E22D" w14:textId="77777777" w:rsidR="00000000" w:rsidRDefault="007478C2">
            <w:pPr>
              <w:rPr>
                <w:rFonts w:ascii="宋体" w:hAnsi="宋体"/>
                <w:sz w:val="24"/>
              </w:rPr>
            </w:pPr>
          </w:p>
        </w:tc>
        <w:tc>
          <w:tcPr>
            <w:tcW w:w="4018" w:type="dxa"/>
          </w:tcPr>
          <w:p w14:paraId="108FBE41" w14:textId="77777777" w:rsidR="00000000" w:rsidRDefault="007478C2">
            <w:pPr>
              <w:rPr>
                <w:rFonts w:ascii="宋体" w:hAnsi="宋体"/>
                <w:sz w:val="24"/>
              </w:rPr>
            </w:pPr>
          </w:p>
        </w:tc>
        <w:tc>
          <w:tcPr>
            <w:tcW w:w="1148" w:type="dxa"/>
          </w:tcPr>
          <w:p w14:paraId="75827849" w14:textId="77777777" w:rsidR="00000000" w:rsidRDefault="007478C2">
            <w:pPr>
              <w:rPr>
                <w:rFonts w:ascii="宋体" w:hAnsi="宋体"/>
                <w:sz w:val="24"/>
              </w:rPr>
            </w:pPr>
          </w:p>
        </w:tc>
        <w:tc>
          <w:tcPr>
            <w:tcW w:w="1151" w:type="dxa"/>
          </w:tcPr>
          <w:p w14:paraId="294D7CF6" w14:textId="77777777" w:rsidR="00000000" w:rsidRDefault="007478C2">
            <w:pPr>
              <w:rPr>
                <w:rFonts w:ascii="宋体" w:hAnsi="宋体"/>
                <w:sz w:val="24"/>
              </w:rPr>
            </w:pPr>
          </w:p>
        </w:tc>
      </w:tr>
      <w:tr w:rsidR="00000000" w14:paraId="18D63F2B" w14:textId="77777777">
        <w:tc>
          <w:tcPr>
            <w:tcW w:w="850" w:type="dxa"/>
          </w:tcPr>
          <w:p w14:paraId="7F834A08" w14:textId="77777777" w:rsidR="00000000" w:rsidRDefault="007478C2">
            <w:pPr>
              <w:jc w:val="center"/>
              <w:rPr>
                <w:rFonts w:ascii="宋体" w:hAnsi="宋体"/>
                <w:sz w:val="24"/>
              </w:rPr>
            </w:pPr>
            <w:r>
              <w:rPr>
                <w:rFonts w:ascii="宋体" w:hAnsi="宋体"/>
                <w:sz w:val="24"/>
              </w:rPr>
              <w:t>2</w:t>
            </w:r>
          </w:p>
        </w:tc>
        <w:tc>
          <w:tcPr>
            <w:tcW w:w="1636" w:type="dxa"/>
          </w:tcPr>
          <w:p w14:paraId="6ABC1328" w14:textId="77777777" w:rsidR="00000000" w:rsidRDefault="007478C2">
            <w:pPr>
              <w:rPr>
                <w:rFonts w:ascii="宋体" w:hAnsi="宋体"/>
                <w:sz w:val="24"/>
              </w:rPr>
            </w:pPr>
          </w:p>
        </w:tc>
        <w:tc>
          <w:tcPr>
            <w:tcW w:w="4018" w:type="dxa"/>
          </w:tcPr>
          <w:p w14:paraId="4C37E848" w14:textId="77777777" w:rsidR="00000000" w:rsidRDefault="007478C2">
            <w:pPr>
              <w:rPr>
                <w:rFonts w:ascii="宋体" w:hAnsi="宋体"/>
                <w:sz w:val="24"/>
              </w:rPr>
            </w:pPr>
          </w:p>
        </w:tc>
        <w:tc>
          <w:tcPr>
            <w:tcW w:w="1148" w:type="dxa"/>
          </w:tcPr>
          <w:p w14:paraId="17D6EA93" w14:textId="77777777" w:rsidR="00000000" w:rsidRDefault="007478C2">
            <w:pPr>
              <w:rPr>
                <w:rFonts w:ascii="宋体" w:hAnsi="宋体"/>
                <w:sz w:val="24"/>
              </w:rPr>
            </w:pPr>
          </w:p>
        </w:tc>
        <w:tc>
          <w:tcPr>
            <w:tcW w:w="1151" w:type="dxa"/>
          </w:tcPr>
          <w:p w14:paraId="2AF1C9C4" w14:textId="77777777" w:rsidR="00000000" w:rsidRDefault="007478C2">
            <w:pPr>
              <w:rPr>
                <w:rFonts w:ascii="宋体" w:hAnsi="宋体"/>
                <w:sz w:val="24"/>
              </w:rPr>
            </w:pPr>
          </w:p>
        </w:tc>
      </w:tr>
      <w:tr w:rsidR="00000000" w14:paraId="4F5CB387" w14:textId="77777777">
        <w:tc>
          <w:tcPr>
            <w:tcW w:w="850" w:type="dxa"/>
          </w:tcPr>
          <w:p w14:paraId="6E421BBA" w14:textId="77777777" w:rsidR="00000000" w:rsidRDefault="007478C2">
            <w:pPr>
              <w:jc w:val="center"/>
              <w:rPr>
                <w:rFonts w:ascii="宋体" w:hAnsi="宋体"/>
                <w:sz w:val="24"/>
              </w:rPr>
            </w:pPr>
            <w:r>
              <w:rPr>
                <w:rFonts w:ascii="宋体" w:hAnsi="宋体" w:hint="eastAsia"/>
                <w:sz w:val="24"/>
              </w:rPr>
              <w:t>……</w:t>
            </w:r>
          </w:p>
        </w:tc>
        <w:tc>
          <w:tcPr>
            <w:tcW w:w="1636" w:type="dxa"/>
          </w:tcPr>
          <w:p w14:paraId="792E96DE" w14:textId="77777777" w:rsidR="00000000" w:rsidRDefault="007478C2">
            <w:pPr>
              <w:rPr>
                <w:rFonts w:ascii="宋体" w:hAnsi="宋体"/>
                <w:sz w:val="24"/>
              </w:rPr>
            </w:pPr>
          </w:p>
        </w:tc>
        <w:tc>
          <w:tcPr>
            <w:tcW w:w="4018" w:type="dxa"/>
          </w:tcPr>
          <w:p w14:paraId="0B5EBCDC" w14:textId="77777777" w:rsidR="00000000" w:rsidRDefault="007478C2">
            <w:pPr>
              <w:rPr>
                <w:rFonts w:ascii="宋体" w:hAnsi="宋体"/>
                <w:sz w:val="24"/>
              </w:rPr>
            </w:pPr>
          </w:p>
        </w:tc>
        <w:tc>
          <w:tcPr>
            <w:tcW w:w="1148" w:type="dxa"/>
          </w:tcPr>
          <w:p w14:paraId="4C80014A" w14:textId="77777777" w:rsidR="00000000" w:rsidRDefault="007478C2">
            <w:pPr>
              <w:rPr>
                <w:rFonts w:ascii="宋体" w:hAnsi="宋体"/>
                <w:sz w:val="24"/>
              </w:rPr>
            </w:pPr>
          </w:p>
        </w:tc>
        <w:tc>
          <w:tcPr>
            <w:tcW w:w="1151" w:type="dxa"/>
          </w:tcPr>
          <w:p w14:paraId="65BE44A7" w14:textId="77777777" w:rsidR="00000000" w:rsidRDefault="007478C2">
            <w:pPr>
              <w:rPr>
                <w:rFonts w:ascii="宋体" w:hAnsi="宋体"/>
                <w:sz w:val="24"/>
              </w:rPr>
            </w:pPr>
          </w:p>
        </w:tc>
      </w:tr>
    </w:tbl>
    <w:p w14:paraId="32601B5C"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1519</w:t>
      </w:r>
      <w:r>
        <w:rPr>
          <w:rFonts w:ascii="宋体" w:hAnsi="宋体" w:hint="eastAsia"/>
          <w:kern w:val="0"/>
          <w:sz w:val="18"/>
        </w:rPr>
        <w:t>）</w:t>
      </w:r>
    </w:p>
    <w:p w14:paraId="2C065FAE" w14:textId="77777777" w:rsidR="00000000" w:rsidRDefault="007478C2">
      <w:pPr>
        <w:rPr>
          <w:rFonts w:ascii="宋体" w:hAnsi="宋体"/>
          <w:sz w:val="24"/>
        </w:rPr>
      </w:pPr>
    </w:p>
    <w:p w14:paraId="0B916617" w14:textId="77777777" w:rsidR="00000000" w:rsidRDefault="007478C2">
      <w:pPr>
        <w:pStyle w:val="Heading2"/>
        <w:rPr>
          <w:rFonts w:ascii="宋体" w:hAnsi="宋体"/>
        </w:rPr>
      </w:pPr>
      <w:bookmarkStart w:id="232" w:name="_Toc101344065"/>
      <w:bookmarkStart w:id="233" w:name="_Toc8054"/>
      <w:bookmarkStart w:id="234" w:name="_Toc32093"/>
      <w:r>
        <w:rPr>
          <w:rFonts w:ascii="宋体" w:hAnsi="宋体" w:hint="eastAsia"/>
        </w:rPr>
        <w:t xml:space="preserve">10.3 </w:t>
      </w:r>
      <w:r>
        <w:rPr>
          <w:rFonts w:ascii="宋体" w:hAnsi="宋体" w:hint="eastAsia"/>
        </w:rPr>
        <w:t>基金投资组合平均剩余期限</w:t>
      </w:r>
      <w:r>
        <w:rPr>
          <w:rFonts w:ascii="宋体" w:hAnsi="宋体"/>
          <w:vertAlign w:val="superscript"/>
        </w:rPr>
        <w:footnoteReference w:id="285"/>
      </w:r>
      <w:bookmarkEnd w:id="232"/>
      <w:bookmarkEnd w:id="233"/>
      <w:bookmarkEnd w:id="234"/>
    </w:p>
    <w:p w14:paraId="64062598" w14:textId="77777777" w:rsidR="00000000" w:rsidRDefault="007478C2">
      <w:pPr>
        <w:spacing w:line="360" w:lineRule="auto"/>
        <w:outlineLvl w:val="2"/>
        <w:rPr>
          <w:rFonts w:ascii="宋体" w:hAnsi="宋体"/>
          <w:b/>
          <w:sz w:val="24"/>
        </w:rPr>
      </w:pPr>
      <w:r>
        <w:rPr>
          <w:rFonts w:ascii="宋体" w:hAnsi="宋体" w:hint="eastAsia"/>
          <w:b/>
          <w:sz w:val="24"/>
        </w:rPr>
        <w:t xml:space="preserve">10.3.1 </w:t>
      </w:r>
      <w:r>
        <w:rPr>
          <w:rFonts w:ascii="宋体" w:hAnsi="宋体" w:hint="eastAsia"/>
          <w:b/>
          <w:sz w:val="24"/>
        </w:rPr>
        <w:t>投资组合平均剩余期限基本情况</w:t>
      </w:r>
    </w:p>
    <w:tbl>
      <w:tblPr>
        <w:tblW w:w="0" w:type="auto"/>
        <w:tblInd w:w="-36" w:type="dxa"/>
        <w:tblLayout w:type="fixed"/>
        <w:tblCellMar>
          <w:left w:w="30" w:type="dxa"/>
          <w:right w:w="30" w:type="dxa"/>
        </w:tblCellMar>
        <w:tblLook w:val="0000" w:firstRow="0" w:lastRow="0" w:firstColumn="0" w:lastColumn="0" w:noHBand="0" w:noVBand="0"/>
      </w:tblPr>
      <w:tblGrid>
        <w:gridCol w:w="4817"/>
        <w:gridCol w:w="4087"/>
      </w:tblGrid>
      <w:tr w:rsidR="00000000" w14:paraId="64B6203C" w14:textId="77777777">
        <w:trPr>
          <w:trHeight w:val="375"/>
        </w:trPr>
        <w:tc>
          <w:tcPr>
            <w:tcW w:w="4817" w:type="dxa"/>
            <w:tcBorders>
              <w:top w:val="single" w:sz="4" w:space="0" w:color="auto"/>
              <w:left w:val="single" w:sz="4" w:space="0" w:color="auto"/>
              <w:bottom w:val="single" w:sz="4" w:space="0" w:color="auto"/>
              <w:right w:val="single" w:sz="4" w:space="0" w:color="auto"/>
            </w:tcBorders>
            <w:vAlign w:val="center"/>
          </w:tcPr>
          <w:p w14:paraId="5ADD1C9F" w14:textId="77777777" w:rsidR="00000000" w:rsidRDefault="007478C2">
            <w:pPr>
              <w:widowControl/>
              <w:jc w:val="center"/>
              <w:rPr>
                <w:rFonts w:ascii="宋体" w:hAnsi="宋体"/>
                <w:kern w:val="0"/>
                <w:sz w:val="24"/>
              </w:rPr>
            </w:pPr>
            <w:r>
              <w:rPr>
                <w:rFonts w:ascii="宋体" w:hAnsi="宋体" w:hint="eastAsia"/>
                <w:kern w:val="0"/>
                <w:sz w:val="24"/>
              </w:rPr>
              <w:t>项目</w:t>
            </w:r>
          </w:p>
        </w:tc>
        <w:tc>
          <w:tcPr>
            <w:tcW w:w="4087" w:type="dxa"/>
            <w:tcBorders>
              <w:top w:val="single" w:sz="4" w:space="0" w:color="auto"/>
              <w:left w:val="single" w:sz="4" w:space="0" w:color="auto"/>
              <w:bottom w:val="single" w:sz="4" w:space="0" w:color="auto"/>
              <w:right w:val="single" w:sz="4" w:space="0" w:color="auto"/>
            </w:tcBorders>
            <w:vAlign w:val="center"/>
          </w:tcPr>
          <w:p w14:paraId="6F9FE8E2" w14:textId="77777777" w:rsidR="00000000" w:rsidRDefault="007478C2">
            <w:pPr>
              <w:widowControl/>
              <w:jc w:val="center"/>
              <w:rPr>
                <w:rFonts w:ascii="宋体" w:hAnsi="宋体"/>
                <w:kern w:val="0"/>
                <w:sz w:val="24"/>
              </w:rPr>
            </w:pPr>
            <w:r>
              <w:rPr>
                <w:rFonts w:ascii="宋体" w:hAnsi="宋体" w:hint="eastAsia"/>
                <w:kern w:val="0"/>
                <w:sz w:val="24"/>
              </w:rPr>
              <w:t>天数</w:t>
            </w:r>
          </w:p>
        </w:tc>
      </w:tr>
      <w:tr w:rsidR="00000000" w14:paraId="275A5E7C" w14:textId="77777777">
        <w:trPr>
          <w:cantSplit/>
          <w:trHeight w:val="295"/>
        </w:trPr>
        <w:tc>
          <w:tcPr>
            <w:tcW w:w="4817" w:type="dxa"/>
            <w:tcBorders>
              <w:top w:val="single" w:sz="4" w:space="0" w:color="auto"/>
              <w:left w:val="single" w:sz="4" w:space="0" w:color="auto"/>
              <w:bottom w:val="single" w:sz="4" w:space="0" w:color="auto"/>
              <w:right w:val="single" w:sz="4" w:space="0" w:color="auto"/>
            </w:tcBorders>
          </w:tcPr>
          <w:p w14:paraId="39FF7AA2" w14:textId="77777777" w:rsidR="00000000" w:rsidRDefault="007478C2">
            <w:pPr>
              <w:rPr>
                <w:rFonts w:ascii="宋体" w:hAnsi="宋体"/>
                <w:sz w:val="24"/>
              </w:rPr>
            </w:pPr>
            <w:r>
              <w:rPr>
                <w:rFonts w:ascii="宋体" w:hAnsi="宋体" w:hint="eastAsia"/>
                <w:sz w:val="24"/>
              </w:rPr>
              <w:t>报告期末投资组合平均剩余期限</w:t>
            </w:r>
            <w:r>
              <w:rPr>
                <w:rFonts w:ascii="宋体" w:hAnsi="宋体" w:hint="eastAsia"/>
                <w:sz w:val="24"/>
              </w:rPr>
              <w:t xml:space="preserve">         </w:t>
            </w:r>
          </w:p>
        </w:tc>
        <w:tc>
          <w:tcPr>
            <w:tcW w:w="4087" w:type="dxa"/>
            <w:tcBorders>
              <w:top w:val="single" w:sz="4" w:space="0" w:color="auto"/>
              <w:left w:val="single" w:sz="4" w:space="0" w:color="auto"/>
              <w:bottom w:val="single" w:sz="4" w:space="0" w:color="auto"/>
              <w:right w:val="single" w:sz="4" w:space="0" w:color="auto"/>
            </w:tcBorders>
          </w:tcPr>
          <w:p w14:paraId="191074B7"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1522</w:t>
            </w:r>
            <w:r>
              <w:rPr>
                <w:rFonts w:ascii="宋体" w:hAnsi="宋体" w:hint="eastAsia"/>
                <w:kern w:val="0"/>
                <w:sz w:val="18"/>
              </w:rPr>
              <w:t>）</w:t>
            </w:r>
          </w:p>
        </w:tc>
      </w:tr>
      <w:tr w:rsidR="00000000" w14:paraId="2E7DDF2A" w14:textId="77777777">
        <w:trPr>
          <w:cantSplit/>
          <w:trHeight w:val="295"/>
        </w:trPr>
        <w:tc>
          <w:tcPr>
            <w:tcW w:w="4817" w:type="dxa"/>
            <w:tcBorders>
              <w:top w:val="single" w:sz="4" w:space="0" w:color="auto"/>
              <w:left w:val="single" w:sz="4" w:space="0" w:color="auto"/>
              <w:bottom w:val="single" w:sz="4" w:space="0" w:color="auto"/>
              <w:right w:val="single" w:sz="4" w:space="0" w:color="auto"/>
            </w:tcBorders>
          </w:tcPr>
          <w:p w14:paraId="50E771E5" w14:textId="77777777" w:rsidR="00000000" w:rsidRDefault="007478C2">
            <w:pPr>
              <w:rPr>
                <w:rFonts w:ascii="宋体" w:hAnsi="宋体"/>
                <w:sz w:val="24"/>
              </w:rPr>
            </w:pPr>
            <w:r>
              <w:rPr>
                <w:rFonts w:ascii="宋体" w:hAnsi="宋体" w:hint="eastAsia"/>
                <w:sz w:val="24"/>
              </w:rPr>
              <w:t>报告期内投资组合平均剩余期限最高值</w:t>
            </w:r>
          </w:p>
        </w:tc>
        <w:tc>
          <w:tcPr>
            <w:tcW w:w="4087" w:type="dxa"/>
            <w:tcBorders>
              <w:top w:val="single" w:sz="4" w:space="0" w:color="auto"/>
              <w:left w:val="single" w:sz="4" w:space="0" w:color="auto"/>
              <w:bottom w:val="single" w:sz="4" w:space="0" w:color="auto"/>
              <w:right w:val="single" w:sz="4" w:space="0" w:color="auto"/>
            </w:tcBorders>
          </w:tcPr>
          <w:p w14:paraId="5A093688"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1523</w:t>
            </w:r>
            <w:r>
              <w:rPr>
                <w:rFonts w:ascii="宋体" w:hAnsi="宋体" w:hint="eastAsia"/>
                <w:kern w:val="0"/>
                <w:sz w:val="18"/>
              </w:rPr>
              <w:t>）</w:t>
            </w:r>
          </w:p>
        </w:tc>
      </w:tr>
      <w:tr w:rsidR="00000000" w14:paraId="17D571DA" w14:textId="77777777">
        <w:trPr>
          <w:cantSplit/>
          <w:trHeight w:val="295"/>
        </w:trPr>
        <w:tc>
          <w:tcPr>
            <w:tcW w:w="4817" w:type="dxa"/>
            <w:tcBorders>
              <w:top w:val="single" w:sz="4" w:space="0" w:color="auto"/>
              <w:left w:val="single" w:sz="6" w:space="0" w:color="auto"/>
              <w:bottom w:val="single" w:sz="6" w:space="0" w:color="auto"/>
              <w:right w:val="single" w:sz="4" w:space="0" w:color="auto"/>
            </w:tcBorders>
          </w:tcPr>
          <w:p w14:paraId="2DE72D58" w14:textId="77777777" w:rsidR="00000000" w:rsidRDefault="007478C2">
            <w:pPr>
              <w:rPr>
                <w:rFonts w:ascii="宋体" w:hAnsi="宋体"/>
                <w:sz w:val="24"/>
              </w:rPr>
            </w:pPr>
            <w:r>
              <w:rPr>
                <w:rFonts w:ascii="宋体" w:hAnsi="宋体" w:hint="eastAsia"/>
                <w:sz w:val="24"/>
              </w:rPr>
              <w:t>报告期内投资组合平</w:t>
            </w:r>
            <w:r>
              <w:rPr>
                <w:rFonts w:ascii="宋体" w:hAnsi="宋体" w:hint="eastAsia"/>
                <w:sz w:val="24"/>
              </w:rPr>
              <w:t>均剩余期限最低值</w:t>
            </w:r>
          </w:p>
        </w:tc>
        <w:tc>
          <w:tcPr>
            <w:tcW w:w="4087" w:type="dxa"/>
            <w:tcBorders>
              <w:top w:val="single" w:sz="4" w:space="0" w:color="auto"/>
              <w:left w:val="single" w:sz="4" w:space="0" w:color="auto"/>
              <w:bottom w:val="single" w:sz="4" w:space="0" w:color="auto"/>
              <w:right w:val="single" w:sz="4" w:space="0" w:color="auto"/>
            </w:tcBorders>
          </w:tcPr>
          <w:p w14:paraId="18C34FB4"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1524</w:t>
            </w:r>
            <w:r>
              <w:rPr>
                <w:rFonts w:ascii="宋体" w:hAnsi="宋体" w:hint="eastAsia"/>
                <w:kern w:val="0"/>
                <w:sz w:val="18"/>
              </w:rPr>
              <w:t>）</w:t>
            </w:r>
          </w:p>
        </w:tc>
      </w:tr>
    </w:tbl>
    <w:p w14:paraId="727D7A48"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1525</w:t>
      </w:r>
      <w:r>
        <w:rPr>
          <w:rFonts w:ascii="宋体" w:hAnsi="宋体" w:hint="eastAsia"/>
          <w:kern w:val="0"/>
          <w:sz w:val="18"/>
        </w:rPr>
        <w:t>）</w:t>
      </w:r>
    </w:p>
    <w:p w14:paraId="52C8FDF0" w14:textId="77777777" w:rsidR="00000000" w:rsidRDefault="007478C2">
      <w:pPr>
        <w:rPr>
          <w:rFonts w:ascii="宋体" w:hAnsi="宋体"/>
          <w:sz w:val="24"/>
        </w:rPr>
      </w:pPr>
    </w:p>
    <w:p w14:paraId="03C2BBAE" w14:textId="77777777" w:rsidR="00000000" w:rsidRDefault="007478C2">
      <w:pPr>
        <w:spacing w:line="360" w:lineRule="auto"/>
        <w:rPr>
          <w:rFonts w:ascii="宋体" w:hAnsi="宋体"/>
          <w:b/>
          <w:sz w:val="24"/>
        </w:rPr>
      </w:pPr>
      <w:r>
        <w:rPr>
          <w:rFonts w:ascii="宋体" w:hAnsi="宋体" w:hint="eastAsia"/>
          <w:b/>
          <w:sz w:val="24"/>
        </w:rPr>
        <w:t>报告期内投资组合平均剩余期限超过</w:t>
      </w:r>
      <w:r>
        <w:rPr>
          <w:rFonts w:ascii="宋体" w:hAnsi="宋体" w:hint="eastAsia"/>
          <w:b/>
          <w:sz w:val="24"/>
        </w:rPr>
        <w:t>120</w:t>
      </w:r>
      <w:r>
        <w:rPr>
          <w:rFonts w:ascii="宋体" w:hAnsi="宋体" w:hint="eastAsia"/>
          <w:b/>
          <w:sz w:val="24"/>
        </w:rPr>
        <w:t>天情况说明</w:t>
      </w:r>
      <w:r>
        <w:rPr>
          <w:rStyle w:val="FootnoteReference"/>
          <w:rFonts w:ascii="宋体" w:hAnsi="宋体"/>
          <w:b/>
          <w:sz w:val="24"/>
        </w:rPr>
        <w:footnoteReference w:id="286"/>
      </w:r>
    </w:p>
    <w:tbl>
      <w:tblPr>
        <w:tblW w:w="0" w:type="auto"/>
        <w:jc w:val="center"/>
        <w:tblInd w:w="0" w:type="dxa"/>
        <w:tblLayout w:type="fixed"/>
        <w:tblLook w:val="0000" w:firstRow="0" w:lastRow="0" w:firstColumn="0" w:lastColumn="0" w:noHBand="0" w:noVBand="0"/>
      </w:tblPr>
      <w:tblGrid>
        <w:gridCol w:w="1205"/>
        <w:gridCol w:w="1890"/>
        <w:gridCol w:w="2854"/>
        <w:gridCol w:w="1182"/>
        <w:gridCol w:w="1890"/>
      </w:tblGrid>
      <w:tr w:rsidR="00000000" w14:paraId="6AF819FA" w14:textId="77777777">
        <w:trPr>
          <w:trHeight w:val="285"/>
          <w:jc w:val="center"/>
        </w:trPr>
        <w:tc>
          <w:tcPr>
            <w:tcW w:w="1205" w:type="dxa"/>
            <w:tcBorders>
              <w:top w:val="single" w:sz="4" w:space="0" w:color="auto"/>
              <w:left w:val="single" w:sz="4" w:space="0" w:color="auto"/>
              <w:bottom w:val="single" w:sz="4" w:space="0" w:color="auto"/>
              <w:right w:val="single" w:sz="4" w:space="0" w:color="auto"/>
            </w:tcBorders>
            <w:vAlign w:val="center"/>
          </w:tcPr>
          <w:p w14:paraId="60A6AD5E" w14:textId="77777777" w:rsidR="00000000" w:rsidRDefault="007478C2">
            <w:pPr>
              <w:widowControl/>
              <w:jc w:val="center"/>
              <w:rPr>
                <w:rFonts w:ascii="宋体" w:hAnsi="宋体"/>
                <w:kern w:val="0"/>
                <w:sz w:val="24"/>
              </w:rPr>
            </w:pPr>
            <w:r>
              <w:rPr>
                <w:rFonts w:ascii="宋体" w:hAnsi="宋体"/>
                <w:kern w:val="0"/>
                <w:sz w:val="24"/>
              </w:rPr>
              <w:t>序号</w:t>
            </w:r>
          </w:p>
        </w:tc>
        <w:tc>
          <w:tcPr>
            <w:tcW w:w="1890" w:type="dxa"/>
            <w:tcBorders>
              <w:top w:val="single" w:sz="4" w:space="0" w:color="auto"/>
              <w:left w:val="nil"/>
              <w:bottom w:val="single" w:sz="4" w:space="0" w:color="auto"/>
              <w:right w:val="single" w:sz="4" w:space="0" w:color="auto"/>
            </w:tcBorders>
            <w:vAlign w:val="center"/>
          </w:tcPr>
          <w:p w14:paraId="7555E0F6" w14:textId="77777777" w:rsidR="00000000" w:rsidRDefault="007478C2">
            <w:pPr>
              <w:widowControl/>
              <w:jc w:val="center"/>
              <w:rPr>
                <w:rFonts w:ascii="宋体" w:hAnsi="宋体"/>
                <w:kern w:val="0"/>
                <w:sz w:val="24"/>
              </w:rPr>
            </w:pPr>
            <w:r>
              <w:rPr>
                <w:rFonts w:ascii="宋体" w:hAnsi="宋体" w:hint="eastAsia"/>
                <w:kern w:val="0"/>
                <w:sz w:val="24"/>
              </w:rPr>
              <w:t>发生日期</w:t>
            </w:r>
          </w:p>
        </w:tc>
        <w:tc>
          <w:tcPr>
            <w:tcW w:w="2854" w:type="dxa"/>
            <w:tcBorders>
              <w:top w:val="single" w:sz="4" w:space="0" w:color="auto"/>
              <w:left w:val="nil"/>
              <w:bottom w:val="single" w:sz="4" w:space="0" w:color="auto"/>
              <w:right w:val="single" w:sz="4" w:space="0" w:color="auto"/>
            </w:tcBorders>
            <w:vAlign w:val="center"/>
          </w:tcPr>
          <w:p w14:paraId="7AA43A32" w14:textId="77777777" w:rsidR="00000000" w:rsidRDefault="007478C2">
            <w:pPr>
              <w:widowControl/>
              <w:jc w:val="center"/>
              <w:rPr>
                <w:rFonts w:ascii="宋体" w:hAnsi="宋体"/>
                <w:kern w:val="0"/>
                <w:sz w:val="24"/>
              </w:rPr>
            </w:pPr>
            <w:r>
              <w:rPr>
                <w:rFonts w:ascii="宋体" w:hAnsi="宋体" w:hint="eastAsia"/>
                <w:kern w:val="0"/>
                <w:sz w:val="24"/>
              </w:rPr>
              <w:t>平均剩余期限（天数）</w:t>
            </w:r>
          </w:p>
        </w:tc>
        <w:tc>
          <w:tcPr>
            <w:tcW w:w="1182" w:type="dxa"/>
            <w:tcBorders>
              <w:top w:val="single" w:sz="4" w:space="0" w:color="auto"/>
              <w:left w:val="nil"/>
              <w:bottom w:val="single" w:sz="4" w:space="0" w:color="auto"/>
              <w:right w:val="single" w:sz="4" w:space="0" w:color="auto"/>
            </w:tcBorders>
            <w:vAlign w:val="center"/>
          </w:tcPr>
          <w:p w14:paraId="095981AF" w14:textId="77777777" w:rsidR="00000000" w:rsidRDefault="007478C2">
            <w:pPr>
              <w:widowControl/>
              <w:jc w:val="center"/>
              <w:rPr>
                <w:rFonts w:ascii="宋体" w:hAnsi="宋体"/>
                <w:kern w:val="0"/>
                <w:sz w:val="24"/>
              </w:rPr>
            </w:pPr>
            <w:r>
              <w:rPr>
                <w:rFonts w:ascii="宋体" w:hAnsi="宋体" w:hint="eastAsia"/>
                <w:kern w:val="0"/>
                <w:sz w:val="24"/>
              </w:rPr>
              <w:t>原因</w:t>
            </w:r>
          </w:p>
        </w:tc>
        <w:tc>
          <w:tcPr>
            <w:tcW w:w="1890" w:type="dxa"/>
            <w:tcBorders>
              <w:top w:val="single" w:sz="4" w:space="0" w:color="auto"/>
              <w:left w:val="nil"/>
              <w:bottom w:val="single" w:sz="4" w:space="0" w:color="auto"/>
              <w:right w:val="single" w:sz="4" w:space="0" w:color="auto"/>
            </w:tcBorders>
            <w:vAlign w:val="center"/>
          </w:tcPr>
          <w:p w14:paraId="49D0D13E" w14:textId="77777777" w:rsidR="00000000" w:rsidRDefault="007478C2">
            <w:pPr>
              <w:widowControl/>
              <w:jc w:val="center"/>
              <w:rPr>
                <w:rFonts w:ascii="宋体" w:hAnsi="宋体"/>
                <w:kern w:val="0"/>
                <w:sz w:val="24"/>
              </w:rPr>
            </w:pPr>
            <w:r>
              <w:rPr>
                <w:rFonts w:ascii="宋体" w:hAnsi="宋体" w:hint="eastAsia"/>
                <w:kern w:val="0"/>
                <w:sz w:val="24"/>
              </w:rPr>
              <w:t>调整期</w:t>
            </w:r>
          </w:p>
        </w:tc>
      </w:tr>
      <w:tr w:rsidR="00000000" w14:paraId="1E6C7376" w14:textId="77777777">
        <w:trPr>
          <w:trHeight w:val="285"/>
          <w:jc w:val="center"/>
        </w:trPr>
        <w:tc>
          <w:tcPr>
            <w:tcW w:w="1205" w:type="dxa"/>
            <w:tcBorders>
              <w:top w:val="single" w:sz="4" w:space="0" w:color="auto"/>
              <w:left w:val="single" w:sz="4" w:space="0" w:color="auto"/>
              <w:bottom w:val="single" w:sz="4" w:space="0" w:color="auto"/>
              <w:right w:val="single" w:sz="4" w:space="0" w:color="auto"/>
            </w:tcBorders>
            <w:vAlign w:val="center"/>
          </w:tcPr>
          <w:p w14:paraId="4B097F96"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3254</w:t>
            </w:r>
            <w:r>
              <w:rPr>
                <w:rFonts w:ascii="宋体" w:hAnsi="宋体" w:hint="eastAsia"/>
                <w:kern w:val="0"/>
                <w:sz w:val="18"/>
              </w:rPr>
              <w:t>）</w:t>
            </w:r>
          </w:p>
        </w:tc>
        <w:tc>
          <w:tcPr>
            <w:tcW w:w="1890" w:type="dxa"/>
            <w:tcBorders>
              <w:top w:val="single" w:sz="4" w:space="0" w:color="auto"/>
              <w:left w:val="nil"/>
              <w:bottom w:val="single" w:sz="4" w:space="0" w:color="auto"/>
              <w:right w:val="single" w:sz="4" w:space="0" w:color="auto"/>
            </w:tcBorders>
            <w:vAlign w:val="center"/>
          </w:tcPr>
          <w:p w14:paraId="46706965"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3255</w:t>
            </w:r>
            <w:r>
              <w:rPr>
                <w:rFonts w:ascii="宋体" w:hAnsi="宋体" w:hint="eastAsia"/>
                <w:kern w:val="0"/>
                <w:sz w:val="18"/>
              </w:rPr>
              <w:t>）</w:t>
            </w:r>
          </w:p>
        </w:tc>
        <w:tc>
          <w:tcPr>
            <w:tcW w:w="2854" w:type="dxa"/>
            <w:tcBorders>
              <w:top w:val="single" w:sz="4" w:space="0" w:color="auto"/>
              <w:left w:val="nil"/>
              <w:bottom w:val="single" w:sz="4" w:space="0" w:color="auto"/>
              <w:right w:val="single" w:sz="4" w:space="0" w:color="auto"/>
            </w:tcBorders>
            <w:vAlign w:val="center"/>
          </w:tcPr>
          <w:p w14:paraId="6188219B"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3256</w:t>
            </w:r>
            <w:r>
              <w:rPr>
                <w:rFonts w:ascii="宋体" w:hAnsi="宋体" w:hint="eastAsia"/>
                <w:kern w:val="0"/>
                <w:sz w:val="18"/>
              </w:rPr>
              <w:t>）</w:t>
            </w:r>
          </w:p>
        </w:tc>
        <w:tc>
          <w:tcPr>
            <w:tcW w:w="1182" w:type="dxa"/>
            <w:tcBorders>
              <w:top w:val="single" w:sz="4" w:space="0" w:color="auto"/>
              <w:left w:val="nil"/>
              <w:bottom w:val="single" w:sz="4" w:space="0" w:color="auto"/>
              <w:right w:val="single" w:sz="4" w:space="0" w:color="auto"/>
            </w:tcBorders>
            <w:vAlign w:val="center"/>
          </w:tcPr>
          <w:p w14:paraId="3E7E0FF3"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3257</w:t>
            </w:r>
            <w:r>
              <w:rPr>
                <w:rFonts w:ascii="宋体" w:hAnsi="宋体" w:hint="eastAsia"/>
                <w:kern w:val="0"/>
                <w:sz w:val="18"/>
              </w:rPr>
              <w:t>）</w:t>
            </w:r>
          </w:p>
        </w:tc>
        <w:tc>
          <w:tcPr>
            <w:tcW w:w="1890" w:type="dxa"/>
            <w:tcBorders>
              <w:top w:val="single" w:sz="4" w:space="0" w:color="auto"/>
              <w:left w:val="nil"/>
              <w:bottom w:val="single" w:sz="4" w:space="0" w:color="auto"/>
              <w:right w:val="single" w:sz="4" w:space="0" w:color="auto"/>
            </w:tcBorders>
            <w:vAlign w:val="center"/>
          </w:tcPr>
          <w:p w14:paraId="0536B28D"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3258</w:t>
            </w:r>
            <w:r>
              <w:rPr>
                <w:rFonts w:ascii="宋体" w:hAnsi="宋体" w:hint="eastAsia"/>
                <w:kern w:val="0"/>
                <w:sz w:val="18"/>
              </w:rPr>
              <w:t>）</w:t>
            </w:r>
          </w:p>
        </w:tc>
      </w:tr>
      <w:tr w:rsidR="00000000" w14:paraId="2433408F" w14:textId="77777777">
        <w:trPr>
          <w:trHeight w:val="285"/>
          <w:jc w:val="center"/>
        </w:trPr>
        <w:tc>
          <w:tcPr>
            <w:tcW w:w="1205" w:type="dxa"/>
            <w:tcBorders>
              <w:top w:val="nil"/>
              <w:left w:val="single" w:sz="4" w:space="0" w:color="auto"/>
              <w:bottom w:val="single" w:sz="4" w:space="0" w:color="auto"/>
              <w:right w:val="single" w:sz="4" w:space="0" w:color="auto"/>
            </w:tcBorders>
            <w:vAlign w:val="center"/>
          </w:tcPr>
          <w:p w14:paraId="41963E19" w14:textId="77777777" w:rsidR="00000000" w:rsidRDefault="007478C2">
            <w:pPr>
              <w:widowControl/>
              <w:jc w:val="center"/>
              <w:rPr>
                <w:rFonts w:ascii="宋体" w:hAnsi="宋体"/>
                <w:kern w:val="0"/>
                <w:sz w:val="24"/>
              </w:rPr>
            </w:pPr>
            <w:r>
              <w:rPr>
                <w:rFonts w:ascii="宋体" w:hAnsi="宋体" w:hint="eastAsia"/>
                <w:kern w:val="0"/>
                <w:sz w:val="24"/>
              </w:rPr>
              <w:t>1</w:t>
            </w:r>
          </w:p>
        </w:tc>
        <w:tc>
          <w:tcPr>
            <w:tcW w:w="1890" w:type="dxa"/>
            <w:tcBorders>
              <w:top w:val="nil"/>
              <w:left w:val="nil"/>
              <w:bottom w:val="single" w:sz="4" w:space="0" w:color="auto"/>
              <w:right w:val="single" w:sz="4" w:space="0" w:color="auto"/>
            </w:tcBorders>
            <w:vAlign w:val="center"/>
          </w:tcPr>
          <w:p w14:paraId="3BD922D1" w14:textId="77777777" w:rsidR="00000000" w:rsidRDefault="007478C2">
            <w:pPr>
              <w:widowControl/>
              <w:jc w:val="center"/>
              <w:rPr>
                <w:rFonts w:ascii="宋体" w:hAnsi="宋体"/>
                <w:kern w:val="0"/>
                <w:sz w:val="24"/>
              </w:rPr>
            </w:pPr>
          </w:p>
        </w:tc>
        <w:tc>
          <w:tcPr>
            <w:tcW w:w="2854" w:type="dxa"/>
            <w:tcBorders>
              <w:top w:val="nil"/>
              <w:left w:val="nil"/>
              <w:bottom w:val="single" w:sz="4" w:space="0" w:color="auto"/>
              <w:right w:val="single" w:sz="4" w:space="0" w:color="auto"/>
            </w:tcBorders>
            <w:vAlign w:val="center"/>
          </w:tcPr>
          <w:p w14:paraId="14198EAF" w14:textId="77777777" w:rsidR="00000000" w:rsidRDefault="007478C2">
            <w:pPr>
              <w:widowControl/>
              <w:jc w:val="center"/>
              <w:rPr>
                <w:rFonts w:ascii="宋体" w:hAnsi="宋体"/>
                <w:kern w:val="0"/>
                <w:sz w:val="24"/>
              </w:rPr>
            </w:pPr>
          </w:p>
        </w:tc>
        <w:tc>
          <w:tcPr>
            <w:tcW w:w="1182" w:type="dxa"/>
            <w:tcBorders>
              <w:top w:val="nil"/>
              <w:left w:val="nil"/>
              <w:bottom w:val="single" w:sz="4" w:space="0" w:color="auto"/>
              <w:right w:val="single" w:sz="4" w:space="0" w:color="auto"/>
            </w:tcBorders>
            <w:vAlign w:val="center"/>
          </w:tcPr>
          <w:p w14:paraId="3383927C" w14:textId="77777777" w:rsidR="00000000" w:rsidRDefault="007478C2">
            <w:pPr>
              <w:widowControl/>
              <w:jc w:val="right"/>
              <w:rPr>
                <w:rFonts w:ascii="宋体" w:hAnsi="宋体"/>
                <w:kern w:val="0"/>
                <w:sz w:val="24"/>
              </w:rPr>
            </w:pPr>
          </w:p>
        </w:tc>
        <w:tc>
          <w:tcPr>
            <w:tcW w:w="1890" w:type="dxa"/>
            <w:tcBorders>
              <w:top w:val="nil"/>
              <w:left w:val="nil"/>
              <w:bottom w:val="single" w:sz="4" w:space="0" w:color="auto"/>
              <w:right w:val="single" w:sz="4" w:space="0" w:color="auto"/>
            </w:tcBorders>
            <w:vAlign w:val="bottom"/>
          </w:tcPr>
          <w:p w14:paraId="599780C1" w14:textId="77777777" w:rsidR="00000000" w:rsidRDefault="007478C2">
            <w:pPr>
              <w:jc w:val="right"/>
              <w:rPr>
                <w:rFonts w:ascii="宋体" w:hAnsi="宋体"/>
                <w:sz w:val="24"/>
              </w:rPr>
            </w:pPr>
          </w:p>
        </w:tc>
      </w:tr>
      <w:tr w:rsidR="00000000" w14:paraId="079911F5" w14:textId="77777777">
        <w:trPr>
          <w:trHeight w:val="285"/>
          <w:jc w:val="center"/>
        </w:trPr>
        <w:tc>
          <w:tcPr>
            <w:tcW w:w="1205" w:type="dxa"/>
            <w:tcBorders>
              <w:top w:val="nil"/>
              <w:left w:val="single" w:sz="4" w:space="0" w:color="auto"/>
              <w:bottom w:val="single" w:sz="4" w:space="0" w:color="auto"/>
              <w:right w:val="single" w:sz="4" w:space="0" w:color="auto"/>
            </w:tcBorders>
            <w:vAlign w:val="center"/>
          </w:tcPr>
          <w:p w14:paraId="5D407C9F" w14:textId="77777777" w:rsidR="00000000" w:rsidRDefault="007478C2">
            <w:pPr>
              <w:widowControl/>
              <w:jc w:val="center"/>
              <w:rPr>
                <w:rFonts w:ascii="宋体" w:hAnsi="宋体"/>
                <w:kern w:val="0"/>
                <w:sz w:val="24"/>
              </w:rPr>
            </w:pPr>
            <w:r>
              <w:rPr>
                <w:rFonts w:ascii="宋体" w:hAnsi="宋体" w:hint="eastAsia"/>
                <w:kern w:val="0"/>
                <w:sz w:val="24"/>
              </w:rPr>
              <w:t>2</w:t>
            </w:r>
          </w:p>
        </w:tc>
        <w:tc>
          <w:tcPr>
            <w:tcW w:w="1890" w:type="dxa"/>
            <w:tcBorders>
              <w:top w:val="nil"/>
              <w:left w:val="nil"/>
              <w:bottom w:val="single" w:sz="4" w:space="0" w:color="auto"/>
              <w:right w:val="single" w:sz="4" w:space="0" w:color="auto"/>
            </w:tcBorders>
            <w:vAlign w:val="center"/>
          </w:tcPr>
          <w:p w14:paraId="0DF9D554" w14:textId="77777777" w:rsidR="00000000" w:rsidRDefault="007478C2">
            <w:pPr>
              <w:widowControl/>
              <w:jc w:val="center"/>
              <w:rPr>
                <w:rFonts w:ascii="宋体" w:hAnsi="宋体"/>
                <w:kern w:val="0"/>
                <w:sz w:val="24"/>
              </w:rPr>
            </w:pPr>
          </w:p>
        </w:tc>
        <w:tc>
          <w:tcPr>
            <w:tcW w:w="2854" w:type="dxa"/>
            <w:tcBorders>
              <w:top w:val="nil"/>
              <w:left w:val="nil"/>
              <w:bottom w:val="single" w:sz="4" w:space="0" w:color="auto"/>
              <w:right w:val="single" w:sz="4" w:space="0" w:color="auto"/>
            </w:tcBorders>
            <w:vAlign w:val="center"/>
          </w:tcPr>
          <w:p w14:paraId="4479AAC4" w14:textId="77777777" w:rsidR="00000000" w:rsidRDefault="007478C2">
            <w:pPr>
              <w:widowControl/>
              <w:jc w:val="center"/>
              <w:rPr>
                <w:rFonts w:ascii="宋体" w:hAnsi="宋体"/>
                <w:kern w:val="0"/>
                <w:sz w:val="24"/>
              </w:rPr>
            </w:pPr>
          </w:p>
        </w:tc>
        <w:tc>
          <w:tcPr>
            <w:tcW w:w="1182" w:type="dxa"/>
            <w:tcBorders>
              <w:top w:val="nil"/>
              <w:left w:val="nil"/>
              <w:bottom w:val="single" w:sz="4" w:space="0" w:color="auto"/>
              <w:right w:val="single" w:sz="4" w:space="0" w:color="auto"/>
            </w:tcBorders>
          </w:tcPr>
          <w:p w14:paraId="0A990456" w14:textId="77777777" w:rsidR="00000000" w:rsidRDefault="007478C2">
            <w:pPr>
              <w:jc w:val="right"/>
              <w:rPr>
                <w:rFonts w:ascii="宋体" w:hAnsi="宋体"/>
                <w:sz w:val="24"/>
              </w:rPr>
            </w:pPr>
          </w:p>
        </w:tc>
        <w:tc>
          <w:tcPr>
            <w:tcW w:w="1890" w:type="dxa"/>
            <w:tcBorders>
              <w:top w:val="nil"/>
              <w:left w:val="nil"/>
              <w:bottom w:val="single" w:sz="4" w:space="0" w:color="auto"/>
              <w:right w:val="single" w:sz="4" w:space="0" w:color="auto"/>
            </w:tcBorders>
            <w:vAlign w:val="bottom"/>
          </w:tcPr>
          <w:p w14:paraId="2B4816A2" w14:textId="77777777" w:rsidR="00000000" w:rsidRDefault="007478C2">
            <w:pPr>
              <w:jc w:val="right"/>
              <w:rPr>
                <w:rFonts w:ascii="宋体" w:hAnsi="宋体"/>
                <w:sz w:val="24"/>
              </w:rPr>
            </w:pPr>
          </w:p>
        </w:tc>
      </w:tr>
      <w:tr w:rsidR="00000000" w14:paraId="7171110D" w14:textId="77777777">
        <w:trPr>
          <w:trHeight w:val="285"/>
          <w:jc w:val="center"/>
        </w:trPr>
        <w:tc>
          <w:tcPr>
            <w:tcW w:w="1205" w:type="dxa"/>
            <w:tcBorders>
              <w:top w:val="nil"/>
              <w:left w:val="single" w:sz="4" w:space="0" w:color="auto"/>
              <w:bottom w:val="single" w:sz="4" w:space="0" w:color="auto"/>
              <w:right w:val="single" w:sz="4" w:space="0" w:color="auto"/>
            </w:tcBorders>
            <w:vAlign w:val="center"/>
          </w:tcPr>
          <w:p w14:paraId="165293F6" w14:textId="77777777" w:rsidR="00000000" w:rsidRDefault="007478C2">
            <w:pPr>
              <w:widowControl/>
              <w:jc w:val="center"/>
              <w:rPr>
                <w:rFonts w:ascii="宋体" w:hAnsi="宋体"/>
                <w:kern w:val="0"/>
                <w:sz w:val="24"/>
              </w:rPr>
            </w:pPr>
            <w:r>
              <w:rPr>
                <w:rFonts w:ascii="宋体" w:hAnsi="宋体" w:hint="eastAsia"/>
                <w:kern w:val="0"/>
                <w:sz w:val="24"/>
              </w:rPr>
              <w:t>……</w:t>
            </w:r>
          </w:p>
        </w:tc>
        <w:tc>
          <w:tcPr>
            <w:tcW w:w="1890" w:type="dxa"/>
            <w:tcBorders>
              <w:top w:val="nil"/>
              <w:left w:val="nil"/>
              <w:bottom w:val="single" w:sz="4" w:space="0" w:color="auto"/>
              <w:right w:val="single" w:sz="4" w:space="0" w:color="auto"/>
            </w:tcBorders>
            <w:vAlign w:val="center"/>
          </w:tcPr>
          <w:p w14:paraId="7903016E" w14:textId="77777777" w:rsidR="00000000" w:rsidRDefault="007478C2">
            <w:pPr>
              <w:widowControl/>
              <w:jc w:val="center"/>
              <w:rPr>
                <w:rFonts w:ascii="宋体" w:hAnsi="宋体"/>
                <w:kern w:val="0"/>
                <w:sz w:val="24"/>
              </w:rPr>
            </w:pPr>
          </w:p>
        </w:tc>
        <w:tc>
          <w:tcPr>
            <w:tcW w:w="2854" w:type="dxa"/>
            <w:tcBorders>
              <w:top w:val="nil"/>
              <w:left w:val="nil"/>
              <w:bottom w:val="single" w:sz="4" w:space="0" w:color="auto"/>
              <w:right w:val="single" w:sz="4" w:space="0" w:color="auto"/>
            </w:tcBorders>
            <w:vAlign w:val="center"/>
          </w:tcPr>
          <w:p w14:paraId="035ADA97" w14:textId="77777777" w:rsidR="00000000" w:rsidRDefault="007478C2">
            <w:pPr>
              <w:widowControl/>
              <w:jc w:val="center"/>
              <w:rPr>
                <w:rFonts w:ascii="宋体" w:hAnsi="宋体"/>
                <w:kern w:val="0"/>
                <w:sz w:val="24"/>
              </w:rPr>
            </w:pPr>
          </w:p>
        </w:tc>
        <w:tc>
          <w:tcPr>
            <w:tcW w:w="1182" w:type="dxa"/>
            <w:tcBorders>
              <w:top w:val="nil"/>
              <w:left w:val="nil"/>
              <w:bottom w:val="single" w:sz="4" w:space="0" w:color="auto"/>
              <w:right w:val="single" w:sz="4" w:space="0" w:color="auto"/>
            </w:tcBorders>
          </w:tcPr>
          <w:p w14:paraId="4F808F9F" w14:textId="77777777" w:rsidR="00000000" w:rsidRDefault="007478C2">
            <w:pPr>
              <w:jc w:val="right"/>
              <w:rPr>
                <w:rFonts w:ascii="宋体" w:hAnsi="宋体"/>
                <w:sz w:val="24"/>
              </w:rPr>
            </w:pPr>
          </w:p>
        </w:tc>
        <w:tc>
          <w:tcPr>
            <w:tcW w:w="1890" w:type="dxa"/>
            <w:tcBorders>
              <w:top w:val="nil"/>
              <w:left w:val="nil"/>
              <w:bottom w:val="single" w:sz="4" w:space="0" w:color="auto"/>
              <w:right w:val="single" w:sz="4" w:space="0" w:color="auto"/>
            </w:tcBorders>
            <w:vAlign w:val="bottom"/>
          </w:tcPr>
          <w:p w14:paraId="1212AC84" w14:textId="77777777" w:rsidR="00000000" w:rsidRDefault="007478C2">
            <w:pPr>
              <w:jc w:val="right"/>
              <w:rPr>
                <w:rFonts w:ascii="宋体" w:hAnsi="宋体"/>
                <w:sz w:val="24"/>
              </w:rPr>
            </w:pPr>
          </w:p>
        </w:tc>
      </w:tr>
    </w:tbl>
    <w:p w14:paraId="19A81C68"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3259</w:t>
      </w:r>
      <w:r>
        <w:rPr>
          <w:rFonts w:ascii="宋体" w:hAnsi="宋体" w:hint="eastAsia"/>
          <w:kern w:val="0"/>
          <w:sz w:val="18"/>
        </w:rPr>
        <w:t>）</w:t>
      </w:r>
    </w:p>
    <w:p w14:paraId="61567ED9" w14:textId="77777777" w:rsidR="00000000" w:rsidRDefault="007478C2">
      <w:pPr>
        <w:rPr>
          <w:rFonts w:ascii="宋体" w:hAnsi="宋体"/>
          <w:sz w:val="24"/>
        </w:rPr>
      </w:pPr>
    </w:p>
    <w:p w14:paraId="4E4D2618" w14:textId="77777777" w:rsidR="00000000" w:rsidRDefault="007478C2">
      <w:pPr>
        <w:spacing w:line="360" w:lineRule="auto"/>
        <w:outlineLvl w:val="2"/>
        <w:rPr>
          <w:rFonts w:ascii="宋体" w:hAnsi="宋体"/>
          <w:b/>
          <w:sz w:val="24"/>
        </w:rPr>
      </w:pPr>
      <w:r>
        <w:rPr>
          <w:rFonts w:ascii="宋体" w:hAnsi="宋体" w:hint="eastAsia"/>
          <w:b/>
          <w:sz w:val="24"/>
        </w:rPr>
        <w:t xml:space="preserve">10.3.2 </w:t>
      </w:r>
      <w:r>
        <w:rPr>
          <w:rFonts w:ascii="宋体" w:hAnsi="宋体" w:hint="eastAsia"/>
          <w:b/>
          <w:sz w:val="24"/>
        </w:rPr>
        <w:t>期末投资组合平均剩余期限分布比例</w:t>
      </w:r>
      <w:r>
        <w:rPr>
          <w:rStyle w:val="FootnoteReference"/>
          <w:rFonts w:ascii="宋体" w:hAnsi="宋体"/>
          <w:b/>
          <w:sz w:val="24"/>
        </w:rPr>
        <w:footnoteReference w:id="287"/>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5"/>
        <w:gridCol w:w="3061"/>
        <w:gridCol w:w="2486"/>
        <w:gridCol w:w="2486"/>
      </w:tblGrid>
      <w:tr w:rsidR="00000000" w14:paraId="7BED6B9B" w14:textId="77777777">
        <w:tc>
          <w:tcPr>
            <w:tcW w:w="955" w:type="dxa"/>
            <w:vAlign w:val="center"/>
          </w:tcPr>
          <w:p w14:paraId="00BB49B4" w14:textId="77777777" w:rsidR="00000000" w:rsidRDefault="007478C2">
            <w:pPr>
              <w:jc w:val="center"/>
              <w:rPr>
                <w:rFonts w:ascii="宋体" w:hAnsi="宋体"/>
                <w:sz w:val="24"/>
              </w:rPr>
            </w:pPr>
            <w:r>
              <w:rPr>
                <w:rFonts w:ascii="宋体" w:hAnsi="宋体"/>
                <w:sz w:val="24"/>
              </w:rPr>
              <w:t>序号</w:t>
            </w:r>
          </w:p>
        </w:tc>
        <w:tc>
          <w:tcPr>
            <w:tcW w:w="3061" w:type="dxa"/>
            <w:vAlign w:val="center"/>
          </w:tcPr>
          <w:p w14:paraId="2C072FD8" w14:textId="77777777" w:rsidR="00000000" w:rsidRDefault="007478C2">
            <w:pPr>
              <w:jc w:val="center"/>
              <w:rPr>
                <w:rFonts w:ascii="宋体" w:hAnsi="宋体"/>
                <w:sz w:val="24"/>
              </w:rPr>
            </w:pPr>
            <w:r>
              <w:rPr>
                <w:rFonts w:ascii="宋体" w:hAnsi="宋体"/>
                <w:sz w:val="24"/>
              </w:rPr>
              <w:t>平均剩余期限</w:t>
            </w:r>
          </w:p>
        </w:tc>
        <w:tc>
          <w:tcPr>
            <w:tcW w:w="2486" w:type="dxa"/>
            <w:vAlign w:val="center"/>
          </w:tcPr>
          <w:p w14:paraId="2AC346D1" w14:textId="77777777" w:rsidR="00000000" w:rsidRDefault="007478C2">
            <w:pPr>
              <w:jc w:val="center"/>
              <w:rPr>
                <w:rFonts w:ascii="宋体" w:hAnsi="宋体"/>
                <w:sz w:val="24"/>
              </w:rPr>
            </w:pPr>
            <w:r>
              <w:rPr>
                <w:rFonts w:ascii="宋体" w:hAnsi="宋体"/>
                <w:sz w:val="24"/>
              </w:rPr>
              <w:t>各期限资产占基金资产净值的比例（</w:t>
            </w:r>
            <w:r>
              <w:rPr>
                <w:rFonts w:ascii="宋体" w:hAnsi="宋体"/>
                <w:sz w:val="24"/>
              </w:rPr>
              <w:t>%</w:t>
            </w:r>
            <w:r>
              <w:rPr>
                <w:rFonts w:ascii="宋体" w:hAnsi="宋体"/>
                <w:sz w:val="24"/>
              </w:rPr>
              <w:t>）</w:t>
            </w:r>
          </w:p>
        </w:tc>
        <w:tc>
          <w:tcPr>
            <w:tcW w:w="2486" w:type="dxa"/>
            <w:vAlign w:val="center"/>
          </w:tcPr>
          <w:p w14:paraId="20807AA2" w14:textId="77777777" w:rsidR="00000000" w:rsidRDefault="007478C2">
            <w:pPr>
              <w:jc w:val="center"/>
              <w:rPr>
                <w:rFonts w:ascii="宋体" w:hAnsi="宋体"/>
                <w:sz w:val="24"/>
              </w:rPr>
            </w:pPr>
            <w:r>
              <w:rPr>
                <w:rFonts w:ascii="宋体" w:hAnsi="宋体"/>
                <w:sz w:val="24"/>
              </w:rPr>
              <w:t>各期限负债占基金资产净值的比例（</w:t>
            </w:r>
            <w:r>
              <w:rPr>
                <w:rFonts w:ascii="宋体" w:hAnsi="宋体"/>
                <w:sz w:val="24"/>
              </w:rPr>
              <w:t>%</w:t>
            </w:r>
            <w:r>
              <w:rPr>
                <w:rFonts w:ascii="宋体" w:hAnsi="宋体"/>
                <w:sz w:val="24"/>
              </w:rPr>
              <w:t>）</w:t>
            </w:r>
          </w:p>
        </w:tc>
      </w:tr>
      <w:tr w:rsidR="00000000" w14:paraId="659D944F" w14:textId="77777777">
        <w:tc>
          <w:tcPr>
            <w:tcW w:w="955" w:type="dxa"/>
          </w:tcPr>
          <w:p w14:paraId="5E461E31" w14:textId="77777777" w:rsidR="00000000" w:rsidRDefault="007478C2">
            <w:pPr>
              <w:jc w:val="center"/>
              <w:rPr>
                <w:rFonts w:ascii="宋体" w:hAnsi="宋体"/>
                <w:sz w:val="24"/>
              </w:rPr>
            </w:pPr>
            <w:r>
              <w:rPr>
                <w:rFonts w:ascii="宋体" w:hAnsi="宋体" w:hint="eastAsia"/>
                <w:sz w:val="24"/>
              </w:rPr>
              <w:t>1</w:t>
            </w:r>
          </w:p>
        </w:tc>
        <w:tc>
          <w:tcPr>
            <w:tcW w:w="3061" w:type="dxa"/>
          </w:tcPr>
          <w:p w14:paraId="43013037" w14:textId="77777777" w:rsidR="00000000" w:rsidRDefault="007478C2">
            <w:pPr>
              <w:rPr>
                <w:rFonts w:ascii="宋体" w:hAnsi="宋体"/>
                <w:sz w:val="24"/>
              </w:rPr>
            </w:pPr>
            <w:r>
              <w:rPr>
                <w:rFonts w:ascii="宋体" w:hAnsi="宋体"/>
                <w:sz w:val="24"/>
              </w:rPr>
              <w:t>30</w:t>
            </w:r>
            <w:r>
              <w:rPr>
                <w:rFonts w:ascii="宋体" w:hAnsi="宋体"/>
                <w:sz w:val="24"/>
              </w:rPr>
              <w:t>天以内</w:t>
            </w:r>
          </w:p>
        </w:tc>
        <w:tc>
          <w:tcPr>
            <w:tcW w:w="2486" w:type="dxa"/>
          </w:tcPr>
          <w:p w14:paraId="1FA395D5"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1539</w:t>
            </w:r>
            <w:r>
              <w:rPr>
                <w:rFonts w:ascii="宋体" w:hAnsi="宋体" w:hint="eastAsia"/>
                <w:kern w:val="0"/>
                <w:sz w:val="18"/>
              </w:rPr>
              <w:t>）</w:t>
            </w:r>
          </w:p>
        </w:tc>
        <w:tc>
          <w:tcPr>
            <w:tcW w:w="2486" w:type="dxa"/>
          </w:tcPr>
          <w:p w14:paraId="61B7DCC6"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1540</w:t>
            </w:r>
            <w:r>
              <w:rPr>
                <w:rFonts w:ascii="宋体" w:hAnsi="宋体" w:hint="eastAsia"/>
                <w:kern w:val="0"/>
                <w:sz w:val="18"/>
              </w:rPr>
              <w:t>）</w:t>
            </w:r>
          </w:p>
        </w:tc>
      </w:tr>
      <w:tr w:rsidR="00000000" w14:paraId="48B77041" w14:textId="77777777">
        <w:tc>
          <w:tcPr>
            <w:tcW w:w="955" w:type="dxa"/>
          </w:tcPr>
          <w:p w14:paraId="694F889E" w14:textId="77777777" w:rsidR="00000000" w:rsidRDefault="007478C2">
            <w:pPr>
              <w:jc w:val="center"/>
              <w:rPr>
                <w:rFonts w:ascii="宋体" w:hAnsi="宋体"/>
                <w:sz w:val="24"/>
              </w:rPr>
            </w:pPr>
          </w:p>
        </w:tc>
        <w:tc>
          <w:tcPr>
            <w:tcW w:w="3061" w:type="dxa"/>
          </w:tcPr>
          <w:p w14:paraId="2B390126" w14:textId="77777777" w:rsidR="00000000" w:rsidRDefault="007478C2">
            <w:pPr>
              <w:rPr>
                <w:rFonts w:ascii="宋体" w:hAnsi="宋体"/>
                <w:sz w:val="24"/>
              </w:rPr>
            </w:pPr>
            <w:r>
              <w:rPr>
                <w:rFonts w:ascii="宋体" w:hAnsi="宋体" w:hint="eastAsia"/>
                <w:sz w:val="24"/>
              </w:rPr>
              <w:t>其中：剩余存续期超过</w:t>
            </w:r>
            <w:r>
              <w:rPr>
                <w:rFonts w:ascii="宋体" w:hAnsi="宋体"/>
                <w:sz w:val="24"/>
              </w:rPr>
              <w:t>397</w:t>
            </w:r>
            <w:r>
              <w:rPr>
                <w:rFonts w:ascii="宋体" w:hAnsi="宋体" w:hint="eastAsia"/>
                <w:sz w:val="24"/>
              </w:rPr>
              <w:t>天的浮动利率债</w:t>
            </w:r>
          </w:p>
        </w:tc>
        <w:tc>
          <w:tcPr>
            <w:tcW w:w="2486" w:type="dxa"/>
          </w:tcPr>
          <w:p w14:paraId="44EDC9EC"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1541</w:t>
            </w:r>
            <w:r>
              <w:rPr>
                <w:rFonts w:ascii="宋体" w:hAnsi="宋体" w:hint="eastAsia"/>
                <w:kern w:val="0"/>
                <w:sz w:val="18"/>
              </w:rPr>
              <w:t>）</w:t>
            </w:r>
          </w:p>
        </w:tc>
        <w:tc>
          <w:tcPr>
            <w:tcW w:w="2486" w:type="dxa"/>
          </w:tcPr>
          <w:p w14:paraId="716848A2"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1542</w:t>
            </w:r>
            <w:r>
              <w:rPr>
                <w:rFonts w:ascii="宋体" w:hAnsi="宋体" w:hint="eastAsia"/>
                <w:kern w:val="0"/>
                <w:sz w:val="18"/>
              </w:rPr>
              <w:t>）</w:t>
            </w:r>
          </w:p>
        </w:tc>
      </w:tr>
      <w:tr w:rsidR="00000000" w14:paraId="7B4512D6" w14:textId="77777777">
        <w:tc>
          <w:tcPr>
            <w:tcW w:w="955" w:type="dxa"/>
          </w:tcPr>
          <w:p w14:paraId="405A3BC4" w14:textId="77777777" w:rsidR="00000000" w:rsidRDefault="007478C2">
            <w:pPr>
              <w:jc w:val="center"/>
              <w:rPr>
                <w:rFonts w:ascii="宋体" w:hAnsi="宋体"/>
                <w:sz w:val="24"/>
              </w:rPr>
            </w:pPr>
            <w:r>
              <w:rPr>
                <w:rFonts w:ascii="宋体" w:hAnsi="宋体" w:hint="eastAsia"/>
                <w:sz w:val="24"/>
              </w:rPr>
              <w:t>2</w:t>
            </w:r>
          </w:p>
        </w:tc>
        <w:tc>
          <w:tcPr>
            <w:tcW w:w="3061" w:type="dxa"/>
          </w:tcPr>
          <w:p w14:paraId="60B392FC" w14:textId="77777777" w:rsidR="00000000" w:rsidRDefault="007478C2">
            <w:pPr>
              <w:rPr>
                <w:rFonts w:ascii="宋体" w:hAnsi="宋体"/>
                <w:sz w:val="24"/>
              </w:rPr>
            </w:pPr>
            <w:r>
              <w:rPr>
                <w:rFonts w:ascii="宋体" w:hAnsi="宋体"/>
                <w:sz w:val="24"/>
              </w:rPr>
              <w:t>30</w:t>
            </w:r>
            <w:r>
              <w:rPr>
                <w:rFonts w:ascii="宋体" w:hAnsi="宋体"/>
                <w:sz w:val="24"/>
              </w:rPr>
              <w:t>天（含）</w:t>
            </w:r>
            <w:r>
              <w:rPr>
                <w:rFonts w:ascii="宋体" w:hAnsi="宋体"/>
                <w:sz w:val="24"/>
              </w:rPr>
              <w:t>—60</w:t>
            </w:r>
            <w:r>
              <w:rPr>
                <w:rFonts w:ascii="宋体" w:hAnsi="宋体"/>
                <w:sz w:val="24"/>
              </w:rPr>
              <w:t>天</w:t>
            </w:r>
          </w:p>
        </w:tc>
        <w:tc>
          <w:tcPr>
            <w:tcW w:w="2486" w:type="dxa"/>
          </w:tcPr>
          <w:p w14:paraId="641AC402"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1543</w:t>
            </w:r>
            <w:r>
              <w:rPr>
                <w:rFonts w:ascii="宋体" w:hAnsi="宋体" w:hint="eastAsia"/>
                <w:kern w:val="0"/>
                <w:sz w:val="18"/>
              </w:rPr>
              <w:t>）</w:t>
            </w:r>
          </w:p>
        </w:tc>
        <w:tc>
          <w:tcPr>
            <w:tcW w:w="2486" w:type="dxa"/>
          </w:tcPr>
          <w:p w14:paraId="71DE613B"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1544</w:t>
            </w:r>
            <w:r>
              <w:rPr>
                <w:rFonts w:ascii="宋体" w:hAnsi="宋体" w:hint="eastAsia"/>
                <w:kern w:val="0"/>
                <w:sz w:val="18"/>
              </w:rPr>
              <w:t>）</w:t>
            </w:r>
          </w:p>
        </w:tc>
      </w:tr>
      <w:tr w:rsidR="00000000" w14:paraId="6198A5CC" w14:textId="77777777">
        <w:tc>
          <w:tcPr>
            <w:tcW w:w="955" w:type="dxa"/>
          </w:tcPr>
          <w:p w14:paraId="23F08611" w14:textId="77777777" w:rsidR="00000000" w:rsidRDefault="007478C2">
            <w:pPr>
              <w:jc w:val="center"/>
              <w:rPr>
                <w:rFonts w:ascii="宋体" w:hAnsi="宋体"/>
                <w:sz w:val="24"/>
              </w:rPr>
            </w:pPr>
          </w:p>
        </w:tc>
        <w:tc>
          <w:tcPr>
            <w:tcW w:w="3061" w:type="dxa"/>
          </w:tcPr>
          <w:p w14:paraId="5D540A6C" w14:textId="77777777" w:rsidR="00000000" w:rsidRDefault="007478C2">
            <w:pPr>
              <w:rPr>
                <w:rFonts w:ascii="宋体" w:hAnsi="宋体"/>
                <w:sz w:val="24"/>
              </w:rPr>
            </w:pPr>
            <w:r>
              <w:rPr>
                <w:rFonts w:ascii="宋体" w:hAnsi="宋体" w:hint="eastAsia"/>
                <w:sz w:val="24"/>
              </w:rPr>
              <w:t>其中：剩余存续期超过</w:t>
            </w:r>
            <w:r>
              <w:rPr>
                <w:rFonts w:ascii="宋体" w:hAnsi="宋体"/>
                <w:sz w:val="24"/>
              </w:rPr>
              <w:t>397</w:t>
            </w:r>
            <w:r>
              <w:rPr>
                <w:rFonts w:ascii="宋体" w:hAnsi="宋体" w:hint="eastAsia"/>
                <w:sz w:val="24"/>
              </w:rPr>
              <w:t>天的浮动利率债</w:t>
            </w:r>
          </w:p>
        </w:tc>
        <w:tc>
          <w:tcPr>
            <w:tcW w:w="2486" w:type="dxa"/>
          </w:tcPr>
          <w:p w14:paraId="7C20BFAD"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1545</w:t>
            </w:r>
            <w:r>
              <w:rPr>
                <w:rFonts w:ascii="宋体" w:hAnsi="宋体" w:hint="eastAsia"/>
                <w:kern w:val="0"/>
                <w:sz w:val="18"/>
              </w:rPr>
              <w:t>）</w:t>
            </w:r>
          </w:p>
        </w:tc>
        <w:tc>
          <w:tcPr>
            <w:tcW w:w="2486" w:type="dxa"/>
          </w:tcPr>
          <w:p w14:paraId="0F664603"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1546</w:t>
            </w:r>
            <w:r>
              <w:rPr>
                <w:rFonts w:ascii="宋体" w:hAnsi="宋体" w:hint="eastAsia"/>
                <w:kern w:val="0"/>
                <w:sz w:val="18"/>
              </w:rPr>
              <w:t>）</w:t>
            </w:r>
          </w:p>
        </w:tc>
      </w:tr>
      <w:tr w:rsidR="00000000" w14:paraId="1C2617BA" w14:textId="77777777">
        <w:tc>
          <w:tcPr>
            <w:tcW w:w="955" w:type="dxa"/>
          </w:tcPr>
          <w:p w14:paraId="381D729A" w14:textId="77777777" w:rsidR="00000000" w:rsidRDefault="007478C2">
            <w:pPr>
              <w:jc w:val="center"/>
              <w:rPr>
                <w:rFonts w:ascii="宋体" w:hAnsi="宋体"/>
                <w:sz w:val="24"/>
              </w:rPr>
            </w:pPr>
            <w:r>
              <w:rPr>
                <w:rFonts w:ascii="宋体" w:hAnsi="宋体" w:hint="eastAsia"/>
                <w:sz w:val="24"/>
              </w:rPr>
              <w:t>3</w:t>
            </w:r>
          </w:p>
        </w:tc>
        <w:tc>
          <w:tcPr>
            <w:tcW w:w="3061" w:type="dxa"/>
          </w:tcPr>
          <w:p w14:paraId="5CC26293" w14:textId="77777777" w:rsidR="00000000" w:rsidRDefault="007478C2">
            <w:pPr>
              <w:rPr>
                <w:rFonts w:ascii="宋体" w:hAnsi="宋体"/>
                <w:sz w:val="24"/>
              </w:rPr>
            </w:pPr>
            <w:r>
              <w:rPr>
                <w:rFonts w:ascii="宋体" w:hAnsi="宋体"/>
                <w:sz w:val="24"/>
              </w:rPr>
              <w:t>60</w:t>
            </w:r>
            <w:r>
              <w:rPr>
                <w:rFonts w:ascii="宋体" w:hAnsi="宋体"/>
                <w:sz w:val="24"/>
              </w:rPr>
              <w:t>天（含）</w:t>
            </w:r>
            <w:r>
              <w:rPr>
                <w:rFonts w:ascii="宋体" w:hAnsi="宋体"/>
                <w:sz w:val="24"/>
              </w:rPr>
              <w:t>—90</w:t>
            </w:r>
            <w:r>
              <w:rPr>
                <w:rFonts w:ascii="宋体" w:hAnsi="宋体"/>
                <w:sz w:val="24"/>
              </w:rPr>
              <w:t>天</w:t>
            </w:r>
          </w:p>
        </w:tc>
        <w:tc>
          <w:tcPr>
            <w:tcW w:w="2486" w:type="dxa"/>
          </w:tcPr>
          <w:p w14:paraId="284C7912"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1547</w:t>
            </w:r>
            <w:r>
              <w:rPr>
                <w:rFonts w:ascii="宋体" w:hAnsi="宋体" w:hint="eastAsia"/>
                <w:kern w:val="0"/>
                <w:sz w:val="18"/>
              </w:rPr>
              <w:t>）</w:t>
            </w:r>
          </w:p>
        </w:tc>
        <w:tc>
          <w:tcPr>
            <w:tcW w:w="2486" w:type="dxa"/>
          </w:tcPr>
          <w:p w14:paraId="18CD6EF3"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1548</w:t>
            </w:r>
            <w:r>
              <w:rPr>
                <w:rFonts w:ascii="宋体" w:hAnsi="宋体" w:hint="eastAsia"/>
                <w:kern w:val="0"/>
                <w:sz w:val="18"/>
              </w:rPr>
              <w:t>）</w:t>
            </w:r>
          </w:p>
        </w:tc>
      </w:tr>
      <w:tr w:rsidR="00000000" w14:paraId="2B04A881" w14:textId="77777777">
        <w:tc>
          <w:tcPr>
            <w:tcW w:w="955" w:type="dxa"/>
          </w:tcPr>
          <w:p w14:paraId="7C68FDED" w14:textId="77777777" w:rsidR="00000000" w:rsidRDefault="007478C2">
            <w:pPr>
              <w:jc w:val="center"/>
              <w:rPr>
                <w:rFonts w:ascii="宋体" w:hAnsi="宋体"/>
                <w:sz w:val="24"/>
              </w:rPr>
            </w:pPr>
          </w:p>
        </w:tc>
        <w:tc>
          <w:tcPr>
            <w:tcW w:w="3061" w:type="dxa"/>
          </w:tcPr>
          <w:p w14:paraId="62E2789D" w14:textId="77777777" w:rsidR="00000000" w:rsidRDefault="007478C2">
            <w:pPr>
              <w:rPr>
                <w:rFonts w:ascii="宋体" w:hAnsi="宋体"/>
                <w:sz w:val="24"/>
              </w:rPr>
            </w:pPr>
            <w:r>
              <w:rPr>
                <w:rFonts w:ascii="宋体" w:hAnsi="宋体" w:hint="eastAsia"/>
                <w:sz w:val="24"/>
              </w:rPr>
              <w:t>其中：剩余存续期超过</w:t>
            </w:r>
            <w:r>
              <w:rPr>
                <w:rFonts w:ascii="宋体" w:hAnsi="宋体"/>
                <w:sz w:val="24"/>
              </w:rPr>
              <w:t>397</w:t>
            </w:r>
            <w:r>
              <w:rPr>
                <w:rFonts w:ascii="宋体" w:hAnsi="宋体" w:hint="eastAsia"/>
                <w:sz w:val="24"/>
              </w:rPr>
              <w:t>天的浮动利率债</w:t>
            </w:r>
          </w:p>
        </w:tc>
        <w:tc>
          <w:tcPr>
            <w:tcW w:w="2486" w:type="dxa"/>
          </w:tcPr>
          <w:p w14:paraId="253A0145"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1549</w:t>
            </w:r>
            <w:r>
              <w:rPr>
                <w:rFonts w:ascii="宋体" w:hAnsi="宋体" w:hint="eastAsia"/>
                <w:kern w:val="0"/>
                <w:sz w:val="18"/>
              </w:rPr>
              <w:t>）</w:t>
            </w:r>
          </w:p>
        </w:tc>
        <w:tc>
          <w:tcPr>
            <w:tcW w:w="2486" w:type="dxa"/>
          </w:tcPr>
          <w:p w14:paraId="3D4F6C90"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1550</w:t>
            </w:r>
            <w:r>
              <w:rPr>
                <w:rFonts w:ascii="宋体" w:hAnsi="宋体" w:hint="eastAsia"/>
                <w:kern w:val="0"/>
                <w:sz w:val="18"/>
              </w:rPr>
              <w:t>）</w:t>
            </w:r>
          </w:p>
        </w:tc>
      </w:tr>
      <w:tr w:rsidR="00000000" w14:paraId="60A0C90F" w14:textId="77777777">
        <w:tc>
          <w:tcPr>
            <w:tcW w:w="955" w:type="dxa"/>
          </w:tcPr>
          <w:p w14:paraId="6CC12EAF" w14:textId="77777777" w:rsidR="00000000" w:rsidRDefault="007478C2">
            <w:pPr>
              <w:jc w:val="center"/>
              <w:rPr>
                <w:rFonts w:ascii="宋体" w:hAnsi="宋体"/>
                <w:sz w:val="24"/>
              </w:rPr>
            </w:pPr>
            <w:r>
              <w:rPr>
                <w:rFonts w:ascii="宋体" w:hAnsi="宋体" w:hint="eastAsia"/>
                <w:sz w:val="24"/>
              </w:rPr>
              <w:t>4</w:t>
            </w:r>
          </w:p>
        </w:tc>
        <w:tc>
          <w:tcPr>
            <w:tcW w:w="3061" w:type="dxa"/>
          </w:tcPr>
          <w:p w14:paraId="4A28D6E6" w14:textId="77777777" w:rsidR="00000000" w:rsidRDefault="007478C2">
            <w:pPr>
              <w:rPr>
                <w:rFonts w:ascii="宋体" w:hAnsi="宋体"/>
                <w:sz w:val="24"/>
              </w:rPr>
            </w:pPr>
            <w:r>
              <w:rPr>
                <w:rFonts w:ascii="宋体" w:hAnsi="宋体"/>
                <w:sz w:val="24"/>
              </w:rPr>
              <w:t>90</w:t>
            </w:r>
            <w:r>
              <w:rPr>
                <w:rFonts w:ascii="宋体" w:hAnsi="宋体"/>
                <w:sz w:val="24"/>
              </w:rPr>
              <w:t>天（含）</w:t>
            </w:r>
            <w:r>
              <w:rPr>
                <w:rFonts w:ascii="宋体" w:hAnsi="宋体"/>
                <w:sz w:val="24"/>
              </w:rPr>
              <w:t>—</w:t>
            </w:r>
            <w:r>
              <w:rPr>
                <w:rFonts w:ascii="宋体" w:hAnsi="宋体" w:hint="eastAsia"/>
                <w:sz w:val="24"/>
              </w:rPr>
              <w:t>120</w:t>
            </w:r>
            <w:r>
              <w:rPr>
                <w:rFonts w:ascii="宋体" w:hAnsi="宋体"/>
                <w:sz w:val="24"/>
              </w:rPr>
              <w:t>天</w:t>
            </w:r>
          </w:p>
        </w:tc>
        <w:tc>
          <w:tcPr>
            <w:tcW w:w="2486" w:type="dxa"/>
          </w:tcPr>
          <w:p w14:paraId="1BC921FA"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3260</w:t>
            </w:r>
            <w:r>
              <w:rPr>
                <w:rFonts w:ascii="宋体" w:hAnsi="宋体" w:hint="eastAsia"/>
                <w:kern w:val="0"/>
                <w:sz w:val="18"/>
              </w:rPr>
              <w:t>）</w:t>
            </w:r>
          </w:p>
        </w:tc>
        <w:tc>
          <w:tcPr>
            <w:tcW w:w="2486" w:type="dxa"/>
          </w:tcPr>
          <w:p w14:paraId="0E29474B"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3261</w:t>
            </w:r>
            <w:r>
              <w:rPr>
                <w:rFonts w:ascii="宋体" w:hAnsi="宋体" w:hint="eastAsia"/>
                <w:kern w:val="0"/>
                <w:sz w:val="18"/>
              </w:rPr>
              <w:t>）</w:t>
            </w:r>
          </w:p>
        </w:tc>
      </w:tr>
      <w:tr w:rsidR="00000000" w14:paraId="43DE20B2" w14:textId="77777777">
        <w:tc>
          <w:tcPr>
            <w:tcW w:w="955" w:type="dxa"/>
          </w:tcPr>
          <w:p w14:paraId="134E22DD" w14:textId="77777777" w:rsidR="00000000" w:rsidRDefault="007478C2">
            <w:pPr>
              <w:jc w:val="center"/>
              <w:rPr>
                <w:rFonts w:ascii="宋体" w:hAnsi="宋体"/>
                <w:sz w:val="24"/>
              </w:rPr>
            </w:pPr>
          </w:p>
        </w:tc>
        <w:tc>
          <w:tcPr>
            <w:tcW w:w="3061" w:type="dxa"/>
          </w:tcPr>
          <w:p w14:paraId="379C26AB" w14:textId="77777777" w:rsidR="00000000" w:rsidRDefault="007478C2">
            <w:pPr>
              <w:rPr>
                <w:rFonts w:ascii="宋体" w:hAnsi="宋体"/>
                <w:sz w:val="24"/>
              </w:rPr>
            </w:pPr>
            <w:r>
              <w:rPr>
                <w:rFonts w:ascii="宋体" w:hAnsi="宋体" w:hint="eastAsia"/>
                <w:sz w:val="24"/>
              </w:rPr>
              <w:t>其中：剩余存续期超过</w:t>
            </w:r>
            <w:r>
              <w:rPr>
                <w:rFonts w:ascii="宋体" w:hAnsi="宋体"/>
                <w:sz w:val="24"/>
              </w:rPr>
              <w:t>397</w:t>
            </w:r>
            <w:r>
              <w:rPr>
                <w:rFonts w:ascii="宋体" w:hAnsi="宋体" w:hint="eastAsia"/>
                <w:sz w:val="24"/>
              </w:rPr>
              <w:t>天的浮动利率债</w:t>
            </w:r>
          </w:p>
        </w:tc>
        <w:tc>
          <w:tcPr>
            <w:tcW w:w="2486" w:type="dxa"/>
          </w:tcPr>
          <w:p w14:paraId="7C84324D"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3262</w:t>
            </w:r>
            <w:r>
              <w:rPr>
                <w:rFonts w:ascii="宋体" w:hAnsi="宋体" w:hint="eastAsia"/>
                <w:kern w:val="0"/>
                <w:sz w:val="18"/>
              </w:rPr>
              <w:t>）</w:t>
            </w:r>
          </w:p>
        </w:tc>
        <w:tc>
          <w:tcPr>
            <w:tcW w:w="2486" w:type="dxa"/>
          </w:tcPr>
          <w:p w14:paraId="768ABF69"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3263</w:t>
            </w:r>
            <w:r>
              <w:rPr>
                <w:rFonts w:ascii="宋体" w:hAnsi="宋体" w:hint="eastAsia"/>
                <w:kern w:val="0"/>
                <w:sz w:val="18"/>
              </w:rPr>
              <w:t>）</w:t>
            </w:r>
          </w:p>
        </w:tc>
      </w:tr>
      <w:tr w:rsidR="00000000" w14:paraId="5656C1F4" w14:textId="77777777">
        <w:tc>
          <w:tcPr>
            <w:tcW w:w="955" w:type="dxa"/>
          </w:tcPr>
          <w:p w14:paraId="3B9928C0" w14:textId="77777777" w:rsidR="00000000" w:rsidRDefault="007478C2">
            <w:pPr>
              <w:jc w:val="center"/>
              <w:rPr>
                <w:rFonts w:ascii="宋体" w:hAnsi="宋体"/>
                <w:sz w:val="24"/>
              </w:rPr>
            </w:pPr>
            <w:r>
              <w:rPr>
                <w:rFonts w:ascii="宋体" w:hAnsi="宋体" w:hint="eastAsia"/>
                <w:sz w:val="24"/>
              </w:rPr>
              <w:t>5</w:t>
            </w:r>
          </w:p>
        </w:tc>
        <w:tc>
          <w:tcPr>
            <w:tcW w:w="3061" w:type="dxa"/>
          </w:tcPr>
          <w:p w14:paraId="7DBD30A7" w14:textId="77777777" w:rsidR="00000000" w:rsidRDefault="007478C2">
            <w:pPr>
              <w:rPr>
                <w:rFonts w:ascii="宋体" w:hAnsi="宋体"/>
                <w:sz w:val="24"/>
              </w:rPr>
            </w:pPr>
            <w:r>
              <w:rPr>
                <w:rFonts w:ascii="宋体" w:hAnsi="宋体" w:hint="eastAsia"/>
                <w:sz w:val="24"/>
              </w:rPr>
              <w:t>120</w:t>
            </w:r>
            <w:r>
              <w:rPr>
                <w:rFonts w:ascii="宋体" w:hAnsi="宋体"/>
                <w:sz w:val="24"/>
              </w:rPr>
              <w:t>天（含）</w:t>
            </w:r>
            <w:r>
              <w:rPr>
                <w:rFonts w:ascii="宋体" w:hAnsi="宋体"/>
                <w:sz w:val="24"/>
              </w:rPr>
              <w:t>—397</w:t>
            </w:r>
            <w:r>
              <w:rPr>
                <w:rFonts w:ascii="宋体" w:hAnsi="宋体"/>
                <w:sz w:val="24"/>
              </w:rPr>
              <w:t>天（含）</w:t>
            </w:r>
          </w:p>
        </w:tc>
        <w:tc>
          <w:tcPr>
            <w:tcW w:w="2486" w:type="dxa"/>
          </w:tcPr>
          <w:p w14:paraId="5E006DE1"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3264</w:t>
            </w:r>
            <w:r>
              <w:rPr>
                <w:rFonts w:ascii="宋体" w:hAnsi="宋体" w:hint="eastAsia"/>
                <w:kern w:val="0"/>
                <w:sz w:val="18"/>
              </w:rPr>
              <w:t>）</w:t>
            </w:r>
          </w:p>
        </w:tc>
        <w:tc>
          <w:tcPr>
            <w:tcW w:w="2486" w:type="dxa"/>
          </w:tcPr>
          <w:p w14:paraId="51842A47"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3265</w:t>
            </w:r>
            <w:r>
              <w:rPr>
                <w:rFonts w:ascii="宋体" w:hAnsi="宋体" w:hint="eastAsia"/>
                <w:kern w:val="0"/>
                <w:sz w:val="18"/>
              </w:rPr>
              <w:t>）</w:t>
            </w:r>
          </w:p>
        </w:tc>
      </w:tr>
      <w:tr w:rsidR="00000000" w14:paraId="26E47015" w14:textId="77777777">
        <w:trPr>
          <w:trHeight w:val="586"/>
        </w:trPr>
        <w:tc>
          <w:tcPr>
            <w:tcW w:w="955" w:type="dxa"/>
          </w:tcPr>
          <w:p w14:paraId="595B9783" w14:textId="77777777" w:rsidR="00000000" w:rsidRDefault="007478C2">
            <w:pPr>
              <w:jc w:val="center"/>
              <w:rPr>
                <w:rFonts w:ascii="宋体" w:hAnsi="宋体"/>
                <w:sz w:val="24"/>
              </w:rPr>
            </w:pPr>
          </w:p>
        </w:tc>
        <w:tc>
          <w:tcPr>
            <w:tcW w:w="3061" w:type="dxa"/>
          </w:tcPr>
          <w:p w14:paraId="29D06FAE" w14:textId="77777777" w:rsidR="00000000" w:rsidRDefault="007478C2">
            <w:pPr>
              <w:rPr>
                <w:rFonts w:ascii="宋体" w:hAnsi="宋体"/>
                <w:sz w:val="24"/>
              </w:rPr>
            </w:pPr>
            <w:r>
              <w:rPr>
                <w:rFonts w:ascii="宋体" w:hAnsi="宋体" w:hint="eastAsia"/>
                <w:sz w:val="24"/>
              </w:rPr>
              <w:t>其中：剩余存续期超过</w:t>
            </w:r>
            <w:r>
              <w:rPr>
                <w:rFonts w:ascii="宋体" w:hAnsi="宋体"/>
                <w:sz w:val="24"/>
              </w:rPr>
              <w:t>397</w:t>
            </w:r>
            <w:r>
              <w:rPr>
                <w:rFonts w:ascii="宋体" w:hAnsi="宋体" w:hint="eastAsia"/>
                <w:sz w:val="24"/>
              </w:rPr>
              <w:t>天的浮动利率债</w:t>
            </w:r>
          </w:p>
        </w:tc>
        <w:tc>
          <w:tcPr>
            <w:tcW w:w="2486" w:type="dxa"/>
          </w:tcPr>
          <w:p w14:paraId="3C59400D"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3266</w:t>
            </w:r>
            <w:r>
              <w:rPr>
                <w:rFonts w:ascii="宋体" w:hAnsi="宋体" w:hint="eastAsia"/>
                <w:kern w:val="0"/>
                <w:sz w:val="18"/>
              </w:rPr>
              <w:t>）</w:t>
            </w:r>
          </w:p>
        </w:tc>
        <w:tc>
          <w:tcPr>
            <w:tcW w:w="2486" w:type="dxa"/>
          </w:tcPr>
          <w:p w14:paraId="46FB0465"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3267</w:t>
            </w:r>
            <w:r>
              <w:rPr>
                <w:rFonts w:ascii="宋体" w:hAnsi="宋体" w:hint="eastAsia"/>
                <w:kern w:val="0"/>
                <w:sz w:val="18"/>
              </w:rPr>
              <w:t>）</w:t>
            </w:r>
          </w:p>
        </w:tc>
      </w:tr>
      <w:tr w:rsidR="00000000" w14:paraId="3755D984" w14:textId="77777777">
        <w:tc>
          <w:tcPr>
            <w:tcW w:w="4016" w:type="dxa"/>
            <w:gridSpan w:val="2"/>
          </w:tcPr>
          <w:p w14:paraId="24ACA3DB" w14:textId="77777777" w:rsidR="00000000" w:rsidRDefault="007478C2">
            <w:pPr>
              <w:jc w:val="center"/>
              <w:rPr>
                <w:rFonts w:ascii="宋体" w:hAnsi="宋体"/>
                <w:sz w:val="24"/>
              </w:rPr>
            </w:pPr>
            <w:r>
              <w:rPr>
                <w:rFonts w:ascii="宋体" w:hAnsi="宋体" w:hint="eastAsia"/>
                <w:sz w:val="24"/>
              </w:rPr>
              <w:t>合计</w:t>
            </w:r>
          </w:p>
        </w:tc>
        <w:tc>
          <w:tcPr>
            <w:tcW w:w="2486" w:type="dxa"/>
          </w:tcPr>
          <w:p w14:paraId="0E16D451"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1559</w:t>
            </w:r>
            <w:r>
              <w:rPr>
                <w:rFonts w:ascii="宋体" w:hAnsi="宋体" w:hint="eastAsia"/>
                <w:kern w:val="0"/>
                <w:sz w:val="18"/>
              </w:rPr>
              <w:t>）</w:t>
            </w:r>
          </w:p>
        </w:tc>
        <w:tc>
          <w:tcPr>
            <w:tcW w:w="2486" w:type="dxa"/>
          </w:tcPr>
          <w:p w14:paraId="1CDBCD0B"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1560</w:t>
            </w:r>
            <w:r>
              <w:rPr>
                <w:rFonts w:ascii="宋体" w:hAnsi="宋体" w:hint="eastAsia"/>
                <w:kern w:val="0"/>
                <w:sz w:val="18"/>
              </w:rPr>
              <w:t>）</w:t>
            </w:r>
          </w:p>
        </w:tc>
      </w:tr>
    </w:tbl>
    <w:p w14:paraId="73867178" w14:textId="77777777" w:rsidR="00000000" w:rsidRDefault="007478C2">
      <w:pPr>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1561</w:t>
      </w:r>
      <w:r>
        <w:rPr>
          <w:rFonts w:ascii="宋体" w:hAnsi="宋体" w:hint="eastAsia"/>
          <w:kern w:val="0"/>
          <w:sz w:val="18"/>
        </w:rPr>
        <w:t>）</w:t>
      </w:r>
    </w:p>
    <w:p w14:paraId="07BC049B" w14:textId="77777777" w:rsidR="00000000" w:rsidRDefault="007478C2">
      <w:pPr>
        <w:rPr>
          <w:rFonts w:ascii="宋体" w:hAnsi="宋体"/>
          <w:kern w:val="0"/>
          <w:sz w:val="18"/>
        </w:rPr>
      </w:pPr>
    </w:p>
    <w:p w14:paraId="53095319" w14:textId="77777777" w:rsidR="00000000" w:rsidRDefault="007478C2">
      <w:pPr>
        <w:pStyle w:val="Heading2"/>
        <w:rPr>
          <w:rFonts w:ascii="宋体" w:hAnsi="宋体"/>
          <w:szCs w:val="24"/>
        </w:rPr>
      </w:pPr>
      <w:bookmarkStart w:id="235" w:name="_Toc29708"/>
      <w:bookmarkStart w:id="236" w:name="_Toc101344066"/>
      <w:bookmarkStart w:id="237" w:name="_Toc17935"/>
      <w:r>
        <w:rPr>
          <w:rFonts w:ascii="宋体" w:hAnsi="宋体" w:hint="eastAsia"/>
          <w:szCs w:val="24"/>
        </w:rPr>
        <w:t>10.4</w:t>
      </w:r>
      <w:r>
        <w:rPr>
          <w:rFonts w:ascii="宋体" w:hAnsi="宋体" w:hint="eastAsia"/>
          <w:szCs w:val="24"/>
        </w:rPr>
        <w:t>报告期内投资组合平均剩余存续期超过</w:t>
      </w:r>
      <w:r>
        <w:rPr>
          <w:rFonts w:ascii="宋体" w:hAnsi="宋体" w:hint="eastAsia"/>
          <w:szCs w:val="24"/>
        </w:rPr>
        <w:t>240</w:t>
      </w:r>
      <w:r>
        <w:rPr>
          <w:rFonts w:ascii="宋体" w:hAnsi="宋体" w:hint="eastAsia"/>
          <w:szCs w:val="24"/>
        </w:rPr>
        <w:t>天情况说明</w:t>
      </w:r>
      <w:bookmarkEnd w:id="235"/>
      <w:bookmarkEnd w:id="236"/>
      <w:bookmarkEnd w:id="237"/>
    </w:p>
    <w:tbl>
      <w:tblPr>
        <w:tblW w:w="0" w:type="auto"/>
        <w:tblInd w:w="-21" w:type="dxa"/>
        <w:tblLayout w:type="fixed"/>
        <w:tblLook w:val="0000" w:firstRow="0" w:lastRow="0" w:firstColumn="0" w:lastColumn="0" w:noHBand="0" w:noVBand="0"/>
      </w:tblPr>
      <w:tblGrid>
        <w:gridCol w:w="948"/>
        <w:gridCol w:w="1677"/>
        <w:gridCol w:w="2244"/>
        <w:gridCol w:w="1635"/>
        <w:gridCol w:w="1791"/>
      </w:tblGrid>
      <w:tr w:rsidR="00000000" w14:paraId="24BAC69A"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27C5C70B" w14:textId="77777777" w:rsidR="00000000" w:rsidRDefault="007478C2">
            <w:pPr>
              <w:widowControl/>
              <w:adjustRightInd w:val="0"/>
              <w:snapToGrid w:val="0"/>
              <w:spacing w:line="380" w:lineRule="exact"/>
              <w:jc w:val="center"/>
              <w:rPr>
                <w:rFonts w:ascii="宋体" w:hAnsi="宋体"/>
                <w:kern w:val="0"/>
                <w:sz w:val="24"/>
              </w:rPr>
            </w:pPr>
            <w:r>
              <w:rPr>
                <w:rFonts w:ascii="宋体" w:hAnsi="宋体"/>
                <w:kern w:val="0"/>
                <w:sz w:val="24"/>
              </w:rPr>
              <w:t>序号</w:t>
            </w:r>
          </w:p>
        </w:tc>
        <w:tc>
          <w:tcPr>
            <w:tcW w:w="1677" w:type="dxa"/>
            <w:tcBorders>
              <w:top w:val="single" w:sz="4" w:space="0" w:color="auto"/>
              <w:left w:val="nil"/>
              <w:bottom w:val="single" w:sz="4" w:space="0" w:color="auto"/>
              <w:right w:val="single" w:sz="4" w:space="0" w:color="auto"/>
            </w:tcBorders>
            <w:vAlign w:val="center"/>
          </w:tcPr>
          <w:p w14:paraId="6971A61E" w14:textId="77777777" w:rsidR="00000000" w:rsidRDefault="007478C2">
            <w:pPr>
              <w:widowControl/>
              <w:adjustRightInd w:val="0"/>
              <w:snapToGrid w:val="0"/>
              <w:spacing w:line="380" w:lineRule="exact"/>
              <w:jc w:val="center"/>
              <w:rPr>
                <w:rFonts w:ascii="宋体" w:hAnsi="宋体"/>
                <w:kern w:val="0"/>
                <w:sz w:val="24"/>
              </w:rPr>
            </w:pPr>
            <w:r>
              <w:rPr>
                <w:rFonts w:ascii="宋体" w:hAnsi="宋体" w:hint="eastAsia"/>
                <w:kern w:val="0"/>
                <w:sz w:val="24"/>
              </w:rPr>
              <w:t>发生日期</w:t>
            </w:r>
          </w:p>
        </w:tc>
        <w:tc>
          <w:tcPr>
            <w:tcW w:w="2244" w:type="dxa"/>
            <w:tcBorders>
              <w:top w:val="single" w:sz="4" w:space="0" w:color="auto"/>
              <w:left w:val="nil"/>
              <w:bottom w:val="single" w:sz="4" w:space="0" w:color="auto"/>
              <w:right w:val="single" w:sz="4" w:space="0" w:color="auto"/>
            </w:tcBorders>
            <w:vAlign w:val="center"/>
          </w:tcPr>
          <w:p w14:paraId="47FEC4C9" w14:textId="77777777" w:rsidR="00000000" w:rsidRDefault="007478C2">
            <w:pPr>
              <w:widowControl/>
              <w:adjustRightInd w:val="0"/>
              <w:snapToGrid w:val="0"/>
              <w:spacing w:line="380" w:lineRule="exact"/>
              <w:jc w:val="center"/>
              <w:rPr>
                <w:rFonts w:ascii="宋体" w:hAnsi="宋体"/>
                <w:kern w:val="0"/>
                <w:sz w:val="24"/>
              </w:rPr>
            </w:pPr>
            <w:r>
              <w:rPr>
                <w:rFonts w:ascii="宋体" w:hAnsi="宋体" w:hint="eastAsia"/>
                <w:kern w:val="0"/>
                <w:sz w:val="24"/>
              </w:rPr>
              <w:t>平均剩余存续期</w:t>
            </w:r>
          </w:p>
        </w:tc>
        <w:tc>
          <w:tcPr>
            <w:tcW w:w="1635" w:type="dxa"/>
            <w:tcBorders>
              <w:top w:val="single" w:sz="4" w:space="0" w:color="auto"/>
              <w:left w:val="nil"/>
              <w:bottom w:val="single" w:sz="4" w:space="0" w:color="auto"/>
              <w:right w:val="single" w:sz="4" w:space="0" w:color="auto"/>
            </w:tcBorders>
            <w:vAlign w:val="center"/>
          </w:tcPr>
          <w:p w14:paraId="13D01E7A" w14:textId="77777777" w:rsidR="00000000" w:rsidRDefault="007478C2">
            <w:pPr>
              <w:widowControl/>
              <w:adjustRightInd w:val="0"/>
              <w:snapToGrid w:val="0"/>
              <w:spacing w:line="380" w:lineRule="exact"/>
              <w:jc w:val="center"/>
              <w:rPr>
                <w:rFonts w:ascii="宋体" w:hAnsi="宋体"/>
                <w:kern w:val="0"/>
                <w:sz w:val="24"/>
              </w:rPr>
            </w:pPr>
            <w:r>
              <w:rPr>
                <w:rFonts w:ascii="宋体" w:hAnsi="宋体" w:hint="eastAsia"/>
                <w:kern w:val="0"/>
                <w:sz w:val="24"/>
              </w:rPr>
              <w:t>原因</w:t>
            </w:r>
          </w:p>
        </w:tc>
        <w:tc>
          <w:tcPr>
            <w:tcW w:w="1791" w:type="dxa"/>
            <w:tcBorders>
              <w:top w:val="single" w:sz="4" w:space="0" w:color="auto"/>
              <w:left w:val="nil"/>
              <w:bottom w:val="single" w:sz="4" w:space="0" w:color="auto"/>
              <w:right w:val="single" w:sz="4" w:space="0" w:color="auto"/>
            </w:tcBorders>
            <w:vAlign w:val="center"/>
          </w:tcPr>
          <w:p w14:paraId="322DDE6D" w14:textId="77777777" w:rsidR="00000000" w:rsidRDefault="007478C2">
            <w:pPr>
              <w:widowControl/>
              <w:adjustRightInd w:val="0"/>
              <w:snapToGrid w:val="0"/>
              <w:spacing w:line="380" w:lineRule="exact"/>
              <w:jc w:val="center"/>
              <w:rPr>
                <w:rFonts w:ascii="宋体" w:hAnsi="宋体"/>
                <w:kern w:val="0"/>
                <w:sz w:val="24"/>
              </w:rPr>
            </w:pPr>
            <w:r>
              <w:rPr>
                <w:rFonts w:ascii="宋体" w:hAnsi="宋体" w:hint="eastAsia"/>
                <w:kern w:val="0"/>
                <w:sz w:val="24"/>
              </w:rPr>
              <w:t>调整期</w:t>
            </w:r>
          </w:p>
        </w:tc>
      </w:tr>
      <w:tr w:rsidR="00000000" w14:paraId="00A0419B"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2C61D4F8"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3269</w:t>
            </w:r>
            <w:r>
              <w:rPr>
                <w:rFonts w:ascii="宋体" w:hAnsi="宋体" w:hint="eastAsia"/>
                <w:kern w:val="0"/>
                <w:sz w:val="18"/>
              </w:rPr>
              <w:t>）</w:t>
            </w:r>
          </w:p>
        </w:tc>
        <w:tc>
          <w:tcPr>
            <w:tcW w:w="1677" w:type="dxa"/>
            <w:tcBorders>
              <w:top w:val="single" w:sz="4" w:space="0" w:color="auto"/>
              <w:left w:val="nil"/>
              <w:bottom w:val="single" w:sz="4" w:space="0" w:color="auto"/>
              <w:right w:val="single" w:sz="4" w:space="0" w:color="auto"/>
            </w:tcBorders>
            <w:vAlign w:val="center"/>
          </w:tcPr>
          <w:p w14:paraId="4033EB76"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3270</w:t>
            </w:r>
            <w:r>
              <w:rPr>
                <w:rFonts w:ascii="宋体" w:hAnsi="宋体" w:hint="eastAsia"/>
                <w:kern w:val="0"/>
                <w:sz w:val="18"/>
              </w:rPr>
              <w:t>）</w:t>
            </w:r>
          </w:p>
        </w:tc>
        <w:tc>
          <w:tcPr>
            <w:tcW w:w="2244" w:type="dxa"/>
            <w:tcBorders>
              <w:top w:val="single" w:sz="4" w:space="0" w:color="auto"/>
              <w:left w:val="nil"/>
              <w:bottom w:val="single" w:sz="4" w:space="0" w:color="auto"/>
              <w:right w:val="single" w:sz="4" w:space="0" w:color="auto"/>
            </w:tcBorders>
            <w:vAlign w:val="center"/>
          </w:tcPr>
          <w:p w14:paraId="22DCDEA4"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3271</w:t>
            </w:r>
            <w:r>
              <w:rPr>
                <w:rFonts w:ascii="宋体" w:hAnsi="宋体" w:hint="eastAsia"/>
                <w:kern w:val="0"/>
                <w:sz w:val="18"/>
              </w:rPr>
              <w:t>）</w:t>
            </w:r>
          </w:p>
        </w:tc>
        <w:tc>
          <w:tcPr>
            <w:tcW w:w="1635" w:type="dxa"/>
            <w:tcBorders>
              <w:top w:val="single" w:sz="4" w:space="0" w:color="auto"/>
              <w:left w:val="nil"/>
              <w:bottom w:val="single" w:sz="4" w:space="0" w:color="auto"/>
              <w:right w:val="single" w:sz="4" w:space="0" w:color="auto"/>
            </w:tcBorders>
            <w:vAlign w:val="center"/>
          </w:tcPr>
          <w:p w14:paraId="0E560C14"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3272</w:t>
            </w:r>
            <w:r>
              <w:rPr>
                <w:rFonts w:ascii="宋体" w:hAnsi="宋体" w:hint="eastAsia"/>
                <w:kern w:val="0"/>
                <w:sz w:val="18"/>
              </w:rPr>
              <w:t>）</w:t>
            </w:r>
          </w:p>
        </w:tc>
        <w:tc>
          <w:tcPr>
            <w:tcW w:w="1791" w:type="dxa"/>
            <w:tcBorders>
              <w:top w:val="single" w:sz="4" w:space="0" w:color="auto"/>
              <w:left w:val="nil"/>
              <w:bottom w:val="single" w:sz="4" w:space="0" w:color="auto"/>
              <w:right w:val="single" w:sz="4" w:space="0" w:color="auto"/>
            </w:tcBorders>
            <w:vAlign w:val="center"/>
          </w:tcPr>
          <w:p w14:paraId="161A0E38"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3273</w:t>
            </w:r>
            <w:r>
              <w:rPr>
                <w:rFonts w:ascii="宋体" w:hAnsi="宋体" w:hint="eastAsia"/>
                <w:kern w:val="0"/>
                <w:sz w:val="18"/>
              </w:rPr>
              <w:t>）</w:t>
            </w:r>
          </w:p>
        </w:tc>
      </w:tr>
      <w:tr w:rsidR="00000000" w14:paraId="2E78B176" w14:textId="77777777">
        <w:trPr>
          <w:trHeight w:val="285"/>
        </w:trPr>
        <w:tc>
          <w:tcPr>
            <w:tcW w:w="948" w:type="dxa"/>
            <w:tcBorders>
              <w:top w:val="nil"/>
              <w:left w:val="single" w:sz="4" w:space="0" w:color="auto"/>
              <w:bottom w:val="single" w:sz="4" w:space="0" w:color="auto"/>
              <w:right w:val="single" w:sz="4" w:space="0" w:color="auto"/>
            </w:tcBorders>
            <w:vAlign w:val="center"/>
          </w:tcPr>
          <w:p w14:paraId="1F0180D2" w14:textId="77777777" w:rsidR="00000000" w:rsidRDefault="007478C2">
            <w:pPr>
              <w:widowControl/>
              <w:adjustRightInd w:val="0"/>
              <w:snapToGrid w:val="0"/>
              <w:spacing w:line="380" w:lineRule="exact"/>
              <w:jc w:val="center"/>
              <w:rPr>
                <w:rFonts w:ascii="宋体" w:hAnsi="宋体"/>
                <w:kern w:val="0"/>
                <w:sz w:val="24"/>
              </w:rPr>
            </w:pPr>
            <w:r>
              <w:rPr>
                <w:rFonts w:ascii="宋体" w:hAnsi="宋体" w:hint="eastAsia"/>
                <w:kern w:val="0"/>
                <w:sz w:val="24"/>
              </w:rPr>
              <w:t>1</w:t>
            </w:r>
          </w:p>
        </w:tc>
        <w:tc>
          <w:tcPr>
            <w:tcW w:w="1677" w:type="dxa"/>
            <w:tcBorders>
              <w:top w:val="nil"/>
              <w:left w:val="nil"/>
              <w:bottom w:val="single" w:sz="4" w:space="0" w:color="auto"/>
              <w:right w:val="single" w:sz="4" w:space="0" w:color="auto"/>
            </w:tcBorders>
            <w:vAlign w:val="center"/>
          </w:tcPr>
          <w:p w14:paraId="17B7C3E5" w14:textId="77777777" w:rsidR="00000000" w:rsidRDefault="007478C2">
            <w:pPr>
              <w:widowControl/>
              <w:adjustRightInd w:val="0"/>
              <w:snapToGrid w:val="0"/>
              <w:spacing w:line="380" w:lineRule="exact"/>
              <w:jc w:val="center"/>
              <w:rPr>
                <w:rFonts w:ascii="宋体" w:hAnsi="宋体"/>
                <w:kern w:val="0"/>
                <w:sz w:val="24"/>
              </w:rPr>
            </w:pPr>
          </w:p>
        </w:tc>
        <w:tc>
          <w:tcPr>
            <w:tcW w:w="2244" w:type="dxa"/>
            <w:tcBorders>
              <w:top w:val="nil"/>
              <w:left w:val="nil"/>
              <w:bottom w:val="single" w:sz="4" w:space="0" w:color="auto"/>
              <w:right w:val="single" w:sz="4" w:space="0" w:color="auto"/>
            </w:tcBorders>
            <w:vAlign w:val="center"/>
          </w:tcPr>
          <w:p w14:paraId="7FE2F1BB" w14:textId="77777777" w:rsidR="00000000" w:rsidRDefault="007478C2">
            <w:pPr>
              <w:widowControl/>
              <w:adjustRightInd w:val="0"/>
              <w:snapToGrid w:val="0"/>
              <w:spacing w:line="380" w:lineRule="exact"/>
              <w:jc w:val="center"/>
              <w:rPr>
                <w:rFonts w:ascii="宋体" w:hAnsi="宋体"/>
                <w:kern w:val="0"/>
                <w:sz w:val="24"/>
              </w:rPr>
            </w:pPr>
          </w:p>
        </w:tc>
        <w:tc>
          <w:tcPr>
            <w:tcW w:w="1635" w:type="dxa"/>
            <w:tcBorders>
              <w:top w:val="nil"/>
              <w:left w:val="nil"/>
              <w:bottom w:val="single" w:sz="4" w:space="0" w:color="auto"/>
              <w:right w:val="single" w:sz="4" w:space="0" w:color="auto"/>
            </w:tcBorders>
            <w:vAlign w:val="center"/>
          </w:tcPr>
          <w:p w14:paraId="40608AB5" w14:textId="77777777" w:rsidR="00000000" w:rsidRDefault="007478C2">
            <w:pPr>
              <w:widowControl/>
              <w:adjustRightInd w:val="0"/>
              <w:snapToGrid w:val="0"/>
              <w:spacing w:line="380" w:lineRule="exact"/>
              <w:jc w:val="center"/>
              <w:rPr>
                <w:rFonts w:ascii="宋体" w:hAnsi="宋体"/>
                <w:kern w:val="0"/>
                <w:sz w:val="24"/>
              </w:rPr>
            </w:pPr>
          </w:p>
        </w:tc>
        <w:tc>
          <w:tcPr>
            <w:tcW w:w="1791" w:type="dxa"/>
            <w:tcBorders>
              <w:top w:val="nil"/>
              <w:left w:val="nil"/>
              <w:bottom w:val="single" w:sz="4" w:space="0" w:color="auto"/>
              <w:right w:val="single" w:sz="4" w:space="0" w:color="auto"/>
            </w:tcBorders>
            <w:vAlign w:val="bottom"/>
          </w:tcPr>
          <w:p w14:paraId="52B6160C" w14:textId="77777777" w:rsidR="00000000" w:rsidRDefault="007478C2">
            <w:pPr>
              <w:adjustRightInd w:val="0"/>
              <w:snapToGrid w:val="0"/>
              <w:spacing w:line="380" w:lineRule="exact"/>
              <w:jc w:val="center"/>
              <w:rPr>
                <w:rFonts w:ascii="宋体" w:hAnsi="宋体"/>
                <w:sz w:val="24"/>
              </w:rPr>
            </w:pPr>
          </w:p>
        </w:tc>
      </w:tr>
      <w:tr w:rsidR="00000000" w14:paraId="46DC6811" w14:textId="77777777">
        <w:trPr>
          <w:trHeight w:val="285"/>
        </w:trPr>
        <w:tc>
          <w:tcPr>
            <w:tcW w:w="948" w:type="dxa"/>
            <w:tcBorders>
              <w:top w:val="nil"/>
              <w:left w:val="single" w:sz="4" w:space="0" w:color="auto"/>
              <w:bottom w:val="single" w:sz="4" w:space="0" w:color="auto"/>
              <w:right w:val="single" w:sz="4" w:space="0" w:color="auto"/>
            </w:tcBorders>
            <w:vAlign w:val="center"/>
          </w:tcPr>
          <w:p w14:paraId="673CD34E" w14:textId="77777777" w:rsidR="00000000" w:rsidRDefault="007478C2">
            <w:pPr>
              <w:widowControl/>
              <w:adjustRightInd w:val="0"/>
              <w:snapToGrid w:val="0"/>
              <w:spacing w:line="380" w:lineRule="exact"/>
              <w:jc w:val="center"/>
              <w:rPr>
                <w:rFonts w:ascii="宋体" w:hAnsi="宋体"/>
                <w:kern w:val="0"/>
                <w:sz w:val="24"/>
              </w:rPr>
            </w:pPr>
            <w:r>
              <w:rPr>
                <w:rFonts w:ascii="宋体" w:hAnsi="宋体" w:hint="eastAsia"/>
                <w:kern w:val="0"/>
                <w:sz w:val="24"/>
              </w:rPr>
              <w:t>2</w:t>
            </w:r>
          </w:p>
        </w:tc>
        <w:tc>
          <w:tcPr>
            <w:tcW w:w="1677" w:type="dxa"/>
            <w:tcBorders>
              <w:top w:val="nil"/>
              <w:left w:val="nil"/>
              <w:bottom w:val="single" w:sz="4" w:space="0" w:color="auto"/>
              <w:right w:val="single" w:sz="4" w:space="0" w:color="auto"/>
            </w:tcBorders>
            <w:vAlign w:val="center"/>
          </w:tcPr>
          <w:p w14:paraId="23835691" w14:textId="77777777" w:rsidR="00000000" w:rsidRDefault="007478C2">
            <w:pPr>
              <w:widowControl/>
              <w:adjustRightInd w:val="0"/>
              <w:snapToGrid w:val="0"/>
              <w:spacing w:line="380" w:lineRule="exact"/>
              <w:jc w:val="center"/>
              <w:rPr>
                <w:rFonts w:ascii="宋体" w:hAnsi="宋体"/>
                <w:kern w:val="0"/>
                <w:sz w:val="24"/>
              </w:rPr>
            </w:pPr>
          </w:p>
        </w:tc>
        <w:tc>
          <w:tcPr>
            <w:tcW w:w="2244" w:type="dxa"/>
            <w:tcBorders>
              <w:top w:val="nil"/>
              <w:left w:val="nil"/>
              <w:bottom w:val="single" w:sz="4" w:space="0" w:color="auto"/>
              <w:right w:val="single" w:sz="4" w:space="0" w:color="auto"/>
            </w:tcBorders>
            <w:vAlign w:val="center"/>
          </w:tcPr>
          <w:p w14:paraId="009CBC7D" w14:textId="77777777" w:rsidR="00000000" w:rsidRDefault="007478C2">
            <w:pPr>
              <w:widowControl/>
              <w:adjustRightInd w:val="0"/>
              <w:snapToGrid w:val="0"/>
              <w:spacing w:line="380" w:lineRule="exact"/>
              <w:jc w:val="center"/>
              <w:rPr>
                <w:rFonts w:ascii="宋体" w:hAnsi="宋体"/>
                <w:kern w:val="0"/>
                <w:sz w:val="24"/>
              </w:rPr>
            </w:pPr>
          </w:p>
        </w:tc>
        <w:tc>
          <w:tcPr>
            <w:tcW w:w="1635" w:type="dxa"/>
            <w:tcBorders>
              <w:top w:val="nil"/>
              <w:left w:val="nil"/>
              <w:bottom w:val="single" w:sz="4" w:space="0" w:color="auto"/>
              <w:right w:val="single" w:sz="4" w:space="0" w:color="auto"/>
            </w:tcBorders>
          </w:tcPr>
          <w:p w14:paraId="17F7C9A6" w14:textId="77777777" w:rsidR="00000000" w:rsidRDefault="007478C2">
            <w:pPr>
              <w:adjustRightInd w:val="0"/>
              <w:snapToGrid w:val="0"/>
              <w:spacing w:line="380" w:lineRule="exact"/>
              <w:jc w:val="center"/>
              <w:rPr>
                <w:rFonts w:ascii="宋体" w:hAnsi="宋体"/>
                <w:sz w:val="24"/>
              </w:rPr>
            </w:pPr>
          </w:p>
        </w:tc>
        <w:tc>
          <w:tcPr>
            <w:tcW w:w="1791" w:type="dxa"/>
            <w:tcBorders>
              <w:top w:val="nil"/>
              <w:left w:val="nil"/>
              <w:bottom w:val="single" w:sz="4" w:space="0" w:color="auto"/>
              <w:right w:val="single" w:sz="4" w:space="0" w:color="auto"/>
            </w:tcBorders>
            <w:vAlign w:val="bottom"/>
          </w:tcPr>
          <w:p w14:paraId="17FFAEAA" w14:textId="77777777" w:rsidR="00000000" w:rsidRDefault="007478C2">
            <w:pPr>
              <w:adjustRightInd w:val="0"/>
              <w:snapToGrid w:val="0"/>
              <w:spacing w:line="380" w:lineRule="exact"/>
              <w:jc w:val="center"/>
              <w:rPr>
                <w:rFonts w:ascii="宋体" w:hAnsi="宋体"/>
                <w:sz w:val="24"/>
              </w:rPr>
            </w:pPr>
          </w:p>
        </w:tc>
      </w:tr>
      <w:tr w:rsidR="00000000" w14:paraId="0C304EC1" w14:textId="77777777">
        <w:trPr>
          <w:trHeight w:val="285"/>
        </w:trPr>
        <w:tc>
          <w:tcPr>
            <w:tcW w:w="948" w:type="dxa"/>
            <w:tcBorders>
              <w:top w:val="nil"/>
              <w:left w:val="single" w:sz="4" w:space="0" w:color="auto"/>
              <w:bottom w:val="single" w:sz="4" w:space="0" w:color="auto"/>
              <w:right w:val="single" w:sz="4" w:space="0" w:color="auto"/>
            </w:tcBorders>
            <w:vAlign w:val="center"/>
          </w:tcPr>
          <w:p w14:paraId="10912E21" w14:textId="77777777" w:rsidR="00000000" w:rsidRDefault="007478C2">
            <w:pPr>
              <w:widowControl/>
              <w:adjustRightInd w:val="0"/>
              <w:snapToGrid w:val="0"/>
              <w:spacing w:line="380" w:lineRule="exact"/>
              <w:jc w:val="center"/>
              <w:rPr>
                <w:rFonts w:ascii="宋体" w:hAnsi="宋体"/>
                <w:kern w:val="0"/>
                <w:sz w:val="24"/>
              </w:rPr>
            </w:pPr>
            <w:r>
              <w:rPr>
                <w:rFonts w:ascii="宋体" w:hAnsi="宋体" w:hint="eastAsia"/>
                <w:kern w:val="0"/>
                <w:sz w:val="24"/>
              </w:rPr>
              <w:t>……</w:t>
            </w:r>
          </w:p>
        </w:tc>
        <w:tc>
          <w:tcPr>
            <w:tcW w:w="1677" w:type="dxa"/>
            <w:tcBorders>
              <w:top w:val="nil"/>
              <w:left w:val="nil"/>
              <w:bottom w:val="single" w:sz="4" w:space="0" w:color="auto"/>
              <w:right w:val="single" w:sz="4" w:space="0" w:color="auto"/>
            </w:tcBorders>
            <w:vAlign w:val="center"/>
          </w:tcPr>
          <w:p w14:paraId="2CA370F8" w14:textId="77777777" w:rsidR="00000000" w:rsidRDefault="007478C2">
            <w:pPr>
              <w:widowControl/>
              <w:adjustRightInd w:val="0"/>
              <w:snapToGrid w:val="0"/>
              <w:spacing w:line="380" w:lineRule="exact"/>
              <w:jc w:val="center"/>
              <w:rPr>
                <w:rFonts w:ascii="宋体" w:hAnsi="宋体"/>
                <w:kern w:val="0"/>
                <w:sz w:val="24"/>
              </w:rPr>
            </w:pPr>
          </w:p>
        </w:tc>
        <w:tc>
          <w:tcPr>
            <w:tcW w:w="2244" w:type="dxa"/>
            <w:tcBorders>
              <w:top w:val="nil"/>
              <w:left w:val="nil"/>
              <w:bottom w:val="single" w:sz="4" w:space="0" w:color="auto"/>
              <w:right w:val="single" w:sz="4" w:space="0" w:color="auto"/>
            </w:tcBorders>
            <w:vAlign w:val="center"/>
          </w:tcPr>
          <w:p w14:paraId="1531B0CA" w14:textId="77777777" w:rsidR="00000000" w:rsidRDefault="007478C2">
            <w:pPr>
              <w:widowControl/>
              <w:adjustRightInd w:val="0"/>
              <w:snapToGrid w:val="0"/>
              <w:spacing w:line="380" w:lineRule="exact"/>
              <w:jc w:val="center"/>
              <w:rPr>
                <w:rFonts w:ascii="宋体" w:hAnsi="宋体"/>
                <w:kern w:val="0"/>
                <w:sz w:val="24"/>
              </w:rPr>
            </w:pPr>
          </w:p>
        </w:tc>
        <w:tc>
          <w:tcPr>
            <w:tcW w:w="1635" w:type="dxa"/>
            <w:tcBorders>
              <w:top w:val="nil"/>
              <w:left w:val="nil"/>
              <w:bottom w:val="single" w:sz="4" w:space="0" w:color="auto"/>
              <w:right w:val="single" w:sz="4" w:space="0" w:color="auto"/>
            </w:tcBorders>
          </w:tcPr>
          <w:p w14:paraId="2E57EEEE" w14:textId="77777777" w:rsidR="00000000" w:rsidRDefault="007478C2">
            <w:pPr>
              <w:adjustRightInd w:val="0"/>
              <w:snapToGrid w:val="0"/>
              <w:spacing w:line="380" w:lineRule="exact"/>
              <w:jc w:val="center"/>
              <w:rPr>
                <w:rFonts w:ascii="宋体" w:hAnsi="宋体"/>
                <w:sz w:val="24"/>
              </w:rPr>
            </w:pPr>
          </w:p>
        </w:tc>
        <w:tc>
          <w:tcPr>
            <w:tcW w:w="1791" w:type="dxa"/>
            <w:tcBorders>
              <w:top w:val="nil"/>
              <w:left w:val="nil"/>
              <w:bottom w:val="single" w:sz="4" w:space="0" w:color="auto"/>
              <w:right w:val="single" w:sz="4" w:space="0" w:color="auto"/>
            </w:tcBorders>
            <w:vAlign w:val="bottom"/>
          </w:tcPr>
          <w:p w14:paraId="7E75E71D" w14:textId="77777777" w:rsidR="00000000" w:rsidRDefault="007478C2">
            <w:pPr>
              <w:adjustRightInd w:val="0"/>
              <w:snapToGrid w:val="0"/>
              <w:spacing w:line="380" w:lineRule="exact"/>
              <w:jc w:val="center"/>
              <w:rPr>
                <w:rFonts w:ascii="宋体" w:hAnsi="宋体"/>
                <w:sz w:val="24"/>
              </w:rPr>
            </w:pPr>
          </w:p>
        </w:tc>
      </w:tr>
    </w:tbl>
    <w:p w14:paraId="344A0879" w14:textId="77777777" w:rsidR="00000000" w:rsidRDefault="007478C2">
      <w:pPr>
        <w:adjustRightInd w:val="0"/>
        <w:snapToGrid w:val="0"/>
        <w:spacing w:line="380" w:lineRule="exact"/>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3274</w:t>
      </w:r>
      <w:r>
        <w:rPr>
          <w:rFonts w:ascii="宋体" w:hAnsi="宋体" w:hint="eastAsia"/>
          <w:kern w:val="0"/>
          <w:sz w:val="18"/>
        </w:rPr>
        <w:t>）</w:t>
      </w:r>
    </w:p>
    <w:p w14:paraId="1733D2F1" w14:textId="77777777" w:rsidR="00000000" w:rsidRDefault="007478C2">
      <w:pPr>
        <w:rPr>
          <w:rFonts w:ascii="宋体" w:hAnsi="宋体"/>
          <w:b/>
          <w:sz w:val="24"/>
        </w:rPr>
      </w:pPr>
    </w:p>
    <w:p w14:paraId="3A3017E1" w14:textId="77777777" w:rsidR="00000000" w:rsidRDefault="007478C2">
      <w:pPr>
        <w:pStyle w:val="Heading2"/>
        <w:rPr>
          <w:rFonts w:ascii="宋体" w:hAnsi="宋体"/>
          <w:color w:val="000000"/>
        </w:rPr>
      </w:pPr>
      <w:bookmarkStart w:id="238" w:name="_Toc101344067"/>
      <w:bookmarkStart w:id="239" w:name="_Toc728"/>
      <w:bookmarkStart w:id="240" w:name="_Toc30250"/>
      <w:r>
        <w:rPr>
          <w:rFonts w:ascii="宋体" w:hAnsi="宋体" w:hint="eastAsia"/>
          <w:color w:val="000000"/>
        </w:rPr>
        <w:t>10.5</w:t>
      </w:r>
      <w:r>
        <w:rPr>
          <w:rFonts w:ascii="宋体" w:hAnsi="宋体" w:hint="eastAsia"/>
          <w:color w:val="000000"/>
        </w:rPr>
        <w:t>期末按债券品种分类的债券投资组合</w:t>
      </w:r>
      <w:bookmarkEnd w:id="238"/>
      <w:bookmarkEnd w:id="239"/>
      <w:bookmarkEnd w:id="240"/>
    </w:p>
    <w:p w14:paraId="6210F2A5" w14:textId="77777777" w:rsidR="00000000" w:rsidRDefault="007478C2">
      <w:pPr>
        <w:jc w:val="right"/>
        <w:rPr>
          <w:rFonts w:ascii="宋体" w:hAnsi="宋体"/>
          <w:color w:val="FF0000"/>
          <w:sz w:val="24"/>
        </w:rPr>
      </w:pPr>
      <w:r>
        <w:rPr>
          <w:rFonts w:ascii="宋体" w:hAnsi="宋体" w:hint="eastAsia"/>
          <w:sz w:val="24"/>
        </w:rPr>
        <w:t>金额单位：</w:t>
      </w:r>
      <w:r>
        <w:rPr>
          <w:rFonts w:ascii="宋体" w:hAnsi="宋体" w:hint="eastAsia"/>
          <w:color w:val="FF0000"/>
          <w:sz w:val="24"/>
        </w:rPr>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781"/>
        <w:gridCol w:w="4261"/>
        <w:gridCol w:w="1260"/>
        <w:gridCol w:w="3057"/>
      </w:tblGrid>
      <w:tr w:rsidR="00000000" w14:paraId="5DB6D571" w14:textId="77777777">
        <w:trPr>
          <w:trHeight w:val="315"/>
        </w:trPr>
        <w:tc>
          <w:tcPr>
            <w:tcW w:w="781" w:type="dxa"/>
          </w:tcPr>
          <w:p w14:paraId="3F3990F6" w14:textId="77777777" w:rsidR="00000000" w:rsidRDefault="007478C2">
            <w:pPr>
              <w:jc w:val="center"/>
              <w:rPr>
                <w:rFonts w:ascii="宋体" w:hAnsi="宋体"/>
                <w:color w:val="000000"/>
                <w:sz w:val="24"/>
              </w:rPr>
            </w:pPr>
            <w:r>
              <w:rPr>
                <w:rFonts w:ascii="宋体" w:hAnsi="宋体" w:hint="eastAsia"/>
                <w:color w:val="000000"/>
                <w:sz w:val="24"/>
              </w:rPr>
              <w:t>序号</w:t>
            </w:r>
          </w:p>
        </w:tc>
        <w:tc>
          <w:tcPr>
            <w:tcW w:w="4261" w:type="dxa"/>
          </w:tcPr>
          <w:p w14:paraId="1E7B1239" w14:textId="77777777" w:rsidR="00000000" w:rsidRDefault="007478C2">
            <w:pPr>
              <w:jc w:val="center"/>
              <w:rPr>
                <w:rFonts w:ascii="宋体" w:hAnsi="宋体"/>
                <w:color w:val="000000"/>
                <w:sz w:val="24"/>
              </w:rPr>
            </w:pPr>
            <w:r>
              <w:rPr>
                <w:rFonts w:ascii="宋体" w:hAnsi="宋体" w:hint="eastAsia"/>
                <w:color w:val="000000"/>
                <w:sz w:val="24"/>
              </w:rPr>
              <w:t>债券品种</w:t>
            </w:r>
          </w:p>
        </w:tc>
        <w:tc>
          <w:tcPr>
            <w:tcW w:w="1260" w:type="dxa"/>
          </w:tcPr>
          <w:p w14:paraId="7276DAE9" w14:textId="77777777" w:rsidR="00000000" w:rsidRDefault="007478C2">
            <w:pPr>
              <w:jc w:val="center"/>
              <w:rPr>
                <w:rFonts w:ascii="宋体" w:hAnsi="宋体"/>
                <w:color w:val="000000"/>
                <w:sz w:val="24"/>
              </w:rPr>
            </w:pPr>
            <w:r>
              <w:rPr>
                <w:rFonts w:ascii="宋体" w:hAnsi="宋体" w:hint="eastAsia"/>
                <w:color w:val="000000"/>
                <w:sz w:val="24"/>
              </w:rPr>
              <w:t>公允价值</w:t>
            </w:r>
            <w:r>
              <w:rPr>
                <w:rStyle w:val="FootnoteReference"/>
                <w:rFonts w:ascii="宋体" w:hAnsi="宋体"/>
                <w:color w:val="000000"/>
                <w:sz w:val="24"/>
              </w:rPr>
              <w:footnoteReference w:id="288"/>
            </w:r>
          </w:p>
        </w:tc>
        <w:tc>
          <w:tcPr>
            <w:tcW w:w="3057" w:type="dxa"/>
          </w:tcPr>
          <w:p w14:paraId="54B9246A" w14:textId="77777777" w:rsidR="00000000" w:rsidRDefault="007478C2">
            <w:pPr>
              <w:jc w:val="center"/>
              <w:rPr>
                <w:rFonts w:ascii="宋体" w:hAnsi="宋体"/>
                <w:color w:val="000000"/>
                <w:sz w:val="24"/>
              </w:rPr>
            </w:pPr>
            <w:r>
              <w:rPr>
                <w:rFonts w:ascii="宋体" w:hAnsi="宋体" w:hint="eastAsia"/>
                <w:color w:val="000000"/>
                <w:sz w:val="24"/>
              </w:rPr>
              <w:t>占基金资产净值比例（％）</w:t>
            </w:r>
          </w:p>
        </w:tc>
      </w:tr>
      <w:tr w:rsidR="00000000" w14:paraId="5143F909" w14:textId="77777777">
        <w:trPr>
          <w:trHeight w:val="315"/>
        </w:trPr>
        <w:tc>
          <w:tcPr>
            <w:tcW w:w="781" w:type="dxa"/>
          </w:tcPr>
          <w:p w14:paraId="4A272F36" w14:textId="77777777" w:rsidR="00000000" w:rsidRDefault="007478C2">
            <w:pPr>
              <w:jc w:val="center"/>
              <w:rPr>
                <w:rFonts w:ascii="宋体" w:hAnsi="宋体"/>
                <w:color w:val="000000"/>
                <w:sz w:val="24"/>
              </w:rPr>
            </w:pPr>
            <w:r>
              <w:rPr>
                <w:rFonts w:ascii="宋体" w:hAnsi="宋体" w:hint="eastAsia"/>
                <w:color w:val="000000"/>
                <w:sz w:val="24"/>
              </w:rPr>
              <w:t>1</w:t>
            </w:r>
          </w:p>
        </w:tc>
        <w:tc>
          <w:tcPr>
            <w:tcW w:w="4261" w:type="dxa"/>
          </w:tcPr>
          <w:p w14:paraId="5C4AF851" w14:textId="77777777" w:rsidR="00000000" w:rsidRDefault="007478C2">
            <w:pPr>
              <w:ind w:leftChars="50" w:left="105"/>
              <w:rPr>
                <w:rFonts w:ascii="宋体" w:hAnsi="宋体"/>
                <w:color w:val="000000"/>
                <w:sz w:val="24"/>
              </w:rPr>
            </w:pPr>
            <w:r>
              <w:rPr>
                <w:rFonts w:ascii="宋体" w:hAnsi="宋体"/>
                <w:color w:val="000000"/>
                <w:sz w:val="24"/>
              </w:rPr>
              <w:t>国家债券</w:t>
            </w:r>
          </w:p>
        </w:tc>
        <w:tc>
          <w:tcPr>
            <w:tcW w:w="1260" w:type="dxa"/>
          </w:tcPr>
          <w:p w14:paraId="43252320"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1441</w:t>
            </w:r>
            <w:r>
              <w:rPr>
                <w:rFonts w:ascii="宋体" w:hAnsi="宋体" w:hint="eastAsia"/>
                <w:color w:val="000000"/>
                <w:kern w:val="0"/>
                <w:sz w:val="18"/>
              </w:rPr>
              <w:t>）</w:t>
            </w:r>
          </w:p>
        </w:tc>
        <w:tc>
          <w:tcPr>
            <w:tcW w:w="3057" w:type="dxa"/>
          </w:tcPr>
          <w:p w14:paraId="02C16B74"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1442</w:t>
            </w:r>
            <w:r>
              <w:rPr>
                <w:rFonts w:ascii="宋体" w:hAnsi="宋体" w:hint="eastAsia"/>
                <w:color w:val="000000"/>
                <w:kern w:val="0"/>
                <w:sz w:val="18"/>
              </w:rPr>
              <w:t>）</w:t>
            </w:r>
          </w:p>
        </w:tc>
      </w:tr>
      <w:tr w:rsidR="00000000" w14:paraId="06630D03" w14:textId="77777777">
        <w:trPr>
          <w:trHeight w:val="315"/>
        </w:trPr>
        <w:tc>
          <w:tcPr>
            <w:tcW w:w="781" w:type="dxa"/>
          </w:tcPr>
          <w:p w14:paraId="37B5BB71" w14:textId="77777777" w:rsidR="00000000" w:rsidRDefault="007478C2">
            <w:pPr>
              <w:jc w:val="center"/>
              <w:rPr>
                <w:rFonts w:ascii="宋体" w:hAnsi="宋体"/>
                <w:color w:val="000000"/>
                <w:sz w:val="24"/>
              </w:rPr>
            </w:pPr>
            <w:r>
              <w:rPr>
                <w:rFonts w:ascii="宋体" w:hAnsi="宋体" w:hint="eastAsia"/>
                <w:color w:val="000000"/>
                <w:sz w:val="24"/>
              </w:rPr>
              <w:t>2</w:t>
            </w:r>
          </w:p>
        </w:tc>
        <w:tc>
          <w:tcPr>
            <w:tcW w:w="4261" w:type="dxa"/>
          </w:tcPr>
          <w:p w14:paraId="51E4C17B" w14:textId="77777777" w:rsidR="00000000" w:rsidRDefault="007478C2">
            <w:pPr>
              <w:ind w:leftChars="50" w:left="105"/>
              <w:rPr>
                <w:rFonts w:ascii="宋体" w:hAnsi="宋体"/>
                <w:color w:val="000000"/>
                <w:sz w:val="24"/>
              </w:rPr>
            </w:pPr>
            <w:r>
              <w:rPr>
                <w:rFonts w:ascii="宋体" w:hAnsi="宋体"/>
                <w:color w:val="000000"/>
                <w:sz w:val="24"/>
              </w:rPr>
              <w:t>央行票据</w:t>
            </w:r>
          </w:p>
        </w:tc>
        <w:tc>
          <w:tcPr>
            <w:tcW w:w="1260" w:type="dxa"/>
          </w:tcPr>
          <w:p w14:paraId="4FDF66F2"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1443</w:t>
            </w:r>
            <w:r>
              <w:rPr>
                <w:rFonts w:ascii="宋体" w:hAnsi="宋体" w:hint="eastAsia"/>
                <w:color w:val="000000"/>
                <w:kern w:val="0"/>
                <w:sz w:val="18"/>
              </w:rPr>
              <w:t>）</w:t>
            </w:r>
          </w:p>
        </w:tc>
        <w:tc>
          <w:tcPr>
            <w:tcW w:w="3057" w:type="dxa"/>
          </w:tcPr>
          <w:p w14:paraId="487D34E5"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1444</w:t>
            </w:r>
            <w:r>
              <w:rPr>
                <w:rFonts w:ascii="宋体" w:hAnsi="宋体" w:hint="eastAsia"/>
                <w:color w:val="000000"/>
                <w:kern w:val="0"/>
                <w:sz w:val="18"/>
              </w:rPr>
              <w:t>）</w:t>
            </w:r>
          </w:p>
        </w:tc>
      </w:tr>
      <w:tr w:rsidR="00000000" w14:paraId="22C1B0F0" w14:textId="77777777">
        <w:trPr>
          <w:trHeight w:val="315"/>
        </w:trPr>
        <w:tc>
          <w:tcPr>
            <w:tcW w:w="781" w:type="dxa"/>
          </w:tcPr>
          <w:p w14:paraId="20F6DB12" w14:textId="77777777" w:rsidR="00000000" w:rsidRDefault="007478C2">
            <w:pPr>
              <w:jc w:val="center"/>
              <w:rPr>
                <w:rFonts w:ascii="宋体" w:hAnsi="宋体"/>
                <w:color w:val="000000"/>
                <w:sz w:val="24"/>
              </w:rPr>
            </w:pPr>
            <w:r>
              <w:rPr>
                <w:rFonts w:ascii="宋体" w:hAnsi="宋体" w:hint="eastAsia"/>
                <w:color w:val="000000"/>
                <w:sz w:val="24"/>
              </w:rPr>
              <w:t>3</w:t>
            </w:r>
          </w:p>
        </w:tc>
        <w:tc>
          <w:tcPr>
            <w:tcW w:w="4261" w:type="dxa"/>
          </w:tcPr>
          <w:p w14:paraId="393F171C" w14:textId="77777777" w:rsidR="00000000" w:rsidRDefault="007478C2">
            <w:pPr>
              <w:ind w:leftChars="50" w:left="105"/>
              <w:rPr>
                <w:rFonts w:ascii="宋体" w:hAnsi="宋体"/>
                <w:color w:val="000000"/>
                <w:sz w:val="24"/>
              </w:rPr>
            </w:pPr>
            <w:r>
              <w:rPr>
                <w:rFonts w:ascii="宋体" w:hAnsi="宋体"/>
                <w:color w:val="000000"/>
                <w:sz w:val="24"/>
              </w:rPr>
              <w:t>金融债券</w:t>
            </w:r>
          </w:p>
        </w:tc>
        <w:tc>
          <w:tcPr>
            <w:tcW w:w="1260" w:type="dxa"/>
          </w:tcPr>
          <w:p w14:paraId="44665148"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1445</w:t>
            </w:r>
            <w:r>
              <w:rPr>
                <w:rFonts w:ascii="宋体" w:hAnsi="宋体" w:hint="eastAsia"/>
                <w:color w:val="000000"/>
                <w:kern w:val="0"/>
                <w:sz w:val="18"/>
              </w:rPr>
              <w:t>）</w:t>
            </w:r>
          </w:p>
        </w:tc>
        <w:tc>
          <w:tcPr>
            <w:tcW w:w="3057" w:type="dxa"/>
          </w:tcPr>
          <w:p w14:paraId="24491545"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1446</w:t>
            </w:r>
            <w:r>
              <w:rPr>
                <w:rFonts w:ascii="宋体" w:hAnsi="宋体" w:hint="eastAsia"/>
                <w:color w:val="000000"/>
                <w:kern w:val="0"/>
                <w:sz w:val="18"/>
              </w:rPr>
              <w:t>）</w:t>
            </w:r>
          </w:p>
        </w:tc>
      </w:tr>
      <w:tr w:rsidR="00000000" w14:paraId="732513D7" w14:textId="77777777">
        <w:trPr>
          <w:trHeight w:val="315"/>
        </w:trPr>
        <w:tc>
          <w:tcPr>
            <w:tcW w:w="781" w:type="dxa"/>
          </w:tcPr>
          <w:p w14:paraId="7BADBBDA" w14:textId="77777777" w:rsidR="00000000" w:rsidRDefault="007478C2">
            <w:pPr>
              <w:jc w:val="center"/>
              <w:rPr>
                <w:rFonts w:ascii="宋体" w:hAnsi="宋体"/>
                <w:color w:val="000000"/>
                <w:sz w:val="24"/>
              </w:rPr>
            </w:pPr>
          </w:p>
        </w:tc>
        <w:tc>
          <w:tcPr>
            <w:tcW w:w="4261" w:type="dxa"/>
          </w:tcPr>
          <w:p w14:paraId="530CA423" w14:textId="77777777" w:rsidR="00000000" w:rsidRDefault="007478C2">
            <w:pPr>
              <w:ind w:leftChars="50" w:left="105"/>
              <w:rPr>
                <w:rFonts w:ascii="宋体" w:hAnsi="宋体"/>
                <w:color w:val="000000"/>
                <w:sz w:val="24"/>
              </w:rPr>
            </w:pPr>
            <w:r>
              <w:rPr>
                <w:rFonts w:ascii="宋体" w:hAnsi="宋体"/>
                <w:color w:val="000000"/>
                <w:sz w:val="24"/>
              </w:rPr>
              <w:t>其中：政策性金融债</w:t>
            </w:r>
          </w:p>
        </w:tc>
        <w:tc>
          <w:tcPr>
            <w:tcW w:w="1260" w:type="dxa"/>
          </w:tcPr>
          <w:p w14:paraId="2701BBFE"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1447</w:t>
            </w:r>
            <w:r>
              <w:rPr>
                <w:rFonts w:ascii="宋体" w:hAnsi="宋体" w:hint="eastAsia"/>
                <w:color w:val="000000"/>
                <w:kern w:val="0"/>
                <w:sz w:val="18"/>
              </w:rPr>
              <w:t>）</w:t>
            </w:r>
          </w:p>
        </w:tc>
        <w:tc>
          <w:tcPr>
            <w:tcW w:w="3057" w:type="dxa"/>
          </w:tcPr>
          <w:p w14:paraId="0895BA9F"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1448</w:t>
            </w:r>
            <w:r>
              <w:rPr>
                <w:rFonts w:ascii="宋体" w:hAnsi="宋体" w:hint="eastAsia"/>
                <w:color w:val="000000"/>
                <w:kern w:val="0"/>
                <w:sz w:val="18"/>
              </w:rPr>
              <w:t>）</w:t>
            </w:r>
          </w:p>
        </w:tc>
      </w:tr>
      <w:tr w:rsidR="00000000" w14:paraId="71CF5782" w14:textId="77777777">
        <w:trPr>
          <w:trHeight w:val="315"/>
        </w:trPr>
        <w:tc>
          <w:tcPr>
            <w:tcW w:w="781" w:type="dxa"/>
          </w:tcPr>
          <w:p w14:paraId="70771424" w14:textId="77777777" w:rsidR="00000000" w:rsidRDefault="007478C2">
            <w:pPr>
              <w:jc w:val="center"/>
              <w:rPr>
                <w:rFonts w:ascii="宋体" w:hAnsi="宋体"/>
                <w:color w:val="000000"/>
                <w:sz w:val="24"/>
              </w:rPr>
            </w:pPr>
            <w:r>
              <w:rPr>
                <w:rFonts w:ascii="宋体" w:hAnsi="宋体" w:hint="eastAsia"/>
                <w:color w:val="000000"/>
                <w:sz w:val="24"/>
              </w:rPr>
              <w:t>4</w:t>
            </w:r>
          </w:p>
        </w:tc>
        <w:tc>
          <w:tcPr>
            <w:tcW w:w="4261" w:type="dxa"/>
          </w:tcPr>
          <w:p w14:paraId="234C9ECB" w14:textId="77777777" w:rsidR="00000000" w:rsidRDefault="007478C2">
            <w:pPr>
              <w:ind w:leftChars="50" w:left="105"/>
              <w:rPr>
                <w:rFonts w:ascii="宋体" w:hAnsi="宋体"/>
                <w:color w:val="000000"/>
                <w:sz w:val="24"/>
              </w:rPr>
            </w:pPr>
            <w:r>
              <w:rPr>
                <w:rFonts w:ascii="宋体" w:hAnsi="宋体"/>
                <w:color w:val="000000"/>
                <w:sz w:val="24"/>
              </w:rPr>
              <w:t>企业债券</w:t>
            </w:r>
          </w:p>
        </w:tc>
        <w:tc>
          <w:tcPr>
            <w:tcW w:w="1260" w:type="dxa"/>
          </w:tcPr>
          <w:p w14:paraId="4D749302"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1449</w:t>
            </w:r>
            <w:r>
              <w:rPr>
                <w:rFonts w:ascii="宋体" w:hAnsi="宋体" w:hint="eastAsia"/>
                <w:color w:val="000000"/>
                <w:kern w:val="0"/>
                <w:sz w:val="18"/>
              </w:rPr>
              <w:t>）</w:t>
            </w:r>
          </w:p>
        </w:tc>
        <w:tc>
          <w:tcPr>
            <w:tcW w:w="3057" w:type="dxa"/>
          </w:tcPr>
          <w:p w14:paraId="0C389596"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1450</w:t>
            </w:r>
            <w:r>
              <w:rPr>
                <w:rFonts w:ascii="宋体" w:hAnsi="宋体" w:hint="eastAsia"/>
                <w:color w:val="000000"/>
                <w:kern w:val="0"/>
                <w:sz w:val="18"/>
              </w:rPr>
              <w:t>）</w:t>
            </w:r>
          </w:p>
        </w:tc>
      </w:tr>
      <w:tr w:rsidR="00000000" w14:paraId="5A5FFBEE" w14:textId="77777777">
        <w:trPr>
          <w:trHeight w:val="315"/>
        </w:trPr>
        <w:tc>
          <w:tcPr>
            <w:tcW w:w="781" w:type="dxa"/>
          </w:tcPr>
          <w:p w14:paraId="3A5D0306" w14:textId="77777777" w:rsidR="00000000" w:rsidRDefault="007478C2">
            <w:pPr>
              <w:jc w:val="center"/>
              <w:rPr>
                <w:rFonts w:ascii="宋体" w:hAnsi="宋体"/>
                <w:color w:val="000000"/>
                <w:sz w:val="24"/>
              </w:rPr>
            </w:pPr>
            <w:r>
              <w:rPr>
                <w:rFonts w:ascii="宋体" w:hAnsi="宋体" w:hint="eastAsia"/>
                <w:color w:val="000000"/>
                <w:sz w:val="24"/>
              </w:rPr>
              <w:t>5</w:t>
            </w:r>
          </w:p>
        </w:tc>
        <w:tc>
          <w:tcPr>
            <w:tcW w:w="4261" w:type="dxa"/>
          </w:tcPr>
          <w:p w14:paraId="1D49CD21" w14:textId="77777777" w:rsidR="00000000" w:rsidRDefault="007478C2">
            <w:pPr>
              <w:ind w:leftChars="50" w:left="105"/>
              <w:rPr>
                <w:rFonts w:ascii="宋体" w:hAnsi="宋体"/>
                <w:color w:val="000000"/>
                <w:sz w:val="24"/>
              </w:rPr>
            </w:pPr>
            <w:r>
              <w:rPr>
                <w:rFonts w:ascii="宋体" w:hAnsi="宋体"/>
                <w:color w:val="000000"/>
                <w:sz w:val="24"/>
              </w:rPr>
              <w:t>企业</w:t>
            </w:r>
            <w:r>
              <w:rPr>
                <w:rFonts w:ascii="宋体" w:hAnsi="宋体" w:hint="eastAsia"/>
                <w:color w:val="000000"/>
                <w:sz w:val="24"/>
              </w:rPr>
              <w:t>短期融资券</w:t>
            </w:r>
          </w:p>
        </w:tc>
        <w:tc>
          <w:tcPr>
            <w:tcW w:w="1260" w:type="dxa"/>
          </w:tcPr>
          <w:p w14:paraId="334F3D8F"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1451</w:t>
            </w:r>
            <w:r>
              <w:rPr>
                <w:rFonts w:ascii="宋体" w:hAnsi="宋体" w:hint="eastAsia"/>
                <w:color w:val="000000"/>
                <w:kern w:val="0"/>
                <w:sz w:val="18"/>
              </w:rPr>
              <w:t>）</w:t>
            </w:r>
          </w:p>
        </w:tc>
        <w:tc>
          <w:tcPr>
            <w:tcW w:w="3057" w:type="dxa"/>
          </w:tcPr>
          <w:p w14:paraId="01F9773C"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1452</w:t>
            </w:r>
            <w:r>
              <w:rPr>
                <w:rFonts w:ascii="宋体" w:hAnsi="宋体" w:hint="eastAsia"/>
                <w:color w:val="000000"/>
                <w:kern w:val="0"/>
                <w:sz w:val="18"/>
              </w:rPr>
              <w:t>）</w:t>
            </w:r>
          </w:p>
        </w:tc>
      </w:tr>
      <w:tr w:rsidR="00000000" w14:paraId="6741E781" w14:textId="77777777">
        <w:trPr>
          <w:trHeight w:val="315"/>
        </w:trPr>
        <w:tc>
          <w:tcPr>
            <w:tcW w:w="781" w:type="dxa"/>
            <w:shd w:val="clear" w:color="auto" w:fill="FFFFFF"/>
          </w:tcPr>
          <w:p w14:paraId="2F50D013" w14:textId="77777777" w:rsidR="00000000" w:rsidRDefault="007478C2">
            <w:pPr>
              <w:jc w:val="center"/>
              <w:rPr>
                <w:rFonts w:ascii="宋体" w:hAnsi="宋体"/>
                <w:color w:val="000000"/>
                <w:sz w:val="24"/>
              </w:rPr>
            </w:pPr>
            <w:r>
              <w:rPr>
                <w:rFonts w:ascii="宋体" w:hAnsi="宋体" w:hint="eastAsia"/>
                <w:color w:val="000000"/>
                <w:sz w:val="24"/>
              </w:rPr>
              <w:t>6</w:t>
            </w:r>
          </w:p>
        </w:tc>
        <w:tc>
          <w:tcPr>
            <w:tcW w:w="4261" w:type="dxa"/>
            <w:shd w:val="clear" w:color="auto" w:fill="FFFFFF"/>
          </w:tcPr>
          <w:p w14:paraId="4A4B47FC" w14:textId="77777777" w:rsidR="00000000" w:rsidRDefault="007478C2">
            <w:pPr>
              <w:ind w:leftChars="50" w:left="105"/>
              <w:rPr>
                <w:rFonts w:ascii="宋体" w:hAnsi="宋体"/>
                <w:color w:val="000000"/>
                <w:sz w:val="24"/>
              </w:rPr>
            </w:pPr>
            <w:r>
              <w:rPr>
                <w:rFonts w:ascii="宋体" w:hAnsi="宋体" w:hint="eastAsia"/>
                <w:color w:val="000000"/>
                <w:sz w:val="24"/>
              </w:rPr>
              <w:t>中期票据</w:t>
            </w:r>
          </w:p>
        </w:tc>
        <w:tc>
          <w:tcPr>
            <w:tcW w:w="1260" w:type="dxa"/>
            <w:shd w:val="clear" w:color="auto" w:fill="FFFFFF"/>
          </w:tcPr>
          <w:p w14:paraId="45157BA4"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2929</w:t>
            </w:r>
            <w:r>
              <w:rPr>
                <w:rFonts w:ascii="宋体" w:hAnsi="宋体" w:hint="eastAsia"/>
                <w:color w:val="000000"/>
                <w:kern w:val="0"/>
                <w:sz w:val="18"/>
              </w:rPr>
              <w:t>）</w:t>
            </w:r>
          </w:p>
        </w:tc>
        <w:tc>
          <w:tcPr>
            <w:tcW w:w="3057" w:type="dxa"/>
            <w:shd w:val="clear" w:color="auto" w:fill="FFFFFF"/>
          </w:tcPr>
          <w:p w14:paraId="64352E66" w14:textId="77777777" w:rsidR="00000000" w:rsidRDefault="007478C2">
            <w:pPr>
              <w:tabs>
                <w:tab w:val="left" w:pos="1905"/>
              </w:tabs>
              <w:rPr>
                <w:rFonts w:ascii="宋体" w:hAnsi="宋体"/>
                <w:color w:val="000000"/>
                <w:kern w:val="0"/>
                <w:sz w:val="18"/>
              </w:rPr>
            </w:pPr>
            <w:r>
              <w:rPr>
                <w:rFonts w:ascii="宋体" w:hAnsi="宋体"/>
                <w:color w:val="000000"/>
                <w:kern w:val="0"/>
                <w:sz w:val="18"/>
              </w:rPr>
              <w:tab/>
            </w:r>
            <w:r>
              <w:rPr>
                <w:rFonts w:ascii="宋体" w:hAnsi="宋体" w:hint="eastAsia"/>
                <w:color w:val="000000"/>
                <w:kern w:val="0"/>
                <w:sz w:val="18"/>
              </w:rPr>
              <w:t>（</w:t>
            </w:r>
            <w:r>
              <w:rPr>
                <w:rFonts w:ascii="宋体" w:hAnsi="宋体" w:hint="eastAsia"/>
                <w:color w:val="000000"/>
                <w:kern w:val="0"/>
                <w:sz w:val="18"/>
              </w:rPr>
              <w:t>2930</w:t>
            </w:r>
            <w:r>
              <w:rPr>
                <w:rFonts w:ascii="宋体" w:hAnsi="宋体" w:hint="eastAsia"/>
                <w:color w:val="000000"/>
                <w:kern w:val="0"/>
                <w:sz w:val="18"/>
              </w:rPr>
              <w:t>）</w:t>
            </w:r>
          </w:p>
        </w:tc>
      </w:tr>
      <w:tr w:rsidR="00000000" w14:paraId="0724E3C5" w14:textId="77777777">
        <w:trPr>
          <w:trHeight w:val="90"/>
        </w:trPr>
        <w:tc>
          <w:tcPr>
            <w:tcW w:w="781" w:type="dxa"/>
          </w:tcPr>
          <w:p w14:paraId="665B21A5" w14:textId="77777777" w:rsidR="00000000" w:rsidRDefault="007478C2">
            <w:pPr>
              <w:jc w:val="center"/>
              <w:rPr>
                <w:rFonts w:ascii="宋体" w:hAnsi="宋体"/>
                <w:color w:val="000000"/>
                <w:kern w:val="0"/>
                <w:sz w:val="24"/>
                <w:szCs w:val="24"/>
              </w:rPr>
            </w:pPr>
            <w:r>
              <w:rPr>
                <w:rFonts w:ascii="宋体" w:hAnsi="宋体" w:hint="eastAsia"/>
                <w:color w:val="000000"/>
                <w:kern w:val="0"/>
                <w:sz w:val="24"/>
                <w:szCs w:val="24"/>
              </w:rPr>
              <w:t>7</w:t>
            </w:r>
          </w:p>
        </w:tc>
        <w:tc>
          <w:tcPr>
            <w:tcW w:w="4261" w:type="dxa"/>
          </w:tcPr>
          <w:p w14:paraId="5126925A" w14:textId="77777777" w:rsidR="00000000" w:rsidRDefault="007478C2">
            <w:pPr>
              <w:ind w:leftChars="50" w:left="105"/>
              <w:rPr>
                <w:rFonts w:ascii="宋体" w:hAnsi="宋体"/>
                <w:color w:val="000000"/>
                <w:kern w:val="0"/>
                <w:sz w:val="24"/>
                <w:szCs w:val="24"/>
              </w:rPr>
            </w:pPr>
            <w:r>
              <w:rPr>
                <w:rFonts w:ascii="宋体" w:hAnsi="宋体" w:hint="eastAsia"/>
                <w:color w:val="000000"/>
                <w:kern w:val="0"/>
                <w:sz w:val="24"/>
                <w:szCs w:val="24"/>
              </w:rPr>
              <w:t>同业存单</w:t>
            </w:r>
          </w:p>
        </w:tc>
        <w:tc>
          <w:tcPr>
            <w:tcW w:w="1260" w:type="dxa"/>
          </w:tcPr>
          <w:p w14:paraId="4FC9779D"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3243</w:t>
            </w:r>
            <w:r>
              <w:rPr>
                <w:rFonts w:ascii="宋体" w:hAnsi="宋体" w:hint="eastAsia"/>
                <w:color w:val="000000"/>
                <w:kern w:val="0"/>
                <w:sz w:val="18"/>
              </w:rPr>
              <w:t>）</w:t>
            </w:r>
          </w:p>
        </w:tc>
        <w:tc>
          <w:tcPr>
            <w:tcW w:w="3057" w:type="dxa"/>
          </w:tcPr>
          <w:p w14:paraId="7EFE919B"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3244</w:t>
            </w:r>
            <w:r>
              <w:rPr>
                <w:rFonts w:ascii="宋体" w:hAnsi="宋体" w:hint="eastAsia"/>
                <w:color w:val="000000"/>
                <w:kern w:val="0"/>
                <w:sz w:val="18"/>
              </w:rPr>
              <w:t>）</w:t>
            </w:r>
          </w:p>
        </w:tc>
      </w:tr>
      <w:tr w:rsidR="00000000" w14:paraId="153F2334" w14:textId="77777777">
        <w:trPr>
          <w:trHeight w:val="315"/>
        </w:trPr>
        <w:tc>
          <w:tcPr>
            <w:tcW w:w="781" w:type="dxa"/>
          </w:tcPr>
          <w:p w14:paraId="2D42A4CE"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1435</w:t>
            </w:r>
            <w:r>
              <w:rPr>
                <w:rFonts w:ascii="宋体" w:hAnsi="宋体" w:hint="eastAsia"/>
                <w:color w:val="000000"/>
                <w:kern w:val="0"/>
                <w:sz w:val="18"/>
              </w:rPr>
              <w:t>）</w:t>
            </w:r>
          </w:p>
        </w:tc>
        <w:tc>
          <w:tcPr>
            <w:tcW w:w="4261" w:type="dxa"/>
          </w:tcPr>
          <w:p w14:paraId="70B93B10" w14:textId="77777777" w:rsidR="00000000" w:rsidRDefault="007478C2">
            <w:pPr>
              <w:ind w:leftChars="50" w:left="105"/>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1436</w:t>
            </w:r>
            <w:r>
              <w:rPr>
                <w:rFonts w:ascii="宋体" w:hAnsi="宋体" w:hint="eastAsia"/>
                <w:color w:val="000000"/>
                <w:kern w:val="0"/>
                <w:sz w:val="18"/>
              </w:rPr>
              <w:t>）</w:t>
            </w:r>
            <w:r>
              <w:rPr>
                <w:rFonts w:ascii="宋体" w:hAnsi="宋体"/>
                <w:color w:val="000000"/>
                <w:sz w:val="24"/>
              </w:rPr>
              <w:t>…</w:t>
            </w:r>
          </w:p>
        </w:tc>
        <w:tc>
          <w:tcPr>
            <w:tcW w:w="1260" w:type="dxa"/>
          </w:tcPr>
          <w:p w14:paraId="0D1BD8EA" w14:textId="77777777" w:rsidR="00000000" w:rsidRDefault="007478C2">
            <w:pPr>
              <w:jc w:val="right"/>
              <w:rPr>
                <w:rFonts w:ascii="宋体" w:hAnsi="宋体"/>
                <w:color w:val="000000"/>
                <w:kern w:val="0"/>
                <w:sz w:val="18"/>
              </w:rPr>
            </w:pPr>
            <w:r>
              <w:rPr>
                <w:rFonts w:ascii="宋体" w:hAnsi="宋体" w:hint="eastAsia"/>
                <w:color w:val="000000"/>
                <w:kern w:val="0"/>
                <w:sz w:val="18"/>
              </w:rPr>
              <w:t>（</w:t>
            </w:r>
            <w:bookmarkStart w:id="241" w:name="OLE_LINK2"/>
            <w:r>
              <w:rPr>
                <w:rFonts w:ascii="宋体" w:hAnsi="宋体" w:hint="eastAsia"/>
                <w:color w:val="000000"/>
                <w:kern w:val="0"/>
                <w:sz w:val="18"/>
              </w:rPr>
              <w:t>1438</w:t>
            </w:r>
            <w:bookmarkEnd w:id="241"/>
            <w:r>
              <w:rPr>
                <w:rFonts w:ascii="宋体" w:hAnsi="宋体" w:hint="eastAsia"/>
                <w:color w:val="000000"/>
                <w:kern w:val="0"/>
                <w:sz w:val="18"/>
              </w:rPr>
              <w:t>）</w:t>
            </w:r>
          </w:p>
        </w:tc>
        <w:tc>
          <w:tcPr>
            <w:tcW w:w="3057" w:type="dxa"/>
          </w:tcPr>
          <w:p w14:paraId="005D457B"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1753</w:t>
            </w:r>
            <w:r>
              <w:rPr>
                <w:rFonts w:ascii="宋体" w:hAnsi="宋体" w:hint="eastAsia"/>
                <w:color w:val="000000"/>
                <w:kern w:val="0"/>
                <w:sz w:val="18"/>
              </w:rPr>
              <w:t>）</w:t>
            </w:r>
          </w:p>
        </w:tc>
      </w:tr>
      <w:tr w:rsidR="00000000" w14:paraId="58337051" w14:textId="77777777">
        <w:trPr>
          <w:trHeight w:val="315"/>
        </w:trPr>
        <w:tc>
          <w:tcPr>
            <w:tcW w:w="781" w:type="dxa"/>
          </w:tcPr>
          <w:p w14:paraId="3236391E" w14:textId="77777777" w:rsidR="00000000" w:rsidRDefault="007478C2">
            <w:pPr>
              <w:jc w:val="center"/>
              <w:rPr>
                <w:rFonts w:ascii="宋体" w:hAnsi="宋体"/>
                <w:color w:val="000000"/>
                <w:sz w:val="24"/>
              </w:rPr>
            </w:pPr>
            <w:r>
              <w:rPr>
                <w:rFonts w:ascii="宋体" w:hAnsi="宋体" w:hint="eastAsia"/>
                <w:color w:val="000000"/>
                <w:sz w:val="24"/>
              </w:rPr>
              <w:t>N-1</w:t>
            </w:r>
          </w:p>
        </w:tc>
        <w:tc>
          <w:tcPr>
            <w:tcW w:w="4261" w:type="dxa"/>
          </w:tcPr>
          <w:p w14:paraId="6539F0B8" w14:textId="77777777" w:rsidR="00000000" w:rsidRDefault="007478C2">
            <w:pPr>
              <w:ind w:leftChars="50" w:left="105"/>
              <w:rPr>
                <w:rFonts w:ascii="宋体" w:hAnsi="宋体"/>
                <w:color w:val="000000"/>
                <w:sz w:val="24"/>
              </w:rPr>
            </w:pPr>
            <w:r>
              <w:rPr>
                <w:rFonts w:ascii="宋体" w:hAnsi="宋体"/>
                <w:color w:val="000000"/>
                <w:sz w:val="24"/>
              </w:rPr>
              <w:t>其他</w:t>
            </w:r>
          </w:p>
        </w:tc>
        <w:tc>
          <w:tcPr>
            <w:tcW w:w="1260" w:type="dxa"/>
          </w:tcPr>
          <w:p w14:paraId="7AD4B76E"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1455</w:t>
            </w:r>
            <w:r>
              <w:rPr>
                <w:rFonts w:ascii="宋体" w:hAnsi="宋体" w:hint="eastAsia"/>
                <w:color w:val="000000"/>
                <w:kern w:val="0"/>
                <w:sz w:val="18"/>
              </w:rPr>
              <w:t>）</w:t>
            </w:r>
          </w:p>
        </w:tc>
        <w:tc>
          <w:tcPr>
            <w:tcW w:w="3057" w:type="dxa"/>
          </w:tcPr>
          <w:p w14:paraId="4D8DE914"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1456</w:t>
            </w:r>
            <w:r>
              <w:rPr>
                <w:rFonts w:ascii="宋体" w:hAnsi="宋体" w:hint="eastAsia"/>
                <w:color w:val="000000"/>
                <w:kern w:val="0"/>
                <w:sz w:val="18"/>
              </w:rPr>
              <w:t>）</w:t>
            </w:r>
          </w:p>
        </w:tc>
      </w:tr>
      <w:tr w:rsidR="00000000" w14:paraId="5D7D7137" w14:textId="77777777">
        <w:trPr>
          <w:trHeight w:val="315"/>
        </w:trPr>
        <w:tc>
          <w:tcPr>
            <w:tcW w:w="781" w:type="dxa"/>
          </w:tcPr>
          <w:p w14:paraId="4868BB47" w14:textId="77777777" w:rsidR="00000000" w:rsidRDefault="007478C2">
            <w:pPr>
              <w:jc w:val="center"/>
              <w:rPr>
                <w:rFonts w:ascii="宋体" w:hAnsi="宋体"/>
                <w:color w:val="000000"/>
                <w:sz w:val="24"/>
              </w:rPr>
            </w:pPr>
            <w:r>
              <w:rPr>
                <w:rFonts w:ascii="宋体" w:hAnsi="宋体" w:hint="eastAsia"/>
                <w:color w:val="000000"/>
                <w:sz w:val="24"/>
              </w:rPr>
              <w:t>N</w:t>
            </w:r>
          </w:p>
        </w:tc>
        <w:tc>
          <w:tcPr>
            <w:tcW w:w="4261" w:type="dxa"/>
          </w:tcPr>
          <w:p w14:paraId="74E56330" w14:textId="77777777" w:rsidR="00000000" w:rsidRDefault="007478C2">
            <w:pPr>
              <w:ind w:leftChars="50" w:left="105"/>
              <w:rPr>
                <w:rFonts w:ascii="宋体" w:hAnsi="宋体"/>
                <w:color w:val="000000"/>
                <w:sz w:val="24"/>
              </w:rPr>
            </w:pPr>
            <w:r>
              <w:rPr>
                <w:rFonts w:ascii="宋体" w:hAnsi="宋体"/>
                <w:color w:val="000000"/>
                <w:sz w:val="24"/>
              </w:rPr>
              <w:t>合计</w:t>
            </w:r>
          </w:p>
        </w:tc>
        <w:tc>
          <w:tcPr>
            <w:tcW w:w="1260" w:type="dxa"/>
          </w:tcPr>
          <w:p w14:paraId="1F1B24D2"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1457</w:t>
            </w:r>
            <w:r>
              <w:rPr>
                <w:rFonts w:ascii="宋体" w:hAnsi="宋体" w:hint="eastAsia"/>
                <w:color w:val="000000"/>
                <w:kern w:val="0"/>
                <w:sz w:val="18"/>
              </w:rPr>
              <w:t>）</w:t>
            </w:r>
          </w:p>
        </w:tc>
        <w:tc>
          <w:tcPr>
            <w:tcW w:w="3057" w:type="dxa"/>
          </w:tcPr>
          <w:p w14:paraId="6F6053D8"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1458</w:t>
            </w:r>
            <w:r>
              <w:rPr>
                <w:rFonts w:ascii="宋体" w:hAnsi="宋体" w:hint="eastAsia"/>
                <w:color w:val="000000"/>
                <w:kern w:val="0"/>
                <w:sz w:val="18"/>
              </w:rPr>
              <w:t>）</w:t>
            </w:r>
          </w:p>
        </w:tc>
      </w:tr>
      <w:tr w:rsidR="00000000" w14:paraId="77D75A84" w14:textId="77777777">
        <w:trPr>
          <w:trHeight w:val="315"/>
        </w:trPr>
        <w:tc>
          <w:tcPr>
            <w:tcW w:w="781" w:type="dxa"/>
          </w:tcPr>
          <w:p w14:paraId="306D2C9D" w14:textId="77777777" w:rsidR="00000000" w:rsidRDefault="007478C2">
            <w:pPr>
              <w:jc w:val="center"/>
              <w:rPr>
                <w:rFonts w:ascii="宋体" w:hAnsi="宋体"/>
                <w:color w:val="000000"/>
                <w:sz w:val="24"/>
              </w:rPr>
            </w:pPr>
            <w:r>
              <w:rPr>
                <w:rFonts w:ascii="宋体" w:hAnsi="宋体" w:hint="eastAsia"/>
                <w:color w:val="000000"/>
                <w:sz w:val="24"/>
              </w:rPr>
              <w:t>N+1</w:t>
            </w:r>
          </w:p>
        </w:tc>
        <w:tc>
          <w:tcPr>
            <w:tcW w:w="4261" w:type="dxa"/>
          </w:tcPr>
          <w:p w14:paraId="67555082" w14:textId="77777777" w:rsidR="00000000" w:rsidRDefault="007478C2">
            <w:pPr>
              <w:ind w:leftChars="50" w:left="105"/>
              <w:rPr>
                <w:rFonts w:ascii="宋体" w:hAnsi="宋体"/>
                <w:color w:val="000000"/>
                <w:sz w:val="24"/>
              </w:rPr>
            </w:pPr>
            <w:r>
              <w:rPr>
                <w:rFonts w:ascii="宋体" w:hAnsi="宋体" w:hint="eastAsia"/>
                <w:color w:val="000000"/>
                <w:sz w:val="24"/>
              </w:rPr>
              <w:t>剩余存续期超过</w:t>
            </w:r>
            <w:r>
              <w:rPr>
                <w:rFonts w:ascii="宋体" w:hAnsi="宋体"/>
                <w:color w:val="000000"/>
                <w:sz w:val="24"/>
              </w:rPr>
              <w:t>3</w:t>
            </w:r>
            <w:r>
              <w:rPr>
                <w:rFonts w:ascii="宋体" w:hAnsi="宋体"/>
                <w:color w:val="000000"/>
                <w:sz w:val="24"/>
              </w:rPr>
              <w:t>97</w:t>
            </w:r>
            <w:r>
              <w:rPr>
                <w:rFonts w:ascii="宋体" w:hAnsi="宋体" w:hint="eastAsia"/>
                <w:color w:val="000000"/>
                <w:sz w:val="24"/>
              </w:rPr>
              <w:t>天的浮动利率债券</w:t>
            </w:r>
          </w:p>
        </w:tc>
        <w:tc>
          <w:tcPr>
            <w:tcW w:w="1260" w:type="dxa"/>
          </w:tcPr>
          <w:p w14:paraId="4EFE8463"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1459</w:t>
            </w:r>
            <w:r>
              <w:rPr>
                <w:rFonts w:ascii="宋体" w:hAnsi="宋体" w:hint="eastAsia"/>
                <w:color w:val="000000"/>
                <w:kern w:val="0"/>
                <w:sz w:val="18"/>
              </w:rPr>
              <w:t>）</w:t>
            </w:r>
          </w:p>
        </w:tc>
        <w:tc>
          <w:tcPr>
            <w:tcW w:w="3057" w:type="dxa"/>
          </w:tcPr>
          <w:p w14:paraId="152998CB"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1460</w:t>
            </w:r>
            <w:r>
              <w:rPr>
                <w:rFonts w:ascii="宋体" w:hAnsi="宋体" w:hint="eastAsia"/>
                <w:color w:val="000000"/>
                <w:kern w:val="0"/>
                <w:sz w:val="18"/>
              </w:rPr>
              <w:t>）</w:t>
            </w:r>
          </w:p>
        </w:tc>
      </w:tr>
    </w:tbl>
    <w:p w14:paraId="1BB871B1" w14:textId="77777777" w:rsidR="00000000" w:rsidRDefault="007478C2">
      <w:pPr>
        <w:rPr>
          <w:rFonts w:ascii="宋体" w:hAnsi="宋体"/>
          <w:color w:val="FF0000"/>
          <w:kern w:val="0"/>
          <w:sz w:val="18"/>
        </w:rPr>
      </w:pPr>
      <w:r>
        <w:rPr>
          <w:rFonts w:ascii="宋体" w:hAnsi="宋体" w:hint="eastAsia"/>
          <w:sz w:val="24"/>
        </w:rPr>
        <w:t>注：</w:t>
      </w:r>
      <w:r>
        <w:rPr>
          <w:rFonts w:ascii="宋体" w:hAnsi="宋体" w:hint="eastAsia"/>
          <w:color w:val="000000"/>
          <w:kern w:val="0"/>
          <w:sz w:val="18"/>
        </w:rPr>
        <w:t>（</w:t>
      </w:r>
      <w:r>
        <w:rPr>
          <w:rFonts w:ascii="宋体" w:hAnsi="宋体" w:hint="eastAsia"/>
          <w:color w:val="000000"/>
          <w:kern w:val="0"/>
          <w:sz w:val="18"/>
        </w:rPr>
        <w:t>1461</w:t>
      </w:r>
      <w:r>
        <w:rPr>
          <w:rFonts w:ascii="宋体" w:hAnsi="宋体" w:hint="eastAsia"/>
          <w:color w:val="000000"/>
          <w:kern w:val="0"/>
          <w:sz w:val="18"/>
        </w:rPr>
        <w:t>）</w:t>
      </w:r>
    </w:p>
    <w:p w14:paraId="0DEE50F8" w14:textId="77777777" w:rsidR="00000000" w:rsidRDefault="007478C2">
      <w:pPr>
        <w:rPr>
          <w:rFonts w:ascii="宋体" w:hAnsi="宋体"/>
          <w:kern w:val="0"/>
          <w:sz w:val="18"/>
        </w:rPr>
      </w:pPr>
    </w:p>
    <w:p w14:paraId="0AA50061" w14:textId="77777777" w:rsidR="00000000" w:rsidRDefault="007478C2">
      <w:pPr>
        <w:pStyle w:val="Heading2"/>
        <w:rPr>
          <w:rFonts w:ascii="宋体" w:hAnsi="宋体"/>
          <w:color w:val="000000"/>
        </w:rPr>
      </w:pPr>
      <w:bookmarkStart w:id="242" w:name="_Toc28705"/>
      <w:bookmarkStart w:id="243" w:name="_Toc101344068"/>
      <w:bookmarkStart w:id="244" w:name="_Toc28751"/>
      <w:r>
        <w:rPr>
          <w:rFonts w:ascii="宋体" w:hAnsi="宋体" w:hint="eastAsia"/>
          <w:color w:val="000000"/>
        </w:rPr>
        <w:t>10.</w:t>
      </w:r>
      <w:r>
        <w:rPr>
          <w:rFonts w:ascii="宋体" w:hAnsi="宋体"/>
          <w:color w:val="000000"/>
        </w:rPr>
        <w:t>6</w:t>
      </w:r>
      <w:r>
        <w:rPr>
          <w:rFonts w:ascii="宋体" w:hAnsi="宋体" w:hint="eastAsia"/>
          <w:color w:val="000000"/>
        </w:rPr>
        <w:t>期末按实际利率计算账面价值占基金资产净值比例大小排名的前十名债券投资明细</w:t>
      </w:r>
      <w:bookmarkEnd w:id="242"/>
      <w:bookmarkEnd w:id="243"/>
      <w:bookmarkEnd w:id="244"/>
    </w:p>
    <w:p w14:paraId="770C4B3F" w14:textId="77777777" w:rsidR="00000000" w:rsidRDefault="007478C2">
      <w:pPr>
        <w:ind w:firstLineChars="3300" w:firstLine="7920"/>
        <w:rPr>
          <w:rFonts w:ascii="宋体" w:hAnsi="宋体"/>
          <w:color w:val="000000"/>
          <w:sz w:val="24"/>
        </w:rPr>
      </w:pPr>
      <w:r>
        <w:rPr>
          <w:rFonts w:ascii="宋体" w:hAnsi="宋体" w:hint="eastAsia"/>
          <w:color w:val="000000"/>
          <w:sz w:val="24"/>
        </w:rPr>
        <w:t>金额单位：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00"/>
        <w:gridCol w:w="1260"/>
        <w:gridCol w:w="1260"/>
        <w:gridCol w:w="1820"/>
        <w:gridCol w:w="1260"/>
        <w:gridCol w:w="3051"/>
      </w:tblGrid>
      <w:tr w:rsidR="00000000" w14:paraId="710EAC7F" w14:textId="77777777">
        <w:trPr>
          <w:trHeight w:val="286"/>
          <w:jc w:val="center"/>
        </w:trPr>
        <w:tc>
          <w:tcPr>
            <w:tcW w:w="900" w:type="dxa"/>
            <w:vAlign w:val="center"/>
          </w:tcPr>
          <w:p w14:paraId="2DAFB111" w14:textId="77777777" w:rsidR="00000000" w:rsidRDefault="007478C2">
            <w:pPr>
              <w:jc w:val="center"/>
              <w:rPr>
                <w:rFonts w:ascii="宋体" w:hAnsi="宋体"/>
                <w:sz w:val="24"/>
              </w:rPr>
            </w:pPr>
            <w:r>
              <w:rPr>
                <w:rFonts w:ascii="宋体" w:hAnsi="宋体" w:hint="eastAsia"/>
                <w:sz w:val="24"/>
              </w:rPr>
              <w:t>序号</w:t>
            </w:r>
          </w:p>
        </w:tc>
        <w:tc>
          <w:tcPr>
            <w:tcW w:w="1260" w:type="dxa"/>
            <w:vAlign w:val="center"/>
          </w:tcPr>
          <w:p w14:paraId="48289259"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债券代码</w:t>
            </w:r>
          </w:p>
        </w:tc>
        <w:tc>
          <w:tcPr>
            <w:tcW w:w="1260" w:type="dxa"/>
            <w:tcMar>
              <w:top w:w="15" w:type="dxa"/>
              <w:left w:w="15" w:type="dxa"/>
              <w:bottom w:w="0" w:type="dxa"/>
              <w:right w:w="15" w:type="dxa"/>
            </w:tcMar>
            <w:vAlign w:val="center"/>
          </w:tcPr>
          <w:p w14:paraId="57832A83"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债券名称</w:t>
            </w:r>
          </w:p>
        </w:tc>
        <w:tc>
          <w:tcPr>
            <w:tcW w:w="1820" w:type="dxa"/>
            <w:tcMar>
              <w:top w:w="15" w:type="dxa"/>
              <w:left w:w="15" w:type="dxa"/>
              <w:bottom w:w="0" w:type="dxa"/>
              <w:right w:w="15" w:type="dxa"/>
            </w:tcMar>
            <w:vAlign w:val="center"/>
          </w:tcPr>
          <w:p w14:paraId="5E02B6AF" w14:textId="77777777" w:rsidR="00000000" w:rsidRDefault="007478C2">
            <w:pPr>
              <w:jc w:val="center"/>
              <w:rPr>
                <w:rFonts w:ascii="宋体" w:hAnsi="宋体"/>
                <w:sz w:val="24"/>
              </w:rPr>
            </w:pPr>
            <w:r>
              <w:rPr>
                <w:rFonts w:ascii="宋体" w:hAnsi="宋体" w:hint="eastAsia"/>
                <w:kern w:val="0"/>
                <w:sz w:val="24"/>
              </w:rPr>
              <w:t>债券数量</w:t>
            </w:r>
            <w:r>
              <w:rPr>
                <w:rFonts w:ascii="宋体" w:hAnsi="宋体"/>
                <w:kern w:val="0"/>
                <w:sz w:val="24"/>
              </w:rPr>
              <w:t>（张）</w:t>
            </w:r>
          </w:p>
        </w:tc>
        <w:tc>
          <w:tcPr>
            <w:tcW w:w="1260" w:type="dxa"/>
            <w:tcMar>
              <w:top w:w="15" w:type="dxa"/>
              <w:left w:w="15" w:type="dxa"/>
              <w:bottom w:w="0" w:type="dxa"/>
              <w:right w:w="15" w:type="dxa"/>
            </w:tcMar>
            <w:vAlign w:val="center"/>
          </w:tcPr>
          <w:p w14:paraId="29274246" w14:textId="77777777" w:rsidR="00000000" w:rsidRDefault="007478C2">
            <w:pPr>
              <w:jc w:val="center"/>
              <w:rPr>
                <w:rFonts w:ascii="宋体" w:hAnsi="宋体"/>
                <w:sz w:val="24"/>
              </w:rPr>
            </w:pPr>
            <w:r>
              <w:rPr>
                <w:rFonts w:ascii="宋体" w:hAnsi="宋体" w:hint="eastAsia"/>
                <w:sz w:val="24"/>
              </w:rPr>
              <w:t>公允价值</w:t>
            </w:r>
            <w:r>
              <w:rPr>
                <w:rStyle w:val="FootnoteReference"/>
                <w:rFonts w:ascii="宋体" w:hAnsi="宋体"/>
                <w:sz w:val="24"/>
              </w:rPr>
              <w:footnoteReference w:id="289"/>
            </w:r>
          </w:p>
        </w:tc>
        <w:tc>
          <w:tcPr>
            <w:tcW w:w="3051" w:type="dxa"/>
            <w:tcMar>
              <w:top w:w="15" w:type="dxa"/>
              <w:left w:w="15" w:type="dxa"/>
              <w:bottom w:w="0" w:type="dxa"/>
              <w:right w:w="15" w:type="dxa"/>
            </w:tcMar>
            <w:vAlign w:val="center"/>
          </w:tcPr>
          <w:p w14:paraId="62264414" w14:textId="77777777" w:rsidR="00000000" w:rsidRDefault="007478C2">
            <w:pPr>
              <w:jc w:val="center"/>
              <w:rPr>
                <w:rFonts w:ascii="宋体" w:hAnsi="宋体"/>
                <w:sz w:val="24"/>
              </w:rPr>
            </w:pPr>
            <w:r>
              <w:rPr>
                <w:rFonts w:ascii="宋体" w:hAnsi="宋体" w:hint="eastAsia"/>
                <w:sz w:val="24"/>
              </w:rPr>
              <w:t>占基金资产净值比例（％）</w:t>
            </w:r>
          </w:p>
        </w:tc>
      </w:tr>
      <w:tr w:rsidR="00000000" w14:paraId="213B5F62" w14:textId="77777777">
        <w:trPr>
          <w:trHeight w:val="286"/>
          <w:jc w:val="center"/>
        </w:trPr>
        <w:tc>
          <w:tcPr>
            <w:tcW w:w="900" w:type="dxa"/>
          </w:tcPr>
          <w:p w14:paraId="5AFC804B"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1491</w:t>
            </w:r>
            <w:r>
              <w:rPr>
                <w:rFonts w:ascii="宋体" w:hAnsi="宋体" w:hint="eastAsia"/>
                <w:color w:val="000000"/>
                <w:kern w:val="0"/>
                <w:sz w:val="18"/>
              </w:rPr>
              <w:t>）</w:t>
            </w:r>
          </w:p>
        </w:tc>
        <w:tc>
          <w:tcPr>
            <w:tcW w:w="1260" w:type="dxa"/>
          </w:tcPr>
          <w:p w14:paraId="23D29656"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1492</w:t>
            </w:r>
            <w:r>
              <w:rPr>
                <w:rFonts w:ascii="宋体" w:hAnsi="宋体" w:hint="eastAsia"/>
                <w:color w:val="000000"/>
                <w:kern w:val="0"/>
                <w:sz w:val="18"/>
              </w:rPr>
              <w:t>）</w:t>
            </w:r>
          </w:p>
        </w:tc>
        <w:tc>
          <w:tcPr>
            <w:tcW w:w="1260" w:type="dxa"/>
            <w:tcMar>
              <w:top w:w="15" w:type="dxa"/>
              <w:left w:w="15" w:type="dxa"/>
              <w:bottom w:w="0" w:type="dxa"/>
              <w:right w:w="15" w:type="dxa"/>
            </w:tcMar>
          </w:tcPr>
          <w:p w14:paraId="60DE39F5" w14:textId="77777777" w:rsidR="00000000" w:rsidRDefault="007478C2">
            <w:pPr>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1493</w:t>
            </w:r>
            <w:r>
              <w:rPr>
                <w:rFonts w:ascii="宋体" w:hAnsi="宋体" w:hint="eastAsia"/>
                <w:color w:val="000000"/>
                <w:kern w:val="0"/>
                <w:sz w:val="18"/>
              </w:rPr>
              <w:t>）</w:t>
            </w:r>
          </w:p>
        </w:tc>
        <w:tc>
          <w:tcPr>
            <w:tcW w:w="1820" w:type="dxa"/>
            <w:tcMar>
              <w:top w:w="15" w:type="dxa"/>
              <w:left w:w="15" w:type="dxa"/>
              <w:bottom w:w="0" w:type="dxa"/>
              <w:right w:w="15" w:type="dxa"/>
            </w:tcMar>
          </w:tcPr>
          <w:p w14:paraId="4862483E"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1494</w:t>
            </w:r>
            <w:r>
              <w:rPr>
                <w:rFonts w:ascii="宋体" w:hAnsi="宋体" w:hint="eastAsia"/>
                <w:color w:val="000000"/>
                <w:kern w:val="0"/>
                <w:sz w:val="18"/>
              </w:rPr>
              <w:t>）</w:t>
            </w:r>
          </w:p>
        </w:tc>
        <w:tc>
          <w:tcPr>
            <w:tcW w:w="1260" w:type="dxa"/>
            <w:tcMar>
              <w:top w:w="15" w:type="dxa"/>
              <w:left w:w="15" w:type="dxa"/>
              <w:bottom w:w="0" w:type="dxa"/>
              <w:right w:w="15" w:type="dxa"/>
            </w:tcMar>
          </w:tcPr>
          <w:p w14:paraId="7D7A3D00"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1495</w:t>
            </w:r>
            <w:r>
              <w:rPr>
                <w:rFonts w:ascii="宋体" w:hAnsi="宋体" w:hint="eastAsia"/>
                <w:color w:val="000000"/>
                <w:kern w:val="0"/>
                <w:sz w:val="18"/>
              </w:rPr>
              <w:t>）</w:t>
            </w:r>
          </w:p>
        </w:tc>
        <w:tc>
          <w:tcPr>
            <w:tcW w:w="3051" w:type="dxa"/>
            <w:tcMar>
              <w:top w:w="15" w:type="dxa"/>
              <w:left w:w="15" w:type="dxa"/>
              <w:bottom w:w="0" w:type="dxa"/>
              <w:right w:w="15" w:type="dxa"/>
            </w:tcMar>
          </w:tcPr>
          <w:p w14:paraId="558317F8"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1496</w:t>
            </w:r>
            <w:r>
              <w:rPr>
                <w:rFonts w:ascii="宋体" w:hAnsi="宋体" w:hint="eastAsia"/>
                <w:color w:val="000000"/>
                <w:kern w:val="0"/>
                <w:sz w:val="18"/>
              </w:rPr>
              <w:t>）</w:t>
            </w:r>
          </w:p>
        </w:tc>
      </w:tr>
      <w:tr w:rsidR="00000000" w14:paraId="6D999CEB" w14:textId="77777777">
        <w:trPr>
          <w:trHeight w:val="286"/>
          <w:jc w:val="center"/>
        </w:trPr>
        <w:tc>
          <w:tcPr>
            <w:tcW w:w="900" w:type="dxa"/>
            <w:vAlign w:val="bottom"/>
          </w:tcPr>
          <w:p w14:paraId="7DC707B7" w14:textId="77777777" w:rsidR="00000000" w:rsidRDefault="007478C2">
            <w:pPr>
              <w:jc w:val="center"/>
              <w:rPr>
                <w:rFonts w:ascii="宋体" w:hAnsi="宋体"/>
                <w:sz w:val="24"/>
              </w:rPr>
            </w:pPr>
            <w:r>
              <w:rPr>
                <w:rFonts w:ascii="宋体" w:hAnsi="宋体" w:hint="eastAsia"/>
                <w:sz w:val="24"/>
              </w:rPr>
              <w:t>1</w:t>
            </w:r>
          </w:p>
        </w:tc>
        <w:tc>
          <w:tcPr>
            <w:tcW w:w="1260" w:type="dxa"/>
          </w:tcPr>
          <w:p w14:paraId="578004DE" w14:textId="77777777" w:rsidR="00000000" w:rsidRDefault="007478C2">
            <w:pPr>
              <w:jc w:val="center"/>
              <w:rPr>
                <w:rFonts w:ascii="宋体" w:hAnsi="宋体"/>
                <w:sz w:val="24"/>
              </w:rPr>
            </w:pPr>
          </w:p>
        </w:tc>
        <w:tc>
          <w:tcPr>
            <w:tcW w:w="1260" w:type="dxa"/>
            <w:tcMar>
              <w:top w:w="15" w:type="dxa"/>
              <w:left w:w="15" w:type="dxa"/>
              <w:bottom w:w="0" w:type="dxa"/>
              <w:right w:w="15" w:type="dxa"/>
            </w:tcMar>
            <w:vAlign w:val="bottom"/>
          </w:tcPr>
          <w:p w14:paraId="6547AF8F" w14:textId="77777777" w:rsidR="00000000" w:rsidRDefault="007478C2">
            <w:pPr>
              <w:jc w:val="center"/>
              <w:rPr>
                <w:rFonts w:ascii="宋体" w:hAnsi="宋体"/>
                <w:color w:val="FF0000"/>
                <w:sz w:val="24"/>
              </w:rPr>
            </w:pPr>
          </w:p>
        </w:tc>
        <w:tc>
          <w:tcPr>
            <w:tcW w:w="1820" w:type="dxa"/>
            <w:tcMar>
              <w:top w:w="15" w:type="dxa"/>
              <w:left w:w="15" w:type="dxa"/>
              <w:bottom w:w="0" w:type="dxa"/>
              <w:right w:w="15" w:type="dxa"/>
            </w:tcMar>
          </w:tcPr>
          <w:p w14:paraId="0A26E4E8" w14:textId="77777777" w:rsidR="00000000" w:rsidRDefault="007478C2">
            <w:pPr>
              <w:jc w:val="right"/>
              <w:rPr>
                <w:rFonts w:ascii="宋体" w:hAnsi="宋体"/>
                <w:color w:val="FF0000"/>
                <w:sz w:val="24"/>
              </w:rPr>
            </w:pPr>
          </w:p>
        </w:tc>
        <w:tc>
          <w:tcPr>
            <w:tcW w:w="1260" w:type="dxa"/>
            <w:tcMar>
              <w:top w:w="15" w:type="dxa"/>
              <w:left w:w="15" w:type="dxa"/>
              <w:bottom w:w="0" w:type="dxa"/>
              <w:right w:w="15" w:type="dxa"/>
            </w:tcMar>
            <w:vAlign w:val="bottom"/>
          </w:tcPr>
          <w:p w14:paraId="11285799" w14:textId="77777777" w:rsidR="00000000" w:rsidRDefault="007478C2">
            <w:pPr>
              <w:jc w:val="right"/>
              <w:rPr>
                <w:rFonts w:ascii="宋体" w:hAnsi="宋体"/>
                <w:color w:val="FF0000"/>
                <w:sz w:val="24"/>
              </w:rPr>
            </w:pPr>
          </w:p>
        </w:tc>
        <w:tc>
          <w:tcPr>
            <w:tcW w:w="3051" w:type="dxa"/>
            <w:tcMar>
              <w:top w:w="15" w:type="dxa"/>
              <w:left w:w="15" w:type="dxa"/>
              <w:bottom w:w="0" w:type="dxa"/>
              <w:right w:w="15" w:type="dxa"/>
            </w:tcMar>
            <w:vAlign w:val="bottom"/>
          </w:tcPr>
          <w:p w14:paraId="53B54EB7" w14:textId="77777777" w:rsidR="00000000" w:rsidRDefault="007478C2">
            <w:pPr>
              <w:jc w:val="right"/>
              <w:rPr>
                <w:rFonts w:ascii="宋体" w:hAnsi="宋体"/>
                <w:color w:val="FF0000"/>
                <w:sz w:val="24"/>
              </w:rPr>
            </w:pPr>
          </w:p>
        </w:tc>
      </w:tr>
      <w:tr w:rsidR="00000000" w14:paraId="79A9DBCF" w14:textId="77777777">
        <w:trPr>
          <w:trHeight w:val="286"/>
          <w:jc w:val="center"/>
        </w:trPr>
        <w:tc>
          <w:tcPr>
            <w:tcW w:w="900" w:type="dxa"/>
            <w:vAlign w:val="bottom"/>
          </w:tcPr>
          <w:p w14:paraId="3925C66D" w14:textId="77777777" w:rsidR="00000000" w:rsidRDefault="007478C2">
            <w:pPr>
              <w:jc w:val="center"/>
              <w:rPr>
                <w:rFonts w:ascii="宋体" w:hAnsi="宋体"/>
                <w:sz w:val="24"/>
              </w:rPr>
            </w:pPr>
            <w:r>
              <w:rPr>
                <w:rFonts w:ascii="宋体" w:hAnsi="宋体" w:hint="eastAsia"/>
                <w:sz w:val="24"/>
              </w:rPr>
              <w:t>2</w:t>
            </w:r>
          </w:p>
        </w:tc>
        <w:tc>
          <w:tcPr>
            <w:tcW w:w="1260" w:type="dxa"/>
          </w:tcPr>
          <w:p w14:paraId="793A2287" w14:textId="77777777" w:rsidR="00000000" w:rsidRDefault="007478C2">
            <w:pPr>
              <w:jc w:val="center"/>
              <w:rPr>
                <w:rFonts w:ascii="宋体" w:hAnsi="宋体"/>
                <w:sz w:val="24"/>
              </w:rPr>
            </w:pPr>
          </w:p>
        </w:tc>
        <w:tc>
          <w:tcPr>
            <w:tcW w:w="1260" w:type="dxa"/>
            <w:tcMar>
              <w:top w:w="15" w:type="dxa"/>
              <w:left w:w="15" w:type="dxa"/>
              <w:bottom w:w="0" w:type="dxa"/>
              <w:right w:w="15" w:type="dxa"/>
            </w:tcMar>
            <w:vAlign w:val="bottom"/>
          </w:tcPr>
          <w:p w14:paraId="464B9A91" w14:textId="77777777" w:rsidR="00000000" w:rsidRDefault="007478C2">
            <w:pPr>
              <w:jc w:val="center"/>
              <w:rPr>
                <w:rFonts w:ascii="宋体" w:hAnsi="宋体"/>
                <w:color w:val="FF0000"/>
                <w:sz w:val="24"/>
              </w:rPr>
            </w:pPr>
          </w:p>
        </w:tc>
        <w:tc>
          <w:tcPr>
            <w:tcW w:w="1820" w:type="dxa"/>
            <w:tcMar>
              <w:top w:w="15" w:type="dxa"/>
              <w:left w:w="15" w:type="dxa"/>
              <w:bottom w:w="0" w:type="dxa"/>
              <w:right w:w="15" w:type="dxa"/>
            </w:tcMar>
          </w:tcPr>
          <w:p w14:paraId="5D757A86" w14:textId="77777777" w:rsidR="00000000" w:rsidRDefault="007478C2">
            <w:pPr>
              <w:jc w:val="right"/>
              <w:rPr>
                <w:rFonts w:ascii="宋体" w:hAnsi="宋体"/>
                <w:color w:val="FF0000"/>
                <w:sz w:val="24"/>
              </w:rPr>
            </w:pPr>
          </w:p>
        </w:tc>
        <w:tc>
          <w:tcPr>
            <w:tcW w:w="1260" w:type="dxa"/>
            <w:tcMar>
              <w:top w:w="15" w:type="dxa"/>
              <w:left w:w="15" w:type="dxa"/>
              <w:bottom w:w="0" w:type="dxa"/>
              <w:right w:w="15" w:type="dxa"/>
            </w:tcMar>
            <w:vAlign w:val="bottom"/>
          </w:tcPr>
          <w:p w14:paraId="7EEA5C50" w14:textId="77777777" w:rsidR="00000000" w:rsidRDefault="007478C2">
            <w:pPr>
              <w:jc w:val="right"/>
              <w:rPr>
                <w:rFonts w:ascii="宋体" w:hAnsi="宋体"/>
                <w:color w:val="FF0000"/>
                <w:sz w:val="24"/>
              </w:rPr>
            </w:pPr>
          </w:p>
        </w:tc>
        <w:tc>
          <w:tcPr>
            <w:tcW w:w="3051" w:type="dxa"/>
            <w:tcMar>
              <w:top w:w="15" w:type="dxa"/>
              <w:left w:w="15" w:type="dxa"/>
              <w:bottom w:w="0" w:type="dxa"/>
              <w:right w:w="15" w:type="dxa"/>
            </w:tcMar>
            <w:vAlign w:val="bottom"/>
          </w:tcPr>
          <w:p w14:paraId="7FE47001" w14:textId="77777777" w:rsidR="00000000" w:rsidRDefault="007478C2">
            <w:pPr>
              <w:jc w:val="right"/>
              <w:rPr>
                <w:rFonts w:ascii="宋体" w:hAnsi="宋体"/>
                <w:color w:val="FF0000"/>
                <w:sz w:val="24"/>
              </w:rPr>
            </w:pPr>
          </w:p>
        </w:tc>
      </w:tr>
      <w:tr w:rsidR="00000000" w14:paraId="0959D1FB" w14:textId="77777777">
        <w:trPr>
          <w:trHeight w:val="286"/>
          <w:jc w:val="center"/>
        </w:trPr>
        <w:tc>
          <w:tcPr>
            <w:tcW w:w="900" w:type="dxa"/>
            <w:vAlign w:val="bottom"/>
          </w:tcPr>
          <w:p w14:paraId="04628160" w14:textId="77777777" w:rsidR="00000000" w:rsidRDefault="007478C2">
            <w:pPr>
              <w:jc w:val="center"/>
              <w:rPr>
                <w:rFonts w:ascii="宋体" w:hAnsi="宋体"/>
                <w:sz w:val="24"/>
              </w:rPr>
            </w:pPr>
            <w:r>
              <w:rPr>
                <w:rFonts w:ascii="宋体" w:hAnsi="宋体" w:hint="eastAsia"/>
                <w:sz w:val="24"/>
              </w:rPr>
              <w:t>……</w:t>
            </w:r>
          </w:p>
        </w:tc>
        <w:tc>
          <w:tcPr>
            <w:tcW w:w="1260" w:type="dxa"/>
          </w:tcPr>
          <w:p w14:paraId="5209E603" w14:textId="77777777" w:rsidR="00000000" w:rsidRDefault="007478C2">
            <w:pPr>
              <w:jc w:val="center"/>
              <w:rPr>
                <w:rFonts w:ascii="宋体" w:hAnsi="宋体"/>
                <w:sz w:val="24"/>
              </w:rPr>
            </w:pPr>
          </w:p>
        </w:tc>
        <w:tc>
          <w:tcPr>
            <w:tcW w:w="1260" w:type="dxa"/>
            <w:tcMar>
              <w:top w:w="15" w:type="dxa"/>
              <w:left w:w="15" w:type="dxa"/>
              <w:bottom w:w="0" w:type="dxa"/>
              <w:right w:w="15" w:type="dxa"/>
            </w:tcMar>
            <w:vAlign w:val="bottom"/>
          </w:tcPr>
          <w:p w14:paraId="60C9EC63" w14:textId="77777777" w:rsidR="00000000" w:rsidRDefault="007478C2">
            <w:pPr>
              <w:jc w:val="center"/>
              <w:rPr>
                <w:rFonts w:ascii="宋体" w:hAnsi="宋体"/>
                <w:color w:val="FF0000"/>
                <w:sz w:val="24"/>
              </w:rPr>
            </w:pPr>
          </w:p>
        </w:tc>
        <w:tc>
          <w:tcPr>
            <w:tcW w:w="1820" w:type="dxa"/>
            <w:tcMar>
              <w:top w:w="15" w:type="dxa"/>
              <w:left w:w="15" w:type="dxa"/>
              <w:bottom w:w="0" w:type="dxa"/>
              <w:right w:w="15" w:type="dxa"/>
            </w:tcMar>
          </w:tcPr>
          <w:p w14:paraId="3D7E7000" w14:textId="77777777" w:rsidR="00000000" w:rsidRDefault="007478C2">
            <w:pPr>
              <w:jc w:val="right"/>
              <w:rPr>
                <w:rFonts w:ascii="宋体" w:hAnsi="宋体"/>
                <w:color w:val="FF0000"/>
                <w:sz w:val="24"/>
              </w:rPr>
            </w:pPr>
          </w:p>
        </w:tc>
        <w:tc>
          <w:tcPr>
            <w:tcW w:w="1260" w:type="dxa"/>
            <w:tcMar>
              <w:top w:w="15" w:type="dxa"/>
              <w:left w:w="15" w:type="dxa"/>
              <w:bottom w:w="0" w:type="dxa"/>
              <w:right w:w="15" w:type="dxa"/>
            </w:tcMar>
            <w:vAlign w:val="bottom"/>
          </w:tcPr>
          <w:p w14:paraId="369B8844" w14:textId="77777777" w:rsidR="00000000" w:rsidRDefault="007478C2">
            <w:pPr>
              <w:jc w:val="right"/>
              <w:rPr>
                <w:rFonts w:ascii="宋体" w:hAnsi="宋体"/>
                <w:color w:val="FF0000"/>
                <w:sz w:val="24"/>
              </w:rPr>
            </w:pPr>
          </w:p>
        </w:tc>
        <w:tc>
          <w:tcPr>
            <w:tcW w:w="3051" w:type="dxa"/>
            <w:tcMar>
              <w:top w:w="15" w:type="dxa"/>
              <w:left w:w="15" w:type="dxa"/>
              <w:bottom w:w="0" w:type="dxa"/>
              <w:right w:w="15" w:type="dxa"/>
            </w:tcMar>
            <w:vAlign w:val="bottom"/>
          </w:tcPr>
          <w:p w14:paraId="07C7717F" w14:textId="77777777" w:rsidR="00000000" w:rsidRDefault="007478C2">
            <w:pPr>
              <w:jc w:val="right"/>
              <w:rPr>
                <w:rFonts w:ascii="宋体" w:hAnsi="宋体"/>
                <w:color w:val="FF0000"/>
                <w:sz w:val="24"/>
              </w:rPr>
            </w:pPr>
          </w:p>
        </w:tc>
      </w:tr>
      <w:tr w:rsidR="00000000" w14:paraId="6D5D84AC" w14:textId="77777777">
        <w:trPr>
          <w:trHeight w:val="286"/>
          <w:jc w:val="center"/>
        </w:trPr>
        <w:tc>
          <w:tcPr>
            <w:tcW w:w="900" w:type="dxa"/>
            <w:vAlign w:val="center"/>
          </w:tcPr>
          <w:p w14:paraId="55D9508A" w14:textId="77777777" w:rsidR="00000000" w:rsidRDefault="007478C2">
            <w:pPr>
              <w:widowControl/>
              <w:jc w:val="center"/>
              <w:rPr>
                <w:rFonts w:ascii="宋体" w:hAnsi="宋体"/>
                <w:kern w:val="0"/>
                <w:sz w:val="24"/>
              </w:rPr>
            </w:pPr>
            <w:r>
              <w:rPr>
                <w:rFonts w:ascii="宋体" w:hAnsi="宋体" w:hint="eastAsia"/>
                <w:kern w:val="0"/>
                <w:sz w:val="24"/>
              </w:rPr>
              <w:t>10</w:t>
            </w:r>
          </w:p>
        </w:tc>
        <w:tc>
          <w:tcPr>
            <w:tcW w:w="1260" w:type="dxa"/>
          </w:tcPr>
          <w:p w14:paraId="0CF3AD7B" w14:textId="77777777" w:rsidR="00000000" w:rsidRDefault="007478C2">
            <w:pPr>
              <w:jc w:val="center"/>
              <w:rPr>
                <w:rFonts w:ascii="宋体" w:hAnsi="宋体"/>
                <w:sz w:val="24"/>
              </w:rPr>
            </w:pPr>
          </w:p>
        </w:tc>
        <w:tc>
          <w:tcPr>
            <w:tcW w:w="1260" w:type="dxa"/>
            <w:tcMar>
              <w:top w:w="15" w:type="dxa"/>
              <w:left w:w="15" w:type="dxa"/>
              <w:bottom w:w="0" w:type="dxa"/>
              <w:right w:w="15" w:type="dxa"/>
            </w:tcMar>
            <w:vAlign w:val="bottom"/>
          </w:tcPr>
          <w:p w14:paraId="7B52F802" w14:textId="77777777" w:rsidR="00000000" w:rsidRDefault="007478C2">
            <w:pPr>
              <w:jc w:val="center"/>
              <w:rPr>
                <w:rFonts w:ascii="宋体" w:hAnsi="宋体"/>
                <w:color w:val="FF0000"/>
                <w:sz w:val="24"/>
              </w:rPr>
            </w:pPr>
          </w:p>
        </w:tc>
        <w:tc>
          <w:tcPr>
            <w:tcW w:w="1820" w:type="dxa"/>
            <w:tcMar>
              <w:top w:w="15" w:type="dxa"/>
              <w:left w:w="15" w:type="dxa"/>
              <w:bottom w:w="0" w:type="dxa"/>
              <w:right w:w="15" w:type="dxa"/>
            </w:tcMar>
          </w:tcPr>
          <w:p w14:paraId="39016B00" w14:textId="77777777" w:rsidR="00000000" w:rsidRDefault="007478C2">
            <w:pPr>
              <w:jc w:val="right"/>
              <w:rPr>
                <w:rFonts w:ascii="宋体" w:hAnsi="宋体"/>
                <w:color w:val="FF0000"/>
                <w:sz w:val="24"/>
              </w:rPr>
            </w:pPr>
          </w:p>
        </w:tc>
        <w:tc>
          <w:tcPr>
            <w:tcW w:w="1260" w:type="dxa"/>
            <w:tcMar>
              <w:top w:w="15" w:type="dxa"/>
              <w:left w:w="15" w:type="dxa"/>
              <w:bottom w:w="0" w:type="dxa"/>
              <w:right w:w="15" w:type="dxa"/>
            </w:tcMar>
            <w:vAlign w:val="bottom"/>
          </w:tcPr>
          <w:p w14:paraId="0672A5A9" w14:textId="77777777" w:rsidR="00000000" w:rsidRDefault="007478C2">
            <w:pPr>
              <w:jc w:val="right"/>
              <w:rPr>
                <w:rFonts w:ascii="宋体" w:hAnsi="宋体"/>
                <w:color w:val="FF0000"/>
                <w:sz w:val="24"/>
              </w:rPr>
            </w:pPr>
          </w:p>
        </w:tc>
        <w:tc>
          <w:tcPr>
            <w:tcW w:w="3051" w:type="dxa"/>
            <w:tcMar>
              <w:top w:w="15" w:type="dxa"/>
              <w:left w:w="15" w:type="dxa"/>
              <w:bottom w:w="0" w:type="dxa"/>
              <w:right w:w="15" w:type="dxa"/>
            </w:tcMar>
            <w:vAlign w:val="bottom"/>
          </w:tcPr>
          <w:p w14:paraId="774A02E2" w14:textId="77777777" w:rsidR="00000000" w:rsidRDefault="007478C2">
            <w:pPr>
              <w:jc w:val="right"/>
              <w:rPr>
                <w:rFonts w:ascii="宋体" w:hAnsi="宋体"/>
                <w:color w:val="FF0000"/>
                <w:sz w:val="24"/>
              </w:rPr>
            </w:pPr>
          </w:p>
        </w:tc>
      </w:tr>
    </w:tbl>
    <w:p w14:paraId="37B79BF8" w14:textId="77777777" w:rsidR="00000000" w:rsidRDefault="007478C2">
      <w:pPr>
        <w:rPr>
          <w:rFonts w:ascii="宋体" w:hAnsi="宋体"/>
          <w:color w:val="FF0000"/>
          <w:kern w:val="0"/>
          <w:sz w:val="18"/>
        </w:rPr>
      </w:pPr>
      <w:r>
        <w:rPr>
          <w:rFonts w:ascii="宋体" w:hAnsi="宋体" w:hint="eastAsia"/>
          <w:sz w:val="24"/>
        </w:rPr>
        <w:t>注：</w:t>
      </w:r>
      <w:r>
        <w:rPr>
          <w:rFonts w:ascii="宋体" w:hAnsi="宋体" w:hint="eastAsia"/>
          <w:color w:val="000000"/>
          <w:kern w:val="0"/>
          <w:sz w:val="18"/>
        </w:rPr>
        <w:t>（</w:t>
      </w:r>
      <w:r>
        <w:rPr>
          <w:rFonts w:ascii="宋体" w:hAnsi="宋体" w:hint="eastAsia"/>
          <w:color w:val="000000"/>
          <w:kern w:val="0"/>
          <w:sz w:val="18"/>
        </w:rPr>
        <w:t>1497</w:t>
      </w:r>
      <w:r>
        <w:rPr>
          <w:rFonts w:ascii="宋体" w:hAnsi="宋体" w:hint="eastAsia"/>
          <w:color w:val="000000"/>
          <w:kern w:val="0"/>
          <w:sz w:val="18"/>
        </w:rPr>
        <w:t>）</w:t>
      </w:r>
    </w:p>
    <w:p w14:paraId="19E738B6" w14:textId="77777777" w:rsidR="00000000" w:rsidRDefault="007478C2">
      <w:pPr>
        <w:rPr>
          <w:rFonts w:ascii="宋体" w:hAnsi="宋体"/>
          <w:kern w:val="0"/>
          <w:sz w:val="18"/>
        </w:rPr>
      </w:pPr>
    </w:p>
    <w:p w14:paraId="567759C2" w14:textId="77777777" w:rsidR="00000000" w:rsidRDefault="007478C2">
      <w:pPr>
        <w:pStyle w:val="Heading2"/>
        <w:rPr>
          <w:rFonts w:ascii="宋体" w:hAnsi="宋体"/>
          <w:color w:val="000000"/>
        </w:rPr>
      </w:pPr>
      <w:bookmarkStart w:id="245" w:name="_Toc17189"/>
      <w:bookmarkStart w:id="246" w:name="_Toc16757"/>
      <w:bookmarkStart w:id="247" w:name="_Toc101344069"/>
      <w:r>
        <w:rPr>
          <w:rFonts w:ascii="宋体" w:hAnsi="宋体" w:hint="eastAsia"/>
          <w:color w:val="000000"/>
        </w:rPr>
        <w:t>10.</w:t>
      </w:r>
      <w:r>
        <w:rPr>
          <w:rFonts w:ascii="宋体" w:hAnsi="宋体"/>
          <w:color w:val="000000"/>
        </w:rPr>
        <w:t>7</w:t>
      </w:r>
      <w:r>
        <w:rPr>
          <w:rFonts w:ascii="宋体" w:hAnsi="宋体" w:hint="eastAsia"/>
          <w:color w:val="000000"/>
        </w:rPr>
        <w:t>“影子定价”与按实际利率计算账面价值确定的基金资产净值的偏离</w:t>
      </w:r>
      <w:r>
        <w:rPr>
          <w:rFonts w:ascii="宋体" w:hAnsi="宋体"/>
          <w:color w:val="000000"/>
          <w:vertAlign w:val="superscript"/>
        </w:rPr>
        <w:footnoteReference w:id="290"/>
      </w:r>
      <w:bookmarkEnd w:id="245"/>
      <w:bookmarkEnd w:id="246"/>
      <w:bookmarkEnd w:id="247"/>
    </w:p>
    <w:tbl>
      <w:tblPr>
        <w:tblW w:w="0" w:type="auto"/>
        <w:tblInd w:w="-6" w:type="dxa"/>
        <w:tblLayout w:type="fixed"/>
        <w:tblCellMar>
          <w:left w:w="0" w:type="dxa"/>
          <w:right w:w="0" w:type="dxa"/>
        </w:tblCellMar>
        <w:tblLook w:val="0000" w:firstRow="0" w:lastRow="0" w:firstColumn="0" w:lastColumn="0" w:noHBand="0" w:noVBand="0"/>
      </w:tblPr>
      <w:tblGrid>
        <w:gridCol w:w="5880"/>
        <w:gridCol w:w="2700"/>
      </w:tblGrid>
      <w:tr w:rsidR="00000000" w14:paraId="0606B9AD" w14:textId="77777777">
        <w:trPr>
          <w:trHeight w:val="285"/>
        </w:trPr>
        <w:tc>
          <w:tcPr>
            <w:tcW w:w="588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BBB57CB" w14:textId="77777777" w:rsidR="00000000" w:rsidRDefault="007478C2">
            <w:pPr>
              <w:jc w:val="center"/>
              <w:rPr>
                <w:rFonts w:ascii="宋体" w:hAnsi="宋体"/>
                <w:sz w:val="24"/>
              </w:rPr>
            </w:pPr>
            <w:r>
              <w:rPr>
                <w:rFonts w:ascii="宋体" w:hAnsi="宋体" w:hint="eastAsia"/>
                <w:sz w:val="24"/>
              </w:rPr>
              <w:t>项目</w:t>
            </w:r>
          </w:p>
        </w:tc>
        <w:tc>
          <w:tcPr>
            <w:tcW w:w="270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D23EB4D" w14:textId="77777777" w:rsidR="00000000" w:rsidRDefault="007478C2">
            <w:pPr>
              <w:jc w:val="center"/>
              <w:rPr>
                <w:rFonts w:ascii="宋体" w:hAnsi="宋体"/>
                <w:sz w:val="24"/>
              </w:rPr>
            </w:pPr>
            <w:r>
              <w:rPr>
                <w:rFonts w:ascii="宋体" w:hAnsi="宋体" w:hint="eastAsia"/>
                <w:sz w:val="24"/>
              </w:rPr>
              <w:t>偏离情况</w:t>
            </w:r>
          </w:p>
        </w:tc>
      </w:tr>
      <w:tr w:rsidR="00000000" w14:paraId="7B9350EC" w14:textId="77777777">
        <w:trPr>
          <w:trHeight w:val="312"/>
        </w:trPr>
        <w:tc>
          <w:tcPr>
            <w:tcW w:w="588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B0DC703" w14:textId="77777777" w:rsidR="00000000" w:rsidRDefault="007478C2">
            <w:pPr>
              <w:rPr>
                <w:rFonts w:ascii="宋体" w:hAnsi="宋体"/>
                <w:sz w:val="24"/>
              </w:rPr>
            </w:pPr>
            <w:r>
              <w:rPr>
                <w:rFonts w:ascii="宋体" w:hAnsi="宋体" w:hint="eastAsia"/>
                <w:sz w:val="24"/>
              </w:rPr>
              <w:t>报告期内偏离度的绝对值在</w:t>
            </w:r>
            <w:r>
              <w:rPr>
                <w:rFonts w:ascii="宋体" w:hAnsi="宋体"/>
                <w:sz w:val="24"/>
              </w:rPr>
              <w:t>0.25</w:t>
            </w:r>
            <w:r>
              <w:rPr>
                <w:rFonts w:ascii="宋体" w:hAnsi="宋体"/>
                <w:sz w:val="24"/>
              </w:rPr>
              <w:t>（含）</w:t>
            </w:r>
            <w:r>
              <w:rPr>
                <w:rFonts w:ascii="宋体" w:hAnsi="宋体"/>
                <w:sz w:val="24"/>
              </w:rPr>
              <w:t>-0.5%</w:t>
            </w:r>
            <w:r>
              <w:rPr>
                <w:rFonts w:ascii="宋体" w:hAnsi="宋体"/>
                <w:sz w:val="24"/>
              </w:rPr>
              <w:t>间的次数</w:t>
            </w:r>
          </w:p>
        </w:tc>
        <w:tc>
          <w:tcPr>
            <w:tcW w:w="2700" w:type="dxa"/>
            <w:tcBorders>
              <w:top w:val="nil"/>
              <w:left w:val="nil"/>
              <w:bottom w:val="single" w:sz="4" w:space="0" w:color="auto"/>
              <w:right w:val="single" w:sz="4" w:space="0" w:color="auto"/>
            </w:tcBorders>
            <w:tcMar>
              <w:top w:w="15" w:type="dxa"/>
              <w:left w:w="15" w:type="dxa"/>
              <w:bottom w:w="0" w:type="dxa"/>
              <w:right w:w="15" w:type="dxa"/>
            </w:tcMar>
            <w:vAlign w:val="bottom"/>
          </w:tcPr>
          <w:p w14:paraId="6A989B86"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1564</w:t>
            </w:r>
            <w:r>
              <w:rPr>
                <w:rFonts w:ascii="宋体" w:hAnsi="宋体" w:hint="eastAsia"/>
                <w:kern w:val="0"/>
                <w:sz w:val="18"/>
              </w:rPr>
              <w:t>）</w:t>
            </w:r>
          </w:p>
        </w:tc>
      </w:tr>
      <w:tr w:rsidR="00000000" w14:paraId="0EF45B97" w14:textId="77777777">
        <w:trPr>
          <w:trHeight w:val="285"/>
        </w:trPr>
        <w:tc>
          <w:tcPr>
            <w:tcW w:w="588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D94677E" w14:textId="77777777" w:rsidR="00000000" w:rsidRDefault="007478C2">
            <w:pPr>
              <w:rPr>
                <w:rFonts w:ascii="宋体" w:hAnsi="宋体"/>
                <w:sz w:val="24"/>
              </w:rPr>
            </w:pPr>
            <w:r>
              <w:rPr>
                <w:rFonts w:ascii="宋体" w:hAnsi="宋体" w:hint="eastAsia"/>
                <w:sz w:val="24"/>
              </w:rPr>
              <w:t>报告期内偏离度的最高值</w:t>
            </w:r>
            <w:r>
              <w:rPr>
                <w:rStyle w:val="FootnoteReference"/>
                <w:rFonts w:ascii="宋体" w:hAnsi="宋体"/>
                <w:sz w:val="24"/>
              </w:rPr>
              <w:footnoteReference w:id="291"/>
            </w:r>
          </w:p>
        </w:tc>
        <w:tc>
          <w:tcPr>
            <w:tcW w:w="2700" w:type="dxa"/>
            <w:tcBorders>
              <w:top w:val="nil"/>
              <w:left w:val="nil"/>
              <w:bottom w:val="single" w:sz="4" w:space="0" w:color="auto"/>
              <w:right w:val="single" w:sz="4" w:space="0" w:color="auto"/>
            </w:tcBorders>
            <w:tcMar>
              <w:top w:w="15" w:type="dxa"/>
              <w:left w:w="15" w:type="dxa"/>
              <w:bottom w:w="0" w:type="dxa"/>
              <w:right w:w="15" w:type="dxa"/>
            </w:tcMar>
          </w:tcPr>
          <w:p w14:paraId="21532D0F"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1565</w:t>
            </w:r>
            <w:r>
              <w:rPr>
                <w:rFonts w:ascii="宋体" w:hAnsi="宋体" w:hint="eastAsia"/>
                <w:kern w:val="0"/>
                <w:sz w:val="18"/>
              </w:rPr>
              <w:t>）</w:t>
            </w:r>
          </w:p>
        </w:tc>
      </w:tr>
      <w:tr w:rsidR="00000000" w14:paraId="5DE8599B" w14:textId="77777777">
        <w:trPr>
          <w:trHeight w:val="285"/>
        </w:trPr>
        <w:tc>
          <w:tcPr>
            <w:tcW w:w="588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F6A59BD" w14:textId="77777777" w:rsidR="00000000" w:rsidRDefault="007478C2">
            <w:pPr>
              <w:rPr>
                <w:rFonts w:ascii="宋体" w:hAnsi="宋体"/>
                <w:sz w:val="24"/>
              </w:rPr>
            </w:pPr>
            <w:r>
              <w:rPr>
                <w:rFonts w:ascii="宋体" w:hAnsi="宋体" w:hint="eastAsia"/>
                <w:sz w:val="24"/>
              </w:rPr>
              <w:t>报告期内偏离度的最低值</w:t>
            </w:r>
          </w:p>
        </w:tc>
        <w:tc>
          <w:tcPr>
            <w:tcW w:w="2700" w:type="dxa"/>
            <w:tcBorders>
              <w:top w:val="nil"/>
              <w:left w:val="nil"/>
              <w:bottom w:val="single" w:sz="4" w:space="0" w:color="auto"/>
              <w:right w:val="single" w:sz="4" w:space="0" w:color="auto"/>
            </w:tcBorders>
            <w:tcMar>
              <w:top w:w="15" w:type="dxa"/>
              <w:left w:w="15" w:type="dxa"/>
              <w:bottom w:w="0" w:type="dxa"/>
              <w:right w:w="15" w:type="dxa"/>
            </w:tcMar>
          </w:tcPr>
          <w:p w14:paraId="3E01961B"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1566</w:t>
            </w:r>
            <w:r>
              <w:rPr>
                <w:rFonts w:ascii="宋体" w:hAnsi="宋体" w:hint="eastAsia"/>
                <w:kern w:val="0"/>
                <w:sz w:val="18"/>
              </w:rPr>
              <w:t>）</w:t>
            </w:r>
          </w:p>
        </w:tc>
      </w:tr>
      <w:tr w:rsidR="00000000" w14:paraId="6970E2AB" w14:textId="77777777">
        <w:trPr>
          <w:trHeight w:val="314"/>
        </w:trPr>
        <w:tc>
          <w:tcPr>
            <w:tcW w:w="5880"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5C27A4F" w14:textId="77777777" w:rsidR="00000000" w:rsidRDefault="007478C2">
            <w:pPr>
              <w:rPr>
                <w:rFonts w:ascii="宋体" w:hAnsi="宋体"/>
                <w:sz w:val="24"/>
              </w:rPr>
            </w:pPr>
            <w:r>
              <w:rPr>
                <w:rFonts w:ascii="宋体" w:hAnsi="宋体" w:hint="eastAsia"/>
                <w:sz w:val="24"/>
              </w:rPr>
              <w:t>报告期内每个交易日偏离度的绝对值的简单平均值</w:t>
            </w:r>
          </w:p>
        </w:tc>
        <w:tc>
          <w:tcPr>
            <w:tcW w:w="2700" w:type="dxa"/>
            <w:tcBorders>
              <w:top w:val="nil"/>
              <w:left w:val="nil"/>
              <w:bottom w:val="single" w:sz="4" w:space="0" w:color="auto"/>
              <w:right w:val="single" w:sz="4" w:space="0" w:color="auto"/>
            </w:tcBorders>
            <w:tcMar>
              <w:top w:w="15" w:type="dxa"/>
              <w:left w:w="15" w:type="dxa"/>
              <w:bottom w:w="0" w:type="dxa"/>
              <w:right w:w="15" w:type="dxa"/>
            </w:tcMar>
          </w:tcPr>
          <w:p w14:paraId="00DAEADD"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1567</w:t>
            </w:r>
            <w:r>
              <w:rPr>
                <w:rFonts w:ascii="宋体" w:hAnsi="宋体" w:hint="eastAsia"/>
                <w:kern w:val="0"/>
                <w:sz w:val="18"/>
              </w:rPr>
              <w:t>）</w:t>
            </w:r>
          </w:p>
        </w:tc>
      </w:tr>
    </w:tbl>
    <w:p w14:paraId="2AB4B7C7" w14:textId="77777777" w:rsidR="00000000" w:rsidRDefault="007478C2">
      <w:pPr>
        <w:spacing w:line="360" w:lineRule="auto"/>
        <w:rPr>
          <w:rFonts w:ascii="宋体" w:hAnsi="宋体"/>
          <w:kern w:val="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1568</w:t>
      </w:r>
      <w:r>
        <w:rPr>
          <w:rFonts w:ascii="宋体" w:hAnsi="宋体" w:hint="eastAsia"/>
          <w:kern w:val="0"/>
          <w:sz w:val="18"/>
        </w:rPr>
        <w:t>）</w:t>
      </w:r>
    </w:p>
    <w:p w14:paraId="71FB23AF" w14:textId="77777777" w:rsidR="00000000" w:rsidRDefault="007478C2">
      <w:pPr>
        <w:adjustRightInd w:val="0"/>
        <w:snapToGrid w:val="0"/>
        <w:spacing w:line="380" w:lineRule="exact"/>
        <w:rPr>
          <w:rFonts w:ascii="宋体" w:hAnsi="宋体"/>
          <w:b/>
          <w:sz w:val="24"/>
        </w:rPr>
      </w:pPr>
      <w:r>
        <w:rPr>
          <w:rFonts w:ascii="宋体" w:hAnsi="宋体" w:hint="eastAsia"/>
          <w:b/>
          <w:sz w:val="24"/>
        </w:rPr>
        <w:t>报告期内负偏离度的绝对值达到</w:t>
      </w:r>
      <w:r>
        <w:rPr>
          <w:rFonts w:ascii="宋体" w:hAnsi="宋体" w:hint="eastAsia"/>
          <w:b/>
          <w:sz w:val="24"/>
        </w:rPr>
        <w:t>0.25%</w:t>
      </w:r>
      <w:r>
        <w:rPr>
          <w:rFonts w:ascii="宋体" w:hAnsi="宋体" w:hint="eastAsia"/>
          <w:b/>
          <w:sz w:val="24"/>
        </w:rPr>
        <w:t>情况说明</w:t>
      </w:r>
    </w:p>
    <w:tbl>
      <w:tblPr>
        <w:tblW w:w="0" w:type="auto"/>
        <w:tblInd w:w="-21" w:type="dxa"/>
        <w:tblLayout w:type="fixed"/>
        <w:tblLook w:val="0000" w:firstRow="0" w:lastRow="0" w:firstColumn="0" w:lastColumn="0" w:noHBand="0" w:noVBand="0"/>
      </w:tblPr>
      <w:tblGrid>
        <w:gridCol w:w="948"/>
        <w:gridCol w:w="1677"/>
        <w:gridCol w:w="1890"/>
        <w:gridCol w:w="1890"/>
        <w:gridCol w:w="1890"/>
      </w:tblGrid>
      <w:tr w:rsidR="00000000" w14:paraId="2C14F376" w14:textId="77777777">
        <w:trPr>
          <w:trHeight w:val="450"/>
        </w:trPr>
        <w:tc>
          <w:tcPr>
            <w:tcW w:w="948" w:type="dxa"/>
            <w:tcBorders>
              <w:top w:val="single" w:sz="4" w:space="0" w:color="auto"/>
              <w:left w:val="single" w:sz="4" w:space="0" w:color="auto"/>
              <w:bottom w:val="single" w:sz="4" w:space="0" w:color="auto"/>
              <w:right w:val="single" w:sz="4" w:space="0" w:color="auto"/>
            </w:tcBorders>
            <w:vAlign w:val="center"/>
          </w:tcPr>
          <w:p w14:paraId="4A94DAF9" w14:textId="77777777" w:rsidR="00000000" w:rsidRDefault="007478C2">
            <w:pPr>
              <w:widowControl/>
              <w:adjustRightInd w:val="0"/>
              <w:snapToGrid w:val="0"/>
              <w:spacing w:line="380" w:lineRule="exact"/>
              <w:jc w:val="center"/>
              <w:rPr>
                <w:rFonts w:ascii="宋体" w:hAnsi="宋体"/>
                <w:kern w:val="0"/>
                <w:sz w:val="24"/>
              </w:rPr>
            </w:pPr>
            <w:r>
              <w:rPr>
                <w:rFonts w:ascii="宋体" w:hAnsi="宋体"/>
                <w:kern w:val="0"/>
                <w:sz w:val="24"/>
              </w:rPr>
              <w:t>序号</w:t>
            </w:r>
          </w:p>
        </w:tc>
        <w:tc>
          <w:tcPr>
            <w:tcW w:w="1677" w:type="dxa"/>
            <w:tcBorders>
              <w:top w:val="single" w:sz="4" w:space="0" w:color="auto"/>
              <w:left w:val="nil"/>
              <w:bottom w:val="single" w:sz="4" w:space="0" w:color="auto"/>
              <w:right w:val="single" w:sz="4" w:space="0" w:color="auto"/>
            </w:tcBorders>
            <w:vAlign w:val="center"/>
          </w:tcPr>
          <w:p w14:paraId="4BA15999" w14:textId="77777777" w:rsidR="00000000" w:rsidRDefault="007478C2">
            <w:pPr>
              <w:widowControl/>
              <w:adjustRightInd w:val="0"/>
              <w:snapToGrid w:val="0"/>
              <w:spacing w:line="380" w:lineRule="exact"/>
              <w:jc w:val="center"/>
              <w:rPr>
                <w:rFonts w:ascii="宋体" w:hAnsi="宋体"/>
                <w:kern w:val="0"/>
                <w:sz w:val="24"/>
              </w:rPr>
            </w:pPr>
            <w:r>
              <w:rPr>
                <w:rFonts w:ascii="宋体" w:hAnsi="宋体" w:hint="eastAsia"/>
                <w:kern w:val="0"/>
                <w:sz w:val="24"/>
              </w:rPr>
              <w:t>发生日期</w:t>
            </w:r>
          </w:p>
        </w:tc>
        <w:tc>
          <w:tcPr>
            <w:tcW w:w="1890" w:type="dxa"/>
            <w:tcBorders>
              <w:top w:val="single" w:sz="4" w:space="0" w:color="auto"/>
              <w:left w:val="nil"/>
              <w:bottom w:val="single" w:sz="4" w:space="0" w:color="auto"/>
              <w:right w:val="single" w:sz="4" w:space="0" w:color="auto"/>
            </w:tcBorders>
            <w:vAlign w:val="center"/>
          </w:tcPr>
          <w:p w14:paraId="07F725F1" w14:textId="77777777" w:rsidR="00000000" w:rsidRDefault="007478C2">
            <w:pPr>
              <w:widowControl/>
              <w:adjustRightInd w:val="0"/>
              <w:snapToGrid w:val="0"/>
              <w:spacing w:line="380" w:lineRule="exact"/>
              <w:jc w:val="center"/>
              <w:rPr>
                <w:rFonts w:ascii="宋体" w:hAnsi="宋体"/>
                <w:kern w:val="0"/>
                <w:sz w:val="24"/>
              </w:rPr>
            </w:pPr>
            <w:r>
              <w:rPr>
                <w:rFonts w:ascii="宋体" w:hAnsi="宋体" w:hint="eastAsia"/>
                <w:sz w:val="24"/>
              </w:rPr>
              <w:t>偏离度</w:t>
            </w:r>
          </w:p>
        </w:tc>
        <w:tc>
          <w:tcPr>
            <w:tcW w:w="1890" w:type="dxa"/>
            <w:tcBorders>
              <w:top w:val="single" w:sz="4" w:space="0" w:color="auto"/>
              <w:left w:val="nil"/>
              <w:bottom w:val="single" w:sz="4" w:space="0" w:color="auto"/>
              <w:right w:val="single" w:sz="4" w:space="0" w:color="auto"/>
            </w:tcBorders>
            <w:vAlign w:val="center"/>
          </w:tcPr>
          <w:p w14:paraId="2F773C7C" w14:textId="77777777" w:rsidR="00000000" w:rsidRDefault="007478C2">
            <w:pPr>
              <w:widowControl/>
              <w:adjustRightInd w:val="0"/>
              <w:snapToGrid w:val="0"/>
              <w:spacing w:line="380" w:lineRule="exact"/>
              <w:jc w:val="center"/>
              <w:rPr>
                <w:rFonts w:ascii="宋体" w:hAnsi="宋体"/>
                <w:kern w:val="0"/>
                <w:sz w:val="24"/>
              </w:rPr>
            </w:pPr>
            <w:r>
              <w:rPr>
                <w:rFonts w:ascii="宋体" w:hAnsi="宋体" w:hint="eastAsia"/>
                <w:kern w:val="0"/>
                <w:sz w:val="24"/>
              </w:rPr>
              <w:t>原因</w:t>
            </w:r>
          </w:p>
        </w:tc>
        <w:tc>
          <w:tcPr>
            <w:tcW w:w="1890" w:type="dxa"/>
            <w:tcBorders>
              <w:top w:val="single" w:sz="4" w:space="0" w:color="auto"/>
              <w:left w:val="nil"/>
              <w:bottom w:val="single" w:sz="4" w:space="0" w:color="auto"/>
              <w:right w:val="single" w:sz="4" w:space="0" w:color="auto"/>
            </w:tcBorders>
            <w:vAlign w:val="center"/>
          </w:tcPr>
          <w:p w14:paraId="0C5821CA" w14:textId="77777777" w:rsidR="00000000" w:rsidRDefault="007478C2">
            <w:pPr>
              <w:widowControl/>
              <w:adjustRightInd w:val="0"/>
              <w:snapToGrid w:val="0"/>
              <w:spacing w:line="380" w:lineRule="exact"/>
              <w:jc w:val="center"/>
              <w:rPr>
                <w:rFonts w:ascii="宋体" w:hAnsi="宋体"/>
                <w:kern w:val="0"/>
                <w:sz w:val="24"/>
              </w:rPr>
            </w:pPr>
            <w:r>
              <w:rPr>
                <w:rFonts w:ascii="宋体" w:hAnsi="宋体" w:hint="eastAsia"/>
                <w:kern w:val="0"/>
                <w:sz w:val="24"/>
              </w:rPr>
              <w:t>调整期</w:t>
            </w:r>
          </w:p>
        </w:tc>
      </w:tr>
      <w:tr w:rsidR="00000000" w14:paraId="2A55C5CB"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3ACCCEBC"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3276</w:t>
            </w:r>
            <w:r>
              <w:rPr>
                <w:rFonts w:ascii="宋体" w:hAnsi="宋体" w:hint="eastAsia"/>
                <w:kern w:val="0"/>
                <w:sz w:val="18"/>
              </w:rPr>
              <w:t>）</w:t>
            </w:r>
          </w:p>
        </w:tc>
        <w:tc>
          <w:tcPr>
            <w:tcW w:w="1677" w:type="dxa"/>
            <w:tcBorders>
              <w:top w:val="single" w:sz="4" w:space="0" w:color="auto"/>
              <w:left w:val="nil"/>
              <w:bottom w:val="single" w:sz="4" w:space="0" w:color="auto"/>
              <w:right w:val="single" w:sz="4" w:space="0" w:color="auto"/>
            </w:tcBorders>
            <w:vAlign w:val="center"/>
          </w:tcPr>
          <w:p w14:paraId="5E23C61B"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3277</w:t>
            </w:r>
            <w:r>
              <w:rPr>
                <w:rFonts w:ascii="宋体" w:hAnsi="宋体" w:hint="eastAsia"/>
                <w:kern w:val="0"/>
                <w:sz w:val="18"/>
              </w:rPr>
              <w:t>）</w:t>
            </w:r>
          </w:p>
        </w:tc>
        <w:tc>
          <w:tcPr>
            <w:tcW w:w="1890" w:type="dxa"/>
            <w:tcBorders>
              <w:top w:val="single" w:sz="4" w:space="0" w:color="auto"/>
              <w:left w:val="nil"/>
              <w:bottom w:val="single" w:sz="4" w:space="0" w:color="auto"/>
              <w:right w:val="single" w:sz="4" w:space="0" w:color="auto"/>
            </w:tcBorders>
            <w:vAlign w:val="center"/>
          </w:tcPr>
          <w:p w14:paraId="1D73E269"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3278</w:t>
            </w:r>
            <w:r>
              <w:rPr>
                <w:rFonts w:ascii="宋体" w:hAnsi="宋体" w:hint="eastAsia"/>
                <w:kern w:val="0"/>
                <w:sz w:val="18"/>
              </w:rPr>
              <w:t>）</w:t>
            </w:r>
          </w:p>
        </w:tc>
        <w:tc>
          <w:tcPr>
            <w:tcW w:w="1890" w:type="dxa"/>
            <w:tcBorders>
              <w:top w:val="single" w:sz="4" w:space="0" w:color="auto"/>
              <w:left w:val="nil"/>
              <w:bottom w:val="single" w:sz="4" w:space="0" w:color="auto"/>
              <w:right w:val="single" w:sz="4" w:space="0" w:color="auto"/>
            </w:tcBorders>
            <w:vAlign w:val="center"/>
          </w:tcPr>
          <w:p w14:paraId="01C19F81"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3279</w:t>
            </w:r>
            <w:r>
              <w:rPr>
                <w:rFonts w:ascii="宋体" w:hAnsi="宋体" w:hint="eastAsia"/>
                <w:kern w:val="0"/>
                <w:sz w:val="18"/>
              </w:rPr>
              <w:t>）</w:t>
            </w:r>
          </w:p>
        </w:tc>
        <w:tc>
          <w:tcPr>
            <w:tcW w:w="1890" w:type="dxa"/>
            <w:tcBorders>
              <w:top w:val="single" w:sz="4" w:space="0" w:color="auto"/>
              <w:left w:val="nil"/>
              <w:bottom w:val="single" w:sz="4" w:space="0" w:color="auto"/>
              <w:right w:val="single" w:sz="4" w:space="0" w:color="auto"/>
            </w:tcBorders>
            <w:vAlign w:val="center"/>
          </w:tcPr>
          <w:p w14:paraId="7C10C4AB"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3280</w:t>
            </w:r>
            <w:r>
              <w:rPr>
                <w:rFonts w:ascii="宋体" w:hAnsi="宋体" w:hint="eastAsia"/>
                <w:kern w:val="0"/>
                <w:sz w:val="18"/>
              </w:rPr>
              <w:t>）</w:t>
            </w:r>
          </w:p>
        </w:tc>
      </w:tr>
      <w:tr w:rsidR="00000000" w14:paraId="79063C8D" w14:textId="77777777">
        <w:trPr>
          <w:trHeight w:val="285"/>
        </w:trPr>
        <w:tc>
          <w:tcPr>
            <w:tcW w:w="948" w:type="dxa"/>
            <w:tcBorders>
              <w:top w:val="nil"/>
              <w:left w:val="single" w:sz="4" w:space="0" w:color="auto"/>
              <w:bottom w:val="single" w:sz="4" w:space="0" w:color="auto"/>
              <w:right w:val="single" w:sz="4" w:space="0" w:color="auto"/>
            </w:tcBorders>
            <w:vAlign w:val="center"/>
          </w:tcPr>
          <w:p w14:paraId="3791B5EB" w14:textId="77777777" w:rsidR="00000000" w:rsidRDefault="007478C2">
            <w:pPr>
              <w:widowControl/>
              <w:adjustRightInd w:val="0"/>
              <w:snapToGrid w:val="0"/>
              <w:spacing w:line="380" w:lineRule="exact"/>
              <w:jc w:val="center"/>
              <w:rPr>
                <w:rFonts w:ascii="宋体" w:hAnsi="宋体"/>
                <w:kern w:val="0"/>
                <w:sz w:val="24"/>
              </w:rPr>
            </w:pPr>
            <w:r>
              <w:rPr>
                <w:rFonts w:ascii="宋体" w:hAnsi="宋体" w:hint="eastAsia"/>
                <w:kern w:val="0"/>
                <w:sz w:val="24"/>
              </w:rPr>
              <w:t>1</w:t>
            </w:r>
          </w:p>
        </w:tc>
        <w:tc>
          <w:tcPr>
            <w:tcW w:w="1677" w:type="dxa"/>
            <w:tcBorders>
              <w:top w:val="nil"/>
              <w:left w:val="nil"/>
              <w:bottom w:val="single" w:sz="4" w:space="0" w:color="auto"/>
              <w:right w:val="single" w:sz="4" w:space="0" w:color="auto"/>
            </w:tcBorders>
            <w:vAlign w:val="center"/>
          </w:tcPr>
          <w:p w14:paraId="6BFCC28C" w14:textId="77777777" w:rsidR="00000000" w:rsidRDefault="007478C2">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5AC06E51" w14:textId="77777777" w:rsidR="00000000" w:rsidRDefault="007478C2">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23550433" w14:textId="77777777" w:rsidR="00000000" w:rsidRDefault="007478C2">
            <w:pPr>
              <w:widowControl/>
              <w:adjustRightInd w:val="0"/>
              <w:snapToGrid w:val="0"/>
              <w:spacing w:line="380" w:lineRule="exact"/>
              <w:jc w:val="right"/>
              <w:rPr>
                <w:rFonts w:ascii="宋体" w:hAnsi="宋体"/>
                <w:kern w:val="0"/>
                <w:sz w:val="24"/>
              </w:rPr>
            </w:pPr>
          </w:p>
        </w:tc>
        <w:tc>
          <w:tcPr>
            <w:tcW w:w="1890" w:type="dxa"/>
            <w:tcBorders>
              <w:top w:val="nil"/>
              <w:left w:val="nil"/>
              <w:bottom w:val="single" w:sz="4" w:space="0" w:color="auto"/>
              <w:right w:val="single" w:sz="4" w:space="0" w:color="auto"/>
            </w:tcBorders>
            <w:vAlign w:val="bottom"/>
          </w:tcPr>
          <w:p w14:paraId="0F8EEC27" w14:textId="77777777" w:rsidR="00000000" w:rsidRDefault="007478C2">
            <w:pPr>
              <w:adjustRightInd w:val="0"/>
              <w:snapToGrid w:val="0"/>
              <w:spacing w:line="380" w:lineRule="exact"/>
              <w:jc w:val="right"/>
              <w:rPr>
                <w:rFonts w:ascii="宋体" w:hAnsi="宋体"/>
                <w:sz w:val="24"/>
              </w:rPr>
            </w:pPr>
          </w:p>
        </w:tc>
      </w:tr>
      <w:tr w:rsidR="00000000" w14:paraId="23374934" w14:textId="77777777">
        <w:trPr>
          <w:trHeight w:val="285"/>
        </w:trPr>
        <w:tc>
          <w:tcPr>
            <w:tcW w:w="948" w:type="dxa"/>
            <w:tcBorders>
              <w:top w:val="nil"/>
              <w:left w:val="single" w:sz="4" w:space="0" w:color="auto"/>
              <w:bottom w:val="single" w:sz="4" w:space="0" w:color="auto"/>
              <w:right w:val="single" w:sz="4" w:space="0" w:color="auto"/>
            </w:tcBorders>
            <w:vAlign w:val="center"/>
          </w:tcPr>
          <w:p w14:paraId="7F4DE9C0" w14:textId="77777777" w:rsidR="00000000" w:rsidRDefault="007478C2">
            <w:pPr>
              <w:widowControl/>
              <w:adjustRightInd w:val="0"/>
              <w:snapToGrid w:val="0"/>
              <w:spacing w:line="380" w:lineRule="exact"/>
              <w:jc w:val="center"/>
              <w:rPr>
                <w:rFonts w:ascii="宋体" w:hAnsi="宋体"/>
                <w:kern w:val="0"/>
                <w:sz w:val="24"/>
              </w:rPr>
            </w:pPr>
            <w:r>
              <w:rPr>
                <w:rFonts w:ascii="宋体" w:hAnsi="宋体" w:hint="eastAsia"/>
                <w:kern w:val="0"/>
                <w:sz w:val="24"/>
              </w:rPr>
              <w:t>2</w:t>
            </w:r>
          </w:p>
        </w:tc>
        <w:tc>
          <w:tcPr>
            <w:tcW w:w="1677" w:type="dxa"/>
            <w:tcBorders>
              <w:top w:val="nil"/>
              <w:left w:val="nil"/>
              <w:bottom w:val="single" w:sz="4" w:space="0" w:color="auto"/>
              <w:right w:val="single" w:sz="4" w:space="0" w:color="auto"/>
            </w:tcBorders>
            <w:vAlign w:val="center"/>
          </w:tcPr>
          <w:p w14:paraId="6B0D66C1" w14:textId="77777777" w:rsidR="00000000" w:rsidRDefault="007478C2">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7C2BEBA0" w14:textId="77777777" w:rsidR="00000000" w:rsidRDefault="007478C2">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tcPr>
          <w:p w14:paraId="3BFB6085" w14:textId="77777777" w:rsidR="00000000" w:rsidRDefault="007478C2">
            <w:pPr>
              <w:adjustRightInd w:val="0"/>
              <w:snapToGrid w:val="0"/>
              <w:spacing w:line="380" w:lineRule="exact"/>
              <w:jc w:val="right"/>
              <w:rPr>
                <w:rFonts w:ascii="宋体" w:hAnsi="宋体"/>
                <w:sz w:val="24"/>
              </w:rPr>
            </w:pPr>
          </w:p>
        </w:tc>
        <w:tc>
          <w:tcPr>
            <w:tcW w:w="1890" w:type="dxa"/>
            <w:tcBorders>
              <w:top w:val="nil"/>
              <w:left w:val="nil"/>
              <w:bottom w:val="single" w:sz="4" w:space="0" w:color="auto"/>
              <w:right w:val="single" w:sz="4" w:space="0" w:color="auto"/>
            </w:tcBorders>
            <w:vAlign w:val="bottom"/>
          </w:tcPr>
          <w:p w14:paraId="35B2B0D9" w14:textId="77777777" w:rsidR="00000000" w:rsidRDefault="007478C2">
            <w:pPr>
              <w:adjustRightInd w:val="0"/>
              <w:snapToGrid w:val="0"/>
              <w:spacing w:line="380" w:lineRule="exact"/>
              <w:jc w:val="right"/>
              <w:rPr>
                <w:rFonts w:ascii="宋体" w:hAnsi="宋体"/>
                <w:sz w:val="24"/>
              </w:rPr>
            </w:pPr>
          </w:p>
        </w:tc>
      </w:tr>
      <w:tr w:rsidR="00000000" w14:paraId="50DD15A8" w14:textId="77777777">
        <w:trPr>
          <w:trHeight w:val="285"/>
        </w:trPr>
        <w:tc>
          <w:tcPr>
            <w:tcW w:w="948" w:type="dxa"/>
            <w:tcBorders>
              <w:top w:val="nil"/>
              <w:left w:val="single" w:sz="4" w:space="0" w:color="auto"/>
              <w:bottom w:val="single" w:sz="4" w:space="0" w:color="auto"/>
              <w:right w:val="single" w:sz="4" w:space="0" w:color="auto"/>
            </w:tcBorders>
            <w:vAlign w:val="center"/>
          </w:tcPr>
          <w:p w14:paraId="1B001799" w14:textId="77777777" w:rsidR="00000000" w:rsidRDefault="007478C2">
            <w:pPr>
              <w:widowControl/>
              <w:adjustRightInd w:val="0"/>
              <w:snapToGrid w:val="0"/>
              <w:spacing w:line="380" w:lineRule="exact"/>
              <w:jc w:val="center"/>
              <w:rPr>
                <w:rFonts w:ascii="宋体" w:hAnsi="宋体"/>
                <w:kern w:val="0"/>
                <w:sz w:val="24"/>
              </w:rPr>
            </w:pPr>
            <w:r>
              <w:rPr>
                <w:rFonts w:ascii="宋体" w:hAnsi="宋体" w:hint="eastAsia"/>
                <w:kern w:val="0"/>
                <w:sz w:val="24"/>
              </w:rPr>
              <w:t>……</w:t>
            </w:r>
          </w:p>
        </w:tc>
        <w:tc>
          <w:tcPr>
            <w:tcW w:w="1677" w:type="dxa"/>
            <w:tcBorders>
              <w:top w:val="nil"/>
              <w:left w:val="nil"/>
              <w:bottom w:val="single" w:sz="4" w:space="0" w:color="auto"/>
              <w:right w:val="single" w:sz="4" w:space="0" w:color="auto"/>
            </w:tcBorders>
            <w:vAlign w:val="center"/>
          </w:tcPr>
          <w:p w14:paraId="6D961BE6" w14:textId="77777777" w:rsidR="00000000" w:rsidRDefault="007478C2">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32B94629" w14:textId="77777777" w:rsidR="00000000" w:rsidRDefault="007478C2">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tcPr>
          <w:p w14:paraId="08C55343" w14:textId="77777777" w:rsidR="00000000" w:rsidRDefault="007478C2">
            <w:pPr>
              <w:adjustRightInd w:val="0"/>
              <w:snapToGrid w:val="0"/>
              <w:spacing w:line="380" w:lineRule="exact"/>
              <w:jc w:val="right"/>
              <w:rPr>
                <w:rFonts w:ascii="宋体" w:hAnsi="宋体"/>
                <w:sz w:val="24"/>
              </w:rPr>
            </w:pPr>
          </w:p>
        </w:tc>
        <w:tc>
          <w:tcPr>
            <w:tcW w:w="1890" w:type="dxa"/>
            <w:tcBorders>
              <w:top w:val="nil"/>
              <w:left w:val="nil"/>
              <w:bottom w:val="single" w:sz="4" w:space="0" w:color="auto"/>
              <w:right w:val="single" w:sz="4" w:space="0" w:color="auto"/>
            </w:tcBorders>
            <w:vAlign w:val="bottom"/>
          </w:tcPr>
          <w:p w14:paraId="1517E5F1" w14:textId="77777777" w:rsidR="00000000" w:rsidRDefault="007478C2">
            <w:pPr>
              <w:adjustRightInd w:val="0"/>
              <w:snapToGrid w:val="0"/>
              <w:spacing w:line="380" w:lineRule="exact"/>
              <w:jc w:val="right"/>
              <w:rPr>
                <w:rFonts w:ascii="宋体" w:hAnsi="宋体"/>
                <w:sz w:val="24"/>
              </w:rPr>
            </w:pPr>
          </w:p>
        </w:tc>
      </w:tr>
    </w:tbl>
    <w:p w14:paraId="4C94B655" w14:textId="77777777" w:rsidR="00000000" w:rsidRDefault="007478C2">
      <w:pPr>
        <w:adjustRightInd w:val="0"/>
        <w:snapToGrid w:val="0"/>
        <w:spacing w:line="380" w:lineRule="exact"/>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3281</w:t>
      </w:r>
      <w:r>
        <w:rPr>
          <w:rFonts w:ascii="宋体" w:hAnsi="宋体" w:hint="eastAsia"/>
          <w:kern w:val="0"/>
          <w:sz w:val="18"/>
        </w:rPr>
        <w:t>）</w:t>
      </w:r>
    </w:p>
    <w:p w14:paraId="0023AEBA" w14:textId="77777777" w:rsidR="00000000" w:rsidRDefault="007478C2">
      <w:pPr>
        <w:adjustRightInd w:val="0"/>
        <w:snapToGrid w:val="0"/>
        <w:spacing w:line="380" w:lineRule="exact"/>
        <w:rPr>
          <w:rFonts w:ascii="宋体" w:hAnsi="宋体"/>
          <w:b/>
          <w:sz w:val="24"/>
        </w:rPr>
      </w:pPr>
      <w:r>
        <w:rPr>
          <w:rFonts w:ascii="宋体" w:hAnsi="宋体" w:hint="eastAsia"/>
          <w:b/>
          <w:sz w:val="24"/>
        </w:rPr>
        <w:t>报告期内正偏离度的绝对值达到</w:t>
      </w:r>
      <w:r>
        <w:rPr>
          <w:rFonts w:ascii="宋体" w:hAnsi="宋体" w:hint="eastAsia"/>
          <w:b/>
          <w:sz w:val="24"/>
        </w:rPr>
        <w:t>0.5%</w:t>
      </w:r>
      <w:r>
        <w:rPr>
          <w:rFonts w:ascii="宋体" w:hAnsi="宋体" w:hint="eastAsia"/>
          <w:b/>
          <w:sz w:val="24"/>
        </w:rPr>
        <w:t>情况说明</w:t>
      </w:r>
    </w:p>
    <w:tbl>
      <w:tblPr>
        <w:tblW w:w="0" w:type="auto"/>
        <w:tblInd w:w="-21" w:type="dxa"/>
        <w:tblLayout w:type="fixed"/>
        <w:tblLook w:val="0000" w:firstRow="0" w:lastRow="0" w:firstColumn="0" w:lastColumn="0" w:noHBand="0" w:noVBand="0"/>
      </w:tblPr>
      <w:tblGrid>
        <w:gridCol w:w="948"/>
        <w:gridCol w:w="1677"/>
        <w:gridCol w:w="1890"/>
        <w:gridCol w:w="1890"/>
        <w:gridCol w:w="1890"/>
      </w:tblGrid>
      <w:tr w:rsidR="00000000" w14:paraId="3BC998FE" w14:textId="77777777">
        <w:trPr>
          <w:trHeight w:val="450"/>
        </w:trPr>
        <w:tc>
          <w:tcPr>
            <w:tcW w:w="948" w:type="dxa"/>
            <w:tcBorders>
              <w:top w:val="single" w:sz="4" w:space="0" w:color="auto"/>
              <w:left w:val="single" w:sz="4" w:space="0" w:color="auto"/>
              <w:bottom w:val="single" w:sz="4" w:space="0" w:color="auto"/>
              <w:right w:val="single" w:sz="4" w:space="0" w:color="auto"/>
            </w:tcBorders>
            <w:vAlign w:val="center"/>
          </w:tcPr>
          <w:p w14:paraId="73F2D2DC" w14:textId="77777777" w:rsidR="00000000" w:rsidRDefault="007478C2">
            <w:pPr>
              <w:widowControl/>
              <w:adjustRightInd w:val="0"/>
              <w:snapToGrid w:val="0"/>
              <w:spacing w:line="380" w:lineRule="exact"/>
              <w:jc w:val="center"/>
              <w:rPr>
                <w:rFonts w:ascii="宋体" w:hAnsi="宋体"/>
                <w:kern w:val="0"/>
                <w:sz w:val="24"/>
              </w:rPr>
            </w:pPr>
            <w:r>
              <w:rPr>
                <w:rFonts w:ascii="宋体" w:hAnsi="宋体"/>
                <w:kern w:val="0"/>
                <w:sz w:val="24"/>
              </w:rPr>
              <w:t>序号</w:t>
            </w:r>
          </w:p>
        </w:tc>
        <w:tc>
          <w:tcPr>
            <w:tcW w:w="1677" w:type="dxa"/>
            <w:tcBorders>
              <w:top w:val="single" w:sz="4" w:space="0" w:color="auto"/>
              <w:left w:val="nil"/>
              <w:bottom w:val="single" w:sz="4" w:space="0" w:color="auto"/>
              <w:right w:val="single" w:sz="4" w:space="0" w:color="auto"/>
            </w:tcBorders>
            <w:vAlign w:val="center"/>
          </w:tcPr>
          <w:p w14:paraId="45903217" w14:textId="77777777" w:rsidR="00000000" w:rsidRDefault="007478C2">
            <w:pPr>
              <w:widowControl/>
              <w:adjustRightInd w:val="0"/>
              <w:snapToGrid w:val="0"/>
              <w:spacing w:line="380" w:lineRule="exact"/>
              <w:jc w:val="center"/>
              <w:rPr>
                <w:rFonts w:ascii="宋体" w:hAnsi="宋体"/>
                <w:kern w:val="0"/>
                <w:sz w:val="24"/>
              </w:rPr>
            </w:pPr>
            <w:r>
              <w:rPr>
                <w:rFonts w:ascii="宋体" w:hAnsi="宋体" w:hint="eastAsia"/>
                <w:kern w:val="0"/>
                <w:sz w:val="24"/>
              </w:rPr>
              <w:t>发</w:t>
            </w:r>
            <w:r>
              <w:rPr>
                <w:rFonts w:ascii="宋体" w:hAnsi="宋体" w:hint="eastAsia"/>
                <w:kern w:val="0"/>
                <w:sz w:val="24"/>
              </w:rPr>
              <w:t>生日期</w:t>
            </w:r>
          </w:p>
        </w:tc>
        <w:tc>
          <w:tcPr>
            <w:tcW w:w="1890" w:type="dxa"/>
            <w:tcBorders>
              <w:top w:val="single" w:sz="4" w:space="0" w:color="auto"/>
              <w:left w:val="nil"/>
              <w:bottom w:val="single" w:sz="4" w:space="0" w:color="auto"/>
              <w:right w:val="single" w:sz="4" w:space="0" w:color="auto"/>
            </w:tcBorders>
            <w:vAlign w:val="center"/>
          </w:tcPr>
          <w:p w14:paraId="47DE816F" w14:textId="77777777" w:rsidR="00000000" w:rsidRDefault="007478C2">
            <w:pPr>
              <w:widowControl/>
              <w:adjustRightInd w:val="0"/>
              <w:snapToGrid w:val="0"/>
              <w:spacing w:line="380" w:lineRule="exact"/>
              <w:jc w:val="center"/>
              <w:rPr>
                <w:rFonts w:ascii="宋体" w:hAnsi="宋体"/>
                <w:kern w:val="0"/>
                <w:sz w:val="24"/>
              </w:rPr>
            </w:pPr>
            <w:r>
              <w:rPr>
                <w:rFonts w:ascii="宋体" w:hAnsi="宋体" w:hint="eastAsia"/>
                <w:sz w:val="24"/>
              </w:rPr>
              <w:t>偏离度</w:t>
            </w:r>
          </w:p>
        </w:tc>
        <w:tc>
          <w:tcPr>
            <w:tcW w:w="1890" w:type="dxa"/>
            <w:tcBorders>
              <w:top w:val="single" w:sz="4" w:space="0" w:color="auto"/>
              <w:left w:val="nil"/>
              <w:bottom w:val="single" w:sz="4" w:space="0" w:color="auto"/>
              <w:right w:val="single" w:sz="4" w:space="0" w:color="auto"/>
            </w:tcBorders>
            <w:vAlign w:val="center"/>
          </w:tcPr>
          <w:p w14:paraId="3E185A70" w14:textId="77777777" w:rsidR="00000000" w:rsidRDefault="007478C2">
            <w:pPr>
              <w:widowControl/>
              <w:adjustRightInd w:val="0"/>
              <w:snapToGrid w:val="0"/>
              <w:spacing w:line="380" w:lineRule="exact"/>
              <w:jc w:val="center"/>
              <w:rPr>
                <w:rFonts w:ascii="宋体" w:hAnsi="宋体"/>
                <w:kern w:val="0"/>
                <w:sz w:val="24"/>
              </w:rPr>
            </w:pPr>
            <w:r>
              <w:rPr>
                <w:rFonts w:ascii="宋体" w:hAnsi="宋体" w:hint="eastAsia"/>
                <w:kern w:val="0"/>
                <w:sz w:val="24"/>
              </w:rPr>
              <w:t>原因</w:t>
            </w:r>
          </w:p>
        </w:tc>
        <w:tc>
          <w:tcPr>
            <w:tcW w:w="1890" w:type="dxa"/>
            <w:tcBorders>
              <w:top w:val="single" w:sz="4" w:space="0" w:color="auto"/>
              <w:left w:val="nil"/>
              <w:bottom w:val="single" w:sz="4" w:space="0" w:color="auto"/>
              <w:right w:val="single" w:sz="4" w:space="0" w:color="auto"/>
            </w:tcBorders>
            <w:vAlign w:val="center"/>
          </w:tcPr>
          <w:p w14:paraId="47524FBB" w14:textId="77777777" w:rsidR="00000000" w:rsidRDefault="007478C2">
            <w:pPr>
              <w:widowControl/>
              <w:adjustRightInd w:val="0"/>
              <w:snapToGrid w:val="0"/>
              <w:spacing w:line="380" w:lineRule="exact"/>
              <w:jc w:val="center"/>
              <w:rPr>
                <w:rFonts w:ascii="宋体" w:hAnsi="宋体"/>
                <w:kern w:val="0"/>
                <w:sz w:val="24"/>
              </w:rPr>
            </w:pPr>
            <w:r>
              <w:rPr>
                <w:rFonts w:ascii="宋体" w:hAnsi="宋体" w:hint="eastAsia"/>
                <w:kern w:val="0"/>
                <w:sz w:val="24"/>
              </w:rPr>
              <w:t>调整期</w:t>
            </w:r>
          </w:p>
        </w:tc>
      </w:tr>
      <w:tr w:rsidR="00000000" w14:paraId="3A5B8A7A" w14:textId="77777777">
        <w:trPr>
          <w:trHeight w:val="285"/>
        </w:trPr>
        <w:tc>
          <w:tcPr>
            <w:tcW w:w="948" w:type="dxa"/>
            <w:tcBorders>
              <w:top w:val="single" w:sz="4" w:space="0" w:color="auto"/>
              <w:left w:val="single" w:sz="4" w:space="0" w:color="auto"/>
              <w:bottom w:val="single" w:sz="4" w:space="0" w:color="auto"/>
              <w:right w:val="single" w:sz="4" w:space="0" w:color="auto"/>
            </w:tcBorders>
            <w:vAlign w:val="center"/>
          </w:tcPr>
          <w:p w14:paraId="3FFF1CDE"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3283</w:t>
            </w:r>
            <w:r>
              <w:rPr>
                <w:rFonts w:ascii="宋体" w:hAnsi="宋体" w:hint="eastAsia"/>
                <w:kern w:val="0"/>
                <w:sz w:val="18"/>
              </w:rPr>
              <w:t>）</w:t>
            </w:r>
          </w:p>
        </w:tc>
        <w:tc>
          <w:tcPr>
            <w:tcW w:w="1677" w:type="dxa"/>
            <w:tcBorders>
              <w:top w:val="single" w:sz="4" w:space="0" w:color="auto"/>
              <w:left w:val="nil"/>
              <w:bottom w:val="single" w:sz="4" w:space="0" w:color="auto"/>
              <w:right w:val="single" w:sz="4" w:space="0" w:color="auto"/>
            </w:tcBorders>
            <w:vAlign w:val="center"/>
          </w:tcPr>
          <w:p w14:paraId="39034D43"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3284</w:t>
            </w:r>
            <w:r>
              <w:rPr>
                <w:rFonts w:ascii="宋体" w:hAnsi="宋体" w:hint="eastAsia"/>
                <w:kern w:val="0"/>
                <w:sz w:val="18"/>
              </w:rPr>
              <w:t>）</w:t>
            </w:r>
          </w:p>
        </w:tc>
        <w:tc>
          <w:tcPr>
            <w:tcW w:w="1890" w:type="dxa"/>
            <w:tcBorders>
              <w:top w:val="single" w:sz="4" w:space="0" w:color="auto"/>
              <w:left w:val="nil"/>
              <w:bottom w:val="single" w:sz="4" w:space="0" w:color="auto"/>
              <w:right w:val="single" w:sz="4" w:space="0" w:color="auto"/>
            </w:tcBorders>
            <w:vAlign w:val="center"/>
          </w:tcPr>
          <w:p w14:paraId="4EB7CA4C"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3285</w:t>
            </w:r>
            <w:r>
              <w:rPr>
                <w:rFonts w:ascii="宋体" w:hAnsi="宋体" w:hint="eastAsia"/>
                <w:kern w:val="0"/>
                <w:sz w:val="18"/>
              </w:rPr>
              <w:t>）</w:t>
            </w:r>
          </w:p>
        </w:tc>
        <w:tc>
          <w:tcPr>
            <w:tcW w:w="1890" w:type="dxa"/>
            <w:tcBorders>
              <w:top w:val="single" w:sz="4" w:space="0" w:color="auto"/>
              <w:left w:val="nil"/>
              <w:bottom w:val="single" w:sz="4" w:space="0" w:color="auto"/>
              <w:right w:val="single" w:sz="4" w:space="0" w:color="auto"/>
            </w:tcBorders>
            <w:vAlign w:val="center"/>
          </w:tcPr>
          <w:p w14:paraId="7BD89FF8"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3286</w:t>
            </w:r>
            <w:r>
              <w:rPr>
                <w:rFonts w:ascii="宋体" w:hAnsi="宋体" w:hint="eastAsia"/>
                <w:kern w:val="0"/>
                <w:sz w:val="18"/>
              </w:rPr>
              <w:t>）</w:t>
            </w:r>
          </w:p>
        </w:tc>
        <w:tc>
          <w:tcPr>
            <w:tcW w:w="1890" w:type="dxa"/>
            <w:tcBorders>
              <w:top w:val="single" w:sz="4" w:space="0" w:color="auto"/>
              <w:left w:val="nil"/>
              <w:bottom w:val="single" w:sz="4" w:space="0" w:color="auto"/>
              <w:right w:val="single" w:sz="4" w:space="0" w:color="auto"/>
            </w:tcBorders>
            <w:vAlign w:val="center"/>
          </w:tcPr>
          <w:p w14:paraId="407DEF8B"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3287</w:t>
            </w:r>
            <w:r>
              <w:rPr>
                <w:rFonts w:ascii="宋体" w:hAnsi="宋体" w:hint="eastAsia"/>
                <w:kern w:val="0"/>
                <w:sz w:val="18"/>
              </w:rPr>
              <w:t>）</w:t>
            </w:r>
          </w:p>
        </w:tc>
      </w:tr>
      <w:tr w:rsidR="00000000" w14:paraId="75F6F044" w14:textId="77777777">
        <w:trPr>
          <w:trHeight w:val="285"/>
        </w:trPr>
        <w:tc>
          <w:tcPr>
            <w:tcW w:w="948" w:type="dxa"/>
            <w:tcBorders>
              <w:top w:val="nil"/>
              <w:left w:val="single" w:sz="4" w:space="0" w:color="auto"/>
              <w:bottom w:val="single" w:sz="4" w:space="0" w:color="auto"/>
              <w:right w:val="single" w:sz="4" w:space="0" w:color="auto"/>
            </w:tcBorders>
            <w:vAlign w:val="center"/>
          </w:tcPr>
          <w:p w14:paraId="64DC4222" w14:textId="77777777" w:rsidR="00000000" w:rsidRDefault="007478C2">
            <w:pPr>
              <w:widowControl/>
              <w:adjustRightInd w:val="0"/>
              <w:snapToGrid w:val="0"/>
              <w:spacing w:line="380" w:lineRule="exact"/>
              <w:jc w:val="center"/>
              <w:rPr>
                <w:rFonts w:ascii="宋体" w:hAnsi="宋体"/>
                <w:kern w:val="0"/>
                <w:sz w:val="24"/>
              </w:rPr>
            </w:pPr>
            <w:r>
              <w:rPr>
                <w:rFonts w:ascii="宋体" w:hAnsi="宋体" w:hint="eastAsia"/>
                <w:kern w:val="0"/>
                <w:sz w:val="24"/>
              </w:rPr>
              <w:t>1</w:t>
            </w:r>
          </w:p>
        </w:tc>
        <w:tc>
          <w:tcPr>
            <w:tcW w:w="1677" w:type="dxa"/>
            <w:tcBorders>
              <w:top w:val="nil"/>
              <w:left w:val="nil"/>
              <w:bottom w:val="single" w:sz="4" w:space="0" w:color="auto"/>
              <w:right w:val="single" w:sz="4" w:space="0" w:color="auto"/>
            </w:tcBorders>
            <w:vAlign w:val="center"/>
          </w:tcPr>
          <w:p w14:paraId="70E20E0E" w14:textId="77777777" w:rsidR="00000000" w:rsidRDefault="007478C2">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2B422B05" w14:textId="77777777" w:rsidR="00000000" w:rsidRDefault="007478C2">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24792314" w14:textId="77777777" w:rsidR="00000000" w:rsidRDefault="007478C2">
            <w:pPr>
              <w:widowControl/>
              <w:adjustRightInd w:val="0"/>
              <w:snapToGrid w:val="0"/>
              <w:spacing w:line="380" w:lineRule="exact"/>
              <w:jc w:val="right"/>
              <w:rPr>
                <w:rFonts w:ascii="宋体" w:hAnsi="宋体"/>
                <w:kern w:val="0"/>
                <w:sz w:val="24"/>
              </w:rPr>
            </w:pPr>
          </w:p>
        </w:tc>
        <w:tc>
          <w:tcPr>
            <w:tcW w:w="1890" w:type="dxa"/>
            <w:tcBorders>
              <w:top w:val="nil"/>
              <w:left w:val="nil"/>
              <w:bottom w:val="single" w:sz="4" w:space="0" w:color="auto"/>
              <w:right w:val="single" w:sz="4" w:space="0" w:color="auto"/>
            </w:tcBorders>
            <w:vAlign w:val="bottom"/>
          </w:tcPr>
          <w:p w14:paraId="56437BF3" w14:textId="77777777" w:rsidR="00000000" w:rsidRDefault="007478C2">
            <w:pPr>
              <w:adjustRightInd w:val="0"/>
              <w:snapToGrid w:val="0"/>
              <w:spacing w:line="380" w:lineRule="exact"/>
              <w:jc w:val="right"/>
              <w:rPr>
                <w:rFonts w:ascii="宋体" w:hAnsi="宋体"/>
                <w:sz w:val="24"/>
              </w:rPr>
            </w:pPr>
          </w:p>
        </w:tc>
      </w:tr>
      <w:tr w:rsidR="00000000" w14:paraId="47FAA04E" w14:textId="77777777">
        <w:trPr>
          <w:trHeight w:val="285"/>
        </w:trPr>
        <w:tc>
          <w:tcPr>
            <w:tcW w:w="948" w:type="dxa"/>
            <w:tcBorders>
              <w:top w:val="nil"/>
              <w:left w:val="single" w:sz="4" w:space="0" w:color="auto"/>
              <w:bottom w:val="single" w:sz="4" w:space="0" w:color="auto"/>
              <w:right w:val="single" w:sz="4" w:space="0" w:color="auto"/>
            </w:tcBorders>
            <w:vAlign w:val="center"/>
          </w:tcPr>
          <w:p w14:paraId="1D6C5C7D" w14:textId="77777777" w:rsidR="00000000" w:rsidRDefault="007478C2">
            <w:pPr>
              <w:widowControl/>
              <w:adjustRightInd w:val="0"/>
              <w:snapToGrid w:val="0"/>
              <w:spacing w:line="380" w:lineRule="exact"/>
              <w:jc w:val="center"/>
              <w:rPr>
                <w:rFonts w:ascii="宋体" w:hAnsi="宋体"/>
                <w:kern w:val="0"/>
                <w:sz w:val="24"/>
              </w:rPr>
            </w:pPr>
            <w:r>
              <w:rPr>
                <w:rFonts w:ascii="宋体" w:hAnsi="宋体" w:hint="eastAsia"/>
                <w:kern w:val="0"/>
                <w:sz w:val="24"/>
              </w:rPr>
              <w:t>2</w:t>
            </w:r>
          </w:p>
        </w:tc>
        <w:tc>
          <w:tcPr>
            <w:tcW w:w="1677" w:type="dxa"/>
            <w:tcBorders>
              <w:top w:val="nil"/>
              <w:left w:val="nil"/>
              <w:bottom w:val="single" w:sz="4" w:space="0" w:color="auto"/>
              <w:right w:val="single" w:sz="4" w:space="0" w:color="auto"/>
            </w:tcBorders>
            <w:vAlign w:val="center"/>
          </w:tcPr>
          <w:p w14:paraId="6124DD95" w14:textId="77777777" w:rsidR="00000000" w:rsidRDefault="007478C2">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5E55837B" w14:textId="77777777" w:rsidR="00000000" w:rsidRDefault="007478C2">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tcPr>
          <w:p w14:paraId="11A1E42C" w14:textId="77777777" w:rsidR="00000000" w:rsidRDefault="007478C2">
            <w:pPr>
              <w:adjustRightInd w:val="0"/>
              <w:snapToGrid w:val="0"/>
              <w:spacing w:line="380" w:lineRule="exact"/>
              <w:jc w:val="right"/>
              <w:rPr>
                <w:rFonts w:ascii="宋体" w:hAnsi="宋体"/>
                <w:sz w:val="24"/>
              </w:rPr>
            </w:pPr>
          </w:p>
        </w:tc>
        <w:tc>
          <w:tcPr>
            <w:tcW w:w="1890" w:type="dxa"/>
            <w:tcBorders>
              <w:top w:val="nil"/>
              <w:left w:val="nil"/>
              <w:bottom w:val="single" w:sz="4" w:space="0" w:color="auto"/>
              <w:right w:val="single" w:sz="4" w:space="0" w:color="auto"/>
            </w:tcBorders>
            <w:vAlign w:val="bottom"/>
          </w:tcPr>
          <w:p w14:paraId="0ABB2156" w14:textId="77777777" w:rsidR="00000000" w:rsidRDefault="007478C2">
            <w:pPr>
              <w:adjustRightInd w:val="0"/>
              <w:snapToGrid w:val="0"/>
              <w:spacing w:line="380" w:lineRule="exact"/>
              <w:jc w:val="right"/>
              <w:rPr>
                <w:rFonts w:ascii="宋体" w:hAnsi="宋体"/>
                <w:sz w:val="24"/>
              </w:rPr>
            </w:pPr>
          </w:p>
        </w:tc>
      </w:tr>
      <w:tr w:rsidR="00000000" w14:paraId="72D35F5D" w14:textId="77777777">
        <w:trPr>
          <w:trHeight w:val="285"/>
        </w:trPr>
        <w:tc>
          <w:tcPr>
            <w:tcW w:w="948" w:type="dxa"/>
            <w:tcBorders>
              <w:top w:val="nil"/>
              <w:left w:val="single" w:sz="4" w:space="0" w:color="auto"/>
              <w:bottom w:val="single" w:sz="4" w:space="0" w:color="auto"/>
              <w:right w:val="single" w:sz="4" w:space="0" w:color="auto"/>
            </w:tcBorders>
            <w:vAlign w:val="center"/>
          </w:tcPr>
          <w:p w14:paraId="74E4B5C9" w14:textId="77777777" w:rsidR="00000000" w:rsidRDefault="007478C2">
            <w:pPr>
              <w:widowControl/>
              <w:adjustRightInd w:val="0"/>
              <w:snapToGrid w:val="0"/>
              <w:spacing w:line="380" w:lineRule="exact"/>
              <w:jc w:val="center"/>
              <w:rPr>
                <w:rFonts w:ascii="宋体" w:hAnsi="宋体"/>
                <w:kern w:val="0"/>
                <w:sz w:val="24"/>
              </w:rPr>
            </w:pPr>
            <w:r>
              <w:rPr>
                <w:rFonts w:ascii="宋体" w:hAnsi="宋体" w:hint="eastAsia"/>
                <w:kern w:val="0"/>
                <w:sz w:val="24"/>
              </w:rPr>
              <w:t>……</w:t>
            </w:r>
          </w:p>
        </w:tc>
        <w:tc>
          <w:tcPr>
            <w:tcW w:w="1677" w:type="dxa"/>
            <w:tcBorders>
              <w:top w:val="nil"/>
              <w:left w:val="nil"/>
              <w:bottom w:val="single" w:sz="4" w:space="0" w:color="auto"/>
              <w:right w:val="single" w:sz="4" w:space="0" w:color="auto"/>
            </w:tcBorders>
            <w:vAlign w:val="center"/>
          </w:tcPr>
          <w:p w14:paraId="051EDDFA" w14:textId="77777777" w:rsidR="00000000" w:rsidRDefault="007478C2">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vAlign w:val="center"/>
          </w:tcPr>
          <w:p w14:paraId="0C368056" w14:textId="77777777" w:rsidR="00000000" w:rsidRDefault="007478C2">
            <w:pPr>
              <w:widowControl/>
              <w:adjustRightInd w:val="0"/>
              <w:snapToGrid w:val="0"/>
              <w:spacing w:line="380" w:lineRule="exact"/>
              <w:jc w:val="center"/>
              <w:rPr>
                <w:rFonts w:ascii="宋体" w:hAnsi="宋体"/>
                <w:kern w:val="0"/>
                <w:sz w:val="24"/>
              </w:rPr>
            </w:pPr>
          </w:p>
        </w:tc>
        <w:tc>
          <w:tcPr>
            <w:tcW w:w="1890" w:type="dxa"/>
            <w:tcBorders>
              <w:top w:val="nil"/>
              <w:left w:val="nil"/>
              <w:bottom w:val="single" w:sz="4" w:space="0" w:color="auto"/>
              <w:right w:val="single" w:sz="4" w:space="0" w:color="auto"/>
            </w:tcBorders>
          </w:tcPr>
          <w:p w14:paraId="21E625C8" w14:textId="77777777" w:rsidR="00000000" w:rsidRDefault="007478C2">
            <w:pPr>
              <w:adjustRightInd w:val="0"/>
              <w:snapToGrid w:val="0"/>
              <w:spacing w:line="380" w:lineRule="exact"/>
              <w:jc w:val="right"/>
              <w:rPr>
                <w:rFonts w:ascii="宋体" w:hAnsi="宋体"/>
                <w:sz w:val="24"/>
              </w:rPr>
            </w:pPr>
          </w:p>
        </w:tc>
        <w:tc>
          <w:tcPr>
            <w:tcW w:w="1890" w:type="dxa"/>
            <w:tcBorders>
              <w:top w:val="nil"/>
              <w:left w:val="nil"/>
              <w:bottom w:val="single" w:sz="4" w:space="0" w:color="auto"/>
              <w:right w:val="single" w:sz="4" w:space="0" w:color="auto"/>
            </w:tcBorders>
            <w:vAlign w:val="bottom"/>
          </w:tcPr>
          <w:p w14:paraId="15442886" w14:textId="77777777" w:rsidR="00000000" w:rsidRDefault="007478C2">
            <w:pPr>
              <w:adjustRightInd w:val="0"/>
              <w:snapToGrid w:val="0"/>
              <w:spacing w:line="380" w:lineRule="exact"/>
              <w:jc w:val="right"/>
              <w:rPr>
                <w:rFonts w:ascii="宋体" w:hAnsi="宋体"/>
                <w:sz w:val="24"/>
              </w:rPr>
            </w:pPr>
          </w:p>
        </w:tc>
      </w:tr>
    </w:tbl>
    <w:p w14:paraId="31FE65F3" w14:textId="77777777" w:rsidR="00000000" w:rsidRDefault="007478C2">
      <w:pPr>
        <w:adjustRightInd w:val="0"/>
        <w:snapToGrid w:val="0"/>
        <w:spacing w:line="380" w:lineRule="exact"/>
        <w:rPr>
          <w:rFonts w:ascii="宋体" w:hAnsi="宋体"/>
          <w:sz w:val="24"/>
        </w:rPr>
      </w:pPr>
      <w:r>
        <w:rPr>
          <w:rFonts w:ascii="宋体" w:hAnsi="宋体" w:hint="eastAsia"/>
          <w:sz w:val="24"/>
        </w:rPr>
        <w:t>注：</w:t>
      </w:r>
      <w:r>
        <w:rPr>
          <w:rFonts w:ascii="宋体" w:hAnsi="宋体" w:hint="eastAsia"/>
          <w:kern w:val="0"/>
          <w:sz w:val="18"/>
        </w:rPr>
        <w:t>（</w:t>
      </w:r>
      <w:r>
        <w:rPr>
          <w:rFonts w:ascii="宋体" w:hAnsi="宋体" w:hint="eastAsia"/>
          <w:kern w:val="0"/>
          <w:sz w:val="18"/>
        </w:rPr>
        <w:t>3288</w:t>
      </w:r>
      <w:r>
        <w:rPr>
          <w:rFonts w:ascii="宋体" w:hAnsi="宋体" w:hint="eastAsia"/>
          <w:kern w:val="0"/>
          <w:sz w:val="18"/>
        </w:rPr>
        <w:t>）</w:t>
      </w:r>
    </w:p>
    <w:p w14:paraId="0799FC2A" w14:textId="77777777" w:rsidR="00000000" w:rsidRDefault="007478C2">
      <w:pPr>
        <w:adjustRightInd w:val="0"/>
        <w:snapToGrid w:val="0"/>
        <w:spacing w:line="380" w:lineRule="exact"/>
        <w:rPr>
          <w:rFonts w:ascii="宋体" w:hAnsi="宋体"/>
          <w:sz w:val="24"/>
        </w:rPr>
      </w:pPr>
    </w:p>
    <w:p w14:paraId="396B856A" w14:textId="77777777" w:rsidR="00000000" w:rsidRDefault="007478C2">
      <w:pPr>
        <w:pStyle w:val="Heading2"/>
        <w:rPr>
          <w:rFonts w:ascii="宋体" w:hAnsi="宋体"/>
          <w:color w:val="000000"/>
        </w:rPr>
      </w:pPr>
      <w:bookmarkStart w:id="248" w:name="_Toc3901"/>
      <w:bookmarkStart w:id="249" w:name="_Toc9444"/>
      <w:bookmarkStart w:id="250" w:name="_Toc101344070"/>
      <w:r>
        <w:rPr>
          <w:rFonts w:ascii="宋体" w:hAnsi="宋体" w:hint="eastAsia"/>
          <w:color w:val="000000"/>
        </w:rPr>
        <w:t>10.8</w:t>
      </w:r>
      <w:r>
        <w:rPr>
          <w:rFonts w:ascii="宋体" w:hAnsi="宋体" w:hint="eastAsia"/>
          <w:color w:val="000000"/>
        </w:rPr>
        <w:t>期末按公允价值占基金资产净值比例大小排名的前十名资产支持证券投资明细</w:t>
      </w:r>
      <w:r>
        <w:rPr>
          <w:rFonts w:ascii="宋体" w:hAnsi="宋体"/>
          <w:color w:val="000000"/>
          <w:vertAlign w:val="superscript"/>
        </w:rPr>
        <w:footnoteReference w:id="292"/>
      </w:r>
      <w:bookmarkEnd w:id="248"/>
      <w:bookmarkEnd w:id="249"/>
      <w:bookmarkEnd w:id="250"/>
    </w:p>
    <w:p w14:paraId="6CEA0926" w14:textId="77777777" w:rsidR="00000000" w:rsidRDefault="007478C2">
      <w:pPr>
        <w:jc w:val="right"/>
        <w:rPr>
          <w:rFonts w:ascii="宋体" w:hAnsi="宋体"/>
          <w:b/>
          <w:color w:val="FF0000"/>
          <w:sz w:val="24"/>
        </w:rPr>
      </w:pPr>
      <w:r>
        <w:rPr>
          <w:rFonts w:ascii="宋体" w:hAnsi="宋体" w:hint="eastAsia"/>
          <w:sz w:val="24"/>
        </w:rPr>
        <w:t>金额单位：</w:t>
      </w:r>
      <w:r>
        <w:rPr>
          <w:rFonts w:ascii="宋体" w:hAnsi="宋体" w:hint="eastAsia"/>
          <w:sz w:val="24"/>
        </w:rPr>
        <w:t xml:space="preserve">  </w:t>
      </w:r>
      <w:r>
        <w:rPr>
          <w:rFonts w:ascii="宋体" w:hAnsi="宋体" w:hint="eastAsia"/>
          <w:color w:val="FF0000"/>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5"/>
        <w:gridCol w:w="1260"/>
        <w:gridCol w:w="1260"/>
        <w:gridCol w:w="1533"/>
        <w:gridCol w:w="1407"/>
        <w:gridCol w:w="2977"/>
      </w:tblGrid>
      <w:tr w:rsidR="00000000" w14:paraId="16206EE7" w14:textId="77777777">
        <w:trPr>
          <w:jc w:val="center"/>
        </w:trPr>
        <w:tc>
          <w:tcPr>
            <w:tcW w:w="1045" w:type="dxa"/>
          </w:tcPr>
          <w:p w14:paraId="696DE83E" w14:textId="77777777" w:rsidR="00000000" w:rsidRDefault="007478C2">
            <w:pPr>
              <w:jc w:val="center"/>
              <w:rPr>
                <w:rFonts w:ascii="宋体" w:hAnsi="宋体"/>
                <w:color w:val="000000"/>
                <w:sz w:val="24"/>
              </w:rPr>
            </w:pPr>
            <w:r>
              <w:rPr>
                <w:rFonts w:ascii="宋体" w:hAnsi="宋体" w:hint="eastAsia"/>
                <w:color w:val="000000"/>
                <w:sz w:val="24"/>
              </w:rPr>
              <w:t>序号</w:t>
            </w:r>
          </w:p>
        </w:tc>
        <w:tc>
          <w:tcPr>
            <w:tcW w:w="1260" w:type="dxa"/>
          </w:tcPr>
          <w:p w14:paraId="38739307" w14:textId="77777777" w:rsidR="00000000" w:rsidRDefault="007478C2">
            <w:pPr>
              <w:jc w:val="center"/>
              <w:rPr>
                <w:rFonts w:ascii="宋体" w:hAnsi="宋体"/>
                <w:color w:val="000000"/>
                <w:sz w:val="24"/>
              </w:rPr>
            </w:pPr>
            <w:r>
              <w:rPr>
                <w:rFonts w:ascii="宋体" w:hAnsi="宋体" w:hint="eastAsia"/>
                <w:color w:val="000000"/>
                <w:sz w:val="24"/>
              </w:rPr>
              <w:t>证券代码</w:t>
            </w:r>
          </w:p>
        </w:tc>
        <w:tc>
          <w:tcPr>
            <w:tcW w:w="1260" w:type="dxa"/>
          </w:tcPr>
          <w:p w14:paraId="44DC3ABA" w14:textId="77777777" w:rsidR="00000000" w:rsidRDefault="007478C2">
            <w:pPr>
              <w:jc w:val="center"/>
              <w:rPr>
                <w:rFonts w:ascii="宋体" w:hAnsi="宋体"/>
                <w:color w:val="000000"/>
                <w:sz w:val="24"/>
              </w:rPr>
            </w:pPr>
            <w:r>
              <w:rPr>
                <w:rFonts w:ascii="宋体" w:hAnsi="宋体" w:hint="eastAsia"/>
                <w:color w:val="000000"/>
                <w:sz w:val="24"/>
              </w:rPr>
              <w:t>证券名称</w:t>
            </w:r>
          </w:p>
        </w:tc>
        <w:tc>
          <w:tcPr>
            <w:tcW w:w="1533" w:type="dxa"/>
          </w:tcPr>
          <w:p w14:paraId="4FC5BA7A" w14:textId="77777777" w:rsidR="00000000" w:rsidRDefault="007478C2">
            <w:pPr>
              <w:jc w:val="center"/>
              <w:rPr>
                <w:rFonts w:ascii="宋体" w:hAnsi="宋体"/>
                <w:color w:val="000000"/>
                <w:sz w:val="24"/>
              </w:rPr>
            </w:pPr>
            <w:r>
              <w:rPr>
                <w:rFonts w:ascii="宋体" w:hAnsi="宋体" w:hint="eastAsia"/>
                <w:color w:val="000000"/>
                <w:sz w:val="24"/>
              </w:rPr>
              <w:t>数量（份）</w:t>
            </w:r>
          </w:p>
        </w:tc>
        <w:tc>
          <w:tcPr>
            <w:tcW w:w="1407" w:type="dxa"/>
          </w:tcPr>
          <w:p w14:paraId="6F8FAA0B" w14:textId="77777777" w:rsidR="00000000" w:rsidRDefault="007478C2">
            <w:pPr>
              <w:rPr>
                <w:rFonts w:ascii="宋体" w:hAnsi="宋体"/>
                <w:color w:val="000000"/>
                <w:sz w:val="24"/>
              </w:rPr>
            </w:pPr>
            <w:r>
              <w:rPr>
                <w:rFonts w:ascii="宋体" w:hAnsi="宋体" w:hint="eastAsia"/>
                <w:color w:val="000000"/>
                <w:sz w:val="24"/>
              </w:rPr>
              <w:t>公允价值</w:t>
            </w:r>
            <w:r>
              <w:rPr>
                <w:rStyle w:val="FootnoteReference"/>
                <w:rFonts w:ascii="宋体" w:hAnsi="宋体"/>
                <w:color w:val="000000"/>
                <w:sz w:val="24"/>
              </w:rPr>
              <w:footnoteReference w:id="293"/>
            </w:r>
          </w:p>
        </w:tc>
        <w:tc>
          <w:tcPr>
            <w:tcW w:w="2977" w:type="dxa"/>
          </w:tcPr>
          <w:p w14:paraId="757B4C06" w14:textId="77777777" w:rsidR="00000000" w:rsidRDefault="007478C2">
            <w:pPr>
              <w:jc w:val="center"/>
              <w:rPr>
                <w:rFonts w:ascii="宋体" w:hAnsi="宋体"/>
                <w:color w:val="000000"/>
                <w:sz w:val="24"/>
              </w:rPr>
            </w:pPr>
            <w:r>
              <w:rPr>
                <w:rFonts w:ascii="宋体" w:hAnsi="宋体" w:hint="eastAsia"/>
                <w:color w:val="000000"/>
                <w:sz w:val="24"/>
              </w:rPr>
              <w:t>占基金资产净值比例</w:t>
            </w:r>
            <w:r>
              <w:rPr>
                <w:rFonts w:ascii="宋体" w:hAnsi="宋体"/>
                <w:color w:val="000000"/>
                <w:sz w:val="24"/>
              </w:rPr>
              <w:t>（</w:t>
            </w:r>
            <w:r>
              <w:rPr>
                <w:rFonts w:ascii="宋体" w:hAnsi="宋体"/>
                <w:color w:val="000000"/>
                <w:sz w:val="24"/>
              </w:rPr>
              <w:t>%</w:t>
            </w:r>
            <w:r>
              <w:rPr>
                <w:rFonts w:ascii="宋体" w:hAnsi="宋体"/>
                <w:color w:val="000000"/>
                <w:sz w:val="24"/>
              </w:rPr>
              <w:t>）</w:t>
            </w:r>
          </w:p>
        </w:tc>
      </w:tr>
      <w:tr w:rsidR="00000000" w14:paraId="6241EC54" w14:textId="77777777">
        <w:trPr>
          <w:jc w:val="center"/>
        </w:trPr>
        <w:tc>
          <w:tcPr>
            <w:tcW w:w="1045" w:type="dxa"/>
          </w:tcPr>
          <w:p w14:paraId="754B5CF8"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1650</w:t>
            </w:r>
            <w:r>
              <w:rPr>
                <w:rFonts w:ascii="宋体" w:hAnsi="宋体" w:hint="eastAsia"/>
                <w:color w:val="000000"/>
                <w:kern w:val="0"/>
                <w:sz w:val="18"/>
              </w:rPr>
              <w:t>）</w:t>
            </w:r>
          </w:p>
        </w:tc>
        <w:tc>
          <w:tcPr>
            <w:tcW w:w="1260" w:type="dxa"/>
          </w:tcPr>
          <w:p w14:paraId="673A9A1E"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1651</w:t>
            </w:r>
            <w:r>
              <w:rPr>
                <w:rFonts w:ascii="宋体" w:hAnsi="宋体" w:hint="eastAsia"/>
                <w:color w:val="000000"/>
                <w:kern w:val="0"/>
                <w:sz w:val="18"/>
              </w:rPr>
              <w:t>）</w:t>
            </w:r>
          </w:p>
        </w:tc>
        <w:tc>
          <w:tcPr>
            <w:tcW w:w="1260" w:type="dxa"/>
          </w:tcPr>
          <w:p w14:paraId="4E374CD6"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1652</w:t>
            </w:r>
            <w:r>
              <w:rPr>
                <w:rFonts w:ascii="宋体" w:hAnsi="宋体" w:hint="eastAsia"/>
                <w:color w:val="000000"/>
                <w:kern w:val="0"/>
                <w:sz w:val="18"/>
              </w:rPr>
              <w:t>）</w:t>
            </w:r>
          </w:p>
        </w:tc>
        <w:tc>
          <w:tcPr>
            <w:tcW w:w="1533" w:type="dxa"/>
          </w:tcPr>
          <w:p w14:paraId="3A8B82B6"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1653</w:t>
            </w:r>
            <w:r>
              <w:rPr>
                <w:rFonts w:ascii="宋体" w:hAnsi="宋体" w:hint="eastAsia"/>
                <w:color w:val="000000"/>
                <w:kern w:val="0"/>
                <w:sz w:val="18"/>
              </w:rPr>
              <w:t>）</w:t>
            </w:r>
          </w:p>
        </w:tc>
        <w:tc>
          <w:tcPr>
            <w:tcW w:w="1407" w:type="dxa"/>
          </w:tcPr>
          <w:p w14:paraId="15225936"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1654</w:t>
            </w:r>
            <w:r>
              <w:rPr>
                <w:rFonts w:ascii="宋体" w:hAnsi="宋体" w:hint="eastAsia"/>
                <w:color w:val="000000"/>
                <w:kern w:val="0"/>
                <w:sz w:val="18"/>
              </w:rPr>
              <w:t>）</w:t>
            </w:r>
          </w:p>
        </w:tc>
        <w:tc>
          <w:tcPr>
            <w:tcW w:w="2977" w:type="dxa"/>
          </w:tcPr>
          <w:p w14:paraId="61C51EF8"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1655</w:t>
            </w:r>
            <w:r>
              <w:rPr>
                <w:rFonts w:ascii="宋体" w:hAnsi="宋体" w:hint="eastAsia"/>
                <w:color w:val="000000"/>
                <w:kern w:val="0"/>
                <w:sz w:val="18"/>
              </w:rPr>
              <w:t>）</w:t>
            </w:r>
          </w:p>
        </w:tc>
      </w:tr>
      <w:tr w:rsidR="00000000" w14:paraId="60FEBCA0" w14:textId="77777777">
        <w:trPr>
          <w:jc w:val="center"/>
        </w:trPr>
        <w:tc>
          <w:tcPr>
            <w:tcW w:w="1045" w:type="dxa"/>
          </w:tcPr>
          <w:p w14:paraId="1614435C" w14:textId="77777777" w:rsidR="00000000" w:rsidRDefault="007478C2">
            <w:pPr>
              <w:jc w:val="center"/>
              <w:rPr>
                <w:rFonts w:ascii="宋体" w:hAnsi="宋体"/>
                <w:color w:val="000000"/>
                <w:sz w:val="24"/>
              </w:rPr>
            </w:pPr>
            <w:r>
              <w:rPr>
                <w:rFonts w:ascii="宋体" w:hAnsi="宋体" w:hint="eastAsia"/>
                <w:color w:val="000000"/>
                <w:sz w:val="24"/>
              </w:rPr>
              <w:t>1</w:t>
            </w:r>
          </w:p>
        </w:tc>
        <w:tc>
          <w:tcPr>
            <w:tcW w:w="1260" w:type="dxa"/>
          </w:tcPr>
          <w:p w14:paraId="2268E908" w14:textId="77777777" w:rsidR="00000000" w:rsidRDefault="007478C2">
            <w:pPr>
              <w:rPr>
                <w:rFonts w:ascii="宋体" w:hAnsi="宋体"/>
                <w:color w:val="000000"/>
                <w:sz w:val="24"/>
              </w:rPr>
            </w:pPr>
          </w:p>
        </w:tc>
        <w:tc>
          <w:tcPr>
            <w:tcW w:w="1260" w:type="dxa"/>
          </w:tcPr>
          <w:p w14:paraId="2DC08BC2" w14:textId="77777777" w:rsidR="00000000" w:rsidRDefault="007478C2">
            <w:pPr>
              <w:rPr>
                <w:rFonts w:ascii="宋体" w:hAnsi="宋体"/>
                <w:color w:val="000000"/>
                <w:sz w:val="24"/>
              </w:rPr>
            </w:pPr>
          </w:p>
        </w:tc>
        <w:tc>
          <w:tcPr>
            <w:tcW w:w="1533" w:type="dxa"/>
          </w:tcPr>
          <w:p w14:paraId="4EBE5FA0" w14:textId="77777777" w:rsidR="00000000" w:rsidRDefault="007478C2">
            <w:pPr>
              <w:jc w:val="right"/>
              <w:rPr>
                <w:rFonts w:ascii="宋体" w:hAnsi="宋体"/>
                <w:color w:val="000000"/>
                <w:sz w:val="24"/>
              </w:rPr>
            </w:pPr>
          </w:p>
        </w:tc>
        <w:tc>
          <w:tcPr>
            <w:tcW w:w="1407" w:type="dxa"/>
          </w:tcPr>
          <w:p w14:paraId="78676845" w14:textId="77777777" w:rsidR="00000000" w:rsidRDefault="007478C2">
            <w:pPr>
              <w:jc w:val="right"/>
              <w:rPr>
                <w:rFonts w:ascii="宋体" w:hAnsi="宋体"/>
                <w:color w:val="000000"/>
                <w:sz w:val="24"/>
              </w:rPr>
            </w:pPr>
          </w:p>
        </w:tc>
        <w:tc>
          <w:tcPr>
            <w:tcW w:w="2977" w:type="dxa"/>
          </w:tcPr>
          <w:p w14:paraId="32181587" w14:textId="77777777" w:rsidR="00000000" w:rsidRDefault="007478C2">
            <w:pPr>
              <w:jc w:val="right"/>
              <w:rPr>
                <w:rFonts w:ascii="宋体" w:hAnsi="宋体"/>
                <w:color w:val="000000"/>
                <w:sz w:val="24"/>
              </w:rPr>
            </w:pPr>
          </w:p>
        </w:tc>
      </w:tr>
      <w:tr w:rsidR="00000000" w14:paraId="7617022B" w14:textId="77777777">
        <w:trPr>
          <w:jc w:val="center"/>
        </w:trPr>
        <w:tc>
          <w:tcPr>
            <w:tcW w:w="1045" w:type="dxa"/>
          </w:tcPr>
          <w:p w14:paraId="27972523" w14:textId="77777777" w:rsidR="00000000" w:rsidRDefault="007478C2">
            <w:pPr>
              <w:jc w:val="center"/>
              <w:rPr>
                <w:rFonts w:ascii="宋体" w:hAnsi="宋体"/>
                <w:color w:val="000000"/>
                <w:sz w:val="24"/>
              </w:rPr>
            </w:pPr>
            <w:r>
              <w:rPr>
                <w:rFonts w:ascii="宋体" w:hAnsi="宋体" w:hint="eastAsia"/>
                <w:color w:val="000000"/>
                <w:sz w:val="24"/>
              </w:rPr>
              <w:t>2</w:t>
            </w:r>
          </w:p>
        </w:tc>
        <w:tc>
          <w:tcPr>
            <w:tcW w:w="1260" w:type="dxa"/>
          </w:tcPr>
          <w:p w14:paraId="6C786F7A" w14:textId="77777777" w:rsidR="00000000" w:rsidRDefault="007478C2">
            <w:pPr>
              <w:rPr>
                <w:rFonts w:ascii="宋体" w:hAnsi="宋体"/>
                <w:color w:val="000000"/>
                <w:sz w:val="24"/>
              </w:rPr>
            </w:pPr>
          </w:p>
        </w:tc>
        <w:tc>
          <w:tcPr>
            <w:tcW w:w="1260" w:type="dxa"/>
          </w:tcPr>
          <w:p w14:paraId="63598B43" w14:textId="77777777" w:rsidR="00000000" w:rsidRDefault="007478C2">
            <w:pPr>
              <w:rPr>
                <w:rFonts w:ascii="宋体" w:hAnsi="宋体"/>
                <w:color w:val="000000"/>
                <w:sz w:val="24"/>
              </w:rPr>
            </w:pPr>
          </w:p>
        </w:tc>
        <w:tc>
          <w:tcPr>
            <w:tcW w:w="1533" w:type="dxa"/>
          </w:tcPr>
          <w:p w14:paraId="7D407190" w14:textId="77777777" w:rsidR="00000000" w:rsidRDefault="007478C2">
            <w:pPr>
              <w:jc w:val="right"/>
              <w:rPr>
                <w:rFonts w:ascii="宋体" w:hAnsi="宋体"/>
                <w:color w:val="000000"/>
                <w:sz w:val="24"/>
              </w:rPr>
            </w:pPr>
          </w:p>
        </w:tc>
        <w:tc>
          <w:tcPr>
            <w:tcW w:w="1407" w:type="dxa"/>
          </w:tcPr>
          <w:p w14:paraId="2C51948E" w14:textId="77777777" w:rsidR="00000000" w:rsidRDefault="007478C2">
            <w:pPr>
              <w:jc w:val="right"/>
              <w:rPr>
                <w:rFonts w:ascii="宋体" w:hAnsi="宋体"/>
                <w:color w:val="000000"/>
                <w:sz w:val="24"/>
              </w:rPr>
            </w:pPr>
          </w:p>
        </w:tc>
        <w:tc>
          <w:tcPr>
            <w:tcW w:w="2977" w:type="dxa"/>
          </w:tcPr>
          <w:p w14:paraId="50BCCD26" w14:textId="77777777" w:rsidR="00000000" w:rsidRDefault="007478C2">
            <w:pPr>
              <w:jc w:val="right"/>
              <w:rPr>
                <w:rFonts w:ascii="宋体" w:hAnsi="宋体"/>
                <w:color w:val="000000"/>
                <w:sz w:val="24"/>
              </w:rPr>
            </w:pPr>
          </w:p>
        </w:tc>
      </w:tr>
      <w:tr w:rsidR="00000000" w14:paraId="05C449C2" w14:textId="77777777">
        <w:trPr>
          <w:jc w:val="center"/>
        </w:trPr>
        <w:tc>
          <w:tcPr>
            <w:tcW w:w="1045" w:type="dxa"/>
          </w:tcPr>
          <w:p w14:paraId="6BBB23E1" w14:textId="77777777" w:rsidR="00000000" w:rsidRDefault="007478C2">
            <w:pPr>
              <w:jc w:val="center"/>
              <w:rPr>
                <w:rFonts w:ascii="宋体" w:hAnsi="宋体"/>
                <w:color w:val="000000"/>
                <w:sz w:val="24"/>
              </w:rPr>
            </w:pPr>
            <w:r>
              <w:rPr>
                <w:rFonts w:ascii="宋体" w:hAnsi="宋体" w:hint="eastAsia"/>
                <w:color w:val="000000"/>
                <w:sz w:val="24"/>
              </w:rPr>
              <w:t>……</w:t>
            </w:r>
          </w:p>
        </w:tc>
        <w:tc>
          <w:tcPr>
            <w:tcW w:w="1260" w:type="dxa"/>
          </w:tcPr>
          <w:p w14:paraId="055C5D1D" w14:textId="77777777" w:rsidR="00000000" w:rsidRDefault="007478C2">
            <w:pPr>
              <w:rPr>
                <w:rFonts w:ascii="宋体" w:hAnsi="宋体"/>
                <w:color w:val="000000"/>
                <w:sz w:val="24"/>
              </w:rPr>
            </w:pPr>
          </w:p>
        </w:tc>
        <w:tc>
          <w:tcPr>
            <w:tcW w:w="1260" w:type="dxa"/>
          </w:tcPr>
          <w:p w14:paraId="436CC414" w14:textId="77777777" w:rsidR="00000000" w:rsidRDefault="007478C2">
            <w:pPr>
              <w:rPr>
                <w:rFonts w:ascii="宋体" w:hAnsi="宋体"/>
                <w:color w:val="000000"/>
                <w:sz w:val="24"/>
              </w:rPr>
            </w:pPr>
          </w:p>
        </w:tc>
        <w:tc>
          <w:tcPr>
            <w:tcW w:w="1533" w:type="dxa"/>
          </w:tcPr>
          <w:p w14:paraId="3EAB02FD" w14:textId="77777777" w:rsidR="00000000" w:rsidRDefault="007478C2">
            <w:pPr>
              <w:jc w:val="right"/>
              <w:rPr>
                <w:rFonts w:ascii="宋体" w:hAnsi="宋体"/>
                <w:color w:val="000000"/>
                <w:sz w:val="24"/>
              </w:rPr>
            </w:pPr>
          </w:p>
        </w:tc>
        <w:tc>
          <w:tcPr>
            <w:tcW w:w="1407" w:type="dxa"/>
          </w:tcPr>
          <w:p w14:paraId="419E87F1" w14:textId="77777777" w:rsidR="00000000" w:rsidRDefault="007478C2">
            <w:pPr>
              <w:jc w:val="right"/>
              <w:rPr>
                <w:rFonts w:ascii="宋体" w:hAnsi="宋体"/>
                <w:color w:val="000000"/>
                <w:sz w:val="24"/>
              </w:rPr>
            </w:pPr>
          </w:p>
        </w:tc>
        <w:tc>
          <w:tcPr>
            <w:tcW w:w="2977" w:type="dxa"/>
          </w:tcPr>
          <w:p w14:paraId="79D1EED5" w14:textId="77777777" w:rsidR="00000000" w:rsidRDefault="007478C2">
            <w:pPr>
              <w:jc w:val="right"/>
              <w:rPr>
                <w:rFonts w:ascii="宋体" w:hAnsi="宋体"/>
                <w:color w:val="000000"/>
                <w:sz w:val="24"/>
              </w:rPr>
            </w:pPr>
          </w:p>
        </w:tc>
      </w:tr>
      <w:tr w:rsidR="00000000" w14:paraId="52451C3C" w14:textId="77777777">
        <w:trPr>
          <w:jc w:val="center"/>
        </w:trPr>
        <w:tc>
          <w:tcPr>
            <w:tcW w:w="1045" w:type="dxa"/>
            <w:vAlign w:val="center"/>
          </w:tcPr>
          <w:p w14:paraId="564E4C00" w14:textId="77777777" w:rsidR="00000000" w:rsidRDefault="007478C2">
            <w:pPr>
              <w:jc w:val="center"/>
              <w:rPr>
                <w:rFonts w:ascii="宋体" w:hAnsi="宋体"/>
                <w:color w:val="000000"/>
                <w:sz w:val="24"/>
              </w:rPr>
            </w:pPr>
            <w:r>
              <w:rPr>
                <w:rFonts w:ascii="宋体" w:hAnsi="宋体" w:hint="eastAsia"/>
                <w:color w:val="000000"/>
                <w:sz w:val="24"/>
              </w:rPr>
              <w:t>10</w:t>
            </w:r>
          </w:p>
        </w:tc>
        <w:tc>
          <w:tcPr>
            <w:tcW w:w="1260" w:type="dxa"/>
          </w:tcPr>
          <w:p w14:paraId="14C68281" w14:textId="77777777" w:rsidR="00000000" w:rsidRDefault="007478C2">
            <w:pPr>
              <w:rPr>
                <w:rFonts w:ascii="宋体" w:hAnsi="宋体"/>
                <w:color w:val="000000"/>
                <w:sz w:val="24"/>
              </w:rPr>
            </w:pPr>
          </w:p>
        </w:tc>
        <w:tc>
          <w:tcPr>
            <w:tcW w:w="1260" w:type="dxa"/>
          </w:tcPr>
          <w:p w14:paraId="1E8954EC" w14:textId="77777777" w:rsidR="00000000" w:rsidRDefault="007478C2">
            <w:pPr>
              <w:rPr>
                <w:rFonts w:ascii="宋体" w:hAnsi="宋体"/>
                <w:color w:val="000000"/>
                <w:sz w:val="24"/>
              </w:rPr>
            </w:pPr>
          </w:p>
        </w:tc>
        <w:tc>
          <w:tcPr>
            <w:tcW w:w="1533" w:type="dxa"/>
          </w:tcPr>
          <w:p w14:paraId="158BB535" w14:textId="77777777" w:rsidR="00000000" w:rsidRDefault="007478C2">
            <w:pPr>
              <w:jc w:val="right"/>
              <w:rPr>
                <w:rFonts w:ascii="宋体" w:hAnsi="宋体"/>
                <w:color w:val="000000"/>
                <w:sz w:val="24"/>
              </w:rPr>
            </w:pPr>
          </w:p>
        </w:tc>
        <w:tc>
          <w:tcPr>
            <w:tcW w:w="1407" w:type="dxa"/>
          </w:tcPr>
          <w:p w14:paraId="2BB37312" w14:textId="77777777" w:rsidR="00000000" w:rsidRDefault="007478C2">
            <w:pPr>
              <w:jc w:val="right"/>
              <w:rPr>
                <w:rFonts w:ascii="宋体" w:hAnsi="宋体"/>
                <w:color w:val="000000"/>
                <w:sz w:val="24"/>
              </w:rPr>
            </w:pPr>
          </w:p>
        </w:tc>
        <w:tc>
          <w:tcPr>
            <w:tcW w:w="2977" w:type="dxa"/>
          </w:tcPr>
          <w:p w14:paraId="1E523196" w14:textId="77777777" w:rsidR="00000000" w:rsidRDefault="007478C2">
            <w:pPr>
              <w:jc w:val="right"/>
              <w:rPr>
                <w:rFonts w:ascii="宋体" w:hAnsi="宋体"/>
                <w:color w:val="000000"/>
                <w:sz w:val="24"/>
              </w:rPr>
            </w:pPr>
          </w:p>
        </w:tc>
      </w:tr>
    </w:tbl>
    <w:p w14:paraId="40591458" w14:textId="77777777" w:rsidR="00000000" w:rsidRDefault="007478C2">
      <w:pPr>
        <w:rPr>
          <w:rFonts w:ascii="宋体" w:hAnsi="宋体"/>
          <w:color w:val="000000"/>
          <w:kern w:val="0"/>
          <w:sz w:val="18"/>
        </w:rPr>
      </w:pPr>
      <w:r>
        <w:rPr>
          <w:rFonts w:ascii="宋体" w:hAnsi="宋体" w:hint="eastAsia"/>
          <w:sz w:val="24"/>
        </w:rPr>
        <w:t>注：</w:t>
      </w:r>
      <w:r>
        <w:rPr>
          <w:rFonts w:ascii="宋体" w:hAnsi="宋体" w:hint="eastAsia"/>
          <w:color w:val="000000"/>
          <w:kern w:val="0"/>
          <w:sz w:val="18"/>
        </w:rPr>
        <w:t>（</w:t>
      </w:r>
      <w:r>
        <w:rPr>
          <w:rFonts w:ascii="宋体" w:hAnsi="宋体" w:hint="eastAsia"/>
          <w:color w:val="000000"/>
          <w:kern w:val="0"/>
          <w:sz w:val="18"/>
        </w:rPr>
        <w:t>1656</w:t>
      </w:r>
      <w:r>
        <w:rPr>
          <w:rFonts w:ascii="宋体" w:hAnsi="宋体" w:hint="eastAsia"/>
          <w:color w:val="000000"/>
          <w:kern w:val="0"/>
          <w:sz w:val="18"/>
        </w:rPr>
        <w:t>）</w:t>
      </w:r>
    </w:p>
    <w:p w14:paraId="346E590C" w14:textId="77777777" w:rsidR="00000000" w:rsidRDefault="007478C2">
      <w:pPr>
        <w:rPr>
          <w:rFonts w:ascii="宋体" w:hAnsi="宋体"/>
          <w:sz w:val="24"/>
        </w:rPr>
      </w:pPr>
    </w:p>
    <w:p w14:paraId="085AFC7A" w14:textId="77777777" w:rsidR="00000000" w:rsidRDefault="007478C2">
      <w:pPr>
        <w:pStyle w:val="Heading2"/>
        <w:rPr>
          <w:rFonts w:ascii="宋体" w:hAnsi="宋体"/>
        </w:rPr>
      </w:pPr>
      <w:bookmarkStart w:id="251" w:name="_Toc8777"/>
      <w:bookmarkStart w:id="252" w:name="_Toc11539"/>
      <w:bookmarkStart w:id="253" w:name="_Toc101344071"/>
      <w:r>
        <w:rPr>
          <w:rFonts w:ascii="宋体" w:hAnsi="宋体" w:hint="eastAsia"/>
        </w:rPr>
        <w:t>10.9</w:t>
      </w:r>
      <w:r>
        <w:rPr>
          <w:rFonts w:ascii="宋体" w:hAnsi="宋体" w:hint="eastAsia"/>
        </w:rPr>
        <w:t>投资组合报告附注</w:t>
      </w:r>
      <w:bookmarkEnd w:id="251"/>
      <w:bookmarkEnd w:id="252"/>
      <w:bookmarkEnd w:id="253"/>
    </w:p>
    <w:p w14:paraId="25948301" w14:textId="77777777" w:rsidR="00000000" w:rsidRDefault="007478C2">
      <w:pPr>
        <w:outlineLvl w:val="2"/>
      </w:pPr>
      <w:r>
        <w:rPr>
          <w:rFonts w:ascii="宋体" w:hAnsi="宋体" w:hint="eastAsia"/>
          <w:b/>
          <w:sz w:val="24"/>
        </w:rPr>
        <w:t>10.9.1</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3B4E4F0B" w14:textId="77777777">
        <w:trPr>
          <w:trHeight w:val="373"/>
        </w:trPr>
        <w:tc>
          <w:tcPr>
            <w:tcW w:w="8522" w:type="dxa"/>
          </w:tcPr>
          <w:p w14:paraId="4D72770F" w14:textId="77777777" w:rsidR="00000000" w:rsidRDefault="007478C2">
            <w:pPr>
              <w:rPr>
                <w:sz w:val="18"/>
              </w:rPr>
            </w:pPr>
            <w:r>
              <w:rPr>
                <w:rFonts w:ascii="宋体" w:hAnsi="宋体" w:hint="eastAsia"/>
                <w:sz w:val="24"/>
              </w:rPr>
              <w:t>基金计价方法说明。</w:t>
            </w:r>
            <w:r>
              <w:rPr>
                <w:rFonts w:ascii="宋体" w:hAnsi="宋体" w:hint="eastAsia"/>
                <w:kern w:val="0"/>
                <w:sz w:val="18"/>
              </w:rPr>
              <w:t>（</w:t>
            </w:r>
            <w:r>
              <w:rPr>
                <w:rFonts w:ascii="宋体" w:hAnsi="宋体" w:hint="eastAsia"/>
                <w:kern w:val="0"/>
                <w:sz w:val="18"/>
              </w:rPr>
              <w:t>1587</w:t>
            </w:r>
            <w:r>
              <w:rPr>
                <w:rFonts w:ascii="宋体" w:hAnsi="宋体" w:hint="eastAsia"/>
                <w:kern w:val="0"/>
                <w:sz w:val="18"/>
              </w:rPr>
              <w:t>）</w:t>
            </w:r>
          </w:p>
        </w:tc>
      </w:tr>
    </w:tbl>
    <w:p w14:paraId="463B359B" w14:textId="77777777" w:rsidR="00000000" w:rsidRDefault="007478C2">
      <w:pPr>
        <w:ind w:leftChars="50" w:left="105"/>
        <w:rPr>
          <w:rFonts w:ascii="宋体" w:hAnsi="宋体"/>
          <w:sz w:val="24"/>
        </w:rPr>
      </w:pPr>
    </w:p>
    <w:p w14:paraId="688468A0" w14:textId="77777777" w:rsidR="00000000" w:rsidRDefault="007478C2">
      <w:pPr>
        <w:outlineLvl w:val="2"/>
        <w:rPr>
          <w:rFonts w:ascii="宋体" w:hAnsi="宋体"/>
          <w:b/>
          <w:sz w:val="24"/>
        </w:rPr>
      </w:pPr>
      <w:r>
        <w:rPr>
          <w:rFonts w:ascii="宋体" w:hAnsi="宋体" w:hint="eastAsia"/>
          <w:b/>
          <w:sz w:val="24"/>
        </w:rPr>
        <w:t>10.9.2</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5D760148" w14:textId="77777777">
        <w:trPr>
          <w:trHeight w:val="373"/>
        </w:trPr>
        <w:tc>
          <w:tcPr>
            <w:tcW w:w="8522" w:type="dxa"/>
          </w:tcPr>
          <w:p w14:paraId="3AAEC2DA" w14:textId="77777777" w:rsidR="00000000" w:rsidRDefault="007478C2">
            <w:pPr>
              <w:rPr>
                <w:sz w:val="18"/>
              </w:rPr>
            </w:pPr>
            <w:r>
              <w:rPr>
                <w:rFonts w:ascii="宋体" w:hAnsi="宋体" w:hint="eastAsia"/>
                <w:sz w:val="24"/>
              </w:rPr>
              <w:t>声明本基金投资的前十名证券的发行主体本期是否出现被监管部门立案调查，或在报告编制日前一年内受到公开谴责、处罚的情形。如是，还</w:t>
            </w:r>
            <w:r>
              <w:rPr>
                <w:rFonts w:ascii="宋体" w:hAnsi="宋体"/>
                <w:sz w:val="24"/>
              </w:rPr>
              <w:t>应对</w:t>
            </w:r>
            <w:r>
              <w:rPr>
                <w:rFonts w:ascii="宋体" w:hAnsi="宋体" w:hint="eastAsia"/>
                <w:sz w:val="24"/>
              </w:rPr>
              <w:t>相关证券</w:t>
            </w:r>
            <w:r>
              <w:rPr>
                <w:rFonts w:ascii="宋体" w:hAnsi="宋体"/>
                <w:sz w:val="24"/>
              </w:rPr>
              <w:t>的投资决策程序</w:t>
            </w:r>
            <w:r>
              <w:rPr>
                <w:rFonts w:ascii="宋体" w:hAnsi="宋体" w:hint="eastAsia"/>
                <w:sz w:val="24"/>
              </w:rPr>
              <w:t>做出</w:t>
            </w:r>
            <w:r>
              <w:rPr>
                <w:rFonts w:ascii="宋体" w:hAnsi="宋体"/>
                <w:sz w:val="24"/>
              </w:rPr>
              <w:t>说明</w:t>
            </w:r>
            <w:r>
              <w:rPr>
                <w:rFonts w:ascii="宋体" w:hAnsi="宋体" w:hint="eastAsia"/>
                <w:sz w:val="24"/>
              </w:rPr>
              <w:t>。</w:t>
            </w:r>
            <w:r>
              <w:rPr>
                <w:rFonts w:ascii="宋体" w:hAnsi="宋体" w:hint="eastAsia"/>
                <w:kern w:val="0"/>
                <w:sz w:val="18"/>
              </w:rPr>
              <w:t>（</w:t>
            </w:r>
            <w:r>
              <w:rPr>
                <w:rFonts w:ascii="宋体" w:hAnsi="宋体" w:hint="eastAsia"/>
                <w:kern w:val="0"/>
                <w:sz w:val="18"/>
              </w:rPr>
              <w:t>1597</w:t>
            </w:r>
            <w:r>
              <w:rPr>
                <w:rFonts w:ascii="宋体" w:hAnsi="宋体" w:hint="eastAsia"/>
                <w:kern w:val="0"/>
                <w:sz w:val="18"/>
              </w:rPr>
              <w:t>）</w:t>
            </w:r>
          </w:p>
        </w:tc>
      </w:tr>
    </w:tbl>
    <w:p w14:paraId="131C0A11" w14:textId="77777777" w:rsidR="00000000" w:rsidRDefault="007478C2">
      <w:pPr>
        <w:ind w:leftChars="50" w:left="105"/>
        <w:rPr>
          <w:rFonts w:ascii="宋体" w:hAnsi="宋体"/>
          <w:sz w:val="24"/>
        </w:rPr>
      </w:pPr>
    </w:p>
    <w:p w14:paraId="35BAD8A9" w14:textId="77777777" w:rsidR="00000000" w:rsidRDefault="007478C2">
      <w:pPr>
        <w:outlineLvl w:val="2"/>
        <w:rPr>
          <w:rFonts w:ascii="宋体" w:hAnsi="宋体"/>
          <w:b/>
          <w:color w:val="000000"/>
          <w:sz w:val="24"/>
        </w:rPr>
      </w:pPr>
      <w:r>
        <w:rPr>
          <w:rFonts w:ascii="宋体" w:hAnsi="宋体" w:hint="eastAsia"/>
          <w:b/>
          <w:color w:val="000000"/>
          <w:sz w:val="24"/>
        </w:rPr>
        <w:t xml:space="preserve">10.9.3 </w:t>
      </w:r>
      <w:r>
        <w:rPr>
          <w:rFonts w:ascii="宋体" w:hAnsi="宋体" w:hint="eastAsia"/>
          <w:b/>
          <w:color w:val="000000"/>
          <w:sz w:val="24"/>
        </w:rPr>
        <w:t>期末其他各项资产构成</w:t>
      </w:r>
    </w:p>
    <w:p w14:paraId="5C16A4DC" w14:textId="77777777" w:rsidR="00000000" w:rsidRDefault="007478C2">
      <w:pPr>
        <w:wordWrap w:val="0"/>
        <w:spacing w:line="360" w:lineRule="auto"/>
        <w:jc w:val="right"/>
        <w:rPr>
          <w:rFonts w:ascii="宋体" w:hAnsi="宋体"/>
          <w:color w:val="FF0000"/>
          <w:sz w:val="24"/>
        </w:rPr>
      </w:pPr>
      <w:r>
        <w:rPr>
          <w:rFonts w:ascii="宋体" w:hAnsi="宋体" w:hint="eastAsia"/>
          <w:sz w:val="24"/>
        </w:rPr>
        <w:t>单位：</w:t>
      </w:r>
      <w:r>
        <w:rPr>
          <w:rFonts w:ascii="宋体" w:hAnsi="宋体" w:hint="eastAsia"/>
          <w:color w:val="FF0000"/>
          <w:sz w:val="24"/>
        </w:rPr>
        <w:t xml:space="preserve">  </w:t>
      </w:r>
    </w:p>
    <w:tbl>
      <w:tblPr>
        <w:tblW w:w="0" w:type="auto"/>
        <w:tblInd w:w="-16" w:type="dxa"/>
        <w:tblLayout w:type="fixed"/>
        <w:tblCellMar>
          <w:left w:w="0" w:type="dxa"/>
          <w:right w:w="0" w:type="dxa"/>
        </w:tblCellMar>
        <w:tblLook w:val="0000" w:firstRow="0" w:lastRow="0" w:firstColumn="0" w:lastColumn="0" w:noHBand="0" w:noVBand="0"/>
      </w:tblPr>
      <w:tblGrid>
        <w:gridCol w:w="772"/>
        <w:gridCol w:w="4204"/>
        <w:gridCol w:w="3893"/>
      </w:tblGrid>
      <w:tr w:rsidR="00000000" w14:paraId="2FA823D7" w14:textId="77777777">
        <w:trPr>
          <w:trHeight w:val="285"/>
        </w:trPr>
        <w:tc>
          <w:tcPr>
            <w:tcW w:w="772" w:type="dxa"/>
            <w:tcBorders>
              <w:top w:val="single" w:sz="4" w:space="0" w:color="auto"/>
              <w:left w:val="single" w:sz="4" w:space="0" w:color="auto"/>
              <w:bottom w:val="single" w:sz="4" w:space="0" w:color="auto"/>
              <w:right w:val="single" w:sz="4" w:space="0" w:color="auto"/>
            </w:tcBorders>
          </w:tcPr>
          <w:p w14:paraId="6BBF611D" w14:textId="77777777" w:rsidR="00000000" w:rsidRDefault="007478C2">
            <w:pPr>
              <w:jc w:val="center"/>
              <w:rPr>
                <w:rFonts w:ascii="宋体" w:hAnsi="宋体"/>
                <w:color w:val="000000"/>
                <w:sz w:val="24"/>
              </w:rPr>
            </w:pPr>
            <w:r>
              <w:rPr>
                <w:rFonts w:ascii="宋体" w:hAnsi="宋体" w:hint="eastAsia"/>
                <w:color w:val="000000"/>
                <w:sz w:val="24"/>
              </w:rPr>
              <w:t>序号</w:t>
            </w:r>
          </w:p>
        </w:tc>
        <w:tc>
          <w:tcPr>
            <w:tcW w:w="4204" w:type="dxa"/>
            <w:tcBorders>
              <w:top w:val="single" w:sz="4" w:space="0" w:color="auto"/>
              <w:left w:val="single" w:sz="4" w:space="0" w:color="auto"/>
              <w:bottom w:val="single" w:sz="4" w:space="0" w:color="auto"/>
              <w:right w:val="single" w:sz="4" w:space="0" w:color="auto"/>
            </w:tcBorders>
          </w:tcPr>
          <w:p w14:paraId="27FD8388" w14:textId="77777777" w:rsidR="00000000" w:rsidRDefault="007478C2">
            <w:pPr>
              <w:jc w:val="center"/>
              <w:rPr>
                <w:rFonts w:ascii="宋体" w:hAnsi="宋体"/>
                <w:color w:val="000000"/>
                <w:sz w:val="24"/>
              </w:rPr>
            </w:pPr>
            <w:r>
              <w:rPr>
                <w:rFonts w:ascii="宋体" w:hAnsi="宋体" w:hint="eastAsia"/>
                <w:color w:val="000000"/>
                <w:sz w:val="24"/>
              </w:rPr>
              <w:t>名称</w:t>
            </w:r>
          </w:p>
        </w:tc>
        <w:tc>
          <w:tcPr>
            <w:tcW w:w="3893"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3ABC4C2" w14:textId="77777777" w:rsidR="00000000" w:rsidRDefault="007478C2">
            <w:pPr>
              <w:jc w:val="center"/>
              <w:rPr>
                <w:rFonts w:ascii="宋体" w:hAnsi="宋体"/>
                <w:color w:val="000000"/>
                <w:sz w:val="24"/>
              </w:rPr>
            </w:pPr>
            <w:r>
              <w:rPr>
                <w:rFonts w:ascii="宋体" w:hAnsi="宋体" w:hint="eastAsia"/>
                <w:color w:val="000000"/>
                <w:sz w:val="24"/>
              </w:rPr>
              <w:t>金额</w:t>
            </w:r>
          </w:p>
        </w:tc>
      </w:tr>
      <w:tr w:rsidR="00000000" w14:paraId="2FBED22C" w14:textId="77777777">
        <w:trPr>
          <w:trHeight w:val="312"/>
        </w:trPr>
        <w:tc>
          <w:tcPr>
            <w:tcW w:w="772" w:type="dxa"/>
            <w:tcBorders>
              <w:top w:val="nil"/>
              <w:left w:val="single" w:sz="4" w:space="0" w:color="auto"/>
              <w:bottom w:val="single" w:sz="4" w:space="0" w:color="auto"/>
              <w:right w:val="single" w:sz="4" w:space="0" w:color="auto"/>
            </w:tcBorders>
          </w:tcPr>
          <w:p w14:paraId="6073AF05" w14:textId="77777777" w:rsidR="00000000" w:rsidRDefault="007478C2">
            <w:pPr>
              <w:jc w:val="center"/>
              <w:rPr>
                <w:rFonts w:ascii="宋体" w:hAnsi="宋体"/>
                <w:color w:val="000000"/>
                <w:sz w:val="24"/>
              </w:rPr>
            </w:pPr>
            <w:r>
              <w:rPr>
                <w:rFonts w:ascii="宋体" w:hAnsi="宋体" w:hint="eastAsia"/>
                <w:color w:val="000000"/>
                <w:sz w:val="24"/>
              </w:rPr>
              <w:t>1</w:t>
            </w:r>
          </w:p>
        </w:tc>
        <w:tc>
          <w:tcPr>
            <w:tcW w:w="4204" w:type="dxa"/>
            <w:tcBorders>
              <w:top w:val="nil"/>
              <w:left w:val="single" w:sz="4" w:space="0" w:color="auto"/>
              <w:bottom w:val="single" w:sz="4" w:space="0" w:color="auto"/>
              <w:right w:val="single" w:sz="4" w:space="0" w:color="auto"/>
            </w:tcBorders>
          </w:tcPr>
          <w:p w14:paraId="510E2A55" w14:textId="77777777" w:rsidR="00000000" w:rsidRDefault="007478C2">
            <w:pPr>
              <w:ind w:leftChars="50" w:left="105"/>
              <w:rPr>
                <w:rFonts w:ascii="宋体" w:hAnsi="宋体"/>
                <w:color w:val="000000"/>
                <w:sz w:val="24"/>
              </w:rPr>
            </w:pPr>
            <w:r>
              <w:rPr>
                <w:rFonts w:ascii="宋体" w:hAnsi="宋体" w:hint="eastAsia"/>
                <w:color w:val="000000"/>
                <w:sz w:val="24"/>
              </w:rPr>
              <w:t>存出保证金</w:t>
            </w:r>
          </w:p>
        </w:tc>
        <w:tc>
          <w:tcPr>
            <w:tcW w:w="3893" w:type="dxa"/>
            <w:tcBorders>
              <w:top w:val="nil"/>
              <w:left w:val="nil"/>
              <w:bottom w:val="single" w:sz="4" w:space="0" w:color="auto"/>
              <w:right w:val="single" w:sz="4" w:space="0" w:color="auto"/>
            </w:tcBorders>
            <w:tcMar>
              <w:top w:w="15" w:type="dxa"/>
              <w:left w:w="15" w:type="dxa"/>
              <w:bottom w:w="0" w:type="dxa"/>
              <w:right w:w="15" w:type="dxa"/>
            </w:tcMar>
            <w:vAlign w:val="bottom"/>
          </w:tcPr>
          <w:p w14:paraId="277ADEB7"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0591</w:t>
            </w:r>
            <w:r>
              <w:rPr>
                <w:rFonts w:ascii="宋体" w:hAnsi="宋体" w:hint="eastAsia"/>
                <w:color w:val="000000"/>
                <w:kern w:val="0"/>
                <w:sz w:val="18"/>
              </w:rPr>
              <w:t>）</w:t>
            </w:r>
          </w:p>
        </w:tc>
      </w:tr>
      <w:tr w:rsidR="00000000" w14:paraId="46429FDD" w14:textId="77777777">
        <w:trPr>
          <w:trHeight w:val="285"/>
        </w:trPr>
        <w:tc>
          <w:tcPr>
            <w:tcW w:w="772" w:type="dxa"/>
            <w:tcBorders>
              <w:top w:val="nil"/>
              <w:left w:val="single" w:sz="4" w:space="0" w:color="auto"/>
              <w:bottom w:val="single" w:sz="4" w:space="0" w:color="auto"/>
              <w:right w:val="single" w:sz="4" w:space="0" w:color="auto"/>
            </w:tcBorders>
          </w:tcPr>
          <w:p w14:paraId="4691A498" w14:textId="77777777" w:rsidR="00000000" w:rsidRDefault="007478C2">
            <w:pPr>
              <w:jc w:val="center"/>
              <w:rPr>
                <w:rFonts w:ascii="宋体" w:hAnsi="宋体"/>
                <w:color w:val="000000"/>
                <w:sz w:val="24"/>
              </w:rPr>
            </w:pPr>
            <w:r>
              <w:rPr>
                <w:rFonts w:ascii="宋体" w:hAnsi="宋体" w:hint="eastAsia"/>
                <w:color w:val="000000"/>
                <w:sz w:val="24"/>
              </w:rPr>
              <w:t>2</w:t>
            </w:r>
          </w:p>
        </w:tc>
        <w:tc>
          <w:tcPr>
            <w:tcW w:w="4204" w:type="dxa"/>
            <w:tcBorders>
              <w:top w:val="nil"/>
              <w:left w:val="single" w:sz="4" w:space="0" w:color="auto"/>
              <w:bottom w:val="single" w:sz="4" w:space="0" w:color="auto"/>
              <w:right w:val="single" w:sz="4" w:space="0" w:color="auto"/>
            </w:tcBorders>
          </w:tcPr>
          <w:p w14:paraId="5C64476A" w14:textId="77777777" w:rsidR="00000000" w:rsidRDefault="007478C2">
            <w:pPr>
              <w:ind w:leftChars="50" w:left="105"/>
              <w:rPr>
                <w:rFonts w:ascii="宋体" w:hAnsi="宋体"/>
                <w:color w:val="000000"/>
                <w:sz w:val="24"/>
              </w:rPr>
            </w:pPr>
            <w:r>
              <w:rPr>
                <w:rFonts w:ascii="宋体" w:hAnsi="宋体" w:hint="eastAsia"/>
                <w:color w:val="000000"/>
                <w:sz w:val="24"/>
              </w:rPr>
              <w:t>应收清算款</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0E149271" w14:textId="77777777" w:rsidR="00000000" w:rsidRDefault="007478C2">
            <w:pPr>
              <w:jc w:val="right"/>
              <w:rPr>
                <w:rFonts w:ascii="宋体" w:hAnsi="宋体" w:hint="eastAsia"/>
                <w:color w:val="000000"/>
                <w:kern w:val="0"/>
                <w:sz w:val="18"/>
              </w:rPr>
            </w:pPr>
            <w:r>
              <w:rPr>
                <w:rFonts w:hint="eastAsia"/>
                <w:color w:val="000000"/>
                <w:sz w:val="18"/>
              </w:rPr>
              <w:t>（</w:t>
            </w:r>
            <w:r>
              <w:rPr>
                <w:rFonts w:hint="eastAsia"/>
                <w:color w:val="000000"/>
                <w:sz w:val="18"/>
              </w:rPr>
              <w:t>0598</w:t>
            </w:r>
            <w:r>
              <w:rPr>
                <w:rFonts w:hint="eastAsia"/>
                <w:color w:val="000000"/>
                <w:sz w:val="18"/>
              </w:rPr>
              <w:t>）</w:t>
            </w:r>
          </w:p>
        </w:tc>
      </w:tr>
      <w:tr w:rsidR="00000000" w14:paraId="6C5F4C8D" w14:textId="77777777">
        <w:trPr>
          <w:trHeight w:val="285"/>
        </w:trPr>
        <w:tc>
          <w:tcPr>
            <w:tcW w:w="772" w:type="dxa"/>
            <w:tcBorders>
              <w:top w:val="nil"/>
              <w:left w:val="single" w:sz="4" w:space="0" w:color="auto"/>
              <w:bottom w:val="single" w:sz="4" w:space="0" w:color="auto"/>
              <w:right w:val="single" w:sz="4" w:space="0" w:color="auto"/>
            </w:tcBorders>
          </w:tcPr>
          <w:p w14:paraId="04FBBE93" w14:textId="77777777" w:rsidR="00000000" w:rsidRDefault="007478C2">
            <w:pPr>
              <w:jc w:val="center"/>
              <w:rPr>
                <w:rFonts w:ascii="宋体" w:hAnsi="宋体"/>
                <w:color w:val="000000"/>
                <w:sz w:val="24"/>
              </w:rPr>
            </w:pPr>
            <w:r>
              <w:rPr>
                <w:rFonts w:ascii="宋体" w:hAnsi="宋体" w:hint="eastAsia"/>
                <w:color w:val="000000"/>
                <w:sz w:val="24"/>
              </w:rPr>
              <w:t>3</w:t>
            </w:r>
          </w:p>
        </w:tc>
        <w:tc>
          <w:tcPr>
            <w:tcW w:w="4204" w:type="dxa"/>
            <w:tcBorders>
              <w:top w:val="nil"/>
              <w:left w:val="single" w:sz="4" w:space="0" w:color="auto"/>
              <w:bottom w:val="single" w:sz="4" w:space="0" w:color="auto"/>
              <w:right w:val="single" w:sz="4" w:space="0" w:color="auto"/>
            </w:tcBorders>
          </w:tcPr>
          <w:p w14:paraId="48CAC659" w14:textId="77777777" w:rsidR="00000000" w:rsidRDefault="007478C2">
            <w:pPr>
              <w:ind w:leftChars="50" w:left="105"/>
              <w:rPr>
                <w:rFonts w:ascii="宋体" w:hAnsi="宋体"/>
                <w:color w:val="000000"/>
                <w:sz w:val="24"/>
              </w:rPr>
            </w:pPr>
            <w:r>
              <w:rPr>
                <w:rFonts w:ascii="宋体" w:hAnsi="宋体" w:hint="eastAsia"/>
                <w:color w:val="000000"/>
                <w:sz w:val="24"/>
              </w:rPr>
              <w:t>应收利息</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26281FF9"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0599</w:t>
            </w:r>
            <w:r>
              <w:rPr>
                <w:rFonts w:ascii="宋体" w:hAnsi="宋体" w:hint="eastAsia"/>
                <w:color w:val="000000"/>
                <w:kern w:val="0"/>
                <w:sz w:val="18"/>
              </w:rPr>
              <w:t>）</w:t>
            </w:r>
          </w:p>
        </w:tc>
      </w:tr>
      <w:tr w:rsidR="00000000" w14:paraId="0C6CE363" w14:textId="77777777">
        <w:trPr>
          <w:trHeight w:val="285"/>
        </w:trPr>
        <w:tc>
          <w:tcPr>
            <w:tcW w:w="772" w:type="dxa"/>
            <w:tcBorders>
              <w:top w:val="nil"/>
              <w:left w:val="single" w:sz="4" w:space="0" w:color="auto"/>
              <w:bottom w:val="single" w:sz="4" w:space="0" w:color="auto"/>
              <w:right w:val="single" w:sz="4" w:space="0" w:color="auto"/>
            </w:tcBorders>
          </w:tcPr>
          <w:p w14:paraId="1F08A6CD" w14:textId="77777777" w:rsidR="00000000" w:rsidRDefault="007478C2">
            <w:pPr>
              <w:jc w:val="center"/>
              <w:rPr>
                <w:rFonts w:ascii="宋体" w:hAnsi="宋体"/>
                <w:color w:val="000000"/>
                <w:sz w:val="24"/>
              </w:rPr>
            </w:pPr>
            <w:r>
              <w:rPr>
                <w:rFonts w:ascii="宋体" w:hAnsi="宋体" w:hint="eastAsia"/>
                <w:color w:val="000000"/>
                <w:sz w:val="24"/>
              </w:rPr>
              <w:t>4</w:t>
            </w:r>
          </w:p>
        </w:tc>
        <w:tc>
          <w:tcPr>
            <w:tcW w:w="4204" w:type="dxa"/>
            <w:tcBorders>
              <w:top w:val="nil"/>
              <w:left w:val="single" w:sz="4" w:space="0" w:color="auto"/>
              <w:bottom w:val="single" w:sz="4" w:space="0" w:color="auto"/>
              <w:right w:val="single" w:sz="4" w:space="0" w:color="auto"/>
            </w:tcBorders>
          </w:tcPr>
          <w:p w14:paraId="29F3B767" w14:textId="77777777" w:rsidR="00000000" w:rsidRDefault="007478C2">
            <w:pPr>
              <w:ind w:leftChars="50" w:left="105"/>
              <w:rPr>
                <w:rFonts w:ascii="宋体" w:hAnsi="宋体"/>
                <w:color w:val="000000"/>
                <w:sz w:val="24"/>
              </w:rPr>
            </w:pPr>
            <w:r>
              <w:rPr>
                <w:rFonts w:ascii="宋体" w:hAnsi="宋体" w:hint="eastAsia"/>
                <w:color w:val="000000"/>
                <w:sz w:val="24"/>
              </w:rPr>
              <w:t>应收申购款</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05CFB55A"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0601</w:t>
            </w:r>
            <w:r>
              <w:rPr>
                <w:rFonts w:ascii="宋体" w:hAnsi="宋体" w:hint="eastAsia"/>
                <w:color w:val="000000"/>
                <w:kern w:val="0"/>
                <w:sz w:val="18"/>
              </w:rPr>
              <w:t>）</w:t>
            </w:r>
          </w:p>
        </w:tc>
      </w:tr>
      <w:tr w:rsidR="00000000" w14:paraId="32331BBA" w14:textId="77777777">
        <w:trPr>
          <w:trHeight w:val="285"/>
        </w:trPr>
        <w:tc>
          <w:tcPr>
            <w:tcW w:w="772" w:type="dxa"/>
            <w:tcBorders>
              <w:top w:val="nil"/>
              <w:left w:val="single" w:sz="4" w:space="0" w:color="auto"/>
              <w:bottom w:val="single" w:sz="4" w:space="0" w:color="auto"/>
              <w:right w:val="single" w:sz="4" w:space="0" w:color="auto"/>
            </w:tcBorders>
          </w:tcPr>
          <w:p w14:paraId="485C0E74" w14:textId="77777777" w:rsidR="00000000" w:rsidRDefault="007478C2">
            <w:pPr>
              <w:jc w:val="center"/>
              <w:rPr>
                <w:rFonts w:ascii="宋体" w:hAnsi="宋体"/>
                <w:color w:val="000000"/>
                <w:sz w:val="24"/>
              </w:rPr>
            </w:pPr>
            <w:r>
              <w:rPr>
                <w:rFonts w:ascii="宋体" w:hAnsi="宋体" w:hint="eastAsia"/>
                <w:color w:val="000000"/>
                <w:sz w:val="24"/>
              </w:rPr>
              <w:t>5</w:t>
            </w:r>
          </w:p>
        </w:tc>
        <w:tc>
          <w:tcPr>
            <w:tcW w:w="4204" w:type="dxa"/>
            <w:tcBorders>
              <w:top w:val="nil"/>
              <w:left w:val="single" w:sz="4" w:space="0" w:color="auto"/>
              <w:bottom w:val="single" w:sz="4" w:space="0" w:color="auto"/>
              <w:right w:val="single" w:sz="4" w:space="0" w:color="auto"/>
            </w:tcBorders>
          </w:tcPr>
          <w:p w14:paraId="0EA3488B" w14:textId="77777777" w:rsidR="00000000" w:rsidRDefault="007478C2">
            <w:pPr>
              <w:ind w:leftChars="50" w:left="105"/>
              <w:rPr>
                <w:rFonts w:ascii="宋体" w:hAnsi="宋体"/>
                <w:color w:val="000000"/>
                <w:sz w:val="24"/>
              </w:rPr>
            </w:pPr>
            <w:r>
              <w:rPr>
                <w:rFonts w:ascii="宋体" w:hAnsi="宋体" w:hint="eastAsia"/>
                <w:color w:val="000000"/>
                <w:sz w:val="24"/>
              </w:rPr>
              <w:t>其他应收款</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2922AC27"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1603</w:t>
            </w:r>
            <w:r>
              <w:rPr>
                <w:rFonts w:ascii="宋体" w:hAnsi="宋体" w:hint="eastAsia"/>
                <w:color w:val="000000"/>
                <w:kern w:val="0"/>
                <w:sz w:val="18"/>
              </w:rPr>
              <w:t>）</w:t>
            </w:r>
          </w:p>
        </w:tc>
      </w:tr>
      <w:tr w:rsidR="00000000" w14:paraId="5395462A" w14:textId="77777777">
        <w:trPr>
          <w:trHeight w:val="285"/>
        </w:trPr>
        <w:tc>
          <w:tcPr>
            <w:tcW w:w="772" w:type="dxa"/>
            <w:tcBorders>
              <w:top w:val="nil"/>
              <w:left w:val="single" w:sz="4" w:space="0" w:color="auto"/>
              <w:bottom w:val="single" w:sz="4" w:space="0" w:color="auto"/>
              <w:right w:val="single" w:sz="4" w:space="0" w:color="auto"/>
            </w:tcBorders>
          </w:tcPr>
          <w:p w14:paraId="6DBB73F4" w14:textId="77777777" w:rsidR="00000000" w:rsidRDefault="007478C2">
            <w:pPr>
              <w:jc w:val="center"/>
              <w:rPr>
                <w:rFonts w:ascii="宋体" w:hAnsi="宋体"/>
                <w:color w:val="000000"/>
                <w:sz w:val="24"/>
              </w:rPr>
            </w:pPr>
            <w:r>
              <w:rPr>
                <w:rFonts w:ascii="宋体" w:hAnsi="宋体" w:hint="eastAsia"/>
                <w:color w:val="000000"/>
                <w:sz w:val="24"/>
              </w:rPr>
              <w:t>6</w:t>
            </w:r>
          </w:p>
        </w:tc>
        <w:tc>
          <w:tcPr>
            <w:tcW w:w="4204" w:type="dxa"/>
            <w:tcBorders>
              <w:top w:val="nil"/>
              <w:left w:val="single" w:sz="4" w:space="0" w:color="auto"/>
              <w:bottom w:val="single" w:sz="4" w:space="0" w:color="auto"/>
              <w:right w:val="single" w:sz="4" w:space="0" w:color="auto"/>
            </w:tcBorders>
          </w:tcPr>
          <w:p w14:paraId="4B5C391F" w14:textId="77777777" w:rsidR="00000000" w:rsidRDefault="007478C2">
            <w:pPr>
              <w:ind w:leftChars="50" w:left="105"/>
              <w:rPr>
                <w:color w:val="000000"/>
                <w:sz w:val="18"/>
              </w:rPr>
            </w:pPr>
            <w:r>
              <w:rPr>
                <w:rFonts w:ascii="宋体" w:hAnsi="宋体" w:hint="eastAsia"/>
                <w:color w:val="000000"/>
                <w:sz w:val="24"/>
              </w:rPr>
              <w:t>待摊费用</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2C08403E"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1604</w:t>
            </w:r>
            <w:r>
              <w:rPr>
                <w:rFonts w:ascii="宋体" w:hAnsi="宋体" w:hint="eastAsia"/>
                <w:color w:val="000000"/>
                <w:kern w:val="0"/>
                <w:sz w:val="18"/>
              </w:rPr>
              <w:t>）</w:t>
            </w:r>
          </w:p>
        </w:tc>
      </w:tr>
      <w:tr w:rsidR="00000000" w14:paraId="7B999FEA" w14:textId="77777777">
        <w:trPr>
          <w:trHeight w:val="285"/>
        </w:trPr>
        <w:tc>
          <w:tcPr>
            <w:tcW w:w="772" w:type="dxa"/>
            <w:tcBorders>
              <w:top w:val="nil"/>
              <w:left w:val="single" w:sz="4" w:space="0" w:color="auto"/>
              <w:bottom w:val="single" w:sz="4" w:space="0" w:color="auto"/>
              <w:right w:val="single" w:sz="4" w:space="0" w:color="auto"/>
            </w:tcBorders>
          </w:tcPr>
          <w:p w14:paraId="20B1A994" w14:textId="77777777" w:rsidR="00000000" w:rsidRDefault="007478C2">
            <w:pPr>
              <w:jc w:val="center"/>
              <w:rPr>
                <w:rFonts w:ascii="宋体" w:hAnsi="宋体"/>
                <w:color w:val="000000"/>
                <w:sz w:val="24"/>
              </w:rPr>
            </w:pPr>
            <w:r>
              <w:rPr>
                <w:rFonts w:ascii="宋体" w:hAnsi="宋体"/>
                <w:color w:val="000000"/>
                <w:sz w:val="24"/>
              </w:rPr>
              <w:t>…</w:t>
            </w:r>
          </w:p>
        </w:tc>
        <w:tc>
          <w:tcPr>
            <w:tcW w:w="4204" w:type="dxa"/>
            <w:tcBorders>
              <w:top w:val="nil"/>
              <w:left w:val="single" w:sz="4" w:space="0" w:color="auto"/>
              <w:bottom w:val="single" w:sz="4" w:space="0" w:color="auto"/>
              <w:right w:val="single" w:sz="4" w:space="0" w:color="auto"/>
            </w:tcBorders>
          </w:tcPr>
          <w:p w14:paraId="5AC350F4"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1600</w:t>
            </w:r>
            <w:r>
              <w:rPr>
                <w:rFonts w:ascii="宋体" w:hAnsi="宋体" w:hint="eastAsia"/>
                <w:color w:val="000000"/>
                <w:kern w:val="0"/>
                <w:sz w:val="18"/>
              </w:rPr>
              <w:t>）</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120597B4"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1601</w:t>
            </w:r>
            <w:r>
              <w:rPr>
                <w:rFonts w:ascii="宋体" w:hAnsi="宋体" w:hint="eastAsia"/>
                <w:color w:val="000000"/>
                <w:kern w:val="0"/>
                <w:sz w:val="18"/>
              </w:rPr>
              <w:t>）</w:t>
            </w:r>
          </w:p>
        </w:tc>
      </w:tr>
      <w:tr w:rsidR="00000000" w14:paraId="470B0447" w14:textId="77777777">
        <w:trPr>
          <w:trHeight w:val="285"/>
        </w:trPr>
        <w:tc>
          <w:tcPr>
            <w:tcW w:w="772" w:type="dxa"/>
            <w:tcBorders>
              <w:top w:val="nil"/>
              <w:left w:val="single" w:sz="4" w:space="0" w:color="auto"/>
              <w:bottom w:val="single" w:sz="4" w:space="0" w:color="auto"/>
              <w:right w:val="single" w:sz="4" w:space="0" w:color="auto"/>
            </w:tcBorders>
          </w:tcPr>
          <w:p w14:paraId="4F98D7CE" w14:textId="77777777" w:rsidR="00000000" w:rsidRDefault="007478C2">
            <w:pPr>
              <w:jc w:val="center"/>
              <w:rPr>
                <w:rFonts w:ascii="宋体" w:hAnsi="宋体"/>
                <w:color w:val="000000"/>
                <w:sz w:val="24"/>
              </w:rPr>
            </w:pPr>
          </w:p>
        </w:tc>
        <w:tc>
          <w:tcPr>
            <w:tcW w:w="4204" w:type="dxa"/>
            <w:tcBorders>
              <w:top w:val="nil"/>
              <w:left w:val="single" w:sz="4" w:space="0" w:color="auto"/>
              <w:bottom w:val="single" w:sz="4" w:space="0" w:color="auto"/>
              <w:right w:val="single" w:sz="4" w:space="0" w:color="auto"/>
            </w:tcBorders>
          </w:tcPr>
          <w:p w14:paraId="359BE728" w14:textId="77777777" w:rsidR="00000000" w:rsidRDefault="007478C2">
            <w:pPr>
              <w:ind w:leftChars="50" w:left="105"/>
              <w:rPr>
                <w:rFonts w:ascii="宋体" w:hAnsi="宋体"/>
                <w:color w:val="000000"/>
                <w:sz w:val="24"/>
              </w:rPr>
            </w:pP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38FFC3E5" w14:textId="77777777" w:rsidR="00000000" w:rsidRDefault="007478C2">
            <w:pPr>
              <w:jc w:val="right"/>
              <w:rPr>
                <w:rFonts w:ascii="宋体" w:hAnsi="宋体"/>
                <w:color w:val="000000"/>
                <w:kern w:val="0"/>
                <w:sz w:val="18"/>
              </w:rPr>
            </w:pPr>
          </w:p>
        </w:tc>
      </w:tr>
      <w:tr w:rsidR="00000000" w14:paraId="59FB6C4C" w14:textId="77777777">
        <w:trPr>
          <w:trHeight w:val="285"/>
        </w:trPr>
        <w:tc>
          <w:tcPr>
            <w:tcW w:w="772" w:type="dxa"/>
            <w:tcBorders>
              <w:top w:val="nil"/>
              <w:left w:val="single" w:sz="4" w:space="0" w:color="auto"/>
              <w:bottom w:val="single" w:sz="4" w:space="0" w:color="auto"/>
              <w:right w:val="single" w:sz="4" w:space="0" w:color="auto"/>
            </w:tcBorders>
          </w:tcPr>
          <w:p w14:paraId="0CAFFAB4" w14:textId="77777777" w:rsidR="00000000" w:rsidRDefault="007478C2">
            <w:pPr>
              <w:jc w:val="center"/>
              <w:rPr>
                <w:rFonts w:ascii="宋体" w:hAnsi="宋体"/>
                <w:color w:val="000000"/>
                <w:sz w:val="24"/>
              </w:rPr>
            </w:pPr>
            <w:r>
              <w:rPr>
                <w:rFonts w:ascii="宋体" w:hAnsi="宋体" w:hint="eastAsia"/>
                <w:color w:val="000000"/>
                <w:sz w:val="24"/>
              </w:rPr>
              <w:t>N-1</w:t>
            </w:r>
          </w:p>
        </w:tc>
        <w:tc>
          <w:tcPr>
            <w:tcW w:w="4204" w:type="dxa"/>
            <w:tcBorders>
              <w:top w:val="nil"/>
              <w:left w:val="single" w:sz="4" w:space="0" w:color="auto"/>
              <w:bottom w:val="single" w:sz="4" w:space="0" w:color="auto"/>
              <w:right w:val="single" w:sz="4" w:space="0" w:color="auto"/>
            </w:tcBorders>
          </w:tcPr>
          <w:p w14:paraId="563175E0" w14:textId="77777777" w:rsidR="00000000" w:rsidRDefault="007478C2">
            <w:pPr>
              <w:ind w:leftChars="50" w:left="105"/>
              <w:rPr>
                <w:rFonts w:ascii="宋体" w:hAnsi="宋体"/>
                <w:color w:val="000000"/>
                <w:sz w:val="24"/>
              </w:rPr>
            </w:pPr>
            <w:r>
              <w:rPr>
                <w:rFonts w:ascii="宋体" w:hAnsi="宋体" w:hint="eastAsia"/>
                <w:color w:val="000000"/>
                <w:sz w:val="24"/>
              </w:rPr>
              <w:t>其他</w:t>
            </w:r>
          </w:p>
        </w:tc>
        <w:tc>
          <w:tcPr>
            <w:tcW w:w="3893" w:type="dxa"/>
            <w:tcBorders>
              <w:top w:val="nil"/>
              <w:left w:val="nil"/>
              <w:bottom w:val="single" w:sz="4" w:space="0" w:color="auto"/>
              <w:right w:val="single" w:sz="4" w:space="0" w:color="auto"/>
            </w:tcBorders>
            <w:tcMar>
              <w:top w:w="15" w:type="dxa"/>
              <w:left w:w="15" w:type="dxa"/>
              <w:bottom w:w="0" w:type="dxa"/>
              <w:right w:w="15" w:type="dxa"/>
            </w:tcMar>
          </w:tcPr>
          <w:p w14:paraId="4283EBD7"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1605</w:t>
            </w:r>
            <w:r>
              <w:rPr>
                <w:rFonts w:ascii="宋体" w:hAnsi="宋体" w:hint="eastAsia"/>
                <w:color w:val="000000"/>
                <w:kern w:val="0"/>
                <w:sz w:val="18"/>
              </w:rPr>
              <w:t>）</w:t>
            </w:r>
          </w:p>
        </w:tc>
      </w:tr>
      <w:tr w:rsidR="00000000" w14:paraId="6D58B963" w14:textId="77777777">
        <w:trPr>
          <w:trHeight w:val="285"/>
        </w:trPr>
        <w:tc>
          <w:tcPr>
            <w:tcW w:w="772" w:type="dxa"/>
            <w:tcBorders>
              <w:top w:val="single" w:sz="4" w:space="0" w:color="auto"/>
              <w:left w:val="single" w:sz="4" w:space="0" w:color="auto"/>
              <w:bottom w:val="single" w:sz="4" w:space="0" w:color="auto"/>
              <w:right w:val="single" w:sz="4" w:space="0" w:color="auto"/>
            </w:tcBorders>
          </w:tcPr>
          <w:p w14:paraId="1D768D9B" w14:textId="77777777" w:rsidR="00000000" w:rsidRDefault="007478C2">
            <w:pPr>
              <w:jc w:val="center"/>
              <w:rPr>
                <w:rFonts w:ascii="宋体" w:hAnsi="宋体"/>
                <w:color w:val="000000"/>
                <w:sz w:val="24"/>
              </w:rPr>
            </w:pPr>
            <w:r>
              <w:rPr>
                <w:rFonts w:ascii="宋体" w:hAnsi="宋体" w:hint="eastAsia"/>
                <w:color w:val="000000"/>
                <w:sz w:val="24"/>
              </w:rPr>
              <w:t>N</w:t>
            </w:r>
          </w:p>
        </w:tc>
        <w:tc>
          <w:tcPr>
            <w:tcW w:w="4204" w:type="dxa"/>
            <w:tcBorders>
              <w:top w:val="single" w:sz="4" w:space="0" w:color="auto"/>
              <w:left w:val="single" w:sz="4" w:space="0" w:color="auto"/>
              <w:bottom w:val="single" w:sz="4" w:space="0" w:color="auto"/>
              <w:right w:val="single" w:sz="4" w:space="0" w:color="auto"/>
            </w:tcBorders>
          </w:tcPr>
          <w:p w14:paraId="68233FA9" w14:textId="77777777" w:rsidR="00000000" w:rsidRDefault="007478C2">
            <w:pPr>
              <w:ind w:leftChars="50" w:left="105"/>
              <w:rPr>
                <w:rFonts w:ascii="宋体" w:hAnsi="宋体"/>
                <w:color w:val="000000"/>
                <w:sz w:val="24"/>
              </w:rPr>
            </w:pPr>
            <w:r>
              <w:rPr>
                <w:rFonts w:ascii="宋体" w:hAnsi="宋体" w:hint="eastAsia"/>
                <w:color w:val="000000"/>
                <w:sz w:val="24"/>
              </w:rPr>
              <w:t>合计</w:t>
            </w:r>
          </w:p>
        </w:tc>
        <w:tc>
          <w:tcPr>
            <w:tcW w:w="3893"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B4E13C2" w14:textId="77777777" w:rsidR="00000000" w:rsidRDefault="007478C2">
            <w:pPr>
              <w:jc w:val="right"/>
              <w:rPr>
                <w:rFonts w:ascii="宋体" w:hAnsi="宋体"/>
                <w:color w:val="000000"/>
                <w:kern w:val="0"/>
                <w:sz w:val="18"/>
              </w:rPr>
            </w:pPr>
            <w:r>
              <w:rPr>
                <w:rFonts w:ascii="宋体" w:hAnsi="宋体" w:hint="eastAsia"/>
                <w:color w:val="000000"/>
                <w:kern w:val="0"/>
                <w:sz w:val="18"/>
              </w:rPr>
              <w:t>（</w:t>
            </w:r>
            <w:r>
              <w:rPr>
                <w:rFonts w:ascii="宋体" w:hAnsi="宋体" w:hint="eastAsia"/>
                <w:color w:val="000000"/>
                <w:kern w:val="0"/>
                <w:sz w:val="18"/>
              </w:rPr>
              <w:t>1606</w:t>
            </w:r>
            <w:r>
              <w:rPr>
                <w:rFonts w:ascii="宋体" w:hAnsi="宋体" w:hint="eastAsia"/>
                <w:color w:val="000000"/>
                <w:kern w:val="0"/>
                <w:sz w:val="18"/>
              </w:rPr>
              <w:t>）</w:t>
            </w:r>
          </w:p>
        </w:tc>
      </w:tr>
    </w:tbl>
    <w:p w14:paraId="7FCD08D7" w14:textId="77777777" w:rsidR="00000000" w:rsidRDefault="007478C2">
      <w:pPr>
        <w:rPr>
          <w:color w:val="000000"/>
          <w:sz w:val="18"/>
        </w:rPr>
      </w:pPr>
      <w:r>
        <w:rPr>
          <w:rFonts w:ascii="宋体" w:hAnsi="宋体" w:hint="eastAsia"/>
          <w:sz w:val="24"/>
        </w:rPr>
        <w:t>注：</w:t>
      </w:r>
      <w:r>
        <w:rPr>
          <w:rFonts w:ascii="宋体" w:hAnsi="宋体" w:hint="eastAsia"/>
          <w:kern w:val="0"/>
          <w:sz w:val="18"/>
        </w:rPr>
        <w:t>（</w:t>
      </w:r>
      <w:r>
        <w:rPr>
          <w:rFonts w:ascii="宋体" w:hAnsi="宋体" w:hint="eastAsia"/>
          <w:kern w:val="0"/>
          <w:sz w:val="18"/>
        </w:rPr>
        <w:t>1607</w:t>
      </w:r>
      <w:r>
        <w:rPr>
          <w:rFonts w:ascii="宋体" w:hAnsi="宋体" w:hint="eastAsia"/>
          <w:kern w:val="0"/>
          <w:sz w:val="18"/>
        </w:rPr>
        <w:t>）</w:t>
      </w:r>
    </w:p>
    <w:p w14:paraId="77D9264D" w14:textId="77777777" w:rsidR="00000000" w:rsidRDefault="007478C2">
      <w:pPr>
        <w:rPr>
          <w:rFonts w:ascii="宋体" w:hAnsi="宋体"/>
          <w:sz w:val="24"/>
        </w:rPr>
      </w:pPr>
    </w:p>
    <w:p w14:paraId="609F3E19" w14:textId="77777777" w:rsidR="00000000" w:rsidRDefault="007478C2">
      <w:pPr>
        <w:outlineLvl w:val="2"/>
        <w:rPr>
          <w:rFonts w:ascii="宋体" w:hAnsi="宋体"/>
          <w:b/>
          <w:sz w:val="24"/>
        </w:rPr>
      </w:pPr>
      <w:r>
        <w:rPr>
          <w:rFonts w:ascii="宋体" w:hAnsi="宋体" w:hint="eastAsia"/>
          <w:b/>
          <w:sz w:val="24"/>
        </w:rPr>
        <w:t>10.</w:t>
      </w:r>
      <w:r>
        <w:rPr>
          <w:rFonts w:ascii="宋体" w:hAnsi="宋体"/>
          <w:b/>
          <w:sz w:val="24"/>
        </w:rPr>
        <w:t>9</w:t>
      </w:r>
      <w:r>
        <w:rPr>
          <w:rFonts w:ascii="宋体" w:hAnsi="宋体" w:hint="eastAsia"/>
          <w:b/>
          <w:sz w:val="24"/>
        </w:rPr>
        <w:t>.4</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000000" w14:paraId="19E7EF21" w14:textId="77777777">
        <w:trPr>
          <w:trHeight w:val="329"/>
        </w:trPr>
        <w:tc>
          <w:tcPr>
            <w:tcW w:w="8568" w:type="dxa"/>
          </w:tcPr>
          <w:p w14:paraId="581E3519" w14:textId="77777777" w:rsidR="00000000" w:rsidRDefault="007478C2">
            <w:pPr>
              <w:ind w:leftChars="50" w:left="105"/>
              <w:rPr>
                <w:rFonts w:ascii="宋体" w:hAnsi="宋体"/>
                <w:sz w:val="24"/>
              </w:rPr>
            </w:pPr>
            <w:r>
              <w:rPr>
                <w:rFonts w:ascii="宋体" w:hAnsi="宋体" w:hint="eastAsia"/>
                <w:sz w:val="24"/>
              </w:rPr>
              <w:t>投资组合报告附注的其他文字描述部分。</w:t>
            </w:r>
          </w:p>
        </w:tc>
      </w:tr>
    </w:tbl>
    <w:p w14:paraId="71CD7FCE"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1678</w:t>
      </w:r>
      <w:r>
        <w:rPr>
          <w:rFonts w:ascii="宋体" w:hAnsi="宋体" w:hint="eastAsia"/>
          <w:kern w:val="0"/>
          <w:sz w:val="18"/>
        </w:rPr>
        <w:t>）</w:t>
      </w:r>
    </w:p>
    <w:p w14:paraId="73ACF23A" w14:textId="77777777" w:rsidR="00000000" w:rsidRDefault="007478C2">
      <w:pPr>
        <w:pStyle w:val="Heading1"/>
        <w:jc w:val="center"/>
        <w:rPr>
          <w:rFonts w:ascii="宋体" w:hAnsi="宋体"/>
          <w:sz w:val="24"/>
        </w:rPr>
      </w:pPr>
      <w:bookmarkStart w:id="254" w:name="_Toc192991016"/>
      <w:bookmarkStart w:id="255" w:name="_Toc193947530"/>
      <w:bookmarkStart w:id="256" w:name="_Toc194312037"/>
      <w:bookmarkStart w:id="257" w:name="_Toc28399"/>
      <w:bookmarkStart w:id="258" w:name="_Toc101344072"/>
      <w:bookmarkStart w:id="259" w:name="_Toc6064"/>
      <w:r>
        <w:rPr>
          <w:rFonts w:ascii="宋体" w:hAnsi="宋体" w:hint="eastAsia"/>
          <w:sz w:val="24"/>
        </w:rPr>
        <w:t>§</w:t>
      </w:r>
      <w:r>
        <w:rPr>
          <w:rFonts w:ascii="宋体" w:hAnsi="宋体" w:hint="eastAsia"/>
          <w:sz w:val="24"/>
        </w:rPr>
        <w:t xml:space="preserve">11  </w:t>
      </w:r>
      <w:r>
        <w:rPr>
          <w:rFonts w:ascii="宋体" w:hAnsi="宋体" w:hint="eastAsia"/>
          <w:sz w:val="24"/>
        </w:rPr>
        <w:t>基金份额持有人</w:t>
      </w:r>
      <w:bookmarkEnd w:id="254"/>
      <w:bookmarkEnd w:id="255"/>
      <w:bookmarkEnd w:id="256"/>
      <w:r>
        <w:rPr>
          <w:rFonts w:ascii="宋体" w:hAnsi="宋体" w:hint="eastAsia"/>
          <w:sz w:val="24"/>
        </w:rPr>
        <w:t>信息</w:t>
      </w:r>
      <w:bookmarkEnd w:id="257"/>
      <w:bookmarkEnd w:id="258"/>
      <w:bookmarkEnd w:id="259"/>
    </w:p>
    <w:p w14:paraId="4CD58698" w14:textId="77777777" w:rsidR="00000000" w:rsidRDefault="007478C2">
      <w:pPr>
        <w:pStyle w:val="Heading2"/>
        <w:rPr>
          <w:rFonts w:ascii="宋体" w:hAnsi="宋体"/>
        </w:rPr>
      </w:pPr>
      <w:bookmarkStart w:id="260" w:name="_Toc27655"/>
      <w:bookmarkStart w:id="261" w:name="_Toc101344073"/>
      <w:bookmarkStart w:id="262" w:name="_Toc18126"/>
      <w:r>
        <w:rPr>
          <w:rFonts w:ascii="宋体" w:hAnsi="宋体" w:hint="eastAsia"/>
        </w:rPr>
        <w:t xml:space="preserve">11.1 </w:t>
      </w:r>
      <w:r>
        <w:rPr>
          <w:rFonts w:ascii="宋体" w:hAnsi="宋体" w:hint="eastAsia"/>
        </w:rPr>
        <w:t>期末基金份额持有人户数及持有人结构</w:t>
      </w:r>
      <w:bookmarkEnd w:id="260"/>
      <w:bookmarkEnd w:id="261"/>
      <w:bookmarkEnd w:id="262"/>
    </w:p>
    <w:p w14:paraId="369941DF" w14:textId="77777777" w:rsidR="00000000" w:rsidRDefault="007478C2">
      <w:pPr>
        <w:wordWrap w:val="0"/>
        <w:spacing w:line="360" w:lineRule="auto"/>
        <w:jc w:val="right"/>
        <w:rPr>
          <w:rFonts w:ascii="宋体" w:hAnsi="宋体"/>
          <w:sz w:val="24"/>
        </w:rPr>
      </w:pPr>
      <w:r>
        <w:rPr>
          <w:rFonts w:ascii="宋体" w:hAnsi="宋体" w:hint="eastAsia"/>
          <w:sz w:val="24"/>
        </w:rPr>
        <w:t>份额单位：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
        <w:gridCol w:w="1099"/>
        <w:gridCol w:w="1440"/>
        <w:gridCol w:w="900"/>
        <w:gridCol w:w="1203"/>
        <w:gridCol w:w="900"/>
        <w:gridCol w:w="1241"/>
        <w:gridCol w:w="1025"/>
        <w:gridCol w:w="1080"/>
        <w:gridCol w:w="14"/>
      </w:tblGrid>
      <w:tr w:rsidR="00000000" w14:paraId="443D2A5C" w14:textId="77777777">
        <w:trPr>
          <w:cantSplit/>
          <w:trHeight w:val="251"/>
          <w:jc w:val="center"/>
        </w:trPr>
        <w:tc>
          <w:tcPr>
            <w:tcW w:w="882" w:type="dxa"/>
            <w:vMerge w:val="restart"/>
            <w:vAlign w:val="center"/>
          </w:tcPr>
          <w:p w14:paraId="3080DAE2" w14:textId="77777777" w:rsidR="00000000" w:rsidRDefault="007478C2">
            <w:pPr>
              <w:tabs>
                <w:tab w:val="left" w:pos="420"/>
              </w:tabs>
              <w:jc w:val="center"/>
              <w:rPr>
                <w:rFonts w:ascii="宋体" w:hAnsi="宋体"/>
                <w:sz w:val="24"/>
              </w:rPr>
            </w:pPr>
            <w:r>
              <w:rPr>
                <w:rFonts w:ascii="宋体" w:hAnsi="宋体" w:hint="eastAsia"/>
                <w:sz w:val="24"/>
              </w:rPr>
              <w:t>份额级别</w:t>
            </w:r>
            <w:r>
              <w:rPr>
                <w:rStyle w:val="FootnoteReference"/>
                <w:rFonts w:ascii="宋体" w:hAnsi="宋体"/>
                <w:sz w:val="24"/>
              </w:rPr>
              <w:footnoteReference w:id="294"/>
            </w:r>
          </w:p>
        </w:tc>
        <w:tc>
          <w:tcPr>
            <w:tcW w:w="1099" w:type="dxa"/>
            <w:vMerge w:val="restart"/>
            <w:vAlign w:val="center"/>
          </w:tcPr>
          <w:p w14:paraId="5A59E5E5" w14:textId="77777777" w:rsidR="00000000" w:rsidRDefault="007478C2">
            <w:pPr>
              <w:tabs>
                <w:tab w:val="left" w:pos="420"/>
              </w:tabs>
              <w:jc w:val="center"/>
              <w:rPr>
                <w:rFonts w:ascii="宋体" w:hAnsi="宋体"/>
                <w:sz w:val="24"/>
              </w:rPr>
            </w:pPr>
            <w:r>
              <w:rPr>
                <w:rFonts w:ascii="宋体" w:hAnsi="宋体" w:hint="eastAsia"/>
                <w:sz w:val="24"/>
              </w:rPr>
              <w:t>持有人户数（户）</w:t>
            </w:r>
          </w:p>
        </w:tc>
        <w:tc>
          <w:tcPr>
            <w:tcW w:w="1440" w:type="dxa"/>
            <w:vMerge w:val="restart"/>
            <w:vAlign w:val="center"/>
          </w:tcPr>
          <w:p w14:paraId="45D55B35" w14:textId="77777777" w:rsidR="00000000" w:rsidRDefault="007478C2">
            <w:pPr>
              <w:tabs>
                <w:tab w:val="left" w:pos="420"/>
              </w:tabs>
              <w:jc w:val="center"/>
              <w:rPr>
                <w:rFonts w:ascii="宋体" w:hAnsi="宋体"/>
                <w:sz w:val="24"/>
              </w:rPr>
            </w:pPr>
            <w:r>
              <w:rPr>
                <w:rFonts w:ascii="宋体" w:hAnsi="宋体" w:hint="eastAsia"/>
                <w:sz w:val="24"/>
              </w:rPr>
              <w:t>户均持有的基金份额</w:t>
            </w:r>
          </w:p>
        </w:tc>
        <w:tc>
          <w:tcPr>
            <w:tcW w:w="6363" w:type="dxa"/>
            <w:gridSpan w:val="7"/>
            <w:vAlign w:val="center"/>
          </w:tcPr>
          <w:p w14:paraId="2518D201" w14:textId="77777777" w:rsidR="00000000" w:rsidRDefault="007478C2">
            <w:pPr>
              <w:tabs>
                <w:tab w:val="left" w:pos="420"/>
              </w:tabs>
              <w:jc w:val="center"/>
              <w:rPr>
                <w:rFonts w:ascii="宋体" w:hAnsi="宋体"/>
                <w:sz w:val="24"/>
              </w:rPr>
            </w:pPr>
            <w:r>
              <w:rPr>
                <w:rFonts w:ascii="宋体" w:hAnsi="宋体" w:hint="eastAsia"/>
                <w:sz w:val="24"/>
              </w:rPr>
              <w:t>持有人结构</w:t>
            </w:r>
          </w:p>
        </w:tc>
      </w:tr>
      <w:tr w:rsidR="00000000" w14:paraId="31238BA2" w14:textId="77777777">
        <w:trPr>
          <w:gridAfter w:val="1"/>
          <w:wAfter w:w="14" w:type="dxa"/>
          <w:cantSplit/>
          <w:trHeight w:val="307"/>
          <w:jc w:val="center"/>
        </w:trPr>
        <w:tc>
          <w:tcPr>
            <w:tcW w:w="882" w:type="dxa"/>
            <w:vMerge/>
            <w:vAlign w:val="center"/>
          </w:tcPr>
          <w:p w14:paraId="798ED586" w14:textId="77777777" w:rsidR="00000000" w:rsidRDefault="007478C2">
            <w:pPr>
              <w:widowControl/>
              <w:jc w:val="center"/>
              <w:rPr>
                <w:rFonts w:ascii="宋体" w:hAnsi="宋体"/>
                <w:sz w:val="24"/>
              </w:rPr>
            </w:pPr>
          </w:p>
        </w:tc>
        <w:tc>
          <w:tcPr>
            <w:tcW w:w="1099" w:type="dxa"/>
            <w:vMerge/>
            <w:vAlign w:val="center"/>
          </w:tcPr>
          <w:p w14:paraId="77A2682B" w14:textId="77777777" w:rsidR="00000000" w:rsidRDefault="007478C2">
            <w:pPr>
              <w:widowControl/>
              <w:jc w:val="center"/>
              <w:rPr>
                <w:rFonts w:ascii="宋体" w:hAnsi="宋体"/>
                <w:sz w:val="24"/>
              </w:rPr>
            </w:pPr>
          </w:p>
        </w:tc>
        <w:tc>
          <w:tcPr>
            <w:tcW w:w="1440" w:type="dxa"/>
            <w:vMerge/>
            <w:vAlign w:val="center"/>
          </w:tcPr>
          <w:p w14:paraId="2C832871" w14:textId="77777777" w:rsidR="00000000" w:rsidRDefault="007478C2">
            <w:pPr>
              <w:widowControl/>
              <w:jc w:val="center"/>
              <w:rPr>
                <w:rFonts w:ascii="宋体" w:hAnsi="宋体"/>
                <w:sz w:val="24"/>
              </w:rPr>
            </w:pPr>
          </w:p>
        </w:tc>
        <w:tc>
          <w:tcPr>
            <w:tcW w:w="2103" w:type="dxa"/>
            <w:gridSpan w:val="2"/>
            <w:vAlign w:val="center"/>
          </w:tcPr>
          <w:p w14:paraId="3EB34367" w14:textId="77777777" w:rsidR="00000000" w:rsidRDefault="007478C2">
            <w:pPr>
              <w:tabs>
                <w:tab w:val="left" w:pos="420"/>
              </w:tabs>
              <w:jc w:val="center"/>
              <w:rPr>
                <w:rFonts w:ascii="宋体" w:hAnsi="宋体"/>
                <w:sz w:val="24"/>
              </w:rPr>
            </w:pPr>
            <w:r>
              <w:rPr>
                <w:rFonts w:ascii="宋体" w:hAnsi="宋体" w:hint="eastAsia"/>
                <w:sz w:val="24"/>
              </w:rPr>
              <w:t>机构投资者</w:t>
            </w:r>
          </w:p>
        </w:tc>
        <w:tc>
          <w:tcPr>
            <w:tcW w:w="2141" w:type="dxa"/>
            <w:gridSpan w:val="2"/>
            <w:vAlign w:val="center"/>
          </w:tcPr>
          <w:p w14:paraId="7E2DA3C6" w14:textId="77777777" w:rsidR="00000000" w:rsidRDefault="007478C2">
            <w:pPr>
              <w:tabs>
                <w:tab w:val="left" w:pos="420"/>
              </w:tabs>
              <w:jc w:val="center"/>
              <w:rPr>
                <w:rFonts w:ascii="宋体" w:hAnsi="宋体"/>
                <w:sz w:val="24"/>
              </w:rPr>
            </w:pPr>
            <w:r>
              <w:rPr>
                <w:rFonts w:ascii="宋体" w:hAnsi="宋体" w:hint="eastAsia"/>
                <w:sz w:val="24"/>
              </w:rPr>
              <w:t>个人投资者</w:t>
            </w:r>
          </w:p>
        </w:tc>
        <w:tc>
          <w:tcPr>
            <w:tcW w:w="2105" w:type="dxa"/>
            <w:gridSpan w:val="2"/>
            <w:vAlign w:val="center"/>
          </w:tcPr>
          <w:p w14:paraId="37F0EF92" w14:textId="77777777" w:rsidR="00000000" w:rsidRDefault="007478C2">
            <w:pPr>
              <w:tabs>
                <w:tab w:val="left" w:pos="420"/>
              </w:tabs>
              <w:jc w:val="center"/>
              <w:rPr>
                <w:rFonts w:ascii="宋体" w:hAnsi="宋体"/>
                <w:sz w:val="24"/>
              </w:rPr>
            </w:pPr>
            <w:r>
              <w:rPr>
                <w:rFonts w:ascii="宋体" w:hAnsi="宋体" w:hint="eastAsia"/>
                <w:sz w:val="24"/>
              </w:rPr>
              <w:t>……</w:t>
            </w:r>
            <w:r>
              <w:rPr>
                <w:rFonts w:ascii="宋体" w:hAnsi="宋体" w:hint="eastAsia"/>
                <w:sz w:val="18"/>
              </w:rPr>
              <w:t>（</w:t>
            </w:r>
            <w:r>
              <w:rPr>
                <w:rFonts w:ascii="宋体" w:hAnsi="宋体"/>
                <w:sz w:val="18"/>
              </w:rPr>
              <w:t>1685</w:t>
            </w:r>
            <w:r>
              <w:rPr>
                <w:rFonts w:ascii="宋体" w:hAnsi="宋体" w:hint="eastAsia"/>
                <w:sz w:val="18"/>
              </w:rPr>
              <w:t>）</w:t>
            </w:r>
            <w:r>
              <w:rPr>
                <w:rStyle w:val="FootnoteReference"/>
                <w:rFonts w:ascii="宋体" w:hAnsi="宋体"/>
                <w:sz w:val="24"/>
              </w:rPr>
              <w:footnoteReference w:id="295"/>
            </w:r>
          </w:p>
        </w:tc>
      </w:tr>
      <w:tr w:rsidR="00000000" w14:paraId="36A2213F" w14:textId="77777777">
        <w:trPr>
          <w:gridAfter w:val="1"/>
          <w:wAfter w:w="14" w:type="dxa"/>
          <w:cantSplit/>
          <w:trHeight w:val="304"/>
          <w:jc w:val="center"/>
        </w:trPr>
        <w:tc>
          <w:tcPr>
            <w:tcW w:w="882" w:type="dxa"/>
            <w:vMerge/>
            <w:vAlign w:val="center"/>
          </w:tcPr>
          <w:p w14:paraId="3BB0864A" w14:textId="77777777" w:rsidR="00000000" w:rsidRDefault="007478C2">
            <w:pPr>
              <w:tabs>
                <w:tab w:val="left" w:pos="420"/>
              </w:tabs>
              <w:jc w:val="center"/>
              <w:rPr>
                <w:rFonts w:ascii="宋体" w:hAnsi="宋体"/>
                <w:sz w:val="24"/>
              </w:rPr>
            </w:pPr>
          </w:p>
        </w:tc>
        <w:tc>
          <w:tcPr>
            <w:tcW w:w="1099" w:type="dxa"/>
            <w:vMerge/>
            <w:vAlign w:val="center"/>
          </w:tcPr>
          <w:p w14:paraId="7E1CA6D0" w14:textId="77777777" w:rsidR="00000000" w:rsidRDefault="007478C2">
            <w:pPr>
              <w:tabs>
                <w:tab w:val="left" w:pos="420"/>
              </w:tabs>
              <w:jc w:val="center"/>
              <w:rPr>
                <w:rFonts w:ascii="宋体" w:hAnsi="宋体"/>
                <w:sz w:val="24"/>
              </w:rPr>
            </w:pPr>
          </w:p>
        </w:tc>
        <w:tc>
          <w:tcPr>
            <w:tcW w:w="1440" w:type="dxa"/>
            <w:vMerge/>
            <w:vAlign w:val="center"/>
          </w:tcPr>
          <w:p w14:paraId="2C3862EA" w14:textId="77777777" w:rsidR="00000000" w:rsidRDefault="007478C2">
            <w:pPr>
              <w:spacing w:before="120"/>
              <w:jc w:val="center"/>
              <w:rPr>
                <w:rFonts w:ascii="宋体" w:hAnsi="宋体"/>
                <w:sz w:val="24"/>
              </w:rPr>
            </w:pPr>
          </w:p>
        </w:tc>
        <w:tc>
          <w:tcPr>
            <w:tcW w:w="900" w:type="dxa"/>
            <w:vAlign w:val="center"/>
          </w:tcPr>
          <w:p w14:paraId="0A376D79" w14:textId="77777777" w:rsidR="00000000" w:rsidRDefault="007478C2">
            <w:pPr>
              <w:spacing w:before="120"/>
              <w:jc w:val="center"/>
              <w:rPr>
                <w:rFonts w:ascii="宋体" w:hAnsi="宋体"/>
                <w:sz w:val="24"/>
              </w:rPr>
            </w:pPr>
            <w:r>
              <w:rPr>
                <w:rFonts w:ascii="宋体" w:hAnsi="宋体" w:hint="eastAsia"/>
                <w:sz w:val="24"/>
              </w:rPr>
              <w:t>持有份额</w:t>
            </w:r>
          </w:p>
        </w:tc>
        <w:tc>
          <w:tcPr>
            <w:tcW w:w="1203" w:type="dxa"/>
            <w:vAlign w:val="center"/>
          </w:tcPr>
          <w:p w14:paraId="0B6F72DB" w14:textId="77777777" w:rsidR="00000000" w:rsidRDefault="007478C2">
            <w:pPr>
              <w:spacing w:before="120"/>
              <w:jc w:val="center"/>
              <w:rPr>
                <w:rFonts w:ascii="宋体" w:hAnsi="宋体"/>
                <w:sz w:val="24"/>
              </w:rPr>
            </w:pPr>
            <w:r>
              <w:rPr>
                <w:rFonts w:ascii="宋体" w:hAnsi="宋体" w:hint="eastAsia"/>
                <w:sz w:val="24"/>
              </w:rPr>
              <w:t>占总份额比例</w:t>
            </w:r>
            <w:r>
              <w:rPr>
                <w:rStyle w:val="FootnoteReference"/>
                <w:rFonts w:ascii="宋体" w:hAnsi="宋体"/>
                <w:sz w:val="24"/>
              </w:rPr>
              <w:footnoteReference w:id="296"/>
            </w:r>
          </w:p>
        </w:tc>
        <w:tc>
          <w:tcPr>
            <w:tcW w:w="900" w:type="dxa"/>
            <w:vAlign w:val="center"/>
          </w:tcPr>
          <w:p w14:paraId="4D96025E" w14:textId="77777777" w:rsidR="00000000" w:rsidRDefault="007478C2">
            <w:pPr>
              <w:spacing w:before="120"/>
              <w:jc w:val="center"/>
              <w:rPr>
                <w:rFonts w:ascii="宋体" w:hAnsi="宋体"/>
                <w:sz w:val="24"/>
              </w:rPr>
            </w:pPr>
            <w:r>
              <w:rPr>
                <w:rFonts w:ascii="宋体" w:hAnsi="宋体" w:hint="eastAsia"/>
                <w:sz w:val="24"/>
              </w:rPr>
              <w:t>持有份额</w:t>
            </w:r>
          </w:p>
        </w:tc>
        <w:tc>
          <w:tcPr>
            <w:tcW w:w="1241" w:type="dxa"/>
            <w:vAlign w:val="center"/>
          </w:tcPr>
          <w:p w14:paraId="0EE59C94" w14:textId="77777777" w:rsidR="00000000" w:rsidRDefault="007478C2">
            <w:pPr>
              <w:spacing w:before="120"/>
              <w:jc w:val="center"/>
              <w:rPr>
                <w:rFonts w:ascii="宋体" w:hAnsi="宋体"/>
                <w:sz w:val="24"/>
              </w:rPr>
            </w:pPr>
            <w:r>
              <w:rPr>
                <w:rFonts w:ascii="宋体" w:hAnsi="宋体" w:hint="eastAsia"/>
                <w:sz w:val="24"/>
              </w:rPr>
              <w:t>占总份额比例</w:t>
            </w:r>
          </w:p>
        </w:tc>
        <w:tc>
          <w:tcPr>
            <w:tcW w:w="1025" w:type="dxa"/>
            <w:vAlign w:val="center"/>
          </w:tcPr>
          <w:p w14:paraId="19B497BC" w14:textId="77777777" w:rsidR="00000000" w:rsidRDefault="007478C2">
            <w:pPr>
              <w:spacing w:before="120"/>
              <w:jc w:val="center"/>
              <w:rPr>
                <w:rFonts w:ascii="宋体" w:hAnsi="宋体"/>
                <w:sz w:val="24"/>
              </w:rPr>
            </w:pPr>
            <w:r>
              <w:rPr>
                <w:rFonts w:ascii="宋体" w:hAnsi="宋体" w:hint="eastAsia"/>
                <w:sz w:val="24"/>
              </w:rPr>
              <w:t>持有份额</w:t>
            </w:r>
          </w:p>
        </w:tc>
        <w:tc>
          <w:tcPr>
            <w:tcW w:w="1080" w:type="dxa"/>
            <w:vAlign w:val="center"/>
          </w:tcPr>
          <w:p w14:paraId="402DC317" w14:textId="77777777" w:rsidR="00000000" w:rsidRDefault="007478C2">
            <w:pPr>
              <w:spacing w:before="120"/>
              <w:jc w:val="center"/>
              <w:rPr>
                <w:rFonts w:ascii="宋体" w:hAnsi="宋体"/>
                <w:sz w:val="24"/>
              </w:rPr>
            </w:pPr>
            <w:r>
              <w:rPr>
                <w:rFonts w:ascii="宋体" w:hAnsi="宋体" w:hint="eastAsia"/>
                <w:sz w:val="24"/>
              </w:rPr>
              <w:t>占总份额比例</w:t>
            </w:r>
          </w:p>
        </w:tc>
      </w:tr>
      <w:tr w:rsidR="00000000" w14:paraId="5870553B" w14:textId="77777777">
        <w:trPr>
          <w:gridAfter w:val="1"/>
          <w:wAfter w:w="14" w:type="dxa"/>
          <w:trHeight w:val="304"/>
          <w:jc w:val="center"/>
        </w:trPr>
        <w:tc>
          <w:tcPr>
            <w:tcW w:w="882" w:type="dxa"/>
          </w:tcPr>
          <w:p w14:paraId="04E24A34"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0011</w:t>
            </w:r>
            <w:r>
              <w:rPr>
                <w:rFonts w:ascii="宋体" w:hAnsi="宋体" w:hint="eastAsia"/>
                <w:kern w:val="0"/>
                <w:sz w:val="18"/>
              </w:rPr>
              <w:t>）</w:t>
            </w:r>
          </w:p>
        </w:tc>
        <w:tc>
          <w:tcPr>
            <w:tcW w:w="1099" w:type="dxa"/>
            <w:vAlign w:val="center"/>
          </w:tcPr>
          <w:p w14:paraId="784557F9"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1681</w:t>
            </w:r>
            <w:r>
              <w:rPr>
                <w:rFonts w:ascii="宋体" w:hAnsi="宋体" w:hint="eastAsia"/>
                <w:kern w:val="0"/>
                <w:sz w:val="18"/>
              </w:rPr>
              <w:t>）</w:t>
            </w:r>
          </w:p>
        </w:tc>
        <w:tc>
          <w:tcPr>
            <w:tcW w:w="1440" w:type="dxa"/>
            <w:vAlign w:val="center"/>
          </w:tcPr>
          <w:p w14:paraId="174CD64F"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1682</w:t>
            </w:r>
            <w:r>
              <w:rPr>
                <w:rFonts w:ascii="宋体" w:hAnsi="宋体" w:hint="eastAsia"/>
                <w:kern w:val="0"/>
                <w:sz w:val="18"/>
              </w:rPr>
              <w:t>）</w:t>
            </w:r>
          </w:p>
        </w:tc>
        <w:tc>
          <w:tcPr>
            <w:tcW w:w="900" w:type="dxa"/>
            <w:vAlign w:val="center"/>
          </w:tcPr>
          <w:p w14:paraId="79C64912"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1957</w:t>
            </w:r>
            <w:r>
              <w:rPr>
                <w:rFonts w:ascii="宋体" w:hAnsi="宋体" w:hint="eastAsia"/>
                <w:kern w:val="0"/>
                <w:sz w:val="18"/>
              </w:rPr>
              <w:t>）</w:t>
            </w:r>
          </w:p>
        </w:tc>
        <w:tc>
          <w:tcPr>
            <w:tcW w:w="1203" w:type="dxa"/>
            <w:vAlign w:val="center"/>
          </w:tcPr>
          <w:p w14:paraId="46EE3678"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1958</w:t>
            </w:r>
            <w:r>
              <w:rPr>
                <w:rFonts w:ascii="宋体" w:hAnsi="宋体" w:hint="eastAsia"/>
                <w:kern w:val="0"/>
                <w:sz w:val="18"/>
              </w:rPr>
              <w:t>）</w:t>
            </w:r>
          </w:p>
        </w:tc>
        <w:tc>
          <w:tcPr>
            <w:tcW w:w="900" w:type="dxa"/>
            <w:vAlign w:val="center"/>
          </w:tcPr>
          <w:p w14:paraId="3BAC680B"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1959</w:t>
            </w:r>
            <w:r>
              <w:rPr>
                <w:rFonts w:ascii="宋体" w:hAnsi="宋体" w:hint="eastAsia"/>
                <w:kern w:val="0"/>
                <w:sz w:val="18"/>
              </w:rPr>
              <w:t>）</w:t>
            </w:r>
          </w:p>
        </w:tc>
        <w:tc>
          <w:tcPr>
            <w:tcW w:w="1241" w:type="dxa"/>
            <w:vAlign w:val="center"/>
          </w:tcPr>
          <w:p w14:paraId="60204EA7"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1960</w:t>
            </w:r>
            <w:r>
              <w:rPr>
                <w:rFonts w:ascii="宋体" w:hAnsi="宋体" w:hint="eastAsia"/>
                <w:kern w:val="0"/>
                <w:sz w:val="18"/>
              </w:rPr>
              <w:t>）</w:t>
            </w:r>
          </w:p>
        </w:tc>
        <w:tc>
          <w:tcPr>
            <w:tcW w:w="1025" w:type="dxa"/>
            <w:vAlign w:val="center"/>
          </w:tcPr>
          <w:p w14:paraId="527642A5"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1686</w:t>
            </w:r>
            <w:r>
              <w:rPr>
                <w:rFonts w:ascii="宋体" w:hAnsi="宋体" w:hint="eastAsia"/>
                <w:kern w:val="0"/>
                <w:sz w:val="18"/>
              </w:rPr>
              <w:t>）</w:t>
            </w:r>
          </w:p>
        </w:tc>
        <w:tc>
          <w:tcPr>
            <w:tcW w:w="1080" w:type="dxa"/>
            <w:vAlign w:val="center"/>
          </w:tcPr>
          <w:p w14:paraId="1DE795F3" w14:textId="77777777" w:rsidR="00000000" w:rsidRDefault="007478C2">
            <w:pPr>
              <w:rPr>
                <w:rFonts w:ascii="宋体" w:hAnsi="宋体"/>
                <w:kern w:val="0"/>
                <w:sz w:val="18"/>
              </w:rPr>
            </w:pPr>
            <w:r>
              <w:rPr>
                <w:rFonts w:ascii="宋体" w:hAnsi="宋体" w:hint="eastAsia"/>
                <w:kern w:val="0"/>
                <w:sz w:val="18"/>
              </w:rPr>
              <w:t>（</w:t>
            </w:r>
            <w:r>
              <w:rPr>
                <w:rFonts w:ascii="宋体" w:hAnsi="宋体"/>
                <w:kern w:val="0"/>
                <w:sz w:val="18"/>
              </w:rPr>
              <w:t>1687</w:t>
            </w:r>
            <w:r>
              <w:rPr>
                <w:rFonts w:ascii="宋体" w:hAnsi="宋体" w:hint="eastAsia"/>
                <w:kern w:val="0"/>
                <w:sz w:val="18"/>
              </w:rPr>
              <w:t>）</w:t>
            </w:r>
          </w:p>
        </w:tc>
      </w:tr>
      <w:tr w:rsidR="00000000" w14:paraId="580568C9" w14:textId="77777777">
        <w:trPr>
          <w:gridAfter w:val="1"/>
          <w:wAfter w:w="14" w:type="dxa"/>
          <w:trHeight w:val="47"/>
          <w:jc w:val="center"/>
        </w:trPr>
        <w:tc>
          <w:tcPr>
            <w:tcW w:w="882" w:type="dxa"/>
          </w:tcPr>
          <w:p w14:paraId="68829CFC" w14:textId="77777777" w:rsidR="00000000" w:rsidRDefault="007478C2">
            <w:pPr>
              <w:rPr>
                <w:rFonts w:ascii="宋体" w:hAnsi="宋体"/>
                <w:kern w:val="0"/>
                <w:sz w:val="18"/>
              </w:rPr>
            </w:pPr>
            <w:r>
              <w:rPr>
                <w:rFonts w:ascii="宋体" w:hAnsi="宋体"/>
                <w:kern w:val="0"/>
                <w:sz w:val="18"/>
              </w:rPr>
              <w:t>…</w:t>
            </w:r>
          </w:p>
        </w:tc>
        <w:tc>
          <w:tcPr>
            <w:tcW w:w="1099" w:type="dxa"/>
            <w:vAlign w:val="center"/>
          </w:tcPr>
          <w:p w14:paraId="75CD669B" w14:textId="77777777" w:rsidR="00000000" w:rsidRDefault="007478C2">
            <w:pPr>
              <w:rPr>
                <w:rFonts w:ascii="宋体" w:hAnsi="宋体"/>
                <w:kern w:val="0"/>
                <w:sz w:val="18"/>
              </w:rPr>
            </w:pPr>
          </w:p>
        </w:tc>
        <w:tc>
          <w:tcPr>
            <w:tcW w:w="1440" w:type="dxa"/>
            <w:vAlign w:val="center"/>
          </w:tcPr>
          <w:p w14:paraId="63E63A33" w14:textId="77777777" w:rsidR="00000000" w:rsidRDefault="007478C2">
            <w:pPr>
              <w:rPr>
                <w:rFonts w:ascii="宋体" w:hAnsi="宋体"/>
                <w:kern w:val="0"/>
                <w:sz w:val="18"/>
              </w:rPr>
            </w:pPr>
          </w:p>
        </w:tc>
        <w:tc>
          <w:tcPr>
            <w:tcW w:w="900" w:type="dxa"/>
            <w:vAlign w:val="center"/>
          </w:tcPr>
          <w:p w14:paraId="125393F7" w14:textId="77777777" w:rsidR="00000000" w:rsidRDefault="007478C2">
            <w:pPr>
              <w:rPr>
                <w:rFonts w:ascii="宋体" w:hAnsi="宋体"/>
                <w:kern w:val="0"/>
                <w:sz w:val="18"/>
              </w:rPr>
            </w:pPr>
          </w:p>
        </w:tc>
        <w:tc>
          <w:tcPr>
            <w:tcW w:w="1203" w:type="dxa"/>
            <w:vAlign w:val="center"/>
          </w:tcPr>
          <w:p w14:paraId="2B60319D" w14:textId="77777777" w:rsidR="00000000" w:rsidRDefault="007478C2">
            <w:pPr>
              <w:rPr>
                <w:rFonts w:ascii="宋体" w:hAnsi="宋体"/>
                <w:kern w:val="0"/>
                <w:sz w:val="18"/>
              </w:rPr>
            </w:pPr>
          </w:p>
        </w:tc>
        <w:tc>
          <w:tcPr>
            <w:tcW w:w="900" w:type="dxa"/>
            <w:vAlign w:val="center"/>
          </w:tcPr>
          <w:p w14:paraId="245C276F" w14:textId="77777777" w:rsidR="00000000" w:rsidRDefault="007478C2">
            <w:pPr>
              <w:rPr>
                <w:rFonts w:ascii="宋体" w:hAnsi="宋体"/>
                <w:kern w:val="0"/>
                <w:sz w:val="18"/>
              </w:rPr>
            </w:pPr>
          </w:p>
        </w:tc>
        <w:tc>
          <w:tcPr>
            <w:tcW w:w="1241" w:type="dxa"/>
            <w:vAlign w:val="center"/>
          </w:tcPr>
          <w:p w14:paraId="7E61872A" w14:textId="77777777" w:rsidR="00000000" w:rsidRDefault="007478C2">
            <w:pPr>
              <w:rPr>
                <w:rFonts w:ascii="宋体" w:hAnsi="宋体"/>
                <w:kern w:val="0"/>
                <w:sz w:val="18"/>
              </w:rPr>
            </w:pPr>
          </w:p>
        </w:tc>
        <w:tc>
          <w:tcPr>
            <w:tcW w:w="1025" w:type="dxa"/>
            <w:vAlign w:val="center"/>
          </w:tcPr>
          <w:p w14:paraId="7E8B5F26" w14:textId="77777777" w:rsidR="00000000" w:rsidRDefault="007478C2">
            <w:pPr>
              <w:rPr>
                <w:rFonts w:ascii="宋体" w:hAnsi="宋体"/>
                <w:kern w:val="0"/>
                <w:sz w:val="18"/>
              </w:rPr>
            </w:pPr>
          </w:p>
        </w:tc>
        <w:tc>
          <w:tcPr>
            <w:tcW w:w="1080" w:type="dxa"/>
            <w:vAlign w:val="center"/>
          </w:tcPr>
          <w:p w14:paraId="43CE2F9D" w14:textId="77777777" w:rsidR="00000000" w:rsidRDefault="007478C2">
            <w:pPr>
              <w:rPr>
                <w:rFonts w:ascii="宋体" w:hAnsi="宋体"/>
                <w:kern w:val="0"/>
                <w:sz w:val="18"/>
              </w:rPr>
            </w:pPr>
          </w:p>
        </w:tc>
      </w:tr>
      <w:tr w:rsidR="00000000" w14:paraId="672DFCCD" w14:textId="77777777">
        <w:trPr>
          <w:gridAfter w:val="1"/>
          <w:wAfter w:w="14" w:type="dxa"/>
          <w:trHeight w:val="304"/>
          <w:jc w:val="center"/>
        </w:trPr>
        <w:tc>
          <w:tcPr>
            <w:tcW w:w="882" w:type="dxa"/>
          </w:tcPr>
          <w:p w14:paraId="6291BD2F" w14:textId="77777777" w:rsidR="00000000" w:rsidRDefault="007478C2">
            <w:pPr>
              <w:spacing w:before="120"/>
              <w:jc w:val="center"/>
              <w:rPr>
                <w:rFonts w:ascii="宋体" w:hAnsi="宋体"/>
                <w:sz w:val="24"/>
              </w:rPr>
            </w:pPr>
            <w:r>
              <w:rPr>
                <w:rFonts w:ascii="宋体" w:hAnsi="宋体" w:hint="eastAsia"/>
                <w:sz w:val="24"/>
              </w:rPr>
              <w:t>合计</w:t>
            </w:r>
          </w:p>
        </w:tc>
        <w:tc>
          <w:tcPr>
            <w:tcW w:w="1099" w:type="dxa"/>
            <w:vAlign w:val="center"/>
          </w:tcPr>
          <w:p w14:paraId="0C13AFEF"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1681</w:t>
            </w:r>
            <w:r>
              <w:rPr>
                <w:rFonts w:ascii="宋体" w:hAnsi="宋体" w:hint="eastAsia"/>
                <w:kern w:val="0"/>
                <w:sz w:val="18"/>
              </w:rPr>
              <w:t>）</w:t>
            </w:r>
          </w:p>
        </w:tc>
        <w:tc>
          <w:tcPr>
            <w:tcW w:w="1440" w:type="dxa"/>
            <w:vAlign w:val="center"/>
          </w:tcPr>
          <w:p w14:paraId="6A5120F7"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1682</w:t>
            </w:r>
            <w:r>
              <w:rPr>
                <w:rFonts w:ascii="宋体" w:hAnsi="宋体" w:hint="eastAsia"/>
                <w:kern w:val="0"/>
                <w:sz w:val="18"/>
              </w:rPr>
              <w:t>）</w:t>
            </w:r>
            <w:r>
              <w:rPr>
                <w:rFonts w:ascii="宋体" w:hAnsi="宋体"/>
                <w:sz w:val="24"/>
                <w:vertAlign w:val="superscript"/>
              </w:rPr>
              <w:footnoteReference w:id="297"/>
            </w:r>
          </w:p>
        </w:tc>
        <w:tc>
          <w:tcPr>
            <w:tcW w:w="900" w:type="dxa"/>
            <w:vAlign w:val="center"/>
          </w:tcPr>
          <w:p w14:paraId="456A85F6"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1957</w:t>
            </w:r>
            <w:r>
              <w:rPr>
                <w:rFonts w:ascii="宋体" w:hAnsi="宋体" w:hint="eastAsia"/>
                <w:kern w:val="0"/>
                <w:sz w:val="18"/>
              </w:rPr>
              <w:t>）</w:t>
            </w:r>
          </w:p>
        </w:tc>
        <w:tc>
          <w:tcPr>
            <w:tcW w:w="1203" w:type="dxa"/>
            <w:vAlign w:val="center"/>
          </w:tcPr>
          <w:p w14:paraId="22A20D3B"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1958</w:t>
            </w:r>
            <w:r>
              <w:rPr>
                <w:rFonts w:ascii="宋体" w:hAnsi="宋体" w:hint="eastAsia"/>
                <w:kern w:val="0"/>
                <w:sz w:val="18"/>
              </w:rPr>
              <w:t>）</w:t>
            </w:r>
          </w:p>
        </w:tc>
        <w:tc>
          <w:tcPr>
            <w:tcW w:w="900" w:type="dxa"/>
            <w:vAlign w:val="center"/>
          </w:tcPr>
          <w:p w14:paraId="3DE24243"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1959</w:t>
            </w:r>
            <w:r>
              <w:rPr>
                <w:rFonts w:ascii="宋体" w:hAnsi="宋体" w:hint="eastAsia"/>
                <w:kern w:val="0"/>
                <w:sz w:val="18"/>
              </w:rPr>
              <w:t>）</w:t>
            </w:r>
          </w:p>
        </w:tc>
        <w:tc>
          <w:tcPr>
            <w:tcW w:w="1241" w:type="dxa"/>
            <w:vAlign w:val="center"/>
          </w:tcPr>
          <w:p w14:paraId="2C14D62A"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1960</w:t>
            </w:r>
            <w:r>
              <w:rPr>
                <w:rFonts w:ascii="宋体" w:hAnsi="宋体" w:hint="eastAsia"/>
                <w:kern w:val="0"/>
                <w:sz w:val="18"/>
              </w:rPr>
              <w:t>）</w:t>
            </w:r>
          </w:p>
        </w:tc>
        <w:tc>
          <w:tcPr>
            <w:tcW w:w="1025" w:type="dxa"/>
            <w:vAlign w:val="center"/>
          </w:tcPr>
          <w:p w14:paraId="3668CA39"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1686</w:t>
            </w:r>
            <w:r>
              <w:rPr>
                <w:rFonts w:ascii="宋体" w:hAnsi="宋体" w:hint="eastAsia"/>
                <w:kern w:val="0"/>
                <w:sz w:val="18"/>
              </w:rPr>
              <w:t>）</w:t>
            </w:r>
          </w:p>
        </w:tc>
        <w:tc>
          <w:tcPr>
            <w:tcW w:w="1080" w:type="dxa"/>
            <w:vAlign w:val="center"/>
          </w:tcPr>
          <w:p w14:paraId="6D22B2B0"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1687</w:t>
            </w:r>
            <w:r>
              <w:rPr>
                <w:rFonts w:ascii="宋体" w:hAnsi="宋体" w:hint="eastAsia"/>
                <w:kern w:val="0"/>
                <w:sz w:val="18"/>
              </w:rPr>
              <w:t>）</w:t>
            </w:r>
          </w:p>
        </w:tc>
      </w:tr>
    </w:tbl>
    <w:p w14:paraId="6A482FD8" w14:textId="77777777" w:rsidR="00000000" w:rsidRDefault="007478C2">
      <w:pPr>
        <w:rPr>
          <w:rFonts w:ascii="宋体" w:hAnsi="宋体"/>
          <w:kern w:val="0"/>
          <w:sz w:val="18"/>
        </w:rPr>
      </w:pPr>
      <w:r>
        <w:rPr>
          <w:rFonts w:hint="eastAsia"/>
          <w:sz w:val="24"/>
        </w:rPr>
        <w:t>注：</w:t>
      </w:r>
      <w:r>
        <w:rPr>
          <w:rFonts w:ascii="宋体" w:hAnsi="宋体" w:hint="eastAsia"/>
          <w:kern w:val="0"/>
          <w:sz w:val="18"/>
        </w:rPr>
        <w:t>（</w:t>
      </w:r>
      <w:r>
        <w:rPr>
          <w:rFonts w:ascii="宋体" w:hAnsi="宋体" w:hint="eastAsia"/>
          <w:kern w:val="0"/>
          <w:sz w:val="18"/>
        </w:rPr>
        <w:t>1688</w:t>
      </w:r>
      <w:r>
        <w:rPr>
          <w:rFonts w:ascii="宋体" w:hAnsi="宋体" w:hint="eastAsia"/>
          <w:kern w:val="0"/>
          <w:sz w:val="18"/>
        </w:rPr>
        <w:t>）</w:t>
      </w:r>
    </w:p>
    <w:p w14:paraId="6E605678" w14:textId="77777777" w:rsidR="00000000" w:rsidRDefault="007478C2">
      <w:pPr>
        <w:rPr>
          <w:sz w:val="24"/>
        </w:rPr>
      </w:pPr>
    </w:p>
    <w:p w14:paraId="00E2341B" w14:textId="77777777" w:rsidR="00000000" w:rsidRDefault="007478C2">
      <w:pPr>
        <w:pStyle w:val="Heading2"/>
        <w:rPr>
          <w:rFonts w:ascii="宋体" w:hAnsi="宋体"/>
        </w:rPr>
      </w:pPr>
      <w:bookmarkStart w:id="263" w:name="_Toc22571"/>
      <w:bookmarkStart w:id="264" w:name="_Toc101344074"/>
      <w:bookmarkStart w:id="265" w:name="_Toc6508"/>
      <w:r>
        <w:rPr>
          <w:rFonts w:ascii="宋体" w:hAnsi="宋体" w:hint="eastAsia"/>
        </w:rPr>
        <w:t xml:space="preserve">11.2 </w:t>
      </w:r>
      <w:r>
        <w:rPr>
          <w:rFonts w:ascii="宋体" w:hAnsi="宋体" w:hint="eastAsia"/>
        </w:rPr>
        <w:t>期末上市基金前十名持有人</w:t>
      </w:r>
      <w:r>
        <w:rPr>
          <w:rFonts w:ascii="宋体" w:hAnsi="宋体"/>
          <w:vertAlign w:val="superscript"/>
        </w:rPr>
        <w:footnoteReference w:id="298"/>
      </w:r>
      <w:bookmarkEnd w:id="263"/>
      <w:bookmarkEnd w:id="264"/>
      <w:bookmarkEnd w:id="265"/>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2"/>
        <w:gridCol w:w="2340"/>
        <w:gridCol w:w="2071"/>
        <w:gridCol w:w="2737"/>
      </w:tblGrid>
      <w:tr w:rsidR="00000000" w14:paraId="09F1B734" w14:textId="77777777">
        <w:trPr>
          <w:jc w:val="center"/>
        </w:trPr>
        <w:tc>
          <w:tcPr>
            <w:tcW w:w="1002" w:type="dxa"/>
          </w:tcPr>
          <w:p w14:paraId="00F5A2B0" w14:textId="77777777" w:rsidR="00000000" w:rsidRDefault="007478C2">
            <w:pPr>
              <w:jc w:val="center"/>
              <w:rPr>
                <w:rFonts w:ascii="宋体" w:hAnsi="宋体"/>
                <w:sz w:val="24"/>
              </w:rPr>
            </w:pPr>
            <w:r>
              <w:rPr>
                <w:rFonts w:ascii="宋体" w:hAnsi="宋体" w:hint="eastAsia"/>
                <w:sz w:val="24"/>
              </w:rPr>
              <w:t>序号</w:t>
            </w:r>
          </w:p>
        </w:tc>
        <w:tc>
          <w:tcPr>
            <w:tcW w:w="2340" w:type="dxa"/>
          </w:tcPr>
          <w:p w14:paraId="6A6EFA3A" w14:textId="77777777" w:rsidR="00000000" w:rsidRDefault="007478C2">
            <w:pPr>
              <w:jc w:val="center"/>
              <w:rPr>
                <w:sz w:val="24"/>
              </w:rPr>
            </w:pPr>
            <w:r>
              <w:rPr>
                <w:rFonts w:hint="eastAsia"/>
                <w:sz w:val="24"/>
              </w:rPr>
              <w:t>持有人名称</w:t>
            </w:r>
          </w:p>
        </w:tc>
        <w:tc>
          <w:tcPr>
            <w:tcW w:w="2071" w:type="dxa"/>
          </w:tcPr>
          <w:p w14:paraId="3E826291" w14:textId="77777777" w:rsidR="00000000" w:rsidRDefault="007478C2">
            <w:pPr>
              <w:jc w:val="center"/>
              <w:rPr>
                <w:sz w:val="24"/>
              </w:rPr>
            </w:pPr>
            <w:r>
              <w:rPr>
                <w:rFonts w:hint="eastAsia"/>
                <w:sz w:val="24"/>
              </w:rPr>
              <w:t>持有份额（份）</w:t>
            </w:r>
          </w:p>
        </w:tc>
        <w:tc>
          <w:tcPr>
            <w:tcW w:w="2737" w:type="dxa"/>
          </w:tcPr>
          <w:p w14:paraId="2B0C1797" w14:textId="77777777" w:rsidR="00000000" w:rsidRDefault="007478C2">
            <w:pPr>
              <w:jc w:val="center"/>
              <w:rPr>
                <w:sz w:val="24"/>
              </w:rPr>
            </w:pPr>
            <w:r>
              <w:rPr>
                <w:rFonts w:hint="eastAsia"/>
                <w:sz w:val="24"/>
              </w:rPr>
              <w:t>占上市总份额比例</w:t>
            </w:r>
          </w:p>
        </w:tc>
      </w:tr>
      <w:tr w:rsidR="00000000" w14:paraId="019523E0" w14:textId="77777777">
        <w:trPr>
          <w:jc w:val="center"/>
        </w:trPr>
        <w:tc>
          <w:tcPr>
            <w:tcW w:w="1002" w:type="dxa"/>
          </w:tcPr>
          <w:p w14:paraId="190DF3F9"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1690</w:t>
            </w:r>
            <w:r>
              <w:rPr>
                <w:rFonts w:ascii="宋体" w:hAnsi="宋体" w:hint="eastAsia"/>
                <w:kern w:val="0"/>
                <w:sz w:val="18"/>
              </w:rPr>
              <w:t>）</w:t>
            </w:r>
          </w:p>
        </w:tc>
        <w:tc>
          <w:tcPr>
            <w:tcW w:w="2340" w:type="dxa"/>
          </w:tcPr>
          <w:p w14:paraId="47556622"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1691</w:t>
            </w:r>
            <w:r>
              <w:rPr>
                <w:rFonts w:ascii="宋体" w:hAnsi="宋体" w:hint="eastAsia"/>
                <w:kern w:val="0"/>
                <w:sz w:val="18"/>
              </w:rPr>
              <w:t>）</w:t>
            </w:r>
          </w:p>
        </w:tc>
        <w:tc>
          <w:tcPr>
            <w:tcW w:w="2071" w:type="dxa"/>
          </w:tcPr>
          <w:p w14:paraId="323BF58D"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1692</w:t>
            </w:r>
            <w:r>
              <w:rPr>
                <w:rFonts w:ascii="宋体" w:hAnsi="宋体" w:hint="eastAsia"/>
                <w:kern w:val="0"/>
                <w:sz w:val="18"/>
              </w:rPr>
              <w:t>）</w:t>
            </w:r>
          </w:p>
        </w:tc>
        <w:tc>
          <w:tcPr>
            <w:tcW w:w="2737" w:type="dxa"/>
          </w:tcPr>
          <w:p w14:paraId="4147FBD6" w14:textId="77777777" w:rsidR="00000000" w:rsidRDefault="007478C2">
            <w:pPr>
              <w:rPr>
                <w:rFonts w:ascii="宋体" w:hAnsi="宋体"/>
                <w:kern w:val="0"/>
                <w:sz w:val="18"/>
              </w:rPr>
            </w:pPr>
            <w:r>
              <w:rPr>
                <w:rFonts w:ascii="宋体" w:hAnsi="宋体" w:hint="eastAsia"/>
                <w:kern w:val="0"/>
                <w:sz w:val="18"/>
              </w:rPr>
              <w:t>（</w:t>
            </w:r>
            <w:r>
              <w:rPr>
                <w:rFonts w:ascii="宋体" w:hAnsi="宋体" w:hint="eastAsia"/>
                <w:kern w:val="0"/>
                <w:sz w:val="18"/>
              </w:rPr>
              <w:t>1693</w:t>
            </w:r>
            <w:r>
              <w:rPr>
                <w:rFonts w:ascii="宋体" w:hAnsi="宋体" w:hint="eastAsia"/>
                <w:kern w:val="0"/>
                <w:sz w:val="18"/>
              </w:rPr>
              <w:t>）</w:t>
            </w:r>
          </w:p>
        </w:tc>
      </w:tr>
      <w:tr w:rsidR="00000000" w14:paraId="33CEAE9E" w14:textId="77777777">
        <w:trPr>
          <w:jc w:val="center"/>
        </w:trPr>
        <w:tc>
          <w:tcPr>
            <w:tcW w:w="1002" w:type="dxa"/>
          </w:tcPr>
          <w:p w14:paraId="518E07C3" w14:textId="77777777" w:rsidR="00000000" w:rsidRDefault="007478C2">
            <w:pPr>
              <w:jc w:val="center"/>
              <w:rPr>
                <w:rFonts w:ascii="宋体" w:hAnsi="宋体"/>
                <w:sz w:val="24"/>
              </w:rPr>
            </w:pPr>
            <w:r>
              <w:rPr>
                <w:rFonts w:ascii="宋体" w:hAnsi="宋体" w:hint="eastAsia"/>
                <w:sz w:val="24"/>
              </w:rPr>
              <w:t>1</w:t>
            </w:r>
          </w:p>
        </w:tc>
        <w:tc>
          <w:tcPr>
            <w:tcW w:w="2340" w:type="dxa"/>
          </w:tcPr>
          <w:p w14:paraId="50CCB74E" w14:textId="77777777" w:rsidR="00000000" w:rsidRDefault="007478C2">
            <w:pPr>
              <w:rPr>
                <w:sz w:val="24"/>
              </w:rPr>
            </w:pPr>
          </w:p>
        </w:tc>
        <w:tc>
          <w:tcPr>
            <w:tcW w:w="2071" w:type="dxa"/>
          </w:tcPr>
          <w:p w14:paraId="58A10D1E" w14:textId="77777777" w:rsidR="00000000" w:rsidRDefault="007478C2">
            <w:pPr>
              <w:rPr>
                <w:sz w:val="24"/>
              </w:rPr>
            </w:pPr>
          </w:p>
        </w:tc>
        <w:tc>
          <w:tcPr>
            <w:tcW w:w="2737" w:type="dxa"/>
          </w:tcPr>
          <w:p w14:paraId="35811350" w14:textId="77777777" w:rsidR="00000000" w:rsidRDefault="007478C2">
            <w:pPr>
              <w:rPr>
                <w:sz w:val="24"/>
              </w:rPr>
            </w:pPr>
          </w:p>
        </w:tc>
      </w:tr>
      <w:tr w:rsidR="00000000" w14:paraId="2FBC16F3" w14:textId="77777777">
        <w:trPr>
          <w:jc w:val="center"/>
        </w:trPr>
        <w:tc>
          <w:tcPr>
            <w:tcW w:w="1002" w:type="dxa"/>
          </w:tcPr>
          <w:p w14:paraId="1B0DB2FA" w14:textId="77777777" w:rsidR="00000000" w:rsidRDefault="007478C2">
            <w:pPr>
              <w:jc w:val="center"/>
              <w:rPr>
                <w:rFonts w:ascii="宋体" w:hAnsi="宋体"/>
                <w:sz w:val="24"/>
              </w:rPr>
            </w:pPr>
            <w:r>
              <w:rPr>
                <w:rFonts w:ascii="宋体" w:hAnsi="宋体" w:hint="eastAsia"/>
                <w:sz w:val="24"/>
              </w:rPr>
              <w:t>2</w:t>
            </w:r>
          </w:p>
        </w:tc>
        <w:tc>
          <w:tcPr>
            <w:tcW w:w="2340" w:type="dxa"/>
          </w:tcPr>
          <w:p w14:paraId="7797D08C" w14:textId="77777777" w:rsidR="00000000" w:rsidRDefault="007478C2">
            <w:pPr>
              <w:rPr>
                <w:sz w:val="24"/>
              </w:rPr>
            </w:pPr>
          </w:p>
        </w:tc>
        <w:tc>
          <w:tcPr>
            <w:tcW w:w="2071" w:type="dxa"/>
          </w:tcPr>
          <w:p w14:paraId="16287FC0" w14:textId="77777777" w:rsidR="00000000" w:rsidRDefault="007478C2">
            <w:pPr>
              <w:rPr>
                <w:sz w:val="24"/>
              </w:rPr>
            </w:pPr>
          </w:p>
        </w:tc>
        <w:tc>
          <w:tcPr>
            <w:tcW w:w="2737" w:type="dxa"/>
          </w:tcPr>
          <w:p w14:paraId="2AB9AA04" w14:textId="77777777" w:rsidR="00000000" w:rsidRDefault="007478C2">
            <w:pPr>
              <w:rPr>
                <w:sz w:val="24"/>
              </w:rPr>
            </w:pPr>
          </w:p>
        </w:tc>
      </w:tr>
      <w:tr w:rsidR="00000000" w14:paraId="7FEE8653" w14:textId="77777777">
        <w:trPr>
          <w:jc w:val="center"/>
        </w:trPr>
        <w:tc>
          <w:tcPr>
            <w:tcW w:w="1002" w:type="dxa"/>
          </w:tcPr>
          <w:p w14:paraId="5DC9244B" w14:textId="77777777" w:rsidR="00000000" w:rsidRDefault="007478C2">
            <w:pPr>
              <w:jc w:val="center"/>
              <w:rPr>
                <w:rFonts w:ascii="宋体" w:hAnsi="宋体"/>
                <w:sz w:val="24"/>
              </w:rPr>
            </w:pPr>
            <w:r>
              <w:rPr>
                <w:rFonts w:ascii="宋体" w:hAnsi="宋体" w:hint="eastAsia"/>
                <w:sz w:val="24"/>
              </w:rPr>
              <w:t>……</w:t>
            </w:r>
          </w:p>
        </w:tc>
        <w:tc>
          <w:tcPr>
            <w:tcW w:w="2340" w:type="dxa"/>
          </w:tcPr>
          <w:p w14:paraId="08823E0C" w14:textId="77777777" w:rsidR="00000000" w:rsidRDefault="007478C2">
            <w:pPr>
              <w:rPr>
                <w:sz w:val="24"/>
              </w:rPr>
            </w:pPr>
          </w:p>
        </w:tc>
        <w:tc>
          <w:tcPr>
            <w:tcW w:w="2071" w:type="dxa"/>
          </w:tcPr>
          <w:p w14:paraId="0792FBF3" w14:textId="77777777" w:rsidR="00000000" w:rsidRDefault="007478C2">
            <w:pPr>
              <w:rPr>
                <w:sz w:val="24"/>
              </w:rPr>
            </w:pPr>
          </w:p>
        </w:tc>
        <w:tc>
          <w:tcPr>
            <w:tcW w:w="2737" w:type="dxa"/>
          </w:tcPr>
          <w:p w14:paraId="2CD8457D" w14:textId="77777777" w:rsidR="00000000" w:rsidRDefault="007478C2">
            <w:pPr>
              <w:rPr>
                <w:sz w:val="24"/>
              </w:rPr>
            </w:pPr>
          </w:p>
        </w:tc>
      </w:tr>
      <w:tr w:rsidR="00000000" w14:paraId="42FDF200" w14:textId="77777777">
        <w:trPr>
          <w:jc w:val="center"/>
        </w:trPr>
        <w:tc>
          <w:tcPr>
            <w:tcW w:w="1002" w:type="dxa"/>
          </w:tcPr>
          <w:p w14:paraId="7CA42E03" w14:textId="77777777" w:rsidR="00000000" w:rsidRDefault="007478C2">
            <w:pPr>
              <w:jc w:val="center"/>
              <w:rPr>
                <w:rFonts w:ascii="宋体" w:hAnsi="宋体"/>
                <w:sz w:val="24"/>
              </w:rPr>
            </w:pPr>
            <w:r>
              <w:rPr>
                <w:rFonts w:ascii="宋体" w:hAnsi="宋体" w:hint="eastAsia"/>
                <w:sz w:val="24"/>
              </w:rPr>
              <w:t>10</w:t>
            </w:r>
          </w:p>
        </w:tc>
        <w:tc>
          <w:tcPr>
            <w:tcW w:w="2340" w:type="dxa"/>
          </w:tcPr>
          <w:p w14:paraId="41861FB4" w14:textId="77777777" w:rsidR="00000000" w:rsidRDefault="007478C2">
            <w:pPr>
              <w:rPr>
                <w:sz w:val="24"/>
              </w:rPr>
            </w:pPr>
          </w:p>
        </w:tc>
        <w:tc>
          <w:tcPr>
            <w:tcW w:w="2071" w:type="dxa"/>
          </w:tcPr>
          <w:p w14:paraId="517B048C" w14:textId="77777777" w:rsidR="00000000" w:rsidRDefault="007478C2">
            <w:pPr>
              <w:rPr>
                <w:sz w:val="24"/>
              </w:rPr>
            </w:pPr>
          </w:p>
        </w:tc>
        <w:tc>
          <w:tcPr>
            <w:tcW w:w="2737" w:type="dxa"/>
          </w:tcPr>
          <w:p w14:paraId="776A45A0" w14:textId="77777777" w:rsidR="00000000" w:rsidRDefault="007478C2">
            <w:pPr>
              <w:rPr>
                <w:sz w:val="24"/>
              </w:rPr>
            </w:pPr>
          </w:p>
        </w:tc>
      </w:tr>
      <w:tr w:rsidR="00000000" w14:paraId="699582B5" w14:textId="77777777">
        <w:trPr>
          <w:jc w:val="center"/>
        </w:trPr>
        <w:tc>
          <w:tcPr>
            <w:tcW w:w="1002" w:type="dxa"/>
          </w:tcPr>
          <w:p w14:paraId="2339D2FA" w14:textId="77777777" w:rsidR="00000000" w:rsidRDefault="007478C2">
            <w:pPr>
              <w:jc w:val="center"/>
              <w:rPr>
                <w:rFonts w:ascii="宋体" w:hAnsi="宋体"/>
                <w:sz w:val="24"/>
              </w:rPr>
            </w:pPr>
            <w:r>
              <w:rPr>
                <w:rFonts w:ascii="宋体" w:hAnsi="宋体" w:hint="eastAsia"/>
                <w:sz w:val="24"/>
              </w:rPr>
              <w:t>……</w:t>
            </w:r>
            <w:r>
              <w:rPr>
                <w:rFonts w:ascii="宋体" w:hAnsi="宋体"/>
                <w:sz w:val="24"/>
                <w:vertAlign w:val="superscript"/>
              </w:rPr>
              <w:footnoteReference w:id="299"/>
            </w:r>
          </w:p>
        </w:tc>
        <w:tc>
          <w:tcPr>
            <w:tcW w:w="2340" w:type="dxa"/>
          </w:tcPr>
          <w:p w14:paraId="7C5F86A6" w14:textId="77777777" w:rsidR="00000000" w:rsidRDefault="007478C2">
            <w:pPr>
              <w:rPr>
                <w:sz w:val="24"/>
              </w:rPr>
            </w:pPr>
          </w:p>
        </w:tc>
        <w:tc>
          <w:tcPr>
            <w:tcW w:w="2071" w:type="dxa"/>
          </w:tcPr>
          <w:p w14:paraId="77BD9998" w14:textId="77777777" w:rsidR="00000000" w:rsidRDefault="007478C2">
            <w:pPr>
              <w:rPr>
                <w:sz w:val="24"/>
              </w:rPr>
            </w:pPr>
          </w:p>
        </w:tc>
        <w:tc>
          <w:tcPr>
            <w:tcW w:w="2737" w:type="dxa"/>
          </w:tcPr>
          <w:p w14:paraId="3FBA4FD5" w14:textId="77777777" w:rsidR="00000000" w:rsidRDefault="007478C2">
            <w:pPr>
              <w:rPr>
                <w:sz w:val="24"/>
              </w:rPr>
            </w:pPr>
          </w:p>
        </w:tc>
      </w:tr>
    </w:tbl>
    <w:p w14:paraId="27C43BE9" w14:textId="77777777" w:rsidR="00000000" w:rsidRDefault="007478C2">
      <w:pPr>
        <w:rPr>
          <w:rFonts w:ascii="宋体" w:hAnsi="宋体"/>
          <w:kern w:val="0"/>
          <w:sz w:val="18"/>
        </w:rPr>
      </w:pPr>
      <w:r>
        <w:rPr>
          <w:rFonts w:hint="eastAsia"/>
          <w:sz w:val="24"/>
        </w:rPr>
        <w:t>注</w:t>
      </w:r>
      <w:r>
        <w:rPr>
          <w:rFonts w:ascii="宋体" w:hAnsi="宋体"/>
          <w:sz w:val="24"/>
          <w:vertAlign w:val="superscript"/>
        </w:rPr>
        <w:footnoteReference w:id="300"/>
      </w:r>
      <w:r>
        <w:rPr>
          <w:rFonts w:hint="eastAsia"/>
          <w:sz w:val="24"/>
        </w:rPr>
        <w:t>：</w:t>
      </w:r>
      <w:r>
        <w:rPr>
          <w:rFonts w:ascii="宋体" w:hAnsi="宋体" w:hint="eastAsia"/>
          <w:kern w:val="0"/>
          <w:sz w:val="18"/>
        </w:rPr>
        <w:t>（</w:t>
      </w:r>
      <w:r>
        <w:rPr>
          <w:rFonts w:ascii="宋体" w:hAnsi="宋体" w:hint="eastAsia"/>
          <w:kern w:val="0"/>
          <w:sz w:val="18"/>
        </w:rPr>
        <w:t>1694</w:t>
      </w:r>
      <w:r>
        <w:rPr>
          <w:rFonts w:ascii="宋体" w:hAnsi="宋体" w:hint="eastAsia"/>
          <w:kern w:val="0"/>
          <w:sz w:val="18"/>
        </w:rPr>
        <w:t>）</w:t>
      </w:r>
    </w:p>
    <w:p w14:paraId="2E3B3189" w14:textId="77777777" w:rsidR="00000000" w:rsidRDefault="007478C2">
      <w:pPr>
        <w:rPr>
          <w:sz w:val="24"/>
        </w:rPr>
      </w:pPr>
    </w:p>
    <w:p w14:paraId="2FE83115" w14:textId="77777777" w:rsidR="00000000" w:rsidRDefault="007478C2">
      <w:pPr>
        <w:pStyle w:val="Heading2"/>
        <w:rPr>
          <w:rFonts w:ascii="宋体" w:hAnsi="宋体"/>
        </w:rPr>
      </w:pPr>
      <w:bookmarkStart w:id="266" w:name="_Toc101344075"/>
      <w:bookmarkStart w:id="267" w:name="_Toc7473"/>
      <w:bookmarkStart w:id="268" w:name="_Toc8662"/>
      <w:r>
        <w:rPr>
          <w:rFonts w:ascii="宋体" w:hAnsi="宋体" w:hint="eastAsia"/>
        </w:rPr>
        <w:t>11.3</w:t>
      </w:r>
      <w:r>
        <w:rPr>
          <w:rFonts w:ascii="宋体" w:hAnsi="宋体" w:hint="eastAsia"/>
        </w:rPr>
        <w:t>期末货币市场基金前十名份额持有人情况</w:t>
      </w:r>
      <w:bookmarkEnd w:id="266"/>
      <w:bookmarkEnd w:id="267"/>
      <w:bookmarkEnd w:id="268"/>
    </w:p>
    <w:tbl>
      <w:tblPr>
        <w:tblW w:w="0" w:type="auto"/>
        <w:jc w:val="center"/>
        <w:tblInd w:w="0" w:type="dxa"/>
        <w:tblLayout w:type="fixed"/>
        <w:tblCellMar>
          <w:left w:w="10" w:type="dxa"/>
          <w:right w:w="10" w:type="dxa"/>
        </w:tblCellMar>
        <w:tblLook w:val="0000" w:firstRow="0" w:lastRow="0" w:firstColumn="0" w:lastColumn="0" w:noHBand="0" w:noVBand="0"/>
      </w:tblPr>
      <w:tblGrid>
        <w:gridCol w:w="1321"/>
        <w:gridCol w:w="2242"/>
        <w:gridCol w:w="2294"/>
        <w:gridCol w:w="2186"/>
      </w:tblGrid>
      <w:tr w:rsidR="00000000" w14:paraId="354D1F1F"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AFC413" w14:textId="77777777" w:rsidR="00000000" w:rsidRDefault="007478C2">
            <w:pPr>
              <w:jc w:val="center"/>
              <w:rPr>
                <w:rFonts w:ascii="宋体" w:hAnsi="宋体"/>
                <w:sz w:val="24"/>
              </w:rPr>
            </w:pPr>
            <w:r>
              <w:rPr>
                <w:rFonts w:ascii="宋体" w:hAnsi="宋体" w:hint="eastAsia"/>
                <w:sz w:val="24"/>
              </w:rPr>
              <w:t>序号</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01F7BF" w14:textId="77777777" w:rsidR="00000000" w:rsidRDefault="007478C2">
            <w:pPr>
              <w:jc w:val="center"/>
              <w:rPr>
                <w:rFonts w:ascii="宋体" w:hAnsi="宋体"/>
                <w:sz w:val="24"/>
              </w:rPr>
            </w:pPr>
            <w:r>
              <w:rPr>
                <w:rFonts w:ascii="宋体" w:hAnsi="宋体" w:hint="eastAsia"/>
                <w:sz w:val="24"/>
              </w:rPr>
              <w:t>持有人类别</w:t>
            </w:r>
            <w:r>
              <w:rPr>
                <w:rStyle w:val="FootnoteReference"/>
                <w:rFonts w:ascii="宋体" w:hAnsi="宋体" w:hint="eastAsia"/>
                <w:sz w:val="24"/>
              </w:rPr>
              <w:footnoteReference w:id="301"/>
            </w: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8A5B7D" w14:textId="77777777" w:rsidR="00000000" w:rsidRDefault="007478C2">
            <w:pPr>
              <w:jc w:val="center"/>
              <w:rPr>
                <w:rFonts w:ascii="宋体" w:hAnsi="宋体"/>
                <w:sz w:val="24"/>
              </w:rPr>
            </w:pPr>
            <w:r>
              <w:rPr>
                <w:rFonts w:ascii="宋体" w:hAnsi="宋体" w:hint="eastAsia"/>
                <w:sz w:val="24"/>
              </w:rPr>
              <w:t>持有份额（份）</w:t>
            </w: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E4A2FA" w14:textId="77777777" w:rsidR="00000000" w:rsidRDefault="007478C2">
            <w:pPr>
              <w:jc w:val="center"/>
              <w:rPr>
                <w:rFonts w:ascii="宋体" w:hAnsi="宋体"/>
                <w:sz w:val="24"/>
              </w:rPr>
            </w:pPr>
            <w:r>
              <w:rPr>
                <w:rFonts w:ascii="宋体" w:hAnsi="宋体" w:hint="eastAsia"/>
                <w:sz w:val="24"/>
              </w:rPr>
              <w:t>占总份额比例</w:t>
            </w:r>
          </w:p>
        </w:tc>
      </w:tr>
      <w:tr w:rsidR="00000000" w14:paraId="3B800F9D"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AFBAFB" w14:textId="77777777" w:rsidR="00000000" w:rsidRDefault="007478C2">
            <w:pPr>
              <w:jc w:val="center"/>
              <w:rPr>
                <w:rFonts w:ascii="宋体" w:hAnsi="宋体"/>
                <w:sz w:val="24"/>
              </w:rPr>
            </w:pPr>
            <w:r>
              <w:rPr>
                <w:rFonts w:ascii="仿宋_GB2312" w:eastAsia="仿宋_GB2312" w:hAnsi="宋体" w:hint="eastAsia"/>
                <w:kern w:val="0"/>
                <w:sz w:val="18"/>
              </w:rPr>
              <w:t>（</w:t>
            </w:r>
            <w:r>
              <w:rPr>
                <w:rFonts w:ascii="仿宋_GB2312" w:eastAsia="仿宋_GB2312" w:hAnsi="宋体"/>
                <w:kern w:val="0"/>
                <w:sz w:val="18"/>
              </w:rPr>
              <w:t>3364</w:t>
            </w:r>
            <w:r>
              <w:rPr>
                <w:rFonts w:ascii="仿宋_GB2312" w:eastAsia="仿宋_GB2312" w:hAnsi="宋体"/>
                <w:kern w:val="0"/>
                <w:sz w:val="18"/>
              </w:rPr>
              <w:t>）</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A51D66" w14:textId="77777777" w:rsidR="00000000" w:rsidRDefault="007478C2">
            <w:pPr>
              <w:rPr>
                <w:rFonts w:ascii="宋体" w:hAnsi="宋体"/>
                <w:sz w:val="24"/>
              </w:rPr>
            </w:pPr>
            <w:r>
              <w:rPr>
                <w:rFonts w:ascii="仿宋_GB2312" w:eastAsia="仿宋_GB2312" w:hAnsi="宋体" w:hint="eastAsia"/>
                <w:kern w:val="0"/>
                <w:sz w:val="18"/>
              </w:rPr>
              <w:t>（</w:t>
            </w:r>
            <w:r>
              <w:rPr>
                <w:rFonts w:ascii="仿宋_GB2312" w:eastAsia="仿宋_GB2312" w:hAnsi="宋体"/>
                <w:kern w:val="0"/>
                <w:sz w:val="18"/>
              </w:rPr>
              <w:t>3365</w:t>
            </w:r>
            <w:r>
              <w:rPr>
                <w:rFonts w:ascii="仿宋_GB2312" w:eastAsia="仿宋_GB2312" w:hAnsi="宋体"/>
                <w:kern w:val="0"/>
                <w:sz w:val="18"/>
              </w:rPr>
              <w:t>）</w:t>
            </w: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65D9AD" w14:textId="77777777" w:rsidR="00000000" w:rsidRDefault="007478C2">
            <w:pPr>
              <w:rPr>
                <w:rFonts w:ascii="宋体" w:hAnsi="宋体"/>
                <w:sz w:val="24"/>
              </w:rPr>
            </w:pPr>
            <w:r>
              <w:rPr>
                <w:rFonts w:ascii="仿宋_GB2312" w:eastAsia="仿宋_GB2312" w:hAnsi="宋体" w:hint="eastAsia"/>
                <w:kern w:val="0"/>
                <w:sz w:val="18"/>
              </w:rPr>
              <w:t>（</w:t>
            </w:r>
            <w:r>
              <w:rPr>
                <w:rFonts w:ascii="仿宋_GB2312" w:eastAsia="仿宋_GB2312" w:hAnsi="宋体"/>
                <w:kern w:val="0"/>
                <w:sz w:val="18"/>
              </w:rPr>
              <w:t>3366</w:t>
            </w:r>
            <w:r>
              <w:rPr>
                <w:rFonts w:ascii="仿宋_GB2312" w:eastAsia="仿宋_GB2312" w:hAnsi="宋体"/>
                <w:kern w:val="0"/>
                <w:sz w:val="18"/>
              </w:rPr>
              <w:t>）</w:t>
            </w: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C92FF" w14:textId="77777777" w:rsidR="00000000" w:rsidRDefault="007478C2">
            <w:pPr>
              <w:rPr>
                <w:rFonts w:ascii="宋体" w:hAnsi="宋体"/>
                <w:sz w:val="24"/>
              </w:rPr>
            </w:pPr>
            <w:r>
              <w:rPr>
                <w:rFonts w:ascii="仿宋_GB2312" w:eastAsia="仿宋_GB2312" w:hAnsi="宋体" w:hint="eastAsia"/>
                <w:kern w:val="0"/>
                <w:sz w:val="18"/>
              </w:rPr>
              <w:t>（</w:t>
            </w:r>
            <w:r>
              <w:rPr>
                <w:rFonts w:ascii="仿宋_GB2312" w:eastAsia="仿宋_GB2312" w:hAnsi="宋体"/>
                <w:kern w:val="0"/>
                <w:sz w:val="18"/>
              </w:rPr>
              <w:t>3367</w:t>
            </w:r>
            <w:r>
              <w:rPr>
                <w:rFonts w:ascii="仿宋_GB2312" w:eastAsia="仿宋_GB2312" w:hAnsi="宋体"/>
                <w:kern w:val="0"/>
                <w:sz w:val="18"/>
              </w:rPr>
              <w:t>）</w:t>
            </w:r>
          </w:p>
        </w:tc>
      </w:tr>
      <w:tr w:rsidR="00000000" w14:paraId="7D662A83"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E3BEBF" w14:textId="77777777" w:rsidR="00000000" w:rsidRDefault="007478C2">
            <w:pPr>
              <w:jc w:val="center"/>
              <w:rPr>
                <w:rFonts w:ascii="宋体" w:hAnsi="宋体"/>
                <w:sz w:val="24"/>
              </w:rPr>
            </w:pPr>
            <w:r>
              <w:rPr>
                <w:rFonts w:ascii="宋体" w:hAnsi="宋体" w:hint="eastAsia"/>
                <w:sz w:val="24"/>
              </w:rPr>
              <w:t>1</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196E84" w14:textId="77777777" w:rsidR="00000000" w:rsidRDefault="007478C2">
            <w:pPr>
              <w:rPr>
                <w:rFonts w:ascii="宋体" w:hAnsi="宋体"/>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B1A295" w14:textId="77777777" w:rsidR="00000000" w:rsidRDefault="007478C2">
            <w:pPr>
              <w:rPr>
                <w:rFonts w:ascii="宋体" w:hAnsi="宋体"/>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B705CB" w14:textId="77777777" w:rsidR="00000000" w:rsidRDefault="007478C2">
            <w:pPr>
              <w:rPr>
                <w:rFonts w:ascii="宋体" w:hAnsi="宋体"/>
                <w:sz w:val="24"/>
              </w:rPr>
            </w:pPr>
          </w:p>
        </w:tc>
      </w:tr>
      <w:tr w:rsidR="00000000" w14:paraId="2197B28F"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79E7D6" w14:textId="77777777" w:rsidR="00000000" w:rsidRDefault="007478C2">
            <w:pPr>
              <w:jc w:val="center"/>
              <w:rPr>
                <w:rFonts w:ascii="宋体" w:hAnsi="宋体"/>
                <w:sz w:val="24"/>
              </w:rPr>
            </w:pPr>
            <w:r>
              <w:rPr>
                <w:rFonts w:ascii="宋体" w:hAnsi="宋体" w:hint="eastAsia"/>
                <w:sz w:val="24"/>
              </w:rPr>
              <w:t>2</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BFED83" w14:textId="77777777" w:rsidR="00000000" w:rsidRDefault="007478C2">
            <w:pPr>
              <w:rPr>
                <w:rFonts w:ascii="宋体" w:hAnsi="宋体"/>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077C3B" w14:textId="77777777" w:rsidR="00000000" w:rsidRDefault="007478C2">
            <w:pPr>
              <w:rPr>
                <w:rFonts w:ascii="宋体" w:hAnsi="宋体"/>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359B68" w14:textId="77777777" w:rsidR="00000000" w:rsidRDefault="007478C2">
            <w:pPr>
              <w:rPr>
                <w:rFonts w:ascii="宋体" w:hAnsi="宋体"/>
                <w:sz w:val="24"/>
              </w:rPr>
            </w:pPr>
          </w:p>
        </w:tc>
      </w:tr>
      <w:tr w:rsidR="00000000" w14:paraId="4D961E44"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A9E041" w14:textId="77777777" w:rsidR="00000000" w:rsidRDefault="007478C2">
            <w:pPr>
              <w:jc w:val="center"/>
              <w:rPr>
                <w:rFonts w:ascii="宋体" w:hAnsi="宋体"/>
                <w:sz w:val="24"/>
              </w:rPr>
            </w:pPr>
            <w:r>
              <w:rPr>
                <w:rFonts w:ascii="宋体" w:hAnsi="宋体" w:hint="eastAsia"/>
                <w:sz w:val="24"/>
              </w:rPr>
              <w:t>……</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0D0251" w14:textId="77777777" w:rsidR="00000000" w:rsidRDefault="007478C2">
            <w:pPr>
              <w:rPr>
                <w:rFonts w:ascii="宋体" w:hAnsi="宋体"/>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1EBC10" w14:textId="77777777" w:rsidR="00000000" w:rsidRDefault="007478C2">
            <w:pPr>
              <w:rPr>
                <w:rFonts w:ascii="宋体" w:hAnsi="宋体"/>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17518" w14:textId="77777777" w:rsidR="00000000" w:rsidRDefault="007478C2">
            <w:pPr>
              <w:rPr>
                <w:rFonts w:ascii="宋体" w:hAnsi="宋体"/>
                <w:sz w:val="24"/>
              </w:rPr>
            </w:pPr>
          </w:p>
        </w:tc>
      </w:tr>
      <w:tr w:rsidR="00000000" w14:paraId="648F4FE5"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13FCFC" w14:textId="77777777" w:rsidR="00000000" w:rsidRDefault="007478C2">
            <w:pPr>
              <w:jc w:val="center"/>
              <w:rPr>
                <w:rFonts w:ascii="宋体" w:hAnsi="宋体"/>
                <w:sz w:val="24"/>
              </w:rPr>
            </w:pPr>
            <w:r>
              <w:rPr>
                <w:rFonts w:ascii="宋体" w:hAnsi="宋体" w:hint="eastAsia"/>
                <w:sz w:val="24"/>
              </w:rPr>
              <w:t>10</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DD00B4" w14:textId="77777777" w:rsidR="00000000" w:rsidRDefault="007478C2">
            <w:pPr>
              <w:rPr>
                <w:rFonts w:ascii="宋体" w:hAnsi="宋体"/>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70B2DD" w14:textId="77777777" w:rsidR="00000000" w:rsidRDefault="007478C2">
            <w:pPr>
              <w:rPr>
                <w:rFonts w:ascii="宋体" w:hAnsi="宋体"/>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8A87FA" w14:textId="77777777" w:rsidR="00000000" w:rsidRDefault="007478C2">
            <w:pPr>
              <w:rPr>
                <w:rFonts w:ascii="宋体" w:hAnsi="宋体"/>
                <w:sz w:val="24"/>
              </w:rPr>
            </w:pPr>
          </w:p>
        </w:tc>
      </w:tr>
      <w:tr w:rsidR="00000000" w14:paraId="0C8AE427" w14:textId="77777777">
        <w:trPr>
          <w:trHeight w:val="371"/>
          <w:jc w:val="center"/>
        </w:trPr>
        <w:tc>
          <w:tcPr>
            <w:tcW w:w="13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F8E85E" w14:textId="77777777" w:rsidR="00000000" w:rsidRDefault="007478C2">
            <w:pPr>
              <w:jc w:val="center"/>
              <w:rPr>
                <w:rFonts w:ascii="宋体" w:hAnsi="宋体"/>
                <w:sz w:val="24"/>
              </w:rPr>
            </w:pPr>
            <w:r>
              <w:rPr>
                <w:rFonts w:ascii="宋体" w:hAnsi="宋体" w:hint="eastAsia"/>
                <w:sz w:val="24"/>
              </w:rPr>
              <w:t>……</w:t>
            </w:r>
          </w:p>
        </w:tc>
        <w:tc>
          <w:tcPr>
            <w:tcW w:w="2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F758BC" w14:textId="77777777" w:rsidR="00000000" w:rsidRDefault="007478C2">
            <w:pPr>
              <w:rPr>
                <w:rFonts w:ascii="宋体" w:hAnsi="宋体"/>
                <w:sz w:val="24"/>
              </w:rPr>
            </w:pPr>
          </w:p>
        </w:tc>
        <w:tc>
          <w:tcPr>
            <w:tcW w:w="2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13DE11" w14:textId="77777777" w:rsidR="00000000" w:rsidRDefault="007478C2">
            <w:pPr>
              <w:rPr>
                <w:rFonts w:ascii="宋体" w:hAnsi="宋体"/>
                <w:sz w:val="24"/>
              </w:rPr>
            </w:pPr>
          </w:p>
        </w:tc>
        <w:tc>
          <w:tcPr>
            <w:tcW w:w="21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3B0DBC" w14:textId="77777777" w:rsidR="00000000" w:rsidRDefault="007478C2">
            <w:pPr>
              <w:rPr>
                <w:rFonts w:ascii="宋体" w:hAnsi="宋体"/>
                <w:sz w:val="24"/>
              </w:rPr>
            </w:pPr>
          </w:p>
        </w:tc>
      </w:tr>
    </w:tbl>
    <w:p w14:paraId="475F7393" w14:textId="77777777" w:rsidR="00000000" w:rsidRDefault="007478C2">
      <w:pPr>
        <w:rPr>
          <w:rFonts w:ascii="仿宋_GB2312" w:eastAsia="仿宋_GB2312" w:hAnsi="宋体"/>
          <w:kern w:val="0"/>
          <w:sz w:val="18"/>
        </w:rPr>
      </w:pPr>
      <w:r>
        <w:rPr>
          <w:rFonts w:ascii="宋体" w:hAnsi="宋体" w:hint="eastAsia"/>
          <w:sz w:val="24"/>
        </w:rPr>
        <w:t xml:space="preserve">     </w:t>
      </w:r>
      <w:r>
        <w:rPr>
          <w:rFonts w:ascii="宋体" w:hAnsi="宋体" w:hint="eastAsia"/>
          <w:sz w:val="24"/>
        </w:rPr>
        <w:t>注：</w:t>
      </w:r>
      <w:r>
        <w:rPr>
          <w:rFonts w:ascii="仿宋_GB2312" w:eastAsia="仿宋_GB2312" w:hAnsi="宋体" w:hint="eastAsia"/>
          <w:kern w:val="0"/>
          <w:sz w:val="18"/>
        </w:rPr>
        <w:t>（</w:t>
      </w:r>
      <w:r>
        <w:rPr>
          <w:rFonts w:ascii="仿宋_GB2312" w:eastAsia="仿宋_GB2312" w:hAnsi="宋体"/>
          <w:kern w:val="0"/>
          <w:sz w:val="18"/>
        </w:rPr>
        <w:t>3368</w:t>
      </w:r>
      <w:r>
        <w:rPr>
          <w:rFonts w:ascii="仿宋_GB2312" w:eastAsia="仿宋_GB2312" w:hAnsi="宋体"/>
          <w:kern w:val="0"/>
          <w:sz w:val="18"/>
        </w:rPr>
        <w:t>）</w:t>
      </w:r>
    </w:p>
    <w:p w14:paraId="33E1AC37" w14:textId="77777777" w:rsidR="00000000" w:rsidRDefault="007478C2">
      <w:pPr>
        <w:rPr>
          <w:rFonts w:ascii="宋体" w:hAnsi="宋体"/>
          <w:sz w:val="24"/>
        </w:rPr>
      </w:pPr>
    </w:p>
    <w:p w14:paraId="73987D57" w14:textId="77777777" w:rsidR="00000000" w:rsidRDefault="007478C2">
      <w:pPr>
        <w:pStyle w:val="Heading2"/>
        <w:rPr>
          <w:rFonts w:ascii="宋体" w:hAnsi="宋体"/>
        </w:rPr>
      </w:pPr>
      <w:bookmarkStart w:id="269" w:name="_Toc3188"/>
      <w:bookmarkStart w:id="270" w:name="_Toc12675"/>
      <w:bookmarkStart w:id="271" w:name="_Toc101344076"/>
      <w:r>
        <w:rPr>
          <w:rFonts w:ascii="宋体" w:hAnsi="宋体" w:hint="eastAsia"/>
        </w:rPr>
        <w:t xml:space="preserve">11.4 </w:t>
      </w:r>
      <w:r>
        <w:rPr>
          <w:rFonts w:ascii="宋体" w:hAnsi="宋体" w:hint="eastAsia"/>
        </w:rPr>
        <w:t>期末基金管理人的从业人员持有本基金的情况</w:t>
      </w:r>
      <w:r>
        <w:rPr>
          <w:rFonts w:ascii="宋体" w:hAnsi="宋体"/>
          <w:vertAlign w:val="superscript"/>
        </w:rPr>
        <w:footnoteReference w:id="302"/>
      </w:r>
      <w:bookmarkEnd w:id="269"/>
      <w:bookmarkEnd w:id="270"/>
      <w:bookmarkEnd w:id="271"/>
    </w:p>
    <w:tbl>
      <w:tblPr>
        <w:tblW w:w="0" w:type="auto"/>
        <w:jc w:val="center"/>
        <w:tblInd w:w="0" w:type="dxa"/>
        <w:tblLayout w:type="fixed"/>
        <w:tblLook w:val="0000" w:firstRow="0" w:lastRow="0" w:firstColumn="0" w:lastColumn="0" w:noHBand="0" w:noVBand="0"/>
      </w:tblPr>
      <w:tblGrid>
        <w:gridCol w:w="3114"/>
        <w:gridCol w:w="1034"/>
        <w:gridCol w:w="2687"/>
        <w:gridCol w:w="2713"/>
      </w:tblGrid>
      <w:tr w:rsidR="00000000" w14:paraId="62DE9827" w14:textId="77777777">
        <w:trPr>
          <w:trHeight w:val="285"/>
          <w:jc w:val="center"/>
        </w:trPr>
        <w:tc>
          <w:tcPr>
            <w:tcW w:w="3114" w:type="dxa"/>
            <w:tcBorders>
              <w:top w:val="single" w:sz="4" w:space="0" w:color="auto"/>
              <w:left w:val="single" w:sz="4" w:space="0" w:color="auto"/>
              <w:bottom w:val="single" w:sz="4" w:space="0" w:color="auto"/>
              <w:right w:val="single" w:sz="4" w:space="0" w:color="auto"/>
            </w:tcBorders>
            <w:vAlign w:val="center"/>
          </w:tcPr>
          <w:p w14:paraId="3C0D57C2" w14:textId="77777777" w:rsidR="00000000" w:rsidRDefault="007478C2">
            <w:pPr>
              <w:widowControl/>
              <w:jc w:val="center"/>
              <w:rPr>
                <w:rFonts w:ascii="宋体" w:hAnsi="宋体"/>
                <w:kern w:val="0"/>
                <w:sz w:val="24"/>
              </w:rPr>
            </w:pPr>
            <w:r>
              <w:rPr>
                <w:rFonts w:ascii="宋体" w:hAnsi="宋体" w:hint="eastAsia"/>
                <w:kern w:val="0"/>
                <w:sz w:val="24"/>
              </w:rPr>
              <w:t>项目</w:t>
            </w:r>
          </w:p>
        </w:tc>
        <w:tc>
          <w:tcPr>
            <w:tcW w:w="1034" w:type="dxa"/>
            <w:tcBorders>
              <w:top w:val="single" w:sz="4" w:space="0" w:color="auto"/>
              <w:left w:val="nil"/>
              <w:bottom w:val="single" w:sz="4" w:space="0" w:color="auto"/>
              <w:right w:val="single" w:sz="4" w:space="0" w:color="auto"/>
            </w:tcBorders>
          </w:tcPr>
          <w:p w14:paraId="66EC8FB5" w14:textId="77777777" w:rsidR="00000000" w:rsidRDefault="007478C2">
            <w:pPr>
              <w:widowControl/>
              <w:jc w:val="center"/>
              <w:rPr>
                <w:rFonts w:ascii="宋体" w:hAnsi="宋体"/>
                <w:sz w:val="24"/>
              </w:rPr>
            </w:pPr>
            <w:r>
              <w:rPr>
                <w:rFonts w:ascii="宋体" w:hAnsi="宋体" w:hint="eastAsia"/>
                <w:sz w:val="24"/>
              </w:rPr>
              <w:t>份额</w:t>
            </w:r>
          </w:p>
          <w:p w14:paraId="1C51F19E" w14:textId="77777777" w:rsidR="00000000" w:rsidRDefault="007478C2">
            <w:pPr>
              <w:widowControl/>
              <w:jc w:val="center"/>
              <w:rPr>
                <w:rFonts w:ascii="宋体" w:hAnsi="宋体"/>
                <w:kern w:val="0"/>
                <w:sz w:val="24"/>
              </w:rPr>
            </w:pPr>
            <w:r>
              <w:rPr>
                <w:rFonts w:ascii="宋体" w:hAnsi="宋体" w:hint="eastAsia"/>
                <w:sz w:val="24"/>
              </w:rPr>
              <w:t>级别</w:t>
            </w:r>
          </w:p>
        </w:tc>
        <w:tc>
          <w:tcPr>
            <w:tcW w:w="2687" w:type="dxa"/>
            <w:tcBorders>
              <w:top w:val="single" w:sz="4" w:space="0" w:color="auto"/>
              <w:left w:val="single" w:sz="4" w:space="0" w:color="auto"/>
              <w:bottom w:val="single" w:sz="4" w:space="0" w:color="auto"/>
              <w:right w:val="single" w:sz="4" w:space="0" w:color="auto"/>
            </w:tcBorders>
            <w:vAlign w:val="center"/>
          </w:tcPr>
          <w:p w14:paraId="0EAEEC3B" w14:textId="77777777" w:rsidR="00000000" w:rsidRDefault="007478C2">
            <w:pPr>
              <w:widowControl/>
              <w:jc w:val="center"/>
              <w:rPr>
                <w:rFonts w:ascii="宋体" w:hAnsi="宋体"/>
                <w:kern w:val="0"/>
                <w:sz w:val="24"/>
              </w:rPr>
            </w:pPr>
            <w:r>
              <w:rPr>
                <w:rFonts w:ascii="宋体" w:hAnsi="宋体" w:hint="eastAsia"/>
                <w:kern w:val="0"/>
                <w:sz w:val="24"/>
              </w:rPr>
              <w:t>持有份额总数（份）</w:t>
            </w:r>
          </w:p>
        </w:tc>
        <w:tc>
          <w:tcPr>
            <w:tcW w:w="2713" w:type="dxa"/>
            <w:tcBorders>
              <w:top w:val="single" w:sz="4" w:space="0" w:color="auto"/>
              <w:left w:val="nil"/>
              <w:bottom w:val="single" w:sz="4" w:space="0" w:color="auto"/>
              <w:right w:val="single" w:sz="4" w:space="0" w:color="auto"/>
            </w:tcBorders>
            <w:vAlign w:val="center"/>
          </w:tcPr>
          <w:p w14:paraId="67A93EE4" w14:textId="77777777" w:rsidR="00000000" w:rsidRDefault="007478C2">
            <w:pPr>
              <w:widowControl/>
              <w:jc w:val="center"/>
              <w:rPr>
                <w:rFonts w:ascii="宋体" w:hAnsi="宋体"/>
                <w:kern w:val="0"/>
                <w:sz w:val="24"/>
              </w:rPr>
            </w:pPr>
            <w:r>
              <w:rPr>
                <w:rFonts w:ascii="宋体" w:hAnsi="宋体" w:hint="eastAsia"/>
                <w:kern w:val="0"/>
                <w:sz w:val="24"/>
              </w:rPr>
              <w:t>占基金总份额比例</w:t>
            </w:r>
            <w:r>
              <w:rPr>
                <w:rStyle w:val="FootnoteReference"/>
                <w:rFonts w:ascii="宋体" w:hAnsi="宋体"/>
                <w:kern w:val="0"/>
                <w:sz w:val="24"/>
              </w:rPr>
              <w:footnoteReference w:id="303"/>
            </w:r>
          </w:p>
        </w:tc>
      </w:tr>
      <w:tr w:rsidR="00000000" w14:paraId="6658F478" w14:textId="77777777">
        <w:trPr>
          <w:trHeight w:val="285"/>
          <w:jc w:val="center"/>
        </w:trPr>
        <w:tc>
          <w:tcPr>
            <w:tcW w:w="3114" w:type="dxa"/>
            <w:vMerge w:val="restart"/>
            <w:tcBorders>
              <w:top w:val="single" w:sz="4" w:space="0" w:color="auto"/>
              <w:left w:val="single" w:sz="4" w:space="0" w:color="auto"/>
              <w:right w:val="single" w:sz="4" w:space="0" w:color="auto"/>
            </w:tcBorders>
            <w:vAlign w:val="center"/>
          </w:tcPr>
          <w:p w14:paraId="107FFC84" w14:textId="77777777" w:rsidR="00000000" w:rsidRDefault="007478C2">
            <w:pPr>
              <w:jc w:val="left"/>
              <w:rPr>
                <w:rFonts w:ascii="宋体" w:hAnsi="宋体"/>
                <w:sz w:val="24"/>
              </w:rPr>
            </w:pPr>
            <w:r>
              <w:rPr>
                <w:rFonts w:ascii="宋体" w:hAnsi="宋体"/>
                <w:sz w:val="24"/>
              </w:rPr>
              <w:t>基金管理人所有从业人员持有本基金</w:t>
            </w:r>
          </w:p>
        </w:tc>
        <w:tc>
          <w:tcPr>
            <w:tcW w:w="1034" w:type="dxa"/>
            <w:tcBorders>
              <w:top w:val="single" w:sz="4" w:space="0" w:color="auto"/>
              <w:left w:val="nil"/>
              <w:bottom w:val="single" w:sz="4" w:space="0" w:color="auto"/>
              <w:right w:val="single" w:sz="4" w:space="0" w:color="auto"/>
            </w:tcBorders>
          </w:tcPr>
          <w:p w14:paraId="19072075" w14:textId="77777777" w:rsidR="00000000" w:rsidRDefault="007478C2">
            <w:pPr>
              <w:widowControl/>
              <w:jc w:val="center"/>
              <w:rPr>
                <w:rFonts w:ascii="宋体" w:hAnsi="宋体"/>
                <w:kern w:val="0"/>
                <w:sz w:val="18"/>
              </w:rPr>
            </w:pPr>
            <w:r>
              <w:rPr>
                <w:rFonts w:ascii="宋体" w:hAnsi="宋体"/>
                <w:kern w:val="0"/>
                <w:sz w:val="18"/>
              </w:rPr>
              <w:t>（</w:t>
            </w:r>
            <w:r>
              <w:rPr>
                <w:rFonts w:ascii="宋体" w:hAnsi="宋体"/>
                <w:kern w:val="0"/>
                <w:sz w:val="18"/>
              </w:rPr>
              <w:t>0011</w:t>
            </w:r>
            <w:r>
              <w:rPr>
                <w:rFonts w:ascii="宋体" w:hAnsi="宋体"/>
                <w:kern w:val="0"/>
                <w:sz w:val="18"/>
              </w:rPr>
              <w:t>）</w:t>
            </w:r>
          </w:p>
        </w:tc>
        <w:tc>
          <w:tcPr>
            <w:tcW w:w="2687" w:type="dxa"/>
            <w:tcBorders>
              <w:top w:val="single" w:sz="4" w:space="0" w:color="auto"/>
              <w:left w:val="single" w:sz="4" w:space="0" w:color="auto"/>
              <w:bottom w:val="single" w:sz="4" w:space="0" w:color="auto"/>
              <w:right w:val="single" w:sz="4" w:space="0" w:color="auto"/>
            </w:tcBorders>
            <w:vAlign w:val="center"/>
          </w:tcPr>
          <w:p w14:paraId="4174ED70" w14:textId="77777777" w:rsidR="00000000" w:rsidRDefault="007478C2">
            <w:pPr>
              <w:widowControl/>
              <w:jc w:val="right"/>
              <w:rPr>
                <w:rFonts w:ascii="宋体" w:hAnsi="宋体"/>
                <w:kern w:val="0"/>
                <w:sz w:val="24"/>
              </w:rPr>
            </w:pPr>
            <w:r>
              <w:rPr>
                <w:rFonts w:ascii="宋体" w:hAnsi="宋体" w:hint="eastAsia"/>
                <w:kern w:val="0"/>
                <w:sz w:val="18"/>
              </w:rPr>
              <w:t>（</w:t>
            </w:r>
            <w:r>
              <w:rPr>
                <w:rFonts w:ascii="宋体" w:hAnsi="宋体" w:hint="eastAsia"/>
                <w:kern w:val="0"/>
                <w:sz w:val="18"/>
              </w:rPr>
              <w:t>1962</w:t>
            </w:r>
            <w:r>
              <w:rPr>
                <w:rFonts w:ascii="宋体" w:hAnsi="宋体" w:hint="eastAsia"/>
                <w:kern w:val="0"/>
                <w:sz w:val="18"/>
              </w:rPr>
              <w:t>）</w:t>
            </w:r>
          </w:p>
        </w:tc>
        <w:tc>
          <w:tcPr>
            <w:tcW w:w="2713" w:type="dxa"/>
            <w:tcBorders>
              <w:top w:val="single" w:sz="4" w:space="0" w:color="auto"/>
              <w:left w:val="nil"/>
              <w:bottom w:val="single" w:sz="4" w:space="0" w:color="auto"/>
              <w:right w:val="single" w:sz="4" w:space="0" w:color="auto"/>
            </w:tcBorders>
            <w:vAlign w:val="center"/>
          </w:tcPr>
          <w:p w14:paraId="3DC5BFB9" w14:textId="77777777" w:rsidR="00000000" w:rsidRDefault="007478C2">
            <w:pPr>
              <w:widowControl/>
              <w:jc w:val="right"/>
              <w:rPr>
                <w:rFonts w:ascii="宋体" w:hAnsi="宋体"/>
                <w:kern w:val="0"/>
                <w:sz w:val="24"/>
              </w:rPr>
            </w:pPr>
            <w:r>
              <w:rPr>
                <w:rFonts w:ascii="宋体" w:hAnsi="宋体" w:hint="eastAsia"/>
                <w:kern w:val="0"/>
                <w:sz w:val="18"/>
              </w:rPr>
              <w:t>（</w:t>
            </w:r>
            <w:r>
              <w:rPr>
                <w:rFonts w:ascii="宋体" w:hAnsi="宋体" w:hint="eastAsia"/>
                <w:kern w:val="0"/>
                <w:sz w:val="18"/>
              </w:rPr>
              <w:t>1963</w:t>
            </w:r>
            <w:r>
              <w:rPr>
                <w:rFonts w:ascii="宋体" w:hAnsi="宋体" w:hint="eastAsia"/>
                <w:kern w:val="0"/>
                <w:sz w:val="18"/>
              </w:rPr>
              <w:t>）</w:t>
            </w:r>
          </w:p>
        </w:tc>
      </w:tr>
      <w:tr w:rsidR="00000000" w14:paraId="4A2D113A" w14:textId="77777777">
        <w:trPr>
          <w:trHeight w:val="285"/>
          <w:jc w:val="center"/>
        </w:trPr>
        <w:tc>
          <w:tcPr>
            <w:tcW w:w="3114" w:type="dxa"/>
            <w:vMerge/>
            <w:tcBorders>
              <w:left w:val="single" w:sz="4" w:space="0" w:color="auto"/>
              <w:right w:val="single" w:sz="4" w:space="0" w:color="auto"/>
            </w:tcBorders>
            <w:vAlign w:val="center"/>
          </w:tcPr>
          <w:p w14:paraId="7DA79EBE" w14:textId="77777777" w:rsidR="00000000" w:rsidRDefault="007478C2">
            <w:pPr>
              <w:widowControl/>
              <w:jc w:val="left"/>
              <w:rPr>
                <w:rFonts w:ascii="宋体" w:hAnsi="宋体"/>
                <w:kern w:val="0"/>
                <w:sz w:val="24"/>
              </w:rPr>
            </w:pPr>
          </w:p>
        </w:tc>
        <w:tc>
          <w:tcPr>
            <w:tcW w:w="1034" w:type="dxa"/>
            <w:tcBorders>
              <w:top w:val="single" w:sz="4" w:space="0" w:color="auto"/>
              <w:left w:val="nil"/>
              <w:bottom w:val="single" w:sz="4" w:space="0" w:color="auto"/>
              <w:right w:val="single" w:sz="4" w:space="0" w:color="auto"/>
            </w:tcBorders>
          </w:tcPr>
          <w:p w14:paraId="2281E898" w14:textId="77777777" w:rsidR="00000000" w:rsidRDefault="007478C2">
            <w:pPr>
              <w:widowControl/>
              <w:jc w:val="center"/>
              <w:rPr>
                <w:rFonts w:ascii="宋体" w:hAnsi="宋体"/>
                <w:kern w:val="0"/>
                <w:sz w:val="18"/>
              </w:rPr>
            </w:pPr>
            <w:r>
              <w:rPr>
                <w:rFonts w:ascii="宋体" w:hAnsi="宋体"/>
                <w:kern w:val="0"/>
                <w:sz w:val="18"/>
              </w:rPr>
              <w:t>…</w:t>
            </w:r>
          </w:p>
        </w:tc>
        <w:tc>
          <w:tcPr>
            <w:tcW w:w="2687" w:type="dxa"/>
            <w:tcBorders>
              <w:top w:val="single" w:sz="4" w:space="0" w:color="auto"/>
              <w:left w:val="single" w:sz="4" w:space="0" w:color="auto"/>
              <w:bottom w:val="single" w:sz="4" w:space="0" w:color="auto"/>
              <w:right w:val="single" w:sz="4" w:space="0" w:color="auto"/>
            </w:tcBorders>
            <w:vAlign w:val="center"/>
          </w:tcPr>
          <w:p w14:paraId="6CC4D593" w14:textId="77777777" w:rsidR="00000000" w:rsidRDefault="007478C2">
            <w:pPr>
              <w:widowControl/>
              <w:jc w:val="right"/>
              <w:rPr>
                <w:rFonts w:ascii="宋体" w:hAnsi="宋体"/>
                <w:kern w:val="0"/>
                <w:sz w:val="24"/>
              </w:rPr>
            </w:pPr>
          </w:p>
        </w:tc>
        <w:tc>
          <w:tcPr>
            <w:tcW w:w="2713" w:type="dxa"/>
            <w:tcBorders>
              <w:top w:val="single" w:sz="4" w:space="0" w:color="auto"/>
              <w:left w:val="nil"/>
              <w:bottom w:val="single" w:sz="4" w:space="0" w:color="auto"/>
              <w:right w:val="single" w:sz="4" w:space="0" w:color="auto"/>
            </w:tcBorders>
            <w:vAlign w:val="center"/>
          </w:tcPr>
          <w:p w14:paraId="564257BF" w14:textId="77777777" w:rsidR="00000000" w:rsidRDefault="007478C2">
            <w:pPr>
              <w:widowControl/>
              <w:jc w:val="right"/>
              <w:rPr>
                <w:rFonts w:ascii="宋体" w:hAnsi="宋体"/>
                <w:kern w:val="0"/>
                <w:sz w:val="24"/>
              </w:rPr>
            </w:pPr>
          </w:p>
        </w:tc>
      </w:tr>
      <w:tr w:rsidR="00000000" w14:paraId="4D63D271" w14:textId="77777777">
        <w:trPr>
          <w:trHeight w:val="285"/>
          <w:jc w:val="center"/>
        </w:trPr>
        <w:tc>
          <w:tcPr>
            <w:tcW w:w="3114" w:type="dxa"/>
            <w:vMerge/>
            <w:tcBorders>
              <w:left w:val="single" w:sz="4" w:space="0" w:color="auto"/>
              <w:bottom w:val="single" w:sz="4" w:space="0" w:color="auto"/>
              <w:right w:val="single" w:sz="4" w:space="0" w:color="auto"/>
            </w:tcBorders>
            <w:vAlign w:val="center"/>
          </w:tcPr>
          <w:p w14:paraId="3DFACBEA" w14:textId="77777777" w:rsidR="00000000" w:rsidRDefault="007478C2">
            <w:pPr>
              <w:widowControl/>
              <w:jc w:val="left"/>
              <w:rPr>
                <w:rFonts w:ascii="宋体" w:hAnsi="宋体"/>
                <w:sz w:val="24"/>
              </w:rPr>
            </w:pPr>
          </w:p>
        </w:tc>
        <w:tc>
          <w:tcPr>
            <w:tcW w:w="1034" w:type="dxa"/>
            <w:tcBorders>
              <w:top w:val="single" w:sz="4" w:space="0" w:color="auto"/>
              <w:left w:val="nil"/>
              <w:bottom w:val="single" w:sz="4" w:space="0" w:color="auto"/>
              <w:right w:val="single" w:sz="4" w:space="0" w:color="auto"/>
            </w:tcBorders>
          </w:tcPr>
          <w:p w14:paraId="596DB4C9" w14:textId="77777777" w:rsidR="00000000" w:rsidRDefault="007478C2">
            <w:pPr>
              <w:widowControl/>
              <w:jc w:val="center"/>
              <w:rPr>
                <w:rFonts w:ascii="宋体" w:hAnsi="宋体"/>
                <w:kern w:val="0"/>
                <w:sz w:val="24"/>
              </w:rPr>
            </w:pPr>
            <w:r>
              <w:rPr>
                <w:rFonts w:ascii="宋体" w:hAnsi="宋体" w:hint="eastAsia"/>
                <w:kern w:val="0"/>
                <w:sz w:val="24"/>
              </w:rPr>
              <w:t>合计</w:t>
            </w:r>
          </w:p>
        </w:tc>
        <w:tc>
          <w:tcPr>
            <w:tcW w:w="2687" w:type="dxa"/>
            <w:tcBorders>
              <w:top w:val="single" w:sz="4" w:space="0" w:color="auto"/>
              <w:left w:val="single" w:sz="4" w:space="0" w:color="auto"/>
              <w:bottom w:val="single" w:sz="4" w:space="0" w:color="auto"/>
              <w:right w:val="single" w:sz="4" w:space="0" w:color="auto"/>
            </w:tcBorders>
            <w:vAlign w:val="center"/>
          </w:tcPr>
          <w:p w14:paraId="60BD689F" w14:textId="77777777" w:rsidR="00000000" w:rsidRDefault="007478C2">
            <w:pPr>
              <w:widowControl/>
              <w:jc w:val="right"/>
              <w:rPr>
                <w:rFonts w:ascii="宋体" w:hAnsi="宋体"/>
                <w:kern w:val="0"/>
                <w:sz w:val="24"/>
              </w:rPr>
            </w:pPr>
            <w:r>
              <w:rPr>
                <w:rFonts w:ascii="宋体" w:hAnsi="宋体" w:hint="eastAsia"/>
                <w:kern w:val="0"/>
                <w:sz w:val="18"/>
              </w:rPr>
              <w:t>（</w:t>
            </w:r>
            <w:r>
              <w:rPr>
                <w:rFonts w:ascii="宋体" w:hAnsi="宋体" w:hint="eastAsia"/>
                <w:kern w:val="0"/>
                <w:sz w:val="18"/>
              </w:rPr>
              <w:t>1962</w:t>
            </w:r>
            <w:r>
              <w:rPr>
                <w:rFonts w:ascii="宋体" w:hAnsi="宋体" w:hint="eastAsia"/>
                <w:kern w:val="0"/>
                <w:sz w:val="18"/>
              </w:rPr>
              <w:t>）</w:t>
            </w:r>
          </w:p>
        </w:tc>
        <w:tc>
          <w:tcPr>
            <w:tcW w:w="2713" w:type="dxa"/>
            <w:tcBorders>
              <w:top w:val="single" w:sz="4" w:space="0" w:color="auto"/>
              <w:left w:val="nil"/>
              <w:bottom w:val="single" w:sz="4" w:space="0" w:color="auto"/>
              <w:right w:val="single" w:sz="4" w:space="0" w:color="auto"/>
            </w:tcBorders>
            <w:vAlign w:val="center"/>
          </w:tcPr>
          <w:p w14:paraId="5D63814A" w14:textId="77777777" w:rsidR="00000000" w:rsidRDefault="007478C2">
            <w:pPr>
              <w:widowControl/>
              <w:jc w:val="right"/>
              <w:rPr>
                <w:rFonts w:ascii="宋体" w:hAnsi="宋体"/>
                <w:kern w:val="0"/>
                <w:sz w:val="24"/>
              </w:rPr>
            </w:pPr>
            <w:r>
              <w:rPr>
                <w:rFonts w:ascii="宋体" w:hAnsi="宋体" w:hint="eastAsia"/>
                <w:kern w:val="0"/>
                <w:sz w:val="18"/>
              </w:rPr>
              <w:t>（</w:t>
            </w:r>
            <w:r>
              <w:rPr>
                <w:rFonts w:ascii="宋体" w:hAnsi="宋体" w:hint="eastAsia"/>
                <w:kern w:val="0"/>
                <w:sz w:val="18"/>
              </w:rPr>
              <w:t>1963</w:t>
            </w:r>
            <w:r>
              <w:rPr>
                <w:rFonts w:ascii="宋体" w:hAnsi="宋体" w:hint="eastAsia"/>
                <w:kern w:val="0"/>
                <w:sz w:val="18"/>
              </w:rPr>
              <w:t>）</w:t>
            </w:r>
          </w:p>
        </w:tc>
      </w:tr>
    </w:tbl>
    <w:p w14:paraId="098D1BBC" w14:textId="77777777" w:rsidR="00000000" w:rsidRDefault="007478C2">
      <w:pPr>
        <w:rPr>
          <w:rFonts w:ascii="宋体" w:hAnsi="宋体"/>
          <w:kern w:val="0"/>
          <w:sz w:val="18"/>
        </w:rPr>
      </w:pPr>
      <w:r>
        <w:rPr>
          <w:rFonts w:hint="eastAsia"/>
          <w:sz w:val="24"/>
        </w:rPr>
        <w:t>注：</w:t>
      </w:r>
      <w:r>
        <w:rPr>
          <w:rFonts w:ascii="宋体" w:hAnsi="宋体" w:hint="eastAsia"/>
          <w:kern w:val="0"/>
          <w:sz w:val="18"/>
        </w:rPr>
        <w:t>（</w:t>
      </w:r>
      <w:r>
        <w:rPr>
          <w:rFonts w:ascii="宋体" w:hAnsi="宋体" w:hint="eastAsia"/>
          <w:kern w:val="0"/>
          <w:sz w:val="18"/>
        </w:rPr>
        <w:t>1964</w:t>
      </w:r>
      <w:r>
        <w:rPr>
          <w:rFonts w:ascii="宋体" w:hAnsi="宋体" w:hint="eastAsia"/>
          <w:kern w:val="0"/>
          <w:sz w:val="18"/>
        </w:rPr>
        <w:t>）</w:t>
      </w:r>
    </w:p>
    <w:p w14:paraId="056DB73E" w14:textId="77777777" w:rsidR="00000000" w:rsidRDefault="007478C2">
      <w:pPr>
        <w:rPr>
          <w:rFonts w:ascii="宋体" w:hAnsi="宋体"/>
          <w:kern w:val="0"/>
          <w:sz w:val="18"/>
        </w:rPr>
      </w:pPr>
    </w:p>
    <w:p w14:paraId="5D1B84FC" w14:textId="77777777" w:rsidR="00000000" w:rsidRDefault="007478C2">
      <w:pPr>
        <w:pStyle w:val="Heading2"/>
        <w:rPr>
          <w:rFonts w:ascii="宋体" w:hAnsi="宋体"/>
          <w:b w:val="0"/>
          <w:kern w:val="0"/>
          <w:sz w:val="18"/>
        </w:rPr>
      </w:pPr>
      <w:bookmarkStart w:id="272" w:name="_Toc19106"/>
      <w:bookmarkStart w:id="273" w:name="_Toc101344077"/>
      <w:bookmarkStart w:id="274" w:name="_Toc13222"/>
      <w:r>
        <w:rPr>
          <w:rFonts w:ascii="宋体" w:hAnsi="宋体" w:hint="eastAsia"/>
          <w:kern w:val="0"/>
          <w:szCs w:val="24"/>
        </w:rPr>
        <w:t>11.5</w:t>
      </w:r>
      <w:r>
        <w:rPr>
          <w:rFonts w:ascii="宋体" w:hAnsi="宋体" w:hint="eastAsia"/>
          <w:kern w:val="0"/>
          <w:szCs w:val="24"/>
        </w:rPr>
        <w:t>期末基金管理人的从业人员持有本开放式基金份额总量区间情况</w:t>
      </w:r>
      <w:bookmarkEnd w:id="272"/>
      <w:bookmarkEnd w:id="273"/>
      <w:bookmarkEnd w:id="274"/>
    </w:p>
    <w:tbl>
      <w:tblPr>
        <w:tblW w:w="0" w:type="auto"/>
        <w:tblInd w:w="-573" w:type="dxa"/>
        <w:tblLayout w:type="fixed"/>
        <w:tblCellMar>
          <w:left w:w="0" w:type="dxa"/>
          <w:right w:w="0" w:type="dxa"/>
        </w:tblCellMar>
        <w:tblLook w:val="0000" w:firstRow="0" w:lastRow="0" w:firstColumn="0" w:lastColumn="0" w:noHBand="0" w:noVBand="0"/>
      </w:tblPr>
      <w:tblGrid>
        <w:gridCol w:w="2968"/>
        <w:gridCol w:w="1266"/>
        <w:gridCol w:w="5264"/>
      </w:tblGrid>
      <w:tr w:rsidR="00000000" w14:paraId="75F7B2BC" w14:textId="77777777">
        <w:trPr>
          <w:trHeight w:val="285"/>
        </w:trPr>
        <w:tc>
          <w:tcPr>
            <w:tcW w:w="29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3C9B1FC" w14:textId="77777777" w:rsidR="00000000" w:rsidRDefault="007478C2">
            <w:pPr>
              <w:widowControl/>
              <w:jc w:val="center"/>
              <w:rPr>
                <w:kern w:val="0"/>
                <w:sz w:val="24"/>
                <w:szCs w:val="24"/>
              </w:rPr>
            </w:pPr>
            <w:r>
              <w:rPr>
                <w:rFonts w:ascii="宋体" w:hAnsi="宋体" w:hint="eastAsia"/>
                <w:kern w:val="0"/>
                <w:sz w:val="24"/>
                <w:szCs w:val="24"/>
              </w:rPr>
              <w:t>项目</w:t>
            </w:r>
          </w:p>
        </w:tc>
        <w:tc>
          <w:tcPr>
            <w:tcW w:w="12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BDBC61" w14:textId="77777777" w:rsidR="00000000" w:rsidRDefault="007478C2">
            <w:pPr>
              <w:widowControl/>
              <w:jc w:val="center"/>
              <w:rPr>
                <w:kern w:val="0"/>
                <w:sz w:val="24"/>
                <w:szCs w:val="24"/>
              </w:rPr>
            </w:pPr>
            <w:r>
              <w:rPr>
                <w:rFonts w:ascii="宋体" w:hAnsi="宋体" w:hint="eastAsia"/>
                <w:kern w:val="0"/>
                <w:sz w:val="24"/>
                <w:szCs w:val="24"/>
              </w:rPr>
              <w:t>份额级别</w:t>
            </w:r>
          </w:p>
        </w:tc>
        <w:tc>
          <w:tcPr>
            <w:tcW w:w="52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8F0B90A" w14:textId="77777777" w:rsidR="00000000" w:rsidRDefault="007478C2">
            <w:pPr>
              <w:widowControl/>
              <w:jc w:val="center"/>
              <w:rPr>
                <w:kern w:val="0"/>
                <w:sz w:val="24"/>
                <w:szCs w:val="24"/>
              </w:rPr>
            </w:pPr>
            <w:r>
              <w:rPr>
                <w:rFonts w:ascii="宋体" w:hAnsi="宋体" w:hint="eastAsia"/>
                <w:kern w:val="0"/>
                <w:sz w:val="24"/>
                <w:szCs w:val="24"/>
              </w:rPr>
              <w:t>持有基金份额总量的数量区间（万份）</w:t>
            </w:r>
            <w:r>
              <w:rPr>
                <w:rStyle w:val="FootnoteReference"/>
                <w:rFonts w:ascii="宋体" w:hAnsi="宋体"/>
                <w:kern w:val="0"/>
                <w:sz w:val="24"/>
                <w:szCs w:val="24"/>
              </w:rPr>
              <w:footnoteReference w:id="304"/>
            </w:r>
          </w:p>
        </w:tc>
      </w:tr>
      <w:tr w:rsidR="00000000" w14:paraId="520650DC" w14:textId="77777777">
        <w:trPr>
          <w:trHeight w:val="285"/>
        </w:trPr>
        <w:tc>
          <w:tcPr>
            <w:tcW w:w="2968" w:type="dxa"/>
            <w:vMerge w:val="restar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A90CB09" w14:textId="77777777" w:rsidR="00000000" w:rsidRDefault="007478C2">
            <w:pPr>
              <w:widowControl/>
              <w:jc w:val="left"/>
              <w:rPr>
                <w:kern w:val="0"/>
                <w:sz w:val="24"/>
                <w:szCs w:val="24"/>
              </w:rPr>
            </w:pPr>
            <w:r>
              <w:rPr>
                <w:rFonts w:ascii="宋体" w:hAnsi="宋体" w:hint="eastAsia"/>
                <w:kern w:val="0"/>
                <w:sz w:val="24"/>
                <w:szCs w:val="24"/>
              </w:rPr>
              <w:t>本公司高级管理人员、基金投资和研究部门负责人持有本开放式基金</w:t>
            </w:r>
          </w:p>
        </w:tc>
        <w:tc>
          <w:tcPr>
            <w:tcW w:w="1266"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5FC9F21B" w14:textId="77777777" w:rsidR="00000000" w:rsidRDefault="007478C2">
            <w:pPr>
              <w:widowControl/>
              <w:jc w:val="center"/>
              <w:rPr>
                <w:kern w:val="0"/>
                <w:sz w:val="18"/>
                <w:szCs w:val="18"/>
              </w:rPr>
            </w:pPr>
            <w:r>
              <w:rPr>
                <w:rFonts w:ascii="宋体" w:hAnsi="宋体" w:hint="eastAsia"/>
                <w:kern w:val="0"/>
                <w:sz w:val="18"/>
                <w:szCs w:val="18"/>
              </w:rPr>
              <w:t>（</w:t>
            </w:r>
            <w:r>
              <w:rPr>
                <w:rFonts w:ascii="宋体" w:hAnsi="宋体" w:hint="eastAsia"/>
                <w:kern w:val="0"/>
                <w:sz w:val="18"/>
                <w:szCs w:val="18"/>
              </w:rPr>
              <w:t>0011</w:t>
            </w:r>
            <w:r>
              <w:rPr>
                <w:rFonts w:ascii="宋体" w:hAnsi="宋体" w:hint="eastAsia"/>
                <w:kern w:val="0"/>
                <w:sz w:val="18"/>
                <w:szCs w:val="18"/>
              </w:rPr>
              <w:t>）</w:t>
            </w:r>
            <w:r>
              <w:rPr>
                <w:rFonts w:ascii="宋体" w:hAnsi="宋体" w:hint="eastAsia"/>
                <w:kern w:val="0"/>
                <w:sz w:val="18"/>
                <w:szCs w:val="18"/>
              </w:rPr>
              <w:t> </w:t>
            </w:r>
          </w:p>
        </w:tc>
        <w:tc>
          <w:tcPr>
            <w:tcW w:w="5264"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6159EDD8" w14:textId="77777777" w:rsidR="00000000" w:rsidRDefault="007478C2">
            <w:pPr>
              <w:widowControl/>
              <w:jc w:val="right"/>
              <w:rPr>
                <w:kern w:val="0"/>
                <w:sz w:val="18"/>
                <w:szCs w:val="18"/>
              </w:rPr>
            </w:pPr>
            <w:r>
              <w:rPr>
                <w:rFonts w:ascii="宋体" w:hAnsi="宋体" w:hint="eastAsia"/>
                <w:kern w:val="0"/>
                <w:sz w:val="18"/>
                <w:szCs w:val="18"/>
              </w:rPr>
              <w:t>（</w:t>
            </w:r>
            <w:r>
              <w:rPr>
                <w:rFonts w:ascii="宋体" w:hAnsi="宋体" w:hint="eastAsia"/>
                <w:kern w:val="0"/>
                <w:sz w:val="18"/>
                <w:szCs w:val="18"/>
              </w:rPr>
              <w:t>3217</w:t>
            </w:r>
            <w:r>
              <w:rPr>
                <w:rFonts w:ascii="宋体" w:hAnsi="宋体" w:hint="eastAsia"/>
                <w:kern w:val="0"/>
                <w:sz w:val="18"/>
                <w:szCs w:val="18"/>
              </w:rPr>
              <w:t>）</w:t>
            </w:r>
            <w:r>
              <w:rPr>
                <w:rFonts w:ascii="宋体" w:hAnsi="宋体" w:hint="eastAsia"/>
                <w:kern w:val="0"/>
                <w:sz w:val="18"/>
                <w:szCs w:val="18"/>
              </w:rPr>
              <w:t> </w:t>
            </w:r>
          </w:p>
        </w:tc>
      </w:tr>
      <w:tr w:rsidR="00000000" w14:paraId="33CE6CFB" w14:textId="77777777">
        <w:trPr>
          <w:trHeight w:val="285"/>
        </w:trPr>
        <w:tc>
          <w:tcPr>
            <w:tcW w:w="2968" w:type="dxa"/>
            <w:vMerge/>
            <w:tcBorders>
              <w:top w:val="nil"/>
              <w:left w:val="single" w:sz="8" w:space="0" w:color="auto"/>
              <w:bottom w:val="single" w:sz="8" w:space="0" w:color="auto"/>
              <w:right w:val="single" w:sz="8" w:space="0" w:color="auto"/>
            </w:tcBorders>
            <w:vAlign w:val="center"/>
          </w:tcPr>
          <w:p w14:paraId="5758D625" w14:textId="77777777" w:rsidR="00000000" w:rsidRDefault="007478C2">
            <w:pPr>
              <w:widowControl/>
              <w:jc w:val="left"/>
              <w:rPr>
                <w:kern w:val="0"/>
                <w:sz w:val="24"/>
                <w:szCs w:val="24"/>
              </w:rPr>
            </w:pP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061C3B90" w14:textId="77777777" w:rsidR="00000000" w:rsidRDefault="007478C2">
            <w:pPr>
              <w:widowControl/>
              <w:jc w:val="center"/>
              <w:rPr>
                <w:kern w:val="0"/>
                <w:sz w:val="18"/>
                <w:szCs w:val="18"/>
              </w:rPr>
            </w:pPr>
            <w:r>
              <w:rPr>
                <w:rFonts w:ascii="宋体" w:hAnsi="宋体" w:hint="eastAsia"/>
                <w:kern w:val="0"/>
                <w:sz w:val="18"/>
                <w:szCs w:val="18"/>
              </w:rPr>
              <w:t> </w:t>
            </w:r>
            <w:r>
              <w:rPr>
                <w:rFonts w:ascii="宋体" w:hAnsi="宋体"/>
                <w:kern w:val="0"/>
                <w:sz w:val="18"/>
                <w:szCs w:val="18"/>
              </w:rPr>
              <w:t>…</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0425A8EE" w14:textId="77777777" w:rsidR="00000000" w:rsidRDefault="007478C2">
            <w:pPr>
              <w:widowControl/>
              <w:jc w:val="right"/>
              <w:rPr>
                <w:kern w:val="0"/>
                <w:sz w:val="18"/>
                <w:szCs w:val="18"/>
              </w:rPr>
            </w:pPr>
            <w:r>
              <w:rPr>
                <w:rFonts w:ascii="宋体" w:hAnsi="宋体" w:hint="eastAsia"/>
                <w:kern w:val="0"/>
                <w:sz w:val="18"/>
                <w:szCs w:val="18"/>
              </w:rPr>
              <w:t> </w:t>
            </w:r>
          </w:p>
        </w:tc>
      </w:tr>
      <w:tr w:rsidR="00000000" w14:paraId="1BE82C53" w14:textId="77777777">
        <w:trPr>
          <w:trHeight w:val="285"/>
        </w:trPr>
        <w:tc>
          <w:tcPr>
            <w:tcW w:w="2968" w:type="dxa"/>
            <w:vMerge/>
            <w:tcBorders>
              <w:top w:val="nil"/>
              <w:left w:val="single" w:sz="8" w:space="0" w:color="auto"/>
              <w:bottom w:val="single" w:sz="8" w:space="0" w:color="auto"/>
              <w:right w:val="single" w:sz="8" w:space="0" w:color="auto"/>
            </w:tcBorders>
            <w:vAlign w:val="center"/>
          </w:tcPr>
          <w:p w14:paraId="1137ADB5" w14:textId="77777777" w:rsidR="00000000" w:rsidRDefault="007478C2">
            <w:pPr>
              <w:widowControl/>
              <w:jc w:val="left"/>
              <w:rPr>
                <w:kern w:val="0"/>
                <w:sz w:val="24"/>
                <w:szCs w:val="24"/>
              </w:rPr>
            </w:pP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200FA809" w14:textId="77777777" w:rsidR="00000000" w:rsidRDefault="007478C2">
            <w:pPr>
              <w:widowControl/>
              <w:jc w:val="center"/>
              <w:rPr>
                <w:kern w:val="0"/>
                <w:sz w:val="18"/>
                <w:szCs w:val="18"/>
              </w:rPr>
            </w:pPr>
            <w:r>
              <w:rPr>
                <w:rFonts w:ascii="宋体" w:hAnsi="宋体" w:hint="eastAsia"/>
                <w:kern w:val="0"/>
                <w:sz w:val="18"/>
                <w:szCs w:val="18"/>
              </w:rPr>
              <w:t>合计</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13AE2C5A" w14:textId="77777777" w:rsidR="00000000" w:rsidRDefault="007478C2">
            <w:pPr>
              <w:widowControl/>
              <w:jc w:val="right"/>
              <w:rPr>
                <w:kern w:val="0"/>
                <w:sz w:val="18"/>
                <w:szCs w:val="18"/>
              </w:rPr>
            </w:pPr>
            <w:r>
              <w:rPr>
                <w:rFonts w:ascii="宋体" w:hAnsi="宋体" w:hint="eastAsia"/>
                <w:kern w:val="0"/>
                <w:sz w:val="18"/>
                <w:szCs w:val="18"/>
              </w:rPr>
              <w:t>（</w:t>
            </w:r>
            <w:r>
              <w:rPr>
                <w:rFonts w:ascii="宋体" w:hAnsi="宋体" w:hint="eastAsia"/>
                <w:kern w:val="0"/>
                <w:sz w:val="18"/>
                <w:szCs w:val="18"/>
              </w:rPr>
              <w:t>3217</w:t>
            </w:r>
            <w:r>
              <w:rPr>
                <w:rFonts w:ascii="宋体" w:hAnsi="宋体" w:hint="eastAsia"/>
                <w:kern w:val="0"/>
                <w:sz w:val="18"/>
                <w:szCs w:val="18"/>
              </w:rPr>
              <w:t>）</w:t>
            </w:r>
            <w:r>
              <w:rPr>
                <w:rFonts w:ascii="宋体" w:hAnsi="宋体" w:hint="eastAsia"/>
                <w:kern w:val="0"/>
                <w:sz w:val="18"/>
                <w:szCs w:val="18"/>
              </w:rPr>
              <w:t> </w:t>
            </w:r>
          </w:p>
        </w:tc>
      </w:tr>
      <w:tr w:rsidR="00000000" w14:paraId="1B67C15C" w14:textId="77777777">
        <w:trPr>
          <w:trHeight w:val="285"/>
        </w:trPr>
        <w:tc>
          <w:tcPr>
            <w:tcW w:w="296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4F92566" w14:textId="77777777" w:rsidR="00000000" w:rsidRDefault="007478C2">
            <w:pPr>
              <w:widowControl/>
              <w:jc w:val="left"/>
              <w:rPr>
                <w:kern w:val="0"/>
                <w:sz w:val="24"/>
                <w:szCs w:val="24"/>
              </w:rPr>
            </w:pPr>
            <w:r>
              <w:rPr>
                <w:rFonts w:ascii="宋体" w:hAnsi="宋体" w:hint="eastAsia"/>
                <w:kern w:val="0"/>
                <w:sz w:val="24"/>
                <w:szCs w:val="24"/>
              </w:rPr>
              <w:t>本基金基金经理持有本开放式基金</w:t>
            </w: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551C8B33" w14:textId="77777777" w:rsidR="00000000" w:rsidRDefault="007478C2">
            <w:pPr>
              <w:widowControl/>
              <w:rPr>
                <w:kern w:val="0"/>
                <w:sz w:val="18"/>
                <w:szCs w:val="18"/>
              </w:rPr>
            </w:pPr>
            <w:r>
              <w:rPr>
                <w:rFonts w:ascii="宋体" w:hAnsi="宋体" w:hint="eastAsia"/>
                <w:kern w:val="0"/>
                <w:sz w:val="18"/>
                <w:szCs w:val="18"/>
              </w:rPr>
              <w:t>（</w:t>
            </w:r>
            <w:r>
              <w:rPr>
                <w:rFonts w:ascii="宋体" w:hAnsi="宋体" w:hint="eastAsia"/>
                <w:kern w:val="0"/>
                <w:sz w:val="18"/>
                <w:szCs w:val="18"/>
              </w:rPr>
              <w:t>0011</w:t>
            </w:r>
            <w:r>
              <w:rPr>
                <w:rFonts w:ascii="宋体" w:hAnsi="宋体" w:hint="eastAsia"/>
                <w:kern w:val="0"/>
                <w:sz w:val="18"/>
                <w:szCs w:val="18"/>
              </w:rPr>
              <w:t>）</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431518DD" w14:textId="77777777" w:rsidR="00000000" w:rsidRDefault="007478C2">
            <w:pPr>
              <w:widowControl/>
              <w:jc w:val="right"/>
              <w:rPr>
                <w:kern w:val="0"/>
                <w:sz w:val="18"/>
                <w:szCs w:val="18"/>
              </w:rPr>
            </w:pPr>
            <w:r>
              <w:rPr>
                <w:rFonts w:ascii="宋体" w:hAnsi="宋体" w:hint="eastAsia"/>
                <w:kern w:val="0"/>
                <w:sz w:val="18"/>
                <w:szCs w:val="18"/>
              </w:rPr>
              <w:t>（</w:t>
            </w:r>
            <w:r>
              <w:rPr>
                <w:rFonts w:ascii="宋体" w:hAnsi="宋体" w:hint="eastAsia"/>
                <w:kern w:val="0"/>
                <w:sz w:val="18"/>
                <w:szCs w:val="18"/>
              </w:rPr>
              <w:t>3218</w:t>
            </w:r>
            <w:r>
              <w:rPr>
                <w:rFonts w:ascii="宋体" w:hAnsi="宋体" w:hint="eastAsia"/>
                <w:kern w:val="0"/>
                <w:sz w:val="18"/>
                <w:szCs w:val="18"/>
              </w:rPr>
              <w:t>）</w:t>
            </w:r>
            <w:r>
              <w:rPr>
                <w:rFonts w:ascii="宋体" w:hAnsi="宋体" w:hint="eastAsia"/>
                <w:kern w:val="0"/>
                <w:sz w:val="18"/>
                <w:szCs w:val="18"/>
              </w:rPr>
              <w:t> </w:t>
            </w:r>
          </w:p>
        </w:tc>
      </w:tr>
      <w:tr w:rsidR="00000000" w14:paraId="405C5791" w14:textId="77777777">
        <w:trPr>
          <w:trHeight w:val="285"/>
        </w:trPr>
        <w:tc>
          <w:tcPr>
            <w:tcW w:w="2968" w:type="dxa"/>
            <w:vMerge/>
            <w:tcBorders>
              <w:top w:val="nil"/>
              <w:left w:val="single" w:sz="8" w:space="0" w:color="auto"/>
              <w:bottom w:val="single" w:sz="8" w:space="0" w:color="auto"/>
              <w:right w:val="single" w:sz="8" w:space="0" w:color="auto"/>
            </w:tcBorders>
            <w:vAlign w:val="center"/>
          </w:tcPr>
          <w:p w14:paraId="7671AF8D" w14:textId="77777777" w:rsidR="00000000" w:rsidRDefault="007478C2">
            <w:pPr>
              <w:widowControl/>
              <w:jc w:val="left"/>
              <w:rPr>
                <w:kern w:val="0"/>
                <w:szCs w:val="21"/>
              </w:rPr>
            </w:pP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026898DB" w14:textId="77777777" w:rsidR="00000000" w:rsidRDefault="007478C2">
            <w:pPr>
              <w:widowControl/>
              <w:jc w:val="center"/>
              <w:rPr>
                <w:kern w:val="0"/>
                <w:sz w:val="18"/>
                <w:szCs w:val="18"/>
              </w:rPr>
            </w:pPr>
            <w:r>
              <w:rPr>
                <w:rFonts w:ascii="宋体" w:hAnsi="宋体" w:hint="eastAsia"/>
                <w:kern w:val="0"/>
                <w:sz w:val="18"/>
                <w:szCs w:val="18"/>
              </w:rPr>
              <w:t> </w:t>
            </w:r>
            <w:r>
              <w:rPr>
                <w:rFonts w:ascii="宋体" w:hAnsi="宋体"/>
                <w:kern w:val="0"/>
                <w:sz w:val="18"/>
                <w:szCs w:val="18"/>
              </w:rPr>
              <w:t>…</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01BCBAF1" w14:textId="77777777" w:rsidR="00000000" w:rsidRDefault="007478C2">
            <w:pPr>
              <w:widowControl/>
              <w:jc w:val="right"/>
              <w:rPr>
                <w:kern w:val="0"/>
                <w:sz w:val="18"/>
                <w:szCs w:val="18"/>
              </w:rPr>
            </w:pPr>
            <w:r>
              <w:rPr>
                <w:rFonts w:ascii="宋体" w:hAnsi="宋体" w:hint="eastAsia"/>
                <w:kern w:val="0"/>
                <w:sz w:val="18"/>
                <w:szCs w:val="18"/>
              </w:rPr>
              <w:t> </w:t>
            </w:r>
          </w:p>
        </w:tc>
      </w:tr>
      <w:tr w:rsidR="00000000" w14:paraId="657A7656" w14:textId="77777777">
        <w:trPr>
          <w:trHeight w:val="285"/>
        </w:trPr>
        <w:tc>
          <w:tcPr>
            <w:tcW w:w="2968" w:type="dxa"/>
            <w:vMerge/>
            <w:tcBorders>
              <w:top w:val="nil"/>
              <w:left w:val="single" w:sz="8" w:space="0" w:color="auto"/>
              <w:bottom w:val="single" w:sz="8" w:space="0" w:color="auto"/>
              <w:right w:val="single" w:sz="8" w:space="0" w:color="auto"/>
            </w:tcBorders>
            <w:vAlign w:val="center"/>
          </w:tcPr>
          <w:p w14:paraId="31982000" w14:textId="77777777" w:rsidR="00000000" w:rsidRDefault="007478C2">
            <w:pPr>
              <w:widowControl/>
              <w:jc w:val="left"/>
              <w:rPr>
                <w:kern w:val="0"/>
                <w:szCs w:val="21"/>
              </w:rPr>
            </w:pPr>
          </w:p>
        </w:tc>
        <w:tc>
          <w:tcPr>
            <w:tcW w:w="1266" w:type="dxa"/>
            <w:tcBorders>
              <w:top w:val="nil"/>
              <w:left w:val="nil"/>
              <w:bottom w:val="single" w:sz="8" w:space="0" w:color="auto"/>
              <w:right w:val="single" w:sz="8" w:space="0" w:color="auto"/>
            </w:tcBorders>
            <w:tcMar>
              <w:top w:w="0" w:type="dxa"/>
              <w:left w:w="108" w:type="dxa"/>
              <w:bottom w:w="0" w:type="dxa"/>
              <w:right w:w="108" w:type="dxa"/>
            </w:tcMar>
          </w:tcPr>
          <w:p w14:paraId="34107964" w14:textId="77777777" w:rsidR="00000000" w:rsidRDefault="007478C2">
            <w:pPr>
              <w:widowControl/>
              <w:jc w:val="center"/>
              <w:rPr>
                <w:kern w:val="0"/>
                <w:szCs w:val="21"/>
              </w:rPr>
            </w:pPr>
            <w:r>
              <w:rPr>
                <w:rFonts w:ascii="宋体" w:hAnsi="宋体" w:hint="eastAsia"/>
                <w:kern w:val="0"/>
                <w:szCs w:val="21"/>
              </w:rPr>
              <w:t>合计</w:t>
            </w:r>
          </w:p>
        </w:tc>
        <w:tc>
          <w:tcPr>
            <w:tcW w:w="5264" w:type="dxa"/>
            <w:tcBorders>
              <w:top w:val="nil"/>
              <w:left w:val="nil"/>
              <w:bottom w:val="single" w:sz="8" w:space="0" w:color="auto"/>
              <w:right w:val="single" w:sz="8" w:space="0" w:color="auto"/>
            </w:tcBorders>
            <w:tcMar>
              <w:top w:w="0" w:type="dxa"/>
              <w:left w:w="108" w:type="dxa"/>
              <w:bottom w:w="0" w:type="dxa"/>
              <w:right w:w="108" w:type="dxa"/>
            </w:tcMar>
            <w:vAlign w:val="center"/>
          </w:tcPr>
          <w:p w14:paraId="770DBF8D" w14:textId="77777777" w:rsidR="00000000" w:rsidRDefault="007478C2">
            <w:pPr>
              <w:widowControl/>
              <w:jc w:val="right"/>
              <w:rPr>
                <w:kern w:val="0"/>
                <w:sz w:val="18"/>
                <w:szCs w:val="18"/>
              </w:rPr>
            </w:pPr>
            <w:r>
              <w:rPr>
                <w:rFonts w:ascii="宋体" w:hAnsi="宋体" w:hint="eastAsia"/>
                <w:kern w:val="0"/>
                <w:sz w:val="18"/>
                <w:szCs w:val="18"/>
              </w:rPr>
              <w:t>（</w:t>
            </w:r>
            <w:r>
              <w:rPr>
                <w:rFonts w:ascii="宋体" w:hAnsi="宋体" w:hint="eastAsia"/>
                <w:kern w:val="0"/>
                <w:sz w:val="18"/>
                <w:szCs w:val="18"/>
              </w:rPr>
              <w:t>3218</w:t>
            </w:r>
            <w:r>
              <w:rPr>
                <w:rFonts w:ascii="宋体" w:hAnsi="宋体" w:hint="eastAsia"/>
                <w:kern w:val="0"/>
                <w:sz w:val="18"/>
                <w:szCs w:val="18"/>
              </w:rPr>
              <w:t>）</w:t>
            </w:r>
            <w:r>
              <w:rPr>
                <w:rFonts w:ascii="宋体" w:hAnsi="宋体" w:hint="eastAsia"/>
                <w:kern w:val="0"/>
                <w:sz w:val="18"/>
                <w:szCs w:val="18"/>
              </w:rPr>
              <w:t> </w:t>
            </w:r>
          </w:p>
        </w:tc>
      </w:tr>
    </w:tbl>
    <w:p w14:paraId="261AB3A9" w14:textId="77777777" w:rsidR="00000000" w:rsidRDefault="007478C2">
      <w:pPr>
        <w:rPr>
          <w:rFonts w:ascii="宋体" w:hAnsi="宋体"/>
          <w:kern w:val="0"/>
          <w:sz w:val="18"/>
        </w:rPr>
      </w:pPr>
      <w:r>
        <w:rPr>
          <w:sz w:val="24"/>
        </w:rPr>
        <w:t>注：</w:t>
      </w:r>
      <w:r>
        <w:rPr>
          <w:rFonts w:ascii="宋体" w:hAnsi="宋体"/>
          <w:kern w:val="0"/>
          <w:sz w:val="18"/>
        </w:rPr>
        <w:t>（</w:t>
      </w:r>
      <w:r>
        <w:rPr>
          <w:rFonts w:ascii="宋体" w:hAnsi="宋体"/>
          <w:kern w:val="0"/>
          <w:sz w:val="18"/>
        </w:rPr>
        <w:t>3219</w:t>
      </w:r>
      <w:r>
        <w:rPr>
          <w:rFonts w:ascii="宋体" w:hAnsi="宋体"/>
          <w:kern w:val="0"/>
          <w:sz w:val="18"/>
        </w:rPr>
        <w:t>）</w:t>
      </w:r>
    </w:p>
    <w:p w14:paraId="696B1BE1" w14:textId="77777777" w:rsidR="00000000" w:rsidRDefault="007478C2">
      <w:pPr>
        <w:rPr>
          <w:rFonts w:ascii="宋体" w:hAnsi="宋体"/>
          <w:kern w:val="0"/>
          <w:sz w:val="18"/>
        </w:rPr>
      </w:pPr>
    </w:p>
    <w:p w14:paraId="4D197D80" w14:textId="77777777" w:rsidR="00000000" w:rsidRDefault="007478C2">
      <w:pPr>
        <w:pStyle w:val="Heading2"/>
        <w:rPr>
          <w:kern w:val="0"/>
          <w:sz w:val="18"/>
        </w:rPr>
      </w:pPr>
      <w:bookmarkStart w:id="275" w:name="_Toc10771"/>
      <w:bookmarkStart w:id="276" w:name="_Toc15425"/>
      <w:bookmarkStart w:id="277" w:name="_Toc101344078"/>
      <w:r>
        <w:rPr>
          <w:rFonts w:ascii="宋体" w:hAnsi="宋体"/>
        </w:rPr>
        <w:t>11.6</w:t>
      </w:r>
      <w:r>
        <w:rPr>
          <w:rFonts w:ascii="宋体" w:hAnsi="宋体" w:hint="eastAsia"/>
        </w:rPr>
        <w:t>期末兼任私募资产管理计划投资</w:t>
      </w:r>
      <w:r>
        <w:rPr>
          <w:rFonts w:ascii="宋体" w:hAnsi="宋体"/>
        </w:rPr>
        <w:t>经理的</w:t>
      </w:r>
      <w:r>
        <w:rPr>
          <w:rFonts w:ascii="宋体" w:hAnsi="宋体" w:hint="eastAsia"/>
        </w:rPr>
        <w:t>基金经理本人及其直系亲属持有本人管理的产品情况</w:t>
      </w:r>
      <w:r>
        <w:rPr>
          <w:rFonts w:ascii="宋体" w:hAnsi="宋体"/>
          <w:kern w:val="0"/>
          <w:szCs w:val="21"/>
          <w:vertAlign w:val="superscript"/>
        </w:rPr>
        <w:footnoteReference w:id="305"/>
      </w:r>
      <w:bookmarkEnd w:id="275"/>
      <w:bookmarkEnd w:id="276"/>
      <w:bookmarkEnd w:id="277"/>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50"/>
        <w:gridCol w:w="2228"/>
        <w:gridCol w:w="4820"/>
      </w:tblGrid>
      <w:tr w:rsidR="00000000" w14:paraId="02EC6FF6" w14:textId="77777777">
        <w:trPr>
          <w:trHeight w:val="285"/>
        </w:trPr>
        <w:tc>
          <w:tcPr>
            <w:tcW w:w="2450" w:type="dxa"/>
            <w:tcMar>
              <w:top w:w="0" w:type="dxa"/>
              <w:left w:w="108" w:type="dxa"/>
              <w:bottom w:w="0" w:type="dxa"/>
              <w:right w:w="108" w:type="dxa"/>
            </w:tcMar>
            <w:vAlign w:val="center"/>
          </w:tcPr>
          <w:p w14:paraId="65F06D84" w14:textId="77777777" w:rsidR="00000000" w:rsidRDefault="007478C2">
            <w:pPr>
              <w:widowControl/>
              <w:jc w:val="center"/>
              <w:rPr>
                <w:rFonts w:ascii="宋体" w:hAnsi="宋体"/>
                <w:kern w:val="0"/>
                <w:sz w:val="24"/>
              </w:rPr>
            </w:pPr>
            <w:r>
              <w:rPr>
                <w:rFonts w:ascii="宋体" w:hAnsi="宋体" w:hint="eastAsia"/>
                <w:kern w:val="0"/>
                <w:sz w:val="24"/>
              </w:rPr>
              <w:t>基金经理姓名</w:t>
            </w:r>
          </w:p>
        </w:tc>
        <w:tc>
          <w:tcPr>
            <w:tcW w:w="2228" w:type="dxa"/>
            <w:vAlign w:val="center"/>
          </w:tcPr>
          <w:p w14:paraId="53A64EDF" w14:textId="77777777" w:rsidR="00000000" w:rsidRDefault="007478C2">
            <w:pPr>
              <w:widowControl/>
              <w:jc w:val="center"/>
              <w:rPr>
                <w:rFonts w:ascii="宋体" w:hAnsi="宋体"/>
                <w:kern w:val="0"/>
                <w:sz w:val="24"/>
              </w:rPr>
            </w:pPr>
            <w:r>
              <w:rPr>
                <w:rFonts w:ascii="宋体" w:hAnsi="宋体" w:hint="eastAsia"/>
                <w:kern w:val="0"/>
                <w:sz w:val="24"/>
              </w:rPr>
              <w:t>产品类型</w:t>
            </w:r>
          </w:p>
        </w:tc>
        <w:tc>
          <w:tcPr>
            <w:tcW w:w="4820" w:type="dxa"/>
            <w:tcMar>
              <w:top w:w="0" w:type="dxa"/>
              <w:left w:w="108" w:type="dxa"/>
              <w:bottom w:w="0" w:type="dxa"/>
              <w:right w:w="108" w:type="dxa"/>
            </w:tcMar>
            <w:vAlign w:val="center"/>
          </w:tcPr>
          <w:p w14:paraId="2E2CACC3" w14:textId="77777777" w:rsidR="00000000" w:rsidRDefault="007478C2">
            <w:pPr>
              <w:widowControl/>
              <w:jc w:val="center"/>
              <w:rPr>
                <w:kern w:val="0"/>
                <w:szCs w:val="21"/>
              </w:rPr>
            </w:pPr>
            <w:r>
              <w:rPr>
                <w:rFonts w:ascii="宋体" w:hAnsi="宋体" w:hint="eastAsia"/>
                <w:kern w:val="0"/>
                <w:sz w:val="24"/>
              </w:rPr>
              <w:t>持有本人</w:t>
            </w:r>
            <w:r>
              <w:rPr>
                <w:rFonts w:ascii="宋体" w:hAnsi="宋体"/>
                <w:kern w:val="0"/>
                <w:sz w:val="24"/>
              </w:rPr>
              <w:t>管理的产品</w:t>
            </w:r>
            <w:r>
              <w:rPr>
                <w:rFonts w:ascii="宋体" w:hAnsi="宋体" w:hint="eastAsia"/>
                <w:kern w:val="0"/>
                <w:sz w:val="24"/>
              </w:rPr>
              <w:t>份额总量的数量区间（万份）</w:t>
            </w:r>
            <w:r>
              <w:rPr>
                <w:rStyle w:val="FootnoteReference"/>
                <w:rFonts w:ascii="宋体" w:hAnsi="宋体"/>
                <w:kern w:val="0"/>
                <w:szCs w:val="24"/>
              </w:rPr>
              <w:footnoteReference w:id="306"/>
            </w:r>
          </w:p>
        </w:tc>
      </w:tr>
      <w:tr w:rsidR="00000000" w14:paraId="137657C4" w14:textId="77777777">
        <w:trPr>
          <w:trHeight w:val="285"/>
        </w:trPr>
        <w:tc>
          <w:tcPr>
            <w:tcW w:w="2450" w:type="dxa"/>
            <w:vMerge w:val="restart"/>
            <w:tcMar>
              <w:top w:w="0" w:type="dxa"/>
              <w:left w:w="108" w:type="dxa"/>
              <w:bottom w:w="0" w:type="dxa"/>
              <w:right w:w="108" w:type="dxa"/>
            </w:tcMar>
            <w:vAlign w:val="center"/>
          </w:tcPr>
          <w:p w14:paraId="438FEFE8" w14:textId="77777777" w:rsidR="00000000" w:rsidRDefault="007478C2">
            <w:pPr>
              <w:jc w:val="left"/>
              <w:rPr>
                <w:rFonts w:ascii="宋体" w:eastAsia="方正仿宋简体" w:hAnsi="宋体"/>
                <w:sz w:val="24"/>
              </w:rPr>
            </w:pPr>
            <w:r>
              <w:rPr>
                <w:rFonts w:ascii="宋体" w:hAnsi="宋体" w:hint="eastAsia"/>
                <w:kern w:val="0"/>
                <w:sz w:val="18"/>
              </w:rPr>
              <w:t>(</w:t>
            </w:r>
            <w:r>
              <w:rPr>
                <w:rFonts w:ascii="宋体" w:hAnsi="宋体"/>
                <w:kern w:val="0"/>
                <w:sz w:val="18"/>
              </w:rPr>
              <w:t>35</w:t>
            </w:r>
            <w:r>
              <w:rPr>
                <w:rFonts w:ascii="宋体" w:hAnsi="宋体" w:hint="eastAsia"/>
                <w:kern w:val="0"/>
                <w:sz w:val="18"/>
              </w:rPr>
              <w:t>7</w:t>
            </w:r>
            <w:r>
              <w:rPr>
                <w:rFonts w:ascii="宋体" w:hAnsi="宋体"/>
                <w:kern w:val="0"/>
                <w:sz w:val="18"/>
              </w:rPr>
              <w:t>1)</w:t>
            </w:r>
          </w:p>
        </w:tc>
        <w:tc>
          <w:tcPr>
            <w:tcW w:w="2228" w:type="dxa"/>
            <w:vAlign w:val="center"/>
          </w:tcPr>
          <w:p w14:paraId="03F37253" w14:textId="77777777" w:rsidR="00000000" w:rsidRDefault="007478C2">
            <w:pPr>
              <w:widowControl/>
              <w:jc w:val="left"/>
              <w:rPr>
                <w:rFonts w:ascii="宋体" w:hAnsi="宋体"/>
                <w:kern w:val="0"/>
                <w:sz w:val="24"/>
                <w:szCs w:val="24"/>
              </w:rPr>
            </w:pPr>
            <w:r>
              <w:rPr>
                <w:rFonts w:ascii="宋体" w:hAnsi="宋体" w:hint="eastAsia"/>
                <w:kern w:val="0"/>
                <w:sz w:val="24"/>
                <w:szCs w:val="24"/>
              </w:rPr>
              <w:t>公募基金</w:t>
            </w:r>
          </w:p>
        </w:tc>
        <w:tc>
          <w:tcPr>
            <w:tcW w:w="4820" w:type="dxa"/>
            <w:tcMar>
              <w:top w:w="0" w:type="dxa"/>
              <w:left w:w="108" w:type="dxa"/>
              <w:bottom w:w="0" w:type="dxa"/>
              <w:right w:w="108" w:type="dxa"/>
            </w:tcMar>
            <w:vAlign w:val="center"/>
          </w:tcPr>
          <w:p w14:paraId="2D7598DE" w14:textId="77777777" w:rsidR="00000000" w:rsidRDefault="007478C2">
            <w:pPr>
              <w:widowControl/>
              <w:ind w:right="720"/>
              <w:rPr>
                <w:rFonts w:ascii="宋体" w:hAnsi="宋体"/>
                <w:kern w:val="0"/>
                <w:sz w:val="18"/>
              </w:rPr>
            </w:pPr>
            <w:r>
              <w:rPr>
                <w:rFonts w:ascii="宋体" w:hAnsi="宋体" w:hint="eastAsia"/>
                <w:kern w:val="0"/>
                <w:sz w:val="18"/>
              </w:rPr>
              <w:t>(</w:t>
            </w:r>
            <w:r>
              <w:rPr>
                <w:rFonts w:ascii="宋体" w:hAnsi="宋体"/>
                <w:kern w:val="0"/>
                <w:sz w:val="18"/>
              </w:rPr>
              <w:t>35</w:t>
            </w:r>
            <w:r>
              <w:rPr>
                <w:rFonts w:ascii="宋体" w:hAnsi="宋体" w:hint="eastAsia"/>
                <w:kern w:val="0"/>
                <w:sz w:val="18"/>
              </w:rPr>
              <w:t>7</w:t>
            </w:r>
            <w:r>
              <w:rPr>
                <w:rFonts w:ascii="宋体" w:hAnsi="宋体"/>
                <w:kern w:val="0"/>
                <w:sz w:val="18"/>
              </w:rPr>
              <w:t>2)</w:t>
            </w:r>
          </w:p>
        </w:tc>
      </w:tr>
      <w:tr w:rsidR="00000000" w14:paraId="578B8305" w14:textId="77777777">
        <w:trPr>
          <w:trHeight w:val="285"/>
        </w:trPr>
        <w:tc>
          <w:tcPr>
            <w:tcW w:w="2450" w:type="dxa"/>
            <w:vMerge/>
            <w:tcMar>
              <w:top w:w="0" w:type="dxa"/>
              <w:left w:w="108" w:type="dxa"/>
              <w:bottom w:w="0" w:type="dxa"/>
              <w:right w:w="108" w:type="dxa"/>
            </w:tcMar>
            <w:vAlign w:val="center"/>
          </w:tcPr>
          <w:p w14:paraId="3E11A8E2" w14:textId="77777777" w:rsidR="00000000" w:rsidRDefault="007478C2">
            <w:pPr>
              <w:widowControl/>
              <w:jc w:val="left"/>
              <w:rPr>
                <w:rFonts w:ascii="宋体" w:eastAsia="方正仿宋简体" w:hAnsi="宋体"/>
                <w:sz w:val="24"/>
              </w:rPr>
            </w:pPr>
          </w:p>
        </w:tc>
        <w:tc>
          <w:tcPr>
            <w:tcW w:w="2228" w:type="dxa"/>
            <w:vAlign w:val="center"/>
          </w:tcPr>
          <w:p w14:paraId="4688C629" w14:textId="77777777" w:rsidR="00000000" w:rsidRDefault="007478C2">
            <w:pPr>
              <w:widowControl/>
              <w:jc w:val="left"/>
              <w:rPr>
                <w:rFonts w:ascii="宋体" w:hAnsi="宋体"/>
                <w:kern w:val="0"/>
                <w:sz w:val="24"/>
                <w:szCs w:val="24"/>
              </w:rPr>
            </w:pPr>
            <w:r>
              <w:rPr>
                <w:rFonts w:ascii="宋体" w:hAnsi="宋体" w:hint="eastAsia"/>
                <w:kern w:val="0"/>
                <w:sz w:val="24"/>
                <w:szCs w:val="24"/>
              </w:rPr>
              <w:t>私募资产管理计划</w:t>
            </w:r>
          </w:p>
        </w:tc>
        <w:tc>
          <w:tcPr>
            <w:tcW w:w="4820" w:type="dxa"/>
            <w:tcMar>
              <w:top w:w="0" w:type="dxa"/>
              <w:left w:w="108" w:type="dxa"/>
              <w:bottom w:w="0" w:type="dxa"/>
              <w:right w:w="108" w:type="dxa"/>
            </w:tcMar>
            <w:vAlign w:val="center"/>
          </w:tcPr>
          <w:p w14:paraId="0826E77E" w14:textId="77777777" w:rsidR="00000000" w:rsidRDefault="007478C2">
            <w:pPr>
              <w:widowControl/>
              <w:ind w:right="420"/>
              <w:rPr>
                <w:rFonts w:ascii="宋体" w:hAnsi="宋体"/>
                <w:kern w:val="0"/>
                <w:sz w:val="18"/>
              </w:rPr>
            </w:pPr>
            <w:r>
              <w:rPr>
                <w:rFonts w:ascii="宋体" w:hAnsi="宋体" w:hint="eastAsia"/>
                <w:kern w:val="0"/>
                <w:sz w:val="18"/>
              </w:rPr>
              <w:t>(</w:t>
            </w:r>
            <w:r>
              <w:rPr>
                <w:rFonts w:ascii="宋体" w:hAnsi="宋体"/>
                <w:kern w:val="0"/>
                <w:sz w:val="18"/>
              </w:rPr>
              <w:t>35</w:t>
            </w:r>
            <w:r>
              <w:rPr>
                <w:rFonts w:ascii="宋体" w:hAnsi="宋体" w:hint="eastAsia"/>
                <w:kern w:val="0"/>
                <w:sz w:val="18"/>
              </w:rPr>
              <w:t>7</w:t>
            </w:r>
            <w:r>
              <w:rPr>
                <w:rFonts w:ascii="宋体" w:hAnsi="宋体"/>
                <w:kern w:val="0"/>
                <w:sz w:val="18"/>
              </w:rPr>
              <w:t>3)</w:t>
            </w:r>
          </w:p>
        </w:tc>
      </w:tr>
      <w:tr w:rsidR="00000000" w14:paraId="5710E3AD" w14:textId="77777777">
        <w:trPr>
          <w:trHeight w:val="285"/>
        </w:trPr>
        <w:tc>
          <w:tcPr>
            <w:tcW w:w="2450" w:type="dxa"/>
            <w:vMerge/>
            <w:tcMar>
              <w:top w:w="0" w:type="dxa"/>
              <w:left w:w="108" w:type="dxa"/>
              <w:bottom w:w="0" w:type="dxa"/>
              <w:right w:w="108" w:type="dxa"/>
            </w:tcMar>
            <w:vAlign w:val="center"/>
          </w:tcPr>
          <w:p w14:paraId="1E2E4424" w14:textId="77777777" w:rsidR="00000000" w:rsidRDefault="007478C2">
            <w:pPr>
              <w:widowControl/>
              <w:jc w:val="left"/>
              <w:rPr>
                <w:rFonts w:ascii="宋体" w:eastAsia="方正仿宋简体" w:hAnsi="宋体"/>
                <w:sz w:val="24"/>
              </w:rPr>
            </w:pPr>
          </w:p>
        </w:tc>
        <w:tc>
          <w:tcPr>
            <w:tcW w:w="2228" w:type="dxa"/>
            <w:vAlign w:val="center"/>
          </w:tcPr>
          <w:p w14:paraId="6FF8CD13" w14:textId="77777777" w:rsidR="00000000" w:rsidRDefault="007478C2">
            <w:pPr>
              <w:widowControl/>
              <w:jc w:val="center"/>
              <w:rPr>
                <w:rFonts w:ascii="宋体" w:hAnsi="宋体"/>
                <w:kern w:val="0"/>
                <w:sz w:val="24"/>
                <w:szCs w:val="24"/>
              </w:rPr>
            </w:pPr>
            <w:r>
              <w:rPr>
                <w:rFonts w:ascii="宋体" w:hAnsi="宋体" w:hint="eastAsia"/>
                <w:kern w:val="0"/>
                <w:sz w:val="24"/>
                <w:szCs w:val="24"/>
              </w:rPr>
              <w:t>合计</w:t>
            </w:r>
          </w:p>
        </w:tc>
        <w:tc>
          <w:tcPr>
            <w:tcW w:w="4820" w:type="dxa"/>
            <w:tcMar>
              <w:top w:w="0" w:type="dxa"/>
              <w:left w:w="108" w:type="dxa"/>
              <w:bottom w:w="0" w:type="dxa"/>
              <w:right w:w="108" w:type="dxa"/>
            </w:tcMar>
            <w:vAlign w:val="center"/>
          </w:tcPr>
          <w:p w14:paraId="36E0545A" w14:textId="77777777" w:rsidR="00000000" w:rsidRDefault="007478C2">
            <w:pPr>
              <w:widowControl/>
              <w:ind w:right="420"/>
              <w:rPr>
                <w:rFonts w:ascii="宋体" w:hAnsi="宋体"/>
                <w:kern w:val="0"/>
                <w:sz w:val="18"/>
              </w:rPr>
            </w:pPr>
            <w:r>
              <w:rPr>
                <w:rFonts w:ascii="宋体" w:hAnsi="宋体" w:hint="eastAsia"/>
                <w:kern w:val="0"/>
                <w:sz w:val="18"/>
              </w:rPr>
              <w:t>(</w:t>
            </w:r>
            <w:r>
              <w:rPr>
                <w:rFonts w:ascii="宋体" w:hAnsi="宋体"/>
                <w:kern w:val="0"/>
                <w:sz w:val="18"/>
              </w:rPr>
              <w:t>35</w:t>
            </w:r>
            <w:r>
              <w:rPr>
                <w:rFonts w:ascii="宋体" w:hAnsi="宋体" w:hint="eastAsia"/>
                <w:kern w:val="0"/>
                <w:sz w:val="18"/>
              </w:rPr>
              <w:t>7</w:t>
            </w:r>
            <w:r>
              <w:rPr>
                <w:rFonts w:ascii="宋体" w:hAnsi="宋体"/>
                <w:kern w:val="0"/>
                <w:sz w:val="18"/>
              </w:rPr>
              <w:t>4)</w:t>
            </w:r>
          </w:p>
        </w:tc>
      </w:tr>
      <w:tr w:rsidR="00000000" w14:paraId="2B4CC46D" w14:textId="77777777">
        <w:trPr>
          <w:trHeight w:val="285"/>
        </w:trPr>
        <w:tc>
          <w:tcPr>
            <w:tcW w:w="2450" w:type="dxa"/>
            <w:vMerge w:val="restart"/>
            <w:tcMar>
              <w:top w:w="0" w:type="dxa"/>
              <w:left w:w="108" w:type="dxa"/>
              <w:bottom w:w="0" w:type="dxa"/>
              <w:right w:w="108" w:type="dxa"/>
            </w:tcMar>
            <w:vAlign w:val="center"/>
          </w:tcPr>
          <w:p w14:paraId="3DFB3BAA" w14:textId="77777777" w:rsidR="00000000" w:rsidRDefault="007478C2">
            <w:pPr>
              <w:widowControl/>
              <w:jc w:val="left"/>
              <w:rPr>
                <w:rFonts w:ascii="宋体" w:hAnsi="宋体"/>
                <w:kern w:val="0"/>
                <w:sz w:val="18"/>
              </w:rPr>
            </w:pPr>
            <w:r>
              <w:rPr>
                <w:rFonts w:ascii="宋体" w:hAnsi="宋体" w:hint="eastAsia"/>
                <w:kern w:val="0"/>
                <w:sz w:val="18"/>
              </w:rPr>
              <w:t>(</w:t>
            </w:r>
            <w:r>
              <w:rPr>
                <w:rFonts w:ascii="宋体" w:hAnsi="宋体"/>
                <w:kern w:val="0"/>
                <w:sz w:val="18"/>
              </w:rPr>
              <w:t>35</w:t>
            </w:r>
            <w:r>
              <w:rPr>
                <w:rFonts w:ascii="宋体" w:hAnsi="宋体" w:hint="eastAsia"/>
                <w:kern w:val="0"/>
                <w:sz w:val="18"/>
              </w:rPr>
              <w:t>7</w:t>
            </w:r>
            <w:r>
              <w:rPr>
                <w:rFonts w:ascii="宋体" w:hAnsi="宋体"/>
                <w:kern w:val="0"/>
                <w:sz w:val="18"/>
              </w:rPr>
              <w:t>1)</w:t>
            </w:r>
          </w:p>
          <w:p w14:paraId="6A2CBE19" w14:textId="77777777" w:rsidR="00000000" w:rsidRDefault="007478C2">
            <w:pPr>
              <w:widowControl/>
              <w:jc w:val="left"/>
              <w:rPr>
                <w:rFonts w:ascii="宋体" w:eastAsia="方正仿宋简体" w:hAnsi="宋体"/>
                <w:sz w:val="24"/>
              </w:rPr>
            </w:pPr>
            <w:r>
              <w:rPr>
                <w:rFonts w:ascii="宋体" w:eastAsia="方正仿宋简体" w:hAnsi="宋体"/>
                <w:sz w:val="24"/>
              </w:rPr>
              <w:t>……</w:t>
            </w:r>
          </w:p>
        </w:tc>
        <w:tc>
          <w:tcPr>
            <w:tcW w:w="2228" w:type="dxa"/>
            <w:vAlign w:val="center"/>
          </w:tcPr>
          <w:p w14:paraId="5185C103" w14:textId="77777777" w:rsidR="00000000" w:rsidRDefault="007478C2">
            <w:pPr>
              <w:widowControl/>
              <w:jc w:val="left"/>
              <w:rPr>
                <w:rFonts w:ascii="宋体" w:hAnsi="宋体"/>
                <w:kern w:val="0"/>
                <w:sz w:val="24"/>
                <w:szCs w:val="24"/>
              </w:rPr>
            </w:pPr>
            <w:r>
              <w:rPr>
                <w:rFonts w:ascii="宋体" w:hAnsi="宋体" w:hint="eastAsia"/>
                <w:kern w:val="0"/>
                <w:sz w:val="24"/>
                <w:szCs w:val="24"/>
              </w:rPr>
              <w:t>公募基金</w:t>
            </w:r>
          </w:p>
        </w:tc>
        <w:tc>
          <w:tcPr>
            <w:tcW w:w="4820" w:type="dxa"/>
            <w:tcMar>
              <w:top w:w="0" w:type="dxa"/>
              <w:left w:w="108" w:type="dxa"/>
              <w:bottom w:w="0" w:type="dxa"/>
              <w:right w:w="108" w:type="dxa"/>
            </w:tcMar>
            <w:vAlign w:val="center"/>
          </w:tcPr>
          <w:p w14:paraId="134A7A91" w14:textId="77777777" w:rsidR="00000000" w:rsidRDefault="007478C2">
            <w:pPr>
              <w:widowControl/>
              <w:ind w:right="420"/>
              <w:rPr>
                <w:rFonts w:ascii="宋体" w:hAnsi="宋体"/>
                <w:kern w:val="0"/>
                <w:sz w:val="18"/>
              </w:rPr>
            </w:pPr>
            <w:r>
              <w:rPr>
                <w:rFonts w:ascii="宋体" w:hAnsi="宋体" w:hint="eastAsia"/>
                <w:kern w:val="0"/>
                <w:sz w:val="18"/>
              </w:rPr>
              <w:t>(</w:t>
            </w:r>
            <w:r>
              <w:rPr>
                <w:rFonts w:ascii="宋体" w:hAnsi="宋体"/>
                <w:kern w:val="0"/>
                <w:sz w:val="18"/>
              </w:rPr>
              <w:t>35</w:t>
            </w:r>
            <w:r>
              <w:rPr>
                <w:rFonts w:ascii="宋体" w:hAnsi="宋体" w:hint="eastAsia"/>
                <w:kern w:val="0"/>
                <w:sz w:val="18"/>
              </w:rPr>
              <w:t>7</w:t>
            </w:r>
            <w:r>
              <w:rPr>
                <w:rFonts w:ascii="宋体" w:hAnsi="宋体"/>
                <w:kern w:val="0"/>
                <w:sz w:val="18"/>
              </w:rPr>
              <w:t>2)</w:t>
            </w:r>
          </w:p>
        </w:tc>
      </w:tr>
      <w:tr w:rsidR="00000000" w14:paraId="157CD393" w14:textId="77777777">
        <w:trPr>
          <w:trHeight w:val="285"/>
        </w:trPr>
        <w:tc>
          <w:tcPr>
            <w:tcW w:w="2450" w:type="dxa"/>
            <w:vMerge/>
            <w:tcMar>
              <w:top w:w="0" w:type="dxa"/>
              <w:left w:w="108" w:type="dxa"/>
              <w:bottom w:w="0" w:type="dxa"/>
              <w:right w:w="108" w:type="dxa"/>
            </w:tcMar>
            <w:vAlign w:val="center"/>
          </w:tcPr>
          <w:p w14:paraId="3B184278" w14:textId="77777777" w:rsidR="00000000" w:rsidRDefault="007478C2">
            <w:pPr>
              <w:widowControl/>
              <w:jc w:val="left"/>
              <w:rPr>
                <w:rFonts w:ascii="宋体" w:eastAsia="方正仿宋简体" w:hAnsi="宋体"/>
                <w:sz w:val="24"/>
              </w:rPr>
            </w:pPr>
          </w:p>
        </w:tc>
        <w:tc>
          <w:tcPr>
            <w:tcW w:w="2228" w:type="dxa"/>
            <w:vAlign w:val="center"/>
          </w:tcPr>
          <w:p w14:paraId="2CBACA44" w14:textId="77777777" w:rsidR="00000000" w:rsidRDefault="007478C2">
            <w:pPr>
              <w:widowControl/>
              <w:jc w:val="left"/>
              <w:rPr>
                <w:rFonts w:ascii="宋体" w:hAnsi="宋体"/>
                <w:kern w:val="0"/>
                <w:sz w:val="24"/>
                <w:szCs w:val="24"/>
              </w:rPr>
            </w:pPr>
            <w:r>
              <w:rPr>
                <w:rFonts w:ascii="宋体" w:hAnsi="宋体" w:hint="eastAsia"/>
                <w:kern w:val="0"/>
                <w:sz w:val="24"/>
                <w:szCs w:val="24"/>
              </w:rPr>
              <w:t>私募资产管理计划</w:t>
            </w:r>
          </w:p>
        </w:tc>
        <w:tc>
          <w:tcPr>
            <w:tcW w:w="4820" w:type="dxa"/>
            <w:tcMar>
              <w:top w:w="0" w:type="dxa"/>
              <w:left w:w="108" w:type="dxa"/>
              <w:bottom w:w="0" w:type="dxa"/>
              <w:right w:w="108" w:type="dxa"/>
            </w:tcMar>
            <w:vAlign w:val="center"/>
          </w:tcPr>
          <w:p w14:paraId="14EE4FEC" w14:textId="77777777" w:rsidR="00000000" w:rsidRDefault="007478C2">
            <w:pPr>
              <w:widowControl/>
              <w:ind w:right="420"/>
              <w:rPr>
                <w:rFonts w:ascii="宋体" w:hAnsi="宋体"/>
                <w:kern w:val="0"/>
                <w:sz w:val="18"/>
              </w:rPr>
            </w:pPr>
            <w:r>
              <w:rPr>
                <w:rFonts w:ascii="宋体" w:hAnsi="宋体" w:hint="eastAsia"/>
                <w:kern w:val="0"/>
                <w:sz w:val="18"/>
              </w:rPr>
              <w:t>(</w:t>
            </w:r>
            <w:r>
              <w:rPr>
                <w:rFonts w:ascii="宋体" w:hAnsi="宋体"/>
                <w:kern w:val="0"/>
                <w:sz w:val="18"/>
              </w:rPr>
              <w:t>35</w:t>
            </w:r>
            <w:r>
              <w:rPr>
                <w:rFonts w:ascii="宋体" w:hAnsi="宋体" w:hint="eastAsia"/>
                <w:kern w:val="0"/>
                <w:sz w:val="18"/>
              </w:rPr>
              <w:t>7</w:t>
            </w:r>
            <w:r>
              <w:rPr>
                <w:rFonts w:ascii="宋体" w:hAnsi="宋体"/>
                <w:kern w:val="0"/>
                <w:sz w:val="18"/>
              </w:rPr>
              <w:t>3)</w:t>
            </w:r>
          </w:p>
        </w:tc>
      </w:tr>
      <w:tr w:rsidR="00000000" w14:paraId="5EB46F2B" w14:textId="77777777">
        <w:trPr>
          <w:trHeight w:val="285"/>
        </w:trPr>
        <w:tc>
          <w:tcPr>
            <w:tcW w:w="2450" w:type="dxa"/>
            <w:vMerge/>
            <w:tcMar>
              <w:top w:w="0" w:type="dxa"/>
              <w:left w:w="108" w:type="dxa"/>
              <w:bottom w:w="0" w:type="dxa"/>
              <w:right w:w="108" w:type="dxa"/>
            </w:tcMar>
            <w:vAlign w:val="center"/>
          </w:tcPr>
          <w:p w14:paraId="70CD62C6" w14:textId="77777777" w:rsidR="00000000" w:rsidRDefault="007478C2">
            <w:pPr>
              <w:widowControl/>
              <w:jc w:val="left"/>
              <w:rPr>
                <w:rFonts w:ascii="宋体" w:eastAsia="方正仿宋简体" w:hAnsi="宋体"/>
                <w:sz w:val="24"/>
              </w:rPr>
            </w:pPr>
          </w:p>
        </w:tc>
        <w:tc>
          <w:tcPr>
            <w:tcW w:w="2228" w:type="dxa"/>
            <w:vAlign w:val="center"/>
          </w:tcPr>
          <w:p w14:paraId="125344DD" w14:textId="77777777" w:rsidR="00000000" w:rsidRDefault="007478C2">
            <w:pPr>
              <w:widowControl/>
              <w:jc w:val="center"/>
              <w:rPr>
                <w:rFonts w:ascii="宋体" w:hAnsi="宋体"/>
                <w:kern w:val="0"/>
                <w:sz w:val="24"/>
                <w:szCs w:val="24"/>
              </w:rPr>
            </w:pPr>
            <w:r>
              <w:rPr>
                <w:rFonts w:ascii="宋体" w:hAnsi="宋体" w:hint="eastAsia"/>
                <w:kern w:val="0"/>
                <w:sz w:val="24"/>
                <w:szCs w:val="24"/>
              </w:rPr>
              <w:t>合计</w:t>
            </w:r>
          </w:p>
        </w:tc>
        <w:tc>
          <w:tcPr>
            <w:tcW w:w="4820" w:type="dxa"/>
            <w:tcMar>
              <w:top w:w="0" w:type="dxa"/>
              <w:left w:w="108" w:type="dxa"/>
              <w:bottom w:w="0" w:type="dxa"/>
              <w:right w:w="108" w:type="dxa"/>
            </w:tcMar>
            <w:vAlign w:val="center"/>
          </w:tcPr>
          <w:p w14:paraId="1F857A60" w14:textId="77777777" w:rsidR="00000000" w:rsidRDefault="007478C2">
            <w:pPr>
              <w:widowControl/>
              <w:ind w:right="420"/>
              <w:rPr>
                <w:rFonts w:ascii="宋体" w:hAnsi="宋体"/>
                <w:kern w:val="0"/>
                <w:sz w:val="18"/>
              </w:rPr>
            </w:pPr>
            <w:r>
              <w:rPr>
                <w:rFonts w:ascii="宋体" w:hAnsi="宋体" w:hint="eastAsia"/>
                <w:kern w:val="0"/>
                <w:sz w:val="18"/>
              </w:rPr>
              <w:t>(</w:t>
            </w:r>
            <w:r>
              <w:rPr>
                <w:rFonts w:ascii="宋体" w:hAnsi="宋体"/>
                <w:kern w:val="0"/>
                <w:sz w:val="18"/>
              </w:rPr>
              <w:t>35</w:t>
            </w:r>
            <w:r>
              <w:rPr>
                <w:rFonts w:ascii="宋体" w:hAnsi="宋体" w:hint="eastAsia"/>
                <w:kern w:val="0"/>
                <w:sz w:val="18"/>
              </w:rPr>
              <w:t>7</w:t>
            </w:r>
            <w:r>
              <w:rPr>
                <w:rFonts w:ascii="宋体" w:hAnsi="宋体"/>
                <w:kern w:val="0"/>
                <w:sz w:val="18"/>
              </w:rPr>
              <w:t>4)</w:t>
            </w:r>
          </w:p>
        </w:tc>
      </w:tr>
    </w:tbl>
    <w:p w14:paraId="4B19AA99" w14:textId="77777777" w:rsidR="00000000" w:rsidRDefault="007478C2">
      <w:pPr>
        <w:rPr>
          <w:sz w:val="24"/>
        </w:rPr>
      </w:pPr>
      <w:r>
        <w:rPr>
          <w:rFonts w:hint="eastAsia"/>
          <w:sz w:val="24"/>
        </w:rPr>
        <w:t>注：</w:t>
      </w:r>
      <w:r>
        <w:rPr>
          <w:rFonts w:hint="eastAsia"/>
          <w:sz w:val="18"/>
          <w:szCs w:val="18"/>
        </w:rPr>
        <w:t>(</w:t>
      </w:r>
      <w:r>
        <w:rPr>
          <w:sz w:val="18"/>
          <w:szCs w:val="18"/>
        </w:rPr>
        <w:t>35</w:t>
      </w:r>
      <w:r>
        <w:rPr>
          <w:rFonts w:hint="eastAsia"/>
          <w:sz w:val="18"/>
          <w:szCs w:val="18"/>
        </w:rPr>
        <w:t>7</w:t>
      </w:r>
      <w:r>
        <w:rPr>
          <w:sz w:val="18"/>
          <w:szCs w:val="18"/>
        </w:rPr>
        <w:t>5)</w:t>
      </w:r>
    </w:p>
    <w:p w14:paraId="32B29197" w14:textId="77777777" w:rsidR="00000000" w:rsidRDefault="007478C2">
      <w:pPr>
        <w:rPr>
          <w:rFonts w:ascii="宋体" w:hAnsi="宋体"/>
          <w:sz w:val="24"/>
          <w:szCs w:val="24"/>
        </w:rPr>
      </w:pPr>
    </w:p>
    <w:p w14:paraId="078817D0" w14:textId="77777777" w:rsidR="00000000" w:rsidRDefault="007478C2">
      <w:pPr>
        <w:pStyle w:val="Heading2"/>
        <w:rPr>
          <w:rFonts w:ascii="宋体" w:hAnsi="宋体"/>
        </w:rPr>
      </w:pPr>
      <w:bookmarkStart w:id="278" w:name="_Toc101344079"/>
      <w:bookmarkStart w:id="279" w:name="_Toc12318"/>
      <w:bookmarkStart w:id="280" w:name="_Toc19651"/>
      <w:r>
        <w:rPr>
          <w:rFonts w:ascii="宋体" w:hAnsi="宋体" w:hint="eastAsia"/>
        </w:rPr>
        <w:t>11.</w:t>
      </w:r>
      <w:r>
        <w:rPr>
          <w:rFonts w:ascii="宋体" w:hAnsi="宋体"/>
        </w:rPr>
        <w:t>7</w:t>
      </w:r>
      <w:r>
        <w:rPr>
          <w:rFonts w:ascii="宋体" w:hAnsi="宋体" w:hint="eastAsia"/>
        </w:rPr>
        <w:t xml:space="preserve"> </w:t>
      </w:r>
      <w:r>
        <w:rPr>
          <w:rFonts w:ascii="宋体" w:hAnsi="宋体" w:hint="eastAsia"/>
        </w:rPr>
        <w:t>发起式基金发起资金持有份额情况</w:t>
      </w:r>
      <w:r>
        <w:rPr>
          <w:rStyle w:val="FootnoteReference"/>
          <w:rFonts w:ascii="宋体" w:hAnsi="宋体"/>
        </w:rPr>
        <w:footnoteReference w:id="307"/>
      </w:r>
      <w:bookmarkEnd w:id="278"/>
      <w:bookmarkEnd w:id="279"/>
      <w:bookmarkEnd w:id="280"/>
    </w:p>
    <w:p w14:paraId="0B0644C2" w14:textId="77777777" w:rsidR="00000000" w:rsidRDefault="007478C2">
      <w:pPr>
        <w:adjustRightInd w:val="0"/>
        <w:snapToGrid w:val="0"/>
        <w:spacing w:line="360" w:lineRule="exact"/>
        <w:jc w:val="center"/>
        <w:rPr>
          <w:rFonts w:ascii="方正仿宋简体" w:hAnsi="宋体"/>
          <w:b/>
          <w:sz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1"/>
        <w:gridCol w:w="1157"/>
        <w:gridCol w:w="1314"/>
        <w:gridCol w:w="1065"/>
        <w:gridCol w:w="1458"/>
        <w:gridCol w:w="1495"/>
      </w:tblGrid>
      <w:tr w:rsidR="00000000" w14:paraId="3A1D9E3B" w14:textId="77777777">
        <w:trPr>
          <w:trHeight w:val="543"/>
          <w:jc w:val="center"/>
        </w:trPr>
        <w:tc>
          <w:tcPr>
            <w:tcW w:w="2391" w:type="dxa"/>
            <w:tcBorders>
              <w:top w:val="single" w:sz="4" w:space="0" w:color="auto"/>
              <w:left w:val="single" w:sz="4" w:space="0" w:color="auto"/>
              <w:bottom w:val="single" w:sz="4" w:space="0" w:color="auto"/>
              <w:right w:val="single" w:sz="4" w:space="0" w:color="auto"/>
            </w:tcBorders>
            <w:vAlign w:val="center"/>
          </w:tcPr>
          <w:p w14:paraId="0A8870D1" w14:textId="77777777" w:rsidR="00000000" w:rsidRDefault="007478C2">
            <w:pPr>
              <w:widowControl/>
              <w:jc w:val="center"/>
              <w:rPr>
                <w:rFonts w:ascii="宋体" w:hAnsi="宋体"/>
                <w:kern w:val="0"/>
                <w:sz w:val="24"/>
              </w:rPr>
            </w:pPr>
            <w:r>
              <w:rPr>
                <w:rFonts w:ascii="宋体" w:hAnsi="宋体" w:hint="eastAsia"/>
                <w:kern w:val="0"/>
                <w:sz w:val="24"/>
              </w:rPr>
              <w:t>项目</w:t>
            </w:r>
          </w:p>
        </w:tc>
        <w:tc>
          <w:tcPr>
            <w:tcW w:w="1157" w:type="dxa"/>
            <w:tcBorders>
              <w:top w:val="single" w:sz="4" w:space="0" w:color="auto"/>
              <w:left w:val="single" w:sz="4" w:space="0" w:color="auto"/>
              <w:bottom w:val="single" w:sz="4" w:space="0" w:color="auto"/>
              <w:right w:val="single" w:sz="4" w:space="0" w:color="auto"/>
            </w:tcBorders>
          </w:tcPr>
          <w:p w14:paraId="2F5CA717" w14:textId="77777777" w:rsidR="00000000" w:rsidRDefault="007478C2">
            <w:pPr>
              <w:adjustRightInd w:val="0"/>
              <w:snapToGrid w:val="0"/>
              <w:spacing w:line="360" w:lineRule="exact"/>
              <w:jc w:val="center"/>
              <w:rPr>
                <w:rFonts w:ascii="宋体" w:hAnsi="宋体"/>
                <w:kern w:val="0"/>
                <w:sz w:val="24"/>
              </w:rPr>
            </w:pPr>
            <w:r>
              <w:rPr>
                <w:rFonts w:ascii="宋体" w:hAnsi="宋体" w:hint="eastAsia"/>
                <w:kern w:val="0"/>
                <w:sz w:val="24"/>
              </w:rPr>
              <w:t>持有份额总数</w:t>
            </w:r>
          </w:p>
        </w:tc>
        <w:tc>
          <w:tcPr>
            <w:tcW w:w="1314" w:type="dxa"/>
            <w:tcBorders>
              <w:top w:val="single" w:sz="4" w:space="0" w:color="auto"/>
              <w:left w:val="single" w:sz="4" w:space="0" w:color="auto"/>
              <w:bottom w:val="single" w:sz="4" w:space="0" w:color="auto"/>
              <w:right w:val="single" w:sz="4" w:space="0" w:color="auto"/>
            </w:tcBorders>
          </w:tcPr>
          <w:p w14:paraId="1082FACB" w14:textId="77777777" w:rsidR="00000000" w:rsidRDefault="007478C2">
            <w:pPr>
              <w:adjustRightInd w:val="0"/>
              <w:snapToGrid w:val="0"/>
              <w:spacing w:line="360" w:lineRule="exact"/>
              <w:jc w:val="center"/>
              <w:rPr>
                <w:rFonts w:ascii="宋体" w:hAnsi="宋体"/>
                <w:kern w:val="0"/>
                <w:sz w:val="24"/>
              </w:rPr>
            </w:pPr>
            <w:r>
              <w:rPr>
                <w:rFonts w:ascii="宋体" w:hAnsi="宋体" w:hint="eastAsia"/>
                <w:kern w:val="0"/>
                <w:sz w:val="24"/>
              </w:rPr>
              <w:t>持有份额占基金总份额比例</w:t>
            </w:r>
          </w:p>
        </w:tc>
        <w:tc>
          <w:tcPr>
            <w:tcW w:w="1065" w:type="dxa"/>
            <w:tcBorders>
              <w:top w:val="single" w:sz="4" w:space="0" w:color="auto"/>
              <w:left w:val="single" w:sz="4" w:space="0" w:color="auto"/>
              <w:bottom w:val="single" w:sz="4" w:space="0" w:color="auto"/>
              <w:right w:val="single" w:sz="4" w:space="0" w:color="auto"/>
            </w:tcBorders>
          </w:tcPr>
          <w:p w14:paraId="0BDC04A2" w14:textId="77777777" w:rsidR="00000000" w:rsidRDefault="007478C2">
            <w:pPr>
              <w:adjustRightInd w:val="0"/>
              <w:snapToGrid w:val="0"/>
              <w:spacing w:line="360" w:lineRule="exact"/>
              <w:jc w:val="center"/>
              <w:rPr>
                <w:rFonts w:ascii="宋体" w:hAnsi="宋体"/>
                <w:kern w:val="0"/>
                <w:sz w:val="24"/>
              </w:rPr>
            </w:pPr>
            <w:r>
              <w:rPr>
                <w:rFonts w:ascii="宋体" w:hAnsi="宋体" w:hint="eastAsia"/>
                <w:kern w:val="0"/>
                <w:sz w:val="24"/>
              </w:rPr>
              <w:t>发起份额总数</w:t>
            </w:r>
          </w:p>
        </w:tc>
        <w:tc>
          <w:tcPr>
            <w:tcW w:w="1458" w:type="dxa"/>
            <w:tcBorders>
              <w:top w:val="single" w:sz="4" w:space="0" w:color="auto"/>
              <w:left w:val="single" w:sz="4" w:space="0" w:color="auto"/>
              <w:bottom w:val="single" w:sz="4" w:space="0" w:color="auto"/>
              <w:right w:val="single" w:sz="4" w:space="0" w:color="auto"/>
            </w:tcBorders>
          </w:tcPr>
          <w:p w14:paraId="12AA67E3" w14:textId="77777777" w:rsidR="00000000" w:rsidRDefault="007478C2">
            <w:pPr>
              <w:adjustRightInd w:val="0"/>
              <w:snapToGrid w:val="0"/>
              <w:spacing w:line="360" w:lineRule="exact"/>
              <w:jc w:val="center"/>
              <w:rPr>
                <w:rFonts w:ascii="宋体" w:hAnsi="宋体"/>
                <w:kern w:val="0"/>
                <w:sz w:val="24"/>
              </w:rPr>
            </w:pPr>
            <w:r>
              <w:rPr>
                <w:rFonts w:ascii="宋体" w:hAnsi="宋体" w:hint="eastAsia"/>
                <w:kern w:val="0"/>
                <w:sz w:val="24"/>
              </w:rPr>
              <w:t>发起份额占基金总份额比例</w:t>
            </w:r>
          </w:p>
        </w:tc>
        <w:tc>
          <w:tcPr>
            <w:tcW w:w="1495" w:type="dxa"/>
            <w:tcBorders>
              <w:top w:val="single" w:sz="4" w:space="0" w:color="auto"/>
              <w:left w:val="single" w:sz="4" w:space="0" w:color="auto"/>
              <w:bottom w:val="single" w:sz="4" w:space="0" w:color="auto"/>
              <w:right w:val="single" w:sz="4" w:space="0" w:color="auto"/>
            </w:tcBorders>
          </w:tcPr>
          <w:p w14:paraId="2E602950" w14:textId="77777777" w:rsidR="00000000" w:rsidRDefault="007478C2">
            <w:pPr>
              <w:widowControl/>
              <w:jc w:val="center"/>
              <w:rPr>
                <w:rFonts w:ascii="宋体" w:hAnsi="宋体"/>
                <w:kern w:val="0"/>
                <w:sz w:val="24"/>
              </w:rPr>
            </w:pPr>
            <w:r>
              <w:rPr>
                <w:rFonts w:ascii="宋体" w:hAnsi="宋体" w:hint="eastAsia"/>
                <w:kern w:val="0"/>
                <w:sz w:val="24"/>
              </w:rPr>
              <w:t>发起份额承诺持有期限</w:t>
            </w:r>
          </w:p>
        </w:tc>
      </w:tr>
      <w:tr w:rsidR="00000000" w14:paraId="219D62CF"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1D4C11CE" w14:textId="77777777" w:rsidR="00000000" w:rsidRDefault="007478C2">
            <w:pPr>
              <w:widowControl/>
              <w:jc w:val="left"/>
              <w:rPr>
                <w:rFonts w:ascii="宋体" w:hAnsi="宋体"/>
                <w:kern w:val="0"/>
                <w:sz w:val="24"/>
                <w:szCs w:val="24"/>
              </w:rPr>
            </w:pPr>
            <w:r>
              <w:rPr>
                <w:rFonts w:ascii="宋体" w:hAnsi="宋体" w:hint="eastAsia"/>
                <w:kern w:val="0"/>
                <w:sz w:val="24"/>
                <w:szCs w:val="24"/>
              </w:rPr>
              <w:t>基金管理人固有资金</w:t>
            </w:r>
          </w:p>
        </w:tc>
        <w:tc>
          <w:tcPr>
            <w:tcW w:w="1157" w:type="dxa"/>
            <w:tcBorders>
              <w:top w:val="single" w:sz="4" w:space="0" w:color="auto"/>
              <w:left w:val="single" w:sz="4" w:space="0" w:color="auto"/>
              <w:bottom w:val="single" w:sz="4" w:space="0" w:color="auto"/>
              <w:right w:val="single" w:sz="4" w:space="0" w:color="auto"/>
            </w:tcBorders>
          </w:tcPr>
          <w:p w14:paraId="0A53D38C"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2934</w:t>
            </w:r>
            <w:r>
              <w:rPr>
                <w:rFonts w:ascii="宋体" w:hAnsi="宋体" w:hint="eastAsia"/>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4CE74ED1"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2935</w:t>
            </w:r>
            <w:r>
              <w:rPr>
                <w:rFonts w:ascii="宋体" w:hAnsi="宋体" w:hint="eastAsia"/>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60C7812A"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2936</w:t>
            </w:r>
            <w:r>
              <w:rPr>
                <w:rFonts w:ascii="宋体" w:hAnsi="宋体" w:hint="eastAsia"/>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60B30EE8"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2937</w:t>
            </w:r>
            <w:r>
              <w:rPr>
                <w:rFonts w:ascii="宋体" w:hAnsi="宋体" w:hint="eastAsia"/>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504FD4A3"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2938</w:t>
            </w:r>
            <w:r>
              <w:rPr>
                <w:rFonts w:ascii="宋体" w:hAnsi="宋体" w:hint="eastAsia"/>
                <w:kern w:val="0"/>
                <w:sz w:val="18"/>
              </w:rPr>
              <w:t>）</w:t>
            </w:r>
          </w:p>
        </w:tc>
      </w:tr>
      <w:tr w:rsidR="00000000" w14:paraId="5D69C82D" w14:textId="77777777">
        <w:trPr>
          <w:trHeight w:val="626"/>
          <w:jc w:val="center"/>
        </w:trPr>
        <w:tc>
          <w:tcPr>
            <w:tcW w:w="2391" w:type="dxa"/>
            <w:tcBorders>
              <w:top w:val="single" w:sz="4" w:space="0" w:color="auto"/>
              <w:left w:val="single" w:sz="4" w:space="0" w:color="auto"/>
              <w:bottom w:val="single" w:sz="4" w:space="0" w:color="auto"/>
              <w:right w:val="single" w:sz="4" w:space="0" w:color="auto"/>
            </w:tcBorders>
          </w:tcPr>
          <w:p w14:paraId="2DE460C3" w14:textId="77777777" w:rsidR="00000000" w:rsidRDefault="007478C2">
            <w:pPr>
              <w:widowControl/>
              <w:jc w:val="left"/>
              <w:rPr>
                <w:rFonts w:ascii="宋体" w:hAnsi="宋体"/>
                <w:kern w:val="0"/>
                <w:sz w:val="24"/>
                <w:szCs w:val="24"/>
              </w:rPr>
            </w:pPr>
            <w:r>
              <w:rPr>
                <w:rFonts w:ascii="宋体" w:hAnsi="宋体" w:hint="eastAsia"/>
                <w:kern w:val="0"/>
                <w:sz w:val="24"/>
                <w:szCs w:val="24"/>
              </w:rPr>
              <w:t>基金管理人高级管理人员</w:t>
            </w:r>
          </w:p>
        </w:tc>
        <w:tc>
          <w:tcPr>
            <w:tcW w:w="1157" w:type="dxa"/>
            <w:tcBorders>
              <w:top w:val="single" w:sz="4" w:space="0" w:color="auto"/>
              <w:left w:val="single" w:sz="4" w:space="0" w:color="auto"/>
              <w:bottom w:val="single" w:sz="4" w:space="0" w:color="auto"/>
              <w:right w:val="single" w:sz="4" w:space="0" w:color="auto"/>
            </w:tcBorders>
          </w:tcPr>
          <w:p w14:paraId="2D60F035"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2939</w:t>
            </w:r>
            <w:r>
              <w:rPr>
                <w:rFonts w:ascii="宋体" w:hAnsi="宋体" w:hint="eastAsia"/>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7AEBF326"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2940</w:t>
            </w:r>
            <w:r>
              <w:rPr>
                <w:rFonts w:ascii="宋体" w:hAnsi="宋体" w:hint="eastAsia"/>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48DBE719"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2941</w:t>
            </w:r>
            <w:r>
              <w:rPr>
                <w:rFonts w:ascii="宋体" w:hAnsi="宋体" w:hint="eastAsia"/>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373D924F"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2942</w:t>
            </w:r>
            <w:r>
              <w:rPr>
                <w:rFonts w:ascii="宋体" w:hAnsi="宋体" w:hint="eastAsia"/>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5022AD93"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2943</w:t>
            </w:r>
            <w:r>
              <w:rPr>
                <w:rFonts w:ascii="宋体" w:hAnsi="宋体" w:hint="eastAsia"/>
                <w:kern w:val="0"/>
                <w:sz w:val="18"/>
              </w:rPr>
              <w:t>）</w:t>
            </w:r>
          </w:p>
        </w:tc>
      </w:tr>
      <w:tr w:rsidR="00000000" w14:paraId="3A793A44"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3E315624" w14:textId="77777777" w:rsidR="00000000" w:rsidRDefault="007478C2">
            <w:pPr>
              <w:widowControl/>
              <w:jc w:val="left"/>
              <w:rPr>
                <w:rFonts w:ascii="宋体" w:hAnsi="宋体"/>
                <w:kern w:val="0"/>
                <w:sz w:val="24"/>
                <w:szCs w:val="24"/>
              </w:rPr>
            </w:pPr>
            <w:r>
              <w:rPr>
                <w:rFonts w:ascii="宋体" w:hAnsi="宋体" w:hint="eastAsia"/>
                <w:kern w:val="0"/>
                <w:sz w:val="24"/>
                <w:szCs w:val="24"/>
              </w:rPr>
              <w:t>基金经理等人员</w:t>
            </w:r>
          </w:p>
        </w:tc>
        <w:tc>
          <w:tcPr>
            <w:tcW w:w="1157" w:type="dxa"/>
            <w:tcBorders>
              <w:top w:val="single" w:sz="4" w:space="0" w:color="auto"/>
              <w:left w:val="single" w:sz="4" w:space="0" w:color="auto"/>
              <w:bottom w:val="single" w:sz="4" w:space="0" w:color="auto"/>
              <w:right w:val="single" w:sz="4" w:space="0" w:color="auto"/>
            </w:tcBorders>
          </w:tcPr>
          <w:p w14:paraId="05C27D39"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2944</w:t>
            </w:r>
            <w:r>
              <w:rPr>
                <w:rFonts w:ascii="宋体" w:hAnsi="宋体" w:hint="eastAsia"/>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114A9487"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2945</w:t>
            </w:r>
            <w:r>
              <w:rPr>
                <w:rFonts w:ascii="宋体" w:hAnsi="宋体" w:hint="eastAsia"/>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7530C7F2"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2946</w:t>
            </w:r>
            <w:r>
              <w:rPr>
                <w:rFonts w:ascii="宋体" w:hAnsi="宋体" w:hint="eastAsia"/>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6B738500"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2947</w:t>
            </w:r>
            <w:r>
              <w:rPr>
                <w:rFonts w:ascii="宋体" w:hAnsi="宋体" w:hint="eastAsia"/>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49C23507"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2948</w:t>
            </w:r>
            <w:r>
              <w:rPr>
                <w:rFonts w:ascii="宋体" w:hAnsi="宋体" w:hint="eastAsia"/>
                <w:kern w:val="0"/>
                <w:sz w:val="18"/>
              </w:rPr>
              <w:t>）</w:t>
            </w:r>
          </w:p>
        </w:tc>
      </w:tr>
      <w:tr w:rsidR="00000000" w14:paraId="3DBF28D4"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57BD0BAF" w14:textId="77777777" w:rsidR="00000000" w:rsidRDefault="007478C2">
            <w:pPr>
              <w:widowControl/>
              <w:jc w:val="left"/>
              <w:rPr>
                <w:rFonts w:ascii="宋体" w:hAnsi="宋体"/>
                <w:kern w:val="0"/>
                <w:sz w:val="24"/>
                <w:szCs w:val="24"/>
              </w:rPr>
            </w:pPr>
            <w:r>
              <w:rPr>
                <w:rFonts w:ascii="宋体" w:hAnsi="宋体" w:hint="eastAsia"/>
                <w:kern w:val="0"/>
                <w:sz w:val="24"/>
                <w:szCs w:val="24"/>
              </w:rPr>
              <w:t>基金管理人股东</w:t>
            </w:r>
          </w:p>
        </w:tc>
        <w:tc>
          <w:tcPr>
            <w:tcW w:w="1157" w:type="dxa"/>
            <w:tcBorders>
              <w:top w:val="single" w:sz="4" w:space="0" w:color="auto"/>
              <w:left w:val="single" w:sz="4" w:space="0" w:color="auto"/>
              <w:bottom w:val="single" w:sz="4" w:space="0" w:color="auto"/>
              <w:right w:val="single" w:sz="4" w:space="0" w:color="auto"/>
            </w:tcBorders>
          </w:tcPr>
          <w:p w14:paraId="0A760F45"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2949</w:t>
            </w:r>
            <w:r>
              <w:rPr>
                <w:rFonts w:ascii="宋体" w:hAnsi="宋体" w:hint="eastAsia"/>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6E34839C"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2950</w:t>
            </w:r>
            <w:r>
              <w:rPr>
                <w:rFonts w:ascii="宋体" w:hAnsi="宋体" w:hint="eastAsia"/>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6FA9E4B1"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2951</w:t>
            </w:r>
            <w:r>
              <w:rPr>
                <w:rFonts w:ascii="宋体" w:hAnsi="宋体" w:hint="eastAsia"/>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63B73F3A"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2952</w:t>
            </w:r>
            <w:r>
              <w:rPr>
                <w:rFonts w:ascii="宋体" w:hAnsi="宋体" w:hint="eastAsia"/>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080187B0"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2953</w:t>
            </w:r>
            <w:r>
              <w:rPr>
                <w:rFonts w:ascii="宋体" w:hAnsi="宋体" w:hint="eastAsia"/>
                <w:kern w:val="0"/>
                <w:sz w:val="18"/>
              </w:rPr>
              <w:t>）</w:t>
            </w:r>
          </w:p>
        </w:tc>
      </w:tr>
      <w:tr w:rsidR="00000000" w14:paraId="55862648"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698E2833" w14:textId="77777777" w:rsidR="00000000" w:rsidRDefault="007478C2">
            <w:pPr>
              <w:widowControl/>
              <w:jc w:val="left"/>
              <w:rPr>
                <w:rFonts w:ascii="宋体" w:hAnsi="宋体"/>
                <w:kern w:val="0"/>
                <w:sz w:val="24"/>
                <w:szCs w:val="24"/>
              </w:rPr>
            </w:pPr>
            <w:r>
              <w:rPr>
                <w:rFonts w:ascii="宋体" w:hAnsi="宋体" w:hint="eastAsia"/>
                <w:kern w:val="0"/>
                <w:sz w:val="24"/>
                <w:szCs w:val="24"/>
              </w:rPr>
              <w:t>其他</w:t>
            </w:r>
          </w:p>
        </w:tc>
        <w:tc>
          <w:tcPr>
            <w:tcW w:w="1157" w:type="dxa"/>
            <w:tcBorders>
              <w:top w:val="single" w:sz="4" w:space="0" w:color="auto"/>
              <w:left w:val="single" w:sz="4" w:space="0" w:color="auto"/>
              <w:bottom w:val="single" w:sz="4" w:space="0" w:color="auto"/>
              <w:right w:val="single" w:sz="4" w:space="0" w:color="auto"/>
            </w:tcBorders>
          </w:tcPr>
          <w:p w14:paraId="0DA92EE8"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2954</w:t>
            </w:r>
            <w:r>
              <w:rPr>
                <w:rFonts w:ascii="宋体" w:hAnsi="宋体" w:hint="eastAsia"/>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2E792FDB"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2955</w:t>
            </w:r>
            <w:r>
              <w:rPr>
                <w:rFonts w:ascii="宋体" w:hAnsi="宋体" w:hint="eastAsia"/>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7A2DB986" w14:textId="77777777" w:rsidR="00000000" w:rsidRDefault="007478C2">
            <w:pPr>
              <w:widowControl/>
              <w:jc w:val="right"/>
              <w:rPr>
                <w:rFonts w:ascii="宋体" w:hAnsi="宋体"/>
                <w:kern w:val="0"/>
                <w:sz w:val="18"/>
              </w:rPr>
            </w:pPr>
            <w:r>
              <w:rPr>
                <w:rFonts w:ascii="宋体" w:hAnsi="宋体" w:hint="eastAsia"/>
                <w:kern w:val="0"/>
                <w:sz w:val="18"/>
              </w:rPr>
              <w:t>(2956)</w:t>
            </w:r>
          </w:p>
        </w:tc>
        <w:tc>
          <w:tcPr>
            <w:tcW w:w="1458" w:type="dxa"/>
            <w:tcBorders>
              <w:top w:val="single" w:sz="4" w:space="0" w:color="auto"/>
              <w:left w:val="single" w:sz="4" w:space="0" w:color="auto"/>
              <w:bottom w:val="single" w:sz="4" w:space="0" w:color="auto"/>
              <w:right w:val="single" w:sz="4" w:space="0" w:color="auto"/>
            </w:tcBorders>
          </w:tcPr>
          <w:p w14:paraId="47334922"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2957</w:t>
            </w:r>
            <w:r>
              <w:rPr>
                <w:rFonts w:ascii="宋体" w:hAnsi="宋体" w:hint="eastAsia"/>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15897625"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2958</w:t>
            </w:r>
            <w:r>
              <w:rPr>
                <w:rFonts w:ascii="宋体" w:hAnsi="宋体" w:hint="eastAsia"/>
                <w:kern w:val="0"/>
                <w:sz w:val="18"/>
              </w:rPr>
              <w:t>）</w:t>
            </w:r>
          </w:p>
        </w:tc>
      </w:tr>
      <w:tr w:rsidR="00000000" w14:paraId="3E757D81" w14:textId="77777777">
        <w:trPr>
          <w:jc w:val="center"/>
        </w:trPr>
        <w:tc>
          <w:tcPr>
            <w:tcW w:w="2391" w:type="dxa"/>
            <w:tcBorders>
              <w:top w:val="single" w:sz="4" w:space="0" w:color="auto"/>
              <w:left w:val="single" w:sz="4" w:space="0" w:color="auto"/>
              <w:bottom w:val="single" w:sz="4" w:space="0" w:color="auto"/>
              <w:right w:val="single" w:sz="4" w:space="0" w:color="auto"/>
            </w:tcBorders>
          </w:tcPr>
          <w:p w14:paraId="167784E1" w14:textId="77777777" w:rsidR="00000000" w:rsidRDefault="007478C2">
            <w:pPr>
              <w:widowControl/>
              <w:jc w:val="center"/>
              <w:rPr>
                <w:rFonts w:ascii="宋体" w:hAnsi="宋体"/>
                <w:kern w:val="0"/>
                <w:sz w:val="24"/>
                <w:szCs w:val="24"/>
              </w:rPr>
            </w:pPr>
            <w:r>
              <w:rPr>
                <w:rFonts w:ascii="宋体" w:hAnsi="宋体" w:hint="eastAsia"/>
                <w:kern w:val="0"/>
                <w:sz w:val="24"/>
                <w:szCs w:val="24"/>
              </w:rPr>
              <w:t>合计</w:t>
            </w:r>
          </w:p>
        </w:tc>
        <w:tc>
          <w:tcPr>
            <w:tcW w:w="1157" w:type="dxa"/>
            <w:tcBorders>
              <w:top w:val="single" w:sz="4" w:space="0" w:color="auto"/>
              <w:left w:val="single" w:sz="4" w:space="0" w:color="auto"/>
              <w:bottom w:val="single" w:sz="4" w:space="0" w:color="auto"/>
              <w:right w:val="single" w:sz="4" w:space="0" w:color="auto"/>
            </w:tcBorders>
          </w:tcPr>
          <w:p w14:paraId="023174B9"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2959</w:t>
            </w:r>
            <w:r>
              <w:rPr>
                <w:rFonts w:ascii="宋体" w:hAnsi="宋体" w:hint="eastAsia"/>
                <w:kern w:val="0"/>
                <w:sz w:val="18"/>
              </w:rPr>
              <w:t>）</w:t>
            </w:r>
          </w:p>
        </w:tc>
        <w:tc>
          <w:tcPr>
            <w:tcW w:w="1314" w:type="dxa"/>
            <w:tcBorders>
              <w:top w:val="single" w:sz="4" w:space="0" w:color="auto"/>
              <w:left w:val="single" w:sz="4" w:space="0" w:color="auto"/>
              <w:bottom w:val="single" w:sz="4" w:space="0" w:color="auto"/>
              <w:right w:val="single" w:sz="4" w:space="0" w:color="auto"/>
            </w:tcBorders>
          </w:tcPr>
          <w:p w14:paraId="3E578D89"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2960</w:t>
            </w:r>
            <w:r>
              <w:rPr>
                <w:rFonts w:ascii="宋体" w:hAnsi="宋体" w:hint="eastAsia"/>
                <w:kern w:val="0"/>
                <w:sz w:val="18"/>
              </w:rPr>
              <w:t>）</w:t>
            </w:r>
          </w:p>
        </w:tc>
        <w:tc>
          <w:tcPr>
            <w:tcW w:w="1065" w:type="dxa"/>
            <w:tcBorders>
              <w:top w:val="single" w:sz="4" w:space="0" w:color="auto"/>
              <w:left w:val="single" w:sz="4" w:space="0" w:color="auto"/>
              <w:bottom w:val="single" w:sz="4" w:space="0" w:color="auto"/>
              <w:right w:val="single" w:sz="4" w:space="0" w:color="auto"/>
            </w:tcBorders>
          </w:tcPr>
          <w:p w14:paraId="3FDDA0AE"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2961</w:t>
            </w:r>
            <w:r>
              <w:rPr>
                <w:rFonts w:ascii="宋体" w:hAnsi="宋体" w:hint="eastAsia"/>
                <w:kern w:val="0"/>
                <w:sz w:val="18"/>
              </w:rPr>
              <w:t>）</w:t>
            </w:r>
          </w:p>
        </w:tc>
        <w:tc>
          <w:tcPr>
            <w:tcW w:w="1458" w:type="dxa"/>
            <w:tcBorders>
              <w:top w:val="single" w:sz="4" w:space="0" w:color="auto"/>
              <w:left w:val="single" w:sz="4" w:space="0" w:color="auto"/>
              <w:bottom w:val="single" w:sz="4" w:space="0" w:color="auto"/>
              <w:right w:val="single" w:sz="4" w:space="0" w:color="auto"/>
            </w:tcBorders>
          </w:tcPr>
          <w:p w14:paraId="346A10DF"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2962</w:t>
            </w:r>
            <w:r>
              <w:rPr>
                <w:rFonts w:ascii="宋体" w:hAnsi="宋体" w:hint="eastAsia"/>
                <w:kern w:val="0"/>
                <w:sz w:val="18"/>
              </w:rPr>
              <w:t>）</w:t>
            </w:r>
          </w:p>
        </w:tc>
        <w:tc>
          <w:tcPr>
            <w:tcW w:w="1495" w:type="dxa"/>
            <w:tcBorders>
              <w:top w:val="single" w:sz="4" w:space="0" w:color="auto"/>
              <w:left w:val="single" w:sz="4" w:space="0" w:color="auto"/>
              <w:bottom w:val="single" w:sz="4" w:space="0" w:color="auto"/>
              <w:right w:val="single" w:sz="4" w:space="0" w:color="auto"/>
            </w:tcBorders>
          </w:tcPr>
          <w:p w14:paraId="641616CC" w14:textId="77777777" w:rsidR="00000000" w:rsidRDefault="007478C2">
            <w:pPr>
              <w:widowControl/>
              <w:jc w:val="right"/>
              <w:rPr>
                <w:rFonts w:ascii="宋体" w:hAnsi="宋体"/>
                <w:kern w:val="0"/>
                <w:sz w:val="18"/>
              </w:rPr>
            </w:pPr>
            <w:r>
              <w:rPr>
                <w:rFonts w:ascii="宋体" w:hAnsi="宋体" w:hint="eastAsia"/>
                <w:kern w:val="0"/>
                <w:sz w:val="18"/>
              </w:rPr>
              <w:t>（</w:t>
            </w:r>
            <w:r>
              <w:rPr>
                <w:rFonts w:ascii="宋体" w:hAnsi="宋体" w:hint="eastAsia"/>
                <w:kern w:val="0"/>
                <w:sz w:val="18"/>
              </w:rPr>
              <w:t>2963</w:t>
            </w:r>
            <w:r>
              <w:rPr>
                <w:rFonts w:ascii="宋体" w:hAnsi="宋体" w:hint="eastAsia"/>
                <w:kern w:val="0"/>
                <w:sz w:val="18"/>
              </w:rPr>
              <w:t>）</w:t>
            </w:r>
          </w:p>
        </w:tc>
      </w:tr>
    </w:tbl>
    <w:p w14:paraId="3C5C9F32" w14:textId="77777777" w:rsidR="00000000" w:rsidRDefault="007478C2">
      <w:pPr>
        <w:rPr>
          <w:rFonts w:eastAsia="方正仿宋简体"/>
          <w:sz w:val="18"/>
        </w:rPr>
      </w:pPr>
      <w:r>
        <w:rPr>
          <w:rFonts w:hint="eastAsia"/>
          <w:sz w:val="24"/>
        </w:rPr>
        <w:t>注</w:t>
      </w:r>
      <w:r>
        <w:rPr>
          <w:rFonts w:hint="eastAsia"/>
          <w:sz w:val="18"/>
        </w:rPr>
        <w:t>：（</w:t>
      </w:r>
      <w:r>
        <w:rPr>
          <w:sz w:val="18"/>
        </w:rPr>
        <w:t>296</w:t>
      </w:r>
      <w:r>
        <w:rPr>
          <w:rFonts w:hint="eastAsia"/>
          <w:sz w:val="18"/>
        </w:rPr>
        <w:t>4</w:t>
      </w:r>
      <w:r>
        <w:rPr>
          <w:rFonts w:hint="eastAsia"/>
          <w:sz w:val="18"/>
        </w:rPr>
        <w:t>）</w:t>
      </w:r>
    </w:p>
    <w:p w14:paraId="48541921" w14:textId="77777777" w:rsidR="00000000" w:rsidRDefault="007478C2">
      <w:pPr>
        <w:adjustRightInd w:val="0"/>
        <w:snapToGrid w:val="0"/>
        <w:spacing w:line="340" w:lineRule="exact"/>
        <w:rPr>
          <w:rFonts w:ascii="宋体" w:hAnsi="宋体"/>
          <w:sz w:val="24"/>
        </w:rPr>
      </w:pPr>
    </w:p>
    <w:p w14:paraId="5D54EA44" w14:textId="77777777" w:rsidR="00000000" w:rsidRDefault="007478C2">
      <w:pPr>
        <w:pStyle w:val="Heading1"/>
        <w:jc w:val="center"/>
        <w:rPr>
          <w:rFonts w:ascii="宋体" w:hAnsi="宋体"/>
          <w:sz w:val="24"/>
        </w:rPr>
      </w:pPr>
      <w:bookmarkStart w:id="281" w:name="_Toc101344080"/>
      <w:bookmarkStart w:id="282" w:name="_Toc22297"/>
      <w:bookmarkStart w:id="283" w:name="_Toc15174"/>
      <w:r>
        <w:rPr>
          <w:rFonts w:ascii="宋体" w:hAnsi="宋体" w:hint="eastAsia"/>
          <w:sz w:val="24"/>
        </w:rPr>
        <w:t>§</w:t>
      </w:r>
      <w:r>
        <w:rPr>
          <w:rFonts w:ascii="宋体" w:hAnsi="宋体" w:hint="eastAsia"/>
          <w:sz w:val="24"/>
        </w:rPr>
        <w:t xml:space="preserve">12  </w:t>
      </w:r>
      <w:r>
        <w:rPr>
          <w:rFonts w:ascii="宋体" w:hAnsi="宋体" w:hint="eastAsia"/>
          <w:sz w:val="24"/>
        </w:rPr>
        <w:t>开放式基金份额变动</w:t>
      </w:r>
      <w:r>
        <w:rPr>
          <w:rStyle w:val="FootnoteReference"/>
          <w:rFonts w:ascii="宋体" w:hAnsi="宋体"/>
          <w:sz w:val="24"/>
        </w:rPr>
        <w:footnoteReference w:id="308"/>
      </w:r>
      <w:bookmarkEnd w:id="281"/>
      <w:bookmarkEnd w:id="282"/>
      <w:bookmarkEnd w:id="283"/>
    </w:p>
    <w:p w14:paraId="1DAC2665" w14:textId="77777777" w:rsidR="00000000" w:rsidRDefault="007478C2">
      <w:pPr>
        <w:ind w:rightChars="354" w:right="743"/>
        <w:jc w:val="right"/>
        <w:rPr>
          <w:rFonts w:ascii="宋体" w:hAnsi="宋体"/>
          <w:sz w:val="24"/>
        </w:rPr>
      </w:pPr>
      <w:r>
        <w:rPr>
          <w:rFonts w:ascii="宋体" w:hAnsi="宋体" w:hint="eastAsia"/>
          <w:sz w:val="24"/>
        </w:rPr>
        <w:t xml:space="preserve">              </w:t>
      </w:r>
      <w:r>
        <w:rPr>
          <w:rFonts w:ascii="宋体" w:hAnsi="宋体" w:hint="eastAsia"/>
          <w:sz w:val="24"/>
        </w:rPr>
        <w:t xml:space="preserve">                                                       </w:t>
      </w:r>
      <w:r>
        <w:rPr>
          <w:rFonts w:ascii="宋体" w:hAnsi="宋体" w:hint="eastAsia"/>
          <w:sz w:val="24"/>
        </w:rPr>
        <w:t>单位：份</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84"/>
        <w:gridCol w:w="2156"/>
      </w:tblGrid>
      <w:tr w:rsidR="00000000" w14:paraId="20BF286C" w14:textId="77777777">
        <w:trPr>
          <w:trHeight w:val="356"/>
          <w:jc w:val="center"/>
        </w:trPr>
        <w:tc>
          <w:tcPr>
            <w:tcW w:w="6084" w:type="dxa"/>
            <w:vAlign w:val="center"/>
          </w:tcPr>
          <w:p w14:paraId="7049B58C"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基金合同生效日（</w:t>
            </w:r>
            <w:r>
              <w:rPr>
                <w:rFonts w:ascii="宋体" w:eastAsia="宋体" w:hAnsi="宋体" w:hint="eastAsia"/>
                <w:kern w:val="2"/>
              </w:rPr>
              <w:t>_</w:t>
            </w:r>
            <w:r>
              <w:rPr>
                <w:rFonts w:ascii="宋体" w:eastAsia="宋体" w:hAnsi="宋体" w:hint="eastAsia"/>
                <w:kern w:val="2"/>
              </w:rPr>
              <w:t>年</w:t>
            </w:r>
            <w:r>
              <w:rPr>
                <w:rFonts w:ascii="宋体" w:eastAsia="宋体" w:hAnsi="宋体" w:hint="eastAsia"/>
                <w:kern w:val="2"/>
              </w:rPr>
              <w:t>_</w:t>
            </w:r>
            <w:r>
              <w:rPr>
                <w:rFonts w:ascii="宋体" w:eastAsia="宋体" w:hAnsi="宋体" w:hint="eastAsia"/>
                <w:kern w:val="2"/>
              </w:rPr>
              <w:t>月</w:t>
            </w:r>
            <w:r>
              <w:rPr>
                <w:rFonts w:ascii="宋体" w:eastAsia="宋体" w:hAnsi="宋体" w:hint="eastAsia"/>
                <w:kern w:val="2"/>
              </w:rPr>
              <w:t>_</w:t>
            </w:r>
            <w:r>
              <w:rPr>
                <w:rFonts w:ascii="宋体" w:eastAsia="宋体" w:hAnsi="宋体" w:hint="eastAsia"/>
                <w:kern w:val="2"/>
              </w:rPr>
              <w:t>日）基金份额总额</w:t>
            </w:r>
          </w:p>
        </w:tc>
        <w:tc>
          <w:tcPr>
            <w:tcW w:w="2156" w:type="dxa"/>
            <w:vAlign w:val="center"/>
          </w:tcPr>
          <w:p w14:paraId="56C6B94A" w14:textId="77777777" w:rsidR="00000000" w:rsidRDefault="007478C2">
            <w:pPr>
              <w:jc w:val="right"/>
              <w:rPr>
                <w:rFonts w:ascii="宋体" w:hAnsi="宋体"/>
                <w:kern w:val="0"/>
                <w:sz w:val="18"/>
              </w:rPr>
            </w:pPr>
            <w:r>
              <w:rPr>
                <w:rFonts w:ascii="宋体" w:hAnsi="宋体" w:hint="eastAsia"/>
                <w:kern w:val="0"/>
                <w:sz w:val="18"/>
              </w:rPr>
              <w:t>（</w:t>
            </w:r>
            <w:r>
              <w:rPr>
                <w:rFonts w:ascii="宋体" w:hAnsi="宋体" w:hint="eastAsia"/>
                <w:kern w:val="0"/>
                <w:sz w:val="18"/>
              </w:rPr>
              <w:t>1701</w:t>
            </w:r>
            <w:r>
              <w:rPr>
                <w:rFonts w:ascii="宋体" w:hAnsi="宋体" w:hint="eastAsia"/>
                <w:kern w:val="0"/>
                <w:sz w:val="18"/>
              </w:rPr>
              <w:t>）</w:t>
            </w:r>
          </w:p>
        </w:tc>
      </w:tr>
      <w:tr w:rsidR="00000000" w14:paraId="0997C784" w14:textId="77777777">
        <w:trPr>
          <w:trHeight w:val="305"/>
          <w:jc w:val="center"/>
        </w:trPr>
        <w:tc>
          <w:tcPr>
            <w:tcW w:w="6084" w:type="dxa"/>
            <w:vAlign w:val="center"/>
          </w:tcPr>
          <w:p w14:paraId="607E7739"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本报告期期初基金份额总额</w:t>
            </w:r>
          </w:p>
        </w:tc>
        <w:tc>
          <w:tcPr>
            <w:tcW w:w="2156" w:type="dxa"/>
            <w:vAlign w:val="center"/>
          </w:tcPr>
          <w:p w14:paraId="6EB0A430" w14:textId="77777777" w:rsidR="00000000" w:rsidRDefault="007478C2">
            <w:pPr>
              <w:jc w:val="right"/>
              <w:rPr>
                <w:rFonts w:ascii="宋体" w:hAnsi="宋体"/>
                <w:sz w:val="24"/>
              </w:rPr>
            </w:pPr>
            <w:r>
              <w:rPr>
                <w:rFonts w:ascii="宋体" w:hAnsi="宋体" w:hint="eastAsia"/>
                <w:kern w:val="0"/>
                <w:sz w:val="18"/>
              </w:rPr>
              <w:t>（</w:t>
            </w:r>
            <w:r>
              <w:rPr>
                <w:rFonts w:ascii="宋体" w:hAnsi="宋体" w:hint="eastAsia"/>
                <w:kern w:val="0"/>
                <w:sz w:val="18"/>
              </w:rPr>
              <w:t>1702</w:t>
            </w:r>
            <w:r>
              <w:rPr>
                <w:rFonts w:ascii="宋体" w:hAnsi="宋体" w:hint="eastAsia"/>
                <w:kern w:val="0"/>
                <w:sz w:val="18"/>
              </w:rPr>
              <w:t>）</w:t>
            </w:r>
          </w:p>
        </w:tc>
      </w:tr>
      <w:tr w:rsidR="00000000" w14:paraId="012C0CE0" w14:textId="77777777">
        <w:trPr>
          <w:trHeight w:val="340"/>
          <w:jc w:val="center"/>
        </w:trPr>
        <w:tc>
          <w:tcPr>
            <w:tcW w:w="6084" w:type="dxa"/>
            <w:vAlign w:val="center"/>
          </w:tcPr>
          <w:p w14:paraId="1ECDD305"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本报告期基金总申购份额</w:t>
            </w:r>
            <w:r>
              <w:rPr>
                <w:rStyle w:val="FootnoteReference"/>
                <w:rFonts w:ascii="宋体" w:eastAsia="宋体" w:hAnsi="宋体"/>
                <w:kern w:val="2"/>
              </w:rPr>
              <w:footnoteReference w:id="309"/>
            </w:r>
          </w:p>
        </w:tc>
        <w:tc>
          <w:tcPr>
            <w:tcW w:w="2156" w:type="dxa"/>
            <w:vAlign w:val="center"/>
          </w:tcPr>
          <w:p w14:paraId="592525E8"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1703</w:t>
            </w:r>
            <w:r>
              <w:rPr>
                <w:rFonts w:ascii="宋体" w:hAnsi="宋体" w:hint="eastAsia"/>
                <w:kern w:val="0"/>
                <w:sz w:val="18"/>
              </w:rPr>
              <w:t>）</w:t>
            </w:r>
          </w:p>
        </w:tc>
      </w:tr>
      <w:tr w:rsidR="00000000" w14:paraId="4F7564A0" w14:textId="77777777">
        <w:trPr>
          <w:trHeight w:val="340"/>
          <w:jc w:val="center"/>
        </w:trPr>
        <w:tc>
          <w:tcPr>
            <w:tcW w:w="6084" w:type="dxa"/>
            <w:vAlign w:val="center"/>
          </w:tcPr>
          <w:p w14:paraId="11F6ADD1"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减：本报告期基金总赎回份额</w:t>
            </w:r>
            <w:r>
              <w:rPr>
                <w:rStyle w:val="FootnoteReference"/>
                <w:rFonts w:ascii="宋体" w:eastAsia="宋体" w:hAnsi="宋体"/>
                <w:kern w:val="2"/>
              </w:rPr>
              <w:footnoteReference w:id="310"/>
            </w:r>
          </w:p>
        </w:tc>
        <w:tc>
          <w:tcPr>
            <w:tcW w:w="2156" w:type="dxa"/>
            <w:vAlign w:val="center"/>
          </w:tcPr>
          <w:p w14:paraId="3F76E67F"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1704</w:t>
            </w:r>
            <w:r>
              <w:rPr>
                <w:rFonts w:ascii="宋体" w:hAnsi="宋体" w:hint="eastAsia"/>
                <w:kern w:val="0"/>
                <w:sz w:val="18"/>
              </w:rPr>
              <w:t>）</w:t>
            </w:r>
          </w:p>
        </w:tc>
      </w:tr>
      <w:tr w:rsidR="00000000" w14:paraId="3B350FD2" w14:textId="77777777">
        <w:trPr>
          <w:trHeight w:val="340"/>
          <w:jc w:val="center"/>
        </w:trPr>
        <w:tc>
          <w:tcPr>
            <w:tcW w:w="6084" w:type="dxa"/>
            <w:vAlign w:val="center"/>
          </w:tcPr>
          <w:p w14:paraId="65A21F0C"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本报告期基金拆分变动份额</w:t>
            </w:r>
            <w:r>
              <w:rPr>
                <w:rStyle w:val="FootnoteReference"/>
                <w:rFonts w:ascii="宋体" w:eastAsia="宋体" w:hAnsi="宋体"/>
                <w:kern w:val="2"/>
              </w:rPr>
              <w:footnoteReference w:id="311"/>
            </w:r>
          </w:p>
        </w:tc>
        <w:tc>
          <w:tcPr>
            <w:tcW w:w="2156" w:type="dxa"/>
            <w:vAlign w:val="center"/>
          </w:tcPr>
          <w:p w14:paraId="178DEFCB"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1705</w:t>
            </w:r>
            <w:r>
              <w:rPr>
                <w:rFonts w:ascii="宋体" w:hAnsi="宋体" w:hint="eastAsia"/>
                <w:kern w:val="0"/>
                <w:sz w:val="18"/>
              </w:rPr>
              <w:t>）</w:t>
            </w:r>
          </w:p>
        </w:tc>
      </w:tr>
      <w:tr w:rsidR="00000000" w14:paraId="432D3ECE" w14:textId="77777777">
        <w:trPr>
          <w:trHeight w:val="340"/>
          <w:jc w:val="center"/>
        </w:trPr>
        <w:tc>
          <w:tcPr>
            <w:tcW w:w="6084" w:type="dxa"/>
            <w:vAlign w:val="center"/>
          </w:tcPr>
          <w:p w14:paraId="7DACB34B"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本报告期期末基金份额总额</w:t>
            </w:r>
          </w:p>
        </w:tc>
        <w:tc>
          <w:tcPr>
            <w:tcW w:w="2156" w:type="dxa"/>
            <w:vAlign w:val="center"/>
          </w:tcPr>
          <w:p w14:paraId="65673370" w14:textId="77777777" w:rsidR="00000000" w:rsidRDefault="007478C2">
            <w:pPr>
              <w:jc w:val="right"/>
              <w:rPr>
                <w:rFonts w:ascii="宋体" w:hAnsi="宋体"/>
                <w:sz w:val="24"/>
              </w:rPr>
            </w:pPr>
            <w:r>
              <w:rPr>
                <w:rFonts w:ascii="宋体" w:hAnsi="宋体" w:hint="eastAsia"/>
                <w:kern w:val="0"/>
                <w:sz w:val="18"/>
              </w:rPr>
              <w:t>（</w:t>
            </w:r>
            <w:r>
              <w:rPr>
                <w:rFonts w:ascii="宋体" w:hAnsi="宋体"/>
                <w:kern w:val="0"/>
                <w:sz w:val="18"/>
              </w:rPr>
              <w:t>1702</w:t>
            </w:r>
            <w:r>
              <w:rPr>
                <w:rFonts w:ascii="宋体" w:hAnsi="宋体" w:hint="eastAsia"/>
                <w:kern w:val="0"/>
                <w:sz w:val="18"/>
              </w:rPr>
              <w:t>）</w:t>
            </w:r>
          </w:p>
        </w:tc>
      </w:tr>
    </w:tbl>
    <w:p w14:paraId="39CF4CFD" w14:textId="77777777" w:rsidR="00000000" w:rsidRDefault="007478C2">
      <w:pPr>
        <w:rPr>
          <w:rFonts w:ascii="宋体" w:hAnsi="宋体"/>
          <w:sz w:val="24"/>
        </w:rPr>
      </w:pPr>
      <w:r>
        <w:rPr>
          <w:rFonts w:ascii="宋体" w:hAnsi="宋体" w:hint="eastAsia"/>
          <w:sz w:val="24"/>
        </w:rPr>
        <w:t>注：</w:t>
      </w:r>
      <w:r>
        <w:rPr>
          <w:rFonts w:ascii="宋体" w:hAnsi="宋体" w:hint="eastAsia"/>
          <w:sz w:val="24"/>
        </w:rPr>
        <w:t xml:space="preserve"> </w:t>
      </w:r>
      <w:r>
        <w:rPr>
          <w:rFonts w:ascii="宋体" w:hAnsi="宋体" w:hint="eastAsia"/>
          <w:kern w:val="0"/>
          <w:sz w:val="18"/>
        </w:rPr>
        <w:t>（</w:t>
      </w:r>
      <w:r>
        <w:rPr>
          <w:rFonts w:ascii="宋体" w:hAnsi="宋体"/>
          <w:kern w:val="0"/>
          <w:sz w:val="18"/>
        </w:rPr>
        <w:t>1706</w:t>
      </w:r>
      <w:r>
        <w:rPr>
          <w:rFonts w:ascii="宋体" w:hAnsi="宋体" w:hint="eastAsia"/>
          <w:kern w:val="0"/>
          <w:sz w:val="18"/>
        </w:rPr>
        <w:t>）</w:t>
      </w:r>
    </w:p>
    <w:p w14:paraId="60C94BD1" w14:textId="77777777" w:rsidR="00000000" w:rsidRDefault="007478C2">
      <w:pPr>
        <w:pStyle w:val="Heading1"/>
        <w:jc w:val="center"/>
        <w:rPr>
          <w:rFonts w:ascii="宋体" w:hAnsi="宋体"/>
          <w:sz w:val="24"/>
        </w:rPr>
      </w:pPr>
      <w:bookmarkStart w:id="284" w:name="_Toc3539"/>
      <w:bookmarkStart w:id="285" w:name="_Toc25286"/>
      <w:bookmarkStart w:id="286" w:name="_Toc101344081"/>
      <w:r>
        <w:rPr>
          <w:rFonts w:ascii="宋体" w:hAnsi="宋体" w:hint="eastAsia"/>
          <w:sz w:val="24"/>
        </w:rPr>
        <w:t>§</w:t>
      </w:r>
      <w:r>
        <w:rPr>
          <w:rFonts w:ascii="宋体" w:hAnsi="宋体" w:hint="eastAsia"/>
          <w:sz w:val="24"/>
        </w:rPr>
        <w:t xml:space="preserve">13  </w:t>
      </w:r>
      <w:r>
        <w:rPr>
          <w:rFonts w:ascii="宋体" w:hAnsi="宋体" w:hint="eastAsia"/>
          <w:sz w:val="24"/>
        </w:rPr>
        <w:t>重大事件揭示</w:t>
      </w:r>
      <w:r>
        <w:rPr>
          <w:rStyle w:val="FootnoteReference"/>
          <w:rFonts w:ascii="宋体" w:hAnsi="宋体"/>
          <w:sz w:val="24"/>
        </w:rPr>
        <w:footnoteReference w:id="312"/>
      </w:r>
      <w:bookmarkEnd w:id="284"/>
      <w:bookmarkEnd w:id="285"/>
      <w:bookmarkEnd w:id="286"/>
    </w:p>
    <w:p w14:paraId="256E7CD3" w14:textId="77777777" w:rsidR="00000000" w:rsidRDefault="007478C2">
      <w:pPr>
        <w:pStyle w:val="Heading2"/>
        <w:rPr>
          <w:rFonts w:ascii="宋体" w:hAnsi="宋体"/>
        </w:rPr>
      </w:pPr>
      <w:bookmarkStart w:id="287" w:name="_Toc22991"/>
      <w:bookmarkStart w:id="288" w:name="_Toc8608"/>
      <w:bookmarkStart w:id="289" w:name="_Toc101344082"/>
      <w:r>
        <w:rPr>
          <w:rFonts w:ascii="宋体" w:hAnsi="宋体" w:hint="eastAsia"/>
        </w:rPr>
        <w:t xml:space="preserve">13.1 </w:t>
      </w:r>
      <w:r>
        <w:rPr>
          <w:rFonts w:ascii="宋体" w:hAnsi="宋体" w:hint="eastAsia"/>
        </w:rPr>
        <w:t>基金份额持有人大会决议</w:t>
      </w:r>
      <w:bookmarkEnd w:id="287"/>
      <w:bookmarkEnd w:id="288"/>
      <w:bookmarkEnd w:id="289"/>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0ADEC46B" w14:textId="77777777">
        <w:trPr>
          <w:trHeight w:val="588"/>
        </w:trPr>
        <w:tc>
          <w:tcPr>
            <w:tcW w:w="8904" w:type="dxa"/>
          </w:tcPr>
          <w:p w14:paraId="1AB773B6" w14:textId="77777777" w:rsidR="00000000" w:rsidRDefault="007478C2">
            <w:pPr>
              <w:autoSpaceDE w:val="0"/>
              <w:autoSpaceDN w:val="0"/>
              <w:adjustRightInd w:val="0"/>
              <w:spacing w:line="360" w:lineRule="auto"/>
              <w:rPr>
                <w:rFonts w:ascii="宋体" w:hAnsi="宋体"/>
                <w:sz w:val="24"/>
              </w:rPr>
            </w:pPr>
            <w:r>
              <w:rPr>
                <w:rFonts w:ascii="宋体" w:hAnsi="宋体" w:hint="eastAsia"/>
                <w:kern w:val="0"/>
                <w:sz w:val="18"/>
              </w:rPr>
              <w:t>（</w:t>
            </w:r>
            <w:r>
              <w:rPr>
                <w:rFonts w:ascii="宋体" w:hAnsi="宋体" w:hint="eastAsia"/>
                <w:kern w:val="0"/>
                <w:sz w:val="18"/>
              </w:rPr>
              <w:t>1965</w:t>
            </w:r>
            <w:r>
              <w:rPr>
                <w:rFonts w:ascii="宋体" w:hAnsi="宋体" w:hint="eastAsia"/>
                <w:kern w:val="0"/>
                <w:sz w:val="18"/>
              </w:rPr>
              <w:t>）</w:t>
            </w:r>
          </w:p>
        </w:tc>
      </w:tr>
    </w:tbl>
    <w:p w14:paraId="1F21F24C" w14:textId="77777777" w:rsidR="00000000" w:rsidRDefault="007478C2">
      <w:pPr>
        <w:pStyle w:val="Heading2"/>
        <w:rPr>
          <w:rFonts w:ascii="宋体" w:hAnsi="宋体"/>
        </w:rPr>
      </w:pPr>
      <w:bookmarkStart w:id="290" w:name="_Toc101344083"/>
      <w:bookmarkStart w:id="291" w:name="_Toc21177"/>
      <w:bookmarkStart w:id="292" w:name="_Toc4805"/>
      <w:r>
        <w:rPr>
          <w:rFonts w:ascii="宋体" w:hAnsi="宋体" w:hint="eastAsia"/>
        </w:rPr>
        <w:t xml:space="preserve">13.2 </w:t>
      </w:r>
      <w:r>
        <w:rPr>
          <w:rFonts w:ascii="宋体" w:hAnsi="宋体" w:hint="eastAsia"/>
        </w:rPr>
        <w:t>基金管理人</w:t>
      </w:r>
      <w:r>
        <w:rPr>
          <w:rFonts w:ascii="宋体" w:hAnsi="宋体" w:hint="eastAsia"/>
        </w:rPr>
        <w:t>、基金托管人的专门基金托管部门的重大人事变动</w:t>
      </w:r>
      <w:bookmarkEnd w:id="290"/>
      <w:bookmarkEnd w:id="291"/>
      <w:bookmarkEnd w:id="292"/>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1879B8EA" w14:textId="77777777">
        <w:trPr>
          <w:trHeight w:val="602"/>
        </w:trPr>
        <w:tc>
          <w:tcPr>
            <w:tcW w:w="8904" w:type="dxa"/>
          </w:tcPr>
          <w:p w14:paraId="745914A3" w14:textId="77777777" w:rsidR="00000000" w:rsidRDefault="007478C2">
            <w:pPr>
              <w:autoSpaceDE w:val="0"/>
              <w:autoSpaceDN w:val="0"/>
              <w:adjustRightInd w:val="0"/>
              <w:spacing w:line="360" w:lineRule="auto"/>
              <w:rPr>
                <w:rFonts w:ascii="宋体" w:hAnsi="宋体"/>
                <w:sz w:val="24"/>
              </w:rPr>
            </w:pPr>
            <w:r>
              <w:rPr>
                <w:rFonts w:ascii="宋体" w:hAnsi="宋体" w:hint="eastAsia"/>
                <w:kern w:val="0"/>
                <w:sz w:val="18"/>
              </w:rPr>
              <w:t>（</w:t>
            </w:r>
            <w:r>
              <w:rPr>
                <w:rFonts w:ascii="宋体" w:hAnsi="宋体" w:hint="eastAsia"/>
                <w:kern w:val="0"/>
                <w:sz w:val="18"/>
              </w:rPr>
              <w:t>1966</w:t>
            </w:r>
            <w:r>
              <w:rPr>
                <w:rFonts w:ascii="宋体" w:hAnsi="宋体" w:hint="eastAsia"/>
                <w:kern w:val="0"/>
                <w:sz w:val="18"/>
              </w:rPr>
              <w:t>）</w:t>
            </w:r>
          </w:p>
        </w:tc>
      </w:tr>
    </w:tbl>
    <w:p w14:paraId="10B79AB0" w14:textId="77777777" w:rsidR="00000000" w:rsidRDefault="007478C2">
      <w:pPr>
        <w:pStyle w:val="Heading2"/>
        <w:rPr>
          <w:rFonts w:ascii="宋体" w:hAnsi="宋体"/>
        </w:rPr>
      </w:pPr>
      <w:bookmarkStart w:id="293" w:name="_Toc6557"/>
      <w:bookmarkStart w:id="294" w:name="_Toc101344084"/>
      <w:bookmarkStart w:id="295" w:name="_Toc31901"/>
      <w:r>
        <w:rPr>
          <w:rFonts w:ascii="宋体" w:hAnsi="宋体" w:hint="eastAsia"/>
        </w:rPr>
        <w:t xml:space="preserve">13.3 </w:t>
      </w:r>
      <w:r>
        <w:rPr>
          <w:rFonts w:ascii="宋体" w:hAnsi="宋体" w:hint="eastAsia"/>
        </w:rPr>
        <w:t>涉及基金管理人、基金财产、基金托管业务的诉讼</w:t>
      </w:r>
      <w:r>
        <w:rPr>
          <w:rFonts w:ascii="宋体" w:hAnsi="宋体"/>
          <w:vertAlign w:val="superscript"/>
        </w:rPr>
        <w:footnoteReference w:id="313"/>
      </w:r>
      <w:bookmarkEnd w:id="293"/>
      <w:bookmarkEnd w:id="294"/>
      <w:bookmarkEnd w:id="295"/>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5A7008DB" w14:textId="77777777">
        <w:trPr>
          <w:trHeight w:val="758"/>
        </w:trPr>
        <w:tc>
          <w:tcPr>
            <w:tcW w:w="8904" w:type="dxa"/>
          </w:tcPr>
          <w:p w14:paraId="6EB615D2" w14:textId="77777777" w:rsidR="00000000" w:rsidRDefault="007478C2">
            <w:pPr>
              <w:autoSpaceDE w:val="0"/>
              <w:autoSpaceDN w:val="0"/>
              <w:adjustRightInd w:val="0"/>
              <w:spacing w:line="360" w:lineRule="auto"/>
              <w:rPr>
                <w:rFonts w:ascii="宋体" w:hAnsi="宋体"/>
                <w:sz w:val="24"/>
              </w:rPr>
            </w:pPr>
            <w:r>
              <w:rPr>
                <w:rFonts w:ascii="宋体" w:hAnsi="宋体" w:hint="eastAsia"/>
                <w:kern w:val="0"/>
                <w:sz w:val="18"/>
              </w:rPr>
              <w:t>（</w:t>
            </w:r>
            <w:r>
              <w:rPr>
                <w:rFonts w:ascii="宋体" w:hAnsi="宋体" w:hint="eastAsia"/>
                <w:kern w:val="0"/>
                <w:sz w:val="18"/>
              </w:rPr>
              <w:t>1967</w:t>
            </w:r>
            <w:r>
              <w:rPr>
                <w:rFonts w:ascii="宋体" w:hAnsi="宋体" w:hint="eastAsia"/>
                <w:kern w:val="0"/>
                <w:sz w:val="18"/>
              </w:rPr>
              <w:t>）</w:t>
            </w:r>
          </w:p>
        </w:tc>
      </w:tr>
    </w:tbl>
    <w:p w14:paraId="1710A53C" w14:textId="77777777" w:rsidR="00000000" w:rsidRDefault="007478C2">
      <w:pPr>
        <w:pStyle w:val="Heading2"/>
        <w:rPr>
          <w:rFonts w:ascii="宋体" w:hAnsi="宋体"/>
        </w:rPr>
      </w:pPr>
      <w:bookmarkStart w:id="296" w:name="_Toc32602"/>
      <w:bookmarkStart w:id="297" w:name="_Toc3097"/>
      <w:bookmarkStart w:id="298" w:name="_Toc101344085"/>
      <w:r>
        <w:rPr>
          <w:rFonts w:ascii="宋体" w:hAnsi="宋体" w:hint="eastAsia"/>
        </w:rPr>
        <w:t xml:space="preserve">13.4 </w:t>
      </w:r>
      <w:r>
        <w:rPr>
          <w:rFonts w:ascii="宋体" w:hAnsi="宋体" w:hint="eastAsia"/>
        </w:rPr>
        <w:t>基金投资策略的改变</w:t>
      </w:r>
      <w:bookmarkEnd w:id="296"/>
      <w:bookmarkEnd w:id="297"/>
      <w:bookmarkEnd w:id="298"/>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2B3B07F0" w14:textId="77777777">
        <w:trPr>
          <w:trHeight w:val="760"/>
        </w:trPr>
        <w:tc>
          <w:tcPr>
            <w:tcW w:w="8904" w:type="dxa"/>
          </w:tcPr>
          <w:p w14:paraId="749FA2F2" w14:textId="77777777" w:rsidR="00000000" w:rsidRDefault="007478C2">
            <w:pPr>
              <w:autoSpaceDE w:val="0"/>
              <w:autoSpaceDN w:val="0"/>
              <w:adjustRightInd w:val="0"/>
              <w:spacing w:line="360" w:lineRule="auto"/>
              <w:rPr>
                <w:rFonts w:ascii="宋体" w:hAnsi="宋体"/>
                <w:sz w:val="24"/>
              </w:rPr>
            </w:pPr>
            <w:r>
              <w:rPr>
                <w:rFonts w:ascii="宋体" w:hAnsi="宋体" w:hint="eastAsia"/>
                <w:kern w:val="0"/>
                <w:sz w:val="18"/>
              </w:rPr>
              <w:t>（</w:t>
            </w:r>
            <w:r>
              <w:rPr>
                <w:rFonts w:ascii="宋体" w:hAnsi="宋体" w:hint="eastAsia"/>
                <w:kern w:val="0"/>
                <w:sz w:val="18"/>
              </w:rPr>
              <w:t>1968</w:t>
            </w:r>
            <w:r>
              <w:rPr>
                <w:rFonts w:ascii="宋体" w:hAnsi="宋体" w:hint="eastAsia"/>
                <w:kern w:val="0"/>
                <w:sz w:val="18"/>
              </w:rPr>
              <w:t>）</w:t>
            </w:r>
          </w:p>
        </w:tc>
      </w:tr>
    </w:tbl>
    <w:p w14:paraId="12AC5CEE" w14:textId="77777777" w:rsidR="00000000" w:rsidRDefault="007478C2">
      <w:pPr>
        <w:pStyle w:val="Heading2"/>
        <w:rPr>
          <w:rFonts w:ascii="宋体" w:hAnsi="宋体"/>
          <w:b w:val="0"/>
          <w:szCs w:val="24"/>
        </w:rPr>
      </w:pPr>
      <w:bookmarkStart w:id="299" w:name="_Toc3608"/>
      <w:bookmarkStart w:id="300" w:name="_Toc101344086"/>
      <w:bookmarkStart w:id="301" w:name="_Toc2827"/>
      <w:r>
        <w:rPr>
          <w:rFonts w:ascii="宋体" w:hAnsi="宋体" w:hint="eastAsia"/>
        </w:rPr>
        <w:t xml:space="preserve">13.5 </w:t>
      </w:r>
      <w:r>
        <w:rPr>
          <w:rFonts w:ascii="宋体" w:hAnsi="宋体" w:hint="eastAsia"/>
        </w:rPr>
        <w:t>本报告期持有的基金发生的重大影响事件</w:t>
      </w:r>
      <w:r>
        <w:rPr>
          <w:rStyle w:val="FootnoteReference"/>
          <w:rFonts w:ascii="宋体" w:hAnsi="宋体" w:hint="eastAsia"/>
          <w:b w:val="0"/>
          <w:szCs w:val="24"/>
        </w:rPr>
        <w:footnoteReference w:id="314"/>
      </w:r>
      <w:bookmarkEnd w:id="299"/>
      <w:bookmarkEnd w:id="300"/>
      <w:bookmarkEnd w:id="301"/>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369FF00F" w14:textId="77777777">
        <w:trPr>
          <w:trHeight w:val="749"/>
        </w:trPr>
        <w:tc>
          <w:tcPr>
            <w:tcW w:w="8904" w:type="dxa"/>
          </w:tcPr>
          <w:p w14:paraId="7975C8A9" w14:textId="77777777" w:rsidR="00000000" w:rsidRDefault="007478C2">
            <w:pPr>
              <w:autoSpaceDE w:val="0"/>
              <w:autoSpaceDN w:val="0"/>
              <w:adjustRightInd w:val="0"/>
              <w:spacing w:line="360" w:lineRule="auto"/>
              <w:rPr>
                <w:rFonts w:ascii="宋体" w:hAnsi="宋体"/>
                <w:sz w:val="24"/>
              </w:rPr>
            </w:pPr>
            <w:r>
              <w:rPr>
                <w:rFonts w:ascii="宋体" w:hAnsi="宋体" w:hint="eastAsia"/>
                <w:kern w:val="0"/>
                <w:sz w:val="18"/>
              </w:rPr>
              <w:t>（</w:t>
            </w:r>
            <w:r>
              <w:rPr>
                <w:rFonts w:ascii="宋体" w:hAnsi="宋体"/>
                <w:kern w:val="0"/>
                <w:sz w:val="18"/>
              </w:rPr>
              <w:t>3341</w:t>
            </w:r>
            <w:r>
              <w:rPr>
                <w:rFonts w:ascii="宋体" w:hAnsi="宋体" w:hint="eastAsia"/>
                <w:kern w:val="0"/>
                <w:sz w:val="18"/>
              </w:rPr>
              <w:t>）</w:t>
            </w:r>
          </w:p>
        </w:tc>
      </w:tr>
    </w:tbl>
    <w:p w14:paraId="30C9423F" w14:textId="77777777" w:rsidR="00000000" w:rsidRDefault="007478C2">
      <w:pPr>
        <w:pStyle w:val="Heading2"/>
        <w:rPr>
          <w:rFonts w:ascii="宋体" w:hAnsi="宋体"/>
        </w:rPr>
      </w:pPr>
      <w:bookmarkStart w:id="302" w:name="_Toc2232"/>
      <w:bookmarkStart w:id="303" w:name="_Toc101344087"/>
      <w:bookmarkStart w:id="304" w:name="_Toc5225"/>
      <w:r>
        <w:rPr>
          <w:rFonts w:ascii="宋体" w:hAnsi="宋体" w:hint="eastAsia"/>
        </w:rPr>
        <w:t xml:space="preserve">13.6 </w:t>
      </w:r>
      <w:r>
        <w:rPr>
          <w:rFonts w:ascii="宋体" w:hAnsi="宋体" w:hint="eastAsia"/>
        </w:rPr>
        <w:t>为基金进行审计的会计师事务所情况</w:t>
      </w:r>
      <w:r>
        <w:rPr>
          <w:rFonts w:ascii="宋体" w:hAnsi="宋体"/>
          <w:vertAlign w:val="superscript"/>
        </w:rPr>
        <w:footnoteReference w:id="315"/>
      </w:r>
      <w:bookmarkEnd w:id="302"/>
      <w:bookmarkEnd w:id="303"/>
      <w:bookmarkEnd w:id="304"/>
    </w:p>
    <w:tbl>
      <w:tblPr>
        <w:tblW w:w="0" w:type="auto"/>
        <w:tblInd w:w="-3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30" w:type="dxa"/>
          <w:right w:w="30" w:type="dxa"/>
        </w:tblCellMar>
        <w:tblLook w:val="0000" w:firstRow="0" w:lastRow="0" w:firstColumn="0" w:lastColumn="0" w:noHBand="0" w:noVBand="0"/>
      </w:tblPr>
      <w:tblGrid>
        <w:gridCol w:w="8904"/>
      </w:tblGrid>
      <w:tr w:rsidR="00000000" w14:paraId="6155D840" w14:textId="77777777">
        <w:trPr>
          <w:trHeight w:val="749"/>
        </w:trPr>
        <w:tc>
          <w:tcPr>
            <w:tcW w:w="8904" w:type="dxa"/>
          </w:tcPr>
          <w:p w14:paraId="33FF39B6" w14:textId="77777777" w:rsidR="00000000" w:rsidRDefault="007478C2">
            <w:pPr>
              <w:autoSpaceDE w:val="0"/>
              <w:autoSpaceDN w:val="0"/>
              <w:adjustRightInd w:val="0"/>
              <w:spacing w:line="360" w:lineRule="auto"/>
              <w:rPr>
                <w:rFonts w:ascii="宋体" w:hAnsi="宋体"/>
                <w:sz w:val="24"/>
              </w:rPr>
            </w:pPr>
            <w:r>
              <w:rPr>
                <w:rFonts w:ascii="宋体" w:hAnsi="宋体" w:hint="eastAsia"/>
                <w:kern w:val="0"/>
                <w:sz w:val="18"/>
              </w:rPr>
              <w:t>（</w:t>
            </w:r>
            <w:r>
              <w:rPr>
                <w:rFonts w:ascii="宋体" w:hAnsi="宋体" w:hint="eastAsia"/>
                <w:kern w:val="0"/>
                <w:sz w:val="18"/>
              </w:rPr>
              <w:t>1969</w:t>
            </w:r>
            <w:r>
              <w:rPr>
                <w:rFonts w:ascii="宋体" w:hAnsi="宋体" w:hint="eastAsia"/>
                <w:kern w:val="0"/>
                <w:sz w:val="18"/>
              </w:rPr>
              <w:t>）</w:t>
            </w:r>
          </w:p>
        </w:tc>
      </w:tr>
    </w:tbl>
    <w:p w14:paraId="355606FD" w14:textId="77777777" w:rsidR="00000000" w:rsidRDefault="007478C2">
      <w:pPr>
        <w:pStyle w:val="Heading2"/>
        <w:rPr>
          <w:ins w:id="305" w:author="zhouyt" w:date="2022-08-23T15:15:00Z"/>
          <w:rFonts w:ascii="宋体" w:hAnsi="宋体" w:hint="eastAsia"/>
        </w:rPr>
      </w:pPr>
      <w:bookmarkStart w:id="306" w:name="OLE_LINK3"/>
      <w:bookmarkStart w:id="307" w:name="_Toc26385"/>
      <w:bookmarkStart w:id="308" w:name="_Toc101344088"/>
      <w:bookmarkStart w:id="309" w:name="_Toc17286"/>
      <w:r>
        <w:rPr>
          <w:rFonts w:ascii="宋体" w:hAnsi="宋体" w:hint="eastAsia"/>
        </w:rPr>
        <w:t>13.</w:t>
      </w:r>
      <w:bookmarkEnd w:id="306"/>
      <w:r>
        <w:rPr>
          <w:rFonts w:ascii="宋体" w:hAnsi="宋体" w:hint="eastAsia"/>
        </w:rPr>
        <w:t xml:space="preserve">7 </w:t>
      </w:r>
      <w:r>
        <w:rPr>
          <w:rFonts w:ascii="宋体" w:hAnsi="宋体" w:hint="eastAsia"/>
        </w:rPr>
        <w:t>管理人、托管人及其高级管理人员受稽查或处罚等情况</w:t>
      </w:r>
      <w:r>
        <w:rPr>
          <w:rFonts w:ascii="宋体" w:hAnsi="宋体"/>
          <w:vertAlign w:val="superscript"/>
        </w:rPr>
        <w:footnoteReference w:id="316"/>
      </w:r>
      <w:bookmarkEnd w:id="307"/>
      <w:bookmarkEnd w:id="308"/>
      <w:bookmarkEnd w:id="309"/>
    </w:p>
    <w:p w14:paraId="4056D56D" w14:textId="77777777" w:rsidR="00000000" w:rsidRDefault="007478C2">
      <w:pPr>
        <w:spacing w:line="360" w:lineRule="auto"/>
        <w:rPr>
          <w:rFonts w:ascii="宋体" w:hAnsi="宋体" w:hint="eastAsia"/>
          <w:color w:val="FF0000"/>
          <w:sz w:val="24"/>
          <w:szCs w:val="24"/>
        </w:rPr>
      </w:pPr>
      <w:r>
        <w:rPr>
          <w:rFonts w:ascii="宋体" w:hAnsi="宋体" w:hint="eastAsia"/>
          <w:color w:val="FF0000"/>
          <w:sz w:val="24"/>
          <w:szCs w:val="24"/>
        </w:rPr>
        <w:t>13.</w:t>
      </w:r>
      <w:r>
        <w:rPr>
          <w:rFonts w:ascii="宋体" w:hAnsi="宋体" w:hint="eastAsia"/>
          <w:color w:val="FF0000"/>
          <w:sz w:val="24"/>
          <w:szCs w:val="24"/>
        </w:rPr>
        <w:t>7</w:t>
      </w:r>
      <w:r>
        <w:rPr>
          <w:rFonts w:ascii="宋体" w:hAnsi="宋体" w:hint="eastAsia"/>
          <w:color w:val="FF0000"/>
          <w:sz w:val="24"/>
          <w:szCs w:val="24"/>
        </w:rPr>
        <w:t xml:space="preserve">.1 </w:t>
      </w:r>
      <w:r>
        <w:rPr>
          <w:rFonts w:ascii="宋体" w:hAnsi="宋体" w:hint="eastAsia"/>
          <w:color w:val="FF0000"/>
          <w:sz w:val="24"/>
          <w:szCs w:val="24"/>
        </w:rPr>
        <w:t>管理人及其高级管理人员受稽查或处罚等情况</w:t>
      </w:r>
    </w:p>
    <w:tbl>
      <w:tblPr>
        <w:tblStyle w:val="TableGrid"/>
        <w:tblW w:w="0" w:type="auto"/>
        <w:jc w:val="center"/>
        <w:tblInd w:w="0" w:type="dxa"/>
        <w:tblLayout w:type="fixed"/>
        <w:tblLook w:val="0000" w:firstRow="0" w:lastRow="0" w:firstColumn="0" w:lastColumn="0" w:noHBand="0" w:noVBand="0"/>
      </w:tblPr>
      <w:tblGrid>
        <w:gridCol w:w="3671"/>
        <w:gridCol w:w="5615"/>
      </w:tblGrid>
      <w:tr w:rsidR="00000000" w14:paraId="674F87B4" w14:textId="77777777">
        <w:trPr>
          <w:jc w:val="center"/>
        </w:trPr>
        <w:tc>
          <w:tcPr>
            <w:tcW w:w="3671" w:type="dxa"/>
            <w:vAlign w:val="center"/>
          </w:tcPr>
          <w:p w14:paraId="5E46954E" w14:textId="77777777" w:rsidR="00000000" w:rsidRDefault="007478C2">
            <w:pPr>
              <w:spacing w:line="324" w:lineRule="auto"/>
              <w:contextualSpacing/>
              <w:jc w:val="center"/>
              <w:rPr>
                <w:rFonts w:ascii="仿宋" w:eastAsia="仿宋" w:hAnsi="仿宋"/>
                <w:b/>
                <w:color w:val="FF0000"/>
              </w:rPr>
            </w:pPr>
            <w:r>
              <w:rPr>
                <w:rFonts w:ascii="仿宋" w:eastAsia="仿宋" w:hAnsi="仿宋" w:hint="eastAsia"/>
                <w:b/>
                <w:color w:val="FF0000"/>
              </w:rPr>
              <w:t>措施</w:t>
            </w:r>
            <w:r>
              <w:rPr>
                <w:rFonts w:ascii="仿宋" w:eastAsia="仿宋" w:hAnsi="仿宋" w:hint="eastAsia"/>
                <w:b/>
                <w:color w:val="FF0000"/>
              </w:rPr>
              <w:t>1</w:t>
            </w:r>
          </w:p>
        </w:tc>
        <w:tc>
          <w:tcPr>
            <w:tcW w:w="5615" w:type="dxa"/>
            <w:vAlign w:val="center"/>
          </w:tcPr>
          <w:p w14:paraId="54DAC1F4" w14:textId="77777777" w:rsidR="00000000" w:rsidRDefault="007478C2">
            <w:pPr>
              <w:spacing w:line="324" w:lineRule="auto"/>
              <w:contextualSpacing/>
              <w:jc w:val="center"/>
              <w:rPr>
                <w:rFonts w:ascii="仿宋" w:eastAsia="仿宋" w:hAnsi="仿宋"/>
                <w:b/>
                <w:color w:val="FF0000"/>
              </w:rPr>
            </w:pPr>
            <w:r>
              <w:rPr>
                <w:rFonts w:ascii="仿宋" w:eastAsia="仿宋" w:hAnsi="仿宋"/>
                <w:b/>
                <w:color w:val="FF0000"/>
              </w:rPr>
              <w:t>内容</w:t>
            </w:r>
          </w:p>
        </w:tc>
      </w:tr>
      <w:tr w:rsidR="00000000" w14:paraId="74D8E99C" w14:textId="77777777">
        <w:trPr>
          <w:jc w:val="center"/>
        </w:trPr>
        <w:tc>
          <w:tcPr>
            <w:tcW w:w="3671" w:type="dxa"/>
            <w:vAlign w:val="center"/>
          </w:tcPr>
          <w:p w14:paraId="7115EAF7"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受到稽查或处罚等措施的主体</w:t>
            </w:r>
          </w:p>
        </w:tc>
        <w:tc>
          <w:tcPr>
            <w:tcW w:w="5615" w:type="dxa"/>
            <w:vAlign w:val="center"/>
          </w:tcPr>
          <w:p w14:paraId="70E3F91E"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管理人或其高级管理人员</w:t>
            </w:r>
            <w:r>
              <w:rPr>
                <w:rFonts w:ascii="仿宋" w:eastAsia="仿宋" w:hAnsi="仿宋" w:hint="eastAsia"/>
                <w:color w:val="FF0000"/>
              </w:rPr>
              <w:t xml:space="preserve"> </w:t>
            </w:r>
            <w:r>
              <w:rPr>
                <w:rFonts w:ascii="宋体" w:hAnsi="宋体" w:hint="eastAsia"/>
                <w:color w:val="FF0000"/>
                <w:kern w:val="0"/>
                <w:sz w:val="18"/>
              </w:rPr>
              <w:t>（</w:t>
            </w:r>
            <w:r>
              <w:rPr>
                <w:rFonts w:ascii="宋体" w:hAnsi="宋体" w:hint="eastAsia"/>
                <w:color w:val="FF0000"/>
                <w:kern w:val="0"/>
                <w:sz w:val="18"/>
              </w:rPr>
              <w:t>6605</w:t>
            </w:r>
            <w:r>
              <w:rPr>
                <w:rFonts w:ascii="宋体" w:hAnsi="宋体" w:hint="eastAsia"/>
                <w:color w:val="FF0000"/>
                <w:kern w:val="0"/>
                <w:sz w:val="18"/>
              </w:rPr>
              <w:t>）</w:t>
            </w:r>
          </w:p>
        </w:tc>
      </w:tr>
      <w:tr w:rsidR="00000000" w14:paraId="2719BD7C" w14:textId="77777777">
        <w:trPr>
          <w:jc w:val="center"/>
        </w:trPr>
        <w:tc>
          <w:tcPr>
            <w:tcW w:w="3671" w:type="dxa"/>
            <w:vAlign w:val="center"/>
          </w:tcPr>
          <w:p w14:paraId="4086ED4C"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受到稽查或处罚等措施的时间</w:t>
            </w:r>
          </w:p>
        </w:tc>
        <w:tc>
          <w:tcPr>
            <w:tcW w:w="5615" w:type="dxa"/>
            <w:vAlign w:val="center"/>
          </w:tcPr>
          <w:p w14:paraId="134A5E8B"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X</w:t>
            </w:r>
            <w:r>
              <w:rPr>
                <w:rFonts w:ascii="仿宋" w:eastAsia="仿宋" w:hAnsi="仿宋"/>
                <w:color w:val="FF0000"/>
              </w:rPr>
              <w:t>XXX</w:t>
            </w:r>
            <w:r>
              <w:rPr>
                <w:rFonts w:ascii="仿宋" w:eastAsia="仿宋" w:hAnsi="仿宋" w:hint="eastAsia"/>
                <w:color w:val="FF0000"/>
              </w:rPr>
              <w:t>年</w:t>
            </w:r>
            <w:r>
              <w:rPr>
                <w:rFonts w:ascii="仿宋" w:eastAsia="仿宋" w:hAnsi="仿宋" w:hint="eastAsia"/>
                <w:color w:val="FF0000"/>
              </w:rPr>
              <w:t>X</w:t>
            </w:r>
            <w:r>
              <w:rPr>
                <w:rFonts w:ascii="仿宋" w:eastAsia="仿宋" w:hAnsi="仿宋"/>
                <w:color w:val="FF0000"/>
              </w:rPr>
              <w:t>X</w:t>
            </w:r>
            <w:r>
              <w:rPr>
                <w:rFonts w:ascii="仿宋" w:eastAsia="仿宋" w:hAnsi="仿宋" w:hint="eastAsia"/>
                <w:color w:val="FF0000"/>
              </w:rPr>
              <w:t>月</w:t>
            </w:r>
            <w:r>
              <w:rPr>
                <w:rFonts w:ascii="仿宋" w:eastAsia="仿宋" w:hAnsi="仿宋" w:hint="eastAsia"/>
                <w:color w:val="FF0000"/>
              </w:rPr>
              <w:t>X</w:t>
            </w:r>
            <w:r>
              <w:rPr>
                <w:rFonts w:ascii="仿宋" w:eastAsia="仿宋" w:hAnsi="仿宋"/>
                <w:color w:val="FF0000"/>
              </w:rPr>
              <w:t>X</w:t>
            </w:r>
            <w:r>
              <w:rPr>
                <w:rFonts w:ascii="仿宋" w:eastAsia="仿宋" w:hAnsi="仿宋" w:hint="eastAsia"/>
                <w:color w:val="FF0000"/>
              </w:rPr>
              <w:t>日</w:t>
            </w:r>
            <w:r>
              <w:rPr>
                <w:rFonts w:ascii="仿宋" w:eastAsia="仿宋" w:hAnsi="仿宋" w:hint="eastAsia"/>
                <w:color w:val="FF0000"/>
              </w:rPr>
              <w:t xml:space="preserve">  </w:t>
            </w:r>
            <w:r>
              <w:rPr>
                <w:rFonts w:ascii="宋体" w:hAnsi="宋体" w:hint="eastAsia"/>
                <w:color w:val="FF0000"/>
                <w:kern w:val="0"/>
                <w:sz w:val="18"/>
              </w:rPr>
              <w:t>（</w:t>
            </w:r>
            <w:r>
              <w:rPr>
                <w:rFonts w:ascii="宋体" w:hAnsi="宋体" w:hint="eastAsia"/>
                <w:color w:val="FF0000"/>
                <w:kern w:val="0"/>
                <w:sz w:val="18"/>
              </w:rPr>
              <w:t>6606</w:t>
            </w:r>
            <w:r>
              <w:rPr>
                <w:rFonts w:ascii="宋体" w:hAnsi="宋体" w:hint="eastAsia"/>
                <w:color w:val="FF0000"/>
                <w:kern w:val="0"/>
                <w:sz w:val="18"/>
              </w:rPr>
              <w:t>）</w:t>
            </w:r>
          </w:p>
        </w:tc>
      </w:tr>
      <w:tr w:rsidR="00000000" w14:paraId="6488036F" w14:textId="77777777">
        <w:trPr>
          <w:jc w:val="center"/>
        </w:trPr>
        <w:tc>
          <w:tcPr>
            <w:tcW w:w="3671" w:type="dxa"/>
            <w:vAlign w:val="center"/>
          </w:tcPr>
          <w:p w14:paraId="2187005C"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采取稽查或处罚等措施的机构</w:t>
            </w:r>
          </w:p>
        </w:tc>
        <w:tc>
          <w:tcPr>
            <w:tcW w:w="5615" w:type="dxa"/>
            <w:vAlign w:val="center"/>
          </w:tcPr>
          <w:p w14:paraId="532599BF"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采取措施的机构，如中国证监会等</w:t>
            </w:r>
            <w:r>
              <w:rPr>
                <w:rFonts w:ascii="仿宋" w:eastAsia="仿宋" w:hAnsi="仿宋" w:hint="eastAsia"/>
                <w:color w:val="FF0000"/>
              </w:rPr>
              <w:t xml:space="preserve">  </w:t>
            </w:r>
            <w:r>
              <w:rPr>
                <w:rFonts w:ascii="宋体" w:hAnsi="宋体" w:hint="eastAsia"/>
                <w:color w:val="FF0000"/>
                <w:kern w:val="0"/>
                <w:sz w:val="18"/>
              </w:rPr>
              <w:t>（</w:t>
            </w:r>
            <w:r>
              <w:rPr>
                <w:rFonts w:ascii="宋体" w:hAnsi="宋体" w:hint="eastAsia"/>
                <w:color w:val="FF0000"/>
                <w:kern w:val="0"/>
                <w:sz w:val="18"/>
              </w:rPr>
              <w:t>6608</w:t>
            </w:r>
            <w:r>
              <w:rPr>
                <w:rFonts w:ascii="宋体" w:hAnsi="宋体" w:hint="eastAsia"/>
                <w:color w:val="FF0000"/>
                <w:kern w:val="0"/>
                <w:sz w:val="18"/>
              </w:rPr>
              <w:t>）</w:t>
            </w:r>
          </w:p>
        </w:tc>
      </w:tr>
      <w:tr w:rsidR="00000000" w14:paraId="2ED3B589" w14:textId="77777777">
        <w:trPr>
          <w:jc w:val="center"/>
        </w:trPr>
        <w:tc>
          <w:tcPr>
            <w:tcW w:w="3671" w:type="dxa"/>
            <w:vAlign w:val="center"/>
          </w:tcPr>
          <w:p w14:paraId="50F8AB5D"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受到的具体措施类型</w:t>
            </w:r>
          </w:p>
        </w:tc>
        <w:tc>
          <w:tcPr>
            <w:tcW w:w="5615" w:type="dxa"/>
            <w:vAlign w:val="center"/>
          </w:tcPr>
          <w:p w14:paraId="6ED2FA28"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管理人或其高级管理人员被采取的具体措施类型，如责令改正等</w:t>
            </w:r>
            <w:r>
              <w:rPr>
                <w:rFonts w:ascii="仿宋" w:eastAsia="仿宋" w:hAnsi="仿宋" w:hint="eastAsia"/>
                <w:color w:val="FF0000"/>
              </w:rPr>
              <w:t xml:space="preserve">  </w:t>
            </w:r>
            <w:r>
              <w:rPr>
                <w:rFonts w:ascii="宋体" w:hAnsi="宋体" w:hint="eastAsia"/>
                <w:color w:val="FF0000"/>
                <w:kern w:val="0"/>
                <w:sz w:val="18"/>
              </w:rPr>
              <w:t>（</w:t>
            </w:r>
            <w:r>
              <w:rPr>
                <w:rFonts w:ascii="宋体" w:hAnsi="宋体" w:hint="eastAsia"/>
                <w:color w:val="FF0000"/>
                <w:kern w:val="0"/>
                <w:sz w:val="18"/>
              </w:rPr>
              <w:t>6609</w:t>
            </w:r>
            <w:r>
              <w:rPr>
                <w:rFonts w:ascii="宋体" w:hAnsi="宋体" w:hint="eastAsia"/>
                <w:color w:val="FF0000"/>
                <w:kern w:val="0"/>
                <w:sz w:val="18"/>
              </w:rPr>
              <w:t>）</w:t>
            </w:r>
          </w:p>
        </w:tc>
      </w:tr>
      <w:tr w:rsidR="00000000" w14:paraId="692175AA" w14:textId="77777777">
        <w:trPr>
          <w:jc w:val="center"/>
        </w:trPr>
        <w:tc>
          <w:tcPr>
            <w:tcW w:w="3671" w:type="dxa"/>
            <w:vAlign w:val="center"/>
          </w:tcPr>
          <w:p w14:paraId="0AE81CEB"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受到稽查或处罚等措施的原因</w:t>
            </w:r>
          </w:p>
        </w:tc>
        <w:tc>
          <w:tcPr>
            <w:tcW w:w="5615" w:type="dxa"/>
            <w:vAlign w:val="center"/>
          </w:tcPr>
          <w:p w14:paraId="05AA162D"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管理人或其高级管理人员受到稽查或处罚等措施的原因，如内控管理不完善、对子公司管控不严格等</w:t>
            </w:r>
            <w:r>
              <w:rPr>
                <w:rFonts w:ascii="仿宋" w:eastAsia="仿宋" w:hAnsi="仿宋" w:hint="eastAsia"/>
                <w:color w:val="FF0000"/>
              </w:rPr>
              <w:t xml:space="preserve">  </w:t>
            </w:r>
            <w:r>
              <w:rPr>
                <w:rFonts w:ascii="宋体" w:hAnsi="宋体" w:hint="eastAsia"/>
                <w:color w:val="FF0000"/>
                <w:kern w:val="0"/>
                <w:sz w:val="18"/>
              </w:rPr>
              <w:t>（</w:t>
            </w:r>
            <w:r>
              <w:rPr>
                <w:rFonts w:ascii="宋体" w:hAnsi="宋体" w:hint="eastAsia"/>
                <w:color w:val="FF0000"/>
                <w:kern w:val="0"/>
                <w:sz w:val="18"/>
              </w:rPr>
              <w:t>6799</w:t>
            </w:r>
            <w:r>
              <w:rPr>
                <w:rFonts w:ascii="宋体" w:hAnsi="宋体" w:hint="eastAsia"/>
                <w:color w:val="FF0000"/>
                <w:kern w:val="0"/>
                <w:sz w:val="18"/>
              </w:rPr>
              <w:t>）</w:t>
            </w:r>
          </w:p>
        </w:tc>
      </w:tr>
      <w:tr w:rsidR="00000000" w14:paraId="19801DBE" w14:textId="77777777">
        <w:trPr>
          <w:jc w:val="center"/>
        </w:trPr>
        <w:tc>
          <w:tcPr>
            <w:tcW w:w="3671" w:type="dxa"/>
            <w:vAlign w:val="center"/>
          </w:tcPr>
          <w:p w14:paraId="43ABF93D"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管理人采取整改措施的情况（如提出整改意见）</w:t>
            </w:r>
          </w:p>
        </w:tc>
        <w:tc>
          <w:tcPr>
            <w:tcW w:w="5615" w:type="dxa"/>
            <w:vAlign w:val="center"/>
          </w:tcPr>
          <w:p w14:paraId="37856404" w14:textId="77777777" w:rsidR="00000000" w:rsidRDefault="007478C2">
            <w:pPr>
              <w:spacing w:line="324" w:lineRule="auto"/>
              <w:contextualSpacing/>
              <w:rPr>
                <w:rFonts w:ascii="仿宋" w:eastAsia="仿宋" w:hAnsi="仿宋" w:hint="eastAsia"/>
                <w:color w:val="FF0000"/>
              </w:rPr>
            </w:pPr>
            <w:r>
              <w:rPr>
                <w:rFonts w:ascii="仿宋" w:eastAsia="仿宋" w:hAnsi="仿宋" w:hint="eastAsia"/>
                <w:color w:val="FF0000"/>
              </w:rPr>
              <w:t>截至报告期末整改工作进展情况，如是否已采取整改措施或已制定整改计划，整改措施或整改计划的</w:t>
            </w:r>
            <w:r>
              <w:rPr>
                <w:rFonts w:ascii="仿宋" w:eastAsia="仿宋" w:hAnsi="仿宋" w:hint="eastAsia"/>
                <w:color w:val="FF0000"/>
              </w:rPr>
              <w:t>主要内容，整改成果是否已经相关机构验收通过，是否已被相关机构解除措施</w:t>
            </w:r>
          </w:p>
          <w:p w14:paraId="135AB28A" w14:textId="77777777" w:rsidR="00000000" w:rsidRDefault="007478C2">
            <w:pPr>
              <w:spacing w:line="324" w:lineRule="auto"/>
              <w:contextualSpacing/>
              <w:rPr>
                <w:rFonts w:ascii="仿宋" w:eastAsia="仿宋" w:hAnsi="仿宋" w:hint="eastAsia"/>
                <w:color w:val="FF0000"/>
              </w:rPr>
            </w:pPr>
            <w:r>
              <w:rPr>
                <w:rFonts w:ascii="宋体" w:hAnsi="宋体" w:hint="eastAsia"/>
                <w:color w:val="FF0000"/>
                <w:kern w:val="0"/>
                <w:sz w:val="18"/>
              </w:rPr>
              <w:t>（</w:t>
            </w:r>
            <w:r>
              <w:rPr>
                <w:rFonts w:ascii="宋体" w:hAnsi="宋体" w:hint="eastAsia"/>
                <w:color w:val="FF0000"/>
                <w:kern w:val="0"/>
                <w:sz w:val="18"/>
              </w:rPr>
              <w:t>6800</w:t>
            </w:r>
            <w:r>
              <w:rPr>
                <w:rFonts w:ascii="宋体" w:hAnsi="宋体" w:hint="eastAsia"/>
                <w:color w:val="FF0000"/>
                <w:kern w:val="0"/>
                <w:sz w:val="18"/>
              </w:rPr>
              <w:t>）</w:t>
            </w:r>
          </w:p>
        </w:tc>
      </w:tr>
      <w:tr w:rsidR="00000000" w14:paraId="5E7726B7" w14:textId="77777777">
        <w:trPr>
          <w:jc w:val="center"/>
        </w:trPr>
        <w:tc>
          <w:tcPr>
            <w:tcW w:w="3671" w:type="dxa"/>
            <w:vAlign w:val="center"/>
          </w:tcPr>
          <w:p w14:paraId="6301D20C"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其他</w:t>
            </w:r>
          </w:p>
        </w:tc>
        <w:tc>
          <w:tcPr>
            <w:tcW w:w="5615" w:type="dxa"/>
            <w:vAlign w:val="center"/>
          </w:tcPr>
          <w:p w14:paraId="57E3EFE6"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管理人认为需要说明的其他事项</w:t>
            </w:r>
            <w:r>
              <w:rPr>
                <w:rFonts w:ascii="仿宋" w:eastAsia="仿宋" w:hAnsi="仿宋" w:hint="eastAsia"/>
                <w:color w:val="FF0000"/>
              </w:rPr>
              <w:t xml:space="preserve">  </w:t>
            </w:r>
            <w:r>
              <w:rPr>
                <w:rFonts w:ascii="宋体" w:hAnsi="宋体" w:hint="eastAsia"/>
                <w:color w:val="FF0000"/>
                <w:kern w:val="0"/>
                <w:sz w:val="18"/>
              </w:rPr>
              <w:t>（</w:t>
            </w:r>
            <w:r>
              <w:rPr>
                <w:rFonts w:ascii="宋体" w:hAnsi="宋体" w:hint="eastAsia"/>
                <w:color w:val="FF0000"/>
                <w:kern w:val="0"/>
                <w:sz w:val="18"/>
              </w:rPr>
              <w:t>6801</w:t>
            </w:r>
            <w:r>
              <w:rPr>
                <w:rFonts w:ascii="宋体" w:hAnsi="宋体" w:hint="eastAsia"/>
                <w:color w:val="FF0000"/>
                <w:kern w:val="0"/>
                <w:sz w:val="18"/>
              </w:rPr>
              <w:t>）</w:t>
            </w:r>
          </w:p>
        </w:tc>
      </w:tr>
      <w:tr w:rsidR="00000000" w14:paraId="646C8FDB" w14:textId="77777777">
        <w:trPr>
          <w:jc w:val="center"/>
        </w:trPr>
        <w:tc>
          <w:tcPr>
            <w:tcW w:w="3671" w:type="dxa"/>
            <w:vAlign w:val="center"/>
          </w:tcPr>
          <w:p w14:paraId="1C15245B" w14:textId="77777777" w:rsidR="00000000" w:rsidRDefault="007478C2">
            <w:pPr>
              <w:spacing w:line="324" w:lineRule="auto"/>
              <w:contextualSpacing/>
              <w:jc w:val="center"/>
              <w:rPr>
                <w:rFonts w:ascii="仿宋" w:eastAsia="仿宋" w:hAnsi="仿宋"/>
                <w:b/>
                <w:color w:val="FF0000"/>
              </w:rPr>
            </w:pPr>
            <w:r>
              <w:rPr>
                <w:rFonts w:ascii="仿宋" w:eastAsia="仿宋" w:hAnsi="仿宋" w:hint="eastAsia"/>
                <w:b/>
                <w:color w:val="FF0000"/>
              </w:rPr>
              <w:t>措施</w:t>
            </w:r>
            <w:r>
              <w:rPr>
                <w:rFonts w:ascii="仿宋" w:eastAsia="仿宋" w:hAnsi="仿宋" w:hint="eastAsia"/>
                <w:b/>
                <w:color w:val="FF0000"/>
              </w:rPr>
              <w:t>2</w:t>
            </w:r>
          </w:p>
        </w:tc>
        <w:tc>
          <w:tcPr>
            <w:tcW w:w="5615" w:type="dxa"/>
            <w:vAlign w:val="center"/>
          </w:tcPr>
          <w:p w14:paraId="722083C8" w14:textId="77777777" w:rsidR="00000000" w:rsidRDefault="007478C2">
            <w:pPr>
              <w:spacing w:line="324" w:lineRule="auto"/>
              <w:contextualSpacing/>
              <w:rPr>
                <w:rFonts w:ascii="仿宋" w:eastAsia="仿宋" w:hAnsi="仿宋"/>
                <w:b/>
                <w:color w:val="FF0000"/>
              </w:rPr>
            </w:pPr>
            <w:r>
              <w:rPr>
                <w:rFonts w:ascii="仿宋" w:eastAsia="仿宋" w:hAnsi="仿宋" w:hint="eastAsia"/>
                <w:b/>
                <w:color w:val="FF0000"/>
              </w:rPr>
              <w:t>如报告期受到多项稽查或处罚等措施，请逐项披露</w:t>
            </w:r>
          </w:p>
        </w:tc>
      </w:tr>
      <w:tr w:rsidR="00000000" w14:paraId="6D4A54C9" w14:textId="77777777">
        <w:trPr>
          <w:jc w:val="center"/>
        </w:trPr>
        <w:tc>
          <w:tcPr>
            <w:tcW w:w="3671" w:type="dxa"/>
            <w:vAlign w:val="center"/>
          </w:tcPr>
          <w:p w14:paraId="33D7BCAB" w14:textId="77777777" w:rsidR="00000000" w:rsidRDefault="007478C2">
            <w:pPr>
              <w:spacing w:line="324" w:lineRule="auto"/>
              <w:contextualSpacing/>
              <w:rPr>
                <w:rFonts w:ascii="仿宋" w:eastAsia="仿宋" w:hAnsi="仿宋"/>
                <w:color w:val="FF0000"/>
              </w:rPr>
            </w:pPr>
            <w:r>
              <w:rPr>
                <w:rFonts w:ascii="仿宋" w:eastAsia="仿宋" w:hAnsi="仿宋"/>
                <w:color w:val="FF0000"/>
              </w:rPr>
              <w:t>……</w:t>
            </w:r>
          </w:p>
        </w:tc>
        <w:tc>
          <w:tcPr>
            <w:tcW w:w="5615" w:type="dxa"/>
            <w:vAlign w:val="center"/>
          </w:tcPr>
          <w:p w14:paraId="766DCC7A" w14:textId="77777777" w:rsidR="00000000" w:rsidRDefault="007478C2">
            <w:pPr>
              <w:spacing w:line="324" w:lineRule="auto"/>
              <w:contextualSpacing/>
              <w:rPr>
                <w:rFonts w:ascii="仿宋" w:eastAsia="仿宋" w:hAnsi="仿宋"/>
                <w:color w:val="FF0000"/>
              </w:rPr>
            </w:pPr>
          </w:p>
        </w:tc>
      </w:tr>
    </w:tbl>
    <w:p w14:paraId="57A39595" w14:textId="77777777" w:rsidR="00000000" w:rsidRDefault="007478C2">
      <w:pPr>
        <w:rPr>
          <w:rFonts w:ascii="宋体" w:hAnsi="宋体"/>
          <w:color w:val="FF0000"/>
          <w:sz w:val="24"/>
        </w:rPr>
      </w:pPr>
      <w:r>
        <w:rPr>
          <w:rFonts w:ascii="宋体" w:hAnsi="宋体" w:hint="eastAsia"/>
          <w:color w:val="FF0000"/>
          <w:sz w:val="24"/>
        </w:rPr>
        <w:t>注：</w:t>
      </w:r>
      <w:r>
        <w:rPr>
          <w:rFonts w:ascii="宋体" w:hAnsi="宋体" w:hint="eastAsia"/>
          <w:color w:val="FF0000"/>
          <w:sz w:val="24"/>
        </w:rPr>
        <w:t xml:space="preserve"> </w:t>
      </w:r>
      <w:r>
        <w:rPr>
          <w:rFonts w:ascii="宋体" w:hAnsi="宋体" w:hint="eastAsia"/>
          <w:color w:val="FF0000"/>
          <w:kern w:val="0"/>
          <w:sz w:val="18"/>
        </w:rPr>
        <w:t>（</w:t>
      </w:r>
      <w:r>
        <w:rPr>
          <w:rFonts w:ascii="宋体" w:hAnsi="宋体" w:hint="eastAsia"/>
          <w:color w:val="FF0000"/>
          <w:kern w:val="0"/>
          <w:sz w:val="18"/>
        </w:rPr>
        <w:t>6588</w:t>
      </w:r>
      <w:r>
        <w:rPr>
          <w:rFonts w:ascii="宋体" w:hAnsi="宋体" w:hint="eastAsia"/>
          <w:color w:val="FF0000"/>
          <w:kern w:val="0"/>
          <w:sz w:val="18"/>
        </w:rPr>
        <w:t>）</w:t>
      </w:r>
    </w:p>
    <w:p w14:paraId="39AE6AFE" w14:textId="77777777" w:rsidR="00000000" w:rsidRDefault="007478C2">
      <w:pPr>
        <w:rPr>
          <w:ins w:id="310" w:author="zhouyt" w:date="2022-08-23T15:15:00Z"/>
          <w:rFonts w:hint="eastAsia"/>
        </w:rPr>
      </w:pPr>
    </w:p>
    <w:p w14:paraId="734B6165" w14:textId="77777777" w:rsidR="00000000" w:rsidRDefault="007478C2">
      <w:pPr>
        <w:spacing w:line="360" w:lineRule="auto"/>
        <w:rPr>
          <w:rFonts w:ascii="宋体" w:hAnsi="宋体" w:hint="eastAsia"/>
          <w:color w:val="FF0000"/>
          <w:sz w:val="24"/>
          <w:szCs w:val="24"/>
        </w:rPr>
      </w:pPr>
      <w:r>
        <w:rPr>
          <w:rFonts w:ascii="宋体" w:hAnsi="宋体" w:hint="eastAsia"/>
          <w:color w:val="FF0000"/>
          <w:sz w:val="24"/>
          <w:szCs w:val="24"/>
        </w:rPr>
        <w:t>13.</w:t>
      </w:r>
      <w:r>
        <w:rPr>
          <w:rFonts w:ascii="宋体" w:hAnsi="宋体" w:hint="eastAsia"/>
          <w:color w:val="FF0000"/>
          <w:sz w:val="24"/>
          <w:szCs w:val="24"/>
        </w:rPr>
        <w:t>7</w:t>
      </w:r>
      <w:r>
        <w:rPr>
          <w:rFonts w:ascii="宋体" w:hAnsi="宋体" w:hint="eastAsia"/>
          <w:color w:val="FF0000"/>
          <w:sz w:val="24"/>
          <w:szCs w:val="24"/>
        </w:rPr>
        <w:t xml:space="preserve">.2 </w:t>
      </w:r>
      <w:r>
        <w:rPr>
          <w:rFonts w:ascii="宋体" w:hAnsi="宋体" w:hint="eastAsia"/>
          <w:color w:val="FF0000"/>
          <w:sz w:val="24"/>
          <w:szCs w:val="24"/>
        </w:rPr>
        <w:t>托管人及其高级管理人员受稽查或处罚等情况</w:t>
      </w:r>
    </w:p>
    <w:tbl>
      <w:tblPr>
        <w:tblStyle w:val="TableGrid"/>
        <w:tblW w:w="0" w:type="auto"/>
        <w:jc w:val="center"/>
        <w:tblInd w:w="0" w:type="dxa"/>
        <w:tblLayout w:type="fixed"/>
        <w:tblLook w:val="0000" w:firstRow="0" w:lastRow="0" w:firstColumn="0" w:lastColumn="0" w:noHBand="0" w:noVBand="0"/>
      </w:tblPr>
      <w:tblGrid>
        <w:gridCol w:w="3671"/>
        <w:gridCol w:w="5615"/>
      </w:tblGrid>
      <w:tr w:rsidR="00000000" w14:paraId="2366130B" w14:textId="77777777">
        <w:trPr>
          <w:jc w:val="center"/>
        </w:trPr>
        <w:tc>
          <w:tcPr>
            <w:tcW w:w="3671" w:type="dxa"/>
            <w:vAlign w:val="center"/>
          </w:tcPr>
          <w:p w14:paraId="2DE458B4" w14:textId="77777777" w:rsidR="00000000" w:rsidRDefault="007478C2">
            <w:pPr>
              <w:spacing w:line="324" w:lineRule="auto"/>
              <w:contextualSpacing/>
              <w:jc w:val="center"/>
              <w:rPr>
                <w:rFonts w:ascii="仿宋" w:eastAsia="仿宋" w:hAnsi="仿宋"/>
                <w:b/>
                <w:color w:val="FF0000"/>
              </w:rPr>
            </w:pPr>
            <w:r>
              <w:rPr>
                <w:rFonts w:ascii="仿宋" w:eastAsia="仿宋" w:hAnsi="仿宋" w:hint="eastAsia"/>
                <w:b/>
                <w:color w:val="FF0000"/>
              </w:rPr>
              <w:t>措施</w:t>
            </w:r>
            <w:r>
              <w:rPr>
                <w:rFonts w:ascii="仿宋" w:eastAsia="仿宋" w:hAnsi="仿宋" w:hint="eastAsia"/>
                <w:b/>
                <w:color w:val="FF0000"/>
              </w:rPr>
              <w:t>1</w:t>
            </w:r>
          </w:p>
        </w:tc>
        <w:tc>
          <w:tcPr>
            <w:tcW w:w="5615" w:type="dxa"/>
            <w:vAlign w:val="center"/>
          </w:tcPr>
          <w:p w14:paraId="2C2BB25B" w14:textId="77777777" w:rsidR="00000000" w:rsidRDefault="007478C2">
            <w:pPr>
              <w:spacing w:line="324" w:lineRule="auto"/>
              <w:contextualSpacing/>
              <w:jc w:val="center"/>
              <w:rPr>
                <w:rFonts w:ascii="仿宋" w:eastAsia="仿宋" w:hAnsi="仿宋"/>
                <w:b/>
                <w:color w:val="FF0000"/>
              </w:rPr>
            </w:pPr>
            <w:r>
              <w:rPr>
                <w:rFonts w:ascii="仿宋" w:eastAsia="仿宋" w:hAnsi="仿宋"/>
                <w:b/>
                <w:color w:val="FF0000"/>
              </w:rPr>
              <w:t>内容</w:t>
            </w:r>
          </w:p>
        </w:tc>
      </w:tr>
      <w:tr w:rsidR="00000000" w14:paraId="4322A85C" w14:textId="77777777">
        <w:trPr>
          <w:jc w:val="center"/>
        </w:trPr>
        <w:tc>
          <w:tcPr>
            <w:tcW w:w="3671" w:type="dxa"/>
            <w:vAlign w:val="center"/>
          </w:tcPr>
          <w:p w14:paraId="1DF55980"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受到稽查或处罚等措施的主体</w:t>
            </w:r>
          </w:p>
        </w:tc>
        <w:tc>
          <w:tcPr>
            <w:tcW w:w="5615" w:type="dxa"/>
            <w:vAlign w:val="center"/>
          </w:tcPr>
          <w:p w14:paraId="6877486F"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托管人或其高级管理人员</w:t>
            </w:r>
            <w:r>
              <w:rPr>
                <w:rFonts w:ascii="仿宋" w:eastAsia="仿宋" w:hAnsi="仿宋" w:hint="eastAsia"/>
                <w:color w:val="FF0000"/>
              </w:rPr>
              <w:t xml:space="preserve">  </w:t>
            </w:r>
            <w:r>
              <w:rPr>
                <w:rFonts w:ascii="宋体" w:hAnsi="宋体" w:hint="eastAsia"/>
                <w:color w:val="FF0000"/>
                <w:kern w:val="0"/>
                <w:sz w:val="18"/>
              </w:rPr>
              <w:t>（</w:t>
            </w:r>
            <w:r>
              <w:rPr>
                <w:rFonts w:ascii="宋体" w:hAnsi="宋体" w:hint="eastAsia"/>
                <w:color w:val="FF0000"/>
                <w:kern w:val="0"/>
                <w:sz w:val="18"/>
              </w:rPr>
              <w:t>6605</w:t>
            </w:r>
            <w:r>
              <w:rPr>
                <w:rFonts w:ascii="宋体" w:hAnsi="宋体" w:hint="eastAsia"/>
                <w:color w:val="FF0000"/>
                <w:kern w:val="0"/>
                <w:sz w:val="18"/>
              </w:rPr>
              <w:t>）</w:t>
            </w:r>
          </w:p>
        </w:tc>
      </w:tr>
      <w:tr w:rsidR="00000000" w14:paraId="356ACBC7" w14:textId="77777777">
        <w:trPr>
          <w:jc w:val="center"/>
        </w:trPr>
        <w:tc>
          <w:tcPr>
            <w:tcW w:w="3671" w:type="dxa"/>
            <w:vAlign w:val="center"/>
          </w:tcPr>
          <w:p w14:paraId="23A1A9B1"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受到稽查或处罚等措施的时间</w:t>
            </w:r>
          </w:p>
        </w:tc>
        <w:tc>
          <w:tcPr>
            <w:tcW w:w="5615" w:type="dxa"/>
            <w:vAlign w:val="center"/>
          </w:tcPr>
          <w:p w14:paraId="0BF79DBB"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X</w:t>
            </w:r>
            <w:r>
              <w:rPr>
                <w:rFonts w:ascii="仿宋" w:eastAsia="仿宋" w:hAnsi="仿宋"/>
                <w:color w:val="FF0000"/>
              </w:rPr>
              <w:t>XXX</w:t>
            </w:r>
            <w:r>
              <w:rPr>
                <w:rFonts w:ascii="仿宋" w:eastAsia="仿宋" w:hAnsi="仿宋" w:hint="eastAsia"/>
                <w:color w:val="FF0000"/>
              </w:rPr>
              <w:t>年</w:t>
            </w:r>
            <w:r>
              <w:rPr>
                <w:rFonts w:ascii="仿宋" w:eastAsia="仿宋" w:hAnsi="仿宋" w:hint="eastAsia"/>
                <w:color w:val="FF0000"/>
              </w:rPr>
              <w:t>X</w:t>
            </w:r>
            <w:r>
              <w:rPr>
                <w:rFonts w:ascii="仿宋" w:eastAsia="仿宋" w:hAnsi="仿宋"/>
                <w:color w:val="FF0000"/>
              </w:rPr>
              <w:t>X</w:t>
            </w:r>
            <w:r>
              <w:rPr>
                <w:rFonts w:ascii="仿宋" w:eastAsia="仿宋" w:hAnsi="仿宋" w:hint="eastAsia"/>
                <w:color w:val="FF0000"/>
              </w:rPr>
              <w:t>月</w:t>
            </w:r>
            <w:r>
              <w:rPr>
                <w:rFonts w:ascii="仿宋" w:eastAsia="仿宋" w:hAnsi="仿宋" w:hint="eastAsia"/>
                <w:color w:val="FF0000"/>
              </w:rPr>
              <w:t>X</w:t>
            </w:r>
            <w:r>
              <w:rPr>
                <w:rFonts w:ascii="仿宋" w:eastAsia="仿宋" w:hAnsi="仿宋"/>
                <w:color w:val="FF0000"/>
              </w:rPr>
              <w:t>X</w:t>
            </w:r>
            <w:r>
              <w:rPr>
                <w:rFonts w:ascii="仿宋" w:eastAsia="仿宋" w:hAnsi="仿宋" w:hint="eastAsia"/>
                <w:color w:val="FF0000"/>
              </w:rPr>
              <w:t>日</w:t>
            </w:r>
            <w:r>
              <w:rPr>
                <w:rFonts w:ascii="仿宋" w:eastAsia="仿宋" w:hAnsi="仿宋" w:hint="eastAsia"/>
                <w:color w:val="FF0000"/>
              </w:rPr>
              <w:t xml:space="preserve">  </w:t>
            </w:r>
            <w:r>
              <w:rPr>
                <w:rFonts w:ascii="宋体" w:hAnsi="宋体" w:hint="eastAsia"/>
                <w:color w:val="FF0000"/>
                <w:kern w:val="0"/>
                <w:sz w:val="18"/>
              </w:rPr>
              <w:t>（</w:t>
            </w:r>
            <w:r>
              <w:rPr>
                <w:rFonts w:ascii="宋体" w:hAnsi="宋体" w:hint="eastAsia"/>
                <w:color w:val="FF0000"/>
                <w:kern w:val="0"/>
                <w:sz w:val="18"/>
              </w:rPr>
              <w:t>6606</w:t>
            </w:r>
            <w:r>
              <w:rPr>
                <w:rFonts w:ascii="宋体" w:hAnsi="宋体" w:hint="eastAsia"/>
                <w:color w:val="FF0000"/>
                <w:kern w:val="0"/>
                <w:sz w:val="18"/>
              </w:rPr>
              <w:t>）</w:t>
            </w:r>
          </w:p>
        </w:tc>
      </w:tr>
      <w:tr w:rsidR="00000000" w14:paraId="0DF33900" w14:textId="77777777">
        <w:trPr>
          <w:jc w:val="center"/>
        </w:trPr>
        <w:tc>
          <w:tcPr>
            <w:tcW w:w="3671" w:type="dxa"/>
            <w:vAlign w:val="center"/>
          </w:tcPr>
          <w:p w14:paraId="5D1857A6"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采取稽查或处罚等措施的机构</w:t>
            </w:r>
          </w:p>
        </w:tc>
        <w:tc>
          <w:tcPr>
            <w:tcW w:w="5615" w:type="dxa"/>
            <w:vAlign w:val="center"/>
          </w:tcPr>
          <w:p w14:paraId="09E76AA7"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采取措施的机构，如中国证监会等</w:t>
            </w:r>
            <w:r>
              <w:rPr>
                <w:rFonts w:ascii="仿宋" w:eastAsia="仿宋" w:hAnsi="仿宋" w:hint="eastAsia"/>
                <w:color w:val="FF0000"/>
              </w:rPr>
              <w:t xml:space="preserve">  </w:t>
            </w:r>
            <w:r>
              <w:rPr>
                <w:rFonts w:ascii="宋体" w:hAnsi="宋体" w:hint="eastAsia"/>
                <w:color w:val="FF0000"/>
                <w:kern w:val="0"/>
                <w:sz w:val="18"/>
              </w:rPr>
              <w:t>（</w:t>
            </w:r>
            <w:r>
              <w:rPr>
                <w:rFonts w:ascii="宋体" w:hAnsi="宋体" w:hint="eastAsia"/>
                <w:color w:val="FF0000"/>
                <w:kern w:val="0"/>
                <w:sz w:val="18"/>
              </w:rPr>
              <w:t>6608</w:t>
            </w:r>
            <w:r>
              <w:rPr>
                <w:rFonts w:ascii="宋体" w:hAnsi="宋体" w:hint="eastAsia"/>
                <w:color w:val="FF0000"/>
                <w:kern w:val="0"/>
                <w:sz w:val="18"/>
              </w:rPr>
              <w:t>）</w:t>
            </w:r>
          </w:p>
        </w:tc>
      </w:tr>
      <w:tr w:rsidR="00000000" w14:paraId="66E427CE" w14:textId="77777777">
        <w:trPr>
          <w:jc w:val="center"/>
        </w:trPr>
        <w:tc>
          <w:tcPr>
            <w:tcW w:w="3671" w:type="dxa"/>
            <w:vAlign w:val="center"/>
          </w:tcPr>
          <w:p w14:paraId="46DE6E8B"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受到的具体措施类型</w:t>
            </w:r>
          </w:p>
        </w:tc>
        <w:tc>
          <w:tcPr>
            <w:tcW w:w="5615" w:type="dxa"/>
            <w:vAlign w:val="center"/>
          </w:tcPr>
          <w:p w14:paraId="5E43B784"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托管人或其高级管理人员被采取的具体措施类型，如责令改正等</w:t>
            </w:r>
            <w:r>
              <w:rPr>
                <w:rFonts w:ascii="仿宋" w:eastAsia="仿宋" w:hAnsi="仿宋" w:hint="eastAsia"/>
                <w:color w:val="FF0000"/>
              </w:rPr>
              <w:t xml:space="preserve">  </w:t>
            </w:r>
            <w:r>
              <w:rPr>
                <w:rFonts w:ascii="宋体" w:hAnsi="宋体" w:hint="eastAsia"/>
                <w:color w:val="FF0000"/>
                <w:kern w:val="0"/>
                <w:sz w:val="18"/>
              </w:rPr>
              <w:t>（</w:t>
            </w:r>
            <w:r>
              <w:rPr>
                <w:rFonts w:ascii="宋体" w:hAnsi="宋体" w:hint="eastAsia"/>
                <w:color w:val="FF0000"/>
                <w:kern w:val="0"/>
                <w:sz w:val="18"/>
              </w:rPr>
              <w:t>6609</w:t>
            </w:r>
            <w:r>
              <w:rPr>
                <w:rFonts w:ascii="宋体" w:hAnsi="宋体" w:hint="eastAsia"/>
                <w:color w:val="FF0000"/>
                <w:kern w:val="0"/>
                <w:sz w:val="18"/>
              </w:rPr>
              <w:t>）</w:t>
            </w:r>
          </w:p>
        </w:tc>
      </w:tr>
      <w:tr w:rsidR="00000000" w14:paraId="3343715F" w14:textId="77777777">
        <w:trPr>
          <w:jc w:val="center"/>
        </w:trPr>
        <w:tc>
          <w:tcPr>
            <w:tcW w:w="3671" w:type="dxa"/>
            <w:vAlign w:val="center"/>
          </w:tcPr>
          <w:p w14:paraId="59D7F668"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受到稽查或处罚等措施的原因</w:t>
            </w:r>
          </w:p>
        </w:tc>
        <w:tc>
          <w:tcPr>
            <w:tcW w:w="5615" w:type="dxa"/>
            <w:vAlign w:val="center"/>
          </w:tcPr>
          <w:p w14:paraId="4D14D530"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托管人或其高级管理人员受到稽查或处罚等措施的原因，如内控管理不完善、对子公司管控不严格等</w:t>
            </w:r>
            <w:r>
              <w:rPr>
                <w:rFonts w:ascii="仿宋" w:eastAsia="仿宋" w:hAnsi="仿宋" w:hint="eastAsia"/>
                <w:color w:val="FF0000"/>
              </w:rPr>
              <w:t xml:space="preserve">  </w:t>
            </w:r>
            <w:r>
              <w:rPr>
                <w:rFonts w:ascii="宋体" w:hAnsi="宋体" w:hint="eastAsia"/>
                <w:color w:val="FF0000"/>
                <w:kern w:val="0"/>
                <w:sz w:val="18"/>
              </w:rPr>
              <w:t>（</w:t>
            </w:r>
            <w:r>
              <w:rPr>
                <w:rFonts w:ascii="宋体" w:hAnsi="宋体" w:hint="eastAsia"/>
                <w:color w:val="FF0000"/>
                <w:kern w:val="0"/>
                <w:sz w:val="18"/>
              </w:rPr>
              <w:t>6799</w:t>
            </w:r>
            <w:r>
              <w:rPr>
                <w:rFonts w:ascii="宋体" w:hAnsi="宋体" w:hint="eastAsia"/>
                <w:color w:val="FF0000"/>
                <w:kern w:val="0"/>
                <w:sz w:val="18"/>
              </w:rPr>
              <w:t>）</w:t>
            </w:r>
          </w:p>
        </w:tc>
      </w:tr>
      <w:tr w:rsidR="00000000" w14:paraId="32097AC1" w14:textId="77777777">
        <w:trPr>
          <w:jc w:val="center"/>
        </w:trPr>
        <w:tc>
          <w:tcPr>
            <w:tcW w:w="3671" w:type="dxa"/>
            <w:vAlign w:val="center"/>
          </w:tcPr>
          <w:p w14:paraId="3D6128AC"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托管人采取整改措施的情况（如提出整改意见）</w:t>
            </w:r>
          </w:p>
        </w:tc>
        <w:tc>
          <w:tcPr>
            <w:tcW w:w="5615" w:type="dxa"/>
            <w:vAlign w:val="center"/>
          </w:tcPr>
          <w:p w14:paraId="53621C2F" w14:textId="77777777" w:rsidR="00000000" w:rsidRDefault="007478C2">
            <w:pPr>
              <w:spacing w:line="324" w:lineRule="auto"/>
              <w:contextualSpacing/>
              <w:rPr>
                <w:rFonts w:ascii="仿宋" w:eastAsia="仿宋" w:hAnsi="仿宋" w:hint="eastAsia"/>
                <w:color w:val="FF0000"/>
              </w:rPr>
            </w:pPr>
            <w:r>
              <w:rPr>
                <w:rFonts w:ascii="仿宋" w:eastAsia="仿宋" w:hAnsi="仿宋" w:hint="eastAsia"/>
                <w:color w:val="FF0000"/>
              </w:rPr>
              <w:t>截至报告期末整改工作进展情况，如是否已采取整改措施或已制定整改计划，整改措施或整改计划的主要内容，整改成果是否已经相关机构验收通过，是否已被相关机构解除措施</w:t>
            </w:r>
          </w:p>
          <w:p w14:paraId="75E01EC6" w14:textId="77777777" w:rsidR="00000000" w:rsidRDefault="007478C2">
            <w:pPr>
              <w:spacing w:line="324" w:lineRule="auto"/>
              <w:contextualSpacing/>
              <w:rPr>
                <w:rFonts w:ascii="仿宋" w:eastAsia="仿宋" w:hAnsi="仿宋" w:hint="eastAsia"/>
                <w:color w:val="FF0000"/>
              </w:rPr>
            </w:pPr>
            <w:r>
              <w:rPr>
                <w:rFonts w:ascii="宋体" w:hAnsi="宋体" w:hint="eastAsia"/>
                <w:color w:val="FF0000"/>
                <w:kern w:val="0"/>
                <w:sz w:val="18"/>
              </w:rPr>
              <w:t>（</w:t>
            </w:r>
            <w:r>
              <w:rPr>
                <w:rFonts w:ascii="宋体" w:hAnsi="宋体" w:hint="eastAsia"/>
                <w:color w:val="FF0000"/>
                <w:kern w:val="0"/>
                <w:sz w:val="18"/>
              </w:rPr>
              <w:t>6800</w:t>
            </w:r>
            <w:r>
              <w:rPr>
                <w:rFonts w:ascii="宋体" w:hAnsi="宋体" w:hint="eastAsia"/>
                <w:color w:val="FF0000"/>
                <w:kern w:val="0"/>
                <w:sz w:val="18"/>
              </w:rPr>
              <w:t>）</w:t>
            </w:r>
          </w:p>
        </w:tc>
      </w:tr>
      <w:tr w:rsidR="00000000" w14:paraId="3DD250E4" w14:textId="77777777">
        <w:trPr>
          <w:jc w:val="center"/>
        </w:trPr>
        <w:tc>
          <w:tcPr>
            <w:tcW w:w="3671" w:type="dxa"/>
            <w:vAlign w:val="center"/>
          </w:tcPr>
          <w:p w14:paraId="30B71C73"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其他</w:t>
            </w:r>
          </w:p>
        </w:tc>
        <w:tc>
          <w:tcPr>
            <w:tcW w:w="5615" w:type="dxa"/>
            <w:vAlign w:val="center"/>
          </w:tcPr>
          <w:p w14:paraId="7BCB358D"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管理人认为需要说明的其他事项</w:t>
            </w:r>
            <w:r>
              <w:rPr>
                <w:rFonts w:ascii="仿宋" w:eastAsia="仿宋" w:hAnsi="仿宋" w:hint="eastAsia"/>
                <w:color w:val="FF0000"/>
              </w:rPr>
              <w:t xml:space="preserve"> </w:t>
            </w:r>
            <w:r>
              <w:rPr>
                <w:rFonts w:ascii="宋体" w:hAnsi="宋体" w:hint="eastAsia"/>
                <w:color w:val="FF0000"/>
                <w:kern w:val="0"/>
                <w:sz w:val="18"/>
              </w:rPr>
              <w:t>（</w:t>
            </w:r>
            <w:r>
              <w:rPr>
                <w:rFonts w:ascii="宋体" w:hAnsi="宋体" w:hint="eastAsia"/>
                <w:color w:val="FF0000"/>
                <w:kern w:val="0"/>
                <w:sz w:val="18"/>
              </w:rPr>
              <w:t>6801</w:t>
            </w:r>
            <w:r>
              <w:rPr>
                <w:rFonts w:ascii="宋体" w:hAnsi="宋体" w:hint="eastAsia"/>
                <w:color w:val="FF0000"/>
                <w:kern w:val="0"/>
                <w:sz w:val="18"/>
              </w:rPr>
              <w:t>）</w:t>
            </w:r>
          </w:p>
        </w:tc>
      </w:tr>
      <w:tr w:rsidR="00000000" w14:paraId="0E8A6A2D" w14:textId="77777777">
        <w:trPr>
          <w:jc w:val="center"/>
        </w:trPr>
        <w:tc>
          <w:tcPr>
            <w:tcW w:w="3671" w:type="dxa"/>
            <w:vAlign w:val="center"/>
          </w:tcPr>
          <w:p w14:paraId="48761F9B" w14:textId="77777777" w:rsidR="00000000" w:rsidRDefault="007478C2">
            <w:pPr>
              <w:spacing w:line="324" w:lineRule="auto"/>
              <w:contextualSpacing/>
              <w:jc w:val="center"/>
              <w:rPr>
                <w:rFonts w:ascii="仿宋" w:eastAsia="仿宋" w:hAnsi="仿宋"/>
                <w:b/>
                <w:color w:val="FF0000"/>
              </w:rPr>
            </w:pPr>
            <w:r>
              <w:rPr>
                <w:rFonts w:ascii="仿宋" w:eastAsia="仿宋" w:hAnsi="仿宋" w:hint="eastAsia"/>
                <w:b/>
                <w:color w:val="FF0000"/>
              </w:rPr>
              <w:t>措施</w:t>
            </w:r>
            <w:r>
              <w:rPr>
                <w:rFonts w:ascii="仿宋" w:eastAsia="仿宋" w:hAnsi="仿宋" w:hint="eastAsia"/>
                <w:b/>
                <w:color w:val="FF0000"/>
              </w:rPr>
              <w:t>2</w:t>
            </w:r>
          </w:p>
        </w:tc>
        <w:tc>
          <w:tcPr>
            <w:tcW w:w="5615" w:type="dxa"/>
            <w:vAlign w:val="center"/>
          </w:tcPr>
          <w:p w14:paraId="76A762E9" w14:textId="77777777" w:rsidR="00000000" w:rsidRDefault="007478C2">
            <w:pPr>
              <w:spacing w:line="324" w:lineRule="auto"/>
              <w:contextualSpacing/>
              <w:rPr>
                <w:rFonts w:ascii="仿宋" w:eastAsia="仿宋" w:hAnsi="仿宋"/>
                <w:b/>
                <w:color w:val="FF0000"/>
              </w:rPr>
            </w:pPr>
            <w:r>
              <w:rPr>
                <w:rFonts w:ascii="仿宋" w:eastAsia="仿宋" w:hAnsi="仿宋" w:hint="eastAsia"/>
                <w:b/>
                <w:color w:val="FF0000"/>
              </w:rPr>
              <w:t>如报告期受到多项稽查或处罚等措施，请逐项披露</w:t>
            </w:r>
          </w:p>
        </w:tc>
      </w:tr>
      <w:tr w:rsidR="00000000" w14:paraId="59AD3DB1" w14:textId="77777777">
        <w:trPr>
          <w:jc w:val="center"/>
        </w:trPr>
        <w:tc>
          <w:tcPr>
            <w:tcW w:w="3671" w:type="dxa"/>
            <w:vAlign w:val="center"/>
          </w:tcPr>
          <w:p w14:paraId="6F17F89E" w14:textId="77777777" w:rsidR="00000000" w:rsidRDefault="007478C2">
            <w:pPr>
              <w:spacing w:line="324" w:lineRule="auto"/>
              <w:contextualSpacing/>
              <w:rPr>
                <w:rFonts w:ascii="仿宋" w:eastAsia="仿宋" w:hAnsi="仿宋"/>
                <w:color w:val="FF0000"/>
              </w:rPr>
            </w:pPr>
            <w:r>
              <w:rPr>
                <w:rFonts w:ascii="仿宋" w:eastAsia="仿宋" w:hAnsi="仿宋"/>
                <w:color w:val="FF0000"/>
              </w:rPr>
              <w:t>……</w:t>
            </w:r>
          </w:p>
        </w:tc>
        <w:tc>
          <w:tcPr>
            <w:tcW w:w="5615" w:type="dxa"/>
            <w:vAlign w:val="center"/>
          </w:tcPr>
          <w:p w14:paraId="05A9AF0D" w14:textId="77777777" w:rsidR="00000000" w:rsidRDefault="007478C2">
            <w:pPr>
              <w:spacing w:line="324" w:lineRule="auto"/>
              <w:contextualSpacing/>
              <w:rPr>
                <w:rFonts w:ascii="仿宋" w:eastAsia="仿宋" w:hAnsi="仿宋"/>
                <w:color w:val="FF0000"/>
              </w:rPr>
            </w:pPr>
          </w:p>
        </w:tc>
      </w:tr>
    </w:tbl>
    <w:p w14:paraId="6624A370" w14:textId="77777777" w:rsidR="00000000" w:rsidRDefault="007478C2">
      <w:pPr>
        <w:rPr>
          <w:rFonts w:ascii="宋体" w:hAnsi="宋体"/>
          <w:color w:val="FF0000"/>
          <w:sz w:val="24"/>
        </w:rPr>
      </w:pPr>
      <w:r>
        <w:rPr>
          <w:rFonts w:ascii="宋体" w:hAnsi="宋体" w:hint="eastAsia"/>
          <w:color w:val="FF0000"/>
          <w:sz w:val="24"/>
        </w:rPr>
        <w:t>注：</w:t>
      </w:r>
      <w:r>
        <w:rPr>
          <w:rFonts w:ascii="宋体" w:hAnsi="宋体" w:hint="eastAsia"/>
          <w:color w:val="FF0000"/>
          <w:sz w:val="24"/>
        </w:rPr>
        <w:t xml:space="preserve"> </w:t>
      </w:r>
      <w:r>
        <w:rPr>
          <w:rFonts w:ascii="宋体" w:hAnsi="宋体" w:hint="eastAsia"/>
          <w:color w:val="FF0000"/>
          <w:kern w:val="0"/>
          <w:sz w:val="18"/>
        </w:rPr>
        <w:t>（</w:t>
      </w:r>
      <w:r>
        <w:rPr>
          <w:rFonts w:ascii="宋体" w:hAnsi="宋体" w:hint="eastAsia"/>
          <w:color w:val="FF0000"/>
          <w:kern w:val="0"/>
          <w:sz w:val="18"/>
        </w:rPr>
        <w:t>6602</w:t>
      </w:r>
      <w:r>
        <w:rPr>
          <w:rFonts w:ascii="宋体" w:hAnsi="宋体" w:hint="eastAsia"/>
          <w:color w:val="FF0000"/>
          <w:kern w:val="0"/>
          <w:sz w:val="18"/>
        </w:rPr>
        <w:t>）</w:t>
      </w:r>
    </w:p>
    <w:p w14:paraId="269EEE5C" w14:textId="77777777" w:rsidR="00000000" w:rsidRDefault="007478C2">
      <w:pPr>
        <w:rPr>
          <w:ins w:id="311" w:author="zhouyt" w:date="2022-08-23T15:15:00Z"/>
        </w:rPr>
      </w:pPr>
    </w:p>
    <w:p w14:paraId="3A2AFDC3" w14:textId="77777777" w:rsidR="00000000" w:rsidRDefault="007478C2">
      <w:pPr>
        <w:pStyle w:val="Heading2"/>
        <w:rPr>
          <w:rFonts w:ascii="宋体" w:hAnsi="宋体"/>
        </w:rPr>
      </w:pPr>
      <w:bookmarkStart w:id="312" w:name="_Toc8943"/>
      <w:bookmarkStart w:id="313" w:name="_Toc12564"/>
      <w:bookmarkStart w:id="314" w:name="_Toc101344089"/>
      <w:r>
        <w:rPr>
          <w:rFonts w:ascii="宋体" w:hAnsi="宋体" w:hint="eastAsia"/>
        </w:rPr>
        <w:t xml:space="preserve">13.8 </w:t>
      </w:r>
      <w:r>
        <w:rPr>
          <w:rFonts w:ascii="宋体" w:hAnsi="宋体" w:hint="eastAsia"/>
        </w:rPr>
        <w:t>基金</w:t>
      </w:r>
      <w:bookmarkStart w:id="315" w:name="OLE_LINK7"/>
      <w:bookmarkStart w:id="316" w:name="OLE_LINK8"/>
      <w:r>
        <w:rPr>
          <w:rFonts w:ascii="宋体" w:hAnsi="宋体" w:hint="eastAsia"/>
        </w:rPr>
        <w:t>租用证券公司交易单元</w:t>
      </w:r>
      <w:bookmarkEnd w:id="315"/>
      <w:bookmarkEnd w:id="316"/>
      <w:r>
        <w:rPr>
          <w:rFonts w:ascii="宋体" w:hAnsi="宋体" w:hint="eastAsia"/>
        </w:rPr>
        <w:t>的有关情况</w:t>
      </w:r>
      <w:r>
        <w:rPr>
          <w:rFonts w:ascii="宋体" w:hAnsi="宋体"/>
          <w:vertAlign w:val="superscript"/>
        </w:rPr>
        <w:footnoteReference w:id="317"/>
      </w:r>
      <w:bookmarkEnd w:id="312"/>
      <w:bookmarkEnd w:id="313"/>
      <w:bookmarkEnd w:id="314"/>
    </w:p>
    <w:p w14:paraId="1E56007A" w14:textId="77777777" w:rsidR="00000000" w:rsidRDefault="007478C2">
      <w:pPr>
        <w:spacing w:line="360" w:lineRule="auto"/>
        <w:outlineLvl w:val="2"/>
        <w:rPr>
          <w:rFonts w:ascii="宋体" w:hAnsi="宋体"/>
          <w:b/>
          <w:sz w:val="24"/>
        </w:rPr>
      </w:pPr>
      <w:r>
        <w:rPr>
          <w:rFonts w:ascii="宋体" w:hAnsi="宋体" w:hint="eastAsia"/>
          <w:b/>
          <w:sz w:val="24"/>
        </w:rPr>
        <w:t xml:space="preserve">13.8.1 </w:t>
      </w:r>
      <w:r>
        <w:rPr>
          <w:rFonts w:ascii="宋体" w:hAnsi="宋体" w:hint="eastAsia"/>
          <w:b/>
          <w:sz w:val="24"/>
        </w:rPr>
        <w:t>基金租用证券公司交易单元进行股票投资及佣金支付情况</w:t>
      </w:r>
    </w:p>
    <w:p w14:paraId="645D0B9B" w14:textId="77777777" w:rsidR="00000000" w:rsidRDefault="007478C2">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40"/>
        <w:gridCol w:w="900"/>
        <w:gridCol w:w="790"/>
        <w:gridCol w:w="1625"/>
        <w:gridCol w:w="1494"/>
        <w:gridCol w:w="1800"/>
        <w:gridCol w:w="13"/>
        <w:gridCol w:w="887"/>
        <w:gridCol w:w="1440"/>
        <w:gridCol w:w="13"/>
        <w:gridCol w:w="887"/>
        <w:gridCol w:w="13"/>
      </w:tblGrid>
      <w:tr w:rsidR="00000000" w14:paraId="37332FC9" w14:textId="77777777">
        <w:trPr>
          <w:cantSplit/>
          <w:trHeight w:val="255"/>
          <w:jc w:val="center"/>
        </w:trPr>
        <w:tc>
          <w:tcPr>
            <w:tcW w:w="1140" w:type="dxa"/>
            <w:vMerge w:val="restart"/>
            <w:vAlign w:val="center"/>
          </w:tcPr>
          <w:p w14:paraId="6093177E" w14:textId="77777777" w:rsidR="00000000" w:rsidRDefault="007478C2">
            <w:pPr>
              <w:jc w:val="center"/>
              <w:rPr>
                <w:rFonts w:ascii="宋体" w:hAnsi="宋体"/>
                <w:sz w:val="24"/>
              </w:rPr>
            </w:pPr>
            <w:r>
              <w:rPr>
                <w:rFonts w:ascii="宋体" w:hAnsi="宋体" w:hint="eastAsia"/>
                <w:sz w:val="24"/>
              </w:rPr>
              <w:t>券商名称</w:t>
            </w:r>
          </w:p>
        </w:tc>
        <w:tc>
          <w:tcPr>
            <w:tcW w:w="900" w:type="dxa"/>
            <w:vMerge w:val="restart"/>
            <w:vAlign w:val="center"/>
          </w:tcPr>
          <w:p w14:paraId="05F922FB" w14:textId="77777777" w:rsidR="00000000" w:rsidRDefault="007478C2">
            <w:pPr>
              <w:jc w:val="center"/>
              <w:rPr>
                <w:rFonts w:ascii="宋体" w:hAnsi="宋体"/>
                <w:sz w:val="24"/>
              </w:rPr>
            </w:pPr>
            <w:r>
              <w:rPr>
                <w:rFonts w:ascii="宋体" w:hAnsi="宋体" w:hint="eastAsia"/>
                <w:sz w:val="24"/>
              </w:rPr>
              <w:t>交易单元数量</w:t>
            </w:r>
          </w:p>
        </w:tc>
        <w:tc>
          <w:tcPr>
            <w:tcW w:w="2415" w:type="dxa"/>
            <w:gridSpan w:val="2"/>
            <w:vAlign w:val="center"/>
          </w:tcPr>
          <w:p w14:paraId="41BFA15E" w14:textId="77777777" w:rsidR="00000000" w:rsidRDefault="007478C2">
            <w:pPr>
              <w:jc w:val="center"/>
              <w:rPr>
                <w:rFonts w:ascii="宋体" w:hAnsi="宋体"/>
                <w:sz w:val="24"/>
              </w:rPr>
            </w:pPr>
            <w:r>
              <w:rPr>
                <w:rFonts w:ascii="宋体" w:hAnsi="宋体"/>
                <w:sz w:val="24"/>
              </w:rPr>
              <w:t>股票</w:t>
            </w:r>
            <w:r>
              <w:rPr>
                <w:rFonts w:ascii="宋体" w:hAnsi="宋体" w:hint="eastAsia"/>
                <w:sz w:val="24"/>
              </w:rPr>
              <w:t>交易</w:t>
            </w:r>
          </w:p>
        </w:tc>
        <w:tc>
          <w:tcPr>
            <w:tcW w:w="3307" w:type="dxa"/>
            <w:gridSpan w:val="3"/>
            <w:tcMar>
              <w:top w:w="15" w:type="dxa"/>
              <w:left w:w="15" w:type="dxa"/>
              <w:bottom w:w="0" w:type="dxa"/>
              <w:right w:w="15" w:type="dxa"/>
            </w:tcMar>
            <w:vAlign w:val="center"/>
          </w:tcPr>
          <w:p w14:paraId="6F9E771A" w14:textId="77777777" w:rsidR="00000000" w:rsidRDefault="007478C2">
            <w:pPr>
              <w:jc w:val="center"/>
              <w:rPr>
                <w:rFonts w:ascii="宋体" w:hAnsi="宋体"/>
                <w:sz w:val="24"/>
              </w:rPr>
            </w:pPr>
            <w:r>
              <w:rPr>
                <w:rFonts w:ascii="宋体" w:hAnsi="宋体" w:hint="eastAsia"/>
                <w:sz w:val="24"/>
              </w:rPr>
              <w:t>……</w:t>
            </w:r>
          </w:p>
        </w:tc>
        <w:tc>
          <w:tcPr>
            <w:tcW w:w="2340" w:type="dxa"/>
            <w:gridSpan w:val="3"/>
            <w:tcMar>
              <w:top w:w="15" w:type="dxa"/>
              <w:left w:w="15" w:type="dxa"/>
              <w:bottom w:w="0" w:type="dxa"/>
              <w:right w:w="15" w:type="dxa"/>
            </w:tcMar>
            <w:vAlign w:val="center"/>
          </w:tcPr>
          <w:p w14:paraId="2D4C0620" w14:textId="77777777" w:rsidR="00000000" w:rsidRDefault="007478C2">
            <w:pPr>
              <w:jc w:val="center"/>
              <w:rPr>
                <w:rFonts w:ascii="宋体" w:hAnsi="宋体"/>
                <w:sz w:val="24"/>
              </w:rPr>
            </w:pPr>
            <w:r>
              <w:rPr>
                <w:rFonts w:ascii="宋体" w:hAnsi="宋体" w:hint="eastAsia"/>
                <w:sz w:val="24"/>
              </w:rPr>
              <w:t>应支付该券商的</w:t>
            </w:r>
            <w:r>
              <w:rPr>
                <w:rFonts w:ascii="宋体" w:hAnsi="宋体"/>
                <w:sz w:val="24"/>
              </w:rPr>
              <w:t>佣金</w:t>
            </w:r>
          </w:p>
        </w:tc>
        <w:tc>
          <w:tcPr>
            <w:tcW w:w="900" w:type="dxa"/>
            <w:gridSpan w:val="2"/>
            <w:tcMar>
              <w:top w:w="15" w:type="dxa"/>
              <w:left w:w="15" w:type="dxa"/>
              <w:bottom w:w="0" w:type="dxa"/>
              <w:right w:w="15" w:type="dxa"/>
            </w:tcMar>
            <w:vAlign w:val="center"/>
          </w:tcPr>
          <w:p w14:paraId="5893BFD5" w14:textId="77777777" w:rsidR="00000000" w:rsidRDefault="007478C2">
            <w:pPr>
              <w:jc w:val="center"/>
              <w:rPr>
                <w:rFonts w:ascii="宋体" w:hAnsi="宋体"/>
                <w:sz w:val="24"/>
              </w:rPr>
            </w:pPr>
            <w:r>
              <w:rPr>
                <w:rFonts w:ascii="宋体" w:hAnsi="宋体" w:hint="eastAsia"/>
                <w:sz w:val="24"/>
              </w:rPr>
              <w:t>备注</w:t>
            </w:r>
          </w:p>
        </w:tc>
      </w:tr>
      <w:tr w:rsidR="00000000" w14:paraId="176EE59A" w14:textId="77777777">
        <w:trPr>
          <w:gridAfter w:val="1"/>
          <w:wAfter w:w="13" w:type="dxa"/>
          <w:cantSplit/>
          <w:trHeight w:val="548"/>
          <w:jc w:val="center"/>
        </w:trPr>
        <w:tc>
          <w:tcPr>
            <w:tcW w:w="1140" w:type="dxa"/>
            <w:vMerge/>
            <w:vAlign w:val="center"/>
          </w:tcPr>
          <w:p w14:paraId="41BD10F4" w14:textId="77777777" w:rsidR="00000000" w:rsidRDefault="007478C2">
            <w:pPr>
              <w:jc w:val="center"/>
              <w:rPr>
                <w:rFonts w:ascii="宋体" w:hAnsi="宋体"/>
                <w:sz w:val="24"/>
              </w:rPr>
            </w:pPr>
          </w:p>
        </w:tc>
        <w:tc>
          <w:tcPr>
            <w:tcW w:w="900" w:type="dxa"/>
            <w:vMerge/>
            <w:vAlign w:val="center"/>
          </w:tcPr>
          <w:p w14:paraId="0D403FCE" w14:textId="77777777" w:rsidR="00000000" w:rsidRDefault="007478C2">
            <w:pPr>
              <w:jc w:val="center"/>
              <w:rPr>
                <w:rFonts w:ascii="宋体" w:hAnsi="宋体"/>
                <w:sz w:val="24"/>
              </w:rPr>
            </w:pPr>
          </w:p>
        </w:tc>
        <w:tc>
          <w:tcPr>
            <w:tcW w:w="790" w:type="dxa"/>
            <w:vAlign w:val="center"/>
          </w:tcPr>
          <w:p w14:paraId="74DC692C" w14:textId="77777777" w:rsidR="00000000" w:rsidRDefault="007478C2">
            <w:pPr>
              <w:jc w:val="center"/>
              <w:rPr>
                <w:rFonts w:ascii="宋体" w:hAnsi="宋体"/>
                <w:sz w:val="24"/>
              </w:rPr>
            </w:pPr>
            <w:r>
              <w:rPr>
                <w:rFonts w:ascii="宋体" w:hAnsi="宋体"/>
                <w:sz w:val="24"/>
              </w:rPr>
              <w:t>成交</w:t>
            </w:r>
            <w:r>
              <w:rPr>
                <w:rFonts w:ascii="宋体" w:hAnsi="宋体" w:hint="eastAsia"/>
                <w:sz w:val="24"/>
              </w:rPr>
              <w:t>金额</w:t>
            </w:r>
          </w:p>
        </w:tc>
        <w:tc>
          <w:tcPr>
            <w:tcW w:w="1625" w:type="dxa"/>
            <w:vAlign w:val="center"/>
          </w:tcPr>
          <w:p w14:paraId="46BBA4AF" w14:textId="77777777" w:rsidR="00000000" w:rsidRDefault="007478C2">
            <w:pPr>
              <w:jc w:val="center"/>
              <w:rPr>
                <w:rFonts w:ascii="宋体" w:hAnsi="宋体"/>
                <w:sz w:val="24"/>
              </w:rPr>
            </w:pPr>
            <w:r>
              <w:rPr>
                <w:rFonts w:ascii="宋体" w:hAnsi="宋体"/>
                <w:sz w:val="24"/>
              </w:rPr>
              <w:t>占</w:t>
            </w:r>
            <w:r>
              <w:rPr>
                <w:rFonts w:ascii="宋体" w:hAnsi="宋体" w:hint="eastAsia"/>
                <w:sz w:val="24"/>
              </w:rPr>
              <w:t>当期股票</w:t>
            </w:r>
            <w:r>
              <w:rPr>
                <w:rFonts w:ascii="宋体" w:hAnsi="宋体"/>
                <w:sz w:val="24"/>
              </w:rPr>
              <w:t>成交</w:t>
            </w:r>
            <w:r>
              <w:rPr>
                <w:rFonts w:ascii="宋体" w:hAnsi="宋体" w:hint="eastAsia"/>
                <w:sz w:val="24"/>
              </w:rPr>
              <w:t>总额</w:t>
            </w:r>
            <w:r>
              <w:rPr>
                <w:rFonts w:ascii="宋体" w:hAnsi="宋体"/>
                <w:sz w:val="24"/>
              </w:rPr>
              <w:t>的比例</w:t>
            </w:r>
          </w:p>
        </w:tc>
        <w:tc>
          <w:tcPr>
            <w:tcW w:w="1494" w:type="dxa"/>
            <w:tcMar>
              <w:top w:w="15" w:type="dxa"/>
              <w:left w:w="15" w:type="dxa"/>
              <w:bottom w:w="0" w:type="dxa"/>
              <w:right w:w="15" w:type="dxa"/>
            </w:tcMar>
            <w:vAlign w:val="center"/>
          </w:tcPr>
          <w:p w14:paraId="27A9B667" w14:textId="77777777" w:rsidR="00000000" w:rsidRDefault="007478C2">
            <w:pPr>
              <w:jc w:val="center"/>
              <w:rPr>
                <w:rFonts w:ascii="宋体" w:hAnsi="宋体"/>
                <w:sz w:val="24"/>
              </w:rPr>
            </w:pPr>
            <w:r>
              <w:rPr>
                <w:rFonts w:ascii="宋体" w:hAnsi="宋体"/>
                <w:sz w:val="24"/>
              </w:rPr>
              <w:t>成交</w:t>
            </w:r>
          </w:p>
          <w:p w14:paraId="34C74551" w14:textId="77777777" w:rsidR="00000000" w:rsidRDefault="007478C2">
            <w:pPr>
              <w:jc w:val="center"/>
              <w:rPr>
                <w:rFonts w:ascii="宋体" w:hAnsi="宋体"/>
                <w:sz w:val="24"/>
              </w:rPr>
            </w:pPr>
            <w:r>
              <w:rPr>
                <w:rFonts w:ascii="宋体" w:hAnsi="宋体" w:hint="eastAsia"/>
                <w:sz w:val="24"/>
              </w:rPr>
              <w:t>金额</w:t>
            </w:r>
          </w:p>
        </w:tc>
        <w:tc>
          <w:tcPr>
            <w:tcW w:w="1800" w:type="dxa"/>
            <w:tcMar>
              <w:top w:w="15" w:type="dxa"/>
              <w:left w:w="15" w:type="dxa"/>
              <w:bottom w:w="0" w:type="dxa"/>
              <w:right w:w="15" w:type="dxa"/>
            </w:tcMar>
            <w:vAlign w:val="center"/>
          </w:tcPr>
          <w:p w14:paraId="5BBAFB3B" w14:textId="77777777" w:rsidR="00000000" w:rsidRDefault="007478C2">
            <w:pPr>
              <w:jc w:val="center"/>
              <w:rPr>
                <w:rFonts w:ascii="宋体" w:hAnsi="宋体"/>
                <w:sz w:val="24"/>
              </w:rPr>
            </w:pPr>
            <w:r>
              <w:rPr>
                <w:rFonts w:ascii="宋体" w:hAnsi="宋体"/>
                <w:sz w:val="24"/>
              </w:rPr>
              <w:t>占</w:t>
            </w:r>
            <w:r>
              <w:rPr>
                <w:rFonts w:ascii="宋体" w:hAnsi="宋体" w:hint="eastAsia"/>
                <w:sz w:val="24"/>
              </w:rPr>
              <w:t>当期××</w:t>
            </w:r>
          </w:p>
          <w:p w14:paraId="2F44F93A" w14:textId="77777777" w:rsidR="00000000" w:rsidRDefault="007478C2">
            <w:pPr>
              <w:jc w:val="center"/>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p>
        </w:tc>
        <w:tc>
          <w:tcPr>
            <w:tcW w:w="900" w:type="dxa"/>
            <w:gridSpan w:val="2"/>
            <w:tcMar>
              <w:top w:w="15" w:type="dxa"/>
              <w:left w:w="15" w:type="dxa"/>
              <w:bottom w:w="0" w:type="dxa"/>
              <w:right w:w="15" w:type="dxa"/>
            </w:tcMar>
            <w:vAlign w:val="center"/>
          </w:tcPr>
          <w:p w14:paraId="0419E40A" w14:textId="77777777" w:rsidR="00000000" w:rsidRDefault="007478C2">
            <w:pPr>
              <w:jc w:val="center"/>
              <w:rPr>
                <w:rFonts w:ascii="宋体" w:hAnsi="宋体"/>
                <w:sz w:val="24"/>
              </w:rPr>
            </w:pPr>
            <w:r>
              <w:rPr>
                <w:rFonts w:ascii="宋体" w:hAnsi="宋体"/>
                <w:sz w:val="24"/>
              </w:rPr>
              <w:t>佣金</w:t>
            </w:r>
            <w:r>
              <w:rPr>
                <w:rStyle w:val="FootnoteReference"/>
                <w:rFonts w:ascii="宋体" w:hAnsi="宋体"/>
                <w:sz w:val="24"/>
              </w:rPr>
              <w:footnoteReference w:id="318"/>
            </w:r>
          </w:p>
        </w:tc>
        <w:tc>
          <w:tcPr>
            <w:tcW w:w="1440" w:type="dxa"/>
            <w:tcMar>
              <w:top w:w="15" w:type="dxa"/>
              <w:left w:w="15" w:type="dxa"/>
              <w:bottom w:w="0" w:type="dxa"/>
              <w:right w:w="15" w:type="dxa"/>
            </w:tcMar>
            <w:vAlign w:val="center"/>
          </w:tcPr>
          <w:p w14:paraId="704E0F6C" w14:textId="77777777" w:rsidR="00000000" w:rsidRDefault="007478C2">
            <w:pPr>
              <w:jc w:val="center"/>
              <w:rPr>
                <w:rFonts w:ascii="宋体" w:hAnsi="宋体"/>
                <w:sz w:val="24"/>
              </w:rPr>
            </w:pPr>
            <w:r>
              <w:rPr>
                <w:rFonts w:ascii="宋体" w:hAnsi="宋体"/>
                <w:sz w:val="24"/>
              </w:rPr>
              <w:t>占</w:t>
            </w:r>
            <w:r>
              <w:rPr>
                <w:rFonts w:ascii="宋体" w:hAnsi="宋体" w:hint="eastAsia"/>
                <w:sz w:val="24"/>
              </w:rPr>
              <w:t>当期</w:t>
            </w:r>
            <w:r>
              <w:rPr>
                <w:rFonts w:ascii="宋体" w:hAnsi="宋体"/>
                <w:sz w:val="24"/>
              </w:rPr>
              <w:t>佣金</w:t>
            </w:r>
          </w:p>
          <w:p w14:paraId="7DB2A07C" w14:textId="77777777" w:rsidR="00000000" w:rsidRDefault="007478C2">
            <w:pPr>
              <w:jc w:val="center"/>
              <w:rPr>
                <w:rFonts w:ascii="宋体" w:hAnsi="宋体"/>
                <w:sz w:val="24"/>
              </w:rPr>
            </w:pPr>
            <w:r>
              <w:rPr>
                <w:rFonts w:ascii="宋体" w:hAnsi="宋体"/>
                <w:sz w:val="24"/>
              </w:rPr>
              <w:t>总量的比例</w:t>
            </w:r>
          </w:p>
        </w:tc>
        <w:tc>
          <w:tcPr>
            <w:tcW w:w="900" w:type="dxa"/>
            <w:gridSpan w:val="2"/>
            <w:tcMar>
              <w:top w:w="15" w:type="dxa"/>
              <w:left w:w="15" w:type="dxa"/>
              <w:bottom w:w="0" w:type="dxa"/>
              <w:right w:w="15" w:type="dxa"/>
            </w:tcMar>
            <w:vAlign w:val="center"/>
          </w:tcPr>
          <w:p w14:paraId="48C3B7CC" w14:textId="77777777" w:rsidR="00000000" w:rsidRDefault="007478C2">
            <w:pPr>
              <w:jc w:val="center"/>
              <w:rPr>
                <w:rFonts w:ascii="宋体" w:hAnsi="宋体"/>
                <w:sz w:val="24"/>
              </w:rPr>
            </w:pPr>
          </w:p>
        </w:tc>
      </w:tr>
      <w:tr w:rsidR="00000000" w14:paraId="2945D253" w14:textId="77777777">
        <w:trPr>
          <w:gridAfter w:val="1"/>
          <w:wAfter w:w="13" w:type="dxa"/>
          <w:cantSplit/>
          <w:trHeight w:val="378"/>
          <w:jc w:val="center"/>
        </w:trPr>
        <w:tc>
          <w:tcPr>
            <w:tcW w:w="1140" w:type="dxa"/>
            <w:vAlign w:val="center"/>
          </w:tcPr>
          <w:p w14:paraId="146B0C48" w14:textId="77777777" w:rsidR="00000000" w:rsidRDefault="007478C2">
            <w:pPr>
              <w:jc w:val="center"/>
              <w:rPr>
                <w:rFonts w:ascii="宋体" w:hAnsi="宋体"/>
                <w:sz w:val="24"/>
              </w:rPr>
            </w:pPr>
            <w:r>
              <w:rPr>
                <w:rFonts w:ascii="宋体" w:hAnsi="宋体" w:hint="eastAsia"/>
                <w:sz w:val="24"/>
              </w:rPr>
              <w:t>……</w:t>
            </w:r>
          </w:p>
          <w:p w14:paraId="69C2D6A2"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1973</w:t>
            </w:r>
            <w:r>
              <w:rPr>
                <w:rFonts w:ascii="宋体" w:hAnsi="宋体" w:hint="eastAsia"/>
                <w:kern w:val="0"/>
                <w:sz w:val="18"/>
              </w:rPr>
              <w:t>）</w:t>
            </w:r>
          </w:p>
        </w:tc>
        <w:tc>
          <w:tcPr>
            <w:tcW w:w="900" w:type="dxa"/>
            <w:vAlign w:val="center"/>
          </w:tcPr>
          <w:p w14:paraId="72B0F2B2"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1974</w:t>
            </w:r>
            <w:r>
              <w:rPr>
                <w:rFonts w:ascii="宋体" w:hAnsi="宋体" w:hint="eastAsia"/>
                <w:kern w:val="0"/>
                <w:sz w:val="18"/>
              </w:rPr>
              <w:t>）</w:t>
            </w:r>
          </w:p>
        </w:tc>
        <w:tc>
          <w:tcPr>
            <w:tcW w:w="790" w:type="dxa"/>
            <w:vAlign w:val="center"/>
          </w:tcPr>
          <w:p w14:paraId="095B7B72"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1975</w:t>
            </w:r>
            <w:r>
              <w:rPr>
                <w:rFonts w:ascii="宋体" w:hAnsi="宋体" w:hint="eastAsia"/>
                <w:kern w:val="0"/>
                <w:sz w:val="18"/>
              </w:rPr>
              <w:t>）</w:t>
            </w:r>
          </w:p>
        </w:tc>
        <w:tc>
          <w:tcPr>
            <w:tcW w:w="1625" w:type="dxa"/>
            <w:vAlign w:val="center"/>
          </w:tcPr>
          <w:p w14:paraId="159B83BB"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1976</w:t>
            </w:r>
            <w:r>
              <w:rPr>
                <w:rFonts w:ascii="宋体" w:hAnsi="宋体" w:hint="eastAsia"/>
                <w:kern w:val="0"/>
                <w:sz w:val="18"/>
              </w:rPr>
              <w:t>）</w:t>
            </w:r>
          </w:p>
        </w:tc>
        <w:tc>
          <w:tcPr>
            <w:tcW w:w="1494" w:type="dxa"/>
            <w:tcMar>
              <w:top w:w="15" w:type="dxa"/>
              <w:left w:w="15" w:type="dxa"/>
              <w:bottom w:w="0" w:type="dxa"/>
              <w:right w:w="15" w:type="dxa"/>
            </w:tcMar>
            <w:vAlign w:val="center"/>
          </w:tcPr>
          <w:p w14:paraId="0A196312"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1982</w:t>
            </w:r>
            <w:r>
              <w:rPr>
                <w:rFonts w:ascii="宋体" w:hAnsi="宋体" w:hint="eastAsia"/>
                <w:kern w:val="0"/>
                <w:sz w:val="18"/>
              </w:rPr>
              <w:t>）（</w:t>
            </w:r>
            <w:r>
              <w:rPr>
                <w:rFonts w:ascii="宋体" w:hAnsi="宋体" w:hint="eastAsia"/>
                <w:kern w:val="0"/>
                <w:sz w:val="18"/>
              </w:rPr>
              <w:t>1989</w:t>
            </w:r>
            <w:r>
              <w:rPr>
                <w:rFonts w:ascii="宋体" w:hAnsi="宋体" w:hint="eastAsia"/>
                <w:kern w:val="0"/>
                <w:sz w:val="18"/>
              </w:rPr>
              <w:t>）</w:t>
            </w:r>
          </w:p>
          <w:p w14:paraId="0AFA5D9E"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1996</w:t>
            </w:r>
            <w:r>
              <w:rPr>
                <w:rFonts w:ascii="宋体" w:hAnsi="宋体" w:hint="eastAsia"/>
                <w:kern w:val="0"/>
                <w:sz w:val="18"/>
              </w:rPr>
              <w:t>）（</w:t>
            </w:r>
            <w:r>
              <w:rPr>
                <w:rFonts w:ascii="宋体" w:hAnsi="宋体" w:hint="eastAsia"/>
                <w:kern w:val="0"/>
                <w:sz w:val="18"/>
              </w:rPr>
              <w:t>2003</w:t>
            </w:r>
            <w:r>
              <w:rPr>
                <w:rFonts w:ascii="宋体" w:hAnsi="宋体" w:hint="eastAsia"/>
                <w:kern w:val="0"/>
                <w:sz w:val="18"/>
              </w:rPr>
              <w:t>）</w:t>
            </w:r>
          </w:p>
          <w:p w14:paraId="41E63317"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2321</w:t>
            </w:r>
            <w:r>
              <w:rPr>
                <w:rFonts w:ascii="宋体" w:hAnsi="宋体" w:hint="eastAsia"/>
                <w:kern w:val="0"/>
                <w:sz w:val="18"/>
              </w:rPr>
              <w:t>）</w:t>
            </w:r>
          </w:p>
        </w:tc>
        <w:tc>
          <w:tcPr>
            <w:tcW w:w="1800" w:type="dxa"/>
            <w:tcMar>
              <w:top w:w="15" w:type="dxa"/>
              <w:left w:w="15" w:type="dxa"/>
              <w:bottom w:w="0" w:type="dxa"/>
              <w:right w:w="15" w:type="dxa"/>
            </w:tcMar>
            <w:vAlign w:val="center"/>
          </w:tcPr>
          <w:p w14:paraId="3742D824"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1983</w:t>
            </w:r>
            <w:r>
              <w:rPr>
                <w:rFonts w:ascii="宋体" w:hAnsi="宋体" w:hint="eastAsia"/>
                <w:kern w:val="0"/>
                <w:sz w:val="18"/>
              </w:rPr>
              <w:t>）（</w:t>
            </w:r>
            <w:r>
              <w:rPr>
                <w:rFonts w:ascii="宋体" w:hAnsi="宋体" w:hint="eastAsia"/>
                <w:kern w:val="0"/>
                <w:sz w:val="18"/>
              </w:rPr>
              <w:t>1990</w:t>
            </w:r>
            <w:r>
              <w:rPr>
                <w:rFonts w:ascii="宋体" w:hAnsi="宋体" w:hint="eastAsia"/>
                <w:kern w:val="0"/>
                <w:sz w:val="18"/>
              </w:rPr>
              <w:t>）</w:t>
            </w:r>
          </w:p>
          <w:p w14:paraId="1A6AAE4E"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1997</w:t>
            </w:r>
            <w:r>
              <w:rPr>
                <w:rFonts w:ascii="宋体" w:hAnsi="宋体" w:hint="eastAsia"/>
                <w:kern w:val="0"/>
                <w:sz w:val="18"/>
              </w:rPr>
              <w:t>）（</w:t>
            </w:r>
            <w:r>
              <w:rPr>
                <w:rFonts w:ascii="宋体" w:hAnsi="宋体" w:hint="eastAsia"/>
                <w:kern w:val="0"/>
                <w:sz w:val="18"/>
              </w:rPr>
              <w:t>2004</w:t>
            </w:r>
            <w:r>
              <w:rPr>
                <w:rFonts w:ascii="宋体" w:hAnsi="宋体" w:hint="eastAsia"/>
                <w:kern w:val="0"/>
                <w:sz w:val="18"/>
              </w:rPr>
              <w:t>）</w:t>
            </w:r>
          </w:p>
          <w:p w14:paraId="09AD95EB"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2322</w:t>
            </w:r>
            <w:r>
              <w:rPr>
                <w:rFonts w:ascii="宋体" w:hAnsi="宋体" w:hint="eastAsia"/>
                <w:kern w:val="0"/>
                <w:sz w:val="18"/>
              </w:rPr>
              <w:t>）</w:t>
            </w:r>
          </w:p>
        </w:tc>
        <w:tc>
          <w:tcPr>
            <w:tcW w:w="900" w:type="dxa"/>
            <w:gridSpan w:val="2"/>
            <w:tcMar>
              <w:top w:w="15" w:type="dxa"/>
              <w:left w:w="15" w:type="dxa"/>
              <w:bottom w:w="0" w:type="dxa"/>
              <w:right w:w="15" w:type="dxa"/>
            </w:tcMar>
            <w:vAlign w:val="center"/>
          </w:tcPr>
          <w:p w14:paraId="635D18F5" w14:textId="77777777" w:rsidR="00000000" w:rsidRDefault="007478C2">
            <w:pPr>
              <w:jc w:val="center"/>
              <w:rPr>
                <w:rFonts w:ascii="宋体" w:hAnsi="宋体"/>
                <w:kern w:val="0"/>
                <w:sz w:val="18"/>
              </w:rPr>
            </w:pPr>
            <w:r>
              <w:rPr>
                <w:rFonts w:ascii="宋体" w:hAnsi="宋体" w:hint="eastAsia"/>
                <w:kern w:val="0"/>
                <w:sz w:val="18"/>
              </w:rPr>
              <w:t>（</w:t>
            </w:r>
            <w:r>
              <w:rPr>
                <w:rFonts w:ascii="宋体" w:hAnsi="宋体" w:hint="eastAsia"/>
                <w:kern w:val="0"/>
                <w:sz w:val="18"/>
              </w:rPr>
              <w:t>1977</w:t>
            </w:r>
            <w:r>
              <w:rPr>
                <w:rFonts w:ascii="宋体" w:hAnsi="宋体" w:hint="eastAsia"/>
                <w:kern w:val="0"/>
                <w:sz w:val="18"/>
              </w:rPr>
              <w:t>）</w:t>
            </w:r>
          </w:p>
        </w:tc>
        <w:tc>
          <w:tcPr>
            <w:tcW w:w="1440" w:type="dxa"/>
            <w:tcMar>
              <w:top w:w="15" w:type="dxa"/>
              <w:left w:w="15" w:type="dxa"/>
              <w:bottom w:w="0" w:type="dxa"/>
              <w:right w:w="15" w:type="dxa"/>
            </w:tcMar>
            <w:vAlign w:val="center"/>
          </w:tcPr>
          <w:p w14:paraId="05935EE0"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1978</w:t>
            </w:r>
            <w:r>
              <w:rPr>
                <w:rFonts w:ascii="宋体" w:hAnsi="宋体" w:hint="eastAsia"/>
                <w:kern w:val="0"/>
                <w:sz w:val="18"/>
              </w:rPr>
              <w:t>）</w:t>
            </w:r>
          </w:p>
        </w:tc>
        <w:tc>
          <w:tcPr>
            <w:tcW w:w="900" w:type="dxa"/>
            <w:gridSpan w:val="2"/>
            <w:tcMar>
              <w:top w:w="15" w:type="dxa"/>
              <w:left w:w="15" w:type="dxa"/>
              <w:bottom w:w="0" w:type="dxa"/>
              <w:right w:w="15" w:type="dxa"/>
            </w:tcMar>
            <w:vAlign w:val="center"/>
          </w:tcPr>
          <w:p w14:paraId="01AB721F"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2119</w:t>
            </w:r>
            <w:r>
              <w:rPr>
                <w:rFonts w:ascii="宋体" w:hAnsi="宋体" w:hint="eastAsia"/>
                <w:kern w:val="0"/>
                <w:sz w:val="18"/>
              </w:rPr>
              <w:t>）</w:t>
            </w:r>
          </w:p>
        </w:tc>
      </w:tr>
    </w:tbl>
    <w:p w14:paraId="76A2836E" w14:textId="77777777" w:rsidR="00000000" w:rsidRDefault="007478C2">
      <w:pPr>
        <w:rPr>
          <w:rFonts w:ascii="宋体" w:hAnsi="宋体"/>
          <w:sz w:val="24"/>
        </w:rPr>
      </w:pPr>
      <w:r>
        <w:rPr>
          <w:rFonts w:ascii="宋体" w:hAnsi="宋体" w:hint="eastAsia"/>
          <w:sz w:val="24"/>
        </w:rPr>
        <w:t>注</w:t>
      </w:r>
      <w:r>
        <w:rPr>
          <w:rFonts w:ascii="宋体" w:hAnsi="宋体"/>
          <w:sz w:val="24"/>
          <w:vertAlign w:val="superscript"/>
        </w:rPr>
        <w:footnoteReference w:id="319"/>
      </w:r>
      <w:r>
        <w:rPr>
          <w:rFonts w:ascii="宋体" w:hAnsi="宋体" w:hint="eastAsia"/>
          <w:sz w:val="24"/>
        </w:rPr>
        <w:t>：</w:t>
      </w:r>
      <w:r>
        <w:rPr>
          <w:rFonts w:ascii="宋体" w:hAnsi="宋体" w:hint="eastAsia"/>
          <w:sz w:val="18"/>
          <w:szCs w:val="18"/>
        </w:rPr>
        <w:t>（</w:t>
      </w:r>
      <w:r>
        <w:rPr>
          <w:rFonts w:ascii="宋体" w:hAnsi="宋体" w:hint="eastAsia"/>
          <w:sz w:val="18"/>
          <w:szCs w:val="18"/>
        </w:rPr>
        <w:t>2007</w:t>
      </w:r>
      <w:r>
        <w:rPr>
          <w:rFonts w:ascii="宋体" w:hAnsi="宋体" w:hint="eastAsia"/>
          <w:sz w:val="18"/>
          <w:szCs w:val="18"/>
        </w:rPr>
        <w:t>）</w:t>
      </w:r>
    </w:p>
    <w:p w14:paraId="53991C87" w14:textId="77777777" w:rsidR="00000000" w:rsidRDefault="007478C2">
      <w:pPr>
        <w:rPr>
          <w:rFonts w:ascii="宋体" w:hAnsi="宋体"/>
          <w:kern w:val="0"/>
          <w:sz w:val="18"/>
        </w:rPr>
      </w:pPr>
    </w:p>
    <w:p w14:paraId="33E853C4" w14:textId="77777777" w:rsidR="00000000" w:rsidRDefault="007478C2">
      <w:pPr>
        <w:autoSpaceDE w:val="0"/>
        <w:autoSpaceDN w:val="0"/>
        <w:adjustRightInd w:val="0"/>
        <w:spacing w:line="360" w:lineRule="auto"/>
        <w:jc w:val="left"/>
        <w:outlineLvl w:val="2"/>
        <w:rPr>
          <w:rFonts w:ascii="宋体" w:hAnsi="宋体"/>
          <w:b/>
          <w:sz w:val="24"/>
        </w:rPr>
      </w:pPr>
      <w:r>
        <w:rPr>
          <w:rFonts w:ascii="宋体" w:hAnsi="宋体" w:hint="eastAsia"/>
          <w:b/>
          <w:sz w:val="24"/>
        </w:rPr>
        <w:t xml:space="preserve">13.8.2 </w:t>
      </w:r>
      <w:r>
        <w:rPr>
          <w:rFonts w:ascii="宋体" w:hAnsi="宋体" w:hint="eastAsia"/>
          <w:b/>
          <w:sz w:val="24"/>
        </w:rPr>
        <w:t>基金租用证券公司交易单元进行其他证券投资的情况</w:t>
      </w:r>
    </w:p>
    <w:p w14:paraId="72E24F2E" w14:textId="77777777" w:rsidR="00000000" w:rsidRDefault="007478C2">
      <w:pPr>
        <w:wordWrap w:val="0"/>
        <w:jc w:val="right"/>
        <w:rPr>
          <w:rFonts w:ascii="宋体" w:hAnsi="宋体"/>
          <w:kern w:val="0"/>
          <w:sz w:val="18"/>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40"/>
        <w:gridCol w:w="3675"/>
        <w:gridCol w:w="4010"/>
      </w:tblGrid>
      <w:tr w:rsidR="00000000" w14:paraId="36A31624" w14:textId="77777777">
        <w:trPr>
          <w:cantSplit/>
          <w:trHeight w:val="255"/>
          <w:jc w:val="center"/>
        </w:trPr>
        <w:tc>
          <w:tcPr>
            <w:tcW w:w="1140" w:type="dxa"/>
            <w:vMerge w:val="restart"/>
            <w:vAlign w:val="center"/>
          </w:tcPr>
          <w:p w14:paraId="6F0494C4" w14:textId="77777777" w:rsidR="00000000" w:rsidRDefault="007478C2">
            <w:pPr>
              <w:jc w:val="center"/>
              <w:rPr>
                <w:rFonts w:ascii="宋体" w:hAnsi="宋体"/>
                <w:sz w:val="24"/>
              </w:rPr>
            </w:pPr>
            <w:r>
              <w:rPr>
                <w:rFonts w:ascii="宋体" w:hAnsi="宋体" w:hint="eastAsia"/>
                <w:sz w:val="24"/>
              </w:rPr>
              <w:t>券商名称</w:t>
            </w:r>
          </w:p>
        </w:tc>
        <w:tc>
          <w:tcPr>
            <w:tcW w:w="7685" w:type="dxa"/>
            <w:gridSpan w:val="2"/>
            <w:vAlign w:val="center"/>
          </w:tcPr>
          <w:p w14:paraId="1DCC0330" w14:textId="77777777" w:rsidR="00000000" w:rsidRDefault="007478C2">
            <w:pPr>
              <w:jc w:val="center"/>
              <w:rPr>
                <w:rFonts w:ascii="宋体" w:hAnsi="宋体"/>
                <w:sz w:val="24"/>
              </w:rPr>
            </w:pPr>
            <w:r>
              <w:rPr>
                <w:rFonts w:ascii="宋体" w:hAnsi="宋体" w:hint="eastAsia"/>
                <w:sz w:val="24"/>
              </w:rPr>
              <w:t>……</w:t>
            </w:r>
          </w:p>
        </w:tc>
      </w:tr>
      <w:tr w:rsidR="00000000" w14:paraId="40E591E3" w14:textId="77777777">
        <w:trPr>
          <w:cantSplit/>
          <w:trHeight w:val="548"/>
          <w:jc w:val="center"/>
        </w:trPr>
        <w:tc>
          <w:tcPr>
            <w:tcW w:w="1140" w:type="dxa"/>
            <w:vMerge/>
            <w:vAlign w:val="center"/>
          </w:tcPr>
          <w:p w14:paraId="2995246B" w14:textId="77777777" w:rsidR="00000000" w:rsidRDefault="007478C2">
            <w:pPr>
              <w:jc w:val="center"/>
              <w:rPr>
                <w:rFonts w:ascii="宋体" w:hAnsi="宋体"/>
                <w:sz w:val="24"/>
              </w:rPr>
            </w:pPr>
          </w:p>
        </w:tc>
        <w:tc>
          <w:tcPr>
            <w:tcW w:w="3675" w:type="dxa"/>
            <w:vAlign w:val="center"/>
          </w:tcPr>
          <w:p w14:paraId="59A2DF55" w14:textId="77777777" w:rsidR="00000000" w:rsidRDefault="007478C2">
            <w:pPr>
              <w:jc w:val="center"/>
              <w:rPr>
                <w:rFonts w:ascii="宋体" w:hAnsi="宋体"/>
                <w:sz w:val="24"/>
              </w:rPr>
            </w:pPr>
            <w:r>
              <w:rPr>
                <w:rFonts w:ascii="宋体" w:hAnsi="宋体"/>
                <w:sz w:val="24"/>
              </w:rPr>
              <w:t>成交</w:t>
            </w:r>
            <w:r>
              <w:rPr>
                <w:rFonts w:ascii="宋体" w:hAnsi="宋体" w:hint="eastAsia"/>
                <w:sz w:val="24"/>
              </w:rPr>
              <w:t>金额</w:t>
            </w:r>
          </w:p>
        </w:tc>
        <w:tc>
          <w:tcPr>
            <w:tcW w:w="4010" w:type="dxa"/>
            <w:vAlign w:val="center"/>
          </w:tcPr>
          <w:p w14:paraId="585E9E23" w14:textId="77777777" w:rsidR="00000000" w:rsidRDefault="007478C2">
            <w:pPr>
              <w:jc w:val="center"/>
              <w:rPr>
                <w:rFonts w:ascii="宋体" w:hAnsi="宋体"/>
                <w:sz w:val="24"/>
              </w:rPr>
            </w:pPr>
            <w:r>
              <w:rPr>
                <w:rFonts w:ascii="宋体" w:hAnsi="宋体"/>
                <w:sz w:val="24"/>
              </w:rPr>
              <w:t>占</w:t>
            </w:r>
            <w:r>
              <w:rPr>
                <w:rFonts w:ascii="宋体" w:hAnsi="宋体" w:hint="eastAsia"/>
                <w:sz w:val="24"/>
              </w:rPr>
              <w:t>当期××</w:t>
            </w:r>
            <w:r>
              <w:rPr>
                <w:rFonts w:ascii="宋体" w:hAnsi="宋体"/>
                <w:sz w:val="24"/>
              </w:rPr>
              <w:t>成交</w:t>
            </w:r>
            <w:r>
              <w:rPr>
                <w:rFonts w:ascii="宋体" w:hAnsi="宋体" w:hint="eastAsia"/>
                <w:sz w:val="24"/>
              </w:rPr>
              <w:t>总额</w:t>
            </w:r>
            <w:r>
              <w:rPr>
                <w:rFonts w:ascii="宋体" w:hAnsi="宋体"/>
                <w:sz w:val="24"/>
              </w:rPr>
              <w:t>的比例</w:t>
            </w:r>
          </w:p>
        </w:tc>
      </w:tr>
      <w:tr w:rsidR="00000000" w14:paraId="0455D455" w14:textId="77777777">
        <w:trPr>
          <w:cantSplit/>
          <w:trHeight w:val="378"/>
          <w:jc w:val="center"/>
        </w:trPr>
        <w:tc>
          <w:tcPr>
            <w:tcW w:w="1140" w:type="dxa"/>
            <w:vAlign w:val="center"/>
          </w:tcPr>
          <w:p w14:paraId="421A7DE4" w14:textId="77777777" w:rsidR="00000000" w:rsidRDefault="007478C2">
            <w:pPr>
              <w:jc w:val="center"/>
              <w:rPr>
                <w:rFonts w:ascii="宋体" w:hAnsi="宋体"/>
                <w:sz w:val="24"/>
              </w:rPr>
            </w:pPr>
            <w:r>
              <w:rPr>
                <w:rFonts w:ascii="宋体" w:hAnsi="宋体" w:hint="eastAsia"/>
                <w:sz w:val="24"/>
              </w:rPr>
              <w:t>……</w:t>
            </w:r>
          </w:p>
          <w:p w14:paraId="0D5C7829"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1973</w:t>
            </w:r>
            <w:r>
              <w:rPr>
                <w:rFonts w:ascii="宋体" w:hAnsi="宋体" w:hint="eastAsia"/>
                <w:kern w:val="0"/>
                <w:sz w:val="18"/>
              </w:rPr>
              <w:t>）</w:t>
            </w:r>
          </w:p>
        </w:tc>
        <w:tc>
          <w:tcPr>
            <w:tcW w:w="3675" w:type="dxa"/>
            <w:vAlign w:val="center"/>
          </w:tcPr>
          <w:p w14:paraId="2F7A78B0"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1982</w:t>
            </w:r>
            <w:r>
              <w:rPr>
                <w:rFonts w:ascii="宋体" w:hAnsi="宋体" w:hint="eastAsia"/>
                <w:kern w:val="0"/>
                <w:sz w:val="18"/>
              </w:rPr>
              <w:t>）（</w:t>
            </w:r>
            <w:r>
              <w:rPr>
                <w:rFonts w:ascii="宋体" w:hAnsi="宋体" w:hint="eastAsia"/>
                <w:kern w:val="0"/>
                <w:sz w:val="18"/>
              </w:rPr>
              <w:t>1989</w:t>
            </w:r>
            <w:r>
              <w:rPr>
                <w:rFonts w:ascii="宋体" w:hAnsi="宋体" w:hint="eastAsia"/>
                <w:kern w:val="0"/>
                <w:sz w:val="18"/>
              </w:rPr>
              <w:t>）（</w:t>
            </w:r>
            <w:r>
              <w:rPr>
                <w:rFonts w:ascii="宋体" w:hAnsi="宋体" w:hint="eastAsia"/>
                <w:kern w:val="0"/>
                <w:sz w:val="18"/>
              </w:rPr>
              <w:t>1996</w:t>
            </w:r>
            <w:r>
              <w:rPr>
                <w:rFonts w:ascii="宋体" w:hAnsi="宋体" w:hint="eastAsia"/>
                <w:kern w:val="0"/>
                <w:sz w:val="18"/>
              </w:rPr>
              <w:t>）（</w:t>
            </w:r>
            <w:r>
              <w:rPr>
                <w:rFonts w:ascii="宋体" w:hAnsi="宋体" w:hint="eastAsia"/>
                <w:kern w:val="0"/>
                <w:sz w:val="18"/>
              </w:rPr>
              <w:t>2003</w:t>
            </w:r>
            <w:r>
              <w:rPr>
                <w:rFonts w:ascii="宋体" w:hAnsi="宋体" w:hint="eastAsia"/>
                <w:kern w:val="0"/>
                <w:sz w:val="18"/>
              </w:rPr>
              <w:t>）（</w:t>
            </w:r>
            <w:r>
              <w:rPr>
                <w:rFonts w:ascii="宋体" w:hAnsi="宋体" w:hint="eastAsia"/>
                <w:kern w:val="0"/>
                <w:sz w:val="18"/>
              </w:rPr>
              <w:t>2321</w:t>
            </w:r>
            <w:r>
              <w:rPr>
                <w:rFonts w:ascii="宋体" w:hAnsi="宋体" w:hint="eastAsia"/>
                <w:kern w:val="0"/>
                <w:sz w:val="18"/>
              </w:rPr>
              <w:t>）</w:t>
            </w:r>
          </w:p>
        </w:tc>
        <w:tc>
          <w:tcPr>
            <w:tcW w:w="4010" w:type="dxa"/>
            <w:vAlign w:val="center"/>
          </w:tcPr>
          <w:p w14:paraId="0874CFD5" w14:textId="77777777" w:rsidR="00000000" w:rsidRDefault="007478C2">
            <w:pPr>
              <w:jc w:val="center"/>
              <w:rPr>
                <w:rFonts w:ascii="宋体" w:hAnsi="宋体"/>
                <w:sz w:val="24"/>
              </w:rPr>
            </w:pPr>
            <w:r>
              <w:rPr>
                <w:rFonts w:ascii="宋体" w:hAnsi="宋体" w:hint="eastAsia"/>
                <w:kern w:val="0"/>
                <w:sz w:val="18"/>
              </w:rPr>
              <w:t>（</w:t>
            </w:r>
            <w:r>
              <w:rPr>
                <w:rFonts w:ascii="宋体" w:hAnsi="宋体" w:hint="eastAsia"/>
                <w:kern w:val="0"/>
                <w:sz w:val="18"/>
              </w:rPr>
              <w:t>1983</w:t>
            </w:r>
            <w:r>
              <w:rPr>
                <w:rFonts w:ascii="宋体" w:hAnsi="宋体" w:hint="eastAsia"/>
                <w:kern w:val="0"/>
                <w:sz w:val="18"/>
              </w:rPr>
              <w:t>）（</w:t>
            </w:r>
            <w:r>
              <w:rPr>
                <w:rFonts w:ascii="宋体" w:hAnsi="宋体" w:hint="eastAsia"/>
                <w:kern w:val="0"/>
                <w:sz w:val="18"/>
              </w:rPr>
              <w:t>1990</w:t>
            </w:r>
            <w:r>
              <w:rPr>
                <w:rFonts w:ascii="宋体" w:hAnsi="宋体" w:hint="eastAsia"/>
                <w:kern w:val="0"/>
                <w:sz w:val="18"/>
              </w:rPr>
              <w:t>）（</w:t>
            </w:r>
            <w:r>
              <w:rPr>
                <w:rFonts w:ascii="宋体" w:hAnsi="宋体" w:hint="eastAsia"/>
                <w:kern w:val="0"/>
                <w:sz w:val="18"/>
              </w:rPr>
              <w:t>1997</w:t>
            </w:r>
            <w:r>
              <w:rPr>
                <w:rFonts w:ascii="宋体" w:hAnsi="宋体" w:hint="eastAsia"/>
                <w:kern w:val="0"/>
                <w:sz w:val="18"/>
              </w:rPr>
              <w:t>）（</w:t>
            </w:r>
            <w:r>
              <w:rPr>
                <w:rFonts w:ascii="宋体" w:hAnsi="宋体" w:hint="eastAsia"/>
                <w:kern w:val="0"/>
                <w:sz w:val="18"/>
              </w:rPr>
              <w:t>2004</w:t>
            </w:r>
            <w:r>
              <w:rPr>
                <w:rFonts w:ascii="宋体" w:hAnsi="宋体" w:hint="eastAsia"/>
                <w:kern w:val="0"/>
                <w:sz w:val="18"/>
              </w:rPr>
              <w:t>）（</w:t>
            </w:r>
            <w:r>
              <w:rPr>
                <w:rFonts w:ascii="宋体" w:hAnsi="宋体" w:hint="eastAsia"/>
                <w:kern w:val="0"/>
                <w:sz w:val="18"/>
              </w:rPr>
              <w:t>2322</w:t>
            </w:r>
            <w:r>
              <w:rPr>
                <w:rFonts w:ascii="宋体" w:hAnsi="宋体" w:hint="eastAsia"/>
                <w:kern w:val="0"/>
                <w:sz w:val="18"/>
              </w:rPr>
              <w:t>）</w:t>
            </w:r>
          </w:p>
        </w:tc>
      </w:tr>
    </w:tbl>
    <w:p w14:paraId="6BBF6BF6" w14:textId="77777777" w:rsidR="00000000" w:rsidRDefault="007478C2">
      <w:pPr>
        <w:rPr>
          <w:rFonts w:ascii="宋体" w:hAnsi="宋体"/>
          <w:sz w:val="18"/>
        </w:rPr>
      </w:pPr>
      <w:r>
        <w:rPr>
          <w:rFonts w:ascii="宋体" w:hAnsi="宋体" w:hint="eastAsia"/>
          <w:sz w:val="24"/>
        </w:rPr>
        <w:t>注：</w:t>
      </w:r>
      <w:r>
        <w:rPr>
          <w:rFonts w:ascii="宋体" w:hAnsi="宋体" w:hint="eastAsia"/>
          <w:sz w:val="18"/>
        </w:rPr>
        <w:t>（</w:t>
      </w:r>
      <w:r>
        <w:rPr>
          <w:rFonts w:ascii="宋体" w:hAnsi="宋体" w:hint="eastAsia"/>
          <w:sz w:val="18"/>
        </w:rPr>
        <w:t>2605</w:t>
      </w:r>
      <w:r>
        <w:rPr>
          <w:rFonts w:ascii="宋体" w:hAnsi="宋体" w:hint="eastAsia"/>
          <w:sz w:val="18"/>
        </w:rPr>
        <w:t>）</w:t>
      </w:r>
    </w:p>
    <w:p w14:paraId="299DA737" w14:textId="77777777" w:rsidR="00000000" w:rsidRDefault="007478C2">
      <w:pPr>
        <w:rPr>
          <w:rFonts w:ascii="宋体" w:hAnsi="宋体"/>
          <w:sz w:val="24"/>
        </w:rPr>
      </w:pPr>
    </w:p>
    <w:p w14:paraId="2024C3B9" w14:textId="77777777" w:rsidR="00000000" w:rsidRDefault="007478C2">
      <w:pPr>
        <w:pStyle w:val="Heading2"/>
        <w:rPr>
          <w:rFonts w:ascii="宋体" w:hAnsi="宋体"/>
        </w:rPr>
      </w:pPr>
      <w:bookmarkStart w:id="317" w:name="_Toc26021"/>
      <w:bookmarkStart w:id="318" w:name="_Toc8790"/>
      <w:bookmarkStart w:id="319" w:name="_Toc101344090"/>
      <w:r>
        <w:rPr>
          <w:rFonts w:ascii="宋体" w:hAnsi="宋体" w:hint="eastAsia"/>
        </w:rPr>
        <w:t xml:space="preserve">13.9 </w:t>
      </w:r>
      <w:r>
        <w:rPr>
          <w:rFonts w:ascii="宋体" w:hAnsi="宋体" w:hint="eastAsia"/>
        </w:rPr>
        <w:t>偏离度绝对值超过</w:t>
      </w:r>
      <w:r>
        <w:rPr>
          <w:rFonts w:ascii="宋体" w:hAnsi="宋体" w:hint="eastAsia"/>
        </w:rPr>
        <w:t>0.5%</w:t>
      </w:r>
      <w:r>
        <w:rPr>
          <w:rFonts w:ascii="宋体" w:hAnsi="宋体" w:hint="eastAsia"/>
        </w:rPr>
        <w:t>的情况</w:t>
      </w:r>
      <w:r>
        <w:rPr>
          <w:rFonts w:ascii="宋体" w:hAnsi="宋体"/>
          <w:vertAlign w:val="superscript"/>
        </w:rPr>
        <w:footnoteReference w:id="320"/>
      </w:r>
      <w:bookmarkEnd w:id="317"/>
      <w:bookmarkEnd w:id="318"/>
      <w:bookmarkEnd w:id="319"/>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3"/>
        <w:gridCol w:w="1260"/>
        <w:gridCol w:w="1080"/>
        <w:gridCol w:w="1260"/>
        <w:gridCol w:w="1260"/>
      </w:tblGrid>
      <w:tr w:rsidR="00000000" w14:paraId="01C7B0C3" w14:textId="77777777">
        <w:tc>
          <w:tcPr>
            <w:tcW w:w="4673" w:type="dxa"/>
            <w:vAlign w:val="center"/>
          </w:tcPr>
          <w:p w14:paraId="3D754269" w14:textId="77777777" w:rsidR="00000000" w:rsidRDefault="007478C2">
            <w:pPr>
              <w:autoSpaceDE w:val="0"/>
              <w:autoSpaceDN w:val="0"/>
              <w:adjustRightInd w:val="0"/>
              <w:spacing w:line="360" w:lineRule="auto"/>
              <w:jc w:val="center"/>
              <w:rPr>
                <w:rFonts w:ascii="宋体" w:hAnsi="宋体"/>
                <w:kern w:val="0"/>
                <w:sz w:val="24"/>
              </w:rPr>
            </w:pPr>
            <w:r>
              <w:rPr>
                <w:rFonts w:ascii="宋体" w:hAnsi="宋体" w:hint="eastAsia"/>
                <w:kern w:val="0"/>
                <w:sz w:val="24"/>
              </w:rPr>
              <w:t>项目</w:t>
            </w:r>
          </w:p>
        </w:tc>
        <w:tc>
          <w:tcPr>
            <w:tcW w:w="1260" w:type="dxa"/>
            <w:vAlign w:val="center"/>
          </w:tcPr>
          <w:p w14:paraId="56818472" w14:textId="77777777" w:rsidR="00000000" w:rsidRDefault="007478C2">
            <w:pPr>
              <w:autoSpaceDE w:val="0"/>
              <w:autoSpaceDN w:val="0"/>
              <w:adjustRightInd w:val="0"/>
              <w:spacing w:line="360" w:lineRule="auto"/>
              <w:jc w:val="center"/>
              <w:rPr>
                <w:rFonts w:ascii="宋体" w:hAnsi="宋体"/>
                <w:kern w:val="0"/>
                <w:sz w:val="24"/>
              </w:rPr>
            </w:pPr>
            <w:r>
              <w:rPr>
                <w:rFonts w:ascii="宋体" w:hAnsi="宋体" w:hint="eastAsia"/>
                <w:kern w:val="0"/>
                <w:sz w:val="24"/>
              </w:rPr>
              <w:t>发生日期</w:t>
            </w:r>
          </w:p>
        </w:tc>
        <w:tc>
          <w:tcPr>
            <w:tcW w:w="1080" w:type="dxa"/>
            <w:vAlign w:val="center"/>
          </w:tcPr>
          <w:p w14:paraId="41C2DC23" w14:textId="77777777" w:rsidR="00000000" w:rsidRDefault="007478C2">
            <w:pPr>
              <w:autoSpaceDE w:val="0"/>
              <w:autoSpaceDN w:val="0"/>
              <w:adjustRightInd w:val="0"/>
              <w:spacing w:line="360" w:lineRule="auto"/>
              <w:jc w:val="center"/>
              <w:rPr>
                <w:rFonts w:ascii="宋体" w:hAnsi="宋体"/>
                <w:kern w:val="0"/>
                <w:sz w:val="24"/>
              </w:rPr>
            </w:pPr>
            <w:r>
              <w:rPr>
                <w:rFonts w:ascii="宋体" w:hAnsi="宋体" w:hint="eastAsia"/>
                <w:kern w:val="0"/>
                <w:sz w:val="24"/>
              </w:rPr>
              <w:t>偏离度</w:t>
            </w:r>
          </w:p>
        </w:tc>
        <w:tc>
          <w:tcPr>
            <w:tcW w:w="1260" w:type="dxa"/>
            <w:vAlign w:val="center"/>
          </w:tcPr>
          <w:p w14:paraId="6B83F292" w14:textId="77777777" w:rsidR="00000000" w:rsidRDefault="007478C2">
            <w:pPr>
              <w:autoSpaceDE w:val="0"/>
              <w:autoSpaceDN w:val="0"/>
              <w:adjustRightInd w:val="0"/>
              <w:spacing w:line="360" w:lineRule="auto"/>
              <w:jc w:val="center"/>
              <w:rPr>
                <w:rFonts w:ascii="宋体" w:hAnsi="宋体"/>
                <w:kern w:val="0"/>
                <w:sz w:val="24"/>
              </w:rPr>
            </w:pPr>
            <w:r>
              <w:rPr>
                <w:rFonts w:ascii="宋体" w:hAnsi="宋体" w:hint="eastAsia"/>
                <w:kern w:val="0"/>
                <w:sz w:val="24"/>
              </w:rPr>
              <w:t>法定披露报刊</w:t>
            </w:r>
          </w:p>
        </w:tc>
        <w:tc>
          <w:tcPr>
            <w:tcW w:w="1260" w:type="dxa"/>
            <w:vAlign w:val="center"/>
          </w:tcPr>
          <w:p w14:paraId="3FFDAC4C" w14:textId="77777777" w:rsidR="00000000" w:rsidRDefault="007478C2">
            <w:pPr>
              <w:autoSpaceDE w:val="0"/>
              <w:autoSpaceDN w:val="0"/>
              <w:adjustRightInd w:val="0"/>
              <w:spacing w:line="360" w:lineRule="auto"/>
              <w:jc w:val="center"/>
              <w:rPr>
                <w:rFonts w:ascii="宋体" w:hAnsi="宋体"/>
                <w:kern w:val="0"/>
                <w:sz w:val="24"/>
              </w:rPr>
            </w:pPr>
            <w:r>
              <w:rPr>
                <w:rFonts w:ascii="宋体" w:hAnsi="宋体" w:hint="eastAsia"/>
                <w:kern w:val="0"/>
                <w:sz w:val="24"/>
              </w:rPr>
              <w:t>法定披露日期</w:t>
            </w:r>
          </w:p>
        </w:tc>
      </w:tr>
      <w:tr w:rsidR="00000000" w14:paraId="4ADDB0CF" w14:textId="77777777">
        <w:tc>
          <w:tcPr>
            <w:tcW w:w="4673" w:type="dxa"/>
          </w:tcPr>
          <w:p w14:paraId="64D4D173" w14:textId="77777777" w:rsidR="00000000" w:rsidRDefault="007478C2">
            <w:pPr>
              <w:autoSpaceDE w:val="0"/>
              <w:autoSpaceDN w:val="0"/>
              <w:adjustRightInd w:val="0"/>
              <w:spacing w:line="360" w:lineRule="auto"/>
              <w:jc w:val="left"/>
              <w:rPr>
                <w:rFonts w:ascii="宋体" w:hAnsi="宋体"/>
                <w:kern w:val="0"/>
                <w:sz w:val="24"/>
              </w:rPr>
            </w:pPr>
            <w:r>
              <w:rPr>
                <w:rFonts w:ascii="宋体" w:hAnsi="宋体" w:hint="eastAsia"/>
                <w:kern w:val="0"/>
                <w:sz w:val="24"/>
              </w:rPr>
              <w:t>报告期内偏离度绝对值在</w:t>
            </w:r>
            <w:r>
              <w:rPr>
                <w:rFonts w:ascii="宋体" w:hAnsi="宋体" w:hint="eastAsia"/>
                <w:kern w:val="0"/>
                <w:sz w:val="24"/>
              </w:rPr>
              <w:t>0.5%</w:t>
            </w:r>
            <w:r>
              <w:rPr>
                <w:rFonts w:ascii="宋体" w:hAnsi="宋体" w:hint="eastAsia"/>
                <w:kern w:val="0"/>
                <w:sz w:val="24"/>
              </w:rPr>
              <w:t>（含）以上</w:t>
            </w:r>
          </w:p>
        </w:tc>
        <w:tc>
          <w:tcPr>
            <w:tcW w:w="1260" w:type="dxa"/>
          </w:tcPr>
          <w:p w14:paraId="537413DA" w14:textId="77777777" w:rsidR="00000000" w:rsidRDefault="007478C2">
            <w:pPr>
              <w:autoSpaceDE w:val="0"/>
              <w:autoSpaceDN w:val="0"/>
              <w:adjustRightInd w:val="0"/>
              <w:spacing w:line="360" w:lineRule="auto"/>
              <w:jc w:val="left"/>
              <w:rPr>
                <w:rFonts w:ascii="宋体" w:hAnsi="宋体"/>
                <w:kern w:val="0"/>
                <w:sz w:val="24"/>
              </w:rPr>
            </w:pPr>
            <w:r>
              <w:rPr>
                <w:rFonts w:ascii="宋体" w:hAnsi="宋体" w:hint="eastAsia"/>
                <w:kern w:val="0"/>
                <w:sz w:val="18"/>
              </w:rPr>
              <w:t>（</w:t>
            </w:r>
            <w:r>
              <w:rPr>
                <w:rFonts w:ascii="宋体" w:hAnsi="宋体" w:hint="eastAsia"/>
                <w:kern w:val="0"/>
                <w:sz w:val="18"/>
              </w:rPr>
              <w:t>2265</w:t>
            </w:r>
            <w:r>
              <w:rPr>
                <w:rFonts w:ascii="宋体" w:hAnsi="宋体" w:hint="eastAsia"/>
                <w:kern w:val="0"/>
                <w:sz w:val="18"/>
              </w:rPr>
              <w:t>）</w:t>
            </w:r>
          </w:p>
        </w:tc>
        <w:tc>
          <w:tcPr>
            <w:tcW w:w="1080" w:type="dxa"/>
          </w:tcPr>
          <w:p w14:paraId="272A7255" w14:textId="77777777" w:rsidR="00000000" w:rsidRDefault="007478C2">
            <w:pPr>
              <w:autoSpaceDE w:val="0"/>
              <w:autoSpaceDN w:val="0"/>
              <w:adjustRightInd w:val="0"/>
              <w:spacing w:line="360" w:lineRule="auto"/>
              <w:jc w:val="left"/>
              <w:rPr>
                <w:rFonts w:ascii="宋体" w:hAnsi="宋体"/>
                <w:kern w:val="0"/>
                <w:sz w:val="24"/>
              </w:rPr>
            </w:pPr>
            <w:r>
              <w:rPr>
                <w:rFonts w:ascii="宋体" w:hAnsi="宋体" w:hint="eastAsia"/>
                <w:kern w:val="0"/>
                <w:sz w:val="18"/>
              </w:rPr>
              <w:t>（</w:t>
            </w:r>
            <w:r>
              <w:rPr>
                <w:rFonts w:ascii="宋体" w:hAnsi="宋体" w:hint="eastAsia"/>
                <w:kern w:val="0"/>
                <w:sz w:val="18"/>
              </w:rPr>
              <w:t>2266</w:t>
            </w:r>
            <w:r>
              <w:rPr>
                <w:rFonts w:ascii="宋体" w:hAnsi="宋体" w:hint="eastAsia"/>
                <w:kern w:val="0"/>
                <w:sz w:val="18"/>
              </w:rPr>
              <w:t>）</w:t>
            </w:r>
          </w:p>
        </w:tc>
        <w:tc>
          <w:tcPr>
            <w:tcW w:w="1260" w:type="dxa"/>
          </w:tcPr>
          <w:p w14:paraId="2270DC15" w14:textId="77777777" w:rsidR="00000000" w:rsidRDefault="007478C2">
            <w:pPr>
              <w:autoSpaceDE w:val="0"/>
              <w:autoSpaceDN w:val="0"/>
              <w:adjustRightInd w:val="0"/>
              <w:spacing w:line="360" w:lineRule="auto"/>
              <w:jc w:val="left"/>
              <w:rPr>
                <w:rFonts w:ascii="宋体" w:hAnsi="宋体"/>
                <w:kern w:val="0"/>
                <w:sz w:val="24"/>
              </w:rPr>
            </w:pPr>
            <w:r>
              <w:rPr>
                <w:rFonts w:ascii="宋体" w:hAnsi="宋体" w:hint="eastAsia"/>
                <w:kern w:val="0"/>
                <w:sz w:val="18"/>
              </w:rPr>
              <w:t>（</w:t>
            </w:r>
            <w:r>
              <w:rPr>
                <w:rFonts w:ascii="宋体" w:hAnsi="宋体" w:hint="eastAsia"/>
                <w:kern w:val="0"/>
                <w:sz w:val="18"/>
              </w:rPr>
              <w:t>2267</w:t>
            </w:r>
            <w:r>
              <w:rPr>
                <w:rFonts w:ascii="宋体" w:hAnsi="宋体" w:hint="eastAsia"/>
                <w:kern w:val="0"/>
                <w:sz w:val="18"/>
              </w:rPr>
              <w:t>）</w:t>
            </w:r>
          </w:p>
        </w:tc>
        <w:tc>
          <w:tcPr>
            <w:tcW w:w="1260" w:type="dxa"/>
          </w:tcPr>
          <w:p w14:paraId="5EB7C3C1" w14:textId="77777777" w:rsidR="00000000" w:rsidRDefault="007478C2">
            <w:pPr>
              <w:autoSpaceDE w:val="0"/>
              <w:autoSpaceDN w:val="0"/>
              <w:adjustRightInd w:val="0"/>
              <w:spacing w:line="360" w:lineRule="auto"/>
              <w:jc w:val="left"/>
              <w:rPr>
                <w:rFonts w:ascii="宋体" w:hAnsi="宋体"/>
                <w:kern w:val="0"/>
                <w:sz w:val="24"/>
              </w:rPr>
            </w:pPr>
            <w:r>
              <w:rPr>
                <w:rFonts w:ascii="宋体" w:hAnsi="宋体" w:hint="eastAsia"/>
                <w:kern w:val="0"/>
                <w:sz w:val="18"/>
              </w:rPr>
              <w:t>（</w:t>
            </w:r>
            <w:r>
              <w:rPr>
                <w:rFonts w:ascii="宋体" w:hAnsi="宋体" w:hint="eastAsia"/>
                <w:kern w:val="0"/>
                <w:sz w:val="18"/>
              </w:rPr>
              <w:t>2268</w:t>
            </w:r>
            <w:r>
              <w:rPr>
                <w:rFonts w:ascii="宋体" w:hAnsi="宋体" w:hint="eastAsia"/>
                <w:kern w:val="0"/>
                <w:sz w:val="18"/>
              </w:rPr>
              <w:t>）</w:t>
            </w:r>
          </w:p>
        </w:tc>
      </w:tr>
    </w:tbl>
    <w:p w14:paraId="35D4CC0B" w14:textId="77777777" w:rsidR="00000000" w:rsidRDefault="007478C2">
      <w:pPr>
        <w:rPr>
          <w:rFonts w:ascii="宋体" w:hAnsi="宋体"/>
          <w:sz w:val="18"/>
        </w:rPr>
      </w:pPr>
      <w:r>
        <w:rPr>
          <w:rFonts w:ascii="宋体" w:hAnsi="宋体" w:hint="eastAsia"/>
          <w:sz w:val="24"/>
        </w:rPr>
        <w:t>注：</w:t>
      </w:r>
      <w:r>
        <w:rPr>
          <w:rFonts w:ascii="宋体" w:hAnsi="宋体" w:hint="eastAsia"/>
          <w:sz w:val="18"/>
        </w:rPr>
        <w:t>（</w:t>
      </w:r>
      <w:r>
        <w:rPr>
          <w:rFonts w:ascii="宋体" w:hAnsi="宋体" w:hint="eastAsia"/>
          <w:sz w:val="18"/>
        </w:rPr>
        <w:t>2269</w:t>
      </w:r>
      <w:r>
        <w:rPr>
          <w:rFonts w:ascii="宋体" w:hAnsi="宋体" w:hint="eastAsia"/>
          <w:sz w:val="18"/>
        </w:rPr>
        <w:t>）</w:t>
      </w:r>
    </w:p>
    <w:p w14:paraId="3FA4897A" w14:textId="77777777" w:rsidR="00000000" w:rsidRDefault="007478C2">
      <w:pPr>
        <w:rPr>
          <w:rFonts w:ascii="宋体" w:hAnsi="宋体"/>
          <w:sz w:val="24"/>
        </w:rPr>
      </w:pPr>
    </w:p>
    <w:p w14:paraId="263AF21A" w14:textId="77777777" w:rsidR="00000000" w:rsidRDefault="007478C2">
      <w:pPr>
        <w:pStyle w:val="Heading2"/>
        <w:rPr>
          <w:rFonts w:ascii="宋体" w:hAnsi="宋体"/>
        </w:rPr>
      </w:pPr>
      <w:bookmarkStart w:id="320" w:name="_Toc9572"/>
      <w:bookmarkStart w:id="321" w:name="_Toc101344091"/>
      <w:bookmarkStart w:id="322" w:name="_Toc17698"/>
      <w:r>
        <w:rPr>
          <w:rFonts w:ascii="宋体" w:hAnsi="宋体" w:hint="eastAsia"/>
        </w:rPr>
        <w:t xml:space="preserve">13.10 </w:t>
      </w:r>
      <w:r>
        <w:rPr>
          <w:rFonts w:ascii="宋体" w:hAnsi="宋体" w:hint="eastAsia"/>
        </w:rPr>
        <w:t>其他重大事件</w:t>
      </w:r>
      <w:r>
        <w:rPr>
          <w:rFonts w:ascii="宋体" w:hAnsi="宋体"/>
          <w:vertAlign w:val="superscript"/>
        </w:rPr>
        <w:footnoteReference w:id="321"/>
      </w:r>
      <w:bookmarkEnd w:id="320"/>
      <w:bookmarkEnd w:id="321"/>
      <w:bookmarkEnd w:id="322"/>
    </w:p>
    <w:tbl>
      <w:tblPr>
        <w:tblW w:w="0" w:type="auto"/>
        <w:jc w:val="center"/>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16"/>
        <w:gridCol w:w="3771"/>
        <w:gridCol w:w="2326"/>
        <w:gridCol w:w="1692"/>
      </w:tblGrid>
      <w:tr w:rsidR="00000000" w14:paraId="54DBFA1E" w14:textId="77777777">
        <w:trPr>
          <w:trHeight w:val="285"/>
          <w:jc w:val="center"/>
        </w:trPr>
        <w:tc>
          <w:tcPr>
            <w:tcW w:w="1116" w:type="dxa"/>
            <w:tcBorders>
              <w:top w:val="single" w:sz="6" w:space="0" w:color="000000"/>
              <w:left w:val="single" w:sz="4" w:space="0" w:color="000000"/>
              <w:bottom w:val="single" w:sz="4" w:space="0" w:color="000000"/>
              <w:right w:val="single" w:sz="4" w:space="0" w:color="auto"/>
            </w:tcBorders>
            <w:vAlign w:val="center"/>
          </w:tcPr>
          <w:p w14:paraId="3E668EAF" w14:textId="77777777" w:rsidR="00000000" w:rsidRDefault="007478C2">
            <w:pPr>
              <w:spacing w:line="360" w:lineRule="auto"/>
              <w:jc w:val="center"/>
              <w:rPr>
                <w:rFonts w:ascii="宋体" w:hAnsi="宋体"/>
                <w:sz w:val="24"/>
              </w:rPr>
            </w:pPr>
            <w:r>
              <w:rPr>
                <w:rFonts w:ascii="宋体" w:hAnsi="宋体" w:hint="eastAsia"/>
                <w:sz w:val="24"/>
              </w:rPr>
              <w:t>序号</w:t>
            </w:r>
          </w:p>
        </w:tc>
        <w:tc>
          <w:tcPr>
            <w:tcW w:w="3771" w:type="dxa"/>
            <w:tcBorders>
              <w:top w:val="single" w:sz="6" w:space="0" w:color="000000"/>
              <w:left w:val="single" w:sz="4" w:space="0" w:color="auto"/>
              <w:bottom w:val="single" w:sz="4" w:space="0" w:color="000000"/>
              <w:right w:val="single" w:sz="6" w:space="0" w:color="000000"/>
            </w:tcBorders>
            <w:vAlign w:val="center"/>
          </w:tcPr>
          <w:p w14:paraId="7F7CB519" w14:textId="77777777" w:rsidR="00000000" w:rsidRDefault="007478C2">
            <w:pPr>
              <w:spacing w:line="360" w:lineRule="auto"/>
              <w:jc w:val="center"/>
              <w:rPr>
                <w:rFonts w:ascii="宋体" w:hAnsi="宋体"/>
                <w:sz w:val="24"/>
              </w:rPr>
            </w:pPr>
            <w:r>
              <w:rPr>
                <w:rFonts w:ascii="宋体" w:hAnsi="宋体" w:hint="eastAsia"/>
                <w:sz w:val="24"/>
              </w:rPr>
              <w:t>公告事项</w:t>
            </w:r>
          </w:p>
        </w:tc>
        <w:tc>
          <w:tcPr>
            <w:tcW w:w="2326" w:type="dxa"/>
            <w:tcBorders>
              <w:top w:val="single" w:sz="6" w:space="0" w:color="000000"/>
              <w:left w:val="single" w:sz="6" w:space="0" w:color="000000"/>
              <w:bottom w:val="single" w:sz="4" w:space="0" w:color="000000"/>
              <w:right w:val="single" w:sz="6" w:space="0" w:color="000000"/>
            </w:tcBorders>
            <w:vAlign w:val="center"/>
          </w:tcPr>
          <w:p w14:paraId="6E3C8501" w14:textId="77777777" w:rsidR="00000000" w:rsidRDefault="007478C2">
            <w:pPr>
              <w:spacing w:line="360" w:lineRule="auto"/>
              <w:jc w:val="center"/>
              <w:rPr>
                <w:rFonts w:ascii="宋体" w:hAnsi="宋体"/>
                <w:sz w:val="24"/>
              </w:rPr>
            </w:pPr>
            <w:r>
              <w:rPr>
                <w:rFonts w:ascii="宋体" w:hAnsi="宋体" w:hint="eastAsia"/>
                <w:sz w:val="24"/>
              </w:rPr>
              <w:t>法定披露方式</w:t>
            </w:r>
          </w:p>
        </w:tc>
        <w:tc>
          <w:tcPr>
            <w:tcW w:w="1692" w:type="dxa"/>
            <w:tcBorders>
              <w:top w:val="single" w:sz="6" w:space="0" w:color="000000"/>
              <w:left w:val="single" w:sz="6" w:space="0" w:color="000000"/>
              <w:bottom w:val="single" w:sz="4" w:space="0" w:color="000000"/>
              <w:right w:val="single" w:sz="6" w:space="0" w:color="000000"/>
            </w:tcBorders>
            <w:vAlign w:val="center"/>
          </w:tcPr>
          <w:p w14:paraId="22C75A32" w14:textId="77777777" w:rsidR="00000000" w:rsidRDefault="007478C2">
            <w:pPr>
              <w:spacing w:line="360" w:lineRule="auto"/>
              <w:jc w:val="center"/>
              <w:rPr>
                <w:rFonts w:ascii="宋体" w:hAnsi="宋体"/>
                <w:sz w:val="24"/>
              </w:rPr>
            </w:pPr>
            <w:r>
              <w:rPr>
                <w:rFonts w:ascii="宋体" w:hAnsi="宋体" w:hint="eastAsia"/>
                <w:sz w:val="24"/>
              </w:rPr>
              <w:t>法定披露日期</w:t>
            </w:r>
          </w:p>
        </w:tc>
      </w:tr>
      <w:tr w:rsidR="00000000" w14:paraId="1D688BD8" w14:textId="77777777">
        <w:trPr>
          <w:trHeight w:val="285"/>
          <w:jc w:val="center"/>
        </w:trPr>
        <w:tc>
          <w:tcPr>
            <w:tcW w:w="1116" w:type="dxa"/>
            <w:tcBorders>
              <w:top w:val="single" w:sz="6" w:space="0" w:color="000000"/>
              <w:left w:val="single" w:sz="4" w:space="0" w:color="000000"/>
              <w:bottom w:val="single" w:sz="4" w:space="0" w:color="000000"/>
              <w:right w:val="single" w:sz="4" w:space="0" w:color="auto"/>
            </w:tcBorders>
            <w:vAlign w:val="center"/>
          </w:tcPr>
          <w:p w14:paraId="16173575" w14:textId="77777777" w:rsidR="00000000" w:rsidRDefault="007478C2">
            <w:pPr>
              <w:spacing w:line="360" w:lineRule="auto"/>
              <w:jc w:val="center"/>
              <w:rPr>
                <w:rFonts w:ascii="宋体" w:hAnsi="宋体"/>
                <w:sz w:val="24"/>
              </w:rPr>
            </w:pPr>
            <w:r>
              <w:rPr>
                <w:rFonts w:ascii="宋体" w:hAnsi="宋体" w:hint="eastAsia"/>
                <w:kern w:val="0"/>
                <w:sz w:val="18"/>
              </w:rPr>
              <w:t>（</w:t>
            </w:r>
            <w:r>
              <w:rPr>
                <w:rFonts w:ascii="宋体" w:hAnsi="宋体" w:hint="eastAsia"/>
                <w:kern w:val="0"/>
                <w:sz w:val="18"/>
              </w:rPr>
              <w:t>2009</w:t>
            </w:r>
            <w:r>
              <w:rPr>
                <w:rFonts w:ascii="宋体" w:hAnsi="宋体" w:hint="eastAsia"/>
                <w:kern w:val="0"/>
                <w:sz w:val="18"/>
              </w:rPr>
              <w:t>）</w:t>
            </w:r>
          </w:p>
        </w:tc>
        <w:tc>
          <w:tcPr>
            <w:tcW w:w="3771" w:type="dxa"/>
            <w:tcBorders>
              <w:top w:val="single" w:sz="6" w:space="0" w:color="000000"/>
              <w:left w:val="single" w:sz="4" w:space="0" w:color="auto"/>
              <w:bottom w:val="single" w:sz="4" w:space="0" w:color="000000"/>
              <w:right w:val="single" w:sz="6" w:space="0" w:color="000000"/>
            </w:tcBorders>
            <w:vAlign w:val="center"/>
          </w:tcPr>
          <w:p w14:paraId="136A73D7" w14:textId="77777777" w:rsidR="00000000" w:rsidRDefault="007478C2">
            <w:pPr>
              <w:spacing w:line="360" w:lineRule="auto"/>
              <w:rPr>
                <w:rFonts w:ascii="宋体" w:hAnsi="宋体"/>
                <w:sz w:val="24"/>
              </w:rPr>
            </w:pPr>
            <w:r>
              <w:rPr>
                <w:rFonts w:ascii="宋体" w:hAnsi="宋体" w:hint="eastAsia"/>
                <w:kern w:val="0"/>
                <w:sz w:val="18"/>
              </w:rPr>
              <w:t>（</w:t>
            </w:r>
            <w:r>
              <w:rPr>
                <w:rFonts w:ascii="宋体" w:hAnsi="宋体" w:hint="eastAsia"/>
                <w:kern w:val="0"/>
                <w:sz w:val="18"/>
              </w:rPr>
              <w:t>2010</w:t>
            </w:r>
            <w:r>
              <w:rPr>
                <w:rFonts w:ascii="宋体" w:hAnsi="宋体" w:hint="eastAsia"/>
                <w:kern w:val="0"/>
                <w:sz w:val="18"/>
              </w:rPr>
              <w:t>）</w:t>
            </w:r>
          </w:p>
        </w:tc>
        <w:tc>
          <w:tcPr>
            <w:tcW w:w="2326" w:type="dxa"/>
            <w:tcBorders>
              <w:top w:val="single" w:sz="6" w:space="0" w:color="000000"/>
              <w:left w:val="single" w:sz="6" w:space="0" w:color="000000"/>
              <w:bottom w:val="single" w:sz="4" w:space="0" w:color="000000"/>
              <w:right w:val="single" w:sz="6" w:space="0" w:color="000000"/>
            </w:tcBorders>
          </w:tcPr>
          <w:p w14:paraId="75EACAA1" w14:textId="77777777" w:rsidR="00000000" w:rsidRDefault="007478C2">
            <w:pPr>
              <w:spacing w:line="360" w:lineRule="auto"/>
              <w:jc w:val="right"/>
              <w:rPr>
                <w:rFonts w:ascii="宋体" w:hAnsi="宋体"/>
                <w:sz w:val="24"/>
              </w:rPr>
            </w:pPr>
            <w:r>
              <w:rPr>
                <w:rFonts w:ascii="宋体" w:hAnsi="宋体" w:hint="eastAsia"/>
                <w:kern w:val="0"/>
                <w:sz w:val="18"/>
              </w:rPr>
              <w:t>（</w:t>
            </w:r>
            <w:r>
              <w:rPr>
                <w:rFonts w:ascii="宋体" w:hAnsi="宋体" w:hint="eastAsia"/>
                <w:kern w:val="0"/>
                <w:sz w:val="18"/>
              </w:rPr>
              <w:t>2011</w:t>
            </w:r>
            <w:r>
              <w:rPr>
                <w:rFonts w:ascii="宋体" w:hAnsi="宋体" w:hint="eastAsia"/>
                <w:kern w:val="0"/>
                <w:sz w:val="18"/>
              </w:rPr>
              <w:t>）</w:t>
            </w:r>
          </w:p>
        </w:tc>
        <w:tc>
          <w:tcPr>
            <w:tcW w:w="1692" w:type="dxa"/>
            <w:tcBorders>
              <w:top w:val="single" w:sz="6" w:space="0" w:color="000000"/>
              <w:left w:val="single" w:sz="6" w:space="0" w:color="000000"/>
              <w:bottom w:val="single" w:sz="4" w:space="0" w:color="000000"/>
              <w:right w:val="single" w:sz="6" w:space="0" w:color="000000"/>
            </w:tcBorders>
            <w:vAlign w:val="bottom"/>
          </w:tcPr>
          <w:p w14:paraId="4B6C8649" w14:textId="77777777" w:rsidR="00000000" w:rsidRDefault="007478C2">
            <w:pPr>
              <w:spacing w:line="360" w:lineRule="auto"/>
              <w:jc w:val="right"/>
              <w:rPr>
                <w:rFonts w:ascii="宋体" w:hAnsi="宋体"/>
                <w:sz w:val="24"/>
              </w:rPr>
            </w:pPr>
            <w:r>
              <w:rPr>
                <w:rFonts w:ascii="宋体" w:hAnsi="宋体" w:hint="eastAsia"/>
                <w:kern w:val="0"/>
                <w:sz w:val="18"/>
              </w:rPr>
              <w:t>（</w:t>
            </w:r>
            <w:r>
              <w:rPr>
                <w:rFonts w:ascii="宋体" w:hAnsi="宋体" w:hint="eastAsia"/>
                <w:kern w:val="0"/>
                <w:sz w:val="18"/>
              </w:rPr>
              <w:t>2012</w:t>
            </w:r>
            <w:r>
              <w:rPr>
                <w:rFonts w:ascii="宋体" w:hAnsi="宋体" w:hint="eastAsia"/>
                <w:kern w:val="0"/>
                <w:sz w:val="18"/>
              </w:rPr>
              <w:t>）</w:t>
            </w:r>
          </w:p>
        </w:tc>
      </w:tr>
    </w:tbl>
    <w:p w14:paraId="4EC99178" w14:textId="77777777" w:rsidR="00000000" w:rsidRDefault="007478C2">
      <w:pPr>
        <w:rPr>
          <w:rFonts w:ascii="宋体" w:hAnsi="宋体"/>
          <w:sz w:val="18"/>
        </w:rPr>
      </w:pPr>
      <w:r>
        <w:rPr>
          <w:rFonts w:ascii="宋体" w:hAnsi="宋体" w:hint="eastAsia"/>
          <w:sz w:val="24"/>
        </w:rPr>
        <w:t>注：</w:t>
      </w:r>
      <w:r>
        <w:rPr>
          <w:rFonts w:ascii="宋体" w:hAnsi="宋体" w:hint="eastAsia"/>
          <w:sz w:val="18"/>
        </w:rPr>
        <w:t>（</w:t>
      </w:r>
      <w:r>
        <w:rPr>
          <w:rFonts w:ascii="宋体" w:hAnsi="宋体" w:hint="eastAsia"/>
          <w:sz w:val="18"/>
        </w:rPr>
        <w:t>2013</w:t>
      </w:r>
      <w:r>
        <w:rPr>
          <w:rFonts w:ascii="宋体" w:hAnsi="宋体" w:hint="eastAsia"/>
          <w:sz w:val="18"/>
        </w:rPr>
        <w:t>）</w:t>
      </w:r>
    </w:p>
    <w:p w14:paraId="25DE84AF" w14:textId="77777777" w:rsidR="00000000" w:rsidRDefault="007478C2">
      <w:pPr>
        <w:rPr>
          <w:rFonts w:ascii="宋体" w:hAnsi="宋体"/>
          <w:sz w:val="24"/>
        </w:rPr>
      </w:pPr>
    </w:p>
    <w:p w14:paraId="6494EA1D" w14:textId="77777777" w:rsidR="00000000" w:rsidRDefault="007478C2">
      <w:pPr>
        <w:pStyle w:val="Heading1"/>
        <w:jc w:val="center"/>
        <w:rPr>
          <w:rFonts w:ascii="宋体" w:hAnsi="宋体"/>
          <w:sz w:val="24"/>
        </w:rPr>
      </w:pPr>
      <w:bookmarkStart w:id="323" w:name="_Toc2478"/>
      <w:bookmarkStart w:id="324" w:name="_Toc101344092"/>
      <w:bookmarkStart w:id="325" w:name="_Toc4220"/>
      <w:r>
        <w:rPr>
          <w:rFonts w:ascii="宋体" w:hAnsi="宋体" w:hint="eastAsia"/>
          <w:sz w:val="24"/>
        </w:rPr>
        <w:t>§</w:t>
      </w:r>
      <w:r>
        <w:rPr>
          <w:rFonts w:ascii="宋体" w:hAnsi="宋体" w:hint="eastAsia"/>
          <w:sz w:val="24"/>
        </w:rPr>
        <w:t xml:space="preserve">14  </w:t>
      </w:r>
      <w:r>
        <w:rPr>
          <w:rFonts w:ascii="宋体" w:hAnsi="宋体" w:hint="eastAsia"/>
          <w:sz w:val="24"/>
        </w:rPr>
        <w:t>影响投资者决策的其他重要信息</w:t>
      </w:r>
      <w:r>
        <w:rPr>
          <w:rStyle w:val="FootnoteReference"/>
          <w:rFonts w:ascii="宋体" w:hAnsi="宋体"/>
          <w:sz w:val="24"/>
        </w:rPr>
        <w:footnoteReference w:id="322"/>
      </w:r>
      <w:bookmarkEnd w:id="323"/>
      <w:bookmarkEnd w:id="324"/>
      <w:bookmarkEnd w:id="325"/>
    </w:p>
    <w:p w14:paraId="3FE651BF" w14:textId="77777777" w:rsidR="00000000" w:rsidRDefault="007478C2">
      <w:pPr>
        <w:pStyle w:val="Heading2"/>
        <w:rPr>
          <w:rFonts w:ascii="宋体" w:hAnsi="宋体"/>
          <w:b w:val="0"/>
          <w:kern w:val="0"/>
        </w:rPr>
      </w:pPr>
      <w:bookmarkStart w:id="326" w:name="_Toc101344093"/>
      <w:bookmarkStart w:id="327" w:name="_Toc32418"/>
      <w:bookmarkStart w:id="328" w:name="_Toc3826"/>
      <w:r>
        <w:rPr>
          <w:rFonts w:ascii="宋体" w:hAnsi="宋体" w:hint="eastAsia"/>
          <w:kern w:val="0"/>
        </w:rPr>
        <w:t>14.1</w:t>
      </w:r>
      <w:r>
        <w:rPr>
          <w:rFonts w:ascii="宋体" w:hAnsi="宋体" w:hint="eastAsia"/>
          <w:kern w:val="0"/>
        </w:rPr>
        <w:t>报告期内单一</w:t>
      </w:r>
      <w:r>
        <w:rPr>
          <w:rFonts w:ascii="宋体" w:hAnsi="宋体" w:hint="eastAsia"/>
        </w:rPr>
        <w:t>投资者</w:t>
      </w:r>
      <w:r>
        <w:rPr>
          <w:rFonts w:ascii="宋体" w:hAnsi="宋体" w:hint="eastAsia"/>
          <w:kern w:val="0"/>
        </w:rPr>
        <w:t>持有基金份额比例达到或超过</w:t>
      </w:r>
      <w:r>
        <w:rPr>
          <w:rFonts w:ascii="宋体" w:hAnsi="宋体" w:hint="eastAsia"/>
          <w:kern w:val="0"/>
        </w:rPr>
        <w:t>20%</w:t>
      </w:r>
      <w:r>
        <w:rPr>
          <w:rFonts w:ascii="宋体" w:hAnsi="宋体" w:hint="eastAsia"/>
          <w:kern w:val="0"/>
        </w:rPr>
        <w:t>的情况</w:t>
      </w:r>
      <w:r>
        <w:rPr>
          <w:rStyle w:val="FootnoteReference"/>
          <w:rFonts w:ascii="宋体" w:hAnsi="宋体"/>
          <w:kern w:val="0"/>
        </w:rPr>
        <w:footnoteReference w:id="323"/>
      </w:r>
      <w:bookmarkEnd w:id="326"/>
      <w:bookmarkEnd w:id="327"/>
      <w:bookmarkEnd w:id="328"/>
    </w:p>
    <w:tbl>
      <w:tblPr>
        <w:tblW w:w="0" w:type="auto"/>
        <w:tblInd w:w="-222" w:type="dxa"/>
        <w:tblLayout w:type="fixed"/>
        <w:tblLook w:val="0000" w:firstRow="0" w:lastRow="0" w:firstColumn="0" w:lastColumn="0" w:noHBand="0" w:noVBand="0"/>
      </w:tblPr>
      <w:tblGrid>
        <w:gridCol w:w="1005"/>
        <w:gridCol w:w="902"/>
        <w:gridCol w:w="1869"/>
        <w:gridCol w:w="946"/>
        <w:gridCol w:w="958"/>
        <w:gridCol w:w="945"/>
        <w:gridCol w:w="1454"/>
        <w:gridCol w:w="1145"/>
      </w:tblGrid>
      <w:tr w:rsidR="00000000" w14:paraId="4CA190B9" w14:textId="77777777">
        <w:trPr>
          <w:trHeight w:val="556"/>
        </w:trPr>
        <w:tc>
          <w:tcPr>
            <w:tcW w:w="1005" w:type="dxa"/>
            <w:vMerge w:val="restart"/>
            <w:tcBorders>
              <w:top w:val="single" w:sz="4" w:space="0" w:color="auto"/>
              <w:left w:val="single" w:sz="4" w:space="0" w:color="auto"/>
              <w:bottom w:val="single" w:sz="4" w:space="0" w:color="auto"/>
              <w:right w:val="single" w:sz="4" w:space="0" w:color="auto"/>
            </w:tcBorders>
            <w:vAlign w:val="center"/>
          </w:tcPr>
          <w:p w14:paraId="01DAE5DB" w14:textId="77777777" w:rsidR="00000000" w:rsidRDefault="007478C2">
            <w:pPr>
              <w:widowControl/>
              <w:jc w:val="center"/>
              <w:rPr>
                <w:rFonts w:ascii="宋体" w:hAnsi="宋体"/>
                <w:kern w:val="0"/>
                <w:sz w:val="24"/>
                <w:szCs w:val="24"/>
              </w:rPr>
            </w:pPr>
            <w:r>
              <w:rPr>
                <w:rFonts w:ascii="宋体" w:hAnsi="宋体" w:hint="eastAsia"/>
                <w:kern w:val="0"/>
                <w:sz w:val="24"/>
                <w:szCs w:val="24"/>
              </w:rPr>
              <w:t>投资者类别</w:t>
            </w:r>
          </w:p>
        </w:tc>
        <w:tc>
          <w:tcPr>
            <w:tcW w:w="5620" w:type="dxa"/>
            <w:gridSpan w:val="5"/>
            <w:tcBorders>
              <w:top w:val="single" w:sz="4" w:space="0" w:color="auto"/>
              <w:left w:val="nil"/>
              <w:bottom w:val="single" w:sz="4" w:space="0" w:color="auto"/>
              <w:right w:val="single" w:sz="4" w:space="0" w:color="auto"/>
            </w:tcBorders>
            <w:vAlign w:val="center"/>
          </w:tcPr>
          <w:p w14:paraId="45B0B164" w14:textId="77777777" w:rsidR="00000000" w:rsidRDefault="007478C2">
            <w:pPr>
              <w:widowControl/>
              <w:jc w:val="center"/>
              <w:rPr>
                <w:rFonts w:ascii="宋体" w:hAnsi="宋体"/>
                <w:kern w:val="0"/>
                <w:sz w:val="24"/>
                <w:szCs w:val="24"/>
              </w:rPr>
            </w:pPr>
            <w:r>
              <w:rPr>
                <w:rFonts w:ascii="宋体" w:hAnsi="宋体" w:hint="eastAsia"/>
                <w:kern w:val="0"/>
                <w:sz w:val="24"/>
                <w:szCs w:val="24"/>
              </w:rPr>
              <w:t>报告期内持有基金份额变化情况</w:t>
            </w:r>
          </w:p>
        </w:tc>
        <w:tc>
          <w:tcPr>
            <w:tcW w:w="2599" w:type="dxa"/>
            <w:gridSpan w:val="2"/>
            <w:tcBorders>
              <w:top w:val="single" w:sz="4" w:space="0" w:color="auto"/>
              <w:left w:val="nil"/>
              <w:bottom w:val="single" w:sz="4" w:space="0" w:color="auto"/>
              <w:right w:val="single" w:sz="4" w:space="0" w:color="auto"/>
            </w:tcBorders>
            <w:vAlign w:val="center"/>
          </w:tcPr>
          <w:p w14:paraId="269210F7" w14:textId="77777777" w:rsidR="00000000" w:rsidRDefault="007478C2">
            <w:pPr>
              <w:widowControl/>
              <w:jc w:val="center"/>
              <w:rPr>
                <w:rFonts w:ascii="宋体" w:hAnsi="宋体"/>
                <w:kern w:val="0"/>
                <w:sz w:val="24"/>
                <w:szCs w:val="24"/>
              </w:rPr>
            </w:pPr>
            <w:r>
              <w:rPr>
                <w:rFonts w:ascii="宋体" w:hAnsi="宋体" w:hint="eastAsia"/>
                <w:kern w:val="0"/>
                <w:sz w:val="24"/>
                <w:szCs w:val="24"/>
              </w:rPr>
              <w:t>报告期末持有基金情况</w:t>
            </w:r>
          </w:p>
        </w:tc>
      </w:tr>
      <w:tr w:rsidR="00000000" w14:paraId="3FE286C3" w14:textId="77777777">
        <w:trPr>
          <w:trHeight w:val="1164"/>
        </w:trPr>
        <w:tc>
          <w:tcPr>
            <w:tcW w:w="1005" w:type="dxa"/>
            <w:vMerge/>
            <w:tcBorders>
              <w:top w:val="single" w:sz="4" w:space="0" w:color="auto"/>
              <w:left w:val="single" w:sz="4" w:space="0" w:color="auto"/>
              <w:bottom w:val="single" w:sz="4" w:space="0" w:color="auto"/>
              <w:right w:val="single" w:sz="4" w:space="0" w:color="auto"/>
            </w:tcBorders>
            <w:vAlign w:val="center"/>
          </w:tcPr>
          <w:p w14:paraId="6D39DD80" w14:textId="77777777" w:rsidR="00000000" w:rsidRDefault="007478C2">
            <w:pPr>
              <w:widowControl/>
              <w:jc w:val="left"/>
              <w:rPr>
                <w:rFonts w:ascii="宋体" w:hAnsi="宋体"/>
                <w:kern w:val="0"/>
                <w:sz w:val="24"/>
                <w:szCs w:val="24"/>
              </w:rPr>
            </w:pPr>
          </w:p>
        </w:tc>
        <w:tc>
          <w:tcPr>
            <w:tcW w:w="902" w:type="dxa"/>
            <w:tcBorders>
              <w:top w:val="nil"/>
              <w:left w:val="nil"/>
              <w:bottom w:val="single" w:sz="4" w:space="0" w:color="auto"/>
              <w:right w:val="single" w:sz="4" w:space="0" w:color="auto"/>
            </w:tcBorders>
            <w:vAlign w:val="center"/>
          </w:tcPr>
          <w:p w14:paraId="5FF35E9A" w14:textId="77777777" w:rsidR="00000000" w:rsidRDefault="007478C2">
            <w:pPr>
              <w:widowControl/>
              <w:jc w:val="center"/>
              <w:rPr>
                <w:rFonts w:ascii="宋体" w:hAnsi="宋体"/>
                <w:kern w:val="0"/>
                <w:sz w:val="24"/>
                <w:szCs w:val="24"/>
              </w:rPr>
            </w:pPr>
            <w:r>
              <w:rPr>
                <w:rFonts w:ascii="宋体" w:hAnsi="宋体" w:hint="eastAsia"/>
                <w:kern w:val="0"/>
                <w:sz w:val="24"/>
                <w:szCs w:val="24"/>
              </w:rPr>
              <w:t>序号</w:t>
            </w:r>
          </w:p>
        </w:tc>
        <w:tc>
          <w:tcPr>
            <w:tcW w:w="1869" w:type="dxa"/>
            <w:tcBorders>
              <w:top w:val="nil"/>
              <w:left w:val="nil"/>
              <w:bottom w:val="single" w:sz="4" w:space="0" w:color="auto"/>
              <w:right w:val="single" w:sz="4" w:space="0" w:color="auto"/>
            </w:tcBorders>
            <w:vAlign w:val="center"/>
          </w:tcPr>
          <w:p w14:paraId="16811164" w14:textId="77777777" w:rsidR="00000000" w:rsidRDefault="007478C2">
            <w:pPr>
              <w:widowControl/>
              <w:jc w:val="center"/>
              <w:rPr>
                <w:rFonts w:ascii="宋体" w:hAnsi="宋体"/>
                <w:kern w:val="0"/>
                <w:sz w:val="24"/>
                <w:szCs w:val="24"/>
              </w:rPr>
            </w:pPr>
            <w:r>
              <w:rPr>
                <w:rFonts w:ascii="宋体" w:hAnsi="宋体" w:hint="eastAsia"/>
                <w:kern w:val="0"/>
                <w:sz w:val="24"/>
                <w:szCs w:val="24"/>
              </w:rPr>
              <w:t>持有基金份额比例达</w:t>
            </w:r>
            <w:r>
              <w:rPr>
                <w:rFonts w:ascii="宋体" w:hAnsi="宋体" w:hint="eastAsia"/>
                <w:kern w:val="0"/>
                <w:sz w:val="24"/>
                <w:szCs w:val="24"/>
              </w:rPr>
              <w:t>到或者超过</w:t>
            </w:r>
            <w:r>
              <w:rPr>
                <w:rFonts w:ascii="宋体" w:hAnsi="宋体" w:hint="eastAsia"/>
                <w:kern w:val="0"/>
                <w:sz w:val="24"/>
                <w:szCs w:val="24"/>
              </w:rPr>
              <w:t>20%</w:t>
            </w:r>
            <w:r>
              <w:rPr>
                <w:rFonts w:ascii="宋体" w:hAnsi="宋体" w:hint="eastAsia"/>
                <w:kern w:val="0"/>
                <w:sz w:val="24"/>
                <w:szCs w:val="24"/>
              </w:rPr>
              <w:t>的时间区间</w:t>
            </w:r>
            <w:r>
              <w:rPr>
                <w:rFonts w:ascii="宋体" w:hAnsi="宋体" w:hint="eastAsia"/>
                <w:kern w:val="0"/>
                <w:sz w:val="24"/>
                <w:szCs w:val="24"/>
              </w:rPr>
              <w:t xml:space="preserve"> </w:t>
            </w:r>
          </w:p>
        </w:tc>
        <w:tc>
          <w:tcPr>
            <w:tcW w:w="946" w:type="dxa"/>
            <w:tcBorders>
              <w:top w:val="nil"/>
              <w:left w:val="nil"/>
              <w:bottom w:val="single" w:sz="4" w:space="0" w:color="auto"/>
              <w:right w:val="single" w:sz="4" w:space="0" w:color="auto"/>
            </w:tcBorders>
            <w:vAlign w:val="center"/>
          </w:tcPr>
          <w:p w14:paraId="7084DBD4" w14:textId="77777777" w:rsidR="00000000" w:rsidRDefault="007478C2">
            <w:pPr>
              <w:widowControl/>
              <w:jc w:val="center"/>
              <w:rPr>
                <w:rFonts w:ascii="宋体" w:hAnsi="宋体"/>
                <w:kern w:val="0"/>
                <w:sz w:val="24"/>
                <w:szCs w:val="24"/>
              </w:rPr>
            </w:pPr>
            <w:r>
              <w:rPr>
                <w:rFonts w:ascii="宋体" w:hAnsi="宋体" w:hint="eastAsia"/>
                <w:kern w:val="0"/>
                <w:sz w:val="24"/>
                <w:szCs w:val="24"/>
              </w:rPr>
              <w:t>期初</w:t>
            </w:r>
          </w:p>
          <w:p w14:paraId="33F23E31" w14:textId="77777777" w:rsidR="00000000" w:rsidRDefault="007478C2">
            <w:pPr>
              <w:widowControl/>
              <w:jc w:val="center"/>
              <w:rPr>
                <w:rFonts w:ascii="宋体" w:hAnsi="宋体"/>
                <w:kern w:val="0"/>
                <w:sz w:val="24"/>
                <w:szCs w:val="24"/>
              </w:rPr>
            </w:pPr>
            <w:r>
              <w:rPr>
                <w:rFonts w:ascii="宋体" w:hAnsi="宋体" w:hint="eastAsia"/>
                <w:kern w:val="0"/>
                <w:sz w:val="24"/>
                <w:szCs w:val="24"/>
              </w:rPr>
              <w:t>份额</w:t>
            </w:r>
          </w:p>
        </w:tc>
        <w:tc>
          <w:tcPr>
            <w:tcW w:w="958" w:type="dxa"/>
            <w:tcBorders>
              <w:top w:val="nil"/>
              <w:left w:val="nil"/>
              <w:bottom w:val="single" w:sz="4" w:space="0" w:color="auto"/>
              <w:right w:val="single" w:sz="4" w:space="0" w:color="auto"/>
            </w:tcBorders>
            <w:vAlign w:val="center"/>
          </w:tcPr>
          <w:p w14:paraId="6F48A01C" w14:textId="77777777" w:rsidR="00000000" w:rsidRDefault="007478C2">
            <w:pPr>
              <w:widowControl/>
              <w:jc w:val="center"/>
              <w:rPr>
                <w:rFonts w:ascii="宋体" w:hAnsi="宋体"/>
                <w:kern w:val="0"/>
                <w:sz w:val="24"/>
                <w:szCs w:val="24"/>
              </w:rPr>
            </w:pPr>
            <w:r>
              <w:rPr>
                <w:rFonts w:ascii="宋体" w:hAnsi="宋体" w:hint="eastAsia"/>
                <w:kern w:val="0"/>
                <w:sz w:val="24"/>
                <w:szCs w:val="24"/>
              </w:rPr>
              <w:t>申购</w:t>
            </w:r>
          </w:p>
          <w:p w14:paraId="503348DC" w14:textId="77777777" w:rsidR="00000000" w:rsidRDefault="007478C2">
            <w:pPr>
              <w:widowControl/>
              <w:jc w:val="center"/>
              <w:rPr>
                <w:rFonts w:ascii="宋体" w:hAnsi="宋体"/>
                <w:kern w:val="0"/>
                <w:sz w:val="24"/>
                <w:szCs w:val="24"/>
              </w:rPr>
            </w:pPr>
            <w:r>
              <w:rPr>
                <w:rFonts w:ascii="宋体" w:hAnsi="宋体" w:hint="eastAsia"/>
                <w:kern w:val="0"/>
                <w:sz w:val="24"/>
                <w:szCs w:val="24"/>
              </w:rPr>
              <w:t>份额</w:t>
            </w:r>
          </w:p>
        </w:tc>
        <w:tc>
          <w:tcPr>
            <w:tcW w:w="945" w:type="dxa"/>
            <w:tcBorders>
              <w:top w:val="nil"/>
              <w:left w:val="nil"/>
              <w:bottom w:val="single" w:sz="4" w:space="0" w:color="auto"/>
              <w:right w:val="single" w:sz="4" w:space="0" w:color="auto"/>
            </w:tcBorders>
            <w:vAlign w:val="center"/>
          </w:tcPr>
          <w:p w14:paraId="5A7EEEF8" w14:textId="77777777" w:rsidR="00000000" w:rsidRDefault="007478C2">
            <w:pPr>
              <w:widowControl/>
              <w:jc w:val="center"/>
              <w:rPr>
                <w:rFonts w:ascii="宋体" w:hAnsi="宋体"/>
                <w:kern w:val="0"/>
                <w:sz w:val="24"/>
                <w:szCs w:val="24"/>
              </w:rPr>
            </w:pPr>
            <w:r>
              <w:rPr>
                <w:rFonts w:ascii="宋体" w:hAnsi="宋体" w:hint="eastAsia"/>
                <w:kern w:val="0"/>
                <w:sz w:val="24"/>
                <w:szCs w:val="24"/>
              </w:rPr>
              <w:t>赎回</w:t>
            </w:r>
          </w:p>
          <w:p w14:paraId="52A29222" w14:textId="77777777" w:rsidR="00000000" w:rsidRDefault="007478C2">
            <w:pPr>
              <w:widowControl/>
              <w:jc w:val="center"/>
              <w:rPr>
                <w:rFonts w:ascii="宋体" w:hAnsi="宋体"/>
                <w:kern w:val="0"/>
                <w:sz w:val="24"/>
                <w:szCs w:val="24"/>
              </w:rPr>
            </w:pPr>
            <w:r>
              <w:rPr>
                <w:rFonts w:ascii="宋体" w:hAnsi="宋体" w:hint="eastAsia"/>
                <w:kern w:val="0"/>
                <w:sz w:val="24"/>
                <w:szCs w:val="24"/>
              </w:rPr>
              <w:t>份额</w:t>
            </w:r>
          </w:p>
        </w:tc>
        <w:tc>
          <w:tcPr>
            <w:tcW w:w="1454" w:type="dxa"/>
            <w:tcBorders>
              <w:top w:val="nil"/>
              <w:left w:val="nil"/>
              <w:bottom w:val="single" w:sz="4" w:space="0" w:color="auto"/>
              <w:right w:val="single" w:sz="4" w:space="0" w:color="auto"/>
            </w:tcBorders>
            <w:vAlign w:val="center"/>
          </w:tcPr>
          <w:p w14:paraId="41CD0DB9" w14:textId="77777777" w:rsidR="00000000" w:rsidRDefault="007478C2">
            <w:pPr>
              <w:widowControl/>
              <w:jc w:val="center"/>
              <w:rPr>
                <w:rFonts w:ascii="宋体" w:hAnsi="宋体"/>
                <w:kern w:val="0"/>
                <w:sz w:val="24"/>
                <w:szCs w:val="24"/>
              </w:rPr>
            </w:pPr>
            <w:r>
              <w:rPr>
                <w:rFonts w:ascii="宋体" w:hAnsi="宋体" w:hint="eastAsia"/>
                <w:kern w:val="0"/>
                <w:sz w:val="24"/>
                <w:szCs w:val="24"/>
              </w:rPr>
              <w:t>持有份额</w:t>
            </w:r>
          </w:p>
        </w:tc>
        <w:tc>
          <w:tcPr>
            <w:tcW w:w="1145" w:type="dxa"/>
            <w:tcBorders>
              <w:top w:val="nil"/>
              <w:left w:val="nil"/>
              <w:bottom w:val="single" w:sz="4" w:space="0" w:color="auto"/>
              <w:right w:val="single" w:sz="4" w:space="0" w:color="auto"/>
            </w:tcBorders>
            <w:vAlign w:val="center"/>
          </w:tcPr>
          <w:p w14:paraId="72945735" w14:textId="77777777" w:rsidR="00000000" w:rsidRDefault="007478C2">
            <w:pPr>
              <w:widowControl/>
              <w:jc w:val="center"/>
              <w:rPr>
                <w:rFonts w:ascii="宋体" w:hAnsi="宋体"/>
                <w:kern w:val="0"/>
                <w:sz w:val="24"/>
                <w:szCs w:val="24"/>
              </w:rPr>
            </w:pPr>
            <w:r>
              <w:rPr>
                <w:rFonts w:ascii="宋体" w:hAnsi="宋体" w:hint="eastAsia"/>
                <w:kern w:val="0"/>
                <w:sz w:val="24"/>
                <w:szCs w:val="24"/>
              </w:rPr>
              <w:t>份额占比</w:t>
            </w:r>
          </w:p>
        </w:tc>
      </w:tr>
      <w:tr w:rsidR="00000000" w14:paraId="3A31F3A7" w14:textId="77777777">
        <w:trPr>
          <w:trHeight w:val="388"/>
        </w:trPr>
        <w:tc>
          <w:tcPr>
            <w:tcW w:w="1005" w:type="dxa"/>
            <w:vMerge w:val="restart"/>
            <w:tcBorders>
              <w:top w:val="nil"/>
              <w:left w:val="single" w:sz="4" w:space="0" w:color="auto"/>
              <w:right w:val="single" w:sz="4" w:space="0" w:color="auto"/>
            </w:tcBorders>
            <w:vAlign w:val="center"/>
          </w:tcPr>
          <w:p w14:paraId="7058C014" w14:textId="77777777" w:rsidR="00000000" w:rsidRDefault="007478C2">
            <w:pPr>
              <w:widowControl/>
              <w:jc w:val="center"/>
              <w:rPr>
                <w:rFonts w:ascii="宋体" w:hAnsi="宋体"/>
                <w:kern w:val="0"/>
                <w:sz w:val="22"/>
              </w:rPr>
            </w:pPr>
            <w:r>
              <w:rPr>
                <w:rFonts w:ascii="宋体" w:hAnsi="宋体" w:hint="eastAsia"/>
                <w:kern w:val="0"/>
                <w:sz w:val="22"/>
              </w:rPr>
              <w:t>机构</w:t>
            </w:r>
          </w:p>
        </w:tc>
        <w:tc>
          <w:tcPr>
            <w:tcW w:w="902" w:type="dxa"/>
            <w:tcBorders>
              <w:top w:val="nil"/>
              <w:left w:val="nil"/>
              <w:bottom w:val="single" w:sz="4" w:space="0" w:color="auto"/>
              <w:right w:val="single" w:sz="4" w:space="0" w:color="auto"/>
            </w:tcBorders>
            <w:vAlign w:val="center"/>
          </w:tcPr>
          <w:p w14:paraId="17CDA5EC" w14:textId="77777777" w:rsidR="00000000" w:rsidRDefault="007478C2">
            <w:pPr>
              <w:widowControl/>
              <w:jc w:val="center"/>
              <w:rPr>
                <w:rFonts w:ascii="宋体" w:eastAsia="方正仿宋简体" w:hAnsi="宋体"/>
                <w:kern w:val="0"/>
                <w:sz w:val="18"/>
                <w:szCs w:val="18"/>
              </w:rPr>
            </w:pPr>
            <w:r>
              <w:rPr>
                <w:rFonts w:ascii="宋体" w:hAnsi="宋体" w:hint="eastAsia"/>
                <w:kern w:val="0"/>
                <w:sz w:val="18"/>
                <w:szCs w:val="18"/>
              </w:rPr>
              <w:t>(3298)</w:t>
            </w:r>
          </w:p>
        </w:tc>
        <w:tc>
          <w:tcPr>
            <w:tcW w:w="1869" w:type="dxa"/>
            <w:tcBorders>
              <w:top w:val="nil"/>
              <w:left w:val="nil"/>
              <w:bottom w:val="single" w:sz="4" w:space="0" w:color="auto"/>
              <w:right w:val="single" w:sz="4" w:space="0" w:color="auto"/>
            </w:tcBorders>
            <w:vAlign w:val="center"/>
          </w:tcPr>
          <w:p w14:paraId="4762FC84" w14:textId="77777777" w:rsidR="00000000" w:rsidRDefault="007478C2">
            <w:pPr>
              <w:widowControl/>
              <w:jc w:val="center"/>
              <w:rPr>
                <w:rFonts w:ascii="宋体" w:hAnsi="宋体"/>
                <w:kern w:val="0"/>
                <w:sz w:val="18"/>
                <w:szCs w:val="18"/>
              </w:rPr>
            </w:pPr>
            <w:r>
              <w:rPr>
                <w:rFonts w:ascii="宋体" w:hAnsi="宋体" w:hint="eastAsia"/>
                <w:kern w:val="0"/>
                <w:sz w:val="18"/>
                <w:szCs w:val="18"/>
              </w:rPr>
              <w:t>(3299)</w:t>
            </w:r>
          </w:p>
        </w:tc>
        <w:tc>
          <w:tcPr>
            <w:tcW w:w="946" w:type="dxa"/>
            <w:tcBorders>
              <w:top w:val="nil"/>
              <w:left w:val="nil"/>
              <w:bottom w:val="single" w:sz="4" w:space="0" w:color="auto"/>
              <w:right w:val="single" w:sz="4" w:space="0" w:color="auto"/>
            </w:tcBorders>
            <w:vAlign w:val="center"/>
          </w:tcPr>
          <w:p w14:paraId="3B7E2D1E" w14:textId="77777777" w:rsidR="00000000" w:rsidRDefault="007478C2">
            <w:pPr>
              <w:widowControl/>
              <w:jc w:val="left"/>
              <w:rPr>
                <w:rFonts w:ascii="宋体" w:hAnsi="宋体"/>
                <w:kern w:val="0"/>
                <w:sz w:val="18"/>
                <w:szCs w:val="18"/>
              </w:rPr>
            </w:pPr>
            <w:r>
              <w:rPr>
                <w:rFonts w:ascii="宋体" w:hAnsi="宋体" w:hint="eastAsia"/>
                <w:kern w:val="0"/>
                <w:sz w:val="18"/>
                <w:szCs w:val="18"/>
              </w:rPr>
              <w:t>(3300)</w:t>
            </w:r>
          </w:p>
        </w:tc>
        <w:tc>
          <w:tcPr>
            <w:tcW w:w="958" w:type="dxa"/>
            <w:tcBorders>
              <w:top w:val="nil"/>
              <w:left w:val="nil"/>
              <w:bottom w:val="single" w:sz="4" w:space="0" w:color="auto"/>
              <w:right w:val="single" w:sz="4" w:space="0" w:color="auto"/>
            </w:tcBorders>
            <w:vAlign w:val="center"/>
          </w:tcPr>
          <w:p w14:paraId="7295B794" w14:textId="77777777" w:rsidR="00000000" w:rsidRDefault="007478C2">
            <w:pPr>
              <w:widowControl/>
              <w:jc w:val="left"/>
              <w:rPr>
                <w:rFonts w:ascii="宋体" w:hAnsi="宋体"/>
                <w:kern w:val="0"/>
                <w:sz w:val="18"/>
                <w:szCs w:val="18"/>
              </w:rPr>
            </w:pPr>
            <w:r>
              <w:rPr>
                <w:rFonts w:ascii="宋体" w:hAnsi="宋体" w:hint="eastAsia"/>
                <w:kern w:val="0"/>
                <w:sz w:val="18"/>
                <w:szCs w:val="18"/>
              </w:rPr>
              <w:t>(3301)</w:t>
            </w:r>
          </w:p>
        </w:tc>
        <w:tc>
          <w:tcPr>
            <w:tcW w:w="945" w:type="dxa"/>
            <w:tcBorders>
              <w:top w:val="nil"/>
              <w:left w:val="nil"/>
              <w:bottom w:val="single" w:sz="4" w:space="0" w:color="auto"/>
              <w:right w:val="single" w:sz="4" w:space="0" w:color="auto"/>
            </w:tcBorders>
            <w:vAlign w:val="center"/>
          </w:tcPr>
          <w:p w14:paraId="74B0A73E" w14:textId="77777777" w:rsidR="00000000" w:rsidRDefault="007478C2">
            <w:pPr>
              <w:widowControl/>
              <w:jc w:val="left"/>
              <w:rPr>
                <w:rFonts w:ascii="宋体" w:eastAsia="方正仿宋简体" w:hAnsi="宋体"/>
                <w:kern w:val="0"/>
                <w:sz w:val="18"/>
                <w:szCs w:val="18"/>
              </w:rPr>
            </w:pPr>
            <w:r>
              <w:rPr>
                <w:rFonts w:ascii="宋体" w:hAnsi="宋体" w:hint="eastAsia"/>
                <w:kern w:val="0"/>
                <w:sz w:val="18"/>
                <w:szCs w:val="18"/>
              </w:rPr>
              <w:t>(3302)</w:t>
            </w:r>
          </w:p>
        </w:tc>
        <w:tc>
          <w:tcPr>
            <w:tcW w:w="1454" w:type="dxa"/>
            <w:tcBorders>
              <w:top w:val="nil"/>
              <w:left w:val="nil"/>
              <w:bottom w:val="single" w:sz="4" w:space="0" w:color="auto"/>
              <w:right w:val="single" w:sz="4" w:space="0" w:color="auto"/>
            </w:tcBorders>
            <w:vAlign w:val="center"/>
          </w:tcPr>
          <w:p w14:paraId="380CE6BE" w14:textId="77777777" w:rsidR="00000000" w:rsidRDefault="007478C2">
            <w:pPr>
              <w:widowControl/>
              <w:jc w:val="left"/>
              <w:rPr>
                <w:rFonts w:ascii="宋体" w:eastAsia="方正仿宋简体" w:hAnsi="宋体"/>
                <w:kern w:val="0"/>
                <w:sz w:val="18"/>
                <w:szCs w:val="18"/>
              </w:rPr>
            </w:pPr>
            <w:r>
              <w:rPr>
                <w:rFonts w:ascii="宋体" w:hAnsi="宋体" w:hint="eastAsia"/>
                <w:kern w:val="0"/>
                <w:sz w:val="18"/>
                <w:szCs w:val="18"/>
              </w:rPr>
              <w:t>(3300)</w:t>
            </w:r>
          </w:p>
        </w:tc>
        <w:tc>
          <w:tcPr>
            <w:tcW w:w="1145" w:type="dxa"/>
            <w:tcBorders>
              <w:top w:val="nil"/>
              <w:left w:val="nil"/>
              <w:bottom w:val="single" w:sz="4" w:space="0" w:color="auto"/>
              <w:right w:val="single" w:sz="4" w:space="0" w:color="auto"/>
            </w:tcBorders>
            <w:vAlign w:val="center"/>
          </w:tcPr>
          <w:p w14:paraId="61FCCC2E" w14:textId="77777777" w:rsidR="00000000" w:rsidRDefault="007478C2">
            <w:pPr>
              <w:widowControl/>
              <w:jc w:val="left"/>
              <w:rPr>
                <w:rFonts w:ascii="宋体" w:eastAsia="方正仿宋简体" w:hAnsi="宋体"/>
                <w:kern w:val="0"/>
                <w:sz w:val="18"/>
                <w:szCs w:val="18"/>
              </w:rPr>
            </w:pPr>
            <w:r>
              <w:rPr>
                <w:rFonts w:ascii="宋体" w:hAnsi="宋体" w:hint="eastAsia"/>
                <w:kern w:val="0"/>
                <w:sz w:val="18"/>
                <w:szCs w:val="18"/>
              </w:rPr>
              <w:t>(3303)</w:t>
            </w:r>
          </w:p>
        </w:tc>
      </w:tr>
      <w:tr w:rsidR="00000000" w14:paraId="7D3D44D7" w14:textId="77777777">
        <w:trPr>
          <w:trHeight w:val="388"/>
        </w:trPr>
        <w:tc>
          <w:tcPr>
            <w:tcW w:w="1005" w:type="dxa"/>
            <w:vMerge/>
            <w:tcBorders>
              <w:left w:val="single" w:sz="4" w:space="0" w:color="auto"/>
              <w:bottom w:val="single" w:sz="4" w:space="0" w:color="auto"/>
              <w:right w:val="single" w:sz="4" w:space="0" w:color="auto"/>
            </w:tcBorders>
            <w:vAlign w:val="center"/>
          </w:tcPr>
          <w:p w14:paraId="295D1992" w14:textId="77777777" w:rsidR="00000000" w:rsidRDefault="007478C2">
            <w:pPr>
              <w:widowControl/>
              <w:jc w:val="left"/>
              <w:rPr>
                <w:rFonts w:ascii="宋体" w:hAnsi="宋体"/>
                <w:kern w:val="0"/>
                <w:sz w:val="22"/>
              </w:rPr>
            </w:pPr>
          </w:p>
        </w:tc>
        <w:tc>
          <w:tcPr>
            <w:tcW w:w="902" w:type="dxa"/>
            <w:tcBorders>
              <w:top w:val="nil"/>
              <w:left w:val="nil"/>
              <w:bottom w:val="single" w:sz="4" w:space="0" w:color="auto"/>
              <w:right w:val="single" w:sz="4" w:space="0" w:color="auto"/>
            </w:tcBorders>
            <w:vAlign w:val="center"/>
          </w:tcPr>
          <w:p w14:paraId="73AACFF3" w14:textId="77777777" w:rsidR="00000000" w:rsidRDefault="007478C2">
            <w:pPr>
              <w:widowControl/>
              <w:jc w:val="center"/>
              <w:rPr>
                <w:rFonts w:ascii="宋体" w:eastAsia="方正仿宋简体" w:hAnsi="宋体"/>
                <w:kern w:val="0"/>
                <w:sz w:val="18"/>
                <w:szCs w:val="18"/>
              </w:rPr>
            </w:pPr>
            <w:r>
              <w:rPr>
                <w:rFonts w:ascii="宋体" w:hAnsi="宋体" w:hint="eastAsia"/>
                <w:kern w:val="0"/>
                <w:sz w:val="18"/>
                <w:szCs w:val="18"/>
              </w:rPr>
              <w:t>..</w:t>
            </w:r>
          </w:p>
        </w:tc>
        <w:tc>
          <w:tcPr>
            <w:tcW w:w="1869" w:type="dxa"/>
            <w:tcBorders>
              <w:top w:val="nil"/>
              <w:left w:val="nil"/>
              <w:bottom w:val="single" w:sz="4" w:space="0" w:color="auto"/>
              <w:right w:val="single" w:sz="4" w:space="0" w:color="auto"/>
            </w:tcBorders>
            <w:vAlign w:val="center"/>
          </w:tcPr>
          <w:p w14:paraId="7AF89C47" w14:textId="77777777" w:rsidR="00000000" w:rsidRDefault="007478C2">
            <w:pPr>
              <w:widowControl/>
              <w:jc w:val="center"/>
              <w:rPr>
                <w:rFonts w:ascii="宋体" w:hAnsi="宋体"/>
                <w:kern w:val="0"/>
                <w:sz w:val="18"/>
                <w:szCs w:val="18"/>
              </w:rPr>
            </w:pPr>
          </w:p>
        </w:tc>
        <w:tc>
          <w:tcPr>
            <w:tcW w:w="946" w:type="dxa"/>
            <w:tcBorders>
              <w:top w:val="nil"/>
              <w:left w:val="nil"/>
              <w:bottom w:val="single" w:sz="4" w:space="0" w:color="auto"/>
              <w:right w:val="single" w:sz="4" w:space="0" w:color="auto"/>
            </w:tcBorders>
            <w:vAlign w:val="center"/>
          </w:tcPr>
          <w:p w14:paraId="2E904B80" w14:textId="77777777" w:rsidR="00000000" w:rsidRDefault="007478C2">
            <w:pPr>
              <w:widowControl/>
              <w:jc w:val="left"/>
              <w:rPr>
                <w:rFonts w:ascii="宋体" w:hAnsi="宋体"/>
                <w:kern w:val="0"/>
                <w:sz w:val="18"/>
                <w:szCs w:val="18"/>
              </w:rPr>
            </w:pPr>
          </w:p>
        </w:tc>
        <w:tc>
          <w:tcPr>
            <w:tcW w:w="958" w:type="dxa"/>
            <w:tcBorders>
              <w:top w:val="nil"/>
              <w:left w:val="nil"/>
              <w:bottom w:val="single" w:sz="4" w:space="0" w:color="auto"/>
              <w:right w:val="single" w:sz="4" w:space="0" w:color="auto"/>
            </w:tcBorders>
            <w:vAlign w:val="center"/>
          </w:tcPr>
          <w:p w14:paraId="70AD4324" w14:textId="77777777" w:rsidR="00000000" w:rsidRDefault="007478C2">
            <w:pPr>
              <w:widowControl/>
              <w:jc w:val="left"/>
              <w:rPr>
                <w:rFonts w:ascii="宋体" w:hAnsi="宋体"/>
                <w:kern w:val="0"/>
                <w:sz w:val="18"/>
                <w:szCs w:val="18"/>
              </w:rPr>
            </w:pPr>
          </w:p>
        </w:tc>
        <w:tc>
          <w:tcPr>
            <w:tcW w:w="945" w:type="dxa"/>
            <w:tcBorders>
              <w:top w:val="nil"/>
              <w:left w:val="nil"/>
              <w:bottom w:val="single" w:sz="4" w:space="0" w:color="auto"/>
              <w:right w:val="single" w:sz="4" w:space="0" w:color="auto"/>
            </w:tcBorders>
            <w:vAlign w:val="center"/>
          </w:tcPr>
          <w:p w14:paraId="41F5AD85" w14:textId="77777777" w:rsidR="00000000" w:rsidRDefault="007478C2">
            <w:pPr>
              <w:widowControl/>
              <w:jc w:val="left"/>
              <w:rPr>
                <w:rFonts w:ascii="宋体" w:hAnsi="宋体"/>
                <w:kern w:val="0"/>
                <w:sz w:val="18"/>
                <w:szCs w:val="18"/>
              </w:rPr>
            </w:pPr>
          </w:p>
        </w:tc>
        <w:tc>
          <w:tcPr>
            <w:tcW w:w="1454" w:type="dxa"/>
            <w:tcBorders>
              <w:top w:val="nil"/>
              <w:left w:val="nil"/>
              <w:bottom w:val="single" w:sz="4" w:space="0" w:color="auto"/>
              <w:right w:val="single" w:sz="4" w:space="0" w:color="auto"/>
            </w:tcBorders>
            <w:vAlign w:val="center"/>
          </w:tcPr>
          <w:p w14:paraId="090EA175" w14:textId="77777777" w:rsidR="00000000" w:rsidRDefault="007478C2">
            <w:pPr>
              <w:widowControl/>
              <w:jc w:val="left"/>
              <w:rPr>
                <w:rFonts w:ascii="宋体" w:hAnsi="宋体"/>
                <w:kern w:val="0"/>
                <w:sz w:val="18"/>
                <w:szCs w:val="18"/>
              </w:rPr>
            </w:pPr>
          </w:p>
        </w:tc>
        <w:tc>
          <w:tcPr>
            <w:tcW w:w="1145" w:type="dxa"/>
            <w:tcBorders>
              <w:top w:val="nil"/>
              <w:left w:val="nil"/>
              <w:bottom w:val="single" w:sz="4" w:space="0" w:color="auto"/>
              <w:right w:val="single" w:sz="4" w:space="0" w:color="auto"/>
            </w:tcBorders>
            <w:vAlign w:val="center"/>
          </w:tcPr>
          <w:p w14:paraId="1154CCB0" w14:textId="77777777" w:rsidR="00000000" w:rsidRDefault="007478C2">
            <w:pPr>
              <w:widowControl/>
              <w:jc w:val="left"/>
              <w:rPr>
                <w:rFonts w:ascii="宋体" w:hAnsi="宋体"/>
                <w:kern w:val="0"/>
                <w:sz w:val="18"/>
                <w:szCs w:val="18"/>
              </w:rPr>
            </w:pPr>
          </w:p>
        </w:tc>
      </w:tr>
      <w:tr w:rsidR="00000000" w14:paraId="032701A0" w14:textId="77777777">
        <w:trPr>
          <w:trHeight w:val="460"/>
        </w:trPr>
        <w:tc>
          <w:tcPr>
            <w:tcW w:w="1005" w:type="dxa"/>
            <w:vMerge w:val="restart"/>
            <w:tcBorders>
              <w:top w:val="single" w:sz="4" w:space="0" w:color="auto"/>
              <w:left w:val="single" w:sz="4" w:space="0" w:color="auto"/>
              <w:bottom w:val="single" w:sz="4" w:space="0" w:color="auto"/>
              <w:right w:val="single" w:sz="4" w:space="0" w:color="auto"/>
            </w:tcBorders>
            <w:vAlign w:val="center"/>
          </w:tcPr>
          <w:p w14:paraId="3286E232" w14:textId="77777777" w:rsidR="00000000" w:rsidRDefault="007478C2">
            <w:pPr>
              <w:widowControl/>
              <w:jc w:val="center"/>
              <w:rPr>
                <w:rFonts w:ascii="宋体" w:hAnsi="宋体"/>
                <w:kern w:val="0"/>
                <w:sz w:val="22"/>
              </w:rPr>
            </w:pPr>
            <w:r>
              <w:rPr>
                <w:rFonts w:ascii="宋体" w:hAnsi="宋体" w:hint="eastAsia"/>
                <w:kern w:val="0"/>
                <w:sz w:val="22"/>
              </w:rPr>
              <w:t>个人</w:t>
            </w:r>
          </w:p>
        </w:tc>
        <w:tc>
          <w:tcPr>
            <w:tcW w:w="902" w:type="dxa"/>
            <w:tcBorders>
              <w:top w:val="nil"/>
              <w:left w:val="nil"/>
              <w:bottom w:val="single" w:sz="4" w:space="0" w:color="auto"/>
              <w:right w:val="single" w:sz="4" w:space="0" w:color="auto"/>
            </w:tcBorders>
            <w:vAlign w:val="center"/>
          </w:tcPr>
          <w:p w14:paraId="7BA055D4" w14:textId="77777777" w:rsidR="00000000" w:rsidRDefault="007478C2">
            <w:pPr>
              <w:widowControl/>
              <w:jc w:val="center"/>
              <w:rPr>
                <w:rFonts w:ascii="宋体" w:eastAsia="方正仿宋简体" w:hAnsi="宋体"/>
                <w:kern w:val="0"/>
                <w:sz w:val="18"/>
                <w:szCs w:val="18"/>
              </w:rPr>
            </w:pPr>
            <w:r>
              <w:rPr>
                <w:rFonts w:ascii="宋体" w:hAnsi="宋体" w:hint="eastAsia"/>
                <w:kern w:val="0"/>
                <w:sz w:val="18"/>
                <w:szCs w:val="18"/>
              </w:rPr>
              <w:t>(3304)</w:t>
            </w:r>
          </w:p>
        </w:tc>
        <w:tc>
          <w:tcPr>
            <w:tcW w:w="1869" w:type="dxa"/>
            <w:tcBorders>
              <w:top w:val="nil"/>
              <w:left w:val="nil"/>
              <w:bottom w:val="single" w:sz="4" w:space="0" w:color="auto"/>
              <w:right w:val="single" w:sz="4" w:space="0" w:color="auto"/>
            </w:tcBorders>
            <w:vAlign w:val="center"/>
          </w:tcPr>
          <w:p w14:paraId="510992A9" w14:textId="77777777" w:rsidR="00000000" w:rsidRDefault="007478C2">
            <w:pPr>
              <w:widowControl/>
              <w:jc w:val="center"/>
              <w:rPr>
                <w:rFonts w:ascii="宋体" w:eastAsia="方正仿宋简体" w:hAnsi="宋体"/>
                <w:kern w:val="0"/>
                <w:sz w:val="18"/>
                <w:szCs w:val="18"/>
              </w:rPr>
            </w:pPr>
            <w:r>
              <w:rPr>
                <w:rFonts w:ascii="宋体" w:hAnsi="宋体" w:hint="eastAsia"/>
                <w:kern w:val="0"/>
                <w:sz w:val="18"/>
                <w:szCs w:val="18"/>
              </w:rPr>
              <w:t>(3305)</w:t>
            </w:r>
          </w:p>
        </w:tc>
        <w:tc>
          <w:tcPr>
            <w:tcW w:w="946" w:type="dxa"/>
            <w:tcBorders>
              <w:top w:val="nil"/>
              <w:left w:val="nil"/>
              <w:bottom w:val="single" w:sz="4" w:space="0" w:color="auto"/>
              <w:right w:val="single" w:sz="4" w:space="0" w:color="auto"/>
            </w:tcBorders>
            <w:vAlign w:val="center"/>
          </w:tcPr>
          <w:p w14:paraId="774C45EB" w14:textId="77777777" w:rsidR="00000000" w:rsidRDefault="007478C2">
            <w:pPr>
              <w:widowControl/>
              <w:jc w:val="left"/>
              <w:rPr>
                <w:rFonts w:ascii="宋体" w:eastAsia="方正仿宋简体" w:hAnsi="宋体"/>
                <w:kern w:val="0"/>
                <w:sz w:val="18"/>
                <w:szCs w:val="18"/>
              </w:rPr>
            </w:pPr>
            <w:r>
              <w:rPr>
                <w:rFonts w:ascii="宋体" w:hAnsi="宋体" w:hint="eastAsia"/>
                <w:kern w:val="0"/>
                <w:sz w:val="18"/>
                <w:szCs w:val="18"/>
              </w:rPr>
              <w:t>(3306)</w:t>
            </w:r>
          </w:p>
        </w:tc>
        <w:tc>
          <w:tcPr>
            <w:tcW w:w="958" w:type="dxa"/>
            <w:tcBorders>
              <w:top w:val="nil"/>
              <w:left w:val="nil"/>
              <w:bottom w:val="single" w:sz="4" w:space="0" w:color="auto"/>
              <w:right w:val="single" w:sz="4" w:space="0" w:color="auto"/>
            </w:tcBorders>
            <w:vAlign w:val="center"/>
          </w:tcPr>
          <w:p w14:paraId="4423311F" w14:textId="77777777" w:rsidR="00000000" w:rsidRDefault="007478C2">
            <w:pPr>
              <w:widowControl/>
              <w:jc w:val="left"/>
              <w:rPr>
                <w:rFonts w:ascii="宋体" w:eastAsia="方正仿宋简体" w:hAnsi="宋体"/>
                <w:kern w:val="0"/>
                <w:sz w:val="18"/>
                <w:szCs w:val="18"/>
              </w:rPr>
            </w:pPr>
            <w:r>
              <w:rPr>
                <w:rFonts w:ascii="宋体" w:hAnsi="宋体" w:hint="eastAsia"/>
                <w:kern w:val="0"/>
                <w:sz w:val="18"/>
                <w:szCs w:val="18"/>
              </w:rPr>
              <w:t>(3307)</w:t>
            </w:r>
          </w:p>
        </w:tc>
        <w:tc>
          <w:tcPr>
            <w:tcW w:w="945" w:type="dxa"/>
            <w:tcBorders>
              <w:top w:val="nil"/>
              <w:left w:val="nil"/>
              <w:bottom w:val="single" w:sz="4" w:space="0" w:color="auto"/>
              <w:right w:val="single" w:sz="4" w:space="0" w:color="auto"/>
            </w:tcBorders>
            <w:vAlign w:val="center"/>
          </w:tcPr>
          <w:p w14:paraId="152049B5" w14:textId="77777777" w:rsidR="00000000" w:rsidRDefault="007478C2">
            <w:pPr>
              <w:widowControl/>
              <w:jc w:val="left"/>
              <w:rPr>
                <w:rFonts w:ascii="宋体" w:eastAsia="方正仿宋简体" w:hAnsi="宋体"/>
                <w:kern w:val="0"/>
                <w:sz w:val="18"/>
                <w:szCs w:val="18"/>
              </w:rPr>
            </w:pPr>
            <w:r>
              <w:rPr>
                <w:rFonts w:ascii="宋体" w:hAnsi="宋体" w:hint="eastAsia"/>
                <w:kern w:val="0"/>
                <w:sz w:val="18"/>
                <w:szCs w:val="18"/>
              </w:rPr>
              <w:t>(3308)</w:t>
            </w:r>
          </w:p>
        </w:tc>
        <w:tc>
          <w:tcPr>
            <w:tcW w:w="1454" w:type="dxa"/>
            <w:tcBorders>
              <w:top w:val="nil"/>
              <w:left w:val="nil"/>
              <w:bottom w:val="single" w:sz="4" w:space="0" w:color="auto"/>
              <w:right w:val="single" w:sz="4" w:space="0" w:color="auto"/>
            </w:tcBorders>
            <w:vAlign w:val="center"/>
          </w:tcPr>
          <w:p w14:paraId="12B85742" w14:textId="77777777" w:rsidR="00000000" w:rsidRDefault="007478C2">
            <w:pPr>
              <w:widowControl/>
              <w:jc w:val="left"/>
              <w:rPr>
                <w:rFonts w:ascii="宋体" w:eastAsia="方正仿宋简体" w:hAnsi="宋体"/>
                <w:kern w:val="0"/>
                <w:sz w:val="18"/>
                <w:szCs w:val="18"/>
              </w:rPr>
            </w:pPr>
            <w:r>
              <w:rPr>
                <w:rFonts w:ascii="宋体" w:hAnsi="宋体" w:hint="eastAsia"/>
                <w:kern w:val="0"/>
                <w:sz w:val="18"/>
                <w:szCs w:val="18"/>
              </w:rPr>
              <w:t>(3306)</w:t>
            </w:r>
          </w:p>
        </w:tc>
        <w:tc>
          <w:tcPr>
            <w:tcW w:w="1145" w:type="dxa"/>
            <w:tcBorders>
              <w:top w:val="nil"/>
              <w:left w:val="nil"/>
              <w:bottom w:val="single" w:sz="4" w:space="0" w:color="auto"/>
              <w:right w:val="single" w:sz="4" w:space="0" w:color="auto"/>
            </w:tcBorders>
            <w:vAlign w:val="center"/>
          </w:tcPr>
          <w:p w14:paraId="44F842C9" w14:textId="77777777" w:rsidR="00000000" w:rsidRDefault="007478C2">
            <w:pPr>
              <w:widowControl/>
              <w:jc w:val="left"/>
              <w:rPr>
                <w:rFonts w:ascii="宋体" w:eastAsia="方正仿宋简体" w:hAnsi="宋体"/>
                <w:kern w:val="0"/>
                <w:sz w:val="18"/>
                <w:szCs w:val="18"/>
              </w:rPr>
            </w:pPr>
            <w:r>
              <w:rPr>
                <w:rFonts w:ascii="宋体" w:hAnsi="宋体" w:hint="eastAsia"/>
                <w:kern w:val="0"/>
                <w:sz w:val="18"/>
                <w:szCs w:val="18"/>
              </w:rPr>
              <w:t>(3309)</w:t>
            </w:r>
          </w:p>
        </w:tc>
      </w:tr>
      <w:tr w:rsidR="00000000" w14:paraId="6113E7E0" w14:textId="77777777">
        <w:trPr>
          <w:trHeight w:val="389"/>
        </w:trPr>
        <w:tc>
          <w:tcPr>
            <w:tcW w:w="1005" w:type="dxa"/>
            <w:vMerge/>
            <w:tcBorders>
              <w:top w:val="single" w:sz="4" w:space="0" w:color="auto"/>
              <w:left w:val="single" w:sz="4" w:space="0" w:color="auto"/>
              <w:bottom w:val="single" w:sz="4" w:space="0" w:color="auto"/>
              <w:right w:val="single" w:sz="4" w:space="0" w:color="auto"/>
            </w:tcBorders>
            <w:vAlign w:val="center"/>
          </w:tcPr>
          <w:p w14:paraId="0A75FA1F" w14:textId="77777777" w:rsidR="00000000" w:rsidRDefault="007478C2">
            <w:pPr>
              <w:widowControl/>
              <w:jc w:val="center"/>
              <w:rPr>
                <w:rFonts w:ascii="宋体" w:hAnsi="宋体"/>
                <w:kern w:val="0"/>
                <w:sz w:val="22"/>
              </w:rPr>
            </w:pPr>
          </w:p>
        </w:tc>
        <w:tc>
          <w:tcPr>
            <w:tcW w:w="902" w:type="dxa"/>
            <w:tcBorders>
              <w:top w:val="single" w:sz="4" w:space="0" w:color="auto"/>
              <w:left w:val="nil"/>
              <w:bottom w:val="nil"/>
              <w:right w:val="single" w:sz="4" w:space="0" w:color="auto"/>
            </w:tcBorders>
            <w:vAlign w:val="center"/>
          </w:tcPr>
          <w:p w14:paraId="6B092412" w14:textId="77777777" w:rsidR="00000000" w:rsidRDefault="007478C2">
            <w:pPr>
              <w:widowControl/>
              <w:jc w:val="center"/>
              <w:rPr>
                <w:rFonts w:ascii="宋体" w:hAnsi="宋体"/>
                <w:kern w:val="0"/>
                <w:sz w:val="18"/>
                <w:szCs w:val="18"/>
              </w:rPr>
            </w:pPr>
            <w:r>
              <w:rPr>
                <w:rFonts w:ascii="宋体" w:hAnsi="宋体" w:hint="eastAsia"/>
                <w:kern w:val="0"/>
                <w:sz w:val="18"/>
                <w:szCs w:val="18"/>
              </w:rPr>
              <w:t>..</w:t>
            </w:r>
          </w:p>
        </w:tc>
        <w:tc>
          <w:tcPr>
            <w:tcW w:w="1869" w:type="dxa"/>
            <w:tcBorders>
              <w:top w:val="single" w:sz="4" w:space="0" w:color="auto"/>
              <w:left w:val="nil"/>
              <w:bottom w:val="single" w:sz="4" w:space="0" w:color="auto"/>
              <w:right w:val="single" w:sz="4" w:space="0" w:color="auto"/>
            </w:tcBorders>
            <w:vAlign w:val="center"/>
          </w:tcPr>
          <w:p w14:paraId="58B9A8D6" w14:textId="77777777" w:rsidR="00000000" w:rsidRDefault="007478C2">
            <w:pPr>
              <w:widowControl/>
              <w:jc w:val="center"/>
              <w:rPr>
                <w:rFonts w:ascii="宋体" w:hAnsi="宋体"/>
                <w:kern w:val="0"/>
                <w:sz w:val="18"/>
                <w:szCs w:val="18"/>
              </w:rPr>
            </w:pPr>
          </w:p>
        </w:tc>
        <w:tc>
          <w:tcPr>
            <w:tcW w:w="946" w:type="dxa"/>
            <w:tcBorders>
              <w:top w:val="single" w:sz="4" w:space="0" w:color="auto"/>
              <w:left w:val="nil"/>
              <w:bottom w:val="single" w:sz="4" w:space="0" w:color="auto"/>
              <w:right w:val="single" w:sz="4" w:space="0" w:color="auto"/>
            </w:tcBorders>
            <w:vAlign w:val="center"/>
          </w:tcPr>
          <w:p w14:paraId="658EF06F" w14:textId="77777777" w:rsidR="00000000" w:rsidRDefault="007478C2">
            <w:pPr>
              <w:widowControl/>
              <w:jc w:val="left"/>
              <w:rPr>
                <w:rFonts w:ascii="宋体" w:hAnsi="宋体"/>
                <w:kern w:val="0"/>
                <w:sz w:val="18"/>
                <w:szCs w:val="18"/>
              </w:rPr>
            </w:pPr>
          </w:p>
        </w:tc>
        <w:tc>
          <w:tcPr>
            <w:tcW w:w="958" w:type="dxa"/>
            <w:tcBorders>
              <w:top w:val="single" w:sz="4" w:space="0" w:color="auto"/>
              <w:left w:val="nil"/>
              <w:bottom w:val="single" w:sz="4" w:space="0" w:color="auto"/>
              <w:right w:val="single" w:sz="4" w:space="0" w:color="auto"/>
            </w:tcBorders>
            <w:vAlign w:val="center"/>
          </w:tcPr>
          <w:p w14:paraId="37AAB23C" w14:textId="77777777" w:rsidR="00000000" w:rsidRDefault="007478C2">
            <w:pPr>
              <w:widowControl/>
              <w:jc w:val="left"/>
              <w:rPr>
                <w:rFonts w:ascii="宋体" w:hAnsi="宋体"/>
                <w:kern w:val="0"/>
                <w:sz w:val="18"/>
                <w:szCs w:val="18"/>
              </w:rPr>
            </w:pPr>
          </w:p>
        </w:tc>
        <w:tc>
          <w:tcPr>
            <w:tcW w:w="945" w:type="dxa"/>
            <w:tcBorders>
              <w:top w:val="single" w:sz="4" w:space="0" w:color="auto"/>
              <w:left w:val="nil"/>
              <w:bottom w:val="single" w:sz="4" w:space="0" w:color="auto"/>
              <w:right w:val="single" w:sz="4" w:space="0" w:color="auto"/>
            </w:tcBorders>
            <w:vAlign w:val="center"/>
          </w:tcPr>
          <w:p w14:paraId="2A846E75" w14:textId="77777777" w:rsidR="00000000" w:rsidRDefault="007478C2">
            <w:pPr>
              <w:widowControl/>
              <w:jc w:val="left"/>
              <w:rPr>
                <w:rFonts w:ascii="宋体" w:hAnsi="宋体"/>
                <w:kern w:val="0"/>
                <w:sz w:val="18"/>
                <w:szCs w:val="18"/>
              </w:rPr>
            </w:pPr>
          </w:p>
        </w:tc>
        <w:tc>
          <w:tcPr>
            <w:tcW w:w="1454" w:type="dxa"/>
            <w:tcBorders>
              <w:top w:val="single" w:sz="4" w:space="0" w:color="auto"/>
              <w:left w:val="nil"/>
              <w:bottom w:val="single" w:sz="4" w:space="0" w:color="auto"/>
              <w:right w:val="single" w:sz="4" w:space="0" w:color="auto"/>
            </w:tcBorders>
            <w:vAlign w:val="center"/>
          </w:tcPr>
          <w:p w14:paraId="358E3CFF" w14:textId="77777777" w:rsidR="00000000" w:rsidRDefault="007478C2">
            <w:pPr>
              <w:widowControl/>
              <w:jc w:val="left"/>
              <w:rPr>
                <w:rFonts w:ascii="宋体" w:hAnsi="宋体"/>
                <w:kern w:val="0"/>
                <w:sz w:val="18"/>
                <w:szCs w:val="18"/>
              </w:rPr>
            </w:pPr>
          </w:p>
        </w:tc>
        <w:tc>
          <w:tcPr>
            <w:tcW w:w="1145" w:type="dxa"/>
            <w:tcBorders>
              <w:top w:val="single" w:sz="4" w:space="0" w:color="auto"/>
              <w:left w:val="nil"/>
              <w:bottom w:val="single" w:sz="4" w:space="0" w:color="auto"/>
              <w:right w:val="single" w:sz="4" w:space="0" w:color="auto"/>
            </w:tcBorders>
            <w:vAlign w:val="center"/>
          </w:tcPr>
          <w:p w14:paraId="2CC6C8D9" w14:textId="77777777" w:rsidR="00000000" w:rsidRDefault="007478C2">
            <w:pPr>
              <w:widowControl/>
              <w:jc w:val="left"/>
              <w:rPr>
                <w:rFonts w:ascii="宋体" w:hAnsi="宋体"/>
                <w:kern w:val="0"/>
                <w:sz w:val="18"/>
                <w:szCs w:val="18"/>
              </w:rPr>
            </w:pPr>
          </w:p>
        </w:tc>
      </w:tr>
      <w:tr w:rsidR="00000000" w14:paraId="7D5E6F43" w14:textId="77777777">
        <w:trPr>
          <w:trHeight w:val="686"/>
        </w:trPr>
        <w:tc>
          <w:tcPr>
            <w:tcW w:w="1005" w:type="dxa"/>
            <w:tcBorders>
              <w:top w:val="single" w:sz="4" w:space="0" w:color="auto"/>
              <w:left w:val="single" w:sz="4" w:space="0" w:color="auto"/>
              <w:bottom w:val="single" w:sz="4" w:space="0" w:color="auto"/>
              <w:right w:val="single" w:sz="4" w:space="0" w:color="auto"/>
            </w:tcBorders>
            <w:vAlign w:val="center"/>
          </w:tcPr>
          <w:p w14:paraId="53B35B4F" w14:textId="77777777" w:rsidR="00000000" w:rsidRDefault="007478C2">
            <w:pPr>
              <w:widowControl/>
              <w:jc w:val="center"/>
              <w:rPr>
                <w:rFonts w:ascii="宋体" w:hAnsi="宋体"/>
                <w:kern w:val="0"/>
                <w:sz w:val="22"/>
              </w:rPr>
            </w:pPr>
            <w:r>
              <w:rPr>
                <w:rFonts w:ascii="宋体" w:hAnsi="宋体" w:hint="eastAsia"/>
                <w:kern w:val="0"/>
                <w:sz w:val="18"/>
                <w:szCs w:val="18"/>
              </w:rPr>
              <w:t>（</w:t>
            </w:r>
            <w:r>
              <w:rPr>
                <w:rFonts w:ascii="宋体" w:hAnsi="宋体" w:hint="eastAsia"/>
                <w:kern w:val="0"/>
                <w:sz w:val="18"/>
                <w:szCs w:val="18"/>
              </w:rPr>
              <w:t>3296</w:t>
            </w:r>
            <w:r>
              <w:rPr>
                <w:rFonts w:ascii="宋体" w:hAnsi="宋体" w:hint="eastAsia"/>
                <w:kern w:val="0"/>
                <w:sz w:val="18"/>
                <w:szCs w:val="18"/>
              </w:rPr>
              <w:t>）</w:t>
            </w:r>
            <w:r>
              <w:rPr>
                <w:rStyle w:val="FootnoteReference"/>
                <w:rFonts w:ascii="宋体" w:hAnsi="宋体"/>
                <w:kern w:val="0"/>
                <w:sz w:val="18"/>
                <w:szCs w:val="18"/>
              </w:rPr>
              <w:footnoteReference w:id="324"/>
            </w:r>
            <w:r>
              <w:rPr>
                <w:rFonts w:ascii="宋体" w:hAnsi="宋体" w:hint="eastAsia"/>
                <w:kern w:val="0"/>
                <w:sz w:val="22"/>
              </w:rPr>
              <w:t xml:space="preserve"> </w:t>
            </w:r>
          </w:p>
        </w:tc>
        <w:tc>
          <w:tcPr>
            <w:tcW w:w="902" w:type="dxa"/>
            <w:tcBorders>
              <w:top w:val="single" w:sz="4" w:space="0" w:color="auto"/>
              <w:left w:val="nil"/>
              <w:bottom w:val="single" w:sz="4" w:space="0" w:color="auto"/>
              <w:right w:val="single" w:sz="4" w:space="0" w:color="auto"/>
            </w:tcBorders>
            <w:vAlign w:val="center"/>
          </w:tcPr>
          <w:p w14:paraId="22C2C4DC" w14:textId="77777777" w:rsidR="00000000" w:rsidRDefault="007478C2">
            <w:pPr>
              <w:widowControl/>
              <w:jc w:val="center"/>
              <w:rPr>
                <w:rFonts w:ascii="宋体" w:eastAsia="方正仿宋简体" w:hAnsi="宋体"/>
                <w:kern w:val="0"/>
                <w:sz w:val="18"/>
                <w:szCs w:val="18"/>
              </w:rPr>
            </w:pPr>
            <w:r>
              <w:rPr>
                <w:rFonts w:ascii="宋体" w:hAnsi="宋体" w:hint="eastAsia"/>
                <w:kern w:val="0"/>
                <w:sz w:val="18"/>
                <w:szCs w:val="18"/>
              </w:rPr>
              <w:t>(3310)</w:t>
            </w:r>
          </w:p>
        </w:tc>
        <w:tc>
          <w:tcPr>
            <w:tcW w:w="1869" w:type="dxa"/>
            <w:tcBorders>
              <w:top w:val="single" w:sz="4" w:space="0" w:color="auto"/>
              <w:left w:val="single" w:sz="4" w:space="0" w:color="auto"/>
              <w:bottom w:val="single" w:sz="4" w:space="0" w:color="auto"/>
              <w:right w:val="single" w:sz="4" w:space="0" w:color="auto"/>
            </w:tcBorders>
            <w:vAlign w:val="center"/>
          </w:tcPr>
          <w:p w14:paraId="2506F9A0" w14:textId="77777777" w:rsidR="00000000" w:rsidRDefault="007478C2">
            <w:pPr>
              <w:widowControl/>
              <w:jc w:val="center"/>
              <w:rPr>
                <w:rFonts w:ascii="宋体" w:eastAsia="方正仿宋简体" w:hAnsi="宋体"/>
                <w:kern w:val="0"/>
                <w:sz w:val="18"/>
                <w:szCs w:val="18"/>
              </w:rPr>
            </w:pPr>
            <w:r>
              <w:rPr>
                <w:rFonts w:ascii="宋体" w:hAnsi="宋体" w:hint="eastAsia"/>
                <w:kern w:val="0"/>
                <w:sz w:val="18"/>
                <w:szCs w:val="18"/>
              </w:rPr>
              <w:t>(3311)</w:t>
            </w:r>
          </w:p>
        </w:tc>
        <w:tc>
          <w:tcPr>
            <w:tcW w:w="946" w:type="dxa"/>
            <w:tcBorders>
              <w:top w:val="single" w:sz="4" w:space="0" w:color="auto"/>
              <w:left w:val="single" w:sz="4" w:space="0" w:color="auto"/>
              <w:bottom w:val="single" w:sz="4" w:space="0" w:color="auto"/>
              <w:right w:val="single" w:sz="4" w:space="0" w:color="auto"/>
            </w:tcBorders>
            <w:vAlign w:val="center"/>
          </w:tcPr>
          <w:p w14:paraId="17A33077" w14:textId="77777777" w:rsidR="00000000" w:rsidRDefault="007478C2">
            <w:pPr>
              <w:widowControl/>
              <w:jc w:val="left"/>
              <w:rPr>
                <w:rFonts w:ascii="宋体" w:eastAsia="方正仿宋简体" w:hAnsi="宋体"/>
                <w:kern w:val="0"/>
                <w:sz w:val="18"/>
                <w:szCs w:val="18"/>
              </w:rPr>
            </w:pPr>
            <w:r>
              <w:rPr>
                <w:rFonts w:ascii="宋体" w:hAnsi="宋体" w:hint="eastAsia"/>
                <w:kern w:val="0"/>
                <w:sz w:val="18"/>
                <w:szCs w:val="18"/>
              </w:rPr>
              <w:t>(3312)</w:t>
            </w:r>
          </w:p>
        </w:tc>
        <w:tc>
          <w:tcPr>
            <w:tcW w:w="958" w:type="dxa"/>
            <w:tcBorders>
              <w:top w:val="single" w:sz="4" w:space="0" w:color="auto"/>
              <w:left w:val="single" w:sz="4" w:space="0" w:color="auto"/>
              <w:bottom w:val="single" w:sz="4" w:space="0" w:color="auto"/>
              <w:right w:val="single" w:sz="4" w:space="0" w:color="auto"/>
            </w:tcBorders>
            <w:vAlign w:val="center"/>
          </w:tcPr>
          <w:p w14:paraId="6A8707B1" w14:textId="77777777" w:rsidR="00000000" w:rsidRDefault="007478C2">
            <w:pPr>
              <w:widowControl/>
              <w:jc w:val="left"/>
              <w:rPr>
                <w:rFonts w:ascii="宋体" w:eastAsia="方正仿宋简体" w:hAnsi="宋体"/>
                <w:kern w:val="0"/>
                <w:sz w:val="18"/>
                <w:szCs w:val="18"/>
              </w:rPr>
            </w:pPr>
            <w:r>
              <w:rPr>
                <w:rFonts w:ascii="宋体" w:hAnsi="宋体" w:hint="eastAsia"/>
                <w:kern w:val="0"/>
                <w:sz w:val="18"/>
                <w:szCs w:val="18"/>
              </w:rPr>
              <w:t>(3313)</w:t>
            </w:r>
          </w:p>
        </w:tc>
        <w:tc>
          <w:tcPr>
            <w:tcW w:w="945" w:type="dxa"/>
            <w:tcBorders>
              <w:top w:val="single" w:sz="4" w:space="0" w:color="auto"/>
              <w:left w:val="single" w:sz="4" w:space="0" w:color="auto"/>
              <w:bottom w:val="single" w:sz="4" w:space="0" w:color="auto"/>
              <w:right w:val="single" w:sz="4" w:space="0" w:color="auto"/>
            </w:tcBorders>
            <w:vAlign w:val="center"/>
          </w:tcPr>
          <w:p w14:paraId="593EEF8F" w14:textId="77777777" w:rsidR="00000000" w:rsidRDefault="007478C2">
            <w:pPr>
              <w:widowControl/>
              <w:jc w:val="left"/>
              <w:rPr>
                <w:rFonts w:ascii="宋体" w:eastAsia="方正仿宋简体" w:hAnsi="宋体"/>
                <w:kern w:val="0"/>
                <w:sz w:val="18"/>
                <w:szCs w:val="18"/>
              </w:rPr>
            </w:pPr>
            <w:r>
              <w:rPr>
                <w:rFonts w:ascii="宋体" w:hAnsi="宋体" w:hint="eastAsia"/>
                <w:kern w:val="0"/>
                <w:sz w:val="18"/>
                <w:szCs w:val="18"/>
              </w:rPr>
              <w:t>(3314)</w:t>
            </w:r>
          </w:p>
        </w:tc>
        <w:tc>
          <w:tcPr>
            <w:tcW w:w="1454" w:type="dxa"/>
            <w:tcBorders>
              <w:top w:val="single" w:sz="4" w:space="0" w:color="auto"/>
              <w:left w:val="single" w:sz="4" w:space="0" w:color="auto"/>
              <w:bottom w:val="single" w:sz="4" w:space="0" w:color="auto"/>
              <w:right w:val="single" w:sz="4" w:space="0" w:color="auto"/>
            </w:tcBorders>
            <w:vAlign w:val="center"/>
          </w:tcPr>
          <w:p w14:paraId="5E792E1E" w14:textId="77777777" w:rsidR="00000000" w:rsidRDefault="007478C2">
            <w:pPr>
              <w:widowControl/>
              <w:jc w:val="left"/>
              <w:rPr>
                <w:rFonts w:ascii="宋体" w:eastAsia="方正仿宋简体" w:hAnsi="宋体"/>
                <w:kern w:val="0"/>
                <w:sz w:val="18"/>
                <w:szCs w:val="18"/>
              </w:rPr>
            </w:pPr>
            <w:r>
              <w:rPr>
                <w:rFonts w:ascii="宋体" w:hAnsi="宋体" w:hint="eastAsia"/>
                <w:kern w:val="0"/>
                <w:sz w:val="18"/>
                <w:szCs w:val="18"/>
              </w:rPr>
              <w:t>(3312)</w:t>
            </w:r>
          </w:p>
        </w:tc>
        <w:tc>
          <w:tcPr>
            <w:tcW w:w="1145" w:type="dxa"/>
            <w:tcBorders>
              <w:top w:val="single" w:sz="4" w:space="0" w:color="auto"/>
              <w:left w:val="single" w:sz="4" w:space="0" w:color="auto"/>
              <w:bottom w:val="single" w:sz="4" w:space="0" w:color="auto"/>
              <w:right w:val="single" w:sz="4" w:space="0" w:color="auto"/>
            </w:tcBorders>
            <w:vAlign w:val="center"/>
          </w:tcPr>
          <w:p w14:paraId="69EB27B0" w14:textId="77777777" w:rsidR="00000000" w:rsidRDefault="007478C2">
            <w:pPr>
              <w:widowControl/>
              <w:jc w:val="left"/>
              <w:rPr>
                <w:rFonts w:ascii="宋体" w:eastAsia="方正仿宋简体" w:hAnsi="宋体"/>
                <w:kern w:val="0"/>
                <w:sz w:val="18"/>
                <w:szCs w:val="18"/>
              </w:rPr>
            </w:pPr>
            <w:r>
              <w:rPr>
                <w:rFonts w:ascii="宋体" w:hAnsi="宋体" w:hint="eastAsia"/>
                <w:kern w:val="0"/>
                <w:sz w:val="18"/>
                <w:szCs w:val="18"/>
              </w:rPr>
              <w:t>(3315)</w:t>
            </w:r>
          </w:p>
        </w:tc>
      </w:tr>
      <w:tr w:rsidR="00000000" w14:paraId="575380F6" w14:textId="77777777">
        <w:trPr>
          <w:trHeight w:val="410"/>
        </w:trPr>
        <w:tc>
          <w:tcPr>
            <w:tcW w:w="9224" w:type="dxa"/>
            <w:gridSpan w:val="8"/>
            <w:tcBorders>
              <w:top w:val="single" w:sz="4" w:space="0" w:color="auto"/>
              <w:left w:val="single" w:sz="4" w:space="0" w:color="auto"/>
              <w:bottom w:val="single" w:sz="4" w:space="0" w:color="auto"/>
              <w:right w:val="single" w:sz="4" w:space="0" w:color="auto"/>
            </w:tcBorders>
            <w:vAlign w:val="center"/>
          </w:tcPr>
          <w:p w14:paraId="2ADF65DC" w14:textId="77777777" w:rsidR="00000000" w:rsidRDefault="007478C2">
            <w:pPr>
              <w:widowControl/>
              <w:jc w:val="center"/>
              <w:rPr>
                <w:rFonts w:ascii="宋体" w:hAnsi="宋体"/>
                <w:kern w:val="0"/>
                <w:sz w:val="22"/>
              </w:rPr>
            </w:pPr>
            <w:r>
              <w:rPr>
                <w:rFonts w:ascii="宋体" w:hAnsi="宋体" w:hint="eastAsia"/>
                <w:kern w:val="0"/>
                <w:sz w:val="24"/>
                <w:szCs w:val="24"/>
              </w:rPr>
              <w:t>产品特有风险</w:t>
            </w:r>
          </w:p>
        </w:tc>
      </w:tr>
      <w:tr w:rsidR="00000000" w14:paraId="15D3419B" w14:textId="77777777">
        <w:trPr>
          <w:trHeight w:val="415"/>
        </w:trPr>
        <w:tc>
          <w:tcPr>
            <w:tcW w:w="9224" w:type="dxa"/>
            <w:gridSpan w:val="8"/>
            <w:tcBorders>
              <w:top w:val="single" w:sz="4" w:space="0" w:color="auto"/>
              <w:left w:val="single" w:sz="4" w:space="0" w:color="auto"/>
              <w:bottom w:val="single" w:sz="4" w:space="0" w:color="auto"/>
              <w:right w:val="single" w:sz="4" w:space="0" w:color="auto"/>
            </w:tcBorders>
            <w:vAlign w:val="center"/>
          </w:tcPr>
          <w:p w14:paraId="3987479E" w14:textId="77777777" w:rsidR="00000000" w:rsidRDefault="007478C2">
            <w:pPr>
              <w:widowControl/>
              <w:jc w:val="center"/>
              <w:rPr>
                <w:rFonts w:ascii="宋体" w:hAnsi="宋体"/>
                <w:kern w:val="0"/>
                <w:sz w:val="22"/>
              </w:rPr>
            </w:pPr>
            <w:r>
              <w:rPr>
                <w:rFonts w:ascii="宋体" w:hAnsi="宋体" w:hint="eastAsia"/>
                <w:kern w:val="0"/>
                <w:sz w:val="18"/>
                <w:szCs w:val="18"/>
              </w:rPr>
              <w:t>（</w:t>
            </w:r>
            <w:r>
              <w:rPr>
                <w:rFonts w:ascii="宋体" w:hAnsi="宋体" w:hint="eastAsia"/>
                <w:kern w:val="0"/>
                <w:sz w:val="18"/>
                <w:szCs w:val="18"/>
              </w:rPr>
              <w:t>3316</w:t>
            </w:r>
            <w:r>
              <w:rPr>
                <w:rFonts w:ascii="宋体" w:hAnsi="宋体" w:hint="eastAsia"/>
                <w:kern w:val="0"/>
                <w:sz w:val="18"/>
                <w:szCs w:val="18"/>
              </w:rPr>
              <w:t>）</w:t>
            </w:r>
          </w:p>
        </w:tc>
      </w:tr>
    </w:tbl>
    <w:p w14:paraId="64889C8A" w14:textId="77777777" w:rsidR="00000000" w:rsidRDefault="007478C2">
      <w:pPr>
        <w:rPr>
          <w:rFonts w:ascii="宋体" w:hAnsi="宋体"/>
          <w:b/>
          <w:kern w:val="0"/>
          <w:sz w:val="24"/>
        </w:rPr>
      </w:pPr>
      <w:r>
        <w:rPr>
          <w:rFonts w:hint="eastAsia"/>
          <w:sz w:val="24"/>
        </w:rPr>
        <w:t>注</w:t>
      </w:r>
      <w:r>
        <w:rPr>
          <w:rFonts w:hint="eastAsia"/>
          <w:sz w:val="18"/>
        </w:rPr>
        <w:t>：</w:t>
      </w:r>
      <w:r>
        <w:rPr>
          <w:rFonts w:ascii="宋体" w:hAnsi="宋体" w:hint="eastAsia"/>
          <w:kern w:val="0"/>
          <w:sz w:val="18"/>
        </w:rPr>
        <w:t>（</w:t>
      </w:r>
      <w:r>
        <w:rPr>
          <w:rFonts w:ascii="宋体" w:hAnsi="宋体" w:hint="eastAsia"/>
          <w:kern w:val="0"/>
          <w:sz w:val="18"/>
        </w:rPr>
        <w:t>3317</w:t>
      </w:r>
      <w:r>
        <w:rPr>
          <w:rFonts w:ascii="宋体" w:hAnsi="宋体" w:hint="eastAsia"/>
          <w:kern w:val="0"/>
          <w:sz w:val="18"/>
        </w:rPr>
        <w:t>）</w:t>
      </w:r>
    </w:p>
    <w:p w14:paraId="67EA540A" w14:textId="77777777" w:rsidR="00000000" w:rsidRDefault="007478C2">
      <w:pPr>
        <w:rPr>
          <w:rFonts w:ascii="宋体" w:hAnsi="宋体"/>
          <w:b/>
          <w:kern w:val="0"/>
          <w:sz w:val="24"/>
        </w:rPr>
      </w:pPr>
    </w:p>
    <w:p w14:paraId="23A6F1C8" w14:textId="77777777" w:rsidR="00000000" w:rsidRDefault="007478C2">
      <w:pPr>
        <w:pStyle w:val="Heading2"/>
        <w:rPr>
          <w:rFonts w:ascii="宋体" w:hAnsi="宋体"/>
          <w:kern w:val="0"/>
        </w:rPr>
      </w:pPr>
      <w:bookmarkStart w:id="329" w:name="_Toc22580"/>
      <w:bookmarkStart w:id="330" w:name="_Toc15296"/>
      <w:bookmarkStart w:id="331" w:name="_Toc101344094"/>
      <w:r>
        <w:rPr>
          <w:rFonts w:ascii="宋体" w:hAnsi="宋体" w:hint="eastAsia"/>
          <w:kern w:val="0"/>
        </w:rPr>
        <w:t xml:space="preserve">14.2 </w:t>
      </w:r>
      <w:r>
        <w:rPr>
          <w:rFonts w:ascii="宋体" w:hAnsi="宋体" w:hint="eastAsia"/>
          <w:kern w:val="0"/>
        </w:rPr>
        <w:t>影响投资者决策的其他重要信息</w:t>
      </w:r>
      <w:bookmarkEnd w:id="329"/>
      <w:bookmarkEnd w:id="330"/>
      <w:bookmarkEnd w:id="331"/>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5C2BDE3F" w14:textId="77777777">
        <w:trPr>
          <w:trHeight w:val="506"/>
        </w:trPr>
        <w:tc>
          <w:tcPr>
            <w:tcW w:w="8522" w:type="dxa"/>
          </w:tcPr>
          <w:p w14:paraId="56963995" w14:textId="77777777" w:rsidR="00000000" w:rsidRDefault="007478C2">
            <w:pPr>
              <w:spacing w:line="360" w:lineRule="auto"/>
              <w:rPr>
                <w:rFonts w:ascii="宋体" w:hAnsi="宋体"/>
                <w:sz w:val="24"/>
              </w:rPr>
            </w:pPr>
            <w:r>
              <w:rPr>
                <w:rFonts w:ascii="宋体" w:hAnsi="宋体" w:hint="eastAsia"/>
                <w:kern w:val="0"/>
                <w:sz w:val="18"/>
              </w:rPr>
              <w:t>（</w:t>
            </w:r>
            <w:r>
              <w:rPr>
                <w:rFonts w:ascii="宋体" w:hAnsi="宋体"/>
                <w:kern w:val="0"/>
                <w:sz w:val="18"/>
              </w:rPr>
              <w:t>1713</w:t>
            </w:r>
            <w:r>
              <w:rPr>
                <w:rFonts w:ascii="宋体" w:hAnsi="宋体" w:hint="eastAsia"/>
                <w:kern w:val="0"/>
                <w:sz w:val="18"/>
              </w:rPr>
              <w:t>）</w:t>
            </w:r>
          </w:p>
        </w:tc>
      </w:tr>
    </w:tbl>
    <w:p w14:paraId="19F9FDEA" w14:textId="77777777" w:rsidR="00000000" w:rsidRDefault="007478C2">
      <w:pPr>
        <w:pStyle w:val="Heading1"/>
        <w:jc w:val="center"/>
        <w:rPr>
          <w:rStyle w:val="FootnoteReference"/>
        </w:rPr>
      </w:pPr>
      <w:bookmarkStart w:id="332" w:name="_Toc15345"/>
      <w:bookmarkStart w:id="333" w:name="_Toc101344095"/>
      <w:bookmarkStart w:id="334" w:name="_Toc27686"/>
      <w:r>
        <w:rPr>
          <w:rFonts w:ascii="宋体" w:hAnsi="宋体" w:hint="eastAsia"/>
          <w:sz w:val="24"/>
        </w:rPr>
        <w:t>§</w:t>
      </w:r>
      <w:r>
        <w:rPr>
          <w:rFonts w:ascii="宋体" w:hAnsi="宋体" w:hint="eastAsia"/>
          <w:sz w:val="24"/>
        </w:rPr>
        <w:t xml:space="preserve">15  </w:t>
      </w:r>
      <w:r>
        <w:rPr>
          <w:rFonts w:ascii="宋体" w:hAnsi="宋体" w:hint="eastAsia"/>
          <w:sz w:val="24"/>
        </w:rPr>
        <w:t>备查文件目录</w:t>
      </w:r>
      <w:r>
        <w:rPr>
          <w:rStyle w:val="FootnoteReference"/>
          <w:rFonts w:ascii="宋体" w:hAnsi="宋体"/>
          <w:sz w:val="24"/>
        </w:rPr>
        <w:footnoteReference w:id="325"/>
      </w:r>
      <w:bookmarkEnd w:id="332"/>
      <w:bookmarkEnd w:id="333"/>
      <w:bookmarkEnd w:id="334"/>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4EFAADAB" w14:textId="77777777">
        <w:trPr>
          <w:trHeight w:val="378"/>
        </w:trPr>
        <w:tc>
          <w:tcPr>
            <w:tcW w:w="8522" w:type="dxa"/>
          </w:tcPr>
          <w:p w14:paraId="268ECA7C" w14:textId="77777777" w:rsidR="00000000" w:rsidRDefault="007478C2">
            <w:pPr>
              <w:adjustRightInd w:val="0"/>
              <w:snapToGrid w:val="0"/>
              <w:spacing w:line="400" w:lineRule="exact"/>
              <w:rPr>
                <w:rFonts w:ascii="宋体" w:hAnsi="宋体"/>
                <w:sz w:val="24"/>
              </w:rPr>
            </w:pPr>
            <w:r>
              <w:rPr>
                <w:rFonts w:ascii="宋体" w:hAnsi="宋体" w:hint="eastAsia"/>
                <w:kern w:val="0"/>
                <w:sz w:val="18"/>
              </w:rPr>
              <w:t>（</w:t>
            </w:r>
            <w:r>
              <w:rPr>
                <w:rFonts w:ascii="宋体" w:hAnsi="宋体" w:hint="eastAsia"/>
                <w:kern w:val="0"/>
                <w:sz w:val="18"/>
              </w:rPr>
              <w:t>1733</w:t>
            </w:r>
            <w:r>
              <w:rPr>
                <w:rFonts w:ascii="宋体" w:hAnsi="宋体" w:hint="eastAsia"/>
                <w:kern w:val="0"/>
                <w:sz w:val="18"/>
              </w:rPr>
              <w:t>）（</w:t>
            </w:r>
            <w:r>
              <w:rPr>
                <w:rFonts w:ascii="宋体" w:hAnsi="宋体" w:hint="eastAsia"/>
                <w:kern w:val="0"/>
                <w:sz w:val="18"/>
              </w:rPr>
              <w:t>1734</w:t>
            </w:r>
            <w:r>
              <w:rPr>
                <w:rFonts w:ascii="宋体" w:hAnsi="宋体" w:hint="eastAsia"/>
                <w:kern w:val="0"/>
                <w:sz w:val="18"/>
              </w:rPr>
              <w:t>）（</w:t>
            </w:r>
            <w:r>
              <w:rPr>
                <w:rFonts w:ascii="宋体" w:hAnsi="宋体" w:hint="eastAsia"/>
                <w:kern w:val="0"/>
                <w:sz w:val="18"/>
              </w:rPr>
              <w:t>1735</w:t>
            </w:r>
            <w:r>
              <w:rPr>
                <w:rFonts w:ascii="宋体" w:hAnsi="宋体" w:hint="eastAsia"/>
                <w:kern w:val="0"/>
                <w:sz w:val="18"/>
              </w:rPr>
              <w:t>）</w:t>
            </w:r>
          </w:p>
        </w:tc>
      </w:tr>
    </w:tbl>
    <w:p w14:paraId="01E562ED" w14:textId="77777777" w:rsidR="00000000" w:rsidRDefault="007478C2">
      <w:pPr>
        <w:rPr>
          <w:rFonts w:hint="eastAsia"/>
        </w:rPr>
      </w:pPr>
    </w:p>
    <w:p w14:paraId="5810BD7E" w14:textId="77777777" w:rsidR="00000000" w:rsidRDefault="007478C2">
      <w:pPr>
        <w:jc w:val="center"/>
        <w:rPr>
          <w:rFonts w:ascii="宋体" w:hAnsi="宋体"/>
          <w:b/>
          <w:sz w:val="30"/>
        </w:rPr>
      </w:pPr>
    </w:p>
    <w:p w14:paraId="154268BD" w14:textId="77777777" w:rsidR="00000000" w:rsidRDefault="007478C2">
      <w:pPr>
        <w:jc w:val="center"/>
        <w:sectPr w:rsidR="00000000">
          <w:footerReference w:type="default" r:id="rId7"/>
          <w:pgSz w:w="11906" w:h="16838"/>
          <w:pgMar w:top="1440" w:right="1418" w:bottom="1440" w:left="1418" w:header="851" w:footer="992" w:gutter="0"/>
          <w:cols w:space="720"/>
          <w:docGrid w:type="lines" w:linePitch="312"/>
        </w:sectPr>
      </w:pPr>
    </w:p>
    <w:p w14:paraId="2FB8DC99" w14:textId="77777777" w:rsidR="00000000" w:rsidRDefault="007478C2">
      <w:pPr>
        <w:jc w:val="center"/>
      </w:pPr>
      <w:bookmarkStart w:id="335" w:name="_Hlk93323037"/>
    </w:p>
    <w:p w14:paraId="61F3AD6D" w14:textId="77777777" w:rsidR="00000000" w:rsidRDefault="007478C2">
      <w:pPr>
        <w:jc w:val="center"/>
        <w:rPr>
          <w:rFonts w:ascii="宋体" w:hAnsi="宋体"/>
          <w:b/>
          <w:sz w:val="30"/>
        </w:rPr>
      </w:pPr>
      <w:r>
        <w:rPr>
          <w:rFonts w:ascii="宋体" w:hAnsi="宋体" w:hint="eastAsia"/>
          <w:b/>
          <w:sz w:val="30"/>
        </w:rPr>
        <w:t>第二部分</w:t>
      </w:r>
      <w:r>
        <w:rPr>
          <w:rFonts w:ascii="宋体" w:hAnsi="宋体" w:hint="eastAsia"/>
          <w:b/>
          <w:sz w:val="30"/>
        </w:rPr>
        <w:t xml:space="preserve">  </w:t>
      </w:r>
      <w:r>
        <w:rPr>
          <w:rFonts w:ascii="宋体" w:hAnsi="宋体" w:hint="eastAsia"/>
          <w:b/>
          <w:sz w:val="30"/>
        </w:rPr>
        <w:t>公开募集基础设施</w:t>
      </w:r>
      <w:r>
        <w:rPr>
          <w:rFonts w:ascii="宋体" w:hAnsi="宋体"/>
          <w:b/>
          <w:sz w:val="30"/>
        </w:rPr>
        <w:t>证券投资基金</w:t>
      </w:r>
      <w:r>
        <w:rPr>
          <w:rFonts w:ascii="宋体" w:hAnsi="宋体" w:hint="eastAsia"/>
          <w:b/>
          <w:sz w:val="30"/>
        </w:rPr>
        <w:t>年度</w:t>
      </w:r>
      <w:r>
        <w:rPr>
          <w:rFonts w:ascii="宋体" w:hAnsi="宋体" w:hint="eastAsia"/>
          <w:b/>
          <w:sz w:val="30"/>
        </w:rPr>
        <w:t>和中期</w:t>
      </w:r>
      <w:r>
        <w:rPr>
          <w:rFonts w:ascii="宋体" w:hAnsi="宋体" w:hint="eastAsia"/>
          <w:b/>
          <w:sz w:val="30"/>
        </w:rPr>
        <w:t>报告模板</w:t>
      </w:r>
      <w:r>
        <w:rPr>
          <w:rFonts w:ascii="宋体" w:hAnsi="宋体" w:hint="eastAsia"/>
          <w:b/>
          <w:sz w:val="30"/>
        </w:rPr>
        <w:tab/>
      </w:r>
    </w:p>
    <w:p w14:paraId="5C511240" w14:textId="77777777" w:rsidR="00000000" w:rsidRDefault="007478C2">
      <w:pPr>
        <w:jc w:val="center"/>
        <w:rPr>
          <w:rFonts w:ascii="宋体" w:hAnsi="宋体"/>
          <w:b/>
          <w:sz w:val="30"/>
        </w:rPr>
      </w:pPr>
    </w:p>
    <w:p w14:paraId="2D36116B" w14:textId="77777777" w:rsidR="00000000" w:rsidRDefault="007478C2">
      <w:pPr>
        <w:jc w:val="center"/>
        <w:rPr>
          <w:rFonts w:ascii="宋体" w:hAnsi="宋体"/>
          <w:b/>
          <w:sz w:val="30"/>
        </w:rPr>
      </w:pPr>
      <w:r>
        <w:rPr>
          <w:rFonts w:ascii="宋体" w:hAnsi="宋体" w:hint="eastAsia"/>
          <w:b/>
          <w:sz w:val="30"/>
        </w:rPr>
        <w:t>目</w:t>
      </w:r>
      <w:r>
        <w:rPr>
          <w:rFonts w:ascii="宋体" w:hAnsi="宋体" w:hint="eastAsia"/>
          <w:b/>
          <w:sz w:val="30"/>
        </w:rPr>
        <w:t xml:space="preserve">    </w:t>
      </w:r>
      <w:r>
        <w:rPr>
          <w:rFonts w:ascii="宋体" w:hAnsi="宋体" w:hint="eastAsia"/>
          <w:b/>
          <w:sz w:val="30"/>
        </w:rPr>
        <w:t>录</w:t>
      </w:r>
    </w:p>
    <w:p w14:paraId="0E470C7E" w14:textId="77777777" w:rsidR="00000000" w:rsidRDefault="007478C2">
      <w:pPr>
        <w:jc w:val="center"/>
        <w:rPr>
          <w:rFonts w:ascii="宋体" w:hAnsi="宋体"/>
          <w:b/>
          <w:sz w:val="30"/>
        </w:rPr>
      </w:pPr>
    </w:p>
    <w:p w14:paraId="56B6F059" w14:textId="77777777" w:rsidR="00000000" w:rsidRDefault="007478C2">
      <w:pPr>
        <w:pStyle w:val="TOC1"/>
        <w:tabs>
          <w:tab w:val="right" w:leader="dot" w:pos="9070"/>
        </w:tabs>
      </w:pPr>
      <w:r>
        <w:rPr>
          <w:rFonts w:ascii="宋体" w:hAnsi="宋体"/>
          <w:b/>
          <w:sz w:val="30"/>
        </w:rPr>
        <w:fldChar w:fldCharType="begin"/>
      </w:r>
      <w:r>
        <w:rPr>
          <w:rFonts w:ascii="宋体" w:hAnsi="宋体"/>
          <w:b/>
          <w:sz w:val="30"/>
        </w:rPr>
        <w:instrText xml:space="preserve"> TOC \o "1-2" \h \z \u </w:instrText>
      </w:r>
      <w:r>
        <w:rPr>
          <w:rFonts w:ascii="宋体" w:hAnsi="宋体"/>
          <w:b/>
          <w:sz w:val="30"/>
        </w:rPr>
        <w:fldChar w:fldCharType="separate"/>
      </w:r>
      <w:hyperlink w:anchor="_Toc27107" w:history="1">
        <w:r>
          <w:rPr>
            <w:rFonts w:ascii="宋体" w:hAnsi="宋体" w:hint="eastAsia"/>
          </w:rPr>
          <w:t>§</w:t>
        </w:r>
        <w:r>
          <w:rPr>
            <w:rFonts w:ascii="宋体" w:hAnsi="宋体" w:hint="eastAsia"/>
          </w:rPr>
          <w:t xml:space="preserve">1  </w:t>
        </w:r>
        <w:r>
          <w:rPr>
            <w:rFonts w:ascii="宋体" w:hAnsi="宋体" w:hint="eastAsia"/>
          </w:rPr>
          <w:t>重要提示及目录</w:t>
        </w:r>
        <w:r>
          <w:tab/>
        </w:r>
        <w:r>
          <w:fldChar w:fldCharType="begin"/>
        </w:r>
        <w:r>
          <w:instrText xml:space="preserve"> PAGEREF _Toc27107 \h </w:instrText>
        </w:r>
        <w:r>
          <w:fldChar w:fldCharType="separate"/>
        </w:r>
        <w:r>
          <w:t>93</w:t>
        </w:r>
        <w:r>
          <w:fldChar w:fldCharType="end"/>
        </w:r>
      </w:hyperlink>
    </w:p>
    <w:p w14:paraId="432F7779" w14:textId="77777777" w:rsidR="00000000" w:rsidRDefault="007478C2">
      <w:pPr>
        <w:pStyle w:val="TOC2"/>
        <w:tabs>
          <w:tab w:val="right" w:leader="dot" w:pos="9070"/>
        </w:tabs>
      </w:pPr>
      <w:hyperlink w:anchor="_Toc19838" w:history="1">
        <w:r>
          <w:rPr>
            <w:rFonts w:ascii="宋体" w:hAnsi="宋体"/>
          </w:rPr>
          <w:t xml:space="preserve">1.1 </w:t>
        </w:r>
        <w:r>
          <w:rPr>
            <w:rFonts w:ascii="宋体" w:hAnsi="宋体" w:hint="eastAsia"/>
          </w:rPr>
          <w:t>重要提示</w:t>
        </w:r>
        <w:r>
          <w:tab/>
        </w:r>
        <w:r>
          <w:fldChar w:fldCharType="begin"/>
        </w:r>
        <w:r>
          <w:instrText xml:space="preserve"> PAGEREF _Toc19838 \h </w:instrText>
        </w:r>
        <w:r>
          <w:fldChar w:fldCharType="separate"/>
        </w:r>
        <w:r>
          <w:t>93</w:t>
        </w:r>
        <w:r>
          <w:fldChar w:fldCharType="end"/>
        </w:r>
      </w:hyperlink>
    </w:p>
    <w:p w14:paraId="0F074170" w14:textId="77777777" w:rsidR="00000000" w:rsidRDefault="007478C2">
      <w:pPr>
        <w:pStyle w:val="TOC2"/>
        <w:tabs>
          <w:tab w:val="right" w:leader="dot" w:pos="9070"/>
        </w:tabs>
      </w:pPr>
      <w:hyperlink w:anchor="_Toc12162" w:history="1">
        <w:r>
          <w:rPr>
            <w:rFonts w:ascii="宋体" w:hAnsi="宋体" w:hint="eastAsia"/>
          </w:rPr>
          <w:t xml:space="preserve">1.2 </w:t>
        </w:r>
        <w:r>
          <w:rPr>
            <w:rFonts w:ascii="宋体" w:hAnsi="宋体" w:hint="eastAsia"/>
          </w:rPr>
          <w:t>目录</w:t>
        </w:r>
        <w:r>
          <w:tab/>
        </w:r>
        <w:r>
          <w:fldChar w:fldCharType="begin"/>
        </w:r>
        <w:r>
          <w:instrText xml:space="preserve"> PAGEREF _Toc12162 \h </w:instrText>
        </w:r>
        <w:r>
          <w:fldChar w:fldCharType="separate"/>
        </w:r>
        <w:r>
          <w:t>94</w:t>
        </w:r>
        <w:r>
          <w:fldChar w:fldCharType="end"/>
        </w:r>
      </w:hyperlink>
    </w:p>
    <w:p w14:paraId="24662F6B" w14:textId="77777777" w:rsidR="00000000" w:rsidRDefault="007478C2">
      <w:pPr>
        <w:pStyle w:val="TOC1"/>
        <w:tabs>
          <w:tab w:val="right" w:leader="dot" w:pos="9070"/>
        </w:tabs>
      </w:pPr>
      <w:hyperlink w:anchor="_Toc9062" w:history="1">
        <w:r>
          <w:rPr>
            <w:rFonts w:ascii="宋体" w:hAnsi="宋体" w:hint="eastAsia"/>
          </w:rPr>
          <w:t>§</w:t>
        </w:r>
        <w:r>
          <w:rPr>
            <w:rFonts w:ascii="宋体" w:hAnsi="宋体" w:hint="eastAsia"/>
          </w:rPr>
          <w:t xml:space="preserve">2  </w:t>
        </w:r>
        <w:r>
          <w:rPr>
            <w:rFonts w:ascii="宋体" w:hAnsi="宋体" w:hint="eastAsia"/>
          </w:rPr>
          <w:t>基金简介</w:t>
        </w:r>
        <w:r>
          <w:tab/>
        </w:r>
        <w:r>
          <w:fldChar w:fldCharType="begin"/>
        </w:r>
        <w:r>
          <w:instrText xml:space="preserve"> PAGEREF _Toc9062 \h </w:instrText>
        </w:r>
        <w:r>
          <w:fldChar w:fldCharType="separate"/>
        </w:r>
        <w:r>
          <w:t>94</w:t>
        </w:r>
        <w:r>
          <w:fldChar w:fldCharType="end"/>
        </w:r>
      </w:hyperlink>
    </w:p>
    <w:p w14:paraId="7F35EB84" w14:textId="77777777" w:rsidR="00000000" w:rsidRDefault="007478C2">
      <w:pPr>
        <w:pStyle w:val="TOC2"/>
        <w:tabs>
          <w:tab w:val="right" w:leader="dot" w:pos="9070"/>
        </w:tabs>
      </w:pPr>
      <w:hyperlink w:anchor="_Toc30875" w:history="1">
        <w:r>
          <w:rPr>
            <w:rFonts w:ascii="宋体" w:hAnsi="宋体" w:hint="eastAsia"/>
          </w:rPr>
          <w:t xml:space="preserve">2.1 </w:t>
        </w:r>
        <w:r>
          <w:rPr>
            <w:rFonts w:ascii="宋体" w:hAnsi="宋体" w:hint="eastAsia"/>
          </w:rPr>
          <w:t>基金产品基本情况</w:t>
        </w:r>
        <w:r>
          <w:tab/>
        </w:r>
        <w:r>
          <w:fldChar w:fldCharType="begin"/>
        </w:r>
        <w:r>
          <w:instrText xml:space="preserve"> PAGEREF _Toc30875 \h </w:instrText>
        </w:r>
        <w:r>
          <w:fldChar w:fldCharType="separate"/>
        </w:r>
        <w:r>
          <w:t>94</w:t>
        </w:r>
        <w:r>
          <w:fldChar w:fldCharType="end"/>
        </w:r>
      </w:hyperlink>
    </w:p>
    <w:p w14:paraId="52992A60" w14:textId="77777777" w:rsidR="00000000" w:rsidRDefault="007478C2">
      <w:pPr>
        <w:pStyle w:val="TOC2"/>
        <w:tabs>
          <w:tab w:val="right" w:leader="dot" w:pos="9070"/>
        </w:tabs>
      </w:pPr>
      <w:hyperlink w:anchor="_Toc10829" w:history="1">
        <w:r>
          <w:rPr>
            <w:rFonts w:ascii="宋体" w:hAnsi="宋体" w:hint="eastAsia"/>
          </w:rPr>
          <w:t xml:space="preserve">2.2 </w:t>
        </w:r>
        <w:r>
          <w:rPr>
            <w:rFonts w:ascii="宋体" w:hAnsi="宋体" w:hint="eastAsia"/>
          </w:rPr>
          <w:t>基础设施项目基本情况说明</w:t>
        </w:r>
        <w:r>
          <w:tab/>
        </w:r>
        <w:r>
          <w:fldChar w:fldCharType="begin"/>
        </w:r>
        <w:r>
          <w:instrText xml:space="preserve"> PAGEREF _Toc1</w:instrText>
        </w:r>
        <w:r>
          <w:instrText xml:space="preserve">0829 \h </w:instrText>
        </w:r>
        <w:r>
          <w:fldChar w:fldCharType="separate"/>
        </w:r>
        <w:r>
          <w:t>95</w:t>
        </w:r>
        <w:r>
          <w:fldChar w:fldCharType="end"/>
        </w:r>
      </w:hyperlink>
    </w:p>
    <w:p w14:paraId="58FB95CA" w14:textId="77777777" w:rsidR="00000000" w:rsidRDefault="007478C2">
      <w:pPr>
        <w:pStyle w:val="TOC2"/>
        <w:tabs>
          <w:tab w:val="right" w:leader="dot" w:pos="9070"/>
        </w:tabs>
      </w:pPr>
      <w:hyperlink w:anchor="_Toc30074" w:history="1">
        <w:r>
          <w:rPr>
            <w:rFonts w:ascii="宋体" w:hAnsi="宋体" w:hint="eastAsia"/>
          </w:rPr>
          <w:t xml:space="preserve">2.3 </w:t>
        </w:r>
        <w:r>
          <w:rPr>
            <w:rFonts w:ascii="宋体" w:hAnsi="宋体" w:hint="eastAsia"/>
          </w:rPr>
          <w:t>基金管理人和基金托管人</w:t>
        </w:r>
        <w:r>
          <w:tab/>
        </w:r>
        <w:r>
          <w:fldChar w:fldCharType="begin"/>
        </w:r>
        <w:r>
          <w:instrText xml:space="preserve"> PAGEREF _Toc30074 \h </w:instrText>
        </w:r>
        <w:r>
          <w:fldChar w:fldCharType="separate"/>
        </w:r>
        <w:r>
          <w:t>95</w:t>
        </w:r>
        <w:r>
          <w:fldChar w:fldCharType="end"/>
        </w:r>
      </w:hyperlink>
    </w:p>
    <w:p w14:paraId="46AE5C52" w14:textId="77777777" w:rsidR="00000000" w:rsidRDefault="007478C2">
      <w:pPr>
        <w:pStyle w:val="TOC2"/>
        <w:tabs>
          <w:tab w:val="right" w:leader="dot" w:pos="9070"/>
        </w:tabs>
      </w:pPr>
      <w:hyperlink w:anchor="_Toc22171" w:history="1">
        <w:r>
          <w:rPr>
            <w:rFonts w:ascii="宋体" w:hAnsi="宋体" w:hint="eastAsia"/>
          </w:rPr>
          <w:t>2.</w:t>
        </w:r>
        <w:r>
          <w:rPr>
            <w:rFonts w:ascii="宋体" w:hAnsi="宋体"/>
          </w:rPr>
          <w:t>4</w:t>
        </w:r>
        <w:r>
          <w:rPr>
            <w:rFonts w:ascii="宋体" w:hAnsi="宋体" w:hint="eastAsia"/>
          </w:rPr>
          <w:t xml:space="preserve"> </w:t>
        </w:r>
        <w:r>
          <w:rPr>
            <w:rFonts w:ascii="宋体" w:hAnsi="宋体" w:hint="eastAsia"/>
          </w:rPr>
          <w:t>基础设施资产支持证券管理人和外部管理机构</w:t>
        </w:r>
        <w:r>
          <w:tab/>
        </w:r>
        <w:r>
          <w:fldChar w:fldCharType="begin"/>
        </w:r>
        <w:r>
          <w:instrText xml:space="preserve"> PAGEREF _Toc22171 \h </w:instrText>
        </w:r>
        <w:r>
          <w:fldChar w:fldCharType="separate"/>
        </w:r>
        <w:r>
          <w:t>95</w:t>
        </w:r>
        <w:r>
          <w:fldChar w:fldCharType="end"/>
        </w:r>
      </w:hyperlink>
    </w:p>
    <w:p w14:paraId="2A188BE2" w14:textId="77777777" w:rsidR="00000000" w:rsidRDefault="007478C2">
      <w:pPr>
        <w:pStyle w:val="TOC2"/>
        <w:tabs>
          <w:tab w:val="right" w:leader="dot" w:pos="9070"/>
        </w:tabs>
      </w:pPr>
      <w:hyperlink w:anchor="_Toc234" w:history="1">
        <w:r>
          <w:rPr>
            <w:rFonts w:ascii="宋体" w:hAnsi="宋体" w:hint="eastAsia"/>
          </w:rPr>
          <w:t>2.</w:t>
        </w:r>
        <w:r>
          <w:rPr>
            <w:rFonts w:ascii="宋体" w:hAnsi="宋体"/>
          </w:rPr>
          <w:t xml:space="preserve">5 </w:t>
        </w:r>
        <w:r>
          <w:rPr>
            <w:rFonts w:ascii="宋体" w:hAnsi="宋体" w:hint="eastAsia"/>
          </w:rPr>
          <w:t>信息披露方式</w:t>
        </w:r>
        <w:r>
          <w:tab/>
        </w:r>
        <w:r>
          <w:fldChar w:fldCharType="begin"/>
        </w:r>
        <w:r>
          <w:instrText xml:space="preserve"> PAGEREF _Toc234 \h </w:instrText>
        </w:r>
        <w:r>
          <w:fldChar w:fldCharType="separate"/>
        </w:r>
        <w:r>
          <w:t>96</w:t>
        </w:r>
        <w:r>
          <w:fldChar w:fldCharType="end"/>
        </w:r>
      </w:hyperlink>
    </w:p>
    <w:p w14:paraId="0ABB2BA1" w14:textId="77777777" w:rsidR="00000000" w:rsidRDefault="007478C2">
      <w:pPr>
        <w:pStyle w:val="TOC2"/>
        <w:tabs>
          <w:tab w:val="right" w:leader="dot" w:pos="9070"/>
        </w:tabs>
      </w:pPr>
      <w:hyperlink w:anchor="_Toc6101" w:history="1">
        <w:r>
          <w:rPr>
            <w:rFonts w:ascii="宋体" w:hAnsi="宋体" w:hint="eastAsia"/>
          </w:rPr>
          <w:t>2.</w:t>
        </w:r>
        <w:r>
          <w:rPr>
            <w:rFonts w:ascii="宋体" w:hAnsi="宋体"/>
          </w:rPr>
          <w:t>6</w:t>
        </w:r>
        <w:r>
          <w:rPr>
            <w:rFonts w:ascii="宋体" w:hAnsi="宋体" w:hint="eastAsia"/>
          </w:rPr>
          <w:t xml:space="preserve"> </w:t>
        </w:r>
        <w:r>
          <w:rPr>
            <w:rFonts w:ascii="宋体" w:hAnsi="宋体" w:hint="eastAsia"/>
          </w:rPr>
          <w:t>其他相关资料</w:t>
        </w:r>
        <w:r>
          <w:tab/>
        </w:r>
        <w:r>
          <w:fldChar w:fldCharType="begin"/>
        </w:r>
        <w:r>
          <w:instrText xml:space="preserve"> PAGEREF _Toc6101 \h </w:instrText>
        </w:r>
        <w:r>
          <w:fldChar w:fldCharType="separate"/>
        </w:r>
        <w:r>
          <w:t>96</w:t>
        </w:r>
        <w:r>
          <w:fldChar w:fldCharType="end"/>
        </w:r>
      </w:hyperlink>
    </w:p>
    <w:p w14:paraId="498580C0" w14:textId="77777777" w:rsidR="00000000" w:rsidRDefault="007478C2">
      <w:pPr>
        <w:pStyle w:val="TOC1"/>
        <w:tabs>
          <w:tab w:val="right" w:leader="dot" w:pos="9070"/>
        </w:tabs>
      </w:pPr>
      <w:hyperlink w:anchor="_Toc21694" w:history="1">
        <w:r>
          <w:rPr>
            <w:rFonts w:ascii="宋体" w:hAnsi="宋体" w:hint="eastAsia"/>
          </w:rPr>
          <w:t>§</w:t>
        </w:r>
        <w:r>
          <w:rPr>
            <w:rFonts w:ascii="宋体" w:hAnsi="宋体" w:hint="eastAsia"/>
          </w:rPr>
          <w:t xml:space="preserve">3  </w:t>
        </w:r>
        <w:r>
          <w:rPr>
            <w:rFonts w:ascii="宋体" w:hAnsi="宋体" w:hint="eastAsia"/>
          </w:rPr>
          <w:t>主要财务指标和基金收益分配情况</w:t>
        </w:r>
        <w:r>
          <w:tab/>
        </w:r>
        <w:r>
          <w:fldChar w:fldCharType="begin"/>
        </w:r>
        <w:r>
          <w:instrText xml:space="preserve"> PAGEREF _Toc21694 \h </w:instrText>
        </w:r>
        <w:r>
          <w:fldChar w:fldCharType="separate"/>
        </w:r>
        <w:r>
          <w:t>96</w:t>
        </w:r>
        <w:r>
          <w:fldChar w:fldCharType="end"/>
        </w:r>
      </w:hyperlink>
    </w:p>
    <w:p w14:paraId="21A9279C" w14:textId="77777777" w:rsidR="00000000" w:rsidRDefault="007478C2">
      <w:pPr>
        <w:pStyle w:val="TOC2"/>
        <w:tabs>
          <w:tab w:val="right" w:leader="dot" w:pos="9070"/>
        </w:tabs>
      </w:pPr>
      <w:hyperlink w:anchor="_Toc3955" w:history="1">
        <w:r>
          <w:rPr>
            <w:rFonts w:ascii="宋体" w:hAnsi="宋体" w:hint="eastAsia"/>
          </w:rPr>
          <w:t xml:space="preserve">3.1 </w:t>
        </w:r>
        <w:r>
          <w:rPr>
            <w:rFonts w:ascii="宋体" w:hAnsi="宋体"/>
          </w:rPr>
          <w:t>主要</w:t>
        </w:r>
        <w:r>
          <w:rPr>
            <w:rFonts w:ascii="宋体" w:hAnsi="宋体" w:hint="eastAsia"/>
          </w:rPr>
          <w:t>会计数据和</w:t>
        </w:r>
        <w:r>
          <w:rPr>
            <w:rFonts w:ascii="宋体" w:hAnsi="宋体"/>
          </w:rPr>
          <w:t>财务指标</w:t>
        </w:r>
        <w:r>
          <w:tab/>
        </w:r>
        <w:r>
          <w:fldChar w:fldCharType="begin"/>
        </w:r>
        <w:r>
          <w:instrText xml:space="preserve"> PAGEREF _Toc3955 \h </w:instrText>
        </w:r>
        <w:r>
          <w:fldChar w:fldCharType="separate"/>
        </w:r>
        <w:r>
          <w:t>96</w:t>
        </w:r>
        <w:r>
          <w:fldChar w:fldCharType="end"/>
        </w:r>
      </w:hyperlink>
    </w:p>
    <w:p w14:paraId="716147B0" w14:textId="77777777" w:rsidR="00000000" w:rsidRDefault="007478C2">
      <w:pPr>
        <w:pStyle w:val="TOC2"/>
        <w:tabs>
          <w:tab w:val="right" w:leader="dot" w:pos="9070"/>
        </w:tabs>
      </w:pPr>
      <w:hyperlink w:anchor="_Toc26550" w:history="1">
        <w:r>
          <w:rPr>
            <w:rFonts w:ascii="宋体" w:hAnsi="宋体" w:hint="eastAsia"/>
          </w:rPr>
          <w:t>3.</w:t>
        </w:r>
        <w:r>
          <w:rPr>
            <w:rFonts w:ascii="宋体" w:hAnsi="宋体"/>
          </w:rPr>
          <w:t>2</w:t>
        </w:r>
        <w:r>
          <w:rPr>
            <w:rFonts w:ascii="宋体" w:hAnsi="宋体" w:hint="eastAsia"/>
          </w:rPr>
          <w:t xml:space="preserve"> </w:t>
        </w:r>
        <w:r>
          <w:rPr>
            <w:rFonts w:ascii="宋体" w:hAnsi="宋体" w:hint="eastAsia"/>
          </w:rPr>
          <w:t>其他财务指标</w:t>
        </w:r>
        <w:r>
          <w:tab/>
        </w:r>
        <w:r>
          <w:fldChar w:fldCharType="begin"/>
        </w:r>
        <w:r>
          <w:instrText xml:space="preserve"> PAGEREF _Toc26550 \h </w:instrText>
        </w:r>
        <w:r>
          <w:fldChar w:fldCharType="separate"/>
        </w:r>
        <w:r>
          <w:t>97</w:t>
        </w:r>
        <w:r>
          <w:fldChar w:fldCharType="end"/>
        </w:r>
      </w:hyperlink>
    </w:p>
    <w:p w14:paraId="3C0817BC" w14:textId="77777777" w:rsidR="00000000" w:rsidRDefault="007478C2">
      <w:pPr>
        <w:pStyle w:val="TOC2"/>
        <w:tabs>
          <w:tab w:val="right" w:leader="dot" w:pos="9070"/>
        </w:tabs>
      </w:pPr>
      <w:hyperlink w:anchor="_Toc28599" w:history="1">
        <w:r>
          <w:rPr>
            <w:rFonts w:ascii="宋体" w:hAnsi="宋体" w:hint="eastAsia"/>
          </w:rPr>
          <w:t>3.</w:t>
        </w:r>
        <w:r>
          <w:rPr>
            <w:rFonts w:ascii="宋体" w:hAnsi="宋体"/>
          </w:rPr>
          <w:t>3</w:t>
        </w:r>
        <w:r>
          <w:rPr>
            <w:rFonts w:ascii="宋体" w:hAnsi="宋体" w:hint="eastAsia"/>
          </w:rPr>
          <w:t xml:space="preserve"> </w:t>
        </w:r>
        <w:r>
          <w:rPr>
            <w:rFonts w:ascii="宋体" w:hAnsi="宋体" w:hint="eastAsia"/>
          </w:rPr>
          <w:t>基金收益分配情况</w:t>
        </w:r>
        <w:r>
          <w:tab/>
        </w:r>
        <w:r>
          <w:fldChar w:fldCharType="begin"/>
        </w:r>
        <w:r>
          <w:instrText xml:space="preserve"> PAGEREF _Toc28599 \h </w:instrText>
        </w:r>
        <w:r>
          <w:fldChar w:fldCharType="separate"/>
        </w:r>
        <w:r>
          <w:t>97</w:t>
        </w:r>
        <w:r>
          <w:fldChar w:fldCharType="end"/>
        </w:r>
      </w:hyperlink>
    </w:p>
    <w:p w14:paraId="1D83573F" w14:textId="77777777" w:rsidR="00000000" w:rsidRDefault="007478C2">
      <w:pPr>
        <w:pStyle w:val="TOC2"/>
        <w:tabs>
          <w:tab w:val="right" w:leader="dot" w:pos="9070"/>
        </w:tabs>
      </w:pPr>
      <w:hyperlink w:anchor="_Toc26500" w:history="1">
        <w:r>
          <w:rPr>
            <w:rFonts w:ascii="宋体" w:hAnsi="宋体"/>
          </w:rPr>
          <w:t>3.4</w:t>
        </w:r>
        <w:r>
          <w:rPr>
            <w:rFonts w:ascii="宋体" w:hAnsi="宋体" w:hint="eastAsia"/>
          </w:rPr>
          <w:t xml:space="preserve"> </w:t>
        </w:r>
        <w:r>
          <w:rPr>
            <w:rFonts w:ascii="宋体" w:hAnsi="宋体" w:hint="eastAsia"/>
          </w:rPr>
          <w:t>报告期内基金</w:t>
        </w:r>
        <w:r>
          <w:rPr>
            <w:rFonts w:ascii="宋体" w:hAnsi="宋体"/>
          </w:rPr>
          <w:t>及资产支持证券</w:t>
        </w:r>
        <w:r>
          <w:rPr>
            <w:rFonts w:ascii="宋体" w:hAnsi="宋体" w:hint="eastAsia"/>
          </w:rPr>
          <w:t>费用收取情况的说明</w:t>
        </w:r>
        <w:r>
          <w:tab/>
        </w:r>
        <w:r>
          <w:fldChar w:fldCharType="begin"/>
        </w:r>
        <w:r>
          <w:instrText xml:space="preserve"> PAGEREF _Toc26500 \h </w:instrText>
        </w:r>
        <w:r>
          <w:fldChar w:fldCharType="separate"/>
        </w:r>
        <w:r>
          <w:t>99</w:t>
        </w:r>
        <w:r>
          <w:fldChar w:fldCharType="end"/>
        </w:r>
      </w:hyperlink>
    </w:p>
    <w:p w14:paraId="52B6DE75" w14:textId="77777777" w:rsidR="00000000" w:rsidRDefault="007478C2">
      <w:pPr>
        <w:pStyle w:val="TOC1"/>
        <w:tabs>
          <w:tab w:val="right" w:leader="dot" w:pos="9070"/>
        </w:tabs>
      </w:pPr>
      <w:hyperlink w:anchor="_Toc18976" w:history="1">
        <w:r>
          <w:rPr>
            <w:rFonts w:ascii="宋体" w:hAnsi="宋体" w:hint="eastAsia"/>
          </w:rPr>
          <w:t>§</w:t>
        </w:r>
        <w:r>
          <w:rPr>
            <w:rFonts w:ascii="宋体" w:hAnsi="宋体" w:hint="eastAsia"/>
          </w:rPr>
          <w:t xml:space="preserve">4  </w:t>
        </w:r>
        <w:r>
          <w:rPr>
            <w:rFonts w:ascii="宋体" w:hAnsi="宋体" w:hint="eastAsia"/>
          </w:rPr>
          <w:t>基础设施项目运营情况</w:t>
        </w:r>
        <w:r>
          <w:tab/>
        </w:r>
        <w:r>
          <w:fldChar w:fldCharType="begin"/>
        </w:r>
        <w:r>
          <w:instrText xml:space="preserve"> PAGEREF _Toc18976 \h </w:instrText>
        </w:r>
        <w:r>
          <w:fldChar w:fldCharType="separate"/>
        </w:r>
        <w:r>
          <w:t>99</w:t>
        </w:r>
        <w:r>
          <w:fldChar w:fldCharType="end"/>
        </w:r>
      </w:hyperlink>
    </w:p>
    <w:p w14:paraId="4C810EC9" w14:textId="77777777" w:rsidR="00000000" w:rsidRDefault="007478C2">
      <w:pPr>
        <w:pStyle w:val="TOC2"/>
        <w:tabs>
          <w:tab w:val="right" w:leader="dot" w:pos="9070"/>
        </w:tabs>
      </w:pPr>
      <w:hyperlink w:anchor="_Toc6136" w:history="1">
        <w:r>
          <w:rPr>
            <w:rFonts w:ascii="宋体" w:hAnsi="宋体"/>
          </w:rPr>
          <w:t xml:space="preserve">4.1 </w:t>
        </w:r>
        <w:r>
          <w:rPr>
            <w:rFonts w:ascii="宋体" w:hAnsi="宋体"/>
          </w:rPr>
          <w:t>对报告期内基础设施项目公司运营情况的</w:t>
        </w:r>
        <w:r>
          <w:rPr>
            <w:rFonts w:ascii="宋体" w:hAnsi="宋体"/>
          </w:rPr>
          <w:t>整体说明</w:t>
        </w:r>
        <w:r>
          <w:tab/>
        </w:r>
        <w:r>
          <w:fldChar w:fldCharType="begin"/>
        </w:r>
        <w:r>
          <w:instrText xml:space="preserve"> PAGEREF _Toc6136 \h </w:instrText>
        </w:r>
        <w:r>
          <w:fldChar w:fldCharType="separate"/>
        </w:r>
        <w:r>
          <w:t>99</w:t>
        </w:r>
        <w:r>
          <w:fldChar w:fldCharType="end"/>
        </w:r>
      </w:hyperlink>
    </w:p>
    <w:p w14:paraId="0E211E86" w14:textId="77777777" w:rsidR="00000000" w:rsidRDefault="007478C2">
      <w:pPr>
        <w:pStyle w:val="TOC2"/>
        <w:tabs>
          <w:tab w:val="right" w:leader="dot" w:pos="9070"/>
        </w:tabs>
      </w:pPr>
      <w:hyperlink w:anchor="_Toc4698" w:history="1">
        <w:r>
          <w:rPr>
            <w:rFonts w:ascii="宋体" w:hAnsi="宋体" w:hint="eastAsia"/>
          </w:rPr>
          <w:t>4.</w:t>
        </w:r>
        <w:r>
          <w:rPr>
            <w:rFonts w:ascii="宋体" w:hAnsi="宋体"/>
          </w:rPr>
          <w:t>2</w:t>
        </w:r>
        <w:r>
          <w:rPr>
            <w:rFonts w:ascii="宋体" w:hAnsi="宋体" w:hint="eastAsia"/>
          </w:rPr>
          <w:t xml:space="preserve"> </w:t>
        </w:r>
        <w:r>
          <w:rPr>
            <w:rFonts w:ascii="宋体" w:hAnsi="宋体" w:hint="eastAsia"/>
          </w:rPr>
          <w:t>基础设施项目所属行业情况</w:t>
        </w:r>
        <w:r>
          <w:tab/>
        </w:r>
        <w:r>
          <w:fldChar w:fldCharType="begin"/>
        </w:r>
        <w:r>
          <w:instrText xml:space="preserve"> PAGEREF _Toc4698 \h </w:instrText>
        </w:r>
        <w:r>
          <w:fldChar w:fldCharType="separate"/>
        </w:r>
        <w:r>
          <w:t>99</w:t>
        </w:r>
        <w:r>
          <w:fldChar w:fldCharType="end"/>
        </w:r>
      </w:hyperlink>
    </w:p>
    <w:p w14:paraId="279CA491" w14:textId="77777777" w:rsidR="00000000" w:rsidRDefault="007478C2">
      <w:pPr>
        <w:pStyle w:val="TOC2"/>
        <w:tabs>
          <w:tab w:val="right" w:leader="dot" w:pos="9070"/>
        </w:tabs>
      </w:pPr>
      <w:hyperlink w:anchor="_Toc26787" w:history="1">
        <w:r>
          <w:rPr>
            <w:rFonts w:ascii="宋体" w:hAnsi="宋体"/>
          </w:rPr>
          <w:t>4</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基础设施项目运营相关财务信息</w:t>
        </w:r>
        <w:r>
          <w:tab/>
        </w:r>
        <w:r>
          <w:fldChar w:fldCharType="begin"/>
        </w:r>
        <w:r>
          <w:instrText xml:space="preserve"> PAGEREF _Toc26787 \h </w:instrText>
        </w:r>
        <w:r>
          <w:fldChar w:fldCharType="separate"/>
        </w:r>
        <w:r>
          <w:t>99</w:t>
        </w:r>
        <w:r>
          <w:fldChar w:fldCharType="end"/>
        </w:r>
      </w:hyperlink>
    </w:p>
    <w:p w14:paraId="3F6216C2" w14:textId="77777777" w:rsidR="00000000" w:rsidRDefault="007478C2">
      <w:pPr>
        <w:pStyle w:val="TOC2"/>
        <w:tabs>
          <w:tab w:val="right" w:leader="dot" w:pos="9070"/>
        </w:tabs>
      </w:pPr>
      <w:hyperlink w:anchor="_Toc488" w:history="1">
        <w:r>
          <w:rPr>
            <w:rFonts w:ascii="宋体" w:hAnsi="宋体"/>
          </w:rPr>
          <w:t>4</w:t>
        </w:r>
        <w:r>
          <w:rPr>
            <w:rFonts w:ascii="宋体" w:hAnsi="宋体" w:hint="eastAsia"/>
          </w:rPr>
          <w:t>.</w:t>
        </w:r>
        <w:r>
          <w:rPr>
            <w:rFonts w:ascii="宋体" w:hAnsi="宋体"/>
          </w:rPr>
          <w:t>4</w:t>
        </w:r>
        <w:r>
          <w:rPr>
            <w:rFonts w:ascii="宋体" w:hAnsi="宋体" w:hint="eastAsia"/>
          </w:rPr>
          <w:t xml:space="preserve"> </w:t>
        </w:r>
        <w:r>
          <w:rPr>
            <w:rFonts w:ascii="宋体" w:hAnsi="宋体" w:hint="eastAsia"/>
          </w:rPr>
          <w:t>基础设施项目运营相关通用指标信息</w:t>
        </w:r>
        <w:r>
          <w:tab/>
        </w:r>
        <w:r>
          <w:fldChar w:fldCharType="begin"/>
        </w:r>
        <w:r>
          <w:instrText xml:space="preserve"> PAGEREF _Toc488 \h </w:instrText>
        </w:r>
        <w:r>
          <w:fldChar w:fldCharType="separate"/>
        </w:r>
        <w:r>
          <w:t>101</w:t>
        </w:r>
        <w:r>
          <w:fldChar w:fldCharType="end"/>
        </w:r>
      </w:hyperlink>
    </w:p>
    <w:p w14:paraId="310FE047" w14:textId="77777777" w:rsidR="00000000" w:rsidRDefault="007478C2">
      <w:pPr>
        <w:pStyle w:val="TOC2"/>
        <w:tabs>
          <w:tab w:val="right" w:leader="dot" w:pos="9070"/>
        </w:tabs>
      </w:pPr>
      <w:hyperlink w:anchor="_Toc23661" w:history="1">
        <w:r>
          <w:rPr>
            <w:rFonts w:ascii="宋体" w:hAnsi="宋体"/>
          </w:rPr>
          <w:t>4</w:t>
        </w:r>
        <w:r>
          <w:rPr>
            <w:rFonts w:ascii="宋体" w:hAnsi="宋体" w:hint="eastAsia"/>
          </w:rPr>
          <w:t>.</w:t>
        </w:r>
        <w:r>
          <w:rPr>
            <w:rFonts w:ascii="宋体" w:hAnsi="宋体"/>
          </w:rPr>
          <w:t>5</w:t>
        </w:r>
        <w:r>
          <w:rPr>
            <w:rFonts w:ascii="宋体" w:hAnsi="宋体" w:hint="eastAsia"/>
          </w:rPr>
          <w:t xml:space="preserve"> </w:t>
        </w:r>
        <w:r>
          <w:rPr>
            <w:rFonts w:ascii="宋体" w:hAnsi="宋体" w:hint="eastAsia"/>
          </w:rPr>
          <w:t>基础设施项目公司经营现金流</w:t>
        </w:r>
        <w:r>
          <w:tab/>
        </w:r>
        <w:r>
          <w:fldChar w:fldCharType="begin"/>
        </w:r>
        <w:r>
          <w:instrText xml:space="preserve"> PAGEREF _Toc23661 \h </w:instrText>
        </w:r>
        <w:r>
          <w:fldChar w:fldCharType="separate"/>
        </w:r>
        <w:r>
          <w:t>101</w:t>
        </w:r>
        <w:r>
          <w:fldChar w:fldCharType="end"/>
        </w:r>
      </w:hyperlink>
    </w:p>
    <w:p w14:paraId="491BC86D" w14:textId="77777777" w:rsidR="00000000" w:rsidRDefault="007478C2">
      <w:pPr>
        <w:pStyle w:val="TOC2"/>
        <w:tabs>
          <w:tab w:val="right" w:leader="dot" w:pos="9070"/>
        </w:tabs>
      </w:pPr>
      <w:hyperlink w:anchor="_Toc10707" w:history="1">
        <w:r>
          <w:rPr>
            <w:rFonts w:ascii="宋体" w:hAnsi="宋体"/>
          </w:rPr>
          <w:t>4</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基础设施项目公司对外借入款项情况（如有）</w:t>
        </w:r>
        <w:r>
          <w:tab/>
        </w:r>
        <w:r>
          <w:fldChar w:fldCharType="begin"/>
        </w:r>
        <w:r>
          <w:instrText xml:space="preserve"> PAGEREF _Toc10707 \h </w:instrText>
        </w:r>
        <w:r>
          <w:fldChar w:fldCharType="separate"/>
        </w:r>
        <w:r>
          <w:t>102</w:t>
        </w:r>
        <w:r>
          <w:fldChar w:fldCharType="end"/>
        </w:r>
      </w:hyperlink>
    </w:p>
    <w:p w14:paraId="49E4E61F" w14:textId="77777777" w:rsidR="00000000" w:rsidRDefault="007478C2">
      <w:pPr>
        <w:pStyle w:val="TOC2"/>
        <w:tabs>
          <w:tab w:val="right" w:leader="dot" w:pos="9070"/>
        </w:tabs>
      </w:pPr>
      <w:hyperlink w:anchor="_Toc31469" w:history="1">
        <w:r>
          <w:rPr>
            <w:rFonts w:ascii="宋体" w:hAnsi="宋体" w:hint="eastAsia"/>
          </w:rPr>
          <w:t>4</w:t>
        </w:r>
        <w:r>
          <w:rPr>
            <w:rFonts w:ascii="宋体" w:hAnsi="宋体"/>
          </w:rPr>
          <w:t xml:space="preserve">.7 </w:t>
        </w:r>
        <w:r>
          <w:rPr>
            <w:rFonts w:ascii="宋体" w:hAnsi="宋体" w:hint="eastAsia"/>
          </w:rPr>
          <w:t>基础设施项目投资情况（如有）</w:t>
        </w:r>
        <w:r>
          <w:tab/>
        </w:r>
        <w:r>
          <w:fldChar w:fldCharType="begin"/>
        </w:r>
        <w:r>
          <w:instrText xml:space="preserve"> PAGEREF _Toc31469 \h </w:instrText>
        </w:r>
        <w:r>
          <w:fldChar w:fldCharType="separate"/>
        </w:r>
        <w:r>
          <w:t>102</w:t>
        </w:r>
        <w:r>
          <w:fldChar w:fldCharType="end"/>
        </w:r>
      </w:hyperlink>
    </w:p>
    <w:p w14:paraId="6D5D1C02" w14:textId="77777777" w:rsidR="00000000" w:rsidRDefault="007478C2">
      <w:pPr>
        <w:pStyle w:val="TOC2"/>
        <w:tabs>
          <w:tab w:val="right" w:leader="dot" w:pos="9070"/>
        </w:tabs>
      </w:pPr>
      <w:hyperlink w:anchor="_Toc11048" w:history="1">
        <w:r>
          <w:rPr>
            <w:rFonts w:ascii="宋体" w:hAnsi="宋体" w:hint="eastAsia"/>
          </w:rPr>
          <w:t>4</w:t>
        </w:r>
        <w:r>
          <w:rPr>
            <w:rFonts w:ascii="宋体" w:hAnsi="宋体"/>
          </w:rPr>
          <w:t>.8</w:t>
        </w:r>
        <w:r>
          <w:rPr>
            <w:rFonts w:ascii="宋体" w:hAnsi="宋体" w:hint="eastAsia"/>
          </w:rPr>
          <w:t xml:space="preserve"> </w:t>
        </w:r>
        <w:r>
          <w:rPr>
            <w:rFonts w:ascii="宋体" w:hAnsi="宋体" w:hint="eastAsia"/>
          </w:rPr>
          <w:t>抵押</w:t>
        </w:r>
        <w:r>
          <w:rPr>
            <w:rFonts w:ascii="宋体" w:hAnsi="宋体" w:hint="eastAsia"/>
          </w:rPr>
          <w:t>、查封、扣押、冻结等他项权利限制的情况（如有）</w:t>
        </w:r>
        <w:r>
          <w:tab/>
        </w:r>
        <w:r>
          <w:fldChar w:fldCharType="begin"/>
        </w:r>
        <w:r>
          <w:instrText xml:space="preserve"> PAGEREF _Toc11048 \h </w:instrText>
        </w:r>
        <w:r>
          <w:fldChar w:fldCharType="separate"/>
        </w:r>
        <w:r>
          <w:t>102</w:t>
        </w:r>
        <w:r>
          <w:fldChar w:fldCharType="end"/>
        </w:r>
      </w:hyperlink>
    </w:p>
    <w:p w14:paraId="28087662" w14:textId="77777777" w:rsidR="00000000" w:rsidRDefault="007478C2">
      <w:pPr>
        <w:pStyle w:val="TOC2"/>
        <w:tabs>
          <w:tab w:val="right" w:leader="dot" w:pos="9070"/>
        </w:tabs>
      </w:pPr>
      <w:hyperlink w:anchor="_Toc399" w:history="1">
        <w:r>
          <w:rPr>
            <w:rFonts w:ascii="宋体" w:hAnsi="宋体" w:hint="eastAsia"/>
          </w:rPr>
          <w:t>4</w:t>
        </w:r>
        <w:r>
          <w:rPr>
            <w:rFonts w:ascii="宋体" w:hAnsi="宋体"/>
          </w:rPr>
          <w:t>.9</w:t>
        </w:r>
        <w:r>
          <w:rPr>
            <w:rFonts w:ascii="宋体" w:hAnsi="宋体" w:hint="eastAsia"/>
          </w:rPr>
          <w:t xml:space="preserve"> </w:t>
        </w:r>
        <w:r>
          <w:rPr>
            <w:rFonts w:ascii="宋体" w:hAnsi="宋体" w:hint="eastAsia"/>
          </w:rPr>
          <w:t>基础设施项目相关保险的情况</w:t>
        </w:r>
        <w:r>
          <w:tab/>
        </w:r>
        <w:r>
          <w:fldChar w:fldCharType="begin"/>
        </w:r>
        <w:r>
          <w:instrText xml:space="preserve"> PAGEREF _Toc399 \h </w:instrText>
        </w:r>
        <w:r>
          <w:fldChar w:fldCharType="separate"/>
        </w:r>
        <w:r>
          <w:t>103</w:t>
        </w:r>
        <w:r>
          <w:fldChar w:fldCharType="end"/>
        </w:r>
      </w:hyperlink>
    </w:p>
    <w:p w14:paraId="67B2589A" w14:textId="77777777" w:rsidR="00000000" w:rsidRDefault="007478C2">
      <w:pPr>
        <w:pStyle w:val="TOC2"/>
        <w:tabs>
          <w:tab w:val="right" w:leader="dot" w:pos="9070"/>
        </w:tabs>
      </w:pPr>
      <w:hyperlink w:anchor="_Toc5129" w:history="1">
        <w:r>
          <w:rPr>
            <w:rFonts w:ascii="宋体" w:hAnsi="宋体" w:hint="eastAsia"/>
          </w:rPr>
          <w:t>4.</w:t>
        </w:r>
        <w:r>
          <w:rPr>
            <w:rFonts w:ascii="宋体" w:hAnsi="宋体"/>
          </w:rPr>
          <w:t>10</w:t>
        </w:r>
        <w:r>
          <w:rPr>
            <w:rFonts w:ascii="宋体" w:hAnsi="宋体" w:hint="eastAsia"/>
          </w:rPr>
          <w:t xml:space="preserve"> </w:t>
        </w:r>
        <w:r>
          <w:rPr>
            <w:rFonts w:ascii="宋体" w:hAnsi="宋体" w:hint="eastAsia"/>
          </w:rPr>
          <w:t>基础设施项目未来发展展望的说明</w:t>
        </w:r>
        <w:r>
          <w:tab/>
        </w:r>
        <w:r>
          <w:fldChar w:fldCharType="begin"/>
        </w:r>
        <w:r>
          <w:instrText xml:space="preserve"> PAGEREF _Toc5129 \h </w:instrText>
        </w:r>
        <w:r>
          <w:fldChar w:fldCharType="separate"/>
        </w:r>
        <w:r>
          <w:t>103</w:t>
        </w:r>
        <w:r>
          <w:fldChar w:fldCharType="end"/>
        </w:r>
      </w:hyperlink>
    </w:p>
    <w:p w14:paraId="3FFE0554" w14:textId="77777777" w:rsidR="00000000" w:rsidRDefault="007478C2">
      <w:pPr>
        <w:pStyle w:val="TOC2"/>
        <w:tabs>
          <w:tab w:val="right" w:leader="dot" w:pos="9070"/>
        </w:tabs>
      </w:pPr>
      <w:hyperlink w:anchor="_Toc31424" w:history="1">
        <w:r>
          <w:rPr>
            <w:rFonts w:ascii="宋体" w:hAnsi="宋体" w:hint="eastAsia"/>
          </w:rPr>
          <w:t>4</w:t>
        </w:r>
        <w:r>
          <w:rPr>
            <w:rFonts w:ascii="宋体" w:hAnsi="宋体"/>
          </w:rPr>
          <w:t>.11</w:t>
        </w:r>
        <w:r>
          <w:rPr>
            <w:rFonts w:ascii="宋体" w:hAnsi="宋体" w:hint="eastAsia"/>
          </w:rPr>
          <w:t xml:space="preserve"> </w:t>
        </w:r>
        <w:r>
          <w:rPr>
            <w:rFonts w:ascii="宋体" w:hAnsi="宋体" w:hint="eastAsia"/>
          </w:rPr>
          <w:t>其他需要说明</w:t>
        </w:r>
        <w:r>
          <w:rPr>
            <w:rFonts w:ascii="宋体" w:hAnsi="宋体"/>
          </w:rPr>
          <w:t>的情况（如有）</w:t>
        </w:r>
        <w:r>
          <w:tab/>
        </w:r>
        <w:r>
          <w:fldChar w:fldCharType="begin"/>
        </w:r>
        <w:r>
          <w:instrText xml:space="preserve"> PAGEREF _T</w:instrText>
        </w:r>
        <w:r>
          <w:instrText xml:space="preserve">oc31424 \h </w:instrText>
        </w:r>
        <w:r>
          <w:fldChar w:fldCharType="separate"/>
        </w:r>
        <w:r>
          <w:t>103</w:t>
        </w:r>
        <w:r>
          <w:fldChar w:fldCharType="end"/>
        </w:r>
      </w:hyperlink>
    </w:p>
    <w:p w14:paraId="0F1F4B40" w14:textId="77777777" w:rsidR="00000000" w:rsidRDefault="007478C2">
      <w:pPr>
        <w:pStyle w:val="TOC1"/>
        <w:tabs>
          <w:tab w:val="right" w:leader="dot" w:pos="9070"/>
        </w:tabs>
      </w:pPr>
      <w:hyperlink w:anchor="_Toc3737" w:history="1">
        <w:r>
          <w:rPr>
            <w:rFonts w:ascii="宋体" w:hAnsi="宋体" w:hint="eastAsia"/>
          </w:rPr>
          <w:t>§</w:t>
        </w:r>
        <w:r>
          <w:rPr>
            <w:rFonts w:ascii="宋体" w:hAnsi="宋体"/>
          </w:rPr>
          <w:t xml:space="preserve">5  </w:t>
        </w:r>
        <w:r>
          <w:rPr>
            <w:rFonts w:ascii="宋体" w:hAnsi="宋体" w:hint="eastAsia"/>
          </w:rPr>
          <w:t>除基础设施资产支持证券之外的投资组合报告</w:t>
        </w:r>
        <w:r>
          <w:tab/>
        </w:r>
        <w:r>
          <w:fldChar w:fldCharType="begin"/>
        </w:r>
        <w:r>
          <w:instrText xml:space="preserve"> PAGEREF _Toc3737 \h </w:instrText>
        </w:r>
        <w:r>
          <w:fldChar w:fldCharType="separate"/>
        </w:r>
        <w:r>
          <w:t>103</w:t>
        </w:r>
        <w:r>
          <w:fldChar w:fldCharType="end"/>
        </w:r>
      </w:hyperlink>
    </w:p>
    <w:p w14:paraId="3E9680A9" w14:textId="77777777" w:rsidR="00000000" w:rsidRDefault="007478C2">
      <w:pPr>
        <w:pStyle w:val="TOC2"/>
        <w:tabs>
          <w:tab w:val="right" w:leader="dot" w:pos="9070"/>
        </w:tabs>
      </w:pPr>
      <w:hyperlink w:anchor="_Toc21443" w:history="1">
        <w:r>
          <w:rPr>
            <w:rFonts w:ascii="宋体" w:hAnsi="宋体"/>
          </w:rPr>
          <w:t>5</w:t>
        </w:r>
        <w:r>
          <w:rPr>
            <w:rFonts w:ascii="宋体" w:hAnsi="宋体" w:hint="eastAsia"/>
          </w:rPr>
          <w:t>.</w:t>
        </w:r>
        <w:r>
          <w:rPr>
            <w:rFonts w:ascii="宋体" w:hAnsi="宋体"/>
          </w:rPr>
          <w:t>1</w:t>
        </w:r>
        <w:r>
          <w:rPr>
            <w:rFonts w:ascii="宋体" w:hAnsi="宋体" w:hint="eastAsia"/>
          </w:rPr>
          <w:t xml:space="preserve"> </w:t>
        </w:r>
        <w:r>
          <w:rPr>
            <w:rFonts w:ascii="宋体" w:hAnsi="宋体" w:hint="eastAsia"/>
          </w:rPr>
          <w:t>报告期末基金的资产组合情况</w:t>
        </w:r>
        <w:r>
          <w:tab/>
        </w:r>
        <w:r>
          <w:fldChar w:fldCharType="begin"/>
        </w:r>
        <w:r>
          <w:instrText xml:space="preserve"> PAGEREF _Toc21443 \h </w:instrText>
        </w:r>
        <w:r>
          <w:fldChar w:fldCharType="separate"/>
        </w:r>
        <w:r>
          <w:t>103</w:t>
        </w:r>
        <w:r>
          <w:fldChar w:fldCharType="end"/>
        </w:r>
      </w:hyperlink>
    </w:p>
    <w:p w14:paraId="2ED2A5E4" w14:textId="77777777" w:rsidR="00000000" w:rsidRDefault="007478C2">
      <w:pPr>
        <w:pStyle w:val="TOC2"/>
        <w:tabs>
          <w:tab w:val="right" w:leader="dot" w:pos="9070"/>
        </w:tabs>
      </w:pPr>
      <w:hyperlink w:anchor="_Toc14358" w:history="1">
        <w:r>
          <w:rPr>
            <w:rFonts w:ascii="宋体" w:hAnsi="宋体"/>
          </w:rPr>
          <w:t xml:space="preserve">5.2 </w:t>
        </w:r>
        <w:r>
          <w:rPr>
            <w:rFonts w:ascii="宋体" w:hAnsi="宋体" w:hint="eastAsia"/>
          </w:rPr>
          <w:t>报告期末按债券品种分类的债券投资组合</w:t>
        </w:r>
        <w:r>
          <w:tab/>
        </w:r>
        <w:r>
          <w:fldChar w:fldCharType="begin"/>
        </w:r>
        <w:r>
          <w:instrText xml:space="preserve"> PAGEREF _Toc14358 \h </w:instrText>
        </w:r>
        <w:r>
          <w:fldChar w:fldCharType="separate"/>
        </w:r>
        <w:r>
          <w:t>103</w:t>
        </w:r>
        <w:r>
          <w:fldChar w:fldCharType="end"/>
        </w:r>
      </w:hyperlink>
    </w:p>
    <w:p w14:paraId="6232F524" w14:textId="77777777" w:rsidR="00000000" w:rsidRDefault="007478C2">
      <w:pPr>
        <w:pStyle w:val="TOC2"/>
        <w:tabs>
          <w:tab w:val="right" w:leader="dot" w:pos="9070"/>
        </w:tabs>
      </w:pPr>
      <w:hyperlink w:anchor="_Toc3544" w:history="1">
        <w:r>
          <w:rPr>
            <w:rFonts w:ascii="宋体" w:hAnsi="宋体"/>
          </w:rPr>
          <w:t xml:space="preserve">5.3 </w:t>
        </w:r>
        <w:r>
          <w:rPr>
            <w:rFonts w:ascii="宋体" w:hAnsi="宋体" w:hint="eastAsia"/>
          </w:rPr>
          <w:t>报告期末按公允价值大小排序的前五名债券投资明细</w:t>
        </w:r>
        <w:r>
          <w:tab/>
        </w:r>
        <w:r>
          <w:fldChar w:fldCharType="begin"/>
        </w:r>
        <w:r>
          <w:instrText xml:space="preserve"> PAGEREF _Toc3544 \h </w:instrText>
        </w:r>
        <w:r>
          <w:fldChar w:fldCharType="separate"/>
        </w:r>
        <w:r>
          <w:t>104</w:t>
        </w:r>
        <w:r>
          <w:fldChar w:fldCharType="end"/>
        </w:r>
      </w:hyperlink>
    </w:p>
    <w:p w14:paraId="57F353B2" w14:textId="77777777" w:rsidR="00000000" w:rsidRDefault="007478C2">
      <w:pPr>
        <w:pStyle w:val="TOC2"/>
        <w:tabs>
          <w:tab w:val="right" w:leader="dot" w:pos="9070"/>
        </w:tabs>
      </w:pPr>
      <w:hyperlink w:anchor="_Toc27090" w:history="1">
        <w:r>
          <w:rPr>
            <w:rFonts w:ascii="宋体" w:hAnsi="宋体"/>
          </w:rPr>
          <w:t xml:space="preserve">5.4 </w:t>
        </w:r>
        <w:r>
          <w:rPr>
            <w:rFonts w:ascii="宋体" w:hAnsi="宋体" w:hint="eastAsia"/>
          </w:rPr>
          <w:t>报告期末按公允价值大小排序的前十名资产支持证券投资明细</w:t>
        </w:r>
        <w:r>
          <w:tab/>
        </w:r>
        <w:r>
          <w:fldChar w:fldCharType="begin"/>
        </w:r>
        <w:r>
          <w:instrText xml:space="preserve"> PAGEREF _Toc27090 \h </w:instrText>
        </w:r>
        <w:r>
          <w:fldChar w:fldCharType="separate"/>
        </w:r>
        <w:r>
          <w:t>104</w:t>
        </w:r>
        <w:r>
          <w:fldChar w:fldCharType="end"/>
        </w:r>
      </w:hyperlink>
    </w:p>
    <w:p w14:paraId="2CDEC9E7" w14:textId="77777777" w:rsidR="00000000" w:rsidRDefault="007478C2">
      <w:pPr>
        <w:pStyle w:val="TOC2"/>
        <w:tabs>
          <w:tab w:val="right" w:leader="dot" w:pos="9070"/>
        </w:tabs>
      </w:pPr>
      <w:hyperlink w:anchor="_Toc19924" w:history="1">
        <w:r>
          <w:rPr>
            <w:rFonts w:ascii="宋体" w:hAnsi="宋体"/>
          </w:rPr>
          <w:t xml:space="preserve">5.5 </w:t>
        </w:r>
        <w:r>
          <w:rPr>
            <w:rFonts w:ascii="宋体" w:hAnsi="宋体" w:hint="eastAsia"/>
          </w:rPr>
          <w:t>投资组合报告附注</w:t>
        </w:r>
        <w:r>
          <w:tab/>
        </w:r>
        <w:r>
          <w:fldChar w:fldCharType="begin"/>
        </w:r>
        <w:r>
          <w:instrText xml:space="preserve"> PAGEREF _Toc19924 \h </w:instrText>
        </w:r>
        <w:r>
          <w:fldChar w:fldCharType="separate"/>
        </w:r>
        <w:r>
          <w:t>105</w:t>
        </w:r>
        <w:r>
          <w:fldChar w:fldCharType="end"/>
        </w:r>
      </w:hyperlink>
    </w:p>
    <w:p w14:paraId="79F46E84" w14:textId="77777777" w:rsidR="00000000" w:rsidRDefault="007478C2">
      <w:pPr>
        <w:pStyle w:val="TOC2"/>
        <w:tabs>
          <w:tab w:val="right" w:leader="dot" w:pos="9070"/>
        </w:tabs>
      </w:pPr>
      <w:hyperlink w:anchor="_Toc19184" w:history="1">
        <w:r>
          <w:rPr>
            <w:rFonts w:ascii="宋体" w:hAnsi="宋体"/>
          </w:rPr>
          <w:t>5</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报告期末其他各项资产构成</w:t>
        </w:r>
        <w:r>
          <w:tab/>
        </w:r>
        <w:r>
          <w:fldChar w:fldCharType="begin"/>
        </w:r>
        <w:r>
          <w:instrText xml:space="preserve"> PAGEREF _Toc19184 \h </w:instrText>
        </w:r>
        <w:r>
          <w:fldChar w:fldCharType="separate"/>
        </w:r>
        <w:r>
          <w:t>105</w:t>
        </w:r>
        <w:r>
          <w:fldChar w:fldCharType="end"/>
        </w:r>
      </w:hyperlink>
    </w:p>
    <w:p w14:paraId="3140C8B9" w14:textId="77777777" w:rsidR="00000000" w:rsidRDefault="007478C2">
      <w:pPr>
        <w:pStyle w:val="TOC2"/>
        <w:tabs>
          <w:tab w:val="right" w:leader="dot" w:pos="9070"/>
        </w:tabs>
      </w:pPr>
      <w:hyperlink w:anchor="_Toc25959" w:history="1">
        <w:r>
          <w:rPr>
            <w:rFonts w:ascii="宋体" w:hAnsi="宋体"/>
          </w:rPr>
          <w:t>5</w:t>
        </w:r>
        <w:r>
          <w:rPr>
            <w:rFonts w:ascii="宋体" w:hAnsi="宋体" w:hint="eastAsia"/>
          </w:rPr>
          <w:t>.</w:t>
        </w:r>
        <w:r>
          <w:rPr>
            <w:rFonts w:ascii="宋体" w:hAnsi="宋体"/>
          </w:rPr>
          <w:t>7</w:t>
        </w:r>
        <w:r>
          <w:rPr>
            <w:rFonts w:ascii="宋体" w:hAnsi="宋体" w:hint="eastAsia"/>
          </w:rPr>
          <w:t xml:space="preserve"> </w:t>
        </w:r>
        <w:r>
          <w:rPr>
            <w:rFonts w:ascii="宋体" w:hAnsi="宋体" w:hint="eastAsia"/>
          </w:rPr>
          <w:t>投资组合报告附注的其他文字描述部分（如有）</w:t>
        </w:r>
        <w:r>
          <w:tab/>
        </w:r>
        <w:r>
          <w:fldChar w:fldCharType="begin"/>
        </w:r>
        <w:r>
          <w:instrText xml:space="preserve"> PAGEREF _Toc25959 \h </w:instrText>
        </w:r>
        <w:r>
          <w:fldChar w:fldCharType="separate"/>
        </w:r>
        <w:r>
          <w:t>105</w:t>
        </w:r>
        <w:r>
          <w:fldChar w:fldCharType="end"/>
        </w:r>
      </w:hyperlink>
    </w:p>
    <w:p w14:paraId="1D6123F8" w14:textId="77777777" w:rsidR="00000000" w:rsidRDefault="007478C2">
      <w:pPr>
        <w:pStyle w:val="TOC2"/>
        <w:tabs>
          <w:tab w:val="right" w:leader="dot" w:pos="9070"/>
        </w:tabs>
      </w:pPr>
      <w:hyperlink w:anchor="_Toc30990" w:history="1">
        <w:r>
          <w:rPr>
            <w:rFonts w:ascii="宋体" w:hAnsi="宋体"/>
          </w:rPr>
          <w:t>5</w:t>
        </w:r>
        <w:r>
          <w:rPr>
            <w:rFonts w:ascii="宋体" w:hAnsi="宋体" w:hint="eastAsia"/>
          </w:rPr>
          <w:t>.</w:t>
        </w:r>
        <w:r>
          <w:rPr>
            <w:rFonts w:ascii="宋体" w:hAnsi="宋体"/>
          </w:rPr>
          <w:t>8</w:t>
        </w:r>
        <w:r>
          <w:rPr>
            <w:rFonts w:ascii="宋体" w:hAnsi="宋体" w:hint="eastAsia"/>
          </w:rPr>
          <w:t xml:space="preserve"> </w:t>
        </w:r>
        <w:r>
          <w:rPr>
            <w:rFonts w:ascii="宋体" w:hAnsi="宋体" w:hint="eastAsia"/>
          </w:rPr>
          <w:t>报告期内基金估值程序等事项的说明（如有）</w:t>
        </w:r>
        <w:r>
          <w:tab/>
        </w:r>
        <w:r>
          <w:fldChar w:fldCharType="begin"/>
        </w:r>
        <w:r>
          <w:instrText xml:space="preserve"> PAGEREF _Toc30990 \h </w:instrText>
        </w:r>
        <w:r>
          <w:fldChar w:fldCharType="separate"/>
        </w:r>
        <w:r>
          <w:t>105</w:t>
        </w:r>
        <w:r>
          <w:fldChar w:fldCharType="end"/>
        </w:r>
      </w:hyperlink>
    </w:p>
    <w:p w14:paraId="32ADB4DD" w14:textId="77777777" w:rsidR="00000000" w:rsidRDefault="007478C2">
      <w:pPr>
        <w:pStyle w:val="TOC2"/>
        <w:tabs>
          <w:tab w:val="right" w:leader="dot" w:pos="9070"/>
        </w:tabs>
      </w:pPr>
      <w:hyperlink w:anchor="_Toc2976" w:history="1">
        <w:r>
          <w:rPr>
            <w:rFonts w:ascii="宋体" w:hAnsi="宋体"/>
          </w:rPr>
          <w:t>5</w:t>
        </w:r>
        <w:r>
          <w:rPr>
            <w:rFonts w:ascii="宋体" w:hAnsi="宋体" w:hint="eastAsia"/>
          </w:rPr>
          <w:t>.</w:t>
        </w:r>
        <w:r>
          <w:rPr>
            <w:rFonts w:ascii="宋体" w:hAnsi="宋体"/>
          </w:rPr>
          <w:t>9</w:t>
        </w:r>
        <w:r>
          <w:rPr>
            <w:rFonts w:ascii="宋体" w:hAnsi="宋体" w:hint="eastAsia"/>
          </w:rPr>
          <w:t xml:space="preserve"> </w:t>
        </w:r>
        <w:r>
          <w:rPr>
            <w:rFonts w:ascii="宋体" w:hAnsi="宋体" w:hint="eastAsia"/>
          </w:rPr>
          <w:t>报告期内基金资产重大减值</w:t>
        </w:r>
        <w:r>
          <w:rPr>
            <w:rFonts w:ascii="宋体" w:hAnsi="宋体"/>
          </w:rPr>
          <w:t>计提</w:t>
        </w:r>
        <w:r>
          <w:rPr>
            <w:rFonts w:ascii="宋体" w:hAnsi="宋体" w:hint="eastAsia"/>
          </w:rPr>
          <w:t>情况的说明（如有）</w:t>
        </w:r>
        <w:r>
          <w:tab/>
        </w:r>
        <w:r>
          <w:fldChar w:fldCharType="begin"/>
        </w:r>
        <w:r>
          <w:instrText xml:space="preserve"> PAGEREF _Toc2976 \h </w:instrText>
        </w:r>
        <w:r>
          <w:fldChar w:fldCharType="separate"/>
        </w:r>
        <w:r>
          <w:t>105</w:t>
        </w:r>
        <w:r>
          <w:fldChar w:fldCharType="end"/>
        </w:r>
      </w:hyperlink>
    </w:p>
    <w:p w14:paraId="4D005EF9" w14:textId="77777777" w:rsidR="00000000" w:rsidRDefault="007478C2">
      <w:pPr>
        <w:pStyle w:val="TOC1"/>
        <w:tabs>
          <w:tab w:val="right" w:leader="dot" w:pos="9070"/>
        </w:tabs>
      </w:pPr>
      <w:hyperlink w:anchor="_Toc18248" w:history="1">
        <w:r>
          <w:rPr>
            <w:rFonts w:ascii="宋体" w:hAnsi="宋体" w:hint="eastAsia"/>
          </w:rPr>
          <w:t>§</w:t>
        </w:r>
        <w:r>
          <w:rPr>
            <w:rFonts w:ascii="宋体" w:hAnsi="宋体"/>
          </w:rPr>
          <w:t>6</w:t>
        </w:r>
        <w:r>
          <w:rPr>
            <w:rFonts w:ascii="宋体" w:hAnsi="宋体" w:hint="eastAsia"/>
          </w:rPr>
          <w:t xml:space="preserve">  </w:t>
        </w:r>
        <w:r>
          <w:rPr>
            <w:rFonts w:ascii="宋体" w:hAnsi="宋体" w:hint="eastAsia"/>
          </w:rPr>
          <w:t>管理人报告</w:t>
        </w:r>
        <w:r>
          <w:tab/>
        </w:r>
        <w:r>
          <w:fldChar w:fldCharType="begin"/>
        </w:r>
        <w:r>
          <w:instrText xml:space="preserve"> PAGEREF _Toc18248 \h </w:instrText>
        </w:r>
        <w:r>
          <w:fldChar w:fldCharType="separate"/>
        </w:r>
        <w:r>
          <w:t>106</w:t>
        </w:r>
        <w:r>
          <w:fldChar w:fldCharType="end"/>
        </w:r>
      </w:hyperlink>
    </w:p>
    <w:p w14:paraId="22484462" w14:textId="77777777" w:rsidR="00000000" w:rsidRDefault="007478C2">
      <w:pPr>
        <w:pStyle w:val="TOC2"/>
        <w:tabs>
          <w:tab w:val="right" w:leader="dot" w:pos="9070"/>
        </w:tabs>
      </w:pPr>
      <w:hyperlink w:anchor="_Toc26216" w:history="1">
        <w:r>
          <w:rPr>
            <w:rFonts w:ascii="宋体" w:hAnsi="宋体"/>
          </w:rPr>
          <w:t>6</w:t>
        </w:r>
        <w:r>
          <w:rPr>
            <w:rFonts w:ascii="宋体" w:hAnsi="宋体" w:hint="eastAsia"/>
          </w:rPr>
          <w:t xml:space="preserve">.1 </w:t>
        </w:r>
        <w:r>
          <w:rPr>
            <w:rFonts w:ascii="宋体" w:hAnsi="宋体" w:hint="eastAsia"/>
          </w:rPr>
          <w:t>基金管理人及主要负责人员情况</w:t>
        </w:r>
        <w:r>
          <w:tab/>
        </w:r>
        <w:r>
          <w:fldChar w:fldCharType="begin"/>
        </w:r>
        <w:r>
          <w:instrText xml:space="preserve"> PAGEREF _Toc26216 \h </w:instrText>
        </w:r>
        <w:r>
          <w:fldChar w:fldCharType="separate"/>
        </w:r>
        <w:r>
          <w:t>106</w:t>
        </w:r>
        <w:r>
          <w:fldChar w:fldCharType="end"/>
        </w:r>
      </w:hyperlink>
    </w:p>
    <w:p w14:paraId="497439D8" w14:textId="77777777" w:rsidR="00000000" w:rsidRDefault="007478C2">
      <w:pPr>
        <w:pStyle w:val="TOC2"/>
        <w:tabs>
          <w:tab w:val="right" w:leader="dot" w:pos="9070"/>
        </w:tabs>
      </w:pPr>
      <w:hyperlink w:anchor="_Toc20016" w:history="1">
        <w:r>
          <w:rPr>
            <w:rFonts w:ascii="宋体" w:hAnsi="宋体"/>
          </w:rPr>
          <w:t>6</w:t>
        </w:r>
        <w:r>
          <w:rPr>
            <w:rFonts w:ascii="宋体" w:hAnsi="宋体" w:hint="eastAsia"/>
          </w:rPr>
          <w:t>.</w:t>
        </w:r>
        <w:r>
          <w:rPr>
            <w:rFonts w:ascii="宋体" w:hAnsi="宋体"/>
          </w:rPr>
          <w:t>2</w:t>
        </w:r>
        <w:r>
          <w:rPr>
            <w:rFonts w:ascii="宋体" w:hAnsi="宋体" w:hint="eastAsia"/>
          </w:rPr>
          <w:t xml:space="preserve"> </w:t>
        </w:r>
        <w:r>
          <w:rPr>
            <w:rFonts w:ascii="宋体" w:hAnsi="宋体" w:hint="eastAsia"/>
          </w:rPr>
          <w:t>管理人对报告期内本基金运作遵规守信情况的说明</w:t>
        </w:r>
        <w:r>
          <w:tab/>
        </w:r>
        <w:r>
          <w:fldChar w:fldCharType="begin"/>
        </w:r>
        <w:r>
          <w:instrText xml:space="preserve"> PAGEREF _Toc20016 \h </w:instrText>
        </w:r>
        <w:r>
          <w:fldChar w:fldCharType="separate"/>
        </w:r>
        <w:r>
          <w:t>107</w:t>
        </w:r>
        <w:r>
          <w:fldChar w:fldCharType="end"/>
        </w:r>
      </w:hyperlink>
    </w:p>
    <w:p w14:paraId="0ADBEFEF" w14:textId="77777777" w:rsidR="00000000" w:rsidRDefault="007478C2">
      <w:pPr>
        <w:pStyle w:val="TOC2"/>
        <w:tabs>
          <w:tab w:val="right" w:leader="dot" w:pos="9070"/>
        </w:tabs>
      </w:pPr>
      <w:hyperlink w:anchor="_Toc21777" w:history="1">
        <w:r>
          <w:rPr>
            <w:rFonts w:ascii="宋体" w:hAnsi="宋体"/>
          </w:rPr>
          <w:t>6</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管理人对报告期内</w:t>
        </w:r>
        <w:r>
          <w:rPr>
            <w:rFonts w:ascii="宋体" w:hAnsi="宋体"/>
          </w:rPr>
          <w:t>公平交易制度及执行情况</w:t>
        </w:r>
        <w:r>
          <w:rPr>
            <w:rFonts w:ascii="宋体" w:hAnsi="宋体" w:hint="eastAsia"/>
          </w:rPr>
          <w:t>的专项说明</w:t>
        </w:r>
        <w:r>
          <w:tab/>
        </w:r>
        <w:r>
          <w:fldChar w:fldCharType="begin"/>
        </w:r>
        <w:r>
          <w:instrText xml:space="preserve"> PAGEREF _Toc21777 \h </w:instrText>
        </w:r>
        <w:r>
          <w:fldChar w:fldCharType="separate"/>
        </w:r>
        <w:r>
          <w:t>107</w:t>
        </w:r>
        <w:r>
          <w:fldChar w:fldCharType="end"/>
        </w:r>
      </w:hyperlink>
    </w:p>
    <w:p w14:paraId="32905CD9" w14:textId="77777777" w:rsidR="00000000" w:rsidRDefault="007478C2">
      <w:pPr>
        <w:pStyle w:val="TOC2"/>
        <w:tabs>
          <w:tab w:val="right" w:leader="dot" w:pos="9070"/>
        </w:tabs>
      </w:pPr>
      <w:hyperlink w:anchor="_Toc7346" w:history="1">
        <w:r>
          <w:rPr>
            <w:rFonts w:ascii="宋体" w:hAnsi="宋体"/>
          </w:rPr>
          <w:t>6</w:t>
        </w:r>
        <w:r>
          <w:rPr>
            <w:rFonts w:ascii="宋体" w:hAnsi="宋体" w:hint="eastAsia"/>
          </w:rPr>
          <w:t>.</w:t>
        </w:r>
        <w:r>
          <w:rPr>
            <w:rFonts w:ascii="宋体" w:hAnsi="宋体"/>
          </w:rPr>
          <w:t>4</w:t>
        </w:r>
        <w:r>
          <w:rPr>
            <w:rFonts w:ascii="宋体" w:hAnsi="宋体" w:hint="eastAsia"/>
          </w:rPr>
          <w:t xml:space="preserve"> </w:t>
        </w:r>
        <w:r>
          <w:rPr>
            <w:rFonts w:ascii="宋体" w:hAnsi="宋体" w:hint="eastAsia"/>
          </w:rPr>
          <w:t>管理人对报告期内基金的投资和运营分析</w:t>
        </w:r>
        <w:r>
          <w:tab/>
        </w:r>
        <w:r>
          <w:fldChar w:fldCharType="begin"/>
        </w:r>
        <w:r>
          <w:instrText xml:space="preserve"> PAGEREF _Toc7346 \h </w:instrText>
        </w:r>
        <w:r>
          <w:fldChar w:fldCharType="separate"/>
        </w:r>
        <w:r>
          <w:t>107</w:t>
        </w:r>
        <w:r>
          <w:fldChar w:fldCharType="end"/>
        </w:r>
      </w:hyperlink>
    </w:p>
    <w:p w14:paraId="6746AD13" w14:textId="77777777" w:rsidR="00000000" w:rsidRDefault="007478C2">
      <w:pPr>
        <w:pStyle w:val="TOC2"/>
        <w:tabs>
          <w:tab w:val="right" w:leader="dot" w:pos="9070"/>
        </w:tabs>
      </w:pPr>
      <w:hyperlink w:anchor="_Toc11312" w:history="1">
        <w:r>
          <w:rPr>
            <w:rFonts w:ascii="宋体" w:hAnsi="宋体"/>
          </w:rPr>
          <w:t>6.5</w:t>
        </w:r>
        <w:r>
          <w:rPr>
            <w:rFonts w:ascii="宋体" w:hAnsi="宋体" w:hint="eastAsia"/>
          </w:rPr>
          <w:t xml:space="preserve"> </w:t>
        </w:r>
        <w:r>
          <w:rPr>
            <w:rFonts w:ascii="宋体" w:hAnsi="宋体" w:hint="eastAsia"/>
          </w:rPr>
          <w:t>管理人对报告期内基金</w:t>
        </w:r>
        <w:r>
          <w:rPr>
            <w:rFonts w:ascii="宋体" w:hAnsi="宋体"/>
          </w:rPr>
          <w:t>收益</w:t>
        </w:r>
        <w:r>
          <w:rPr>
            <w:rFonts w:ascii="宋体" w:hAnsi="宋体" w:hint="eastAsia"/>
          </w:rPr>
          <w:t>分配情况的说明</w:t>
        </w:r>
        <w:r>
          <w:tab/>
        </w:r>
        <w:r>
          <w:fldChar w:fldCharType="begin"/>
        </w:r>
        <w:r>
          <w:instrText xml:space="preserve"> PAGEREF _Toc11312 \h </w:instrText>
        </w:r>
        <w:r>
          <w:fldChar w:fldCharType="separate"/>
        </w:r>
        <w:r>
          <w:t>107</w:t>
        </w:r>
        <w:r>
          <w:fldChar w:fldCharType="end"/>
        </w:r>
      </w:hyperlink>
    </w:p>
    <w:p w14:paraId="1D6A8D3E" w14:textId="77777777" w:rsidR="00000000" w:rsidRDefault="007478C2">
      <w:pPr>
        <w:pStyle w:val="TOC2"/>
        <w:tabs>
          <w:tab w:val="right" w:leader="dot" w:pos="9070"/>
        </w:tabs>
      </w:pPr>
      <w:hyperlink w:anchor="_Toc6404" w:history="1">
        <w:r>
          <w:rPr>
            <w:rFonts w:ascii="宋体" w:hAnsi="宋体"/>
          </w:rPr>
          <w:t>6</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管理人对宏观经济</w:t>
        </w:r>
        <w:r>
          <w:rPr>
            <w:rFonts w:ascii="宋体" w:hAnsi="宋体"/>
          </w:rPr>
          <w:t>及行业走势</w:t>
        </w:r>
        <w:r>
          <w:rPr>
            <w:rFonts w:ascii="宋体" w:hAnsi="宋体" w:hint="eastAsia"/>
          </w:rPr>
          <w:t>的简要展望</w:t>
        </w:r>
        <w:r>
          <w:tab/>
        </w:r>
        <w:r>
          <w:fldChar w:fldCharType="begin"/>
        </w:r>
        <w:r>
          <w:instrText xml:space="preserve"> PAGEREF _Toc6404 \h </w:instrText>
        </w:r>
        <w:r>
          <w:fldChar w:fldCharType="separate"/>
        </w:r>
        <w:r>
          <w:t>107</w:t>
        </w:r>
        <w:r>
          <w:fldChar w:fldCharType="end"/>
        </w:r>
      </w:hyperlink>
    </w:p>
    <w:p w14:paraId="1BB9471C" w14:textId="77777777" w:rsidR="00000000" w:rsidRDefault="007478C2">
      <w:pPr>
        <w:pStyle w:val="TOC2"/>
        <w:tabs>
          <w:tab w:val="right" w:leader="dot" w:pos="9070"/>
        </w:tabs>
      </w:pPr>
      <w:hyperlink w:anchor="_Toc21839" w:history="1">
        <w:r>
          <w:rPr>
            <w:rFonts w:ascii="宋体" w:hAnsi="宋体"/>
          </w:rPr>
          <w:t>6</w:t>
        </w:r>
        <w:r>
          <w:rPr>
            <w:rFonts w:ascii="宋体" w:hAnsi="宋体" w:hint="eastAsia"/>
          </w:rPr>
          <w:t>.</w:t>
        </w:r>
        <w:r>
          <w:rPr>
            <w:rFonts w:ascii="宋体" w:hAnsi="宋体"/>
          </w:rPr>
          <w:t>7</w:t>
        </w:r>
        <w:r>
          <w:rPr>
            <w:rFonts w:ascii="宋体" w:hAnsi="宋体" w:hint="eastAsia"/>
          </w:rPr>
          <w:t xml:space="preserve"> </w:t>
        </w:r>
        <w:r>
          <w:rPr>
            <w:rFonts w:ascii="宋体" w:hAnsi="宋体" w:hint="eastAsia"/>
          </w:rPr>
          <w:t>管理人对关联交易及相关</w:t>
        </w:r>
        <w:r>
          <w:rPr>
            <w:rFonts w:ascii="宋体" w:hAnsi="宋体"/>
          </w:rPr>
          <w:t>利益冲突的</w:t>
        </w:r>
        <w:r>
          <w:rPr>
            <w:rFonts w:ascii="宋体" w:hAnsi="宋体" w:hint="eastAsia"/>
          </w:rPr>
          <w:t>防范措施</w:t>
        </w:r>
        <w:r>
          <w:tab/>
        </w:r>
        <w:r>
          <w:fldChar w:fldCharType="begin"/>
        </w:r>
        <w:r>
          <w:instrText xml:space="preserve"> PAGEREF _Toc21839 \h </w:instrText>
        </w:r>
        <w:r>
          <w:fldChar w:fldCharType="separate"/>
        </w:r>
        <w:r>
          <w:t>107</w:t>
        </w:r>
        <w:r>
          <w:fldChar w:fldCharType="end"/>
        </w:r>
      </w:hyperlink>
    </w:p>
    <w:p w14:paraId="2DE9D0DE" w14:textId="77777777" w:rsidR="00000000" w:rsidRDefault="007478C2">
      <w:pPr>
        <w:pStyle w:val="TOC2"/>
        <w:tabs>
          <w:tab w:val="right" w:leader="dot" w:pos="9070"/>
        </w:tabs>
      </w:pPr>
      <w:hyperlink w:anchor="_Toc23047" w:history="1">
        <w:r>
          <w:rPr>
            <w:rFonts w:ascii="宋体" w:hAnsi="宋体"/>
          </w:rPr>
          <w:t>6</w:t>
        </w:r>
        <w:r>
          <w:rPr>
            <w:rFonts w:ascii="宋体" w:hAnsi="宋体" w:hint="eastAsia"/>
          </w:rPr>
          <w:t>.</w:t>
        </w:r>
        <w:r>
          <w:rPr>
            <w:rFonts w:ascii="宋体" w:hAnsi="宋体"/>
          </w:rPr>
          <w:t>8</w:t>
        </w:r>
        <w:r>
          <w:rPr>
            <w:rFonts w:ascii="宋体" w:hAnsi="宋体" w:hint="eastAsia"/>
          </w:rPr>
          <w:t xml:space="preserve"> </w:t>
        </w:r>
        <w:r>
          <w:rPr>
            <w:rFonts w:ascii="宋体" w:hAnsi="宋体" w:hint="eastAsia"/>
          </w:rPr>
          <w:t>管理人内部</w:t>
        </w:r>
        <w:r>
          <w:rPr>
            <w:rFonts w:ascii="宋体" w:hAnsi="宋体"/>
          </w:rPr>
          <w:t>关于</w:t>
        </w:r>
        <w:r>
          <w:rPr>
            <w:rFonts w:ascii="宋体" w:hAnsi="宋体" w:hint="eastAsia"/>
          </w:rPr>
          <w:t>本基金的监察稽核情况</w:t>
        </w:r>
        <w:r>
          <w:tab/>
        </w:r>
        <w:r>
          <w:fldChar w:fldCharType="begin"/>
        </w:r>
        <w:r>
          <w:instrText xml:space="preserve"> PAGEREF _Toc23047 \h </w:instrText>
        </w:r>
        <w:r>
          <w:fldChar w:fldCharType="separate"/>
        </w:r>
        <w:r>
          <w:t>107</w:t>
        </w:r>
        <w:r>
          <w:fldChar w:fldCharType="end"/>
        </w:r>
      </w:hyperlink>
    </w:p>
    <w:p w14:paraId="7DFEAA5D" w14:textId="77777777" w:rsidR="00000000" w:rsidRDefault="007478C2">
      <w:pPr>
        <w:pStyle w:val="TOC2"/>
        <w:tabs>
          <w:tab w:val="right" w:leader="dot" w:pos="9070"/>
        </w:tabs>
      </w:pPr>
      <w:hyperlink w:anchor="_Toc6470" w:history="1">
        <w:r>
          <w:rPr>
            <w:rFonts w:ascii="宋体" w:hAnsi="宋体"/>
          </w:rPr>
          <w:t>6</w:t>
        </w:r>
        <w:r>
          <w:rPr>
            <w:rFonts w:ascii="宋体" w:hAnsi="宋体" w:hint="eastAsia"/>
          </w:rPr>
          <w:t>.</w:t>
        </w:r>
        <w:r>
          <w:rPr>
            <w:rFonts w:ascii="宋体" w:hAnsi="宋体"/>
          </w:rPr>
          <w:t>9</w:t>
        </w:r>
        <w:r>
          <w:rPr>
            <w:rFonts w:ascii="宋体" w:hAnsi="宋体" w:hint="eastAsia"/>
          </w:rPr>
          <w:t xml:space="preserve"> </w:t>
        </w:r>
        <w:r>
          <w:rPr>
            <w:rFonts w:ascii="宋体" w:hAnsi="宋体" w:hint="eastAsia"/>
          </w:rPr>
          <w:t>管理人对会计师事务所出具非标准审计报告所涉事项的说明（如有）</w:t>
        </w:r>
        <w:r>
          <w:tab/>
        </w:r>
        <w:r>
          <w:fldChar w:fldCharType="begin"/>
        </w:r>
        <w:r>
          <w:instrText xml:space="preserve"> PAGEREF _Toc6470 \h </w:instrText>
        </w:r>
        <w:r>
          <w:fldChar w:fldCharType="separate"/>
        </w:r>
        <w:r>
          <w:t>108</w:t>
        </w:r>
        <w:r>
          <w:fldChar w:fldCharType="end"/>
        </w:r>
      </w:hyperlink>
    </w:p>
    <w:p w14:paraId="2DDAAA32" w14:textId="77777777" w:rsidR="00000000" w:rsidRDefault="007478C2">
      <w:pPr>
        <w:pStyle w:val="TOC1"/>
        <w:tabs>
          <w:tab w:val="right" w:leader="dot" w:pos="9070"/>
        </w:tabs>
      </w:pPr>
      <w:hyperlink w:anchor="_Toc17608" w:history="1">
        <w:r>
          <w:rPr>
            <w:rFonts w:ascii="宋体" w:hAnsi="宋体" w:hint="eastAsia"/>
          </w:rPr>
          <w:t>§</w:t>
        </w:r>
        <w:r>
          <w:rPr>
            <w:rFonts w:ascii="宋体" w:hAnsi="宋体"/>
          </w:rPr>
          <w:t>7</w:t>
        </w:r>
        <w:r>
          <w:rPr>
            <w:rFonts w:ascii="宋体" w:hAnsi="宋体" w:hint="eastAsia"/>
          </w:rPr>
          <w:t xml:space="preserve">  </w:t>
        </w:r>
        <w:r>
          <w:rPr>
            <w:rFonts w:ascii="宋体" w:hAnsi="宋体" w:hint="eastAsia"/>
          </w:rPr>
          <w:t>托管人报告</w:t>
        </w:r>
        <w:r>
          <w:tab/>
        </w:r>
        <w:r>
          <w:fldChar w:fldCharType="begin"/>
        </w:r>
        <w:r>
          <w:instrText xml:space="preserve"> PAGEREF _Toc17608 \h </w:instrText>
        </w:r>
        <w:r>
          <w:fldChar w:fldCharType="separate"/>
        </w:r>
        <w:r>
          <w:t>108</w:t>
        </w:r>
        <w:r>
          <w:fldChar w:fldCharType="end"/>
        </w:r>
      </w:hyperlink>
    </w:p>
    <w:p w14:paraId="38C0161C" w14:textId="77777777" w:rsidR="00000000" w:rsidRDefault="007478C2">
      <w:pPr>
        <w:pStyle w:val="TOC2"/>
        <w:tabs>
          <w:tab w:val="right" w:leader="dot" w:pos="9070"/>
        </w:tabs>
      </w:pPr>
      <w:hyperlink w:anchor="_Toc21044" w:history="1">
        <w:r>
          <w:rPr>
            <w:rFonts w:ascii="宋体" w:hAnsi="宋体"/>
          </w:rPr>
          <w:t>7</w:t>
        </w:r>
        <w:r>
          <w:rPr>
            <w:rFonts w:ascii="宋体" w:hAnsi="宋体" w:hint="eastAsia"/>
          </w:rPr>
          <w:t xml:space="preserve">.1 </w:t>
        </w:r>
        <w:r>
          <w:rPr>
            <w:rFonts w:ascii="宋体" w:hAnsi="宋体" w:hint="eastAsia"/>
          </w:rPr>
          <w:t>报告期内本基金托管人遵规守信情况声明</w:t>
        </w:r>
        <w:r>
          <w:tab/>
        </w:r>
        <w:r>
          <w:fldChar w:fldCharType="begin"/>
        </w:r>
        <w:r>
          <w:instrText xml:space="preserve"> PAGEREF _Toc21044 \h </w:instrText>
        </w:r>
        <w:r>
          <w:fldChar w:fldCharType="separate"/>
        </w:r>
        <w:r>
          <w:t>108</w:t>
        </w:r>
        <w:r>
          <w:fldChar w:fldCharType="end"/>
        </w:r>
      </w:hyperlink>
    </w:p>
    <w:p w14:paraId="3C1CF0C3" w14:textId="77777777" w:rsidR="00000000" w:rsidRDefault="007478C2">
      <w:pPr>
        <w:pStyle w:val="TOC2"/>
        <w:tabs>
          <w:tab w:val="right" w:leader="dot" w:pos="9070"/>
        </w:tabs>
      </w:pPr>
      <w:hyperlink w:anchor="_Toc22279" w:history="1">
        <w:r>
          <w:rPr>
            <w:rFonts w:ascii="宋体" w:hAnsi="宋体"/>
          </w:rPr>
          <w:t>7</w:t>
        </w:r>
        <w:r>
          <w:rPr>
            <w:rFonts w:ascii="宋体" w:hAnsi="宋体" w:hint="eastAsia"/>
          </w:rPr>
          <w:t xml:space="preserve">.2 </w:t>
        </w:r>
        <w:r>
          <w:rPr>
            <w:rFonts w:ascii="宋体" w:hAnsi="宋体" w:hint="eastAsia"/>
          </w:rPr>
          <w:t>托管人对报告期内本基金投资运作遵规守信</w:t>
        </w:r>
        <w:r>
          <w:rPr>
            <w:rFonts w:ascii="宋体" w:hAnsi="宋体" w:hint="eastAsia"/>
          </w:rPr>
          <w:t>、</w:t>
        </w:r>
        <w:r>
          <w:rPr>
            <w:rFonts w:ascii="宋体" w:hAnsi="宋体"/>
          </w:rPr>
          <w:t>收益</w:t>
        </w:r>
        <w:r>
          <w:rPr>
            <w:rFonts w:ascii="宋体" w:hAnsi="宋体" w:hint="eastAsia"/>
          </w:rPr>
          <w:t>分配等情况的说明</w:t>
        </w:r>
        <w:r>
          <w:tab/>
        </w:r>
        <w:r>
          <w:fldChar w:fldCharType="begin"/>
        </w:r>
        <w:r>
          <w:instrText xml:space="preserve"> PAGEREF _Toc22279 \h </w:instrText>
        </w:r>
        <w:r>
          <w:fldChar w:fldCharType="separate"/>
        </w:r>
        <w:r>
          <w:t>108</w:t>
        </w:r>
        <w:r>
          <w:fldChar w:fldCharType="end"/>
        </w:r>
      </w:hyperlink>
    </w:p>
    <w:p w14:paraId="3D4D3258" w14:textId="77777777" w:rsidR="00000000" w:rsidRDefault="007478C2">
      <w:pPr>
        <w:pStyle w:val="TOC2"/>
        <w:tabs>
          <w:tab w:val="right" w:leader="dot" w:pos="9070"/>
        </w:tabs>
      </w:pPr>
      <w:hyperlink w:anchor="_Toc27252" w:history="1">
        <w:r>
          <w:rPr>
            <w:rFonts w:ascii="宋体" w:hAnsi="宋体"/>
          </w:rPr>
          <w:t>7</w:t>
        </w:r>
        <w:r>
          <w:rPr>
            <w:rFonts w:ascii="宋体" w:hAnsi="宋体" w:hint="eastAsia"/>
          </w:rPr>
          <w:t xml:space="preserve">.3 </w:t>
        </w:r>
        <w:r>
          <w:rPr>
            <w:rFonts w:ascii="宋体" w:hAnsi="宋体" w:hint="eastAsia"/>
          </w:rPr>
          <w:t>托管人对本年度报告</w:t>
        </w:r>
        <w:r>
          <w:rPr>
            <w:rFonts w:ascii="宋体" w:hAnsi="宋体" w:hint="eastAsia"/>
          </w:rPr>
          <w:t>/</w:t>
        </w:r>
        <w:r>
          <w:rPr>
            <w:rFonts w:ascii="宋体" w:hAnsi="宋体" w:hint="eastAsia"/>
          </w:rPr>
          <w:t>中期报告中财务信息等内容的真实性、准确性和完整性发表意见</w:t>
        </w:r>
        <w:r>
          <w:tab/>
        </w:r>
        <w:r>
          <w:fldChar w:fldCharType="begin"/>
        </w:r>
        <w:r>
          <w:instrText xml:space="preserve"> PAGEREF _Toc27252 \h </w:instrText>
        </w:r>
        <w:r>
          <w:fldChar w:fldCharType="separate"/>
        </w:r>
        <w:r>
          <w:t>108</w:t>
        </w:r>
        <w:r>
          <w:fldChar w:fldCharType="end"/>
        </w:r>
      </w:hyperlink>
    </w:p>
    <w:p w14:paraId="55913B13" w14:textId="77777777" w:rsidR="00000000" w:rsidRDefault="007478C2">
      <w:pPr>
        <w:pStyle w:val="TOC1"/>
        <w:tabs>
          <w:tab w:val="right" w:leader="dot" w:pos="9070"/>
        </w:tabs>
      </w:pPr>
      <w:hyperlink w:anchor="_Toc3819" w:history="1">
        <w:r>
          <w:rPr>
            <w:rFonts w:ascii="宋体" w:hAnsi="宋体" w:hint="eastAsia"/>
          </w:rPr>
          <w:t>§</w:t>
        </w:r>
        <w:r>
          <w:rPr>
            <w:rFonts w:ascii="宋体" w:hAnsi="宋体"/>
          </w:rPr>
          <w:t xml:space="preserve">8  </w:t>
        </w:r>
        <w:r>
          <w:rPr>
            <w:rFonts w:ascii="宋体" w:hAnsi="宋体" w:hint="eastAsia"/>
          </w:rPr>
          <w:t>资产支持证券管理人报告</w:t>
        </w:r>
        <w:r>
          <w:tab/>
        </w:r>
        <w:r>
          <w:fldChar w:fldCharType="begin"/>
        </w:r>
        <w:r>
          <w:instrText xml:space="preserve"> PAGEREF _Toc3819 \h </w:instrText>
        </w:r>
        <w:r>
          <w:fldChar w:fldCharType="separate"/>
        </w:r>
        <w:r>
          <w:t>108</w:t>
        </w:r>
        <w:r>
          <w:fldChar w:fldCharType="end"/>
        </w:r>
      </w:hyperlink>
    </w:p>
    <w:p w14:paraId="3F943154" w14:textId="77777777" w:rsidR="00000000" w:rsidRDefault="007478C2">
      <w:pPr>
        <w:pStyle w:val="TOC2"/>
        <w:tabs>
          <w:tab w:val="right" w:leader="dot" w:pos="9070"/>
        </w:tabs>
      </w:pPr>
      <w:hyperlink w:anchor="_Toc30721" w:history="1">
        <w:r>
          <w:rPr>
            <w:rFonts w:ascii="宋体" w:hAnsi="宋体" w:hint="eastAsia"/>
          </w:rPr>
          <w:t xml:space="preserve">8.1 </w:t>
        </w:r>
        <w:r>
          <w:rPr>
            <w:rFonts w:ascii="宋体" w:hAnsi="宋体" w:hint="eastAsia"/>
          </w:rPr>
          <w:t>报告期内本基金资产支持证券管理</w:t>
        </w:r>
        <w:r>
          <w:rPr>
            <w:rFonts w:ascii="宋体" w:hAnsi="宋体" w:hint="eastAsia"/>
          </w:rPr>
          <w:t>人遵规守信及履职情况的说明</w:t>
        </w:r>
        <w:r>
          <w:tab/>
        </w:r>
        <w:r>
          <w:fldChar w:fldCharType="begin"/>
        </w:r>
        <w:r>
          <w:instrText xml:space="preserve"> PAGEREF _Toc30721 \h </w:instrText>
        </w:r>
        <w:r>
          <w:fldChar w:fldCharType="separate"/>
        </w:r>
        <w:r>
          <w:t>108</w:t>
        </w:r>
        <w:r>
          <w:fldChar w:fldCharType="end"/>
        </w:r>
      </w:hyperlink>
    </w:p>
    <w:p w14:paraId="33352CCC" w14:textId="77777777" w:rsidR="00000000" w:rsidRDefault="007478C2">
      <w:pPr>
        <w:pStyle w:val="TOC1"/>
        <w:tabs>
          <w:tab w:val="right" w:leader="dot" w:pos="9070"/>
        </w:tabs>
      </w:pPr>
      <w:hyperlink w:anchor="_Toc8515" w:history="1">
        <w:r>
          <w:rPr>
            <w:rFonts w:ascii="宋体" w:hAnsi="宋体" w:hint="eastAsia"/>
          </w:rPr>
          <w:t>§</w:t>
        </w:r>
        <w:r>
          <w:rPr>
            <w:rFonts w:ascii="宋体" w:hAnsi="宋体"/>
          </w:rPr>
          <w:t>9</w:t>
        </w:r>
        <w:r>
          <w:rPr>
            <w:rFonts w:ascii="宋体" w:hAnsi="宋体" w:hint="eastAsia"/>
          </w:rPr>
          <w:t xml:space="preserve">  </w:t>
        </w:r>
        <w:r>
          <w:rPr>
            <w:rFonts w:ascii="宋体" w:hAnsi="宋体" w:hint="eastAsia"/>
          </w:rPr>
          <w:t>外部管理机构报告（如有）</w:t>
        </w:r>
        <w:r>
          <w:tab/>
        </w:r>
        <w:r>
          <w:fldChar w:fldCharType="begin"/>
        </w:r>
        <w:r>
          <w:instrText xml:space="preserve"> PAGEREF _Toc8515 \h </w:instrText>
        </w:r>
        <w:r>
          <w:fldChar w:fldCharType="separate"/>
        </w:r>
        <w:r>
          <w:t>109</w:t>
        </w:r>
        <w:r>
          <w:fldChar w:fldCharType="end"/>
        </w:r>
      </w:hyperlink>
    </w:p>
    <w:p w14:paraId="1A045A50" w14:textId="77777777" w:rsidR="00000000" w:rsidRDefault="007478C2">
      <w:pPr>
        <w:pStyle w:val="TOC2"/>
        <w:tabs>
          <w:tab w:val="right" w:leader="dot" w:pos="9070"/>
        </w:tabs>
      </w:pPr>
      <w:hyperlink w:anchor="_Toc30" w:history="1">
        <w:r>
          <w:rPr>
            <w:rFonts w:ascii="宋体" w:hAnsi="宋体" w:hint="eastAsia"/>
          </w:rPr>
          <w:t xml:space="preserve">9.1 </w:t>
        </w:r>
        <w:r>
          <w:rPr>
            <w:rFonts w:ascii="宋体" w:hAnsi="宋体" w:hint="eastAsia"/>
          </w:rPr>
          <w:t>报告期内本基金外部管理机构遵规守信及履职情况的说明（如有）</w:t>
        </w:r>
        <w:r>
          <w:tab/>
        </w:r>
        <w:r>
          <w:fldChar w:fldCharType="begin"/>
        </w:r>
        <w:r>
          <w:instrText xml:space="preserve"> PAGEREF _Toc30 \h </w:instrText>
        </w:r>
        <w:r>
          <w:fldChar w:fldCharType="separate"/>
        </w:r>
        <w:r>
          <w:t>109</w:t>
        </w:r>
        <w:r>
          <w:fldChar w:fldCharType="end"/>
        </w:r>
      </w:hyperlink>
    </w:p>
    <w:p w14:paraId="34097E7D" w14:textId="77777777" w:rsidR="00000000" w:rsidRDefault="007478C2">
      <w:pPr>
        <w:pStyle w:val="TOC2"/>
        <w:tabs>
          <w:tab w:val="right" w:leader="dot" w:pos="9070"/>
        </w:tabs>
      </w:pPr>
      <w:hyperlink w:anchor="_Toc31508" w:history="1">
        <w:r>
          <w:rPr>
            <w:rFonts w:ascii="宋体" w:hAnsi="宋体" w:hint="eastAsia"/>
          </w:rPr>
          <w:t xml:space="preserve">9.2 </w:t>
        </w:r>
        <w:r>
          <w:rPr>
            <w:rFonts w:ascii="宋体" w:hAnsi="宋体" w:hint="eastAsia"/>
          </w:rPr>
          <w:t>报告期内本基金外部管理机构与本基金相关的主要人员变动情</w:t>
        </w:r>
        <w:r>
          <w:rPr>
            <w:rFonts w:ascii="宋体" w:hAnsi="宋体" w:hint="eastAsia"/>
          </w:rPr>
          <w:t>况的说明（如有）</w:t>
        </w:r>
        <w:r>
          <w:tab/>
        </w:r>
        <w:r>
          <w:fldChar w:fldCharType="begin"/>
        </w:r>
        <w:r>
          <w:instrText xml:space="preserve"> PAGEREF _Toc31508 \h </w:instrText>
        </w:r>
        <w:r>
          <w:fldChar w:fldCharType="separate"/>
        </w:r>
        <w:r>
          <w:t>109</w:t>
        </w:r>
        <w:r>
          <w:fldChar w:fldCharType="end"/>
        </w:r>
      </w:hyperlink>
    </w:p>
    <w:p w14:paraId="6B464990" w14:textId="77777777" w:rsidR="00000000" w:rsidRDefault="007478C2">
      <w:pPr>
        <w:pStyle w:val="TOC1"/>
        <w:tabs>
          <w:tab w:val="right" w:leader="dot" w:pos="9070"/>
        </w:tabs>
      </w:pPr>
      <w:hyperlink w:anchor="_Toc3407" w:history="1">
        <w:r>
          <w:rPr>
            <w:rFonts w:ascii="宋体" w:hAnsi="宋体" w:hint="eastAsia"/>
          </w:rPr>
          <w:t>§</w:t>
        </w:r>
        <w:r>
          <w:rPr>
            <w:rFonts w:ascii="宋体" w:hAnsi="宋体"/>
          </w:rPr>
          <w:t>10</w:t>
        </w:r>
        <w:r>
          <w:rPr>
            <w:rFonts w:ascii="宋体" w:hAnsi="宋体" w:hint="eastAsia"/>
          </w:rPr>
          <w:t xml:space="preserve">  </w:t>
        </w:r>
        <w:r>
          <w:rPr>
            <w:rFonts w:ascii="宋体" w:hAnsi="宋体" w:hint="eastAsia"/>
          </w:rPr>
          <w:t>审计报告</w:t>
        </w:r>
        <w:r>
          <w:tab/>
        </w:r>
        <w:r>
          <w:fldChar w:fldCharType="begin"/>
        </w:r>
        <w:r>
          <w:instrText xml:space="preserve"> PAGEREF _Toc3407 \h </w:instrText>
        </w:r>
        <w:r>
          <w:fldChar w:fldCharType="separate"/>
        </w:r>
        <w:r>
          <w:t>109</w:t>
        </w:r>
        <w:r>
          <w:fldChar w:fldCharType="end"/>
        </w:r>
      </w:hyperlink>
    </w:p>
    <w:p w14:paraId="02811672" w14:textId="77777777" w:rsidR="00000000" w:rsidRDefault="007478C2">
      <w:pPr>
        <w:pStyle w:val="TOC2"/>
        <w:tabs>
          <w:tab w:val="right" w:leader="dot" w:pos="9070"/>
        </w:tabs>
      </w:pPr>
      <w:hyperlink w:anchor="_Toc12347" w:history="1">
        <w:r>
          <w:rPr>
            <w:rFonts w:ascii="宋体" w:hAnsi="宋体"/>
          </w:rPr>
          <w:t>10</w:t>
        </w:r>
        <w:r>
          <w:rPr>
            <w:rFonts w:ascii="宋体" w:hAnsi="宋体" w:hint="eastAsia"/>
          </w:rPr>
          <w:t xml:space="preserve">.1 </w:t>
        </w:r>
        <w:r>
          <w:rPr>
            <w:rFonts w:ascii="宋体" w:hAnsi="宋体" w:hint="eastAsia"/>
          </w:rPr>
          <w:t>审计报告基本信息</w:t>
        </w:r>
        <w:r>
          <w:tab/>
        </w:r>
        <w:r>
          <w:fldChar w:fldCharType="begin"/>
        </w:r>
        <w:r>
          <w:instrText xml:space="preserve"> PAGEREF _Toc12347 \h </w:instrText>
        </w:r>
        <w:r>
          <w:fldChar w:fldCharType="separate"/>
        </w:r>
        <w:r>
          <w:t>109</w:t>
        </w:r>
        <w:r>
          <w:fldChar w:fldCharType="end"/>
        </w:r>
      </w:hyperlink>
    </w:p>
    <w:p w14:paraId="2D46D414" w14:textId="77777777" w:rsidR="00000000" w:rsidRDefault="007478C2">
      <w:pPr>
        <w:pStyle w:val="TOC2"/>
        <w:tabs>
          <w:tab w:val="right" w:leader="dot" w:pos="9070"/>
        </w:tabs>
      </w:pPr>
      <w:hyperlink w:anchor="_Toc20947" w:history="1">
        <w:r>
          <w:rPr>
            <w:rFonts w:ascii="宋体" w:hAnsi="宋体"/>
          </w:rPr>
          <w:t>10</w:t>
        </w:r>
        <w:r>
          <w:rPr>
            <w:rFonts w:ascii="宋体" w:hAnsi="宋体" w:hint="eastAsia"/>
          </w:rPr>
          <w:t xml:space="preserve">.2 </w:t>
        </w:r>
        <w:r>
          <w:rPr>
            <w:rFonts w:ascii="宋体" w:hAnsi="宋体" w:hint="eastAsia"/>
          </w:rPr>
          <w:t>审计报告的基本内容</w:t>
        </w:r>
        <w:r>
          <w:tab/>
        </w:r>
        <w:r>
          <w:fldChar w:fldCharType="begin"/>
        </w:r>
        <w:r>
          <w:instrText xml:space="preserve"> PAGEREF _Toc20947 \h </w:instrText>
        </w:r>
        <w:r>
          <w:fldChar w:fldCharType="separate"/>
        </w:r>
        <w:r>
          <w:t>109</w:t>
        </w:r>
        <w:r>
          <w:fldChar w:fldCharType="end"/>
        </w:r>
      </w:hyperlink>
    </w:p>
    <w:p w14:paraId="1142D3BE" w14:textId="77777777" w:rsidR="00000000" w:rsidRDefault="007478C2">
      <w:pPr>
        <w:pStyle w:val="TOC2"/>
        <w:tabs>
          <w:tab w:val="right" w:leader="dot" w:pos="9070"/>
        </w:tabs>
      </w:pPr>
      <w:hyperlink w:anchor="_Toc18534" w:history="1">
        <w:r>
          <w:rPr>
            <w:rFonts w:ascii="宋体" w:hAnsi="宋体"/>
          </w:rPr>
          <w:t>10</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对基金管理人和评估机构采用评估方法和参数的合理性的说明</w:t>
        </w:r>
        <w:r>
          <w:tab/>
        </w:r>
        <w:r>
          <w:fldChar w:fldCharType="begin"/>
        </w:r>
        <w:r>
          <w:instrText xml:space="preserve"> PAGEREF _Toc18534 \h </w:instrText>
        </w:r>
        <w:r>
          <w:fldChar w:fldCharType="separate"/>
        </w:r>
        <w:r>
          <w:t>110</w:t>
        </w:r>
        <w:r>
          <w:fldChar w:fldCharType="end"/>
        </w:r>
      </w:hyperlink>
    </w:p>
    <w:p w14:paraId="4BC1EDA6" w14:textId="77777777" w:rsidR="00000000" w:rsidRDefault="007478C2">
      <w:pPr>
        <w:pStyle w:val="TOC1"/>
        <w:tabs>
          <w:tab w:val="right" w:leader="dot" w:pos="9070"/>
        </w:tabs>
      </w:pPr>
      <w:hyperlink w:anchor="_Toc9032" w:history="1">
        <w:r>
          <w:rPr>
            <w:rFonts w:ascii="宋体" w:hAnsi="宋体" w:hint="eastAsia"/>
          </w:rPr>
          <w:t>§</w:t>
        </w:r>
        <w:r>
          <w:rPr>
            <w:rFonts w:ascii="宋体" w:hAnsi="宋体"/>
          </w:rPr>
          <w:t>11</w:t>
        </w:r>
        <w:r>
          <w:rPr>
            <w:rFonts w:ascii="宋体" w:hAnsi="宋体" w:hint="eastAsia"/>
          </w:rPr>
          <w:t xml:space="preserve">  </w:t>
        </w:r>
        <w:r>
          <w:rPr>
            <w:rFonts w:ascii="宋体" w:hAnsi="宋体" w:hint="eastAsia"/>
          </w:rPr>
          <w:t>年度</w:t>
        </w:r>
        <w:r>
          <w:rPr>
            <w:rFonts w:ascii="宋体" w:hAnsi="宋体" w:hint="eastAsia"/>
          </w:rPr>
          <w:t>/</w:t>
        </w:r>
        <w:r>
          <w:rPr>
            <w:rFonts w:ascii="宋体" w:hAnsi="宋体"/>
          </w:rPr>
          <w:t>中期</w:t>
        </w:r>
        <w:r>
          <w:rPr>
            <w:rFonts w:ascii="宋体" w:hAnsi="宋体" w:hint="eastAsia"/>
          </w:rPr>
          <w:t>财务</w:t>
        </w:r>
        <w:r>
          <w:rPr>
            <w:rFonts w:ascii="宋体" w:hAnsi="宋体"/>
          </w:rPr>
          <w:t>报告</w:t>
        </w:r>
        <w:r>
          <w:tab/>
        </w:r>
        <w:r>
          <w:fldChar w:fldCharType="begin"/>
        </w:r>
        <w:r>
          <w:instrText xml:space="preserve"> PAGEREF _Toc9032 \h </w:instrText>
        </w:r>
        <w:r>
          <w:fldChar w:fldCharType="separate"/>
        </w:r>
        <w:r>
          <w:t>110</w:t>
        </w:r>
        <w:r>
          <w:fldChar w:fldCharType="end"/>
        </w:r>
      </w:hyperlink>
    </w:p>
    <w:p w14:paraId="69C6DA09" w14:textId="77777777" w:rsidR="00000000" w:rsidRDefault="007478C2">
      <w:pPr>
        <w:pStyle w:val="TOC2"/>
        <w:tabs>
          <w:tab w:val="right" w:leader="dot" w:pos="9070"/>
        </w:tabs>
      </w:pPr>
      <w:hyperlink w:anchor="_Toc9411" w:history="1">
        <w:r>
          <w:rPr>
            <w:rFonts w:ascii="宋体" w:hAnsi="宋体"/>
          </w:rPr>
          <w:t>11</w:t>
        </w:r>
        <w:r>
          <w:rPr>
            <w:rFonts w:ascii="宋体" w:hAnsi="宋体" w:hint="eastAsia"/>
          </w:rPr>
          <w:t xml:space="preserve">.1 </w:t>
        </w:r>
        <w:r>
          <w:rPr>
            <w:rFonts w:ascii="宋体" w:hAnsi="宋体" w:hint="eastAsia"/>
          </w:rPr>
          <w:t>资产负债表</w:t>
        </w:r>
        <w:r>
          <w:tab/>
        </w:r>
        <w:r>
          <w:fldChar w:fldCharType="begin"/>
        </w:r>
        <w:r>
          <w:instrText xml:space="preserve"> PAGEREF _Toc9411 \h </w:instrText>
        </w:r>
        <w:r>
          <w:fldChar w:fldCharType="separate"/>
        </w:r>
        <w:r>
          <w:t>110</w:t>
        </w:r>
        <w:r>
          <w:fldChar w:fldCharType="end"/>
        </w:r>
      </w:hyperlink>
    </w:p>
    <w:p w14:paraId="0CA77838" w14:textId="77777777" w:rsidR="00000000" w:rsidRDefault="007478C2">
      <w:pPr>
        <w:pStyle w:val="TOC2"/>
        <w:tabs>
          <w:tab w:val="right" w:leader="dot" w:pos="9070"/>
        </w:tabs>
      </w:pPr>
      <w:hyperlink w:anchor="_Toc16418" w:history="1">
        <w:r>
          <w:rPr>
            <w:rFonts w:ascii="宋体" w:hAnsi="宋体"/>
          </w:rPr>
          <w:t>11</w:t>
        </w:r>
        <w:r>
          <w:rPr>
            <w:rFonts w:ascii="宋体" w:hAnsi="宋体" w:hint="eastAsia"/>
          </w:rPr>
          <w:t xml:space="preserve">.2 </w:t>
        </w:r>
        <w:r>
          <w:rPr>
            <w:rFonts w:ascii="宋体" w:hAnsi="宋体" w:hint="eastAsia"/>
          </w:rPr>
          <w:t>利润表</w:t>
        </w:r>
        <w:r>
          <w:tab/>
        </w:r>
        <w:r>
          <w:fldChar w:fldCharType="begin"/>
        </w:r>
        <w:r>
          <w:instrText xml:space="preserve"> PAGEREF </w:instrText>
        </w:r>
        <w:r>
          <w:instrText xml:space="preserve">_Toc16418 \h </w:instrText>
        </w:r>
        <w:r>
          <w:fldChar w:fldCharType="separate"/>
        </w:r>
        <w:r>
          <w:t>113</w:t>
        </w:r>
        <w:r>
          <w:fldChar w:fldCharType="end"/>
        </w:r>
      </w:hyperlink>
    </w:p>
    <w:p w14:paraId="0FBBB3DE" w14:textId="77777777" w:rsidR="00000000" w:rsidRDefault="007478C2">
      <w:pPr>
        <w:pStyle w:val="TOC2"/>
        <w:tabs>
          <w:tab w:val="right" w:leader="dot" w:pos="9070"/>
        </w:tabs>
      </w:pPr>
      <w:hyperlink w:anchor="_Toc19459" w:history="1">
        <w:r>
          <w:rPr>
            <w:rFonts w:ascii="宋体" w:hAnsi="宋体"/>
          </w:rPr>
          <w:t>11</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现金流量表</w:t>
        </w:r>
        <w:r>
          <w:tab/>
        </w:r>
        <w:r>
          <w:fldChar w:fldCharType="begin"/>
        </w:r>
        <w:r>
          <w:instrText xml:space="preserve"> PAGEREF _Toc19459 \h </w:instrText>
        </w:r>
        <w:r>
          <w:fldChar w:fldCharType="separate"/>
        </w:r>
        <w:r>
          <w:t>115</w:t>
        </w:r>
        <w:r>
          <w:fldChar w:fldCharType="end"/>
        </w:r>
      </w:hyperlink>
    </w:p>
    <w:p w14:paraId="2EF015FB" w14:textId="77777777" w:rsidR="00000000" w:rsidRDefault="007478C2">
      <w:pPr>
        <w:pStyle w:val="TOC2"/>
        <w:tabs>
          <w:tab w:val="right" w:leader="dot" w:pos="9070"/>
        </w:tabs>
      </w:pPr>
      <w:hyperlink w:anchor="_Toc5654" w:history="1">
        <w:r>
          <w:rPr>
            <w:rFonts w:ascii="宋体" w:hAnsi="宋体"/>
          </w:rPr>
          <w:t>11</w:t>
        </w:r>
        <w:r>
          <w:rPr>
            <w:rFonts w:ascii="宋体" w:hAnsi="宋体" w:hint="eastAsia"/>
          </w:rPr>
          <w:t>.</w:t>
        </w:r>
        <w:r>
          <w:rPr>
            <w:rFonts w:ascii="宋体" w:hAnsi="宋体"/>
          </w:rPr>
          <w:t>4</w:t>
        </w:r>
        <w:r>
          <w:rPr>
            <w:rFonts w:ascii="宋体" w:hAnsi="宋体" w:hint="eastAsia"/>
          </w:rPr>
          <w:t xml:space="preserve"> </w:t>
        </w:r>
        <w:r>
          <w:rPr>
            <w:rFonts w:ascii="宋体" w:hAnsi="宋体" w:hint="eastAsia"/>
          </w:rPr>
          <w:t>所有者权益变动表</w:t>
        </w:r>
        <w:r>
          <w:tab/>
        </w:r>
        <w:r>
          <w:fldChar w:fldCharType="begin"/>
        </w:r>
        <w:r>
          <w:instrText xml:space="preserve"> PAGEREF _Toc5654 \h </w:instrText>
        </w:r>
        <w:r>
          <w:fldChar w:fldCharType="separate"/>
        </w:r>
        <w:r>
          <w:t>118</w:t>
        </w:r>
        <w:r>
          <w:fldChar w:fldCharType="end"/>
        </w:r>
      </w:hyperlink>
    </w:p>
    <w:p w14:paraId="4B87F8DA" w14:textId="77777777" w:rsidR="00000000" w:rsidRDefault="007478C2">
      <w:pPr>
        <w:pStyle w:val="TOC2"/>
        <w:tabs>
          <w:tab w:val="right" w:leader="dot" w:pos="9070"/>
        </w:tabs>
      </w:pPr>
      <w:hyperlink w:anchor="_Toc6059" w:history="1">
        <w:r>
          <w:rPr>
            <w:rFonts w:ascii="宋体" w:hAnsi="宋体"/>
          </w:rPr>
          <w:t>11.5</w:t>
        </w:r>
        <w:r>
          <w:rPr>
            <w:rFonts w:ascii="宋体" w:hAnsi="宋体" w:hint="eastAsia"/>
          </w:rPr>
          <w:t xml:space="preserve"> </w:t>
        </w:r>
        <w:r>
          <w:rPr>
            <w:rFonts w:ascii="宋体" w:hAnsi="宋体" w:hint="eastAsia"/>
          </w:rPr>
          <w:t>报表附注</w:t>
        </w:r>
        <w:r>
          <w:tab/>
        </w:r>
        <w:r>
          <w:fldChar w:fldCharType="begin"/>
        </w:r>
        <w:r>
          <w:instrText xml:space="preserve"> PAGEREF _Toc6059 \h </w:instrText>
        </w:r>
        <w:r>
          <w:fldChar w:fldCharType="separate"/>
        </w:r>
        <w:r>
          <w:t>121</w:t>
        </w:r>
        <w:r>
          <w:fldChar w:fldCharType="end"/>
        </w:r>
      </w:hyperlink>
    </w:p>
    <w:p w14:paraId="3A62A5A7" w14:textId="77777777" w:rsidR="00000000" w:rsidRDefault="007478C2">
      <w:pPr>
        <w:pStyle w:val="TOC1"/>
        <w:tabs>
          <w:tab w:val="right" w:leader="dot" w:pos="9070"/>
        </w:tabs>
      </w:pPr>
      <w:hyperlink w:anchor="_Toc14511" w:history="1">
        <w:r>
          <w:rPr>
            <w:rFonts w:ascii="宋体" w:hAnsi="宋体" w:hint="eastAsia"/>
          </w:rPr>
          <w:t>§</w:t>
        </w:r>
        <w:r>
          <w:rPr>
            <w:rFonts w:ascii="宋体" w:hAnsi="宋体" w:hint="eastAsia"/>
          </w:rPr>
          <w:t>1</w:t>
        </w:r>
        <w:r>
          <w:rPr>
            <w:rFonts w:ascii="宋体" w:hAnsi="宋体"/>
          </w:rPr>
          <w:t>2</w:t>
        </w:r>
        <w:r>
          <w:rPr>
            <w:rFonts w:ascii="宋体" w:hAnsi="宋体" w:hint="eastAsia"/>
          </w:rPr>
          <w:t xml:space="preserve">  </w:t>
        </w:r>
        <w:r>
          <w:rPr>
            <w:rFonts w:ascii="宋体" w:hAnsi="宋体" w:hint="eastAsia"/>
          </w:rPr>
          <w:t>评估报告</w:t>
        </w:r>
        <w:r>
          <w:tab/>
        </w:r>
        <w:r>
          <w:fldChar w:fldCharType="begin"/>
        </w:r>
        <w:r>
          <w:instrText xml:space="preserve"> PAGEREF _Toc14511 \h </w:instrText>
        </w:r>
        <w:r>
          <w:fldChar w:fldCharType="separate"/>
        </w:r>
        <w:r>
          <w:t>176</w:t>
        </w:r>
        <w:r>
          <w:fldChar w:fldCharType="end"/>
        </w:r>
      </w:hyperlink>
    </w:p>
    <w:p w14:paraId="7579C511" w14:textId="77777777" w:rsidR="00000000" w:rsidRDefault="007478C2">
      <w:pPr>
        <w:pStyle w:val="TOC2"/>
        <w:tabs>
          <w:tab w:val="right" w:leader="dot" w:pos="9070"/>
        </w:tabs>
      </w:pPr>
      <w:hyperlink w:anchor="_Toc21710" w:history="1">
        <w:r>
          <w:rPr>
            <w:rFonts w:ascii="宋体" w:hAnsi="宋体" w:hint="eastAsia"/>
          </w:rPr>
          <w:t>1</w:t>
        </w:r>
        <w:r>
          <w:rPr>
            <w:rFonts w:ascii="宋体" w:hAnsi="宋体"/>
          </w:rPr>
          <w:t>2</w:t>
        </w:r>
        <w:r>
          <w:rPr>
            <w:rFonts w:ascii="宋体" w:hAnsi="宋体" w:hint="eastAsia"/>
          </w:rPr>
          <w:t xml:space="preserve">.1 </w:t>
        </w:r>
        <w:r>
          <w:rPr>
            <w:rFonts w:ascii="宋体" w:hAnsi="宋体" w:hint="eastAsia"/>
          </w:rPr>
          <w:t>管理人</w:t>
        </w:r>
        <w:r>
          <w:rPr>
            <w:rFonts w:ascii="宋体" w:hAnsi="宋体"/>
          </w:rPr>
          <w:t>聘任</w:t>
        </w:r>
        <w:r>
          <w:rPr>
            <w:rFonts w:ascii="宋体" w:hAnsi="宋体" w:hint="eastAsia"/>
          </w:rPr>
          <w:t>评估机构</w:t>
        </w:r>
        <w:r>
          <w:rPr>
            <w:rFonts w:ascii="宋体" w:hAnsi="宋体"/>
          </w:rPr>
          <w:t>及评估报告</w:t>
        </w:r>
        <w:r>
          <w:rPr>
            <w:rFonts w:ascii="宋体" w:hAnsi="宋体" w:hint="eastAsia"/>
          </w:rPr>
          <w:t>内容的合规性</w:t>
        </w:r>
        <w:r>
          <w:rPr>
            <w:rFonts w:ascii="宋体" w:hAnsi="宋体"/>
          </w:rPr>
          <w:t>说明</w:t>
        </w:r>
        <w:r>
          <w:tab/>
        </w:r>
        <w:r>
          <w:fldChar w:fldCharType="begin"/>
        </w:r>
        <w:r>
          <w:instrText xml:space="preserve"> PAGEREF _Toc21710 \h </w:instrText>
        </w:r>
        <w:r>
          <w:fldChar w:fldCharType="separate"/>
        </w:r>
        <w:r>
          <w:t>176</w:t>
        </w:r>
        <w:r>
          <w:fldChar w:fldCharType="end"/>
        </w:r>
      </w:hyperlink>
    </w:p>
    <w:p w14:paraId="5B8A0F5D" w14:textId="77777777" w:rsidR="00000000" w:rsidRDefault="007478C2">
      <w:pPr>
        <w:pStyle w:val="TOC2"/>
        <w:tabs>
          <w:tab w:val="right" w:leader="dot" w:pos="9070"/>
        </w:tabs>
      </w:pPr>
      <w:hyperlink w:anchor="_Toc29084" w:history="1">
        <w:r>
          <w:rPr>
            <w:rFonts w:ascii="宋体" w:hAnsi="宋体" w:hint="eastAsia"/>
          </w:rPr>
          <w:t>1</w:t>
        </w:r>
        <w:r>
          <w:rPr>
            <w:rFonts w:ascii="宋体" w:hAnsi="宋体"/>
          </w:rPr>
          <w:t>2</w:t>
        </w:r>
        <w:r>
          <w:rPr>
            <w:rFonts w:ascii="宋体" w:hAnsi="宋体" w:hint="eastAsia"/>
          </w:rPr>
          <w:t>.</w:t>
        </w:r>
        <w:r>
          <w:rPr>
            <w:rFonts w:ascii="宋体" w:hAnsi="宋体"/>
          </w:rPr>
          <w:t xml:space="preserve">2 </w:t>
        </w:r>
        <w:r>
          <w:rPr>
            <w:rFonts w:ascii="宋体" w:hAnsi="宋体" w:hint="eastAsia"/>
          </w:rPr>
          <w:t>评估报告摘要</w:t>
        </w:r>
        <w:r>
          <w:tab/>
        </w:r>
        <w:r>
          <w:fldChar w:fldCharType="begin"/>
        </w:r>
        <w:r>
          <w:instrText xml:space="preserve"> PAGEREF _Toc29084 \h </w:instrText>
        </w:r>
        <w:r>
          <w:fldChar w:fldCharType="separate"/>
        </w:r>
        <w:r>
          <w:t>176</w:t>
        </w:r>
        <w:r>
          <w:fldChar w:fldCharType="end"/>
        </w:r>
      </w:hyperlink>
    </w:p>
    <w:p w14:paraId="5A7C5C18" w14:textId="77777777" w:rsidR="00000000" w:rsidRDefault="007478C2">
      <w:pPr>
        <w:pStyle w:val="TOC2"/>
        <w:tabs>
          <w:tab w:val="right" w:leader="dot" w:pos="9070"/>
        </w:tabs>
      </w:pPr>
      <w:hyperlink w:anchor="_Toc15262" w:history="1">
        <w:r>
          <w:rPr>
            <w:rFonts w:ascii="宋体" w:hAnsi="宋体" w:hint="eastAsia"/>
          </w:rPr>
          <w:t>1</w:t>
        </w:r>
        <w:r>
          <w:rPr>
            <w:rFonts w:ascii="宋体" w:hAnsi="宋体"/>
          </w:rPr>
          <w:t>2</w:t>
        </w:r>
        <w:r>
          <w:rPr>
            <w:rFonts w:ascii="宋体" w:hAnsi="宋体" w:hint="eastAsia"/>
          </w:rPr>
          <w:t>.</w:t>
        </w:r>
        <w:r>
          <w:rPr>
            <w:rFonts w:ascii="宋体" w:hAnsi="宋体"/>
          </w:rPr>
          <w:t xml:space="preserve">3 </w:t>
        </w:r>
        <w:r>
          <w:rPr>
            <w:rFonts w:ascii="宋体" w:hAnsi="宋体" w:hint="eastAsia"/>
          </w:rPr>
          <w:t>评估机构</w:t>
        </w:r>
        <w:r>
          <w:rPr>
            <w:rFonts w:ascii="宋体" w:hAnsi="宋体"/>
          </w:rPr>
          <w:t>使用</w:t>
        </w:r>
        <w:r>
          <w:rPr>
            <w:rFonts w:ascii="宋体" w:hAnsi="宋体" w:hint="eastAsia"/>
          </w:rPr>
          <w:t>评估方法的特殊情况说明</w:t>
        </w:r>
        <w:r>
          <w:tab/>
        </w:r>
        <w:r>
          <w:fldChar w:fldCharType="begin"/>
        </w:r>
        <w:r>
          <w:instrText xml:space="preserve"> PAGEREF _Toc15262 \h </w:instrText>
        </w:r>
        <w:r>
          <w:fldChar w:fldCharType="separate"/>
        </w:r>
        <w:r>
          <w:t>17</w:t>
        </w:r>
        <w:r>
          <w:t>6</w:t>
        </w:r>
        <w:r>
          <w:fldChar w:fldCharType="end"/>
        </w:r>
      </w:hyperlink>
    </w:p>
    <w:p w14:paraId="6FE5E17A" w14:textId="77777777" w:rsidR="00000000" w:rsidRDefault="007478C2">
      <w:pPr>
        <w:pStyle w:val="TOC1"/>
        <w:tabs>
          <w:tab w:val="right" w:leader="dot" w:pos="9070"/>
        </w:tabs>
      </w:pPr>
      <w:hyperlink w:anchor="_Toc24710" w:history="1">
        <w:r>
          <w:rPr>
            <w:rFonts w:ascii="宋体" w:hAnsi="宋体" w:hint="eastAsia"/>
          </w:rPr>
          <w:t>§</w:t>
        </w:r>
        <w:r>
          <w:rPr>
            <w:rFonts w:ascii="宋体" w:hAnsi="宋体" w:hint="eastAsia"/>
          </w:rPr>
          <w:t>1</w:t>
        </w:r>
        <w:r>
          <w:rPr>
            <w:rFonts w:ascii="宋体" w:hAnsi="宋体"/>
          </w:rPr>
          <w:t>3</w:t>
        </w:r>
        <w:r>
          <w:rPr>
            <w:rFonts w:ascii="宋体" w:hAnsi="宋体" w:hint="eastAsia"/>
          </w:rPr>
          <w:t xml:space="preserve">  </w:t>
        </w:r>
        <w:r>
          <w:rPr>
            <w:rFonts w:ascii="宋体" w:hAnsi="宋体" w:hint="eastAsia"/>
          </w:rPr>
          <w:t>基金份额持有人信息</w:t>
        </w:r>
        <w:r>
          <w:tab/>
        </w:r>
        <w:r>
          <w:fldChar w:fldCharType="begin"/>
        </w:r>
        <w:r>
          <w:instrText xml:space="preserve"> PAGEREF _Toc24710 \h </w:instrText>
        </w:r>
        <w:r>
          <w:fldChar w:fldCharType="separate"/>
        </w:r>
        <w:r>
          <w:t>176</w:t>
        </w:r>
        <w:r>
          <w:fldChar w:fldCharType="end"/>
        </w:r>
      </w:hyperlink>
    </w:p>
    <w:p w14:paraId="61080093" w14:textId="77777777" w:rsidR="00000000" w:rsidRDefault="007478C2">
      <w:pPr>
        <w:pStyle w:val="TOC2"/>
        <w:tabs>
          <w:tab w:val="right" w:leader="dot" w:pos="9070"/>
        </w:tabs>
      </w:pPr>
      <w:hyperlink w:anchor="_Toc31862" w:history="1">
        <w:r>
          <w:rPr>
            <w:rFonts w:ascii="宋体" w:hAnsi="宋体" w:hint="eastAsia"/>
          </w:rPr>
          <w:t>1</w:t>
        </w:r>
        <w:r>
          <w:rPr>
            <w:rFonts w:ascii="宋体" w:hAnsi="宋体"/>
          </w:rPr>
          <w:t>3</w:t>
        </w:r>
        <w:r>
          <w:rPr>
            <w:rFonts w:ascii="宋体" w:hAnsi="宋体" w:hint="eastAsia"/>
          </w:rPr>
          <w:t xml:space="preserve">.1 </w:t>
        </w:r>
        <w:r>
          <w:rPr>
            <w:rFonts w:ascii="宋体" w:hAnsi="宋体" w:hint="eastAsia"/>
          </w:rPr>
          <w:t>基金份额持有人户数及持有人结构</w:t>
        </w:r>
        <w:r>
          <w:tab/>
        </w:r>
        <w:r>
          <w:fldChar w:fldCharType="begin"/>
        </w:r>
        <w:r>
          <w:instrText xml:space="preserve"> PAGEREF _Toc31862 \h </w:instrText>
        </w:r>
        <w:r>
          <w:fldChar w:fldCharType="separate"/>
        </w:r>
        <w:r>
          <w:t>176</w:t>
        </w:r>
        <w:r>
          <w:fldChar w:fldCharType="end"/>
        </w:r>
      </w:hyperlink>
    </w:p>
    <w:p w14:paraId="0B0AFFF7" w14:textId="77777777" w:rsidR="00000000" w:rsidRDefault="007478C2">
      <w:pPr>
        <w:pStyle w:val="TOC2"/>
        <w:tabs>
          <w:tab w:val="right" w:leader="dot" w:pos="9070"/>
        </w:tabs>
      </w:pPr>
      <w:hyperlink w:anchor="_Toc3684" w:history="1">
        <w:r>
          <w:rPr>
            <w:rFonts w:ascii="宋体" w:hAnsi="宋体" w:hint="eastAsia"/>
          </w:rPr>
          <w:t>1</w:t>
        </w:r>
        <w:r>
          <w:rPr>
            <w:rFonts w:ascii="宋体" w:hAnsi="宋体"/>
          </w:rPr>
          <w:t>3</w:t>
        </w:r>
        <w:r>
          <w:rPr>
            <w:rFonts w:ascii="宋体" w:hAnsi="宋体" w:hint="eastAsia"/>
          </w:rPr>
          <w:t xml:space="preserve">.2 </w:t>
        </w:r>
        <w:r>
          <w:rPr>
            <w:rFonts w:ascii="宋体" w:hAnsi="宋体" w:hint="eastAsia"/>
          </w:rPr>
          <w:t>基金前十名流通份额持有人</w:t>
        </w:r>
        <w:r>
          <w:tab/>
        </w:r>
        <w:r>
          <w:fldChar w:fldCharType="begin"/>
        </w:r>
        <w:r>
          <w:instrText xml:space="preserve"> PAGEREF _Toc3684 \h </w:instrText>
        </w:r>
        <w:r>
          <w:fldChar w:fldCharType="separate"/>
        </w:r>
        <w:r>
          <w:t>177</w:t>
        </w:r>
        <w:r>
          <w:fldChar w:fldCharType="end"/>
        </w:r>
      </w:hyperlink>
    </w:p>
    <w:p w14:paraId="400A642C" w14:textId="77777777" w:rsidR="00000000" w:rsidRDefault="007478C2">
      <w:pPr>
        <w:pStyle w:val="TOC2"/>
        <w:tabs>
          <w:tab w:val="right" w:leader="dot" w:pos="9070"/>
        </w:tabs>
      </w:pPr>
      <w:hyperlink w:anchor="_Toc22091" w:history="1">
        <w:r>
          <w:rPr>
            <w:rFonts w:ascii="宋体" w:hAnsi="宋体" w:hint="eastAsia"/>
          </w:rPr>
          <w:t>1</w:t>
        </w:r>
        <w:r>
          <w:rPr>
            <w:rFonts w:ascii="宋体" w:hAnsi="宋体"/>
          </w:rPr>
          <w:t>3</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基</w:t>
        </w:r>
        <w:r>
          <w:rPr>
            <w:rFonts w:ascii="宋体" w:hAnsi="宋体" w:hint="eastAsia"/>
          </w:rPr>
          <w:t>金前十名非流通份额持有人</w:t>
        </w:r>
        <w:r>
          <w:tab/>
        </w:r>
        <w:r>
          <w:fldChar w:fldCharType="begin"/>
        </w:r>
        <w:r>
          <w:instrText xml:space="preserve"> PAGEREF _Toc22091 \h </w:instrText>
        </w:r>
        <w:r>
          <w:fldChar w:fldCharType="separate"/>
        </w:r>
        <w:r>
          <w:t>177</w:t>
        </w:r>
        <w:r>
          <w:fldChar w:fldCharType="end"/>
        </w:r>
      </w:hyperlink>
    </w:p>
    <w:p w14:paraId="69B1C3B9" w14:textId="77777777" w:rsidR="00000000" w:rsidRDefault="007478C2">
      <w:pPr>
        <w:pStyle w:val="TOC2"/>
        <w:tabs>
          <w:tab w:val="right" w:leader="dot" w:pos="9070"/>
        </w:tabs>
      </w:pPr>
      <w:hyperlink w:anchor="_Toc14510" w:history="1">
        <w:r>
          <w:rPr>
            <w:rFonts w:ascii="宋体" w:hAnsi="宋体" w:hint="eastAsia"/>
          </w:rPr>
          <w:t>1</w:t>
        </w:r>
        <w:r>
          <w:rPr>
            <w:rFonts w:ascii="宋体" w:hAnsi="宋体"/>
          </w:rPr>
          <w:t>3</w:t>
        </w:r>
        <w:r>
          <w:rPr>
            <w:rFonts w:ascii="宋体" w:hAnsi="宋体" w:hint="eastAsia"/>
          </w:rPr>
          <w:t xml:space="preserve">.4 </w:t>
        </w:r>
        <w:r>
          <w:rPr>
            <w:rFonts w:ascii="宋体" w:hAnsi="宋体" w:hint="eastAsia"/>
          </w:rPr>
          <w:t>期末基金管理人的从业人员持有本基金的情况</w:t>
        </w:r>
        <w:r>
          <w:rPr>
            <w:rFonts w:ascii="宋体" w:hAnsi="宋体"/>
          </w:rPr>
          <w:t>（如有）</w:t>
        </w:r>
        <w:r>
          <w:tab/>
        </w:r>
        <w:r>
          <w:fldChar w:fldCharType="begin"/>
        </w:r>
        <w:r>
          <w:instrText xml:space="preserve"> PAGEREF _Toc14510 \h </w:instrText>
        </w:r>
        <w:r>
          <w:fldChar w:fldCharType="separate"/>
        </w:r>
        <w:r>
          <w:t>178</w:t>
        </w:r>
        <w:r>
          <w:fldChar w:fldCharType="end"/>
        </w:r>
      </w:hyperlink>
    </w:p>
    <w:p w14:paraId="63AE84F2" w14:textId="77777777" w:rsidR="00000000" w:rsidRDefault="007478C2">
      <w:pPr>
        <w:pStyle w:val="TOC2"/>
        <w:tabs>
          <w:tab w:val="right" w:leader="dot" w:pos="9070"/>
        </w:tabs>
      </w:pPr>
      <w:hyperlink w:anchor="_Toc2480" w:history="1">
        <w:r>
          <w:rPr>
            <w:rFonts w:ascii="宋体" w:hAnsi="宋体" w:hint="eastAsia"/>
          </w:rPr>
          <w:t>1</w:t>
        </w:r>
        <w:r>
          <w:rPr>
            <w:rFonts w:ascii="宋体" w:hAnsi="宋体"/>
          </w:rPr>
          <w:t>3</w:t>
        </w:r>
        <w:r>
          <w:rPr>
            <w:rFonts w:ascii="宋体" w:hAnsi="宋体" w:hint="eastAsia"/>
          </w:rPr>
          <w:t>.</w:t>
        </w:r>
        <w:r>
          <w:rPr>
            <w:rFonts w:ascii="宋体" w:hAnsi="宋体"/>
          </w:rPr>
          <w:t xml:space="preserve">5 </w:t>
        </w:r>
        <w:r>
          <w:rPr>
            <w:rFonts w:ascii="宋体" w:hAnsi="宋体" w:hint="eastAsia"/>
          </w:rPr>
          <w:t>期末兼任私募资产管理计划投资经理的基金经理本人及其直系亲属持有本人管理的产品情况</w:t>
        </w:r>
        <w:r>
          <w:rPr>
            <w:rFonts w:ascii="宋体" w:hAnsi="宋体"/>
          </w:rPr>
          <w:t>（如有）</w:t>
        </w:r>
        <w:r>
          <w:tab/>
        </w:r>
        <w:r>
          <w:fldChar w:fldCharType="begin"/>
        </w:r>
        <w:r>
          <w:instrText xml:space="preserve"> PAGEREF _Toc2480 \h </w:instrText>
        </w:r>
        <w:r>
          <w:fldChar w:fldCharType="separate"/>
        </w:r>
        <w:r>
          <w:t>178</w:t>
        </w:r>
        <w:r>
          <w:fldChar w:fldCharType="end"/>
        </w:r>
      </w:hyperlink>
    </w:p>
    <w:p w14:paraId="392F119B" w14:textId="77777777" w:rsidR="00000000" w:rsidRDefault="007478C2">
      <w:pPr>
        <w:pStyle w:val="TOC1"/>
        <w:tabs>
          <w:tab w:val="right" w:leader="dot" w:pos="9070"/>
        </w:tabs>
      </w:pPr>
      <w:hyperlink w:anchor="_Toc31449" w:history="1">
        <w:r>
          <w:rPr>
            <w:rFonts w:ascii="宋体" w:hAnsi="宋体" w:hint="eastAsia"/>
          </w:rPr>
          <w:t>§</w:t>
        </w:r>
        <w:r>
          <w:rPr>
            <w:rFonts w:ascii="宋体" w:hAnsi="宋体" w:hint="eastAsia"/>
          </w:rPr>
          <w:t>1</w:t>
        </w:r>
        <w:r>
          <w:rPr>
            <w:rFonts w:ascii="宋体" w:hAnsi="宋体"/>
          </w:rPr>
          <w:t>4</w:t>
        </w:r>
        <w:r>
          <w:rPr>
            <w:rFonts w:ascii="宋体" w:hAnsi="宋体" w:hint="eastAsia"/>
          </w:rPr>
          <w:t xml:space="preserve">  </w:t>
        </w:r>
        <w:r>
          <w:rPr>
            <w:rFonts w:ascii="宋体" w:hAnsi="宋体" w:hint="eastAsia"/>
          </w:rPr>
          <w:t>基金份额变动情况（如有）</w:t>
        </w:r>
        <w:r>
          <w:tab/>
        </w:r>
        <w:r>
          <w:fldChar w:fldCharType="begin"/>
        </w:r>
        <w:r>
          <w:instrText xml:space="preserve"> PAGEREF _Toc31449 \h </w:instrText>
        </w:r>
        <w:r>
          <w:fldChar w:fldCharType="separate"/>
        </w:r>
        <w:r>
          <w:t>178</w:t>
        </w:r>
        <w:r>
          <w:fldChar w:fldCharType="end"/>
        </w:r>
      </w:hyperlink>
    </w:p>
    <w:p w14:paraId="5DC32B0B" w14:textId="77777777" w:rsidR="00000000" w:rsidRDefault="007478C2">
      <w:pPr>
        <w:pStyle w:val="TOC1"/>
        <w:tabs>
          <w:tab w:val="right" w:leader="dot" w:pos="9070"/>
        </w:tabs>
      </w:pPr>
      <w:hyperlink w:anchor="_Toc21699" w:history="1">
        <w:r>
          <w:rPr>
            <w:rFonts w:ascii="宋体" w:hAnsi="宋体" w:hint="eastAsia"/>
          </w:rPr>
          <w:t>§</w:t>
        </w:r>
        <w:r>
          <w:rPr>
            <w:rFonts w:ascii="宋体" w:hAnsi="宋体" w:hint="eastAsia"/>
          </w:rPr>
          <w:t>1</w:t>
        </w:r>
        <w:r>
          <w:rPr>
            <w:rFonts w:ascii="宋体" w:hAnsi="宋体"/>
          </w:rPr>
          <w:t>5</w:t>
        </w:r>
        <w:r>
          <w:rPr>
            <w:rFonts w:ascii="宋体" w:hAnsi="宋体" w:hint="eastAsia"/>
          </w:rPr>
          <w:t xml:space="preserve">  </w:t>
        </w:r>
        <w:r>
          <w:rPr>
            <w:rFonts w:ascii="宋体" w:hAnsi="宋体" w:hint="eastAsia"/>
          </w:rPr>
          <w:t>重大事件揭示</w:t>
        </w:r>
        <w:r>
          <w:tab/>
        </w:r>
        <w:r>
          <w:fldChar w:fldCharType="begin"/>
        </w:r>
        <w:r>
          <w:instrText xml:space="preserve"> PAGEREF _Toc21699 \h </w:instrText>
        </w:r>
        <w:r>
          <w:fldChar w:fldCharType="separate"/>
        </w:r>
        <w:r>
          <w:t>179</w:t>
        </w:r>
        <w:r>
          <w:fldChar w:fldCharType="end"/>
        </w:r>
      </w:hyperlink>
    </w:p>
    <w:p w14:paraId="235726A1" w14:textId="77777777" w:rsidR="00000000" w:rsidRDefault="007478C2">
      <w:pPr>
        <w:pStyle w:val="TOC2"/>
        <w:tabs>
          <w:tab w:val="right" w:leader="dot" w:pos="9070"/>
        </w:tabs>
      </w:pPr>
      <w:hyperlink w:anchor="_Toc28930" w:history="1">
        <w:r>
          <w:rPr>
            <w:rFonts w:ascii="宋体" w:hAnsi="宋体" w:hint="eastAsia"/>
          </w:rPr>
          <w:t>1</w:t>
        </w:r>
        <w:r>
          <w:rPr>
            <w:rFonts w:ascii="宋体" w:hAnsi="宋体"/>
          </w:rPr>
          <w:t>5</w:t>
        </w:r>
        <w:r>
          <w:rPr>
            <w:rFonts w:ascii="宋体" w:hAnsi="宋体" w:hint="eastAsia"/>
          </w:rPr>
          <w:t xml:space="preserve">.1 </w:t>
        </w:r>
        <w:r>
          <w:rPr>
            <w:rFonts w:ascii="宋体" w:hAnsi="宋体" w:hint="eastAsia"/>
          </w:rPr>
          <w:t>基金份额持有人大会决议</w:t>
        </w:r>
        <w:r>
          <w:tab/>
        </w:r>
        <w:r>
          <w:fldChar w:fldCharType="begin"/>
        </w:r>
        <w:r>
          <w:instrText xml:space="preserve"> PAGEREF _Toc28930 \h </w:instrText>
        </w:r>
        <w:r>
          <w:fldChar w:fldCharType="separate"/>
        </w:r>
        <w:r>
          <w:t>179</w:t>
        </w:r>
        <w:r>
          <w:fldChar w:fldCharType="end"/>
        </w:r>
      </w:hyperlink>
    </w:p>
    <w:p w14:paraId="6171BBF6" w14:textId="77777777" w:rsidR="00000000" w:rsidRDefault="007478C2">
      <w:pPr>
        <w:pStyle w:val="TOC2"/>
        <w:tabs>
          <w:tab w:val="right" w:leader="dot" w:pos="9070"/>
        </w:tabs>
      </w:pPr>
      <w:hyperlink w:anchor="_Toc18371" w:history="1">
        <w:r>
          <w:rPr>
            <w:rFonts w:ascii="宋体" w:hAnsi="宋体" w:hint="eastAsia"/>
          </w:rPr>
          <w:t>1</w:t>
        </w:r>
        <w:r>
          <w:rPr>
            <w:rFonts w:ascii="宋体" w:hAnsi="宋体"/>
          </w:rPr>
          <w:t>5</w:t>
        </w:r>
        <w:r>
          <w:rPr>
            <w:rFonts w:ascii="宋体" w:hAnsi="宋体" w:hint="eastAsia"/>
          </w:rPr>
          <w:t xml:space="preserve">.2 </w:t>
        </w:r>
        <w:r>
          <w:rPr>
            <w:rFonts w:ascii="宋体" w:hAnsi="宋体" w:hint="eastAsia"/>
          </w:rPr>
          <w:t>基金管理人、基金托管人的专门基金托管部门的重大人事变动</w:t>
        </w:r>
        <w:r>
          <w:tab/>
        </w:r>
        <w:r>
          <w:fldChar w:fldCharType="begin"/>
        </w:r>
        <w:r>
          <w:instrText xml:space="preserve"> PAG</w:instrText>
        </w:r>
        <w:r>
          <w:instrText xml:space="preserve">EREF _Toc18371 \h </w:instrText>
        </w:r>
        <w:r>
          <w:fldChar w:fldCharType="separate"/>
        </w:r>
        <w:r>
          <w:t>179</w:t>
        </w:r>
        <w:r>
          <w:fldChar w:fldCharType="end"/>
        </w:r>
      </w:hyperlink>
    </w:p>
    <w:p w14:paraId="6344C586" w14:textId="77777777" w:rsidR="00000000" w:rsidRDefault="007478C2">
      <w:pPr>
        <w:pStyle w:val="TOC2"/>
        <w:tabs>
          <w:tab w:val="right" w:leader="dot" w:pos="9070"/>
        </w:tabs>
      </w:pPr>
      <w:hyperlink w:anchor="_Toc1207" w:history="1">
        <w:r>
          <w:rPr>
            <w:rFonts w:ascii="宋体" w:hAnsi="宋体" w:hint="eastAsia"/>
          </w:rPr>
          <w:t>1</w:t>
        </w:r>
        <w:r>
          <w:rPr>
            <w:rFonts w:ascii="宋体" w:hAnsi="宋体"/>
          </w:rPr>
          <w:t>5</w:t>
        </w:r>
        <w:r>
          <w:rPr>
            <w:rFonts w:ascii="宋体" w:hAnsi="宋体" w:hint="eastAsia"/>
          </w:rPr>
          <w:t xml:space="preserve">.3 </w:t>
        </w:r>
        <w:r>
          <w:rPr>
            <w:rFonts w:ascii="宋体" w:hAnsi="宋体" w:hint="eastAsia"/>
          </w:rPr>
          <w:t>涉及基金管理人、基金财产、基金托管业务</w:t>
        </w:r>
        <w:r>
          <w:rPr>
            <w:rFonts w:ascii="宋体" w:hAnsi="宋体"/>
          </w:rPr>
          <w:t>的</w:t>
        </w:r>
        <w:r>
          <w:rPr>
            <w:rFonts w:ascii="宋体" w:hAnsi="宋体" w:hint="eastAsia"/>
          </w:rPr>
          <w:t>诉讼</w:t>
        </w:r>
        <w:r>
          <w:tab/>
        </w:r>
        <w:r>
          <w:fldChar w:fldCharType="begin"/>
        </w:r>
        <w:r>
          <w:instrText xml:space="preserve"> PAGEREF _Toc1207 \h </w:instrText>
        </w:r>
        <w:r>
          <w:fldChar w:fldCharType="separate"/>
        </w:r>
        <w:r>
          <w:t>179</w:t>
        </w:r>
        <w:r>
          <w:fldChar w:fldCharType="end"/>
        </w:r>
      </w:hyperlink>
    </w:p>
    <w:p w14:paraId="605A9ADE" w14:textId="77777777" w:rsidR="00000000" w:rsidRDefault="007478C2">
      <w:pPr>
        <w:pStyle w:val="TOC2"/>
        <w:tabs>
          <w:tab w:val="right" w:leader="dot" w:pos="9070"/>
        </w:tabs>
      </w:pPr>
      <w:hyperlink w:anchor="_Toc32546" w:history="1">
        <w:r>
          <w:rPr>
            <w:rFonts w:ascii="宋体" w:hAnsi="宋体" w:hint="eastAsia"/>
          </w:rPr>
          <w:t>1</w:t>
        </w:r>
        <w:r>
          <w:rPr>
            <w:rFonts w:ascii="宋体" w:hAnsi="宋体"/>
          </w:rPr>
          <w:t>5</w:t>
        </w:r>
        <w:r>
          <w:rPr>
            <w:rFonts w:ascii="宋体" w:hAnsi="宋体" w:hint="eastAsia"/>
          </w:rPr>
          <w:t xml:space="preserve">.4 </w:t>
        </w:r>
        <w:r>
          <w:rPr>
            <w:rFonts w:ascii="宋体" w:hAnsi="宋体" w:hint="eastAsia"/>
          </w:rPr>
          <w:t>报告期内原始权益人或其同一控制下的关联方卖出战略配售取得的基金份额</w:t>
        </w:r>
        <w:r>
          <w:tab/>
        </w:r>
        <w:r>
          <w:fldChar w:fldCharType="begin"/>
        </w:r>
        <w:r>
          <w:instrText xml:space="preserve"> PAGEREF _Toc32546 \h </w:instrText>
        </w:r>
        <w:r>
          <w:fldChar w:fldCharType="separate"/>
        </w:r>
        <w:r>
          <w:t>179</w:t>
        </w:r>
        <w:r>
          <w:fldChar w:fldCharType="end"/>
        </w:r>
      </w:hyperlink>
    </w:p>
    <w:p w14:paraId="0EF413CA" w14:textId="77777777" w:rsidR="00000000" w:rsidRDefault="007478C2">
      <w:pPr>
        <w:pStyle w:val="TOC2"/>
        <w:tabs>
          <w:tab w:val="right" w:leader="dot" w:pos="9070"/>
        </w:tabs>
      </w:pPr>
      <w:hyperlink w:anchor="_Toc23868" w:history="1">
        <w:r>
          <w:rPr>
            <w:rFonts w:ascii="宋体" w:hAnsi="宋体" w:hint="eastAsia"/>
          </w:rPr>
          <w:t>1</w:t>
        </w:r>
        <w:r>
          <w:rPr>
            <w:rFonts w:ascii="宋体" w:hAnsi="宋体"/>
          </w:rPr>
          <w:t>5</w:t>
        </w:r>
        <w:r>
          <w:rPr>
            <w:rFonts w:ascii="宋体" w:hAnsi="宋体" w:hint="eastAsia"/>
          </w:rPr>
          <w:t>.</w:t>
        </w:r>
        <w:r>
          <w:rPr>
            <w:rFonts w:ascii="宋体" w:hAnsi="宋体"/>
          </w:rPr>
          <w:t>5</w:t>
        </w:r>
        <w:r>
          <w:rPr>
            <w:rFonts w:ascii="宋体" w:hAnsi="宋体" w:hint="eastAsia"/>
          </w:rPr>
          <w:t xml:space="preserve"> </w:t>
        </w:r>
        <w:r>
          <w:rPr>
            <w:rFonts w:ascii="宋体" w:hAnsi="宋体" w:hint="eastAsia"/>
          </w:rPr>
          <w:t>基金投资策略的改变</w:t>
        </w:r>
        <w:r>
          <w:rPr>
            <w:rFonts w:ascii="宋体" w:hAnsi="宋体"/>
          </w:rPr>
          <w:t>（如有）</w:t>
        </w:r>
        <w:r>
          <w:tab/>
        </w:r>
        <w:r>
          <w:fldChar w:fldCharType="begin"/>
        </w:r>
        <w:r>
          <w:instrText xml:space="preserve"> PAGEREF</w:instrText>
        </w:r>
        <w:r>
          <w:instrText xml:space="preserve"> _Toc23868 \h </w:instrText>
        </w:r>
        <w:r>
          <w:fldChar w:fldCharType="separate"/>
        </w:r>
        <w:r>
          <w:t>179</w:t>
        </w:r>
        <w:r>
          <w:fldChar w:fldCharType="end"/>
        </w:r>
      </w:hyperlink>
    </w:p>
    <w:p w14:paraId="44A7D764" w14:textId="77777777" w:rsidR="00000000" w:rsidRDefault="007478C2">
      <w:pPr>
        <w:pStyle w:val="TOC2"/>
        <w:tabs>
          <w:tab w:val="right" w:leader="dot" w:pos="9070"/>
        </w:tabs>
      </w:pPr>
      <w:hyperlink w:anchor="_Toc30538" w:history="1">
        <w:r>
          <w:rPr>
            <w:rFonts w:ascii="宋体" w:hAnsi="宋体" w:hint="eastAsia"/>
          </w:rPr>
          <w:t>1</w:t>
        </w:r>
        <w:r>
          <w:rPr>
            <w:rFonts w:ascii="宋体" w:hAnsi="宋体"/>
          </w:rPr>
          <w:t>5</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为基金进行审计的会计师事务所情况</w:t>
        </w:r>
        <w:r>
          <w:tab/>
        </w:r>
        <w:r>
          <w:fldChar w:fldCharType="begin"/>
        </w:r>
        <w:r>
          <w:instrText xml:space="preserve"> PAGEREF _Toc30538 \h </w:instrText>
        </w:r>
        <w:r>
          <w:fldChar w:fldCharType="separate"/>
        </w:r>
        <w:r>
          <w:t>179</w:t>
        </w:r>
        <w:r>
          <w:fldChar w:fldCharType="end"/>
        </w:r>
      </w:hyperlink>
    </w:p>
    <w:p w14:paraId="75FEFB34" w14:textId="77777777" w:rsidR="00000000" w:rsidRDefault="007478C2">
      <w:pPr>
        <w:pStyle w:val="TOC2"/>
        <w:tabs>
          <w:tab w:val="right" w:leader="dot" w:pos="9070"/>
        </w:tabs>
      </w:pPr>
      <w:hyperlink w:anchor="_Toc30399" w:history="1">
        <w:r>
          <w:rPr>
            <w:rFonts w:ascii="宋体" w:hAnsi="宋体" w:hint="eastAsia"/>
          </w:rPr>
          <w:t>1</w:t>
        </w:r>
        <w:r>
          <w:rPr>
            <w:rFonts w:ascii="宋体" w:hAnsi="宋体"/>
          </w:rPr>
          <w:t>5</w:t>
        </w:r>
        <w:r>
          <w:rPr>
            <w:rFonts w:ascii="宋体" w:hAnsi="宋体" w:hint="eastAsia"/>
          </w:rPr>
          <w:t>.</w:t>
        </w:r>
        <w:r>
          <w:rPr>
            <w:rFonts w:ascii="宋体" w:hAnsi="宋体"/>
          </w:rPr>
          <w:t xml:space="preserve">7 </w:t>
        </w:r>
        <w:r>
          <w:rPr>
            <w:rFonts w:ascii="宋体" w:hAnsi="宋体" w:hint="eastAsia"/>
          </w:rPr>
          <w:t>为基金出具评估报告的评估机构情况</w:t>
        </w:r>
        <w:r>
          <w:tab/>
        </w:r>
        <w:r>
          <w:fldChar w:fldCharType="begin"/>
        </w:r>
        <w:r>
          <w:instrText xml:space="preserve"> PAGEREF _Toc30399 \h </w:instrText>
        </w:r>
        <w:r>
          <w:fldChar w:fldCharType="separate"/>
        </w:r>
        <w:r>
          <w:t>179</w:t>
        </w:r>
        <w:r>
          <w:fldChar w:fldCharType="end"/>
        </w:r>
      </w:hyperlink>
    </w:p>
    <w:p w14:paraId="51F7FEF6" w14:textId="77777777" w:rsidR="00000000" w:rsidRDefault="007478C2">
      <w:pPr>
        <w:pStyle w:val="TOC2"/>
        <w:tabs>
          <w:tab w:val="right" w:leader="dot" w:pos="9070"/>
        </w:tabs>
      </w:pPr>
      <w:hyperlink w:anchor="_Toc3954" w:history="1">
        <w:r>
          <w:rPr>
            <w:rFonts w:ascii="宋体" w:hAnsi="宋体" w:hint="eastAsia"/>
          </w:rPr>
          <w:t>1</w:t>
        </w:r>
        <w:r>
          <w:rPr>
            <w:rFonts w:ascii="宋体" w:hAnsi="宋体"/>
          </w:rPr>
          <w:t>5</w:t>
        </w:r>
        <w:r>
          <w:rPr>
            <w:rFonts w:ascii="宋体" w:hAnsi="宋体" w:hint="eastAsia"/>
          </w:rPr>
          <w:t>.</w:t>
        </w:r>
        <w:r>
          <w:rPr>
            <w:rFonts w:ascii="宋体" w:hAnsi="宋体"/>
          </w:rPr>
          <w:t>8</w:t>
        </w:r>
        <w:r>
          <w:rPr>
            <w:rFonts w:ascii="宋体" w:hAnsi="宋体" w:hint="eastAsia"/>
          </w:rPr>
          <w:t xml:space="preserve"> </w:t>
        </w:r>
        <w:r>
          <w:rPr>
            <w:rFonts w:ascii="宋体" w:hAnsi="宋体" w:hint="eastAsia"/>
          </w:rPr>
          <w:t>管理人、托管人及其高级管理人员受稽查或处罚等情况</w:t>
        </w:r>
        <w:r>
          <w:tab/>
        </w:r>
        <w:r>
          <w:fldChar w:fldCharType="begin"/>
        </w:r>
        <w:r>
          <w:instrText xml:space="preserve"> PAGEREF _Toc3954 \h </w:instrText>
        </w:r>
        <w:r>
          <w:fldChar w:fldCharType="separate"/>
        </w:r>
        <w:r>
          <w:t>1</w:t>
        </w:r>
        <w:r>
          <w:t>80</w:t>
        </w:r>
        <w:r>
          <w:fldChar w:fldCharType="end"/>
        </w:r>
      </w:hyperlink>
    </w:p>
    <w:p w14:paraId="31FD13FC" w14:textId="77777777" w:rsidR="00000000" w:rsidRDefault="007478C2">
      <w:pPr>
        <w:pStyle w:val="TOC2"/>
        <w:tabs>
          <w:tab w:val="right" w:leader="dot" w:pos="9070"/>
        </w:tabs>
      </w:pPr>
      <w:hyperlink w:anchor="_Toc16467" w:history="1">
        <w:r>
          <w:rPr>
            <w:rFonts w:ascii="宋体" w:hAnsi="宋体" w:hint="eastAsia"/>
          </w:rPr>
          <w:t>1</w:t>
        </w:r>
        <w:r>
          <w:rPr>
            <w:rFonts w:ascii="宋体" w:hAnsi="宋体"/>
          </w:rPr>
          <w:t>5</w:t>
        </w:r>
        <w:r>
          <w:rPr>
            <w:rFonts w:ascii="宋体" w:hAnsi="宋体" w:hint="eastAsia"/>
          </w:rPr>
          <w:t>.</w:t>
        </w:r>
        <w:r>
          <w:rPr>
            <w:rFonts w:ascii="宋体" w:hAnsi="宋体"/>
          </w:rPr>
          <w:t>9</w:t>
        </w:r>
        <w:r>
          <w:rPr>
            <w:rFonts w:ascii="宋体" w:hAnsi="宋体" w:hint="eastAsia"/>
          </w:rPr>
          <w:t xml:space="preserve"> </w:t>
        </w:r>
        <w:r>
          <w:rPr>
            <w:rFonts w:ascii="宋体" w:hAnsi="宋体" w:hint="eastAsia"/>
          </w:rPr>
          <w:t>其他重大事件</w:t>
        </w:r>
        <w:r>
          <w:tab/>
        </w:r>
        <w:r>
          <w:fldChar w:fldCharType="begin"/>
        </w:r>
        <w:r>
          <w:instrText xml:space="preserve"> PAGEREF _Toc16467 \h </w:instrText>
        </w:r>
        <w:r>
          <w:fldChar w:fldCharType="separate"/>
        </w:r>
        <w:r>
          <w:t>180</w:t>
        </w:r>
        <w:r>
          <w:fldChar w:fldCharType="end"/>
        </w:r>
      </w:hyperlink>
    </w:p>
    <w:p w14:paraId="54F4849C" w14:textId="77777777" w:rsidR="00000000" w:rsidRDefault="007478C2">
      <w:pPr>
        <w:pStyle w:val="TOC1"/>
        <w:tabs>
          <w:tab w:val="right" w:leader="dot" w:pos="9070"/>
        </w:tabs>
      </w:pPr>
      <w:hyperlink w:anchor="_Toc15413" w:history="1">
        <w:r>
          <w:rPr>
            <w:rFonts w:ascii="宋体" w:hAnsi="宋体" w:hint="eastAsia"/>
          </w:rPr>
          <w:t>§</w:t>
        </w:r>
        <w:r>
          <w:rPr>
            <w:rFonts w:ascii="宋体" w:hAnsi="宋体" w:hint="eastAsia"/>
          </w:rPr>
          <w:t>1</w:t>
        </w:r>
        <w:r>
          <w:rPr>
            <w:rFonts w:ascii="宋体" w:hAnsi="宋体"/>
          </w:rPr>
          <w:t>6</w:t>
        </w:r>
        <w:r>
          <w:rPr>
            <w:rFonts w:ascii="宋体" w:hAnsi="宋体" w:hint="eastAsia"/>
          </w:rPr>
          <w:t xml:space="preserve">  </w:t>
        </w:r>
        <w:r>
          <w:rPr>
            <w:rFonts w:ascii="宋体" w:hAnsi="宋体" w:hint="eastAsia"/>
          </w:rPr>
          <w:t>影响投资者决策的其他重要信息</w:t>
        </w:r>
        <w:r>
          <w:tab/>
        </w:r>
        <w:r>
          <w:fldChar w:fldCharType="begin"/>
        </w:r>
        <w:r>
          <w:instrText xml:space="preserve"> PAGEREF _Toc15413 \h </w:instrText>
        </w:r>
        <w:r>
          <w:fldChar w:fldCharType="separate"/>
        </w:r>
        <w:r>
          <w:t>180</w:t>
        </w:r>
        <w:r>
          <w:fldChar w:fldCharType="end"/>
        </w:r>
      </w:hyperlink>
    </w:p>
    <w:p w14:paraId="43903B40" w14:textId="77777777" w:rsidR="00000000" w:rsidRDefault="007478C2">
      <w:pPr>
        <w:pStyle w:val="TOC1"/>
        <w:tabs>
          <w:tab w:val="right" w:leader="dot" w:pos="9070"/>
        </w:tabs>
      </w:pPr>
      <w:hyperlink w:anchor="_Toc24239" w:history="1">
        <w:r>
          <w:rPr>
            <w:rFonts w:ascii="宋体" w:hAnsi="宋体" w:hint="eastAsia"/>
          </w:rPr>
          <w:t>§</w:t>
        </w:r>
        <w:r>
          <w:rPr>
            <w:rFonts w:ascii="宋体" w:hAnsi="宋体" w:hint="eastAsia"/>
          </w:rPr>
          <w:t>1</w:t>
        </w:r>
        <w:r>
          <w:rPr>
            <w:rFonts w:ascii="宋体" w:hAnsi="宋体"/>
          </w:rPr>
          <w:t>7</w:t>
        </w:r>
        <w:r>
          <w:rPr>
            <w:rFonts w:ascii="宋体" w:hAnsi="宋体" w:hint="eastAsia"/>
          </w:rPr>
          <w:t xml:space="preserve">  </w:t>
        </w:r>
        <w:r>
          <w:rPr>
            <w:rFonts w:ascii="宋体" w:hAnsi="宋体" w:hint="eastAsia"/>
          </w:rPr>
          <w:t>备查文件目录</w:t>
        </w:r>
        <w:r>
          <w:tab/>
        </w:r>
        <w:r>
          <w:fldChar w:fldCharType="begin"/>
        </w:r>
        <w:r>
          <w:instrText xml:space="preserve"> PAGEREF _Toc24239 \h </w:instrText>
        </w:r>
        <w:r>
          <w:fldChar w:fldCharType="separate"/>
        </w:r>
        <w:r>
          <w:t>180</w:t>
        </w:r>
        <w:r>
          <w:fldChar w:fldCharType="end"/>
        </w:r>
      </w:hyperlink>
    </w:p>
    <w:p w14:paraId="0F3DD348" w14:textId="77777777" w:rsidR="00000000" w:rsidRDefault="007478C2">
      <w:pPr>
        <w:jc w:val="center"/>
        <w:rPr>
          <w:rFonts w:ascii="宋体" w:hAnsi="宋体"/>
          <w:b/>
          <w:sz w:val="30"/>
        </w:rPr>
      </w:pPr>
      <w:r>
        <w:rPr>
          <w:rFonts w:ascii="宋体" w:hAnsi="宋体"/>
        </w:rPr>
        <w:fldChar w:fldCharType="end"/>
      </w:r>
      <w:r>
        <w:rPr>
          <w:rFonts w:ascii="宋体" w:hAnsi="宋体"/>
          <w:b/>
          <w:sz w:val="30"/>
        </w:rPr>
        <w:br w:type="page"/>
      </w:r>
    </w:p>
    <w:p w14:paraId="51DF1A24" w14:textId="77777777" w:rsidR="00000000" w:rsidRDefault="007478C2">
      <w:pPr>
        <w:jc w:val="center"/>
        <w:rPr>
          <w:rFonts w:ascii="宋体" w:hAnsi="宋体" w:hint="eastAsia"/>
          <w:b/>
          <w:sz w:val="30"/>
        </w:rPr>
      </w:pPr>
    </w:p>
    <w:p w14:paraId="76FABEA0" w14:textId="77777777" w:rsidR="00000000" w:rsidRDefault="007478C2">
      <w:pPr>
        <w:jc w:val="center"/>
        <w:rPr>
          <w:sz w:val="30"/>
        </w:rPr>
      </w:pPr>
      <w:r>
        <w:rPr>
          <w:rFonts w:hint="eastAsia"/>
          <w:sz w:val="30"/>
        </w:rPr>
        <w:t>XXXX</w:t>
      </w:r>
      <w:r>
        <w:rPr>
          <w:rFonts w:hint="eastAsia"/>
          <w:sz w:val="30"/>
        </w:rPr>
        <w:t>基础设施</w:t>
      </w:r>
      <w:r>
        <w:rPr>
          <w:sz w:val="30"/>
        </w:rPr>
        <w:t>证券投资基金</w:t>
      </w:r>
      <w:r>
        <w:rPr>
          <w:rFonts w:hint="eastAsia"/>
          <w:sz w:val="30"/>
        </w:rPr>
        <w:t>XXXX</w:t>
      </w:r>
      <w:r>
        <w:rPr>
          <w:sz w:val="30"/>
        </w:rPr>
        <w:t>年</w:t>
      </w:r>
      <w:r>
        <w:rPr>
          <w:rFonts w:hint="eastAsia"/>
          <w:sz w:val="30"/>
        </w:rPr>
        <w:t>年度报告</w:t>
      </w:r>
      <w:r>
        <w:rPr>
          <w:rFonts w:hint="eastAsia"/>
          <w:sz w:val="30"/>
        </w:rPr>
        <w:t>/</w:t>
      </w:r>
      <w:r>
        <w:rPr>
          <w:rFonts w:hint="eastAsia"/>
          <w:sz w:val="30"/>
        </w:rPr>
        <w:t>中期</w:t>
      </w:r>
      <w:r>
        <w:rPr>
          <w:sz w:val="30"/>
        </w:rPr>
        <w:t>报告</w:t>
      </w:r>
    </w:p>
    <w:p w14:paraId="0C700161" w14:textId="77777777" w:rsidR="00000000" w:rsidRDefault="007478C2">
      <w:pPr>
        <w:jc w:val="center"/>
        <w:rPr>
          <w:rFonts w:hint="eastAsia"/>
          <w:sz w:val="24"/>
        </w:rPr>
      </w:pPr>
      <w:r>
        <w:rPr>
          <w:rFonts w:ascii="宋体" w:hAnsi="宋体" w:hint="eastAsia"/>
          <w:color w:val="251CD4"/>
          <w:kern w:val="0"/>
          <w:sz w:val="18"/>
        </w:rPr>
        <w:t>（</w:t>
      </w:r>
      <w:r>
        <w:rPr>
          <w:rFonts w:ascii="宋体" w:hAnsi="宋体" w:hint="eastAsia"/>
          <w:color w:val="251CD4"/>
          <w:kern w:val="0"/>
          <w:sz w:val="18"/>
        </w:rPr>
        <w:t>0002</w:t>
      </w:r>
      <w:r>
        <w:rPr>
          <w:rFonts w:ascii="宋体" w:hAnsi="宋体" w:hint="eastAsia"/>
          <w:color w:val="251CD4"/>
          <w:kern w:val="0"/>
          <w:sz w:val="18"/>
        </w:rPr>
        <w:t>）</w:t>
      </w:r>
    </w:p>
    <w:p w14:paraId="3FF1A674" w14:textId="77777777" w:rsidR="00000000" w:rsidRDefault="007478C2">
      <w:pPr>
        <w:jc w:val="center"/>
        <w:rPr>
          <w:sz w:val="24"/>
        </w:rPr>
      </w:pPr>
      <w:r>
        <w:rPr>
          <w:rFonts w:hint="eastAsia"/>
          <w:sz w:val="24"/>
        </w:rPr>
        <w:t>XXXX</w:t>
      </w:r>
      <w:r>
        <w:rPr>
          <w:rFonts w:hint="eastAsia"/>
          <w:sz w:val="24"/>
        </w:rPr>
        <w:t>年</w:t>
      </w:r>
      <w:r>
        <w:rPr>
          <w:rFonts w:hint="eastAsia"/>
          <w:sz w:val="24"/>
        </w:rPr>
        <w:t>X</w:t>
      </w:r>
      <w:r>
        <w:rPr>
          <w:sz w:val="24"/>
        </w:rPr>
        <w:t>X</w:t>
      </w:r>
      <w:r>
        <w:rPr>
          <w:rFonts w:hint="eastAsia"/>
          <w:sz w:val="24"/>
        </w:rPr>
        <w:t>月</w:t>
      </w:r>
      <w:r>
        <w:rPr>
          <w:rFonts w:hint="eastAsia"/>
          <w:sz w:val="24"/>
        </w:rPr>
        <w:t>XX</w:t>
      </w:r>
      <w:r>
        <w:rPr>
          <w:rFonts w:hint="eastAsia"/>
          <w:sz w:val="24"/>
        </w:rPr>
        <w:t>日</w:t>
      </w:r>
      <w:r>
        <w:rPr>
          <w:sz w:val="24"/>
          <w:vertAlign w:val="superscript"/>
        </w:rPr>
        <w:footnoteReference w:id="326"/>
      </w:r>
    </w:p>
    <w:p w14:paraId="348B7D2B" w14:textId="77777777" w:rsidR="00000000" w:rsidRDefault="007478C2">
      <w:pPr>
        <w:spacing w:line="360" w:lineRule="auto"/>
        <w:ind w:firstLineChars="2300" w:firstLine="4140"/>
        <w:rPr>
          <w:rFonts w:ascii="宋体" w:hAnsi="宋体"/>
          <w:color w:val="251CD4"/>
          <w:kern w:val="0"/>
          <w:sz w:val="18"/>
        </w:rPr>
      </w:pPr>
      <w:r>
        <w:rPr>
          <w:rFonts w:ascii="宋体" w:hAnsi="宋体" w:hint="eastAsia"/>
          <w:color w:val="251CD4"/>
          <w:kern w:val="0"/>
          <w:sz w:val="18"/>
        </w:rPr>
        <w:t>（</w:t>
      </w:r>
      <w:r>
        <w:rPr>
          <w:rFonts w:ascii="宋体" w:hAnsi="宋体" w:hint="eastAsia"/>
          <w:color w:val="251CD4"/>
          <w:kern w:val="0"/>
          <w:sz w:val="18"/>
        </w:rPr>
        <w:t>2024</w:t>
      </w:r>
      <w:r>
        <w:rPr>
          <w:rFonts w:ascii="宋体" w:hAnsi="宋体" w:hint="eastAsia"/>
          <w:color w:val="251CD4"/>
          <w:kern w:val="0"/>
          <w:sz w:val="18"/>
        </w:rPr>
        <w:t>）</w:t>
      </w:r>
    </w:p>
    <w:p w14:paraId="664DA9F8" w14:textId="77777777" w:rsidR="00000000" w:rsidRDefault="007478C2">
      <w:pPr>
        <w:jc w:val="center"/>
        <w:rPr>
          <w:rFonts w:ascii="宋体" w:hAnsi="宋体"/>
          <w:sz w:val="24"/>
        </w:rPr>
      </w:pPr>
    </w:p>
    <w:p w14:paraId="4C7E76A5" w14:textId="77777777" w:rsidR="00000000" w:rsidRDefault="007478C2">
      <w:pPr>
        <w:spacing w:line="360" w:lineRule="auto"/>
        <w:ind w:firstLineChars="900" w:firstLine="2160"/>
        <w:rPr>
          <w:rFonts w:ascii="宋体" w:hAnsi="宋体"/>
          <w:sz w:val="24"/>
        </w:rPr>
      </w:pPr>
      <w:r>
        <w:rPr>
          <w:rFonts w:ascii="宋体" w:hAnsi="宋体"/>
          <w:sz w:val="24"/>
        </w:rPr>
        <w:t>基金管理人：</w:t>
      </w:r>
      <w:r>
        <w:rPr>
          <w:rFonts w:ascii="宋体" w:hAnsi="宋体"/>
          <w:sz w:val="24"/>
        </w:rPr>
        <w:t xml:space="preserve"> </w:t>
      </w:r>
      <w:r>
        <w:rPr>
          <w:rFonts w:ascii="宋体" w:hAnsi="宋体" w:hint="eastAsia"/>
          <w:color w:val="251CD4"/>
          <w:kern w:val="0"/>
          <w:sz w:val="18"/>
        </w:rPr>
        <w:t>（</w:t>
      </w:r>
      <w:r>
        <w:rPr>
          <w:rFonts w:ascii="宋体" w:hAnsi="宋体" w:hint="eastAsia"/>
          <w:color w:val="251CD4"/>
          <w:kern w:val="0"/>
          <w:sz w:val="18"/>
        </w:rPr>
        <w:t>0186</w:t>
      </w:r>
      <w:r>
        <w:rPr>
          <w:rFonts w:ascii="宋体" w:hAnsi="宋体" w:hint="eastAsia"/>
          <w:color w:val="251CD4"/>
          <w:kern w:val="0"/>
          <w:sz w:val="18"/>
        </w:rPr>
        <w:t>）</w:t>
      </w:r>
    </w:p>
    <w:p w14:paraId="2A9A72D5" w14:textId="77777777" w:rsidR="00000000" w:rsidRDefault="007478C2">
      <w:pPr>
        <w:spacing w:line="360" w:lineRule="auto"/>
        <w:ind w:firstLineChars="900" w:firstLine="2160"/>
        <w:rPr>
          <w:rFonts w:ascii="宋体" w:hAnsi="宋体"/>
          <w:sz w:val="24"/>
        </w:rPr>
      </w:pPr>
      <w:r>
        <w:rPr>
          <w:rFonts w:ascii="宋体" w:hAnsi="宋体"/>
          <w:sz w:val="24"/>
        </w:rPr>
        <w:t>基金托管人：</w:t>
      </w:r>
      <w:r>
        <w:rPr>
          <w:rFonts w:ascii="宋体" w:hAnsi="宋体"/>
          <w:sz w:val="24"/>
        </w:rPr>
        <w:t xml:space="preserve"> </w:t>
      </w:r>
      <w:r>
        <w:rPr>
          <w:rFonts w:ascii="宋体" w:hAnsi="宋体" w:hint="eastAsia"/>
          <w:color w:val="251CD4"/>
          <w:kern w:val="0"/>
          <w:sz w:val="18"/>
        </w:rPr>
        <w:t>（</w:t>
      </w:r>
      <w:r>
        <w:rPr>
          <w:rFonts w:ascii="宋体" w:hAnsi="宋体" w:hint="eastAsia"/>
          <w:color w:val="251CD4"/>
          <w:kern w:val="0"/>
          <w:sz w:val="18"/>
        </w:rPr>
        <w:t>0213</w:t>
      </w:r>
      <w:r>
        <w:rPr>
          <w:rFonts w:ascii="宋体" w:hAnsi="宋体" w:hint="eastAsia"/>
          <w:color w:val="251CD4"/>
          <w:kern w:val="0"/>
          <w:sz w:val="18"/>
        </w:rPr>
        <w:t>）</w:t>
      </w:r>
    </w:p>
    <w:p w14:paraId="02341586" w14:textId="77777777" w:rsidR="00000000" w:rsidRDefault="007478C2">
      <w:pPr>
        <w:spacing w:line="360" w:lineRule="auto"/>
        <w:ind w:firstLineChars="900" w:firstLine="2160"/>
        <w:rPr>
          <w:rFonts w:ascii="宋体" w:hAnsi="宋体"/>
          <w:sz w:val="24"/>
        </w:rPr>
      </w:pPr>
      <w:r>
        <w:rPr>
          <w:rFonts w:ascii="宋体" w:hAnsi="宋体"/>
          <w:sz w:val="24"/>
        </w:rPr>
        <w:t>送出日期：</w:t>
      </w:r>
      <w:r>
        <w:rPr>
          <w:rFonts w:hint="eastAsia"/>
          <w:sz w:val="24"/>
        </w:rPr>
        <w:t>XXXX</w:t>
      </w:r>
      <w:r>
        <w:rPr>
          <w:rFonts w:hint="eastAsia"/>
          <w:sz w:val="24"/>
        </w:rPr>
        <w:t>年</w:t>
      </w:r>
      <w:r>
        <w:rPr>
          <w:rFonts w:hint="eastAsia"/>
          <w:sz w:val="24"/>
        </w:rPr>
        <w:t>X</w:t>
      </w:r>
      <w:r>
        <w:rPr>
          <w:sz w:val="24"/>
        </w:rPr>
        <w:t>X</w:t>
      </w:r>
      <w:r>
        <w:rPr>
          <w:rFonts w:hint="eastAsia"/>
          <w:sz w:val="24"/>
        </w:rPr>
        <w:t>月</w:t>
      </w:r>
      <w:r>
        <w:rPr>
          <w:rFonts w:hint="eastAsia"/>
          <w:sz w:val="24"/>
        </w:rPr>
        <w:t>XX</w:t>
      </w:r>
      <w:r>
        <w:rPr>
          <w:rFonts w:hint="eastAsia"/>
          <w:sz w:val="24"/>
        </w:rPr>
        <w:t>日</w:t>
      </w:r>
      <w:r>
        <w:rPr>
          <w:sz w:val="24"/>
          <w:vertAlign w:val="superscript"/>
        </w:rPr>
        <w:footnoteReference w:id="327"/>
      </w:r>
      <w:r>
        <w:rPr>
          <w:rFonts w:ascii="宋体" w:hAnsi="宋体" w:hint="eastAsia"/>
          <w:color w:val="251CD4"/>
          <w:kern w:val="0"/>
          <w:sz w:val="18"/>
        </w:rPr>
        <w:t>（</w:t>
      </w:r>
      <w:r>
        <w:rPr>
          <w:rFonts w:ascii="宋体" w:hAnsi="宋体" w:hint="eastAsia"/>
          <w:color w:val="251CD4"/>
          <w:kern w:val="0"/>
          <w:sz w:val="18"/>
        </w:rPr>
        <w:t>0003</w:t>
      </w:r>
      <w:r>
        <w:rPr>
          <w:rFonts w:ascii="宋体" w:hAnsi="宋体" w:hint="eastAsia"/>
          <w:color w:val="251CD4"/>
          <w:kern w:val="0"/>
          <w:sz w:val="18"/>
        </w:rPr>
        <w:t>）</w:t>
      </w:r>
    </w:p>
    <w:p w14:paraId="232A5560" w14:textId="77777777" w:rsidR="00000000" w:rsidRDefault="007478C2">
      <w:pPr>
        <w:spacing w:line="360" w:lineRule="auto"/>
        <w:ind w:firstLineChars="900" w:firstLine="2160"/>
        <w:rPr>
          <w:rFonts w:ascii="宋体" w:hAnsi="宋体"/>
          <w:sz w:val="24"/>
        </w:rPr>
      </w:pPr>
    </w:p>
    <w:p w14:paraId="2A1A1759" w14:textId="77777777" w:rsidR="00000000" w:rsidRDefault="007478C2">
      <w:pPr>
        <w:pStyle w:val="Heading1"/>
        <w:jc w:val="center"/>
        <w:rPr>
          <w:rFonts w:ascii="宋体" w:hAnsi="宋体"/>
          <w:sz w:val="24"/>
        </w:rPr>
      </w:pPr>
      <w:bookmarkStart w:id="336" w:name="_Toc327164726"/>
      <w:bookmarkStart w:id="337" w:name="_Toc86080556"/>
      <w:bookmarkStart w:id="338" w:name="_Toc5481"/>
      <w:bookmarkStart w:id="339" w:name="_Toc12456"/>
      <w:bookmarkStart w:id="340" w:name="_Toc154947472"/>
      <w:bookmarkStart w:id="341" w:name="_Toc27107"/>
      <w:r>
        <w:rPr>
          <w:rFonts w:ascii="宋体" w:hAnsi="宋体" w:hint="eastAsia"/>
          <w:sz w:val="24"/>
        </w:rPr>
        <w:t>§</w:t>
      </w:r>
      <w:r>
        <w:rPr>
          <w:rFonts w:ascii="宋体" w:hAnsi="宋体" w:hint="eastAsia"/>
          <w:sz w:val="24"/>
        </w:rPr>
        <w:t xml:space="preserve">1  </w:t>
      </w:r>
      <w:r>
        <w:rPr>
          <w:rFonts w:ascii="宋体" w:hAnsi="宋体" w:hint="eastAsia"/>
          <w:sz w:val="24"/>
        </w:rPr>
        <w:t>重要提示及目录</w:t>
      </w:r>
      <w:bookmarkEnd w:id="336"/>
      <w:bookmarkEnd w:id="337"/>
      <w:bookmarkEnd w:id="338"/>
      <w:bookmarkEnd w:id="339"/>
      <w:bookmarkEnd w:id="340"/>
      <w:bookmarkEnd w:id="341"/>
    </w:p>
    <w:p w14:paraId="45FE8926" w14:textId="77777777" w:rsidR="00000000" w:rsidRDefault="007478C2">
      <w:pPr>
        <w:pStyle w:val="Heading2"/>
        <w:numPr>
          <w:ilvl w:val="1"/>
          <w:numId w:val="3"/>
        </w:numPr>
        <w:spacing w:before="312" w:after="312" w:line="360" w:lineRule="auto"/>
        <w:rPr>
          <w:rFonts w:ascii="宋体" w:hAnsi="宋体"/>
        </w:rPr>
      </w:pPr>
      <w:bookmarkStart w:id="342" w:name="_Toc651888203"/>
      <w:bookmarkStart w:id="343" w:name="_Toc1654840927"/>
      <w:bookmarkStart w:id="344" w:name="_Toc31538"/>
      <w:bookmarkStart w:id="345" w:name="_Toc86080557"/>
      <w:bookmarkStart w:id="346" w:name="_Toc19838"/>
      <w:r>
        <w:rPr>
          <w:rFonts w:ascii="宋体" w:hAnsi="宋体" w:hint="eastAsia"/>
        </w:rPr>
        <w:t>重要提示</w:t>
      </w:r>
      <w:r>
        <w:rPr>
          <w:rFonts w:ascii="宋体" w:hAnsi="宋体"/>
          <w:vertAlign w:val="superscript"/>
        </w:rPr>
        <w:footnoteReference w:id="328"/>
      </w:r>
      <w:bookmarkEnd w:id="342"/>
      <w:bookmarkEnd w:id="343"/>
      <w:bookmarkEnd w:id="344"/>
      <w:bookmarkEnd w:id="345"/>
      <w:bookmarkEnd w:id="346"/>
    </w:p>
    <w:p w14:paraId="50E04C26" w14:textId="77777777" w:rsidR="00000000" w:rsidRDefault="007478C2">
      <w:pPr>
        <w:rPr>
          <w:rFonts w:hint="eastAsia"/>
          <w:color w:val="251CD4"/>
        </w:rPr>
      </w:pPr>
      <w:r>
        <w:rPr>
          <w:rStyle w:val="BodyTextChar"/>
          <w:rFonts w:ascii="宋体" w:hAnsi="宋体" w:hint="eastAsia"/>
          <w:color w:val="251CD4"/>
          <w:sz w:val="18"/>
        </w:rPr>
        <w:t>（</w:t>
      </w:r>
      <w:r>
        <w:rPr>
          <w:rStyle w:val="BodyTextChar"/>
          <w:rFonts w:ascii="宋体" w:hAnsi="宋体" w:hint="eastAsia"/>
          <w:color w:val="251CD4"/>
          <w:sz w:val="18"/>
        </w:rPr>
        <w:t>0004</w:t>
      </w:r>
      <w:r>
        <w:rPr>
          <w:rStyle w:val="BodyTextChar"/>
          <w:rFonts w:ascii="宋体" w:hAnsi="宋体" w:hint="eastAsia"/>
          <w:color w:val="251CD4"/>
          <w:sz w:val="18"/>
        </w:rPr>
        <w:t>）</w:t>
      </w:r>
    </w:p>
    <w:tbl>
      <w:tblPr>
        <w:tblW w:w="0" w:type="auto"/>
        <w:tblInd w:w="-114"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9286"/>
      </w:tblGrid>
      <w:tr w:rsidR="00000000" w14:paraId="23DAC0B8" w14:textId="77777777">
        <w:trPr>
          <w:trHeight w:val="610"/>
        </w:trPr>
        <w:tc>
          <w:tcPr>
            <w:tcW w:w="9286" w:type="dxa"/>
          </w:tcPr>
          <w:p w14:paraId="47D6235F" w14:textId="77777777" w:rsidR="00000000" w:rsidRDefault="007478C2">
            <w:pPr>
              <w:ind w:firstLineChars="200" w:firstLine="480"/>
              <w:rPr>
                <w:rFonts w:ascii="宋体" w:hAnsi="宋体"/>
                <w:color w:val="404040"/>
                <w:kern w:val="0"/>
                <w:sz w:val="24"/>
              </w:rPr>
            </w:pPr>
            <w:r>
              <w:rPr>
                <w:rFonts w:ascii="宋体" w:hAnsi="宋体"/>
                <w:color w:val="404040"/>
                <w:kern w:val="0"/>
                <w:sz w:val="24"/>
              </w:rPr>
              <w:t>基金管理人的董事会</w:t>
            </w:r>
            <w:r>
              <w:rPr>
                <w:rFonts w:ascii="宋体" w:hAnsi="宋体" w:hint="eastAsia"/>
                <w:color w:val="404040"/>
                <w:kern w:val="0"/>
                <w:sz w:val="24"/>
              </w:rPr>
              <w:t>、</w:t>
            </w:r>
            <w:r>
              <w:rPr>
                <w:rFonts w:ascii="宋体" w:hAnsi="宋体"/>
                <w:color w:val="404040"/>
                <w:kern w:val="0"/>
                <w:sz w:val="24"/>
              </w:rPr>
              <w:t>董事保证本报告所载资料不存在虚假记载、误导性陈述或重大遗漏，并对其内容的真实性、准确性和完整性承担个别及连带</w:t>
            </w:r>
            <w:r>
              <w:rPr>
                <w:rFonts w:ascii="宋体" w:hAnsi="宋体" w:hint="eastAsia"/>
                <w:color w:val="404040"/>
                <w:kern w:val="0"/>
                <w:sz w:val="24"/>
              </w:rPr>
              <w:t>的法律</w:t>
            </w:r>
            <w:r>
              <w:rPr>
                <w:rFonts w:ascii="宋体" w:hAnsi="宋体"/>
                <w:color w:val="404040"/>
                <w:kern w:val="0"/>
                <w:sz w:val="24"/>
              </w:rPr>
              <w:t>责任。</w:t>
            </w:r>
            <w:r>
              <w:rPr>
                <w:rFonts w:ascii="宋体" w:hAnsi="宋体" w:hint="eastAsia"/>
                <w:color w:val="404040"/>
                <w:kern w:val="0"/>
                <w:sz w:val="24"/>
              </w:rPr>
              <w:t>本年度报告</w:t>
            </w:r>
            <w:r>
              <w:rPr>
                <w:rFonts w:ascii="宋体" w:hAnsi="宋体" w:hint="eastAsia"/>
                <w:color w:val="404040"/>
                <w:kern w:val="0"/>
                <w:sz w:val="24"/>
              </w:rPr>
              <w:t>/</w:t>
            </w:r>
            <w:r>
              <w:rPr>
                <w:rFonts w:ascii="宋体" w:hAnsi="宋体" w:hint="eastAsia"/>
                <w:color w:val="404040"/>
                <w:kern w:val="0"/>
                <w:sz w:val="24"/>
              </w:rPr>
              <w:t>中期报告已经三分之二以上独立董事签字同意，并由董事长签发。如有董事对年度报告</w:t>
            </w:r>
            <w:r>
              <w:rPr>
                <w:rFonts w:ascii="宋体" w:hAnsi="宋体" w:hint="eastAsia"/>
                <w:color w:val="404040"/>
                <w:kern w:val="0"/>
                <w:sz w:val="24"/>
              </w:rPr>
              <w:t>/</w:t>
            </w:r>
            <w:r>
              <w:rPr>
                <w:rFonts w:ascii="宋体" w:hAnsi="宋体" w:hint="eastAsia"/>
                <w:color w:val="404040"/>
                <w:kern w:val="0"/>
                <w:sz w:val="24"/>
              </w:rPr>
              <w:t>中期报告内容的真实性、准确性和完整性无法保证或存在异议，基金管理人应声明，××董事</w:t>
            </w:r>
            <w:r>
              <w:rPr>
                <w:rFonts w:ascii="宋体" w:hAnsi="宋体" w:hint="eastAsia"/>
                <w:color w:val="404040"/>
                <w:kern w:val="0"/>
                <w:sz w:val="24"/>
              </w:rPr>
              <w:t>对本报告内容的真实性、准确性</w:t>
            </w:r>
            <w:r>
              <w:rPr>
                <w:rFonts w:ascii="宋体" w:hAnsi="宋体"/>
                <w:color w:val="404040"/>
                <w:kern w:val="0"/>
                <w:sz w:val="24"/>
              </w:rPr>
              <w:t>和</w:t>
            </w:r>
            <w:r>
              <w:rPr>
                <w:rFonts w:ascii="宋体" w:hAnsi="宋体" w:hint="eastAsia"/>
                <w:color w:val="404040"/>
                <w:kern w:val="0"/>
                <w:sz w:val="24"/>
              </w:rPr>
              <w:t>完整性无法保证</w:t>
            </w:r>
            <w:r>
              <w:rPr>
                <w:rFonts w:ascii="宋体" w:hAnsi="宋体" w:hint="eastAsia"/>
                <w:color w:val="404040"/>
                <w:kern w:val="0"/>
                <w:sz w:val="24"/>
              </w:rPr>
              <w:t>/</w:t>
            </w:r>
            <w:r>
              <w:rPr>
                <w:rFonts w:ascii="宋体" w:hAnsi="宋体" w:hint="eastAsia"/>
                <w:color w:val="404040"/>
                <w:kern w:val="0"/>
                <w:sz w:val="24"/>
              </w:rPr>
              <w:t>存有异议，理由是：…，请投资者特别关注</w:t>
            </w:r>
            <w:r>
              <w:rPr>
                <w:rFonts w:ascii="宋体" w:hAnsi="宋体"/>
                <w:color w:val="404040"/>
                <w:kern w:val="0"/>
                <w:sz w:val="24"/>
                <w:vertAlign w:val="superscript"/>
              </w:rPr>
              <w:footnoteReference w:id="329"/>
            </w:r>
            <w:r>
              <w:rPr>
                <w:rFonts w:ascii="宋体" w:hAnsi="宋体" w:hint="eastAsia"/>
                <w:color w:val="404040"/>
                <w:kern w:val="0"/>
                <w:sz w:val="24"/>
              </w:rPr>
              <w:t>。</w:t>
            </w:r>
          </w:p>
          <w:p w14:paraId="7D17DDFB" w14:textId="77777777" w:rsidR="00000000" w:rsidRDefault="007478C2">
            <w:pPr>
              <w:ind w:firstLineChars="200" w:firstLine="480"/>
              <w:rPr>
                <w:rFonts w:ascii="宋体" w:hAnsi="宋体"/>
                <w:color w:val="404040"/>
                <w:kern w:val="0"/>
                <w:sz w:val="24"/>
              </w:rPr>
            </w:pPr>
            <w:r>
              <w:rPr>
                <w:rFonts w:ascii="宋体" w:hAnsi="宋体"/>
                <w:color w:val="404040"/>
                <w:kern w:val="0"/>
                <w:sz w:val="24"/>
              </w:rPr>
              <w:t>基金托管人</w:t>
            </w:r>
            <w:r>
              <w:rPr>
                <w:rFonts w:ascii="宋体" w:hAnsi="宋体"/>
                <w:color w:val="404040"/>
                <w:kern w:val="0"/>
                <w:sz w:val="24"/>
              </w:rPr>
              <w:t>__</w:t>
            </w:r>
            <w:r>
              <w:rPr>
                <w:rFonts w:ascii="宋体" w:hAnsi="宋体"/>
                <w:color w:val="404040"/>
                <w:kern w:val="0"/>
                <w:sz w:val="24"/>
              </w:rPr>
              <w:t>根据本基金合同规定，于</w:t>
            </w:r>
            <w:r>
              <w:rPr>
                <w:rFonts w:ascii="宋体" w:hAnsi="宋体"/>
                <w:color w:val="404040"/>
                <w:kern w:val="0"/>
                <w:sz w:val="24"/>
              </w:rPr>
              <w:t>_</w:t>
            </w:r>
            <w:r>
              <w:rPr>
                <w:rFonts w:ascii="宋体" w:hAnsi="宋体"/>
                <w:color w:val="404040"/>
                <w:kern w:val="0"/>
                <w:sz w:val="24"/>
              </w:rPr>
              <w:t>年</w:t>
            </w:r>
            <w:r>
              <w:rPr>
                <w:rFonts w:ascii="宋体" w:hAnsi="宋体"/>
                <w:color w:val="404040"/>
                <w:kern w:val="0"/>
                <w:sz w:val="24"/>
              </w:rPr>
              <w:t>_</w:t>
            </w:r>
            <w:r>
              <w:rPr>
                <w:rFonts w:ascii="宋体" w:hAnsi="宋体"/>
                <w:color w:val="404040"/>
                <w:kern w:val="0"/>
                <w:sz w:val="24"/>
              </w:rPr>
              <w:t>月</w:t>
            </w:r>
            <w:r>
              <w:rPr>
                <w:rFonts w:ascii="宋体" w:hAnsi="宋体"/>
                <w:color w:val="404040"/>
                <w:kern w:val="0"/>
                <w:sz w:val="24"/>
              </w:rPr>
              <w:t>_</w:t>
            </w:r>
            <w:r>
              <w:rPr>
                <w:rFonts w:ascii="宋体" w:hAnsi="宋体"/>
                <w:color w:val="404040"/>
                <w:kern w:val="0"/>
                <w:sz w:val="24"/>
              </w:rPr>
              <w:t>日复核了本报告中的财务指标、收益分配</w:t>
            </w:r>
            <w:r>
              <w:rPr>
                <w:rFonts w:ascii="宋体" w:hAnsi="宋体" w:hint="eastAsia"/>
                <w:color w:val="404040"/>
                <w:kern w:val="0"/>
                <w:sz w:val="24"/>
              </w:rPr>
              <w:t>情况、财务会计报告</w:t>
            </w:r>
            <w:r>
              <w:rPr>
                <w:rFonts w:ascii="宋体" w:hAnsi="宋体"/>
                <w:color w:val="404040"/>
                <w:kern w:val="0"/>
                <w:sz w:val="24"/>
              </w:rPr>
              <w:t>和投资组合报告等内容，保证复核内容不存在虚假记载、误导性陈述或重大遗漏。</w:t>
            </w:r>
          </w:p>
          <w:p w14:paraId="17ABEAA9" w14:textId="77777777" w:rsidR="00000000" w:rsidRDefault="007478C2">
            <w:pPr>
              <w:ind w:firstLineChars="200" w:firstLine="480"/>
              <w:rPr>
                <w:rFonts w:ascii="宋体" w:hAnsi="宋体"/>
                <w:color w:val="404040"/>
                <w:kern w:val="0"/>
                <w:sz w:val="24"/>
              </w:rPr>
            </w:pPr>
            <w:r>
              <w:rPr>
                <w:rFonts w:ascii="宋体" w:hAnsi="宋体"/>
                <w:color w:val="404040"/>
                <w:kern w:val="0"/>
                <w:sz w:val="24"/>
              </w:rPr>
              <w:t>基金管理人承诺以诚实信用、勤勉尽责的原则管理和运用基金资产，但不保证基金一定盈利。</w:t>
            </w:r>
          </w:p>
          <w:p w14:paraId="39560E44" w14:textId="77777777" w:rsidR="00000000" w:rsidRDefault="007478C2">
            <w:pPr>
              <w:ind w:firstLineChars="200" w:firstLine="480"/>
              <w:rPr>
                <w:rFonts w:ascii="宋体" w:hAnsi="宋体"/>
                <w:color w:val="404040"/>
                <w:kern w:val="0"/>
                <w:sz w:val="24"/>
              </w:rPr>
            </w:pPr>
            <w:r>
              <w:rPr>
                <w:rFonts w:ascii="宋体" w:hAnsi="宋体"/>
                <w:color w:val="404040"/>
                <w:kern w:val="0"/>
                <w:sz w:val="24"/>
              </w:rPr>
              <w:t>基金的过往业绩并不代表其未来表现。投资有风险，投资者在作出投资决策前应仔细阅读本基金的招募说明书</w:t>
            </w:r>
            <w:r>
              <w:rPr>
                <w:rFonts w:ascii="宋体" w:hAnsi="宋体" w:hint="eastAsia"/>
                <w:color w:val="404040"/>
                <w:kern w:val="0"/>
                <w:sz w:val="24"/>
              </w:rPr>
              <w:t>及其更新</w:t>
            </w:r>
            <w:r>
              <w:rPr>
                <w:rFonts w:ascii="宋体" w:hAnsi="宋体"/>
                <w:color w:val="404040"/>
                <w:kern w:val="0"/>
                <w:sz w:val="24"/>
              </w:rPr>
              <w:t>。</w:t>
            </w:r>
          </w:p>
          <w:p w14:paraId="356E1B60" w14:textId="77777777" w:rsidR="00000000" w:rsidRDefault="007478C2">
            <w:pPr>
              <w:ind w:firstLineChars="200" w:firstLine="480"/>
              <w:rPr>
                <w:rFonts w:ascii="宋体" w:hAnsi="宋体"/>
                <w:color w:val="404040"/>
                <w:kern w:val="0"/>
                <w:sz w:val="24"/>
              </w:rPr>
            </w:pPr>
            <w:r>
              <w:rPr>
                <w:rFonts w:ascii="宋体" w:hAnsi="宋体"/>
                <w:color w:val="404040"/>
                <w:kern w:val="0"/>
                <w:sz w:val="24"/>
              </w:rPr>
              <w:t>本报告中的财务资料未经审计</w:t>
            </w:r>
            <w:r>
              <w:rPr>
                <w:rStyle w:val="FootnoteReference"/>
                <w:rFonts w:ascii="宋体" w:hAnsi="宋体"/>
                <w:color w:val="404040"/>
                <w:kern w:val="0"/>
                <w:sz w:val="24"/>
              </w:rPr>
              <w:footnoteReference w:id="330"/>
            </w:r>
            <w:r>
              <w:rPr>
                <w:rFonts w:ascii="宋体" w:hAnsi="宋体"/>
                <w:color w:val="404040"/>
                <w:kern w:val="0"/>
                <w:sz w:val="24"/>
              </w:rPr>
              <w:t>。</w:t>
            </w:r>
          </w:p>
          <w:p w14:paraId="5C1CEF17" w14:textId="77777777" w:rsidR="00000000" w:rsidRDefault="007478C2">
            <w:pPr>
              <w:ind w:firstLineChars="200" w:firstLine="480"/>
              <w:rPr>
                <w:rFonts w:ascii="宋体" w:hAnsi="宋体"/>
                <w:color w:val="404040"/>
                <w:kern w:val="0"/>
                <w:sz w:val="24"/>
              </w:rPr>
            </w:pPr>
            <w:r>
              <w:rPr>
                <w:rFonts w:ascii="宋体" w:hAnsi="宋体" w:hint="eastAsia"/>
                <w:color w:val="404040"/>
                <w:kern w:val="0"/>
                <w:sz w:val="24"/>
              </w:rPr>
              <w:t>如执行审计的会计师事务所</w:t>
            </w:r>
            <w:r>
              <w:rPr>
                <w:rFonts w:ascii="宋体" w:hAnsi="宋体" w:hint="eastAsia"/>
                <w:color w:val="404040"/>
                <w:kern w:val="0"/>
                <w:sz w:val="24"/>
              </w:rPr>
              <w:t>对基金财务会计报告出具了非标准审计报告，应增加以下陈述：××会计师事务所为基金财务报告出具了带强调事项段的无保留意见（或保留意见、无法表示意见、否定意见）的审计报告，基金管理人在本报告中对相关事项亦有详细说明，请投资者注意阅读</w:t>
            </w:r>
            <w:r>
              <w:rPr>
                <w:rStyle w:val="FootnoteReference"/>
                <w:rFonts w:ascii="宋体" w:hAnsi="宋体"/>
                <w:color w:val="404040"/>
                <w:kern w:val="0"/>
                <w:sz w:val="24"/>
              </w:rPr>
              <w:footnoteReference w:id="331"/>
            </w:r>
            <w:r>
              <w:rPr>
                <w:rFonts w:ascii="宋体" w:hAnsi="宋体" w:hint="eastAsia"/>
                <w:color w:val="404040"/>
                <w:kern w:val="0"/>
                <w:sz w:val="24"/>
              </w:rPr>
              <w:t>。</w:t>
            </w:r>
          </w:p>
          <w:p w14:paraId="5D0D2E8E" w14:textId="77777777" w:rsidR="00000000" w:rsidRDefault="007478C2">
            <w:pPr>
              <w:ind w:firstLineChars="200" w:firstLine="480"/>
              <w:rPr>
                <w:rFonts w:ascii="宋体" w:hAnsi="宋体"/>
                <w:color w:val="404040"/>
                <w:kern w:val="0"/>
                <w:sz w:val="24"/>
              </w:rPr>
            </w:pPr>
            <w:r>
              <w:rPr>
                <w:rFonts w:ascii="宋体" w:hAnsi="宋体" w:hint="eastAsia"/>
                <w:color w:val="404040"/>
                <w:kern w:val="0"/>
                <w:sz w:val="24"/>
              </w:rPr>
              <w:t>评估报告中的评估结果不构成对基础设施项目的真实市场价值和变现价格的承诺。评估报告中计算评估值所采用的基础设施项目未来现金流金额，也不构成对基础设施项目未来现金流的承诺</w:t>
            </w:r>
            <w:r>
              <w:rPr>
                <w:rStyle w:val="FootnoteReference"/>
                <w:rFonts w:ascii="宋体" w:hAnsi="宋体"/>
                <w:color w:val="404040"/>
                <w:kern w:val="0"/>
                <w:sz w:val="24"/>
              </w:rPr>
              <w:footnoteReference w:id="332"/>
            </w:r>
            <w:r>
              <w:rPr>
                <w:rFonts w:ascii="宋体" w:hAnsi="宋体" w:hint="eastAsia"/>
                <w:color w:val="404040"/>
                <w:kern w:val="0"/>
                <w:sz w:val="24"/>
              </w:rPr>
              <w:t>。</w:t>
            </w:r>
          </w:p>
          <w:p w14:paraId="5DBFD853" w14:textId="77777777" w:rsidR="00000000" w:rsidRDefault="007478C2">
            <w:pPr>
              <w:ind w:firstLineChars="200" w:firstLine="480"/>
              <w:rPr>
                <w:rFonts w:ascii="宋体" w:hAnsi="宋体"/>
                <w:color w:val="404040"/>
                <w:kern w:val="0"/>
                <w:sz w:val="24"/>
              </w:rPr>
            </w:pPr>
            <w:r>
              <w:rPr>
                <w:rFonts w:ascii="宋体" w:hAnsi="宋体"/>
                <w:color w:val="404040"/>
                <w:kern w:val="0"/>
                <w:sz w:val="24"/>
              </w:rPr>
              <w:t>本报告期自</w:t>
            </w:r>
            <w:r>
              <w:rPr>
                <w:rFonts w:ascii="宋体" w:hAnsi="宋体" w:hint="eastAsia"/>
                <w:color w:val="404040"/>
                <w:kern w:val="0"/>
                <w:sz w:val="24"/>
              </w:rPr>
              <w:t>_</w:t>
            </w:r>
            <w:r>
              <w:rPr>
                <w:rFonts w:ascii="宋体" w:hAnsi="宋体"/>
                <w:color w:val="404040"/>
                <w:kern w:val="0"/>
                <w:sz w:val="24"/>
              </w:rPr>
              <w:t>年</w:t>
            </w:r>
            <w:r>
              <w:rPr>
                <w:rFonts w:ascii="宋体" w:hAnsi="宋体" w:hint="eastAsia"/>
                <w:color w:val="404040"/>
                <w:kern w:val="0"/>
                <w:sz w:val="24"/>
              </w:rPr>
              <w:t>_</w:t>
            </w:r>
            <w:r>
              <w:rPr>
                <w:rFonts w:ascii="宋体" w:hAnsi="宋体"/>
                <w:color w:val="404040"/>
                <w:kern w:val="0"/>
                <w:sz w:val="24"/>
              </w:rPr>
              <w:t>月</w:t>
            </w:r>
            <w:r>
              <w:rPr>
                <w:rFonts w:ascii="宋体" w:hAnsi="宋体" w:hint="eastAsia"/>
                <w:color w:val="404040"/>
                <w:kern w:val="0"/>
                <w:sz w:val="24"/>
              </w:rPr>
              <w:t>_</w:t>
            </w:r>
            <w:r>
              <w:rPr>
                <w:rFonts w:ascii="宋体" w:hAnsi="宋体"/>
                <w:color w:val="404040"/>
                <w:kern w:val="0"/>
                <w:sz w:val="24"/>
              </w:rPr>
              <w:t>日</w:t>
            </w:r>
            <w:r>
              <w:rPr>
                <w:rFonts w:ascii="宋体" w:hAnsi="宋体"/>
                <w:color w:val="251CD4"/>
                <w:kern w:val="0"/>
                <w:sz w:val="18"/>
              </w:rPr>
              <w:t>（</w:t>
            </w:r>
            <w:r>
              <w:rPr>
                <w:rFonts w:ascii="宋体" w:hAnsi="宋体" w:hint="eastAsia"/>
                <w:color w:val="251CD4"/>
                <w:kern w:val="0"/>
                <w:sz w:val="18"/>
              </w:rPr>
              <w:t>2023</w:t>
            </w:r>
            <w:r>
              <w:rPr>
                <w:rFonts w:ascii="宋体" w:hAnsi="宋体" w:hint="eastAsia"/>
                <w:color w:val="251CD4"/>
                <w:kern w:val="0"/>
                <w:sz w:val="18"/>
              </w:rPr>
              <w:t>）</w:t>
            </w:r>
            <w:r>
              <w:rPr>
                <w:rFonts w:ascii="宋体" w:hAnsi="宋体"/>
                <w:color w:val="404040"/>
                <w:kern w:val="0"/>
                <w:sz w:val="24"/>
              </w:rPr>
              <w:t>起至</w:t>
            </w:r>
            <w:r>
              <w:rPr>
                <w:rFonts w:ascii="宋体" w:hAnsi="宋体" w:hint="eastAsia"/>
                <w:color w:val="404040"/>
                <w:kern w:val="0"/>
                <w:sz w:val="24"/>
              </w:rPr>
              <w:t>_</w:t>
            </w:r>
            <w:r>
              <w:rPr>
                <w:rFonts w:ascii="宋体" w:hAnsi="宋体"/>
                <w:color w:val="404040"/>
                <w:kern w:val="0"/>
                <w:sz w:val="24"/>
              </w:rPr>
              <w:t>月</w:t>
            </w:r>
            <w:r>
              <w:rPr>
                <w:rFonts w:ascii="宋体" w:hAnsi="宋体" w:hint="eastAsia"/>
                <w:color w:val="404040"/>
                <w:kern w:val="0"/>
                <w:sz w:val="24"/>
              </w:rPr>
              <w:t>_</w:t>
            </w:r>
            <w:r>
              <w:rPr>
                <w:rFonts w:ascii="宋体" w:hAnsi="宋体"/>
                <w:color w:val="404040"/>
                <w:kern w:val="0"/>
                <w:sz w:val="24"/>
              </w:rPr>
              <w:t>日</w:t>
            </w:r>
            <w:r>
              <w:rPr>
                <w:rFonts w:ascii="宋体" w:hAnsi="宋体"/>
                <w:color w:val="251CD4"/>
                <w:kern w:val="0"/>
                <w:sz w:val="18"/>
              </w:rPr>
              <w:t>（</w:t>
            </w:r>
            <w:r>
              <w:rPr>
                <w:rFonts w:ascii="宋体" w:hAnsi="宋体" w:hint="eastAsia"/>
                <w:color w:val="251CD4"/>
                <w:kern w:val="0"/>
                <w:sz w:val="18"/>
              </w:rPr>
              <w:t>202</w:t>
            </w:r>
            <w:r>
              <w:rPr>
                <w:rFonts w:ascii="宋体" w:hAnsi="宋体"/>
                <w:color w:val="251CD4"/>
                <w:kern w:val="0"/>
                <w:sz w:val="18"/>
              </w:rPr>
              <w:t>4</w:t>
            </w:r>
            <w:r>
              <w:rPr>
                <w:rFonts w:ascii="宋体" w:hAnsi="宋体" w:hint="eastAsia"/>
                <w:color w:val="251CD4"/>
                <w:kern w:val="0"/>
                <w:sz w:val="18"/>
              </w:rPr>
              <w:t>）</w:t>
            </w:r>
            <w:r>
              <w:rPr>
                <w:rFonts w:ascii="宋体" w:hAnsi="宋体"/>
                <w:color w:val="404040"/>
                <w:kern w:val="0"/>
                <w:sz w:val="24"/>
              </w:rPr>
              <w:t>止。</w:t>
            </w:r>
          </w:p>
        </w:tc>
      </w:tr>
    </w:tbl>
    <w:p w14:paraId="1A202125" w14:textId="77777777" w:rsidR="00000000" w:rsidRDefault="007478C2">
      <w:pPr>
        <w:pStyle w:val="Heading2"/>
        <w:spacing w:before="312" w:after="312" w:line="360" w:lineRule="auto"/>
        <w:rPr>
          <w:rFonts w:ascii="宋体" w:hAnsi="宋体"/>
        </w:rPr>
      </w:pPr>
      <w:bookmarkStart w:id="347" w:name="_Toc1038771080"/>
      <w:bookmarkStart w:id="348" w:name="_Toc18381"/>
      <w:bookmarkStart w:id="349" w:name="_Toc86080558"/>
      <w:bookmarkStart w:id="350" w:name="_Toc12162"/>
      <w:bookmarkStart w:id="351" w:name="_Toc1364908696"/>
      <w:r>
        <w:rPr>
          <w:rFonts w:ascii="宋体" w:hAnsi="宋体" w:hint="eastAsia"/>
        </w:rPr>
        <w:t xml:space="preserve">1.2 </w:t>
      </w:r>
      <w:r>
        <w:rPr>
          <w:rFonts w:ascii="宋体" w:hAnsi="宋体" w:hint="eastAsia"/>
        </w:rPr>
        <w:t>目录</w:t>
      </w:r>
      <w:r>
        <w:rPr>
          <w:rFonts w:ascii="宋体" w:hAnsi="宋体"/>
          <w:vertAlign w:val="superscript"/>
        </w:rPr>
        <w:footnoteReference w:id="333"/>
      </w:r>
      <w:bookmarkEnd w:id="347"/>
      <w:bookmarkEnd w:id="348"/>
      <w:bookmarkEnd w:id="349"/>
      <w:bookmarkEnd w:id="350"/>
      <w:bookmarkEnd w:id="351"/>
    </w:p>
    <w:p w14:paraId="5DA45B29" w14:textId="77777777" w:rsidR="00000000" w:rsidRDefault="007478C2">
      <w:pPr>
        <w:pStyle w:val="Heading1"/>
        <w:jc w:val="center"/>
        <w:rPr>
          <w:rFonts w:ascii="宋体" w:hAnsi="宋体"/>
          <w:sz w:val="24"/>
        </w:rPr>
      </w:pPr>
      <w:bookmarkStart w:id="352" w:name="_Toc16386"/>
      <w:bookmarkStart w:id="353" w:name="_Toc86080559"/>
      <w:bookmarkStart w:id="354" w:name="_Toc9062"/>
      <w:bookmarkStart w:id="355" w:name="_Toc1129685386"/>
      <w:bookmarkStart w:id="356" w:name="_Toc634621684"/>
      <w:r>
        <w:rPr>
          <w:rFonts w:ascii="宋体" w:hAnsi="宋体" w:hint="eastAsia"/>
          <w:sz w:val="24"/>
        </w:rPr>
        <w:t>§</w:t>
      </w:r>
      <w:r>
        <w:rPr>
          <w:rFonts w:ascii="宋体" w:hAnsi="宋体" w:hint="eastAsia"/>
          <w:sz w:val="24"/>
        </w:rPr>
        <w:t xml:space="preserve">2  </w:t>
      </w:r>
      <w:r>
        <w:rPr>
          <w:rFonts w:ascii="宋体" w:hAnsi="宋体" w:hint="eastAsia"/>
          <w:sz w:val="24"/>
        </w:rPr>
        <w:t>基金简介</w:t>
      </w:r>
      <w:r>
        <w:rPr>
          <w:rFonts w:ascii="宋体" w:hAnsi="宋体"/>
          <w:sz w:val="24"/>
          <w:vertAlign w:val="superscript"/>
        </w:rPr>
        <w:footnoteReference w:id="334"/>
      </w:r>
      <w:bookmarkEnd w:id="352"/>
      <w:bookmarkEnd w:id="353"/>
      <w:bookmarkEnd w:id="354"/>
      <w:bookmarkEnd w:id="355"/>
      <w:bookmarkEnd w:id="356"/>
    </w:p>
    <w:p w14:paraId="054A221E" w14:textId="77777777" w:rsidR="00000000" w:rsidRDefault="007478C2">
      <w:pPr>
        <w:pStyle w:val="Heading2"/>
        <w:rPr>
          <w:rFonts w:ascii="宋体" w:hAnsi="宋体"/>
        </w:rPr>
      </w:pPr>
      <w:bookmarkStart w:id="357" w:name="_Toc534524131"/>
      <w:bookmarkStart w:id="358" w:name="_Toc1260499314"/>
      <w:bookmarkStart w:id="359" w:name="_Toc30875"/>
      <w:bookmarkStart w:id="360" w:name="_Toc86080560"/>
      <w:bookmarkStart w:id="361" w:name="_Toc21829"/>
      <w:r>
        <w:rPr>
          <w:rFonts w:ascii="宋体" w:hAnsi="宋体" w:hint="eastAsia"/>
        </w:rPr>
        <w:t>2.1</w:t>
      </w:r>
      <w:r>
        <w:rPr>
          <w:rFonts w:ascii="宋体" w:hAnsi="宋体" w:hint="eastAsia"/>
        </w:rPr>
        <w:t xml:space="preserve"> </w:t>
      </w:r>
      <w:r>
        <w:rPr>
          <w:rFonts w:ascii="宋体" w:hAnsi="宋体" w:hint="eastAsia"/>
        </w:rPr>
        <w:t>基金产品基本情况</w:t>
      </w:r>
      <w:bookmarkEnd w:id="357"/>
      <w:bookmarkEnd w:id="358"/>
      <w:bookmarkEnd w:id="359"/>
      <w:bookmarkEnd w:id="360"/>
      <w:bookmarkEnd w:id="361"/>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4"/>
        <w:gridCol w:w="4812"/>
      </w:tblGrid>
      <w:tr w:rsidR="00000000" w14:paraId="6E63976C" w14:textId="77777777">
        <w:trPr>
          <w:trHeight w:val="300"/>
        </w:trPr>
        <w:tc>
          <w:tcPr>
            <w:tcW w:w="4474" w:type="dxa"/>
          </w:tcPr>
          <w:p w14:paraId="080B93CC" w14:textId="77777777" w:rsidR="00000000" w:rsidRDefault="007478C2">
            <w:pPr>
              <w:adjustRightInd w:val="0"/>
              <w:snapToGrid w:val="0"/>
              <w:spacing w:line="320" w:lineRule="exact"/>
              <w:rPr>
                <w:rFonts w:ascii="宋体" w:hAnsi="宋体"/>
                <w:kern w:val="0"/>
                <w:sz w:val="24"/>
                <w:szCs w:val="24"/>
              </w:rPr>
            </w:pPr>
            <w:r>
              <w:rPr>
                <w:rFonts w:ascii="宋体" w:hAnsi="宋体" w:hint="eastAsia"/>
                <w:kern w:val="0"/>
                <w:sz w:val="24"/>
                <w:szCs w:val="24"/>
              </w:rPr>
              <w:t>基金名称</w:t>
            </w:r>
          </w:p>
        </w:tc>
        <w:tc>
          <w:tcPr>
            <w:tcW w:w="4812" w:type="dxa"/>
          </w:tcPr>
          <w:p w14:paraId="3F31A3BE" w14:textId="77777777" w:rsidR="00000000" w:rsidRDefault="007478C2">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color w:val="0000FF"/>
                <w:sz w:val="18"/>
              </w:rPr>
              <w:t>00</w:t>
            </w:r>
            <w:r>
              <w:rPr>
                <w:rStyle w:val="BodyTextChar"/>
                <w:rFonts w:ascii="宋体" w:hAnsi="宋体" w:hint="eastAsia"/>
                <w:color w:val="0000FF"/>
                <w:sz w:val="18"/>
              </w:rPr>
              <w:t>09</w:t>
            </w:r>
            <w:r>
              <w:rPr>
                <w:rStyle w:val="BodyTextChar"/>
                <w:rFonts w:ascii="宋体" w:hAnsi="宋体" w:hint="eastAsia"/>
                <w:color w:val="0000FF"/>
                <w:sz w:val="18"/>
              </w:rPr>
              <w:t>）</w:t>
            </w:r>
          </w:p>
        </w:tc>
      </w:tr>
      <w:tr w:rsidR="00000000" w14:paraId="13F22991" w14:textId="77777777">
        <w:trPr>
          <w:trHeight w:val="300"/>
        </w:trPr>
        <w:tc>
          <w:tcPr>
            <w:tcW w:w="4474" w:type="dxa"/>
          </w:tcPr>
          <w:p w14:paraId="7DB4FD8C" w14:textId="77777777" w:rsidR="00000000" w:rsidRDefault="007478C2">
            <w:pPr>
              <w:adjustRightInd w:val="0"/>
              <w:snapToGrid w:val="0"/>
              <w:spacing w:line="320" w:lineRule="exact"/>
              <w:rPr>
                <w:rFonts w:ascii="宋体" w:hAnsi="宋体"/>
                <w:kern w:val="0"/>
                <w:sz w:val="24"/>
                <w:szCs w:val="24"/>
              </w:rPr>
            </w:pPr>
            <w:r>
              <w:rPr>
                <w:rFonts w:ascii="宋体" w:hAnsi="宋体" w:hint="eastAsia"/>
                <w:kern w:val="0"/>
                <w:sz w:val="24"/>
                <w:szCs w:val="24"/>
              </w:rPr>
              <w:t>基金简称</w:t>
            </w:r>
          </w:p>
        </w:tc>
        <w:tc>
          <w:tcPr>
            <w:tcW w:w="4812" w:type="dxa"/>
            <w:vAlign w:val="center"/>
          </w:tcPr>
          <w:p w14:paraId="236FD2AE" w14:textId="77777777" w:rsidR="00000000" w:rsidRDefault="007478C2">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color w:val="0000FF"/>
                <w:sz w:val="18"/>
              </w:rPr>
              <w:t>0011</w:t>
            </w:r>
            <w:r>
              <w:rPr>
                <w:rStyle w:val="BodyTextChar"/>
                <w:rFonts w:ascii="宋体" w:hAnsi="宋体" w:hint="eastAsia"/>
                <w:color w:val="0000FF"/>
                <w:sz w:val="18"/>
              </w:rPr>
              <w:t>）</w:t>
            </w:r>
          </w:p>
        </w:tc>
      </w:tr>
      <w:tr w:rsidR="00000000" w14:paraId="1EF9125C" w14:textId="77777777">
        <w:trPr>
          <w:trHeight w:val="300"/>
        </w:trPr>
        <w:tc>
          <w:tcPr>
            <w:tcW w:w="4474" w:type="dxa"/>
          </w:tcPr>
          <w:p w14:paraId="4C3156AC" w14:textId="77777777" w:rsidR="00000000" w:rsidRDefault="007478C2">
            <w:pPr>
              <w:adjustRightInd w:val="0"/>
              <w:snapToGrid w:val="0"/>
              <w:spacing w:line="320" w:lineRule="exact"/>
              <w:rPr>
                <w:rFonts w:ascii="宋体" w:hAnsi="宋体"/>
                <w:kern w:val="0"/>
                <w:sz w:val="24"/>
                <w:szCs w:val="24"/>
              </w:rPr>
            </w:pPr>
            <w:r>
              <w:rPr>
                <w:rFonts w:ascii="宋体" w:hAnsi="宋体" w:hint="eastAsia"/>
                <w:kern w:val="0"/>
                <w:sz w:val="24"/>
                <w:szCs w:val="24"/>
              </w:rPr>
              <w:t>场内简称</w:t>
            </w:r>
            <w:r>
              <w:rPr>
                <w:rStyle w:val="FootnoteReference"/>
                <w:rFonts w:ascii="宋体" w:hAnsi="宋体"/>
                <w:kern w:val="0"/>
                <w:sz w:val="24"/>
                <w:szCs w:val="24"/>
              </w:rPr>
              <w:footnoteReference w:id="335"/>
            </w:r>
          </w:p>
        </w:tc>
        <w:tc>
          <w:tcPr>
            <w:tcW w:w="4812" w:type="dxa"/>
            <w:vAlign w:val="center"/>
          </w:tcPr>
          <w:p w14:paraId="1BD6EAC4" w14:textId="77777777" w:rsidR="00000000" w:rsidRDefault="007478C2">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hint="eastAsia"/>
                <w:color w:val="0000FF"/>
                <w:sz w:val="18"/>
              </w:rPr>
              <w:t>3214</w:t>
            </w:r>
            <w:r>
              <w:rPr>
                <w:rStyle w:val="BodyTextChar"/>
                <w:rFonts w:ascii="宋体" w:hAnsi="宋体" w:hint="eastAsia"/>
                <w:color w:val="0000FF"/>
                <w:sz w:val="18"/>
              </w:rPr>
              <w:t>）</w:t>
            </w:r>
          </w:p>
        </w:tc>
      </w:tr>
      <w:tr w:rsidR="00000000" w14:paraId="565EDCB6" w14:textId="77777777">
        <w:trPr>
          <w:trHeight w:val="90"/>
        </w:trPr>
        <w:tc>
          <w:tcPr>
            <w:tcW w:w="4474" w:type="dxa"/>
          </w:tcPr>
          <w:p w14:paraId="54420CE4" w14:textId="77777777" w:rsidR="00000000" w:rsidRDefault="007478C2">
            <w:pPr>
              <w:adjustRightInd w:val="0"/>
              <w:snapToGrid w:val="0"/>
              <w:spacing w:line="320" w:lineRule="exact"/>
              <w:rPr>
                <w:rFonts w:ascii="宋体" w:hAnsi="宋体"/>
                <w:kern w:val="0"/>
                <w:sz w:val="24"/>
                <w:szCs w:val="24"/>
              </w:rPr>
            </w:pPr>
            <w:r>
              <w:rPr>
                <w:rFonts w:ascii="宋体" w:hAnsi="宋体" w:hint="eastAsia"/>
                <w:kern w:val="0"/>
                <w:sz w:val="24"/>
                <w:szCs w:val="24"/>
              </w:rPr>
              <w:t>基金主代码</w:t>
            </w:r>
          </w:p>
        </w:tc>
        <w:tc>
          <w:tcPr>
            <w:tcW w:w="4812" w:type="dxa"/>
            <w:vAlign w:val="center"/>
          </w:tcPr>
          <w:p w14:paraId="04F56CE2" w14:textId="77777777" w:rsidR="00000000" w:rsidRDefault="007478C2">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color w:val="0000FF"/>
                <w:sz w:val="18"/>
              </w:rPr>
              <w:t>0012</w:t>
            </w:r>
            <w:r>
              <w:rPr>
                <w:rStyle w:val="BodyTextChar"/>
                <w:rFonts w:ascii="宋体" w:hAnsi="宋体" w:hint="eastAsia"/>
                <w:color w:val="0000FF"/>
                <w:sz w:val="18"/>
              </w:rPr>
              <w:t>）</w:t>
            </w:r>
          </w:p>
        </w:tc>
      </w:tr>
      <w:tr w:rsidR="00000000" w14:paraId="11D62874" w14:textId="77777777">
        <w:trPr>
          <w:trHeight w:val="300"/>
        </w:trPr>
        <w:tc>
          <w:tcPr>
            <w:tcW w:w="4474" w:type="dxa"/>
          </w:tcPr>
          <w:p w14:paraId="10461E51" w14:textId="77777777" w:rsidR="00000000" w:rsidRDefault="007478C2">
            <w:pPr>
              <w:adjustRightInd w:val="0"/>
              <w:snapToGrid w:val="0"/>
              <w:spacing w:line="320" w:lineRule="exact"/>
              <w:rPr>
                <w:rFonts w:ascii="宋体" w:hAnsi="宋体"/>
                <w:kern w:val="0"/>
                <w:sz w:val="24"/>
                <w:szCs w:val="24"/>
              </w:rPr>
            </w:pPr>
            <w:r>
              <w:rPr>
                <w:rFonts w:ascii="宋体" w:hAnsi="宋体" w:hint="eastAsia"/>
                <w:kern w:val="0"/>
                <w:sz w:val="24"/>
                <w:szCs w:val="24"/>
              </w:rPr>
              <w:t>交易代码</w:t>
            </w:r>
            <w:r>
              <w:rPr>
                <w:rStyle w:val="FootnoteReference"/>
                <w:rFonts w:ascii="宋体" w:hAnsi="宋体" w:hint="eastAsia"/>
                <w:kern w:val="0"/>
                <w:sz w:val="24"/>
                <w:szCs w:val="24"/>
              </w:rPr>
              <w:footnoteReference w:id="336"/>
            </w:r>
          </w:p>
        </w:tc>
        <w:tc>
          <w:tcPr>
            <w:tcW w:w="4812" w:type="dxa"/>
            <w:vAlign w:val="center"/>
          </w:tcPr>
          <w:p w14:paraId="6D05C7FD" w14:textId="77777777" w:rsidR="00000000" w:rsidRDefault="007478C2">
            <w:pPr>
              <w:adjustRightInd w:val="0"/>
              <w:snapToGrid w:val="0"/>
              <w:spacing w:line="320" w:lineRule="exact"/>
              <w:rPr>
                <w:rFonts w:ascii="宋体" w:hAnsi="宋体"/>
                <w:color w:val="000000"/>
                <w:kern w:val="0"/>
                <w:szCs w:val="21"/>
              </w:rPr>
            </w:pPr>
            <w:r>
              <w:rPr>
                <w:rStyle w:val="BodyTextChar"/>
                <w:rFonts w:ascii="宋体" w:hAnsi="宋体" w:hint="eastAsia"/>
                <w:color w:val="0000FF"/>
                <w:sz w:val="18"/>
              </w:rPr>
              <w:t>（</w:t>
            </w:r>
            <w:r>
              <w:rPr>
                <w:rStyle w:val="BodyTextChar"/>
                <w:rFonts w:ascii="宋体" w:hAnsi="宋体" w:hint="eastAsia"/>
                <w:color w:val="0000FF"/>
                <w:sz w:val="18"/>
              </w:rPr>
              <w:t>0014</w:t>
            </w:r>
            <w:r>
              <w:rPr>
                <w:rStyle w:val="BodyTextChar"/>
                <w:rFonts w:ascii="宋体" w:hAnsi="宋体" w:hint="eastAsia"/>
                <w:color w:val="0000FF"/>
                <w:sz w:val="18"/>
              </w:rPr>
              <w:t>）</w:t>
            </w:r>
            <w:r>
              <w:rPr>
                <w:rStyle w:val="BodyTextChar"/>
                <w:rFonts w:ascii="宋体" w:hAnsi="宋体" w:hint="eastAsia"/>
                <w:color w:val="0000FF"/>
                <w:sz w:val="18"/>
              </w:rPr>
              <w:t>/</w:t>
            </w:r>
            <w:r>
              <w:rPr>
                <w:rStyle w:val="BodyTextChar"/>
                <w:rFonts w:ascii="宋体" w:hAnsi="宋体" w:hint="eastAsia"/>
                <w:color w:val="0000FF"/>
                <w:sz w:val="18"/>
              </w:rPr>
              <w:t>（</w:t>
            </w:r>
            <w:r>
              <w:rPr>
                <w:rStyle w:val="BodyTextChar"/>
                <w:rFonts w:ascii="宋体" w:hAnsi="宋体" w:hint="eastAsia"/>
                <w:color w:val="0000FF"/>
                <w:sz w:val="18"/>
              </w:rPr>
              <w:t>0015</w:t>
            </w:r>
            <w:r>
              <w:rPr>
                <w:rStyle w:val="BodyTextChar"/>
                <w:rFonts w:ascii="宋体" w:hAnsi="宋体" w:hint="eastAsia"/>
                <w:color w:val="0000FF"/>
                <w:sz w:val="18"/>
              </w:rPr>
              <w:t>）</w:t>
            </w:r>
          </w:p>
        </w:tc>
      </w:tr>
      <w:tr w:rsidR="00000000" w14:paraId="5AEDCEAE" w14:textId="77777777">
        <w:trPr>
          <w:trHeight w:val="300"/>
        </w:trPr>
        <w:tc>
          <w:tcPr>
            <w:tcW w:w="4474" w:type="dxa"/>
          </w:tcPr>
          <w:p w14:paraId="5FDAA136" w14:textId="77777777" w:rsidR="00000000" w:rsidRDefault="007478C2">
            <w:pPr>
              <w:adjustRightInd w:val="0"/>
              <w:snapToGrid w:val="0"/>
              <w:spacing w:line="320" w:lineRule="exact"/>
              <w:rPr>
                <w:rFonts w:ascii="宋体" w:hAnsi="宋体" w:cs="宋体"/>
                <w:sz w:val="24"/>
                <w:szCs w:val="24"/>
              </w:rPr>
            </w:pPr>
            <w:r>
              <w:rPr>
                <w:rFonts w:ascii="宋体" w:hAnsi="宋体" w:hint="eastAsia"/>
                <w:kern w:val="0"/>
                <w:sz w:val="24"/>
                <w:szCs w:val="24"/>
              </w:rPr>
              <w:t>基金运作方式</w:t>
            </w:r>
            <w:r>
              <w:rPr>
                <w:rStyle w:val="FootnoteReference"/>
                <w:rFonts w:ascii="宋体" w:hAnsi="宋体" w:hint="eastAsia"/>
                <w:kern w:val="0"/>
                <w:sz w:val="24"/>
                <w:szCs w:val="24"/>
              </w:rPr>
              <w:footnoteReference w:id="337"/>
            </w:r>
          </w:p>
        </w:tc>
        <w:tc>
          <w:tcPr>
            <w:tcW w:w="4812" w:type="dxa"/>
          </w:tcPr>
          <w:p w14:paraId="616781DC" w14:textId="77777777" w:rsidR="00000000" w:rsidRDefault="007478C2">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0017</w:t>
            </w:r>
            <w:r>
              <w:rPr>
                <w:rStyle w:val="BodyTextChar"/>
                <w:rFonts w:ascii="宋体" w:hAnsi="宋体" w:hint="eastAsia"/>
                <w:color w:val="0000FF"/>
                <w:sz w:val="18"/>
              </w:rPr>
              <w:t>）</w:t>
            </w:r>
          </w:p>
        </w:tc>
      </w:tr>
      <w:tr w:rsidR="00000000" w14:paraId="791073DC" w14:textId="77777777">
        <w:trPr>
          <w:trHeight w:val="300"/>
        </w:trPr>
        <w:tc>
          <w:tcPr>
            <w:tcW w:w="4474" w:type="dxa"/>
          </w:tcPr>
          <w:p w14:paraId="701EC96B" w14:textId="77777777" w:rsidR="00000000" w:rsidRDefault="007478C2">
            <w:pPr>
              <w:adjustRightInd w:val="0"/>
              <w:snapToGrid w:val="0"/>
              <w:spacing w:line="320" w:lineRule="exact"/>
              <w:rPr>
                <w:rFonts w:ascii="宋体" w:hAnsi="宋体" w:cs="宋体"/>
                <w:sz w:val="24"/>
                <w:szCs w:val="24"/>
              </w:rPr>
            </w:pPr>
            <w:r>
              <w:rPr>
                <w:rFonts w:ascii="宋体" w:hAnsi="宋体" w:hint="eastAsia"/>
                <w:kern w:val="0"/>
                <w:sz w:val="24"/>
                <w:szCs w:val="24"/>
              </w:rPr>
              <w:t>基金合同生效日</w:t>
            </w:r>
          </w:p>
        </w:tc>
        <w:tc>
          <w:tcPr>
            <w:tcW w:w="4812" w:type="dxa"/>
          </w:tcPr>
          <w:p w14:paraId="6821F066" w14:textId="77777777" w:rsidR="00000000" w:rsidRDefault="007478C2">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0018</w:t>
            </w:r>
            <w:r>
              <w:rPr>
                <w:rStyle w:val="BodyTextChar"/>
                <w:rFonts w:ascii="宋体" w:hAnsi="宋体" w:hint="eastAsia"/>
                <w:color w:val="0000FF"/>
                <w:sz w:val="18"/>
              </w:rPr>
              <w:t>）</w:t>
            </w:r>
          </w:p>
        </w:tc>
      </w:tr>
      <w:tr w:rsidR="00000000" w14:paraId="2E305B08" w14:textId="77777777">
        <w:trPr>
          <w:trHeight w:val="300"/>
        </w:trPr>
        <w:tc>
          <w:tcPr>
            <w:tcW w:w="4474" w:type="dxa"/>
          </w:tcPr>
          <w:p w14:paraId="0739B3F7" w14:textId="77777777" w:rsidR="00000000" w:rsidRDefault="007478C2">
            <w:pPr>
              <w:adjustRightInd w:val="0"/>
              <w:snapToGrid w:val="0"/>
              <w:spacing w:line="320" w:lineRule="exact"/>
              <w:rPr>
                <w:rFonts w:ascii="宋体" w:hAnsi="宋体" w:cs="宋体"/>
                <w:sz w:val="24"/>
                <w:szCs w:val="24"/>
              </w:rPr>
            </w:pPr>
            <w:r>
              <w:rPr>
                <w:rFonts w:ascii="宋体" w:hAnsi="宋体" w:hint="eastAsia"/>
                <w:kern w:val="0"/>
                <w:sz w:val="24"/>
                <w:szCs w:val="24"/>
              </w:rPr>
              <w:t>基金管理人</w:t>
            </w:r>
          </w:p>
        </w:tc>
        <w:tc>
          <w:tcPr>
            <w:tcW w:w="4812" w:type="dxa"/>
            <w:vAlign w:val="center"/>
          </w:tcPr>
          <w:p w14:paraId="4BB9B3B7" w14:textId="77777777" w:rsidR="00000000" w:rsidRDefault="007478C2">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0186</w:t>
            </w:r>
            <w:r>
              <w:rPr>
                <w:rStyle w:val="BodyTextChar"/>
                <w:rFonts w:ascii="宋体" w:hAnsi="宋体" w:hint="eastAsia"/>
                <w:color w:val="0000FF"/>
                <w:sz w:val="18"/>
              </w:rPr>
              <w:t>）</w:t>
            </w:r>
          </w:p>
        </w:tc>
      </w:tr>
      <w:tr w:rsidR="00000000" w14:paraId="67AA234E" w14:textId="77777777">
        <w:trPr>
          <w:trHeight w:val="300"/>
        </w:trPr>
        <w:tc>
          <w:tcPr>
            <w:tcW w:w="4474" w:type="dxa"/>
          </w:tcPr>
          <w:p w14:paraId="10211CCC" w14:textId="77777777" w:rsidR="00000000" w:rsidRDefault="007478C2">
            <w:pPr>
              <w:adjustRightInd w:val="0"/>
              <w:snapToGrid w:val="0"/>
              <w:spacing w:line="320" w:lineRule="exact"/>
              <w:rPr>
                <w:rFonts w:ascii="宋体" w:hAnsi="宋体" w:cs="宋体"/>
                <w:sz w:val="24"/>
                <w:szCs w:val="24"/>
              </w:rPr>
            </w:pPr>
            <w:r>
              <w:rPr>
                <w:rFonts w:ascii="宋体" w:hAnsi="宋体" w:hint="eastAsia"/>
                <w:kern w:val="0"/>
                <w:sz w:val="24"/>
                <w:szCs w:val="24"/>
              </w:rPr>
              <w:t>基金托管人</w:t>
            </w:r>
          </w:p>
        </w:tc>
        <w:tc>
          <w:tcPr>
            <w:tcW w:w="4812" w:type="dxa"/>
            <w:vAlign w:val="center"/>
          </w:tcPr>
          <w:p w14:paraId="615A7E3F" w14:textId="77777777" w:rsidR="00000000" w:rsidRDefault="007478C2">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0213</w:t>
            </w:r>
            <w:r>
              <w:rPr>
                <w:rStyle w:val="BodyTextChar"/>
                <w:rFonts w:ascii="宋体" w:hAnsi="宋体" w:hint="eastAsia"/>
                <w:color w:val="0000FF"/>
                <w:sz w:val="18"/>
              </w:rPr>
              <w:t>）</w:t>
            </w:r>
          </w:p>
        </w:tc>
      </w:tr>
      <w:tr w:rsidR="00000000" w14:paraId="6CCC9184" w14:textId="77777777">
        <w:trPr>
          <w:trHeight w:val="300"/>
        </w:trPr>
        <w:tc>
          <w:tcPr>
            <w:tcW w:w="4474" w:type="dxa"/>
          </w:tcPr>
          <w:p w14:paraId="0519612C" w14:textId="77777777" w:rsidR="00000000" w:rsidRDefault="007478C2">
            <w:pPr>
              <w:adjustRightInd w:val="0"/>
              <w:snapToGrid w:val="0"/>
              <w:spacing w:line="320" w:lineRule="exact"/>
              <w:rPr>
                <w:rFonts w:ascii="宋体" w:hAnsi="宋体" w:cs="宋体"/>
                <w:sz w:val="24"/>
                <w:szCs w:val="24"/>
              </w:rPr>
            </w:pPr>
            <w:r>
              <w:rPr>
                <w:rFonts w:ascii="宋体" w:hAnsi="宋体" w:hint="eastAsia"/>
                <w:kern w:val="0"/>
                <w:sz w:val="24"/>
                <w:szCs w:val="24"/>
              </w:rPr>
              <w:t>报告期末基金份额总额</w:t>
            </w:r>
          </w:p>
        </w:tc>
        <w:tc>
          <w:tcPr>
            <w:tcW w:w="4812" w:type="dxa"/>
          </w:tcPr>
          <w:p w14:paraId="39B195CC" w14:textId="77777777" w:rsidR="00000000" w:rsidRDefault="007478C2">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1702</w:t>
            </w:r>
            <w:r>
              <w:rPr>
                <w:rStyle w:val="BodyTextChar"/>
                <w:rFonts w:ascii="宋体" w:hAnsi="宋体" w:hint="eastAsia"/>
                <w:color w:val="0000FF"/>
                <w:sz w:val="18"/>
              </w:rPr>
              <w:t>）</w:t>
            </w:r>
          </w:p>
        </w:tc>
      </w:tr>
      <w:tr w:rsidR="00000000" w14:paraId="1DC4D0AA" w14:textId="77777777">
        <w:trPr>
          <w:trHeight w:val="300"/>
        </w:trPr>
        <w:tc>
          <w:tcPr>
            <w:tcW w:w="4474" w:type="dxa"/>
          </w:tcPr>
          <w:p w14:paraId="7EF7700F" w14:textId="77777777" w:rsidR="00000000" w:rsidRDefault="007478C2">
            <w:pPr>
              <w:adjustRightInd w:val="0"/>
              <w:snapToGrid w:val="0"/>
              <w:spacing w:line="320" w:lineRule="exact"/>
              <w:rPr>
                <w:rFonts w:ascii="宋体" w:hAnsi="宋体"/>
                <w:kern w:val="0"/>
                <w:sz w:val="24"/>
                <w:szCs w:val="24"/>
              </w:rPr>
            </w:pPr>
            <w:r>
              <w:rPr>
                <w:rFonts w:ascii="宋体" w:hAnsi="宋体" w:hint="eastAsia"/>
                <w:kern w:val="0"/>
                <w:sz w:val="24"/>
                <w:szCs w:val="24"/>
              </w:rPr>
              <w:t>基金合同存续期</w:t>
            </w:r>
            <w:r>
              <w:rPr>
                <w:rStyle w:val="FootnoteReference"/>
                <w:rFonts w:ascii="宋体" w:hAnsi="宋体"/>
                <w:kern w:val="0"/>
                <w:sz w:val="24"/>
                <w:szCs w:val="24"/>
              </w:rPr>
              <w:footnoteReference w:id="338"/>
            </w:r>
          </w:p>
        </w:tc>
        <w:tc>
          <w:tcPr>
            <w:tcW w:w="4812" w:type="dxa"/>
          </w:tcPr>
          <w:p w14:paraId="7592DA12" w14:textId="77777777" w:rsidR="00000000" w:rsidRDefault="007478C2">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color w:val="0000FF"/>
                <w:sz w:val="18"/>
              </w:rPr>
              <w:t>00</w:t>
            </w:r>
            <w:r>
              <w:rPr>
                <w:rStyle w:val="BodyTextChar"/>
                <w:rFonts w:ascii="宋体" w:hAnsi="宋体" w:hint="eastAsia"/>
                <w:color w:val="0000FF"/>
                <w:sz w:val="18"/>
              </w:rPr>
              <w:t>23</w:t>
            </w:r>
            <w:r>
              <w:rPr>
                <w:rStyle w:val="BodyTextChar"/>
                <w:rFonts w:ascii="宋体" w:hAnsi="宋体" w:hint="eastAsia"/>
                <w:color w:val="0000FF"/>
                <w:sz w:val="18"/>
              </w:rPr>
              <w:t>）</w:t>
            </w:r>
          </w:p>
        </w:tc>
      </w:tr>
      <w:tr w:rsidR="00000000" w14:paraId="28B696DD" w14:textId="77777777">
        <w:trPr>
          <w:trHeight w:val="300"/>
        </w:trPr>
        <w:tc>
          <w:tcPr>
            <w:tcW w:w="4474" w:type="dxa"/>
          </w:tcPr>
          <w:p w14:paraId="2285C16F" w14:textId="77777777" w:rsidR="00000000" w:rsidRDefault="007478C2">
            <w:pPr>
              <w:adjustRightInd w:val="0"/>
              <w:snapToGrid w:val="0"/>
              <w:spacing w:line="320" w:lineRule="exact"/>
              <w:rPr>
                <w:rFonts w:ascii="宋体" w:hAnsi="宋体"/>
                <w:kern w:val="0"/>
                <w:sz w:val="24"/>
                <w:szCs w:val="24"/>
              </w:rPr>
            </w:pPr>
            <w:r>
              <w:rPr>
                <w:rFonts w:ascii="宋体" w:hAnsi="宋体" w:hint="eastAsia"/>
                <w:kern w:val="0"/>
                <w:sz w:val="24"/>
                <w:szCs w:val="24"/>
              </w:rPr>
              <w:t>基金份额上市的证券交易所</w:t>
            </w:r>
            <w:r>
              <w:rPr>
                <w:rStyle w:val="FootnoteReference"/>
                <w:rFonts w:ascii="宋体" w:hAnsi="宋体"/>
                <w:kern w:val="0"/>
                <w:sz w:val="24"/>
                <w:szCs w:val="24"/>
              </w:rPr>
              <w:footnoteReference w:id="339"/>
            </w:r>
          </w:p>
        </w:tc>
        <w:tc>
          <w:tcPr>
            <w:tcW w:w="4812" w:type="dxa"/>
          </w:tcPr>
          <w:p w14:paraId="005A713B" w14:textId="77777777" w:rsidR="00000000" w:rsidRDefault="007478C2">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hint="eastAsia"/>
                <w:color w:val="0000FF"/>
                <w:sz w:val="18"/>
              </w:rPr>
              <w:t>0120</w:t>
            </w:r>
            <w:r>
              <w:rPr>
                <w:rStyle w:val="BodyTextChar"/>
                <w:rFonts w:ascii="宋体" w:hAnsi="宋体" w:hint="eastAsia"/>
                <w:color w:val="0000FF"/>
                <w:sz w:val="18"/>
              </w:rPr>
              <w:t>）</w:t>
            </w:r>
          </w:p>
        </w:tc>
      </w:tr>
      <w:tr w:rsidR="00000000" w14:paraId="3D72BF8F" w14:textId="77777777">
        <w:trPr>
          <w:trHeight w:val="300"/>
        </w:trPr>
        <w:tc>
          <w:tcPr>
            <w:tcW w:w="4474" w:type="dxa"/>
          </w:tcPr>
          <w:p w14:paraId="7FC65920" w14:textId="77777777" w:rsidR="00000000" w:rsidRDefault="007478C2">
            <w:pPr>
              <w:adjustRightInd w:val="0"/>
              <w:snapToGrid w:val="0"/>
              <w:spacing w:line="320" w:lineRule="exact"/>
              <w:rPr>
                <w:rFonts w:ascii="宋体" w:hAnsi="宋体"/>
                <w:kern w:val="0"/>
                <w:sz w:val="24"/>
                <w:szCs w:val="24"/>
              </w:rPr>
            </w:pPr>
            <w:r>
              <w:rPr>
                <w:rFonts w:ascii="宋体" w:hAnsi="宋体" w:hint="eastAsia"/>
                <w:kern w:val="0"/>
                <w:sz w:val="24"/>
                <w:szCs w:val="24"/>
              </w:rPr>
              <w:t>上市日期</w:t>
            </w:r>
            <w:r>
              <w:rPr>
                <w:rStyle w:val="FootnoteReference"/>
                <w:rFonts w:ascii="宋体" w:hAnsi="宋体"/>
                <w:kern w:val="0"/>
                <w:sz w:val="24"/>
                <w:szCs w:val="24"/>
              </w:rPr>
              <w:footnoteReference w:id="340"/>
            </w:r>
          </w:p>
        </w:tc>
        <w:tc>
          <w:tcPr>
            <w:tcW w:w="4812" w:type="dxa"/>
          </w:tcPr>
          <w:p w14:paraId="77561BBB" w14:textId="77777777" w:rsidR="00000000" w:rsidRDefault="007478C2">
            <w:pPr>
              <w:adjustRightInd w:val="0"/>
              <w:snapToGrid w:val="0"/>
              <w:spacing w:line="320" w:lineRule="exact"/>
              <w:rPr>
                <w:rStyle w:val="BodyTextChar"/>
                <w:rFonts w:ascii="宋体" w:hAnsi="宋体"/>
                <w:color w:val="0000FF"/>
                <w:sz w:val="18"/>
              </w:rPr>
            </w:pPr>
            <w:r>
              <w:rPr>
                <w:rStyle w:val="BodyTextChar"/>
                <w:rFonts w:ascii="宋体" w:hAnsi="宋体" w:hint="eastAsia"/>
                <w:color w:val="0000FF"/>
                <w:sz w:val="18"/>
              </w:rPr>
              <w:t>（</w:t>
            </w:r>
            <w:r>
              <w:rPr>
                <w:rStyle w:val="BodyTextChar"/>
                <w:rFonts w:ascii="宋体" w:hAnsi="宋体" w:hint="eastAsia"/>
                <w:color w:val="0000FF"/>
                <w:sz w:val="18"/>
              </w:rPr>
              <w:t>0121</w:t>
            </w:r>
            <w:r>
              <w:rPr>
                <w:rStyle w:val="BodyTextChar"/>
                <w:rFonts w:ascii="宋体" w:hAnsi="宋体" w:hint="eastAsia"/>
                <w:color w:val="0000FF"/>
                <w:sz w:val="18"/>
              </w:rPr>
              <w:t>）</w:t>
            </w:r>
          </w:p>
        </w:tc>
      </w:tr>
      <w:tr w:rsidR="00000000" w14:paraId="4833ECED" w14:textId="77777777">
        <w:trPr>
          <w:trHeight w:val="300"/>
        </w:trPr>
        <w:tc>
          <w:tcPr>
            <w:tcW w:w="4474" w:type="dxa"/>
          </w:tcPr>
          <w:p w14:paraId="762B96B4" w14:textId="77777777" w:rsidR="00000000" w:rsidRDefault="007478C2">
            <w:pPr>
              <w:adjustRightInd w:val="0"/>
              <w:snapToGrid w:val="0"/>
              <w:spacing w:line="320" w:lineRule="exact"/>
              <w:rPr>
                <w:rFonts w:ascii="宋体" w:hAnsi="宋体" w:cs="宋体"/>
                <w:sz w:val="24"/>
                <w:szCs w:val="24"/>
              </w:rPr>
            </w:pPr>
            <w:r>
              <w:rPr>
                <w:rFonts w:ascii="宋体" w:hAnsi="宋体" w:hint="eastAsia"/>
                <w:kern w:val="0"/>
                <w:sz w:val="24"/>
                <w:szCs w:val="24"/>
              </w:rPr>
              <w:t>投资目标</w:t>
            </w:r>
          </w:p>
        </w:tc>
        <w:tc>
          <w:tcPr>
            <w:tcW w:w="4812" w:type="dxa"/>
            <w:vAlign w:val="center"/>
          </w:tcPr>
          <w:p w14:paraId="01417BB8" w14:textId="77777777" w:rsidR="00000000" w:rsidRDefault="007478C2">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0035</w:t>
            </w:r>
            <w:r>
              <w:rPr>
                <w:rStyle w:val="BodyTextChar"/>
                <w:rFonts w:ascii="宋体" w:hAnsi="宋体" w:hint="eastAsia"/>
                <w:color w:val="0000FF"/>
                <w:sz w:val="18"/>
              </w:rPr>
              <w:t>）</w:t>
            </w:r>
          </w:p>
        </w:tc>
      </w:tr>
      <w:tr w:rsidR="00000000" w14:paraId="71C3CBB4" w14:textId="77777777">
        <w:trPr>
          <w:trHeight w:val="300"/>
        </w:trPr>
        <w:tc>
          <w:tcPr>
            <w:tcW w:w="4474" w:type="dxa"/>
          </w:tcPr>
          <w:p w14:paraId="0B152AF3" w14:textId="77777777" w:rsidR="00000000" w:rsidRDefault="007478C2">
            <w:pPr>
              <w:adjustRightInd w:val="0"/>
              <w:snapToGrid w:val="0"/>
              <w:spacing w:line="320" w:lineRule="exact"/>
              <w:rPr>
                <w:rFonts w:ascii="宋体" w:hAnsi="宋体" w:cs="宋体"/>
                <w:sz w:val="24"/>
                <w:szCs w:val="24"/>
              </w:rPr>
            </w:pPr>
            <w:r>
              <w:rPr>
                <w:rFonts w:ascii="宋体" w:hAnsi="宋体" w:hint="eastAsia"/>
                <w:kern w:val="0"/>
                <w:sz w:val="24"/>
                <w:szCs w:val="24"/>
              </w:rPr>
              <w:t>投资策略（如有）</w:t>
            </w:r>
            <w:r>
              <w:rPr>
                <w:rStyle w:val="FootnoteReference"/>
                <w:rFonts w:ascii="宋体" w:hAnsi="宋体" w:hint="eastAsia"/>
                <w:kern w:val="0"/>
                <w:sz w:val="24"/>
                <w:szCs w:val="24"/>
              </w:rPr>
              <w:footnoteReference w:id="341"/>
            </w:r>
          </w:p>
        </w:tc>
        <w:tc>
          <w:tcPr>
            <w:tcW w:w="4812" w:type="dxa"/>
            <w:vAlign w:val="center"/>
          </w:tcPr>
          <w:p w14:paraId="461D6BF7" w14:textId="77777777" w:rsidR="00000000" w:rsidRDefault="007478C2">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0041</w:t>
            </w:r>
            <w:r>
              <w:rPr>
                <w:rStyle w:val="BodyTextChar"/>
                <w:rFonts w:ascii="宋体" w:hAnsi="宋体" w:hint="eastAsia"/>
                <w:color w:val="0000FF"/>
                <w:sz w:val="18"/>
              </w:rPr>
              <w:t>）</w:t>
            </w:r>
          </w:p>
        </w:tc>
      </w:tr>
      <w:tr w:rsidR="00000000" w14:paraId="58DF437C" w14:textId="77777777">
        <w:trPr>
          <w:trHeight w:val="300"/>
        </w:trPr>
        <w:tc>
          <w:tcPr>
            <w:tcW w:w="4474" w:type="dxa"/>
          </w:tcPr>
          <w:p w14:paraId="7F6AA495" w14:textId="77777777" w:rsidR="00000000" w:rsidRDefault="007478C2">
            <w:pPr>
              <w:adjustRightInd w:val="0"/>
              <w:snapToGrid w:val="0"/>
              <w:spacing w:line="320" w:lineRule="exact"/>
              <w:rPr>
                <w:rFonts w:ascii="宋体" w:hAnsi="宋体" w:cs="宋体"/>
                <w:sz w:val="24"/>
                <w:szCs w:val="24"/>
              </w:rPr>
            </w:pPr>
            <w:r>
              <w:rPr>
                <w:rFonts w:ascii="宋体" w:hAnsi="宋体" w:hint="eastAsia"/>
                <w:kern w:val="0"/>
                <w:sz w:val="24"/>
                <w:szCs w:val="24"/>
              </w:rPr>
              <w:t>业绩比较基准（如</w:t>
            </w:r>
            <w:r>
              <w:rPr>
                <w:rFonts w:ascii="宋体" w:hAnsi="宋体" w:hint="eastAsia"/>
                <w:kern w:val="0"/>
                <w:sz w:val="24"/>
                <w:szCs w:val="24"/>
              </w:rPr>
              <w:t>有）</w:t>
            </w:r>
          </w:p>
        </w:tc>
        <w:tc>
          <w:tcPr>
            <w:tcW w:w="4812" w:type="dxa"/>
            <w:vAlign w:val="center"/>
          </w:tcPr>
          <w:p w14:paraId="3938F36C" w14:textId="77777777" w:rsidR="00000000" w:rsidRDefault="007478C2">
            <w:pPr>
              <w:adjustRightInd w:val="0"/>
              <w:snapToGrid w:val="0"/>
              <w:spacing w:line="320" w:lineRule="exact"/>
              <w:rPr>
                <w:rFonts w:ascii="宋体" w:hAnsi="宋体" w:cs="宋体"/>
                <w:color w:val="000000"/>
                <w:szCs w:val="21"/>
              </w:rPr>
            </w:pPr>
            <w:r>
              <w:rPr>
                <w:rStyle w:val="BodyTextChar"/>
                <w:rFonts w:ascii="宋体" w:hAnsi="宋体" w:hint="eastAsia"/>
                <w:color w:val="0000FF"/>
                <w:sz w:val="18"/>
              </w:rPr>
              <w:t>（</w:t>
            </w:r>
            <w:r>
              <w:rPr>
                <w:rStyle w:val="BodyTextChar"/>
                <w:rFonts w:ascii="宋体" w:hAnsi="宋体"/>
                <w:color w:val="0000FF"/>
                <w:sz w:val="18"/>
              </w:rPr>
              <w:t>0062</w:t>
            </w:r>
            <w:r>
              <w:rPr>
                <w:rStyle w:val="BodyTextChar"/>
                <w:rFonts w:ascii="宋体" w:hAnsi="宋体" w:hint="eastAsia"/>
                <w:color w:val="0000FF"/>
                <w:sz w:val="18"/>
              </w:rPr>
              <w:t>）</w:t>
            </w:r>
          </w:p>
        </w:tc>
      </w:tr>
      <w:tr w:rsidR="00000000" w14:paraId="42AD01E8" w14:textId="77777777">
        <w:trPr>
          <w:trHeight w:val="300"/>
        </w:trPr>
        <w:tc>
          <w:tcPr>
            <w:tcW w:w="4474" w:type="dxa"/>
          </w:tcPr>
          <w:p w14:paraId="082CD04E" w14:textId="77777777" w:rsidR="00000000" w:rsidRDefault="007478C2">
            <w:pPr>
              <w:adjustRightInd w:val="0"/>
              <w:snapToGrid w:val="0"/>
              <w:spacing w:line="320" w:lineRule="exact"/>
              <w:rPr>
                <w:rFonts w:ascii="宋体" w:hAnsi="宋体" w:cs="宋体"/>
                <w:sz w:val="24"/>
                <w:szCs w:val="24"/>
              </w:rPr>
            </w:pPr>
            <w:r>
              <w:rPr>
                <w:rFonts w:ascii="宋体" w:hAnsi="宋体" w:hint="eastAsia"/>
                <w:kern w:val="0"/>
                <w:sz w:val="24"/>
                <w:szCs w:val="24"/>
              </w:rPr>
              <w:t>风险收益特征（如有）</w:t>
            </w:r>
          </w:p>
        </w:tc>
        <w:tc>
          <w:tcPr>
            <w:tcW w:w="4812" w:type="dxa"/>
          </w:tcPr>
          <w:p w14:paraId="3A3FF529" w14:textId="77777777" w:rsidR="00000000" w:rsidRDefault="007478C2">
            <w:pPr>
              <w:adjustRightInd w:val="0"/>
              <w:snapToGrid w:val="0"/>
              <w:spacing w:line="320" w:lineRule="exact"/>
              <w:rPr>
                <w:rStyle w:val="BodyTextChar"/>
                <w:rFonts w:ascii="宋体"/>
                <w:color w:val="0000FF"/>
                <w:sz w:val="18"/>
              </w:rPr>
            </w:pPr>
            <w:r>
              <w:rPr>
                <w:rStyle w:val="BodyTextChar"/>
                <w:rFonts w:ascii="宋体" w:hAnsi="宋体" w:hint="eastAsia"/>
                <w:color w:val="0000FF"/>
                <w:sz w:val="18"/>
              </w:rPr>
              <w:t>（</w:t>
            </w:r>
            <w:r>
              <w:rPr>
                <w:rStyle w:val="BodyTextChar"/>
                <w:rFonts w:ascii="宋体" w:hAnsi="宋体"/>
                <w:color w:val="0000FF"/>
                <w:sz w:val="18"/>
              </w:rPr>
              <w:t>0063</w:t>
            </w:r>
            <w:r>
              <w:rPr>
                <w:rStyle w:val="BodyTextChar"/>
                <w:rFonts w:ascii="宋体" w:hAnsi="宋体" w:hint="eastAsia"/>
                <w:color w:val="0000FF"/>
                <w:sz w:val="18"/>
              </w:rPr>
              <w:t>）</w:t>
            </w:r>
          </w:p>
        </w:tc>
      </w:tr>
      <w:tr w:rsidR="00000000" w14:paraId="42F23028" w14:textId="77777777">
        <w:trPr>
          <w:trHeight w:val="300"/>
        </w:trPr>
        <w:tc>
          <w:tcPr>
            <w:tcW w:w="4474" w:type="dxa"/>
          </w:tcPr>
          <w:p w14:paraId="022EFD39" w14:textId="77777777" w:rsidR="00000000" w:rsidRDefault="007478C2">
            <w:pPr>
              <w:adjustRightInd w:val="0"/>
              <w:snapToGrid w:val="0"/>
              <w:spacing w:line="320" w:lineRule="exact"/>
              <w:rPr>
                <w:rFonts w:ascii="宋体" w:hAnsi="宋体"/>
                <w:kern w:val="0"/>
                <w:sz w:val="24"/>
                <w:szCs w:val="24"/>
              </w:rPr>
            </w:pPr>
            <w:r>
              <w:rPr>
                <w:rFonts w:ascii="宋体" w:hAnsi="宋体" w:hint="eastAsia"/>
                <w:kern w:val="0"/>
                <w:sz w:val="24"/>
                <w:szCs w:val="24"/>
              </w:rPr>
              <w:t>基金收益分配政策</w:t>
            </w:r>
            <w:r>
              <w:rPr>
                <w:rStyle w:val="FootnoteReference"/>
                <w:rFonts w:ascii="宋体" w:hAnsi="宋体"/>
                <w:kern w:val="0"/>
                <w:sz w:val="24"/>
                <w:szCs w:val="24"/>
              </w:rPr>
              <w:footnoteReference w:id="342"/>
            </w:r>
          </w:p>
        </w:tc>
        <w:tc>
          <w:tcPr>
            <w:tcW w:w="4812" w:type="dxa"/>
          </w:tcPr>
          <w:p w14:paraId="5FB52250" w14:textId="77777777" w:rsidR="00000000" w:rsidRDefault="007478C2">
            <w:pPr>
              <w:adjustRightInd w:val="0"/>
              <w:snapToGrid w:val="0"/>
              <w:spacing w:line="320" w:lineRule="exact"/>
              <w:rPr>
                <w:rStyle w:val="BodyTextChar"/>
                <w:rFonts w:ascii="宋体" w:hAnsi="宋体"/>
                <w:color w:val="0000FF"/>
                <w:sz w:val="18"/>
              </w:rPr>
            </w:pPr>
            <w:r>
              <w:rPr>
                <w:rStyle w:val="BodyTextChar"/>
                <w:rFonts w:ascii="宋体" w:hAnsi="宋体"/>
                <w:color w:val="0000FF"/>
                <w:sz w:val="18"/>
              </w:rPr>
              <w:t>（</w:t>
            </w:r>
            <w:r>
              <w:rPr>
                <w:rStyle w:val="BodyTextChar"/>
                <w:rFonts w:ascii="宋体" w:hAnsi="宋体"/>
                <w:color w:val="0000FF"/>
                <w:sz w:val="18"/>
              </w:rPr>
              <w:t>0692</w:t>
            </w:r>
            <w:r>
              <w:rPr>
                <w:rStyle w:val="BodyTextChar"/>
                <w:rFonts w:ascii="宋体" w:hAnsi="宋体"/>
                <w:color w:val="0000FF"/>
                <w:sz w:val="18"/>
              </w:rPr>
              <w:t>）</w:t>
            </w:r>
          </w:p>
        </w:tc>
      </w:tr>
      <w:tr w:rsidR="00000000" w14:paraId="1AF78285" w14:textId="77777777">
        <w:trPr>
          <w:trHeight w:val="300"/>
        </w:trPr>
        <w:tc>
          <w:tcPr>
            <w:tcW w:w="4474" w:type="dxa"/>
          </w:tcPr>
          <w:p w14:paraId="602E37E2" w14:textId="77777777" w:rsidR="00000000" w:rsidRDefault="007478C2">
            <w:pPr>
              <w:adjustRightInd w:val="0"/>
              <w:snapToGrid w:val="0"/>
              <w:spacing w:line="320" w:lineRule="exact"/>
              <w:rPr>
                <w:rFonts w:ascii="宋体" w:hAnsi="宋体"/>
                <w:kern w:val="0"/>
                <w:sz w:val="24"/>
                <w:szCs w:val="24"/>
              </w:rPr>
            </w:pPr>
            <w:r>
              <w:rPr>
                <w:rFonts w:ascii="宋体" w:hAnsi="宋体" w:hint="eastAsia"/>
                <w:kern w:val="0"/>
                <w:sz w:val="24"/>
                <w:szCs w:val="24"/>
              </w:rPr>
              <w:t>资产支持证券管理人</w:t>
            </w:r>
          </w:p>
        </w:tc>
        <w:tc>
          <w:tcPr>
            <w:tcW w:w="4812" w:type="dxa"/>
          </w:tcPr>
          <w:p w14:paraId="6822D2A2" w14:textId="77777777" w:rsidR="00000000" w:rsidRDefault="007478C2">
            <w:pPr>
              <w:adjustRightInd w:val="0"/>
              <w:snapToGrid w:val="0"/>
              <w:spacing w:line="320" w:lineRule="exact"/>
              <w:rPr>
                <w:rStyle w:val="BodyTextChar"/>
                <w:rFonts w:ascii="宋体" w:hAnsi="宋体"/>
                <w:color w:val="0000FF"/>
                <w:sz w:val="18"/>
              </w:rPr>
            </w:pPr>
            <w:r>
              <w:rPr>
                <w:rStyle w:val="BodyTextChar"/>
                <w:rFonts w:ascii="宋体" w:hAnsi="宋体"/>
                <w:color w:val="0000FF"/>
                <w:sz w:val="18"/>
              </w:rPr>
              <w:t>（</w:t>
            </w:r>
            <w:r>
              <w:rPr>
                <w:rStyle w:val="BodyTextChar"/>
                <w:rFonts w:ascii="宋体" w:hAnsi="宋体"/>
                <w:color w:val="0000FF"/>
                <w:sz w:val="18"/>
              </w:rPr>
              <w:t>3618</w:t>
            </w:r>
            <w:r>
              <w:rPr>
                <w:rStyle w:val="BodyTextChar"/>
                <w:rFonts w:ascii="宋体" w:hAnsi="宋体"/>
                <w:color w:val="0000FF"/>
                <w:sz w:val="18"/>
              </w:rPr>
              <w:t>）</w:t>
            </w:r>
          </w:p>
        </w:tc>
      </w:tr>
      <w:tr w:rsidR="00000000" w14:paraId="7D0B3989" w14:textId="77777777">
        <w:trPr>
          <w:trHeight w:val="300"/>
        </w:trPr>
        <w:tc>
          <w:tcPr>
            <w:tcW w:w="4474" w:type="dxa"/>
          </w:tcPr>
          <w:p w14:paraId="2456F0D9" w14:textId="77777777" w:rsidR="00000000" w:rsidRDefault="007478C2">
            <w:pPr>
              <w:adjustRightInd w:val="0"/>
              <w:snapToGrid w:val="0"/>
              <w:spacing w:line="320" w:lineRule="exact"/>
              <w:rPr>
                <w:rFonts w:ascii="宋体" w:hAnsi="宋体" w:cs="宋体"/>
                <w:sz w:val="24"/>
                <w:szCs w:val="24"/>
              </w:rPr>
            </w:pPr>
            <w:r>
              <w:rPr>
                <w:rFonts w:ascii="宋体" w:hAnsi="宋体" w:hint="eastAsia"/>
                <w:kern w:val="0"/>
                <w:sz w:val="24"/>
                <w:szCs w:val="24"/>
              </w:rPr>
              <w:t>外部管理机构（如有</w:t>
            </w:r>
            <w:r>
              <w:rPr>
                <w:rFonts w:ascii="宋体" w:hAnsi="宋体"/>
                <w:kern w:val="0"/>
                <w:sz w:val="24"/>
                <w:szCs w:val="24"/>
              </w:rPr>
              <w:t>）</w:t>
            </w:r>
            <w:r>
              <w:rPr>
                <w:rStyle w:val="FootnoteReference"/>
                <w:rFonts w:ascii="宋体" w:hAnsi="宋体"/>
                <w:kern w:val="0"/>
                <w:sz w:val="24"/>
                <w:szCs w:val="24"/>
              </w:rPr>
              <w:footnoteReference w:id="343"/>
            </w:r>
          </w:p>
        </w:tc>
        <w:tc>
          <w:tcPr>
            <w:tcW w:w="4812" w:type="dxa"/>
          </w:tcPr>
          <w:p w14:paraId="36628814" w14:textId="77777777" w:rsidR="00000000" w:rsidRDefault="007478C2">
            <w:pPr>
              <w:adjustRightInd w:val="0"/>
              <w:snapToGrid w:val="0"/>
              <w:spacing w:line="320" w:lineRule="exact"/>
              <w:rPr>
                <w:rStyle w:val="BodyTextChar"/>
                <w:rFonts w:ascii="宋体" w:hAnsi="宋体"/>
                <w:color w:val="0000FF"/>
                <w:sz w:val="18"/>
              </w:rPr>
            </w:pPr>
            <w:r>
              <w:rPr>
                <w:rStyle w:val="BodyTextChar"/>
                <w:rFonts w:ascii="宋体" w:hAnsi="宋体"/>
                <w:color w:val="0000FF"/>
                <w:sz w:val="18"/>
              </w:rPr>
              <w:t>（</w:t>
            </w:r>
            <w:r>
              <w:rPr>
                <w:rStyle w:val="BodyTextChar"/>
                <w:rFonts w:ascii="宋体" w:hAnsi="宋体"/>
                <w:color w:val="0000FF"/>
                <w:sz w:val="18"/>
              </w:rPr>
              <w:t>3619</w:t>
            </w:r>
            <w:r>
              <w:rPr>
                <w:rStyle w:val="BodyTextChar"/>
                <w:rFonts w:ascii="宋体" w:hAnsi="宋体"/>
                <w:color w:val="0000FF"/>
                <w:sz w:val="18"/>
              </w:rPr>
              <w:t>）</w:t>
            </w:r>
            <w:r>
              <w:rPr>
                <w:rStyle w:val="BodyTextChar"/>
                <w:rFonts w:ascii="宋体" w:hAnsi="宋体" w:hint="eastAsia"/>
                <w:color w:val="0000FF"/>
                <w:sz w:val="18"/>
              </w:rPr>
              <w:t>（</w:t>
            </w:r>
            <w:r>
              <w:rPr>
                <w:rStyle w:val="BodyTextChar"/>
                <w:rFonts w:ascii="宋体" w:hAnsi="宋体" w:hint="eastAsia"/>
                <w:color w:val="0000FF"/>
                <w:sz w:val="18"/>
              </w:rPr>
              <w:t>6544</w:t>
            </w:r>
            <w:r>
              <w:rPr>
                <w:rStyle w:val="BodyTextChar"/>
                <w:rFonts w:ascii="宋体" w:hAnsi="宋体" w:hint="eastAsia"/>
                <w:color w:val="0000FF"/>
                <w:sz w:val="18"/>
              </w:rPr>
              <w:t>）</w:t>
            </w:r>
          </w:p>
        </w:tc>
      </w:tr>
    </w:tbl>
    <w:p w14:paraId="32AB278B" w14:textId="77777777" w:rsidR="00000000" w:rsidRDefault="007478C2">
      <w:pPr>
        <w:adjustRightInd w:val="0"/>
        <w:snapToGrid w:val="0"/>
        <w:rPr>
          <w:rFonts w:ascii="宋体" w:hAnsi="宋体"/>
          <w:sz w:val="24"/>
        </w:rPr>
      </w:pPr>
      <w:r>
        <w:rPr>
          <w:rFonts w:ascii="宋体" w:hAnsi="宋体" w:hint="eastAsia"/>
          <w:sz w:val="24"/>
        </w:rPr>
        <w:t>注</w:t>
      </w:r>
      <w:r>
        <w:rPr>
          <w:rStyle w:val="FootnoteReference"/>
          <w:rFonts w:ascii="宋体" w:hAnsi="宋体"/>
          <w:sz w:val="24"/>
        </w:rPr>
        <w:footnoteReference w:id="344"/>
      </w:r>
      <w:r>
        <w:rPr>
          <w:rFonts w:ascii="宋体" w:hAnsi="宋体" w:hint="eastAsia"/>
          <w:sz w:val="24"/>
        </w:rPr>
        <w:t>：</w:t>
      </w:r>
      <w:r>
        <w:rPr>
          <w:color w:val="0000FF"/>
          <w:kern w:val="0"/>
          <w:sz w:val="18"/>
        </w:rPr>
        <w:t>（</w:t>
      </w:r>
      <w:r>
        <w:rPr>
          <w:color w:val="0000FF"/>
          <w:kern w:val="0"/>
          <w:sz w:val="18"/>
        </w:rPr>
        <w:t>1752</w:t>
      </w:r>
      <w:r>
        <w:rPr>
          <w:color w:val="0000FF"/>
          <w:kern w:val="0"/>
          <w:sz w:val="18"/>
        </w:rPr>
        <w:t>）</w:t>
      </w:r>
    </w:p>
    <w:p w14:paraId="6B18D330" w14:textId="77777777" w:rsidR="00000000" w:rsidRDefault="007478C2">
      <w:pPr>
        <w:pStyle w:val="Heading2"/>
        <w:rPr>
          <w:rFonts w:ascii="宋体" w:hAnsi="宋体"/>
        </w:rPr>
      </w:pPr>
      <w:bookmarkStart w:id="362" w:name="_Toc1892726592"/>
      <w:bookmarkStart w:id="363" w:name="_Toc345223050"/>
      <w:bookmarkStart w:id="364" w:name="_Toc10829"/>
      <w:bookmarkStart w:id="365" w:name="_Toc5131"/>
      <w:bookmarkStart w:id="366" w:name="_Toc86080561"/>
      <w:r>
        <w:rPr>
          <w:rFonts w:ascii="宋体" w:hAnsi="宋体" w:hint="eastAsia"/>
        </w:rPr>
        <w:t xml:space="preserve">2.2 </w:t>
      </w:r>
      <w:r>
        <w:rPr>
          <w:rFonts w:ascii="宋体" w:hAnsi="宋体" w:hint="eastAsia"/>
        </w:rPr>
        <w:t>基础设施项目基本情况说明</w:t>
      </w:r>
      <w:r>
        <w:rPr>
          <w:rFonts w:ascii="宋体" w:hAnsi="宋体" w:hint="eastAsia"/>
          <w:vertAlign w:val="superscript"/>
        </w:rPr>
        <w:footnoteReference w:id="345"/>
      </w:r>
      <w:bookmarkEnd w:id="362"/>
      <w:bookmarkEnd w:id="363"/>
      <w:bookmarkEnd w:id="364"/>
      <w:bookmarkEnd w:id="365"/>
      <w:bookmarkEnd w:id="366"/>
    </w:p>
    <w:p w14:paraId="326AD485" w14:textId="77777777" w:rsidR="00000000" w:rsidRDefault="007478C2">
      <w:pPr>
        <w:adjustRightInd w:val="0"/>
        <w:snapToGrid w:val="0"/>
        <w:spacing w:line="360" w:lineRule="exact"/>
      </w:pPr>
      <w:r>
        <w:rPr>
          <w:rFonts w:ascii="宋体" w:hAnsi="宋体" w:hint="eastAsia"/>
          <w:sz w:val="24"/>
        </w:rPr>
        <w:t>基础设施项目名称</w:t>
      </w:r>
      <w:r>
        <w:rPr>
          <w:rStyle w:val="FootnoteReference"/>
          <w:rFonts w:ascii="宋体" w:hAnsi="宋体"/>
          <w:sz w:val="24"/>
        </w:rPr>
        <w:footnoteReference w:id="346"/>
      </w:r>
      <w:r>
        <w:rPr>
          <w:rFonts w:ascii="宋体" w:hAnsi="宋体" w:hint="eastAsia"/>
          <w:sz w:val="24"/>
        </w:rPr>
        <w:t>：</w:t>
      </w:r>
      <w:r>
        <w:rPr>
          <w:rFonts w:ascii="宋体" w:hAnsi="宋体" w:hint="eastAsia"/>
          <w:sz w:val="24"/>
        </w:rPr>
        <w:t>X</w:t>
      </w:r>
      <w:r>
        <w:rPr>
          <w:rFonts w:ascii="宋体" w:hAnsi="宋体"/>
          <w:sz w:val="24"/>
        </w:rPr>
        <w:t>XXXXXX</w:t>
      </w:r>
      <w:r>
        <w:rPr>
          <w:color w:val="0000FF"/>
          <w:kern w:val="0"/>
          <w:sz w:val="18"/>
        </w:rPr>
        <w:t>（</w:t>
      </w:r>
      <w:r>
        <w:rPr>
          <w:color w:val="0000FF"/>
          <w:kern w:val="0"/>
          <w:sz w:val="18"/>
        </w:rPr>
        <w:t>3621</w:t>
      </w:r>
      <w:r>
        <w:rPr>
          <w:color w:val="0000FF"/>
          <w:kern w:val="0"/>
          <w:sz w:val="18"/>
        </w:rPr>
        <w:t>）</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783"/>
      </w:tblGrid>
      <w:tr w:rsidR="00000000" w14:paraId="554A5BA6" w14:textId="77777777">
        <w:trPr>
          <w:trHeight w:val="300"/>
        </w:trPr>
        <w:tc>
          <w:tcPr>
            <w:tcW w:w="4503" w:type="dxa"/>
          </w:tcPr>
          <w:p w14:paraId="4767C45D" w14:textId="77777777" w:rsidR="00000000" w:rsidRDefault="007478C2">
            <w:pPr>
              <w:rPr>
                <w:rFonts w:ascii="宋体" w:hAnsi="宋体"/>
                <w:sz w:val="24"/>
              </w:rPr>
            </w:pPr>
            <w:r>
              <w:rPr>
                <w:rFonts w:ascii="宋体" w:hAnsi="宋体" w:hint="eastAsia"/>
                <w:sz w:val="24"/>
              </w:rPr>
              <w:t>基础设施项目公司名称</w:t>
            </w:r>
            <w:r>
              <w:rPr>
                <w:rStyle w:val="FootnoteReference"/>
                <w:rFonts w:ascii="宋体" w:hAnsi="宋体"/>
                <w:sz w:val="24"/>
              </w:rPr>
              <w:footnoteReference w:id="347"/>
            </w:r>
          </w:p>
        </w:tc>
        <w:tc>
          <w:tcPr>
            <w:tcW w:w="4783" w:type="dxa"/>
          </w:tcPr>
          <w:p w14:paraId="72E4F9A6" w14:textId="77777777" w:rsidR="00000000" w:rsidRDefault="007478C2">
            <w:pPr>
              <w:rPr>
                <w:rFonts w:ascii="宋体" w:hAnsi="宋体"/>
                <w:sz w:val="24"/>
              </w:rPr>
            </w:pPr>
            <w:r>
              <w:rPr>
                <w:color w:val="0000FF"/>
                <w:kern w:val="0"/>
                <w:sz w:val="18"/>
              </w:rPr>
              <w:t>（</w:t>
            </w:r>
            <w:r>
              <w:rPr>
                <w:color w:val="0000FF"/>
                <w:kern w:val="0"/>
                <w:sz w:val="18"/>
              </w:rPr>
              <w:t>3622</w:t>
            </w:r>
            <w:r>
              <w:rPr>
                <w:color w:val="0000FF"/>
                <w:kern w:val="0"/>
                <w:sz w:val="18"/>
              </w:rPr>
              <w:t>）</w:t>
            </w:r>
          </w:p>
        </w:tc>
      </w:tr>
      <w:tr w:rsidR="00000000" w14:paraId="224C91A9" w14:textId="77777777">
        <w:trPr>
          <w:trHeight w:val="300"/>
        </w:trPr>
        <w:tc>
          <w:tcPr>
            <w:tcW w:w="4503" w:type="dxa"/>
          </w:tcPr>
          <w:p w14:paraId="20AAE35F" w14:textId="77777777" w:rsidR="00000000" w:rsidRDefault="007478C2">
            <w:pPr>
              <w:rPr>
                <w:rFonts w:ascii="宋体" w:hAnsi="宋体"/>
                <w:sz w:val="24"/>
              </w:rPr>
            </w:pPr>
            <w:r>
              <w:rPr>
                <w:rFonts w:ascii="宋体" w:hAnsi="宋体" w:hint="eastAsia"/>
                <w:sz w:val="24"/>
              </w:rPr>
              <w:t>基础设施项目类型</w:t>
            </w:r>
            <w:r>
              <w:rPr>
                <w:rStyle w:val="FootnoteReference"/>
                <w:rFonts w:ascii="宋体" w:hAnsi="宋体"/>
                <w:sz w:val="24"/>
              </w:rPr>
              <w:footnoteReference w:id="348"/>
            </w:r>
          </w:p>
        </w:tc>
        <w:tc>
          <w:tcPr>
            <w:tcW w:w="4783" w:type="dxa"/>
          </w:tcPr>
          <w:p w14:paraId="56E174D9" w14:textId="77777777" w:rsidR="00000000" w:rsidRDefault="007478C2">
            <w:pPr>
              <w:rPr>
                <w:rFonts w:ascii="宋体" w:hAnsi="宋体"/>
                <w:sz w:val="24"/>
              </w:rPr>
            </w:pPr>
            <w:r>
              <w:rPr>
                <w:color w:val="0000FF"/>
                <w:kern w:val="0"/>
                <w:sz w:val="18"/>
              </w:rPr>
              <w:t>（</w:t>
            </w:r>
            <w:r>
              <w:rPr>
                <w:color w:val="0000FF"/>
                <w:kern w:val="0"/>
                <w:sz w:val="18"/>
              </w:rPr>
              <w:t>3623</w:t>
            </w:r>
            <w:r>
              <w:rPr>
                <w:color w:val="0000FF"/>
                <w:kern w:val="0"/>
                <w:sz w:val="18"/>
              </w:rPr>
              <w:t>）</w:t>
            </w:r>
          </w:p>
        </w:tc>
      </w:tr>
      <w:tr w:rsidR="00000000" w14:paraId="1F24D197" w14:textId="77777777">
        <w:trPr>
          <w:trHeight w:val="300"/>
        </w:trPr>
        <w:tc>
          <w:tcPr>
            <w:tcW w:w="4503" w:type="dxa"/>
          </w:tcPr>
          <w:p w14:paraId="6E7CB84A" w14:textId="77777777" w:rsidR="00000000" w:rsidRDefault="007478C2">
            <w:pPr>
              <w:rPr>
                <w:rFonts w:ascii="宋体" w:hAnsi="宋体"/>
                <w:sz w:val="24"/>
              </w:rPr>
            </w:pPr>
            <w:r>
              <w:rPr>
                <w:rFonts w:ascii="宋体" w:hAnsi="宋体" w:hint="eastAsia"/>
                <w:sz w:val="24"/>
              </w:rPr>
              <w:t>基础设施项目主要经营模式</w:t>
            </w:r>
            <w:r>
              <w:rPr>
                <w:rStyle w:val="FootnoteReference"/>
                <w:rFonts w:ascii="宋体" w:hAnsi="宋体"/>
                <w:sz w:val="24"/>
              </w:rPr>
              <w:footnoteReference w:id="349"/>
            </w:r>
          </w:p>
        </w:tc>
        <w:tc>
          <w:tcPr>
            <w:tcW w:w="4783" w:type="dxa"/>
          </w:tcPr>
          <w:p w14:paraId="41B6DC0E" w14:textId="77777777" w:rsidR="00000000" w:rsidRDefault="007478C2">
            <w:pPr>
              <w:rPr>
                <w:rFonts w:ascii="宋体" w:hAnsi="宋体"/>
                <w:sz w:val="24"/>
              </w:rPr>
            </w:pPr>
            <w:r>
              <w:rPr>
                <w:color w:val="0000FF"/>
                <w:kern w:val="0"/>
                <w:sz w:val="18"/>
              </w:rPr>
              <w:t>（</w:t>
            </w:r>
            <w:r>
              <w:rPr>
                <w:color w:val="0000FF"/>
                <w:kern w:val="0"/>
                <w:sz w:val="18"/>
              </w:rPr>
              <w:t>3624</w:t>
            </w:r>
            <w:r>
              <w:rPr>
                <w:color w:val="0000FF"/>
                <w:kern w:val="0"/>
                <w:sz w:val="18"/>
              </w:rPr>
              <w:t>）</w:t>
            </w:r>
          </w:p>
        </w:tc>
      </w:tr>
      <w:tr w:rsidR="00000000" w14:paraId="4E55FA23" w14:textId="77777777">
        <w:trPr>
          <w:trHeight w:val="300"/>
        </w:trPr>
        <w:tc>
          <w:tcPr>
            <w:tcW w:w="4503" w:type="dxa"/>
          </w:tcPr>
          <w:p w14:paraId="628952CA" w14:textId="77777777" w:rsidR="00000000" w:rsidRDefault="007478C2">
            <w:pPr>
              <w:rPr>
                <w:rFonts w:ascii="宋体" w:hAnsi="宋体"/>
                <w:sz w:val="24"/>
              </w:rPr>
            </w:pPr>
            <w:r>
              <w:rPr>
                <w:rFonts w:ascii="宋体" w:hAnsi="宋体" w:hint="eastAsia"/>
                <w:sz w:val="24"/>
              </w:rPr>
              <w:t>基础设施项目地理位置</w:t>
            </w:r>
            <w:r>
              <w:rPr>
                <w:rStyle w:val="FootnoteReference"/>
                <w:rFonts w:ascii="宋体" w:hAnsi="宋体"/>
                <w:sz w:val="24"/>
              </w:rPr>
              <w:footnoteReference w:id="350"/>
            </w:r>
          </w:p>
        </w:tc>
        <w:tc>
          <w:tcPr>
            <w:tcW w:w="4783" w:type="dxa"/>
          </w:tcPr>
          <w:p w14:paraId="4939ED6B" w14:textId="77777777" w:rsidR="00000000" w:rsidRDefault="007478C2">
            <w:pPr>
              <w:rPr>
                <w:rFonts w:ascii="宋体" w:hAnsi="宋体"/>
                <w:sz w:val="24"/>
              </w:rPr>
            </w:pPr>
            <w:r>
              <w:rPr>
                <w:color w:val="0000FF"/>
                <w:kern w:val="0"/>
                <w:sz w:val="18"/>
              </w:rPr>
              <w:t>（</w:t>
            </w:r>
            <w:r>
              <w:rPr>
                <w:color w:val="0000FF"/>
                <w:kern w:val="0"/>
                <w:sz w:val="18"/>
              </w:rPr>
              <w:t>3625</w:t>
            </w:r>
            <w:r>
              <w:rPr>
                <w:color w:val="0000FF"/>
                <w:kern w:val="0"/>
                <w:sz w:val="18"/>
              </w:rPr>
              <w:t>）</w:t>
            </w:r>
          </w:p>
        </w:tc>
      </w:tr>
    </w:tbl>
    <w:p w14:paraId="5369E981" w14:textId="77777777" w:rsidR="00000000" w:rsidRDefault="007478C2">
      <w:pPr>
        <w:adjustRightInd w:val="0"/>
        <w:snapToGrid w:val="0"/>
        <w:rPr>
          <w:rFonts w:ascii="宋体" w:hAnsi="宋体"/>
          <w:color w:val="0000FF"/>
          <w:kern w:val="0"/>
          <w:sz w:val="18"/>
        </w:rPr>
      </w:pPr>
      <w:r>
        <w:rPr>
          <w:rFonts w:ascii="宋体" w:hAnsi="宋体" w:hint="eastAsia"/>
          <w:sz w:val="24"/>
        </w:rPr>
        <w:t>注：</w:t>
      </w:r>
      <w:r>
        <w:rPr>
          <w:color w:val="0000FF"/>
          <w:kern w:val="0"/>
          <w:sz w:val="18"/>
        </w:rPr>
        <w:t>（</w:t>
      </w:r>
      <w:r>
        <w:rPr>
          <w:color w:val="0000FF"/>
          <w:kern w:val="0"/>
          <w:sz w:val="18"/>
        </w:rPr>
        <w:t>3626</w:t>
      </w:r>
      <w:r>
        <w:rPr>
          <w:color w:val="0000FF"/>
          <w:kern w:val="0"/>
          <w:sz w:val="18"/>
        </w:rPr>
        <w:t>）</w:t>
      </w:r>
    </w:p>
    <w:p w14:paraId="212FDD12" w14:textId="77777777" w:rsidR="00000000" w:rsidRDefault="007478C2">
      <w:pPr>
        <w:pStyle w:val="Heading2"/>
        <w:rPr>
          <w:rFonts w:ascii="宋体" w:hAnsi="宋体"/>
        </w:rPr>
      </w:pPr>
      <w:bookmarkStart w:id="367" w:name="_Toc86080562"/>
      <w:bookmarkStart w:id="368" w:name="_Toc32682999"/>
      <w:bookmarkStart w:id="369" w:name="_Toc1004068559"/>
      <w:bookmarkStart w:id="370" w:name="_Toc30074"/>
      <w:bookmarkStart w:id="371" w:name="_Toc13178"/>
      <w:r>
        <w:rPr>
          <w:rFonts w:ascii="宋体" w:hAnsi="宋体" w:hint="eastAsia"/>
        </w:rPr>
        <w:t xml:space="preserve">2.3 </w:t>
      </w:r>
      <w:r>
        <w:rPr>
          <w:rFonts w:ascii="宋体" w:hAnsi="宋体" w:hint="eastAsia"/>
        </w:rPr>
        <w:t>基金管理人和基金托管人</w:t>
      </w:r>
      <w:bookmarkEnd w:id="367"/>
      <w:bookmarkEnd w:id="368"/>
      <w:bookmarkEnd w:id="369"/>
      <w:bookmarkEnd w:id="370"/>
      <w:bookmarkEnd w:id="371"/>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2267"/>
        <w:gridCol w:w="2555"/>
        <w:gridCol w:w="2226"/>
      </w:tblGrid>
      <w:tr w:rsidR="00000000" w14:paraId="6396B9C6" w14:textId="77777777">
        <w:trPr>
          <w:trHeight w:val="300"/>
        </w:trPr>
        <w:tc>
          <w:tcPr>
            <w:tcW w:w="4503" w:type="dxa"/>
            <w:gridSpan w:val="2"/>
          </w:tcPr>
          <w:p w14:paraId="4440C1E6" w14:textId="77777777" w:rsidR="00000000" w:rsidRDefault="007478C2">
            <w:pPr>
              <w:jc w:val="center"/>
              <w:rPr>
                <w:rFonts w:ascii="宋体" w:hAnsi="宋体"/>
                <w:sz w:val="24"/>
              </w:rPr>
            </w:pPr>
            <w:r>
              <w:rPr>
                <w:rFonts w:ascii="宋体" w:hAnsi="宋体" w:hint="eastAsia"/>
                <w:sz w:val="24"/>
              </w:rPr>
              <w:t>项目</w:t>
            </w:r>
          </w:p>
        </w:tc>
        <w:tc>
          <w:tcPr>
            <w:tcW w:w="2555" w:type="dxa"/>
          </w:tcPr>
          <w:p w14:paraId="035B5D8A" w14:textId="77777777" w:rsidR="00000000" w:rsidRDefault="007478C2">
            <w:pPr>
              <w:jc w:val="center"/>
              <w:rPr>
                <w:rFonts w:ascii="宋体" w:hAnsi="宋体"/>
                <w:sz w:val="24"/>
              </w:rPr>
            </w:pPr>
            <w:r>
              <w:rPr>
                <w:rFonts w:ascii="宋体" w:hAnsi="宋体" w:hint="eastAsia"/>
                <w:sz w:val="24"/>
              </w:rPr>
              <w:t>基金管理</w:t>
            </w:r>
            <w:r>
              <w:rPr>
                <w:rFonts w:ascii="宋体" w:hAnsi="宋体" w:hint="eastAsia"/>
                <w:sz w:val="24"/>
              </w:rPr>
              <w:t>人</w:t>
            </w:r>
          </w:p>
        </w:tc>
        <w:tc>
          <w:tcPr>
            <w:tcW w:w="2226" w:type="dxa"/>
          </w:tcPr>
          <w:p w14:paraId="63202776" w14:textId="77777777" w:rsidR="00000000" w:rsidRDefault="007478C2">
            <w:pPr>
              <w:jc w:val="center"/>
              <w:rPr>
                <w:rFonts w:ascii="宋体" w:hAnsi="宋体"/>
                <w:sz w:val="24"/>
              </w:rPr>
            </w:pPr>
            <w:r>
              <w:rPr>
                <w:rFonts w:ascii="宋体" w:hAnsi="宋体" w:hint="eastAsia"/>
                <w:sz w:val="24"/>
              </w:rPr>
              <w:t>基金托管人</w:t>
            </w:r>
          </w:p>
        </w:tc>
      </w:tr>
      <w:tr w:rsidR="00000000" w14:paraId="72AEFD5A" w14:textId="77777777">
        <w:trPr>
          <w:trHeight w:val="300"/>
        </w:trPr>
        <w:tc>
          <w:tcPr>
            <w:tcW w:w="4503" w:type="dxa"/>
            <w:gridSpan w:val="2"/>
          </w:tcPr>
          <w:p w14:paraId="2861CDF4" w14:textId="77777777" w:rsidR="00000000" w:rsidRDefault="007478C2">
            <w:pPr>
              <w:rPr>
                <w:rFonts w:ascii="宋体" w:hAnsi="宋体"/>
                <w:sz w:val="24"/>
              </w:rPr>
            </w:pPr>
            <w:r>
              <w:rPr>
                <w:rFonts w:ascii="宋体" w:hAnsi="宋体" w:hint="eastAsia"/>
                <w:sz w:val="24"/>
              </w:rPr>
              <w:t>名称</w:t>
            </w:r>
          </w:p>
        </w:tc>
        <w:tc>
          <w:tcPr>
            <w:tcW w:w="2555" w:type="dxa"/>
          </w:tcPr>
          <w:p w14:paraId="4B26C821" w14:textId="77777777" w:rsidR="00000000" w:rsidRDefault="007478C2">
            <w:pPr>
              <w:rPr>
                <w:rFonts w:ascii="宋体" w:hAnsi="宋体"/>
                <w:sz w:val="24"/>
              </w:rPr>
            </w:pPr>
            <w:r>
              <w:rPr>
                <w:rFonts w:hint="eastAsia"/>
                <w:color w:val="0000FF"/>
                <w:kern w:val="0"/>
                <w:sz w:val="18"/>
              </w:rPr>
              <w:t>（</w:t>
            </w:r>
            <w:r>
              <w:rPr>
                <w:color w:val="0000FF"/>
                <w:kern w:val="0"/>
                <w:sz w:val="18"/>
              </w:rPr>
              <w:t>0186</w:t>
            </w:r>
            <w:r>
              <w:rPr>
                <w:rFonts w:hint="eastAsia"/>
                <w:color w:val="0000FF"/>
                <w:kern w:val="0"/>
                <w:sz w:val="18"/>
              </w:rPr>
              <w:t>）</w:t>
            </w:r>
          </w:p>
        </w:tc>
        <w:tc>
          <w:tcPr>
            <w:tcW w:w="2226" w:type="dxa"/>
          </w:tcPr>
          <w:p w14:paraId="29D88690" w14:textId="77777777" w:rsidR="00000000" w:rsidRDefault="007478C2">
            <w:pPr>
              <w:rPr>
                <w:rFonts w:ascii="宋体" w:hAnsi="宋体"/>
                <w:sz w:val="24"/>
              </w:rPr>
            </w:pPr>
            <w:r>
              <w:rPr>
                <w:rFonts w:hint="eastAsia"/>
                <w:color w:val="0000FF"/>
                <w:kern w:val="0"/>
                <w:sz w:val="18"/>
              </w:rPr>
              <w:t>（</w:t>
            </w:r>
            <w:r>
              <w:rPr>
                <w:rFonts w:hint="eastAsia"/>
                <w:color w:val="0000FF"/>
                <w:kern w:val="0"/>
                <w:sz w:val="18"/>
              </w:rPr>
              <w:t>0213</w:t>
            </w:r>
            <w:r>
              <w:rPr>
                <w:rFonts w:hint="eastAsia"/>
                <w:color w:val="0000FF"/>
                <w:kern w:val="0"/>
                <w:sz w:val="18"/>
              </w:rPr>
              <w:t>）</w:t>
            </w:r>
          </w:p>
        </w:tc>
      </w:tr>
      <w:tr w:rsidR="00000000" w14:paraId="72C68EC3" w14:textId="77777777">
        <w:trPr>
          <w:trHeight w:val="300"/>
        </w:trPr>
        <w:tc>
          <w:tcPr>
            <w:tcW w:w="2236" w:type="dxa"/>
            <w:vMerge w:val="restart"/>
            <w:vAlign w:val="center"/>
          </w:tcPr>
          <w:p w14:paraId="3E3A6AFE" w14:textId="77777777" w:rsidR="00000000" w:rsidRDefault="007478C2">
            <w:pPr>
              <w:jc w:val="left"/>
              <w:rPr>
                <w:rFonts w:ascii="宋体" w:hAnsi="宋体"/>
                <w:sz w:val="24"/>
              </w:rPr>
            </w:pPr>
            <w:r>
              <w:rPr>
                <w:rFonts w:ascii="宋体" w:hAnsi="宋体" w:hint="eastAsia"/>
                <w:sz w:val="24"/>
              </w:rPr>
              <w:t>信息披露负责人</w:t>
            </w:r>
          </w:p>
        </w:tc>
        <w:tc>
          <w:tcPr>
            <w:tcW w:w="2267" w:type="dxa"/>
          </w:tcPr>
          <w:p w14:paraId="62277181" w14:textId="77777777" w:rsidR="00000000" w:rsidRDefault="007478C2">
            <w:pPr>
              <w:rPr>
                <w:rFonts w:ascii="宋体" w:hAnsi="宋体"/>
                <w:sz w:val="24"/>
              </w:rPr>
            </w:pPr>
            <w:r>
              <w:rPr>
                <w:rFonts w:ascii="宋体" w:hAnsi="宋体" w:hint="eastAsia"/>
                <w:sz w:val="24"/>
              </w:rPr>
              <w:t>姓名</w:t>
            </w:r>
          </w:p>
        </w:tc>
        <w:tc>
          <w:tcPr>
            <w:tcW w:w="2555" w:type="dxa"/>
          </w:tcPr>
          <w:p w14:paraId="1E3A5CE6" w14:textId="77777777" w:rsidR="00000000" w:rsidRDefault="007478C2">
            <w:pPr>
              <w:rPr>
                <w:rFonts w:ascii="宋体" w:hAnsi="宋体"/>
                <w:sz w:val="24"/>
              </w:rPr>
            </w:pPr>
            <w:r>
              <w:rPr>
                <w:rFonts w:hint="eastAsia"/>
                <w:color w:val="0000FF"/>
                <w:kern w:val="0"/>
                <w:sz w:val="18"/>
              </w:rPr>
              <w:t>（</w:t>
            </w:r>
            <w:r>
              <w:rPr>
                <w:color w:val="0000FF"/>
                <w:kern w:val="0"/>
                <w:sz w:val="18"/>
              </w:rPr>
              <w:t>01</w:t>
            </w:r>
            <w:r>
              <w:rPr>
                <w:rFonts w:hint="eastAsia"/>
                <w:color w:val="0000FF"/>
                <w:kern w:val="0"/>
                <w:sz w:val="18"/>
              </w:rPr>
              <w:t>93</w:t>
            </w:r>
            <w:r>
              <w:rPr>
                <w:rFonts w:hint="eastAsia"/>
                <w:color w:val="0000FF"/>
                <w:kern w:val="0"/>
                <w:sz w:val="18"/>
              </w:rPr>
              <w:t>）</w:t>
            </w:r>
          </w:p>
        </w:tc>
        <w:tc>
          <w:tcPr>
            <w:tcW w:w="2226" w:type="dxa"/>
          </w:tcPr>
          <w:p w14:paraId="400AA0C5" w14:textId="77777777" w:rsidR="00000000" w:rsidRDefault="007478C2">
            <w:pPr>
              <w:rPr>
                <w:rFonts w:ascii="宋体" w:hAnsi="宋体"/>
                <w:sz w:val="24"/>
              </w:rPr>
            </w:pPr>
            <w:r>
              <w:rPr>
                <w:rFonts w:hint="eastAsia"/>
                <w:color w:val="0000FF"/>
                <w:kern w:val="0"/>
                <w:sz w:val="18"/>
              </w:rPr>
              <w:t>（</w:t>
            </w:r>
            <w:r>
              <w:rPr>
                <w:rFonts w:hint="eastAsia"/>
                <w:color w:val="0000FF"/>
                <w:kern w:val="0"/>
                <w:sz w:val="18"/>
              </w:rPr>
              <w:t>0220</w:t>
            </w:r>
            <w:r>
              <w:rPr>
                <w:rFonts w:hint="eastAsia"/>
                <w:color w:val="0000FF"/>
                <w:kern w:val="0"/>
                <w:sz w:val="18"/>
              </w:rPr>
              <w:t>）</w:t>
            </w:r>
          </w:p>
        </w:tc>
      </w:tr>
      <w:tr w:rsidR="00000000" w14:paraId="62902C4F" w14:textId="77777777">
        <w:trPr>
          <w:trHeight w:val="300"/>
        </w:trPr>
        <w:tc>
          <w:tcPr>
            <w:tcW w:w="2236" w:type="dxa"/>
            <w:vMerge/>
          </w:tcPr>
          <w:p w14:paraId="465FCFF1" w14:textId="77777777" w:rsidR="00000000" w:rsidRDefault="007478C2">
            <w:pPr>
              <w:rPr>
                <w:rFonts w:ascii="宋体" w:hAnsi="宋体"/>
                <w:sz w:val="24"/>
              </w:rPr>
            </w:pPr>
          </w:p>
        </w:tc>
        <w:tc>
          <w:tcPr>
            <w:tcW w:w="2267" w:type="dxa"/>
          </w:tcPr>
          <w:p w14:paraId="64B92930" w14:textId="77777777" w:rsidR="00000000" w:rsidRDefault="007478C2">
            <w:pPr>
              <w:rPr>
                <w:rFonts w:ascii="宋体" w:hAnsi="宋体"/>
                <w:sz w:val="24"/>
              </w:rPr>
            </w:pPr>
            <w:r>
              <w:rPr>
                <w:rFonts w:ascii="宋体" w:hAnsi="宋体" w:hint="eastAsia"/>
                <w:sz w:val="24"/>
              </w:rPr>
              <w:t>联系电话</w:t>
            </w:r>
          </w:p>
        </w:tc>
        <w:tc>
          <w:tcPr>
            <w:tcW w:w="2555" w:type="dxa"/>
          </w:tcPr>
          <w:p w14:paraId="2E6E1212" w14:textId="77777777" w:rsidR="00000000" w:rsidRDefault="007478C2">
            <w:pPr>
              <w:rPr>
                <w:rFonts w:ascii="宋体" w:hAnsi="宋体"/>
                <w:sz w:val="24"/>
              </w:rPr>
            </w:pPr>
            <w:r>
              <w:rPr>
                <w:rFonts w:hint="eastAsia"/>
                <w:color w:val="0000FF"/>
                <w:kern w:val="0"/>
                <w:sz w:val="18"/>
              </w:rPr>
              <w:t>（</w:t>
            </w:r>
            <w:r>
              <w:rPr>
                <w:color w:val="0000FF"/>
                <w:kern w:val="0"/>
                <w:sz w:val="18"/>
              </w:rPr>
              <w:t>01</w:t>
            </w:r>
            <w:r>
              <w:rPr>
                <w:rFonts w:hint="eastAsia"/>
                <w:color w:val="0000FF"/>
                <w:kern w:val="0"/>
                <w:sz w:val="18"/>
              </w:rPr>
              <w:t>94</w:t>
            </w:r>
            <w:r>
              <w:rPr>
                <w:rFonts w:hint="eastAsia"/>
                <w:color w:val="0000FF"/>
                <w:kern w:val="0"/>
                <w:sz w:val="18"/>
              </w:rPr>
              <w:t>）</w:t>
            </w:r>
          </w:p>
        </w:tc>
        <w:tc>
          <w:tcPr>
            <w:tcW w:w="2226" w:type="dxa"/>
          </w:tcPr>
          <w:p w14:paraId="4FB80B23" w14:textId="77777777" w:rsidR="00000000" w:rsidRDefault="007478C2">
            <w:pPr>
              <w:rPr>
                <w:rFonts w:ascii="宋体" w:hAnsi="宋体"/>
                <w:sz w:val="24"/>
              </w:rPr>
            </w:pPr>
            <w:r>
              <w:rPr>
                <w:rFonts w:hint="eastAsia"/>
                <w:color w:val="0000FF"/>
                <w:kern w:val="0"/>
                <w:sz w:val="18"/>
              </w:rPr>
              <w:t>（</w:t>
            </w:r>
            <w:r>
              <w:rPr>
                <w:rFonts w:hint="eastAsia"/>
                <w:color w:val="0000FF"/>
                <w:kern w:val="0"/>
                <w:sz w:val="18"/>
              </w:rPr>
              <w:t>0221</w:t>
            </w:r>
            <w:r>
              <w:rPr>
                <w:rFonts w:hint="eastAsia"/>
                <w:color w:val="0000FF"/>
                <w:kern w:val="0"/>
                <w:sz w:val="18"/>
              </w:rPr>
              <w:t>）</w:t>
            </w:r>
          </w:p>
        </w:tc>
      </w:tr>
      <w:tr w:rsidR="00000000" w14:paraId="5538708C" w14:textId="77777777">
        <w:trPr>
          <w:trHeight w:val="300"/>
        </w:trPr>
        <w:tc>
          <w:tcPr>
            <w:tcW w:w="2236" w:type="dxa"/>
            <w:vMerge/>
          </w:tcPr>
          <w:p w14:paraId="5000B06F" w14:textId="77777777" w:rsidR="00000000" w:rsidRDefault="007478C2">
            <w:pPr>
              <w:rPr>
                <w:rFonts w:ascii="宋体" w:hAnsi="宋体"/>
                <w:sz w:val="24"/>
              </w:rPr>
            </w:pPr>
          </w:p>
        </w:tc>
        <w:tc>
          <w:tcPr>
            <w:tcW w:w="2267" w:type="dxa"/>
          </w:tcPr>
          <w:p w14:paraId="457D7514" w14:textId="77777777" w:rsidR="00000000" w:rsidRDefault="007478C2">
            <w:pPr>
              <w:rPr>
                <w:rFonts w:ascii="宋体" w:hAnsi="宋体"/>
                <w:sz w:val="24"/>
              </w:rPr>
            </w:pPr>
            <w:r>
              <w:rPr>
                <w:rFonts w:ascii="宋体" w:hAnsi="宋体" w:hint="eastAsia"/>
                <w:sz w:val="24"/>
              </w:rPr>
              <w:t>电子邮箱</w:t>
            </w:r>
          </w:p>
        </w:tc>
        <w:tc>
          <w:tcPr>
            <w:tcW w:w="2555" w:type="dxa"/>
          </w:tcPr>
          <w:p w14:paraId="79016989" w14:textId="77777777" w:rsidR="00000000" w:rsidRDefault="007478C2">
            <w:pPr>
              <w:rPr>
                <w:rFonts w:ascii="宋体" w:hAnsi="宋体"/>
                <w:sz w:val="24"/>
              </w:rPr>
            </w:pPr>
            <w:r>
              <w:rPr>
                <w:rFonts w:hint="eastAsia"/>
                <w:color w:val="0000FF"/>
                <w:kern w:val="0"/>
                <w:sz w:val="18"/>
              </w:rPr>
              <w:t>（</w:t>
            </w:r>
            <w:r>
              <w:rPr>
                <w:rFonts w:hint="eastAsia"/>
                <w:color w:val="0000FF"/>
                <w:kern w:val="0"/>
                <w:sz w:val="18"/>
              </w:rPr>
              <w:t>0205</w:t>
            </w:r>
            <w:r>
              <w:rPr>
                <w:rFonts w:hint="eastAsia"/>
                <w:color w:val="0000FF"/>
                <w:kern w:val="0"/>
                <w:sz w:val="18"/>
              </w:rPr>
              <w:t>）</w:t>
            </w:r>
          </w:p>
        </w:tc>
        <w:tc>
          <w:tcPr>
            <w:tcW w:w="2226" w:type="dxa"/>
          </w:tcPr>
          <w:p w14:paraId="463AB4D7" w14:textId="77777777" w:rsidR="00000000" w:rsidRDefault="007478C2">
            <w:pPr>
              <w:rPr>
                <w:rFonts w:ascii="宋体" w:hAnsi="宋体"/>
                <w:sz w:val="24"/>
              </w:rPr>
            </w:pPr>
            <w:r>
              <w:rPr>
                <w:rFonts w:hint="eastAsia"/>
                <w:color w:val="0000FF"/>
                <w:kern w:val="0"/>
                <w:sz w:val="18"/>
              </w:rPr>
              <w:t>（</w:t>
            </w:r>
            <w:r>
              <w:rPr>
                <w:rFonts w:hint="eastAsia"/>
                <w:color w:val="0000FF"/>
                <w:kern w:val="0"/>
                <w:sz w:val="18"/>
              </w:rPr>
              <w:t>0223</w:t>
            </w:r>
            <w:r>
              <w:rPr>
                <w:rFonts w:hint="eastAsia"/>
                <w:color w:val="0000FF"/>
                <w:kern w:val="0"/>
                <w:sz w:val="18"/>
              </w:rPr>
              <w:t>）</w:t>
            </w:r>
          </w:p>
        </w:tc>
      </w:tr>
      <w:tr w:rsidR="00000000" w14:paraId="74E74491" w14:textId="77777777">
        <w:trPr>
          <w:trHeight w:val="300"/>
        </w:trPr>
        <w:tc>
          <w:tcPr>
            <w:tcW w:w="4503" w:type="dxa"/>
            <w:gridSpan w:val="2"/>
          </w:tcPr>
          <w:p w14:paraId="71429FE5" w14:textId="77777777" w:rsidR="00000000" w:rsidRDefault="007478C2">
            <w:pPr>
              <w:rPr>
                <w:rFonts w:ascii="宋体" w:hAnsi="宋体"/>
                <w:sz w:val="24"/>
              </w:rPr>
            </w:pPr>
            <w:r>
              <w:rPr>
                <w:rFonts w:ascii="宋体" w:hAnsi="宋体"/>
                <w:sz w:val="24"/>
              </w:rPr>
              <w:t>客户服务</w:t>
            </w:r>
            <w:r>
              <w:rPr>
                <w:rFonts w:ascii="宋体" w:hAnsi="宋体" w:hint="eastAsia"/>
                <w:sz w:val="24"/>
              </w:rPr>
              <w:t>电话</w:t>
            </w:r>
          </w:p>
        </w:tc>
        <w:tc>
          <w:tcPr>
            <w:tcW w:w="2555" w:type="dxa"/>
          </w:tcPr>
          <w:p w14:paraId="23FD09C2" w14:textId="77777777" w:rsidR="00000000" w:rsidRDefault="007478C2">
            <w:pPr>
              <w:rPr>
                <w:rFonts w:ascii="宋体" w:hAnsi="宋体"/>
                <w:sz w:val="24"/>
              </w:rPr>
            </w:pPr>
            <w:r>
              <w:rPr>
                <w:rFonts w:hint="eastAsia"/>
                <w:color w:val="0000FF"/>
                <w:kern w:val="0"/>
                <w:sz w:val="18"/>
              </w:rPr>
              <w:t>（</w:t>
            </w:r>
            <w:r>
              <w:rPr>
                <w:rFonts w:hint="eastAsia"/>
                <w:color w:val="0000FF"/>
                <w:kern w:val="0"/>
                <w:sz w:val="18"/>
              </w:rPr>
              <w:t>1729</w:t>
            </w:r>
            <w:r>
              <w:rPr>
                <w:rFonts w:hint="eastAsia"/>
                <w:color w:val="0000FF"/>
                <w:kern w:val="0"/>
                <w:sz w:val="18"/>
              </w:rPr>
              <w:t>）</w:t>
            </w:r>
          </w:p>
        </w:tc>
        <w:tc>
          <w:tcPr>
            <w:tcW w:w="2226" w:type="dxa"/>
          </w:tcPr>
          <w:p w14:paraId="3D6C0ACE" w14:textId="77777777" w:rsidR="00000000" w:rsidRDefault="007478C2">
            <w:pPr>
              <w:rPr>
                <w:rFonts w:ascii="宋体" w:hAnsi="宋体"/>
                <w:sz w:val="24"/>
              </w:rPr>
            </w:pPr>
            <w:r>
              <w:rPr>
                <w:rFonts w:hint="eastAsia"/>
                <w:color w:val="0000FF"/>
                <w:kern w:val="0"/>
                <w:sz w:val="18"/>
              </w:rPr>
              <w:t>（</w:t>
            </w:r>
            <w:r>
              <w:rPr>
                <w:rFonts w:hint="eastAsia"/>
                <w:color w:val="0000FF"/>
                <w:kern w:val="0"/>
                <w:sz w:val="18"/>
              </w:rPr>
              <w:t>2025</w:t>
            </w:r>
            <w:r>
              <w:rPr>
                <w:rFonts w:hint="eastAsia"/>
                <w:color w:val="0000FF"/>
                <w:kern w:val="0"/>
                <w:sz w:val="18"/>
              </w:rPr>
              <w:t>）</w:t>
            </w:r>
          </w:p>
        </w:tc>
      </w:tr>
      <w:tr w:rsidR="00000000" w14:paraId="55BF2CF9" w14:textId="77777777">
        <w:trPr>
          <w:trHeight w:val="300"/>
        </w:trPr>
        <w:tc>
          <w:tcPr>
            <w:tcW w:w="4503" w:type="dxa"/>
            <w:gridSpan w:val="2"/>
          </w:tcPr>
          <w:p w14:paraId="673E76AB" w14:textId="77777777" w:rsidR="00000000" w:rsidRDefault="007478C2">
            <w:pPr>
              <w:rPr>
                <w:rFonts w:ascii="宋体" w:hAnsi="宋体"/>
                <w:sz w:val="24"/>
              </w:rPr>
            </w:pPr>
            <w:r>
              <w:rPr>
                <w:rFonts w:ascii="宋体" w:hAnsi="宋体" w:hint="eastAsia"/>
                <w:sz w:val="24"/>
              </w:rPr>
              <w:t>传真</w:t>
            </w:r>
          </w:p>
        </w:tc>
        <w:tc>
          <w:tcPr>
            <w:tcW w:w="2555" w:type="dxa"/>
          </w:tcPr>
          <w:p w14:paraId="625B7209" w14:textId="77777777" w:rsidR="00000000" w:rsidRDefault="007478C2">
            <w:pPr>
              <w:rPr>
                <w:rFonts w:ascii="宋体" w:hAnsi="宋体"/>
                <w:sz w:val="24"/>
              </w:rPr>
            </w:pPr>
            <w:r>
              <w:rPr>
                <w:rFonts w:hint="eastAsia"/>
                <w:color w:val="0000FF"/>
                <w:kern w:val="0"/>
                <w:sz w:val="18"/>
              </w:rPr>
              <w:t>（</w:t>
            </w:r>
            <w:r>
              <w:rPr>
                <w:color w:val="0000FF"/>
                <w:kern w:val="0"/>
                <w:sz w:val="18"/>
              </w:rPr>
              <w:t>01</w:t>
            </w:r>
            <w:r>
              <w:rPr>
                <w:rFonts w:hint="eastAsia"/>
                <w:color w:val="0000FF"/>
                <w:kern w:val="0"/>
                <w:sz w:val="18"/>
              </w:rPr>
              <w:t>95</w:t>
            </w:r>
            <w:r>
              <w:rPr>
                <w:rFonts w:hint="eastAsia"/>
                <w:color w:val="0000FF"/>
                <w:kern w:val="0"/>
                <w:sz w:val="18"/>
              </w:rPr>
              <w:t>）</w:t>
            </w:r>
          </w:p>
        </w:tc>
        <w:tc>
          <w:tcPr>
            <w:tcW w:w="2226" w:type="dxa"/>
          </w:tcPr>
          <w:p w14:paraId="69329D08" w14:textId="77777777" w:rsidR="00000000" w:rsidRDefault="007478C2">
            <w:pPr>
              <w:rPr>
                <w:rFonts w:ascii="宋体" w:hAnsi="宋体"/>
                <w:sz w:val="24"/>
              </w:rPr>
            </w:pPr>
            <w:r>
              <w:rPr>
                <w:rFonts w:hint="eastAsia"/>
                <w:color w:val="0000FF"/>
                <w:kern w:val="0"/>
                <w:sz w:val="18"/>
              </w:rPr>
              <w:t>（</w:t>
            </w:r>
            <w:r>
              <w:rPr>
                <w:rFonts w:hint="eastAsia"/>
                <w:color w:val="0000FF"/>
                <w:kern w:val="0"/>
                <w:sz w:val="18"/>
              </w:rPr>
              <w:t>0222</w:t>
            </w:r>
            <w:r>
              <w:rPr>
                <w:rFonts w:hint="eastAsia"/>
                <w:color w:val="0000FF"/>
                <w:kern w:val="0"/>
                <w:sz w:val="18"/>
              </w:rPr>
              <w:t>）</w:t>
            </w:r>
          </w:p>
        </w:tc>
      </w:tr>
      <w:tr w:rsidR="00000000" w14:paraId="0939B506" w14:textId="77777777">
        <w:trPr>
          <w:trHeight w:val="300"/>
        </w:trPr>
        <w:tc>
          <w:tcPr>
            <w:tcW w:w="4503" w:type="dxa"/>
            <w:gridSpan w:val="2"/>
          </w:tcPr>
          <w:p w14:paraId="222D29F8" w14:textId="77777777" w:rsidR="00000000" w:rsidRDefault="007478C2">
            <w:pPr>
              <w:rPr>
                <w:rFonts w:ascii="宋体" w:hAnsi="宋体"/>
                <w:sz w:val="24"/>
              </w:rPr>
            </w:pPr>
            <w:r>
              <w:rPr>
                <w:rFonts w:ascii="宋体" w:hAnsi="宋体" w:hint="eastAsia"/>
                <w:sz w:val="24"/>
              </w:rPr>
              <w:t>注册地址</w:t>
            </w:r>
          </w:p>
        </w:tc>
        <w:tc>
          <w:tcPr>
            <w:tcW w:w="2555" w:type="dxa"/>
          </w:tcPr>
          <w:p w14:paraId="39AFDCF2" w14:textId="77777777" w:rsidR="00000000" w:rsidRDefault="007478C2">
            <w:pPr>
              <w:rPr>
                <w:rFonts w:ascii="宋体" w:hAnsi="宋体"/>
                <w:sz w:val="24"/>
              </w:rPr>
            </w:pPr>
            <w:r>
              <w:rPr>
                <w:rFonts w:hint="eastAsia"/>
                <w:color w:val="0000FF"/>
                <w:kern w:val="0"/>
                <w:sz w:val="18"/>
              </w:rPr>
              <w:t>（</w:t>
            </w:r>
            <w:r>
              <w:rPr>
                <w:color w:val="0000FF"/>
                <w:kern w:val="0"/>
                <w:sz w:val="18"/>
              </w:rPr>
              <w:t>018</w:t>
            </w:r>
            <w:r>
              <w:rPr>
                <w:rFonts w:hint="eastAsia"/>
                <w:color w:val="0000FF"/>
                <w:kern w:val="0"/>
                <w:sz w:val="18"/>
              </w:rPr>
              <w:t>7</w:t>
            </w:r>
            <w:r>
              <w:rPr>
                <w:rFonts w:hint="eastAsia"/>
                <w:color w:val="0000FF"/>
                <w:kern w:val="0"/>
                <w:sz w:val="18"/>
              </w:rPr>
              <w:t>）</w:t>
            </w:r>
          </w:p>
        </w:tc>
        <w:tc>
          <w:tcPr>
            <w:tcW w:w="2226" w:type="dxa"/>
          </w:tcPr>
          <w:p w14:paraId="2ABBFF31" w14:textId="77777777" w:rsidR="00000000" w:rsidRDefault="007478C2">
            <w:pPr>
              <w:rPr>
                <w:rFonts w:ascii="宋体" w:hAnsi="宋体"/>
                <w:sz w:val="24"/>
              </w:rPr>
            </w:pPr>
            <w:r>
              <w:rPr>
                <w:rFonts w:hint="eastAsia"/>
                <w:color w:val="0000FF"/>
                <w:kern w:val="0"/>
                <w:sz w:val="18"/>
              </w:rPr>
              <w:t>（</w:t>
            </w:r>
            <w:r>
              <w:rPr>
                <w:rFonts w:hint="eastAsia"/>
                <w:color w:val="0000FF"/>
                <w:kern w:val="0"/>
                <w:sz w:val="18"/>
              </w:rPr>
              <w:t>0215</w:t>
            </w:r>
            <w:r>
              <w:rPr>
                <w:rFonts w:hint="eastAsia"/>
                <w:color w:val="0000FF"/>
                <w:kern w:val="0"/>
                <w:sz w:val="18"/>
              </w:rPr>
              <w:t>）</w:t>
            </w:r>
          </w:p>
        </w:tc>
      </w:tr>
      <w:tr w:rsidR="00000000" w14:paraId="4675DEDF" w14:textId="77777777">
        <w:trPr>
          <w:trHeight w:val="300"/>
        </w:trPr>
        <w:tc>
          <w:tcPr>
            <w:tcW w:w="4503" w:type="dxa"/>
            <w:gridSpan w:val="2"/>
          </w:tcPr>
          <w:p w14:paraId="05E25FD4" w14:textId="77777777" w:rsidR="00000000" w:rsidRDefault="007478C2">
            <w:pPr>
              <w:rPr>
                <w:rFonts w:ascii="宋体" w:hAnsi="宋体"/>
                <w:sz w:val="24"/>
              </w:rPr>
            </w:pPr>
            <w:r>
              <w:rPr>
                <w:rFonts w:ascii="宋体" w:hAnsi="宋体" w:hint="eastAsia"/>
                <w:sz w:val="24"/>
              </w:rPr>
              <w:t>办公地址</w:t>
            </w:r>
          </w:p>
        </w:tc>
        <w:tc>
          <w:tcPr>
            <w:tcW w:w="2555" w:type="dxa"/>
          </w:tcPr>
          <w:p w14:paraId="588307C7" w14:textId="77777777" w:rsidR="00000000" w:rsidRDefault="007478C2">
            <w:pPr>
              <w:rPr>
                <w:rFonts w:ascii="宋体" w:hAnsi="宋体"/>
                <w:sz w:val="24"/>
              </w:rPr>
            </w:pPr>
            <w:r>
              <w:rPr>
                <w:rFonts w:hint="eastAsia"/>
                <w:color w:val="0000FF"/>
                <w:kern w:val="0"/>
                <w:sz w:val="18"/>
              </w:rPr>
              <w:t>（</w:t>
            </w:r>
            <w:r>
              <w:rPr>
                <w:color w:val="0000FF"/>
                <w:kern w:val="0"/>
                <w:sz w:val="18"/>
              </w:rPr>
              <w:t>018</w:t>
            </w:r>
            <w:r>
              <w:rPr>
                <w:rFonts w:hint="eastAsia"/>
                <w:color w:val="0000FF"/>
                <w:kern w:val="0"/>
                <w:sz w:val="18"/>
              </w:rPr>
              <w:t>8</w:t>
            </w:r>
            <w:r>
              <w:rPr>
                <w:rFonts w:hint="eastAsia"/>
                <w:color w:val="0000FF"/>
                <w:kern w:val="0"/>
                <w:sz w:val="18"/>
              </w:rPr>
              <w:t>）</w:t>
            </w:r>
          </w:p>
        </w:tc>
        <w:tc>
          <w:tcPr>
            <w:tcW w:w="2226" w:type="dxa"/>
          </w:tcPr>
          <w:p w14:paraId="35CE4D3D" w14:textId="77777777" w:rsidR="00000000" w:rsidRDefault="007478C2">
            <w:pPr>
              <w:rPr>
                <w:rFonts w:ascii="宋体" w:hAnsi="宋体"/>
                <w:sz w:val="24"/>
              </w:rPr>
            </w:pPr>
            <w:r>
              <w:rPr>
                <w:rFonts w:hint="eastAsia"/>
                <w:color w:val="0000FF"/>
                <w:kern w:val="0"/>
                <w:sz w:val="18"/>
              </w:rPr>
              <w:t>（</w:t>
            </w:r>
            <w:r>
              <w:rPr>
                <w:rFonts w:hint="eastAsia"/>
                <w:color w:val="0000FF"/>
                <w:kern w:val="0"/>
                <w:sz w:val="18"/>
              </w:rPr>
              <w:t>0216</w:t>
            </w:r>
            <w:r>
              <w:rPr>
                <w:rFonts w:hint="eastAsia"/>
                <w:color w:val="0000FF"/>
                <w:kern w:val="0"/>
                <w:sz w:val="18"/>
              </w:rPr>
              <w:t>）</w:t>
            </w:r>
          </w:p>
        </w:tc>
      </w:tr>
      <w:tr w:rsidR="00000000" w14:paraId="26B510E2" w14:textId="77777777">
        <w:trPr>
          <w:trHeight w:val="300"/>
        </w:trPr>
        <w:tc>
          <w:tcPr>
            <w:tcW w:w="4503" w:type="dxa"/>
            <w:gridSpan w:val="2"/>
          </w:tcPr>
          <w:p w14:paraId="32F3F651" w14:textId="77777777" w:rsidR="00000000" w:rsidRDefault="007478C2">
            <w:pPr>
              <w:rPr>
                <w:rFonts w:ascii="宋体" w:hAnsi="宋体"/>
                <w:sz w:val="24"/>
              </w:rPr>
            </w:pPr>
            <w:r>
              <w:rPr>
                <w:rFonts w:ascii="宋体" w:hAnsi="宋体" w:hint="eastAsia"/>
                <w:sz w:val="24"/>
              </w:rPr>
              <w:t>邮政编码</w:t>
            </w:r>
          </w:p>
        </w:tc>
        <w:tc>
          <w:tcPr>
            <w:tcW w:w="2555" w:type="dxa"/>
          </w:tcPr>
          <w:p w14:paraId="543D4B14" w14:textId="77777777" w:rsidR="00000000" w:rsidRDefault="007478C2">
            <w:pPr>
              <w:rPr>
                <w:rFonts w:ascii="宋体" w:hAnsi="宋体"/>
                <w:sz w:val="24"/>
              </w:rPr>
            </w:pPr>
            <w:r>
              <w:rPr>
                <w:rFonts w:hint="eastAsia"/>
                <w:color w:val="0000FF"/>
                <w:kern w:val="0"/>
                <w:sz w:val="18"/>
              </w:rPr>
              <w:t>（</w:t>
            </w:r>
            <w:r>
              <w:rPr>
                <w:color w:val="0000FF"/>
                <w:kern w:val="0"/>
                <w:sz w:val="18"/>
              </w:rPr>
              <w:t>01</w:t>
            </w:r>
            <w:r>
              <w:rPr>
                <w:rFonts w:hint="eastAsia"/>
                <w:color w:val="0000FF"/>
                <w:kern w:val="0"/>
                <w:sz w:val="18"/>
              </w:rPr>
              <w:t>90</w:t>
            </w:r>
            <w:r>
              <w:rPr>
                <w:rFonts w:hint="eastAsia"/>
                <w:color w:val="0000FF"/>
                <w:kern w:val="0"/>
                <w:sz w:val="18"/>
              </w:rPr>
              <w:t>）</w:t>
            </w:r>
          </w:p>
        </w:tc>
        <w:tc>
          <w:tcPr>
            <w:tcW w:w="2226" w:type="dxa"/>
          </w:tcPr>
          <w:p w14:paraId="4E762D4F" w14:textId="77777777" w:rsidR="00000000" w:rsidRDefault="007478C2">
            <w:pPr>
              <w:rPr>
                <w:rFonts w:ascii="宋体" w:hAnsi="宋体"/>
                <w:sz w:val="24"/>
              </w:rPr>
            </w:pPr>
            <w:r>
              <w:rPr>
                <w:rFonts w:hint="eastAsia"/>
                <w:color w:val="0000FF"/>
                <w:kern w:val="0"/>
                <w:sz w:val="18"/>
              </w:rPr>
              <w:t>（</w:t>
            </w:r>
            <w:r>
              <w:rPr>
                <w:rFonts w:hint="eastAsia"/>
                <w:color w:val="0000FF"/>
                <w:kern w:val="0"/>
                <w:sz w:val="18"/>
              </w:rPr>
              <w:t>0217</w:t>
            </w:r>
            <w:r>
              <w:rPr>
                <w:rFonts w:hint="eastAsia"/>
                <w:color w:val="0000FF"/>
                <w:kern w:val="0"/>
                <w:sz w:val="18"/>
              </w:rPr>
              <w:t>）</w:t>
            </w:r>
          </w:p>
        </w:tc>
      </w:tr>
      <w:tr w:rsidR="00000000" w14:paraId="00CA1087" w14:textId="77777777">
        <w:trPr>
          <w:trHeight w:val="300"/>
        </w:trPr>
        <w:tc>
          <w:tcPr>
            <w:tcW w:w="4503" w:type="dxa"/>
            <w:gridSpan w:val="2"/>
          </w:tcPr>
          <w:p w14:paraId="0B557822" w14:textId="77777777" w:rsidR="00000000" w:rsidRDefault="007478C2">
            <w:pPr>
              <w:rPr>
                <w:rFonts w:ascii="宋体" w:hAnsi="宋体"/>
                <w:sz w:val="24"/>
              </w:rPr>
            </w:pPr>
            <w:r>
              <w:rPr>
                <w:rFonts w:ascii="宋体" w:hAnsi="宋体" w:hint="eastAsia"/>
                <w:sz w:val="24"/>
              </w:rPr>
              <w:t>法定代表人</w:t>
            </w:r>
          </w:p>
        </w:tc>
        <w:tc>
          <w:tcPr>
            <w:tcW w:w="2555" w:type="dxa"/>
          </w:tcPr>
          <w:p w14:paraId="68EE7582" w14:textId="77777777" w:rsidR="00000000" w:rsidRDefault="007478C2">
            <w:pPr>
              <w:rPr>
                <w:rFonts w:ascii="宋体" w:hAnsi="宋体"/>
                <w:sz w:val="24"/>
              </w:rPr>
            </w:pPr>
            <w:r>
              <w:rPr>
                <w:rFonts w:hint="eastAsia"/>
                <w:color w:val="0000FF"/>
                <w:kern w:val="0"/>
                <w:sz w:val="18"/>
              </w:rPr>
              <w:t>（</w:t>
            </w:r>
            <w:r>
              <w:rPr>
                <w:color w:val="0000FF"/>
                <w:kern w:val="0"/>
                <w:sz w:val="18"/>
              </w:rPr>
              <w:t>01</w:t>
            </w:r>
            <w:r>
              <w:rPr>
                <w:rFonts w:hint="eastAsia"/>
                <w:color w:val="0000FF"/>
                <w:kern w:val="0"/>
                <w:sz w:val="18"/>
              </w:rPr>
              <w:t>92</w:t>
            </w:r>
            <w:r>
              <w:rPr>
                <w:rFonts w:hint="eastAsia"/>
                <w:color w:val="0000FF"/>
                <w:kern w:val="0"/>
                <w:sz w:val="18"/>
              </w:rPr>
              <w:t>）</w:t>
            </w:r>
          </w:p>
        </w:tc>
        <w:tc>
          <w:tcPr>
            <w:tcW w:w="2226" w:type="dxa"/>
          </w:tcPr>
          <w:p w14:paraId="1F1EEF2B" w14:textId="77777777" w:rsidR="00000000" w:rsidRDefault="007478C2">
            <w:pPr>
              <w:rPr>
                <w:rFonts w:ascii="宋体" w:hAnsi="宋体"/>
                <w:sz w:val="24"/>
              </w:rPr>
            </w:pPr>
            <w:r>
              <w:rPr>
                <w:rFonts w:hint="eastAsia"/>
                <w:color w:val="0000FF"/>
                <w:kern w:val="0"/>
                <w:sz w:val="18"/>
              </w:rPr>
              <w:t>（</w:t>
            </w:r>
            <w:r>
              <w:rPr>
                <w:rFonts w:hint="eastAsia"/>
                <w:color w:val="0000FF"/>
                <w:kern w:val="0"/>
                <w:sz w:val="18"/>
              </w:rPr>
              <w:t>0219</w:t>
            </w:r>
            <w:r>
              <w:rPr>
                <w:rFonts w:hint="eastAsia"/>
                <w:color w:val="0000FF"/>
                <w:kern w:val="0"/>
                <w:sz w:val="18"/>
              </w:rPr>
              <w:t>）</w:t>
            </w:r>
          </w:p>
        </w:tc>
      </w:tr>
    </w:tbl>
    <w:p w14:paraId="62E8BE98" w14:textId="77777777" w:rsidR="00000000" w:rsidRDefault="007478C2">
      <w:pPr>
        <w:adjustRightInd w:val="0"/>
        <w:snapToGrid w:val="0"/>
        <w:rPr>
          <w:rFonts w:ascii="宋体" w:hAnsi="宋体"/>
          <w:sz w:val="24"/>
        </w:rPr>
      </w:pPr>
      <w:r>
        <w:rPr>
          <w:rFonts w:ascii="宋体" w:hAnsi="宋体" w:hint="eastAsia"/>
          <w:sz w:val="24"/>
        </w:rPr>
        <w:t>注：</w:t>
      </w:r>
      <w:r>
        <w:rPr>
          <w:rFonts w:hint="eastAsia"/>
          <w:color w:val="0000FF"/>
          <w:kern w:val="0"/>
          <w:sz w:val="18"/>
        </w:rPr>
        <w:t>（</w:t>
      </w:r>
      <w:r>
        <w:rPr>
          <w:rFonts w:hint="eastAsia"/>
          <w:color w:val="0000FF"/>
          <w:kern w:val="0"/>
          <w:sz w:val="18"/>
        </w:rPr>
        <w:t>1761</w:t>
      </w:r>
      <w:r>
        <w:rPr>
          <w:rFonts w:hint="eastAsia"/>
          <w:color w:val="0000FF"/>
          <w:kern w:val="0"/>
          <w:sz w:val="18"/>
        </w:rPr>
        <w:t>）</w:t>
      </w:r>
    </w:p>
    <w:p w14:paraId="15E4A5DD" w14:textId="77777777" w:rsidR="00000000" w:rsidRDefault="007478C2">
      <w:pPr>
        <w:pStyle w:val="Heading2"/>
        <w:rPr>
          <w:rFonts w:ascii="宋体" w:hAnsi="宋体"/>
        </w:rPr>
      </w:pPr>
      <w:bookmarkStart w:id="372" w:name="_Toc2108913156"/>
      <w:bookmarkStart w:id="373" w:name="_Toc86080563"/>
      <w:bookmarkStart w:id="374" w:name="_Toc1895376024"/>
      <w:bookmarkStart w:id="375" w:name="_Toc31639"/>
      <w:bookmarkStart w:id="376" w:name="_Toc22171"/>
      <w:r>
        <w:rPr>
          <w:rFonts w:ascii="宋体" w:hAnsi="宋体" w:hint="eastAsia"/>
        </w:rPr>
        <w:t>2.</w:t>
      </w:r>
      <w:r>
        <w:rPr>
          <w:rFonts w:ascii="宋体" w:hAnsi="宋体"/>
        </w:rPr>
        <w:t>4</w:t>
      </w:r>
      <w:r>
        <w:rPr>
          <w:rFonts w:ascii="宋体" w:hAnsi="宋体" w:hint="eastAsia"/>
        </w:rPr>
        <w:t xml:space="preserve"> </w:t>
      </w:r>
      <w:r>
        <w:rPr>
          <w:rFonts w:ascii="宋体" w:hAnsi="宋体" w:hint="eastAsia"/>
        </w:rPr>
        <w:t>基础设施资产支持证券管理人和外部管理机构</w:t>
      </w:r>
      <w:bookmarkEnd w:id="372"/>
      <w:bookmarkEnd w:id="373"/>
      <w:bookmarkEnd w:id="374"/>
      <w:bookmarkEnd w:id="375"/>
      <w:bookmarkEnd w:id="376"/>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2622"/>
        <w:gridCol w:w="2546"/>
        <w:gridCol w:w="2546"/>
      </w:tblGrid>
      <w:tr w:rsidR="00000000" w14:paraId="3434FEC7" w14:textId="77777777">
        <w:trPr>
          <w:trHeight w:val="300"/>
        </w:trPr>
        <w:tc>
          <w:tcPr>
            <w:tcW w:w="1572" w:type="dxa"/>
            <w:vAlign w:val="center"/>
          </w:tcPr>
          <w:p w14:paraId="7FBBC9A7" w14:textId="77777777" w:rsidR="00000000" w:rsidRDefault="007478C2">
            <w:pPr>
              <w:jc w:val="center"/>
              <w:rPr>
                <w:rFonts w:ascii="宋体" w:hAnsi="宋体"/>
                <w:sz w:val="24"/>
              </w:rPr>
            </w:pPr>
            <w:r>
              <w:rPr>
                <w:rFonts w:ascii="宋体" w:hAnsi="宋体" w:hint="eastAsia"/>
                <w:sz w:val="24"/>
              </w:rPr>
              <w:t>项目</w:t>
            </w:r>
          </w:p>
        </w:tc>
        <w:tc>
          <w:tcPr>
            <w:tcW w:w="2622" w:type="dxa"/>
            <w:vAlign w:val="center"/>
          </w:tcPr>
          <w:p w14:paraId="6233F89D" w14:textId="77777777" w:rsidR="00000000" w:rsidRDefault="007478C2">
            <w:pPr>
              <w:jc w:val="center"/>
              <w:rPr>
                <w:rFonts w:ascii="宋体" w:hAnsi="宋体"/>
                <w:sz w:val="24"/>
              </w:rPr>
            </w:pPr>
            <w:r>
              <w:rPr>
                <w:rFonts w:ascii="宋体" w:hAnsi="宋体" w:hint="eastAsia"/>
                <w:sz w:val="24"/>
              </w:rPr>
              <w:t>基础设</w:t>
            </w:r>
            <w:r>
              <w:rPr>
                <w:rFonts w:ascii="宋体" w:hAnsi="宋体" w:hint="eastAsia"/>
                <w:sz w:val="24"/>
              </w:rPr>
              <w:t>施资产支持证券管理人</w:t>
            </w:r>
          </w:p>
        </w:tc>
        <w:tc>
          <w:tcPr>
            <w:tcW w:w="2546" w:type="dxa"/>
            <w:vAlign w:val="center"/>
          </w:tcPr>
          <w:p w14:paraId="7ED57D11" w14:textId="77777777" w:rsidR="00000000" w:rsidRDefault="007478C2">
            <w:pPr>
              <w:jc w:val="center"/>
              <w:rPr>
                <w:rFonts w:ascii="宋体" w:hAnsi="宋体"/>
                <w:sz w:val="24"/>
              </w:rPr>
            </w:pPr>
            <w:r>
              <w:rPr>
                <w:rFonts w:ascii="宋体" w:hAnsi="宋体" w:hint="eastAsia"/>
                <w:sz w:val="24"/>
              </w:rPr>
              <w:t>外部管理机构</w:t>
            </w:r>
            <w:r>
              <w:rPr>
                <w:rFonts w:ascii="宋体" w:hAnsi="宋体"/>
                <w:sz w:val="24"/>
              </w:rPr>
              <w:t>（</w:t>
            </w:r>
            <w:r>
              <w:rPr>
                <w:rFonts w:ascii="宋体" w:hAnsi="宋体" w:hint="eastAsia"/>
                <w:sz w:val="24"/>
              </w:rPr>
              <w:t>如有</w:t>
            </w:r>
            <w:r>
              <w:rPr>
                <w:rFonts w:ascii="宋体" w:hAnsi="宋体"/>
                <w:sz w:val="24"/>
              </w:rPr>
              <w:t>）</w:t>
            </w:r>
          </w:p>
        </w:tc>
        <w:tc>
          <w:tcPr>
            <w:tcW w:w="2546" w:type="dxa"/>
            <w:vAlign w:val="center"/>
          </w:tcPr>
          <w:p w14:paraId="5F2BF3CE" w14:textId="77777777" w:rsidR="00000000" w:rsidRDefault="007478C2">
            <w:pPr>
              <w:jc w:val="center"/>
              <w:rPr>
                <w:rFonts w:ascii="宋体" w:hAnsi="宋体"/>
                <w:sz w:val="24"/>
              </w:rPr>
            </w:pPr>
            <w:r>
              <w:rPr>
                <w:rFonts w:ascii="宋体" w:hAnsi="宋体"/>
                <w:sz w:val="24"/>
              </w:rPr>
              <w:t>…</w:t>
            </w:r>
            <w:r>
              <w:rPr>
                <w:rFonts w:hint="eastAsia"/>
                <w:color w:val="0000FF"/>
                <w:kern w:val="0"/>
                <w:sz w:val="18"/>
              </w:rPr>
              <w:t>（</w:t>
            </w:r>
            <w:r>
              <w:rPr>
                <w:color w:val="0000FF"/>
                <w:kern w:val="0"/>
                <w:sz w:val="18"/>
              </w:rPr>
              <w:t>3909</w:t>
            </w:r>
            <w:r>
              <w:rPr>
                <w:rFonts w:hint="eastAsia"/>
                <w:color w:val="0000FF"/>
                <w:kern w:val="0"/>
                <w:sz w:val="18"/>
              </w:rPr>
              <w:t>）</w:t>
            </w:r>
          </w:p>
        </w:tc>
      </w:tr>
      <w:tr w:rsidR="00000000" w14:paraId="5C43DB1F" w14:textId="77777777">
        <w:trPr>
          <w:trHeight w:val="300"/>
        </w:trPr>
        <w:tc>
          <w:tcPr>
            <w:tcW w:w="1572" w:type="dxa"/>
          </w:tcPr>
          <w:p w14:paraId="701EE312" w14:textId="77777777" w:rsidR="00000000" w:rsidRDefault="007478C2">
            <w:pPr>
              <w:rPr>
                <w:rFonts w:ascii="宋体" w:hAnsi="宋体"/>
                <w:sz w:val="24"/>
              </w:rPr>
            </w:pPr>
            <w:r>
              <w:rPr>
                <w:rFonts w:ascii="宋体" w:hAnsi="宋体" w:hint="eastAsia"/>
                <w:sz w:val="24"/>
              </w:rPr>
              <w:t>名称</w:t>
            </w:r>
          </w:p>
        </w:tc>
        <w:tc>
          <w:tcPr>
            <w:tcW w:w="2622" w:type="dxa"/>
            <w:tcBorders>
              <w:bottom w:val="single" w:sz="4" w:space="0" w:color="auto"/>
            </w:tcBorders>
          </w:tcPr>
          <w:p w14:paraId="6BFA0E04" w14:textId="77777777" w:rsidR="00000000" w:rsidRDefault="007478C2">
            <w:pPr>
              <w:rPr>
                <w:rFonts w:ascii="宋体" w:hAnsi="宋体"/>
                <w:sz w:val="24"/>
              </w:rPr>
            </w:pPr>
            <w:r>
              <w:rPr>
                <w:rFonts w:hint="eastAsia"/>
                <w:color w:val="0000FF"/>
                <w:kern w:val="0"/>
                <w:sz w:val="18"/>
              </w:rPr>
              <w:t>（</w:t>
            </w:r>
            <w:r>
              <w:rPr>
                <w:color w:val="0000FF"/>
                <w:kern w:val="0"/>
                <w:sz w:val="18"/>
              </w:rPr>
              <w:t>3791</w:t>
            </w:r>
            <w:r>
              <w:rPr>
                <w:rFonts w:hint="eastAsia"/>
                <w:color w:val="0000FF"/>
                <w:kern w:val="0"/>
                <w:sz w:val="18"/>
              </w:rPr>
              <w:t>）</w:t>
            </w:r>
          </w:p>
        </w:tc>
        <w:tc>
          <w:tcPr>
            <w:tcW w:w="2546" w:type="dxa"/>
            <w:tcBorders>
              <w:bottom w:val="single" w:sz="4" w:space="0" w:color="auto"/>
            </w:tcBorders>
          </w:tcPr>
          <w:p w14:paraId="72F89F9E" w14:textId="77777777" w:rsidR="00000000" w:rsidRDefault="007478C2">
            <w:pPr>
              <w:rPr>
                <w:rFonts w:ascii="宋体" w:hAnsi="宋体"/>
                <w:sz w:val="24"/>
              </w:rPr>
            </w:pPr>
            <w:r>
              <w:rPr>
                <w:rFonts w:hint="eastAsia"/>
                <w:color w:val="0000FF"/>
                <w:kern w:val="0"/>
                <w:sz w:val="18"/>
              </w:rPr>
              <w:t>（</w:t>
            </w:r>
            <w:r>
              <w:rPr>
                <w:color w:val="0000FF"/>
                <w:kern w:val="0"/>
                <w:sz w:val="18"/>
              </w:rPr>
              <w:t>3619</w:t>
            </w:r>
            <w:r>
              <w:rPr>
                <w:rFonts w:hint="eastAsia"/>
                <w:color w:val="0000FF"/>
                <w:kern w:val="0"/>
                <w:sz w:val="18"/>
              </w:rPr>
              <w:t>）</w:t>
            </w:r>
          </w:p>
        </w:tc>
        <w:tc>
          <w:tcPr>
            <w:tcW w:w="2546" w:type="dxa"/>
            <w:tcBorders>
              <w:bottom w:val="single" w:sz="4" w:space="0" w:color="auto"/>
            </w:tcBorders>
          </w:tcPr>
          <w:p w14:paraId="47106D74" w14:textId="77777777" w:rsidR="00000000" w:rsidRDefault="007478C2">
            <w:pPr>
              <w:rPr>
                <w:rFonts w:ascii="宋体" w:hAnsi="宋体"/>
                <w:sz w:val="24"/>
              </w:rPr>
            </w:pPr>
            <w:r>
              <w:rPr>
                <w:rFonts w:hint="eastAsia"/>
                <w:color w:val="0000FF"/>
                <w:kern w:val="0"/>
                <w:sz w:val="18"/>
              </w:rPr>
              <w:t>（</w:t>
            </w:r>
            <w:r>
              <w:rPr>
                <w:color w:val="0000FF"/>
                <w:kern w:val="0"/>
                <w:sz w:val="18"/>
              </w:rPr>
              <w:t>3843</w:t>
            </w:r>
            <w:r>
              <w:rPr>
                <w:rFonts w:hint="eastAsia"/>
                <w:color w:val="0000FF"/>
                <w:kern w:val="0"/>
                <w:sz w:val="18"/>
              </w:rPr>
              <w:t>）</w:t>
            </w:r>
          </w:p>
        </w:tc>
      </w:tr>
      <w:tr w:rsidR="00000000" w14:paraId="46F1A385" w14:textId="77777777">
        <w:trPr>
          <w:trHeight w:val="300"/>
        </w:trPr>
        <w:tc>
          <w:tcPr>
            <w:tcW w:w="1572" w:type="dxa"/>
          </w:tcPr>
          <w:p w14:paraId="323A2840" w14:textId="77777777" w:rsidR="00000000" w:rsidRDefault="007478C2">
            <w:pPr>
              <w:rPr>
                <w:rFonts w:ascii="宋体" w:hAnsi="宋体"/>
                <w:sz w:val="24"/>
              </w:rPr>
            </w:pPr>
            <w:r>
              <w:rPr>
                <w:rFonts w:ascii="宋体" w:hAnsi="宋体" w:hint="eastAsia"/>
                <w:sz w:val="24"/>
              </w:rPr>
              <w:t>注册地址</w:t>
            </w:r>
          </w:p>
        </w:tc>
        <w:tc>
          <w:tcPr>
            <w:tcW w:w="2622" w:type="dxa"/>
          </w:tcPr>
          <w:p w14:paraId="7C26FFFB" w14:textId="77777777" w:rsidR="00000000" w:rsidRDefault="007478C2">
            <w:pPr>
              <w:rPr>
                <w:rFonts w:ascii="宋体" w:hAnsi="宋体"/>
                <w:sz w:val="24"/>
              </w:rPr>
            </w:pPr>
            <w:r>
              <w:rPr>
                <w:rFonts w:hint="eastAsia"/>
                <w:color w:val="0000FF"/>
                <w:kern w:val="0"/>
                <w:sz w:val="18"/>
              </w:rPr>
              <w:t>（</w:t>
            </w:r>
            <w:r>
              <w:rPr>
                <w:color w:val="0000FF"/>
                <w:kern w:val="0"/>
                <w:sz w:val="18"/>
              </w:rPr>
              <w:t>3792</w:t>
            </w:r>
            <w:r>
              <w:rPr>
                <w:rFonts w:hint="eastAsia"/>
                <w:color w:val="0000FF"/>
                <w:kern w:val="0"/>
                <w:sz w:val="18"/>
              </w:rPr>
              <w:t>）</w:t>
            </w:r>
          </w:p>
        </w:tc>
        <w:tc>
          <w:tcPr>
            <w:tcW w:w="2546" w:type="dxa"/>
          </w:tcPr>
          <w:p w14:paraId="7F372D20" w14:textId="77777777" w:rsidR="00000000" w:rsidRDefault="007478C2">
            <w:pPr>
              <w:rPr>
                <w:rFonts w:ascii="宋体" w:hAnsi="宋体"/>
                <w:sz w:val="24"/>
              </w:rPr>
            </w:pPr>
            <w:r>
              <w:rPr>
                <w:rFonts w:hint="eastAsia"/>
                <w:color w:val="0000FF"/>
                <w:kern w:val="0"/>
                <w:sz w:val="18"/>
              </w:rPr>
              <w:t>（</w:t>
            </w:r>
            <w:r>
              <w:rPr>
                <w:color w:val="0000FF"/>
                <w:kern w:val="0"/>
                <w:sz w:val="18"/>
              </w:rPr>
              <w:t>3796</w:t>
            </w:r>
            <w:r>
              <w:rPr>
                <w:rFonts w:hint="eastAsia"/>
                <w:color w:val="0000FF"/>
                <w:kern w:val="0"/>
                <w:sz w:val="18"/>
              </w:rPr>
              <w:t>）</w:t>
            </w:r>
          </w:p>
        </w:tc>
        <w:tc>
          <w:tcPr>
            <w:tcW w:w="2546" w:type="dxa"/>
          </w:tcPr>
          <w:p w14:paraId="02CB2907" w14:textId="77777777" w:rsidR="00000000" w:rsidRDefault="007478C2">
            <w:pPr>
              <w:rPr>
                <w:rFonts w:ascii="宋体" w:hAnsi="宋体"/>
                <w:sz w:val="24"/>
              </w:rPr>
            </w:pPr>
            <w:r>
              <w:rPr>
                <w:rFonts w:hint="eastAsia"/>
                <w:color w:val="0000FF"/>
                <w:kern w:val="0"/>
                <w:sz w:val="18"/>
              </w:rPr>
              <w:t>（</w:t>
            </w:r>
            <w:r>
              <w:rPr>
                <w:color w:val="0000FF"/>
                <w:kern w:val="0"/>
                <w:sz w:val="18"/>
              </w:rPr>
              <w:t>3844</w:t>
            </w:r>
            <w:r>
              <w:rPr>
                <w:rFonts w:hint="eastAsia"/>
                <w:color w:val="0000FF"/>
                <w:kern w:val="0"/>
                <w:sz w:val="18"/>
              </w:rPr>
              <w:t>）</w:t>
            </w:r>
          </w:p>
        </w:tc>
      </w:tr>
      <w:tr w:rsidR="00000000" w14:paraId="3B2E5AC2" w14:textId="77777777">
        <w:trPr>
          <w:trHeight w:val="300"/>
        </w:trPr>
        <w:tc>
          <w:tcPr>
            <w:tcW w:w="1572" w:type="dxa"/>
          </w:tcPr>
          <w:p w14:paraId="3F1B0514" w14:textId="77777777" w:rsidR="00000000" w:rsidRDefault="007478C2">
            <w:pPr>
              <w:rPr>
                <w:rFonts w:ascii="宋体" w:hAnsi="宋体"/>
                <w:sz w:val="24"/>
              </w:rPr>
            </w:pPr>
            <w:r>
              <w:rPr>
                <w:rFonts w:ascii="宋体" w:hAnsi="宋体" w:hint="eastAsia"/>
                <w:sz w:val="24"/>
              </w:rPr>
              <w:t>办公地址</w:t>
            </w:r>
          </w:p>
        </w:tc>
        <w:tc>
          <w:tcPr>
            <w:tcW w:w="2622" w:type="dxa"/>
          </w:tcPr>
          <w:p w14:paraId="0A9E9FFE" w14:textId="77777777" w:rsidR="00000000" w:rsidRDefault="007478C2">
            <w:pPr>
              <w:rPr>
                <w:rFonts w:ascii="宋体" w:hAnsi="宋体"/>
                <w:sz w:val="24"/>
              </w:rPr>
            </w:pPr>
            <w:r>
              <w:rPr>
                <w:rFonts w:hint="eastAsia"/>
                <w:color w:val="0000FF"/>
                <w:kern w:val="0"/>
                <w:sz w:val="18"/>
              </w:rPr>
              <w:t>（</w:t>
            </w:r>
            <w:r>
              <w:rPr>
                <w:color w:val="0000FF"/>
                <w:kern w:val="0"/>
                <w:sz w:val="18"/>
              </w:rPr>
              <w:t>3793</w:t>
            </w:r>
            <w:r>
              <w:rPr>
                <w:rFonts w:hint="eastAsia"/>
                <w:color w:val="0000FF"/>
                <w:kern w:val="0"/>
                <w:sz w:val="18"/>
              </w:rPr>
              <w:t>）</w:t>
            </w:r>
          </w:p>
        </w:tc>
        <w:tc>
          <w:tcPr>
            <w:tcW w:w="2546" w:type="dxa"/>
          </w:tcPr>
          <w:p w14:paraId="026C90F2" w14:textId="77777777" w:rsidR="00000000" w:rsidRDefault="007478C2">
            <w:pPr>
              <w:rPr>
                <w:rFonts w:ascii="宋体" w:hAnsi="宋体"/>
                <w:sz w:val="24"/>
              </w:rPr>
            </w:pPr>
            <w:r>
              <w:rPr>
                <w:rFonts w:hint="eastAsia"/>
                <w:color w:val="0000FF"/>
                <w:kern w:val="0"/>
                <w:sz w:val="18"/>
              </w:rPr>
              <w:t>（</w:t>
            </w:r>
            <w:r>
              <w:rPr>
                <w:color w:val="0000FF"/>
                <w:kern w:val="0"/>
                <w:sz w:val="18"/>
              </w:rPr>
              <w:t>3797</w:t>
            </w:r>
            <w:r>
              <w:rPr>
                <w:rFonts w:hint="eastAsia"/>
                <w:color w:val="0000FF"/>
                <w:kern w:val="0"/>
                <w:sz w:val="18"/>
              </w:rPr>
              <w:t>）</w:t>
            </w:r>
          </w:p>
        </w:tc>
        <w:tc>
          <w:tcPr>
            <w:tcW w:w="2546" w:type="dxa"/>
          </w:tcPr>
          <w:p w14:paraId="1A0133D6" w14:textId="77777777" w:rsidR="00000000" w:rsidRDefault="007478C2">
            <w:pPr>
              <w:rPr>
                <w:rFonts w:ascii="宋体" w:hAnsi="宋体"/>
                <w:sz w:val="24"/>
              </w:rPr>
            </w:pPr>
            <w:r>
              <w:rPr>
                <w:rFonts w:hint="eastAsia"/>
                <w:color w:val="0000FF"/>
                <w:kern w:val="0"/>
                <w:sz w:val="18"/>
              </w:rPr>
              <w:t>（</w:t>
            </w:r>
            <w:r>
              <w:rPr>
                <w:color w:val="0000FF"/>
                <w:kern w:val="0"/>
                <w:sz w:val="18"/>
              </w:rPr>
              <w:t>3845</w:t>
            </w:r>
            <w:r>
              <w:rPr>
                <w:rFonts w:hint="eastAsia"/>
                <w:color w:val="0000FF"/>
                <w:kern w:val="0"/>
                <w:sz w:val="18"/>
              </w:rPr>
              <w:t>）</w:t>
            </w:r>
          </w:p>
        </w:tc>
      </w:tr>
      <w:tr w:rsidR="00000000" w14:paraId="5A2F72C2" w14:textId="77777777">
        <w:trPr>
          <w:trHeight w:val="300"/>
        </w:trPr>
        <w:tc>
          <w:tcPr>
            <w:tcW w:w="1572" w:type="dxa"/>
          </w:tcPr>
          <w:p w14:paraId="7C5C8FED" w14:textId="77777777" w:rsidR="00000000" w:rsidRDefault="007478C2">
            <w:pPr>
              <w:rPr>
                <w:rFonts w:ascii="宋体" w:hAnsi="宋体"/>
                <w:sz w:val="24"/>
              </w:rPr>
            </w:pPr>
            <w:r>
              <w:rPr>
                <w:rFonts w:ascii="宋体" w:hAnsi="宋体" w:hint="eastAsia"/>
                <w:sz w:val="24"/>
              </w:rPr>
              <w:t>邮政编码</w:t>
            </w:r>
          </w:p>
        </w:tc>
        <w:tc>
          <w:tcPr>
            <w:tcW w:w="2622" w:type="dxa"/>
          </w:tcPr>
          <w:p w14:paraId="060A73EF" w14:textId="77777777" w:rsidR="00000000" w:rsidRDefault="007478C2">
            <w:pPr>
              <w:rPr>
                <w:rFonts w:ascii="宋体" w:hAnsi="宋体"/>
                <w:sz w:val="24"/>
              </w:rPr>
            </w:pPr>
            <w:r>
              <w:rPr>
                <w:rFonts w:hint="eastAsia"/>
                <w:color w:val="0000FF"/>
                <w:kern w:val="0"/>
                <w:sz w:val="18"/>
              </w:rPr>
              <w:t>（</w:t>
            </w:r>
            <w:r>
              <w:rPr>
                <w:color w:val="0000FF"/>
                <w:kern w:val="0"/>
                <w:sz w:val="18"/>
              </w:rPr>
              <w:t>3794</w:t>
            </w:r>
            <w:r>
              <w:rPr>
                <w:rFonts w:hint="eastAsia"/>
                <w:color w:val="0000FF"/>
                <w:kern w:val="0"/>
                <w:sz w:val="18"/>
              </w:rPr>
              <w:t>）</w:t>
            </w:r>
          </w:p>
        </w:tc>
        <w:tc>
          <w:tcPr>
            <w:tcW w:w="2546" w:type="dxa"/>
          </w:tcPr>
          <w:p w14:paraId="5A0E3C9D" w14:textId="77777777" w:rsidR="00000000" w:rsidRDefault="007478C2">
            <w:pPr>
              <w:rPr>
                <w:rFonts w:ascii="宋体" w:hAnsi="宋体"/>
                <w:sz w:val="24"/>
              </w:rPr>
            </w:pPr>
            <w:r>
              <w:rPr>
                <w:rFonts w:hint="eastAsia"/>
                <w:color w:val="0000FF"/>
                <w:kern w:val="0"/>
                <w:sz w:val="18"/>
              </w:rPr>
              <w:t>（</w:t>
            </w:r>
            <w:r>
              <w:rPr>
                <w:color w:val="0000FF"/>
                <w:kern w:val="0"/>
                <w:sz w:val="18"/>
              </w:rPr>
              <w:t>3798</w:t>
            </w:r>
            <w:r>
              <w:rPr>
                <w:rFonts w:hint="eastAsia"/>
                <w:color w:val="0000FF"/>
                <w:kern w:val="0"/>
                <w:sz w:val="18"/>
              </w:rPr>
              <w:t>）</w:t>
            </w:r>
          </w:p>
        </w:tc>
        <w:tc>
          <w:tcPr>
            <w:tcW w:w="2546" w:type="dxa"/>
          </w:tcPr>
          <w:p w14:paraId="6F3833FD" w14:textId="77777777" w:rsidR="00000000" w:rsidRDefault="007478C2">
            <w:pPr>
              <w:rPr>
                <w:rFonts w:ascii="宋体" w:hAnsi="宋体"/>
                <w:sz w:val="24"/>
              </w:rPr>
            </w:pPr>
            <w:r>
              <w:rPr>
                <w:rFonts w:hint="eastAsia"/>
                <w:color w:val="0000FF"/>
                <w:kern w:val="0"/>
                <w:sz w:val="18"/>
              </w:rPr>
              <w:t>（</w:t>
            </w:r>
            <w:r>
              <w:rPr>
                <w:color w:val="0000FF"/>
                <w:kern w:val="0"/>
                <w:sz w:val="18"/>
              </w:rPr>
              <w:t>3846</w:t>
            </w:r>
            <w:r>
              <w:rPr>
                <w:rFonts w:hint="eastAsia"/>
                <w:color w:val="0000FF"/>
                <w:kern w:val="0"/>
                <w:sz w:val="18"/>
              </w:rPr>
              <w:t>）</w:t>
            </w:r>
          </w:p>
        </w:tc>
      </w:tr>
      <w:tr w:rsidR="00000000" w14:paraId="30799050" w14:textId="77777777">
        <w:trPr>
          <w:trHeight w:val="300"/>
        </w:trPr>
        <w:tc>
          <w:tcPr>
            <w:tcW w:w="1572" w:type="dxa"/>
          </w:tcPr>
          <w:p w14:paraId="6952746F" w14:textId="77777777" w:rsidR="00000000" w:rsidRDefault="007478C2">
            <w:pPr>
              <w:rPr>
                <w:rFonts w:ascii="宋体" w:hAnsi="宋体"/>
                <w:sz w:val="24"/>
              </w:rPr>
            </w:pPr>
            <w:r>
              <w:rPr>
                <w:rFonts w:ascii="宋体" w:hAnsi="宋体" w:hint="eastAsia"/>
                <w:sz w:val="24"/>
              </w:rPr>
              <w:t>法定代表人</w:t>
            </w:r>
          </w:p>
        </w:tc>
        <w:tc>
          <w:tcPr>
            <w:tcW w:w="2622" w:type="dxa"/>
          </w:tcPr>
          <w:p w14:paraId="1B49BF1C" w14:textId="77777777" w:rsidR="00000000" w:rsidRDefault="007478C2">
            <w:pPr>
              <w:rPr>
                <w:rFonts w:ascii="宋体" w:hAnsi="宋体"/>
                <w:sz w:val="24"/>
              </w:rPr>
            </w:pPr>
            <w:r>
              <w:rPr>
                <w:rFonts w:hint="eastAsia"/>
                <w:color w:val="0000FF"/>
                <w:kern w:val="0"/>
                <w:sz w:val="18"/>
              </w:rPr>
              <w:t>（</w:t>
            </w:r>
            <w:r>
              <w:rPr>
                <w:color w:val="0000FF"/>
                <w:kern w:val="0"/>
                <w:sz w:val="18"/>
              </w:rPr>
              <w:t>3795</w:t>
            </w:r>
            <w:r>
              <w:rPr>
                <w:rFonts w:hint="eastAsia"/>
                <w:color w:val="0000FF"/>
                <w:kern w:val="0"/>
                <w:sz w:val="18"/>
              </w:rPr>
              <w:t>）</w:t>
            </w:r>
          </w:p>
        </w:tc>
        <w:tc>
          <w:tcPr>
            <w:tcW w:w="2546" w:type="dxa"/>
          </w:tcPr>
          <w:p w14:paraId="77356784" w14:textId="77777777" w:rsidR="00000000" w:rsidRDefault="007478C2">
            <w:pPr>
              <w:rPr>
                <w:rFonts w:ascii="宋体" w:hAnsi="宋体"/>
                <w:sz w:val="24"/>
              </w:rPr>
            </w:pPr>
            <w:r>
              <w:rPr>
                <w:rFonts w:hint="eastAsia"/>
                <w:color w:val="0000FF"/>
                <w:kern w:val="0"/>
                <w:sz w:val="18"/>
              </w:rPr>
              <w:t>（</w:t>
            </w:r>
            <w:r>
              <w:rPr>
                <w:color w:val="0000FF"/>
                <w:kern w:val="0"/>
                <w:sz w:val="18"/>
              </w:rPr>
              <w:t>3799</w:t>
            </w:r>
            <w:r>
              <w:rPr>
                <w:rFonts w:hint="eastAsia"/>
                <w:color w:val="0000FF"/>
                <w:kern w:val="0"/>
                <w:sz w:val="18"/>
              </w:rPr>
              <w:t>）</w:t>
            </w:r>
          </w:p>
        </w:tc>
        <w:tc>
          <w:tcPr>
            <w:tcW w:w="2546" w:type="dxa"/>
          </w:tcPr>
          <w:p w14:paraId="56D124B1" w14:textId="77777777" w:rsidR="00000000" w:rsidRDefault="007478C2">
            <w:pPr>
              <w:rPr>
                <w:rFonts w:ascii="宋体" w:hAnsi="宋体"/>
                <w:sz w:val="24"/>
              </w:rPr>
            </w:pPr>
            <w:r>
              <w:rPr>
                <w:rFonts w:hint="eastAsia"/>
                <w:color w:val="0000FF"/>
                <w:kern w:val="0"/>
                <w:sz w:val="18"/>
              </w:rPr>
              <w:t>（</w:t>
            </w:r>
            <w:r>
              <w:rPr>
                <w:color w:val="0000FF"/>
                <w:kern w:val="0"/>
                <w:sz w:val="18"/>
              </w:rPr>
              <w:t>3847</w:t>
            </w:r>
            <w:r>
              <w:rPr>
                <w:rFonts w:hint="eastAsia"/>
                <w:color w:val="0000FF"/>
                <w:kern w:val="0"/>
                <w:sz w:val="18"/>
              </w:rPr>
              <w:t>）</w:t>
            </w:r>
          </w:p>
        </w:tc>
      </w:tr>
    </w:tbl>
    <w:p w14:paraId="42A22A20" w14:textId="77777777" w:rsidR="00000000" w:rsidRDefault="007478C2">
      <w:pPr>
        <w:adjustRightInd w:val="0"/>
        <w:snapToGrid w:val="0"/>
        <w:rPr>
          <w:rFonts w:ascii="宋体" w:hAnsi="宋体"/>
          <w:sz w:val="24"/>
        </w:rPr>
      </w:pPr>
      <w:r>
        <w:rPr>
          <w:rFonts w:ascii="宋体" w:hAnsi="宋体" w:hint="eastAsia"/>
          <w:sz w:val="24"/>
        </w:rPr>
        <w:t>注：</w:t>
      </w:r>
      <w:r>
        <w:rPr>
          <w:rFonts w:hint="eastAsia"/>
          <w:color w:val="0000FF"/>
          <w:kern w:val="0"/>
          <w:sz w:val="18"/>
        </w:rPr>
        <w:t>（</w:t>
      </w:r>
      <w:r>
        <w:rPr>
          <w:color w:val="0000FF"/>
          <w:kern w:val="0"/>
          <w:sz w:val="18"/>
        </w:rPr>
        <w:t>3800</w:t>
      </w:r>
      <w:r>
        <w:rPr>
          <w:rFonts w:hint="eastAsia"/>
          <w:color w:val="0000FF"/>
          <w:kern w:val="0"/>
          <w:sz w:val="18"/>
        </w:rPr>
        <w:t>）</w:t>
      </w:r>
    </w:p>
    <w:p w14:paraId="6236D807" w14:textId="77777777" w:rsidR="00000000" w:rsidRDefault="007478C2">
      <w:pPr>
        <w:pStyle w:val="Heading2"/>
        <w:rPr>
          <w:rFonts w:ascii="宋体" w:hAnsi="宋体"/>
        </w:rPr>
      </w:pPr>
      <w:bookmarkStart w:id="377" w:name="_Toc17142"/>
      <w:bookmarkStart w:id="378" w:name="_Toc86080564"/>
      <w:bookmarkStart w:id="379" w:name="_Toc1644078139"/>
      <w:bookmarkStart w:id="380" w:name="_Toc1737614905"/>
      <w:bookmarkStart w:id="381" w:name="_Toc234"/>
      <w:r>
        <w:rPr>
          <w:rFonts w:ascii="宋体" w:hAnsi="宋体" w:hint="eastAsia"/>
        </w:rPr>
        <w:t>2.</w:t>
      </w:r>
      <w:r>
        <w:rPr>
          <w:rFonts w:ascii="宋体" w:hAnsi="宋体"/>
        </w:rPr>
        <w:t xml:space="preserve">5 </w:t>
      </w:r>
      <w:r>
        <w:rPr>
          <w:rFonts w:ascii="宋体" w:hAnsi="宋体" w:hint="eastAsia"/>
        </w:rPr>
        <w:t>信息披露方式</w:t>
      </w:r>
      <w:bookmarkEnd w:id="377"/>
      <w:bookmarkEnd w:id="378"/>
      <w:bookmarkEnd w:id="379"/>
      <w:bookmarkEnd w:id="380"/>
      <w:bookmarkEnd w:id="381"/>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7"/>
        <w:gridCol w:w="3767"/>
      </w:tblGrid>
      <w:tr w:rsidR="00000000" w14:paraId="59C12F3A" w14:textId="77777777">
        <w:trPr>
          <w:trHeight w:val="300"/>
        </w:trPr>
        <w:tc>
          <w:tcPr>
            <w:tcW w:w="5517" w:type="dxa"/>
          </w:tcPr>
          <w:p w14:paraId="6D0A6C8A" w14:textId="77777777" w:rsidR="00000000" w:rsidRDefault="007478C2">
            <w:pPr>
              <w:rPr>
                <w:rFonts w:ascii="宋体" w:hAnsi="宋体"/>
                <w:sz w:val="24"/>
              </w:rPr>
            </w:pPr>
            <w:r>
              <w:rPr>
                <w:rFonts w:ascii="宋体" w:hAnsi="宋体" w:hint="eastAsia"/>
                <w:sz w:val="24"/>
              </w:rPr>
              <w:t>本基金选定的信息披露报纸名称</w:t>
            </w:r>
          </w:p>
        </w:tc>
        <w:tc>
          <w:tcPr>
            <w:tcW w:w="3767" w:type="dxa"/>
          </w:tcPr>
          <w:p w14:paraId="43F2EED5" w14:textId="77777777" w:rsidR="00000000" w:rsidRDefault="007478C2">
            <w:pPr>
              <w:rPr>
                <w:rFonts w:ascii="宋体" w:hAnsi="宋体"/>
                <w:sz w:val="24"/>
              </w:rPr>
            </w:pPr>
            <w:r>
              <w:rPr>
                <w:rFonts w:hint="eastAsia"/>
                <w:color w:val="0000FF"/>
                <w:kern w:val="0"/>
                <w:sz w:val="18"/>
              </w:rPr>
              <w:t>（</w:t>
            </w:r>
            <w:r>
              <w:rPr>
                <w:rFonts w:hint="eastAsia"/>
                <w:color w:val="0000FF"/>
                <w:kern w:val="0"/>
                <w:sz w:val="18"/>
              </w:rPr>
              <w:t>0427</w:t>
            </w:r>
            <w:r>
              <w:rPr>
                <w:rFonts w:hint="eastAsia"/>
                <w:color w:val="0000FF"/>
                <w:kern w:val="0"/>
                <w:sz w:val="18"/>
              </w:rPr>
              <w:t>）</w:t>
            </w:r>
          </w:p>
        </w:tc>
      </w:tr>
      <w:tr w:rsidR="00000000" w14:paraId="6CAD0340" w14:textId="77777777">
        <w:trPr>
          <w:trHeight w:val="300"/>
        </w:trPr>
        <w:tc>
          <w:tcPr>
            <w:tcW w:w="5517" w:type="dxa"/>
          </w:tcPr>
          <w:p w14:paraId="633DB9B5" w14:textId="77777777" w:rsidR="00000000" w:rsidRDefault="007478C2">
            <w:pPr>
              <w:rPr>
                <w:rFonts w:ascii="宋体" w:hAnsi="宋体"/>
                <w:sz w:val="24"/>
              </w:rPr>
            </w:pPr>
            <w:r>
              <w:rPr>
                <w:rFonts w:ascii="宋体" w:hAnsi="宋体" w:hint="eastAsia"/>
                <w:sz w:val="24"/>
              </w:rPr>
              <w:t>登载基金年度报告</w:t>
            </w:r>
            <w:r>
              <w:rPr>
                <w:rFonts w:ascii="宋体" w:hAnsi="宋体" w:hint="eastAsia"/>
                <w:sz w:val="24"/>
              </w:rPr>
              <w:t>/</w:t>
            </w:r>
            <w:r>
              <w:rPr>
                <w:rFonts w:ascii="宋体" w:hAnsi="宋体" w:hint="eastAsia"/>
                <w:sz w:val="24"/>
              </w:rPr>
              <w:t>中期报告的管理人互联网网址</w:t>
            </w:r>
          </w:p>
        </w:tc>
        <w:tc>
          <w:tcPr>
            <w:tcW w:w="3767" w:type="dxa"/>
          </w:tcPr>
          <w:p w14:paraId="520A3556" w14:textId="77777777" w:rsidR="00000000" w:rsidRDefault="007478C2">
            <w:pPr>
              <w:rPr>
                <w:rFonts w:ascii="宋体" w:hAnsi="宋体"/>
                <w:sz w:val="24"/>
              </w:rPr>
            </w:pPr>
            <w:r>
              <w:rPr>
                <w:rFonts w:hint="eastAsia"/>
                <w:color w:val="0000FF"/>
                <w:kern w:val="0"/>
                <w:sz w:val="18"/>
              </w:rPr>
              <w:t>（</w:t>
            </w:r>
            <w:r>
              <w:rPr>
                <w:rFonts w:hint="eastAsia"/>
                <w:color w:val="0000FF"/>
                <w:kern w:val="0"/>
                <w:sz w:val="18"/>
              </w:rPr>
              <w:t>0428</w:t>
            </w:r>
            <w:r>
              <w:rPr>
                <w:rFonts w:hint="eastAsia"/>
                <w:color w:val="0000FF"/>
                <w:kern w:val="0"/>
                <w:sz w:val="18"/>
              </w:rPr>
              <w:t>）</w:t>
            </w:r>
          </w:p>
        </w:tc>
      </w:tr>
      <w:tr w:rsidR="00000000" w14:paraId="66F217DF" w14:textId="77777777">
        <w:trPr>
          <w:trHeight w:val="300"/>
        </w:trPr>
        <w:tc>
          <w:tcPr>
            <w:tcW w:w="5517" w:type="dxa"/>
          </w:tcPr>
          <w:p w14:paraId="44629461" w14:textId="77777777" w:rsidR="00000000" w:rsidRDefault="007478C2">
            <w:pPr>
              <w:rPr>
                <w:rFonts w:ascii="宋体" w:hAnsi="宋体"/>
                <w:sz w:val="24"/>
              </w:rPr>
            </w:pPr>
            <w:r>
              <w:rPr>
                <w:rFonts w:ascii="宋体" w:hAnsi="宋体" w:hint="eastAsia"/>
                <w:sz w:val="24"/>
              </w:rPr>
              <w:t>基金年度报告</w:t>
            </w:r>
            <w:r>
              <w:rPr>
                <w:rFonts w:ascii="宋体" w:hAnsi="宋体" w:hint="eastAsia"/>
                <w:sz w:val="24"/>
              </w:rPr>
              <w:t>/</w:t>
            </w:r>
            <w:r>
              <w:rPr>
                <w:rFonts w:ascii="宋体" w:hAnsi="宋体" w:hint="eastAsia"/>
                <w:sz w:val="24"/>
              </w:rPr>
              <w:t>中期报告备置地点</w:t>
            </w:r>
          </w:p>
        </w:tc>
        <w:tc>
          <w:tcPr>
            <w:tcW w:w="3767" w:type="dxa"/>
          </w:tcPr>
          <w:p w14:paraId="14E316E5" w14:textId="77777777" w:rsidR="00000000" w:rsidRDefault="007478C2">
            <w:pPr>
              <w:rPr>
                <w:rFonts w:ascii="宋体" w:hAnsi="宋体"/>
                <w:sz w:val="24"/>
              </w:rPr>
            </w:pPr>
            <w:r>
              <w:rPr>
                <w:rFonts w:hint="eastAsia"/>
                <w:color w:val="0000FF"/>
                <w:kern w:val="0"/>
                <w:sz w:val="18"/>
              </w:rPr>
              <w:t>（</w:t>
            </w:r>
            <w:r>
              <w:rPr>
                <w:rFonts w:hint="eastAsia"/>
                <w:color w:val="0000FF"/>
                <w:kern w:val="0"/>
                <w:sz w:val="18"/>
              </w:rPr>
              <w:t>0429</w:t>
            </w:r>
            <w:r>
              <w:rPr>
                <w:rFonts w:hint="eastAsia"/>
                <w:color w:val="0000FF"/>
                <w:kern w:val="0"/>
                <w:sz w:val="18"/>
              </w:rPr>
              <w:t>）</w:t>
            </w:r>
          </w:p>
        </w:tc>
      </w:tr>
    </w:tbl>
    <w:p w14:paraId="708AA731" w14:textId="77777777" w:rsidR="00000000" w:rsidRDefault="007478C2">
      <w:pPr>
        <w:adjustRightInd w:val="0"/>
        <w:snapToGrid w:val="0"/>
        <w:rPr>
          <w:rFonts w:ascii="宋体" w:hAnsi="宋体"/>
          <w:sz w:val="24"/>
        </w:rPr>
      </w:pPr>
      <w:r>
        <w:rPr>
          <w:rFonts w:ascii="宋体" w:hAnsi="宋体" w:hint="eastAsia"/>
          <w:sz w:val="24"/>
        </w:rPr>
        <w:t>注：</w:t>
      </w:r>
      <w:r>
        <w:rPr>
          <w:rFonts w:hint="eastAsia"/>
          <w:color w:val="0000FF"/>
          <w:kern w:val="0"/>
          <w:sz w:val="18"/>
        </w:rPr>
        <w:t>（</w:t>
      </w:r>
      <w:r>
        <w:rPr>
          <w:color w:val="0000FF"/>
          <w:kern w:val="0"/>
          <w:sz w:val="18"/>
        </w:rPr>
        <w:t>1764</w:t>
      </w:r>
      <w:r>
        <w:rPr>
          <w:rFonts w:hint="eastAsia"/>
          <w:color w:val="0000FF"/>
          <w:kern w:val="0"/>
          <w:sz w:val="18"/>
        </w:rPr>
        <w:t>）</w:t>
      </w:r>
    </w:p>
    <w:p w14:paraId="123CF332" w14:textId="77777777" w:rsidR="00000000" w:rsidRDefault="007478C2">
      <w:pPr>
        <w:pStyle w:val="Heading2"/>
        <w:rPr>
          <w:rFonts w:ascii="宋体" w:hAnsi="宋体"/>
        </w:rPr>
      </w:pPr>
      <w:bookmarkStart w:id="382" w:name="_Toc412591017"/>
      <w:bookmarkStart w:id="383" w:name="_Toc6101"/>
      <w:bookmarkStart w:id="384" w:name="_Toc5344"/>
      <w:bookmarkStart w:id="385" w:name="_Toc86080565"/>
      <w:bookmarkStart w:id="386" w:name="_Toc701281739"/>
      <w:r>
        <w:rPr>
          <w:rFonts w:ascii="宋体" w:hAnsi="宋体" w:hint="eastAsia"/>
        </w:rPr>
        <w:t>2.</w:t>
      </w:r>
      <w:r>
        <w:rPr>
          <w:rFonts w:ascii="宋体" w:hAnsi="宋体"/>
        </w:rPr>
        <w:t>6</w:t>
      </w:r>
      <w:r>
        <w:rPr>
          <w:rFonts w:ascii="宋体" w:hAnsi="宋体" w:hint="eastAsia"/>
        </w:rPr>
        <w:t xml:space="preserve"> </w:t>
      </w:r>
      <w:r>
        <w:rPr>
          <w:rFonts w:ascii="宋体" w:hAnsi="宋体" w:hint="eastAsia"/>
        </w:rPr>
        <w:t>其他相关资料</w:t>
      </w:r>
      <w:bookmarkEnd w:id="382"/>
      <w:bookmarkEnd w:id="383"/>
      <w:bookmarkEnd w:id="384"/>
      <w:bookmarkEnd w:id="385"/>
      <w:bookmarkEnd w:id="386"/>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5"/>
        <w:gridCol w:w="3095"/>
      </w:tblGrid>
      <w:tr w:rsidR="00000000" w14:paraId="1267A6A9" w14:textId="77777777">
        <w:trPr>
          <w:trHeight w:val="300"/>
        </w:trPr>
        <w:tc>
          <w:tcPr>
            <w:tcW w:w="3096" w:type="dxa"/>
          </w:tcPr>
          <w:p w14:paraId="474A8A53" w14:textId="77777777" w:rsidR="00000000" w:rsidRDefault="007478C2">
            <w:pPr>
              <w:jc w:val="center"/>
              <w:rPr>
                <w:rFonts w:ascii="宋体" w:hAnsi="宋体"/>
                <w:sz w:val="24"/>
              </w:rPr>
            </w:pPr>
            <w:r>
              <w:rPr>
                <w:rFonts w:ascii="宋体" w:hAnsi="宋体" w:hint="eastAsia"/>
                <w:sz w:val="24"/>
              </w:rPr>
              <w:t>项目</w:t>
            </w:r>
          </w:p>
        </w:tc>
        <w:tc>
          <w:tcPr>
            <w:tcW w:w="3095" w:type="dxa"/>
          </w:tcPr>
          <w:p w14:paraId="11A95EBB" w14:textId="77777777" w:rsidR="00000000" w:rsidRDefault="007478C2">
            <w:pPr>
              <w:jc w:val="center"/>
              <w:rPr>
                <w:rFonts w:ascii="宋体" w:hAnsi="宋体"/>
                <w:sz w:val="24"/>
              </w:rPr>
            </w:pPr>
            <w:r>
              <w:rPr>
                <w:rFonts w:ascii="宋体" w:hAnsi="宋体" w:hint="eastAsia"/>
                <w:sz w:val="24"/>
              </w:rPr>
              <w:t>名称</w:t>
            </w:r>
          </w:p>
        </w:tc>
        <w:tc>
          <w:tcPr>
            <w:tcW w:w="3095" w:type="dxa"/>
          </w:tcPr>
          <w:p w14:paraId="29A3F7D6" w14:textId="77777777" w:rsidR="00000000" w:rsidRDefault="007478C2">
            <w:pPr>
              <w:jc w:val="center"/>
              <w:rPr>
                <w:rFonts w:ascii="宋体" w:hAnsi="宋体"/>
                <w:sz w:val="24"/>
              </w:rPr>
            </w:pPr>
            <w:r>
              <w:rPr>
                <w:rFonts w:ascii="宋体" w:hAnsi="宋体" w:hint="eastAsia"/>
                <w:sz w:val="24"/>
              </w:rPr>
              <w:t>办公地址</w:t>
            </w:r>
          </w:p>
        </w:tc>
      </w:tr>
      <w:tr w:rsidR="00000000" w14:paraId="76BA18C9" w14:textId="77777777">
        <w:trPr>
          <w:trHeight w:val="300"/>
        </w:trPr>
        <w:tc>
          <w:tcPr>
            <w:tcW w:w="3096" w:type="dxa"/>
          </w:tcPr>
          <w:p w14:paraId="2D7153AC" w14:textId="77777777" w:rsidR="00000000" w:rsidRDefault="007478C2">
            <w:pPr>
              <w:rPr>
                <w:rFonts w:ascii="宋体" w:hAnsi="宋体"/>
                <w:sz w:val="24"/>
              </w:rPr>
            </w:pPr>
            <w:r>
              <w:rPr>
                <w:rFonts w:ascii="宋体" w:hAnsi="宋体" w:hint="eastAsia"/>
                <w:sz w:val="24"/>
              </w:rPr>
              <w:t>会计师事务所</w:t>
            </w:r>
            <w:r>
              <w:rPr>
                <w:rStyle w:val="FootnoteReference"/>
                <w:rFonts w:ascii="宋体" w:hAnsi="宋体"/>
                <w:sz w:val="24"/>
              </w:rPr>
              <w:footnoteReference w:id="351"/>
            </w:r>
          </w:p>
        </w:tc>
        <w:tc>
          <w:tcPr>
            <w:tcW w:w="3095" w:type="dxa"/>
          </w:tcPr>
          <w:p w14:paraId="6FA3C2C0" w14:textId="77777777" w:rsidR="00000000" w:rsidRDefault="007478C2">
            <w:pPr>
              <w:rPr>
                <w:rFonts w:ascii="宋体" w:hAnsi="宋体"/>
                <w:sz w:val="24"/>
              </w:rPr>
            </w:pPr>
            <w:r>
              <w:rPr>
                <w:rFonts w:hint="eastAsia"/>
                <w:color w:val="0000FF"/>
                <w:kern w:val="0"/>
                <w:sz w:val="18"/>
              </w:rPr>
              <w:t>（</w:t>
            </w:r>
            <w:r>
              <w:rPr>
                <w:rFonts w:hint="eastAsia"/>
                <w:color w:val="0000FF"/>
                <w:kern w:val="0"/>
                <w:sz w:val="18"/>
              </w:rPr>
              <w:t>0294</w:t>
            </w:r>
            <w:r>
              <w:rPr>
                <w:rFonts w:hint="eastAsia"/>
                <w:color w:val="0000FF"/>
                <w:kern w:val="0"/>
                <w:sz w:val="18"/>
              </w:rPr>
              <w:t>）</w:t>
            </w:r>
          </w:p>
        </w:tc>
        <w:tc>
          <w:tcPr>
            <w:tcW w:w="3095" w:type="dxa"/>
          </w:tcPr>
          <w:p w14:paraId="787334B6" w14:textId="77777777" w:rsidR="00000000" w:rsidRDefault="007478C2">
            <w:pPr>
              <w:rPr>
                <w:rFonts w:ascii="宋体" w:hAnsi="宋体"/>
                <w:sz w:val="24"/>
              </w:rPr>
            </w:pPr>
            <w:r>
              <w:rPr>
                <w:rFonts w:hint="eastAsia"/>
                <w:color w:val="0000FF"/>
                <w:kern w:val="0"/>
                <w:sz w:val="18"/>
              </w:rPr>
              <w:t>（</w:t>
            </w:r>
            <w:r>
              <w:rPr>
                <w:rFonts w:hint="eastAsia"/>
                <w:color w:val="0000FF"/>
                <w:kern w:val="0"/>
                <w:sz w:val="18"/>
              </w:rPr>
              <w:t>0295</w:t>
            </w:r>
            <w:r>
              <w:rPr>
                <w:rFonts w:hint="eastAsia"/>
                <w:color w:val="0000FF"/>
                <w:kern w:val="0"/>
                <w:sz w:val="18"/>
              </w:rPr>
              <w:t>）</w:t>
            </w:r>
          </w:p>
        </w:tc>
      </w:tr>
      <w:tr w:rsidR="00000000" w14:paraId="7B25B763" w14:textId="77777777">
        <w:trPr>
          <w:trHeight w:val="300"/>
        </w:trPr>
        <w:tc>
          <w:tcPr>
            <w:tcW w:w="3096" w:type="dxa"/>
          </w:tcPr>
          <w:p w14:paraId="5C55BBCC" w14:textId="77777777" w:rsidR="00000000" w:rsidRDefault="007478C2">
            <w:pPr>
              <w:rPr>
                <w:rFonts w:ascii="宋体" w:hAnsi="宋体"/>
                <w:sz w:val="24"/>
              </w:rPr>
            </w:pPr>
            <w:r>
              <w:rPr>
                <w:rFonts w:ascii="宋体" w:hAnsi="宋体" w:hint="eastAsia"/>
                <w:sz w:val="24"/>
              </w:rPr>
              <w:t>注册登记机构</w:t>
            </w:r>
          </w:p>
        </w:tc>
        <w:tc>
          <w:tcPr>
            <w:tcW w:w="3095" w:type="dxa"/>
          </w:tcPr>
          <w:p w14:paraId="601266C9" w14:textId="77777777" w:rsidR="00000000" w:rsidRDefault="007478C2">
            <w:pPr>
              <w:rPr>
                <w:rFonts w:ascii="宋体" w:hAnsi="宋体"/>
                <w:sz w:val="24"/>
              </w:rPr>
            </w:pPr>
            <w:r>
              <w:rPr>
                <w:rFonts w:hint="eastAsia"/>
                <w:color w:val="0000FF"/>
                <w:kern w:val="0"/>
                <w:sz w:val="18"/>
              </w:rPr>
              <w:t>（</w:t>
            </w:r>
            <w:r>
              <w:rPr>
                <w:rFonts w:hint="eastAsia"/>
                <w:color w:val="0000FF"/>
                <w:kern w:val="0"/>
                <w:sz w:val="18"/>
              </w:rPr>
              <w:t>0310</w:t>
            </w:r>
            <w:r>
              <w:rPr>
                <w:rFonts w:hint="eastAsia"/>
                <w:color w:val="0000FF"/>
                <w:kern w:val="0"/>
                <w:sz w:val="18"/>
              </w:rPr>
              <w:t>）</w:t>
            </w:r>
          </w:p>
        </w:tc>
        <w:tc>
          <w:tcPr>
            <w:tcW w:w="3095" w:type="dxa"/>
          </w:tcPr>
          <w:p w14:paraId="3CFE1984" w14:textId="77777777" w:rsidR="00000000" w:rsidRDefault="007478C2">
            <w:pPr>
              <w:rPr>
                <w:rFonts w:ascii="宋体" w:hAnsi="宋体"/>
                <w:sz w:val="24"/>
              </w:rPr>
            </w:pPr>
            <w:r>
              <w:rPr>
                <w:rFonts w:hint="eastAsia"/>
                <w:color w:val="0000FF"/>
                <w:kern w:val="0"/>
                <w:sz w:val="18"/>
              </w:rPr>
              <w:t>（</w:t>
            </w:r>
            <w:r>
              <w:rPr>
                <w:rFonts w:hint="eastAsia"/>
                <w:color w:val="0000FF"/>
                <w:kern w:val="0"/>
                <w:sz w:val="18"/>
              </w:rPr>
              <w:t>0311</w:t>
            </w:r>
            <w:r>
              <w:rPr>
                <w:rFonts w:hint="eastAsia"/>
                <w:color w:val="0000FF"/>
                <w:kern w:val="0"/>
                <w:sz w:val="18"/>
              </w:rPr>
              <w:t>）</w:t>
            </w:r>
          </w:p>
        </w:tc>
      </w:tr>
      <w:tr w:rsidR="00000000" w14:paraId="2F20A609" w14:textId="77777777">
        <w:trPr>
          <w:trHeight w:val="300"/>
        </w:trPr>
        <w:tc>
          <w:tcPr>
            <w:tcW w:w="3096" w:type="dxa"/>
          </w:tcPr>
          <w:p w14:paraId="70F95A61" w14:textId="77777777" w:rsidR="00000000" w:rsidRDefault="007478C2">
            <w:pPr>
              <w:rPr>
                <w:rFonts w:ascii="宋体" w:hAnsi="宋体"/>
                <w:sz w:val="24"/>
              </w:rPr>
            </w:pPr>
            <w:r>
              <w:rPr>
                <w:rFonts w:ascii="宋体" w:hAnsi="宋体" w:hint="eastAsia"/>
                <w:sz w:val="24"/>
              </w:rPr>
              <w:t>评估机构</w:t>
            </w:r>
          </w:p>
        </w:tc>
        <w:tc>
          <w:tcPr>
            <w:tcW w:w="3095" w:type="dxa"/>
          </w:tcPr>
          <w:p w14:paraId="290D408A" w14:textId="77777777" w:rsidR="00000000" w:rsidRDefault="007478C2">
            <w:pPr>
              <w:rPr>
                <w:rFonts w:ascii="宋体" w:hAnsi="宋体"/>
                <w:color w:val="0000FF"/>
                <w:kern w:val="0"/>
                <w:sz w:val="18"/>
              </w:rPr>
            </w:pPr>
            <w:r>
              <w:rPr>
                <w:rFonts w:hint="eastAsia"/>
                <w:color w:val="0000FF"/>
                <w:kern w:val="0"/>
                <w:sz w:val="18"/>
              </w:rPr>
              <w:t>（</w:t>
            </w:r>
            <w:r>
              <w:rPr>
                <w:color w:val="0000FF"/>
                <w:kern w:val="0"/>
                <w:sz w:val="18"/>
              </w:rPr>
              <w:t>3849</w:t>
            </w:r>
            <w:r>
              <w:rPr>
                <w:rFonts w:hint="eastAsia"/>
                <w:color w:val="0000FF"/>
                <w:kern w:val="0"/>
                <w:sz w:val="18"/>
              </w:rPr>
              <w:t>）</w:t>
            </w:r>
          </w:p>
        </w:tc>
        <w:tc>
          <w:tcPr>
            <w:tcW w:w="3095" w:type="dxa"/>
          </w:tcPr>
          <w:p w14:paraId="7C71A700" w14:textId="77777777" w:rsidR="00000000" w:rsidRDefault="007478C2">
            <w:pPr>
              <w:rPr>
                <w:rFonts w:ascii="宋体" w:hAnsi="宋体"/>
                <w:color w:val="0000FF"/>
                <w:kern w:val="0"/>
                <w:sz w:val="18"/>
              </w:rPr>
            </w:pPr>
            <w:r>
              <w:rPr>
                <w:rFonts w:hint="eastAsia"/>
                <w:color w:val="0000FF"/>
                <w:kern w:val="0"/>
                <w:sz w:val="18"/>
              </w:rPr>
              <w:t>（</w:t>
            </w:r>
            <w:r>
              <w:rPr>
                <w:color w:val="0000FF"/>
                <w:kern w:val="0"/>
                <w:sz w:val="18"/>
              </w:rPr>
              <w:t>3850</w:t>
            </w:r>
            <w:r>
              <w:rPr>
                <w:rFonts w:hint="eastAsia"/>
                <w:color w:val="0000FF"/>
                <w:kern w:val="0"/>
                <w:sz w:val="18"/>
              </w:rPr>
              <w:t>）</w:t>
            </w:r>
          </w:p>
        </w:tc>
      </w:tr>
      <w:tr w:rsidR="00000000" w14:paraId="5CA0942B" w14:textId="77777777">
        <w:trPr>
          <w:trHeight w:val="300"/>
        </w:trPr>
        <w:tc>
          <w:tcPr>
            <w:tcW w:w="3096" w:type="dxa"/>
          </w:tcPr>
          <w:p w14:paraId="128E64A4" w14:textId="77777777" w:rsidR="00000000" w:rsidRDefault="007478C2">
            <w:pPr>
              <w:rPr>
                <w:rFonts w:ascii="宋体" w:hAnsi="宋体"/>
                <w:sz w:val="24"/>
              </w:rPr>
            </w:pPr>
            <w:r>
              <w:rPr>
                <w:rFonts w:ascii="宋体" w:hAnsi="宋体" w:hint="eastAsia"/>
                <w:sz w:val="24"/>
              </w:rPr>
              <w:t>…</w:t>
            </w:r>
            <w:r>
              <w:rPr>
                <w:rStyle w:val="FootnoteReference"/>
                <w:rFonts w:ascii="宋体" w:hAnsi="宋体"/>
                <w:sz w:val="24"/>
              </w:rPr>
              <w:footnoteReference w:id="352"/>
            </w:r>
            <w:r>
              <w:rPr>
                <w:rFonts w:hint="eastAsia"/>
                <w:color w:val="0000FF"/>
                <w:kern w:val="0"/>
                <w:sz w:val="18"/>
              </w:rPr>
              <w:t>（</w:t>
            </w:r>
            <w:r>
              <w:rPr>
                <w:rFonts w:hint="eastAsia"/>
                <w:color w:val="0000FF"/>
                <w:kern w:val="0"/>
                <w:sz w:val="18"/>
              </w:rPr>
              <w:t>2875</w:t>
            </w:r>
            <w:r>
              <w:rPr>
                <w:rFonts w:hint="eastAsia"/>
                <w:color w:val="0000FF"/>
                <w:kern w:val="0"/>
                <w:sz w:val="18"/>
              </w:rPr>
              <w:t>）</w:t>
            </w:r>
          </w:p>
        </w:tc>
        <w:tc>
          <w:tcPr>
            <w:tcW w:w="3095" w:type="dxa"/>
          </w:tcPr>
          <w:p w14:paraId="7BB791FC" w14:textId="77777777" w:rsidR="00000000" w:rsidRDefault="007478C2">
            <w:pPr>
              <w:rPr>
                <w:rFonts w:ascii="宋体" w:hAnsi="宋体"/>
                <w:color w:val="0000FF"/>
                <w:kern w:val="0"/>
                <w:sz w:val="18"/>
              </w:rPr>
            </w:pPr>
            <w:r>
              <w:rPr>
                <w:rFonts w:hint="eastAsia"/>
                <w:color w:val="0000FF"/>
                <w:kern w:val="0"/>
                <w:sz w:val="18"/>
              </w:rPr>
              <w:t>（</w:t>
            </w:r>
            <w:r>
              <w:rPr>
                <w:rFonts w:hint="eastAsia"/>
                <w:color w:val="0000FF"/>
                <w:kern w:val="0"/>
                <w:sz w:val="18"/>
              </w:rPr>
              <w:t>2876</w:t>
            </w:r>
            <w:r>
              <w:rPr>
                <w:rFonts w:hint="eastAsia"/>
                <w:color w:val="0000FF"/>
                <w:kern w:val="0"/>
                <w:sz w:val="18"/>
              </w:rPr>
              <w:t>）</w:t>
            </w:r>
          </w:p>
        </w:tc>
        <w:tc>
          <w:tcPr>
            <w:tcW w:w="3095" w:type="dxa"/>
          </w:tcPr>
          <w:p w14:paraId="4C686968" w14:textId="77777777" w:rsidR="00000000" w:rsidRDefault="007478C2">
            <w:pPr>
              <w:rPr>
                <w:rFonts w:ascii="宋体" w:hAnsi="宋体"/>
                <w:color w:val="0000FF"/>
                <w:kern w:val="0"/>
                <w:sz w:val="18"/>
              </w:rPr>
            </w:pPr>
            <w:r>
              <w:rPr>
                <w:rFonts w:hint="eastAsia"/>
                <w:color w:val="0000FF"/>
                <w:kern w:val="0"/>
                <w:sz w:val="18"/>
              </w:rPr>
              <w:t>（</w:t>
            </w:r>
            <w:r>
              <w:rPr>
                <w:rFonts w:hint="eastAsia"/>
                <w:color w:val="0000FF"/>
                <w:kern w:val="0"/>
                <w:sz w:val="18"/>
              </w:rPr>
              <w:t>2877</w:t>
            </w:r>
            <w:r>
              <w:rPr>
                <w:rFonts w:hint="eastAsia"/>
                <w:color w:val="0000FF"/>
                <w:kern w:val="0"/>
                <w:sz w:val="18"/>
              </w:rPr>
              <w:t>）</w:t>
            </w:r>
          </w:p>
        </w:tc>
      </w:tr>
    </w:tbl>
    <w:p w14:paraId="17612A36" w14:textId="77777777" w:rsidR="00000000" w:rsidRDefault="007478C2">
      <w:pPr>
        <w:adjustRightInd w:val="0"/>
        <w:snapToGrid w:val="0"/>
        <w:rPr>
          <w:rFonts w:ascii="宋体" w:hAnsi="宋体"/>
          <w:sz w:val="24"/>
        </w:rPr>
      </w:pPr>
      <w:r>
        <w:rPr>
          <w:rFonts w:ascii="宋体" w:hAnsi="宋体" w:hint="eastAsia"/>
          <w:sz w:val="24"/>
        </w:rPr>
        <w:t>注</w:t>
      </w:r>
      <w:r>
        <w:rPr>
          <w:rStyle w:val="FootnoteReference"/>
          <w:rFonts w:ascii="宋体" w:hAnsi="宋体"/>
          <w:sz w:val="24"/>
        </w:rPr>
        <w:footnoteReference w:id="353"/>
      </w:r>
      <w:r>
        <w:rPr>
          <w:rFonts w:ascii="宋体" w:hAnsi="宋体" w:hint="eastAsia"/>
          <w:sz w:val="24"/>
        </w:rPr>
        <w:t>：</w:t>
      </w:r>
      <w:r>
        <w:rPr>
          <w:rFonts w:hint="eastAsia"/>
          <w:color w:val="0000FF"/>
          <w:kern w:val="0"/>
          <w:sz w:val="18"/>
        </w:rPr>
        <w:t>（</w:t>
      </w:r>
      <w:r>
        <w:rPr>
          <w:rFonts w:hint="eastAsia"/>
          <w:color w:val="0000FF"/>
          <w:kern w:val="0"/>
          <w:sz w:val="18"/>
        </w:rPr>
        <w:t>2</w:t>
      </w:r>
      <w:r>
        <w:rPr>
          <w:color w:val="0000FF"/>
          <w:kern w:val="0"/>
          <w:sz w:val="18"/>
        </w:rPr>
        <w:t>271</w:t>
      </w:r>
      <w:r>
        <w:rPr>
          <w:rFonts w:hint="eastAsia"/>
          <w:color w:val="0000FF"/>
          <w:kern w:val="0"/>
          <w:sz w:val="18"/>
        </w:rPr>
        <w:t>）</w:t>
      </w:r>
    </w:p>
    <w:p w14:paraId="059D2560" w14:textId="77777777" w:rsidR="00000000" w:rsidRDefault="007478C2">
      <w:pPr>
        <w:pStyle w:val="Heading1"/>
        <w:jc w:val="center"/>
        <w:rPr>
          <w:rFonts w:ascii="宋体" w:hAnsi="宋体"/>
          <w:sz w:val="24"/>
        </w:rPr>
      </w:pPr>
      <w:bookmarkStart w:id="387" w:name="_Toc20859"/>
      <w:bookmarkStart w:id="388" w:name="_Toc86080566"/>
      <w:bookmarkStart w:id="389" w:name="_Toc1203195002"/>
      <w:bookmarkStart w:id="390" w:name="_Toc1038971587"/>
      <w:bookmarkStart w:id="391" w:name="_Toc21694"/>
      <w:r>
        <w:rPr>
          <w:rFonts w:ascii="宋体" w:hAnsi="宋体" w:hint="eastAsia"/>
          <w:sz w:val="24"/>
        </w:rPr>
        <w:t>§</w:t>
      </w:r>
      <w:r>
        <w:rPr>
          <w:rFonts w:ascii="宋体" w:hAnsi="宋体" w:hint="eastAsia"/>
          <w:sz w:val="24"/>
        </w:rPr>
        <w:t xml:space="preserve">3  </w:t>
      </w:r>
      <w:r>
        <w:rPr>
          <w:rFonts w:ascii="宋体" w:hAnsi="宋体" w:hint="eastAsia"/>
          <w:sz w:val="24"/>
        </w:rPr>
        <w:t>主要财务指标和基金收益分配情况</w:t>
      </w:r>
      <w:r>
        <w:rPr>
          <w:rFonts w:ascii="宋体" w:hAnsi="宋体" w:hint="eastAsia"/>
          <w:sz w:val="24"/>
          <w:vertAlign w:val="superscript"/>
        </w:rPr>
        <w:footnoteReference w:id="354"/>
      </w:r>
      <w:bookmarkEnd w:id="387"/>
      <w:bookmarkEnd w:id="388"/>
      <w:bookmarkEnd w:id="389"/>
      <w:bookmarkEnd w:id="390"/>
      <w:bookmarkEnd w:id="391"/>
    </w:p>
    <w:p w14:paraId="78AF797C" w14:textId="77777777" w:rsidR="00000000" w:rsidRDefault="007478C2">
      <w:pPr>
        <w:pStyle w:val="Heading2"/>
        <w:rPr>
          <w:rFonts w:ascii="宋体" w:hAnsi="宋体"/>
        </w:rPr>
      </w:pPr>
      <w:bookmarkStart w:id="392" w:name="_Toc759150366"/>
      <w:bookmarkStart w:id="393" w:name="_Toc3955"/>
      <w:bookmarkStart w:id="394" w:name="_Toc17746"/>
      <w:bookmarkStart w:id="395" w:name="_Toc86080567"/>
      <w:bookmarkStart w:id="396" w:name="_Toc605838247"/>
      <w:r>
        <w:rPr>
          <w:rFonts w:ascii="宋体" w:hAnsi="宋体" w:hint="eastAsia"/>
        </w:rPr>
        <w:t xml:space="preserve">3.1 </w:t>
      </w:r>
      <w:r>
        <w:rPr>
          <w:rFonts w:ascii="宋体" w:hAnsi="宋体"/>
        </w:rPr>
        <w:t>主要</w:t>
      </w:r>
      <w:r>
        <w:rPr>
          <w:rFonts w:ascii="宋体" w:hAnsi="宋体" w:hint="eastAsia"/>
        </w:rPr>
        <w:t>会计数据和</w:t>
      </w:r>
      <w:r>
        <w:rPr>
          <w:rFonts w:ascii="宋体" w:hAnsi="宋体"/>
        </w:rPr>
        <w:t>财务指标</w:t>
      </w:r>
      <w:r>
        <w:rPr>
          <w:rFonts w:ascii="宋体" w:hAnsi="宋体" w:hint="eastAsia"/>
          <w:vertAlign w:val="superscript"/>
        </w:rPr>
        <w:footnoteReference w:id="355"/>
      </w:r>
      <w:bookmarkEnd w:id="392"/>
      <w:bookmarkEnd w:id="393"/>
      <w:bookmarkEnd w:id="394"/>
      <w:bookmarkEnd w:id="395"/>
      <w:bookmarkEnd w:id="396"/>
    </w:p>
    <w:p w14:paraId="7ED4914A" w14:textId="77777777" w:rsidR="00000000" w:rsidRDefault="007478C2">
      <w:pPr>
        <w:widowControl/>
        <w:tabs>
          <w:tab w:val="left" w:pos="1680"/>
        </w:tabs>
        <w:wordWrap w:val="0"/>
        <w:autoSpaceDE w:val="0"/>
        <w:autoSpaceDN w:val="0"/>
        <w:ind w:right="960"/>
        <w:jc w:val="right"/>
        <w:textAlignment w:val="bottom"/>
        <w:rPr>
          <w:rFonts w:hAnsi="宋体"/>
          <w:sz w:val="24"/>
          <w:lang w:val="en-AU"/>
        </w:rPr>
      </w:pPr>
      <w:r>
        <w:rPr>
          <w:rFonts w:hAnsi="宋体"/>
          <w:sz w:val="24"/>
        </w:rPr>
        <w:t>金额</w:t>
      </w:r>
      <w:r>
        <w:rPr>
          <w:rFonts w:hAnsi="宋体" w:hint="eastAsia"/>
          <w:sz w:val="24"/>
          <w:lang w:val="en-AU"/>
        </w:rPr>
        <w:t>单位</w:t>
      </w:r>
      <w:r>
        <w:rPr>
          <w:rFonts w:ascii="宋体" w:hAnsi="宋体"/>
          <w:sz w:val="24"/>
          <w:vertAlign w:val="superscript"/>
        </w:rPr>
        <w:footnoteReference w:id="356"/>
      </w:r>
      <w:r>
        <w:rPr>
          <w:rFonts w:hAnsi="宋体" w:hint="eastAsia"/>
          <w:sz w:val="24"/>
          <w:lang w:val="en-AU"/>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08"/>
        <w:gridCol w:w="1729"/>
        <w:gridCol w:w="1732"/>
        <w:gridCol w:w="1917"/>
      </w:tblGrid>
      <w:tr w:rsidR="00000000" w14:paraId="34A0AB1C"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shd w:val="clear" w:color="auto" w:fill="FFFFFF"/>
          </w:tcPr>
          <w:p w14:paraId="3BD6BED7" w14:textId="77777777" w:rsidR="00000000" w:rsidRDefault="007478C2">
            <w:pPr>
              <w:pStyle w:val="NormalWeb"/>
              <w:jc w:val="center"/>
              <w:rPr>
                <w:color w:val="000000"/>
              </w:rPr>
            </w:pPr>
            <w:r>
              <w:rPr>
                <w:rFonts w:hint="eastAsia"/>
              </w:rPr>
              <w:t>期间数据和指标</w:t>
            </w:r>
          </w:p>
        </w:tc>
        <w:tc>
          <w:tcPr>
            <w:tcW w:w="1729" w:type="dxa"/>
            <w:tcBorders>
              <w:top w:val="single" w:sz="4" w:space="0" w:color="auto"/>
              <w:left w:val="single" w:sz="4" w:space="0" w:color="auto"/>
              <w:bottom w:val="single" w:sz="4" w:space="0" w:color="auto"/>
              <w:right w:val="single" w:sz="4" w:space="0" w:color="auto"/>
            </w:tcBorders>
            <w:shd w:val="clear" w:color="auto" w:fill="FFFFFF"/>
            <w:vAlign w:val="center"/>
          </w:tcPr>
          <w:p w14:paraId="38641ACB" w14:textId="77777777" w:rsidR="00000000" w:rsidRDefault="007478C2">
            <w:pPr>
              <w:pStyle w:val="NormalWeb"/>
              <w:jc w:val="center"/>
            </w:pPr>
            <w:r>
              <w:rPr>
                <w:rFonts w:hint="eastAsia"/>
                <w:color w:val="404040"/>
              </w:rPr>
              <w:t>××××年</w:t>
            </w:r>
            <w:r>
              <w:rPr>
                <w:rStyle w:val="FootnoteReference"/>
                <w:color w:val="404040"/>
              </w:rPr>
              <w:footnoteReference w:id="357"/>
            </w:r>
          </w:p>
        </w:tc>
        <w:tc>
          <w:tcPr>
            <w:tcW w:w="1732" w:type="dxa"/>
            <w:tcBorders>
              <w:top w:val="single" w:sz="4" w:space="0" w:color="auto"/>
              <w:left w:val="single" w:sz="4" w:space="0" w:color="auto"/>
              <w:bottom w:val="single" w:sz="4" w:space="0" w:color="auto"/>
              <w:right w:val="single" w:sz="4" w:space="0" w:color="auto"/>
            </w:tcBorders>
            <w:shd w:val="clear" w:color="auto" w:fill="FFFFFF"/>
          </w:tcPr>
          <w:p w14:paraId="7364ABAB" w14:textId="77777777" w:rsidR="00000000" w:rsidRDefault="007478C2">
            <w:pPr>
              <w:pStyle w:val="NormalWeb"/>
              <w:jc w:val="center"/>
            </w:pPr>
            <w:r>
              <w:rPr>
                <w:rFonts w:hint="eastAsia"/>
                <w:color w:val="404040"/>
              </w:rPr>
              <w:t>××××年</w:t>
            </w:r>
          </w:p>
        </w:tc>
        <w:tc>
          <w:tcPr>
            <w:tcW w:w="1917" w:type="dxa"/>
            <w:tcBorders>
              <w:top w:val="single" w:sz="4" w:space="0" w:color="auto"/>
              <w:left w:val="single" w:sz="4" w:space="0" w:color="auto"/>
              <w:bottom w:val="single" w:sz="4" w:space="0" w:color="auto"/>
              <w:right w:val="single" w:sz="4" w:space="0" w:color="auto"/>
            </w:tcBorders>
            <w:shd w:val="clear" w:color="auto" w:fill="FFFFFF"/>
          </w:tcPr>
          <w:p w14:paraId="781ABBB9" w14:textId="77777777" w:rsidR="00000000" w:rsidRDefault="007478C2">
            <w:pPr>
              <w:pStyle w:val="NormalWeb"/>
              <w:jc w:val="center"/>
            </w:pPr>
            <w:r>
              <w:rPr>
                <w:rFonts w:hint="eastAsia"/>
                <w:color w:val="404040"/>
              </w:rPr>
              <w:t>××××年</w:t>
            </w:r>
          </w:p>
        </w:tc>
      </w:tr>
      <w:tr w:rsidR="00000000" w14:paraId="67281A15"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12D1113D" w14:textId="77777777" w:rsidR="00000000" w:rsidRDefault="007478C2">
            <w:pPr>
              <w:pStyle w:val="NormalWeb"/>
              <w:rPr>
                <w:color w:val="000000"/>
              </w:rPr>
            </w:pPr>
            <w:r>
              <w:rPr>
                <w:rFonts w:hint="eastAsia"/>
              </w:rPr>
              <w:t>本期收入</w:t>
            </w:r>
            <w:r>
              <w:rPr>
                <w:rStyle w:val="FootnoteReference"/>
              </w:rPr>
              <w:footnoteReference w:id="358"/>
            </w:r>
          </w:p>
        </w:tc>
        <w:tc>
          <w:tcPr>
            <w:tcW w:w="1729" w:type="dxa"/>
            <w:tcBorders>
              <w:top w:val="single" w:sz="4" w:space="0" w:color="auto"/>
              <w:left w:val="single" w:sz="4" w:space="0" w:color="auto"/>
              <w:bottom w:val="single" w:sz="4" w:space="0" w:color="auto"/>
              <w:right w:val="single" w:sz="4" w:space="0" w:color="auto"/>
            </w:tcBorders>
          </w:tcPr>
          <w:p w14:paraId="798F103F" w14:textId="77777777" w:rsidR="00000000" w:rsidRDefault="007478C2">
            <w:pPr>
              <w:pStyle w:val="NormalWeb"/>
              <w:jc w:val="center"/>
            </w:pPr>
            <w:r>
              <w:rPr>
                <w:color w:val="0000FF"/>
                <w:sz w:val="18"/>
              </w:rPr>
              <w:t>（</w:t>
            </w:r>
            <w:r>
              <w:rPr>
                <w:color w:val="0000FF"/>
                <w:sz w:val="18"/>
              </w:rPr>
              <w:t>3627</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006F3ED8" w14:textId="77777777" w:rsidR="00000000" w:rsidRDefault="007478C2">
            <w:pPr>
              <w:pStyle w:val="NormalWeb"/>
              <w:jc w:val="center"/>
            </w:pPr>
            <w:r>
              <w:rPr>
                <w:color w:val="0000FF"/>
                <w:sz w:val="18"/>
              </w:rPr>
              <w:t>（</w:t>
            </w:r>
            <w:r>
              <w:rPr>
                <w:color w:val="0000FF"/>
                <w:sz w:val="18"/>
              </w:rPr>
              <w:t>3627</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46CAA4FB" w14:textId="77777777" w:rsidR="00000000" w:rsidRDefault="007478C2">
            <w:pPr>
              <w:pStyle w:val="NormalWeb"/>
              <w:jc w:val="center"/>
            </w:pPr>
            <w:r>
              <w:rPr>
                <w:color w:val="0000FF"/>
                <w:sz w:val="18"/>
              </w:rPr>
              <w:t>（</w:t>
            </w:r>
            <w:r>
              <w:rPr>
                <w:color w:val="0000FF"/>
                <w:sz w:val="18"/>
              </w:rPr>
              <w:t>3627</w:t>
            </w:r>
            <w:r>
              <w:rPr>
                <w:color w:val="0000FF"/>
                <w:sz w:val="18"/>
              </w:rPr>
              <w:t>）</w:t>
            </w:r>
          </w:p>
        </w:tc>
      </w:tr>
      <w:tr w:rsidR="00000000" w14:paraId="1805D14A"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087D8853" w14:textId="77777777" w:rsidR="00000000" w:rsidRDefault="007478C2">
            <w:pPr>
              <w:pStyle w:val="NormalWeb"/>
              <w:rPr>
                <w:color w:val="000000"/>
              </w:rPr>
            </w:pPr>
            <w:r>
              <w:rPr>
                <w:rFonts w:hint="eastAsia"/>
              </w:rPr>
              <w:t>本期净利润</w:t>
            </w:r>
          </w:p>
        </w:tc>
        <w:tc>
          <w:tcPr>
            <w:tcW w:w="1729" w:type="dxa"/>
            <w:tcBorders>
              <w:top w:val="single" w:sz="4" w:space="0" w:color="auto"/>
              <w:left w:val="single" w:sz="4" w:space="0" w:color="auto"/>
              <w:bottom w:val="single" w:sz="4" w:space="0" w:color="auto"/>
              <w:right w:val="single" w:sz="4" w:space="0" w:color="auto"/>
            </w:tcBorders>
          </w:tcPr>
          <w:p w14:paraId="52E392D2" w14:textId="77777777" w:rsidR="00000000" w:rsidRDefault="007478C2">
            <w:pPr>
              <w:pStyle w:val="NormalWeb"/>
              <w:jc w:val="center"/>
            </w:pPr>
            <w:r>
              <w:rPr>
                <w:color w:val="0000FF"/>
                <w:sz w:val="18"/>
              </w:rPr>
              <w:t>（</w:t>
            </w:r>
            <w:r>
              <w:rPr>
                <w:color w:val="0000FF"/>
                <w:sz w:val="18"/>
              </w:rPr>
              <w:t>3628</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7F8464BE" w14:textId="77777777" w:rsidR="00000000" w:rsidRDefault="007478C2">
            <w:pPr>
              <w:pStyle w:val="NormalWeb"/>
              <w:jc w:val="center"/>
            </w:pPr>
            <w:r>
              <w:rPr>
                <w:color w:val="0000FF"/>
                <w:sz w:val="18"/>
              </w:rPr>
              <w:t>（</w:t>
            </w:r>
            <w:r>
              <w:rPr>
                <w:color w:val="0000FF"/>
                <w:sz w:val="18"/>
              </w:rPr>
              <w:t>362</w:t>
            </w:r>
            <w:r>
              <w:rPr>
                <w:color w:val="0000FF"/>
                <w:sz w:val="18"/>
              </w:rPr>
              <w:t>8</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1519C0CA" w14:textId="77777777" w:rsidR="00000000" w:rsidRDefault="007478C2">
            <w:pPr>
              <w:pStyle w:val="NormalWeb"/>
              <w:jc w:val="center"/>
            </w:pPr>
            <w:r>
              <w:rPr>
                <w:color w:val="0000FF"/>
                <w:sz w:val="18"/>
              </w:rPr>
              <w:t>（</w:t>
            </w:r>
            <w:r>
              <w:rPr>
                <w:color w:val="0000FF"/>
                <w:sz w:val="18"/>
              </w:rPr>
              <w:t>3628</w:t>
            </w:r>
            <w:r>
              <w:rPr>
                <w:color w:val="0000FF"/>
                <w:sz w:val="18"/>
              </w:rPr>
              <w:t>）</w:t>
            </w:r>
          </w:p>
        </w:tc>
      </w:tr>
      <w:tr w:rsidR="00000000" w14:paraId="022ADC2E"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323AB76F" w14:textId="77777777" w:rsidR="00000000" w:rsidRDefault="007478C2">
            <w:pPr>
              <w:pStyle w:val="NormalWeb"/>
              <w:rPr>
                <w:color w:val="000000"/>
              </w:rPr>
            </w:pPr>
            <w:r>
              <w:rPr>
                <w:rFonts w:hint="eastAsia"/>
                <w:color w:val="000000"/>
              </w:rPr>
              <w:t>本期经营活动产生的现金流量净额</w:t>
            </w:r>
          </w:p>
        </w:tc>
        <w:tc>
          <w:tcPr>
            <w:tcW w:w="1729" w:type="dxa"/>
            <w:tcBorders>
              <w:top w:val="single" w:sz="4" w:space="0" w:color="auto"/>
              <w:left w:val="single" w:sz="4" w:space="0" w:color="auto"/>
              <w:bottom w:val="single" w:sz="4" w:space="0" w:color="auto"/>
              <w:right w:val="single" w:sz="4" w:space="0" w:color="auto"/>
            </w:tcBorders>
          </w:tcPr>
          <w:p w14:paraId="119BF5F8" w14:textId="77777777" w:rsidR="00000000" w:rsidRDefault="007478C2">
            <w:pPr>
              <w:pStyle w:val="NormalWeb"/>
              <w:jc w:val="center"/>
            </w:pPr>
            <w:r>
              <w:rPr>
                <w:color w:val="0000FF"/>
                <w:sz w:val="18"/>
              </w:rPr>
              <w:t>（</w:t>
            </w:r>
            <w:r>
              <w:rPr>
                <w:color w:val="0000FF"/>
                <w:sz w:val="18"/>
              </w:rPr>
              <w:t>3629</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2737DA00" w14:textId="77777777" w:rsidR="00000000" w:rsidRDefault="007478C2">
            <w:pPr>
              <w:pStyle w:val="NormalWeb"/>
              <w:jc w:val="center"/>
            </w:pPr>
            <w:r>
              <w:rPr>
                <w:color w:val="0000FF"/>
                <w:sz w:val="18"/>
              </w:rPr>
              <w:t>（</w:t>
            </w:r>
            <w:r>
              <w:rPr>
                <w:color w:val="0000FF"/>
                <w:sz w:val="18"/>
              </w:rPr>
              <w:t>3629</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24B3009A" w14:textId="77777777" w:rsidR="00000000" w:rsidRDefault="007478C2">
            <w:pPr>
              <w:pStyle w:val="NormalWeb"/>
              <w:jc w:val="center"/>
            </w:pPr>
            <w:r>
              <w:rPr>
                <w:color w:val="0000FF"/>
                <w:sz w:val="18"/>
              </w:rPr>
              <w:t>（</w:t>
            </w:r>
            <w:r>
              <w:rPr>
                <w:color w:val="0000FF"/>
                <w:sz w:val="18"/>
              </w:rPr>
              <w:t>3629</w:t>
            </w:r>
            <w:r>
              <w:rPr>
                <w:color w:val="0000FF"/>
                <w:sz w:val="18"/>
              </w:rPr>
              <w:t>）</w:t>
            </w:r>
          </w:p>
        </w:tc>
      </w:tr>
      <w:tr w:rsidR="00000000" w14:paraId="55E94581"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shd w:val="clear" w:color="auto" w:fill="FFFFFF"/>
          </w:tcPr>
          <w:p w14:paraId="414D8815" w14:textId="77777777" w:rsidR="00000000" w:rsidRDefault="007478C2">
            <w:pPr>
              <w:pStyle w:val="NormalWeb"/>
              <w:jc w:val="center"/>
              <w:rPr>
                <w:color w:val="000000"/>
              </w:rPr>
            </w:pPr>
            <w:r>
              <w:rPr>
                <w:rFonts w:hint="eastAsia"/>
                <w:color w:val="000000"/>
              </w:rPr>
              <w:t>期末数据和指标</w:t>
            </w:r>
          </w:p>
        </w:tc>
        <w:tc>
          <w:tcPr>
            <w:tcW w:w="1729" w:type="dxa"/>
            <w:tcBorders>
              <w:top w:val="single" w:sz="4" w:space="0" w:color="auto"/>
              <w:left w:val="single" w:sz="4" w:space="0" w:color="auto"/>
              <w:bottom w:val="single" w:sz="4" w:space="0" w:color="auto"/>
              <w:right w:val="single" w:sz="4" w:space="0" w:color="auto"/>
            </w:tcBorders>
            <w:shd w:val="clear" w:color="auto" w:fill="FFFFFF"/>
            <w:vAlign w:val="center"/>
          </w:tcPr>
          <w:p w14:paraId="566A7063" w14:textId="77777777" w:rsidR="00000000" w:rsidRDefault="007478C2">
            <w:pPr>
              <w:pStyle w:val="NormalWeb"/>
              <w:jc w:val="center"/>
            </w:pPr>
            <w:r>
              <w:rPr>
                <w:rFonts w:hint="eastAsia"/>
                <w:color w:val="404040"/>
              </w:rPr>
              <w:t>××××年末</w:t>
            </w:r>
          </w:p>
        </w:tc>
        <w:tc>
          <w:tcPr>
            <w:tcW w:w="1732" w:type="dxa"/>
            <w:tcBorders>
              <w:top w:val="single" w:sz="4" w:space="0" w:color="auto"/>
              <w:left w:val="single" w:sz="4" w:space="0" w:color="auto"/>
              <w:bottom w:val="single" w:sz="4" w:space="0" w:color="auto"/>
              <w:right w:val="single" w:sz="4" w:space="0" w:color="auto"/>
            </w:tcBorders>
            <w:shd w:val="clear" w:color="auto" w:fill="FFFFFF"/>
          </w:tcPr>
          <w:p w14:paraId="4C665FE1" w14:textId="77777777" w:rsidR="00000000" w:rsidRDefault="007478C2">
            <w:pPr>
              <w:pStyle w:val="NormalWeb"/>
              <w:jc w:val="center"/>
            </w:pPr>
            <w:r>
              <w:rPr>
                <w:rFonts w:hint="eastAsia"/>
                <w:color w:val="404040"/>
              </w:rPr>
              <w:t>××××年末</w:t>
            </w:r>
          </w:p>
        </w:tc>
        <w:tc>
          <w:tcPr>
            <w:tcW w:w="1917" w:type="dxa"/>
            <w:tcBorders>
              <w:top w:val="single" w:sz="4" w:space="0" w:color="auto"/>
              <w:left w:val="single" w:sz="4" w:space="0" w:color="auto"/>
              <w:bottom w:val="single" w:sz="4" w:space="0" w:color="auto"/>
              <w:right w:val="single" w:sz="4" w:space="0" w:color="auto"/>
            </w:tcBorders>
            <w:shd w:val="clear" w:color="auto" w:fill="FFFFFF"/>
          </w:tcPr>
          <w:p w14:paraId="0E791362" w14:textId="77777777" w:rsidR="00000000" w:rsidRDefault="007478C2">
            <w:pPr>
              <w:pStyle w:val="NormalWeb"/>
              <w:jc w:val="center"/>
            </w:pPr>
            <w:r>
              <w:rPr>
                <w:rFonts w:hint="eastAsia"/>
                <w:color w:val="404040"/>
              </w:rPr>
              <w:t>××××年末</w:t>
            </w:r>
          </w:p>
        </w:tc>
      </w:tr>
      <w:tr w:rsidR="00000000" w14:paraId="65F64860"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711C5AD3" w14:textId="77777777" w:rsidR="00000000" w:rsidRDefault="007478C2">
            <w:pPr>
              <w:pStyle w:val="NormalWeb"/>
              <w:rPr>
                <w:color w:val="000000"/>
              </w:rPr>
            </w:pPr>
            <w:r>
              <w:rPr>
                <w:rFonts w:hint="eastAsia"/>
                <w:color w:val="000000"/>
              </w:rPr>
              <w:t>期末基金总资产</w:t>
            </w:r>
          </w:p>
        </w:tc>
        <w:tc>
          <w:tcPr>
            <w:tcW w:w="1729" w:type="dxa"/>
            <w:tcBorders>
              <w:top w:val="single" w:sz="4" w:space="0" w:color="auto"/>
              <w:left w:val="single" w:sz="4" w:space="0" w:color="auto"/>
              <w:bottom w:val="single" w:sz="4" w:space="0" w:color="auto"/>
              <w:right w:val="single" w:sz="4" w:space="0" w:color="auto"/>
            </w:tcBorders>
          </w:tcPr>
          <w:p w14:paraId="67D53F3F" w14:textId="77777777" w:rsidR="00000000" w:rsidRDefault="007478C2">
            <w:pPr>
              <w:pStyle w:val="NormalWeb"/>
              <w:jc w:val="center"/>
            </w:pPr>
            <w:r>
              <w:rPr>
                <w:color w:val="0000FF"/>
                <w:sz w:val="18"/>
              </w:rPr>
              <w:t>（</w:t>
            </w:r>
            <w:r>
              <w:rPr>
                <w:color w:val="0000FF"/>
                <w:sz w:val="18"/>
              </w:rPr>
              <w:t>3801</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7AE8319E" w14:textId="77777777" w:rsidR="00000000" w:rsidRDefault="007478C2">
            <w:pPr>
              <w:pStyle w:val="NormalWeb"/>
              <w:jc w:val="center"/>
            </w:pPr>
            <w:r>
              <w:rPr>
                <w:color w:val="0000FF"/>
                <w:sz w:val="18"/>
              </w:rPr>
              <w:t>（</w:t>
            </w:r>
            <w:r>
              <w:rPr>
                <w:color w:val="0000FF"/>
                <w:sz w:val="18"/>
              </w:rPr>
              <w:t>3801</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38C48385" w14:textId="77777777" w:rsidR="00000000" w:rsidRDefault="007478C2">
            <w:pPr>
              <w:pStyle w:val="NormalWeb"/>
              <w:jc w:val="center"/>
            </w:pPr>
            <w:r>
              <w:rPr>
                <w:color w:val="0000FF"/>
                <w:sz w:val="18"/>
              </w:rPr>
              <w:t>（</w:t>
            </w:r>
            <w:r>
              <w:rPr>
                <w:color w:val="0000FF"/>
                <w:sz w:val="18"/>
              </w:rPr>
              <w:t>3801</w:t>
            </w:r>
            <w:r>
              <w:rPr>
                <w:color w:val="0000FF"/>
                <w:sz w:val="18"/>
              </w:rPr>
              <w:t>）</w:t>
            </w:r>
          </w:p>
        </w:tc>
      </w:tr>
      <w:tr w:rsidR="00000000" w14:paraId="0C13F97B"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34437A85" w14:textId="77777777" w:rsidR="00000000" w:rsidRDefault="007478C2">
            <w:pPr>
              <w:pStyle w:val="NormalWeb"/>
              <w:rPr>
                <w:color w:val="000000"/>
              </w:rPr>
            </w:pPr>
            <w:r>
              <w:rPr>
                <w:rFonts w:hint="eastAsia"/>
                <w:color w:val="000000"/>
              </w:rPr>
              <w:t>期末基金净资产</w:t>
            </w:r>
          </w:p>
        </w:tc>
        <w:tc>
          <w:tcPr>
            <w:tcW w:w="1729" w:type="dxa"/>
            <w:tcBorders>
              <w:top w:val="single" w:sz="4" w:space="0" w:color="auto"/>
              <w:left w:val="single" w:sz="4" w:space="0" w:color="auto"/>
              <w:bottom w:val="single" w:sz="4" w:space="0" w:color="auto"/>
              <w:right w:val="single" w:sz="4" w:space="0" w:color="auto"/>
            </w:tcBorders>
          </w:tcPr>
          <w:p w14:paraId="1BC00C85" w14:textId="77777777" w:rsidR="00000000" w:rsidRDefault="007478C2">
            <w:pPr>
              <w:pStyle w:val="NormalWeb"/>
              <w:jc w:val="center"/>
            </w:pPr>
            <w:r>
              <w:rPr>
                <w:color w:val="0000FF"/>
                <w:sz w:val="18"/>
              </w:rPr>
              <w:t>（</w:t>
            </w:r>
            <w:r>
              <w:rPr>
                <w:color w:val="0000FF"/>
                <w:sz w:val="18"/>
              </w:rPr>
              <w:t>3802</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31AD19BE" w14:textId="77777777" w:rsidR="00000000" w:rsidRDefault="007478C2">
            <w:pPr>
              <w:pStyle w:val="NormalWeb"/>
              <w:jc w:val="center"/>
            </w:pPr>
            <w:r>
              <w:rPr>
                <w:color w:val="0000FF"/>
                <w:sz w:val="18"/>
              </w:rPr>
              <w:t>（</w:t>
            </w:r>
            <w:r>
              <w:rPr>
                <w:color w:val="0000FF"/>
                <w:sz w:val="18"/>
              </w:rPr>
              <w:t>3802</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58C1562E" w14:textId="77777777" w:rsidR="00000000" w:rsidRDefault="007478C2">
            <w:pPr>
              <w:pStyle w:val="NormalWeb"/>
              <w:jc w:val="center"/>
            </w:pPr>
            <w:r>
              <w:rPr>
                <w:color w:val="0000FF"/>
                <w:sz w:val="18"/>
              </w:rPr>
              <w:t>（</w:t>
            </w:r>
            <w:r>
              <w:rPr>
                <w:color w:val="0000FF"/>
                <w:sz w:val="18"/>
              </w:rPr>
              <w:t>3802</w:t>
            </w:r>
            <w:r>
              <w:rPr>
                <w:color w:val="0000FF"/>
                <w:sz w:val="18"/>
              </w:rPr>
              <w:t>）</w:t>
            </w:r>
          </w:p>
        </w:tc>
      </w:tr>
      <w:tr w:rsidR="00000000" w14:paraId="15C99887"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7556A432" w14:textId="77777777" w:rsidR="00000000" w:rsidRDefault="007478C2">
            <w:pPr>
              <w:pStyle w:val="NormalWeb"/>
              <w:rPr>
                <w:color w:val="000000"/>
              </w:rPr>
            </w:pPr>
            <w:r>
              <w:rPr>
                <w:rFonts w:hint="eastAsia"/>
                <w:color w:val="000000"/>
              </w:rPr>
              <w:t>期末基金总资产与净资产的比例（</w:t>
            </w:r>
            <w:r>
              <w:rPr>
                <w:rFonts w:hint="eastAsia"/>
                <w:color w:val="000000"/>
              </w:rPr>
              <w:t>%</w:t>
            </w:r>
            <w:r>
              <w:rPr>
                <w:rFonts w:hint="eastAsia"/>
                <w:color w:val="000000"/>
              </w:rPr>
              <w:t>）</w:t>
            </w:r>
          </w:p>
        </w:tc>
        <w:tc>
          <w:tcPr>
            <w:tcW w:w="1729" w:type="dxa"/>
            <w:tcBorders>
              <w:top w:val="single" w:sz="4" w:space="0" w:color="auto"/>
              <w:left w:val="single" w:sz="4" w:space="0" w:color="auto"/>
              <w:bottom w:val="single" w:sz="4" w:space="0" w:color="auto"/>
              <w:right w:val="single" w:sz="4" w:space="0" w:color="auto"/>
            </w:tcBorders>
          </w:tcPr>
          <w:p w14:paraId="17E5FB11" w14:textId="77777777" w:rsidR="00000000" w:rsidRDefault="007478C2">
            <w:pPr>
              <w:pStyle w:val="NormalWeb"/>
              <w:jc w:val="center"/>
            </w:pPr>
            <w:r>
              <w:rPr>
                <w:color w:val="0000FF"/>
                <w:sz w:val="18"/>
              </w:rPr>
              <w:t>（</w:t>
            </w:r>
            <w:r>
              <w:rPr>
                <w:color w:val="0000FF"/>
                <w:sz w:val="18"/>
              </w:rPr>
              <w:t>3803</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tcPr>
          <w:p w14:paraId="6CDD7A0A" w14:textId="77777777" w:rsidR="00000000" w:rsidRDefault="007478C2">
            <w:pPr>
              <w:pStyle w:val="NormalWeb"/>
              <w:jc w:val="center"/>
            </w:pPr>
            <w:r>
              <w:rPr>
                <w:color w:val="0000FF"/>
                <w:sz w:val="18"/>
              </w:rPr>
              <w:t>（</w:t>
            </w:r>
            <w:r>
              <w:rPr>
                <w:color w:val="0000FF"/>
                <w:sz w:val="18"/>
              </w:rPr>
              <w:t>3803</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tcPr>
          <w:p w14:paraId="079FBAB0" w14:textId="77777777" w:rsidR="00000000" w:rsidRDefault="007478C2">
            <w:pPr>
              <w:pStyle w:val="NormalWeb"/>
              <w:jc w:val="center"/>
            </w:pPr>
            <w:r>
              <w:rPr>
                <w:color w:val="0000FF"/>
                <w:sz w:val="18"/>
              </w:rPr>
              <w:t>（</w:t>
            </w:r>
            <w:r>
              <w:rPr>
                <w:color w:val="0000FF"/>
                <w:sz w:val="18"/>
              </w:rPr>
              <w:t>3803</w:t>
            </w:r>
            <w:r>
              <w:rPr>
                <w:color w:val="0000FF"/>
                <w:sz w:val="18"/>
              </w:rPr>
              <w:t>）</w:t>
            </w:r>
          </w:p>
        </w:tc>
      </w:tr>
    </w:tbl>
    <w:p w14:paraId="71ED3B6C" w14:textId="77777777" w:rsidR="00000000" w:rsidRDefault="007478C2">
      <w:pPr>
        <w:rPr>
          <w:rFonts w:ascii="宋体" w:hAnsi="宋体" w:hint="eastAsia"/>
          <w:sz w:val="24"/>
          <w:lang w:val="en-GB"/>
        </w:rPr>
      </w:pPr>
      <w:r>
        <w:rPr>
          <w:rFonts w:ascii="宋体" w:hAnsi="宋体" w:hint="eastAsia"/>
          <w:sz w:val="24"/>
        </w:rPr>
        <w:t>注</w:t>
      </w:r>
      <w:r>
        <w:rPr>
          <w:rStyle w:val="FootnoteReference"/>
          <w:rFonts w:ascii="宋体" w:hAnsi="宋体"/>
          <w:sz w:val="24"/>
        </w:rPr>
        <w:footnoteReference w:id="359"/>
      </w:r>
      <w:r>
        <w:rPr>
          <w:rFonts w:ascii="宋体" w:hAnsi="宋体" w:hint="eastAsia"/>
          <w:sz w:val="24"/>
        </w:rPr>
        <w:t>：</w:t>
      </w:r>
      <w:r>
        <w:rPr>
          <w:rStyle w:val="BodyTextChar"/>
          <w:color w:val="0000FF"/>
          <w:sz w:val="18"/>
        </w:rPr>
        <w:t>（</w:t>
      </w:r>
      <w:r>
        <w:rPr>
          <w:rStyle w:val="BodyTextChar"/>
          <w:color w:val="0000FF"/>
          <w:sz w:val="18"/>
        </w:rPr>
        <w:t>0515</w:t>
      </w:r>
      <w:r>
        <w:rPr>
          <w:rStyle w:val="BodyTextChar"/>
          <w:color w:val="0000FF"/>
          <w:sz w:val="18"/>
        </w:rPr>
        <w:t>）</w:t>
      </w:r>
    </w:p>
    <w:p w14:paraId="350D89E8" w14:textId="77777777" w:rsidR="00000000" w:rsidRDefault="007478C2">
      <w:pPr>
        <w:pStyle w:val="Heading2"/>
        <w:rPr>
          <w:rFonts w:ascii="宋体" w:hAnsi="宋体"/>
        </w:rPr>
      </w:pPr>
      <w:bookmarkStart w:id="397" w:name="_Toc43127830"/>
      <w:bookmarkStart w:id="398" w:name="_Toc86080568"/>
      <w:bookmarkStart w:id="399" w:name="_Toc26550"/>
      <w:bookmarkStart w:id="400" w:name="_Toc1800139758"/>
      <w:bookmarkStart w:id="401" w:name="_Toc27335"/>
      <w:r>
        <w:rPr>
          <w:rFonts w:ascii="宋体" w:hAnsi="宋体" w:hint="eastAsia"/>
        </w:rPr>
        <w:t>3.</w:t>
      </w:r>
      <w:r>
        <w:rPr>
          <w:rFonts w:ascii="宋体" w:hAnsi="宋体"/>
        </w:rPr>
        <w:t>2</w:t>
      </w:r>
      <w:r>
        <w:rPr>
          <w:rFonts w:ascii="宋体" w:hAnsi="宋体" w:hint="eastAsia"/>
        </w:rPr>
        <w:t xml:space="preserve"> </w:t>
      </w:r>
      <w:r>
        <w:rPr>
          <w:rFonts w:ascii="宋体" w:hAnsi="宋体" w:hint="eastAsia"/>
        </w:rPr>
        <w:t>其他财务指标</w:t>
      </w:r>
      <w:bookmarkEnd w:id="397"/>
      <w:bookmarkEnd w:id="398"/>
      <w:bookmarkEnd w:id="399"/>
      <w:bookmarkEnd w:id="400"/>
      <w:bookmarkEnd w:id="401"/>
    </w:p>
    <w:p w14:paraId="637063DE" w14:textId="77777777" w:rsidR="00000000" w:rsidRDefault="007478C2">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08"/>
        <w:gridCol w:w="1729"/>
        <w:gridCol w:w="1732"/>
        <w:gridCol w:w="1917"/>
      </w:tblGrid>
      <w:tr w:rsidR="00000000" w14:paraId="074319C6"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shd w:val="clear" w:color="auto" w:fill="FFFFFF"/>
          </w:tcPr>
          <w:p w14:paraId="69B42CA3" w14:textId="77777777" w:rsidR="00000000" w:rsidRDefault="007478C2">
            <w:pPr>
              <w:pStyle w:val="NormalWeb"/>
              <w:jc w:val="center"/>
              <w:rPr>
                <w:color w:val="000000"/>
              </w:rPr>
            </w:pPr>
            <w:r>
              <w:rPr>
                <w:rFonts w:hint="eastAsia"/>
              </w:rPr>
              <w:t>数据和指标</w:t>
            </w:r>
          </w:p>
        </w:tc>
        <w:tc>
          <w:tcPr>
            <w:tcW w:w="1729" w:type="dxa"/>
            <w:tcBorders>
              <w:top w:val="single" w:sz="4" w:space="0" w:color="auto"/>
              <w:left w:val="single" w:sz="4" w:space="0" w:color="auto"/>
              <w:bottom w:val="single" w:sz="4" w:space="0" w:color="auto"/>
              <w:right w:val="single" w:sz="4" w:space="0" w:color="auto"/>
            </w:tcBorders>
            <w:shd w:val="clear" w:color="auto" w:fill="FFFFFF"/>
            <w:vAlign w:val="center"/>
          </w:tcPr>
          <w:p w14:paraId="4021661F" w14:textId="77777777" w:rsidR="00000000" w:rsidRDefault="007478C2">
            <w:pPr>
              <w:pStyle w:val="NormalWeb"/>
              <w:jc w:val="center"/>
            </w:pPr>
            <w:r>
              <w:rPr>
                <w:rFonts w:hint="eastAsia"/>
                <w:color w:val="404040"/>
              </w:rPr>
              <w:t>××××年</w:t>
            </w:r>
          </w:p>
        </w:tc>
        <w:tc>
          <w:tcPr>
            <w:tcW w:w="1732" w:type="dxa"/>
            <w:tcBorders>
              <w:top w:val="single" w:sz="4" w:space="0" w:color="auto"/>
              <w:left w:val="single" w:sz="4" w:space="0" w:color="auto"/>
              <w:bottom w:val="single" w:sz="4" w:space="0" w:color="auto"/>
              <w:right w:val="single" w:sz="4" w:space="0" w:color="auto"/>
            </w:tcBorders>
            <w:shd w:val="clear" w:color="auto" w:fill="FFFFFF"/>
          </w:tcPr>
          <w:p w14:paraId="5C57853B" w14:textId="77777777" w:rsidR="00000000" w:rsidRDefault="007478C2">
            <w:pPr>
              <w:pStyle w:val="NormalWeb"/>
              <w:jc w:val="center"/>
            </w:pPr>
            <w:r>
              <w:rPr>
                <w:rFonts w:hint="eastAsia"/>
                <w:color w:val="404040"/>
              </w:rPr>
              <w:t>××××年</w:t>
            </w:r>
          </w:p>
        </w:tc>
        <w:tc>
          <w:tcPr>
            <w:tcW w:w="1917" w:type="dxa"/>
            <w:tcBorders>
              <w:top w:val="single" w:sz="4" w:space="0" w:color="auto"/>
              <w:left w:val="single" w:sz="4" w:space="0" w:color="auto"/>
              <w:bottom w:val="single" w:sz="4" w:space="0" w:color="auto"/>
              <w:right w:val="single" w:sz="4" w:space="0" w:color="auto"/>
            </w:tcBorders>
            <w:shd w:val="clear" w:color="auto" w:fill="FFFFFF"/>
          </w:tcPr>
          <w:p w14:paraId="249F1DB3" w14:textId="77777777" w:rsidR="00000000" w:rsidRDefault="007478C2">
            <w:pPr>
              <w:pStyle w:val="NormalWeb"/>
              <w:jc w:val="center"/>
            </w:pPr>
            <w:r>
              <w:rPr>
                <w:rFonts w:hint="eastAsia"/>
                <w:color w:val="404040"/>
              </w:rPr>
              <w:t>××××年</w:t>
            </w:r>
          </w:p>
        </w:tc>
      </w:tr>
      <w:tr w:rsidR="00000000" w14:paraId="5F3BD99C"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344067D2" w14:textId="77777777" w:rsidR="00000000" w:rsidRDefault="007478C2">
            <w:pPr>
              <w:pStyle w:val="NormalWeb"/>
              <w:rPr>
                <w:color w:val="000000"/>
              </w:rPr>
            </w:pPr>
            <w:r>
              <w:rPr>
                <w:rFonts w:hint="eastAsia"/>
                <w:color w:val="000000"/>
              </w:rPr>
              <w:t>期末基金份额净值</w:t>
            </w:r>
          </w:p>
        </w:tc>
        <w:tc>
          <w:tcPr>
            <w:tcW w:w="1729" w:type="dxa"/>
            <w:tcBorders>
              <w:top w:val="single" w:sz="4" w:space="0" w:color="auto"/>
              <w:left w:val="single" w:sz="4" w:space="0" w:color="auto"/>
              <w:bottom w:val="single" w:sz="4" w:space="0" w:color="auto"/>
              <w:right w:val="single" w:sz="4" w:space="0" w:color="auto"/>
            </w:tcBorders>
            <w:vAlign w:val="center"/>
          </w:tcPr>
          <w:p w14:paraId="25DBA12F" w14:textId="77777777" w:rsidR="00000000" w:rsidRDefault="007478C2">
            <w:pPr>
              <w:pStyle w:val="NormalWeb"/>
              <w:jc w:val="center"/>
            </w:pPr>
            <w:r>
              <w:rPr>
                <w:rFonts w:hint="eastAsia"/>
                <w:color w:val="0000FF"/>
                <w:sz w:val="18"/>
              </w:rPr>
              <w:t>（</w:t>
            </w:r>
            <w:r>
              <w:rPr>
                <w:rFonts w:hint="eastAsia"/>
                <w:color w:val="0000FF"/>
                <w:sz w:val="18"/>
              </w:rPr>
              <w:t>0506</w:t>
            </w:r>
            <w:r>
              <w:rPr>
                <w:rFonts w:hint="eastAsia"/>
                <w:color w:val="0000FF"/>
                <w:sz w:val="18"/>
              </w:rPr>
              <w:t>）</w:t>
            </w:r>
          </w:p>
        </w:tc>
        <w:tc>
          <w:tcPr>
            <w:tcW w:w="1732" w:type="dxa"/>
            <w:tcBorders>
              <w:top w:val="single" w:sz="4" w:space="0" w:color="auto"/>
              <w:left w:val="single" w:sz="4" w:space="0" w:color="auto"/>
              <w:bottom w:val="single" w:sz="4" w:space="0" w:color="auto"/>
              <w:right w:val="single" w:sz="4" w:space="0" w:color="auto"/>
            </w:tcBorders>
            <w:vAlign w:val="center"/>
          </w:tcPr>
          <w:p w14:paraId="75C33CE5" w14:textId="77777777" w:rsidR="00000000" w:rsidRDefault="007478C2">
            <w:pPr>
              <w:pStyle w:val="NormalWeb"/>
              <w:jc w:val="center"/>
            </w:pPr>
            <w:r>
              <w:rPr>
                <w:rFonts w:hint="eastAsia"/>
                <w:color w:val="0000FF"/>
                <w:sz w:val="18"/>
              </w:rPr>
              <w:t>（</w:t>
            </w:r>
            <w:r>
              <w:rPr>
                <w:rFonts w:hint="eastAsia"/>
                <w:color w:val="0000FF"/>
                <w:sz w:val="18"/>
              </w:rPr>
              <w:t>0506</w:t>
            </w:r>
            <w:r>
              <w:rPr>
                <w:rFonts w:hint="eastAsia"/>
                <w:color w:val="0000FF"/>
                <w:sz w:val="18"/>
              </w:rPr>
              <w:t>）</w:t>
            </w:r>
          </w:p>
        </w:tc>
        <w:tc>
          <w:tcPr>
            <w:tcW w:w="1917" w:type="dxa"/>
            <w:tcBorders>
              <w:top w:val="single" w:sz="4" w:space="0" w:color="auto"/>
              <w:left w:val="single" w:sz="4" w:space="0" w:color="auto"/>
              <w:bottom w:val="single" w:sz="4" w:space="0" w:color="auto"/>
              <w:right w:val="single" w:sz="4" w:space="0" w:color="auto"/>
            </w:tcBorders>
            <w:vAlign w:val="center"/>
          </w:tcPr>
          <w:p w14:paraId="5E041F91" w14:textId="77777777" w:rsidR="00000000" w:rsidRDefault="007478C2">
            <w:pPr>
              <w:pStyle w:val="NormalWeb"/>
              <w:jc w:val="center"/>
            </w:pPr>
            <w:r>
              <w:rPr>
                <w:rFonts w:hint="eastAsia"/>
                <w:color w:val="0000FF"/>
                <w:sz w:val="18"/>
              </w:rPr>
              <w:t>（</w:t>
            </w:r>
            <w:r>
              <w:rPr>
                <w:rFonts w:hint="eastAsia"/>
                <w:color w:val="0000FF"/>
                <w:sz w:val="18"/>
              </w:rPr>
              <w:t>050</w:t>
            </w:r>
            <w:r>
              <w:rPr>
                <w:rFonts w:hint="eastAsia"/>
                <w:color w:val="0000FF"/>
                <w:sz w:val="18"/>
              </w:rPr>
              <w:t>6</w:t>
            </w:r>
            <w:r>
              <w:rPr>
                <w:rFonts w:hint="eastAsia"/>
                <w:color w:val="0000FF"/>
                <w:sz w:val="18"/>
              </w:rPr>
              <w:t>）</w:t>
            </w:r>
          </w:p>
        </w:tc>
      </w:tr>
      <w:tr w:rsidR="00000000" w14:paraId="64EEBB96"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16183102" w14:textId="77777777" w:rsidR="00000000" w:rsidRDefault="007478C2">
            <w:pPr>
              <w:pStyle w:val="NormalWeb"/>
              <w:rPr>
                <w:color w:val="000000"/>
              </w:rPr>
            </w:pPr>
            <w:r>
              <w:rPr>
                <w:rFonts w:hint="eastAsia"/>
                <w:color w:val="000000"/>
              </w:rPr>
              <w:t>期末基金份额公允价值参考净值</w:t>
            </w:r>
            <w:r>
              <w:rPr>
                <w:rStyle w:val="FootnoteReference"/>
                <w:color w:val="000000"/>
              </w:rPr>
              <w:footnoteReference w:id="360"/>
            </w:r>
            <w:r>
              <w:rPr>
                <w:rFonts w:hint="eastAsia"/>
                <w:color w:val="000000"/>
              </w:rPr>
              <w:t>（如有）</w:t>
            </w:r>
          </w:p>
        </w:tc>
        <w:tc>
          <w:tcPr>
            <w:tcW w:w="1729" w:type="dxa"/>
            <w:tcBorders>
              <w:top w:val="single" w:sz="4" w:space="0" w:color="auto"/>
              <w:left w:val="single" w:sz="4" w:space="0" w:color="auto"/>
              <w:bottom w:val="single" w:sz="4" w:space="0" w:color="auto"/>
              <w:right w:val="single" w:sz="4" w:space="0" w:color="auto"/>
            </w:tcBorders>
            <w:vAlign w:val="center"/>
          </w:tcPr>
          <w:p w14:paraId="391CCC74" w14:textId="77777777" w:rsidR="00000000" w:rsidRDefault="007478C2">
            <w:pPr>
              <w:pStyle w:val="NormalWeb"/>
              <w:jc w:val="center"/>
            </w:pPr>
            <w:r>
              <w:rPr>
                <w:color w:val="0000FF"/>
                <w:sz w:val="18"/>
              </w:rPr>
              <w:t>（</w:t>
            </w:r>
            <w:r>
              <w:rPr>
                <w:color w:val="0000FF"/>
                <w:sz w:val="18"/>
              </w:rPr>
              <w:t>3805</w:t>
            </w:r>
            <w:r>
              <w:rPr>
                <w:color w:val="0000FF"/>
                <w:sz w:val="18"/>
              </w:rPr>
              <w:t>）</w:t>
            </w:r>
          </w:p>
        </w:tc>
        <w:tc>
          <w:tcPr>
            <w:tcW w:w="1732" w:type="dxa"/>
            <w:tcBorders>
              <w:top w:val="single" w:sz="4" w:space="0" w:color="auto"/>
              <w:left w:val="single" w:sz="4" w:space="0" w:color="auto"/>
              <w:bottom w:val="single" w:sz="4" w:space="0" w:color="auto"/>
              <w:right w:val="single" w:sz="4" w:space="0" w:color="auto"/>
            </w:tcBorders>
            <w:vAlign w:val="center"/>
          </w:tcPr>
          <w:p w14:paraId="20DC56DC" w14:textId="77777777" w:rsidR="00000000" w:rsidRDefault="007478C2">
            <w:pPr>
              <w:pStyle w:val="NormalWeb"/>
              <w:jc w:val="center"/>
            </w:pPr>
            <w:r>
              <w:rPr>
                <w:color w:val="0000FF"/>
                <w:sz w:val="18"/>
              </w:rPr>
              <w:t>（</w:t>
            </w:r>
            <w:r>
              <w:rPr>
                <w:color w:val="0000FF"/>
                <w:sz w:val="18"/>
              </w:rPr>
              <w:t>3805</w:t>
            </w:r>
            <w:r>
              <w:rPr>
                <w:color w:val="0000FF"/>
                <w:sz w:val="18"/>
              </w:rPr>
              <w:t>）</w:t>
            </w:r>
          </w:p>
        </w:tc>
        <w:tc>
          <w:tcPr>
            <w:tcW w:w="1917" w:type="dxa"/>
            <w:tcBorders>
              <w:top w:val="single" w:sz="4" w:space="0" w:color="auto"/>
              <w:left w:val="single" w:sz="4" w:space="0" w:color="auto"/>
              <w:bottom w:val="single" w:sz="4" w:space="0" w:color="auto"/>
              <w:right w:val="single" w:sz="4" w:space="0" w:color="auto"/>
            </w:tcBorders>
            <w:vAlign w:val="center"/>
          </w:tcPr>
          <w:p w14:paraId="3FFCEBCC" w14:textId="77777777" w:rsidR="00000000" w:rsidRDefault="007478C2">
            <w:pPr>
              <w:pStyle w:val="NormalWeb"/>
              <w:jc w:val="center"/>
            </w:pPr>
            <w:r>
              <w:rPr>
                <w:color w:val="0000FF"/>
                <w:sz w:val="18"/>
              </w:rPr>
              <w:t>（</w:t>
            </w:r>
            <w:r>
              <w:rPr>
                <w:color w:val="0000FF"/>
                <w:sz w:val="18"/>
              </w:rPr>
              <w:t>3805</w:t>
            </w:r>
            <w:r>
              <w:rPr>
                <w:color w:val="0000FF"/>
                <w:sz w:val="18"/>
              </w:rPr>
              <w:t>）</w:t>
            </w:r>
          </w:p>
        </w:tc>
      </w:tr>
      <w:tr w:rsidR="00000000" w14:paraId="55BEB826" w14:textId="77777777">
        <w:trPr>
          <w:trHeight w:val="300"/>
          <w:jc w:val="center"/>
        </w:trPr>
        <w:tc>
          <w:tcPr>
            <w:tcW w:w="3908" w:type="dxa"/>
            <w:tcBorders>
              <w:top w:val="single" w:sz="4" w:space="0" w:color="auto"/>
              <w:left w:val="single" w:sz="4" w:space="0" w:color="auto"/>
              <w:bottom w:val="single" w:sz="4" w:space="0" w:color="auto"/>
              <w:right w:val="single" w:sz="4" w:space="0" w:color="auto"/>
            </w:tcBorders>
          </w:tcPr>
          <w:p w14:paraId="359F5876" w14:textId="77777777" w:rsidR="00000000" w:rsidRDefault="007478C2">
            <w:pPr>
              <w:pStyle w:val="NormalWeb"/>
              <w:rPr>
                <w:color w:val="000000"/>
              </w:rPr>
            </w:pPr>
            <w:r>
              <w:rPr>
                <w:rFonts w:hint="eastAsia"/>
              </w:rPr>
              <w:t>…</w:t>
            </w:r>
            <w:r>
              <w:rPr>
                <w:vertAlign w:val="superscript"/>
              </w:rPr>
              <w:footnoteReference w:id="361"/>
            </w:r>
            <w:r>
              <w:rPr>
                <w:rFonts w:hint="eastAsia"/>
                <w:color w:val="0000FF"/>
                <w:sz w:val="18"/>
              </w:rPr>
              <w:t>（</w:t>
            </w:r>
            <w:r>
              <w:rPr>
                <w:color w:val="0000FF"/>
                <w:sz w:val="18"/>
              </w:rPr>
              <w:t>3808</w:t>
            </w:r>
            <w:r>
              <w:rPr>
                <w:rFonts w:hint="eastAsia"/>
                <w:color w:val="0000FF"/>
                <w:sz w:val="18"/>
              </w:rPr>
              <w:t>）</w:t>
            </w:r>
          </w:p>
        </w:tc>
        <w:tc>
          <w:tcPr>
            <w:tcW w:w="1729" w:type="dxa"/>
            <w:tcBorders>
              <w:top w:val="single" w:sz="4" w:space="0" w:color="auto"/>
              <w:left w:val="single" w:sz="4" w:space="0" w:color="auto"/>
              <w:bottom w:val="single" w:sz="4" w:space="0" w:color="auto"/>
              <w:right w:val="single" w:sz="4" w:space="0" w:color="auto"/>
            </w:tcBorders>
            <w:vAlign w:val="center"/>
          </w:tcPr>
          <w:p w14:paraId="3D118115" w14:textId="77777777" w:rsidR="00000000" w:rsidRDefault="007478C2">
            <w:pPr>
              <w:pStyle w:val="NormalWeb"/>
              <w:jc w:val="center"/>
            </w:pPr>
            <w:r>
              <w:rPr>
                <w:rFonts w:hint="eastAsia"/>
                <w:color w:val="0000FF"/>
                <w:sz w:val="18"/>
              </w:rPr>
              <w:t>（</w:t>
            </w:r>
            <w:r>
              <w:rPr>
                <w:color w:val="0000FF"/>
                <w:sz w:val="18"/>
              </w:rPr>
              <w:t>3809</w:t>
            </w:r>
            <w:r>
              <w:rPr>
                <w:rFonts w:hint="eastAsia"/>
                <w:color w:val="0000FF"/>
                <w:sz w:val="18"/>
              </w:rPr>
              <w:t>）</w:t>
            </w:r>
            <w:r>
              <w:rPr>
                <w:rFonts w:hint="eastAsia"/>
                <w:sz w:val="18"/>
              </w:rPr>
              <w:t>/</w:t>
            </w:r>
            <w:r>
              <w:rPr>
                <w:rFonts w:hint="eastAsia"/>
                <w:color w:val="0000FF"/>
                <w:sz w:val="18"/>
              </w:rPr>
              <w:t>（</w:t>
            </w:r>
            <w:r>
              <w:rPr>
                <w:color w:val="0000FF"/>
                <w:sz w:val="18"/>
              </w:rPr>
              <w:t>3810</w:t>
            </w:r>
            <w:r>
              <w:rPr>
                <w:rFonts w:hint="eastAsia"/>
                <w:color w:val="0000FF"/>
                <w:sz w:val="18"/>
              </w:rPr>
              <w:t>）</w:t>
            </w:r>
          </w:p>
        </w:tc>
        <w:tc>
          <w:tcPr>
            <w:tcW w:w="1732" w:type="dxa"/>
            <w:tcBorders>
              <w:top w:val="single" w:sz="4" w:space="0" w:color="auto"/>
              <w:left w:val="single" w:sz="4" w:space="0" w:color="auto"/>
              <w:bottom w:val="single" w:sz="4" w:space="0" w:color="auto"/>
              <w:right w:val="single" w:sz="4" w:space="0" w:color="auto"/>
            </w:tcBorders>
            <w:vAlign w:val="center"/>
          </w:tcPr>
          <w:p w14:paraId="6391D0C7" w14:textId="77777777" w:rsidR="00000000" w:rsidRDefault="007478C2">
            <w:pPr>
              <w:pStyle w:val="NormalWeb"/>
              <w:jc w:val="center"/>
            </w:pPr>
            <w:r>
              <w:rPr>
                <w:rFonts w:hint="eastAsia"/>
                <w:color w:val="0000FF"/>
                <w:sz w:val="18"/>
              </w:rPr>
              <w:t>（</w:t>
            </w:r>
            <w:r>
              <w:rPr>
                <w:color w:val="0000FF"/>
                <w:sz w:val="18"/>
              </w:rPr>
              <w:t>3809</w:t>
            </w:r>
            <w:r>
              <w:rPr>
                <w:rFonts w:hint="eastAsia"/>
                <w:color w:val="0000FF"/>
                <w:sz w:val="18"/>
              </w:rPr>
              <w:t>）</w:t>
            </w:r>
            <w:r>
              <w:rPr>
                <w:rFonts w:hint="eastAsia"/>
                <w:sz w:val="18"/>
              </w:rPr>
              <w:t>/</w:t>
            </w:r>
            <w:r>
              <w:rPr>
                <w:rFonts w:hint="eastAsia"/>
                <w:color w:val="0000FF"/>
                <w:sz w:val="18"/>
              </w:rPr>
              <w:t>（</w:t>
            </w:r>
            <w:r>
              <w:rPr>
                <w:color w:val="0000FF"/>
                <w:sz w:val="18"/>
              </w:rPr>
              <w:t>3810</w:t>
            </w:r>
            <w:r>
              <w:rPr>
                <w:rFonts w:hint="eastAsia"/>
                <w:color w:val="0000FF"/>
                <w:sz w:val="18"/>
              </w:rPr>
              <w:t>）</w:t>
            </w:r>
          </w:p>
        </w:tc>
        <w:tc>
          <w:tcPr>
            <w:tcW w:w="1917" w:type="dxa"/>
            <w:tcBorders>
              <w:top w:val="single" w:sz="4" w:space="0" w:color="auto"/>
              <w:left w:val="single" w:sz="4" w:space="0" w:color="auto"/>
              <w:bottom w:val="single" w:sz="4" w:space="0" w:color="auto"/>
              <w:right w:val="single" w:sz="4" w:space="0" w:color="auto"/>
            </w:tcBorders>
            <w:vAlign w:val="center"/>
          </w:tcPr>
          <w:p w14:paraId="6C034D70" w14:textId="77777777" w:rsidR="00000000" w:rsidRDefault="007478C2">
            <w:pPr>
              <w:pStyle w:val="NormalWeb"/>
              <w:jc w:val="center"/>
            </w:pPr>
            <w:r>
              <w:rPr>
                <w:rFonts w:hint="eastAsia"/>
                <w:color w:val="0000FF"/>
                <w:sz w:val="18"/>
              </w:rPr>
              <w:t>（</w:t>
            </w:r>
            <w:r>
              <w:rPr>
                <w:color w:val="0000FF"/>
                <w:sz w:val="18"/>
              </w:rPr>
              <w:t>3809</w:t>
            </w:r>
            <w:r>
              <w:rPr>
                <w:rFonts w:hint="eastAsia"/>
                <w:color w:val="0000FF"/>
                <w:sz w:val="18"/>
              </w:rPr>
              <w:t>）</w:t>
            </w:r>
            <w:r>
              <w:rPr>
                <w:rFonts w:hint="eastAsia"/>
                <w:sz w:val="18"/>
              </w:rPr>
              <w:t>/</w:t>
            </w:r>
            <w:r>
              <w:rPr>
                <w:rFonts w:hint="eastAsia"/>
                <w:color w:val="0000FF"/>
                <w:sz w:val="18"/>
              </w:rPr>
              <w:t>（</w:t>
            </w:r>
            <w:r>
              <w:rPr>
                <w:color w:val="0000FF"/>
                <w:sz w:val="18"/>
              </w:rPr>
              <w:t>3810</w:t>
            </w:r>
            <w:r>
              <w:rPr>
                <w:rFonts w:hint="eastAsia"/>
                <w:color w:val="0000FF"/>
                <w:sz w:val="18"/>
              </w:rPr>
              <w:t>）</w:t>
            </w:r>
          </w:p>
        </w:tc>
      </w:tr>
    </w:tbl>
    <w:p w14:paraId="10AB6A64" w14:textId="77777777" w:rsidR="00000000" w:rsidRDefault="007478C2">
      <w:pPr>
        <w:rPr>
          <w:rFonts w:ascii="宋体" w:hAnsi="宋体"/>
          <w:sz w:val="24"/>
          <w:lang w:val="en-GB"/>
        </w:rPr>
      </w:pPr>
      <w:r>
        <w:rPr>
          <w:rFonts w:ascii="宋体" w:hAnsi="宋体" w:hint="eastAsia"/>
          <w:sz w:val="24"/>
        </w:rPr>
        <w:t>注</w:t>
      </w:r>
      <w:r>
        <w:rPr>
          <w:rStyle w:val="FootnoteReference"/>
          <w:rFonts w:ascii="宋体" w:hAnsi="宋体"/>
          <w:sz w:val="24"/>
        </w:rPr>
        <w:footnoteReference w:id="362"/>
      </w:r>
      <w:r>
        <w:rPr>
          <w:rFonts w:ascii="宋体" w:hAnsi="宋体" w:hint="eastAsia"/>
          <w:sz w:val="24"/>
        </w:rPr>
        <w:t>：</w:t>
      </w:r>
      <w:r>
        <w:rPr>
          <w:rFonts w:hint="eastAsia"/>
          <w:color w:val="0000FF"/>
          <w:sz w:val="18"/>
        </w:rPr>
        <w:t>（</w:t>
      </w:r>
      <w:r>
        <w:rPr>
          <w:color w:val="0000FF"/>
          <w:sz w:val="18"/>
        </w:rPr>
        <w:t>3811</w:t>
      </w:r>
      <w:r>
        <w:rPr>
          <w:rFonts w:hint="eastAsia"/>
          <w:color w:val="0000FF"/>
          <w:sz w:val="18"/>
        </w:rPr>
        <w:t>）</w:t>
      </w:r>
    </w:p>
    <w:p w14:paraId="1B1D36FA" w14:textId="77777777" w:rsidR="00000000" w:rsidRDefault="007478C2">
      <w:pPr>
        <w:rPr>
          <w:lang w:val="en-GB"/>
        </w:rPr>
      </w:pPr>
    </w:p>
    <w:p w14:paraId="4AD2D495" w14:textId="77777777" w:rsidR="00000000" w:rsidRDefault="007478C2">
      <w:pPr>
        <w:pStyle w:val="Heading2"/>
        <w:rPr>
          <w:rFonts w:ascii="宋体" w:hAnsi="宋体"/>
        </w:rPr>
      </w:pPr>
      <w:bookmarkStart w:id="402" w:name="_Toc170373395"/>
      <w:bookmarkStart w:id="403" w:name="_Toc86080569"/>
      <w:bookmarkStart w:id="404" w:name="_Toc15781"/>
      <w:bookmarkStart w:id="405" w:name="_Toc28599"/>
      <w:bookmarkStart w:id="406" w:name="_Toc1593957147"/>
      <w:r>
        <w:rPr>
          <w:rFonts w:ascii="宋体" w:hAnsi="宋体" w:hint="eastAsia"/>
        </w:rPr>
        <w:t>3.</w:t>
      </w:r>
      <w:r>
        <w:rPr>
          <w:rFonts w:ascii="宋体" w:hAnsi="宋体"/>
        </w:rPr>
        <w:t>3</w:t>
      </w:r>
      <w:r>
        <w:rPr>
          <w:rFonts w:ascii="宋体" w:hAnsi="宋体" w:hint="eastAsia"/>
        </w:rPr>
        <w:t xml:space="preserve"> </w:t>
      </w:r>
      <w:r>
        <w:rPr>
          <w:rFonts w:ascii="宋体" w:hAnsi="宋体" w:hint="eastAsia"/>
        </w:rPr>
        <w:t>基金收益分配情况</w:t>
      </w:r>
      <w:bookmarkEnd w:id="402"/>
      <w:bookmarkEnd w:id="403"/>
      <w:bookmarkEnd w:id="404"/>
      <w:bookmarkEnd w:id="405"/>
      <w:bookmarkEnd w:id="406"/>
    </w:p>
    <w:p w14:paraId="15324813" w14:textId="77777777" w:rsidR="00000000" w:rsidRDefault="007478C2">
      <w:pPr>
        <w:autoSpaceDE w:val="0"/>
        <w:autoSpaceDN w:val="0"/>
        <w:adjustRightInd w:val="0"/>
        <w:spacing w:line="360" w:lineRule="auto"/>
        <w:outlineLvl w:val="2"/>
        <w:rPr>
          <w:rFonts w:ascii="宋体" w:hAnsi="宋体"/>
          <w:b/>
          <w:sz w:val="24"/>
        </w:rPr>
      </w:pPr>
      <w:r>
        <w:rPr>
          <w:rFonts w:ascii="宋体" w:hAnsi="宋体" w:hint="eastAsia"/>
          <w:b/>
          <w:sz w:val="24"/>
        </w:rPr>
        <w:t>3.</w:t>
      </w:r>
      <w:r>
        <w:rPr>
          <w:rFonts w:ascii="宋体" w:hAnsi="宋体"/>
          <w:b/>
          <w:sz w:val="24"/>
        </w:rPr>
        <w:t>3</w:t>
      </w:r>
      <w:r>
        <w:rPr>
          <w:rFonts w:ascii="宋体" w:hAnsi="宋体" w:hint="eastAsia"/>
          <w:b/>
          <w:sz w:val="24"/>
        </w:rPr>
        <w:t xml:space="preserve">.1 </w:t>
      </w:r>
      <w:r>
        <w:rPr>
          <w:rFonts w:ascii="宋体" w:hAnsi="宋体" w:hint="eastAsia"/>
          <w:b/>
          <w:sz w:val="24"/>
        </w:rPr>
        <w:t>本报告期及近三年的收益分配情况</w:t>
      </w:r>
      <w:r>
        <w:rPr>
          <w:rStyle w:val="FootnoteReference"/>
          <w:rFonts w:ascii="宋体" w:hAnsi="宋体"/>
          <w:b/>
          <w:sz w:val="24"/>
        </w:rPr>
        <w:footnoteReference w:id="363"/>
      </w:r>
    </w:p>
    <w:p w14:paraId="4503C29D" w14:textId="77777777" w:rsidR="00000000" w:rsidRDefault="007478C2">
      <w:pPr>
        <w:autoSpaceDE w:val="0"/>
        <w:autoSpaceDN w:val="0"/>
        <w:adjustRightInd w:val="0"/>
        <w:spacing w:line="360" w:lineRule="auto"/>
        <w:outlineLvl w:val="2"/>
        <w:rPr>
          <w:rFonts w:ascii="宋体" w:hAnsi="宋体"/>
          <w:b/>
          <w:sz w:val="24"/>
        </w:rPr>
      </w:pPr>
      <w:r>
        <w:rPr>
          <w:rFonts w:ascii="宋体" w:hAnsi="宋体" w:hint="eastAsia"/>
          <w:b/>
          <w:sz w:val="24"/>
        </w:rPr>
        <w:t xml:space="preserve">3.3.1.1 </w:t>
      </w:r>
      <w:r>
        <w:rPr>
          <w:rFonts w:ascii="宋体" w:hAnsi="宋体" w:hint="eastAsia"/>
          <w:b/>
          <w:sz w:val="24"/>
        </w:rPr>
        <w:t>本报告期及近三年的可供分配金额</w:t>
      </w:r>
    </w:p>
    <w:p w14:paraId="3C4DE657" w14:textId="77777777" w:rsidR="00000000" w:rsidRDefault="007478C2">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8"/>
        <w:gridCol w:w="2468"/>
        <w:gridCol w:w="2612"/>
        <w:gridCol w:w="2178"/>
      </w:tblGrid>
      <w:tr w:rsidR="00000000" w14:paraId="478A1311" w14:textId="77777777">
        <w:trPr>
          <w:trHeight w:val="300"/>
          <w:jc w:val="center"/>
        </w:trPr>
        <w:tc>
          <w:tcPr>
            <w:tcW w:w="2028" w:type="dxa"/>
            <w:vAlign w:val="center"/>
          </w:tcPr>
          <w:p w14:paraId="138A6143" w14:textId="77777777" w:rsidR="00000000" w:rsidRDefault="007478C2">
            <w:pPr>
              <w:widowControl/>
              <w:tabs>
                <w:tab w:val="left" w:pos="1680"/>
              </w:tabs>
              <w:autoSpaceDE w:val="0"/>
              <w:autoSpaceDN w:val="0"/>
              <w:jc w:val="center"/>
              <w:textAlignment w:val="bottom"/>
              <w:rPr>
                <w:rFonts w:ascii="宋体" w:hAnsi="宋体"/>
                <w:sz w:val="24"/>
              </w:rPr>
            </w:pPr>
            <w:r>
              <w:rPr>
                <w:rFonts w:ascii="宋体" w:hAnsi="宋体" w:hint="eastAsia"/>
                <w:sz w:val="24"/>
              </w:rPr>
              <w:t>期间</w:t>
            </w:r>
            <w:r>
              <w:rPr>
                <w:rStyle w:val="FootnoteReference"/>
                <w:rFonts w:ascii="宋体" w:hAnsi="宋体"/>
                <w:sz w:val="24"/>
              </w:rPr>
              <w:footnoteReference w:id="364"/>
            </w:r>
          </w:p>
        </w:tc>
        <w:tc>
          <w:tcPr>
            <w:tcW w:w="2468" w:type="dxa"/>
            <w:vAlign w:val="center"/>
          </w:tcPr>
          <w:p w14:paraId="3EC21005" w14:textId="77777777" w:rsidR="00000000" w:rsidRDefault="007478C2">
            <w:pPr>
              <w:widowControl/>
              <w:tabs>
                <w:tab w:val="left" w:pos="1680"/>
              </w:tabs>
              <w:autoSpaceDE w:val="0"/>
              <w:autoSpaceDN w:val="0"/>
              <w:jc w:val="center"/>
              <w:textAlignment w:val="bottom"/>
              <w:rPr>
                <w:rFonts w:ascii="宋体" w:hAnsi="宋体"/>
                <w:sz w:val="24"/>
              </w:rPr>
            </w:pPr>
            <w:r>
              <w:rPr>
                <w:rFonts w:hAnsi="宋体" w:hint="eastAsia"/>
                <w:sz w:val="24"/>
                <w:lang w:val="en-AU"/>
              </w:rPr>
              <w:t>可供分配金额</w:t>
            </w:r>
          </w:p>
        </w:tc>
        <w:tc>
          <w:tcPr>
            <w:tcW w:w="2612" w:type="dxa"/>
          </w:tcPr>
          <w:p w14:paraId="35ED7100" w14:textId="77777777" w:rsidR="00000000" w:rsidRDefault="007478C2">
            <w:pPr>
              <w:jc w:val="center"/>
              <w:rPr>
                <w:rFonts w:hAnsi="宋体"/>
                <w:sz w:val="24"/>
                <w:lang w:val="en-AU"/>
              </w:rPr>
            </w:pPr>
            <w:r>
              <w:rPr>
                <w:rFonts w:hAnsi="宋体" w:hint="eastAsia"/>
                <w:sz w:val="24"/>
                <w:lang w:val="en-AU"/>
              </w:rPr>
              <w:t>单位可供分配金额</w:t>
            </w:r>
          </w:p>
        </w:tc>
        <w:tc>
          <w:tcPr>
            <w:tcW w:w="2178" w:type="dxa"/>
            <w:vAlign w:val="center"/>
          </w:tcPr>
          <w:p w14:paraId="7114D707" w14:textId="77777777" w:rsidR="00000000" w:rsidRDefault="007478C2">
            <w:pPr>
              <w:jc w:val="center"/>
              <w:rPr>
                <w:rFonts w:hAnsi="宋体"/>
                <w:sz w:val="24"/>
                <w:lang w:val="en-AU"/>
              </w:rPr>
            </w:pPr>
            <w:r>
              <w:rPr>
                <w:rFonts w:hAnsi="宋体" w:hint="eastAsia"/>
                <w:sz w:val="24"/>
                <w:lang w:val="en-AU"/>
              </w:rPr>
              <w:t>备注</w:t>
            </w:r>
          </w:p>
        </w:tc>
      </w:tr>
      <w:tr w:rsidR="00000000" w14:paraId="08A899E5" w14:textId="77777777">
        <w:trPr>
          <w:trHeight w:val="300"/>
          <w:jc w:val="center"/>
        </w:trPr>
        <w:tc>
          <w:tcPr>
            <w:tcW w:w="2028" w:type="dxa"/>
            <w:vAlign w:val="center"/>
          </w:tcPr>
          <w:p w14:paraId="170A3FD5" w14:textId="77777777" w:rsidR="00000000" w:rsidRDefault="007478C2">
            <w:pPr>
              <w:widowControl/>
              <w:tabs>
                <w:tab w:val="left" w:pos="1680"/>
              </w:tabs>
              <w:autoSpaceDE w:val="0"/>
              <w:autoSpaceDN w:val="0"/>
              <w:jc w:val="center"/>
              <w:textAlignment w:val="bottom"/>
              <w:rPr>
                <w:rFonts w:ascii="宋体" w:hAnsi="宋体"/>
                <w:sz w:val="24"/>
              </w:rPr>
            </w:pPr>
            <w:r>
              <w:rPr>
                <w:rFonts w:ascii="宋体" w:hAnsi="宋体" w:hint="eastAsia"/>
                <w:sz w:val="24"/>
              </w:rPr>
              <w:t>本期</w:t>
            </w:r>
          </w:p>
        </w:tc>
        <w:tc>
          <w:tcPr>
            <w:tcW w:w="2468" w:type="dxa"/>
            <w:vAlign w:val="center"/>
          </w:tcPr>
          <w:p w14:paraId="7F3F7AE2" w14:textId="77777777" w:rsidR="00000000" w:rsidRDefault="007478C2">
            <w:pPr>
              <w:widowControl/>
              <w:tabs>
                <w:tab w:val="left" w:pos="1680"/>
              </w:tabs>
              <w:autoSpaceDE w:val="0"/>
              <w:autoSpaceDN w:val="0"/>
              <w:jc w:val="center"/>
              <w:textAlignment w:val="bottom"/>
              <w:rPr>
                <w:rFonts w:hAnsi="宋体"/>
                <w:sz w:val="24"/>
                <w:lang w:val="en-AU"/>
              </w:rPr>
            </w:pPr>
            <w:r>
              <w:rPr>
                <w:color w:val="0000FF"/>
                <w:sz w:val="18"/>
              </w:rPr>
              <w:t>（</w:t>
            </w:r>
            <w:r>
              <w:rPr>
                <w:color w:val="0000FF"/>
                <w:sz w:val="18"/>
              </w:rPr>
              <w:t>3636</w:t>
            </w:r>
            <w:r>
              <w:rPr>
                <w:color w:val="0000FF"/>
                <w:sz w:val="18"/>
              </w:rPr>
              <w:t>）</w:t>
            </w:r>
          </w:p>
        </w:tc>
        <w:tc>
          <w:tcPr>
            <w:tcW w:w="2612" w:type="dxa"/>
          </w:tcPr>
          <w:p w14:paraId="415A2C42" w14:textId="77777777" w:rsidR="00000000" w:rsidRDefault="007478C2">
            <w:pPr>
              <w:jc w:val="center"/>
              <w:rPr>
                <w:rFonts w:hAnsi="宋体"/>
                <w:sz w:val="24"/>
                <w:lang w:val="en-AU"/>
              </w:rPr>
            </w:pPr>
            <w:r>
              <w:rPr>
                <w:color w:val="0000FF"/>
                <w:sz w:val="18"/>
              </w:rPr>
              <w:t>（</w:t>
            </w:r>
            <w:r>
              <w:rPr>
                <w:color w:val="0000FF"/>
                <w:sz w:val="18"/>
              </w:rPr>
              <w:t>3637</w:t>
            </w:r>
            <w:r>
              <w:rPr>
                <w:color w:val="0000FF"/>
                <w:sz w:val="18"/>
              </w:rPr>
              <w:t>）</w:t>
            </w:r>
          </w:p>
        </w:tc>
        <w:tc>
          <w:tcPr>
            <w:tcW w:w="2178" w:type="dxa"/>
          </w:tcPr>
          <w:p w14:paraId="3B60B911" w14:textId="77777777" w:rsidR="00000000" w:rsidRDefault="007478C2">
            <w:pPr>
              <w:jc w:val="center"/>
              <w:rPr>
                <w:rFonts w:hAnsi="宋体"/>
                <w:sz w:val="24"/>
                <w:lang w:val="en-AU"/>
              </w:rPr>
            </w:pPr>
            <w:r>
              <w:rPr>
                <w:color w:val="0000FF"/>
                <w:sz w:val="18"/>
              </w:rPr>
              <w:t>（</w:t>
            </w:r>
            <w:r>
              <w:rPr>
                <w:color w:val="0000FF"/>
                <w:sz w:val="18"/>
              </w:rPr>
              <w:t>3638</w:t>
            </w:r>
            <w:r>
              <w:rPr>
                <w:color w:val="0000FF"/>
                <w:sz w:val="18"/>
              </w:rPr>
              <w:t>）</w:t>
            </w:r>
          </w:p>
        </w:tc>
      </w:tr>
      <w:tr w:rsidR="00000000" w14:paraId="56047C1C" w14:textId="77777777">
        <w:trPr>
          <w:trHeight w:val="300"/>
          <w:jc w:val="center"/>
        </w:trPr>
        <w:tc>
          <w:tcPr>
            <w:tcW w:w="2028" w:type="dxa"/>
          </w:tcPr>
          <w:p w14:paraId="47249C11" w14:textId="77777777" w:rsidR="00000000" w:rsidRDefault="007478C2">
            <w:pPr>
              <w:widowControl/>
              <w:tabs>
                <w:tab w:val="left" w:pos="1680"/>
              </w:tabs>
              <w:autoSpaceDE w:val="0"/>
              <w:autoSpaceDN w:val="0"/>
              <w:jc w:val="center"/>
              <w:textAlignment w:val="bottom"/>
              <w:rPr>
                <w:rFonts w:ascii="宋体" w:hAnsi="宋体"/>
                <w:b/>
                <w:sz w:val="24"/>
              </w:rPr>
            </w:pPr>
            <w:r>
              <w:rPr>
                <w:rFonts w:hint="eastAsia"/>
                <w:color w:val="404040"/>
                <w:sz w:val="24"/>
              </w:rPr>
              <w:t>××××年</w:t>
            </w:r>
            <w:r>
              <w:rPr>
                <w:color w:val="0000FF"/>
                <w:sz w:val="18"/>
              </w:rPr>
              <w:t>（</w:t>
            </w:r>
            <w:r>
              <w:rPr>
                <w:color w:val="0000FF"/>
                <w:sz w:val="18"/>
              </w:rPr>
              <w:t>3644</w:t>
            </w:r>
            <w:r>
              <w:rPr>
                <w:color w:val="0000FF"/>
                <w:sz w:val="18"/>
              </w:rPr>
              <w:t>）</w:t>
            </w:r>
          </w:p>
        </w:tc>
        <w:tc>
          <w:tcPr>
            <w:tcW w:w="2468" w:type="dxa"/>
            <w:vAlign w:val="center"/>
          </w:tcPr>
          <w:p w14:paraId="628402A7" w14:textId="77777777" w:rsidR="00000000" w:rsidRDefault="007478C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3645</w:t>
            </w:r>
            <w:r>
              <w:rPr>
                <w:color w:val="0000FF"/>
                <w:sz w:val="18"/>
              </w:rPr>
              <w:t>）</w:t>
            </w:r>
          </w:p>
        </w:tc>
        <w:tc>
          <w:tcPr>
            <w:tcW w:w="2612" w:type="dxa"/>
          </w:tcPr>
          <w:p w14:paraId="7D66AFA2" w14:textId="77777777" w:rsidR="00000000" w:rsidRDefault="007478C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3646</w:t>
            </w:r>
            <w:r>
              <w:rPr>
                <w:color w:val="0000FF"/>
                <w:sz w:val="18"/>
              </w:rPr>
              <w:t>）</w:t>
            </w:r>
          </w:p>
        </w:tc>
        <w:tc>
          <w:tcPr>
            <w:tcW w:w="2178" w:type="dxa"/>
          </w:tcPr>
          <w:p w14:paraId="676CDA6D" w14:textId="77777777" w:rsidR="00000000" w:rsidRDefault="007478C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3647</w:t>
            </w:r>
            <w:r>
              <w:rPr>
                <w:color w:val="0000FF"/>
                <w:sz w:val="18"/>
              </w:rPr>
              <w:t>）</w:t>
            </w:r>
          </w:p>
        </w:tc>
      </w:tr>
      <w:tr w:rsidR="00000000" w14:paraId="0F4D7463" w14:textId="77777777">
        <w:trPr>
          <w:trHeight w:val="300"/>
          <w:jc w:val="center"/>
        </w:trPr>
        <w:tc>
          <w:tcPr>
            <w:tcW w:w="2028" w:type="dxa"/>
          </w:tcPr>
          <w:p w14:paraId="051A2953" w14:textId="77777777" w:rsidR="00000000" w:rsidRDefault="007478C2">
            <w:pPr>
              <w:widowControl/>
              <w:tabs>
                <w:tab w:val="left" w:pos="1680"/>
              </w:tabs>
              <w:autoSpaceDE w:val="0"/>
              <w:autoSpaceDN w:val="0"/>
              <w:jc w:val="center"/>
              <w:textAlignment w:val="bottom"/>
              <w:rPr>
                <w:rFonts w:ascii="宋体" w:hAnsi="宋体"/>
                <w:b/>
                <w:sz w:val="24"/>
              </w:rPr>
            </w:pPr>
            <w:r>
              <w:rPr>
                <w:rFonts w:hint="eastAsia"/>
                <w:color w:val="404040"/>
                <w:sz w:val="24"/>
              </w:rPr>
              <w:t>××××年</w:t>
            </w:r>
          </w:p>
        </w:tc>
        <w:tc>
          <w:tcPr>
            <w:tcW w:w="2468" w:type="dxa"/>
          </w:tcPr>
          <w:p w14:paraId="57AFFEE3" w14:textId="77777777" w:rsidR="00000000" w:rsidRDefault="007478C2">
            <w:pPr>
              <w:widowControl/>
              <w:tabs>
                <w:tab w:val="left" w:pos="1680"/>
              </w:tabs>
              <w:autoSpaceDE w:val="0"/>
              <w:autoSpaceDN w:val="0"/>
              <w:jc w:val="center"/>
              <w:textAlignment w:val="bottom"/>
              <w:rPr>
                <w:rFonts w:ascii="宋体" w:hAnsi="宋体"/>
                <w:b/>
                <w:sz w:val="24"/>
              </w:rPr>
            </w:pPr>
          </w:p>
        </w:tc>
        <w:tc>
          <w:tcPr>
            <w:tcW w:w="2612" w:type="dxa"/>
          </w:tcPr>
          <w:p w14:paraId="15D22AFA" w14:textId="77777777" w:rsidR="00000000" w:rsidRDefault="007478C2">
            <w:pPr>
              <w:widowControl/>
              <w:tabs>
                <w:tab w:val="left" w:pos="1680"/>
              </w:tabs>
              <w:autoSpaceDE w:val="0"/>
              <w:autoSpaceDN w:val="0"/>
              <w:jc w:val="center"/>
              <w:textAlignment w:val="bottom"/>
              <w:rPr>
                <w:rFonts w:ascii="宋体" w:hAnsi="宋体"/>
                <w:b/>
                <w:sz w:val="24"/>
              </w:rPr>
            </w:pPr>
          </w:p>
        </w:tc>
        <w:tc>
          <w:tcPr>
            <w:tcW w:w="2178" w:type="dxa"/>
          </w:tcPr>
          <w:p w14:paraId="3AC76A80" w14:textId="77777777" w:rsidR="00000000" w:rsidRDefault="007478C2">
            <w:pPr>
              <w:widowControl/>
              <w:tabs>
                <w:tab w:val="left" w:pos="1680"/>
              </w:tabs>
              <w:autoSpaceDE w:val="0"/>
              <w:autoSpaceDN w:val="0"/>
              <w:jc w:val="center"/>
              <w:textAlignment w:val="bottom"/>
              <w:rPr>
                <w:rFonts w:ascii="宋体" w:hAnsi="宋体"/>
                <w:b/>
                <w:sz w:val="24"/>
              </w:rPr>
            </w:pPr>
          </w:p>
        </w:tc>
      </w:tr>
      <w:tr w:rsidR="00000000" w14:paraId="3AD457F6" w14:textId="77777777">
        <w:trPr>
          <w:trHeight w:val="300"/>
          <w:jc w:val="center"/>
        </w:trPr>
        <w:tc>
          <w:tcPr>
            <w:tcW w:w="2028" w:type="dxa"/>
          </w:tcPr>
          <w:p w14:paraId="2976C32C" w14:textId="77777777" w:rsidR="00000000" w:rsidRDefault="007478C2">
            <w:pPr>
              <w:widowControl/>
              <w:tabs>
                <w:tab w:val="left" w:pos="1680"/>
              </w:tabs>
              <w:autoSpaceDE w:val="0"/>
              <w:autoSpaceDN w:val="0"/>
              <w:jc w:val="center"/>
              <w:textAlignment w:val="bottom"/>
              <w:rPr>
                <w:rFonts w:ascii="宋体" w:hAnsi="宋体"/>
                <w:b/>
                <w:sz w:val="24"/>
              </w:rPr>
            </w:pPr>
            <w:r>
              <w:rPr>
                <w:rFonts w:hint="eastAsia"/>
                <w:color w:val="404040"/>
                <w:sz w:val="24"/>
              </w:rPr>
              <w:t>××××年</w:t>
            </w:r>
          </w:p>
        </w:tc>
        <w:tc>
          <w:tcPr>
            <w:tcW w:w="2468" w:type="dxa"/>
          </w:tcPr>
          <w:p w14:paraId="4C2A3438" w14:textId="77777777" w:rsidR="00000000" w:rsidRDefault="007478C2">
            <w:pPr>
              <w:widowControl/>
              <w:tabs>
                <w:tab w:val="left" w:pos="1680"/>
              </w:tabs>
              <w:autoSpaceDE w:val="0"/>
              <w:autoSpaceDN w:val="0"/>
              <w:jc w:val="center"/>
              <w:textAlignment w:val="bottom"/>
              <w:rPr>
                <w:rFonts w:ascii="宋体" w:hAnsi="宋体"/>
                <w:b/>
                <w:sz w:val="24"/>
              </w:rPr>
            </w:pPr>
          </w:p>
        </w:tc>
        <w:tc>
          <w:tcPr>
            <w:tcW w:w="2612" w:type="dxa"/>
          </w:tcPr>
          <w:p w14:paraId="0A221BE4" w14:textId="77777777" w:rsidR="00000000" w:rsidRDefault="007478C2">
            <w:pPr>
              <w:widowControl/>
              <w:tabs>
                <w:tab w:val="left" w:pos="1680"/>
              </w:tabs>
              <w:autoSpaceDE w:val="0"/>
              <w:autoSpaceDN w:val="0"/>
              <w:jc w:val="center"/>
              <w:textAlignment w:val="bottom"/>
              <w:rPr>
                <w:rFonts w:ascii="宋体" w:hAnsi="宋体"/>
                <w:b/>
                <w:sz w:val="24"/>
              </w:rPr>
            </w:pPr>
          </w:p>
        </w:tc>
        <w:tc>
          <w:tcPr>
            <w:tcW w:w="2178" w:type="dxa"/>
          </w:tcPr>
          <w:p w14:paraId="5994C19C" w14:textId="77777777" w:rsidR="00000000" w:rsidRDefault="007478C2">
            <w:pPr>
              <w:widowControl/>
              <w:tabs>
                <w:tab w:val="left" w:pos="1680"/>
              </w:tabs>
              <w:autoSpaceDE w:val="0"/>
              <w:autoSpaceDN w:val="0"/>
              <w:jc w:val="center"/>
              <w:textAlignment w:val="bottom"/>
              <w:rPr>
                <w:rFonts w:ascii="宋体" w:hAnsi="宋体"/>
                <w:b/>
                <w:sz w:val="24"/>
              </w:rPr>
            </w:pPr>
          </w:p>
        </w:tc>
      </w:tr>
    </w:tbl>
    <w:p w14:paraId="7F3F4D7B"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color w:val="0000FF"/>
          <w:sz w:val="18"/>
        </w:rPr>
        <w:t xml:space="preserve"> </w:t>
      </w:r>
      <w:r>
        <w:rPr>
          <w:color w:val="0000FF"/>
          <w:sz w:val="18"/>
        </w:rPr>
        <w:t>（</w:t>
      </w:r>
      <w:r>
        <w:rPr>
          <w:color w:val="0000FF"/>
          <w:sz w:val="18"/>
        </w:rPr>
        <w:t>3648</w:t>
      </w:r>
      <w:r>
        <w:rPr>
          <w:color w:val="0000FF"/>
          <w:sz w:val="18"/>
        </w:rPr>
        <w:t>）</w:t>
      </w:r>
    </w:p>
    <w:p w14:paraId="3A8C7513" w14:textId="77777777" w:rsidR="00000000" w:rsidRDefault="007478C2">
      <w:pPr>
        <w:rPr>
          <w:rFonts w:ascii="宋体" w:hAnsi="宋体"/>
          <w:color w:val="0000FF"/>
          <w:kern w:val="0"/>
          <w:sz w:val="18"/>
        </w:rPr>
      </w:pPr>
    </w:p>
    <w:p w14:paraId="39742A73" w14:textId="77777777" w:rsidR="00000000" w:rsidRDefault="007478C2">
      <w:pPr>
        <w:autoSpaceDE w:val="0"/>
        <w:autoSpaceDN w:val="0"/>
        <w:adjustRightInd w:val="0"/>
        <w:spacing w:line="360" w:lineRule="auto"/>
        <w:outlineLvl w:val="2"/>
        <w:rPr>
          <w:rFonts w:ascii="宋体" w:hAnsi="宋体"/>
          <w:b/>
          <w:sz w:val="24"/>
        </w:rPr>
      </w:pPr>
      <w:r>
        <w:rPr>
          <w:rFonts w:ascii="宋体" w:hAnsi="宋体"/>
          <w:b/>
          <w:sz w:val="24"/>
        </w:rPr>
        <w:t>3.3.1.2</w:t>
      </w:r>
      <w:r>
        <w:rPr>
          <w:rFonts w:ascii="宋体" w:hAnsi="宋体" w:hint="eastAsia"/>
          <w:b/>
          <w:sz w:val="24"/>
        </w:rPr>
        <w:t xml:space="preserve"> </w:t>
      </w:r>
      <w:r>
        <w:rPr>
          <w:rFonts w:ascii="宋体" w:hAnsi="宋体" w:hint="eastAsia"/>
          <w:b/>
          <w:sz w:val="24"/>
        </w:rPr>
        <w:t>本报告期及近三年的实际分配金额</w:t>
      </w:r>
    </w:p>
    <w:p w14:paraId="388D61BC" w14:textId="77777777" w:rsidR="00000000" w:rsidRDefault="007478C2">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2410"/>
        <w:gridCol w:w="2551"/>
        <w:gridCol w:w="2126"/>
      </w:tblGrid>
      <w:tr w:rsidR="00000000" w14:paraId="5DDF62A5" w14:textId="77777777">
        <w:trPr>
          <w:trHeight w:val="300"/>
        </w:trPr>
        <w:tc>
          <w:tcPr>
            <w:tcW w:w="1985" w:type="dxa"/>
            <w:vAlign w:val="center"/>
          </w:tcPr>
          <w:p w14:paraId="22EB289D" w14:textId="77777777" w:rsidR="00000000" w:rsidRDefault="007478C2">
            <w:pPr>
              <w:pStyle w:val="NormalWeb"/>
              <w:adjustRightInd w:val="0"/>
              <w:snapToGrid w:val="0"/>
              <w:spacing w:before="0" w:beforeAutospacing="0" w:after="0" w:afterAutospacing="0" w:line="360" w:lineRule="exact"/>
              <w:jc w:val="center"/>
            </w:pPr>
            <w:r>
              <w:rPr>
                <w:rFonts w:hint="eastAsia"/>
              </w:rPr>
              <w:t>期间</w:t>
            </w:r>
            <w:r>
              <w:rPr>
                <w:rStyle w:val="FootnoteReference"/>
              </w:rPr>
              <w:footnoteReference w:id="365"/>
            </w:r>
          </w:p>
        </w:tc>
        <w:tc>
          <w:tcPr>
            <w:tcW w:w="2410" w:type="dxa"/>
            <w:vAlign w:val="center"/>
          </w:tcPr>
          <w:p w14:paraId="3281D52B" w14:textId="77777777" w:rsidR="00000000" w:rsidRDefault="007478C2">
            <w:pPr>
              <w:pStyle w:val="NormalWeb"/>
              <w:adjustRightInd w:val="0"/>
              <w:snapToGrid w:val="0"/>
              <w:spacing w:before="0" w:beforeAutospacing="0" w:after="0" w:afterAutospacing="0" w:line="360" w:lineRule="exact"/>
              <w:jc w:val="center"/>
            </w:pPr>
            <w:r>
              <w:rPr>
                <w:rFonts w:hint="eastAsia"/>
              </w:rPr>
              <w:t>实际分配金额</w:t>
            </w:r>
          </w:p>
        </w:tc>
        <w:tc>
          <w:tcPr>
            <w:tcW w:w="2551" w:type="dxa"/>
            <w:vAlign w:val="center"/>
          </w:tcPr>
          <w:p w14:paraId="39DBAD0F" w14:textId="77777777" w:rsidR="00000000" w:rsidRDefault="007478C2">
            <w:pPr>
              <w:pStyle w:val="NormalWeb"/>
              <w:adjustRightInd w:val="0"/>
              <w:snapToGrid w:val="0"/>
              <w:spacing w:before="0" w:beforeAutospacing="0" w:after="0" w:afterAutospacing="0" w:line="360" w:lineRule="exact"/>
              <w:jc w:val="center"/>
            </w:pPr>
            <w:r>
              <w:rPr>
                <w:rFonts w:hint="eastAsia"/>
              </w:rPr>
              <w:t>单位实际分配金额</w:t>
            </w:r>
          </w:p>
        </w:tc>
        <w:tc>
          <w:tcPr>
            <w:tcW w:w="2126" w:type="dxa"/>
            <w:vAlign w:val="center"/>
          </w:tcPr>
          <w:p w14:paraId="3B8AFB81" w14:textId="77777777" w:rsidR="00000000" w:rsidRDefault="007478C2">
            <w:pPr>
              <w:pStyle w:val="NormalWeb"/>
              <w:adjustRightInd w:val="0"/>
              <w:snapToGrid w:val="0"/>
              <w:spacing w:before="0" w:beforeAutospacing="0" w:after="0" w:afterAutospacing="0" w:line="360" w:lineRule="exact"/>
              <w:jc w:val="center"/>
            </w:pPr>
            <w:r>
              <w:rPr>
                <w:rFonts w:hint="eastAsia"/>
              </w:rPr>
              <w:t>备注</w:t>
            </w:r>
            <w:r>
              <w:rPr>
                <w:rStyle w:val="FootnoteReference"/>
              </w:rPr>
              <w:footnoteReference w:id="366"/>
            </w:r>
          </w:p>
        </w:tc>
      </w:tr>
      <w:tr w:rsidR="00000000" w14:paraId="5CAB2478" w14:textId="77777777">
        <w:trPr>
          <w:trHeight w:val="300"/>
        </w:trPr>
        <w:tc>
          <w:tcPr>
            <w:tcW w:w="1985" w:type="dxa"/>
            <w:vAlign w:val="center"/>
          </w:tcPr>
          <w:p w14:paraId="5DD84B87" w14:textId="77777777" w:rsidR="00000000" w:rsidRDefault="007478C2">
            <w:pPr>
              <w:pStyle w:val="NormalWeb"/>
              <w:adjustRightInd w:val="0"/>
              <w:snapToGrid w:val="0"/>
              <w:spacing w:before="0" w:beforeAutospacing="0" w:after="0" w:afterAutospacing="0" w:line="360" w:lineRule="exact"/>
              <w:jc w:val="center"/>
            </w:pPr>
            <w:r>
              <w:rPr>
                <w:rFonts w:hint="eastAsia"/>
              </w:rPr>
              <w:t>本期</w:t>
            </w:r>
          </w:p>
        </w:tc>
        <w:tc>
          <w:tcPr>
            <w:tcW w:w="2410" w:type="dxa"/>
            <w:vAlign w:val="center"/>
          </w:tcPr>
          <w:p w14:paraId="4DD64FFC" w14:textId="77777777" w:rsidR="00000000" w:rsidRDefault="007478C2">
            <w:pPr>
              <w:pStyle w:val="NormalWeb"/>
              <w:adjustRightInd w:val="0"/>
              <w:snapToGrid w:val="0"/>
              <w:spacing w:before="0" w:beforeAutospacing="0" w:after="0" w:afterAutospacing="0" w:line="360" w:lineRule="exact"/>
              <w:jc w:val="center"/>
            </w:pPr>
            <w:r>
              <w:rPr>
                <w:rFonts w:ascii="Times New Roman" w:hAnsi="Times New Roman"/>
                <w:color w:val="0000FF"/>
                <w:sz w:val="18"/>
              </w:rPr>
              <w:t>（</w:t>
            </w:r>
            <w:r>
              <w:rPr>
                <w:rFonts w:ascii="Times New Roman" w:hAnsi="Times New Roman"/>
                <w:color w:val="0000FF"/>
                <w:sz w:val="18"/>
              </w:rPr>
              <w:t>3650</w:t>
            </w:r>
            <w:r>
              <w:rPr>
                <w:rFonts w:ascii="Times New Roman" w:hAnsi="Times New Roman"/>
                <w:color w:val="0000FF"/>
                <w:sz w:val="18"/>
              </w:rPr>
              <w:t>）</w:t>
            </w:r>
          </w:p>
        </w:tc>
        <w:tc>
          <w:tcPr>
            <w:tcW w:w="2551" w:type="dxa"/>
          </w:tcPr>
          <w:p w14:paraId="31C75D80" w14:textId="77777777" w:rsidR="00000000" w:rsidRDefault="007478C2">
            <w:pPr>
              <w:pStyle w:val="NormalWeb"/>
              <w:adjustRightInd w:val="0"/>
              <w:snapToGrid w:val="0"/>
              <w:spacing w:before="0" w:beforeAutospacing="0" w:after="0" w:afterAutospacing="0" w:line="360" w:lineRule="exact"/>
              <w:jc w:val="center"/>
            </w:pPr>
            <w:r>
              <w:rPr>
                <w:rFonts w:ascii="Times New Roman" w:hAnsi="Times New Roman"/>
                <w:color w:val="0000FF"/>
                <w:sz w:val="18"/>
              </w:rPr>
              <w:t>（</w:t>
            </w:r>
            <w:r>
              <w:rPr>
                <w:rFonts w:ascii="Times New Roman" w:hAnsi="Times New Roman"/>
                <w:color w:val="0000FF"/>
                <w:sz w:val="18"/>
              </w:rPr>
              <w:t>3651</w:t>
            </w:r>
            <w:r>
              <w:rPr>
                <w:rFonts w:ascii="Times New Roman" w:hAnsi="Times New Roman"/>
                <w:color w:val="0000FF"/>
                <w:sz w:val="18"/>
              </w:rPr>
              <w:t>）</w:t>
            </w:r>
          </w:p>
        </w:tc>
        <w:tc>
          <w:tcPr>
            <w:tcW w:w="2126" w:type="dxa"/>
          </w:tcPr>
          <w:p w14:paraId="485AC101" w14:textId="77777777" w:rsidR="00000000" w:rsidRDefault="007478C2">
            <w:pPr>
              <w:pStyle w:val="NormalWeb"/>
              <w:adjustRightInd w:val="0"/>
              <w:snapToGrid w:val="0"/>
              <w:spacing w:before="0" w:beforeAutospacing="0" w:after="0" w:afterAutospacing="0" w:line="360" w:lineRule="exact"/>
              <w:jc w:val="center"/>
            </w:pPr>
            <w:r>
              <w:rPr>
                <w:rFonts w:ascii="Times New Roman" w:hAnsi="Times New Roman"/>
                <w:color w:val="0000FF"/>
                <w:sz w:val="18"/>
              </w:rPr>
              <w:t>（</w:t>
            </w:r>
            <w:r>
              <w:rPr>
                <w:rFonts w:ascii="Times New Roman" w:hAnsi="Times New Roman"/>
                <w:color w:val="0000FF"/>
                <w:sz w:val="18"/>
              </w:rPr>
              <w:t>3652</w:t>
            </w:r>
            <w:r>
              <w:rPr>
                <w:rFonts w:ascii="Times New Roman" w:hAnsi="Times New Roman"/>
                <w:color w:val="0000FF"/>
                <w:sz w:val="18"/>
              </w:rPr>
              <w:t>）</w:t>
            </w:r>
          </w:p>
        </w:tc>
      </w:tr>
      <w:tr w:rsidR="00000000" w14:paraId="4D4F9F13" w14:textId="77777777">
        <w:trPr>
          <w:trHeight w:val="300"/>
        </w:trPr>
        <w:tc>
          <w:tcPr>
            <w:tcW w:w="1985" w:type="dxa"/>
            <w:vAlign w:val="center"/>
          </w:tcPr>
          <w:p w14:paraId="2CA2F905" w14:textId="77777777" w:rsidR="00000000" w:rsidRDefault="007478C2">
            <w:pPr>
              <w:pStyle w:val="NormalWeb"/>
              <w:adjustRightInd w:val="0"/>
              <w:snapToGrid w:val="0"/>
              <w:spacing w:line="360" w:lineRule="exact"/>
              <w:jc w:val="center"/>
              <w:rPr>
                <w:szCs w:val="24"/>
              </w:rPr>
            </w:pPr>
            <w:r>
              <w:rPr>
                <w:rFonts w:hint="eastAsia"/>
                <w:color w:val="404040"/>
              </w:rPr>
              <w:t>×</w:t>
            </w:r>
            <w:r>
              <w:rPr>
                <w:rFonts w:hint="eastAsia"/>
                <w:szCs w:val="24"/>
              </w:rPr>
              <w:t>×××年</w:t>
            </w:r>
            <w:r>
              <w:rPr>
                <w:color w:val="0000FF"/>
                <w:sz w:val="18"/>
              </w:rPr>
              <w:t>（</w:t>
            </w:r>
            <w:r>
              <w:rPr>
                <w:color w:val="0000FF"/>
                <w:sz w:val="18"/>
              </w:rPr>
              <w:t>3658</w:t>
            </w:r>
            <w:r>
              <w:rPr>
                <w:color w:val="0000FF"/>
                <w:sz w:val="18"/>
              </w:rPr>
              <w:t>）</w:t>
            </w:r>
          </w:p>
        </w:tc>
        <w:tc>
          <w:tcPr>
            <w:tcW w:w="2410" w:type="dxa"/>
            <w:vAlign w:val="center"/>
          </w:tcPr>
          <w:p w14:paraId="0337FE1A" w14:textId="77777777" w:rsidR="00000000" w:rsidRDefault="007478C2">
            <w:pPr>
              <w:pStyle w:val="NormalWeb"/>
              <w:adjustRightInd w:val="0"/>
              <w:snapToGrid w:val="0"/>
              <w:spacing w:before="0" w:beforeAutospacing="0" w:after="0" w:afterAutospacing="0" w:line="360" w:lineRule="exact"/>
              <w:jc w:val="center"/>
              <w:rPr>
                <w:color w:val="000000"/>
                <w:sz w:val="21"/>
                <w:szCs w:val="21"/>
              </w:rPr>
            </w:pPr>
            <w:r>
              <w:rPr>
                <w:rFonts w:ascii="Times New Roman" w:hAnsi="Times New Roman"/>
                <w:color w:val="0000FF"/>
                <w:sz w:val="18"/>
              </w:rPr>
              <w:t>（</w:t>
            </w:r>
            <w:r>
              <w:rPr>
                <w:rFonts w:ascii="Times New Roman" w:hAnsi="Times New Roman"/>
                <w:color w:val="0000FF"/>
                <w:sz w:val="18"/>
              </w:rPr>
              <w:t>3659</w:t>
            </w:r>
            <w:r>
              <w:rPr>
                <w:rFonts w:ascii="Times New Roman" w:hAnsi="Times New Roman"/>
                <w:color w:val="0000FF"/>
                <w:sz w:val="18"/>
              </w:rPr>
              <w:t>）</w:t>
            </w:r>
          </w:p>
        </w:tc>
        <w:tc>
          <w:tcPr>
            <w:tcW w:w="2551" w:type="dxa"/>
          </w:tcPr>
          <w:p w14:paraId="161BD149" w14:textId="77777777" w:rsidR="00000000" w:rsidRDefault="007478C2">
            <w:pPr>
              <w:pStyle w:val="NormalWeb"/>
              <w:adjustRightInd w:val="0"/>
              <w:snapToGrid w:val="0"/>
              <w:spacing w:before="0" w:beforeAutospacing="0" w:after="0" w:afterAutospacing="0" w:line="360" w:lineRule="exact"/>
              <w:jc w:val="center"/>
              <w:rPr>
                <w:color w:val="000000"/>
                <w:sz w:val="21"/>
                <w:szCs w:val="21"/>
              </w:rPr>
            </w:pPr>
            <w:r>
              <w:rPr>
                <w:rFonts w:ascii="Times New Roman" w:hAnsi="Times New Roman"/>
                <w:color w:val="0000FF"/>
                <w:sz w:val="18"/>
              </w:rPr>
              <w:t>（</w:t>
            </w:r>
            <w:r>
              <w:rPr>
                <w:rFonts w:ascii="Times New Roman" w:hAnsi="Times New Roman"/>
                <w:color w:val="0000FF"/>
                <w:sz w:val="18"/>
              </w:rPr>
              <w:t>3660</w:t>
            </w:r>
            <w:r>
              <w:rPr>
                <w:rFonts w:ascii="Times New Roman" w:hAnsi="Times New Roman"/>
                <w:color w:val="0000FF"/>
                <w:sz w:val="18"/>
              </w:rPr>
              <w:t>）</w:t>
            </w:r>
          </w:p>
        </w:tc>
        <w:tc>
          <w:tcPr>
            <w:tcW w:w="2126" w:type="dxa"/>
          </w:tcPr>
          <w:p w14:paraId="4438ACF2" w14:textId="77777777" w:rsidR="00000000" w:rsidRDefault="007478C2">
            <w:pPr>
              <w:pStyle w:val="NormalWeb"/>
              <w:adjustRightInd w:val="0"/>
              <w:snapToGrid w:val="0"/>
              <w:spacing w:before="0" w:beforeAutospacing="0" w:after="0" w:afterAutospacing="0" w:line="360" w:lineRule="exact"/>
              <w:jc w:val="center"/>
              <w:rPr>
                <w:color w:val="000000"/>
                <w:sz w:val="21"/>
                <w:szCs w:val="21"/>
              </w:rPr>
            </w:pPr>
            <w:r>
              <w:rPr>
                <w:rFonts w:ascii="Times New Roman" w:hAnsi="Times New Roman"/>
                <w:color w:val="0000FF"/>
                <w:sz w:val="18"/>
              </w:rPr>
              <w:t>（</w:t>
            </w:r>
            <w:r>
              <w:rPr>
                <w:rFonts w:ascii="Times New Roman" w:hAnsi="Times New Roman"/>
                <w:color w:val="0000FF"/>
                <w:sz w:val="18"/>
              </w:rPr>
              <w:t>3661</w:t>
            </w:r>
            <w:r>
              <w:rPr>
                <w:rFonts w:ascii="Times New Roman" w:hAnsi="Times New Roman"/>
                <w:color w:val="0000FF"/>
                <w:sz w:val="18"/>
              </w:rPr>
              <w:t>）</w:t>
            </w:r>
          </w:p>
        </w:tc>
      </w:tr>
      <w:tr w:rsidR="00000000" w14:paraId="7EF40F55" w14:textId="77777777">
        <w:trPr>
          <w:trHeight w:val="300"/>
        </w:trPr>
        <w:tc>
          <w:tcPr>
            <w:tcW w:w="1985" w:type="dxa"/>
            <w:vAlign w:val="center"/>
          </w:tcPr>
          <w:p w14:paraId="0296699B" w14:textId="77777777" w:rsidR="00000000" w:rsidRDefault="007478C2">
            <w:pPr>
              <w:pStyle w:val="NormalWeb"/>
              <w:adjustRightInd w:val="0"/>
              <w:snapToGrid w:val="0"/>
              <w:spacing w:line="360" w:lineRule="exact"/>
              <w:jc w:val="center"/>
              <w:rPr>
                <w:szCs w:val="24"/>
              </w:rPr>
            </w:pPr>
            <w:r>
              <w:rPr>
                <w:rFonts w:hint="eastAsia"/>
                <w:color w:val="404040"/>
              </w:rPr>
              <w:t>×</w:t>
            </w:r>
            <w:r>
              <w:rPr>
                <w:rFonts w:hint="eastAsia"/>
                <w:szCs w:val="24"/>
              </w:rPr>
              <w:t>×××年</w:t>
            </w:r>
          </w:p>
        </w:tc>
        <w:tc>
          <w:tcPr>
            <w:tcW w:w="2410" w:type="dxa"/>
            <w:vAlign w:val="center"/>
          </w:tcPr>
          <w:p w14:paraId="5F5E20A5" w14:textId="77777777" w:rsidR="00000000" w:rsidRDefault="007478C2">
            <w:pPr>
              <w:pStyle w:val="NormalWeb"/>
              <w:adjustRightInd w:val="0"/>
              <w:snapToGrid w:val="0"/>
              <w:spacing w:before="0" w:beforeAutospacing="0" w:after="0" w:afterAutospacing="0" w:line="360" w:lineRule="exact"/>
              <w:jc w:val="center"/>
              <w:rPr>
                <w:color w:val="000000"/>
                <w:sz w:val="21"/>
                <w:szCs w:val="21"/>
              </w:rPr>
            </w:pPr>
          </w:p>
        </w:tc>
        <w:tc>
          <w:tcPr>
            <w:tcW w:w="2551" w:type="dxa"/>
            <w:vAlign w:val="center"/>
          </w:tcPr>
          <w:p w14:paraId="391742C5" w14:textId="77777777" w:rsidR="00000000" w:rsidRDefault="007478C2">
            <w:pPr>
              <w:pStyle w:val="NormalWeb"/>
              <w:adjustRightInd w:val="0"/>
              <w:snapToGrid w:val="0"/>
              <w:spacing w:before="0" w:beforeAutospacing="0" w:after="0" w:afterAutospacing="0" w:line="360" w:lineRule="exact"/>
              <w:jc w:val="center"/>
              <w:rPr>
                <w:color w:val="000000"/>
                <w:sz w:val="21"/>
                <w:szCs w:val="21"/>
              </w:rPr>
            </w:pPr>
          </w:p>
        </w:tc>
        <w:tc>
          <w:tcPr>
            <w:tcW w:w="2126" w:type="dxa"/>
          </w:tcPr>
          <w:p w14:paraId="4C694E77" w14:textId="77777777" w:rsidR="00000000" w:rsidRDefault="007478C2">
            <w:pPr>
              <w:pStyle w:val="NormalWeb"/>
              <w:adjustRightInd w:val="0"/>
              <w:snapToGrid w:val="0"/>
              <w:spacing w:before="0" w:beforeAutospacing="0" w:after="0" w:afterAutospacing="0" w:line="360" w:lineRule="exact"/>
              <w:jc w:val="center"/>
              <w:rPr>
                <w:color w:val="000000"/>
                <w:sz w:val="21"/>
                <w:szCs w:val="21"/>
              </w:rPr>
            </w:pPr>
          </w:p>
        </w:tc>
      </w:tr>
      <w:tr w:rsidR="00000000" w14:paraId="4D8666F2" w14:textId="77777777">
        <w:trPr>
          <w:trHeight w:val="300"/>
        </w:trPr>
        <w:tc>
          <w:tcPr>
            <w:tcW w:w="1985" w:type="dxa"/>
            <w:vAlign w:val="center"/>
          </w:tcPr>
          <w:p w14:paraId="73FD237E" w14:textId="77777777" w:rsidR="00000000" w:rsidRDefault="007478C2">
            <w:pPr>
              <w:pStyle w:val="NormalWeb"/>
              <w:adjustRightInd w:val="0"/>
              <w:snapToGrid w:val="0"/>
              <w:spacing w:line="360" w:lineRule="exact"/>
              <w:jc w:val="center"/>
              <w:rPr>
                <w:szCs w:val="24"/>
              </w:rPr>
            </w:pPr>
            <w:r>
              <w:rPr>
                <w:rFonts w:hint="eastAsia"/>
                <w:color w:val="404040"/>
              </w:rPr>
              <w:t>×</w:t>
            </w:r>
            <w:r>
              <w:rPr>
                <w:rFonts w:hint="eastAsia"/>
                <w:szCs w:val="24"/>
              </w:rPr>
              <w:t>×××年</w:t>
            </w:r>
          </w:p>
        </w:tc>
        <w:tc>
          <w:tcPr>
            <w:tcW w:w="2410" w:type="dxa"/>
            <w:vAlign w:val="center"/>
          </w:tcPr>
          <w:p w14:paraId="51477D1A" w14:textId="77777777" w:rsidR="00000000" w:rsidRDefault="007478C2">
            <w:pPr>
              <w:pStyle w:val="NormalWeb"/>
              <w:adjustRightInd w:val="0"/>
              <w:snapToGrid w:val="0"/>
              <w:spacing w:before="0" w:beforeAutospacing="0" w:after="0" w:afterAutospacing="0" w:line="360" w:lineRule="exact"/>
              <w:jc w:val="center"/>
              <w:rPr>
                <w:color w:val="000000"/>
                <w:sz w:val="21"/>
                <w:szCs w:val="21"/>
              </w:rPr>
            </w:pPr>
          </w:p>
        </w:tc>
        <w:tc>
          <w:tcPr>
            <w:tcW w:w="2551" w:type="dxa"/>
            <w:vAlign w:val="center"/>
          </w:tcPr>
          <w:p w14:paraId="3E9730AD" w14:textId="77777777" w:rsidR="00000000" w:rsidRDefault="007478C2">
            <w:pPr>
              <w:pStyle w:val="NormalWeb"/>
              <w:adjustRightInd w:val="0"/>
              <w:snapToGrid w:val="0"/>
              <w:spacing w:before="0" w:beforeAutospacing="0" w:after="0" w:afterAutospacing="0" w:line="360" w:lineRule="exact"/>
              <w:jc w:val="center"/>
              <w:rPr>
                <w:color w:val="000000"/>
                <w:sz w:val="21"/>
                <w:szCs w:val="21"/>
              </w:rPr>
            </w:pPr>
          </w:p>
        </w:tc>
        <w:tc>
          <w:tcPr>
            <w:tcW w:w="2126" w:type="dxa"/>
          </w:tcPr>
          <w:p w14:paraId="49333BB5" w14:textId="77777777" w:rsidR="00000000" w:rsidRDefault="007478C2">
            <w:pPr>
              <w:pStyle w:val="NormalWeb"/>
              <w:adjustRightInd w:val="0"/>
              <w:snapToGrid w:val="0"/>
              <w:spacing w:before="0" w:beforeAutospacing="0" w:after="0" w:afterAutospacing="0" w:line="360" w:lineRule="exact"/>
              <w:jc w:val="center"/>
              <w:rPr>
                <w:color w:val="000000"/>
                <w:sz w:val="21"/>
                <w:szCs w:val="21"/>
              </w:rPr>
            </w:pPr>
          </w:p>
        </w:tc>
      </w:tr>
    </w:tbl>
    <w:p w14:paraId="382823BD" w14:textId="77777777" w:rsidR="00000000" w:rsidRDefault="007478C2">
      <w:pPr>
        <w:rPr>
          <w:rFonts w:ascii="宋体" w:hAnsi="宋体"/>
          <w:sz w:val="24"/>
        </w:rPr>
      </w:pPr>
      <w:r>
        <w:rPr>
          <w:rFonts w:ascii="宋体" w:hAnsi="宋体" w:hint="eastAsia"/>
          <w:sz w:val="24"/>
        </w:rPr>
        <w:t>注：</w:t>
      </w:r>
      <w:r>
        <w:rPr>
          <w:color w:val="0000FF"/>
          <w:sz w:val="18"/>
        </w:rPr>
        <w:t>（</w:t>
      </w:r>
      <w:r>
        <w:rPr>
          <w:color w:val="0000FF"/>
          <w:sz w:val="18"/>
        </w:rPr>
        <w:t>3662</w:t>
      </w:r>
      <w:r>
        <w:rPr>
          <w:color w:val="0000FF"/>
          <w:sz w:val="18"/>
        </w:rPr>
        <w:t>）</w:t>
      </w:r>
    </w:p>
    <w:p w14:paraId="76EFCA9F" w14:textId="77777777" w:rsidR="00000000" w:rsidRDefault="007478C2">
      <w:pPr>
        <w:rPr>
          <w:rFonts w:ascii="宋体" w:hAnsi="宋体"/>
          <w:color w:val="0000FF"/>
          <w:kern w:val="0"/>
          <w:sz w:val="18"/>
        </w:rPr>
      </w:pPr>
    </w:p>
    <w:p w14:paraId="683D221B" w14:textId="77777777" w:rsidR="00000000" w:rsidRDefault="007478C2">
      <w:pPr>
        <w:autoSpaceDE w:val="0"/>
        <w:autoSpaceDN w:val="0"/>
        <w:adjustRightInd w:val="0"/>
        <w:spacing w:line="360" w:lineRule="auto"/>
        <w:outlineLvl w:val="2"/>
        <w:rPr>
          <w:rFonts w:ascii="宋体" w:hAnsi="宋体"/>
          <w:b/>
          <w:sz w:val="24"/>
        </w:rPr>
      </w:pPr>
      <w:r>
        <w:rPr>
          <w:rFonts w:ascii="宋体" w:hAnsi="宋体" w:hint="eastAsia"/>
          <w:b/>
          <w:sz w:val="24"/>
        </w:rPr>
        <w:t>3.</w:t>
      </w:r>
      <w:r>
        <w:rPr>
          <w:rFonts w:ascii="宋体" w:hAnsi="宋体"/>
          <w:b/>
          <w:sz w:val="24"/>
        </w:rPr>
        <w:t>3</w:t>
      </w:r>
      <w:r>
        <w:rPr>
          <w:rFonts w:ascii="宋体" w:hAnsi="宋体" w:hint="eastAsia"/>
          <w:b/>
          <w:sz w:val="24"/>
        </w:rPr>
        <w:t xml:space="preserve">.2 </w:t>
      </w:r>
      <w:r>
        <w:rPr>
          <w:rFonts w:ascii="宋体" w:hAnsi="宋体" w:hint="eastAsia"/>
          <w:b/>
          <w:sz w:val="24"/>
        </w:rPr>
        <w:t>本期可供分配</w:t>
      </w:r>
      <w:r>
        <w:rPr>
          <w:rFonts w:ascii="宋体" w:hAnsi="宋体"/>
          <w:b/>
          <w:sz w:val="24"/>
        </w:rPr>
        <w:t>金额</w:t>
      </w:r>
    </w:p>
    <w:p w14:paraId="0C5258D4" w14:textId="77777777" w:rsidR="00000000" w:rsidRDefault="007478C2">
      <w:pPr>
        <w:autoSpaceDE w:val="0"/>
        <w:autoSpaceDN w:val="0"/>
        <w:adjustRightInd w:val="0"/>
        <w:spacing w:line="360" w:lineRule="auto"/>
        <w:outlineLvl w:val="2"/>
        <w:rPr>
          <w:rFonts w:ascii="宋体" w:hAnsi="宋体"/>
          <w:b/>
          <w:sz w:val="24"/>
        </w:rPr>
      </w:pPr>
      <w:r>
        <w:rPr>
          <w:rFonts w:ascii="宋体" w:hAnsi="宋体" w:hint="eastAsia"/>
          <w:b/>
          <w:sz w:val="24"/>
        </w:rPr>
        <w:t>3.</w:t>
      </w:r>
      <w:r>
        <w:rPr>
          <w:rFonts w:ascii="宋体" w:hAnsi="宋体"/>
          <w:b/>
          <w:sz w:val="24"/>
        </w:rPr>
        <w:t>3</w:t>
      </w:r>
      <w:r>
        <w:rPr>
          <w:rFonts w:ascii="宋体" w:hAnsi="宋体" w:hint="eastAsia"/>
          <w:b/>
          <w:sz w:val="24"/>
        </w:rPr>
        <w:t>.2.</w:t>
      </w:r>
      <w:r>
        <w:rPr>
          <w:rFonts w:ascii="宋体" w:hAnsi="宋体"/>
          <w:b/>
          <w:sz w:val="24"/>
        </w:rPr>
        <w:t>1</w:t>
      </w:r>
      <w:r>
        <w:rPr>
          <w:rFonts w:ascii="宋体" w:hAnsi="宋体" w:hint="eastAsia"/>
          <w:b/>
          <w:sz w:val="24"/>
        </w:rPr>
        <w:t xml:space="preserve"> </w:t>
      </w:r>
      <w:r>
        <w:rPr>
          <w:rFonts w:ascii="宋体" w:hAnsi="宋体" w:hint="eastAsia"/>
          <w:b/>
          <w:sz w:val="24"/>
        </w:rPr>
        <w:t>本期可供分配</w:t>
      </w:r>
      <w:r>
        <w:rPr>
          <w:rFonts w:ascii="宋体" w:hAnsi="宋体"/>
          <w:b/>
          <w:sz w:val="24"/>
        </w:rPr>
        <w:t>金额计算过程</w:t>
      </w:r>
      <w:r>
        <w:rPr>
          <w:rFonts w:ascii="宋体" w:hAnsi="宋体" w:hint="eastAsia"/>
          <w:b/>
          <w:sz w:val="24"/>
          <w:vertAlign w:val="superscript"/>
        </w:rPr>
        <w:footnoteReference w:id="367"/>
      </w:r>
    </w:p>
    <w:p w14:paraId="4E266986" w14:textId="77777777" w:rsidR="00000000" w:rsidRDefault="007478C2">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96"/>
        <w:gridCol w:w="2993"/>
        <w:gridCol w:w="2997"/>
      </w:tblGrid>
      <w:tr w:rsidR="00000000" w14:paraId="1B4A9A40" w14:textId="77777777">
        <w:trPr>
          <w:trHeight w:val="300"/>
          <w:jc w:val="center"/>
        </w:trPr>
        <w:tc>
          <w:tcPr>
            <w:tcW w:w="3296" w:type="dxa"/>
            <w:vAlign w:val="center"/>
          </w:tcPr>
          <w:p w14:paraId="32AB0F79" w14:textId="77777777" w:rsidR="00000000" w:rsidRDefault="007478C2">
            <w:pPr>
              <w:widowControl/>
              <w:tabs>
                <w:tab w:val="left" w:pos="1680"/>
              </w:tabs>
              <w:autoSpaceDE w:val="0"/>
              <w:autoSpaceDN w:val="0"/>
              <w:jc w:val="center"/>
              <w:textAlignment w:val="bottom"/>
              <w:rPr>
                <w:rFonts w:ascii="宋体" w:hAnsi="宋体"/>
                <w:sz w:val="24"/>
              </w:rPr>
            </w:pPr>
            <w:r>
              <w:rPr>
                <w:rFonts w:ascii="宋体" w:hAnsi="宋体" w:hint="eastAsia"/>
                <w:sz w:val="24"/>
              </w:rPr>
              <w:t>项目</w:t>
            </w:r>
          </w:p>
        </w:tc>
        <w:tc>
          <w:tcPr>
            <w:tcW w:w="2993" w:type="dxa"/>
            <w:vAlign w:val="center"/>
          </w:tcPr>
          <w:p w14:paraId="677D6DF8" w14:textId="77777777" w:rsidR="00000000" w:rsidRDefault="007478C2">
            <w:pPr>
              <w:widowControl/>
              <w:tabs>
                <w:tab w:val="left" w:pos="1680"/>
              </w:tabs>
              <w:autoSpaceDE w:val="0"/>
              <w:autoSpaceDN w:val="0"/>
              <w:jc w:val="center"/>
              <w:textAlignment w:val="bottom"/>
              <w:rPr>
                <w:rFonts w:hAnsi="宋体"/>
                <w:sz w:val="24"/>
                <w:lang w:val="en-AU"/>
              </w:rPr>
            </w:pPr>
            <w:r>
              <w:rPr>
                <w:rFonts w:hint="eastAsia"/>
                <w:color w:val="404040"/>
                <w:sz w:val="24"/>
              </w:rPr>
              <w:t>金额</w:t>
            </w:r>
          </w:p>
        </w:tc>
        <w:tc>
          <w:tcPr>
            <w:tcW w:w="2997" w:type="dxa"/>
          </w:tcPr>
          <w:p w14:paraId="51F0BB34" w14:textId="77777777" w:rsidR="00000000" w:rsidRDefault="007478C2">
            <w:pPr>
              <w:widowControl/>
              <w:tabs>
                <w:tab w:val="left" w:pos="1680"/>
              </w:tabs>
              <w:autoSpaceDE w:val="0"/>
              <w:autoSpaceDN w:val="0"/>
              <w:jc w:val="center"/>
              <w:textAlignment w:val="bottom"/>
              <w:rPr>
                <w:color w:val="404040"/>
                <w:sz w:val="24"/>
              </w:rPr>
            </w:pPr>
            <w:r>
              <w:rPr>
                <w:rFonts w:hint="eastAsia"/>
                <w:color w:val="404040"/>
                <w:sz w:val="24"/>
              </w:rPr>
              <w:t>备注</w:t>
            </w:r>
            <w:r>
              <w:rPr>
                <w:rStyle w:val="FootnoteReference"/>
                <w:rFonts w:ascii="宋体" w:hAnsi="宋体"/>
                <w:kern w:val="0"/>
                <w:sz w:val="24"/>
              </w:rPr>
              <w:footnoteReference w:id="368"/>
            </w:r>
          </w:p>
        </w:tc>
      </w:tr>
      <w:tr w:rsidR="00000000" w14:paraId="07305879" w14:textId="77777777">
        <w:trPr>
          <w:trHeight w:val="300"/>
          <w:jc w:val="center"/>
        </w:trPr>
        <w:tc>
          <w:tcPr>
            <w:tcW w:w="3296" w:type="dxa"/>
          </w:tcPr>
          <w:p w14:paraId="180C535B" w14:textId="77777777" w:rsidR="00000000" w:rsidRDefault="007478C2">
            <w:pPr>
              <w:widowControl/>
              <w:tabs>
                <w:tab w:val="left" w:pos="1680"/>
              </w:tabs>
              <w:autoSpaceDE w:val="0"/>
              <w:autoSpaceDN w:val="0"/>
              <w:jc w:val="left"/>
              <w:textAlignment w:val="bottom"/>
              <w:rPr>
                <w:rFonts w:ascii="宋体" w:hAnsi="宋体"/>
                <w:b/>
                <w:sz w:val="24"/>
              </w:rPr>
            </w:pPr>
            <w:r>
              <w:rPr>
                <w:rFonts w:hint="eastAsia"/>
                <w:color w:val="404040"/>
                <w:sz w:val="24"/>
              </w:rPr>
              <w:t>本期合并净利润</w:t>
            </w:r>
          </w:p>
        </w:tc>
        <w:tc>
          <w:tcPr>
            <w:tcW w:w="2993" w:type="dxa"/>
          </w:tcPr>
          <w:p w14:paraId="2BE69630" w14:textId="77777777" w:rsidR="00000000" w:rsidRDefault="007478C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3664</w:t>
            </w:r>
            <w:r>
              <w:rPr>
                <w:color w:val="0000FF"/>
                <w:sz w:val="18"/>
              </w:rPr>
              <w:t>）</w:t>
            </w:r>
          </w:p>
        </w:tc>
        <w:tc>
          <w:tcPr>
            <w:tcW w:w="2997" w:type="dxa"/>
          </w:tcPr>
          <w:p w14:paraId="481C77E5" w14:textId="77777777" w:rsidR="00000000" w:rsidRDefault="007478C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3665</w:t>
            </w:r>
            <w:r>
              <w:rPr>
                <w:color w:val="0000FF"/>
                <w:sz w:val="18"/>
              </w:rPr>
              <w:t>）</w:t>
            </w:r>
          </w:p>
        </w:tc>
      </w:tr>
      <w:tr w:rsidR="00000000" w14:paraId="4D2C8D71" w14:textId="77777777">
        <w:trPr>
          <w:trHeight w:val="300"/>
          <w:jc w:val="center"/>
        </w:trPr>
        <w:tc>
          <w:tcPr>
            <w:tcW w:w="3296" w:type="dxa"/>
          </w:tcPr>
          <w:p w14:paraId="64BEC9FC" w14:textId="77777777" w:rsidR="00000000" w:rsidRDefault="007478C2">
            <w:pPr>
              <w:widowControl/>
              <w:tabs>
                <w:tab w:val="left" w:pos="1680"/>
              </w:tabs>
              <w:autoSpaceDE w:val="0"/>
              <w:autoSpaceDN w:val="0"/>
              <w:ind w:firstLineChars="100" w:firstLine="240"/>
              <w:jc w:val="left"/>
              <w:textAlignment w:val="bottom"/>
              <w:rPr>
                <w:color w:val="404040"/>
                <w:sz w:val="24"/>
              </w:rPr>
            </w:pPr>
            <w:r>
              <w:rPr>
                <w:rFonts w:hint="eastAsia"/>
                <w:color w:val="404040"/>
                <w:sz w:val="24"/>
              </w:rPr>
              <w:t>本期折旧和摊销</w:t>
            </w:r>
          </w:p>
        </w:tc>
        <w:tc>
          <w:tcPr>
            <w:tcW w:w="2993" w:type="dxa"/>
          </w:tcPr>
          <w:p w14:paraId="0657B2F3" w14:textId="77777777" w:rsidR="00000000" w:rsidRDefault="007478C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3666</w:t>
            </w:r>
            <w:r>
              <w:rPr>
                <w:color w:val="0000FF"/>
                <w:sz w:val="18"/>
              </w:rPr>
              <w:t>）</w:t>
            </w:r>
          </w:p>
        </w:tc>
        <w:tc>
          <w:tcPr>
            <w:tcW w:w="2997" w:type="dxa"/>
          </w:tcPr>
          <w:p w14:paraId="6D78C50E" w14:textId="77777777" w:rsidR="00000000" w:rsidRDefault="007478C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3667</w:t>
            </w:r>
            <w:r>
              <w:rPr>
                <w:color w:val="0000FF"/>
                <w:sz w:val="18"/>
              </w:rPr>
              <w:t>）</w:t>
            </w:r>
          </w:p>
        </w:tc>
      </w:tr>
      <w:tr w:rsidR="00000000" w14:paraId="0743D675" w14:textId="77777777">
        <w:trPr>
          <w:trHeight w:val="300"/>
          <w:jc w:val="center"/>
        </w:trPr>
        <w:tc>
          <w:tcPr>
            <w:tcW w:w="3296" w:type="dxa"/>
          </w:tcPr>
          <w:p w14:paraId="413AFC7F" w14:textId="77777777" w:rsidR="00000000" w:rsidRDefault="007478C2">
            <w:pPr>
              <w:widowControl/>
              <w:tabs>
                <w:tab w:val="left" w:pos="1680"/>
              </w:tabs>
              <w:autoSpaceDE w:val="0"/>
              <w:autoSpaceDN w:val="0"/>
              <w:ind w:firstLineChars="100" w:firstLine="240"/>
              <w:jc w:val="left"/>
              <w:textAlignment w:val="bottom"/>
              <w:rPr>
                <w:color w:val="404040"/>
                <w:sz w:val="24"/>
              </w:rPr>
            </w:pPr>
            <w:r>
              <w:rPr>
                <w:rFonts w:hint="eastAsia"/>
                <w:color w:val="404040"/>
                <w:sz w:val="24"/>
              </w:rPr>
              <w:t>本期利息支出</w:t>
            </w:r>
          </w:p>
        </w:tc>
        <w:tc>
          <w:tcPr>
            <w:tcW w:w="2993" w:type="dxa"/>
          </w:tcPr>
          <w:p w14:paraId="0EF562D1" w14:textId="77777777" w:rsidR="00000000" w:rsidRDefault="007478C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3668</w:t>
            </w:r>
            <w:r>
              <w:rPr>
                <w:color w:val="0000FF"/>
                <w:sz w:val="18"/>
              </w:rPr>
              <w:t>）</w:t>
            </w:r>
          </w:p>
        </w:tc>
        <w:tc>
          <w:tcPr>
            <w:tcW w:w="2997" w:type="dxa"/>
          </w:tcPr>
          <w:p w14:paraId="76DC94C2" w14:textId="77777777" w:rsidR="00000000" w:rsidRDefault="007478C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3669</w:t>
            </w:r>
            <w:r>
              <w:rPr>
                <w:color w:val="0000FF"/>
                <w:sz w:val="18"/>
              </w:rPr>
              <w:t>）</w:t>
            </w:r>
          </w:p>
        </w:tc>
      </w:tr>
      <w:tr w:rsidR="00000000" w14:paraId="42F40EA5" w14:textId="77777777">
        <w:trPr>
          <w:trHeight w:val="300"/>
          <w:jc w:val="center"/>
        </w:trPr>
        <w:tc>
          <w:tcPr>
            <w:tcW w:w="3296" w:type="dxa"/>
          </w:tcPr>
          <w:p w14:paraId="50870345" w14:textId="77777777" w:rsidR="00000000" w:rsidRDefault="007478C2">
            <w:pPr>
              <w:widowControl/>
              <w:tabs>
                <w:tab w:val="left" w:pos="1680"/>
              </w:tabs>
              <w:autoSpaceDE w:val="0"/>
              <w:autoSpaceDN w:val="0"/>
              <w:ind w:firstLineChars="100" w:firstLine="240"/>
              <w:jc w:val="left"/>
              <w:textAlignment w:val="bottom"/>
              <w:rPr>
                <w:color w:val="404040"/>
                <w:sz w:val="24"/>
              </w:rPr>
            </w:pPr>
            <w:r>
              <w:rPr>
                <w:rFonts w:hint="eastAsia"/>
                <w:color w:val="404040"/>
                <w:sz w:val="24"/>
              </w:rPr>
              <w:t>本期所得税费用</w:t>
            </w:r>
          </w:p>
        </w:tc>
        <w:tc>
          <w:tcPr>
            <w:tcW w:w="2993" w:type="dxa"/>
          </w:tcPr>
          <w:p w14:paraId="669553D1" w14:textId="77777777" w:rsidR="00000000" w:rsidRDefault="007478C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3670</w:t>
            </w:r>
            <w:r>
              <w:rPr>
                <w:color w:val="0000FF"/>
                <w:sz w:val="18"/>
              </w:rPr>
              <w:t>）</w:t>
            </w:r>
          </w:p>
        </w:tc>
        <w:tc>
          <w:tcPr>
            <w:tcW w:w="2997" w:type="dxa"/>
          </w:tcPr>
          <w:p w14:paraId="09BD6C65" w14:textId="77777777" w:rsidR="00000000" w:rsidRDefault="007478C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3671</w:t>
            </w:r>
            <w:r>
              <w:rPr>
                <w:color w:val="0000FF"/>
                <w:sz w:val="18"/>
              </w:rPr>
              <w:t>）</w:t>
            </w:r>
          </w:p>
        </w:tc>
      </w:tr>
      <w:tr w:rsidR="00000000" w14:paraId="283EE676" w14:textId="77777777">
        <w:trPr>
          <w:trHeight w:val="300"/>
          <w:jc w:val="center"/>
        </w:trPr>
        <w:tc>
          <w:tcPr>
            <w:tcW w:w="3296" w:type="dxa"/>
          </w:tcPr>
          <w:p w14:paraId="27E2B35F" w14:textId="77777777" w:rsidR="00000000" w:rsidRDefault="007478C2">
            <w:pPr>
              <w:widowControl/>
              <w:tabs>
                <w:tab w:val="left" w:pos="1680"/>
              </w:tabs>
              <w:autoSpaceDE w:val="0"/>
              <w:autoSpaceDN w:val="0"/>
              <w:jc w:val="left"/>
              <w:textAlignment w:val="bottom"/>
              <w:rPr>
                <w:color w:val="404040"/>
                <w:sz w:val="24"/>
              </w:rPr>
            </w:pPr>
            <w:r>
              <w:rPr>
                <w:rFonts w:hint="eastAsia"/>
                <w:color w:val="404040"/>
                <w:sz w:val="24"/>
              </w:rPr>
              <w:t>本期息税折旧及摊销前利润</w:t>
            </w:r>
          </w:p>
        </w:tc>
        <w:tc>
          <w:tcPr>
            <w:tcW w:w="2993" w:type="dxa"/>
          </w:tcPr>
          <w:p w14:paraId="3F081EC6" w14:textId="77777777" w:rsidR="00000000" w:rsidRDefault="007478C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3672</w:t>
            </w:r>
            <w:r>
              <w:rPr>
                <w:color w:val="0000FF"/>
                <w:sz w:val="18"/>
              </w:rPr>
              <w:t>）</w:t>
            </w:r>
          </w:p>
        </w:tc>
        <w:tc>
          <w:tcPr>
            <w:tcW w:w="2997" w:type="dxa"/>
          </w:tcPr>
          <w:p w14:paraId="359174E9" w14:textId="77777777" w:rsidR="00000000" w:rsidRDefault="007478C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3673</w:t>
            </w:r>
            <w:r>
              <w:rPr>
                <w:color w:val="0000FF"/>
                <w:sz w:val="18"/>
              </w:rPr>
              <w:t>）</w:t>
            </w:r>
          </w:p>
        </w:tc>
      </w:tr>
      <w:tr w:rsidR="00000000" w14:paraId="05C348F9" w14:textId="77777777">
        <w:trPr>
          <w:trHeight w:val="300"/>
          <w:jc w:val="center"/>
        </w:trPr>
        <w:tc>
          <w:tcPr>
            <w:tcW w:w="3296" w:type="dxa"/>
          </w:tcPr>
          <w:p w14:paraId="101C1237" w14:textId="77777777" w:rsidR="00000000" w:rsidRDefault="007478C2">
            <w:pPr>
              <w:widowControl/>
              <w:tabs>
                <w:tab w:val="left" w:pos="1680"/>
              </w:tabs>
              <w:autoSpaceDE w:val="0"/>
              <w:autoSpaceDN w:val="0"/>
              <w:jc w:val="left"/>
              <w:textAlignment w:val="bottom"/>
              <w:rPr>
                <w:rFonts w:ascii="宋体" w:hAnsi="宋体"/>
                <w:b/>
                <w:sz w:val="24"/>
              </w:rPr>
            </w:pPr>
            <w:r>
              <w:rPr>
                <w:rFonts w:hint="eastAsia"/>
                <w:color w:val="404040"/>
                <w:sz w:val="24"/>
              </w:rPr>
              <w:t>调增项</w:t>
            </w:r>
            <w:r>
              <w:rPr>
                <w:rStyle w:val="FootnoteReference"/>
                <w:rFonts w:ascii="宋体" w:hAnsi="宋体"/>
                <w:sz w:val="24"/>
              </w:rPr>
              <w:footnoteReference w:id="369"/>
            </w:r>
          </w:p>
        </w:tc>
        <w:tc>
          <w:tcPr>
            <w:tcW w:w="2993" w:type="dxa"/>
          </w:tcPr>
          <w:p w14:paraId="1FF37730" w14:textId="77777777" w:rsidR="00000000" w:rsidRDefault="007478C2">
            <w:pPr>
              <w:widowControl/>
              <w:tabs>
                <w:tab w:val="left" w:pos="1680"/>
              </w:tabs>
              <w:autoSpaceDE w:val="0"/>
              <w:autoSpaceDN w:val="0"/>
              <w:jc w:val="center"/>
              <w:textAlignment w:val="bottom"/>
              <w:rPr>
                <w:rFonts w:ascii="宋体" w:hAnsi="宋体"/>
                <w:b/>
                <w:sz w:val="24"/>
              </w:rPr>
            </w:pPr>
          </w:p>
        </w:tc>
        <w:tc>
          <w:tcPr>
            <w:tcW w:w="2997" w:type="dxa"/>
          </w:tcPr>
          <w:p w14:paraId="5A30308C" w14:textId="77777777" w:rsidR="00000000" w:rsidRDefault="007478C2">
            <w:pPr>
              <w:widowControl/>
              <w:tabs>
                <w:tab w:val="left" w:pos="1680"/>
              </w:tabs>
              <w:autoSpaceDE w:val="0"/>
              <w:autoSpaceDN w:val="0"/>
              <w:jc w:val="center"/>
              <w:textAlignment w:val="bottom"/>
              <w:rPr>
                <w:rFonts w:ascii="宋体" w:hAnsi="宋体"/>
                <w:b/>
                <w:sz w:val="24"/>
              </w:rPr>
            </w:pPr>
          </w:p>
        </w:tc>
      </w:tr>
      <w:tr w:rsidR="00000000" w14:paraId="17135DDF" w14:textId="77777777">
        <w:trPr>
          <w:trHeight w:val="300"/>
          <w:jc w:val="center"/>
        </w:trPr>
        <w:tc>
          <w:tcPr>
            <w:tcW w:w="3296" w:type="dxa"/>
          </w:tcPr>
          <w:p w14:paraId="2FD33154" w14:textId="77777777" w:rsidR="00000000" w:rsidRDefault="007478C2">
            <w:pPr>
              <w:widowControl/>
              <w:tabs>
                <w:tab w:val="left" w:pos="1680"/>
              </w:tabs>
              <w:autoSpaceDE w:val="0"/>
              <w:autoSpaceDN w:val="0"/>
              <w:jc w:val="left"/>
              <w:textAlignment w:val="bottom"/>
            </w:pPr>
            <w:r>
              <w:rPr>
                <w:rFonts w:hint="eastAsia"/>
              </w:rPr>
              <w:t>1.</w:t>
            </w:r>
            <w:r>
              <w:rPr>
                <w:color w:val="0000FF"/>
                <w:sz w:val="18"/>
              </w:rPr>
              <w:t xml:space="preserve"> </w:t>
            </w:r>
            <w:r>
              <w:rPr>
                <w:color w:val="0000FF"/>
                <w:sz w:val="18"/>
              </w:rPr>
              <w:t>（</w:t>
            </w:r>
            <w:r>
              <w:rPr>
                <w:color w:val="0000FF"/>
                <w:sz w:val="18"/>
              </w:rPr>
              <w:t>3675</w:t>
            </w:r>
            <w:r>
              <w:rPr>
                <w:color w:val="0000FF"/>
                <w:sz w:val="18"/>
              </w:rPr>
              <w:t>）（</w:t>
            </w:r>
            <w:r>
              <w:rPr>
                <w:color w:val="0000FF"/>
                <w:sz w:val="18"/>
              </w:rPr>
              <w:t>3676</w:t>
            </w:r>
            <w:r>
              <w:rPr>
                <w:color w:val="0000FF"/>
                <w:sz w:val="18"/>
              </w:rPr>
              <w:t>）</w:t>
            </w:r>
          </w:p>
        </w:tc>
        <w:tc>
          <w:tcPr>
            <w:tcW w:w="2993" w:type="dxa"/>
          </w:tcPr>
          <w:p w14:paraId="5418382F" w14:textId="77777777" w:rsidR="00000000" w:rsidRDefault="007478C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3677</w:t>
            </w:r>
            <w:r>
              <w:rPr>
                <w:color w:val="0000FF"/>
                <w:sz w:val="18"/>
              </w:rPr>
              <w:t>）</w:t>
            </w:r>
          </w:p>
        </w:tc>
        <w:tc>
          <w:tcPr>
            <w:tcW w:w="2997" w:type="dxa"/>
          </w:tcPr>
          <w:p w14:paraId="403046A7" w14:textId="77777777" w:rsidR="00000000" w:rsidRDefault="007478C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3678</w:t>
            </w:r>
            <w:r>
              <w:rPr>
                <w:color w:val="0000FF"/>
                <w:sz w:val="18"/>
              </w:rPr>
              <w:t>）</w:t>
            </w:r>
          </w:p>
        </w:tc>
      </w:tr>
      <w:tr w:rsidR="00000000" w14:paraId="4BBA2B79" w14:textId="77777777">
        <w:trPr>
          <w:trHeight w:val="300"/>
          <w:jc w:val="center"/>
        </w:trPr>
        <w:tc>
          <w:tcPr>
            <w:tcW w:w="3296" w:type="dxa"/>
          </w:tcPr>
          <w:p w14:paraId="5D04E863" w14:textId="77777777" w:rsidR="00000000" w:rsidRDefault="007478C2">
            <w:pPr>
              <w:widowControl/>
              <w:tabs>
                <w:tab w:val="left" w:pos="1680"/>
              </w:tabs>
              <w:autoSpaceDE w:val="0"/>
              <w:autoSpaceDN w:val="0"/>
              <w:jc w:val="left"/>
              <w:textAlignment w:val="bottom"/>
            </w:pPr>
            <w:r>
              <w:rPr>
                <w:rFonts w:hint="eastAsia"/>
              </w:rPr>
              <w:t>2.</w:t>
            </w:r>
          </w:p>
        </w:tc>
        <w:tc>
          <w:tcPr>
            <w:tcW w:w="2993" w:type="dxa"/>
          </w:tcPr>
          <w:p w14:paraId="2053F688" w14:textId="77777777" w:rsidR="00000000" w:rsidRDefault="007478C2">
            <w:pPr>
              <w:widowControl/>
              <w:tabs>
                <w:tab w:val="left" w:pos="1680"/>
              </w:tabs>
              <w:autoSpaceDE w:val="0"/>
              <w:autoSpaceDN w:val="0"/>
              <w:jc w:val="center"/>
              <w:textAlignment w:val="bottom"/>
              <w:rPr>
                <w:rFonts w:ascii="宋体" w:hAnsi="宋体"/>
                <w:b/>
                <w:sz w:val="24"/>
              </w:rPr>
            </w:pPr>
          </w:p>
        </w:tc>
        <w:tc>
          <w:tcPr>
            <w:tcW w:w="2997" w:type="dxa"/>
          </w:tcPr>
          <w:p w14:paraId="50258DB5" w14:textId="77777777" w:rsidR="00000000" w:rsidRDefault="007478C2">
            <w:pPr>
              <w:widowControl/>
              <w:tabs>
                <w:tab w:val="left" w:pos="1680"/>
              </w:tabs>
              <w:autoSpaceDE w:val="0"/>
              <w:autoSpaceDN w:val="0"/>
              <w:jc w:val="center"/>
              <w:textAlignment w:val="bottom"/>
              <w:rPr>
                <w:rFonts w:ascii="宋体" w:hAnsi="宋体"/>
                <w:b/>
                <w:sz w:val="24"/>
              </w:rPr>
            </w:pPr>
          </w:p>
        </w:tc>
      </w:tr>
      <w:tr w:rsidR="00000000" w14:paraId="4702D8BD" w14:textId="77777777">
        <w:trPr>
          <w:trHeight w:val="300"/>
          <w:jc w:val="center"/>
        </w:trPr>
        <w:tc>
          <w:tcPr>
            <w:tcW w:w="3296" w:type="dxa"/>
            <w:vAlign w:val="center"/>
          </w:tcPr>
          <w:p w14:paraId="4022AF2D" w14:textId="77777777" w:rsidR="00000000" w:rsidRDefault="007478C2">
            <w:pPr>
              <w:widowControl/>
              <w:tabs>
                <w:tab w:val="left" w:pos="1680"/>
              </w:tabs>
              <w:autoSpaceDE w:val="0"/>
              <w:autoSpaceDN w:val="0"/>
              <w:jc w:val="left"/>
              <w:textAlignment w:val="bottom"/>
              <w:rPr>
                <w:rFonts w:ascii="宋体" w:hAnsi="宋体"/>
                <w:b/>
                <w:sz w:val="24"/>
              </w:rPr>
            </w:pPr>
            <w:r>
              <w:rPr>
                <w:rFonts w:hint="eastAsia"/>
              </w:rPr>
              <w:t>…</w:t>
            </w:r>
          </w:p>
        </w:tc>
        <w:tc>
          <w:tcPr>
            <w:tcW w:w="2993" w:type="dxa"/>
          </w:tcPr>
          <w:p w14:paraId="0DA7329C" w14:textId="77777777" w:rsidR="00000000" w:rsidRDefault="007478C2">
            <w:pPr>
              <w:widowControl/>
              <w:tabs>
                <w:tab w:val="left" w:pos="1680"/>
              </w:tabs>
              <w:autoSpaceDE w:val="0"/>
              <w:autoSpaceDN w:val="0"/>
              <w:jc w:val="center"/>
              <w:textAlignment w:val="bottom"/>
              <w:rPr>
                <w:rFonts w:ascii="宋体" w:hAnsi="宋体"/>
                <w:b/>
                <w:sz w:val="24"/>
              </w:rPr>
            </w:pPr>
          </w:p>
        </w:tc>
        <w:tc>
          <w:tcPr>
            <w:tcW w:w="2997" w:type="dxa"/>
          </w:tcPr>
          <w:p w14:paraId="624D354E" w14:textId="77777777" w:rsidR="00000000" w:rsidRDefault="007478C2">
            <w:pPr>
              <w:widowControl/>
              <w:tabs>
                <w:tab w:val="left" w:pos="1680"/>
              </w:tabs>
              <w:autoSpaceDE w:val="0"/>
              <w:autoSpaceDN w:val="0"/>
              <w:jc w:val="center"/>
              <w:textAlignment w:val="bottom"/>
              <w:rPr>
                <w:rFonts w:ascii="宋体" w:hAnsi="宋体"/>
                <w:b/>
                <w:sz w:val="24"/>
              </w:rPr>
            </w:pPr>
          </w:p>
        </w:tc>
      </w:tr>
      <w:tr w:rsidR="00000000" w14:paraId="1D338F3A" w14:textId="77777777">
        <w:trPr>
          <w:trHeight w:val="300"/>
          <w:jc w:val="center"/>
        </w:trPr>
        <w:tc>
          <w:tcPr>
            <w:tcW w:w="3296" w:type="dxa"/>
          </w:tcPr>
          <w:p w14:paraId="5341979C" w14:textId="77777777" w:rsidR="00000000" w:rsidRDefault="007478C2">
            <w:pPr>
              <w:widowControl/>
              <w:tabs>
                <w:tab w:val="left" w:pos="1680"/>
              </w:tabs>
              <w:autoSpaceDE w:val="0"/>
              <w:autoSpaceDN w:val="0"/>
              <w:textAlignment w:val="bottom"/>
              <w:rPr>
                <w:rFonts w:ascii="宋体" w:hAnsi="宋体"/>
                <w:sz w:val="24"/>
              </w:rPr>
            </w:pPr>
            <w:r>
              <w:rPr>
                <w:rFonts w:ascii="宋体" w:hAnsi="宋体" w:hint="eastAsia"/>
                <w:sz w:val="24"/>
              </w:rPr>
              <w:t>调减项</w:t>
            </w:r>
            <w:r>
              <w:rPr>
                <w:rStyle w:val="FootnoteReference"/>
                <w:rFonts w:ascii="宋体" w:hAnsi="宋体"/>
                <w:sz w:val="24"/>
              </w:rPr>
              <w:footnoteReference w:id="370"/>
            </w:r>
          </w:p>
        </w:tc>
        <w:tc>
          <w:tcPr>
            <w:tcW w:w="2993" w:type="dxa"/>
          </w:tcPr>
          <w:p w14:paraId="16622A6B" w14:textId="77777777" w:rsidR="00000000" w:rsidRDefault="007478C2">
            <w:pPr>
              <w:widowControl/>
              <w:tabs>
                <w:tab w:val="left" w:pos="1680"/>
              </w:tabs>
              <w:autoSpaceDE w:val="0"/>
              <w:autoSpaceDN w:val="0"/>
              <w:jc w:val="center"/>
              <w:textAlignment w:val="bottom"/>
              <w:rPr>
                <w:rFonts w:ascii="宋体" w:hAnsi="宋体"/>
                <w:b/>
                <w:sz w:val="24"/>
              </w:rPr>
            </w:pPr>
          </w:p>
        </w:tc>
        <w:tc>
          <w:tcPr>
            <w:tcW w:w="2997" w:type="dxa"/>
          </w:tcPr>
          <w:p w14:paraId="4F02102E" w14:textId="77777777" w:rsidR="00000000" w:rsidRDefault="007478C2">
            <w:pPr>
              <w:widowControl/>
              <w:tabs>
                <w:tab w:val="left" w:pos="1680"/>
              </w:tabs>
              <w:autoSpaceDE w:val="0"/>
              <w:autoSpaceDN w:val="0"/>
              <w:jc w:val="center"/>
              <w:textAlignment w:val="bottom"/>
              <w:rPr>
                <w:rFonts w:ascii="宋体" w:hAnsi="宋体"/>
                <w:b/>
                <w:sz w:val="24"/>
              </w:rPr>
            </w:pPr>
          </w:p>
        </w:tc>
      </w:tr>
      <w:tr w:rsidR="00000000" w14:paraId="418DFD22" w14:textId="77777777">
        <w:trPr>
          <w:trHeight w:val="300"/>
          <w:jc w:val="center"/>
        </w:trPr>
        <w:tc>
          <w:tcPr>
            <w:tcW w:w="3296" w:type="dxa"/>
          </w:tcPr>
          <w:p w14:paraId="5E0A67BB" w14:textId="77777777" w:rsidR="00000000" w:rsidRDefault="007478C2">
            <w:pPr>
              <w:widowControl/>
              <w:tabs>
                <w:tab w:val="left" w:pos="1680"/>
              </w:tabs>
              <w:autoSpaceDE w:val="0"/>
              <w:autoSpaceDN w:val="0"/>
              <w:jc w:val="left"/>
              <w:textAlignment w:val="bottom"/>
            </w:pPr>
            <w:r>
              <w:rPr>
                <w:rFonts w:hint="eastAsia"/>
              </w:rPr>
              <w:t>1.</w:t>
            </w:r>
            <w:r>
              <w:rPr>
                <w:color w:val="0000FF"/>
                <w:sz w:val="18"/>
              </w:rPr>
              <w:t xml:space="preserve"> </w:t>
            </w:r>
            <w:r>
              <w:rPr>
                <w:color w:val="0000FF"/>
                <w:sz w:val="18"/>
              </w:rPr>
              <w:t>（</w:t>
            </w:r>
            <w:r>
              <w:rPr>
                <w:color w:val="0000FF"/>
                <w:sz w:val="18"/>
              </w:rPr>
              <w:t>3680</w:t>
            </w:r>
            <w:r>
              <w:rPr>
                <w:color w:val="0000FF"/>
                <w:sz w:val="18"/>
              </w:rPr>
              <w:t>）（</w:t>
            </w:r>
            <w:r>
              <w:rPr>
                <w:color w:val="0000FF"/>
                <w:sz w:val="18"/>
              </w:rPr>
              <w:t>3681</w:t>
            </w:r>
            <w:r>
              <w:rPr>
                <w:color w:val="0000FF"/>
                <w:sz w:val="18"/>
              </w:rPr>
              <w:t>）</w:t>
            </w:r>
          </w:p>
        </w:tc>
        <w:tc>
          <w:tcPr>
            <w:tcW w:w="2993" w:type="dxa"/>
          </w:tcPr>
          <w:p w14:paraId="503A4B99" w14:textId="77777777" w:rsidR="00000000" w:rsidRDefault="007478C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3682</w:t>
            </w:r>
            <w:r>
              <w:rPr>
                <w:color w:val="0000FF"/>
                <w:sz w:val="18"/>
              </w:rPr>
              <w:t>）</w:t>
            </w:r>
          </w:p>
        </w:tc>
        <w:tc>
          <w:tcPr>
            <w:tcW w:w="2997" w:type="dxa"/>
          </w:tcPr>
          <w:p w14:paraId="6772FE2D" w14:textId="77777777" w:rsidR="00000000" w:rsidRDefault="007478C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3683</w:t>
            </w:r>
            <w:r>
              <w:rPr>
                <w:color w:val="0000FF"/>
                <w:sz w:val="18"/>
              </w:rPr>
              <w:t>）</w:t>
            </w:r>
          </w:p>
        </w:tc>
      </w:tr>
      <w:tr w:rsidR="00000000" w14:paraId="490D3706" w14:textId="77777777">
        <w:trPr>
          <w:trHeight w:val="300"/>
          <w:jc w:val="center"/>
        </w:trPr>
        <w:tc>
          <w:tcPr>
            <w:tcW w:w="3296" w:type="dxa"/>
          </w:tcPr>
          <w:p w14:paraId="7F34D3B2" w14:textId="77777777" w:rsidR="00000000" w:rsidRDefault="007478C2">
            <w:pPr>
              <w:widowControl/>
              <w:tabs>
                <w:tab w:val="left" w:pos="1680"/>
              </w:tabs>
              <w:autoSpaceDE w:val="0"/>
              <w:autoSpaceDN w:val="0"/>
              <w:jc w:val="left"/>
              <w:textAlignment w:val="bottom"/>
            </w:pPr>
            <w:r>
              <w:rPr>
                <w:rFonts w:hint="eastAsia"/>
              </w:rPr>
              <w:t>2.</w:t>
            </w:r>
          </w:p>
        </w:tc>
        <w:tc>
          <w:tcPr>
            <w:tcW w:w="2993" w:type="dxa"/>
          </w:tcPr>
          <w:p w14:paraId="28AA4568" w14:textId="77777777" w:rsidR="00000000" w:rsidRDefault="007478C2">
            <w:pPr>
              <w:widowControl/>
              <w:tabs>
                <w:tab w:val="left" w:pos="1680"/>
              </w:tabs>
              <w:autoSpaceDE w:val="0"/>
              <w:autoSpaceDN w:val="0"/>
              <w:jc w:val="center"/>
              <w:textAlignment w:val="bottom"/>
              <w:rPr>
                <w:rFonts w:ascii="宋体" w:hAnsi="宋体"/>
                <w:b/>
                <w:sz w:val="24"/>
              </w:rPr>
            </w:pPr>
          </w:p>
        </w:tc>
        <w:tc>
          <w:tcPr>
            <w:tcW w:w="2997" w:type="dxa"/>
          </w:tcPr>
          <w:p w14:paraId="2735766F" w14:textId="77777777" w:rsidR="00000000" w:rsidRDefault="007478C2">
            <w:pPr>
              <w:widowControl/>
              <w:tabs>
                <w:tab w:val="left" w:pos="1680"/>
              </w:tabs>
              <w:autoSpaceDE w:val="0"/>
              <w:autoSpaceDN w:val="0"/>
              <w:jc w:val="center"/>
              <w:textAlignment w:val="bottom"/>
              <w:rPr>
                <w:rFonts w:ascii="宋体" w:hAnsi="宋体"/>
                <w:b/>
                <w:sz w:val="24"/>
              </w:rPr>
            </w:pPr>
          </w:p>
        </w:tc>
      </w:tr>
      <w:tr w:rsidR="00000000" w14:paraId="491740ED" w14:textId="77777777">
        <w:trPr>
          <w:trHeight w:val="300"/>
          <w:jc w:val="center"/>
        </w:trPr>
        <w:tc>
          <w:tcPr>
            <w:tcW w:w="3296" w:type="dxa"/>
            <w:vAlign w:val="center"/>
          </w:tcPr>
          <w:p w14:paraId="1B04AB96" w14:textId="77777777" w:rsidR="00000000" w:rsidRDefault="007478C2">
            <w:pPr>
              <w:widowControl/>
              <w:tabs>
                <w:tab w:val="left" w:pos="1680"/>
              </w:tabs>
              <w:autoSpaceDE w:val="0"/>
              <w:autoSpaceDN w:val="0"/>
              <w:jc w:val="left"/>
              <w:textAlignment w:val="bottom"/>
              <w:rPr>
                <w:rFonts w:ascii="宋体" w:hAnsi="宋体"/>
                <w:sz w:val="24"/>
              </w:rPr>
            </w:pPr>
            <w:r>
              <w:rPr>
                <w:rFonts w:hint="eastAsia"/>
              </w:rPr>
              <w:t>…</w:t>
            </w:r>
          </w:p>
        </w:tc>
        <w:tc>
          <w:tcPr>
            <w:tcW w:w="2993" w:type="dxa"/>
          </w:tcPr>
          <w:p w14:paraId="1D375B22" w14:textId="77777777" w:rsidR="00000000" w:rsidRDefault="007478C2">
            <w:pPr>
              <w:widowControl/>
              <w:tabs>
                <w:tab w:val="left" w:pos="1680"/>
              </w:tabs>
              <w:autoSpaceDE w:val="0"/>
              <w:autoSpaceDN w:val="0"/>
              <w:jc w:val="center"/>
              <w:textAlignment w:val="bottom"/>
              <w:rPr>
                <w:rFonts w:ascii="宋体" w:hAnsi="宋体"/>
                <w:b/>
                <w:sz w:val="24"/>
              </w:rPr>
            </w:pPr>
          </w:p>
        </w:tc>
        <w:tc>
          <w:tcPr>
            <w:tcW w:w="2997" w:type="dxa"/>
          </w:tcPr>
          <w:p w14:paraId="6FAFDF52" w14:textId="77777777" w:rsidR="00000000" w:rsidRDefault="007478C2">
            <w:pPr>
              <w:widowControl/>
              <w:tabs>
                <w:tab w:val="left" w:pos="1680"/>
              </w:tabs>
              <w:autoSpaceDE w:val="0"/>
              <w:autoSpaceDN w:val="0"/>
              <w:jc w:val="center"/>
              <w:textAlignment w:val="bottom"/>
              <w:rPr>
                <w:rFonts w:ascii="宋体" w:hAnsi="宋体"/>
                <w:b/>
                <w:sz w:val="24"/>
              </w:rPr>
            </w:pPr>
          </w:p>
        </w:tc>
      </w:tr>
      <w:tr w:rsidR="00000000" w14:paraId="76858A22" w14:textId="77777777">
        <w:trPr>
          <w:trHeight w:val="300"/>
          <w:jc w:val="center"/>
        </w:trPr>
        <w:tc>
          <w:tcPr>
            <w:tcW w:w="3296" w:type="dxa"/>
          </w:tcPr>
          <w:p w14:paraId="1C22B2EB" w14:textId="77777777" w:rsidR="00000000" w:rsidRDefault="007478C2">
            <w:pPr>
              <w:widowControl/>
              <w:tabs>
                <w:tab w:val="left" w:pos="1680"/>
              </w:tabs>
              <w:autoSpaceDE w:val="0"/>
              <w:autoSpaceDN w:val="0"/>
              <w:jc w:val="left"/>
              <w:textAlignment w:val="bottom"/>
              <w:rPr>
                <w:rFonts w:ascii="宋体" w:hAnsi="宋体"/>
                <w:sz w:val="24"/>
              </w:rPr>
            </w:pPr>
            <w:r>
              <w:rPr>
                <w:rFonts w:ascii="宋体" w:hAnsi="宋体" w:hint="eastAsia"/>
                <w:sz w:val="24"/>
              </w:rPr>
              <w:t>本期可供分配金额</w:t>
            </w:r>
          </w:p>
        </w:tc>
        <w:tc>
          <w:tcPr>
            <w:tcW w:w="2993" w:type="dxa"/>
          </w:tcPr>
          <w:p w14:paraId="7A36ADA5" w14:textId="77777777" w:rsidR="00000000" w:rsidRDefault="007478C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3684</w:t>
            </w:r>
            <w:r>
              <w:rPr>
                <w:color w:val="0000FF"/>
                <w:sz w:val="18"/>
              </w:rPr>
              <w:t>）</w:t>
            </w:r>
          </w:p>
        </w:tc>
        <w:tc>
          <w:tcPr>
            <w:tcW w:w="2997" w:type="dxa"/>
          </w:tcPr>
          <w:p w14:paraId="1EB08FB3" w14:textId="77777777" w:rsidR="00000000" w:rsidRDefault="007478C2">
            <w:pPr>
              <w:widowControl/>
              <w:tabs>
                <w:tab w:val="left" w:pos="1680"/>
              </w:tabs>
              <w:autoSpaceDE w:val="0"/>
              <w:autoSpaceDN w:val="0"/>
              <w:jc w:val="center"/>
              <w:textAlignment w:val="bottom"/>
              <w:rPr>
                <w:rFonts w:ascii="宋体" w:hAnsi="宋体"/>
                <w:b/>
                <w:sz w:val="24"/>
              </w:rPr>
            </w:pPr>
            <w:r>
              <w:rPr>
                <w:color w:val="0000FF"/>
                <w:sz w:val="18"/>
              </w:rPr>
              <w:t>（</w:t>
            </w:r>
            <w:r>
              <w:rPr>
                <w:color w:val="0000FF"/>
                <w:sz w:val="18"/>
              </w:rPr>
              <w:t>3685</w:t>
            </w:r>
            <w:r>
              <w:rPr>
                <w:color w:val="0000FF"/>
                <w:sz w:val="18"/>
              </w:rPr>
              <w:t>）</w:t>
            </w:r>
          </w:p>
        </w:tc>
      </w:tr>
    </w:tbl>
    <w:p w14:paraId="7C113ED2" w14:textId="77777777" w:rsidR="00000000" w:rsidRDefault="007478C2">
      <w:pPr>
        <w:rPr>
          <w:rFonts w:ascii="宋体" w:hAnsi="宋体"/>
          <w:color w:val="0000FF"/>
          <w:kern w:val="0"/>
          <w:sz w:val="18"/>
        </w:rPr>
      </w:pPr>
      <w:r>
        <w:rPr>
          <w:rFonts w:ascii="宋体" w:hAnsi="宋体" w:hint="eastAsia"/>
          <w:sz w:val="24"/>
        </w:rPr>
        <w:t>注</w:t>
      </w:r>
      <w:r>
        <w:rPr>
          <w:rStyle w:val="FootnoteReference"/>
          <w:rFonts w:ascii="宋体" w:hAnsi="宋体"/>
          <w:sz w:val="24"/>
        </w:rPr>
        <w:footnoteReference w:id="371"/>
      </w:r>
      <w:r>
        <w:rPr>
          <w:rFonts w:ascii="宋体" w:hAnsi="宋体" w:hint="eastAsia"/>
          <w:sz w:val="24"/>
        </w:rPr>
        <w:t>:</w:t>
      </w:r>
      <w:r>
        <w:rPr>
          <w:color w:val="0000FF"/>
          <w:kern w:val="0"/>
          <w:sz w:val="18"/>
        </w:rPr>
        <w:t>（</w:t>
      </w:r>
      <w:r>
        <w:rPr>
          <w:color w:val="0000FF"/>
          <w:kern w:val="0"/>
          <w:sz w:val="18"/>
        </w:rPr>
        <w:t>36</w:t>
      </w:r>
      <w:r>
        <w:rPr>
          <w:color w:val="0000FF"/>
          <w:sz w:val="18"/>
        </w:rPr>
        <w:t>86</w:t>
      </w:r>
      <w:r>
        <w:rPr>
          <w:color w:val="0000FF"/>
          <w:kern w:val="0"/>
          <w:sz w:val="18"/>
        </w:rPr>
        <w:t>）</w:t>
      </w:r>
    </w:p>
    <w:p w14:paraId="3CA403E3" w14:textId="77777777" w:rsidR="00000000" w:rsidRDefault="007478C2">
      <w:pPr>
        <w:rPr>
          <w:rFonts w:ascii="宋体" w:hAnsi="宋体"/>
          <w:color w:val="0000FF"/>
          <w:kern w:val="0"/>
          <w:sz w:val="18"/>
        </w:rPr>
      </w:pPr>
    </w:p>
    <w:p w14:paraId="7B35F035" w14:textId="77777777" w:rsidR="00000000" w:rsidRDefault="007478C2">
      <w:pPr>
        <w:autoSpaceDE w:val="0"/>
        <w:autoSpaceDN w:val="0"/>
        <w:adjustRightInd w:val="0"/>
        <w:spacing w:line="360" w:lineRule="auto"/>
        <w:outlineLvl w:val="2"/>
        <w:rPr>
          <w:rFonts w:ascii="宋体" w:hAnsi="宋体"/>
          <w:b/>
          <w:sz w:val="24"/>
        </w:rPr>
      </w:pPr>
      <w:r>
        <w:rPr>
          <w:rFonts w:ascii="宋体" w:hAnsi="宋体" w:hint="eastAsia"/>
          <w:b/>
          <w:sz w:val="24"/>
        </w:rPr>
        <w:t>3.</w:t>
      </w:r>
      <w:r>
        <w:rPr>
          <w:rFonts w:ascii="宋体" w:hAnsi="宋体"/>
          <w:b/>
          <w:sz w:val="24"/>
        </w:rPr>
        <w:t>3</w:t>
      </w:r>
      <w:r>
        <w:rPr>
          <w:rFonts w:ascii="宋体" w:hAnsi="宋体" w:hint="eastAsia"/>
          <w:b/>
          <w:sz w:val="24"/>
        </w:rPr>
        <w:t>.2.</w:t>
      </w:r>
      <w:r>
        <w:rPr>
          <w:rFonts w:ascii="宋体" w:hAnsi="宋体"/>
          <w:b/>
          <w:sz w:val="24"/>
        </w:rPr>
        <w:t xml:space="preserve">2 </w:t>
      </w:r>
      <w:r>
        <w:rPr>
          <w:rFonts w:ascii="宋体" w:hAnsi="宋体" w:hint="eastAsia"/>
          <w:b/>
          <w:sz w:val="24"/>
        </w:rPr>
        <w:t>本期调整项与往期不一致的情况说明（如有）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9CA9CB4" w14:textId="77777777">
        <w:trPr>
          <w:trHeight w:val="90"/>
        </w:trPr>
        <w:tc>
          <w:tcPr>
            <w:tcW w:w="9286" w:type="dxa"/>
          </w:tcPr>
          <w:p w14:paraId="5F4D0BCD" w14:textId="77777777" w:rsidR="00000000" w:rsidRDefault="007478C2">
            <w:pPr>
              <w:spacing w:after="240"/>
              <w:rPr>
                <w:rFonts w:ascii="宋体" w:hAnsi="宋体"/>
                <w:color w:val="0000FF"/>
                <w:kern w:val="0"/>
                <w:sz w:val="18"/>
              </w:rPr>
            </w:pPr>
            <w:r>
              <w:rPr>
                <w:color w:val="0000FF"/>
                <w:kern w:val="0"/>
                <w:sz w:val="18"/>
              </w:rPr>
              <w:t>（</w:t>
            </w:r>
            <w:r>
              <w:rPr>
                <w:color w:val="0000FF"/>
                <w:kern w:val="0"/>
                <w:sz w:val="18"/>
              </w:rPr>
              <w:t>36</w:t>
            </w:r>
            <w:r>
              <w:rPr>
                <w:color w:val="0000FF"/>
                <w:sz w:val="18"/>
              </w:rPr>
              <w:t>8</w:t>
            </w:r>
            <w:r>
              <w:rPr>
                <w:color w:val="0000FF"/>
                <w:sz w:val="18"/>
              </w:rPr>
              <w:t>8</w:t>
            </w:r>
            <w:r>
              <w:rPr>
                <w:color w:val="0000FF"/>
                <w:kern w:val="0"/>
                <w:sz w:val="18"/>
              </w:rPr>
              <w:t>）</w:t>
            </w:r>
          </w:p>
        </w:tc>
      </w:tr>
    </w:tbl>
    <w:p w14:paraId="5CEA6813" w14:textId="77777777" w:rsidR="00000000" w:rsidRDefault="007478C2">
      <w:pPr>
        <w:rPr>
          <w:rFonts w:ascii="宋体" w:hAnsi="宋体"/>
          <w:color w:val="0000FF"/>
          <w:kern w:val="0"/>
          <w:sz w:val="18"/>
        </w:rPr>
      </w:pPr>
    </w:p>
    <w:p w14:paraId="27A79412" w14:textId="77777777" w:rsidR="00000000" w:rsidRDefault="007478C2">
      <w:pPr>
        <w:autoSpaceDE w:val="0"/>
        <w:autoSpaceDN w:val="0"/>
        <w:adjustRightInd w:val="0"/>
        <w:spacing w:line="360" w:lineRule="auto"/>
        <w:outlineLvl w:val="2"/>
        <w:rPr>
          <w:rFonts w:ascii="宋体" w:hAnsi="宋体"/>
          <w:b/>
          <w:sz w:val="24"/>
        </w:rPr>
      </w:pPr>
      <w:r>
        <w:rPr>
          <w:rFonts w:ascii="宋体" w:hAnsi="宋体" w:hint="eastAsia"/>
          <w:b/>
          <w:sz w:val="24"/>
        </w:rPr>
        <w:t>3.</w:t>
      </w:r>
      <w:r>
        <w:rPr>
          <w:rFonts w:ascii="宋体" w:hAnsi="宋体"/>
          <w:b/>
          <w:sz w:val="24"/>
        </w:rPr>
        <w:t>3</w:t>
      </w:r>
      <w:r>
        <w:rPr>
          <w:rFonts w:ascii="宋体" w:hAnsi="宋体" w:hint="eastAsia"/>
          <w:b/>
          <w:sz w:val="24"/>
        </w:rPr>
        <w:t>.</w:t>
      </w:r>
      <w:r>
        <w:rPr>
          <w:rFonts w:ascii="宋体" w:hAnsi="宋体"/>
          <w:b/>
          <w:sz w:val="24"/>
        </w:rPr>
        <w:t>3</w:t>
      </w:r>
      <w:r>
        <w:rPr>
          <w:rFonts w:ascii="宋体" w:hAnsi="宋体" w:hint="eastAsia"/>
          <w:b/>
          <w:sz w:val="24"/>
        </w:rPr>
        <w:t xml:space="preserve"> </w:t>
      </w:r>
      <w:r>
        <w:rPr>
          <w:rFonts w:ascii="宋体" w:hAnsi="宋体" w:hint="eastAsia"/>
          <w:b/>
          <w:sz w:val="24"/>
        </w:rPr>
        <w:t>本期可供分配金额与招募说明书中刊载的可供分配金额测算报告的差异情况说明</w:t>
      </w:r>
      <w:r>
        <w:rPr>
          <w:rFonts w:ascii="宋体" w:hAnsi="宋体" w:hint="eastAsia"/>
          <w:b/>
          <w:sz w:val="24"/>
          <w:vertAlign w:val="superscript"/>
        </w:rPr>
        <w:footnoteReference w:id="372"/>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0AC011A" w14:textId="77777777">
        <w:tc>
          <w:tcPr>
            <w:tcW w:w="9286" w:type="dxa"/>
          </w:tcPr>
          <w:p w14:paraId="62E830FB" w14:textId="77777777" w:rsidR="00000000" w:rsidRDefault="007478C2">
            <w:pPr>
              <w:spacing w:after="240"/>
              <w:rPr>
                <w:rFonts w:ascii="宋体" w:hAnsi="宋体"/>
                <w:color w:val="0000FF"/>
                <w:kern w:val="0"/>
                <w:sz w:val="18"/>
              </w:rPr>
            </w:pPr>
            <w:r>
              <w:rPr>
                <w:color w:val="0000FF"/>
                <w:kern w:val="0"/>
                <w:sz w:val="18"/>
              </w:rPr>
              <w:t>（</w:t>
            </w:r>
            <w:r>
              <w:rPr>
                <w:color w:val="0000FF"/>
                <w:kern w:val="0"/>
                <w:sz w:val="18"/>
              </w:rPr>
              <w:t>3813</w:t>
            </w:r>
            <w:r>
              <w:rPr>
                <w:color w:val="0000FF"/>
                <w:kern w:val="0"/>
                <w:sz w:val="18"/>
              </w:rPr>
              <w:t>）</w:t>
            </w:r>
          </w:p>
        </w:tc>
      </w:tr>
    </w:tbl>
    <w:p w14:paraId="61B2F5D8" w14:textId="77777777" w:rsidR="00000000" w:rsidRDefault="007478C2">
      <w:pPr>
        <w:rPr>
          <w:rFonts w:ascii="宋体" w:hAnsi="宋体"/>
          <w:color w:val="0000FF"/>
          <w:kern w:val="0"/>
          <w:sz w:val="18"/>
        </w:rPr>
      </w:pPr>
    </w:p>
    <w:p w14:paraId="298E508A" w14:textId="77777777" w:rsidR="00000000" w:rsidRDefault="007478C2">
      <w:pPr>
        <w:pStyle w:val="Heading2"/>
        <w:rPr>
          <w:rFonts w:ascii="宋体" w:hAnsi="宋体"/>
        </w:rPr>
      </w:pPr>
      <w:bookmarkStart w:id="407" w:name="_Toc26823"/>
      <w:bookmarkStart w:id="408" w:name="_Toc200283517"/>
      <w:bookmarkStart w:id="409" w:name="_Toc26500"/>
      <w:bookmarkStart w:id="410" w:name="_Toc794441823"/>
      <w:r>
        <w:rPr>
          <w:rFonts w:ascii="宋体" w:hAnsi="宋体"/>
        </w:rPr>
        <w:t>3.4</w:t>
      </w:r>
      <w:r>
        <w:rPr>
          <w:rFonts w:ascii="宋体" w:hAnsi="宋体" w:hint="eastAsia"/>
        </w:rPr>
        <w:t xml:space="preserve"> </w:t>
      </w:r>
      <w:r>
        <w:rPr>
          <w:rFonts w:ascii="宋体" w:hAnsi="宋体" w:hint="eastAsia"/>
        </w:rPr>
        <w:t>报告期内基金</w:t>
      </w:r>
      <w:r>
        <w:rPr>
          <w:rFonts w:ascii="宋体" w:hAnsi="宋体"/>
        </w:rPr>
        <w:t>及资产支持证券</w:t>
      </w:r>
      <w:r>
        <w:rPr>
          <w:rFonts w:ascii="宋体" w:hAnsi="宋体" w:hint="eastAsia"/>
        </w:rPr>
        <w:t>费用收取情况的说明</w:t>
      </w:r>
      <w:r>
        <w:rPr>
          <w:rFonts w:ascii="宋体" w:hAnsi="宋体" w:hint="eastAsia"/>
          <w:vertAlign w:val="superscript"/>
        </w:rPr>
        <w:footnoteReference w:id="373"/>
      </w:r>
      <w:bookmarkEnd w:id="407"/>
      <w:bookmarkEnd w:id="408"/>
      <w:bookmarkEnd w:id="409"/>
      <w:bookmarkEnd w:id="410"/>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EBBE538" w14:textId="77777777">
        <w:tc>
          <w:tcPr>
            <w:tcW w:w="9286" w:type="dxa"/>
          </w:tcPr>
          <w:p w14:paraId="53B480BE" w14:textId="77777777" w:rsidR="00000000" w:rsidRDefault="007478C2">
            <w:pPr>
              <w:spacing w:line="360" w:lineRule="auto"/>
              <w:outlineLvl w:val="2"/>
            </w:pPr>
            <w:r>
              <w:rPr>
                <w:color w:val="0000FF"/>
                <w:kern w:val="0"/>
                <w:sz w:val="18"/>
              </w:rPr>
              <w:t>（</w:t>
            </w:r>
            <w:r>
              <w:rPr>
                <w:color w:val="0000FF"/>
                <w:kern w:val="0"/>
                <w:sz w:val="18"/>
              </w:rPr>
              <w:t>3869</w:t>
            </w:r>
            <w:r>
              <w:rPr>
                <w:color w:val="0000FF"/>
                <w:kern w:val="0"/>
                <w:sz w:val="18"/>
              </w:rPr>
              <w:t>）</w:t>
            </w:r>
          </w:p>
        </w:tc>
      </w:tr>
    </w:tbl>
    <w:p w14:paraId="19557A46" w14:textId="77777777" w:rsidR="00000000" w:rsidRDefault="007478C2">
      <w:pPr>
        <w:rPr>
          <w:rFonts w:ascii="宋体" w:hAnsi="宋体"/>
          <w:sz w:val="24"/>
        </w:rPr>
      </w:pPr>
    </w:p>
    <w:p w14:paraId="7F409C9A" w14:textId="77777777" w:rsidR="00000000" w:rsidRDefault="007478C2">
      <w:pPr>
        <w:pStyle w:val="Heading1"/>
        <w:jc w:val="center"/>
        <w:rPr>
          <w:rFonts w:ascii="宋体" w:hAnsi="宋体" w:hint="eastAsia"/>
          <w:sz w:val="24"/>
        </w:rPr>
      </w:pPr>
      <w:bookmarkStart w:id="411" w:name="_Toc681102429"/>
      <w:bookmarkStart w:id="412" w:name="_Toc18976"/>
      <w:bookmarkStart w:id="413" w:name="_Toc86080570"/>
      <w:bookmarkStart w:id="414" w:name="_Toc29667"/>
      <w:bookmarkStart w:id="415" w:name="_Toc1009648583"/>
      <w:r>
        <w:rPr>
          <w:rFonts w:ascii="宋体" w:hAnsi="宋体" w:hint="eastAsia"/>
          <w:sz w:val="24"/>
        </w:rPr>
        <w:t>§</w:t>
      </w:r>
      <w:r>
        <w:rPr>
          <w:rFonts w:ascii="宋体" w:hAnsi="宋体" w:hint="eastAsia"/>
          <w:sz w:val="24"/>
        </w:rPr>
        <w:t xml:space="preserve">4  </w:t>
      </w:r>
      <w:r>
        <w:rPr>
          <w:rFonts w:ascii="宋体" w:hAnsi="宋体" w:hint="eastAsia"/>
          <w:sz w:val="24"/>
        </w:rPr>
        <w:t>基础设施项目运营情况</w:t>
      </w:r>
      <w:bookmarkEnd w:id="411"/>
      <w:bookmarkEnd w:id="412"/>
      <w:bookmarkEnd w:id="413"/>
      <w:bookmarkEnd w:id="414"/>
      <w:bookmarkEnd w:id="415"/>
    </w:p>
    <w:p w14:paraId="6CC4C398" w14:textId="77777777" w:rsidR="00000000" w:rsidRDefault="007478C2">
      <w:pPr>
        <w:pStyle w:val="Heading2"/>
        <w:rPr>
          <w:rFonts w:ascii="宋体" w:hAnsi="宋体"/>
        </w:rPr>
      </w:pPr>
      <w:bookmarkStart w:id="416" w:name="_Toc6136"/>
      <w:bookmarkStart w:id="417" w:name="_Toc1768759583"/>
      <w:bookmarkStart w:id="418" w:name="_Toc1055368725"/>
      <w:bookmarkStart w:id="419" w:name="_Toc1530"/>
      <w:r>
        <w:rPr>
          <w:rFonts w:ascii="宋体" w:hAnsi="宋体"/>
        </w:rPr>
        <w:t xml:space="preserve">4.1 </w:t>
      </w:r>
      <w:r>
        <w:rPr>
          <w:rFonts w:ascii="宋体" w:hAnsi="宋体"/>
        </w:rPr>
        <w:t>对报告期内基础设施项目公司运营情况的整体说明</w:t>
      </w:r>
      <w:bookmarkEnd w:id="416"/>
      <w:bookmarkEnd w:id="417"/>
      <w:bookmarkEnd w:id="418"/>
      <w:bookmarkEnd w:id="419"/>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92F5FA0" w14:textId="77777777">
        <w:tc>
          <w:tcPr>
            <w:tcW w:w="9286" w:type="dxa"/>
          </w:tcPr>
          <w:p w14:paraId="53907D9A" w14:textId="77777777" w:rsidR="00000000" w:rsidRDefault="007478C2">
            <w:pPr>
              <w:adjustRightInd w:val="0"/>
              <w:snapToGrid w:val="0"/>
              <w:spacing w:line="460" w:lineRule="exact"/>
              <w:rPr>
                <w:rFonts w:ascii="宋体" w:hAnsi="宋体"/>
                <w:color w:val="000000"/>
                <w:sz w:val="24"/>
              </w:rPr>
            </w:pPr>
            <w:r>
              <w:rPr>
                <w:color w:val="0000FF"/>
                <w:kern w:val="0"/>
                <w:sz w:val="18"/>
              </w:rPr>
              <w:t>（</w:t>
            </w:r>
            <w:r>
              <w:rPr>
                <w:color w:val="0000FF"/>
                <w:kern w:val="0"/>
                <w:sz w:val="18"/>
              </w:rPr>
              <w:t>36</w:t>
            </w:r>
            <w:r>
              <w:rPr>
                <w:color w:val="0000FF"/>
                <w:sz w:val="18"/>
              </w:rPr>
              <w:t>91</w:t>
            </w:r>
            <w:r>
              <w:rPr>
                <w:color w:val="0000FF"/>
                <w:kern w:val="0"/>
                <w:sz w:val="18"/>
              </w:rPr>
              <w:t>）</w:t>
            </w:r>
          </w:p>
        </w:tc>
      </w:tr>
    </w:tbl>
    <w:p w14:paraId="59745F6E" w14:textId="77777777" w:rsidR="00000000" w:rsidRDefault="007478C2">
      <w:pPr>
        <w:rPr>
          <w:rFonts w:ascii="宋体" w:hAnsi="宋体"/>
          <w:sz w:val="24"/>
        </w:rPr>
      </w:pPr>
    </w:p>
    <w:p w14:paraId="607DE4C9" w14:textId="77777777" w:rsidR="00000000" w:rsidRDefault="007478C2">
      <w:pPr>
        <w:pStyle w:val="Heading2"/>
        <w:rPr>
          <w:rFonts w:ascii="宋体" w:hAnsi="宋体" w:hint="eastAsia"/>
        </w:rPr>
      </w:pPr>
      <w:bookmarkStart w:id="420" w:name="_Toc86080571"/>
      <w:bookmarkStart w:id="421" w:name="_Toc4698"/>
      <w:bookmarkStart w:id="422" w:name="_Toc2050792286"/>
      <w:bookmarkStart w:id="423" w:name="_Toc1316668218"/>
      <w:bookmarkStart w:id="424" w:name="_Toc27297"/>
      <w:r>
        <w:rPr>
          <w:rFonts w:ascii="宋体" w:hAnsi="宋体" w:hint="eastAsia"/>
        </w:rPr>
        <w:t>4.</w:t>
      </w:r>
      <w:r>
        <w:rPr>
          <w:rFonts w:ascii="宋体" w:hAnsi="宋体"/>
        </w:rPr>
        <w:t>2</w:t>
      </w:r>
      <w:r>
        <w:rPr>
          <w:rFonts w:ascii="宋体" w:hAnsi="宋体" w:hint="eastAsia"/>
        </w:rPr>
        <w:t xml:space="preserve"> </w:t>
      </w:r>
      <w:r>
        <w:rPr>
          <w:rFonts w:ascii="宋体" w:hAnsi="宋体" w:hint="eastAsia"/>
        </w:rPr>
        <w:t>基础设施项目所属行业情况</w:t>
      </w:r>
      <w:bookmarkEnd w:id="420"/>
      <w:bookmarkEnd w:id="421"/>
      <w:bookmarkEnd w:id="422"/>
      <w:bookmarkEnd w:id="423"/>
      <w:bookmarkEnd w:id="424"/>
    </w:p>
    <w:p w14:paraId="58BEED74" w14:textId="77777777" w:rsidR="00000000" w:rsidRDefault="007478C2">
      <w:pPr>
        <w:spacing w:line="360" w:lineRule="auto"/>
        <w:outlineLvl w:val="2"/>
        <w:rPr>
          <w:rFonts w:ascii="宋体" w:hAnsi="宋体"/>
          <w:b/>
          <w:sz w:val="24"/>
        </w:rPr>
      </w:pPr>
      <w:r>
        <w:rPr>
          <w:rFonts w:ascii="宋体" w:hAnsi="宋体"/>
          <w:b/>
          <w:sz w:val="24"/>
        </w:rPr>
        <w:t>4</w:t>
      </w:r>
      <w:r>
        <w:rPr>
          <w:rFonts w:ascii="宋体" w:hAnsi="宋体" w:hint="eastAsia"/>
          <w:b/>
          <w:sz w:val="24"/>
        </w:rPr>
        <w:t>.</w:t>
      </w:r>
      <w:r>
        <w:rPr>
          <w:rFonts w:ascii="宋体" w:hAnsi="宋体"/>
          <w:b/>
          <w:sz w:val="24"/>
        </w:rPr>
        <w:t>2</w:t>
      </w:r>
      <w:r>
        <w:rPr>
          <w:rFonts w:ascii="宋体" w:hAnsi="宋体" w:hint="eastAsia"/>
          <w:b/>
          <w:sz w:val="24"/>
        </w:rPr>
        <w:t xml:space="preserve">.1 </w:t>
      </w:r>
      <w:r>
        <w:rPr>
          <w:rFonts w:ascii="宋体" w:hAnsi="宋体" w:hint="eastAsia"/>
          <w:b/>
          <w:sz w:val="24"/>
        </w:rPr>
        <w:t>基础设施项目所属行业整体情况的</w:t>
      </w:r>
      <w:r>
        <w:rPr>
          <w:rFonts w:ascii="宋体" w:hAnsi="宋体"/>
          <w:b/>
          <w:sz w:val="24"/>
        </w:rPr>
        <w:t>说明</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6ABC00B" w14:textId="77777777">
        <w:tc>
          <w:tcPr>
            <w:tcW w:w="9286" w:type="dxa"/>
          </w:tcPr>
          <w:p w14:paraId="2FA84D57" w14:textId="77777777" w:rsidR="00000000" w:rsidRDefault="007478C2">
            <w:pPr>
              <w:adjustRightInd w:val="0"/>
              <w:snapToGrid w:val="0"/>
              <w:spacing w:line="460" w:lineRule="exact"/>
              <w:rPr>
                <w:rFonts w:ascii="宋体" w:hAnsi="宋体"/>
                <w:color w:val="000000"/>
                <w:sz w:val="24"/>
              </w:rPr>
            </w:pPr>
            <w:bookmarkStart w:id="425" w:name="_Toc86080572"/>
            <w:r>
              <w:rPr>
                <w:color w:val="0000FF"/>
                <w:kern w:val="0"/>
                <w:sz w:val="18"/>
              </w:rPr>
              <w:t>（</w:t>
            </w:r>
            <w:r>
              <w:rPr>
                <w:color w:val="0000FF"/>
                <w:kern w:val="0"/>
                <w:sz w:val="18"/>
              </w:rPr>
              <w:t>3816</w:t>
            </w:r>
            <w:r>
              <w:rPr>
                <w:color w:val="0000FF"/>
                <w:kern w:val="0"/>
                <w:sz w:val="18"/>
              </w:rPr>
              <w:t>）</w:t>
            </w:r>
          </w:p>
        </w:tc>
      </w:tr>
    </w:tbl>
    <w:p w14:paraId="65F36419" w14:textId="77777777" w:rsidR="00000000" w:rsidRDefault="007478C2">
      <w:pPr>
        <w:rPr>
          <w:rFonts w:ascii="宋体" w:hAnsi="宋体"/>
          <w:sz w:val="24"/>
        </w:rPr>
      </w:pPr>
    </w:p>
    <w:p w14:paraId="455407D2" w14:textId="77777777" w:rsidR="00000000" w:rsidRDefault="007478C2">
      <w:pPr>
        <w:spacing w:line="360" w:lineRule="auto"/>
        <w:outlineLvl w:val="2"/>
        <w:rPr>
          <w:rFonts w:ascii="宋体" w:hAnsi="宋体"/>
          <w:sz w:val="24"/>
        </w:rPr>
      </w:pPr>
      <w:r>
        <w:rPr>
          <w:rFonts w:ascii="宋体" w:hAnsi="宋体"/>
          <w:b/>
          <w:sz w:val="24"/>
        </w:rPr>
        <w:t xml:space="preserve">4.2.2 </w:t>
      </w:r>
      <w:r>
        <w:rPr>
          <w:rFonts w:ascii="宋体" w:hAnsi="宋体"/>
          <w:b/>
          <w:sz w:val="24"/>
        </w:rPr>
        <w:t>基础设施项目所属行业竞争情况的说明</w:t>
      </w:r>
      <w:bookmarkEnd w:id="425"/>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F764CEB" w14:textId="77777777">
        <w:tc>
          <w:tcPr>
            <w:tcW w:w="9286" w:type="dxa"/>
          </w:tcPr>
          <w:p w14:paraId="43BCDCFA" w14:textId="77777777" w:rsidR="00000000" w:rsidRDefault="007478C2">
            <w:pPr>
              <w:adjustRightInd w:val="0"/>
              <w:snapToGrid w:val="0"/>
              <w:spacing w:line="460" w:lineRule="exact"/>
              <w:rPr>
                <w:rFonts w:ascii="宋体" w:hAnsi="宋体"/>
                <w:color w:val="000000"/>
                <w:sz w:val="24"/>
              </w:rPr>
            </w:pPr>
            <w:bookmarkStart w:id="426" w:name="_Toc86080573"/>
            <w:r>
              <w:rPr>
                <w:color w:val="0000FF"/>
                <w:kern w:val="0"/>
                <w:sz w:val="18"/>
              </w:rPr>
              <w:t>（</w:t>
            </w:r>
            <w:r>
              <w:rPr>
                <w:color w:val="0000FF"/>
                <w:kern w:val="0"/>
                <w:sz w:val="18"/>
              </w:rPr>
              <w:t>3818</w:t>
            </w:r>
            <w:r>
              <w:rPr>
                <w:color w:val="0000FF"/>
                <w:kern w:val="0"/>
                <w:sz w:val="18"/>
              </w:rPr>
              <w:t>）</w:t>
            </w:r>
          </w:p>
        </w:tc>
      </w:tr>
    </w:tbl>
    <w:p w14:paraId="3871B501" w14:textId="77777777" w:rsidR="00000000" w:rsidRDefault="007478C2">
      <w:pPr>
        <w:rPr>
          <w:rFonts w:ascii="宋体" w:hAnsi="宋体"/>
          <w:sz w:val="24"/>
        </w:rPr>
      </w:pPr>
    </w:p>
    <w:p w14:paraId="7D39B4D6" w14:textId="77777777" w:rsidR="00000000" w:rsidRDefault="007478C2">
      <w:pPr>
        <w:pStyle w:val="Heading2"/>
        <w:rPr>
          <w:rFonts w:ascii="宋体" w:hAnsi="宋体"/>
        </w:rPr>
      </w:pPr>
      <w:bookmarkStart w:id="427" w:name="_Toc86080574"/>
      <w:bookmarkStart w:id="428" w:name="_Toc26787"/>
      <w:bookmarkStart w:id="429" w:name="_Toc1333571885"/>
      <w:bookmarkStart w:id="430" w:name="_Toc1877430725"/>
      <w:bookmarkStart w:id="431" w:name="_Toc3158"/>
      <w:bookmarkEnd w:id="426"/>
      <w:r>
        <w:rPr>
          <w:rFonts w:ascii="宋体" w:hAnsi="宋体"/>
        </w:rPr>
        <w:t>4</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基础设施项目运营相关财务信息</w:t>
      </w:r>
      <w:bookmarkEnd w:id="427"/>
      <w:r>
        <w:rPr>
          <w:rFonts w:ascii="宋体" w:hAnsi="宋体"/>
          <w:vertAlign w:val="superscript"/>
        </w:rPr>
        <w:footnoteReference w:id="374"/>
      </w:r>
      <w:bookmarkEnd w:id="428"/>
      <w:bookmarkEnd w:id="429"/>
      <w:bookmarkEnd w:id="430"/>
      <w:bookmarkEnd w:id="431"/>
    </w:p>
    <w:p w14:paraId="29DB6EE7" w14:textId="77777777" w:rsidR="00000000" w:rsidRDefault="007478C2">
      <w:pPr>
        <w:spacing w:line="360" w:lineRule="auto"/>
        <w:outlineLvl w:val="2"/>
        <w:rPr>
          <w:rFonts w:ascii="宋体" w:hAnsi="宋体"/>
          <w:b/>
          <w:color w:val="000000"/>
          <w:sz w:val="24"/>
        </w:rPr>
      </w:pPr>
      <w:r>
        <w:rPr>
          <w:rFonts w:ascii="宋体" w:hAnsi="宋体"/>
          <w:b/>
          <w:color w:val="000000"/>
          <w:sz w:val="24"/>
        </w:rPr>
        <w:t>4.3.</w:t>
      </w:r>
      <w:r>
        <w:rPr>
          <w:rFonts w:ascii="宋体" w:hAnsi="宋体"/>
          <w:b/>
          <w:color w:val="000000"/>
          <w:sz w:val="24"/>
        </w:rPr>
        <w:t xml:space="preserve">1 </w:t>
      </w:r>
      <w:r>
        <w:rPr>
          <w:rFonts w:ascii="宋体" w:hAnsi="宋体" w:hint="eastAsia"/>
          <w:b/>
          <w:color w:val="000000"/>
          <w:sz w:val="24"/>
        </w:rPr>
        <w:t>基础设施项目公司的营业收入分析</w:t>
      </w:r>
    </w:p>
    <w:p w14:paraId="623A62D1" w14:textId="77777777" w:rsidR="00000000" w:rsidRDefault="007478C2">
      <w:pPr>
        <w:spacing w:line="360" w:lineRule="auto"/>
        <w:outlineLvl w:val="2"/>
        <w:rPr>
          <w:rFonts w:ascii="宋体" w:hAnsi="宋体"/>
          <w:b/>
          <w:color w:val="000000"/>
          <w:sz w:val="24"/>
        </w:rPr>
      </w:pPr>
      <w:r>
        <w:rPr>
          <w:rFonts w:ascii="宋体" w:hAnsi="宋体"/>
          <w:b/>
          <w:color w:val="000000"/>
          <w:sz w:val="24"/>
        </w:rPr>
        <w:t>4.3.1.1</w:t>
      </w:r>
      <w:r>
        <w:rPr>
          <w:rFonts w:ascii="宋体" w:hAnsi="宋体" w:hint="eastAsia"/>
          <w:b/>
          <w:color w:val="000000"/>
          <w:sz w:val="24"/>
        </w:rPr>
        <w:t xml:space="preserve"> </w:t>
      </w:r>
      <w:r>
        <w:rPr>
          <w:rFonts w:ascii="宋体" w:hAnsi="宋体" w:hint="eastAsia"/>
          <w:b/>
          <w:color w:val="000000"/>
          <w:sz w:val="24"/>
        </w:rPr>
        <w:t>基础设施项目公司名称</w:t>
      </w:r>
      <w:r>
        <w:rPr>
          <w:rStyle w:val="FootnoteReference"/>
          <w:rFonts w:ascii="宋体" w:hAnsi="宋体"/>
          <w:b/>
          <w:color w:val="000000"/>
          <w:sz w:val="24"/>
        </w:rPr>
        <w:footnoteReference w:id="375"/>
      </w:r>
      <w:r>
        <w:rPr>
          <w:rFonts w:ascii="宋体" w:hAnsi="宋体" w:hint="eastAsia"/>
          <w:b/>
          <w:color w:val="000000"/>
          <w:sz w:val="24"/>
        </w:rPr>
        <w:t>：</w:t>
      </w:r>
      <w:r>
        <w:rPr>
          <w:rFonts w:ascii="宋体" w:hAnsi="宋体"/>
          <w:b/>
          <w:color w:val="000000"/>
          <w:sz w:val="24"/>
        </w:rPr>
        <w:t>XXXXXXX</w:t>
      </w:r>
      <w:r>
        <w:rPr>
          <w:color w:val="0000FF"/>
          <w:kern w:val="0"/>
          <w:sz w:val="18"/>
        </w:rPr>
        <w:t>（</w:t>
      </w:r>
      <w:r>
        <w:rPr>
          <w:color w:val="0000FF"/>
          <w:kern w:val="0"/>
          <w:sz w:val="18"/>
        </w:rPr>
        <w:t>3780</w:t>
      </w:r>
      <w:r>
        <w:rPr>
          <w:color w:val="0000FF"/>
          <w:kern w:val="0"/>
          <w:sz w:val="18"/>
        </w:rPr>
        <w:t>）（</w:t>
      </w:r>
      <w:r>
        <w:rPr>
          <w:color w:val="0000FF"/>
          <w:kern w:val="0"/>
          <w:sz w:val="18"/>
        </w:rPr>
        <w:t>3781</w:t>
      </w:r>
      <w:r>
        <w:rPr>
          <w:color w:val="0000FF"/>
          <w:kern w:val="0"/>
          <w:sz w:val="18"/>
        </w:rPr>
        <w:t>）</w:t>
      </w:r>
    </w:p>
    <w:p w14:paraId="74EDD007" w14:textId="77777777" w:rsidR="00000000" w:rsidRDefault="007478C2">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金额单位：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35"/>
        <w:gridCol w:w="1460"/>
        <w:gridCol w:w="1983"/>
        <w:gridCol w:w="1560"/>
        <w:gridCol w:w="2089"/>
      </w:tblGrid>
      <w:tr w:rsidR="00000000" w14:paraId="0B42AFDC" w14:textId="77777777">
        <w:trPr>
          <w:trHeight w:val="300"/>
          <w:jc w:val="center"/>
        </w:trPr>
        <w:tc>
          <w:tcPr>
            <w:tcW w:w="959" w:type="dxa"/>
            <w:vMerge w:val="restart"/>
            <w:vAlign w:val="center"/>
          </w:tcPr>
          <w:p w14:paraId="62529028"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序号</w:t>
            </w:r>
          </w:p>
        </w:tc>
        <w:tc>
          <w:tcPr>
            <w:tcW w:w="1235" w:type="dxa"/>
            <w:vMerge w:val="restart"/>
            <w:vAlign w:val="center"/>
          </w:tcPr>
          <w:p w14:paraId="147132DD"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构成</w:t>
            </w:r>
            <w:r>
              <w:rPr>
                <w:rStyle w:val="FootnoteReference"/>
                <w:rFonts w:ascii="宋体" w:hAnsi="宋体" w:cs="宋体"/>
                <w:color w:val="000000"/>
                <w:kern w:val="0"/>
                <w:sz w:val="24"/>
                <w:szCs w:val="24"/>
              </w:rPr>
              <w:footnoteReference w:id="376"/>
            </w:r>
          </w:p>
        </w:tc>
        <w:tc>
          <w:tcPr>
            <w:tcW w:w="3443" w:type="dxa"/>
            <w:gridSpan w:val="2"/>
            <w:vAlign w:val="center"/>
          </w:tcPr>
          <w:p w14:paraId="55B90414"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本期（年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r>
              <w:rPr>
                <w:rFonts w:ascii="宋体" w:hAnsi="宋体" w:cs="宋体" w:hint="eastAsia"/>
                <w:color w:val="000000"/>
                <w:kern w:val="0"/>
                <w:sz w:val="24"/>
                <w:szCs w:val="24"/>
              </w:rPr>
              <w:t>-</w:t>
            </w:r>
            <w:r>
              <w:rPr>
                <w:rFonts w:ascii="宋体" w:hAnsi="宋体" w:cs="宋体" w:hint="eastAsia"/>
                <w:color w:val="000000"/>
                <w:kern w:val="0"/>
                <w:sz w:val="24"/>
                <w:szCs w:val="24"/>
              </w:rPr>
              <w:t>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p>
          <w:p w14:paraId="35DE4B28" w14:textId="77777777" w:rsidR="00000000" w:rsidRDefault="007478C2">
            <w:pPr>
              <w:widowControl/>
              <w:jc w:val="center"/>
              <w:rPr>
                <w:rFonts w:ascii="宋体" w:hAnsi="宋体" w:cs="宋体" w:hint="eastAsia"/>
                <w:color w:val="000000"/>
                <w:kern w:val="0"/>
                <w:sz w:val="24"/>
                <w:szCs w:val="24"/>
              </w:rPr>
            </w:pPr>
            <w:r>
              <w:rPr>
                <w:rStyle w:val="BodyTextChar"/>
                <w:color w:val="0000FF"/>
                <w:sz w:val="18"/>
              </w:rPr>
              <w:t>（</w:t>
            </w:r>
            <w:r>
              <w:rPr>
                <w:rStyle w:val="BodyTextChar"/>
                <w:color w:val="0000FF"/>
                <w:sz w:val="18"/>
              </w:rPr>
              <w:t>2023</w:t>
            </w:r>
            <w:r>
              <w:rPr>
                <w:rStyle w:val="BodyTextChar"/>
                <w:color w:val="0000FF"/>
                <w:sz w:val="18"/>
              </w:rPr>
              <w:t>）（</w:t>
            </w:r>
            <w:r>
              <w:rPr>
                <w:rStyle w:val="BodyTextChar"/>
                <w:color w:val="0000FF"/>
                <w:sz w:val="18"/>
              </w:rPr>
              <w:t>2024</w:t>
            </w:r>
            <w:r>
              <w:rPr>
                <w:rStyle w:val="BodyTextChar"/>
                <w:color w:val="0000FF"/>
                <w:sz w:val="18"/>
              </w:rPr>
              <w:t>）</w:t>
            </w:r>
          </w:p>
        </w:tc>
        <w:tc>
          <w:tcPr>
            <w:tcW w:w="3649" w:type="dxa"/>
            <w:gridSpan w:val="2"/>
            <w:vAlign w:val="center"/>
          </w:tcPr>
          <w:p w14:paraId="2BF619D8"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上年同期</w:t>
            </w:r>
            <w:r>
              <w:rPr>
                <w:rStyle w:val="FootnoteReference"/>
                <w:rFonts w:ascii="宋体" w:hAnsi="宋体" w:cs="宋体"/>
                <w:color w:val="000000"/>
                <w:kern w:val="0"/>
                <w:sz w:val="24"/>
                <w:szCs w:val="24"/>
              </w:rPr>
              <w:footnoteReference w:id="377"/>
            </w:r>
            <w:r>
              <w:rPr>
                <w:rFonts w:ascii="宋体" w:hAnsi="宋体" w:cs="宋体" w:hint="eastAsia"/>
                <w:color w:val="000000"/>
                <w:kern w:val="0"/>
                <w:sz w:val="24"/>
                <w:szCs w:val="24"/>
              </w:rPr>
              <w:t>（年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r>
              <w:rPr>
                <w:rFonts w:ascii="宋体" w:hAnsi="宋体" w:cs="宋体" w:hint="eastAsia"/>
                <w:color w:val="000000"/>
                <w:kern w:val="0"/>
                <w:sz w:val="24"/>
                <w:szCs w:val="24"/>
              </w:rPr>
              <w:t>-</w:t>
            </w:r>
            <w:r>
              <w:rPr>
                <w:rFonts w:ascii="宋体" w:hAnsi="宋体" w:cs="宋体" w:hint="eastAsia"/>
                <w:color w:val="000000"/>
                <w:kern w:val="0"/>
                <w:sz w:val="24"/>
                <w:szCs w:val="24"/>
              </w:rPr>
              <w:t>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p>
          <w:p w14:paraId="1B4A44EB" w14:textId="77777777" w:rsidR="00000000" w:rsidRDefault="007478C2">
            <w:pPr>
              <w:widowControl/>
              <w:jc w:val="center"/>
              <w:rPr>
                <w:rFonts w:ascii="宋体" w:hAnsi="宋体" w:cs="宋体" w:hint="eastAsia"/>
                <w:color w:val="000000"/>
                <w:kern w:val="0"/>
                <w:sz w:val="24"/>
                <w:szCs w:val="24"/>
              </w:rPr>
            </w:pPr>
            <w:r>
              <w:rPr>
                <w:rStyle w:val="BodyTextChar"/>
                <w:color w:val="0000FF"/>
                <w:sz w:val="18"/>
              </w:rPr>
              <w:t>（</w:t>
            </w:r>
            <w:r>
              <w:rPr>
                <w:rStyle w:val="BodyTextChar"/>
                <w:color w:val="0000FF"/>
                <w:sz w:val="18"/>
              </w:rPr>
              <w:t>2023</w:t>
            </w:r>
            <w:r>
              <w:rPr>
                <w:rStyle w:val="BodyTextChar"/>
                <w:color w:val="0000FF"/>
                <w:sz w:val="18"/>
              </w:rPr>
              <w:t>）（</w:t>
            </w:r>
            <w:r>
              <w:rPr>
                <w:rStyle w:val="BodyTextChar"/>
                <w:color w:val="0000FF"/>
                <w:sz w:val="18"/>
              </w:rPr>
              <w:t>2024</w:t>
            </w:r>
            <w:r>
              <w:rPr>
                <w:rStyle w:val="BodyTextChar"/>
                <w:color w:val="0000FF"/>
                <w:sz w:val="18"/>
              </w:rPr>
              <w:t>）</w:t>
            </w:r>
          </w:p>
        </w:tc>
      </w:tr>
      <w:tr w:rsidR="00000000" w14:paraId="53C88714" w14:textId="77777777">
        <w:trPr>
          <w:trHeight w:val="300"/>
          <w:jc w:val="center"/>
        </w:trPr>
        <w:tc>
          <w:tcPr>
            <w:tcW w:w="959" w:type="dxa"/>
            <w:vMerge/>
            <w:vAlign w:val="center"/>
          </w:tcPr>
          <w:p w14:paraId="18613F26" w14:textId="77777777" w:rsidR="00000000" w:rsidRDefault="007478C2">
            <w:pPr>
              <w:widowControl/>
              <w:jc w:val="left"/>
              <w:rPr>
                <w:rFonts w:ascii="宋体" w:hAnsi="宋体" w:cs="宋体"/>
                <w:color w:val="000000"/>
                <w:kern w:val="0"/>
                <w:sz w:val="24"/>
                <w:szCs w:val="24"/>
              </w:rPr>
            </w:pPr>
          </w:p>
        </w:tc>
        <w:tc>
          <w:tcPr>
            <w:tcW w:w="1235" w:type="dxa"/>
            <w:vMerge/>
            <w:vAlign w:val="center"/>
          </w:tcPr>
          <w:p w14:paraId="65C05F6E" w14:textId="77777777" w:rsidR="00000000" w:rsidRDefault="007478C2">
            <w:pPr>
              <w:widowControl/>
              <w:jc w:val="left"/>
              <w:rPr>
                <w:rFonts w:ascii="宋体" w:hAnsi="宋体" w:cs="宋体"/>
                <w:color w:val="000000"/>
                <w:kern w:val="0"/>
                <w:sz w:val="24"/>
                <w:szCs w:val="24"/>
              </w:rPr>
            </w:pPr>
          </w:p>
        </w:tc>
        <w:tc>
          <w:tcPr>
            <w:tcW w:w="1460" w:type="dxa"/>
            <w:vAlign w:val="center"/>
          </w:tcPr>
          <w:p w14:paraId="2019FBDE"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金额</w:t>
            </w:r>
          </w:p>
        </w:tc>
        <w:tc>
          <w:tcPr>
            <w:tcW w:w="1983" w:type="dxa"/>
            <w:vAlign w:val="center"/>
          </w:tcPr>
          <w:p w14:paraId="1FE0459F"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占该项目总收入比例（％）</w:t>
            </w:r>
          </w:p>
        </w:tc>
        <w:tc>
          <w:tcPr>
            <w:tcW w:w="1560" w:type="dxa"/>
            <w:vAlign w:val="center"/>
          </w:tcPr>
          <w:p w14:paraId="79DBB3A8"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金额</w:t>
            </w:r>
          </w:p>
        </w:tc>
        <w:tc>
          <w:tcPr>
            <w:tcW w:w="2089" w:type="dxa"/>
            <w:vAlign w:val="center"/>
          </w:tcPr>
          <w:p w14:paraId="7C883E7F"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占该项目总收入</w:t>
            </w:r>
          </w:p>
          <w:p w14:paraId="11D281C1"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比例（％）</w:t>
            </w:r>
          </w:p>
        </w:tc>
      </w:tr>
      <w:tr w:rsidR="00000000" w14:paraId="1EE79008" w14:textId="77777777">
        <w:trPr>
          <w:trHeight w:val="300"/>
          <w:jc w:val="center"/>
        </w:trPr>
        <w:tc>
          <w:tcPr>
            <w:tcW w:w="959" w:type="dxa"/>
            <w:vAlign w:val="center"/>
          </w:tcPr>
          <w:p w14:paraId="4EF2EC6C"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1</w:t>
            </w:r>
            <w:r>
              <w:rPr>
                <w:color w:val="0000FF"/>
                <w:sz w:val="18"/>
              </w:rPr>
              <w:t>（</w:t>
            </w:r>
            <w:r>
              <w:rPr>
                <w:color w:val="0000FF"/>
                <w:sz w:val="18"/>
              </w:rPr>
              <w:t>3695</w:t>
            </w:r>
            <w:r>
              <w:rPr>
                <w:color w:val="0000FF"/>
                <w:sz w:val="18"/>
              </w:rPr>
              <w:t>）</w:t>
            </w:r>
          </w:p>
        </w:tc>
        <w:tc>
          <w:tcPr>
            <w:tcW w:w="1235" w:type="dxa"/>
            <w:vAlign w:val="center"/>
          </w:tcPr>
          <w:p w14:paraId="5864C320"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XXXX</w:t>
            </w:r>
            <w:r>
              <w:rPr>
                <w:rFonts w:ascii="宋体" w:hAnsi="宋体" w:cs="宋体" w:hint="eastAsia"/>
                <w:color w:val="000000"/>
                <w:kern w:val="0"/>
                <w:sz w:val="24"/>
                <w:szCs w:val="24"/>
              </w:rPr>
              <w:t>收入</w:t>
            </w:r>
            <w:r>
              <w:rPr>
                <w:color w:val="0000FF"/>
                <w:sz w:val="18"/>
              </w:rPr>
              <w:t>（</w:t>
            </w:r>
            <w:r>
              <w:rPr>
                <w:color w:val="0000FF"/>
                <w:sz w:val="18"/>
              </w:rPr>
              <w:t>3696</w:t>
            </w:r>
            <w:r>
              <w:rPr>
                <w:color w:val="0000FF"/>
                <w:sz w:val="18"/>
              </w:rPr>
              <w:t>）</w:t>
            </w:r>
          </w:p>
        </w:tc>
        <w:tc>
          <w:tcPr>
            <w:tcW w:w="1460" w:type="dxa"/>
            <w:vAlign w:val="center"/>
          </w:tcPr>
          <w:p w14:paraId="2C9E7EF0" w14:textId="77777777" w:rsidR="00000000" w:rsidRDefault="007478C2">
            <w:pPr>
              <w:widowControl/>
              <w:jc w:val="right"/>
              <w:rPr>
                <w:rFonts w:ascii="宋体" w:hAnsi="宋体" w:cs="宋体"/>
                <w:color w:val="000000"/>
                <w:kern w:val="0"/>
                <w:sz w:val="24"/>
                <w:szCs w:val="24"/>
              </w:rPr>
            </w:pPr>
            <w:r>
              <w:t xml:space="preserve">　</w:t>
            </w:r>
            <w:r>
              <w:rPr>
                <w:color w:val="0000FF"/>
                <w:sz w:val="18"/>
              </w:rPr>
              <w:t>（</w:t>
            </w:r>
            <w:r>
              <w:rPr>
                <w:color w:val="0000FF"/>
                <w:sz w:val="18"/>
              </w:rPr>
              <w:t>3697</w:t>
            </w:r>
            <w:r>
              <w:rPr>
                <w:color w:val="0000FF"/>
                <w:sz w:val="18"/>
              </w:rPr>
              <w:t>）</w:t>
            </w:r>
          </w:p>
        </w:tc>
        <w:tc>
          <w:tcPr>
            <w:tcW w:w="1983" w:type="dxa"/>
            <w:vAlign w:val="center"/>
          </w:tcPr>
          <w:p w14:paraId="57788EA2" w14:textId="77777777" w:rsidR="00000000" w:rsidRDefault="007478C2">
            <w:pPr>
              <w:widowControl/>
              <w:jc w:val="right"/>
              <w:rPr>
                <w:rFonts w:ascii="宋体" w:hAnsi="宋体" w:cs="宋体"/>
                <w:color w:val="000000"/>
                <w:kern w:val="0"/>
                <w:sz w:val="24"/>
                <w:szCs w:val="24"/>
              </w:rPr>
            </w:pPr>
            <w:r>
              <w:t xml:space="preserve">　</w:t>
            </w:r>
            <w:r>
              <w:rPr>
                <w:color w:val="0000FF"/>
                <w:sz w:val="18"/>
              </w:rPr>
              <w:t>（</w:t>
            </w:r>
            <w:r>
              <w:rPr>
                <w:color w:val="0000FF"/>
                <w:sz w:val="18"/>
              </w:rPr>
              <w:t>3698</w:t>
            </w:r>
            <w:r>
              <w:rPr>
                <w:color w:val="0000FF"/>
                <w:sz w:val="18"/>
              </w:rPr>
              <w:t>）</w:t>
            </w:r>
          </w:p>
        </w:tc>
        <w:tc>
          <w:tcPr>
            <w:tcW w:w="1560" w:type="dxa"/>
            <w:vAlign w:val="center"/>
          </w:tcPr>
          <w:p w14:paraId="4704C7B3" w14:textId="77777777" w:rsidR="00000000" w:rsidRDefault="007478C2">
            <w:pPr>
              <w:widowControl/>
              <w:jc w:val="right"/>
              <w:rPr>
                <w:rFonts w:ascii="宋体" w:hAnsi="宋体" w:cs="宋体"/>
                <w:color w:val="000000"/>
                <w:kern w:val="0"/>
                <w:sz w:val="24"/>
                <w:szCs w:val="24"/>
              </w:rPr>
            </w:pPr>
            <w:r>
              <w:t xml:space="preserve">　</w:t>
            </w:r>
            <w:r>
              <w:rPr>
                <w:color w:val="0000FF"/>
                <w:sz w:val="18"/>
              </w:rPr>
              <w:t>（</w:t>
            </w:r>
            <w:r>
              <w:rPr>
                <w:color w:val="0000FF"/>
                <w:sz w:val="18"/>
              </w:rPr>
              <w:t>3697</w:t>
            </w:r>
            <w:r>
              <w:rPr>
                <w:color w:val="0000FF"/>
                <w:sz w:val="18"/>
              </w:rPr>
              <w:t>）</w:t>
            </w:r>
          </w:p>
        </w:tc>
        <w:tc>
          <w:tcPr>
            <w:tcW w:w="2089" w:type="dxa"/>
            <w:vAlign w:val="center"/>
          </w:tcPr>
          <w:p w14:paraId="1D6DF89E" w14:textId="77777777" w:rsidR="00000000" w:rsidRDefault="007478C2">
            <w:pPr>
              <w:widowControl/>
              <w:jc w:val="right"/>
              <w:rPr>
                <w:rFonts w:ascii="宋体" w:hAnsi="宋体" w:cs="宋体"/>
                <w:color w:val="000000"/>
                <w:kern w:val="0"/>
                <w:sz w:val="24"/>
                <w:szCs w:val="24"/>
              </w:rPr>
            </w:pPr>
            <w:r>
              <w:t xml:space="preserve">　</w:t>
            </w:r>
            <w:r>
              <w:rPr>
                <w:color w:val="0000FF"/>
                <w:sz w:val="18"/>
              </w:rPr>
              <w:t>（</w:t>
            </w:r>
            <w:r>
              <w:rPr>
                <w:color w:val="0000FF"/>
                <w:sz w:val="18"/>
              </w:rPr>
              <w:t>3698</w:t>
            </w:r>
            <w:r>
              <w:rPr>
                <w:color w:val="0000FF"/>
                <w:sz w:val="18"/>
              </w:rPr>
              <w:t>）</w:t>
            </w:r>
          </w:p>
        </w:tc>
      </w:tr>
      <w:tr w:rsidR="00000000" w14:paraId="3B25F105" w14:textId="77777777">
        <w:trPr>
          <w:trHeight w:val="300"/>
          <w:jc w:val="center"/>
        </w:trPr>
        <w:tc>
          <w:tcPr>
            <w:tcW w:w="959" w:type="dxa"/>
            <w:vAlign w:val="center"/>
          </w:tcPr>
          <w:p w14:paraId="348D3316"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2</w:t>
            </w:r>
          </w:p>
        </w:tc>
        <w:tc>
          <w:tcPr>
            <w:tcW w:w="1235" w:type="dxa"/>
            <w:vAlign w:val="center"/>
          </w:tcPr>
          <w:p w14:paraId="27EDA4F7"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XXXX</w:t>
            </w:r>
            <w:r>
              <w:rPr>
                <w:rFonts w:ascii="宋体" w:hAnsi="宋体" w:cs="宋体" w:hint="eastAsia"/>
                <w:color w:val="000000"/>
                <w:kern w:val="0"/>
                <w:sz w:val="24"/>
                <w:szCs w:val="24"/>
              </w:rPr>
              <w:t>收入</w:t>
            </w:r>
          </w:p>
        </w:tc>
        <w:tc>
          <w:tcPr>
            <w:tcW w:w="1460" w:type="dxa"/>
            <w:vAlign w:val="center"/>
          </w:tcPr>
          <w:p w14:paraId="62DE66A1"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983" w:type="dxa"/>
            <w:vAlign w:val="center"/>
          </w:tcPr>
          <w:p w14:paraId="09141299"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560" w:type="dxa"/>
            <w:vAlign w:val="center"/>
          </w:tcPr>
          <w:p w14:paraId="621A1E78"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089" w:type="dxa"/>
            <w:vAlign w:val="center"/>
          </w:tcPr>
          <w:p w14:paraId="1F0FC5DA"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00637D07" w14:textId="77777777">
        <w:trPr>
          <w:trHeight w:val="300"/>
          <w:jc w:val="center"/>
        </w:trPr>
        <w:tc>
          <w:tcPr>
            <w:tcW w:w="959" w:type="dxa"/>
            <w:vAlign w:val="center"/>
          </w:tcPr>
          <w:p w14:paraId="399C28D4"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1235" w:type="dxa"/>
            <w:vAlign w:val="center"/>
          </w:tcPr>
          <w:p w14:paraId="36D728F4"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XXXX</w:t>
            </w:r>
            <w:r>
              <w:rPr>
                <w:rFonts w:ascii="宋体" w:hAnsi="宋体" w:cs="宋体" w:hint="eastAsia"/>
                <w:color w:val="000000"/>
                <w:kern w:val="0"/>
                <w:sz w:val="24"/>
                <w:szCs w:val="24"/>
              </w:rPr>
              <w:t>收入</w:t>
            </w:r>
          </w:p>
        </w:tc>
        <w:tc>
          <w:tcPr>
            <w:tcW w:w="1460" w:type="dxa"/>
            <w:vAlign w:val="center"/>
          </w:tcPr>
          <w:p w14:paraId="774AED9B"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983" w:type="dxa"/>
            <w:vAlign w:val="center"/>
          </w:tcPr>
          <w:p w14:paraId="108A52C4"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560" w:type="dxa"/>
            <w:vAlign w:val="center"/>
          </w:tcPr>
          <w:p w14:paraId="2595DBA2"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089" w:type="dxa"/>
            <w:vAlign w:val="center"/>
          </w:tcPr>
          <w:p w14:paraId="011792B3"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4770D024" w14:textId="77777777">
        <w:trPr>
          <w:trHeight w:val="300"/>
          <w:jc w:val="center"/>
        </w:trPr>
        <w:tc>
          <w:tcPr>
            <w:tcW w:w="959" w:type="dxa"/>
            <w:vAlign w:val="center"/>
          </w:tcPr>
          <w:p w14:paraId="03C0182A" w14:textId="77777777" w:rsidR="00000000" w:rsidRDefault="007478C2">
            <w:pPr>
              <w:widowControl/>
              <w:jc w:val="center"/>
              <w:rPr>
                <w:rFonts w:ascii="宋体" w:hAnsi="宋体" w:cs="宋体"/>
                <w:color w:val="000000"/>
                <w:kern w:val="0"/>
                <w:sz w:val="24"/>
                <w:szCs w:val="24"/>
              </w:rPr>
            </w:pPr>
            <w:r>
              <w:rPr>
                <w:rFonts w:ascii="宋体" w:hAnsi="宋体"/>
                <w:color w:val="000000"/>
                <w:sz w:val="24"/>
              </w:rPr>
              <w:t>…</w:t>
            </w:r>
          </w:p>
        </w:tc>
        <w:tc>
          <w:tcPr>
            <w:tcW w:w="1235" w:type="dxa"/>
            <w:vAlign w:val="center"/>
          </w:tcPr>
          <w:p w14:paraId="7B6BBF15" w14:textId="77777777" w:rsidR="00000000" w:rsidRDefault="007478C2">
            <w:pPr>
              <w:widowControl/>
              <w:rPr>
                <w:rFonts w:ascii="宋体" w:hAnsi="宋体" w:cs="宋体"/>
                <w:color w:val="000000"/>
                <w:kern w:val="0"/>
                <w:sz w:val="24"/>
                <w:szCs w:val="24"/>
              </w:rPr>
            </w:pPr>
          </w:p>
        </w:tc>
        <w:tc>
          <w:tcPr>
            <w:tcW w:w="1460" w:type="dxa"/>
            <w:vAlign w:val="center"/>
          </w:tcPr>
          <w:p w14:paraId="6F8E896C" w14:textId="77777777" w:rsidR="00000000" w:rsidRDefault="007478C2">
            <w:pPr>
              <w:widowControl/>
              <w:jc w:val="right"/>
              <w:rPr>
                <w:rFonts w:ascii="宋体" w:hAnsi="宋体" w:cs="宋体"/>
                <w:color w:val="000000"/>
                <w:kern w:val="0"/>
                <w:sz w:val="18"/>
                <w:szCs w:val="18"/>
              </w:rPr>
            </w:pPr>
          </w:p>
        </w:tc>
        <w:tc>
          <w:tcPr>
            <w:tcW w:w="1983" w:type="dxa"/>
            <w:vAlign w:val="center"/>
          </w:tcPr>
          <w:p w14:paraId="4A3AF616" w14:textId="77777777" w:rsidR="00000000" w:rsidRDefault="007478C2">
            <w:pPr>
              <w:widowControl/>
              <w:jc w:val="right"/>
              <w:rPr>
                <w:rFonts w:ascii="宋体" w:hAnsi="宋体" w:cs="宋体"/>
                <w:color w:val="000000"/>
                <w:kern w:val="0"/>
                <w:sz w:val="18"/>
                <w:szCs w:val="18"/>
              </w:rPr>
            </w:pPr>
          </w:p>
        </w:tc>
        <w:tc>
          <w:tcPr>
            <w:tcW w:w="1560" w:type="dxa"/>
            <w:vAlign w:val="center"/>
          </w:tcPr>
          <w:p w14:paraId="52FF7B97" w14:textId="77777777" w:rsidR="00000000" w:rsidRDefault="007478C2">
            <w:pPr>
              <w:widowControl/>
              <w:jc w:val="right"/>
              <w:rPr>
                <w:rFonts w:ascii="宋体" w:hAnsi="宋体" w:cs="宋体"/>
                <w:color w:val="000000"/>
                <w:kern w:val="0"/>
                <w:sz w:val="18"/>
                <w:szCs w:val="18"/>
              </w:rPr>
            </w:pPr>
          </w:p>
        </w:tc>
        <w:tc>
          <w:tcPr>
            <w:tcW w:w="2089" w:type="dxa"/>
            <w:vAlign w:val="center"/>
          </w:tcPr>
          <w:p w14:paraId="2E352247" w14:textId="77777777" w:rsidR="00000000" w:rsidRDefault="007478C2">
            <w:pPr>
              <w:widowControl/>
              <w:jc w:val="right"/>
              <w:rPr>
                <w:rFonts w:ascii="宋体" w:hAnsi="宋体" w:cs="宋体"/>
                <w:color w:val="000000"/>
                <w:kern w:val="0"/>
                <w:sz w:val="18"/>
                <w:szCs w:val="18"/>
              </w:rPr>
            </w:pPr>
          </w:p>
        </w:tc>
      </w:tr>
      <w:tr w:rsidR="00000000" w14:paraId="67E3B946" w14:textId="77777777">
        <w:trPr>
          <w:trHeight w:val="300"/>
          <w:jc w:val="center"/>
        </w:trPr>
        <w:tc>
          <w:tcPr>
            <w:tcW w:w="959" w:type="dxa"/>
            <w:vAlign w:val="center"/>
          </w:tcPr>
          <w:p w14:paraId="4DEDC075"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N</w:t>
            </w:r>
            <w:r>
              <w:rPr>
                <w:rFonts w:ascii="宋体" w:hAnsi="宋体" w:cs="宋体"/>
                <w:color w:val="000000"/>
                <w:kern w:val="0"/>
                <w:sz w:val="24"/>
                <w:szCs w:val="24"/>
              </w:rPr>
              <w:t>-1</w:t>
            </w:r>
          </w:p>
        </w:tc>
        <w:tc>
          <w:tcPr>
            <w:tcW w:w="1235" w:type="dxa"/>
            <w:vAlign w:val="center"/>
          </w:tcPr>
          <w:p w14:paraId="34FD1801"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其他收入</w:t>
            </w:r>
          </w:p>
        </w:tc>
        <w:tc>
          <w:tcPr>
            <w:tcW w:w="1460" w:type="dxa"/>
            <w:vAlign w:val="center"/>
          </w:tcPr>
          <w:p w14:paraId="6C8EAD7C" w14:textId="77777777" w:rsidR="00000000" w:rsidRDefault="007478C2">
            <w:pPr>
              <w:widowControl/>
              <w:jc w:val="right"/>
              <w:rPr>
                <w:rFonts w:ascii="宋体" w:hAnsi="宋体" w:cs="宋体"/>
                <w:color w:val="000000"/>
                <w:kern w:val="0"/>
                <w:sz w:val="18"/>
                <w:szCs w:val="18"/>
              </w:rPr>
            </w:pPr>
            <w:r>
              <w:t xml:space="preserve">　</w:t>
            </w:r>
            <w:r>
              <w:rPr>
                <w:color w:val="0000FF"/>
                <w:sz w:val="18"/>
              </w:rPr>
              <w:t>（</w:t>
            </w:r>
            <w:r>
              <w:rPr>
                <w:color w:val="0000FF"/>
                <w:sz w:val="18"/>
              </w:rPr>
              <w:t>3699</w:t>
            </w:r>
            <w:r>
              <w:rPr>
                <w:color w:val="0000FF"/>
                <w:sz w:val="18"/>
              </w:rPr>
              <w:t>）</w:t>
            </w:r>
          </w:p>
        </w:tc>
        <w:tc>
          <w:tcPr>
            <w:tcW w:w="1983" w:type="dxa"/>
          </w:tcPr>
          <w:p w14:paraId="38A2670F" w14:textId="77777777" w:rsidR="00000000" w:rsidRDefault="007478C2">
            <w:pPr>
              <w:widowControl/>
              <w:jc w:val="right"/>
              <w:rPr>
                <w:rFonts w:ascii="宋体" w:hAnsi="宋体" w:cs="宋体"/>
                <w:color w:val="000000"/>
                <w:kern w:val="0"/>
                <w:sz w:val="18"/>
                <w:szCs w:val="18"/>
              </w:rPr>
            </w:pPr>
            <w:r>
              <w:rPr>
                <w:color w:val="0000FF"/>
                <w:sz w:val="18"/>
              </w:rPr>
              <w:t>（</w:t>
            </w:r>
            <w:r>
              <w:rPr>
                <w:color w:val="0000FF"/>
                <w:sz w:val="18"/>
              </w:rPr>
              <w:t>3700</w:t>
            </w:r>
            <w:r>
              <w:rPr>
                <w:color w:val="0000FF"/>
                <w:sz w:val="18"/>
              </w:rPr>
              <w:t>）</w:t>
            </w:r>
          </w:p>
        </w:tc>
        <w:tc>
          <w:tcPr>
            <w:tcW w:w="1560" w:type="dxa"/>
            <w:vAlign w:val="center"/>
          </w:tcPr>
          <w:p w14:paraId="49586B69" w14:textId="77777777" w:rsidR="00000000" w:rsidRDefault="007478C2">
            <w:pPr>
              <w:widowControl/>
              <w:jc w:val="right"/>
              <w:rPr>
                <w:rFonts w:ascii="宋体" w:hAnsi="宋体" w:cs="宋体"/>
                <w:color w:val="000000"/>
                <w:kern w:val="0"/>
                <w:sz w:val="18"/>
                <w:szCs w:val="18"/>
              </w:rPr>
            </w:pPr>
            <w:r>
              <w:t xml:space="preserve">　</w:t>
            </w:r>
            <w:r>
              <w:rPr>
                <w:color w:val="0000FF"/>
                <w:sz w:val="18"/>
              </w:rPr>
              <w:t>（</w:t>
            </w:r>
            <w:r>
              <w:rPr>
                <w:color w:val="0000FF"/>
                <w:sz w:val="18"/>
              </w:rPr>
              <w:t>3699</w:t>
            </w:r>
            <w:r>
              <w:rPr>
                <w:color w:val="0000FF"/>
                <w:sz w:val="18"/>
              </w:rPr>
              <w:t>）</w:t>
            </w:r>
          </w:p>
        </w:tc>
        <w:tc>
          <w:tcPr>
            <w:tcW w:w="2089" w:type="dxa"/>
          </w:tcPr>
          <w:p w14:paraId="601D877D" w14:textId="77777777" w:rsidR="00000000" w:rsidRDefault="007478C2">
            <w:pPr>
              <w:widowControl/>
              <w:jc w:val="right"/>
              <w:rPr>
                <w:rFonts w:ascii="宋体" w:hAnsi="宋体" w:cs="宋体"/>
                <w:color w:val="000000"/>
                <w:kern w:val="0"/>
                <w:sz w:val="18"/>
                <w:szCs w:val="18"/>
              </w:rPr>
            </w:pPr>
            <w:r>
              <w:rPr>
                <w:color w:val="0000FF"/>
                <w:sz w:val="18"/>
              </w:rPr>
              <w:t>（</w:t>
            </w:r>
            <w:r>
              <w:rPr>
                <w:color w:val="0000FF"/>
                <w:sz w:val="18"/>
              </w:rPr>
              <w:t>3700</w:t>
            </w:r>
            <w:r>
              <w:rPr>
                <w:color w:val="0000FF"/>
                <w:sz w:val="18"/>
              </w:rPr>
              <w:t>）</w:t>
            </w:r>
          </w:p>
        </w:tc>
      </w:tr>
      <w:tr w:rsidR="00000000" w14:paraId="6C83AEF8" w14:textId="77777777">
        <w:trPr>
          <w:trHeight w:val="300"/>
          <w:jc w:val="center"/>
        </w:trPr>
        <w:tc>
          <w:tcPr>
            <w:tcW w:w="959" w:type="dxa"/>
            <w:vAlign w:val="center"/>
          </w:tcPr>
          <w:p w14:paraId="26479DBB"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N</w:t>
            </w:r>
          </w:p>
        </w:tc>
        <w:tc>
          <w:tcPr>
            <w:tcW w:w="1235" w:type="dxa"/>
            <w:vAlign w:val="center"/>
          </w:tcPr>
          <w:p w14:paraId="247AC69B"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合计</w:t>
            </w:r>
          </w:p>
        </w:tc>
        <w:tc>
          <w:tcPr>
            <w:tcW w:w="1460" w:type="dxa"/>
            <w:vAlign w:val="center"/>
          </w:tcPr>
          <w:p w14:paraId="15220094" w14:textId="77777777" w:rsidR="00000000" w:rsidRDefault="007478C2">
            <w:pPr>
              <w:widowControl/>
              <w:jc w:val="right"/>
              <w:rPr>
                <w:rFonts w:ascii="宋体" w:hAnsi="宋体" w:cs="宋体"/>
                <w:color w:val="000000"/>
                <w:kern w:val="0"/>
                <w:sz w:val="24"/>
                <w:szCs w:val="24"/>
              </w:rPr>
            </w:pPr>
            <w:r>
              <w:t xml:space="preserve">　</w:t>
            </w:r>
            <w:r>
              <w:rPr>
                <w:color w:val="0000FF"/>
                <w:sz w:val="18"/>
              </w:rPr>
              <w:t>（</w:t>
            </w:r>
            <w:r>
              <w:rPr>
                <w:color w:val="0000FF"/>
                <w:sz w:val="18"/>
              </w:rPr>
              <w:t>3701</w:t>
            </w:r>
            <w:r>
              <w:rPr>
                <w:color w:val="0000FF"/>
                <w:sz w:val="18"/>
              </w:rPr>
              <w:t>）</w:t>
            </w:r>
          </w:p>
        </w:tc>
        <w:tc>
          <w:tcPr>
            <w:tcW w:w="1983" w:type="dxa"/>
          </w:tcPr>
          <w:p w14:paraId="547CE031" w14:textId="77777777" w:rsidR="00000000" w:rsidRDefault="007478C2">
            <w:pPr>
              <w:widowControl/>
              <w:jc w:val="right"/>
              <w:rPr>
                <w:rFonts w:ascii="宋体" w:hAnsi="宋体" w:cs="宋体"/>
                <w:color w:val="000000"/>
                <w:kern w:val="0"/>
                <w:sz w:val="18"/>
                <w:szCs w:val="18"/>
              </w:rPr>
            </w:pPr>
            <w:r>
              <w:rPr>
                <w:color w:val="0000FF"/>
                <w:sz w:val="18"/>
              </w:rPr>
              <w:t>（</w:t>
            </w:r>
            <w:r>
              <w:rPr>
                <w:color w:val="0000FF"/>
                <w:sz w:val="18"/>
              </w:rPr>
              <w:t>3702</w:t>
            </w:r>
            <w:r>
              <w:rPr>
                <w:color w:val="0000FF"/>
                <w:sz w:val="18"/>
              </w:rPr>
              <w:t>）</w:t>
            </w:r>
          </w:p>
        </w:tc>
        <w:tc>
          <w:tcPr>
            <w:tcW w:w="1560" w:type="dxa"/>
          </w:tcPr>
          <w:p w14:paraId="55B19B01" w14:textId="77777777" w:rsidR="00000000" w:rsidRDefault="007478C2">
            <w:pPr>
              <w:widowControl/>
              <w:jc w:val="right"/>
              <w:rPr>
                <w:rFonts w:ascii="宋体" w:hAnsi="宋体" w:cs="宋体"/>
                <w:color w:val="000000"/>
                <w:kern w:val="0"/>
                <w:sz w:val="24"/>
                <w:szCs w:val="24"/>
              </w:rPr>
            </w:pPr>
            <w:r>
              <w:rPr>
                <w:color w:val="0000FF"/>
                <w:sz w:val="18"/>
              </w:rPr>
              <w:t>（</w:t>
            </w:r>
            <w:r>
              <w:rPr>
                <w:color w:val="0000FF"/>
                <w:sz w:val="18"/>
              </w:rPr>
              <w:t>3701</w:t>
            </w:r>
            <w:r>
              <w:rPr>
                <w:color w:val="0000FF"/>
                <w:sz w:val="18"/>
              </w:rPr>
              <w:t>）</w:t>
            </w:r>
          </w:p>
        </w:tc>
        <w:tc>
          <w:tcPr>
            <w:tcW w:w="2089" w:type="dxa"/>
          </w:tcPr>
          <w:p w14:paraId="19946216" w14:textId="77777777" w:rsidR="00000000" w:rsidRDefault="007478C2">
            <w:pPr>
              <w:widowControl/>
              <w:jc w:val="right"/>
              <w:rPr>
                <w:rFonts w:ascii="宋体" w:hAnsi="宋体" w:cs="宋体"/>
                <w:color w:val="000000"/>
                <w:kern w:val="0"/>
                <w:sz w:val="18"/>
                <w:szCs w:val="18"/>
              </w:rPr>
            </w:pPr>
            <w:r>
              <w:rPr>
                <w:color w:val="0000FF"/>
                <w:sz w:val="18"/>
              </w:rPr>
              <w:t>（</w:t>
            </w:r>
            <w:r>
              <w:rPr>
                <w:color w:val="0000FF"/>
                <w:sz w:val="18"/>
              </w:rPr>
              <w:t>3702</w:t>
            </w:r>
            <w:r>
              <w:rPr>
                <w:color w:val="0000FF"/>
                <w:sz w:val="18"/>
              </w:rPr>
              <w:t>）</w:t>
            </w:r>
          </w:p>
        </w:tc>
      </w:tr>
    </w:tbl>
    <w:p w14:paraId="12DC5D27" w14:textId="77777777" w:rsidR="00000000" w:rsidRDefault="007478C2">
      <w:pPr>
        <w:adjustRightInd w:val="0"/>
        <w:snapToGrid w:val="0"/>
        <w:rPr>
          <w:rFonts w:ascii="宋体" w:hAnsi="宋体"/>
          <w:color w:val="000000"/>
          <w:sz w:val="24"/>
        </w:rPr>
      </w:pPr>
      <w:r>
        <w:rPr>
          <w:rFonts w:ascii="宋体" w:hAnsi="宋体" w:hint="eastAsia"/>
          <w:color w:val="000000"/>
          <w:sz w:val="24"/>
        </w:rPr>
        <w:t>注</w:t>
      </w:r>
      <w:r>
        <w:rPr>
          <w:rStyle w:val="FootnoteReference"/>
          <w:rFonts w:ascii="宋体" w:hAnsi="宋体"/>
          <w:color w:val="000000"/>
          <w:sz w:val="24"/>
        </w:rPr>
        <w:footnoteReference w:id="378"/>
      </w:r>
      <w:r>
        <w:rPr>
          <w:rFonts w:ascii="宋体" w:hAnsi="宋体" w:hint="eastAsia"/>
          <w:color w:val="000000"/>
          <w:sz w:val="24"/>
        </w:rPr>
        <w:t>：</w:t>
      </w:r>
      <w:r>
        <w:rPr>
          <w:color w:val="0000FF"/>
          <w:kern w:val="0"/>
          <w:sz w:val="18"/>
        </w:rPr>
        <w:t>（</w:t>
      </w:r>
      <w:r>
        <w:rPr>
          <w:color w:val="0000FF"/>
          <w:kern w:val="0"/>
          <w:sz w:val="18"/>
        </w:rPr>
        <w:t>3</w:t>
      </w:r>
      <w:r>
        <w:rPr>
          <w:color w:val="0000FF"/>
          <w:sz w:val="18"/>
        </w:rPr>
        <w:t>703</w:t>
      </w:r>
      <w:r>
        <w:rPr>
          <w:color w:val="0000FF"/>
          <w:kern w:val="0"/>
          <w:sz w:val="18"/>
        </w:rPr>
        <w:t>）</w:t>
      </w:r>
    </w:p>
    <w:p w14:paraId="2AEE5ACA" w14:textId="77777777" w:rsidR="00000000" w:rsidRDefault="007478C2">
      <w:pPr>
        <w:adjustRightInd w:val="0"/>
        <w:snapToGrid w:val="0"/>
        <w:rPr>
          <w:rFonts w:ascii="宋体" w:hAnsi="宋体"/>
          <w:color w:val="000000"/>
          <w:sz w:val="24"/>
        </w:rPr>
      </w:pPr>
    </w:p>
    <w:p w14:paraId="151DC503" w14:textId="77777777" w:rsidR="00000000" w:rsidRDefault="007478C2">
      <w:pPr>
        <w:spacing w:line="360" w:lineRule="auto"/>
        <w:outlineLvl w:val="2"/>
        <w:rPr>
          <w:rFonts w:ascii="宋体" w:hAnsi="宋体"/>
          <w:b/>
          <w:color w:val="000000"/>
          <w:sz w:val="24"/>
        </w:rPr>
      </w:pPr>
      <w:r>
        <w:rPr>
          <w:rFonts w:ascii="宋体" w:hAnsi="宋体"/>
          <w:b/>
          <w:color w:val="000000"/>
          <w:sz w:val="24"/>
        </w:rPr>
        <w:t>4.3.1.2</w:t>
      </w:r>
      <w:r>
        <w:rPr>
          <w:rFonts w:ascii="宋体" w:hAnsi="宋体" w:hint="eastAsia"/>
          <w:b/>
          <w:color w:val="000000"/>
          <w:sz w:val="24"/>
        </w:rPr>
        <w:t xml:space="preserve"> </w:t>
      </w:r>
      <w:r>
        <w:rPr>
          <w:rFonts w:ascii="宋体" w:hAnsi="宋体" w:hint="eastAsia"/>
          <w:b/>
          <w:color w:val="000000"/>
          <w:sz w:val="24"/>
        </w:rPr>
        <w:t>管理人对基础设施项目公司营业收入重大变化情况的分析</w:t>
      </w:r>
      <w:r>
        <w:rPr>
          <w:rStyle w:val="FootnoteReference"/>
          <w:rFonts w:ascii="宋体" w:hAnsi="宋体"/>
          <w:b/>
          <w:color w:val="000000"/>
          <w:sz w:val="24"/>
        </w:rPr>
        <w:footnoteReference w:id="379"/>
      </w:r>
      <w:r>
        <w:rPr>
          <w:rFonts w:ascii="宋体" w:hAnsi="宋体" w:hint="eastAsia"/>
          <w:b/>
          <w:bCs/>
          <w:sz w:val="24"/>
        </w:rPr>
        <w:t>（如有</w:t>
      </w:r>
      <w:r>
        <w:rPr>
          <w:rFonts w:ascii="宋体" w:hAnsi="宋体"/>
          <w:b/>
          <w:bCs/>
          <w:sz w:val="24"/>
        </w:rPr>
        <w:t>）</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D667B72" w14:textId="77777777">
        <w:tc>
          <w:tcPr>
            <w:tcW w:w="9286" w:type="dxa"/>
          </w:tcPr>
          <w:p w14:paraId="321BBE76" w14:textId="77777777" w:rsidR="00000000" w:rsidRDefault="007478C2">
            <w:pPr>
              <w:adjustRightInd w:val="0"/>
              <w:snapToGrid w:val="0"/>
              <w:spacing w:line="460" w:lineRule="exact"/>
              <w:rPr>
                <w:rFonts w:ascii="宋体" w:hAnsi="宋体"/>
                <w:color w:val="000000"/>
                <w:sz w:val="24"/>
              </w:rPr>
            </w:pPr>
            <w:r>
              <w:rPr>
                <w:color w:val="0000FF"/>
                <w:kern w:val="0"/>
                <w:sz w:val="18"/>
                <w:szCs w:val="22"/>
              </w:rPr>
              <w:t>（</w:t>
            </w:r>
            <w:r>
              <w:rPr>
                <w:color w:val="0000FF"/>
                <w:kern w:val="0"/>
                <w:sz w:val="18"/>
                <w:szCs w:val="22"/>
              </w:rPr>
              <w:t>3823</w:t>
            </w:r>
            <w:r>
              <w:rPr>
                <w:color w:val="0000FF"/>
                <w:kern w:val="0"/>
                <w:sz w:val="18"/>
                <w:szCs w:val="22"/>
              </w:rPr>
              <w:t>）</w:t>
            </w:r>
          </w:p>
        </w:tc>
      </w:tr>
    </w:tbl>
    <w:p w14:paraId="0F9AC8AA" w14:textId="77777777" w:rsidR="00000000" w:rsidRDefault="007478C2">
      <w:pPr>
        <w:adjustRightInd w:val="0"/>
        <w:snapToGrid w:val="0"/>
        <w:rPr>
          <w:rFonts w:ascii="宋体" w:hAnsi="宋体"/>
          <w:color w:val="000000"/>
          <w:sz w:val="24"/>
        </w:rPr>
      </w:pPr>
    </w:p>
    <w:p w14:paraId="4010EC29" w14:textId="77777777" w:rsidR="00000000" w:rsidRDefault="007478C2">
      <w:pPr>
        <w:spacing w:line="360" w:lineRule="auto"/>
        <w:outlineLvl w:val="2"/>
        <w:rPr>
          <w:rFonts w:ascii="宋体" w:hAnsi="宋体"/>
          <w:b/>
          <w:bCs/>
          <w:sz w:val="24"/>
        </w:rPr>
      </w:pPr>
      <w:r>
        <w:rPr>
          <w:rFonts w:ascii="宋体" w:hAnsi="宋体"/>
          <w:b/>
          <w:bCs/>
          <w:sz w:val="24"/>
        </w:rPr>
        <w:t xml:space="preserve">4.3.2 </w:t>
      </w:r>
      <w:r>
        <w:rPr>
          <w:rFonts w:ascii="宋体" w:hAnsi="宋体" w:hint="eastAsia"/>
          <w:b/>
          <w:bCs/>
          <w:sz w:val="24"/>
        </w:rPr>
        <w:t>基础设施项目公司的营业成本及主要费用分析</w:t>
      </w:r>
    </w:p>
    <w:p w14:paraId="6440C8E5" w14:textId="77777777" w:rsidR="00000000" w:rsidRDefault="007478C2">
      <w:pPr>
        <w:spacing w:line="360" w:lineRule="auto"/>
        <w:outlineLvl w:val="2"/>
        <w:rPr>
          <w:rFonts w:ascii="宋体" w:hAnsi="宋体"/>
          <w:b/>
          <w:color w:val="000000"/>
          <w:sz w:val="24"/>
        </w:rPr>
      </w:pPr>
      <w:r>
        <w:rPr>
          <w:rFonts w:ascii="宋体" w:hAnsi="宋体"/>
          <w:b/>
          <w:color w:val="000000"/>
          <w:sz w:val="24"/>
        </w:rPr>
        <w:t>4.3.2.1</w:t>
      </w:r>
      <w:r>
        <w:rPr>
          <w:rFonts w:ascii="宋体" w:hAnsi="宋体" w:hint="eastAsia"/>
          <w:b/>
          <w:color w:val="000000"/>
          <w:sz w:val="24"/>
        </w:rPr>
        <w:t xml:space="preserve"> </w:t>
      </w:r>
      <w:r>
        <w:rPr>
          <w:rFonts w:ascii="宋体" w:hAnsi="宋体" w:hint="eastAsia"/>
          <w:b/>
          <w:color w:val="000000"/>
          <w:sz w:val="24"/>
        </w:rPr>
        <w:t>基础设施项目公司名称：</w:t>
      </w:r>
      <w:r>
        <w:rPr>
          <w:rFonts w:ascii="宋体" w:hAnsi="宋体"/>
          <w:b/>
          <w:color w:val="000000"/>
          <w:sz w:val="24"/>
        </w:rPr>
        <w:t>XXXXXXX</w:t>
      </w:r>
      <w:r>
        <w:rPr>
          <w:color w:val="0000FF"/>
          <w:kern w:val="0"/>
          <w:sz w:val="18"/>
        </w:rPr>
        <w:t>（</w:t>
      </w:r>
      <w:r>
        <w:rPr>
          <w:color w:val="0000FF"/>
          <w:kern w:val="0"/>
          <w:sz w:val="18"/>
        </w:rPr>
        <w:t>3784</w:t>
      </w:r>
      <w:r>
        <w:rPr>
          <w:color w:val="0000FF"/>
          <w:kern w:val="0"/>
          <w:sz w:val="18"/>
        </w:rPr>
        <w:t>）（</w:t>
      </w:r>
      <w:r>
        <w:rPr>
          <w:color w:val="0000FF"/>
          <w:kern w:val="0"/>
          <w:sz w:val="18"/>
        </w:rPr>
        <w:t>3785</w:t>
      </w:r>
      <w:r>
        <w:rPr>
          <w:color w:val="0000FF"/>
          <w:kern w:val="0"/>
          <w:sz w:val="18"/>
        </w:rPr>
        <w:t>）</w:t>
      </w:r>
    </w:p>
    <w:p w14:paraId="2467D787" w14:textId="77777777" w:rsidR="00000000" w:rsidRDefault="007478C2">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金额单位：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1246"/>
        <w:gridCol w:w="1410"/>
        <w:gridCol w:w="1997"/>
        <w:gridCol w:w="1451"/>
        <w:gridCol w:w="2246"/>
      </w:tblGrid>
      <w:tr w:rsidR="00000000" w14:paraId="44407C73" w14:textId="77777777">
        <w:trPr>
          <w:trHeight w:val="300"/>
        </w:trPr>
        <w:tc>
          <w:tcPr>
            <w:tcW w:w="936" w:type="dxa"/>
            <w:vMerge w:val="restart"/>
            <w:vAlign w:val="center"/>
          </w:tcPr>
          <w:p w14:paraId="3EC423D2"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序号</w:t>
            </w:r>
          </w:p>
        </w:tc>
        <w:tc>
          <w:tcPr>
            <w:tcW w:w="1246" w:type="dxa"/>
            <w:vMerge w:val="restart"/>
            <w:vAlign w:val="center"/>
          </w:tcPr>
          <w:p w14:paraId="059EF799"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构成</w:t>
            </w:r>
            <w:r>
              <w:rPr>
                <w:rStyle w:val="FootnoteReference"/>
                <w:rFonts w:ascii="宋体" w:hAnsi="宋体" w:cs="宋体"/>
                <w:color w:val="000000"/>
                <w:kern w:val="0"/>
                <w:sz w:val="24"/>
                <w:szCs w:val="24"/>
              </w:rPr>
              <w:footnoteReference w:id="380"/>
            </w:r>
          </w:p>
        </w:tc>
        <w:tc>
          <w:tcPr>
            <w:tcW w:w="3407" w:type="dxa"/>
            <w:gridSpan w:val="2"/>
            <w:vAlign w:val="center"/>
          </w:tcPr>
          <w:p w14:paraId="3E8D66EC"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本期（年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r>
              <w:rPr>
                <w:rFonts w:ascii="宋体" w:hAnsi="宋体" w:cs="宋体" w:hint="eastAsia"/>
                <w:color w:val="000000"/>
                <w:kern w:val="0"/>
                <w:sz w:val="24"/>
                <w:szCs w:val="24"/>
              </w:rPr>
              <w:t>-</w:t>
            </w:r>
            <w:r>
              <w:rPr>
                <w:rFonts w:ascii="宋体" w:hAnsi="宋体" w:cs="宋体" w:hint="eastAsia"/>
                <w:color w:val="000000"/>
                <w:kern w:val="0"/>
                <w:sz w:val="24"/>
                <w:szCs w:val="24"/>
              </w:rPr>
              <w:t>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p>
          <w:p w14:paraId="51B24A5E" w14:textId="77777777" w:rsidR="00000000" w:rsidRDefault="007478C2">
            <w:pPr>
              <w:widowControl/>
              <w:jc w:val="center"/>
              <w:rPr>
                <w:rFonts w:ascii="宋体" w:hAnsi="宋体" w:cs="宋体" w:hint="eastAsia"/>
                <w:color w:val="000000"/>
                <w:kern w:val="0"/>
                <w:sz w:val="24"/>
                <w:szCs w:val="24"/>
              </w:rPr>
            </w:pPr>
            <w:r>
              <w:rPr>
                <w:rStyle w:val="BodyTextChar"/>
                <w:color w:val="0000FF"/>
                <w:sz w:val="18"/>
              </w:rPr>
              <w:t>（</w:t>
            </w:r>
            <w:r>
              <w:rPr>
                <w:rStyle w:val="BodyTextChar"/>
                <w:color w:val="0000FF"/>
                <w:sz w:val="18"/>
              </w:rPr>
              <w:t>2023</w:t>
            </w:r>
            <w:r>
              <w:rPr>
                <w:rStyle w:val="BodyTextChar"/>
                <w:color w:val="0000FF"/>
                <w:sz w:val="18"/>
              </w:rPr>
              <w:t>）（</w:t>
            </w:r>
            <w:r>
              <w:rPr>
                <w:rStyle w:val="BodyTextChar"/>
                <w:color w:val="0000FF"/>
                <w:sz w:val="18"/>
              </w:rPr>
              <w:t>2024</w:t>
            </w:r>
            <w:r>
              <w:rPr>
                <w:rStyle w:val="BodyTextChar"/>
                <w:color w:val="0000FF"/>
                <w:sz w:val="18"/>
              </w:rPr>
              <w:t>）</w:t>
            </w:r>
          </w:p>
        </w:tc>
        <w:tc>
          <w:tcPr>
            <w:tcW w:w="3697" w:type="dxa"/>
            <w:gridSpan w:val="2"/>
            <w:vAlign w:val="center"/>
          </w:tcPr>
          <w:p w14:paraId="3FDBE1CC"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上年同</w:t>
            </w:r>
            <w:r>
              <w:rPr>
                <w:rFonts w:ascii="宋体" w:hAnsi="宋体" w:cs="宋体" w:hint="eastAsia"/>
                <w:color w:val="000000"/>
                <w:kern w:val="0"/>
                <w:sz w:val="24"/>
                <w:szCs w:val="24"/>
              </w:rPr>
              <w:t>期（年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r>
              <w:rPr>
                <w:rFonts w:ascii="宋体" w:hAnsi="宋体" w:cs="宋体" w:hint="eastAsia"/>
                <w:color w:val="000000"/>
                <w:kern w:val="0"/>
                <w:sz w:val="24"/>
                <w:szCs w:val="24"/>
              </w:rPr>
              <w:t>-</w:t>
            </w:r>
            <w:r>
              <w:rPr>
                <w:rFonts w:ascii="宋体" w:hAnsi="宋体" w:cs="宋体" w:hint="eastAsia"/>
                <w:color w:val="000000"/>
                <w:kern w:val="0"/>
                <w:sz w:val="24"/>
                <w:szCs w:val="24"/>
              </w:rPr>
              <w:t>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p>
          <w:p w14:paraId="71722D4B" w14:textId="77777777" w:rsidR="00000000" w:rsidRDefault="007478C2">
            <w:pPr>
              <w:widowControl/>
              <w:jc w:val="center"/>
              <w:rPr>
                <w:rFonts w:ascii="宋体" w:hAnsi="宋体" w:cs="宋体" w:hint="eastAsia"/>
                <w:color w:val="000000"/>
                <w:kern w:val="0"/>
                <w:sz w:val="24"/>
                <w:szCs w:val="24"/>
              </w:rPr>
            </w:pPr>
            <w:r>
              <w:rPr>
                <w:rStyle w:val="BodyTextChar"/>
                <w:color w:val="0000FF"/>
                <w:sz w:val="18"/>
              </w:rPr>
              <w:t>（</w:t>
            </w:r>
            <w:r>
              <w:rPr>
                <w:rStyle w:val="BodyTextChar"/>
                <w:color w:val="0000FF"/>
                <w:sz w:val="18"/>
              </w:rPr>
              <w:t>2023</w:t>
            </w:r>
            <w:r>
              <w:rPr>
                <w:rStyle w:val="BodyTextChar"/>
                <w:color w:val="0000FF"/>
                <w:sz w:val="18"/>
              </w:rPr>
              <w:t>）（</w:t>
            </w:r>
            <w:r>
              <w:rPr>
                <w:rStyle w:val="BodyTextChar"/>
                <w:color w:val="0000FF"/>
                <w:sz w:val="18"/>
              </w:rPr>
              <w:t>2024</w:t>
            </w:r>
            <w:r>
              <w:rPr>
                <w:rStyle w:val="BodyTextChar"/>
                <w:color w:val="0000FF"/>
                <w:sz w:val="18"/>
              </w:rPr>
              <w:t>）</w:t>
            </w:r>
          </w:p>
        </w:tc>
      </w:tr>
      <w:tr w:rsidR="00000000" w14:paraId="1F7674B8" w14:textId="77777777">
        <w:trPr>
          <w:trHeight w:val="300"/>
        </w:trPr>
        <w:tc>
          <w:tcPr>
            <w:tcW w:w="936" w:type="dxa"/>
            <w:vMerge/>
            <w:vAlign w:val="center"/>
          </w:tcPr>
          <w:p w14:paraId="78F31852" w14:textId="77777777" w:rsidR="00000000" w:rsidRDefault="007478C2">
            <w:pPr>
              <w:widowControl/>
              <w:jc w:val="left"/>
              <w:rPr>
                <w:rFonts w:ascii="宋体" w:hAnsi="宋体" w:cs="宋体"/>
                <w:color w:val="000000"/>
                <w:kern w:val="0"/>
                <w:sz w:val="24"/>
                <w:szCs w:val="24"/>
              </w:rPr>
            </w:pPr>
          </w:p>
        </w:tc>
        <w:tc>
          <w:tcPr>
            <w:tcW w:w="1246" w:type="dxa"/>
            <w:vMerge/>
            <w:vAlign w:val="center"/>
          </w:tcPr>
          <w:p w14:paraId="20F90C1C" w14:textId="77777777" w:rsidR="00000000" w:rsidRDefault="007478C2">
            <w:pPr>
              <w:widowControl/>
              <w:jc w:val="left"/>
              <w:rPr>
                <w:rFonts w:ascii="宋体" w:hAnsi="宋体" w:cs="宋体"/>
                <w:color w:val="000000"/>
                <w:kern w:val="0"/>
                <w:sz w:val="24"/>
                <w:szCs w:val="24"/>
              </w:rPr>
            </w:pPr>
          </w:p>
        </w:tc>
        <w:tc>
          <w:tcPr>
            <w:tcW w:w="1410" w:type="dxa"/>
            <w:vAlign w:val="center"/>
          </w:tcPr>
          <w:p w14:paraId="0D524DA4"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金额</w:t>
            </w:r>
          </w:p>
        </w:tc>
        <w:tc>
          <w:tcPr>
            <w:tcW w:w="1997" w:type="dxa"/>
            <w:vAlign w:val="center"/>
          </w:tcPr>
          <w:p w14:paraId="29793A49"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占该项目总成本比例（％）</w:t>
            </w:r>
          </w:p>
        </w:tc>
        <w:tc>
          <w:tcPr>
            <w:tcW w:w="1451" w:type="dxa"/>
            <w:vAlign w:val="center"/>
          </w:tcPr>
          <w:p w14:paraId="2ABDD4B8"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金额</w:t>
            </w:r>
          </w:p>
        </w:tc>
        <w:tc>
          <w:tcPr>
            <w:tcW w:w="2246" w:type="dxa"/>
            <w:vAlign w:val="center"/>
          </w:tcPr>
          <w:p w14:paraId="4F965449"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占该项目总成本</w:t>
            </w:r>
          </w:p>
          <w:p w14:paraId="552C4C42"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比例（％）</w:t>
            </w:r>
          </w:p>
        </w:tc>
      </w:tr>
      <w:tr w:rsidR="00000000" w14:paraId="3477442E" w14:textId="77777777">
        <w:trPr>
          <w:trHeight w:val="90"/>
        </w:trPr>
        <w:tc>
          <w:tcPr>
            <w:tcW w:w="936" w:type="dxa"/>
            <w:vAlign w:val="center"/>
          </w:tcPr>
          <w:p w14:paraId="1E686A2C"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1</w:t>
            </w:r>
            <w:r>
              <w:rPr>
                <w:color w:val="0000FF"/>
                <w:sz w:val="18"/>
              </w:rPr>
              <w:t>（</w:t>
            </w:r>
            <w:r>
              <w:rPr>
                <w:color w:val="0000FF"/>
                <w:sz w:val="18"/>
              </w:rPr>
              <w:t>3706</w:t>
            </w:r>
            <w:r>
              <w:rPr>
                <w:color w:val="0000FF"/>
                <w:sz w:val="18"/>
              </w:rPr>
              <w:t>）</w:t>
            </w:r>
          </w:p>
        </w:tc>
        <w:tc>
          <w:tcPr>
            <w:tcW w:w="1246" w:type="dxa"/>
            <w:vAlign w:val="center"/>
          </w:tcPr>
          <w:p w14:paraId="26BDDDB9"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XXXX</w:t>
            </w:r>
            <w:r>
              <w:rPr>
                <w:rFonts w:ascii="宋体" w:hAnsi="宋体" w:cs="宋体" w:hint="eastAsia"/>
                <w:color w:val="000000"/>
                <w:kern w:val="0"/>
                <w:sz w:val="24"/>
                <w:szCs w:val="24"/>
              </w:rPr>
              <w:t>成本</w:t>
            </w:r>
            <w:r>
              <w:rPr>
                <w:rFonts w:ascii="宋体" w:hAnsi="宋体" w:cs="宋体" w:hint="eastAsia"/>
                <w:color w:val="000000"/>
                <w:kern w:val="0"/>
                <w:sz w:val="24"/>
                <w:szCs w:val="24"/>
              </w:rPr>
              <w:t>/</w:t>
            </w:r>
            <w:r>
              <w:rPr>
                <w:rFonts w:ascii="宋体" w:hAnsi="宋体" w:cs="宋体"/>
                <w:color w:val="000000"/>
                <w:kern w:val="0"/>
                <w:sz w:val="24"/>
                <w:szCs w:val="24"/>
              </w:rPr>
              <w:t>费用</w:t>
            </w:r>
          </w:p>
          <w:p w14:paraId="5CEFBD79" w14:textId="77777777" w:rsidR="00000000" w:rsidRDefault="007478C2">
            <w:pPr>
              <w:widowControl/>
              <w:rPr>
                <w:rFonts w:ascii="宋体" w:hAnsi="宋体" w:cs="宋体"/>
                <w:color w:val="000000"/>
                <w:kern w:val="0"/>
                <w:sz w:val="24"/>
                <w:szCs w:val="24"/>
              </w:rPr>
            </w:pPr>
            <w:r>
              <w:rPr>
                <w:color w:val="0000FF"/>
                <w:sz w:val="18"/>
              </w:rPr>
              <w:t>（</w:t>
            </w:r>
            <w:r>
              <w:rPr>
                <w:color w:val="0000FF"/>
                <w:sz w:val="18"/>
              </w:rPr>
              <w:t>3707</w:t>
            </w:r>
            <w:r>
              <w:rPr>
                <w:color w:val="0000FF"/>
                <w:sz w:val="18"/>
              </w:rPr>
              <w:t>）</w:t>
            </w:r>
          </w:p>
        </w:tc>
        <w:tc>
          <w:tcPr>
            <w:tcW w:w="1410" w:type="dxa"/>
            <w:vAlign w:val="center"/>
          </w:tcPr>
          <w:p w14:paraId="7444BECB" w14:textId="77777777" w:rsidR="00000000" w:rsidRDefault="007478C2">
            <w:pPr>
              <w:widowControl/>
              <w:jc w:val="right"/>
              <w:rPr>
                <w:rFonts w:ascii="宋体" w:hAnsi="宋体" w:cs="宋体"/>
                <w:color w:val="000000"/>
                <w:kern w:val="0"/>
                <w:sz w:val="24"/>
                <w:szCs w:val="24"/>
              </w:rPr>
            </w:pPr>
            <w:r>
              <w:rPr>
                <w:color w:val="0000FF"/>
                <w:sz w:val="18"/>
              </w:rPr>
              <w:t>（</w:t>
            </w:r>
            <w:r>
              <w:rPr>
                <w:color w:val="0000FF"/>
                <w:sz w:val="18"/>
              </w:rPr>
              <w:t>3708</w:t>
            </w:r>
            <w:r>
              <w:rPr>
                <w:color w:val="0000FF"/>
                <w:sz w:val="18"/>
              </w:rPr>
              <w:t>）</w:t>
            </w:r>
            <w:r>
              <w:rPr>
                <w:rFonts w:ascii="宋体" w:hAnsi="宋体" w:cs="宋体" w:hint="eastAsia"/>
                <w:color w:val="000000"/>
                <w:kern w:val="0"/>
                <w:sz w:val="24"/>
                <w:szCs w:val="24"/>
              </w:rPr>
              <w:t xml:space="preserve">　</w:t>
            </w:r>
          </w:p>
        </w:tc>
        <w:tc>
          <w:tcPr>
            <w:tcW w:w="1997" w:type="dxa"/>
            <w:vAlign w:val="center"/>
          </w:tcPr>
          <w:p w14:paraId="0C586AE9" w14:textId="77777777" w:rsidR="00000000" w:rsidRDefault="007478C2">
            <w:pPr>
              <w:widowControl/>
              <w:jc w:val="right"/>
              <w:rPr>
                <w:rFonts w:ascii="宋体" w:hAnsi="宋体" w:cs="宋体"/>
                <w:color w:val="000000"/>
                <w:kern w:val="0"/>
                <w:sz w:val="24"/>
                <w:szCs w:val="24"/>
              </w:rPr>
            </w:pPr>
            <w:r>
              <w:rPr>
                <w:color w:val="0000FF"/>
                <w:sz w:val="18"/>
              </w:rPr>
              <w:t>（</w:t>
            </w:r>
            <w:r>
              <w:rPr>
                <w:color w:val="0000FF"/>
                <w:sz w:val="18"/>
              </w:rPr>
              <w:t>3709</w:t>
            </w:r>
            <w:r>
              <w:rPr>
                <w:color w:val="0000FF"/>
                <w:sz w:val="18"/>
              </w:rPr>
              <w:t>）</w:t>
            </w:r>
            <w:r>
              <w:rPr>
                <w:rFonts w:ascii="宋体" w:hAnsi="宋体" w:cs="宋体" w:hint="eastAsia"/>
                <w:color w:val="000000"/>
                <w:kern w:val="0"/>
                <w:sz w:val="24"/>
                <w:szCs w:val="24"/>
              </w:rPr>
              <w:t xml:space="preserve">　</w:t>
            </w:r>
          </w:p>
        </w:tc>
        <w:tc>
          <w:tcPr>
            <w:tcW w:w="1451" w:type="dxa"/>
            <w:vAlign w:val="center"/>
          </w:tcPr>
          <w:p w14:paraId="370A152E" w14:textId="77777777" w:rsidR="00000000" w:rsidRDefault="007478C2">
            <w:pPr>
              <w:widowControl/>
              <w:jc w:val="right"/>
              <w:rPr>
                <w:rFonts w:ascii="宋体" w:hAnsi="宋体" w:cs="宋体"/>
                <w:color w:val="000000"/>
                <w:kern w:val="0"/>
                <w:sz w:val="24"/>
                <w:szCs w:val="24"/>
              </w:rPr>
            </w:pPr>
            <w:r>
              <w:rPr>
                <w:color w:val="0000FF"/>
                <w:sz w:val="18"/>
              </w:rPr>
              <w:t>（</w:t>
            </w:r>
            <w:r>
              <w:rPr>
                <w:color w:val="0000FF"/>
                <w:sz w:val="18"/>
              </w:rPr>
              <w:t>3708</w:t>
            </w:r>
            <w:r>
              <w:rPr>
                <w:color w:val="0000FF"/>
                <w:sz w:val="18"/>
              </w:rPr>
              <w:t>）</w:t>
            </w:r>
            <w:r>
              <w:rPr>
                <w:rFonts w:ascii="宋体" w:hAnsi="宋体" w:cs="宋体" w:hint="eastAsia"/>
                <w:color w:val="000000"/>
                <w:kern w:val="0"/>
                <w:sz w:val="24"/>
                <w:szCs w:val="24"/>
              </w:rPr>
              <w:t xml:space="preserve">　</w:t>
            </w:r>
          </w:p>
        </w:tc>
        <w:tc>
          <w:tcPr>
            <w:tcW w:w="2246" w:type="dxa"/>
            <w:vAlign w:val="center"/>
          </w:tcPr>
          <w:p w14:paraId="18DB69D1" w14:textId="77777777" w:rsidR="00000000" w:rsidRDefault="007478C2">
            <w:pPr>
              <w:widowControl/>
              <w:jc w:val="right"/>
              <w:rPr>
                <w:rFonts w:ascii="宋体" w:hAnsi="宋体" w:cs="宋体"/>
                <w:color w:val="000000"/>
                <w:kern w:val="0"/>
                <w:sz w:val="24"/>
                <w:szCs w:val="24"/>
              </w:rPr>
            </w:pPr>
            <w:r>
              <w:rPr>
                <w:color w:val="0000FF"/>
                <w:sz w:val="18"/>
              </w:rPr>
              <w:t>（</w:t>
            </w:r>
            <w:r>
              <w:rPr>
                <w:color w:val="0000FF"/>
                <w:sz w:val="18"/>
              </w:rPr>
              <w:t>3709</w:t>
            </w:r>
            <w:r>
              <w:rPr>
                <w:color w:val="0000FF"/>
                <w:sz w:val="18"/>
              </w:rPr>
              <w:t>）</w:t>
            </w:r>
            <w:r>
              <w:rPr>
                <w:rFonts w:ascii="宋体" w:hAnsi="宋体" w:cs="宋体" w:hint="eastAsia"/>
                <w:color w:val="000000"/>
                <w:kern w:val="0"/>
                <w:sz w:val="24"/>
                <w:szCs w:val="24"/>
              </w:rPr>
              <w:t xml:space="preserve">　</w:t>
            </w:r>
          </w:p>
        </w:tc>
      </w:tr>
      <w:tr w:rsidR="00000000" w14:paraId="7D628E24" w14:textId="77777777">
        <w:trPr>
          <w:trHeight w:val="300"/>
        </w:trPr>
        <w:tc>
          <w:tcPr>
            <w:tcW w:w="936" w:type="dxa"/>
            <w:vAlign w:val="center"/>
          </w:tcPr>
          <w:p w14:paraId="5E7F569A"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2</w:t>
            </w:r>
          </w:p>
        </w:tc>
        <w:tc>
          <w:tcPr>
            <w:tcW w:w="1246" w:type="dxa"/>
            <w:vAlign w:val="center"/>
          </w:tcPr>
          <w:p w14:paraId="562A2D22"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XXXX</w:t>
            </w:r>
            <w:r>
              <w:rPr>
                <w:rFonts w:ascii="宋体" w:hAnsi="宋体" w:cs="宋体" w:hint="eastAsia"/>
                <w:color w:val="000000"/>
                <w:kern w:val="0"/>
                <w:sz w:val="24"/>
                <w:szCs w:val="24"/>
              </w:rPr>
              <w:t>成本</w:t>
            </w:r>
            <w:r>
              <w:rPr>
                <w:rFonts w:ascii="宋体" w:hAnsi="宋体" w:cs="宋体" w:hint="eastAsia"/>
                <w:color w:val="000000"/>
                <w:kern w:val="0"/>
                <w:sz w:val="24"/>
                <w:szCs w:val="24"/>
              </w:rPr>
              <w:t>/</w:t>
            </w:r>
            <w:r>
              <w:rPr>
                <w:rFonts w:ascii="宋体" w:hAnsi="宋体" w:cs="宋体"/>
                <w:color w:val="000000"/>
                <w:kern w:val="0"/>
                <w:sz w:val="24"/>
                <w:szCs w:val="24"/>
              </w:rPr>
              <w:t>费用</w:t>
            </w:r>
          </w:p>
        </w:tc>
        <w:tc>
          <w:tcPr>
            <w:tcW w:w="1410" w:type="dxa"/>
            <w:vAlign w:val="center"/>
          </w:tcPr>
          <w:p w14:paraId="2B124D5D"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997" w:type="dxa"/>
            <w:vAlign w:val="center"/>
          </w:tcPr>
          <w:p w14:paraId="782EC4B8"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451" w:type="dxa"/>
            <w:vAlign w:val="center"/>
          </w:tcPr>
          <w:p w14:paraId="353DC22D"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246" w:type="dxa"/>
            <w:vAlign w:val="center"/>
          </w:tcPr>
          <w:p w14:paraId="1D4F1197"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3C4CC923" w14:textId="77777777">
        <w:trPr>
          <w:trHeight w:val="300"/>
        </w:trPr>
        <w:tc>
          <w:tcPr>
            <w:tcW w:w="936" w:type="dxa"/>
            <w:vAlign w:val="center"/>
          </w:tcPr>
          <w:p w14:paraId="48F3F570"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1246" w:type="dxa"/>
            <w:vAlign w:val="center"/>
          </w:tcPr>
          <w:p w14:paraId="521B94FD"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XXXX</w:t>
            </w:r>
            <w:r>
              <w:rPr>
                <w:rFonts w:ascii="宋体" w:hAnsi="宋体" w:cs="宋体" w:hint="eastAsia"/>
                <w:color w:val="000000"/>
                <w:kern w:val="0"/>
                <w:sz w:val="24"/>
                <w:szCs w:val="24"/>
              </w:rPr>
              <w:t>成本</w:t>
            </w:r>
            <w:r>
              <w:rPr>
                <w:rFonts w:ascii="宋体" w:hAnsi="宋体" w:cs="宋体" w:hint="eastAsia"/>
                <w:color w:val="000000"/>
                <w:kern w:val="0"/>
                <w:sz w:val="24"/>
                <w:szCs w:val="24"/>
              </w:rPr>
              <w:t>/</w:t>
            </w:r>
            <w:r>
              <w:rPr>
                <w:rFonts w:ascii="宋体" w:hAnsi="宋体" w:cs="宋体"/>
                <w:color w:val="000000"/>
                <w:kern w:val="0"/>
                <w:sz w:val="24"/>
                <w:szCs w:val="24"/>
              </w:rPr>
              <w:t>费用</w:t>
            </w:r>
          </w:p>
        </w:tc>
        <w:tc>
          <w:tcPr>
            <w:tcW w:w="1410" w:type="dxa"/>
            <w:vAlign w:val="center"/>
          </w:tcPr>
          <w:p w14:paraId="072F9CCF"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997" w:type="dxa"/>
            <w:vAlign w:val="center"/>
          </w:tcPr>
          <w:p w14:paraId="489F5E15"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451" w:type="dxa"/>
            <w:vAlign w:val="center"/>
          </w:tcPr>
          <w:p w14:paraId="24E91DE7"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246" w:type="dxa"/>
            <w:vAlign w:val="center"/>
          </w:tcPr>
          <w:p w14:paraId="1E2CEB54"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6AA53440" w14:textId="77777777">
        <w:trPr>
          <w:trHeight w:val="300"/>
        </w:trPr>
        <w:tc>
          <w:tcPr>
            <w:tcW w:w="936" w:type="dxa"/>
            <w:vAlign w:val="center"/>
          </w:tcPr>
          <w:p w14:paraId="68CD1276" w14:textId="77777777" w:rsidR="00000000" w:rsidRDefault="007478C2">
            <w:pPr>
              <w:widowControl/>
              <w:jc w:val="center"/>
              <w:rPr>
                <w:rFonts w:ascii="宋体" w:hAnsi="宋体" w:cs="宋体"/>
                <w:color w:val="000000"/>
                <w:kern w:val="0"/>
                <w:sz w:val="24"/>
                <w:szCs w:val="24"/>
              </w:rPr>
            </w:pPr>
            <w:r>
              <w:rPr>
                <w:rFonts w:ascii="宋体" w:hAnsi="宋体"/>
                <w:color w:val="000000"/>
                <w:sz w:val="24"/>
              </w:rPr>
              <w:t>…</w:t>
            </w:r>
          </w:p>
        </w:tc>
        <w:tc>
          <w:tcPr>
            <w:tcW w:w="1246" w:type="dxa"/>
            <w:vAlign w:val="center"/>
          </w:tcPr>
          <w:p w14:paraId="1E4A3566" w14:textId="77777777" w:rsidR="00000000" w:rsidRDefault="007478C2">
            <w:pPr>
              <w:widowControl/>
              <w:rPr>
                <w:rFonts w:ascii="宋体" w:hAnsi="宋体" w:cs="宋体"/>
                <w:color w:val="000000"/>
                <w:kern w:val="0"/>
                <w:sz w:val="24"/>
                <w:szCs w:val="24"/>
              </w:rPr>
            </w:pPr>
          </w:p>
        </w:tc>
        <w:tc>
          <w:tcPr>
            <w:tcW w:w="1410" w:type="dxa"/>
            <w:vAlign w:val="center"/>
          </w:tcPr>
          <w:p w14:paraId="1FEF5F8D" w14:textId="77777777" w:rsidR="00000000" w:rsidRDefault="007478C2">
            <w:pPr>
              <w:widowControl/>
              <w:jc w:val="right"/>
              <w:rPr>
                <w:rFonts w:ascii="宋体" w:hAnsi="宋体" w:cs="宋体"/>
                <w:color w:val="000000"/>
                <w:kern w:val="0"/>
                <w:sz w:val="18"/>
                <w:szCs w:val="18"/>
              </w:rPr>
            </w:pPr>
          </w:p>
        </w:tc>
        <w:tc>
          <w:tcPr>
            <w:tcW w:w="1997" w:type="dxa"/>
            <w:vAlign w:val="center"/>
          </w:tcPr>
          <w:p w14:paraId="3D31615D" w14:textId="77777777" w:rsidR="00000000" w:rsidRDefault="007478C2">
            <w:pPr>
              <w:widowControl/>
              <w:jc w:val="right"/>
              <w:rPr>
                <w:rFonts w:ascii="宋体" w:hAnsi="宋体" w:cs="宋体"/>
                <w:color w:val="000000"/>
                <w:kern w:val="0"/>
                <w:sz w:val="18"/>
                <w:szCs w:val="18"/>
              </w:rPr>
            </w:pPr>
          </w:p>
        </w:tc>
        <w:tc>
          <w:tcPr>
            <w:tcW w:w="1451" w:type="dxa"/>
            <w:vAlign w:val="center"/>
          </w:tcPr>
          <w:p w14:paraId="2A710F05" w14:textId="77777777" w:rsidR="00000000" w:rsidRDefault="007478C2">
            <w:pPr>
              <w:widowControl/>
              <w:jc w:val="right"/>
              <w:rPr>
                <w:rFonts w:ascii="宋体" w:hAnsi="宋体" w:cs="宋体"/>
                <w:color w:val="000000"/>
                <w:kern w:val="0"/>
                <w:sz w:val="18"/>
                <w:szCs w:val="18"/>
              </w:rPr>
            </w:pPr>
          </w:p>
        </w:tc>
        <w:tc>
          <w:tcPr>
            <w:tcW w:w="2246" w:type="dxa"/>
            <w:vAlign w:val="center"/>
          </w:tcPr>
          <w:p w14:paraId="4E59EB50" w14:textId="77777777" w:rsidR="00000000" w:rsidRDefault="007478C2">
            <w:pPr>
              <w:widowControl/>
              <w:jc w:val="right"/>
              <w:rPr>
                <w:rFonts w:ascii="宋体" w:hAnsi="宋体" w:cs="宋体"/>
                <w:color w:val="000000"/>
                <w:kern w:val="0"/>
                <w:sz w:val="18"/>
                <w:szCs w:val="18"/>
              </w:rPr>
            </w:pPr>
          </w:p>
        </w:tc>
      </w:tr>
      <w:tr w:rsidR="00000000" w14:paraId="02904FE3" w14:textId="77777777">
        <w:trPr>
          <w:trHeight w:val="300"/>
        </w:trPr>
        <w:tc>
          <w:tcPr>
            <w:tcW w:w="936" w:type="dxa"/>
            <w:vAlign w:val="center"/>
          </w:tcPr>
          <w:p w14:paraId="5ED2736F"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N</w:t>
            </w:r>
            <w:r>
              <w:rPr>
                <w:rFonts w:ascii="宋体" w:hAnsi="宋体" w:cs="宋体"/>
                <w:color w:val="000000"/>
                <w:kern w:val="0"/>
                <w:sz w:val="24"/>
                <w:szCs w:val="24"/>
              </w:rPr>
              <w:t>-1</w:t>
            </w:r>
          </w:p>
        </w:tc>
        <w:tc>
          <w:tcPr>
            <w:tcW w:w="1246" w:type="dxa"/>
            <w:vAlign w:val="center"/>
          </w:tcPr>
          <w:p w14:paraId="4AA350A6"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其他成本</w:t>
            </w:r>
            <w:r>
              <w:rPr>
                <w:rFonts w:hint="eastAsia"/>
              </w:rPr>
              <w:t>/</w:t>
            </w:r>
            <w:r>
              <w:t>费用</w:t>
            </w:r>
          </w:p>
        </w:tc>
        <w:tc>
          <w:tcPr>
            <w:tcW w:w="1410" w:type="dxa"/>
            <w:vAlign w:val="center"/>
          </w:tcPr>
          <w:p w14:paraId="7659DCA6" w14:textId="77777777" w:rsidR="00000000" w:rsidRDefault="007478C2">
            <w:pPr>
              <w:widowControl/>
              <w:jc w:val="right"/>
              <w:rPr>
                <w:rFonts w:ascii="宋体" w:hAnsi="宋体" w:cs="宋体"/>
                <w:color w:val="000000"/>
                <w:kern w:val="0"/>
                <w:sz w:val="18"/>
                <w:szCs w:val="18"/>
              </w:rPr>
            </w:pPr>
            <w:r>
              <w:rPr>
                <w:color w:val="0000FF"/>
                <w:sz w:val="18"/>
              </w:rPr>
              <w:t>（</w:t>
            </w:r>
            <w:r>
              <w:rPr>
                <w:color w:val="0000FF"/>
                <w:sz w:val="18"/>
              </w:rPr>
              <w:t>3710</w:t>
            </w:r>
            <w:r>
              <w:rPr>
                <w:color w:val="0000FF"/>
                <w:sz w:val="18"/>
              </w:rPr>
              <w:t>）</w:t>
            </w:r>
          </w:p>
        </w:tc>
        <w:tc>
          <w:tcPr>
            <w:tcW w:w="1997" w:type="dxa"/>
          </w:tcPr>
          <w:p w14:paraId="7072BF2B" w14:textId="77777777" w:rsidR="00000000" w:rsidRDefault="007478C2">
            <w:pPr>
              <w:widowControl/>
              <w:jc w:val="right"/>
              <w:rPr>
                <w:rFonts w:ascii="宋体" w:hAnsi="宋体" w:cs="宋体"/>
                <w:color w:val="000000"/>
                <w:kern w:val="0"/>
                <w:sz w:val="18"/>
                <w:szCs w:val="18"/>
              </w:rPr>
            </w:pPr>
            <w:r>
              <w:rPr>
                <w:color w:val="0000FF"/>
                <w:sz w:val="18"/>
              </w:rPr>
              <w:t>（</w:t>
            </w:r>
            <w:r>
              <w:rPr>
                <w:color w:val="0000FF"/>
                <w:sz w:val="18"/>
              </w:rPr>
              <w:t>3711</w:t>
            </w:r>
            <w:r>
              <w:rPr>
                <w:color w:val="0000FF"/>
                <w:sz w:val="18"/>
              </w:rPr>
              <w:t>）</w:t>
            </w:r>
          </w:p>
        </w:tc>
        <w:tc>
          <w:tcPr>
            <w:tcW w:w="1451" w:type="dxa"/>
          </w:tcPr>
          <w:p w14:paraId="7D1CBFFD" w14:textId="77777777" w:rsidR="00000000" w:rsidRDefault="007478C2">
            <w:pPr>
              <w:widowControl/>
              <w:jc w:val="right"/>
              <w:rPr>
                <w:rFonts w:ascii="宋体" w:hAnsi="宋体" w:cs="宋体"/>
                <w:color w:val="000000"/>
                <w:kern w:val="0"/>
                <w:sz w:val="18"/>
                <w:szCs w:val="18"/>
              </w:rPr>
            </w:pPr>
            <w:r>
              <w:rPr>
                <w:color w:val="0000FF"/>
                <w:sz w:val="18"/>
              </w:rPr>
              <w:t>（</w:t>
            </w:r>
            <w:r>
              <w:rPr>
                <w:color w:val="0000FF"/>
                <w:sz w:val="18"/>
              </w:rPr>
              <w:t>3710</w:t>
            </w:r>
            <w:r>
              <w:rPr>
                <w:color w:val="0000FF"/>
                <w:sz w:val="18"/>
              </w:rPr>
              <w:t>）</w:t>
            </w:r>
          </w:p>
        </w:tc>
        <w:tc>
          <w:tcPr>
            <w:tcW w:w="2246" w:type="dxa"/>
          </w:tcPr>
          <w:p w14:paraId="52FE585A" w14:textId="77777777" w:rsidR="00000000" w:rsidRDefault="007478C2">
            <w:pPr>
              <w:widowControl/>
              <w:jc w:val="right"/>
              <w:rPr>
                <w:rFonts w:ascii="宋体" w:hAnsi="宋体" w:cs="宋体"/>
                <w:color w:val="000000"/>
                <w:kern w:val="0"/>
                <w:sz w:val="18"/>
                <w:szCs w:val="18"/>
              </w:rPr>
            </w:pPr>
            <w:r>
              <w:rPr>
                <w:color w:val="0000FF"/>
                <w:sz w:val="18"/>
              </w:rPr>
              <w:t>（</w:t>
            </w:r>
            <w:r>
              <w:rPr>
                <w:color w:val="0000FF"/>
                <w:sz w:val="18"/>
              </w:rPr>
              <w:t>3711</w:t>
            </w:r>
            <w:r>
              <w:rPr>
                <w:color w:val="0000FF"/>
                <w:sz w:val="18"/>
              </w:rPr>
              <w:t>）</w:t>
            </w:r>
          </w:p>
        </w:tc>
      </w:tr>
      <w:tr w:rsidR="00000000" w14:paraId="0AF1CCD8" w14:textId="77777777">
        <w:trPr>
          <w:trHeight w:val="300"/>
        </w:trPr>
        <w:tc>
          <w:tcPr>
            <w:tcW w:w="936" w:type="dxa"/>
            <w:vAlign w:val="center"/>
          </w:tcPr>
          <w:p w14:paraId="75556D1C"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N</w:t>
            </w:r>
          </w:p>
        </w:tc>
        <w:tc>
          <w:tcPr>
            <w:tcW w:w="1246" w:type="dxa"/>
            <w:vAlign w:val="center"/>
          </w:tcPr>
          <w:p w14:paraId="6947CD79"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合计</w:t>
            </w:r>
          </w:p>
        </w:tc>
        <w:tc>
          <w:tcPr>
            <w:tcW w:w="1410" w:type="dxa"/>
            <w:vAlign w:val="center"/>
          </w:tcPr>
          <w:p w14:paraId="02A286EF" w14:textId="77777777" w:rsidR="00000000" w:rsidRDefault="007478C2">
            <w:pPr>
              <w:widowControl/>
              <w:jc w:val="right"/>
              <w:rPr>
                <w:rFonts w:ascii="宋体" w:hAnsi="宋体" w:cs="宋体"/>
                <w:color w:val="000000"/>
                <w:kern w:val="0"/>
                <w:sz w:val="24"/>
                <w:szCs w:val="24"/>
              </w:rPr>
            </w:pPr>
            <w:r>
              <w:rPr>
                <w:color w:val="0000FF"/>
                <w:sz w:val="18"/>
              </w:rPr>
              <w:t>（</w:t>
            </w:r>
            <w:r>
              <w:rPr>
                <w:color w:val="0000FF"/>
                <w:sz w:val="18"/>
              </w:rPr>
              <w:t>3712</w:t>
            </w:r>
            <w:r>
              <w:rPr>
                <w:color w:val="0000FF"/>
                <w:sz w:val="18"/>
              </w:rPr>
              <w:t>）</w:t>
            </w:r>
          </w:p>
        </w:tc>
        <w:tc>
          <w:tcPr>
            <w:tcW w:w="1997" w:type="dxa"/>
          </w:tcPr>
          <w:p w14:paraId="301F287C" w14:textId="77777777" w:rsidR="00000000" w:rsidRDefault="007478C2">
            <w:pPr>
              <w:widowControl/>
              <w:jc w:val="right"/>
              <w:rPr>
                <w:rFonts w:ascii="宋体" w:hAnsi="宋体" w:cs="宋体"/>
                <w:color w:val="000000"/>
                <w:kern w:val="0"/>
                <w:sz w:val="18"/>
                <w:szCs w:val="18"/>
              </w:rPr>
            </w:pPr>
            <w:r>
              <w:rPr>
                <w:color w:val="0000FF"/>
                <w:sz w:val="18"/>
              </w:rPr>
              <w:t>（</w:t>
            </w:r>
            <w:r>
              <w:rPr>
                <w:color w:val="0000FF"/>
                <w:sz w:val="18"/>
              </w:rPr>
              <w:t>3713</w:t>
            </w:r>
            <w:r>
              <w:rPr>
                <w:color w:val="0000FF"/>
                <w:sz w:val="18"/>
              </w:rPr>
              <w:t>）</w:t>
            </w:r>
          </w:p>
        </w:tc>
        <w:tc>
          <w:tcPr>
            <w:tcW w:w="1451" w:type="dxa"/>
          </w:tcPr>
          <w:p w14:paraId="3660F697" w14:textId="77777777" w:rsidR="00000000" w:rsidRDefault="007478C2">
            <w:pPr>
              <w:widowControl/>
              <w:jc w:val="right"/>
              <w:rPr>
                <w:rFonts w:ascii="宋体" w:hAnsi="宋体" w:cs="宋体"/>
                <w:color w:val="000000"/>
                <w:kern w:val="0"/>
                <w:sz w:val="24"/>
                <w:szCs w:val="24"/>
              </w:rPr>
            </w:pPr>
            <w:r>
              <w:rPr>
                <w:color w:val="0000FF"/>
                <w:sz w:val="18"/>
              </w:rPr>
              <w:t>（</w:t>
            </w:r>
            <w:r>
              <w:rPr>
                <w:color w:val="0000FF"/>
                <w:sz w:val="18"/>
              </w:rPr>
              <w:t>3712</w:t>
            </w:r>
            <w:r>
              <w:rPr>
                <w:color w:val="0000FF"/>
                <w:sz w:val="18"/>
              </w:rPr>
              <w:t>）</w:t>
            </w:r>
          </w:p>
        </w:tc>
        <w:tc>
          <w:tcPr>
            <w:tcW w:w="2246" w:type="dxa"/>
          </w:tcPr>
          <w:p w14:paraId="40E0CBA8" w14:textId="77777777" w:rsidR="00000000" w:rsidRDefault="007478C2">
            <w:pPr>
              <w:widowControl/>
              <w:jc w:val="right"/>
              <w:rPr>
                <w:rFonts w:ascii="宋体" w:hAnsi="宋体" w:cs="宋体"/>
                <w:color w:val="000000"/>
                <w:kern w:val="0"/>
                <w:sz w:val="18"/>
                <w:szCs w:val="18"/>
              </w:rPr>
            </w:pPr>
            <w:r>
              <w:rPr>
                <w:color w:val="0000FF"/>
                <w:sz w:val="18"/>
              </w:rPr>
              <w:t>（</w:t>
            </w:r>
            <w:r>
              <w:rPr>
                <w:color w:val="0000FF"/>
                <w:sz w:val="18"/>
              </w:rPr>
              <w:t>3713</w:t>
            </w:r>
            <w:r>
              <w:rPr>
                <w:color w:val="0000FF"/>
                <w:sz w:val="18"/>
              </w:rPr>
              <w:t>）</w:t>
            </w:r>
          </w:p>
        </w:tc>
      </w:tr>
    </w:tbl>
    <w:p w14:paraId="794C21A7" w14:textId="77777777" w:rsidR="00000000" w:rsidRDefault="007478C2">
      <w:pPr>
        <w:adjustRightInd w:val="0"/>
        <w:snapToGrid w:val="0"/>
        <w:rPr>
          <w:rFonts w:ascii="宋体" w:hAnsi="宋体"/>
          <w:color w:val="000000"/>
          <w:sz w:val="24"/>
        </w:rPr>
      </w:pPr>
      <w:r>
        <w:rPr>
          <w:rFonts w:ascii="宋体" w:hAnsi="宋体" w:hint="eastAsia"/>
          <w:color w:val="000000"/>
          <w:sz w:val="24"/>
        </w:rPr>
        <w:t>注</w:t>
      </w:r>
      <w:r>
        <w:rPr>
          <w:rStyle w:val="FootnoteReference"/>
          <w:rFonts w:ascii="宋体" w:hAnsi="宋体"/>
          <w:color w:val="000000"/>
          <w:sz w:val="24"/>
        </w:rPr>
        <w:footnoteReference w:id="381"/>
      </w:r>
      <w:r>
        <w:rPr>
          <w:rFonts w:ascii="宋体" w:hAnsi="宋体" w:hint="eastAsia"/>
          <w:color w:val="000000"/>
          <w:sz w:val="24"/>
        </w:rPr>
        <w:t>：</w:t>
      </w:r>
      <w:r>
        <w:rPr>
          <w:color w:val="0000FF"/>
          <w:kern w:val="0"/>
          <w:sz w:val="18"/>
        </w:rPr>
        <w:t>（</w:t>
      </w:r>
      <w:r>
        <w:rPr>
          <w:color w:val="0000FF"/>
          <w:kern w:val="0"/>
          <w:sz w:val="18"/>
        </w:rPr>
        <w:t>3</w:t>
      </w:r>
      <w:r>
        <w:rPr>
          <w:color w:val="0000FF"/>
          <w:sz w:val="18"/>
        </w:rPr>
        <w:t>714</w:t>
      </w:r>
      <w:r>
        <w:rPr>
          <w:color w:val="0000FF"/>
          <w:kern w:val="0"/>
          <w:sz w:val="18"/>
        </w:rPr>
        <w:t>）</w:t>
      </w:r>
    </w:p>
    <w:p w14:paraId="78B403CB" w14:textId="77777777" w:rsidR="00000000" w:rsidRDefault="007478C2">
      <w:pPr>
        <w:adjustRightInd w:val="0"/>
        <w:snapToGrid w:val="0"/>
        <w:rPr>
          <w:rFonts w:ascii="宋体" w:hAnsi="宋体"/>
          <w:color w:val="000000"/>
          <w:sz w:val="24"/>
        </w:rPr>
      </w:pPr>
    </w:p>
    <w:p w14:paraId="2D0273F7" w14:textId="77777777" w:rsidR="00000000" w:rsidRDefault="007478C2">
      <w:pPr>
        <w:spacing w:line="360" w:lineRule="auto"/>
        <w:outlineLvl w:val="2"/>
        <w:rPr>
          <w:rFonts w:ascii="宋体" w:hAnsi="宋体"/>
          <w:b/>
          <w:bCs/>
          <w:sz w:val="24"/>
        </w:rPr>
      </w:pPr>
      <w:r>
        <w:rPr>
          <w:rFonts w:ascii="宋体" w:hAnsi="宋体"/>
          <w:b/>
          <w:bCs/>
          <w:sz w:val="24"/>
        </w:rPr>
        <w:t>4.3.2.2</w:t>
      </w:r>
      <w:r>
        <w:rPr>
          <w:rFonts w:ascii="宋体" w:hAnsi="宋体" w:hint="eastAsia"/>
          <w:b/>
          <w:bCs/>
          <w:sz w:val="24"/>
        </w:rPr>
        <w:t xml:space="preserve"> </w:t>
      </w:r>
      <w:r>
        <w:rPr>
          <w:rFonts w:ascii="宋体" w:hAnsi="宋体" w:hint="eastAsia"/>
          <w:b/>
          <w:bCs/>
          <w:sz w:val="24"/>
        </w:rPr>
        <w:t>管理人对基础设施项目公司营业成本及主要费用重大变化情况的分析</w:t>
      </w:r>
      <w:r>
        <w:rPr>
          <w:rFonts w:ascii="宋体" w:hAnsi="宋体"/>
          <w:b/>
          <w:bCs/>
          <w:sz w:val="24"/>
          <w:vertAlign w:val="superscript"/>
        </w:rPr>
        <w:footnoteReference w:id="382"/>
      </w:r>
      <w:r>
        <w:rPr>
          <w:rFonts w:ascii="宋体" w:hAnsi="宋体" w:hint="eastAsia"/>
          <w:b/>
          <w:bCs/>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2C7EA67" w14:textId="77777777">
        <w:tc>
          <w:tcPr>
            <w:tcW w:w="9286" w:type="dxa"/>
          </w:tcPr>
          <w:p w14:paraId="52278FE3" w14:textId="77777777" w:rsidR="00000000" w:rsidRDefault="007478C2">
            <w:pPr>
              <w:adjustRightInd w:val="0"/>
              <w:snapToGrid w:val="0"/>
              <w:spacing w:line="460" w:lineRule="exact"/>
              <w:rPr>
                <w:rFonts w:ascii="宋体" w:hAnsi="宋体"/>
                <w:color w:val="000000"/>
                <w:sz w:val="24"/>
              </w:rPr>
            </w:pPr>
            <w:r>
              <w:rPr>
                <w:color w:val="0000FF"/>
                <w:kern w:val="0"/>
                <w:sz w:val="18"/>
                <w:szCs w:val="22"/>
              </w:rPr>
              <w:t>（</w:t>
            </w:r>
            <w:r>
              <w:rPr>
                <w:color w:val="0000FF"/>
                <w:kern w:val="0"/>
                <w:sz w:val="18"/>
                <w:szCs w:val="22"/>
              </w:rPr>
              <w:t>3825</w:t>
            </w:r>
            <w:r>
              <w:rPr>
                <w:color w:val="0000FF"/>
                <w:kern w:val="0"/>
                <w:sz w:val="18"/>
                <w:szCs w:val="22"/>
              </w:rPr>
              <w:t>）</w:t>
            </w:r>
          </w:p>
        </w:tc>
      </w:tr>
    </w:tbl>
    <w:p w14:paraId="5A7863AF" w14:textId="77777777" w:rsidR="00000000" w:rsidRDefault="007478C2">
      <w:pPr>
        <w:adjustRightInd w:val="0"/>
        <w:snapToGrid w:val="0"/>
        <w:rPr>
          <w:rFonts w:ascii="宋体" w:hAnsi="宋体"/>
          <w:color w:val="000000"/>
          <w:sz w:val="24"/>
        </w:rPr>
      </w:pPr>
    </w:p>
    <w:p w14:paraId="57950A7D" w14:textId="77777777" w:rsidR="00000000" w:rsidRDefault="007478C2">
      <w:pPr>
        <w:spacing w:line="360" w:lineRule="auto"/>
        <w:outlineLvl w:val="2"/>
        <w:rPr>
          <w:rFonts w:ascii="宋体" w:hAnsi="宋体"/>
          <w:b/>
          <w:bCs/>
          <w:sz w:val="24"/>
        </w:rPr>
      </w:pPr>
      <w:r>
        <w:rPr>
          <w:rFonts w:ascii="宋体" w:hAnsi="宋体"/>
          <w:b/>
          <w:bCs/>
          <w:sz w:val="24"/>
        </w:rPr>
        <w:t xml:space="preserve">4.3.3 </w:t>
      </w:r>
      <w:r>
        <w:rPr>
          <w:rFonts w:ascii="宋体" w:hAnsi="宋体" w:hint="eastAsia"/>
          <w:b/>
          <w:bCs/>
          <w:sz w:val="24"/>
        </w:rPr>
        <w:t>基础设施项目公司的财务业绩衡量指标分析</w:t>
      </w:r>
    </w:p>
    <w:p w14:paraId="0BC0360E" w14:textId="77777777" w:rsidR="00000000" w:rsidRDefault="007478C2">
      <w:pPr>
        <w:spacing w:line="360" w:lineRule="auto"/>
        <w:outlineLvl w:val="2"/>
        <w:rPr>
          <w:rFonts w:ascii="宋体" w:hAnsi="宋体"/>
          <w:b/>
          <w:bCs/>
          <w:sz w:val="24"/>
        </w:rPr>
      </w:pPr>
      <w:r>
        <w:rPr>
          <w:rFonts w:ascii="宋体" w:hAnsi="宋体"/>
          <w:b/>
          <w:bCs/>
          <w:sz w:val="24"/>
        </w:rPr>
        <w:t>4.3.3.1</w:t>
      </w:r>
      <w:r>
        <w:rPr>
          <w:rFonts w:ascii="宋体" w:hAnsi="宋体" w:hint="eastAsia"/>
          <w:b/>
          <w:bCs/>
          <w:sz w:val="24"/>
        </w:rPr>
        <w:t xml:space="preserve"> </w:t>
      </w:r>
      <w:r>
        <w:rPr>
          <w:rFonts w:ascii="宋体" w:hAnsi="宋体" w:hint="eastAsia"/>
          <w:b/>
          <w:bCs/>
          <w:sz w:val="24"/>
        </w:rPr>
        <w:t>基础设施项目公司名称：</w:t>
      </w:r>
      <w:r>
        <w:rPr>
          <w:rFonts w:ascii="宋体" w:hAnsi="宋体"/>
          <w:b/>
          <w:bCs/>
          <w:sz w:val="24"/>
        </w:rPr>
        <w:t>XXXXXXX</w:t>
      </w:r>
      <w:r>
        <w:rPr>
          <w:color w:val="0000FF"/>
          <w:kern w:val="0"/>
          <w:sz w:val="18"/>
        </w:rPr>
        <w:t>（</w:t>
      </w:r>
      <w:r>
        <w:rPr>
          <w:color w:val="0000FF"/>
          <w:kern w:val="0"/>
          <w:sz w:val="18"/>
        </w:rPr>
        <w:t>3788</w:t>
      </w:r>
      <w:r>
        <w:rPr>
          <w:color w:val="0000FF"/>
          <w:kern w:val="0"/>
          <w:sz w:val="18"/>
        </w:rPr>
        <w:t>）（</w:t>
      </w:r>
      <w:r>
        <w:rPr>
          <w:color w:val="0000FF"/>
          <w:kern w:val="0"/>
          <w:sz w:val="18"/>
        </w:rPr>
        <w:t>3789</w:t>
      </w:r>
      <w:r>
        <w:rPr>
          <w:color w:val="0000FF"/>
          <w:kern w:val="0"/>
          <w:sz w:val="18"/>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8"/>
        <w:gridCol w:w="1280"/>
        <w:gridCol w:w="1699"/>
        <w:gridCol w:w="709"/>
        <w:gridCol w:w="2268"/>
        <w:gridCol w:w="2372"/>
      </w:tblGrid>
      <w:tr w:rsidR="00000000" w14:paraId="753EA2B9" w14:textId="77777777">
        <w:trPr>
          <w:trHeight w:val="300"/>
          <w:jc w:val="center"/>
        </w:trPr>
        <w:tc>
          <w:tcPr>
            <w:tcW w:w="958" w:type="dxa"/>
            <w:vMerge w:val="restart"/>
            <w:vAlign w:val="center"/>
          </w:tcPr>
          <w:p w14:paraId="67E665FD"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序号</w:t>
            </w:r>
          </w:p>
        </w:tc>
        <w:tc>
          <w:tcPr>
            <w:tcW w:w="1280" w:type="dxa"/>
            <w:vMerge w:val="restart"/>
            <w:vAlign w:val="center"/>
          </w:tcPr>
          <w:p w14:paraId="0CE38FE0"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指标名称</w:t>
            </w:r>
            <w:r>
              <w:rPr>
                <w:rStyle w:val="FootnoteReference"/>
                <w:rFonts w:ascii="宋体" w:hAnsi="宋体" w:cs="宋体"/>
                <w:color w:val="000000"/>
                <w:kern w:val="0"/>
                <w:sz w:val="24"/>
                <w:szCs w:val="24"/>
              </w:rPr>
              <w:footnoteReference w:id="383"/>
            </w:r>
          </w:p>
        </w:tc>
        <w:tc>
          <w:tcPr>
            <w:tcW w:w="1699" w:type="dxa"/>
            <w:vMerge w:val="restart"/>
            <w:vAlign w:val="center"/>
          </w:tcPr>
          <w:p w14:paraId="11134C9C"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指标含义说明</w:t>
            </w:r>
          </w:p>
          <w:p w14:paraId="2C6EB40C"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及计算公式</w:t>
            </w:r>
          </w:p>
        </w:tc>
        <w:tc>
          <w:tcPr>
            <w:tcW w:w="709" w:type="dxa"/>
            <w:vMerge w:val="restart"/>
            <w:vAlign w:val="center"/>
          </w:tcPr>
          <w:p w14:paraId="2DFDECC1"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指标单位</w:t>
            </w:r>
          </w:p>
        </w:tc>
        <w:tc>
          <w:tcPr>
            <w:tcW w:w="2268" w:type="dxa"/>
            <w:vAlign w:val="center"/>
          </w:tcPr>
          <w:p w14:paraId="01706B07"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本期</w:t>
            </w:r>
          </w:p>
          <w:p w14:paraId="50C6A6E3" w14:textId="77777777" w:rsidR="00000000" w:rsidRDefault="007478C2">
            <w:pPr>
              <w:widowControl/>
              <w:jc w:val="center"/>
              <w:rPr>
                <w:rFonts w:ascii="宋体" w:hAnsi="宋体" w:cs="宋体"/>
                <w:color w:val="000000"/>
                <w:spacing w:val="-16"/>
                <w:kern w:val="0"/>
                <w:sz w:val="24"/>
                <w:szCs w:val="24"/>
              </w:rPr>
            </w:pPr>
            <w:r>
              <w:rPr>
                <w:rFonts w:ascii="宋体" w:hAnsi="宋体" w:cs="宋体" w:hint="eastAsia"/>
                <w:color w:val="000000"/>
                <w:spacing w:val="-16"/>
                <w:kern w:val="0"/>
                <w:sz w:val="24"/>
                <w:szCs w:val="24"/>
              </w:rPr>
              <w:t>（年</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月</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日</w:t>
            </w:r>
            <w:r>
              <w:rPr>
                <w:rFonts w:ascii="宋体" w:hAnsi="宋体" w:cs="宋体" w:hint="eastAsia"/>
                <w:color w:val="000000"/>
                <w:spacing w:val="-16"/>
                <w:kern w:val="0"/>
                <w:sz w:val="24"/>
                <w:szCs w:val="24"/>
              </w:rPr>
              <w:t>-</w:t>
            </w:r>
            <w:r>
              <w:rPr>
                <w:rFonts w:ascii="宋体" w:hAnsi="宋体" w:cs="宋体" w:hint="eastAsia"/>
                <w:color w:val="000000"/>
                <w:spacing w:val="-16"/>
                <w:kern w:val="0"/>
                <w:sz w:val="24"/>
                <w:szCs w:val="24"/>
              </w:rPr>
              <w:t>年</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月</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日）</w:t>
            </w:r>
          </w:p>
          <w:p w14:paraId="6FFD26E8" w14:textId="77777777" w:rsidR="00000000" w:rsidRDefault="007478C2">
            <w:pPr>
              <w:widowControl/>
              <w:jc w:val="center"/>
              <w:rPr>
                <w:rFonts w:ascii="宋体" w:hAnsi="宋体" w:cs="宋体" w:hint="eastAsia"/>
                <w:color w:val="000000"/>
                <w:spacing w:val="-16"/>
                <w:kern w:val="0"/>
                <w:sz w:val="24"/>
                <w:szCs w:val="24"/>
              </w:rPr>
            </w:pPr>
            <w:r>
              <w:rPr>
                <w:rStyle w:val="BodyTextChar"/>
                <w:color w:val="0000FF"/>
                <w:sz w:val="18"/>
              </w:rPr>
              <w:t>（</w:t>
            </w:r>
            <w:r>
              <w:rPr>
                <w:rStyle w:val="BodyTextChar"/>
                <w:color w:val="0000FF"/>
                <w:sz w:val="18"/>
              </w:rPr>
              <w:t>2023</w:t>
            </w:r>
            <w:r>
              <w:rPr>
                <w:rStyle w:val="BodyTextChar"/>
                <w:color w:val="0000FF"/>
                <w:sz w:val="18"/>
              </w:rPr>
              <w:t>）（</w:t>
            </w:r>
            <w:r>
              <w:rPr>
                <w:rStyle w:val="BodyTextChar"/>
                <w:color w:val="0000FF"/>
                <w:sz w:val="18"/>
              </w:rPr>
              <w:t>2024</w:t>
            </w:r>
            <w:r>
              <w:rPr>
                <w:rStyle w:val="BodyTextChar"/>
                <w:color w:val="0000FF"/>
                <w:sz w:val="18"/>
              </w:rPr>
              <w:t>）</w:t>
            </w:r>
          </w:p>
        </w:tc>
        <w:tc>
          <w:tcPr>
            <w:tcW w:w="2372" w:type="dxa"/>
            <w:vAlign w:val="center"/>
          </w:tcPr>
          <w:p w14:paraId="5DCA92C8"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上年同期</w:t>
            </w:r>
          </w:p>
          <w:p w14:paraId="3F6DF047" w14:textId="77777777" w:rsidR="00000000" w:rsidRDefault="007478C2">
            <w:pPr>
              <w:widowControl/>
              <w:jc w:val="center"/>
              <w:rPr>
                <w:rFonts w:ascii="宋体" w:hAnsi="宋体" w:cs="宋体"/>
                <w:color w:val="000000"/>
                <w:spacing w:val="-16"/>
                <w:kern w:val="0"/>
                <w:sz w:val="24"/>
                <w:szCs w:val="24"/>
              </w:rPr>
            </w:pPr>
            <w:r>
              <w:rPr>
                <w:rFonts w:ascii="宋体" w:hAnsi="宋体" w:cs="宋体" w:hint="eastAsia"/>
                <w:color w:val="000000"/>
                <w:spacing w:val="-16"/>
                <w:kern w:val="0"/>
                <w:sz w:val="24"/>
                <w:szCs w:val="24"/>
              </w:rPr>
              <w:t>（年</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月</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日</w:t>
            </w:r>
            <w:r>
              <w:rPr>
                <w:rFonts w:ascii="宋体" w:hAnsi="宋体" w:cs="宋体" w:hint="eastAsia"/>
                <w:color w:val="000000"/>
                <w:spacing w:val="-16"/>
                <w:kern w:val="0"/>
                <w:sz w:val="24"/>
                <w:szCs w:val="24"/>
              </w:rPr>
              <w:t>-</w:t>
            </w:r>
            <w:r>
              <w:rPr>
                <w:rFonts w:ascii="宋体" w:hAnsi="宋体" w:cs="宋体" w:hint="eastAsia"/>
                <w:color w:val="000000"/>
                <w:spacing w:val="-16"/>
                <w:kern w:val="0"/>
                <w:sz w:val="24"/>
                <w:szCs w:val="24"/>
              </w:rPr>
              <w:t>年</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月</w:t>
            </w:r>
            <w:r>
              <w:rPr>
                <w:rFonts w:ascii="宋体" w:hAnsi="宋体" w:cs="宋体" w:hint="eastAsia"/>
                <w:color w:val="000000"/>
                <w:spacing w:val="-16"/>
                <w:kern w:val="0"/>
                <w:sz w:val="24"/>
                <w:szCs w:val="24"/>
              </w:rPr>
              <w:t xml:space="preserve"> </w:t>
            </w:r>
            <w:r>
              <w:rPr>
                <w:rFonts w:ascii="宋体" w:hAnsi="宋体" w:cs="宋体" w:hint="eastAsia"/>
                <w:color w:val="000000"/>
                <w:spacing w:val="-16"/>
                <w:kern w:val="0"/>
                <w:sz w:val="24"/>
                <w:szCs w:val="24"/>
              </w:rPr>
              <w:t>日）</w:t>
            </w:r>
          </w:p>
          <w:p w14:paraId="77A7A3AA" w14:textId="77777777" w:rsidR="00000000" w:rsidRDefault="007478C2">
            <w:pPr>
              <w:widowControl/>
              <w:jc w:val="center"/>
              <w:rPr>
                <w:rFonts w:ascii="宋体" w:hAnsi="宋体" w:cs="宋体" w:hint="eastAsia"/>
                <w:color w:val="000000"/>
                <w:spacing w:val="-20"/>
                <w:kern w:val="0"/>
                <w:sz w:val="24"/>
                <w:szCs w:val="24"/>
              </w:rPr>
            </w:pPr>
            <w:r>
              <w:rPr>
                <w:rStyle w:val="BodyTextChar"/>
                <w:color w:val="0000FF"/>
                <w:sz w:val="18"/>
              </w:rPr>
              <w:t>（</w:t>
            </w:r>
            <w:r>
              <w:rPr>
                <w:rStyle w:val="BodyTextChar"/>
                <w:color w:val="0000FF"/>
                <w:sz w:val="18"/>
              </w:rPr>
              <w:t>2023</w:t>
            </w:r>
            <w:r>
              <w:rPr>
                <w:rStyle w:val="BodyTextChar"/>
                <w:color w:val="0000FF"/>
                <w:sz w:val="18"/>
              </w:rPr>
              <w:t>）（</w:t>
            </w:r>
            <w:r>
              <w:rPr>
                <w:rStyle w:val="BodyTextChar"/>
                <w:color w:val="0000FF"/>
                <w:sz w:val="18"/>
              </w:rPr>
              <w:t>2024</w:t>
            </w:r>
            <w:r>
              <w:rPr>
                <w:rStyle w:val="BodyTextChar"/>
                <w:color w:val="0000FF"/>
                <w:sz w:val="18"/>
              </w:rPr>
              <w:t>）</w:t>
            </w:r>
          </w:p>
        </w:tc>
      </w:tr>
      <w:tr w:rsidR="00000000" w14:paraId="462A1EC7" w14:textId="77777777">
        <w:trPr>
          <w:trHeight w:val="300"/>
          <w:jc w:val="center"/>
        </w:trPr>
        <w:tc>
          <w:tcPr>
            <w:tcW w:w="958" w:type="dxa"/>
            <w:vMerge/>
            <w:vAlign w:val="center"/>
          </w:tcPr>
          <w:p w14:paraId="7EF577AF" w14:textId="77777777" w:rsidR="00000000" w:rsidRDefault="007478C2">
            <w:pPr>
              <w:widowControl/>
              <w:jc w:val="left"/>
              <w:rPr>
                <w:rFonts w:ascii="宋体" w:hAnsi="宋体" w:cs="宋体"/>
                <w:color w:val="000000"/>
                <w:kern w:val="0"/>
                <w:sz w:val="24"/>
                <w:szCs w:val="24"/>
              </w:rPr>
            </w:pPr>
          </w:p>
        </w:tc>
        <w:tc>
          <w:tcPr>
            <w:tcW w:w="1280" w:type="dxa"/>
            <w:vMerge/>
            <w:vAlign w:val="center"/>
          </w:tcPr>
          <w:p w14:paraId="29FD64BE" w14:textId="77777777" w:rsidR="00000000" w:rsidRDefault="007478C2">
            <w:pPr>
              <w:widowControl/>
              <w:jc w:val="left"/>
              <w:rPr>
                <w:rFonts w:ascii="宋体" w:hAnsi="宋体" w:cs="宋体"/>
                <w:color w:val="000000"/>
                <w:kern w:val="0"/>
                <w:sz w:val="24"/>
                <w:szCs w:val="24"/>
              </w:rPr>
            </w:pPr>
          </w:p>
        </w:tc>
        <w:tc>
          <w:tcPr>
            <w:tcW w:w="1699" w:type="dxa"/>
            <w:vMerge/>
            <w:vAlign w:val="center"/>
          </w:tcPr>
          <w:p w14:paraId="790EA3B6" w14:textId="77777777" w:rsidR="00000000" w:rsidRDefault="007478C2">
            <w:pPr>
              <w:widowControl/>
              <w:jc w:val="left"/>
              <w:rPr>
                <w:rFonts w:ascii="宋体" w:hAnsi="宋体" w:cs="宋体"/>
                <w:color w:val="000000"/>
                <w:kern w:val="0"/>
                <w:sz w:val="24"/>
                <w:szCs w:val="24"/>
              </w:rPr>
            </w:pPr>
          </w:p>
        </w:tc>
        <w:tc>
          <w:tcPr>
            <w:tcW w:w="709" w:type="dxa"/>
            <w:vMerge/>
            <w:vAlign w:val="center"/>
          </w:tcPr>
          <w:p w14:paraId="41AB8364" w14:textId="77777777" w:rsidR="00000000" w:rsidRDefault="007478C2">
            <w:pPr>
              <w:widowControl/>
              <w:jc w:val="left"/>
              <w:rPr>
                <w:rFonts w:ascii="宋体" w:hAnsi="宋体" w:cs="宋体"/>
                <w:color w:val="000000"/>
                <w:kern w:val="0"/>
                <w:sz w:val="24"/>
                <w:szCs w:val="24"/>
              </w:rPr>
            </w:pPr>
          </w:p>
        </w:tc>
        <w:tc>
          <w:tcPr>
            <w:tcW w:w="2268" w:type="dxa"/>
            <w:vAlign w:val="center"/>
          </w:tcPr>
          <w:p w14:paraId="6BDC59FC"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指标数值</w:t>
            </w:r>
          </w:p>
        </w:tc>
        <w:tc>
          <w:tcPr>
            <w:tcW w:w="2372" w:type="dxa"/>
            <w:vAlign w:val="center"/>
          </w:tcPr>
          <w:p w14:paraId="7F74FD66"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指标数值</w:t>
            </w:r>
          </w:p>
        </w:tc>
      </w:tr>
      <w:tr w:rsidR="00000000" w14:paraId="2CA4596C" w14:textId="77777777">
        <w:trPr>
          <w:trHeight w:val="300"/>
          <w:jc w:val="center"/>
        </w:trPr>
        <w:tc>
          <w:tcPr>
            <w:tcW w:w="958" w:type="dxa"/>
            <w:vAlign w:val="center"/>
          </w:tcPr>
          <w:p w14:paraId="58EB8159"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1</w:t>
            </w:r>
          </w:p>
          <w:p w14:paraId="5DCE10FE" w14:textId="77777777" w:rsidR="00000000" w:rsidRDefault="007478C2">
            <w:pPr>
              <w:widowControl/>
              <w:jc w:val="center"/>
              <w:rPr>
                <w:rFonts w:ascii="宋体" w:hAnsi="宋体" w:cs="宋体"/>
                <w:color w:val="000000"/>
                <w:kern w:val="0"/>
                <w:sz w:val="24"/>
                <w:szCs w:val="24"/>
              </w:rPr>
            </w:pPr>
            <w:r>
              <w:rPr>
                <w:color w:val="0000FF"/>
                <w:sz w:val="18"/>
              </w:rPr>
              <w:t>（</w:t>
            </w:r>
            <w:r>
              <w:rPr>
                <w:color w:val="0000FF"/>
                <w:sz w:val="18"/>
              </w:rPr>
              <w:t>3717</w:t>
            </w:r>
            <w:r>
              <w:rPr>
                <w:color w:val="0000FF"/>
                <w:sz w:val="18"/>
              </w:rPr>
              <w:t>）</w:t>
            </w:r>
          </w:p>
        </w:tc>
        <w:tc>
          <w:tcPr>
            <w:tcW w:w="1280" w:type="dxa"/>
          </w:tcPr>
          <w:p w14:paraId="456EBC10" w14:textId="77777777" w:rsidR="00000000" w:rsidRDefault="007478C2">
            <w:pPr>
              <w:widowControl/>
              <w:rPr>
                <w:rFonts w:ascii="宋体" w:hAnsi="宋体" w:cs="宋体"/>
                <w:color w:val="000000"/>
                <w:kern w:val="0"/>
                <w:sz w:val="24"/>
                <w:szCs w:val="24"/>
              </w:rPr>
            </w:pPr>
            <w:r>
              <w:rPr>
                <w:color w:val="0000FF"/>
                <w:sz w:val="18"/>
              </w:rPr>
              <w:t>（</w:t>
            </w:r>
            <w:r>
              <w:rPr>
                <w:color w:val="0000FF"/>
                <w:sz w:val="18"/>
              </w:rPr>
              <w:t>3718</w:t>
            </w:r>
            <w:r>
              <w:rPr>
                <w:color w:val="0000FF"/>
                <w:sz w:val="18"/>
              </w:rPr>
              <w:t>）</w:t>
            </w:r>
          </w:p>
        </w:tc>
        <w:tc>
          <w:tcPr>
            <w:tcW w:w="1699" w:type="dxa"/>
          </w:tcPr>
          <w:p w14:paraId="443178D8" w14:textId="77777777" w:rsidR="00000000" w:rsidRDefault="007478C2">
            <w:pPr>
              <w:widowControl/>
              <w:rPr>
                <w:rFonts w:ascii="宋体" w:hAnsi="宋体" w:cs="宋体"/>
                <w:color w:val="000000"/>
                <w:kern w:val="0"/>
                <w:sz w:val="24"/>
                <w:szCs w:val="24"/>
              </w:rPr>
            </w:pPr>
            <w:r>
              <w:rPr>
                <w:color w:val="0000FF"/>
                <w:sz w:val="18"/>
              </w:rPr>
              <w:t>（</w:t>
            </w:r>
            <w:r>
              <w:rPr>
                <w:color w:val="0000FF"/>
                <w:sz w:val="18"/>
              </w:rPr>
              <w:t>3719</w:t>
            </w:r>
            <w:r>
              <w:rPr>
                <w:color w:val="0000FF"/>
                <w:sz w:val="18"/>
              </w:rPr>
              <w:t>）</w:t>
            </w:r>
          </w:p>
        </w:tc>
        <w:tc>
          <w:tcPr>
            <w:tcW w:w="709" w:type="dxa"/>
          </w:tcPr>
          <w:p w14:paraId="38F5D7CD" w14:textId="77777777" w:rsidR="00000000" w:rsidRDefault="007478C2">
            <w:pPr>
              <w:widowControl/>
              <w:rPr>
                <w:rFonts w:ascii="宋体" w:hAnsi="宋体" w:cs="宋体"/>
                <w:color w:val="000000"/>
                <w:kern w:val="0"/>
                <w:sz w:val="24"/>
                <w:szCs w:val="24"/>
              </w:rPr>
            </w:pPr>
            <w:r>
              <w:rPr>
                <w:color w:val="0000FF"/>
                <w:sz w:val="18"/>
              </w:rPr>
              <w:t>（</w:t>
            </w:r>
            <w:r>
              <w:rPr>
                <w:color w:val="0000FF"/>
                <w:sz w:val="18"/>
              </w:rPr>
              <w:t>3720</w:t>
            </w:r>
            <w:r>
              <w:rPr>
                <w:color w:val="0000FF"/>
                <w:sz w:val="18"/>
              </w:rPr>
              <w:t>）</w:t>
            </w:r>
          </w:p>
        </w:tc>
        <w:tc>
          <w:tcPr>
            <w:tcW w:w="2268" w:type="dxa"/>
          </w:tcPr>
          <w:p w14:paraId="4A64AB70" w14:textId="77777777" w:rsidR="00000000" w:rsidRDefault="007478C2">
            <w:pPr>
              <w:widowControl/>
              <w:jc w:val="right"/>
              <w:rPr>
                <w:rFonts w:ascii="宋体" w:hAnsi="宋体" w:cs="宋体"/>
                <w:color w:val="000000"/>
                <w:kern w:val="0"/>
                <w:sz w:val="24"/>
                <w:szCs w:val="24"/>
              </w:rPr>
            </w:pPr>
            <w:r>
              <w:rPr>
                <w:color w:val="0000FF"/>
                <w:sz w:val="18"/>
              </w:rPr>
              <w:t>（</w:t>
            </w:r>
            <w:r>
              <w:rPr>
                <w:color w:val="0000FF"/>
                <w:sz w:val="18"/>
              </w:rPr>
              <w:t>3721</w:t>
            </w:r>
            <w:r>
              <w:rPr>
                <w:color w:val="0000FF"/>
                <w:sz w:val="18"/>
              </w:rPr>
              <w:t>）</w:t>
            </w:r>
          </w:p>
        </w:tc>
        <w:tc>
          <w:tcPr>
            <w:tcW w:w="2372" w:type="dxa"/>
          </w:tcPr>
          <w:p w14:paraId="1311CAF8" w14:textId="77777777" w:rsidR="00000000" w:rsidRDefault="007478C2">
            <w:pPr>
              <w:widowControl/>
              <w:jc w:val="right"/>
              <w:rPr>
                <w:rFonts w:ascii="宋体" w:hAnsi="宋体" w:cs="宋体"/>
                <w:color w:val="000000"/>
                <w:kern w:val="0"/>
                <w:sz w:val="24"/>
                <w:szCs w:val="24"/>
              </w:rPr>
            </w:pPr>
            <w:r>
              <w:rPr>
                <w:color w:val="0000FF"/>
                <w:sz w:val="18"/>
              </w:rPr>
              <w:t>（</w:t>
            </w:r>
            <w:r>
              <w:rPr>
                <w:color w:val="0000FF"/>
                <w:sz w:val="18"/>
              </w:rPr>
              <w:t>3721</w:t>
            </w:r>
            <w:r>
              <w:rPr>
                <w:color w:val="0000FF"/>
                <w:sz w:val="18"/>
              </w:rPr>
              <w:t>）</w:t>
            </w:r>
          </w:p>
        </w:tc>
      </w:tr>
      <w:tr w:rsidR="00000000" w14:paraId="062793DC" w14:textId="77777777">
        <w:trPr>
          <w:trHeight w:val="300"/>
          <w:jc w:val="center"/>
        </w:trPr>
        <w:tc>
          <w:tcPr>
            <w:tcW w:w="958" w:type="dxa"/>
            <w:vAlign w:val="center"/>
          </w:tcPr>
          <w:p w14:paraId="38074918"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2</w:t>
            </w:r>
          </w:p>
        </w:tc>
        <w:tc>
          <w:tcPr>
            <w:tcW w:w="1280" w:type="dxa"/>
            <w:vAlign w:val="center"/>
          </w:tcPr>
          <w:p w14:paraId="0A8BF4CA"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699" w:type="dxa"/>
            <w:vAlign w:val="center"/>
          </w:tcPr>
          <w:p w14:paraId="363A9F68"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709" w:type="dxa"/>
            <w:vAlign w:val="center"/>
          </w:tcPr>
          <w:p w14:paraId="02023133"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268" w:type="dxa"/>
            <w:vAlign w:val="center"/>
          </w:tcPr>
          <w:p w14:paraId="292631E4"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372" w:type="dxa"/>
            <w:vAlign w:val="center"/>
          </w:tcPr>
          <w:p w14:paraId="3954D2CB"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098E796D" w14:textId="77777777">
        <w:trPr>
          <w:trHeight w:val="300"/>
          <w:jc w:val="center"/>
        </w:trPr>
        <w:tc>
          <w:tcPr>
            <w:tcW w:w="958" w:type="dxa"/>
            <w:vAlign w:val="center"/>
          </w:tcPr>
          <w:p w14:paraId="376017CB"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1280" w:type="dxa"/>
            <w:vAlign w:val="center"/>
          </w:tcPr>
          <w:p w14:paraId="7C7D9B69"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699" w:type="dxa"/>
            <w:vAlign w:val="center"/>
          </w:tcPr>
          <w:p w14:paraId="79C01516"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709" w:type="dxa"/>
            <w:vAlign w:val="center"/>
          </w:tcPr>
          <w:p w14:paraId="58F5D644"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268" w:type="dxa"/>
            <w:vAlign w:val="center"/>
          </w:tcPr>
          <w:p w14:paraId="6A29D07B"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372" w:type="dxa"/>
            <w:vAlign w:val="center"/>
          </w:tcPr>
          <w:p w14:paraId="61300075"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25D372F1" w14:textId="77777777">
        <w:trPr>
          <w:trHeight w:val="300"/>
          <w:jc w:val="center"/>
        </w:trPr>
        <w:tc>
          <w:tcPr>
            <w:tcW w:w="958" w:type="dxa"/>
            <w:vAlign w:val="center"/>
          </w:tcPr>
          <w:p w14:paraId="39D4F3CF" w14:textId="77777777" w:rsidR="00000000" w:rsidRDefault="007478C2">
            <w:pPr>
              <w:widowControl/>
              <w:jc w:val="center"/>
              <w:rPr>
                <w:rFonts w:ascii="宋体" w:hAnsi="宋体" w:cs="宋体"/>
                <w:color w:val="000000"/>
                <w:kern w:val="0"/>
                <w:sz w:val="24"/>
                <w:szCs w:val="24"/>
              </w:rPr>
            </w:pPr>
            <w:r>
              <w:rPr>
                <w:rFonts w:ascii="宋体" w:hAnsi="宋体"/>
                <w:color w:val="000000"/>
                <w:sz w:val="24"/>
              </w:rPr>
              <w:t>…</w:t>
            </w:r>
          </w:p>
        </w:tc>
        <w:tc>
          <w:tcPr>
            <w:tcW w:w="1280" w:type="dxa"/>
            <w:vAlign w:val="center"/>
          </w:tcPr>
          <w:p w14:paraId="399A224B"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699" w:type="dxa"/>
            <w:vAlign w:val="center"/>
          </w:tcPr>
          <w:p w14:paraId="692265C5"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709" w:type="dxa"/>
            <w:vAlign w:val="center"/>
          </w:tcPr>
          <w:p w14:paraId="67A71E31"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268" w:type="dxa"/>
            <w:vAlign w:val="center"/>
          </w:tcPr>
          <w:p w14:paraId="113E1FA9"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2372" w:type="dxa"/>
            <w:vAlign w:val="center"/>
          </w:tcPr>
          <w:p w14:paraId="1751526A"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bl>
    <w:p w14:paraId="3BED5780" w14:textId="77777777" w:rsidR="00000000" w:rsidRDefault="007478C2">
      <w:pPr>
        <w:adjustRightInd w:val="0"/>
        <w:snapToGrid w:val="0"/>
        <w:rPr>
          <w:rFonts w:ascii="宋体" w:hAnsi="宋体"/>
          <w:color w:val="000000"/>
          <w:sz w:val="24"/>
        </w:rPr>
      </w:pPr>
      <w:r>
        <w:rPr>
          <w:rFonts w:ascii="宋体" w:hAnsi="宋体" w:hint="eastAsia"/>
          <w:color w:val="000000"/>
          <w:sz w:val="24"/>
        </w:rPr>
        <w:t>注</w:t>
      </w:r>
      <w:r>
        <w:rPr>
          <w:rStyle w:val="FootnoteReference"/>
          <w:rFonts w:ascii="宋体" w:hAnsi="宋体"/>
          <w:color w:val="000000"/>
          <w:sz w:val="24"/>
        </w:rPr>
        <w:footnoteReference w:id="384"/>
      </w:r>
      <w:r>
        <w:rPr>
          <w:rFonts w:ascii="宋体" w:hAnsi="宋体" w:hint="eastAsia"/>
          <w:color w:val="000000"/>
          <w:sz w:val="24"/>
        </w:rPr>
        <w:t>：</w:t>
      </w:r>
      <w:r>
        <w:rPr>
          <w:color w:val="0000FF"/>
          <w:kern w:val="0"/>
          <w:sz w:val="18"/>
        </w:rPr>
        <w:t>（</w:t>
      </w:r>
      <w:r>
        <w:rPr>
          <w:color w:val="0000FF"/>
          <w:kern w:val="0"/>
          <w:sz w:val="18"/>
        </w:rPr>
        <w:t>3</w:t>
      </w:r>
      <w:r>
        <w:rPr>
          <w:color w:val="0000FF"/>
          <w:sz w:val="18"/>
        </w:rPr>
        <w:t>722</w:t>
      </w:r>
      <w:r>
        <w:rPr>
          <w:color w:val="0000FF"/>
          <w:kern w:val="0"/>
          <w:sz w:val="18"/>
        </w:rPr>
        <w:t>）</w:t>
      </w:r>
    </w:p>
    <w:p w14:paraId="1B429C13" w14:textId="77777777" w:rsidR="00000000" w:rsidRDefault="007478C2">
      <w:pPr>
        <w:adjustRightInd w:val="0"/>
        <w:snapToGrid w:val="0"/>
        <w:rPr>
          <w:rFonts w:ascii="宋体" w:hAnsi="宋体"/>
          <w:color w:val="000000"/>
          <w:sz w:val="24"/>
        </w:rPr>
      </w:pPr>
    </w:p>
    <w:p w14:paraId="656A3ED2" w14:textId="77777777" w:rsidR="00000000" w:rsidRDefault="007478C2">
      <w:pPr>
        <w:spacing w:line="360" w:lineRule="auto"/>
        <w:outlineLvl w:val="2"/>
        <w:rPr>
          <w:rFonts w:ascii="宋体" w:hAnsi="宋体"/>
          <w:b/>
          <w:bCs/>
          <w:sz w:val="24"/>
        </w:rPr>
      </w:pPr>
      <w:r>
        <w:rPr>
          <w:rFonts w:ascii="宋体" w:hAnsi="宋体"/>
          <w:b/>
          <w:bCs/>
          <w:sz w:val="24"/>
        </w:rPr>
        <w:t>4.3.3.2</w:t>
      </w:r>
      <w:r>
        <w:rPr>
          <w:rFonts w:ascii="宋体" w:hAnsi="宋体" w:hint="eastAsia"/>
          <w:b/>
          <w:bCs/>
          <w:sz w:val="24"/>
        </w:rPr>
        <w:t xml:space="preserve"> </w:t>
      </w:r>
      <w:r>
        <w:rPr>
          <w:rFonts w:ascii="宋体" w:hAnsi="宋体" w:hint="eastAsia"/>
          <w:b/>
          <w:bCs/>
          <w:sz w:val="24"/>
        </w:rPr>
        <w:t>管理人对基础设施项目公司财务业绩衡量指标重大变化情况的分析</w:t>
      </w:r>
      <w:r>
        <w:rPr>
          <w:rStyle w:val="FootnoteReference"/>
          <w:rFonts w:ascii="宋体" w:hAnsi="宋体"/>
          <w:b/>
          <w:sz w:val="24"/>
        </w:rPr>
        <w:footnoteReference w:id="385"/>
      </w:r>
      <w:r>
        <w:rPr>
          <w:rFonts w:ascii="宋体" w:hAnsi="宋体" w:hint="eastAsia"/>
          <w:b/>
          <w:bCs/>
          <w:sz w:val="24"/>
        </w:rPr>
        <w:t>（如有</w:t>
      </w:r>
      <w:r>
        <w:rPr>
          <w:rFonts w:ascii="宋体" w:hAnsi="宋体"/>
          <w:b/>
          <w:bCs/>
          <w:sz w:val="24"/>
        </w:rPr>
        <w:t>）</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2E100A1" w14:textId="77777777">
        <w:tc>
          <w:tcPr>
            <w:tcW w:w="9286" w:type="dxa"/>
          </w:tcPr>
          <w:p w14:paraId="37F8E7CA" w14:textId="77777777" w:rsidR="00000000" w:rsidRDefault="007478C2">
            <w:pPr>
              <w:adjustRightInd w:val="0"/>
              <w:snapToGrid w:val="0"/>
              <w:spacing w:line="460" w:lineRule="exact"/>
              <w:rPr>
                <w:rFonts w:ascii="宋体" w:hAnsi="宋体"/>
                <w:color w:val="000000"/>
                <w:sz w:val="24"/>
              </w:rPr>
            </w:pPr>
            <w:bookmarkStart w:id="432" w:name="_Toc86080575"/>
            <w:r>
              <w:rPr>
                <w:color w:val="0000FF"/>
                <w:kern w:val="0"/>
                <w:sz w:val="18"/>
                <w:szCs w:val="22"/>
              </w:rPr>
              <w:t>（</w:t>
            </w:r>
            <w:r>
              <w:rPr>
                <w:color w:val="0000FF"/>
                <w:kern w:val="0"/>
                <w:sz w:val="18"/>
                <w:szCs w:val="22"/>
              </w:rPr>
              <w:t>3827</w:t>
            </w:r>
            <w:r>
              <w:rPr>
                <w:color w:val="0000FF"/>
                <w:kern w:val="0"/>
                <w:sz w:val="18"/>
                <w:szCs w:val="22"/>
              </w:rPr>
              <w:t>）</w:t>
            </w:r>
          </w:p>
        </w:tc>
      </w:tr>
    </w:tbl>
    <w:p w14:paraId="6CE20EEE" w14:textId="77777777" w:rsidR="00000000" w:rsidRDefault="007478C2">
      <w:pPr>
        <w:adjustRightInd w:val="0"/>
        <w:snapToGrid w:val="0"/>
        <w:rPr>
          <w:rFonts w:ascii="宋体" w:hAnsi="宋体"/>
          <w:b/>
          <w:bCs/>
          <w:sz w:val="24"/>
        </w:rPr>
      </w:pPr>
    </w:p>
    <w:p w14:paraId="3763B6A0" w14:textId="77777777" w:rsidR="00000000" w:rsidRDefault="007478C2">
      <w:pPr>
        <w:pStyle w:val="Heading2"/>
        <w:rPr>
          <w:rFonts w:ascii="宋体" w:hAnsi="宋体"/>
        </w:rPr>
      </w:pPr>
      <w:bookmarkStart w:id="433" w:name="_Toc393510999"/>
      <w:bookmarkStart w:id="434" w:name="_Toc5869"/>
      <w:bookmarkStart w:id="435" w:name="_Toc347480254"/>
      <w:bookmarkStart w:id="436" w:name="_Toc488"/>
      <w:r>
        <w:rPr>
          <w:rFonts w:ascii="宋体" w:hAnsi="宋体"/>
        </w:rPr>
        <w:t>4</w:t>
      </w:r>
      <w:r>
        <w:rPr>
          <w:rFonts w:ascii="宋体" w:hAnsi="宋体" w:hint="eastAsia"/>
        </w:rPr>
        <w:t>.</w:t>
      </w:r>
      <w:r>
        <w:rPr>
          <w:rFonts w:ascii="宋体" w:hAnsi="宋体"/>
        </w:rPr>
        <w:t>4</w:t>
      </w:r>
      <w:r>
        <w:rPr>
          <w:rFonts w:ascii="宋体" w:hAnsi="宋体" w:hint="eastAsia"/>
        </w:rPr>
        <w:t xml:space="preserve"> </w:t>
      </w:r>
      <w:r>
        <w:rPr>
          <w:rFonts w:ascii="宋体" w:hAnsi="宋体" w:hint="eastAsia"/>
        </w:rPr>
        <w:t>基础设施项目运营相关通用指标信息</w:t>
      </w:r>
      <w:r>
        <w:rPr>
          <w:rStyle w:val="FootnoteReference"/>
          <w:rFonts w:ascii="宋体" w:hAnsi="宋体"/>
        </w:rPr>
        <w:footnoteReference w:id="386"/>
      </w:r>
      <w:bookmarkEnd w:id="432"/>
      <w:bookmarkEnd w:id="433"/>
      <w:bookmarkEnd w:id="434"/>
      <w:bookmarkEnd w:id="435"/>
      <w:bookmarkEnd w:id="436"/>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061C6DF" w14:textId="77777777">
        <w:tc>
          <w:tcPr>
            <w:tcW w:w="9286" w:type="dxa"/>
          </w:tcPr>
          <w:p w14:paraId="0761DCD7" w14:textId="77777777" w:rsidR="00000000" w:rsidRDefault="007478C2">
            <w:pPr>
              <w:adjustRightInd w:val="0"/>
              <w:snapToGrid w:val="0"/>
              <w:spacing w:line="460" w:lineRule="exact"/>
              <w:rPr>
                <w:rFonts w:ascii="宋体" w:hAnsi="宋体"/>
                <w:color w:val="000000"/>
                <w:sz w:val="24"/>
              </w:rPr>
            </w:pPr>
            <w:r>
              <w:rPr>
                <w:color w:val="0000FF"/>
                <w:kern w:val="0"/>
                <w:sz w:val="18"/>
                <w:szCs w:val="22"/>
              </w:rPr>
              <w:t>（</w:t>
            </w:r>
            <w:r>
              <w:rPr>
                <w:color w:val="0000FF"/>
                <w:kern w:val="0"/>
                <w:sz w:val="18"/>
                <w:szCs w:val="22"/>
              </w:rPr>
              <w:t>3829</w:t>
            </w:r>
            <w:r>
              <w:rPr>
                <w:color w:val="0000FF"/>
                <w:kern w:val="0"/>
                <w:sz w:val="18"/>
                <w:szCs w:val="22"/>
              </w:rPr>
              <w:t>）</w:t>
            </w:r>
          </w:p>
        </w:tc>
      </w:tr>
    </w:tbl>
    <w:p w14:paraId="52173DA4" w14:textId="77777777" w:rsidR="00000000" w:rsidRDefault="007478C2">
      <w:pPr>
        <w:adjustRightInd w:val="0"/>
        <w:snapToGrid w:val="0"/>
        <w:rPr>
          <w:rFonts w:ascii="宋体" w:hAnsi="宋体"/>
          <w:sz w:val="24"/>
        </w:rPr>
      </w:pPr>
      <w:bookmarkStart w:id="437" w:name="_Toc86080576"/>
    </w:p>
    <w:p w14:paraId="60A4943E" w14:textId="77777777" w:rsidR="00000000" w:rsidRDefault="007478C2">
      <w:pPr>
        <w:pStyle w:val="Heading2"/>
        <w:rPr>
          <w:rFonts w:ascii="宋体" w:hAnsi="宋体"/>
        </w:rPr>
      </w:pPr>
      <w:bookmarkStart w:id="438" w:name="_Toc23661"/>
      <w:bookmarkStart w:id="439" w:name="_Toc1920891058"/>
      <w:bookmarkStart w:id="440" w:name="_Toc19439"/>
      <w:bookmarkStart w:id="441" w:name="_Toc1318494337"/>
      <w:r>
        <w:rPr>
          <w:rFonts w:ascii="宋体" w:hAnsi="宋体"/>
        </w:rPr>
        <w:t>4</w:t>
      </w:r>
      <w:r>
        <w:rPr>
          <w:rFonts w:ascii="宋体" w:hAnsi="宋体" w:hint="eastAsia"/>
        </w:rPr>
        <w:t>.</w:t>
      </w:r>
      <w:r>
        <w:rPr>
          <w:rFonts w:ascii="宋体" w:hAnsi="宋体"/>
        </w:rPr>
        <w:t>5</w:t>
      </w:r>
      <w:r>
        <w:rPr>
          <w:rFonts w:ascii="宋体" w:hAnsi="宋体" w:hint="eastAsia"/>
        </w:rPr>
        <w:t xml:space="preserve"> </w:t>
      </w:r>
      <w:r>
        <w:rPr>
          <w:rFonts w:ascii="宋体" w:hAnsi="宋体" w:hint="eastAsia"/>
        </w:rPr>
        <w:t>基础设施项目公司经营现金流</w:t>
      </w:r>
      <w:r>
        <w:rPr>
          <w:rStyle w:val="FootnoteReference"/>
          <w:rFonts w:ascii="宋体" w:hAnsi="宋体"/>
        </w:rPr>
        <w:footnoteReference w:id="387"/>
      </w:r>
      <w:bookmarkEnd w:id="437"/>
      <w:bookmarkEnd w:id="438"/>
      <w:bookmarkEnd w:id="439"/>
      <w:bookmarkEnd w:id="440"/>
      <w:bookmarkEnd w:id="441"/>
    </w:p>
    <w:p w14:paraId="24D7FC4C" w14:textId="77777777" w:rsidR="00000000" w:rsidRDefault="007478C2">
      <w:pPr>
        <w:spacing w:line="360" w:lineRule="auto"/>
        <w:outlineLvl w:val="2"/>
        <w:rPr>
          <w:rFonts w:ascii="宋体" w:hAnsi="宋体"/>
          <w:b/>
          <w:bCs/>
          <w:sz w:val="24"/>
        </w:rPr>
      </w:pPr>
      <w:r>
        <w:rPr>
          <w:rFonts w:ascii="宋体" w:hAnsi="宋体"/>
          <w:b/>
          <w:bCs/>
          <w:sz w:val="24"/>
        </w:rPr>
        <w:t xml:space="preserve">4.5.1 </w:t>
      </w:r>
      <w:r>
        <w:rPr>
          <w:rFonts w:ascii="宋体" w:hAnsi="宋体" w:hint="eastAsia"/>
          <w:b/>
          <w:bCs/>
          <w:sz w:val="24"/>
        </w:rPr>
        <w:t>经营活动现金流归集、管理、使用</w:t>
      </w:r>
      <w:r>
        <w:rPr>
          <w:rFonts w:ascii="宋体" w:hAnsi="宋体"/>
          <w:b/>
          <w:bCs/>
          <w:sz w:val="24"/>
        </w:rPr>
        <w:t>及变化</w:t>
      </w:r>
      <w:r>
        <w:rPr>
          <w:rFonts w:ascii="宋体" w:hAnsi="宋体" w:hint="eastAsia"/>
          <w:b/>
          <w:bCs/>
          <w:sz w:val="24"/>
        </w:rPr>
        <w:t>情况</w:t>
      </w:r>
      <w:r>
        <w:rPr>
          <w:rStyle w:val="FootnoteReference"/>
          <w:rFonts w:ascii="宋体" w:hAnsi="宋体"/>
          <w:b/>
          <w:sz w:val="24"/>
        </w:rPr>
        <w:footnoteReference w:id="388"/>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D73ADCF" w14:textId="77777777">
        <w:tc>
          <w:tcPr>
            <w:tcW w:w="9286" w:type="dxa"/>
          </w:tcPr>
          <w:p w14:paraId="0CF6A70F" w14:textId="77777777" w:rsidR="00000000" w:rsidRDefault="007478C2">
            <w:pPr>
              <w:adjustRightInd w:val="0"/>
              <w:snapToGrid w:val="0"/>
              <w:spacing w:line="460" w:lineRule="exact"/>
              <w:rPr>
                <w:rFonts w:ascii="宋体" w:hAnsi="宋体"/>
                <w:color w:val="000000"/>
                <w:sz w:val="24"/>
              </w:rPr>
            </w:pPr>
            <w:r>
              <w:rPr>
                <w:color w:val="0000FF"/>
                <w:sz w:val="18"/>
              </w:rPr>
              <w:t>（</w:t>
            </w:r>
            <w:r>
              <w:rPr>
                <w:color w:val="0000FF"/>
                <w:sz w:val="18"/>
              </w:rPr>
              <w:t>3725</w:t>
            </w:r>
            <w:r>
              <w:rPr>
                <w:color w:val="0000FF"/>
                <w:sz w:val="18"/>
              </w:rPr>
              <w:t>）</w:t>
            </w:r>
          </w:p>
        </w:tc>
      </w:tr>
    </w:tbl>
    <w:p w14:paraId="09DFC35B" w14:textId="77777777" w:rsidR="00000000" w:rsidRDefault="007478C2">
      <w:pPr>
        <w:adjustRightInd w:val="0"/>
        <w:snapToGrid w:val="0"/>
        <w:rPr>
          <w:rFonts w:ascii="宋体" w:hAnsi="宋体"/>
          <w:b/>
          <w:bCs/>
          <w:sz w:val="24"/>
        </w:rPr>
      </w:pPr>
    </w:p>
    <w:p w14:paraId="685635ED" w14:textId="77777777" w:rsidR="00000000" w:rsidRDefault="007478C2">
      <w:pPr>
        <w:spacing w:line="360" w:lineRule="auto"/>
        <w:outlineLvl w:val="2"/>
        <w:rPr>
          <w:rFonts w:ascii="宋体" w:hAnsi="宋体"/>
          <w:b/>
          <w:bCs/>
          <w:sz w:val="24"/>
        </w:rPr>
      </w:pPr>
      <w:r>
        <w:rPr>
          <w:rFonts w:ascii="宋体" w:hAnsi="宋体"/>
          <w:b/>
          <w:bCs/>
          <w:sz w:val="24"/>
        </w:rPr>
        <w:t xml:space="preserve">4.5.2 </w:t>
      </w:r>
      <w:r>
        <w:rPr>
          <w:rFonts w:ascii="宋体" w:hAnsi="宋体"/>
          <w:b/>
          <w:bCs/>
          <w:sz w:val="24"/>
        </w:rPr>
        <w:t>对报告期内单一客户经营性现金流占比较高情况的说明（如有）</w:t>
      </w:r>
      <w:r>
        <w:rPr>
          <w:rStyle w:val="FootnoteReference"/>
          <w:rFonts w:ascii="宋体" w:hAnsi="宋体"/>
          <w:b/>
          <w:sz w:val="24"/>
        </w:rPr>
        <w:footnoteReference w:id="389"/>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621C632" w14:textId="77777777">
        <w:tc>
          <w:tcPr>
            <w:tcW w:w="9286" w:type="dxa"/>
          </w:tcPr>
          <w:p w14:paraId="4E5FA3F5" w14:textId="77777777" w:rsidR="00000000" w:rsidRDefault="007478C2">
            <w:pPr>
              <w:adjustRightInd w:val="0"/>
              <w:snapToGrid w:val="0"/>
              <w:spacing w:line="460" w:lineRule="exact"/>
              <w:rPr>
                <w:rFonts w:ascii="宋体" w:hAnsi="宋体"/>
                <w:color w:val="000000"/>
                <w:sz w:val="24"/>
              </w:rPr>
            </w:pPr>
            <w:r>
              <w:rPr>
                <w:color w:val="0000FF"/>
                <w:sz w:val="18"/>
              </w:rPr>
              <w:t>（</w:t>
            </w:r>
            <w:r>
              <w:rPr>
                <w:color w:val="0000FF"/>
                <w:sz w:val="18"/>
              </w:rPr>
              <w:t>3871</w:t>
            </w:r>
            <w:r>
              <w:rPr>
                <w:color w:val="0000FF"/>
                <w:sz w:val="18"/>
              </w:rPr>
              <w:t>）</w:t>
            </w:r>
          </w:p>
        </w:tc>
      </w:tr>
    </w:tbl>
    <w:p w14:paraId="18BD3DFD" w14:textId="77777777" w:rsidR="00000000" w:rsidRDefault="007478C2">
      <w:pPr>
        <w:adjustRightInd w:val="0"/>
        <w:snapToGrid w:val="0"/>
        <w:rPr>
          <w:rFonts w:ascii="宋体" w:hAnsi="宋体"/>
          <w:b/>
          <w:bCs/>
          <w:sz w:val="24"/>
        </w:rPr>
      </w:pPr>
    </w:p>
    <w:p w14:paraId="2EFFD3E0" w14:textId="77777777" w:rsidR="00000000" w:rsidRDefault="007478C2">
      <w:pPr>
        <w:spacing w:line="360" w:lineRule="auto"/>
        <w:outlineLvl w:val="2"/>
        <w:rPr>
          <w:rFonts w:ascii="宋体" w:hAnsi="宋体"/>
          <w:b/>
          <w:bCs/>
          <w:sz w:val="24"/>
        </w:rPr>
      </w:pPr>
      <w:r>
        <w:rPr>
          <w:rFonts w:ascii="宋体" w:hAnsi="宋体" w:hint="eastAsia"/>
          <w:b/>
          <w:bCs/>
          <w:sz w:val="24"/>
        </w:rPr>
        <w:t>4</w:t>
      </w:r>
      <w:r>
        <w:rPr>
          <w:rFonts w:ascii="宋体" w:hAnsi="宋体"/>
          <w:b/>
          <w:bCs/>
          <w:sz w:val="24"/>
        </w:rPr>
        <w:t>.5.3</w:t>
      </w:r>
      <w:r>
        <w:rPr>
          <w:rFonts w:ascii="宋体" w:hAnsi="宋体" w:hint="eastAsia"/>
          <w:b/>
          <w:bCs/>
          <w:sz w:val="24"/>
        </w:rPr>
        <w:t xml:space="preserve"> </w:t>
      </w:r>
      <w:r>
        <w:rPr>
          <w:rFonts w:ascii="宋体" w:hAnsi="宋体" w:hint="eastAsia"/>
          <w:b/>
          <w:bCs/>
          <w:sz w:val="24"/>
        </w:rPr>
        <w:t>对</w:t>
      </w:r>
      <w:r>
        <w:rPr>
          <w:rFonts w:ascii="宋体" w:hAnsi="宋体" w:hint="eastAsia"/>
          <w:b/>
          <w:bCs/>
          <w:sz w:val="24"/>
        </w:rPr>
        <w:t>报告期内发生的影响未来项目正常现金流的重大情况与拟采取的相应措施的说明（如有</w:t>
      </w:r>
      <w:r>
        <w:rPr>
          <w:rFonts w:ascii="宋体" w:hAnsi="宋体"/>
          <w:b/>
          <w:bCs/>
          <w:sz w:val="24"/>
        </w:rPr>
        <w:t>）</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E7DDBED" w14:textId="77777777">
        <w:tc>
          <w:tcPr>
            <w:tcW w:w="9286" w:type="dxa"/>
          </w:tcPr>
          <w:p w14:paraId="276FFE5C" w14:textId="77777777" w:rsidR="00000000" w:rsidRDefault="007478C2">
            <w:pPr>
              <w:adjustRightInd w:val="0"/>
              <w:snapToGrid w:val="0"/>
              <w:spacing w:line="460" w:lineRule="exact"/>
              <w:rPr>
                <w:rFonts w:ascii="宋体" w:hAnsi="宋体"/>
                <w:color w:val="000000"/>
                <w:sz w:val="24"/>
              </w:rPr>
            </w:pPr>
            <w:r>
              <w:rPr>
                <w:color w:val="0000FF"/>
                <w:sz w:val="18"/>
              </w:rPr>
              <w:t>（</w:t>
            </w:r>
            <w:r>
              <w:rPr>
                <w:color w:val="0000FF"/>
                <w:sz w:val="18"/>
              </w:rPr>
              <w:t>3727</w:t>
            </w:r>
            <w:r>
              <w:rPr>
                <w:color w:val="0000FF"/>
                <w:sz w:val="18"/>
              </w:rPr>
              <w:t>）</w:t>
            </w:r>
          </w:p>
        </w:tc>
      </w:tr>
    </w:tbl>
    <w:p w14:paraId="0D6AD809" w14:textId="77777777" w:rsidR="00000000" w:rsidRDefault="007478C2">
      <w:pPr>
        <w:adjustRightInd w:val="0"/>
        <w:snapToGrid w:val="0"/>
        <w:rPr>
          <w:rFonts w:ascii="宋体" w:hAnsi="宋体"/>
          <w:sz w:val="24"/>
        </w:rPr>
      </w:pPr>
      <w:bookmarkStart w:id="442" w:name="_Toc86080577"/>
    </w:p>
    <w:p w14:paraId="56EE88F1" w14:textId="77777777" w:rsidR="00000000" w:rsidRDefault="007478C2">
      <w:pPr>
        <w:pStyle w:val="Heading2"/>
        <w:rPr>
          <w:rFonts w:ascii="宋体" w:hAnsi="宋体"/>
        </w:rPr>
      </w:pPr>
      <w:bookmarkStart w:id="443" w:name="_Toc10707"/>
      <w:bookmarkStart w:id="444" w:name="_Toc383664285"/>
      <w:bookmarkStart w:id="445" w:name="_Toc707"/>
      <w:bookmarkStart w:id="446" w:name="_Toc832273685"/>
      <w:r>
        <w:rPr>
          <w:rFonts w:ascii="宋体" w:hAnsi="宋体"/>
        </w:rPr>
        <w:t>4</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基础设施项目公司对外借入款项情况（如有）</w:t>
      </w:r>
      <w:bookmarkEnd w:id="442"/>
      <w:bookmarkEnd w:id="443"/>
      <w:bookmarkEnd w:id="444"/>
      <w:bookmarkEnd w:id="445"/>
      <w:bookmarkEnd w:id="446"/>
    </w:p>
    <w:p w14:paraId="18085DD2" w14:textId="77777777" w:rsidR="00000000" w:rsidRDefault="007478C2">
      <w:pPr>
        <w:spacing w:line="360" w:lineRule="auto"/>
        <w:outlineLvl w:val="2"/>
        <w:rPr>
          <w:rFonts w:ascii="宋体" w:hAnsi="宋体"/>
          <w:color w:val="000000"/>
          <w:sz w:val="24"/>
        </w:rPr>
      </w:pPr>
      <w:r>
        <w:rPr>
          <w:rFonts w:ascii="宋体" w:hAnsi="宋体"/>
          <w:b/>
          <w:sz w:val="24"/>
        </w:rPr>
        <w:t>4</w:t>
      </w:r>
      <w:r>
        <w:rPr>
          <w:rFonts w:ascii="宋体" w:hAnsi="宋体" w:hint="eastAsia"/>
          <w:b/>
          <w:sz w:val="24"/>
        </w:rPr>
        <w:t>.</w:t>
      </w:r>
      <w:r>
        <w:rPr>
          <w:rFonts w:ascii="宋体" w:hAnsi="宋体"/>
          <w:b/>
          <w:sz w:val="24"/>
        </w:rPr>
        <w:t>6</w:t>
      </w:r>
      <w:r>
        <w:rPr>
          <w:rFonts w:ascii="宋体" w:hAnsi="宋体" w:hint="eastAsia"/>
          <w:b/>
          <w:sz w:val="24"/>
        </w:rPr>
        <w:t xml:space="preserve">.1 </w:t>
      </w:r>
      <w:r>
        <w:rPr>
          <w:rFonts w:ascii="宋体" w:hAnsi="宋体" w:hint="eastAsia"/>
          <w:b/>
          <w:color w:val="000000"/>
          <w:sz w:val="24"/>
        </w:rPr>
        <w:t>报告期内对外借入款项基本情况</w:t>
      </w:r>
      <w:r>
        <w:rPr>
          <w:rStyle w:val="FootnoteReference"/>
          <w:rFonts w:ascii="宋体" w:hAnsi="宋体"/>
          <w:b/>
          <w:color w:val="000000"/>
          <w:sz w:val="24"/>
        </w:rPr>
        <w:footnoteReference w:id="390"/>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6A996AF" w14:textId="77777777">
        <w:tc>
          <w:tcPr>
            <w:tcW w:w="9286" w:type="dxa"/>
          </w:tcPr>
          <w:p w14:paraId="1403F3B8" w14:textId="77777777" w:rsidR="00000000" w:rsidRDefault="007478C2">
            <w:pPr>
              <w:adjustRightInd w:val="0"/>
              <w:snapToGrid w:val="0"/>
              <w:spacing w:line="460" w:lineRule="exact"/>
              <w:rPr>
                <w:rFonts w:ascii="宋体" w:hAnsi="宋体"/>
                <w:color w:val="000000"/>
                <w:sz w:val="24"/>
              </w:rPr>
            </w:pPr>
            <w:r>
              <w:rPr>
                <w:color w:val="0000FF"/>
                <w:sz w:val="18"/>
              </w:rPr>
              <w:t>（</w:t>
            </w:r>
            <w:r>
              <w:rPr>
                <w:color w:val="0000FF"/>
                <w:sz w:val="18"/>
              </w:rPr>
              <w:t>3730</w:t>
            </w:r>
            <w:r>
              <w:rPr>
                <w:color w:val="0000FF"/>
                <w:sz w:val="18"/>
              </w:rPr>
              <w:t>）</w:t>
            </w:r>
          </w:p>
        </w:tc>
      </w:tr>
    </w:tbl>
    <w:p w14:paraId="6306A44B" w14:textId="77777777" w:rsidR="00000000" w:rsidRDefault="007478C2">
      <w:pPr>
        <w:adjustRightInd w:val="0"/>
        <w:snapToGrid w:val="0"/>
        <w:rPr>
          <w:rFonts w:ascii="宋体" w:hAnsi="宋体"/>
          <w:b/>
          <w:color w:val="000000"/>
          <w:sz w:val="24"/>
        </w:rPr>
      </w:pPr>
    </w:p>
    <w:p w14:paraId="10D9C0AB" w14:textId="77777777" w:rsidR="00000000" w:rsidRDefault="007478C2">
      <w:pPr>
        <w:spacing w:line="360" w:lineRule="auto"/>
        <w:outlineLvl w:val="2"/>
        <w:rPr>
          <w:rFonts w:ascii="宋体" w:hAnsi="宋体"/>
          <w:b/>
          <w:bCs/>
          <w:sz w:val="24"/>
        </w:rPr>
      </w:pPr>
      <w:r>
        <w:rPr>
          <w:rFonts w:ascii="宋体" w:hAnsi="宋体"/>
          <w:b/>
          <w:bCs/>
          <w:sz w:val="24"/>
        </w:rPr>
        <w:t xml:space="preserve">4.6.2 </w:t>
      </w:r>
      <w:r>
        <w:rPr>
          <w:rFonts w:ascii="宋体" w:hAnsi="宋体"/>
          <w:b/>
          <w:bCs/>
          <w:sz w:val="24"/>
        </w:rPr>
        <w:t>本期对外借入款项情况与上年同期的变化情况分析（如有）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6AC3FA8" w14:textId="77777777">
        <w:tc>
          <w:tcPr>
            <w:tcW w:w="9286" w:type="dxa"/>
          </w:tcPr>
          <w:p w14:paraId="0CC1176C" w14:textId="77777777" w:rsidR="00000000" w:rsidRDefault="007478C2">
            <w:pPr>
              <w:adjustRightInd w:val="0"/>
              <w:snapToGrid w:val="0"/>
              <w:spacing w:line="460" w:lineRule="exact"/>
              <w:rPr>
                <w:rFonts w:ascii="宋体" w:hAnsi="宋体"/>
                <w:color w:val="000000"/>
                <w:sz w:val="24"/>
              </w:rPr>
            </w:pPr>
            <w:r>
              <w:rPr>
                <w:color w:val="0000FF"/>
                <w:sz w:val="18"/>
              </w:rPr>
              <w:t>（</w:t>
            </w:r>
            <w:r>
              <w:rPr>
                <w:color w:val="0000FF"/>
                <w:sz w:val="18"/>
              </w:rPr>
              <w:t>3732</w:t>
            </w:r>
            <w:r>
              <w:rPr>
                <w:color w:val="0000FF"/>
                <w:sz w:val="18"/>
              </w:rPr>
              <w:t>）</w:t>
            </w:r>
          </w:p>
        </w:tc>
      </w:tr>
    </w:tbl>
    <w:p w14:paraId="7912FD6C" w14:textId="77777777" w:rsidR="00000000" w:rsidRDefault="007478C2">
      <w:pPr>
        <w:adjustRightInd w:val="0"/>
        <w:snapToGrid w:val="0"/>
        <w:rPr>
          <w:rFonts w:ascii="宋体" w:hAnsi="宋体"/>
          <w:b/>
          <w:sz w:val="24"/>
        </w:rPr>
      </w:pPr>
    </w:p>
    <w:p w14:paraId="68911FED" w14:textId="77777777" w:rsidR="00000000" w:rsidRDefault="007478C2">
      <w:pPr>
        <w:spacing w:line="360" w:lineRule="auto"/>
        <w:outlineLvl w:val="2"/>
        <w:rPr>
          <w:rFonts w:ascii="宋体" w:hAnsi="宋体"/>
          <w:b/>
          <w:bCs/>
          <w:sz w:val="24"/>
        </w:rPr>
      </w:pPr>
      <w:r>
        <w:rPr>
          <w:rFonts w:ascii="宋体" w:hAnsi="宋体"/>
          <w:b/>
          <w:bCs/>
          <w:sz w:val="24"/>
        </w:rPr>
        <w:t xml:space="preserve">4.6.3 </w:t>
      </w:r>
      <w:r>
        <w:rPr>
          <w:rFonts w:ascii="宋体" w:hAnsi="宋体"/>
          <w:b/>
          <w:bCs/>
          <w:sz w:val="24"/>
        </w:rPr>
        <w:t>对基础</w:t>
      </w:r>
      <w:r>
        <w:rPr>
          <w:rFonts w:ascii="宋体" w:hAnsi="宋体" w:hint="eastAsia"/>
          <w:b/>
          <w:bCs/>
          <w:sz w:val="24"/>
        </w:rPr>
        <w:t>设施项目报告期内对外借入款项不符合借款要求情况的说明（如有）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DDFA9C0" w14:textId="77777777">
        <w:tc>
          <w:tcPr>
            <w:tcW w:w="9286" w:type="dxa"/>
          </w:tcPr>
          <w:p w14:paraId="2282C581" w14:textId="77777777" w:rsidR="00000000" w:rsidRDefault="007478C2">
            <w:pPr>
              <w:spacing w:line="360" w:lineRule="auto"/>
              <w:outlineLvl w:val="2"/>
            </w:pPr>
            <w:r>
              <w:rPr>
                <w:color w:val="0000FF"/>
                <w:sz w:val="18"/>
              </w:rPr>
              <w:t>（</w:t>
            </w:r>
            <w:r>
              <w:rPr>
                <w:color w:val="0000FF"/>
                <w:sz w:val="18"/>
              </w:rPr>
              <w:t>3831</w:t>
            </w:r>
            <w:r>
              <w:rPr>
                <w:color w:val="0000FF"/>
                <w:sz w:val="18"/>
              </w:rPr>
              <w:t>）</w:t>
            </w:r>
          </w:p>
        </w:tc>
      </w:tr>
    </w:tbl>
    <w:p w14:paraId="587FF3F4" w14:textId="77777777" w:rsidR="00000000" w:rsidRDefault="007478C2">
      <w:pPr>
        <w:adjustRightInd w:val="0"/>
        <w:snapToGrid w:val="0"/>
        <w:rPr>
          <w:rFonts w:ascii="宋体" w:hAnsi="宋体"/>
          <w:sz w:val="24"/>
        </w:rPr>
      </w:pPr>
      <w:bookmarkStart w:id="447" w:name="_Toc86080578"/>
    </w:p>
    <w:p w14:paraId="3FBEC33D" w14:textId="77777777" w:rsidR="00000000" w:rsidRDefault="007478C2">
      <w:pPr>
        <w:pStyle w:val="Heading2"/>
        <w:rPr>
          <w:rFonts w:ascii="宋体" w:hAnsi="宋体"/>
        </w:rPr>
      </w:pPr>
      <w:bookmarkStart w:id="448" w:name="_Toc1532842330"/>
      <w:bookmarkStart w:id="449" w:name="_Toc8233"/>
      <w:bookmarkStart w:id="450" w:name="_Toc610641329"/>
      <w:bookmarkStart w:id="451" w:name="_Toc31469"/>
      <w:r>
        <w:rPr>
          <w:rFonts w:ascii="宋体" w:hAnsi="宋体" w:hint="eastAsia"/>
        </w:rPr>
        <w:t>4</w:t>
      </w:r>
      <w:r>
        <w:rPr>
          <w:rFonts w:ascii="宋体" w:hAnsi="宋体"/>
        </w:rPr>
        <w:t xml:space="preserve">.7 </w:t>
      </w:r>
      <w:r>
        <w:rPr>
          <w:rFonts w:ascii="宋体" w:hAnsi="宋体" w:hint="eastAsia"/>
        </w:rPr>
        <w:t>基础设施项目投资情况</w:t>
      </w:r>
      <w:r>
        <w:rPr>
          <w:rStyle w:val="FootnoteReference"/>
          <w:rFonts w:ascii="宋体" w:hAnsi="宋体"/>
        </w:rPr>
        <w:footnoteReference w:id="391"/>
      </w:r>
      <w:r>
        <w:rPr>
          <w:rFonts w:ascii="宋体" w:hAnsi="宋体" w:hint="eastAsia"/>
        </w:rPr>
        <w:t>（如有）</w:t>
      </w:r>
      <w:bookmarkEnd w:id="447"/>
      <w:bookmarkEnd w:id="448"/>
      <w:bookmarkEnd w:id="449"/>
      <w:bookmarkEnd w:id="450"/>
      <w:bookmarkEnd w:id="451"/>
    </w:p>
    <w:p w14:paraId="1454CEB5" w14:textId="77777777" w:rsidR="00000000" w:rsidRDefault="007478C2">
      <w:pPr>
        <w:spacing w:line="360" w:lineRule="auto"/>
        <w:outlineLvl w:val="2"/>
        <w:rPr>
          <w:rFonts w:ascii="宋体" w:hAnsi="宋体"/>
          <w:b/>
          <w:sz w:val="24"/>
        </w:rPr>
      </w:pPr>
      <w:r>
        <w:rPr>
          <w:rFonts w:ascii="宋体" w:hAnsi="宋体"/>
          <w:b/>
          <w:sz w:val="24"/>
        </w:rPr>
        <w:t xml:space="preserve">4.7.1 </w:t>
      </w:r>
      <w:r>
        <w:rPr>
          <w:rFonts w:ascii="宋体" w:hAnsi="宋体"/>
          <w:b/>
          <w:sz w:val="24"/>
        </w:rPr>
        <w:t>报告期内购入或出售基础设施项目情况（如有）</w:t>
      </w:r>
    </w:p>
    <w:p w14:paraId="148ABD8A" w14:textId="77777777" w:rsidR="00000000" w:rsidRDefault="007478C2">
      <w:pPr>
        <w:widowControl/>
        <w:tabs>
          <w:tab w:val="left" w:pos="1680"/>
        </w:tabs>
        <w:wordWrap w:val="0"/>
        <w:autoSpaceDE w:val="0"/>
        <w:autoSpaceDN w:val="0"/>
        <w:ind w:right="960"/>
        <w:jc w:val="right"/>
        <w:textAlignment w:val="bottom"/>
        <w:rPr>
          <w:rFonts w:ascii="宋体" w:hAnsi="宋体"/>
          <w:bCs/>
          <w:sz w:val="24"/>
        </w:rPr>
      </w:pPr>
      <w:r>
        <w:rPr>
          <w:rFonts w:ascii="宋体" w:hAnsi="宋体" w:hint="eastAsia"/>
          <w:bCs/>
          <w:sz w:val="24"/>
        </w:rPr>
        <w:t>金额单位</w:t>
      </w:r>
      <w:r>
        <w:rPr>
          <w:rFonts w:ascii="宋体" w:hAnsi="宋体"/>
          <w:bCs/>
          <w:sz w:val="24"/>
        </w:rPr>
        <w:t>:</w:t>
      </w: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816"/>
        <w:gridCol w:w="1301"/>
        <w:gridCol w:w="916"/>
        <w:gridCol w:w="1259"/>
        <w:gridCol w:w="1318"/>
        <w:gridCol w:w="1167"/>
        <w:gridCol w:w="876"/>
        <w:gridCol w:w="817"/>
      </w:tblGrid>
      <w:tr w:rsidR="00000000" w14:paraId="718006C4" w14:textId="77777777">
        <w:trPr>
          <w:trHeight w:val="300"/>
        </w:trPr>
        <w:tc>
          <w:tcPr>
            <w:tcW w:w="816" w:type="dxa"/>
            <w:vAlign w:val="center"/>
          </w:tcPr>
          <w:p w14:paraId="29960B0F" w14:textId="77777777" w:rsidR="00000000" w:rsidRDefault="007478C2">
            <w:pPr>
              <w:widowControl/>
              <w:jc w:val="left"/>
              <w:rPr>
                <w:rFonts w:ascii="宋体" w:hAnsi="宋体" w:cs="宋体"/>
                <w:color w:val="000000"/>
                <w:kern w:val="0"/>
                <w:sz w:val="24"/>
                <w:szCs w:val="24"/>
              </w:rPr>
            </w:pPr>
            <w:r>
              <w:rPr>
                <w:rFonts w:ascii="宋体" w:hAnsi="宋体" w:cs="宋体" w:hint="eastAsia"/>
                <w:color w:val="000000"/>
                <w:kern w:val="0"/>
                <w:sz w:val="24"/>
                <w:szCs w:val="24"/>
              </w:rPr>
              <w:t>序号</w:t>
            </w:r>
          </w:p>
        </w:tc>
        <w:tc>
          <w:tcPr>
            <w:tcW w:w="816" w:type="dxa"/>
            <w:vAlign w:val="center"/>
          </w:tcPr>
          <w:p w14:paraId="7C331390"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项目名称</w:t>
            </w:r>
          </w:p>
        </w:tc>
        <w:tc>
          <w:tcPr>
            <w:tcW w:w="1301" w:type="dxa"/>
            <w:vAlign w:val="center"/>
          </w:tcPr>
          <w:p w14:paraId="4E8288B4"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交易成交方向</w:t>
            </w:r>
          </w:p>
        </w:tc>
        <w:tc>
          <w:tcPr>
            <w:tcW w:w="916" w:type="dxa"/>
            <w:vAlign w:val="center"/>
          </w:tcPr>
          <w:p w14:paraId="00C331F1"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交易对手</w:t>
            </w:r>
          </w:p>
        </w:tc>
        <w:tc>
          <w:tcPr>
            <w:tcW w:w="1259" w:type="dxa"/>
            <w:vAlign w:val="center"/>
          </w:tcPr>
          <w:p w14:paraId="5B5FA824"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交易价格</w:t>
            </w:r>
          </w:p>
        </w:tc>
        <w:tc>
          <w:tcPr>
            <w:tcW w:w="1318" w:type="dxa"/>
            <w:vAlign w:val="center"/>
          </w:tcPr>
          <w:p w14:paraId="7FC252C1"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项目账面价值</w:t>
            </w:r>
            <w:r>
              <w:rPr>
                <w:rStyle w:val="FootnoteReference"/>
                <w:rFonts w:ascii="宋体" w:hAnsi="宋体" w:cs="宋体"/>
                <w:color w:val="000000"/>
                <w:kern w:val="0"/>
                <w:sz w:val="24"/>
                <w:szCs w:val="24"/>
              </w:rPr>
              <w:footnoteReference w:id="392"/>
            </w:r>
          </w:p>
        </w:tc>
        <w:tc>
          <w:tcPr>
            <w:tcW w:w="1167" w:type="dxa"/>
            <w:vAlign w:val="center"/>
          </w:tcPr>
          <w:p w14:paraId="5CEDAE12"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项目评估价格</w:t>
            </w:r>
          </w:p>
        </w:tc>
        <w:tc>
          <w:tcPr>
            <w:tcW w:w="876" w:type="dxa"/>
            <w:vAlign w:val="center"/>
          </w:tcPr>
          <w:p w14:paraId="253BE166"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评估方法</w:t>
            </w:r>
          </w:p>
        </w:tc>
        <w:tc>
          <w:tcPr>
            <w:tcW w:w="817" w:type="dxa"/>
            <w:vAlign w:val="center"/>
          </w:tcPr>
          <w:p w14:paraId="0542DF60"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备注</w:t>
            </w:r>
          </w:p>
        </w:tc>
      </w:tr>
      <w:tr w:rsidR="00000000" w14:paraId="614E5AFE" w14:textId="77777777">
        <w:trPr>
          <w:trHeight w:val="300"/>
        </w:trPr>
        <w:tc>
          <w:tcPr>
            <w:tcW w:w="816" w:type="dxa"/>
            <w:vAlign w:val="center"/>
          </w:tcPr>
          <w:p w14:paraId="57908370"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1</w:t>
            </w:r>
          </w:p>
          <w:p w14:paraId="5E0F51CD" w14:textId="77777777" w:rsidR="00000000" w:rsidRDefault="007478C2">
            <w:pPr>
              <w:widowControl/>
              <w:jc w:val="center"/>
              <w:rPr>
                <w:rFonts w:ascii="宋体" w:hAnsi="宋体" w:cs="宋体"/>
                <w:color w:val="000000"/>
                <w:kern w:val="0"/>
                <w:sz w:val="24"/>
                <w:szCs w:val="24"/>
              </w:rPr>
            </w:pPr>
            <w:r>
              <w:rPr>
                <w:color w:val="0000FF"/>
                <w:sz w:val="15"/>
                <w:szCs w:val="15"/>
              </w:rPr>
              <w:t>（</w:t>
            </w:r>
            <w:r>
              <w:rPr>
                <w:color w:val="0000FF"/>
                <w:sz w:val="15"/>
                <w:szCs w:val="15"/>
              </w:rPr>
              <w:t>3736</w:t>
            </w:r>
            <w:r>
              <w:rPr>
                <w:color w:val="0000FF"/>
                <w:sz w:val="15"/>
                <w:szCs w:val="15"/>
              </w:rPr>
              <w:t>）</w:t>
            </w:r>
          </w:p>
        </w:tc>
        <w:tc>
          <w:tcPr>
            <w:tcW w:w="816" w:type="dxa"/>
            <w:vAlign w:val="center"/>
          </w:tcPr>
          <w:p w14:paraId="0CC217D1"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r>
              <w:rPr>
                <w:color w:val="0000FF"/>
                <w:sz w:val="15"/>
                <w:szCs w:val="15"/>
              </w:rPr>
              <w:t>（</w:t>
            </w:r>
            <w:r>
              <w:rPr>
                <w:color w:val="0000FF"/>
                <w:sz w:val="15"/>
                <w:szCs w:val="15"/>
              </w:rPr>
              <w:t>3737</w:t>
            </w:r>
            <w:r>
              <w:rPr>
                <w:color w:val="0000FF"/>
                <w:sz w:val="15"/>
                <w:szCs w:val="15"/>
              </w:rPr>
              <w:t>）</w:t>
            </w:r>
          </w:p>
        </w:tc>
        <w:tc>
          <w:tcPr>
            <w:tcW w:w="1301" w:type="dxa"/>
            <w:vAlign w:val="center"/>
          </w:tcPr>
          <w:p w14:paraId="0D186773"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购入</w:t>
            </w:r>
            <w:r>
              <w:rPr>
                <w:rFonts w:ascii="宋体" w:hAnsi="宋体" w:cs="宋体" w:hint="eastAsia"/>
                <w:color w:val="000000"/>
                <w:kern w:val="0"/>
                <w:sz w:val="24"/>
                <w:szCs w:val="24"/>
              </w:rPr>
              <w:t>/</w:t>
            </w:r>
            <w:r>
              <w:rPr>
                <w:rFonts w:ascii="宋体" w:hAnsi="宋体" w:cs="宋体" w:hint="eastAsia"/>
                <w:color w:val="000000"/>
                <w:kern w:val="0"/>
                <w:sz w:val="24"/>
                <w:szCs w:val="24"/>
              </w:rPr>
              <w:t>出售</w:t>
            </w:r>
          </w:p>
          <w:p w14:paraId="7C4554EE" w14:textId="77777777" w:rsidR="00000000" w:rsidRDefault="007478C2">
            <w:pPr>
              <w:widowControl/>
              <w:rPr>
                <w:rFonts w:ascii="宋体" w:hAnsi="宋体" w:cs="宋体"/>
                <w:color w:val="000000"/>
                <w:kern w:val="0"/>
                <w:sz w:val="24"/>
                <w:szCs w:val="24"/>
              </w:rPr>
            </w:pPr>
            <w:r>
              <w:rPr>
                <w:color w:val="0000FF"/>
                <w:sz w:val="15"/>
                <w:szCs w:val="15"/>
              </w:rPr>
              <w:t>（</w:t>
            </w:r>
            <w:r>
              <w:rPr>
                <w:color w:val="0000FF"/>
                <w:sz w:val="15"/>
                <w:szCs w:val="15"/>
              </w:rPr>
              <w:t>3738</w:t>
            </w:r>
            <w:r>
              <w:rPr>
                <w:color w:val="0000FF"/>
                <w:sz w:val="15"/>
                <w:szCs w:val="15"/>
              </w:rPr>
              <w:t>）</w:t>
            </w:r>
          </w:p>
        </w:tc>
        <w:tc>
          <w:tcPr>
            <w:tcW w:w="916" w:type="dxa"/>
            <w:vAlign w:val="center"/>
          </w:tcPr>
          <w:p w14:paraId="0AD82A79" w14:textId="77777777" w:rsidR="00000000" w:rsidRDefault="007478C2">
            <w:pPr>
              <w:widowControl/>
              <w:jc w:val="right"/>
              <w:rPr>
                <w:rFonts w:ascii="宋体" w:hAnsi="宋体" w:cs="宋体"/>
                <w:color w:val="000000"/>
                <w:kern w:val="0"/>
                <w:sz w:val="24"/>
                <w:szCs w:val="24"/>
              </w:rPr>
            </w:pPr>
            <w:r>
              <w:rPr>
                <w:color w:val="0000FF"/>
                <w:sz w:val="15"/>
                <w:szCs w:val="15"/>
              </w:rPr>
              <w:t>（</w:t>
            </w:r>
            <w:r>
              <w:rPr>
                <w:color w:val="0000FF"/>
                <w:sz w:val="15"/>
                <w:szCs w:val="15"/>
              </w:rPr>
              <w:t>3739</w:t>
            </w:r>
            <w:r>
              <w:rPr>
                <w:color w:val="0000FF"/>
                <w:sz w:val="15"/>
                <w:szCs w:val="15"/>
              </w:rPr>
              <w:t>）</w:t>
            </w:r>
            <w:r>
              <w:rPr>
                <w:rFonts w:ascii="宋体" w:hAnsi="宋体" w:cs="宋体" w:hint="eastAsia"/>
                <w:color w:val="000000"/>
                <w:kern w:val="0"/>
                <w:sz w:val="24"/>
                <w:szCs w:val="24"/>
              </w:rPr>
              <w:t xml:space="preserve">　</w:t>
            </w:r>
          </w:p>
        </w:tc>
        <w:tc>
          <w:tcPr>
            <w:tcW w:w="1259" w:type="dxa"/>
            <w:vAlign w:val="center"/>
          </w:tcPr>
          <w:p w14:paraId="21E208C0" w14:textId="77777777" w:rsidR="00000000" w:rsidRDefault="007478C2">
            <w:pPr>
              <w:widowControl/>
              <w:jc w:val="right"/>
              <w:rPr>
                <w:rFonts w:ascii="宋体" w:hAnsi="宋体" w:cs="宋体"/>
                <w:color w:val="000000"/>
                <w:kern w:val="0"/>
                <w:sz w:val="24"/>
                <w:szCs w:val="24"/>
              </w:rPr>
            </w:pPr>
            <w:r>
              <w:rPr>
                <w:color w:val="0000FF"/>
                <w:sz w:val="15"/>
                <w:szCs w:val="15"/>
              </w:rPr>
              <w:t>（</w:t>
            </w:r>
            <w:r>
              <w:rPr>
                <w:color w:val="0000FF"/>
                <w:sz w:val="15"/>
                <w:szCs w:val="15"/>
              </w:rPr>
              <w:t>3740</w:t>
            </w:r>
            <w:r>
              <w:rPr>
                <w:color w:val="0000FF"/>
                <w:sz w:val="15"/>
                <w:szCs w:val="15"/>
              </w:rPr>
              <w:t>）</w:t>
            </w:r>
            <w:r>
              <w:rPr>
                <w:rFonts w:ascii="宋体" w:hAnsi="宋体" w:cs="宋体" w:hint="eastAsia"/>
                <w:color w:val="000000"/>
                <w:kern w:val="0"/>
                <w:sz w:val="24"/>
                <w:szCs w:val="24"/>
              </w:rPr>
              <w:t xml:space="preserve">　</w:t>
            </w:r>
          </w:p>
        </w:tc>
        <w:tc>
          <w:tcPr>
            <w:tcW w:w="1318" w:type="dxa"/>
            <w:vAlign w:val="center"/>
          </w:tcPr>
          <w:p w14:paraId="77766857" w14:textId="77777777" w:rsidR="00000000" w:rsidRDefault="007478C2">
            <w:pPr>
              <w:widowControl/>
              <w:jc w:val="right"/>
              <w:rPr>
                <w:rFonts w:ascii="宋体" w:hAnsi="宋体" w:cs="宋体"/>
                <w:color w:val="000000"/>
                <w:kern w:val="0"/>
                <w:sz w:val="24"/>
                <w:szCs w:val="24"/>
              </w:rPr>
            </w:pPr>
            <w:r>
              <w:rPr>
                <w:color w:val="0000FF"/>
                <w:sz w:val="15"/>
                <w:szCs w:val="15"/>
              </w:rPr>
              <w:t>（</w:t>
            </w:r>
            <w:r>
              <w:rPr>
                <w:color w:val="0000FF"/>
                <w:sz w:val="15"/>
                <w:szCs w:val="15"/>
              </w:rPr>
              <w:t>3741</w:t>
            </w:r>
            <w:r>
              <w:rPr>
                <w:color w:val="0000FF"/>
                <w:sz w:val="15"/>
                <w:szCs w:val="15"/>
              </w:rPr>
              <w:t>）</w:t>
            </w:r>
            <w:r>
              <w:rPr>
                <w:rFonts w:ascii="宋体" w:hAnsi="宋体" w:cs="宋体" w:hint="eastAsia"/>
                <w:color w:val="000000"/>
                <w:kern w:val="0"/>
                <w:sz w:val="24"/>
                <w:szCs w:val="24"/>
              </w:rPr>
              <w:t xml:space="preserve">　</w:t>
            </w:r>
          </w:p>
        </w:tc>
        <w:tc>
          <w:tcPr>
            <w:tcW w:w="1167" w:type="dxa"/>
            <w:vAlign w:val="center"/>
          </w:tcPr>
          <w:p w14:paraId="148DD376" w14:textId="77777777" w:rsidR="00000000" w:rsidRDefault="007478C2">
            <w:pPr>
              <w:widowControl/>
              <w:jc w:val="right"/>
              <w:rPr>
                <w:rFonts w:ascii="宋体" w:hAnsi="宋体" w:cs="宋体"/>
                <w:color w:val="000000"/>
                <w:kern w:val="0"/>
                <w:sz w:val="24"/>
                <w:szCs w:val="24"/>
              </w:rPr>
            </w:pPr>
            <w:r>
              <w:rPr>
                <w:color w:val="0000FF"/>
                <w:sz w:val="15"/>
                <w:szCs w:val="15"/>
              </w:rPr>
              <w:t>（</w:t>
            </w:r>
            <w:r>
              <w:rPr>
                <w:color w:val="0000FF"/>
                <w:sz w:val="15"/>
                <w:szCs w:val="15"/>
              </w:rPr>
              <w:t>3742</w:t>
            </w:r>
            <w:r>
              <w:rPr>
                <w:color w:val="0000FF"/>
                <w:sz w:val="15"/>
                <w:szCs w:val="15"/>
              </w:rPr>
              <w:t>）</w:t>
            </w:r>
            <w:r>
              <w:rPr>
                <w:rFonts w:ascii="宋体" w:hAnsi="宋体" w:cs="宋体" w:hint="eastAsia"/>
                <w:color w:val="000000"/>
                <w:kern w:val="0"/>
                <w:sz w:val="24"/>
                <w:szCs w:val="24"/>
              </w:rPr>
              <w:t xml:space="preserve">　</w:t>
            </w:r>
          </w:p>
        </w:tc>
        <w:tc>
          <w:tcPr>
            <w:tcW w:w="876" w:type="dxa"/>
            <w:vAlign w:val="center"/>
          </w:tcPr>
          <w:p w14:paraId="1FF6011A" w14:textId="77777777" w:rsidR="00000000" w:rsidRDefault="007478C2">
            <w:pPr>
              <w:widowControl/>
              <w:jc w:val="right"/>
              <w:rPr>
                <w:rFonts w:ascii="宋体" w:hAnsi="宋体" w:cs="宋体"/>
                <w:color w:val="000000"/>
                <w:kern w:val="0"/>
                <w:sz w:val="24"/>
                <w:szCs w:val="24"/>
              </w:rPr>
            </w:pPr>
            <w:r>
              <w:rPr>
                <w:color w:val="0000FF"/>
                <w:sz w:val="15"/>
                <w:szCs w:val="15"/>
              </w:rPr>
              <w:t>（</w:t>
            </w:r>
            <w:r>
              <w:rPr>
                <w:color w:val="0000FF"/>
                <w:sz w:val="15"/>
                <w:szCs w:val="15"/>
              </w:rPr>
              <w:t>3743</w:t>
            </w:r>
            <w:r>
              <w:rPr>
                <w:color w:val="0000FF"/>
                <w:sz w:val="15"/>
                <w:szCs w:val="15"/>
              </w:rPr>
              <w:t>）</w:t>
            </w:r>
            <w:r>
              <w:rPr>
                <w:rFonts w:ascii="宋体" w:hAnsi="宋体" w:cs="宋体" w:hint="eastAsia"/>
                <w:color w:val="000000"/>
                <w:kern w:val="0"/>
                <w:sz w:val="24"/>
                <w:szCs w:val="24"/>
              </w:rPr>
              <w:t xml:space="preserve">　</w:t>
            </w:r>
          </w:p>
        </w:tc>
        <w:tc>
          <w:tcPr>
            <w:tcW w:w="817" w:type="dxa"/>
            <w:vAlign w:val="center"/>
          </w:tcPr>
          <w:p w14:paraId="3B9514DE" w14:textId="77777777" w:rsidR="00000000" w:rsidRDefault="007478C2">
            <w:pPr>
              <w:widowControl/>
              <w:jc w:val="right"/>
              <w:rPr>
                <w:rFonts w:ascii="宋体" w:hAnsi="宋体" w:cs="宋体"/>
                <w:color w:val="000000"/>
                <w:kern w:val="0"/>
                <w:sz w:val="24"/>
                <w:szCs w:val="24"/>
              </w:rPr>
            </w:pPr>
            <w:r>
              <w:rPr>
                <w:color w:val="0000FF"/>
                <w:sz w:val="15"/>
                <w:szCs w:val="15"/>
              </w:rPr>
              <w:t>（</w:t>
            </w:r>
            <w:r>
              <w:rPr>
                <w:color w:val="0000FF"/>
                <w:sz w:val="15"/>
                <w:szCs w:val="15"/>
              </w:rPr>
              <w:t>3744</w:t>
            </w:r>
            <w:r>
              <w:rPr>
                <w:color w:val="0000FF"/>
                <w:sz w:val="15"/>
                <w:szCs w:val="15"/>
              </w:rPr>
              <w:t>）</w:t>
            </w:r>
            <w:r>
              <w:rPr>
                <w:rFonts w:ascii="宋体" w:hAnsi="宋体" w:cs="宋体" w:hint="eastAsia"/>
                <w:color w:val="000000"/>
                <w:kern w:val="0"/>
                <w:sz w:val="24"/>
                <w:szCs w:val="24"/>
              </w:rPr>
              <w:t xml:space="preserve">　</w:t>
            </w:r>
          </w:p>
        </w:tc>
      </w:tr>
      <w:tr w:rsidR="00000000" w14:paraId="3272725D" w14:textId="77777777">
        <w:trPr>
          <w:trHeight w:val="300"/>
        </w:trPr>
        <w:tc>
          <w:tcPr>
            <w:tcW w:w="816" w:type="dxa"/>
            <w:vAlign w:val="center"/>
          </w:tcPr>
          <w:p w14:paraId="1605B404"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2</w:t>
            </w:r>
          </w:p>
        </w:tc>
        <w:tc>
          <w:tcPr>
            <w:tcW w:w="816" w:type="dxa"/>
            <w:vAlign w:val="center"/>
          </w:tcPr>
          <w:p w14:paraId="73D7CCF3"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301" w:type="dxa"/>
            <w:vAlign w:val="center"/>
          </w:tcPr>
          <w:p w14:paraId="38DE7BC4"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916" w:type="dxa"/>
            <w:vAlign w:val="center"/>
          </w:tcPr>
          <w:p w14:paraId="4A3EE0D9"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259" w:type="dxa"/>
            <w:vAlign w:val="center"/>
          </w:tcPr>
          <w:p w14:paraId="6944CC15"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318" w:type="dxa"/>
            <w:vAlign w:val="center"/>
          </w:tcPr>
          <w:p w14:paraId="0F562703"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167" w:type="dxa"/>
            <w:vAlign w:val="center"/>
          </w:tcPr>
          <w:p w14:paraId="77234859"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876" w:type="dxa"/>
            <w:vAlign w:val="center"/>
          </w:tcPr>
          <w:p w14:paraId="1F9B6942"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817" w:type="dxa"/>
            <w:vAlign w:val="center"/>
          </w:tcPr>
          <w:p w14:paraId="2821C43F"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2C3B751D" w14:textId="77777777">
        <w:trPr>
          <w:trHeight w:val="300"/>
        </w:trPr>
        <w:tc>
          <w:tcPr>
            <w:tcW w:w="816" w:type="dxa"/>
            <w:vAlign w:val="center"/>
          </w:tcPr>
          <w:p w14:paraId="6B9A2C94" w14:textId="77777777" w:rsidR="00000000" w:rsidRDefault="007478C2">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816" w:type="dxa"/>
            <w:vAlign w:val="center"/>
          </w:tcPr>
          <w:p w14:paraId="14AD1EF5"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301" w:type="dxa"/>
            <w:vAlign w:val="center"/>
          </w:tcPr>
          <w:p w14:paraId="508953C7"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916" w:type="dxa"/>
            <w:vAlign w:val="center"/>
          </w:tcPr>
          <w:p w14:paraId="3F5FCAAA"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259" w:type="dxa"/>
            <w:vAlign w:val="center"/>
          </w:tcPr>
          <w:p w14:paraId="58EEBFA3"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318" w:type="dxa"/>
            <w:vAlign w:val="center"/>
          </w:tcPr>
          <w:p w14:paraId="5A3AAEEC"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167" w:type="dxa"/>
            <w:vAlign w:val="center"/>
          </w:tcPr>
          <w:p w14:paraId="1855845B"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876" w:type="dxa"/>
            <w:vAlign w:val="center"/>
          </w:tcPr>
          <w:p w14:paraId="23C34AC3"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817" w:type="dxa"/>
            <w:vAlign w:val="center"/>
          </w:tcPr>
          <w:p w14:paraId="1617DB0E" w14:textId="77777777" w:rsidR="00000000" w:rsidRDefault="007478C2">
            <w:pPr>
              <w:widowControl/>
              <w:jc w:val="right"/>
              <w:rPr>
                <w:rFonts w:ascii="宋体" w:hAnsi="宋体" w:cs="宋体"/>
                <w:color w:val="000000"/>
                <w:kern w:val="0"/>
                <w:sz w:val="24"/>
                <w:szCs w:val="24"/>
              </w:rPr>
            </w:pPr>
            <w:r>
              <w:rPr>
                <w:rFonts w:ascii="宋体" w:hAnsi="宋体" w:cs="宋体" w:hint="eastAsia"/>
                <w:color w:val="000000"/>
                <w:kern w:val="0"/>
                <w:sz w:val="24"/>
                <w:szCs w:val="24"/>
              </w:rPr>
              <w:t xml:space="preserve">　</w:t>
            </w:r>
          </w:p>
        </w:tc>
      </w:tr>
      <w:tr w:rsidR="00000000" w14:paraId="5E9173D8" w14:textId="77777777">
        <w:trPr>
          <w:trHeight w:val="300"/>
        </w:trPr>
        <w:tc>
          <w:tcPr>
            <w:tcW w:w="816" w:type="dxa"/>
            <w:vAlign w:val="center"/>
          </w:tcPr>
          <w:p w14:paraId="0008A8E3" w14:textId="77777777" w:rsidR="00000000" w:rsidRDefault="007478C2">
            <w:pPr>
              <w:widowControl/>
              <w:jc w:val="center"/>
              <w:rPr>
                <w:rFonts w:ascii="宋体" w:hAnsi="宋体" w:cs="宋体"/>
                <w:color w:val="000000"/>
                <w:kern w:val="0"/>
                <w:sz w:val="24"/>
                <w:szCs w:val="24"/>
              </w:rPr>
            </w:pPr>
            <w:r>
              <w:rPr>
                <w:rFonts w:ascii="宋体" w:hAnsi="宋体"/>
                <w:color w:val="000000"/>
                <w:sz w:val="24"/>
              </w:rPr>
              <w:t>…</w:t>
            </w:r>
          </w:p>
        </w:tc>
        <w:tc>
          <w:tcPr>
            <w:tcW w:w="816" w:type="dxa"/>
            <w:vAlign w:val="center"/>
          </w:tcPr>
          <w:p w14:paraId="6743CDA6"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1301" w:type="dxa"/>
            <w:vAlign w:val="center"/>
          </w:tcPr>
          <w:p w14:paraId="2F355A8F" w14:textId="77777777" w:rsidR="00000000" w:rsidRDefault="007478C2">
            <w:pPr>
              <w:widowControl/>
              <w:rPr>
                <w:rFonts w:ascii="宋体" w:hAnsi="宋体" w:cs="宋体"/>
                <w:color w:val="000000"/>
                <w:kern w:val="0"/>
                <w:sz w:val="24"/>
                <w:szCs w:val="24"/>
              </w:rPr>
            </w:pPr>
            <w:r>
              <w:rPr>
                <w:rFonts w:ascii="宋体" w:hAnsi="宋体" w:cs="宋体" w:hint="eastAsia"/>
                <w:color w:val="000000"/>
                <w:kern w:val="0"/>
                <w:sz w:val="24"/>
                <w:szCs w:val="24"/>
              </w:rPr>
              <w:t xml:space="preserve">　</w:t>
            </w:r>
          </w:p>
        </w:tc>
        <w:tc>
          <w:tcPr>
            <w:tcW w:w="916" w:type="dxa"/>
            <w:vAlign w:val="center"/>
          </w:tcPr>
          <w:p w14:paraId="2CDFEDBA" w14:textId="77777777" w:rsidR="00000000" w:rsidRDefault="007478C2">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1259" w:type="dxa"/>
            <w:vAlign w:val="center"/>
          </w:tcPr>
          <w:p w14:paraId="25AFC0E1" w14:textId="77777777" w:rsidR="00000000" w:rsidRDefault="007478C2">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1318" w:type="dxa"/>
            <w:vAlign w:val="center"/>
          </w:tcPr>
          <w:p w14:paraId="62873614" w14:textId="77777777" w:rsidR="00000000" w:rsidRDefault="007478C2">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1167" w:type="dxa"/>
            <w:vAlign w:val="center"/>
          </w:tcPr>
          <w:p w14:paraId="78327BE6" w14:textId="77777777" w:rsidR="00000000" w:rsidRDefault="007478C2">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876" w:type="dxa"/>
            <w:vAlign w:val="center"/>
          </w:tcPr>
          <w:p w14:paraId="43C81034" w14:textId="77777777" w:rsidR="00000000" w:rsidRDefault="007478C2">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817" w:type="dxa"/>
            <w:vAlign w:val="center"/>
          </w:tcPr>
          <w:p w14:paraId="6D227939" w14:textId="77777777" w:rsidR="00000000" w:rsidRDefault="007478C2">
            <w:pPr>
              <w:widowControl/>
              <w:jc w:val="right"/>
              <w:rPr>
                <w:rFonts w:ascii="宋体" w:hAnsi="宋体" w:cs="宋体"/>
                <w:color w:val="000000"/>
                <w:kern w:val="0"/>
                <w:sz w:val="18"/>
                <w:szCs w:val="18"/>
              </w:rPr>
            </w:pPr>
            <w:r>
              <w:rPr>
                <w:rFonts w:ascii="宋体" w:hAnsi="宋体" w:cs="宋体" w:hint="eastAsia"/>
                <w:color w:val="000000"/>
                <w:kern w:val="0"/>
                <w:sz w:val="18"/>
                <w:szCs w:val="18"/>
              </w:rPr>
              <w:t xml:space="preserve">　</w:t>
            </w:r>
          </w:p>
        </w:tc>
      </w:tr>
    </w:tbl>
    <w:p w14:paraId="0D16144B" w14:textId="77777777" w:rsidR="00000000" w:rsidRDefault="007478C2">
      <w:pPr>
        <w:adjustRightInd w:val="0"/>
        <w:snapToGrid w:val="0"/>
        <w:rPr>
          <w:rFonts w:ascii="宋体" w:hAnsi="宋体"/>
          <w:color w:val="000000"/>
          <w:kern w:val="0"/>
          <w:sz w:val="24"/>
          <w:szCs w:val="24"/>
        </w:rPr>
      </w:pPr>
      <w:r>
        <w:rPr>
          <w:rFonts w:ascii="宋体" w:hAnsi="宋体" w:hint="eastAsia"/>
          <w:color w:val="000000"/>
          <w:kern w:val="0"/>
          <w:sz w:val="24"/>
          <w:szCs w:val="24"/>
        </w:rPr>
        <w:t>注：</w:t>
      </w:r>
      <w:r>
        <w:rPr>
          <w:color w:val="0000FF"/>
          <w:kern w:val="0"/>
          <w:sz w:val="18"/>
        </w:rPr>
        <w:t>（</w:t>
      </w:r>
      <w:r>
        <w:rPr>
          <w:color w:val="0000FF"/>
          <w:kern w:val="0"/>
          <w:sz w:val="18"/>
        </w:rPr>
        <w:t>3</w:t>
      </w:r>
      <w:r>
        <w:rPr>
          <w:color w:val="0000FF"/>
          <w:sz w:val="18"/>
        </w:rPr>
        <w:t>745</w:t>
      </w:r>
      <w:r>
        <w:rPr>
          <w:color w:val="0000FF"/>
          <w:kern w:val="0"/>
          <w:sz w:val="18"/>
        </w:rPr>
        <w:t>）</w:t>
      </w:r>
    </w:p>
    <w:p w14:paraId="23152729" w14:textId="77777777" w:rsidR="00000000" w:rsidRDefault="007478C2">
      <w:pPr>
        <w:adjustRightInd w:val="0"/>
        <w:snapToGrid w:val="0"/>
        <w:rPr>
          <w:rFonts w:ascii="宋体" w:hAnsi="宋体"/>
          <w:color w:val="000000"/>
          <w:kern w:val="0"/>
          <w:sz w:val="24"/>
          <w:szCs w:val="24"/>
        </w:rPr>
      </w:pPr>
    </w:p>
    <w:p w14:paraId="7D8C2649" w14:textId="77777777" w:rsidR="00000000" w:rsidRDefault="007478C2">
      <w:pPr>
        <w:spacing w:line="360" w:lineRule="auto"/>
        <w:outlineLvl w:val="2"/>
        <w:rPr>
          <w:rFonts w:ascii="宋体" w:hAnsi="宋体"/>
          <w:b/>
          <w:sz w:val="24"/>
        </w:rPr>
      </w:pPr>
      <w:r>
        <w:rPr>
          <w:rFonts w:ascii="宋体" w:hAnsi="宋体"/>
          <w:b/>
          <w:sz w:val="24"/>
        </w:rPr>
        <w:t xml:space="preserve">4.7.2 </w:t>
      </w:r>
      <w:r>
        <w:rPr>
          <w:rFonts w:ascii="宋体" w:hAnsi="宋体"/>
          <w:b/>
          <w:sz w:val="24"/>
        </w:rPr>
        <w:t>购入或出售基础设施项目情况及对基金运作、收益等方面的影响分析</w:t>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24E1683" w14:textId="77777777">
        <w:tc>
          <w:tcPr>
            <w:tcW w:w="9286" w:type="dxa"/>
          </w:tcPr>
          <w:p w14:paraId="04A5A8EC" w14:textId="77777777" w:rsidR="00000000" w:rsidRDefault="007478C2">
            <w:pPr>
              <w:adjustRightInd w:val="0"/>
              <w:snapToGrid w:val="0"/>
              <w:spacing w:line="460" w:lineRule="exact"/>
              <w:rPr>
                <w:rFonts w:ascii="宋体" w:hAnsi="宋体"/>
                <w:color w:val="000000"/>
                <w:sz w:val="24"/>
              </w:rPr>
            </w:pPr>
            <w:r>
              <w:rPr>
                <w:color w:val="0000FF"/>
                <w:kern w:val="0"/>
                <w:sz w:val="18"/>
              </w:rPr>
              <w:t>（</w:t>
            </w:r>
            <w:r>
              <w:rPr>
                <w:color w:val="0000FF"/>
                <w:kern w:val="0"/>
                <w:sz w:val="18"/>
              </w:rPr>
              <w:t>3</w:t>
            </w:r>
            <w:r>
              <w:rPr>
                <w:color w:val="0000FF"/>
                <w:sz w:val="18"/>
              </w:rPr>
              <w:t>747</w:t>
            </w:r>
            <w:r>
              <w:rPr>
                <w:color w:val="0000FF"/>
                <w:kern w:val="0"/>
                <w:sz w:val="18"/>
              </w:rPr>
              <w:t>）</w:t>
            </w:r>
          </w:p>
        </w:tc>
      </w:tr>
    </w:tbl>
    <w:p w14:paraId="68C282F1" w14:textId="77777777" w:rsidR="00000000" w:rsidRDefault="007478C2">
      <w:pPr>
        <w:adjustRightInd w:val="0"/>
        <w:snapToGrid w:val="0"/>
        <w:rPr>
          <w:rFonts w:ascii="宋体" w:hAnsi="宋体"/>
          <w:sz w:val="24"/>
        </w:rPr>
      </w:pPr>
      <w:bookmarkStart w:id="452" w:name="_Toc86080579"/>
    </w:p>
    <w:p w14:paraId="09265236" w14:textId="77777777" w:rsidR="00000000" w:rsidRDefault="007478C2">
      <w:pPr>
        <w:pStyle w:val="Heading2"/>
        <w:rPr>
          <w:rFonts w:ascii="宋体" w:hAnsi="宋体"/>
        </w:rPr>
      </w:pPr>
      <w:bookmarkStart w:id="453" w:name="_Toc2120438680"/>
      <w:bookmarkStart w:id="454" w:name="_Toc30722"/>
      <w:bookmarkStart w:id="455" w:name="_Toc11048"/>
      <w:bookmarkStart w:id="456" w:name="_Toc574910547"/>
      <w:r>
        <w:rPr>
          <w:rFonts w:ascii="宋体" w:hAnsi="宋体" w:hint="eastAsia"/>
        </w:rPr>
        <w:t>4</w:t>
      </w:r>
      <w:r>
        <w:rPr>
          <w:rFonts w:ascii="宋体" w:hAnsi="宋体"/>
        </w:rPr>
        <w:t>.8</w:t>
      </w:r>
      <w:r>
        <w:rPr>
          <w:rFonts w:ascii="宋体" w:hAnsi="宋体" w:hint="eastAsia"/>
        </w:rPr>
        <w:t xml:space="preserve"> </w:t>
      </w:r>
      <w:r>
        <w:rPr>
          <w:rFonts w:ascii="宋体" w:hAnsi="宋体" w:hint="eastAsia"/>
        </w:rPr>
        <w:t>抵押、查封、扣押、</w:t>
      </w:r>
      <w:r>
        <w:rPr>
          <w:rFonts w:ascii="宋体" w:hAnsi="宋体" w:hint="eastAsia"/>
        </w:rPr>
        <w:t>冻结等他项权利限制的情况</w:t>
      </w:r>
      <w:r>
        <w:rPr>
          <w:rFonts w:ascii="宋体" w:hAnsi="宋体"/>
          <w:vertAlign w:val="superscript"/>
        </w:rPr>
        <w:footnoteReference w:id="393"/>
      </w:r>
      <w:r>
        <w:rPr>
          <w:rFonts w:ascii="宋体" w:hAnsi="宋体" w:hint="eastAsia"/>
        </w:rPr>
        <w:t>（如有）</w:t>
      </w:r>
      <w:bookmarkEnd w:id="452"/>
      <w:bookmarkEnd w:id="453"/>
      <w:bookmarkEnd w:id="454"/>
      <w:bookmarkEnd w:id="455"/>
      <w:bookmarkEnd w:id="456"/>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15D5480" w14:textId="77777777">
        <w:tc>
          <w:tcPr>
            <w:tcW w:w="9286" w:type="dxa"/>
          </w:tcPr>
          <w:p w14:paraId="1E2CA25C" w14:textId="77777777" w:rsidR="00000000" w:rsidRDefault="007478C2">
            <w:pPr>
              <w:spacing w:line="360" w:lineRule="auto"/>
              <w:outlineLvl w:val="2"/>
            </w:pPr>
            <w:r>
              <w:rPr>
                <w:color w:val="0000FF"/>
                <w:kern w:val="0"/>
                <w:sz w:val="18"/>
              </w:rPr>
              <w:t>（</w:t>
            </w:r>
            <w:r>
              <w:rPr>
                <w:color w:val="0000FF"/>
                <w:kern w:val="0"/>
                <w:sz w:val="18"/>
              </w:rPr>
              <w:t>3833</w:t>
            </w:r>
            <w:r>
              <w:rPr>
                <w:color w:val="0000FF"/>
                <w:kern w:val="0"/>
                <w:sz w:val="18"/>
              </w:rPr>
              <w:t>）</w:t>
            </w:r>
          </w:p>
        </w:tc>
      </w:tr>
    </w:tbl>
    <w:p w14:paraId="647F8B5D" w14:textId="77777777" w:rsidR="00000000" w:rsidRDefault="007478C2">
      <w:pPr>
        <w:adjustRightInd w:val="0"/>
        <w:snapToGrid w:val="0"/>
        <w:rPr>
          <w:rFonts w:ascii="宋体" w:hAnsi="宋体"/>
          <w:sz w:val="24"/>
        </w:rPr>
      </w:pPr>
      <w:bookmarkStart w:id="457" w:name="_Toc86080580"/>
    </w:p>
    <w:p w14:paraId="0C1258F6" w14:textId="77777777" w:rsidR="00000000" w:rsidRDefault="007478C2">
      <w:pPr>
        <w:pStyle w:val="Heading2"/>
        <w:rPr>
          <w:rFonts w:ascii="宋体" w:hAnsi="宋体"/>
        </w:rPr>
      </w:pPr>
      <w:bookmarkStart w:id="458" w:name="_Toc399"/>
      <w:bookmarkStart w:id="459" w:name="_Toc16200"/>
      <w:bookmarkStart w:id="460" w:name="_Toc1388427637"/>
      <w:bookmarkStart w:id="461" w:name="_Toc223639055"/>
      <w:r>
        <w:rPr>
          <w:rFonts w:ascii="宋体" w:hAnsi="宋体" w:hint="eastAsia"/>
        </w:rPr>
        <w:t>4</w:t>
      </w:r>
      <w:r>
        <w:rPr>
          <w:rFonts w:ascii="宋体" w:hAnsi="宋体"/>
        </w:rPr>
        <w:t>.9</w:t>
      </w:r>
      <w:r>
        <w:rPr>
          <w:rFonts w:ascii="宋体" w:hAnsi="宋体" w:hint="eastAsia"/>
        </w:rPr>
        <w:t xml:space="preserve"> </w:t>
      </w:r>
      <w:r>
        <w:rPr>
          <w:rFonts w:ascii="宋体" w:hAnsi="宋体" w:hint="eastAsia"/>
        </w:rPr>
        <w:t>基础设施项目相关保险的情况</w:t>
      </w:r>
      <w:r>
        <w:rPr>
          <w:rStyle w:val="FootnoteReference"/>
          <w:rFonts w:ascii="宋体" w:hAnsi="宋体"/>
        </w:rPr>
        <w:footnoteReference w:id="394"/>
      </w:r>
      <w:bookmarkEnd w:id="457"/>
      <w:bookmarkEnd w:id="458"/>
      <w:bookmarkEnd w:id="459"/>
      <w:bookmarkEnd w:id="460"/>
      <w:bookmarkEnd w:id="461"/>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723DEAB" w14:textId="77777777">
        <w:tc>
          <w:tcPr>
            <w:tcW w:w="9286" w:type="dxa"/>
          </w:tcPr>
          <w:p w14:paraId="36EB979B" w14:textId="77777777" w:rsidR="00000000" w:rsidRDefault="007478C2">
            <w:pPr>
              <w:spacing w:line="360" w:lineRule="auto"/>
              <w:outlineLvl w:val="2"/>
            </w:pPr>
            <w:r>
              <w:rPr>
                <w:color w:val="0000FF"/>
                <w:kern w:val="0"/>
                <w:sz w:val="18"/>
              </w:rPr>
              <w:t>（</w:t>
            </w:r>
            <w:r>
              <w:rPr>
                <w:color w:val="0000FF"/>
                <w:kern w:val="0"/>
                <w:sz w:val="18"/>
              </w:rPr>
              <w:t>3835</w:t>
            </w:r>
            <w:r>
              <w:rPr>
                <w:color w:val="0000FF"/>
                <w:kern w:val="0"/>
                <w:sz w:val="18"/>
              </w:rPr>
              <w:t>）</w:t>
            </w:r>
          </w:p>
        </w:tc>
      </w:tr>
    </w:tbl>
    <w:p w14:paraId="0621F2EF" w14:textId="77777777" w:rsidR="00000000" w:rsidRDefault="007478C2">
      <w:pPr>
        <w:adjustRightInd w:val="0"/>
        <w:snapToGrid w:val="0"/>
        <w:rPr>
          <w:rFonts w:ascii="宋体" w:hAnsi="宋体"/>
          <w:sz w:val="24"/>
        </w:rPr>
      </w:pPr>
      <w:bookmarkStart w:id="462" w:name="_Toc86080581"/>
    </w:p>
    <w:p w14:paraId="5F715FC3" w14:textId="77777777" w:rsidR="00000000" w:rsidRDefault="007478C2">
      <w:pPr>
        <w:pStyle w:val="Heading2"/>
        <w:rPr>
          <w:rFonts w:ascii="宋体" w:hAnsi="宋体" w:hint="eastAsia"/>
        </w:rPr>
      </w:pPr>
      <w:bookmarkStart w:id="463" w:name="_Toc8249"/>
      <w:bookmarkStart w:id="464" w:name="_Toc798365295"/>
      <w:bookmarkStart w:id="465" w:name="_Toc5129"/>
      <w:bookmarkStart w:id="466" w:name="_Toc68533266"/>
      <w:r>
        <w:rPr>
          <w:rFonts w:ascii="宋体" w:hAnsi="宋体" w:hint="eastAsia"/>
        </w:rPr>
        <w:t>4.</w:t>
      </w:r>
      <w:r>
        <w:rPr>
          <w:rFonts w:ascii="宋体" w:hAnsi="宋体"/>
        </w:rPr>
        <w:t>10</w:t>
      </w:r>
      <w:r>
        <w:rPr>
          <w:rFonts w:ascii="宋体" w:hAnsi="宋体" w:hint="eastAsia"/>
        </w:rPr>
        <w:t xml:space="preserve"> </w:t>
      </w:r>
      <w:r>
        <w:rPr>
          <w:rFonts w:ascii="宋体" w:hAnsi="宋体" w:hint="eastAsia"/>
        </w:rPr>
        <w:t>基础设施项目未来发展展望的说明</w:t>
      </w:r>
      <w:r>
        <w:rPr>
          <w:rFonts w:ascii="宋体" w:hAnsi="宋体" w:hint="eastAsia"/>
          <w:vertAlign w:val="superscript"/>
        </w:rPr>
        <w:footnoteReference w:id="395"/>
      </w:r>
      <w:bookmarkEnd w:id="463"/>
      <w:bookmarkEnd w:id="464"/>
      <w:bookmarkEnd w:id="465"/>
      <w:bookmarkEnd w:id="466"/>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F69C18B" w14:textId="77777777">
        <w:tc>
          <w:tcPr>
            <w:tcW w:w="9286" w:type="dxa"/>
          </w:tcPr>
          <w:p w14:paraId="1B73AABC" w14:textId="77777777" w:rsidR="00000000" w:rsidRDefault="007478C2">
            <w:pPr>
              <w:adjustRightInd w:val="0"/>
              <w:snapToGrid w:val="0"/>
              <w:spacing w:line="460" w:lineRule="exact"/>
              <w:rPr>
                <w:rFonts w:ascii="宋体" w:hAnsi="宋体"/>
                <w:color w:val="000000"/>
                <w:sz w:val="24"/>
              </w:rPr>
            </w:pPr>
            <w:r>
              <w:rPr>
                <w:color w:val="0000FF"/>
                <w:kern w:val="0"/>
                <w:sz w:val="18"/>
              </w:rPr>
              <w:t>（</w:t>
            </w:r>
            <w:r>
              <w:rPr>
                <w:color w:val="0000FF"/>
                <w:kern w:val="0"/>
                <w:sz w:val="18"/>
              </w:rPr>
              <w:t>3837</w:t>
            </w:r>
            <w:r>
              <w:rPr>
                <w:color w:val="0000FF"/>
                <w:kern w:val="0"/>
                <w:sz w:val="18"/>
              </w:rPr>
              <w:t>）</w:t>
            </w:r>
          </w:p>
        </w:tc>
      </w:tr>
    </w:tbl>
    <w:p w14:paraId="5732C3C4" w14:textId="77777777" w:rsidR="00000000" w:rsidRDefault="007478C2"/>
    <w:p w14:paraId="518D20FA" w14:textId="77777777" w:rsidR="00000000" w:rsidRDefault="007478C2">
      <w:pPr>
        <w:pStyle w:val="Heading2"/>
        <w:rPr>
          <w:rFonts w:ascii="宋体" w:hAnsi="宋体"/>
        </w:rPr>
      </w:pPr>
      <w:bookmarkStart w:id="467" w:name="_Toc31424"/>
      <w:bookmarkStart w:id="468" w:name="_Toc1529539899"/>
      <w:bookmarkStart w:id="469" w:name="_Toc12172"/>
      <w:bookmarkStart w:id="470" w:name="_Toc1155076283"/>
      <w:bookmarkStart w:id="471" w:name="_Toc86080582"/>
      <w:bookmarkEnd w:id="462"/>
      <w:r>
        <w:rPr>
          <w:rFonts w:ascii="宋体" w:hAnsi="宋体" w:hint="eastAsia"/>
        </w:rPr>
        <w:t>4</w:t>
      </w:r>
      <w:r>
        <w:rPr>
          <w:rFonts w:ascii="宋体" w:hAnsi="宋体"/>
        </w:rPr>
        <w:t>.11</w:t>
      </w:r>
      <w:r>
        <w:rPr>
          <w:rFonts w:ascii="宋体" w:hAnsi="宋体" w:hint="eastAsia"/>
        </w:rPr>
        <w:t xml:space="preserve"> </w:t>
      </w:r>
      <w:r>
        <w:rPr>
          <w:rFonts w:ascii="宋体" w:hAnsi="宋体" w:hint="eastAsia"/>
        </w:rPr>
        <w:t>其他需要说明</w:t>
      </w:r>
      <w:r>
        <w:rPr>
          <w:rFonts w:ascii="宋体" w:hAnsi="宋体"/>
        </w:rPr>
        <w:t>的情况（如有）</w:t>
      </w:r>
      <w:bookmarkEnd w:id="467"/>
      <w:bookmarkEnd w:id="468"/>
      <w:bookmarkEnd w:id="469"/>
      <w:bookmarkEnd w:id="470"/>
      <w:bookmarkEnd w:id="471"/>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BCCBFCE" w14:textId="77777777">
        <w:tc>
          <w:tcPr>
            <w:tcW w:w="9286" w:type="dxa"/>
          </w:tcPr>
          <w:p w14:paraId="2E36EA71" w14:textId="77777777" w:rsidR="00000000" w:rsidRDefault="007478C2">
            <w:pPr>
              <w:spacing w:line="360" w:lineRule="auto"/>
              <w:outlineLvl w:val="2"/>
            </w:pPr>
            <w:r>
              <w:rPr>
                <w:color w:val="0000FF"/>
                <w:kern w:val="0"/>
                <w:sz w:val="18"/>
              </w:rPr>
              <w:t>（</w:t>
            </w:r>
            <w:r>
              <w:rPr>
                <w:color w:val="0000FF"/>
                <w:kern w:val="0"/>
                <w:sz w:val="18"/>
              </w:rPr>
              <w:t>3839</w:t>
            </w:r>
            <w:r>
              <w:rPr>
                <w:color w:val="0000FF"/>
                <w:kern w:val="0"/>
                <w:sz w:val="18"/>
              </w:rPr>
              <w:t>）</w:t>
            </w:r>
          </w:p>
        </w:tc>
      </w:tr>
    </w:tbl>
    <w:p w14:paraId="48E6F1A4" w14:textId="77777777" w:rsidR="00000000" w:rsidRDefault="007478C2">
      <w:pPr>
        <w:pStyle w:val="Heading1"/>
        <w:jc w:val="center"/>
        <w:rPr>
          <w:rFonts w:ascii="宋体" w:hAnsi="宋体"/>
          <w:sz w:val="24"/>
        </w:rPr>
      </w:pPr>
      <w:bookmarkStart w:id="472" w:name="_Toc893698921"/>
      <w:bookmarkStart w:id="473" w:name="_Toc3737"/>
      <w:bookmarkStart w:id="474" w:name="_Toc10190"/>
      <w:bookmarkStart w:id="475" w:name="_Toc86080583"/>
      <w:bookmarkStart w:id="476" w:name="_Toc1314008161"/>
      <w:r>
        <w:rPr>
          <w:rFonts w:ascii="宋体" w:hAnsi="宋体" w:hint="eastAsia"/>
          <w:sz w:val="24"/>
        </w:rPr>
        <w:t>§</w:t>
      </w:r>
      <w:r>
        <w:rPr>
          <w:rFonts w:ascii="宋体" w:hAnsi="宋体"/>
          <w:sz w:val="24"/>
        </w:rPr>
        <w:t xml:space="preserve">5  </w:t>
      </w:r>
      <w:r>
        <w:rPr>
          <w:rFonts w:ascii="宋体" w:hAnsi="宋体" w:hint="eastAsia"/>
          <w:sz w:val="24"/>
        </w:rPr>
        <w:t>除基础设施资产支持证券之外的投资组合报告</w:t>
      </w:r>
      <w:r>
        <w:rPr>
          <w:rStyle w:val="FootnoteReference"/>
          <w:rFonts w:ascii="宋体" w:hAnsi="宋体"/>
          <w:sz w:val="24"/>
        </w:rPr>
        <w:footnoteReference w:id="396"/>
      </w:r>
      <w:bookmarkEnd w:id="472"/>
      <w:bookmarkEnd w:id="473"/>
      <w:bookmarkEnd w:id="474"/>
      <w:bookmarkEnd w:id="475"/>
      <w:bookmarkEnd w:id="476"/>
    </w:p>
    <w:p w14:paraId="5ED0F612" w14:textId="77777777" w:rsidR="00000000" w:rsidRDefault="007478C2">
      <w:pPr>
        <w:pStyle w:val="Heading2"/>
        <w:rPr>
          <w:rFonts w:ascii="宋体" w:hAnsi="宋体"/>
        </w:rPr>
      </w:pPr>
      <w:bookmarkStart w:id="477" w:name="_Toc86080584"/>
      <w:bookmarkStart w:id="478" w:name="_Toc270041642"/>
      <w:bookmarkStart w:id="479" w:name="_Toc22090"/>
      <w:bookmarkStart w:id="480" w:name="_Toc21443"/>
      <w:bookmarkStart w:id="481" w:name="_Toc811817571"/>
      <w:r>
        <w:rPr>
          <w:rFonts w:ascii="宋体" w:hAnsi="宋体"/>
        </w:rPr>
        <w:t>5</w:t>
      </w:r>
      <w:r>
        <w:rPr>
          <w:rFonts w:ascii="宋体" w:hAnsi="宋体" w:hint="eastAsia"/>
        </w:rPr>
        <w:t>.</w:t>
      </w:r>
      <w:r>
        <w:rPr>
          <w:rFonts w:ascii="宋体" w:hAnsi="宋体"/>
        </w:rPr>
        <w:t>1</w:t>
      </w:r>
      <w:r>
        <w:rPr>
          <w:rFonts w:ascii="宋体" w:hAnsi="宋体" w:hint="eastAsia"/>
        </w:rPr>
        <w:t xml:space="preserve"> </w:t>
      </w:r>
      <w:r>
        <w:rPr>
          <w:rFonts w:ascii="宋体" w:hAnsi="宋体" w:hint="eastAsia"/>
        </w:rPr>
        <w:t>报告期末基金的资产组合情况</w:t>
      </w:r>
      <w:bookmarkEnd w:id="477"/>
      <w:bookmarkEnd w:id="478"/>
      <w:bookmarkEnd w:id="479"/>
      <w:bookmarkEnd w:id="480"/>
      <w:bookmarkEnd w:id="481"/>
    </w:p>
    <w:p w14:paraId="117CF40C" w14:textId="77777777" w:rsidR="00000000" w:rsidRDefault="007478C2">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0" w:type="auto"/>
        <w:tblInd w:w="-6" w:type="dxa"/>
        <w:tblLayout w:type="fixed"/>
        <w:tblCellMar>
          <w:left w:w="0" w:type="dxa"/>
          <w:right w:w="0" w:type="dxa"/>
        </w:tblCellMar>
        <w:tblLook w:val="0000" w:firstRow="0" w:lastRow="0" w:firstColumn="0" w:lastColumn="0" w:noHBand="0" w:noVBand="0"/>
      </w:tblPr>
      <w:tblGrid>
        <w:gridCol w:w="865"/>
        <w:gridCol w:w="4202"/>
        <w:gridCol w:w="4013"/>
      </w:tblGrid>
      <w:tr w:rsidR="00000000" w14:paraId="15494C7F"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01AB2C3B" w14:textId="77777777" w:rsidR="00000000" w:rsidRDefault="007478C2">
            <w:pPr>
              <w:adjustRightInd w:val="0"/>
              <w:snapToGrid w:val="0"/>
              <w:spacing w:line="360" w:lineRule="exact"/>
              <w:jc w:val="center"/>
              <w:rPr>
                <w:rFonts w:ascii="宋体" w:hAnsi="宋体"/>
                <w:sz w:val="24"/>
              </w:rPr>
            </w:pPr>
            <w:r>
              <w:rPr>
                <w:rFonts w:ascii="宋体" w:hAnsi="宋体" w:hint="eastAsia"/>
                <w:sz w:val="24"/>
              </w:rPr>
              <w:t>序号</w:t>
            </w:r>
          </w:p>
        </w:tc>
        <w:tc>
          <w:tcPr>
            <w:tcW w:w="4202" w:type="dxa"/>
            <w:tcBorders>
              <w:top w:val="single" w:sz="4" w:space="0" w:color="auto"/>
              <w:left w:val="nil"/>
              <w:bottom w:val="single" w:sz="4" w:space="0" w:color="auto"/>
              <w:right w:val="single" w:sz="4" w:space="0" w:color="auto"/>
            </w:tcBorders>
          </w:tcPr>
          <w:p w14:paraId="1ECC8BEF" w14:textId="77777777" w:rsidR="00000000" w:rsidRDefault="007478C2">
            <w:pPr>
              <w:adjustRightInd w:val="0"/>
              <w:snapToGrid w:val="0"/>
              <w:spacing w:line="360" w:lineRule="exact"/>
              <w:jc w:val="center"/>
              <w:rPr>
                <w:rFonts w:ascii="宋体" w:hAnsi="宋体"/>
                <w:sz w:val="24"/>
              </w:rPr>
            </w:pPr>
            <w:r>
              <w:rPr>
                <w:rFonts w:ascii="宋体" w:hAnsi="宋体"/>
                <w:sz w:val="24"/>
              </w:rPr>
              <w:t>项目</w:t>
            </w:r>
          </w:p>
        </w:tc>
        <w:tc>
          <w:tcPr>
            <w:tcW w:w="4013" w:type="dxa"/>
            <w:tcBorders>
              <w:top w:val="single" w:sz="4" w:space="0" w:color="auto"/>
              <w:left w:val="nil"/>
              <w:bottom w:val="single" w:sz="4" w:space="0" w:color="auto"/>
              <w:right w:val="single" w:sz="4" w:space="0" w:color="auto"/>
            </w:tcBorders>
          </w:tcPr>
          <w:p w14:paraId="282101A8" w14:textId="77777777" w:rsidR="00000000" w:rsidRDefault="007478C2">
            <w:pPr>
              <w:adjustRightInd w:val="0"/>
              <w:snapToGrid w:val="0"/>
              <w:spacing w:line="360" w:lineRule="exact"/>
              <w:jc w:val="center"/>
              <w:rPr>
                <w:rFonts w:ascii="宋体" w:hAnsi="宋体"/>
                <w:sz w:val="24"/>
              </w:rPr>
            </w:pPr>
            <w:r>
              <w:rPr>
                <w:rFonts w:ascii="宋体" w:hAnsi="宋体"/>
                <w:sz w:val="24"/>
              </w:rPr>
              <w:t>金额</w:t>
            </w:r>
            <w:r>
              <w:rPr>
                <w:rStyle w:val="FootnoteReference"/>
                <w:rFonts w:ascii="宋体" w:hAnsi="宋体"/>
                <w:sz w:val="24"/>
              </w:rPr>
              <w:footnoteReference w:id="397"/>
            </w:r>
          </w:p>
        </w:tc>
      </w:tr>
      <w:tr w:rsidR="00000000" w14:paraId="47C715A1"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38085C09" w14:textId="77777777" w:rsidR="00000000" w:rsidRDefault="007478C2">
            <w:pPr>
              <w:adjustRightInd w:val="0"/>
              <w:snapToGrid w:val="0"/>
              <w:spacing w:line="360" w:lineRule="exact"/>
              <w:jc w:val="center"/>
              <w:rPr>
                <w:rFonts w:ascii="宋体" w:hAnsi="宋体"/>
                <w:sz w:val="24"/>
              </w:rPr>
            </w:pPr>
            <w:r>
              <w:rPr>
                <w:rFonts w:ascii="宋体" w:hAnsi="宋体"/>
                <w:sz w:val="24"/>
              </w:rPr>
              <w:t>1</w:t>
            </w:r>
          </w:p>
        </w:tc>
        <w:tc>
          <w:tcPr>
            <w:tcW w:w="4202" w:type="dxa"/>
            <w:tcBorders>
              <w:top w:val="single" w:sz="4" w:space="0" w:color="auto"/>
              <w:left w:val="nil"/>
              <w:bottom w:val="single" w:sz="4" w:space="0" w:color="auto"/>
              <w:right w:val="single" w:sz="4" w:space="0" w:color="auto"/>
            </w:tcBorders>
          </w:tcPr>
          <w:p w14:paraId="33BF8C14" w14:textId="77777777" w:rsidR="00000000" w:rsidRDefault="007478C2">
            <w:pPr>
              <w:adjustRightInd w:val="0"/>
              <w:snapToGrid w:val="0"/>
              <w:spacing w:line="360" w:lineRule="exact"/>
              <w:rPr>
                <w:rFonts w:ascii="宋体" w:hAnsi="宋体"/>
                <w:sz w:val="24"/>
              </w:rPr>
            </w:pPr>
            <w:r>
              <w:rPr>
                <w:rFonts w:ascii="宋体" w:hAnsi="宋体" w:hint="eastAsia"/>
                <w:sz w:val="24"/>
              </w:rPr>
              <w:t>固定收益投资</w:t>
            </w:r>
          </w:p>
        </w:tc>
        <w:tc>
          <w:tcPr>
            <w:tcW w:w="4013" w:type="dxa"/>
            <w:tcBorders>
              <w:top w:val="single" w:sz="4" w:space="0" w:color="auto"/>
              <w:left w:val="nil"/>
              <w:bottom w:val="single" w:sz="4" w:space="0" w:color="auto"/>
              <w:right w:val="single" w:sz="4" w:space="0" w:color="auto"/>
            </w:tcBorders>
            <w:vAlign w:val="center"/>
          </w:tcPr>
          <w:p w14:paraId="566DA7B1" w14:textId="77777777" w:rsidR="00000000" w:rsidRDefault="007478C2">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1061</w:t>
            </w:r>
            <w:r>
              <w:rPr>
                <w:color w:val="0000FF"/>
                <w:kern w:val="0"/>
                <w:sz w:val="18"/>
              </w:rPr>
              <w:t>）</w:t>
            </w:r>
          </w:p>
        </w:tc>
      </w:tr>
      <w:tr w:rsidR="00000000" w14:paraId="45C5AABF"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3B95A3A5" w14:textId="77777777" w:rsidR="00000000" w:rsidRDefault="007478C2">
            <w:pPr>
              <w:adjustRightInd w:val="0"/>
              <w:snapToGrid w:val="0"/>
              <w:spacing w:line="360" w:lineRule="exact"/>
              <w:jc w:val="center"/>
              <w:rPr>
                <w:rFonts w:ascii="宋体" w:hAnsi="宋体"/>
                <w:sz w:val="24"/>
              </w:rPr>
            </w:pPr>
          </w:p>
        </w:tc>
        <w:tc>
          <w:tcPr>
            <w:tcW w:w="4202" w:type="dxa"/>
            <w:tcBorders>
              <w:top w:val="single" w:sz="4" w:space="0" w:color="auto"/>
              <w:left w:val="nil"/>
              <w:bottom w:val="single" w:sz="4" w:space="0" w:color="auto"/>
              <w:right w:val="single" w:sz="4" w:space="0" w:color="auto"/>
            </w:tcBorders>
          </w:tcPr>
          <w:p w14:paraId="76B3C8D4" w14:textId="77777777" w:rsidR="00000000" w:rsidRDefault="007478C2">
            <w:pPr>
              <w:adjustRightInd w:val="0"/>
              <w:snapToGrid w:val="0"/>
              <w:spacing w:line="360" w:lineRule="exact"/>
              <w:rPr>
                <w:rFonts w:ascii="宋体" w:hAnsi="宋体"/>
                <w:sz w:val="24"/>
              </w:rPr>
            </w:pPr>
            <w:r>
              <w:rPr>
                <w:rFonts w:ascii="宋体" w:hAnsi="宋体" w:hint="eastAsia"/>
                <w:sz w:val="24"/>
              </w:rPr>
              <w:t>其中：</w:t>
            </w:r>
            <w:r>
              <w:rPr>
                <w:rFonts w:ascii="宋体" w:hAnsi="宋体"/>
                <w:sz w:val="24"/>
              </w:rPr>
              <w:t>债券</w:t>
            </w:r>
          </w:p>
        </w:tc>
        <w:tc>
          <w:tcPr>
            <w:tcW w:w="4013" w:type="dxa"/>
            <w:tcBorders>
              <w:top w:val="single" w:sz="4" w:space="0" w:color="auto"/>
              <w:left w:val="nil"/>
              <w:bottom w:val="single" w:sz="4" w:space="0" w:color="auto"/>
              <w:right w:val="single" w:sz="4" w:space="0" w:color="auto"/>
            </w:tcBorders>
            <w:vAlign w:val="center"/>
          </w:tcPr>
          <w:p w14:paraId="6A2C6FB0" w14:textId="77777777" w:rsidR="00000000" w:rsidRDefault="007478C2">
            <w:pPr>
              <w:adjustRightInd w:val="0"/>
              <w:snapToGrid w:val="0"/>
              <w:spacing w:line="360" w:lineRule="exact"/>
              <w:jc w:val="right"/>
              <w:rPr>
                <w:rFonts w:ascii="宋体" w:hAnsi="宋体"/>
                <w:color w:val="000000"/>
                <w:kern w:val="0"/>
                <w:sz w:val="18"/>
                <w:szCs w:val="18"/>
              </w:rPr>
            </w:pPr>
            <w:r>
              <w:rPr>
                <w:color w:val="0000FF"/>
                <w:kern w:val="0"/>
                <w:sz w:val="18"/>
              </w:rPr>
              <w:t xml:space="preserve">      </w:t>
            </w:r>
            <w:r>
              <w:rPr>
                <w:color w:val="0000FF"/>
                <w:kern w:val="0"/>
                <w:sz w:val="18"/>
              </w:rPr>
              <w:t>（</w:t>
            </w:r>
            <w:r>
              <w:rPr>
                <w:color w:val="0000FF"/>
                <w:kern w:val="0"/>
                <w:sz w:val="18"/>
              </w:rPr>
              <w:t>1063</w:t>
            </w:r>
            <w:r>
              <w:rPr>
                <w:color w:val="0000FF"/>
                <w:kern w:val="0"/>
                <w:sz w:val="18"/>
              </w:rPr>
              <w:t>）</w:t>
            </w:r>
            <w:r>
              <w:rPr>
                <w:color w:val="0000FF"/>
                <w:kern w:val="0"/>
                <w:sz w:val="18"/>
              </w:rPr>
              <w:t xml:space="preserve"> </w:t>
            </w:r>
          </w:p>
        </w:tc>
      </w:tr>
      <w:tr w:rsidR="00000000" w14:paraId="11F0D1C4"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4B344C3C" w14:textId="77777777" w:rsidR="00000000" w:rsidRDefault="007478C2">
            <w:pPr>
              <w:adjustRightInd w:val="0"/>
              <w:snapToGrid w:val="0"/>
              <w:spacing w:line="360" w:lineRule="exact"/>
              <w:jc w:val="center"/>
              <w:rPr>
                <w:rFonts w:ascii="宋体" w:hAnsi="宋体"/>
                <w:sz w:val="24"/>
              </w:rPr>
            </w:pPr>
          </w:p>
        </w:tc>
        <w:tc>
          <w:tcPr>
            <w:tcW w:w="4202" w:type="dxa"/>
            <w:tcBorders>
              <w:top w:val="single" w:sz="4" w:space="0" w:color="auto"/>
              <w:left w:val="nil"/>
              <w:bottom w:val="single" w:sz="4" w:space="0" w:color="auto"/>
              <w:right w:val="single" w:sz="4" w:space="0" w:color="auto"/>
            </w:tcBorders>
          </w:tcPr>
          <w:p w14:paraId="305D7463" w14:textId="77777777" w:rsidR="00000000" w:rsidRDefault="007478C2">
            <w:pPr>
              <w:adjustRightInd w:val="0"/>
              <w:snapToGrid w:val="0"/>
              <w:spacing w:line="360" w:lineRule="exact"/>
              <w:ind w:firstLine="732"/>
              <w:rPr>
                <w:rFonts w:ascii="宋体" w:hAnsi="宋体"/>
                <w:sz w:val="24"/>
              </w:rPr>
            </w:pPr>
            <w:r>
              <w:rPr>
                <w:rFonts w:ascii="宋体" w:hAnsi="宋体" w:hint="eastAsia"/>
                <w:sz w:val="24"/>
              </w:rPr>
              <w:t>资产支持证券</w:t>
            </w:r>
          </w:p>
        </w:tc>
        <w:tc>
          <w:tcPr>
            <w:tcW w:w="4013" w:type="dxa"/>
            <w:tcBorders>
              <w:top w:val="single" w:sz="4" w:space="0" w:color="auto"/>
              <w:left w:val="nil"/>
              <w:bottom w:val="single" w:sz="4" w:space="0" w:color="auto"/>
              <w:right w:val="single" w:sz="4" w:space="0" w:color="auto"/>
            </w:tcBorders>
          </w:tcPr>
          <w:p w14:paraId="0C46C499" w14:textId="77777777" w:rsidR="00000000" w:rsidRDefault="007478C2">
            <w:pPr>
              <w:adjustRightInd w:val="0"/>
              <w:snapToGrid w:val="0"/>
              <w:spacing w:line="360" w:lineRule="exact"/>
              <w:jc w:val="right"/>
              <w:rPr>
                <w:rFonts w:ascii="宋体" w:hAnsi="宋体"/>
                <w:color w:val="000000"/>
                <w:kern w:val="0"/>
                <w:sz w:val="18"/>
                <w:szCs w:val="18"/>
              </w:rPr>
            </w:pPr>
            <w:r>
              <w:rPr>
                <w:color w:val="0000FF"/>
                <w:kern w:val="0"/>
                <w:sz w:val="18"/>
              </w:rPr>
              <w:t>（</w:t>
            </w:r>
            <w:r>
              <w:rPr>
                <w:color w:val="0000FF"/>
                <w:kern w:val="0"/>
                <w:sz w:val="18"/>
              </w:rPr>
              <w:t>1065</w:t>
            </w:r>
            <w:r>
              <w:rPr>
                <w:color w:val="0000FF"/>
                <w:kern w:val="0"/>
                <w:sz w:val="18"/>
              </w:rPr>
              <w:t>）</w:t>
            </w:r>
          </w:p>
        </w:tc>
      </w:tr>
      <w:tr w:rsidR="00000000" w14:paraId="196644B6"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5EABF7CF" w14:textId="77777777" w:rsidR="00000000" w:rsidRDefault="007478C2">
            <w:pPr>
              <w:adjustRightInd w:val="0"/>
              <w:snapToGrid w:val="0"/>
              <w:spacing w:line="360" w:lineRule="exact"/>
              <w:jc w:val="center"/>
              <w:rPr>
                <w:rFonts w:ascii="宋体" w:hAnsi="宋体"/>
                <w:sz w:val="24"/>
              </w:rPr>
            </w:pPr>
            <w:r>
              <w:rPr>
                <w:rFonts w:ascii="宋体" w:hAnsi="宋体"/>
                <w:sz w:val="24"/>
              </w:rPr>
              <w:t>2</w:t>
            </w:r>
          </w:p>
        </w:tc>
        <w:tc>
          <w:tcPr>
            <w:tcW w:w="4202" w:type="dxa"/>
            <w:tcBorders>
              <w:top w:val="single" w:sz="4" w:space="0" w:color="auto"/>
              <w:left w:val="nil"/>
              <w:bottom w:val="single" w:sz="4" w:space="0" w:color="auto"/>
              <w:right w:val="single" w:sz="4" w:space="0" w:color="auto"/>
            </w:tcBorders>
          </w:tcPr>
          <w:p w14:paraId="064EB577" w14:textId="77777777" w:rsidR="00000000" w:rsidRDefault="007478C2">
            <w:pPr>
              <w:adjustRightInd w:val="0"/>
              <w:snapToGrid w:val="0"/>
              <w:spacing w:line="360" w:lineRule="exact"/>
              <w:rPr>
                <w:rFonts w:ascii="宋体" w:hAnsi="宋体"/>
                <w:sz w:val="24"/>
              </w:rPr>
            </w:pPr>
            <w:r>
              <w:rPr>
                <w:rFonts w:ascii="宋体" w:hAnsi="宋体" w:hint="eastAsia"/>
                <w:sz w:val="24"/>
              </w:rPr>
              <w:t>买入返售金融资产</w:t>
            </w:r>
          </w:p>
        </w:tc>
        <w:tc>
          <w:tcPr>
            <w:tcW w:w="4013" w:type="dxa"/>
            <w:tcBorders>
              <w:top w:val="single" w:sz="4" w:space="0" w:color="auto"/>
              <w:left w:val="nil"/>
              <w:bottom w:val="single" w:sz="4" w:space="0" w:color="auto"/>
              <w:right w:val="single" w:sz="4" w:space="0" w:color="auto"/>
            </w:tcBorders>
            <w:vAlign w:val="center"/>
          </w:tcPr>
          <w:p w14:paraId="149453F9" w14:textId="77777777" w:rsidR="00000000" w:rsidRDefault="007478C2">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0597</w:t>
            </w:r>
            <w:r>
              <w:rPr>
                <w:color w:val="0000FF"/>
                <w:kern w:val="0"/>
                <w:sz w:val="18"/>
              </w:rPr>
              <w:t>）</w:t>
            </w:r>
          </w:p>
        </w:tc>
      </w:tr>
      <w:tr w:rsidR="00000000" w14:paraId="1D84EBC1"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0366B803" w14:textId="77777777" w:rsidR="00000000" w:rsidRDefault="007478C2">
            <w:pPr>
              <w:adjustRightInd w:val="0"/>
              <w:snapToGrid w:val="0"/>
              <w:spacing w:line="360" w:lineRule="exact"/>
              <w:jc w:val="center"/>
              <w:rPr>
                <w:rFonts w:ascii="宋体" w:hAnsi="宋体"/>
                <w:sz w:val="24"/>
              </w:rPr>
            </w:pPr>
          </w:p>
        </w:tc>
        <w:tc>
          <w:tcPr>
            <w:tcW w:w="4202" w:type="dxa"/>
            <w:tcBorders>
              <w:top w:val="single" w:sz="4" w:space="0" w:color="auto"/>
              <w:left w:val="nil"/>
              <w:bottom w:val="single" w:sz="4" w:space="0" w:color="auto"/>
              <w:right w:val="single" w:sz="4" w:space="0" w:color="auto"/>
            </w:tcBorders>
          </w:tcPr>
          <w:p w14:paraId="16ADFFEB" w14:textId="77777777" w:rsidR="00000000" w:rsidRDefault="007478C2">
            <w:pPr>
              <w:adjustRightInd w:val="0"/>
              <w:snapToGrid w:val="0"/>
              <w:spacing w:line="360" w:lineRule="exact"/>
              <w:rPr>
                <w:rFonts w:ascii="宋体" w:hAnsi="宋体"/>
                <w:sz w:val="24"/>
              </w:rPr>
            </w:pPr>
            <w:r>
              <w:rPr>
                <w:rFonts w:ascii="宋体" w:hAnsi="宋体"/>
                <w:sz w:val="24"/>
              </w:rPr>
              <w:t>其中：买断式回购的</w:t>
            </w:r>
            <w:r>
              <w:rPr>
                <w:rFonts w:ascii="宋体" w:hAnsi="宋体"/>
                <w:sz w:val="24"/>
              </w:rPr>
              <w:t>买入返售</w:t>
            </w:r>
            <w:r>
              <w:rPr>
                <w:rFonts w:ascii="宋体" w:hAnsi="宋体" w:hint="eastAsia"/>
                <w:sz w:val="24"/>
              </w:rPr>
              <w:t>金融资产</w:t>
            </w:r>
          </w:p>
        </w:tc>
        <w:tc>
          <w:tcPr>
            <w:tcW w:w="4013" w:type="dxa"/>
            <w:tcBorders>
              <w:top w:val="single" w:sz="4" w:space="0" w:color="auto"/>
              <w:left w:val="nil"/>
              <w:bottom w:val="single" w:sz="4" w:space="0" w:color="auto"/>
              <w:right w:val="single" w:sz="4" w:space="0" w:color="auto"/>
            </w:tcBorders>
            <w:vAlign w:val="center"/>
          </w:tcPr>
          <w:p w14:paraId="2C3F9005" w14:textId="77777777" w:rsidR="00000000" w:rsidRDefault="007478C2">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1082</w:t>
            </w:r>
            <w:r>
              <w:rPr>
                <w:color w:val="0000FF"/>
                <w:kern w:val="0"/>
                <w:sz w:val="18"/>
              </w:rPr>
              <w:t>）</w:t>
            </w:r>
          </w:p>
        </w:tc>
      </w:tr>
      <w:tr w:rsidR="00000000" w14:paraId="36713730"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0F552016" w14:textId="77777777" w:rsidR="00000000" w:rsidRDefault="007478C2">
            <w:pPr>
              <w:adjustRightInd w:val="0"/>
              <w:snapToGrid w:val="0"/>
              <w:spacing w:line="360" w:lineRule="exact"/>
              <w:jc w:val="center"/>
              <w:rPr>
                <w:rFonts w:ascii="宋体" w:hAnsi="宋体"/>
                <w:sz w:val="24"/>
              </w:rPr>
            </w:pPr>
            <w:r>
              <w:rPr>
                <w:rFonts w:ascii="宋体" w:hAnsi="宋体"/>
                <w:sz w:val="24"/>
              </w:rPr>
              <w:t>3</w:t>
            </w:r>
          </w:p>
        </w:tc>
        <w:tc>
          <w:tcPr>
            <w:tcW w:w="4202" w:type="dxa"/>
            <w:tcBorders>
              <w:top w:val="single" w:sz="4" w:space="0" w:color="auto"/>
              <w:left w:val="nil"/>
              <w:bottom w:val="single" w:sz="4" w:space="0" w:color="auto"/>
              <w:right w:val="single" w:sz="4" w:space="0" w:color="auto"/>
            </w:tcBorders>
          </w:tcPr>
          <w:p w14:paraId="4FBC9EB8" w14:textId="77777777" w:rsidR="00000000" w:rsidRDefault="007478C2">
            <w:pPr>
              <w:adjustRightInd w:val="0"/>
              <w:snapToGrid w:val="0"/>
              <w:spacing w:line="360" w:lineRule="exact"/>
              <w:rPr>
                <w:rFonts w:ascii="宋体" w:hAnsi="宋体"/>
                <w:sz w:val="24"/>
              </w:rPr>
            </w:pPr>
            <w:r>
              <w:rPr>
                <w:rFonts w:ascii="宋体" w:hAnsi="宋体" w:hint="eastAsia"/>
                <w:sz w:val="24"/>
              </w:rPr>
              <w:t>货币资金和</w:t>
            </w:r>
            <w:r>
              <w:rPr>
                <w:rFonts w:ascii="宋体" w:hAnsi="宋体" w:cs="Arial Unicode MS" w:hint="eastAsia"/>
                <w:sz w:val="24"/>
              </w:rPr>
              <w:t>结算</w:t>
            </w:r>
            <w:r>
              <w:rPr>
                <w:rFonts w:ascii="宋体" w:hAnsi="宋体" w:hint="eastAsia"/>
                <w:sz w:val="24"/>
              </w:rPr>
              <w:t>备付金合计</w:t>
            </w:r>
          </w:p>
        </w:tc>
        <w:tc>
          <w:tcPr>
            <w:tcW w:w="4013" w:type="dxa"/>
            <w:tcBorders>
              <w:top w:val="single" w:sz="4" w:space="0" w:color="auto"/>
              <w:left w:val="nil"/>
              <w:bottom w:val="single" w:sz="4" w:space="0" w:color="auto"/>
              <w:right w:val="single" w:sz="4" w:space="0" w:color="auto"/>
            </w:tcBorders>
          </w:tcPr>
          <w:p w14:paraId="1221D190" w14:textId="77777777" w:rsidR="00000000" w:rsidRDefault="007478C2">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3851</w:t>
            </w:r>
            <w:r>
              <w:rPr>
                <w:color w:val="0000FF"/>
                <w:kern w:val="0"/>
                <w:sz w:val="18"/>
              </w:rPr>
              <w:t>）</w:t>
            </w:r>
          </w:p>
        </w:tc>
      </w:tr>
      <w:tr w:rsidR="00000000" w14:paraId="6158996B"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305EF6EB" w14:textId="77777777" w:rsidR="00000000" w:rsidRDefault="007478C2">
            <w:pPr>
              <w:adjustRightInd w:val="0"/>
              <w:snapToGrid w:val="0"/>
              <w:spacing w:line="360" w:lineRule="exact"/>
              <w:jc w:val="center"/>
              <w:rPr>
                <w:rFonts w:ascii="宋体" w:hAnsi="宋体"/>
                <w:color w:val="000000"/>
                <w:sz w:val="24"/>
              </w:rPr>
            </w:pPr>
            <w:r>
              <w:rPr>
                <w:rFonts w:ascii="宋体" w:hAnsi="宋体"/>
                <w:color w:val="000000"/>
                <w:sz w:val="24"/>
              </w:rPr>
              <w:t>…</w:t>
            </w:r>
            <w:r>
              <w:rPr>
                <w:color w:val="0000FF"/>
                <w:kern w:val="0"/>
                <w:sz w:val="15"/>
                <w:szCs w:val="15"/>
              </w:rPr>
              <w:t>（</w:t>
            </w:r>
            <w:r>
              <w:rPr>
                <w:color w:val="0000FF"/>
                <w:kern w:val="0"/>
                <w:sz w:val="15"/>
                <w:szCs w:val="15"/>
              </w:rPr>
              <w:t>3750</w:t>
            </w:r>
            <w:r>
              <w:rPr>
                <w:color w:val="0000FF"/>
                <w:kern w:val="0"/>
                <w:sz w:val="15"/>
                <w:szCs w:val="15"/>
              </w:rPr>
              <w:t>）</w:t>
            </w:r>
          </w:p>
        </w:tc>
        <w:tc>
          <w:tcPr>
            <w:tcW w:w="4202" w:type="dxa"/>
            <w:tcBorders>
              <w:top w:val="single" w:sz="4" w:space="0" w:color="auto"/>
              <w:left w:val="nil"/>
              <w:bottom w:val="single" w:sz="4" w:space="0" w:color="auto"/>
              <w:right w:val="single" w:sz="4" w:space="0" w:color="auto"/>
            </w:tcBorders>
            <w:vAlign w:val="center"/>
          </w:tcPr>
          <w:p w14:paraId="46335DFA" w14:textId="77777777" w:rsidR="00000000" w:rsidRDefault="007478C2">
            <w:pPr>
              <w:adjustRightInd w:val="0"/>
              <w:snapToGrid w:val="0"/>
              <w:spacing w:line="360" w:lineRule="exact"/>
              <w:jc w:val="left"/>
              <w:rPr>
                <w:rFonts w:ascii="宋体" w:hAnsi="宋体"/>
                <w:color w:val="000000"/>
                <w:sz w:val="24"/>
              </w:rPr>
            </w:pPr>
            <w:r>
              <w:rPr>
                <w:color w:val="0000FF"/>
                <w:kern w:val="0"/>
                <w:sz w:val="15"/>
                <w:szCs w:val="15"/>
              </w:rPr>
              <w:t>（</w:t>
            </w:r>
            <w:r>
              <w:rPr>
                <w:color w:val="0000FF"/>
                <w:kern w:val="0"/>
                <w:sz w:val="15"/>
                <w:szCs w:val="15"/>
              </w:rPr>
              <w:t>1043</w:t>
            </w:r>
            <w:r>
              <w:rPr>
                <w:color w:val="0000FF"/>
                <w:kern w:val="0"/>
                <w:sz w:val="15"/>
                <w:szCs w:val="15"/>
              </w:rPr>
              <w:t>）</w:t>
            </w:r>
          </w:p>
        </w:tc>
        <w:tc>
          <w:tcPr>
            <w:tcW w:w="4013" w:type="dxa"/>
            <w:tcBorders>
              <w:top w:val="single" w:sz="4" w:space="0" w:color="auto"/>
              <w:left w:val="nil"/>
              <w:bottom w:val="single" w:sz="4" w:space="0" w:color="auto"/>
              <w:right w:val="single" w:sz="4" w:space="0" w:color="auto"/>
            </w:tcBorders>
            <w:vAlign w:val="center"/>
          </w:tcPr>
          <w:p w14:paraId="3BA91A09" w14:textId="77777777" w:rsidR="00000000" w:rsidRDefault="007478C2">
            <w:pPr>
              <w:adjustRightInd w:val="0"/>
              <w:snapToGrid w:val="0"/>
              <w:spacing w:line="360" w:lineRule="exact"/>
              <w:jc w:val="center"/>
              <w:rPr>
                <w:rFonts w:ascii="宋体" w:hAnsi="宋体"/>
                <w:color w:val="000000"/>
                <w:sz w:val="24"/>
              </w:rPr>
            </w:pPr>
            <w:r>
              <w:rPr>
                <w:color w:val="0000FF"/>
                <w:kern w:val="0"/>
                <w:sz w:val="15"/>
                <w:szCs w:val="15"/>
              </w:rPr>
              <w:t xml:space="preserve">     </w:t>
            </w:r>
            <w:r>
              <w:rPr>
                <w:color w:val="0000FF"/>
                <w:kern w:val="0"/>
                <w:sz w:val="18"/>
              </w:rPr>
              <w:t xml:space="preserve">                                </w:t>
            </w:r>
            <w:r>
              <w:rPr>
                <w:color w:val="0000FF"/>
                <w:kern w:val="0"/>
                <w:sz w:val="18"/>
              </w:rPr>
              <w:t>（</w:t>
            </w:r>
            <w:r>
              <w:rPr>
                <w:color w:val="0000FF"/>
                <w:kern w:val="0"/>
                <w:sz w:val="18"/>
              </w:rPr>
              <w:t>1046</w:t>
            </w:r>
            <w:r>
              <w:rPr>
                <w:color w:val="0000FF"/>
                <w:kern w:val="0"/>
                <w:sz w:val="18"/>
              </w:rPr>
              <w:t>）</w:t>
            </w:r>
          </w:p>
        </w:tc>
      </w:tr>
      <w:tr w:rsidR="00000000" w14:paraId="0B9E20FF"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1F028905" w14:textId="77777777" w:rsidR="00000000" w:rsidRDefault="007478C2">
            <w:pPr>
              <w:adjustRightInd w:val="0"/>
              <w:snapToGrid w:val="0"/>
              <w:spacing w:line="360" w:lineRule="exact"/>
              <w:jc w:val="center"/>
              <w:rPr>
                <w:rFonts w:ascii="宋体" w:hAnsi="宋体"/>
                <w:color w:val="000000"/>
                <w:sz w:val="24"/>
              </w:rPr>
            </w:pPr>
            <w:r>
              <w:rPr>
                <w:rFonts w:ascii="宋体" w:hAnsi="宋体" w:hint="eastAsia"/>
                <w:color w:val="000000"/>
                <w:sz w:val="24"/>
              </w:rPr>
              <w:t>N-1</w:t>
            </w:r>
          </w:p>
        </w:tc>
        <w:tc>
          <w:tcPr>
            <w:tcW w:w="4202" w:type="dxa"/>
            <w:tcBorders>
              <w:top w:val="single" w:sz="4" w:space="0" w:color="auto"/>
              <w:left w:val="nil"/>
              <w:bottom w:val="single" w:sz="4" w:space="0" w:color="auto"/>
              <w:right w:val="single" w:sz="4" w:space="0" w:color="auto"/>
            </w:tcBorders>
          </w:tcPr>
          <w:p w14:paraId="3F4F54EA" w14:textId="77777777" w:rsidR="00000000" w:rsidRDefault="007478C2">
            <w:pPr>
              <w:adjustRightInd w:val="0"/>
              <w:snapToGrid w:val="0"/>
              <w:spacing w:line="360" w:lineRule="exact"/>
              <w:rPr>
                <w:rFonts w:ascii="宋体" w:hAnsi="宋体"/>
                <w:color w:val="000000"/>
                <w:sz w:val="24"/>
              </w:rPr>
            </w:pPr>
            <w:r>
              <w:rPr>
                <w:rFonts w:ascii="宋体" w:hAnsi="宋体"/>
                <w:color w:val="000000"/>
                <w:sz w:val="24"/>
              </w:rPr>
              <w:t>其他资产</w:t>
            </w:r>
          </w:p>
        </w:tc>
        <w:tc>
          <w:tcPr>
            <w:tcW w:w="4013" w:type="dxa"/>
            <w:tcBorders>
              <w:top w:val="single" w:sz="4" w:space="0" w:color="auto"/>
              <w:left w:val="nil"/>
              <w:bottom w:val="single" w:sz="4" w:space="0" w:color="auto"/>
              <w:right w:val="single" w:sz="4" w:space="0" w:color="auto"/>
            </w:tcBorders>
            <w:vAlign w:val="center"/>
          </w:tcPr>
          <w:p w14:paraId="61797584" w14:textId="77777777" w:rsidR="00000000" w:rsidRDefault="007478C2">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1088</w:t>
            </w:r>
            <w:r>
              <w:rPr>
                <w:color w:val="0000FF"/>
                <w:kern w:val="0"/>
                <w:sz w:val="18"/>
              </w:rPr>
              <w:t>）</w:t>
            </w:r>
          </w:p>
        </w:tc>
      </w:tr>
      <w:tr w:rsidR="00000000" w14:paraId="643A3292" w14:textId="77777777">
        <w:trPr>
          <w:trHeight w:val="300"/>
        </w:trPr>
        <w:tc>
          <w:tcPr>
            <w:tcW w:w="865" w:type="dxa"/>
            <w:tcBorders>
              <w:top w:val="single" w:sz="4" w:space="0" w:color="auto"/>
              <w:left w:val="single" w:sz="4" w:space="0" w:color="auto"/>
              <w:bottom w:val="single" w:sz="4" w:space="0" w:color="auto"/>
              <w:right w:val="single" w:sz="4" w:space="0" w:color="auto"/>
            </w:tcBorders>
          </w:tcPr>
          <w:p w14:paraId="4C649A85" w14:textId="77777777" w:rsidR="00000000" w:rsidRDefault="007478C2">
            <w:pPr>
              <w:adjustRightInd w:val="0"/>
              <w:snapToGrid w:val="0"/>
              <w:spacing w:line="360" w:lineRule="exact"/>
              <w:jc w:val="center"/>
              <w:rPr>
                <w:rFonts w:ascii="宋体" w:hAnsi="宋体"/>
                <w:color w:val="000000"/>
                <w:sz w:val="24"/>
              </w:rPr>
            </w:pPr>
            <w:r>
              <w:rPr>
                <w:rFonts w:ascii="宋体" w:hAnsi="宋体" w:hint="eastAsia"/>
                <w:color w:val="000000"/>
                <w:sz w:val="24"/>
              </w:rPr>
              <w:t>N</w:t>
            </w:r>
          </w:p>
        </w:tc>
        <w:tc>
          <w:tcPr>
            <w:tcW w:w="4202" w:type="dxa"/>
            <w:tcBorders>
              <w:top w:val="single" w:sz="4" w:space="0" w:color="auto"/>
              <w:left w:val="nil"/>
              <w:bottom w:val="single" w:sz="4" w:space="0" w:color="auto"/>
              <w:right w:val="single" w:sz="4" w:space="0" w:color="auto"/>
            </w:tcBorders>
          </w:tcPr>
          <w:p w14:paraId="4A88CFE2" w14:textId="77777777" w:rsidR="00000000" w:rsidRDefault="007478C2">
            <w:pPr>
              <w:adjustRightInd w:val="0"/>
              <w:snapToGrid w:val="0"/>
              <w:spacing w:line="360" w:lineRule="exact"/>
              <w:jc w:val="center"/>
              <w:rPr>
                <w:rFonts w:ascii="宋体" w:hAnsi="宋体"/>
                <w:color w:val="000000"/>
                <w:sz w:val="24"/>
              </w:rPr>
            </w:pPr>
            <w:r>
              <w:rPr>
                <w:rFonts w:ascii="宋体" w:hAnsi="宋体"/>
                <w:color w:val="000000"/>
                <w:sz w:val="24"/>
              </w:rPr>
              <w:t>合计</w:t>
            </w:r>
          </w:p>
        </w:tc>
        <w:tc>
          <w:tcPr>
            <w:tcW w:w="4013" w:type="dxa"/>
            <w:tcBorders>
              <w:top w:val="single" w:sz="4" w:space="0" w:color="auto"/>
              <w:left w:val="nil"/>
              <w:bottom w:val="single" w:sz="4" w:space="0" w:color="auto"/>
              <w:right w:val="single" w:sz="4" w:space="0" w:color="auto"/>
            </w:tcBorders>
            <w:vAlign w:val="center"/>
          </w:tcPr>
          <w:p w14:paraId="7D9BFCB2" w14:textId="77777777" w:rsidR="00000000" w:rsidRDefault="007478C2">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1090</w:t>
            </w:r>
            <w:r>
              <w:rPr>
                <w:color w:val="0000FF"/>
                <w:kern w:val="0"/>
                <w:sz w:val="18"/>
              </w:rPr>
              <w:t>）</w:t>
            </w:r>
          </w:p>
        </w:tc>
      </w:tr>
    </w:tbl>
    <w:p w14:paraId="27B2F943" w14:textId="77777777" w:rsidR="00000000" w:rsidRDefault="007478C2">
      <w:pPr>
        <w:adjustRightInd w:val="0"/>
        <w:snapToGrid w:val="0"/>
        <w:rPr>
          <w:rFonts w:ascii="宋体" w:hAnsi="宋体"/>
          <w:color w:val="0000FF"/>
          <w:kern w:val="0"/>
          <w:sz w:val="18"/>
        </w:rPr>
      </w:pPr>
      <w:r>
        <w:rPr>
          <w:rFonts w:ascii="宋体" w:hAnsi="宋体" w:hint="eastAsia"/>
          <w:sz w:val="24"/>
        </w:rPr>
        <w:t>注：</w:t>
      </w:r>
      <w:r>
        <w:rPr>
          <w:color w:val="0000FF"/>
          <w:kern w:val="0"/>
          <w:sz w:val="18"/>
        </w:rPr>
        <w:t>（</w:t>
      </w:r>
      <w:r>
        <w:rPr>
          <w:color w:val="0000FF"/>
          <w:kern w:val="0"/>
          <w:sz w:val="18"/>
        </w:rPr>
        <w:t>1092</w:t>
      </w:r>
      <w:r>
        <w:rPr>
          <w:color w:val="0000FF"/>
          <w:kern w:val="0"/>
          <w:sz w:val="18"/>
        </w:rPr>
        <w:t>）</w:t>
      </w:r>
    </w:p>
    <w:p w14:paraId="18113A3C" w14:textId="77777777" w:rsidR="00000000" w:rsidRDefault="007478C2">
      <w:pPr>
        <w:adjustRightInd w:val="0"/>
        <w:snapToGrid w:val="0"/>
      </w:pPr>
    </w:p>
    <w:p w14:paraId="67F3E0CB" w14:textId="77777777" w:rsidR="00000000" w:rsidRDefault="007478C2">
      <w:pPr>
        <w:pStyle w:val="Heading2"/>
        <w:rPr>
          <w:rFonts w:ascii="宋体" w:hAnsi="宋体"/>
        </w:rPr>
      </w:pPr>
      <w:bookmarkStart w:id="482" w:name="_Toc1305278708"/>
      <w:bookmarkStart w:id="483" w:name="_Toc10047"/>
      <w:bookmarkStart w:id="484" w:name="_Toc41399531"/>
      <w:bookmarkStart w:id="485" w:name="_Toc1144867660"/>
      <w:bookmarkStart w:id="486" w:name="_Toc14358"/>
      <w:r>
        <w:rPr>
          <w:rFonts w:ascii="宋体" w:hAnsi="宋体"/>
        </w:rPr>
        <w:t xml:space="preserve">5.2 </w:t>
      </w:r>
      <w:r>
        <w:rPr>
          <w:rFonts w:ascii="宋体" w:hAnsi="宋体" w:hint="eastAsia"/>
        </w:rPr>
        <w:t>报告期末按债券品种分类的债券投资组合</w:t>
      </w:r>
      <w:r>
        <w:rPr>
          <w:rFonts w:ascii="宋体" w:hAnsi="宋体"/>
          <w:vertAlign w:val="superscript"/>
        </w:rPr>
        <w:footnoteReference w:id="398"/>
      </w:r>
      <w:bookmarkEnd w:id="482"/>
      <w:bookmarkEnd w:id="483"/>
      <w:bookmarkEnd w:id="484"/>
      <w:bookmarkEnd w:id="485"/>
      <w:bookmarkEnd w:id="486"/>
    </w:p>
    <w:p w14:paraId="1203B326" w14:textId="77777777" w:rsidR="00000000" w:rsidRDefault="007478C2">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55"/>
        <w:gridCol w:w="4270"/>
        <w:gridCol w:w="4005"/>
      </w:tblGrid>
      <w:tr w:rsidR="00000000" w14:paraId="0A661DF3" w14:textId="77777777">
        <w:trPr>
          <w:trHeight w:val="300"/>
        </w:trPr>
        <w:tc>
          <w:tcPr>
            <w:tcW w:w="855" w:type="dxa"/>
          </w:tcPr>
          <w:p w14:paraId="32FC85C2" w14:textId="77777777" w:rsidR="00000000" w:rsidRDefault="007478C2">
            <w:pPr>
              <w:jc w:val="center"/>
              <w:rPr>
                <w:rFonts w:ascii="宋体" w:hAnsi="宋体"/>
                <w:sz w:val="24"/>
              </w:rPr>
            </w:pPr>
            <w:r>
              <w:rPr>
                <w:rFonts w:ascii="宋体" w:hAnsi="宋体" w:hint="eastAsia"/>
                <w:sz w:val="24"/>
              </w:rPr>
              <w:t>序号</w:t>
            </w:r>
          </w:p>
        </w:tc>
        <w:tc>
          <w:tcPr>
            <w:tcW w:w="4270" w:type="dxa"/>
          </w:tcPr>
          <w:p w14:paraId="1CA42BDC" w14:textId="77777777" w:rsidR="00000000" w:rsidRDefault="007478C2">
            <w:pPr>
              <w:jc w:val="center"/>
              <w:rPr>
                <w:rFonts w:ascii="宋体" w:hAnsi="宋体"/>
                <w:sz w:val="24"/>
              </w:rPr>
            </w:pPr>
            <w:r>
              <w:rPr>
                <w:rFonts w:ascii="宋体" w:hAnsi="宋体" w:hint="eastAsia"/>
                <w:sz w:val="24"/>
              </w:rPr>
              <w:t>债券品种</w:t>
            </w:r>
          </w:p>
        </w:tc>
        <w:tc>
          <w:tcPr>
            <w:tcW w:w="4005" w:type="dxa"/>
          </w:tcPr>
          <w:p w14:paraId="61335C3B" w14:textId="77777777" w:rsidR="00000000" w:rsidRDefault="007478C2">
            <w:pPr>
              <w:jc w:val="center"/>
              <w:rPr>
                <w:rFonts w:ascii="宋体" w:hAnsi="宋体"/>
                <w:sz w:val="24"/>
              </w:rPr>
            </w:pPr>
            <w:r>
              <w:rPr>
                <w:rFonts w:ascii="宋体" w:hAnsi="宋体" w:hint="eastAsia"/>
                <w:sz w:val="24"/>
              </w:rPr>
              <w:t>公允价值</w:t>
            </w:r>
          </w:p>
        </w:tc>
      </w:tr>
      <w:tr w:rsidR="00000000" w14:paraId="4AE0F13E" w14:textId="77777777">
        <w:trPr>
          <w:trHeight w:val="300"/>
        </w:trPr>
        <w:tc>
          <w:tcPr>
            <w:tcW w:w="855" w:type="dxa"/>
          </w:tcPr>
          <w:p w14:paraId="0A97B6F1" w14:textId="77777777" w:rsidR="00000000" w:rsidRDefault="007478C2">
            <w:pPr>
              <w:jc w:val="center"/>
              <w:rPr>
                <w:rFonts w:ascii="宋体" w:hAnsi="宋体"/>
                <w:sz w:val="24"/>
              </w:rPr>
            </w:pPr>
            <w:r>
              <w:rPr>
                <w:rFonts w:ascii="宋体" w:hAnsi="宋体" w:hint="eastAsia"/>
                <w:sz w:val="24"/>
              </w:rPr>
              <w:t>1</w:t>
            </w:r>
          </w:p>
        </w:tc>
        <w:tc>
          <w:tcPr>
            <w:tcW w:w="4270" w:type="dxa"/>
          </w:tcPr>
          <w:p w14:paraId="7951EFD9" w14:textId="77777777" w:rsidR="00000000" w:rsidRDefault="007478C2">
            <w:pPr>
              <w:ind w:leftChars="50" w:left="105"/>
              <w:rPr>
                <w:rFonts w:ascii="宋体" w:hAnsi="宋体"/>
                <w:sz w:val="24"/>
              </w:rPr>
            </w:pPr>
            <w:r>
              <w:rPr>
                <w:rFonts w:ascii="宋体" w:hAnsi="宋体"/>
                <w:sz w:val="24"/>
              </w:rPr>
              <w:t>国家债券</w:t>
            </w:r>
          </w:p>
        </w:tc>
        <w:tc>
          <w:tcPr>
            <w:tcW w:w="4005" w:type="dxa"/>
            <w:vAlign w:val="center"/>
          </w:tcPr>
          <w:p w14:paraId="576B4FCB" w14:textId="77777777" w:rsidR="00000000" w:rsidRDefault="007478C2">
            <w:pPr>
              <w:jc w:val="right"/>
              <w:rPr>
                <w:rFonts w:ascii="宋体" w:hAnsi="宋体"/>
                <w:sz w:val="24"/>
              </w:rPr>
            </w:pPr>
            <w:r>
              <w:rPr>
                <w:color w:val="0000FF"/>
                <w:kern w:val="0"/>
                <w:sz w:val="18"/>
              </w:rPr>
              <w:t>（</w:t>
            </w:r>
            <w:r>
              <w:rPr>
                <w:color w:val="0000FF"/>
                <w:kern w:val="0"/>
                <w:sz w:val="18"/>
              </w:rPr>
              <w:t>1441</w:t>
            </w:r>
            <w:r>
              <w:rPr>
                <w:color w:val="0000FF"/>
                <w:kern w:val="0"/>
                <w:sz w:val="18"/>
              </w:rPr>
              <w:t>）</w:t>
            </w:r>
          </w:p>
        </w:tc>
      </w:tr>
      <w:tr w:rsidR="00000000" w14:paraId="2A312900" w14:textId="77777777">
        <w:trPr>
          <w:trHeight w:val="300"/>
        </w:trPr>
        <w:tc>
          <w:tcPr>
            <w:tcW w:w="855" w:type="dxa"/>
          </w:tcPr>
          <w:p w14:paraId="3293B0D7" w14:textId="77777777" w:rsidR="00000000" w:rsidRDefault="007478C2">
            <w:pPr>
              <w:jc w:val="center"/>
              <w:rPr>
                <w:rFonts w:ascii="宋体" w:hAnsi="宋体"/>
                <w:sz w:val="24"/>
              </w:rPr>
            </w:pPr>
            <w:r>
              <w:rPr>
                <w:rFonts w:ascii="宋体" w:hAnsi="宋体" w:hint="eastAsia"/>
                <w:sz w:val="24"/>
              </w:rPr>
              <w:t>2</w:t>
            </w:r>
          </w:p>
        </w:tc>
        <w:tc>
          <w:tcPr>
            <w:tcW w:w="4270" w:type="dxa"/>
          </w:tcPr>
          <w:p w14:paraId="66F3EF5C" w14:textId="77777777" w:rsidR="00000000" w:rsidRDefault="007478C2">
            <w:pPr>
              <w:ind w:leftChars="50" w:left="105"/>
              <w:rPr>
                <w:rFonts w:ascii="宋体" w:hAnsi="宋体"/>
                <w:sz w:val="24"/>
              </w:rPr>
            </w:pPr>
            <w:r>
              <w:rPr>
                <w:rFonts w:ascii="宋体" w:hAnsi="宋体"/>
                <w:sz w:val="24"/>
              </w:rPr>
              <w:t>央行票据</w:t>
            </w:r>
          </w:p>
        </w:tc>
        <w:tc>
          <w:tcPr>
            <w:tcW w:w="4005" w:type="dxa"/>
            <w:vAlign w:val="center"/>
          </w:tcPr>
          <w:p w14:paraId="373292A9" w14:textId="77777777" w:rsidR="00000000" w:rsidRDefault="007478C2">
            <w:pPr>
              <w:jc w:val="right"/>
              <w:rPr>
                <w:rFonts w:ascii="宋体" w:hAnsi="宋体"/>
                <w:sz w:val="24"/>
              </w:rPr>
            </w:pPr>
            <w:r>
              <w:rPr>
                <w:color w:val="0000FF"/>
                <w:kern w:val="0"/>
                <w:sz w:val="18"/>
              </w:rPr>
              <w:t>（</w:t>
            </w:r>
            <w:r>
              <w:rPr>
                <w:color w:val="0000FF"/>
                <w:kern w:val="0"/>
                <w:sz w:val="18"/>
              </w:rPr>
              <w:t>1443</w:t>
            </w:r>
            <w:r>
              <w:rPr>
                <w:color w:val="0000FF"/>
                <w:kern w:val="0"/>
                <w:sz w:val="18"/>
              </w:rPr>
              <w:t>）</w:t>
            </w:r>
          </w:p>
        </w:tc>
      </w:tr>
      <w:tr w:rsidR="00000000" w14:paraId="19DBB293" w14:textId="77777777">
        <w:trPr>
          <w:trHeight w:val="300"/>
        </w:trPr>
        <w:tc>
          <w:tcPr>
            <w:tcW w:w="855" w:type="dxa"/>
          </w:tcPr>
          <w:p w14:paraId="3AFEA30B" w14:textId="77777777" w:rsidR="00000000" w:rsidRDefault="007478C2">
            <w:pPr>
              <w:jc w:val="center"/>
              <w:rPr>
                <w:rFonts w:ascii="宋体" w:hAnsi="宋体"/>
                <w:sz w:val="24"/>
              </w:rPr>
            </w:pPr>
            <w:r>
              <w:rPr>
                <w:rFonts w:ascii="宋体" w:hAnsi="宋体" w:hint="eastAsia"/>
                <w:sz w:val="24"/>
              </w:rPr>
              <w:t>3</w:t>
            </w:r>
          </w:p>
        </w:tc>
        <w:tc>
          <w:tcPr>
            <w:tcW w:w="4270" w:type="dxa"/>
          </w:tcPr>
          <w:p w14:paraId="55C19FC2" w14:textId="77777777" w:rsidR="00000000" w:rsidRDefault="007478C2">
            <w:pPr>
              <w:ind w:leftChars="50" w:left="105"/>
              <w:rPr>
                <w:rFonts w:ascii="宋体" w:hAnsi="宋体"/>
                <w:sz w:val="24"/>
              </w:rPr>
            </w:pPr>
            <w:r>
              <w:rPr>
                <w:rFonts w:ascii="宋体" w:hAnsi="宋体"/>
                <w:sz w:val="24"/>
              </w:rPr>
              <w:t>金融债券</w:t>
            </w:r>
          </w:p>
        </w:tc>
        <w:tc>
          <w:tcPr>
            <w:tcW w:w="4005" w:type="dxa"/>
            <w:vAlign w:val="center"/>
          </w:tcPr>
          <w:p w14:paraId="001AA940" w14:textId="77777777" w:rsidR="00000000" w:rsidRDefault="007478C2">
            <w:pPr>
              <w:jc w:val="right"/>
              <w:rPr>
                <w:rFonts w:ascii="宋体" w:hAnsi="宋体"/>
                <w:sz w:val="24"/>
              </w:rPr>
            </w:pPr>
            <w:r>
              <w:rPr>
                <w:color w:val="0000FF"/>
                <w:kern w:val="0"/>
                <w:sz w:val="18"/>
              </w:rPr>
              <w:t>（</w:t>
            </w:r>
            <w:r>
              <w:rPr>
                <w:color w:val="0000FF"/>
                <w:kern w:val="0"/>
                <w:sz w:val="18"/>
              </w:rPr>
              <w:t>1445</w:t>
            </w:r>
            <w:r>
              <w:rPr>
                <w:color w:val="0000FF"/>
                <w:kern w:val="0"/>
                <w:sz w:val="18"/>
              </w:rPr>
              <w:t>）</w:t>
            </w:r>
          </w:p>
        </w:tc>
      </w:tr>
      <w:tr w:rsidR="00000000" w14:paraId="79C11C25" w14:textId="77777777">
        <w:trPr>
          <w:trHeight w:val="300"/>
        </w:trPr>
        <w:tc>
          <w:tcPr>
            <w:tcW w:w="855" w:type="dxa"/>
          </w:tcPr>
          <w:p w14:paraId="1C5E7F55" w14:textId="77777777" w:rsidR="00000000" w:rsidRDefault="007478C2">
            <w:pPr>
              <w:jc w:val="center"/>
              <w:rPr>
                <w:rFonts w:ascii="宋体" w:hAnsi="宋体"/>
                <w:sz w:val="24"/>
              </w:rPr>
            </w:pPr>
          </w:p>
        </w:tc>
        <w:tc>
          <w:tcPr>
            <w:tcW w:w="4270" w:type="dxa"/>
          </w:tcPr>
          <w:p w14:paraId="70479E1F" w14:textId="77777777" w:rsidR="00000000" w:rsidRDefault="007478C2">
            <w:pPr>
              <w:ind w:leftChars="50" w:left="105"/>
              <w:rPr>
                <w:rFonts w:ascii="宋体" w:hAnsi="宋体"/>
                <w:sz w:val="24"/>
              </w:rPr>
            </w:pPr>
            <w:r>
              <w:rPr>
                <w:rFonts w:ascii="宋体" w:hAnsi="宋体" w:hint="eastAsia"/>
                <w:sz w:val="24"/>
              </w:rPr>
              <w:t>其中：政策性金融债</w:t>
            </w:r>
          </w:p>
        </w:tc>
        <w:tc>
          <w:tcPr>
            <w:tcW w:w="4005" w:type="dxa"/>
            <w:vAlign w:val="center"/>
          </w:tcPr>
          <w:p w14:paraId="068A112A" w14:textId="77777777" w:rsidR="00000000" w:rsidRDefault="007478C2">
            <w:pPr>
              <w:jc w:val="right"/>
              <w:rPr>
                <w:rFonts w:ascii="宋体" w:hAnsi="宋体"/>
                <w:color w:val="0000FF"/>
                <w:kern w:val="0"/>
                <w:sz w:val="18"/>
              </w:rPr>
            </w:pPr>
            <w:r>
              <w:rPr>
                <w:color w:val="0000FF"/>
                <w:kern w:val="0"/>
                <w:sz w:val="18"/>
              </w:rPr>
              <w:t>（</w:t>
            </w:r>
            <w:r>
              <w:rPr>
                <w:color w:val="0000FF"/>
                <w:kern w:val="0"/>
                <w:sz w:val="18"/>
              </w:rPr>
              <w:t>1447</w:t>
            </w:r>
            <w:r>
              <w:rPr>
                <w:color w:val="0000FF"/>
                <w:kern w:val="0"/>
                <w:sz w:val="18"/>
              </w:rPr>
              <w:t>）</w:t>
            </w:r>
          </w:p>
        </w:tc>
      </w:tr>
      <w:tr w:rsidR="00000000" w14:paraId="2EFF8C9A" w14:textId="77777777">
        <w:trPr>
          <w:trHeight w:val="300"/>
        </w:trPr>
        <w:tc>
          <w:tcPr>
            <w:tcW w:w="855" w:type="dxa"/>
          </w:tcPr>
          <w:p w14:paraId="0061B7DF" w14:textId="77777777" w:rsidR="00000000" w:rsidRDefault="007478C2">
            <w:pPr>
              <w:jc w:val="center"/>
              <w:rPr>
                <w:rFonts w:ascii="宋体" w:hAnsi="宋体"/>
                <w:sz w:val="24"/>
              </w:rPr>
            </w:pPr>
            <w:r>
              <w:rPr>
                <w:rFonts w:ascii="宋体" w:hAnsi="宋体" w:hint="eastAsia"/>
                <w:sz w:val="24"/>
              </w:rPr>
              <w:t>4</w:t>
            </w:r>
          </w:p>
        </w:tc>
        <w:tc>
          <w:tcPr>
            <w:tcW w:w="4270" w:type="dxa"/>
          </w:tcPr>
          <w:p w14:paraId="3FD7A660" w14:textId="77777777" w:rsidR="00000000" w:rsidRDefault="007478C2">
            <w:pPr>
              <w:ind w:leftChars="50" w:left="105"/>
              <w:rPr>
                <w:rFonts w:ascii="宋体" w:hAnsi="宋体"/>
                <w:sz w:val="24"/>
              </w:rPr>
            </w:pPr>
            <w:r>
              <w:rPr>
                <w:rFonts w:ascii="宋体" w:hAnsi="宋体"/>
                <w:sz w:val="24"/>
              </w:rPr>
              <w:t>企业债券</w:t>
            </w:r>
          </w:p>
        </w:tc>
        <w:tc>
          <w:tcPr>
            <w:tcW w:w="4005" w:type="dxa"/>
            <w:vAlign w:val="center"/>
          </w:tcPr>
          <w:p w14:paraId="4F168BD7" w14:textId="77777777" w:rsidR="00000000" w:rsidRDefault="007478C2">
            <w:pPr>
              <w:jc w:val="right"/>
              <w:rPr>
                <w:rFonts w:ascii="宋体" w:hAnsi="宋体"/>
                <w:sz w:val="24"/>
              </w:rPr>
            </w:pPr>
            <w:r>
              <w:rPr>
                <w:color w:val="0000FF"/>
                <w:kern w:val="0"/>
                <w:sz w:val="18"/>
              </w:rPr>
              <w:t>（</w:t>
            </w:r>
            <w:r>
              <w:rPr>
                <w:color w:val="0000FF"/>
                <w:kern w:val="0"/>
                <w:sz w:val="18"/>
              </w:rPr>
              <w:t>14</w:t>
            </w:r>
            <w:r>
              <w:rPr>
                <w:color w:val="0000FF"/>
                <w:kern w:val="0"/>
                <w:sz w:val="18"/>
              </w:rPr>
              <w:t>49</w:t>
            </w:r>
            <w:r>
              <w:rPr>
                <w:color w:val="0000FF"/>
                <w:kern w:val="0"/>
                <w:sz w:val="18"/>
              </w:rPr>
              <w:t>）</w:t>
            </w:r>
          </w:p>
        </w:tc>
      </w:tr>
      <w:tr w:rsidR="00000000" w14:paraId="191A36DE" w14:textId="77777777">
        <w:trPr>
          <w:trHeight w:val="300"/>
        </w:trPr>
        <w:tc>
          <w:tcPr>
            <w:tcW w:w="855" w:type="dxa"/>
          </w:tcPr>
          <w:p w14:paraId="1CC1AD17" w14:textId="77777777" w:rsidR="00000000" w:rsidRDefault="007478C2">
            <w:pPr>
              <w:jc w:val="center"/>
              <w:rPr>
                <w:rFonts w:ascii="宋体" w:hAnsi="宋体"/>
                <w:sz w:val="24"/>
              </w:rPr>
            </w:pPr>
            <w:r>
              <w:rPr>
                <w:rFonts w:ascii="宋体" w:hAnsi="宋体" w:hint="eastAsia"/>
                <w:sz w:val="24"/>
              </w:rPr>
              <w:t>5</w:t>
            </w:r>
          </w:p>
        </w:tc>
        <w:tc>
          <w:tcPr>
            <w:tcW w:w="4270" w:type="dxa"/>
          </w:tcPr>
          <w:p w14:paraId="4D1A0739" w14:textId="77777777" w:rsidR="00000000" w:rsidRDefault="007478C2">
            <w:pPr>
              <w:ind w:leftChars="50" w:left="105"/>
              <w:rPr>
                <w:rFonts w:ascii="宋体" w:hAnsi="宋体"/>
                <w:sz w:val="24"/>
              </w:rPr>
            </w:pPr>
            <w:r>
              <w:rPr>
                <w:rFonts w:ascii="宋体" w:hAnsi="宋体" w:hint="eastAsia"/>
                <w:sz w:val="24"/>
              </w:rPr>
              <w:t>企业短期融资券</w:t>
            </w:r>
          </w:p>
        </w:tc>
        <w:tc>
          <w:tcPr>
            <w:tcW w:w="4005" w:type="dxa"/>
            <w:vAlign w:val="center"/>
          </w:tcPr>
          <w:p w14:paraId="7A93F490" w14:textId="77777777" w:rsidR="00000000" w:rsidRDefault="007478C2">
            <w:pPr>
              <w:jc w:val="right"/>
              <w:rPr>
                <w:rFonts w:ascii="宋体" w:hAnsi="宋体"/>
                <w:color w:val="0000FF"/>
                <w:kern w:val="0"/>
                <w:sz w:val="18"/>
              </w:rPr>
            </w:pPr>
            <w:r>
              <w:rPr>
                <w:color w:val="0000FF"/>
                <w:kern w:val="0"/>
                <w:sz w:val="18"/>
              </w:rPr>
              <w:t>（</w:t>
            </w:r>
            <w:r>
              <w:rPr>
                <w:color w:val="0000FF"/>
                <w:kern w:val="0"/>
                <w:sz w:val="18"/>
              </w:rPr>
              <w:t>1451</w:t>
            </w:r>
            <w:r>
              <w:rPr>
                <w:color w:val="0000FF"/>
                <w:kern w:val="0"/>
                <w:sz w:val="18"/>
              </w:rPr>
              <w:t>）</w:t>
            </w:r>
          </w:p>
        </w:tc>
      </w:tr>
      <w:tr w:rsidR="00000000" w14:paraId="4F735C8C" w14:textId="77777777">
        <w:trPr>
          <w:trHeight w:val="300"/>
        </w:trPr>
        <w:tc>
          <w:tcPr>
            <w:tcW w:w="855" w:type="dxa"/>
            <w:shd w:val="clear" w:color="auto" w:fill="FFFFFF"/>
          </w:tcPr>
          <w:p w14:paraId="1DB7B48C" w14:textId="77777777" w:rsidR="00000000" w:rsidRDefault="007478C2">
            <w:pPr>
              <w:jc w:val="center"/>
              <w:rPr>
                <w:rFonts w:ascii="宋体" w:hAnsi="宋体"/>
                <w:sz w:val="24"/>
              </w:rPr>
            </w:pPr>
            <w:r>
              <w:rPr>
                <w:rFonts w:ascii="宋体" w:hAnsi="宋体" w:hint="eastAsia"/>
                <w:sz w:val="24"/>
              </w:rPr>
              <w:t>6</w:t>
            </w:r>
          </w:p>
        </w:tc>
        <w:tc>
          <w:tcPr>
            <w:tcW w:w="4270" w:type="dxa"/>
            <w:shd w:val="clear" w:color="auto" w:fill="FFFFFF"/>
          </w:tcPr>
          <w:p w14:paraId="2B9626CB" w14:textId="77777777" w:rsidR="00000000" w:rsidRDefault="007478C2">
            <w:pPr>
              <w:ind w:leftChars="50" w:left="105"/>
              <w:rPr>
                <w:rFonts w:ascii="宋体" w:hAnsi="宋体"/>
                <w:sz w:val="24"/>
              </w:rPr>
            </w:pPr>
            <w:r>
              <w:rPr>
                <w:rFonts w:ascii="宋体" w:hAnsi="宋体" w:hint="eastAsia"/>
                <w:sz w:val="24"/>
              </w:rPr>
              <w:t>中期票据</w:t>
            </w:r>
          </w:p>
        </w:tc>
        <w:tc>
          <w:tcPr>
            <w:tcW w:w="4005" w:type="dxa"/>
            <w:shd w:val="clear" w:color="auto" w:fill="FFFFFF"/>
            <w:vAlign w:val="center"/>
          </w:tcPr>
          <w:p w14:paraId="3A5AFB9C" w14:textId="77777777" w:rsidR="00000000" w:rsidRDefault="007478C2">
            <w:pPr>
              <w:jc w:val="right"/>
              <w:rPr>
                <w:rFonts w:ascii="宋体" w:hAnsi="宋体"/>
                <w:color w:val="0000FF"/>
                <w:kern w:val="0"/>
                <w:sz w:val="18"/>
              </w:rPr>
            </w:pPr>
            <w:r>
              <w:rPr>
                <w:color w:val="0000FF"/>
                <w:kern w:val="0"/>
                <w:sz w:val="18"/>
              </w:rPr>
              <w:t>（</w:t>
            </w:r>
            <w:r>
              <w:rPr>
                <w:color w:val="0000FF"/>
                <w:kern w:val="0"/>
                <w:sz w:val="18"/>
              </w:rPr>
              <w:t>2929</w:t>
            </w:r>
            <w:r>
              <w:rPr>
                <w:color w:val="0000FF"/>
                <w:kern w:val="0"/>
                <w:sz w:val="18"/>
              </w:rPr>
              <w:t>）</w:t>
            </w:r>
          </w:p>
        </w:tc>
      </w:tr>
      <w:tr w:rsidR="00000000" w14:paraId="2C2F9CD0" w14:textId="77777777">
        <w:trPr>
          <w:trHeight w:val="300"/>
        </w:trPr>
        <w:tc>
          <w:tcPr>
            <w:tcW w:w="855" w:type="dxa"/>
          </w:tcPr>
          <w:p w14:paraId="17B24EA3" w14:textId="77777777" w:rsidR="00000000" w:rsidRDefault="007478C2">
            <w:pPr>
              <w:jc w:val="center"/>
              <w:rPr>
                <w:rFonts w:ascii="宋体" w:hAnsi="宋体"/>
                <w:kern w:val="0"/>
                <w:sz w:val="24"/>
                <w:szCs w:val="24"/>
              </w:rPr>
            </w:pPr>
            <w:r>
              <w:rPr>
                <w:rFonts w:ascii="宋体" w:hAnsi="宋体"/>
                <w:kern w:val="0"/>
                <w:sz w:val="24"/>
                <w:szCs w:val="24"/>
              </w:rPr>
              <w:t>7</w:t>
            </w:r>
          </w:p>
        </w:tc>
        <w:tc>
          <w:tcPr>
            <w:tcW w:w="4270" w:type="dxa"/>
          </w:tcPr>
          <w:p w14:paraId="2E7F8CA5" w14:textId="77777777" w:rsidR="00000000" w:rsidRDefault="007478C2">
            <w:pPr>
              <w:ind w:leftChars="50" w:left="105"/>
              <w:rPr>
                <w:rFonts w:ascii="宋体" w:hAnsi="宋体"/>
                <w:kern w:val="0"/>
                <w:sz w:val="24"/>
                <w:szCs w:val="24"/>
              </w:rPr>
            </w:pPr>
            <w:r>
              <w:rPr>
                <w:rFonts w:ascii="宋体" w:hAnsi="宋体" w:hint="eastAsia"/>
                <w:kern w:val="0"/>
                <w:sz w:val="24"/>
                <w:szCs w:val="24"/>
              </w:rPr>
              <w:t>同业存单</w:t>
            </w:r>
          </w:p>
        </w:tc>
        <w:tc>
          <w:tcPr>
            <w:tcW w:w="4005" w:type="dxa"/>
            <w:vAlign w:val="center"/>
          </w:tcPr>
          <w:p w14:paraId="6E437014" w14:textId="77777777" w:rsidR="00000000" w:rsidRDefault="007478C2">
            <w:pPr>
              <w:jc w:val="right"/>
              <w:rPr>
                <w:rFonts w:ascii="宋体" w:hAnsi="宋体"/>
                <w:color w:val="0000FF"/>
                <w:kern w:val="0"/>
                <w:sz w:val="18"/>
              </w:rPr>
            </w:pPr>
            <w:r>
              <w:rPr>
                <w:color w:val="0000FF"/>
                <w:kern w:val="0"/>
                <w:sz w:val="18"/>
              </w:rPr>
              <w:t>（</w:t>
            </w:r>
            <w:r>
              <w:rPr>
                <w:color w:val="0000FF"/>
                <w:kern w:val="0"/>
                <w:sz w:val="18"/>
              </w:rPr>
              <w:t>3243</w:t>
            </w:r>
            <w:r>
              <w:rPr>
                <w:color w:val="0000FF"/>
                <w:kern w:val="0"/>
                <w:sz w:val="18"/>
              </w:rPr>
              <w:t>）</w:t>
            </w:r>
          </w:p>
        </w:tc>
      </w:tr>
      <w:tr w:rsidR="00000000" w14:paraId="6202FD31" w14:textId="77777777">
        <w:trPr>
          <w:trHeight w:val="300"/>
        </w:trPr>
        <w:tc>
          <w:tcPr>
            <w:tcW w:w="855" w:type="dxa"/>
          </w:tcPr>
          <w:p w14:paraId="399FA09E" w14:textId="77777777" w:rsidR="00000000" w:rsidRDefault="007478C2">
            <w:pPr>
              <w:jc w:val="center"/>
              <w:rPr>
                <w:rFonts w:ascii="宋体" w:hAnsi="宋体"/>
                <w:sz w:val="24"/>
              </w:rPr>
            </w:pPr>
            <w:r>
              <w:rPr>
                <w:rFonts w:ascii="宋体" w:hAnsi="宋体"/>
                <w:color w:val="000000"/>
                <w:sz w:val="24"/>
              </w:rPr>
              <w:t>…</w:t>
            </w:r>
            <w:r>
              <w:rPr>
                <w:color w:val="0000FF"/>
                <w:kern w:val="0"/>
                <w:sz w:val="18"/>
              </w:rPr>
              <w:t>（</w:t>
            </w:r>
            <w:r>
              <w:rPr>
                <w:color w:val="0000FF"/>
                <w:kern w:val="0"/>
                <w:sz w:val="18"/>
              </w:rPr>
              <w:t>1435</w:t>
            </w:r>
            <w:r>
              <w:rPr>
                <w:color w:val="0000FF"/>
                <w:kern w:val="0"/>
                <w:sz w:val="18"/>
              </w:rPr>
              <w:t>）</w:t>
            </w:r>
          </w:p>
        </w:tc>
        <w:tc>
          <w:tcPr>
            <w:tcW w:w="4270" w:type="dxa"/>
          </w:tcPr>
          <w:p w14:paraId="3BE1AB0F" w14:textId="77777777" w:rsidR="00000000" w:rsidRDefault="007478C2">
            <w:pPr>
              <w:ind w:leftChars="50" w:left="105"/>
              <w:rPr>
                <w:rFonts w:ascii="宋体" w:hAnsi="宋体"/>
                <w:sz w:val="24"/>
              </w:rPr>
            </w:pPr>
            <w:r>
              <w:rPr>
                <w:color w:val="0000FF"/>
                <w:kern w:val="0"/>
                <w:sz w:val="18"/>
              </w:rPr>
              <w:t>（</w:t>
            </w:r>
            <w:r>
              <w:rPr>
                <w:color w:val="0000FF"/>
                <w:kern w:val="0"/>
                <w:sz w:val="18"/>
              </w:rPr>
              <w:t>1436</w:t>
            </w:r>
            <w:r>
              <w:rPr>
                <w:color w:val="0000FF"/>
                <w:kern w:val="0"/>
                <w:sz w:val="18"/>
              </w:rPr>
              <w:t>）</w:t>
            </w:r>
          </w:p>
        </w:tc>
        <w:tc>
          <w:tcPr>
            <w:tcW w:w="4005" w:type="dxa"/>
            <w:vAlign w:val="center"/>
          </w:tcPr>
          <w:p w14:paraId="5B6C3A3C" w14:textId="77777777" w:rsidR="00000000" w:rsidRDefault="007478C2">
            <w:pPr>
              <w:jc w:val="right"/>
              <w:rPr>
                <w:rFonts w:ascii="宋体" w:hAnsi="宋体"/>
                <w:sz w:val="24"/>
              </w:rPr>
            </w:pPr>
            <w:r>
              <w:rPr>
                <w:color w:val="0000FF"/>
                <w:kern w:val="0"/>
                <w:sz w:val="18"/>
              </w:rPr>
              <w:t>（</w:t>
            </w:r>
            <w:r>
              <w:rPr>
                <w:color w:val="0000FF"/>
                <w:kern w:val="0"/>
                <w:sz w:val="18"/>
              </w:rPr>
              <w:t>1437</w:t>
            </w:r>
            <w:r>
              <w:rPr>
                <w:color w:val="0000FF"/>
                <w:kern w:val="0"/>
                <w:sz w:val="18"/>
              </w:rPr>
              <w:t>）</w:t>
            </w:r>
          </w:p>
        </w:tc>
      </w:tr>
      <w:tr w:rsidR="00000000" w14:paraId="60913514" w14:textId="77777777">
        <w:trPr>
          <w:trHeight w:val="300"/>
        </w:trPr>
        <w:tc>
          <w:tcPr>
            <w:tcW w:w="855" w:type="dxa"/>
          </w:tcPr>
          <w:p w14:paraId="27B82222" w14:textId="77777777" w:rsidR="00000000" w:rsidRDefault="007478C2">
            <w:pPr>
              <w:jc w:val="center"/>
              <w:rPr>
                <w:rFonts w:ascii="宋体" w:hAnsi="宋体"/>
                <w:sz w:val="24"/>
              </w:rPr>
            </w:pPr>
            <w:r>
              <w:rPr>
                <w:rFonts w:ascii="宋体" w:hAnsi="宋体" w:hint="eastAsia"/>
                <w:sz w:val="24"/>
              </w:rPr>
              <w:t>N-1</w:t>
            </w:r>
          </w:p>
        </w:tc>
        <w:tc>
          <w:tcPr>
            <w:tcW w:w="4270" w:type="dxa"/>
          </w:tcPr>
          <w:p w14:paraId="5E024A51" w14:textId="77777777" w:rsidR="00000000" w:rsidRDefault="007478C2">
            <w:pPr>
              <w:ind w:leftChars="50" w:left="105"/>
              <w:rPr>
                <w:rFonts w:ascii="宋体" w:hAnsi="宋体"/>
                <w:sz w:val="24"/>
              </w:rPr>
            </w:pPr>
            <w:r>
              <w:rPr>
                <w:rFonts w:ascii="宋体" w:hAnsi="宋体"/>
                <w:sz w:val="24"/>
              </w:rPr>
              <w:t>其他</w:t>
            </w:r>
          </w:p>
        </w:tc>
        <w:tc>
          <w:tcPr>
            <w:tcW w:w="4005" w:type="dxa"/>
            <w:vAlign w:val="center"/>
          </w:tcPr>
          <w:p w14:paraId="18E9E8B5" w14:textId="77777777" w:rsidR="00000000" w:rsidRDefault="007478C2">
            <w:pPr>
              <w:jc w:val="right"/>
              <w:rPr>
                <w:rFonts w:ascii="宋体" w:hAnsi="宋体"/>
                <w:sz w:val="24"/>
              </w:rPr>
            </w:pPr>
            <w:r>
              <w:rPr>
                <w:color w:val="0000FF"/>
                <w:kern w:val="0"/>
                <w:sz w:val="18"/>
              </w:rPr>
              <w:t>（</w:t>
            </w:r>
            <w:r>
              <w:rPr>
                <w:color w:val="0000FF"/>
                <w:kern w:val="0"/>
                <w:sz w:val="18"/>
              </w:rPr>
              <w:t>1455</w:t>
            </w:r>
            <w:r>
              <w:rPr>
                <w:color w:val="0000FF"/>
                <w:kern w:val="0"/>
                <w:sz w:val="18"/>
              </w:rPr>
              <w:t>）</w:t>
            </w:r>
          </w:p>
        </w:tc>
      </w:tr>
      <w:tr w:rsidR="00000000" w14:paraId="5462852B" w14:textId="77777777">
        <w:trPr>
          <w:trHeight w:val="300"/>
        </w:trPr>
        <w:tc>
          <w:tcPr>
            <w:tcW w:w="855" w:type="dxa"/>
          </w:tcPr>
          <w:p w14:paraId="3DAE2B7D" w14:textId="77777777" w:rsidR="00000000" w:rsidRDefault="007478C2">
            <w:pPr>
              <w:jc w:val="center"/>
              <w:rPr>
                <w:rFonts w:ascii="宋体" w:hAnsi="宋体"/>
                <w:sz w:val="24"/>
              </w:rPr>
            </w:pPr>
            <w:r>
              <w:rPr>
                <w:rFonts w:ascii="宋体" w:hAnsi="宋体" w:hint="eastAsia"/>
                <w:sz w:val="24"/>
              </w:rPr>
              <w:t>N</w:t>
            </w:r>
          </w:p>
        </w:tc>
        <w:tc>
          <w:tcPr>
            <w:tcW w:w="4270" w:type="dxa"/>
          </w:tcPr>
          <w:p w14:paraId="5DC7317A" w14:textId="77777777" w:rsidR="00000000" w:rsidRDefault="007478C2">
            <w:pPr>
              <w:ind w:leftChars="50" w:left="105"/>
              <w:jc w:val="center"/>
              <w:rPr>
                <w:rFonts w:ascii="宋体" w:hAnsi="宋体"/>
                <w:sz w:val="24"/>
              </w:rPr>
            </w:pPr>
            <w:r>
              <w:rPr>
                <w:rFonts w:ascii="宋体" w:hAnsi="宋体"/>
                <w:sz w:val="24"/>
              </w:rPr>
              <w:t>合计</w:t>
            </w:r>
          </w:p>
        </w:tc>
        <w:tc>
          <w:tcPr>
            <w:tcW w:w="4005" w:type="dxa"/>
            <w:vAlign w:val="center"/>
          </w:tcPr>
          <w:p w14:paraId="3DC1F1B5" w14:textId="77777777" w:rsidR="00000000" w:rsidRDefault="007478C2">
            <w:pPr>
              <w:jc w:val="right"/>
              <w:rPr>
                <w:rFonts w:ascii="宋体" w:hAnsi="宋体"/>
                <w:sz w:val="24"/>
              </w:rPr>
            </w:pPr>
            <w:r>
              <w:rPr>
                <w:color w:val="0000FF"/>
                <w:kern w:val="0"/>
                <w:sz w:val="18"/>
              </w:rPr>
              <w:t>（</w:t>
            </w:r>
            <w:r>
              <w:rPr>
                <w:color w:val="0000FF"/>
                <w:kern w:val="0"/>
                <w:sz w:val="18"/>
              </w:rPr>
              <w:t>1457</w:t>
            </w:r>
            <w:r>
              <w:rPr>
                <w:color w:val="0000FF"/>
                <w:kern w:val="0"/>
                <w:sz w:val="18"/>
              </w:rPr>
              <w:t>）</w:t>
            </w:r>
          </w:p>
        </w:tc>
      </w:tr>
    </w:tbl>
    <w:p w14:paraId="629BA959" w14:textId="77777777" w:rsidR="00000000" w:rsidRDefault="007478C2">
      <w:pPr>
        <w:adjustRightInd w:val="0"/>
        <w:snapToGrid w:val="0"/>
        <w:rPr>
          <w:rFonts w:ascii="宋体" w:hAnsi="宋体"/>
          <w:sz w:val="24"/>
        </w:rPr>
      </w:pPr>
      <w:r>
        <w:rPr>
          <w:rFonts w:ascii="宋体" w:hAnsi="宋体" w:hint="eastAsia"/>
          <w:sz w:val="24"/>
        </w:rPr>
        <w:t>注：</w:t>
      </w:r>
      <w:r>
        <w:rPr>
          <w:color w:val="0000FF"/>
          <w:kern w:val="0"/>
          <w:sz w:val="18"/>
        </w:rPr>
        <w:t>（</w:t>
      </w:r>
      <w:r>
        <w:rPr>
          <w:color w:val="0000FF"/>
          <w:kern w:val="0"/>
          <w:sz w:val="18"/>
        </w:rPr>
        <w:t>1461</w:t>
      </w:r>
      <w:r>
        <w:rPr>
          <w:color w:val="0000FF"/>
          <w:kern w:val="0"/>
          <w:sz w:val="18"/>
        </w:rPr>
        <w:t>）</w:t>
      </w:r>
    </w:p>
    <w:p w14:paraId="08BC964C" w14:textId="77777777" w:rsidR="00000000" w:rsidRDefault="007478C2">
      <w:pPr>
        <w:adjustRightInd w:val="0"/>
        <w:snapToGrid w:val="0"/>
        <w:rPr>
          <w:rFonts w:ascii="宋体" w:hAnsi="宋体"/>
          <w:sz w:val="24"/>
        </w:rPr>
      </w:pPr>
    </w:p>
    <w:p w14:paraId="45DEA8B7" w14:textId="77777777" w:rsidR="00000000" w:rsidRDefault="007478C2">
      <w:pPr>
        <w:pStyle w:val="Heading2"/>
        <w:rPr>
          <w:rFonts w:ascii="宋体" w:hAnsi="宋体"/>
        </w:rPr>
      </w:pPr>
      <w:bookmarkStart w:id="487" w:name="_Toc30872"/>
      <w:bookmarkStart w:id="488" w:name="_Toc268153181"/>
      <w:bookmarkStart w:id="489" w:name="_Toc1192315338"/>
      <w:bookmarkStart w:id="490" w:name="_Toc41399532"/>
      <w:bookmarkStart w:id="491" w:name="_Toc3544"/>
      <w:r>
        <w:rPr>
          <w:rFonts w:ascii="宋体" w:hAnsi="宋体"/>
        </w:rPr>
        <w:t xml:space="preserve">5.3 </w:t>
      </w:r>
      <w:r>
        <w:rPr>
          <w:rFonts w:ascii="宋体" w:hAnsi="宋体" w:hint="eastAsia"/>
        </w:rPr>
        <w:t>报告期末按公允价值大小排序的前五名债券投资明细</w:t>
      </w:r>
      <w:bookmarkEnd w:id="487"/>
      <w:bookmarkEnd w:id="488"/>
      <w:bookmarkEnd w:id="489"/>
      <w:bookmarkEnd w:id="490"/>
      <w:bookmarkEnd w:id="491"/>
    </w:p>
    <w:p w14:paraId="09FB5CC9" w14:textId="77777777" w:rsidR="00000000" w:rsidRDefault="007478C2">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金额单位：</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75"/>
        <w:gridCol w:w="2167"/>
        <w:gridCol w:w="2872"/>
        <w:gridCol w:w="1333"/>
        <w:gridCol w:w="1843"/>
      </w:tblGrid>
      <w:tr w:rsidR="00000000" w14:paraId="283F2C11" w14:textId="77777777">
        <w:trPr>
          <w:trHeight w:val="300"/>
        </w:trPr>
        <w:tc>
          <w:tcPr>
            <w:tcW w:w="875" w:type="dxa"/>
            <w:vAlign w:val="center"/>
          </w:tcPr>
          <w:p w14:paraId="0B233881" w14:textId="77777777" w:rsidR="00000000" w:rsidRDefault="007478C2">
            <w:pPr>
              <w:jc w:val="center"/>
              <w:rPr>
                <w:rFonts w:ascii="宋体" w:hAnsi="宋体"/>
                <w:sz w:val="24"/>
              </w:rPr>
            </w:pPr>
            <w:r>
              <w:rPr>
                <w:rFonts w:ascii="宋体" w:hAnsi="宋体" w:hint="eastAsia"/>
                <w:sz w:val="24"/>
              </w:rPr>
              <w:t>序号</w:t>
            </w:r>
          </w:p>
        </w:tc>
        <w:tc>
          <w:tcPr>
            <w:tcW w:w="2167" w:type="dxa"/>
          </w:tcPr>
          <w:p w14:paraId="613B6A27"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债券代码</w:t>
            </w:r>
          </w:p>
        </w:tc>
        <w:tc>
          <w:tcPr>
            <w:tcW w:w="2872" w:type="dxa"/>
            <w:tcMar>
              <w:top w:w="15" w:type="dxa"/>
              <w:left w:w="15" w:type="dxa"/>
              <w:bottom w:w="0" w:type="dxa"/>
              <w:right w:w="15" w:type="dxa"/>
            </w:tcMar>
            <w:vAlign w:val="center"/>
          </w:tcPr>
          <w:p w14:paraId="3F644A56"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债券名称</w:t>
            </w:r>
          </w:p>
        </w:tc>
        <w:tc>
          <w:tcPr>
            <w:tcW w:w="1333" w:type="dxa"/>
            <w:tcMar>
              <w:top w:w="15" w:type="dxa"/>
              <w:left w:w="15" w:type="dxa"/>
              <w:bottom w:w="0" w:type="dxa"/>
              <w:right w:w="15" w:type="dxa"/>
            </w:tcMar>
          </w:tcPr>
          <w:p w14:paraId="05849BDD" w14:textId="77777777" w:rsidR="00000000" w:rsidRDefault="007478C2">
            <w:pPr>
              <w:jc w:val="center"/>
              <w:rPr>
                <w:rFonts w:ascii="宋体" w:hAnsi="宋体"/>
                <w:sz w:val="24"/>
              </w:rPr>
            </w:pPr>
            <w:r>
              <w:rPr>
                <w:rFonts w:ascii="宋体" w:hAnsi="宋体" w:hint="eastAsia"/>
                <w:sz w:val="24"/>
              </w:rPr>
              <w:t>数量（张）</w:t>
            </w:r>
          </w:p>
        </w:tc>
        <w:tc>
          <w:tcPr>
            <w:tcW w:w="1843" w:type="dxa"/>
            <w:tcMar>
              <w:top w:w="15" w:type="dxa"/>
              <w:left w:w="15" w:type="dxa"/>
              <w:bottom w:w="0" w:type="dxa"/>
              <w:right w:w="15" w:type="dxa"/>
            </w:tcMar>
            <w:vAlign w:val="center"/>
          </w:tcPr>
          <w:p w14:paraId="4B5C1FDD" w14:textId="77777777" w:rsidR="00000000" w:rsidRDefault="007478C2">
            <w:pPr>
              <w:jc w:val="center"/>
              <w:rPr>
                <w:rFonts w:ascii="宋体" w:hAnsi="宋体"/>
                <w:sz w:val="24"/>
              </w:rPr>
            </w:pPr>
            <w:r>
              <w:rPr>
                <w:rFonts w:ascii="宋体" w:hAnsi="宋体" w:hint="eastAsia"/>
                <w:sz w:val="24"/>
              </w:rPr>
              <w:t>公允价值</w:t>
            </w:r>
          </w:p>
        </w:tc>
      </w:tr>
      <w:tr w:rsidR="00000000" w14:paraId="0E5EEF54" w14:textId="77777777">
        <w:trPr>
          <w:trHeight w:val="300"/>
        </w:trPr>
        <w:tc>
          <w:tcPr>
            <w:tcW w:w="875" w:type="dxa"/>
            <w:vAlign w:val="bottom"/>
          </w:tcPr>
          <w:p w14:paraId="1A8A464B" w14:textId="77777777" w:rsidR="00000000" w:rsidRDefault="007478C2">
            <w:pPr>
              <w:jc w:val="center"/>
              <w:rPr>
                <w:rFonts w:ascii="宋体" w:hAnsi="宋体"/>
                <w:sz w:val="24"/>
              </w:rPr>
            </w:pPr>
            <w:r>
              <w:rPr>
                <w:rFonts w:ascii="宋体" w:hAnsi="宋体" w:hint="eastAsia"/>
                <w:sz w:val="24"/>
              </w:rPr>
              <w:t>1</w:t>
            </w:r>
            <w:r>
              <w:rPr>
                <w:color w:val="0000FF"/>
                <w:kern w:val="0"/>
                <w:sz w:val="18"/>
              </w:rPr>
              <w:t>（</w:t>
            </w:r>
            <w:r>
              <w:rPr>
                <w:color w:val="0000FF"/>
                <w:kern w:val="0"/>
                <w:sz w:val="18"/>
              </w:rPr>
              <w:t>1474</w:t>
            </w:r>
            <w:r>
              <w:rPr>
                <w:color w:val="0000FF"/>
                <w:kern w:val="0"/>
                <w:sz w:val="18"/>
              </w:rPr>
              <w:t>）</w:t>
            </w:r>
          </w:p>
        </w:tc>
        <w:tc>
          <w:tcPr>
            <w:tcW w:w="2167" w:type="dxa"/>
            <w:vAlign w:val="center"/>
          </w:tcPr>
          <w:p w14:paraId="45B774FA" w14:textId="77777777" w:rsidR="00000000" w:rsidRDefault="007478C2">
            <w:pPr>
              <w:jc w:val="center"/>
              <w:rPr>
                <w:rFonts w:ascii="宋体" w:hAnsi="宋体"/>
                <w:sz w:val="24"/>
              </w:rPr>
            </w:pPr>
            <w:r>
              <w:rPr>
                <w:color w:val="0000FF"/>
                <w:sz w:val="18"/>
              </w:rPr>
              <w:t>（</w:t>
            </w:r>
            <w:r>
              <w:rPr>
                <w:color w:val="0000FF"/>
                <w:sz w:val="18"/>
              </w:rPr>
              <w:t>1475</w:t>
            </w:r>
            <w:r>
              <w:rPr>
                <w:color w:val="0000FF"/>
                <w:sz w:val="18"/>
              </w:rPr>
              <w:t>）</w:t>
            </w:r>
          </w:p>
        </w:tc>
        <w:tc>
          <w:tcPr>
            <w:tcW w:w="2872" w:type="dxa"/>
            <w:tcMar>
              <w:top w:w="15" w:type="dxa"/>
              <w:left w:w="15" w:type="dxa"/>
              <w:bottom w:w="0" w:type="dxa"/>
              <w:right w:w="15" w:type="dxa"/>
            </w:tcMar>
            <w:vAlign w:val="center"/>
          </w:tcPr>
          <w:p w14:paraId="2A0F6A79" w14:textId="77777777" w:rsidR="00000000" w:rsidRDefault="007478C2">
            <w:pPr>
              <w:jc w:val="center"/>
              <w:rPr>
                <w:rFonts w:ascii="宋体" w:hAnsi="宋体"/>
                <w:sz w:val="24"/>
              </w:rPr>
            </w:pPr>
            <w:r>
              <w:rPr>
                <w:color w:val="0000FF"/>
                <w:sz w:val="18"/>
              </w:rPr>
              <w:t>（</w:t>
            </w:r>
            <w:r>
              <w:rPr>
                <w:color w:val="0000FF"/>
                <w:sz w:val="18"/>
              </w:rPr>
              <w:t>1476</w:t>
            </w:r>
            <w:r>
              <w:rPr>
                <w:color w:val="0000FF"/>
                <w:sz w:val="18"/>
              </w:rPr>
              <w:t>）</w:t>
            </w:r>
          </w:p>
        </w:tc>
        <w:tc>
          <w:tcPr>
            <w:tcW w:w="1333" w:type="dxa"/>
            <w:tcMar>
              <w:top w:w="15" w:type="dxa"/>
              <w:left w:w="15" w:type="dxa"/>
              <w:bottom w:w="0" w:type="dxa"/>
              <w:right w:w="15" w:type="dxa"/>
            </w:tcMar>
            <w:vAlign w:val="center"/>
          </w:tcPr>
          <w:p w14:paraId="2C745AA8" w14:textId="77777777" w:rsidR="00000000" w:rsidRDefault="007478C2">
            <w:pPr>
              <w:jc w:val="right"/>
              <w:rPr>
                <w:rFonts w:ascii="宋体" w:hAnsi="宋体"/>
                <w:sz w:val="24"/>
              </w:rPr>
            </w:pPr>
            <w:r>
              <w:rPr>
                <w:color w:val="0000FF"/>
                <w:kern w:val="0"/>
                <w:sz w:val="18"/>
              </w:rPr>
              <w:t>（</w:t>
            </w:r>
            <w:r>
              <w:rPr>
                <w:color w:val="0000FF"/>
                <w:kern w:val="0"/>
                <w:sz w:val="18"/>
              </w:rPr>
              <w:t>1477</w:t>
            </w:r>
            <w:r>
              <w:rPr>
                <w:color w:val="0000FF"/>
                <w:kern w:val="0"/>
                <w:sz w:val="18"/>
              </w:rPr>
              <w:t>）</w:t>
            </w:r>
          </w:p>
        </w:tc>
        <w:tc>
          <w:tcPr>
            <w:tcW w:w="1843" w:type="dxa"/>
            <w:tcMar>
              <w:top w:w="15" w:type="dxa"/>
              <w:left w:w="15" w:type="dxa"/>
              <w:bottom w:w="0" w:type="dxa"/>
              <w:right w:w="15" w:type="dxa"/>
            </w:tcMar>
            <w:vAlign w:val="center"/>
          </w:tcPr>
          <w:p w14:paraId="06C6A970" w14:textId="77777777" w:rsidR="00000000" w:rsidRDefault="007478C2">
            <w:pPr>
              <w:jc w:val="right"/>
              <w:rPr>
                <w:rFonts w:ascii="宋体" w:hAnsi="宋体"/>
                <w:sz w:val="24"/>
              </w:rPr>
            </w:pPr>
            <w:r>
              <w:rPr>
                <w:color w:val="0000FF"/>
                <w:kern w:val="0"/>
                <w:sz w:val="18"/>
              </w:rPr>
              <w:t>（</w:t>
            </w:r>
            <w:r>
              <w:rPr>
                <w:color w:val="0000FF"/>
                <w:kern w:val="0"/>
                <w:sz w:val="18"/>
              </w:rPr>
              <w:t>1478</w:t>
            </w:r>
            <w:r>
              <w:rPr>
                <w:color w:val="0000FF"/>
                <w:kern w:val="0"/>
                <w:sz w:val="18"/>
              </w:rPr>
              <w:t>）</w:t>
            </w:r>
          </w:p>
        </w:tc>
      </w:tr>
      <w:tr w:rsidR="00000000" w14:paraId="01C5A2F3" w14:textId="77777777">
        <w:trPr>
          <w:trHeight w:val="300"/>
        </w:trPr>
        <w:tc>
          <w:tcPr>
            <w:tcW w:w="875" w:type="dxa"/>
            <w:vAlign w:val="bottom"/>
          </w:tcPr>
          <w:p w14:paraId="6B10217C" w14:textId="77777777" w:rsidR="00000000" w:rsidRDefault="007478C2">
            <w:pPr>
              <w:jc w:val="center"/>
              <w:rPr>
                <w:rFonts w:ascii="宋体" w:hAnsi="宋体"/>
                <w:sz w:val="24"/>
              </w:rPr>
            </w:pPr>
            <w:r>
              <w:rPr>
                <w:rFonts w:ascii="宋体" w:hAnsi="宋体" w:hint="eastAsia"/>
                <w:sz w:val="24"/>
              </w:rPr>
              <w:t>2</w:t>
            </w:r>
          </w:p>
        </w:tc>
        <w:tc>
          <w:tcPr>
            <w:tcW w:w="2167" w:type="dxa"/>
          </w:tcPr>
          <w:p w14:paraId="64E1862F" w14:textId="77777777" w:rsidR="00000000" w:rsidRDefault="007478C2">
            <w:pPr>
              <w:jc w:val="center"/>
              <w:rPr>
                <w:rFonts w:ascii="宋体" w:hAnsi="宋体"/>
                <w:sz w:val="24"/>
              </w:rPr>
            </w:pPr>
          </w:p>
        </w:tc>
        <w:tc>
          <w:tcPr>
            <w:tcW w:w="2872" w:type="dxa"/>
            <w:tcMar>
              <w:top w:w="15" w:type="dxa"/>
              <w:left w:w="15" w:type="dxa"/>
              <w:bottom w:w="0" w:type="dxa"/>
              <w:right w:w="15" w:type="dxa"/>
            </w:tcMar>
            <w:vAlign w:val="bottom"/>
          </w:tcPr>
          <w:p w14:paraId="3AE5A7E5" w14:textId="77777777" w:rsidR="00000000" w:rsidRDefault="007478C2">
            <w:pPr>
              <w:jc w:val="center"/>
              <w:rPr>
                <w:rFonts w:ascii="宋体" w:hAnsi="宋体"/>
                <w:sz w:val="24"/>
              </w:rPr>
            </w:pPr>
          </w:p>
        </w:tc>
        <w:tc>
          <w:tcPr>
            <w:tcW w:w="1333" w:type="dxa"/>
            <w:tcMar>
              <w:top w:w="15" w:type="dxa"/>
              <w:left w:w="15" w:type="dxa"/>
              <w:bottom w:w="0" w:type="dxa"/>
              <w:right w:w="15" w:type="dxa"/>
            </w:tcMar>
          </w:tcPr>
          <w:p w14:paraId="1766C879" w14:textId="77777777" w:rsidR="00000000" w:rsidRDefault="007478C2">
            <w:pPr>
              <w:jc w:val="right"/>
              <w:rPr>
                <w:rFonts w:ascii="宋体" w:hAnsi="宋体"/>
                <w:sz w:val="24"/>
              </w:rPr>
            </w:pPr>
          </w:p>
        </w:tc>
        <w:tc>
          <w:tcPr>
            <w:tcW w:w="1843" w:type="dxa"/>
            <w:tcMar>
              <w:top w:w="15" w:type="dxa"/>
              <w:left w:w="15" w:type="dxa"/>
              <w:bottom w:w="0" w:type="dxa"/>
              <w:right w:w="15" w:type="dxa"/>
            </w:tcMar>
            <w:vAlign w:val="bottom"/>
          </w:tcPr>
          <w:p w14:paraId="5D2579FC" w14:textId="77777777" w:rsidR="00000000" w:rsidRDefault="007478C2">
            <w:pPr>
              <w:jc w:val="right"/>
              <w:rPr>
                <w:rFonts w:ascii="宋体" w:hAnsi="宋体"/>
                <w:sz w:val="24"/>
              </w:rPr>
            </w:pPr>
          </w:p>
        </w:tc>
      </w:tr>
      <w:tr w:rsidR="00000000" w14:paraId="05EBD44D" w14:textId="77777777">
        <w:trPr>
          <w:trHeight w:val="300"/>
        </w:trPr>
        <w:tc>
          <w:tcPr>
            <w:tcW w:w="875" w:type="dxa"/>
            <w:vAlign w:val="bottom"/>
          </w:tcPr>
          <w:p w14:paraId="1608F50F" w14:textId="77777777" w:rsidR="00000000" w:rsidRDefault="007478C2">
            <w:pPr>
              <w:jc w:val="center"/>
              <w:rPr>
                <w:rFonts w:ascii="宋体" w:hAnsi="宋体"/>
                <w:sz w:val="24"/>
              </w:rPr>
            </w:pPr>
            <w:r>
              <w:rPr>
                <w:rFonts w:ascii="宋体" w:hAnsi="宋体"/>
                <w:sz w:val="24"/>
              </w:rPr>
              <w:t>3</w:t>
            </w:r>
          </w:p>
        </w:tc>
        <w:tc>
          <w:tcPr>
            <w:tcW w:w="2167" w:type="dxa"/>
          </w:tcPr>
          <w:p w14:paraId="70ADFD71" w14:textId="77777777" w:rsidR="00000000" w:rsidRDefault="007478C2">
            <w:pPr>
              <w:jc w:val="center"/>
              <w:rPr>
                <w:rFonts w:ascii="宋体" w:hAnsi="宋体"/>
                <w:sz w:val="24"/>
              </w:rPr>
            </w:pPr>
          </w:p>
        </w:tc>
        <w:tc>
          <w:tcPr>
            <w:tcW w:w="2872" w:type="dxa"/>
            <w:tcMar>
              <w:top w:w="15" w:type="dxa"/>
              <w:left w:w="15" w:type="dxa"/>
              <w:bottom w:w="0" w:type="dxa"/>
              <w:right w:w="15" w:type="dxa"/>
            </w:tcMar>
            <w:vAlign w:val="bottom"/>
          </w:tcPr>
          <w:p w14:paraId="5DE0C359" w14:textId="77777777" w:rsidR="00000000" w:rsidRDefault="007478C2">
            <w:pPr>
              <w:jc w:val="center"/>
              <w:rPr>
                <w:rFonts w:ascii="宋体" w:hAnsi="宋体"/>
                <w:sz w:val="24"/>
              </w:rPr>
            </w:pPr>
          </w:p>
        </w:tc>
        <w:tc>
          <w:tcPr>
            <w:tcW w:w="1333" w:type="dxa"/>
            <w:tcMar>
              <w:top w:w="15" w:type="dxa"/>
              <w:left w:w="15" w:type="dxa"/>
              <w:bottom w:w="0" w:type="dxa"/>
              <w:right w:w="15" w:type="dxa"/>
            </w:tcMar>
          </w:tcPr>
          <w:p w14:paraId="12B30B5F" w14:textId="77777777" w:rsidR="00000000" w:rsidRDefault="007478C2">
            <w:pPr>
              <w:jc w:val="right"/>
              <w:rPr>
                <w:rFonts w:ascii="宋体" w:hAnsi="宋体"/>
                <w:sz w:val="24"/>
              </w:rPr>
            </w:pPr>
          </w:p>
        </w:tc>
        <w:tc>
          <w:tcPr>
            <w:tcW w:w="1843" w:type="dxa"/>
            <w:tcMar>
              <w:top w:w="15" w:type="dxa"/>
              <w:left w:w="15" w:type="dxa"/>
              <w:bottom w:w="0" w:type="dxa"/>
              <w:right w:w="15" w:type="dxa"/>
            </w:tcMar>
            <w:vAlign w:val="bottom"/>
          </w:tcPr>
          <w:p w14:paraId="79C7ED69" w14:textId="77777777" w:rsidR="00000000" w:rsidRDefault="007478C2">
            <w:pPr>
              <w:jc w:val="right"/>
              <w:rPr>
                <w:rFonts w:ascii="宋体" w:hAnsi="宋体"/>
                <w:sz w:val="24"/>
              </w:rPr>
            </w:pPr>
          </w:p>
        </w:tc>
      </w:tr>
      <w:tr w:rsidR="00000000" w14:paraId="1BFD3872" w14:textId="77777777">
        <w:trPr>
          <w:trHeight w:val="300"/>
        </w:trPr>
        <w:tc>
          <w:tcPr>
            <w:tcW w:w="875" w:type="dxa"/>
            <w:vAlign w:val="bottom"/>
          </w:tcPr>
          <w:p w14:paraId="433C4AE4" w14:textId="77777777" w:rsidR="00000000" w:rsidRDefault="007478C2">
            <w:pPr>
              <w:jc w:val="center"/>
              <w:rPr>
                <w:rFonts w:ascii="宋体" w:hAnsi="宋体"/>
                <w:sz w:val="24"/>
              </w:rPr>
            </w:pPr>
            <w:r>
              <w:rPr>
                <w:rFonts w:ascii="宋体" w:hAnsi="宋体" w:hint="eastAsia"/>
                <w:sz w:val="24"/>
              </w:rPr>
              <w:t>4</w:t>
            </w:r>
          </w:p>
        </w:tc>
        <w:tc>
          <w:tcPr>
            <w:tcW w:w="2167" w:type="dxa"/>
          </w:tcPr>
          <w:p w14:paraId="7B11DA27" w14:textId="77777777" w:rsidR="00000000" w:rsidRDefault="007478C2">
            <w:pPr>
              <w:jc w:val="center"/>
              <w:rPr>
                <w:rFonts w:ascii="宋体" w:hAnsi="宋体"/>
                <w:sz w:val="24"/>
              </w:rPr>
            </w:pPr>
          </w:p>
        </w:tc>
        <w:tc>
          <w:tcPr>
            <w:tcW w:w="2872" w:type="dxa"/>
            <w:tcMar>
              <w:top w:w="15" w:type="dxa"/>
              <w:left w:w="15" w:type="dxa"/>
              <w:bottom w:w="0" w:type="dxa"/>
              <w:right w:w="15" w:type="dxa"/>
            </w:tcMar>
            <w:vAlign w:val="bottom"/>
          </w:tcPr>
          <w:p w14:paraId="76EAF563" w14:textId="77777777" w:rsidR="00000000" w:rsidRDefault="007478C2">
            <w:pPr>
              <w:jc w:val="center"/>
              <w:rPr>
                <w:rFonts w:ascii="宋体" w:hAnsi="宋体"/>
                <w:sz w:val="24"/>
              </w:rPr>
            </w:pPr>
          </w:p>
        </w:tc>
        <w:tc>
          <w:tcPr>
            <w:tcW w:w="1333" w:type="dxa"/>
            <w:tcMar>
              <w:top w:w="15" w:type="dxa"/>
              <w:left w:w="15" w:type="dxa"/>
              <w:bottom w:w="0" w:type="dxa"/>
              <w:right w:w="15" w:type="dxa"/>
            </w:tcMar>
          </w:tcPr>
          <w:p w14:paraId="2ED4D479" w14:textId="77777777" w:rsidR="00000000" w:rsidRDefault="007478C2">
            <w:pPr>
              <w:jc w:val="right"/>
              <w:rPr>
                <w:rFonts w:ascii="宋体" w:hAnsi="宋体"/>
                <w:sz w:val="24"/>
              </w:rPr>
            </w:pPr>
          </w:p>
        </w:tc>
        <w:tc>
          <w:tcPr>
            <w:tcW w:w="1843" w:type="dxa"/>
            <w:tcMar>
              <w:top w:w="15" w:type="dxa"/>
              <w:left w:w="15" w:type="dxa"/>
              <w:bottom w:w="0" w:type="dxa"/>
              <w:right w:w="15" w:type="dxa"/>
            </w:tcMar>
            <w:vAlign w:val="bottom"/>
          </w:tcPr>
          <w:p w14:paraId="35E7E306" w14:textId="77777777" w:rsidR="00000000" w:rsidRDefault="007478C2">
            <w:pPr>
              <w:jc w:val="right"/>
              <w:rPr>
                <w:rFonts w:ascii="宋体" w:hAnsi="宋体"/>
                <w:sz w:val="24"/>
              </w:rPr>
            </w:pPr>
          </w:p>
        </w:tc>
      </w:tr>
      <w:tr w:rsidR="00000000" w14:paraId="5864BAAB" w14:textId="77777777">
        <w:trPr>
          <w:trHeight w:val="300"/>
        </w:trPr>
        <w:tc>
          <w:tcPr>
            <w:tcW w:w="875" w:type="dxa"/>
            <w:vAlign w:val="bottom"/>
          </w:tcPr>
          <w:p w14:paraId="5C6B2A08" w14:textId="77777777" w:rsidR="00000000" w:rsidRDefault="007478C2">
            <w:pPr>
              <w:jc w:val="center"/>
              <w:rPr>
                <w:rFonts w:ascii="宋体" w:hAnsi="宋体"/>
                <w:sz w:val="24"/>
              </w:rPr>
            </w:pPr>
            <w:r>
              <w:rPr>
                <w:rFonts w:ascii="宋体" w:hAnsi="宋体" w:hint="eastAsia"/>
                <w:sz w:val="24"/>
              </w:rPr>
              <w:t>5</w:t>
            </w:r>
          </w:p>
        </w:tc>
        <w:tc>
          <w:tcPr>
            <w:tcW w:w="2167" w:type="dxa"/>
          </w:tcPr>
          <w:p w14:paraId="16384CBA" w14:textId="77777777" w:rsidR="00000000" w:rsidRDefault="007478C2">
            <w:pPr>
              <w:jc w:val="center"/>
              <w:rPr>
                <w:rFonts w:ascii="宋体" w:hAnsi="宋体"/>
                <w:sz w:val="24"/>
              </w:rPr>
            </w:pPr>
          </w:p>
        </w:tc>
        <w:tc>
          <w:tcPr>
            <w:tcW w:w="2872" w:type="dxa"/>
            <w:tcMar>
              <w:top w:w="15" w:type="dxa"/>
              <w:left w:w="15" w:type="dxa"/>
              <w:bottom w:w="0" w:type="dxa"/>
              <w:right w:w="15" w:type="dxa"/>
            </w:tcMar>
            <w:vAlign w:val="bottom"/>
          </w:tcPr>
          <w:p w14:paraId="08E42A8E" w14:textId="77777777" w:rsidR="00000000" w:rsidRDefault="007478C2">
            <w:pPr>
              <w:jc w:val="center"/>
              <w:rPr>
                <w:rFonts w:ascii="宋体" w:hAnsi="宋体"/>
                <w:sz w:val="24"/>
              </w:rPr>
            </w:pPr>
          </w:p>
        </w:tc>
        <w:tc>
          <w:tcPr>
            <w:tcW w:w="1333" w:type="dxa"/>
            <w:tcMar>
              <w:top w:w="15" w:type="dxa"/>
              <w:left w:w="15" w:type="dxa"/>
              <w:bottom w:w="0" w:type="dxa"/>
              <w:right w:w="15" w:type="dxa"/>
            </w:tcMar>
          </w:tcPr>
          <w:p w14:paraId="344138CB" w14:textId="77777777" w:rsidR="00000000" w:rsidRDefault="007478C2">
            <w:pPr>
              <w:jc w:val="right"/>
              <w:rPr>
                <w:rFonts w:ascii="宋体" w:hAnsi="宋体"/>
                <w:sz w:val="24"/>
              </w:rPr>
            </w:pPr>
          </w:p>
        </w:tc>
        <w:tc>
          <w:tcPr>
            <w:tcW w:w="1843" w:type="dxa"/>
            <w:tcMar>
              <w:top w:w="15" w:type="dxa"/>
              <w:left w:w="15" w:type="dxa"/>
              <w:bottom w:w="0" w:type="dxa"/>
              <w:right w:w="15" w:type="dxa"/>
            </w:tcMar>
            <w:vAlign w:val="bottom"/>
          </w:tcPr>
          <w:p w14:paraId="452C87DB" w14:textId="77777777" w:rsidR="00000000" w:rsidRDefault="007478C2">
            <w:pPr>
              <w:jc w:val="right"/>
              <w:rPr>
                <w:rFonts w:ascii="宋体" w:hAnsi="宋体"/>
                <w:sz w:val="24"/>
              </w:rPr>
            </w:pPr>
          </w:p>
        </w:tc>
      </w:tr>
      <w:tr w:rsidR="00000000" w14:paraId="14788103" w14:textId="77777777">
        <w:trPr>
          <w:trHeight w:val="300"/>
        </w:trPr>
        <w:tc>
          <w:tcPr>
            <w:tcW w:w="875" w:type="dxa"/>
            <w:vAlign w:val="bottom"/>
          </w:tcPr>
          <w:p w14:paraId="2B5A115B" w14:textId="77777777" w:rsidR="00000000" w:rsidRDefault="007478C2">
            <w:pPr>
              <w:jc w:val="center"/>
              <w:rPr>
                <w:rFonts w:ascii="宋体" w:hAnsi="宋体"/>
                <w:sz w:val="24"/>
              </w:rPr>
            </w:pPr>
            <w:r>
              <w:rPr>
                <w:rFonts w:ascii="宋体" w:hAnsi="宋体" w:hint="eastAsia"/>
                <w:sz w:val="24"/>
              </w:rPr>
              <w:t>合计</w:t>
            </w:r>
          </w:p>
        </w:tc>
        <w:tc>
          <w:tcPr>
            <w:tcW w:w="2167" w:type="dxa"/>
          </w:tcPr>
          <w:p w14:paraId="3958A4BA" w14:textId="77777777" w:rsidR="00000000" w:rsidRDefault="007478C2">
            <w:pPr>
              <w:jc w:val="center"/>
              <w:rPr>
                <w:rFonts w:ascii="宋体" w:hAnsi="宋体"/>
                <w:sz w:val="24"/>
              </w:rPr>
            </w:pPr>
          </w:p>
        </w:tc>
        <w:tc>
          <w:tcPr>
            <w:tcW w:w="2872" w:type="dxa"/>
            <w:tcMar>
              <w:top w:w="15" w:type="dxa"/>
              <w:left w:w="15" w:type="dxa"/>
              <w:bottom w:w="0" w:type="dxa"/>
              <w:right w:w="15" w:type="dxa"/>
            </w:tcMar>
            <w:vAlign w:val="bottom"/>
          </w:tcPr>
          <w:p w14:paraId="18B45727" w14:textId="77777777" w:rsidR="00000000" w:rsidRDefault="007478C2">
            <w:pPr>
              <w:jc w:val="center"/>
              <w:rPr>
                <w:rFonts w:ascii="宋体" w:hAnsi="宋体"/>
                <w:sz w:val="24"/>
              </w:rPr>
            </w:pPr>
          </w:p>
        </w:tc>
        <w:tc>
          <w:tcPr>
            <w:tcW w:w="1333" w:type="dxa"/>
            <w:tcMar>
              <w:top w:w="15" w:type="dxa"/>
              <w:left w:w="15" w:type="dxa"/>
              <w:bottom w:w="0" w:type="dxa"/>
              <w:right w:w="15" w:type="dxa"/>
            </w:tcMar>
          </w:tcPr>
          <w:p w14:paraId="59803601" w14:textId="77777777" w:rsidR="00000000" w:rsidRDefault="007478C2">
            <w:pPr>
              <w:jc w:val="right"/>
              <w:rPr>
                <w:rFonts w:ascii="宋体" w:hAnsi="宋体"/>
                <w:sz w:val="24"/>
              </w:rPr>
            </w:pPr>
            <w:r>
              <w:rPr>
                <w:color w:val="0000FF"/>
                <w:sz w:val="18"/>
              </w:rPr>
              <w:t>（</w:t>
            </w:r>
            <w:r>
              <w:rPr>
                <w:color w:val="0000FF"/>
                <w:sz w:val="18"/>
              </w:rPr>
              <w:t>3852</w:t>
            </w:r>
            <w:r>
              <w:rPr>
                <w:color w:val="0000FF"/>
                <w:sz w:val="18"/>
              </w:rPr>
              <w:t>）</w:t>
            </w:r>
          </w:p>
        </w:tc>
        <w:tc>
          <w:tcPr>
            <w:tcW w:w="1843" w:type="dxa"/>
            <w:tcMar>
              <w:top w:w="15" w:type="dxa"/>
              <w:left w:w="15" w:type="dxa"/>
              <w:bottom w:w="0" w:type="dxa"/>
              <w:right w:w="15" w:type="dxa"/>
            </w:tcMar>
            <w:vAlign w:val="bottom"/>
          </w:tcPr>
          <w:p w14:paraId="26A49F1A" w14:textId="77777777" w:rsidR="00000000" w:rsidRDefault="007478C2">
            <w:pPr>
              <w:jc w:val="right"/>
              <w:rPr>
                <w:rFonts w:ascii="宋体" w:hAnsi="宋体"/>
                <w:sz w:val="24"/>
              </w:rPr>
            </w:pPr>
            <w:r>
              <w:rPr>
                <w:color w:val="0000FF"/>
                <w:sz w:val="18"/>
              </w:rPr>
              <w:t>（</w:t>
            </w:r>
            <w:r>
              <w:rPr>
                <w:color w:val="0000FF"/>
                <w:sz w:val="18"/>
              </w:rPr>
              <w:t>3853</w:t>
            </w:r>
            <w:r>
              <w:rPr>
                <w:color w:val="0000FF"/>
                <w:sz w:val="18"/>
              </w:rPr>
              <w:t>）</w:t>
            </w:r>
          </w:p>
        </w:tc>
      </w:tr>
    </w:tbl>
    <w:p w14:paraId="6DFA1E63" w14:textId="77777777" w:rsidR="00000000" w:rsidRDefault="007478C2">
      <w:pPr>
        <w:adjustRightInd w:val="0"/>
        <w:snapToGrid w:val="0"/>
        <w:rPr>
          <w:rFonts w:ascii="宋体" w:hAnsi="宋体" w:hint="eastAsia"/>
          <w:sz w:val="24"/>
        </w:rPr>
      </w:pPr>
      <w:r>
        <w:rPr>
          <w:rFonts w:ascii="宋体" w:hAnsi="宋体" w:hint="eastAsia"/>
          <w:sz w:val="24"/>
        </w:rPr>
        <w:t>注：</w:t>
      </w:r>
      <w:r>
        <w:rPr>
          <w:color w:val="0000FF"/>
          <w:kern w:val="0"/>
          <w:sz w:val="18"/>
        </w:rPr>
        <w:t>（</w:t>
      </w:r>
      <w:r>
        <w:rPr>
          <w:color w:val="0000FF"/>
          <w:kern w:val="0"/>
          <w:sz w:val="18"/>
        </w:rPr>
        <w:t>1480</w:t>
      </w:r>
      <w:r>
        <w:rPr>
          <w:color w:val="0000FF"/>
          <w:kern w:val="0"/>
          <w:sz w:val="18"/>
        </w:rPr>
        <w:t>）</w:t>
      </w:r>
    </w:p>
    <w:p w14:paraId="2F6CB50D" w14:textId="77777777" w:rsidR="00000000" w:rsidRDefault="007478C2">
      <w:pPr>
        <w:adjustRightInd w:val="0"/>
        <w:snapToGrid w:val="0"/>
      </w:pPr>
    </w:p>
    <w:p w14:paraId="786A7B93" w14:textId="77777777" w:rsidR="00000000" w:rsidRDefault="007478C2">
      <w:pPr>
        <w:pStyle w:val="Heading2"/>
        <w:rPr>
          <w:rFonts w:ascii="宋体" w:hAnsi="宋体"/>
        </w:rPr>
      </w:pPr>
      <w:bookmarkStart w:id="492" w:name="_Toc1138982297"/>
      <w:bookmarkStart w:id="493" w:name="_Toc424989115"/>
      <w:bookmarkStart w:id="494" w:name="_Toc27090"/>
      <w:bookmarkStart w:id="495" w:name="_Toc41399540"/>
      <w:bookmarkStart w:id="496" w:name="_Toc27538"/>
      <w:r>
        <w:rPr>
          <w:rFonts w:ascii="宋体" w:hAnsi="宋体"/>
        </w:rPr>
        <w:t xml:space="preserve">5.4 </w:t>
      </w:r>
      <w:r>
        <w:rPr>
          <w:rFonts w:ascii="宋体" w:hAnsi="宋体" w:hint="eastAsia"/>
        </w:rPr>
        <w:t>报告期末按公允价值大小排序的前十名资产支持证券投资明细</w:t>
      </w:r>
      <w:r>
        <w:rPr>
          <w:rStyle w:val="FootnoteReference"/>
          <w:rFonts w:ascii="宋体" w:hAnsi="宋体"/>
          <w:kern w:val="44"/>
        </w:rPr>
        <w:footnoteReference w:id="399"/>
      </w:r>
      <w:bookmarkEnd w:id="492"/>
      <w:bookmarkEnd w:id="493"/>
      <w:bookmarkEnd w:id="494"/>
      <w:bookmarkEnd w:id="496"/>
    </w:p>
    <w:p w14:paraId="2813BE06" w14:textId="77777777" w:rsidR="00000000" w:rsidRDefault="007478C2">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金额单位：</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74"/>
        <w:gridCol w:w="2167"/>
        <w:gridCol w:w="2872"/>
        <w:gridCol w:w="1463"/>
        <w:gridCol w:w="1714"/>
      </w:tblGrid>
      <w:tr w:rsidR="00000000" w14:paraId="2677A27D" w14:textId="77777777">
        <w:trPr>
          <w:trHeight w:val="300"/>
        </w:trPr>
        <w:tc>
          <w:tcPr>
            <w:tcW w:w="874" w:type="dxa"/>
            <w:vAlign w:val="center"/>
          </w:tcPr>
          <w:p w14:paraId="186DBD54" w14:textId="77777777" w:rsidR="00000000" w:rsidRDefault="007478C2">
            <w:pPr>
              <w:jc w:val="center"/>
              <w:rPr>
                <w:rFonts w:ascii="宋体" w:hAnsi="宋体"/>
                <w:sz w:val="24"/>
              </w:rPr>
            </w:pPr>
            <w:r>
              <w:rPr>
                <w:rFonts w:ascii="宋体" w:hAnsi="宋体" w:hint="eastAsia"/>
                <w:sz w:val="24"/>
              </w:rPr>
              <w:t>序号</w:t>
            </w:r>
          </w:p>
        </w:tc>
        <w:tc>
          <w:tcPr>
            <w:tcW w:w="2167" w:type="dxa"/>
          </w:tcPr>
          <w:p w14:paraId="45050E7D"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证券代码</w:t>
            </w:r>
          </w:p>
        </w:tc>
        <w:tc>
          <w:tcPr>
            <w:tcW w:w="2872" w:type="dxa"/>
            <w:tcMar>
              <w:top w:w="15" w:type="dxa"/>
              <w:left w:w="15" w:type="dxa"/>
              <w:bottom w:w="0" w:type="dxa"/>
              <w:right w:w="15" w:type="dxa"/>
            </w:tcMar>
            <w:vAlign w:val="center"/>
          </w:tcPr>
          <w:p w14:paraId="6E09BC7B"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证券名称</w:t>
            </w:r>
          </w:p>
        </w:tc>
        <w:tc>
          <w:tcPr>
            <w:tcW w:w="1463" w:type="dxa"/>
            <w:tcMar>
              <w:top w:w="15" w:type="dxa"/>
              <w:left w:w="15" w:type="dxa"/>
              <w:bottom w:w="0" w:type="dxa"/>
              <w:right w:w="15" w:type="dxa"/>
            </w:tcMar>
          </w:tcPr>
          <w:p w14:paraId="0690AA2E" w14:textId="77777777" w:rsidR="00000000" w:rsidRDefault="007478C2">
            <w:pPr>
              <w:jc w:val="center"/>
              <w:rPr>
                <w:rFonts w:ascii="宋体" w:hAnsi="宋体"/>
                <w:sz w:val="24"/>
              </w:rPr>
            </w:pPr>
            <w:r>
              <w:rPr>
                <w:rFonts w:ascii="宋体" w:hAnsi="宋体" w:hint="eastAsia"/>
                <w:sz w:val="24"/>
              </w:rPr>
              <w:t>数量（份）</w:t>
            </w:r>
          </w:p>
        </w:tc>
        <w:tc>
          <w:tcPr>
            <w:tcW w:w="1714" w:type="dxa"/>
            <w:tcMar>
              <w:top w:w="15" w:type="dxa"/>
              <w:left w:w="15" w:type="dxa"/>
              <w:bottom w:w="0" w:type="dxa"/>
              <w:right w:w="15" w:type="dxa"/>
            </w:tcMar>
            <w:vAlign w:val="center"/>
          </w:tcPr>
          <w:p w14:paraId="76DD64F9" w14:textId="77777777" w:rsidR="00000000" w:rsidRDefault="007478C2">
            <w:pPr>
              <w:jc w:val="center"/>
              <w:rPr>
                <w:rFonts w:ascii="宋体" w:hAnsi="宋体"/>
                <w:sz w:val="24"/>
              </w:rPr>
            </w:pPr>
            <w:r>
              <w:rPr>
                <w:rFonts w:ascii="宋体" w:hAnsi="宋体" w:hint="eastAsia"/>
                <w:sz w:val="24"/>
              </w:rPr>
              <w:t>公允价值</w:t>
            </w:r>
          </w:p>
        </w:tc>
      </w:tr>
      <w:tr w:rsidR="00000000" w14:paraId="7A8B2E14" w14:textId="77777777">
        <w:trPr>
          <w:trHeight w:val="300"/>
        </w:trPr>
        <w:tc>
          <w:tcPr>
            <w:tcW w:w="874" w:type="dxa"/>
            <w:vAlign w:val="bottom"/>
          </w:tcPr>
          <w:p w14:paraId="56A15CF7" w14:textId="77777777" w:rsidR="00000000" w:rsidRDefault="007478C2">
            <w:pPr>
              <w:jc w:val="center"/>
              <w:rPr>
                <w:rFonts w:ascii="宋体" w:hAnsi="宋体"/>
                <w:sz w:val="24"/>
              </w:rPr>
            </w:pPr>
            <w:r>
              <w:rPr>
                <w:rFonts w:ascii="宋体" w:hAnsi="宋体" w:hint="eastAsia"/>
                <w:sz w:val="24"/>
              </w:rPr>
              <w:t>1</w:t>
            </w:r>
            <w:r>
              <w:rPr>
                <w:color w:val="0000FF"/>
                <w:kern w:val="0"/>
                <w:sz w:val="18"/>
              </w:rPr>
              <w:t>（</w:t>
            </w:r>
            <w:r>
              <w:rPr>
                <w:color w:val="0000FF"/>
                <w:kern w:val="0"/>
                <w:sz w:val="18"/>
              </w:rPr>
              <w:t>1650</w:t>
            </w:r>
            <w:r>
              <w:rPr>
                <w:color w:val="0000FF"/>
                <w:kern w:val="0"/>
                <w:sz w:val="18"/>
              </w:rPr>
              <w:t>）</w:t>
            </w:r>
          </w:p>
        </w:tc>
        <w:tc>
          <w:tcPr>
            <w:tcW w:w="2167" w:type="dxa"/>
          </w:tcPr>
          <w:p w14:paraId="07785B7B" w14:textId="77777777" w:rsidR="00000000" w:rsidRDefault="007478C2">
            <w:pPr>
              <w:jc w:val="center"/>
              <w:rPr>
                <w:rFonts w:ascii="宋体" w:hAnsi="宋体"/>
                <w:sz w:val="24"/>
              </w:rPr>
            </w:pPr>
            <w:r>
              <w:rPr>
                <w:color w:val="0000FF"/>
                <w:kern w:val="0"/>
                <w:sz w:val="18"/>
              </w:rPr>
              <w:t>（</w:t>
            </w:r>
            <w:r>
              <w:rPr>
                <w:color w:val="0000FF"/>
                <w:kern w:val="0"/>
                <w:sz w:val="18"/>
              </w:rPr>
              <w:t>1651</w:t>
            </w:r>
            <w:r>
              <w:rPr>
                <w:color w:val="0000FF"/>
                <w:kern w:val="0"/>
                <w:sz w:val="18"/>
              </w:rPr>
              <w:t>）</w:t>
            </w:r>
          </w:p>
        </w:tc>
        <w:tc>
          <w:tcPr>
            <w:tcW w:w="2872" w:type="dxa"/>
            <w:tcMar>
              <w:top w:w="15" w:type="dxa"/>
              <w:left w:w="15" w:type="dxa"/>
              <w:bottom w:w="0" w:type="dxa"/>
              <w:right w:w="15" w:type="dxa"/>
            </w:tcMar>
          </w:tcPr>
          <w:p w14:paraId="2F5A38CE" w14:textId="77777777" w:rsidR="00000000" w:rsidRDefault="007478C2">
            <w:pPr>
              <w:jc w:val="center"/>
              <w:rPr>
                <w:rFonts w:ascii="宋体" w:hAnsi="宋体"/>
                <w:sz w:val="24"/>
              </w:rPr>
            </w:pPr>
            <w:r>
              <w:rPr>
                <w:color w:val="0000FF"/>
                <w:kern w:val="0"/>
                <w:sz w:val="18"/>
              </w:rPr>
              <w:t>（</w:t>
            </w:r>
            <w:r>
              <w:rPr>
                <w:color w:val="0000FF"/>
                <w:kern w:val="0"/>
                <w:sz w:val="18"/>
              </w:rPr>
              <w:t>1652</w:t>
            </w:r>
            <w:r>
              <w:rPr>
                <w:color w:val="0000FF"/>
                <w:kern w:val="0"/>
                <w:sz w:val="18"/>
              </w:rPr>
              <w:t>）</w:t>
            </w:r>
          </w:p>
        </w:tc>
        <w:tc>
          <w:tcPr>
            <w:tcW w:w="1463" w:type="dxa"/>
            <w:tcMar>
              <w:top w:w="15" w:type="dxa"/>
              <w:left w:w="15" w:type="dxa"/>
              <w:bottom w:w="0" w:type="dxa"/>
              <w:right w:w="15" w:type="dxa"/>
            </w:tcMar>
          </w:tcPr>
          <w:p w14:paraId="3341F660" w14:textId="77777777" w:rsidR="00000000" w:rsidRDefault="007478C2">
            <w:pPr>
              <w:jc w:val="right"/>
              <w:rPr>
                <w:rFonts w:ascii="宋体" w:hAnsi="宋体"/>
                <w:sz w:val="24"/>
              </w:rPr>
            </w:pPr>
            <w:r>
              <w:rPr>
                <w:color w:val="0000FF"/>
                <w:kern w:val="0"/>
                <w:sz w:val="18"/>
              </w:rPr>
              <w:t>（</w:t>
            </w:r>
            <w:r>
              <w:rPr>
                <w:color w:val="0000FF"/>
                <w:kern w:val="0"/>
                <w:sz w:val="18"/>
              </w:rPr>
              <w:t>1653</w:t>
            </w:r>
            <w:r>
              <w:rPr>
                <w:color w:val="0000FF"/>
                <w:kern w:val="0"/>
                <w:sz w:val="18"/>
              </w:rPr>
              <w:t>）</w:t>
            </w:r>
          </w:p>
        </w:tc>
        <w:tc>
          <w:tcPr>
            <w:tcW w:w="1714" w:type="dxa"/>
            <w:tcMar>
              <w:top w:w="15" w:type="dxa"/>
              <w:left w:w="15" w:type="dxa"/>
              <w:bottom w:w="0" w:type="dxa"/>
              <w:right w:w="15" w:type="dxa"/>
            </w:tcMar>
          </w:tcPr>
          <w:p w14:paraId="04959BEB" w14:textId="77777777" w:rsidR="00000000" w:rsidRDefault="007478C2">
            <w:pPr>
              <w:jc w:val="right"/>
              <w:rPr>
                <w:rFonts w:ascii="宋体" w:hAnsi="宋体"/>
                <w:sz w:val="24"/>
              </w:rPr>
            </w:pPr>
            <w:r>
              <w:rPr>
                <w:color w:val="0000FF"/>
                <w:kern w:val="0"/>
                <w:sz w:val="18"/>
              </w:rPr>
              <w:t>（</w:t>
            </w:r>
            <w:r>
              <w:rPr>
                <w:color w:val="0000FF"/>
                <w:kern w:val="0"/>
                <w:sz w:val="18"/>
              </w:rPr>
              <w:t>1654</w:t>
            </w:r>
            <w:r>
              <w:rPr>
                <w:color w:val="0000FF"/>
                <w:kern w:val="0"/>
                <w:sz w:val="18"/>
              </w:rPr>
              <w:t>）</w:t>
            </w:r>
          </w:p>
        </w:tc>
      </w:tr>
      <w:tr w:rsidR="00000000" w14:paraId="470FFD8E" w14:textId="77777777">
        <w:trPr>
          <w:trHeight w:val="300"/>
        </w:trPr>
        <w:tc>
          <w:tcPr>
            <w:tcW w:w="874" w:type="dxa"/>
            <w:vAlign w:val="bottom"/>
          </w:tcPr>
          <w:p w14:paraId="4873BFCF" w14:textId="77777777" w:rsidR="00000000" w:rsidRDefault="007478C2">
            <w:pPr>
              <w:jc w:val="center"/>
              <w:rPr>
                <w:rFonts w:ascii="宋体" w:hAnsi="宋体"/>
                <w:sz w:val="24"/>
              </w:rPr>
            </w:pPr>
            <w:r>
              <w:rPr>
                <w:rFonts w:ascii="宋体" w:hAnsi="宋体" w:hint="eastAsia"/>
                <w:sz w:val="24"/>
              </w:rPr>
              <w:t>2</w:t>
            </w:r>
          </w:p>
        </w:tc>
        <w:tc>
          <w:tcPr>
            <w:tcW w:w="2167" w:type="dxa"/>
          </w:tcPr>
          <w:p w14:paraId="1B923C7F" w14:textId="77777777" w:rsidR="00000000" w:rsidRDefault="007478C2">
            <w:pPr>
              <w:jc w:val="center"/>
              <w:rPr>
                <w:rFonts w:ascii="宋体" w:hAnsi="宋体"/>
                <w:sz w:val="24"/>
              </w:rPr>
            </w:pPr>
          </w:p>
        </w:tc>
        <w:tc>
          <w:tcPr>
            <w:tcW w:w="2872" w:type="dxa"/>
            <w:tcMar>
              <w:top w:w="15" w:type="dxa"/>
              <w:left w:w="15" w:type="dxa"/>
              <w:bottom w:w="0" w:type="dxa"/>
              <w:right w:w="15" w:type="dxa"/>
            </w:tcMar>
            <w:vAlign w:val="bottom"/>
          </w:tcPr>
          <w:p w14:paraId="542794E0" w14:textId="77777777" w:rsidR="00000000" w:rsidRDefault="007478C2">
            <w:pPr>
              <w:jc w:val="center"/>
              <w:rPr>
                <w:rFonts w:ascii="宋体" w:hAnsi="宋体"/>
                <w:sz w:val="24"/>
              </w:rPr>
            </w:pPr>
          </w:p>
        </w:tc>
        <w:tc>
          <w:tcPr>
            <w:tcW w:w="1463" w:type="dxa"/>
            <w:tcMar>
              <w:top w:w="15" w:type="dxa"/>
              <w:left w:w="15" w:type="dxa"/>
              <w:bottom w:w="0" w:type="dxa"/>
              <w:right w:w="15" w:type="dxa"/>
            </w:tcMar>
          </w:tcPr>
          <w:p w14:paraId="0D872CD2" w14:textId="77777777" w:rsidR="00000000" w:rsidRDefault="007478C2">
            <w:pPr>
              <w:jc w:val="right"/>
              <w:rPr>
                <w:rFonts w:ascii="宋体" w:hAnsi="宋体"/>
                <w:sz w:val="24"/>
              </w:rPr>
            </w:pPr>
          </w:p>
        </w:tc>
        <w:tc>
          <w:tcPr>
            <w:tcW w:w="1714" w:type="dxa"/>
            <w:tcMar>
              <w:top w:w="15" w:type="dxa"/>
              <w:left w:w="15" w:type="dxa"/>
              <w:bottom w:w="0" w:type="dxa"/>
              <w:right w:w="15" w:type="dxa"/>
            </w:tcMar>
            <w:vAlign w:val="bottom"/>
          </w:tcPr>
          <w:p w14:paraId="15CF26CB" w14:textId="77777777" w:rsidR="00000000" w:rsidRDefault="007478C2">
            <w:pPr>
              <w:jc w:val="right"/>
              <w:rPr>
                <w:rFonts w:ascii="宋体" w:hAnsi="宋体"/>
                <w:sz w:val="24"/>
              </w:rPr>
            </w:pPr>
          </w:p>
        </w:tc>
      </w:tr>
      <w:tr w:rsidR="00000000" w14:paraId="0768247D" w14:textId="77777777">
        <w:trPr>
          <w:trHeight w:val="300"/>
        </w:trPr>
        <w:tc>
          <w:tcPr>
            <w:tcW w:w="874" w:type="dxa"/>
            <w:vAlign w:val="bottom"/>
          </w:tcPr>
          <w:p w14:paraId="4B7F192F" w14:textId="77777777" w:rsidR="00000000" w:rsidRDefault="007478C2">
            <w:pPr>
              <w:jc w:val="center"/>
              <w:rPr>
                <w:rFonts w:ascii="宋体" w:hAnsi="宋体"/>
                <w:sz w:val="24"/>
              </w:rPr>
            </w:pPr>
            <w:r>
              <w:rPr>
                <w:rFonts w:ascii="宋体" w:hAnsi="宋体"/>
                <w:sz w:val="24"/>
              </w:rPr>
              <w:t>3</w:t>
            </w:r>
          </w:p>
        </w:tc>
        <w:tc>
          <w:tcPr>
            <w:tcW w:w="2167" w:type="dxa"/>
          </w:tcPr>
          <w:p w14:paraId="65F60FCA" w14:textId="77777777" w:rsidR="00000000" w:rsidRDefault="007478C2">
            <w:pPr>
              <w:jc w:val="center"/>
              <w:rPr>
                <w:rFonts w:ascii="宋体" w:hAnsi="宋体"/>
                <w:sz w:val="24"/>
              </w:rPr>
            </w:pPr>
          </w:p>
        </w:tc>
        <w:tc>
          <w:tcPr>
            <w:tcW w:w="2872" w:type="dxa"/>
            <w:tcMar>
              <w:top w:w="15" w:type="dxa"/>
              <w:left w:w="15" w:type="dxa"/>
              <w:bottom w:w="0" w:type="dxa"/>
              <w:right w:w="15" w:type="dxa"/>
            </w:tcMar>
            <w:vAlign w:val="bottom"/>
          </w:tcPr>
          <w:p w14:paraId="2BC8B1EB" w14:textId="77777777" w:rsidR="00000000" w:rsidRDefault="007478C2">
            <w:pPr>
              <w:jc w:val="center"/>
              <w:rPr>
                <w:rFonts w:ascii="宋体" w:hAnsi="宋体"/>
                <w:sz w:val="24"/>
              </w:rPr>
            </w:pPr>
          </w:p>
        </w:tc>
        <w:tc>
          <w:tcPr>
            <w:tcW w:w="1463" w:type="dxa"/>
            <w:tcMar>
              <w:top w:w="15" w:type="dxa"/>
              <w:left w:w="15" w:type="dxa"/>
              <w:bottom w:w="0" w:type="dxa"/>
              <w:right w:w="15" w:type="dxa"/>
            </w:tcMar>
          </w:tcPr>
          <w:p w14:paraId="4D5E4FAC" w14:textId="77777777" w:rsidR="00000000" w:rsidRDefault="007478C2">
            <w:pPr>
              <w:jc w:val="right"/>
              <w:rPr>
                <w:rFonts w:ascii="宋体" w:hAnsi="宋体"/>
                <w:sz w:val="24"/>
              </w:rPr>
            </w:pPr>
          </w:p>
        </w:tc>
        <w:tc>
          <w:tcPr>
            <w:tcW w:w="1714" w:type="dxa"/>
            <w:tcMar>
              <w:top w:w="15" w:type="dxa"/>
              <w:left w:w="15" w:type="dxa"/>
              <w:bottom w:w="0" w:type="dxa"/>
              <w:right w:w="15" w:type="dxa"/>
            </w:tcMar>
            <w:vAlign w:val="bottom"/>
          </w:tcPr>
          <w:p w14:paraId="36236861" w14:textId="77777777" w:rsidR="00000000" w:rsidRDefault="007478C2">
            <w:pPr>
              <w:jc w:val="right"/>
              <w:rPr>
                <w:rFonts w:ascii="宋体" w:hAnsi="宋体"/>
                <w:sz w:val="24"/>
              </w:rPr>
            </w:pPr>
          </w:p>
        </w:tc>
      </w:tr>
      <w:tr w:rsidR="00000000" w14:paraId="0A416F9C" w14:textId="77777777">
        <w:trPr>
          <w:trHeight w:val="300"/>
        </w:trPr>
        <w:tc>
          <w:tcPr>
            <w:tcW w:w="874" w:type="dxa"/>
            <w:vAlign w:val="bottom"/>
          </w:tcPr>
          <w:p w14:paraId="414C7B52" w14:textId="77777777" w:rsidR="00000000" w:rsidRDefault="007478C2">
            <w:pPr>
              <w:jc w:val="center"/>
              <w:rPr>
                <w:rFonts w:ascii="宋体" w:hAnsi="宋体"/>
                <w:sz w:val="24"/>
              </w:rPr>
            </w:pPr>
            <w:r>
              <w:rPr>
                <w:rFonts w:ascii="宋体" w:hAnsi="宋体" w:hint="eastAsia"/>
                <w:sz w:val="24"/>
              </w:rPr>
              <w:t>4</w:t>
            </w:r>
          </w:p>
        </w:tc>
        <w:tc>
          <w:tcPr>
            <w:tcW w:w="2167" w:type="dxa"/>
          </w:tcPr>
          <w:p w14:paraId="2E23BD33" w14:textId="77777777" w:rsidR="00000000" w:rsidRDefault="007478C2">
            <w:pPr>
              <w:jc w:val="center"/>
              <w:rPr>
                <w:rFonts w:ascii="宋体" w:hAnsi="宋体"/>
                <w:sz w:val="24"/>
              </w:rPr>
            </w:pPr>
          </w:p>
        </w:tc>
        <w:tc>
          <w:tcPr>
            <w:tcW w:w="2872" w:type="dxa"/>
            <w:tcMar>
              <w:top w:w="15" w:type="dxa"/>
              <w:left w:w="15" w:type="dxa"/>
              <w:bottom w:w="0" w:type="dxa"/>
              <w:right w:w="15" w:type="dxa"/>
            </w:tcMar>
            <w:vAlign w:val="bottom"/>
          </w:tcPr>
          <w:p w14:paraId="2C1E2126" w14:textId="77777777" w:rsidR="00000000" w:rsidRDefault="007478C2">
            <w:pPr>
              <w:jc w:val="center"/>
              <w:rPr>
                <w:rFonts w:ascii="宋体" w:hAnsi="宋体"/>
                <w:sz w:val="24"/>
              </w:rPr>
            </w:pPr>
          </w:p>
        </w:tc>
        <w:tc>
          <w:tcPr>
            <w:tcW w:w="1463" w:type="dxa"/>
            <w:tcMar>
              <w:top w:w="15" w:type="dxa"/>
              <w:left w:w="15" w:type="dxa"/>
              <w:bottom w:w="0" w:type="dxa"/>
              <w:right w:w="15" w:type="dxa"/>
            </w:tcMar>
          </w:tcPr>
          <w:p w14:paraId="1AEA7D8F" w14:textId="77777777" w:rsidR="00000000" w:rsidRDefault="007478C2">
            <w:pPr>
              <w:jc w:val="right"/>
              <w:rPr>
                <w:rFonts w:ascii="宋体" w:hAnsi="宋体"/>
                <w:sz w:val="24"/>
              </w:rPr>
            </w:pPr>
          </w:p>
        </w:tc>
        <w:tc>
          <w:tcPr>
            <w:tcW w:w="1714" w:type="dxa"/>
            <w:tcMar>
              <w:top w:w="15" w:type="dxa"/>
              <w:left w:w="15" w:type="dxa"/>
              <w:bottom w:w="0" w:type="dxa"/>
              <w:right w:w="15" w:type="dxa"/>
            </w:tcMar>
            <w:vAlign w:val="bottom"/>
          </w:tcPr>
          <w:p w14:paraId="30DF86C1" w14:textId="77777777" w:rsidR="00000000" w:rsidRDefault="007478C2">
            <w:pPr>
              <w:jc w:val="right"/>
              <w:rPr>
                <w:rFonts w:ascii="宋体" w:hAnsi="宋体"/>
                <w:sz w:val="24"/>
              </w:rPr>
            </w:pPr>
          </w:p>
        </w:tc>
      </w:tr>
      <w:tr w:rsidR="00000000" w14:paraId="273B9E12" w14:textId="77777777">
        <w:trPr>
          <w:trHeight w:val="300"/>
        </w:trPr>
        <w:tc>
          <w:tcPr>
            <w:tcW w:w="874" w:type="dxa"/>
            <w:vAlign w:val="bottom"/>
          </w:tcPr>
          <w:p w14:paraId="0B6370D1" w14:textId="77777777" w:rsidR="00000000" w:rsidRDefault="007478C2">
            <w:pPr>
              <w:jc w:val="center"/>
              <w:rPr>
                <w:rFonts w:ascii="宋体" w:hAnsi="宋体"/>
                <w:sz w:val="24"/>
              </w:rPr>
            </w:pPr>
            <w:r>
              <w:rPr>
                <w:rFonts w:ascii="宋体" w:hAnsi="宋体" w:hint="eastAsia"/>
                <w:sz w:val="24"/>
              </w:rPr>
              <w:t>5</w:t>
            </w:r>
          </w:p>
        </w:tc>
        <w:tc>
          <w:tcPr>
            <w:tcW w:w="2167" w:type="dxa"/>
          </w:tcPr>
          <w:p w14:paraId="00EBBDCC" w14:textId="77777777" w:rsidR="00000000" w:rsidRDefault="007478C2">
            <w:pPr>
              <w:jc w:val="center"/>
              <w:rPr>
                <w:rFonts w:ascii="宋体" w:hAnsi="宋体"/>
                <w:sz w:val="24"/>
              </w:rPr>
            </w:pPr>
          </w:p>
        </w:tc>
        <w:tc>
          <w:tcPr>
            <w:tcW w:w="2872" w:type="dxa"/>
            <w:tcMar>
              <w:top w:w="15" w:type="dxa"/>
              <w:left w:w="15" w:type="dxa"/>
              <w:bottom w:w="0" w:type="dxa"/>
              <w:right w:w="15" w:type="dxa"/>
            </w:tcMar>
            <w:vAlign w:val="bottom"/>
          </w:tcPr>
          <w:p w14:paraId="6EDCF39A" w14:textId="77777777" w:rsidR="00000000" w:rsidRDefault="007478C2">
            <w:pPr>
              <w:jc w:val="center"/>
              <w:rPr>
                <w:rFonts w:ascii="宋体" w:hAnsi="宋体"/>
                <w:sz w:val="24"/>
              </w:rPr>
            </w:pPr>
          </w:p>
        </w:tc>
        <w:tc>
          <w:tcPr>
            <w:tcW w:w="1463" w:type="dxa"/>
            <w:tcMar>
              <w:top w:w="15" w:type="dxa"/>
              <w:left w:w="15" w:type="dxa"/>
              <w:bottom w:w="0" w:type="dxa"/>
              <w:right w:w="15" w:type="dxa"/>
            </w:tcMar>
          </w:tcPr>
          <w:p w14:paraId="2D7A5980" w14:textId="77777777" w:rsidR="00000000" w:rsidRDefault="007478C2">
            <w:pPr>
              <w:jc w:val="right"/>
              <w:rPr>
                <w:rFonts w:ascii="宋体" w:hAnsi="宋体"/>
                <w:sz w:val="24"/>
              </w:rPr>
            </w:pPr>
          </w:p>
        </w:tc>
        <w:tc>
          <w:tcPr>
            <w:tcW w:w="1714" w:type="dxa"/>
            <w:tcMar>
              <w:top w:w="15" w:type="dxa"/>
              <w:left w:w="15" w:type="dxa"/>
              <w:bottom w:w="0" w:type="dxa"/>
              <w:right w:w="15" w:type="dxa"/>
            </w:tcMar>
            <w:vAlign w:val="bottom"/>
          </w:tcPr>
          <w:p w14:paraId="49C860EF" w14:textId="77777777" w:rsidR="00000000" w:rsidRDefault="007478C2">
            <w:pPr>
              <w:jc w:val="right"/>
              <w:rPr>
                <w:rFonts w:ascii="宋体" w:hAnsi="宋体"/>
                <w:sz w:val="24"/>
              </w:rPr>
            </w:pPr>
          </w:p>
        </w:tc>
      </w:tr>
      <w:tr w:rsidR="00000000" w14:paraId="57E484E4" w14:textId="77777777">
        <w:trPr>
          <w:trHeight w:val="300"/>
        </w:trPr>
        <w:tc>
          <w:tcPr>
            <w:tcW w:w="874" w:type="dxa"/>
            <w:vAlign w:val="bottom"/>
          </w:tcPr>
          <w:p w14:paraId="352BEBEF" w14:textId="77777777" w:rsidR="00000000" w:rsidRDefault="007478C2">
            <w:pPr>
              <w:jc w:val="center"/>
              <w:rPr>
                <w:rFonts w:ascii="宋体" w:hAnsi="宋体"/>
                <w:sz w:val="24"/>
              </w:rPr>
            </w:pPr>
            <w:r>
              <w:rPr>
                <w:rFonts w:ascii="宋体" w:hAnsi="宋体"/>
                <w:sz w:val="24"/>
              </w:rPr>
              <w:t>6</w:t>
            </w:r>
          </w:p>
        </w:tc>
        <w:tc>
          <w:tcPr>
            <w:tcW w:w="2167" w:type="dxa"/>
          </w:tcPr>
          <w:p w14:paraId="71071008" w14:textId="77777777" w:rsidR="00000000" w:rsidRDefault="007478C2">
            <w:pPr>
              <w:jc w:val="center"/>
              <w:rPr>
                <w:rFonts w:ascii="宋体" w:hAnsi="宋体"/>
                <w:sz w:val="24"/>
              </w:rPr>
            </w:pPr>
          </w:p>
        </w:tc>
        <w:tc>
          <w:tcPr>
            <w:tcW w:w="2872" w:type="dxa"/>
            <w:tcMar>
              <w:top w:w="15" w:type="dxa"/>
              <w:left w:w="15" w:type="dxa"/>
              <w:bottom w:w="0" w:type="dxa"/>
              <w:right w:w="15" w:type="dxa"/>
            </w:tcMar>
            <w:vAlign w:val="bottom"/>
          </w:tcPr>
          <w:p w14:paraId="36FEE570" w14:textId="77777777" w:rsidR="00000000" w:rsidRDefault="007478C2">
            <w:pPr>
              <w:jc w:val="center"/>
              <w:rPr>
                <w:rFonts w:ascii="宋体" w:hAnsi="宋体"/>
                <w:sz w:val="24"/>
              </w:rPr>
            </w:pPr>
          </w:p>
        </w:tc>
        <w:tc>
          <w:tcPr>
            <w:tcW w:w="1463" w:type="dxa"/>
            <w:tcMar>
              <w:top w:w="15" w:type="dxa"/>
              <w:left w:w="15" w:type="dxa"/>
              <w:bottom w:w="0" w:type="dxa"/>
              <w:right w:w="15" w:type="dxa"/>
            </w:tcMar>
          </w:tcPr>
          <w:p w14:paraId="6BB4CE21" w14:textId="77777777" w:rsidR="00000000" w:rsidRDefault="007478C2">
            <w:pPr>
              <w:jc w:val="right"/>
              <w:rPr>
                <w:rFonts w:ascii="宋体" w:hAnsi="宋体"/>
                <w:sz w:val="24"/>
              </w:rPr>
            </w:pPr>
          </w:p>
        </w:tc>
        <w:tc>
          <w:tcPr>
            <w:tcW w:w="1714" w:type="dxa"/>
            <w:tcMar>
              <w:top w:w="15" w:type="dxa"/>
              <w:left w:w="15" w:type="dxa"/>
              <w:bottom w:w="0" w:type="dxa"/>
              <w:right w:w="15" w:type="dxa"/>
            </w:tcMar>
            <w:vAlign w:val="bottom"/>
          </w:tcPr>
          <w:p w14:paraId="1254BD08" w14:textId="77777777" w:rsidR="00000000" w:rsidRDefault="007478C2">
            <w:pPr>
              <w:jc w:val="right"/>
              <w:rPr>
                <w:rFonts w:ascii="宋体" w:hAnsi="宋体"/>
                <w:sz w:val="24"/>
              </w:rPr>
            </w:pPr>
          </w:p>
        </w:tc>
      </w:tr>
      <w:tr w:rsidR="00000000" w14:paraId="3F81E365" w14:textId="77777777">
        <w:trPr>
          <w:trHeight w:val="300"/>
        </w:trPr>
        <w:tc>
          <w:tcPr>
            <w:tcW w:w="874" w:type="dxa"/>
            <w:vAlign w:val="bottom"/>
          </w:tcPr>
          <w:p w14:paraId="74CB0660" w14:textId="77777777" w:rsidR="00000000" w:rsidRDefault="007478C2">
            <w:pPr>
              <w:jc w:val="center"/>
              <w:rPr>
                <w:rFonts w:ascii="宋体" w:hAnsi="宋体"/>
                <w:sz w:val="24"/>
              </w:rPr>
            </w:pPr>
            <w:r>
              <w:rPr>
                <w:rFonts w:ascii="宋体" w:hAnsi="宋体"/>
                <w:sz w:val="24"/>
              </w:rPr>
              <w:t>7</w:t>
            </w:r>
          </w:p>
        </w:tc>
        <w:tc>
          <w:tcPr>
            <w:tcW w:w="2167" w:type="dxa"/>
          </w:tcPr>
          <w:p w14:paraId="2BC09221" w14:textId="77777777" w:rsidR="00000000" w:rsidRDefault="007478C2">
            <w:pPr>
              <w:jc w:val="center"/>
              <w:rPr>
                <w:rFonts w:ascii="宋体" w:hAnsi="宋体"/>
                <w:sz w:val="24"/>
              </w:rPr>
            </w:pPr>
          </w:p>
        </w:tc>
        <w:tc>
          <w:tcPr>
            <w:tcW w:w="2872" w:type="dxa"/>
            <w:tcMar>
              <w:top w:w="15" w:type="dxa"/>
              <w:left w:w="15" w:type="dxa"/>
              <w:bottom w:w="0" w:type="dxa"/>
              <w:right w:w="15" w:type="dxa"/>
            </w:tcMar>
            <w:vAlign w:val="bottom"/>
          </w:tcPr>
          <w:p w14:paraId="15B2BC34" w14:textId="77777777" w:rsidR="00000000" w:rsidRDefault="007478C2">
            <w:pPr>
              <w:jc w:val="center"/>
              <w:rPr>
                <w:rFonts w:ascii="宋体" w:hAnsi="宋体"/>
                <w:sz w:val="24"/>
              </w:rPr>
            </w:pPr>
          </w:p>
        </w:tc>
        <w:tc>
          <w:tcPr>
            <w:tcW w:w="1463" w:type="dxa"/>
            <w:tcMar>
              <w:top w:w="15" w:type="dxa"/>
              <w:left w:w="15" w:type="dxa"/>
              <w:bottom w:w="0" w:type="dxa"/>
              <w:right w:w="15" w:type="dxa"/>
            </w:tcMar>
          </w:tcPr>
          <w:p w14:paraId="04EAE3EC" w14:textId="77777777" w:rsidR="00000000" w:rsidRDefault="007478C2">
            <w:pPr>
              <w:jc w:val="right"/>
              <w:rPr>
                <w:rFonts w:ascii="宋体" w:hAnsi="宋体"/>
                <w:sz w:val="24"/>
              </w:rPr>
            </w:pPr>
          </w:p>
        </w:tc>
        <w:tc>
          <w:tcPr>
            <w:tcW w:w="1714" w:type="dxa"/>
            <w:tcMar>
              <w:top w:w="15" w:type="dxa"/>
              <w:left w:w="15" w:type="dxa"/>
              <w:bottom w:w="0" w:type="dxa"/>
              <w:right w:w="15" w:type="dxa"/>
            </w:tcMar>
            <w:vAlign w:val="bottom"/>
          </w:tcPr>
          <w:p w14:paraId="42367DB8" w14:textId="77777777" w:rsidR="00000000" w:rsidRDefault="007478C2">
            <w:pPr>
              <w:jc w:val="right"/>
              <w:rPr>
                <w:rFonts w:ascii="宋体" w:hAnsi="宋体"/>
                <w:sz w:val="24"/>
              </w:rPr>
            </w:pPr>
          </w:p>
        </w:tc>
      </w:tr>
      <w:tr w:rsidR="00000000" w14:paraId="50DF729A" w14:textId="77777777">
        <w:trPr>
          <w:trHeight w:val="300"/>
        </w:trPr>
        <w:tc>
          <w:tcPr>
            <w:tcW w:w="874" w:type="dxa"/>
            <w:vAlign w:val="bottom"/>
          </w:tcPr>
          <w:p w14:paraId="74FD7494" w14:textId="77777777" w:rsidR="00000000" w:rsidRDefault="007478C2">
            <w:pPr>
              <w:jc w:val="center"/>
              <w:rPr>
                <w:rFonts w:ascii="宋体" w:hAnsi="宋体"/>
                <w:sz w:val="24"/>
              </w:rPr>
            </w:pPr>
            <w:r>
              <w:rPr>
                <w:rFonts w:ascii="宋体" w:hAnsi="宋体"/>
                <w:sz w:val="24"/>
              </w:rPr>
              <w:t>8</w:t>
            </w:r>
          </w:p>
        </w:tc>
        <w:tc>
          <w:tcPr>
            <w:tcW w:w="2167" w:type="dxa"/>
          </w:tcPr>
          <w:p w14:paraId="3A6E3845" w14:textId="77777777" w:rsidR="00000000" w:rsidRDefault="007478C2">
            <w:pPr>
              <w:jc w:val="center"/>
              <w:rPr>
                <w:rFonts w:ascii="宋体" w:hAnsi="宋体"/>
                <w:sz w:val="24"/>
              </w:rPr>
            </w:pPr>
          </w:p>
        </w:tc>
        <w:tc>
          <w:tcPr>
            <w:tcW w:w="2872" w:type="dxa"/>
            <w:tcMar>
              <w:top w:w="15" w:type="dxa"/>
              <w:left w:w="15" w:type="dxa"/>
              <w:bottom w:w="0" w:type="dxa"/>
              <w:right w:w="15" w:type="dxa"/>
            </w:tcMar>
            <w:vAlign w:val="bottom"/>
          </w:tcPr>
          <w:p w14:paraId="31717520" w14:textId="77777777" w:rsidR="00000000" w:rsidRDefault="007478C2">
            <w:pPr>
              <w:jc w:val="center"/>
              <w:rPr>
                <w:rFonts w:ascii="宋体" w:hAnsi="宋体"/>
                <w:sz w:val="24"/>
              </w:rPr>
            </w:pPr>
          </w:p>
        </w:tc>
        <w:tc>
          <w:tcPr>
            <w:tcW w:w="1463" w:type="dxa"/>
            <w:tcMar>
              <w:top w:w="15" w:type="dxa"/>
              <w:left w:w="15" w:type="dxa"/>
              <w:bottom w:w="0" w:type="dxa"/>
              <w:right w:w="15" w:type="dxa"/>
            </w:tcMar>
          </w:tcPr>
          <w:p w14:paraId="68A72018" w14:textId="77777777" w:rsidR="00000000" w:rsidRDefault="007478C2">
            <w:pPr>
              <w:jc w:val="right"/>
              <w:rPr>
                <w:rFonts w:ascii="宋体" w:hAnsi="宋体"/>
                <w:sz w:val="24"/>
              </w:rPr>
            </w:pPr>
          </w:p>
        </w:tc>
        <w:tc>
          <w:tcPr>
            <w:tcW w:w="1714" w:type="dxa"/>
            <w:tcMar>
              <w:top w:w="15" w:type="dxa"/>
              <w:left w:w="15" w:type="dxa"/>
              <w:bottom w:w="0" w:type="dxa"/>
              <w:right w:w="15" w:type="dxa"/>
            </w:tcMar>
            <w:vAlign w:val="bottom"/>
          </w:tcPr>
          <w:p w14:paraId="6E871FE4" w14:textId="77777777" w:rsidR="00000000" w:rsidRDefault="007478C2">
            <w:pPr>
              <w:jc w:val="right"/>
              <w:rPr>
                <w:rFonts w:ascii="宋体" w:hAnsi="宋体"/>
                <w:sz w:val="24"/>
              </w:rPr>
            </w:pPr>
          </w:p>
        </w:tc>
      </w:tr>
      <w:tr w:rsidR="00000000" w14:paraId="79251072" w14:textId="77777777">
        <w:trPr>
          <w:trHeight w:val="300"/>
        </w:trPr>
        <w:tc>
          <w:tcPr>
            <w:tcW w:w="874" w:type="dxa"/>
            <w:vAlign w:val="bottom"/>
          </w:tcPr>
          <w:p w14:paraId="273C52B1" w14:textId="77777777" w:rsidR="00000000" w:rsidRDefault="007478C2">
            <w:pPr>
              <w:jc w:val="center"/>
              <w:rPr>
                <w:rFonts w:ascii="宋体" w:hAnsi="宋体"/>
                <w:sz w:val="24"/>
              </w:rPr>
            </w:pPr>
            <w:r>
              <w:rPr>
                <w:rFonts w:ascii="宋体" w:hAnsi="宋体"/>
                <w:sz w:val="24"/>
              </w:rPr>
              <w:t>9</w:t>
            </w:r>
          </w:p>
        </w:tc>
        <w:tc>
          <w:tcPr>
            <w:tcW w:w="2167" w:type="dxa"/>
          </w:tcPr>
          <w:p w14:paraId="503D147C" w14:textId="77777777" w:rsidR="00000000" w:rsidRDefault="007478C2">
            <w:pPr>
              <w:jc w:val="center"/>
              <w:rPr>
                <w:rFonts w:ascii="宋体" w:hAnsi="宋体"/>
                <w:sz w:val="24"/>
              </w:rPr>
            </w:pPr>
          </w:p>
        </w:tc>
        <w:tc>
          <w:tcPr>
            <w:tcW w:w="2872" w:type="dxa"/>
            <w:tcMar>
              <w:top w:w="15" w:type="dxa"/>
              <w:left w:w="15" w:type="dxa"/>
              <w:bottom w:w="0" w:type="dxa"/>
              <w:right w:w="15" w:type="dxa"/>
            </w:tcMar>
            <w:vAlign w:val="bottom"/>
          </w:tcPr>
          <w:p w14:paraId="5247BE20" w14:textId="77777777" w:rsidR="00000000" w:rsidRDefault="007478C2">
            <w:pPr>
              <w:jc w:val="center"/>
              <w:rPr>
                <w:rFonts w:ascii="宋体" w:hAnsi="宋体"/>
                <w:sz w:val="24"/>
              </w:rPr>
            </w:pPr>
          </w:p>
        </w:tc>
        <w:tc>
          <w:tcPr>
            <w:tcW w:w="1463" w:type="dxa"/>
            <w:tcMar>
              <w:top w:w="15" w:type="dxa"/>
              <w:left w:w="15" w:type="dxa"/>
              <w:bottom w:w="0" w:type="dxa"/>
              <w:right w:w="15" w:type="dxa"/>
            </w:tcMar>
          </w:tcPr>
          <w:p w14:paraId="2555ACBD" w14:textId="77777777" w:rsidR="00000000" w:rsidRDefault="007478C2">
            <w:pPr>
              <w:jc w:val="right"/>
              <w:rPr>
                <w:rFonts w:ascii="宋体" w:hAnsi="宋体"/>
                <w:sz w:val="24"/>
              </w:rPr>
            </w:pPr>
          </w:p>
        </w:tc>
        <w:tc>
          <w:tcPr>
            <w:tcW w:w="1714" w:type="dxa"/>
            <w:tcMar>
              <w:top w:w="15" w:type="dxa"/>
              <w:left w:w="15" w:type="dxa"/>
              <w:bottom w:w="0" w:type="dxa"/>
              <w:right w:w="15" w:type="dxa"/>
            </w:tcMar>
            <w:vAlign w:val="bottom"/>
          </w:tcPr>
          <w:p w14:paraId="62D0A3B4" w14:textId="77777777" w:rsidR="00000000" w:rsidRDefault="007478C2">
            <w:pPr>
              <w:jc w:val="right"/>
              <w:rPr>
                <w:rFonts w:ascii="宋体" w:hAnsi="宋体"/>
                <w:sz w:val="24"/>
              </w:rPr>
            </w:pPr>
          </w:p>
        </w:tc>
      </w:tr>
      <w:tr w:rsidR="00000000" w14:paraId="5BC31C58" w14:textId="77777777">
        <w:trPr>
          <w:trHeight w:val="300"/>
        </w:trPr>
        <w:tc>
          <w:tcPr>
            <w:tcW w:w="874" w:type="dxa"/>
            <w:vAlign w:val="bottom"/>
          </w:tcPr>
          <w:p w14:paraId="1DF4E060" w14:textId="77777777" w:rsidR="00000000" w:rsidRDefault="007478C2">
            <w:pPr>
              <w:jc w:val="center"/>
              <w:rPr>
                <w:rFonts w:ascii="宋体" w:hAnsi="宋体"/>
                <w:sz w:val="24"/>
              </w:rPr>
            </w:pPr>
            <w:r>
              <w:rPr>
                <w:rFonts w:ascii="宋体" w:hAnsi="宋体"/>
                <w:sz w:val="24"/>
              </w:rPr>
              <w:t>10</w:t>
            </w:r>
          </w:p>
        </w:tc>
        <w:tc>
          <w:tcPr>
            <w:tcW w:w="2167" w:type="dxa"/>
          </w:tcPr>
          <w:p w14:paraId="56507932" w14:textId="77777777" w:rsidR="00000000" w:rsidRDefault="007478C2">
            <w:pPr>
              <w:jc w:val="center"/>
              <w:rPr>
                <w:rFonts w:ascii="宋体" w:hAnsi="宋体"/>
                <w:sz w:val="24"/>
              </w:rPr>
            </w:pPr>
          </w:p>
        </w:tc>
        <w:tc>
          <w:tcPr>
            <w:tcW w:w="2872" w:type="dxa"/>
            <w:tcMar>
              <w:top w:w="15" w:type="dxa"/>
              <w:left w:w="15" w:type="dxa"/>
              <w:bottom w:w="0" w:type="dxa"/>
              <w:right w:w="15" w:type="dxa"/>
            </w:tcMar>
            <w:vAlign w:val="bottom"/>
          </w:tcPr>
          <w:p w14:paraId="68466773" w14:textId="77777777" w:rsidR="00000000" w:rsidRDefault="007478C2">
            <w:pPr>
              <w:jc w:val="center"/>
              <w:rPr>
                <w:rFonts w:ascii="宋体" w:hAnsi="宋体"/>
                <w:sz w:val="24"/>
              </w:rPr>
            </w:pPr>
          </w:p>
        </w:tc>
        <w:tc>
          <w:tcPr>
            <w:tcW w:w="1463" w:type="dxa"/>
            <w:tcMar>
              <w:top w:w="15" w:type="dxa"/>
              <w:left w:w="15" w:type="dxa"/>
              <w:bottom w:w="0" w:type="dxa"/>
              <w:right w:w="15" w:type="dxa"/>
            </w:tcMar>
          </w:tcPr>
          <w:p w14:paraId="6FFBA361" w14:textId="77777777" w:rsidR="00000000" w:rsidRDefault="007478C2">
            <w:pPr>
              <w:jc w:val="right"/>
              <w:rPr>
                <w:rFonts w:ascii="宋体" w:hAnsi="宋体"/>
                <w:sz w:val="24"/>
              </w:rPr>
            </w:pPr>
          </w:p>
        </w:tc>
        <w:tc>
          <w:tcPr>
            <w:tcW w:w="1714" w:type="dxa"/>
            <w:tcMar>
              <w:top w:w="15" w:type="dxa"/>
              <w:left w:w="15" w:type="dxa"/>
              <w:bottom w:w="0" w:type="dxa"/>
              <w:right w:w="15" w:type="dxa"/>
            </w:tcMar>
            <w:vAlign w:val="bottom"/>
          </w:tcPr>
          <w:p w14:paraId="23B7C311" w14:textId="77777777" w:rsidR="00000000" w:rsidRDefault="007478C2">
            <w:pPr>
              <w:jc w:val="right"/>
              <w:rPr>
                <w:rFonts w:ascii="宋体" w:hAnsi="宋体"/>
                <w:sz w:val="24"/>
              </w:rPr>
            </w:pPr>
          </w:p>
        </w:tc>
      </w:tr>
      <w:tr w:rsidR="00000000" w14:paraId="0733FA4C" w14:textId="77777777">
        <w:trPr>
          <w:trHeight w:val="300"/>
        </w:trPr>
        <w:tc>
          <w:tcPr>
            <w:tcW w:w="874" w:type="dxa"/>
            <w:vAlign w:val="bottom"/>
          </w:tcPr>
          <w:p w14:paraId="67234C82" w14:textId="77777777" w:rsidR="00000000" w:rsidRDefault="007478C2">
            <w:pPr>
              <w:jc w:val="center"/>
              <w:rPr>
                <w:rFonts w:ascii="宋体" w:hAnsi="宋体"/>
                <w:sz w:val="24"/>
              </w:rPr>
            </w:pPr>
            <w:r>
              <w:rPr>
                <w:rFonts w:ascii="宋体" w:hAnsi="宋体"/>
                <w:sz w:val="24"/>
              </w:rPr>
              <w:t>合计</w:t>
            </w:r>
          </w:p>
        </w:tc>
        <w:tc>
          <w:tcPr>
            <w:tcW w:w="2167" w:type="dxa"/>
          </w:tcPr>
          <w:p w14:paraId="503B10AF" w14:textId="77777777" w:rsidR="00000000" w:rsidRDefault="007478C2">
            <w:pPr>
              <w:jc w:val="center"/>
              <w:rPr>
                <w:rFonts w:ascii="宋体" w:hAnsi="宋体"/>
                <w:sz w:val="24"/>
              </w:rPr>
            </w:pPr>
          </w:p>
        </w:tc>
        <w:tc>
          <w:tcPr>
            <w:tcW w:w="2872" w:type="dxa"/>
            <w:tcMar>
              <w:top w:w="15" w:type="dxa"/>
              <w:left w:w="15" w:type="dxa"/>
              <w:bottom w:w="0" w:type="dxa"/>
              <w:right w:w="15" w:type="dxa"/>
            </w:tcMar>
            <w:vAlign w:val="bottom"/>
          </w:tcPr>
          <w:p w14:paraId="04FBF447" w14:textId="77777777" w:rsidR="00000000" w:rsidRDefault="007478C2">
            <w:pPr>
              <w:jc w:val="center"/>
              <w:rPr>
                <w:rFonts w:ascii="宋体" w:hAnsi="宋体"/>
                <w:sz w:val="24"/>
              </w:rPr>
            </w:pPr>
          </w:p>
        </w:tc>
        <w:tc>
          <w:tcPr>
            <w:tcW w:w="1463" w:type="dxa"/>
            <w:tcMar>
              <w:top w:w="15" w:type="dxa"/>
              <w:left w:w="15" w:type="dxa"/>
              <w:bottom w:w="0" w:type="dxa"/>
              <w:right w:w="15" w:type="dxa"/>
            </w:tcMar>
          </w:tcPr>
          <w:p w14:paraId="50D6EE15" w14:textId="77777777" w:rsidR="00000000" w:rsidRDefault="007478C2">
            <w:pPr>
              <w:jc w:val="right"/>
              <w:rPr>
                <w:rFonts w:ascii="宋体" w:hAnsi="宋体"/>
                <w:sz w:val="24"/>
              </w:rPr>
            </w:pPr>
            <w:r>
              <w:rPr>
                <w:color w:val="0000FF"/>
                <w:sz w:val="18"/>
              </w:rPr>
              <w:t>（</w:t>
            </w:r>
            <w:r>
              <w:rPr>
                <w:color w:val="0000FF"/>
                <w:sz w:val="18"/>
              </w:rPr>
              <w:t>3854</w:t>
            </w:r>
            <w:r>
              <w:rPr>
                <w:color w:val="0000FF"/>
                <w:sz w:val="18"/>
              </w:rPr>
              <w:t>）</w:t>
            </w:r>
          </w:p>
        </w:tc>
        <w:tc>
          <w:tcPr>
            <w:tcW w:w="1714" w:type="dxa"/>
            <w:tcMar>
              <w:top w:w="15" w:type="dxa"/>
              <w:left w:w="15" w:type="dxa"/>
              <w:bottom w:w="0" w:type="dxa"/>
              <w:right w:w="15" w:type="dxa"/>
            </w:tcMar>
            <w:vAlign w:val="bottom"/>
          </w:tcPr>
          <w:p w14:paraId="60786E7F" w14:textId="77777777" w:rsidR="00000000" w:rsidRDefault="007478C2">
            <w:pPr>
              <w:jc w:val="right"/>
              <w:rPr>
                <w:rFonts w:ascii="宋体" w:hAnsi="宋体"/>
                <w:sz w:val="24"/>
              </w:rPr>
            </w:pPr>
            <w:r>
              <w:rPr>
                <w:color w:val="0000FF"/>
                <w:sz w:val="18"/>
              </w:rPr>
              <w:t>（</w:t>
            </w:r>
            <w:r>
              <w:rPr>
                <w:color w:val="0000FF"/>
                <w:sz w:val="18"/>
              </w:rPr>
              <w:t>3855</w:t>
            </w:r>
            <w:r>
              <w:rPr>
                <w:color w:val="0000FF"/>
                <w:sz w:val="18"/>
              </w:rPr>
              <w:t>）</w:t>
            </w:r>
          </w:p>
        </w:tc>
      </w:tr>
    </w:tbl>
    <w:p w14:paraId="7015E842" w14:textId="77777777" w:rsidR="00000000" w:rsidRDefault="007478C2">
      <w:pPr>
        <w:adjustRightInd w:val="0"/>
        <w:snapToGrid w:val="0"/>
        <w:rPr>
          <w:rFonts w:ascii="宋体" w:hAnsi="宋体" w:hint="eastAsia"/>
          <w:sz w:val="24"/>
        </w:rPr>
      </w:pPr>
      <w:r>
        <w:rPr>
          <w:rFonts w:ascii="宋体" w:hAnsi="宋体" w:hint="eastAsia"/>
          <w:sz w:val="24"/>
        </w:rPr>
        <w:t>注：</w:t>
      </w:r>
      <w:r>
        <w:rPr>
          <w:color w:val="0000FF"/>
          <w:kern w:val="0"/>
          <w:sz w:val="18"/>
        </w:rPr>
        <w:t>（</w:t>
      </w:r>
      <w:r>
        <w:rPr>
          <w:color w:val="0000FF"/>
          <w:kern w:val="0"/>
          <w:sz w:val="18"/>
        </w:rPr>
        <w:t>1656</w:t>
      </w:r>
      <w:r>
        <w:rPr>
          <w:color w:val="0000FF"/>
          <w:kern w:val="0"/>
          <w:sz w:val="18"/>
        </w:rPr>
        <w:t>）</w:t>
      </w:r>
    </w:p>
    <w:p w14:paraId="137C2417" w14:textId="77777777" w:rsidR="00000000" w:rsidRDefault="007478C2">
      <w:pPr>
        <w:adjustRightInd w:val="0"/>
        <w:snapToGrid w:val="0"/>
        <w:rPr>
          <w:rFonts w:ascii="宋体" w:hAnsi="宋体" w:hint="eastAsia"/>
          <w:sz w:val="24"/>
        </w:rPr>
      </w:pPr>
    </w:p>
    <w:p w14:paraId="1C81406D" w14:textId="77777777" w:rsidR="00000000" w:rsidRDefault="007478C2">
      <w:pPr>
        <w:pStyle w:val="Heading2"/>
        <w:rPr>
          <w:rFonts w:ascii="宋体" w:hAnsi="宋体"/>
        </w:rPr>
      </w:pPr>
      <w:bookmarkStart w:id="497" w:name="_Toc1957166911"/>
      <w:bookmarkStart w:id="498" w:name="_Toc652224939"/>
      <w:bookmarkStart w:id="499" w:name="_Toc645"/>
      <w:bookmarkStart w:id="500" w:name="_Toc19924"/>
      <w:r>
        <w:rPr>
          <w:rFonts w:ascii="宋体" w:hAnsi="宋体"/>
        </w:rPr>
        <w:t xml:space="preserve">5.5 </w:t>
      </w:r>
      <w:r>
        <w:rPr>
          <w:rFonts w:ascii="宋体" w:hAnsi="宋体" w:hint="eastAsia"/>
        </w:rPr>
        <w:t>投资组合报告附注</w:t>
      </w:r>
      <w:bookmarkEnd w:id="495"/>
      <w:r>
        <w:rPr>
          <w:rStyle w:val="FootnoteReference"/>
          <w:rFonts w:ascii="宋体" w:hAnsi="宋体"/>
          <w:kern w:val="44"/>
        </w:rPr>
        <w:footnoteReference w:id="400"/>
      </w:r>
      <w:bookmarkEnd w:id="497"/>
      <w:bookmarkEnd w:id="498"/>
      <w:bookmarkEnd w:id="499"/>
      <w:bookmarkEnd w:id="500"/>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61C9C7D" w14:textId="77777777">
        <w:tc>
          <w:tcPr>
            <w:tcW w:w="9286" w:type="dxa"/>
          </w:tcPr>
          <w:p w14:paraId="259166AC" w14:textId="77777777" w:rsidR="00000000" w:rsidRDefault="007478C2">
            <w:pPr>
              <w:spacing w:line="360" w:lineRule="auto"/>
              <w:outlineLvl w:val="2"/>
            </w:pPr>
            <w:r>
              <w:rPr>
                <w:color w:val="0000FF"/>
                <w:kern w:val="0"/>
                <w:sz w:val="18"/>
              </w:rPr>
              <w:t>（</w:t>
            </w:r>
            <w:r>
              <w:rPr>
                <w:color w:val="0000FF"/>
                <w:kern w:val="0"/>
                <w:sz w:val="18"/>
              </w:rPr>
              <w:t>1597</w:t>
            </w:r>
            <w:r>
              <w:rPr>
                <w:color w:val="0000FF"/>
                <w:kern w:val="0"/>
                <w:sz w:val="18"/>
              </w:rPr>
              <w:t>）</w:t>
            </w:r>
          </w:p>
        </w:tc>
      </w:tr>
    </w:tbl>
    <w:p w14:paraId="22AC569B" w14:textId="77777777" w:rsidR="00000000" w:rsidRDefault="007478C2">
      <w:pPr>
        <w:adjustRightInd w:val="0"/>
        <w:snapToGrid w:val="0"/>
        <w:rPr>
          <w:rFonts w:ascii="宋体" w:hAnsi="宋体"/>
          <w:sz w:val="24"/>
        </w:rPr>
      </w:pPr>
      <w:bookmarkStart w:id="501" w:name="_Toc86080585"/>
    </w:p>
    <w:p w14:paraId="48834110" w14:textId="77777777" w:rsidR="00000000" w:rsidRDefault="007478C2">
      <w:pPr>
        <w:pStyle w:val="Heading2"/>
        <w:rPr>
          <w:rFonts w:ascii="宋体" w:hAnsi="宋体"/>
        </w:rPr>
      </w:pPr>
      <w:bookmarkStart w:id="502" w:name="_Toc16181"/>
      <w:bookmarkStart w:id="503" w:name="_Toc83602770"/>
      <w:bookmarkStart w:id="504" w:name="_Toc1633061877"/>
      <w:bookmarkStart w:id="505" w:name="_Toc19184"/>
      <w:r>
        <w:rPr>
          <w:rFonts w:ascii="宋体" w:hAnsi="宋体"/>
        </w:rPr>
        <w:t>5</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报告期末其他各项资产构成</w:t>
      </w:r>
      <w:bookmarkEnd w:id="501"/>
      <w:bookmarkEnd w:id="502"/>
      <w:bookmarkEnd w:id="503"/>
      <w:bookmarkEnd w:id="504"/>
      <w:bookmarkEnd w:id="505"/>
    </w:p>
    <w:p w14:paraId="6E63EAF6" w14:textId="77777777" w:rsidR="00000000" w:rsidRDefault="007478C2">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单位：</w:t>
      </w:r>
    </w:p>
    <w:tbl>
      <w:tblPr>
        <w:tblW w:w="0" w:type="auto"/>
        <w:jc w:val="center"/>
        <w:tblInd w:w="0" w:type="dxa"/>
        <w:tblLayout w:type="fixed"/>
        <w:tblCellMar>
          <w:left w:w="0" w:type="dxa"/>
          <w:right w:w="0" w:type="dxa"/>
        </w:tblCellMar>
        <w:tblLook w:val="0000" w:firstRow="0" w:lastRow="0" w:firstColumn="0" w:lastColumn="0" w:noHBand="0" w:noVBand="0"/>
      </w:tblPr>
      <w:tblGrid>
        <w:gridCol w:w="885"/>
        <w:gridCol w:w="4340"/>
        <w:gridCol w:w="3865"/>
      </w:tblGrid>
      <w:tr w:rsidR="00000000" w14:paraId="5E49BD68" w14:textId="77777777">
        <w:trPr>
          <w:trHeight w:val="300"/>
          <w:jc w:val="center"/>
        </w:trPr>
        <w:tc>
          <w:tcPr>
            <w:tcW w:w="885" w:type="dxa"/>
            <w:tcBorders>
              <w:top w:val="single" w:sz="4" w:space="0" w:color="auto"/>
              <w:left w:val="single" w:sz="4" w:space="0" w:color="auto"/>
              <w:bottom w:val="single" w:sz="4" w:space="0" w:color="auto"/>
              <w:right w:val="single" w:sz="4" w:space="0" w:color="auto"/>
            </w:tcBorders>
            <w:vAlign w:val="center"/>
          </w:tcPr>
          <w:p w14:paraId="0A39CBA4" w14:textId="77777777" w:rsidR="00000000" w:rsidRDefault="007478C2">
            <w:pPr>
              <w:adjustRightInd w:val="0"/>
              <w:snapToGrid w:val="0"/>
              <w:spacing w:line="360" w:lineRule="exact"/>
              <w:jc w:val="center"/>
              <w:rPr>
                <w:rFonts w:ascii="宋体" w:hAnsi="宋体"/>
                <w:sz w:val="24"/>
              </w:rPr>
            </w:pPr>
            <w:r>
              <w:rPr>
                <w:rFonts w:ascii="宋体" w:hAnsi="宋体" w:hint="eastAsia"/>
                <w:sz w:val="24"/>
              </w:rPr>
              <w:t>序号</w:t>
            </w:r>
          </w:p>
        </w:tc>
        <w:tc>
          <w:tcPr>
            <w:tcW w:w="4340" w:type="dxa"/>
            <w:tcBorders>
              <w:top w:val="single" w:sz="4" w:space="0" w:color="auto"/>
              <w:left w:val="single" w:sz="4" w:space="0" w:color="auto"/>
              <w:bottom w:val="single" w:sz="4" w:space="0" w:color="auto"/>
              <w:right w:val="single" w:sz="4" w:space="0" w:color="auto"/>
            </w:tcBorders>
            <w:vAlign w:val="center"/>
          </w:tcPr>
          <w:p w14:paraId="6646182F" w14:textId="77777777" w:rsidR="00000000" w:rsidRDefault="007478C2">
            <w:pPr>
              <w:adjustRightInd w:val="0"/>
              <w:snapToGrid w:val="0"/>
              <w:spacing w:line="360" w:lineRule="exact"/>
              <w:jc w:val="center"/>
              <w:rPr>
                <w:rFonts w:ascii="宋体" w:hAnsi="宋体"/>
                <w:sz w:val="24"/>
              </w:rPr>
            </w:pPr>
            <w:r>
              <w:rPr>
                <w:rFonts w:ascii="宋体" w:hAnsi="宋体" w:hint="eastAsia"/>
                <w:sz w:val="24"/>
              </w:rPr>
              <w:t>名称</w:t>
            </w:r>
          </w:p>
        </w:tc>
        <w:tc>
          <w:tcPr>
            <w:tcW w:w="386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A1AB976" w14:textId="77777777" w:rsidR="00000000" w:rsidRDefault="007478C2">
            <w:pPr>
              <w:adjustRightInd w:val="0"/>
              <w:snapToGrid w:val="0"/>
              <w:spacing w:line="360" w:lineRule="exact"/>
              <w:jc w:val="center"/>
              <w:rPr>
                <w:rFonts w:ascii="宋体" w:hAnsi="宋体"/>
                <w:sz w:val="24"/>
              </w:rPr>
            </w:pPr>
            <w:r>
              <w:rPr>
                <w:rFonts w:ascii="宋体" w:hAnsi="宋体" w:hint="eastAsia"/>
                <w:sz w:val="24"/>
              </w:rPr>
              <w:t>金额</w:t>
            </w:r>
          </w:p>
        </w:tc>
      </w:tr>
      <w:tr w:rsidR="00000000" w14:paraId="3478A4FE" w14:textId="77777777">
        <w:trPr>
          <w:trHeight w:val="300"/>
          <w:jc w:val="center"/>
        </w:trPr>
        <w:tc>
          <w:tcPr>
            <w:tcW w:w="885" w:type="dxa"/>
            <w:tcBorders>
              <w:top w:val="nil"/>
              <w:left w:val="single" w:sz="4" w:space="0" w:color="auto"/>
              <w:bottom w:val="single" w:sz="4" w:space="0" w:color="auto"/>
              <w:right w:val="single" w:sz="4" w:space="0" w:color="auto"/>
            </w:tcBorders>
          </w:tcPr>
          <w:p w14:paraId="4DF41AF1" w14:textId="77777777" w:rsidR="00000000" w:rsidRDefault="007478C2">
            <w:pPr>
              <w:adjustRightInd w:val="0"/>
              <w:snapToGrid w:val="0"/>
              <w:spacing w:line="360" w:lineRule="exact"/>
              <w:jc w:val="center"/>
              <w:rPr>
                <w:rFonts w:ascii="宋体" w:hAnsi="宋体"/>
                <w:color w:val="000000"/>
                <w:sz w:val="24"/>
              </w:rPr>
            </w:pPr>
            <w:r>
              <w:rPr>
                <w:rFonts w:ascii="宋体" w:hAnsi="宋体" w:hint="eastAsia"/>
                <w:color w:val="000000"/>
                <w:sz w:val="24"/>
              </w:rPr>
              <w:t>1</w:t>
            </w:r>
          </w:p>
        </w:tc>
        <w:tc>
          <w:tcPr>
            <w:tcW w:w="4340" w:type="dxa"/>
            <w:tcBorders>
              <w:top w:val="nil"/>
              <w:left w:val="single" w:sz="4" w:space="0" w:color="auto"/>
              <w:bottom w:val="single" w:sz="4" w:space="0" w:color="auto"/>
              <w:right w:val="single" w:sz="4" w:space="0" w:color="auto"/>
            </w:tcBorders>
          </w:tcPr>
          <w:p w14:paraId="28BA796D" w14:textId="77777777" w:rsidR="00000000" w:rsidRDefault="007478C2">
            <w:pPr>
              <w:adjustRightInd w:val="0"/>
              <w:snapToGrid w:val="0"/>
              <w:spacing w:line="360" w:lineRule="exact"/>
              <w:rPr>
                <w:rFonts w:ascii="宋体" w:hAnsi="宋体"/>
                <w:color w:val="000000"/>
                <w:sz w:val="24"/>
              </w:rPr>
            </w:pPr>
            <w:r>
              <w:rPr>
                <w:rFonts w:ascii="宋体" w:hAnsi="宋体" w:hint="eastAsia"/>
                <w:color w:val="000000"/>
                <w:sz w:val="24"/>
              </w:rPr>
              <w:t>存出保证金</w:t>
            </w:r>
          </w:p>
        </w:tc>
        <w:tc>
          <w:tcPr>
            <w:tcW w:w="3865" w:type="dxa"/>
            <w:tcBorders>
              <w:top w:val="nil"/>
              <w:left w:val="nil"/>
              <w:bottom w:val="single" w:sz="4" w:space="0" w:color="auto"/>
              <w:right w:val="single" w:sz="4" w:space="0" w:color="auto"/>
            </w:tcBorders>
            <w:tcMar>
              <w:top w:w="15" w:type="dxa"/>
              <w:left w:w="15" w:type="dxa"/>
              <w:bottom w:w="0" w:type="dxa"/>
              <w:right w:w="15" w:type="dxa"/>
            </w:tcMar>
            <w:vAlign w:val="bottom"/>
          </w:tcPr>
          <w:p w14:paraId="14D11754" w14:textId="77777777" w:rsidR="00000000" w:rsidRDefault="007478C2">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0591</w:t>
            </w:r>
            <w:r>
              <w:rPr>
                <w:color w:val="0000FF"/>
                <w:kern w:val="0"/>
                <w:sz w:val="18"/>
              </w:rPr>
              <w:t>）</w:t>
            </w:r>
          </w:p>
        </w:tc>
      </w:tr>
      <w:tr w:rsidR="00000000" w14:paraId="6FF53410" w14:textId="77777777">
        <w:trPr>
          <w:trHeight w:val="300"/>
          <w:jc w:val="center"/>
        </w:trPr>
        <w:tc>
          <w:tcPr>
            <w:tcW w:w="885" w:type="dxa"/>
            <w:tcBorders>
              <w:top w:val="nil"/>
              <w:left w:val="single" w:sz="4" w:space="0" w:color="auto"/>
              <w:bottom w:val="single" w:sz="4" w:space="0" w:color="auto"/>
              <w:right w:val="single" w:sz="4" w:space="0" w:color="auto"/>
            </w:tcBorders>
          </w:tcPr>
          <w:p w14:paraId="135E75F3" w14:textId="77777777" w:rsidR="00000000" w:rsidRDefault="007478C2">
            <w:pPr>
              <w:adjustRightInd w:val="0"/>
              <w:snapToGrid w:val="0"/>
              <w:spacing w:line="360" w:lineRule="exact"/>
              <w:jc w:val="center"/>
              <w:rPr>
                <w:rFonts w:ascii="宋体" w:hAnsi="宋体"/>
                <w:color w:val="000000"/>
                <w:sz w:val="24"/>
              </w:rPr>
            </w:pPr>
            <w:r>
              <w:rPr>
                <w:rFonts w:ascii="宋体" w:hAnsi="宋体" w:hint="eastAsia"/>
                <w:color w:val="000000"/>
                <w:sz w:val="24"/>
              </w:rPr>
              <w:t>2</w:t>
            </w:r>
          </w:p>
        </w:tc>
        <w:tc>
          <w:tcPr>
            <w:tcW w:w="4340" w:type="dxa"/>
            <w:tcBorders>
              <w:top w:val="nil"/>
              <w:left w:val="single" w:sz="4" w:space="0" w:color="auto"/>
              <w:bottom w:val="single" w:sz="4" w:space="0" w:color="auto"/>
              <w:right w:val="single" w:sz="4" w:space="0" w:color="auto"/>
            </w:tcBorders>
          </w:tcPr>
          <w:p w14:paraId="29DF9E4E" w14:textId="77777777" w:rsidR="00000000" w:rsidRDefault="007478C2">
            <w:pPr>
              <w:adjustRightInd w:val="0"/>
              <w:snapToGrid w:val="0"/>
              <w:spacing w:line="360" w:lineRule="exact"/>
              <w:rPr>
                <w:rFonts w:ascii="宋体" w:hAnsi="宋体"/>
                <w:color w:val="000000"/>
                <w:sz w:val="24"/>
              </w:rPr>
            </w:pPr>
            <w:r>
              <w:rPr>
                <w:rFonts w:ascii="宋体" w:hAnsi="宋体" w:hint="eastAsia"/>
                <w:color w:val="000000"/>
                <w:sz w:val="24"/>
              </w:rPr>
              <w:t>应收清算款</w:t>
            </w:r>
          </w:p>
        </w:tc>
        <w:tc>
          <w:tcPr>
            <w:tcW w:w="3865" w:type="dxa"/>
            <w:tcBorders>
              <w:top w:val="nil"/>
              <w:left w:val="nil"/>
              <w:bottom w:val="single" w:sz="4" w:space="0" w:color="auto"/>
              <w:right w:val="single" w:sz="4" w:space="0" w:color="auto"/>
            </w:tcBorders>
            <w:tcMar>
              <w:top w:w="15" w:type="dxa"/>
              <w:left w:w="15" w:type="dxa"/>
              <w:bottom w:w="0" w:type="dxa"/>
              <w:right w:w="15" w:type="dxa"/>
            </w:tcMar>
          </w:tcPr>
          <w:p w14:paraId="02C8E491" w14:textId="77777777" w:rsidR="00000000" w:rsidRDefault="007478C2">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059</w:t>
            </w:r>
            <w:r>
              <w:rPr>
                <w:rFonts w:hint="eastAsia"/>
                <w:color w:val="0000FF"/>
                <w:kern w:val="0"/>
                <w:sz w:val="18"/>
              </w:rPr>
              <w:t>8</w:t>
            </w:r>
            <w:r>
              <w:rPr>
                <w:color w:val="0000FF"/>
                <w:kern w:val="0"/>
                <w:sz w:val="18"/>
              </w:rPr>
              <w:t>）</w:t>
            </w:r>
          </w:p>
        </w:tc>
      </w:tr>
      <w:tr w:rsidR="00000000" w14:paraId="04263E7F" w14:textId="77777777">
        <w:trPr>
          <w:trHeight w:val="300"/>
          <w:jc w:val="center"/>
        </w:trPr>
        <w:tc>
          <w:tcPr>
            <w:tcW w:w="885" w:type="dxa"/>
            <w:tcBorders>
              <w:top w:val="nil"/>
              <w:left w:val="single" w:sz="4" w:space="0" w:color="auto"/>
              <w:bottom w:val="single" w:sz="4" w:space="0" w:color="auto"/>
              <w:right w:val="single" w:sz="4" w:space="0" w:color="auto"/>
            </w:tcBorders>
          </w:tcPr>
          <w:p w14:paraId="2CDB3C28" w14:textId="77777777" w:rsidR="00000000" w:rsidRDefault="007478C2">
            <w:pPr>
              <w:adjustRightInd w:val="0"/>
              <w:snapToGrid w:val="0"/>
              <w:spacing w:line="360" w:lineRule="exact"/>
              <w:jc w:val="center"/>
              <w:rPr>
                <w:rFonts w:ascii="宋体" w:hAnsi="宋体"/>
                <w:color w:val="000000"/>
                <w:sz w:val="24"/>
              </w:rPr>
            </w:pPr>
            <w:r>
              <w:rPr>
                <w:rFonts w:ascii="宋体" w:hAnsi="宋体"/>
                <w:color w:val="000000"/>
                <w:sz w:val="24"/>
              </w:rPr>
              <w:t>3</w:t>
            </w:r>
          </w:p>
        </w:tc>
        <w:tc>
          <w:tcPr>
            <w:tcW w:w="4340" w:type="dxa"/>
            <w:tcBorders>
              <w:top w:val="nil"/>
              <w:left w:val="single" w:sz="4" w:space="0" w:color="auto"/>
              <w:bottom w:val="single" w:sz="4" w:space="0" w:color="auto"/>
              <w:right w:val="single" w:sz="4" w:space="0" w:color="auto"/>
            </w:tcBorders>
          </w:tcPr>
          <w:p w14:paraId="719F9C20" w14:textId="77777777" w:rsidR="00000000" w:rsidRDefault="007478C2">
            <w:pPr>
              <w:adjustRightInd w:val="0"/>
              <w:snapToGrid w:val="0"/>
              <w:spacing w:line="360" w:lineRule="exact"/>
              <w:rPr>
                <w:rFonts w:ascii="宋体" w:hAnsi="宋体"/>
                <w:color w:val="000000"/>
                <w:sz w:val="24"/>
              </w:rPr>
            </w:pPr>
            <w:r>
              <w:rPr>
                <w:rFonts w:ascii="宋体" w:hAnsi="宋体" w:hint="eastAsia"/>
                <w:color w:val="000000"/>
                <w:sz w:val="24"/>
              </w:rPr>
              <w:t>应收利息</w:t>
            </w:r>
          </w:p>
        </w:tc>
        <w:tc>
          <w:tcPr>
            <w:tcW w:w="3865" w:type="dxa"/>
            <w:tcBorders>
              <w:top w:val="nil"/>
              <w:left w:val="nil"/>
              <w:bottom w:val="single" w:sz="4" w:space="0" w:color="auto"/>
              <w:right w:val="single" w:sz="4" w:space="0" w:color="auto"/>
            </w:tcBorders>
            <w:tcMar>
              <w:top w:w="15" w:type="dxa"/>
              <w:left w:w="15" w:type="dxa"/>
              <w:bottom w:w="0" w:type="dxa"/>
              <w:right w:w="15" w:type="dxa"/>
            </w:tcMar>
          </w:tcPr>
          <w:p w14:paraId="1335706A" w14:textId="77777777" w:rsidR="00000000" w:rsidRDefault="007478C2">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0599</w:t>
            </w:r>
            <w:r>
              <w:rPr>
                <w:color w:val="0000FF"/>
                <w:kern w:val="0"/>
                <w:sz w:val="18"/>
              </w:rPr>
              <w:t>）</w:t>
            </w:r>
          </w:p>
        </w:tc>
      </w:tr>
      <w:tr w:rsidR="00000000" w14:paraId="3067B489" w14:textId="77777777">
        <w:trPr>
          <w:trHeight w:val="300"/>
          <w:jc w:val="center"/>
        </w:trPr>
        <w:tc>
          <w:tcPr>
            <w:tcW w:w="885" w:type="dxa"/>
            <w:tcBorders>
              <w:top w:val="nil"/>
              <w:left w:val="single" w:sz="4" w:space="0" w:color="auto"/>
              <w:bottom w:val="single" w:sz="4" w:space="0" w:color="auto"/>
              <w:right w:val="single" w:sz="4" w:space="0" w:color="auto"/>
            </w:tcBorders>
          </w:tcPr>
          <w:p w14:paraId="4A383327" w14:textId="77777777" w:rsidR="00000000" w:rsidRDefault="007478C2">
            <w:pPr>
              <w:adjustRightInd w:val="0"/>
              <w:snapToGrid w:val="0"/>
              <w:spacing w:line="360" w:lineRule="exact"/>
              <w:jc w:val="center"/>
              <w:rPr>
                <w:rFonts w:ascii="宋体" w:hAnsi="宋体"/>
                <w:color w:val="000000"/>
                <w:sz w:val="24"/>
              </w:rPr>
            </w:pPr>
            <w:r>
              <w:rPr>
                <w:rFonts w:ascii="宋体" w:hAnsi="宋体"/>
                <w:color w:val="000000"/>
                <w:sz w:val="24"/>
              </w:rPr>
              <w:t>…</w:t>
            </w:r>
            <w:r>
              <w:rPr>
                <w:color w:val="0000FF"/>
                <w:kern w:val="0"/>
                <w:sz w:val="18"/>
              </w:rPr>
              <w:t>（</w:t>
            </w:r>
            <w:r>
              <w:rPr>
                <w:color w:val="0000FF"/>
                <w:kern w:val="0"/>
                <w:sz w:val="18"/>
              </w:rPr>
              <w:t>3757</w:t>
            </w:r>
            <w:r>
              <w:rPr>
                <w:color w:val="0000FF"/>
                <w:kern w:val="0"/>
                <w:sz w:val="18"/>
              </w:rPr>
              <w:t>）</w:t>
            </w:r>
          </w:p>
        </w:tc>
        <w:tc>
          <w:tcPr>
            <w:tcW w:w="4340" w:type="dxa"/>
            <w:tcBorders>
              <w:top w:val="nil"/>
              <w:left w:val="single" w:sz="4" w:space="0" w:color="auto"/>
              <w:bottom w:val="single" w:sz="4" w:space="0" w:color="auto"/>
              <w:right w:val="single" w:sz="4" w:space="0" w:color="auto"/>
            </w:tcBorders>
          </w:tcPr>
          <w:p w14:paraId="690F2EAA" w14:textId="77777777" w:rsidR="00000000" w:rsidRDefault="007478C2">
            <w:pPr>
              <w:adjustRightInd w:val="0"/>
              <w:snapToGrid w:val="0"/>
              <w:spacing w:line="360" w:lineRule="exact"/>
              <w:rPr>
                <w:rFonts w:ascii="宋体" w:hAnsi="宋体"/>
                <w:color w:val="000000"/>
                <w:sz w:val="24"/>
              </w:rPr>
            </w:pPr>
            <w:r>
              <w:rPr>
                <w:color w:val="0000FF"/>
                <w:kern w:val="0"/>
                <w:sz w:val="18"/>
              </w:rPr>
              <w:t>（</w:t>
            </w:r>
            <w:r>
              <w:rPr>
                <w:color w:val="0000FF"/>
                <w:kern w:val="0"/>
                <w:sz w:val="18"/>
              </w:rPr>
              <w:t>1600</w:t>
            </w:r>
            <w:r>
              <w:rPr>
                <w:color w:val="0000FF"/>
                <w:kern w:val="0"/>
                <w:sz w:val="18"/>
              </w:rPr>
              <w:t>）</w:t>
            </w:r>
          </w:p>
        </w:tc>
        <w:tc>
          <w:tcPr>
            <w:tcW w:w="3865" w:type="dxa"/>
            <w:tcBorders>
              <w:top w:val="nil"/>
              <w:left w:val="nil"/>
              <w:bottom w:val="single" w:sz="4" w:space="0" w:color="auto"/>
              <w:right w:val="single" w:sz="4" w:space="0" w:color="auto"/>
            </w:tcBorders>
            <w:tcMar>
              <w:top w:w="15" w:type="dxa"/>
              <w:left w:w="15" w:type="dxa"/>
              <w:bottom w:w="0" w:type="dxa"/>
              <w:right w:w="15" w:type="dxa"/>
            </w:tcMar>
          </w:tcPr>
          <w:p w14:paraId="067E2540" w14:textId="77777777" w:rsidR="00000000" w:rsidRDefault="007478C2">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1601</w:t>
            </w:r>
            <w:r>
              <w:rPr>
                <w:color w:val="0000FF"/>
                <w:kern w:val="0"/>
                <w:sz w:val="18"/>
              </w:rPr>
              <w:t>）</w:t>
            </w:r>
          </w:p>
        </w:tc>
      </w:tr>
      <w:tr w:rsidR="00000000" w14:paraId="297BA421" w14:textId="77777777">
        <w:trPr>
          <w:trHeight w:val="300"/>
          <w:jc w:val="center"/>
        </w:trPr>
        <w:tc>
          <w:tcPr>
            <w:tcW w:w="885" w:type="dxa"/>
            <w:tcBorders>
              <w:top w:val="nil"/>
              <w:left w:val="single" w:sz="4" w:space="0" w:color="auto"/>
              <w:bottom w:val="single" w:sz="4" w:space="0" w:color="auto"/>
              <w:right w:val="single" w:sz="4" w:space="0" w:color="auto"/>
            </w:tcBorders>
          </w:tcPr>
          <w:p w14:paraId="1585ACA9" w14:textId="77777777" w:rsidR="00000000" w:rsidRDefault="007478C2">
            <w:pPr>
              <w:adjustRightInd w:val="0"/>
              <w:snapToGrid w:val="0"/>
              <w:spacing w:line="360" w:lineRule="exact"/>
              <w:jc w:val="center"/>
              <w:rPr>
                <w:rFonts w:ascii="宋体" w:hAnsi="宋体"/>
                <w:color w:val="000000"/>
                <w:sz w:val="24"/>
              </w:rPr>
            </w:pPr>
            <w:r>
              <w:rPr>
                <w:rFonts w:ascii="宋体" w:hAnsi="宋体" w:hint="eastAsia"/>
                <w:color w:val="000000"/>
                <w:sz w:val="24"/>
              </w:rPr>
              <w:t>N-1</w:t>
            </w:r>
          </w:p>
        </w:tc>
        <w:tc>
          <w:tcPr>
            <w:tcW w:w="4340" w:type="dxa"/>
            <w:tcBorders>
              <w:top w:val="nil"/>
              <w:left w:val="single" w:sz="4" w:space="0" w:color="auto"/>
              <w:bottom w:val="single" w:sz="4" w:space="0" w:color="auto"/>
              <w:right w:val="single" w:sz="4" w:space="0" w:color="auto"/>
            </w:tcBorders>
          </w:tcPr>
          <w:p w14:paraId="443D8E69" w14:textId="77777777" w:rsidR="00000000" w:rsidRDefault="007478C2">
            <w:pPr>
              <w:adjustRightInd w:val="0"/>
              <w:snapToGrid w:val="0"/>
              <w:spacing w:line="360" w:lineRule="exact"/>
              <w:rPr>
                <w:rFonts w:ascii="宋体" w:hAnsi="宋体"/>
                <w:color w:val="000000"/>
                <w:sz w:val="24"/>
              </w:rPr>
            </w:pPr>
            <w:r>
              <w:rPr>
                <w:rFonts w:ascii="宋体" w:hAnsi="宋体" w:hint="eastAsia"/>
                <w:color w:val="000000"/>
                <w:sz w:val="24"/>
              </w:rPr>
              <w:t>其他</w:t>
            </w:r>
          </w:p>
        </w:tc>
        <w:tc>
          <w:tcPr>
            <w:tcW w:w="3865" w:type="dxa"/>
            <w:tcBorders>
              <w:top w:val="nil"/>
              <w:left w:val="nil"/>
              <w:bottom w:val="single" w:sz="4" w:space="0" w:color="auto"/>
              <w:right w:val="single" w:sz="4" w:space="0" w:color="auto"/>
            </w:tcBorders>
            <w:tcMar>
              <w:top w:w="15" w:type="dxa"/>
              <w:left w:w="15" w:type="dxa"/>
              <w:bottom w:w="0" w:type="dxa"/>
              <w:right w:w="15" w:type="dxa"/>
            </w:tcMar>
          </w:tcPr>
          <w:p w14:paraId="088D22C5" w14:textId="77777777" w:rsidR="00000000" w:rsidRDefault="007478C2">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1605</w:t>
            </w:r>
            <w:r>
              <w:rPr>
                <w:color w:val="0000FF"/>
                <w:kern w:val="0"/>
                <w:sz w:val="18"/>
              </w:rPr>
              <w:t>）</w:t>
            </w:r>
          </w:p>
        </w:tc>
      </w:tr>
      <w:tr w:rsidR="00000000" w14:paraId="0C8097D0" w14:textId="77777777">
        <w:trPr>
          <w:trHeight w:val="300"/>
          <w:jc w:val="center"/>
        </w:trPr>
        <w:tc>
          <w:tcPr>
            <w:tcW w:w="885" w:type="dxa"/>
            <w:tcBorders>
              <w:top w:val="single" w:sz="4" w:space="0" w:color="auto"/>
              <w:left w:val="single" w:sz="4" w:space="0" w:color="auto"/>
              <w:bottom w:val="single" w:sz="4" w:space="0" w:color="auto"/>
              <w:right w:val="single" w:sz="4" w:space="0" w:color="auto"/>
            </w:tcBorders>
          </w:tcPr>
          <w:p w14:paraId="0754412F" w14:textId="77777777" w:rsidR="00000000" w:rsidRDefault="007478C2">
            <w:pPr>
              <w:adjustRightInd w:val="0"/>
              <w:snapToGrid w:val="0"/>
              <w:spacing w:line="360" w:lineRule="exact"/>
              <w:jc w:val="center"/>
              <w:rPr>
                <w:rFonts w:ascii="宋体" w:hAnsi="宋体"/>
                <w:color w:val="000000"/>
                <w:sz w:val="24"/>
              </w:rPr>
            </w:pPr>
            <w:r>
              <w:rPr>
                <w:rFonts w:ascii="宋体" w:hAnsi="宋体" w:hint="eastAsia"/>
                <w:color w:val="000000"/>
                <w:sz w:val="24"/>
              </w:rPr>
              <w:t>N</w:t>
            </w:r>
          </w:p>
        </w:tc>
        <w:tc>
          <w:tcPr>
            <w:tcW w:w="4340" w:type="dxa"/>
            <w:tcBorders>
              <w:top w:val="single" w:sz="4" w:space="0" w:color="auto"/>
              <w:left w:val="single" w:sz="4" w:space="0" w:color="auto"/>
              <w:bottom w:val="single" w:sz="4" w:space="0" w:color="auto"/>
              <w:right w:val="single" w:sz="4" w:space="0" w:color="auto"/>
            </w:tcBorders>
          </w:tcPr>
          <w:p w14:paraId="46556E95" w14:textId="77777777" w:rsidR="00000000" w:rsidRDefault="007478C2">
            <w:pPr>
              <w:adjustRightInd w:val="0"/>
              <w:snapToGrid w:val="0"/>
              <w:spacing w:line="360" w:lineRule="exact"/>
              <w:jc w:val="center"/>
              <w:rPr>
                <w:rFonts w:ascii="宋体" w:hAnsi="宋体"/>
                <w:color w:val="000000"/>
                <w:sz w:val="24"/>
              </w:rPr>
            </w:pPr>
            <w:r>
              <w:rPr>
                <w:rFonts w:ascii="宋体" w:hAnsi="宋体" w:hint="eastAsia"/>
                <w:color w:val="000000"/>
                <w:sz w:val="24"/>
              </w:rPr>
              <w:t>合计</w:t>
            </w:r>
          </w:p>
        </w:tc>
        <w:tc>
          <w:tcPr>
            <w:tcW w:w="3865"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680210B" w14:textId="77777777" w:rsidR="00000000" w:rsidRDefault="007478C2">
            <w:pPr>
              <w:adjustRightInd w:val="0"/>
              <w:snapToGrid w:val="0"/>
              <w:spacing w:line="360" w:lineRule="exact"/>
              <w:jc w:val="right"/>
              <w:rPr>
                <w:rFonts w:ascii="宋体" w:hAnsi="宋体"/>
                <w:color w:val="000000"/>
                <w:sz w:val="24"/>
              </w:rPr>
            </w:pPr>
            <w:r>
              <w:rPr>
                <w:color w:val="0000FF"/>
                <w:kern w:val="0"/>
                <w:sz w:val="18"/>
              </w:rPr>
              <w:t>（</w:t>
            </w:r>
            <w:r>
              <w:rPr>
                <w:color w:val="0000FF"/>
                <w:kern w:val="0"/>
                <w:sz w:val="18"/>
              </w:rPr>
              <w:t>1606</w:t>
            </w:r>
            <w:r>
              <w:rPr>
                <w:color w:val="0000FF"/>
                <w:kern w:val="0"/>
                <w:sz w:val="18"/>
              </w:rPr>
              <w:t>）</w:t>
            </w:r>
          </w:p>
        </w:tc>
      </w:tr>
    </w:tbl>
    <w:p w14:paraId="3C4CC0DB" w14:textId="77777777" w:rsidR="00000000" w:rsidRDefault="007478C2">
      <w:pPr>
        <w:adjustRightInd w:val="0"/>
        <w:snapToGrid w:val="0"/>
        <w:rPr>
          <w:rFonts w:ascii="宋体" w:hAnsi="宋体"/>
          <w:sz w:val="24"/>
        </w:rPr>
      </w:pPr>
      <w:r>
        <w:rPr>
          <w:rFonts w:ascii="宋体" w:hAnsi="宋体" w:hint="eastAsia"/>
          <w:sz w:val="24"/>
        </w:rPr>
        <w:t>注：</w:t>
      </w:r>
      <w:r>
        <w:rPr>
          <w:color w:val="0000FF"/>
          <w:kern w:val="0"/>
          <w:sz w:val="18"/>
        </w:rPr>
        <w:t>（</w:t>
      </w:r>
      <w:r>
        <w:rPr>
          <w:color w:val="0000FF"/>
          <w:kern w:val="0"/>
          <w:sz w:val="18"/>
        </w:rPr>
        <w:t>1607</w:t>
      </w:r>
      <w:r>
        <w:rPr>
          <w:color w:val="0000FF"/>
          <w:kern w:val="0"/>
          <w:sz w:val="18"/>
        </w:rPr>
        <w:t>）</w:t>
      </w:r>
    </w:p>
    <w:p w14:paraId="678F7789" w14:textId="77777777" w:rsidR="00000000" w:rsidRDefault="007478C2">
      <w:pPr>
        <w:adjustRightInd w:val="0"/>
        <w:snapToGrid w:val="0"/>
        <w:rPr>
          <w:rFonts w:ascii="宋体" w:hAnsi="宋体"/>
          <w:color w:val="0000FF"/>
          <w:kern w:val="0"/>
          <w:sz w:val="18"/>
        </w:rPr>
      </w:pPr>
    </w:p>
    <w:p w14:paraId="05E9A4C8" w14:textId="77777777" w:rsidR="00000000" w:rsidRDefault="007478C2">
      <w:pPr>
        <w:pStyle w:val="Heading2"/>
        <w:rPr>
          <w:rFonts w:ascii="宋体" w:hAnsi="宋体"/>
        </w:rPr>
      </w:pPr>
      <w:bookmarkStart w:id="506" w:name="_Toc25959"/>
      <w:bookmarkStart w:id="507" w:name="_Toc20731"/>
      <w:bookmarkStart w:id="508" w:name="_Toc86080586"/>
      <w:bookmarkStart w:id="509" w:name="_Toc1773603981"/>
      <w:bookmarkStart w:id="510" w:name="_Toc1554674501"/>
      <w:r>
        <w:rPr>
          <w:rFonts w:ascii="宋体" w:hAnsi="宋体"/>
        </w:rPr>
        <w:t>5</w:t>
      </w:r>
      <w:r>
        <w:rPr>
          <w:rFonts w:ascii="宋体" w:hAnsi="宋体" w:hint="eastAsia"/>
        </w:rPr>
        <w:t>.</w:t>
      </w:r>
      <w:r>
        <w:rPr>
          <w:rFonts w:ascii="宋体" w:hAnsi="宋体"/>
        </w:rPr>
        <w:t>7</w:t>
      </w:r>
      <w:r>
        <w:rPr>
          <w:rFonts w:ascii="宋体" w:hAnsi="宋体" w:hint="eastAsia"/>
        </w:rPr>
        <w:t xml:space="preserve"> </w:t>
      </w:r>
      <w:r>
        <w:rPr>
          <w:rFonts w:ascii="宋体" w:hAnsi="宋体" w:hint="eastAsia"/>
        </w:rPr>
        <w:t>投资组合报告附注的其他文字描述部分</w:t>
      </w:r>
      <w:r>
        <w:rPr>
          <w:rStyle w:val="FootnoteReference"/>
          <w:rFonts w:ascii="宋体" w:hAnsi="宋体"/>
        </w:rPr>
        <w:footnoteReference w:id="401"/>
      </w:r>
      <w:r>
        <w:rPr>
          <w:rFonts w:ascii="宋体" w:hAnsi="宋体" w:hint="eastAsia"/>
        </w:rPr>
        <w:t>（如有）</w:t>
      </w:r>
      <w:bookmarkEnd w:id="506"/>
      <w:bookmarkEnd w:id="507"/>
      <w:bookmarkEnd w:id="508"/>
      <w:bookmarkEnd w:id="509"/>
      <w:bookmarkEnd w:id="510"/>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B3EC571" w14:textId="77777777">
        <w:tc>
          <w:tcPr>
            <w:tcW w:w="9286" w:type="dxa"/>
          </w:tcPr>
          <w:p w14:paraId="6F63303F" w14:textId="77777777" w:rsidR="00000000" w:rsidRDefault="007478C2">
            <w:pPr>
              <w:spacing w:line="360" w:lineRule="auto"/>
              <w:outlineLvl w:val="2"/>
            </w:pPr>
            <w:r>
              <w:rPr>
                <w:color w:val="0000FF"/>
                <w:kern w:val="0"/>
                <w:sz w:val="18"/>
              </w:rPr>
              <w:t>（</w:t>
            </w:r>
            <w:r>
              <w:rPr>
                <w:color w:val="0000FF"/>
                <w:kern w:val="0"/>
                <w:sz w:val="18"/>
              </w:rPr>
              <w:t>1678</w:t>
            </w:r>
            <w:r>
              <w:rPr>
                <w:color w:val="0000FF"/>
                <w:kern w:val="0"/>
                <w:sz w:val="18"/>
              </w:rPr>
              <w:t>）</w:t>
            </w:r>
          </w:p>
        </w:tc>
      </w:tr>
    </w:tbl>
    <w:p w14:paraId="422950E6" w14:textId="77777777" w:rsidR="00000000" w:rsidRDefault="007478C2">
      <w:pPr>
        <w:adjustRightInd w:val="0"/>
        <w:snapToGrid w:val="0"/>
        <w:rPr>
          <w:rFonts w:ascii="宋体" w:hAnsi="宋体"/>
          <w:sz w:val="24"/>
        </w:rPr>
      </w:pPr>
      <w:bookmarkStart w:id="511" w:name="_Toc86080587"/>
    </w:p>
    <w:p w14:paraId="46116105" w14:textId="77777777" w:rsidR="00000000" w:rsidRDefault="007478C2">
      <w:pPr>
        <w:pStyle w:val="Heading2"/>
        <w:rPr>
          <w:rFonts w:ascii="宋体" w:hAnsi="宋体"/>
        </w:rPr>
      </w:pPr>
      <w:bookmarkStart w:id="512" w:name="_Toc344207394"/>
      <w:bookmarkStart w:id="513" w:name="_Toc7893"/>
      <w:bookmarkStart w:id="514" w:name="_Toc1912724253"/>
      <w:bookmarkStart w:id="515" w:name="_Toc30990"/>
      <w:r>
        <w:rPr>
          <w:rFonts w:ascii="宋体" w:hAnsi="宋体"/>
        </w:rPr>
        <w:t>5</w:t>
      </w:r>
      <w:r>
        <w:rPr>
          <w:rFonts w:ascii="宋体" w:hAnsi="宋体" w:hint="eastAsia"/>
        </w:rPr>
        <w:t>.</w:t>
      </w:r>
      <w:r>
        <w:rPr>
          <w:rFonts w:ascii="宋体" w:hAnsi="宋体"/>
        </w:rPr>
        <w:t>8</w:t>
      </w:r>
      <w:r>
        <w:rPr>
          <w:rFonts w:ascii="宋体" w:hAnsi="宋体" w:hint="eastAsia"/>
        </w:rPr>
        <w:t xml:space="preserve"> </w:t>
      </w:r>
      <w:r>
        <w:rPr>
          <w:rFonts w:ascii="宋体" w:hAnsi="宋体" w:hint="eastAsia"/>
        </w:rPr>
        <w:t>报告期内基金估值程序等事项的说明</w:t>
      </w:r>
      <w:r>
        <w:rPr>
          <w:rStyle w:val="FootnoteReference"/>
          <w:rFonts w:ascii="宋体" w:hAnsi="宋体"/>
        </w:rPr>
        <w:footnoteReference w:id="402"/>
      </w:r>
      <w:r>
        <w:rPr>
          <w:rFonts w:ascii="宋体" w:hAnsi="宋体" w:hint="eastAsia"/>
        </w:rPr>
        <w:t>（如有）</w:t>
      </w:r>
      <w:bookmarkEnd w:id="511"/>
      <w:bookmarkEnd w:id="512"/>
      <w:bookmarkEnd w:id="513"/>
      <w:bookmarkEnd w:id="514"/>
      <w:bookmarkEnd w:id="515"/>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A5C84B9" w14:textId="77777777">
        <w:tc>
          <w:tcPr>
            <w:tcW w:w="9286" w:type="dxa"/>
          </w:tcPr>
          <w:p w14:paraId="23C3D203" w14:textId="77777777" w:rsidR="00000000" w:rsidRDefault="007478C2">
            <w:pPr>
              <w:spacing w:line="360" w:lineRule="auto"/>
              <w:outlineLvl w:val="2"/>
            </w:pPr>
            <w:r>
              <w:rPr>
                <w:color w:val="0000FF"/>
                <w:kern w:val="0"/>
                <w:sz w:val="18"/>
              </w:rPr>
              <w:t>（</w:t>
            </w:r>
            <w:r>
              <w:rPr>
                <w:color w:val="0000FF"/>
                <w:kern w:val="0"/>
                <w:sz w:val="18"/>
              </w:rPr>
              <w:t>1766</w:t>
            </w:r>
            <w:r>
              <w:rPr>
                <w:color w:val="0000FF"/>
                <w:kern w:val="0"/>
                <w:sz w:val="18"/>
              </w:rPr>
              <w:t>）</w:t>
            </w:r>
          </w:p>
        </w:tc>
      </w:tr>
    </w:tbl>
    <w:p w14:paraId="3A5C798F" w14:textId="77777777" w:rsidR="00000000" w:rsidRDefault="007478C2"/>
    <w:p w14:paraId="08B04050" w14:textId="77777777" w:rsidR="00000000" w:rsidRDefault="007478C2">
      <w:pPr>
        <w:pStyle w:val="Heading2"/>
        <w:rPr>
          <w:rFonts w:ascii="宋体" w:hAnsi="宋体"/>
        </w:rPr>
      </w:pPr>
      <w:bookmarkStart w:id="516" w:name="_Toc23479"/>
      <w:bookmarkStart w:id="517" w:name="_Toc1378304822"/>
      <w:bookmarkStart w:id="518" w:name="_Toc86080588"/>
      <w:bookmarkStart w:id="519" w:name="_Toc428825820"/>
      <w:bookmarkStart w:id="520" w:name="_Toc2976"/>
      <w:r>
        <w:rPr>
          <w:rFonts w:ascii="宋体" w:hAnsi="宋体"/>
        </w:rPr>
        <w:t>5</w:t>
      </w:r>
      <w:r>
        <w:rPr>
          <w:rFonts w:ascii="宋体" w:hAnsi="宋体" w:hint="eastAsia"/>
        </w:rPr>
        <w:t>.</w:t>
      </w:r>
      <w:r>
        <w:rPr>
          <w:rFonts w:ascii="宋体" w:hAnsi="宋体"/>
        </w:rPr>
        <w:t>9</w:t>
      </w:r>
      <w:r>
        <w:rPr>
          <w:rFonts w:ascii="宋体" w:hAnsi="宋体" w:hint="eastAsia"/>
        </w:rPr>
        <w:t xml:space="preserve"> </w:t>
      </w:r>
      <w:r>
        <w:rPr>
          <w:rFonts w:ascii="宋体" w:hAnsi="宋体" w:hint="eastAsia"/>
        </w:rPr>
        <w:t>报告期内基金资产重大减值</w:t>
      </w:r>
      <w:r>
        <w:rPr>
          <w:rFonts w:ascii="宋体" w:hAnsi="宋体"/>
        </w:rPr>
        <w:t>计提</w:t>
      </w:r>
      <w:r>
        <w:rPr>
          <w:rFonts w:ascii="宋体" w:hAnsi="宋体" w:hint="eastAsia"/>
        </w:rPr>
        <w:t>情况的说明</w:t>
      </w:r>
      <w:r>
        <w:rPr>
          <w:rStyle w:val="FootnoteReference"/>
          <w:rFonts w:ascii="宋体" w:hAnsi="宋体"/>
        </w:rPr>
        <w:footnoteReference w:id="403"/>
      </w:r>
      <w:r>
        <w:rPr>
          <w:rFonts w:ascii="宋体" w:hAnsi="宋体" w:hint="eastAsia"/>
        </w:rPr>
        <w:t>（如有）</w:t>
      </w:r>
      <w:bookmarkEnd w:id="516"/>
      <w:bookmarkEnd w:id="517"/>
      <w:bookmarkEnd w:id="518"/>
      <w:bookmarkEnd w:id="519"/>
      <w:bookmarkEnd w:id="520"/>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0B8DA56" w14:textId="77777777">
        <w:tc>
          <w:tcPr>
            <w:tcW w:w="9286" w:type="dxa"/>
          </w:tcPr>
          <w:p w14:paraId="6C9FFCF9" w14:textId="77777777" w:rsidR="00000000" w:rsidRDefault="007478C2">
            <w:pPr>
              <w:spacing w:line="360" w:lineRule="auto"/>
              <w:outlineLvl w:val="2"/>
            </w:pPr>
            <w:r>
              <w:rPr>
                <w:color w:val="0000FF"/>
                <w:kern w:val="0"/>
                <w:sz w:val="18"/>
              </w:rPr>
              <w:t>（</w:t>
            </w:r>
            <w:r>
              <w:rPr>
                <w:rFonts w:hint="eastAsia"/>
                <w:color w:val="0000FF"/>
                <w:kern w:val="0"/>
                <w:sz w:val="18"/>
              </w:rPr>
              <w:t>3</w:t>
            </w:r>
            <w:r>
              <w:rPr>
                <w:color w:val="0000FF"/>
                <w:kern w:val="0"/>
                <w:sz w:val="18"/>
              </w:rPr>
              <w:t>857</w:t>
            </w:r>
            <w:r>
              <w:rPr>
                <w:color w:val="0000FF"/>
                <w:kern w:val="0"/>
                <w:sz w:val="18"/>
              </w:rPr>
              <w:t>）</w:t>
            </w:r>
          </w:p>
        </w:tc>
      </w:tr>
    </w:tbl>
    <w:p w14:paraId="5E9CF513" w14:textId="77777777" w:rsidR="00000000" w:rsidRDefault="007478C2"/>
    <w:p w14:paraId="4672BFF4" w14:textId="77777777" w:rsidR="00000000" w:rsidRDefault="007478C2">
      <w:pPr>
        <w:pStyle w:val="Heading1"/>
        <w:jc w:val="center"/>
        <w:rPr>
          <w:rFonts w:ascii="宋体" w:hAnsi="宋体"/>
          <w:sz w:val="24"/>
        </w:rPr>
      </w:pPr>
      <w:bookmarkStart w:id="521" w:name="_Toc1806286980"/>
      <w:bookmarkStart w:id="522" w:name="_Toc411259413"/>
      <w:bookmarkStart w:id="523" w:name="_Toc18248"/>
      <w:bookmarkStart w:id="524" w:name="_Toc86080589"/>
      <w:bookmarkStart w:id="525" w:name="_Toc25077"/>
      <w:r>
        <w:rPr>
          <w:rFonts w:ascii="宋体" w:hAnsi="宋体" w:hint="eastAsia"/>
          <w:sz w:val="24"/>
        </w:rPr>
        <w:t>§</w:t>
      </w:r>
      <w:r>
        <w:rPr>
          <w:rFonts w:ascii="宋体" w:hAnsi="宋体"/>
          <w:sz w:val="24"/>
        </w:rPr>
        <w:t>6</w:t>
      </w:r>
      <w:r>
        <w:rPr>
          <w:rFonts w:ascii="宋体" w:hAnsi="宋体" w:hint="eastAsia"/>
          <w:sz w:val="24"/>
        </w:rPr>
        <w:t xml:space="preserve">  </w:t>
      </w:r>
      <w:r>
        <w:rPr>
          <w:rFonts w:ascii="宋体" w:hAnsi="宋体" w:hint="eastAsia"/>
          <w:sz w:val="24"/>
        </w:rPr>
        <w:t>管理人报告</w:t>
      </w:r>
      <w:bookmarkEnd w:id="521"/>
      <w:bookmarkEnd w:id="522"/>
      <w:bookmarkEnd w:id="523"/>
      <w:bookmarkEnd w:id="524"/>
      <w:bookmarkEnd w:id="525"/>
    </w:p>
    <w:p w14:paraId="3B3ADC9E" w14:textId="77777777" w:rsidR="00000000" w:rsidRDefault="007478C2">
      <w:pPr>
        <w:pStyle w:val="Heading2"/>
        <w:rPr>
          <w:rFonts w:ascii="宋体" w:hAnsi="宋体"/>
        </w:rPr>
      </w:pPr>
      <w:bookmarkStart w:id="526" w:name="_Toc86080590"/>
      <w:bookmarkStart w:id="527" w:name="_Toc305636902"/>
      <w:bookmarkStart w:id="528" w:name="_Toc18428"/>
      <w:bookmarkStart w:id="529" w:name="_Toc26216"/>
      <w:bookmarkStart w:id="530" w:name="_Toc1660616629"/>
      <w:r>
        <w:rPr>
          <w:rFonts w:ascii="宋体" w:hAnsi="宋体"/>
        </w:rPr>
        <w:t>6</w:t>
      </w:r>
      <w:r>
        <w:rPr>
          <w:rFonts w:ascii="宋体" w:hAnsi="宋体" w:hint="eastAsia"/>
        </w:rPr>
        <w:t xml:space="preserve">.1 </w:t>
      </w:r>
      <w:r>
        <w:rPr>
          <w:rFonts w:ascii="宋体" w:hAnsi="宋体" w:hint="eastAsia"/>
        </w:rPr>
        <w:t>基金管理人及主要负责人员情况</w:t>
      </w:r>
      <w:bookmarkEnd w:id="526"/>
      <w:bookmarkEnd w:id="527"/>
      <w:bookmarkEnd w:id="528"/>
      <w:bookmarkEnd w:id="529"/>
      <w:bookmarkEnd w:id="530"/>
    </w:p>
    <w:p w14:paraId="5C2E5F3B" w14:textId="77777777" w:rsidR="00000000" w:rsidRDefault="007478C2">
      <w:pPr>
        <w:spacing w:line="360" w:lineRule="auto"/>
        <w:outlineLvl w:val="2"/>
        <w:rPr>
          <w:rFonts w:ascii="宋体" w:hAnsi="宋体"/>
          <w:b/>
          <w:sz w:val="24"/>
        </w:rPr>
      </w:pPr>
      <w:r>
        <w:rPr>
          <w:rFonts w:ascii="宋体" w:hAnsi="宋体"/>
          <w:b/>
          <w:sz w:val="24"/>
        </w:rPr>
        <w:t>6</w:t>
      </w:r>
      <w:r>
        <w:rPr>
          <w:rFonts w:ascii="宋体" w:hAnsi="宋体" w:hint="eastAsia"/>
          <w:b/>
          <w:sz w:val="24"/>
        </w:rPr>
        <w:t>.1.1</w:t>
      </w:r>
      <w:r>
        <w:rPr>
          <w:rFonts w:ascii="宋体" w:hAnsi="宋体" w:hint="eastAsia"/>
          <w:b/>
          <w:sz w:val="24"/>
        </w:rPr>
        <w:t xml:space="preserve"> </w:t>
      </w:r>
      <w:r>
        <w:rPr>
          <w:rFonts w:ascii="宋体" w:hAnsi="宋体" w:hint="eastAsia"/>
          <w:b/>
          <w:sz w:val="24"/>
        </w:rPr>
        <w:t>基金管理人及其管理基础设施基金的经验</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9739FF7" w14:textId="77777777">
        <w:tc>
          <w:tcPr>
            <w:tcW w:w="9286" w:type="dxa"/>
          </w:tcPr>
          <w:p w14:paraId="7A083F5C" w14:textId="77777777" w:rsidR="00000000" w:rsidRDefault="007478C2">
            <w:pPr>
              <w:spacing w:line="360" w:lineRule="auto"/>
              <w:outlineLvl w:val="2"/>
            </w:pPr>
            <w:r>
              <w:rPr>
                <w:color w:val="0000FF"/>
                <w:kern w:val="0"/>
                <w:sz w:val="18"/>
              </w:rPr>
              <w:t>（</w:t>
            </w:r>
            <w:r>
              <w:rPr>
                <w:rFonts w:hint="eastAsia"/>
                <w:color w:val="0000FF"/>
                <w:kern w:val="0"/>
                <w:sz w:val="18"/>
              </w:rPr>
              <w:t>3</w:t>
            </w:r>
            <w:r>
              <w:rPr>
                <w:color w:val="0000FF"/>
                <w:kern w:val="0"/>
                <w:sz w:val="18"/>
              </w:rPr>
              <w:t>760</w:t>
            </w:r>
            <w:r>
              <w:rPr>
                <w:color w:val="0000FF"/>
                <w:kern w:val="0"/>
                <w:sz w:val="18"/>
              </w:rPr>
              <w:t>）</w:t>
            </w:r>
          </w:p>
        </w:tc>
      </w:tr>
    </w:tbl>
    <w:p w14:paraId="53CC7DCD" w14:textId="77777777" w:rsidR="00000000" w:rsidRDefault="007478C2">
      <w:pPr>
        <w:spacing w:line="360" w:lineRule="auto"/>
        <w:outlineLvl w:val="2"/>
        <w:rPr>
          <w:rFonts w:ascii="宋体" w:hAnsi="宋体"/>
          <w:b/>
          <w:sz w:val="24"/>
        </w:rPr>
      </w:pPr>
    </w:p>
    <w:p w14:paraId="67030EB7" w14:textId="77777777" w:rsidR="00000000" w:rsidRDefault="007478C2">
      <w:pPr>
        <w:spacing w:line="360" w:lineRule="auto"/>
        <w:outlineLvl w:val="2"/>
        <w:rPr>
          <w:rFonts w:ascii="宋体" w:hAnsi="宋体"/>
          <w:sz w:val="24"/>
        </w:rPr>
      </w:pPr>
      <w:r>
        <w:rPr>
          <w:rFonts w:ascii="宋体" w:hAnsi="宋体"/>
          <w:b/>
          <w:sz w:val="24"/>
        </w:rPr>
        <w:t>6</w:t>
      </w:r>
      <w:r>
        <w:rPr>
          <w:rFonts w:ascii="宋体" w:hAnsi="宋体" w:hint="eastAsia"/>
          <w:b/>
          <w:sz w:val="24"/>
        </w:rPr>
        <w:t xml:space="preserve">.1.2 </w:t>
      </w:r>
      <w:r>
        <w:rPr>
          <w:rFonts w:ascii="宋体" w:hAnsi="宋体" w:hint="eastAsia"/>
          <w:b/>
          <w:sz w:val="24"/>
        </w:rPr>
        <w:t>基金经理（或基金经理小组）简介</w:t>
      </w:r>
      <w:r>
        <w:rPr>
          <w:rStyle w:val="FootnoteReference"/>
          <w:rFonts w:ascii="宋体" w:hAnsi="宋体"/>
          <w:b/>
          <w:sz w:val="24"/>
        </w:rPr>
        <w:footnoteReference w:id="404"/>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9"/>
        <w:gridCol w:w="1051"/>
        <w:gridCol w:w="1326"/>
        <w:gridCol w:w="1465"/>
        <w:gridCol w:w="1617"/>
        <w:gridCol w:w="1647"/>
        <w:gridCol w:w="1031"/>
      </w:tblGrid>
      <w:tr w:rsidR="00000000" w14:paraId="21986E0E" w14:textId="77777777">
        <w:trPr>
          <w:trHeight w:val="300"/>
        </w:trPr>
        <w:tc>
          <w:tcPr>
            <w:tcW w:w="1149" w:type="dxa"/>
            <w:vMerge w:val="restart"/>
            <w:vAlign w:val="center"/>
          </w:tcPr>
          <w:p w14:paraId="7B587C3C" w14:textId="77777777" w:rsidR="00000000" w:rsidRDefault="007478C2">
            <w:pPr>
              <w:jc w:val="center"/>
              <w:rPr>
                <w:rFonts w:ascii="宋体" w:hAnsi="宋体"/>
                <w:sz w:val="24"/>
              </w:rPr>
            </w:pPr>
            <w:r>
              <w:rPr>
                <w:rFonts w:ascii="宋体" w:hAnsi="宋体" w:hint="eastAsia"/>
                <w:sz w:val="24"/>
              </w:rPr>
              <w:t>姓名</w:t>
            </w:r>
          </w:p>
        </w:tc>
        <w:tc>
          <w:tcPr>
            <w:tcW w:w="1051" w:type="dxa"/>
            <w:vMerge w:val="restart"/>
            <w:vAlign w:val="center"/>
          </w:tcPr>
          <w:p w14:paraId="0CA3105F" w14:textId="77777777" w:rsidR="00000000" w:rsidRDefault="007478C2">
            <w:pPr>
              <w:jc w:val="center"/>
              <w:rPr>
                <w:rFonts w:ascii="宋体" w:hAnsi="宋体"/>
                <w:sz w:val="24"/>
              </w:rPr>
            </w:pPr>
            <w:r>
              <w:rPr>
                <w:rFonts w:ascii="宋体" w:hAnsi="宋体" w:hint="eastAsia"/>
                <w:sz w:val="24"/>
              </w:rPr>
              <w:t>职务</w:t>
            </w:r>
            <w:r>
              <w:rPr>
                <w:rStyle w:val="FootnoteReference"/>
                <w:rFonts w:ascii="宋体" w:hAnsi="宋体"/>
                <w:sz w:val="24"/>
              </w:rPr>
              <w:footnoteReference w:id="405"/>
            </w:r>
          </w:p>
        </w:tc>
        <w:tc>
          <w:tcPr>
            <w:tcW w:w="2791" w:type="dxa"/>
            <w:gridSpan w:val="2"/>
            <w:vAlign w:val="center"/>
          </w:tcPr>
          <w:p w14:paraId="66B7C8AD" w14:textId="77777777" w:rsidR="00000000" w:rsidRDefault="007478C2">
            <w:pPr>
              <w:jc w:val="center"/>
              <w:rPr>
                <w:rFonts w:ascii="宋体" w:hAnsi="宋体"/>
                <w:sz w:val="24"/>
              </w:rPr>
            </w:pPr>
            <w:r>
              <w:rPr>
                <w:rFonts w:ascii="宋体" w:hAnsi="宋体" w:hint="eastAsia"/>
                <w:sz w:val="24"/>
              </w:rPr>
              <w:t>任职期限</w:t>
            </w:r>
            <w:r>
              <w:rPr>
                <w:rStyle w:val="FootnoteReference"/>
                <w:rFonts w:ascii="宋体" w:hAnsi="宋体"/>
                <w:sz w:val="24"/>
              </w:rPr>
              <w:footnoteReference w:id="406"/>
            </w:r>
          </w:p>
        </w:tc>
        <w:tc>
          <w:tcPr>
            <w:tcW w:w="1617" w:type="dxa"/>
            <w:vMerge w:val="restart"/>
            <w:vAlign w:val="center"/>
          </w:tcPr>
          <w:p w14:paraId="339A8F95" w14:textId="77777777" w:rsidR="00000000" w:rsidRDefault="007478C2">
            <w:pPr>
              <w:jc w:val="center"/>
              <w:rPr>
                <w:rFonts w:ascii="宋体" w:hAnsi="宋体"/>
                <w:sz w:val="24"/>
              </w:rPr>
            </w:pPr>
            <w:r>
              <w:rPr>
                <w:rFonts w:ascii="宋体" w:hAnsi="宋体" w:hint="eastAsia"/>
                <w:sz w:val="24"/>
              </w:rPr>
              <w:t>基础设施项目运营或投资管理年限</w:t>
            </w:r>
            <w:r>
              <w:rPr>
                <w:rStyle w:val="FootnoteReference"/>
                <w:rFonts w:ascii="宋体" w:hAnsi="宋体"/>
                <w:sz w:val="24"/>
              </w:rPr>
              <w:footnoteReference w:id="407"/>
            </w:r>
          </w:p>
        </w:tc>
        <w:tc>
          <w:tcPr>
            <w:tcW w:w="1647" w:type="dxa"/>
            <w:vMerge w:val="restart"/>
          </w:tcPr>
          <w:p w14:paraId="4B830ED6" w14:textId="77777777" w:rsidR="00000000" w:rsidRDefault="007478C2">
            <w:pPr>
              <w:jc w:val="center"/>
              <w:rPr>
                <w:rFonts w:ascii="宋体" w:hAnsi="宋体"/>
                <w:sz w:val="24"/>
              </w:rPr>
            </w:pPr>
            <w:r>
              <w:rPr>
                <w:rFonts w:ascii="宋体" w:hAnsi="宋体" w:hint="eastAsia"/>
                <w:sz w:val="24"/>
              </w:rPr>
              <w:t>基础设施</w:t>
            </w:r>
            <w:r>
              <w:rPr>
                <w:rFonts w:ascii="宋体" w:hAnsi="宋体"/>
                <w:sz w:val="24"/>
              </w:rPr>
              <w:t>项目运营</w:t>
            </w:r>
            <w:r>
              <w:rPr>
                <w:rFonts w:ascii="宋体" w:hAnsi="宋体" w:hint="eastAsia"/>
                <w:sz w:val="24"/>
              </w:rPr>
              <w:t>或投资</w:t>
            </w:r>
            <w:r>
              <w:rPr>
                <w:rFonts w:ascii="宋体" w:hAnsi="宋体"/>
                <w:sz w:val="24"/>
              </w:rPr>
              <w:t>管理</w:t>
            </w:r>
            <w:r>
              <w:rPr>
                <w:rFonts w:ascii="宋体" w:hAnsi="宋体" w:hint="eastAsia"/>
                <w:sz w:val="24"/>
              </w:rPr>
              <w:t>经验</w:t>
            </w:r>
            <w:r>
              <w:rPr>
                <w:rStyle w:val="FootnoteReference"/>
                <w:rFonts w:ascii="宋体" w:hAnsi="宋体"/>
                <w:sz w:val="24"/>
              </w:rPr>
              <w:footnoteReference w:id="408"/>
            </w:r>
          </w:p>
        </w:tc>
        <w:tc>
          <w:tcPr>
            <w:tcW w:w="1031" w:type="dxa"/>
            <w:vMerge w:val="restart"/>
            <w:vAlign w:val="center"/>
          </w:tcPr>
          <w:p w14:paraId="7DDCFB0F" w14:textId="77777777" w:rsidR="00000000" w:rsidRDefault="007478C2">
            <w:pPr>
              <w:jc w:val="center"/>
              <w:rPr>
                <w:rFonts w:ascii="宋体" w:hAnsi="宋体"/>
                <w:sz w:val="24"/>
              </w:rPr>
            </w:pPr>
            <w:r>
              <w:rPr>
                <w:rFonts w:ascii="宋体" w:hAnsi="宋体" w:hint="eastAsia"/>
                <w:sz w:val="24"/>
              </w:rPr>
              <w:t>说明</w:t>
            </w:r>
            <w:r>
              <w:rPr>
                <w:rStyle w:val="FootnoteReference"/>
                <w:rFonts w:ascii="宋体" w:hAnsi="宋体"/>
                <w:sz w:val="24"/>
              </w:rPr>
              <w:footnoteReference w:id="409"/>
            </w:r>
          </w:p>
        </w:tc>
      </w:tr>
      <w:tr w:rsidR="00000000" w14:paraId="7E9B2465" w14:textId="77777777">
        <w:trPr>
          <w:trHeight w:val="300"/>
        </w:trPr>
        <w:tc>
          <w:tcPr>
            <w:tcW w:w="1149" w:type="dxa"/>
            <w:vMerge/>
            <w:vAlign w:val="center"/>
          </w:tcPr>
          <w:p w14:paraId="6FC2CF72" w14:textId="77777777" w:rsidR="00000000" w:rsidRDefault="007478C2">
            <w:pPr>
              <w:jc w:val="center"/>
              <w:rPr>
                <w:rFonts w:ascii="宋体" w:hAnsi="宋体"/>
                <w:sz w:val="24"/>
              </w:rPr>
            </w:pPr>
          </w:p>
        </w:tc>
        <w:tc>
          <w:tcPr>
            <w:tcW w:w="1051" w:type="dxa"/>
            <w:vMerge/>
            <w:vAlign w:val="center"/>
          </w:tcPr>
          <w:p w14:paraId="1F9D49BE" w14:textId="77777777" w:rsidR="00000000" w:rsidRDefault="007478C2">
            <w:pPr>
              <w:jc w:val="center"/>
              <w:rPr>
                <w:rFonts w:ascii="宋体" w:hAnsi="宋体"/>
                <w:sz w:val="24"/>
              </w:rPr>
            </w:pPr>
          </w:p>
        </w:tc>
        <w:tc>
          <w:tcPr>
            <w:tcW w:w="1326" w:type="dxa"/>
            <w:vAlign w:val="center"/>
          </w:tcPr>
          <w:p w14:paraId="7022C547" w14:textId="77777777" w:rsidR="00000000" w:rsidRDefault="007478C2">
            <w:pPr>
              <w:jc w:val="center"/>
              <w:rPr>
                <w:rFonts w:ascii="宋体" w:hAnsi="宋体"/>
                <w:sz w:val="24"/>
              </w:rPr>
            </w:pPr>
            <w:r>
              <w:rPr>
                <w:rFonts w:ascii="宋体" w:hAnsi="宋体" w:hint="eastAsia"/>
                <w:sz w:val="24"/>
              </w:rPr>
              <w:t>任职日期</w:t>
            </w:r>
          </w:p>
        </w:tc>
        <w:tc>
          <w:tcPr>
            <w:tcW w:w="1465" w:type="dxa"/>
            <w:vAlign w:val="center"/>
          </w:tcPr>
          <w:p w14:paraId="00F72B09" w14:textId="77777777" w:rsidR="00000000" w:rsidRDefault="007478C2">
            <w:pPr>
              <w:jc w:val="center"/>
              <w:rPr>
                <w:rFonts w:ascii="宋体" w:hAnsi="宋体"/>
                <w:sz w:val="24"/>
              </w:rPr>
            </w:pPr>
            <w:r>
              <w:rPr>
                <w:rFonts w:ascii="宋体" w:hAnsi="宋体" w:hint="eastAsia"/>
                <w:sz w:val="24"/>
              </w:rPr>
              <w:t>离任日期</w:t>
            </w:r>
            <w:r>
              <w:rPr>
                <w:rStyle w:val="FootnoteReference"/>
                <w:rFonts w:ascii="宋体" w:hAnsi="宋体"/>
                <w:sz w:val="24"/>
              </w:rPr>
              <w:footnoteReference w:id="410"/>
            </w:r>
          </w:p>
        </w:tc>
        <w:tc>
          <w:tcPr>
            <w:tcW w:w="1617" w:type="dxa"/>
            <w:vMerge/>
            <w:vAlign w:val="center"/>
          </w:tcPr>
          <w:p w14:paraId="253A9DA9" w14:textId="77777777" w:rsidR="00000000" w:rsidRDefault="007478C2">
            <w:pPr>
              <w:jc w:val="center"/>
              <w:rPr>
                <w:rFonts w:ascii="宋体" w:hAnsi="宋体"/>
                <w:sz w:val="24"/>
              </w:rPr>
            </w:pPr>
          </w:p>
        </w:tc>
        <w:tc>
          <w:tcPr>
            <w:tcW w:w="1647" w:type="dxa"/>
            <w:vMerge/>
          </w:tcPr>
          <w:p w14:paraId="54BF285F" w14:textId="77777777" w:rsidR="00000000" w:rsidRDefault="007478C2">
            <w:pPr>
              <w:jc w:val="center"/>
              <w:rPr>
                <w:rFonts w:ascii="宋体" w:hAnsi="宋体"/>
                <w:sz w:val="24"/>
              </w:rPr>
            </w:pPr>
          </w:p>
        </w:tc>
        <w:tc>
          <w:tcPr>
            <w:tcW w:w="1031" w:type="dxa"/>
            <w:vMerge/>
            <w:vAlign w:val="center"/>
          </w:tcPr>
          <w:p w14:paraId="447CB0E5" w14:textId="77777777" w:rsidR="00000000" w:rsidRDefault="007478C2">
            <w:pPr>
              <w:jc w:val="center"/>
              <w:rPr>
                <w:rFonts w:ascii="宋体" w:hAnsi="宋体"/>
                <w:sz w:val="24"/>
              </w:rPr>
            </w:pPr>
          </w:p>
        </w:tc>
      </w:tr>
      <w:tr w:rsidR="00000000" w14:paraId="37E02814" w14:textId="77777777">
        <w:trPr>
          <w:trHeight w:val="300"/>
        </w:trPr>
        <w:tc>
          <w:tcPr>
            <w:tcW w:w="1149" w:type="dxa"/>
          </w:tcPr>
          <w:p w14:paraId="20D0236A" w14:textId="77777777" w:rsidR="00000000" w:rsidRDefault="007478C2">
            <w:pPr>
              <w:rPr>
                <w:rFonts w:ascii="宋体" w:hAnsi="宋体"/>
                <w:sz w:val="24"/>
              </w:rPr>
            </w:pPr>
            <w:r>
              <w:rPr>
                <w:color w:val="0000FF"/>
                <w:kern w:val="0"/>
                <w:sz w:val="18"/>
              </w:rPr>
              <w:t>（</w:t>
            </w:r>
            <w:r>
              <w:rPr>
                <w:color w:val="0000FF"/>
                <w:kern w:val="0"/>
                <w:sz w:val="18"/>
              </w:rPr>
              <w:t>0556</w:t>
            </w:r>
            <w:r>
              <w:rPr>
                <w:color w:val="0000FF"/>
                <w:kern w:val="0"/>
                <w:sz w:val="18"/>
              </w:rPr>
              <w:t>）</w:t>
            </w:r>
          </w:p>
        </w:tc>
        <w:tc>
          <w:tcPr>
            <w:tcW w:w="1051" w:type="dxa"/>
          </w:tcPr>
          <w:p w14:paraId="6BEB628F" w14:textId="77777777" w:rsidR="00000000" w:rsidRDefault="007478C2">
            <w:pPr>
              <w:rPr>
                <w:rFonts w:ascii="宋体" w:hAnsi="宋体"/>
                <w:sz w:val="24"/>
              </w:rPr>
            </w:pPr>
            <w:r>
              <w:rPr>
                <w:color w:val="0000FF"/>
                <w:kern w:val="0"/>
                <w:sz w:val="18"/>
              </w:rPr>
              <w:t>（</w:t>
            </w:r>
            <w:r>
              <w:rPr>
                <w:color w:val="0000FF"/>
                <w:kern w:val="0"/>
                <w:sz w:val="18"/>
              </w:rPr>
              <w:t>0558</w:t>
            </w:r>
            <w:r>
              <w:rPr>
                <w:color w:val="0000FF"/>
                <w:kern w:val="0"/>
                <w:sz w:val="18"/>
              </w:rPr>
              <w:t>）</w:t>
            </w:r>
          </w:p>
        </w:tc>
        <w:tc>
          <w:tcPr>
            <w:tcW w:w="1326" w:type="dxa"/>
          </w:tcPr>
          <w:p w14:paraId="40310BF9" w14:textId="77777777" w:rsidR="00000000" w:rsidRDefault="007478C2">
            <w:pPr>
              <w:rPr>
                <w:rFonts w:ascii="宋体" w:hAnsi="宋体"/>
                <w:sz w:val="24"/>
              </w:rPr>
            </w:pPr>
            <w:r>
              <w:rPr>
                <w:color w:val="0000FF"/>
                <w:kern w:val="0"/>
                <w:sz w:val="18"/>
              </w:rPr>
              <w:t>（</w:t>
            </w:r>
            <w:r>
              <w:rPr>
                <w:color w:val="0000FF"/>
                <w:kern w:val="0"/>
                <w:sz w:val="18"/>
              </w:rPr>
              <w:t>0559</w:t>
            </w:r>
            <w:r>
              <w:rPr>
                <w:color w:val="0000FF"/>
                <w:kern w:val="0"/>
                <w:sz w:val="18"/>
              </w:rPr>
              <w:t>）</w:t>
            </w:r>
          </w:p>
        </w:tc>
        <w:tc>
          <w:tcPr>
            <w:tcW w:w="1465" w:type="dxa"/>
          </w:tcPr>
          <w:p w14:paraId="34A52B65" w14:textId="77777777" w:rsidR="00000000" w:rsidRDefault="007478C2">
            <w:pPr>
              <w:rPr>
                <w:rFonts w:ascii="宋体" w:hAnsi="宋体"/>
                <w:sz w:val="24"/>
              </w:rPr>
            </w:pPr>
            <w:r>
              <w:rPr>
                <w:color w:val="0000FF"/>
                <w:kern w:val="0"/>
                <w:sz w:val="18"/>
              </w:rPr>
              <w:t>（</w:t>
            </w:r>
            <w:r>
              <w:rPr>
                <w:color w:val="0000FF"/>
                <w:kern w:val="0"/>
                <w:sz w:val="18"/>
              </w:rPr>
              <w:t>0560</w:t>
            </w:r>
            <w:r>
              <w:rPr>
                <w:color w:val="0000FF"/>
                <w:kern w:val="0"/>
                <w:sz w:val="18"/>
              </w:rPr>
              <w:t>）</w:t>
            </w:r>
          </w:p>
        </w:tc>
        <w:tc>
          <w:tcPr>
            <w:tcW w:w="1617" w:type="dxa"/>
          </w:tcPr>
          <w:p w14:paraId="3F7E96A9" w14:textId="77777777" w:rsidR="00000000" w:rsidRDefault="007478C2">
            <w:pPr>
              <w:rPr>
                <w:rFonts w:ascii="宋体" w:hAnsi="宋体"/>
                <w:sz w:val="24"/>
              </w:rPr>
            </w:pPr>
            <w:r>
              <w:rPr>
                <w:color w:val="0000FF"/>
                <w:kern w:val="0"/>
                <w:sz w:val="18"/>
              </w:rPr>
              <w:t>（</w:t>
            </w:r>
            <w:r>
              <w:rPr>
                <w:color w:val="0000FF"/>
                <w:kern w:val="0"/>
                <w:sz w:val="18"/>
              </w:rPr>
              <w:t>3762</w:t>
            </w:r>
            <w:r>
              <w:rPr>
                <w:color w:val="0000FF"/>
                <w:kern w:val="0"/>
                <w:sz w:val="18"/>
              </w:rPr>
              <w:t>）</w:t>
            </w:r>
          </w:p>
        </w:tc>
        <w:tc>
          <w:tcPr>
            <w:tcW w:w="1647" w:type="dxa"/>
          </w:tcPr>
          <w:p w14:paraId="7666AA7B" w14:textId="77777777" w:rsidR="00000000" w:rsidRDefault="007478C2">
            <w:pPr>
              <w:rPr>
                <w:rFonts w:ascii="宋体" w:hAnsi="宋体"/>
                <w:sz w:val="24"/>
              </w:rPr>
            </w:pPr>
            <w:r>
              <w:rPr>
                <w:color w:val="0000FF"/>
                <w:kern w:val="0"/>
                <w:sz w:val="18"/>
              </w:rPr>
              <w:t>（</w:t>
            </w:r>
            <w:r>
              <w:rPr>
                <w:color w:val="0000FF"/>
                <w:kern w:val="0"/>
                <w:sz w:val="18"/>
              </w:rPr>
              <w:t>3763</w:t>
            </w:r>
            <w:r>
              <w:rPr>
                <w:color w:val="0000FF"/>
                <w:kern w:val="0"/>
                <w:sz w:val="18"/>
              </w:rPr>
              <w:t>）</w:t>
            </w:r>
          </w:p>
        </w:tc>
        <w:tc>
          <w:tcPr>
            <w:tcW w:w="1031" w:type="dxa"/>
          </w:tcPr>
          <w:p w14:paraId="5BA72FC3" w14:textId="77777777" w:rsidR="00000000" w:rsidRDefault="007478C2">
            <w:pPr>
              <w:rPr>
                <w:rFonts w:ascii="宋体" w:hAnsi="宋体"/>
                <w:sz w:val="24"/>
              </w:rPr>
            </w:pPr>
            <w:r>
              <w:rPr>
                <w:color w:val="0000FF"/>
                <w:kern w:val="0"/>
                <w:sz w:val="18"/>
              </w:rPr>
              <w:t>（</w:t>
            </w:r>
            <w:r>
              <w:rPr>
                <w:color w:val="0000FF"/>
                <w:kern w:val="0"/>
                <w:sz w:val="18"/>
              </w:rPr>
              <w:t>0562</w:t>
            </w:r>
            <w:r>
              <w:rPr>
                <w:color w:val="0000FF"/>
                <w:kern w:val="0"/>
                <w:sz w:val="18"/>
              </w:rPr>
              <w:t>）</w:t>
            </w:r>
          </w:p>
        </w:tc>
      </w:tr>
      <w:tr w:rsidR="00000000" w14:paraId="68E80062" w14:textId="77777777">
        <w:trPr>
          <w:trHeight w:val="300"/>
        </w:trPr>
        <w:tc>
          <w:tcPr>
            <w:tcW w:w="1149" w:type="dxa"/>
          </w:tcPr>
          <w:p w14:paraId="2D6E51BF" w14:textId="77777777" w:rsidR="00000000" w:rsidRDefault="007478C2">
            <w:pPr>
              <w:rPr>
                <w:rFonts w:ascii="宋体" w:hAnsi="宋体"/>
              </w:rPr>
            </w:pPr>
          </w:p>
        </w:tc>
        <w:tc>
          <w:tcPr>
            <w:tcW w:w="1051" w:type="dxa"/>
          </w:tcPr>
          <w:p w14:paraId="7C42D4FD" w14:textId="77777777" w:rsidR="00000000" w:rsidRDefault="007478C2">
            <w:pPr>
              <w:rPr>
                <w:rFonts w:ascii="宋体" w:hAnsi="宋体"/>
              </w:rPr>
            </w:pPr>
          </w:p>
        </w:tc>
        <w:tc>
          <w:tcPr>
            <w:tcW w:w="1326" w:type="dxa"/>
          </w:tcPr>
          <w:p w14:paraId="2AF1EE7D" w14:textId="77777777" w:rsidR="00000000" w:rsidRDefault="007478C2">
            <w:pPr>
              <w:rPr>
                <w:rFonts w:ascii="宋体" w:hAnsi="宋体"/>
              </w:rPr>
            </w:pPr>
          </w:p>
        </w:tc>
        <w:tc>
          <w:tcPr>
            <w:tcW w:w="1465" w:type="dxa"/>
          </w:tcPr>
          <w:p w14:paraId="1E56FF90" w14:textId="77777777" w:rsidR="00000000" w:rsidRDefault="007478C2">
            <w:pPr>
              <w:rPr>
                <w:rFonts w:ascii="宋体" w:hAnsi="宋体"/>
              </w:rPr>
            </w:pPr>
          </w:p>
        </w:tc>
        <w:tc>
          <w:tcPr>
            <w:tcW w:w="1617" w:type="dxa"/>
          </w:tcPr>
          <w:p w14:paraId="0A96FC1A" w14:textId="77777777" w:rsidR="00000000" w:rsidRDefault="007478C2">
            <w:pPr>
              <w:rPr>
                <w:rFonts w:ascii="宋体" w:hAnsi="宋体"/>
              </w:rPr>
            </w:pPr>
          </w:p>
        </w:tc>
        <w:tc>
          <w:tcPr>
            <w:tcW w:w="1647" w:type="dxa"/>
          </w:tcPr>
          <w:p w14:paraId="5D521B2E" w14:textId="77777777" w:rsidR="00000000" w:rsidRDefault="007478C2">
            <w:pPr>
              <w:rPr>
                <w:rFonts w:ascii="宋体" w:hAnsi="宋体"/>
              </w:rPr>
            </w:pPr>
          </w:p>
        </w:tc>
        <w:tc>
          <w:tcPr>
            <w:tcW w:w="1031" w:type="dxa"/>
          </w:tcPr>
          <w:p w14:paraId="31E99438" w14:textId="77777777" w:rsidR="00000000" w:rsidRDefault="007478C2">
            <w:pPr>
              <w:rPr>
                <w:rFonts w:ascii="宋体" w:hAnsi="宋体"/>
              </w:rPr>
            </w:pPr>
          </w:p>
        </w:tc>
      </w:tr>
    </w:tbl>
    <w:p w14:paraId="276399DA" w14:textId="77777777" w:rsidR="00000000" w:rsidRDefault="007478C2">
      <w:pPr>
        <w:rPr>
          <w:rFonts w:ascii="宋体" w:hAnsi="宋体"/>
          <w:sz w:val="24"/>
        </w:rPr>
      </w:pPr>
      <w:r>
        <w:rPr>
          <w:rFonts w:ascii="宋体" w:hAnsi="宋体" w:hint="eastAsia"/>
          <w:sz w:val="24"/>
        </w:rPr>
        <w:t>注：</w:t>
      </w:r>
      <w:r>
        <w:rPr>
          <w:color w:val="0000FF"/>
          <w:kern w:val="0"/>
          <w:sz w:val="18"/>
        </w:rPr>
        <w:t>（</w:t>
      </w:r>
      <w:r>
        <w:rPr>
          <w:color w:val="0000FF"/>
          <w:kern w:val="0"/>
          <w:sz w:val="18"/>
        </w:rPr>
        <w:t>0563</w:t>
      </w:r>
      <w:r>
        <w:rPr>
          <w:color w:val="0000FF"/>
          <w:kern w:val="0"/>
          <w:sz w:val="18"/>
        </w:rPr>
        <w:t>）</w:t>
      </w:r>
    </w:p>
    <w:p w14:paraId="33120967" w14:textId="77777777" w:rsidR="00000000" w:rsidRDefault="007478C2">
      <w:pPr>
        <w:rPr>
          <w:rFonts w:ascii="宋体" w:hAnsi="宋体"/>
          <w:sz w:val="24"/>
        </w:rPr>
      </w:pPr>
    </w:p>
    <w:p w14:paraId="55FF79A7" w14:textId="77777777" w:rsidR="00000000" w:rsidRDefault="007478C2">
      <w:pPr>
        <w:widowControl/>
        <w:tabs>
          <w:tab w:val="left" w:pos="1680"/>
        </w:tabs>
        <w:autoSpaceDE w:val="0"/>
        <w:autoSpaceDN w:val="0"/>
        <w:ind w:right="30"/>
        <w:textAlignment w:val="bottom"/>
        <w:rPr>
          <w:rFonts w:ascii="宋体" w:hAnsi="宋体"/>
          <w:b/>
          <w:sz w:val="24"/>
        </w:rPr>
      </w:pPr>
      <w:r>
        <w:rPr>
          <w:rFonts w:ascii="宋体" w:hAnsi="宋体"/>
          <w:b/>
          <w:sz w:val="24"/>
        </w:rPr>
        <w:t xml:space="preserve">6.1.3 </w:t>
      </w:r>
      <w:r>
        <w:rPr>
          <w:rFonts w:ascii="宋体" w:hAnsi="宋体"/>
          <w:b/>
          <w:sz w:val="24"/>
        </w:rPr>
        <w:t>报告</w:t>
      </w:r>
      <w:r>
        <w:rPr>
          <w:rFonts w:ascii="宋体" w:hAnsi="宋体" w:hint="eastAsia"/>
          <w:b/>
          <w:sz w:val="24"/>
        </w:rPr>
        <w:t>期末兼任</w:t>
      </w:r>
      <w:r>
        <w:rPr>
          <w:rFonts w:ascii="宋体" w:hAnsi="宋体"/>
          <w:b/>
          <w:sz w:val="24"/>
        </w:rPr>
        <w:t>私募资产管理计划</w:t>
      </w:r>
      <w:r>
        <w:rPr>
          <w:rFonts w:ascii="宋体" w:hAnsi="宋体" w:hint="eastAsia"/>
          <w:b/>
          <w:sz w:val="24"/>
        </w:rPr>
        <w:t>投资</w:t>
      </w:r>
      <w:r>
        <w:rPr>
          <w:rFonts w:ascii="宋体" w:hAnsi="宋体"/>
          <w:b/>
          <w:sz w:val="24"/>
        </w:rPr>
        <w:t>经理的基金经理</w:t>
      </w:r>
      <w:r>
        <w:rPr>
          <w:rFonts w:ascii="宋体" w:hAnsi="宋体" w:hint="eastAsia"/>
          <w:b/>
          <w:sz w:val="24"/>
        </w:rPr>
        <w:t>同时管理的产品</w:t>
      </w:r>
      <w:r>
        <w:rPr>
          <w:rFonts w:ascii="宋体" w:hAnsi="宋体"/>
          <w:b/>
          <w:sz w:val="24"/>
        </w:rPr>
        <w:t>情况</w:t>
      </w:r>
      <w:r>
        <w:rPr>
          <w:rStyle w:val="FootnoteReference"/>
          <w:rFonts w:ascii="宋体" w:hAnsi="宋体"/>
          <w:b/>
          <w:sz w:val="24"/>
        </w:rPr>
        <w:footnoteReference w:id="411"/>
      </w:r>
      <w:r>
        <w:rPr>
          <w:rFonts w:ascii="宋体" w:hAnsi="宋体" w:hint="eastAsia"/>
          <w:b/>
          <w:sz w:val="24"/>
        </w:rPr>
        <w:t>（如有）</w:t>
      </w:r>
    </w:p>
    <w:p w14:paraId="44EACF37" w14:textId="77777777" w:rsidR="00000000" w:rsidRDefault="007478C2">
      <w:pPr>
        <w:widowControl/>
        <w:tabs>
          <w:tab w:val="left" w:pos="1680"/>
        </w:tabs>
        <w:wordWrap w:val="0"/>
        <w:autoSpaceDE w:val="0"/>
        <w:autoSpaceDN w:val="0"/>
        <w:ind w:right="960"/>
        <w:jc w:val="right"/>
        <w:textAlignment w:val="bottom"/>
        <w:rPr>
          <w:rFonts w:hAnsi="宋体"/>
          <w:sz w:val="24"/>
          <w:lang w:val="en-AU"/>
        </w:rPr>
      </w:pPr>
      <w:r>
        <w:rPr>
          <w:rFonts w:hAnsi="宋体" w:hint="eastAsia"/>
          <w:sz w:val="24"/>
          <w:lang w:val="en-AU"/>
        </w:rPr>
        <w:t>金额单位：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
        <w:gridCol w:w="2531"/>
        <w:gridCol w:w="1900"/>
        <w:gridCol w:w="2057"/>
        <w:gridCol w:w="1861"/>
      </w:tblGrid>
      <w:tr w:rsidR="00000000" w14:paraId="47892F0F" w14:textId="77777777">
        <w:trPr>
          <w:trHeight w:val="300"/>
        </w:trPr>
        <w:tc>
          <w:tcPr>
            <w:tcW w:w="937" w:type="dxa"/>
            <w:vAlign w:val="center"/>
          </w:tcPr>
          <w:p w14:paraId="7F1C38C2" w14:textId="77777777" w:rsidR="00000000" w:rsidRDefault="007478C2">
            <w:pPr>
              <w:adjustRightInd w:val="0"/>
              <w:snapToGrid w:val="0"/>
              <w:spacing w:line="300" w:lineRule="exact"/>
              <w:jc w:val="center"/>
              <w:rPr>
                <w:rFonts w:ascii="宋体" w:hAnsi="宋体"/>
                <w:sz w:val="24"/>
                <w:szCs w:val="24"/>
              </w:rPr>
            </w:pPr>
            <w:r>
              <w:rPr>
                <w:rFonts w:ascii="宋体" w:hAnsi="宋体" w:hint="eastAsia"/>
                <w:sz w:val="24"/>
                <w:szCs w:val="24"/>
              </w:rPr>
              <w:t>姓名</w:t>
            </w:r>
          </w:p>
        </w:tc>
        <w:tc>
          <w:tcPr>
            <w:tcW w:w="2531" w:type="dxa"/>
            <w:vAlign w:val="center"/>
          </w:tcPr>
          <w:p w14:paraId="78BA6B20" w14:textId="77777777" w:rsidR="00000000" w:rsidRDefault="007478C2">
            <w:pPr>
              <w:adjustRightInd w:val="0"/>
              <w:snapToGrid w:val="0"/>
              <w:spacing w:line="300" w:lineRule="exact"/>
              <w:jc w:val="center"/>
              <w:rPr>
                <w:rFonts w:ascii="宋体" w:hAnsi="宋体"/>
                <w:sz w:val="24"/>
                <w:szCs w:val="24"/>
              </w:rPr>
            </w:pPr>
            <w:r>
              <w:rPr>
                <w:rFonts w:ascii="宋体" w:hAnsi="宋体" w:hint="eastAsia"/>
                <w:sz w:val="24"/>
                <w:szCs w:val="24"/>
              </w:rPr>
              <w:t>产品类型</w:t>
            </w:r>
          </w:p>
        </w:tc>
        <w:tc>
          <w:tcPr>
            <w:tcW w:w="1900" w:type="dxa"/>
            <w:vAlign w:val="center"/>
          </w:tcPr>
          <w:p w14:paraId="22ACA62F" w14:textId="77777777" w:rsidR="00000000" w:rsidRDefault="007478C2">
            <w:pPr>
              <w:adjustRightInd w:val="0"/>
              <w:snapToGrid w:val="0"/>
              <w:spacing w:line="300" w:lineRule="exact"/>
              <w:jc w:val="center"/>
              <w:rPr>
                <w:rFonts w:ascii="宋体" w:hAnsi="宋体"/>
                <w:sz w:val="24"/>
                <w:szCs w:val="24"/>
              </w:rPr>
            </w:pPr>
            <w:r>
              <w:rPr>
                <w:rFonts w:ascii="宋体" w:hAnsi="宋体" w:hint="eastAsia"/>
                <w:sz w:val="24"/>
                <w:szCs w:val="24"/>
              </w:rPr>
              <w:t>产品数量</w:t>
            </w:r>
            <w:r>
              <w:rPr>
                <w:rFonts w:ascii="宋体" w:hAnsi="宋体"/>
                <w:sz w:val="24"/>
                <w:szCs w:val="24"/>
              </w:rPr>
              <w:t>（只）</w:t>
            </w:r>
          </w:p>
        </w:tc>
        <w:tc>
          <w:tcPr>
            <w:tcW w:w="2057" w:type="dxa"/>
            <w:vAlign w:val="center"/>
          </w:tcPr>
          <w:p w14:paraId="547020C8" w14:textId="77777777" w:rsidR="00000000" w:rsidRDefault="007478C2">
            <w:pPr>
              <w:adjustRightInd w:val="0"/>
              <w:snapToGrid w:val="0"/>
              <w:spacing w:line="300" w:lineRule="exact"/>
              <w:jc w:val="center"/>
              <w:rPr>
                <w:rFonts w:ascii="宋体" w:hAnsi="宋体"/>
                <w:sz w:val="24"/>
                <w:szCs w:val="24"/>
              </w:rPr>
            </w:pPr>
            <w:r>
              <w:rPr>
                <w:rFonts w:ascii="宋体" w:hAnsi="宋体" w:hint="eastAsia"/>
                <w:sz w:val="24"/>
                <w:szCs w:val="24"/>
              </w:rPr>
              <w:t>资</w:t>
            </w:r>
            <w:r>
              <w:rPr>
                <w:rFonts w:ascii="宋体" w:hAnsi="宋体" w:hint="eastAsia"/>
                <w:sz w:val="24"/>
                <w:szCs w:val="24"/>
              </w:rPr>
              <w:t>产净值</w:t>
            </w:r>
          </w:p>
        </w:tc>
        <w:tc>
          <w:tcPr>
            <w:tcW w:w="1861" w:type="dxa"/>
            <w:vAlign w:val="center"/>
          </w:tcPr>
          <w:p w14:paraId="6CA66BF9" w14:textId="77777777" w:rsidR="00000000" w:rsidRDefault="007478C2">
            <w:pPr>
              <w:widowControl/>
              <w:jc w:val="center"/>
              <w:rPr>
                <w:rFonts w:ascii="宋体" w:hAnsi="宋体"/>
                <w:sz w:val="24"/>
                <w:szCs w:val="24"/>
              </w:rPr>
            </w:pPr>
            <w:r>
              <w:rPr>
                <w:rFonts w:ascii="宋体" w:hAnsi="宋体" w:hint="eastAsia"/>
                <w:sz w:val="24"/>
                <w:szCs w:val="24"/>
              </w:rPr>
              <w:t>任职时间</w:t>
            </w:r>
            <w:r>
              <w:rPr>
                <w:rStyle w:val="FootnoteReference"/>
                <w:rFonts w:ascii="宋体" w:hAnsi="宋体"/>
                <w:sz w:val="24"/>
                <w:szCs w:val="24"/>
              </w:rPr>
              <w:footnoteReference w:id="412"/>
            </w:r>
          </w:p>
        </w:tc>
      </w:tr>
      <w:tr w:rsidR="00000000" w14:paraId="041DA192" w14:textId="77777777">
        <w:trPr>
          <w:trHeight w:val="300"/>
        </w:trPr>
        <w:tc>
          <w:tcPr>
            <w:tcW w:w="937" w:type="dxa"/>
            <w:vMerge w:val="restart"/>
          </w:tcPr>
          <w:p w14:paraId="74DF392C" w14:textId="77777777" w:rsidR="00000000" w:rsidRDefault="007478C2">
            <w:pPr>
              <w:widowControl/>
              <w:jc w:val="left"/>
              <w:rPr>
                <w:rFonts w:ascii="宋体" w:hAnsi="宋体"/>
                <w:color w:val="0000FF"/>
                <w:kern w:val="0"/>
                <w:sz w:val="24"/>
                <w:szCs w:val="24"/>
              </w:rPr>
            </w:pPr>
            <w:r>
              <w:rPr>
                <w:color w:val="0000FF"/>
                <w:kern w:val="0"/>
                <w:sz w:val="18"/>
              </w:rPr>
              <w:t>（</w:t>
            </w:r>
            <w:r>
              <w:rPr>
                <w:color w:val="0000FF"/>
                <w:kern w:val="0"/>
                <w:sz w:val="18"/>
              </w:rPr>
              <w:t>3552</w:t>
            </w:r>
            <w:r>
              <w:rPr>
                <w:color w:val="0000FF"/>
                <w:kern w:val="0"/>
                <w:sz w:val="18"/>
              </w:rPr>
              <w:t>）</w:t>
            </w:r>
          </w:p>
        </w:tc>
        <w:tc>
          <w:tcPr>
            <w:tcW w:w="2531" w:type="dxa"/>
          </w:tcPr>
          <w:p w14:paraId="32A14E50" w14:textId="77777777" w:rsidR="00000000" w:rsidRDefault="007478C2">
            <w:pPr>
              <w:widowControl/>
              <w:jc w:val="left"/>
              <w:rPr>
                <w:rFonts w:ascii="宋体" w:hAnsi="宋体"/>
                <w:sz w:val="24"/>
                <w:szCs w:val="24"/>
              </w:rPr>
            </w:pPr>
            <w:r>
              <w:rPr>
                <w:rFonts w:ascii="宋体" w:hAnsi="宋体"/>
                <w:sz w:val="24"/>
                <w:szCs w:val="24"/>
              </w:rPr>
              <w:t>公募基金</w:t>
            </w:r>
            <w:r>
              <w:rPr>
                <w:rStyle w:val="FootnoteReference"/>
                <w:rFonts w:ascii="宋体" w:hAnsi="宋体"/>
                <w:sz w:val="24"/>
                <w:szCs w:val="24"/>
              </w:rPr>
              <w:footnoteReference w:id="413"/>
            </w:r>
          </w:p>
        </w:tc>
        <w:tc>
          <w:tcPr>
            <w:tcW w:w="1900" w:type="dxa"/>
          </w:tcPr>
          <w:p w14:paraId="71461A51" w14:textId="77777777" w:rsidR="00000000" w:rsidRDefault="007478C2">
            <w:pPr>
              <w:widowControl/>
              <w:jc w:val="left"/>
              <w:rPr>
                <w:rFonts w:ascii="宋体" w:hAnsi="宋体"/>
                <w:color w:val="0000FF"/>
                <w:kern w:val="0"/>
                <w:sz w:val="24"/>
                <w:szCs w:val="24"/>
              </w:rPr>
            </w:pPr>
            <w:r>
              <w:rPr>
                <w:color w:val="0000FF"/>
                <w:kern w:val="0"/>
                <w:sz w:val="18"/>
              </w:rPr>
              <w:t>(3553)</w:t>
            </w:r>
          </w:p>
        </w:tc>
        <w:tc>
          <w:tcPr>
            <w:tcW w:w="2057" w:type="dxa"/>
          </w:tcPr>
          <w:p w14:paraId="296C8BAA" w14:textId="77777777" w:rsidR="00000000" w:rsidRDefault="007478C2">
            <w:pPr>
              <w:widowControl/>
              <w:jc w:val="left"/>
              <w:rPr>
                <w:rFonts w:ascii="宋体" w:hAnsi="宋体"/>
                <w:color w:val="0000FF"/>
                <w:kern w:val="0"/>
                <w:sz w:val="24"/>
                <w:szCs w:val="24"/>
              </w:rPr>
            </w:pPr>
            <w:r>
              <w:rPr>
                <w:color w:val="0000FF"/>
                <w:kern w:val="0"/>
                <w:sz w:val="18"/>
              </w:rPr>
              <w:t>（</w:t>
            </w:r>
            <w:r>
              <w:rPr>
                <w:color w:val="0000FF"/>
                <w:kern w:val="0"/>
                <w:sz w:val="18"/>
              </w:rPr>
              <w:t>3554</w:t>
            </w:r>
            <w:r>
              <w:rPr>
                <w:color w:val="0000FF"/>
                <w:kern w:val="0"/>
                <w:sz w:val="18"/>
              </w:rPr>
              <w:t>）</w:t>
            </w:r>
          </w:p>
        </w:tc>
        <w:tc>
          <w:tcPr>
            <w:tcW w:w="1861" w:type="dxa"/>
          </w:tcPr>
          <w:p w14:paraId="4436C483" w14:textId="77777777" w:rsidR="00000000" w:rsidRDefault="007478C2">
            <w:pPr>
              <w:widowControl/>
              <w:jc w:val="left"/>
              <w:rPr>
                <w:rFonts w:ascii="宋体" w:hAnsi="宋体"/>
                <w:color w:val="0000FF"/>
                <w:kern w:val="0"/>
                <w:sz w:val="24"/>
                <w:szCs w:val="24"/>
              </w:rPr>
            </w:pPr>
            <w:r>
              <w:rPr>
                <w:color w:val="0000FF"/>
                <w:kern w:val="0"/>
                <w:sz w:val="18"/>
              </w:rPr>
              <w:t>（</w:t>
            </w:r>
            <w:r>
              <w:rPr>
                <w:color w:val="0000FF"/>
                <w:kern w:val="0"/>
                <w:sz w:val="18"/>
              </w:rPr>
              <w:t>3555</w:t>
            </w:r>
            <w:r>
              <w:rPr>
                <w:color w:val="0000FF"/>
                <w:kern w:val="0"/>
                <w:sz w:val="18"/>
              </w:rPr>
              <w:t>）</w:t>
            </w:r>
          </w:p>
        </w:tc>
      </w:tr>
      <w:tr w:rsidR="00000000" w14:paraId="0B6F6D28" w14:textId="77777777">
        <w:trPr>
          <w:trHeight w:val="300"/>
        </w:trPr>
        <w:tc>
          <w:tcPr>
            <w:tcW w:w="937" w:type="dxa"/>
            <w:vMerge/>
          </w:tcPr>
          <w:p w14:paraId="7FCC188E" w14:textId="77777777" w:rsidR="00000000" w:rsidRDefault="007478C2">
            <w:pPr>
              <w:widowControl/>
              <w:jc w:val="left"/>
              <w:rPr>
                <w:rFonts w:ascii="宋体" w:hAnsi="宋体"/>
                <w:color w:val="0000FF"/>
                <w:kern w:val="0"/>
                <w:sz w:val="24"/>
                <w:szCs w:val="24"/>
              </w:rPr>
            </w:pPr>
          </w:p>
        </w:tc>
        <w:tc>
          <w:tcPr>
            <w:tcW w:w="2531" w:type="dxa"/>
          </w:tcPr>
          <w:p w14:paraId="53D6FA78" w14:textId="77777777" w:rsidR="00000000" w:rsidRDefault="007478C2">
            <w:pPr>
              <w:widowControl/>
              <w:jc w:val="left"/>
              <w:rPr>
                <w:rFonts w:ascii="宋体" w:hAnsi="宋体"/>
                <w:sz w:val="24"/>
                <w:szCs w:val="24"/>
              </w:rPr>
            </w:pPr>
            <w:r>
              <w:rPr>
                <w:rFonts w:ascii="宋体" w:hAnsi="宋体"/>
                <w:sz w:val="24"/>
                <w:szCs w:val="24"/>
              </w:rPr>
              <w:t>私募资产管理计划</w:t>
            </w:r>
            <w:r>
              <w:rPr>
                <w:rStyle w:val="FootnoteReference"/>
                <w:rFonts w:ascii="宋体" w:hAnsi="宋体"/>
                <w:sz w:val="24"/>
                <w:szCs w:val="24"/>
              </w:rPr>
              <w:footnoteReference w:id="414"/>
            </w:r>
          </w:p>
        </w:tc>
        <w:tc>
          <w:tcPr>
            <w:tcW w:w="1900" w:type="dxa"/>
          </w:tcPr>
          <w:p w14:paraId="7953A33C" w14:textId="77777777" w:rsidR="00000000" w:rsidRDefault="007478C2">
            <w:pPr>
              <w:widowControl/>
              <w:jc w:val="left"/>
              <w:rPr>
                <w:rFonts w:ascii="宋体" w:hAnsi="宋体"/>
                <w:color w:val="0000FF"/>
                <w:kern w:val="0"/>
                <w:sz w:val="24"/>
                <w:szCs w:val="24"/>
              </w:rPr>
            </w:pPr>
            <w:r>
              <w:rPr>
                <w:color w:val="0000FF"/>
                <w:kern w:val="0"/>
                <w:sz w:val="18"/>
              </w:rPr>
              <w:t>（</w:t>
            </w:r>
            <w:r>
              <w:rPr>
                <w:color w:val="0000FF"/>
                <w:kern w:val="0"/>
                <w:sz w:val="18"/>
              </w:rPr>
              <w:t>3556</w:t>
            </w:r>
            <w:r>
              <w:rPr>
                <w:color w:val="0000FF"/>
                <w:kern w:val="0"/>
                <w:sz w:val="18"/>
              </w:rPr>
              <w:t>）</w:t>
            </w:r>
          </w:p>
        </w:tc>
        <w:tc>
          <w:tcPr>
            <w:tcW w:w="2057" w:type="dxa"/>
          </w:tcPr>
          <w:p w14:paraId="18AA263E" w14:textId="77777777" w:rsidR="00000000" w:rsidRDefault="007478C2">
            <w:pPr>
              <w:widowControl/>
              <w:jc w:val="left"/>
              <w:rPr>
                <w:rFonts w:ascii="宋体" w:hAnsi="宋体"/>
                <w:color w:val="0000FF"/>
                <w:kern w:val="0"/>
                <w:sz w:val="24"/>
                <w:szCs w:val="24"/>
              </w:rPr>
            </w:pPr>
            <w:r>
              <w:rPr>
                <w:color w:val="0000FF"/>
                <w:kern w:val="0"/>
                <w:sz w:val="18"/>
              </w:rPr>
              <w:t>（</w:t>
            </w:r>
            <w:r>
              <w:rPr>
                <w:color w:val="0000FF"/>
                <w:kern w:val="0"/>
                <w:sz w:val="18"/>
              </w:rPr>
              <w:t>3557</w:t>
            </w:r>
            <w:r>
              <w:rPr>
                <w:color w:val="0000FF"/>
                <w:kern w:val="0"/>
                <w:sz w:val="18"/>
              </w:rPr>
              <w:t>）</w:t>
            </w:r>
          </w:p>
        </w:tc>
        <w:tc>
          <w:tcPr>
            <w:tcW w:w="1861" w:type="dxa"/>
          </w:tcPr>
          <w:p w14:paraId="5289CC4C" w14:textId="77777777" w:rsidR="00000000" w:rsidRDefault="007478C2">
            <w:pPr>
              <w:widowControl/>
              <w:jc w:val="left"/>
              <w:rPr>
                <w:rFonts w:ascii="宋体" w:hAnsi="宋体"/>
                <w:color w:val="0000FF"/>
                <w:kern w:val="0"/>
                <w:sz w:val="24"/>
                <w:szCs w:val="24"/>
              </w:rPr>
            </w:pPr>
            <w:r>
              <w:rPr>
                <w:color w:val="0000FF"/>
                <w:kern w:val="0"/>
                <w:sz w:val="18"/>
              </w:rPr>
              <w:t>（</w:t>
            </w:r>
            <w:r>
              <w:rPr>
                <w:color w:val="0000FF"/>
                <w:kern w:val="0"/>
                <w:sz w:val="18"/>
              </w:rPr>
              <w:t>3558</w:t>
            </w:r>
            <w:r>
              <w:rPr>
                <w:color w:val="0000FF"/>
                <w:kern w:val="0"/>
                <w:sz w:val="18"/>
              </w:rPr>
              <w:t>）</w:t>
            </w:r>
          </w:p>
        </w:tc>
      </w:tr>
      <w:tr w:rsidR="00000000" w14:paraId="51709D19" w14:textId="77777777">
        <w:trPr>
          <w:trHeight w:val="300"/>
        </w:trPr>
        <w:tc>
          <w:tcPr>
            <w:tcW w:w="937" w:type="dxa"/>
            <w:vMerge/>
          </w:tcPr>
          <w:p w14:paraId="4CBB6070" w14:textId="77777777" w:rsidR="00000000" w:rsidRDefault="007478C2">
            <w:pPr>
              <w:widowControl/>
              <w:jc w:val="left"/>
              <w:rPr>
                <w:rFonts w:ascii="宋体" w:hAnsi="宋体"/>
                <w:color w:val="0000FF"/>
                <w:kern w:val="0"/>
                <w:sz w:val="24"/>
                <w:szCs w:val="24"/>
              </w:rPr>
            </w:pPr>
          </w:p>
        </w:tc>
        <w:tc>
          <w:tcPr>
            <w:tcW w:w="2531" w:type="dxa"/>
          </w:tcPr>
          <w:p w14:paraId="4B6F7869" w14:textId="77777777" w:rsidR="00000000" w:rsidRDefault="007478C2">
            <w:pPr>
              <w:widowControl/>
              <w:jc w:val="left"/>
              <w:rPr>
                <w:rFonts w:ascii="宋体" w:hAnsi="宋体"/>
                <w:sz w:val="24"/>
                <w:szCs w:val="24"/>
              </w:rPr>
            </w:pPr>
            <w:r>
              <w:rPr>
                <w:rFonts w:ascii="宋体" w:hAnsi="宋体" w:hint="eastAsia"/>
                <w:sz w:val="24"/>
                <w:szCs w:val="24"/>
              </w:rPr>
              <w:t>其他</w:t>
            </w:r>
            <w:r>
              <w:rPr>
                <w:rFonts w:ascii="宋体" w:hAnsi="宋体"/>
                <w:sz w:val="24"/>
                <w:szCs w:val="24"/>
              </w:rPr>
              <w:t>组合</w:t>
            </w:r>
          </w:p>
        </w:tc>
        <w:tc>
          <w:tcPr>
            <w:tcW w:w="1900" w:type="dxa"/>
          </w:tcPr>
          <w:p w14:paraId="0E6B382D" w14:textId="77777777" w:rsidR="00000000" w:rsidRDefault="007478C2">
            <w:pPr>
              <w:widowControl/>
              <w:jc w:val="left"/>
              <w:rPr>
                <w:rFonts w:ascii="宋体" w:hAnsi="宋体"/>
                <w:color w:val="0000FF"/>
                <w:kern w:val="0"/>
                <w:sz w:val="24"/>
                <w:szCs w:val="24"/>
              </w:rPr>
            </w:pPr>
            <w:r>
              <w:rPr>
                <w:color w:val="0000FF"/>
                <w:kern w:val="0"/>
                <w:sz w:val="18"/>
              </w:rPr>
              <w:t>（</w:t>
            </w:r>
            <w:r>
              <w:rPr>
                <w:color w:val="0000FF"/>
                <w:kern w:val="0"/>
                <w:sz w:val="18"/>
              </w:rPr>
              <w:t>3559</w:t>
            </w:r>
            <w:r>
              <w:rPr>
                <w:color w:val="0000FF"/>
                <w:kern w:val="0"/>
                <w:sz w:val="18"/>
              </w:rPr>
              <w:t>）</w:t>
            </w:r>
          </w:p>
        </w:tc>
        <w:tc>
          <w:tcPr>
            <w:tcW w:w="2057" w:type="dxa"/>
          </w:tcPr>
          <w:p w14:paraId="4256DCA1" w14:textId="77777777" w:rsidR="00000000" w:rsidRDefault="007478C2">
            <w:pPr>
              <w:widowControl/>
              <w:jc w:val="left"/>
              <w:rPr>
                <w:rFonts w:ascii="宋体" w:hAnsi="宋体"/>
                <w:color w:val="0000FF"/>
                <w:kern w:val="0"/>
                <w:sz w:val="24"/>
                <w:szCs w:val="24"/>
              </w:rPr>
            </w:pPr>
            <w:r>
              <w:rPr>
                <w:color w:val="0000FF"/>
                <w:kern w:val="0"/>
                <w:sz w:val="18"/>
              </w:rPr>
              <w:t>（</w:t>
            </w:r>
            <w:r>
              <w:rPr>
                <w:color w:val="0000FF"/>
                <w:kern w:val="0"/>
                <w:sz w:val="18"/>
              </w:rPr>
              <w:t>3560</w:t>
            </w:r>
            <w:r>
              <w:rPr>
                <w:color w:val="0000FF"/>
                <w:kern w:val="0"/>
                <w:sz w:val="18"/>
              </w:rPr>
              <w:t>）</w:t>
            </w:r>
          </w:p>
        </w:tc>
        <w:tc>
          <w:tcPr>
            <w:tcW w:w="1861" w:type="dxa"/>
          </w:tcPr>
          <w:p w14:paraId="195AF4DE" w14:textId="77777777" w:rsidR="00000000" w:rsidRDefault="007478C2">
            <w:pPr>
              <w:widowControl/>
              <w:jc w:val="left"/>
              <w:rPr>
                <w:rFonts w:ascii="宋体" w:hAnsi="宋体"/>
                <w:color w:val="0000FF"/>
                <w:kern w:val="0"/>
                <w:sz w:val="24"/>
                <w:szCs w:val="24"/>
              </w:rPr>
            </w:pPr>
            <w:r>
              <w:rPr>
                <w:color w:val="0000FF"/>
                <w:kern w:val="0"/>
                <w:sz w:val="18"/>
              </w:rPr>
              <w:t>（</w:t>
            </w:r>
            <w:r>
              <w:rPr>
                <w:color w:val="0000FF"/>
                <w:kern w:val="0"/>
                <w:sz w:val="18"/>
              </w:rPr>
              <w:t>3561</w:t>
            </w:r>
            <w:r>
              <w:rPr>
                <w:color w:val="0000FF"/>
                <w:kern w:val="0"/>
                <w:sz w:val="18"/>
              </w:rPr>
              <w:t>）</w:t>
            </w:r>
          </w:p>
        </w:tc>
      </w:tr>
      <w:tr w:rsidR="00000000" w14:paraId="7B5A0960" w14:textId="77777777">
        <w:trPr>
          <w:trHeight w:val="300"/>
        </w:trPr>
        <w:tc>
          <w:tcPr>
            <w:tcW w:w="937" w:type="dxa"/>
            <w:vMerge/>
          </w:tcPr>
          <w:p w14:paraId="6847A79D" w14:textId="77777777" w:rsidR="00000000" w:rsidRDefault="007478C2">
            <w:pPr>
              <w:widowControl/>
              <w:jc w:val="left"/>
              <w:rPr>
                <w:rFonts w:ascii="宋体" w:hAnsi="宋体"/>
                <w:color w:val="0000FF"/>
                <w:kern w:val="0"/>
                <w:sz w:val="24"/>
                <w:szCs w:val="24"/>
              </w:rPr>
            </w:pPr>
          </w:p>
        </w:tc>
        <w:tc>
          <w:tcPr>
            <w:tcW w:w="2531" w:type="dxa"/>
          </w:tcPr>
          <w:p w14:paraId="1FF62294" w14:textId="77777777" w:rsidR="00000000" w:rsidRDefault="007478C2">
            <w:pPr>
              <w:widowControl/>
              <w:jc w:val="left"/>
              <w:rPr>
                <w:rFonts w:ascii="宋体" w:hAnsi="宋体"/>
                <w:sz w:val="24"/>
                <w:szCs w:val="24"/>
              </w:rPr>
            </w:pPr>
            <w:r>
              <w:rPr>
                <w:rFonts w:ascii="宋体" w:hAnsi="宋体" w:hint="eastAsia"/>
                <w:sz w:val="24"/>
                <w:szCs w:val="24"/>
              </w:rPr>
              <w:t>合计</w:t>
            </w:r>
          </w:p>
        </w:tc>
        <w:tc>
          <w:tcPr>
            <w:tcW w:w="1900" w:type="dxa"/>
          </w:tcPr>
          <w:p w14:paraId="40995ADD" w14:textId="77777777" w:rsidR="00000000" w:rsidRDefault="007478C2">
            <w:pPr>
              <w:widowControl/>
              <w:jc w:val="left"/>
              <w:rPr>
                <w:rFonts w:ascii="宋体" w:hAnsi="宋体"/>
                <w:color w:val="0000FF"/>
                <w:kern w:val="0"/>
                <w:sz w:val="24"/>
                <w:szCs w:val="24"/>
              </w:rPr>
            </w:pPr>
            <w:r>
              <w:rPr>
                <w:color w:val="0000FF"/>
                <w:kern w:val="0"/>
                <w:sz w:val="18"/>
              </w:rPr>
              <w:t>（</w:t>
            </w:r>
            <w:r>
              <w:rPr>
                <w:color w:val="0000FF"/>
                <w:kern w:val="0"/>
                <w:sz w:val="18"/>
              </w:rPr>
              <w:t>3562</w:t>
            </w:r>
            <w:r>
              <w:rPr>
                <w:color w:val="0000FF"/>
                <w:kern w:val="0"/>
                <w:sz w:val="18"/>
              </w:rPr>
              <w:t>）</w:t>
            </w:r>
          </w:p>
        </w:tc>
        <w:tc>
          <w:tcPr>
            <w:tcW w:w="2057" w:type="dxa"/>
          </w:tcPr>
          <w:p w14:paraId="563F949E" w14:textId="77777777" w:rsidR="00000000" w:rsidRDefault="007478C2">
            <w:pPr>
              <w:widowControl/>
              <w:jc w:val="left"/>
              <w:rPr>
                <w:rFonts w:ascii="宋体" w:hAnsi="宋体"/>
                <w:color w:val="0000FF"/>
                <w:kern w:val="0"/>
                <w:sz w:val="24"/>
                <w:szCs w:val="24"/>
              </w:rPr>
            </w:pPr>
            <w:r>
              <w:rPr>
                <w:color w:val="0000FF"/>
                <w:kern w:val="0"/>
                <w:sz w:val="18"/>
              </w:rPr>
              <w:t>（</w:t>
            </w:r>
            <w:r>
              <w:rPr>
                <w:color w:val="0000FF"/>
                <w:kern w:val="0"/>
                <w:sz w:val="18"/>
              </w:rPr>
              <w:t>3563</w:t>
            </w:r>
            <w:r>
              <w:rPr>
                <w:color w:val="0000FF"/>
                <w:kern w:val="0"/>
                <w:sz w:val="18"/>
              </w:rPr>
              <w:t>）</w:t>
            </w:r>
          </w:p>
        </w:tc>
        <w:tc>
          <w:tcPr>
            <w:tcW w:w="1861" w:type="dxa"/>
          </w:tcPr>
          <w:p w14:paraId="60356469" w14:textId="77777777" w:rsidR="00000000" w:rsidRDefault="007478C2">
            <w:pPr>
              <w:widowControl/>
              <w:jc w:val="left"/>
              <w:rPr>
                <w:rFonts w:ascii="宋体" w:hAnsi="宋体"/>
                <w:color w:val="0000FF"/>
                <w:kern w:val="0"/>
                <w:sz w:val="24"/>
                <w:szCs w:val="24"/>
              </w:rPr>
            </w:pPr>
            <w:r>
              <w:rPr>
                <w:color w:val="0000FF"/>
                <w:kern w:val="0"/>
                <w:sz w:val="18"/>
              </w:rPr>
              <w:t xml:space="preserve"> </w:t>
            </w:r>
            <w:r>
              <w:rPr>
                <w:color w:val="000000"/>
                <w:kern w:val="0"/>
                <w:sz w:val="18"/>
              </w:rPr>
              <w:t xml:space="preserve">  -</w:t>
            </w:r>
          </w:p>
        </w:tc>
      </w:tr>
      <w:tr w:rsidR="00000000" w14:paraId="1F3AF9F2" w14:textId="77777777">
        <w:trPr>
          <w:trHeight w:val="300"/>
        </w:trPr>
        <w:tc>
          <w:tcPr>
            <w:tcW w:w="937" w:type="dxa"/>
            <w:vMerge w:val="restart"/>
          </w:tcPr>
          <w:p w14:paraId="4826A408" w14:textId="77777777" w:rsidR="00000000" w:rsidRDefault="007478C2">
            <w:pPr>
              <w:widowControl/>
              <w:jc w:val="left"/>
              <w:rPr>
                <w:rFonts w:ascii="宋体" w:hAnsi="宋体"/>
                <w:color w:val="0000FF"/>
                <w:kern w:val="0"/>
                <w:sz w:val="24"/>
                <w:szCs w:val="24"/>
              </w:rPr>
            </w:pPr>
            <w:r>
              <w:rPr>
                <w:color w:val="0000FF"/>
                <w:kern w:val="0"/>
                <w:sz w:val="18"/>
              </w:rPr>
              <w:t>（</w:t>
            </w:r>
            <w:r>
              <w:rPr>
                <w:color w:val="0000FF"/>
                <w:kern w:val="0"/>
                <w:sz w:val="18"/>
              </w:rPr>
              <w:t>3552</w:t>
            </w:r>
            <w:r>
              <w:rPr>
                <w:color w:val="0000FF"/>
                <w:kern w:val="0"/>
                <w:sz w:val="18"/>
              </w:rPr>
              <w:t>）</w:t>
            </w:r>
          </w:p>
        </w:tc>
        <w:tc>
          <w:tcPr>
            <w:tcW w:w="2531" w:type="dxa"/>
          </w:tcPr>
          <w:p w14:paraId="0D6FA000" w14:textId="77777777" w:rsidR="00000000" w:rsidRDefault="007478C2">
            <w:pPr>
              <w:widowControl/>
              <w:jc w:val="left"/>
              <w:rPr>
                <w:rFonts w:ascii="宋体" w:hAnsi="宋体"/>
                <w:sz w:val="24"/>
                <w:szCs w:val="24"/>
              </w:rPr>
            </w:pPr>
            <w:r>
              <w:rPr>
                <w:rFonts w:ascii="宋体" w:hAnsi="宋体"/>
                <w:sz w:val="24"/>
                <w:szCs w:val="24"/>
              </w:rPr>
              <w:t>公募基金</w:t>
            </w:r>
            <w:r>
              <w:rPr>
                <w:rStyle w:val="FootnoteReference"/>
                <w:rFonts w:ascii="宋体" w:hAnsi="宋体"/>
                <w:sz w:val="24"/>
                <w:szCs w:val="24"/>
              </w:rPr>
              <w:footnoteReference w:id="415"/>
            </w:r>
          </w:p>
        </w:tc>
        <w:tc>
          <w:tcPr>
            <w:tcW w:w="1900" w:type="dxa"/>
          </w:tcPr>
          <w:p w14:paraId="0E59D25B" w14:textId="77777777" w:rsidR="00000000" w:rsidRDefault="007478C2">
            <w:pPr>
              <w:widowControl/>
              <w:jc w:val="left"/>
              <w:rPr>
                <w:rFonts w:ascii="宋体" w:hAnsi="宋体"/>
                <w:color w:val="0000FF"/>
                <w:kern w:val="0"/>
                <w:sz w:val="24"/>
                <w:szCs w:val="24"/>
              </w:rPr>
            </w:pPr>
            <w:r>
              <w:rPr>
                <w:color w:val="0000FF"/>
                <w:kern w:val="0"/>
                <w:sz w:val="18"/>
              </w:rPr>
              <w:t>(3553)</w:t>
            </w:r>
          </w:p>
        </w:tc>
        <w:tc>
          <w:tcPr>
            <w:tcW w:w="2057" w:type="dxa"/>
          </w:tcPr>
          <w:p w14:paraId="26E7A2EF" w14:textId="77777777" w:rsidR="00000000" w:rsidRDefault="007478C2">
            <w:pPr>
              <w:widowControl/>
              <w:jc w:val="left"/>
              <w:rPr>
                <w:rFonts w:ascii="宋体" w:hAnsi="宋体"/>
                <w:color w:val="0000FF"/>
                <w:kern w:val="0"/>
                <w:sz w:val="24"/>
                <w:szCs w:val="24"/>
              </w:rPr>
            </w:pPr>
            <w:r>
              <w:rPr>
                <w:color w:val="0000FF"/>
                <w:kern w:val="0"/>
                <w:sz w:val="18"/>
              </w:rPr>
              <w:t>（</w:t>
            </w:r>
            <w:r>
              <w:rPr>
                <w:color w:val="0000FF"/>
                <w:kern w:val="0"/>
                <w:sz w:val="18"/>
              </w:rPr>
              <w:t>3554</w:t>
            </w:r>
            <w:r>
              <w:rPr>
                <w:color w:val="0000FF"/>
                <w:kern w:val="0"/>
                <w:sz w:val="18"/>
              </w:rPr>
              <w:t>）</w:t>
            </w:r>
          </w:p>
        </w:tc>
        <w:tc>
          <w:tcPr>
            <w:tcW w:w="1861" w:type="dxa"/>
          </w:tcPr>
          <w:p w14:paraId="1F62754E" w14:textId="77777777" w:rsidR="00000000" w:rsidRDefault="007478C2">
            <w:pPr>
              <w:widowControl/>
              <w:jc w:val="left"/>
              <w:rPr>
                <w:rFonts w:ascii="宋体" w:hAnsi="宋体"/>
                <w:color w:val="0000FF"/>
                <w:kern w:val="0"/>
                <w:sz w:val="24"/>
                <w:szCs w:val="24"/>
              </w:rPr>
            </w:pPr>
            <w:r>
              <w:rPr>
                <w:color w:val="0000FF"/>
                <w:kern w:val="0"/>
                <w:sz w:val="18"/>
              </w:rPr>
              <w:t>（</w:t>
            </w:r>
            <w:r>
              <w:rPr>
                <w:color w:val="0000FF"/>
                <w:kern w:val="0"/>
                <w:sz w:val="18"/>
              </w:rPr>
              <w:t>3555</w:t>
            </w:r>
            <w:r>
              <w:rPr>
                <w:color w:val="0000FF"/>
                <w:kern w:val="0"/>
                <w:sz w:val="18"/>
              </w:rPr>
              <w:t>）</w:t>
            </w:r>
          </w:p>
        </w:tc>
      </w:tr>
      <w:tr w:rsidR="00000000" w14:paraId="476AEBFC" w14:textId="77777777">
        <w:trPr>
          <w:trHeight w:val="300"/>
        </w:trPr>
        <w:tc>
          <w:tcPr>
            <w:tcW w:w="937" w:type="dxa"/>
            <w:vMerge/>
          </w:tcPr>
          <w:p w14:paraId="34936CC4" w14:textId="77777777" w:rsidR="00000000" w:rsidRDefault="007478C2">
            <w:pPr>
              <w:widowControl/>
              <w:jc w:val="left"/>
              <w:rPr>
                <w:rFonts w:ascii="宋体" w:hAnsi="宋体"/>
                <w:color w:val="0000FF"/>
                <w:kern w:val="0"/>
                <w:sz w:val="24"/>
                <w:szCs w:val="24"/>
              </w:rPr>
            </w:pPr>
          </w:p>
        </w:tc>
        <w:tc>
          <w:tcPr>
            <w:tcW w:w="2531" w:type="dxa"/>
          </w:tcPr>
          <w:p w14:paraId="16C0695B" w14:textId="77777777" w:rsidR="00000000" w:rsidRDefault="007478C2">
            <w:pPr>
              <w:widowControl/>
              <w:jc w:val="left"/>
              <w:rPr>
                <w:rFonts w:ascii="宋体" w:hAnsi="宋体"/>
                <w:sz w:val="24"/>
                <w:szCs w:val="24"/>
              </w:rPr>
            </w:pPr>
            <w:r>
              <w:rPr>
                <w:rFonts w:ascii="宋体" w:hAnsi="宋体"/>
                <w:sz w:val="24"/>
                <w:szCs w:val="24"/>
              </w:rPr>
              <w:t>私募资产管理计划</w:t>
            </w:r>
            <w:r>
              <w:rPr>
                <w:rStyle w:val="FootnoteReference"/>
                <w:rFonts w:ascii="宋体" w:hAnsi="宋体"/>
                <w:sz w:val="24"/>
                <w:szCs w:val="24"/>
              </w:rPr>
              <w:footnoteReference w:id="416"/>
            </w:r>
          </w:p>
        </w:tc>
        <w:tc>
          <w:tcPr>
            <w:tcW w:w="1900" w:type="dxa"/>
          </w:tcPr>
          <w:p w14:paraId="6E968CD7" w14:textId="77777777" w:rsidR="00000000" w:rsidRDefault="007478C2">
            <w:pPr>
              <w:widowControl/>
              <w:jc w:val="left"/>
              <w:rPr>
                <w:rFonts w:ascii="宋体" w:hAnsi="宋体"/>
                <w:color w:val="0000FF"/>
                <w:kern w:val="0"/>
                <w:sz w:val="24"/>
                <w:szCs w:val="24"/>
              </w:rPr>
            </w:pPr>
            <w:r>
              <w:rPr>
                <w:color w:val="0000FF"/>
                <w:kern w:val="0"/>
                <w:sz w:val="18"/>
              </w:rPr>
              <w:t>（</w:t>
            </w:r>
            <w:r>
              <w:rPr>
                <w:color w:val="0000FF"/>
                <w:kern w:val="0"/>
                <w:sz w:val="18"/>
              </w:rPr>
              <w:t>3556</w:t>
            </w:r>
            <w:r>
              <w:rPr>
                <w:color w:val="0000FF"/>
                <w:kern w:val="0"/>
                <w:sz w:val="18"/>
              </w:rPr>
              <w:t>）</w:t>
            </w:r>
          </w:p>
        </w:tc>
        <w:tc>
          <w:tcPr>
            <w:tcW w:w="2057" w:type="dxa"/>
          </w:tcPr>
          <w:p w14:paraId="20A60A92" w14:textId="77777777" w:rsidR="00000000" w:rsidRDefault="007478C2">
            <w:pPr>
              <w:widowControl/>
              <w:jc w:val="left"/>
              <w:rPr>
                <w:rFonts w:ascii="宋体" w:hAnsi="宋体"/>
                <w:color w:val="0000FF"/>
                <w:kern w:val="0"/>
                <w:sz w:val="24"/>
                <w:szCs w:val="24"/>
              </w:rPr>
            </w:pPr>
            <w:r>
              <w:rPr>
                <w:color w:val="0000FF"/>
                <w:kern w:val="0"/>
                <w:sz w:val="18"/>
              </w:rPr>
              <w:t>（</w:t>
            </w:r>
            <w:r>
              <w:rPr>
                <w:color w:val="0000FF"/>
                <w:kern w:val="0"/>
                <w:sz w:val="18"/>
              </w:rPr>
              <w:t>3557</w:t>
            </w:r>
            <w:r>
              <w:rPr>
                <w:color w:val="0000FF"/>
                <w:kern w:val="0"/>
                <w:sz w:val="18"/>
              </w:rPr>
              <w:t>）</w:t>
            </w:r>
          </w:p>
        </w:tc>
        <w:tc>
          <w:tcPr>
            <w:tcW w:w="1861" w:type="dxa"/>
          </w:tcPr>
          <w:p w14:paraId="1CF03D43" w14:textId="77777777" w:rsidR="00000000" w:rsidRDefault="007478C2">
            <w:pPr>
              <w:widowControl/>
              <w:jc w:val="left"/>
              <w:rPr>
                <w:rFonts w:ascii="宋体" w:hAnsi="宋体"/>
                <w:color w:val="0000FF"/>
                <w:kern w:val="0"/>
                <w:sz w:val="24"/>
                <w:szCs w:val="24"/>
              </w:rPr>
            </w:pPr>
            <w:r>
              <w:rPr>
                <w:color w:val="0000FF"/>
                <w:kern w:val="0"/>
                <w:sz w:val="18"/>
              </w:rPr>
              <w:t>（</w:t>
            </w:r>
            <w:r>
              <w:rPr>
                <w:color w:val="0000FF"/>
                <w:kern w:val="0"/>
                <w:sz w:val="18"/>
              </w:rPr>
              <w:t>3558</w:t>
            </w:r>
            <w:r>
              <w:rPr>
                <w:color w:val="0000FF"/>
                <w:kern w:val="0"/>
                <w:sz w:val="18"/>
              </w:rPr>
              <w:t>）</w:t>
            </w:r>
          </w:p>
        </w:tc>
      </w:tr>
      <w:tr w:rsidR="00000000" w14:paraId="2A92CDB8" w14:textId="77777777">
        <w:trPr>
          <w:trHeight w:val="300"/>
        </w:trPr>
        <w:tc>
          <w:tcPr>
            <w:tcW w:w="937" w:type="dxa"/>
            <w:vMerge/>
          </w:tcPr>
          <w:p w14:paraId="6BEC08AC" w14:textId="77777777" w:rsidR="00000000" w:rsidRDefault="007478C2">
            <w:pPr>
              <w:widowControl/>
              <w:jc w:val="left"/>
              <w:rPr>
                <w:rFonts w:ascii="宋体" w:hAnsi="宋体"/>
                <w:color w:val="0000FF"/>
                <w:kern w:val="0"/>
                <w:sz w:val="24"/>
                <w:szCs w:val="24"/>
              </w:rPr>
            </w:pPr>
          </w:p>
        </w:tc>
        <w:tc>
          <w:tcPr>
            <w:tcW w:w="2531" w:type="dxa"/>
          </w:tcPr>
          <w:p w14:paraId="59159E6D" w14:textId="77777777" w:rsidR="00000000" w:rsidRDefault="007478C2">
            <w:pPr>
              <w:widowControl/>
              <w:jc w:val="left"/>
              <w:rPr>
                <w:rFonts w:ascii="宋体" w:hAnsi="宋体"/>
                <w:sz w:val="24"/>
                <w:szCs w:val="24"/>
              </w:rPr>
            </w:pPr>
            <w:r>
              <w:rPr>
                <w:rFonts w:ascii="宋体" w:hAnsi="宋体" w:hint="eastAsia"/>
                <w:sz w:val="24"/>
                <w:szCs w:val="24"/>
              </w:rPr>
              <w:t>其他</w:t>
            </w:r>
            <w:r>
              <w:rPr>
                <w:rFonts w:ascii="宋体" w:hAnsi="宋体"/>
                <w:sz w:val="24"/>
                <w:szCs w:val="24"/>
              </w:rPr>
              <w:t>组合</w:t>
            </w:r>
          </w:p>
        </w:tc>
        <w:tc>
          <w:tcPr>
            <w:tcW w:w="1900" w:type="dxa"/>
          </w:tcPr>
          <w:p w14:paraId="2D6BA3D3" w14:textId="77777777" w:rsidR="00000000" w:rsidRDefault="007478C2">
            <w:pPr>
              <w:widowControl/>
              <w:jc w:val="left"/>
              <w:rPr>
                <w:rFonts w:ascii="宋体" w:hAnsi="宋体"/>
                <w:color w:val="0000FF"/>
                <w:kern w:val="0"/>
                <w:sz w:val="24"/>
                <w:szCs w:val="24"/>
              </w:rPr>
            </w:pPr>
            <w:r>
              <w:rPr>
                <w:color w:val="0000FF"/>
                <w:kern w:val="0"/>
                <w:sz w:val="18"/>
              </w:rPr>
              <w:t>（</w:t>
            </w:r>
            <w:r>
              <w:rPr>
                <w:color w:val="0000FF"/>
                <w:kern w:val="0"/>
                <w:sz w:val="18"/>
              </w:rPr>
              <w:t>3559</w:t>
            </w:r>
            <w:r>
              <w:rPr>
                <w:color w:val="0000FF"/>
                <w:kern w:val="0"/>
                <w:sz w:val="18"/>
              </w:rPr>
              <w:t>）</w:t>
            </w:r>
          </w:p>
        </w:tc>
        <w:tc>
          <w:tcPr>
            <w:tcW w:w="2057" w:type="dxa"/>
          </w:tcPr>
          <w:p w14:paraId="1578A288" w14:textId="77777777" w:rsidR="00000000" w:rsidRDefault="007478C2">
            <w:pPr>
              <w:widowControl/>
              <w:jc w:val="left"/>
              <w:rPr>
                <w:rFonts w:ascii="宋体" w:hAnsi="宋体"/>
                <w:color w:val="0000FF"/>
                <w:kern w:val="0"/>
                <w:sz w:val="24"/>
                <w:szCs w:val="24"/>
              </w:rPr>
            </w:pPr>
            <w:r>
              <w:rPr>
                <w:color w:val="0000FF"/>
                <w:kern w:val="0"/>
                <w:sz w:val="18"/>
              </w:rPr>
              <w:t>（</w:t>
            </w:r>
            <w:r>
              <w:rPr>
                <w:color w:val="0000FF"/>
                <w:kern w:val="0"/>
                <w:sz w:val="18"/>
              </w:rPr>
              <w:t>3560</w:t>
            </w:r>
            <w:r>
              <w:rPr>
                <w:color w:val="0000FF"/>
                <w:kern w:val="0"/>
                <w:sz w:val="18"/>
              </w:rPr>
              <w:t>）</w:t>
            </w:r>
          </w:p>
        </w:tc>
        <w:tc>
          <w:tcPr>
            <w:tcW w:w="1861" w:type="dxa"/>
          </w:tcPr>
          <w:p w14:paraId="4FFFFCD1" w14:textId="77777777" w:rsidR="00000000" w:rsidRDefault="007478C2">
            <w:pPr>
              <w:widowControl/>
              <w:jc w:val="left"/>
              <w:rPr>
                <w:rFonts w:ascii="宋体" w:hAnsi="宋体"/>
                <w:color w:val="0000FF"/>
                <w:kern w:val="0"/>
                <w:sz w:val="24"/>
                <w:szCs w:val="24"/>
              </w:rPr>
            </w:pPr>
            <w:r>
              <w:rPr>
                <w:color w:val="0000FF"/>
                <w:kern w:val="0"/>
                <w:sz w:val="18"/>
              </w:rPr>
              <w:t>（</w:t>
            </w:r>
            <w:r>
              <w:rPr>
                <w:color w:val="0000FF"/>
                <w:kern w:val="0"/>
                <w:sz w:val="18"/>
              </w:rPr>
              <w:t>3561</w:t>
            </w:r>
            <w:r>
              <w:rPr>
                <w:color w:val="0000FF"/>
                <w:kern w:val="0"/>
                <w:sz w:val="18"/>
              </w:rPr>
              <w:t>）</w:t>
            </w:r>
          </w:p>
        </w:tc>
      </w:tr>
      <w:tr w:rsidR="00000000" w14:paraId="110A27A5" w14:textId="77777777">
        <w:trPr>
          <w:trHeight w:val="300"/>
        </w:trPr>
        <w:tc>
          <w:tcPr>
            <w:tcW w:w="937" w:type="dxa"/>
            <w:vMerge/>
          </w:tcPr>
          <w:p w14:paraId="5CEAE5FB" w14:textId="77777777" w:rsidR="00000000" w:rsidRDefault="007478C2">
            <w:pPr>
              <w:widowControl/>
              <w:jc w:val="left"/>
              <w:rPr>
                <w:rFonts w:ascii="宋体" w:hAnsi="宋体"/>
                <w:color w:val="0000FF"/>
                <w:kern w:val="0"/>
                <w:sz w:val="24"/>
                <w:szCs w:val="24"/>
              </w:rPr>
            </w:pPr>
          </w:p>
        </w:tc>
        <w:tc>
          <w:tcPr>
            <w:tcW w:w="2531" w:type="dxa"/>
          </w:tcPr>
          <w:p w14:paraId="3A85BBBB" w14:textId="77777777" w:rsidR="00000000" w:rsidRDefault="007478C2">
            <w:pPr>
              <w:widowControl/>
              <w:jc w:val="left"/>
              <w:rPr>
                <w:rFonts w:ascii="宋体" w:hAnsi="宋体"/>
                <w:sz w:val="24"/>
                <w:szCs w:val="24"/>
              </w:rPr>
            </w:pPr>
            <w:r>
              <w:rPr>
                <w:rFonts w:ascii="宋体" w:hAnsi="宋体" w:hint="eastAsia"/>
                <w:sz w:val="24"/>
                <w:szCs w:val="24"/>
              </w:rPr>
              <w:t>合计</w:t>
            </w:r>
          </w:p>
        </w:tc>
        <w:tc>
          <w:tcPr>
            <w:tcW w:w="1900" w:type="dxa"/>
          </w:tcPr>
          <w:p w14:paraId="377FBDD7" w14:textId="77777777" w:rsidR="00000000" w:rsidRDefault="007478C2">
            <w:pPr>
              <w:widowControl/>
              <w:jc w:val="left"/>
              <w:rPr>
                <w:rFonts w:ascii="宋体" w:hAnsi="宋体"/>
                <w:color w:val="0000FF"/>
                <w:kern w:val="0"/>
                <w:sz w:val="24"/>
                <w:szCs w:val="24"/>
              </w:rPr>
            </w:pPr>
            <w:r>
              <w:rPr>
                <w:color w:val="0000FF"/>
                <w:kern w:val="0"/>
                <w:sz w:val="18"/>
              </w:rPr>
              <w:t>（</w:t>
            </w:r>
            <w:r>
              <w:rPr>
                <w:color w:val="0000FF"/>
                <w:kern w:val="0"/>
                <w:sz w:val="18"/>
              </w:rPr>
              <w:t>3562</w:t>
            </w:r>
            <w:r>
              <w:rPr>
                <w:color w:val="0000FF"/>
                <w:kern w:val="0"/>
                <w:sz w:val="18"/>
              </w:rPr>
              <w:t>）</w:t>
            </w:r>
          </w:p>
        </w:tc>
        <w:tc>
          <w:tcPr>
            <w:tcW w:w="2057" w:type="dxa"/>
          </w:tcPr>
          <w:p w14:paraId="3AA2B0D4" w14:textId="77777777" w:rsidR="00000000" w:rsidRDefault="007478C2">
            <w:pPr>
              <w:widowControl/>
              <w:jc w:val="left"/>
              <w:rPr>
                <w:rFonts w:ascii="宋体" w:hAnsi="宋体"/>
                <w:color w:val="0000FF"/>
                <w:kern w:val="0"/>
                <w:sz w:val="24"/>
                <w:szCs w:val="24"/>
              </w:rPr>
            </w:pPr>
            <w:r>
              <w:rPr>
                <w:color w:val="0000FF"/>
                <w:kern w:val="0"/>
                <w:sz w:val="18"/>
              </w:rPr>
              <w:t>（</w:t>
            </w:r>
            <w:r>
              <w:rPr>
                <w:color w:val="0000FF"/>
                <w:kern w:val="0"/>
                <w:sz w:val="18"/>
              </w:rPr>
              <w:t>3563</w:t>
            </w:r>
            <w:r>
              <w:rPr>
                <w:color w:val="0000FF"/>
                <w:kern w:val="0"/>
                <w:sz w:val="18"/>
              </w:rPr>
              <w:t>）</w:t>
            </w:r>
          </w:p>
        </w:tc>
        <w:tc>
          <w:tcPr>
            <w:tcW w:w="1861" w:type="dxa"/>
          </w:tcPr>
          <w:p w14:paraId="0E66990C" w14:textId="77777777" w:rsidR="00000000" w:rsidRDefault="007478C2">
            <w:pPr>
              <w:widowControl/>
              <w:jc w:val="left"/>
              <w:rPr>
                <w:rFonts w:ascii="宋体" w:hAnsi="宋体"/>
                <w:color w:val="0000FF"/>
                <w:kern w:val="0"/>
                <w:sz w:val="24"/>
                <w:szCs w:val="24"/>
              </w:rPr>
            </w:pPr>
            <w:r>
              <w:rPr>
                <w:color w:val="0000FF"/>
                <w:kern w:val="0"/>
                <w:sz w:val="18"/>
              </w:rPr>
              <w:t xml:space="preserve"> </w:t>
            </w:r>
            <w:r>
              <w:rPr>
                <w:color w:val="000000"/>
                <w:kern w:val="0"/>
                <w:sz w:val="18"/>
              </w:rPr>
              <w:t xml:space="preserve">  -</w:t>
            </w:r>
          </w:p>
        </w:tc>
      </w:tr>
    </w:tbl>
    <w:p w14:paraId="4D9FA6F4" w14:textId="77777777" w:rsidR="00000000" w:rsidRDefault="007478C2">
      <w:pPr>
        <w:rPr>
          <w:rFonts w:ascii="宋体" w:hAnsi="宋体"/>
          <w:sz w:val="24"/>
        </w:rPr>
      </w:pPr>
      <w:r>
        <w:rPr>
          <w:rFonts w:ascii="宋体" w:hAnsi="宋体" w:hint="eastAsia"/>
          <w:sz w:val="24"/>
        </w:rPr>
        <w:t>注</w:t>
      </w:r>
      <w:r>
        <w:rPr>
          <w:rFonts w:ascii="宋体" w:hAnsi="宋体"/>
          <w:sz w:val="24"/>
          <w:vertAlign w:val="superscript"/>
        </w:rPr>
        <w:footnoteReference w:id="417"/>
      </w:r>
      <w:r>
        <w:rPr>
          <w:rFonts w:ascii="宋体" w:hAnsi="宋体" w:hint="eastAsia"/>
          <w:sz w:val="24"/>
        </w:rPr>
        <w:t>：</w:t>
      </w:r>
      <w:r>
        <w:rPr>
          <w:color w:val="0000FF"/>
          <w:kern w:val="0"/>
          <w:sz w:val="18"/>
        </w:rPr>
        <w:t>(3</w:t>
      </w:r>
      <w:r>
        <w:rPr>
          <w:color w:val="0000FF"/>
          <w:kern w:val="0"/>
          <w:sz w:val="18"/>
        </w:rPr>
        <w:t>564)</w:t>
      </w:r>
    </w:p>
    <w:p w14:paraId="00D4B975" w14:textId="77777777" w:rsidR="00000000" w:rsidRDefault="007478C2">
      <w:pPr>
        <w:rPr>
          <w:rFonts w:ascii="宋体" w:hAnsi="宋体"/>
          <w:sz w:val="24"/>
        </w:rPr>
      </w:pPr>
    </w:p>
    <w:p w14:paraId="7BDB76AC" w14:textId="77777777" w:rsidR="00000000" w:rsidRDefault="007478C2">
      <w:pPr>
        <w:pStyle w:val="PlainText"/>
        <w:spacing w:line="540" w:lineRule="exact"/>
        <w:rPr>
          <w:rFonts w:hAnsi="宋体" w:cs="Times New Roman"/>
          <w:b/>
          <w:sz w:val="24"/>
          <w:szCs w:val="20"/>
        </w:rPr>
      </w:pPr>
      <w:r>
        <w:rPr>
          <w:rFonts w:hAnsi="宋体" w:cs="Times New Roman"/>
          <w:b/>
          <w:sz w:val="24"/>
          <w:szCs w:val="20"/>
        </w:rPr>
        <w:t xml:space="preserve">6.1.4 </w:t>
      </w:r>
      <w:r>
        <w:rPr>
          <w:rFonts w:hAnsi="宋体" w:cs="Times New Roman"/>
          <w:b/>
          <w:sz w:val="24"/>
          <w:szCs w:val="20"/>
        </w:rPr>
        <w:t>基金经理薪酬机制</w:t>
      </w:r>
      <w:r>
        <w:rPr>
          <w:rFonts w:hAnsi="宋体" w:cs="Times New Roman"/>
          <w:b/>
          <w:sz w:val="24"/>
          <w:szCs w:val="20"/>
          <w:vertAlign w:val="superscript"/>
        </w:rPr>
        <w:footnoteReference w:id="418"/>
      </w:r>
      <w:r>
        <w:rPr>
          <w:rFonts w:hAnsi="宋体" w:cs="Times New Roman"/>
          <w:b/>
          <w:sz w:val="24"/>
          <w:szCs w:val="20"/>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6B60C2E" w14:textId="77777777">
        <w:tc>
          <w:tcPr>
            <w:tcW w:w="9286" w:type="dxa"/>
          </w:tcPr>
          <w:p w14:paraId="2D649508" w14:textId="77777777" w:rsidR="00000000" w:rsidRDefault="007478C2">
            <w:pPr>
              <w:spacing w:line="360" w:lineRule="auto"/>
              <w:outlineLvl w:val="2"/>
            </w:pPr>
            <w:r>
              <w:rPr>
                <w:color w:val="0000FF"/>
                <w:kern w:val="0"/>
                <w:sz w:val="18"/>
              </w:rPr>
              <w:t>(3566)</w:t>
            </w:r>
          </w:p>
        </w:tc>
      </w:tr>
    </w:tbl>
    <w:p w14:paraId="10FE0400" w14:textId="77777777" w:rsidR="00000000" w:rsidRDefault="007478C2">
      <w:pPr>
        <w:rPr>
          <w:rFonts w:ascii="宋体" w:hAnsi="宋体"/>
          <w:sz w:val="24"/>
        </w:rPr>
      </w:pPr>
    </w:p>
    <w:p w14:paraId="7BEC2BD1" w14:textId="77777777" w:rsidR="00000000" w:rsidRDefault="007478C2">
      <w:pPr>
        <w:pStyle w:val="Heading2"/>
        <w:rPr>
          <w:rFonts w:ascii="宋体" w:hAnsi="宋体"/>
        </w:rPr>
      </w:pPr>
      <w:bookmarkStart w:id="531" w:name="_Toc2072903959"/>
      <w:bookmarkStart w:id="532" w:name="_Toc23894"/>
      <w:bookmarkStart w:id="533" w:name="_Toc20016"/>
      <w:bookmarkStart w:id="534" w:name="_Toc968436079"/>
      <w:bookmarkStart w:id="535" w:name="_Toc86080592"/>
      <w:r>
        <w:rPr>
          <w:rFonts w:ascii="宋体" w:hAnsi="宋体"/>
        </w:rPr>
        <w:t>6</w:t>
      </w:r>
      <w:r>
        <w:rPr>
          <w:rFonts w:ascii="宋体" w:hAnsi="宋体" w:hint="eastAsia"/>
        </w:rPr>
        <w:t>.</w:t>
      </w:r>
      <w:r>
        <w:rPr>
          <w:rFonts w:ascii="宋体" w:hAnsi="宋体"/>
        </w:rPr>
        <w:t>2</w:t>
      </w:r>
      <w:r>
        <w:rPr>
          <w:rFonts w:ascii="宋体" w:hAnsi="宋体" w:hint="eastAsia"/>
        </w:rPr>
        <w:t xml:space="preserve"> </w:t>
      </w:r>
      <w:r>
        <w:rPr>
          <w:rFonts w:ascii="宋体" w:hAnsi="宋体" w:hint="eastAsia"/>
        </w:rPr>
        <w:t>管理人对报告期内本基金运作遵规守信情况的说明</w:t>
      </w:r>
      <w:r>
        <w:rPr>
          <w:rFonts w:ascii="宋体" w:hAnsi="宋体"/>
          <w:vertAlign w:val="superscript"/>
        </w:rPr>
        <w:footnoteReference w:id="419"/>
      </w:r>
      <w:bookmarkEnd w:id="531"/>
      <w:bookmarkEnd w:id="532"/>
      <w:bookmarkEnd w:id="533"/>
      <w:bookmarkEnd w:id="534"/>
      <w:bookmarkEnd w:id="535"/>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D5E9B52" w14:textId="77777777">
        <w:tc>
          <w:tcPr>
            <w:tcW w:w="9286" w:type="dxa"/>
          </w:tcPr>
          <w:p w14:paraId="2E59FD7E" w14:textId="77777777" w:rsidR="00000000" w:rsidRDefault="007478C2">
            <w:pPr>
              <w:spacing w:line="360" w:lineRule="auto"/>
              <w:outlineLvl w:val="2"/>
            </w:pPr>
            <w:r>
              <w:rPr>
                <w:color w:val="0000FF"/>
                <w:kern w:val="0"/>
                <w:sz w:val="18"/>
              </w:rPr>
              <w:t>(0579)</w:t>
            </w:r>
          </w:p>
        </w:tc>
      </w:tr>
    </w:tbl>
    <w:p w14:paraId="41797CBE" w14:textId="77777777" w:rsidR="00000000" w:rsidRDefault="007478C2"/>
    <w:p w14:paraId="6CB36AB3" w14:textId="77777777" w:rsidR="00000000" w:rsidRDefault="007478C2">
      <w:pPr>
        <w:pStyle w:val="Heading2"/>
        <w:rPr>
          <w:rFonts w:ascii="宋体" w:hAnsi="宋体"/>
        </w:rPr>
      </w:pPr>
      <w:bookmarkStart w:id="536" w:name="_Toc21777"/>
      <w:bookmarkStart w:id="537" w:name="_Toc823850430"/>
      <w:bookmarkStart w:id="538" w:name="_Toc29166"/>
      <w:bookmarkStart w:id="539" w:name="_Toc360085072"/>
      <w:bookmarkStart w:id="540" w:name="_Toc86080593"/>
      <w:r>
        <w:rPr>
          <w:rFonts w:ascii="宋体" w:hAnsi="宋体"/>
        </w:rPr>
        <w:t>6</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管理人对报告期内</w:t>
      </w:r>
      <w:r>
        <w:rPr>
          <w:rFonts w:ascii="宋体" w:hAnsi="宋体"/>
        </w:rPr>
        <w:t>公平交易制度及执行情况</w:t>
      </w:r>
      <w:r>
        <w:rPr>
          <w:rFonts w:ascii="宋体" w:hAnsi="宋体" w:hint="eastAsia"/>
        </w:rPr>
        <w:t>的专项说明</w:t>
      </w:r>
      <w:bookmarkEnd w:id="536"/>
      <w:bookmarkEnd w:id="537"/>
      <w:bookmarkEnd w:id="538"/>
      <w:bookmarkEnd w:id="539"/>
      <w:bookmarkEnd w:id="540"/>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30B8C1E" w14:textId="77777777">
        <w:tc>
          <w:tcPr>
            <w:tcW w:w="9286" w:type="dxa"/>
          </w:tcPr>
          <w:p w14:paraId="3A114186" w14:textId="77777777" w:rsidR="00000000" w:rsidRDefault="007478C2">
            <w:pPr>
              <w:spacing w:line="360" w:lineRule="auto"/>
              <w:outlineLvl w:val="2"/>
            </w:pPr>
            <w:r>
              <w:rPr>
                <w:color w:val="0000FF"/>
                <w:kern w:val="0"/>
                <w:sz w:val="18"/>
              </w:rPr>
              <w:t>(3768)</w:t>
            </w:r>
          </w:p>
        </w:tc>
      </w:tr>
    </w:tbl>
    <w:p w14:paraId="2D0B3DF5" w14:textId="77777777" w:rsidR="00000000" w:rsidRDefault="007478C2">
      <w:pPr>
        <w:rPr>
          <w:rFonts w:ascii="宋体" w:hAnsi="宋体"/>
          <w:b/>
          <w:sz w:val="24"/>
        </w:rPr>
      </w:pPr>
    </w:p>
    <w:p w14:paraId="2354986D" w14:textId="77777777" w:rsidR="00000000" w:rsidRDefault="007478C2">
      <w:pPr>
        <w:pStyle w:val="Heading2"/>
        <w:rPr>
          <w:rFonts w:ascii="宋体" w:hAnsi="宋体"/>
        </w:rPr>
      </w:pPr>
      <w:bookmarkStart w:id="541" w:name="_Toc86080594"/>
      <w:bookmarkStart w:id="542" w:name="_Toc716327984"/>
      <w:bookmarkStart w:id="543" w:name="_Toc7346"/>
      <w:bookmarkStart w:id="544" w:name="_Toc30051"/>
      <w:bookmarkStart w:id="545" w:name="_Toc1344608489"/>
      <w:r>
        <w:rPr>
          <w:rFonts w:ascii="宋体" w:hAnsi="宋体"/>
        </w:rPr>
        <w:t>6</w:t>
      </w:r>
      <w:r>
        <w:rPr>
          <w:rFonts w:ascii="宋体" w:hAnsi="宋体" w:hint="eastAsia"/>
        </w:rPr>
        <w:t>.</w:t>
      </w:r>
      <w:r>
        <w:rPr>
          <w:rFonts w:ascii="宋体" w:hAnsi="宋体"/>
        </w:rPr>
        <w:t>4</w:t>
      </w:r>
      <w:r>
        <w:rPr>
          <w:rFonts w:ascii="宋体" w:hAnsi="宋体" w:hint="eastAsia"/>
        </w:rPr>
        <w:t xml:space="preserve"> </w:t>
      </w:r>
      <w:bookmarkEnd w:id="541"/>
      <w:r>
        <w:rPr>
          <w:rFonts w:ascii="宋体" w:hAnsi="宋体" w:hint="eastAsia"/>
        </w:rPr>
        <w:t>管理人对报告期内基金的投资和运营分析</w:t>
      </w:r>
      <w:bookmarkEnd w:id="542"/>
      <w:bookmarkEnd w:id="543"/>
      <w:bookmarkEnd w:id="544"/>
      <w:bookmarkEnd w:id="545"/>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20A743B" w14:textId="77777777">
        <w:tc>
          <w:tcPr>
            <w:tcW w:w="9286" w:type="dxa"/>
          </w:tcPr>
          <w:p w14:paraId="7F685ED1" w14:textId="77777777" w:rsidR="00000000" w:rsidRDefault="007478C2">
            <w:pPr>
              <w:spacing w:line="360" w:lineRule="auto"/>
              <w:outlineLvl w:val="2"/>
            </w:pPr>
            <w:r>
              <w:rPr>
                <w:color w:val="0000FF"/>
                <w:kern w:val="0"/>
                <w:sz w:val="18"/>
              </w:rPr>
              <w:t>(2550)</w:t>
            </w:r>
          </w:p>
        </w:tc>
      </w:tr>
    </w:tbl>
    <w:p w14:paraId="4619E276" w14:textId="77777777" w:rsidR="00000000" w:rsidRDefault="007478C2">
      <w:pPr>
        <w:rPr>
          <w:rFonts w:ascii="宋体" w:hAnsi="宋体"/>
          <w:b/>
          <w:sz w:val="24"/>
        </w:rPr>
      </w:pPr>
    </w:p>
    <w:p w14:paraId="6A119957" w14:textId="77777777" w:rsidR="00000000" w:rsidRDefault="007478C2">
      <w:pPr>
        <w:pStyle w:val="Heading2"/>
        <w:rPr>
          <w:rFonts w:ascii="宋体" w:hAnsi="宋体"/>
        </w:rPr>
      </w:pPr>
      <w:bookmarkStart w:id="546" w:name="_Toc684570677"/>
      <w:bookmarkStart w:id="547" w:name="_Toc10681"/>
      <w:bookmarkStart w:id="548" w:name="_Toc11312"/>
      <w:bookmarkStart w:id="549" w:name="_Toc1574274327"/>
      <w:r>
        <w:rPr>
          <w:rFonts w:ascii="宋体" w:hAnsi="宋体"/>
        </w:rPr>
        <w:t>6.5</w:t>
      </w:r>
      <w:r>
        <w:rPr>
          <w:rFonts w:ascii="宋体" w:hAnsi="宋体" w:hint="eastAsia"/>
        </w:rPr>
        <w:t xml:space="preserve"> </w:t>
      </w:r>
      <w:r>
        <w:rPr>
          <w:rFonts w:ascii="宋体" w:hAnsi="宋体" w:hint="eastAsia"/>
        </w:rPr>
        <w:t>管理人对报告期内基金</w:t>
      </w:r>
      <w:r>
        <w:rPr>
          <w:rFonts w:ascii="宋体" w:hAnsi="宋体"/>
        </w:rPr>
        <w:t>收益</w:t>
      </w:r>
      <w:r>
        <w:rPr>
          <w:rFonts w:ascii="宋体" w:hAnsi="宋体" w:hint="eastAsia"/>
        </w:rPr>
        <w:t>分配情况的说明</w:t>
      </w:r>
      <w:r>
        <w:rPr>
          <w:rFonts w:ascii="宋体" w:hAnsi="宋体"/>
          <w:vertAlign w:val="superscript"/>
        </w:rPr>
        <w:footnoteReference w:id="420"/>
      </w:r>
      <w:bookmarkEnd w:id="546"/>
      <w:bookmarkEnd w:id="547"/>
      <w:bookmarkEnd w:id="548"/>
      <w:bookmarkEnd w:id="549"/>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87639A8" w14:textId="77777777">
        <w:tc>
          <w:tcPr>
            <w:tcW w:w="9286" w:type="dxa"/>
          </w:tcPr>
          <w:p w14:paraId="40347B97" w14:textId="77777777" w:rsidR="00000000" w:rsidRDefault="007478C2">
            <w:pPr>
              <w:spacing w:line="360" w:lineRule="auto"/>
              <w:outlineLvl w:val="2"/>
            </w:pPr>
            <w:r>
              <w:rPr>
                <w:color w:val="0000FF"/>
                <w:kern w:val="0"/>
                <w:sz w:val="18"/>
              </w:rPr>
              <w:t>(3873)</w:t>
            </w:r>
          </w:p>
        </w:tc>
      </w:tr>
    </w:tbl>
    <w:p w14:paraId="2A8EA7CB" w14:textId="77777777" w:rsidR="00000000" w:rsidRDefault="007478C2">
      <w:pPr>
        <w:rPr>
          <w:rFonts w:ascii="宋体" w:hAnsi="宋体"/>
          <w:b/>
          <w:sz w:val="24"/>
        </w:rPr>
      </w:pPr>
    </w:p>
    <w:p w14:paraId="3DC7CE58" w14:textId="77777777" w:rsidR="00000000" w:rsidRDefault="007478C2">
      <w:pPr>
        <w:pStyle w:val="Heading2"/>
        <w:rPr>
          <w:rFonts w:ascii="宋体" w:hAnsi="宋体"/>
        </w:rPr>
      </w:pPr>
      <w:bookmarkStart w:id="550" w:name="_Toc86080595"/>
      <w:bookmarkStart w:id="551" w:name="_Toc2372"/>
      <w:bookmarkStart w:id="552" w:name="_Toc403212902"/>
      <w:bookmarkStart w:id="553" w:name="_Toc476506540"/>
      <w:bookmarkStart w:id="554" w:name="_Toc6404"/>
      <w:r>
        <w:rPr>
          <w:rFonts w:ascii="宋体" w:hAnsi="宋体"/>
        </w:rPr>
        <w:t>6</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管理人对宏观经济</w:t>
      </w:r>
      <w:r>
        <w:rPr>
          <w:rFonts w:ascii="宋体" w:hAnsi="宋体"/>
        </w:rPr>
        <w:t>及行业走势</w:t>
      </w:r>
      <w:r>
        <w:rPr>
          <w:rFonts w:ascii="宋体" w:hAnsi="宋体" w:hint="eastAsia"/>
        </w:rPr>
        <w:t>的简要展望</w:t>
      </w:r>
      <w:bookmarkEnd w:id="550"/>
      <w:bookmarkEnd w:id="551"/>
      <w:bookmarkEnd w:id="552"/>
      <w:bookmarkEnd w:id="553"/>
      <w:bookmarkEnd w:id="554"/>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6A6289E" w14:textId="77777777">
        <w:tc>
          <w:tcPr>
            <w:tcW w:w="9286" w:type="dxa"/>
          </w:tcPr>
          <w:p w14:paraId="3543D744" w14:textId="77777777" w:rsidR="00000000" w:rsidRDefault="007478C2">
            <w:pPr>
              <w:spacing w:line="360" w:lineRule="auto"/>
              <w:outlineLvl w:val="2"/>
            </w:pPr>
            <w:r>
              <w:rPr>
                <w:color w:val="0000FF"/>
                <w:kern w:val="0"/>
                <w:sz w:val="18"/>
              </w:rPr>
              <w:t>(3755)</w:t>
            </w:r>
          </w:p>
        </w:tc>
      </w:tr>
    </w:tbl>
    <w:p w14:paraId="2F70F1DE" w14:textId="77777777" w:rsidR="00000000" w:rsidRDefault="007478C2"/>
    <w:p w14:paraId="1AFB9B88" w14:textId="77777777" w:rsidR="00000000" w:rsidRDefault="007478C2">
      <w:pPr>
        <w:pStyle w:val="Heading2"/>
        <w:rPr>
          <w:rFonts w:ascii="宋体" w:hAnsi="宋体"/>
        </w:rPr>
      </w:pPr>
      <w:bookmarkStart w:id="555" w:name="_Toc2797"/>
      <w:bookmarkStart w:id="556" w:name="_Toc86080596"/>
      <w:bookmarkStart w:id="557" w:name="_Toc21839"/>
      <w:bookmarkStart w:id="558" w:name="_Toc1514981884"/>
      <w:bookmarkStart w:id="559" w:name="_Toc162801483"/>
      <w:r>
        <w:rPr>
          <w:rFonts w:ascii="宋体" w:hAnsi="宋体"/>
        </w:rPr>
        <w:t>6</w:t>
      </w:r>
      <w:r>
        <w:rPr>
          <w:rFonts w:ascii="宋体" w:hAnsi="宋体" w:hint="eastAsia"/>
        </w:rPr>
        <w:t>.</w:t>
      </w:r>
      <w:r>
        <w:rPr>
          <w:rFonts w:ascii="宋体" w:hAnsi="宋体"/>
        </w:rPr>
        <w:t>7</w:t>
      </w:r>
      <w:r>
        <w:rPr>
          <w:rFonts w:ascii="宋体" w:hAnsi="宋体" w:hint="eastAsia"/>
        </w:rPr>
        <w:t xml:space="preserve"> </w:t>
      </w:r>
      <w:r>
        <w:rPr>
          <w:rFonts w:ascii="宋体" w:hAnsi="宋体" w:hint="eastAsia"/>
        </w:rPr>
        <w:t>管理人对关联交易及相关</w:t>
      </w:r>
      <w:r>
        <w:rPr>
          <w:rFonts w:ascii="宋体" w:hAnsi="宋体"/>
        </w:rPr>
        <w:t>利益冲突的</w:t>
      </w:r>
      <w:r>
        <w:rPr>
          <w:rFonts w:ascii="宋体" w:hAnsi="宋体" w:hint="eastAsia"/>
        </w:rPr>
        <w:t>防范措施</w:t>
      </w:r>
      <w:r>
        <w:rPr>
          <w:rStyle w:val="FootnoteReference"/>
          <w:rFonts w:ascii="宋体" w:hAnsi="宋体"/>
        </w:rPr>
        <w:footnoteReference w:id="421"/>
      </w:r>
      <w:bookmarkEnd w:id="555"/>
      <w:bookmarkEnd w:id="556"/>
      <w:bookmarkEnd w:id="557"/>
      <w:bookmarkEnd w:id="558"/>
      <w:bookmarkEnd w:id="559"/>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5B6604E" w14:textId="77777777">
        <w:tc>
          <w:tcPr>
            <w:tcW w:w="9286" w:type="dxa"/>
          </w:tcPr>
          <w:p w14:paraId="418A67A1" w14:textId="77777777" w:rsidR="00000000" w:rsidRDefault="007478C2">
            <w:pPr>
              <w:spacing w:line="360" w:lineRule="auto"/>
              <w:outlineLvl w:val="2"/>
            </w:pPr>
            <w:r>
              <w:rPr>
                <w:color w:val="0000FF"/>
                <w:kern w:val="0"/>
                <w:sz w:val="18"/>
              </w:rPr>
              <w:t>(3859)</w:t>
            </w:r>
          </w:p>
        </w:tc>
      </w:tr>
    </w:tbl>
    <w:p w14:paraId="709981DA" w14:textId="77777777" w:rsidR="00000000" w:rsidRDefault="007478C2"/>
    <w:p w14:paraId="4C17693A" w14:textId="77777777" w:rsidR="00000000" w:rsidRDefault="007478C2">
      <w:pPr>
        <w:pStyle w:val="Heading2"/>
        <w:rPr>
          <w:rFonts w:ascii="宋体" w:hAnsi="宋体"/>
        </w:rPr>
      </w:pPr>
      <w:bookmarkStart w:id="560" w:name="_Toc23047"/>
      <w:bookmarkStart w:id="561" w:name="_Toc1479012501"/>
      <w:bookmarkStart w:id="562" w:name="_Toc86080597"/>
      <w:bookmarkStart w:id="563" w:name="_Toc1774557844"/>
      <w:bookmarkStart w:id="564" w:name="_Toc9030"/>
      <w:r>
        <w:rPr>
          <w:rFonts w:ascii="宋体" w:hAnsi="宋体"/>
        </w:rPr>
        <w:t>6</w:t>
      </w:r>
      <w:r>
        <w:rPr>
          <w:rFonts w:ascii="宋体" w:hAnsi="宋体" w:hint="eastAsia"/>
        </w:rPr>
        <w:t>.</w:t>
      </w:r>
      <w:r>
        <w:rPr>
          <w:rFonts w:ascii="宋体" w:hAnsi="宋体"/>
        </w:rPr>
        <w:t>8</w:t>
      </w:r>
      <w:r>
        <w:rPr>
          <w:rFonts w:ascii="宋体" w:hAnsi="宋体" w:hint="eastAsia"/>
        </w:rPr>
        <w:t xml:space="preserve"> </w:t>
      </w:r>
      <w:r>
        <w:rPr>
          <w:rFonts w:ascii="宋体" w:hAnsi="宋体" w:hint="eastAsia"/>
        </w:rPr>
        <w:t>管理人内部</w:t>
      </w:r>
      <w:r>
        <w:rPr>
          <w:rFonts w:ascii="宋体" w:hAnsi="宋体"/>
        </w:rPr>
        <w:t>关于</w:t>
      </w:r>
      <w:r>
        <w:rPr>
          <w:rFonts w:ascii="宋体" w:hAnsi="宋体" w:hint="eastAsia"/>
        </w:rPr>
        <w:t>本基</w:t>
      </w:r>
      <w:r>
        <w:rPr>
          <w:rFonts w:ascii="宋体" w:hAnsi="宋体" w:hint="eastAsia"/>
        </w:rPr>
        <w:t>金的监察稽核情况</w:t>
      </w:r>
      <w:r>
        <w:rPr>
          <w:rStyle w:val="FootnoteReference"/>
          <w:rFonts w:ascii="宋体" w:hAnsi="宋体"/>
        </w:rPr>
        <w:footnoteReference w:id="422"/>
      </w:r>
      <w:bookmarkEnd w:id="560"/>
      <w:bookmarkEnd w:id="561"/>
      <w:bookmarkEnd w:id="562"/>
      <w:bookmarkEnd w:id="563"/>
      <w:bookmarkEnd w:id="564"/>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3B2C052" w14:textId="77777777">
        <w:tc>
          <w:tcPr>
            <w:tcW w:w="9286" w:type="dxa"/>
          </w:tcPr>
          <w:p w14:paraId="392CB89A" w14:textId="77777777" w:rsidR="00000000" w:rsidRDefault="007478C2">
            <w:pPr>
              <w:spacing w:line="360" w:lineRule="auto"/>
              <w:outlineLvl w:val="2"/>
            </w:pPr>
            <w:r>
              <w:rPr>
                <w:color w:val="0000FF"/>
                <w:kern w:val="0"/>
                <w:sz w:val="18"/>
              </w:rPr>
              <w:t>(0582)</w:t>
            </w:r>
          </w:p>
        </w:tc>
      </w:tr>
    </w:tbl>
    <w:p w14:paraId="7B88AB21" w14:textId="77777777" w:rsidR="00000000" w:rsidRDefault="007478C2"/>
    <w:p w14:paraId="451A0AAC" w14:textId="77777777" w:rsidR="00000000" w:rsidRDefault="007478C2">
      <w:pPr>
        <w:pStyle w:val="Heading2"/>
        <w:rPr>
          <w:rFonts w:ascii="宋体" w:hAnsi="宋体"/>
        </w:rPr>
      </w:pPr>
      <w:bookmarkStart w:id="565" w:name="_Toc1084315331"/>
      <w:bookmarkStart w:id="566" w:name="_Toc86080598"/>
      <w:bookmarkStart w:id="567" w:name="_Toc6470"/>
      <w:bookmarkStart w:id="568" w:name="_Toc18355"/>
      <w:bookmarkStart w:id="569" w:name="_Toc1486155123"/>
      <w:r>
        <w:rPr>
          <w:rFonts w:ascii="宋体" w:hAnsi="宋体"/>
        </w:rPr>
        <w:t>6</w:t>
      </w:r>
      <w:r>
        <w:rPr>
          <w:rFonts w:ascii="宋体" w:hAnsi="宋体" w:hint="eastAsia"/>
        </w:rPr>
        <w:t>.</w:t>
      </w:r>
      <w:r>
        <w:rPr>
          <w:rFonts w:ascii="宋体" w:hAnsi="宋体"/>
        </w:rPr>
        <w:t>9</w:t>
      </w:r>
      <w:r>
        <w:rPr>
          <w:rFonts w:ascii="宋体" w:hAnsi="宋体" w:hint="eastAsia"/>
        </w:rPr>
        <w:t xml:space="preserve"> </w:t>
      </w:r>
      <w:r>
        <w:rPr>
          <w:rFonts w:ascii="宋体" w:hAnsi="宋体" w:hint="eastAsia"/>
        </w:rPr>
        <w:t>管理人对会计师事务所出具非标准审计报告所涉事项的说明</w:t>
      </w:r>
      <w:r>
        <w:rPr>
          <w:rStyle w:val="FootnoteReference"/>
          <w:rFonts w:ascii="宋体" w:hAnsi="宋体"/>
        </w:rPr>
        <w:footnoteReference w:id="423"/>
      </w:r>
      <w:r>
        <w:rPr>
          <w:rFonts w:ascii="宋体" w:hAnsi="宋体" w:hint="eastAsia"/>
        </w:rPr>
        <w:t>（如有）</w:t>
      </w:r>
      <w:bookmarkEnd w:id="565"/>
      <w:bookmarkEnd w:id="566"/>
      <w:bookmarkEnd w:id="567"/>
      <w:bookmarkEnd w:id="568"/>
      <w:bookmarkEnd w:id="569"/>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49E3CDC" w14:textId="77777777">
        <w:tc>
          <w:tcPr>
            <w:tcW w:w="9286" w:type="dxa"/>
          </w:tcPr>
          <w:p w14:paraId="131841BA" w14:textId="77777777" w:rsidR="00000000" w:rsidRDefault="007478C2">
            <w:pPr>
              <w:spacing w:line="360" w:lineRule="auto"/>
              <w:outlineLvl w:val="2"/>
            </w:pPr>
            <w:r>
              <w:rPr>
                <w:color w:val="0000FF"/>
                <w:kern w:val="0"/>
                <w:sz w:val="18"/>
              </w:rPr>
              <w:t>(2029)</w:t>
            </w:r>
          </w:p>
        </w:tc>
      </w:tr>
    </w:tbl>
    <w:p w14:paraId="659197EA" w14:textId="77777777" w:rsidR="00000000" w:rsidRDefault="007478C2"/>
    <w:p w14:paraId="1D7DDD9A" w14:textId="77777777" w:rsidR="00000000" w:rsidRDefault="007478C2">
      <w:pPr>
        <w:pStyle w:val="Heading1"/>
        <w:jc w:val="center"/>
        <w:rPr>
          <w:rFonts w:ascii="宋体" w:hAnsi="宋体"/>
          <w:sz w:val="24"/>
        </w:rPr>
      </w:pPr>
      <w:bookmarkStart w:id="570" w:name="_Toc1931561066"/>
      <w:bookmarkStart w:id="571" w:name="_Toc433"/>
      <w:bookmarkStart w:id="572" w:name="_Toc86080599"/>
      <w:bookmarkStart w:id="573" w:name="_Toc422866962"/>
      <w:bookmarkStart w:id="574" w:name="_Toc17608"/>
      <w:r>
        <w:rPr>
          <w:rFonts w:ascii="宋体" w:hAnsi="宋体" w:hint="eastAsia"/>
          <w:sz w:val="24"/>
        </w:rPr>
        <w:t>§</w:t>
      </w:r>
      <w:r>
        <w:rPr>
          <w:rFonts w:ascii="宋体" w:hAnsi="宋体"/>
          <w:sz w:val="24"/>
        </w:rPr>
        <w:t>7</w:t>
      </w:r>
      <w:r>
        <w:rPr>
          <w:rFonts w:ascii="宋体" w:hAnsi="宋体" w:hint="eastAsia"/>
          <w:sz w:val="24"/>
        </w:rPr>
        <w:t xml:space="preserve">  </w:t>
      </w:r>
      <w:r>
        <w:rPr>
          <w:rFonts w:ascii="宋体" w:hAnsi="宋体" w:hint="eastAsia"/>
          <w:sz w:val="24"/>
        </w:rPr>
        <w:t>托管人报告</w:t>
      </w:r>
      <w:bookmarkEnd w:id="570"/>
      <w:bookmarkEnd w:id="571"/>
      <w:bookmarkEnd w:id="572"/>
      <w:bookmarkEnd w:id="573"/>
      <w:bookmarkEnd w:id="574"/>
    </w:p>
    <w:p w14:paraId="00AB1E83" w14:textId="77777777" w:rsidR="00000000" w:rsidRDefault="007478C2">
      <w:pPr>
        <w:pStyle w:val="Heading2"/>
        <w:rPr>
          <w:rFonts w:ascii="宋体" w:hAnsi="宋体"/>
        </w:rPr>
      </w:pPr>
      <w:bookmarkStart w:id="575" w:name="_Toc1382321139"/>
      <w:bookmarkStart w:id="576" w:name="_Toc21044"/>
      <w:bookmarkStart w:id="577" w:name="_Toc86080600"/>
      <w:bookmarkStart w:id="578" w:name="_Toc943742414"/>
      <w:bookmarkStart w:id="579" w:name="_Toc20177"/>
      <w:r>
        <w:rPr>
          <w:rFonts w:ascii="宋体" w:hAnsi="宋体"/>
        </w:rPr>
        <w:t>7</w:t>
      </w:r>
      <w:r>
        <w:rPr>
          <w:rFonts w:ascii="宋体" w:hAnsi="宋体" w:hint="eastAsia"/>
        </w:rPr>
        <w:t xml:space="preserve">.1 </w:t>
      </w:r>
      <w:r>
        <w:rPr>
          <w:rFonts w:ascii="宋体" w:hAnsi="宋体" w:hint="eastAsia"/>
        </w:rPr>
        <w:t>报告期内本基金托管人遵规守信情况声明</w:t>
      </w:r>
      <w:bookmarkEnd w:id="575"/>
      <w:bookmarkEnd w:id="576"/>
      <w:bookmarkEnd w:id="577"/>
      <w:bookmarkEnd w:id="578"/>
      <w:bookmarkEnd w:id="579"/>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F8DF11D" w14:textId="77777777">
        <w:tc>
          <w:tcPr>
            <w:tcW w:w="9286" w:type="dxa"/>
          </w:tcPr>
          <w:p w14:paraId="3FBE3898" w14:textId="77777777" w:rsidR="00000000" w:rsidRDefault="007478C2">
            <w:pPr>
              <w:spacing w:line="360" w:lineRule="auto"/>
              <w:outlineLvl w:val="2"/>
            </w:pPr>
            <w:r>
              <w:rPr>
                <w:rFonts w:hint="eastAsia"/>
                <w:color w:val="0000FF"/>
                <w:kern w:val="0"/>
                <w:sz w:val="18"/>
              </w:rPr>
              <w:t>（</w:t>
            </w:r>
            <w:r>
              <w:rPr>
                <w:rFonts w:hint="eastAsia"/>
                <w:color w:val="0000FF"/>
                <w:kern w:val="0"/>
                <w:sz w:val="18"/>
              </w:rPr>
              <w:t>1767</w:t>
            </w:r>
            <w:r>
              <w:rPr>
                <w:rFonts w:hint="eastAsia"/>
                <w:color w:val="0000FF"/>
                <w:kern w:val="0"/>
                <w:sz w:val="18"/>
              </w:rPr>
              <w:t>）</w:t>
            </w:r>
          </w:p>
        </w:tc>
      </w:tr>
    </w:tbl>
    <w:p w14:paraId="0367DF4C" w14:textId="77777777" w:rsidR="00000000" w:rsidRDefault="007478C2"/>
    <w:p w14:paraId="42EE2087" w14:textId="77777777" w:rsidR="00000000" w:rsidRDefault="007478C2">
      <w:pPr>
        <w:pStyle w:val="Heading2"/>
        <w:rPr>
          <w:rFonts w:ascii="宋体" w:hAnsi="宋体"/>
        </w:rPr>
      </w:pPr>
      <w:bookmarkStart w:id="580" w:name="_Toc86080601"/>
      <w:bookmarkStart w:id="581" w:name="_Toc270403568"/>
      <w:bookmarkStart w:id="582" w:name="_Toc25430"/>
      <w:bookmarkStart w:id="583" w:name="_Toc22279"/>
      <w:bookmarkStart w:id="584" w:name="_Toc1216102200"/>
      <w:r>
        <w:rPr>
          <w:rFonts w:ascii="宋体" w:hAnsi="宋体"/>
        </w:rPr>
        <w:t>7</w:t>
      </w:r>
      <w:r>
        <w:rPr>
          <w:rFonts w:ascii="宋体" w:hAnsi="宋体" w:hint="eastAsia"/>
        </w:rPr>
        <w:t xml:space="preserve">.2 </w:t>
      </w:r>
      <w:r>
        <w:rPr>
          <w:rFonts w:ascii="宋体" w:hAnsi="宋体" w:hint="eastAsia"/>
        </w:rPr>
        <w:t>托管人对报告期内本基金投资运作遵规守信、</w:t>
      </w:r>
      <w:r>
        <w:rPr>
          <w:rFonts w:ascii="宋体" w:hAnsi="宋体"/>
        </w:rPr>
        <w:t>收益</w:t>
      </w:r>
      <w:r>
        <w:rPr>
          <w:rFonts w:ascii="宋体" w:hAnsi="宋体" w:hint="eastAsia"/>
        </w:rPr>
        <w:t>分配等情况的说明</w:t>
      </w:r>
      <w:r>
        <w:rPr>
          <w:rStyle w:val="FootnoteReference"/>
          <w:rFonts w:ascii="宋体" w:hAnsi="宋体"/>
        </w:rPr>
        <w:footnoteReference w:id="424"/>
      </w:r>
      <w:bookmarkEnd w:id="580"/>
      <w:bookmarkEnd w:id="581"/>
      <w:bookmarkEnd w:id="582"/>
      <w:bookmarkEnd w:id="583"/>
      <w:bookmarkEnd w:id="584"/>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C1AD8BF" w14:textId="77777777">
        <w:tc>
          <w:tcPr>
            <w:tcW w:w="9286" w:type="dxa"/>
          </w:tcPr>
          <w:p w14:paraId="4462C48B" w14:textId="77777777" w:rsidR="00000000" w:rsidRDefault="007478C2">
            <w:pPr>
              <w:spacing w:line="360" w:lineRule="auto"/>
              <w:outlineLvl w:val="2"/>
            </w:pPr>
            <w:r>
              <w:rPr>
                <w:rFonts w:hint="eastAsia"/>
                <w:color w:val="0000FF"/>
                <w:kern w:val="0"/>
                <w:sz w:val="18"/>
              </w:rPr>
              <w:t>（</w:t>
            </w:r>
            <w:r>
              <w:rPr>
                <w:rFonts w:hint="eastAsia"/>
                <w:color w:val="0000FF"/>
                <w:kern w:val="0"/>
                <w:sz w:val="18"/>
              </w:rPr>
              <w:t>1768</w:t>
            </w:r>
            <w:r>
              <w:rPr>
                <w:rFonts w:hint="eastAsia"/>
                <w:color w:val="0000FF"/>
                <w:kern w:val="0"/>
                <w:sz w:val="18"/>
              </w:rPr>
              <w:t>）</w:t>
            </w:r>
          </w:p>
        </w:tc>
      </w:tr>
    </w:tbl>
    <w:p w14:paraId="4CF9DF78" w14:textId="77777777" w:rsidR="00000000" w:rsidRDefault="007478C2"/>
    <w:p w14:paraId="28FECE65" w14:textId="77777777" w:rsidR="00000000" w:rsidRDefault="007478C2">
      <w:pPr>
        <w:pStyle w:val="Heading2"/>
        <w:rPr>
          <w:rFonts w:ascii="宋体" w:hAnsi="宋体"/>
        </w:rPr>
      </w:pPr>
      <w:bookmarkStart w:id="585" w:name="_Toc27252"/>
      <w:bookmarkStart w:id="586" w:name="_Toc10893"/>
      <w:bookmarkStart w:id="587" w:name="_Toc770347216"/>
      <w:bookmarkStart w:id="588" w:name="_Toc86080602"/>
      <w:bookmarkStart w:id="589" w:name="_Toc177588417"/>
      <w:r>
        <w:rPr>
          <w:rFonts w:ascii="宋体" w:hAnsi="宋体"/>
        </w:rPr>
        <w:t>7</w:t>
      </w:r>
      <w:r>
        <w:rPr>
          <w:rFonts w:ascii="宋体" w:hAnsi="宋体" w:hint="eastAsia"/>
        </w:rPr>
        <w:t xml:space="preserve">.3 </w:t>
      </w:r>
      <w:r>
        <w:rPr>
          <w:rFonts w:ascii="宋体" w:hAnsi="宋体" w:hint="eastAsia"/>
        </w:rPr>
        <w:t>托管人对本年度报告</w:t>
      </w:r>
      <w:r>
        <w:rPr>
          <w:rFonts w:ascii="宋体" w:hAnsi="宋体" w:hint="eastAsia"/>
        </w:rPr>
        <w:t>/</w:t>
      </w:r>
      <w:r>
        <w:rPr>
          <w:rFonts w:ascii="宋体" w:hAnsi="宋体" w:hint="eastAsia"/>
        </w:rPr>
        <w:t>中期报告中财务信息等内容的真实性、准确性和完整性发表意见</w:t>
      </w:r>
      <w:bookmarkEnd w:id="585"/>
      <w:bookmarkEnd w:id="586"/>
      <w:bookmarkEnd w:id="587"/>
      <w:bookmarkEnd w:id="588"/>
      <w:bookmarkEnd w:id="589"/>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8AC01AE" w14:textId="77777777">
        <w:tc>
          <w:tcPr>
            <w:tcW w:w="9286" w:type="dxa"/>
          </w:tcPr>
          <w:p w14:paraId="5240BD53" w14:textId="77777777" w:rsidR="00000000" w:rsidRDefault="007478C2">
            <w:pPr>
              <w:spacing w:line="360" w:lineRule="auto"/>
              <w:outlineLvl w:val="2"/>
            </w:pPr>
            <w:r>
              <w:rPr>
                <w:rFonts w:hint="eastAsia"/>
                <w:color w:val="0000FF"/>
                <w:kern w:val="0"/>
                <w:sz w:val="18"/>
              </w:rPr>
              <w:t>（</w:t>
            </w:r>
            <w:r>
              <w:rPr>
                <w:rFonts w:hint="eastAsia"/>
                <w:color w:val="0000FF"/>
                <w:kern w:val="0"/>
                <w:sz w:val="18"/>
              </w:rPr>
              <w:t>1769</w:t>
            </w:r>
            <w:r>
              <w:rPr>
                <w:rFonts w:hint="eastAsia"/>
                <w:color w:val="0000FF"/>
                <w:kern w:val="0"/>
                <w:sz w:val="18"/>
              </w:rPr>
              <w:t>）</w:t>
            </w:r>
          </w:p>
        </w:tc>
      </w:tr>
    </w:tbl>
    <w:p w14:paraId="19C9329A" w14:textId="77777777" w:rsidR="00000000" w:rsidRDefault="007478C2"/>
    <w:p w14:paraId="56A6EEDF" w14:textId="77777777" w:rsidR="00000000" w:rsidRDefault="007478C2">
      <w:pPr>
        <w:pStyle w:val="Heading1"/>
        <w:jc w:val="center"/>
        <w:rPr>
          <w:rFonts w:ascii="宋体" w:hAnsi="宋体"/>
          <w:sz w:val="24"/>
        </w:rPr>
      </w:pPr>
      <w:bookmarkStart w:id="590" w:name="_Toc86080603"/>
      <w:bookmarkStart w:id="591" w:name="_Toc7493"/>
      <w:bookmarkStart w:id="592" w:name="_Toc1155728549"/>
      <w:bookmarkStart w:id="593" w:name="_Toc114753104"/>
      <w:bookmarkStart w:id="594" w:name="_Toc3819"/>
      <w:r>
        <w:rPr>
          <w:rFonts w:ascii="宋体" w:hAnsi="宋体" w:hint="eastAsia"/>
          <w:sz w:val="24"/>
        </w:rPr>
        <w:t>§</w:t>
      </w:r>
      <w:r>
        <w:rPr>
          <w:rFonts w:ascii="宋体" w:hAnsi="宋体"/>
          <w:sz w:val="24"/>
        </w:rPr>
        <w:t xml:space="preserve">8  </w:t>
      </w:r>
      <w:r>
        <w:rPr>
          <w:rFonts w:ascii="宋体" w:hAnsi="宋体" w:hint="eastAsia"/>
          <w:sz w:val="24"/>
        </w:rPr>
        <w:t>资产支持证券管理人报告</w:t>
      </w:r>
      <w:r>
        <w:rPr>
          <w:rStyle w:val="FootnoteReference"/>
          <w:rFonts w:ascii="宋体" w:hAnsi="宋体"/>
          <w:sz w:val="24"/>
        </w:rPr>
        <w:footnoteReference w:id="425"/>
      </w:r>
      <w:bookmarkEnd w:id="590"/>
      <w:bookmarkEnd w:id="591"/>
      <w:bookmarkEnd w:id="592"/>
      <w:bookmarkEnd w:id="593"/>
      <w:bookmarkEnd w:id="594"/>
    </w:p>
    <w:p w14:paraId="5D26D24D" w14:textId="77777777" w:rsidR="00000000" w:rsidRDefault="007478C2">
      <w:pPr>
        <w:pStyle w:val="Heading2"/>
        <w:rPr>
          <w:rFonts w:ascii="宋体" w:hAnsi="宋体"/>
        </w:rPr>
      </w:pPr>
      <w:bookmarkStart w:id="595" w:name="_Toc30721"/>
      <w:bookmarkStart w:id="596" w:name="_Toc654067853"/>
      <w:bookmarkStart w:id="597" w:name="_Toc2048375885"/>
      <w:bookmarkStart w:id="598" w:name="_Toc10228"/>
      <w:bookmarkStart w:id="599" w:name="_Toc86080604"/>
      <w:r>
        <w:rPr>
          <w:rFonts w:ascii="宋体" w:hAnsi="宋体" w:hint="eastAsia"/>
        </w:rPr>
        <w:t xml:space="preserve">8.1 </w:t>
      </w:r>
      <w:r>
        <w:rPr>
          <w:rFonts w:ascii="宋体" w:hAnsi="宋体" w:hint="eastAsia"/>
        </w:rPr>
        <w:t>报告期内本基金资产支持证券管理人遵规守信及履职情况的说明</w:t>
      </w:r>
      <w:bookmarkEnd w:id="595"/>
      <w:bookmarkEnd w:id="596"/>
      <w:bookmarkEnd w:id="597"/>
      <w:bookmarkEnd w:id="598"/>
      <w:bookmarkEnd w:id="599"/>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FEDABD2" w14:textId="77777777">
        <w:tc>
          <w:tcPr>
            <w:tcW w:w="9286" w:type="dxa"/>
          </w:tcPr>
          <w:p w14:paraId="355EC664" w14:textId="77777777" w:rsidR="00000000" w:rsidRDefault="007478C2">
            <w:pPr>
              <w:spacing w:line="360" w:lineRule="auto"/>
              <w:outlineLvl w:val="2"/>
            </w:pPr>
            <w:r>
              <w:rPr>
                <w:rFonts w:hint="eastAsia"/>
                <w:color w:val="0000FF"/>
                <w:kern w:val="0"/>
                <w:sz w:val="18"/>
              </w:rPr>
              <w:t>（</w:t>
            </w:r>
            <w:r>
              <w:rPr>
                <w:color w:val="0000FF"/>
                <w:kern w:val="0"/>
                <w:sz w:val="18"/>
              </w:rPr>
              <w:t>38</w:t>
            </w:r>
            <w:r>
              <w:rPr>
                <w:color w:val="0000FF"/>
                <w:kern w:val="0"/>
                <w:sz w:val="18"/>
              </w:rPr>
              <w:t>62</w:t>
            </w:r>
            <w:r>
              <w:rPr>
                <w:rFonts w:hint="eastAsia"/>
                <w:color w:val="0000FF"/>
                <w:kern w:val="0"/>
                <w:sz w:val="18"/>
              </w:rPr>
              <w:t>）</w:t>
            </w:r>
          </w:p>
        </w:tc>
      </w:tr>
    </w:tbl>
    <w:p w14:paraId="2BE54153" w14:textId="77777777" w:rsidR="00000000" w:rsidRDefault="007478C2"/>
    <w:p w14:paraId="1507E32C" w14:textId="77777777" w:rsidR="00000000" w:rsidRDefault="007478C2">
      <w:pPr>
        <w:pStyle w:val="Heading1"/>
        <w:jc w:val="center"/>
        <w:rPr>
          <w:rFonts w:ascii="宋体" w:hAnsi="宋体"/>
          <w:sz w:val="24"/>
        </w:rPr>
      </w:pPr>
      <w:bookmarkStart w:id="600" w:name="_Toc1380988545"/>
      <w:bookmarkStart w:id="601" w:name="_Toc86080605"/>
      <w:bookmarkStart w:id="602" w:name="_Toc1710430748"/>
      <w:bookmarkStart w:id="603" w:name="_Toc8515"/>
      <w:bookmarkStart w:id="604" w:name="_Toc27541"/>
      <w:r>
        <w:rPr>
          <w:rFonts w:ascii="宋体" w:hAnsi="宋体" w:hint="eastAsia"/>
          <w:sz w:val="24"/>
        </w:rPr>
        <w:t>§</w:t>
      </w:r>
      <w:r>
        <w:rPr>
          <w:rFonts w:ascii="宋体" w:hAnsi="宋体"/>
          <w:sz w:val="24"/>
        </w:rPr>
        <w:t>9</w:t>
      </w:r>
      <w:r>
        <w:rPr>
          <w:rFonts w:ascii="宋体" w:hAnsi="宋体" w:hint="eastAsia"/>
          <w:sz w:val="24"/>
        </w:rPr>
        <w:t xml:space="preserve">  </w:t>
      </w:r>
      <w:r>
        <w:rPr>
          <w:rFonts w:ascii="宋体" w:hAnsi="宋体" w:hint="eastAsia"/>
          <w:sz w:val="24"/>
        </w:rPr>
        <w:t>外部管理机构报告</w:t>
      </w:r>
      <w:r>
        <w:rPr>
          <w:rStyle w:val="FootnoteReference"/>
          <w:rFonts w:ascii="宋体" w:hAnsi="宋体"/>
          <w:sz w:val="24"/>
        </w:rPr>
        <w:footnoteReference w:id="426"/>
      </w:r>
      <w:r>
        <w:rPr>
          <w:rFonts w:ascii="宋体" w:hAnsi="宋体" w:hint="eastAsia"/>
          <w:sz w:val="24"/>
        </w:rPr>
        <w:t>（如有）</w:t>
      </w:r>
      <w:bookmarkEnd w:id="600"/>
      <w:bookmarkEnd w:id="601"/>
      <w:bookmarkEnd w:id="602"/>
      <w:bookmarkEnd w:id="603"/>
      <w:bookmarkEnd w:id="604"/>
    </w:p>
    <w:p w14:paraId="6AA2D68A" w14:textId="77777777" w:rsidR="00000000" w:rsidRDefault="007478C2">
      <w:pPr>
        <w:pStyle w:val="Heading2"/>
        <w:rPr>
          <w:rFonts w:ascii="宋体" w:hAnsi="宋体"/>
        </w:rPr>
      </w:pPr>
      <w:bookmarkStart w:id="605" w:name="_Toc4369"/>
      <w:bookmarkStart w:id="606" w:name="_Toc86080606"/>
      <w:bookmarkStart w:id="607" w:name="_Toc1128683581"/>
      <w:bookmarkStart w:id="608" w:name="_Toc689663651"/>
      <w:bookmarkStart w:id="609" w:name="_Toc30"/>
      <w:r>
        <w:rPr>
          <w:rFonts w:ascii="宋体" w:hAnsi="宋体" w:hint="eastAsia"/>
        </w:rPr>
        <w:t xml:space="preserve">9.1 </w:t>
      </w:r>
      <w:r>
        <w:rPr>
          <w:rFonts w:ascii="宋体" w:hAnsi="宋体" w:hint="eastAsia"/>
        </w:rPr>
        <w:t>报告期内本基金外部管理机构遵规守信及履职情况的说明（如有）</w:t>
      </w:r>
      <w:bookmarkEnd w:id="605"/>
      <w:bookmarkEnd w:id="606"/>
      <w:bookmarkEnd w:id="607"/>
      <w:bookmarkEnd w:id="608"/>
      <w:bookmarkEnd w:id="609"/>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EF13439" w14:textId="77777777">
        <w:tc>
          <w:tcPr>
            <w:tcW w:w="9286" w:type="dxa"/>
          </w:tcPr>
          <w:p w14:paraId="040D57E2" w14:textId="77777777" w:rsidR="00000000" w:rsidRDefault="007478C2">
            <w:pPr>
              <w:spacing w:line="360" w:lineRule="auto"/>
              <w:outlineLvl w:val="2"/>
            </w:pPr>
            <w:r>
              <w:rPr>
                <w:rFonts w:hint="eastAsia"/>
                <w:color w:val="0000FF"/>
                <w:kern w:val="0"/>
                <w:sz w:val="18"/>
              </w:rPr>
              <w:t>（</w:t>
            </w:r>
            <w:r>
              <w:rPr>
                <w:color w:val="0000FF"/>
                <w:kern w:val="0"/>
                <w:sz w:val="18"/>
              </w:rPr>
              <w:t>3865</w:t>
            </w:r>
            <w:r>
              <w:rPr>
                <w:rFonts w:hint="eastAsia"/>
                <w:color w:val="0000FF"/>
                <w:kern w:val="0"/>
                <w:sz w:val="18"/>
              </w:rPr>
              <w:t>）</w:t>
            </w:r>
          </w:p>
        </w:tc>
      </w:tr>
    </w:tbl>
    <w:p w14:paraId="566D2E3F" w14:textId="77777777" w:rsidR="00000000" w:rsidRDefault="007478C2"/>
    <w:p w14:paraId="359401ED" w14:textId="77777777" w:rsidR="00000000" w:rsidRDefault="007478C2">
      <w:pPr>
        <w:pStyle w:val="Heading2"/>
        <w:rPr>
          <w:rFonts w:ascii="宋体" w:hAnsi="宋体"/>
        </w:rPr>
      </w:pPr>
      <w:bookmarkStart w:id="610" w:name="_Toc86080607"/>
      <w:bookmarkStart w:id="611" w:name="_Toc15663"/>
      <w:bookmarkStart w:id="612" w:name="_Toc31508"/>
      <w:bookmarkStart w:id="613" w:name="_Toc124531292"/>
      <w:bookmarkStart w:id="614" w:name="_Toc2042495491"/>
      <w:r>
        <w:rPr>
          <w:rFonts w:ascii="宋体" w:hAnsi="宋体" w:hint="eastAsia"/>
        </w:rPr>
        <w:t xml:space="preserve">9.2 </w:t>
      </w:r>
      <w:r>
        <w:rPr>
          <w:rFonts w:ascii="宋体" w:hAnsi="宋体" w:hint="eastAsia"/>
        </w:rPr>
        <w:t>报告期内本基金外部管理机构与本基金相关的主要人员变动情况的说明（如有）</w:t>
      </w:r>
      <w:bookmarkEnd w:id="610"/>
      <w:bookmarkEnd w:id="611"/>
      <w:bookmarkEnd w:id="612"/>
      <w:bookmarkEnd w:id="613"/>
      <w:bookmarkEnd w:id="614"/>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CBF0F2A" w14:textId="77777777">
        <w:tc>
          <w:tcPr>
            <w:tcW w:w="9286" w:type="dxa"/>
          </w:tcPr>
          <w:p w14:paraId="0A1AAF2D" w14:textId="77777777" w:rsidR="00000000" w:rsidRDefault="007478C2">
            <w:pPr>
              <w:spacing w:line="360" w:lineRule="auto"/>
              <w:outlineLvl w:val="2"/>
            </w:pPr>
            <w:r>
              <w:rPr>
                <w:rFonts w:hint="eastAsia"/>
                <w:color w:val="0000FF"/>
                <w:kern w:val="0"/>
                <w:sz w:val="18"/>
              </w:rPr>
              <w:t>（</w:t>
            </w:r>
            <w:r>
              <w:rPr>
                <w:color w:val="0000FF"/>
                <w:kern w:val="0"/>
                <w:sz w:val="18"/>
              </w:rPr>
              <w:t>3867</w:t>
            </w:r>
            <w:r>
              <w:rPr>
                <w:rFonts w:hint="eastAsia"/>
                <w:color w:val="0000FF"/>
                <w:kern w:val="0"/>
                <w:sz w:val="18"/>
              </w:rPr>
              <w:t>）</w:t>
            </w:r>
          </w:p>
        </w:tc>
      </w:tr>
    </w:tbl>
    <w:p w14:paraId="08B5927B" w14:textId="77777777" w:rsidR="00000000" w:rsidRDefault="007478C2"/>
    <w:p w14:paraId="38C13274" w14:textId="77777777" w:rsidR="00000000" w:rsidRDefault="007478C2">
      <w:pPr>
        <w:pStyle w:val="Heading1"/>
        <w:jc w:val="center"/>
        <w:rPr>
          <w:rFonts w:ascii="宋体" w:hAnsi="宋体"/>
          <w:sz w:val="24"/>
        </w:rPr>
      </w:pPr>
      <w:bookmarkStart w:id="615" w:name="_Toc1778964014"/>
      <w:bookmarkStart w:id="616" w:name="_Toc86080608"/>
      <w:bookmarkStart w:id="617" w:name="_Toc3407"/>
      <w:bookmarkStart w:id="618" w:name="_Toc23058"/>
      <w:bookmarkStart w:id="619" w:name="_Toc31870192"/>
      <w:r>
        <w:rPr>
          <w:rFonts w:ascii="宋体" w:hAnsi="宋体" w:hint="eastAsia"/>
          <w:sz w:val="24"/>
        </w:rPr>
        <w:t>§</w:t>
      </w:r>
      <w:r>
        <w:rPr>
          <w:rFonts w:ascii="宋体" w:hAnsi="宋体"/>
          <w:sz w:val="24"/>
        </w:rPr>
        <w:t>10</w:t>
      </w:r>
      <w:r>
        <w:rPr>
          <w:rFonts w:ascii="宋体" w:hAnsi="宋体" w:hint="eastAsia"/>
          <w:sz w:val="24"/>
        </w:rPr>
        <w:t xml:space="preserve">  </w:t>
      </w:r>
      <w:r>
        <w:rPr>
          <w:rFonts w:ascii="宋体" w:hAnsi="宋体" w:hint="eastAsia"/>
          <w:sz w:val="24"/>
        </w:rPr>
        <w:t>审计报告</w:t>
      </w:r>
      <w:r>
        <w:rPr>
          <w:rStyle w:val="FootnoteReference"/>
          <w:rFonts w:ascii="宋体" w:hAnsi="宋体"/>
          <w:sz w:val="24"/>
        </w:rPr>
        <w:footnoteReference w:id="427"/>
      </w:r>
      <w:bookmarkEnd w:id="615"/>
      <w:bookmarkEnd w:id="616"/>
      <w:bookmarkEnd w:id="617"/>
      <w:bookmarkEnd w:id="618"/>
      <w:bookmarkEnd w:id="619"/>
    </w:p>
    <w:p w14:paraId="66B967B3" w14:textId="77777777" w:rsidR="00000000" w:rsidRDefault="007478C2">
      <w:pPr>
        <w:pStyle w:val="Heading2"/>
        <w:rPr>
          <w:rFonts w:ascii="宋体" w:hAnsi="宋体"/>
        </w:rPr>
      </w:pPr>
      <w:bookmarkStart w:id="620" w:name="_Toc12347"/>
      <w:bookmarkStart w:id="621" w:name="_Toc136276216"/>
      <w:bookmarkStart w:id="622" w:name="_Toc31459"/>
      <w:bookmarkStart w:id="623" w:name="_Toc86080609"/>
      <w:bookmarkStart w:id="624" w:name="_Toc71719903"/>
      <w:r>
        <w:rPr>
          <w:rFonts w:ascii="宋体" w:hAnsi="宋体"/>
        </w:rPr>
        <w:t>10</w:t>
      </w:r>
      <w:r>
        <w:rPr>
          <w:rFonts w:ascii="宋体" w:hAnsi="宋体" w:hint="eastAsia"/>
        </w:rPr>
        <w:t xml:space="preserve">.1 </w:t>
      </w:r>
      <w:r>
        <w:rPr>
          <w:rFonts w:ascii="宋体" w:hAnsi="宋体" w:hint="eastAsia"/>
        </w:rPr>
        <w:t>审计报告基本信息</w:t>
      </w:r>
      <w:bookmarkEnd w:id="620"/>
      <w:bookmarkEnd w:id="621"/>
      <w:bookmarkEnd w:id="622"/>
      <w:bookmarkEnd w:id="623"/>
      <w:bookmarkEnd w:id="624"/>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2"/>
        <w:gridCol w:w="5854"/>
      </w:tblGrid>
      <w:tr w:rsidR="00000000" w14:paraId="4D34862A" w14:textId="77777777">
        <w:trPr>
          <w:trHeight w:val="300"/>
        </w:trPr>
        <w:tc>
          <w:tcPr>
            <w:tcW w:w="3432" w:type="dxa"/>
          </w:tcPr>
          <w:p w14:paraId="71CC3CE1" w14:textId="77777777" w:rsidR="00000000" w:rsidRDefault="007478C2">
            <w:pPr>
              <w:rPr>
                <w:rFonts w:ascii="宋体" w:hAnsi="宋体"/>
                <w:sz w:val="24"/>
              </w:rPr>
            </w:pPr>
            <w:r>
              <w:rPr>
                <w:rFonts w:ascii="宋体" w:hAnsi="宋体" w:hint="eastAsia"/>
                <w:sz w:val="24"/>
              </w:rPr>
              <w:t>财务报表是否经过审计</w:t>
            </w:r>
            <w:r>
              <w:rPr>
                <w:rStyle w:val="FootnoteReference"/>
                <w:rFonts w:ascii="宋体" w:hAnsi="宋体"/>
                <w:sz w:val="24"/>
              </w:rPr>
              <w:footnoteReference w:id="428"/>
            </w:r>
          </w:p>
        </w:tc>
        <w:tc>
          <w:tcPr>
            <w:tcW w:w="5854" w:type="dxa"/>
          </w:tcPr>
          <w:p w14:paraId="4348716F" w14:textId="77777777" w:rsidR="00000000" w:rsidRDefault="007478C2">
            <w:pPr>
              <w:rPr>
                <w:rFonts w:ascii="宋体" w:hAnsi="宋体"/>
                <w:sz w:val="24"/>
              </w:rPr>
            </w:pPr>
            <w:r>
              <w:rPr>
                <w:rFonts w:hint="eastAsia"/>
                <w:color w:val="0000FF"/>
                <w:kern w:val="0"/>
                <w:sz w:val="18"/>
              </w:rPr>
              <w:t>（</w:t>
            </w:r>
            <w:r>
              <w:rPr>
                <w:rFonts w:hint="eastAsia"/>
                <w:color w:val="0000FF"/>
                <w:kern w:val="0"/>
                <w:sz w:val="18"/>
              </w:rPr>
              <w:t>2553</w:t>
            </w:r>
            <w:r>
              <w:rPr>
                <w:rFonts w:hint="eastAsia"/>
                <w:color w:val="0000FF"/>
                <w:kern w:val="0"/>
                <w:sz w:val="18"/>
              </w:rPr>
              <w:t>）</w:t>
            </w:r>
          </w:p>
        </w:tc>
      </w:tr>
      <w:tr w:rsidR="00000000" w14:paraId="650E3162" w14:textId="77777777">
        <w:trPr>
          <w:trHeight w:val="300"/>
        </w:trPr>
        <w:tc>
          <w:tcPr>
            <w:tcW w:w="3432" w:type="dxa"/>
          </w:tcPr>
          <w:p w14:paraId="730BE71A" w14:textId="77777777" w:rsidR="00000000" w:rsidRDefault="007478C2">
            <w:pPr>
              <w:rPr>
                <w:rFonts w:ascii="宋体" w:hAnsi="宋体"/>
                <w:sz w:val="24"/>
              </w:rPr>
            </w:pPr>
            <w:r>
              <w:rPr>
                <w:rFonts w:ascii="宋体" w:hAnsi="宋体" w:hint="eastAsia"/>
                <w:sz w:val="24"/>
              </w:rPr>
              <w:t>审计意见类型</w:t>
            </w:r>
            <w:r>
              <w:rPr>
                <w:rStyle w:val="FootnoteReference"/>
                <w:rFonts w:ascii="宋体" w:hAnsi="宋体"/>
                <w:sz w:val="24"/>
              </w:rPr>
              <w:footnoteReference w:id="429"/>
            </w:r>
          </w:p>
        </w:tc>
        <w:tc>
          <w:tcPr>
            <w:tcW w:w="5854" w:type="dxa"/>
          </w:tcPr>
          <w:p w14:paraId="2AADB53A" w14:textId="77777777" w:rsidR="00000000" w:rsidRDefault="007478C2">
            <w:pPr>
              <w:rPr>
                <w:rFonts w:ascii="宋体" w:hAnsi="宋体"/>
                <w:sz w:val="24"/>
              </w:rPr>
            </w:pPr>
            <w:r>
              <w:rPr>
                <w:rFonts w:hint="eastAsia"/>
                <w:color w:val="0000FF"/>
                <w:kern w:val="0"/>
                <w:sz w:val="18"/>
              </w:rPr>
              <w:t>（</w:t>
            </w:r>
            <w:r>
              <w:rPr>
                <w:rFonts w:hint="eastAsia"/>
                <w:color w:val="0000FF"/>
                <w:kern w:val="0"/>
                <w:sz w:val="18"/>
              </w:rPr>
              <w:t>2554</w:t>
            </w:r>
            <w:r>
              <w:rPr>
                <w:rFonts w:hint="eastAsia"/>
                <w:color w:val="0000FF"/>
                <w:kern w:val="0"/>
                <w:sz w:val="18"/>
              </w:rPr>
              <w:t>）</w:t>
            </w:r>
          </w:p>
        </w:tc>
      </w:tr>
      <w:tr w:rsidR="00000000" w14:paraId="6846D772" w14:textId="77777777">
        <w:trPr>
          <w:trHeight w:val="300"/>
        </w:trPr>
        <w:tc>
          <w:tcPr>
            <w:tcW w:w="3432" w:type="dxa"/>
          </w:tcPr>
          <w:p w14:paraId="6C896918" w14:textId="77777777" w:rsidR="00000000" w:rsidRDefault="007478C2">
            <w:pPr>
              <w:rPr>
                <w:rFonts w:ascii="宋体" w:hAnsi="宋体"/>
                <w:sz w:val="24"/>
              </w:rPr>
            </w:pPr>
            <w:r>
              <w:rPr>
                <w:rFonts w:ascii="宋体" w:hAnsi="宋体" w:hint="eastAsia"/>
                <w:sz w:val="24"/>
              </w:rPr>
              <w:t>审计报告编号</w:t>
            </w:r>
          </w:p>
        </w:tc>
        <w:tc>
          <w:tcPr>
            <w:tcW w:w="5854" w:type="dxa"/>
          </w:tcPr>
          <w:p w14:paraId="6E91BE85" w14:textId="77777777" w:rsidR="00000000" w:rsidRDefault="007478C2">
            <w:pPr>
              <w:rPr>
                <w:rFonts w:ascii="宋体" w:hAnsi="宋体"/>
                <w:sz w:val="24"/>
              </w:rPr>
            </w:pPr>
            <w:r>
              <w:rPr>
                <w:rFonts w:hint="eastAsia"/>
                <w:color w:val="0000FF"/>
                <w:kern w:val="0"/>
                <w:sz w:val="18"/>
              </w:rPr>
              <w:t>（</w:t>
            </w:r>
            <w:r>
              <w:rPr>
                <w:rFonts w:hint="eastAsia"/>
                <w:color w:val="0000FF"/>
                <w:kern w:val="0"/>
                <w:sz w:val="18"/>
              </w:rPr>
              <w:t>2555</w:t>
            </w:r>
            <w:r>
              <w:rPr>
                <w:rFonts w:hint="eastAsia"/>
                <w:color w:val="0000FF"/>
                <w:kern w:val="0"/>
                <w:sz w:val="18"/>
              </w:rPr>
              <w:t>）</w:t>
            </w:r>
          </w:p>
        </w:tc>
      </w:tr>
    </w:tbl>
    <w:p w14:paraId="00C4163F" w14:textId="77777777" w:rsidR="00000000" w:rsidRDefault="007478C2">
      <w:pPr>
        <w:rPr>
          <w:rFonts w:ascii="宋体" w:hAnsi="宋体"/>
          <w:sz w:val="24"/>
        </w:rPr>
      </w:pPr>
      <w:r>
        <w:rPr>
          <w:rFonts w:ascii="宋体" w:hAnsi="宋体" w:hint="eastAsia"/>
          <w:sz w:val="24"/>
        </w:rPr>
        <w:t>注：</w:t>
      </w:r>
      <w:r>
        <w:rPr>
          <w:rFonts w:hint="eastAsia"/>
          <w:color w:val="0000FF"/>
          <w:kern w:val="0"/>
          <w:sz w:val="18"/>
        </w:rPr>
        <w:t>（</w:t>
      </w:r>
      <w:r>
        <w:rPr>
          <w:rFonts w:hint="eastAsia"/>
          <w:color w:val="0000FF"/>
          <w:kern w:val="0"/>
          <w:sz w:val="18"/>
        </w:rPr>
        <w:t>255</w:t>
      </w:r>
      <w:r>
        <w:rPr>
          <w:color w:val="0000FF"/>
          <w:kern w:val="0"/>
          <w:sz w:val="18"/>
        </w:rPr>
        <w:t>6</w:t>
      </w:r>
      <w:r>
        <w:rPr>
          <w:rFonts w:hint="eastAsia"/>
          <w:color w:val="0000FF"/>
          <w:kern w:val="0"/>
          <w:sz w:val="18"/>
        </w:rPr>
        <w:t>）</w:t>
      </w:r>
    </w:p>
    <w:p w14:paraId="7D961C97" w14:textId="77777777" w:rsidR="00000000" w:rsidRDefault="007478C2">
      <w:pPr>
        <w:rPr>
          <w:rFonts w:ascii="宋体" w:hAnsi="宋体"/>
          <w:sz w:val="24"/>
        </w:rPr>
      </w:pPr>
    </w:p>
    <w:p w14:paraId="02D3C56C" w14:textId="77777777" w:rsidR="00000000" w:rsidRDefault="007478C2">
      <w:pPr>
        <w:pStyle w:val="Heading2"/>
        <w:rPr>
          <w:rFonts w:ascii="宋体" w:hAnsi="宋体"/>
        </w:rPr>
      </w:pPr>
      <w:bookmarkStart w:id="625" w:name="_Toc20947"/>
      <w:bookmarkStart w:id="626" w:name="_Toc788710764"/>
      <w:bookmarkStart w:id="627" w:name="_Toc86080610"/>
      <w:bookmarkStart w:id="628" w:name="_Toc1438539454"/>
      <w:bookmarkStart w:id="629" w:name="_Toc24692"/>
      <w:r>
        <w:rPr>
          <w:rFonts w:ascii="宋体" w:hAnsi="宋体"/>
        </w:rPr>
        <w:t>10</w:t>
      </w:r>
      <w:r>
        <w:rPr>
          <w:rFonts w:ascii="宋体" w:hAnsi="宋体" w:hint="eastAsia"/>
        </w:rPr>
        <w:t xml:space="preserve">.2 </w:t>
      </w:r>
      <w:r>
        <w:rPr>
          <w:rFonts w:ascii="宋体" w:hAnsi="宋体" w:hint="eastAsia"/>
        </w:rPr>
        <w:t>审计报告的基本内容</w:t>
      </w:r>
      <w:bookmarkEnd w:id="625"/>
      <w:bookmarkEnd w:id="626"/>
      <w:bookmarkEnd w:id="627"/>
      <w:bookmarkEnd w:id="628"/>
      <w:bookmarkEnd w:id="629"/>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4"/>
        <w:gridCol w:w="2615"/>
        <w:gridCol w:w="2637"/>
      </w:tblGrid>
      <w:tr w:rsidR="00000000" w14:paraId="081B3445" w14:textId="77777777">
        <w:trPr>
          <w:trHeight w:val="300"/>
        </w:trPr>
        <w:tc>
          <w:tcPr>
            <w:tcW w:w="4034" w:type="dxa"/>
          </w:tcPr>
          <w:p w14:paraId="114962EE" w14:textId="77777777" w:rsidR="00000000" w:rsidRDefault="007478C2">
            <w:pPr>
              <w:rPr>
                <w:sz w:val="24"/>
              </w:rPr>
            </w:pPr>
            <w:r>
              <w:rPr>
                <w:rFonts w:hint="eastAsia"/>
                <w:sz w:val="24"/>
              </w:rPr>
              <w:t>审计报告标题</w:t>
            </w:r>
          </w:p>
        </w:tc>
        <w:tc>
          <w:tcPr>
            <w:tcW w:w="5252" w:type="dxa"/>
            <w:gridSpan w:val="2"/>
          </w:tcPr>
          <w:p w14:paraId="4764FBC3" w14:textId="77777777" w:rsidR="00000000" w:rsidRDefault="007478C2">
            <w:pPr>
              <w:rPr>
                <w:sz w:val="24"/>
              </w:rPr>
            </w:pPr>
            <w:r>
              <w:rPr>
                <w:rFonts w:hint="eastAsia"/>
                <w:sz w:val="24"/>
              </w:rPr>
              <w:t>审计报告</w:t>
            </w:r>
          </w:p>
        </w:tc>
      </w:tr>
      <w:tr w:rsidR="00000000" w14:paraId="46135FB4" w14:textId="77777777">
        <w:trPr>
          <w:trHeight w:val="300"/>
        </w:trPr>
        <w:tc>
          <w:tcPr>
            <w:tcW w:w="4034" w:type="dxa"/>
          </w:tcPr>
          <w:p w14:paraId="16B0F909" w14:textId="77777777" w:rsidR="00000000" w:rsidRDefault="007478C2">
            <w:pPr>
              <w:rPr>
                <w:sz w:val="24"/>
              </w:rPr>
            </w:pPr>
            <w:r>
              <w:rPr>
                <w:rFonts w:hint="eastAsia"/>
                <w:sz w:val="24"/>
              </w:rPr>
              <w:t>审计报告收件人</w:t>
            </w:r>
          </w:p>
        </w:tc>
        <w:tc>
          <w:tcPr>
            <w:tcW w:w="5252" w:type="dxa"/>
            <w:gridSpan w:val="2"/>
          </w:tcPr>
          <w:p w14:paraId="1E4E8A11" w14:textId="77777777" w:rsidR="00000000" w:rsidRDefault="007478C2">
            <w:pPr>
              <w:rPr>
                <w:sz w:val="24"/>
              </w:rPr>
            </w:pPr>
            <w:r>
              <w:rPr>
                <w:rFonts w:hint="eastAsia"/>
                <w:color w:val="0000FF"/>
                <w:kern w:val="0"/>
                <w:sz w:val="18"/>
              </w:rPr>
              <w:t>（</w:t>
            </w:r>
            <w:r>
              <w:rPr>
                <w:rFonts w:hint="eastAsia"/>
                <w:color w:val="0000FF"/>
                <w:kern w:val="0"/>
                <w:sz w:val="18"/>
              </w:rPr>
              <w:t>2559</w:t>
            </w:r>
            <w:r>
              <w:rPr>
                <w:rFonts w:hint="eastAsia"/>
                <w:color w:val="0000FF"/>
                <w:kern w:val="0"/>
                <w:sz w:val="18"/>
              </w:rPr>
              <w:t>）</w:t>
            </w:r>
          </w:p>
        </w:tc>
      </w:tr>
      <w:tr w:rsidR="00000000" w14:paraId="53BD76AA" w14:textId="77777777">
        <w:trPr>
          <w:trHeight w:val="300"/>
        </w:trPr>
        <w:tc>
          <w:tcPr>
            <w:tcW w:w="4034" w:type="dxa"/>
          </w:tcPr>
          <w:p w14:paraId="704B58B3" w14:textId="77777777" w:rsidR="00000000" w:rsidRDefault="007478C2">
            <w:pPr>
              <w:rPr>
                <w:sz w:val="24"/>
              </w:rPr>
            </w:pPr>
            <w:r>
              <w:rPr>
                <w:rFonts w:hint="eastAsia"/>
                <w:sz w:val="24"/>
              </w:rPr>
              <w:t>审计意见</w:t>
            </w:r>
          </w:p>
        </w:tc>
        <w:tc>
          <w:tcPr>
            <w:tcW w:w="5252" w:type="dxa"/>
            <w:gridSpan w:val="2"/>
          </w:tcPr>
          <w:p w14:paraId="1596C2D7" w14:textId="77777777" w:rsidR="00000000" w:rsidRDefault="007478C2">
            <w:pPr>
              <w:rPr>
                <w:rFonts w:ascii="宋体" w:hAnsi="宋体"/>
                <w:color w:val="0000FF"/>
                <w:kern w:val="0"/>
                <w:sz w:val="18"/>
              </w:rPr>
            </w:pPr>
            <w:r>
              <w:rPr>
                <w:rFonts w:hint="eastAsia"/>
                <w:color w:val="0000FF"/>
                <w:kern w:val="0"/>
                <w:sz w:val="18"/>
              </w:rPr>
              <w:t>（</w:t>
            </w:r>
            <w:r>
              <w:rPr>
                <w:rFonts w:hint="eastAsia"/>
                <w:color w:val="0000FF"/>
                <w:kern w:val="0"/>
                <w:sz w:val="18"/>
              </w:rPr>
              <w:t>2379</w:t>
            </w:r>
            <w:r>
              <w:rPr>
                <w:rFonts w:hint="eastAsia"/>
                <w:color w:val="0000FF"/>
                <w:kern w:val="0"/>
                <w:sz w:val="18"/>
              </w:rPr>
              <w:t>）</w:t>
            </w:r>
          </w:p>
        </w:tc>
      </w:tr>
      <w:tr w:rsidR="00000000" w14:paraId="16030DBE" w14:textId="77777777">
        <w:trPr>
          <w:trHeight w:val="300"/>
        </w:trPr>
        <w:tc>
          <w:tcPr>
            <w:tcW w:w="4034" w:type="dxa"/>
          </w:tcPr>
          <w:p w14:paraId="267E3951" w14:textId="77777777" w:rsidR="00000000" w:rsidRDefault="007478C2">
            <w:pPr>
              <w:rPr>
                <w:sz w:val="24"/>
              </w:rPr>
            </w:pPr>
            <w:r>
              <w:rPr>
                <w:rFonts w:hint="eastAsia"/>
                <w:sz w:val="24"/>
              </w:rPr>
              <w:t>形成审计意见的基础</w:t>
            </w:r>
          </w:p>
        </w:tc>
        <w:tc>
          <w:tcPr>
            <w:tcW w:w="5252" w:type="dxa"/>
            <w:gridSpan w:val="2"/>
          </w:tcPr>
          <w:p w14:paraId="53699EEF" w14:textId="77777777" w:rsidR="00000000" w:rsidRDefault="007478C2">
            <w:pPr>
              <w:rPr>
                <w:rFonts w:ascii="宋体" w:hAnsi="宋体"/>
                <w:color w:val="0000FF"/>
                <w:kern w:val="0"/>
                <w:sz w:val="18"/>
              </w:rPr>
            </w:pPr>
            <w:r>
              <w:rPr>
                <w:rFonts w:hint="eastAsia"/>
                <w:color w:val="0000FF"/>
                <w:kern w:val="0"/>
                <w:sz w:val="18"/>
              </w:rPr>
              <w:t>（</w:t>
            </w:r>
            <w:r>
              <w:rPr>
                <w:color w:val="0000FF"/>
                <w:kern w:val="0"/>
                <w:sz w:val="18"/>
              </w:rPr>
              <w:t>3369</w:t>
            </w:r>
            <w:r>
              <w:rPr>
                <w:rFonts w:hint="eastAsia"/>
                <w:color w:val="0000FF"/>
                <w:kern w:val="0"/>
                <w:sz w:val="18"/>
              </w:rPr>
              <w:t>）</w:t>
            </w:r>
          </w:p>
        </w:tc>
      </w:tr>
      <w:tr w:rsidR="00000000" w14:paraId="5CBF2703" w14:textId="77777777">
        <w:trPr>
          <w:trHeight w:val="300"/>
        </w:trPr>
        <w:tc>
          <w:tcPr>
            <w:tcW w:w="4034" w:type="dxa"/>
          </w:tcPr>
          <w:p w14:paraId="0E33007A" w14:textId="77777777" w:rsidR="00000000" w:rsidRDefault="007478C2">
            <w:pPr>
              <w:rPr>
                <w:sz w:val="24"/>
              </w:rPr>
            </w:pPr>
            <w:r>
              <w:rPr>
                <w:rFonts w:hint="eastAsia"/>
                <w:sz w:val="24"/>
              </w:rPr>
              <w:t>强调事项（如有）</w:t>
            </w:r>
          </w:p>
        </w:tc>
        <w:tc>
          <w:tcPr>
            <w:tcW w:w="5252" w:type="dxa"/>
            <w:gridSpan w:val="2"/>
          </w:tcPr>
          <w:p w14:paraId="55A6029D" w14:textId="77777777" w:rsidR="00000000" w:rsidRDefault="007478C2">
            <w:pPr>
              <w:rPr>
                <w:rFonts w:ascii="宋体" w:hAnsi="宋体"/>
                <w:color w:val="0000FF"/>
                <w:kern w:val="0"/>
                <w:sz w:val="18"/>
              </w:rPr>
            </w:pPr>
            <w:r>
              <w:rPr>
                <w:rFonts w:hint="eastAsia"/>
                <w:color w:val="0000FF"/>
                <w:kern w:val="0"/>
                <w:sz w:val="18"/>
              </w:rPr>
              <w:t>（</w:t>
            </w:r>
            <w:r>
              <w:rPr>
                <w:color w:val="0000FF"/>
                <w:kern w:val="0"/>
                <w:sz w:val="18"/>
              </w:rPr>
              <w:t>3370</w:t>
            </w:r>
            <w:r>
              <w:rPr>
                <w:rFonts w:hint="eastAsia"/>
                <w:color w:val="0000FF"/>
                <w:kern w:val="0"/>
                <w:sz w:val="18"/>
              </w:rPr>
              <w:t>）</w:t>
            </w:r>
          </w:p>
        </w:tc>
      </w:tr>
      <w:tr w:rsidR="00000000" w14:paraId="2FD282D3" w14:textId="77777777">
        <w:trPr>
          <w:trHeight w:val="300"/>
        </w:trPr>
        <w:tc>
          <w:tcPr>
            <w:tcW w:w="4034" w:type="dxa"/>
          </w:tcPr>
          <w:p w14:paraId="2C488019" w14:textId="77777777" w:rsidR="00000000" w:rsidRDefault="007478C2">
            <w:pPr>
              <w:rPr>
                <w:sz w:val="24"/>
              </w:rPr>
            </w:pPr>
            <w:r>
              <w:rPr>
                <w:rFonts w:hint="eastAsia"/>
                <w:sz w:val="24"/>
              </w:rPr>
              <w:t>其他事项（如有）</w:t>
            </w:r>
          </w:p>
        </w:tc>
        <w:tc>
          <w:tcPr>
            <w:tcW w:w="5252" w:type="dxa"/>
            <w:gridSpan w:val="2"/>
          </w:tcPr>
          <w:p w14:paraId="74670909" w14:textId="77777777" w:rsidR="00000000" w:rsidRDefault="007478C2">
            <w:pPr>
              <w:rPr>
                <w:rFonts w:ascii="宋体" w:hAnsi="宋体"/>
                <w:color w:val="0000FF"/>
                <w:kern w:val="0"/>
                <w:sz w:val="18"/>
              </w:rPr>
            </w:pPr>
            <w:r>
              <w:rPr>
                <w:rFonts w:hint="eastAsia"/>
                <w:color w:val="0000FF"/>
                <w:kern w:val="0"/>
                <w:sz w:val="18"/>
              </w:rPr>
              <w:t>（</w:t>
            </w:r>
            <w:r>
              <w:rPr>
                <w:color w:val="0000FF"/>
                <w:kern w:val="0"/>
                <w:sz w:val="18"/>
              </w:rPr>
              <w:t>3371</w:t>
            </w:r>
            <w:r>
              <w:rPr>
                <w:rFonts w:hint="eastAsia"/>
                <w:color w:val="0000FF"/>
                <w:kern w:val="0"/>
                <w:sz w:val="18"/>
              </w:rPr>
              <w:t>）</w:t>
            </w:r>
          </w:p>
        </w:tc>
      </w:tr>
      <w:tr w:rsidR="00000000" w14:paraId="366114ED" w14:textId="77777777">
        <w:trPr>
          <w:trHeight w:val="300"/>
        </w:trPr>
        <w:tc>
          <w:tcPr>
            <w:tcW w:w="4034" w:type="dxa"/>
          </w:tcPr>
          <w:p w14:paraId="39F1A980" w14:textId="77777777" w:rsidR="00000000" w:rsidRDefault="007478C2">
            <w:pPr>
              <w:rPr>
                <w:sz w:val="24"/>
              </w:rPr>
            </w:pPr>
            <w:r>
              <w:rPr>
                <w:rFonts w:hint="eastAsia"/>
                <w:sz w:val="24"/>
              </w:rPr>
              <w:t>其他信息（如有）</w:t>
            </w:r>
          </w:p>
        </w:tc>
        <w:tc>
          <w:tcPr>
            <w:tcW w:w="5252" w:type="dxa"/>
            <w:gridSpan w:val="2"/>
          </w:tcPr>
          <w:p w14:paraId="07006CF8" w14:textId="77777777" w:rsidR="00000000" w:rsidRDefault="007478C2">
            <w:pPr>
              <w:rPr>
                <w:rFonts w:ascii="宋体" w:hAnsi="宋体"/>
                <w:color w:val="0000FF"/>
                <w:kern w:val="0"/>
                <w:sz w:val="18"/>
              </w:rPr>
            </w:pPr>
            <w:r>
              <w:rPr>
                <w:rFonts w:hint="eastAsia"/>
                <w:color w:val="0000FF"/>
                <w:kern w:val="0"/>
                <w:sz w:val="18"/>
              </w:rPr>
              <w:t>（</w:t>
            </w:r>
            <w:r>
              <w:rPr>
                <w:color w:val="0000FF"/>
                <w:kern w:val="0"/>
                <w:sz w:val="18"/>
              </w:rPr>
              <w:t>3372</w:t>
            </w:r>
            <w:r>
              <w:rPr>
                <w:rFonts w:hint="eastAsia"/>
                <w:color w:val="0000FF"/>
                <w:kern w:val="0"/>
                <w:sz w:val="18"/>
              </w:rPr>
              <w:t>）</w:t>
            </w:r>
          </w:p>
        </w:tc>
      </w:tr>
      <w:tr w:rsidR="00000000" w14:paraId="60E75EE1" w14:textId="77777777">
        <w:trPr>
          <w:trHeight w:val="300"/>
        </w:trPr>
        <w:tc>
          <w:tcPr>
            <w:tcW w:w="4034" w:type="dxa"/>
          </w:tcPr>
          <w:p w14:paraId="456C8FBB" w14:textId="77777777" w:rsidR="00000000" w:rsidRDefault="007478C2">
            <w:pPr>
              <w:rPr>
                <w:sz w:val="24"/>
              </w:rPr>
            </w:pPr>
            <w:r>
              <w:rPr>
                <w:rFonts w:hint="eastAsia"/>
                <w:sz w:val="24"/>
              </w:rPr>
              <w:t>管理层和治理层对财务报表的责任</w:t>
            </w:r>
          </w:p>
        </w:tc>
        <w:tc>
          <w:tcPr>
            <w:tcW w:w="5252" w:type="dxa"/>
            <w:gridSpan w:val="2"/>
          </w:tcPr>
          <w:p w14:paraId="70D2C548" w14:textId="77777777" w:rsidR="00000000" w:rsidRDefault="007478C2">
            <w:pPr>
              <w:rPr>
                <w:rFonts w:ascii="宋体" w:hAnsi="宋体"/>
                <w:color w:val="0000FF"/>
                <w:kern w:val="0"/>
                <w:sz w:val="18"/>
              </w:rPr>
            </w:pPr>
            <w:r>
              <w:rPr>
                <w:rFonts w:hint="eastAsia"/>
                <w:color w:val="0000FF"/>
                <w:kern w:val="0"/>
                <w:sz w:val="18"/>
              </w:rPr>
              <w:t>（</w:t>
            </w:r>
            <w:r>
              <w:rPr>
                <w:rFonts w:hint="eastAsia"/>
                <w:color w:val="0000FF"/>
                <w:kern w:val="0"/>
                <w:sz w:val="18"/>
              </w:rPr>
              <w:t>2377</w:t>
            </w:r>
            <w:r>
              <w:rPr>
                <w:rFonts w:hint="eastAsia"/>
                <w:color w:val="0000FF"/>
                <w:kern w:val="0"/>
                <w:sz w:val="18"/>
              </w:rPr>
              <w:t>）</w:t>
            </w:r>
          </w:p>
        </w:tc>
      </w:tr>
      <w:tr w:rsidR="00000000" w14:paraId="0E7571B6" w14:textId="77777777">
        <w:trPr>
          <w:trHeight w:val="300"/>
        </w:trPr>
        <w:tc>
          <w:tcPr>
            <w:tcW w:w="4034" w:type="dxa"/>
          </w:tcPr>
          <w:p w14:paraId="272FC42B" w14:textId="77777777" w:rsidR="00000000" w:rsidRDefault="007478C2">
            <w:pPr>
              <w:rPr>
                <w:sz w:val="24"/>
              </w:rPr>
            </w:pPr>
            <w:r>
              <w:rPr>
                <w:rFonts w:hint="eastAsia"/>
                <w:sz w:val="24"/>
              </w:rPr>
              <w:t>注册会计师对财务报表审计的责任</w:t>
            </w:r>
          </w:p>
        </w:tc>
        <w:tc>
          <w:tcPr>
            <w:tcW w:w="5252" w:type="dxa"/>
            <w:gridSpan w:val="2"/>
          </w:tcPr>
          <w:p w14:paraId="6E8564B5" w14:textId="77777777" w:rsidR="00000000" w:rsidRDefault="007478C2">
            <w:pPr>
              <w:rPr>
                <w:rFonts w:ascii="宋体" w:hAnsi="宋体"/>
                <w:color w:val="0000FF"/>
                <w:kern w:val="0"/>
                <w:sz w:val="18"/>
              </w:rPr>
            </w:pPr>
            <w:r>
              <w:rPr>
                <w:rFonts w:hint="eastAsia"/>
                <w:color w:val="0000FF"/>
                <w:kern w:val="0"/>
                <w:sz w:val="18"/>
              </w:rPr>
              <w:t>（</w:t>
            </w:r>
            <w:r>
              <w:rPr>
                <w:rFonts w:hint="eastAsia"/>
                <w:color w:val="0000FF"/>
                <w:kern w:val="0"/>
                <w:sz w:val="18"/>
              </w:rPr>
              <w:t>2378</w:t>
            </w:r>
            <w:r>
              <w:rPr>
                <w:rFonts w:hint="eastAsia"/>
                <w:color w:val="0000FF"/>
                <w:kern w:val="0"/>
                <w:sz w:val="18"/>
              </w:rPr>
              <w:t>）</w:t>
            </w:r>
          </w:p>
        </w:tc>
      </w:tr>
      <w:tr w:rsidR="00000000" w14:paraId="7B53EB31" w14:textId="77777777">
        <w:trPr>
          <w:trHeight w:val="300"/>
        </w:trPr>
        <w:tc>
          <w:tcPr>
            <w:tcW w:w="4034" w:type="dxa"/>
          </w:tcPr>
          <w:p w14:paraId="4A9813A1" w14:textId="77777777" w:rsidR="00000000" w:rsidRDefault="007478C2">
            <w:pPr>
              <w:rPr>
                <w:sz w:val="24"/>
              </w:rPr>
            </w:pPr>
            <w:r>
              <w:rPr>
                <w:rFonts w:hint="eastAsia"/>
                <w:sz w:val="24"/>
              </w:rPr>
              <w:t>会计师事务所的名称</w:t>
            </w:r>
          </w:p>
        </w:tc>
        <w:tc>
          <w:tcPr>
            <w:tcW w:w="5252" w:type="dxa"/>
            <w:gridSpan w:val="2"/>
          </w:tcPr>
          <w:p w14:paraId="4735F063" w14:textId="77777777" w:rsidR="00000000" w:rsidRDefault="007478C2">
            <w:pPr>
              <w:rPr>
                <w:rFonts w:ascii="宋体" w:hAnsi="宋体"/>
                <w:color w:val="0000FF"/>
                <w:kern w:val="0"/>
                <w:sz w:val="18"/>
              </w:rPr>
            </w:pPr>
            <w:r>
              <w:rPr>
                <w:rFonts w:hint="eastAsia"/>
                <w:color w:val="0000FF"/>
                <w:kern w:val="0"/>
                <w:sz w:val="18"/>
              </w:rPr>
              <w:t>（</w:t>
            </w:r>
            <w:r>
              <w:rPr>
                <w:rFonts w:hint="eastAsia"/>
                <w:color w:val="0000FF"/>
                <w:kern w:val="0"/>
                <w:sz w:val="18"/>
              </w:rPr>
              <w:t>0294</w:t>
            </w:r>
            <w:r>
              <w:rPr>
                <w:rFonts w:hint="eastAsia"/>
                <w:color w:val="0000FF"/>
                <w:kern w:val="0"/>
                <w:sz w:val="18"/>
              </w:rPr>
              <w:t>）</w:t>
            </w:r>
          </w:p>
        </w:tc>
      </w:tr>
      <w:tr w:rsidR="00000000" w14:paraId="0BA69BC0" w14:textId="77777777">
        <w:trPr>
          <w:trHeight w:val="300"/>
        </w:trPr>
        <w:tc>
          <w:tcPr>
            <w:tcW w:w="4034" w:type="dxa"/>
            <w:vAlign w:val="center"/>
          </w:tcPr>
          <w:p w14:paraId="5D729FD9" w14:textId="77777777" w:rsidR="00000000" w:rsidRDefault="007478C2">
            <w:pPr>
              <w:rPr>
                <w:sz w:val="24"/>
              </w:rPr>
            </w:pPr>
            <w:r>
              <w:rPr>
                <w:rFonts w:hint="eastAsia"/>
                <w:sz w:val="24"/>
              </w:rPr>
              <w:t>注册会计师的姓名</w:t>
            </w:r>
            <w:r>
              <w:rPr>
                <w:rStyle w:val="FootnoteReference"/>
                <w:rFonts w:ascii="宋体" w:hAnsi="宋体"/>
                <w:sz w:val="24"/>
              </w:rPr>
              <w:footnoteReference w:id="430"/>
            </w:r>
          </w:p>
        </w:tc>
        <w:tc>
          <w:tcPr>
            <w:tcW w:w="2615" w:type="dxa"/>
          </w:tcPr>
          <w:p w14:paraId="116B3B26" w14:textId="77777777" w:rsidR="00000000" w:rsidRDefault="007478C2">
            <w:pPr>
              <w:rPr>
                <w:rFonts w:ascii="宋体" w:hAnsi="宋体"/>
                <w:color w:val="0000FF"/>
                <w:kern w:val="0"/>
                <w:sz w:val="18"/>
              </w:rPr>
            </w:pPr>
            <w:r>
              <w:rPr>
                <w:rFonts w:hint="eastAsia"/>
                <w:color w:val="0000FF"/>
                <w:kern w:val="0"/>
                <w:sz w:val="18"/>
              </w:rPr>
              <w:t>（</w:t>
            </w:r>
            <w:r>
              <w:rPr>
                <w:rFonts w:hint="eastAsia"/>
                <w:color w:val="0000FF"/>
                <w:kern w:val="0"/>
                <w:sz w:val="18"/>
              </w:rPr>
              <w:t>2381</w:t>
            </w:r>
            <w:r>
              <w:rPr>
                <w:rFonts w:hint="eastAsia"/>
                <w:color w:val="0000FF"/>
                <w:kern w:val="0"/>
                <w:sz w:val="18"/>
              </w:rPr>
              <w:t>）</w:t>
            </w:r>
          </w:p>
        </w:tc>
        <w:tc>
          <w:tcPr>
            <w:tcW w:w="2637" w:type="dxa"/>
          </w:tcPr>
          <w:p w14:paraId="59C8E92F" w14:textId="77777777" w:rsidR="00000000" w:rsidRDefault="007478C2">
            <w:pPr>
              <w:rPr>
                <w:rFonts w:ascii="宋体" w:hAnsi="宋体"/>
                <w:color w:val="0000FF"/>
                <w:kern w:val="0"/>
                <w:sz w:val="18"/>
              </w:rPr>
            </w:pPr>
            <w:r>
              <w:rPr>
                <w:rFonts w:hint="eastAsia"/>
                <w:color w:val="0000FF"/>
                <w:kern w:val="0"/>
                <w:sz w:val="18"/>
              </w:rPr>
              <w:t>（</w:t>
            </w:r>
            <w:r>
              <w:rPr>
                <w:rFonts w:hint="eastAsia"/>
                <w:color w:val="0000FF"/>
                <w:kern w:val="0"/>
                <w:sz w:val="18"/>
              </w:rPr>
              <w:t>2381</w:t>
            </w:r>
            <w:r>
              <w:rPr>
                <w:rFonts w:hint="eastAsia"/>
                <w:color w:val="0000FF"/>
                <w:kern w:val="0"/>
                <w:sz w:val="18"/>
              </w:rPr>
              <w:t>）</w:t>
            </w:r>
          </w:p>
        </w:tc>
      </w:tr>
      <w:tr w:rsidR="00000000" w14:paraId="60FD4D6D" w14:textId="77777777">
        <w:trPr>
          <w:trHeight w:val="300"/>
        </w:trPr>
        <w:tc>
          <w:tcPr>
            <w:tcW w:w="4034" w:type="dxa"/>
          </w:tcPr>
          <w:p w14:paraId="11B1C8E7" w14:textId="77777777" w:rsidR="00000000" w:rsidRDefault="007478C2">
            <w:pPr>
              <w:rPr>
                <w:sz w:val="24"/>
              </w:rPr>
            </w:pPr>
            <w:r>
              <w:rPr>
                <w:rFonts w:hint="eastAsia"/>
                <w:sz w:val="24"/>
              </w:rPr>
              <w:t>会计师事务所的地址</w:t>
            </w:r>
          </w:p>
        </w:tc>
        <w:tc>
          <w:tcPr>
            <w:tcW w:w="5252" w:type="dxa"/>
            <w:gridSpan w:val="2"/>
          </w:tcPr>
          <w:p w14:paraId="6C750993" w14:textId="77777777" w:rsidR="00000000" w:rsidRDefault="007478C2">
            <w:pPr>
              <w:rPr>
                <w:rFonts w:ascii="宋体" w:hAnsi="宋体"/>
                <w:color w:val="0000FF"/>
                <w:kern w:val="0"/>
                <w:sz w:val="18"/>
              </w:rPr>
            </w:pPr>
            <w:r>
              <w:rPr>
                <w:rFonts w:hint="eastAsia"/>
                <w:color w:val="0000FF"/>
                <w:kern w:val="0"/>
                <w:sz w:val="18"/>
              </w:rPr>
              <w:t>（</w:t>
            </w:r>
            <w:r>
              <w:rPr>
                <w:rFonts w:hint="eastAsia"/>
                <w:color w:val="0000FF"/>
                <w:kern w:val="0"/>
                <w:sz w:val="18"/>
              </w:rPr>
              <w:t>0295</w:t>
            </w:r>
            <w:r>
              <w:rPr>
                <w:rFonts w:hint="eastAsia"/>
                <w:color w:val="0000FF"/>
                <w:kern w:val="0"/>
                <w:sz w:val="18"/>
              </w:rPr>
              <w:t>）</w:t>
            </w:r>
          </w:p>
        </w:tc>
      </w:tr>
      <w:tr w:rsidR="00000000" w14:paraId="078E18CB" w14:textId="77777777">
        <w:trPr>
          <w:trHeight w:val="300"/>
        </w:trPr>
        <w:tc>
          <w:tcPr>
            <w:tcW w:w="4034" w:type="dxa"/>
          </w:tcPr>
          <w:p w14:paraId="709046B4" w14:textId="77777777" w:rsidR="00000000" w:rsidRDefault="007478C2">
            <w:pPr>
              <w:rPr>
                <w:sz w:val="24"/>
              </w:rPr>
            </w:pPr>
            <w:r>
              <w:rPr>
                <w:rFonts w:hint="eastAsia"/>
                <w:sz w:val="24"/>
              </w:rPr>
              <w:t>审计报告日期</w:t>
            </w:r>
          </w:p>
        </w:tc>
        <w:tc>
          <w:tcPr>
            <w:tcW w:w="5252" w:type="dxa"/>
            <w:gridSpan w:val="2"/>
          </w:tcPr>
          <w:p w14:paraId="69F56E1C" w14:textId="77777777" w:rsidR="00000000" w:rsidRDefault="007478C2">
            <w:pPr>
              <w:rPr>
                <w:rFonts w:ascii="宋体" w:hAnsi="宋体"/>
                <w:color w:val="0000FF"/>
                <w:kern w:val="0"/>
                <w:sz w:val="18"/>
              </w:rPr>
            </w:pPr>
            <w:r>
              <w:rPr>
                <w:rFonts w:hint="eastAsia"/>
                <w:color w:val="0000FF"/>
                <w:kern w:val="0"/>
                <w:sz w:val="18"/>
              </w:rPr>
              <w:t>（</w:t>
            </w:r>
            <w:r>
              <w:rPr>
                <w:rFonts w:hint="eastAsia"/>
                <w:color w:val="0000FF"/>
                <w:kern w:val="0"/>
                <w:sz w:val="18"/>
              </w:rPr>
              <w:t>2384</w:t>
            </w:r>
            <w:r>
              <w:rPr>
                <w:rFonts w:hint="eastAsia"/>
                <w:color w:val="0000FF"/>
                <w:kern w:val="0"/>
                <w:sz w:val="18"/>
              </w:rPr>
              <w:t>）</w:t>
            </w:r>
          </w:p>
        </w:tc>
      </w:tr>
    </w:tbl>
    <w:p w14:paraId="7159D772" w14:textId="77777777" w:rsidR="00000000" w:rsidRDefault="007478C2">
      <w:pPr>
        <w:rPr>
          <w:rFonts w:ascii="宋体" w:hAnsi="宋体" w:hint="eastAsia"/>
          <w:sz w:val="24"/>
        </w:rPr>
      </w:pPr>
      <w:r>
        <w:rPr>
          <w:rFonts w:ascii="宋体" w:hAnsi="宋体" w:hint="eastAsia"/>
          <w:sz w:val="24"/>
        </w:rPr>
        <w:t>注：</w:t>
      </w:r>
      <w:r>
        <w:rPr>
          <w:rFonts w:hint="eastAsia"/>
          <w:color w:val="0000FF"/>
          <w:kern w:val="0"/>
          <w:sz w:val="18"/>
        </w:rPr>
        <w:t>（</w:t>
      </w:r>
      <w:r>
        <w:rPr>
          <w:rFonts w:hint="eastAsia"/>
          <w:color w:val="0000FF"/>
          <w:kern w:val="0"/>
          <w:sz w:val="18"/>
        </w:rPr>
        <w:t>238</w:t>
      </w:r>
      <w:r>
        <w:rPr>
          <w:color w:val="0000FF"/>
          <w:kern w:val="0"/>
          <w:sz w:val="18"/>
        </w:rPr>
        <w:t>5</w:t>
      </w:r>
      <w:r>
        <w:rPr>
          <w:rFonts w:hint="eastAsia"/>
          <w:color w:val="0000FF"/>
          <w:kern w:val="0"/>
          <w:sz w:val="18"/>
        </w:rPr>
        <w:t>）</w:t>
      </w:r>
    </w:p>
    <w:p w14:paraId="1EAB16FE" w14:textId="77777777" w:rsidR="00000000" w:rsidRDefault="007478C2">
      <w:pPr>
        <w:rPr>
          <w:rFonts w:ascii="宋体" w:hAnsi="宋体" w:hint="eastAsia"/>
          <w:sz w:val="24"/>
        </w:rPr>
      </w:pPr>
    </w:p>
    <w:p w14:paraId="249DDB60" w14:textId="77777777" w:rsidR="00000000" w:rsidRDefault="007478C2">
      <w:pPr>
        <w:pStyle w:val="Heading2"/>
        <w:rPr>
          <w:rFonts w:ascii="宋体" w:hAnsi="宋体"/>
        </w:rPr>
      </w:pPr>
      <w:bookmarkStart w:id="630" w:name="_Toc301911834"/>
      <w:bookmarkStart w:id="631" w:name="_Toc3169"/>
      <w:bookmarkStart w:id="632" w:name="_Toc18534"/>
      <w:bookmarkStart w:id="633" w:name="_Toc443297937"/>
      <w:r>
        <w:rPr>
          <w:rFonts w:ascii="宋体" w:hAnsi="宋体"/>
        </w:rPr>
        <w:t>10</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对基金管理人和评估机构采用评估方法和参数的合理性的说明</w:t>
      </w:r>
      <w:bookmarkEnd w:id="630"/>
      <w:bookmarkEnd w:id="631"/>
      <w:bookmarkEnd w:id="632"/>
      <w:bookmarkEnd w:id="633"/>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E0DE33B" w14:textId="77777777">
        <w:tc>
          <w:tcPr>
            <w:tcW w:w="9286" w:type="dxa"/>
          </w:tcPr>
          <w:p w14:paraId="56F5C831" w14:textId="77777777" w:rsidR="00000000" w:rsidRDefault="007478C2">
            <w:pPr>
              <w:spacing w:line="360" w:lineRule="auto"/>
              <w:outlineLvl w:val="2"/>
            </w:pPr>
            <w:r>
              <w:rPr>
                <w:rFonts w:hint="eastAsia"/>
                <w:color w:val="0000FF"/>
                <w:kern w:val="0"/>
                <w:sz w:val="18"/>
              </w:rPr>
              <w:t>（</w:t>
            </w:r>
            <w:r>
              <w:rPr>
                <w:rFonts w:hint="eastAsia"/>
                <w:color w:val="0000FF"/>
                <w:kern w:val="0"/>
                <w:sz w:val="18"/>
              </w:rPr>
              <w:t>3</w:t>
            </w:r>
            <w:r>
              <w:rPr>
                <w:color w:val="0000FF"/>
                <w:kern w:val="0"/>
                <w:sz w:val="18"/>
              </w:rPr>
              <w:t>875</w:t>
            </w:r>
            <w:r>
              <w:rPr>
                <w:rFonts w:hint="eastAsia"/>
                <w:color w:val="0000FF"/>
                <w:kern w:val="0"/>
                <w:sz w:val="18"/>
              </w:rPr>
              <w:t>）</w:t>
            </w:r>
          </w:p>
        </w:tc>
      </w:tr>
    </w:tbl>
    <w:p w14:paraId="65D329B2" w14:textId="77777777" w:rsidR="00000000" w:rsidRDefault="007478C2">
      <w:pPr>
        <w:rPr>
          <w:rFonts w:ascii="宋体" w:hAnsi="宋体" w:hint="eastAsia"/>
          <w:sz w:val="24"/>
        </w:rPr>
      </w:pPr>
    </w:p>
    <w:p w14:paraId="70F374A4" w14:textId="77777777" w:rsidR="00000000" w:rsidRDefault="007478C2">
      <w:pPr>
        <w:pStyle w:val="Heading1"/>
        <w:jc w:val="center"/>
        <w:rPr>
          <w:rFonts w:ascii="宋体" w:hAnsi="宋体"/>
          <w:sz w:val="24"/>
        </w:rPr>
      </w:pPr>
      <w:bookmarkStart w:id="634" w:name="_Toc86080611"/>
      <w:bookmarkStart w:id="635" w:name="_Toc5290"/>
      <w:bookmarkStart w:id="636" w:name="_Toc1441554924"/>
      <w:bookmarkStart w:id="637" w:name="_Toc1216587563"/>
      <w:bookmarkStart w:id="638" w:name="_Toc9032"/>
      <w:r>
        <w:rPr>
          <w:rFonts w:ascii="宋体" w:hAnsi="宋体" w:hint="eastAsia"/>
          <w:sz w:val="24"/>
        </w:rPr>
        <w:t>§</w:t>
      </w:r>
      <w:r>
        <w:rPr>
          <w:rFonts w:ascii="宋体" w:hAnsi="宋体"/>
          <w:sz w:val="24"/>
        </w:rPr>
        <w:t>11</w:t>
      </w:r>
      <w:r>
        <w:rPr>
          <w:rFonts w:ascii="宋体" w:hAnsi="宋体" w:hint="eastAsia"/>
          <w:sz w:val="24"/>
        </w:rPr>
        <w:t xml:space="preserve">  </w:t>
      </w:r>
      <w:r>
        <w:rPr>
          <w:rFonts w:ascii="宋体" w:hAnsi="宋体" w:hint="eastAsia"/>
          <w:sz w:val="24"/>
        </w:rPr>
        <w:t>年度</w:t>
      </w:r>
      <w:r>
        <w:rPr>
          <w:rFonts w:ascii="宋体" w:hAnsi="宋体" w:hint="eastAsia"/>
          <w:sz w:val="24"/>
        </w:rPr>
        <w:t>/</w:t>
      </w:r>
      <w:r>
        <w:rPr>
          <w:rFonts w:ascii="宋体" w:hAnsi="宋体"/>
          <w:sz w:val="24"/>
        </w:rPr>
        <w:t>中期</w:t>
      </w:r>
      <w:r>
        <w:rPr>
          <w:rFonts w:ascii="宋体" w:hAnsi="宋体" w:hint="eastAsia"/>
          <w:sz w:val="24"/>
        </w:rPr>
        <w:t>财务</w:t>
      </w:r>
      <w:r>
        <w:rPr>
          <w:rFonts w:ascii="宋体" w:hAnsi="宋体"/>
          <w:sz w:val="24"/>
        </w:rPr>
        <w:t>报告</w:t>
      </w:r>
      <w:r>
        <w:rPr>
          <w:rStyle w:val="FootnoteReference"/>
          <w:rFonts w:ascii="宋体" w:hAnsi="宋体"/>
          <w:sz w:val="24"/>
        </w:rPr>
        <w:footnoteReference w:id="431"/>
      </w:r>
      <w:bookmarkEnd w:id="634"/>
      <w:bookmarkEnd w:id="635"/>
      <w:bookmarkEnd w:id="636"/>
      <w:bookmarkEnd w:id="637"/>
      <w:bookmarkEnd w:id="638"/>
    </w:p>
    <w:p w14:paraId="46CEB5C2" w14:textId="77777777" w:rsidR="00000000" w:rsidRDefault="007478C2">
      <w:pPr>
        <w:pStyle w:val="Heading2"/>
        <w:rPr>
          <w:rFonts w:ascii="宋体" w:hAnsi="宋体"/>
        </w:rPr>
      </w:pPr>
      <w:bookmarkStart w:id="639" w:name="_Toc86080612"/>
      <w:bookmarkStart w:id="640" w:name="_Toc483371144"/>
      <w:bookmarkStart w:id="641" w:name="_Toc1056863946"/>
      <w:bookmarkStart w:id="642" w:name="_Toc12749"/>
      <w:bookmarkStart w:id="643" w:name="_Toc9411"/>
      <w:r>
        <w:rPr>
          <w:rFonts w:ascii="宋体" w:hAnsi="宋体"/>
        </w:rPr>
        <w:t>11</w:t>
      </w:r>
      <w:r>
        <w:rPr>
          <w:rFonts w:ascii="宋体" w:hAnsi="宋体" w:hint="eastAsia"/>
        </w:rPr>
        <w:t xml:space="preserve">.1 </w:t>
      </w:r>
      <w:r>
        <w:rPr>
          <w:rFonts w:ascii="宋体" w:hAnsi="宋体" w:hint="eastAsia"/>
        </w:rPr>
        <w:t>资产负债表</w:t>
      </w:r>
      <w:bookmarkEnd w:id="639"/>
      <w:bookmarkEnd w:id="640"/>
      <w:bookmarkEnd w:id="641"/>
      <w:bookmarkEnd w:id="642"/>
      <w:bookmarkEnd w:id="643"/>
    </w:p>
    <w:p w14:paraId="031FA8D3" w14:textId="77777777" w:rsidR="00000000" w:rsidRDefault="007478C2">
      <w:pPr>
        <w:spacing w:line="360" w:lineRule="auto"/>
        <w:outlineLvl w:val="2"/>
        <w:rPr>
          <w:rFonts w:ascii="宋体" w:hAnsi="宋体"/>
          <w:b/>
          <w:sz w:val="24"/>
        </w:rPr>
      </w:pPr>
      <w:r>
        <w:rPr>
          <w:rFonts w:ascii="宋体" w:hAnsi="宋体"/>
          <w:b/>
          <w:sz w:val="24"/>
        </w:rPr>
        <w:t xml:space="preserve">11.1.1 </w:t>
      </w:r>
      <w:r>
        <w:rPr>
          <w:rFonts w:ascii="宋体" w:hAnsi="宋体" w:hint="eastAsia"/>
          <w:b/>
          <w:sz w:val="24"/>
        </w:rPr>
        <w:t>合并资产负债表</w:t>
      </w:r>
    </w:p>
    <w:p w14:paraId="709C55DB" w14:textId="77777777" w:rsidR="00000000" w:rsidRDefault="007478C2">
      <w:pPr>
        <w:spacing w:line="360" w:lineRule="auto"/>
        <w:rPr>
          <w:rFonts w:ascii="宋体" w:hAnsi="宋体"/>
          <w:b/>
          <w:sz w:val="24"/>
        </w:rPr>
      </w:pPr>
      <w:r>
        <w:rPr>
          <w:rFonts w:hint="eastAsia"/>
          <w:sz w:val="24"/>
        </w:rPr>
        <w:t>会计主体：××基础设施证券投资基金</w:t>
      </w:r>
      <w:r>
        <w:rPr>
          <w:rFonts w:hint="eastAsia"/>
          <w:color w:val="0000FF"/>
          <w:kern w:val="0"/>
          <w:sz w:val="18"/>
        </w:rPr>
        <w:t>（</w:t>
      </w:r>
      <w:r>
        <w:rPr>
          <w:rFonts w:hint="eastAsia"/>
          <w:color w:val="0000FF"/>
          <w:kern w:val="0"/>
          <w:sz w:val="18"/>
        </w:rPr>
        <w:t>0009</w:t>
      </w:r>
      <w:r>
        <w:rPr>
          <w:rFonts w:hint="eastAsia"/>
          <w:color w:val="0000FF"/>
          <w:kern w:val="0"/>
          <w:sz w:val="18"/>
        </w:rPr>
        <w:t>）</w:t>
      </w:r>
    </w:p>
    <w:p w14:paraId="38969D09" w14:textId="77777777" w:rsidR="00000000" w:rsidRDefault="007478C2">
      <w:pPr>
        <w:spacing w:line="360" w:lineRule="auto"/>
        <w:rPr>
          <w:sz w:val="24"/>
        </w:rPr>
      </w:pPr>
      <w:r>
        <w:rPr>
          <w:rFonts w:hint="eastAsia"/>
          <w:sz w:val="24"/>
        </w:rPr>
        <w:t>报告截止日：</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rFonts w:hint="eastAsia"/>
          <w:color w:val="0000FF"/>
          <w:kern w:val="0"/>
          <w:sz w:val="18"/>
        </w:rPr>
        <w:t>2024</w:t>
      </w:r>
      <w:r>
        <w:rPr>
          <w:rFonts w:hint="eastAsia"/>
          <w:color w:val="0000FF"/>
          <w:kern w:val="0"/>
          <w:sz w:val="18"/>
        </w:rPr>
        <w:t>）</w:t>
      </w:r>
    </w:p>
    <w:p w14:paraId="05133106" w14:textId="77777777" w:rsidR="00000000" w:rsidRDefault="007478C2">
      <w:pPr>
        <w:spacing w:line="360" w:lineRule="auto"/>
        <w:ind w:rightChars="269" w:right="565"/>
        <w:jc w:val="right"/>
        <w:rPr>
          <w:rFonts w:ascii="宋体" w:hAnsi="宋体"/>
          <w:b/>
          <w:sz w:val="24"/>
        </w:rPr>
      </w:pPr>
      <w:r>
        <w:rPr>
          <w:rFonts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44"/>
        <w:gridCol w:w="1282"/>
        <w:gridCol w:w="2309"/>
        <w:gridCol w:w="2051"/>
      </w:tblGrid>
      <w:tr w:rsidR="00000000" w14:paraId="5900C715" w14:textId="77777777">
        <w:trPr>
          <w:trHeight w:val="300"/>
          <w:jc w:val="center"/>
        </w:trPr>
        <w:tc>
          <w:tcPr>
            <w:tcW w:w="3644" w:type="dxa"/>
            <w:tcBorders>
              <w:top w:val="single" w:sz="4" w:space="0" w:color="auto"/>
            </w:tcBorders>
            <w:vAlign w:val="center"/>
          </w:tcPr>
          <w:p w14:paraId="4C4C62FC" w14:textId="77777777" w:rsidR="00000000" w:rsidRDefault="007478C2">
            <w:pPr>
              <w:pStyle w:val="NormalWeb"/>
              <w:jc w:val="center"/>
              <w:rPr>
                <w:b/>
              </w:rPr>
            </w:pPr>
            <w:bookmarkStart w:id="644" w:name="_Hlk91689422"/>
            <w:r>
              <w:rPr>
                <w:rFonts w:hint="eastAsia"/>
                <w:b/>
              </w:rPr>
              <w:t>资</w:t>
            </w:r>
            <w:r>
              <w:rPr>
                <w:rFonts w:hint="eastAsia"/>
                <w:b/>
              </w:rPr>
              <w:t xml:space="preserve"> </w:t>
            </w:r>
            <w:r>
              <w:rPr>
                <w:rFonts w:hint="eastAsia"/>
                <w:b/>
              </w:rPr>
              <w:t>产</w:t>
            </w:r>
          </w:p>
        </w:tc>
        <w:tc>
          <w:tcPr>
            <w:tcW w:w="1282" w:type="dxa"/>
            <w:tcBorders>
              <w:top w:val="single" w:sz="4" w:space="0" w:color="auto"/>
            </w:tcBorders>
            <w:vAlign w:val="center"/>
          </w:tcPr>
          <w:p w14:paraId="297E330B" w14:textId="77777777" w:rsidR="00000000" w:rsidRDefault="007478C2">
            <w:pPr>
              <w:pStyle w:val="NormalWeb"/>
              <w:jc w:val="center"/>
              <w:rPr>
                <w:b/>
              </w:rPr>
            </w:pPr>
            <w:r>
              <w:rPr>
                <w:rFonts w:hint="eastAsia"/>
                <w:b/>
              </w:rPr>
              <w:t>附注号</w:t>
            </w:r>
            <w:r>
              <w:rPr>
                <w:rStyle w:val="FootnoteReference"/>
                <w:b/>
              </w:rPr>
              <w:footnoteReference w:id="432"/>
            </w:r>
          </w:p>
        </w:tc>
        <w:tc>
          <w:tcPr>
            <w:tcW w:w="2309" w:type="dxa"/>
            <w:tcBorders>
              <w:top w:val="single" w:sz="4" w:space="0" w:color="auto"/>
            </w:tcBorders>
            <w:vAlign w:val="center"/>
          </w:tcPr>
          <w:p w14:paraId="6978EA23" w14:textId="77777777" w:rsidR="00000000" w:rsidRDefault="007478C2">
            <w:pPr>
              <w:pStyle w:val="NormalWeb"/>
              <w:spacing w:before="0" w:beforeAutospacing="0" w:after="0" w:afterAutospacing="0"/>
              <w:jc w:val="center"/>
              <w:rPr>
                <w:b/>
              </w:rPr>
            </w:pPr>
            <w:r>
              <w:rPr>
                <w:rFonts w:hint="eastAsia"/>
                <w:b/>
              </w:rPr>
              <w:t>本期末</w:t>
            </w:r>
            <w:r>
              <w:rPr>
                <w:rStyle w:val="FootnoteReference"/>
                <w:b/>
              </w:rPr>
              <w:footnoteReference w:id="433"/>
            </w:r>
          </w:p>
          <w:p w14:paraId="5EBB22F2" w14:textId="77777777" w:rsidR="00000000" w:rsidRDefault="007478C2">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c>
          <w:tcPr>
            <w:tcW w:w="2051" w:type="dxa"/>
            <w:tcBorders>
              <w:top w:val="single" w:sz="4" w:space="0" w:color="auto"/>
            </w:tcBorders>
            <w:vAlign w:val="center"/>
          </w:tcPr>
          <w:p w14:paraId="4C387CC6" w14:textId="77777777" w:rsidR="00000000" w:rsidRDefault="007478C2">
            <w:pPr>
              <w:pStyle w:val="NormalWeb"/>
              <w:spacing w:before="0" w:beforeAutospacing="0" w:after="0" w:afterAutospacing="0"/>
              <w:jc w:val="center"/>
              <w:rPr>
                <w:b/>
              </w:rPr>
            </w:pPr>
            <w:r>
              <w:rPr>
                <w:rFonts w:hint="eastAsia"/>
                <w:b/>
              </w:rPr>
              <w:t>上年度末</w:t>
            </w:r>
          </w:p>
          <w:p w14:paraId="2E17901F" w14:textId="77777777" w:rsidR="00000000" w:rsidRDefault="007478C2">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r>
      <w:tr w:rsidR="00000000" w14:paraId="7620D115" w14:textId="77777777">
        <w:trPr>
          <w:trHeight w:val="300"/>
          <w:jc w:val="center"/>
        </w:trPr>
        <w:tc>
          <w:tcPr>
            <w:tcW w:w="3644" w:type="dxa"/>
            <w:vAlign w:val="center"/>
          </w:tcPr>
          <w:p w14:paraId="0DE257F5" w14:textId="77777777" w:rsidR="00000000" w:rsidRDefault="007478C2">
            <w:pPr>
              <w:pStyle w:val="NormalWeb"/>
              <w:rPr>
                <w:b/>
              </w:rPr>
            </w:pPr>
            <w:r>
              <w:rPr>
                <w:rFonts w:hint="eastAsia"/>
                <w:b/>
              </w:rPr>
              <w:t>资</w:t>
            </w:r>
            <w:r>
              <w:rPr>
                <w:rFonts w:hint="eastAsia"/>
                <w:b/>
              </w:rPr>
              <w:t xml:space="preserve"> </w:t>
            </w:r>
            <w:r>
              <w:rPr>
                <w:rFonts w:hint="eastAsia"/>
                <w:b/>
              </w:rPr>
              <w:t>产：</w:t>
            </w:r>
          </w:p>
        </w:tc>
        <w:tc>
          <w:tcPr>
            <w:tcW w:w="1282" w:type="dxa"/>
          </w:tcPr>
          <w:p w14:paraId="3F5517FD" w14:textId="77777777" w:rsidR="00000000" w:rsidRDefault="007478C2">
            <w:pPr>
              <w:pStyle w:val="NormalWeb"/>
            </w:pPr>
          </w:p>
        </w:tc>
        <w:tc>
          <w:tcPr>
            <w:tcW w:w="2309" w:type="dxa"/>
          </w:tcPr>
          <w:p w14:paraId="3E86116A" w14:textId="77777777" w:rsidR="00000000" w:rsidRDefault="007478C2">
            <w:pPr>
              <w:pStyle w:val="NormalWeb"/>
            </w:pPr>
          </w:p>
        </w:tc>
        <w:tc>
          <w:tcPr>
            <w:tcW w:w="2051" w:type="dxa"/>
          </w:tcPr>
          <w:p w14:paraId="3856D471" w14:textId="77777777" w:rsidR="00000000" w:rsidRDefault="007478C2">
            <w:pPr>
              <w:pStyle w:val="NormalWeb"/>
            </w:pPr>
          </w:p>
        </w:tc>
      </w:tr>
      <w:tr w:rsidR="00000000" w14:paraId="54205740" w14:textId="77777777">
        <w:trPr>
          <w:trHeight w:val="300"/>
          <w:jc w:val="center"/>
        </w:trPr>
        <w:tc>
          <w:tcPr>
            <w:tcW w:w="3644" w:type="dxa"/>
            <w:vAlign w:val="center"/>
          </w:tcPr>
          <w:p w14:paraId="64021141" w14:textId="77777777" w:rsidR="00000000" w:rsidRDefault="007478C2">
            <w:pPr>
              <w:pStyle w:val="NormalWeb"/>
              <w:ind w:firstLineChars="200" w:firstLine="480"/>
            </w:pPr>
            <w:r>
              <w:rPr>
                <w:rFonts w:hint="eastAsia"/>
              </w:rPr>
              <w:t>货币资金</w:t>
            </w:r>
          </w:p>
        </w:tc>
        <w:tc>
          <w:tcPr>
            <w:tcW w:w="1282" w:type="dxa"/>
          </w:tcPr>
          <w:p w14:paraId="3E5CE9EB" w14:textId="77777777" w:rsidR="00000000" w:rsidRDefault="007478C2">
            <w:pPr>
              <w:pStyle w:val="NormalWeb"/>
            </w:pPr>
          </w:p>
        </w:tc>
        <w:tc>
          <w:tcPr>
            <w:tcW w:w="2309" w:type="dxa"/>
          </w:tcPr>
          <w:p w14:paraId="0D86A727"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3876</w:t>
            </w:r>
            <w:r>
              <w:rPr>
                <w:rFonts w:ascii="Times New Roman" w:hAnsi="Times New Roman" w:hint="eastAsia"/>
                <w:color w:val="0000FF"/>
                <w:sz w:val="18"/>
              </w:rPr>
              <w:t>）</w:t>
            </w:r>
          </w:p>
        </w:tc>
        <w:tc>
          <w:tcPr>
            <w:tcW w:w="2051" w:type="dxa"/>
          </w:tcPr>
          <w:p w14:paraId="01C7414A"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3876</w:t>
            </w:r>
            <w:r>
              <w:rPr>
                <w:rFonts w:ascii="Times New Roman" w:hAnsi="Times New Roman" w:hint="eastAsia"/>
                <w:color w:val="0000FF"/>
                <w:sz w:val="18"/>
              </w:rPr>
              <w:t>）</w:t>
            </w:r>
          </w:p>
        </w:tc>
      </w:tr>
      <w:tr w:rsidR="00000000" w14:paraId="3CB39C6F" w14:textId="77777777">
        <w:trPr>
          <w:trHeight w:val="300"/>
          <w:jc w:val="center"/>
        </w:trPr>
        <w:tc>
          <w:tcPr>
            <w:tcW w:w="3644" w:type="dxa"/>
            <w:vAlign w:val="center"/>
          </w:tcPr>
          <w:p w14:paraId="77C001E6" w14:textId="77777777" w:rsidR="00000000" w:rsidRDefault="007478C2">
            <w:pPr>
              <w:pStyle w:val="NormalWeb"/>
              <w:ind w:firstLineChars="200" w:firstLine="480"/>
            </w:pPr>
            <w:r>
              <w:rPr>
                <w:rFonts w:hint="eastAsia"/>
              </w:rPr>
              <w:t>结算备付金</w:t>
            </w:r>
          </w:p>
        </w:tc>
        <w:tc>
          <w:tcPr>
            <w:tcW w:w="1282" w:type="dxa"/>
          </w:tcPr>
          <w:p w14:paraId="1C15C89F" w14:textId="77777777" w:rsidR="00000000" w:rsidRDefault="007478C2">
            <w:pPr>
              <w:pStyle w:val="NormalWeb"/>
            </w:pPr>
          </w:p>
        </w:tc>
        <w:tc>
          <w:tcPr>
            <w:tcW w:w="2309" w:type="dxa"/>
          </w:tcPr>
          <w:p w14:paraId="0ABE3D2D"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90</w:t>
            </w:r>
            <w:r>
              <w:rPr>
                <w:rFonts w:ascii="Times New Roman" w:hAnsi="Times New Roman" w:hint="eastAsia"/>
                <w:color w:val="0000FF"/>
                <w:sz w:val="18"/>
              </w:rPr>
              <w:t>）</w:t>
            </w:r>
          </w:p>
        </w:tc>
        <w:tc>
          <w:tcPr>
            <w:tcW w:w="2051" w:type="dxa"/>
          </w:tcPr>
          <w:p w14:paraId="3F3DB0C7"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90</w:t>
            </w:r>
            <w:r>
              <w:rPr>
                <w:rFonts w:ascii="Times New Roman" w:hAnsi="Times New Roman" w:hint="eastAsia"/>
                <w:color w:val="0000FF"/>
                <w:sz w:val="18"/>
              </w:rPr>
              <w:t>）</w:t>
            </w:r>
          </w:p>
        </w:tc>
      </w:tr>
      <w:tr w:rsidR="00000000" w14:paraId="5901841B" w14:textId="77777777">
        <w:trPr>
          <w:trHeight w:val="300"/>
          <w:jc w:val="center"/>
        </w:trPr>
        <w:tc>
          <w:tcPr>
            <w:tcW w:w="3644" w:type="dxa"/>
            <w:vAlign w:val="center"/>
          </w:tcPr>
          <w:p w14:paraId="51851581" w14:textId="77777777" w:rsidR="00000000" w:rsidRDefault="007478C2">
            <w:pPr>
              <w:pStyle w:val="NormalWeb"/>
              <w:ind w:firstLineChars="200" w:firstLine="480"/>
            </w:pPr>
            <w:r>
              <w:rPr>
                <w:rFonts w:hint="eastAsia"/>
              </w:rPr>
              <w:t>存出保证金</w:t>
            </w:r>
          </w:p>
        </w:tc>
        <w:tc>
          <w:tcPr>
            <w:tcW w:w="1282" w:type="dxa"/>
          </w:tcPr>
          <w:p w14:paraId="7996E521" w14:textId="77777777" w:rsidR="00000000" w:rsidRDefault="007478C2">
            <w:pPr>
              <w:pStyle w:val="NormalWeb"/>
            </w:pPr>
          </w:p>
        </w:tc>
        <w:tc>
          <w:tcPr>
            <w:tcW w:w="2309" w:type="dxa"/>
          </w:tcPr>
          <w:p w14:paraId="2CE11914"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w:t>
            </w:r>
            <w:r>
              <w:rPr>
                <w:rFonts w:ascii="Times New Roman" w:hAnsi="Times New Roman"/>
                <w:color w:val="0000FF"/>
                <w:sz w:val="18"/>
              </w:rPr>
              <w:t>1</w:t>
            </w:r>
            <w:r>
              <w:rPr>
                <w:rFonts w:ascii="Times New Roman" w:hAnsi="Times New Roman" w:hint="eastAsia"/>
                <w:color w:val="0000FF"/>
                <w:sz w:val="18"/>
              </w:rPr>
              <w:t>）</w:t>
            </w:r>
          </w:p>
        </w:tc>
        <w:tc>
          <w:tcPr>
            <w:tcW w:w="2051" w:type="dxa"/>
          </w:tcPr>
          <w:p w14:paraId="528BD1EE"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059</w:t>
            </w:r>
            <w:r>
              <w:rPr>
                <w:rFonts w:ascii="Times New Roman" w:hAnsi="Times New Roman"/>
                <w:color w:val="0000FF"/>
                <w:sz w:val="18"/>
              </w:rPr>
              <w:t>1</w:t>
            </w:r>
            <w:r>
              <w:rPr>
                <w:rFonts w:ascii="Times New Roman" w:hAnsi="Times New Roman" w:hint="eastAsia"/>
                <w:color w:val="0000FF"/>
                <w:sz w:val="18"/>
              </w:rPr>
              <w:t>）</w:t>
            </w:r>
          </w:p>
        </w:tc>
      </w:tr>
      <w:tr w:rsidR="00000000" w14:paraId="5E82DEC0" w14:textId="77777777">
        <w:trPr>
          <w:trHeight w:val="300"/>
          <w:jc w:val="center"/>
        </w:trPr>
        <w:tc>
          <w:tcPr>
            <w:tcW w:w="3644" w:type="dxa"/>
            <w:vAlign w:val="center"/>
          </w:tcPr>
          <w:p w14:paraId="2A35E82F" w14:textId="77777777" w:rsidR="00000000" w:rsidRDefault="007478C2">
            <w:pPr>
              <w:pStyle w:val="NormalWeb"/>
              <w:ind w:firstLineChars="200" w:firstLine="480"/>
            </w:pPr>
            <w:r>
              <w:rPr>
                <w:rFonts w:hint="eastAsia"/>
              </w:rPr>
              <w:t>衍生金融资产</w:t>
            </w:r>
          </w:p>
        </w:tc>
        <w:tc>
          <w:tcPr>
            <w:tcW w:w="1282" w:type="dxa"/>
          </w:tcPr>
          <w:p w14:paraId="71192DE2" w14:textId="77777777" w:rsidR="00000000" w:rsidRDefault="007478C2">
            <w:pPr>
              <w:pStyle w:val="NormalWeb"/>
            </w:pPr>
          </w:p>
        </w:tc>
        <w:tc>
          <w:tcPr>
            <w:tcW w:w="2309" w:type="dxa"/>
          </w:tcPr>
          <w:p w14:paraId="6E023CFF"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0596</w:t>
            </w:r>
            <w:r>
              <w:rPr>
                <w:rFonts w:ascii="Times New Roman" w:hAnsi="Times New Roman" w:hint="eastAsia"/>
                <w:color w:val="0000FF"/>
                <w:sz w:val="18"/>
              </w:rPr>
              <w:t>）</w:t>
            </w:r>
          </w:p>
        </w:tc>
        <w:tc>
          <w:tcPr>
            <w:tcW w:w="2051" w:type="dxa"/>
          </w:tcPr>
          <w:p w14:paraId="66EAF340"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0596</w:t>
            </w:r>
            <w:r>
              <w:rPr>
                <w:rFonts w:ascii="Times New Roman" w:hAnsi="Times New Roman" w:hint="eastAsia"/>
                <w:color w:val="0000FF"/>
                <w:sz w:val="18"/>
              </w:rPr>
              <w:t>）</w:t>
            </w:r>
          </w:p>
        </w:tc>
      </w:tr>
      <w:tr w:rsidR="00000000" w14:paraId="40522205" w14:textId="77777777">
        <w:trPr>
          <w:trHeight w:val="300"/>
          <w:jc w:val="center"/>
        </w:trPr>
        <w:tc>
          <w:tcPr>
            <w:tcW w:w="3644" w:type="dxa"/>
            <w:vAlign w:val="center"/>
          </w:tcPr>
          <w:p w14:paraId="5DA8594B" w14:textId="77777777" w:rsidR="00000000" w:rsidRDefault="007478C2">
            <w:pPr>
              <w:pStyle w:val="NormalWeb"/>
              <w:ind w:firstLineChars="200" w:firstLine="480"/>
            </w:pPr>
            <w:r>
              <w:rPr>
                <w:rFonts w:hint="eastAsia"/>
              </w:rPr>
              <w:t>交易性金融资产</w:t>
            </w:r>
          </w:p>
        </w:tc>
        <w:tc>
          <w:tcPr>
            <w:tcW w:w="1282" w:type="dxa"/>
          </w:tcPr>
          <w:p w14:paraId="1E768184" w14:textId="77777777" w:rsidR="00000000" w:rsidRDefault="007478C2">
            <w:pPr>
              <w:pStyle w:val="NormalWeb"/>
            </w:pPr>
          </w:p>
        </w:tc>
        <w:tc>
          <w:tcPr>
            <w:tcW w:w="2309" w:type="dxa"/>
          </w:tcPr>
          <w:p w14:paraId="435374AD"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0592</w:t>
            </w:r>
            <w:r>
              <w:rPr>
                <w:rFonts w:ascii="Times New Roman" w:hAnsi="Times New Roman" w:hint="eastAsia"/>
                <w:color w:val="0000FF"/>
                <w:sz w:val="18"/>
              </w:rPr>
              <w:t>）</w:t>
            </w:r>
          </w:p>
        </w:tc>
        <w:tc>
          <w:tcPr>
            <w:tcW w:w="2051" w:type="dxa"/>
          </w:tcPr>
          <w:p w14:paraId="73AFF4E0"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0592</w:t>
            </w:r>
            <w:r>
              <w:rPr>
                <w:rFonts w:ascii="Times New Roman" w:hAnsi="Times New Roman" w:hint="eastAsia"/>
                <w:color w:val="0000FF"/>
                <w:sz w:val="18"/>
              </w:rPr>
              <w:t>）</w:t>
            </w:r>
          </w:p>
        </w:tc>
      </w:tr>
      <w:tr w:rsidR="00000000" w14:paraId="046A970D" w14:textId="77777777">
        <w:trPr>
          <w:trHeight w:val="300"/>
          <w:jc w:val="center"/>
        </w:trPr>
        <w:tc>
          <w:tcPr>
            <w:tcW w:w="3644" w:type="dxa"/>
            <w:vAlign w:val="center"/>
          </w:tcPr>
          <w:p w14:paraId="29F00258" w14:textId="77777777" w:rsidR="00000000" w:rsidRDefault="007478C2">
            <w:pPr>
              <w:pStyle w:val="NormalWeb"/>
              <w:ind w:firstLineChars="200" w:firstLine="480"/>
            </w:pPr>
            <w:r>
              <w:rPr>
                <w:rFonts w:hint="eastAsia"/>
              </w:rPr>
              <w:t>买入返售金融资产</w:t>
            </w:r>
          </w:p>
        </w:tc>
        <w:tc>
          <w:tcPr>
            <w:tcW w:w="1282" w:type="dxa"/>
          </w:tcPr>
          <w:p w14:paraId="7796AC5A" w14:textId="77777777" w:rsidR="00000000" w:rsidRDefault="007478C2">
            <w:pPr>
              <w:pStyle w:val="NormalWeb"/>
            </w:pPr>
          </w:p>
        </w:tc>
        <w:tc>
          <w:tcPr>
            <w:tcW w:w="2309" w:type="dxa"/>
          </w:tcPr>
          <w:p w14:paraId="6A5EF659"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w:t>
            </w:r>
            <w:r>
              <w:rPr>
                <w:rFonts w:ascii="Times New Roman" w:hAnsi="Times New Roman" w:hint="eastAsia"/>
                <w:color w:val="0000FF"/>
                <w:sz w:val="18"/>
              </w:rPr>
              <w:t>7</w:t>
            </w:r>
            <w:r>
              <w:rPr>
                <w:rFonts w:ascii="Times New Roman" w:hAnsi="Times New Roman" w:hint="eastAsia"/>
                <w:color w:val="0000FF"/>
                <w:sz w:val="18"/>
              </w:rPr>
              <w:t>）</w:t>
            </w:r>
          </w:p>
        </w:tc>
        <w:tc>
          <w:tcPr>
            <w:tcW w:w="2051" w:type="dxa"/>
          </w:tcPr>
          <w:p w14:paraId="581DA5B3"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0597</w:t>
            </w:r>
            <w:r>
              <w:rPr>
                <w:rFonts w:ascii="Times New Roman" w:hAnsi="Times New Roman" w:hint="eastAsia"/>
                <w:color w:val="0000FF"/>
                <w:sz w:val="18"/>
              </w:rPr>
              <w:t>）</w:t>
            </w:r>
          </w:p>
        </w:tc>
      </w:tr>
      <w:tr w:rsidR="00000000" w14:paraId="2E8C3AEA" w14:textId="77777777">
        <w:trPr>
          <w:trHeight w:val="300"/>
          <w:jc w:val="center"/>
        </w:trPr>
        <w:tc>
          <w:tcPr>
            <w:tcW w:w="3644" w:type="dxa"/>
            <w:vAlign w:val="center"/>
          </w:tcPr>
          <w:p w14:paraId="08318B18" w14:textId="77777777" w:rsidR="00000000" w:rsidRDefault="007478C2">
            <w:pPr>
              <w:pStyle w:val="NormalWeb"/>
              <w:ind w:firstLineChars="200" w:firstLine="480"/>
            </w:pPr>
            <w:r>
              <w:rPr>
                <w:rFonts w:hint="eastAsia"/>
              </w:rPr>
              <w:t>债权投资</w:t>
            </w:r>
          </w:p>
        </w:tc>
        <w:tc>
          <w:tcPr>
            <w:tcW w:w="1282" w:type="dxa"/>
          </w:tcPr>
          <w:p w14:paraId="6FB1C220" w14:textId="77777777" w:rsidR="00000000" w:rsidRDefault="007478C2">
            <w:pPr>
              <w:pStyle w:val="NormalWeb"/>
            </w:pPr>
          </w:p>
        </w:tc>
        <w:tc>
          <w:tcPr>
            <w:tcW w:w="2309" w:type="dxa"/>
          </w:tcPr>
          <w:p w14:paraId="11713E7D"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3877</w:t>
            </w:r>
            <w:r>
              <w:rPr>
                <w:rFonts w:ascii="Times New Roman" w:hAnsi="Times New Roman" w:hint="eastAsia"/>
                <w:color w:val="0000FF"/>
                <w:sz w:val="18"/>
              </w:rPr>
              <w:t>）</w:t>
            </w:r>
          </w:p>
        </w:tc>
        <w:tc>
          <w:tcPr>
            <w:tcW w:w="2051" w:type="dxa"/>
          </w:tcPr>
          <w:p w14:paraId="4076F470"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3877</w:t>
            </w:r>
            <w:r>
              <w:rPr>
                <w:rFonts w:ascii="Times New Roman" w:hAnsi="Times New Roman" w:hint="eastAsia"/>
                <w:color w:val="0000FF"/>
                <w:sz w:val="18"/>
              </w:rPr>
              <w:t>）</w:t>
            </w:r>
          </w:p>
        </w:tc>
      </w:tr>
      <w:tr w:rsidR="00000000" w14:paraId="59DEC15B" w14:textId="77777777">
        <w:trPr>
          <w:trHeight w:val="300"/>
          <w:jc w:val="center"/>
        </w:trPr>
        <w:tc>
          <w:tcPr>
            <w:tcW w:w="3644" w:type="dxa"/>
            <w:vAlign w:val="center"/>
          </w:tcPr>
          <w:p w14:paraId="54BCEEC2" w14:textId="77777777" w:rsidR="00000000" w:rsidRDefault="007478C2">
            <w:pPr>
              <w:pStyle w:val="NormalWeb"/>
              <w:ind w:firstLineChars="200" w:firstLine="480"/>
            </w:pPr>
            <w:r>
              <w:rPr>
                <w:rFonts w:hint="eastAsia"/>
              </w:rPr>
              <w:t>其他债权投资</w:t>
            </w:r>
          </w:p>
        </w:tc>
        <w:tc>
          <w:tcPr>
            <w:tcW w:w="1282" w:type="dxa"/>
          </w:tcPr>
          <w:p w14:paraId="6F207AD1" w14:textId="77777777" w:rsidR="00000000" w:rsidRDefault="007478C2">
            <w:pPr>
              <w:pStyle w:val="NormalWeb"/>
            </w:pPr>
          </w:p>
        </w:tc>
        <w:tc>
          <w:tcPr>
            <w:tcW w:w="2309" w:type="dxa"/>
          </w:tcPr>
          <w:p w14:paraId="4C1484CF"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3878</w:t>
            </w:r>
            <w:r>
              <w:rPr>
                <w:rFonts w:ascii="Times New Roman" w:hAnsi="Times New Roman" w:hint="eastAsia"/>
                <w:color w:val="0000FF"/>
                <w:sz w:val="18"/>
              </w:rPr>
              <w:t>）</w:t>
            </w:r>
          </w:p>
        </w:tc>
        <w:tc>
          <w:tcPr>
            <w:tcW w:w="2051" w:type="dxa"/>
          </w:tcPr>
          <w:p w14:paraId="4A37CDCB"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3878</w:t>
            </w:r>
            <w:r>
              <w:rPr>
                <w:rFonts w:ascii="Times New Roman" w:hAnsi="Times New Roman" w:hint="eastAsia"/>
                <w:color w:val="0000FF"/>
                <w:sz w:val="18"/>
              </w:rPr>
              <w:t>）</w:t>
            </w:r>
          </w:p>
        </w:tc>
      </w:tr>
      <w:tr w:rsidR="00000000" w14:paraId="3B443969" w14:textId="77777777">
        <w:trPr>
          <w:trHeight w:val="300"/>
          <w:jc w:val="center"/>
        </w:trPr>
        <w:tc>
          <w:tcPr>
            <w:tcW w:w="3644" w:type="dxa"/>
            <w:vAlign w:val="center"/>
          </w:tcPr>
          <w:p w14:paraId="51ACAD61" w14:textId="77777777" w:rsidR="00000000" w:rsidRDefault="007478C2">
            <w:pPr>
              <w:pStyle w:val="NormalWeb"/>
              <w:ind w:firstLineChars="200" w:firstLine="480"/>
            </w:pPr>
            <w:r>
              <w:rPr>
                <w:rFonts w:hint="eastAsia"/>
              </w:rPr>
              <w:t>其他权益工具投资</w:t>
            </w:r>
          </w:p>
        </w:tc>
        <w:tc>
          <w:tcPr>
            <w:tcW w:w="1282" w:type="dxa"/>
          </w:tcPr>
          <w:p w14:paraId="68843C9A" w14:textId="77777777" w:rsidR="00000000" w:rsidRDefault="007478C2">
            <w:pPr>
              <w:pStyle w:val="NormalWeb"/>
            </w:pPr>
          </w:p>
        </w:tc>
        <w:tc>
          <w:tcPr>
            <w:tcW w:w="2309" w:type="dxa"/>
          </w:tcPr>
          <w:p w14:paraId="3415BC09"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3879</w:t>
            </w:r>
            <w:r>
              <w:rPr>
                <w:rFonts w:ascii="Times New Roman" w:hAnsi="Times New Roman" w:hint="eastAsia"/>
                <w:color w:val="0000FF"/>
                <w:sz w:val="18"/>
              </w:rPr>
              <w:t>）</w:t>
            </w:r>
          </w:p>
        </w:tc>
        <w:tc>
          <w:tcPr>
            <w:tcW w:w="2051" w:type="dxa"/>
          </w:tcPr>
          <w:p w14:paraId="40DB61D0"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3879</w:t>
            </w:r>
            <w:r>
              <w:rPr>
                <w:rFonts w:ascii="Times New Roman" w:hAnsi="Times New Roman" w:hint="eastAsia"/>
                <w:color w:val="0000FF"/>
                <w:sz w:val="18"/>
              </w:rPr>
              <w:t>）</w:t>
            </w:r>
          </w:p>
        </w:tc>
      </w:tr>
      <w:tr w:rsidR="00000000" w14:paraId="3563B597"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vAlign w:val="center"/>
          </w:tcPr>
          <w:p w14:paraId="435B4A9C" w14:textId="77777777" w:rsidR="00000000" w:rsidRDefault="007478C2">
            <w:pPr>
              <w:pStyle w:val="NormalWeb"/>
              <w:ind w:firstLineChars="200" w:firstLine="480"/>
            </w:pPr>
            <w:r>
              <w:rPr>
                <w:rFonts w:hint="eastAsia"/>
              </w:rPr>
              <w:t>应收票据</w:t>
            </w:r>
          </w:p>
        </w:tc>
        <w:tc>
          <w:tcPr>
            <w:tcW w:w="1282" w:type="dxa"/>
            <w:tcBorders>
              <w:top w:val="single" w:sz="4" w:space="0" w:color="auto"/>
              <w:left w:val="single" w:sz="4" w:space="0" w:color="auto"/>
              <w:bottom w:val="single" w:sz="4" w:space="0" w:color="auto"/>
              <w:right w:val="single" w:sz="4" w:space="0" w:color="auto"/>
            </w:tcBorders>
          </w:tcPr>
          <w:p w14:paraId="204A17DE" w14:textId="77777777" w:rsidR="00000000" w:rsidRDefault="007478C2">
            <w:pPr>
              <w:pStyle w:val="NormalWeb"/>
            </w:pPr>
          </w:p>
        </w:tc>
        <w:tc>
          <w:tcPr>
            <w:tcW w:w="2309" w:type="dxa"/>
            <w:tcBorders>
              <w:top w:val="single" w:sz="4" w:space="0" w:color="auto"/>
              <w:left w:val="single" w:sz="4" w:space="0" w:color="auto"/>
              <w:bottom w:val="single" w:sz="4" w:space="0" w:color="auto"/>
              <w:right w:val="single" w:sz="4" w:space="0" w:color="auto"/>
            </w:tcBorders>
          </w:tcPr>
          <w:p w14:paraId="55826747"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3880</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06C10183"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3880</w:t>
            </w:r>
            <w:r>
              <w:rPr>
                <w:rFonts w:ascii="Times New Roman" w:hAnsi="Times New Roman" w:hint="eastAsia"/>
                <w:color w:val="0000FF"/>
                <w:sz w:val="18"/>
              </w:rPr>
              <w:t>）</w:t>
            </w:r>
          </w:p>
        </w:tc>
      </w:tr>
      <w:tr w:rsidR="00000000" w14:paraId="24C0937F" w14:textId="77777777">
        <w:trPr>
          <w:trHeight w:val="300"/>
          <w:jc w:val="center"/>
        </w:trPr>
        <w:tc>
          <w:tcPr>
            <w:tcW w:w="3644" w:type="dxa"/>
            <w:vAlign w:val="center"/>
          </w:tcPr>
          <w:p w14:paraId="4D3A21C5" w14:textId="77777777" w:rsidR="00000000" w:rsidRDefault="007478C2">
            <w:pPr>
              <w:pStyle w:val="NormalWeb"/>
              <w:ind w:firstLineChars="200" w:firstLine="480"/>
            </w:pPr>
            <w:r>
              <w:rPr>
                <w:rFonts w:hint="eastAsia"/>
              </w:rPr>
              <w:t>应收账款</w:t>
            </w:r>
          </w:p>
        </w:tc>
        <w:tc>
          <w:tcPr>
            <w:tcW w:w="1282" w:type="dxa"/>
          </w:tcPr>
          <w:p w14:paraId="4A2E5A15" w14:textId="77777777" w:rsidR="00000000" w:rsidRDefault="007478C2">
            <w:pPr>
              <w:pStyle w:val="NormalWeb"/>
            </w:pPr>
          </w:p>
        </w:tc>
        <w:tc>
          <w:tcPr>
            <w:tcW w:w="2309" w:type="dxa"/>
          </w:tcPr>
          <w:p w14:paraId="6F42B776"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3881</w:t>
            </w:r>
            <w:r>
              <w:rPr>
                <w:rFonts w:ascii="Times New Roman" w:hAnsi="Times New Roman" w:hint="eastAsia"/>
                <w:color w:val="0000FF"/>
                <w:sz w:val="18"/>
              </w:rPr>
              <w:t>）</w:t>
            </w:r>
          </w:p>
        </w:tc>
        <w:tc>
          <w:tcPr>
            <w:tcW w:w="2051" w:type="dxa"/>
          </w:tcPr>
          <w:p w14:paraId="6D850FEB"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3881</w:t>
            </w:r>
            <w:r>
              <w:rPr>
                <w:rFonts w:ascii="Times New Roman" w:hAnsi="Times New Roman" w:hint="eastAsia"/>
                <w:color w:val="0000FF"/>
                <w:sz w:val="18"/>
              </w:rPr>
              <w:t>）</w:t>
            </w:r>
          </w:p>
        </w:tc>
      </w:tr>
      <w:tr w:rsidR="00000000" w14:paraId="0F802B48" w14:textId="77777777">
        <w:trPr>
          <w:trHeight w:val="300"/>
          <w:jc w:val="center"/>
        </w:trPr>
        <w:tc>
          <w:tcPr>
            <w:tcW w:w="3644" w:type="dxa"/>
            <w:vAlign w:val="center"/>
          </w:tcPr>
          <w:p w14:paraId="0AE742FC" w14:textId="77777777" w:rsidR="00000000" w:rsidRDefault="007478C2">
            <w:pPr>
              <w:pStyle w:val="NormalWeb"/>
              <w:ind w:firstLineChars="200" w:firstLine="480"/>
            </w:pPr>
            <w:r>
              <w:rPr>
                <w:rFonts w:hint="eastAsia"/>
              </w:rPr>
              <w:t>应收清算款</w:t>
            </w:r>
          </w:p>
        </w:tc>
        <w:tc>
          <w:tcPr>
            <w:tcW w:w="1282" w:type="dxa"/>
          </w:tcPr>
          <w:p w14:paraId="65017AD6" w14:textId="77777777" w:rsidR="00000000" w:rsidRDefault="007478C2">
            <w:pPr>
              <w:pStyle w:val="NormalWeb"/>
            </w:pPr>
          </w:p>
        </w:tc>
        <w:tc>
          <w:tcPr>
            <w:tcW w:w="2309" w:type="dxa"/>
          </w:tcPr>
          <w:p w14:paraId="04D253EA" w14:textId="77777777" w:rsidR="00000000" w:rsidRDefault="007478C2">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0598</w:t>
            </w:r>
            <w:r>
              <w:rPr>
                <w:rFonts w:ascii="Times New Roman" w:hAnsi="Times New Roman" w:hint="eastAsia"/>
                <w:color w:val="0000FF"/>
                <w:sz w:val="18"/>
              </w:rPr>
              <w:t>）</w:t>
            </w:r>
          </w:p>
        </w:tc>
        <w:tc>
          <w:tcPr>
            <w:tcW w:w="2051" w:type="dxa"/>
          </w:tcPr>
          <w:p w14:paraId="13E9E844" w14:textId="77777777" w:rsidR="00000000" w:rsidRDefault="007478C2">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0598</w:t>
            </w:r>
            <w:r>
              <w:rPr>
                <w:rFonts w:ascii="Times New Roman" w:hAnsi="Times New Roman" w:hint="eastAsia"/>
                <w:color w:val="0000FF"/>
                <w:sz w:val="18"/>
              </w:rPr>
              <w:t>）</w:t>
            </w:r>
          </w:p>
        </w:tc>
      </w:tr>
      <w:tr w:rsidR="00000000" w14:paraId="27EF80B7" w14:textId="77777777">
        <w:trPr>
          <w:trHeight w:val="300"/>
          <w:jc w:val="center"/>
        </w:trPr>
        <w:tc>
          <w:tcPr>
            <w:tcW w:w="3644" w:type="dxa"/>
            <w:vAlign w:val="center"/>
          </w:tcPr>
          <w:p w14:paraId="430933EF" w14:textId="77777777" w:rsidR="00000000" w:rsidRDefault="007478C2">
            <w:pPr>
              <w:pStyle w:val="NormalWeb"/>
              <w:ind w:firstLineChars="200" w:firstLine="480"/>
            </w:pPr>
            <w:r>
              <w:rPr>
                <w:rFonts w:hint="eastAsia"/>
              </w:rPr>
              <w:t>应收利息</w:t>
            </w:r>
          </w:p>
        </w:tc>
        <w:tc>
          <w:tcPr>
            <w:tcW w:w="1282" w:type="dxa"/>
          </w:tcPr>
          <w:p w14:paraId="531A3C4D" w14:textId="77777777" w:rsidR="00000000" w:rsidRDefault="007478C2">
            <w:pPr>
              <w:pStyle w:val="NormalWeb"/>
            </w:pPr>
          </w:p>
        </w:tc>
        <w:tc>
          <w:tcPr>
            <w:tcW w:w="2309" w:type="dxa"/>
          </w:tcPr>
          <w:p w14:paraId="30884611"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0599</w:t>
            </w:r>
            <w:r>
              <w:rPr>
                <w:rFonts w:ascii="Times New Roman" w:hAnsi="Times New Roman" w:hint="eastAsia"/>
                <w:color w:val="0000FF"/>
                <w:sz w:val="18"/>
              </w:rPr>
              <w:t>）</w:t>
            </w:r>
          </w:p>
        </w:tc>
        <w:tc>
          <w:tcPr>
            <w:tcW w:w="2051" w:type="dxa"/>
          </w:tcPr>
          <w:p w14:paraId="76F4C9D2"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0599</w:t>
            </w:r>
            <w:r>
              <w:rPr>
                <w:rFonts w:ascii="Times New Roman" w:hAnsi="Times New Roman" w:hint="eastAsia"/>
                <w:color w:val="0000FF"/>
                <w:sz w:val="18"/>
              </w:rPr>
              <w:t>）</w:t>
            </w:r>
          </w:p>
        </w:tc>
      </w:tr>
      <w:tr w:rsidR="00000000" w14:paraId="364E965E" w14:textId="77777777">
        <w:trPr>
          <w:trHeight w:val="300"/>
          <w:jc w:val="center"/>
        </w:trPr>
        <w:tc>
          <w:tcPr>
            <w:tcW w:w="3644" w:type="dxa"/>
            <w:vAlign w:val="center"/>
          </w:tcPr>
          <w:p w14:paraId="2A29B709" w14:textId="77777777" w:rsidR="00000000" w:rsidRDefault="007478C2">
            <w:pPr>
              <w:pStyle w:val="NormalWeb"/>
              <w:ind w:left="468"/>
            </w:pPr>
            <w:r>
              <w:rPr>
                <w:rFonts w:hint="eastAsia"/>
              </w:rPr>
              <w:t>应收股利</w:t>
            </w:r>
          </w:p>
        </w:tc>
        <w:tc>
          <w:tcPr>
            <w:tcW w:w="1282" w:type="dxa"/>
          </w:tcPr>
          <w:p w14:paraId="1D5FA3D9" w14:textId="77777777" w:rsidR="00000000" w:rsidRDefault="007478C2">
            <w:pPr>
              <w:pStyle w:val="NormalWeb"/>
            </w:pPr>
          </w:p>
        </w:tc>
        <w:tc>
          <w:tcPr>
            <w:tcW w:w="2309" w:type="dxa"/>
          </w:tcPr>
          <w:p w14:paraId="791D6B8F"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0600</w:t>
            </w:r>
            <w:r>
              <w:rPr>
                <w:rFonts w:ascii="Times New Roman" w:hAnsi="Times New Roman" w:hint="eastAsia"/>
                <w:color w:val="0000FF"/>
                <w:sz w:val="18"/>
              </w:rPr>
              <w:t>）</w:t>
            </w:r>
          </w:p>
        </w:tc>
        <w:tc>
          <w:tcPr>
            <w:tcW w:w="2051" w:type="dxa"/>
          </w:tcPr>
          <w:p w14:paraId="78B441D6"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0600</w:t>
            </w:r>
            <w:r>
              <w:rPr>
                <w:rFonts w:ascii="Times New Roman" w:hAnsi="Times New Roman" w:hint="eastAsia"/>
                <w:color w:val="0000FF"/>
                <w:sz w:val="18"/>
              </w:rPr>
              <w:t>）</w:t>
            </w:r>
          </w:p>
        </w:tc>
      </w:tr>
      <w:tr w:rsidR="00000000" w14:paraId="675194E1" w14:textId="77777777">
        <w:trPr>
          <w:trHeight w:val="300"/>
          <w:jc w:val="center"/>
        </w:trPr>
        <w:tc>
          <w:tcPr>
            <w:tcW w:w="3644" w:type="dxa"/>
            <w:vAlign w:val="center"/>
          </w:tcPr>
          <w:p w14:paraId="7FEB7613" w14:textId="77777777" w:rsidR="00000000" w:rsidRDefault="007478C2">
            <w:pPr>
              <w:pStyle w:val="NormalWeb"/>
              <w:ind w:firstLineChars="200" w:firstLine="480"/>
            </w:pPr>
            <w:r>
              <w:rPr>
                <w:rFonts w:hint="eastAsia"/>
              </w:rPr>
              <w:t>应收申购款</w:t>
            </w:r>
          </w:p>
        </w:tc>
        <w:tc>
          <w:tcPr>
            <w:tcW w:w="1282" w:type="dxa"/>
          </w:tcPr>
          <w:p w14:paraId="071DC69E" w14:textId="77777777" w:rsidR="00000000" w:rsidRDefault="007478C2">
            <w:pPr>
              <w:pStyle w:val="NormalWeb"/>
            </w:pPr>
          </w:p>
        </w:tc>
        <w:tc>
          <w:tcPr>
            <w:tcW w:w="2309" w:type="dxa"/>
          </w:tcPr>
          <w:p w14:paraId="1C595DDD"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0601</w:t>
            </w:r>
            <w:r>
              <w:rPr>
                <w:rFonts w:ascii="Times New Roman" w:hAnsi="Times New Roman" w:hint="eastAsia"/>
                <w:color w:val="0000FF"/>
                <w:sz w:val="18"/>
              </w:rPr>
              <w:t>）</w:t>
            </w:r>
          </w:p>
        </w:tc>
        <w:tc>
          <w:tcPr>
            <w:tcW w:w="2051" w:type="dxa"/>
          </w:tcPr>
          <w:p w14:paraId="2B729F2F"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0601</w:t>
            </w:r>
            <w:r>
              <w:rPr>
                <w:rFonts w:ascii="Times New Roman" w:hAnsi="Times New Roman" w:hint="eastAsia"/>
                <w:color w:val="0000FF"/>
                <w:sz w:val="18"/>
              </w:rPr>
              <w:t>）</w:t>
            </w:r>
          </w:p>
        </w:tc>
      </w:tr>
      <w:tr w:rsidR="00000000" w14:paraId="30D9DE67" w14:textId="77777777">
        <w:trPr>
          <w:trHeight w:val="300"/>
          <w:jc w:val="center"/>
        </w:trPr>
        <w:tc>
          <w:tcPr>
            <w:tcW w:w="3644" w:type="dxa"/>
            <w:vAlign w:val="center"/>
          </w:tcPr>
          <w:p w14:paraId="3FC96E87" w14:textId="77777777" w:rsidR="00000000" w:rsidRDefault="007478C2">
            <w:pPr>
              <w:pStyle w:val="NormalWeb"/>
              <w:ind w:firstLineChars="200" w:firstLine="480"/>
            </w:pPr>
            <w:r>
              <w:rPr>
                <w:rFonts w:hint="eastAsia"/>
              </w:rPr>
              <w:t>存货</w:t>
            </w:r>
          </w:p>
        </w:tc>
        <w:tc>
          <w:tcPr>
            <w:tcW w:w="1282" w:type="dxa"/>
          </w:tcPr>
          <w:p w14:paraId="2DA21560" w14:textId="77777777" w:rsidR="00000000" w:rsidRDefault="007478C2">
            <w:pPr>
              <w:pStyle w:val="NormalWeb"/>
            </w:pPr>
          </w:p>
        </w:tc>
        <w:tc>
          <w:tcPr>
            <w:tcW w:w="2309" w:type="dxa"/>
          </w:tcPr>
          <w:p w14:paraId="3E1ABFAB"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3882</w:t>
            </w:r>
            <w:r>
              <w:rPr>
                <w:rFonts w:ascii="Times New Roman" w:hAnsi="Times New Roman" w:hint="eastAsia"/>
                <w:color w:val="0000FF"/>
                <w:sz w:val="18"/>
              </w:rPr>
              <w:t>）</w:t>
            </w:r>
          </w:p>
        </w:tc>
        <w:tc>
          <w:tcPr>
            <w:tcW w:w="2051" w:type="dxa"/>
          </w:tcPr>
          <w:p w14:paraId="2337DB04"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3882</w:t>
            </w:r>
            <w:r>
              <w:rPr>
                <w:rFonts w:ascii="Times New Roman" w:hAnsi="Times New Roman" w:hint="eastAsia"/>
                <w:color w:val="0000FF"/>
                <w:sz w:val="18"/>
              </w:rPr>
              <w:t>）</w:t>
            </w:r>
          </w:p>
        </w:tc>
      </w:tr>
      <w:tr w:rsidR="00000000" w14:paraId="5384D81F" w14:textId="77777777">
        <w:trPr>
          <w:trHeight w:val="300"/>
          <w:jc w:val="center"/>
        </w:trPr>
        <w:tc>
          <w:tcPr>
            <w:tcW w:w="3644" w:type="dxa"/>
            <w:vAlign w:val="center"/>
          </w:tcPr>
          <w:p w14:paraId="3135E6DE" w14:textId="77777777" w:rsidR="00000000" w:rsidRDefault="007478C2">
            <w:pPr>
              <w:pStyle w:val="NormalWeb"/>
              <w:ind w:firstLineChars="200" w:firstLine="480"/>
            </w:pPr>
            <w:r>
              <w:rPr>
                <w:rFonts w:hint="eastAsia"/>
              </w:rPr>
              <w:t>合同资产</w:t>
            </w:r>
          </w:p>
        </w:tc>
        <w:tc>
          <w:tcPr>
            <w:tcW w:w="1282" w:type="dxa"/>
          </w:tcPr>
          <w:p w14:paraId="7BE69721" w14:textId="77777777" w:rsidR="00000000" w:rsidRDefault="007478C2">
            <w:pPr>
              <w:pStyle w:val="NormalWeb"/>
            </w:pPr>
          </w:p>
        </w:tc>
        <w:tc>
          <w:tcPr>
            <w:tcW w:w="2309" w:type="dxa"/>
          </w:tcPr>
          <w:p w14:paraId="5840CDF0"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3883</w:t>
            </w:r>
            <w:r>
              <w:rPr>
                <w:rFonts w:ascii="Times New Roman" w:hAnsi="Times New Roman" w:hint="eastAsia"/>
                <w:color w:val="0000FF"/>
                <w:sz w:val="18"/>
              </w:rPr>
              <w:t>）</w:t>
            </w:r>
          </w:p>
        </w:tc>
        <w:tc>
          <w:tcPr>
            <w:tcW w:w="2051" w:type="dxa"/>
          </w:tcPr>
          <w:p w14:paraId="49296141"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3883</w:t>
            </w:r>
            <w:r>
              <w:rPr>
                <w:rFonts w:ascii="Times New Roman" w:hAnsi="Times New Roman" w:hint="eastAsia"/>
                <w:color w:val="0000FF"/>
                <w:sz w:val="18"/>
              </w:rPr>
              <w:t>）</w:t>
            </w:r>
          </w:p>
        </w:tc>
      </w:tr>
      <w:tr w:rsidR="00000000" w14:paraId="71C4A2CF" w14:textId="77777777">
        <w:trPr>
          <w:trHeight w:val="300"/>
          <w:jc w:val="center"/>
        </w:trPr>
        <w:tc>
          <w:tcPr>
            <w:tcW w:w="3644" w:type="dxa"/>
            <w:vAlign w:val="center"/>
          </w:tcPr>
          <w:p w14:paraId="2A64117A" w14:textId="77777777" w:rsidR="00000000" w:rsidRDefault="007478C2">
            <w:pPr>
              <w:pStyle w:val="NormalWeb"/>
              <w:ind w:firstLineChars="200" w:firstLine="480"/>
            </w:pPr>
            <w:r>
              <w:rPr>
                <w:rFonts w:hint="eastAsia"/>
              </w:rPr>
              <w:t>持有待售资产</w:t>
            </w:r>
          </w:p>
        </w:tc>
        <w:tc>
          <w:tcPr>
            <w:tcW w:w="1282" w:type="dxa"/>
          </w:tcPr>
          <w:p w14:paraId="5BFF4498" w14:textId="77777777" w:rsidR="00000000" w:rsidRDefault="007478C2">
            <w:pPr>
              <w:pStyle w:val="NormalWeb"/>
            </w:pPr>
          </w:p>
        </w:tc>
        <w:tc>
          <w:tcPr>
            <w:tcW w:w="2309" w:type="dxa"/>
          </w:tcPr>
          <w:p w14:paraId="6AF75BCD"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3884</w:t>
            </w:r>
            <w:r>
              <w:rPr>
                <w:rFonts w:ascii="Times New Roman" w:hAnsi="Times New Roman" w:hint="eastAsia"/>
                <w:color w:val="0000FF"/>
                <w:sz w:val="18"/>
              </w:rPr>
              <w:t>）</w:t>
            </w:r>
          </w:p>
        </w:tc>
        <w:tc>
          <w:tcPr>
            <w:tcW w:w="2051" w:type="dxa"/>
          </w:tcPr>
          <w:p w14:paraId="2E89A67C"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3884</w:t>
            </w:r>
            <w:r>
              <w:rPr>
                <w:rFonts w:ascii="Times New Roman" w:hAnsi="Times New Roman" w:hint="eastAsia"/>
                <w:color w:val="0000FF"/>
                <w:sz w:val="18"/>
              </w:rPr>
              <w:t>）</w:t>
            </w:r>
          </w:p>
        </w:tc>
      </w:tr>
      <w:tr w:rsidR="00000000" w14:paraId="4C15341F" w14:textId="77777777">
        <w:trPr>
          <w:trHeight w:val="300"/>
          <w:jc w:val="center"/>
        </w:trPr>
        <w:tc>
          <w:tcPr>
            <w:tcW w:w="3644" w:type="dxa"/>
            <w:vAlign w:val="center"/>
          </w:tcPr>
          <w:p w14:paraId="1FA6CF25" w14:textId="77777777" w:rsidR="00000000" w:rsidRDefault="007478C2">
            <w:pPr>
              <w:pStyle w:val="NormalWeb"/>
              <w:ind w:firstLineChars="200" w:firstLine="480"/>
            </w:pPr>
            <w:r>
              <w:rPr>
                <w:rFonts w:hint="eastAsia"/>
              </w:rPr>
              <w:t>长期股权投资</w:t>
            </w:r>
          </w:p>
        </w:tc>
        <w:tc>
          <w:tcPr>
            <w:tcW w:w="1282" w:type="dxa"/>
          </w:tcPr>
          <w:p w14:paraId="5D65804D" w14:textId="77777777" w:rsidR="00000000" w:rsidRDefault="007478C2">
            <w:pPr>
              <w:pStyle w:val="NormalWeb"/>
            </w:pPr>
          </w:p>
        </w:tc>
        <w:tc>
          <w:tcPr>
            <w:tcW w:w="2309" w:type="dxa"/>
          </w:tcPr>
          <w:p w14:paraId="19F7FD37"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3885</w:t>
            </w:r>
            <w:r>
              <w:rPr>
                <w:rFonts w:ascii="Times New Roman" w:hAnsi="Times New Roman" w:hint="eastAsia"/>
                <w:color w:val="0000FF"/>
                <w:sz w:val="18"/>
              </w:rPr>
              <w:t>）</w:t>
            </w:r>
          </w:p>
        </w:tc>
        <w:tc>
          <w:tcPr>
            <w:tcW w:w="2051" w:type="dxa"/>
          </w:tcPr>
          <w:p w14:paraId="59B9E864"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3885</w:t>
            </w:r>
            <w:r>
              <w:rPr>
                <w:rFonts w:ascii="Times New Roman" w:hAnsi="Times New Roman" w:hint="eastAsia"/>
                <w:color w:val="0000FF"/>
                <w:sz w:val="18"/>
              </w:rPr>
              <w:t>）</w:t>
            </w:r>
          </w:p>
        </w:tc>
      </w:tr>
      <w:tr w:rsidR="00000000" w14:paraId="18550A67" w14:textId="77777777">
        <w:trPr>
          <w:trHeight w:val="300"/>
          <w:jc w:val="center"/>
        </w:trPr>
        <w:tc>
          <w:tcPr>
            <w:tcW w:w="3644" w:type="dxa"/>
            <w:vAlign w:val="center"/>
          </w:tcPr>
          <w:p w14:paraId="647D6366" w14:textId="77777777" w:rsidR="00000000" w:rsidRDefault="007478C2">
            <w:pPr>
              <w:pStyle w:val="NormalWeb"/>
              <w:ind w:firstLineChars="200" w:firstLine="480"/>
            </w:pPr>
            <w:r>
              <w:rPr>
                <w:rFonts w:hint="eastAsia"/>
              </w:rPr>
              <w:t>投资性房地产</w:t>
            </w:r>
          </w:p>
        </w:tc>
        <w:tc>
          <w:tcPr>
            <w:tcW w:w="1282" w:type="dxa"/>
          </w:tcPr>
          <w:p w14:paraId="395B2D9A" w14:textId="77777777" w:rsidR="00000000" w:rsidRDefault="007478C2">
            <w:pPr>
              <w:pStyle w:val="NormalWeb"/>
            </w:pPr>
          </w:p>
        </w:tc>
        <w:tc>
          <w:tcPr>
            <w:tcW w:w="2309" w:type="dxa"/>
          </w:tcPr>
          <w:p w14:paraId="79F135D9"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3886</w:t>
            </w:r>
            <w:r>
              <w:rPr>
                <w:rFonts w:ascii="Times New Roman" w:hAnsi="Times New Roman" w:hint="eastAsia"/>
                <w:color w:val="0000FF"/>
                <w:sz w:val="18"/>
              </w:rPr>
              <w:t>）</w:t>
            </w:r>
          </w:p>
        </w:tc>
        <w:tc>
          <w:tcPr>
            <w:tcW w:w="2051" w:type="dxa"/>
          </w:tcPr>
          <w:p w14:paraId="35ABBBEC"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3886</w:t>
            </w:r>
            <w:r>
              <w:rPr>
                <w:rFonts w:ascii="Times New Roman" w:hAnsi="Times New Roman" w:hint="eastAsia"/>
                <w:color w:val="0000FF"/>
                <w:sz w:val="18"/>
              </w:rPr>
              <w:t>）</w:t>
            </w:r>
          </w:p>
        </w:tc>
      </w:tr>
      <w:tr w:rsidR="00000000" w14:paraId="213C5A46" w14:textId="77777777">
        <w:trPr>
          <w:trHeight w:val="300"/>
          <w:jc w:val="center"/>
        </w:trPr>
        <w:tc>
          <w:tcPr>
            <w:tcW w:w="3644" w:type="dxa"/>
            <w:vAlign w:val="center"/>
          </w:tcPr>
          <w:p w14:paraId="117CD7B4" w14:textId="77777777" w:rsidR="00000000" w:rsidRDefault="007478C2">
            <w:pPr>
              <w:pStyle w:val="NormalWeb"/>
              <w:ind w:firstLineChars="200" w:firstLine="480"/>
            </w:pPr>
            <w:r>
              <w:rPr>
                <w:rFonts w:hint="eastAsia"/>
              </w:rPr>
              <w:t>固定资产</w:t>
            </w:r>
          </w:p>
        </w:tc>
        <w:tc>
          <w:tcPr>
            <w:tcW w:w="1282" w:type="dxa"/>
          </w:tcPr>
          <w:p w14:paraId="7D6BD666" w14:textId="77777777" w:rsidR="00000000" w:rsidRDefault="007478C2">
            <w:pPr>
              <w:pStyle w:val="NormalWeb"/>
            </w:pPr>
          </w:p>
        </w:tc>
        <w:tc>
          <w:tcPr>
            <w:tcW w:w="2309" w:type="dxa"/>
          </w:tcPr>
          <w:p w14:paraId="2D0D083C"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3887</w:t>
            </w:r>
            <w:r>
              <w:rPr>
                <w:rFonts w:ascii="Times New Roman" w:hAnsi="Times New Roman" w:hint="eastAsia"/>
                <w:color w:val="0000FF"/>
                <w:sz w:val="18"/>
              </w:rPr>
              <w:t>）</w:t>
            </w:r>
          </w:p>
        </w:tc>
        <w:tc>
          <w:tcPr>
            <w:tcW w:w="2051" w:type="dxa"/>
          </w:tcPr>
          <w:p w14:paraId="68019EF7"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3887</w:t>
            </w:r>
            <w:r>
              <w:rPr>
                <w:rFonts w:ascii="Times New Roman" w:hAnsi="Times New Roman" w:hint="eastAsia"/>
                <w:color w:val="0000FF"/>
                <w:sz w:val="18"/>
              </w:rPr>
              <w:t>）</w:t>
            </w:r>
          </w:p>
        </w:tc>
      </w:tr>
      <w:tr w:rsidR="00000000" w14:paraId="140AEBD3" w14:textId="77777777">
        <w:trPr>
          <w:trHeight w:val="300"/>
          <w:jc w:val="center"/>
        </w:trPr>
        <w:tc>
          <w:tcPr>
            <w:tcW w:w="3644" w:type="dxa"/>
            <w:vAlign w:val="center"/>
          </w:tcPr>
          <w:p w14:paraId="23600287" w14:textId="77777777" w:rsidR="00000000" w:rsidRDefault="007478C2">
            <w:pPr>
              <w:pStyle w:val="NormalWeb"/>
              <w:ind w:firstLineChars="200" w:firstLine="480"/>
            </w:pPr>
            <w:r>
              <w:rPr>
                <w:rFonts w:hint="eastAsia"/>
              </w:rPr>
              <w:t>在建工程</w:t>
            </w:r>
          </w:p>
        </w:tc>
        <w:tc>
          <w:tcPr>
            <w:tcW w:w="1282" w:type="dxa"/>
          </w:tcPr>
          <w:p w14:paraId="354DB961" w14:textId="77777777" w:rsidR="00000000" w:rsidRDefault="007478C2">
            <w:pPr>
              <w:pStyle w:val="NormalWeb"/>
            </w:pPr>
          </w:p>
        </w:tc>
        <w:tc>
          <w:tcPr>
            <w:tcW w:w="2309" w:type="dxa"/>
          </w:tcPr>
          <w:p w14:paraId="01CD8AE5"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3888</w:t>
            </w:r>
            <w:r>
              <w:rPr>
                <w:rFonts w:ascii="Times New Roman" w:hAnsi="Times New Roman" w:hint="eastAsia"/>
                <w:color w:val="0000FF"/>
                <w:sz w:val="18"/>
              </w:rPr>
              <w:t>）</w:t>
            </w:r>
          </w:p>
        </w:tc>
        <w:tc>
          <w:tcPr>
            <w:tcW w:w="2051" w:type="dxa"/>
          </w:tcPr>
          <w:p w14:paraId="45561FB3"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3888</w:t>
            </w:r>
            <w:r>
              <w:rPr>
                <w:rFonts w:ascii="Times New Roman" w:hAnsi="Times New Roman" w:hint="eastAsia"/>
                <w:color w:val="0000FF"/>
                <w:sz w:val="18"/>
              </w:rPr>
              <w:t>）</w:t>
            </w:r>
          </w:p>
        </w:tc>
      </w:tr>
      <w:tr w:rsidR="00000000" w14:paraId="0B49AF3D" w14:textId="77777777">
        <w:trPr>
          <w:trHeight w:val="300"/>
          <w:jc w:val="center"/>
        </w:trPr>
        <w:tc>
          <w:tcPr>
            <w:tcW w:w="3644" w:type="dxa"/>
            <w:vAlign w:val="center"/>
          </w:tcPr>
          <w:p w14:paraId="0205C750" w14:textId="77777777" w:rsidR="00000000" w:rsidRDefault="007478C2">
            <w:pPr>
              <w:pStyle w:val="NormalWeb"/>
              <w:ind w:firstLineChars="200" w:firstLine="480"/>
            </w:pPr>
            <w:r>
              <w:rPr>
                <w:rFonts w:hint="eastAsia"/>
              </w:rPr>
              <w:t>使用权</w:t>
            </w:r>
            <w:r>
              <w:t>资产</w:t>
            </w:r>
          </w:p>
        </w:tc>
        <w:tc>
          <w:tcPr>
            <w:tcW w:w="1282" w:type="dxa"/>
          </w:tcPr>
          <w:p w14:paraId="32BBEA61" w14:textId="77777777" w:rsidR="00000000" w:rsidRDefault="007478C2">
            <w:pPr>
              <w:pStyle w:val="NormalWeb"/>
            </w:pPr>
          </w:p>
        </w:tc>
        <w:tc>
          <w:tcPr>
            <w:tcW w:w="2309" w:type="dxa"/>
          </w:tcPr>
          <w:p w14:paraId="6E1B6C6C"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3889</w:t>
            </w:r>
            <w:r>
              <w:rPr>
                <w:rFonts w:ascii="Times New Roman" w:hAnsi="Times New Roman" w:hint="eastAsia"/>
                <w:color w:val="0000FF"/>
                <w:sz w:val="18"/>
              </w:rPr>
              <w:t>）</w:t>
            </w:r>
          </w:p>
        </w:tc>
        <w:tc>
          <w:tcPr>
            <w:tcW w:w="2051" w:type="dxa"/>
          </w:tcPr>
          <w:p w14:paraId="2D1B4C45"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3889</w:t>
            </w:r>
            <w:r>
              <w:rPr>
                <w:rFonts w:ascii="Times New Roman" w:hAnsi="Times New Roman" w:hint="eastAsia"/>
                <w:color w:val="0000FF"/>
                <w:sz w:val="18"/>
              </w:rPr>
              <w:t>）</w:t>
            </w:r>
          </w:p>
        </w:tc>
      </w:tr>
      <w:tr w:rsidR="00000000" w14:paraId="32A99FD7" w14:textId="77777777">
        <w:trPr>
          <w:trHeight w:val="300"/>
          <w:jc w:val="center"/>
        </w:trPr>
        <w:tc>
          <w:tcPr>
            <w:tcW w:w="3644" w:type="dxa"/>
            <w:vAlign w:val="center"/>
          </w:tcPr>
          <w:p w14:paraId="24D4652B" w14:textId="77777777" w:rsidR="00000000" w:rsidRDefault="007478C2">
            <w:pPr>
              <w:pStyle w:val="NormalWeb"/>
              <w:ind w:firstLineChars="200" w:firstLine="480"/>
            </w:pPr>
            <w:r>
              <w:rPr>
                <w:rFonts w:hint="eastAsia"/>
              </w:rPr>
              <w:t>无形资产</w:t>
            </w:r>
          </w:p>
        </w:tc>
        <w:tc>
          <w:tcPr>
            <w:tcW w:w="1282" w:type="dxa"/>
          </w:tcPr>
          <w:p w14:paraId="0339EA55" w14:textId="77777777" w:rsidR="00000000" w:rsidRDefault="007478C2">
            <w:pPr>
              <w:pStyle w:val="NormalWeb"/>
            </w:pPr>
          </w:p>
        </w:tc>
        <w:tc>
          <w:tcPr>
            <w:tcW w:w="2309" w:type="dxa"/>
          </w:tcPr>
          <w:p w14:paraId="5FDF6BD6"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3890</w:t>
            </w:r>
            <w:r>
              <w:rPr>
                <w:rFonts w:ascii="Times New Roman" w:hAnsi="Times New Roman" w:hint="eastAsia"/>
                <w:color w:val="0000FF"/>
                <w:sz w:val="18"/>
              </w:rPr>
              <w:t>）</w:t>
            </w:r>
          </w:p>
        </w:tc>
        <w:tc>
          <w:tcPr>
            <w:tcW w:w="2051" w:type="dxa"/>
          </w:tcPr>
          <w:p w14:paraId="1938C9FD"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3890</w:t>
            </w:r>
            <w:r>
              <w:rPr>
                <w:rFonts w:ascii="Times New Roman" w:hAnsi="Times New Roman" w:hint="eastAsia"/>
                <w:color w:val="0000FF"/>
                <w:sz w:val="18"/>
              </w:rPr>
              <w:t>）</w:t>
            </w:r>
          </w:p>
        </w:tc>
      </w:tr>
      <w:tr w:rsidR="00000000" w14:paraId="3C5D1BD7" w14:textId="77777777">
        <w:trPr>
          <w:trHeight w:val="300"/>
          <w:jc w:val="center"/>
        </w:trPr>
        <w:tc>
          <w:tcPr>
            <w:tcW w:w="3644" w:type="dxa"/>
            <w:vAlign w:val="center"/>
          </w:tcPr>
          <w:p w14:paraId="3065C609" w14:textId="77777777" w:rsidR="00000000" w:rsidRDefault="007478C2">
            <w:pPr>
              <w:pStyle w:val="NormalWeb"/>
              <w:ind w:left="496"/>
            </w:pPr>
            <w:r>
              <w:rPr>
                <w:rFonts w:hint="eastAsia"/>
              </w:rPr>
              <w:t>开发支出</w:t>
            </w:r>
          </w:p>
        </w:tc>
        <w:tc>
          <w:tcPr>
            <w:tcW w:w="1282" w:type="dxa"/>
          </w:tcPr>
          <w:p w14:paraId="4B6B1352" w14:textId="77777777" w:rsidR="00000000" w:rsidRDefault="007478C2">
            <w:pPr>
              <w:pStyle w:val="NormalWeb"/>
            </w:pPr>
          </w:p>
        </w:tc>
        <w:tc>
          <w:tcPr>
            <w:tcW w:w="2309" w:type="dxa"/>
          </w:tcPr>
          <w:p w14:paraId="65D118A3"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3891</w:t>
            </w:r>
            <w:r>
              <w:rPr>
                <w:rFonts w:ascii="Times New Roman" w:hAnsi="Times New Roman" w:hint="eastAsia"/>
                <w:color w:val="0000FF"/>
                <w:sz w:val="18"/>
              </w:rPr>
              <w:t>）</w:t>
            </w:r>
          </w:p>
        </w:tc>
        <w:tc>
          <w:tcPr>
            <w:tcW w:w="2051" w:type="dxa"/>
          </w:tcPr>
          <w:p w14:paraId="21AB1BFA" w14:textId="77777777" w:rsidR="00000000" w:rsidRDefault="007478C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3891</w:t>
            </w:r>
            <w:r>
              <w:rPr>
                <w:rFonts w:ascii="Times New Roman" w:hAnsi="Times New Roman" w:hint="eastAsia"/>
                <w:color w:val="0000FF"/>
                <w:sz w:val="18"/>
              </w:rPr>
              <w:t>）</w:t>
            </w:r>
          </w:p>
        </w:tc>
      </w:tr>
      <w:tr w:rsidR="00000000" w14:paraId="2453EC1B" w14:textId="77777777">
        <w:trPr>
          <w:trHeight w:val="300"/>
          <w:jc w:val="center"/>
        </w:trPr>
        <w:tc>
          <w:tcPr>
            <w:tcW w:w="3644" w:type="dxa"/>
            <w:vAlign w:val="center"/>
          </w:tcPr>
          <w:p w14:paraId="5B01CEA9" w14:textId="77777777" w:rsidR="00000000" w:rsidRDefault="007478C2">
            <w:pPr>
              <w:pStyle w:val="NormalWeb"/>
              <w:ind w:firstLineChars="200" w:firstLine="480"/>
            </w:pPr>
            <w:r>
              <w:rPr>
                <w:rFonts w:hint="eastAsia"/>
              </w:rPr>
              <w:t>商誉</w:t>
            </w:r>
          </w:p>
        </w:tc>
        <w:tc>
          <w:tcPr>
            <w:tcW w:w="1282" w:type="dxa"/>
          </w:tcPr>
          <w:p w14:paraId="6F621524" w14:textId="77777777" w:rsidR="00000000" w:rsidRDefault="007478C2">
            <w:pPr>
              <w:pStyle w:val="NormalWeb"/>
            </w:pPr>
          </w:p>
        </w:tc>
        <w:tc>
          <w:tcPr>
            <w:tcW w:w="2309" w:type="dxa"/>
          </w:tcPr>
          <w:p w14:paraId="20D1E790"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3892</w:t>
            </w:r>
            <w:r>
              <w:rPr>
                <w:rFonts w:ascii="Times New Roman" w:hAnsi="Times New Roman" w:hint="eastAsia"/>
                <w:color w:val="0000FF"/>
                <w:sz w:val="18"/>
              </w:rPr>
              <w:t>）</w:t>
            </w:r>
          </w:p>
        </w:tc>
        <w:tc>
          <w:tcPr>
            <w:tcW w:w="2051" w:type="dxa"/>
          </w:tcPr>
          <w:p w14:paraId="2FAD3EEE" w14:textId="77777777" w:rsidR="00000000" w:rsidRDefault="007478C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3892</w:t>
            </w:r>
            <w:r>
              <w:rPr>
                <w:rFonts w:ascii="Times New Roman" w:hAnsi="Times New Roman" w:hint="eastAsia"/>
                <w:color w:val="0000FF"/>
                <w:sz w:val="18"/>
              </w:rPr>
              <w:t>）</w:t>
            </w:r>
          </w:p>
        </w:tc>
      </w:tr>
      <w:tr w:rsidR="00000000" w14:paraId="4B1796DD" w14:textId="77777777">
        <w:trPr>
          <w:trHeight w:val="300"/>
          <w:jc w:val="center"/>
        </w:trPr>
        <w:tc>
          <w:tcPr>
            <w:tcW w:w="3644" w:type="dxa"/>
            <w:vAlign w:val="center"/>
          </w:tcPr>
          <w:p w14:paraId="429591C3" w14:textId="77777777" w:rsidR="00000000" w:rsidRDefault="007478C2">
            <w:pPr>
              <w:pStyle w:val="NormalWeb"/>
              <w:ind w:firstLineChars="200" w:firstLine="480"/>
            </w:pPr>
            <w:r>
              <w:rPr>
                <w:rFonts w:hint="eastAsia"/>
              </w:rPr>
              <w:t>长期待摊费用</w:t>
            </w:r>
          </w:p>
        </w:tc>
        <w:tc>
          <w:tcPr>
            <w:tcW w:w="1282" w:type="dxa"/>
          </w:tcPr>
          <w:p w14:paraId="7F05CA64" w14:textId="77777777" w:rsidR="00000000" w:rsidRDefault="007478C2">
            <w:pPr>
              <w:pStyle w:val="NormalWeb"/>
            </w:pPr>
          </w:p>
        </w:tc>
        <w:tc>
          <w:tcPr>
            <w:tcW w:w="2309" w:type="dxa"/>
          </w:tcPr>
          <w:p w14:paraId="1C325564"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3893</w:t>
            </w:r>
            <w:r>
              <w:rPr>
                <w:rFonts w:ascii="Times New Roman" w:hAnsi="Times New Roman" w:hint="eastAsia"/>
                <w:color w:val="0000FF"/>
                <w:sz w:val="18"/>
              </w:rPr>
              <w:t>）</w:t>
            </w:r>
          </w:p>
        </w:tc>
        <w:tc>
          <w:tcPr>
            <w:tcW w:w="2051" w:type="dxa"/>
          </w:tcPr>
          <w:p w14:paraId="5202A8EE" w14:textId="77777777" w:rsidR="00000000" w:rsidRDefault="007478C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3893</w:t>
            </w:r>
            <w:r>
              <w:rPr>
                <w:rFonts w:ascii="Times New Roman" w:hAnsi="Times New Roman" w:hint="eastAsia"/>
                <w:color w:val="0000FF"/>
                <w:sz w:val="18"/>
              </w:rPr>
              <w:t>）</w:t>
            </w:r>
          </w:p>
        </w:tc>
      </w:tr>
      <w:tr w:rsidR="00000000" w14:paraId="76DA3E18" w14:textId="77777777">
        <w:trPr>
          <w:trHeight w:val="300"/>
          <w:jc w:val="center"/>
        </w:trPr>
        <w:tc>
          <w:tcPr>
            <w:tcW w:w="3644" w:type="dxa"/>
            <w:vAlign w:val="center"/>
          </w:tcPr>
          <w:p w14:paraId="63038568" w14:textId="77777777" w:rsidR="00000000" w:rsidRDefault="007478C2">
            <w:pPr>
              <w:pStyle w:val="NormalWeb"/>
              <w:ind w:firstLineChars="200" w:firstLine="480"/>
            </w:pPr>
            <w:r>
              <w:rPr>
                <w:rFonts w:hint="eastAsia"/>
              </w:rPr>
              <w:t>递延所得税资产</w:t>
            </w:r>
          </w:p>
        </w:tc>
        <w:tc>
          <w:tcPr>
            <w:tcW w:w="1282" w:type="dxa"/>
          </w:tcPr>
          <w:p w14:paraId="1921E0EB" w14:textId="77777777" w:rsidR="00000000" w:rsidRDefault="007478C2">
            <w:pPr>
              <w:pStyle w:val="NormalWeb"/>
            </w:pPr>
          </w:p>
        </w:tc>
        <w:tc>
          <w:tcPr>
            <w:tcW w:w="2309" w:type="dxa"/>
          </w:tcPr>
          <w:p w14:paraId="43BE4DB2"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2031</w:t>
            </w:r>
            <w:r>
              <w:rPr>
                <w:rFonts w:ascii="Times New Roman" w:hAnsi="Times New Roman" w:hint="eastAsia"/>
                <w:color w:val="0000FF"/>
                <w:sz w:val="18"/>
              </w:rPr>
              <w:t>）</w:t>
            </w:r>
          </w:p>
        </w:tc>
        <w:tc>
          <w:tcPr>
            <w:tcW w:w="2051" w:type="dxa"/>
          </w:tcPr>
          <w:p w14:paraId="76B77396" w14:textId="77777777" w:rsidR="00000000" w:rsidRDefault="007478C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2031</w:t>
            </w:r>
            <w:r>
              <w:rPr>
                <w:rFonts w:ascii="Times New Roman" w:hAnsi="Times New Roman" w:hint="eastAsia"/>
                <w:color w:val="0000FF"/>
                <w:sz w:val="18"/>
              </w:rPr>
              <w:t>）</w:t>
            </w:r>
          </w:p>
        </w:tc>
      </w:tr>
      <w:tr w:rsidR="00000000" w14:paraId="7D661AEE" w14:textId="77777777">
        <w:trPr>
          <w:trHeight w:val="300"/>
          <w:jc w:val="center"/>
        </w:trPr>
        <w:tc>
          <w:tcPr>
            <w:tcW w:w="3644" w:type="dxa"/>
            <w:vAlign w:val="center"/>
          </w:tcPr>
          <w:p w14:paraId="2D8D219F" w14:textId="77777777" w:rsidR="00000000" w:rsidRDefault="007478C2">
            <w:pPr>
              <w:pStyle w:val="NormalWeb"/>
              <w:ind w:firstLineChars="200" w:firstLine="480"/>
            </w:pPr>
            <w:r>
              <w:rPr>
                <w:rFonts w:hint="eastAsia"/>
              </w:rPr>
              <w:t>其他资产</w:t>
            </w:r>
          </w:p>
        </w:tc>
        <w:tc>
          <w:tcPr>
            <w:tcW w:w="1282" w:type="dxa"/>
          </w:tcPr>
          <w:p w14:paraId="1A4F90D4" w14:textId="77777777" w:rsidR="00000000" w:rsidRDefault="007478C2">
            <w:pPr>
              <w:pStyle w:val="NormalWeb"/>
            </w:pPr>
          </w:p>
        </w:tc>
        <w:tc>
          <w:tcPr>
            <w:tcW w:w="2309" w:type="dxa"/>
          </w:tcPr>
          <w:p w14:paraId="7973D41A"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0602</w:t>
            </w:r>
            <w:r>
              <w:rPr>
                <w:rFonts w:ascii="Times New Roman" w:hAnsi="Times New Roman" w:hint="eastAsia"/>
                <w:color w:val="0000FF"/>
                <w:sz w:val="18"/>
              </w:rPr>
              <w:t>）</w:t>
            </w:r>
          </w:p>
        </w:tc>
        <w:tc>
          <w:tcPr>
            <w:tcW w:w="2051" w:type="dxa"/>
          </w:tcPr>
          <w:p w14:paraId="6B9CE766"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0602</w:t>
            </w:r>
            <w:r>
              <w:rPr>
                <w:rFonts w:ascii="Times New Roman" w:hAnsi="Times New Roman" w:hint="eastAsia"/>
                <w:color w:val="0000FF"/>
                <w:sz w:val="18"/>
              </w:rPr>
              <w:t>）</w:t>
            </w:r>
          </w:p>
        </w:tc>
      </w:tr>
      <w:tr w:rsidR="00000000" w14:paraId="3D1F9F4D" w14:textId="77777777">
        <w:trPr>
          <w:trHeight w:val="300"/>
          <w:jc w:val="center"/>
        </w:trPr>
        <w:tc>
          <w:tcPr>
            <w:tcW w:w="3644" w:type="dxa"/>
            <w:vAlign w:val="center"/>
          </w:tcPr>
          <w:p w14:paraId="5124056F" w14:textId="77777777" w:rsidR="00000000" w:rsidRDefault="007478C2">
            <w:pPr>
              <w:pStyle w:val="NormalWeb"/>
              <w:jc w:val="center"/>
              <w:rPr>
                <w:b/>
              </w:rPr>
            </w:pPr>
            <w:r>
              <w:rPr>
                <w:rFonts w:hint="eastAsia"/>
                <w:b/>
              </w:rPr>
              <w:t>资产</w:t>
            </w:r>
            <w:r>
              <w:rPr>
                <w:rFonts w:hint="eastAsia"/>
                <w:b/>
              </w:rPr>
              <w:t>总计</w:t>
            </w:r>
          </w:p>
        </w:tc>
        <w:tc>
          <w:tcPr>
            <w:tcW w:w="1282" w:type="dxa"/>
          </w:tcPr>
          <w:p w14:paraId="6DF15F98" w14:textId="77777777" w:rsidR="00000000" w:rsidRDefault="007478C2">
            <w:pPr>
              <w:pStyle w:val="NormalWeb"/>
            </w:pPr>
          </w:p>
        </w:tc>
        <w:tc>
          <w:tcPr>
            <w:tcW w:w="2309" w:type="dxa"/>
          </w:tcPr>
          <w:p w14:paraId="5FED361D"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0603</w:t>
            </w:r>
            <w:r>
              <w:rPr>
                <w:rFonts w:ascii="Times New Roman" w:hAnsi="Times New Roman" w:hint="eastAsia"/>
                <w:color w:val="0000FF"/>
                <w:sz w:val="18"/>
              </w:rPr>
              <w:t>）</w:t>
            </w:r>
          </w:p>
        </w:tc>
        <w:tc>
          <w:tcPr>
            <w:tcW w:w="2051" w:type="dxa"/>
          </w:tcPr>
          <w:p w14:paraId="2A41E5F5"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0603</w:t>
            </w:r>
            <w:r>
              <w:rPr>
                <w:rFonts w:ascii="Times New Roman" w:hAnsi="Times New Roman" w:hint="eastAsia"/>
                <w:color w:val="0000FF"/>
                <w:sz w:val="18"/>
              </w:rPr>
              <w:t>）</w:t>
            </w:r>
          </w:p>
        </w:tc>
      </w:tr>
      <w:tr w:rsidR="00000000" w14:paraId="064138C2" w14:textId="77777777">
        <w:trPr>
          <w:trHeight w:val="300"/>
          <w:jc w:val="center"/>
        </w:trPr>
        <w:tc>
          <w:tcPr>
            <w:tcW w:w="3644" w:type="dxa"/>
            <w:vAlign w:val="center"/>
          </w:tcPr>
          <w:p w14:paraId="012F28C4" w14:textId="77777777" w:rsidR="00000000" w:rsidRDefault="007478C2">
            <w:pPr>
              <w:pStyle w:val="NormalWeb"/>
              <w:jc w:val="center"/>
              <w:rPr>
                <w:b/>
              </w:rPr>
            </w:pPr>
            <w:r>
              <w:rPr>
                <w:rFonts w:hint="eastAsia"/>
                <w:b/>
              </w:rPr>
              <w:t>负债和所有者权益</w:t>
            </w:r>
          </w:p>
        </w:tc>
        <w:tc>
          <w:tcPr>
            <w:tcW w:w="1282" w:type="dxa"/>
            <w:vAlign w:val="center"/>
          </w:tcPr>
          <w:p w14:paraId="093B87E0" w14:textId="77777777" w:rsidR="00000000" w:rsidRDefault="007478C2">
            <w:pPr>
              <w:pStyle w:val="NormalWeb"/>
              <w:jc w:val="center"/>
              <w:rPr>
                <w:b/>
              </w:rPr>
            </w:pPr>
            <w:r>
              <w:rPr>
                <w:rFonts w:hint="eastAsia"/>
                <w:b/>
              </w:rPr>
              <w:t>附注号</w:t>
            </w:r>
          </w:p>
        </w:tc>
        <w:tc>
          <w:tcPr>
            <w:tcW w:w="2309" w:type="dxa"/>
            <w:vAlign w:val="center"/>
          </w:tcPr>
          <w:p w14:paraId="4BD85758" w14:textId="77777777" w:rsidR="00000000" w:rsidRDefault="007478C2">
            <w:pPr>
              <w:pStyle w:val="NormalWeb"/>
              <w:spacing w:before="0" w:beforeAutospacing="0" w:after="0" w:afterAutospacing="0"/>
              <w:jc w:val="center"/>
              <w:rPr>
                <w:b/>
              </w:rPr>
            </w:pPr>
            <w:r>
              <w:rPr>
                <w:rFonts w:hint="eastAsia"/>
                <w:b/>
              </w:rPr>
              <w:t>本期末</w:t>
            </w:r>
          </w:p>
          <w:p w14:paraId="459BAE70" w14:textId="77777777" w:rsidR="00000000" w:rsidRDefault="007478C2">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c>
          <w:tcPr>
            <w:tcW w:w="2051" w:type="dxa"/>
            <w:vAlign w:val="center"/>
          </w:tcPr>
          <w:p w14:paraId="007FCA38" w14:textId="77777777" w:rsidR="00000000" w:rsidRDefault="007478C2">
            <w:pPr>
              <w:pStyle w:val="NormalWeb"/>
              <w:spacing w:before="0" w:beforeAutospacing="0" w:after="0" w:afterAutospacing="0"/>
              <w:jc w:val="center"/>
              <w:rPr>
                <w:b/>
              </w:rPr>
            </w:pPr>
            <w:r>
              <w:rPr>
                <w:rFonts w:hint="eastAsia"/>
                <w:b/>
              </w:rPr>
              <w:t>上年度末</w:t>
            </w:r>
          </w:p>
          <w:p w14:paraId="417D7D6B" w14:textId="77777777" w:rsidR="00000000" w:rsidRDefault="007478C2">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r>
      <w:tr w:rsidR="00000000" w14:paraId="302D4CA0" w14:textId="77777777">
        <w:trPr>
          <w:trHeight w:val="300"/>
          <w:jc w:val="center"/>
        </w:trPr>
        <w:tc>
          <w:tcPr>
            <w:tcW w:w="3644" w:type="dxa"/>
            <w:vAlign w:val="center"/>
          </w:tcPr>
          <w:p w14:paraId="0F2B22FA" w14:textId="77777777" w:rsidR="00000000" w:rsidRDefault="007478C2">
            <w:pPr>
              <w:pStyle w:val="NormalWeb"/>
              <w:rPr>
                <w:b/>
              </w:rPr>
            </w:pPr>
            <w:r>
              <w:rPr>
                <w:rFonts w:hint="eastAsia"/>
                <w:b/>
              </w:rPr>
              <w:t>负</w:t>
            </w:r>
            <w:r>
              <w:rPr>
                <w:rFonts w:hint="eastAsia"/>
                <w:b/>
              </w:rPr>
              <w:t xml:space="preserve"> </w:t>
            </w:r>
            <w:r>
              <w:rPr>
                <w:rFonts w:hint="eastAsia"/>
                <w:b/>
              </w:rPr>
              <w:t>债：</w:t>
            </w:r>
          </w:p>
        </w:tc>
        <w:tc>
          <w:tcPr>
            <w:tcW w:w="1282" w:type="dxa"/>
          </w:tcPr>
          <w:p w14:paraId="04E982A7" w14:textId="77777777" w:rsidR="00000000" w:rsidRDefault="007478C2">
            <w:pPr>
              <w:pStyle w:val="NormalWeb"/>
            </w:pPr>
          </w:p>
        </w:tc>
        <w:tc>
          <w:tcPr>
            <w:tcW w:w="2309" w:type="dxa"/>
          </w:tcPr>
          <w:p w14:paraId="0D45EC21" w14:textId="77777777" w:rsidR="00000000" w:rsidRDefault="007478C2">
            <w:pPr>
              <w:pStyle w:val="NormalWeb"/>
            </w:pPr>
          </w:p>
        </w:tc>
        <w:tc>
          <w:tcPr>
            <w:tcW w:w="2051" w:type="dxa"/>
          </w:tcPr>
          <w:p w14:paraId="4E806EF3" w14:textId="77777777" w:rsidR="00000000" w:rsidRDefault="007478C2">
            <w:pPr>
              <w:pStyle w:val="NormalWeb"/>
            </w:pPr>
          </w:p>
        </w:tc>
      </w:tr>
      <w:tr w:rsidR="00000000" w14:paraId="26F758AC" w14:textId="77777777">
        <w:trPr>
          <w:trHeight w:val="300"/>
          <w:jc w:val="center"/>
        </w:trPr>
        <w:tc>
          <w:tcPr>
            <w:tcW w:w="3644" w:type="dxa"/>
            <w:vAlign w:val="center"/>
          </w:tcPr>
          <w:p w14:paraId="54E162A0" w14:textId="77777777" w:rsidR="00000000" w:rsidRDefault="007478C2">
            <w:pPr>
              <w:pStyle w:val="NormalWeb"/>
              <w:ind w:firstLineChars="200" w:firstLine="480"/>
            </w:pPr>
            <w:r>
              <w:rPr>
                <w:rFonts w:hint="eastAsia"/>
              </w:rPr>
              <w:t>短期借款</w:t>
            </w:r>
          </w:p>
        </w:tc>
        <w:tc>
          <w:tcPr>
            <w:tcW w:w="1282" w:type="dxa"/>
          </w:tcPr>
          <w:p w14:paraId="65917F6C" w14:textId="77777777" w:rsidR="00000000" w:rsidRDefault="007478C2">
            <w:pPr>
              <w:pStyle w:val="NormalWeb"/>
            </w:pPr>
          </w:p>
        </w:tc>
        <w:tc>
          <w:tcPr>
            <w:tcW w:w="2309" w:type="dxa"/>
          </w:tcPr>
          <w:p w14:paraId="19D23046"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0605</w:t>
            </w:r>
            <w:r>
              <w:rPr>
                <w:rFonts w:ascii="Times New Roman" w:hAnsi="Times New Roman" w:hint="eastAsia"/>
                <w:color w:val="0000FF"/>
                <w:sz w:val="18"/>
              </w:rPr>
              <w:t>）</w:t>
            </w:r>
          </w:p>
        </w:tc>
        <w:tc>
          <w:tcPr>
            <w:tcW w:w="2051" w:type="dxa"/>
          </w:tcPr>
          <w:p w14:paraId="2F929F55"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0605</w:t>
            </w:r>
            <w:r>
              <w:rPr>
                <w:rFonts w:ascii="Times New Roman" w:hAnsi="Times New Roman" w:hint="eastAsia"/>
                <w:color w:val="0000FF"/>
                <w:sz w:val="18"/>
              </w:rPr>
              <w:t>）</w:t>
            </w:r>
          </w:p>
        </w:tc>
      </w:tr>
      <w:tr w:rsidR="00000000" w14:paraId="41FBE58D" w14:textId="77777777">
        <w:trPr>
          <w:trHeight w:val="300"/>
          <w:jc w:val="center"/>
        </w:trPr>
        <w:tc>
          <w:tcPr>
            <w:tcW w:w="3644" w:type="dxa"/>
            <w:vAlign w:val="center"/>
          </w:tcPr>
          <w:p w14:paraId="7A117B53" w14:textId="77777777" w:rsidR="00000000" w:rsidRDefault="007478C2">
            <w:pPr>
              <w:pStyle w:val="NormalWeb"/>
              <w:ind w:firstLineChars="200" w:firstLine="480"/>
            </w:pPr>
            <w:r>
              <w:rPr>
                <w:rFonts w:hint="eastAsia"/>
              </w:rPr>
              <w:t>衍生金融负债</w:t>
            </w:r>
          </w:p>
        </w:tc>
        <w:tc>
          <w:tcPr>
            <w:tcW w:w="1282" w:type="dxa"/>
          </w:tcPr>
          <w:p w14:paraId="0BB50BE0" w14:textId="77777777" w:rsidR="00000000" w:rsidRDefault="007478C2">
            <w:pPr>
              <w:pStyle w:val="NormalWeb"/>
            </w:pPr>
          </w:p>
        </w:tc>
        <w:tc>
          <w:tcPr>
            <w:tcW w:w="2309" w:type="dxa"/>
          </w:tcPr>
          <w:p w14:paraId="3B95596E"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0607</w:t>
            </w:r>
            <w:r>
              <w:rPr>
                <w:rFonts w:ascii="Times New Roman" w:hAnsi="Times New Roman" w:hint="eastAsia"/>
                <w:color w:val="0000FF"/>
                <w:sz w:val="18"/>
              </w:rPr>
              <w:t>）</w:t>
            </w:r>
          </w:p>
        </w:tc>
        <w:tc>
          <w:tcPr>
            <w:tcW w:w="2051" w:type="dxa"/>
          </w:tcPr>
          <w:p w14:paraId="6B94AE9E"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0607</w:t>
            </w:r>
            <w:r>
              <w:rPr>
                <w:rFonts w:ascii="Times New Roman" w:hAnsi="Times New Roman" w:hint="eastAsia"/>
                <w:color w:val="0000FF"/>
                <w:sz w:val="18"/>
              </w:rPr>
              <w:t>）</w:t>
            </w:r>
          </w:p>
        </w:tc>
      </w:tr>
      <w:tr w:rsidR="00000000" w14:paraId="1C6265AA" w14:textId="77777777">
        <w:trPr>
          <w:trHeight w:val="300"/>
          <w:jc w:val="center"/>
        </w:trPr>
        <w:tc>
          <w:tcPr>
            <w:tcW w:w="3644" w:type="dxa"/>
            <w:vAlign w:val="center"/>
          </w:tcPr>
          <w:p w14:paraId="77A21954" w14:textId="77777777" w:rsidR="00000000" w:rsidRDefault="007478C2">
            <w:pPr>
              <w:pStyle w:val="NormalWeb"/>
              <w:ind w:firstLineChars="200" w:firstLine="480"/>
            </w:pPr>
            <w:r>
              <w:rPr>
                <w:rFonts w:hint="eastAsia"/>
              </w:rPr>
              <w:t>交易性金融负债</w:t>
            </w:r>
          </w:p>
        </w:tc>
        <w:tc>
          <w:tcPr>
            <w:tcW w:w="1282" w:type="dxa"/>
          </w:tcPr>
          <w:p w14:paraId="20B293D1" w14:textId="77777777" w:rsidR="00000000" w:rsidRDefault="007478C2">
            <w:pPr>
              <w:pStyle w:val="NormalWeb"/>
            </w:pPr>
          </w:p>
        </w:tc>
        <w:tc>
          <w:tcPr>
            <w:tcW w:w="2309" w:type="dxa"/>
          </w:tcPr>
          <w:p w14:paraId="7DDD8CC4"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0606</w:t>
            </w:r>
            <w:r>
              <w:rPr>
                <w:rFonts w:ascii="Times New Roman" w:hAnsi="Times New Roman" w:hint="eastAsia"/>
                <w:color w:val="0000FF"/>
                <w:sz w:val="18"/>
              </w:rPr>
              <w:t>）</w:t>
            </w:r>
          </w:p>
        </w:tc>
        <w:tc>
          <w:tcPr>
            <w:tcW w:w="2051" w:type="dxa"/>
          </w:tcPr>
          <w:p w14:paraId="376E4539"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0606</w:t>
            </w:r>
            <w:r>
              <w:rPr>
                <w:rFonts w:ascii="Times New Roman" w:hAnsi="Times New Roman" w:hint="eastAsia"/>
                <w:color w:val="0000FF"/>
                <w:sz w:val="18"/>
              </w:rPr>
              <w:t>）</w:t>
            </w:r>
          </w:p>
        </w:tc>
      </w:tr>
      <w:tr w:rsidR="00000000" w14:paraId="6F4E2F72" w14:textId="77777777">
        <w:trPr>
          <w:trHeight w:val="300"/>
          <w:jc w:val="center"/>
        </w:trPr>
        <w:tc>
          <w:tcPr>
            <w:tcW w:w="3644" w:type="dxa"/>
            <w:vAlign w:val="center"/>
          </w:tcPr>
          <w:p w14:paraId="05E2E8F4" w14:textId="77777777" w:rsidR="00000000" w:rsidRDefault="007478C2">
            <w:pPr>
              <w:pStyle w:val="NormalWeb"/>
              <w:ind w:firstLineChars="200" w:firstLine="480"/>
            </w:pPr>
            <w:r>
              <w:rPr>
                <w:rFonts w:hint="eastAsia"/>
              </w:rPr>
              <w:t>卖出回购金融资产款</w:t>
            </w:r>
          </w:p>
        </w:tc>
        <w:tc>
          <w:tcPr>
            <w:tcW w:w="1282" w:type="dxa"/>
          </w:tcPr>
          <w:p w14:paraId="6D0F82F9" w14:textId="77777777" w:rsidR="00000000" w:rsidRDefault="007478C2">
            <w:pPr>
              <w:pStyle w:val="NormalWeb"/>
            </w:pPr>
          </w:p>
        </w:tc>
        <w:tc>
          <w:tcPr>
            <w:tcW w:w="2309" w:type="dxa"/>
          </w:tcPr>
          <w:p w14:paraId="07207C5A"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0608</w:t>
            </w:r>
            <w:r>
              <w:rPr>
                <w:rFonts w:ascii="Times New Roman" w:hAnsi="Times New Roman" w:hint="eastAsia"/>
                <w:color w:val="0000FF"/>
                <w:sz w:val="18"/>
              </w:rPr>
              <w:t>）</w:t>
            </w:r>
          </w:p>
        </w:tc>
        <w:tc>
          <w:tcPr>
            <w:tcW w:w="2051" w:type="dxa"/>
          </w:tcPr>
          <w:p w14:paraId="044F3FC6"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0608</w:t>
            </w:r>
            <w:r>
              <w:rPr>
                <w:rFonts w:ascii="Times New Roman" w:hAnsi="Times New Roman" w:hint="eastAsia"/>
                <w:color w:val="0000FF"/>
                <w:sz w:val="18"/>
              </w:rPr>
              <w:t>）</w:t>
            </w:r>
          </w:p>
        </w:tc>
      </w:tr>
      <w:tr w:rsidR="00000000" w14:paraId="6280003B"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vAlign w:val="center"/>
          </w:tcPr>
          <w:p w14:paraId="257F222D" w14:textId="77777777" w:rsidR="00000000" w:rsidRDefault="007478C2">
            <w:pPr>
              <w:pStyle w:val="NormalWeb"/>
              <w:ind w:firstLineChars="200" w:firstLine="480"/>
            </w:pPr>
            <w:r>
              <w:rPr>
                <w:rFonts w:hint="eastAsia"/>
              </w:rPr>
              <w:t>应付票据</w:t>
            </w:r>
          </w:p>
        </w:tc>
        <w:tc>
          <w:tcPr>
            <w:tcW w:w="1282" w:type="dxa"/>
            <w:tcBorders>
              <w:top w:val="single" w:sz="4" w:space="0" w:color="auto"/>
              <w:left w:val="single" w:sz="4" w:space="0" w:color="auto"/>
              <w:bottom w:val="single" w:sz="4" w:space="0" w:color="auto"/>
              <w:right w:val="single" w:sz="4" w:space="0" w:color="auto"/>
            </w:tcBorders>
          </w:tcPr>
          <w:p w14:paraId="194ED245" w14:textId="77777777" w:rsidR="00000000" w:rsidRDefault="007478C2">
            <w:pPr>
              <w:pStyle w:val="NormalWeb"/>
            </w:pPr>
          </w:p>
        </w:tc>
        <w:tc>
          <w:tcPr>
            <w:tcW w:w="2309" w:type="dxa"/>
            <w:tcBorders>
              <w:top w:val="single" w:sz="4" w:space="0" w:color="auto"/>
              <w:left w:val="single" w:sz="4" w:space="0" w:color="auto"/>
              <w:bottom w:val="single" w:sz="4" w:space="0" w:color="auto"/>
              <w:right w:val="single" w:sz="4" w:space="0" w:color="auto"/>
            </w:tcBorders>
          </w:tcPr>
          <w:p w14:paraId="7FE56433"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3894</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1E41EF24"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3894</w:t>
            </w:r>
            <w:r>
              <w:rPr>
                <w:rFonts w:ascii="Times New Roman" w:hAnsi="Times New Roman" w:hint="eastAsia"/>
                <w:color w:val="0000FF"/>
                <w:sz w:val="18"/>
              </w:rPr>
              <w:t>）</w:t>
            </w:r>
          </w:p>
        </w:tc>
      </w:tr>
      <w:tr w:rsidR="00000000" w14:paraId="358971A5" w14:textId="77777777">
        <w:trPr>
          <w:trHeight w:val="300"/>
          <w:jc w:val="center"/>
        </w:trPr>
        <w:tc>
          <w:tcPr>
            <w:tcW w:w="3644" w:type="dxa"/>
            <w:vAlign w:val="center"/>
          </w:tcPr>
          <w:p w14:paraId="6395D490" w14:textId="77777777" w:rsidR="00000000" w:rsidRDefault="007478C2">
            <w:pPr>
              <w:pStyle w:val="NormalWeb"/>
              <w:ind w:firstLineChars="200" w:firstLine="480"/>
            </w:pPr>
            <w:r>
              <w:rPr>
                <w:rFonts w:hint="eastAsia"/>
              </w:rPr>
              <w:t>应付账款</w:t>
            </w:r>
          </w:p>
        </w:tc>
        <w:tc>
          <w:tcPr>
            <w:tcW w:w="1282" w:type="dxa"/>
          </w:tcPr>
          <w:p w14:paraId="06087F31" w14:textId="77777777" w:rsidR="00000000" w:rsidRDefault="007478C2">
            <w:pPr>
              <w:pStyle w:val="NormalWeb"/>
            </w:pPr>
          </w:p>
        </w:tc>
        <w:tc>
          <w:tcPr>
            <w:tcW w:w="2309" w:type="dxa"/>
          </w:tcPr>
          <w:p w14:paraId="0F043D57"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3895</w:t>
            </w:r>
            <w:r>
              <w:rPr>
                <w:rFonts w:ascii="Times New Roman" w:hAnsi="Times New Roman" w:hint="eastAsia"/>
                <w:color w:val="0000FF"/>
                <w:sz w:val="18"/>
              </w:rPr>
              <w:t>）</w:t>
            </w:r>
          </w:p>
        </w:tc>
        <w:tc>
          <w:tcPr>
            <w:tcW w:w="2051" w:type="dxa"/>
          </w:tcPr>
          <w:p w14:paraId="30B1F179"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3895</w:t>
            </w:r>
            <w:r>
              <w:rPr>
                <w:rFonts w:ascii="Times New Roman" w:hAnsi="Times New Roman" w:hint="eastAsia"/>
                <w:color w:val="0000FF"/>
                <w:sz w:val="18"/>
              </w:rPr>
              <w:t>）</w:t>
            </w:r>
          </w:p>
        </w:tc>
      </w:tr>
      <w:tr w:rsidR="00000000" w14:paraId="515EA7C6" w14:textId="77777777">
        <w:trPr>
          <w:trHeight w:val="300"/>
          <w:jc w:val="center"/>
        </w:trPr>
        <w:tc>
          <w:tcPr>
            <w:tcW w:w="3644" w:type="dxa"/>
            <w:vAlign w:val="center"/>
          </w:tcPr>
          <w:p w14:paraId="74D993BD" w14:textId="77777777" w:rsidR="00000000" w:rsidRDefault="007478C2">
            <w:pPr>
              <w:pStyle w:val="NormalWeb"/>
              <w:ind w:firstLineChars="200" w:firstLine="480"/>
            </w:pPr>
            <w:r>
              <w:rPr>
                <w:rFonts w:hint="eastAsia"/>
              </w:rPr>
              <w:t>应付职工薪酬</w:t>
            </w:r>
          </w:p>
        </w:tc>
        <w:tc>
          <w:tcPr>
            <w:tcW w:w="1282" w:type="dxa"/>
          </w:tcPr>
          <w:p w14:paraId="5A05C0D4" w14:textId="77777777" w:rsidR="00000000" w:rsidRDefault="007478C2">
            <w:pPr>
              <w:pStyle w:val="NormalWeb"/>
            </w:pPr>
          </w:p>
        </w:tc>
        <w:tc>
          <w:tcPr>
            <w:tcW w:w="2309" w:type="dxa"/>
          </w:tcPr>
          <w:p w14:paraId="29C378EE"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3896</w:t>
            </w:r>
            <w:r>
              <w:rPr>
                <w:rFonts w:ascii="Times New Roman" w:hAnsi="Times New Roman" w:hint="eastAsia"/>
                <w:color w:val="0000FF"/>
                <w:sz w:val="18"/>
              </w:rPr>
              <w:t>）</w:t>
            </w:r>
          </w:p>
        </w:tc>
        <w:tc>
          <w:tcPr>
            <w:tcW w:w="2051" w:type="dxa"/>
          </w:tcPr>
          <w:p w14:paraId="4B031C3A"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3896</w:t>
            </w:r>
            <w:r>
              <w:rPr>
                <w:rFonts w:ascii="Times New Roman" w:hAnsi="Times New Roman" w:hint="eastAsia"/>
                <w:color w:val="0000FF"/>
                <w:sz w:val="18"/>
              </w:rPr>
              <w:t>）</w:t>
            </w:r>
          </w:p>
        </w:tc>
      </w:tr>
      <w:tr w:rsidR="00000000" w14:paraId="1B0B9BB0" w14:textId="77777777">
        <w:trPr>
          <w:trHeight w:val="300"/>
          <w:jc w:val="center"/>
        </w:trPr>
        <w:tc>
          <w:tcPr>
            <w:tcW w:w="3644" w:type="dxa"/>
            <w:vAlign w:val="center"/>
          </w:tcPr>
          <w:p w14:paraId="37573471" w14:textId="77777777" w:rsidR="00000000" w:rsidRDefault="007478C2">
            <w:pPr>
              <w:pStyle w:val="NormalWeb"/>
              <w:ind w:firstLineChars="200" w:firstLine="480"/>
            </w:pPr>
            <w:r>
              <w:rPr>
                <w:rFonts w:hint="eastAsia"/>
              </w:rPr>
              <w:t>应付清算款</w:t>
            </w:r>
          </w:p>
        </w:tc>
        <w:tc>
          <w:tcPr>
            <w:tcW w:w="1282" w:type="dxa"/>
          </w:tcPr>
          <w:p w14:paraId="2783A0E7" w14:textId="77777777" w:rsidR="00000000" w:rsidRDefault="007478C2">
            <w:pPr>
              <w:pStyle w:val="NormalWeb"/>
            </w:pPr>
          </w:p>
        </w:tc>
        <w:tc>
          <w:tcPr>
            <w:tcW w:w="2309" w:type="dxa"/>
          </w:tcPr>
          <w:p w14:paraId="7FC08D30" w14:textId="77777777" w:rsidR="00000000" w:rsidRDefault="007478C2">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0609</w:t>
            </w:r>
            <w:r>
              <w:rPr>
                <w:rFonts w:ascii="Times New Roman" w:hAnsi="Times New Roman" w:hint="eastAsia"/>
                <w:color w:val="0000FF"/>
                <w:sz w:val="18"/>
              </w:rPr>
              <w:t>）</w:t>
            </w:r>
          </w:p>
        </w:tc>
        <w:tc>
          <w:tcPr>
            <w:tcW w:w="2051" w:type="dxa"/>
          </w:tcPr>
          <w:p w14:paraId="18F57163" w14:textId="77777777" w:rsidR="00000000" w:rsidRDefault="007478C2">
            <w:r>
              <w:rPr>
                <w:rFonts w:hint="eastAsia"/>
                <w:color w:val="0000FF"/>
                <w:sz w:val="18"/>
              </w:rPr>
              <w:t>（</w:t>
            </w:r>
            <w:r>
              <w:rPr>
                <w:rFonts w:hint="eastAsia"/>
                <w:color w:val="0000FF"/>
                <w:sz w:val="18"/>
              </w:rPr>
              <w:t>0609</w:t>
            </w:r>
            <w:r>
              <w:rPr>
                <w:rFonts w:hint="eastAsia"/>
                <w:color w:val="0000FF"/>
                <w:sz w:val="18"/>
              </w:rPr>
              <w:t>）</w:t>
            </w:r>
          </w:p>
        </w:tc>
      </w:tr>
      <w:tr w:rsidR="00000000" w14:paraId="27558312" w14:textId="77777777">
        <w:trPr>
          <w:trHeight w:val="300"/>
          <w:jc w:val="center"/>
        </w:trPr>
        <w:tc>
          <w:tcPr>
            <w:tcW w:w="3644" w:type="dxa"/>
            <w:vAlign w:val="center"/>
          </w:tcPr>
          <w:p w14:paraId="276075AC" w14:textId="77777777" w:rsidR="00000000" w:rsidRDefault="007478C2">
            <w:pPr>
              <w:pStyle w:val="NormalWeb"/>
              <w:ind w:firstLineChars="200" w:firstLine="480"/>
            </w:pPr>
            <w:r>
              <w:rPr>
                <w:rFonts w:hint="eastAsia"/>
              </w:rPr>
              <w:t>应付赎回款</w:t>
            </w:r>
          </w:p>
        </w:tc>
        <w:tc>
          <w:tcPr>
            <w:tcW w:w="1282" w:type="dxa"/>
          </w:tcPr>
          <w:p w14:paraId="3A8F0CF2" w14:textId="77777777" w:rsidR="00000000" w:rsidRDefault="007478C2">
            <w:pPr>
              <w:pStyle w:val="NormalWeb"/>
            </w:pPr>
          </w:p>
        </w:tc>
        <w:tc>
          <w:tcPr>
            <w:tcW w:w="2309" w:type="dxa"/>
          </w:tcPr>
          <w:p w14:paraId="1CF06201"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w:t>
            </w:r>
            <w:r>
              <w:rPr>
                <w:rFonts w:ascii="Times New Roman" w:hAnsi="Times New Roman" w:hint="eastAsia"/>
                <w:color w:val="0000FF"/>
                <w:sz w:val="18"/>
              </w:rPr>
              <w:t>10</w:t>
            </w:r>
            <w:r>
              <w:rPr>
                <w:rFonts w:ascii="Times New Roman" w:hAnsi="Times New Roman" w:hint="eastAsia"/>
                <w:color w:val="0000FF"/>
                <w:sz w:val="18"/>
              </w:rPr>
              <w:t>）</w:t>
            </w:r>
          </w:p>
        </w:tc>
        <w:tc>
          <w:tcPr>
            <w:tcW w:w="2051" w:type="dxa"/>
          </w:tcPr>
          <w:p w14:paraId="4CEC7BC8"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0610</w:t>
            </w:r>
            <w:r>
              <w:rPr>
                <w:rFonts w:ascii="Times New Roman" w:hAnsi="Times New Roman" w:hint="eastAsia"/>
                <w:color w:val="0000FF"/>
                <w:sz w:val="18"/>
              </w:rPr>
              <w:t>）</w:t>
            </w:r>
          </w:p>
        </w:tc>
      </w:tr>
      <w:tr w:rsidR="00000000" w14:paraId="4656787C" w14:textId="77777777">
        <w:trPr>
          <w:trHeight w:val="300"/>
          <w:jc w:val="center"/>
        </w:trPr>
        <w:tc>
          <w:tcPr>
            <w:tcW w:w="3644" w:type="dxa"/>
            <w:vAlign w:val="center"/>
          </w:tcPr>
          <w:p w14:paraId="16921418" w14:textId="77777777" w:rsidR="00000000" w:rsidRDefault="007478C2">
            <w:pPr>
              <w:pStyle w:val="NormalWeb"/>
              <w:ind w:firstLineChars="200" w:firstLine="480"/>
            </w:pPr>
            <w:r>
              <w:rPr>
                <w:rFonts w:hint="eastAsia"/>
              </w:rPr>
              <w:t>应付管理人报酬</w:t>
            </w:r>
          </w:p>
        </w:tc>
        <w:tc>
          <w:tcPr>
            <w:tcW w:w="1282" w:type="dxa"/>
          </w:tcPr>
          <w:p w14:paraId="7D19AC4A" w14:textId="77777777" w:rsidR="00000000" w:rsidRDefault="007478C2">
            <w:pPr>
              <w:pStyle w:val="NormalWeb"/>
            </w:pPr>
          </w:p>
        </w:tc>
        <w:tc>
          <w:tcPr>
            <w:tcW w:w="2309" w:type="dxa"/>
          </w:tcPr>
          <w:p w14:paraId="5CF38F56"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0611</w:t>
            </w:r>
            <w:r>
              <w:rPr>
                <w:rFonts w:ascii="Times New Roman" w:hAnsi="Times New Roman" w:hint="eastAsia"/>
                <w:color w:val="0000FF"/>
                <w:sz w:val="18"/>
              </w:rPr>
              <w:t>）</w:t>
            </w:r>
          </w:p>
        </w:tc>
        <w:tc>
          <w:tcPr>
            <w:tcW w:w="2051" w:type="dxa"/>
          </w:tcPr>
          <w:p w14:paraId="06CECB36"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0611</w:t>
            </w:r>
            <w:r>
              <w:rPr>
                <w:rFonts w:ascii="Times New Roman" w:hAnsi="Times New Roman" w:hint="eastAsia"/>
                <w:color w:val="0000FF"/>
                <w:sz w:val="18"/>
              </w:rPr>
              <w:t>）</w:t>
            </w:r>
          </w:p>
        </w:tc>
      </w:tr>
      <w:tr w:rsidR="00000000" w14:paraId="63E0D5FD" w14:textId="77777777">
        <w:trPr>
          <w:trHeight w:val="300"/>
          <w:jc w:val="center"/>
        </w:trPr>
        <w:tc>
          <w:tcPr>
            <w:tcW w:w="3644" w:type="dxa"/>
            <w:vAlign w:val="center"/>
          </w:tcPr>
          <w:p w14:paraId="7E590AC7" w14:textId="77777777" w:rsidR="00000000" w:rsidRDefault="007478C2">
            <w:pPr>
              <w:pStyle w:val="NormalWeb"/>
              <w:ind w:firstLineChars="200" w:firstLine="480"/>
            </w:pPr>
            <w:r>
              <w:rPr>
                <w:rFonts w:hint="eastAsia"/>
              </w:rPr>
              <w:t>应付托管费</w:t>
            </w:r>
          </w:p>
        </w:tc>
        <w:tc>
          <w:tcPr>
            <w:tcW w:w="1282" w:type="dxa"/>
          </w:tcPr>
          <w:p w14:paraId="38FF7D6A" w14:textId="77777777" w:rsidR="00000000" w:rsidRDefault="007478C2">
            <w:pPr>
              <w:pStyle w:val="NormalWeb"/>
            </w:pPr>
          </w:p>
        </w:tc>
        <w:tc>
          <w:tcPr>
            <w:tcW w:w="2309" w:type="dxa"/>
          </w:tcPr>
          <w:p w14:paraId="3C7B0E92"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0612</w:t>
            </w:r>
            <w:r>
              <w:rPr>
                <w:rFonts w:ascii="Times New Roman" w:hAnsi="Times New Roman" w:hint="eastAsia"/>
                <w:color w:val="0000FF"/>
                <w:sz w:val="18"/>
              </w:rPr>
              <w:t>）</w:t>
            </w:r>
          </w:p>
        </w:tc>
        <w:tc>
          <w:tcPr>
            <w:tcW w:w="2051" w:type="dxa"/>
          </w:tcPr>
          <w:p w14:paraId="57EAC051"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0612</w:t>
            </w:r>
            <w:r>
              <w:rPr>
                <w:rFonts w:ascii="Times New Roman" w:hAnsi="Times New Roman" w:hint="eastAsia"/>
                <w:color w:val="0000FF"/>
                <w:sz w:val="18"/>
              </w:rPr>
              <w:t>）</w:t>
            </w:r>
          </w:p>
        </w:tc>
      </w:tr>
      <w:tr w:rsidR="00000000" w14:paraId="1B735C16" w14:textId="77777777">
        <w:trPr>
          <w:trHeight w:val="300"/>
          <w:jc w:val="center"/>
        </w:trPr>
        <w:tc>
          <w:tcPr>
            <w:tcW w:w="3644" w:type="dxa"/>
            <w:vAlign w:val="center"/>
          </w:tcPr>
          <w:p w14:paraId="437E40B3" w14:textId="77777777" w:rsidR="00000000" w:rsidRDefault="007478C2">
            <w:pPr>
              <w:pStyle w:val="NormalWeb"/>
              <w:ind w:firstLineChars="200" w:firstLine="480"/>
            </w:pPr>
            <w:r>
              <w:rPr>
                <w:rFonts w:hint="eastAsia"/>
              </w:rPr>
              <w:t>应付投资顾问费</w:t>
            </w:r>
          </w:p>
        </w:tc>
        <w:tc>
          <w:tcPr>
            <w:tcW w:w="1282" w:type="dxa"/>
          </w:tcPr>
          <w:p w14:paraId="5D84DB2F" w14:textId="77777777" w:rsidR="00000000" w:rsidRDefault="007478C2">
            <w:pPr>
              <w:pStyle w:val="NormalWeb"/>
            </w:pPr>
          </w:p>
        </w:tc>
        <w:tc>
          <w:tcPr>
            <w:tcW w:w="2309" w:type="dxa"/>
          </w:tcPr>
          <w:p w14:paraId="4CD970D7" w14:textId="77777777" w:rsidR="00000000" w:rsidRDefault="007478C2">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3897</w:t>
            </w:r>
            <w:r>
              <w:rPr>
                <w:rFonts w:ascii="Times New Roman" w:hAnsi="Times New Roman" w:hint="eastAsia"/>
                <w:color w:val="0000FF"/>
                <w:sz w:val="18"/>
              </w:rPr>
              <w:t>）</w:t>
            </w:r>
          </w:p>
        </w:tc>
        <w:tc>
          <w:tcPr>
            <w:tcW w:w="2051" w:type="dxa"/>
          </w:tcPr>
          <w:p w14:paraId="4CCACEFB"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3897</w:t>
            </w:r>
            <w:r>
              <w:rPr>
                <w:rFonts w:ascii="Times New Roman" w:hAnsi="Times New Roman" w:hint="eastAsia"/>
                <w:color w:val="0000FF"/>
                <w:sz w:val="18"/>
              </w:rPr>
              <w:t>）</w:t>
            </w:r>
          </w:p>
        </w:tc>
      </w:tr>
      <w:tr w:rsidR="00000000" w14:paraId="2C0933C1" w14:textId="77777777">
        <w:trPr>
          <w:trHeight w:val="300"/>
          <w:jc w:val="center"/>
        </w:trPr>
        <w:tc>
          <w:tcPr>
            <w:tcW w:w="3644" w:type="dxa"/>
            <w:vAlign w:val="center"/>
          </w:tcPr>
          <w:p w14:paraId="33A076DC" w14:textId="77777777" w:rsidR="00000000" w:rsidRDefault="007478C2">
            <w:pPr>
              <w:pStyle w:val="NormalWeb"/>
              <w:ind w:firstLineChars="200" w:firstLine="480"/>
            </w:pPr>
            <w:r>
              <w:rPr>
                <w:rFonts w:hint="eastAsia"/>
              </w:rPr>
              <w:t>应交税费</w:t>
            </w:r>
          </w:p>
        </w:tc>
        <w:tc>
          <w:tcPr>
            <w:tcW w:w="1282" w:type="dxa"/>
          </w:tcPr>
          <w:p w14:paraId="2DFC989C" w14:textId="77777777" w:rsidR="00000000" w:rsidRDefault="007478C2">
            <w:pPr>
              <w:pStyle w:val="NormalWeb"/>
            </w:pPr>
          </w:p>
        </w:tc>
        <w:tc>
          <w:tcPr>
            <w:tcW w:w="2309" w:type="dxa"/>
          </w:tcPr>
          <w:p w14:paraId="4E776579"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0615</w:t>
            </w:r>
            <w:r>
              <w:rPr>
                <w:rFonts w:ascii="Times New Roman" w:hAnsi="Times New Roman" w:hint="eastAsia"/>
                <w:color w:val="0000FF"/>
                <w:sz w:val="18"/>
              </w:rPr>
              <w:t>）</w:t>
            </w:r>
          </w:p>
        </w:tc>
        <w:tc>
          <w:tcPr>
            <w:tcW w:w="2051" w:type="dxa"/>
          </w:tcPr>
          <w:p w14:paraId="557CB3C3"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0615</w:t>
            </w:r>
            <w:r>
              <w:rPr>
                <w:rFonts w:ascii="Times New Roman" w:hAnsi="Times New Roman" w:hint="eastAsia"/>
                <w:color w:val="0000FF"/>
                <w:sz w:val="18"/>
              </w:rPr>
              <w:t>）</w:t>
            </w:r>
          </w:p>
        </w:tc>
      </w:tr>
      <w:tr w:rsidR="00000000" w14:paraId="4C31E06C" w14:textId="77777777">
        <w:trPr>
          <w:trHeight w:val="300"/>
          <w:jc w:val="center"/>
        </w:trPr>
        <w:tc>
          <w:tcPr>
            <w:tcW w:w="3644" w:type="dxa"/>
            <w:vAlign w:val="center"/>
          </w:tcPr>
          <w:p w14:paraId="78134CE0" w14:textId="77777777" w:rsidR="00000000" w:rsidRDefault="007478C2">
            <w:pPr>
              <w:pStyle w:val="NormalWeb"/>
              <w:ind w:firstLineChars="200" w:firstLine="480"/>
            </w:pPr>
            <w:r>
              <w:rPr>
                <w:rFonts w:hint="eastAsia"/>
              </w:rPr>
              <w:t>应付利息</w:t>
            </w:r>
          </w:p>
        </w:tc>
        <w:tc>
          <w:tcPr>
            <w:tcW w:w="1282" w:type="dxa"/>
          </w:tcPr>
          <w:p w14:paraId="17791E72" w14:textId="77777777" w:rsidR="00000000" w:rsidRDefault="007478C2">
            <w:pPr>
              <w:pStyle w:val="NormalWeb"/>
            </w:pPr>
          </w:p>
        </w:tc>
        <w:tc>
          <w:tcPr>
            <w:tcW w:w="2309" w:type="dxa"/>
          </w:tcPr>
          <w:p w14:paraId="1C91B2A4"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0616</w:t>
            </w:r>
            <w:r>
              <w:rPr>
                <w:rFonts w:ascii="Times New Roman" w:hAnsi="Times New Roman" w:hint="eastAsia"/>
                <w:color w:val="0000FF"/>
                <w:sz w:val="18"/>
              </w:rPr>
              <w:t>）</w:t>
            </w:r>
          </w:p>
        </w:tc>
        <w:tc>
          <w:tcPr>
            <w:tcW w:w="2051" w:type="dxa"/>
          </w:tcPr>
          <w:p w14:paraId="1C7EEC09"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0616</w:t>
            </w:r>
            <w:r>
              <w:rPr>
                <w:rFonts w:ascii="Times New Roman" w:hAnsi="Times New Roman" w:hint="eastAsia"/>
                <w:color w:val="0000FF"/>
                <w:sz w:val="18"/>
              </w:rPr>
              <w:t>）</w:t>
            </w:r>
          </w:p>
        </w:tc>
      </w:tr>
      <w:tr w:rsidR="00000000" w14:paraId="45EBA844" w14:textId="77777777">
        <w:trPr>
          <w:trHeight w:val="300"/>
          <w:jc w:val="center"/>
        </w:trPr>
        <w:tc>
          <w:tcPr>
            <w:tcW w:w="3644" w:type="dxa"/>
            <w:vAlign w:val="center"/>
          </w:tcPr>
          <w:p w14:paraId="307B7031" w14:textId="77777777" w:rsidR="00000000" w:rsidRDefault="007478C2">
            <w:pPr>
              <w:pStyle w:val="NormalWeb"/>
              <w:ind w:firstLineChars="200" w:firstLine="480"/>
            </w:pPr>
            <w:r>
              <w:rPr>
                <w:rFonts w:hint="eastAsia"/>
              </w:rPr>
              <w:t>应付利润</w:t>
            </w:r>
          </w:p>
        </w:tc>
        <w:tc>
          <w:tcPr>
            <w:tcW w:w="1282" w:type="dxa"/>
          </w:tcPr>
          <w:p w14:paraId="0A8BE34B" w14:textId="77777777" w:rsidR="00000000" w:rsidRDefault="007478C2">
            <w:pPr>
              <w:pStyle w:val="NormalWeb"/>
            </w:pPr>
          </w:p>
        </w:tc>
        <w:tc>
          <w:tcPr>
            <w:tcW w:w="2309" w:type="dxa"/>
          </w:tcPr>
          <w:p w14:paraId="339B5F68"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0617</w:t>
            </w:r>
            <w:r>
              <w:rPr>
                <w:rFonts w:ascii="Times New Roman" w:hAnsi="Times New Roman" w:hint="eastAsia"/>
                <w:color w:val="0000FF"/>
                <w:sz w:val="18"/>
              </w:rPr>
              <w:t>）</w:t>
            </w:r>
          </w:p>
        </w:tc>
        <w:tc>
          <w:tcPr>
            <w:tcW w:w="2051" w:type="dxa"/>
          </w:tcPr>
          <w:p w14:paraId="6AA7E43B"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0617</w:t>
            </w:r>
            <w:r>
              <w:rPr>
                <w:rFonts w:ascii="Times New Roman" w:hAnsi="Times New Roman" w:hint="eastAsia"/>
                <w:color w:val="0000FF"/>
                <w:sz w:val="18"/>
              </w:rPr>
              <w:t>）</w:t>
            </w:r>
          </w:p>
        </w:tc>
      </w:tr>
      <w:tr w:rsidR="00000000" w14:paraId="7C65CC1D"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vAlign w:val="center"/>
          </w:tcPr>
          <w:p w14:paraId="7CA303B4" w14:textId="77777777" w:rsidR="00000000" w:rsidRDefault="007478C2">
            <w:pPr>
              <w:pStyle w:val="NormalWeb"/>
              <w:ind w:firstLineChars="200" w:firstLine="480"/>
              <w:rPr>
                <w:bCs/>
              </w:rPr>
            </w:pPr>
            <w:r>
              <w:rPr>
                <w:rFonts w:hint="eastAsia"/>
                <w:bCs/>
              </w:rPr>
              <w:t>合同负债</w:t>
            </w:r>
          </w:p>
        </w:tc>
        <w:tc>
          <w:tcPr>
            <w:tcW w:w="1282" w:type="dxa"/>
            <w:tcBorders>
              <w:top w:val="single" w:sz="4" w:space="0" w:color="auto"/>
              <w:left w:val="single" w:sz="4" w:space="0" w:color="auto"/>
              <w:bottom w:val="single" w:sz="4" w:space="0" w:color="auto"/>
              <w:right w:val="single" w:sz="4" w:space="0" w:color="auto"/>
            </w:tcBorders>
          </w:tcPr>
          <w:p w14:paraId="14D209C7" w14:textId="77777777" w:rsidR="00000000" w:rsidRDefault="007478C2">
            <w:pPr>
              <w:pStyle w:val="NormalWeb"/>
            </w:pPr>
          </w:p>
        </w:tc>
        <w:tc>
          <w:tcPr>
            <w:tcW w:w="2309" w:type="dxa"/>
            <w:tcBorders>
              <w:top w:val="single" w:sz="4" w:space="0" w:color="auto"/>
              <w:left w:val="single" w:sz="4" w:space="0" w:color="auto"/>
              <w:bottom w:val="single" w:sz="4" w:space="0" w:color="auto"/>
              <w:right w:val="single" w:sz="4" w:space="0" w:color="auto"/>
            </w:tcBorders>
          </w:tcPr>
          <w:p w14:paraId="58CDD4A8"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3898</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6B64282A"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3898</w:t>
            </w:r>
            <w:r>
              <w:rPr>
                <w:rFonts w:ascii="Times New Roman" w:hAnsi="Times New Roman" w:hint="eastAsia"/>
                <w:color w:val="0000FF"/>
                <w:sz w:val="18"/>
              </w:rPr>
              <w:t>）</w:t>
            </w:r>
          </w:p>
        </w:tc>
      </w:tr>
      <w:tr w:rsidR="00000000" w14:paraId="51E6EBFD"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vAlign w:val="center"/>
          </w:tcPr>
          <w:p w14:paraId="68547449" w14:textId="77777777" w:rsidR="00000000" w:rsidRDefault="007478C2">
            <w:pPr>
              <w:pStyle w:val="NormalWeb"/>
              <w:ind w:firstLineChars="200" w:firstLine="480"/>
              <w:rPr>
                <w:bCs/>
              </w:rPr>
            </w:pPr>
            <w:r>
              <w:rPr>
                <w:rFonts w:hint="eastAsia"/>
                <w:bCs/>
              </w:rPr>
              <w:t>持有待售负债</w:t>
            </w:r>
          </w:p>
        </w:tc>
        <w:tc>
          <w:tcPr>
            <w:tcW w:w="1282" w:type="dxa"/>
            <w:tcBorders>
              <w:top w:val="single" w:sz="4" w:space="0" w:color="auto"/>
              <w:left w:val="single" w:sz="4" w:space="0" w:color="auto"/>
              <w:bottom w:val="single" w:sz="4" w:space="0" w:color="auto"/>
              <w:right w:val="single" w:sz="4" w:space="0" w:color="auto"/>
            </w:tcBorders>
          </w:tcPr>
          <w:p w14:paraId="0AFE0930" w14:textId="77777777" w:rsidR="00000000" w:rsidRDefault="007478C2">
            <w:pPr>
              <w:pStyle w:val="NormalWeb"/>
            </w:pPr>
          </w:p>
        </w:tc>
        <w:tc>
          <w:tcPr>
            <w:tcW w:w="2309" w:type="dxa"/>
            <w:tcBorders>
              <w:top w:val="single" w:sz="4" w:space="0" w:color="auto"/>
              <w:left w:val="single" w:sz="4" w:space="0" w:color="auto"/>
              <w:bottom w:val="single" w:sz="4" w:space="0" w:color="auto"/>
              <w:right w:val="single" w:sz="4" w:space="0" w:color="auto"/>
            </w:tcBorders>
          </w:tcPr>
          <w:p w14:paraId="4EB322CB"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3899</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494AB3F7"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3899</w:t>
            </w:r>
            <w:r>
              <w:rPr>
                <w:rFonts w:ascii="Times New Roman" w:hAnsi="Times New Roman" w:hint="eastAsia"/>
                <w:color w:val="0000FF"/>
                <w:sz w:val="18"/>
              </w:rPr>
              <w:t>）</w:t>
            </w:r>
          </w:p>
        </w:tc>
      </w:tr>
      <w:tr w:rsidR="00000000" w14:paraId="2CC0A7E8" w14:textId="77777777">
        <w:trPr>
          <w:trHeight w:val="300"/>
          <w:jc w:val="center"/>
        </w:trPr>
        <w:tc>
          <w:tcPr>
            <w:tcW w:w="3644" w:type="dxa"/>
            <w:tcBorders>
              <w:top w:val="single" w:sz="4" w:space="0" w:color="auto"/>
              <w:left w:val="single" w:sz="4" w:space="0" w:color="auto"/>
              <w:bottom w:val="single" w:sz="4" w:space="0" w:color="auto"/>
              <w:right w:val="single" w:sz="4" w:space="0" w:color="auto"/>
            </w:tcBorders>
          </w:tcPr>
          <w:p w14:paraId="22F819E9" w14:textId="77777777" w:rsidR="00000000" w:rsidRDefault="007478C2">
            <w:pPr>
              <w:pStyle w:val="NormalWeb"/>
              <w:ind w:firstLineChars="200" w:firstLine="480"/>
              <w:rPr>
                <w:bCs/>
              </w:rPr>
            </w:pPr>
            <w:r>
              <w:rPr>
                <w:rFonts w:hint="eastAsia"/>
              </w:rPr>
              <w:t>长期借款</w:t>
            </w:r>
          </w:p>
        </w:tc>
        <w:tc>
          <w:tcPr>
            <w:tcW w:w="1282" w:type="dxa"/>
            <w:tcBorders>
              <w:top w:val="single" w:sz="4" w:space="0" w:color="auto"/>
              <w:left w:val="single" w:sz="4" w:space="0" w:color="auto"/>
              <w:bottom w:val="single" w:sz="4" w:space="0" w:color="auto"/>
              <w:right w:val="single" w:sz="4" w:space="0" w:color="auto"/>
            </w:tcBorders>
          </w:tcPr>
          <w:p w14:paraId="2306C0AF" w14:textId="77777777" w:rsidR="00000000" w:rsidRDefault="007478C2">
            <w:pPr>
              <w:pStyle w:val="NormalWeb"/>
            </w:pPr>
          </w:p>
        </w:tc>
        <w:tc>
          <w:tcPr>
            <w:tcW w:w="2309" w:type="dxa"/>
            <w:tcBorders>
              <w:top w:val="single" w:sz="4" w:space="0" w:color="auto"/>
              <w:left w:val="single" w:sz="4" w:space="0" w:color="auto"/>
              <w:bottom w:val="single" w:sz="4" w:space="0" w:color="auto"/>
              <w:right w:val="single" w:sz="4" w:space="0" w:color="auto"/>
            </w:tcBorders>
          </w:tcPr>
          <w:p w14:paraId="551AC686"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3900</w:t>
            </w:r>
            <w:r>
              <w:rPr>
                <w:rFonts w:ascii="Times New Roman" w:hAnsi="Times New Roman" w:hint="eastAsia"/>
                <w:color w:val="0000FF"/>
                <w:sz w:val="18"/>
              </w:rPr>
              <w:t>）</w:t>
            </w:r>
          </w:p>
        </w:tc>
        <w:tc>
          <w:tcPr>
            <w:tcW w:w="2051" w:type="dxa"/>
            <w:tcBorders>
              <w:top w:val="single" w:sz="4" w:space="0" w:color="auto"/>
              <w:left w:val="single" w:sz="4" w:space="0" w:color="auto"/>
              <w:bottom w:val="single" w:sz="4" w:space="0" w:color="auto"/>
              <w:right w:val="single" w:sz="4" w:space="0" w:color="auto"/>
            </w:tcBorders>
          </w:tcPr>
          <w:p w14:paraId="7F3EF16C"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3900</w:t>
            </w:r>
            <w:r>
              <w:rPr>
                <w:rFonts w:ascii="Times New Roman" w:hAnsi="Times New Roman" w:hint="eastAsia"/>
                <w:color w:val="0000FF"/>
                <w:sz w:val="18"/>
              </w:rPr>
              <w:t>）</w:t>
            </w:r>
          </w:p>
        </w:tc>
      </w:tr>
      <w:tr w:rsidR="00000000" w14:paraId="6379E3B2" w14:textId="77777777">
        <w:trPr>
          <w:trHeight w:val="300"/>
          <w:jc w:val="center"/>
        </w:trPr>
        <w:tc>
          <w:tcPr>
            <w:tcW w:w="3644" w:type="dxa"/>
            <w:vAlign w:val="center"/>
          </w:tcPr>
          <w:p w14:paraId="75F649DE" w14:textId="77777777" w:rsidR="00000000" w:rsidRDefault="007478C2">
            <w:pPr>
              <w:pStyle w:val="NormalWeb"/>
              <w:ind w:firstLineChars="200" w:firstLine="480"/>
            </w:pPr>
            <w:r>
              <w:rPr>
                <w:rFonts w:hint="eastAsia"/>
              </w:rPr>
              <w:t>预计负债</w:t>
            </w:r>
          </w:p>
        </w:tc>
        <w:tc>
          <w:tcPr>
            <w:tcW w:w="1282" w:type="dxa"/>
          </w:tcPr>
          <w:p w14:paraId="047CBAA5" w14:textId="77777777" w:rsidR="00000000" w:rsidRDefault="007478C2">
            <w:pPr>
              <w:pStyle w:val="NormalWeb"/>
            </w:pPr>
          </w:p>
        </w:tc>
        <w:tc>
          <w:tcPr>
            <w:tcW w:w="2309" w:type="dxa"/>
          </w:tcPr>
          <w:p w14:paraId="4010FC1F"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3901</w:t>
            </w:r>
            <w:r>
              <w:rPr>
                <w:rFonts w:ascii="Times New Roman" w:hAnsi="Times New Roman" w:hint="eastAsia"/>
                <w:color w:val="0000FF"/>
                <w:sz w:val="18"/>
              </w:rPr>
              <w:t>）</w:t>
            </w:r>
          </w:p>
        </w:tc>
        <w:tc>
          <w:tcPr>
            <w:tcW w:w="2051" w:type="dxa"/>
          </w:tcPr>
          <w:p w14:paraId="66A5033B" w14:textId="77777777" w:rsidR="00000000" w:rsidRDefault="007478C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3901</w:t>
            </w:r>
            <w:r>
              <w:rPr>
                <w:rFonts w:ascii="Times New Roman" w:hAnsi="Times New Roman" w:hint="eastAsia"/>
                <w:color w:val="0000FF"/>
                <w:sz w:val="18"/>
              </w:rPr>
              <w:t>）</w:t>
            </w:r>
          </w:p>
        </w:tc>
      </w:tr>
      <w:tr w:rsidR="00000000" w14:paraId="4BF56DA4" w14:textId="77777777">
        <w:trPr>
          <w:trHeight w:val="300"/>
          <w:jc w:val="center"/>
        </w:trPr>
        <w:tc>
          <w:tcPr>
            <w:tcW w:w="3644" w:type="dxa"/>
            <w:vAlign w:val="center"/>
          </w:tcPr>
          <w:p w14:paraId="562107C4" w14:textId="77777777" w:rsidR="00000000" w:rsidRDefault="007478C2">
            <w:pPr>
              <w:pStyle w:val="NormalWeb"/>
              <w:ind w:firstLineChars="200" w:firstLine="480"/>
            </w:pPr>
            <w:r>
              <w:rPr>
                <w:rFonts w:hint="eastAsia"/>
              </w:rPr>
              <w:t>租赁负债</w:t>
            </w:r>
          </w:p>
        </w:tc>
        <w:tc>
          <w:tcPr>
            <w:tcW w:w="1282" w:type="dxa"/>
          </w:tcPr>
          <w:p w14:paraId="4C33DDD1" w14:textId="77777777" w:rsidR="00000000" w:rsidRDefault="007478C2">
            <w:pPr>
              <w:pStyle w:val="NormalWeb"/>
            </w:pPr>
          </w:p>
        </w:tc>
        <w:tc>
          <w:tcPr>
            <w:tcW w:w="2309" w:type="dxa"/>
          </w:tcPr>
          <w:p w14:paraId="7CD17F2D"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3902</w:t>
            </w:r>
            <w:r>
              <w:rPr>
                <w:rFonts w:ascii="Times New Roman" w:hAnsi="Times New Roman" w:hint="eastAsia"/>
                <w:color w:val="0000FF"/>
                <w:sz w:val="18"/>
              </w:rPr>
              <w:t>）</w:t>
            </w:r>
          </w:p>
        </w:tc>
        <w:tc>
          <w:tcPr>
            <w:tcW w:w="2051" w:type="dxa"/>
          </w:tcPr>
          <w:p w14:paraId="0C08E2E7" w14:textId="77777777" w:rsidR="00000000" w:rsidRDefault="007478C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3902</w:t>
            </w:r>
            <w:r>
              <w:rPr>
                <w:rFonts w:ascii="Times New Roman" w:hAnsi="Times New Roman" w:hint="eastAsia"/>
                <w:color w:val="0000FF"/>
                <w:sz w:val="18"/>
              </w:rPr>
              <w:t>）</w:t>
            </w:r>
          </w:p>
        </w:tc>
      </w:tr>
      <w:tr w:rsidR="00000000" w14:paraId="0A1064B5" w14:textId="77777777">
        <w:trPr>
          <w:trHeight w:val="300"/>
          <w:jc w:val="center"/>
        </w:trPr>
        <w:tc>
          <w:tcPr>
            <w:tcW w:w="3644" w:type="dxa"/>
            <w:vAlign w:val="center"/>
          </w:tcPr>
          <w:p w14:paraId="217C0F7C" w14:textId="77777777" w:rsidR="00000000" w:rsidRDefault="007478C2">
            <w:pPr>
              <w:pStyle w:val="NormalWeb"/>
              <w:ind w:firstLineChars="200" w:firstLine="480"/>
            </w:pPr>
            <w:r>
              <w:rPr>
                <w:rFonts w:hint="eastAsia"/>
              </w:rPr>
              <w:t>递延收益</w:t>
            </w:r>
          </w:p>
        </w:tc>
        <w:tc>
          <w:tcPr>
            <w:tcW w:w="1282" w:type="dxa"/>
          </w:tcPr>
          <w:p w14:paraId="2F6AD8E5" w14:textId="77777777" w:rsidR="00000000" w:rsidRDefault="007478C2">
            <w:pPr>
              <w:pStyle w:val="NormalWeb"/>
            </w:pPr>
          </w:p>
        </w:tc>
        <w:tc>
          <w:tcPr>
            <w:tcW w:w="2309" w:type="dxa"/>
          </w:tcPr>
          <w:p w14:paraId="310FA2A8"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3903</w:t>
            </w:r>
            <w:r>
              <w:rPr>
                <w:rFonts w:ascii="Times New Roman" w:hAnsi="Times New Roman" w:hint="eastAsia"/>
                <w:color w:val="0000FF"/>
                <w:sz w:val="18"/>
              </w:rPr>
              <w:t>）</w:t>
            </w:r>
          </w:p>
        </w:tc>
        <w:tc>
          <w:tcPr>
            <w:tcW w:w="2051" w:type="dxa"/>
          </w:tcPr>
          <w:p w14:paraId="3FDFDC3A" w14:textId="77777777" w:rsidR="00000000" w:rsidRDefault="007478C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3903</w:t>
            </w:r>
            <w:r>
              <w:rPr>
                <w:rFonts w:ascii="Times New Roman" w:hAnsi="Times New Roman" w:hint="eastAsia"/>
                <w:color w:val="0000FF"/>
                <w:sz w:val="18"/>
              </w:rPr>
              <w:t>）</w:t>
            </w:r>
          </w:p>
        </w:tc>
      </w:tr>
      <w:tr w:rsidR="00000000" w14:paraId="083C8452" w14:textId="77777777">
        <w:trPr>
          <w:trHeight w:val="300"/>
          <w:jc w:val="center"/>
        </w:trPr>
        <w:tc>
          <w:tcPr>
            <w:tcW w:w="3644" w:type="dxa"/>
            <w:vAlign w:val="center"/>
          </w:tcPr>
          <w:p w14:paraId="31F419BE" w14:textId="77777777" w:rsidR="00000000" w:rsidRDefault="007478C2">
            <w:pPr>
              <w:pStyle w:val="NormalWeb"/>
              <w:ind w:firstLineChars="200" w:firstLine="480"/>
            </w:pPr>
            <w:r>
              <w:rPr>
                <w:rFonts w:hint="eastAsia"/>
              </w:rPr>
              <w:t>递延所得税负债</w:t>
            </w:r>
          </w:p>
        </w:tc>
        <w:tc>
          <w:tcPr>
            <w:tcW w:w="1282" w:type="dxa"/>
          </w:tcPr>
          <w:p w14:paraId="7C8C6B61" w14:textId="77777777" w:rsidR="00000000" w:rsidRDefault="007478C2">
            <w:pPr>
              <w:pStyle w:val="NormalWeb"/>
            </w:pPr>
          </w:p>
        </w:tc>
        <w:tc>
          <w:tcPr>
            <w:tcW w:w="2309" w:type="dxa"/>
          </w:tcPr>
          <w:p w14:paraId="320074E1"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2032</w:t>
            </w:r>
            <w:r>
              <w:rPr>
                <w:rFonts w:ascii="Times New Roman" w:hAnsi="Times New Roman" w:hint="eastAsia"/>
                <w:color w:val="0000FF"/>
                <w:sz w:val="18"/>
              </w:rPr>
              <w:t>）</w:t>
            </w:r>
          </w:p>
        </w:tc>
        <w:tc>
          <w:tcPr>
            <w:tcW w:w="2051" w:type="dxa"/>
          </w:tcPr>
          <w:p w14:paraId="5690B354" w14:textId="77777777" w:rsidR="00000000" w:rsidRDefault="007478C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2032</w:t>
            </w:r>
            <w:r>
              <w:rPr>
                <w:rFonts w:ascii="Times New Roman" w:hAnsi="Times New Roman" w:hint="eastAsia"/>
                <w:color w:val="0000FF"/>
                <w:sz w:val="18"/>
              </w:rPr>
              <w:t>）</w:t>
            </w:r>
          </w:p>
        </w:tc>
      </w:tr>
      <w:tr w:rsidR="00000000" w14:paraId="0CF27F12" w14:textId="77777777">
        <w:trPr>
          <w:trHeight w:val="300"/>
          <w:jc w:val="center"/>
        </w:trPr>
        <w:tc>
          <w:tcPr>
            <w:tcW w:w="3644" w:type="dxa"/>
            <w:vAlign w:val="center"/>
          </w:tcPr>
          <w:p w14:paraId="14ACF95C" w14:textId="77777777" w:rsidR="00000000" w:rsidRDefault="007478C2">
            <w:pPr>
              <w:pStyle w:val="NormalWeb"/>
              <w:ind w:firstLineChars="200" w:firstLine="480"/>
            </w:pPr>
            <w:r>
              <w:rPr>
                <w:rFonts w:hint="eastAsia"/>
              </w:rPr>
              <w:t>其他负债</w:t>
            </w:r>
          </w:p>
        </w:tc>
        <w:tc>
          <w:tcPr>
            <w:tcW w:w="1282" w:type="dxa"/>
          </w:tcPr>
          <w:p w14:paraId="4AE70168" w14:textId="77777777" w:rsidR="00000000" w:rsidRDefault="007478C2">
            <w:pPr>
              <w:pStyle w:val="NormalWeb"/>
            </w:pPr>
          </w:p>
        </w:tc>
        <w:tc>
          <w:tcPr>
            <w:tcW w:w="2309" w:type="dxa"/>
          </w:tcPr>
          <w:p w14:paraId="1B2DDB75"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0618</w:t>
            </w:r>
            <w:r>
              <w:rPr>
                <w:rFonts w:ascii="Times New Roman" w:hAnsi="Times New Roman" w:hint="eastAsia"/>
                <w:color w:val="0000FF"/>
                <w:sz w:val="18"/>
              </w:rPr>
              <w:t>）</w:t>
            </w:r>
          </w:p>
        </w:tc>
        <w:tc>
          <w:tcPr>
            <w:tcW w:w="2051" w:type="dxa"/>
          </w:tcPr>
          <w:p w14:paraId="4948E7D4"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0618</w:t>
            </w:r>
            <w:r>
              <w:rPr>
                <w:rFonts w:ascii="Times New Roman" w:hAnsi="Times New Roman" w:hint="eastAsia"/>
                <w:color w:val="0000FF"/>
                <w:sz w:val="18"/>
              </w:rPr>
              <w:t>）</w:t>
            </w:r>
          </w:p>
        </w:tc>
      </w:tr>
      <w:tr w:rsidR="00000000" w14:paraId="0B76C63A" w14:textId="77777777">
        <w:trPr>
          <w:trHeight w:val="300"/>
          <w:jc w:val="center"/>
        </w:trPr>
        <w:tc>
          <w:tcPr>
            <w:tcW w:w="3644" w:type="dxa"/>
            <w:vAlign w:val="center"/>
          </w:tcPr>
          <w:p w14:paraId="4E017ADA" w14:textId="77777777" w:rsidR="00000000" w:rsidRDefault="007478C2">
            <w:pPr>
              <w:pStyle w:val="NormalWeb"/>
              <w:jc w:val="center"/>
              <w:rPr>
                <w:b/>
              </w:rPr>
            </w:pPr>
            <w:r>
              <w:rPr>
                <w:rFonts w:hint="eastAsia"/>
                <w:b/>
              </w:rPr>
              <w:t>负债合计</w:t>
            </w:r>
          </w:p>
        </w:tc>
        <w:tc>
          <w:tcPr>
            <w:tcW w:w="1282" w:type="dxa"/>
          </w:tcPr>
          <w:p w14:paraId="29D2E892" w14:textId="77777777" w:rsidR="00000000" w:rsidRDefault="007478C2">
            <w:pPr>
              <w:pStyle w:val="NormalWeb"/>
            </w:pPr>
          </w:p>
        </w:tc>
        <w:tc>
          <w:tcPr>
            <w:tcW w:w="2309" w:type="dxa"/>
          </w:tcPr>
          <w:p w14:paraId="1B30E7AF"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0619</w:t>
            </w:r>
            <w:r>
              <w:rPr>
                <w:rFonts w:ascii="Times New Roman" w:hAnsi="Times New Roman" w:hint="eastAsia"/>
                <w:color w:val="0000FF"/>
                <w:sz w:val="18"/>
              </w:rPr>
              <w:t>）</w:t>
            </w:r>
          </w:p>
        </w:tc>
        <w:tc>
          <w:tcPr>
            <w:tcW w:w="2051" w:type="dxa"/>
          </w:tcPr>
          <w:p w14:paraId="3E34D25B"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0619</w:t>
            </w:r>
            <w:r>
              <w:rPr>
                <w:rFonts w:ascii="Times New Roman" w:hAnsi="Times New Roman" w:hint="eastAsia"/>
                <w:color w:val="0000FF"/>
                <w:sz w:val="18"/>
              </w:rPr>
              <w:t>）</w:t>
            </w:r>
          </w:p>
        </w:tc>
      </w:tr>
      <w:tr w:rsidR="00000000" w14:paraId="3F1EA5ED" w14:textId="77777777">
        <w:trPr>
          <w:trHeight w:val="300"/>
          <w:jc w:val="center"/>
        </w:trPr>
        <w:tc>
          <w:tcPr>
            <w:tcW w:w="3644" w:type="dxa"/>
            <w:vAlign w:val="center"/>
          </w:tcPr>
          <w:p w14:paraId="669F5863" w14:textId="77777777" w:rsidR="00000000" w:rsidRDefault="007478C2">
            <w:pPr>
              <w:pStyle w:val="NormalWeb"/>
              <w:rPr>
                <w:b/>
              </w:rPr>
            </w:pPr>
            <w:r>
              <w:rPr>
                <w:rFonts w:hint="eastAsia"/>
                <w:b/>
              </w:rPr>
              <w:t>所有者权益：</w:t>
            </w:r>
          </w:p>
        </w:tc>
        <w:tc>
          <w:tcPr>
            <w:tcW w:w="1282" w:type="dxa"/>
          </w:tcPr>
          <w:p w14:paraId="0A0ECC73" w14:textId="77777777" w:rsidR="00000000" w:rsidRDefault="007478C2">
            <w:pPr>
              <w:pStyle w:val="NormalWeb"/>
            </w:pPr>
          </w:p>
        </w:tc>
        <w:tc>
          <w:tcPr>
            <w:tcW w:w="2309" w:type="dxa"/>
          </w:tcPr>
          <w:p w14:paraId="74C5FC44" w14:textId="77777777" w:rsidR="00000000" w:rsidRDefault="007478C2">
            <w:pPr>
              <w:pStyle w:val="NormalWeb"/>
              <w:rPr>
                <w:rFonts w:ascii="Times New Roman" w:hAnsi="Times New Roman"/>
                <w:color w:val="0000FF"/>
                <w:sz w:val="18"/>
              </w:rPr>
            </w:pPr>
          </w:p>
        </w:tc>
        <w:tc>
          <w:tcPr>
            <w:tcW w:w="2051" w:type="dxa"/>
          </w:tcPr>
          <w:p w14:paraId="6A6BA826" w14:textId="77777777" w:rsidR="00000000" w:rsidRDefault="007478C2">
            <w:pPr>
              <w:pStyle w:val="NormalWeb"/>
            </w:pPr>
          </w:p>
        </w:tc>
      </w:tr>
      <w:tr w:rsidR="00000000" w14:paraId="01B595EF" w14:textId="77777777">
        <w:trPr>
          <w:trHeight w:val="300"/>
          <w:jc w:val="center"/>
        </w:trPr>
        <w:tc>
          <w:tcPr>
            <w:tcW w:w="3644" w:type="dxa"/>
            <w:vAlign w:val="center"/>
          </w:tcPr>
          <w:p w14:paraId="15D05310" w14:textId="77777777" w:rsidR="00000000" w:rsidRDefault="007478C2">
            <w:pPr>
              <w:pStyle w:val="NormalWeb"/>
              <w:ind w:firstLineChars="200" w:firstLine="480"/>
            </w:pPr>
            <w:r>
              <w:rPr>
                <w:rFonts w:hint="eastAsia"/>
              </w:rPr>
              <w:t>实收基金</w:t>
            </w:r>
          </w:p>
        </w:tc>
        <w:tc>
          <w:tcPr>
            <w:tcW w:w="1282" w:type="dxa"/>
          </w:tcPr>
          <w:p w14:paraId="740F37BE" w14:textId="77777777" w:rsidR="00000000" w:rsidRDefault="007478C2">
            <w:pPr>
              <w:pStyle w:val="NormalWeb"/>
            </w:pPr>
          </w:p>
        </w:tc>
        <w:tc>
          <w:tcPr>
            <w:tcW w:w="2309" w:type="dxa"/>
          </w:tcPr>
          <w:p w14:paraId="06DA774D"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0621</w:t>
            </w:r>
            <w:r>
              <w:rPr>
                <w:rFonts w:ascii="Times New Roman" w:hAnsi="Times New Roman" w:hint="eastAsia"/>
                <w:color w:val="0000FF"/>
                <w:sz w:val="18"/>
              </w:rPr>
              <w:t>）</w:t>
            </w:r>
          </w:p>
        </w:tc>
        <w:tc>
          <w:tcPr>
            <w:tcW w:w="2051" w:type="dxa"/>
          </w:tcPr>
          <w:p w14:paraId="061F8172"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0621</w:t>
            </w:r>
            <w:r>
              <w:rPr>
                <w:rFonts w:ascii="Times New Roman" w:hAnsi="Times New Roman" w:hint="eastAsia"/>
                <w:color w:val="0000FF"/>
                <w:sz w:val="18"/>
              </w:rPr>
              <w:t>）</w:t>
            </w:r>
          </w:p>
        </w:tc>
      </w:tr>
      <w:tr w:rsidR="00000000" w14:paraId="7EAD4A84" w14:textId="77777777">
        <w:trPr>
          <w:trHeight w:val="300"/>
          <w:jc w:val="center"/>
        </w:trPr>
        <w:tc>
          <w:tcPr>
            <w:tcW w:w="3644" w:type="dxa"/>
            <w:vAlign w:val="center"/>
          </w:tcPr>
          <w:p w14:paraId="2E45A90C" w14:textId="77777777" w:rsidR="00000000" w:rsidRDefault="007478C2">
            <w:pPr>
              <w:pStyle w:val="NormalWeb"/>
              <w:ind w:firstLineChars="200" w:firstLine="480"/>
            </w:pPr>
            <w:r>
              <w:rPr>
                <w:rFonts w:hint="eastAsia"/>
              </w:rPr>
              <w:t>其他权益工具</w:t>
            </w:r>
          </w:p>
        </w:tc>
        <w:tc>
          <w:tcPr>
            <w:tcW w:w="1282" w:type="dxa"/>
          </w:tcPr>
          <w:p w14:paraId="4173062E" w14:textId="77777777" w:rsidR="00000000" w:rsidRDefault="007478C2">
            <w:pPr>
              <w:pStyle w:val="NormalWeb"/>
            </w:pPr>
          </w:p>
        </w:tc>
        <w:tc>
          <w:tcPr>
            <w:tcW w:w="2309" w:type="dxa"/>
          </w:tcPr>
          <w:p w14:paraId="74C0F4DD"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3904</w:t>
            </w:r>
            <w:r>
              <w:rPr>
                <w:rFonts w:ascii="Times New Roman" w:hAnsi="Times New Roman" w:hint="eastAsia"/>
                <w:color w:val="0000FF"/>
                <w:sz w:val="18"/>
              </w:rPr>
              <w:t>）</w:t>
            </w:r>
          </w:p>
        </w:tc>
        <w:tc>
          <w:tcPr>
            <w:tcW w:w="2051" w:type="dxa"/>
          </w:tcPr>
          <w:p w14:paraId="297EC08B"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3904</w:t>
            </w:r>
            <w:r>
              <w:rPr>
                <w:rFonts w:ascii="Times New Roman" w:hAnsi="Times New Roman" w:hint="eastAsia"/>
                <w:color w:val="0000FF"/>
                <w:sz w:val="18"/>
              </w:rPr>
              <w:t>）</w:t>
            </w:r>
          </w:p>
        </w:tc>
      </w:tr>
      <w:tr w:rsidR="00000000" w14:paraId="267B1516" w14:textId="77777777">
        <w:trPr>
          <w:trHeight w:val="300"/>
          <w:jc w:val="center"/>
        </w:trPr>
        <w:tc>
          <w:tcPr>
            <w:tcW w:w="3644" w:type="dxa"/>
            <w:vAlign w:val="center"/>
          </w:tcPr>
          <w:p w14:paraId="5910A8BB" w14:textId="77777777" w:rsidR="00000000" w:rsidRDefault="007478C2">
            <w:pPr>
              <w:pStyle w:val="NormalWeb"/>
              <w:ind w:firstLineChars="200" w:firstLine="480"/>
            </w:pPr>
            <w:r>
              <w:rPr>
                <w:rFonts w:hint="eastAsia"/>
              </w:rPr>
              <w:t>资本公积</w:t>
            </w:r>
          </w:p>
        </w:tc>
        <w:tc>
          <w:tcPr>
            <w:tcW w:w="1282" w:type="dxa"/>
          </w:tcPr>
          <w:p w14:paraId="6F25F4A8" w14:textId="77777777" w:rsidR="00000000" w:rsidRDefault="007478C2">
            <w:pPr>
              <w:pStyle w:val="NormalWeb"/>
            </w:pPr>
          </w:p>
        </w:tc>
        <w:tc>
          <w:tcPr>
            <w:tcW w:w="2309" w:type="dxa"/>
          </w:tcPr>
          <w:p w14:paraId="1E27D25C"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3905</w:t>
            </w:r>
            <w:r>
              <w:rPr>
                <w:rFonts w:ascii="Times New Roman" w:hAnsi="Times New Roman" w:hint="eastAsia"/>
                <w:color w:val="0000FF"/>
                <w:sz w:val="18"/>
              </w:rPr>
              <w:t>）</w:t>
            </w:r>
          </w:p>
        </w:tc>
        <w:tc>
          <w:tcPr>
            <w:tcW w:w="2051" w:type="dxa"/>
          </w:tcPr>
          <w:p w14:paraId="78BDDAAD"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3905</w:t>
            </w:r>
            <w:r>
              <w:rPr>
                <w:rFonts w:ascii="Times New Roman" w:hAnsi="Times New Roman" w:hint="eastAsia"/>
                <w:color w:val="0000FF"/>
                <w:sz w:val="18"/>
              </w:rPr>
              <w:t>）</w:t>
            </w:r>
          </w:p>
        </w:tc>
      </w:tr>
      <w:tr w:rsidR="00000000" w14:paraId="401C2C39" w14:textId="77777777">
        <w:trPr>
          <w:trHeight w:val="300"/>
          <w:jc w:val="center"/>
        </w:trPr>
        <w:tc>
          <w:tcPr>
            <w:tcW w:w="3644" w:type="dxa"/>
            <w:vAlign w:val="center"/>
          </w:tcPr>
          <w:p w14:paraId="5AE4B8BE" w14:textId="77777777" w:rsidR="00000000" w:rsidRDefault="007478C2">
            <w:pPr>
              <w:pStyle w:val="NormalWeb"/>
              <w:ind w:firstLineChars="200" w:firstLine="480"/>
            </w:pPr>
            <w:r>
              <w:rPr>
                <w:rFonts w:hint="eastAsia"/>
              </w:rPr>
              <w:t>其他综合收益</w:t>
            </w:r>
          </w:p>
        </w:tc>
        <w:tc>
          <w:tcPr>
            <w:tcW w:w="1282" w:type="dxa"/>
          </w:tcPr>
          <w:p w14:paraId="1390435E" w14:textId="77777777" w:rsidR="00000000" w:rsidRDefault="007478C2">
            <w:pPr>
              <w:pStyle w:val="NormalWeb"/>
            </w:pPr>
          </w:p>
        </w:tc>
        <w:tc>
          <w:tcPr>
            <w:tcW w:w="2309" w:type="dxa"/>
          </w:tcPr>
          <w:p w14:paraId="207527AB"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3906</w:t>
            </w:r>
            <w:r>
              <w:rPr>
                <w:rFonts w:ascii="Times New Roman" w:hAnsi="Times New Roman" w:hint="eastAsia"/>
                <w:color w:val="0000FF"/>
                <w:sz w:val="18"/>
              </w:rPr>
              <w:t>）</w:t>
            </w:r>
          </w:p>
        </w:tc>
        <w:tc>
          <w:tcPr>
            <w:tcW w:w="2051" w:type="dxa"/>
          </w:tcPr>
          <w:p w14:paraId="497F9FA4"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3906</w:t>
            </w:r>
            <w:r>
              <w:rPr>
                <w:rFonts w:ascii="Times New Roman" w:hAnsi="Times New Roman" w:hint="eastAsia"/>
                <w:color w:val="0000FF"/>
                <w:sz w:val="18"/>
              </w:rPr>
              <w:t>）</w:t>
            </w:r>
          </w:p>
        </w:tc>
      </w:tr>
      <w:tr w:rsidR="00000000" w14:paraId="285EB94E" w14:textId="77777777">
        <w:trPr>
          <w:trHeight w:val="300"/>
          <w:jc w:val="center"/>
        </w:trPr>
        <w:tc>
          <w:tcPr>
            <w:tcW w:w="3644" w:type="dxa"/>
            <w:vAlign w:val="center"/>
          </w:tcPr>
          <w:p w14:paraId="13D951CA" w14:textId="77777777" w:rsidR="00000000" w:rsidRDefault="007478C2">
            <w:pPr>
              <w:pStyle w:val="NormalWeb"/>
              <w:ind w:firstLineChars="200" w:firstLine="480"/>
            </w:pPr>
            <w:r>
              <w:rPr>
                <w:rFonts w:hint="eastAsia"/>
              </w:rPr>
              <w:t>专项储备</w:t>
            </w:r>
          </w:p>
        </w:tc>
        <w:tc>
          <w:tcPr>
            <w:tcW w:w="1282" w:type="dxa"/>
          </w:tcPr>
          <w:p w14:paraId="13236603" w14:textId="77777777" w:rsidR="00000000" w:rsidRDefault="007478C2">
            <w:pPr>
              <w:pStyle w:val="NormalWeb"/>
            </w:pPr>
          </w:p>
        </w:tc>
        <w:tc>
          <w:tcPr>
            <w:tcW w:w="2309" w:type="dxa"/>
          </w:tcPr>
          <w:p w14:paraId="500D3A56"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3907</w:t>
            </w:r>
            <w:r>
              <w:rPr>
                <w:rFonts w:ascii="Times New Roman" w:hAnsi="Times New Roman" w:hint="eastAsia"/>
                <w:color w:val="0000FF"/>
                <w:sz w:val="18"/>
              </w:rPr>
              <w:t>）</w:t>
            </w:r>
          </w:p>
        </w:tc>
        <w:tc>
          <w:tcPr>
            <w:tcW w:w="2051" w:type="dxa"/>
          </w:tcPr>
          <w:p w14:paraId="2683C664"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3907</w:t>
            </w:r>
            <w:r>
              <w:rPr>
                <w:rFonts w:ascii="Times New Roman" w:hAnsi="Times New Roman" w:hint="eastAsia"/>
                <w:color w:val="0000FF"/>
                <w:sz w:val="18"/>
              </w:rPr>
              <w:t>）</w:t>
            </w:r>
          </w:p>
        </w:tc>
      </w:tr>
      <w:tr w:rsidR="00000000" w14:paraId="13753F88" w14:textId="77777777">
        <w:trPr>
          <w:trHeight w:val="300"/>
          <w:jc w:val="center"/>
        </w:trPr>
        <w:tc>
          <w:tcPr>
            <w:tcW w:w="3644" w:type="dxa"/>
            <w:vAlign w:val="center"/>
          </w:tcPr>
          <w:p w14:paraId="54F7AA0B" w14:textId="77777777" w:rsidR="00000000" w:rsidRDefault="007478C2">
            <w:pPr>
              <w:pStyle w:val="NormalWeb"/>
              <w:ind w:firstLineChars="200" w:firstLine="480"/>
            </w:pPr>
            <w:r>
              <w:rPr>
                <w:rFonts w:hint="eastAsia"/>
              </w:rPr>
              <w:t>盈余公积</w:t>
            </w:r>
          </w:p>
        </w:tc>
        <w:tc>
          <w:tcPr>
            <w:tcW w:w="1282" w:type="dxa"/>
          </w:tcPr>
          <w:p w14:paraId="3C43577D" w14:textId="77777777" w:rsidR="00000000" w:rsidRDefault="007478C2">
            <w:pPr>
              <w:pStyle w:val="NormalWeb"/>
            </w:pPr>
          </w:p>
        </w:tc>
        <w:tc>
          <w:tcPr>
            <w:tcW w:w="2309" w:type="dxa"/>
          </w:tcPr>
          <w:p w14:paraId="7E803B09"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3908</w:t>
            </w:r>
            <w:r>
              <w:rPr>
                <w:rFonts w:ascii="Times New Roman" w:hAnsi="Times New Roman" w:hint="eastAsia"/>
                <w:color w:val="0000FF"/>
                <w:sz w:val="18"/>
              </w:rPr>
              <w:t>）</w:t>
            </w:r>
          </w:p>
        </w:tc>
        <w:tc>
          <w:tcPr>
            <w:tcW w:w="2051" w:type="dxa"/>
          </w:tcPr>
          <w:p w14:paraId="1865C64D"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3908</w:t>
            </w:r>
            <w:r>
              <w:rPr>
                <w:rFonts w:ascii="Times New Roman" w:hAnsi="Times New Roman" w:hint="eastAsia"/>
                <w:color w:val="0000FF"/>
                <w:sz w:val="18"/>
              </w:rPr>
              <w:t>）</w:t>
            </w:r>
          </w:p>
        </w:tc>
      </w:tr>
      <w:tr w:rsidR="00000000" w14:paraId="72F5AD65" w14:textId="77777777">
        <w:trPr>
          <w:trHeight w:val="300"/>
          <w:jc w:val="center"/>
        </w:trPr>
        <w:tc>
          <w:tcPr>
            <w:tcW w:w="3644" w:type="dxa"/>
            <w:vAlign w:val="center"/>
          </w:tcPr>
          <w:p w14:paraId="141309CB" w14:textId="77777777" w:rsidR="00000000" w:rsidRDefault="007478C2">
            <w:pPr>
              <w:pStyle w:val="NormalWeb"/>
              <w:ind w:firstLineChars="200" w:firstLine="480"/>
            </w:pPr>
            <w:r>
              <w:rPr>
                <w:rFonts w:hint="eastAsia"/>
              </w:rPr>
              <w:t>未分配利润</w:t>
            </w:r>
          </w:p>
        </w:tc>
        <w:tc>
          <w:tcPr>
            <w:tcW w:w="1282" w:type="dxa"/>
          </w:tcPr>
          <w:p w14:paraId="396B6BDE" w14:textId="77777777" w:rsidR="00000000" w:rsidRDefault="007478C2">
            <w:pPr>
              <w:pStyle w:val="NormalWeb"/>
            </w:pPr>
          </w:p>
        </w:tc>
        <w:tc>
          <w:tcPr>
            <w:tcW w:w="2309" w:type="dxa"/>
          </w:tcPr>
          <w:p w14:paraId="6915E32F"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0622</w:t>
            </w:r>
            <w:r>
              <w:rPr>
                <w:rFonts w:ascii="Times New Roman" w:hAnsi="Times New Roman" w:hint="eastAsia"/>
                <w:color w:val="0000FF"/>
                <w:sz w:val="18"/>
              </w:rPr>
              <w:t>）</w:t>
            </w:r>
          </w:p>
        </w:tc>
        <w:tc>
          <w:tcPr>
            <w:tcW w:w="2051" w:type="dxa"/>
          </w:tcPr>
          <w:p w14:paraId="07B9837B"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0622</w:t>
            </w:r>
            <w:r>
              <w:rPr>
                <w:rFonts w:ascii="Times New Roman" w:hAnsi="Times New Roman" w:hint="eastAsia"/>
                <w:color w:val="0000FF"/>
                <w:sz w:val="18"/>
              </w:rPr>
              <w:t>）</w:t>
            </w:r>
          </w:p>
        </w:tc>
      </w:tr>
      <w:tr w:rsidR="00000000" w14:paraId="1E45C3DB" w14:textId="77777777">
        <w:trPr>
          <w:trHeight w:val="300"/>
          <w:jc w:val="center"/>
        </w:trPr>
        <w:tc>
          <w:tcPr>
            <w:tcW w:w="3644" w:type="dxa"/>
            <w:vAlign w:val="center"/>
          </w:tcPr>
          <w:p w14:paraId="5609DFDF" w14:textId="77777777" w:rsidR="00000000" w:rsidRDefault="007478C2">
            <w:pPr>
              <w:pStyle w:val="NormalWeb"/>
              <w:jc w:val="center"/>
              <w:rPr>
                <w:b/>
              </w:rPr>
            </w:pPr>
            <w:r>
              <w:rPr>
                <w:rFonts w:hint="eastAsia"/>
                <w:b/>
              </w:rPr>
              <w:t>所有者权益合计</w:t>
            </w:r>
          </w:p>
        </w:tc>
        <w:tc>
          <w:tcPr>
            <w:tcW w:w="1282" w:type="dxa"/>
          </w:tcPr>
          <w:p w14:paraId="53DE424E" w14:textId="77777777" w:rsidR="00000000" w:rsidRDefault="007478C2">
            <w:pPr>
              <w:pStyle w:val="NormalWeb"/>
            </w:pPr>
          </w:p>
        </w:tc>
        <w:tc>
          <w:tcPr>
            <w:tcW w:w="2309" w:type="dxa"/>
          </w:tcPr>
          <w:p w14:paraId="10A29171"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0623</w:t>
            </w:r>
            <w:r>
              <w:rPr>
                <w:rFonts w:ascii="Times New Roman" w:hAnsi="Times New Roman" w:hint="eastAsia"/>
                <w:color w:val="0000FF"/>
                <w:sz w:val="18"/>
              </w:rPr>
              <w:t>）</w:t>
            </w:r>
          </w:p>
        </w:tc>
        <w:tc>
          <w:tcPr>
            <w:tcW w:w="2051" w:type="dxa"/>
          </w:tcPr>
          <w:p w14:paraId="47B24D21"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0623</w:t>
            </w:r>
            <w:r>
              <w:rPr>
                <w:rFonts w:ascii="Times New Roman" w:hAnsi="Times New Roman" w:hint="eastAsia"/>
                <w:color w:val="0000FF"/>
                <w:sz w:val="18"/>
              </w:rPr>
              <w:t>）</w:t>
            </w:r>
          </w:p>
        </w:tc>
      </w:tr>
      <w:tr w:rsidR="00000000" w14:paraId="0F658307" w14:textId="77777777">
        <w:trPr>
          <w:trHeight w:val="300"/>
          <w:jc w:val="center"/>
        </w:trPr>
        <w:tc>
          <w:tcPr>
            <w:tcW w:w="3644" w:type="dxa"/>
            <w:vAlign w:val="center"/>
          </w:tcPr>
          <w:p w14:paraId="75776C5E" w14:textId="77777777" w:rsidR="00000000" w:rsidRDefault="007478C2">
            <w:pPr>
              <w:pStyle w:val="NormalWeb"/>
              <w:jc w:val="center"/>
              <w:rPr>
                <w:b/>
              </w:rPr>
            </w:pPr>
            <w:r>
              <w:rPr>
                <w:rFonts w:hint="eastAsia"/>
                <w:b/>
              </w:rPr>
              <w:t>负债和所有者权益总计</w:t>
            </w:r>
          </w:p>
        </w:tc>
        <w:tc>
          <w:tcPr>
            <w:tcW w:w="1282" w:type="dxa"/>
          </w:tcPr>
          <w:p w14:paraId="01853AC1" w14:textId="77777777" w:rsidR="00000000" w:rsidRDefault="007478C2">
            <w:pPr>
              <w:pStyle w:val="NormalWeb"/>
            </w:pPr>
          </w:p>
        </w:tc>
        <w:tc>
          <w:tcPr>
            <w:tcW w:w="2309" w:type="dxa"/>
          </w:tcPr>
          <w:p w14:paraId="6F2BA11A"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0624</w:t>
            </w:r>
            <w:r>
              <w:rPr>
                <w:rFonts w:ascii="Times New Roman" w:hAnsi="Times New Roman" w:hint="eastAsia"/>
                <w:color w:val="0000FF"/>
                <w:sz w:val="18"/>
              </w:rPr>
              <w:t>）</w:t>
            </w:r>
          </w:p>
        </w:tc>
        <w:tc>
          <w:tcPr>
            <w:tcW w:w="2051" w:type="dxa"/>
          </w:tcPr>
          <w:p w14:paraId="77D05BFA"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0624</w:t>
            </w:r>
            <w:r>
              <w:rPr>
                <w:rFonts w:ascii="Times New Roman" w:hAnsi="Times New Roman" w:hint="eastAsia"/>
                <w:color w:val="0000FF"/>
                <w:sz w:val="18"/>
              </w:rPr>
              <w:t>）</w:t>
            </w:r>
          </w:p>
        </w:tc>
      </w:tr>
    </w:tbl>
    <w:bookmarkEnd w:id="644"/>
    <w:p w14:paraId="44606B19" w14:textId="77777777" w:rsidR="00000000" w:rsidRDefault="007478C2">
      <w:pPr>
        <w:spacing w:line="360" w:lineRule="auto"/>
        <w:rPr>
          <w:rFonts w:ascii="宋体" w:hAnsi="宋体"/>
          <w:color w:val="0000FF"/>
          <w:kern w:val="0"/>
          <w:sz w:val="18"/>
        </w:rPr>
      </w:pPr>
      <w:r>
        <w:rPr>
          <w:rFonts w:hint="eastAsia"/>
          <w:sz w:val="24"/>
        </w:rPr>
        <w:t>注</w:t>
      </w:r>
      <w:r>
        <w:rPr>
          <w:rStyle w:val="FootnoteReference"/>
          <w:sz w:val="24"/>
        </w:rPr>
        <w:footnoteReference w:id="434"/>
      </w:r>
      <w:r>
        <w:rPr>
          <w:rFonts w:hint="eastAsia"/>
          <w:sz w:val="24"/>
        </w:rPr>
        <w:t>：报告截止日</w:t>
      </w:r>
      <w:r>
        <w:rPr>
          <w:sz w:val="24"/>
        </w:rPr>
        <w:t>___</w:t>
      </w:r>
      <w:r>
        <w:rPr>
          <w:rFonts w:hint="eastAsia"/>
          <w:sz w:val="24"/>
        </w:rPr>
        <w:t>年</w:t>
      </w:r>
      <w:r>
        <w:rPr>
          <w:sz w:val="24"/>
        </w:rPr>
        <w:t>___</w:t>
      </w:r>
      <w:r>
        <w:rPr>
          <w:rFonts w:hint="eastAsia"/>
          <w:sz w:val="24"/>
        </w:rPr>
        <w:t>月</w:t>
      </w:r>
      <w:r>
        <w:rPr>
          <w:sz w:val="24"/>
        </w:rPr>
        <w:t>___</w:t>
      </w:r>
      <w:r>
        <w:rPr>
          <w:rFonts w:hint="eastAsia"/>
          <w:sz w:val="24"/>
        </w:rPr>
        <w:t>日，基金份额净值</w:t>
      </w:r>
      <w:r>
        <w:rPr>
          <w:sz w:val="24"/>
        </w:rPr>
        <w:t>_________</w:t>
      </w:r>
      <w:r>
        <w:rPr>
          <w:rFonts w:hint="eastAsia"/>
          <w:sz w:val="24"/>
        </w:rPr>
        <w:t>元，</w:t>
      </w:r>
      <w:r>
        <w:rPr>
          <w:sz w:val="24"/>
        </w:rPr>
        <w:t>期末</w:t>
      </w:r>
      <w:r>
        <w:rPr>
          <w:rFonts w:hint="eastAsia"/>
          <w:sz w:val="24"/>
        </w:rPr>
        <w:t>基金份额公允价值参考净值</w:t>
      </w:r>
      <w:r>
        <w:rPr>
          <w:sz w:val="24"/>
        </w:rPr>
        <w:t>_________</w:t>
      </w:r>
      <w:r>
        <w:rPr>
          <w:rFonts w:hint="eastAsia"/>
          <w:sz w:val="24"/>
        </w:rPr>
        <w:t>元（如有），基金份额总额</w:t>
      </w:r>
      <w:r>
        <w:rPr>
          <w:sz w:val="24"/>
        </w:rPr>
        <w:t>___</w:t>
      </w:r>
      <w:r>
        <w:rPr>
          <w:rFonts w:hint="eastAsia"/>
          <w:sz w:val="24"/>
        </w:rPr>
        <w:t>份。</w:t>
      </w:r>
      <w:r>
        <w:rPr>
          <w:rFonts w:hint="eastAsia"/>
          <w:color w:val="0000FF"/>
          <w:sz w:val="18"/>
        </w:rPr>
        <w:t>(</w:t>
      </w:r>
      <w:r>
        <w:rPr>
          <w:color w:val="0000FF"/>
          <w:sz w:val="18"/>
        </w:rPr>
        <w:t>0625</w:t>
      </w:r>
      <w:r>
        <w:rPr>
          <w:rFonts w:hint="eastAsia"/>
          <w:color w:val="0000FF"/>
          <w:sz w:val="18"/>
        </w:rPr>
        <w:t>)</w:t>
      </w:r>
    </w:p>
    <w:p w14:paraId="41F989D4" w14:textId="77777777" w:rsidR="00000000" w:rsidRDefault="007478C2">
      <w:pPr>
        <w:rPr>
          <w:rFonts w:ascii="宋体" w:hAnsi="宋体"/>
          <w:color w:val="0000FF"/>
          <w:kern w:val="0"/>
          <w:sz w:val="18"/>
        </w:rPr>
      </w:pPr>
    </w:p>
    <w:p w14:paraId="1D296B80" w14:textId="77777777" w:rsidR="00000000" w:rsidRDefault="007478C2">
      <w:pPr>
        <w:spacing w:line="360" w:lineRule="auto"/>
        <w:outlineLvl w:val="2"/>
        <w:rPr>
          <w:rFonts w:ascii="宋体" w:hAnsi="宋体"/>
          <w:b/>
          <w:sz w:val="24"/>
        </w:rPr>
      </w:pPr>
      <w:r>
        <w:rPr>
          <w:rFonts w:ascii="宋体" w:hAnsi="宋体"/>
          <w:b/>
          <w:sz w:val="24"/>
        </w:rPr>
        <w:t xml:space="preserve">11.1.2 </w:t>
      </w:r>
      <w:r>
        <w:rPr>
          <w:rFonts w:ascii="宋体" w:hAnsi="宋体" w:hint="eastAsia"/>
          <w:b/>
          <w:sz w:val="24"/>
        </w:rPr>
        <w:t>个别资产负债表</w:t>
      </w:r>
    </w:p>
    <w:p w14:paraId="590DCD0A" w14:textId="77777777" w:rsidR="00000000" w:rsidRDefault="007478C2">
      <w:pPr>
        <w:spacing w:line="360" w:lineRule="auto"/>
        <w:rPr>
          <w:rFonts w:ascii="宋体" w:hAnsi="宋体"/>
          <w:b/>
          <w:sz w:val="24"/>
        </w:rPr>
      </w:pPr>
      <w:r>
        <w:rPr>
          <w:rFonts w:hint="eastAsia"/>
          <w:sz w:val="24"/>
        </w:rPr>
        <w:t>会计主体：××基础设施证券投资基金</w:t>
      </w:r>
      <w:r>
        <w:rPr>
          <w:rFonts w:hint="eastAsia"/>
          <w:color w:val="0000FF"/>
          <w:kern w:val="0"/>
          <w:sz w:val="18"/>
        </w:rPr>
        <w:t>（</w:t>
      </w:r>
      <w:r>
        <w:rPr>
          <w:rFonts w:hint="eastAsia"/>
          <w:color w:val="0000FF"/>
          <w:kern w:val="0"/>
          <w:sz w:val="18"/>
        </w:rPr>
        <w:t>0009</w:t>
      </w:r>
      <w:r>
        <w:rPr>
          <w:rFonts w:hint="eastAsia"/>
          <w:color w:val="0000FF"/>
          <w:kern w:val="0"/>
          <w:sz w:val="18"/>
        </w:rPr>
        <w:t>）</w:t>
      </w:r>
    </w:p>
    <w:p w14:paraId="017FD3AD" w14:textId="77777777" w:rsidR="00000000" w:rsidRDefault="007478C2">
      <w:pPr>
        <w:spacing w:line="360" w:lineRule="auto"/>
        <w:rPr>
          <w:sz w:val="24"/>
        </w:rPr>
      </w:pPr>
      <w:r>
        <w:rPr>
          <w:rFonts w:hint="eastAsia"/>
          <w:sz w:val="24"/>
        </w:rPr>
        <w:t>报告截止日：</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2024</w:t>
      </w:r>
      <w:r>
        <w:rPr>
          <w:rFonts w:hint="eastAsia"/>
          <w:color w:val="0000FF"/>
          <w:kern w:val="0"/>
          <w:sz w:val="18"/>
        </w:rPr>
        <w:t>）</w:t>
      </w:r>
    </w:p>
    <w:p w14:paraId="1FE83B90" w14:textId="77777777" w:rsidR="00000000" w:rsidRDefault="007478C2">
      <w:pPr>
        <w:spacing w:line="360" w:lineRule="auto"/>
        <w:ind w:rightChars="269" w:right="565"/>
        <w:jc w:val="right"/>
        <w:rPr>
          <w:rFonts w:ascii="宋体" w:hAnsi="宋体"/>
          <w:b/>
          <w:sz w:val="24"/>
        </w:rPr>
      </w:pPr>
      <w:r>
        <w:rPr>
          <w:rFonts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0"/>
        <w:gridCol w:w="1181"/>
        <w:gridCol w:w="1846"/>
        <w:gridCol w:w="2049"/>
      </w:tblGrid>
      <w:tr w:rsidR="00000000" w14:paraId="7B34B563" w14:textId="77777777">
        <w:trPr>
          <w:trHeight w:val="300"/>
          <w:jc w:val="center"/>
        </w:trPr>
        <w:tc>
          <w:tcPr>
            <w:tcW w:w="4210" w:type="dxa"/>
            <w:tcBorders>
              <w:top w:val="single" w:sz="4" w:space="0" w:color="auto"/>
            </w:tcBorders>
            <w:vAlign w:val="center"/>
          </w:tcPr>
          <w:p w14:paraId="2B41C122" w14:textId="77777777" w:rsidR="00000000" w:rsidRDefault="007478C2">
            <w:pPr>
              <w:pStyle w:val="NormalWeb"/>
              <w:jc w:val="center"/>
              <w:rPr>
                <w:b/>
              </w:rPr>
            </w:pPr>
            <w:r>
              <w:rPr>
                <w:rFonts w:hint="eastAsia"/>
                <w:b/>
              </w:rPr>
              <w:t>资</w:t>
            </w:r>
            <w:r>
              <w:rPr>
                <w:rFonts w:hint="eastAsia"/>
                <w:b/>
              </w:rPr>
              <w:t xml:space="preserve"> </w:t>
            </w:r>
            <w:r>
              <w:rPr>
                <w:rFonts w:hint="eastAsia"/>
                <w:b/>
              </w:rPr>
              <w:t>产</w:t>
            </w:r>
          </w:p>
        </w:tc>
        <w:tc>
          <w:tcPr>
            <w:tcW w:w="1181" w:type="dxa"/>
            <w:tcBorders>
              <w:top w:val="single" w:sz="4" w:space="0" w:color="auto"/>
            </w:tcBorders>
            <w:vAlign w:val="center"/>
          </w:tcPr>
          <w:p w14:paraId="149AEEB6" w14:textId="77777777" w:rsidR="00000000" w:rsidRDefault="007478C2">
            <w:pPr>
              <w:pStyle w:val="NormalWeb"/>
              <w:jc w:val="center"/>
              <w:rPr>
                <w:b/>
              </w:rPr>
            </w:pPr>
            <w:r>
              <w:rPr>
                <w:rFonts w:hint="eastAsia"/>
                <w:b/>
              </w:rPr>
              <w:t>附注号</w:t>
            </w:r>
          </w:p>
        </w:tc>
        <w:tc>
          <w:tcPr>
            <w:tcW w:w="1846" w:type="dxa"/>
            <w:tcBorders>
              <w:top w:val="single" w:sz="4" w:space="0" w:color="auto"/>
            </w:tcBorders>
            <w:vAlign w:val="center"/>
          </w:tcPr>
          <w:p w14:paraId="16C4848A" w14:textId="77777777" w:rsidR="00000000" w:rsidRDefault="007478C2">
            <w:pPr>
              <w:pStyle w:val="NormalWeb"/>
              <w:spacing w:before="0" w:beforeAutospacing="0" w:after="0" w:afterAutospacing="0"/>
              <w:jc w:val="center"/>
              <w:rPr>
                <w:b/>
              </w:rPr>
            </w:pPr>
            <w:r>
              <w:rPr>
                <w:rFonts w:hint="eastAsia"/>
                <w:b/>
              </w:rPr>
              <w:t>本期末</w:t>
            </w:r>
          </w:p>
          <w:p w14:paraId="0C1D57BF" w14:textId="77777777" w:rsidR="00000000" w:rsidRDefault="007478C2">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c>
          <w:tcPr>
            <w:tcW w:w="2049" w:type="dxa"/>
            <w:tcBorders>
              <w:top w:val="single" w:sz="4" w:space="0" w:color="auto"/>
            </w:tcBorders>
            <w:vAlign w:val="center"/>
          </w:tcPr>
          <w:p w14:paraId="5CBBFFA8" w14:textId="77777777" w:rsidR="00000000" w:rsidRDefault="007478C2">
            <w:pPr>
              <w:pStyle w:val="NormalWeb"/>
              <w:spacing w:before="0" w:beforeAutospacing="0" w:after="0" w:afterAutospacing="0"/>
              <w:jc w:val="center"/>
              <w:rPr>
                <w:b/>
              </w:rPr>
            </w:pPr>
            <w:r>
              <w:rPr>
                <w:rFonts w:hint="eastAsia"/>
                <w:b/>
              </w:rPr>
              <w:t>上年度末</w:t>
            </w:r>
          </w:p>
          <w:p w14:paraId="334BBA3E" w14:textId="77777777" w:rsidR="00000000" w:rsidRDefault="007478C2">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r>
      <w:tr w:rsidR="00000000" w14:paraId="0965FF9A" w14:textId="77777777">
        <w:trPr>
          <w:trHeight w:val="300"/>
          <w:jc w:val="center"/>
        </w:trPr>
        <w:tc>
          <w:tcPr>
            <w:tcW w:w="4210" w:type="dxa"/>
            <w:vAlign w:val="center"/>
          </w:tcPr>
          <w:p w14:paraId="301F8124" w14:textId="77777777" w:rsidR="00000000" w:rsidRDefault="007478C2">
            <w:pPr>
              <w:pStyle w:val="NormalWeb"/>
              <w:rPr>
                <w:b/>
              </w:rPr>
            </w:pPr>
            <w:r>
              <w:rPr>
                <w:rFonts w:hint="eastAsia"/>
                <w:b/>
              </w:rPr>
              <w:t>资</w:t>
            </w:r>
            <w:r>
              <w:rPr>
                <w:rFonts w:hint="eastAsia"/>
                <w:b/>
              </w:rPr>
              <w:t xml:space="preserve"> </w:t>
            </w:r>
            <w:r>
              <w:rPr>
                <w:rFonts w:hint="eastAsia"/>
                <w:b/>
              </w:rPr>
              <w:t>产：</w:t>
            </w:r>
          </w:p>
        </w:tc>
        <w:tc>
          <w:tcPr>
            <w:tcW w:w="1181" w:type="dxa"/>
          </w:tcPr>
          <w:p w14:paraId="43AA0464" w14:textId="77777777" w:rsidR="00000000" w:rsidRDefault="007478C2">
            <w:pPr>
              <w:pStyle w:val="NormalWeb"/>
            </w:pPr>
          </w:p>
        </w:tc>
        <w:tc>
          <w:tcPr>
            <w:tcW w:w="1846" w:type="dxa"/>
          </w:tcPr>
          <w:p w14:paraId="6C7740A6" w14:textId="77777777" w:rsidR="00000000" w:rsidRDefault="007478C2">
            <w:pPr>
              <w:pStyle w:val="NormalWeb"/>
            </w:pPr>
          </w:p>
        </w:tc>
        <w:tc>
          <w:tcPr>
            <w:tcW w:w="2049" w:type="dxa"/>
          </w:tcPr>
          <w:p w14:paraId="35F815B8" w14:textId="77777777" w:rsidR="00000000" w:rsidRDefault="007478C2">
            <w:pPr>
              <w:pStyle w:val="NormalWeb"/>
            </w:pPr>
          </w:p>
        </w:tc>
      </w:tr>
      <w:tr w:rsidR="00000000" w14:paraId="13BC019C" w14:textId="77777777">
        <w:trPr>
          <w:trHeight w:val="300"/>
          <w:jc w:val="center"/>
        </w:trPr>
        <w:tc>
          <w:tcPr>
            <w:tcW w:w="4210" w:type="dxa"/>
            <w:vAlign w:val="center"/>
          </w:tcPr>
          <w:p w14:paraId="290B5C90" w14:textId="77777777" w:rsidR="00000000" w:rsidRDefault="007478C2">
            <w:pPr>
              <w:pStyle w:val="NormalWeb"/>
              <w:ind w:left="447"/>
            </w:pPr>
            <w:r>
              <w:rPr>
                <w:rFonts w:hint="eastAsia"/>
              </w:rPr>
              <w:t>货币资金</w:t>
            </w:r>
          </w:p>
        </w:tc>
        <w:tc>
          <w:tcPr>
            <w:tcW w:w="1181" w:type="dxa"/>
          </w:tcPr>
          <w:p w14:paraId="33EABAD5" w14:textId="77777777" w:rsidR="00000000" w:rsidRDefault="007478C2">
            <w:pPr>
              <w:pStyle w:val="NormalWeb"/>
            </w:pPr>
          </w:p>
        </w:tc>
        <w:tc>
          <w:tcPr>
            <w:tcW w:w="1846" w:type="dxa"/>
          </w:tcPr>
          <w:p w14:paraId="4F0E51E6"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3876</w:t>
            </w:r>
            <w:r>
              <w:rPr>
                <w:rFonts w:ascii="Times New Roman" w:hAnsi="Times New Roman" w:hint="eastAsia"/>
                <w:color w:val="0000FF"/>
                <w:sz w:val="18"/>
              </w:rPr>
              <w:t>）</w:t>
            </w:r>
          </w:p>
        </w:tc>
        <w:tc>
          <w:tcPr>
            <w:tcW w:w="2049" w:type="dxa"/>
          </w:tcPr>
          <w:p w14:paraId="7368BA32"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3876</w:t>
            </w:r>
            <w:r>
              <w:rPr>
                <w:rFonts w:ascii="Times New Roman" w:hAnsi="Times New Roman" w:hint="eastAsia"/>
                <w:color w:val="0000FF"/>
                <w:sz w:val="18"/>
              </w:rPr>
              <w:t>）</w:t>
            </w:r>
          </w:p>
        </w:tc>
      </w:tr>
      <w:tr w:rsidR="00000000" w14:paraId="12F05633" w14:textId="77777777">
        <w:trPr>
          <w:trHeight w:val="300"/>
          <w:jc w:val="center"/>
        </w:trPr>
        <w:tc>
          <w:tcPr>
            <w:tcW w:w="4210" w:type="dxa"/>
            <w:vAlign w:val="center"/>
          </w:tcPr>
          <w:p w14:paraId="2E967173" w14:textId="77777777" w:rsidR="00000000" w:rsidRDefault="007478C2">
            <w:pPr>
              <w:pStyle w:val="NormalWeb"/>
              <w:ind w:left="447"/>
            </w:pPr>
            <w:r>
              <w:rPr>
                <w:rFonts w:hint="eastAsia"/>
              </w:rPr>
              <w:t>结算备付金</w:t>
            </w:r>
          </w:p>
        </w:tc>
        <w:tc>
          <w:tcPr>
            <w:tcW w:w="1181" w:type="dxa"/>
          </w:tcPr>
          <w:p w14:paraId="5C8B0FF5" w14:textId="77777777" w:rsidR="00000000" w:rsidRDefault="007478C2">
            <w:pPr>
              <w:pStyle w:val="NormalWeb"/>
            </w:pPr>
          </w:p>
        </w:tc>
        <w:tc>
          <w:tcPr>
            <w:tcW w:w="1846" w:type="dxa"/>
          </w:tcPr>
          <w:p w14:paraId="5DF01945"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90</w:t>
            </w:r>
            <w:r>
              <w:rPr>
                <w:rFonts w:ascii="Times New Roman" w:hAnsi="Times New Roman" w:hint="eastAsia"/>
                <w:color w:val="0000FF"/>
                <w:sz w:val="18"/>
              </w:rPr>
              <w:t>）</w:t>
            </w:r>
          </w:p>
        </w:tc>
        <w:tc>
          <w:tcPr>
            <w:tcW w:w="2049" w:type="dxa"/>
          </w:tcPr>
          <w:p w14:paraId="5F066227"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90</w:t>
            </w:r>
            <w:r>
              <w:rPr>
                <w:rFonts w:ascii="Times New Roman" w:hAnsi="Times New Roman" w:hint="eastAsia"/>
                <w:color w:val="0000FF"/>
                <w:sz w:val="18"/>
              </w:rPr>
              <w:t>）</w:t>
            </w:r>
          </w:p>
        </w:tc>
      </w:tr>
      <w:tr w:rsidR="00000000" w14:paraId="7F535634" w14:textId="77777777">
        <w:trPr>
          <w:trHeight w:val="300"/>
          <w:jc w:val="center"/>
        </w:trPr>
        <w:tc>
          <w:tcPr>
            <w:tcW w:w="4210" w:type="dxa"/>
            <w:vAlign w:val="center"/>
          </w:tcPr>
          <w:p w14:paraId="2927A8D0" w14:textId="77777777" w:rsidR="00000000" w:rsidRDefault="007478C2">
            <w:pPr>
              <w:pStyle w:val="NormalWeb"/>
              <w:ind w:left="447"/>
            </w:pPr>
            <w:r>
              <w:rPr>
                <w:rFonts w:hint="eastAsia"/>
              </w:rPr>
              <w:t>存出保证金</w:t>
            </w:r>
          </w:p>
        </w:tc>
        <w:tc>
          <w:tcPr>
            <w:tcW w:w="1181" w:type="dxa"/>
          </w:tcPr>
          <w:p w14:paraId="7183F592" w14:textId="77777777" w:rsidR="00000000" w:rsidRDefault="007478C2">
            <w:pPr>
              <w:pStyle w:val="NormalWeb"/>
            </w:pPr>
          </w:p>
        </w:tc>
        <w:tc>
          <w:tcPr>
            <w:tcW w:w="1846" w:type="dxa"/>
          </w:tcPr>
          <w:p w14:paraId="6E70E337"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w:t>
            </w:r>
            <w:r>
              <w:rPr>
                <w:rFonts w:ascii="Times New Roman" w:hAnsi="Times New Roman"/>
                <w:color w:val="0000FF"/>
                <w:sz w:val="18"/>
              </w:rPr>
              <w:t>91</w:t>
            </w:r>
            <w:r>
              <w:rPr>
                <w:rFonts w:ascii="Times New Roman" w:hAnsi="Times New Roman" w:hint="eastAsia"/>
                <w:color w:val="0000FF"/>
                <w:sz w:val="18"/>
              </w:rPr>
              <w:t>）</w:t>
            </w:r>
          </w:p>
        </w:tc>
        <w:tc>
          <w:tcPr>
            <w:tcW w:w="2049" w:type="dxa"/>
          </w:tcPr>
          <w:p w14:paraId="7BC99483"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059</w:t>
            </w:r>
            <w:r>
              <w:rPr>
                <w:rFonts w:ascii="Times New Roman" w:hAnsi="Times New Roman"/>
                <w:color w:val="0000FF"/>
                <w:sz w:val="18"/>
              </w:rPr>
              <w:t>1</w:t>
            </w:r>
            <w:r>
              <w:rPr>
                <w:rFonts w:ascii="Times New Roman" w:hAnsi="Times New Roman" w:hint="eastAsia"/>
                <w:color w:val="0000FF"/>
                <w:sz w:val="18"/>
              </w:rPr>
              <w:t>）</w:t>
            </w:r>
          </w:p>
        </w:tc>
      </w:tr>
      <w:tr w:rsidR="00000000" w14:paraId="6E2310F8" w14:textId="77777777">
        <w:trPr>
          <w:trHeight w:val="300"/>
          <w:jc w:val="center"/>
        </w:trPr>
        <w:tc>
          <w:tcPr>
            <w:tcW w:w="4210" w:type="dxa"/>
            <w:tcBorders>
              <w:top w:val="single" w:sz="4" w:space="0" w:color="auto"/>
              <w:left w:val="single" w:sz="4" w:space="0" w:color="auto"/>
              <w:bottom w:val="single" w:sz="4" w:space="0" w:color="auto"/>
              <w:right w:val="single" w:sz="4" w:space="0" w:color="auto"/>
            </w:tcBorders>
            <w:vAlign w:val="center"/>
          </w:tcPr>
          <w:p w14:paraId="3B1F0965" w14:textId="77777777" w:rsidR="00000000" w:rsidRDefault="007478C2">
            <w:pPr>
              <w:pStyle w:val="NormalWeb"/>
              <w:ind w:left="447"/>
            </w:pPr>
            <w:r>
              <w:rPr>
                <w:rFonts w:hint="eastAsia"/>
              </w:rPr>
              <w:t>衍生金融资产</w:t>
            </w:r>
          </w:p>
        </w:tc>
        <w:tc>
          <w:tcPr>
            <w:tcW w:w="1181" w:type="dxa"/>
            <w:tcBorders>
              <w:top w:val="single" w:sz="4" w:space="0" w:color="auto"/>
              <w:left w:val="single" w:sz="4" w:space="0" w:color="auto"/>
              <w:bottom w:val="single" w:sz="4" w:space="0" w:color="auto"/>
              <w:right w:val="single" w:sz="4" w:space="0" w:color="auto"/>
            </w:tcBorders>
          </w:tcPr>
          <w:p w14:paraId="30B82EF3" w14:textId="77777777" w:rsidR="00000000" w:rsidRDefault="007478C2">
            <w:pPr>
              <w:pStyle w:val="NormalWeb"/>
            </w:pPr>
          </w:p>
        </w:tc>
        <w:tc>
          <w:tcPr>
            <w:tcW w:w="1846" w:type="dxa"/>
            <w:tcBorders>
              <w:top w:val="single" w:sz="4" w:space="0" w:color="auto"/>
              <w:left w:val="single" w:sz="4" w:space="0" w:color="auto"/>
              <w:bottom w:val="single" w:sz="4" w:space="0" w:color="auto"/>
              <w:right w:val="single" w:sz="4" w:space="0" w:color="auto"/>
            </w:tcBorders>
          </w:tcPr>
          <w:p w14:paraId="24EDF027"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0596</w:t>
            </w:r>
            <w:r>
              <w:rPr>
                <w:rFonts w:ascii="Times New Roman" w:hAnsi="Times New Roman" w:hint="eastAsia"/>
                <w:color w:val="0000FF"/>
                <w:sz w:val="18"/>
              </w:rPr>
              <w:t>）</w:t>
            </w:r>
          </w:p>
        </w:tc>
        <w:tc>
          <w:tcPr>
            <w:tcW w:w="2049" w:type="dxa"/>
            <w:tcBorders>
              <w:top w:val="single" w:sz="4" w:space="0" w:color="auto"/>
              <w:left w:val="single" w:sz="4" w:space="0" w:color="auto"/>
              <w:bottom w:val="single" w:sz="4" w:space="0" w:color="auto"/>
              <w:right w:val="single" w:sz="4" w:space="0" w:color="auto"/>
            </w:tcBorders>
          </w:tcPr>
          <w:p w14:paraId="5722D3C5"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0596</w:t>
            </w:r>
            <w:r>
              <w:rPr>
                <w:rFonts w:ascii="Times New Roman" w:hAnsi="Times New Roman" w:hint="eastAsia"/>
                <w:color w:val="0000FF"/>
                <w:sz w:val="18"/>
              </w:rPr>
              <w:t>）</w:t>
            </w:r>
          </w:p>
        </w:tc>
      </w:tr>
      <w:tr w:rsidR="00000000" w14:paraId="32CC6D4C" w14:textId="77777777">
        <w:trPr>
          <w:trHeight w:val="300"/>
          <w:jc w:val="center"/>
        </w:trPr>
        <w:tc>
          <w:tcPr>
            <w:tcW w:w="4210" w:type="dxa"/>
            <w:vAlign w:val="center"/>
          </w:tcPr>
          <w:p w14:paraId="524EE338" w14:textId="77777777" w:rsidR="00000000" w:rsidRDefault="007478C2">
            <w:pPr>
              <w:pStyle w:val="NormalWeb"/>
              <w:ind w:left="447"/>
            </w:pPr>
            <w:r>
              <w:rPr>
                <w:rFonts w:hint="eastAsia"/>
              </w:rPr>
              <w:t>交易性金融资产</w:t>
            </w:r>
          </w:p>
        </w:tc>
        <w:tc>
          <w:tcPr>
            <w:tcW w:w="1181" w:type="dxa"/>
          </w:tcPr>
          <w:p w14:paraId="376FAF30" w14:textId="77777777" w:rsidR="00000000" w:rsidRDefault="007478C2">
            <w:pPr>
              <w:pStyle w:val="NormalWeb"/>
            </w:pPr>
          </w:p>
        </w:tc>
        <w:tc>
          <w:tcPr>
            <w:tcW w:w="1846" w:type="dxa"/>
          </w:tcPr>
          <w:p w14:paraId="52A0A817"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0592</w:t>
            </w:r>
            <w:r>
              <w:rPr>
                <w:rFonts w:ascii="Times New Roman" w:hAnsi="Times New Roman" w:hint="eastAsia"/>
                <w:color w:val="0000FF"/>
                <w:sz w:val="18"/>
              </w:rPr>
              <w:t>）</w:t>
            </w:r>
          </w:p>
        </w:tc>
        <w:tc>
          <w:tcPr>
            <w:tcW w:w="2049" w:type="dxa"/>
          </w:tcPr>
          <w:p w14:paraId="785D6A85"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0592</w:t>
            </w:r>
            <w:r>
              <w:rPr>
                <w:rFonts w:ascii="Times New Roman" w:hAnsi="Times New Roman" w:hint="eastAsia"/>
                <w:color w:val="0000FF"/>
                <w:sz w:val="18"/>
              </w:rPr>
              <w:t>）</w:t>
            </w:r>
          </w:p>
        </w:tc>
      </w:tr>
      <w:tr w:rsidR="00000000" w14:paraId="1D7A8F29" w14:textId="77777777">
        <w:trPr>
          <w:trHeight w:val="300"/>
          <w:jc w:val="center"/>
        </w:trPr>
        <w:tc>
          <w:tcPr>
            <w:tcW w:w="4210" w:type="dxa"/>
            <w:vAlign w:val="center"/>
          </w:tcPr>
          <w:p w14:paraId="6789D58C" w14:textId="77777777" w:rsidR="00000000" w:rsidRDefault="007478C2">
            <w:pPr>
              <w:pStyle w:val="NormalWeb"/>
              <w:ind w:left="447"/>
            </w:pPr>
            <w:r>
              <w:rPr>
                <w:rFonts w:hint="eastAsia"/>
              </w:rPr>
              <w:t>债权投资</w:t>
            </w:r>
          </w:p>
        </w:tc>
        <w:tc>
          <w:tcPr>
            <w:tcW w:w="1181" w:type="dxa"/>
          </w:tcPr>
          <w:p w14:paraId="2DD24D01" w14:textId="77777777" w:rsidR="00000000" w:rsidRDefault="007478C2">
            <w:pPr>
              <w:pStyle w:val="NormalWeb"/>
            </w:pPr>
          </w:p>
        </w:tc>
        <w:tc>
          <w:tcPr>
            <w:tcW w:w="1846" w:type="dxa"/>
          </w:tcPr>
          <w:p w14:paraId="77E0DD7A"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3877</w:t>
            </w:r>
            <w:r>
              <w:rPr>
                <w:rFonts w:ascii="Times New Roman" w:hAnsi="Times New Roman" w:hint="eastAsia"/>
                <w:color w:val="0000FF"/>
                <w:sz w:val="18"/>
              </w:rPr>
              <w:t>）</w:t>
            </w:r>
          </w:p>
        </w:tc>
        <w:tc>
          <w:tcPr>
            <w:tcW w:w="2049" w:type="dxa"/>
          </w:tcPr>
          <w:p w14:paraId="089D816B"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3877</w:t>
            </w:r>
            <w:r>
              <w:rPr>
                <w:rFonts w:ascii="Times New Roman" w:hAnsi="Times New Roman" w:hint="eastAsia"/>
                <w:color w:val="0000FF"/>
                <w:sz w:val="18"/>
              </w:rPr>
              <w:t>）</w:t>
            </w:r>
          </w:p>
        </w:tc>
      </w:tr>
      <w:tr w:rsidR="00000000" w14:paraId="1116356D" w14:textId="77777777">
        <w:trPr>
          <w:trHeight w:val="300"/>
          <w:jc w:val="center"/>
        </w:trPr>
        <w:tc>
          <w:tcPr>
            <w:tcW w:w="4210" w:type="dxa"/>
            <w:vAlign w:val="center"/>
          </w:tcPr>
          <w:p w14:paraId="01D2CE99" w14:textId="77777777" w:rsidR="00000000" w:rsidRDefault="007478C2">
            <w:pPr>
              <w:pStyle w:val="NormalWeb"/>
              <w:ind w:left="447"/>
            </w:pPr>
            <w:r>
              <w:rPr>
                <w:rFonts w:hint="eastAsia"/>
              </w:rPr>
              <w:t>其他债权投资</w:t>
            </w:r>
          </w:p>
        </w:tc>
        <w:tc>
          <w:tcPr>
            <w:tcW w:w="1181" w:type="dxa"/>
          </w:tcPr>
          <w:p w14:paraId="0F4C67A0" w14:textId="77777777" w:rsidR="00000000" w:rsidRDefault="007478C2">
            <w:pPr>
              <w:pStyle w:val="NormalWeb"/>
            </w:pPr>
          </w:p>
        </w:tc>
        <w:tc>
          <w:tcPr>
            <w:tcW w:w="1846" w:type="dxa"/>
          </w:tcPr>
          <w:p w14:paraId="013026C5"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3878</w:t>
            </w:r>
            <w:r>
              <w:rPr>
                <w:rFonts w:ascii="Times New Roman" w:hAnsi="Times New Roman" w:hint="eastAsia"/>
                <w:color w:val="0000FF"/>
                <w:sz w:val="18"/>
              </w:rPr>
              <w:t>）</w:t>
            </w:r>
          </w:p>
        </w:tc>
        <w:tc>
          <w:tcPr>
            <w:tcW w:w="2049" w:type="dxa"/>
          </w:tcPr>
          <w:p w14:paraId="2F4BFC2E"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3878</w:t>
            </w:r>
            <w:r>
              <w:rPr>
                <w:rFonts w:ascii="Times New Roman" w:hAnsi="Times New Roman" w:hint="eastAsia"/>
                <w:color w:val="0000FF"/>
                <w:sz w:val="18"/>
              </w:rPr>
              <w:t>）</w:t>
            </w:r>
          </w:p>
        </w:tc>
      </w:tr>
      <w:tr w:rsidR="00000000" w14:paraId="3F5FF511" w14:textId="77777777">
        <w:trPr>
          <w:trHeight w:val="300"/>
          <w:jc w:val="center"/>
        </w:trPr>
        <w:tc>
          <w:tcPr>
            <w:tcW w:w="4210" w:type="dxa"/>
            <w:vAlign w:val="center"/>
          </w:tcPr>
          <w:p w14:paraId="1C0C44DE" w14:textId="77777777" w:rsidR="00000000" w:rsidRDefault="007478C2">
            <w:pPr>
              <w:pStyle w:val="NormalWeb"/>
              <w:ind w:left="447"/>
            </w:pPr>
            <w:r>
              <w:rPr>
                <w:rFonts w:hint="eastAsia"/>
              </w:rPr>
              <w:t>其他权益工具投资</w:t>
            </w:r>
          </w:p>
        </w:tc>
        <w:tc>
          <w:tcPr>
            <w:tcW w:w="1181" w:type="dxa"/>
          </w:tcPr>
          <w:p w14:paraId="1DBAC591" w14:textId="77777777" w:rsidR="00000000" w:rsidRDefault="007478C2">
            <w:pPr>
              <w:pStyle w:val="NormalWeb"/>
            </w:pPr>
          </w:p>
        </w:tc>
        <w:tc>
          <w:tcPr>
            <w:tcW w:w="1846" w:type="dxa"/>
          </w:tcPr>
          <w:p w14:paraId="2139FD65"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3879</w:t>
            </w:r>
            <w:r>
              <w:rPr>
                <w:rFonts w:ascii="Times New Roman" w:hAnsi="Times New Roman" w:hint="eastAsia"/>
                <w:color w:val="0000FF"/>
                <w:sz w:val="18"/>
              </w:rPr>
              <w:t>）</w:t>
            </w:r>
          </w:p>
        </w:tc>
        <w:tc>
          <w:tcPr>
            <w:tcW w:w="2049" w:type="dxa"/>
          </w:tcPr>
          <w:p w14:paraId="48BABFE1"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3879</w:t>
            </w:r>
            <w:r>
              <w:rPr>
                <w:rFonts w:ascii="Times New Roman" w:hAnsi="Times New Roman" w:hint="eastAsia"/>
                <w:color w:val="0000FF"/>
                <w:sz w:val="18"/>
              </w:rPr>
              <w:t>）</w:t>
            </w:r>
          </w:p>
        </w:tc>
      </w:tr>
      <w:tr w:rsidR="00000000" w14:paraId="24AE593B" w14:textId="77777777">
        <w:trPr>
          <w:trHeight w:val="300"/>
          <w:jc w:val="center"/>
        </w:trPr>
        <w:tc>
          <w:tcPr>
            <w:tcW w:w="4210" w:type="dxa"/>
            <w:vAlign w:val="center"/>
          </w:tcPr>
          <w:p w14:paraId="5F49528F" w14:textId="77777777" w:rsidR="00000000" w:rsidRDefault="007478C2">
            <w:pPr>
              <w:pStyle w:val="NormalWeb"/>
              <w:ind w:left="447"/>
            </w:pPr>
            <w:r>
              <w:rPr>
                <w:rFonts w:hint="eastAsia"/>
              </w:rPr>
              <w:t>买入返售金融资产</w:t>
            </w:r>
          </w:p>
        </w:tc>
        <w:tc>
          <w:tcPr>
            <w:tcW w:w="1181" w:type="dxa"/>
          </w:tcPr>
          <w:p w14:paraId="1AF1196F" w14:textId="77777777" w:rsidR="00000000" w:rsidRDefault="007478C2">
            <w:pPr>
              <w:pStyle w:val="NormalWeb"/>
            </w:pPr>
          </w:p>
        </w:tc>
        <w:tc>
          <w:tcPr>
            <w:tcW w:w="1846" w:type="dxa"/>
          </w:tcPr>
          <w:p w14:paraId="2E6976DD"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0597</w:t>
            </w:r>
            <w:r>
              <w:rPr>
                <w:rFonts w:ascii="Times New Roman" w:hAnsi="Times New Roman" w:hint="eastAsia"/>
                <w:color w:val="0000FF"/>
                <w:sz w:val="18"/>
              </w:rPr>
              <w:t>）</w:t>
            </w:r>
          </w:p>
        </w:tc>
        <w:tc>
          <w:tcPr>
            <w:tcW w:w="2049" w:type="dxa"/>
          </w:tcPr>
          <w:p w14:paraId="1F01D753"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0597</w:t>
            </w:r>
            <w:r>
              <w:rPr>
                <w:rFonts w:ascii="Times New Roman" w:hAnsi="Times New Roman" w:hint="eastAsia"/>
                <w:color w:val="0000FF"/>
                <w:sz w:val="18"/>
              </w:rPr>
              <w:t>）</w:t>
            </w:r>
          </w:p>
        </w:tc>
      </w:tr>
      <w:tr w:rsidR="00000000" w14:paraId="20E6F3FE" w14:textId="77777777">
        <w:trPr>
          <w:trHeight w:val="300"/>
          <w:jc w:val="center"/>
        </w:trPr>
        <w:tc>
          <w:tcPr>
            <w:tcW w:w="4210" w:type="dxa"/>
            <w:vAlign w:val="center"/>
          </w:tcPr>
          <w:p w14:paraId="4FA1EA40" w14:textId="77777777" w:rsidR="00000000" w:rsidRDefault="007478C2">
            <w:pPr>
              <w:pStyle w:val="NormalWeb"/>
              <w:ind w:left="447"/>
            </w:pPr>
            <w:r>
              <w:rPr>
                <w:rFonts w:hint="eastAsia"/>
              </w:rPr>
              <w:t>应收清算款</w:t>
            </w:r>
          </w:p>
        </w:tc>
        <w:tc>
          <w:tcPr>
            <w:tcW w:w="1181" w:type="dxa"/>
          </w:tcPr>
          <w:p w14:paraId="11A46D79" w14:textId="77777777" w:rsidR="00000000" w:rsidRDefault="007478C2">
            <w:pPr>
              <w:pStyle w:val="NormalWeb"/>
            </w:pPr>
          </w:p>
        </w:tc>
        <w:tc>
          <w:tcPr>
            <w:tcW w:w="1846" w:type="dxa"/>
          </w:tcPr>
          <w:p w14:paraId="6C0874B9" w14:textId="77777777" w:rsidR="00000000" w:rsidRDefault="007478C2">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0598</w:t>
            </w:r>
            <w:r>
              <w:rPr>
                <w:rFonts w:ascii="Times New Roman" w:hAnsi="Times New Roman" w:hint="eastAsia"/>
                <w:color w:val="0000FF"/>
                <w:sz w:val="18"/>
              </w:rPr>
              <w:t>）</w:t>
            </w:r>
          </w:p>
        </w:tc>
        <w:tc>
          <w:tcPr>
            <w:tcW w:w="2049" w:type="dxa"/>
          </w:tcPr>
          <w:p w14:paraId="1B72DF23" w14:textId="77777777" w:rsidR="00000000" w:rsidRDefault="007478C2">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0598</w:t>
            </w:r>
            <w:r>
              <w:rPr>
                <w:rFonts w:ascii="Times New Roman" w:hAnsi="Times New Roman" w:hint="eastAsia"/>
                <w:color w:val="0000FF"/>
                <w:sz w:val="18"/>
              </w:rPr>
              <w:t>）</w:t>
            </w:r>
          </w:p>
        </w:tc>
      </w:tr>
      <w:tr w:rsidR="00000000" w14:paraId="0126C0DE" w14:textId="77777777">
        <w:trPr>
          <w:trHeight w:val="300"/>
          <w:jc w:val="center"/>
        </w:trPr>
        <w:tc>
          <w:tcPr>
            <w:tcW w:w="4210" w:type="dxa"/>
            <w:vAlign w:val="center"/>
          </w:tcPr>
          <w:p w14:paraId="572B2C8A" w14:textId="77777777" w:rsidR="00000000" w:rsidRDefault="007478C2">
            <w:pPr>
              <w:pStyle w:val="NormalWeb"/>
              <w:ind w:left="447"/>
            </w:pPr>
            <w:r>
              <w:rPr>
                <w:rFonts w:hint="eastAsia"/>
              </w:rPr>
              <w:t>应收利息</w:t>
            </w:r>
          </w:p>
        </w:tc>
        <w:tc>
          <w:tcPr>
            <w:tcW w:w="1181" w:type="dxa"/>
          </w:tcPr>
          <w:p w14:paraId="2E589F19" w14:textId="77777777" w:rsidR="00000000" w:rsidRDefault="007478C2">
            <w:pPr>
              <w:pStyle w:val="NormalWeb"/>
            </w:pPr>
          </w:p>
        </w:tc>
        <w:tc>
          <w:tcPr>
            <w:tcW w:w="1846" w:type="dxa"/>
          </w:tcPr>
          <w:p w14:paraId="18DC4A51"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0599</w:t>
            </w:r>
            <w:r>
              <w:rPr>
                <w:rFonts w:ascii="Times New Roman" w:hAnsi="Times New Roman" w:hint="eastAsia"/>
                <w:color w:val="0000FF"/>
                <w:sz w:val="18"/>
              </w:rPr>
              <w:t>）</w:t>
            </w:r>
          </w:p>
        </w:tc>
        <w:tc>
          <w:tcPr>
            <w:tcW w:w="2049" w:type="dxa"/>
          </w:tcPr>
          <w:p w14:paraId="561BBCCC"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0599</w:t>
            </w:r>
            <w:r>
              <w:rPr>
                <w:rFonts w:ascii="Times New Roman" w:hAnsi="Times New Roman" w:hint="eastAsia"/>
                <w:color w:val="0000FF"/>
                <w:sz w:val="18"/>
              </w:rPr>
              <w:t>）</w:t>
            </w:r>
          </w:p>
        </w:tc>
      </w:tr>
      <w:tr w:rsidR="00000000" w14:paraId="2713181C" w14:textId="77777777">
        <w:trPr>
          <w:trHeight w:val="300"/>
          <w:jc w:val="center"/>
        </w:trPr>
        <w:tc>
          <w:tcPr>
            <w:tcW w:w="4210" w:type="dxa"/>
            <w:vAlign w:val="center"/>
          </w:tcPr>
          <w:p w14:paraId="46C1C78F" w14:textId="77777777" w:rsidR="00000000" w:rsidRDefault="007478C2">
            <w:pPr>
              <w:pStyle w:val="NormalWeb"/>
              <w:ind w:left="447"/>
            </w:pPr>
            <w:r>
              <w:rPr>
                <w:rFonts w:hint="eastAsia"/>
              </w:rPr>
              <w:t>应收股利</w:t>
            </w:r>
          </w:p>
        </w:tc>
        <w:tc>
          <w:tcPr>
            <w:tcW w:w="1181" w:type="dxa"/>
          </w:tcPr>
          <w:p w14:paraId="13119AA9" w14:textId="77777777" w:rsidR="00000000" w:rsidRDefault="007478C2">
            <w:pPr>
              <w:pStyle w:val="NormalWeb"/>
            </w:pPr>
          </w:p>
        </w:tc>
        <w:tc>
          <w:tcPr>
            <w:tcW w:w="1846" w:type="dxa"/>
          </w:tcPr>
          <w:p w14:paraId="2566FEF1"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0600</w:t>
            </w:r>
            <w:r>
              <w:rPr>
                <w:rFonts w:ascii="Times New Roman" w:hAnsi="Times New Roman" w:hint="eastAsia"/>
                <w:color w:val="0000FF"/>
                <w:sz w:val="18"/>
              </w:rPr>
              <w:t>）</w:t>
            </w:r>
          </w:p>
        </w:tc>
        <w:tc>
          <w:tcPr>
            <w:tcW w:w="2049" w:type="dxa"/>
          </w:tcPr>
          <w:p w14:paraId="7B4F2A34"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0600</w:t>
            </w:r>
            <w:r>
              <w:rPr>
                <w:rFonts w:ascii="Times New Roman" w:hAnsi="Times New Roman" w:hint="eastAsia"/>
                <w:color w:val="0000FF"/>
                <w:sz w:val="18"/>
              </w:rPr>
              <w:t>）</w:t>
            </w:r>
          </w:p>
        </w:tc>
      </w:tr>
      <w:tr w:rsidR="00000000" w14:paraId="25E6CE36" w14:textId="77777777">
        <w:trPr>
          <w:trHeight w:val="300"/>
          <w:jc w:val="center"/>
        </w:trPr>
        <w:tc>
          <w:tcPr>
            <w:tcW w:w="4210" w:type="dxa"/>
            <w:vAlign w:val="center"/>
          </w:tcPr>
          <w:p w14:paraId="2290B088" w14:textId="77777777" w:rsidR="00000000" w:rsidRDefault="007478C2">
            <w:pPr>
              <w:pStyle w:val="NormalWeb"/>
              <w:ind w:left="447"/>
            </w:pPr>
            <w:r>
              <w:rPr>
                <w:rFonts w:hint="eastAsia"/>
              </w:rPr>
              <w:t>应收申购款</w:t>
            </w:r>
          </w:p>
        </w:tc>
        <w:tc>
          <w:tcPr>
            <w:tcW w:w="1181" w:type="dxa"/>
          </w:tcPr>
          <w:p w14:paraId="23D11A63" w14:textId="77777777" w:rsidR="00000000" w:rsidRDefault="007478C2">
            <w:pPr>
              <w:pStyle w:val="NormalWeb"/>
            </w:pPr>
          </w:p>
        </w:tc>
        <w:tc>
          <w:tcPr>
            <w:tcW w:w="1846" w:type="dxa"/>
          </w:tcPr>
          <w:p w14:paraId="27EE1EA9"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0601</w:t>
            </w:r>
            <w:r>
              <w:rPr>
                <w:rFonts w:ascii="Times New Roman" w:hAnsi="Times New Roman" w:hint="eastAsia"/>
                <w:color w:val="0000FF"/>
                <w:sz w:val="18"/>
              </w:rPr>
              <w:t>）</w:t>
            </w:r>
          </w:p>
        </w:tc>
        <w:tc>
          <w:tcPr>
            <w:tcW w:w="2049" w:type="dxa"/>
          </w:tcPr>
          <w:p w14:paraId="751AF2F0"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0601</w:t>
            </w:r>
            <w:r>
              <w:rPr>
                <w:rFonts w:ascii="Times New Roman" w:hAnsi="Times New Roman" w:hint="eastAsia"/>
                <w:color w:val="0000FF"/>
                <w:sz w:val="18"/>
              </w:rPr>
              <w:t>）</w:t>
            </w:r>
          </w:p>
        </w:tc>
      </w:tr>
      <w:tr w:rsidR="00000000" w14:paraId="37F5FDE7" w14:textId="77777777">
        <w:trPr>
          <w:trHeight w:val="300"/>
          <w:jc w:val="center"/>
        </w:trPr>
        <w:tc>
          <w:tcPr>
            <w:tcW w:w="4210" w:type="dxa"/>
            <w:vAlign w:val="center"/>
          </w:tcPr>
          <w:p w14:paraId="2281AC2F" w14:textId="77777777" w:rsidR="00000000" w:rsidRDefault="007478C2">
            <w:pPr>
              <w:pStyle w:val="NormalWeb"/>
              <w:ind w:left="447"/>
            </w:pPr>
            <w:r>
              <w:rPr>
                <w:rFonts w:hint="eastAsia"/>
              </w:rPr>
              <w:t>长期股权投资</w:t>
            </w:r>
          </w:p>
        </w:tc>
        <w:tc>
          <w:tcPr>
            <w:tcW w:w="1181" w:type="dxa"/>
          </w:tcPr>
          <w:p w14:paraId="63B75440" w14:textId="77777777" w:rsidR="00000000" w:rsidRDefault="007478C2">
            <w:pPr>
              <w:pStyle w:val="NormalWeb"/>
            </w:pPr>
          </w:p>
        </w:tc>
        <w:tc>
          <w:tcPr>
            <w:tcW w:w="1846" w:type="dxa"/>
          </w:tcPr>
          <w:p w14:paraId="0B27F88A"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3885</w:t>
            </w:r>
            <w:r>
              <w:rPr>
                <w:rFonts w:ascii="Times New Roman" w:hAnsi="Times New Roman" w:hint="eastAsia"/>
                <w:color w:val="0000FF"/>
                <w:sz w:val="18"/>
              </w:rPr>
              <w:t>）</w:t>
            </w:r>
          </w:p>
        </w:tc>
        <w:tc>
          <w:tcPr>
            <w:tcW w:w="2049" w:type="dxa"/>
          </w:tcPr>
          <w:p w14:paraId="17767F15"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3885</w:t>
            </w:r>
            <w:r>
              <w:rPr>
                <w:rFonts w:ascii="Times New Roman" w:hAnsi="Times New Roman" w:hint="eastAsia"/>
                <w:color w:val="0000FF"/>
                <w:sz w:val="18"/>
              </w:rPr>
              <w:t>）</w:t>
            </w:r>
          </w:p>
        </w:tc>
      </w:tr>
      <w:tr w:rsidR="00000000" w14:paraId="3E70DDA5" w14:textId="77777777">
        <w:trPr>
          <w:trHeight w:val="300"/>
          <w:jc w:val="center"/>
        </w:trPr>
        <w:tc>
          <w:tcPr>
            <w:tcW w:w="4210" w:type="dxa"/>
            <w:vAlign w:val="center"/>
          </w:tcPr>
          <w:p w14:paraId="731A6660" w14:textId="77777777" w:rsidR="00000000" w:rsidRDefault="007478C2">
            <w:pPr>
              <w:pStyle w:val="NormalWeb"/>
              <w:ind w:left="447"/>
            </w:pPr>
            <w:r>
              <w:rPr>
                <w:rFonts w:hint="eastAsia"/>
              </w:rPr>
              <w:t>其他资产</w:t>
            </w:r>
          </w:p>
        </w:tc>
        <w:tc>
          <w:tcPr>
            <w:tcW w:w="1181" w:type="dxa"/>
          </w:tcPr>
          <w:p w14:paraId="56D65A73" w14:textId="77777777" w:rsidR="00000000" w:rsidRDefault="007478C2">
            <w:pPr>
              <w:pStyle w:val="NormalWeb"/>
            </w:pPr>
          </w:p>
        </w:tc>
        <w:tc>
          <w:tcPr>
            <w:tcW w:w="1846" w:type="dxa"/>
          </w:tcPr>
          <w:p w14:paraId="7858C511"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0602</w:t>
            </w:r>
            <w:r>
              <w:rPr>
                <w:rFonts w:ascii="Times New Roman" w:hAnsi="Times New Roman" w:hint="eastAsia"/>
                <w:color w:val="0000FF"/>
                <w:sz w:val="18"/>
              </w:rPr>
              <w:t>）</w:t>
            </w:r>
          </w:p>
        </w:tc>
        <w:tc>
          <w:tcPr>
            <w:tcW w:w="2049" w:type="dxa"/>
          </w:tcPr>
          <w:p w14:paraId="008D0E79"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0602</w:t>
            </w:r>
            <w:r>
              <w:rPr>
                <w:rFonts w:ascii="Times New Roman" w:hAnsi="Times New Roman" w:hint="eastAsia"/>
                <w:color w:val="0000FF"/>
                <w:sz w:val="18"/>
              </w:rPr>
              <w:t>）</w:t>
            </w:r>
          </w:p>
        </w:tc>
      </w:tr>
      <w:tr w:rsidR="00000000" w14:paraId="3C594701" w14:textId="77777777">
        <w:trPr>
          <w:trHeight w:val="300"/>
          <w:jc w:val="center"/>
        </w:trPr>
        <w:tc>
          <w:tcPr>
            <w:tcW w:w="4210" w:type="dxa"/>
            <w:vAlign w:val="center"/>
          </w:tcPr>
          <w:p w14:paraId="0AF3EACC" w14:textId="77777777" w:rsidR="00000000" w:rsidRDefault="007478C2">
            <w:pPr>
              <w:pStyle w:val="NormalWeb"/>
              <w:jc w:val="center"/>
              <w:rPr>
                <w:b/>
              </w:rPr>
            </w:pPr>
            <w:r>
              <w:rPr>
                <w:rFonts w:hint="eastAsia"/>
                <w:b/>
              </w:rPr>
              <w:t>资产总计</w:t>
            </w:r>
          </w:p>
        </w:tc>
        <w:tc>
          <w:tcPr>
            <w:tcW w:w="1181" w:type="dxa"/>
          </w:tcPr>
          <w:p w14:paraId="4A83499C" w14:textId="77777777" w:rsidR="00000000" w:rsidRDefault="007478C2">
            <w:pPr>
              <w:pStyle w:val="NormalWeb"/>
            </w:pPr>
          </w:p>
        </w:tc>
        <w:tc>
          <w:tcPr>
            <w:tcW w:w="1846" w:type="dxa"/>
          </w:tcPr>
          <w:p w14:paraId="29ABB3AD"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0603</w:t>
            </w:r>
            <w:r>
              <w:rPr>
                <w:rFonts w:ascii="Times New Roman" w:hAnsi="Times New Roman" w:hint="eastAsia"/>
                <w:color w:val="0000FF"/>
                <w:sz w:val="18"/>
              </w:rPr>
              <w:t>）</w:t>
            </w:r>
          </w:p>
        </w:tc>
        <w:tc>
          <w:tcPr>
            <w:tcW w:w="2049" w:type="dxa"/>
          </w:tcPr>
          <w:p w14:paraId="3B18AAB2"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0603</w:t>
            </w:r>
            <w:r>
              <w:rPr>
                <w:rFonts w:ascii="Times New Roman" w:hAnsi="Times New Roman" w:hint="eastAsia"/>
                <w:color w:val="0000FF"/>
                <w:sz w:val="18"/>
              </w:rPr>
              <w:t>）</w:t>
            </w:r>
          </w:p>
        </w:tc>
      </w:tr>
      <w:tr w:rsidR="00000000" w14:paraId="66E96C86" w14:textId="77777777">
        <w:trPr>
          <w:trHeight w:val="300"/>
          <w:jc w:val="center"/>
        </w:trPr>
        <w:tc>
          <w:tcPr>
            <w:tcW w:w="4210" w:type="dxa"/>
            <w:vAlign w:val="center"/>
          </w:tcPr>
          <w:p w14:paraId="4805D11F" w14:textId="77777777" w:rsidR="00000000" w:rsidRDefault="007478C2">
            <w:pPr>
              <w:pStyle w:val="NormalWeb"/>
              <w:jc w:val="center"/>
              <w:rPr>
                <w:b/>
              </w:rPr>
            </w:pPr>
            <w:r>
              <w:rPr>
                <w:rFonts w:hint="eastAsia"/>
                <w:b/>
              </w:rPr>
              <w:t>负债和所有者权益</w:t>
            </w:r>
          </w:p>
        </w:tc>
        <w:tc>
          <w:tcPr>
            <w:tcW w:w="1181" w:type="dxa"/>
            <w:vAlign w:val="center"/>
          </w:tcPr>
          <w:p w14:paraId="22347159" w14:textId="77777777" w:rsidR="00000000" w:rsidRDefault="007478C2">
            <w:pPr>
              <w:pStyle w:val="NormalWeb"/>
              <w:jc w:val="center"/>
              <w:rPr>
                <w:b/>
              </w:rPr>
            </w:pPr>
            <w:r>
              <w:rPr>
                <w:rFonts w:hint="eastAsia"/>
                <w:b/>
              </w:rPr>
              <w:t>附注号</w:t>
            </w:r>
          </w:p>
        </w:tc>
        <w:tc>
          <w:tcPr>
            <w:tcW w:w="1846" w:type="dxa"/>
            <w:vAlign w:val="center"/>
          </w:tcPr>
          <w:p w14:paraId="50ED2A10" w14:textId="77777777" w:rsidR="00000000" w:rsidRDefault="007478C2">
            <w:pPr>
              <w:pStyle w:val="NormalWeb"/>
              <w:spacing w:before="0" w:beforeAutospacing="0" w:after="0" w:afterAutospacing="0"/>
              <w:jc w:val="center"/>
              <w:rPr>
                <w:b/>
              </w:rPr>
            </w:pPr>
            <w:r>
              <w:rPr>
                <w:rFonts w:hint="eastAsia"/>
                <w:b/>
              </w:rPr>
              <w:t>本期末</w:t>
            </w:r>
          </w:p>
          <w:p w14:paraId="357393A3" w14:textId="77777777" w:rsidR="00000000" w:rsidRDefault="007478C2">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c>
          <w:tcPr>
            <w:tcW w:w="2049" w:type="dxa"/>
            <w:vAlign w:val="center"/>
          </w:tcPr>
          <w:p w14:paraId="2DF3964E" w14:textId="77777777" w:rsidR="00000000" w:rsidRDefault="007478C2">
            <w:pPr>
              <w:pStyle w:val="NormalWeb"/>
              <w:spacing w:before="0" w:beforeAutospacing="0" w:after="0" w:afterAutospacing="0"/>
              <w:jc w:val="center"/>
              <w:rPr>
                <w:b/>
              </w:rPr>
            </w:pPr>
            <w:r>
              <w:rPr>
                <w:rFonts w:hint="eastAsia"/>
                <w:b/>
              </w:rPr>
              <w:t>上年度末</w:t>
            </w:r>
          </w:p>
          <w:p w14:paraId="74D9E9C0" w14:textId="77777777" w:rsidR="00000000" w:rsidRDefault="007478C2">
            <w:pPr>
              <w:pStyle w:val="NormalWeb"/>
              <w:spacing w:before="0" w:beforeAutospacing="0" w:after="0" w:afterAutospacing="0"/>
              <w:jc w:val="center"/>
              <w:rPr>
                <w:b/>
              </w:rPr>
            </w:pPr>
            <w:r>
              <w:rPr>
                <w:rFonts w:hint="eastAsia"/>
                <w:b/>
              </w:rPr>
              <w:t>_</w:t>
            </w:r>
            <w:r>
              <w:rPr>
                <w:rFonts w:hint="eastAsia"/>
                <w:b/>
              </w:rPr>
              <w:t>年</w:t>
            </w:r>
            <w:r>
              <w:rPr>
                <w:rFonts w:hint="eastAsia"/>
                <w:b/>
              </w:rPr>
              <w:t>_</w:t>
            </w:r>
            <w:r>
              <w:rPr>
                <w:rFonts w:hint="eastAsia"/>
                <w:b/>
              </w:rPr>
              <w:t>月</w:t>
            </w:r>
            <w:r>
              <w:rPr>
                <w:rFonts w:hint="eastAsia"/>
                <w:b/>
              </w:rPr>
              <w:t>_</w:t>
            </w:r>
            <w:r>
              <w:rPr>
                <w:rFonts w:hint="eastAsia"/>
                <w:b/>
              </w:rPr>
              <w:t>日</w:t>
            </w:r>
          </w:p>
        </w:tc>
      </w:tr>
      <w:tr w:rsidR="00000000" w14:paraId="243AA5EF" w14:textId="77777777">
        <w:trPr>
          <w:trHeight w:val="300"/>
          <w:jc w:val="center"/>
        </w:trPr>
        <w:tc>
          <w:tcPr>
            <w:tcW w:w="4210" w:type="dxa"/>
            <w:vAlign w:val="center"/>
          </w:tcPr>
          <w:p w14:paraId="23F54199" w14:textId="77777777" w:rsidR="00000000" w:rsidRDefault="007478C2">
            <w:pPr>
              <w:pStyle w:val="NormalWeb"/>
              <w:rPr>
                <w:b/>
              </w:rPr>
            </w:pPr>
            <w:r>
              <w:rPr>
                <w:rFonts w:hint="eastAsia"/>
                <w:b/>
              </w:rPr>
              <w:t>负</w:t>
            </w:r>
            <w:r>
              <w:rPr>
                <w:rFonts w:hint="eastAsia"/>
                <w:b/>
              </w:rPr>
              <w:t xml:space="preserve"> </w:t>
            </w:r>
            <w:r>
              <w:rPr>
                <w:rFonts w:hint="eastAsia"/>
                <w:b/>
              </w:rPr>
              <w:t>债：</w:t>
            </w:r>
          </w:p>
        </w:tc>
        <w:tc>
          <w:tcPr>
            <w:tcW w:w="1181" w:type="dxa"/>
          </w:tcPr>
          <w:p w14:paraId="12E25A29" w14:textId="77777777" w:rsidR="00000000" w:rsidRDefault="007478C2">
            <w:pPr>
              <w:pStyle w:val="NormalWeb"/>
            </w:pPr>
          </w:p>
        </w:tc>
        <w:tc>
          <w:tcPr>
            <w:tcW w:w="1846" w:type="dxa"/>
          </w:tcPr>
          <w:p w14:paraId="10A986A1" w14:textId="77777777" w:rsidR="00000000" w:rsidRDefault="007478C2">
            <w:pPr>
              <w:pStyle w:val="NormalWeb"/>
            </w:pPr>
          </w:p>
        </w:tc>
        <w:tc>
          <w:tcPr>
            <w:tcW w:w="2049" w:type="dxa"/>
          </w:tcPr>
          <w:p w14:paraId="529E76A6" w14:textId="77777777" w:rsidR="00000000" w:rsidRDefault="007478C2">
            <w:pPr>
              <w:pStyle w:val="NormalWeb"/>
            </w:pPr>
          </w:p>
        </w:tc>
      </w:tr>
      <w:tr w:rsidR="00000000" w14:paraId="35427BEF" w14:textId="77777777">
        <w:trPr>
          <w:trHeight w:val="300"/>
          <w:jc w:val="center"/>
        </w:trPr>
        <w:tc>
          <w:tcPr>
            <w:tcW w:w="4210" w:type="dxa"/>
            <w:vAlign w:val="center"/>
          </w:tcPr>
          <w:p w14:paraId="78FC7D50" w14:textId="77777777" w:rsidR="00000000" w:rsidRDefault="007478C2">
            <w:pPr>
              <w:pStyle w:val="NormalWeb"/>
              <w:ind w:left="447"/>
            </w:pPr>
            <w:r>
              <w:rPr>
                <w:rFonts w:hint="eastAsia"/>
              </w:rPr>
              <w:t>短期借款</w:t>
            </w:r>
          </w:p>
        </w:tc>
        <w:tc>
          <w:tcPr>
            <w:tcW w:w="1181" w:type="dxa"/>
          </w:tcPr>
          <w:p w14:paraId="09606ECF" w14:textId="77777777" w:rsidR="00000000" w:rsidRDefault="007478C2">
            <w:pPr>
              <w:pStyle w:val="NormalWeb"/>
            </w:pPr>
          </w:p>
        </w:tc>
        <w:tc>
          <w:tcPr>
            <w:tcW w:w="1846" w:type="dxa"/>
          </w:tcPr>
          <w:p w14:paraId="5387C1B5"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0605</w:t>
            </w:r>
            <w:r>
              <w:rPr>
                <w:rFonts w:ascii="Times New Roman" w:hAnsi="Times New Roman" w:hint="eastAsia"/>
                <w:color w:val="0000FF"/>
                <w:sz w:val="18"/>
              </w:rPr>
              <w:t>）</w:t>
            </w:r>
          </w:p>
        </w:tc>
        <w:tc>
          <w:tcPr>
            <w:tcW w:w="2049" w:type="dxa"/>
          </w:tcPr>
          <w:p w14:paraId="1A1F13AC"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0605</w:t>
            </w:r>
            <w:r>
              <w:rPr>
                <w:rFonts w:ascii="Times New Roman" w:hAnsi="Times New Roman" w:hint="eastAsia"/>
                <w:color w:val="0000FF"/>
                <w:sz w:val="18"/>
              </w:rPr>
              <w:t>）</w:t>
            </w:r>
          </w:p>
        </w:tc>
      </w:tr>
      <w:tr w:rsidR="00000000" w14:paraId="18067711" w14:textId="77777777">
        <w:trPr>
          <w:trHeight w:val="300"/>
          <w:jc w:val="center"/>
        </w:trPr>
        <w:tc>
          <w:tcPr>
            <w:tcW w:w="4210" w:type="dxa"/>
            <w:tcBorders>
              <w:top w:val="single" w:sz="4" w:space="0" w:color="auto"/>
              <w:left w:val="single" w:sz="4" w:space="0" w:color="auto"/>
              <w:bottom w:val="single" w:sz="4" w:space="0" w:color="auto"/>
              <w:right w:val="single" w:sz="4" w:space="0" w:color="auto"/>
            </w:tcBorders>
            <w:vAlign w:val="center"/>
          </w:tcPr>
          <w:p w14:paraId="5299607B" w14:textId="77777777" w:rsidR="00000000" w:rsidRDefault="007478C2">
            <w:pPr>
              <w:pStyle w:val="NormalWeb"/>
              <w:ind w:left="447"/>
            </w:pPr>
            <w:r>
              <w:rPr>
                <w:rFonts w:hint="eastAsia"/>
              </w:rPr>
              <w:t>衍生金融负债</w:t>
            </w:r>
          </w:p>
        </w:tc>
        <w:tc>
          <w:tcPr>
            <w:tcW w:w="1181" w:type="dxa"/>
            <w:tcBorders>
              <w:top w:val="single" w:sz="4" w:space="0" w:color="auto"/>
              <w:left w:val="single" w:sz="4" w:space="0" w:color="auto"/>
              <w:bottom w:val="single" w:sz="4" w:space="0" w:color="auto"/>
              <w:right w:val="single" w:sz="4" w:space="0" w:color="auto"/>
            </w:tcBorders>
          </w:tcPr>
          <w:p w14:paraId="611734A9" w14:textId="77777777" w:rsidR="00000000" w:rsidRDefault="007478C2">
            <w:pPr>
              <w:pStyle w:val="NormalWeb"/>
            </w:pPr>
          </w:p>
        </w:tc>
        <w:tc>
          <w:tcPr>
            <w:tcW w:w="1846" w:type="dxa"/>
            <w:tcBorders>
              <w:top w:val="single" w:sz="4" w:space="0" w:color="auto"/>
              <w:left w:val="single" w:sz="4" w:space="0" w:color="auto"/>
              <w:bottom w:val="single" w:sz="4" w:space="0" w:color="auto"/>
              <w:right w:val="single" w:sz="4" w:space="0" w:color="auto"/>
            </w:tcBorders>
          </w:tcPr>
          <w:p w14:paraId="524C1966"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0607</w:t>
            </w:r>
            <w:r>
              <w:rPr>
                <w:rFonts w:ascii="Times New Roman" w:hAnsi="Times New Roman" w:hint="eastAsia"/>
                <w:color w:val="0000FF"/>
                <w:sz w:val="18"/>
              </w:rPr>
              <w:t>）</w:t>
            </w:r>
          </w:p>
        </w:tc>
        <w:tc>
          <w:tcPr>
            <w:tcW w:w="2049" w:type="dxa"/>
            <w:tcBorders>
              <w:top w:val="single" w:sz="4" w:space="0" w:color="auto"/>
              <w:left w:val="single" w:sz="4" w:space="0" w:color="auto"/>
              <w:bottom w:val="single" w:sz="4" w:space="0" w:color="auto"/>
              <w:right w:val="single" w:sz="4" w:space="0" w:color="auto"/>
            </w:tcBorders>
          </w:tcPr>
          <w:p w14:paraId="4C774E5F"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0607</w:t>
            </w:r>
            <w:r>
              <w:rPr>
                <w:rFonts w:ascii="Times New Roman" w:hAnsi="Times New Roman" w:hint="eastAsia"/>
                <w:color w:val="0000FF"/>
                <w:sz w:val="18"/>
              </w:rPr>
              <w:t>）</w:t>
            </w:r>
          </w:p>
        </w:tc>
      </w:tr>
      <w:tr w:rsidR="00000000" w14:paraId="432BBBF2" w14:textId="77777777">
        <w:trPr>
          <w:trHeight w:val="300"/>
          <w:jc w:val="center"/>
        </w:trPr>
        <w:tc>
          <w:tcPr>
            <w:tcW w:w="4210" w:type="dxa"/>
            <w:vAlign w:val="center"/>
          </w:tcPr>
          <w:p w14:paraId="4B1297E0" w14:textId="77777777" w:rsidR="00000000" w:rsidRDefault="007478C2">
            <w:pPr>
              <w:pStyle w:val="NormalWeb"/>
              <w:ind w:left="447"/>
            </w:pPr>
            <w:r>
              <w:rPr>
                <w:rFonts w:hint="eastAsia"/>
              </w:rPr>
              <w:t>交易性金融负债</w:t>
            </w:r>
          </w:p>
        </w:tc>
        <w:tc>
          <w:tcPr>
            <w:tcW w:w="1181" w:type="dxa"/>
          </w:tcPr>
          <w:p w14:paraId="235937E8" w14:textId="77777777" w:rsidR="00000000" w:rsidRDefault="007478C2">
            <w:pPr>
              <w:pStyle w:val="NormalWeb"/>
            </w:pPr>
          </w:p>
        </w:tc>
        <w:tc>
          <w:tcPr>
            <w:tcW w:w="1846" w:type="dxa"/>
          </w:tcPr>
          <w:p w14:paraId="30C2765B"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0606</w:t>
            </w:r>
            <w:r>
              <w:rPr>
                <w:rFonts w:ascii="Times New Roman" w:hAnsi="Times New Roman" w:hint="eastAsia"/>
                <w:color w:val="0000FF"/>
                <w:sz w:val="18"/>
              </w:rPr>
              <w:t>）</w:t>
            </w:r>
          </w:p>
        </w:tc>
        <w:tc>
          <w:tcPr>
            <w:tcW w:w="2049" w:type="dxa"/>
          </w:tcPr>
          <w:p w14:paraId="2F4347F1"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0606</w:t>
            </w:r>
            <w:r>
              <w:rPr>
                <w:rFonts w:ascii="Times New Roman" w:hAnsi="Times New Roman" w:hint="eastAsia"/>
                <w:color w:val="0000FF"/>
                <w:sz w:val="18"/>
              </w:rPr>
              <w:t>）</w:t>
            </w:r>
          </w:p>
        </w:tc>
      </w:tr>
      <w:tr w:rsidR="00000000" w14:paraId="4F844B85" w14:textId="77777777">
        <w:trPr>
          <w:trHeight w:val="300"/>
          <w:jc w:val="center"/>
        </w:trPr>
        <w:tc>
          <w:tcPr>
            <w:tcW w:w="4210" w:type="dxa"/>
            <w:vAlign w:val="center"/>
          </w:tcPr>
          <w:p w14:paraId="7FD6131E" w14:textId="77777777" w:rsidR="00000000" w:rsidRDefault="007478C2">
            <w:pPr>
              <w:pStyle w:val="NormalWeb"/>
              <w:ind w:left="447"/>
            </w:pPr>
            <w:r>
              <w:rPr>
                <w:rFonts w:hint="eastAsia"/>
              </w:rPr>
              <w:t>卖出回购金融资产款</w:t>
            </w:r>
          </w:p>
        </w:tc>
        <w:tc>
          <w:tcPr>
            <w:tcW w:w="1181" w:type="dxa"/>
          </w:tcPr>
          <w:p w14:paraId="52A86ECB" w14:textId="77777777" w:rsidR="00000000" w:rsidRDefault="007478C2">
            <w:pPr>
              <w:pStyle w:val="NormalWeb"/>
            </w:pPr>
          </w:p>
        </w:tc>
        <w:tc>
          <w:tcPr>
            <w:tcW w:w="1846" w:type="dxa"/>
          </w:tcPr>
          <w:p w14:paraId="22AF3631"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0608</w:t>
            </w:r>
            <w:r>
              <w:rPr>
                <w:rFonts w:ascii="Times New Roman" w:hAnsi="Times New Roman" w:hint="eastAsia"/>
                <w:color w:val="0000FF"/>
                <w:sz w:val="18"/>
              </w:rPr>
              <w:t>）</w:t>
            </w:r>
          </w:p>
        </w:tc>
        <w:tc>
          <w:tcPr>
            <w:tcW w:w="2049" w:type="dxa"/>
          </w:tcPr>
          <w:p w14:paraId="36BEC47A"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0608</w:t>
            </w:r>
            <w:r>
              <w:rPr>
                <w:rFonts w:ascii="Times New Roman" w:hAnsi="Times New Roman" w:hint="eastAsia"/>
                <w:color w:val="0000FF"/>
                <w:sz w:val="18"/>
              </w:rPr>
              <w:t>）</w:t>
            </w:r>
          </w:p>
        </w:tc>
      </w:tr>
      <w:tr w:rsidR="00000000" w14:paraId="7A4AB83E" w14:textId="77777777">
        <w:trPr>
          <w:trHeight w:val="300"/>
          <w:jc w:val="center"/>
        </w:trPr>
        <w:tc>
          <w:tcPr>
            <w:tcW w:w="4210" w:type="dxa"/>
            <w:vAlign w:val="center"/>
          </w:tcPr>
          <w:p w14:paraId="215206EF" w14:textId="77777777" w:rsidR="00000000" w:rsidRDefault="007478C2">
            <w:pPr>
              <w:pStyle w:val="NormalWeb"/>
              <w:ind w:left="447"/>
            </w:pPr>
            <w:r>
              <w:rPr>
                <w:rFonts w:hint="eastAsia"/>
              </w:rPr>
              <w:t>应付清算款</w:t>
            </w:r>
          </w:p>
        </w:tc>
        <w:tc>
          <w:tcPr>
            <w:tcW w:w="1181" w:type="dxa"/>
          </w:tcPr>
          <w:p w14:paraId="62E0BB97" w14:textId="77777777" w:rsidR="00000000" w:rsidRDefault="007478C2">
            <w:pPr>
              <w:pStyle w:val="NormalWeb"/>
            </w:pPr>
          </w:p>
        </w:tc>
        <w:tc>
          <w:tcPr>
            <w:tcW w:w="1846" w:type="dxa"/>
          </w:tcPr>
          <w:p w14:paraId="6289759B" w14:textId="77777777" w:rsidR="00000000" w:rsidRDefault="007478C2">
            <w:pPr>
              <w:rPr>
                <w:color w:val="0000FF"/>
                <w:sz w:val="18"/>
              </w:rPr>
            </w:pPr>
            <w:r>
              <w:rPr>
                <w:rFonts w:hint="eastAsia"/>
                <w:color w:val="0000FF"/>
                <w:sz w:val="18"/>
              </w:rPr>
              <w:t>（</w:t>
            </w:r>
            <w:r>
              <w:rPr>
                <w:rFonts w:hint="eastAsia"/>
                <w:color w:val="0000FF"/>
                <w:sz w:val="18"/>
              </w:rPr>
              <w:t>0609</w:t>
            </w:r>
            <w:r>
              <w:rPr>
                <w:rFonts w:hint="eastAsia"/>
                <w:color w:val="0000FF"/>
                <w:sz w:val="18"/>
              </w:rPr>
              <w:t>）</w:t>
            </w:r>
          </w:p>
        </w:tc>
        <w:tc>
          <w:tcPr>
            <w:tcW w:w="2049" w:type="dxa"/>
          </w:tcPr>
          <w:p w14:paraId="4E71AEC6" w14:textId="77777777" w:rsidR="00000000" w:rsidRDefault="007478C2">
            <w:r>
              <w:rPr>
                <w:rFonts w:hint="eastAsia"/>
                <w:color w:val="0000FF"/>
                <w:sz w:val="18"/>
              </w:rPr>
              <w:t>（</w:t>
            </w:r>
            <w:r>
              <w:rPr>
                <w:rFonts w:hint="eastAsia"/>
                <w:color w:val="0000FF"/>
                <w:sz w:val="18"/>
              </w:rPr>
              <w:t>0609</w:t>
            </w:r>
            <w:r>
              <w:rPr>
                <w:rFonts w:hint="eastAsia"/>
                <w:color w:val="0000FF"/>
                <w:sz w:val="18"/>
              </w:rPr>
              <w:t>）</w:t>
            </w:r>
          </w:p>
        </w:tc>
      </w:tr>
      <w:tr w:rsidR="00000000" w14:paraId="53DC7DFC" w14:textId="77777777">
        <w:trPr>
          <w:trHeight w:val="300"/>
          <w:jc w:val="center"/>
        </w:trPr>
        <w:tc>
          <w:tcPr>
            <w:tcW w:w="4210" w:type="dxa"/>
            <w:vAlign w:val="center"/>
          </w:tcPr>
          <w:p w14:paraId="1F8B2C52" w14:textId="77777777" w:rsidR="00000000" w:rsidRDefault="007478C2">
            <w:pPr>
              <w:pStyle w:val="NormalWeb"/>
              <w:ind w:left="447"/>
            </w:pPr>
            <w:r>
              <w:rPr>
                <w:rFonts w:hint="eastAsia"/>
              </w:rPr>
              <w:t>应付赎回款</w:t>
            </w:r>
          </w:p>
        </w:tc>
        <w:tc>
          <w:tcPr>
            <w:tcW w:w="1181" w:type="dxa"/>
          </w:tcPr>
          <w:p w14:paraId="392FFAC4" w14:textId="77777777" w:rsidR="00000000" w:rsidRDefault="007478C2">
            <w:pPr>
              <w:pStyle w:val="NormalWeb"/>
            </w:pPr>
          </w:p>
        </w:tc>
        <w:tc>
          <w:tcPr>
            <w:tcW w:w="1846" w:type="dxa"/>
          </w:tcPr>
          <w:p w14:paraId="00B3F4CB"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0610</w:t>
            </w:r>
            <w:r>
              <w:rPr>
                <w:rFonts w:ascii="Times New Roman" w:hAnsi="Times New Roman" w:hint="eastAsia"/>
                <w:color w:val="0000FF"/>
                <w:sz w:val="18"/>
              </w:rPr>
              <w:t>）</w:t>
            </w:r>
          </w:p>
        </w:tc>
        <w:tc>
          <w:tcPr>
            <w:tcW w:w="2049" w:type="dxa"/>
          </w:tcPr>
          <w:p w14:paraId="12C2BD15"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0610</w:t>
            </w:r>
            <w:r>
              <w:rPr>
                <w:rFonts w:ascii="Times New Roman" w:hAnsi="Times New Roman" w:hint="eastAsia"/>
                <w:color w:val="0000FF"/>
                <w:sz w:val="18"/>
              </w:rPr>
              <w:t>）</w:t>
            </w:r>
          </w:p>
        </w:tc>
      </w:tr>
      <w:tr w:rsidR="00000000" w14:paraId="66852763" w14:textId="77777777">
        <w:trPr>
          <w:trHeight w:val="300"/>
          <w:jc w:val="center"/>
        </w:trPr>
        <w:tc>
          <w:tcPr>
            <w:tcW w:w="4210" w:type="dxa"/>
            <w:vAlign w:val="center"/>
          </w:tcPr>
          <w:p w14:paraId="4CDA0A18" w14:textId="77777777" w:rsidR="00000000" w:rsidRDefault="007478C2">
            <w:pPr>
              <w:pStyle w:val="NormalWeb"/>
              <w:ind w:left="447"/>
            </w:pPr>
            <w:r>
              <w:rPr>
                <w:rFonts w:hint="eastAsia"/>
              </w:rPr>
              <w:t>应付管理人报酬</w:t>
            </w:r>
          </w:p>
        </w:tc>
        <w:tc>
          <w:tcPr>
            <w:tcW w:w="1181" w:type="dxa"/>
          </w:tcPr>
          <w:p w14:paraId="63C21F45" w14:textId="77777777" w:rsidR="00000000" w:rsidRDefault="007478C2">
            <w:pPr>
              <w:pStyle w:val="NormalWeb"/>
            </w:pPr>
          </w:p>
        </w:tc>
        <w:tc>
          <w:tcPr>
            <w:tcW w:w="1846" w:type="dxa"/>
          </w:tcPr>
          <w:p w14:paraId="29369121"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0611</w:t>
            </w:r>
            <w:r>
              <w:rPr>
                <w:rFonts w:ascii="Times New Roman" w:hAnsi="Times New Roman" w:hint="eastAsia"/>
                <w:color w:val="0000FF"/>
                <w:sz w:val="18"/>
              </w:rPr>
              <w:t>）</w:t>
            </w:r>
          </w:p>
        </w:tc>
        <w:tc>
          <w:tcPr>
            <w:tcW w:w="2049" w:type="dxa"/>
          </w:tcPr>
          <w:p w14:paraId="2D6A6A84"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0611</w:t>
            </w:r>
            <w:r>
              <w:rPr>
                <w:rFonts w:ascii="Times New Roman" w:hAnsi="Times New Roman" w:hint="eastAsia"/>
                <w:color w:val="0000FF"/>
                <w:sz w:val="18"/>
              </w:rPr>
              <w:t>）</w:t>
            </w:r>
          </w:p>
        </w:tc>
      </w:tr>
      <w:tr w:rsidR="00000000" w14:paraId="7F0DB785" w14:textId="77777777">
        <w:trPr>
          <w:trHeight w:val="300"/>
          <w:jc w:val="center"/>
        </w:trPr>
        <w:tc>
          <w:tcPr>
            <w:tcW w:w="4210" w:type="dxa"/>
            <w:vAlign w:val="center"/>
          </w:tcPr>
          <w:p w14:paraId="1D44EE36" w14:textId="77777777" w:rsidR="00000000" w:rsidRDefault="007478C2">
            <w:pPr>
              <w:pStyle w:val="NormalWeb"/>
              <w:ind w:left="447"/>
            </w:pPr>
            <w:r>
              <w:rPr>
                <w:rFonts w:hint="eastAsia"/>
              </w:rPr>
              <w:t>应付托管费</w:t>
            </w:r>
          </w:p>
        </w:tc>
        <w:tc>
          <w:tcPr>
            <w:tcW w:w="1181" w:type="dxa"/>
          </w:tcPr>
          <w:p w14:paraId="78736102" w14:textId="77777777" w:rsidR="00000000" w:rsidRDefault="007478C2">
            <w:pPr>
              <w:pStyle w:val="NormalWeb"/>
            </w:pPr>
          </w:p>
        </w:tc>
        <w:tc>
          <w:tcPr>
            <w:tcW w:w="1846" w:type="dxa"/>
          </w:tcPr>
          <w:p w14:paraId="7D5D904B"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0612</w:t>
            </w:r>
            <w:r>
              <w:rPr>
                <w:rFonts w:ascii="Times New Roman" w:hAnsi="Times New Roman" w:hint="eastAsia"/>
                <w:color w:val="0000FF"/>
                <w:sz w:val="18"/>
              </w:rPr>
              <w:t>）</w:t>
            </w:r>
          </w:p>
        </w:tc>
        <w:tc>
          <w:tcPr>
            <w:tcW w:w="2049" w:type="dxa"/>
          </w:tcPr>
          <w:p w14:paraId="09759625"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0612</w:t>
            </w:r>
            <w:r>
              <w:rPr>
                <w:rFonts w:ascii="Times New Roman" w:hAnsi="Times New Roman" w:hint="eastAsia"/>
                <w:color w:val="0000FF"/>
                <w:sz w:val="18"/>
              </w:rPr>
              <w:t>）</w:t>
            </w:r>
          </w:p>
        </w:tc>
      </w:tr>
      <w:tr w:rsidR="00000000" w14:paraId="50603DB4" w14:textId="77777777">
        <w:trPr>
          <w:trHeight w:val="300"/>
          <w:jc w:val="center"/>
        </w:trPr>
        <w:tc>
          <w:tcPr>
            <w:tcW w:w="4210" w:type="dxa"/>
            <w:vAlign w:val="center"/>
          </w:tcPr>
          <w:p w14:paraId="4C465E5B" w14:textId="77777777" w:rsidR="00000000" w:rsidRDefault="007478C2">
            <w:pPr>
              <w:pStyle w:val="NormalWeb"/>
              <w:ind w:left="447"/>
            </w:pPr>
            <w:r>
              <w:rPr>
                <w:rFonts w:hint="eastAsia"/>
              </w:rPr>
              <w:t>应付投资顾问费</w:t>
            </w:r>
          </w:p>
        </w:tc>
        <w:tc>
          <w:tcPr>
            <w:tcW w:w="1181" w:type="dxa"/>
          </w:tcPr>
          <w:p w14:paraId="429E9868" w14:textId="77777777" w:rsidR="00000000" w:rsidRDefault="007478C2">
            <w:pPr>
              <w:pStyle w:val="NormalWeb"/>
            </w:pPr>
          </w:p>
        </w:tc>
        <w:tc>
          <w:tcPr>
            <w:tcW w:w="1846" w:type="dxa"/>
          </w:tcPr>
          <w:p w14:paraId="5949B555"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3897</w:t>
            </w:r>
            <w:r>
              <w:rPr>
                <w:rFonts w:ascii="Times New Roman" w:hAnsi="Times New Roman" w:hint="eastAsia"/>
                <w:color w:val="0000FF"/>
                <w:sz w:val="18"/>
              </w:rPr>
              <w:t>）</w:t>
            </w:r>
          </w:p>
        </w:tc>
        <w:tc>
          <w:tcPr>
            <w:tcW w:w="2049" w:type="dxa"/>
          </w:tcPr>
          <w:p w14:paraId="7BBE58C3"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3897</w:t>
            </w:r>
            <w:r>
              <w:rPr>
                <w:rFonts w:ascii="Times New Roman" w:hAnsi="Times New Roman" w:hint="eastAsia"/>
                <w:color w:val="0000FF"/>
                <w:sz w:val="18"/>
              </w:rPr>
              <w:t>）</w:t>
            </w:r>
          </w:p>
        </w:tc>
      </w:tr>
      <w:tr w:rsidR="00000000" w14:paraId="56699B60" w14:textId="77777777">
        <w:trPr>
          <w:trHeight w:val="300"/>
          <w:jc w:val="center"/>
        </w:trPr>
        <w:tc>
          <w:tcPr>
            <w:tcW w:w="4210" w:type="dxa"/>
            <w:vAlign w:val="center"/>
          </w:tcPr>
          <w:p w14:paraId="172C0ED1" w14:textId="77777777" w:rsidR="00000000" w:rsidRDefault="007478C2">
            <w:pPr>
              <w:pStyle w:val="NormalWeb"/>
              <w:ind w:left="447"/>
            </w:pPr>
            <w:r>
              <w:rPr>
                <w:rFonts w:hint="eastAsia"/>
              </w:rPr>
              <w:t>应交税费</w:t>
            </w:r>
          </w:p>
        </w:tc>
        <w:tc>
          <w:tcPr>
            <w:tcW w:w="1181" w:type="dxa"/>
          </w:tcPr>
          <w:p w14:paraId="10411509" w14:textId="77777777" w:rsidR="00000000" w:rsidRDefault="007478C2">
            <w:pPr>
              <w:pStyle w:val="NormalWeb"/>
            </w:pPr>
          </w:p>
        </w:tc>
        <w:tc>
          <w:tcPr>
            <w:tcW w:w="1846" w:type="dxa"/>
          </w:tcPr>
          <w:p w14:paraId="2BD0BB16"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0615</w:t>
            </w:r>
            <w:r>
              <w:rPr>
                <w:rFonts w:ascii="Times New Roman" w:hAnsi="Times New Roman" w:hint="eastAsia"/>
                <w:color w:val="0000FF"/>
                <w:sz w:val="18"/>
              </w:rPr>
              <w:t>）</w:t>
            </w:r>
          </w:p>
        </w:tc>
        <w:tc>
          <w:tcPr>
            <w:tcW w:w="2049" w:type="dxa"/>
          </w:tcPr>
          <w:p w14:paraId="01A5F30B"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0615</w:t>
            </w:r>
            <w:r>
              <w:rPr>
                <w:rFonts w:ascii="Times New Roman" w:hAnsi="Times New Roman" w:hint="eastAsia"/>
                <w:color w:val="0000FF"/>
                <w:sz w:val="18"/>
              </w:rPr>
              <w:t>）</w:t>
            </w:r>
          </w:p>
        </w:tc>
      </w:tr>
      <w:tr w:rsidR="00000000" w14:paraId="77B16A47" w14:textId="77777777">
        <w:trPr>
          <w:trHeight w:val="300"/>
          <w:jc w:val="center"/>
        </w:trPr>
        <w:tc>
          <w:tcPr>
            <w:tcW w:w="4210" w:type="dxa"/>
            <w:vAlign w:val="center"/>
          </w:tcPr>
          <w:p w14:paraId="2C7A9C6D" w14:textId="77777777" w:rsidR="00000000" w:rsidRDefault="007478C2">
            <w:pPr>
              <w:pStyle w:val="NormalWeb"/>
              <w:ind w:left="447"/>
            </w:pPr>
            <w:r>
              <w:rPr>
                <w:rFonts w:hint="eastAsia"/>
              </w:rPr>
              <w:t>应付利息</w:t>
            </w:r>
          </w:p>
        </w:tc>
        <w:tc>
          <w:tcPr>
            <w:tcW w:w="1181" w:type="dxa"/>
          </w:tcPr>
          <w:p w14:paraId="76CFCBC6" w14:textId="77777777" w:rsidR="00000000" w:rsidRDefault="007478C2">
            <w:pPr>
              <w:pStyle w:val="NormalWeb"/>
            </w:pPr>
          </w:p>
        </w:tc>
        <w:tc>
          <w:tcPr>
            <w:tcW w:w="1846" w:type="dxa"/>
          </w:tcPr>
          <w:p w14:paraId="1CC96464"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0616</w:t>
            </w:r>
            <w:r>
              <w:rPr>
                <w:rFonts w:ascii="Times New Roman" w:hAnsi="Times New Roman" w:hint="eastAsia"/>
                <w:color w:val="0000FF"/>
                <w:sz w:val="18"/>
              </w:rPr>
              <w:t>）</w:t>
            </w:r>
          </w:p>
        </w:tc>
        <w:tc>
          <w:tcPr>
            <w:tcW w:w="2049" w:type="dxa"/>
          </w:tcPr>
          <w:p w14:paraId="751D14BC"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0616</w:t>
            </w:r>
            <w:r>
              <w:rPr>
                <w:rFonts w:ascii="Times New Roman" w:hAnsi="Times New Roman" w:hint="eastAsia"/>
                <w:color w:val="0000FF"/>
                <w:sz w:val="18"/>
              </w:rPr>
              <w:t>）</w:t>
            </w:r>
          </w:p>
        </w:tc>
      </w:tr>
      <w:tr w:rsidR="00000000" w14:paraId="6AAD044F" w14:textId="77777777">
        <w:trPr>
          <w:trHeight w:val="300"/>
          <w:jc w:val="center"/>
        </w:trPr>
        <w:tc>
          <w:tcPr>
            <w:tcW w:w="4210" w:type="dxa"/>
            <w:vAlign w:val="center"/>
          </w:tcPr>
          <w:p w14:paraId="6C471AE7" w14:textId="77777777" w:rsidR="00000000" w:rsidRDefault="007478C2">
            <w:pPr>
              <w:pStyle w:val="NormalWeb"/>
              <w:ind w:left="447"/>
            </w:pPr>
            <w:r>
              <w:rPr>
                <w:rFonts w:hint="eastAsia"/>
              </w:rPr>
              <w:t>应付利润</w:t>
            </w:r>
          </w:p>
        </w:tc>
        <w:tc>
          <w:tcPr>
            <w:tcW w:w="1181" w:type="dxa"/>
          </w:tcPr>
          <w:p w14:paraId="7EE00C85" w14:textId="77777777" w:rsidR="00000000" w:rsidRDefault="007478C2">
            <w:pPr>
              <w:pStyle w:val="NormalWeb"/>
            </w:pPr>
          </w:p>
        </w:tc>
        <w:tc>
          <w:tcPr>
            <w:tcW w:w="1846" w:type="dxa"/>
          </w:tcPr>
          <w:p w14:paraId="744D4D37"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0617</w:t>
            </w:r>
            <w:r>
              <w:rPr>
                <w:rFonts w:ascii="Times New Roman" w:hAnsi="Times New Roman" w:hint="eastAsia"/>
                <w:color w:val="0000FF"/>
                <w:sz w:val="18"/>
              </w:rPr>
              <w:t>）</w:t>
            </w:r>
          </w:p>
        </w:tc>
        <w:tc>
          <w:tcPr>
            <w:tcW w:w="2049" w:type="dxa"/>
          </w:tcPr>
          <w:p w14:paraId="54981D68"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0617</w:t>
            </w:r>
            <w:r>
              <w:rPr>
                <w:rFonts w:ascii="Times New Roman" w:hAnsi="Times New Roman" w:hint="eastAsia"/>
                <w:color w:val="0000FF"/>
                <w:sz w:val="18"/>
              </w:rPr>
              <w:t>）</w:t>
            </w:r>
          </w:p>
        </w:tc>
      </w:tr>
      <w:tr w:rsidR="00000000" w14:paraId="1F75A9B0" w14:textId="77777777">
        <w:trPr>
          <w:trHeight w:val="300"/>
          <w:jc w:val="center"/>
        </w:trPr>
        <w:tc>
          <w:tcPr>
            <w:tcW w:w="4210" w:type="dxa"/>
            <w:vAlign w:val="center"/>
          </w:tcPr>
          <w:p w14:paraId="0A8B2943" w14:textId="77777777" w:rsidR="00000000" w:rsidRDefault="007478C2">
            <w:pPr>
              <w:pStyle w:val="NormalWeb"/>
              <w:ind w:left="447"/>
            </w:pPr>
            <w:r>
              <w:rPr>
                <w:rFonts w:hint="eastAsia"/>
              </w:rPr>
              <w:t>其他负债</w:t>
            </w:r>
          </w:p>
        </w:tc>
        <w:tc>
          <w:tcPr>
            <w:tcW w:w="1181" w:type="dxa"/>
          </w:tcPr>
          <w:p w14:paraId="17BAABA9" w14:textId="77777777" w:rsidR="00000000" w:rsidRDefault="007478C2">
            <w:pPr>
              <w:pStyle w:val="NormalWeb"/>
            </w:pPr>
          </w:p>
        </w:tc>
        <w:tc>
          <w:tcPr>
            <w:tcW w:w="1846" w:type="dxa"/>
          </w:tcPr>
          <w:p w14:paraId="6F582E56"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0618</w:t>
            </w:r>
            <w:r>
              <w:rPr>
                <w:rFonts w:ascii="Times New Roman" w:hAnsi="Times New Roman" w:hint="eastAsia"/>
                <w:color w:val="0000FF"/>
                <w:sz w:val="18"/>
              </w:rPr>
              <w:t>）</w:t>
            </w:r>
          </w:p>
        </w:tc>
        <w:tc>
          <w:tcPr>
            <w:tcW w:w="2049" w:type="dxa"/>
          </w:tcPr>
          <w:p w14:paraId="24F67F12"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0618</w:t>
            </w:r>
            <w:r>
              <w:rPr>
                <w:rFonts w:ascii="Times New Roman" w:hAnsi="Times New Roman" w:hint="eastAsia"/>
                <w:color w:val="0000FF"/>
                <w:sz w:val="18"/>
              </w:rPr>
              <w:t>）</w:t>
            </w:r>
          </w:p>
        </w:tc>
      </w:tr>
      <w:tr w:rsidR="00000000" w14:paraId="2EF5FAAE" w14:textId="77777777">
        <w:trPr>
          <w:trHeight w:val="300"/>
          <w:jc w:val="center"/>
        </w:trPr>
        <w:tc>
          <w:tcPr>
            <w:tcW w:w="4210" w:type="dxa"/>
            <w:vAlign w:val="center"/>
          </w:tcPr>
          <w:p w14:paraId="7FFB77BC" w14:textId="77777777" w:rsidR="00000000" w:rsidRDefault="007478C2">
            <w:pPr>
              <w:pStyle w:val="NormalWeb"/>
              <w:jc w:val="center"/>
              <w:rPr>
                <w:b/>
              </w:rPr>
            </w:pPr>
            <w:r>
              <w:rPr>
                <w:rFonts w:hint="eastAsia"/>
                <w:b/>
              </w:rPr>
              <w:t>负债合计</w:t>
            </w:r>
          </w:p>
        </w:tc>
        <w:tc>
          <w:tcPr>
            <w:tcW w:w="1181" w:type="dxa"/>
          </w:tcPr>
          <w:p w14:paraId="6D2D6D57" w14:textId="77777777" w:rsidR="00000000" w:rsidRDefault="007478C2">
            <w:pPr>
              <w:pStyle w:val="NormalWeb"/>
            </w:pPr>
          </w:p>
        </w:tc>
        <w:tc>
          <w:tcPr>
            <w:tcW w:w="1846" w:type="dxa"/>
          </w:tcPr>
          <w:p w14:paraId="02C8A12A"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0619</w:t>
            </w:r>
            <w:r>
              <w:rPr>
                <w:rFonts w:ascii="Times New Roman" w:hAnsi="Times New Roman" w:hint="eastAsia"/>
                <w:color w:val="0000FF"/>
                <w:sz w:val="18"/>
              </w:rPr>
              <w:t>）</w:t>
            </w:r>
          </w:p>
        </w:tc>
        <w:tc>
          <w:tcPr>
            <w:tcW w:w="2049" w:type="dxa"/>
          </w:tcPr>
          <w:p w14:paraId="65DB73CA"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0619</w:t>
            </w:r>
            <w:r>
              <w:rPr>
                <w:rFonts w:ascii="Times New Roman" w:hAnsi="Times New Roman" w:hint="eastAsia"/>
                <w:color w:val="0000FF"/>
                <w:sz w:val="18"/>
              </w:rPr>
              <w:t>）</w:t>
            </w:r>
          </w:p>
        </w:tc>
      </w:tr>
      <w:tr w:rsidR="00000000" w14:paraId="07C19385" w14:textId="77777777">
        <w:trPr>
          <w:trHeight w:val="300"/>
          <w:jc w:val="center"/>
        </w:trPr>
        <w:tc>
          <w:tcPr>
            <w:tcW w:w="4210" w:type="dxa"/>
            <w:vAlign w:val="center"/>
          </w:tcPr>
          <w:p w14:paraId="2D9EBE14" w14:textId="77777777" w:rsidR="00000000" w:rsidRDefault="007478C2">
            <w:pPr>
              <w:pStyle w:val="NormalWeb"/>
              <w:rPr>
                <w:b/>
              </w:rPr>
            </w:pPr>
            <w:r>
              <w:rPr>
                <w:rFonts w:hint="eastAsia"/>
                <w:b/>
              </w:rPr>
              <w:t>所有者权益：</w:t>
            </w:r>
          </w:p>
        </w:tc>
        <w:tc>
          <w:tcPr>
            <w:tcW w:w="1181" w:type="dxa"/>
          </w:tcPr>
          <w:p w14:paraId="3DEEC914" w14:textId="77777777" w:rsidR="00000000" w:rsidRDefault="007478C2">
            <w:pPr>
              <w:pStyle w:val="NormalWeb"/>
            </w:pPr>
          </w:p>
        </w:tc>
        <w:tc>
          <w:tcPr>
            <w:tcW w:w="1846" w:type="dxa"/>
          </w:tcPr>
          <w:p w14:paraId="0CA4C681" w14:textId="77777777" w:rsidR="00000000" w:rsidRDefault="007478C2">
            <w:pPr>
              <w:pStyle w:val="NormalWeb"/>
              <w:rPr>
                <w:rFonts w:ascii="Times New Roman" w:hAnsi="Times New Roman"/>
                <w:color w:val="0000FF"/>
                <w:sz w:val="18"/>
              </w:rPr>
            </w:pPr>
          </w:p>
        </w:tc>
        <w:tc>
          <w:tcPr>
            <w:tcW w:w="2049" w:type="dxa"/>
          </w:tcPr>
          <w:p w14:paraId="28600C38" w14:textId="77777777" w:rsidR="00000000" w:rsidRDefault="007478C2">
            <w:pPr>
              <w:pStyle w:val="NormalWeb"/>
            </w:pPr>
          </w:p>
        </w:tc>
      </w:tr>
      <w:tr w:rsidR="00000000" w14:paraId="4839D3B7" w14:textId="77777777">
        <w:trPr>
          <w:trHeight w:val="300"/>
          <w:jc w:val="center"/>
        </w:trPr>
        <w:tc>
          <w:tcPr>
            <w:tcW w:w="4210" w:type="dxa"/>
            <w:vAlign w:val="center"/>
          </w:tcPr>
          <w:p w14:paraId="2844FA42" w14:textId="77777777" w:rsidR="00000000" w:rsidRDefault="007478C2">
            <w:pPr>
              <w:pStyle w:val="NormalWeb"/>
              <w:ind w:left="447"/>
            </w:pPr>
            <w:r>
              <w:rPr>
                <w:rFonts w:hint="eastAsia"/>
              </w:rPr>
              <w:t>实收基金</w:t>
            </w:r>
          </w:p>
        </w:tc>
        <w:tc>
          <w:tcPr>
            <w:tcW w:w="1181" w:type="dxa"/>
          </w:tcPr>
          <w:p w14:paraId="79417E81" w14:textId="77777777" w:rsidR="00000000" w:rsidRDefault="007478C2">
            <w:pPr>
              <w:pStyle w:val="NormalWeb"/>
            </w:pPr>
          </w:p>
        </w:tc>
        <w:tc>
          <w:tcPr>
            <w:tcW w:w="1846" w:type="dxa"/>
          </w:tcPr>
          <w:p w14:paraId="609F1478"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0621</w:t>
            </w:r>
            <w:r>
              <w:rPr>
                <w:rFonts w:ascii="Times New Roman" w:hAnsi="Times New Roman" w:hint="eastAsia"/>
                <w:color w:val="0000FF"/>
                <w:sz w:val="18"/>
              </w:rPr>
              <w:t>）</w:t>
            </w:r>
          </w:p>
        </w:tc>
        <w:tc>
          <w:tcPr>
            <w:tcW w:w="2049" w:type="dxa"/>
          </w:tcPr>
          <w:p w14:paraId="51E1384D"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0621</w:t>
            </w:r>
            <w:r>
              <w:rPr>
                <w:rFonts w:ascii="Times New Roman" w:hAnsi="Times New Roman" w:hint="eastAsia"/>
                <w:color w:val="0000FF"/>
                <w:sz w:val="18"/>
              </w:rPr>
              <w:t>）</w:t>
            </w:r>
          </w:p>
        </w:tc>
      </w:tr>
      <w:tr w:rsidR="00000000" w14:paraId="4F88F3B9" w14:textId="77777777">
        <w:trPr>
          <w:trHeight w:val="300"/>
          <w:jc w:val="center"/>
        </w:trPr>
        <w:tc>
          <w:tcPr>
            <w:tcW w:w="4210" w:type="dxa"/>
            <w:vAlign w:val="center"/>
          </w:tcPr>
          <w:p w14:paraId="6D7BE2FA" w14:textId="77777777" w:rsidR="00000000" w:rsidRDefault="007478C2">
            <w:pPr>
              <w:pStyle w:val="NormalWeb"/>
              <w:ind w:left="447"/>
            </w:pPr>
            <w:r>
              <w:rPr>
                <w:rFonts w:hint="eastAsia"/>
              </w:rPr>
              <w:t>资本公积</w:t>
            </w:r>
          </w:p>
        </w:tc>
        <w:tc>
          <w:tcPr>
            <w:tcW w:w="1181" w:type="dxa"/>
          </w:tcPr>
          <w:p w14:paraId="44BF864F" w14:textId="77777777" w:rsidR="00000000" w:rsidRDefault="007478C2">
            <w:pPr>
              <w:pStyle w:val="NormalWeb"/>
            </w:pPr>
          </w:p>
        </w:tc>
        <w:tc>
          <w:tcPr>
            <w:tcW w:w="1846" w:type="dxa"/>
          </w:tcPr>
          <w:p w14:paraId="02905759"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3905</w:t>
            </w:r>
            <w:r>
              <w:rPr>
                <w:rFonts w:ascii="Times New Roman" w:hAnsi="Times New Roman" w:hint="eastAsia"/>
                <w:color w:val="0000FF"/>
                <w:sz w:val="18"/>
              </w:rPr>
              <w:t>）</w:t>
            </w:r>
          </w:p>
        </w:tc>
        <w:tc>
          <w:tcPr>
            <w:tcW w:w="2049" w:type="dxa"/>
          </w:tcPr>
          <w:p w14:paraId="7673B238"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3905</w:t>
            </w:r>
            <w:r>
              <w:rPr>
                <w:rFonts w:ascii="Times New Roman" w:hAnsi="Times New Roman" w:hint="eastAsia"/>
                <w:color w:val="0000FF"/>
                <w:sz w:val="18"/>
              </w:rPr>
              <w:t>）</w:t>
            </w:r>
          </w:p>
        </w:tc>
      </w:tr>
      <w:tr w:rsidR="00000000" w14:paraId="48F5F264" w14:textId="77777777">
        <w:trPr>
          <w:trHeight w:val="300"/>
          <w:jc w:val="center"/>
        </w:trPr>
        <w:tc>
          <w:tcPr>
            <w:tcW w:w="4210" w:type="dxa"/>
            <w:vAlign w:val="center"/>
          </w:tcPr>
          <w:p w14:paraId="53FAE7D5" w14:textId="77777777" w:rsidR="00000000" w:rsidRDefault="007478C2">
            <w:pPr>
              <w:pStyle w:val="NormalWeb"/>
              <w:ind w:left="447"/>
            </w:pPr>
            <w:r>
              <w:rPr>
                <w:rFonts w:hint="eastAsia"/>
              </w:rPr>
              <w:t>其他综合收益</w:t>
            </w:r>
          </w:p>
        </w:tc>
        <w:tc>
          <w:tcPr>
            <w:tcW w:w="1181" w:type="dxa"/>
          </w:tcPr>
          <w:p w14:paraId="5B9CB83C" w14:textId="77777777" w:rsidR="00000000" w:rsidRDefault="007478C2">
            <w:pPr>
              <w:pStyle w:val="NormalWeb"/>
            </w:pPr>
          </w:p>
        </w:tc>
        <w:tc>
          <w:tcPr>
            <w:tcW w:w="1846" w:type="dxa"/>
          </w:tcPr>
          <w:p w14:paraId="2654B82E"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3906</w:t>
            </w:r>
            <w:r>
              <w:rPr>
                <w:rFonts w:ascii="Times New Roman" w:hAnsi="Times New Roman" w:hint="eastAsia"/>
                <w:color w:val="0000FF"/>
                <w:sz w:val="18"/>
              </w:rPr>
              <w:t>）</w:t>
            </w:r>
          </w:p>
        </w:tc>
        <w:tc>
          <w:tcPr>
            <w:tcW w:w="2049" w:type="dxa"/>
          </w:tcPr>
          <w:p w14:paraId="1B2A8325"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390</w:t>
            </w:r>
            <w:r>
              <w:rPr>
                <w:rFonts w:ascii="Times New Roman" w:hAnsi="Times New Roman" w:hint="eastAsia"/>
                <w:color w:val="0000FF"/>
                <w:sz w:val="18"/>
              </w:rPr>
              <w:t>6</w:t>
            </w:r>
            <w:r>
              <w:rPr>
                <w:rFonts w:ascii="Times New Roman" w:hAnsi="Times New Roman" w:hint="eastAsia"/>
                <w:color w:val="0000FF"/>
                <w:sz w:val="18"/>
              </w:rPr>
              <w:t>）</w:t>
            </w:r>
          </w:p>
        </w:tc>
      </w:tr>
      <w:tr w:rsidR="00000000" w14:paraId="7A90E402" w14:textId="77777777">
        <w:trPr>
          <w:trHeight w:val="300"/>
          <w:jc w:val="center"/>
        </w:trPr>
        <w:tc>
          <w:tcPr>
            <w:tcW w:w="4210" w:type="dxa"/>
            <w:vAlign w:val="center"/>
          </w:tcPr>
          <w:p w14:paraId="1E60B8E7" w14:textId="77777777" w:rsidR="00000000" w:rsidRDefault="007478C2">
            <w:pPr>
              <w:pStyle w:val="NormalWeb"/>
              <w:ind w:left="447"/>
            </w:pPr>
            <w:r>
              <w:rPr>
                <w:rFonts w:hint="eastAsia"/>
              </w:rPr>
              <w:t>未分配利润</w:t>
            </w:r>
          </w:p>
        </w:tc>
        <w:tc>
          <w:tcPr>
            <w:tcW w:w="1181" w:type="dxa"/>
          </w:tcPr>
          <w:p w14:paraId="7FA22FD5" w14:textId="77777777" w:rsidR="00000000" w:rsidRDefault="007478C2">
            <w:pPr>
              <w:pStyle w:val="NormalWeb"/>
            </w:pPr>
          </w:p>
        </w:tc>
        <w:tc>
          <w:tcPr>
            <w:tcW w:w="1846" w:type="dxa"/>
          </w:tcPr>
          <w:p w14:paraId="0C120E3F"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0622</w:t>
            </w:r>
            <w:r>
              <w:rPr>
                <w:rFonts w:ascii="Times New Roman" w:hAnsi="Times New Roman" w:hint="eastAsia"/>
                <w:color w:val="0000FF"/>
                <w:sz w:val="18"/>
              </w:rPr>
              <w:t>）</w:t>
            </w:r>
          </w:p>
        </w:tc>
        <w:tc>
          <w:tcPr>
            <w:tcW w:w="2049" w:type="dxa"/>
          </w:tcPr>
          <w:p w14:paraId="2BB930C6"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0622</w:t>
            </w:r>
            <w:r>
              <w:rPr>
                <w:rFonts w:ascii="Times New Roman" w:hAnsi="Times New Roman" w:hint="eastAsia"/>
                <w:color w:val="0000FF"/>
                <w:sz w:val="18"/>
              </w:rPr>
              <w:t>）</w:t>
            </w:r>
          </w:p>
        </w:tc>
      </w:tr>
      <w:tr w:rsidR="00000000" w14:paraId="579287C2" w14:textId="77777777">
        <w:trPr>
          <w:trHeight w:val="300"/>
          <w:jc w:val="center"/>
        </w:trPr>
        <w:tc>
          <w:tcPr>
            <w:tcW w:w="4210" w:type="dxa"/>
            <w:vAlign w:val="center"/>
          </w:tcPr>
          <w:p w14:paraId="238816E4" w14:textId="77777777" w:rsidR="00000000" w:rsidRDefault="007478C2">
            <w:pPr>
              <w:pStyle w:val="NormalWeb"/>
              <w:jc w:val="center"/>
              <w:rPr>
                <w:b/>
              </w:rPr>
            </w:pPr>
            <w:r>
              <w:rPr>
                <w:rFonts w:hint="eastAsia"/>
                <w:b/>
              </w:rPr>
              <w:t>所有者权益合计</w:t>
            </w:r>
          </w:p>
        </w:tc>
        <w:tc>
          <w:tcPr>
            <w:tcW w:w="1181" w:type="dxa"/>
          </w:tcPr>
          <w:p w14:paraId="36E2ED8A" w14:textId="77777777" w:rsidR="00000000" w:rsidRDefault="007478C2">
            <w:pPr>
              <w:pStyle w:val="NormalWeb"/>
            </w:pPr>
          </w:p>
        </w:tc>
        <w:tc>
          <w:tcPr>
            <w:tcW w:w="1846" w:type="dxa"/>
          </w:tcPr>
          <w:p w14:paraId="3ABF9043"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0623</w:t>
            </w:r>
            <w:r>
              <w:rPr>
                <w:rFonts w:ascii="Times New Roman" w:hAnsi="Times New Roman" w:hint="eastAsia"/>
                <w:color w:val="0000FF"/>
                <w:sz w:val="18"/>
              </w:rPr>
              <w:t>）</w:t>
            </w:r>
          </w:p>
        </w:tc>
        <w:tc>
          <w:tcPr>
            <w:tcW w:w="2049" w:type="dxa"/>
          </w:tcPr>
          <w:p w14:paraId="620E3EF7"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0623</w:t>
            </w:r>
            <w:r>
              <w:rPr>
                <w:rFonts w:ascii="Times New Roman" w:hAnsi="Times New Roman" w:hint="eastAsia"/>
                <w:color w:val="0000FF"/>
                <w:sz w:val="18"/>
              </w:rPr>
              <w:t>）</w:t>
            </w:r>
          </w:p>
        </w:tc>
      </w:tr>
      <w:tr w:rsidR="00000000" w14:paraId="492D96FB" w14:textId="77777777">
        <w:trPr>
          <w:trHeight w:val="300"/>
          <w:jc w:val="center"/>
        </w:trPr>
        <w:tc>
          <w:tcPr>
            <w:tcW w:w="4210" w:type="dxa"/>
            <w:vAlign w:val="center"/>
          </w:tcPr>
          <w:p w14:paraId="2B6F0B40" w14:textId="77777777" w:rsidR="00000000" w:rsidRDefault="007478C2">
            <w:pPr>
              <w:pStyle w:val="NormalWeb"/>
              <w:jc w:val="center"/>
              <w:rPr>
                <w:b/>
              </w:rPr>
            </w:pPr>
            <w:r>
              <w:rPr>
                <w:rFonts w:hint="eastAsia"/>
                <w:b/>
              </w:rPr>
              <w:t>负债和所有者权益总计</w:t>
            </w:r>
          </w:p>
        </w:tc>
        <w:tc>
          <w:tcPr>
            <w:tcW w:w="1181" w:type="dxa"/>
          </w:tcPr>
          <w:p w14:paraId="5E0F4DB2" w14:textId="77777777" w:rsidR="00000000" w:rsidRDefault="007478C2">
            <w:pPr>
              <w:pStyle w:val="NormalWeb"/>
            </w:pPr>
          </w:p>
        </w:tc>
        <w:tc>
          <w:tcPr>
            <w:tcW w:w="1846" w:type="dxa"/>
          </w:tcPr>
          <w:p w14:paraId="0C248F64"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0624</w:t>
            </w:r>
            <w:r>
              <w:rPr>
                <w:rFonts w:ascii="Times New Roman" w:hAnsi="Times New Roman" w:hint="eastAsia"/>
                <w:color w:val="0000FF"/>
                <w:sz w:val="18"/>
              </w:rPr>
              <w:t>）</w:t>
            </w:r>
          </w:p>
        </w:tc>
        <w:tc>
          <w:tcPr>
            <w:tcW w:w="2049" w:type="dxa"/>
          </w:tcPr>
          <w:p w14:paraId="719DAE1E"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0624</w:t>
            </w:r>
            <w:r>
              <w:rPr>
                <w:rFonts w:ascii="Times New Roman" w:hAnsi="Times New Roman" w:hint="eastAsia"/>
                <w:color w:val="0000FF"/>
                <w:sz w:val="18"/>
              </w:rPr>
              <w:t>）</w:t>
            </w:r>
          </w:p>
        </w:tc>
      </w:tr>
    </w:tbl>
    <w:p w14:paraId="7505EC2E" w14:textId="77777777" w:rsidR="00000000" w:rsidRDefault="007478C2">
      <w:pPr>
        <w:rPr>
          <w:rFonts w:ascii="宋体" w:hAnsi="宋体"/>
          <w:sz w:val="24"/>
        </w:rPr>
      </w:pPr>
      <w:bookmarkStart w:id="645" w:name="_Toc86080613"/>
      <w:r>
        <w:rPr>
          <w:rFonts w:ascii="宋体" w:hAnsi="宋体"/>
          <w:sz w:val="24"/>
        </w:rPr>
        <w:t>注：</w:t>
      </w:r>
      <w:r>
        <w:rPr>
          <w:rFonts w:hint="eastAsia"/>
          <w:color w:val="0000FF"/>
          <w:sz w:val="18"/>
        </w:rPr>
        <w:t>(</w:t>
      </w:r>
      <w:r>
        <w:rPr>
          <w:color w:val="0000FF"/>
          <w:sz w:val="18"/>
        </w:rPr>
        <w:t>0625</w:t>
      </w:r>
      <w:r>
        <w:rPr>
          <w:rFonts w:hint="eastAsia"/>
          <w:color w:val="0000FF"/>
          <w:sz w:val="18"/>
        </w:rPr>
        <w:t>)</w:t>
      </w:r>
    </w:p>
    <w:p w14:paraId="7F42881C" w14:textId="77777777" w:rsidR="00000000" w:rsidRDefault="007478C2">
      <w:pPr>
        <w:pStyle w:val="Heading2"/>
        <w:rPr>
          <w:rFonts w:ascii="宋体" w:hAnsi="宋体"/>
        </w:rPr>
      </w:pPr>
      <w:bookmarkStart w:id="646" w:name="_Toc16418"/>
      <w:bookmarkStart w:id="647" w:name="_Toc27099"/>
      <w:bookmarkStart w:id="648" w:name="_Toc1582280235"/>
      <w:bookmarkStart w:id="649" w:name="_Toc726900949"/>
      <w:r>
        <w:rPr>
          <w:rFonts w:ascii="宋体" w:hAnsi="宋体"/>
        </w:rPr>
        <w:t>11</w:t>
      </w:r>
      <w:r>
        <w:rPr>
          <w:rFonts w:ascii="宋体" w:hAnsi="宋体" w:hint="eastAsia"/>
        </w:rPr>
        <w:t xml:space="preserve">.2 </w:t>
      </w:r>
      <w:r>
        <w:rPr>
          <w:rFonts w:ascii="宋体" w:hAnsi="宋体" w:hint="eastAsia"/>
        </w:rPr>
        <w:t>利润表</w:t>
      </w:r>
      <w:bookmarkEnd w:id="645"/>
      <w:bookmarkEnd w:id="646"/>
      <w:bookmarkEnd w:id="647"/>
      <w:bookmarkEnd w:id="648"/>
      <w:bookmarkEnd w:id="649"/>
    </w:p>
    <w:p w14:paraId="366C8D7D" w14:textId="77777777" w:rsidR="00000000" w:rsidRDefault="007478C2">
      <w:pPr>
        <w:spacing w:line="360" w:lineRule="auto"/>
        <w:outlineLvl w:val="2"/>
        <w:rPr>
          <w:rFonts w:ascii="宋体" w:hAnsi="宋体"/>
          <w:b/>
          <w:sz w:val="24"/>
        </w:rPr>
      </w:pPr>
      <w:r>
        <w:rPr>
          <w:rFonts w:ascii="宋体" w:hAnsi="宋体"/>
          <w:b/>
          <w:sz w:val="24"/>
        </w:rPr>
        <w:t xml:space="preserve">11.2.1 </w:t>
      </w:r>
      <w:r>
        <w:rPr>
          <w:rFonts w:ascii="宋体" w:hAnsi="宋体" w:hint="eastAsia"/>
          <w:b/>
          <w:sz w:val="24"/>
        </w:rPr>
        <w:t>合并利润表</w:t>
      </w:r>
    </w:p>
    <w:p w14:paraId="7D7CBCDD" w14:textId="77777777" w:rsidR="00000000" w:rsidRDefault="007478C2">
      <w:pPr>
        <w:spacing w:line="360" w:lineRule="auto"/>
        <w:rPr>
          <w:sz w:val="24"/>
        </w:rPr>
      </w:pPr>
      <w:r>
        <w:rPr>
          <w:rFonts w:hint="eastAsia"/>
          <w:sz w:val="24"/>
        </w:rPr>
        <w:t>会计主体：××基础设施证券投资基金</w:t>
      </w:r>
      <w:r>
        <w:rPr>
          <w:rFonts w:hint="eastAsia"/>
          <w:color w:val="0000FF"/>
          <w:kern w:val="0"/>
          <w:sz w:val="18"/>
        </w:rPr>
        <w:t>（</w:t>
      </w:r>
      <w:r>
        <w:rPr>
          <w:rFonts w:hint="eastAsia"/>
          <w:color w:val="0000FF"/>
          <w:kern w:val="0"/>
          <w:sz w:val="18"/>
        </w:rPr>
        <w:t>0009</w:t>
      </w:r>
      <w:r>
        <w:rPr>
          <w:rFonts w:hint="eastAsia"/>
          <w:color w:val="0000FF"/>
          <w:kern w:val="0"/>
          <w:sz w:val="18"/>
        </w:rPr>
        <w:t>）</w:t>
      </w:r>
    </w:p>
    <w:p w14:paraId="35665CED" w14:textId="77777777" w:rsidR="00000000" w:rsidRDefault="007478C2">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2023</w:t>
      </w:r>
      <w:r>
        <w:rPr>
          <w:rFonts w:hint="eastAsia"/>
          <w:color w:val="0000FF"/>
          <w:kern w:val="0"/>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2024</w:t>
      </w:r>
      <w:r>
        <w:rPr>
          <w:rFonts w:hint="eastAsia"/>
          <w:color w:val="0000FF"/>
          <w:kern w:val="0"/>
          <w:sz w:val="18"/>
        </w:rPr>
        <w:t>）</w:t>
      </w:r>
    </w:p>
    <w:p w14:paraId="3307C6A4" w14:textId="77777777" w:rsidR="00000000" w:rsidRDefault="007478C2">
      <w:pPr>
        <w:spacing w:line="360" w:lineRule="auto"/>
        <w:ind w:rightChars="269" w:right="565"/>
        <w:jc w:val="right"/>
        <w:rPr>
          <w:sz w:val="24"/>
        </w:rPr>
      </w:pPr>
      <w:r>
        <w:rPr>
          <w:rFonts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7"/>
        <w:gridCol w:w="671"/>
        <w:gridCol w:w="2081"/>
        <w:gridCol w:w="2287"/>
      </w:tblGrid>
      <w:tr w:rsidR="00000000" w14:paraId="7238D537" w14:textId="77777777">
        <w:trPr>
          <w:trHeight w:val="300"/>
          <w:jc w:val="center"/>
        </w:trPr>
        <w:tc>
          <w:tcPr>
            <w:tcW w:w="4247" w:type="dxa"/>
            <w:tcBorders>
              <w:top w:val="single" w:sz="4" w:space="0" w:color="auto"/>
            </w:tcBorders>
            <w:vAlign w:val="center"/>
          </w:tcPr>
          <w:p w14:paraId="4C5C538D" w14:textId="77777777" w:rsidR="00000000" w:rsidRDefault="007478C2">
            <w:pPr>
              <w:pStyle w:val="NormalWeb"/>
              <w:jc w:val="center"/>
              <w:rPr>
                <w:b/>
              </w:rPr>
            </w:pPr>
            <w:bookmarkStart w:id="650" w:name="_Hlk91689444"/>
            <w:r>
              <w:rPr>
                <w:rFonts w:hint="eastAsia"/>
                <w:b/>
              </w:rPr>
              <w:t>项</w:t>
            </w:r>
            <w:r>
              <w:rPr>
                <w:rFonts w:hint="eastAsia"/>
                <w:b/>
              </w:rPr>
              <w:t xml:space="preserve"> </w:t>
            </w:r>
            <w:r>
              <w:rPr>
                <w:rFonts w:hint="eastAsia"/>
                <w:b/>
              </w:rPr>
              <w:t>目</w:t>
            </w:r>
            <w:r>
              <w:rPr>
                <w:rStyle w:val="FootnoteReference"/>
                <w:b/>
              </w:rPr>
              <w:footnoteReference w:id="435"/>
            </w:r>
          </w:p>
        </w:tc>
        <w:tc>
          <w:tcPr>
            <w:tcW w:w="671" w:type="dxa"/>
            <w:tcBorders>
              <w:top w:val="single" w:sz="4" w:space="0" w:color="auto"/>
            </w:tcBorders>
          </w:tcPr>
          <w:p w14:paraId="0CFE1720" w14:textId="77777777" w:rsidR="00000000" w:rsidRDefault="007478C2">
            <w:pPr>
              <w:pStyle w:val="NormalWeb"/>
              <w:spacing w:before="0" w:beforeAutospacing="0" w:after="0" w:afterAutospacing="0"/>
              <w:jc w:val="center"/>
              <w:rPr>
                <w:b/>
              </w:rPr>
            </w:pPr>
            <w:r>
              <w:rPr>
                <w:rFonts w:hint="eastAsia"/>
                <w:b/>
              </w:rPr>
              <w:t>附注号</w:t>
            </w:r>
          </w:p>
        </w:tc>
        <w:tc>
          <w:tcPr>
            <w:tcW w:w="2081" w:type="dxa"/>
            <w:tcBorders>
              <w:top w:val="single" w:sz="4" w:space="0" w:color="auto"/>
            </w:tcBorders>
            <w:vAlign w:val="center"/>
          </w:tcPr>
          <w:p w14:paraId="0AC9E45F" w14:textId="77777777" w:rsidR="00000000" w:rsidRDefault="007478C2">
            <w:pPr>
              <w:pStyle w:val="NormalWeb"/>
              <w:spacing w:before="0" w:beforeAutospacing="0" w:after="0" w:afterAutospacing="0"/>
              <w:jc w:val="center"/>
              <w:rPr>
                <w:b/>
              </w:rPr>
            </w:pPr>
            <w:r>
              <w:rPr>
                <w:rFonts w:hint="eastAsia"/>
                <w:b/>
              </w:rPr>
              <w:t>本期</w:t>
            </w:r>
          </w:p>
          <w:p w14:paraId="7E4AB765" w14:textId="77777777" w:rsidR="00000000" w:rsidRDefault="007478C2">
            <w:pPr>
              <w:pStyle w:val="NormalWeb"/>
              <w:spacing w:before="0" w:beforeAutospacing="0" w:after="0" w:afterAutospacing="0"/>
              <w:jc w:val="center"/>
              <w:rPr>
                <w:b/>
                <w:spacing w:val="-16"/>
                <w:sz w:val="21"/>
              </w:rPr>
            </w:pP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日至</w:t>
            </w: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w:t>
            </w:r>
          </w:p>
        </w:tc>
        <w:tc>
          <w:tcPr>
            <w:tcW w:w="2287" w:type="dxa"/>
            <w:tcBorders>
              <w:top w:val="single" w:sz="4" w:space="0" w:color="auto"/>
            </w:tcBorders>
            <w:vAlign w:val="center"/>
          </w:tcPr>
          <w:p w14:paraId="136AA850" w14:textId="77777777" w:rsidR="00000000" w:rsidRDefault="007478C2">
            <w:pPr>
              <w:pStyle w:val="NormalWeb"/>
              <w:spacing w:before="0" w:beforeAutospacing="0" w:after="0" w:afterAutospacing="0"/>
              <w:jc w:val="center"/>
              <w:rPr>
                <w:b/>
              </w:rPr>
            </w:pPr>
            <w:r>
              <w:rPr>
                <w:rFonts w:hint="eastAsia"/>
                <w:b/>
              </w:rPr>
              <w:t>上年度可比期间</w:t>
            </w:r>
          </w:p>
          <w:p w14:paraId="7DC7BA09" w14:textId="77777777" w:rsidR="00000000" w:rsidRDefault="007478C2">
            <w:pPr>
              <w:pStyle w:val="NormalWeb"/>
              <w:spacing w:before="0" w:beforeAutospacing="0" w:after="0" w:afterAutospacing="0"/>
              <w:jc w:val="center"/>
              <w:rPr>
                <w:b/>
                <w:spacing w:val="-16"/>
                <w:sz w:val="21"/>
              </w:rPr>
            </w:pP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日至</w:t>
            </w: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w:t>
            </w:r>
          </w:p>
        </w:tc>
      </w:tr>
      <w:tr w:rsidR="00000000" w14:paraId="40232FC1" w14:textId="77777777">
        <w:trPr>
          <w:trHeight w:val="300"/>
          <w:jc w:val="center"/>
        </w:trPr>
        <w:tc>
          <w:tcPr>
            <w:tcW w:w="4247" w:type="dxa"/>
            <w:vAlign w:val="center"/>
          </w:tcPr>
          <w:p w14:paraId="09589931" w14:textId="77777777" w:rsidR="00000000" w:rsidRDefault="007478C2">
            <w:pPr>
              <w:pStyle w:val="NormalWeb"/>
              <w:rPr>
                <w:b/>
              </w:rPr>
            </w:pPr>
            <w:r>
              <w:rPr>
                <w:rFonts w:hint="eastAsia"/>
                <w:b/>
              </w:rPr>
              <w:t>一、营业总收入</w:t>
            </w:r>
          </w:p>
        </w:tc>
        <w:tc>
          <w:tcPr>
            <w:tcW w:w="671" w:type="dxa"/>
          </w:tcPr>
          <w:p w14:paraId="26F9AA2B" w14:textId="77777777" w:rsidR="00000000" w:rsidRDefault="007478C2">
            <w:pPr>
              <w:pStyle w:val="NormalWeb"/>
            </w:pPr>
          </w:p>
        </w:tc>
        <w:tc>
          <w:tcPr>
            <w:tcW w:w="2081" w:type="dxa"/>
          </w:tcPr>
          <w:p w14:paraId="53020465"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2018</w:t>
            </w:r>
            <w:r>
              <w:rPr>
                <w:rFonts w:ascii="Times New Roman" w:hAnsi="Times New Roman" w:hint="eastAsia"/>
                <w:color w:val="0000FF"/>
                <w:sz w:val="18"/>
              </w:rPr>
              <w:t>）</w:t>
            </w:r>
          </w:p>
        </w:tc>
        <w:tc>
          <w:tcPr>
            <w:tcW w:w="2287" w:type="dxa"/>
          </w:tcPr>
          <w:p w14:paraId="0F6F6931"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2018</w:t>
            </w:r>
            <w:r>
              <w:rPr>
                <w:rFonts w:ascii="Times New Roman" w:hAnsi="Times New Roman" w:hint="eastAsia"/>
                <w:color w:val="0000FF"/>
                <w:sz w:val="18"/>
              </w:rPr>
              <w:t>）</w:t>
            </w:r>
          </w:p>
        </w:tc>
      </w:tr>
      <w:tr w:rsidR="00000000" w14:paraId="71D9F663" w14:textId="77777777">
        <w:trPr>
          <w:trHeight w:val="300"/>
          <w:jc w:val="center"/>
        </w:trPr>
        <w:tc>
          <w:tcPr>
            <w:tcW w:w="4247" w:type="dxa"/>
            <w:vAlign w:val="center"/>
          </w:tcPr>
          <w:p w14:paraId="20EBC65F" w14:textId="77777777" w:rsidR="00000000" w:rsidRDefault="007478C2">
            <w:pPr>
              <w:pStyle w:val="NormalWeb"/>
            </w:pPr>
            <w:r>
              <w:rPr>
                <w:rFonts w:hint="eastAsia"/>
              </w:rPr>
              <w:t>1</w:t>
            </w:r>
            <w:r>
              <w:t>.</w:t>
            </w:r>
            <w:r>
              <w:rPr>
                <w:rFonts w:hint="eastAsia"/>
              </w:rPr>
              <w:t>营业</w:t>
            </w:r>
            <w:r>
              <w:rPr>
                <w:rFonts w:hint="eastAsia"/>
              </w:rPr>
              <w:t>收入</w:t>
            </w:r>
          </w:p>
        </w:tc>
        <w:tc>
          <w:tcPr>
            <w:tcW w:w="671" w:type="dxa"/>
          </w:tcPr>
          <w:p w14:paraId="1025FA63" w14:textId="77777777" w:rsidR="00000000" w:rsidRDefault="007478C2">
            <w:pPr>
              <w:pStyle w:val="NormalWeb"/>
            </w:pPr>
          </w:p>
        </w:tc>
        <w:tc>
          <w:tcPr>
            <w:tcW w:w="2081" w:type="dxa"/>
            <w:vAlign w:val="bottom"/>
          </w:tcPr>
          <w:p w14:paraId="1C037392"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3983</w:t>
            </w:r>
            <w:r>
              <w:rPr>
                <w:rFonts w:ascii="Times New Roman" w:hAnsi="Times New Roman" w:hint="eastAsia"/>
                <w:color w:val="0000FF"/>
                <w:sz w:val="18"/>
              </w:rPr>
              <w:t>）</w:t>
            </w:r>
          </w:p>
        </w:tc>
        <w:tc>
          <w:tcPr>
            <w:tcW w:w="2287" w:type="dxa"/>
            <w:vAlign w:val="bottom"/>
          </w:tcPr>
          <w:p w14:paraId="4B756614"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3983</w:t>
            </w:r>
            <w:r>
              <w:rPr>
                <w:rFonts w:ascii="Times New Roman" w:hAnsi="Times New Roman" w:hint="eastAsia"/>
                <w:color w:val="0000FF"/>
                <w:sz w:val="18"/>
              </w:rPr>
              <w:t>）</w:t>
            </w:r>
          </w:p>
        </w:tc>
      </w:tr>
      <w:tr w:rsidR="00000000" w14:paraId="71446E0F" w14:textId="77777777">
        <w:trPr>
          <w:trHeight w:val="300"/>
          <w:jc w:val="center"/>
        </w:trPr>
        <w:tc>
          <w:tcPr>
            <w:tcW w:w="4247" w:type="dxa"/>
            <w:vAlign w:val="center"/>
          </w:tcPr>
          <w:p w14:paraId="51CE2E19" w14:textId="77777777" w:rsidR="00000000" w:rsidRDefault="007478C2">
            <w:pPr>
              <w:pStyle w:val="NormalWeb"/>
            </w:pPr>
            <w:r>
              <w:t>2</w:t>
            </w:r>
            <w:r>
              <w:rPr>
                <w:rFonts w:hint="eastAsia"/>
              </w:rPr>
              <w:t>.</w:t>
            </w:r>
            <w:r>
              <w:rPr>
                <w:rFonts w:hint="eastAsia"/>
              </w:rPr>
              <w:t>利息收入</w:t>
            </w:r>
          </w:p>
        </w:tc>
        <w:tc>
          <w:tcPr>
            <w:tcW w:w="671" w:type="dxa"/>
          </w:tcPr>
          <w:p w14:paraId="6DCB51EA" w14:textId="77777777" w:rsidR="00000000" w:rsidRDefault="007478C2">
            <w:pPr>
              <w:pStyle w:val="NormalWeb"/>
            </w:pPr>
          </w:p>
        </w:tc>
        <w:tc>
          <w:tcPr>
            <w:tcW w:w="2081" w:type="dxa"/>
            <w:vAlign w:val="bottom"/>
          </w:tcPr>
          <w:p w14:paraId="2C12803C"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0629</w:t>
            </w:r>
            <w:r>
              <w:rPr>
                <w:rFonts w:ascii="Times New Roman" w:hAnsi="Times New Roman" w:hint="eastAsia"/>
                <w:color w:val="0000FF"/>
                <w:sz w:val="18"/>
              </w:rPr>
              <w:t>）</w:t>
            </w:r>
          </w:p>
        </w:tc>
        <w:tc>
          <w:tcPr>
            <w:tcW w:w="2287" w:type="dxa"/>
            <w:vAlign w:val="bottom"/>
          </w:tcPr>
          <w:p w14:paraId="5CCE4BF2"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0629</w:t>
            </w:r>
            <w:r>
              <w:rPr>
                <w:rFonts w:ascii="Times New Roman" w:hAnsi="Times New Roman" w:hint="eastAsia"/>
                <w:color w:val="0000FF"/>
                <w:sz w:val="18"/>
              </w:rPr>
              <w:t>）</w:t>
            </w:r>
          </w:p>
        </w:tc>
      </w:tr>
      <w:tr w:rsidR="00000000" w14:paraId="51843F58" w14:textId="77777777">
        <w:trPr>
          <w:trHeight w:val="300"/>
          <w:jc w:val="center"/>
        </w:trPr>
        <w:tc>
          <w:tcPr>
            <w:tcW w:w="4247" w:type="dxa"/>
            <w:vAlign w:val="center"/>
          </w:tcPr>
          <w:p w14:paraId="693F2BE9" w14:textId="77777777" w:rsidR="00000000" w:rsidRDefault="007478C2">
            <w:pPr>
              <w:pStyle w:val="NormalWeb"/>
            </w:pPr>
            <w:r>
              <w:t>3</w:t>
            </w:r>
            <w:r>
              <w:rPr>
                <w:rFonts w:hint="eastAsia"/>
              </w:rPr>
              <w:t>.</w:t>
            </w:r>
            <w:r>
              <w:rPr>
                <w:rFonts w:hint="eastAsia"/>
              </w:rPr>
              <w:t>投资收益（损失以“</w:t>
            </w:r>
            <w:r>
              <w:rPr>
                <w:rFonts w:hint="eastAsia"/>
              </w:rPr>
              <w:t>-</w:t>
            </w:r>
            <w:r>
              <w:rPr>
                <w:rFonts w:hint="eastAsia"/>
              </w:rPr>
              <w:t>”号填列）</w:t>
            </w:r>
          </w:p>
        </w:tc>
        <w:tc>
          <w:tcPr>
            <w:tcW w:w="671" w:type="dxa"/>
          </w:tcPr>
          <w:p w14:paraId="37846A3A" w14:textId="77777777" w:rsidR="00000000" w:rsidRDefault="007478C2">
            <w:pPr>
              <w:pStyle w:val="NormalWeb"/>
            </w:pPr>
          </w:p>
        </w:tc>
        <w:tc>
          <w:tcPr>
            <w:tcW w:w="2081" w:type="dxa"/>
            <w:vAlign w:val="bottom"/>
          </w:tcPr>
          <w:p w14:paraId="6DEC1214"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0634</w:t>
            </w:r>
            <w:r>
              <w:rPr>
                <w:rFonts w:ascii="Times New Roman" w:hAnsi="Times New Roman" w:hint="eastAsia"/>
                <w:color w:val="0000FF"/>
                <w:sz w:val="18"/>
              </w:rPr>
              <w:t>）</w:t>
            </w:r>
          </w:p>
        </w:tc>
        <w:tc>
          <w:tcPr>
            <w:tcW w:w="2287" w:type="dxa"/>
            <w:vAlign w:val="bottom"/>
          </w:tcPr>
          <w:p w14:paraId="147E6F65"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0634</w:t>
            </w:r>
            <w:r>
              <w:rPr>
                <w:rFonts w:ascii="Times New Roman" w:hAnsi="Times New Roman" w:hint="eastAsia"/>
                <w:color w:val="0000FF"/>
                <w:sz w:val="18"/>
              </w:rPr>
              <w:t>）</w:t>
            </w:r>
          </w:p>
        </w:tc>
      </w:tr>
      <w:tr w:rsidR="00000000" w14:paraId="7F690231" w14:textId="77777777">
        <w:trPr>
          <w:trHeight w:val="300"/>
          <w:jc w:val="center"/>
        </w:trPr>
        <w:tc>
          <w:tcPr>
            <w:tcW w:w="4247" w:type="dxa"/>
            <w:vAlign w:val="center"/>
          </w:tcPr>
          <w:p w14:paraId="597F0203" w14:textId="77777777" w:rsidR="00000000" w:rsidRDefault="007478C2">
            <w:pPr>
              <w:pStyle w:val="NormalWeb"/>
            </w:pPr>
            <w:r>
              <w:t>4</w:t>
            </w:r>
            <w:r>
              <w:rPr>
                <w:rFonts w:hint="eastAsia"/>
              </w:rPr>
              <w:t>.</w:t>
            </w:r>
            <w:r>
              <w:rPr>
                <w:rFonts w:hint="eastAsia"/>
              </w:rPr>
              <w:t>公允价值变动收益（损失以“</w:t>
            </w:r>
            <w:r>
              <w:rPr>
                <w:rFonts w:hint="eastAsia"/>
              </w:rPr>
              <w:t>-</w:t>
            </w:r>
            <w:r>
              <w:rPr>
                <w:rFonts w:hint="eastAsia"/>
              </w:rPr>
              <w:t>”号填列）</w:t>
            </w:r>
          </w:p>
        </w:tc>
        <w:tc>
          <w:tcPr>
            <w:tcW w:w="671" w:type="dxa"/>
          </w:tcPr>
          <w:p w14:paraId="787D0E45" w14:textId="77777777" w:rsidR="00000000" w:rsidRDefault="007478C2">
            <w:pPr>
              <w:pStyle w:val="NormalWeb"/>
            </w:pPr>
          </w:p>
        </w:tc>
        <w:tc>
          <w:tcPr>
            <w:tcW w:w="2081" w:type="dxa"/>
            <w:vAlign w:val="bottom"/>
          </w:tcPr>
          <w:p w14:paraId="70995D75"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0640</w:t>
            </w:r>
            <w:r>
              <w:rPr>
                <w:rFonts w:ascii="Times New Roman" w:hAnsi="Times New Roman" w:hint="eastAsia"/>
                <w:color w:val="0000FF"/>
                <w:sz w:val="18"/>
              </w:rPr>
              <w:t>）</w:t>
            </w:r>
          </w:p>
        </w:tc>
        <w:tc>
          <w:tcPr>
            <w:tcW w:w="2287" w:type="dxa"/>
            <w:vAlign w:val="bottom"/>
          </w:tcPr>
          <w:p w14:paraId="46A33D07"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0640</w:t>
            </w:r>
            <w:r>
              <w:rPr>
                <w:rFonts w:ascii="Times New Roman" w:hAnsi="Times New Roman" w:hint="eastAsia"/>
                <w:color w:val="0000FF"/>
                <w:sz w:val="18"/>
              </w:rPr>
              <w:t>）</w:t>
            </w:r>
          </w:p>
        </w:tc>
      </w:tr>
      <w:tr w:rsidR="00000000" w14:paraId="7E18357E" w14:textId="77777777">
        <w:trPr>
          <w:trHeight w:val="300"/>
          <w:jc w:val="center"/>
        </w:trPr>
        <w:tc>
          <w:tcPr>
            <w:tcW w:w="4247" w:type="dxa"/>
            <w:vAlign w:val="center"/>
          </w:tcPr>
          <w:p w14:paraId="7A860B08" w14:textId="77777777" w:rsidR="00000000" w:rsidRDefault="007478C2">
            <w:pPr>
              <w:pStyle w:val="NormalWeb"/>
            </w:pPr>
            <w:r>
              <w:t>5</w:t>
            </w:r>
            <w:r>
              <w:rPr>
                <w:rFonts w:hint="eastAsia"/>
              </w:rPr>
              <w:t>.</w:t>
            </w:r>
            <w:r>
              <w:rPr>
                <w:rFonts w:hint="eastAsia"/>
              </w:rPr>
              <w:t>汇兑收益（损失以“</w:t>
            </w:r>
            <w:r>
              <w:rPr>
                <w:rFonts w:hint="eastAsia"/>
              </w:rPr>
              <w:t>-</w:t>
            </w:r>
            <w:r>
              <w:rPr>
                <w:rFonts w:hint="eastAsia"/>
              </w:rPr>
              <w:t>”号填列）</w:t>
            </w:r>
          </w:p>
        </w:tc>
        <w:tc>
          <w:tcPr>
            <w:tcW w:w="671" w:type="dxa"/>
          </w:tcPr>
          <w:p w14:paraId="03622E37" w14:textId="77777777" w:rsidR="00000000" w:rsidRDefault="007478C2">
            <w:pPr>
              <w:pStyle w:val="NormalWeb"/>
            </w:pPr>
          </w:p>
        </w:tc>
        <w:tc>
          <w:tcPr>
            <w:tcW w:w="2081" w:type="dxa"/>
            <w:vAlign w:val="bottom"/>
          </w:tcPr>
          <w:p w14:paraId="6893B4A4"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1772</w:t>
            </w:r>
            <w:r>
              <w:rPr>
                <w:rFonts w:ascii="Times New Roman" w:hAnsi="Times New Roman" w:hint="eastAsia"/>
                <w:color w:val="0000FF"/>
                <w:sz w:val="18"/>
              </w:rPr>
              <w:t>）</w:t>
            </w:r>
          </w:p>
        </w:tc>
        <w:tc>
          <w:tcPr>
            <w:tcW w:w="2287" w:type="dxa"/>
            <w:vAlign w:val="bottom"/>
          </w:tcPr>
          <w:p w14:paraId="0585EE6B"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1772</w:t>
            </w:r>
            <w:r>
              <w:rPr>
                <w:rFonts w:ascii="Times New Roman" w:hAnsi="Times New Roman" w:hint="eastAsia"/>
                <w:color w:val="0000FF"/>
                <w:sz w:val="18"/>
              </w:rPr>
              <w:t>）</w:t>
            </w:r>
          </w:p>
        </w:tc>
      </w:tr>
      <w:tr w:rsidR="00000000" w14:paraId="14735FC5" w14:textId="77777777">
        <w:trPr>
          <w:trHeight w:val="300"/>
          <w:jc w:val="center"/>
        </w:trPr>
        <w:tc>
          <w:tcPr>
            <w:tcW w:w="4247" w:type="dxa"/>
            <w:vAlign w:val="center"/>
          </w:tcPr>
          <w:p w14:paraId="01C90C94" w14:textId="77777777" w:rsidR="00000000" w:rsidRDefault="007478C2">
            <w:pPr>
              <w:pStyle w:val="NormalWeb"/>
            </w:pPr>
            <w:r>
              <w:t>6.</w:t>
            </w:r>
            <w:r>
              <w:rPr>
                <w:rFonts w:hint="eastAsia"/>
              </w:rPr>
              <w:t>资产处置收益（损失以“</w:t>
            </w:r>
            <w:r>
              <w:rPr>
                <w:rFonts w:hint="eastAsia"/>
              </w:rPr>
              <w:t>-</w:t>
            </w:r>
            <w:r>
              <w:rPr>
                <w:rFonts w:hint="eastAsia"/>
              </w:rPr>
              <w:t>”号填列）</w:t>
            </w:r>
          </w:p>
        </w:tc>
        <w:tc>
          <w:tcPr>
            <w:tcW w:w="671" w:type="dxa"/>
          </w:tcPr>
          <w:p w14:paraId="18F4292A" w14:textId="77777777" w:rsidR="00000000" w:rsidRDefault="007478C2">
            <w:pPr>
              <w:pStyle w:val="NormalWeb"/>
            </w:pPr>
          </w:p>
        </w:tc>
        <w:tc>
          <w:tcPr>
            <w:tcW w:w="2081" w:type="dxa"/>
            <w:vAlign w:val="bottom"/>
          </w:tcPr>
          <w:p w14:paraId="69DBE7DB" w14:textId="77777777" w:rsidR="00000000" w:rsidRDefault="007478C2">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3984</w:t>
            </w:r>
            <w:r>
              <w:rPr>
                <w:rFonts w:ascii="Times New Roman" w:hAnsi="Times New Roman" w:hint="eastAsia"/>
                <w:color w:val="0000FF"/>
                <w:sz w:val="18"/>
              </w:rPr>
              <w:t>）</w:t>
            </w:r>
          </w:p>
        </w:tc>
        <w:tc>
          <w:tcPr>
            <w:tcW w:w="2287" w:type="dxa"/>
            <w:vAlign w:val="bottom"/>
          </w:tcPr>
          <w:p w14:paraId="345AA4DC"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3984</w:t>
            </w:r>
            <w:r>
              <w:rPr>
                <w:rFonts w:ascii="Times New Roman" w:hAnsi="Times New Roman" w:hint="eastAsia"/>
                <w:color w:val="0000FF"/>
                <w:sz w:val="18"/>
              </w:rPr>
              <w:t>）</w:t>
            </w:r>
          </w:p>
        </w:tc>
      </w:tr>
      <w:tr w:rsidR="00000000" w14:paraId="18817605" w14:textId="77777777">
        <w:trPr>
          <w:trHeight w:val="300"/>
          <w:jc w:val="center"/>
        </w:trPr>
        <w:tc>
          <w:tcPr>
            <w:tcW w:w="4247" w:type="dxa"/>
            <w:vAlign w:val="center"/>
          </w:tcPr>
          <w:p w14:paraId="292DC5DC" w14:textId="77777777" w:rsidR="00000000" w:rsidRDefault="007478C2">
            <w:pPr>
              <w:pStyle w:val="NormalWeb"/>
            </w:pPr>
            <w:r>
              <w:t>7.</w:t>
            </w:r>
            <w:r>
              <w:rPr>
                <w:rFonts w:hint="eastAsia"/>
              </w:rPr>
              <w:t>其他收益</w:t>
            </w:r>
          </w:p>
        </w:tc>
        <w:tc>
          <w:tcPr>
            <w:tcW w:w="671" w:type="dxa"/>
          </w:tcPr>
          <w:p w14:paraId="5C0C52BA" w14:textId="77777777" w:rsidR="00000000" w:rsidRDefault="007478C2">
            <w:pPr>
              <w:pStyle w:val="NormalWeb"/>
            </w:pPr>
          </w:p>
        </w:tc>
        <w:tc>
          <w:tcPr>
            <w:tcW w:w="2081" w:type="dxa"/>
            <w:vAlign w:val="bottom"/>
          </w:tcPr>
          <w:p w14:paraId="5FCE8030"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color w:val="0000FF"/>
                <w:sz w:val="18"/>
              </w:rPr>
              <w:t>4221</w:t>
            </w:r>
            <w:r>
              <w:rPr>
                <w:rFonts w:ascii="Times New Roman" w:hAnsi="Times New Roman" w:hint="eastAsia"/>
                <w:color w:val="0000FF"/>
                <w:sz w:val="18"/>
              </w:rPr>
              <w:t>）</w:t>
            </w:r>
          </w:p>
        </w:tc>
        <w:tc>
          <w:tcPr>
            <w:tcW w:w="2287" w:type="dxa"/>
            <w:vAlign w:val="bottom"/>
          </w:tcPr>
          <w:p w14:paraId="10188A61" w14:textId="77777777" w:rsidR="00000000" w:rsidRDefault="007478C2">
            <w:pPr>
              <w:pStyle w:val="NormalWeb"/>
            </w:pPr>
            <w:r>
              <w:rPr>
                <w:rFonts w:ascii="Times New Roman" w:hAnsi="Times New Roman" w:hint="eastAsia"/>
                <w:color w:val="0000FF"/>
                <w:sz w:val="18"/>
              </w:rPr>
              <w:t>（</w:t>
            </w:r>
            <w:r>
              <w:rPr>
                <w:rFonts w:ascii="Times New Roman" w:hAnsi="Times New Roman"/>
                <w:color w:val="0000FF"/>
                <w:sz w:val="18"/>
              </w:rPr>
              <w:t>4221</w:t>
            </w:r>
            <w:r>
              <w:rPr>
                <w:rFonts w:ascii="Times New Roman" w:hAnsi="Times New Roman" w:hint="eastAsia"/>
                <w:color w:val="0000FF"/>
                <w:sz w:val="18"/>
              </w:rPr>
              <w:t>）</w:t>
            </w:r>
          </w:p>
        </w:tc>
      </w:tr>
      <w:tr w:rsidR="00000000" w14:paraId="5A4C5053" w14:textId="77777777">
        <w:trPr>
          <w:trHeight w:val="300"/>
          <w:jc w:val="center"/>
        </w:trPr>
        <w:tc>
          <w:tcPr>
            <w:tcW w:w="4247" w:type="dxa"/>
            <w:vAlign w:val="center"/>
          </w:tcPr>
          <w:p w14:paraId="39995BEF" w14:textId="77777777" w:rsidR="00000000" w:rsidRDefault="007478C2">
            <w:pPr>
              <w:pStyle w:val="NormalWeb"/>
            </w:pPr>
            <w:r>
              <w:t>8.</w:t>
            </w:r>
            <w:r>
              <w:rPr>
                <w:rFonts w:hint="eastAsia"/>
              </w:rPr>
              <w:t>其他业务收入</w:t>
            </w:r>
          </w:p>
        </w:tc>
        <w:tc>
          <w:tcPr>
            <w:tcW w:w="671" w:type="dxa"/>
          </w:tcPr>
          <w:p w14:paraId="4B68A98E" w14:textId="77777777" w:rsidR="00000000" w:rsidRDefault="007478C2">
            <w:pPr>
              <w:pStyle w:val="NormalWeb"/>
            </w:pPr>
          </w:p>
        </w:tc>
        <w:tc>
          <w:tcPr>
            <w:tcW w:w="2081" w:type="dxa"/>
            <w:vAlign w:val="bottom"/>
          </w:tcPr>
          <w:p w14:paraId="093D7C3D" w14:textId="77777777" w:rsidR="00000000" w:rsidRDefault="007478C2">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3985</w:t>
            </w:r>
            <w:r>
              <w:rPr>
                <w:rFonts w:ascii="Times New Roman" w:hAnsi="Times New Roman" w:hint="eastAsia"/>
                <w:color w:val="0000FF"/>
                <w:sz w:val="18"/>
              </w:rPr>
              <w:t>）</w:t>
            </w:r>
          </w:p>
        </w:tc>
        <w:tc>
          <w:tcPr>
            <w:tcW w:w="2287" w:type="dxa"/>
            <w:vAlign w:val="bottom"/>
          </w:tcPr>
          <w:p w14:paraId="16D3E6DC"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3985</w:t>
            </w:r>
            <w:r>
              <w:rPr>
                <w:rFonts w:ascii="Times New Roman" w:hAnsi="Times New Roman" w:hint="eastAsia"/>
                <w:color w:val="0000FF"/>
                <w:sz w:val="18"/>
              </w:rPr>
              <w:t>）</w:t>
            </w:r>
          </w:p>
        </w:tc>
      </w:tr>
      <w:tr w:rsidR="00000000" w14:paraId="63A3F9CE" w14:textId="77777777">
        <w:trPr>
          <w:trHeight w:val="300"/>
          <w:jc w:val="center"/>
        </w:trPr>
        <w:tc>
          <w:tcPr>
            <w:tcW w:w="4247" w:type="dxa"/>
            <w:vAlign w:val="center"/>
          </w:tcPr>
          <w:p w14:paraId="3CB26827" w14:textId="77777777" w:rsidR="00000000" w:rsidRDefault="007478C2">
            <w:pPr>
              <w:pStyle w:val="NormalWeb"/>
              <w:rPr>
                <w:b/>
              </w:rPr>
            </w:pPr>
            <w:r>
              <w:rPr>
                <w:rFonts w:hint="eastAsia"/>
                <w:b/>
              </w:rPr>
              <w:t>二、营业总成本</w:t>
            </w:r>
            <w:r>
              <w:rPr>
                <w:rStyle w:val="FootnoteReference"/>
                <w:b/>
              </w:rPr>
              <w:footnoteReference w:id="436"/>
            </w:r>
          </w:p>
        </w:tc>
        <w:tc>
          <w:tcPr>
            <w:tcW w:w="671" w:type="dxa"/>
          </w:tcPr>
          <w:p w14:paraId="23527E81" w14:textId="77777777" w:rsidR="00000000" w:rsidRDefault="007478C2">
            <w:pPr>
              <w:pStyle w:val="NormalWeb"/>
            </w:pPr>
          </w:p>
        </w:tc>
        <w:tc>
          <w:tcPr>
            <w:tcW w:w="2081" w:type="dxa"/>
            <w:vAlign w:val="bottom"/>
          </w:tcPr>
          <w:p w14:paraId="2ECBE8A4"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2019</w:t>
            </w:r>
            <w:r>
              <w:rPr>
                <w:rFonts w:ascii="Times New Roman" w:hAnsi="Times New Roman" w:hint="eastAsia"/>
                <w:color w:val="0000FF"/>
                <w:sz w:val="18"/>
              </w:rPr>
              <w:t>）</w:t>
            </w:r>
          </w:p>
        </w:tc>
        <w:tc>
          <w:tcPr>
            <w:tcW w:w="2287" w:type="dxa"/>
            <w:vAlign w:val="bottom"/>
          </w:tcPr>
          <w:p w14:paraId="5FA8A3E2"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2019</w:t>
            </w:r>
            <w:r>
              <w:rPr>
                <w:rFonts w:ascii="Times New Roman" w:hAnsi="Times New Roman" w:hint="eastAsia"/>
                <w:color w:val="0000FF"/>
                <w:sz w:val="18"/>
              </w:rPr>
              <w:t>）</w:t>
            </w:r>
          </w:p>
        </w:tc>
      </w:tr>
      <w:tr w:rsidR="00000000" w14:paraId="1A530B8E" w14:textId="77777777">
        <w:trPr>
          <w:trHeight w:val="300"/>
          <w:jc w:val="center"/>
        </w:trPr>
        <w:tc>
          <w:tcPr>
            <w:tcW w:w="4247" w:type="dxa"/>
            <w:vAlign w:val="center"/>
          </w:tcPr>
          <w:p w14:paraId="24B33279" w14:textId="77777777" w:rsidR="00000000" w:rsidRDefault="007478C2">
            <w:pPr>
              <w:pStyle w:val="NormalWeb"/>
            </w:pPr>
            <w:r>
              <w:rPr>
                <w:rFonts w:hint="eastAsia"/>
              </w:rPr>
              <w:t>1</w:t>
            </w:r>
            <w:r>
              <w:t>.</w:t>
            </w:r>
            <w:r>
              <w:rPr>
                <w:rFonts w:hint="eastAsia"/>
              </w:rPr>
              <w:t>营业成本</w:t>
            </w:r>
          </w:p>
        </w:tc>
        <w:tc>
          <w:tcPr>
            <w:tcW w:w="671" w:type="dxa"/>
          </w:tcPr>
          <w:p w14:paraId="09A40F3F" w14:textId="77777777" w:rsidR="00000000" w:rsidRDefault="007478C2">
            <w:pPr>
              <w:pStyle w:val="NormalWeb"/>
            </w:pPr>
          </w:p>
        </w:tc>
        <w:tc>
          <w:tcPr>
            <w:tcW w:w="2081" w:type="dxa"/>
            <w:vAlign w:val="bottom"/>
          </w:tcPr>
          <w:p w14:paraId="75E99BB5" w14:textId="77777777" w:rsidR="00000000" w:rsidRDefault="007478C2">
            <w:pPr>
              <w:pStyle w:val="NormalWeb"/>
              <w:rPr>
                <w:rFonts w:ascii="Times New Roman" w:hAnsi="Times New Roman" w:hint="eastAsia"/>
                <w:color w:val="0000FF"/>
                <w:sz w:val="18"/>
              </w:rPr>
            </w:pPr>
            <w:r>
              <w:rPr>
                <w:rFonts w:ascii="Times New Roman" w:hAnsi="Times New Roman" w:hint="eastAsia"/>
                <w:color w:val="0000FF"/>
                <w:sz w:val="18"/>
              </w:rPr>
              <w:t>（</w:t>
            </w:r>
            <w:r>
              <w:rPr>
                <w:rFonts w:ascii="Times New Roman" w:hAnsi="Times New Roman" w:hint="eastAsia"/>
                <w:color w:val="0000FF"/>
                <w:sz w:val="18"/>
              </w:rPr>
              <w:t>398</w:t>
            </w:r>
            <w:r>
              <w:rPr>
                <w:rFonts w:ascii="Times New Roman" w:hAnsi="Times New Roman"/>
                <w:color w:val="0000FF"/>
                <w:sz w:val="18"/>
              </w:rPr>
              <w:t>6</w:t>
            </w:r>
            <w:r>
              <w:rPr>
                <w:rFonts w:ascii="Times New Roman" w:hAnsi="Times New Roman" w:hint="eastAsia"/>
                <w:color w:val="0000FF"/>
                <w:sz w:val="18"/>
              </w:rPr>
              <w:t>）</w:t>
            </w:r>
          </w:p>
        </w:tc>
        <w:tc>
          <w:tcPr>
            <w:tcW w:w="2287" w:type="dxa"/>
            <w:vAlign w:val="bottom"/>
          </w:tcPr>
          <w:p w14:paraId="1E0754F5"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398</w:t>
            </w:r>
            <w:r>
              <w:rPr>
                <w:rFonts w:ascii="Times New Roman" w:hAnsi="Times New Roman"/>
                <w:color w:val="0000FF"/>
                <w:sz w:val="18"/>
              </w:rPr>
              <w:t>6</w:t>
            </w:r>
            <w:r>
              <w:rPr>
                <w:rFonts w:ascii="Times New Roman" w:hAnsi="Times New Roman" w:hint="eastAsia"/>
                <w:color w:val="0000FF"/>
                <w:sz w:val="18"/>
              </w:rPr>
              <w:t>）</w:t>
            </w:r>
          </w:p>
        </w:tc>
      </w:tr>
      <w:tr w:rsidR="00000000" w14:paraId="1F22E278" w14:textId="77777777">
        <w:trPr>
          <w:trHeight w:val="300"/>
          <w:jc w:val="center"/>
        </w:trPr>
        <w:tc>
          <w:tcPr>
            <w:tcW w:w="4247" w:type="dxa"/>
            <w:vAlign w:val="center"/>
          </w:tcPr>
          <w:p w14:paraId="7EEF042C" w14:textId="77777777" w:rsidR="00000000" w:rsidRDefault="007478C2">
            <w:pPr>
              <w:pStyle w:val="NormalWeb"/>
            </w:pPr>
            <w:r>
              <w:t>2.</w:t>
            </w:r>
            <w:r>
              <w:rPr>
                <w:rFonts w:hint="eastAsia"/>
              </w:rPr>
              <w:t>利息支出</w:t>
            </w:r>
          </w:p>
        </w:tc>
        <w:tc>
          <w:tcPr>
            <w:tcW w:w="671" w:type="dxa"/>
          </w:tcPr>
          <w:p w14:paraId="32801807" w14:textId="77777777" w:rsidR="00000000" w:rsidRDefault="007478C2">
            <w:pPr>
              <w:pStyle w:val="NormalWeb"/>
            </w:pPr>
          </w:p>
        </w:tc>
        <w:tc>
          <w:tcPr>
            <w:tcW w:w="2081" w:type="dxa"/>
            <w:vAlign w:val="bottom"/>
          </w:tcPr>
          <w:p w14:paraId="77268ABF"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0647</w:t>
            </w:r>
            <w:r>
              <w:rPr>
                <w:rFonts w:ascii="Times New Roman" w:hAnsi="Times New Roman" w:hint="eastAsia"/>
                <w:color w:val="0000FF"/>
                <w:sz w:val="18"/>
              </w:rPr>
              <w:t>）</w:t>
            </w:r>
          </w:p>
        </w:tc>
        <w:tc>
          <w:tcPr>
            <w:tcW w:w="2287" w:type="dxa"/>
            <w:vAlign w:val="bottom"/>
          </w:tcPr>
          <w:p w14:paraId="1CA5C929"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0647</w:t>
            </w:r>
            <w:r>
              <w:rPr>
                <w:rFonts w:ascii="Times New Roman" w:hAnsi="Times New Roman" w:hint="eastAsia"/>
                <w:color w:val="0000FF"/>
                <w:sz w:val="18"/>
              </w:rPr>
              <w:t>）</w:t>
            </w:r>
          </w:p>
        </w:tc>
      </w:tr>
      <w:tr w:rsidR="00000000" w14:paraId="1BF06FAB" w14:textId="77777777">
        <w:trPr>
          <w:trHeight w:val="300"/>
          <w:jc w:val="center"/>
        </w:trPr>
        <w:tc>
          <w:tcPr>
            <w:tcW w:w="4247" w:type="dxa"/>
            <w:vAlign w:val="center"/>
          </w:tcPr>
          <w:p w14:paraId="1856CE64" w14:textId="77777777" w:rsidR="00000000" w:rsidRDefault="007478C2">
            <w:pPr>
              <w:pStyle w:val="NormalWeb"/>
            </w:pPr>
            <w:r>
              <w:rPr>
                <w:rFonts w:hint="eastAsia"/>
              </w:rPr>
              <w:t>3</w:t>
            </w:r>
            <w:r>
              <w:t>.</w:t>
            </w:r>
            <w:r>
              <w:rPr>
                <w:rFonts w:hint="eastAsia"/>
              </w:rPr>
              <w:t>税金及附加</w:t>
            </w:r>
          </w:p>
        </w:tc>
        <w:tc>
          <w:tcPr>
            <w:tcW w:w="671" w:type="dxa"/>
          </w:tcPr>
          <w:p w14:paraId="5538A007" w14:textId="77777777" w:rsidR="00000000" w:rsidRDefault="007478C2">
            <w:pPr>
              <w:pStyle w:val="NormalWeb"/>
            </w:pPr>
          </w:p>
        </w:tc>
        <w:tc>
          <w:tcPr>
            <w:tcW w:w="2081" w:type="dxa"/>
          </w:tcPr>
          <w:p w14:paraId="7860143E"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3373</w:t>
            </w:r>
            <w:r>
              <w:rPr>
                <w:rFonts w:ascii="Times New Roman" w:hAnsi="Times New Roman" w:hint="eastAsia"/>
                <w:color w:val="0000FF"/>
                <w:sz w:val="18"/>
              </w:rPr>
              <w:t>）</w:t>
            </w:r>
          </w:p>
        </w:tc>
        <w:tc>
          <w:tcPr>
            <w:tcW w:w="2287" w:type="dxa"/>
          </w:tcPr>
          <w:p w14:paraId="18F5775A"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3373</w:t>
            </w:r>
            <w:r>
              <w:rPr>
                <w:rFonts w:ascii="Times New Roman" w:hAnsi="Times New Roman" w:hint="eastAsia"/>
                <w:color w:val="0000FF"/>
                <w:sz w:val="18"/>
              </w:rPr>
              <w:t>）</w:t>
            </w:r>
          </w:p>
        </w:tc>
      </w:tr>
      <w:tr w:rsidR="00000000" w14:paraId="33CC74E3" w14:textId="77777777">
        <w:trPr>
          <w:trHeight w:val="300"/>
          <w:jc w:val="center"/>
        </w:trPr>
        <w:tc>
          <w:tcPr>
            <w:tcW w:w="4247" w:type="dxa"/>
            <w:vAlign w:val="center"/>
          </w:tcPr>
          <w:p w14:paraId="71F8C0E5" w14:textId="77777777" w:rsidR="00000000" w:rsidRDefault="007478C2">
            <w:pPr>
              <w:pStyle w:val="NormalWeb"/>
            </w:pPr>
            <w:r>
              <w:rPr>
                <w:rFonts w:hint="eastAsia"/>
              </w:rPr>
              <w:t>4</w:t>
            </w:r>
            <w:r>
              <w:t>.</w:t>
            </w:r>
            <w:r>
              <w:rPr>
                <w:rFonts w:hint="eastAsia"/>
              </w:rPr>
              <w:t>销售费用</w:t>
            </w:r>
          </w:p>
        </w:tc>
        <w:tc>
          <w:tcPr>
            <w:tcW w:w="671" w:type="dxa"/>
          </w:tcPr>
          <w:p w14:paraId="6F0CFFDC" w14:textId="77777777" w:rsidR="00000000" w:rsidRDefault="007478C2">
            <w:pPr>
              <w:pStyle w:val="NormalWeb"/>
            </w:pPr>
          </w:p>
        </w:tc>
        <w:tc>
          <w:tcPr>
            <w:tcW w:w="2081" w:type="dxa"/>
            <w:vAlign w:val="bottom"/>
          </w:tcPr>
          <w:p w14:paraId="60C07FB3"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3987</w:t>
            </w:r>
            <w:r>
              <w:rPr>
                <w:rFonts w:ascii="Times New Roman" w:hAnsi="Times New Roman" w:hint="eastAsia"/>
                <w:color w:val="0000FF"/>
                <w:sz w:val="18"/>
              </w:rPr>
              <w:t>）</w:t>
            </w:r>
          </w:p>
        </w:tc>
        <w:tc>
          <w:tcPr>
            <w:tcW w:w="2287" w:type="dxa"/>
            <w:vAlign w:val="bottom"/>
          </w:tcPr>
          <w:p w14:paraId="53EFDBB4"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3987</w:t>
            </w:r>
            <w:r>
              <w:rPr>
                <w:rFonts w:ascii="Times New Roman" w:hAnsi="Times New Roman" w:hint="eastAsia"/>
                <w:color w:val="0000FF"/>
                <w:sz w:val="18"/>
              </w:rPr>
              <w:t>）</w:t>
            </w:r>
          </w:p>
        </w:tc>
      </w:tr>
      <w:tr w:rsidR="00000000" w14:paraId="14474D55" w14:textId="77777777">
        <w:trPr>
          <w:trHeight w:val="300"/>
          <w:jc w:val="center"/>
        </w:trPr>
        <w:tc>
          <w:tcPr>
            <w:tcW w:w="4247" w:type="dxa"/>
            <w:vAlign w:val="center"/>
          </w:tcPr>
          <w:p w14:paraId="45AD02E7" w14:textId="77777777" w:rsidR="00000000" w:rsidRDefault="007478C2">
            <w:pPr>
              <w:pStyle w:val="NormalWeb"/>
            </w:pPr>
            <w:r>
              <w:rPr>
                <w:rFonts w:hint="eastAsia"/>
              </w:rPr>
              <w:t>5</w:t>
            </w:r>
            <w:r>
              <w:t>.</w:t>
            </w:r>
            <w:r>
              <w:rPr>
                <w:rFonts w:hint="eastAsia"/>
              </w:rPr>
              <w:t>管理费用</w:t>
            </w:r>
          </w:p>
        </w:tc>
        <w:tc>
          <w:tcPr>
            <w:tcW w:w="671" w:type="dxa"/>
          </w:tcPr>
          <w:p w14:paraId="19553AFA" w14:textId="77777777" w:rsidR="00000000" w:rsidRDefault="007478C2">
            <w:pPr>
              <w:pStyle w:val="NormalWeb"/>
            </w:pPr>
          </w:p>
        </w:tc>
        <w:tc>
          <w:tcPr>
            <w:tcW w:w="2081" w:type="dxa"/>
            <w:vAlign w:val="bottom"/>
          </w:tcPr>
          <w:p w14:paraId="75C4413D"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3988</w:t>
            </w:r>
            <w:r>
              <w:rPr>
                <w:rFonts w:ascii="Times New Roman" w:hAnsi="Times New Roman" w:hint="eastAsia"/>
                <w:color w:val="0000FF"/>
                <w:sz w:val="18"/>
              </w:rPr>
              <w:t>）</w:t>
            </w:r>
          </w:p>
        </w:tc>
        <w:tc>
          <w:tcPr>
            <w:tcW w:w="2287" w:type="dxa"/>
            <w:vAlign w:val="bottom"/>
          </w:tcPr>
          <w:p w14:paraId="0507B8C0"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3988</w:t>
            </w:r>
            <w:r>
              <w:rPr>
                <w:rFonts w:ascii="Times New Roman" w:hAnsi="Times New Roman" w:hint="eastAsia"/>
                <w:color w:val="0000FF"/>
                <w:sz w:val="18"/>
              </w:rPr>
              <w:t>）</w:t>
            </w:r>
          </w:p>
        </w:tc>
      </w:tr>
      <w:tr w:rsidR="00000000" w14:paraId="3DAF28A4" w14:textId="77777777">
        <w:trPr>
          <w:trHeight w:val="300"/>
          <w:jc w:val="center"/>
        </w:trPr>
        <w:tc>
          <w:tcPr>
            <w:tcW w:w="4247" w:type="dxa"/>
            <w:vAlign w:val="center"/>
          </w:tcPr>
          <w:p w14:paraId="0E6E7678" w14:textId="77777777" w:rsidR="00000000" w:rsidRDefault="007478C2">
            <w:pPr>
              <w:pStyle w:val="NormalWeb"/>
            </w:pPr>
            <w:r>
              <w:t>6.</w:t>
            </w:r>
            <w:r>
              <w:rPr>
                <w:rFonts w:hint="eastAsia"/>
              </w:rPr>
              <w:t>研发费用</w:t>
            </w:r>
          </w:p>
        </w:tc>
        <w:tc>
          <w:tcPr>
            <w:tcW w:w="671" w:type="dxa"/>
          </w:tcPr>
          <w:p w14:paraId="3EC3A319" w14:textId="77777777" w:rsidR="00000000" w:rsidRDefault="007478C2">
            <w:pPr>
              <w:pStyle w:val="NormalWeb"/>
            </w:pPr>
          </w:p>
        </w:tc>
        <w:tc>
          <w:tcPr>
            <w:tcW w:w="2081" w:type="dxa"/>
            <w:vAlign w:val="bottom"/>
          </w:tcPr>
          <w:p w14:paraId="7254D730"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3989</w:t>
            </w:r>
            <w:r>
              <w:rPr>
                <w:rFonts w:ascii="Times New Roman" w:hAnsi="Times New Roman" w:hint="eastAsia"/>
                <w:color w:val="0000FF"/>
                <w:sz w:val="18"/>
              </w:rPr>
              <w:t>）</w:t>
            </w:r>
          </w:p>
        </w:tc>
        <w:tc>
          <w:tcPr>
            <w:tcW w:w="2287" w:type="dxa"/>
            <w:vAlign w:val="bottom"/>
          </w:tcPr>
          <w:p w14:paraId="3BD035DD"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3989</w:t>
            </w:r>
            <w:r>
              <w:rPr>
                <w:rFonts w:ascii="Times New Roman" w:hAnsi="Times New Roman" w:hint="eastAsia"/>
                <w:color w:val="0000FF"/>
                <w:sz w:val="18"/>
              </w:rPr>
              <w:t>）</w:t>
            </w:r>
          </w:p>
        </w:tc>
      </w:tr>
      <w:tr w:rsidR="00000000" w14:paraId="6265D836" w14:textId="77777777">
        <w:trPr>
          <w:trHeight w:val="300"/>
          <w:jc w:val="center"/>
        </w:trPr>
        <w:tc>
          <w:tcPr>
            <w:tcW w:w="4247" w:type="dxa"/>
            <w:vAlign w:val="center"/>
          </w:tcPr>
          <w:p w14:paraId="03B6EEC1" w14:textId="77777777" w:rsidR="00000000" w:rsidRDefault="007478C2">
            <w:pPr>
              <w:pStyle w:val="NormalWeb"/>
            </w:pPr>
            <w:r>
              <w:t>7</w:t>
            </w:r>
            <w:r>
              <w:rPr>
                <w:rFonts w:hint="eastAsia"/>
              </w:rPr>
              <w:t>.</w:t>
            </w:r>
            <w:r>
              <w:rPr>
                <w:rFonts w:hint="eastAsia"/>
              </w:rPr>
              <w:t>财务费用</w:t>
            </w:r>
          </w:p>
        </w:tc>
        <w:tc>
          <w:tcPr>
            <w:tcW w:w="671" w:type="dxa"/>
          </w:tcPr>
          <w:p w14:paraId="1BF2070E" w14:textId="77777777" w:rsidR="00000000" w:rsidRDefault="007478C2">
            <w:pPr>
              <w:pStyle w:val="NormalWeb"/>
            </w:pPr>
          </w:p>
        </w:tc>
        <w:tc>
          <w:tcPr>
            <w:tcW w:w="2081" w:type="dxa"/>
            <w:vAlign w:val="bottom"/>
          </w:tcPr>
          <w:p w14:paraId="2F056C9E"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3990</w:t>
            </w:r>
            <w:r>
              <w:rPr>
                <w:rFonts w:ascii="Times New Roman" w:hAnsi="Times New Roman" w:hint="eastAsia"/>
                <w:color w:val="0000FF"/>
                <w:sz w:val="18"/>
              </w:rPr>
              <w:t>）</w:t>
            </w:r>
          </w:p>
        </w:tc>
        <w:tc>
          <w:tcPr>
            <w:tcW w:w="2287" w:type="dxa"/>
            <w:vAlign w:val="bottom"/>
          </w:tcPr>
          <w:p w14:paraId="7E24BCA4"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3990</w:t>
            </w:r>
            <w:r>
              <w:rPr>
                <w:rFonts w:ascii="Times New Roman" w:hAnsi="Times New Roman" w:hint="eastAsia"/>
                <w:color w:val="0000FF"/>
                <w:sz w:val="18"/>
              </w:rPr>
              <w:t>）</w:t>
            </w:r>
          </w:p>
        </w:tc>
      </w:tr>
      <w:tr w:rsidR="00000000" w14:paraId="01691E22" w14:textId="77777777">
        <w:trPr>
          <w:trHeight w:val="300"/>
          <w:jc w:val="center"/>
        </w:trPr>
        <w:tc>
          <w:tcPr>
            <w:tcW w:w="4247" w:type="dxa"/>
            <w:vAlign w:val="center"/>
          </w:tcPr>
          <w:p w14:paraId="78247A89" w14:textId="77777777" w:rsidR="00000000" w:rsidRDefault="007478C2">
            <w:pPr>
              <w:pStyle w:val="NormalWeb"/>
            </w:pPr>
            <w:r>
              <w:t>8.</w:t>
            </w:r>
            <w:r>
              <w:rPr>
                <w:rFonts w:hint="eastAsia"/>
              </w:rPr>
              <w:t>管理人报酬</w:t>
            </w:r>
          </w:p>
        </w:tc>
        <w:tc>
          <w:tcPr>
            <w:tcW w:w="671" w:type="dxa"/>
          </w:tcPr>
          <w:p w14:paraId="2A7DE1B1" w14:textId="77777777" w:rsidR="00000000" w:rsidRDefault="007478C2">
            <w:pPr>
              <w:pStyle w:val="NormalWeb"/>
            </w:pPr>
          </w:p>
        </w:tc>
        <w:tc>
          <w:tcPr>
            <w:tcW w:w="2081" w:type="dxa"/>
            <w:vAlign w:val="bottom"/>
          </w:tcPr>
          <w:p w14:paraId="3A4809F5"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0643</w:t>
            </w:r>
            <w:r>
              <w:rPr>
                <w:rFonts w:ascii="Times New Roman" w:hAnsi="Times New Roman" w:hint="eastAsia"/>
                <w:color w:val="0000FF"/>
                <w:sz w:val="18"/>
              </w:rPr>
              <w:t>）</w:t>
            </w:r>
          </w:p>
        </w:tc>
        <w:tc>
          <w:tcPr>
            <w:tcW w:w="2287" w:type="dxa"/>
            <w:vAlign w:val="bottom"/>
          </w:tcPr>
          <w:p w14:paraId="78B2E0DB"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0643</w:t>
            </w:r>
            <w:r>
              <w:rPr>
                <w:rFonts w:ascii="Times New Roman" w:hAnsi="Times New Roman" w:hint="eastAsia"/>
                <w:color w:val="0000FF"/>
                <w:sz w:val="18"/>
              </w:rPr>
              <w:t>）</w:t>
            </w:r>
          </w:p>
        </w:tc>
      </w:tr>
      <w:tr w:rsidR="00000000" w14:paraId="17E1E1B0" w14:textId="77777777">
        <w:trPr>
          <w:trHeight w:val="300"/>
          <w:jc w:val="center"/>
        </w:trPr>
        <w:tc>
          <w:tcPr>
            <w:tcW w:w="4247" w:type="dxa"/>
            <w:vAlign w:val="center"/>
          </w:tcPr>
          <w:p w14:paraId="38B5B979" w14:textId="77777777" w:rsidR="00000000" w:rsidRDefault="007478C2">
            <w:pPr>
              <w:pStyle w:val="NormalWeb"/>
            </w:pPr>
            <w:r>
              <w:t>9.</w:t>
            </w:r>
            <w:r>
              <w:rPr>
                <w:rFonts w:hint="eastAsia"/>
              </w:rPr>
              <w:t>托管费</w:t>
            </w:r>
          </w:p>
        </w:tc>
        <w:tc>
          <w:tcPr>
            <w:tcW w:w="671" w:type="dxa"/>
          </w:tcPr>
          <w:p w14:paraId="2E991680" w14:textId="77777777" w:rsidR="00000000" w:rsidRDefault="007478C2">
            <w:pPr>
              <w:pStyle w:val="NormalWeb"/>
            </w:pPr>
          </w:p>
        </w:tc>
        <w:tc>
          <w:tcPr>
            <w:tcW w:w="2081" w:type="dxa"/>
            <w:vAlign w:val="bottom"/>
          </w:tcPr>
          <w:p w14:paraId="4200ECA4"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0644</w:t>
            </w:r>
            <w:r>
              <w:rPr>
                <w:rFonts w:ascii="Times New Roman" w:hAnsi="Times New Roman" w:hint="eastAsia"/>
                <w:color w:val="0000FF"/>
                <w:sz w:val="18"/>
              </w:rPr>
              <w:t>）</w:t>
            </w:r>
          </w:p>
        </w:tc>
        <w:tc>
          <w:tcPr>
            <w:tcW w:w="2287" w:type="dxa"/>
            <w:vAlign w:val="bottom"/>
          </w:tcPr>
          <w:p w14:paraId="388315A3"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0644</w:t>
            </w:r>
            <w:r>
              <w:rPr>
                <w:rFonts w:ascii="Times New Roman" w:hAnsi="Times New Roman" w:hint="eastAsia"/>
                <w:color w:val="0000FF"/>
                <w:sz w:val="18"/>
              </w:rPr>
              <w:t>）</w:t>
            </w:r>
          </w:p>
        </w:tc>
      </w:tr>
      <w:tr w:rsidR="00000000" w14:paraId="1D79DAEC" w14:textId="77777777">
        <w:trPr>
          <w:trHeight w:val="300"/>
          <w:jc w:val="center"/>
        </w:trPr>
        <w:tc>
          <w:tcPr>
            <w:tcW w:w="4247" w:type="dxa"/>
            <w:vAlign w:val="center"/>
          </w:tcPr>
          <w:p w14:paraId="4F9BDDC0" w14:textId="77777777" w:rsidR="00000000" w:rsidRDefault="007478C2">
            <w:pPr>
              <w:pStyle w:val="NormalWeb"/>
            </w:pPr>
            <w:r>
              <w:t>10.</w:t>
            </w:r>
            <w:r>
              <w:rPr>
                <w:rFonts w:hint="eastAsia"/>
              </w:rPr>
              <w:t>投资顾问费</w:t>
            </w:r>
          </w:p>
        </w:tc>
        <w:tc>
          <w:tcPr>
            <w:tcW w:w="671" w:type="dxa"/>
          </w:tcPr>
          <w:p w14:paraId="2996ED29" w14:textId="77777777" w:rsidR="00000000" w:rsidRDefault="007478C2">
            <w:pPr>
              <w:pStyle w:val="NormalWeb"/>
            </w:pPr>
          </w:p>
        </w:tc>
        <w:tc>
          <w:tcPr>
            <w:tcW w:w="2081" w:type="dxa"/>
            <w:vAlign w:val="bottom"/>
          </w:tcPr>
          <w:p w14:paraId="1E1512A4"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3991</w:t>
            </w:r>
            <w:r>
              <w:rPr>
                <w:rFonts w:ascii="Times New Roman" w:hAnsi="Times New Roman" w:hint="eastAsia"/>
                <w:color w:val="0000FF"/>
                <w:sz w:val="18"/>
              </w:rPr>
              <w:t>）</w:t>
            </w:r>
          </w:p>
        </w:tc>
        <w:tc>
          <w:tcPr>
            <w:tcW w:w="2287" w:type="dxa"/>
            <w:vAlign w:val="bottom"/>
          </w:tcPr>
          <w:p w14:paraId="2978E1C4"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3991</w:t>
            </w:r>
            <w:r>
              <w:rPr>
                <w:rFonts w:ascii="Times New Roman" w:hAnsi="Times New Roman" w:hint="eastAsia"/>
                <w:color w:val="0000FF"/>
                <w:sz w:val="18"/>
              </w:rPr>
              <w:t>）</w:t>
            </w:r>
          </w:p>
        </w:tc>
      </w:tr>
      <w:tr w:rsidR="00000000" w14:paraId="5DD4350E" w14:textId="77777777">
        <w:trPr>
          <w:trHeight w:val="300"/>
          <w:jc w:val="center"/>
        </w:trPr>
        <w:tc>
          <w:tcPr>
            <w:tcW w:w="4247" w:type="dxa"/>
            <w:vAlign w:val="center"/>
          </w:tcPr>
          <w:p w14:paraId="66D0447B" w14:textId="77777777" w:rsidR="00000000" w:rsidRDefault="007478C2">
            <w:pPr>
              <w:pStyle w:val="NormalWeb"/>
            </w:pPr>
            <w:r>
              <w:t>11</w:t>
            </w:r>
            <w:r>
              <w:rPr>
                <w:rFonts w:hint="eastAsia"/>
              </w:rPr>
              <w:t>.</w:t>
            </w:r>
            <w:r>
              <w:rPr>
                <w:rFonts w:hint="eastAsia"/>
              </w:rPr>
              <w:t>信用减值损失</w:t>
            </w:r>
          </w:p>
        </w:tc>
        <w:tc>
          <w:tcPr>
            <w:tcW w:w="671" w:type="dxa"/>
          </w:tcPr>
          <w:p w14:paraId="5EE01E17" w14:textId="77777777" w:rsidR="00000000" w:rsidRDefault="007478C2">
            <w:pPr>
              <w:pStyle w:val="NormalWeb"/>
            </w:pPr>
          </w:p>
        </w:tc>
        <w:tc>
          <w:tcPr>
            <w:tcW w:w="2081" w:type="dxa"/>
            <w:vAlign w:val="bottom"/>
          </w:tcPr>
          <w:p w14:paraId="56EF386A"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3992</w:t>
            </w:r>
            <w:r>
              <w:rPr>
                <w:rFonts w:ascii="Times New Roman" w:hAnsi="Times New Roman" w:hint="eastAsia"/>
                <w:color w:val="0000FF"/>
                <w:sz w:val="18"/>
              </w:rPr>
              <w:t>）</w:t>
            </w:r>
          </w:p>
        </w:tc>
        <w:tc>
          <w:tcPr>
            <w:tcW w:w="2287" w:type="dxa"/>
            <w:vAlign w:val="bottom"/>
          </w:tcPr>
          <w:p w14:paraId="32540F1A"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399</w:t>
            </w:r>
            <w:r>
              <w:rPr>
                <w:rFonts w:ascii="Times New Roman" w:hAnsi="Times New Roman" w:hint="eastAsia"/>
                <w:color w:val="0000FF"/>
                <w:sz w:val="18"/>
              </w:rPr>
              <w:t>2</w:t>
            </w:r>
            <w:r>
              <w:rPr>
                <w:rFonts w:ascii="Times New Roman" w:hAnsi="Times New Roman" w:hint="eastAsia"/>
                <w:color w:val="0000FF"/>
                <w:sz w:val="18"/>
              </w:rPr>
              <w:t>）</w:t>
            </w:r>
          </w:p>
        </w:tc>
      </w:tr>
      <w:tr w:rsidR="00000000" w14:paraId="3D21CA20" w14:textId="77777777">
        <w:trPr>
          <w:trHeight w:val="300"/>
          <w:jc w:val="center"/>
        </w:trPr>
        <w:tc>
          <w:tcPr>
            <w:tcW w:w="4247" w:type="dxa"/>
            <w:vAlign w:val="center"/>
          </w:tcPr>
          <w:p w14:paraId="31044768" w14:textId="77777777" w:rsidR="00000000" w:rsidRDefault="007478C2">
            <w:pPr>
              <w:pStyle w:val="NormalWeb"/>
            </w:pPr>
            <w:r>
              <w:t>12</w:t>
            </w:r>
            <w:r>
              <w:rPr>
                <w:rFonts w:hint="eastAsia"/>
              </w:rPr>
              <w:t>.</w:t>
            </w:r>
            <w:r>
              <w:rPr>
                <w:rFonts w:hint="eastAsia"/>
              </w:rPr>
              <w:t>资产减值损失</w:t>
            </w:r>
          </w:p>
        </w:tc>
        <w:tc>
          <w:tcPr>
            <w:tcW w:w="671" w:type="dxa"/>
          </w:tcPr>
          <w:p w14:paraId="0C343B26" w14:textId="77777777" w:rsidR="00000000" w:rsidRDefault="007478C2">
            <w:pPr>
              <w:pStyle w:val="NormalWeb"/>
            </w:pPr>
          </w:p>
        </w:tc>
        <w:tc>
          <w:tcPr>
            <w:tcW w:w="2081" w:type="dxa"/>
            <w:vAlign w:val="bottom"/>
          </w:tcPr>
          <w:p w14:paraId="4ACDD687"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3993</w:t>
            </w:r>
            <w:r>
              <w:rPr>
                <w:rFonts w:ascii="Times New Roman" w:hAnsi="Times New Roman" w:hint="eastAsia"/>
                <w:color w:val="0000FF"/>
                <w:sz w:val="18"/>
              </w:rPr>
              <w:t>）</w:t>
            </w:r>
          </w:p>
        </w:tc>
        <w:tc>
          <w:tcPr>
            <w:tcW w:w="2287" w:type="dxa"/>
            <w:vAlign w:val="bottom"/>
          </w:tcPr>
          <w:p w14:paraId="55ABDBF3"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3993</w:t>
            </w:r>
            <w:r>
              <w:rPr>
                <w:rFonts w:ascii="Times New Roman" w:hAnsi="Times New Roman" w:hint="eastAsia"/>
                <w:color w:val="0000FF"/>
                <w:sz w:val="18"/>
              </w:rPr>
              <w:t>）</w:t>
            </w:r>
          </w:p>
        </w:tc>
      </w:tr>
      <w:tr w:rsidR="00000000" w14:paraId="792B1301" w14:textId="77777777">
        <w:trPr>
          <w:trHeight w:val="300"/>
          <w:jc w:val="center"/>
        </w:trPr>
        <w:tc>
          <w:tcPr>
            <w:tcW w:w="4247" w:type="dxa"/>
            <w:vAlign w:val="center"/>
          </w:tcPr>
          <w:p w14:paraId="54540717" w14:textId="77777777" w:rsidR="00000000" w:rsidRDefault="007478C2">
            <w:pPr>
              <w:pStyle w:val="NormalWeb"/>
            </w:pPr>
            <w:r>
              <w:t>13.</w:t>
            </w:r>
            <w:r>
              <w:t>其他费用</w:t>
            </w:r>
          </w:p>
        </w:tc>
        <w:tc>
          <w:tcPr>
            <w:tcW w:w="671" w:type="dxa"/>
          </w:tcPr>
          <w:p w14:paraId="36A0D28D" w14:textId="77777777" w:rsidR="00000000" w:rsidRDefault="007478C2">
            <w:pPr>
              <w:pStyle w:val="NormalWeb"/>
            </w:pPr>
          </w:p>
        </w:tc>
        <w:tc>
          <w:tcPr>
            <w:tcW w:w="2081" w:type="dxa"/>
            <w:vAlign w:val="bottom"/>
          </w:tcPr>
          <w:p w14:paraId="52BA32DA"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0649</w:t>
            </w:r>
            <w:r>
              <w:rPr>
                <w:rFonts w:ascii="Times New Roman" w:hAnsi="Times New Roman" w:hint="eastAsia"/>
                <w:color w:val="0000FF"/>
                <w:sz w:val="18"/>
              </w:rPr>
              <w:t>）</w:t>
            </w:r>
          </w:p>
        </w:tc>
        <w:tc>
          <w:tcPr>
            <w:tcW w:w="2287" w:type="dxa"/>
            <w:vAlign w:val="bottom"/>
          </w:tcPr>
          <w:p w14:paraId="4C3DC7E9"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0649</w:t>
            </w:r>
            <w:r>
              <w:rPr>
                <w:rFonts w:ascii="Times New Roman" w:hAnsi="Times New Roman" w:hint="eastAsia"/>
                <w:color w:val="0000FF"/>
                <w:sz w:val="18"/>
              </w:rPr>
              <w:t>）</w:t>
            </w:r>
          </w:p>
        </w:tc>
      </w:tr>
      <w:tr w:rsidR="00000000" w14:paraId="79F2F39B" w14:textId="77777777">
        <w:trPr>
          <w:trHeight w:val="300"/>
          <w:jc w:val="center"/>
        </w:trPr>
        <w:tc>
          <w:tcPr>
            <w:tcW w:w="4247" w:type="dxa"/>
            <w:vAlign w:val="center"/>
          </w:tcPr>
          <w:p w14:paraId="0484F3A5" w14:textId="77777777" w:rsidR="00000000" w:rsidRDefault="007478C2">
            <w:pPr>
              <w:pStyle w:val="NormalWeb"/>
              <w:rPr>
                <w:b/>
              </w:rPr>
            </w:pPr>
            <w:r>
              <w:rPr>
                <w:rFonts w:hint="eastAsia"/>
                <w:b/>
              </w:rPr>
              <w:t>三、营业利润（营业亏损以“</w:t>
            </w:r>
            <w:r>
              <w:rPr>
                <w:b/>
              </w:rPr>
              <w:t>-”</w:t>
            </w:r>
            <w:r>
              <w:rPr>
                <w:b/>
              </w:rPr>
              <w:t>号填列）</w:t>
            </w:r>
          </w:p>
        </w:tc>
        <w:tc>
          <w:tcPr>
            <w:tcW w:w="671" w:type="dxa"/>
          </w:tcPr>
          <w:p w14:paraId="7B83B22A" w14:textId="77777777" w:rsidR="00000000" w:rsidRDefault="007478C2">
            <w:pPr>
              <w:pStyle w:val="NormalWeb"/>
            </w:pPr>
          </w:p>
        </w:tc>
        <w:tc>
          <w:tcPr>
            <w:tcW w:w="2081" w:type="dxa"/>
            <w:vAlign w:val="bottom"/>
          </w:tcPr>
          <w:p w14:paraId="0657026D"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3994</w:t>
            </w:r>
            <w:r>
              <w:rPr>
                <w:rFonts w:ascii="Times New Roman" w:hAnsi="Times New Roman" w:hint="eastAsia"/>
                <w:color w:val="0000FF"/>
                <w:sz w:val="18"/>
              </w:rPr>
              <w:t>）</w:t>
            </w:r>
          </w:p>
        </w:tc>
        <w:tc>
          <w:tcPr>
            <w:tcW w:w="2287" w:type="dxa"/>
            <w:vAlign w:val="bottom"/>
          </w:tcPr>
          <w:p w14:paraId="5304CB2A"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3994</w:t>
            </w:r>
            <w:r>
              <w:rPr>
                <w:rFonts w:ascii="Times New Roman" w:hAnsi="Times New Roman" w:hint="eastAsia"/>
                <w:color w:val="0000FF"/>
                <w:sz w:val="18"/>
              </w:rPr>
              <w:t>）</w:t>
            </w:r>
          </w:p>
        </w:tc>
      </w:tr>
      <w:tr w:rsidR="00000000" w14:paraId="00FC4FE1" w14:textId="77777777">
        <w:trPr>
          <w:trHeight w:val="300"/>
          <w:jc w:val="center"/>
        </w:trPr>
        <w:tc>
          <w:tcPr>
            <w:tcW w:w="4247" w:type="dxa"/>
            <w:vAlign w:val="center"/>
          </w:tcPr>
          <w:p w14:paraId="787869FB" w14:textId="77777777" w:rsidR="00000000" w:rsidRDefault="007478C2">
            <w:pPr>
              <w:pStyle w:val="NormalWeb"/>
            </w:pPr>
            <w:r>
              <w:rPr>
                <w:rFonts w:hint="eastAsia"/>
              </w:rPr>
              <w:t>加：营业外收入</w:t>
            </w:r>
          </w:p>
        </w:tc>
        <w:tc>
          <w:tcPr>
            <w:tcW w:w="671" w:type="dxa"/>
          </w:tcPr>
          <w:p w14:paraId="3E86B8F2" w14:textId="77777777" w:rsidR="00000000" w:rsidRDefault="007478C2">
            <w:pPr>
              <w:pStyle w:val="NormalWeb"/>
            </w:pPr>
          </w:p>
        </w:tc>
        <w:tc>
          <w:tcPr>
            <w:tcW w:w="2081" w:type="dxa"/>
            <w:vAlign w:val="bottom"/>
          </w:tcPr>
          <w:p w14:paraId="5171F202"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3995</w:t>
            </w:r>
            <w:r>
              <w:rPr>
                <w:rFonts w:ascii="Times New Roman" w:hAnsi="Times New Roman" w:hint="eastAsia"/>
                <w:color w:val="0000FF"/>
                <w:sz w:val="18"/>
              </w:rPr>
              <w:t>）</w:t>
            </w:r>
          </w:p>
        </w:tc>
        <w:tc>
          <w:tcPr>
            <w:tcW w:w="2287" w:type="dxa"/>
            <w:vAlign w:val="bottom"/>
          </w:tcPr>
          <w:p w14:paraId="1B5E0541"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3995</w:t>
            </w:r>
            <w:r>
              <w:rPr>
                <w:rFonts w:ascii="Times New Roman" w:hAnsi="Times New Roman" w:hint="eastAsia"/>
                <w:color w:val="0000FF"/>
                <w:sz w:val="18"/>
              </w:rPr>
              <w:t>）</w:t>
            </w:r>
          </w:p>
        </w:tc>
      </w:tr>
      <w:tr w:rsidR="00000000" w14:paraId="3BA5685B" w14:textId="77777777">
        <w:trPr>
          <w:trHeight w:val="300"/>
          <w:jc w:val="center"/>
        </w:trPr>
        <w:tc>
          <w:tcPr>
            <w:tcW w:w="4247" w:type="dxa"/>
            <w:vAlign w:val="center"/>
          </w:tcPr>
          <w:p w14:paraId="6A91263B" w14:textId="77777777" w:rsidR="00000000" w:rsidRDefault="007478C2">
            <w:pPr>
              <w:pStyle w:val="NormalWeb"/>
            </w:pPr>
            <w:r>
              <w:rPr>
                <w:rFonts w:hint="eastAsia"/>
              </w:rPr>
              <w:t>减：营业外支出</w:t>
            </w:r>
          </w:p>
        </w:tc>
        <w:tc>
          <w:tcPr>
            <w:tcW w:w="671" w:type="dxa"/>
          </w:tcPr>
          <w:p w14:paraId="5D7487D0" w14:textId="77777777" w:rsidR="00000000" w:rsidRDefault="007478C2">
            <w:pPr>
              <w:pStyle w:val="NormalWeb"/>
            </w:pPr>
          </w:p>
        </w:tc>
        <w:tc>
          <w:tcPr>
            <w:tcW w:w="2081" w:type="dxa"/>
            <w:vAlign w:val="bottom"/>
          </w:tcPr>
          <w:p w14:paraId="5A8B2ED2"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3996</w:t>
            </w:r>
            <w:r>
              <w:rPr>
                <w:rFonts w:ascii="Times New Roman" w:hAnsi="Times New Roman" w:hint="eastAsia"/>
                <w:color w:val="0000FF"/>
                <w:sz w:val="18"/>
              </w:rPr>
              <w:t>）</w:t>
            </w:r>
          </w:p>
        </w:tc>
        <w:tc>
          <w:tcPr>
            <w:tcW w:w="2287" w:type="dxa"/>
            <w:vAlign w:val="bottom"/>
          </w:tcPr>
          <w:p w14:paraId="28901C96"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3996</w:t>
            </w:r>
            <w:r>
              <w:rPr>
                <w:rFonts w:ascii="Times New Roman" w:hAnsi="Times New Roman" w:hint="eastAsia"/>
                <w:color w:val="0000FF"/>
                <w:sz w:val="18"/>
              </w:rPr>
              <w:t>）</w:t>
            </w:r>
          </w:p>
        </w:tc>
      </w:tr>
      <w:tr w:rsidR="00000000" w14:paraId="6EC48DB5" w14:textId="77777777">
        <w:trPr>
          <w:trHeight w:val="300"/>
          <w:jc w:val="center"/>
        </w:trPr>
        <w:tc>
          <w:tcPr>
            <w:tcW w:w="4247" w:type="dxa"/>
            <w:vAlign w:val="center"/>
          </w:tcPr>
          <w:p w14:paraId="53A137EF" w14:textId="77777777" w:rsidR="00000000" w:rsidRDefault="007478C2">
            <w:pPr>
              <w:pStyle w:val="NormalWeb"/>
              <w:rPr>
                <w:b/>
              </w:rPr>
            </w:pPr>
            <w:r>
              <w:rPr>
                <w:rFonts w:hint="eastAsia"/>
                <w:b/>
              </w:rPr>
              <w:t>四、利润总额（亏损总额以“</w:t>
            </w:r>
            <w:r>
              <w:rPr>
                <w:rFonts w:hint="eastAsia"/>
                <w:b/>
              </w:rPr>
              <w:t>-</w:t>
            </w:r>
            <w:r>
              <w:rPr>
                <w:rFonts w:hint="eastAsia"/>
                <w:b/>
              </w:rPr>
              <w:t>”号填列）</w:t>
            </w:r>
          </w:p>
        </w:tc>
        <w:tc>
          <w:tcPr>
            <w:tcW w:w="671" w:type="dxa"/>
          </w:tcPr>
          <w:p w14:paraId="6AEBB399" w14:textId="77777777" w:rsidR="00000000" w:rsidRDefault="007478C2">
            <w:pPr>
              <w:pStyle w:val="NormalWeb"/>
            </w:pPr>
          </w:p>
        </w:tc>
        <w:tc>
          <w:tcPr>
            <w:tcW w:w="2081" w:type="dxa"/>
            <w:vAlign w:val="bottom"/>
          </w:tcPr>
          <w:p w14:paraId="6F55E45F"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0650</w:t>
            </w:r>
            <w:r>
              <w:rPr>
                <w:rFonts w:ascii="Times New Roman" w:hAnsi="Times New Roman" w:hint="eastAsia"/>
                <w:color w:val="0000FF"/>
                <w:sz w:val="18"/>
              </w:rPr>
              <w:t>）</w:t>
            </w:r>
          </w:p>
        </w:tc>
        <w:tc>
          <w:tcPr>
            <w:tcW w:w="2287" w:type="dxa"/>
            <w:vAlign w:val="bottom"/>
          </w:tcPr>
          <w:p w14:paraId="4D271103"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0650</w:t>
            </w:r>
            <w:r>
              <w:rPr>
                <w:rFonts w:ascii="Times New Roman" w:hAnsi="Times New Roman" w:hint="eastAsia"/>
                <w:color w:val="0000FF"/>
                <w:sz w:val="18"/>
              </w:rPr>
              <w:t>）</w:t>
            </w:r>
          </w:p>
        </w:tc>
      </w:tr>
      <w:tr w:rsidR="00000000" w14:paraId="309D3E0C" w14:textId="77777777">
        <w:trPr>
          <w:trHeight w:val="300"/>
          <w:jc w:val="center"/>
        </w:trPr>
        <w:tc>
          <w:tcPr>
            <w:tcW w:w="4247" w:type="dxa"/>
            <w:vAlign w:val="center"/>
          </w:tcPr>
          <w:p w14:paraId="057D4EFF" w14:textId="77777777" w:rsidR="00000000" w:rsidRDefault="007478C2">
            <w:pPr>
              <w:pStyle w:val="NormalWeb"/>
            </w:pPr>
            <w:r>
              <w:rPr>
                <w:rFonts w:hint="eastAsia"/>
              </w:rPr>
              <w:t>减：所得税费用</w:t>
            </w:r>
          </w:p>
        </w:tc>
        <w:tc>
          <w:tcPr>
            <w:tcW w:w="671" w:type="dxa"/>
          </w:tcPr>
          <w:p w14:paraId="334C3207" w14:textId="77777777" w:rsidR="00000000" w:rsidRDefault="007478C2">
            <w:pPr>
              <w:pStyle w:val="NormalWeb"/>
            </w:pPr>
          </w:p>
        </w:tc>
        <w:tc>
          <w:tcPr>
            <w:tcW w:w="2081" w:type="dxa"/>
            <w:vAlign w:val="bottom"/>
          </w:tcPr>
          <w:p w14:paraId="0D280286"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2033</w:t>
            </w:r>
            <w:r>
              <w:rPr>
                <w:rFonts w:ascii="Times New Roman" w:hAnsi="Times New Roman" w:hint="eastAsia"/>
                <w:color w:val="0000FF"/>
                <w:sz w:val="18"/>
              </w:rPr>
              <w:t>）</w:t>
            </w:r>
          </w:p>
        </w:tc>
        <w:tc>
          <w:tcPr>
            <w:tcW w:w="2287" w:type="dxa"/>
            <w:vAlign w:val="bottom"/>
          </w:tcPr>
          <w:p w14:paraId="52F58933"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2033</w:t>
            </w:r>
            <w:r>
              <w:rPr>
                <w:rFonts w:ascii="Times New Roman" w:hAnsi="Times New Roman" w:hint="eastAsia"/>
                <w:color w:val="0000FF"/>
                <w:sz w:val="18"/>
              </w:rPr>
              <w:t>）</w:t>
            </w:r>
          </w:p>
        </w:tc>
      </w:tr>
      <w:tr w:rsidR="00000000" w14:paraId="6FF3CCAB" w14:textId="77777777">
        <w:trPr>
          <w:trHeight w:val="300"/>
          <w:jc w:val="center"/>
        </w:trPr>
        <w:tc>
          <w:tcPr>
            <w:tcW w:w="4247" w:type="dxa"/>
            <w:vAlign w:val="center"/>
          </w:tcPr>
          <w:p w14:paraId="1B622801" w14:textId="77777777" w:rsidR="00000000" w:rsidRDefault="007478C2">
            <w:pPr>
              <w:pStyle w:val="NormalWeb"/>
              <w:rPr>
                <w:b/>
              </w:rPr>
            </w:pPr>
            <w:r>
              <w:rPr>
                <w:rFonts w:hint="eastAsia"/>
                <w:b/>
              </w:rPr>
              <w:t>五、净利润（净亏损以“</w:t>
            </w:r>
            <w:r>
              <w:rPr>
                <w:rFonts w:hint="eastAsia"/>
                <w:b/>
              </w:rPr>
              <w:t>-</w:t>
            </w:r>
            <w:r>
              <w:rPr>
                <w:rFonts w:hint="eastAsia"/>
                <w:b/>
              </w:rPr>
              <w:t>”号填列）</w:t>
            </w:r>
          </w:p>
        </w:tc>
        <w:tc>
          <w:tcPr>
            <w:tcW w:w="671" w:type="dxa"/>
          </w:tcPr>
          <w:p w14:paraId="1FA57972" w14:textId="77777777" w:rsidR="00000000" w:rsidRDefault="007478C2">
            <w:pPr>
              <w:pStyle w:val="NormalWeb"/>
            </w:pPr>
          </w:p>
        </w:tc>
        <w:tc>
          <w:tcPr>
            <w:tcW w:w="2081" w:type="dxa"/>
            <w:vAlign w:val="bottom"/>
          </w:tcPr>
          <w:p w14:paraId="2A30BE0B"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2034</w:t>
            </w:r>
            <w:r>
              <w:rPr>
                <w:rFonts w:ascii="Times New Roman" w:hAnsi="Times New Roman" w:hint="eastAsia"/>
                <w:color w:val="0000FF"/>
                <w:sz w:val="18"/>
              </w:rPr>
              <w:t>）</w:t>
            </w:r>
          </w:p>
        </w:tc>
        <w:tc>
          <w:tcPr>
            <w:tcW w:w="2287" w:type="dxa"/>
            <w:vAlign w:val="bottom"/>
          </w:tcPr>
          <w:p w14:paraId="2AF7653E" w14:textId="77777777" w:rsidR="00000000" w:rsidRDefault="007478C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2034</w:t>
            </w:r>
            <w:r>
              <w:rPr>
                <w:rFonts w:ascii="Times New Roman" w:hAnsi="Times New Roman" w:hint="eastAsia"/>
                <w:color w:val="0000FF"/>
                <w:sz w:val="18"/>
              </w:rPr>
              <w:t>）</w:t>
            </w:r>
          </w:p>
        </w:tc>
      </w:tr>
      <w:tr w:rsidR="00000000" w14:paraId="5B878140" w14:textId="77777777">
        <w:trPr>
          <w:trHeight w:val="300"/>
          <w:jc w:val="center"/>
        </w:trPr>
        <w:tc>
          <w:tcPr>
            <w:tcW w:w="4247" w:type="dxa"/>
            <w:vAlign w:val="center"/>
          </w:tcPr>
          <w:p w14:paraId="76FFB175" w14:textId="77777777" w:rsidR="00000000" w:rsidRDefault="007478C2">
            <w:pPr>
              <w:pStyle w:val="NormalWeb"/>
              <w:rPr>
                <w:bCs/>
              </w:rPr>
            </w:pPr>
            <w:r>
              <w:rPr>
                <w:bCs/>
              </w:rPr>
              <w:t>1.</w:t>
            </w:r>
            <w:r>
              <w:rPr>
                <w:bCs/>
              </w:rPr>
              <w:t>持续经营净利润（净亏损以</w:t>
            </w:r>
            <w:r>
              <w:rPr>
                <w:bCs/>
              </w:rPr>
              <w:t>“</w:t>
            </w:r>
            <w:r>
              <w:rPr>
                <w:rFonts w:hint="eastAsia"/>
              </w:rPr>
              <w:t>-</w:t>
            </w:r>
            <w:r>
              <w:rPr>
                <w:bCs/>
              </w:rPr>
              <w:t>”</w:t>
            </w:r>
            <w:r>
              <w:rPr>
                <w:bCs/>
              </w:rPr>
              <w:t>号填列）</w:t>
            </w:r>
          </w:p>
        </w:tc>
        <w:tc>
          <w:tcPr>
            <w:tcW w:w="671" w:type="dxa"/>
          </w:tcPr>
          <w:p w14:paraId="4A47C0BA" w14:textId="77777777" w:rsidR="00000000" w:rsidRDefault="007478C2">
            <w:pPr>
              <w:pStyle w:val="NormalWeb"/>
            </w:pPr>
          </w:p>
        </w:tc>
        <w:tc>
          <w:tcPr>
            <w:tcW w:w="2081" w:type="dxa"/>
            <w:vAlign w:val="bottom"/>
          </w:tcPr>
          <w:p w14:paraId="3DB976B6"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3997</w:t>
            </w:r>
            <w:r>
              <w:rPr>
                <w:rFonts w:ascii="Times New Roman" w:hAnsi="Times New Roman" w:hint="eastAsia"/>
                <w:color w:val="0000FF"/>
                <w:sz w:val="18"/>
              </w:rPr>
              <w:t>）</w:t>
            </w:r>
          </w:p>
        </w:tc>
        <w:tc>
          <w:tcPr>
            <w:tcW w:w="2287" w:type="dxa"/>
            <w:vAlign w:val="bottom"/>
          </w:tcPr>
          <w:p w14:paraId="0F0C077A" w14:textId="77777777" w:rsidR="00000000" w:rsidRDefault="007478C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3997</w:t>
            </w:r>
            <w:r>
              <w:rPr>
                <w:rFonts w:ascii="Times New Roman" w:hAnsi="Times New Roman" w:hint="eastAsia"/>
                <w:color w:val="0000FF"/>
                <w:sz w:val="18"/>
              </w:rPr>
              <w:t>）</w:t>
            </w:r>
          </w:p>
        </w:tc>
      </w:tr>
      <w:tr w:rsidR="00000000" w14:paraId="0C33828D" w14:textId="77777777">
        <w:trPr>
          <w:trHeight w:val="300"/>
          <w:jc w:val="center"/>
        </w:trPr>
        <w:tc>
          <w:tcPr>
            <w:tcW w:w="4247" w:type="dxa"/>
            <w:vAlign w:val="center"/>
          </w:tcPr>
          <w:p w14:paraId="78765B59" w14:textId="77777777" w:rsidR="00000000" w:rsidRDefault="007478C2">
            <w:pPr>
              <w:pStyle w:val="NormalWeb"/>
              <w:rPr>
                <w:bCs/>
              </w:rPr>
            </w:pPr>
            <w:r>
              <w:rPr>
                <w:bCs/>
              </w:rPr>
              <w:t>2.</w:t>
            </w:r>
            <w:r>
              <w:rPr>
                <w:bCs/>
              </w:rPr>
              <w:t>终止经营净利润（净亏损以</w:t>
            </w:r>
            <w:r>
              <w:rPr>
                <w:bCs/>
              </w:rPr>
              <w:t>“</w:t>
            </w:r>
            <w:r>
              <w:rPr>
                <w:rFonts w:hint="eastAsia"/>
              </w:rPr>
              <w:t>-</w:t>
            </w:r>
            <w:r>
              <w:rPr>
                <w:bCs/>
              </w:rPr>
              <w:t>”</w:t>
            </w:r>
            <w:r>
              <w:rPr>
                <w:bCs/>
              </w:rPr>
              <w:t>号填列）</w:t>
            </w:r>
          </w:p>
        </w:tc>
        <w:tc>
          <w:tcPr>
            <w:tcW w:w="671" w:type="dxa"/>
          </w:tcPr>
          <w:p w14:paraId="6F9B6322" w14:textId="77777777" w:rsidR="00000000" w:rsidRDefault="007478C2">
            <w:pPr>
              <w:pStyle w:val="NormalWeb"/>
              <w:rPr>
                <w:bCs/>
              </w:rPr>
            </w:pPr>
          </w:p>
        </w:tc>
        <w:tc>
          <w:tcPr>
            <w:tcW w:w="2081" w:type="dxa"/>
            <w:vAlign w:val="bottom"/>
          </w:tcPr>
          <w:p w14:paraId="37370EA8"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3998</w:t>
            </w:r>
            <w:r>
              <w:rPr>
                <w:rFonts w:ascii="Times New Roman" w:hAnsi="Times New Roman" w:hint="eastAsia"/>
                <w:color w:val="0000FF"/>
                <w:sz w:val="18"/>
              </w:rPr>
              <w:t>）</w:t>
            </w:r>
          </w:p>
        </w:tc>
        <w:tc>
          <w:tcPr>
            <w:tcW w:w="2287" w:type="dxa"/>
            <w:vAlign w:val="bottom"/>
          </w:tcPr>
          <w:p w14:paraId="563A0DE2" w14:textId="77777777" w:rsidR="00000000" w:rsidRDefault="007478C2">
            <w:pPr>
              <w:pStyle w:val="NormalWeb"/>
              <w:rPr>
                <w:bCs/>
                <w:color w:val="0000FF"/>
                <w:sz w:val="18"/>
              </w:rPr>
            </w:pPr>
            <w:r>
              <w:rPr>
                <w:rFonts w:ascii="Times New Roman" w:hAnsi="Times New Roman" w:hint="eastAsia"/>
                <w:color w:val="0000FF"/>
                <w:sz w:val="18"/>
              </w:rPr>
              <w:t>（</w:t>
            </w:r>
            <w:r>
              <w:rPr>
                <w:rFonts w:ascii="Times New Roman" w:hAnsi="Times New Roman" w:hint="eastAsia"/>
                <w:color w:val="0000FF"/>
                <w:sz w:val="18"/>
              </w:rPr>
              <w:t>3998</w:t>
            </w:r>
            <w:r>
              <w:rPr>
                <w:rFonts w:ascii="Times New Roman" w:hAnsi="Times New Roman" w:hint="eastAsia"/>
                <w:color w:val="0000FF"/>
                <w:sz w:val="18"/>
              </w:rPr>
              <w:t>）</w:t>
            </w:r>
          </w:p>
        </w:tc>
      </w:tr>
      <w:tr w:rsidR="00000000" w14:paraId="5A99EB21" w14:textId="77777777">
        <w:trPr>
          <w:trHeight w:val="300"/>
          <w:jc w:val="center"/>
        </w:trPr>
        <w:tc>
          <w:tcPr>
            <w:tcW w:w="4247" w:type="dxa"/>
            <w:vAlign w:val="center"/>
          </w:tcPr>
          <w:p w14:paraId="2F2420D5" w14:textId="77777777" w:rsidR="00000000" w:rsidRDefault="007478C2">
            <w:pPr>
              <w:pStyle w:val="NormalWeb"/>
              <w:rPr>
                <w:b/>
              </w:rPr>
            </w:pPr>
            <w:r>
              <w:rPr>
                <w:rFonts w:hint="eastAsia"/>
                <w:b/>
              </w:rPr>
              <w:t>六、其他综合收益的税后净额</w:t>
            </w:r>
          </w:p>
        </w:tc>
        <w:tc>
          <w:tcPr>
            <w:tcW w:w="671" w:type="dxa"/>
          </w:tcPr>
          <w:p w14:paraId="180C5B68" w14:textId="77777777" w:rsidR="00000000" w:rsidRDefault="007478C2">
            <w:pPr>
              <w:pStyle w:val="NormalWeb"/>
            </w:pPr>
          </w:p>
        </w:tc>
        <w:tc>
          <w:tcPr>
            <w:tcW w:w="2081" w:type="dxa"/>
            <w:vAlign w:val="bottom"/>
          </w:tcPr>
          <w:p w14:paraId="2D1B57F5"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3999</w:t>
            </w:r>
            <w:r>
              <w:rPr>
                <w:rFonts w:ascii="Times New Roman" w:hAnsi="Times New Roman" w:hint="eastAsia"/>
                <w:color w:val="0000FF"/>
                <w:sz w:val="18"/>
              </w:rPr>
              <w:t>）</w:t>
            </w:r>
          </w:p>
        </w:tc>
        <w:tc>
          <w:tcPr>
            <w:tcW w:w="2287" w:type="dxa"/>
            <w:vAlign w:val="bottom"/>
          </w:tcPr>
          <w:p w14:paraId="0D0A2E2B" w14:textId="77777777" w:rsidR="00000000" w:rsidRDefault="007478C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3999</w:t>
            </w:r>
            <w:r>
              <w:rPr>
                <w:rFonts w:ascii="Times New Roman" w:hAnsi="Times New Roman" w:hint="eastAsia"/>
                <w:color w:val="0000FF"/>
                <w:sz w:val="18"/>
              </w:rPr>
              <w:t>）</w:t>
            </w:r>
          </w:p>
        </w:tc>
      </w:tr>
      <w:tr w:rsidR="00000000" w14:paraId="042C1522" w14:textId="77777777">
        <w:trPr>
          <w:trHeight w:val="300"/>
          <w:jc w:val="center"/>
        </w:trPr>
        <w:tc>
          <w:tcPr>
            <w:tcW w:w="4247" w:type="dxa"/>
            <w:vAlign w:val="center"/>
          </w:tcPr>
          <w:p w14:paraId="5DDE4414" w14:textId="77777777" w:rsidR="00000000" w:rsidRDefault="007478C2">
            <w:pPr>
              <w:pStyle w:val="NormalWeb"/>
              <w:rPr>
                <w:b/>
              </w:rPr>
            </w:pPr>
            <w:r>
              <w:rPr>
                <w:rFonts w:hint="eastAsia"/>
                <w:b/>
              </w:rPr>
              <w:t>七、综合收益总额</w:t>
            </w:r>
          </w:p>
        </w:tc>
        <w:tc>
          <w:tcPr>
            <w:tcW w:w="671" w:type="dxa"/>
          </w:tcPr>
          <w:p w14:paraId="32E68D1B" w14:textId="77777777" w:rsidR="00000000" w:rsidRDefault="007478C2">
            <w:pPr>
              <w:pStyle w:val="NormalWeb"/>
            </w:pPr>
          </w:p>
        </w:tc>
        <w:tc>
          <w:tcPr>
            <w:tcW w:w="2081" w:type="dxa"/>
            <w:vAlign w:val="bottom"/>
          </w:tcPr>
          <w:p w14:paraId="51C0167B" w14:textId="77777777" w:rsidR="00000000" w:rsidRDefault="007478C2">
            <w:pPr>
              <w:pStyle w:val="NormalWeb"/>
              <w:rPr>
                <w:rFonts w:ascii="Times New Roman" w:hAnsi="Times New Roman"/>
                <w:color w:val="0000FF"/>
                <w:sz w:val="18"/>
              </w:rPr>
            </w:pPr>
            <w:r>
              <w:rPr>
                <w:rFonts w:ascii="Times New Roman" w:hAnsi="Times New Roman" w:hint="eastAsia"/>
                <w:color w:val="0000FF"/>
                <w:sz w:val="18"/>
              </w:rPr>
              <w:t>（</w:t>
            </w:r>
            <w:r>
              <w:rPr>
                <w:rFonts w:ascii="Times New Roman" w:hAnsi="Times New Roman" w:hint="eastAsia"/>
                <w:color w:val="0000FF"/>
                <w:sz w:val="18"/>
              </w:rPr>
              <w:t>4000</w:t>
            </w:r>
            <w:r>
              <w:rPr>
                <w:rFonts w:ascii="Times New Roman" w:hAnsi="Times New Roman" w:hint="eastAsia"/>
                <w:color w:val="0000FF"/>
                <w:sz w:val="18"/>
              </w:rPr>
              <w:t>）</w:t>
            </w:r>
          </w:p>
        </w:tc>
        <w:tc>
          <w:tcPr>
            <w:tcW w:w="2287" w:type="dxa"/>
            <w:vAlign w:val="bottom"/>
          </w:tcPr>
          <w:p w14:paraId="512B4613" w14:textId="77777777" w:rsidR="00000000" w:rsidRDefault="007478C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4000</w:t>
            </w:r>
            <w:r>
              <w:rPr>
                <w:rFonts w:ascii="Times New Roman" w:hAnsi="Times New Roman" w:hint="eastAsia"/>
                <w:color w:val="0000FF"/>
                <w:sz w:val="18"/>
              </w:rPr>
              <w:t>）</w:t>
            </w:r>
          </w:p>
        </w:tc>
      </w:tr>
    </w:tbl>
    <w:bookmarkEnd w:id="650"/>
    <w:p w14:paraId="2A335EBE" w14:textId="77777777" w:rsidR="00000000" w:rsidRDefault="007478C2">
      <w:pPr>
        <w:rPr>
          <w:rFonts w:ascii="宋体" w:hAnsi="宋体"/>
          <w:color w:val="0000FF"/>
          <w:sz w:val="24"/>
        </w:rPr>
      </w:pPr>
      <w:r>
        <w:rPr>
          <w:rFonts w:ascii="宋体" w:hAnsi="宋体" w:hint="eastAsia"/>
          <w:sz w:val="24"/>
        </w:rPr>
        <w:t>注：</w:t>
      </w:r>
      <w:r>
        <w:rPr>
          <w:rFonts w:hint="eastAsia"/>
          <w:color w:val="0000FF"/>
          <w:kern w:val="0"/>
          <w:sz w:val="18"/>
        </w:rPr>
        <w:t>（</w:t>
      </w:r>
      <w:r>
        <w:rPr>
          <w:rFonts w:hint="eastAsia"/>
          <w:color w:val="0000FF"/>
          <w:kern w:val="0"/>
          <w:sz w:val="18"/>
        </w:rPr>
        <w:t>0651</w:t>
      </w:r>
      <w:r>
        <w:rPr>
          <w:rFonts w:hint="eastAsia"/>
          <w:color w:val="0000FF"/>
          <w:kern w:val="0"/>
          <w:sz w:val="18"/>
        </w:rPr>
        <w:t>）</w:t>
      </w:r>
    </w:p>
    <w:p w14:paraId="0FC66B01" w14:textId="77777777" w:rsidR="00000000" w:rsidRDefault="007478C2">
      <w:pPr>
        <w:rPr>
          <w:rFonts w:ascii="宋体" w:hAnsi="宋体"/>
          <w:color w:val="0000FF"/>
          <w:kern w:val="0"/>
          <w:sz w:val="18"/>
        </w:rPr>
      </w:pPr>
    </w:p>
    <w:p w14:paraId="4A03BFE2" w14:textId="77777777" w:rsidR="00000000" w:rsidRDefault="007478C2">
      <w:pPr>
        <w:spacing w:line="360" w:lineRule="auto"/>
        <w:outlineLvl w:val="2"/>
        <w:rPr>
          <w:rFonts w:ascii="宋体" w:hAnsi="宋体"/>
          <w:b/>
          <w:sz w:val="24"/>
        </w:rPr>
      </w:pPr>
      <w:r>
        <w:rPr>
          <w:rFonts w:ascii="宋体" w:hAnsi="宋体"/>
          <w:b/>
          <w:sz w:val="24"/>
        </w:rPr>
        <w:t xml:space="preserve">11.2.2 </w:t>
      </w:r>
      <w:r>
        <w:rPr>
          <w:rFonts w:ascii="宋体" w:hAnsi="宋体" w:hint="eastAsia"/>
          <w:b/>
          <w:sz w:val="24"/>
        </w:rPr>
        <w:t>个别利润表</w:t>
      </w:r>
    </w:p>
    <w:p w14:paraId="0CE515A0" w14:textId="77777777" w:rsidR="00000000" w:rsidRDefault="007478C2">
      <w:pPr>
        <w:spacing w:line="360" w:lineRule="auto"/>
        <w:rPr>
          <w:sz w:val="24"/>
        </w:rPr>
      </w:pPr>
      <w:r>
        <w:rPr>
          <w:rFonts w:hint="eastAsia"/>
          <w:sz w:val="24"/>
        </w:rPr>
        <w:t>会计主体：××基础设施证券投资基金</w:t>
      </w:r>
      <w:r>
        <w:rPr>
          <w:rFonts w:hint="eastAsia"/>
          <w:color w:val="0000FF"/>
          <w:sz w:val="18"/>
        </w:rPr>
        <w:t>(</w:t>
      </w:r>
      <w:r>
        <w:rPr>
          <w:color w:val="0000FF"/>
          <w:sz w:val="18"/>
        </w:rPr>
        <w:t>0009</w:t>
      </w:r>
      <w:r>
        <w:rPr>
          <w:rFonts w:hint="eastAsia"/>
          <w:color w:val="0000FF"/>
          <w:sz w:val="18"/>
        </w:rPr>
        <w:t>)</w:t>
      </w:r>
    </w:p>
    <w:p w14:paraId="4B7B4A68" w14:textId="77777777" w:rsidR="00000000" w:rsidRDefault="007478C2">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2023</w:t>
      </w:r>
      <w:r>
        <w:rPr>
          <w:rFonts w:hint="eastAsia"/>
          <w:color w:val="0000FF"/>
          <w:kern w:val="0"/>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kern w:val="0"/>
          <w:sz w:val="18"/>
        </w:rPr>
        <w:t>（</w:t>
      </w:r>
      <w:r>
        <w:rPr>
          <w:color w:val="0000FF"/>
          <w:kern w:val="0"/>
          <w:sz w:val="18"/>
        </w:rPr>
        <w:t>2024</w:t>
      </w:r>
      <w:r>
        <w:rPr>
          <w:rFonts w:hint="eastAsia"/>
          <w:color w:val="0000FF"/>
          <w:kern w:val="0"/>
          <w:sz w:val="18"/>
        </w:rPr>
        <w:t>）</w:t>
      </w:r>
    </w:p>
    <w:p w14:paraId="53E242DC" w14:textId="77777777" w:rsidR="00000000" w:rsidRDefault="007478C2">
      <w:pPr>
        <w:spacing w:line="360" w:lineRule="auto"/>
        <w:ind w:rightChars="269" w:right="565"/>
        <w:jc w:val="right"/>
        <w:rPr>
          <w:sz w:val="24"/>
        </w:rPr>
      </w:pPr>
      <w:r>
        <w:rPr>
          <w:rFonts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9"/>
        <w:gridCol w:w="670"/>
        <w:gridCol w:w="2081"/>
        <w:gridCol w:w="2286"/>
      </w:tblGrid>
      <w:tr w:rsidR="00000000" w14:paraId="07B67891" w14:textId="77777777">
        <w:trPr>
          <w:trHeight w:val="300"/>
          <w:jc w:val="center"/>
        </w:trPr>
        <w:tc>
          <w:tcPr>
            <w:tcW w:w="4249" w:type="dxa"/>
            <w:tcBorders>
              <w:top w:val="single" w:sz="4" w:space="0" w:color="auto"/>
            </w:tcBorders>
            <w:vAlign w:val="center"/>
          </w:tcPr>
          <w:p w14:paraId="2A2BCBEA" w14:textId="77777777" w:rsidR="00000000" w:rsidRDefault="007478C2">
            <w:pPr>
              <w:pStyle w:val="NormalWeb"/>
              <w:jc w:val="center"/>
              <w:rPr>
                <w:b/>
              </w:rPr>
            </w:pPr>
            <w:r>
              <w:rPr>
                <w:rFonts w:hint="eastAsia"/>
                <w:b/>
              </w:rPr>
              <w:t>项</w:t>
            </w:r>
            <w:r>
              <w:rPr>
                <w:rFonts w:hint="eastAsia"/>
                <w:b/>
              </w:rPr>
              <w:t xml:space="preserve"> </w:t>
            </w:r>
            <w:r>
              <w:rPr>
                <w:rFonts w:hint="eastAsia"/>
                <w:b/>
              </w:rPr>
              <w:t>目</w:t>
            </w:r>
            <w:r>
              <w:rPr>
                <w:rStyle w:val="FootnoteReference"/>
                <w:b/>
              </w:rPr>
              <w:footnoteReference w:id="437"/>
            </w:r>
          </w:p>
        </w:tc>
        <w:tc>
          <w:tcPr>
            <w:tcW w:w="670" w:type="dxa"/>
            <w:tcBorders>
              <w:top w:val="single" w:sz="4" w:space="0" w:color="auto"/>
            </w:tcBorders>
          </w:tcPr>
          <w:p w14:paraId="6D3A8940" w14:textId="77777777" w:rsidR="00000000" w:rsidRDefault="007478C2">
            <w:pPr>
              <w:pStyle w:val="NormalWeb"/>
              <w:spacing w:before="0" w:beforeAutospacing="0" w:after="0" w:afterAutospacing="0"/>
              <w:jc w:val="center"/>
              <w:rPr>
                <w:b/>
              </w:rPr>
            </w:pPr>
            <w:r>
              <w:rPr>
                <w:rFonts w:hint="eastAsia"/>
                <w:b/>
              </w:rPr>
              <w:t>附注号</w:t>
            </w:r>
          </w:p>
        </w:tc>
        <w:tc>
          <w:tcPr>
            <w:tcW w:w="2081" w:type="dxa"/>
            <w:tcBorders>
              <w:top w:val="single" w:sz="4" w:space="0" w:color="auto"/>
            </w:tcBorders>
            <w:vAlign w:val="center"/>
          </w:tcPr>
          <w:p w14:paraId="79B053C2" w14:textId="77777777" w:rsidR="00000000" w:rsidRDefault="007478C2">
            <w:pPr>
              <w:pStyle w:val="NormalWeb"/>
              <w:spacing w:before="0" w:beforeAutospacing="0" w:after="0" w:afterAutospacing="0"/>
              <w:jc w:val="center"/>
              <w:rPr>
                <w:b/>
              </w:rPr>
            </w:pPr>
            <w:r>
              <w:rPr>
                <w:rFonts w:hint="eastAsia"/>
                <w:b/>
              </w:rPr>
              <w:t>本期</w:t>
            </w:r>
          </w:p>
          <w:p w14:paraId="7C8A2EE3" w14:textId="77777777" w:rsidR="00000000" w:rsidRDefault="007478C2">
            <w:pPr>
              <w:pStyle w:val="NormalWeb"/>
              <w:spacing w:before="0" w:beforeAutospacing="0" w:after="0" w:afterAutospacing="0"/>
              <w:jc w:val="center"/>
              <w:rPr>
                <w:b/>
                <w:sz w:val="21"/>
              </w:rPr>
            </w:pP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日至</w:t>
            </w: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w:t>
            </w:r>
          </w:p>
        </w:tc>
        <w:tc>
          <w:tcPr>
            <w:tcW w:w="2286" w:type="dxa"/>
            <w:tcBorders>
              <w:top w:val="single" w:sz="4" w:space="0" w:color="auto"/>
            </w:tcBorders>
            <w:vAlign w:val="center"/>
          </w:tcPr>
          <w:p w14:paraId="5C35AC94" w14:textId="77777777" w:rsidR="00000000" w:rsidRDefault="007478C2">
            <w:pPr>
              <w:pStyle w:val="NormalWeb"/>
              <w:spacing w:before="0" w:beforeAutospacing="0" w:after="0" w:afterAutospacing="0"/>
              <w:jc w:val="center"/>
              <w:rPr>
                <w:b/>
              </w:rPr>
            </w:pPr>
            <w:r>
              <w:rPr>
                <w:rFonts w:hint="eastAsia"/>
                <w:b/>
              </w:rPr>
              <w:t>上年度可比期间</w:t>
            </w:r>
          </w:p>
          <w:p w14:paraId="122A9C2F" w14:textId="77777777" w:rsidR="00000000" w:rsidRDefault="007478C2">
            <w:pPr>
              <w:pStyle w:val="NormalWeb"/>
              <w:spacing w:before="0" w:beforeAutospacing="0" w:after="0" w:afterAutospacing="0"/>
              <w:jc w:val="center"/>
              <w:rPr>
                <w:b/>
                <w:sz w:val="21"/>
              </w:rPr>
            </w:pP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日至</w:t>
            </w:r>
            <w:r>
              <w:rPr>
                <w:rFonts w:hint="eastAsia"/>
                <w:b/>
                <w:spacing w:val="-16"/>
                <w:sz w:val="21"/>
              </w:rPr>
              <w:t>_</w:t>
            </w:r>
            <w:r>
              <w:rPr>
                <w:rFonts w:hint="eastAsia"/>
                <w:b/>
                <w:spacing w:val="-16"/>
                <w:sz w:val="21"/>
              </w:rPr>
              <w:t>年</w:t>
            </w:r>
            <w:r>
              <w:rPr>
                <w:rFonts w:hint="eastAsia"/>
                <w:b/>
                <w:spacing w:val="-16"/>
                <w:sz w:val="21"/>
              </w:rPr>
              <w:t>_</w:t>
            </w:r>
            <w:r>
              <w:rPr>
                <w:rFonts w:hint="eastAsia"/>
                <w:b/>
                <w:spacing w:val="-16"/>
                <w:sz w:val="21"/>
              </w:rPr>
              <w:t>月</w:t>
            </w:r>
            <w:r>
              <w:rPr>
                <w:rFonts w:hint="eastAsia"/>
                <w:b/>
                <w:spacing w:val="-16"/>
                <w:sz w:val="21"/>
              </w:rPr>
              <w:t>_</w:t>
            </w:r>
            <w:r>
              <w:rPr>
                <w:rFonts w:hint="eastAsia"/>
                <w:b/>
                <w:spacing w:val="-16"/>
                <w:sz w:val="21"/>
              </w:rPr>
              <w:t>日</w:t>
            </w:r>
          </w:p>
        </w:tc>
      </w:tr>
      <w:tr w:rsidR="00000000" w14:paraId="1305050C" w14:textId="77777777">
        <w:trPr>
          <w:trHeight w:val="300"/>
          <w:jc w:val="center"/>
        </w:trPr>
        <w:tc>
          <w:tcPr>
            <w:tcW w:w="4249" w:type="dxa"/>
            <w:vAlign w:val="center"/>
          </w:tcPr>
          <w:p w14:paraId="7E3BFCB5" w14:textId="77777777" w:rsidR="00000000" w:rsidRDefault="007478C2">
            <w:pPr>
              <w:pStyle w:val="NormalWeb"/>
              <w:rPr>
                <w:b/>
              </w:rPr>
            </w:pPr>
            <w:r>
              <w:rPr>
                <w:rFonts w:hint="eastAsia"/>
                <w:b/>
              </w:rPr>
              <w:t>一、收入</w:t>
            </w:r>
          </w:p>
        </w:tc>
        <w:tc>
          <w:tcPr>
            <w:tcW w:w="670" w:type="dxa"/>
          </w:tcPr>
          <w:p w14:paraId="5E5AA822" w14:textId="77777777" w:rsidR="00000000" w:rsidRDefault="007478C2">
            <w:pPr>
              <w:pStyle w:val="NormalWeb"/>
            </w:pPr>
          </w:p>
        </w:tc>
        <w:tc>
          <w:tcPr>
            <w:tcW w:w="2081" w:type="dxa"/>
          </w:tcPr>
          <w:p w14:paraId="56F10E45"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2018</w:t>
            </w:r>
            <w:r>
              <w:rPr>
                <w:rFonts w:ascii="Times New Roman" w:hAnsi="Times New Roman" w:hint="eastAsia"/>
                <w:color w:val="0000FF"/>
                <w:sz w:val="18"/>
              </w:rPr>
              <w:t>）</w:t>
            </w:r>
          </w:p>
        </w:tc>
        <w:tc>
          <w:tcPr>
            <w:tcW w:w="2286" w:type="dxa"/>
          </w:tcPr>
          <w:p w14:paraId="78BD58CF"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2018</w:t>
            </w:r>
            <w:r>
              <w:rPr>
                <w:rFonts w:ascii="Times New Roman" w:hAnsi="Times New Roman" w:hint="eastAsia"/>
                <w:color w:val="0000FF"/>
                <w:sz w:val="18"/>
              </w:rPr>
              <w:t>）</w:t>
            </w:r>
          </w:p>
        </w:tc>
      </w:tr>
      <w:tr w:rsidR="00000000" w14:paraId="6576910E" w14:textId="77777777">
        <w:trPr>
          <w:trHeight w:val="300"/>
          <w:jc w:val="center"/>
        </w:trPr>
        <w:tc>
          <w:tcPr>
            <w:tcW w:w="4249" w:type="dxa"/>
            <w:vAlign w:val="center"/>
          </w:tcPr>
          <w:p w14:paraId="429F5CF9" w14:textId="77777777" w:rsidR="00000000" w:rsidRDefault="007478C2">
            <w:pPr>
              <w:pStyle w:val="NormalWeb"/>
            </w:pPr>
            <w:r>
              <w:rPr>
                <w:rFonts w:hint="eastAsia"/>
              </w:rPr>
              <w:t>1.</w:t>
            </w:r>
            <w:r>
              <w:rPr>
                <w:rFonts w:hint="eastAsia"/>
              </w:rPr>
              <w:t>利息收入</w:t>
            </w:r>
          </w:p>
        </w:tc>
        <w:tc>
          <w:tcPr>
            <w:tcW w:w="670" w:type="dxa"/>
          </w:tcPr>
          <w:p w14:paraId="76BE9E76" w14:textId="77777777" w:rsidR="00000000" w:rsidRDefault="007478C2">
            <w:pPr>
              <w:pStyle w:val="NormalWeb"/>
            </w:pPr>
          </w:p>
        </w:tc>
        <w:tc>
          <w:tcPr>
            <w:tcW w:w="2081" w:type="dxa"/>
            <w:vAlign w:val="bottom"/>
          </w:tcPr>
          <w:p w14:paraId="09D20530"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0629</w:t>
            </w:r>
            <w:r>
              <w:rPr>
                <w:rFonts w:ascii="Times New Roman" w:hAnsi="Times New Roman" w:hint="eastAsia"/>
                <w:color w:val="0000FF"/>
                <w:sz w:val="18"/>
              </w:rPr>
              <w:t>）</w:t>
            </w:r>
          </w:p>
        </w:tc>
        <w:tc>
          <w:tcPr>
            <w:tcW w:w="2286" w:type="dxa"/>
            <w:vAlign w:val="bottom"/>
          </w:tcPr>
          <w:p w14:paraId="591DC0B4"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0629</w:t>
            </w:r>
            <w:r>
              <w:rPr>
                <w:rFonts w:ascii="Times New Roman" w:hAnsi="Times New Roman" w:hint="eastAsia"/>
                <w:color w:val="0000FF"/>
                <w:sz w:val="18"/>
              </w:rPr>
              <w:t>）</w:t>
            </w:r>
          </w:p>
        </w:tc>
      </w:tr>
      <w:tr w:rsidR="00000000" w14:paraId="39C60257" w14:textId="77777777">
        <w:trPr>
          <w:trHeight w:val="300"/>
          <w:jc w:val="center"/>
        </w:trPr>
        <w:tc>
          <w:tcPr>
            <w:tcW w:w="4249" w:type="dxa"/>
            <w:vAlign w:val="center"/>
          </w:tcPr>
          <w:p w14:paraId="10A7B3DC" w14:textId="77777777" w:rsidR="00000000" w:rsidRDefault="007478C2">
            <w:pPr>
              <w:pStyle w:val="NormalWeb"/>
            </w:pPr>
            <w:r>
              <w:rPr>
                <w:rFonts w:hint="eastAsia"/>
              </w:rPr>
              <w:t>2.</w:t>
            </w:r>
            <w:r>
              <w:rPr>
                <w:rFonts w:hint="eastAsia"/>
              </w:rPr>
              <w:t>投资收益（损失以“</w:t>
            </w:r>
            <w:r>
              <w:rPr>
                <w:rFonts w:hint="eastAsia"/>
              </w:rPr>
              <w:t>-</w:t>
            </w:r>
            <w:r>
              <w:rPr>
                <w:rFonts w:hint="eastAsia"/>
              </w:rPr>
              <w:t>”号填列）</w:t>
            </w:r>
          </w:p>
        </w:tc>
        <w:tc>
          <w:tcPr>
            <w:tcW w:w="670" w:type="dxa"/>
          </w:tcPr>
          <w:p w14:paraId="0CABB65F" w14:textId="77777777" w:rsidR="00000000" w:rsidRDefault="007478C2">
            <w:pPr>
              <w:pStyle w:val="NormalWeb"/>
            </w:pPr>
          </w:p>
        </w:tc>
        <w:tc>
          <w:tcPr>
            <w:tcW w:w="2081" w:type="dxa"/>
            <w:vAlign w:val="bottom"/>
          </w:tcPr>
          <w:p w14:paraId="32801DE0"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0634</w:t>
            </w:r>
            <w:r>
              <w:rPr>
                <w:rFonts w:ascii="Times New Roman" w:hAnsi="Times New Roman" w:hint="eastAsia"/>
                <w:color w:val="0000FF"/>
                <w:sz w:val="18"/>
              </w:rPr>
              <w:t>）</w:t>
            </w:r>
          </w:p>
        </w:tc>
        <w:tc>
          <w:tcPr>
            <w:tcW w:w="2286" w:type="dxa"/>
            <w:vAlign w:val="bottom"/>
          </w:tcPr>
          <w:p w14:paraId="7806D929"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0634</w:t>
            </w:r>
            <w:r>
              <w:rPr>
                <w:rFonts w:ascii="Times New Roman" w:hAnsi="Times New Roman" w:hint="eastAsia"/>
                <w:color w:val="0000FF"/>
                <w:sz w:val="18"/>
              </w:rPr>
              <w:t>）</w:t>
            </w:r>
          </w:p>
        </w:tc>
      </w:tr>
      <w:tr w:rsidR="00000000" w14:paraId="35DE713A" w14:textId="77777777">
        <w:trPr>
          <w:trHeight w:val="300"/>
          <w:jc w:val="center"/>
        </w:trPr>
        <w:tc>
          <w:tcPr>
            <w:tcW w:w="4249" w:type="dxa"/>
            <w:vAlign w:val="center"/>
          </w:tcPr>
          <w:p w14:paraId="7C549499" w14:textId="77777777" w:rsidR="00000000" w:rsidRDefault="007478C2">
            <w:pPr>
              <w:pStyle w:val="NormalWeb"/>
              <w:ind w:left="731" w:hanging="731"/>
            </w:pPr>
            <w:r>
              <w:rPr>
                <w:rFonts w:hint="eastAsia"/>
              </w:rPr>
              <w:t>其中：</w:t>
            </w:r>
            <w:bookmarkStart w:id="651" w:name="_Hlk91577138"/>
            <w:r>
              <w:rPr>
                <w:rFonts w:hint="eastAsia"/>
              </w:rPr>
              <w:t>以摊余成本计量的金融资产终止确认产生的收益</w:t>
            </w:r>
            <w:bookmarkEnd w:id="651"/>
          </w:p>
        </w:tc>
        <w:tc>
          <w:tcPr>
            <w:tcW w:w="670" w:type="dxa"/>
          </w:tcPr>
          <w:p w14:paraId="53D5BF58" w14:textId="77777777" w:rsidR="00000000" w:rsidRDefault="007478C2">
            <w:pPr>
              <w:pStyle w:val="NormalWeb"/>
            </w:pPr>
          </w:p>
        </w:tc>
        <w:tc>
          <w:tcPr>
            <w:tcW w:w="2081" w:type="dxa"/>
            <w:vAlign w:val="bottom"/>
          </w:tcPr>
          <w:p w14:paraId="4A1A8648" w14:textId="77777777" w:rsidR="00000000" w:rsidRDefault="007478C2">
            <w:pPr>
              <w:pStyle w:val="NormalWeb"/>
            </w:pPr>
            <w:r>
              <w:rPr>
                <w:rFonts w:ascii="Times New Roman" w:hAnsi="Times New Roman" w:hint="eastAsia"/>
                <w:color w:val="0000FF"/>
                <w:sz w:val="18"/>
              </w:rPr>
              <w:t>（</w:t>
            </w:r>
            <w:r>
              <w:rPr>
                <w:rFonts w:ascii="Times New Roman" w:hAnsi="Times New Roman"/>
                <w:color w:val="0000FF"/>
                <w:sz w:val="18"/>
              </w:rPr>
              <w:t>4001</w:t>
            </w:r>
            <w:r>
              <w:rPr>
                <w:rFonts w:ascii="Times New Roman" w:hAnsi="Times New Roman" w:hint="eastAsia"/>
                <w:color w:val="0000FF"/>
                <w:sz w:val="18"/>
              </w:rPr>
              <w:t>）</w:t>
            </w:r>
          </w:p>
        </w:tc>
        <w:tc>
          <w:tcPr>
            <w:tcW w:w="2286" w:type="dxa"/>
            <w:vAlign w:val="bottom"/>
          </w:tcPr>
          <w:p w14:paraId="769E66E6" w14:textId="77777777" w:rsidR="00000000" w:rsidRDefault="007478C2">
            <w:pPr>
              <w:pStyle w:val="NormalWeb"/>
            </w:pPr>
            <w:r>
              <w:rPr>
                <w:rFonts w:ascii="Times New Roman" w:hAnsi="Times New Roman" w:hint="eastAsia"/>
                <w:color w:val="0000FF"/>
                <w:sz w:val="18"/>
              </w:rPr>
              <w:t>（</w:t>
            </w:r>
            <w:r>
              <w:rPr>
                <w:rFonts w:ascii="Times New Roman" w:hAnsi="Times New Roman"/>
                <w:color w:val="0000FF"/>
                <w:sz w:val="18"/>
              </w:rPr>
              <w:t>4001</w:t>
            </w:r>
            <w:r>
              <w:rPr>
                <w:rFonts w:ascii="Times New Roman" w:hAnsi="Times New Roman" w:hint="eastAsia"/>
                <w:color w:val="0000FF"/>
                <w:sz w:val="18"/>
              </w:rPr>
              <w:t>）</w:t>
            </w:r>
          </w:p>
        </w:tc>
      </w:tr>
      <w:tr w:rsidR="00000000" w14:paraId="5BA45C8E" w14:textId="77777777">
        <w:trPr>
          <w:trHeight w:val="300"/>
          <w:jc w:val="center"/>
        </w:trPr>
        <w:tc>
          <w:tcPr>
            <w:tcW w:w="4249" w:type="dxa"/>
            <w:vAlign w:val="center"/>
          </w:tcPr>
          <w:p w14:paraId="31AA98A9" w14:textId="77777777" w:rsidR="00000000" w:rsidRDefault="007478C2">
            <w:pPr>
              <w:pStyle w:val="NormalWeb"/>
            </w:pPr>
            <w:r>
              <w:rPr>
                <w:rFonts w:hint="eastAsia"/>
              </w:rPr>
              <w:t>3.</w:t>
            </w:r>
            <w:r>
              <w:rPr>
                <w:rFonts w:hint="eastAsia"/>
              </w:rPr>
              <w:t>公允价值变动收益（损失以“</w:t>
            </w:r>
            <w:r>
              <w:rPr>
                <w:rFonts w:hint="eastAsia"/>
              </w:rPr>
              <w:t>-</w:t>
            </w:r>
            <w:r>
              <w:rPr>
                <w:rFonts w:hint="eastAsia"/>
              </w:rPr>
              <w:t>”号填列）</w:t>
            </w:r>
          </w:p>
        </w:tc>
        <w:tc>
          <w:tcPr>
            <w:tcW w:w="670" w:type="dxa"/>
          </w:tcPr>
          <w:p w14:paraId="78AF5605" w14:textId="77777777" w:rsidR="00000000" w:rsidRDefault="007478C2">
            <w:pPr>
              <w:pStyle w:val="NormalWeb"/>
            </w:pPr>
          </w:p>
        </w:tc>
        <w:tc>
          <w:tcPr>
            <w:tcW w:w="2081" w:type="dxa"/>
            <w:vAlign w:val="bottom"/>
          </w:tcPr>
          <w:p w14:paraId="7983FAB8"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0640</w:t>
            </w:r>
            <w:r>
              <w:rPr>
                <w:rFonts w:ascii="Times New Roman" w:hAnsi="Times New Roman" w:hint="eastAsia"/>
                <w:color w:val="0000FF"/>
                <w:sz w:val="18"/>
              </w:rPr>
              <w:t>）</w:t>
            </w:r>
          </w:p>
        </w:tc>
        <w:tc>
          <w:tcPr>
            <w:tcW w:w="2286" w:type="dxa"/>
            <w:vAlign w:val="bottom"/>
          </w:tcPr>
          <w:p w14:paraId="57365D41"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0640</w:t>
            </w:r>
            <w:r>
              <w:rPr>
                <w:rFonts w:ascii="Times New Roman" w:hAnsi="Times New Roman" w:hint="eastAsia"/>
                <w:color w:val="0000FF"/>
                <w:sz w:val="18"/>
              </w:rPr>
              <w:t>）</w:t>
            </w:r>
          </w:p>
        </w:tc>
      </w:tr>
      <w:tr w:rsidR="00000000" w14:paraId="3970D943" w14:textId="77777777">
        <w:trPr>
          <w:trHeight w:val="300"/>
          <w:jc w:val="center"/>
        </w:trPr>
        <w:tc>
          <w:tcPr>
            <w:tcW w:w="4249" w:type="dxa"/>
            <w:vAlign w:val="center"/>
          </w:tcPr>
          <w:p w14:paraId="4B7F9A89" w14:textId="77777777" w:rsidR="00000000" w:rsidRDefault="007478C2">
            <w:pPr>
              <w:pStyle w:val="NormalWeb"/>
            </w:pPr>
            <w:r>
              <w:t>4.</w:t>
            </w:r>
            <w:r>
              <w:t>汇兑收益</w:t>
            </w:r>
            <w:r>
              <w:rPr>
                <w:rFonts w:hint="eastAsia"/>
              </w:rPr>
              <w:t>（损失以“</w:t>
            </w:r>
            <w:r>
              <w:rPr>
                <w:rFonts w:hint="eastAsia"/>
              </w:rPr>
              <w:t>-</w:t>
            </w:r>
            <w:r>
              <w:rPr>
                <w:rFonts w:hint="eastAsia"/>
              </w:rPr>
              <w:t>”号填列）</w:t>
            </w:r>
          </w:p>
        </w:tc>
        <w:tc>
          <w:tcPr>
            <w:tcW w:w="670" w:type="dxa"/>
          </w:tcPr>
          <w:p w14:paraId="795869A2" w14:textId="77777777" w:rsidR="00000000" w:rsidRDefault="007478C2">
            <w:pPr>
              <w:pStyle w:val="NormalWeb"/>
            </w:pPr>
          </w:p>
        </w:tc>
        <w:tc>
          <w:tcPr>
            <w:tcW w:w="2081" w:type="dxa"/>
            <w:vAlign w:val="bottom"/>
          </w:tcPr>
          <w:p w14:paraId="4FD97352"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1772</w:t>
            </w:r>
            <w:r>
              <w:rPr>
                <w:rFonts w:ascii="Times New Roman" w:hAnsi="Times New Roman" w:hint="eastAsia"/>
                <w:color w:val="0000FF"/>
                <w:sz w:val="18"/>
              </w:rPr>
              <w:t>）</w:t>
            </w:r>
          </w:p>
        </w:tc>
        <w:tc>
          <w:tcPr>
            <w:tcW w:w="2286" w:type="dxa"/>
            <w:vAlign w:val="bottom"/>
          </w:tcPr>
          <w:p w14:paraId="6429FA36"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1772</w:t>
            </w:r>
            <w:r>
              <w:rPr>
                <w:rFonts w:ascii="Times New Roman" w:hAnsi="Times New Roman" w:hint="eastAsia"/>
                <w:color w:val="0000FF"/>
                <w:sz w:val="18"/>
              </w:rPr>
              <w:t>）</w:t>
            </w:r>
          </w:p>
        </w:tc>
      </w:tr>
      <w:tr w:rsidR="00000000" w14:paraId="350EE219" w14:textId="77777777">
        <w:trPr>
          <w:trHeight w:val="300"/>
          <w:jc w:val="center"/>
        </w:trPr>
        <w:tc>
          <w:tcPr>
            <w:tcW w:w="4249" w:type="dxa"/>
            <w:vAlign w:val="center"/>
          </w:tcPr>
          <w:p w14:paraId="394BAB8B" w14:textId="77777777" w:rsidR="00000000" w:rsidRDefault="007478C2">
            <w:pPr>
              <w:pStyle w:val="NormalWeb"/>
            </w:pPr>
            <w:r>
              <w:t>5.</w:t>
            </w:r>
            <w:r>
              <w:t>其他</w:t>
            </w:r>
            <w:r>
              <w:rPr>
                <w:rFonts w:hint="eastAsia"/>
              </w:rPr>
              <w:t>业务</w:t>
            </w:r>
            <w:r>
              <w:t>收入</w:t>
            </w:r>
          </w:p>
        </w:tc>
        <w:tc>
          <w:tcPr>
            <w:tcW w:w="670" w:type="dxa"/>
          </w:tcPr>
          <w:p w14:paraId="2700C2EC" w14:textId="77777777" w:rsidR="00000000" w:rsidRDefault="007478C2">
            <w:pPr>
              <w:pStyle w:val="NormalWeb"/>
            </w:pPr>
          </w:p>
        </w:tc>
        <w:tc>
          <w:tcPr>
            <w:tcW w:w="2081" w:type="dxa"/>
            <w:vAlign w:val="bottom"/>
          </w:tcPr>
          <w:p w14:paraId="63429FE3"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3985</w:t>
            </w:r>
            <w:r>
              <w:rPr>
                <w:rFonts w:ascii="Times New Roman" w:hAnsi="Times New Roman" w:hint="eastAsia"/>
                <w:color w:val="0000FF"/>
                <w:sz w:val="18"/>
              </w:rPr>
              <w:t>）</w:t>
            </w:r>
          </w:p>
        </w:tc>
        <w:tc>
          <w:tcPr>
            <w:tcW w:w="2286" w:type="dxa"/>
            <w:vAlign w:val="bottom"/>
          </w:tcPr>
          <w:p w14:paraId="0DFCC499"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3985</w:t>
            </w:r>
            <w:r>
              <w:rPr>
                <w:rFonts w:ascii="Times New Roman" w:hAnsi="Times New Roman" w:hint="eastAsia"/>
                <w:color w:val="0000FF"/>
                <w:sz w:val="18"/>
              </w:rPr>
              <w:t>）</w:t>
            </w:r>
          </w:p>
        </w:tc>
      </w:tr>
      <w:tr w:rsidR="00000000" w14:paraId="3541B19E" w14:textId="77777777">
        <w:trPr>
          <w:trHeight w:val="300"/>
          <w:jc w:val="center"/>
        </w:trPr>
        <w:tc>
          <w:tcPr>
            <w:tcW w:w="4249" w:type="dxa"/>
            <w:vAlign w:val="center"/>
          </w:tcPr>
          <w:p w14:paraId="17049B9F" w14:textId="77777777" w:rsidR="00000000" w:rsidRDefault="007478C2">
            <w:pPr>
              <w:pStyle w:val="NormalWeb"/>
              <w:rPr>
                <w:b/>
              </w:rPr>
            </w:pPr>
            <w:r>
              <w:rPr>
                <w:rFonts w:hint="eastAsia"/>
                <w:b/>
              </w:rPr>
              <w:t>二、费用</w:t>
            </w:r>
          </w:p>
        </w:tc>
        <w:tc>
          <w:tcPr>
            <w:tcW w:w="670" w:type="dxa"/>
          </w:tcPr>
          <w:p w14:paraId="26D2E1A1" w14:textId="77777777" w:rsidR="00000000" w:rsidRDefault="007478C2">
            <w:pPr>
              <w:pStyle w:val="NormalWeb"/>
            </w:pPr>
          </w:p>
        </w:tc>
        <w:tc>
          <w:tcPr>
            <w:tcW w:w="2081" w:type="dxa"/>
            <w:vAlign w:val="bottom"/>
          </w:tcPr>
          <w:p w14:paraId="0326A02E"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2019</w:t>
            </w:r>
            <w:r>
              <w:rPr>
                <w:rFonts w:ascii="Times New Roman" w:hAnsi="Times New Roman" w:hint="eastAsia"/>
                <w:color w:val="0000FF"/>
                <w:sz w:val="18"/>
              </w:rPr>
              <w:t>）</w:t>
            </w:r>
          </w:p>
        </w:tc>
        <w:tc>
          <w:tcPr>
            <w:tcW w:w="2286" w:type="dxa"/>
            <w:vAlign w:val="bottom"/>
          </w:tcPr>
          <w:p w14:paraId="7BDBAB25"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2019</w:t>
            </w:r>
            <w:r>
              <w:rPr>
                <w:rFonts w:ascii="Times New Roman" w:hAnsi="Times New Roman" w:hint="eastAsia"/>
                <w:color w:val="0000FF"/>
                <w:sz w:val="18"/>
              </w:rPr>
              <w:t>）</w:t>
            </w:r>
          </w:p>
        </w:tc>
      </w:tr>
      <w:tr w:rsidR="00000000" w14:paraId="0C4787B6" w14:textId="77777777">
        <w:trPr>
          <w:trHeight w:val="300"/>
          <w:jc w:val="center"/>
        </w:trPr>
        <w:tc>
          <w:tcPr>
            <w:tcW w:w="4249" w:type="dxa"/>
            <w:vAlign w:val="center"/>
          </w:tcPr>
          <w:p w14:paraId="3447B8AA" w14:textId="77777777" w:rsidR="00000000" w:rsidRDefault="007478C2">
            <w:pPr>
              <w:pStyle w:val="NormalWeb"/>
            </w:pPr>
            <w:r>
              <w:rPr>
                <w:rFonts w:hint="eastAsia"/>
              </w:rPr>
              <w:t>1</w:t>
            </w:r>
            <w:r>
              <w:t>.</w:t>
            </w:r>
            <w:r>
              <w:rPr>
                <w:rFonts w:hint="eastAsia"/>
              </w:rPr>
              <w:t>管理人报酬</w:t>
            </w:r>
          </w:p>
        </w:tc>
        <w:tc>
          <w:tcPr>
            <w:tcW w:w="670" w:type="dxa"/>
          </w:tcPr>
          <w:p w14:paraId="3E84296D" w14:textId="77777777" w:rsidR="00000000" w:rsidRDefault="007478C2">
            <w:pPr>
              <w:pStyle w:val="NormalWeb"/>
            </w:pPr>
          </w:p>
        </w:tc>
        <w:tc>
          <w:tcPr>
            <w:tcW w:w="2081" w:type="dxa"/>
            <w:vAlign w:val="bottom"/>
          </w:tcPr>
          <w:p w14:paraId="6F360200"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0643</w:t>
            </w:r>
            <w:r>
              <w:rPr>
                <w:rFonts w:ascii="Times New Roman" w:hAnsi="Times New Roman" w:hint="eastAsia"/>
                <w:color w:val="0000FF"/>
                <w:sz w:val="18"/>
              </w:rPr>
              <w:t>）</w:t>
            </w:r>
          </w:p>
        </w:tc>
        <w:tc>
          <w:tcPr>
            <w:tcW w:w="2286" w:type="dxa"/>
            <w:vAlign w:val="bottom"/>
          </w:tcPr>
          <w:p w14:paraId="05F7BE2D"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0643</w:t>
            </w:r>
            <w:r>
              <w:rPr>
                <w:rFonts w:ascii="Times New Roman" w:hAnsi="Times New Roman" w:hint="eastAsia"/>
                <w:color w:val="0000FF"/>
                <w:sz w:val="18"/>
              </w:rPr>
              <w:t>）</w:t>
            </w:r>
          </w:p>
        </w:tc>
      </w:tr>
      <w:tr w:rsidR="00000000" w14:paraId="309E3F83" w14:textId="77777777">
        <w:trPr>
          <w:trHeight w:val="300"/>
          <w:jc w:val="center"/>
        </w:trPr>
        <w:tc>
          <w:tcPr>
            <w:tcW w:w="4249" w:type="dxa"/>
            <w:vAlign w:val="center"/>
          </w:tcPr>
          <w:p w14:paraId="2F2E0FE9" w14:textId="77777777" w:rsidR="00000000" w:rsidRDefault="007478C2">
            <w:pPr>
              <w:pStyle w:val="NormalWeb"/>
            </w:pPr>
            <w:r>
              <w:rPr>
                <w:rFonts w:hint="eastAsia"/>
              </w:rPr>
              <w:t>2</w:t>
            </w:r>
            <w:r>
              <w:t>.</w:t>
            </w:r>
            <w:r>
              <w:rPr>
                <w:rFonts w:hint="eastAsia"/>
              </w:rPr>
              <w:t>托管费</w:t>
            </w:r>
          </w:p>
        </w:tc>
        <w:tc>
          <w:tcPr>
            <w:tcW w:w="670" w:type="dxa"/>
          </w:tcPr>
          <w:p w14:paraId="1525195E" w14:textId="77777777" w:rsidR="00000000" w:rsidRDefault="007478C2">
            <w:pPr>
              <w:pStyle w:val="NormalWeb"/>
            </w:pPr>
          </w:p>
        </w:tc>
        <w:tc>
          <w:tcPr>
            <w:tcW w:w="2081" w:type="dxa"/>
            <w:vAlign w:val="bottom"/>
          </w:tcPr>
          <w:p w14:paraId="4B4AD5B5"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0644</w:t>
            </w:r>
            <w:r>
              <w:rPr>
                <w:rFonts w:ascii="Times New Roman" w:hAnsi="Times New Roman" w:hint="eastAsia"/>
                <w:color w:val="0000FF"/>
                <w:sz w:val="18"/>
              </w:rPr>
              <w:t>）</w:t>
            </w:r>
          </w:p>
        </w:tc>
        <w:tc>
          <w:tcPr>
            <w:tcW w:w="2286" w:type="dxa"/>
            <w:vAlign w:val="bottom"/>
          </w:tcPr>
          <w:p w14:paraId="10F56131"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0644</w:t>
            </w:r>
            <w:r>
              <w:rPr>
                <w:rFonts w:ascii="Times New Roman" w:hAnsi="Times New Roman" w:hint="eastAsia"/>
                <w:color w:val="0000FF"/>
                <w:sz w:val="18"/>
              </w:rPr>
              <w:t>）</w:t>
            </w:r>
          </w:p>
        </w:tc>
      </w:tr>
      <w:tr w:rsidR="00000000" w14:paraId="2D7E6EAF" w14:textId="77777777">
        <w:trPr>
          <w:trHeight w:val="300"/>
          <w:jc w:val="center"/>
        </w:trPr>
        <w:tc>
          <w:tcPr>
            <w:tcW w:w="4249" w:type="dxa"/>
            <w:vAlign w:val="center"/>
          </w:tcPr>
          <w:p w14:paraId="41F74C99" w14:textId="77777777" w:rsidR="00000000" w:rsidRDefault="007478C2">
            <w:pPr>
              <w:pStyle w:val="NormalWeb"/>
            </w:pPr>
            <w:r>
              <w:rPr>
                <w:rFonts w:hint="eastAsia"/>
              </w:rPr>
              <w:t>3</w:t>
            </w:r>
            <w:r>
              <w:t>.</w:t>
            </w:r>
            <w:r>
              <w:rPr>
                <w:rFonts w:hint="eastAsia"/>
              </w:rPr>
              <w:t>投资顾问费</w:t>
            </w:r>
          </w:p>
        </w:tc>
        <w:tc>
          <w:tcPr>
            <w:tcW w:w="670" w:type="dxa"/>
          </w:tcPr>
          <w:p w14:paraId="4742526A" w14:textId="77777777" w:rsidR="00000000" w:rsidRDefault="007478C2">
            <w:pPr>
              <w:pStyle w:val="NormalWeb"/>
            </w:pPr>
          </w:p>
        </w:tc>
        <w:tc>
          <w:tcPr>
            <w:tcW w:w="2081" w:type="dxa"/>
            <w:vAlign w:val="bottom"/>
          </w:tcPr>
          <w:p w14:paraId="56607543"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3991</w:t>
            </w:r>
            <w:r>
              <w:rPr>
                <w:rFonts w:ascii="Times New Roman" w:hAnsi="Times New Roman" w:hint="eastAsia"/>
                <w:color w:val="0000FF"/>
                <w:sz w:val="18"/>
              </w:rPr>
              <w:t>）</w:t>
            </w:r>
          </w:p>
        </w:tc>
        <w:tc>
          <w:tcPr>
            <w:tcW w:w="2286" w:type="dxa"/>
            <w:vAlign w:val="bottom"/>
          </w:tcPr>
          <w:p w14:paraId="4D7F737D"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3991</w:t>
            </w:r>
            <w:r>
              <w:rPr>
                <w:rFonts w:ascii="Times New Roman" w:hAnsi="Times New Roman" w:hint="eastAsia"/>
                <w:color w:val="0000FF"/>
                <w:sz w:val="18"/>
              </w:rPr>
              <w:t>）</w:t>
            </w:r>
          </w:p>
        </w:tc>
      </w:tr>
      <w:tr w:rsidR="00000000" w14:paraId="4CDAA73D" w14:textId="77777777">
        <w:trPr>
          <w:trHeight w:val="300"/>
          <w:jc w:val="center"/>
        </w:trPr>
        <w:tc>
          <w:tcPr>
            <w:tcW w:w="4249" w:type="dxa"/>
            <w:vAlign w:val="center"/>
          </w:tcPr>
          <w:p w14:paraId="6668F51B" w14:textId="77777777" w:rsidR="00000000" w:rsidRDefault="007478C2">
            <w:pPr>
              <w:pStyle w:val="NormalWeb"/>
            </w:pPr>
            <w:r>
              <w:rPr>
                <w:rFonts w:hint="eastAsia"/>
              </w:rPr>
              <w:t>4.</w:t>
            </w:r>
            <w:r>
              <w:rPr>
                <w:rFonts w:hint="eastAsia"/>
              </w:rPr>
              <w:t>利息支出</w:t>
            </w:r>
          </w:p>
        </w:tc>
        <w:tc>
          <w:tcPr>
            <w:tcW w:w="670" w:type="dxa"/>
          </w:tcPr>
          <w:p w14:paraId="638FFC3A" w14:textId="77777777" w:rsidR="00000000" w:rsidRDefault="007478C2">
            <w:pPr>
              <w:pStyle w:val="NormalWeb"/>
            </w:pPr>
          </w:p>
        </w:tc>
        <w:tc>
          <w:tcPr>
            <w:tcW w:w="2081" w:type="dxa"/>
            <w:vAlign w:val="bottom"/>
          </w:tcPr>
          <w:p w14:paraId="25CC1ABC"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0647</w:t>
            </w:r>
            <w:r>
              <w:rPr>
                <w:rFonts w:ascii="Times New Roman" w:hAnsi="Times New Roman" w:hint="eastAsia"/>
                <w:color w:val="0000FF"/>
                <w:sz w:val="18"/>
              </w:rPr>
              <w:t>）</w:t>
            </w:r>
          </w:p>
        </w:tc>
        <w:tc>
          <w:tcPr>
            <w:tcW w:w="2286" w:type="dxa"/>
            <w:vAlign w:val="bottom"/>
          </w:tcPr>
          <w:p w14:paraId="222A53B9"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0647</w:t>
            </w:r>
            <w:r>
              <w:rPr>
                <w:rFonts w:ascii="Times New Roman" w:hAnsi="Times New Roman" w:hint="eastAsia"/>
                <w:color w:val="0000FF"/>
                <w:sz w:val="18"/>
              </w:rPr>
              <w:t>）</w:t>
            </w:r>
          </w:p>
        </w:tc>
      </w:tr>
      <w:tr w:rsidR="00000000" w14:paraId="04EC3C62" w14:textId="77777777">
        <w:trPr>
          <w:trHeight w:val="300"/>
          <w:jc w:val="center"/>
        </w:trPr>
        <w:tc>
          <w:tcPr>
            <w:tcW w:w="4249" w:type="dxa"/>
            <w:tcBorders>
              <w:top w:val="single" w:sz="4" w:space="0" w:color="auto"/>
              <w:left w:val="single" w:sz="4" w:space="0" w:color="auto"/>
              <w:bottom w:val="single" w:sz="4" w:space="0" w:color="auto"/>
              <w:right w:val="single" w:sz="4" w:space="0" w:color="auto"/>
            </w:tcBorders>
            <w:vAlign w:val="center"/>
          </w:tcPr>
          <w:p w14:paraId="7B4EB07D" w14:textId="77777777" w:rsidR="00000000" w:rsidRDefault="007478C2">
            <w:pPr>
              <w:pStyle w:val="NormalWeb"/>
            </w:pPr>
            <w:r>
              <w:t>5.</w:t>
            </w:r>
            <w:r>
              <w:rPr>
                <w:rFonts w:hint="eastAsia"/>
              </w:rPr>
              <w:t>信用减值损失</w:t>
            </w:r>
          </w:p>
        </w:tc>
        <w:tc>
          <w:tcPr>
            <w:tcW w:w="670" w:type="dxa"/>
            <w:tcBorders>
              <w:top w:val="single" w:sz="4" w:space="0" w:color="auto"/>
              <w:left w:val="single" w:sz="4" w:space="0" w:color="auto"/>
              <w:bottom w:val="single" w:sz="4" w:space="0" w:color="auto"/>
              <w:right w:val="single" w:sz="4" w:space="0" w:color="auto"/>
            </w:tcBorders>
          </w:tcPr>
          <w:p w14:paraId="14D5A9BE" w14:textId="77777777" w:rsidR="00000000" w:rsidRDefault="007478C2">
            <w:pPr>
              <w:pStyle w:val="NormalWeb"/>
            </w:pPr>
          </w:p>
        </w:tc>
        <w:tc>
          <w:tcPr>
            <w:tcW w:w="2081" w:type="dxa"/>
            <w:tcBorders>
              <w:top w:val="single" w:sz="4" w:space="0" w:color="auto"/>
              <w:left w:val="single" w:sz="4" w:space="0" w:color="auto"/>
              <w:bottom w:val="single" w:sz="4" w:space="0" w:color="auto"/>
              <w:right w:val="single" w:sz="4" w:space="0" w:color="auto"/>
            </w:tcBorders>
            <w:vAlign w:val="bottom"/>
          </w:tcPr>
          <w:p w14:paraId="63DD9B17"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3992</w:t>
            </w:r>
            <w:r>
              <w:rPr>
                <w:rFonts w:ascii="Times New Roman" w:hAnsi="Times New Roman" w:hint="eastAsia"/>
                <w:color w:val="0000FF"/>
                <w:sz w:val="18"/>
              </w:rPr>
              <w:t>）</w:t>
            </w:r>
          </w:p>
        </w:tc>
        <w:tc>
          <w:tcPr>
            <w:tcW w:w="2286" w:type="dxa"/>
            <w:tcBorders>
              <w:top w:val="single" w:sz="4" w:space="0" w:color="auto"/>
              <w:left w:val="single" w:sz="4" w:space="0" w:color="auto"/>
              <w:bottom w:val="single" w:sz="4" w:space="0" w:color="auto"/>
              <w:right w:val="single" w:sz="4" w:space="0" w:color="auto"/>
            </w:tcBorders>
            <w:vAlign w:val="bottom"/>
          </w:tcPr>
          <w:p w14:paraId="47939C9E"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3992</w:t>
            </w:r>
            <w:r>
              <w:rPr>
                <w:rFonts w:ascii="Times New Roman" w:hAnsi="Times New Roman" w:hint="eastAsia"/>
                <w:color w:val="0000FF"/>
                <w:sz w:val="18"/>
              </w:rPr>
              <w:t>）</w:t>
            </w:r>
          </w:p>
        </w:tc>
      </w:tr>
      <w:tr w:rsidR="00000000" w14:paraId="21207CF5" w14:textId="77777777">
        <w:trPr>
          <w:trHeight w:val="300"/>
          <w:jc w:val="center"/>
        </w:trPr>
        <w:tc>
          <w:tcPr>
            <w:tcW w:w="4249" w:type="dxa"/>
            <w:tcBorders>
              <w:top w:val="single" w:sz="4" w:space="0" w:color="auto"/>
              <w:left w:val="single" w:sz="4" w:space="0" w:color="auto"/>
              <w:bottom w:val="single" w:sz="4" w:space="0" w:color="auto"/>
              <w:right w:val="single" w:sz="4" w:space="0" w:color="auto"/>
            </w:tcBorders>
            <w:vAlign w:val="center"/>
          </w:tcPr>
          <w:p w14:paraId="75D52D0D" w14:textId="77777777" w:rsidR="00000000" w:rsidRDefault="007478C2">
            <w:pPr>
              <w:pStyle w:val="NormalWeb"/>
            </w:pPr>
            <w:r>
              <w:t>6.</w:t>
            </w:r>
            <w:r>
              <w:rPr>
                <w:rFonts w:hint="eastAsia"/>
              </w:rPr>
              <w:t>资产减值损失</w:t>
            </w:r>
          </w:p>
        </w:tc>
        <w:tc>
          <w:tcPr>
            <w:tcW w:w="670" w:type="dxa"/>
            <w:tcBorders>
              <w:top w:val="single" w:sz="4" w:space="0" w:color="auto"/>
              <w:left w:val="single" w:sz="4" w:space="0" w:color="auto"/>
              <w:bottom w:val="single" w:sz="4" w:space="0" w:color="auto"/>
              <w:right w:val="single" w:sz="4" w:space="0" w:color="auto"/>
            </w:tcBorders>
          </w:tcPr>
          <w:p w14:paraId="0E2E476F" w14:textId="77777777" w:rsidR="00000000" w:rsidRDefault="007478C2">
            <w:pPr>
              <w:pStyle w:val="NormalWeb"/>
            </w:pPr>
          </w:p>
        </w:tc>
        <w:tc>
          <w:tcPr>
            <w:tcW w:w="2081" w:type="dxa"/>
            <w:tcBorders>
              <w:top w:val="single" w:sz="4" w:space="0" w:color="auto"/>
              <w:left w:val="single" w:sz="4" w:space="0" w:color="auto"/>
              <w:bottom w:val="single" w:sz="4" w:space="0" w:color="auto"/>
              <w:right w:val="single" w:sz="4" w:space="0" w:color="auto"/>
            </w:tcBorders>
            <w:vAlign w:val="bottom"/>
          </w:tcPr>
          <w:p w14:paraId="20771C9B"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3993</w:t>
            </w:r>
            <w:r>
              <w:rPr>
                <w:rFonts w:ascii="Times New Roman" w:hAnsi="Times New Roman" w:hint="eastAsia"/>
                <w:color w:val="0000FF"/>
                <w:sz w:val="18"/>
              </w:rPr>
              <w:t>）</w:t>
            </w:r>
          </w:p>
        </w:tc>
        <w:tc>
          <w:tcPr>
            <w:tcW w:w="2286" w:type="dxa"/>
            <w:tcBorders>
              <w:top w:val="single" w:sz="4" w:space="0" w:color="auto"/>
              <w:left w:val="single" w:sz="4" w:space="0" w:color="auto"/>
              <w:bottom w:val="single" w:sz="4" w:space="0" w:color="auto"/>
              <w:right w:val="single" w:sz="4" w:space="0" w:color="auto"/>
            </w:tcBorders>
            <w:vAlign w:val="bottom"/>
          </w:tcPr>
          <w:p w14:paraId="14913164"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3993</w:t>
            </w:r>
            <w:r>
              <w:rPr>
                <w:rFonts w:ascii="Times New Roman" w:hAnsi="Times New Roman" w:hint="eastAsia"/>
                <w:color w:val="0000FF"/>
                <w:sz w:val="18"/>
              </w:rPr>
              <w:t>）</w:t>
            </w:r>
          </w:p>
        </w:tc>
      </w:tr>
      <w:tr w:rsidR="00000000" w14:paraId="052DB76C" w14:textId="77777777">
        <w:trPr>
          <w:trHeight w:val="300"/>
          <w:jc w:val="center"/>
        </w:trPr>
        <w:tc>
          <w:tcPr>
            <w:tcW w:w="4249" w:type="dxa"/>
            <w:vAlign w:val="center"/>
          </w:tcPr>
          <w:p w14:paraId="76667C3F" w14:textId="77777777" w:rsidR="00000000" w:rsidRDefault="007478C2">
            <w:pPr>
              <w:pStyle w:val="NormalWeb"/>
            </w:pPr>
            <w:r>
              <w:t>7</w:t>
            </w:r>
            <w:r>
              <w:rPr>
                <w:rFonts w:hint="eastAsia"/>
              </w:rPr>
              <w:t>.</w:t>
            </w:r>
            <w:r>
              <w:rPr>
                <w:rFonts w:hint="eastAsia"/>
              </w:rPr>
              <w:t>税金及附加</w:t>
            </w:r>
          </w:p>
        </w:tc>
        <w:tc>
          <w:tcPr>
            <w:tcW w:w="670" w:type="dxa"/>
          </w:tcPr>
          <w:p w14:paraId="54B97465" w14:textId="77777777" w:rsidR="00000000" w:rsidRDefault="007478C2">
            <w:pPr>
              <w:pStyle w:val="NormalWeb"/>
            </w:pPr>
          </w:p>
        </w:tc>
        <w:tc>
          <w:tcPr>
            <w:tcW w:w="2081" w:type="dxa"/>
          </w:tcPr>
          <w:p w14:paraId="69B33C1A"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3373</w:t>
            </w:r>
            <w:r>
              <w:rPr>
                <w:rFonts w:ascii="Times New Roman" w:hAnsi="Times New Roman" w:hint="eastAsia"/>
                <w:color w:val="0000FF"/>
                <w:sz w:val="18"/>
              </w:rPr>
              <w:t>）</w:t>
            </w:r>
          </w:p>
        </w:tc>
        <w:tc>
          <w:tcPr>
            <w:tcW w:w="2286" w:type="dxa"/>
          </w:tcPr>
          <w:p w14:paraId="1C15A37D"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3373</w:t>
            </w:r>
            <w:r>
              <w:rPr>
                <w:rFonts w:ascii="Times New Roman" w:hAnsi="Times New Roman" w:hint="eastAsia"/>
                <w:color w:val="0000FF"/>
                <w:sz w:val="18"/>
              </w:rPr>
              <w:t>）</w:t>
            </w:r>
          </w:p>
        </w:tc>
      </w:tr>
      <w:tr w:rsidR="00000000" w14:paraId="3F346457" w14:textId="77777777">
        <w:trPr>
          <w:trHeight w:val="300"/>
          <w:jc w:val="center"/>
        </w:trPr>
        <w:tc>
          <w:tcPr>
            <w:tcW w:w="4249" w:type="dxa"/>
            <w:vAlign w:val="center"/>
          </w:tcPr>
          <w:p w14:paraId="45E268E0" w14:textId="77777777" w:rsidR="00000000" w:rsidRDefault="007478C2">
            <w:pPr>
              <w:pStyle w:val="NormalWeb"/>
            </w:pPr>
            <w:r>
              <w:t>8</w:t>
            </w:r>
            <w:r>
              <w:rPr>
                <w:rFonts w:hint="eastAsia"/>
              </w:rPr>
              <w:t>.</w:t>
            </w:r>
            <w:r>
              <w:rPr>
                <w:rFonts w:hint="eastAsia"/>
              </w:rPr>
              <w:t>其他费用</w:t>
            </w:r>
          </w:p>
        </w:tc>
        <w:tc>
          <w:tcPr>
            <w:tcW w:w="670" w:type="dxa"/>
          </w:tcPr>
          <w:p w14:paraId="19DE2D86" w14:textId="77777777" w:rsidR="00000000" w:rsidRDefault="007478C2">
            <w:pPr>
              <w:pStyle w:val="NormalWeb"/>
            </w:pPr>
          </w:p>
        </w:tc>
        <w:tc>
          <w:tcPr>
            <w:tcW w:w="2081" w:type="dxa"/>
            <w:vAlign w:val="bottom"/>
          </w:tcPr>
          <w:p w14:paraId="7B85207A"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0649</w:t>
            </w:r>
            <w:r>
              <w:rPr>
                <w:rFonts w:ascii="Times New Roman" w:hAnsi="Times New Roman" w:hint="eastAsia"/>
                <w:color w:val="0000FF"/>
                <w:sz w:val="18"/>
              </w:rPr>
              <w:t>）</w:t>
            </w:r>
          </w:p>
        </w:tc>
        <w:tc>
          <w:tcPr>
            <w:tcW w:w="2286" w:type="dxa"/>
            <w:vAlign w:val="bottom"/>
          </w:tcPr>
          <w:p w14:paraId="3D3BEE5E"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0649</w:t>
            </w:r>
            <w:r>
              <w:rPr>
                <w:rFonts w:ascii="Times New Roman" w:hAnsi="Times New Roman" w:hint="eastAsia"/>
                <w:color w:val="0000FF"/>
                <w:sz w:val="18"/>
              </w:rPr>
              <w:t>）</w:t>
            </w:r>
          </w:p>
        </w:tc>
      </w:tr>
      <w:tr w:rsidR="00000000" w14:paraId="31F06C49" w14:textId="77777777">
        <w:trPr>
          <w:trHeight w:val="300"/>
          <w:jc w:val="center"/>
        </w:trPr>
        <w:tc>
          <w:tcPr>
            <w:tcW w:w="4249" w:type="dxa"/>
            <w:vAlign w:val="center"/>
          </w:tcPr>
          <w:p w14:paraId="57FA2F6D" w14:textId="77777777" w:rsidR="00000000" w:rsidRDefault="007478C2">
            <w:pPr>
              <w:pStyle w:val="NormalWeb"/>
              <w:rPr>
                <w:b/>
              </w:rPr>
            </w:pPr>
            <w:r>
              <w:rPr>
                <w:rFonts w:hint="eastAsia"/>
                <w:b/>
              </w:rPr>
              <w:t>三、利润总额（亏损总额以“</w:t>
            </w:r>
            <w:r>
              <w:rPr>
                <w:rFonts w:hint="eastAsia"/>
                <w:b/>
              </w:rPr>
              <w:t>-</w:t>
            </w:r>
            <w:r>
              <w:rPr>
                <w:rFonts w:hint="eastAsia"/>
                <w:b/>
              </w:rPr>
              <w:t>”号填列）</w:t>
            </w:r>
          </w:p>
        </w:tc>
        <w:tc>
          <w:tcPr>
            <w:tcW w:w="670" w:type="dxa"/>
          </w:tcPr>
          <w:p w14:paraId="33FA4FED" w14:textId="77777777" w:rsidR="00000000" w:rsidRDefault="007478C2">
            <w:pPr>
              <w:pStyle w:val="NormalWeb"/>
            </w:pPr>
          </w:p>
        </w:tc>
        <w:tc>
          <w:tcPr>
            <w:tcW w:w="2081" w:type="dxa"/>
            <w:vAlign w:val="bottom"/>
          </w:tcPr>
          <w:p w14:paraId="24D8FD15"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0650</w:t>
            </w:r>
            <w:r>
              <w:rPr>
                <w:rFonts w:ascii="Times New Roman" w:hAnsi="Times New Roman" w:hint="eastAsia"/>
                <w:color w:val="0000FF"/>
                <w:sz w:val="18"/>
              </w:rPr>
              <w:t>）</w:t>
            </w:r>
          </w:p>
        </w:tc>
        <w:tc>
          <w:tcPr>
            <w:tcW w:w="2286" w:type="dxa"/>
            <w:vAlign w:val="bottom"/>
          </w:tcPr>
          <w:p w14:paraId="3371DB22"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0650</w:t>
            </w:r>
            <w:r>
              <w:rPr>
                <w:rFonts w:ascii="Times New Roman" w:hAnsi="Times New Roman" w:hint="eastAsia"/>
                <w:color w:val="0000FF"/>
                <w:sz w:val="18"/>
              </w:rPr>
              <w:t>）</w:t>
            </w:r>
          </w:p>
        </w:tc>
      </w:tr>
      <w:tr w:rsidR="00000000" w14:paraId="6D4B7440" w14:textId="77777777">
        <w:trPr>
          <w:trHeight w:val="300"/>
          <w:jc w:val="center"/>
        </w:trPr>
        <w:tc>
          <w:tcPr>
            <w:tcW w:w="4249" w:type="dxa"/>
            <w:vAlign w:val="center"/>
          </w:tcPr>
          <w:p w14:paraId="6F770A8D" w14:textId="77777777" w:rsidR="00000000" w:rsidRDefault="007478C2">
            <w:pPr>
              <w:pStyle w:val="NormalWeb"/>
            </w:pPr>
            <w:r>
              <w:rPr>
                <w:rFonts w:hint="eastAsia"/>
              </w:rPr>
              <w:t>减：所得税费用</w:t>
            </w:r>
          </w:p>
        </w:tc>
        <w:tc>
          <w:tcPr>
            <w:tcW w:w="670" w:type="dxa"/>
          </w:tcPr>
          <w:p w14:paraId="44DCC1DA" w14:textId="77777777" w:rsidR="00000000" w:rsidRDefault="007478C2">
            <w:pPr>
              <w:pStyle w:val="NormalWeb"/>
            </w:pPr>
          </w:p>
        </w:tc>
        <w:tc>
          <w:tcPr>
            <w:tcW w:w="2081" w:type="dxa"/>
            <w:vAlign w:val="bottom"/>
          </w:tcPr>
          <w:p w14:paraId="6405A122"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2033</w:t>
            </w:r>
            <w:r>
              <w:rPr>
                <w:rFonts w:ascii="Times New Roman" w:hAnsi="Times New Roman" w:hint="eastAsia"/>
                <w:color w:val="0000FF"/>
                <w:sz w:val="18"/>
              </w:rPr>
              <w:t>）</w:t>
            </w:r>
          </w:p>
        </w:tc>
        <w:tc>
          <w:tcPr>
            <w:tcW w:w="2286" w:type="dxa"/>
            <w:vAlign w:val="bottom"/>
          </w:tcPr>
          <w:p w14:paraId="4703867E" w14:textId="77777777" w:rsidR="00000000" w:rsidRDefault="007478C2">
            <w:pPr>
              <w:pStyle w:val="NormalWeb"/>
            </w:pPr>
            <w:r>
              <w:rPr>
                <w:rFonts w:ascii="Times New Roman" w:hAnsi="Times New Roman" w:hint="eastAsia"/>
                <w:color w:val="0000FF"/>
                <w:sz w:val="18"/>
              </w:rPr>
              <w:t>（</w:t>
            </w:r>
            <w:r>
              <w:rPr>
                <w:rFonts w:ascii="Times New Roman" w:hAnsi="Times New Roman" w:hint="eastAsia"/>
                <w:color w:val="0000FF"/>
                <w:sz w:val="18"/>
              </w:rPr>
              <w:t>2033</w:t>
            </w:r>
            <w:r>
              <w:rPr>
                <w:rFonts w:ascii="Times New Roman" w:hAnsi="Times New Roman" w:hint="eastAsia"/>
                <w:color w:val="0000FF"/>
                <w:sz w:val="18"/>
              </w:rPr>
              <w:t>）</w:t>
            </w:r>
          </w:p>
        </w:tc>
      </w:tr>
      <w:tr w:rsidR="00000000" w14:paraId="3F9D9C5D" w14:textId="77777777">
        <w:trPr>
          <w:trHeight w:val="300"/>
          <w:jc w:val="center"/>
        </w:trPr>
        <w:tc>
          <w:tcPr>
            <w:tcW w:w="4249" w:type="dxa"/>
            <w:vAlign w:val="center"/>
          </w:tcPr>
          <w:p w14:paraId="02B7AB59" w14:textId="77777777" w:rsidR="00000000" w:rsidRDefault="007478C2">
            <w:pPr>
              <w:pStyle w:val="NormalWeb"/>
              <w:rPr>
                <w:b/>
              </w:rPr>
            </w:pPr>
            <w:r>
              <w:rPr>
                <w:rFonts w:hint="eastAsia"/>
                <w:b/>
              </w:rPr>
              <w:t>四、净利润（净亏损以“</w:t>
            </w:r>
            <w:r>
              <w:rPr>
                <w:rFonts w:hint="eastAsia"/>
                <w:b/>
              </w:rPr>
              <w:t>-</w:t>
            </w:r>
            <w:r>
              <w:rPr>
                <w:rFonts w:hint="eastAsia"/>
                <w:b/>
              </w:rPr>
              <w:t>”号填列）</w:t>
            </w:r>
          </w:p>
        </w:tc>
        <w:tc>
          <w:tcPr>
            <w:tcW w:w="670" w:type="dxa"/>
          </w:tcPr>
          <w:p w14:paraId="5B351E9E" w14:textId="77777777" w:rsidR="00000000" w:rsidRDefault="007478C2">
            <w:pPr>
              <w:pStyle w:val="NormalWeb"/>
            </w:pPr>
          </w:p>
        </w:tc>
        <w:tc>
          <w:tcPr>
            <w:tcW w:w="2081" w:type="dxa"/>
            <w:vAlign w:val="bottom"/>
          </w:tcPr>
          <w:p w14:paraId="1FE47077" w14:textId="77777777" w:rsidR="00000000" w:rsidRDefault="007478C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2034</w:t>
            </w:r>
            <w:r>
              <w:rPr>
                <w:rFonts w:ascii="Times New Roman" w:hAnsi="Times New Roman" w:hint="eastAsia"/>
                <w:color w:val="0000FF"/>
                <w:sz w:val="18"/>
              </w:rPr>
              <w:t>）</w:t>
            </w:r>
          </w:p>
        </w:tc>
        <w:tc>
          <w:tcPr>
            <w:tcW w:w="2286" w:type="dxa"/>
            <w:vAlign w:val="bottom"/>
          </w:tcPr>
          <w:p w14:paraId="19BB4047" w14:textId="77777777" w:rsidR="00000000" w:rsidRDefault="007478C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2034</w:t>
            </w:r>
            <w:r>
              <w:rPr>
                <w:rFonts w:ascii="Times New Roman" w:hAnsi="Times New Roman" w:hint="eastAsia"/>
                <w:color w:val="0000FF"/>
                <w:sz w:val="18"/>
              </w:rPr>
              <w:t>）</w:t>
            </w:r>
          </w:p>
        </w:tc>
      </w:tr>
      <w:tr w:rsidR="00000000" w14:paraId="0E67719A" w14:textId="77777777">
        <w:trPr>
          <w:trHeight w:val="300"/>
          <w:jc w:val="center"/>
        </w:trPr>
        <w:tc>
          <w:tcPr>
            <w:tcW w:w="4249" w:type="dxa"/>
            <w:vAlign w:val="center"/>
          </w:tcPr>
          <w:p w14:paraId="1C847AF2" w14:textId="77777777" w:rsidR="00000000" w:rsidRDefault="007478C2">
            <w:pPr>
              <w:pStyle w:val="NormalWeb"/>
              <w:rPr>
                <w:b/>
              </w:rPr>
            </w:pPr>
            <w:r>
              <w:rPr>
                <w:rFonts w:hint="eastAsia"/>
                <w:b/>
              </w:rPr>
              <w:t>五、其他综合收益的税后净额</w:t>
            </w:r>
          </w:p>
        </w:tc>
        <w:tc>
          <w:tcPr>
            <w:tcW w:w="670" w:type="dxa"/>
          </w:tcPr>
          <w:p w14:paraId="216D639E" w14:textId="77777777" w:rsidR="00000000" w:rsidRDefault="007478C2">
            <w:pPr>
              <w:pStyle w:val="NormalWeb"/>
            </w:pPr>
          </w:p>
        </w:tc>
        <w:tc>
          <w:tcPr>
            <w:tcW w:w="2081" w:type="dxa"/>
            <w:vAlign w:val="bottom"/>
          </w:tcPr>
          <w:p w14:paraId="7C9365BC" w14:textId="77777777" w:rsidR="00000000" w:rsidRDefault="007478C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3999</w:t>
            </w:r>
            <w:r>
              <w:rPr>
                <w:rFonts w:ascii="Times New Roman" w:hAnsi="Times New Roman" w:hint="eastAsia"/>
                <w:color w:val="0000FF"/>
                <w:sz w:val="18"/>
              </w:rPr>
              <w:t>）</w:t>
            </w:r>
          </w:p>
        </w:tc>
        <w:tc>
          <w:tcPr>
            <w:tcW w:w="2286" w:type="dxa"/>
            <w:vAlign w:val="bottom"/>
          </w:tcPr>
          <w:p w14:paraId="3DB2C61F" w14:textId="77777777" w:rsidR="00000000" w:rsidRDefault="007478C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3999</w:t>
            </w:r>
            <w:r>
              <w:rPr>
                <w:rFonts w:ascii="Times New Roman" w:hAnsi="Times New Roman" w:hint="eastAsia"/>
                <w:color w:val="0000FF"/>
                <w:sz w:val="18"/>
              </w:rPr>
              <w:t>）</w:t>
            </w:r>
          </w:p>
        </w:tc>
      </w:tr>
      <w:tr w:rsidR="00000000" w14:paraId="60DEBC76" w14:textId="77777777">
        <w:trPr>
          <w:trHeight w:val="300"/>
          <w:jc w:val="center"/>
        </w:trPr>
        <w:tc>
          <w:tcPr>
            <w:tcW w:w="4249" w:type="dxa"/>
            <w:vAlign w:val="center"/>
          </w:tcPr>
          <w:p w14:paraId="317DC85C" w14:textId="77777777" w:rsidR="00000000" w:rsidRDefault="007478C2">
            <w:pPr>
              <w:pStyle w:val="NormalWeb"/>
              <w:rPr>
                <w:b/>
              </w:rPr>
            </w:pPr>
            <w:r>
              <w:rPr>
                <w:rFonts w:hint="eastAsia"/>
                <w:b/>
              </w:rPr>
              <w:t>六、综合收益总额</w:t>
            </w:r>
          </w:p>
        </w:tc>
        <w:tc>
          <w:tcPr>
            <w:tcW w:w="670" w:type="dxa"/>
          </w:tcPr>
          <w:p w14:paraId="417C39BA" w14:textId="77777777" w:rsidR="00000000" w:rsidRDefault="007478C2">
            <w:pPr>
              <w:pStyle w:val="NormalWeb"/>
            </w:pPr>
          </w:p>
        </w:tc>
        <w:tc>
          <w:tcPr>
            <w:tcW w:w="2081" w:type="dxa"/>
            <w:vAlign w:val="bottom"/>
          </w:tcPr>
          <w:p w14:paraId="55BF7946" w14:textId="77777777" w:rsidR="00000000" w:rsidRDefault="007478C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4000</w:t>
            </w:r>
            <w:r>
              <w:rPr>
                <w:rFonts w:ascii="Times New Roman" w:hAnsi="Times New Roman" w:hint="eastAsia"/>
                <w:color w:val="0000FF"/>
                <w:sz w:val="18"/>
              </w:rPr>
              <w:t>）</w:t>
            </w:r>
          </w:p>
        </w:tc>
        <w:tc>
          <w:tcPr>
            <w:tcW w:w="2286" w:type="dxa"/>
            <w:vAlign w:val="bottom"/>
          </w:tcPr>
          <w:p w14:paraId="2D9C5111" w14:textId="77777777" w:rsidR="00000000" w:rsidRDefault="007478C2">
            <w:pPr>
              <w:pStyle w:val="NormalWeb"/>
              <w:rPr>
                <w:color w:val="0000FF"/>
                <w:sz w:val="18"/>
              </w:rPr>
            </w:pPr>
            <w:r>
              <w:rPr>
                <w:rFonts w:ascii="Times New Roman" w:hAnsi="Times New Roman" w:hint="eastAsia"/>
                <w:color w:val="0000FF"/>
                <w:sz w:val="18"/>
              </w:rPr>
              <w:t>（</w:t>
            </w:r>
            <w:r>
              <w:rPr>
                <w:rFonts w:ascii="Times New Roman" w:hAnsi="Times New Roman" w:hint="eastAsia"/>
                <w:color w:val="0000FF"/>
                <w:sz w:val="18"/>
              </w:rPr>
              <w:t>4000</w:t>
            </w:r>
            <w:r>
              <w:rPr>
                <w:rFonts w:ascii="Times New Roman" w:hAnsi="Times New Roman" w:hint="eastAsia"/>
                <w:color w:val="0000FF"/>
                <w:sz w:val="18"/>
              </w:rPr>
              <w:t>）</w:t>
            </w:r>
          </w:p>
        </w:tc>
      </w:tr>
    </w:tbl>
    <w:p w14:paraId="5BF0D90D" w14:textId="77777777" w:rsidR="00000000" w:rsidRDefault="007478C2">
      <w:pPr>
        <w:rPr>
          <w:rFonts w:ascii="宋体" w:hAnsi="宋体"/>
          <w:sz w:val="24"/>
        </w:rPr>
      </w:pPr>
      <w:bookmarkStart w:id="652" w:name="_Toc86080614"/>
      <w:r>
        <w:rPr>
          <w:rFonts w:ascii="宋体" w:hAnsi="宋体" w:hint="eastAsia"/>
          <w:sz w:val="24"/>
        </w:rPr>
        <w:t>注：</w:t>
      </w:r>
      <w:bookmarkEnd w:id="652"/>
      <w:r>
        <w:rPr>
          <w:rFonts w:hint="eastAsia"/>
          <w:color w:val="0000FF"/>
          <w:kern w:val="0"/>
          <w:sz w:val="18"/>
        </w:rPr>
        <w:t>（</w:t>
      </w:r>
      <w:r>
        <w:rPr>
          <w:rFonts w:hint="eastAsia"/>
          <w:color w:val="0000FF"/>
          <w:kern w:val="0"/>
          <w:sz w:val="18"/>
        </w:rPr>
        <w:t>0651</w:t>
      </w:r>
      <w:r>
        <w:rPr>
          <w:rFonts w:hint="eastAsia"/>
          <w:color w:val="0000FF"/>
          <w:kern w:val="0"/>
          <w:sz w:val="18"/>
        </w:rPr>
        <w:t>）</w:t>
      </w:r>
    </w:p>
    <w:p w14:paraId="41C3ADED" w14:textId="77777777" w:rsidR="00000000" w:rsidRDefault="007478C2">
      <w:pPr>
        <w:rPr>
          <w:rFonts w:ascii="宋体" w:hAnsi="宋体"/>
          <w:b/>
          <w:bCs/>
          <w:sz w:val="24"/>
        </w:rPr>
      </w:pPr>
    </w:p>
    <w:p w14:paraId="0AF42DA6" w14:textId="77777777" w:rsidR="00000000" w:rsidRDefault="007478C2">
      <w:pPr>
        <w:pStyle w:val="Heading2"/>
        <w:rPr>
          <w:rFonts w:ascii="宋体" w:hAnsi="宋体"/>
        </w:rPr>
      </w:pPr>
      <w:bookmarkStart w:id="653" w:name="_Toc1251238187"/>
      <w:bookmarkStart w:id="654" w:name="_Toc16125"/>
      <w:bookmarkStart w:id="655" w:name="_Toc86080615"/>
      <w:bookmarkStart w:id="656" w:name="_Toc19459"/>
      <w:bookmarkStart w:id="657" w:name="_Toc1868812502"/>
      <w:r>
        <w:rPr>
          <w:rFonts w:ascii="宋体" w:hAnsi="宋体"/>
        </w:rPr>
        <w:t>11</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现金流量表</w:t>
      </w:r>
      <w:bookmarkEnd w:id="653"/>
      <w:bookmarkEnd w:id="654"/>
      <w:bookmarkEnd w:id="655"/>
      <w:bookmarkEnd w:id="656"/>
      <w:bookmarkEnd w:id="657"/>
    </w:p>
    <w:p w14:paraId="5487F6E5" w14:textId="77777777" w:rsidR="00000000" w:rsidRDefault="007478C2">
      <w:pPr>
        <w:spacing w:line="360" w:lineRule="auto"/>
        <w:outlineLvl w:val="2"/>
        <w:rPr>
          <w:rFonts w:ascii="宋体" w:hAnsi="宋体"/>
          <w:b/>
          <w:sz w:val="24"/>
        </w:rPr>
      </w:pPr>
      <w:r>
        <w:rPr>
          <w:rFonts w:ascii="宋体" w:hAnsi="宋体"/>
          <w:b/>
          <w:sz w:val="24"/>
        </w:rPr>
        <w:t xml:space="preserve">11.3.1 </w:t>
      </w:r>
      <w:r>
        <w:rPr>
          <w:rFonts w:ascii="宋体" w:hAnsi="宋体" w:hint="eastAsia"/>
          <w:b/>
          <w:sz w:val="24"/>
        </w:rPr>
        <w:t>合并现金流量表</w:t>
      </w:r>
    </w:p>
    <w:p w14:paraId="7F1794DE" w14:textId="77777777" w:rsidR="00000000" w:rsidRDefault="007478C2">
      <w:pPr>
        <w:spacing w:line="360" w:lineRule="auto"/>
        <w:rPr>
          <w:sz w:val="24"/>
        </w:rPr>
      </w:pPr>
      <w:r>
        <w:rPr>
          <w:rFonts w:hint="eastAsia"/>
          <w:sz w:val="24"/>
        </w:rPr>
        <w:t>会计主体：××基础设施证券投资基金</w:t>
      </w:r>
      <w:r>
        <w:rPr>
          <w:rFonts w:hint="eastAsia"/>
          <w:color w:val="0000FF"/>
          <w:sz w:val="18"/>
        </w:rPr>
        <w:t>(</w:t>
      </w:r>
      <w:r>
        <w:rPr>
          <w:color w:val="0000FF"/>
          <w:sz w:val="18"/>
        </w:rPr>
        <w:t>0009</w:t>
      </w:r>
      <w:r>
        <w:rPr>
          <w:rFonts w:hint="eastAsia"/>
          <w:color w:val="0000FF"/>
          <w:sz w:val="18"/>
        </w:rPr>
        <w:t>)</w:t>
      </w:r>
    </w:p>
    <w:p w14:paraId="46B6F525" w14:textId="77777777" w:rsidR="00000000" w:rsidRDefault="007478C2">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2023</w:t>
      </w:r>
      <w:r>
        <w:rPr>
          <w:rFonts w:hint="eastAsia"/>
          <w:color w:val="0000FF"/>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2024</w:t>
      </w:r>
      <w:r>
        <w:rPr>
          <w:rFonts w:hint="eastAsia"/>
          <w:color w:val="0000FF"/>
          <w:sz w:val="18"/>
        </w:rPr>
        <w:t>)</w:t>
      </w:r>
    </w:p>
    <w:p w14:paraId="73E766E1" w14:textId="77777777" w:rsidR="00000000" w:rsidRDefault="007478C2">
      <w:pPr>
        <w:spacing w:line="360" w:lineRule="auto"/>
        <w:ind w:rightChars="269" w:right="565"/>
        <w:jc w:val="right"/>
        <w:rPr>
          <w:sz w:val="24"/>
        </w:rPr>
      </w:pPr>
      <w:r>
        <w:rPr>
          <w:rFonts w:hint="eastAsia"/>
          <w:sz w:val="24"/>
        </w:rPr>
        <w:t>单位：</w:t>
      </w:r>
    </w:p>
    <w:tbl>
      <w:tblPr>
        <w:tblW w:w="0" w:type="auto"/>
        <w:jc w:val="center"/>
        <w:tblInd w:w="0" w:type="dxa"/>
        <w:tblLayout w:type="fixed"/>
        <w:tblLook w:val="0000" w:firstRow="0" w:lastRow="0" w:firstColumn="0" w:lastColumn="0" w:noHBand="0" w:noVBand="0"/>
      </w:tblPr>
      <w:tblGrid>
        <w:gridCol w:w="4314"/>
        <w:gridCol w:w="610"/>
        <w:gridCol w:w="2104"/>
        <w:gridCol w:w="2258"/>
      </w:tblGrid>
      <w:tr w:rsidR="00000000" w14:paraId="59C5B682" w14:textId="77777777">
        <w:trPr>
          <w:trHeight w:val="300"/>
          <w:jc w:val="center"/>
        </w:trPr>
        <w:tc>
          <w:tcPr>
            <w:tcW w:w="4314" w:type="dxa"/>
            <w:tcBorders>
              <w:top w:val="single" w:sz="4" w:space="0" w:color="auto"/>
              <w:left w:val="single" w:sz="4" w:space="0" w:color="auto"/>
              <w:bottom w:val="single" w:sz="4" w:space="0" w:color="auto"/>
              <w:right w:val="single" w:sz="4" w:space="0" w:color="auto"/>
            </w:tcBorders>
            <w:shd w:val="clear" w:color="000000" w:fill="FFFFFF"/>
            <w:vAlign w:val="center"/>
          </w:tcPr>
          <w:p w14:paraId="0F62A8CC" w14:textId="77777777" w:rsidR="00000000" w:rsidRDefault="007478C2">
            <w:pPr>
              <w:pStyle w:val="NormalWeb"/>
              <w:jc w:val="center"/>
              <w:rPr>
                <w:b/>
              </w:rPr>
            </w:pPr>
            <w:bookmarkStart w:id="658" w:name="_Hlk91579824"/>
            <w:r>
              <w:rPr>
                <w:rFonts w:hint="eastAsia"/>
                <w:b/>
              </w:rPr>
              <w:t>项</w:t>
            </w:r>
            <w:r>
              <w:rPr>
                <w:rFonts w:hint="eastAsia"/>
                <w:b/>
              </w:rPr>
              <w:t xml:space="preserve"> </w:t>
            </w:r>
            <w:r>
              <w:rPr>
                <w:rFonts w:hint="eastAsia"/>
                <w:b/>
              </w:rPr>
              <w:t>目</w:t>
            </w:r>
          </w:p>
        </w:tc>
        <w:tc>
          <w:tcPr>
            <w:tcW w:w="610" w:type="dxa"/>
            <w:tcBorders>
              <w:top w:val="single" w:sz="4" w:space="0" w:color="auto"/>
              <w:left w:val="nil"/>
              <w:bottom w:val="single" w:sz="4" w:space="0" w:color="auto"/>
              <w:right w:val="single" w:sz="4" w:space="0" w:color="auto"/>
            </w:tcBorders>
            <w:shd w:val="clear" w:color="000000" w:fill="FFFFFF"/>
            <w:vAlign w:val="center"/>
          </w:tcPr>
          <w:p w14:paraId="56F252AE" w14:textId="77777777" w:rsidR="00000000" w:rsidRDefault="007478C2">
            <w:pPr>
              <w:pStyle w:val="NormalWeb"/>
              <w:spacing w:before="0" w:beforeAutospacing="0" w:after="0" w:afterAutospacing="0"/>
              <w:jc w:val="center"/>
              <w:rPr>
                <w:b/>
              </w:rPr>
            </w:pPr>
            <w:r>
              <w:rPr>
                <w:rFonts w:hint="eastAsia"/>
                <w:b/>
              </w:rPr>
              <w:t>附注号</w:t>
            </w:r>
          </w:p>
        </w:tc>
        <w:tc>
          <w:tcPr>
            <w:tcW w:w="2104" w:type="dxa"/>
            <w:tcBorders>
              <w:top w:val="single" w:sz="4" w:space="0" w:color="auto"/>
              <w:left w:val="nil"/>
              <w:bottom w:val="single" w:sz="4" w:space="0" w:color="auto"/>
              <w:right w:val="single" w:sz="4" w:space="0" w:color="auto"/>
            </w:tcBorders>
            <w:shd w:val="clear" w:color="000000" w:fill="FFFFFF"/>
            <w:vAlign w:val="center"/>
          </w:tcPr>
          <w:p w14:paraId="295ABC5F" w14:textId="77777777" w:rsidR="00000000" w:rsidRDefault="007478C2">
            <w:pPr>
              <w:pStyle w:val="NormalWeb"/>
              <w:spacing w:before="0" w:beforeAutospacing="0" w:after="0" w:afterAutospacing="0"/>
              <w:jc w:val="center"/>
              <w:rPr>
                <w:b/>
              </w:rPr>
            </w:pPr>
            <w:r>
              <w:rPr>
                <w:rFonts w:hint="eastAsia"/>
                <w:b/>
              </w:rPr>
              <w:t>本期</w:t>
            </w:r>
          </w:p>
          <w:p w14:paraId="18F95637" w14:textId="77777777" w:rsidR="00000000" w:rsidRDefault="007478C2">
            <w:pPr>
              <w:pStyle w:val="NormalWeb"/>
              <w:spacing w:before="0" w:beforeAutospacing="0" w:after="0" w:afterAutospacing="0"/>
              <w:jc w:val="center"/>
              <w:rPr>
                <w:b/>
                <w:spacing w:val="-10"/>
                <w:sz w:val="21"/>
              </w:rPr>
            </w:pPr>
            <w:r>
              <w:rPr>
                <w:rFonts w:hint="eastAsia"/>
                <w:b/>
                <w:spacing w:val="-10"/>
                <w:sz w:val="21"/>
              </w:rPr>
              <w:t>_</w:t>
            </w:r>
            <w:r>
              <w:rPr>
                <w:rFonts w:hint="eastAsia"/>
                <w:b/>
                <w:spacing w:val="-10"/>
                <w:sz w:val="21"/>
              </w:rPr>
              <w:t>年</w:t>
            </w:r>
            <w:r>
              <w:rPr>
                <w:rFonts w:hint="eastAsia"/>
                <w:b/>
                <w:spacing w:val="-10"/>
                <w:sz w:val="21"/>
              </w:rPr>
              <w:t>_</w:t>
            </w:r>
            <w:r>
              <w:rPr>
                <w:rFonts w:hint="eastAsia"/>
                <w:b/>
                <w:spacing w:val="-10"/>
                <w:sz w:val="21"/>
              </w:rPr>
              <w:t>月</w:t>
            </w:r>
            <w:r>
              <w:rPr>
                <w:rFonts w:hint="eastAsia"/>
                <w:b/>
                <w:spacing w:val="-10"/>
                <w:sz w:val="21"/>
              </w:rPr>
              <w:t>_</w:t>
            </w:r>
            <w:r>
              <w:rPr>
                <w:rFonts w:hint="eastAsia"/>
                <w:b/>
                <w:spacing w:val="-10"/>
                <w:sz w:val="21"/>
              </w:rPr>
              <w:t>日至</w:t>
            </w:r>
            <w:r>
              <w:rPr>
                <w:rFonts w:hint="eastAsia"/>
                <w:b/>
                <w:spacing w:val="-10"/>
                <w:sz w:val="21"/>
              </w:rPr>
              <w:t>_</w:t>
            </w:r>
            <w:r>
              <w:rPr>
                <w:rFonts w:hint="eastAsia"/>
                <w:b/>
                <w:spacing w:val="-10"/>
                <w:sz w:val="21"/>
              </w:rPr>
              <w:t>年</w:t>
            </w:r>
            <w:r>
              <w:rPr>
                <w:rFonts w:hint="eastAsia"/>
                <w:b/>
                <w:spacing w:val="-10"/>
                <w:sz w:val="21"/>
              </w:rPr>
              <w:t>_</w:t>
            </w:r>
            <w:r>
              <w:rPr>
                <w:rFonts w:hint="eastAsia"/>
                <w:b/>
                <w:spacing w:val="-10"/>
                <w:sz w:val="21"/>
              </w:rPr>
              <w:t>月</w:t>
            </w:r>
            <w:r>
              <w:rPr>
                <w:rFonts w:hint="eastAsia"/>
                <w:b/>
                <w:spacing w:val="-10"/>
                <w:sz w:val="21"/>
              </w:rPr>
              <w:t>_</w:t>
            </w:r>
            <w:r>
              <w:rPr>
                <w:rFonts w:hint="eastAsia"/>
                <w:b/>
                <w:spacing w:val="-10"/>
                <w:sz w:val="21"/>
              </w:rPr>
              <w:t>日</w:t>
            </w:r>
          </w:p>
        </w:tc>
        <w:tc>
          <w:tcPr>
            <w:tcW w:w="2258" w:type="dxa"/>
            <w:tcBorders>
              <w:top w:val="single" w:sz="4" w:space="0" w:color="auto"/>
              <w:left w:val="nil"/>
              <w:bottom w:val="single" w:sz="4" w:space="0" w:color="auto"/>
              <w:right w:val="single" w:sz="4" w:space="0" w:color="auto"/>
            </w:tcBorders>
            <w:shd w:val="clear" w:color="000000" w:fill="FFFFFF"/>
            <w:vAlign w:val="center"/>
          </w:tcPr>
          <w:p w14:paraId="306D3D52" w14:textId="77777777" w:rsidR="00000000" w:rsidRDefault="007478C2">
            <w:pPr>
              <w:pStyle w:val="NormalWeb"/>
              <w:spacing w:before="0" w:beforeAutospacing="0" w:after="0" w:afterAutospacing="0"/>
              <w:jc w:val="center"/>
              <w:rPr>
                <w:b/>
              </w:rPr>
            </w:pPr>
            <w:r>
              <w:rPr>
                <w:rFonts w:hint="eastAsia"/>
                <w:b/>
              </w:rPr>
              <w:t>上年度可比期间</w:t>
            </w:r>
          </w:p>
          <w:p w14:paraId="69D63540" w14:textId="77777777" w:rsidR="00000000" w:rsidRDefault="007478C2">
            <w:pPr>
              <w:pStyle w:val="NormalWeb"/>
              <w:spacing w:before="0" w:beforeAutospacing="0" w:after="0" w:afterAutospacing="0"/>
              <w:jc w:val="center"/>
              <w:rPr>
                <w:b/>
                <w:sz w:val="21"/>
              </w:rPr>
            </w:pPr>
            <w:r>
              <w:rPr>
                <w:rFonts w:hint="eastAsia"/>
                <w:b/>
                <w:sz w:val="21"/>
              </w:rPr>
              <w:t>_</w:t>
            </w:r>
            <w:r>
              <w:rPr>
                <w:rFonts w:hint="eastAsia"/>
                <w:b/>
                <w:sz w:val="21"/>
              </w:rPr>
              <w:t>年</w:t>
            </w:r>
            <w:r>
              <w:rPr>
                <w:rFonts w:hint="eastAsia"/>
                <w:b/>
                <w:sz w:val="21"/>
              </w:rPr>
              <w:t>_</w:t>
            </w:r>
            <w:r>
              <w:rPr>
                <w:rFonts w:hint="eastAsia"/>
                <w:b/>
                <w:sz w:val="21"/>
              </w:rPr>
              <w:t>月</w:t>
            </w:r>
            <w:r>
              <w:rPr>
                <w:rFonts w:hint="eastAsia"/>
                <w:b/>
                <w:sz w:val="21"/>
              </w:rPr>
              <w:t>_</w:t>
            </w:r>
            <w:r>
              <w:rPr>
                <w:rFonts w:hint="eastAsia"/>
                <w:b/>
                <w:sz w:val="21"/>
              </w:rPr>
              <w:t>日至</w:t>
            </w:r>
            <w:r>
              <w:rPr>
                <w:rFonts w:hint="eastAsia"/>
                <w:b/>
                <w:sz w:val="21"/>
              </w:rPr>
              <w:t>_</w:t>
            </w:r>
            <w:r>
              <w:rPr>
                <w:rFonts w:hint="eastAsia"/>
                <w:b/>
                <w:sz w:val="21"/>
              </w:rPr>
              <w:t>年</w:t>
            </w:r>
            <w:r>
              <w:rPr>
                <w:rFonts w:hint="eastAsia"/>
                <w:b/>
                <w:sz w:val="21"/>
              </w:rPr>
              <w:t>_</w:t>
            </w:r>
            <w:r>
              <w:rPr>
                <w:rFonts w:hint="eastAsia"/>
                <w:b/>
                <w:sz w:val="21"/>
              </w:rPr>
              <w:t>月</w:t>
            </w:r>
            <w:r>
              <w:rPr>
                <w:rFonts w:hint="eastAsia"/>
                <w:b/>
                <w:sz w:val="21"/>
              </w:rPr>
              <w:t>_</w:t>
            </w:r>
            <w:r>
              <w:rPr>
                <w:rFonts w:hint="eastAsia"/>
                <w:b/>
                <w:sz w:val="21"/>
              </w:rPr>
              <w:t>日</w:t>
            </w:r>
          </w:p>
        </w:tc>
      </w:tr>
      <w:tr w:rsidR="00000000" w14:paraId="3A5E3AC8"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10F78666" w14:textId="77777777" w:rsidR="00000000" w:rsidRDefault="007478C2">
            <w:pPr>
              <w:widowControl/>
              <w:jc w:val="left"/>
              <w:rPr>
                <w:rFonts w:ascii="宋体" w:hAnsi="宋体" w:cs="宋体"/>
                <w:b/>
                <w:bCs/>
                <w:kern w:val="0"/>
                <w:sz w:val="24"/>
                <w:szCs w:val="24"/>
              </w:rPr>
            </w:pPr>
            <w:r>
              <w:rPr>
                <w:rFonts w:ascii="宋体" w:hAnsi="宋体" w:cs="宋体" w:hint="eastAsia"/>
                <w:b/>
                <w:bCs/>
                <w:kern w:val="0"/>
                <w:sz w:val="24"/>
                <w:szCs w:val="24"/>
              </w:rPr>
              <w:t>一、经营活动产生的现金流量：</w:t>
            </w:r>
          </w:p>
        </w:tc>
        <w:tc>
          <w:tcPr>
            <w:tcW w:w="610" w:type="dxa"/>
            <w:tcBorders>
              <w:top w:val="nil"/>
              <w:left w:val="nil"/>
              <w:bottom w:val="single" w:sz="4" w:space="0" w:color="auto"/>
              <w:right w:val="single" w:sz="4" w:space="0" w:color="auto"/>
            </w:tcBorders>
            <w:shd w:val="clear" w:color="000000" w:fill="FFFFFF"/>
            <w:vAlign w:val="center"/>
          </w:tcPr>
          <w:p w14:paraId="02EBC37C" w14:textId="77777777" w:rsidR="00000000" w:rsidRDefault="007478C2">
            <w:pPr>
              <w:widowControl/>
              <w:jc w:val="left"/>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center"/>
          </w:tcPr>
          <w:p w14:paraId="29B72A04" w14:textId="77777777" w:rsidR="00000000" w:rsidRDefault="007478C2">
            <w:pPr>
              <w:widowControl/>
              <w:jc w:val="center"/>
              <w:rPr>
                <w:rFonts w:ascii="宋体" w:hAnsi="宋体" w:cs="Arial"/>
                <w:kern w:val="0"/>
                <w:sz w:val="24"/>
                <w:szCs w:val="24"/>
              </w:rPr>
            </w:pPr>
          </w:p>
        </w:tc>
        <w:tc>
          <w:tcPr>
            <w:tcW w:w="2258" w:type="dxa"/>
            <w:tcBorders>
              <w:top w:val="nil"/>
              <w:left w:val="nil"/>
              <w:bottom w:val="single" w:sz="4" w:space="0" w:color="auto"/>
              <w:right w:val="single" w:sz="4" w:space="0" w:color="auto"/>
            </w:tcBorders>
            <w:shd w:val="clear" w:color="000000" w:fill="FFFFFF"/>
            <w:vAlign w:val="center"/>
          </w:tcPr>
          <w:p w14:paraId="72D3973F" w14:textId="77777777" w:rsidR="00000000" w:rsidRDefault="007478C2">
            <w:pPr>
              <w:widowControl/>
              <w:jc w:val="center"/>
              <w:rPr>
                <w:rFonts w:ascii="宋体" w:hAnsi="宋体" w:cs="Arial"/>
                <w:kern w:val="0"/>
                <w:sz w:val="24"/>
                <w:szCs w:val="24"/>
              </w:rPr>
            </w:pPr>
          </w:p>
        </w:tc>
      </w:tr>
      <w:tr w:rsidR="00000000" w14:paraId="60E7CADB"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4C01DDE7"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w:t>
            </w:r>
            <w:r>
              <w:rPr>
                <w:rFonts w:ascii="宋体" w:hAnsi="宋体" w:cs="Arial" w:hint="eastAsia"/>
                <w:kern w:val="0"/>
                <w:sz w:val="24"/>
                <w:szCs w:val="24"/>
              </w:rPr>
              <w:t>销售商品、提供劳务收到的现金</w:t>
            </w:r>
          </w:p>
        </w:tc>
        <w:tc>
          <w:tcPr>
            <w:tcW w:w="610" w:type="dxa"/>
            <w:tcBorders>
              <w:top w:val="nil"/>
              <w:left w:val="nil"/>
              <w:bottom w:val="single" w:sz="4" w:space="0" w:color="auto"/>
              <w:right w:val="single" w:sz="4" w:space="0" w:color="auto"/>
            </w:tcBorders>
            <w:shd w:val="clear" w:color="000000" w:fill="FFFFFF"/>
            <w:vAlign w:val="center"/>
          </w:tcPr>
          <w:p w14:paraId="7EAAB930"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768F5135" w14:textId="77777777" w:rsidR="00000000" w:rsidRDefault="007478C2">
            <w:pPr>
              <w:widowControl/>
              <w:jc w:val="center"/>
              <w:rPr>
                <w:color w:val="0000FF"/>
                <w:sz w:val="18"/>
              </w:rPr>
            </w:pPr>
            <w:r>
              <w:rPr>
                <w:rFonts w:hint="eastAsia"/>
                <w:color w:val="0000FF"/>
                <w:sz w:val="18"/>
              </w:rPr>
              <w:t>（</w:t>
            </w:r>
            <w:r>
              <w:rPr>
                <w:rFonts w:hint="eastAsia"/>
                <w:color w:val="0000FF"/>
                <w:sz w:val="18"/>
              </w:rPr>
              <w:t>4004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732B584F"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4004</w:t>
            </w:r>
            <w:r>
              <w:rPr>
                <w:rFonts w:hint="eastAsia"/>
                <w:color w:val="0000FF"/>
                <w:sz w:val="18"/>
              </w:rPr>
              <w:t>）</w:t>
            </w:r>
          </w:p>
        </w:tc>
      </w:tr>
      <w:tr w:rsidR="00000000" w14:paraId="58F8DF6E"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375E0CA6"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2.</w:t>
            </w:r>
            <w:r>
              <w:rPr>
                <w:rFonts w:ascii="宋体" w:hAnsi="宋体" w:cs="Arial" w:hint="eastAsia"/>
                <w:kern w:val="0"/>
                <w:sz w:val="24"/>
                <w:szCs w:val="24"/>
              </w:rPr>
              <w:t>处置证券投资收到的现金净额</w:t>
            </w:r>
          </w:p>
        </w:tc>
        <w:tc>
          <w:tcPr>
            <w:tcW w:w="610" w:type="dxa"/>
            <w:tcBorders>
              <w:top w:val="nil"/>
              <w:left w:val="nil"/>
              <w:bottom w:val="single" w:sz="4" w:space="0" w:color="auto"/>
              <w:right w:val="single" w:sz="4" w:space="0" w:color="auto"/>
            </w:tcBorders>
            <w:shd w:val="clear" w:color="000000" w:fill="FFFFFF"/>
            <w:vAlign w:val="center"/>
          </w:tcPr>
          <w:p w14:paraId="2E181505"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6CEB3D0D" w14:textId="77777777" w:rsidR="00000000" w:rsidRDefault="007478C2">
            <w:pPr>
              <w:widowControl/>
              <w:jc w:val="center"/>
              <w:rPr>
                <w:color w:val="0000FF"/>
                <w:sz w:val="18"/>
              </w:rPr>
            </w:pPr>
            <w:r>
              <w:rPr>
                <w:rFonts w:hint="eastAsia"/>
                <w:color w:val="0000FF"/>
                <w:sz w:val="18"/>
              </w:rPr>
              <w:t>（</w:t>
            </w:r>
            <w:r>
              <w:rPr>
                <w:rFonts w:hint="eastAsia"/>
                <w:color w:val="0000FF"/>
                <w:sz w:val="18"/>
              </w:rPr>
              <w:t>4005</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17920C91"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4005</w:t>
            </w:r>
            <w:r>
              <w:rPr>
                <w:rFonts w:hint="eastAsia"/>
                <w:color w:val="0000FF"/>
                <w:sz w:val="18"/>
              </w:rPr>
              <w:t>）</w:t>
            </w:r>
          </w:p>
        </w:tc>
      </w:tr>
      <w:tr w:rsidR="00000000" w14:paraId="0F17F88B"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EA0671C" w14:textId="77777777" w:rsidR="00000000" w:rsidRDefault="007478C2">
            <w:pPr>
              <w:widowControl/>
              <w:jc w:val="left"/>
              <w:rPr>
                <w:rFonts w:ascii="宋体" w:hAnsi="宋体" w:cs="Arial"/>
                <w:kern w:val="0"/>
                <w:sz w:val="24"/>
                <w:szCs w:val="24"/>
              </w:rPr>
            </w:pPr>
            <w:r>
              <w:rPr>
                <w:rFonts w:ascii="宋体" w:hAnsi="宋体" w:cs="Arial"/>
                <w:kern w:val="0"/>
                <w:sz w:val="24"/>
                <w:szCs w:val="24"/>
              </w:rPr>
              <w:t>3.</w:t>
            </w:r>
            <w:r>
              <w:rPr>
                <w:rFonts w:ascii="宋体" w:hAnsi="宋体" w:cs="Arial" w:hint="eastAsia"/>
                <w:kern w:val="0"/>
                <w:sz w:val="24"/>
                <w:szCs w:val="24"/>
              </w:rPr>
              <w:t>买入返售金融资产净减少额</w:t>
            </w:r>
          </w:p>
        </w:tc>
        <w:tc>
          <w:tcPr>
            <w:tcW w:w="610" w:type="dxa"/>
            <w:tcBorders>
              <w:top w:val="nil"/>
              <w:left w:val="nil"/>
              <w:bottom w:val="single" w:sz="4" w:space="0" w:color="auto"/>
              <w:right w:val="single" w:sz="4" w:space="0" w:color="auto"/>
            </w:tcBorders>
            <w:shd w:val="clear" w:color="000000" w:fill="FFFFFF"/>
            <w:vAlign w:val="center"/>
          </w:tcPr>
          <w:p w14:paraId="4AA08971"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0BC59FF3" w14:textId="77777777" w:rsidR="00000000" w:rsidRDefault="007478C2">
            <w:pPr>
              <w:widowControl/>
              <w:jc w:val="center"/>
              <w:rPr>
                <w:color w:val="0000FF"/>
                <w:sz w:val="18"/>
              </w:rPr>
            </w:pPr>
            <w:r>
              <w:rPr>
                <w:rFonts w:hint="eastAsia"/>
                <w:color w:val="0000FF"/>
                <w:sz w:val="18"/>
              </w:rPr>
              <w:t>（</w:t>
            </w:r>
            <w:r>
              <w:rPr>
                <w:rFonts w:hint="eastAsia"/>
                <w:color w:val="0000FF"/>
                <w:sz w:val="18"/>
              </w:rPr>
              <w:t>4006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3795F655"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4006</w:t>
            </w:r>
            <w:r>
              <w:rPr>
                <w:rFonts w:hint="eastAsia"/>
                <w:color w:val="0000FF"/>
                <w:sz w:val="18"/>
              </w:rPr>
              <w:t>）</w:t>
            </w:r>
          </w:p>
        </w:tc>
      </w:tr>
      <w:tr w:rsidR="00000000" w14:paraId="67AFF793"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25A6A1EC" w14:textId="77777777" w:rsidR="00000000" w:rsidRDefault="007478C2">
            <w:pPr>
              <w:widowControl/>
              <w:jc w:val="left"/>
              <w:rPr>
                <w:rFonts w:ascii="宋体" w:hAnsi="宋体" w:cs="Arial"/>
                <w:kern w:val="0"/>
                <w:sz w:val="24"/>
                <w:szCs w:val="24"/>
              </w:rPr>
            </w:pPr>
            <w:r>
              <w:rPr>
                <w:rFonts w:ascii="宋体" w:hAnsi="宋体" w:cs="Arial"/>
                <w:kern w:val="0"/>
                <w:sz w:val="24"/>
                <w:szCs w:val="24"/>
              </w:rPr>
              <w:t>4.</w:t>
            </w:r>
            <w:r>
              <w:rPr>
                <w:rFonts w:ascii="宋体" w:hAnsi="宋体" w:cs="Arial" w:hint="eastAsia"/>
                <w:kern w:val="0"/>
                <w:sz w:val="24"/>
                <w:szCs w:val="24"/>
              </w:rPr>
              <w:t>卖出回购金融资产款净增加额</w:t>
            </w:r>
          </w:p>
        </w:tc>
        <w:tc>
          <w:tcPr>
            <w:tcW w:w="610" w:type="dxa"/>
            <w:tcBorders>
              <w:top w:val="nil"/>
              <w:left w:val="nil"/>
              <w:bottom w:val="single" w:sz="4" w:space="0" w:color="auto"/>
              <w:right w:val="single" w:sz="4" w:space="0" w:color="auto"/>
            </w:tcBorders>
            <w:shd w:val="clear" w:color="000000" w:fill="FFFFFF"/>
            <w:vAlign w:val="center"/>
          </w:tcPr>
          <w:p w14:paraId="049EA1C5"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54B0BD89" w14:textId="77777777" w:rsidR="00000000" w:rsidRDefault="007478C2">
            <w:pPr>
              <w:widowControl/>
              <w:jc w:val="center"/>
              <w:rPr>
                <w:color w:val="0000FF"/>
                <w:sz w:val="18"/>
              </w:rPr>
            </w:pPr>
            <w:r>
              <w:rPr>
                <w:rFonts w:hint="eastAsia"/>
                <w:color w:val="0000FF"/>
                <w:sz w:val="18"/>
              </w:rPr>
              <w:t>（</w:t>
            </w:r>
            <w:r>
              <w:rPr>
                <w:rFonts w:hint="eastAsia"/>
                <w:color w:val="0000FF"/>
                <w:sz w:val="18"/>
              </w:rPr>
              <w:t>4007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1B6408BD"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4007</w:t>
            </w:r>
            <w:r>
              <w:rPr>
                <w:rFonts w:hint="eastAsia"/>
                <w:color w:val="0000FF"/>
                <w:sz w:val="18"/>
              </w:rPr>
              <w:t>）</w:t>
            </w:r>
          </w:p>
        </w:tc>
      </w:tr>
      <w:tr w:rsidR="00000000" w14:paraId="6F3C0D9E"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4B9B617"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5.</w:t>
            </w:r>
            <w:r>
              <w:rPr>
                <w:rFonts w:ascii="宋体" w:hAnsi="宋体" w:cs="Arial" w:hint="eastAsia"/>
                <w:kern w:val="0"/>
                <w:sz w:val="24"/>
                <w:szCs w:val="24"/>
              </w:rPr>
              <w:t>取得</w:t>
            </w:r>
            <w:r>
              <w:rPr>
                <w:rFonts w:ascii="宋体" w:hAnsi="宋体" w:cs="Arial"/>
                <w:kern w:val="0"/>
                <w:sz w:val="24"/>
                <w:szCs w:val="24"/>
              </w:rPr>
              <w:t>利息</w:t>
            </w:r>
            <w:r>
              <w:rPr>
                <w:rFonts w:ascii="宋体" w:hAnsi="宋体" w:cs="Arial" w:hint="eastAsia"/>
                <w:kern w:val="0"/>
                <w:sz w:val="24"/>
                <w:szCs w:val="24"/>
              </w:rPr>
              <w:t>收入收到的现金</w:t>
            </w:r>
          </w:p>
        </w:tc>
        <w:tc>
          <w:tcPr>
            <w:tcW w:w="610" w:type="dxa"/>
            <w:tcBorders>
              <w:top w:val="nil"/>
              <w:left w:val="nil"/>
              <w:bottom w:val="single" w:sz="4" w:space="0" w:color="auto"/>
              <w:right w:val="single" w:sz="4" w:space="0" w:color="auto"/>
            </w:tcBorders>
            <w:shd w:val="clear" w:color="000000" w:fill="FFFFFF"/>
            <w:vAlign w:val="center"/>
          </w:tcPr>
          <w:p w14:paraId="438B7B94"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5910B3D5" w14:textId="77777777" w:rsidR="00000000" w:rsidRDefault="007478C2">
            <w:pPr>
              <w:widowControl/>
              <w:jc w:val="center"/>
              <w:rPr>
                <w:color w:val="0000FF"/>
                <w:sz w:val="18"/>
              </w:rPr>
            </w:pPr>
            <w:r>
              <w:rPr>
                <w:rFonts w:hint="eastAsia"/>
                <w:color w:val="0000FF"/>
                <w:sz w:val="18"/>
              </w:rPr>
              <w:t>（</w:t>
            </w:r>
            <w:r>
              <w:rPr>
                <w:rFonts w:hint="eastAsia"/>
                <w:color w:val="0000FF"/>
                <w:sz w:val="18"/>
              </w:rPr>
              <w:t>4008</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70CFCEC3"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4008</w:t>
            </w:r>
            <w:r>
              <w:rPr>
                <w:rFonts w:hint="eastAsia"/>
                <w:color w:val="0000FF"/>
                <w:sz w:val="18"/>
              </w:rPr>
              <w:t>）</w:t>
            </w:r>
          </w:p>
        </w:tc>
      </w:tr>
      <w:tr w:rsidR="00000000" w14:paraId="0977B910"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DE34D1F"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6.</w:t>
            </w:r>
            <w:r>
              <w:rPr>
                <w:rFonts w:ascii="宋体" w:hAnsi="宋体" w:cs="Arial" w:hint="eastAsia"/>
                <w:kern w:val="0"/>
                <w:sz w:val="24"/>
                <w:szCs w:val="24"/>
              </w:rPr>
              <w:t>收到的税费返还</w:t>
            </w:r>
          </w:p>
        </w:tc>
        <w:tc>
          <w:tcPr>
            <w:tcW w:w="610" w:type="dxa"/>
            <w:tcBorders>
              <w:top w:val="nil"/>
              <w:left w:val="nil"/>
              <w:bottom w:val="single" w:sz="4" w:space="0" w:color="auto"/>
              <w:right w:val="single" w:sz="4" w:space="0" w:color="auto"/>
            </w:tcBorders>
            <w:shd w:val="clear" w:color="000000" w:fill="FFFFFF"/>
            <w:vAlign w:val="center"/>
          </w:tcPr>
          <w:p w14:paraId="44129FAA"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19840AE9" w14:textId="77777777" w:rsidR="00000000" w:rsidRDefault="007478C2">
            <w:pPr>
              <w:widowControl/>
              <w:jc w:val="center"/>
              <w:rPr>
                <w:color w:val="0000FF"/>
                <w:sz w:val="18"/>
              </w:rPr>
            </w:pPr>
            <w:r>
              <w:rPr>
                <w:rFonts w:hint="eastAsia"/>
                <w:color w:val="0000FF"/>
                <w:sz w:val="18"/>
              </w:rPr>
              <w:t>（</w:t>
            </w:r>
            <w:r>
              <w:rPr>
                <w:rFonts w:hint="eastAsia"/>
                <w:color w:val="0000FF"/>
                <w:sz w:val="18"/>
              </w:rPr>
              <w:t>4009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79A3516D"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4009</w:t>
            </w:r>
            <w:r>
              <w:rPr>
                <w:rFonts w:hint="eastAsia"/>
                <w:color w:val="0000FF"/>
                <w:sz w:val="18"/>
              </w:rPr>
              <w:t>）</w:t>
            </w:r>
          </w:p>
        </w:tc>
      </w:tr>
      <w:tr w:rsidR="00000000" w14:paraId="4B52B653"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1035508"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7</w:t>
            </w:r>
            <w:r>
              <w:rPr>
                <w:rFonts w:ascii="宋体" w:hAnsi="宋体" w:cs="Arial"/>
                <w:kern w:val="0"/>
                <w:sz w:val="24"/>
                <w:szCs w:val="24"/>
              </w:rPr>
              <w:t>.</w:t>
            </w:r>
            <w:r>
              <w:rPr>
                <w:rFonts w:ascii="宋体" w:hAnsi="宋体" w:cs="Arial" w:hint="eastAsia"/>
                <w:kern w:val="0"/>
                <w:sz w:val="24"/>
                <w:szCs w:val="24"/>
              </w:rPr>
              <w:t>收到其他与经营活动有关的现金</w:t>
            </w:r>
          </w:p>
        </w:tc>
        <w:tc>
          <w:tcPr>
            <w:tcW w:w="610" w:type="dxa"/>
            <w:tcBorders>
              <w:top w:val="nil"/>
              <w:left w:val="nil"/>
              <w:bottom w:val="single" w:sz="4" w:space="0" w:color="auto"/>
              <w:right w:val="single" w:sz="4" w:space="0" w:color="auto"/>
            </w:tcBorders>
            <w:shd w:val="clear" w:color="000000" w:fill="FFFFFF"/>
            <w:vAlign w:val="center"/>
          </w:tcPr>
          <w:p w14:paraId="07E1F2EB"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0230E124" w14:textId="77777777" w:rsidR="00000000" w:rsidRDefault="007478C2">
            <w:pPr>
              <w:widowControl/>
              <w:jc w:val="center"/>
              <w:rPr>
                <w:color w:val="0000FF"/>
                <w:sz w:val="18"/>
              </w:rPr>
            </w:pPr>
            <w:r>
              <w:rPr>
                <w:rFonts w:hint="eastAsia"/>
                <w:color w:val="0000FF"/>
                <w:sz w:val="18"/>
              </w:rPr>
              <w:t>（</w:t>
            </w:r>
            <w:r>
              <w:rPr>
                <w:rFonts w:hint="eastAsia"/>
                <w:color w:val="0000FF"/>
                <w:sz w:val="18"/>
              </w:rPr>
              <w:t>4010</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2839C54C"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4010</w:t>
            </w:r>
            <w:r>
              <w:rPr>
                <w:rFonts w:hint="eastAsia"/>
                <w:color w:val="0000FF"/>
                <w:sz w:val="18"/>
              </w:rPr>
              <w:t>）</w:t>
            </w:r>
          </w:p>
        </w:tc>
      </w:tr>
      <w:tr w:rsidR="00000000" w14:paraId="500DA7E0"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3F296418" w14:textId="77777777" w:rsidR="00000000" w:rsidRDefault="007478C2">
            <w:pPr>
              <w:widowControl/>
              <w:ind w:firstLineChars="400" w:firstLine="964"/>
              <w:rPr>
                <w:rFonts w:ascii="宋体" w:hAnsi="宋体" w:cs="宋体"/>
                <w:b/>
                <w:bCs/>
                <w:kern w:val="0"/>
                <w:sz w:val="24"/>
                <w:szCs w:val="24"/>
              </w:rPr>
            </w:pPr>
            <w:r>
              <w:rPr>
                <w:rFonts w:ascii="宋体" w:hAnsi="宋体" w:cs="宋体" w:hint="eastAsia"/>
                <w:b/>
                <w:bCs/>
                <w:kern w:val="0"/>
                <w:sz w:val="24"/>
                <w:szCs w:val="24"/>
              </w:rPr>
              <w:t>经营活动现金流入小计</w:t>
            </w:r>
          </w:p>
        </w:tc>
        <w:tc>
          <w:tcPr>
            <w:tcW w:w="610" w:type="dxa"/>
            <w:tcBorders>
              <w:top w:val="nil"/>
              <w:left w:val="nil"/>
              <w:bottom w:val="single" w:sz="4" w:space="0" w:color="auto"/>
              <w:right w:val="single" w:sz="4" w:space="0" w:color="auto"/>
            </w:tcBorders>
            <w:shd w:val="clear" w:color="000000" w:fill="FFFFFF"/>
            <w:vAlign w:val="center"/>
          </w:tcPr>
          <w:p w14:paraId="31F1D3AC"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255236FE" w14:textId="77777777" w:rsidR="00000000" w:rsidRDefault="007478C2">
            <w:pPr>
              <w:widowControl/>
              <w:jc w:val="center"/>
              <w:rPr>
                <w:color w:val="0000FF"/>
                <w:sz w:val="18"/>
              </w:rPr>
            </w:pPr>
            <w:r>
              <w:rPr>
                <w:rFonts w:hint="eastAsia"/>
                <w:color w:val="0000FF"/>
                <w:sz w:val="18"/>
              </w:rPr>
              <w:t>（</w:t>
            </w:r>
            <w:r>
              <w:rPr>
                <w:rFonts w:hint="eastAsia"/>
                <w:color w:val="0000FF"/>
                <w:sz w:val="18"/>
              </w:rPr>
              <w:t>4011</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5E146904"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4011</w:t>
            </w:r>
            <w:r>
              <w:rPr>
                <w:rFonts w:hint="eastAsia"/>
                <w:color w:val="0000FF"/>
                <w:sz w:val="18"/>
              </w:rPr>
              <w:t>）</w:t>
            </w:r>
          </w:p>
        </w:tc>
      </w:tr>
      <w:tr w:rsidR="00000000" w14:paraId="56D962FA"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36EE2C05" w14:textId="77777777" w:rsidR="00000000" w:rsidRDefault="007478C2">
            <w:pPr>
              <w:widowControl/>
              <w:jc w:val="left"/>
              <w:rPr>
                <w:rFonts w:ascii="宋体" w:hAnsi="宋体" w:cs="Arial"/>
                <w:kern w:val="0"/>
                <w:sz w:val="24"/>
                <w:szCs w:val="24"/>
              </w:rPr>
            </w:pPr>
            <w:r>
              <w:rPr>
                <w:rFonts w:ascii="宋体" w:hAnsi="宋体" w:cs="Arial"/>
                <w:kern w:val="0"/>
                <w:sz w:val="24"/>
                <w:szCs w:val="24"/>
              </w:rPr>
              <w:t>8.</w:t>
            </w:r>
            <w:r>
              <w:rPr>
                <w:rFonts w:ascii="宋体" w:hAnsi="宋体" w:cs="Arial" w:hint="eastAsia"/>
                <w:kern w:val="0"/>
                <w:sz w:val="24"/>
                <w:szCs w:val="24"/>
              </w:rPr>
              <w:t>购买商品、接受劳务支付的现金</w:t>
            </w:r>
          </w:p>
        </w:tc>
        <w:tc>
          <w:tcPr>
            <w:tcW w:w="610" w:type="dxa"/>
            <w:tcBorders>
              <w:top w:val="nil"/>
              <w:left w:val="nil"/>
              <w:bottom w:val="single" w:sz="4" w:space="0" w:color="auto"/>
              <w:right w:val="single" w:sz="4" w:space="0" w:color="auto"/>
            </w:tcBorders>
            <w:shd w:val="clear" w:color="000000" w:fill="FFFFFF"/>
            <w:vAlign w:val="center"/>
          </w:tcPr>
          <w:p w14:paraId="6A1B8804"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D3DF73E" w14:textId="77777777" w:rsidR="00000000" w:rsidRDefault="007478C2">
            <w:pPr>
              <w:widowControl/>
              <w:jc w:val="center"/>
              <w:rPr>
                <w:color w:val="0000FF"/>
                <w:sz w:val="18"/>
              </w:rPr>
            </w:pPr>
            <w:r>
              <w:rPr>
                <w:rFonts w:hint="eastAsia"/>
                <w:color w:val="0000FF"/>
                <w:sz w:val="18"/>
              </w:rPr>
              <w:t>（</w:t>
            </w:r>
            <w:r>
              <w:rPr>
                <w:rFonts w:hint="eastAsia"/>
                <w:color w:val="0000FF"/>
                <w:sz w:val="18"/>
              </w:rPr>
              <w:t>4012</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0D42CDAF"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4012</w:t>
            </w:r>
            <w:r>
              <w:rPr>
                <w:rFonts w:hint="eastAsia"/>
                <w:color w:val="0000FF"/>
                <w:sz w:val="18"/>
              </w:rPr>
              <w:t>）</w:t>
            </w:r>
          </w:p>
        </w:tc>
      </w:tr>
      <w:tr w:rsidR="00000000" w14:paraId="7D0643DF"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CB6F7B2" w14:textId="77777777" w:rsidR="00000000" w:rsidRDefault="007478C2">
            <w:pPr>
              <w:widowControl/>
              <w:jc w:val="left"/>
              <w:rPr>
                <w:rFonts w:ascii="宋体" w:hAnsi="宋体" w:cs="Arial"/>
                <w:kern w:val="0"/>
                <w:sz w:val="24"/>
                <w:szCs w:val="24"/>
              </w:rPr>
            </w:pPr>
            <w:r>
              <w:rPr>
                <w:rFonts w:ascii="宋体" w:hAnsi="宋体" w:cs="Arial"/>
                <w:kern w:val="0"/>
                <w:sz w:val="24"/>
                <w:szCs w:val="24"/>
              </w:rPr>
              <w:t>9.</w:t>
            </w:r>
            <w:r>
              <w:rPr>
                <w:rFonts w:ascii="宋体" w:hAnsi="宋体" w:cs="Arial" w:hint="eastAsia"/>
                <w:kern w:val="0"/>
                <w:sz w:val="24"/>
                <w:szCs w:val="24"/>
              </w:rPr>
              <w:t>取</w:t>
            </w:r>
            <w:r>
              <w:rPr>
                <w:rFonts w:ascii="宋体" w:hAnsi="宋体" w:cs="Arial" w:hint="eastAsia"/>
                <w:kern w:val="0"/>
                <w:sz w:val="24"/>
                <w:szCs w:val="24"/>
              </w:rPr>
              <w:t>得证券投资支付的现金净额</w:t>
            </w:r>
          </w:p>
        </w:tc>
        <w:tc>
          <w:tcPr>
            <w:tcW w:w="610" w:type="dxa"/>
            <w:tcBorders>
              <w:top w:val="nil"/>
              <w:left w:val="nil"/>
              <w:bottom w:val="single" w:sz="4" w:space="0" w:color="auto"/>
              <w:right w:val="single" w:sz="4" w:space="0" w:color="auto"/>
            </w:tcBorders>
            <w:shd w:val="clear" w:color="000000" w:fill="FFFFFF"/>
            <w:vAlign w:val="center"/>
          </w:tcPr>
          <w:p w14:paraId="42495090"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11A4898B" w14:textId="77777777" w:rsidR="00000000" w:rsidRDefault="007478C2">
            <w:pPr>
              <w:widowControl/>
              <w:jc w:val="center"/>
              <w:rPr>
                <w:color w:val="0000FF"/>
                <w:sz w:val="18"/>
              </w:rPr>
            </w:pPr>
            <w:r>
              <w:rPr>
                <w:rFonts w:hint="eastAsia"/>
                <w:color w:val="0000FF"/>
                <w:sz w:val="18"/>
              </w:rPr>
              <w:t>（</w:t>
            </w:r>
            <w:r>
              <w:rPr>
                <w:rFonts w:hint="eastAsia"/>
                <w:color w:val="0000FF"/>
                <w:sz w:val="18"/>
              </w:rPr>
              <w:t>4013</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703D5C2E"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4013</w:t>
            </w:r>
            <w:r>
              <w:rPr>
                <w:rFonts w:hint="eastAsia"/>
                <w:color w:val="0000FF"/>
                <w:sz w:val="18"/>
              </w:rPr>
              <w:t>）</w:t>
            </w:r>
          </w:p>
        </w:tc>
      </w:tr>
      <w:tr w:rsidR="00000000" w14:paraId="6B5ECD60"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7466C941" w14:textId="77777777" w:rsidR="00000000" w:rsidRDefault="007478C2">
            <w:pPr>
              <w:widowControl/>
              <w:jc w:val="left"/>
              <w:rPr>
                <w:rFonts w:ascii="宋体" w:hAnsi="宋体" w:cs="Arial"/>
                <w:kern w:val="0"/>
                <w:sz w:val="24"/>
                <w:szCs w:val="24"/>
              </w:rPr>
            </w:pPr>
            <w:r>
              <w:rPr>
                <w:rFonts w:ascii="宋体" w:hAnsi="宋体" w:cs="Arial"/>
                <w:kern w:val="0"/>
                <w:sz w:val="24"/>
                <w:szCs w:val="24"/>
              </w:rPr>
              <w:t>10</w:t>
            </w:r>
            <w:r>
              <w:rPr>
                <w:rFonts w:ascii="宋体" w:hAnsi="宋体" w:cs="Arial" w:hint="eastAsia"/>
                <w:kern w:val="0"/>
                <w:sz w:val="24"/>
                <w:szCs w:val="24"/>
              </w:rPr>
              <w:t>.</w:t>
            </w:r>
            <w:r>
              <w:rPr>
                <w:rFonts w:ascii="宋体" w:hAnsi="宋体" w:cs="Arial" w:hint="eastAsia"/>
                <w:kern w:val="0"/>
                <w:sz w:val="24"/>
                <w:szCs w:val="24"/>
              </w:rPr>
              <w:t>买入返售金融资产净增加额</w:t>
            </w:r>
          </w:p>
        </w:tc>
        <w:tc>
          <w:tcPr>
            <w:tcW w:w="610" w:type="dxa"/>
            <w:tcBorders>
              <w:top w:val="nil"/>
              <w:left w:val="nil"/>
              <w:bottom w:val="single" w:sz="4" w:space="0" w:color="auto"/>
              <w:right w:val="single" w:sz="4" w:space="0" w:color="auto"/>
            </w:tcBorders>
            <w:shd w:val="clear" w:color="000000" w:fill="FFFFFF"/>
            <w:vAlign w:val="center"/>
          </w:tcPr>
          <w:p w14:paraId="2643BD93"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0FCC66BB" w14:textId="77777777" w:rsidR="00000000" w:rsidRDefault="007478C2">
            <w:pPr>
              <w:widowControl/>
              <w:jc w:val="center"/>
              <w:rPr>
                <w:color w:val="0000FF"/>
                <w:sz w:val="18"/>
              </w:rPr>
            </w:pPr>
            <w:r>
              <w:rPr>
                <w:rFonts w:hint="eastAsia"/>
                <w:color w:val="0000FF"/>
                <w:sz w:val="18"/>
              </w:rPr>
              <w:t>（</w:t>
            </w:r>
            <w:r>
              <w:rPr>
                <w:rFonts w:hint="eastAsia"/>
                <w:color w:val="0000FF"/>
                <w:sz w:val="18"/>
              </w:rPr>
              <w:t>4014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2F8DBB7F"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4014</w:t>
            </w:r>
            <w:r>
              <w:rPr>
                <w:rFonts w:hint="eastAsia"/>
                <w:color w:val="0000FF"/>
                <w:sz w:val="18"/>
              </w:rPr>
              <w:t>）</w:t>
            </w:r>
          </w:p>
        </w:tc>
      </w:tr>
      <w:tr w:rsidR="00000000" w14:paraId="5CF31958"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2EF9DEB4" w14:textId="77777777" w:rsidR="00000000" w:rsidRDefault="007478C2">
            <w:pPr>
              <w:widowControl/>
              <w:jc w:val="left"/>
              <w:rPr>
                <w:rFonts w:ascii="宋体" w:hAnsi="宋体" w:cs="Arial"/>
                <w:kern w:val="0"/>
                <w:sz w:val="24"/>
                <w:szCs w:val="24"/>
              </w:rPr>
            </w:pPr>
            <w:r>
              <w:rPr>
                <w:rFonts w:ascii="宋体" w:hAnsi="宋体" w:cs="Arial"/>
                <w:kern w:val="0"/>
                <w:sz w:val="24"/>
                <w:szCs w:val="24"/>
              </w:rPr>
              <w:t>11</w:t>
            </w:r>
            <w:r>
              <w:rPr>
                <w:rFonts w:ascii="宋体" w:hAnsi="宋体" w:cs="Arial" w:hint="eastAsia"/>
                <w:kern w:val="0"/>
                <w:sz w:val="24"/>
                <w:szCs w:val="24"/>
              </w:rPr>
              <w:t>.</w:t>
            </w:r>
            <w:r>
              <w:rPr>
                <w:rFonts w:ascii="宋体" w:hAnsi="宋体" w:cs="Arial" w:hint="eastAsia"/>
                <w:kern w:val="0"/>
                <w:sz w:val="24"/>
                <w:szCs w:val="24"/>
              </w:rPr>
              <w:t>卖出回购金融资产款净减少额</w:t>
            </w:r>
          </w:p>
        </w:tc>
        <w:tc>
          <w:tcPr>
            <w:tcW w:w="610" w:type="dxa"/>
            <w:tcBorders>
              <w:top w:val="nil"/>
              <w:left w:val="nil"/>
              <w:bottom w:val="single" w:sz="4" w:space="0" w:color="auto"/>
              <w:right w:val="single" w:sz="4" w:space="0" w:color="auto"/>
            </w:tcBorders>
            <w:shd w:val="clear" w:color="000000" w:fill="FFFFFF"/>
            <w:vAlign w:val="center"/>
          </w:tcPr>
          <w:p w14:paraId="42E15890"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5A0F567E" w14:textId="77777777" w:rsidR="00000000" w:rsidRDefault="007478C2">
            <w:pPr>
              <w:widowControl/>
              <w:jc w:val="center"/>
              <w:rPr>
                <w:color w:val="0000FF"/>
                <w:sz w:val="18"/>
              </w:rPr>
            </w:pPr>
            <w:r>
              <w:rPr>
                <w:rFonts w:hint="eastAsia"/>
                <w:color w:val="0000FF"/>
                <w:sz w:val="18"/>
              </w:rPr>
              <w:t>（</w:t>
            </w:r>
            <w:r>
              <w:rPr>
                <w:rFonts w:hint="eastAsia"/>
                <w:color w:val="0000FF"/>
                <w:sz w:val="18"/>
              </w:rPr>
              <w:t>4015</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1975F2DF"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4015</w:t>
            </w:r>
            <w:r>
              <w:rPr>
                <w:rFonts w:hint="eastAsia"/>
                <w:color w:val="0000FF"/>
                <w:sz w:val="18"/>
              </w:rPr>
              <w:t>）</w:t>
            </w:r>
          </w:p>
        </w:tc>
      </w:tr>
      <w:tr w:rsidR="00000000" w14:paraId="64FD1E54"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752037FB"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2</w:t>
            </w:r>
            <w:r>
              <w:rPr>
                <w:rFonts w:ascii="宋体" w:hAnsi="宋体" w:cs="Arial" w:hint="eastAsia"/>
                <w:kern w:val="0"/>
                <w:sz w:val="24"/>
                <w:szCs w:val="24"/>
              </w:rPr>
              <w:t>.</w:t>
            </w:r>
            <w:r>
              <w:rPr>
                <w:rFonts w:ascii="宋体" w:hAnsi="宋体" w:cs="Arial" w:hint="eastAsia"/>
                <w:kern w:val="0"/>
                <w:sz w:val="24"/>
                <w:szCs w:val="24"/>
              </w:rPr>
              <w:t>支付给职工以及为职工支付的现金</w:t>
            </w:r>
          </w:p>
        </w:tc>
        <w:tc>
          <w:tcPr>
            <w:tcW w:w="610" w:type="dxa"/>
            <w:tcBorders>
              <w:top w:val="nil"/>
              <w:left w:val="nil"/>
              <w:bottom w:val="single" w:sz="4" w:space="0" w:color="auto"/>
              <w:right w:val="single" w:sz="4" w:space="0" w:color="auto"/>
            </w:tcBorders>
            <w:shd w:val="clear" w:color="000000" w:fill="FFFFFF"/>
            <w:vAlign w:val="center"/>
          </w:tcPr>
          <w:p w14:paraId="7010916A"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46A78BD0" w14:textId="77777777" w:rsidR="00000000" w:rsidRDefault="007478C2">
            <w:pPr>
              <w:widowControl/>
              <w:jc w:val="center"/>
              <w:rPr>
                <w:color w:val="0000FF"/>
                <w:sz w:val="18"/>
              </w:rPr>
            </w:pPr>
            <w:r>
              <w:rPr>
                <w:rFonts w:hint="eastAsia"/>
                <w:color w:val="0000FF"/>
                <w:sz w:val="18"/>
              </w:rPr>
              <w:t>（</w:t>
            </w:r>
            <w:r>
              <w:rPr>
                <w:rFonts w:hint="eastAsia"/>
                <w:color w:val="0000FF"/>
                <w:sz w:val="18"/>
              </w:rPr>
              <w:t>4016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24AB9197"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4016</w:t>
            </w:r>
            <w:r>
              <w:rPr>
                <w:rFonts w:hint="eastAsia"/>
                <w:color w:val="0000FF"/>
                <w:sz w:val="18"/>
              </w:rPr>
              <w:t>）</w:t>
            </w:r>
          </w:p>
        </w:tc>
      </w:tr>
      <w:tr w:rsidR="00000000" w14:paraId="17EDC17E"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D815980"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3.</w:t>
            </w:r>
            <w:r>
              <w:rPr>
                <w:rFonts w:ascii="宋体" w:hAnsi="宋体" w:cs="Arial" w:hint="eastAsia"/>
                <w:kern w:val="0"/>
                <w:sz w:val="24"/>
                <w:szCs w:val="24"/>
              </w:rPr>
              <w:t>支付的各项税费</w:t>
            </w:r>
          </w:p>
        </w:tc>
        <w:tc>
          <w:tcPr>
            <w:tcW w:w="610" w:type="dxa"/>
            <w:tcBorders>
              <w:top w:val="nil"/>
              <w:left w:val="nil"/>
              <w:bottom w:val="single" w:sz="4" w:space="0" w:color="auto"/>
              <w:right w:val="single" w:sz="4" w:space="0" w:color="auto"/>
            </w:tcBorders>
            <w:shd w:val="clear" w:color="000000" w:fill="FFFFFF"/>
            <w:vAlign w:val="center"/>
          </w:tcPr>
          <w:p w14:paraId="46536D4C"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0994E8BC" w14:textId="77777777" w:rsidR="00000000" w:rsidRDefault="007478C2">
            <w:pPr>
              <w:widowControl/>
              <w:jc w:val="center"/>
              <w:rPr>
                <w:color w:val="0000FF"/>
                <w:sz w:val="18"/>
              </w:rPr>
            </w:pPr>
            <w:r>
              <w:rPr>
                <w:rFonts w:hint="eastAsia"/>
                <w:color w:val="0000FF"/>
                <w:sz w:val="18"/>
              </w:rPr>
              <w:t>（</w:t>
            </w:r>
            <w:r>
              <w:rPr>
                <w:rFonts w:hint="eastAsia"/>
                <w:color w:val="0000FF"/>
                <w:sz w:val="18"/>
              </w:rPr>
              <w:t>4017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30B12BE5"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4017</w:t>
            </w:r>
            <w:r>
              <w:rPr>
                <w:rFonts w:hint="eastAsia"/>
                <w:color w:val="0000FF"/>
                <w:sz w:val="18"/>
              </w:rPr>
              <w:t>）</w:t>
            </w:r>
          </w:p>
        </w:tc>
      </w:tr>
      <w:tr w:rsidR="00000000" w14:paraId="40C9D2D2"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1724B553"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4.</w:t>
            </w:r>
            <w:r>
              <w:rPr>
                <w:rFonts w:ascii="宋体" w:hAnsi="宋体" w:cs="Arial" w:hint="eastAsia"/>
                <w:kern w:val="0"/>
                <w:sz w:val="24"/>
                <w:szCs w:val="24"/>
              </w:rPr>
              <w:t>支付其他与经营活动有关的现金</w:t>
            </w:r>
          </w:p>
        </w:tc>
        <w:tc>
          <w:tcPr>
            <w:tcW w:w="610" w:type="dxa"/>
            <w:tcBorders>
              <w:top w:val="nil"/>
              <w:left w:val="nil"/>
              <w:bottom w:val="single" w:sz="4" w:space="0" w:color="auto"/>
              <w:right w:val="single" w:sz="4" w:space="0" w:color="auto"/>
            </w:tcBorders>
            <w:shd w:val="clear" w:color="000000" w:fill="FFFFFF"/>
            <w:vAlign w:val="center"/>
          </w:tcPr>
          <w:p w14:paraId="764CED9E"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0044B6A5" w14:textId="77777777" w:rsidR="00000000" w:rsidRDefault="007478C2">
            <w:pPr>
              <w:widowControl/>
              <w:jc w:val="center"/>
              <w:rPr>
                <w:color w:val="0000FF"/>
                <w:sz w:val="18"/>
              </w:rPr>
            </w:pPr>
            <w:r>
              <w:rPr>
                <w:rFonts w:hint="eastAsia"/>
                <w:color w:val="0000FF"/>
                <w:sz w:val="18"/>
              </w:rPr>
              <w:t>（</w:t>
            </w:r>
            <w:r>
              <w:rPr>
                <w:rFonts w:hint="eastAsia"/>
                <w:color w:val="0000FF"/>
                <w:sz w:val="18"/>
              </w:rPr>
              <w:t>4018</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671F8F50"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4018</w:t>
            </w:r>
            <w:r>
              <w:rPr>
                <w:rFonts w:hint="eastAsia"/>
                <w:color w:val="0000FF"/>
                <w:sz w:val="18"/>
              </w:rPr>
              <w:t>）</w:t>
            </w:r>
          </w:p>
        </w:tc>
      </w:tr>
      <w:tr w:rsidR="00000000" w14:paraId="0A9E2494"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19A99397" w14:textId="77777777" w:rsidR="00000000" w:rsidRDefault="007478C2">
            <w:pPr>
              <w:widowControl/>
              <w:ind w:firstLineChars="400" w:firstLine="964"/>
              <w:rPr>
                <w:rFonts w:ascii="宋体" w:hAnsi="宋体" w:cs="宋体"/>
                <w:b/>
                <w:bCs/>
                <w:kern w:val="0"/>
                <w:sz w:val="24"/>
                <w:szCs w:val="24"/>
              </w:rPr>
            </w:pPr>
            <w:r>
              <w:rPr>
                <w:rFonts w:ascii="宋体" w:hAnsi="宋体" w:cs="宋体" w:hint="eastAsia"/>
                <w:b/>
                <w:bCs/>
                <w:kern w:val="0"/>
                <w:sz w:val="24"/>
                <w:szCs w:val="24"/>
              </w:rPr>
              <w:t>经营活动现金流出小计</w:t>
            </w:r>
          </w:p>
        </w:tc>
        <w:tc>
          <w:tcPr>
            <w:tcW w:w="610" w:type="dxa"/>
            <w:tcBorders>
              <w:top w:val="nil"/>
              <w:left w:val="nil"/>
              <w:bottom w:val="single" w:sz="4" w:space="0" w:color="auto"/>
              <w:right w:val="single" w:sz="4" w:space="0" w:color="auto"/>
            </w:tcBorders>
            <w:shd w:val="clear" w:color="000000" w:fill="FFFFFF"/>
            <w:vAlign w:val="center"/>
          </w:tcPr>
          <w:p w14:paraId="198FBE68"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A885840" w14:textId="77777777" w:rsidR="00000000" w:rsidRDefault="007478C2">
            <w:pPr>
              <w:widowControl/>
              <w:jc w:val="center"/>
              <w:rPr>
                <w:color w:val="0000FF"/>
                <w:sz w:val="18"/>
              </w:rPr>
            </w:pPr>
            <w:r>
              <w:rPr>
                <w:rFonts w:hint="eastAsia"/>
                <w:color w:val="0000FF"/>
                <w:sz w:val="18"/>
              </w:rPr>
              <w:t>（</w:t>
            </w:r>
            <w:r>
              <w:rPr>
                <w:rFonts w:hint="eastAsia"/>
                <w:color w:val="0000FF"/>
                <w:sz w:val="18"/>
              </w:rPr>
              <w:t>4019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1BAE5922"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4019</w:t>
            </w:r>
            <w:r>
              <w:rPr>
                <w:rFonts w:hint="eastAsia"/>
                <w:color w:val="0000FF"/>
                <w:sz w:val="18"/>
              </w:rPr>
              <w:t>）</w:t>
            </w:r>
          </w:p>
        </w:tc>
      </w:tr>
      <w:tr w:rsidR="00000000" w14:paraId="0833847D"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FEDF038" w14:textId="77777777" w:rsidR="00000000" w:rsidRDefault="007478C2">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经营活动产生的现金流量净额</w:t>
            </w:r>
          </w:p>
        </w:tc>
        <w:tc>
          <w:tcPr>
            <w:tcW w:w="610" w:type="dxa"/>
            <w:tcBorders>
              <w:top w:val="nil"/>
              <w:left w:val="nil"/>
              <w:bottom w:val="single" w:sz="4" w:space="0" w:color="auto"/>
              <w:right w:val="single" w:sz="4" w:space="0" w:color="auto"/>
            </w:tcBorders>
            <w:shd w:val="clear" w:color="000000" w:fill="FFFFFF"/>
            <w:vAlign w:val="center"/>
          </w:tcPr>
          <w:p w14:paraId="162585DD"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88D29F4" w14:textId="77777777" w:rsidR="00000000" w:rsidRDefault="007478C2">
            <w:pPr>
              <w:widowControl/>
              <w:jc w:val="center"/>
              <w:rPr>
                <w:color w:val="0000FF"/>
                <w:sz w:val="18"/>
              </w:rPr>
            </w:pPr>
            <w:r>
              <w:rPr>
                <w:rFonts w:hint="eastAsia"/>
                <w:color w:val="0000FF"/>
                <w:sz w:val="18"/>
              </w:rPr>
              <w:t>（</w:t>
            </w:r>
            <w:r>
              <w:rPr>
                <w:rFonts w:hint="eastAsia"/>
                <w:color w:val="0000FF"/>
                <w:sz w:val="18"/>
              </w:rPr>
              <w:t>4020</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1A8F5819"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4020</w:t>
            </w:r>
            <w:r>
              <w:rPr>
                <w:rFonts w:hint="eastAsia"/>
                <w:color w:val="0000FF"/>
                <w:sz w:val="18"/>
              </w:rPr>
              <w:t>）</w:t>
            </w:r>
          </w:p>
        </w:tc>
      </w:tr>
      <w:tr w:rsidR="00000000" w14:paraId="4D9F0D05"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3B6E54E0" w14:textId="77777777" w:rsidR="00000000" w:rsidRDefault="007478C2">
            <w:pPr>
              <w:widowControl/>
              <w:jc w:val="left"/>
              <w:rPr>
                <w:rFonts w:ascii="宋体" w:hAnsi="宋体" w:cs="宋体"/>
                <w:b/>
                <w:bCs/>
                <w:kern w:val="0"/>
                <w:sz w:val="24"/>
                <w:szCs w:val="24"/>
              </w:rPr>
            </w:pPr>
            <w:r>
              <w:rPr>
                <w:rFonts w:ascii="宋体" w:hAnsi="宋体" w:cs="宋体" w:hint="eastAsia"/>
                <w:b/>
                <w:bCs/>
                <w:kern w:val="0"/>
                <w:sz w:val="24"/>
                <w:szCs w:val="24"/>
              </w:rPr>
              <w:t>二、投资活动产生的</w:t>
            </w:r>
            <w:r>
              <w:rPr>
                <w:rFonts w:ascii="宋体" w:hAnsi="宋体" w:cs="宋体" w:hint="eastAsia"/>
                <w:b/>
                <w:bCs/>
                <w:kern w:val="0"/>
                <w:sz w:val="24"/>
                <w:szCs w:val="24"/>
              </w:rPr>
              <w:t>现金流量：</w:t>
            </w:r>
          </w:p>
        </w:tc>
        <w:tc>
          <w:tcPr>
            <w:tcW w:w="610" w:type="dxa"/>
            <w:tcBorders>
              <w:top w:val="nil"/>
              <w:left w:val="nil"/>
              <w:bottom w:val="single" w:sz="4" w:space="0" w:color="auto"/>
              <w:right w:val="single" w:sz="4" w:space="0" w:color="auto"/>
            </w:tcBorders>
            <w:shd w:val="clear" w:color="000000" w:fill="FFFFFF"/>
            <w:vAlign w:val="center"/>
          </w:tcPr>
          <w:p w14:paraId="12BAE853"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276F6E8D" w14:textId="77777777" w:rsidR="00000000" w:rsidRDefault="007478C2">
            <w:pPr>
              <w:widowControl/>
              <w:jc w:val="center"/>
              <w:rPr>
                <w:color w:val="0000FF"/>
                <w:sz w:val="18"/>
              </w:rPr>
            </w:pPr>
          </w:p>
        </w:tc>
        <w:tc>
          <w:tcPr>
            <w:tcW w:w="2258" w:type="dxa"/>
            <w:tcBorders>
              <w:top w:val="nil"/>
              <w:left w:val="nil"/>
              <w:bottom w:val="single" w:sz="4" w:space="0" w:color="auto"/>
              <w:right w:val="single" w:sz="4" w:space="0" w:color="auto"/>
            </w:tcBorders>
            <w:shd w:val="clear" w:color="000000" w:fill="FFFFFF"/>
            <w:vAlign w:val="bottom"/>
          </w:tcPr>
          <w:p w14:paraId="78F0EC1D" w14:textId="77777777" w:rsidR="00000000" w:rsidRDefault="007478C2">
            <w:pPr>
              <w:widowControl/>
              <w:jc w:val="center"/>
              <w:rPr>
                <w:rFonts w:ascii="宋体" w:hAnsi="宋体" w:cs="Arial"/>
                <w:kern w:val="0"/>
                <w:sz w:val="24"/>
                <w:szCs w:val="24"/>
              </w:rPr>
            </w:pPr>
          </w:p>
        </w:tc>
      </w:tr>
      <w:tr w:rsidR="00000000" w14:paraId="012E089E"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9C355A6"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5.</w:t>
            </w:r>
            <w:r>
              <w:rPr>
                <w:rFonts w:ascii="宋体" w:hAnsi="宋体" w:cs="Arial" w:hint="eastAsia"/>
                <w:kern w:val="0"/>
                <w:sz w:val="24"/>
                <w:szCs w:val="24"/>
              </w:rPr>
              <w:t>处置固定资产、无形资产和其他长期资产</w:t>
            </w:r>
            <w:r>
              <w:rPr>
                <w:rFonts w:ascii="宋体" w:hAnsi="宋体" w:cs="Arial"/>
                <w:kern w:val="0"/>
                <w:sz w:val="24"/>
                <w:szCs w:val="24"/>
              </w:rPr>
              <w:t>收到</w:t>
            </w:r>
            <w:r>
              <w:rPr>
                <w:rFonts w:ascii="宋体" w:hAnsi="宋体" w:cs="Arial" w:hint="eastAsia"/>
                <w:kern w:val="0"/>
                <w:sz w:val="24"/>
                <w:szCs w:val="24"/>
              </w:rPr>
              <w:t>的现金净额</w:t>
            </w:r>
          </w:p>
        </w:tc>
        <w:tc>
          <w:tcPr>
            <w:tcW w:w="610" w:type="dxa"/>
            <w:tcBorders>
              <w:top w:val="nil"/>
              <w:left w:val="nil"/>
              <w:bottom w:val="single" w:sz="4" w:space="0" w:color="auto"/>
              <w:right w:val="single" w:sz="4" w:space="0" w:color="auto"/>
            </w:tcBorders>
            <w:shd w:val="clear" w:color="000000" w:fill="FFFFFF"/>
            <w:vAlign w:val="center"/>
          </w:tcPr>
          <w:p w14:paraId="05B9C389"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428F0668" w14:textId="77777777" w:rsidR="00000000" w:rsidRDefault="007478C2">
            <w:pPr>
              <w:widowControl/>
              <w:jc w:val="center"/>
              <w:rPr>
                <w:color w:val="0000FF"/>
                <w:sz w:val="18"/>
              </w:rPr>
            </w:pPr>
            <w:r>
              <w:rPr>
                <w:rFonts w:hint="eastAsia"/>
                <w:color w:val="0000FF"/>
                <w:sz w:val="18"/>
              </w:rPr>
              <w:t>（</w:t>
            </w:r>
            <w:r>
              <w:rPr>
                <w:rFonts w:hint="eastAsia"/>
                <w:color w:val="0000FF"/>
                <w:sz w:val="18"/>
              </w:rPr>
              <w:t>4022</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03F5A0FF"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4022</w:t>
            </w:r>
            <w:r>
              <w:rPr>
                <w:rFonts w:hint="eastAsia"/>
                <w:color w:val="0000FF"/>
                <w:sz w:val="18"/>
              </w:rPr>
              <w:t>）</w:t>
            </w:r>
          </w:p>
        </w:tc>
      </w:tr>
      <w:tr w:rsidR="00000000" w14:paraId="4136ACFF"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5E0D4ECB" w14:textId="77777777" w:rsidR="00000000" w:rsidRDefault="007478C2">
            <w:pPr>
              <w:widowControl/>
              <w:jc w:val="left"/>
              <w:rPr>
                <w:rFonts w:ascii="宋体" w:hAnsi="宋体" w:cs="Arial"/>
                <w:kern w:val="0"/>
                <w:sz w:val="24"/>
                <w:szCs w:val="24"/>
              </w:rPr>
            </w:pPr>
            <w:r>
              <w:rPr>
                <w:rFonts w:ascii="宋体" w:hAnsi="宋体" w:cs="Arial"/>
                <w:kern w:val="0"/>
                <w:sz w:val="24"/>
                <w:szCs w:val="24"/>
              </w:rPr>
              <w:t>16.</w:t>
            </w:r>
            <w:r>
              <w:rPr>
                <w:rFonts w:ascii="宋体" w:hAnsi="宋体" w:cs="Arial" w:hint="eastAsia"/>
                <w:kern w:val="0"/>
                <w:sz w:val="24"/>
                <w:szCs w:val="24"/>
              </w:rPr>
              <w:t>处置子公司及其他营业单位收到的现金净额</w:t>
            </w:r>
          </w:p>
        </w:tc>
        <w:tc>
          <w:tcPr>
            <w:tcW w:w="610" w:type="dxa"/>
            <w:tcBorders>
              <w:top w:val="nil"/>
              <w:left w:val="nil"/>
              <w:bottom w:val="single" w:sz="4" w:space="0" w:color="auto"/>
              <w:right w:val="single" w:sz="4" w:space="0" w:color="auto"/>
            </w:tcBorders>
            <w:shd w:val="clear" w:color="000000" w:fill="FFFFFF"/>
            <w:vAlign w:val="center"/>
          </w:tcPr>
          <w:p w14:paraId="3F94A0D5"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43EADD93" w14:textId="77777777" w:rsidR="00000000" w:rsidRDefault="007478C2">
            <w:pPr>
              <w:widowControl/>
              <w:jc w:val="center"/>
              <w:rPr>
                <w:color w:val="0000FF"/>
                <w:sz w:val="18"/>
              </w:rPr>
            </w:pPr>
            <w:r>
              <w:rPr>
                <w:rFonts w:hint="eastAsia"/>
                <w:color w:val="0000FF"/>
                <w:sz w:val="18"/>
              </w:rPr>
              <w:t>（</w:t>
            </w:r>
            <w:r>
              <w:rPr>
                <w:rFonts w:hint="eastAsia"/>
                <w:color w:val="0000FF"/>
                <w:sz w:val="18"/>
              </w:rPr>
              <w:t>4023</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24433435"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4023</w:t>
            </w:r>
            <w:r>
              <w:rPr>
                <w:rFonts w:hint="eastAsia"/>
                <w:color w:val="0000FF"/>
                <w:sz w:val="18"/>
              </w:rPr>
              <w:t>）</w:t>
            </w:r>
          </w:p>
        </w:tc>
      </w:tr>
      <w:tr w:rsidR="00000000" w14:paraId="14B25CD9"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9978102"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7.</w:t>
            </w:r>
            <w:r>
              <w:rPr>
                <w:rFonts w:ascii="宋体" w:hAnsi="宋体" w:cs="Arial" w:hint="eastAsia"/>
                <w:kern w:val="0"/>
                <w:sz w:val="24"/>
                <w:szCs w:val="24"/>
              </w:rPr>
              <w:t>收到其他与投资活动有关的现金</w:t>
            </w:r>
          </w:p>
        </w:tc>
        <w:tc>
          <w:tcPr>
            <w:tcW w:w="610" w:type="dxa"/>
            <w:tcBorders>
              <w:top w:val="nil"/>
              <w:left w:val="nil"/>
              <w:bottom w:val="single" w:sz="4" w:space="0" w:color="auto"/>
              <w:right w:val="single" w:sz="4" w:space="0" w:color="auto"/>
            </w:tcBorders>
            <w:shd w:val="clear" w:color="000000" w:fill="FFFFFF"/>
            <w:vAlign w:val="center"/>
          </w:tcPr>
          <w:p w14:paraId="743D29C7"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6978A164" w14:textId="77777777" w:rsidR="00000000" w:rsidRDefault="007478C2">
            <w:pPr>
              <w:widowControl/>
              <w:jc w:val="center"/>
              <w:rPr>
                <w:color w:val="0000FF"/>
                <w:sz w:val="18"/>
              </w:rPr>
            </w:pPr>
            <w:r>
              <w:rPr>
                <w:rFonts w:hint="eastAsia"/>
                <w:color w:val="0000FF"/>
                <w:sz w:val="18"/>
              </w:rPr>
              <w:t>（</w:t>
            </w:r>
            <w:r>
              <w:rPr>
                <w:rFonts w:hint="eastAsia"/>
                <w:color w:val="0000FF"/>
                <w:sz w:val="18"/>
              </w:rPr>
              <w:t>4024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53D45AF5"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4024</w:t>
            </w:r>
            <w:r>
              <w:rPr>
                <w:rFonts w:hint="eastAsia"/>
                <w:color w:val="0000FF"/>
                <w:sz w:val="18"/>
              </w:rPr>
              <w:t>）</w:t>
            </w:r>
          </w:p>
        </w:tc>
      </w:tr>
      <w:tr w:rsidR="00000000" w14:paraId="58E72782"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19A09D44" w14:textId="77777777" w:rsidR="00000000" w:rsidRDefault="007478C2">
            <w:pPr>
              <w:widowControl/>
              <w:ind w:firstLineChars="400" w:firstLine="964"/>
              <w:rPr>
                <w:rFonts w:ascii="宋体" w:hAnsi="宋体" w:cs="宋体"/>
                <w:b/>
                <w:bCs/>
                <w:kern w:val="0"/>
                <w:sz w:val="24"/>
                <w:szCs w:val="24"/>
              </w:rPr>
            </w:pPr>
            <w:r>
              <w:rPr>
                <w:rFonts w:ascii="宋体" w:hAnsi="宋体" w:cs="宋体" w:hint="eastAsia"/>
                <w:b/>
                <w:bCs/>
                <w:kern w:val="0"/>
                <w:sz w:val="24"/>
                <w:szCs w:val="24"/>
              </w:rPr>
              <w:t>投资活动现金流入小计</w:t>
            </w:r>
          </w:p>
        </w:tc>
        <w:tc>
          <w:tcPr>
            <w:tcW w:w="610" w:type="dxa"/>
            <w:tcBorders>
              <w:top w:val="nil"/>
              <w:left w:val="nil"/>
              <w:bottom w:val="single" w:sz="4" w:space="0" w:color="auto"/>
              <w:right w:val="single" w:sz="4" w:space="0" w:color="auto"/>
            </w:tcBorders>
            <w:shd w:val="clear" w:color="000000" w:fill="FFFFFF"/>
            <w:vAlign w:val="center"/>
          </w:tcPr>
          <w:p w14:paraId="41BE0887"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25A002E" w14:textId="77777777" w:rsidR="00000000" w:rsidRDefault="007478C2">
            <w:pPr>
              <w:widowControl/>
              <w:jc w:val="center"/>
              <w:rPr>
                <w:color w:val="0000FF"/>
                <w:sz w:val="18"/>
              </w:rPr>
            </w:pPr>
            <w:r>
              <w:rPr>
                <w:rFonts w:hint="eastAsia"/>
                <w:color w:val="0000FF"/>
                <w:sz w:val="18"/>
              </w:rPr>
              <w:t>（</w:t>
            </w:r>
            <w:r>
              <w:rPr>
                <w:rFonts w:hint="eastAsia"/>
                <w:color w:val="0000FF"/>
                <w:sz w:val="18"/>
              </w:rPr>
              <w:t>4025</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41C5B615"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4025</w:t>
            </w:r>
            <w:r>
              <w:rPr>
                <w:rFonts w:hint="eastAsia"/>
                <w:color w:val="0000FF"/>
                <w:sz w:val="18"/>
              </w:rPr>
              <w:t>）</w:t>
            </w:r>
          </w:p>
        </w:tc>
      </w:tr>
      <w:tr w:rsidR="00000000" w14:paraId="4A0D6290"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36E384F0" w14:textId="77777777" w:rsidR="00000000" w:rsidRDefault="007478C2">
            <w:pPr>
              <w:widowControl/>
              <w:jc w:val="left"/>
              <w:rPr>
                <w:rFonts w:ascii="宋体" w:hAnsi="宋体" w:cs="Arial"/>
                <w:kern w:val="0"/>
                <w:sz w:val="24"/>
                <w:szCs w:val="24"/>
              </w:rPr>
            </w:pPr>
            <w:r>
              <w:rPr>
                <w:rFonts w:ascii="宋体" w:hAnsi="宋体" w:cs="Arial"/>
                <w:kern w:val="0"/>
                <w:sz w:val="24"/>
                <w:szCs w:val="24"/>
              </w:rPr>
              <w:t>18.</w:t>
            </w:r>
            <w:r>
              <w:rPr>
                <w:rFonts w:ascii="宋体" w:hAnsi="宋体" w:cs="Arial" w:hint="eastAsia"/>
                <w:kern w:val="0"/>
                <w:sz w:val="24"/>
                <w:szCs w:val="24"/>
              </w:rPr>
              <w:t>购建固定资产、无形资产和其他长期资产支付的现金</w:t>
            </w:r>
          </w:p>
        </w:tc>
        <w:tc>
          <w:tcPr>
            <w:tcW w:w="610" w:type="dxa"/>
            <w:tcBorders>
              <w:top w:val="nil"/>
              <w:left w:val="nil"/>
              <w:bottom w:val="single" w:sz="4" w:space="0" w:color="auto"/>
              <w:right w:val="single" w:sz="4" w:space="0" w:color="auto"/>
            </w:tcBorders>
            <w:shd w:val="clear" w:color="000000" w:fill="FFFFFF"/>
            <w:vAlign w:val="center"/>
          </w:tcPr>
          <w:p w14:paraId="516FB571"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45908A1D" w14:textId="77777777" w:rsidR="00000000" w:rsidRDefault="007478C2">
            <w:pPr>
              <w:widowControl/>
              <w:jc w:val="center"/>
              <w:rPr>
                <w:color w:val="0000FF"/>
                <w:sz w:val="18"/>
              </w:rPr>
            </w:pPr>
            <w:r>
              <w:rPr>
                <w:rFonts w:hint="eastAsia"/>
                <w:color w:val="0000FF"/>
                <w:sz w:val="18"/>
              </w:rPr>
              <w:t>（</w:t>
            </w:r>
            <w:r>
              <w:rPr>
                <w:rFonts w:hint="eastAsia"/>
                <w:color w:val="0000FF"/>
                <w:sz w:val="18"/>
              </w:rPr>
              <w:t>4026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550F611C"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4026</w:t>
            </w:r>
            <w:r>
              <w:rPr>
                <w:rFonts w:hint="eastAsia"/>
                <w:color w:val="0000FF"/>
                <w:sz w:val="18"/>
              </w:rPr>
              <w:t>）</w:t>
            </w:r>
          </w:p>
        </w:tc>
      </w:tr>
      <w:tr w:rsidR="00000000" w14:paraId="5D14B3A8"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7E8AFDA8" w14:textId="77777777" w:rsidR="00000000" w:rsidRDefault="007478C2">
            <w:pPr>
              <w:widowControl/>
              <w:jc w:val="left"/>
              <w:rPr>
                <w:rFonts w:ascii="宋体" w:hAnsi="宋体" w:cs="Arial"/>
                <w:kern w:val="0"/>
                <w:sz w:val="24"/>
                <w:szCs w:val="24"/>
              </w:rPr>
            </w:pPr>
            <w:r>
              <w:rPr>
                <w:rFonts w:ascii="宋体" w:hAnsi="宋体" w:cs="Arial"/>
                <w:kern w:val="0"/>
                <w:sz w:val="24"/>
                <w:szCs w:val="24"/>
              </w:rPr>
              <w:t>19</w:t>
            </w:r>
            <w:r>
              <w:rPr>
                <w:rFonts w:ascii="宋体" w:hAnsi="宋体" w:cs="Arial" w:hint="eastAsia"/>
                <w:kern w:val="0"/>
                <w:sz w:val="24"/>
                <w:szCs w:val="24"/>
              </w:rPr>
              <w:t>.</w:t>
            </w:r>
            <w:r>
              <w:rPr>
                <w:rFonts w:ascii="宋体" w:hAnsi="宋体" w:cs="Arial" w:hint="eastAsia"/>
                <w:kern w:val="0"/>
                <w:sz w:val="24"/>
                <w:szCs w:val="24"/>
              </w:rPr>
              <w:t>取得子公司及其他营业单位支付的现金净额</w:t>
            </w:r>
          </w:p>
        </w:tc>
        <w:tc>
          <w:tcPr>
            <w:tcW w:w="610" w:type="dxa"/>
            <w:tcBorders>
              <w:top w:val="nil"/>
              <w:left w:val="nil"/>
              <w:bottom w:val="single" w:sz="4" w:space="0" w:color="auto"/>
              <w:right w:val="single" w:sz="4" w:space="0" w:color="auto"/>
            </w:tcBorders>
            <w:shd w:val="clear" w:color="000000" w:fill="FFFFFF"/>
            <w:vAlign w:val="center"/>
          </w:tcPr>
          <w:p w14:paraId="353223F2"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5F99D5F3" w14:textId="77777777" w:rsidR="00000000" w:rsidRDefault="007478C2">
            <w:pPr>
              <w:widowControl/>
              <w:jc w:val="center"/>
              <w:rPr>
                <w:color w:val="0000FF"/>
                <w:sz w:val="18"/>
              </w:rPr>
            </w:pPr>
            <w:r>
              <w:rPr>
                <w:rFonts w:hint="eastAsia"/>
                <w:color w:val="0000FF"/>
                <w:sz w:val="18"/>
              </w:rPr>
              <w:t>（</w:t>
            </w:r>
            <w:r>
              <w:rPr>
                <w:rFonts w:hint="eastAsia"/>
                <w:color w:val="0000FF"/>
                <w:sz w:val="18"/>
              </w:rPr>
              <w:t>4027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2BB1BFB8"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4027</w:t>
            </w:r>
            <w:r>
              <w:rPr>
                <w:rFonts w:hint="eastAsia"/>
                <w:color w:val="0000FF"/>
                <w:sz w:val="18"/>
              </w:rPr>
              <w:t>）</w:t>
            </w:r>
          </w:p>
        </w:tc>
      </w:tr>
      <w:tr w:rsidR="00000000" w14:paraId="12F7690D"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7E3D2E9C"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2</w:t>
            </w:r>
            <w:r>
              <w:rPr>
                <w:rFonts w:ascii="宋体" w:hAnsi="宋体" w:cs="Arial"/>
                <w:kern w:val="0"/>
                <w:sz w:val="24"/>
                <w:szCs w:val="24"/>
              </w:rPr>
              <w:t>0.</w:t>
            </w:r>
            <w:r>
              <w:rPr>
                <w:rFonts w:ascii="宋体" w:hAnsi="宋体" w:cs="Arial" w:hint="eastAsia"/>
                <w:kern w:val="0"/>
                <w:sz w:val="24"/>
                <w:szCs w:val="24"/>
              </w:rPr>
              <w:t>支付其他与投资活动有关的现金</w:t>
            </w:r>
          </w:p>
        </w:tc>
        <w:tc>
          <w:tcPr>
            <w:tcW w:w="610" w:type="dxa"/>
            <w:tcBorders>
              <w:top w:val="nil"/>
              <w:left w:val="nil"/>
              <w:bottom w:val="single" w:sz="4" w:space="0" w:color="auto"/>
              <w:right w:val="single" w:sz="4" w:space="0" w:color="auto"/>
            </w:tcBorders>
            <w:shd w:val="clear" w:color="000000" w:fill="FFFFFF"/>
            <w:vAlign w:val="center"/>
          </w:tcPr>
          <w:p w14:paraId="0C321D2C"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7995D641" w14:textId="77777777" w:rsidR="00000000" w:rsidRDefault="007478C2">
            <w:pPr>
              <w:widowControl/>
              <w:jc w:val="center"/>
              <w:rPr>
                <w:color w:val="0000FF"/>
                <w:sz w:val="18"/>
              </w:rPr>
            </w:pPr>
            <w:r>
              <w:rPr>
                <w:rFonts w:hint="eastAsia"/>
                <w:color w:val="0000FF"/>
                <w:sz w:val="18"/>
              </w:rPr>
              <w:t>（</w:t>
            </w:r>
            <w:r>
              <w:rPr>
                <w:rFonts w:hint="eastAsia"/>
                <w:color w:val="0000FF"/>
                <w:sz w:val="18"/>
              </w:rPr>
              <w:t>4028</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04498170"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4028</w:t>
            </w:r>
            <w:r>
              <w:rPr>
                <w:rFonts w:hint="eastAsia"/>
                <w:color w:val="0000FF"/>
                <w:sz w:val="18"/>
              </w:rPr>
              <w:t>）</w:t>
            </w:r>
          </w:p>
        </w:tc>
      </w:tr>
      <w:tr w:rsidR="00000000" w14:paraId="4B0FCC8E"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3885D683" w14:textId="77777777" w:rsidR="00000000" w:rsidRDefault="007478C2">
            <w:pPr>
              <w:widowControl/>
              <w:ind w:firstLineChars="400" w:firstLine="964"/>
              <w:rPr>
                <w:rFonts w:ascii="宋体" w:hAnsi="宋体" w:cs="宋体"/>
                <w:b/>
                <w:bCs/>
                <w:kern w:val="0"/>
                <w:sz w:val="24"/>
                <w:szCs w:val="24"/>
              </w:rPr>
            </w:pPr>
            <w:r>
              <w:rPr>
                <w:rFonts w:ascii="宋体" w:hAnsi="宋体" w:cs="宋体" w:hint="eastAsia"/>
                <w:b/>
                <w:bCs/>
                <w:kern w:val="0"/>
                <w:sz w:val="24"/>
                <w:szCs w:val="24"/>
              </w:rPr>
              <w:t>投资活动现金流出小计</w:t>
            </w:r>
          </w:p>
        </w:tc>
        <w:tc>
          <w:tcPr>
            <w:tcW w:w="610" w:type="dxa"/>
            <w:tcBorders>
              <w:top w:val="nil"/>
              <w:left w:val="nil"/>
              <w:bottom w:val="single" w:sz="4" w:space="0" w:color="auto"/>
              <w:right w:val="single" w:sz="4" w:space="0" w:color="auto"/>
            </w:tcBorders>
            <w:shd w:val="clear" w:color="000000" w:fill="FFFFFF"/>
            <w:vAlign w:val="center"/>
          </w:tcPr>
          <w:p w14:paraId="018341AD"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237B3469" w14:textId="77777777" w:rsidR="00000000" w:rsidRDefault="007478C2">
            <w:pPr>
              <w:widowControl/>
              <w:jc w:val="center"/>
              <w:rPr>
                <w:color w:val="0000FF"/>
                <w:sz w:val="18"/>
              </w:rPr>
            </w:pPr>
            <w:r>
              <w:rPr>
                <w:rFonts w:hint="eastAsia"/>
                <w:color w:val="0000FF"/>
                <w:sz w:val="18"/>
              </w:rPr>
              <w:t>（</w:t>
            </w:r>
            <w:r>
              <w:rPr>
                <w:rFonts w:hint="eastAsia"/>
                <w:color w:val="0000FF"/>
                <w:sz w:val="18"/>
              </w:rPr>
              <w:t>4029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48965A37"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4029</w:t>
            </w:r>
            <w:r>
              <w:rPr>
                <w:rFonts w:hint="eastAsia"/>
                <w:color w:val="0000FF"/>
                <w:sz w:val="18"/>
              </w:rPr>
              <w:t>）</w:t>
            </w:r>
          </w:p>
        </w:tc>
      </w:tr>
      <w:tr w:rsidR="00000000" w14:paraId="413022D2"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38273A34" w14:textId="77777777" w:rsidR="00000000" w:rsidRDefault="007478C2">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投资活动产生的现金流量净额</w:t>
            </w:r>
          </w:p>
        </w:tc>
        <w:tc>
          <w:tcPr>
            <w:tcW w:w="610" w:type="dxa"/>
            <w:tcBorders>
              <w:top w:val="nil"/>
              <w:left w:val="nil"/>
              <w:bottom w:val="single" w:sz="4" w:space="0" w:color="auto"/>
              <w:right w:val="single" w:sz="4" w:space="0" w:color="auto"/>
            </w:tcBorders>
            <w:shd w:val="clear" w:color="000000" w:fill="FFFFFF"/>
            <w:vAlign w:val="center"/>
          </w:tcPr>
          <w:p w14:paraId="53F0B5D4"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547C7728" w14:textId="77777777" w:rsidR="00000000" w:rsidRDefault="007478C2">
            <w:pPr>
              <w:widowControl/>
              <w:jc w:val="center"/>
              <w:rPr>
                <w:color w:val="0000FF"/>
                <w:sz w:val="18"/>
              </w:rPr>
            </w:pPr>
            <w:r>
              <w:rPr>
                <w:rFonts w:hint="eastAsia"/>
                <w:color w:val="0000FF"/>
                <w:sz w:val="18"/>
              </w:rPr>
              <w:t>（</w:t>
            </w:r>
            <w:r>
              <w:rPr>
                <w:rFonts w:hint="eastAsia"/>
                <w:color w:val="0000FF"/>
                <w:sz w:val="18"/>
              </w:rPr>
              <w:t>4030</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45F41E03"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4030</w:t>
            </w:r>
            <w:r>
              <w:rPr>
                <w:rFonts w:hint="eastAsia"/>
                <w:color w:val="0000FF"/>
                <w:sz w:val="18"/>
              </w:rPr>
              <w:t>）</w:t>
            </w:r>
          </w:p>
        </w:tc>
      </w:tr>
      <w:tr w:rsidR="00000000" w14:paraId="36D0863D"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EB4A1EF" w14:textId="77777777" w:rsidR="00000000" w:rsidRDefault="007478C2">
            <w:pPr>
              <w:widowControl/>
              <w:jc w:val="left"/>
              <w:rPr>
                <w:rFonts w:ascii="宋体" w:hAnsi="宋体" w:cs="宋体"/>
                <w:b/>
                <w:bCs/>
                <w:kern w:val="0"/>
                <w:sz w:val="24"/>
                <w:szCs w:val="24"/>
              </w:rPr>
            </w:pPr>
            <w:r>
              <w:rPr>
                <w:rFonts w:ascii="宋体" w:hAnsi="宋体" w:cs="宋体" w:hint="eastAsia"/>
                <w:b/>
                <w:bCs/>
                <w:kern w:val="0"/>
                <w:sz w:val="24"/>
                <w:szCs w:val="24"/>
              </w:rPr>
              <w:t>三、筹资活动产生的现金流量：</w:t>
            </w:r>
          </w:p>
        </w:tc>
        <w:tc>
          <w:tcPr>
            <w:tcW w:w="610" w:type="dxa"/>
            <w:tcBorders>
              <w:top w:val="nil"/>
              <w:left w:val="nil"/>
              <w:bottom w:val="single" w:sz="4" w:space="0" w:color="auto"/>
              <w:right w:val="single" w:sz="4" w:space="0" w:color="auto"/>
            </w:tcBorders>
            <w:shd w:val="clear" w:color="000000" w:fill="FFFFFF"/>
            <w:vAlign w:val="center"/>
          </w:tcPr>
          <w:p w14:paraId="22B55140"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20FACECE" w14:textId="77777777" w:rsidR="00000000" w:rsidRDefault="007478C2">
            <w:pPr>
              <w:widowControl/>
              <w:jc w:val="center"/>
              <w:rPr>
                <w:color w:val="0000FF"/>
                <w:sz w:val="18"/>
              </w:rPr>
            </w:pPr>
          </w:p>
        </w:tc>
        <w:tc>
          <w:tcPr>
            <w:tcW w:w="2258" w:type="dxa"/>
            <w:tcBorders>
              <w:top w:val="nil"/>
              <w:left w:val="nil"/>
              <w:bottom w:val="single" w:sz="4" w:space="0" w:color="auto"/>
              <w:right w:val="single" w:sz="4" w:space="0" w:color="auto"/>
            </w:tcBorders>
            <w:shd w:val="clear" w:color="000000" w:fill="FFFFFF"/>
            <w:vAlign w:val="bottom"/>
          </w:tcPr>
          <w:p w14:paraId="50DC8469" w14:textId="77777777" w:rsidR="00000000" w:rsidRDefault="007478C2">
            <w:pPr>
              <w:widowControl/>
              <w:jc w:val="center"/>
              <w:rPr>
                <w:rFonts w:ascii="宋体" w:hAnsi="宋体" w:cs="Arial"/>
                <w:kern w:val="0"/>
                <w:sz w:val="24"/>
                <w:szCs w:val="24"/>
              </w:rPr>
            </w:pPr>
          </w:p>
        </w:tc>
      </w:tr>
      <w:tr w:rsidR="00000000" w14:paraId="51561BDF"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78BAA0AF"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2</w:t>
            </w:r>
            <w:r>
              <w:rPr>
                <w:rFonts w:ascii="宋体" w:hAnsi="宋体" w:cs="Arial"/>
                <w:kern w:val="0"/>
                <w:sz w:val="24"/>
                <w:szCs w:val="24"/>
              </w:rPr>
              <w:t>1.</w:t>
            </w:r>
            <w:r>
              <w:rPr>
                <w:rFonts w:ascii="宋体" w:hAnsi="宋体" w:cs="Arial"/>
                <w:kern w:val="0"/>
                <w:sz w:val="24"/>
                <w:szCs w:val="24"/>
              </w:rPr>
              <w:t>认购</w:t>
            </w:r>
            <w:r>
              <w:rPr>
                <w:rFonts w:ascii="宋体" w:hAnsi="宋体" w:cs="Arial" w:hint="eastAsia"/>
                <w:kern w:val="0"/>
                <w:sz w:val="24"/>
                <w:szCs w:val="24"/>
              </w:rPr>
              <w:t>/</w:t>
            </w:r>
            <w:r>
              <w:rPr>
                <w:rFonts w:ascii="宋体" w:hAnsi="宋体" w:cs="Arial" w:hint="eastAsia"/>
                <w:kern w:val="0"/>
                <w:sz w:val="24"/>
                <w:szCs w:val="24"/>
              </w:rPr>
              <w:t>申购收到的现金</w:t>
            </w:r>
          </w:p>
        </w:tc>
        <w:tc>
          <w:tcPr>
            <w:tcW w:w="610" w:type="dxa"/>
            <w:tcBorders>
              <w:top w:val="nil"/>
              <w:left w:val="nil"/>
              <w:bottom w:val="single" w:sz="4" w:space="0" w:color="auto"/>
              <w:right w:val="single" w:sz="4" w:space="0" w:color="auto"/>
            </w:tcBorders>
            <w:shd w:val="clear" w:color="000000" w:fill="FFFFFF"/>
            <w:vAlign w:val="center"/>
          </w:tcPr>
          <w:p w14:paraId="2AB34134"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9D92376" w14:textId="77777777" w:rsidR="00000000" w:rsidRDefault="007478C2">
            <w:pPr>
              <w:widowControl/>
              <w:jc w:val="center"/>
              <w:rPr>
                <w:color w:val="0000FF"/>
                <w:sz w:val="18"/>
              </w:rPr>
            </w:pPr>
            <w:r>
              <w:rPr>
                <w:rFonts w:hint="eastAsia"/>
                <w:color w:val="0000FF"/>
                <w:sz w:val="18"/>
              </w:rPr>
              <w:t>（</w:t>
            </w:r>
            <w:r>
              <w:rPr>
                <w:rFonts w:hint="eastAsia"/>
                <w:color w:val="0000FF"/>
                <w:sz w:val="18"/>
              </w:rPr>
              <w:t>4032</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5A3228DA"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4032</w:t>
            </w:r>
            <w:r>
              <w:rPr>
                <w:rFonts w:hint="eastAsia"/>
                <w:color w:val="0000FF"/>
                <w:sz w:val="18"/>
              </w:rPr>
              <w:t>）</w:t>
            </w:r>
          </w:p>
        </w:tc>
      </w:tr>
      <w:tr w:rsidR="00000000" w14:paraId="6E17AB92" w14:textId="77777777">
        <w:trPr>
          <w:trHeight w:val="9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F780A55"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2</w:t>
            </w:r>
            <w:r>
              <w:rPr>
                <w:rFonts w:ascii="宋体" w:hAnsi="宋体" w:cs="Arial"/>
                <w:kern w:val="0"/>
                <w:sz w:val="24"/>
                <w:szCs w:val="24"/>
              </w:rPr>
              <w:t>2</w:t>
            </w:r>
            <w:r>
              <w:rPr>
                <w:rFonts w:ascii="宋体" w:hAnsi="宋体" w:cs="Arial" w:hint="eastAsia"/>
                <w:kern w:val="0"/>
                <w:sz w:val="24"/>
                <w:szCs w:val="24"/>
              </w:rPr>
              <w:t>.</w:t>
            </w:r>
            <w:r>
              <w:rPr>
                <w:rFonts w:ascii="宋体" w:hAnsi="宋体" w:cs="Arial" w:hint="eastAsia"/>
                <w:kern w:val="0"/>
                <w:sz w:val="24"/>
                <w:szCs w:val="24"/>
              </w:rPr>
              <w:t>取得借款收到的现金</w:t>
            </w:r>
          </w:p>
        </w:tc>
        <w:tc>
          <w:tcPr>
            <w:tcW w:w="610" w:type="dxa"/>
            <w:tcBorders>
              <w:top w:val="nil"/>
              <w:left w:val="nil"/>
              <w:bottom w:val="single" w:sz="4" w:space="0" w:color="auto"/>
              <w:right w:val="single" w:sz="4" w:space="0" w:color="auto"/>
            </w:tcBorders>
            <w:shd w:val="clear" w:color="000000" w:fill="FFFFFF"/>
            <w:vAlign w:val="center"/>
          </w:tcPr>
          <w:p w14:paraId="6B31544A"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5E7B8CFF" w14:textId="77777777" w:rsidR="00000000" w:rsidRDefault="007478C2">
            <w:pPr>
              <w:widowControl/>
              <w:jc w:val="center"/>
              <w:rPr>
                <w:color w:val="0000FF"/>
                <w:sz w:val="18"/>
              </w:rPr>
            </w:pPr>
            <w:r>
              <w:rPr>
                <w:rFonts w:hint="eastAsia"/>
                <w:color w:val="0000FF"/>
                <w:sz w:val="18"/>
              </w:rPr>
              <w:t>（</w:t>
            </w:r>
            <w:r>
              <w:rPr>
                <w:rFonts w:hint="eastAsia"/>
                <w:color w:val="0000FF"/>
                <w:sz w:val="18"/>
              </w:rPr>
              <w:t>4033</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44DD050D"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4033</w:t>
            </w:r>
            <w:r>
              <w:rPr>
                <w:rFonts w:hint="eastAsia"/>
                <w:color w:val="0000FF"/>
                <w:sz w:val="18"/>
              </w:rPr>
              <w:t>）</w:t>
            </w:r>
          </w:p>
        </w:tc>
      </w:tr>
      <w:tr w:rsidR="00000000" w14:paraId="2ECDC31A"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1D1DF6CE"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2</w:t>
            </w:r>
            <w:r>
              <w:rPr>
                <w:rFonts w:ascii="宋体" w:hAnsi="宋体" w:cs="Arial"/>
                <w:kern w:val="0"/>
                <w:sz w:val="24"/>
                <w:szCs w:val="24"/>
              </w:rPr>
              <w:t>3</w:t>
            </w:r>
            <w:r>
              <w:rPr>
                <w:rFonts w:ascii="宋体" w:hAnsi="宋体" w:cs="Arial" w:hint="eastAsia"/>
                <w:kern w:val="0"/>
                <w:sz w:val="24"/>
                <w:szCs w:val="24"/>
              </w:rPr>
              <w:t>.</w:t>
            </w:r>
            <w:r>
              <w:rPr>
                <w:rFonts w:ascii="宋体" w:hAnsi="宋体" w:cs="Arial" w:hint="eastAsia"/>
                <w:kern w:val="0"/>
                <w:sz w:val="24"/>
                <w:szCs w:val="24"/>
              </w:rPr>
              <w:t>收到其他与筹资活动有关的现金</w:t>
            </w:r>
          </w:p>
        </w:tc>
        <w:tc>
          <w:tcPr>
            <w:tcW w:w="610" w:type="dxa"/>
            <w:tcBorders>
              <w:top w:val="nil"/>
              <w:left w:val="nil"/>
              <w:bottom w:val="single" w:sz="4" w:space="0" w:color="auto"/>
              <w:right w:val="single" w:sz="4" w:space="0" w:color="auto"/>
            </w:tcBorders>
            <w:shd w:val="clear" w:color="000000" w:fill="FFFFFF"/>
            <w:vAlign w:val="center"/>
          </w:tcPr>
          <w:p w14:paraId="2191EC91"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762D4533" w14:textId="77777777" w:rsidR="00000000" w:rsidRDefault="007478C2">
            <w:pPr>
              <w:widowControl/>
              <w:jc w:val="center"/>
              <w:rPr>
                <w:color w:val="0000FF"/>
                <w:sz w:val="18"/>
              </w:rPr>
            </w:pPr>
            <w:r>
              <w:rPr>
                <w:rFonts w:hint="eastAsia"/>
                <w:color w:val="0000FF"/>
                <w:sz w:val="18"/>
              </w:rPr>
              <w:t>（</w:t>
            </w:r>
            <w:r>
              <w:rPr>
                <w:rFonts w:hint="eastAsia"/>
                <w:color w:val="0000FF"/>
                <w:sz w:val="18"/>
              </w:rPr>
              <w:t>4034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41C49D27"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4034</w:t>
            </w:r>
            <w:r>
              <w:rPr>
                <w:rFonts w:hint="eastAsia"/>
                <w:color w:val="0000FF"/>
                <w:sz w:val="18"/>
              </w:rPr>
              <w:t>）</w:t>
            </w:r>
          </w:p>
        </w:tc>
      </w:tr>
      <w:tr w:rsidR="00000000" w14:paraId="6FA7C7C0"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26C27F6F" w14:textId="77777777" w:rsidR="00000000" w:rsidRDefault="007478C2">
            <w:pPr>
              <w:widowControl/>
              <w:ind w:firstLineChars="400" w:firstLine="964"/>
              <w:rPr>
                <w:rFonts w:ascii="宋体" w:hAnsi="宋体" w:cs="宋体"/>
                <w:b/>
                <w:bCs/>
                <w:kern w:val="0"/>
                <w:sz w:val="24"/>
                <w:szCs w:val="24"/>
              </w:rPr>
            </w:pPr>
            <w:r>
              <w:rPr>
                <w:rFonts w:ascii="宋体" w:hAnsi="宋体" w:cs="宋体" w:hint="eastAsia"/>
                <w:b/>
                <w:bCs/>
                <w:kern w:val="0"/>
                <w:sz w:val="24"/>
                <w:szCs w:val="24"/>
              </w:rPr>
              <w:t>筹资活动现金流入小计</w:t>
            </w:r>
          </w:p>
        </w:tc>
        <w:tc>
          <w:tcPr>
            <w:tcW w:w="610" w:type="dxa"/>
            <w:tcBorders>
              <w:top w:val="nil"/>
              <w:left w:val="nil"/>
              <w:bottom w:val="single" w:sz="4" w:space="0" w:color="auto"/>
              <w:right w:val="single" w:sz="4" w:space="0" w:color="auto"/>
            </w:tcBorders>
            <w:shd w:val="clear" w:color="000000" w:fill="FFFFFF"/>
            <w:vAlign w:val="center"/>
          </w:tcPr>
          <w:p w14:paraId="0E9F87A4"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1923488A" w14:textId="77777777" w:rsidR="00000000" w:rsidRDefault="007478C2">
            <w:pPr>
              <w:widowControl/>
              <w:jc w:val="center"/>
              <w:rPr>
                <w:color w:val="0000FF"/>
                <w:sz w:val="18"/>
              </w:rPr>
            </w:pPr>
            <w:r>
              <w:rPr>
                <w:rFonts w:hint="eastAsia"/>
                <w:color w:val="0000FF"/>
                <w:sz w:val="18"/>
              </w:rPr>
              <w:t>（</w:t>
            </w:r>
            <w:r>
              <w:rPr>
                <w:rFonts w:hint="eastAsia"/>
                <w:color w:val="0000FF"/>
                <w:sz w:val="18"/>
              </w:rPr>
              <w:t>4035</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79A2A52E"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4035</w:t>
            </w:r>
            <w:r>
              <w:rPr>
                <w:rFonts w:hint="eastAsia"/>
                <w:color w:val="0000FF"/>
                <w:sz w:val="18"/>
              </w:rPr>
              <w:t>）</w:t>
            </w:r>
          </w:p>
        </w:tc>
      </w:tr>
      <w:tr w:rsidR="00000000" w14:paraId="68EF7042"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12A6FC46" w14:textId="77777777" w:rsidR="00000000" w:rsidRDefault="007478C2">
            <w:pPr>
              <w:widowControl/>
              <w:rPr>
                <w:rFonts w:ascii="宋体" w:hAnsi="宋体" w:cs="宋体"/>
                <w:bCs/>
                <w:kern w:val="0"/>
                <w:sz w:val="24"/>
                <w:szCs w:val="24"/>
              </w:rPr>
            </w:pPr>
            <w:r>
              <w:rPr>
                <w:rFonts w:ascii="宋体" w:hAnsi="宋体" w:cs="Arial" w:hint="eastAsia"/>
                <w:kern w:val="0"/>
                <w:sz w:val="24"/>
                <w:szCs w:val="24"/>
              </w:rPr>
              <w:t>2</w:t>
            </w:r>
            <w:r>
              <w:rPr>
                <w:rFonts w:ascii="宋体" w:hAnsi="宋体" w:cs="Arial"/>
                <w:kern w:val="0"/>
                <w:sz w:val="24"/>
                <w:szCs w:val="24"/>
              </w:rPr>
              <w:t>4</w:t>
            </w:r>
            <w:r>
              <w:rPr>
                <w:rFonts w:ascii="宋体" w:hAnsi="宋体" w:cs="Arial" w:hint="eastAsia"/>
                <w:kern w:val="0"/>
                <w:sz w:val="24"/>
                <w:szCs w:val="24"/>
              </w:rPr>
              <w:t>.</w:t>
            </w:r>
            <w:r>
              <w:rPr>
                <w:rFonts w:ascii="宋体" w:hAnsi="宋体" w:cs="Arial" w:hint="eastAsia"/>
                <w:kern w:val="0"/>
                <w:sz w:val="24"/>
                <w:szCs w:val="24"/>
              </w:rPr>
              <w:t>赎回支付的现金</w:t>
            </w:r>
          </w:p>
        </w:tc>
        <w:tc>
          <w:tcPr>
            <w:tcW w:w="610" w:type="dxa"/>
            <w:tcBorders>
              <w:top w:val="nil"/>
              <w:left w:val="nil"/>
              <w:bottom w:val="single" w:sz="4" w:space="0" w:color="auto"/>
              <w:right w:val="single" w:sz="4" w:space="0" w:color="auto"/>
            </w:tcBorders>
            <w:shd w:val="clear" w:color="000000" w:fill="FFFFFF"/>
            <w:vAlign w:val="center"/>
          </w:tcPr>
          <w:p w14:paraId="2B28D615"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58A9B680" w14:textId="77777777" w:rsidR="00000000" w:rsidRDefault="007478C2">
            <w:pPr>
              <w:widowControl/>
              <w:jc w:val="center"/>
              <w:rPr>
                <w:color w:val="0000FF"/>
                <w:sz w:val="18"/>
              </w:rPr>
            </w:pPr>
            <w:r>
              <w:rPr>
                <w:rFonts w:hint="eastAsia"/>
                <w:color w:val="0000FF"/>
                <w:sz w:val="18"/>
              </w:rPr>
              <w:t>（</w:t>
            </w:r>
            <w:r>
              <w:rPr>
                <w:rFonts w:hint="eastAsia"/>
                <w:color w:val="0000FF"/>
                <w:sz w:val="18"/>
              </w:rPr>
              <w:t>4036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01CB224C"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4036</w:t>
            </w:r>
            <w:r>
              <w:rPr>
                <w:rFonts w:hint="eastAsia"/>
                <w:color w:val="0000FF"/>
                <w:sz w:val="18"/>
              </w:rPr>
              <w:t>）</w:t>
            </w:r>
          </w:p>
        </w:tc>
      </w:tr>
      <w:tr w:rsidR="00000000" w14:paraId="25271CA7"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44B28C17" w14:textId="77777777" w:rsidR="00000000" w:rsidRDefault="007478C2">
            <w:pPr>
              <w:widowControl/>
              <w:rPr>
                <w:rFonts w:ascii="宋体" w:hAnsi="宋体" w:cs="Arial"/>
                <w:kern w:val="0"/>
                <w:sz w:val="24"/>
                <w:szCs w:val="24"/>
              </w:rPr>
            </w:pPr>
            <w:r>
              <w:rPr>
                <w:rFonts w:ascii="宋体" w:hAnsi="宋体" w:cs="Arial"/>
                <w:kern w:val="0"/>
                <w:sz w:val="24"/>
                <w:szCs w:val="24"/>
              </w:rPr>
              <w:t>25</w:t>
            </w:r>
            <w:r>
              <w:rPr>
                <w:rFonts w:ascii="宋体" w:hAnsi="宋体" w:cs="Arial" w:hint="eastAsia"/>
                <w:kern w:val="0"/>
                <w:sz w:val="24"/>
                <w:szCs w:val="24"/>
              </w:rPr>
              <w:t>.</w:t>
            </w:r>
            <w:r>
              <w:rPr>
                <w:rFonts w:ascii="宋体" w:hAnsi="宋体" w:cs="Arial" w:hint="eastAsia"/>
                <w:kern w:val="0"/>
                <w:sz w:val="24"/>
                <w:szCs w:val="24"/>
              </w:rPr>
              <w:t>偿还借款支付的现金</w:t>
            </w:r>
          </w:p>
        </w:tc>
        <w:tc>
          <w:tcPr>
            <w:tcW w:w="610" w:type="dxa"/>
            <w:tcBorders>
              <w:top w:val="nil"/>
              <w:left w:val="nil"/>
              <w:bottom w:val="single" w:sz="4" w:space="0" w:color="auto"/>
              <w:right w:val="single" w:sz="4" w:space="0" w:color="auto"/>
            </w:tcBorders>
            <w:shd w:val="clear" w:color="000000" w:fill="FFFFFF"/>
            <w:vAlign w:val="center"/>
          </w:tcPr>
          <w:p w14:paraId="10B51F5B"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0F80A71A" w14:textId="77777777" w:rsidR="00000000" w:rsidRDefault="007478C2">
            <w:pPr>
              <w:widowControl/>
              <w:jc w:val="center"/>
              <w:rPr>
                <w:color w:val="0000FF"/>
                <w:sz w:val="18"/>
              </w:rPr>
            </w:pPr>
            <w:r>
              <w:rPr>
                <w:rFonts w:hint="eastAsia"/>
                <w:color w:val="0000FF"/>
                <w:sz w:val="18"/>
              </w:rPr>
              <w:t>（</w:t>
            </w:r>
            <w:r>
              <w:rPr>
                <w:rFonts w:hint="eastAsia"/>
                <w:color w:val="0000FF"/>
                <w:sz w:val="18"/>
              </w:rPr>
              <w:t>403</w:t>
            </w:r>
            <w:r>
              <w:rPr>
                <w:rFonts w:hint="eastAsia"/>
                <w:color w:val="0000FF"/>
                <w:sz w:val="18"/>
              </w:rPr>
              <w:t>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55973708"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4037</w:t>
            </w:r>
            <w:r>
              <w:rPr>
                <w:rFonts w:hint="eastAsia"/>
                <w:color w:val="0000FF"/>
                <w:sz w:val="18"/>
              </w:rPr>
              <w:t>）</w:t>
            </w:r>
          </w:p>
        </w:tc>
      </w:tr>
      <w:tr w:rsidR="00000000" w14:paraId="16734FE1"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882F7F9" w14:textId="77777777" w:rsidR="00000000" w:rsidRDefault="007478C2">
            <w:pPr>
              <w:widowControl/>
              <w:jc w:val="left"/>
              <w:rPr>
                <w:rFonts w:ascii="宋体" w:hAnsi="宋体" w:cs="Arial"/>
                <w:kern w:val="0"/>
                <w:sz w:val="24"/>
                <w:szCs w:val="24"/>
              </w:rPr>
            </w:pPr>
            <w:r>
              <w:rPr>
                <w:rFonts w:ascii="宋体" w:hAnsi="宋体" w:cs="Arial"/>
                <w:kern w:val="0"/>
                <w:sz w:val="24"/>
                <w:szCs w:val="24"/>
              </w:rPr>
              <w:t>26</w:t>
            </w:r>
            <w:r>
              <w:rPr>
                <w:rFonts w:ascii="宋体" w:hAnsi="宋体" w:cs="Arial" w:hint="eastAsia"/>
                <w:kern w:val="0"/>
                <w:sz w:val="24"/>
                <w:szCs w:val="24"/>
              </w:rPr>
              <w:t>.</w:t>
            </w:r>
            <w:r>
              <w:rPr>
                <w:rFonts w:ascii="宋体" w:hAnsi="宋体" w:cs="Arial" w:hint="eastAsia"/>
                <w:kern w:val="0"/>
                <w:sz w:val="24"/>
                <w:szCs w:val="24"/>
              </w:rPr>
              <w:t>偿付利息支付的现金</w:t>
            </w:r>
          </w:p>
        </w:tc>
        <w:tc>
          <w:tcPr>
            <w:tcW w:w="610" w:type="dxa"/>
            <w:tcBorders>
              <w:top w:val="nil"/>
              <w:left w:val="nil"/>
              <w:bottom w:val="single" w:sz="4" w:space="0" w:color="auto"/>
              <w:right w:val="single" w:sz="4" w:space="0" w:color="auto"/>
            </w:tcBorders>
            <w:shd w:val="clear" w:color="000000" w:fill="FFFFFF"/>
            <w:vAlign w:val="center"/>
          </w:tcPr>
          <w:p w14:paraId="03700C56"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7C9602E6" w14:textId="77777777" w:rsidR="00000000" w:rsidRDefault="007478C2">
            <w:pPr>
              <w:widowControl/>
              <w:jc w:val="center"/>
              <w:rPr>
                <w:color w:val="0000FF"/>
                <w:sz w:val="18"/>
              </w:rPr>
            </w:pPr>
            <w:r>
              <w:rPr>
                <w:rFonts w:hint="eastAsia"/>
                <w:color w:val="0000FF"/>
                <w:sz w:val="18"/>
              </w:rPr>
              <w:t>（</w:t>
            </w:r>
            <w:r>
              <w:rPr>
                <w:rFonts w:hint="eastAsia"/>
                <w:color w:val="0000FF"/>
                <w:sz w:val="18"/>
              </w:rPr>
              <w:t>4038</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21FA3295"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4038</w:t>
            </w:r>
            <w:r>
              <w:rPr>
                <w:rFonts w:hint="eastAsia"/>
                <w:color w:val="0000FF"/>
                <w:sz w:val="18"/>
              </w:rPr>
              <w:t>）</w:t>
            </w:r>
          </w:p>
        </w:tc>
      </w:tr>
      <w:tr w:rsidR="00000000" w14:paraId="122A4BB5"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0CC24BB" w14:textId="77777777" w:rsidR="00000000" w:rsidRDefault="007478C2">
            <w:pPr>
              <w:widowControl/>
              <w:jc w:val="left"/>
              <w:rPr>
                <w:rFonts w:ascii="宋体" w:hAnsi="宋体" w:cs="Arial"/>
                <w:kern w:val="0"/>
                <w:sz w:val="24"/>
                <w:szCs w:val="24"/>
              </w:rPr>
            </w:pPr>
            <w:r>
              <w:rPr>
                <w:rFonts w:ascii="宋体" w:hAnsi="宋体" w:cs="Arial"/>
                <w:kern w:val="0"/>
                <w:sz w:val="24"/>
                <w:szCs w:val="24"/>
              </w:rPr>
              <w:t>27</w:t>
            </w:r>
            <w:r>
              <w:rPr>
                <w:rFonts w:ascii="宋体" w:hAnsi="宋体" w:cs="Arial" w:hint="eastAsia"/>
                <w:kern w:val="0"/>
                <w:sz w:val="24"/>
                <w:szCs w:val="24"/>
              </w:rPr>
              <w:t>.</w:t>
            </w:r>
            <w:r>
              <w:rPr>
                <w:rFonts w:ascii="宋体" w:hAnsi="宋体" w:cs="Arial" w:hint="eastAsia"/>
                <w:kern w:val="0"/>
                <w:sz w:val="24"/>
                <w:szCs w:val="24"/>
              </w:rPr>
              <w:t>分配支付的现金</w:t>
            </w:r>
          </w:p>
        </w:tc>
        <w:tc>
          <w:tcPr>
            <w:tcW w:w="610" w:type="dxa"/>
            <w:tcBorders>
              <w:top w:val="nil"/>
              <w:left w:val="nil"/>
              <w:bottom w:val="single" w:sz="4" w:space="0" w:color="auto"/>
              <w:right w:val="single" w:sz="4" w:space="0" w:color="auto"/>
            </w:tcBorders>
            <w:shd w:val="clear" w:color="000000" w:fill="FFFFFF"/>
            <w:vAlign w:val="center"/>
          </w:tcPr>
          <w:p w14:paraId="12AA0A67"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205DDD8C" w14:textId="77777777" w:rsidR="00000000" w:rsidRDefault="007478C2">
            <w:pPr>
              <w:widowControl/>
              <w:jc w:val="center"/>
              <w:rPr>
                <w:color w:val="0000FF"/>
                <w:sz w:val="18"/>
              </w:rPr>
            </w:pPr>
            <w:r>
              <w:rPr>
                <w:rFonts w:hint="eastAsia"/>
                <w:color w:val="0000FF"/>
                <w:sz w:val="18"/>
              </w:rPr>
              <w:t>（</w:t>
            </w:r>
            <w:r>
              <w:rPr>
                <w:rFonts w:hint="eastAsia"/>
                <w:color w:val="0000FF"/>
                <w:sz w:val="18"/>
              </w:rPr>
              <w:t>4039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4C090C51"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4039</w:t>
            </w:r>
            <w:r>
              <w:rPr>
                <w:rFonts w:hint="eastAsia"/>
                <w:color w:val="0000FF"/>
                <w:sz w:val="18"/>
              </w:rPr>
              <w:t>）</w:t>
            </w:r>
          </w:p>
        </w:tc>
      </w:tr>
      <w:tr w:rsidR="00000000" w14:paraId="08093AE5"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7BA70EC8" w14:textId="77777777" w:rsidR="00000000" w:rsidRDefault="007478C2">
            <w:pPr>
              <w:widowControl/>
              <w:jc w:val="left"/>
              <w:rPr>
                <w:rFonts w:ascii="宋体" w:hAnsi="宋体" w:cs="Arial"/>
                <w:kern w:val="0"/>
                <w:sz w:val="24"/>
                <w:szCs w:val="24"/>
              </w:rPr>
            </w:pPr>
            <w:r>
              <w:rPr>
                <w:rFonts w:ascii="宋体" w:hAnsi="宋体" w:cs="Arial"/>
                <w:kern w:val="0"/>
                <w:sz w:val="24"/>
                <w:szCs w:val="24"/>
              </w:rPr>
              <w:t>28.</w:t>
            </w:r>
            <w:r>
              <w:rPr>
                <w:rFonts w:ascii="宋体" w:hAnsi="宋体" w:cs="Arial" w:hint="eastAsia"/>
                <w:kern w:val="0"/>
                <w:sz w:val="24"/>
                <w:szCs w:val="24"/>
              </w:rPr>
              <w:t>支付其他与筹资活动有关的现金</w:t>
            </w:r>
          </w:p>
        </w:tc>
        <w:tc>
          <w:tcPr>
            <w:tcW w:w="610" w:type="dxa"/>
            <w:tcBorders>
              <w:top w:val="nil"/>
              <w:left w:val="nil"/>
              <w:bottom w:val="single" w:sz="4" w:space="0" w:color="auto"/>
              <w:right w:val="single" w:sz="4" w:space="0" w:color="auto"/>
            </w:tcBorders>
            <w:shd w:val="clear" w:color="000000" w:fill="FFFFFF"/>
            <w:vAlign w:val="center"/>
          </w:tcPr>
          <w:p w14:paraId="52EEF90E"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34D5653B" w14:textId="77777777" w:rsidR="00000000" w:rsidRDefault="007478C2">
            <w:pPr>
              <w:widowControl/>
              <w:jc w:val="center"/>
              <w:rPr>
                <w:color w:val="0000FF"/>
                <w:sz w:val="18"/>
              </w:rPr>
            </w:pPr>
            <w:r>
              <w:rPr>
                <w:rFonts w:hint="eastAsia"/>
                <w:color w:val="0000FF"/>
                <w:sz w:val="18"/>
              </w:rPr>
              <w:t>（</w:t>
            </w:r>
            <w:r>
              <w:rPr>
                <w:rFonts w:hint="eastAsia"/>
                <w:color w:val="0000FF"/>
                <w:sz w:val="18"/>
              </w:rPr>
              <w:t>4040</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7999456C"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4040</w:t>
            </w:r>
            <w:r>
              <w:rPr>
                <w:rFonts w:hint="eastAsia"/>
                <w:color w:val="0000FF"/>
                <w:sz w:val="18"/>
              </w:rPr>
              <w:t>）</w:t>
            </w:r>
          </w:p>
        </w:tc>
      </w:tr>
      <w:tr w:rsidR="00000000" w14:paraId="6E705CFB"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5252401" w14:textId="77777777" w:rsidR="00000000" w:rsidRDefault="007478C2">
            <w:pPr>
              <w:widowControl/>
              <w:ind w:firstLineChars="400" w:firstLine="964"/>
              <w:rPr>
                <w:rFonts w:ascii="宋体" w:hAnsi="宋体" w:cs="宋体"/>
                <w:b/>
                <w:bCs/>
                <w:kern w:val="0"/>
                <w:sz w:val="24"/>
                <w:szCs w:val="24"/>
              </w:rPr>
            </w:pPr>
            <w:r>
              <w:rPr>
                <w:rFonts w:ascii="宋体" w:hAnsi="宋体" w:cs="宋体" w:hint="eastAsia"/>
                <w:b/>
                <w:bCs/>
                <w:kern w:val="0"/>
                <w:sz w:val="24"/>
                <w:szCs w:val="24"/>
              </w:rPr>
              <w:t>筹资活动现金流出小计</w:t>
            </w:r>
          </w:p>
        </w:tc>
        <w:tc>
          <w:tcPr>
            <w:tcW w:w="610" w:type="dxa"/>
            <w:tcBorders>
              <w:top w:val="nil"/>
              <w:left w:val="nil"/>
              <w:bottom w:val="single" w:sz="4" w:space="0" w:color="auto"/>
              <w:right w:val="single" w:sz="4" w:space="0" w:color="auto"/>
            </w:tcBorders>
            <w:shd w:val="clear" w:color="000000" w:fill="FFFFFF"/>
            <w:vAlign w:val="center"/>
          </w:tcPr>
          <w:p w14:paraId="5CE318C6"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0F3A38AD" w14:textId="77777777" w:rsidR="00000000" w:rsidRDefault="007478C2">
            <w:pPr>
              <w:widowControl/>
              <w:jc w:val="center"/>
              <w:rPr>
                <w:color w:val="0000FF"/>
                <w:sz w:val="18"/>
              </w:rPr>
            </w:pPr>
            <w:r>
              <w:rPr>
                <w:rFonts w:hint="eastAsia"/>
                <w:color w:val="0000FF"/>
                <w:sz w:val="18"/>
              </w:rPr>
              <w:t>（</w:t>
            </w:r>
            <w:r>
              <w:rPr>
                <w:rFonts w:hint="eastAsia"/>
                <w:color w:val="0000FF"/>
                <w:sz w:val="18"/>
              </w:rPr>
              <w:t>4041</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479D0908"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4041</w:t>
            </w:r>
            <w:r>
              <w:rPr>
                <w:rFonts w:hint="eastAsia"/>
                <w:color w:val="0000FF"/>
                <w:sz w:val="18"/>
              </w:rPr>
              <w:t>）</w:t>
            </w:r>
          </w:p>
        </w:tc>
      </w:tr>
      <w:tr w:rsidR="00000000" w14:paraId="121D1ACD"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67AC0AA8" w14:textId="77777777" w:rsidR="00000000" w:rsidRDefault="007478C2">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筹资活动产生的现金流量净额</w:t>
            </w:r>
          </w:p>
        </w:tc>
        <w:tc>
          <w:tcPr>
            <w:tcW w:w="610" w:type="dxa"/>
            <w:tcBorders>
              <w:top w:val="nil"/>
              <w:left w:val="nil"/>
              <w:bottom w:val="single" w:sz="4" w:space="0" w:color="auto"/>
              <w:right w:val="single" w:sz="4" w:space="0" w:color="auto"/>
            </w:tcBorders>
            <w:shd w:val="clear" w:color="000000" w:fill="FFFFFF"/>
            <w:vAlign w:val="center"/>
          </w:tcPr>
          <w:p w14:paraId="4E21CA70"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01600AC0" w14:textId="77777777" w:rsidR="00000000" w:rsidRDefault="007478C2">
            <w:pPr>
              <w:widowControl/>
              <w:jc w:val="center"/>
              <w:rPr>
                <w:color w:val="0000FF"/>
                <w:sz w:val="18"/>
              </w:rPr>
            </w:pPr>
            <w:r>
              <w:rPr>
                <w:rFonts w:hint="eastAsia"/>
                <w:color w:val="0000FF"/>
                <w:sz w:val="18"/>
              </w:rPr>
              <w:t>（</w:t>
            </w:r>
            <w:r>
              <w:rPr>
                <w:rFonts w:hint="eastAsia"/>
                <w:color w:val="0000FF"/>
                <w:sz w:val="18"/>
              </w:rPr>
              <w:t>4042</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5C8915FB"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4042</w:t>
            </w:r>
            <w:r>
              <w:rPr>
                <w:rFonts w:hint="eastAsia"/>
                <w:color w:val="0000FF"/>
                <w:sz w:val="18"/>
              </w:rPr>
              <w:t>）</w:t>
            </w:r>
          </w:p>
        </w:tc>
      </w:tr>
      <w:tr w:rsidR="00000000" w14:paraId="48A50BBC"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0199D689" w14:textId="77777777" w:rsidR="00000000" w:rsidRDefault="007478C2">
            <w:pPr>
              <w:widowControl/>
              <w:jc w:val="left"/>
              <w:rPr>
                <w:rFonts w:ascii="宋体" w:hAnsi="宋体" w:cs="宋体"/>
                <w:b/>
                <w:bCs/>
                <w:kern w:val="0"/>
                <w:sz w:val="24"/>
                <w:szCs w:val="24"/>
              </w:rPr>
            </w:pPr>
            <w:r>
              <w:rPr>
                <w:rFonts w:ascii="宋体" w:hAnsi="宋体" w:cs="宋体" w:hint="eastAsia"/>
                <w:b/>
                <w:bCs/>
                <w:kern w:val="0"/>
                <w:sz w:val="24"/>
                <w:szCs w:val="24"/>
              </w:rPr>
              <w:t>四、汇率变动对现金及现金等价物的影响</w:t>
            </w:r>
          </w:p>
        </w:tc>
        <w:tc>
          <w:tcPr>
            <w:tcW w:w="610" w:type="dxa"/>
            <w:tcBorders>
              <w:top w:val="nil"/>
              <w:left w:val="nil"/>
              <w:bottom w:val="single" w:sz="4" w:space="0" w:color="auto"/>
              <w:right w:val="single" w:sz="4" w:space="0" w:color="auto"/>
            </w:tcBorders>
            <w:shd w:val="clear" w:color="000000" w:fill="FFFFFF"/>
            <w:vAlign w:val="center"/>
          </w:tcPr>
          <w:p w14:paraId="05C7F1C2"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6292447E" w14:textId="77777777" w:rsidR="00000000" w:rsidRDefault="007478C2">
            <w:pPr>
              <w:widowControl/>
              <w:jc w:val="center"/>
              <w:rPr>
                <w:color w:val="0000FF"/>
                <w:sz w:val="18"/>
              </w:rPr>
            </w:pPr>
            <w:r>
              <w:rPr>
                <w:rFonts w:hint="eastAsia"/>
                <w:color w:val="0000FF"/>
                <w:sz w:val="18"/>
              </w:rPr>
              <w:t>（</w:t>
            </w:r>
            <w:r>
              <w:rPr>
                <w:rFonts w:hint="eastAsia"/>
                <w:color w:val="0000FF"/>
                <w:sz w:val="18"/>
              </w:rPr>
              <w:t>4044</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205A70C5"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4044</w:t>
            </w:r>
            <w:r>
              <w:rPr>
                <w:rFonts w:hint="eastAsia"/>
                <w:color w:val="0000FF"/>
                <w:sz w:val="18"/>
              </w:rPr>
              <w:t>）</w:t>
            </w:r>
          </w:p>
        </w:tc>
      </w:tr>
      <w:tr w:rsidR="00000000" w14:paraId="5A98C9DE"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7EC000C9" w14:textId="77777777" w:rsidR="00000000" w:rsidRDefault="007478C2">
            <w:pPr>
              <w:widowControl/>
              <w:jc w:val="left"/>
              <w:rPr>
                <w:rFonts w:ascii="宋体" w:hAnsi="宋体" w:cs="宋体"/>
                <w:b/>
                <w:bCs/>
                <w:kern w:val="0"/>
                <w:sz w:val="24"/>
                <w:szCs w:val="24"/>
              </w:rPr>
            </w:pPr>
            <w:r>
              <w:rPr>
                <w:rFonts w:ascii="宋体" w:hAnsi="宋体" w:cs="宋体" w:hint="eastAsia"/>
                <w:b/>
                <w:bCs/>
                <w:kern w:val="0"/>
                <w:sz w:val="24"/>
                <w:szCs w:val="24"/>
              </w:rPr>
              <w:t>五、现金及现金等价物净增加额</w:t>
            </w:r>
          </w:p>
        </w:tc>
        <w:tc>
          <w:tcPr>
            <w:tcW w:w="610" w:type="dxa"/>
            <w:tcBorders>
              <w:top w:val="nil"/>
              <w:left w:val="nil"/>
              <w:bottom w:val="single" w:sz="4" w:space="0" w:color="auto"/>
              <w:right w:val="single" w:sz="4" w:space="0" w:color="auto"/>
            </w:tcBorders>
            <w:shd w:val="clear" w:color="000000" w:fill="FFFFFF"/>
            <w:vAlign w:val="center"/>
          </w:tcPr>
          <w:p w14:paraId="26EB28E4"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268C6EB3" w14:textId="77777777" w:rsidR="00000000" w:rsidRDefault="007478C2">
            <w:pPr>
              <w:widowControl/>
              <w:jc w:val="center"/>
              <w:rPr>
                <w:color w:val="0000FF"/>
                <w:sz w:val="18"/>
              </w:rPr>
            </w:pPr>
            <w:r>
              <w:rPr>
                <w:rFonts w:hint="eastAsia"/>
                <w:color w:val="0000FF"/>
                <w:sz w:val="18"/>
              </w:rPr>
              <w:t>（</w:t>
            </w:r>
            <w:r>
              <w:rPr>
                <w:rFonts w:hint="eastAsia"/>
                <w:color w:val="0000FF"/>
                <w:sz w:val="18"/>
              </w:rPr>
              <w:t>404</w:t>
            </w:r>
            <w:r>
              <w:rPr>
                <w:color w:val="0000FF"/>
                <w:sz w:val="18"/>
              </w:rPr>
              <w:t>6</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747F8185"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6</w:t>
            </w:r>
            <w:r>
              <w:rPr>
                <w:rFonts w:hint="eastAsia"/>
                <w:color w:val="0000FF"/>
                <w:sz w:val="18"/>
              </w:rPr>
              <w:t>）</w:t>
            </w:r>
          </w:p>
        </w:tc>
      </w:tr>
      <w:tr w:rsidR="00000000" w14:paraId="5983228F"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328541E9" w14:textId="77777777" w:rsidR="00000000" w:rsidRDefault="007478C2">
            <w:pPr>
              <w:widowControl/>
              <w:ind w:firstLineChars="200" w:firstLine="480"/>
              <w:jc w:val="left"/>
              <w:rPr>
                <w:rFonts w:ascii="宋体" w:hAnsi="宋体" w:cs="宋体"/>
                <w:kern w:val="0"/>
                <w:sz w:val="24"/>
                <w:szCs w:val="24"/>
              </w:rPr>
            </w:pPr>
            <w:r>
              <w:rPr>
                <w:rFonts w:ascii="宋体" w:hAnsi="宋体" w:cs="宋体" w:hint="eastAsia"/>
                <w:kern w:val="0"/>
                <w:sz w:val="24"/>
                <w:szCs w:val="24"/>
              </w:rPr>
              <w:t>加：期初现金及现金等价物余额</w:t>
            </w:r>
          </w:p>
        </w:tc>
        <w:tc>
          <w:tcPr>
            <w:tcW w:w="610" w:type="dxa"/>
            <w:tcBorders>
              <w:top w:val="nil"/>
              <w:left w:val="nil"/>
              <w:bottom w:val="single" w:sz="4" w:space="0" w:color="auto"/>
              <w:right w:val="single" w:sz="4" w:space="0" w:color="auto"/>
            </w:tcBorders>
            <w:shd w:val="clear" w:color="000000" w:fill="FFFFFF"/>
            <w:vAlign w:val="center"/>
          </w:tcPr>
          <w:p w14:paraId="3D3E4F94"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1A7FA2A1" w14:textId="77777777" w:rsidR="00000000" w:rsidRDefault="007478C2">
            <w:pPr>
              <w:widowControl/>
              <w:jc w:val="center"/>
              <w:rPr>
                <w:color w:val="0000FF"/>
                <w:sz w:val="18"/>
              </w:rPr>
            </w:pPr>
            <w:r>
              <w:rPr>
                <w:rFonts w:hint="eastAsia"/>
                <w:color w:val="0000FF"/>
                <w:sz w:val="18"/>
              </w:rPr>
              <w:t>（</w:t>
            </w:r>
            <w:r>
              <w:rPr>
                <w:rFonts w:hint="eastAsia"/>
                <w:color w:val="0000FF"/>
                <w:sz w:val="18"/>
              </w:rPr>
              <w:t>404</w:t>
            </w:r>
            <w:r>
              <w:rPr>
                <w:color w:val="0000FF"/>
                <w:sz w:val="18"/>
              </w:rPr>
              <w:t>7</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2D8EC75E"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7</w:t>
            </w:r>
            <w:r>
              <w:rPr>
                <w:rFonts w:hint="eastAsia"/>
                <w:color w:val="0000FF"/>
                <w:sz w:val="18"/>
              </w:rPr>
              <w:t>）</w:t>
            </w:r>
          </w:p>
        </w:tc>
      </w:tr>
      <w:tr w:rsidR="00000000" w14:paraId="3DE829BA" w14:textId="77777777">
        <w:trPr>
          <w:trHeight w:val="300"/>
          <w:jc w:val="center"/>
        </w:trPr>
        <w:tc>
          <w:tcPr>
            <w:tcW w:w="4314" w:type="dxa"/>
            <w:tcBorders>
              <w:top w:val="nil"/>
              <w:left w:val="single" w:sz="4" w:space="0" w:color="auto"/>
              <w:bottom w:val="single" w:sz="4" w:space="0" w:color="auto"/>
              <w:right w:val="single" w:sz="4" w:space="0" w:color="auto"/>
            </w:tcBorders>
            <w:shd w:val="clear" w:color="000000" w:fill="FFFFFF"/>
            <w:vAlign w:val="center"/>
          </w:tcPr>
          <w:p w14:paraId="16D1B7BF" w14:textId="77777777" w:rsidR="00000000" w:rsidRDefault="007478C2">
            <w:pPr>
              <w:widowControl/>
              <w:jc w:val="left"/>
              <w:rPr>
                <w:rFonts w:ascii="宋体" w:hAnsi="宋体" w:cs="宋体"/>
                <w:b/>
                <w:bCs/>
                <w:kern w:val="0"/>
                <w:sz w:val="24"/>
                <w:szCs w:val="24"/>
              </w:rPr>
            </w:pPr>
            <w:r>
              <w:rPr>
                <w:rFonts w:ascii="宋体" w:hAnsi="宋体" w:cs="宋体" w:hint="eastAsia"/>
                <w:b/>
                <w:bCs/>
                <w:kern w:val="0"/>
                <w:sz w:val="24"/>
                <w:szCs w:val="24"/>
              </w:rPr>
              <w:t>六</w:t>
            </w:r>
            <w:r>
              <w:rPr>
                <w:rFonts w:ascii="宋体" w:hAnsi="宋体" w:cs="宋体" w:hint="eastAsia"/>
                <w:b/>
                <w:bCs/>
                <w:kern w:val="0"/>
                <w:sz w:val="24"/>
                <w:szCs w:val="24"/>
              </w:rPr>
              <w:t>、期末现金及现金等价物余额</w:t>
            </w:r>
          </w:p>
        </w:tc>
        <w:tc>
          <w:tcPr>
            <w:tcW w:w="610" w:type="dxa"/>
            <w:tcBorders>
              <w:top w:val="nil"/>
              <w:left w:val="nil"/>
              <w:bottom w:val="single" w:sz="4" w:space="0" w:color="auto"/>
              <w:right w:val="single" w:sz="4" w:space="0" w:color="auto"/>
            </w:tcBorders>
            <w:shd w:val="clear" w:color="000000" w:fill="FFFFFF"/>
            <w:vAlign w:val="center"/>
          </w:tcPr>
          <w:p w14:paraId="0682CE2A" w14:textId="77777777" w:rsidR="00000000" w:rsidRDefault="007478C2">
            <w:pPr>
              <w:widowControl/>
              <w:jc w:val="center"/>
              <w:rPr>
                <w:rFonts w:ascii="宋体" w:hAnsi="宋体" w:cs="Arial"/>
                <w:kern w:val="0"/>
                <w:sz w:val="24"/>
                <w:szCs w:val="24"/>
              </w:rPr>
            </w:pPr>
          </w:p>
        </w:tc>
        <w:tc>
          <w:tcPr>
            <w:tcW w:w="2104" w:type="dxa"/>
            <w:tcBorders>
              <w:top w:val="nil"/>
              <w:left w:val="nil"/>
              <w:bottom w:val="single" w:sz="4" w:space="0" w:color="auto"/>
              <w:right w:val="single" w:sz="4" w:space="0" w:color="auto"/>
            </w:tcBorders>
            <w:shd w:val="clear" w:color="000000" w:fill="FFFFFF"/>
            <w:vAlign w:val="bottom"/>
          </w:tcPr>
          <w:p w14:paraId="632BE870" w14:textId="77777777" w:rsidR="00000000" w:rsidRDefault="007478C2">
            <w:pPr>
              <w:widowControl/>
              <w:jc w:val="center"/>
              <w:rPr>
                <w:color w:val="0000FF"/>
                <w:sz w:val="18"/>
              </w:rPr>
            </w:pPr>
            <w:r>
              <w:rPr>
                <w:rFonts w:hint="eastAsia"/>
                <w:color w:val="0000FF"/>
                <w:sz w:val="18"/>
              </w:rPr>
              <w:t>（</w:t>
            </w:r>
            <w:r>
              <w:rPr>
                <w:rFonts w:hint="eastAsia"/>
                <w:color w:val="0000FF"/>
                <w:sz w:val="18"/>
              </w:rPr>
              <w:t>404</w:t>
            </w:r>
            <w:r>
              <w:rPr>
                <w:color w:val="0000FF"/>
                <w:sz w:val="18"/>
              </w:rPr>
              <w:t>9</w:t>
            </w:r>
            <w:r>
              <w:rPr>
                <w:rFonts w:hint="eastAsia"/>
                <w:color w:val="0000FF"/>
                <w:sz w:val="18"/>
              </w:rPr>
              <w:t>）</w:t>
            </w:r>
          </w:p>
        </w:tc>
        <w:tc>
          <w:tcPr>
            <w:tcW w:w="2258" w:type="dxa"/>
            <w:tcBorders>
              <w:top w:val="nil"/>
              <w:left w:val="nil"/>
              <w:bottom w:val="single" w:sz="4" w:space="0" w:color="auto"/>
              <w:right w:val="single" w:sz="4" w:space="0" w:color="auto"/>
            </w:tcBorders>
            <w:shd w:val="clear" w:color="000000" w:fill="FFFFFF"/>
            <w:vAlign w:val="bottom"/>
          </w:tcPr>
          <w:p w14:paraId="2680FFF5"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9</w:t>
            </w:r>
            <w:r>
              <w:rPr>
                <w:rFonts w:hint="eastAsia"/>
                <w:color w:val="0000FF"/>
                <w:sz w:val="18"/>
              </w:rPr>
              <w:t>）</w:t>
            </w:r>
          </w:p>
        </w:tc>
      </w:tr>
    </w:tbl>
    <w:p w14:paraId="0E95A89A" w14:textId="77777777" w:rsidR="00000000" w:rsidRDefault="007478C2">
      <w:pPr>
        <w:rPr>
          <w:rFonts w:ascii="宋体" w:hAnsi="宋体"/>
          <w:kern w:val="0"/>
          <w:sz w:val="24"/>
          <w:szCs w:val="24"/>
        </w:rPr>
      </w:pPr>
      <w:r>
        <w:rPr>
          <w:rFonts w:ascii="宋体" w:hAnsi="宋体" w:hint="eastAsia"/>
          <w:kern w:val="0"/>
          <w:sz w:val="24"/>
          <w:szCs w:val="24"/>
        </w:rPr>
        <w:t>注：</w:t>
      </w:r>
      <w:r>
        <w:rPr>
          <w:rFonts w:hint="eastAsia"/>
          <w:color w:val="0000FF"/>
          <w:sz w:val="18"/>
        </w:rPr>
        <w:t>（</w:t>
      </w:r>
      <w:r>
        <w:rPr>
          <w:rFonts w:hint="eastAsia"/>
          <w:color w:val="0000FF"/>
          <w:sz w:val="18"/>
        </w:rPr>
        <w:t>40</w:t>
      </w:r>
      <w:r>
        <w:rPr>
          <w:color w:val="0000FF"/>
          <w:sz w:val="18"/>
        </w:rPr>
        <w:t>50</w:t>
      </w:r>
      <w:r>
        <w:rPr>
          <w:rFonts w:hint="eastAsia"/>
          <w:color w:val="0000FF"/>
          <w:sz w:val="18"/>
        </w:rPr>
        <w:t>）</w:t>
      </w:r>
    </w:p>
    <w:bookmarkEnd w:id="658"/>
    <w:p w14:paraId="1E71E23B" w14:textId="77777777" w:rsidR="00000000" w:rsidRDefault="007478C2">
      <w:pPr>
        <w:rPr>
          <w:rFonts w:ascii="宋体" w:hAnsi="宋体"/>
          <w:color w:val="0000FF"/>
          <w:kern w:val="0"/>
          <w:sz w:val="24"/>
          <w:szCs w:val="24"/>
        </w:rPr>
      </w:pPr>
    </w:p>
    <w:p w14:paraId="1200B373" w14:textId="77777777" w:rsidR="00000000" w:rsidRDefault="007478C2">
      <w:pPr>
        <w:spacing w:line="360" w:lineRule="auto"/>
        <w:outlineLvl w:val="2"/>
        <w:rPr>
          <w:rFonts w:ascii="宋体" w:hAnsi="宋体"/>
          <w:b/>
          <w:sz w:val="24"/>
        </w:rPr>
      </w:pPr>
      <w:r>
        <w:rPr>
          <w:rFonts w:ascii="宋体" w:hAnsi="宋体"/>
          <w:b/>
          <w:sz w:val="24"/>
        </w:rPr>
        <w:t xml:space="preserve">11.3.2 </w:t>
      </w:r>
      <w:r>
        <w:rPr>
          <w:rFonts w:ascii="宋体" w:hAnsi="宋体" w:hint="eastAsia"/>
          <w:b/>
          <w:sz w:val="24"/>
        </w:rPr>
        <w:t>个别现金流量表</w:t>
      </w:r>
    </w:p>
    <w:p w14:paraId="3FF0F73A" w14:textId="77777777" w:rsidR="00000000" w:rsidRDefault="007478C2">
      <w:pPr>
        <w:spacing w:line="360" w:lineRule="auto"/>
        <w:rPr>
          <w:sz w:val="24"/>
        </w:rPr>
      </w:pPr>
      <w:r>
        <w:rPr>
          <w:rFonts w:hint="eastAsia"/>
          <w:sz w:val="24"/>
        </w:rPr>
        <w:t>会计主体：××基础设施证券投资基金</w:t>
      </w:r>
      <w:r>
        <w:rPr>
          <w:rFonts w:hint="eastAsia"/>
          <w:color w:val="0000FF"/>
          <w:sz w:val="18"/>
        </w:rPr>
        <w:t>(</w:t>
      </w:r>
      <w:r>
        <w:rPr>
          <w:color w:val="0000FF"/>
          <w:sz w:val="18"/>
        </w:rPr>
        <w:t>0009</w:t>
      </w:r>
      <w:r>
        <w:rPr>
          <w:rFonts w:hint="eastAsia"/>
          <w:color w:val="0000FF"/>
          <w:sz w:val="18"/>
        </w:rPr>
        <w:t>)</w:t>
      </w:r>
    </w:p>
    <w:p w14:paraId="1A494B9B" w14:textId="77777777" w:rsidR="00000000" w:rsidRDefault="007478C2">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2023</w:t>
      </w:r>
      <w:r>
        <w:rPr>
          <w:rFonts w:hint="eastAsia"/>
          <w:color w:val="0000FF"/>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2024</w:t>
      </w:r>
      <w:r>
        <w:rPr>
          <w:rFonts w:hint="eastAsia"/>
          <w:color w:val="0000FF"/>
          <w:sz w:val="18"/>
        </w:rPr>
        <w:t>)</w:t>
      </w:r>
    </w:p>
    <w:p w14:paraId="08E6437E" w14:textId="77777777" w:rsidR="00000000" w:rsidRDefault="007478C2">
      <w:pPr>
        <w:spacing w:line="360" w:lineRule="auto"/>
        <w:ind w:rightChars="269" w:right="565"/>
        <w:jc w:val="right"/>
        <w:rPr>
          <w:sz w:val="24"/>
        </w:rPr>
      </w:pPr>
      <w:r>
        <w:rPr>
          <w:rFonts w:hint="eastAsia"/>
          <w:sz w:val="24"/>
        </w:rPr>
        <w:t>单位：</w:t>
      </w:r>
    </w:p>
    <w:tbl>
      <w:tblPr>
        <w:tblW w:w="0" w:type="auto"/>
        <w:jc w:val="center"/>
        <w:tblInd w:w="0" w:type="dxa"/>
        <w:tblLayout w:type="fixed"/>
        <w:tblLook w:val="0000" w:firstRow="0" w:lastRow="0" w:firstColumn="0" w:lastColumn="0" w:noHBand="0" w:noVBand="0"/>
      </w:tblPr>
      <w:tblGrid>
        <w:gridCol w:w="4323"/>
        <w:gridCol w:w="656"/>
        <w:gridCol w:w="2134"/>
        <w:gridCol w:w="2173"/>
      </w:tblGrid>
      <w:tr w:rsidR="00000000" w14:paraId="09B18C99" w14:textId="77777777">
        <w:trPr>
          <w:trHeight w:val="283"/>
          <w:jc w:val="center"/>
        </w:trPr>
        <w:tc>
          <w:tcPr>
            <w:tcW w:w="4323" w:type="dxa"/>
            <w:tcBorders>
              <w:top w:val="single" w:sz="4" w:space="0" w:color="auto"/>
              <w:left w:val="single" w:sz="4" w:space="0" w:color="auto"/>
              <w:bottom w:val="single" w:sz="4" w:space="0" w:color="auto"/>
              <w:right w:val="single" w:sz="4" w:space="0" w:color="auto"/>
            </w:tcBorders>
            <w:shd w:val="clear" w:color="000000" w:fill="FFFFFF"/>
            <w:vAlign w:val="center"/>
          </w:tcPr>
          <w:p w14:paraId="04B7E582" w14:textId="77777777" w:rsidR="00000000" w:rsidRDefault="007478C2">
            <w:pPr>
              <w:pStyle w:val="NormalWeb"/>
              <w:jc w:val="center"/>
              <w:rPr>
                <w:b/>
              </w:rPr>
            </w:pPr>
            <w:r>
              <w:rPr>
                <w:rFonts w:hint="eastAsia"/>
                <w:b/>
              </w:rPr>
              <w:t>项</w:t>
            </w:r>
            <w:r>
              <w:rPr>
                <w:rFonts w:hint="eastAsia"/>
                <w:b/>
              </w:rPr>
              <w:t xml:space="preserve"> </w:t>
            </w:r>
            <w:r>
              <w:rPr>
                <w:rFonts w:hint="eastAsia"/>
                <w:b/>
              </w:rPr>
              <w:t>目</w:t>
            </w:r>
          </w:p>
        </w:tc>
        <w:tc>
          <w:tcPr>
            <w:tcW w:w="656" w:type="dxa"/>
            <w:tcBorders>
              <w:top w:val="single" w:sz="4" w:space="0" w:color="auto"/>
              <w:left w:val="nil"/>
              <w:bottom w:val="single" w:sz="4" w:space="0" w:color="auto"/>
              <w:right w:val="single" w:sz="4" w:space="0" w:color="auto"/>
            </w:tcBorders>
            <w:shd w:val="clear" w:color="000000" w:fill="FFFFFF"/>
          </w:tcPr>
          <w:p w14:paraId="1DEC7090" w14:textId="77777777" w:rsidR="00000000" w:rsidRDefault="007478C2">
            <w:pPr>
              <w:pStyle w:val="NormalWeb"/>
              <w:spacing w:before="0" w:beforeAutospacing="0" w:after="0" w:afterAutospacing="0"/>
              <w:jc w:val="center"/>
              <w:rPr>
                <w:b/>
              </w:rPr>
            </w:pPr>
            <w:r>
              <w:rPr>
                <w:rFonts w:hint="eastAsia"/>
                <w:b/>
              </w:rPr>
              <w:t>附注号</w:t>
            </w:r>
          </w:p>
        </w:tc>
        <w:tc>
          <w:tcPr>
            <w:tcW w:w="2134" w:type="dxa"/>
            <w:tcBorders>
              <w:top w:val="single" w:sz="4" w:space="0" w:color="auto"/>
              <w:left w:val="nil"/>
              <w:bottom w:val="single" w:sz="4" w:space="0" w:color="auto"/>
              <w:right w:val="single" w:sz="4" w:space="0" w:color="auto"/>
            </w:tcBorders>
            <w:shd w:val="clear" w:color="000000" w:fill="FFFFFF"/>
            <w:vAlign w:val="center"/>
          </w:tcPr>
          <w:p w14:paraId="12A710F8" w14:textId="77777777" w:rsidR="00000000" w:rsidRDefault="007478C2">
            <w:pPr>
              <w:pStyle w:val="NormalWeb"/>
              <w:spacing w:before="0" w:beforeAutospacing="0" w:after="0" w:afterAutospacing="0"/>
              <w:jc w:val="center"/>
              <w:rPr>
                <w:b/>
              </w:rPr>
            </w:pPr>
            <w:r>
              <w:rPr>
                <w:rFonts w:hint="eastAsia"/>
                <w:b/>
              </w:rPr>
              <w:t>本期</w:t>
            </w:r>
          </w:p>
          <w:p w14:paraId="2E42A69A" w14:textId="77777777" w:rsidR="00000000" w:rsidRDefault="007478C2">
            <w:pPr>
              <w:pStyle w:val="NormalWeb"/>
              <w:spacing w:before="0" w:beforeAutospacing="0" w:after="0" w:afterAutospacing="0"/>
              <w:jc w:val="center"/>
              <w:rPr>
                <w:b/>
                <w:spacing w:val="-10"/>
                <w:sz w:val="21"/>
              </w:rPr>
            </w:pPr>
            <w:r>
              <w:rPr>
                <w:rFonts w:hint="eastAsia"/>
                <w:b/>
                <w:spacing w:val="-10"/>
                <w:sz w:val="21"/>
              </w:rPr>
              <w:t>_</w:t>
            </w:r>
            <w:r>
              <w:rPr>
                <w:rFonts w:hint="eastAsia"/>
                <w:b/>
                <w:spacing w:val="-10"/>
                <w:sz w:val="21"/>
              </w:rPr>
              <w:t>年</w:t>
            </w:r>
            <w:r>
              <w:rPr>
                <w:rFonts w:hint="eastAsia"/>
                <w:b/>
                <w:spacing w:val="-10"/>
                <w:sz w:val="21"/>
              </w:rPr>
              <w:t>_</w:t>
            </w:r>
            <w:r>
              <w:rPr>
                <w:rFonts w:hint="eastAsia"/>
                <w:b/>
                <w:spacing w:val="-10"/>
                <w:sz w:val="21"/>
              </w:rPr>
              <w:t>月</w:t>
            </w:r>
            <w:r>
              <w:rPr>
                <w:rFonts w:hint="eastAsia"/>
                <w:b/>
                <w:spacing w:val="-10"/>
                <w:sz w:val="21"/>
              </w:rPr>
              <w:t>_</w:t>
            </w:r>
            <w:r>
              <w:rPr>
                <w:rFonts w:hint="eastAsia"/>
                <w:b/>
                <w:spacing w:val="-10"/>
                <w:sz w:val="21"/>
              </w:rPr>
              <w:t>日至</w:t>
            </w:r>
            <w:r>
              <w:rPr>
                <w:rFonts w:hint="eastAsia"/>
                <w:b/>
                <w:spacing w:val="-10"/>
                <w:sz w:val="21"/>
              </w:rPr>
              <w:t>_</w:t>
            </w:r>
            <w:r>
              <w:rPr>
                <w:rFonts w:hint="eastAsia"/>
                <w:b/>
                <w:spacing w:val="-10"/>
                <w:sz w:val="21"/>
              </w:rPr>
              <w:t>年</w:t>
            </w:r>
            <w:r>
              <w:rPr>
                <w:rFonts w:hint="eastAsia"/>
                <w:b/>
                <w:spacing w:val="-10"/>
                <w:sz w:val="21"/>
              </w:rPr>
              <w:t>_</w:t>
            </w:r>
            <w:r>
              <w:rPr>
                <w:rFonts w:hint="eastAsia"/>
                <w:b/>
                <w:spacing w:val="-10"/>
                <w:sz w:val="21"/>
              </w:rPr>
              <w:t>月</w:t>
            </w:r>
            <w:r>
              <w:rPr>
                <w:rFonts w:hint="eastAsia"/>
                <w:b/>
                <w:spacing w:val="-10"/>
                <w:sz w:val="21"/>
              </w:rPr>
              <w:t>_</w:t>
            </w:r>
            <w:r>
              <w:rPr>
                <w:rFonts w:hint="eastAsia"/>
                <w:b/>
                <w:spacing w:val="-10"/>
                <w:sz w:val="21"/>
              </w:rPr>
              <w:t>日</w:t>
            </w:r>
          </w:p>
        </w:tc>
        <w:tc>
          <w:tcPr>
            <w:tcW w:w="2173" w:type="dxa"/>
            <w:tcBorders>
              <w:top w:val="single" w:sz="4" w:space="0" w:color="auto"/>
              <w:left w:val="nil"/>
              <w:bottom w:val="single" w:sz="4" w:space="0" w:color="auto"/>
              <w:right w:val="single" w:sz="4" w:space="0" w:color="auto"/>
            </w:tcBorders>
            <w:shd w:val="clear" w:color="000000" w:fill="FFFFFF"/>
            <w:vAlign w:val="center"/>
          </w:tcPr>
          <w:p w14:paraId="4DFE37BD" w14:textId="77777777" w:rsidR="00000000" w:rsidRDefault="007478C2">
            <w:pPr>
              <w:pStyle w:val="NormalWeb"/>
              <w:spacing w:before="0" w:beforeAutospacing="0" w:after="0" w:afterAutospacing="0"/>
              <w:jc w:val="center"/>
              <w:rPr>
                <w:b/>
              </w:rPr>
            </w:pPr>
            <w:r>
              <w:rPr>
                <w:rFonts w:hint="eastAsia"/>
                <w:b/>
              </w:rPr>
              <w:t>上年度可比期间</w:t>
            </w:r>
          </w:p>
          <w:p w14:paraId="2CAD26AD" w14:textId="77777777" w:rsidR="00000000" w:rsidRDefault="007478C2">
            <w:pPr>
              <w:pStyle w:val="NormalWeb"/>
              <w:spacing w:before="0" w:beforeAutospacing="0" w:after="0" w:afterAutospacing="0"/>
              <w:jc w:val="center"/>
              <w:rPr>
                <w:b/>
                <w:sz w:val="21"/>
              </w:rPr>
            </w:pPr>
            <w:r>
              <w:rPr>
                <w:rFonts w:hint="eastAsia"/>
                <w:b/>
                <w:sz w:val="21"/>
              </w:rPr>
              <w:t>_</w:t>
            </w:r>
            <w:r>
              <w:rPr>
                <w:rFonts w:hint="eastAsia"/>
                <w:b/>
                <w:sz w:val="21"/>
              </w:rPr>
              <w:t>年</w:t>
            </w:r>
            <w:r>
              <w:rPr>
                <w:rFonts w:hint="eastAsia"/>
                <w:b/>
                <w:sz w:val="21"/>
              </w:rPr>
              <w:t>_</w:t>
            </w:r>
            <w:r>
              <w:rPr>
                <w:rFonts w:hint="eastAsia"/>
                <w:b/>
                <w:sz w:val="21"/>
              </w:rPr>
              <w:t>月</w:t>
            </w:r>
            <w:r>
              <w:rPr>
                <w:rFonts w:hint="eastAsia"/>
                <w:b/>
                <w:sz w:val="21"/>
              </w:rPr>
              <w:t>_</w:t>
            </w:r>
            <w:r>
              <w:rPr>
                <w:rFonts w:hint="eastAsia"/>
                <w:b/>
                <w:sz w:val="21"/>
              </w:rPr>
              <w:t>日至</w:t>
            </w:r>
            <w:r>
              <w:rPr>
                <w:rFonts w:hint="eastAsia"/>
                <w:b/>
                <w:sz w:val="21"/>
              </w:rPr>
              <w:t>_</w:t>
            </w:r>
            <w:r>
              <w:rPr>
                <w:rFonts w:hint="eastAsia"/>
                <w:b/>
                <w:sz w:val="21"/>
              </w:rPr>
              <w:t>年</w:t>
            </w:r>
            <w:r>
              <w:rPr>
                <w:rFonts w:hint="eastAsia"/>
                <w:b/>
                <w:sz w:val="21"/>
              </w:rPr>
              <w:t>_</w:t>
            </w:r>
            <w:r>
              <w:rPr>
                <w:rFonts w:hint="eastAsia"/>
                <w:b/>
                <w:sz w:val="21"/>
              </w:rPr>
              <w:t>月</w:t>
            </w:r>
            <w:r>
              <w:rPr>
                <w:rFonts w:hint="eastAsia"/>
                <w:b/>
                <w:sz w:val="21"/>
              </w:rPr>
              <w:t>_</w:t>
            </w:r>
            <w:r>
              <w:rPr>
                <w:rFonts w:hint="eastAsia"/>
                <w:b/>
                <w:sz w:val="21"/>
              </w:rPr>
              <w:t>日</w:t>
            </w:r>
          </w:p>
        </w:tc>
      </w:tr>
      <w:tr w:rsidR="00000000" w14:paraId="62B60BEF"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7B6B8393" w14:textId="77777777" w:rsidR="00000000" w:rsidRDefault="007478C2">
            <w:pPr>
              <w:widowControl/>
              <w:jc w:val="left"/>
              <w:rPr>
                <w:rFonts w:ascii="宋体" w:hAnsi="宋体" w:cs="宋体"/>
                <w:b/>
                <w:bCs/>
                <w:kern w:val="0"/>
                <w:sz w:val="24"/>
                <w:szCs w:val="24"/>
              </w:rPr>
            </w:pPr>
            <w:r>
              <w:rPr>
                <w:rFonts w:ascii="宋体" w:hAnsi="宋体" w:cs="宋体" w:hint="eastAsia"/>
                <w:b/>
                <w:bCs/>
                <w:kern w:val="0"/>
                <w:sz w:val="24"/>
                <w:szCs w:val="24"/>
              </w:rPr>
              <w:t>一、经营活动产生的现金流量：</w:t>
            </w:r>
          </w:p>
        </w:tc>
        <w:tc>
          <w:tcPr>
            <w:tcW w:w="656" w:type="dxa"/>
            <w:tcBorders>
              <w:top w:val="nil"/>
              <w:left w:val="nil"/>
              <w:bottom w:val="single" w:sz="4" w:space="0" w:color="auto"/>
              <w:right w:val="single" w:sz="4" w:space="0" w:color="auto"/>
            </w:tcBorders>
            <w:shd w:val="clear" w:color="000000" w:fill="FFFFFF"/>
            <w:vAlign w:val="bottom"/>
          </w:tcPr>
          <w:p w14:paraId="66A38EDE" w14:textId="77777777" w:rsidR="00000000" w:rsidRDefault="007478C2">
            <w:pPr>
              <w:widowControl/>
              <w:jc w:val="left"/>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2BACCD37" w14:textId="77777777" w:rsidR="00000000" w:rsidRDefault="007478C2">
            <w:pPr>
              <w:widowControl/>
              <w:jc w:val="center"/>
              <w:rPr>
                <w:rFonts w:ascii="宋体" w:hAnsi="宋体" w:cs="Arial"/>
                <w:kern w:val="0"/>
                <w:sz w:val="24"/>
                <w:szCs w:val="24"/>
              </w:rPr>
            </w:pPr>
          </w:p>
        </w:tc>
        <w:tc>
          <w:tcPr>
            <w:tcW w:w="2173" w:type="dxa"/>
            <w:tcBorders>
              <w:top w:val="nil"/>
              <w:left w:val="nil"/>
              <w:bottom w:val="single" w:sz="4" w:space="0" w:color="auto"/>
              <w:right w:val="single" w:sz="4" w:space="0" w:color="auto"/>
            </w:tcBorders>
            <w:shd w:val="clear" w:color="000000" w:fill="FFFFFF"/>
            <w:vAlign w:val="bottom"/>
          </w:tcPr>
          <w:p w14:paraId="1F498668" w14:textId="77777777" w:rsidR="00000000" w:rsidRDefault="007478C2">
            <w:pPr>
              <w:widowControl/>
              <w:jc w:val="center"/>
              <w:rPr>
                <w:rFonts w:ascii="宋体" w:hAnsi="宋体" w:cs="Arial"/>
                <w:kern w:val="0"/>
                <w:sz w:val="24"/>
                <w:szCs w:val="24"/>
              </w:rPr>
            </w:pPr>
          </w:p>
        </w:tc>
      </w:tr>
      <w:tr w:rsidR="00000000" w14:paraId="2EC8E12D"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7CF4CCF3"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hint="eastAsia"/>
                <w:kern w:val="0"/>
                <w:sz w:val="24"/>
                <w:szCs w:val="24"/>
              </w:rPr>
              <w:t>收回基础设施投资收到的现金</w:t>
            </w:r>
          </w:p>
        </w:tc>
        <w:tc>
          <w:tcPr>
            <w:tcW w:w="656" w:type="dxa"/>
            <w:tcBorders>
              <w:top w:val="nil"/>
              <w:left w:val="nil"/>
              <w:bottom w:val="single" w:sz="4" w:space="0" w:color="auto"/>
              <w:right w:val="single" w:sz="4" w:space="0" w:color="auto"/>
            </w:tcBorders>
            <w:shd w:val="clear" w:color="000000" w:fill="FFFFFF"/>
            <w:vAlign w:val="bottom"/>
          </w:tcPr>
          <w:p w14:paraId="56679384"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tcPr>
          <w:p w14:paraId="5E9317ED"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w:t>
            </w:r>
            <w:r>
              <w:rPr>
                <w:color w:val="0000FF"/>
                <w:sz w:val="18"/>
              </w:rPr>
              <w:t>51</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tcPr>
          <w:p w14:paraId="4C09CB4B"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w:t>
            </w:r>
            <w:r>
              <w:rPr>
                <w:color w:val="0000FF"/>
                <w:sz w:val="18"/>
              </w:rPr>
              <w:t>51</w:t>
            </w:r>
            <w:r>
              <w:rPr>
                <w:rFonts w:hint="eastAsia"/>
                <w:color w:val="0000FF"/>
                <w:sz w:val="18"/>
              </w:rPr>
              <w:t>）</w:t>
            </w:r>
          </w:p>
        </w:tc>
      </w:tr>
      <w:tr w:rsidR="00000000" w14:paraId="0CDB676B"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6B734885"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2</w:t>
            </w:r>
            <w:r>
              <w:rPr>
                <w:rFonts w:ascii="宋体" w:hAnsi="宋体" w:cs="Arial"/>
                <w:kern w:val="0"/>
                <w:sz w:val="24"/>
                <w:szCs w:val="24"/>
              </w:rPr>
              <w:t>.</w:t>
            </w:r>
            <w:r>
              <w:rPr>
                <w:rFonts w:ascii="宋体" w:hAnsi="宋体" w:cs="Arial" w:hint="eastAsia"/>
                <w:kern w:val="0"/>
                <w:sz w:val="24"/>
                <w:szCs w:val="24"/>
              </w:rPr>
              <w:t>取得基础设施投资收益收到的现金</w:t>
            </w:r>
          </w:p>
        </w:tc>
        <w:tc>
          <w:tcPr>
            <w:tcW w:w="656" w:type="dxa"/>
            <w:tcBorders>
              <w:top w:val="nil"/>
              <w:left w:val="nil"/>
              <w:bottom w:val="single" w:sz="4" w:space="0" w:color="auto"/>
              <w:right w:val="single" w:sz="4" w:space="0" w:color="auto"/>
            </w:tcBorders>
            <w:shd w:val="clear" w:color="000000" w:fill="FFFFFF"/>
            <w:vAlign w:val="bottom"/>
          </w:tcPr>
          <w:p w14:paraId="40B219F7"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tcPr>
          <w:p w14:paraId="0B9AF81E"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w:t>
            </w:r>
            <w:r>
              <w:rPr>
                <w:color w:val="0000FF"/>
                <w:sz w:val="18"/>
              </w:rPr>
              <w:t>52</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tcPr>
          <w:p w14:paraId="532D5324"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w:t>
            </w:r>
            <w:r>
              <w:rPr>
                <w:color w:val="0000FF"/>
                <w:sz w:val="18"/>
              </w:rPr>
              <w:t>52</w:t>
            </w:r>
            <w:r>
              <w:rPr>
                <w:rFonts w:hint="eastAsia"/>
                <w:color w:val="0000FF"/>
                <w:sz w:val="18"/>
              </w:rPr>
              <w:t>）</w:t>
            </w:r>
          </w:p>
        </w:tc>
      </w:tr>
      <w:tr w:rsidR="00000000" w14:paraId="7C091DB0"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581B3775"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3</w:t>
            </w:r>
            <w:r>
              <w:rPr>
                <w:rFonts w:ascii="宋体" w:hAnsi="宋体" w:cs="Arial"/>
                <w:kern w:val="0"/>
                <w:sz w:val="24"/>
                <w:szCs w:val="24"/>
              </w:rPr>
              <w:t>.</w:t>
            </w:r>
            <w:r>
              <w:rPr>
                <w:rFonts w:ascii="宋体" w:hAnsi="宋体" w:cs="Arial" w:hint="eastAsia"/>
                <w:kern w:val="0"/>
                <w:sz w:val="24"/>
                <w:szCs w:val="24"/>
              </w:rPr>
              <w:t>处置证券投资收到的现金净额</w:t>
            </w:r>
          </w:p>
        </w:tc>
        <w:tc>
          <w:tcPr>
            <w:tcW w:w="656" w:type="dxa"/>
            <w:tcBorders>
              <w:top w:val="nil"/>
              <w:left w:val="nil"/>
              <w:bottom w:val="single" w:sz="4" w:space="0" w:color="auto"/>
              <w:right w:val="single" w:sz="4" w:space="0" w:color="auto"/>
            </w:tcBorders>
            <w:shd w:val="clear" w:color="000000" w:fill="FFFFFF"/>
            <w:vAlign w:val="bottom"/>
          </w:tcPr>
          <w:p w14:paraId="272B5733"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44BD153F"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4005</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24E4E3EF"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4005</w:t>
            </w:r>
            <w:r>
              <w:rPr>
                <w:rFonts w:hint="eastAsia"/>
                <w:color w:val="0000FF"/>
                <w:sz w:val="18"/>
              </w:rPr>
              <w:t>）</w:t>
            </w:r>
          </w:p>
        </w:tc>
      </w:tr>
      <w:tr w:rsidR="00000000" w14:paraId="78356D9F"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04C4EF4A"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4</w:t>
            </w:r>
            <w:r>
              <w:rPr>
                <w:rFonts w:ascii="宋体" w:hAnsi="宋体" w:cs="Arial"/>
                <w:kern w:val="0"/>
                <w:sz w:val="24"/>
                <w:szCs w:val="24"/>
              </w:rPr>
              <w:t>.</w:t>
            </w:r>
            <w:r>
              <w:rPr>
                <w:rFonts w:ascii="宋体" w:hAnsi="宋体" w:cs="Arial" w:hint="eastAsia"/>
                <w:kern w:val="0"/>
                <w:sz w:val="24"/>
                <w:szCs w:val="24"/>
              </w:rPr>
              <w:t>买入返售金融资产净减少额</w:t>
            </w:r>
          </w:p>
        </w:tc>
        <w:tc>
          <w:tcPr>
            <w:tcW w:w="656" w:type="dxa"/>
            <w:tcBorders>
              <w:top w:val="nil"/>
              <w:left w:val="nil"/>
              <w:bottom w:val="single" w:sz="4" w:space="0" w:color="auto"/>
              <w:right w:val="single" w:sz="4" w:space="0" w:color="auto"/>
            </w:tcBorders>
            <w:shd w:val="clear" w:color="000000" w:fill="FFFFFF"/>
            <w:vAlign w:val="bottom"/>
          </w:tcPr>
          <w:p w14:paraId="121C9139"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6CFBF90B"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4006</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198E03D3"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4006</w:t>
            </w:r>
            <w:r>
              <w:rPr>
                <w:rFonts w:hint="eastAsia"/>
                <w:color w:val="0000FF"/>
                <w:sz w:val="18"/>
              </w:rPr>
              <w:t>）</w:t>
            </w:r>
          </w:p>
        </w:tc>
      </w:tr>
      <w:tr w:rsidR="00000000" w14:paraId="3400D359"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34BB60E7"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5</w:t>
            </w:r>
            <w:r>
              <w:rPr>
                <w:rFonts w:ascii="宋体" w:hAnsi="宋体" w:cs="Arial"/>
                <w:kern w:val="0"/>
                <w:sz w:val="24"/>
                <w:szCs w:val="24"/>
              </w:rPr>
              <w:t>.</w:t>
            </w:r>
            <w:r>
              <w:rPr>
                <w:rFonts w:ascii="宋体" w:hAnsi="宋体" w:cs="Arial" w:hint="eastAsia"/>
                <w:kern w:val="0"/>
                <w:sz w:val="24"/>
                <w:szCs w:val="24"/>
              </w:rPr>
              <w:t>卖出回购金融资产款净增加额</w:t>
            </w:r>
          </w:p>
        </w:tc>
        <w:tc>
          <w:tcPr>
            <w:tcW w:w="656" w:type="dxa"/>
            <w:tcBorders>
              <w:top w:val="nil"/>
              <w:left w:val="nil"/>
              <w:bottom w:val="single" w:sz="4" w:space="0" w:color="auto"/>
              <w:right w:val="single" w:sz="4" w:space="0" w:color="auto"/>
            </w:tcBorders>
            <w:shd w:val="clear" w:color="000000" w:fill="FFFFFF"/>
            <w:vAlign w:val="bottom"/>
          </w:tcPr>
          <w:p w14:paraId="13814660"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61759D26"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4007</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781AB78F"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4007</w:t>
            </w:r>
            <w:r>
              <w:rPr>
                <w:rFonts w:hint="eastAsia"/>
                <w:color w:val="0000FF"/>
                <w:sz w:val="18"/>
              </w:rPr>
              <w:t>）</w:t>
            </w:r>
          </w:p>
        </w:tc>
      </w:tr>
      <w:tr w:rsidR="00000000" w14:paraId="40B06456"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1EB8D47A"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6</w:t>
            </w:r>
            <w:r>
              <w:rPr>
                <w:rFonts w:ascii="宋体" w:hAnsi="宋体" w:cs="Arial"/>
                <w:kern w:val="0"/>
                <w:sz w:val="24"/>
                <w:szCs w:val="24"/>
              </w:rPr>
              <w:t>.</w:t>
            </w:r>
            <w:r>
              <w:rPr>
                <w:rFonts w:ascii="宋体" w:hAnsi="宋体" w:cs="Arial" w:hint="eastAsia"/>
                <w:kern w:val="0"/>
                <w:sz w:val="24"/>
                <w:szCs w:val="24"/>
              </w:rPr>
              <w:t>取得</w:t>
            </w:r>
            <w:r>
              <w:rPr>
                <w:rFonts w:ascii="宋体" w:hAnsi="宋体" w:cs="Arial"/>
                <w:kern w:val="0"/>
                <w:sz w:val="24"/>
                <w:szCs w:val="24"/>
              </w:rPr>
              <w:t>利息</w:t>
            </w:r>
            <w:r>
              <w:rPr>
                <w:rFonts w:ascii="宋体" w:hAnsi="宋体" w:cs="Arial" w:hint="eastAsia"/>
                <w:kern w:val="0"/>
                <w:sz w:val="24"/>
                <w:szCs w:val="24"/>
              </w:rPr>
              <w:t>收入收到的现金</w:t>
            </w:r>
          </w:p>
        </w:tc>
        <w:tc>
          <w:tcPr>
            <w:tcW w:w="656" w:type="dxa"/>
            <w:tcBorders>
              <w:top w:val="nil"/>
              <w:left w:val="nil"/>
              <w:bottom w:val="single" w:sz="4" w:space="0" w:color="auto"/>
              <w:right w:val="single" w:sz="4" w:space="0" w:color="auto"/>
            </w:tcBorders>
            <w:shd w:val="clear" w:color="000000" w:fill="FFFFFF"/>
            <w:vAlign w:val="bottom"/>
          </w:tcPr>
          <w:p w14:paraId="33BC0950"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4FBE165B"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4008</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4A6C8829"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4008</w:t>
            </w:r>
            <w:r>
              <w:rPr>
                <w:rFonts w:hint="eastAsia"/>
                <w:color w:val="0000FF"/>
                <w:sz w:val="18"/>
              </w:rPr>
              <w:t>）</w:t>
            </w:r>
          </w:p>
        </w:tc>
      </w:tr>
      <w:tr w:rsidR="00000000" w14:paraId="4F1CC41F"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4A06101B"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7</w:t>
            </w:r>
            <w:r>
              <w:rPr>
                <w:rFonts w:ascii="宋体" w:hAnsi="宋体" w:cs="Arial"/>
                <w:kern w:val="0"/>
                <w:sz w:val="24"/>
                <w:szCs w:val="24"/>
              </w:rPr>
              <w:t>.</w:t>
            </w:r>
            <w:r>
              <w:rPr>
                <w:rFonts w:ascii="宋体" w:hAnsi="宋体" w:cs="Arial" w:hint="eastAsia"/>
                <w:kern w:val="0"/>
                <w:sz w:val="24"/>
                <w:szCs w:val="24"/>
              </w:rPr>
              <w:t>收到其他与经营活动有关的现金</w:t>
            </w:r>
          </w:p>
        </w:tc>
        <w:tc>
          <w:tcPr>
            <w:tcW w:w="656" w:type="dxa"/>
            <w:tcBorders>
              <w:top w:val="nil"/>
              <w:left w:val="nil"/>
              <w:bottom w:val="single" w:sz="4" w:space="0" w:color="auto"/>
              <w:right w:val="single" w:sz="4" w:space="0" w:color="auto"/>
            </w:tcBorders>
            <w:shd w:val="clear" w:color="000000" w:fill="FFFFFF"/>
            <w:vAlign w:val="bottom"/>
          </w:tcPr>
          <w:p w14:paraId="65A4C5FB"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7D4C16C8"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w:t>
            </w:r>
            <w:r>
              <w:rPr>
                <w:color w:val="0000FF"/>
                <w:sz w:val="18"/>
              </w:rPr>
              <w:t>10</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6B12E65F"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w:t>
            </w:r>
            <w:r>
              <w:rPr>
                <w:color w:val="0000FF"/>
                <w:sz w:val="18"/>
              </w:rPr>
              <w:t>10</w:t>
            </w:r>
            <w:r>
              <w:rPr>
                <w:rFonts w:hint="eastAsia"/>
                <w:color w:val="0000FF"/>
                <w:sz w:val="18"/>
              </w:rPr>
              <w:t>）</w:t>
            </w:r>
          </w:p>
        </w:tc>
      </w:tr>
      <w:tr w:rsidR="00000000" w14:paraId="22BDDC07"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1D9CAB9C" w14:textId="77777777" w:rsidR="00000000" w:rsidRDefault="007478C2">
            <w:pPr>
              <w:widowControl/>
              <w:ind w:firstLineChars="400" w:firstLine="964"/>
              <w:rPr>
                <w:rFonts w:ascii="宋体" w:hAnsi="宋体" w:cs="宋体"/>
                <w:b/>
                <w:bCs/>
                <w:kern w:val="0"/>
                <w:sz w:val="24"/>
                <w:szCs w:val="24"/>
              </w:rPr>
            </w:pPr>
            <w:r>
              <w:rPr>
                <w:rFonts w:ascii="宋体" w:hAnsi="宋体" w:cs="宋体" w:hint="eastAsia"/>
                <w:b/>
                <w:bCs/>
                <w:kern w:val="0"/>
                <w:sz w:val="24"/>
                <w:szCs w:val="24"/>
              </w:rPr>
              <w:t>经营活动现金流入小计</w:t>
            </w:r>
          </w:p>
        </w:tc>
        <w:tc>
          <w:tcPr>
            <w:tcW w:w="656" w:type="dxa"/>
            <w:tcBorders>
              <w:top w:val="nil"/>
              <w:left w:val="nil"/>
              <w:bottom w:val="single" w:sz="4" w:space="0" w:color="auto"/>
              <w:right w:val="single" w:sz="4" w:space="0" w:color="auto"/>
            </w:tcBorders>
            <w:shd w:val="clear" w:color="000000" w:fill="FFFFFF"/>
            <w:vAlign w:val="bottom"/>
          </w:tcPr>
          <w:p w14:paraId="1E704B0D"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54FC0138"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4011</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62C7B6D4"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4011</w:t>
            </w:r>
            <w:r>
              <w:rPr>
                <w:rFonts w:hint="eastAsia"/>
                <w:color w:val="0000FF"/>
                <w:sz w:val="18"/>
              </w:rPr>
              <w:t>）</w:t>
            </w:r>
          </w:p>
        </w:tc>
      </w:tr>
      <w:tr w:rsidR="00000000" w14:paraId="7BBB58D4"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68AEB96E"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8</w:t>
            </w:r>
            <w:r>
              <w:rPr>
                <w:rFonts w:ascii="宋体" w:hAnsi="宋体" w:cs="Arial"/>
                <w:kern w:val="0"/>
                <w:sz w:val="24"/>
                <w:szCs w:val="24"/>
              </w:rPr>
              <w:t>.</w:t>
            </w:r>
            <w:r>
              <w:rPr>
                <w:rFonts w:ascii="宋体" w:hAnsi="宋体" w:cs="Arial"/>
                <w:kern w:val="0"/>
                <w:sz w:val="24"/>
                <w:szCs w:val="24"/>
              </w:rPr>
              <w:t>取得</w:t>
            </w:r>
            <w:r>
              <w:rPr>
                <w:rFonts w:ascii="宋体" w:hAnsi="宋体" w:cs="Arial" w:hint="eastAsia"/>
                <w:kern w:val="0"/>
                <w:sz w:val="24"/>
                <w:szCs w:val="24"/>
              </w:rPr>
              <w:t>基础设施投资支付的现金</w:t>
            </w:r>
          </w:p>
        </w:tc>
        <w:tc>
          <w:tcPr>
            <w:tcW w:w="656" w:type="dxa"/>
            <w:tcBorders>
              <w:top w:val="nil"/>
              <w:left w:val="nil"/>
              <w:bottom w:val="single" w:sz="4" w:space="0" w:color="auto"/>
              <w:right w:val="single" w:sz="4" w:space="0" w:color="auto"/>
            </w:tcBorders>
            <w:shd w:val="clear" w:color="000000" w:fill="FFFFFF"/>
            <w:vAlign w:val="bottom"/>
          </w:tcPr>
          <w:p w14:paraId="120C9658"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07F0583B"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w:t>
            </w:r>
            <w:r>
              <w:rPr>
                <w:color w:val="0000FF"/>
                <w:sz w:val="18"/>
              </w:rPr>
              <w:t>53</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2A7593FF"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w:t>
            </w:r>
            <w:r>
              <w:rPr>
                <w:color w:val="0000FF"/>
                <w:sz w:val="18"/>
              </w:rPr>
              <w:t>53</w:t>
            </w:r>
            <w:r>
              <w:rPr>
                <w:rFonts w:hint="eastAsia"/>
                <w:color w:val="0000FF"/>
                <w:sz w:val="18"/>
              </w:rPr>
              <w:t>）</w:t>
            </w:r>
          </w:p>
        </w:tc>
      </w:tr>
      <w:tr w:rsidR="00000000" w14:paraId="1C7E946C"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5D4BA9E3"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9</w:t>
            </w:r>
            <w:r>
              <w:rPr>
                <w:rFonts w:ascii="宋体" w:hAnsi="宋体" w:cs="Arial"/>
                <w:kern w:val="0"/>
                <w:sz w:val="24"/>
                <w:szCs w:val="24"/>
              </w:rPr>
              <w:t>.</w:t>
            </w:r>
            <w:r>
              <w:rPr>
                <w:rFonts w:ascii="宋体" w:hAnsi="宋体" w:cs="Arial" w:hint="eastAsia"/>
                <w:kern w:val="0"/>
                <w:sz w:val="24"/>
                <w:szCs w:val="24"/>
              </w:rPr>
              <w:t>取得证券投资支付的现金净额</w:t>
            </w:r>
          </w:p>
        </w:tc>
        <w:tc>
          <w:tcPr>
            <w:tcW w:w="656" w:type="dxa"/>
            <w:tcBorders>
              <w:top w:val="nil"/>
              <w:left w:val="nil"/>
              <w:bottom w:val="single" w:sz="4" w:space="0" w:color="auto"/>
              <w:right w:val="single" w:sz="4" w:space="0" w:color="auto"/>
            </w:tcBorders>
            <w:shd w:val="clear" w:color="000000" w:fill="FFFFFF"/>
            <w:vAlign w:val="bottom"/>
          </w:tcPr>
          <w:p w14:paraId="3AC14075"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22D29DED"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4013</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05014346"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4013</w:t>
            </w:r>
            <w:r>
              <w:rPr>
                <w:rFonts w:hint="eastAsia"/>
                <w:color w:val="0000FF"/>
                <w:sz w:val="18"/>
              </w:rPr>
              <w:t>）</w:t>
            </w:r>
          </w:p>
        </w:tc>
      </w:tr>
      <w:tr w:rsidR="00000000" w14:paraId="2CB6AC09"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3F10AB5B"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0.</w:t>
            </w:r>
            <w:r>
              <w:rPr>
                <w:rFonts w:ascii="宋体" w:hAnsi="宋体" w:cs="Arial" w:hint="eastAsia"/>
                <w:kern w:val="0"/>
                <w:sz w:val="24"/>
                <w:szCs w:val="24"/>
              </w:rPr>
              <w:t>买</w:t>
            </w:r>
            <w:r>
              <w:rPr>
                <w:rFonts w:ascii="宋体" w:hAnsi="宋体" w:cs="Arial" w:hint="eastAsia"/>
                <w:kern w:val="0"/>
                <w:sz w:val="24"/>
                <w:szCs w:val="24"/>
              </w:rPr>
              <w:t>入返售金融资产净增加额</w:t>
            </w:r>
          </w:p>
        </w:tc>
        <w:tc>
          <w:tcPr>
            <w:tcW w:w="656" w:type="dxa"/>
            <w:tcBorders>
              <w:top w:val="nil"/>
              <w:left w:val="nil"/>
              <w:bottom w:val="single" w:sz="4" w:space="0" w:color="auto"/>
              <w:right w:val="single" w:sz="4" w:space="0" w:color="auto"/>
            </w:tcBorders>
            <w:shd w:val="clear" w:color="000000" w:fill="FFFFFF"/>
            <w:vAlign w:val="bottom"/>
          </w:tcPr>
          <w:p w14:paraId="7D8A9DC4"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49D374FE"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4014</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503C19CD"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4014</w:t>
            </w:r>
            <w:r>
              <w:rPr>
                <w:rFonts w:hint="eastAsia"/>
                <w:color w:val="0000FF"/>
                <w:sz w:val="18"/>
              </w:rPr>
              <w:t>）</w:t>
            </w:r>
          </w:p>
        </w:tc>
      </w:tr>
      <w:tr w:rsidR="00000000" w14:paraId="3EDE112C"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76F29195"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1.</w:t>
            </w:r>
            <w:r>
              <w:rPr>
                <w:rFonts w:ascii="宋体" w:hAnsi="宋体" w:cs="Arial" w:hint="eastAsia"/>
                <w:kern w:val="0"/>
                <w:sz w:val="24"/>
                <w:szCs w:val="24"/>
              </w:rPr>
              <w:t>卖出回购金融资产款净减少额</w:t>
            </w:r>
          </w:p>
        </w:tc>
        <w:tc>
          <w:tcPr>
            <w:tcW w:w="656" w:type="dxa"/>
            <w:tcBorders>
              <w:top w:val="nil"/>
              <w:left w:val="nil"/>
              <w:bottom w:val="single" w:sz="4" w:space="0" w:color="auto"/>
              <w:right w:val="single" w:sz="4" w:space="0" w:color="auto"/>
            </w:tcBorders>
            <w:shd w:val="clear" w:color="000000" w:fill="FFFFFF"/>
            <w:vAlign w:val="bottom"/>
          </w:tcPr>
          <w:p w14:paraId="52C809CC"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5F2CBCEF"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4015</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52591742"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4015</w:t>
            </w:r>
            <w:r>
              <w:rPr>
                <w:rFonts w:hint="eastAsia"/>
                <w:color w:val="0000FF"/>
                <w:sz w:val="18"/>
              </w:rPr>
              <w:t>）</w:t>
            </w:r>
          </w:p>
        </w:tc>
      </w:tr>
      <w:tr w:rsidR="00000000" w14:paraId="4181C209"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6845A8C9"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2.</w:t>
            </w:r>
            <w:r>
              <w:rPr>
                <w:rFonts w:ascii="宋体" w:hAnsi="宋体" w:cs="Arial" w:hint="eastAsia"/>
                <w:kern w:val="0"/>
                <w:sz w:val="24"/>
                <w:szCs w:val="24"/>
              </w:rPr>
              <w:t>支付的各项税费</w:t>
            </w:r>
          </w:p>
        </w:tc>
        <w:tc>
          <w:tcPr>
            <w:tcW w:w="656" w:type="dxa"/>
            <w:tcBorders>
              <w:top w:val="nil"/>
              <w:left w:val="nil"/>
              <w:bottom w:val="single" w:sz="4" w:space="0" w:color="auto"/>
              <w:right w:val="single" w:sz="4" w:space="0" w:color="auto"/>
            </w:tcBorders>
            <w:shd w:val="clear" w:color="000000" w:fill="FFFFFF"/>
            <w:vAlign w:val="bottom"/>
          </w:tcPr>
          <w:p w14:paraId="5369251F"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03C20B01"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4017</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462CD8B0"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4017</w:t>
            </w:r>
            <w:r>
              <w:rPr>
                <w:rFonts w:hint="eastAsia"/>
                <w:color w:val="0000FF"/>
                <w:sz w:val="18"/>
              </w:rPr>
              <w:t>）</w:t>
            </w:r>
          </w:p>
        </w:tc>
      </w:tr>
      <w:tr w:rsidR="00000000" w14:paraId="7BEC64EE"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29FDB4E7"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3.</w:t>
            </w:r>
            <w:r>
              <w:rPr>
                <w:rFonts w:ascii="宋体" w:hAnsi="宋体" w:cs="Arial" w:hint="eastAsia"/>
                <w:kern w:val="0"/>
                <w:sz w:val="24"/>
                <w:szCs w:val="24"/>
              </w:rPr>
              <w:t>支付其他与经营活动有关的现金</w:t>
            </w:r>
          </w:p>
        </w:tc>
        <w:tc>
          <w:tcPr>
            <w:tcW w:w="656" w:type="dxa"/>
            <w:tcBorders>
              <w:top w:val="nil"/>
              <w:left w:val="nil"/>
              <w:bottom w:val="single" w:sz="4" w:space="0" w:color="auto"/>
              <w:right w:val="single" w:sz="4" w:space="0" w:color="auto"/>
            </w:tcBorders>
            <w:shd w:val="clear" w:color="000000" w:fill="FFFFFF"/>
            <w:vAlign w:val="bottom"/>
          </w:tcPr>
          <w:p w14:paraId="0511CF66"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174E287D"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4018</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2C74123C"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4018</w:t>
            </w:r>
            <w:r>
              <w:rPr>
                <w:rFonts w:hint="eastAsia"/>
                <w:color w:val="0000FF"/>
                <w:sz w:val="18"/>
              </w:rPr>
              <w:t>）</w:t>
            </w:r>
          </w:p>
        </w:tc>
      </w:tr>
      <w:tr w:rsidR="00000000" w14:paraId="66DC2D32"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36E8F632" w14:textId="77777777" w:rsidR="00000000" w:rsidRDefault="007478C2">
            <w:pPr>
              <w:widowControl/>
              <w:ind w:firstLineChars="400" w:firstLine="964"/>
              <w:rPr>
                <w:rFonts w:ascii="宋体" w:hAnsi="宋体" w:cs="宋体"/>
                <w:b/>
                <w:bCs/>
                <w:kern w:val="0"/>
                <w:sz w:val="24"/>
                <w:szCs w:val="24"/>
              </w:rPr>
            </w:pPr>
            <w:r>
              <w:rPr>
                <w:rFonts w:ascii="宋体" w:hAnsi="宋体" w:cs="宋体" w:hint="eastAsia"/>
                <w:b/>
                <w:bCs/>
                <w:kern w:val="0"/>
                <w:sz w:val="24"/>
                <w:szCs w:val="24"/>
              </w:rPr>
              <w:t>经营活动现金流出小计</w:t>
            </w:r>
          </w:p>
        </w:tc>
        <w:tc>
          <w:tcPr>
            <w:tcW w:w="656" w:type="dxa"/>
            <w:tcBorders>
              <w:top w:val="nil"/>
              <w:left w:val="nil"/>
              <w:bottom w:val="single" w:sz="4" w:space="0" w:color="auto"/>
              <w:right w:val="single" w:sz="4" w:space="0" w:color="auto"/>
            </w:tcBorders>
            <w:shd w:val="clear" w:color="000000" w:fill="FFFFFF"/>
            <w:vAlign w:val="bottom"/>
          </w:tcPr>
          <w:p w14:paraId="2239C032"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1C8F0473"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4019</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35AA71CA"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4019</w:t>
            </w:r>
            <w:r>
              <w:rPr>
                <w:rFonts w:hint="eastAsia"/>
                <w:color w:val="0000FF"/>
                <w:sz w:val="18"/>
              </w:rPr>
              <w:t>）</w:t>
            </w:r>
          </w:p>
        </w:tc>
      </w:tr>
      <w:tr w:rsidR="00000000" w14:paraId="7C9A278E"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27BEB6B3" w14:textId="77777777" w:rsidR="00000000" w:rsidRDefault="007478C2">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经营活动产生的现金流量净额</w:t>
            </w:r>
          </w:p>
        </w:tc>
        <w:tc>
          <w:tcPr>
            <w:tcW w:w="656" w:type="dxa"/>
            <w:tcBorders>
              <w:top w:val="nil"/>
              <w:left w:val="nil"/>
              <w:bottom w:val="single" w:sz="4" w:space="0" w:color="auto"/>
              <w:right w:val="single" w:sz="4" w:space="0" w:color="auto"/>
            </w:tcBorders>
            <w:shd w:val="clear" w:color="000000" w:fill="FFFFFF"/>
            <w:vAlign w:val="bottom"/>
          </w:tcPr>
          <w:p w14:paraId="5A73BB34"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24E1B35A"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4020</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01AA4809"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4020</w:t>
            </w:r>
            <w:r>
              <w:rPr>
                <w:rFonts w:hint="eastAsia"/>
                <w:color w:val="0000FF"/>
                <w:sz w:val="18"/>
              </w:rPr>
              <w:t>）</w:t>
            </w:r>
          </w:p>
        </w:tc>
      </w:tr>
      <w:tr w:rsidR="00000000" w14:paraId="05474D86"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40EC6BD2" w14:textId="77777777" w:rsidR="00000000" w:rsidRDefault="007478C2">
            <w:pPr>
              <w:widowControl/>
              <w:jc w:val="left"/>
              <w:rPr>
                <w:rFonts w:ascii="宋体" w:hAnsi="宋体" w:cs="宋体"/>
                <w:b/>
                <w:bCs/>
                <w:kern w:val="0"/>
                <w:sz w:val="24"/>
                <w:szCs w:val="24"/>
              </w:rPr>
            </w:pPr>
            <w:r>
              <w:rPr>
                <w:rFonts w:ascii="宋体" w:hAnsi="宋体" w:cs="宋体" w:hint="eastAsia"/>
                <w:b/>
                <w:bCs/>
                <w:kern w:val="0"/>
                <w:sz w:val="24"/>
                <w:szCs w:val="24"/>
              </w:rPr>
              <w:t>二、筹资活动产生的现金流量：</w:t>
            </w:r>
          </w:p>
        </w:tc>
        <w:tc>
          <w:tcPr>
            <w:tcW w:w="656" w:type="dxa"/>
            <w:tcBorders>
              <w:top w:val="nil"/>
              <w:left w:val="nil"/>
              <w:bottom w:val="single" w:sz="4" w:space="0" w:color="auto"/>
              <w:right w:val="single" w:sz="4" w:space="0" w:color="auto"/>
            </w:tcBorders>
            <w:shd w:val="clear" w:color="000000" w:fill="FFFFFF"/>
            <w:vAlign w:val="bottom"/>
          </w:tcPr>
          <w:p w14:paraId="48F1389F"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691603BA" w14:textId="77777777" w:rsidR="00000000" w:rsidRDefault="007478C2">
            <w:pPr>
              <w:widowControl/>
              <w:jc w:val="center"/>
              <w:rPr>
                <w:rFonts w:ascii="宋体" w:hAnsi="宋体" w:cs="Arial"/>
                <w:color w:val="FF0000"/>
                <w:kern w:val="0"/>
                <w:sz w:val="24"/>
                <w:szCs w:val="24"/>
              </w:rPr>
            </w:pPr>
          </w:p>
        </w:tc>
        <w:tc>
          <w:tcPr>
            <w:tcW w:w="2173" w:type="dxa"/>
            <w:tcBorders>
              <w:top w:val="nil"/>
              <w:left w:val="nil"/>
              <w:bottom w:val="single" w:sz="4" w:space="0" w:color="auto"/>
              <w:right w:val="single" w:sz="4" w:space="0" w:color="auto"/>
            </w:tcBorders>
            <w:shd w:val="clear" w:color="000000" w:fill="FFFFFF"/>
            <w:vAlign w:val="bottom"/>
          </w:tcPr>
          <w:p w14:paraId="0C99D9DB" w14:textId="77777777" w:rsidR="00000000" w:rsidRDefault="007478C2">
            <w:pPr>
              <w:widowControl/>
              <w:jc w:val="center"/>
              <w:rPr>
                <w:rFonts w:ascii="宋体" w:hAnsi="宋体" w:cs="Arial"/>
                <w:kern w:val="0"/>
                <w:sz w:val="24"/>
                <w:szCs w:val="24"/>
              </w:rPr>
            </w:pPr>
          </w:p>
        </w:tc>
      </w:tr>
      <w:tr w:rsidR="00000000" w14:paraId="66F145F6"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1B75D28B"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4</w:t>
            </w:r>
            <w:r>
              <w:rPr>
                <w:rFonts w:ascii="宋体" w:hAnsi="宋体" w:cs="Arial" w:hint="eastAsia"/>
                <w:kern w:val="0"/>
                <w:sz w:val="24"/>
                <w:szCs w:val="24"/>
              </w:rPr>
              <w:t>.</w:t>
            </w:r>
            <w:r>
              <w:rPr>
                <w:rFonts w:ascii="宋体" w:hAnsi="宋体" w:cs="Arial" w:hint="eastAsia"/>
                <w:kern w:val="0"/>
                <w:sz w:val="24"/>
                <w:szCs w:val="24"/>
              </w:rPr>
              <w:t>认购</w:t>
            </w:r>
            <w:r>
              <w:rPr>
                <w:rFonts w:ascii="宋体" w:hAnsi="宋体" w:cs="Arial" w:hint="eastAsia"/>
                <w:kern w:val="0"/>
                <w:sz w:val="24"/>
                <w:szCs w:val="24"/>
              </w:rPr>
              <w:t>/</w:t>
            </w:r>
            <w:r>
              <w:rPr>
                <w:rFonts w:ascii="宋体" w:hAnsi="宋体" w:cs="Arial" w:hint="eastAsia"/>
                <w:kern w:val="0"/>
                <w:sz w:val="24"/>
                <w:szCs w:val="24"/>
              </w:rPr>
              <w:t>申购收到的现金</w:t>
            </w:r>
          </w:p>
        </w:tc>
        <w:tc>
          <w:tcPr>
            <w:tcW w:w="656" w:type="dxa"/>
            <w:tcBorders>
              <w:top w:val="nil"/>
              <w:left w:val="nil"/>
              <w:bottom w:val="single" w:sz="4" w:space="0" w:color="auto"/>
              <w:right w:val="single" w:sz="4" w:space="0" w:color="auto"/>
            </w:tcBorders>
            <w:shd w:val="clear" w:color="000000" w:fill="FFFFFF"/>
            <w:vAlign w:val="bottom"/>
          </w:tcPr>
          <w:p w14:paraId="121ACF34"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298BB3EA"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4032</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6F81F06C"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4032</w:t>
            </w:r>
            <w:r>
              <w:rPr>
                <w:rFonts w:hint="eastAsia"/>
                <w:color w:val="0000FF"/>
                <w:sz w:val="18"/>
              </w:rPr>
              <w:t>）</w:t>
            </w:r>
          </w:p>
        </w:tc>
      </w:tr>
      <w:tr w:rsidR="00000000" w14:paraId="19D78AE0"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5115C968" w14:textId="77777777" w:rsidR="00000000" w:rsidRDefault="007478C2">
            <w:pPr>
              <w:widowControl/>
              <w:jc w:val="left"/>
              <w:rPr>
                <w:rFonts w:ascii="宋体" w:hAnsi="宋体" w:cs="Arial"/>
                <w:kern w:val="0"/>
                <w:sz w:val="24"/>
                <w:szCs w:val="24"/>
              </w:rPr>
            </w:pPr>
            <w:r>
              <w:rPr>
                <w:rFonts w:ascii="宋体" w:hAnsi="宋体" w:cs="Arial"/>
                <w:kern w:val="0"/>
                <w:sz w:val="24"/>
                <w:szCs w:val="24"/>
              </w:rPr>
              <w:t>15.</w:t>
            </w:r>
            <w:r>
              <w:rPr>
                <w:rFonts w:ascii="宋体" w:hAnsi="宋体" w:cs="Arial" w:hint="eastAsia"/>
                <w:kern w:val="0"/>
                <w:sz w:val="24"/>
                <w:szCs w:val="24"/>
              </w:rPr>
              <w:t>收到其他与筹资活动有关的现金</w:t>
            </w:r>
          </w:p>
        </w:tc>
        <w:tc>
          <w:tcPr>
            <w:tcW w:w="656" w:type="dxa"/>
            <w:tcBorders>
              <w:top w:val="nil"/>
              <w:left w:val="nil"/>
              <w:bottom w:val="single" w:sz="4" w:space="0" w:color="auto"/>
              <w:right w:val="single" w:sz="4" w:space="0" w:color="auto"/>
            </w:tcBorders>
            <w:shd w:val="clear" w:color="000000" w:fill="FFFFFF"/>
            <w:vAlign w:val="bottom"/>
          </w:tcPr>
          <w:p w14:paraId="4BDC68DB"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61AF7DBC"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w:t>
            </w:r>
            <w:r>
              <w:rPr>
                <w:color w:val="0000FF"/>
                <w:sz w:val="18"/>
              </w:rPr>
              <w:t>4</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24778FE2"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w:t>
            </w:r>
            <w:r>
              <w:rPr>
                <w:rFonts w:hint="eastAsia"/>
                <w:color w:val="0000FF"/>
                <w:sz w:val="18"/>
              </w:rPr>
              <w:t>03</w:t>
            </w:r>
            <w:r>
              <w:rPr>
                <w:color w:val="0000FF"/>
                <w:sz w:val="18"/>
              </w:rPr>
              <w:t>4</w:t>
            </w:r>
            <w:r>
              <w:rPr>
                <w:rFonts w:hint="eastAsia"/>
                <w:color w:val="0000FF"/>
                <w:sz w:val="18"/>
              </w:rPr>
              <w:t>）</w:t>
            </w:r>
          </w:p>
        </w:tc>
      </w:tr>
      <w:tr w:rsidR="00000000" w14:paraId="6FAAC00D"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7CF76892" w14:textId="77777777" w:rsidR="00000000" w:rsidRDefault="007478C2">
            <w:pPr>
              <w:widowControl/>
              <w:ind w:firstLineChars="400" w:firstLine="964"/>
              <w:rPr>
                <w:rFonts w:ascii="宋体" w:hAnsi="宋体" w:cs="宋体"/>
                <w:b/>
                <w:bCs/>
                <w:kern w:val="0"/>
                <w:sz w:val="24"/>
                <w:szCs w:val="24"/>
              </w:rPr>
            </w:pPr>
            <w:r>
              <w:rPr>
                <w:rFonts w:ascii="宋体" w:hAnsi="宋体" w:cs="宋体" w:hint="eastAsia"/>
                <w:b/>
                <w:bCs/>
                <w:kern w:val="0"/>
                <w:sz w:val="24"/>
                <w:szCs w:val="24"/>
              </w:rPr>
              <w:t>筹资活动现金流入小计</w:t>
            </w:r>
          </w:p>
        </w:tc>
        <w:tc>
          <w:tcPr>
            <w:tcW w:w="656" w:type="dxa"/>
            <w:tcBorders>
              <w:top w:val="nil"/>
              <w:left w:val="nil"/>
              <w:bottom w:val="single" w:sz="4" w:space="0" w:color="auto"/>
              <w:right w:val="single" w:sz="4" w:space="0" w:color="auto"/>
            </w:tcBorders>
            <w:shd w:val="clear" w:color="000000" w:fill="FFFFFF"/>
            <w:vAlign w:val="bottom"/>
          </w:tcPr>
          <w:p w14:paraId="3A73A7E5"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01FCC39A"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4035</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58E8A264"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4035</w:t>
            </w:r>
            <w:r>
              <w:rPr>
                <w:rFonts w:hint="eastAsia"/>
                <w:color w:val="0000FF"/>
                <w:sz w:val="18"/>
              </w:rPr>
              <w:t>）</w:t>
            </w:r>
          </w:p>
        </w:tc>
      </w:tr>
      <w:tr w:rsidR="00000000" w14:paraId="2AD89F77"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0496AEE2" w14:textId="77777777" w:rsidR="00000000" w:rsidRDefault="007478C2">
            <w:pPr>
              <w:widowControl/>
              <w:jc w:val="left"/>
              <w:rPr>
                <w:rFonts w:ascii="宋体" w:hAnsi="宋体" w:cs="Arial"/>
                <w:kern w:val="0"/>
                <w:sz w:val="24"/>
                <w:szCs w:val="24"/>
              </w:rPr>
            </w:pPr>
            <w:r>
              <w:rPr>
                <w:rFonts w:ascii="宋体" w:hAnsi="宋体" w:cs="Arial"/>
                <w:kern w:val="0"/>
                <w:sz w:val="24"/>
                <w:szCs w:val="24"/>
              </w:rPr>
              <w:t>16.</w:t>
            </w:r>
            <w:r>
              <w:rPr>
                <w:rFonts w:ascii="宋体" w:hAnsi="宋体" w:cs="Arial" w:hint="eastAsia"/>
                <w:kern w:val="0"/>
                <w:sz w:val="24"/>
                <w:szCs w:val="24"/>
              </w:rPr>
              <w:t>赎回支付的现金</w:t>
            </w:r>
          </w:p>
        </w:tc>
        <w:tc>
          <w:tcPr>
            <w:tcW w:w="656" w:type="dxa"/>
            <w:tcBorders>
              <w:top w:val="nil"/>
              <w:left w:val="nil"/>
              <w:bottom w:val="single" w:sz="4" w:space="0" w:color="auto"/>
              <w:right w:val="single" w:sz="4" w:space="0" w:color="auto"/>
            </w:tcBorders>
            <w:shd w:val="clear" w:color="000000" w:fill="FFFFFF"/>
            <w:vAlign w:val="bottom"/>
          </w:tcPr>
          <w:p w14:paraId="23BFC6D4"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0F3B8BBC"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4036</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7A6C612B"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4036</w:t>
            </w:r>
            <w:r>
              <w:rPr>
                <w:rFonts w:hint="eastAsia"/>
                <w:color w:val="0000FF"/>
                <w:sz w:val="18"/>
              </w:rPr>
              <w:t>）</w:t>
            </w:r>
          </w:p>
        </w:tc>
      </w:tr>
      <w:tr w:rsidR="00000000" w14:paraId="2220DD44"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536A60FC" w14:textId="77777777" w:rsidR="00000000" w:rsidRDefault="007478C2">
            <w:pPr>
              <w:widowControl/>
              <w:jc w:val="left"/>
              <w:rPr>
                <w:rFonts w:ascii="宋体" w:hAnsi="宋体" w:cs="Arial"/>
                <w:kern w:val="0"/>
                <w:sz w:val="24"/>
                <w:szCs w:val="24"/>
              </w:rPr>
            </w:pPr>
            <w:r>
              <w:rPr>
                <w:rFonts w:ascii="宋体" w:hAnsi="宋体" w:cs="Arial"/>
                <w:kern w:val="0"/>
                <w:sz w:val="24"/>
                <w:szCs w:val="24"/>
              </w:rPr>
              <w:t>17.</w:t>
            </w:r>
            <w:r>
              <w:rPr>
                <w:rFonts w:ascii="宋体" w:hAnsi="宋体" w:cs="Arial" w:hint="eastAsia"/>
                <w:kern w:val="0"/>
                <w:sz w:val="24"/>
                <w:szCs w:val="24"/>
              </w:rPr>
              <w:t>偿付利息支付的现金</w:t>
            </w:r>
          </w:p>
        </w:tc>
        <w:tc>
          <w:tcPr>
            <w:tcW w:w="656" w:type="dxa"/>
            <w:tcBorders>
              <w:top w:val="nil"/>
              <w:left w:val="nil"/>
              <w:bottom w:val="single" w:sz="4" w:space="0" w:color="auto"/>
              <w:right w:val="single" w:sz="4" w:space="0" w:color="auto"/>
            </w:tcBorders>
            <w:shd w:val="clear" w:color="000000" w:fill="FFFFFF"/>
            <w:vAlign w:val="bottom"/>
          </w:tcPr>
          <w:p w14:paraId="33178BB3"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295717F0"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w:t>
            </w:r>
            <w:r>
              <w:rPr>
                <w:color w:val="0000FF"/>
                <w:sz w:val="18"/>
              </w:rPr>
              <w:t>8</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0D3E17B9"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403</w:t>
            </w:r>
            <w:r>
              <w:rPr>
                <w:color w:val="0000FF"/>
                <w:sz w:val="18"/>
              </w:rPr>
              <w:t>8</w:t>
            </w:r>
            <w:r>
              <w:rPr>
                <w:rFonts w:hint="eastAsia"/>
                <w:color w:val="0000FF"/>
                <w:sz w:val="18"/>
              </w:rPr>
              <w:t>）</w:t>
            </w:r>
          </w:p>
        </w:tc>
      </w:tr>
      <w:tr w:rsidR="00000000" w14:paraId="23569B13"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61D53100" w14:textId="77777777" w:rsidR="00000000" w:rsidRDefault="007478C2">
            <w:pPr>
              <w:widowControl/>
              <w:jc w:val="left"/>
              <w:rPr>
                <w:rFonts w:ascii="宋体" w:hAnsi="宋体" w:cs="Arial"/>
                <w:kern w:val="0"/>
                <w:sz w:val="24"/>
                <w:szCs w:val="24"/>
              </w:rPr>
            </w:pPr>
            <w:r>
              <w:rPr>
                <w:rFonts w:ascii="宋体" w:hAnsi="宋体" w:cs="Arial"/>
                <w:kern w:val="0"/>
                <w:sz w:val="24"/>
                <w:szCs w:val="24"/>
              </w:rPr>
              <w:t>18</w:t>
            </w:r>
            <w:r>
              <w:rPr>
                <w:rFonts w:ascii="宋体" w:hAnsi="宋体" w:cs="Arial" w:hint="eastAsia"/>
                <w:kern w:val="0"/>
                <w:sz w:val="24"/>
                <w:szCs w:val="24"/>
              </w:rPr>
              <w:t>.</w:t>
            </w:r>
            <w:r>
              <w:rPr>
                <w:rFonts w:ascii="宋体" w:hAnsi="宋体" w:cs="Arial" w:hint="eastAsia"/>
                <w:kern w:val="0"/>
                <w:sz w:val="24"/>
                <w:szCs w:val="24"/>
              </w:rPr>
              <w:t>分配支付的现金</w:t>
            </w:r>
          </w:p>
        </w:tc>
        <w:tc>
          <w:tcPr>
            <w:tcW w:w="656" w:type="dxa"/>
            <w:tcBorders>
              <w:top w:val="nil"/>
              <w:left w:val="nil"/>
              <w:bottom w:val="single" w:sz="4" w:space="0" w:color="auto"/>
              <w:right w:val="single" w:sz="4" w:space="0" w:color="auto"/>
            </w:tcBorders>
            <w:shd w:val="clear" w:color="000000" w:fill="FFFFFF"/>
            <w:vAlign w:val="bottom"/>
          </w:tcPr>
          <w:p w14:paraId="4AC5A8C9"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1BE9146B"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4039</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57C107D7"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4039</w:t>
            </w:r>
            <w:r>
              <w:rPr>
                <w:rFonts w:hint="eastAsia"/>
                <w:color w:val="0000FF"/>
                <w:sz w:val="18"/>
              </w:rPr>
              <w:t>）</w:t>
            </w:r>
          </w:p>
        </w:tc>
      </w:tr>
      <w:tr w:rsidR="00000000" w14:paraId="3C4C7062"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4C87E4D2" w14:textId="77777777" w:rsidR="00000000" w:rsidRDefault="007478C2">
            <w:pPr>
              <w:widowControl/>
              <w:jc w:val="left"/>
              <w:rPr>
                <w:rFonts w:ascii="宋体" w:hAnsi="宋体" w:cs="Arial"/>
                <w:kern w:val="0"/>
                <w:sz w:val="24"/>
                <w:szCs w:val="24"/>
              </w:rPr>
            </w:pPr>
            <w:r>
              <w:rPr>
                <w:rFonts w:ascii="宋体" w:hAnsi="宋体" w:cs="Arial" w:hint="eastAsia"/>
                <w:kern w:val="0"/>
                <w:sz w:val="24"/>
                <w:szCs w:val="24"/>
              </w:rPr>
              <w:t>1</w:t>
            </w:r>
            <w:r>
              <w:rPr>
                <w:rFonts w:ascii="宋体" w:hAnsi="宋体" w:cs="Arial"/>
                <w:kern w:val="0"/>
                <w:sz w:val="24"/>
                <w:szCs w:val="24"/>
              </w:rPr>
              <w:t>9</w:t>
            </w:r>
            <w:r>
              <w:rPr>
                <w:rFonts w:ascii="宋体" w:hAnsi="宋体" w:cs="Arial" w:hint="eastAsia"/>
                <w:kern w:val="0"/>
                <w:sz w:val="24"/>
                <w:szCs w:val="24"/>
              </w:rPr>
              <w:t>.</w:t>
            </w:r>
            <w:r>
              <w:rPr>
                <w:rFonts w:ascii="宋体" w:hAnsi="宋体" w:cs="Arial" w:hint="eastAsia"/>
                <w:kern w:val="0"/>
                <w:sz w:val="24"/>
                <w:szCs w:val="24"/>
              </w:rPr>
              <w:t>支付其他与筹资活动有关的现金</w:t>
            </w:r>
          </w:p>
        </w:tc>
        <w:tc>
          <w:tcPr>
            <w:tcW w:w="656" w:type="dxa"/>
            <w:tcBorders>
              <w:top w:val="nil"/>
              <w:left w:val="nil"/>
              <w:bottom w:val="single" w:sz="4" w:space="0" w:color="auto"/>
              <w:right w:val="single" w:sz="4" w:space="0" w:color="auto"/>
            </w:tcBorders>
            <w:shd w:val="clear" w:color="000000" w:fill="FFFFFF"/>
            <w:vAlign w:val="bottom"/>
          </w:tcPr>
          <w:p w14:paraId="1462199E"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127D8743"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4040</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74BAC60A"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4040</w:t>
            </w:r>
            <w:r>
              <w:rPr>
                <w:rFonts w:hint="eastAsia"/>
                <w:color w:val="0000FF"/>
                <w:sz w:val="18"/>
              </w:rPr>
              <w:t>）</w:t>
            </w:r>
          </w:p>
        </w:tc>
      </w:tr>
      <w:tr w:rsidR="00000000" w14:paraId="7270864F"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5B803817" w14:textId="77777777" w:rsidR="00000000" w:rsidRDefault="007478C2">
            <w:pPr>
              <w:widowControl/>
              <w:ind w:firstLineChars="400" w:firstLine="964"/>
              <w:rPr>
                <w:rFonts w:ascii="宋体" w:hAnsi="宋体" w:cs="宋体"/>
                <w:b/>
                <w:bCs/>
                <w:kern w:val="0"/>
                <w:sz w:val="24"/>
                <w:szCs w:val="24"/>
              </w:rPr>
            </w:pPr>
            <w:r>
              <w:rPr>
                <w:rFonts w:ascii="宋体" w:hAnsi="宋体" w:cs="宋体" w:hint="eastAsia"/>
                <w:b/>
                <w:bCs/>
                <w:kern w:val="0"/>
                <w:sz w:val="24"/>
                <w:szCs w:val="24"/>
              </w:rPr>
              <w:t>筹资活动现金流出小计</w:t>
            </w:r>
          </w:p>
        </w:tc>
        <w:tc>
          <w:tcPr>
            <w:tcW w:w="656" w:type="dxa"/>
            <w:tcBorders>
              <w:top w:val="nil"/>
              <w:left w:val="nil"/>
              <w:bottom w:val="single" w:sz="4" w:space="0" w:color="auto"/>
              <w:right w:val="single" w:sz="4" w:space="0" w:color="auto"/>
            </w:tcBorders>
            <w:shd w:val="clear" w:color="000000" w:fill="FFFFFF"/>
            <w:vAlign w:val="bottom"/>
          </w:tcPr>
          <w:p w14:paraId="60F4B80C"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2745A191"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4041</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3553FF29"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4041</w:t>
            </w:r>
            <w:r>
              <w:rPr>
                <w:rFonts w:hint="eastAsia"/>
                <w:color w:val="0000FF"/>
                <w:sz w:val="18"/>
              </w:rPr>
              <w:t>）</w:t>
            </w:r>
          </w:p>
        </w:tc>
      </w:tr>
      <w:tr w:rsidR="00000000" w14:paraId="2DFC185F"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61DD6A4D" w14:textId="77777777" w:rsidR="00000000" w:rsidRDefault="007478C2">
            <w:pPr>
              <w:widowControl/>
              <w:ind w:firstLineChars="200" w:firstLine="482"/>
              <w:jc w:val="left"/>
              <w:rPr>
                <w:rFonts w:ascii="宋体" w:hAnsi="宋体" w:cs="Arial"/>
                <w:b/>
                <w:bCs/>
                <w:kern w:val="0"/>
                <w:sz w:val="24"/>
                <w:szCs w:val="24"/>
              </w:rPr>
            </w:pPr>
            <w:r>
              <w:rPr>
                <w:rFonts w:ascii="宋体" w:hAnsi="宋体" w:cs="Arial" w:hint="eastAsia"/>
                <w:b/>
                <w:bCs/>
                <w:kern w:val="0"/>
                <w:sz w:val="24"/>
                <w:szCs w:val="24"/>
              </w:rPr>
              <w:t>筹资活动产生的现金流量净额</w:t>
            </w:r>
          </w:p>
        </w:tc>
        <w:tc>
          <w:tcPr>
            <w:tcW w:w="656" w:type="dxa"/>
            <w:tcBorders>
              <w:top w:val="nil"/>
              <w:left w:val="nil"/>
              <w:bottom w:val="single" w:sz="4" w:space="0" w:color="auto"/>
              <w:right w:val="single" w:sz="4" w:space="0" w:color="auto"/>
            </w:tcBorders>
            <w:shd w:val="clear" w:color="000000" w:fill="FFFFFF"/>
            <w:vAlign w:val="bottom"/>
          </w:tcPr>
          <w:p w14:paraId="0643F181"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77949A0E"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4042</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1AE71422"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4042</w:t>
            </w:r>
            <w:r>
              <w:rPr>
                <w:rFonts w:hint="eastAsia"/>
                <w:color w:val="0000FF"/>
                <w:sz w:val="18"/>
              </w:rPr>
              <w:t>）</w:t>
            </w:r>
          </w:p>
        </w:tc>
      </w:tr>
      <w:tr w:rsidR="00000000" w14:paraId="5EF8179A"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3B3FBAF2" w14:textId="77777777" w:rsidR="00000000" w:rsidRDefault="007478C2">
            <w:pPr>
              <w:widowControl/>
              <w:jc w:val="left"/>
              <w:rPr>
                <w:rFonts w:ascii="宋体" w:hAnsi="宋体" w:cs="宋体"/>
                <w:b/>
                <w:bCs/>
                <w:kern w:val="0"/>
                <w:sz w:val="24"/>
                <w:szCs w:val="24"/>
              </w:rPr>
            </w:pPr>
            <w:r>
              <w:rPr>
                <w:rFonts w:ascii="宋体" w:hAnsi="宋体" w:cs="宋体" w:hint="eastAsia"/>
                <w:b/>
                <w:bCs/>
                <w:kern w:val="0"/>
                <w:sz w:val="24"/>
                <w:szCs w:val="24"/>
              </w:rPr>
              <w:t>三、汇率变动对现金及现金等价物的影响</w:t>
            </w:r>
          </w:p>
        </w:tc>
        <w:tc>
          <w:tcPr>
            <w:tcW w:w="656" w:type="dxa"/>
            <w:tcBorders>
              <w:top w:val="nil"/>
              <w:left w:val="nil"/>
              <w:bottom w:val="single" w:sz="4" w:space="0" w:color="auto"/>
              <w:right w:val="single" w:sz="4" w:space="0" w:color="auto"/>
            </w:tcBorders>
            <w:shd w:val="clear" w:color="000000" w:fill="FFFFFF"/>
            <w:vAlign w:val="bottom"/>
          </w:tcPr>
          <w:p w14:paraId="16F3A5DE"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1C2EE1DC"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4044</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4D9B6ED7"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4044</w:t>
            </w:r>
            <w:r>
              <w:rPr>
                <w:rFonts w:hint="eastAsia"/>
                <w:color w:val="0000FF"/>
                <w:sz w:val="18"/>
              </w:rPr>
              <w:t>）</w:t>
            </w:r>
          </w:p>
        </w:tc>
      </w:tr>
      <w:tr w:rsidR="00000000" w14:paraId="3F567B46"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6EAE658E" w14:textId="77777777" w:rsidR="00000000" w:rsidRDefault="007478C2">
            <w:pPr>
              <w:widowControl/>
              <w:jc w:val="left"/>
              <w:rPr>
                <w:rFonts w:ascii="宋体" w:hAnsi="宋体" w:cs="宋体"/>
                <w:b/>
                <w:bCs/>
                <w:kern w:val="0"/>
                <w:sz w:val="24"/>
                <w:szCs w:val="24"/>
              </w:rPr>
            </w:pPr>
            <w:r>
              <w:rPr>
                <w:rFonts w:ascii="宋体" w:hAnsi="宋体" w:cs="宋体" w:hint="eastAsia"/>
                <w:b/>
                <w:bCs/>
                <w:kern w:val="0"/>
                <w:sz w:val="24"/>
                <w:szCs w:val="24"/>
              </w:rPr>
              <w:t>四、现金及现金等价物净增加额</w:t>
            </w:r>
          </w:p>
        </w:tc>
        <w:tc>
          <w:tcPr>
            <w:tcW w:w="656" w:type="dxa"/>
            <w:tcBorders>
              <w:top w:val="nil"/>
              <w:left w:val="nil"/>
              <w:bottom w:val="single" w:sz="4" w:space="0" w:color="auto"/>
              <w:right w:val="single" w:sz="4" w:space="0" w:color="auto"/>
            </w:tcBorders>
            <w:shd w:val="clear" w:color="000000" w:fill="FFFFFF"/>
            <w:vAlign w:val="bottom"/>
          </w:tcPr>
          <w:p w14:paraId="337AE708"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0CFDEDDC"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w:t>
            </w:r>
            <w:r>
              <w:rPr>
                <w:color w:val="0000FF"/>
                <w:sz w:val="18"/>
              </w:rPr>
              <w:t>6</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049ABD22"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6</w:t>
            </w:r>
            <w:r>
              <w:rPr>
                <w:rFonts w:hint="eastAsia"/>
                <w:color w:val="0000FF"/>
                <w:sz w:val="18"/>
              </w:rPr>
              <w:t>）</w:t>
            </w:r>
          </w:p>
        </w:tc>
      </w:tr>
      <w:tr w:rsidR="00000000" w14:paraId="7AEAB143"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73C3EF90" w14:textId="77777777" w:rsidR="00000000" w:rsidRDefault="007478C2">
            <w:pPr>
              <w:widowControl/>
              <w:ind w:firstLineChars="200" w:firstLine="480"/>
              <w:jc w:val="left"/>
              <w:rPr>
                <w:rFonts w:ascii="宋体" w:hAnsi="宋体" w:cs="宋体"/>
                <w:kern w:val="0"/>
                <w:sz w:val="24"/>
                <w:szCs w:val="24"/>
              </w:rPr>
            </w:pPr>
            <w:r>
              <w:rPr>
                <w:rFonts w:ascii="宋体" w:hAnsi="宋体" w:cs="宋体" w:hint="eastAsia"/>
                <w:kern w:val="0"/>
                <w:sz w:val="24"/>
                <w:szCs w:val="24"/>
              </w:rPr>
              <w:t>加：期初现金及现金等价物余额</w:t>
            </w:r>
          </w:p>
        </w:tc>
        <w:tc>
          <w:tcPr>
            <w:tcW w:w="656" w:type="dxa"/>
            <w:tcBorders>
              <w:top w:val="nil"/>
              <w:left w:val="nil"/>
              <w:bottom w:val="single" w:sz="4" w:space="0" w:color="auto"/>
              <w:right w:val="single" w:sz="4" w:space="0" w:color="auto"/>
            </w:tcBorders>
            <w:shd w:val="clear" w:color="000000" w:fill="FFFFFF"/>
            <w:vAlign w:val="bottom"/>
          </w:tcPr>
          <w:p w14:paraId="3ECA5DED"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74821540"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w:t>
            </w:r>
            <w:r>
              <w:rPr>
                <w:color w:val="0000FF"/>
                <w:sz w:val="18"/>
              </w:rPr>
              <w:t>7</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3D763561"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7</w:t>
            </w:r>
            <w:r>
              <w:rPr>
                <w:rFonts w:hint="eastAsia"/>
                <w:color w:val="0000FF"/>
                <w:sz w:val="18"/>
              </w:rPr>
              <w:t>）</w:t>
            </w:r>
          </w:p>
        </w:tc>
      </w:tr>
      <w:tr w:rsidR="00000000" w14:paraId="5F932B88" w14:textId="77777777">
        <w:trPr>
          <w:trHeight w:val="283"/>
          <w:jc w:val="center"/>
        </w:trPr>
        <w:tc>
          <w:tcPr>
            <w:tcW w:w="4323" w:type="dxa"/>
            <w:tcBorders>
              <w:top w:val="nil"/>
              <w:left w:val="single" w:sz="4" w:space="0" w:color="auto"/>
              <w:bottom w:val="single" w:sz="4" w:space="0" w:color="auto"/>
              <w:right w:val="single" w:sz="4" w:space="0" w:color="auto"/>
            </w:tcBorders>
            <w:shd w:val="clear" w:color="000000" w:fill="FFFFFF"/>
            <w:vAlign w:val="bottom"/>
          </w:tcPr>
          <w:p w14:paraId="189F4E2E" w14:textId="77777777" w:rsidR="00000000" w:rsidRDefault="007478C2">
            <w:pPr>
              <w:widowControl/>
              <w:jc w:val="left"/>
              <w:rPr>
                <w:rFonts w:ascii="宋体" w:hAnsi="宋体" w:cs="宋体"/>
                <w:b/>
                <w:bCs/>
                <w:kern w:val="0"/>
                <w:sz w:val="24"/>
                <w:szCs w:val="24"/>
              </w:rPr>
            </w:pPr>
            <w:r>
              <w:rPr>
                <w:rFonts w:ascii="宋体" w:hAnsi="宋体" w:cs="宋体" w:hint="eastAsia"/>
                <w:b/>
                <w:bCs/>
                <w:kern w:val="0"/>
                <w:sz w:val="24"/>
                <w:szCs w:val="24"/>
              </w:rPr>
              <w:t>五、期末现金及现金等价物余额</w:t>
            </w:r>
          </w:p>
        </w:tc>
        <w:tc>
          <w:tcPr>
            <w:tcW w:w="656" w:type="dxa"/>
            <w:tcBorders>
              <w:top w:val="nil"/>
              <w:left w:val="nil"/>
              <w:bottom w:val="single" w:sz="4" w:space="0" w:color="auto"/>
              <w:right w:val="single" w:sz="4" w:space="0" w:color="auto"/>
            </w:tcBorders>
            <w:shd w:val="clear" w:color="000000" w:fill="FFFFFF"/>
            <w:vAlign w:val="bottom"/>
          </w:tcPr>
          <w:p w14:paraId="3286F17C" w14:textId="77777777" w:rsidR="00000000" w:rsidRDefault="007478C2">
            <w:pPr>
              <w:widowControl/>
              <w:jc w:val="center"/>
              <w:rPr>
                <w:rFonts w:ascii="宋体" w:hAnsi="宋体" w:cs="Arial"/>
                <w:kern w:val="0"/>
                <w:sz w:val="24"/>
                <w:szCs w:val="24"/>
              </w:rPr>
            </w:pPr>
          </w:p>
        </w:tc>
        <w:tc>
          <w:tcPr>
            <w:tcW w:w="2134" w:type="dxa"/>
            <w:tcBorders>
              <w:top w:val="nil"/>
              <w:left w:val="nil"/>
              <w:bottom w:val="single" w:sz="4" w:space="0" w:color="auto"/>
              <w:right w:val="single" w:sz="4" w:space="0" w:color="auto"/>
            </w:tcBorders>
            <w:shd w:val="clear" w:color="000000" w:fill="FFFFFF"/>
            <w:vAlign w:val="bottom"/>
          </w:tcPr>
          <w:p w14:paraId="7DEAF36A" w14:textId="77777777" w:rsidR="00000000" w:rsidRDefault="007478C2">
            <w:pPr>
              <w:widowControl/>
              <w:jc w:val="center"/>
              <w:rPr>
                <w:rFonts w:ascii="宋体" w:hAnsi="宋体" w:cs="Arial"/>
                <w:color w:val="FF0000"/>
                <w:kern w:val="0"/>
                <w:sz w:val="24"/>
                <w:szCs w:val="24"/>
              </w:rPr>
            </w:pPr>
            <w:r>
              <w:rPr>
                <w:rFonts w:hint="eastAsia"/>
                <w:color w:val="0000FF"/>
                <w:sz w:val="18"/>
              </w:rPr>
              <w:t>（</w:t>
            </w:r>
            <w:r>
              <w:rPr>
                <w:rFonts w:hint="eastAsia"/>
                <w:color w:val="0000FF"/>
                <w:sz w:val="18"/>
              </w:rPr>
              <w:t>404</w:t>
            </w:r>
            <w:r>
              <w:rPr>
                <w:color w:val="0000FF"/>
                <w:sz w:val="18"/>
              </w:rPr>
              <w:t>9</w:t>
            </w:r>
            <w:r>
              <w:rPr>
                <w:rFonts w:hint="eastAsia"/>
                <w:color w:val="0000FF"/>
                <w:sz w:val="18"/>
              </w:rPr>
              <w:t>）</w:t>
            </w:r>
          </w:p>
        </w:tc>
        <w:tc>
          <w:tcPr>
            <w:tcW w:w="2173" w:type="dxa"/>
            <w:tcBorders>
              <w:top w:val="nil"/>
              <w:left w:val="nil"/>
              <w:bottom w:val="single" w:sz="4" w:space="0" w:color="auto"/>
              <w:right w:val="single" w:sz="4" w:space="0" w:color="auto"/>
            </w:tcBorders>
            <w:shd w:val="clear" w:color="000000" w:fill="FFFFFF"/>
            <w:vAlign w:val="bottom"/>
          </w:tcPr>
          <w:p w14:paraId="398933C0" w14:textId="77777777" w:rsidR="00000000" w:rsidRDefault="007478C2">
            <w:pPr>
              <w:widowControl/>
              <w:jc w:val="center"/>
              <w:rPr>
                <w:rFonts w:ascii="宋体" w:hAnsi="宋体" w:cs="Arial"/>
                <w:kern w:val="0"/>
                <w:sz w:val="24"/>
                <w:szCs w:val="24"/>
              </w:rPr>
            </w:pPr>
            <w:r>
              <w:rPr>
                <w:rFonts w:hint="eastAsia"/>
                <w:color w:val="0000FF"/>
                <w:sz w:val="18"/>
              </w:rPr>
              <w:t>（</w:t>
            </w:r>
            <w:r>
              <w:rPr>
                <w:rFonts w:hint="eastAsia"/>
                <w:color w:val="0000FF"/>
                <w:sz w:val="18"/>
              </w:rPr>
              <w:t>404</w:t>
            </w:r>
            <w:r>
              <w:rPr>
                <w:color w:val="0000FF"/>
                <w:sz w:val="18"/>
              </w:rPr>
              <w:t>9</w:t>
            </w:r>
            <w:r>
              <w:rPr>
                <w:rFonts w:hint="eastAsia"/>
                <w:color w:val="0000FF"/>
                <w:sz w:val="18"/>
              </w:rPr>
              <w:t>）</w:t>
            </w:r>
          </w:p>
        </w:tc>
      </w:tr>
    </w:tbl>
    <w:p w14:paraId="2BF9F7FE" w14:textId="77777777" w:rsidR="00000000" w:rsidRDefault="007478C2">
      <w:pPr>
        <w:rPr>
          <w:rFonts w:ascii="宋体" w:hAnsi="宋体"/>
          <w:kern w:val="0"/>
          <w:sz w:val="24"/>
          <w:szCs w:val="24"/>
        </w:rPr>
      </w:pPr>
      <w:r>
        <w:rPr>
          <w:rFonts w:ascii="宋体" w:hAnsi="宋体" w:hint="eastAsia"/>
          <w:kern w:val="0"/>
          <w:sz w:val="24"/>
          <w:szCs w:val="24"/>
        </w:rPr>
        <w:t>注：</w:t>
      </w:r>
      <w:r>
        <w:rPr>
          <w:rFonts w:hint="eastAsia"/>
          <w:color w:val="0000FF"/>
          <w:sz w:val="18"/>
        </w:rPr>
        <w:t>（</w:t>
      </w:r>
      <w:r>
        <w:rPr>
          <w:rFonts w:hint="eastAsia"/>
          <w:color w:val="0000FF"/>
          <w:sz w:val="18"/>
        </w:rPr>
        <w:t>40</w:t>
      </w:r>
      <w:r>
        <w:rPr>
          <w:color w:val="0000FF"/>
          <w:sz w:val="18"/>
        </w:rPr>
        <w:t>50</w:t>
      </w:r>
      <w:r>
        <w:rPr>
          <w:rFonts w:hint="eastAsia"/>
          <w:color w:val="0000FF"/>
          <w:sz w:val="18"/>
        </w:rPr>
        <w:t>）</w:t>
      </w:r>
    </w:p>
    <w:p w14:paraId="2FABA138" w14:textId="77777777" w:rsidR="00000000" w:rsidRDefault="007478C2">
      <w:pPr>
        <w:rPr>
          <w:rFonts w:ascii="宋体" w:hAnsi="宋体"/>
          <w:color w:val="0000FF"/>
          <w:kern w:val="0"/>
          <w:sz w:val="24"/>
          <w:szCs w:val="24"/>
        </w:rPr>
      </w:pPr>
    </w:p>
    <w:p w14:paraId="6654A1EE" w14:textId="77777777" w:rsidR="00000000" w:rsidRDefault="007478C2">
      <w:pPr>
        <w:pStyle w:val="Heading2"/>
        <w:rPr>
          <w:rFonts w:ascii="宋体" w:hAnsi="宋体"/>
        </w:rPr>
      </w:pPr>
      <w:bookmarkStart w:id="659" w:name="_Toc566973914"/>
      <w:bookmarkStart w:id="660" w:name="_Toc1191"/>
      <w:bookmarkStart w:id="661" w:name="_Toc86080616"/>
      <w:bookmarkStart w:id="662" w:name="_Toc5654"/>
      <w:bookmarkStart w:id="663" w:name="_Toc542442175"/>
      <w:r>
        <w:rPr>
          <w:rFonts w:ascii="宋体" w:hAnsi="宋体"/>
        </w:rPr>
        <w:t>11</w:t>
      </w:r>
      <w:r>
        <w:rPr>
          <w:rFonts w:ascii="宋体" w:hAnsi="宋体" w:hint="eastAsia"/>
        </w:rPr>
        <w:t>.</w:t>
      </w:r>
      <w:r>
        <w:rPr>
          <w:rFonts w:ascii="宋体" w:hAnsi="宋体"/>
        </w:rPr>
        <w:t>4</w:t>
      </w:r>
      <w:r>
        <w:rPr>
          <w:rFonts w:ascii="宋体" w:hAnsi="宋体" w:hint="eastAsia"/>
        </w:rPr>
        <w:t xml:space="preserve"> </w:t>
      </w:r>
      <w:r>
        <w:rPr>
          <w:rFonts w:ascii="宋体" w:hAnsi="宋体" w:hint="eastAsia"/>
        </w:rPr>
        <w:t>所有者权益变动表</w:t>
      </w:r>
      <w:bookmarkEnd w:id="659"/>
      <w:bookmarkEnd w:id="660"/>
      <w:bookmarkEnd w:id="661"/>
      <w:bookmarkEnd w:id="662"/>
      <w:bookmarkEnd w:id="663"/>
    </w:p>
    <w:p w14:paraId="57D51754" w14:textId="77777777" w:rsidR="00000000" w:rsidRDefault="007478C2">
      <w:pPr>
        <w:spacing w:line="360" w:lineRule="auto"/>
        <w:outlineLvl w:val="2"/>
        <w:rPr>
          <w:rFonts w:ascii="宋体" w:hAnsi="宋体"/>
          <w:b/>
          <w:sz w:val="24"/>
        </w:rPr>
      </w:pPr>
      <w:r>
        <w:rPr>
          <w:rFonts w:ascii="宋体" w:hAnsi="宋体"/>
          <w:b/>
          <w:sz w:val="24"/>
        </w:rPr>
        <w:t xml:space="preserve">11.4.1 </w:t>
      </w:r>
      <w:r>
        <w:rPr>
          <w:rFonts w:ascii="宋体" w:hAnsi="宋体" w:hint="eastAsia"/>
          <w:b/>
          <w:sz w:val="24"/>
        </w:rPr>
        <w:t>合并所有者权益（基金净值）变动表</w:t>
      </w:r>
    </w:p>
    <w:p w14:paraId="24ECD2A0" w14:textId="77777777" w:rsidR="00000000" w:rsidRDefault="007478C2">
      <w:pPr>
        <w:spacing w:line="360" w:lineRule="auto"/>
        <w:rPr>
          <w:sz w:val="24"/>
        </w:rPr>
      </w:pPr>
      <w:r>
        <w:rPr>
          <w:rFonts w:hint="eastAsia"/>
          <w:sz w:val="24"/>
        </w:rPr>
        <w:t>会计主体：××基础设施证券投资基金</w:t>
      </w:r>
      <w:r>
        <w:rPr>
          <w:rFonts w:hint="eastAsia"/>
          <w:color w:val="0000FF"/>
          <w:sz w:val="18"/>
        </w:rPr>
        <w:t>(</w:t>
      </w:r>
      <w:r>
        <w:rPr>
          <w:color w:val="0000FF"/>
          <w:sz w:val="18"/>
        </w:rPr>
        <w:t>0009</w:t>
      </w:r>
      <w:r>
        <w:rPr>
          <w:rFonts w:hint="eastAsia"/>
          <w:color w:val="0000FF"/>
          <w:sz w:val="18"/>
        </w:rPr>
        <w:t>)</w:t>
      </w:r>
    </w:p>
    <w:p w14:paraId="2C590730" w14:textId="77777777" w:rsidR="00000000" w:rsidRDefault="007478C2">
      <w:pPr>
        <w:spacing w:line="360" w:lineRule="auto"/>
        <w:rPr>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2023</w:t>
      </w:r>
      <w:r>
        <w:rPr>
          <w:rFonts w:hint="eastAsia"/>
          <w:color w:val="0000FF"/>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2024</w:t>
      </w:r>
      <w:r>
        <w:rPr>
          <w:rFonts w:hint="eastAsia"/>
          <w:color w:val="0000FF"/>
          <w:sz w:val="18"/>
        </w:rPr>
        <w:t>)</w:t>
      </w:r>
    </w:p>
    <w:p w14:paraId="6E7585B7" w14:textId="77777777" w:rsidR="00000000" w:rsidRDefault="007478C2">
      <w:pPr>
        <w:spacing w:line="360" w:lineRule="auto"/>
        <w:ind w:rightChars="269" w:right="565"/>
        <w:jc w:val="right"/>
        <w:rPr>
          <w:sz w:val="24"/>
        </w:rPr>
      </w:pPr>
      <w:r>
        <w:rPr>
          <w:rFonts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3"/>
        <w:gridCol w:w="812"/>
        <w:gridCol w:w="862"/>
        <w:gridCol w:w="851"/>
        <w:gridCol w:w="850"/>
        <w:gridCol w:w="851"/>
        <w:gridCol w:w="850"/>
        <w:gridCol w:w="864"/>
        <w:gridCol w:w="943"/>
      </w:tblGrid>
      <w:tr w:rsidR="00000000" w14:paraId="67970D01" w14:textId="77777777">
        <w:trPr>
          <w:trHeight w:val="300"/>
          <w:jc w:val="center"/>
        </w:trPr>
        <w:tc>
          <w:tcPr>
            <w:tcW w:w="2403" w:type="dxa"/>
            <w:vMerge w:val="restart"/>
            <w:vAlign w:val="center"/>
          </w:tcPr>
          <w:p w14:paraId="2D97B00C" w14:textId="77777777" w:rsidR="00000000" w:rsidRDefault="007478C2">
            <w:pPr>
              <w:jc w:val="center"/>
              <w:rPr>
                <w:rFonts w:ascii="宋体" w:hAnsi="宋体"/>
                <w:b/>
                <w:sz w:val="24"/>
              </w:rPr>
            </w:pPr>
            <w:bookmarkStart w:id="664" w:name="_Hlk91601582"/>
            <w:bookmarkStart w:id="665" w:name="_Hlk91689483"/>
            <w:r>
              <w:rPr>
                <w:rFonts w:ascii="宋体" w:hAnsi="宋体" w:hint="eastAsia"/>
                <w:b/>
                <w:sz w:val="24"/>
              </w:rPr>
              <w:t>项目</w:t>
            </w:r>
          </w:p>
        </w:tc>
        <w:tc>
          <w:tcPr>
            <w:tcW w:w="6883" w:type="dxa"/>
            <w:gridSpan w:val="8"/>
            <w:vAlign w:val="center"/>
          </w:tcPr>
          <w:p w14:paraId="2F498BDC" w14:textId="77777777" w:rsidR="00000000" w:rsidRDefault="007478C2">
            <w:pPr>
              <w:jc w:val="center"/>
              <w:rPr>
                <w:rFonts w:ascii="宋体" w:hAnsi="宋体"/>
                <w:b/>
                <w:sz w:val="24"/>
              </w:rPr>
            </w:pPr>
            <w:r>
              <w:rPr>
                <w:rFonts w:ascii="宋体" w:hAnsi="宋体" w:hint="eastAsia"/>
                <w:b/>
                <w:sz w:val="24"/>
              </w:rPr>
              <w:t>本期</w:t>
            </w:r>
          </w:p>
          <w:p w14:paraId="3387460C" w14:textId="77777777" w:rsidR="00000000" w:rsidRDefault="007478C2">
            <w:pPr>
              <w:jc w:val="center"/>
              <w:rPr>
                <w:rFonts w:ascii="宋体" w:hAnsi="宋体"/>
                <w:b/>
                <w:sz w:val="24"/>
              </w:rPr>
            </w:pP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日至</w:t>
            </w: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w:t>
            </w:r>
          </w:p>
        </w:tc>
      </w:tr>
      <w:tr w:rsidR="00000000" w14:paraId="1D349034" w14:textId="77777777">
        <w:trPr>
          <w:trHeight w:val="300"/>
          <w:jc w:val="center"/>
        </w:trPr>
        <w:tc>
          <w:tcPr>
            <w:tcW w:w="2403" w:type="dxa"/>
            <w:vMerge/>
            <w:vAlign w:val="center"/>
          </w:tcPr>
          <w:p w14:paraId="28DAC69E" w14:textId="77777777" w:rsidR="00000000" w:rsidRDefault="007478C2">
            <w:pPr>
              <w:jc w:val="center"/>
              <w:rPr>
                <w:rFonts w:ascii="宋体" w:hAnsi="宋体"/>
                <w:b/>
                <w:sz w:val="24"/>
              </w:rPr>
            </w:pPr>
          </w:p>
        </w:tc>
        <w:tc>
          <w:tcPr>
            <w:tcW w:w="812" w:type="dxa"/>
            <w:vAlign w:val="center"/>
          </w:tcPr>
          <w:p w14:paraId="6C025A69" w14:textId="77777777" w:rsidR="00000000" w:rsidRDefault="007478C2">
            <w:pPr>
              <w:jc w:val="center"/>
              <w:rPr>
                <w:rFonts w:ascii="宋体" w:hAnsi="宋体"/>
                <w:b/>
                <w:sz w:val="24"/>
              </w:rPr>
            </w:pPr>
            <w:r>
              <w:rPr>
                <w:rFonts w:ascii="宋体" w:hAnsi="宋体" w:hint="eastAsia"/>
                <w:b/>
                <w:sz w:val="24"/>
              </w:rPr>
              <w:t>实收</w:t>
            </w:r>
          </w:p>
          <w:p w14:paraId="31536522" w14:textId="77777777" w:rsidR="00000000" w:rsidRDefault="007478C2">
            <w:pPr>
              <w:jc w:val="center"/>
              <w:rPr>
                <w:rFonts w:ascii="宋体" w:hAnsi="宋体"/>
                <w:b/>
                <w:sz w:val="24"/>
              </w:rPr>
            </w:pPr>
            <w:r>
              <w:rPr>
                <w:rFonts w:ascii="宋体" w:hAnsi="宋体" w:hint="eastAsia"/>
                <w:b/>
                <w:sz w:val="24"/>
              </w:rPr>
              <w:t>基金</w:t>
            </w:r>
          </w:p>
        </w:tc>
        <w:tc>
          <w:tcPr>
            <w:tcW w:w="862" w:type="dxa"/>
            <w:vAlign w:val="center"/>
          </w:tcPr>
          <w:p w14:paraId="675B8DE9" w14:textId="77777777" w:rsidR="00000000" w:rsidRDefault="007478C2">
            <w:pPr>
              <w:jc w:val="center"/>
              <w:rPr>
                <w:rFonts w:ascii="宋体" w:hAnsi="宋体"/>
                <w:b/>
                <w:sz w:val="24"/>
              </w:rPr>
            </w:pPr>
            <w:r>
              <w:rPr>
                <w:rFonts w:ascii="宋体" w:hAnsi="宋体" w:hint="eastAsia"/>
                <w:b/>
                <w:sz w:val="24"/>
              </w:rPr>
              <w:t>其他权益工具</w:t>
            </w:r>
          </w:p>
        </w:tc>
        <w:tc>
          <w:tcPr>
            <w:tcW w:w="851" w:type="dxa"/>
            <w:vAlign w:val="center"/>
          </w:tcPr>
          <w:p w14:paraId="3E600534" w14:textId="77777777" w:rsidR="00000000" w:rsidRDefault="007478C2">
            <w:pPr>
              <w:jc w:val="center"/>
              <w:rPr>
                <w:rFonts w:ascii="宋体" w:hAnsi="宋体"/>
                <w:b/>
                <w:sz w:val="24"/>
              </w:rPr>
            </w:pPr>
            <w:r>
              <w:rPr>
                <w:rFonts w:ascii="宋体" w:hAnsi="宋体" w:hint="eastAsia"/>
                <w:b/>
                <w:sz w:val="24"/>
              </w:rPr>
              <w:t>资本</w:t>
            </w:r>
          </w:p>
          <w:p w14:paraId="04B46267" w14:textId="77777777" w:rsidR="00000000" w:rsidRDefault="007478C2">
            <w:pPr>
              <w:jc w:val="center"/>
              <w:rPr>
                <w:rFonts w:ascii="宋体" w:hAnsi="宋体"/>
                <w:b/>
                <w:sz w:val="24"/>
              </w:rPr>
            </w:pPr>
            <w:r>
              <w:rPr>
                <w:rFonts w:ascii="宋体" w:hAnsi="宋体" w:hint="eastAsia"/>
                <w:b/>
                <w:sz w:val="24"/>
              </w:rPr>
              <w:t>公积</w:t>
            </w:r>
          </w:p>
        </w:tc>
        <w:tc>
          <w:tcPr>
            <w:tcW w:w="850" w:type="dxa"/>
            <w:vAlign w:val="center"/>
          </w:tcPr>
          <w:p w14:paraId="172FB9F9" w14:textId="77777777" w:rsidR="00000000" w:rsidRDefault="007478C2">
            <w:pPr>
              <w:jc w:val="center"/>
              <w:rPr>
                <w:rFonts w:ascii="宋体" w:hAnsi="宋体"/>
                <w:b/>
                <w:sz w:val="24"/>
              </w:rPr>
            </w:pPr>
            <w:r>
              <w:rPr>
                <w:rFonts w:ascii="宋体" w:hAnsi="宋体" w:hint="eastAsia"/>
                <w:b/>
                <w:sz w:val="24"/>
              </w:rPr>
              <w:t>其他</w:t>
            </w:r>
          </w:p>
          <w:p w14:paraId="1CFE53E9" w14:textId="77777777" w:rsidR="00000000" w:rsidRDefault="007478C2">
            <w:pPr>
              <w:jc w:val="center"/>
              <w:rPr>
                <w:rFonts w:ascii="宋体" w:hAnsi="宋体"/>
                <w:b/>
                <w:sz w:val="24"/>
              </w:rPr>
            </w:pPr>
            <w:r>
              <w:rPr>
                <w:rFonts w:ascii="宋体" w:hAnsi="宋体" w:hint="eastAsia"/>
                <w:b/>
                <w:sz w:val="24"/>
              </w:rPr>
              <w:t>综合收益</w:t>
            </w:r>
          </w:p>
        </w:tc>
        <w:tc>
          <w:tcPr>
            <w:tcW w:w="851" w:type="dxa"/>
            <w:vAlign w:val="center"/>
          </w:tcPr>
          <w:p w14:paraId="63E5CBF0" w14:textId="77777777" w:rsidR="00000000" w:rsidRDefault="007478C2">
            <w:pPr>
              <w:jc w:val="center"/>
              <w:rPr>
                <w:rFonts w:ascii="宋体" w:hAnsi="宋体"/>
                <w:b/>
                <w:sz w:val="24"/>
              </w:rPr>
            </w:pPr>
            <w:r>
              <w:rPr>
                <w:rFonts w:ascii="宋体" w:hAnsi="宋体" w:hint="eastAsia"/>
                <w:b/>
                <w:sz w:val="24"/>
              </w:rPr>
              <w:t>专项储备</w:t>
            </w:r>
          </w:p>
        </w:tc>
        <w:tc>
          <w:tcPr>
            <w:tcW w:w="850" w:type="dxa"/>
            <w:vAlign w:val="center"/>
          </w:tcPr>
          <w:p w14:paraId="01CD9C2B" w14:textId="77777777" w:rsidR="00000000" w:rsidRDefault="007478C2">
            <w:pPr>
              <w:jc w:val="center"/>
              <w:rPr>
                <w:rFonts w:ascii="宋体" w:hAnsi="宋体"/>
                <w:b/>
                <w:sz w:val="24"/>
              </w:rPr>
            </w:pPr>
            <w:r>
              <w:rPr>
                <w:rFonts w:ascii="宋体" w:hAnsi="宋体" w:hint="eastAsia"/>
                <w:b/>
                <w:sz w:val="24"/>
              </w:rPr>
              <w:t>盈余</w:t>
            </w:r>
          </w:p>
          <w:p w14:paraId="47ECD944" w14:textId="77777777" w:rsidR="00000000" w:rsidRDefault="007478C2">
            <w:pPr>
              <w:jc w:val="center"/>
              <w:rPr>
                <w:rFonts w:ascii="宋体" w:hAnsi="宋体"/>
                <w:b/>
                <w:sz w:val="24"/>
              </w:rPr>
            </w:pPr>
            <w:r>
              <w:rPr>
                <w:rFonts w:ascii="宋体" w:hAnsi="宋体" w:hint="eastAsia"/>
                <w:b/>
                <w:sz w:val="24"/>
              </w:rPr>
              <w:t>公</w:t>
            </w:r>
            <w:r>
              <w:rPr>
                <w:rFonts w:ascii="宋体" w:hAnsi="宋体" w:hint="eastAsia"/>
                <w:b/>
                <w:sz w:val="24"/>
              </w:rPr>
              <w:t>积</w:t>
            </w:r>
          </w:p>
        </w:tc>
        <w:tc>
          <w:tcPr>
            <w:tcW w:w="864" w:type="dxa"/>
            <w:vAlign w:val="center"/>
          </w:tcPr>
          <w:p w14:paraId="6457CFA8" w14:textId="77777777" w:rsidR="00000000" w:rsidRDefault="007478C2">
            <w:pPr>
              <w:jc w:val="center"/>
              <w:rPr>
                <w:rFonts w:ascii="宋体" w:hAnsi="宋体"/>
                <w:b/>
                <w:sz w:val="24"/>
              </w:rPr>
            </w:pPr>
            <w:r>
              <w:rPr>
                <w:rFonts w:ascii="宋体" w:hAnsi="宋体" w:hint="eastAsia"/>
                <w:b/>
                <w:sz w:val="24"/>
              </w:rPr>
              <w:t>未分配</w:t>
            </w:r>
          </w:p>
          <w:p w14:paraId="17C65B97" w14:textId="77777777" w:rsidR="00000000" w:rsidRDefault="007478C2">
            <w:pPr>
              <w:jc w:val="center"/>
              <w:rPr>
                <w:rFonts w:ascii="宋体" w:hAnsi="宋体"/>
                <w:b/>
                <w:sz w:val="24"/>
              </w:rPr>
            </w:pPr>
            <w:r>
              <w:rPr>
                <w:rFonts w:ascii="宋体" w:hAnsi="宋体" w:hint="eastAsia"/>
                <w:b/>
                <w:sz w:val="24"/>
              </w:rPr>
              <w:t>利润</w:t>
            </w:r>
          </w:p>
        </w:tc>
        <w:tc>
          <w:tcPr>
            <w:tcW w:w="943" w:type="dxa"/>
            <w:vAlign w:val="center"/>
          </w:tcPr>
          <w:p w14:paraId="2FB4777D" w14:textId="77777777" w:rsidR="00000000" w:rsidRDefault="007478C2">
            <w:pPr>
              <w:jc w:val="center"/>
              <w:rPr>
                <w:rFonts w:ascii="宋体" w:hAnsi="宋体"/>
                <w:b/>
                <w:sz w:val="24"/>
              </w:rPr>
            </w:pPr>
            <w:r>
              <w:rPr>
                <w:rFonts w:ascii="宋体" w:hAnsi="宋体" w:hint="eastAsia"/>
                <w:b/>
                <w:sz w:val="24"/>
              </w:rPr>
              <w:t>所有者权益</w:t>
            </w:r>
          </w:p>
          <w:p w14:paraId="3958C2C3" w14:textId="77777777" w:rsidR="00000000" w:rsidRDefault="007478C2">
            <w:pPr>
              <w:jc w:val="center"/>
              <w:rPr>
                <w:rFonts w:ascii="宋体" w:hAnsi="宋体"/>
                <w:b/>
                <w:sz w:val="24"/>
              </w:rPr>
            </w:pPr>
            <w:r>
              <w:rPr>
                <w:rFonts w:ascii="宋体" w:hAnsi="宋体" w:hint="eastAsia"/>
                <w:b/>
                <w:sz w:val="24"/>
              </w:rPr>
              <w:t>合计</w:t>
            </w:r>
          </w:p>
        </w:tc>
      </w:tr>
      <w:tr w:rsidR="00000000" w14:paraId="547D3F3C" w14:textId="77777777">
        <w:trPr>
          <w:trHeight w:val="300"/>
          <w:jc w:val="center"/>
        </w:trPr>
        <w:tc>
          <w:tcPr>
            <w:tcW w:w="2403" w:type="dxa"/>
            <w:vAlign w:val="center"/>
          </w:tcPr>
          <w:p w14:paraId="048CDACF" w14:textId="77777777" w:rsidR="00000000" w:rsidRDefault="007478C2">
            <w:pPr>
              <w:rPr>
                <w:rFonts w:ascii="宋体" w:hAnsi="宋体"/>
                <w:b/>
                <w:bCs/>
                <w:sz w:val="24"/>
              </w:rPr>
            </w:pPr>
            <w:r>
              <w:rPr>
                <w:rFonts w:ascii="宋体" w:hAnsi="宋体" w:hint="eastAsia"/>
                <w:b/>
                <w:bCs/>
                <w:sz w:val="24"/>
              </w:rPr>
              <w:t>一、上期期末余额</w:t>
            </w:r>
          </w:p>
        </w:tc>
        <w:tc>
          <w:tcPr>
            <w:tcW w:w="812" w:type="dxa"/>
            <w:vAlign w:val="bottom"/>
          </w:tcPr>
          <w:p w14:paraId="2AB2E85B" w14:textId="77777777" w:rsidR="00000000" w:rsidRDefault="007478C2">
            <w:pPr>
              <w:jc w:val="center"/>
              <w:rPr>
                <w:color w:val="0000FF"/>
                <w:sz w:val="18"/>
              </w:rPr>
            </w:pPr>
            <w:r>
              <w:rPr>
                <w:rFonts w:hint="eastAsia"/>
                <w:color w:val="0000FF"/>
                <w:sz w:val="18"/>
              </w:rPr>
              <w:t>(4054)</w:t>
            </w:r>
          </w:p>
        </w:tc>
        <w:tc>
          <w:tcPr>
            <w:tcW w:w="862" w:type="dxa"/>
            <w:vAlign w:val="bottom"/>
          </w:tcPr>
          <w:p w14:paraId="2C88A488" w14:textId="77777777" w:rsidR="00000000" w:rsidRDefault="007478C2">
            <w:pPr>
              <w:jc w:val="center"/>
              <w:rPr>
                <w:color w:val="0000FF"/>
                <w:sz w:val="18"/>
              </w:rPr>
            </w:pPr>
            <w:r>
              <w:rPr>
                <w:rFonts w:hint="eastAsia"/>
                <w:color w:val="0000FF"/>
                <w:sz w:val="18"/>
              </w:rPr>
              <w:t>(4055)</w:t>
            </w:r>
          </w:p>
        </w:tc>
        <w:tc>
          <w:tcPr>
            <w:tcW w:w="851" w:type="dxa"/>
            <w:vAlign w:val="bottom"/>
          </w:tcPr>
          <w:p w14:paraId="111CB519" w14:textId="77777777" w:rsidR="00000000" w:rsidRDefault="007478C2">
            <w:pPr>
              <w:jc w:val="center"/>
              <w:rPr>
                <w:color w:val="0000FF"/>
                <w:sz w:val="18"/>
              </w:rPr>
            </w:pPr>
            <w:r>
              <w:rPr>
                <w:rFonts w:hint="eastAsia"/>
                <w:color w:val="0000FF"/>
                <w:sz w:val="18"/>
              </w:rPr>
              <w:t>(4056)</w:t>
            </w:r>
          </w:p>
        </w:tc>
        <w:tc>
          <w:tcPr>
            <w:tcW w:w="850" w:type="dxa"/>
            <w:vAlign w:val="bottom"/>
          </w:tcPr>
          <w:p w14:paraId="155C42B2" w14:textId="77777777" w:rsidR="00000000" w:rsidRDefault="007478C2">
            <w:pPr>
              <w:jc w:val="center"/>
              <w:rPr>
                <w:color w:val="0000FF"/>
                <w:sz w:val="18"/>
              </w:rPr>
            </w:pPr>
            <w:r>
              <w:rPr>
                <w:rFonts w:hint="eastAsia"/>
                <w:color w:val="0000FF"/>
                <w:sz w:val="18"/>
              </w:rPr>
              <w:t>(4057)</w:t>
            </w:r>
          </w:p>
        </w:tc>
        <w:tc>
          <w:tcPr>
            <w:tcW w:w="851" w:type="dxa"/>
            <w:vAlign w:val="bottom"/>
          </w:tcPr>
          <w:p w14:paraId="0F776C80" w14:textId="77777777" w:rsidR="00000000" w:rsidRDefault="007478C2">
            <w:pPr>
              <w:jc w:val="center"/>
              <w:rPr>
                <w:color w:val="0000FF"/>
                <w:sz w:val="18"/>
              </w:rPr>
            </w:pPr>
            <w:r>
              <w:rPr>
                <w:rFonts w:hint="eastAsia"/>
                <w:color w:val="0000FF"/>
                <w:sz w:val="18"/>
              </w:rPr>
              <w:t>(4058)</w:t>
            </w:r>
          </w:p>
        </w:tc>
        <w:tc>
          <w:tcPr>
            <w:tcW w:w="850" w:type="dxa"/>
            <w:vAlign w:val="bottom"/>
          </w:tcPr>
          <w:p w14:paraId="738A2910" w14:textId="77777777" w:rsidR="00000000" w:rsidRDefault="007478C2">
            <w:pPr>
              <w:jc w:val="center"/>
              <w:rPr>
                <w:color w:val="0000FF"/>
                <w:sz w:val="18"/>
              </w:rPr>
            </w:pPr>
            <w:r>
              <w:rPr>
                <w:rFonts w:hint="eastAsia"/>
                <w:color w:val="0000FF"/>
                <w:sz w:val="18"/>
              </w:rPr>
              <w:t>(4059)</w:t>
            </w:r>
          </w:p>
        </w:tc>
        <w:tc>
          <w:tcPr>
            <w:tcW w:w="864" w:type="dxa"/>
            <w:vAlign w:val="bottom"/>
          </w:tcPr>
          <w:p w14:paraId="16563E5B" w14:textId="77777777" w:rsidR="00000000" w:rsidRDefault="007478C2">
            <w:pPr>
              <w:jc w:val="center"/>
              <w:rPr>
                <w:color w:val="0000FF"/>
                <w:sz w:val="18"/>
              </w:rPr>
            </w:pPr>
            <w:r>
              <w:rPr>
                <w:rFonts w:hint="eastAsia"/>
                <w:color w:val="0000FF"/>
                <w:sz w:val="18"/>
              </w:rPr>
              <w:t>(4060)</w:t>
            </w:r>
          </w:p>
        </w:tc>
        <w:tc>
          <w:tcPr>
            <w:tcW w:w="943" w:type="dxa"/>
            <w:vAlign w:val="bottom"/>
          </w:tcPr>
          <w:p w14:paraId="05A2E023" w14:textId="77777777" w:rsidR="00000000" w:rsidRDefault="007478C2">
            <w:pPr>
              <w:jc w:val="center"/>
              <w:rPr>
                <w:color w:val="0000FF"/>
                <w:sz w:val="18"/>
              </w:rPr>
            </w:pPr>
            <w:r>
              <w:rPr>
                <w:rFonts w:hint="eastAsia"/>
                <w:color w:val="0000FF"/>
                <w:sz w:val="18"/>
              </w:rPr>
              <w:t>(4061)</w:t>
            </w:r>
          </w:p>
        </w:tc>
      </w:tr>
      <w:tr w:rsidR="00000000" w14:paraId="17BDFC47" w14:textId="77777777">
        <w:trPr>
          <w:trHeight w:val="300"/>
          <w:jc w:val="center"/>
        </w:trPr>
        <w:tc>
          <w:tcPr>
            <w:tcW w:w="2403" w:type="dxa"/>
            <w:vAlign w:val="center"/>
          </w:tcPr>
          <w:p w14:paraId="63EFB431" w14:textId="77777777" w:rsidR="00000000" w:rsidRDefault="007478C2">
            <w:pPr>
              <w:rPr>
                <w:rFonts w:ascii="宋体" w:hAnsi="宋体"/>
                <w:sz w:val="24"/>
              </w:rPr>
            </w:pPr>
            <w:r>
              <w:rPr>
                <w:rFonts w:ascii="宋体" w:hAnsi="宋体" w:hint="eastAsia"/>
                <w:sz w:val="24"/>
              </w:rPr>
              <w:t>加：会计政策变更</w:t>
            </w:r>
          </w:p>
        </w:tc>
        <w:tc>
          <w:tcPr>
            <w:tcW w:w="812" w:type="dxa"/>
            <w:vAlign w:val="bottom"/>
          </w:tcPr>
          <w:p w14:paraId="7DE09C01" w14:textId="77777777" w:rsidR="00000000" w:rsidRDefault="007478C2">
            <w:pPr>
              <w:jc w:val="center"/>
              <w:rPr>
                <w:color w:val="0000FF"/>
                <w:sz w:val="18"/>
              </w:rPr>
            </w:pPr>
            <w:r>
              <w:rPr>
                <w:rFonts w:hint="eastAsia"/>
                <w:color w:val="0000FF"/>
                <w:sz w:val="18"/>
              </w:rPr>
              <w:t>(4062)</w:t>
            </w:r>
          </w:p>
        </w:tc>
        <w:tc>
          <w:tcPr>
            <w:tcW w:w="862" w:type="dxa"/>
            <w:vAlign w:val="bottom"/>
          </w:tcPr>
          <w:p w14:paraId="2CCDDB42" w14:textId="77777777" w:rsidR="00000000" w:rsidRDefault="007478C2">
            <w:pPr>
              <w:jc w:val="center"/>
              <w:rPr>
                <w:color w:val="0000FF"/>
                <w:sz w:val="18"/>
              </w:rPr>
            </w:pPr>
            <w:r>
              <w:rPr>
                <w:rFonts w:hint="eastAsia"/>
                <w:color w:val="0000FF"/>
                <w:sz w:val="18"/>
              </w:rPr>
              <w:t>(4063)</w:t>
            </w:r>
          </w:p>
        </w:tc>
        <w:tc>
          <w:tcPr>
            <w:tcW w:w="851" w:type="dxa"/>
            <w:vAlign w:val="bottom"/>
          </w:tcPr>
          <w:p w14:paraId="7061476B" w14:textId="77777777" w:rsidR="00000000" w:rsidRDefault="007478C2">
            <w:pPr>
              <w:jc w:val="center"/>
              <w:rPr>
                <w:color w:val="0000FF"/>
                <w:sz w:val="18"/>
              </w:rPr>
            </w:pPr>
            <w:r>
              <w:rPr>
                <w:rFonts w:hint="eastAsia"/>
                <w:color w:val="0000FF"/>
                <w:sz w:val="18"/>
              </w:rPr>
              <w:t>(4064)</w:t>
            </w:r>
          </w:p>
        </w:tc>
        <w:tc>
          <w:tcPr>
            <w:tcW w:w="850" w:type="dxa"/>
            <w:vAlign w:val="bottom"/>
          </w:tcPr>
          <w:p w14:paraId="5EFDC8E8" w14:textId="77777777" w:rsidR="00000000" w:rsidRDefault="007478C2">
            <w:pPr>
              <w:jc w:val="center"/>
              <w:rPr>
                <w:color w:val="0000FF"/>
                <w:sz w:val="18"/>
              </w:rPr>
            </w:pPr>
            <w:r>
              <w:rPr>
                <w:rFonts w:hint="eastAsia"/>
                <w:color w:val="0000FF"/>
                <w:sz w:val="18"/>
              </w:rPr>
              <w:t>(4065)</w:t>
            </w:r>
          </w:p>
        </w:tc>
        <w:tc>
          <w:tcPr>
            <w:tcW w:w="851" w:type="dxa"/>
            <w:vAlign w:val="bottom"/>
          </w:tcPr>
          <w:p w14:paraId="491161FE" w14:textId="77777777" w:rsidR="00000000" w:rsidRDefault="007478C2">
            <w:pPr>
              <w:jc w:val="center"/>
              <w:rPr>
                <w:color w:val="0000FF"/>
                <w:sz w:val="18"/>
              </w:rPr>
            </w:pPr>
            <w:r>
              <w:rPr>
                <w:rFonts w:hint="eastAsia"/>
                <w:color w:val="0000FF"/>
                <w:sz w:val="18"/>
              </w:rPr>
              <w:t>(4066)</w:t>
            </w:r>
          </w:p>
        </w:tc>
        <w:tc>
          <w:tcPr>
            <w:tcW w:w="850" w:type="dxa"/>
            <w:vAlign w:val="bottom"/>
          </w:tcPr>
          <w:p w14:paraId="3AE934D3" w14:textId="77777777" w:rsidR="00000000" w:rsidRDefault="007478C2">
            <w:pPr>
              <w:jc w:val="center"/>
              <w:rPr>
                <w:color w:val="0000FF"/>
                <w:sz w:val="18"/>
              </w:rPr>
            </w:pPr>
            <w:r>
              <w:rPr>
                <w:rFonts w:hint="eastAsia"/>
                <w:color w:val="0000FF"/>
                <w:sz w:val="18"/>
              </w:rPr>
              <w:t>(4067)</w:t>
            </w:r>
          </w:p>
        </w:tc>
        <w:tc>
          <w:tcPr>
            <w:tcW w:w="864" w:type="dxa"/>
            <w:vAlign w:val="bottom"/>
          </w:tcPr>
          <w:p w14:paraId="1F9C5D8B" w14:textId="77777777" w:rsidR="00000000" w:rsidRDefault="007478C2">
            <w:pPr>
              <w:jc w:val="center"/>
              <w:rPr>
                <w:color w:val="0000FF"/>
                <w:sz w:val="18"/>
              </w:rPr>
            </w:pPr>
            <w:r>
              <w:rPr>
                <w:rFonts w:hint="eastAsia"/>
                <w:color w:val="0000FF"/>
                <w:sz w:val="18"/>
              </w:rPr>
              <w:t>(4068)</w:t>
            </w:r>
          </w:p>
        </w:tc>
        <w:tc>
          <w:tcPr>
            <w:tcW w:w="943" w:type="dxa"/>
            <w:vAlign w:val="bottom"/>
          </w:tcPr>
          <w:p w14:paraId="4CBD5DA2" w14:textId="77777777" w:rsidR="00000000" w:rsidRDefault="007478C2">
            <w:pPr>
              <w:jc w:val="center"/>
              <w:rPr>
                <w:color w:val="0000FF"/>
                <w:sz w:val="18"/>
              </w:rPr>
            </w:pPr>
            <w:r>
              <w:rPr>
                <w:rFonts w:hint="eastAsia"/>
                <w:color w:val="0000FF"/>
                <w:sz w:val="18"/>
              </w:rPr>
              <w:t>(4069)</w:t>
            </w:r>
          </w:p>
        </w:tc>
      </w:tr>
      <w:tr w:rsidR="00000000" w14:paraId="4E6EB908" w14:textId="77777777">
        <w:trPr>
          <w:trHeight w:val="300"/>
          <w:jc w:val="center"/>
        </w:trPr>
        <w:tc>
          <w:tcPr>
            <w:tcW w:w="2403" w:type="dxa"/>
            <w:vAlign w:val="center"/>
          </w:tcPr>
          <w:p w14:paraId="6E83DCE6" w14:textId="77777777" w:rsidR="00000000" w:rsidRDefault="007478C2">
            <w:pPr>
              <w:ind w:firstLine="475"/>
              <w:rPr>
                <w:rFonts w:ascii="宋体" w:hAnsi="宋体"/>
                <w:sz w:val="24"/>
              </w:rPr>
            </w:pPr>
            <w:r>
              <w:rPr>
                <w:rFonts w:ascii="宋体" w:hAnsi="宋体" w:hint="eastAsia"/>
                <w:sz w:val="24"/>
              </w:rPr>
              <w:t>前期差错更正</w:t>
            </w:r>
          </w:p>
        </w:tc>
        <w:tc>
          <w:tcPr>
            <w:tcW w:w="812" w:type="dxa"/>
            <w:vAlign w:val="bottom"/>
          </w:tcPr>
          <w:p w14:paraId="53BE4ABB" w14:textId="77777777" w:rsidR="00000000" w:rsidRDefault="007478C2">
            <w:pPr>
              <w:jc w:val="center"/>
              <w:rPr>
                <w:color w:val="0000FF"/>
                <w:sz w:val="18"/>
              </w:rPr>
            </w:pPr>
            <w:r>
              <w:rPr>
                <w:rFonts w:hint="eastAsia"/>
                <w:color w:val="0000FF"/>
                <w:sz w:val="18"/>
              </w:rPr>
              <w:t>(4070)</w:t>
            </w:r>
          </w:p>
        </w:tc>
        <w:tc>
          <w:tcPr>
            <w:tcW w:w="862" w:type="dxa"/>
            <w:vAlign w:val="bottom"/>
          </w:tcPr>
          <w:p w14:paraId="4645C66B" w14:textId="77777777" w:rsidR="00000000" w:rsidRDefault="007478C2">
            <w:pPr>
              <w:jc w:val="center"/>
              <w:rPr>
                <w:color w:val="0000FF"/>
                <w:sz w:val="18"/>
              </w:rPr>
            </w:pPr>
            <w:r>
              <w:rPr>
                <w:rFonts w:hint="eastAsia"/>
                <w:color w:val="0000FF"/>
                <w:sz w:val="18"/>
              </w:rPr>
              <w:t>(4071)</w:t>
            </w:r>
          </w:p>
        </w:tc>
        <w:tc>
          <w:tcPr>
            <w:tcW w:w="851" w:type="dxa"/>
            <w:vAlign w:val="bottom"/>
          </w:tcPr>
          <w:p w14:paraId="7DD9D294" w14:textId="77777777" w:rsidR="00000000" w:rsidRDefault="007478C2">
            <w:pPr>
              <w:jc w:val="center"/>
              <w:rPr>
                <w:color w:val="0000FF"/>
                <w:sz w:val="18"/>
              </w:rPr>
            </w:pPr>
            <w:r>
              <w:rPr>
                <w:rFonts w:hint="eastAsia"/>
                <w:color w:val="0000FF"/>
                <w:sz w:val="18"/>
              </w:rPr>
              <w:t>(4072)</w:t>
            </w:r>
          </w:p>
        </w:tc>
        <w:tc>
          <w:tcPr>
            <w:tcW w:w="850" w:type="dxa"/>
            <w:vAlign w:val="bottom"/>
          </w:tcPr>
          <w:p w14:paraId="2870848F" w14:textId="77777777" w:rsidR="00000000" w:rsidRDefault="007478C2">
            <w:pPr>
              <w:jc w:val="center"/>
              <w:rPr>
                <w:color w:val="0000FF"/>
                <w:sz w:val="18"/>
              </w:rPr>
            </w:pPr>
            <w:r>
              <w:rPr>
                <w:rFonts w:hint="eastAsia"/>
                <w:color w:val="0000FF"/>
                <w:sz w:val="18"/>
              </w:rPr>
              <w:t>(4073)</w:t>
            </w:r>
          </w:p>
        </w:tc>
        <w:tc>
          <w:tcPr>
            <w:tcW w:w="851" w:type="dxa"/>
            <w:vAlign w:val="bottom"/>
          </w:tcPr>
          <w:p w14:paraId="7F9A211C" w14:textId="77777777" w:rsidR="00000000" w:rsidRDefault="007478C2">
            <w:pPr>
              <w:jc w:val="center"/>
              <w:rPr>
                <w:color w:val="0000FF"/>
                <w:sz w:val="18"/>
              </w:rPr>
            </w:pPr>
            <w:r>
              <w:rPr>
                <w:rFonts w:hint="eastAsia"/>
                <w:color w:val="0000FF"/>
                <w:sz w:val="18"/>
              </w:rPr>
              <w:t>(4074)</w:t>
            </w:r>
          </w:p>
        </w:tc>
        <w:tc>
          <w:tcPr>
            <w:tcW w:w="850" w:type="dxa"/>
            <w:vAlign w:val="bottom"/>
          </w:tcPr>
          <w:p w14:paraId="56F53418" w14:textId="77777777" w:rsidR="00000000" w:rsidRDefault="007478C2">
            <w:pPr>
              <w:jc w:val="center"/>
              <w:rPr>
                <w:color w:val="0000FF"/>
                <w:sz w:val="18"/>
              </w:rPr>
            </w:pPr>
            <w:r>
              <w:rPr>
                <w:rFonts w:hint="eastAsia"/>
                <w:color w:val="0000FF"/>
                <w:sz w:val="18"/>
              </w:rPr>
              <w:t>(4075)</w:t>
            </w:r>
          </w:p>
        </w:tc>
        <w:tc>
          <w:tcPr>
            <w:tcW w:w="864" w:type="dxa"/>
            <w:vAlign w:val="bottom"/>
          </w:tcPr>
          <w:p w14:paraId="17DC5F8D" w14:textId="77777777" w:rsidR="00000000" w:rsidRDefault="007478C2">
            <w:pPr>
              <w:jc w:val="center"/>
              <w:rPr>
                <w:color w:val="0000FF"/>
                <w:sz w:val="18"/>
              </w:rPr>
            </w:pPr>
            <w:r>
              <w:rPr>
                <w:rFonts w:hint="eastAsia"/>
                <w:color w:val="0000FF"/>
                <w:sz w:val="18"/>
              </w:rPr>
              <w:t>(4076)</w:t>
            </w:r>
          </w:p>
        </w:tc>
        <w:tc>
          <w:tcPr>
            <w:tcW w:w="943" w:type="dxa"/>
            <w:vAlign w:val="bottom"/>
          </w:tcPr>
          <w:p w14:paraId="7C4A6E19" w14:textId="77777777" w:rsidR="00000000" w:rsidRDefault="007478C2">
            <w:pPr>
              <w:jc w:val="center"/>
              <w:rPr>
                <w:color w:val="0000FF"/>
                <w:sz w:val="18"/>
              </w:rPr>
            </w:pPr>
            <w:r>
              <w:rPr>
                <w:rFonts w:hint="eastAsia"/>
                <w:color w:val="0000FF"/>
                <w:sz w:val="18"/>
              </w:rPr>
              <w:t>(4077)</w:t>
            </w:r>
          </w:p>
        </w:tc>
      </w:tr>
      <w:tr w:rsidR="00000000" w14:paraId="2AA46953" w14:textId="77777777">
        <w:trPr>
          <w:trHeight w:val="300"/>
          <w:jc w:val="center"/>
        </w:trPr>
        <w:tc>
          <w:tcPr>
            <w:tcW w:w="2403" w:type="dxa"/>
            <w:vAlign w:val="center"/>
          </w:tcPr>
          <w:p w14:paraId="08BD3CCE" w14:textId="77777777" w:rsidR="00000000" w:rsidRDefault="007478C2">
            <w:pPr>
              <w:ind w:left="18" w:firstLineChars="183" w:firstLine="439"/>
              <w:rPr>
                <w:rFonts w:ascii="宋体" w:hAnsi="宋体"/>
                <w:sz w:val="24"/>
              </w:rPr>
            </w:pPr>
            <w:r>
              <w:rPr>
                <w:rFonts w:ascii="宋体" w:hAnsi="宋体" w:hint="eastAsia"/>
                <w:sz w:val="24"/>
              </w:rPr>
              <w:t>同一控制下企业合并</w:t>
            </w:r>
          </w:p>
        </w:tc>
        <w:tc>
          <w:tcPr>
            <w:tcW w:w="812" w:type="dxa"/>
            <w:vAlign w:val="bottom"/>
          </w:tcPr>
          <w:p w14:paraId="5ED25698" w14:textId="77777777" w:rsidR="00000000" w:rsidRDefault="007478C2">
            <w:pPr>
              <w:jc w:val="center"/>
              <w:rPr>
                <w:color w:val="0000FF"/>
                <w:sz w:val="18"/>
              </w:rPr>
            </w:pPr>
            <w:r>
              <w:rPr>
                <w:rFonts w:hint="eastAsia"/>
                <w:color w:val="0000FF"/>
                <w:sz w:val="18"/>
              </w:rPr>
              <w:t>(4078)</w:t>
            </w:r>
          </w:p>
        </w:tc>
        <w:tc>
          <w:tcPr>
            <w:tcW w:w="862" w:type="dxa"/>
            <w:vAlign w:val="bottom"/>
          </w:tcPr>
          <w:p w14:paraId="4650E20E" w14:textId="77777777" w:rsidR="00000000" w:rsidRDefault="007478C2">
            <w:pPr>
              <w:jc w:val="center"/>
              <w:rPr>
                <w:color w:val="0000FF"/>
                <w:sz w:val="18"/>
              </w:rPr>
            </w:pPr>
            <w:r>
              <w:rPr>
                <w:rFonts w:hint="eastAsia"/>
                <w:color w:val="0000FF"/>
                <w:sz w:val="18"/>
              </w:rPr>
              <w:t>(4079)</w:t>
            </w:r>
          </w:p>
        </w:tc>
        <w:tc>
          <w:tcPr>
            <w:tcW w:w="851" w:type="dxa"/>
            <w:vAlign w:val="bottom"/>
          </w:tcPr>
          <w:p w14:paraId="27FD0EF3" w14:textId="77777777" w:rsidR="00000000" w:rsidRDefault="007478C2">
            <w:pPr>
              <w:jc w:val="center"/>
              <w:rPr>
                <w:color w:val="0000FF"/>
                <w:sz w:val="18"/>
              </w:rPr>
            </w:pPr>
            <w:r>
              <w:rPr>
                <w:rFonts w:hint="eastAsia"/>
                <w:color w:val="0000FF"/>
                <w:sz w:val="18"/>
              </w:rPr>
              <w:t>(4080)</w:t>
            </w:r>
          </w:p>
        </w:tc>
        <w:tc>
          <w:tcPr>
            <w:tcW w:w="850" w:type="dxa"/>
            <w:vAlign w:val="bottom"/>
          </w:tcPr>
          <w:p w14:paraId="32334E47" w14:textId="77777777" w:rsidR="00000000" w:rsidRDefault="007478C2">
            <w:pPr>
              <w:jc w:val="center"/>
              <w:rPr>
                <w:color w:val="0000FF"/>
                <w:sz w:val="18"/>
              </w:rPr>
            </w:pPr>
            <w:r>
              <w:rPr>
                <w:rFonts w:hint="eastAsia"/>
                <w:color w:val="0000FF"/>
                <w:sz w:val="18"/>
              </w:rPr>
              <w:t>(4081)</w:t>
            </w:r>
          </w:p>
        </w:tc>
        <w:tc>
          <w:tcPr>
            <w:tcW w:w="851" w:type="dxa"/>
            <w:vAlign w:val="bottom"/>
          </w:tcPr>
          <w:p w14:paraId="754ED700" w14:textId="77777777" w:rsidR="00000000" w:rsidRDefault="007478C2">
            <w:pPr>
              <w:jc w:val="center"/>
              <w:rPr>
                <w:color w:val="0000FF"/>
                <w:sz w:val="18"/>
              </w:rPr>
            </w:pPr>
            <w:r>
              <w:rPr>
                <w:rFonts w:hint="eastAsia"/>
                <w:color w:val="0000FF"/>
                <w:sz w:val="18"/>
              </w:rPr>
              <w:t>(40</w:t>
            </w:r>
            <w:r>
              <w:rPr>
                <w:rFonts w:hint="eastAsia"/>
                <w:color w:val="0000FF"/>
                <w:sz w:val="18"/>
              </w:rPr>
              <w:t>82)</w:t>
            </w:r>
          </w:p>
        </w:tc>
        <w:tc>
          <w:tcPr>
            <w:tcW w:w="850" w:type="dxa"/>
            <w:vAlign w:val="bottom"/>
          </w:tcPr>
          <w:p w14:paraId="6C9B19B4" w14:textId="77777777" w:rsidR="00000000" w:rsidRDefault="007478C2">
            <w:pPr>
              <w:jc w:val="center"/>
              <w:rPr>
                <w:color w:val="0000FF"/>
                <w:sz w:val="18"/>
              </w:rPr>
            </w:pPr>
            <w:r>
              <w:rPr>
                <w:rFonts w:hint="eastAsia"/>
                <w:color w:val="0000FF"/>
                <w:sz w:val="18"/>
              </w:rPr>
              <w:t>(4083)</w:t>
            </w:r>
          </w:p>
        </w:tc>
        <w:tc>
          <w:tcPr>
            <w:tcW w:w="864" w:type="dxa"/>
            <w:vAlign w:val="bottom"/>
          </w:tcPr>
          <w:p w14:paraId="1535EE3A" w14:textId="77777777" w:rsidR="00000000" w:rsidRDefault="007478C2">
            <w:pPr>
              <w:jc w:val="center"/>
              <w:rPr>
                <w:color w:val="0000FF"/>
                <w:sz w:val="18"/>
              </w:rPr>
            </w:pPr>
            <w:r>
              <w:rPr>
                <w:rFonts w:hint="eastAsia"/>
                <w:color w:val="0000FF"/>
                <w:sz w:val="18"/>
              </w:rPr>
              <w:t>(4084)</w:t>
            </w:r>
          </w:p>
        </w:tc>
        <w:tc>
          <w:tcPr>
            <w:tcW w:w="943" w:type="dxa"/>
            <w:vAlign w:val="bottom"/>
          </w:tcPr>
          <w:p w14:paraId="5100E6D5" w14:textId="77777777" w:rsidR="00000000" w:rsidRDefault="007478C2">
            <w:pPr>
              <w:jc w:val="center"/>
              <w:rPr>
                <w:color w:val="0000FF"/>
                <w:sz w:val="18"/>
              </w:rPr>
            </w:pPr>
            <w:r>
              <w:rPr>
                <w:rFonts w:hint="eastAsia"/>
                <w:color w:val="0000FF"/>
                <w:sz w:val="18"/>
              </w:rPr>
              <w:t>(4085)</w:t>
            </w:r>
          </w:p>
        </w:tc>
      </w:tr>
      <w:tr w:rsidR="00000000" w14:paraId="48A41AA4" w14:textId="77777777">
        <w:trPr>
          <w:trHeight w:val="300"/>
          <w:jc w:val="center"/>
        </w:trPr>
        <w:tc>
          <w:tcPr>
            <w:tcW w:w="2403" w:type="dxa"/>
            <w:vAlign w:val="center"/>
          </w:tcPr>
          <w:p w14:paraId="006956DE" w14:textId="77777777" w:rsidR="00000000" w:rsidRDefault="007478C2">
            <w:pPr>
              <w:ind w:firstLine="475"/>
              <w:rPr>
                <w:rFonts w:ascii="宋体" w:hAnsi="宋体"/>
                <w:sz w:val="24"/>
              </w:rPr>
            </w:pPr>
            <w:r>
              <w:rPr>
                <w:rFonts w:ascii="宋体" w:hAnsi="宋体" w:hint="eastAsia"/>
                <w:sz w:val="24"/>
              </w:rPr>
              <w:t>其他</w:t>
            </w:r>
          </w:p>
        </w:tc>
        <w:tc>
          <w:tcPr>
            <w:tcW w:w="812" w:type="dxa"/>
            <w:vAlign w:val="bottom"/>
          </w:tcPr>
          <w:p w14:paraId="64364196" w14:textId="77777777" w:rsidR="00000000" w:rsidRDefault="007478C2">
            <w:pPr>
              <w:jc w:val="center"/>
              <w:rPr>
                <w:color w:val="0000FF"/>
                <w:sz w:val="18"/>
              </w:rPr>
            </w:pPr>
            <w:r>
              <w:rPr>
                <w:rFonts w:hint="eastAsia"/>
                <w:color w:val="0000FF"/>
                <w:sz w:val="18"/>
              </w:rPr>
              <w:t>(4086)</w:t>
            </w:r>
          </w:p>
        </w:tc>
        <w:tc>
          <w:tcPr>
            <w:tcW w:w="862" w:type="dxa"/>
            <w:vAlign w:val="bottom"/>
          </w:tcPr>
          <w:p w14:paraId="107F0784" w14:textId="77777777" w:rsidR="00000000" w:rsidRDefault="007478C2">
            <w:pPr>
              <w:jc w:val="center"/>
              <w:rPr>
                <w:color w:val="0000FF"/>
                <w:sz w:val="18"/>
              </w:rPr>
            </w:pPr>
            <w:r>
              <w:rPr>
                <w:rFonts w:hint="eastAsia"/>
                <w:color w:val="0000FF"/>
                <w:sz w:val="18"/>
              </w:rPr>
              <w:t>(4087)</w:t>
            </w:r>
          </w:p>
        </w:tc>
        <w:tc>
          <w:tcPr>
            <w:tcW w:w="851" w:type="dxa"/>
            <w:vAlign w:val="bottom"/>
          </w:tcPr>
          <w:p w14:paraId="745003A7" w14:textId="77777777" w:rsidR="00000000" w:rsidRDefault="007478C2">
            <w:pPr>
              <w:jc w:val="center"/>
              <w:rPr>
                <w:color w:val="0000FF"/>
                <w:sz w:val="18"/>
              </w:rPr>
            </w:pPr>
            <w:r>
              <w:rPr>
                <w:rFonts w:hint="eastAsia"/>
                <w:color w:val="0000FF"/>
                <w:sz w:val="18"/>
              </w:rPr>
              <w:t>(4088)</w:t>
            </w:r>
          </w:p>
        </w:tc>
        <w:tc>
          <w:tcPr>
            <w:tcW w:w="850" w:type="dxa"/>
            <w:vAlign w:val="bottom"/>
          </w:tcPr>
          <w:p w14:paraId="3CA9206B" w14:textId="77777777" w:rsidR="00000000" w:rsidRDefault="007478C2">
            <w:pPr>
              <w:jc w:val="center"/>
              <w:rPr>
                <w:color w:val="0000FF"/>
                <w:sz w:val="18"/>
              </w:rPr>
            </w:pPr>
            <w:r>
              <w:rPr>
                <w:rFonts w:hint="eastAsia"/>
                <w:color w:val="0000FF"/>
                <w:sz w:val="18"/>
              </w:rPr>
              <w:t>(4089)</w:t>
            </w:r>
          </w:p>
        </w:tc>
        <w:tc>
          <w:tcPr>
            <w:tcW w:w="851" w:type="dxa"/>
            <w:vAlign w:val="bottom"/>
          </w:tcPr>
          <w:p w14:paraId="3F4D815D" w14:textId="77777777" w:rsidR="00000000" w:rsidRDefault="007478C2">
            <w:pPr>
              <w:jc w:val="center"/>
              <w:rPr>
                <w:color w:val="0000FF"/>
                <w:sz w:val="18"/>
              </w:rPr>
            </w:pPr>
            <w:r>
              <w:rPr>
                <w:rFonts w:hint="eastAsia"/>
                <w:color w:val="0000FF"/>
                <w:sz w:val="18"/>
              </w:rPr>
              <w:t>(4090)</w:t>
            </w:r>
          </w:p>
        </w:tc>
        <w:tc>
          <w:tcPr>
            <w:tcW w:w="850" w:type="dxa"/>
            <w:vAlign w:val="bottom"/>
          </w:tcPr>
          <w:p w14:paraId="1B68941F" w14:textId="77777777" w:rsidR="00000000" w:rsidRDefault="007478C2">
            <w:pPr>
              <w:jc w:val="center"/>
              <w:rPr>
                <w:color w:val="0000FF"/>
                <w:sz w:val="18"/>
              </w:rPr>
            </w:pPr>
            <w:r>
              <w:rPr>
                <w:rFonts w:hint="eastAsia"/>
                <w:color w:val="0000FF"/>
                <w:sz w:val="18"/>
              </w:rPr>
              <w:t>(4091)</w:t>
            </w:r>
          </w:p>
        </w:tc>
        <w:tc>
          <w:tcPr>
            <w:tcW w:w="864" w:type="dxa"/>
            <w:vAlign w:val="bottom"/>
          </w:tcPr>
          <w:p w14:paraId="160719BE" w14:textId="77777777" w:rsidR="00000000" w:rsidRDefault="007478C2">
            <w:pPr>
              <w:jc w:val="center"/>
              <w:rPr>
                <w:color w:val="0000FF"/>
                <w:sz w:val="18"/>
              </w:rPr>
            </w:pPr>
            <w:r>
              <w:rPr>
                <w:rFonts w:hint="eastAsia"/>
                <w:color w:val="0000FF"/>
                <w:sz w:val="18"/>
              </w:rPr>
              <w:t>(4092)</w:t>
            </w:r>
          </w:p>
        </w:tc>
        <w:tc>
          <w:tcPr>
            <w:tcW w:w="943" w:type="dxa"/>
            <w:vAlign w:val="bottom"/>
          </w:tcPr>
          <w:p w14:paraId="29735582" w14:textId="77777777" w:rsidR="00000000" w:rsidRDefault="007478C2">
            <w:pPr>
              <w:jc w:val="center"/>
              <w:rPr>
                <w:color w:val="0000FF"/>
                <w:sz w:val="18"/>
              </w:rPr>
            </w:pPr>
            <w:r>
              <w:rPr>
                <w:rFonts w:hint="eastAsia"/>
                <w:color w:val="0000FF"/>
                <w:sz w:val="18"/>
              </w:rPr>
              <w:t>(4093)</w:t>
            </w:r>
          </w:p>
        </w:tc>
      </w:tr>
      <w:tr w:rsidR="00000000" w14:paraId="3D013A6F" w14:textId="77777777">
        <w:trPr>
          <w:trHeight w:val="300"/>
          <w:jc w:val="center"/>
        </w:trPr>
        <w:tc>
          <w:tcPr>
            <w:tcW w:w="2403" w:type="dxa"/>
            <w:vAlign w:val="center"/>
          </w:tcPr>
          <w:p w14:paraId="5A9EEB2E" w14:textId="77777777" w:rsidR="00000000" w:rsidRDefault="007478C2">
            <w:pPr>
              <w:rPr>
                <w:rFonts w:ascii="宋体" w:hAnsi="宋体"/>
                <w:b/>
                <w:bCs/>
                <w:sz w:val="24"/>
              </w:rPr>
            </w:pPr>
            <w:r>
              <w:rPr>
                <w:rFonts w:ascii="宋体" w:hAnsi="宋体" w:hint="eastAsia"/>
                <w:b/>
                <w:bCs/>
                <w:sz w:val="24"/>
              </w:rPr>
              <w:t>二、本期期初余额</w:t>
            </w:r>
          </w:p>
        </w:tc>
        <w:tc>
          <w:tcPr>
            <w:tcW w:w="812" w:type="dxa"/>
            <w:vAlign w:val="bottom"/>
          </w:tcPr>
          <w:p w14:paraId="1DB1293E" w14:textId="77777777" w:rsidR="00000000" w:rsidRDefault="007478C2">
            <w:pPr>
              <w:jc w:val="center"/>
              <w:rPr>
                <w:color w:val="0000FF"/>
                <w:sz w:val="18"/>
              </w:rPr>
            </w:pPr>
            <w:r>
              <w:rPr>
                <w:rFonts w:hint="eastAsia"/>
                <w:color w:val="0000FF"/>
                <w:sz w:val="18"/>
              </w:rPr>
              <w:t>(4054)</w:t>
            </w:r>
          </w:p>
        </w:tc>
        <w:tc>
          <w:tcPr>
            <w:tcW w:w="862" w:type="dxa"/>
            <w:vAlign w:val="bottom"/>
          </w:tcPr>
          <w:p w14:paraId="3087E7B9" w14:textId="77777777" w:rsidR="00000000" w:rsidRDefault="007478C2">
            <w:pPr>
              <w:jc w:val="center"/>
              <w:rPr>
                <w:color w:val="0000FF"/>
                <w:sz w:val="18"/>
              </w:rPr>
            </w:pPr>
            <w:r>
              <w:rPr>
                <w:rFonts w:hint="eastAsia"/>
                <w:color w:val="0000FF"/>
                <w:sz w:val="18"/>
              </w:rPr>
              <w:t>(4055)</w:t>
            </w:r>
          </w:p>
        </w:tc>
        <w:tc>
          <w:tcPr>
            <w:tcW w:w="851" w:type="dxa"/>
            <w:vAlign w:val="bottom"/>
          </w:tcPr>
          <w:p w14:paraId="68D16086" w14:textId="77777777" w:rsidR="00000000" w:rsidRDefault="007478C2">
            <w:pPr>
              <w:jc w:val="center"/>
              <w:rPr>
                <w:color w:val="0000FF"/>
                <w:sz w:val="18"/>
              </w:rPr>
            </w:pPr>
            <w:r>
              <w:rPr>
                <w:rFonts w:hint="eastAsia"/>
                <w:color w:val="0000FF"/>
                <w:sz w:val="18"/>
              </w:rPr>
              <w:t>(4056)</w:t>
            </w:r>
          </w:p>
        </w:tc>
        <w:tc>
          <w:tcPr>
            <w:tcW w:w="850" w:type="dxa"/>
            <w:vAlign w:val="bottom"/>
          </w:tcPr>
          <w:p w14:paraId="4370D6FC" w14:textId="77777777" w:rsidR="00000000" w:rsidRDefault="007478C2">
            <w:pPr>
              <w:jc w:val="center"/>
              <w:rPr>
                <w:color w:val="0000FF"/>
                <w:sz w:val="18"/>
              </w:rPr>
            </w:pPr>
            <w:r>
              <w:rPr>
                <w:rFonts w:hint="eastAsia"/>
                <w:color w:val="0000FF"/>
                <w:sz w:val="18"/>
              </w:rPr>
              <w:t>(4057)</w:t>
            </w:r>
          </w:p>
        </w:tc>
        <w:tc>
          <w:tcPr>
            <w:tcW w:w="851" w:type="dxa"/>
            <w:vAlign w:val="bottom"/>
          </w:tcPr>
          <w:p w14:paraId="5AF46760" w14:textId="77777777" w:rsidR="00000000" w:rsidRDefault="007478C2">
            <w:pPr>
              <w:jc w:val="center"/>
              <w:rPr>
                <w:color w:val="0000FF"/>
                <w:sz w:val="18"/>
              </w:rPr>
            </w:pPr>
            <w:r>
              <w:rPr>
                <w:rFonts w:hint="eastAsia"/>
                <w:color w:val="0000FF"/>
                <w:sz w:val="18"/>
              </w:rPr>
              <w:t>(4058)</w:t>
            </w:r>
          </w:p>
        </w:tc>
        <w:tc>
          <w:tcPr>
            <w:tcW w:w="850" w:type="dxa"/>
            <w:vAlign w:val="bottom"/>
          </w:tcPr>
          <w:p w14:paraId="6D2EA1F1" w14:textId="77777777" w:rsidR="00000000" w:rsidRDefault="007478C2">
            <w:pPr>
              <w:jc w:val="center"/>
              <w:rPr>
                <w:color w:val="0000FF"/>
                <w:sz w:val="18"/>
              </w:rPr>
            </w:pPr>
            <w:r>
              <w:rPr>
                <w:rFonts w:hint="eastAsia"/>
                <w:color w:val="0000FF"/>
                <w:sz w:val="18"/>
              </w:rPr>
              <w:t>(4059)</w:t>
            </w:r>
          </w:p>
        </w:tc>
        <w:tc>
          <w:tcPr>
            <w:tcW w:w="864" w:type="dxa"/>
            <w:vAlign w:val="bottom"/>
          </w:tcPr>
          <w:p w14:paraId="3107931D" w14:textId="77777777" w:rsidR="00000000" w:rsidRDefault="007478C2">
            <w:pPr>
              <w:jc w:val="center"/>
              <w:rPr>
                <w:color w:val="0000FF"/>
                <w:sz w:val="18"/>
              </w:rPr>
            </w:pPr>
            <w:r>
              <w:rPr>
                <w:rFonts w:hint="eastAsia"/>
                <w:color w:val="0000FF"/>
                <w:sz w:val="18"/>
              </w:rPr>
              <w:t>(4060)</w:t>
            </w:r>
          </w:p>
        </w:tc>
        <w:tc>
          <w:tcPr>
            <w:tcW w:w="943" w:type="dxa"/>
            <w:vAlign w:val="bottom"/>
          </w:tcPr>
          <w:p w14:paraId="0AA37D0E" w14:textId="77777777" w:rsidR="00000000" w:rsidRDefault="007478C2">
            <w:pPr>
              <w:jc w:val="center"/>
              <w:rPr>
                <w:color w:val="0000FF"/>
                <w:sz w:val="18"/>
              </w:rPr>
            </w:pPr>
            <w:r>
              <w:rPr>
                <w:rFonts w:hint="eastAsia"/>
                <w:color w:val="0000FF"/>
                <w:sz w:val="18"/>
              </w:rPr>
              <w:t>(4061)</w:t>
            </w:r>
          </w:p>
        </w:tc>
      </w:tr>
      <w:tr w:rsidR="00000000" w14:paraId="3DE95009" w14:textId="77777777">
        <w:trPr>
          <w:trHeight w:val="300"/>
          <w:jc w:val="center"/>
        </w:trPr>
        <w:tc>
          <w:tcPr>
            <w:tcW w:w="2403" w:type="dxa"/>
            <w:vAlign w:val="center"/>
          </w:tcPr>
          <w:p w14:paraId="732B7E93" w14:textId="77777777" w:rsidR="00000000" w:rsidRDefault="007478C2">
            <w:pPr>
              <w:rPr>
                <w:rFonts w:ascii="宋体" w:hAnsi="宋体"/>
                <w:b/>
                <w:bCs/>
                <w:sz w:val="24"/>
              </w:rPr>
            </w:pPr>
            <w:r>
              <w:rPr>
                <w:rFonts w:ascii="宋体" w:hAnsi="宋体" w:hint="eastAsia"/>
                <w:b/>
                <w:bCs/>
                <w:sz w:val="24"/>
              </w:rPr>
              <w:t>三、本期增减变动额（减少以“</w:t>
            </w:r>
            <w:r>
              <w:rPr>
                <w:rFonts w:ascii="宋体" w:hAnsi="宋体" w:hint="eastAsia"/>
                <w:b/>
                <w:bCs/>
                <w:sz w:val="24"/>
              </w:rPr>
              <w:t>-</w:t>
            </w:r>
            <w:r>
              <w:rPr>
                <w:rFonts w:ascii="宋体" w:hAnsi="宋体" w:hint="eastAsia"/>
                <w:b/>
                <w:bCs/>
                <w:sz w:val="24"/>
              </w:rPr>
              <w:t>”号填列）</w:t>
            </w:r>
          </w:p>
        </w:tc>
        <w:tc>
          <w:tcPr>
            <w:tcW w:w="812" w:type="dxa"/>
            <w:vAlign w:val="bottom"/>
          </w:tcPr>
          <w:p w14:paraId="66A3CDD4" w14:textId="77777777" w:rsidR="00000000" w:rsidRDefault="007478C2">
            <w:pPr>
              <w:jc w:val="center"/>
              <w:rPr>
                <w:color w:val="0000FF"/>
                <w:sz w:val="18"/>
              </w:rPr>
            </w:pPr>
            <w:r>
              <w:rPr>
                <w:rFonts w:hint="eastAsia"/>
                <w:color w:val="0000FF"/>
                <w:sz w:val="18"/>
              </w:rPr>
              <w:t>(4094)</w:t>
            </w:r>
          </w:p>
        </w:tc>
        <w:tc>
          <w:tcPr>
            <w:tcW w:w="862" w:type="dxa"/>
            <w:vAlign w:val="bottom"/>
          </w:tcPr>
          <w:p w14:paraId="351C24BE" w14:textId="77777777" w:rsidR="00000000" w:rsidRDefault="007478C2">
            <w:pPr>
              <w:jc w:val="center"/>
              <w:rPr>
                <w:color w:val="0000FF"/>
                <w:sz w:val="18"/>
              </w:rPr>
            </w:pPr>
            <w:r>
              <w:rPr>
                <w:rFonts w:hint="eastAsia"/>
                <w:color w:val="0000FF"/>
                <w:sz w:val="18"/>
              </w:rPr>
              <w:t>(4095)</w:t>
            </w:r>
          </w:p>
        </w:tc>
        <w:tc>
          <w:tcPr>
            <w:tcW w:w="851" w:type="dxa"/>
            <w:vAlign w:val="bottom"/>
          </w:tcPr>
          <w:p w14:paraId="13BA67FD" w14:textId="77777777" w:rsidR="00000000" w:rsidRDefault="007478C2">
            <w:pPr>
              <w:jc w:val="center"/>
              <w:rPr>
                <w:color w:val="0000FF"/>
                <w:sz w:val="18"/>
              </w:rPr>
            </w:pPr>
            <w:r>
              <w:rPr>
                <w:rFonts w:hint="eastAsia"/>
                <w:color w:val="0000FF"/>
                <w:sz w:val="18"/>
              </w:rPr>
              <w:t>(4096)</w:t>
            </w:r>
          </w:p>
        </w:tc>
        <w:tc>
          <w:tcPr>
            <w:tcW w:w="850" w:type="dxa"/>
            <w:vAlign w:val="bottom"/>
          </w:tcPr>
          <w:p w14:paraId="71341C04" w14:textId="77777777" w:rsidR="00000000" w:rsidRDefault="007478C2">
            <w:pPr>
              <w:jc w:val="center"/>
              <w:rPr>
                <w:color w:val="0000FF"/>
                <w:sz w:val="18"/>
              </w:rPr>
            </w:pPr>
            <w:r>
              <w:rPr>
                <w:rFonts w:hint="eastAsia"/>
                <w:color w:val="0000FF"/>
                <w:sz w:val="18"/>
              </w:rPr>
              <w:t>(4097)</w:t>
            </w:r>
          </w:p>
        </w:tc>
        <w:tc>
          <w:tcPr>
            <w:tcW w:w="851" w:type="dxa"/>
            <w:vAlign w:val="bottom"/>
          </w:tcPr>
          <w:p w14:paraId="7723ADC0" w14:textId="77777777" w:rsidR="00000000" w:rsidRDefault="007478C2">
            <w:pPr>
              <w:jc w:val="center"/>
              <w:rPr>
                <w:color w:val="0000FF"/>
                <w:sz w:val="18"/>
              </w:rPr>
            </w:pPr>
            <w:r>
              <w:rPr>
                <w:rFonts w:hint="eastAsia"/>
                <w:color w:val="0000FF"/>
                <w:sz w:val="18"/>
              </w:rPr>
              <w:t>(4098)</w:t>
            </w:r>
          </w:p>
        </w:tc>
        <w:tc>
          <w:tcPr>
            <w:tcW w:w="850" w:type="dxa"/>
            <w:vAlign w:val="bottom"/>
          </w:tcPr>
          <w:p w14:paraId="2ECD98F6" w14:textId="77777777" w:rsidR="00000000" w:rsidRDefault="007478C2">
            <w:pPr>
              <w:jc w:val="center"/>
              <w:rPr>
                <w:color w:val="0000FF"/>
                <w:sz w:val="18"/>
              </w:rPr>
            </w:pPr>
            <w:r>
              <w:rPr>
                <w:rFonts w:hint="eastAsia"/>
                <w:color w:val="0000FF"/>
                <w:sz w:val="18"/>
              </w:rPr>
              <w:t>(4099)</w:t>
            </w:r>
          </w:p>
        </w:tc>
        <w:tc>
          <w:tcPr>
            <w:tcW w:w="864" w:type="dxa"/>
            <w:vAlign w:val="bottom"/>
          </w:tcPr>
          <w:p w14:paraId="2071D2BC" w14:textId="77777777" w:rsidR="00000000" w:rsidRDefault="007478C2">
            <w:pPr>
              <w:jc w:val="center"/>
              <w:rPr>
                <w:color w:val="0000FF"/>
                <w:sz w:val="18"/>
              </w:rPr>
            </w:pPr>
            <w:r>
              <w:rPr>
                <w:rFonts w:hint="eastAsia"/>
                <w:color w:val="0000FF"/>
                <w:sz w:val="18"/>
              </w:rPr>
              <w:t>(4100)</w:t>
            </w:r>
          </w:p>
        </w:tc>
        <w:tc>
          <w:tcPr>
            <w:tcW w:w="943" w:type="dxa"/>
            <w:vAlign w:val="bottom"/>
          </w:tcPr>
          <w:p w14:paraId="49AE4712" w14:textId="77777777" w:rsidR="00000000" w:rsidRDefault="007478C2">
            <w:pPr>
              <w:jc w:val="center"/>
              <w:rPr>
                <w:color w:val="0000FF"/>
                <w:sz w:val="18"/>
              </w:rPr>
            </w:pPr>
            <w:r>
              <w:rPr>
                <w:rFonts w:hint="eastAsia"/>
                <w:color w:val="0000FF"/>
                <w:sz w:val="18"/>
              </w:rPr>
              <w:t>(4101)</w:t>
            </w:r>
          </w:p>
        </w:tc>
      </w:tr>
      <w:tr w:rsidR="00000000" w14:paraId="763C01E3" w14:textId="77777777">
        <w:trPr>
          <w:trHeight w:val="300"/>
          <w:jc w:val="center"/>
        </w:trPr>
        <w:tc>
          <w:tcPr>
            <w:tcW w:w="2403" w:type="dxa"/>
            <w:vAlign w:val="center"/>
          </w:tcPr>
          <w:p w14:paraId="3AB04296" w14:textId="77777777" w:rsidR="00000000" w:rsidRDefault="007478C2">
            <w:pPr>
              <w:rPr>
                <w:rFonts w:ascii="宋体" w:hAnsi="宋体"/>
                <w:sz w:val="24"/>
              </w:rPr>
            </w:pPr>
            <w:r>
              <w:rPr>
                <w:rFonts w:ascii="宋体" w:hAnsi="宋体" w:hint="eastAsia"/>
                <w:sz w:val="24"/>
              </w:rPr>
              <w:t>（一）综合收益总额</w:t>
            </w:r>
          </w:p>
        </w:tc>
        <w:tc>
          <w:tcPr>
            <w:tcW w:w="812" w:type="dxa"/>
            <w:vAlign w:val="bottom"/>
          </w:tcPr>
          <w:p w14:paraId="16F73BC0" w14:textId="77777777" w:rsidR="00000000" w:rsidRDefault="007478C2">
            <w:pPr>
              <w:jc w:val="center"/>
              <w:rPr>
                <w:color w:val="0000FF"/>
                <w:sz w:val="18"/>
              </w:rPr>
            </w:pPr>
            <w:r>
              <w:rPr>
                <w:rFonts w:hint="eastAsia"/>
                <w:color w:val="0000FF"/>
                <w:sz w:val="18"/>
              </w:rPr>
              <w:t>(4102)</w:t>
            </w:r>
          </w:p>
        </w:tc>
        <w:tc>
          <w:tcPr>
            <w:tcW w:w="862" w:type="dxa"/>
            <w:vAlign w:val="bottom"/>
          </w:tcPr>
          <w:p w14:paraId="25BC04A0" w14:textId="77777777" w:rsidR="00000000" w:rsidRDefault="007478C2">
            <w:pPr>
              <w:jc w:val="center"/>
              <w:rPr>
                <w:color w:val="0000FF"/>
                <w:sz w:val="18"/>
              </w:rPr>
            </w:pPr>
            <w:r>
              <w:rPr>
                <w:rFonts w:hint="eastAsia"/>
                <w:color w:val="0000FF"/>
                <w:sz w:val="18"/>
              </w:rPr>
              <w:t>(4103)</w:t>
            </w:r>
          </w:p>
        </w:tc>
        <w:tc>
          <w:tcPr>
            <w:tcW w:w="851" w:type="dxa"/>
            <w:vAlign w:val="bottom"/>
          </w:tcPr>
          <w:p w14:paraId="390A39BA" w14:textId="77777777" w:rsidR="00000000" w:rsidRDefault="007478C2">
            <w:pPr>
              <w:jc w:val="center"/>
              <w:rPr>
                <w:color w:val="0000FF"/>
                <w:sz w:val="18"/>
              </w:rPr>
            </w:pPr>
            <w:r>
              <w:rPr>
                <w:rFonts w:hint="eastAsia"/>
                <w:color w:val="0000FF"/>
                <w:sz w:val="18"/>
              </w:rPr>
              <w:t>(4</w:t>
            </w:r>
            <w:r>
              <w:rPr>
                <w:rFonts w:hint="eastAsia"/>
                <w:color w:val="0000FF"/>
                <w:sz w:val="18"/>
              </w:rPr>
              <w:t>104)</w:t>
            </w:r>
          </w:p>
        </w:tc>
        <w:tc>
          <w:tcPr>
            <w:tcW w:w="850" w:type="dxa"/>
            <w:vAlign w:val="bottom"/>
          </w:tcPr>
          <w:p w14:paraId="585578F9" w14:textId="77777777" w:rsidR="00000000" w:rsidRDefault="007478C2">
            <w:pPr>
              <w:jc w:val="center"/>
              <w:rPr>
                <w:color w:val="0000FF"/>
                <w:sz w:val="18"/>
              </w:rPr>
            </w:pPr>
            <w:r>
              <w:rPr>
                <w:rFonts w:hint="eastAsia"/>
                <w:color w:val="0000FF"/>
                <w:sz w:val="18"/>
              </w:rPr>
              <w:t>(4105)</w:t>
            </w:r>
          </w:p>
        </w:tc>
        <w:tc>
          <w:tcPr>
            <w:tcW w:w="851" w:type="dxa"/>
            <w:vAlign w:val="bottom"/>
          </w:tcPr>
          <w:p w14:paraId="620ED194" w14:textId="77777777" w:rsidR="00000000" w:rsidRDefault="007478C2">
            <w:pPr>
              <w:jc w:val="center"/>
              <w:rPr>
                <w:color w:val="0000FF"/>
                <w:sz w:val="18"/>
              </w:rPr>
            </w:pPr>
            <w:r>
              <w:rPr>
                <w:rFonts w:hint="eastAsia"/>
                <w:color w:val="0000FF"/>
                <w:sz w:val="18"/>
              </w:rPr>
              <w:t>(4106)</w:t>
            </w:r>
          </w:p>
        </w:tc>
        <w:tc>
          <w:tcPr>
            <w:tcW w:w="850" w:type="dxa"/>
            <w:vAlign w:val="bottom"/>
          </w:tcPr>
          <w:p w14:paraId="6D8B14E5" w14:textId="77777777" w:rsidR="00000000" w:rsidRDefault="007478C2">
            <w:pPr>
              <w:jc w:val="center"/>
              <w:rPr>
                <w:color w:val="0000FF"/>
                <w:sz w:val="18"/>
              </w:rPr>
            </w:pPr>
            <w:r>
              <w:rPr>
                <w:rFonts w:hint="eastAsia"/>
                <w:color w:val="0000FF"/>
                <w:sz w:val="18"/>
              </w:rPr>
              <w:t>(4107)</w:t>
            </w:r>
          </w:p>
        </w:tc>
        <w:tc>
          <w:tcPr>
            <w:tcW w:w="864" w:type="dxa"/>
            <w:vAlign w:val="bottom"/>
          </w:tcPr>
          <w:p w14:paraId="0BAD983F" w14:textId="77777777" w:rsidR="00000000" w:rsidRDefault="007478C2">
            <w:pPr>
              <w:jc w:val="center"/>
              <w:rPr>
                <w:color w:val="0000FF"/>
                <w:sz w:val="18"/>
              </w:rPr>
            </w:pPr>
            <w:r>
              <w:rPr>
                <w:rFonts w:hint="eastAsia"/>
                <w:color w:val="0000FF"/>
                <w:sz w:val="18"/>
              </w:rPr>
              <w:t>(4108)</w:t>
            </w:r>
          </w:p>
        </w:tc>
        <w:tc>
          <w:tcPr>
            <w:tcW w:w="943" w:type="dxa"/>
            <w:vAlign w:val="bottom"/>
          </w:tcPr>
          <w:p w14:paraId="1DB65087" w14:textId="77777777" w:rsidR="00000000" w:rsidRDefault="007478C2">
            <w:pPr>
              <w:jc w:val="center"/>
              <w:rPr>
                <w:color w:val="0000FF"/>
                <w:sz w:val="18"/>
              </w:rPr>
            </w:pPr>
            <w:r>
              <w:rPr>
                <w:rFonts w:hint="eastAsia"/>
                <w:color w:val="0000FF"/>
                <w:sz w:val="18"/>
              </w:rPr>
              <w:t>(4109)</w:t>
            </w:r>
          </w:p>
        </w:tc>
      </w:tr>
      <w:tr w:rsidR="00000000" w14:paraId="4DE2FDE7" w14:textId="77777777">
        <w:trPr>
          <w:trHeight w:val="300"/>
          <w:jc w:val="center"/>
        </w:trPr>
        <w:tc>
          <w:tcPr>
            <w:tcW w:w="2403" w:type="dxa"/>
            <w:vAlign w:val="center"/>
          </w:tcPr>
          <w:p w14:paraId="7721602A" w14:textId="77777777" w:rsidR="00000000" w:rsidRDefault="007478C2">
            <w:pPr>
              <w:rPr>
                <w:rFonts w:ascii="宋体" w:hAnsi="宋体"/>
                <w:sz w:val="24"/>
              </w:rPr>
            </w:pPr>
            <w:r>
              <w:rPr>
                <w:rFonts w:ascii="宋体" w:hAnsi="宋体" w:hint="eastAsia"/>
                <w:sz w:val="24"/>
              </w:rPr>
              <w:t>（二）产品持有人申购和赎回</w:t>
            </w:r>
            <w:r>
              <w:rPr>
                <w:rStyle w:val="FootnoteReference"/>
                <w:rFonts w:ascii="宋体" w:hAnsi="宋体"/>
                <w:sz w:val="24"/>
              </w:rPr>
              <w:footnoteReference w:id="438"/>
            </w:r>
          </w:p>
        </w:tc>
        <w:tc>
          <w:tcPr>
            <w:tcW w:w="812" w:type="dxa"/>
            <w:vAlign w:val="bottom"/>
          </w:tcPr>
          <w:p w14:paraId="56733174" w14:textId="77777777" w:rsidR="00000000" w:rsidRDefault="007478C2">
            <w:pPr>
              <w:jc w:val="center"/>
              <w:rPr>
                <w:color w:val="0000FF"/>
                <w:sz w:val="18"/>
              </w:rPr>
            </w:pPr>
            <w:r>
              <w:rPr>
                <w:rFonts w:hint="eastAsia"/>
                <w:color w:val="0000FF"/>
                <w:sz w:val="18"/>
              </w:rPr>
              <w:t>(4110)</w:t>
            </w:r>
          </w:p>
        </w:tc>
        <w:tc>
          <w:tcPr>
            <w:tcW w:w="862" w:type="dxa"/>
            <w:vAlign w:val="bottom"/>
          </w:tcPr>
          <w:p w14:paraId="1C3D1545" w14:textId="77777777" w:rsidR="00000000" w:rsidRDefault="007478C2">
            <w:pPr>
              <w:jc w:val="center"/>
              <w:rPr>
                <w:color w:val="0000FF"/>
                <w:sz w:val="18"/>
              </w:rPr>
            </w:pPr>
            <w:r>
              <w:rPr>
                <w:rFonts w:hint="eastAsia"/>
                <w:color w:val="0000FF"/>
                <w:sz w:val="18"/>
              </w:rPr>
              <w:t>(4111)</w:t>
            </w:r>
          </w:p>
        </w:tc>
        <w:tc>
          <w:tcPr>
            <w:tcW w:w="851" w:type="dxa"/>
            <w:vAlign w:val="bottom"/>
          </w:tcPr>
          <w:p w14:paraId="6E65C1A5" w14:textId="77777777" w:rsidR="00000000" w:rsidRDefault="007478C2">
            <w:pPr>
              <w:jc w:val="center"/>
              <w:rPr>
                <w:color w:val="0000FF"/>
                <w:sz w:val="18"/>
              </w:rPr>
            </w:pPr>
            <w:r>
              <w:rPr>
                <w:rFonts w:hint="eastAsia"/>
                <w:color w:val="0000FF"/>
                <w:sz w:val="18"/>
              </w:rPr>
              <w:t>(4112)</w:t>
            </w:r>
          </w:p>
        </w:tc>
        <w:tc>
          <w:tcPr>
            <w:tcW w:w="850" w:type="dxa"/>
            <w:vAlign w:val="bottom"/>
          </w:tcPr>
          <w:p w14:paraId="50C2BF04" w14:textId="77777777" w:rsidR="00000000" w:rsidRDefault="007478C2">
            <w:pPr>
              <w:jc w:val="center"/>
              <w:rPr>
                <w:color w:val="0000FF"/>
                <w:sz w:val="18"/>
              </w:rPr>
            </w:pPr>
            <w:r>
              <w:rPr>
                <w:rFonts w:hint="eastAsia"/>
                <w:color w:val="0000FF"/>
                <w:sz w:val="18"/>
              </w:rPr>
              <w:t>(4113)</w:t>
            </w:r>
          </w:p>
        </w:tc>
        <w:tc>
          <w:tcPr>
            <w:tcW w:w="851" w:type="dxa"/>
            <w:vAlign w:val="bottom"/>
          </w:tcPr>
          <w:p w14:paraId="5A26E1D4" w14:textId="77777777" w:rsidR="00000000" w:rsidRDefault="007478C2">
            <w:pPr>
              <w:jc w:val="center"/>
              <w:rPr>
                <w:color w:val="0000FF"/>
                <w:sz w:val="18"/>
              </w:rPr>
            </w:pPr>
            <w:r>
              <w:rPr>
                <w:rFonts w:hint="eastAsia"/>
                <w:color w:val="0000FF"/>
                <w:sz w:val="18"/>
              </w:rPr>
              <w:t>(4114)</w:t>
            </w:r>
          </w:p>
        </w:tc>
        <w:tc>
          <w:tcPr>
            <w:tcW w:w="850" w:type="dxa"/>
            <w:vAlign w:val="bottom"/>
          </w:tcPr>
          <w:p w14:paraId="20B27901" w14:textId="77777777" w:rsidR="00000000" w:rsidRDefault="007478C2">
            <w:pPr>
              <w:jc w:val="center"/>
              <w:rPr>
                <w:color w:val="0000FF"/>
                <w:sz w:val="18"/>
              </w:rPr>
            </w:pPr>
            <w:r>
              <w:rPr>
                <w:rFonts w:hint="eastAsia"/>
                <w:color w:val="0000FF"/>
                <w:sz w:val="18"/>
              </w:rPr>
              <w:t>(4115)</w:t>
            </w:r>
          </w:p>
        </w:tc>
        <w:tc>
          <w:tcPr>
            <w:tcW w:w="864" w:type="dxa"/>
            <w:vAlign w:val="bottom"/>
          </w:tcPr>
          <w:p w14:paraId="79D8DFEB" w14:textId="77777777" w:rsidR="00000000" w:rsidRDefault="007478C2">
            <w:pPr>
              <w:jc w:val="center"/>
              <w:rPr>
                <w:color w:val="0000FF"/>
                <w:sz w:val="18"/>
              </w:rPr>
            </w:pPr>
            <w:r>
              <w:rPr>
                <w:rFonts w:hint="eastAsia"/>
                <w:color w:val="0000FF"/>
                <w:sz w:val="18"/>
              </w:rPr>
              <w:t>(4116)</w:t>
            </w:r>
          </w:p>
        </w:tc>
        <w:tc>
          <w:tcPr>
            <w:tcW w:w="943" w:type="dxa"/>
            <w:vAlign w:val="bottom"/>
          </w:tcPr>
          <w:p w14:paraId="1013424B" w14:textId="77777777" w:rsidR="00000000" w:rsidRDefault="007478C2">
            <w:pPr>
              <w:jc w:val="center"/>
              <w:rPr>
                <w:color w:val="0000FF"/>
                <w:sz w:val="18"/>
              </w:rPr>
            </w:pPr>
            <w:r>
              <w:rPr>
                <w:rFonts w:hint="eastAsia"/>
                <w:color w:val="0000FF"/>
                <w:sz w:val="18"/>
              </w:rPr>
              <w:t>(4117)</w:t>
            </w:r>
          </w:p>
        </w:tc>
      </w:tr>
      <w:tr w:rsidR="00000000" w14:paraId="03B42D4B" w14:textId="77777777">
        <w:trPr>
          <w:trHeight w:val="300"/>
          <w:jc w:val="center"/>
        </w:trPr>
        <w:tc>
          <w:tcPr>
            <w:tcW w:w="2403" w:type="dxa"/>
            <w:vAlign w:val="center"/>
          </w:tcPr>
          <w:p w14:paraId="18336BC6" w14:textId="77777777" w:rsidR="00000000" w:rsidRDefault="007478C2">
            <w:pPr>
              <w:rPr>
                <w:rFonts w:ascii="宋体" w:hAnsi="宋体"/>
                <w:sz w:val="24"/>
              </w:rPr>
            </w:pPr>
            <w:r>
              <w:rPr>
                <w:rFonts w:ascii="宋体" w:hAnsi="宋体"/>
                <w:sz w:val="24"/>
              </w:rPr>
              <w:t>其中：产品申购</w:t>
            </w:r>
          </w:p>
        </w:tc>
        <w:tc>
          <w:tcPr>
            <w:tcW w:w="812" w:type="dxa"/>
            <w:vAlign w:val="bottom"/>
          </w:tcPr>
          <w:p w14:paraId="07BA5124" w14:textId="77777777" w:rsidR="00000000" w:rsidRDefault="007478C2">
            <w:pPr>
              <w:jc w:val="center"/>
              <w:rPr>
                <w:color w:val="0000FF"/>
                <w:sz w:val="18"/>
              </w:rPr>
            </w:pPr>
            <w:r>
              <w:rPr>
                <w:rFonts w:hint="eastAsia"/>
                <w:color w:val="0000FF"/>
                <w:sz w:val="18"/>
              </w:rPr>
              <w:t>(4118)</w:t>
            </w:r>
          </w:p>
        </w:tc>
        <w:tc>
          <w:tcPr>
            <w:tcW w:w="862" w:type="dxa"/>
            <w:vAlign w:val="bottom"/>
          </w:tcPr>
          <w:p w14:paraId="11C78D20" w14:textId="77777777" w:rsidR="00000000" w:rsidRDefault="007478C2">
            <w:pPr>
              <w:jc w:val="center"/>
              <w:rPr>
                <w:color w:val="0000FF"/>
                <w:sz w:val="18"/>
              </w:rPr>
            </w:pPr>
            <w:r>
              <w:rPr>
                <w:rFonts w:hint="eastAsia"/>
                <w:color w:val="0000FF"/>
                <w:sz w:val="18"/>
              </w:rPr>
              <w:t>(4119)</w:t>
            </w:r>
          </w:p>
        </w:tc>
        <w:tc>
          <w:tcPr>
            <w:tcW w:w="851" w:type="dxa"/>
            <w:vAlign w:val="bottom"/>
          </w:tcPr>
          <w:p w14:paraId="2F7DBD32" w14:textId="77777777" w:rsidR="00000000" w:rsidRDefault="007478C2">
            <w:pPr>
              <w:jc w:val="center"/>
              <w:rPr>
                <w:color w:val="0000FF"/>
                <w:sz w:val="18"/>
              </w:rPr>
            </w:pPr>
            <w:r>
              <w:rPr>
                <w:rFonts w:hint="eastAsia"/>
                <w:color w:val="0000FF"/>
                <w:sz w:val="18"/>
              </w:rPr>
              <w:t>(4120)</w:t>
            </w:r>
          </w:p>
        </w:tc>
        <w:tc>
          <w:tcPr>
            <w:tcW w:w="850" w:type="dxa"/>
            <w:vAlign w:val="bottom"/>
          </w:tcPr>
          <w:p w14:paraId="05D00654" w14:textId="77777777" w:rsidR="00000000" w:rsidRDefault="007478C2">
            <w:pPr>
              <w:jc w:val="center"/>
              <w:rPr>
                <w:color w:val="0000FF"/>
                <w:sz w:val="18"/>
              </w:rPr>
            </w:pPr>
            <w:r>
              <w:rPr>
                <w:rFonts w:hint="eastAsia"/>
                <w:color w:val="0000FF"/>
                <w:sz w:val="18"/>
              </w:rPr>
              <w:t>(4121)</w:t>
            </w:r>
          </w:p>
        </w:tc>
        <w:tc>
          <w:tcPr>
            <w:tcW w:w="851" w:type="dxa"/>
            <w:vAlign w:val="bottom"/>
          </w:tcPr>
          <w:p w14:paraId="188F6BDB" w14:textId="77777777" w:rsidR="00000000" w:rsidRDefault="007478C2">
            <w:pPr>
              <w:jc w:val="center"/>
              <w:rPr>
                <w:color w:val="0000FF"/>
                <w:sz w:val="18"/>
              </w:rPr>
            </w:pPr>
            <w:r>
              <w:rPr>
                <w:rFonts w:hint="eastAsia"/>
                <w:color w:val="0000FF"/>
                <w:sz w:val="18"/>
              </w:rPr>
              <w:t>(4122)</w:t>
            </w:r>
          </w:p>
        </w:tc>
        <w:tc>
          <w:tcPr>
            <w:tcW w:w="850" w:type="dxa"/>
            <w:vAlign w:val="bottom"/>
          </w:tcPr>
          <w:p w14:paraId="512971E5" w14:textId="77777777" w:rsidR="00000000" w:rsidRDefault="007478C2">
            <w:pPr>
              <w:jc w:val="center"/>
              <w:rPr>
                <w:color w:val="0000FF"/>
                <w:sz w:val="18"/>
              </w:rPr>
            </w:pPr>
            <w:r>
              <w:rPr>
                <w:rFonts w:hint="eastAsia"/>
                <w:color w:val="0000FF"/>
                <w:sz w:val="18"/>
              </w:rPr>
              <w:t>(4123)</w:t>
            </w:r>
          </w:p>
        </w:tc>
        <w:tc>
          <w:tcPr>
            <w:tcW w:w="864" w:type="dxa"/>
            <w:vAlign w:val="bottom"/>
          </w:tcPr>
          <w:p w14:paraId="3E034704" w14:textId="77777777" w:rsidR="00000000" w:rsidRDefault="007478C2">
            <w:pPr>
              <w:jc w:val="center"/>
              <w:rPr>
                <w:color w:val="0000FF"/>
                <w:sz w:val="18"/>
              </w:rPr>
            </w:pPr>
            <w:r>
              <w:rPr>
                <w:rFonts w:hint="eastAsia"/>
                <w:color w:val="0000FF"/>
                <w:sz w:val="18"/>
              </w:rPr>
              <w:t>(4124)</w:t>
            </w:r>
          </w:p>
        </w:tc>
        <w:tc>
          <w:tcPr>
            <w:tcW w:w="943" w:type="dxa"/>
            <w:vAlign w:val="bottom"/>
          </w:tcPr>
          <w:p w14:paraId="1EC842B7" w14:textId="77777777" w:rsidR="00000000" w:rsidRDefault="007478C2">
            <w:pPr>
              <w:jc w:val="center"/>
              <w:rPr>
                <w:color w:val="0000FF"/>
                <w:sz w:val="18"/>
              </w:rPr>
            </w:pPr>
            <w:r>
              <w:rPr>
                <w:rFonts w:hint="eastAsia"/>
                <w:color w:val="0000FF"/>
                <w:sz w:val="18"/>
              </w:rPr>
              <w:t>(4125)</w:t>
            </w:r>
          </w:p>
        </w:tc>
      </w:tr>
      <w:tr w:rsidR="00000000" w14:paraId="445535BD" w14:textId="77777777">
        <w:trPr>
          <w:trHeight w:val="300"/>
          <w:jc w:val="center"/>
        </w:trPr>
        <w:tc>
          <w:tcPr>
            <w:tcW w:w="2403" w:type="dxa"/>
            <w:vAlign w:val="center"/>
          </w:tcPr>
          <w:p w14:paraId="323A3C50" w14:textId="77777777" w:rsidR="00000000" w:rsidRDefault="007478C2">
            <w:pPr>
              <w:rPr>
                <w:rFonts w:ascii="宋体" w:hAnsi="宋体"/>
                <w:sz w:val="24"/>
              </w:rPr>
            </w:pPr>
            <w:r>
              <w:rPr>
                <w:rFonts w:ascii="宋体" w:hAnsi="宋体"/>
                <w:sz w:val="24"/>
              </w:rPr>
              <w:t xml:space="preserve">      </w:t>
            </w:r>
            <w:r>
              <w:rPr>
                <w:rFonts w:ascii="宋体" w:hAnsi="宋体"/>
                <w:sz w:val="24"/>
              </w:rPr>
              <w:t>产品赎回</w:t>
            </w:r>
          </w:p>
        </w:tc>
        <w:tc>
          <w:tcPr>
            <w:tcW w:w="812" w:type="dxa"/>
            <w:vAlign w:val="bottom"/>
          </w:tcPr>
          <w:p w14:paraId="7F288706" w14:textId="77777777" w:rsidR="00000000" w:rsidRDefault="007478C2">
            <w:pPr>
              <w:jc w:val="center"/>
              <w:rPr>
                <w:color w:val="0000FF"/>
                <w:sz w:val="18"/>
              </w:rPr>
            </w:pPr>
            <w:r>
              <w:rPr>
                <w:rFonts w:hint="eastAsia"/>
                <w:color w:val="0000FF"/>
                <w:sz w:val="18"/>
              </w:rPr>
              <w:t>(4126)</w:t>
            </w:r>
          </w:p>
        </w:tc>
        <w:tc>
          <w:tcPr>
            <w:tcW w:w="862" w:type="dxa"/>
            <w:vAlign w:val="bottom"/>
          </w:tcPr>
          <w:p w14:paraId="50D0F9B3" w14:textId="77777777" w:rsidR="00000000" w:rsidRDefault="007478C2">
            <w:pPr>
              <w:jc w:val="center"/>
              <w:rPr>
                <w:color w:val="0000FF"/>
                <w:sz w:val="18"/>
              </w:rPr>
            </w:pPr>
            <w:r>
              <w:rPr>
                <w:rFonts w:hint="eastAsia"/>
                <w:color w:val="0000FF"/>
                <w:sz w:val="18"/>
              </w:rPr>
              <w:t>(4127)</w:t>
            </w:r>
          </w:p>
        </w:tc>
        <w:tc>
          <w:tcPr>
            <w:tcW w:w="851" w:type="dxa"/>
            <w:vAlign w:val="bottom"/>
          </w:tcPr>
          <w:p w14:paraId="7C082011" w14:textId="77777777" w:rsidR="00000000" w:rsidRDefault="007478C2">
            <w:pPr>
              <w:jc w:val="center"/>
              <w:rPr>
                <w:color w:val="0000FF"/>
                <w:sz w:val="18"/>
              </w:rPr>
            </w:pPr>
            <w:r>
              <w:rPr>
                <w:rFonts w:hint="eastAsia"/>
                <w:color w:val="0000FF"/>
                <w:sz w:val="18"/>
              </w:rPr>
              <w:t>(4128)</w:t>
            </w:r>
          </w:p>
        </w:tc>
        <w:tc>
          <w:tcPr>
            <w:tcW w:w="850" w:type="dxa"/>
            <w:vAlign w:val="bottom"/>
          </w:tcPr>
          <w:p w14:paraId="5EC3166C" w14:textId="77777777" w:rsidR="00000000" w:rsidRDefault="007478C2">
            <w:pPr>
              <w:jc w:val="center"/>
              <w:rPr>
                <w:color w:val="0000FF"/>
                <w:sz w:val="18"/>
              </w:rPr>
            </w:pPr>
            <w:r>
              <w:rPr>
                <w:rFonts w:hint="eastAsia"/>
                <w:color w:val="0000FF"/>
                <w:sz w:val="18"/>
              </w:rPr>
              <w:t>(4129)</w:t>
            </w:r>
          </w:p>
        </w:tc>
        <w:tc>
          <w:tcPr>
            <w:tcW w:w="851" w:type="dxa"/>
            <w:vAlign w:val="bottom"/>
          </w:tcPr>
          <w:p w14:paraId="7D401CF3" w14:textId="77777777" w:rsidR="00000000" w:rsidRDefault="007478C2">
            <w:pPr>
              <w:jc w:val="center"/>
              <w:rPr>
                <w:color w:val="0000FF"/>
                <w:sz w:val="18"/>
              </w:rPr>
            </w:pPr>
            <w:r>
              <w:rPr>
                <w:rFonts w:hint="eastAsia"/>
                <w:color w:val="0000FF"/>
                <w:sz w:val="18"/>
              </w:rPr>
              <w:t>(4130)</w:t>
            </w:r>
          </w:p>
        </w:tc>
        <w:tc>
          <w:tcPr>
            <w:tcW w:w="850" w:type="dxa"/>
            <w:vAlign w:val="bottom"/>
          </w:tcPr>
          <w:p w14:paraId="1FA38FD0" w14:textId="77777777" w:rsidR="00000000" w:rsidRDefault="007478C2">
            <w:pPr>
              <w:jc w:val="center"/>
              <w:rPr>
                <w:color w:val="0000FF"/>
                <w:sz w:val="18"/>
              </w:rPr>
            </w:pPr>
            <w:r>
              <w:rPr>
                <w:rFonts w:hint="eastAsia"/>
                <w:color w:val="0000FF"/>
                <w:sz w:val="18"/>
              </w:rPr>
              <w:t>(4131)</w:t>
            </w:r>
          </w:p>
        </w:tc>
        <w:tc>
          <w:tcPr>
            <w:tcW w:w="864" w:type="dxa"/>
            <w:vAlign w:val="bottom"/>
          </w:tcPr>
          <w:p w14:paraId="60D0EA03" w14:textId="77777777" w:rsidR="00000000" w:rsidRDefault="007478C2">
            <w:pPr>
              <w:jc w:val="center"/>
              <w:rPr>
                <w:color w:val="0000FF"/>
                <w:sz w:val="18"/>
              </w:rPr>
            </w:pPr>
            <w:r>
              <w:rPr>
                <w:rFonts w:hint="eastAsia"/>
                <w:color w:val="0000FF"/>
                <w:sz w:val="18"/>
              </w:rPr>
              <w:t>(4132)</w:t>
            </w:r>
          </w:p>
        </w:tc>
        <w:tc>
          <w:tcPr>
            <w:tcW w:w="943" w:type="dxa"/>
            <w:vAlign w:val="bottom"/>
          </w:tcPr>
          <w:p w14:paraId="49AE71EC" w14:textId="77777777" w:rsidR="00000000" w:rsidRDefault="007478C2">
            <w:pPr>
              <w:jc w:val="center"/>
              <w:rPr>
                <w:color w:val="0000FF"/>
                <w:sz w:val="18"/>
              </w:rPr>
            </w:pPr>
            <w:r>
              <w:rPr>
                <w:rFonts w:hint="eastAsia"/>
                <w:color w:val="0000FF"/>
                <w:sz w:val="18"/>
              </w:rPr>
              <w:t>(4133)</w:t>
            </w:r>
          </w:p>
        </w:tc>
      </w:tr>
      <w:tr w:rsidR="00000000" w14:paraId="4E451CEA" w14:textId="77777777">
        <w:trPr>
          <w:trHeight w:val="300"/>
          <w:jc w:val="center"/>
        </w:trPr>
        <w:tc>
          <w:tcPr>
            <w:tcW w:w="2403" w:type="dxa"/>
            <w:vAlign w:val="center"/>
          </w:tcPr>
          <w:p w14:paraId="13FB66AF" w14:textId="77777777" w:rsidR="00000000" w:rsidRDefault="007478C2">
            <w:pPr>
              <w:rPr>
                <w:rFonts w:ascii="宋体" w:hAnsi="宋体"/>
                <w:sz w:val="24"/>
              </w:rPr>
            </w:pPr>
            <w:r>
              <w:rPr>
                <w:rFonts w:ascii="宋体" w:hAnsi="宋体" w:hint="eastAsia"/>
                <w:sz w:val="24"/>
              </w:rPr>
              <w:t>（三）</w:t>
            </w:r>
            <w:r>
              <w:rPr>
                <w:rFonts w:ascii="宋体" w:hAnsi="宋体"/>
                <w:sz w:val="24"/>
              </w:rPr>
              <w:t>利润</w:t>
            </w:r>
            <w:r>
              <w:rPr>
                <w:rFonts w:ascii="宋体" w:hAnsi="宋体" w:hint="eastAsia"/>
                <w:sz w:val="24"/>
              </w:rPr>
              <w:t>分配</w:t>
            </w:r>
          </w:p>
        </w:tc>
        <w:tc>
          <w:tcPr>
            <w:tcW w:w="812" w:type="dxa"/>
            <w:vAlign w:val="bottom"/>
          </w:tcPr>
          <w:p w14:paraId="2E9F04F1" w14:textId="77777777" w:rsidR="00000000" w:rsidRDefault="007478C2">
            <w:pPr>
              <w:jc w:val="center"/>
              <w:rPr>
                <w:color w:val="0000FF"/>
                <w:sz w:val="18"/>
              </w:rPr>
            </w:pPr>
            <w:r>
              <w:rPr>
                <w:rFonts w:hint="eastAsia"/>
                <w:color w:val="0000FF"/>
                <w:sz w:val="18"/>
              </w:rPr>
              <w:t>(4</w:t>
            </w:r>
            <w:r>
              <w:rPr>
                <w:rFonts w:hint="eastAsia"/>
                <w:color w:val="0000FF"/>
                <w:sz w:val="18"/>
              </w:rPr>
              <w:t>134)</w:t>
            </w:r>
          </w:p>
        </w:tc>
        <w:tc>
          <w:tcPr>
            <w:tcW w:w="862" w:type="dxa"/>
            <w:vAlign w:val="bottom"/>
          </w:tcPr>
          <w:p w14:paraId="258D6253" w14:textId="77777777" w:rsidR="00000000" w:rsidRDefault="007478C2">
            <w:pPr>
              <w:jc w:val="center"/>
              <w:rPr>
                <w:color w:val="0000FF"/>
                <w:sz w:val="18"/>
              </w:rPr>
            </w:pPr>
            <w:r>
              <w:rPr>
                <w:rFonts w:hint="eastAsia"/>
                <w:color w:val="0000FF"/>
                <w:sz w:val="18"/>
              </w:rPr>
              <w:t>(4135)</w:t>
            </w:r>
          </w:p>
        </w:tc>
        <w:tc>
          <w:tcPr>
            <w:tcW w:w="851" w:type="dxa"/>
            <w:vAlign w:val="bottom"/>
          </w:tcPr>
          <w:p w14:paraId="3C01DCA6" w14:textId="77777777" w:rsidR="00000000" w:rsidRDefault="007478C2">
            <w:pPr>
              <w:jc w:val="center"/>
              <w:rPr>
                <w:color w:val="0000FF"/>
                <w:sz w:val="18"/>
              </w:rPr>
            </w:pPr>
            <w:r>
              <w:rPr>
                <w:rFonts w:hint="eastAsia"/>
                <w:color w:val="0000FF"/>
                <w:sz w:val="18"/>
              </w:rPr>
              <w:t>(4136)</w:t>
            </w:r>
          </w:p>
        </w:tc>
        <w:tc>
          <w:tcPr>
            <w:tcW w:w="850" w:type="dxa"/>
            <w:vAlign w:val="bottom"/>
          </w:tcPr>
          <w:p w14:paraId="2E7AA59F" w14:textId="77777777" w:rsidR="00000000" w:rsidRDefault="007478C2">
            <w:pPr>
              <w:jc w:val="center"/>
              <w:rPr>
                <w:color w:val="0000FF"/>
                <w:sz w:val="18"/>
              </w:rPr>
            </w:pPr>
            <w:r>
              <w:rPr>
                <w:rFonts w:hint="eastAsia"/>
                <w:color w:val="0000FF"/>
                <w:sz w:val="18"/>
              </w:rPr>
              <w:t>(4137)</w:t>
            </w:r>
          </w:p>
        </w:tc>
        <w:tc>
          <w:tcPr>
            <w:tcW w:w="851" w:type="dxa"/>
            <w:vAlign w:val="bottom"/>
          </w:tcPr>
          <w:p w14:paraId="32308C05" w14:textId="77777777" w:rsidR="00000000" w:rsidRDefault="007478C2">
            <w:pPr>
              <w:jc w:val="center"/>
              <w:rPr>
                <w:color w:val="0000FF"/>
                <w:sz w:val="18"/>
              </w:rPr>
            </w:pPr>
            <w:r>
              <w:rPr>
                <w:rFonts w:hint="eastAsia"/>
                <w:color w:val="0000FF"/>
                <w:sz w:val="18"/>
              </w:rPr>
              <w:t>(4138)</w:t>
            </w:r>
          </w:p>
        </w:tc>
        <w:tc>
          <w:tcPr>
            <w:tcW w:w="850" w:type="dxa"/>
            <w:vAlign w:val="bottom"/>
          </w:tcPr>
          <w:p w14:paraId="0B786BB2" w14:textId="77777777" w:rsidR="00000000" w:rsidRDefault="007478C2">
            <w:pPr>
              <w:jc w:val="center"/>
              <w:rPr>
                <w:color w:val="0000FF"/>
                <w:sz w:val="18"/>
              </w:rPr>
            </w:pPr>
            <w:r>
              <w:rPr>
                <w:rFonts w:hint="eastAsia"/>
                <w:color w:val="0000FF"/>
                <w:sz w:val="18"/>
              </w:rPr>
              <w:t>(4139)</w:t>
            </w:r>
          </w:p>
        </w:tc>
        <w:tc>
          <w:tcPr>
            <w:tcW w:w="864" w:type="dxa"/>
            <w:vAlign w:val="bottom"/>
          </w:tcPr>
          <w:p w14:paraId="25C830E8" w14:textId="77777777" w:rsidR="00000000" w:rsidRDefault="007478C2">
            <w:pPr>
              <w:jc w:val="center"/>
              <w:rPr>
                <w:color w:val="0000FF"/>
                <w:sz w:val="18"/>
              </w:rPr>
            </w:pPr>
            <w:r>
              <w:rPr>
                <w:rFonts w:hint="eastAsia"/>
                <w:color w:val="0000FF"/>
                <w:sz w:val="18"/>
              </w:rPr>
              <w:t>(4140)</w:t>
            </w:r>
          </w:p>
        </w:tc>
        <w:tc>
          <w:tcPr>
            <w:tcW w:w="943" w:type="dxa"/>
            <w:vAlign w:val="bottom"/>
          </w:tcPr>
          <w:p w14:paraId="0C08F253" w14:textId="77777777" w:rsidR="00000000" w:rsidRDefault="007478C2">
            <w:pPr>
              <w:jc w:val="center"/>
              <w:rPr>
                <w:color w:val="0000FF"/>
                <w:sz w:val="18"/>
              </w:rPr>
            </w:pPr>
            <w:r>
              <w:rPr>
                <w:rFonts w:hint="eastAsia"/>
                <w:color w:val="0000FF"/>
                <w:sz w:val="18"/>
              </w:rPr>
              <w:t>(4141)</w:t>
            </w:r>
          </w:p>
        </w:tc>
      </w:tr>
      <w:tr w:rsidR="00000000" w14:paraId="6E6B81FE" w14:textId="77777777">
        <w:trPr>
          <w:trHeight w:val="300"/>
          <w:jc w:val="center"/>
        </w:trPr>
        <w:tc>
          <w:tcPr>
            <w:tcW w:w="2403" w:type="dxa"/>
            <w:vAlign w:val="center"/>
          </w:tcPr>
          <w:p w14:paraId="4C7310C7" w14:textId="77777777" w:rsidR="00000000" w:rsidRDefault="007478C2">
            <w:pPr>
              <w:ind w:left="17" w:hangingChars="7" w:hanging="17"/>
              <w:rPr>
                <w:rFonts w:ascii="宋体" w:hAnsi="宋体"/>
                <w:sz w:val="24"/>
              </w:rPr>
            </w:pPr>
            <w:r>
              <w:rPr>
                <w:rFonts w:ascii="宋体" w:hAnsi="宋体" w:hint="eastAsia"/>
                <w:sz w:val="24"/>
              </w:rPr>
              <w:t>（四）其他综合收益结转留存收益</w:t>
            </w:r>
          </w:p>
        </w:tc>
        <w:tc>
          <w:tcPr>
            <w:tcW w:w="812" w:type="dxa"/>
            <w:vAlign w:val="bottom"/>
          </w:tcPr>
          <w:p w14:paraId="75577EFA" w14:textId="77777777" w:rsidR="00000000" w:rsidRDefault="007478C2">
            <w:pPr>
              <w:jc w:val="center"/>
              <w:rPr>
                <w:color w:val="0000FF"/>
                <w:sz w:val="18"/>
              </w:rPr>
            </w:pPr>
            <w:r>
              <w:rPr>
                <w:rFonts w:hint="eastAsia"/>
                <w:color w:val="0000FF"/>
                <w:sz w:val="18"/>
              </w:rPr>
              <w:t>(4142)</w:t>
            </w:r>
          </w:p>
        </w:tc>
        <w:tc>
          <w:tcPr>
            <w:tcW w:w="862" w:type="dxa"/>
            <w:vAlign w:val="bottom"/>
          </w:tcPr>
          <w:p w14:paraId="38AF311C" w14:textId="77777777" w:rsidR="00000000" w:rsidRDefault="007478C2">
            <w:pPr>
              <w:jc w:val="center"/>
              <w:rPr>
                <w:color w:val="0000FF"/>
                <w:sz w:val="18"/>
              </w:rPr>
            </w:pPr>
            <w:r>
              <w:rPr>
                <w:rFonts w:hint="eastAsia"/>
                <w:color w:val="0000FF"/>
                <w:sz w:val="18"/>
              </w:rPr>
              <w:t>(4143)</w:t>
            </w:r>
          </w:p>
        </w:tc>
        <w:tc>
          <w:tcPr>
            <w:tcW w:w="851" w:type="dxa"/>
            <w:vAlign w:val="bottom"/>
          </w:tcPr>
          <w:p w14:paraId="33FBD56A" w14:textId="77777777" w:rsidR="00000000" w:rsidRDefault="007478C2">
            <w:pPr>
              <w:jc w:val="center"/>
              <w:rPr>
                <w:color w:val="0000FF"/>
                <w:sz w:val="18"/>
              </w:rPr>
            </w:pPr>
            <w:r>
              <w:rPr>
                <w:rFonts w:hint="eastAsia"/>
                <w:color w:val="0000FF"/>
                <w:sz w:val="18"/>
              </w:rPr>
              <w:t>(4144)</w:t>
            </w:r>
          </w:p>
        </w:tc>
        <w:tc>
          <w:tcPr>
            <w:tcW w:w="850" w:type="dxa"/>
            <w:vAlign w:val="bottom"/>
          </w:tcPr>
          <w:p w14:paraId="5F371FF8" w14:textId="77777777" w:rsidR="00000000" w:rsidRDefault="007478C2">
            <w:pPr>
              <w:jc w:val="center"/>
              <w:rPr>
                <w:color w:val="0000FF"/>
                <w:sz w:val="18"/>
              </w:rPr>
            </w:pPr>
            <w:r>
              <w:rPr>
                <w:rFonts w:hint="eastAsia"/>
                <w:color w:val="0000FF"/>
                <w:sz w:val="18"/>
              </w:rPr>
              <w:t>(4145)</w:t>
            </w:r>
          </w:p>
        </w:tc>
        <w:tc>
          <w:tcPr>
            <w:tcW w:w="851" w:type="dxa"/>
            <w:vAlign w:val="bottom"/>
          </w:tcPr>
          <w:p w14:paraId="60D24C7A" w14:textId="77777777" w:rsidR="00000000" w:rsidRDefault="007478C2">
            <w:pPr>
              <w:jc w:val="center"/>
              <w:rPr>
                <w:color w:val="0000FF"/>
                <w:sz w:val="18"/>
              </w:rPr>
            </w:pPr>
            <w:r>
              <w:rPr>
                <w:rFonts w:hint="eastAsia"/>
                <w:color w:val="0000FF"/>
                <w:sz w:val="18"/>
              </w:rPr>
              <w:t>(4146)</w:t>
            </w:r>
          </w:p>
        </w:tc>
        <w:tc>
          <w:tcPr>
            <w:tcW w:w="850" w:type="dxa"/>
            <w:vAlign w:val="bottom"/>
          </w:tcPr>
          <w:p w14:paraId="7ECCC6EC" w14:textId="77777777" w:rsidR="00000000" w:rsidRDefault="007478C2">
            <w:pPr>
              <w:jc w:val="center"/>
              <w:rPr>
                <w:color w:val="0000FF"/>
                <w:sz w:val="18"/>
              </w:rPr>
            </w:pPr>
            <w:r>
              <w:rPr>
                <w:rFonts w:hint="eastAsia"/>
                <w:color w:val="0000FF"/>
                <w:sz w:val="18"/>
              </w:rPr>
              <w:t>(4147)</w:t>
            </w:r>
          </w:p>
        </w:tc>
        <w:tc>
          <w:tcPr>
            <w:tcW w:w="864" w:type="dxa"/>
            <w:vAlign w:val="bottom"/>
          </w:tcPr>
          <w:p w14:paraId="10F84D70" w14:textId="77777777" w:rsidR="00000000" w:rsidRDefault="007478C2">
            <w:pPr>
              <w:jc w:val="center"/>
              <w:rPr>
                <w:color w:val="0000FF"/>
                <w:sz w:val="18"/>
              </w:rPr>
            </w:pPr>
            <w:r>
              <w:rPr>
                <w:rFonts w:hint="eastAsia"/>
                <w:color w:val="0000FF"/>
                <w:sz w:val="18"/>
              </w:rPr>
              <w:t>(4148)</w:t>
            </w:r>
          </w:p>
        </w:tc>
        <w:tc>
          <w:tcPr>
            <w:tcW w:w="943" w:type="dxa"/>
            <w:vAlign w:val="bottom"/>
          </w:tcPr>
          <w:p w14:paraId="20BF855A" w14:textId="77777777" w:rsidR="00000000" w:rsidRDefault="007478C2">
            <w:pPr>
              <w:jc w:val="center"/>
              <w:rPr>
                <w:color w:val="0000FF"/>
                <w:sz w:val="18"/>
              </w:rPr>
            </w:pPr>
            <w:r>
              <w:rPr>
                <w:rFonts w:hint="eastAsia"/>
                <w:color w:val="0000FF"/>
                <w:sz w:val="18"/>
              </w:rPr>
              <w:t>(4149)</w:t>
            </w:r>
          </w:p>
        </w:tc>
      </w:tr>
      <w:tr w:rsidR="00000000" w14:paraId="2009C2C0" w14:textId="77777777">
        <w:trPr>
          <w:trHeight w:val="300"/>
          <w:jc w:val="center"/>
        </w:trPr>
        <w:tc>
          <w:tcPr>
            <w:tcW w:w="2403" w:type="dxa"/>
            <w:vAlign w:val="center"/>
          </w:tcPr>
          <w:p w14:paraId="2D66E53C" w14:textId="77777777" w:rsidR="00000000" w:rsidRDefault="007478C2">
            <w:pPr>
              <w:rPr>
                <w:rFonts w:ascii="宋体" w:hAnsi="宋体"/>
                <w:sz w:val="24"/>
              </w:rPr>
            </w:pPr>
            <w:r>
              <w:rPr>
                <w:rFonts w:ascii="宋体" w:hAnsi="宋体" w:hint="eastAsia"/>
                <w:sz w:val="24"/>
              </w:rPr>
              <w:t>（五）专项储备</w:t>
            </w:r>
          </w:p>
        </w:tc>
        <w:tc>
          <w:tcPr>
            <w:tcW w:w="812" w:type="dxa"/>
            <w:vAlign w:val="bottom"/>
          </w:tcPr>
          <w:p w14:paraId="5F75014B" w14:textId="77777777" w:rsidR="00000000" w:rsidRDefault="007478C2">
            <w:pPr>
              <w:jc w:val="center"/>
              <w:rPr>
                <w:color w:val="0000FF"/>
                <w:sz w:val="18"/>
              </w:rPr>
            </w:pPr>
            <w:r>
              <w:rPr>
                <w:rFonts w:hint="eastAsia"/>
                <w:color w:val="0000FF"/>
                <w:sz w:val="18"/>
              </w:rPr>
              <w:t>(4150)</w:t>
            </w:r>
          </w:p>
        </w:tc>
        <w:tc>
          <w:tcPr>
            <w:tcW w:w="862" w:type="dxa"/>
            <w:vAlign w:val="bottom"/>
          </w:tcPr>
          <w:p w14:paraId="26BF7390" w14:textId="77777777" w:rsidR="00000000" w:rsidRDefault="007478C2">
            <w:pPr>
              <w:jc w:val="center"/>
              <w:rPr>
                <w:color w:val="0000FF"/>
                <w:sz w:val="18"/>
              </w:rPr>
            </w:pPr>
            <w:r>
              <w:rPr>
                <w:rFonts w:hint="eastAsia"/>
                <w:color w:val="0000FF"/>
                <w:sz w:val="18"/>
              </w:rPr>
              <w:t>(4151)</w:t>
            </w:r>
          </w:p>
        </w:tc>
        <w:tc>
          <w:tcPr>
            <w:tcW w:w="851" w:type="dxa"/>
            <w:vAlign w:val="bottom"/>
          </w:tcPr>
          <w:p w14:paraId="19C12292" w14:textId="77777777" w:rsidR="00000000" w:rsidRDefault="007478C2">
            <w:pPr>
              <w:jc w:val="center"/>
              <w:rPr>
                <w:color w:val="0000FF"/>
                <w:sz w:val="18"/>
              </w:rPr>
            </w:pPr>
            <w:r>
              <w:rPr>
                <w:rFonts w:hint="eastAsia"/>
                <w:color w:val="0000FF"/>
                <w:sz w:val="18"/>
              </w:rPr>
              <w:t>(4152)</w:t>
            </w:r>
          </w:p>
        </w:tc>
        <w:tc>
          <w:tcPr>
            <w:tcW w:w="850" w:type="dxa"/>
            <w:vAlign w:val="bottom"/>
          </w:tcPr>
          <w:p w14:paraId="21580AEA" w14:textId="77777777" w:rsidR="00000000" w:rsidRDefault="007478C2">
            <w:pPr>
              <w:jc w:val="center"/>
              <w:rPr>
                <w:color w:val="0000FF"/>
                <w:sz w:val="18"/>
              </w:rPr>
            </w:pPr>
            <w:r>
              <w:rPr>
                <w:rFonts w:hint="eastAsia"/>
                <w:color w:val="0000FF"/>
                <w:sz w:val="18"/>
              </w:rPr>
              <w:t>(4153)</w:t>
            </w:r>
          </w:p>
        </w:tc>
        <w:tc>
          <w:tcPr>
            <w:tcW w:w="851" w:type="dxa"/>
            <w:vAlign w:val="bottom"/>
          </w:tcPr>
          <w:p w14:paraId="49A77E9C" w14:textId="77777777" w:rsidR="00000000" w:rsidRDefault="007478C2">
            <w:pPr>
              <w:jc w:val="center"/>
              <w:rPr>
                <w:color w:val="0000FF"/>
                <w:sz w:val="18"/>
              </w:rPr>
            </w:pPr>
            <w:r>
              <w:rPr>
                <w:rFonts w:hint="eastAsia"/>
                <w:color w:val="0000FF"/>
                <w:sz w:val="18"/>
              </w:rPr>
              <w:t>(4154)</w:t>
            </w:r>
          </w:p>
        </w:tc>
        <w:tc>
          <w:tcPr>
            <w:tcW w:w="850" w:type="dxa"/>
            <w:vAlign w:val="bottom"/>
          </w:tcPr>
          <w:p w14:paraId="39B10B14" w14:textId="77777777" w:rsidR="00000000" w:rsidRDefault="007478C2">
            <w:pPr>
              <w:jc w:val="center"/>
              <w:rPr>
                <w:color w:val="0000FF"/>
                <w:sz w:val="18"/>
              </w:rPr>
            </w:pPr>
            <w:r>
              <w:rPr>
                <w:rFonts w:hint="eastAsia"/>
                <w:color w:val="0000FF"/>
                <w:sz w:val="18"/>
              </w:rPr>
              <w:t>(4155)</w:t>
            </w:r>
          </w:p>
        </w:tc>
        <w:tc>
          <w:tcPr>
            <w:tcW w:w="864" w:type="dxa"/>
            <w:vAlign w:val="bottom"/>
          </w:tcPr>
          <w:p w14:paraId="5802C107" w14:textId="77777777" w:rsidR="00000000" w:rsidRDefault="007478C2">
            <w:pPr>
              <w:jc w:val="center"/>
              <w:rPr>
                <w:color w:val="0000FF"/>
                <w:sz w:val="18"/>
              </w:rPr>
            </w:pPr>
            <w:r>
              <w:rPr>
                <w:rFonts w:hint="eastAsia"/>
                <w:color w:val="0000FF"/>
                <w:sz w:val="18"/>
              </w:rPr>
              <w:t>(4156)</w:t>
            </w:r>
          </w:p>
        </w:tc>
        <w:tc>
          <w:tcPr>
            <w:tcW w:w="943" w:type="dxa"/>
            <w:vAlign w:val="bottom"/>
          </w:tcPr>
          <w:p w14:paraId="7CB3FD4F" w14:textId="77777777" w:rsidR="00000000" w:rsidRDefault="007478C2">
            <w:pPr>
              <w:jc w:val="center"/>
              <w:rPr>
                <w:color w:val="0000FF"/>
                <w:sz w:val="18"/>
              </w:rPr>
            </w:pPr>
            <w:r>
              <w:rPr>
                <w:rFonts w:hint="eastAsia"/>
                <w:color w:val="0000FF"/>
                <w:sz w:val="18"/>
              </w:rPr>
              <w:t>(4157)</w:t>
            </w:r>
          </w:p>
        </w:tc>
      </w:tr>
      <w:tr w:rsidR="00000000" w14:paraId="5A3ACE2E" w14:textId="77777777">
        <w:trPr>
          <w:trHeight w:val="300"/>
          <w:jc w:val="center"/>
        </w:trPr>
        <w:tc>
          <w:tcPr>
            <w:tcW w:w="2403" w:type="dxa"/>
            <w:vAlign w:val="center"/>
          </w:tcPr>
          <w:p w14:paraId="31810DC0" w14:textId="77777777" w:rsidR="00000000" w:rsidRDefault="007478C2">
            <w:pPr>
              <w:rPr>
                <w:rFonts w:ascii="宋体" w:hAnsi="宋体"/>
                <w:sz w:val="24"/>
              </w:rPr>
            </w:pPr>
            <w:r>
              <w:rPr>
                <w:rFonts w:ascii="宋体" w:hAnsi="宋体"/>
                <w:sz w:val="24"/>
              </w:rPr>
              <w:t>其中：</w:t>
            </w:r>
            <w:r>
              <w:rPr>
                <w:rFonts w:ascii="宋体" w:hAnsi="宋体" w:hint="eastAsia"/>
                <w:sz w:val="24"/>
              </w:rPr>
              <w:t>本期提取</w:t>
            </w:r>
          </w:p>
        </w:tc>
        <w:tc>
          <w:tcPr>
            <w:tcW w:w="812" w:type="dxa"/>
            <w:vAlign w:val="bottom"/>
          </w:tcPr>
          <w:p w14:paraId="3EF95BF6" w14:textId="77777777" w:rsidR="00000000" w:rsidRDefault="007478C2">
            <w:pPr>
              <w:jc w:val="center"/>
              <w:rPr>
                <w:color w:val="0000FF"/>
                <w:sz w:val="18"/>
              </w:rPr>
            </w:pPr>
            <w:r>
              <w:rPr>
                <w:rFonts w:hint="eastAsia"/>
                <w:color w:val="0000FF"/>
                <w:sz w:val="18"/>
              </w:rPr>
              <w:t>(4158)</w:t>
            </w:r>
          </w:p>
        </w:tc>
        <w:tc>
          <w:tcPr>
            <w:tcW w:w="862" w:type="dxa"/>
            <w:vAlign w:val="bottom"/>
          </w:tcPr>
          <w:p w14:paraId="7F49C4B4" w14:textId="77777777" w:rsidR="00000000" w:rsidRDefault="007478C2">
            <w:pPr>
              <w:jc w:val="center"/>
              <w:rPr>
                <w:color w:val="0000FF"/>
                <w:sz w:val="18"/>
              </w:rPr>
            </w:pPr>
            <w:r>
              <w:rPr>
                <w:rFonts w:hint="eastAsia"/>
                <w:color w:val="0000FF"/>
                <w:sz w:val="18"/>
              </w:rPr>
              <w:t>(4159)</w:t>
            </w:r>
          </w:p>
        </w:tc>
        <w:tc>
          <w:tcPr>
            <w:tcW w:w="851" w:type="dxa"/>
            <w:vAlign w:val="bottom"/>
          </w:tcPr>
          <w:p w14:paraId="4C0C3383" w14:textId="77777777" w:rsidR="00000000" w:rsidRDefault="007478C2">
            <w:pPr>
              <w:jc w:val="center"/>
              <w:rPr>
                <w:color w:val="0000FF"/>
                <w:sz w:val="18"/>
              </w:rPr>
            </w:pPr>
            <w:r>
              <w:rPr>
                <w:rFonts w:hint="eastAsia"/>
                <w:color w:val="0000FF"/>
                <w:sz w:val="18"/>
              </w:rPr>
              <w:t>(4160)</w:t>
            </w:r>
          </w:p>
        </w:tc>
        <w:tc>
          <w:tcPr>
            <w:tcW w:w="850" w:type="dxa"/>
            <w:vAlign w:val="bottom"/>
          </w:tcPr>
          <w:p w14:paraId="0B2107D4" w14:textId="77777777" w:rsidR="00000000" w:rsidRDefault="007478C2">
            <w:pPr>
              <w:jc w:val="center"/>
              <w:rPr>
                <w:color w:val="0000FF"/>
                <w:sz w:val="18"/>
              </w:rPr>
            </w:pPr>
            <w:r>
              <w:rPr>
                <w:rFonts w:hint="eastAsia"/>
                <w:color w:val="0000FF"/>
                <w:sz w:val="18"/>
              </w:rPr>
              <w:t>(4161)</w:t>
            </w:r>
          </w:p>
        </w:tc>
        <w:tc>
          <w:tcPr>
            <w:tcW w:w="851" w:type="dxa"/>
            <w:vAlign w:val="bottom"/>
          </w:tcPr>
          <w:p w14:paraId="0D35FE53" w14:textId="77777777" w:rsidR="00000000" w:rsidRDefault="007478C2">
            <w:pPr>
              <w:jc w:val="center"/>
              <w:rPr>
                <w:color w:val="0000FF"/>
                <w:sz w:val="18"/>
              </w:rPr>
            </w:pPr>
            <w:r>
              <w:rPr>
                <w:rFonts w:hint="eastAsia"/>
                <w:color w:val="0000FF"/>
                <w:sz w:val="18"/>
              </w:rPr>
              <w:t>(4162)</w:t>
            </w:r>
          </w:p>
        </w:tc>
        <w:tc>
          <w:tcPr>
            <w:tcW w:w="850" w:type="dxa"/>
            <w:vAlign w:val="bottom"/>
          </w:tcPr>
          <w:p w14:paraId="6B6A735E" w14:textId="77777777" w:rsidR="00000000" w:rsidRDefault="007478C2">
            <w:pPr>
              <w:jc w:val="center"/>
              <w:rPr>
                <w:color w:val="0000FF"/>
                <w:sz w:val="18"/>
              </w:rPr>
            </w:pPr>
            <w:r>
              <w:rPr>
                <w:rFonts w:hint="eastAsia"/>
                <w:color w:val="0000FF"/>
                <w:sz w:val="18"/>
              </w:rPr>
              <w:t>(4163)</w:t>
            </w:r>
          </w:p>
        </w:tc>
        <w:tc>
          <w:tcPr>
            <w:tcW w:w="864" w:type="dxa"/>
            <w:vAlign w:val="bottom"/>
          </w:tcPr>
          <w:p w14:paraId="6DD8C658" w14:textId="77777777" w:rsidR="00000000" w:rsidRDefault="007478C2">
            <w:pPr>
              <w:jc w:val="center"/>
              <w:rPr>
                <w:color w:val="0000FF"/>
                <w:sz w:val="18"/>
              </w:rPr>
            </w:pPr>
            <w:r>
              <w:rPr>
                <w:rFonts w:hint="eastAsia"/>
                <w:color w:val="0000FF"/>
                <w:sz w:val="18"/>
              </w:rPr>
              <w:t>(4164)</w:t>
            </w:r>
          </w:p>
        </w:tc>
        <w:tc>
          <w:tcPr>
            <w:tcW w:w="943" w:type="dxa"/>
            <w:vAlign w:val="bottom"/>
          </w:tcPr>
          <w:p w14:paraId="303E1F12" w14:textId="77777777" w:rsidR="00000000" w:rsidRDefault="007478C2">
            <w:pPr>
              <w:jc w:val="center"/>
              <w:rPr>
                <w:color w:val="0000FF"/>
                <w:sz w:val="18"/>
              </w:rPr>
            </w:pPr>
            <w:r>
              <w:rPr>
                <w:rFonts w:hint="eastAsia"/>
                <w:color w:val="0000FF"/>
                <w:sz w:val="18"/>
              </w:rPr>
              <w:t>(4165)</w:t>
            </w:r>
          </w:p>
        </w:tc>
      </w:tr>
      <w:tr w:rsidR="00000000" w14:paraId="3700BC65" w14:textId="77777777">
        <w:trPr>
          <w:trHeight w:val="300"/>
          <w:jc w:val="center"/>
        </w:trPr>
        <w:tc>
          <w:tcPr>
            <w:tcW w:w="2403" w:type="dxa"/>
            <w:vAlign w:val="center"/>
          </w:tcPr>
          <w:p w14:paraId="1D048FFB" w14:textId="77777777" w:rsidR="00000000" w:rsidRDefault="007478C2">
            <w:pPr>
              <w:ind w:firstLineChars="300" w:firstLine="720"/>
              <w:rPr>
                <w:rFonts w:ascii="宋体" w:hAnsi="宋体"/>
                <w:sz w:val="24"/>
              </w:rPr>
            </w:pPr>
            <w:r>
              <w:rPr>
                <w:rFonts w:ascii="宋体" w:hAnsi="宋体" w:hint="eastAsia"/>
                <w:sz w:val="24"/>
              </w:rPr>
              <w:t>本期使用</w:t>
            </w:r>
          </w:p>
        </w:tc>
        <w:tc>
          <w:tcPr>
            <w:tcW w:w="812" w:type="dxa"/>
            <w:vAlign w:val="bottom"/>
          </w:tcPr>
          <w:p w14:paraId="53145EC8" w14:textId="77777777" w:rsidR="00000000" w:rsidRDefault="007478C2">
            <w:pPr>
              <w:jc w:val="center"/>
              <w:rPr>
                <w:color w:val="0000FF"/>
                <w:sz w:val="18"/>
              </w:rPr>
            </w:pPr>
            <w:r>
              <w:rPr>
                <w:rFonts w:hint="eastAsia"/>
                <w:color w:val="0000FF"/>
                <w:sz w:val="18"/>
              </w:rPr>
              <w:t>(4166)</w:t>
            </w:r>
          </w:p>
        </w:tc>
        <w:tc>
          <w:tcPr>
            <w:tcW w:w="862" w:type="dxa"/>
            <w:vAlign w:val="bottom"/>
          </w:tcPr>
          <w:p w14:paraId="4F850D40" w14:textId="77777777" w:rsidR="00000000" w:rsidRDefault="007478C2">
            <w:pPr>
              <w:jc w:val="center"/>
              <w:rPr>
                <w:color w:val="0000FF"/>
                <w:sz w:val="18"/>
              </w:rPr>
            </w:pPr>
            <w:r>
              <w:rPr>
                <w:rFonts w:hint="eastAsia"/>
                <w:color w:val="0000FF"/>
                <w:sz w:val="18"/>
              </w:rPr>
              <w:t>(4167)</w:t>
            </w:r>
          </w:p>
        </w:tc>
        <w:tc>
          <w:tcPr>
            <w:tcW w:w="851" w:type="dxa"/>
            <w:vAlign w:val="bottom"/>
          </w:tcPr>
          <w:p w14:paraId="3E5A2DFC" w14:textId="77777777" w:rsidR="00000000" w:rsidRDefault="007478C2">
            <w:pPr>
              <w:jc w:val="center"/>
              <w:rPr>
                <w:color w:val="0000FF"/>
                <w:sz w:val="18"/>
              </w:rPr>
            </w:pPr>
            <w:r>
              <w:rPr>
                <w:rFonts w:hint="eastAsia"/>
                <w:color w:val="0000FF"/>
                <w:sz w:val="18"/>
              </w:rPr>
              <w:t>(4168)</w:t>
            </w:r>
          </w:p>
        </w:tc>
        <w:tc>
          <w:tcPr>
            <w:tcW w:w="850" w:type="dxa"/>
            <w:vAlign w:val="bottom"/>
          </w:tcPr>
          <w:p w14:paraId="24A2FF4E" w14:textId="77777777" w:rsidR="00000000" w:rsidRDefault="007478C2">
            <w:pPr>
              <w:jc w:val="center"/>
              <w:rPr>
                <w:color w:val="0000FF"/>
                <w:sz w:val="18"/>
              </w:rPr>
            </w:pPr>
            <w:r>
              <w:rPr>
                <w:rFonts w:hint="eastAsia"/>
                <w:color w:val="0000FF"/>
                <w:sz w:val="18"/>
              </w:rPr>
              <w:t>(4169)</w:t>
            </w:r>
          </w:p>
        </w:tc>
        <w:tc>
          <w:tcPr>
            <w:tcW w:w="851" w:type="dxa"/>
            <w:vAlign w:val="bottom"/>
          </w:tcPr>
          <w:p w14:paraId="1C291640" w14:textId="77777777" w:rsidR="00000000" w:rsidRDefault="007478C2">
            <w:pPr>
              <w:jc w:val="center"/>
              <w:rPr>
                <w:color w:val="0000FF"/>
                <w:sz w:val="18"/>
              </w:rPr>
            </w:pPr>
            <w:r>
              <w:rPr>
                <w:rFonts w:hint="eastAsia"/>
                <w:color w:val="0000FF"/>
                <w:sz w:val="18"/>
              </w:rPr>
              <w:t>(4170)</w:t>
            </w:r>
          </w:p>
        </w:tc>
        <w:tc>
          <w:tcPr>
            <w:tcW w:w="850" w:type="dxa"/>
            <w:vAlign w:val="bottom"/>
          </w:tcPr>
          <w:p w14:paraId="6F475097" w14:textId="77777777" w:rsidR="00000000" w:rsidRDefault="007478C2">
            <w:pPr>
              <w:jc w:val="center"/>
              <w:rPr>
                <w:color w:val="0000FF"/>
                <w:sz w:val="18"/>
              </w:rPr>
            </w:pPr>
            <w:r>
              <w:rPr>
                <w:rFonts w:hint="eastAsia"/>
                <w:color w:val="0000FF"/>
                <w:sz w:val="18"/>
              </w:rPr>
              <w:t>(4171)</w:t>
            </w:r>
          </w:p>
        </w:tc>
        <w:tc>
          <w:tcPr>
            <w:tcW w:w="864" w:type="dxa"/>
            <w:vAlign w:val="bottom"/>
          </w:tcPr>
          <w:p w14:paraId="1DEBABAA" w14:textId="77777777" w:rsidR="00000000" w:rsidRDefault="007478C2">
            <w:pPr>
              <w:jc w:val="center"/>
              <w:rPr>
                <w:color w:val="0000FF"/>
                <w:sz w:val="18"/>
              </w:rPr>
            </w:pPr>
            <w:r>
              <w:rPr>
                <w:rFonts w:hint="eastAsia"/>
                <w:color w:val="0000FF"/>
                <w:sz w:val="18"/>
              </w:rPr>
              <w:t>(4172)</w:t>
            </w:r>
          </w:p>
        </w:tc>
        <w:tc>
          <w:tcPr>
            <w:tcW w:w="943" w:type="dxa"/>
            <w:vAlign w:val="bottom"/>
          </w:tcPr>
          <w:p w14:paraId="75256781" w14:textId="77777777" w:rsidR="00000000" w:rsidRDefault="007478C2">
            <w:pPr>
              <w:jc w:val="center"/>
              <w:rPr>
                <w:color w:val="0000FF"/>
                <w:sz w:val="18"/>
              </w:rPr>
            </w:pPr>
            <w:r>
              <w:rPr>
                <w:rFonts w:hint="eastAsia"/>
                <w:color w:val="0000FF"/>
                <w:sz w:val="18"/>
              </w:rPr>
              <w:t>(4173)</w:t>
            </w:r>
          </w:p>
        </w:tc>
      </w:tr>
      <w:tr w:rsidR="00000000" w14:paraId="08870E39" w14:textId="77777777">
        <w:trPr>
          <w:trHeight w:val="300"/>
          <w:jc w:val="center"/>
        </w:trPr>
        <w:tc>
          <w:tcPr>
            <w:tcW w:w="2403" w:type="dxa"/>
            <w:vAlign w:val="center"/>
          </w:tcPr>
          <w:p w14:paraId="32484456" w14:textId="77777777" w:rsidR="00000000" w:rsidRDefault="007478C2">
            <w:pPr>
              <w:rPr>
                <w:rFonts w:ascii="宋体" w:hAnsi="宋体"/>
                <w:sz w:val="24"/>
              </w:rPr>
            </w:pPr>
            <w:r>
              <w:rPr>
                <w:rFonts w:ascii="宋体" w:hAnsi="宋体" w:hint="eastAsia"/>
                <w:sz w:val="24"/>
              </w:rPr>
              <w:t>（六）其他</w:t>
            </w:r>
          </w:p>
        </w:tc>
        <w:tc>
          <w:tcPr>
            <w:tcW w:w="812" w:type="dxa"/>
            <w:vAlign w:val="bottom"/>
          </w:tcPr>
          <w:p w14:paraId="19726253" w14:textId="77777777" w:rsidR="00000000" w:rsidRDefault="007478C2">
            <w:pPr>
              <w:jc w:val="center"/>
              <w:rPr>
                <w:color w:val="0000FF"/>
                <w:sz w:val="18"/>
              </w:rPr>
            </w:pPr>
            <w:r>
              <w:rPr>
                <w:rFonts w:hint="eastAsia"/>
                <w:color w:val="0000FF"/>
                <w:sz w:val="18"/>
              </w:rPr>
              <w:t>(4185)</w:t>
            </w:r>
          </w:p>
        </w:tc>
        <w:tc>
          <w:tcPr>
            <w:tcW w:w="862" w:type="dxa"/>
            <w:vAlign w:val="bottom"/>
          </w:tcPr>
          <w:p w14:paraId="5432BDC7" w14:textId="77777777" w:rsidR="00000000" w:rsidRDefault="007478C2">
            <w:pPr>
              <w:jc w:val="center"/>
              <w:rPr>
                <w:color w:val="0000FF"/>
                <w:sz w:val="18"/>
              </w:rPr>
            </w:pPr>
            <w:r>
              <w:rPr>
                <w:rFonts w:hint="eastAsia"/>
                <w:color w:val="0000FF"/>
                <w:sz w:val="18"/>
              </w:rPr>
              <w:t>(4186)</w:t>
            </w:r>
          </w:p>
        </w:tc>
        <w:tc>
          <w:tcPr>
            <w:tcW w:w="851" w:type="dxa"/>
            <w:vAlign w:val="bottom"/>
          </w:tcPr>
          <w:p w14:paraId="39A75AE7" w14:textId="77777777" w:rsidR="00000000" w:rsidRDefault="007478C2">
            <w:pPr>
              <w:jc w:val="center"/>
              <w:rPr>
                <w:color w:val="0000FF"/>
                <w:sz w:val="18"/>
              </w:rPr>
            </w:pPr>
            <w:r>
              <w:rPr>
                <w:rFonts w:hint="eastAsia"/>
                <w:color w:val="0000FF"/>
                <w:sz w:val="18"/>
              </w:rPr>
              <w:t>(4187)</w:t>
            </w:r>
          </w:p>
        </w:tc>
        <w:tc>
          <w:tcPr>
            <w:tcW w:w="850" w:type="dxa"/>
            <w:vAlign w:val="bottom"/>
          </w:tcPr>
          <w:p w14:paraId="64572110" w14:textId="77777777" w:rsidR="00000000" w:rsidRDefault="007478C2">
            <w:pPr>
              <w:jc w:val="center"/>
              <w:rPr>
                <w:color w:val="0000FF"/>
                <w:sz w:val="18"/>
              </w:rPr>
            </w:pPr>
            <w:r>
              <w:rPr>
                <w:rFonts w:hint="eastAsia"/>
                <w:color w:val="0000FF"/>
                <w:sz w:val="18"/>
              </w:rPr>
              <w:t>(4188)</w:t>
            </w:r>
          </w:p>
        </w:tc>
        <w:tc>
          <w:tcPr>
            <w:tcW w:w="851" w:type="dxa"/>
            <w:vAlign w:val="bottom"/>
          </w:tcPr>
          <w:p w14:paraId="7D9C5826" w14:textId="77777777" w:rsidR="00000000" w:rsidRDefault="007478C2">
            <w:pPr>
              <w:jc w:val="center"/>
              <w:rPr>
                <w:color w:val="0000FF"/>
                <w:sz w:val="18"/>
              </w:rPr>
            </w:pPr>
            <w:r>
              <w:rPr>
                <w:rFonts w:hint="eastAsia"/>
                <w:color w:val="0000FF"/>
                <w:sz w:val="18"/>
              </w:rPr>
              <w:t>(4189)</w:t>
            </w:r>
          </w:p>
        </w:tc>
        <w:tc>
          <w:tcPr>
            <w:tcW w:w="850" w:type="dxa"/>
            <w:vAlign w:val="bottom"/>
          </w:tcPr>
          <w:p w14:paraId="71EE94E0" w14:textId="77777777" w:rsidR="00000000" w:rsidRDefault="007478C2">
            <w:pPr>
              <w:jc w:val="center"/>
              <w:rPr>
                <w:color w:val="0000FF"/>
                <w:sz w:val="18"/>
              </w:rPr>
            </w:pPr>
            <w:r>
              <w:rPr>
                <w:rFonts w:hint="eastAsia"/>
                <w:color w:val="0000FF"/>
                <w:sz w:val="18"/>
              </w:rPr>
              <w:t>(4190)</w:t>
            </w:r>
          </w:p>
        </w:tc>
        <w:tc>
          <w:tcPr>
            <w:tcW w:w="864" w:type="dxa"/>
            <w:vAlign w:val="bottom"/>
          </w:tcPr>
          <w:p w14:paraId="68D244F1" w14:textId="77777777" w:rsidR="00000000" w:rsidRDefault="007478C2">
            <w:pPr>
              <w:jc w:val="center"/>
              <w:rPr>
                <w:color w:val="0000FF"/>
                <w:sz w:val="18"/>
              </w:rPr>
            </w:pPr>
            <w:r>
              <w:rPr>
                <w:rFonts w:hint="eastAsia"/>
                <w:color w:val="0000FF"/>
                <w:sz w:val="18"/>
              </w:rPr>
              <w:t>(4191)</w:t>
            </w:r>
          </w:p>
        </w:tc>
        <w:tc>
          <w:tcPr>
            <w:tcW w:w="943" w:type="dxa"/>
            <w:vAlign w:val="bottom"/>
          </w:tcPr>
          <w:p w14:paraId="65ABBD39" w14:textId="77777777" w:rsidR="00000000" w:rsidRDefault="007478C2">
            <w:pPr>
              <w:jc w:val="center"/>
              <w:rPr>
                <w:color w:val="0000FF"/>
                <w:sz w:val="18"/>
              </w:rPr>
            </w:pPr>
            <w:r>
              <w:rPr>
                <w:rFonts w:hint="eastAsia"/>
                <w:color w:val="0000FF"/>
                <w:sz w:val="18"/>
              </w:rPr>
              <w:t>(4192)</w:t>
            </w:r>
          </w:p>
        </w:tc>
      </w:tr>
      <w:tr w:rsidR="00000000" w14:paraId="08E69E79" w14:textId="77777777">
        <w:trPr>
          <w:trHeight w:val="300"/>
          <w:jc w:val="center"/>
        </w:trPr>
        <w:tc>
          <w:tcPr>
            <w:tcW w:w="2403" w:type="dxa"/>
            <w:vAlign w:val="center"/>
          </w:tcPr>
          <w:p w14:paraId="4039645E" w14:textId="77777777" w:rsidR="00000000" w:rsidRDefault="007478C2">
            <w:pPr>
              <w:rPr>
                <w:rFonts w:ascii="宋体" w:hAnsi="宋体"/>
                <w:sz w:val="24"/>
              </w:rPr>
            </w:pPr>
            <w:r>
              <w:rPr>
                <w:rFonts w:ascii="宋体" w:hAnsi="宋体" w:hint="eastAsia"/>
                <w:sz w:val="24"/>
              </w:rPr>
              <w:t>…</w:t>
            </w:r>
            <w:r>
              <w:rPr>
                <w:rFonts w:hint="eastAsia"/>
                <w:color w:val="0000FF"/>
                <w:sz w:val="18"/>
              </w:rPr>
              <w:t>(417</w:t>
            </w:r>
            <w:r>
              <w:rPr>
                <w:color w:val="0000FF"/>
                <w:sz w:val="18"/>
              </w:rPr>
              <w:t>6</w:t>
            </w:r>
            <w:r>
              <w:rPr>
                <w:rFonts w:hint="eastAsia"/>
                <w:color w:val="0000FF"/>
                <w:sz w:val="18"/>
              </w:rPr>
              <w:t>)</w:t>
            </w:r>
          </w:p>
        </w:tc>
        <w:tc>
          <w:tcPr>
            <w:tcW w:w="812" w:type="dxa"/>
            <w:vAlign w:val="bottom"/>
          </w:tcPr>
          <w:p w14:paraId="74CC44CF" w14:textId="77777777" w:rsidR="00000000" w:rsidRDefault="007478C2">
            <w:pPr>
              <w:jc w:val="center"/>
              <w:rPr>
                <w:color w:val="0000FF"/>
                <w:sz w:val="18"/>
              </w:rPr>
            </w:pPr>
            <w:r>
              <w:rPr>
                <w:rFonts w:hint="eastAsia"/>
                <w:color w:val="0000FF"/>
                <w:sz w:val="18"/>
              </w:rPr>
              <w:t>(4177)</w:t>
            </w:r>
          </w:p>
        </w:tc>
        <w:tc>
          <w:tcPr>
            <w:tcW w:w="862" w:type="dxa"/>
            <w:vAlign w:val="bottom"/>
          </w:tcPr>
          <w:p w14:paraId="5B78B128" w14:textId="77777777" w:rsidR="00000000" w:rsidRDefault="007478C2">
            <w:pPr>
              <w:jc w:val="center"/>
              <w:rPr>
                <w:color w:val="0000FF"/>
                <w:sz w:val="18"/>
              </w:rPr>
            </w:pPr>
            <w:r>
              <w:rPr>
                <w:rFonts w:hint="eastAsia"/>
                <w:color w:val="0000FF"/>
                <w:sz w:val="18"/>
              </w:rPr>
              <w:t>(4178)</w:t>
            </w:r>
          </w:p>
        </w:tc>
        <w:tc>
          <w:tcPr>
            <w:tcW w:w="851" w:type="dxa"/>
            <w:vAlign w:val="bottom"/>
          </w:tcPr>
          <w:p w14:paraId="40314464" w14:textId="77777777" w:rsidR="00000000" w:rsidRDefault="007478C2">
            <w:pPr>
              <w:jc w:val="center"/>
              <w:rPr>
                <w:color w:val="0000FF"/>
                <w:sz w:val="18"/>
              </w:rPr>
            </w:pPr>
            <w:r>
              <w:rPr>
                <w:rFonts w:hint="eastAsia"/>
                <w:color w:val="0000FF"/>
                <w:sz w:val="18"/>
              </w:rPr>
              <w:t>(4179)</w:t>
            </w:r>
          </w:p>
        </w:tc>
        <w:tc>
          <w:tcPr>
            <w:tcW w:w="850" w:type="dxa"/>
            <w:vAlign w:val="bottom"/>
          </w:tcPr>
          <w:p w14:paraId="3D1989A5" w14:textId="77777777" w:rsidR="00000000" w:rsidRDefault="007478C2">
            <w:pPr>
              <w:jc w:val="center"/>
              <w:rPr>
                <w:color w:val="0000FF"/>
                <w:sz w:val="18"/>
              </w:rPr>
            </w:pPr>
            <w:r>
              <w:rPr>
                <w:rFonts w:hint="eastAsia"/>
                <w:color w:val="0000FF"/>
                <w:sz w:val="18"/>
              </w:rPr>
              <w:t>(4180)</w:t>
            </w:r>
          </w:p>
        </w:tc>
        <w:tc>
          <w:tcPr>
            <w:tcW w:w="851" w:type="dxa"/>
            <w:vAlign w:val="bottom"/>
          </w:tcPr>
          <w:p w14:paraId="17C24633" w14:textId="77777777" w:rsidR="00000000" w:rsidRDefault="007478C2">
            <w:pPr>
              <w:jc w:val="center"/>
              <w:rPr>
                <w:color w:val="0000FF"/>
                <w:sz w:val="18"/>
              </w:rPr>
            </w:pPr>
            <w:r>
              <w:rPr>
                <w:rFonts w:hint="eastAsia"/>
                <w:color w:val="0000FF"/>
                <w:sz w:val="18"/>
              </w:rPr>
              <w:t>(4181)</w:t>
            </w:r>
          </w:p>
        </w:tc>
        <w:tc>
          <w:tcPr>
            <w:tcW w:w="850" w:type="dxa"/>
            <w:vAlign w:val="bottom"/>
          </w:tcPr>
          <w:p w14:paraId="130BE267" w14:textId="77777777" w:rsidR="00000000" w:rsidRDefault="007478C2">
            <w:pPr>
              <w:jc w:val="center"/>
              <w:rPr>
                <w:color w:val="0000FF"/>
                <w:sz w:val="18"/>
              </w:rPr>
            </w:pPr>
            <w:r>
              <w:rPr>
                <w:rFonts w:hint="eastAsia"/>
                <w:color w:val="0000FF"/>
                <w:sz w:val="18"/>
              </w:rPr>
              <w:t>(4182)</w:t>
            </w:r>
          </w:p>
        </w:tc>
        <w:tc>
          <w:tcPr>
            <w:tcW w:w="864" w:type="dxa"/>
            <w:vAlign w:val="bottom"/>
          </w:tcPr>
          <w:p w14:paraId="49F95505" w14:textId="77777777" w:rsidR="00000000" w:rsidRDefault="007478C2">
            <w:pPr>
              <w:jc w:val="center"/>
              <w:rPr>
                <w:color w:val="0000FF"/>
                <w:sz w:val="18"/>
              </w:rPr>
            </w:pPr>
            <w:r>
              <w:rPr>
                <w:rFonts w:hint="eastAsia"/>
                <w:color w:val="0000FF"/>
                <w:sz w:val="18"/>
              </w:rPr>
              <w:t>(4183)</w:t>
            </w:r>
          </w:p>
        </w:tc>
        <w:tc>
          <w:tcPr>
            <w:tcW w:w="943" w:type="dxa"/>
            <w:vAlign w:val="bottom"/>
          </w:tcPr>
          <w:p w14:paraId="7D3F8538" w14:textId="77777777" w:rsidR="00000000" w:rsidRDefault="007478C2">
            <w:pPr>
              <w:jc w:val="center"/>
              <w:rPr>
                <w:color w:val="0000FF"/>
                <w:sz w:val="18"/>
              </w:rPr>
            </w:pPr>
            <w:r>
              <w:rPr>
                <w:rFonts w:hint="eastAsia"/>
                <w:color w:val="0000FF"/>
                <w:sz w:val="18"/>
              </w:rPr>
              <w:t>(418</w:t>
            </w:r>
            <w:r>
              <w:rPr>
                <w:color w:val="0000FF"/>
                <w:sz w:val="18"/>
              </w:rPr>
              <w:t>4</w:t>
            </w:r>
            <w:r>
              <w:rPr>
                <w:rFonts w:hint="eastAsia"/>
                <w:color w:val="0000FF"/>
                <w:sz w:val="18"/>
              </w:rPr>
              <w:t>)</w:t>
            </w:r>
          </w:p>
        </w:tc>
      </w:tr>
      <w:tr w:rsidR="00000000" w14:paraId="5ACC5BD7" w14:textId="77777777">
        <w:trPr>
          <w:trHeight w:val="300"/>
          <w:jc w:val="center"/>
        </w:trPr>
        <w:tc>
          <w:tcPr>
            <w:tcW w:w="2403" w:type="dxa"/>
            <w:vAlign w:val="center"/>
          </w:tcPr>
          <w:p w14:paraId="125A3571" w14:textId="77777777" w:rsidR="00000000" w:rsidRDefault="007478C2">
            <w:pPr>
              <w:rPr>
                <w:rFonts w:ascii="宋体" w:hAnsi="宋体"/>
                <w:b/>
                <w:bCs/>
                <w:sz w:val="24"/>
              </w:rPr>
            </w:pPr>
            <w:r>
              <w:rPr>
                <w:rFonts w:ascii="宋体" w:hAnsi="宋体" w:hint="eastAsia"/>
                <w:b/>
                <w:bCs/>
                <w:sz w:val="24"/>
              </w:rPr>
              <w:t>四、本期期末余额</w:t>
            </w:r>
          </w:p>
        </w:tc>
        <w:tc>
          <w:tcPr>
            <w:tcW w:w="812" w:type="dxa"/>
            <w:vAlign w:val="bottom"/>
          </w:tcPr>
          <w:p w14:paraId="29C0ED58" w14:textId="77777777" w:rsidR="00000000" w:rsidRDefault="007478C2">
            <w:pPr>
              <w:jc w:val="center"/>
              <w:rPr>
                <w:color w:val="0000FF"/>
                <w:sz w:val="18"/>
              </w:rPr>
            </w:pPr>
            <w:r>
              <w:rPr>
                <w:rFonts w:hint="eastAsia"/>
                <w:color w:val="0000FF"/>
                <w:sz w:val="18"/>
              </w:rPr>
              <w:t>(4054)</w:t>
            </w:r>
          </w:p>
        </w:tc>
        <w:tc>
          <w:tcPr>
            <w:tcW w:w="862" w:type="dxa"/>
            <w:vAlign w:val="bottom"/>
          </w:tcPr>
          <w:p w14:paraId="695E12C5" w14:textId="77777777" w:rsidR="00000000" w:rsidRDefault="007478C2">
            <w:pPr>
              <w:jc w:val="center"/>
              <w:rPr>
                <w:color w:val="0000FF"/>
                <w:sz w:val="18"/>
              </w:rPr>
            </w:pPr>
            <w:r>
              <w:rPr>
                <w:rFonts w:hint="eastAsia"/>
                <w:color w:val="0000FF"/>
                <w:sz w:val="18"/>
              </w:rPr>
              <w:t>(4055)</w:t>
            </w:r>
          </w:p>
        </w:tc>
        <w:tc>
          <w:tcPr>
            <w:tcW w:w="851" w:type="dxa"/>
            <w:vAlign w:val="bottom"/>
          </w:tcPr>
          <w:p w14:paraId="59030C8C" w14:textId="77777777" w:rsidR="00000000" w:rsidRDefault="007478C2">
            <w:pPr>
              <w:jc w:val="center"/>
              <w:rPr>
                <w:color w:val="0000FF"/>
                <w:sz w:val="18"/>
              </w:rPr>
            </w:pPr>
            <w:r>
              <w:rPr>
                <w:rFonts w:hint="eastAsia"/>
                <w:color w:val="0000FF"/>
                <w:sz w:val="18"/>
              </w:rPr>
              <w:t>(4056)</w:t>
            </w:r>
          </w:p>
        </w:tc>
        <w:tc>
          <w:tcPr>
            <w:tcW w:w="850" w:type="dxa"/>
            <w:vAlign w:val="bottom"/>
          </w:tcPr>
          <w:p w14:paraId="65052FCC" w14:textId="77777777" w:rsidR="00000000" w:rsidRDefault="007478C2">
            <w:pPr>
              <w:jc w:val="center"/>
              <w:rPr>
                <w:color w:val="0000FF"/>
                <w:sz w:val="18"/>
              </w:rPr>
            </w:pPr>
            <w:r>
              <w:rPr>
                <w:rFonts w:hint="eastAsia"/>
                <w:color w:val="0000FF"/>
                <w:sz w:val="18"/>
              </w:rPr>
              <w:t>(4057)</w:t>
            </w:r>
          </w:p>
        </w:tc>
        <w:tc>
          <w:tcPr>
            <w:tcW w:w="851" w:type="dxa"/>
            <w:vAlign w:val="bottom"/>
          </w:tcPr>
          <w:p w14:paraId="13079641" w14:textId="77777777" w:rsidR="00000000" w:rsidRDefault="007478C2">
            <w:pPr>
              <w:jc w:val="center"/>
              <w:rPr>
                <w:color w:val="0000FF"/>
                <w:sz w:val="18"/>
              </w:rPr>
            </w:pPr>
            <w:r>
              <w:rPr>
                <w:rFonts w:hint="eastAsia"/>
                <w:color w:val="0000FF"/>
                <w:sz w:val="18"/>
              </w:rPr>
              <w:t>(4058)</w:t>
            </w:r>
          </w:p>
        </w:tc>
        <w:tc>
          <w:tcPr>
            <w:tcW w:w="850" w:type="dxa"/>
            <w:vAlign w:val="bottom"/>
          </w:tcPr>
          <w:p w14:paraId="251BF9BB" w14:textId="77777777" w:rsidR="00000000" w:rsidRDefault="007478C2">
            <w:pPr>
              <w:jc w:val="center"/>
              <w:rPr>
                <w:color w:val="0000FF"/>
                <w:sz w:val="18"/>
              </w:rPr>
            </w:pPr>
            <w:r>
              <w:rPr>
                <w:rFonts w:hint="eastAsia"/>
                <w:color w:val="0000FF"/>
                <w:sz w:val="18"/>
              </w:rPr>
              <w:t>(4059)</w:t>
            </w:r>
          </w:p>
        </w:tc>
        <w:tc>
          <w:tcPr>
            <w:tcW w:w="864" w:type="dxa"/>
            <w:vAlign w:val="bottom"/>
          </w:tcPr>
          <w:p w14:paraId="3D4844AA" w14:textId="77777777" w:rsidR="00000000" w:rsidRDefault="007478C2">
            <w:pPr>
              <w:jc w:val="center"/>
              <w:rPr>
                <w:color w:val="0000FF"/>
                <w:sz w:val="18"/>
              </w:rPr>
            </w:pPr>
            <w:r>
              <w:rPr>
                <w:rFonts w:hint="eastAsia"/>
                <w:color w:val="0000FF"/>
                <w:sz w:val="18"/>
              </w:rPr>
              <w:t>(4060)</w:t>
            </w:r>
          </w:p>
        </w:tc>
        <w:tc>
          <w:tcPr>
            <w:tcW w:w="943" w:type="dxa"/>
            <w:vAlign w:val="bottom"/>
          </w:tcPr>
          <w:p w14:paraId="187EFD69" w14:textId="77777777" w:rsidR="00000000" w:rsidRDefault="007478C2">
            <w:pPr>
              <w:jc w:val="center"/>
              <w:rPr>
                <w:color w:val="0000FF"/>
                <w:sz w:val="18"/>
              </w:rPr>
            </w:pPr>
            <w:r>
              <w:rPr>
                <w:rFonts w:hint="eastAsia"/>
                <w:color w:val="0000FF"/>
                <w:sz w:val="18"/>
              </w:rPr>
              <w:t>(4061)</w:t>
            </w:r>
          </w:p>
        </w:tc>
      </w:tr>
      <w:tr w:rsidR="00000000" w14:paraId="6134CE5F" w14:textId="77777777">
        <w:trPr>
          <w:trHeight w:val="300"/>
          <w:jc w:val="center"/>
        </w:trPr>
        <w:tc>
          <w:tcPr>
            <w:tcW w:w="2403" w:type="dxa"/>
            <w:vMerge w:val="restart"/>
            <w:vAlign w:val="center"/>
          </w:tcPr>
          <w:p w14:paraId="6CEC37DF" w14:textId="77777777" w:rsidR="00000000" w:rsidRDefault="007478C2">
            <w:pPr>
              <w:jc w:val="center"/>
              <w:rPr>
                <w:rFonts w:ascii="宋体" w:hAnsi="宋体"/>
                <w:sz w:val="24"/>
              </w:rPr>
            </w:pPr>
            <w:r>
              <w:rPr>
                <w:rFonts w:ascii="宋体" w:hAnsi="宋体" w:hint="eastAsia"/>
                <w:b/>
                <w:sz w:val="24"/>
              </w:rPr>
              <w:t>项目</w:t>
            </w:r>
          </w:p>
        </w:tc>
        <w:tc>
          <w:tcPr>
            <w:tcW w:w="6883" w:type="dxa"/>
            <w:gridSpan w:val="8"/>
            <w:vAlign w:val="center"/>
          </w:tcPr>
          <w:p w14:paraId="3D284E03" w14:textId="77777777" w:rsidR="00000000" w:rsidRDefault="007478C2">
            <w:pPr>
              <w:jc w:val="center"/>
              <w:rPr>
                <w:rFonts w:ascii="宋体" w:hAnsi="宋体"/>
                <w:b/>
                <w:sz w:val="24"/>
              </w:rPr>
            </w:pPr>
            <w:r>
              <w:rPr>
                <w:rFonts w:ascii="宋体" w:hAnsi="宋体" w:hint="eastAsia"/>
                <w:b/>
                <w:sz w:val="24"/>
              </w:rPr>
              <w:t>上年度可比期间</w:t>
            </w:r>
          </w:p>
          <w:p w14:paraId="4E45A76D" w14:textId="77777777" w:rsidR="00000000" w:rsidRDefault="007478C2">
            <w:pPr>
              <w:jc w:val="center"/>
              <w:rPr>
                <w:rFonts w:ascii="宋体" w:hAnsi="宋体"/>
                <w:sz w:val="24"/>
              </w:rPr>
            </w:pP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日至</w:t>
            </w: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w:t>
            </w:r>
          </w:p>
        </w:tc>
      </w:tr>
      <w:tr w:rsidR="00000000" w14:paraId="4BE350D2" w14:textId="77777777">
        <w:trPr>
          <w:trHeight w:val="300"/>
          <w:jc w:val="center"/>
        </w:trPr>
        <w:tc>
          <w:tcPr>
            <w:tcW w:w="2403" w:type="dxa"/>
            <w:vMerge/>
            <w:vAlign w:val="center"/>
          </w:tcPr>
          <w:p w14:paraId="41DE012E" w14:textId="77777777" w:rsidR="00000000" w:rsidRDefault="007478C2">
            <w:pPr>
              <w:rPr>
                <w:rFonts w:ascii="宋体" w:hAnsi="宋体"/>
                <w:sz w:val="24"/>
              </w:rPr>
            </w:pPr>
          </w:p>
        </w:tc>
        <w:tc>
          <w:tcPr>
            <w:tcW w:w="812" w:type="dxa"/>
            <w:vAlign w:val="center"/>
          </w:tcPr>
          <w:p w14:paraId="7CE02669" w14:textId="77777777" w:rsidR="00000000" w:rsidRDefault="007478C2">
            <w:pPr>
              <w:jc w:val="center"/>
              <w:rPr>
                <w:rFonts w:ascii="宋体" w:hAnsi="宋体"/>
                <w:b/>
                <w:sz w:val="24"/>
              </w:rPr>
            </w:pPr>
            <w:r>
              <w:rPr>
                <w:rFonts w:ascii="宋体" w:hAnsi="宋体" w:hint="eastAsia"/>
                <w:b/>
                <w:sz w:val="24"/>
              </w:rPr>
              <w:t>实收</w:t>
            </w:r>
          </w:p>
          <w:p w14:paraId="3E2E8F25" w14:textId="77777777" w:rsidR="00000000" w:rsidRDefault="007478C2">
            <w:pPr>
              <w:jc w:val="center"/>
              <w:rPr>
                <w:rFonts w:ascii="宋体" w:hAnsi="宋体"/>
                <w:b/>
                <w:sz w:val="24"/>
              </w:rPr>
            </w:pPr>
            <w:r>
              <w:rPr>
                <w:rFonts w:ascii="宋体" w:hAnsi="宋体" w:hint="eastAsia"/>
                <w:b/>
                <w:sz w:val="24"/>
              </w:rPr>
              <w:t>基金</w:t>
            </w:r>
          </w:p>
        </w:tc>
        <w:tc>
          <w:tcPr>
            <w:tcW w:w="862" w:type="dxa"/>
            <w:vAlign w:val="center"/>
          </w:tcPr>
          <w:p w14:paraId="1B3641CE" w14:textId="77777777" w:rsidR="00000000" w:rsidRDefault="007478C2">
            <w:pPr>
              <w:jc w:val="center"/>
              <w:rPr>
                <w:rFonts w:ascii="宋体" w:hAnsi="宋体"/>
                <w:b/>
                <w:sz w:val="24"/>
              </w:rPr>
            </w:pPr>
            <w:r>
              <w:rPr>
                <w:rFonts w:ascii="宋体" w:hAnsi="宋体" w:hint="eastAsia"/>
                <w:b/>
                <w:sz w:val="24"/>
              </w:rPr>
              <w:t>其他权益工具</w:t>
            </w:r>
          </w:p>
        </w:tc>
        <w:tc>
          <w:tcPr>
            <w:tcW w:w="851" w:type="dxa"/>
            <w:vAlign w:val="center"/>
          </w:tcPr>
          <w:p w14:paraId="0B873AA1" w14:textId="77777777" w:rsidR="00000000" w:rsidRDefault="007478C2">
            <w:pPr>
              <w:jc w:val="center"/>
              <w:rPr>
                <w:rFonts w:ascii="宋体" w:hAnsi="宋体"/>
                <w:b/>
                <w:sz w:val="24"/>
              </w:rPr>
            </w:pPr>
            <w:r>
              <w:rPr>
                <w:rFonts w:ascii="宋体" w:hAnsi="宋体" w:hint="eastAsia"/>
                <w:b/>
                <w:sz w:val="24"/>
              </w:rPr>
              <w:t>资本</w:t>
            </w:r>
          </w:p>
          <w:p w14:paraId="5DE0EE34" w14:textId="77777777" w:rsidR="00000000" w:rsidRDefault="007478C2">
            <w:pPr>
              <w:jc w:val="center"/>
              <w:rPr>
                <w:rFonts w:ascii="宋体" w:hAnsi="宋体"/>
                <w:b/>
                <w:sz w:val="24"/>
              </w:rPr>
            </w:pPr>
            <w:r>
              <w:rPr>
                <w:rFonts w:ascii="宋体" w:hAnsi="宋体" w:hint="eastAsia"/>
                <w:b/>
                <w:sz w:val="24"/>
              </w:rPr>
              <w:t>公积</w:t>
            </w:r>
          </w:p>
        </w:tc>
        <w:tc>
          <w:tcPr>
            <w:tcW w:w="850" w:type="dxa"/>
            <w:vAlign w:val="center"/>
          </w:tcPr>
          <w:p w14:paraId="191F382E" w14:textId="77777777" w:rsidR="00000000" w:rsidRDefault="007478C2">
            <w:pPr>
              <w:jc w:val="center"/>
              <w:rPr>
                <w:rFonts w:ascii="宋体" w:hAnsi="宋体"/>
                <w:b/>
                <w:sz w:val="24"/>
              </w:rPr>
            </w:pPr>
            <w:r>
              <w:rPr>
                <w:rFonts w:ascii="宋体" w:hAnsi="宋体" w:hint="eastAsia"/>
                <w:b/>
                <w:sz w:val="24"/>
              </w:rPr>
              <w:t>其他</w:t>
            </w:r>
          </w:p>
          <w:p w14:paraId="5DBAF6C7" w14:textId="77777777" w:rsidR="00000000" w:rsidRDefault="007478C2">
            <w:pPr>
              <w:jc w:val="center"/>
              <w:rPr>
                <w:rFonts w:ascii="宋体" w:hAnsi="宋体"/>
                <w:b/>
                <w:sz w:val="24"/>
              </w:rPr>
            </w:pPr>
            <w:r>
              <w:rPr>
                <w:rFonts w:ascii="宋体" w:hAnsi="宋体" w:hint="eastAsia"/>
                <w:b/>
                <w:sz w:val="24"/>
              </w:rPr>
              <w:t>综合收益</w:t>
            </w:r>
          </w:p>
        </w:tc>
        <w:tc>
          <w:tcPr>
            <w:tcW w:w="851" w:type="dxa"/>
            <w:vAlign w:val="center"/>
          </w:tcPr>
          <w:p w14:paraId="689A27BA" w14:textId="77777777" w:rsidR="00000000" w:rsidRDefault="007478C2">
            <w:pPr>
              <w:jc w:val="center"/>
              <w:rPr>
                <w:rFonts w:ascii="宋体" w:hAnsi="宋体"/>
                <w:b/>
                <w:sz w:val="24"/>
              </w:rPr>
            </w:pPr>
            <w:r>
              <w:rPr>
                <w:rFonts w:ascii="宋体" w:hAnsi="宋体" w:hint="eastAsia"/>
                <w:b/>
                <w:sz w:val="24"/>
              </w:rPr>
              <w:t>专项储备</w:t>
            </w:r>
          </w:p>
        </w:tc>
        <w:tc>
          <w:tcPr>
            <w:tcW w:w="850" w:type="dxa"/>
            <w:vAlign w:val="center"/>
          </w:tcPr>
          <w:p w14:paraId="7CF2F8F0" w14:textId="77777777" w:rsidR="00000000" w:rsidRDefault="007478C2">
            <w:pPr>
              <w:jc w:val="center"/>
              <w:rPr>
                <w:rFonts w:ascii="宋体" w:hAnsi="宋体"/>
                <w:b/>
                <w:sz w:val="24"/>
              </w:rPr>
            </w:pPr>
            <w:r>
              <w:rPr>
                <w:rFonts w:ascii="宋体" w:hAnsi="宋体" w:hint="eastAsia"/>
                <w:b/>
                <w:sz w:val="24"/>
              </w:rPr>
              <w:t>盈余</w:t>
            </w:r>
          </w:p>
          <w:p w14:paraId="1044FE62" w14:textId="77777777" w:rsidR="00000000" w:rsidRDefault="007478C2">
            <w:pPr>
              <w:jc w:val="center"/>
              <w:rPr>
                <w:rFonts w:ascii="宋体" w:hAnsi="宋体"/>
                <w:b/>
                <w:sz w:val="24"/>
              </w:rPr>
            </w:pPr>
            <w:r>
              <w:rPr>
                <w:rFonts w:ascii="宋体" w:hAnsi="宋体" w:hint="eastAsia"/>
                <w:b/>
                <w:sz w:val="24"/>
              </w:rPr>
              <w:t>公积</w:t>
            </w:r>
          </w:p>
        </w:tc>
        <w:tc>
          <w:tcPr>
            <w:tcW w:w="864" w:type="dxa"/>
            <w:vAlign w:val="center"/>
          </w:tcPr>
          <w:p w14:paraId="41DFBE5B" w14:textId="77777777" w:rsidR="00000000" w:rsidRDefault="007478C2">
            <w:pPr>
              <w:jc w:val="center"/>
              <w:rPr>
                <w:rFonts w:ascii="宋体" w:hAnsi="宋体"/>
                <w:b/>
                <w:sz w:val="24"/>
              </w:rPr>
            </w:pPr>
            <w:r>
              <w:rPr>
                <w:rFonts w:ascii="宋体" w:hAnsi="宋体" w:hint="eastAsia"/>
                <w:b/>
                <w:sz w:val="24"/>
              </w:rPr>
              <w:t>未分配</w:t>
            </w:r>
          </w:p>
          <w:p w14:paraId="3F969136" w14:textId="77777777" w:rsidR="00000000" w:rsidRDefault="007478C2">
            <w:pPr>
              <w:jc w:val="center"/>
              <w:rPr>
                <w:rFonts w:ascii="宋体" w:hAnsi="宋体"/>
                <w:b/>
                <w:sz w:val="24"/>
              </w:rPr>
            </w:pPr>
            <w:r>
              <w:rPr>
                <w:rFonts w:ascii="宋体" w:hAnsi="宋体" w:hint="eastAsia"/>
                <w:b/>
                <w:sz w:val="24"/>
              </w:rPr>
              <w:t>利润</w:t>
            </w:r>
          </w:p>
        </w:tc>
        <w:tc>
          <w:tcPr>
            <w:tcW w:w="943" w:type="dxa"/>
            <w:vAlign w:val="center"/>
          </w:tcPr>
          <w:p w14:paraId="0E4D8A87" w14:textId="77777777" w:rsidR="00000000" w:rsidRDefault="007478C2">
            <w:pPr>
              <w:jc w:val="center"/>
              <w:rPr>
                <w:rFonts w:ascii="宋体" w:hAnsi="宋体"/>
                <w:b/>
                <w:sz w:val="24"/>
              </w:rPr>
            </w:pPr>
            <w:r>
              <w:rPr>
                <w:rFonts w:ascii="宋体" w:hAnsi="宋体" w:hint="eastAsia"/>
                <w:b/>
                <w:sz w:val="24"/>
              </w:rPr>
              <w:t>所有者权益</w:t>
            </w:r>
          </w:p>
          <w:p w14:paraId="4FC82293" w14:textId="77777777" w:rsidR="00000000" w:rsidRDefault="007478C2">
            <w:pPr>
              <w:jc w:val="center"/>
              <w:rPr>
                <w:rFonts w:ascii="宋体" w:hAnsi="宋体"/>
                <w:b/>
                <w:sz w:val="24"/>
              </w:rPr>
            </w:pPr>
            <w:r>
              <w:rPr>
                <w:rFonts w:ascii="宋体" w:hAnsi="宋体" w:hint="eastAsia"/>
                <w:b/>
                <w:sz w:val="24"/>
              </w:rPr>
              <w:t>合计</w:t>
            </w:r>
          </w:p>
        </w:tc>
      </w:tr>
      <w:tr w:rsidR="00000000" w14:paraId="49F2E33D" w14:textId="77777777">
        <w:trPr>
          <w:trHeight w:val="300"/>
          <w:jc w:val="center"/>
        </w:trPr>
        <w:tc>
          <w:tcPr>
            <w:tcW w:w="2403" w:type="dxa"/>
            <w:vAlign w:val="center"/>
          </w:tcPr>
          <w:p w14:paraId="6AA065F2" w14:textId="77777777" w:rsidR="00000000" w:rsidRDefault="007478C2">
            <w:pPr>
              <w:rPr>
                <w:rFonts w:ascii="宋体" w:hAnsi="宋体"/>
                <w:b/>
                <w:bCs/>
                <w:sz w:val="24"/>
              </w:rPr>
            </w:pPr>
            <w:r>
              <w:rPr>
                <w:rFonts w:ascii="宋体" w:hAnsi="宋体" w:hint="eastAsia"/>
                <w:b/>
                <w:bCs/>
                <w:sz w:val="24"/>
              </w:rPr>
              <w:t>一、上期期末余额</w:t>
            </w:r>
          </w:p>
        </w:tc>
        <w:tc>
          <w:tcPr>
            <w:tcW w:w="812" w:type="dxa"/>
            <w:vAlign w:val="bottom"/>
          </w:tcPr>
          <w:p w14:paraId="2673F711" w14:textId="77777777" w:rsidR="00000000" w:rsidRDefault="007478C2">
            <w:pPr>
              <w:jc w:val="center"/>
              <w:rPr>
                <w:rFonts w:ascii="宋体" w:hAnsi="宋体"/>
                <w:b/>
                <w:bCs/>
                <w:sz w:val="24"/>
              </w:rPr>
            </w:pPr>
            <w:r>
              <w:rPr>
                <w:rFonts w:hint="eastAsia"/>
                <w:color w:val="0000FF"/>
                <w:sz w:val="18"/>
              </w:rPr>
              <w:t>(4054)</w:t>
            </w:r>
          </w:p>
        </w:tc>
        <w:tc>
          <w:tcPr>
            <w:tcW w:w="862" w:type="dxa"/>
            <w:vAlign w:val="bottom"/>
          </w:tcPr>
          <w:p w14:paraId="49DA0E35" w14:textId="77777777" w:rsidR="00000000" w:rsidRDefault="007478C2">
            <w:pPr>
              <w:jc w:val="center"/>
              <w:rPr>
                <w:rFonts w:ascii="宋体" w:hAnsi="宋体"/>
                <w:b/>
                <w:bCs/>
                <w:sz w:val="24"/>
              </w:rPr>
            </w:pPr>
            <w:r>
              <w:rPr>
                <w:rFonts w:hint="eastAsia"/>
                <w:color w:val="0000FF"/>
                <w:sz w:val="18"/>
              </w:rPr>
              <w:t>(4055)</w:t>
            </w:r>
          </w:p>
        </w:tc>
        <w:tc>
          <w:tcPr>
            <w:tcW w:w="851" w:type="dxa"/>
            <w:vAlign w:val="bottom"/>
          </w:tcPr>
          <w:p w14:paraId="4D5FE896" w14:textId="77777777" w:rsidR="00000000" w:rsidRDefault="007478C2">
            <w:pPr>
              <w:jc w:val="center"/>
              <w:rPr>
                <w:rFonts w:ascii="宋体" w:hAnsi="宋体"/>
                <w:b/>
                <w:bCs/>
                <w:sz w:val="24"/>
              </w:rPr>
            </w:pPr>
            <w:r>
              <w:rPr>
                <w:rFonts w:hint="eastAsia"/>
                <w:color w:val="0000FF"/>
                <w:sz w:val="18"/>
              </w:rPr>
              <w:t>(4056)</w:t>
            </w:r>
          </w:p>
        </w:tc>
        <w:tc>
          <w:tcPr>
            <w:tcW w:w="850" w:type="dxa"/>
            <w:vAlign w:val="bottom"/>
          </w:tcPr>
          <w:p w14:paraId="736A9A75" w14:textId="77777777" w:rsidR="00000000" w:rsidRDefault="007478C2">
            <w:pPr>
              <w:jc w:val="center"/>
              <w:rPr>
                <w:rFonts w:ascii="宋体" w:hAnsi="宋体"/>
                <w:b/>
                <w:bCs/>
                <w:sz w:val="24"/>
              </w:rPr>
            </w:pPr>
            <w:r>
              <w:rPr>
                <w:rFonts w:hint="eastAsia"/>
                <w:color w:val="0000FF"/>
                <w:sz w:val="18"/>
              </w:rPr>
              <w:t>(4057)</w:t>
            </w:r>
          </w:p>
        </w:tc>
        <w:tc>
          <w:tcPr>
            <w:tcW w:w="851" w:type="dxa"/>
            <w:vAlign w:val="bottom"/>
          </w:tcPr>
          <w:p w14:paraId="5BB45DC8" w14:textId="77777777" w:rsidR="00000000" w:rsidRDefault="007478C2">
            <w:pPr>
              <w:jc w:val="center"/>
              <w:rPr>
                <w:rFonts w:ascii="宋体" w:hAnsi="宋体"/>
                <w:b/>
                <w:bCs/>
                <w:sz w:val="24"/>
              </w:rPr>
            </w:pPr>
            <w:r>
              <w:rPr>
                <w:rFonts w:hint="eastAsia"/>
                <w:color w:val="0000FF"/>
                <w:sz w:val="18"/>
              </w:rPr>
              <w:t>(4058)</w:t>
            </w:r>
          </w:p>
        </w:tc>
        <w:tc>
          <w:tcPr>
            <w:tcW w:w="850" w:type="dxa"/>
            <w:vAlign w:val="bottom"/>
          </w:tcPr>
          <w:p w14:paraId="317EB56C" w14:textId="77777777" w:rsidR="00000000" w:rsidRDefault="007478C2">
            <w:pPr>
              <w:jc w:val="center"/>
              <w:rPr>
                <w:rFonts w:ascii="宋体" w:hAnsi="宋体"/>
                <w:b/>
                <w:bCs/>
                <w:sz w:val="24"/>
              </w:rPr>
            </w:pPr>
            <w:r>
              <w:rPr>
                <w:rFonts w:hint="eastAsia"/>
                <w:color w:val="0000FF"/>
                <w:sz w:val="18"/>
              </w:rPr>
              <w:t>(4059)</w:t>
            </w:r>
          </w:p>
        </w:tc>
        <w:tc>
          <w:tcPr>
            <w:tcW w:w="864" w:type="dxa"/>
            <w:vAlign w:val="bottom"/>
          </w:tcPr>
          <w:p w14:paraId="6502BC0F" w14:textId="77777777" w:rsidR="00000000" w:rsidRDefault="007478C2">
            <w:pPr>
              <w:jc w:val="center"/>
              <w:rPr>
                <w:rFonts w:ascii="宋体" w:hAnsi="宋体"/>
                <w:b/>
                <w:bCs/>
                <w:sz w:val="24"/>
              </w:rPr>
            </w:pPr>
            <w:r>
              <w:rPr>
                <w:rFonts w:hint="eastAsia"/>
                <w:color w:val="0000FF"/>
                <w:sz w:val="18"/>
              </w:rPr>
              <w:t>(4060)</w:t>
            </w:r>
          </w:p>
        </w:tc>
        <w:tc>
          <w:tcPr>
            <w:tcW w:w="943" w:type="dxa"/>
            <w:vAlign w:val="bottom"/>
          </w:tcPr>
          <w:p w14:paraId="34F584C2" w14:textId="77777777" w:rsidR="00000000" w:rsidRDefault="007478C2">
            <w:pPr>
              <w:jc w:val="center"/>
              <w:rPr>
                <w:rFonts w:ascii="宋体" w:hAnsi="宋体"/>
                <w:b/>
                <w:bCs/>
                <w:sz w:val="24"/>
              </w:rPr>
            </w:pPr>
            <w:r>
              <w:rPr>
                <w:rFonts w:hint="eastAsia"/>
                <w:color w:val="0000FF"/>
                <w:sz w:val="18"/>
              </w:rPr>
              <w:t>(4061)</w:t>
            </w:r>
          </w:p>
        </w:tc>
      </w:tr>
      <w:tr w:rsidR="00000000" w14:paraId="47305E53" w14:textId="77777777">
        <w:trPr>
          <w:trHeight w:val="300"/>
          <w:jc w:val="center"/>
        </w:trPr>
        <w:tc>
          <w:tcPr>
            <w:tcW w:w="2403" w:type="dxa"/>
            <w:vAlign w:val="center"/>
          </w:tcPr>
          <w:p w14:paraId="0604700F" w14:textId="77777777" w:rsidR="00000000" w:rsidRDefault="007478C2">
            <w:pPr>
              <w:rPr>
                <w:rFonts w:ascii="宋体" w:hAnsi="宋体"/>
                <w:sz w:val="24"/>
              </w:rPr>
            </w:pPr>
            <w:r>
              <w:rPr>
                <w:rFonts w:ascii="宋体" w:hAnsi="宋体" w:hint="eastAsia"/>
                <w:sz w:val="24"/>
              </w:rPr>
              <w:t>加：会计政策变更</w:t>
            </w:r>
          </w:p>
        </w:tc>
        <w:tc>
          <w:tcPr>
            <w:tcW w:w="812" w:type="dxa"/>
            <w:vAlign w:val="bottom"/>
          </w:tcPr>
          <w:p w14:paraId="734B9B34" w14:textId="77777777" w:rsidR="00000000" w:rsidRDefault="007478C2">
            <w:pPr>
              <w:jc w:val="center"/>
              <w:rPr>
                <w:rFonts w:ascii="宋体" w:hAnsi="宋体"/>
                <w:sz w:val="24"/>
              </w:rPr>
            </w:pPr>
            <w:r>
              <w:rPr>
                <w:rFonts w:hint="eastAsia"/>
                <w:color w:val="0000FF"/>
                <w:sz w:val="18"/>
              </w:rPr>
              <w:t>(4062)</w:t>
            </w:r>
          </w:p>
        </w:tc>
        <w:tc>
          <w:tcPr>
            <w:tcW w:w="862" w:type="dxa"/>
            <w:vAlign w:val="bottom"/>
          </w:tcPr>
          <w:p w14:paraId="368E1D17" w14:textId="77777777" w:rsidR="00000000" w:rsidRDefault="007478C2">
            <w:pPr>
              <w:jc w:val="center"/>
              <w:rPr>
                <w:rFonts w:ascii="宋体" w:hAnsi="宋体"/>
                <w:sz w:val="24"/>
              </w:rPr>
            </w:pPr>
            <w:r>
              <w:rPr>
                <w:rFonts w:hint="eastAsia"/>
                <w:color w:val="0000FF"/>
                <w:sz w:val="18"/>
              </w:rPr>
              <w:t>(4063)</w:t>
            </w:r>
          </w:p>
        </w:tc>
        <w:tc>
          <w:tcPr>
            <w:tcW w:w="851" w:type="dxa"/>
            <w:vAlign w:val="bottom"/>
          </w:tcPr>
          <w:p w14:paraId="04FED74C" w14:textId="77777777" w:rsidR="00000000" w:rsidRDefault="007478C2">
            <w:pPr>
              <w:jc w:val="center"/>
              <w:rPr>
                <w:rFonts w:ascii="宋体" w:hAnsi="宋体"/>
                <w:sz w:val="24"/>
              </w:rPr>
            </w:pPr>
            <w:r>
              <w:rPr>
                <w:rFonts w:hint="eastAsia"/>
                <w:color w:val="0000FF"/>
                <w:sz w:val="18"/>
              </w:rPr>
              <w:t>(4064)</w:t>
            </w:r>
          </w:p>
        </w:tc>
        <w:tc>
          <w:tcPr>
            <w:tcW w:w="850" w:type="dxa"/>
            <w:vAlign w:val="bottom"/>
          </w:tcPr>
          <w:p w14:paraId="3F962D37" w14:textId="77777777" w:rsidR="00000000" w:rsidRDefault="007478C2">
            <w:pPr>
              <w:jc w:val="center"/>
              <w:rPr>
                <w:rFonts w:ascii="宋体" w:hAnsi="宋体"/>
                <w:sz w:val="24"/>
              </w:rPr>
            </w:pPr>
            <w:r>
              <w:rPr>
                <w:rFonts w:hint="eastAsia"/>
                <w:color w:val="0000FF"/>
                <w:sz w:val="18"/>
              </w:rPr>
              <w:t>(4065)</w:t>
            </w:r>
          </w:p>
        </w:tc>
        <w:tc>
          <w:tcPr>
            <w:tcW w:w="851" w:type="dxa"/>
            <w:vAlign w:val="bottom"/>
          </w:tcPr>
          <w:p w14:paraId="7F517011" w14:textId="77777777" w:rsidR="00000000" w:rsidRDefault="007478C2">
            <w:pPr>
              <w:jc w:val="center"/>
              <w:rPr>
                <w:rFonts w:ascii="宋体" w:hAnsi="宋体"/>
                <w:sz w:val="24"/>
              </w:rPr>
            </w:pPr>
            <w:r>
              <w:rPr>
                <w:rFonts w:hint="eastAsia"/>
                <w:color w:val="0000FF"/>
                <w:sz w:val="18"/>
              </w:rPr>
              <w:t>(4066)</w:t>
            </w:r>
          </w:p>
        </w:tc>
        <w:tc>
          <w:tcPr>
            <w:tcW w:w="850" w:type="dxa"/>
            <w:vAlign w:val="bottom"/>
          </w:tcPr>
          <w:p w14:paraId="72453B40" w14:textId="77777777" w:rsidR="00000000" w:rsidRDefault="007478C2">
            <w:pPr>
              <w:jc w:val="center"/>
              <w:rPr>
                <w:rFonts w:ascii="宋体" w:hAnsi="宋体"/>
                <w:sz w:val="24"/>
              </w:rPr>
            </w:pPr>
            <w:r>
              <w:rPr>
                <w:rFonts w:hint="eastAsia"/>
                <w:color w:val="0000FF"/>
                <w:sz w:val="18"/>
              </w:rPr>
              <w:t>(4067)</w:t>
            </w:r>
          </w:p>
        </w:tc>
        <w:tc>
          <w:tcPr>
            <w:tcW w:w="864" w:type="dxa"/>
            <w:vAlign w:val="bottom"/>
          </w:tcPr>
          <w:p w14:paraId="64FF08D9" w14:textId="77777777" w:rsidR="00000000" w:rsidRDefault="007478C2">
            <w:pPr>
              <w:jc w:val="center"/>
              <w:rPr>
                <w:rFonts w:ascii="宋体" w:hAnsi="宋体"/>
                <w:sz w:val="24"/>
              </w:rPr>
            </w:pPr>
            <w:r>
              <w:rPr>
                <w:rFonts w:hint="eastAsia"/>
                <w:color w:val="0000FF"/>
                <w:sz w:val="18"/>
              </w:rPr>
              <w:t>(4068)</w:t>
            </w:r>
          </w:p>
        </w:tc>
        <w:tc>
          <w:tcPr>
            <w:tcW w:w="943" w:type="dxa"/>
            <w:vAlign w:val="bottom"/>
          </w:tcPr>
          <w:p w14:paraId="27035DC0" w14:textId="77777777" w:rsidR="00000000" w:rsidRDefault="007478C2">
            <w:pPr>
              <w:jc w:val="center"/>
              <w:rPr>
                <w:rFonts w:ascii="宋体" w:hAnsi="宋体"/>
                <w:sz w:val="24"/>
              </w:rPr>
            </w:pPr>
            <w:r>
              <w:rPr>
                <w:rFonts w:hint="eastAsia"/>
                <w:color w:val="0000FF"/>
                <w:sz w:val="18"/>
              </w:rPr>
              <w:t>(4069)</w:t>
            </w:r>
          </w:p>
        </w:tc>
      </w:tr>
      <w:tr w:rsidR="00000000" w14:paraId="2D44721C" w14:textId="77777777">
        <w:trPr>
          <w:trHeight w:val="300"/>
          <w:jc w:val="center"/>
        </w:trPr>
        <w:tc>
          <w:tcPr>
            <w:tcW w:w="2403" w:type="dxa"/>
            <w:vAlign w:val="center"/>
          </w:tcPr>
          <w:p w14:paraId="259F6C3F" w14:textId="77777777" w:rsidR="00000000" w:rsidRDefault="007478C2">
            <w:pPr>
              <w:ind w:firstLineChars="200" w:firstLine="480"/>
              <w:rPr>
                <w:rFonts w:ascii="宋体" w:hAnsi="宋体"/>
                <w:sz w:val="24"/>
              </w:rPr>
            </w:pPr>
            <w:r>
              <w:rPr>
                <w:rFonts w:ascii="宋体" w:hAnsi="宋体" w:hint="eastAsia"/>
                <w:sz w:val="24"/>
              </w:rPr>
              <w:t>前期差错更正</w:t>
            </w:r>
          </w:p>
        </w:tc>
        <w:tc>
          <w:tcPr>
            <w:tcW w:w="812" w:type="dxa"/>
            <w:vAlign w:val="bottom"/>
          </w:tcPr>
          <w:p w14:paraId="70087B69" w14:textId="77777777" w:rsidR="00000000" w:rsidRDefault="007478C2">
            <w:pPr>
              <w:jc w:val="center"/>
              <w:rPr>
                <w:rFonts w:ascii="宋体" w:hAnsi="宋体"/>
                <w:sz w:val="24"/>
              </w:rPr>
            </w:pPr>
            <w:r>
              <w:rPr>
                <w:rFonts w:hint="eastAsia"/>
                <w:color w:val="0000FF"/>
                <w:sz w:val="18"/>
              </w:rPr>
              <w:t>(4070)</w:t>
            </w:r>
          </w:p>
        </w:tc>
        <w:tc>
          <w:tcPr>
            <w:tcW w:w="862" w:type="dxa"/>
            <w:vAlign w:val="bottom"/>
          </w:tcPr>
          <w:p w14:paraId="107352C6" w14:textId="77777777" w:rsidR="00000000" w:rsidRDefault="007478C2">
            <w:pPr>
              <w:jc w:val="center"/>
              <w:rPr>
                <w:rFonts w:ascii="宋体" w:hAnsi="宋体"/>
                <w:sz w:val="24"/>
              </w:rPr>
            </w:pPr>
            <w:r>
              <w:rPr>
                <w:rFonts w:hint="eastAsia"/>
                <w:color w:val="0000FF"/>
                <w:sz w:val="18"/>
              </w:rPr>
              <w:t>(4071)</w:t>
            </w:r>
          </w:p>
        </w:tc>
        <w:tc>
          <w:tcPr>
            <w:tcW w:w="851" w:type="dxa"/>
            <w:vAlign w:val="bottom"/>
          </w:tcPr>
          <w:p w14:paraId="333B3180" w14:textId="77777777" w:rsidR="00000000" w:rsidRDefault="007478C2">
            <w:pPr>
              <w:jc w:val="center"/>
              <w:rPr>
                <w:rFonts w:ascii="宋体" w:hAnsi="宋体"/>
                <w:sz w:val="24"/>
              </w:rPr>
            </w:pPr>
            <w:r>
              <w:rPr>
                <w:rFonts w:hint="eastAsia"/>
                <w:color w:val="0000FF"/>
                <w:sz w:val="18"/>
              </w:rPr>
              <w:t>(4072)</w:t>
            </w:r>
          </w:p>
        </w:tc>
        <w:tc>
          <w:tcPr>
            <w:tcW w:w="850" w:type="dxa"/>
            <w:vAlign w:val="bottom"/>
          </w:tcPr>
          <w:p w14:paraId="00E6BE7D" w14:textId="77777777" w:rsidR="00000000" w:rsidRDefault="007478C2">
            <w:pPr>
              <w:jc w:val="center"/>
              <w:rPr>
                <w:rFonts w:ascii="宋体" w:hAnsi="宋体"/>
                <w:sz w:val="24"/>
              </w:rPr>
            </w:pPr>
            <w:r>
              <w:rPr>
                <w:rFonts w:hint="eastAsia"/>
                <w:color w:val="0000FF"/>
                <w:sz w:val="18"/>
              </w:rPr>
              <w:t>(4073)</w:t>
            </w:r>
          </w:p>
        </w:tc>
        <w:tc>
          <w:tcPr>
            <w:tcW w:w="851" w:type="dxa"/>
            <w:vAlign w:val="bottom"/>
          </w:tcPr>
          <w:p w14:paraId="2F2683B9" w14:textId="77777777" w:rsidR="00000000" w:rsidRDefault="007478C2">
            <w:pPr>
              <w:jc w:val="center"/>
              <w:rPr>
                <w:rFonts w:ascii="宋体" w:hAnsi="宋体"/>
                <w:sz w:val="24"/>
              </w:rPr>
            </w:pPr>
            <w:r>
              <w:rPr>
                <w:rFonts w:hint="eastAsia"/>
                <w:color w:val="0000FF"/>
                <w:sz w:val="18"/>
              </w:rPr>
              <w:t>(4074</w:t>
            </w:r>
            <w:r>
              <w:rPr>
                <w:rFonts w:hint="eastAsia"/>
                <w:color w:val="0000FF"/>
                <w:sz w:val="18"/>
              </w:rPr>
              <w:t>)</w:t>
            </w:r>
          </w:p>
        </w:tc>
        <w:tc>
          <w:tcPr>
            <w:tcW w:w="850" w:type="dxa"/>
            <w:vAlign w:val="bottom"/>
          </w:tcPr>
          <w:p w14:paraId="73982087" w14:textId="77777777" w:rsidR="00000000" w:rsidRDefault="007478C2">
            <w:pPr>
              <w:jc w:val="center"/>
              <w:rPr>
                <w:rFonts w:ascii="宋体" w:hAnsi="宋体"/>
                <w:sz w:val="24"/>
              </w:rPr>
            </w:pPr>
            <w:r>
              <w:rPr>
                <w:rFonts w:hint="eastAsia"/>
                <w:color w:val="0000FF"/>
                <w:sz w:val="18"/>
              </w:rPr>
              <w:t>(4075)</w:t>
            </w:r>
          </w:p>
        </w:tc>
        <w:tc>
          <w:tcPr>
            <w:tcW w:w="864" w:type="dxa"/>
            <w:vAlign w:val="bottom"/>
          </w:tcPr>
          <w:p w14:paraId="2E24DBF5" w14:textId="77777777" w:rsidR="00000000" w:rsidRDefault="007478C2">
            <w:pPr>
              <w:jc w:val="center"/>
              <w:rPr>
                <w:rFonts w:ascii="宋体" w:hAnsi="宋体"/>
                <w:sz w:val="24"/>
              </w:rPr>
            </w:pPr>
            <w:r>
              <w:rPr>
                <w:rFonts w:hint="eastAsia"/>
                <w:color w:val="0000FF"/>
                <w:sz w:val="18"/>
              </w:rPr>
              <w:t>(4076)</w:t>
            </w:r>
          </w:p>
        </w:tc>
        <w:tc>
          <w:tcPr>
            <w:tcW w:w="943" w:type="dxa"/>
            <w:vAlign w:val="bottom"/>
          </w:tcPr>
          <w:p w14:paraId="57172071" w14:textId="77777777" w:rsidR="00000000" w:rsidRDefault="007478C2">
            <w:pPr>
              <w:jc w:val="center"/>
              <w:rPr>
                <w:rFonts w:ascii="宋体" w:hAnsi="宋体"/>
                <w:sz w:val="24"/>
              </w:rPr>
            </w:pPr>
            <w:r>
              <w:rPr>
                <w:rFonts w:hint="eastAsia"/>
                <w:color w:val="0000FF"/>
                <w:sz w:val="18"/>
              </w:rPr>
              <w:t>(4077)</w:t>
            </w:r>
          </w:p>
        </w:tc>
      </w:tr>
      <w:tr w:rsidR="00000000" w14:paraId="6494E9FF" w14:textId="77777777">
        <w:trPr>
          <w:trHeight w:val="300"/>
          <w:jc w:val="center"/>
        </w:trPr>
        <w:tc>
          <w:tcPr>
            <w:tcW w:w="2403" w:type="dxa"/>
            <w:vAlign w:val="center"/>
          </w:tcPr>
          <w:p w14:paraId="35DA5498" w14:textId="77777777" w:rsidR="00000000" w:rsidRDefault="007478C2">
            <w:pPr>
              <w:ind w:firstLineChars="200" w:firstLine="480"/>
              <w:rPr>
                <w:rFonts w:ascii="宋体" w:hAnsi="宋体"/>
                <w:sz w:val="24"/>
              </w:rPr>
            </w:pPr>
            <w:r>
              <w:rPr>
                <w:rFonts w:ascii="宋体" w:hAnsi="宋体" w:hint="eastAsia"/>
                <w:sz w:val="24"/>
              </w:rPr>
              <w:t>同一控制下企业合并</w:t>
            </w:r>
          </w:p>
        </w:tc>
        <w:tc>
          <w:tcPr>
            <w:tcW w:w="812" w:type="dxa"/>
            <w:vAlign w:val="bottom"/>
          </w:tcPr>
          <w:p w14:paraId="13EC1C72" w14:textId="77777777" w:rsidR="00000000" w:rsidRDefault="007478C2">
            <w:pPr>
              <w:jc w:val="center"/>
              <w:rPr>
                <w:rFonts w:ascii="宋体" w:hAnsi="宋体"/>
                <w:sz w:val="24"/>
              </w:rPr>
            </w:pPr>
            <w:r>
              <w:rPr>
                <w:rFonts w:hint="eastAsia"/>
                <w:color w:val="0000FF"/>
                <w:sz w:val="18"/>
              </w:rPr>
              <w:t>(4078)</w:t>
            </w:r>
          </w:p>
        </w:tc>
        <w:tc>
          <w:tcPr>
            <w:tcW w:w="862" w:type="dxa"/>
            <w:vAlign w:val="bottom"/>
          </w:tcPr>
          <w:p w14:paraId="640BF0FE" w14:textId="77777777" w:rsidR="00000000" w:rsidRDefault="007478C2">
            <w:pPr>
              <w:jc w:val="center"/>
              <w:rPr>
                <w:rFonts w:ascii="宋体" w:hAnsi="宋体"/>
                <w:sz w:val="24"/>
              </w:rPr>
            </w:pPr>
            <w:r>
              <w:rPr>
                <w:rFonts w:hint="eastAsia"/>
                <w:color w:val="0000FF"/>
                <w:sz w:val="18"/>
              </w:rPr>
              <w:t>(4079)</w:t>
            </w:r>
          </w:p>
        </w:tc>
        <w:tc>
          <w:tcPr>
            <w:tcW w:w="851" w:type="dxa"/>
            <w:vAlign w:val="bottom"/>
          </w:tcPr>
          <w:p w14:paraId="3929273A" w14:textId="77777777" w:rsidR="00000000" w:rsidRDefault="007478C2">
            <w:pPr>
              <w:jc w:val="center"/>
              <w:rPr>
                <w:rFonts w:ascii="宋体" w:hAnsi="宋体"/>
                <w:sz w:val="24"/>
              </w:rPr>
            </w:pPr>
            <w:r>
              <w:rPr>
                <w:rFonts w:hint="eastAsia"/>
                <w:color w:val="0000FF"/>
                <w:sz w:val="18"/>
              </w:rPr>
              <w:t>(4080)</w:t>
            </w:r>
          </w:p>
        </w:tc>
        <w:tc>
          <w:tcPr>
            <w:tcW w:w="850" w:type="dxa"/>
            <w:vAlign w:val="bottom"/>
          </w:tcPr>
          <w:p w14:paraId="7AD2A592" w14:textId="77777777" w:rsidR="00000000" w:rsidRDefault="007478C2">
            <w:pPr>
              <w:jc w:val="center"/>
              <w:rPr>
                <w:rFonts w:ascii="宋体" w:hAnsi="宋体"/>
                <w:sz w:val="24"/>
              </w:rPr>
            </w:pPr>
            <w:r>
              <w:rPr>
                <w:rFonts w:hint="eastAsia"/>
                <w:color w:val="0000FF"/>
                <w:sz w:val="18"/>
              </w:rPr>
              <w:t>(4081)</w:t>
            </w:r>
          </w:p>
        </w:tc>
        <w:tc>
          <w:tcPr>
            <w:tcW w:w="851" w:type="dxa"/>
            <w:vAlign w:val="bottom"/>
          </w:tcPr>
          <w:p w14:paraId="7E26D982" w14:textId="77777777" w:rsidR="00000000" w:rsidRDefault="007478C2">
            <w:pPr>
              <w:jc w:val="center"/>
              <w:rPr>
                <w:rFonts w:ascii="宋体" w:hAnsi="宋体"/>
                <w:sz w:val="24"/>
              </w:rPr>
            </w:pPr>
            <w:r>
              <w:rPr>
                <w:rFonts w:hint="eastAsia"/>
                <w:color w:val="0000FF"/>
                <w:sz w:val="18"/>
              </w:rPr>
              <w:t>(4082)</w:t>
            </w:r>
          </w:p>
        </w:tc>
        <w:tc>
          <w:tcPr>
            <w:tcW w:w="850" w:type="dxa"/>
            <w:vAlign w:val="bottom"/>
          </w:tcPr>
          <w:p w14:paraId="337339A7" w14:textId="77777777" w:rsidR="00000000" w:rsidRDefault="007478C2">
            <w:pPr>
              <w:jc w:val="center"/>
              <w:rPr>
                <w:rFonts w:ascii="宋体" w:hAnsi="宋体"/>
                <w:sz w:val="24"/>
              </w:rPr>
            </w:pPr>
            <w:r>
              <w:rPr>
                <w:rFonts w:hint="eastAsia"/>
                <w:color w:val="0000FF"/>
                <w:sz w:val="18"/>
              </w:rPr>
              <w:t>(4083)</w:t>
            </w:r>
          </w:p>
        </w:tc>
        <w:tc>
          <w:tcPr>
            <w:tcW w:w="864" w:type="dxa"/>
            <w:vAlign w:val="bottom"/>
          </w:tcPr>
          <w:p w14:paraId="66778505" w14:textId="77777777" w:rsidR="00000000" w:rsidRDefault="007478C2">
            <w:pPr>
              <w:jc w:val="center"/>
              <w:rPr>
                <w:rFonts w:ascii="宋体" w:hAnsi="宋体"/>
                <w:sz w:val="24"/>
              </w:rPr>
            </w:pPr>
            <w:r>
              <w:rPr>
                <w:rFonts w:hint="eastAsia"/>
                <w:color w:val="0000FF"/>
                <w:sz w:val="18"/>
              </w:rPr>
              <w:t>(4084)</w:t>
            </w:r>
          </w:p>
        </w:tc>
        <w:tc>
          <w:tcPr>
            <w:tcW w:w="943" w:type="dxa"/>
            <w:vAlign w:val="bottom"/>
          </w:tcPr>
          <w:p w14:paraId="12370A5A" w14:textId="77777777" w:rsidR="00000000" w:rsidRDefault="007478C2">
            <w:pPr>
              <w:jc w:val="center"/>
              <w:rPr>
                <w:rFonts w:ascii="宋体" w:hAnsi="宋体"/>
                <w:sz w:val="24"/>
              </w:rPr>
            </w:pPr>
            <w:r>
              <w:rPr>
                <w:rFonts w:hint="eastAsia"/>
                <w:color w:val="0000FF"/>
                <w:sz w:val="18"/>
              </w:rPr>
              <w:t>(4085)</w:t>
            </w:r>
          </w:p>
        </w:tc>
      </w:tr>
      <w:tr w:rsidR="00000000" w14:paraId="197C15D2" w14:textId="77777777">
        <w:trPr>
          <w:trHeight w:val="300"/>
          <w:jc w:val="center"/>
        </w:trPr>
        <w:tc>
          <w:tcPr>
            <w:tcW w:w="2403" w:type="dxa"/>
            <w:vAlign w:val="center"/>
          </w:tcPr>
          <w:p w14:paraId="3FE1CA88" w14:textId="77777777" w:rsidR="00000000" w:rsidRDefault="007478C2">
            <w:pPr>
              <w:ind w:firstLineChars="200" w:firstLine="480"/>
              <w:rPr>
                <w:rFonts w:ascii="宋体" w:hAnsi="宋体"/>
                <w:sz w:val="24"/>
              </w:rPr>
            </w:pPr>
            <w:r>
              <w:rPr>
                <w:rFonts w:ascii="宋体" w:hAnsi="宋体" w:hint="eastAsia"/>
                <w:sz w:val="24"/>
              </w:rPr>
              <w:t>其他</w:t>
            </w:r>
          </w:p>
        </w:tc>
        <w:tc>
          <w:tcPr>
            <w:tcW w:w="812" w:type="dxa"/>
            <w:vAlign w:val="bottom"/>
          </w:tcPr>
          <w:p w14:paraId="542396A7" w14:textId="77777777" w:rsidR="00000000" w:rsidRDefault="007478C2">
            <w:pPr>
              <w:jc w:val="center"/>
              <w:rPr>
                <w:rFonts w:ascii="宋体" w:hAnsi="宋体"/>
                <w:sz w:val="24"/>
              </w:rPr>
            </w:pPr>
            <w:r>
              <w:rPr>
                <w:rFonts w:hint="eastAsia"/>
                <w:color w:val="0000FF"/>
                <w:sz w:val="18"/>
              </w:rPr>
              <w:t>(4086)</w:t>
            </w:r>
          </w:p>
        </w:tc>
        <w:tc>
          <w:tcPr>
            <w:tcW w:w="862" w:type="dxa"/>
            <w:vAlign w:val="bottom"/>
          </w:tcPr>
          <w:p w14:paraId="745756F0" w14:textId="77777777" w:rsidR="00000000" w:rsidRDefault="007478C2">
            <w:pPr>
              <w:jc w:val="center"/>
              <w:rPr>
                <w:rFonts w:ascii="宋体" w:hAnsi="宋体"/>
                <w:sz w:val="24"/>
              </w:rPr>
            </w:pPr>
            <w:r>
              <w:rPr>
                <w:rFonts w:hint="eastAsia"/>
                <w:color w:val="0000FF"/>
                <w:sz w:val="18"/>
              </w:rPr>
              <w:t>(4087)</w:t>
            </w:r>
          </w:p>
        </w:tc>
        <w:tc>
          <w:tcPr>
            <w:tcW w:w="851" w:type="dxa"/>
            <w:vAlign w:val="bottom"/>
          </w:tcPr>
          <w:p w14:paraId="55AF1FF6" w14:textId="77777777" w:rsidR="00000000" w:rsidRDefault="007478C2">
            <w:pPr>
              <w:jc w:val="center"/>
              <w:rPr>
                <w:rFonts w:ascii="宋体" w:hAnsi="宋体"/>
                <w:sz w:val="24"/>
              </w:rPr>
            </w:pPr>
            <w:r>
              <w:rPr>
                <w:rFonts w:hint="eastAsia"/>
                <w:color w:val="0000FF"/>
                <w:sz w:val="18"/>
              </w:rPr>
              <w:t>(4088)</w:t>
            </w:r>
          </w:p>
        </w:tc>
        <w:tc>
          <w:tcPr>
            <w:tcW w:w="850" w:type="dxa"/>
            <w:vAlign w:val="bottom"/>
          </w:tcPr>
          <w:p w14:paraId="3A69F410" w14:textId="77777777" w:rsidR="00000000" w:rsidRDefault="007478C2">
            <w:pPr>
              <w:jc w:val="center"/>
              <w:rPr>
                <w:rFonts w:ascii="宋体" w:hAnsi="宋体"/>
                <w:sz w:val="24"/>
              </w:rPr>
            </w:pPr>
            <w:r>
              <w:rPr>
                <w:rFonts w:hint="eastAsia"/>
                <w:color w:val="0000FF"/>
                <w:sz w:val="18"/>
              </w:rPr>
              <w:t>(4089)</w:t>
            </w:r>
          </w:p>
        </w:tc>
        <w:tc>
          <w:tcPr>
            <w:tcW w:w="851" w:type="dxa"/>
            <w:vAlign w:val="bottom"/>
          </w:tcPr>
          <w:p w14:paraId="0DC4DF89" w14:textId="77777777" w:rsidR="00000000" w:rsidRDefault="007478C2">
            <w:pPr>
              <w:jc w:val="center"/>
              <w:rPr>
                <w:rFonts w:ascii="宋体" w:hAnsi="宋体"/>
                <w:sz w:val="24"/>
              </w:rPr>
            </w:pPr>
            <w:r>
              <w:rPr>
                <w:rFonts w:hint="eastAsia"/>
                <w:color w:val="0000FF"/>
                <w:sz w:val="18"/>
              </w:rPr>
              <w:t>(4090)</w:t>
            </w:r>
          </w:p>
        </w:tc>
        <w:tc>
          <w:tcPr>
            <w:tcW w:w="850" w:type="dxa"/>
            <w:vAlign w:val="bottom"/>
          </w:tcPr>
          <w:p w14:paraId="54C03674" w14:textId="77777777" w:rsidR="00000000" w:rsidRDefault="007478C2">
            <w:pPr>
              <w:jc w:val="center"/>
              <w:rPr>
                <w:rFonts w:ascii="宋体" w:hAnsi="宋体"/>
                <w:sz w:val="24"/>
              </w:rPr>
            </w:pPr>
            <w:r>
              <w:rPr>
                <w:rFonts w:hint="eastAsia"/>
                <w:color w:val="0000FF"/>
                <w:sz w:val="18"/>
              </w:rPr>
              <w:t>(4091)</w:t>
            </w:r>
          </w:p>
        </w:tc>
        <w:tc>
          <w:tcPr>
            <w:tcW w:w="864" w:type="dxa"/>
            <w:vAlign w:val="bottom"/>
          </w:tcPr>
          <w:p w14:paraId="6CF5D602" w14:textId="77777777" w:rsidR="00000000" w:rsidRDefault="007478C2">
            <w:pPr>
              <w:jc w:val="center"/>
              <w:rPr>
                <w:rFonts w:ascii="宋体" w:hAnsi="宋体"/>
                <w:sz w:val="24"/>
              </w:rPr>
            </w:pPr>
            <w:r>
              <w:rPr>
                <w:rFonts w:hint="eastAsia"/>
                <w:color w:val="0000FF"/>
                <w:sz w:val="18"/>
              </w:rPr>
              <w:t>(4092)</w:t>
            </w:r>
          </w:p>
        </w:tc>
        <w:tc>
          <w:tcPr>
            <w:tcW w:w="943" w:type="dxa"/>
            <w:vAlign w:val="bottom"/>
          </w:tcPr>
          <w:p w14:paraId="2E1FEAB6" w14:textId="77777777" w:rsidR="00000000" w:rsidRDefault="007478C2">
            <w:pPr>
              <w:jc w:val="center"/>
              <w:rPr>
                <w:rFonts w:ascii="宋体" w:hAnsi="宋体"/>
                <w:sz w:val="24"/>
              </w:rPr>
            </w:pPr>
            <w:r>
              <w:rPr>
                <w:rFonts w:hint="eastAsia"/>
                <w:color w:val="0000FF"/>
                <w:sz w:val="18"/>
              </w:rPr>
              <w:t>(4093)</w:t>
            </w:r>
          </w:p>
        </w:tc>
      </w:tr>
      <w:tr w:rsidR="00000000" w14:paraId="2634ECA1" w14:textId="77777777">
        <w:trPr>
          <w:trHeight w:val="300"/>
          <w:jc w:val="center"/>
        </w:trPr>
        <w:tc>
          <w:tcPr>
            <w:tcW w:w="2403" w:type="dxa"/>
            <w:vAlign w:val="center"/>
          </w:tcPr>
          <w:p w14:paraId="485DDAA0" w14:textId="77777777" w:rsidR="00000000" w:rsidRDefault="007478C2">
            <w:pPr>
              <w:rPr>
                <w:rFonts w:ascii="宋体" w:hAnsi="宋体"/>
                <w:b/>
                <w:bCs/>
                <w:sz w:val="24"/>
              </w:rPr>
            </w:pPr>
            <w:r>
              <w:rPr>
                <w:rFonts w:ascii="宋体" w:hAnsi="宋体" w:hint="eastAsia"/>
                <w:b/>
                <w:bCs/>
                <w:sz w:val="24"/>
              </w:rPr>
              <w:t>二、本期期初余额</w:t>
            </w:r>
          </w:p>
        </w:tc>
        <w:tc>
          <w:tcPr>
            <w:tcW w:w="812" w:type="dxa"/>
            <w:vAlign w:val="bottom"/>
          </w:tcPr>
          <w:p w14:paraId="539914F3" w14:textId="77777777" w:rsidR="00000000" w:rsidRDefault="007478C2">
            <w:pPr>
              <w:jc w:val="center"/>
              <w:rPr>
                <w:rFonts w:ascii="宋体" w:hAnsi="宋体"/>
                <w:b/>
                <w:bCs/>
                <w:sz w:val="24"/>
              </w:rPr>
            </w:pPr>
            <w:r>
              <w:rPr>
                <w:rFonts w:hint="eastAsia"/>
                <w:color w:val="0000FF"/>
                <w:sz w:val="18"/>
              </w:rPr>
              <w:t>(4054)</w:t>
            </w:r>
          </w:p>
        </w:tc>
        <w:tc>
          <w:tcPr>
            <w:tcW w:w="862" w:type="dxa"/>
            <w:vAlign w:val="bottom"/>
          </w:tcPr>
          <w:p w14:paraId="32C58C8A" w14:textId="77777777" w:rsidR="00000000" w:rsidRDefault="007478C2">
            <w:pPr>
              <w:jc w:val="center"/>
              <w:rPr>
                <w:rFonts w:ascii="宋体" w:hAnsi="宋体"/>
                <w:b/>
                <w:bCs/>
                <w:sz w:val="24"/>
              </w:rPr>
            </w:pPr>
            <w:r>
              <w:rPr>
                <w:rFonts w:hint="eastAsia"/>
                <w:color w:val="0000FF"/>
                <w:sz w:val="18"/>
              </w:rPr>
              <w:t>(4055)</w:t>
            </w:r>
          </w:p>
        </w:tc>
        <w:tc>
          <w:tcPr>
            <w:tcW w:w="851" w:type="dxa"/>
            <w:vAlign w:val="bottom"/>
          </w:tcPr>
          <w:p w14:paraId="5FAD50F0" w14:textId="77777777" w:rsidR="00000000" w:rsidRDefault="007478C2">
            <w:pPr>
              <w:jc w:val="center"/>
              <w:rPr>
                <w:rFonts w:ascii="宋体" w:hAnsi="宋体"/>
                <w:b/>
                <w:bCs/>
                <w:sz w:val="24"/>
              </w:rPr>
            </w:pPr>
            <w:r>
              <w:rPr>
                <w:rFonts w:hint="eastAsia"/>
                <w:color w:val="0000FF"/>
                <w:sz w:val="18"/>
              </w:rPr>
              <w:t>(4056)</w:t>
            </w:r>
          </w:p>
        </w:tc>
        <w:tc>
          <w:tcPr>
            <w:tcW w:w="850" w:type="dxa"/>
            <w:vAlign w:val="bottom"/>
          </w:tcPr>
          <w:p w14:paraId="1706F9FB" w14:textId="77777777" w:rsidR="00000000" w:rsidRDefault="007478C2">
            <w:pPr>
              <w:jc w:val="center"/>
              <w:rPr>
                <w:rFonts w:ascii="宋体" w:hAnsi="宋体"/>
                <w:b/>
                <w:bCs/>
                <w:sz w:val="24"/>
              </w:rPr>
            </w:pPr>
            <w:r>
              <w:rPr>
                <w:rFonts w:hint="eastAsia"/>
                <w:color w:val="0000FF"/>
                <w:sz w:val="18"/>
              </w:rPr>
              <w:t>(4057)</w:t>
            </w:r>
          </w:p>
        </w:tc>
        <w:tc>
          <w:tcPr>
            <w:tcW w:w="851" w:type="dxa"/>
            <w:vAlign w:val="bottom"/>
          </w:tcPr>
          <w:p w14:paraId="01B0D027" w14:textId="77777777" w:rsidR="00000000" w:rsidRDefault="007478C2">
            <w:pPr>
              <w:jc w:val="center"/>
              <w:rPr>
                <w:rFonts w:ascii="宋体" w:hAnsi="宋体"/>
                <w:b/>
                <w:bCs/>
                <w:sz w:val="24"/>
              </w:rPr>
            </w:pPr>
            <w:r>
              <w:rPr>
                <w:rFonts w:hint="eastAsia"/>
                <w:color w:val="0000FF"/>
                <w:sz w:val="18"/>
              </w:rPr>
              <w:t>(4058)</w:t>
            </w:r>
          </w:p>
        </w:tc>
        <w:tc>
          <w:tcPr>
            <w:tcW w:w="850" w:type="dxa"/>
            <w:vAlign w:val="bottom"/>
          </w:tcPr>
          <w:p w14:paraId="772E23F5" w14:textId="77777777" w:rsidR="00000000" w:rsidRDefault="007478C2">
            <w:pPr>
              <w:jc w:val="center"/>
              <w:rPr>
                <w:rFonts w:ascii="宋体" w:hAnsi="宋体"/>
                <w:b/>
                <w:bCs/>
                <w:sz w:val="24"/>
              </w:rPr>
            </w:pPr>
            <w:r>
              <w:rPr>
                <w:rFonts w:hint="eastAsia"/>
                <w:color w:val="0000FF"/>
                <w:sz w:val="18"/>
              </w:rPr>
              <w:t>(4059)</w:t>
            </w:r>
          </w:p>
        </w:tc>
        <w:tc>
          <w:tcPr>
            <w:tcW w:w="864" w:type="dxa"/>
            <w:vAlign w:val="bottom"/>
          </w:tcPr>
          <w:p w14:paraId="40266C43" w14:textId="77777777" w:rsidR="00000000" w:rsidRDefault="007478C2">
            <w:pPr>
              <w:jc w:val="center"/>
              <w:rPr>
                <w:rFonts w:ascii="宋体" w:hAnsi="宋体"/>
                <w:b/>
                <w:bCs/>
                <w:sz w:val="24"/>
              </w:rPr>
            </w:pPr>
            <w:r>
              <w:rPr>
                <w:rFonts w:hint="eastAsia"/>
                <w:color w:val="0000FF"/>
                <w:sz w:val="18"/>
              </w:rPr>
              <w:t>(4060)</w:t>
            </w:r>
          </w:p>
        </w:tc>
        <w:tc>
          <w:tcPr>
            <w:tcW w:w="943" w:type="dxa"/>
            <w:vAlign w:val="bottom"/>
          </w:tcPr>
          <w:p w14:paraId="1D14134B" w14:textId="77777777" w:rsidR="00000000" w:rsidRDefault="007478C2">
            <w:pPr>
              <w:jc w:val="center"/>
              <w:rPr>
                <w:rFonts w:ascii="宋体" w:hAnsi="宋体"/>
                <w:b/>
                <w:bCs/>
                <w:sz w:val="24"/>
              </w:rPr>
            </w:pPr>
            <w:r>
              <w:rPr>
                <w:rFonts w:hint="eastAsia"/>
                <w:color w:val="0000FF"/>
                <w:sz w:val="18"/>
              </w:rPr>
              <w:t>(4061)</w:t>
            </w:r>
          </w:p>
        </w:tc>
      </w:tr>
      <w:tr w:rsidR="00000000" w14:paraId="32DF7257" w14:textId="77777777">
        <w:trPr>
          <w:trHeight w:val="300"/>
          <w:jc w:val="center"/>
        </w:trPr>
        <w:tc>
          <w:tcPr>
            <w:tcW w:w="2403" w:type="dxa"/>
            <w:vAlign w:val="center"/>
          </w:tcPr>
          <w:p w14:paraId="5766A1CC" w14:textId="77777777" w:rsidR="00000000" w:rsidRDefault="007478C2">
            <w:pPr>
              <w:rPr>
                <w:rFonts w:ascii="宋体" w:hAnsi="宋体"/>
                <w:b/>
                <w:bCs/>
                <w:sz w:val="24"/>
              </w:rPr>
            </w:pPr>
            <w:r>
              <w:rPr>
                <w:rFonts w:ascii="宋体" w:hAnsi="宋体" w:hint="eastAsia"/>
                <w:b/>
                <w:bCs/>
                <w:sz w:val="24"/>
              </w:rPr>
              <w:t>三、本期增减变动额（减少以“</w:t>
            </w:r>
            <w:r>
              <w:rPr>
                <w:rFonts w:ascii="宋体" w:hAnsi="宋体" w:hint="eastAsia"/>
                <w:b/>
                <w:bCs/>
                <w:sz w:val="24"/>
              </w:rPr>
              <w:t>-</w:t>
            </w:r>
            <w:r>
              <w:rPr>
                <w:rFonts w:ascii="宋体" w:hAnsi="宋体" w:hint="eastAsia"/>
                <w:b/>
                <w:bCs/>
                <w:sz w:val="24"/>
              </w:rPr>
              <w:t>”号填列）</w:t>
            </w:r>
          </w:p>
        </w:tc>
        <w:tc>
          <w:tcPr>
            <w:tcW w:w="812" w:type="dxa"/>
            <w:vAlign w:val="bottom"/>
          </w:tcPr>
          <w:p w14:paraId="1759E9A0" w14:textId="77777777" w:rsidR="00000000" w:rsidRDefault="007478C2">
            <w:pPr>
              <w:jc w:val="center"/>
              <w:rPr>
                <w:rFonts w:ascii="宋体" w:hAnsi="宋体"/>
                <w:b/>
                <w:bCs/>
                <w:sz w:val="24"/>
              </w:rPr>
            </w:pPr>
            <w:r>
              <w:rPr>
                <w:rFonts w:hint="eastAsia"/>
                <w:color w:val="0000FF"/>
                <w:sz w:val="18"/>
              </w:rPr>
              <w:t>(4094)</w:t>
            </w:r>
          </w:p>
        </w:tc>
        <w:tc>
          <w:tcPr>
            <w:tcW w:w="862" w:type="dxa"/>
            <w:vAlign w:val="bottom"/>
          </w:tcPr>
          <w:p w14:paraId="6F6462C8" w14:textId="77777777" w:rsidR="00000000" w:rsidRDefault="007478C2">
            <w:pPr>
              <w:jc w:val="center"/>
              <w:rPr>
                <w:rFonts w:ascii="宋体" w:hAnsi="宋体"/>
                <w:b/>
                <w:bCs/>
                <w:sz w:val="24"/>
              </w:rPr>
            </w:pPr>
            <w:r>
              <w:rPr>
                <w:rFonts w:hint="eastAsia"/>
                <w:color w:val="0000FF"/>
                <w:sz w:val="18"/>
              </w:rPr>
              <w:t>(4095)</w:t>
            </w:r>
          </w:p>
        </w:tc>
        <w:tc>
          <w:tcPr>
            <w:tcW w:w="851" w:type="dxa"/>
            <w:vAlign w:val="bottom"/>
          </w:tcPr>
          <w:p w14:paraId="792E93AE" w14:textId="77777777" w:rsidR="00000000" w:rsidRDefault="007478C2">
            <w:pPr>
              <w:jc w:val="center"/>
              <w:rPr>
                <w:rFonts w:ascii="宋体" w:hAnsi="宋体"/>
                <w:b/>
                <w:bCs/>
                <w:sz w:val="24"/>
              </w:rPr>
            </w:pPr>
            <w:r>
              <w:rPr>
                <w:rFonts w:hint="eastAsia"/>
                <w:color w:val="0000FF"/>
                <w:sz w:val="18"/>
              </w:rPr>
              <w:t>(409</w:t>
            </w:r>
            <w:r>
              <w:rPr>
                <w:rFonts w:hint="eastAsia"/>
                <w:color w:val="0000FF"/>
                <w:sz w:val="18"/>
              </w:rPr>
              <w:t>6)</w:t>
            </w:r>
          </w:p>
        </w:tc>
        <w:tc>
          <w:tcPr>
            <w:tcW w:w="850" w:type="dxa"/>
            <w:vAlign w:val="bottom"/>
          </w:tcPr>
          <w:p w14:paraId="0AE47253" w14:textId="77777777" w:rsidR="00000000" w:rsidRDefault="007478C2">
            <w:pPr>
              <w:jc w:val="center"/>
              <w:rPr>
                <w:rFonts w:ascii="宋体" w:hAnsi="宋体"/>
                <w:b/>
                <w:bCs/>
                <w:sz w:val="24"/>
              </w:rPr>
            </w:pPr>
            <w:r>
              <w:rPr>
                <w:rFonts w:hint="eastAsia"/>
                <w:color w:val="0000FF"/>
                <w:sz w:val="18"/>
              </w:rPr>
              <w:t>(4097)</w:t>
            </w:r>
          </w:p>
        </w:tc>
        <w:tc>
          <w:tcPr>
            <w:tcW w:w="851" w:type="dxa"/>
            <w:vAlign w:val="bottom"/>
          </w:tcPr>
          <w:p w14:paraId="79029438" w14:textId="77777777" w:rsidR="00000000" w:rsidRDefault="007478C2">
            <w:pPr>
              <w:jc w:val="center"/>
              <w:rPr>
                <w:rFonts w:ascii="宋体" w:hAnsi="宋体"/>
                <w:b/>
                <w:bCs/>
                <w:sz w:val="24"/>
              </w:rPr>
            </w:pPr>
            <w:r>
              <w:rPr>
                <w:rFonts w:hint="eastAsia"/>
                <w:color w:val="0000FF"/>
                <w:sz w:val="18"/>
              </w:rPr>
              <w:t>(4098)</w:t>
            </w:r>
          </w:p>
        </w:tc>
        <w:tc>
          <w:tcPr>
            <w:tcW w:w="850" w:type="dxa"/>
            <w:vAlign w:val="bottom"/>
          </w:tcPr>
          <w:p w14:paraId="72FD1FC7" w14:textId="77777777" w:rsidR="00000000" w:rsidRDefault="007478C2">
            <w:pPr>
              <w:jc w:val="center"/>
              <w:rPr>
                <w:rFonts w:ascii="宋体" w:hAnsi="宋体"/>
                <w:b/>
                <w:bCs/>
                <w:sz w:val="24"/>
              </w:rPr>
            </w:pPr>
            <w:r>
              <w:rPr>
                <w:rFonts w:hint="eastAsia"/>
                <w:color w:val="0000FF"/>
                <w:sz w:val="18"/>
              </w:rPr>
              <w:t>(4099)</w:t>
            </w:r>
          </w:p>
        </w:tc>
        <w:tc>
          <w:tcPr>
            <w:tcW w:w="864" w:type="dxa"/>
            <w:vAlign w:val="bottom"/>
          </w:tcPr>
          <w:p w14:paraId="73B903CF" w14:textId="77777777" w:rsidR="00000000" w:rsidRDefault="007478C2">
            <w:pPr>
              <w:jc w:val="center"/>
              <w:rPr>
                <w:rFonts w:ascii="宋体" w:hAnsi="宋体"/>
                <w:b/>
                <w:bCs/>
                <w:sz w:val="24"/>
              </w:rPr>
            </w:pPr>
            <w:r>
              <w:rPr>
                <w:rFonts w:hint="eastAsia"/>
                <w:color w:val="0000FF"/>
                <w:sz w:val="18"/>
              </w:rPr>
              <w:t>(4100)</w:t>
            </w:r>
          </w:p>
        </w:tc>
        <w:tc>
          <w:tcPr>
            <w:tcW w:w="943" w:type="dxa"/>
            <w:vAlign w:val="bottom"/>
          </w:tcPr>
          <w:p w14:paraId="1BD41968" w14:textId="77777777" w:rsidR="00000000" w:rsidRDefault="007478C2">
            <w:pPr>
              <w:jc w:val="center"/>
              <w:rPr>
                <w:rFonts w:ascii="宋体" w:hAnsi="宋体"/>
                <w:b/>
                <w:bCs/>
                <w:sz w:val="24"/>
              </w:rPr>
            </w:pPr>
            <w:r>
              <w:rPr>
                <w:rFonts w:hint="eastAsia"/>
                <w:color w:val="0000FF"/>
                <w:sz w:val="18"/>
              </w:rPr>
              <w:t>(4101)</w:t>
            </w:r>
          </w:p>
        </w:tc>
      </w:tr>
      <w:tr w:rsidR="00000000" w14:paraId="6FAAC78D" w14:textId="77777777">
        <w:trPr>
          <w:trHeight w:val="300"/>
          <w:jc w:val="center"/>
        </w:trPr>
        <w:tc>
          <w:tcPr>
            <w:tcW w:w="2403" w:type="dxa"/>
            <w:vAlign w:val="center"/>
          </w:tcPr>
          <w:p w14:paraId="413238FD" w14:textId="77777777" w:rsidR="00000000" w:rsidRDefault="007478C2">
            <w:pPr>
              <w:rPr>
                <w:rFonts w:ascii="宋体" w:hAnsi="宋体"/>
                <w:sz w:val="24"/>
              </w:rPr>
            </w:pPr>
            <w:r>
              <w:rPr>
                <w:rFonts w:ascii="宋体" w:hAnsi="宋体" w:hint="eastAsia"/>
                <w:sz w:val="24"/>
              </w:rPr>
              <w:t>（一）综合收益总额</w:t>
            </w:r>
          </w:p>
        </w:tc>
        <w:tc>
          <w:tcPr>
            <w:tcW w:w="812" w:type="dxa"/>
            <w:vAlign w:val="bottom"/>
          </w:tcPr>
          <w:p w14:paraId="3EC12364" w14:textId="77777777" w:rsidR="00000000" w:rsidRDefault="007478C2">
            <w:pPr>
              <w:jc w:val="center"/>
              <w:rPr>
                <w:rFonts w:ascii="宋体" w:hAnsi="宋体"/>
                <w:sz w:val="24"/>
              </w:rPr>
            </w:pPr>
            <w:r>
              <w:rPr>
                <w:rFonts w:hint="eastAsia"/>
                <w:color w:val="0000FF"/>
                <w:sz w:val="18"/>
              </w:rPr>
              <w:t>(4102)</w:t>
            </w:r>
          </w:p>
        </w:tc>
        <w:tc>
          <w:tcPr>
            <w:tcW w:w="862" w:type="dxa"/>
            <w:vAlign w:val="bottom"/>
          </w:tcPr>
          <w:p w14:paraId="1277993C" w14:textId="77777777" w:rsidR="00000000" w:rsidRDefault="007478C2">
            <w:pPr>
              <w:jc w:val="center"/>
              <w:rPr>
                <w:rFonts w:ascii="宋体" w:hAnsi="宋体"/>
                <w:sz w:val="24"/>
              </w:rPr>
            </w:pPr>
            <w:r>
              <w:rPr>
                <w:rFonts w:hint="eastAsia"/>
                <w:color w:val="0000FF"/>
                <w:sz w:val="18"/>
              </w:rPr>
              <w:t>(4103)</w:t>
            </w:r>
          </w:p>
        </w:tc>
        <w:tc>
          <w:tcPr>
            <w:tcW w:w="851" w:type="dxa"/>
            <w:vAlign w:val="bottom"/>
          </w:tcPr>
          <w:p w14:paraId="113E477A" w14:textId="77777777" w:rsidR="00000000" w:rsidRDefault="007478C2">
            <w:pPr>
              <w:jc w:val="center"/>
              <w:rPr>
                <w:rFonts w:ascii="宋体" w:hAnsi="宋体"/>
                <w:sz w:val="24"/>
              </w:rPr>
            </w:pPr>
            <w:r>
              <w:rPr>
                <w:rFonts w:hint="eastAsia"/>
                <w:color w:val="0000FF"/>
                <w:sz w:val="18"/>
              </w:rPr>
              <w:t>(4104)</w:t>
            </w:r>
          </w:p>
        </w:tc>
        <w:tc>
          <w:tcPr>
            <w:tcW w:w="850" w:type="dxa"/>
            <w:vAlign w:val="bottom"/>
          </w:tcPr>
          <w:p w14:paraId="1D48BB09" w14:textId="77777777" w:rsidR="00000000" w:rsidRDefault="007478C2">
            <w:pPr>
              <w:jc w:val="center"/>
              <w:rPr>
                <w:rFonts w:ascii="宋体" w:hAnsi="宋体"/>
                <w:sz w:val="24"/>
              </w:rPr>
            </w:pPr>
            <w:r>
              <w:rPr>
                <w:rFonts w:hint="eastAsia"/>
                <w:color w:val="0000FF"/>
                <w:sz w:val="18"/>
              </w:rPr>
              <w:t>(4105)</w:t>
            </w:r>
          </w:p>
        </w:tc>
        <w:tc>
          <w:tcPr>
            <w:tcW w:w="851" w:type="dxa"/>
            <w:vAlign w:val="bottom"/>
          </w:tcPr>
          <w:p w14:paraId="0A3C0617" w14:textId="77777777" w:rsidR="00000000" w:rsidRDefault="007478C2">
            <w:pPr>
              <w:jc w:val="center"/>
              <w:rPr>
                <w:rFonts w:ascii="宋体" w:hAnsi="宋体"/>
                <w:sz w:val="24"/>
              </w:rPr>
            </w:pPr>
            <w:r>
              <w:rPr>
                <w:rFonts w:hint="eastAsia"/>
                <w:color w:val="0000FF"/>
                <w:sz w:val="18"/>
              </w:rPr>
              <w:t>(4106)</w:t>
            </w:r>
          </w:p>
        </w:tc>
        <w:tc>
          <w:tcPr>
            <w:tcW w:w="850" w:type="dxa"/>
            <w:vAlign w:val="bottom"/>
          </w:tcPr>
          <w:p w14:paraId="3BC24E36" w14:textId="77777777" w:rsidR="00000000" w:rsidRDefault="007478C2">
            <w:pPr>
              <w:jc w:val="center"/>
              <w:rPr>
                <w:rFonts w:ascii="宋体" w:hAnsi="宋体"/>
                <w:sz w:val="24"/>
              </w:rPr>
            </w:pPr>
            <w:r>
              <w:rPr>
                <w:rFonts w:hint="eastAsia"/>
                <w:color w:val="0000FF"/>
                <w:sz w:val="18"/>
              </w:rPr>
              <w:t>(4107)</w:t>
            </w:r>
          </w:p>
        </w:tc>
        <w:tc>
          <w:tcPr>
            <w:tcW w:w="864" w:type="dxa"/>
            <w:vAlign w:val="bottom"/>
          </w:tcPr>
          <w:p w14:paraId="283F4DC1" w14:textId="77777777" w:rsidR="00000000" w:rsidRDefault="007478C2">
            <w:pPr>
              <w:jc w:val="center"/>
              <w:rPr>
                <w:rFonts w:ascii="宋体" w:hAnsi="宋体"/>
                <w:sz w:val="24"/>
              </w:rPr>
            </w:pPr>
            <w:r>
              <w:rPr>
                <w:rFonts w:hint="eastAsia"/>
                <w:color w:val="0000FF"/>
                <w:sz w:val="18"/>
              </w:rPr>
              <w:t>(4108)</w:t>
            </w:r>
          </w:p>
        </w:tc>
        <w:tc>
          <w:tcPr>
            <w:tcW w:w="943" w:type="dxa"/>
            <w:vAlign w:val="bottom"/>
          </w:tcPr>
          <w:p w14:paraId="1F969A51" w14:textId="77777777" w:rsidR="00000000" w:rsidRDefault="007478C2">
            <w:pPr>
              <w:jc w:val="center"/>
              <w:rPr>
                <w:rFonts w:ascii="宋体" w:hAnsi="宋体"/>
                <w:sz w:val="24"/>
              </w:rPr>
            </w:pPr>
            <w:r>
              <w:rPr>
                <w:rFonts w:hint="eastAsia"/>
                <w:color w:val="0000FF"/>
                <w:sz w:val="18"/>
              </w:rPr>
              <w:t>(4109)</w:t>
            </w:r>
          </w:p>
        </w:tc>
      </w:tr>
      <w:tr w:rsidR="00000000" w14:paraId="6EEEB478" w14:textId="77777777">
        <w:trPr>
          <w:trHeight w:val="300"/>
          <w:jc w:val="center"/>
        </w:trPr>
        <w:tc>
          <w:tcPr>
            <w:tcW w:w="2403" w:type="dxa"/>
            <w:vAlign w:val="center"/>
          </w:tcPr>
          <w:p w14:paraId="05B659EC" w14:textId="77777777" w:rsidR="00000000" w:rsidRDefault="007478C2">
            <w:pPr>
              <w:rPr>
                <w:rFonts w:ascii="宋体" w:hAnsi="宋体"/>
                <w:sz w:val="24"/>
              </w:rPr>
            </w:pPr>
            <w:r>
              <w:rPr>
                <w:rFonts w:ascii="宋体" w:hAnsi="宋体" w:hint="eastAsia"/>
                <w:sz w:val="24"/>
              </w:rPr>
              <w:t>（二）产品持有人申购和赎回</w:t>
            </w:r>
            <w:r>
              <w:rPr>
                <w:rStyle w:val="FootnoteReference"/>
                <w:rFonts w:ascii="宋体" w:hAnsi="宋体"/>
                <w:sz w:val="24"/>
              </w:rPr>
              <w:footnoteReference w:id="439"/>
            </w:r>
          </w:p>
        </w:tc>
        <w:tc>
          <w:tcPr>
            <w:tcW w:w="812" w:type="dxa"/>
            <w:vAlign w:val="bottom"/>
          </w:tcPr>
          <w:p w14:paraId="3FA46337" w14:textId="77777777" w:rsidR="00000000" w:rsidRDefault="007478C2">
            <w:pPr>
              <w:jc w:val="center"/>
              <w:rPr>
                <w:rFonts w:ascii="宋体" w:hAnsi="宋体"/>
                <w:sz w:val="24"/>
              </w:rPr>
            </w:pPr>
            <w:r>
              <w:rPr>
                <w:rFonts w:hint="eastAsia"/>
                <w:color w:val="0000FF"/>
                <w:sz w:val="18"/>
              </w:rPr>
              <w:t>(4110)</w:t>
            </w:r>
          </w:p>
        </w:tc>
        <w:tc>
          <w:tcPr>
            <w:tcW w:w="862" w:type="dxa"/>
            <w:vAlign w:val="bottom"/>
          </w:tcPr>
          <w:p w14:paraId="207EFC77" w14:textId="77777777" w:rsidR="00000000" w:rsidRDefault="007478C2">
            <w:pPr>
              <w:jc w:val="center"/>
              <w:rPr>
                <w:rFonts w:ascii="宋体" w:hAnsi="宋体"/>
                <w:sz w:val="24"/>
              </w:rPr>
            </w:pPr>
            <w:r>
              <w:rPr>
                <w:rFonts w:hint="eastAsia"/>
                <w:color w:val="0000FF"/>
                <w:sz w:val="18"/>
              </w:rPr>
              <w:t>(4111)</w:t>
            </w:r>
          </w:p>
        </w:tc>
        <w:tc>
          <w:tcPr>
            <w:tcW w:w="851" w:type="dxa"/>
            <w:vAlign w:val="bottom"/>
          </w:tcPr>
          <w:p w14:paraId="42A81FA5" w14:textId="77777777" w:rsidR="00000000" w:rsidRDefault="007478C2">
            <w:pPr>
              <w:jc w:val="center"/>
              <w:rPr>
                <w:rFonts w:ascii="宋体" w:hAnsi="宋体"/>
                <w:sz w:val="24"/>
              </w:rPr>
            </w:pPr>
            <w:r>
              <w:rPr>
                <w:rFonts w:hint="eastAsia"/>
                <w:color w:val="0000FF"/>
                <w:sz w:val="18"/>
              </w:rPr>
              <w:t>(4112)</w:t>
            </w:r>
          </w:p>
        </w:tc>
        <w:tc>
          <w:tcPr>
            <w:tcW w:w="850" w:type="dxa"/>
            <w:vAlign w:val="bottom"/>
          </w:tcPr>
          <w:p w14:paraId="46D2E28B" w14:textId="77777777" w:rsidR="00000000" w:rsidRDefault="007478C2">
            <w:pPr>
              <w:jc w:val="center"/>
              <w:rPr>
                <w:rFonts w:ascii="宋体" w:hAnsi="宋体"/>
                <w:sz w:val="24"/>
              </w:rPr>
            </w:pPr>
            <w:r>
              <w:rPr>
                <w:rFonts w:hint="eastAsia"/>
                <w:color w:val="0000FF"/>
                <w:sz w:val="18"/>
              </w:rPr>
              <w:t>(4113)</w:t>
            </w:r>
          </w:p>
        </w:tc>
        <w:tc>
          <w:tcPr>
            <w:tcW w:w="851" w:type="dxa"/>
            <w:vAlign w:val="bottom"/>
          </w:tcPr>
          <w:p w14:paraId="2349D407" w14:textId="77777777" w:rsidR="00000000" w:rsidRDefault="007478C2">
            <w:pPr>
              <w:jc w:val="center"/>
              <w:rPr>
                <w:rFonts w:ascii="宋体" w:hAnsi="宋体"/>
                <w:sz w:val="24"/>
              </w:rPr>
            </w:pPr>
            <w:r>
              <w:rPr>
                <w:rFonts w:hint="eastAsia"/>
                <w:color w:val="0000FF"/>
                <w:sz w:val="18"/>
              </w:rPr>
              <w:t>(4114)</w:t>
            </w:r>
          </w:p>
        </w:tc>
        <w:tc>
          <w:tcPr>
            <w:tcW w:w="850" w:type="dxa"/>
            <w:vAlign w:val="bottom"/>
          </w:tcPr>
          <w:p w14:paraId="6257C8BD" w14:textId="77777777" w:rsidR="00000000" w:rsidRDefault="007478C2">
            <w:pPr>
              <w:jc w:val="center"/>
              <w:rPr>
                <w:rFonts w:ascii="宋体" w:hAnsi="宋体"/>
                <w:sz w:val="24"/>
              </w:rPr>
            </w:pPr>
            <w:r>
              <w:rPr>
                <w:rFonts w:hint="eastAsia"/>
                <w:color w:val="0000FF"/>
                <w:sz w:val="18"/>
              </w:rPr>
              <w:t>(4115)</w:t>
            </w:r>
          </w:p>
        </w:tc>
        <w:tc>
          <w:tcPr>
            <w:tcW w:w="864" w:type="dxa"/>
            <w:vAlign w:val="bottom"/>
          </w:tcPr>
          <w:p w14:paraId="5CBCDD57" w14:textId="77777777" w:rsidR="00000000" w:rsidRDefault="007478C2">
            <w:pPr>
              <w:jc w:val="center"/>
              <w:rPr>
                <w:rFonts w:ascii="宋体" w:hAnsi="宋体"/>
                <w:sz w:val="24"/>
              </w:rPr>
            </w:pPr>
            <w:r>
              <w:rPr>
                <w:rFonts w:hint="eastAsia"/>
                <w:color w:val="0000FF"/>
                <w:sz w:val="18"/>
              </w:rPr>
              <w:t>(4116)</w:t>
            </w:r>
          </w:p>
        </w:tc>
        <w:tc>
          <w:tcPr>
            <w:tcW w:w="943" w:type="dxa"/>
            <w:vAlign w:val="bottom"/>
          </w:tcPr>
          <w:p w14:paraId="548434E9" w14:textId="77777777" w:rsidR="00000000" w:rsidRDefault="007478C2">
            <w:pPr>
              <w:jc w:val="center"/>
              <w:rPr>
                <w:rFonts w:ascii="宋体" w:hAnsi="宋体"/>
                <w:sz w:val="24"/>
              </w:rPr>
            </w:pPr>
            <w:r>
              <w:rPr>
                <w:rFonts w:hint="eastAsia"/>
                <w:color w:val="0000FF"/>
                <w:sz w:val="18"/>
              </w:rPr>
              <w:t>(4117)</w:t>
            </w:r>
          </w:p>
        </w:tc>
      </w:tr>
      <w:tr w:rsidR="00000000" w14:paraId="44E58646" w14:textId="77777777">
        <w:trPr>
          <w:trHeight w:val="300"/>
          <w:jc w:val="center"/>
        </w:trPr>
        <w:tc>
          <w:tcPr>
            <w:tcW w:w="2403" w:type="dxa"/>
            <w:vAlign w:val="center"/>
          </w:tcPr>
          <w:p w14:paraId="568E5A07" w14:textId="77777777" w:rsidR="00000000" w:rsidRDefault="007478C2">
            <w:pPr>
              <w:rPr>
                <w:rFonts w:ascii="宋体" w:hAnsi="宋体" w:hint="eastAsia"/>
                <w:sz w:val="24"/>
              </w:rPr>
            </w:pPr>
            <w:r>
              <w:rPr>
                <w:rFonts w:ascii="宋体" w:hAnsi="宋体"/>
                <w:sz w:val="24"/>
              </w:rPr>
              <w:t>其中：产品申购</w:t>
            </w:r>
          </w:p>
        </w:tc>
        <w:tc>
          <w:tcPr>
            <w:tcW w:w="812" w:type="dxa"/>
            <w:vAlign w:val="bottom"/>
          </w:tcPr>
          <w:p w14:paraId="2E2090E4" w14:textId="77777777" w:rsidR="00000000" w:rsidRDefault="007478C2">
            <w:pPr>
              <w:jc w:val="center"/>
              <w:rPr>
                <w:rFonts w:ascii="宋体" w:hAnsi="宋体"/>
                <w:sz w:val="24"/>
              </w:rPr>
            </w:pPr>
            <w:r>
              <w:rPr>
                <w:rFonts w:hint="eastAsia"/>
                <w:color w:val="0000FF"/>
                <w:sz w:val="18"/>
              </w:rPr>
              <w:t>(4118)</w:t>
            </w:r>
          </w:p>
        </w:tc>
        <w:tc>
          <w:tcPr>
            <w:tcW w:w="862" w:type="dxa"/>
            <w:vAlign w:val="bottom"/>
          </w:tcPr>
          <w:p w14:paraId="32634635" w14:textId="77777777" w:rsidR="00000000" w:rsidRDefault="007478C2">
            <w:pPr>
              <w:jc w:val="center"/>
              <w:rPr>
                <w:rFonts w:ascii="宋体" w:hAnsi="宋体"/>
                <w:sz w:val="24"/>
              </w:rPr>
            </w:pPr>
            <w:r>
              <w:rPr>
                <w:rFonts w:hint="eastAsia"/>
                <w:color w:val="0000FF"/>
                <w:sz w:val="18"/>
              </w:rPr>
              <w:t>(4119)</w:t>
            </w:r>
          </w:p>
        </w:tc>
        <w:tc>
          <w:tcPr>
            <w:tcW w:w="851" w:type="dxa"/>
            <w:vAlign w:val="bottom"/>
          </w:tcPr>
          <w:p w14:paraId="25892EC1" w14:textId="77777777" w:rsidR="00000000" w:rsidRDefault="007478C2">
            <w:pPr>
              <w:jc w:val="center"/>
              <w:rPr>
                <w:rFonts w:ascii="宋体" w:hAnsi="宋体"/>
                <w:sz w:val="24"/>
              </w:rPr>
            </w:pPr>
            <w:r>
              <w:rPr>
                <w:rFonts w:hint="eastAsia"/>
                <w:color w:val="0000FF"/>
                <w:sz w:val="18"/>
              </w:rPr>
              <w:t>(4120)</w:t>
            </w:r>
          </w:p>
        </w:tc>
        <w:tc>
          <w:tcPr>
            <w:tcW w:w="850" w:type="dxa"/>
            <w:vAlign w:val="bottom"/>
          </w:tcPr>
          <w:p w14:paraId="1AD3713D" w14:textId="77777777" w:rsidR="00000000" w:rsidRDefault="007478C2">
            <w:pPr>
              <w:jc w:val="center"/>
              <w:rPr>
                <w:rFonts w:ascii="宋体" w:hAnsi="宋体"/>
                <w:sz w:val="24"/>
              </w:rPr>
            </w:pPr>
            <w:r>
              <w:rPr>
                <w:rFonts w:hint="eastAsia"/>
                <w:color w:val="0000FF"/>
                <w:sz w:val="18"/>
              </w:rPr>
              <w:t>(4121)</w:t>
            </w:r>
          </w:p>
        </w:tc>
        <w:tc>
          <w:tcPr>
            <w:tcW w:w="851" w:type="dxa"/>
            <w:vAlign w:val="bottom"/>
          </w:tcPr>
          <w:p w14:paraId="3CAC03CE" w14:textId="77777777" w:rsidR="00000000" w:rsidRDefault="007478C2">
            <w:pPr>
              <w:jc w:val="center"/>
              <w:rPr>
                <w:rFonts w:ascii="宋体" w:hAnsi="宋体"/>
                <w:sz w:val="24"/>
              </w:rPr>
            </w:pPr>
            <w:r>
              <w:rPr>
                <w:rFonts w:hint="eastAsia"/>
                <w:color w:val="0000FF"/>
                <w:sz w:val="18"/>
              </w:rPr>
              <w:t>(4122)</w:t>
            </w:r>
          </w:p>
        </w:tc>
        <w:tc>
          <w:tcPr>
            <w:tcW w:w="850" w:type="dxa"/>
            <w:vAlign w:val="bottom"/>
          </w:tcPr>
          <w:p w14:paraId="2E1ADD17" w14:textId="77777777" w:rsidR="00000000" w:rsidRDefault="007478C2">
            <w:pPr>
              <w:jc w:val="center"/>
              <w:rPr>
                <w:rFonts w:ascii="宋体" w:hAnsi="宋体"/>
                <w:sz w:val="24"/>
              </w:rPr>
            </w:pPr>
            <w:r>
              <w:rPr>
                <w:rFonts w:hint="eastAsia"/>
                <w:color w:val="0000FF"/>
                <w:sz w:val="18"/>
              </w:rPr>
              <w:t>(4123)</w:t>
            </w:r>
          </w:p>
        </w:tc>
        <w:tc>
          <w:tcPr>
            <w:tcW w:w="864" w:type="dxa"/>
            <w:vAlign w:val="bottom"/>
          </w:tcPr>
          <w:p w14:paraId="57A07A5E" w14:textId="77777777" w:rsidR="00000000" w:rsidRDefault="007478C2">
            <w:pPr>
              <w:jc w:val="center"/>
              <w:rPr>
                <w:rFonts w:ascii="宋体" w:hAnsi="宋体"/>
                <w:sz w:val="24"/>
              </w:rPr>
            </w:pPr>
            <w:r>
              <w:rPr>
                <w:rFonts w:hint="eastAsia"/>
                <w:color w:val="0000FF"/>
                <w:sz w:val="18"/>
              </w:rPr>
              <w:t>(4124)</w:t>
            </w:r>
          </w:p>
        </w:tc>
        <w:tc>
          <w:tcPr>
            <w:tcW w:w="943" w:type="dxa"/>
            <w:vAlign w:val="bottom"/>
          </w:tcPr>
          <w:p w14:paraId="42835F22" w14:textId="77777777" w:rsidR="00000000" w:rsidRDefault="007478C2">
            <w:pPr>
              <w:jc w:val="center"/>
              <w:rPr>
                <w:rFonts w:ascii="宋体" w:hAnsi="宋体"/>
                <w:sz w:val="24"/>
              </w:rPr>
            </w:pPr>
            <w:r>
              <w:rPr>
                <w:rFonts w:hint="eastAsia"/>
                <w:color w:val="0000FF"/>
                <w:sz w:val="18"/>
              </w:rPr>
              <w:t>(4125)</w:t>
            </w:r>
          </w:p>
        </w:tc>
      </w:tr>
      <w:tr w:rsidR="00000000" w14:paraId="0012D314" w14:textId="77777777">
        <w:trPr>
          <w:trHeight w:val="300"/>
          <w:jc w:val="center"/>
        </w:trPr>
        <w:tc>
          <w:tcPr>
            <w:tcW w:w="2403" w:type="dxa"/>
            <w:vAlign w:val="center"/>
          </w:tcPr>
          <w:p w14:paraId="345D0CFD" w14:textId="77777777" w:rsidR="00000000" w:rsidRDefault="007478C2">
            <w:pPr>
              <w:rPr>
                <w:rFonts w:ascii="宋体" w:hAnsi="宋体" w:hint="eastAsia"/>
                <w:sz w:val="24"/>
              </w:rPr>
            </w:pPr>
            <w:r>
              <w:rPr>
                <w:rFonts w:ascii="宋体" w:hAnsi="宋体"/>
                <w:sz w:val="24"/>
              </w:rPr>
              <w:t xml:space="preserve">      </w:t>
            </w:r>
            <w:r>
              <w:rPr>
                <w:rFonts w:ascii="宋体" w:hAnsi="宋体"/>
                <w:sz w:val="24"/>
              </w:rPr>
              <w:t>产品赎回</w:t>
            </w:r>
          </w:p>
        </w:tc>
        <w:tc>
          <w:tcPr>
            <w:tcW w:w="812" w:type="dxa"/>
            <w:vAlign w:val="bottom"/>
          </w:tcPr>
          <w:p w14:paraId="70C80C6A" w14:textId="77777777" w:rsidR="00000000" w:rsidRDefault="007478C2">
            <w:pPr>
              <w:jc w:val="center"/>
              <w:rPr>
                <w:rFonts w:ascii="宋体" w:hAnsi="宋体"/>
                <w:sz w:val="24"/>
              </w:rPr>
            </w:pPr>
            <w:r>
              <w:rPr>
                <w:rFonts w:hint="eastAsia"/>
                <w:color w:val="0000FF"/>
                <w:sz w:val="18"/>
              </w:rPr>
              <w:t>(4</w:t>
            </w:r>
            <w:r>
              <w:rPr>
                <w:rFonts w:hint="eastAsia"/>
                <w:color w:val="0000FF"/>
                <w:sz w:val="18"/>
              </w:rPr>
              <w:t>126)</w:t>
            </w:r>
          </w:p>
        </w:tc>
        <w:tc>
          <w:tcPr>
            <w:tcW w:w="862" w:type="dxa"/>
            <w:vAlign w:val="bottom"/>
          </w:tcPr>
          <w:p w14:paraId="45913BCA" w14:textId="77777777" w:rsidR="00000000" w:rsidRDefault="007478C2">
            <w:pPr>
              <w:jc w:val="center"/>
              <w:rPr>
                <w:rFonts w:ascii="宋体" w:hAnsi="宋体"/>
                <w:sz w:val="24"/>
              </w:rPr>
            </w:pPr>
            <w:r>
              <w:rPr>
                <w:rFonts w:hint="eastAsia"/>
                <w:color w:val="0000FF"/>
                <w:sz w:val="18"/>
              </w:rPr>
              <w:t>(4127)</w:t>
            </w:r>
          </w:p>
        </w:tc>
        <w:tc>
          <w:tcPr>
            <w:tcW w:w="851" w:type="dxa"/>
            <w:vAlign w:val="bottom"/>
          </w:tcPr>
          <w:p w14:paraId="6FAF82D5" w14:textId="77777777" w:rsidR="00000000" w:rsidRDefault="007478C2">
            <w:pPr>
              <w:jc w:val="center"/>
              <w:rPr>
                <w:rFonts w:ascii="宋体" w:hAnsi="宋体"/>
                <w:sz w:val="24"/>
              </w:rPr>
            </w:pPr>
            <w:r>
              <w:rPr>
                <w:rFonts w:hint="eastAsia"/>
                <w:color w:val="0000FF"/>
                <w:sz w:val="18"/>
              </w:rPr>
              <w:t>(4128)</w:t>
            </w:r>
          </w:p>
        </w:tc>
        <w:tc>
          <w:tcPr>
            <w:tcW w:w="850" w:type="dxa"/>
            <w:vAlign w:val="bottom"/>
          </w:tcPr>
          <w:p w14:paraId="3B3B0609" w14:textId="77777777" w:rsidR="00000000" w:rsidRDefault="007478C2">
            <w:pPr>
              <w:jc w:val="center"/>
              <w:rPr>
                <w:rFonts w:ascii="宋体" w:hAnsi="宋体"/>
                <w:sz w:val="24"/>
              </w:rPr>
            </w:pPr>
            <w:r>
              <w:rPr>
                <w:rFonts w:hint="eastAsia"/>
                <w:color w:val="0000FF"/>
                <w:sz w:val="18"/>
              </w:rPr>
              <w:t>(4129)</w:t>
            </w:r>
          </w:p>
        </w:tc>
        <w:tc>
          <w:tcPr>
            <w:tcW w:w="851" w:type="dxa"/>
            <w:vAlign w:val="bottom"/>
          </w:tcPr>
          <w:p w14:paraId="62636D65" w14:textId="77777777" w:rsidR="00000000" w:rsidRDefault="007478C2">
            <w:pPr>
              <w:jc w:val="center"/>
              <w:rPr>
                <w:rFonts w:ascii="宋体" w:hAnsi="宋体"/>
                <w:sz w:val="24"/>
              </w:rPr>
            </w:pPr>
            <w:r>
              <w:rPr>
                <w:rFonts w:hint="eastAsia"/>
                <w:color w:val="0000FF"/>
                <w:sz w:val="18"/>
              </w:rPr>
              <w:t>(4130)</w:t>
            </w:r>
          </w:p>
        </w:tc>
        <w:tc>
          <w:tcPr>
            <w:tcW w:w="850" w:type="dxa"/>
            <w:vAlign w:val="bottom"/>
          </w:tcPr>
          <w:p w14:paraId="1B68ABA3" w14:textId="77777777" w:rsidR="00000000" w:rsidRDefault="007478C2">
            <w:pPr>
              <w:jc w:val="center"/>
              <w:rPr>
                <w:rFonts w:ascii="宋体" w:hAnsi="宋体"/>
                <w:sz w:val="24"/>
              </w:rPr>
            </w:pPr>
            <w:r>
              <w:rPr>
                <w:rFonts w:hint="eastAsia"/>
                <w:color w:val="0000FF"/>
                <w:sz w:val="18"/>
              </w:rPr>
              <w:t>(4131)</w:t>
            </w:r>
          </w:p>
        </w:tc>
        <w:tc>
          <w:tcPr>
            <w:tcW w:w="864" w:type="dxa"/>
            <w:vAlign w:val="bottom"/>
          </w:tcPr>
          <w:p w14:paraId="198D4DEE" w14:textId="77777777" w:rsidR="00000000" w:rsidRDefault="007478C2">
            <w:pPr>
              <w:jc w:val="center"/>
              <w:rPr>
                <w:rFonts w:ascii="宋体" w:hAnsi="宋体"/>
                <w:sz w:val="24"/>
              </w:rPr>
            </w:pPr>
            <w:r>
              <w:rPr>
                <w:rFonts w:hint="eastAsia"/>
                <w:color w:val="0000FF"/>
                <w:sz w:val="18"/>
              </w:rPr>
              <w:t>(4132)</w:t>
            </w:r>
          </w:p>
        </w:tc>
        <w:tc>
          <w:tcPr>
            <w:tcW w:w="943" w:type="dxa"/>
            <w:vAlign w:val="bottom"/>
          </w:tcPr>
          <w:p w14:paraId="5CF36266" w14:textId="77777777" w:rsidR="00000000" w:rsidRDefault="007478C2">
            <w:pPr>
              <w:jc w:val="center"/>
              <w:rPr>
                <w:rFonts w:ascii="宋体" w:hAnsi="宋体"/>
                <w:sz w:val="24"/>
              </w:rPr>
            </w:pPr>
            <w:r>
              <w:rPr>
                <w:rFonts w:hint="eastAsia"/>
                <w:color w:val="0000FF"/>
                <w:sz w:val="18"/>
              </w:rPr>
              <w:t>(4133)</w:t>
            </w:r>
          </w:p>
        </w:tc>
      </w:tr>
      <w:tr w:rsidR="00000000" w14:paraId="0ACC81E1" w14:textId="77777777">
        <w:trPr>
          <w:trHeight w:val="300"/>
          <w:jc w:val="center"/>
        </w:trPr>
        <w:tc>
          <w:tcPr>
            <w:tcW w:w="2403" w:type="dxa"/>
            <w:vAlign w:val="center"/>
          </w:tcPr>
          <w:p w14:paraId="6D384895" w14:textId="77777777" w:rsidR="00000000" w:rsidRDefault="007478C2">
            <w:pPr>
              <w:rPr>
                <w:rFonts w:ascii="宋体" w:hAnsi="宋体"/>
                <w:sz w:val="24"/>
              </w:rPr>
            </w:pPr>
            <w:r>
              <w:rPr>
                <w:rFonts w:ascii="宋体" w:hAnsi="宋体" w:hint="eastAsia"/>
                <w:sz w:val="24"/>
              </w:rPr>
              <w:t>（三）</w:t>
            </w:r>
            <w:r>
              <w:rPr>
                <w:rFonts w:ascii="宋体" w:hAnsi="宋体"/>
                <w:sz w:val="24"/>
              </w:rPr>
              <w:t>利润</w:t>
            </w:r>
            <w:r>
              <w:rPr>
                <w:rFonts w:ascii="宋体" w:hAnsi="宋体" w:hint="eastAsia"/>
                <w:sz w:val="24"/>
              </w:rPr>
              <w:t>分配</w:t>
            </w:r>
          </w:p>
        </w:tc>
        <w:tc>
          <w:tcPr>
            <w:tcW w:w="812" w:type="dxa"/>
            <w:vAlign w:val="bottom"/>
          </w:tcPr>
          <w:p w14:paraId="23455D50" w14:textId="77777777" w:rsidR="00000000" w:rsidRDefault="007478C2">
            <w:pPr>
              <w:jc w:val="center"/>
              <w:rPr>
                <w:rFonts w:ascii="宋体" w:hAnsi="宋体"/>
                <w:sz w:val="24"/>
              </w:rPr>
            </w:pPr>
            <w:r>
              <w:rPr>
                <w:rFonts w:hint="eastAsia"/>
                <w:color w:val="0000FF"/>
                <w:sz w:val="18"/>
              </w:rPr>
              <w:t>(4134)</w:t>
            </w:r>
          </w:p>
        </w:tc>
        <w:tc>
          <w:tcPr>
            <w:tcW w:w="862" w:type="dxa"/>
            <w:vAlign w:val="bottom"/>
          </w:tcPr>
          <w:p w14:paraId="37199DCE" w14:textId="77777777" w:rsidR="00000000" w:rsidRDefault="007478C2">
            <w:pPr>
              <w:jc w:val="center"/>
              <w:rPr>
                <w:rFonts w:ascii="宋体" w:hAnsi="宋体"/>
                <w:sz w:val="24"/>
              </w:rPr>
            </w:pPr>
            <w:r>
              <w:rPr>
                <w:rFonts w:hint="eastAsia"/>
                <w:color w:val="0000FF"/>
                <w:sz w:val="18"/>
              </w:rPr>
              <w:t>(4135)</w:t>
            </w:r>
          </w:p>
        </w:tc>
        <w:tc>
          <w:tcPr>
            <w:tcW w:w="851" w:type="dxa"/>
            <w:vAlign w:val="bottom"/>
          </w:tcPr>
          <w:p w14:paraId="6CC7B635" w14:textId="77777777" w:rsidR="00000000" w:rsidRDefault="007478C2">
            <w:pPr>
              <w:jc w:val="center"/>
              <w:rPr>
                <w:rFonts w:ascii="宋体" w:hAnsi="宋体"/>
                <w:sz w:val="24"/>
              </w:rPr>
            </w:pPr>
            <w:r>
              <w:rPr>
                <w:rFonts w:hint="eastAsia"/>
                <w:color w:val="0000FF"/>
                <w:sz w:val="18"/>
              </w:rPr>
              <w:t>(4136)</w:t>
            </w:r>
          </w:p>
        </w:tc>
        <w:tc>
          <w:tcPr>
            <w:tcW w:w="850" w:type="dxa"/>
            <w:vAlign w:val="bottom"/>
          </w:tcPr>
          <w:p w14:paraId="44A60F4E" w14:textId="77777777" w:rsidR="00000000" w:rsidRDefault="007478C2">
            <w:pPr>
              <w:jc w:val="center"/>
              <w:rPr>
                <w:rFonts w:ascii="宋体" w:hAnsi="宋体"/>
                <w:sz w:val="24"/>
              </w:rPr>
            </w:pPr>
            <w:r>
              <w:rPr>
                <w:rFonts w:hint="eastAsia"/>
                <w:color w:val="0000FF"/>
                <w:sz w:val="18"/>
              </w:rPr>
              <w:t>(4137)</w:t>
            </w:r>
          </w:p>
        </w:tc>
        <w:tc>
          <w:tcPr>
            <w:tcW w:w="851" w:type="dxa"/>
            <w:vAlign w:val="bottom"/>
          </w:tcPr>
          <w:p w14:paraId="31A60D83" w14:textId="77777777" w:rsidR="00000000" w:rsidRDefault="007478C2">
            <w:pPr>
              <w:jc w:val="center"/>
              <w:rPr>
                <w:rFonts w:ascii="宋体" w:hAnsi="宋体"/>
                <w:sz w:val="24"/>
              </w:rPr>
            </w:pPr>
            <w:r>
              <w:rPr>
                <w:rFonts w:hint="eastAsia"/>
                <w:color w:val="0000FF"/>
                <w:sz w:val="18"/>
              </w:rPr>
              <w:t>(4138)</w:t>
            </w:r>
          </w:p>
        </w:tc>
        <w:tc>
          <w:tcPr>
            <w:tcW w:w="850" w:type="dxa"/>
            <w:vAlign w:val="bottom"/>
          </w:tcPr>
          <w:p w14:paraId="4A611CD3" w14:textId="77777777" w:rsidR="00000000" w:rsidRDefault="007478C2">
            <w:pPr>
              <w:jc w:val="center"/>
              <w:rPr>
                <w:rFonts w:ascii="宋体" w:hAnsi="宋体"/>
                <w:sz w:val="24"/>
              </w:rPr>
            </w:pPr>
            <w:r>
              <w:rPr>
                <w:rFonts w:hint="eastAsia"/>
                <w:color w:val="0000FF"/>
                <w:sz w:val="18"/>
              </w:rPr>
              <w:t>(4139)</w:t>
            </w:r>
          </w:p>
        </w:tc>
        <w:tc>
          <w:tcPr>
            <w:tcW w:w="864" w:type="dxa"/>
            <w:vAlign w:val="bottom"/>
          </w:tcPr>
          <w:p w14:paraId="0A9BBA60" w14:textId="77777777" w:rsidR="00000000" w:rsidRDefault="007478C2">
            <w:pPr>
              <w:jc w:val="center"/>
              <w:rPr>
                <w:rFonts w:ascii="宋体" w:hAnsi="宋体"/>
                <w:sz w:val="24"/>
              </w:rPr>
            </w:pPr>
            <w:r>
              <w:rPr>
                <w:rFonts w:hint="eastAsia"/>
                <w:color w:val="0000FF"/>
                <w:sz w:val="18"/>
              </w:rPr>
              <w:t>(4140)</w:t>
            </w:r>
          </w:p>
        </w:tc>
        <w:tc>
          <w:tcPr>
            <w:tcW w:w="943" w:type="dxa"/>
            <w:vAlign w:val="bottom"/>
          </w:tcPr>
          <w:p w14:paraId="1349A1AF" w14:textId="77777777" w:rsidR="00000000" w:rsidRDefault="007478C2">
            <w:pPr>
              <w:jc w:val="center"/>
              <w:rPr>
                <w:rFonts w:ascii="宋体" w:hAnsi="宋体"/>
                <w:sz w:val="24"/>
              </w:rPr>
            </w:pPr>
            <w:r>
              <w:rPr>
                <w:rFonts w:hint="eastAsia"/>
                <w:color w:val="0000FF"/>
                <w:sz w:val="18"/>
              </w:rPr>
              <w:t>(4141)</w:t>
            </w:r>
          </w:p>
        </w:tc>
      </w:tr>
      <w:tr w:rsidR="00000000" w14:paraId="47A5B11F" w14:textId="77777777">
        <w:trPr>
          <w:trHeight w:val="300"/>
          <w:jc w:val="center"/>
        </w:trPr>
        <w:tc>
          <w:tcPr>
            <w:tcW w:w="2403" w:type="dxa"/>
            <w:vAlign w:val="center"/>
          </w:tcPr>
          <w:p w14:paraId="629F5D44" w14:textId="77777777" w:rsidR="00000000" w:rsidRDefault="007478C2">
            <w:pPr>
              <w:rPr>
                <w:rFonts w:ascii="宋体" w:hAnsi="宋体"/>
                <w:sz w:val="24"/>
              </w:rPr>
            </w:pPr>
            <w:r>
              <w:rPr>
                <w:rFonts w:ascii="宋体" w:hAnsi="宋体" w:hint="eastAsia"/>
                <w:sz w:val="24"/>
              </w:rPr>
              <w:t>（四）其他综合收益结转留存收益</w:t>
            </w:r>
          </w:p>
        </w:tc>
        <w:tc>
          <w:tcPr>
            <w:tcW w:w="812" w:type="dxa"/>
            <w:vAlign w:val="bottom"/>
          </w:tcPr>
          <w:p w14:paraId="16C9F351" w14:textId="77777777" w:rsidR="00000000" w:rsidRDefault="007478C2">
            <w:pPr>
              <w:jc w:val="center"/>
              <w:rPr>
                <w:rFonts w:ascii="宋体" w:hAnsi="宋体"/>
                <w:sz w:val="24"/>
              </w:rPr>
            </w:pPr>
            <w:r>
              <w:rPr>
                <w:rFonts w:hint="eastAsia"/>
                <w:color w:val="0000FF"/>
                <w:sz w:val="18"/>
              </w:rPr>
              <w:t>(4142)</w:t>
            </w:r>
          </w:p>
        </w:tc>
        <w:tc>
          <w:tcPr>
            <w:tcW w:w="862" w:type="dxa"/>
            <w:vAlign w:val="bottom"/>
          </w:tcPr>
          <w:p w14:paraId="5C881655" w14:textId="77777777" w:rsidR="00000000" w:rsidRDefault="007478C2">
            <w:pPr>
              <w:jc w:val="center"/>
              <w:rPr>
                <w:rFonts w:ascii="宋体" w:hAnsi="宋体"/>
                <w:sz w:val="24"/>
              </w:rPr>
            </w:pPr>
            <w:r>
              <w:rPr>
                <w:rFonts w:hint="eastAsia"/>
                <w:color w:val="0000FF"/>
                <w:sz w:val="18"/>
              </w:rPr>
              <w:t>(4143)</w:t>
            </w:r>
          </w:p>
        </w:tc>
        <w:tc>
          <w:tcPr>
            <w:tcW w:w="851" w:type="dxa"/>
            <w:vAlign w:val="bottom"/>
          </w:tcPr>
          <w:p w14:paraId="6BCDA5A6" w14:textId="77777777" w:rsidR="00000000" w:rsidRDefault="007478C2">
            <w:pPr>
              <w:jc w:val="center"/>
              <w:rPr>
                <w:rFonts w:ascii="宋体" w:hAnsi="宋体"/>
                <w:sz w:val="24"/>
              </w:rPr>
            </w:pPr>
            <w:r>
              <w:rPr>
                <w:rFonts w:hint="eastAsia"/>
                <w:color w:val="0000FF"/>
                <w:sz w:val="18"/>
              </w:rPr>
              <w:t>(4144)</w:t>
            </w:r>
          </w:p>
        </w:tc>
        <w:tc>
          <w:tcPr>
            <w:tcW w:w="850" w:type="dxa"/>
            <w:vAlign w:val="bottom"/>
          </w:tcPr>
          <w:p w14:paraId="4B58CB4A" w14:textId="77777777" w:rsidR="00000000" w:rsidRDefault="007478C2">
            <w:pPr>
              <w:jc w:val="center"/>
              <w:rPr>
                <w:rFonts w:ascii="宋体" w:hAnsi="宋体"/>
                <w:sz w:val="24"/>
              </w:rPr>
            </w:pPr>
            <w:r>
              <w:rPr>
                <w:rFonts w:hint="eastAsia"/>
                <w:color w:val="0000FF"/>
                <w:sz w:val="18"/>
              </w:rPr>
              <w:t>(4145)</w:t>
            </w:r>
          </w:p>
        </w:tc>
        <w:tc>
          <w:tcPr>
            <w:tcW w:w="851" w:type="dxa"/>
            <w:vAlign w:val="bottom"/>
          </w:tcPr>
          <w:p w14:paraId="287BA4A2" w14:textId="77777777" w:rsidR="00000000" w:rsidRDefault="007478C2">
            <w:pPr>
              <w:jc w:val="center"/>
              <w:rPr>
                <w:rFonts w:ascii="宋体" w:hAnsi="宋体"/>
                <w:sz w:val="24"/>
              </w:rPr>
            </w:pPr>
            <w:r>
              <w:rPr>
                <w:rFonts w:hint="eastAsia"/>
                <w:color w:val="0000FF"/>
                <w:sz w:val="18"/>
              </w:rPr>
              <w:t>(4146)</w:t>
            </w:r>
          </w:p>
        </w:tc>
        <w:tc>
          <w:tcPr>
            <w:tcW w:w="850" w:type="dxa"/>
            <w:vAlign w:val="bottom"/>
          </w:tcPr>
          <w:p w14:paraId="2A67B105" w14:textId="77777777" w:rsidR="00000000" w:rsidRDefault="007478C2">
            <w:pPr>
              <w:jc w:val="center"/>
              <w:rPr>
                <w:rFonts w:ascii="宋体" w:hAnsi="宋体"/>
                <w:sz w:val="24"/>
              </w:rPr>
            </w:pPr>
            <w:r>
              <w:rPr>
                <w:rFonts w:hint="eastAsia"/>
                <w:color w:val="0000FF"/>
                <w:sz w:val="18"/>
              </w:rPr>
              <w:t>(4147)</w:t>
            </w:r>
          </w:p>
        </w:tc>
        <w:tc>
          <w:tcPr>
            <w:tcW w:w="864" w:type="dxa"/>
            <w:vAlign w:val="bottom"/>
          </w:tcPr>
          <w:p w14:paraId="66FEE24F" w14:textId="77777777" w:rsidR="00000000" w:rsidRDefault="007478C2">
            <w:pPr>
              <w:jc w:val="center"/>
              <w:rPr>
                <w:rFonts w:ascii="宋体" w:hAnsi="宋体"/>
                <w:sz w:val="24"/>
              </w:rPr>
            </w:pPr>
            <w:r>
              <w:rPr>
                <w:rFonts w:hint="eastAsia"/>
                <w:color w:val="0000FF"/>
                <w:sz w:val="18"/>
              </w:rPr>
              <w:t>(4148)</w:t>
            </w:r>
          </w:p>
        </w:tc>
        <w:tc>
          <w:tcPr>
            <w:tcW w:w="943" w:type="dxa"/>
            <w:vAlign w:val="bottom"/>
          </w:tcPr>
          <w:p w14:paraId="5B3CD434" w14:textId="77777777" w:rsidR="00000000" w:rsidRDefault="007478C2">
            <w:pPr>
              <w:jc w:val="center"/>
              <w:rPr>
                <w:rFonts w:ascii="宋体" w:hAnsi="宋体"/>
                <w:sz w:val="24"/>
              </w:rPr>
            </w:pPr>
            <w:r>
              <w:rPr>
                <w:rFonts w:hint="eastAsia"/>
                <w:color w:val="0000FF"/>
                <w:sz w:val="18"/>
              </w:rPr>
              <w:t>(4149)</w:t>
            </w:r>
          </w:p>
        </w:tc>
      </w:tr>
      <w:tr w:rsidR="00000000" w14:paraId="49A43421" w14:textId="77777777">
        <w:trPr>
          <w:trHeight w:val="300"/>
          <w:jc w:val="center"/>
        </w:trPr>
        <w:tc>
          <w:tcPr>
            <w:tcW w:w="2403" w:type="dxa"/>
            <w:vAlign w:val="center"/>
          </w:tcPr>
          <w:p w14:paraId="3A88D11F" w14:textId="77777777" w:rsidR="00000000" w:rsidRDefault="007478C2">
            <w:pPr>
              <w:rPr>
                <w:rFonts w:ascii="宋体" w:hAnsi="宋体"/>
                <w:sz w:val="24"/>
              </w:rPr>
            </w:pPr>
            <w:r>
              <w:rPr>
                <w:rFonts w:ascii="宋体" w:hAnsi="宋体" w:hint="eastAsia"/>
                <w:sz w:val="24"/>
              </w:rPr>
              <w:t>（五）专项储备</w:t>
            </w:r>
          </w:p>
        </w:tc>
        <w:tc>
          <w:tcPr>
            <w:tcW w:w="812" w:type="dxa"/>
            <w:vAlign w:val="bottom"/>
          </w:tcPr>
          <w:p w14:paraId="2DCB6A74" w14:textId="77777777" w:rsidR="00000000" w:rsidRDefault="007478C2">
            <w:pPr>
              <w:jc w:val="center"/>
              <w:rPr>
                <w:rFonts w:ascii="宋体" w:hAnsi="宋体"/>
                <w:sz w:val="24"/>
              </w:rPr>
            </w:pPr>
            <w:r>
              <w:rPr>
                <w:rFonts w:hint="eastAsia"/>
                <w:color w:val="0000FF"/>
                <w:sz w:val="18"/>
              </w:rPr>
              <w:t>(4150)</w:t>
            </w:r>
          </w:p>
        </w:tc>
        <w:tc>
          <w:tcPr>
            <w:tcW w:w="862" w:type="dxa"/>
            <w:vAlign w:val="bottom"/>
          </w:tcPr>
          <w:p w14:paraId="6FBFB5F6" w14:textId="77777777" w:rsidR="00000000" w:rsidRDefault="007478C2">
            <w:pPr>
              <w:jc w:val="center"/>
              <w:rPr>
                <w:rFonts w:ascii="宋体" w:hAnsi="宋体"/>
                <w:sz w:val="24"/>
              </w:rPr>
            </w:pPr>
            <w:r>
              <w:rPr>
                <w:rFonts w:hint="eastAsia"/>
                <w:color w:val="0000FF"/>
                <w:sz w:val="18"/>
              </w:rPr>
              <w:t>(4151)</w:t>
            </w:r>
          </w:p>
        </w:tc>
        <w:tc>
          <w:tcPr>
            <w:tcW w:w="851" w:type="dxa"/>
            <w:vAlign w:val="bottom"/>
          </w:tcPr>
          <w:p w14:paraId="28B485B2" w14:textId="77777777" w:rsidR="00000000" w:rsidRDefault="007478C2">
            <w:pPr>
              <w:jc w:val="center"/>
              <w:rPr>
                <w:rFonts w:ascii="宋体" w:hAnsi="宋体"/>
                <w:sz w:val="24"/>
              </w:rPr>
            </w:pPr>
            <w:r>
              <w:rPr>
                <w:rFonts w:hint="eastAsia"/>
                <w:color w:val="0000FF"/>
                <w:sz w:val="18"/>
              </w:rPr>
              <w:t>(4152)</w:t>
            </w:r>
          </w:p>
        </w:tc>
        <w:tc>
          <w:tcPr>
            <w:tcW w:w="850" w:type="dxa"/>
            <w:vAlign w:val="bottom"/>
          </w:tcPr>
          <w:p w14:paraId="3079C3B9" w14:textId="77777777" w:rsidR="00000000" w:rsidRDefault="007478C2">
            <w:pPr>
              <w:jc w:val="center"/>
              <w:rPr>
                <w:rFonts w:ascii="宋体" w:hAnsi="宋体"/>
                <w:sz w:val="24"/>
              </w:rPr>
            </w:pPr>
            <w:r>
              <w:rPr>
                <w:rFonts w:hint="eastAsia"/>
                <w:color w:val="0000FF"/>
                <w:sz w:val="18"/>
              </w:rPr>
              <w:t>(4153)</w:t>
            </w:r>
          </w:p>
        </w:tc>
        <w:tc>
          <w:tcPr>
            <w:tcW w:w="851" w:type="dxa"/>
            <w:vAlign w:val="bottom"/>
          </w:tcPr>
          <w:p w14:paraId="4A5663AD" w14:textId="77777777" w:rsidR="00000000" w:rsidRDefault="007478C2">
            <w:pPr>
              <w:jc w:val="center"/>
              <w:rPr>
                <w:rFonts w:ascii="宋体" w:hAnsi="宋体"/>
                <w:sz w:val="24"/>
              </w:rPr>
            </w:pPr>
            <w:r>
              <w:rPr>
                <w:rFonts w:hint="eastAsia"/>
                <w:color w:val="0000FF"/>
                <w:sz w:val="18"/>
              </w:rPr>
              <w:t>(4154)</w:t>
            </w:r>
          </w:p>
        </w:tc>
        <w:tc>
          <w:tcPr>
            <w:tcW w:w="850" w:type="dxa"/>
            <w:vAlign w:val="bottom"/>
          </w:tcPr>
          <w:p w14:paraId="6F3ACB05" w14:textId="77777777" w:rsidR="00000000" w:rsidRDefault="007478C2">
            <w:pPr>
              <w:jc w:val="center"/>
              <w:rPr>
                <w:rFonts w:ascii="宋体" w:hAnsi="宋体"/>
                <w:sz w:val="24"/>
              </w:rPr>
            </w:pPr>
            <w:r>
              <w:rPr>
                <w:rFonts w:hint="eastAsia"/>
                <w:color w:val="0000FF"/>
                <w:sz w:val="18"/>
              </w:rPr>
              <w:t>(4155)</w:t>
            </w:r>
          </w:p>
        </w:tc>
        <w:tc>
          <w:tcPr>
            <w:tcW w:w="864" w:type="dxa"/>
            <w:vAlign w:val="bottom"/>
          </w:tcPr>
          <w:p w14:paraId="3D8B8397" w14:textId="77777777" w:rsidR="00000000" w:rsidRDefault="007478C2">
            <w:pPr>
              <w:jc w:val="center"/>
              <w:rPr>
                <w:rFonts w:ascii="宋体" w:hAnsi="宋体"/>
                <w:sz w:val="24"/>
              </w:rPr>
            </w:pPr>
            <w:r>
              <w:rPr>
                <w:rFonts w:hint="eastAsia"/>
                <w:color w:val="0000FF"/>
                <w:sz w:val="18"/>
              </w:rPr>
              <w:t>(4156)</w:t>
            </w:r>
          </w:p>
        </w:tc>
        <w:tc>
          <w:tcPr>
            <w:tcW w:w="943" w:type="dxa"/>
            <w:vAlign w:val="bottom"/>
          </w:tcPr>
          <w:p w14:paraId="2C440C9A" w14:textId="77777777" w:rsidR="00000000" w:rsidRDefault="007478C2">
            <w:pPr>
              <w:jc w:val="center"/>
              <w:rPr>
                <w:rFonts w:ascii="宋体" w:hAnsi="宋体"/>
                <w:sz w:val="24"/>
              </w:rPr>
            </w:pPr>
            <w:r>
              <w:rPr>
                <w:rFonts w:hint="eastAsia"/>
                <w:color w:val="0000FF"/>
                <w:sz w:val="18"/>
              </w:rPr>
              <w:t>(4157)</w:t>
            </w:r>
          </w:p>
        </w:tc>
      </w:tr>
      <w:tr w:rsidR="00000000" w14:paraId="3B877E87" w14:textId="77777777">
        <w:trPr>
          <w:trHeight w:val="300"/>
          <w:jc w:val="center"/>
        </w:trPr>
        <w:tc>
          <w:tcPr>
            <w:tcW w:w="2403" w:type="dxa"/>
            <w:vAlign w:val="center"/>
          </w:tcPr>
          <w:p w14:paraId="3B70BB11" w14:textId="77777777" w:rsidR="00000000" w:rsidRDefault="007478C2">
            <w:pPr>
              <w:rPr>
                <w:rFonts w:ascii="宋体" w:hAnsi="宋体"/>
                <w:sz w:val="24"/>
              </w:rPr>
            </w:pPr>
            <w:r>
              <w:rPr>
                <w:rFonts w:ascii="宋体" w:hAnsi="宋体"/>
                <w:sz w:val="24"/>
              </w:rPr>
              <w:t>其中：</w:t>
            </w:r>
            <w:r>
              <w:rPr>
                <w:rFonts w:ascii="宋体" w:hAnsi="宋体" w:hint="eastAsia"/>
                <w:sz w:val="24"/>
              </w:rPr>
              <w:t>本期提取</w:t>
            </w:r>
          </w:p>
        </w:tc>
        <w:tc>
          <w:tcPr>
            <w:tcW w:w="812" w:type="dxa"/>
            <w:vAlign w:val="bottom"/>
          </w:tcPr>
          <w:p w14:paraId="6EC55649" w14:textId="77777777" w:rsidR="00000000" w:rsidRDefault="007478C2">
            <w:pPr>
              <w:jc w:val="center"/>
              <w:rPr>
                <w:rFonts w:ascii="宋体" w:hAnsi="宋体"/>
                <w:sz w:val="24"/>
              </w:rPr>
            </w:pPr>
            <w:r>
              <w:rPr>
                <w:rFonts w:hint="eastAsia"/>
                <w:color w:val="0000FF"/>
                <w:sz w:val="18"/>
              </w:rPr>
              <w:t>(4158)</w:t>
            </w:r>
          </w:p>
        </w:tc>
        <w:tc>
          <w:tcPr>
            <w:tcW w:w="862" w:type="dxa"/>
            <w:vAlign w:val="bottom"/>
          </w:tcPr>
          <w:p w14:paraId="238C29EE" w14:textId="77777777" w:rsidR="00000000" w:rsidRDefault="007478C2">
            <w:pPr>
              <w:jc w:val="center"/>
              <w:rPr>
                <w:rFonts w:ascii="宋体" w:hAnsi="宋体"/>
                <w:sz w:val="24"/>
              </w:rPr>
            </w:pPr>
            <w:r>
              <w:rPr>
                <w:rFonts w:hint="eastAsia"/>
                <w:color w:val="0000FF"/>
                <w:sz w:val="18"/>
              </w:rPr>
              <w:t>(4159)</w:t>
            </w:r>
          </w:p>
        </w:tc>
        <w:tc>
          <w:tcPr>
            <w:tcW w:w="851" w:type="dxa"/>
            <w:vAlign w:val="bottom"/>
          </w:tcPr>
          <w:p w14:paraId="5331493B" w14:textId="77777777" w:rsidR="00000000" w:rsidRDefault="007478C2">
            <w:pPr>
              <w:jc w:val="center"/>
              <w:rPr>
                <w:rFonts w:ascii="宋体" w:hAnsi="宋体"/>
                <w:sz w:val="24"/>
              </w:rPr>
            </w:pPr>
            <w:r>
              <w:rPr>
                <w:rFonts w:hint="eastAsia"/>
                <w:color w:val="0000FF"/>
                <w:sz w:val="18"/>
              </w:rPr>
              <w:t>(4160)</w:t>
            </w:r>
          </w:p>
        </w:tc>
        <w:tc>
          <w:tcPr>
            <w:tcW w:w="850" w:type="dxa"/>
            <w:vAlign w:val="bottom"/>
          </w:tcPr>
          <w:p w14:paraId="24D337FF" w14:textId="77777777" w:rsidR="00000000" w:rsidRDefault="007478C2">
            <w:pPr>
              <w:jc w:val="center"/>
              <w:rPr>
                <w:rFonts w:ascii="宋体" w:hAnsi="宋体"/>
                <w:sz w:val="24"/>
              </w:rPr>
            </w:pPr>
            <w:r>
              <w:rPr>
                <w:rFonts w:hint="eastAsia"/>
                <w:color w:val="0000FF"/>
                <w:sz w:val="18"/>
              </w:rPr>
              <w:t>(4161)</w:t>
            </w:r>
          </w:p>
        </w:tc>
        <w:tc>
          <w:tcPr>
            <w:tcW w:w="851" w:type="dxa"/>
            <w:vAlign w:val="bottom"/>
          </w:tcPr>
          <w:p w14:paraId="56180A20" w14:textId="77777777" w:rsidR="00000000" w:rsidRDefault="007478C2">
            <w:pPr>
              <w:jc w:val="center"/>
              <w:rPr>
                <w:rFonts w:ascii="宋体" w:hAnsi="宋体"/>
                <w:sz w:val="24"/>
              </w:rPr>
            </w:pPr>
            <w:r>
              <w:rPr>
                <w:rFonts w:hint="eastAsia"/>
                <w:color w:val="0000FF"/>
                <w:sz w:val="18"/>
              </w:rPr>
              <w:t>(4162)</w:t>
            </w:r>
          </w:p>
        </w:tc>
        <w:tc>
          <w:tcPr>
            <w:tcW w:w="850" w:type="dxa"/>
            <w:vAlign w:val="bottom"/>
          </w:tcPr>
          <w:p w14:paraId="73495B51" w14:textId="77777777" w:rsidR="00000000" w:rsidRDefault="007478C2">
            <w:pPr>
              <w:jc w:val="center"/>
              <w:rPr>
                <w:rFonts w:ascii="宋体" w:hAnsi="宋体"/>
                <w:sz w:val="24"/>
              </w:rPr>
            </w:pPr>
            <w:r>
              <w:rPr>
                <w:rFonts w:hint="eastAsia"/>
                <w:color w:val="0000FF"/>
                <w:sz w:val="18"/>
              </w:rPr>
              <w:t>(4163)</w:t>
            </w:r>
          </w:p>
        </w:tc>
        <w:tc>
          <w:tcPr>
            <w:tcW w:w="864" w:type="dxa"/>
            <w:vAlign w:val="bottom"/>
          </w:tcPr>
          <w:p w14:paraId="60412FA1" w14:textId="77777777" w:rsidR="00000000" w:rsidRDefault="007478C2">
            <w:pPr>
              <w:jc w:val="center"/>
              <w:rPr>
                <w:rFonts w:ascii="宋体" w:hAnsi="宋体"/>
                <w:sz w:val="24"/>
              </w:rPr>
            </w:pPr>
            <w:r>
              <w:rPr>
                <w:rFonts w:hint="eastAsia"/>
                <w:color w:val="0000FF"/>
                <w:sz w:val="18"/>
              </w:rPr>
              <w:t>(4164)</w:t>
            </w:r>
          </w:p>
        </w:tc>
        <w:tc>
          <w:tcPr>
            <w:tcW w:w="943" w:type="dxa"/>
            <w:vAlign w:val="bottom"/>
          </w:tcPr>
          <w:p w14:paraId="3FCD2169" w14:textId="77777777" w:rsidR="00000000" w:rsidRDefault="007478C2">
            <w:pPr>
              <w:jc w:val="center"/>
              <w:rPr>
                <w:rFonts w:ascii="宋体" w:hAnsi="宋体"/>
                <w:sz w:val="24"/>
              </w:rPr>
            </w:pPr>
            <w:r>
              <w:rPr>
                <w:rFonts w:hint="eastAsia"/>
                <w:color w:val="0000FF"/>
                <w:sz w:val="18"/>
              </w:rPr>
              <w:t>(4165)</w:t>
            </w:r>
          </w:p>
        </w:tc>
      </w:tr>
      <w:tr w:rsidR="00000000" w14:paraId="13A1DD86" w14:textId="77777777">
        <w:trPr>
          <w:trHeight w:val="300"/>
          <w:jc w:val="center"/>
        </w:trPr>
        <w:tc>
          <w:tcPr>
            <w:tcW w:w="2403" w:type="dxa"/>
            <w:vAlign w:val="center"/>
          </w:tcPr>
          <w:p w14:paraId="580DE286" w14:textId="77777777" w:rsidR="00000000" w:rsidRDefault="007478C2">
            <w:pPr>
              <w:ind w:firstLineChars="300" w:firstLine="720"/>
              <w:rPr>
                <w:rFonts w:ascii="宋体" w:hAnsi="宋体"/>
                <w:sz w:val="24"/>
              </w:rPr>
            </w:pPr>
            <w:r>
              <w:rPr>
                <w:rFonts w:ascii="宋体" w:hAnsi="宋体" w:hint="eastAsia"/>
                <w:sz w:val="24"/>
              </w:rPr>
              <w:t>本期使用</w:t>
            </w:r>
          </w:p>
        </w:tc>
        <w:tc>
          <w:tcPr>
            <w:tcW w:w="812" w:type="dxa"/>
            <w:vAlign w:val="bottom"/>
          </w:tcPr>
          <w:p w14:paraId="27B81495" w14:textId="77777777" w:rsidR="00000000" w:rsidRDefault="007478C2">
            <w:pPr>
              <w:jc w:val="center"/>
              <w:rPr>
                <w:rFonts w:ascii="宋体" w:hAnsi="宋体"/>
                <w:sz w:val="24"/>
              </w:rPr>
            </w:pPr>
            <w:r>
              <w:rPr>
                <w:rFonts w:hint="eastAsia"/>
                <w:color w:val="0000FF"/>
                <w:sz w:val="18"/>
              </w:rPr>
              <w:t>(4166)</w:t>
            </w:r>
          </w:p>
        </w:tc>
        <w:tc>
          <w:tcPr>
            <w:tcW w:w="862" w:type="dxa"/>
            <w:vAlign w:val="bottom"/>
          </w:tcPr>
          <w:p w14:paraId="5BFA732A" w14:textId="77777777" w:rsidR="00000000" w:rsidRDefault="007478C2">
            <w:pPr>
              <w:jc w:val="center"/>
              <w:rPr>
                <w:rFonts w:ascii="宋体" w:hAnsi="宋体"/>
                <w:sz w:val="24"/>
              </w:rPr>
            </w:pPr>
            <w:r>
              <w:rPr>
                <w:rFonts w:hint="eastAsia"/>
                <w:color w:val="0000FF"/>
                <w:sz w:val="18"/>
              </w:rPr>
              <w:t>(4167)</w:t>
            </w:r>
          </w:p>
        </w:tc>
        <w:tc>
          <w:tcPr>
            <w:tcW w:w="851" w:type="dxa"/>
            <w:vAlign w:val="bottom"/>
          </w:tcPr>
          <w:p w14:paraId="322106B3" w14:textId="77777777" w:rsidR="00000000" w:rsidRDefault="007478C2">
            <w:pPr>
              <w:jc w:val="center"/>
              <w:rPr>
                <w:rFonts w:ascii="宋体" w:hAnsi="宋体"/>
                <w:sz w:val="24"/>
              </w:rPr>
            </w:pPr>
            <w:r>
              <w:rPr>
                <w:rFonts w:hint="eastAsia"/>
                <w:color w:val="0000FF"/>
                <w:sz w:val="18"/>
              </w:rPr>
              <w:t>(4168)</w:t>
            </w:r>
          </w:p>
        </w:tc>
        <w:tc>
          <w:tcPr>
            <w:tcW w:w="850" w:type="dxa"/>
            <w:vAlign w:val="bottom"/>
          </w:tcPr>
          <w:p w14:paraId="380ABED8" w14:textId="77777777" w:rsidR="00000000" w:rsidRDefault="007478C2">
            <w:pPr>
              <w:jc w:val="center"/>
              <w:rPr>
                <w:rFonts w:ascii="宋体" w:hAnsi="宋体"/>
                <w:sz w:val="24"/>
              </w:rPr>
            </w:pPr>
            <w:r>
              <w:rPr>
                <w:rFonts w:hint="eastAsia"/>
                <w:color w:val="0000FF"/>
                <w:sz w:val="18"/>
              </w:rPr>
              <w:t>(4169)</w:t>
            </w:r>
          </w:p>
        </w:tc>
        <w:tc>
          <w:tcPr>
            <w:tcW w:w="851" w:type="dxa"/>
            <w:vAlign w:val="bottom"/>
          </w:tcPr>
          <w:p w14:paraId="0F4838B1" w14:textId="77777777" w:rsidR="00000000" w:rsidRDefault="007478C2">
            <w:pPr>
              <w:jc w:val="center"/>
              <w:rPr>
                <w:rFonts w:ascii="宋体" w:hAnsi="宋体"/>
                <w:sz w:val="24"/>
              </w:rPr>
            </w:pPr>
            <w:r>
              <w:rPr>
                <w:rFonts w:hint="eastAsia"/>
                <w:color w:val="0000FF"/>
                <w:sz w:val="18"/>
              </w:rPr>
              <w:t>(4170)</w:t>
            </w:r>
          </w:p>
        </w:tc>
        <w:tc>
          <w:tcPr>
            <w:tcW w:w="850" w:type="dxa"/>
            <w:vAlign w:val="bottom"/>
          </w:tcPr>
          <w:p w14:paraId="60B39812" w14:textId="77777777" w:rsidR="00000000" w:rsidRDefault="007478C2">
            <w:pPr>
              <w:jc w:val="center"/>
              <w:rPr>
                <w:rFonts w:ascii="宋体" w:hAnsi="宋体"/>
                <w:sz w:val="24"/>
              </w:rPr>
            </w:pPr>
            <w:r>
              <w:rPr>
                <w:rFonts w:hint="eastAsia"/>
                <w:color w:val="0000FF"/>
                <w:sz w:val="18"/>
              </w:rPr>
              <w:t>(4171)</w:t>
            </w:r>
          </w:p>
        </w:tc>
        <w:tc>
          <w:tcPr>
            <w:tcW w:w="864" w:type="dxa"/>
            <w:vAlign w:val="bottom"/>
          </w:tcPr>
          <w:p w14:paraId="64DDC619" w14:textId="77777777" w:rsidR="00000000" w:rsidRDefault="007478C2">
            <w:pPr>
              <w:jc w:val="center"/>
              <w:rPr>
                <w:rFonts w:ascii="宋体" w:hAnsi="宋体"/>
                <w:sz w:val="24"/>
              </w:rPr>
            </w:pPr>
            <w:r>
              <w:rPr>
                <w:rFonts w:hint="eastAsia"/>
                <w:color w:val="0000FF"/>
                <w:sz w:val="18"/>
              </w:rPr>
              <w:t>(4172)</w:t>
            </w:r>
          </w:p>
        </w:tc>
        <w:tc>
          <w:tcPr>
            <w:tcW w:w="943" w:type="dxa"/>
            <w:vAlign w:val="bottom"/>
          </w:tcPr>
          <w:p w14:paraId="2B05ABF0" w14:textId="77777777" w:rsidR="00000000" w:rsidRDefault="007478C2">
            <w:pPr>
              <w:jc w:val="center"/>
              <w:rPr>
                <w:rFonts w:ascii="宋体" w:hAnsi="宋体"/>
                <w:sz w:val="24"/>
              </w:rPr>
            </w:pPr>
            <w:r>
              <w:rPr>
                <w:rFonts w:hint="eastAsia"/>
                <w:color w:val="0000FF"/>
                <w:sz w:val="18"/>
              </w:rPr>
              <w:t>(4173)</w:t>
            </w:r>
          </w:p>
        </w:tc>
      </w:tr>
      <w:tr w:rsidR="00000000" w14:paraId="53828231" w14:textId="77777777">
        <w:trPr>
          <w:trHeight w:val="300"/>
          <w:jc w:val="center"/>
        </w:trPr>
        <w:tc>
          <w:tcPr>
            <w:tcW w:w="2403" w:type="dxa"/>
            <w:vAlign w:val="center"/>
          </w:tcPr>
          <w:p w14:paraId="43BC0E29" w14:textId="77777777" w:rsidR="00000000" w:rsidRDefault="007478C2">
            <w:pPr>
              <w:rPr>
                <w:rFonts w:ascii="宋体" w:hAnsi="宋体"/>
                <w:sz w:val="24"/>
              </w:rPr>
            </w:pPr>
            <w:r>
              <w:rPr>
                <w:rFonts w:ascii="宋体" w:hAnsi="宋体" w:hint="eastAsia"/>
                <w:sz w:val="24"/>
              </w:rPr>
              <w:t>（六）其他</w:t>
            </w:r>
          </w:p>
        </w:tc>
        <w:tc>
          <w:tcPr>
            <w:tcW w:w="812" w:type="dxa"/>
            <w:vAlign w:val="bottom"/>
          </w:tcPr>
          <w:p w14:paraId="20780261" w14:textId="77777777" w:rsidR="00000000" w:rsidRDefault="007478C2">
            <w:pPr>
              <w:jc w:val="center"/>
              <w:rPr>
                <w:rFonts w:ascii="宋体" w:hAnsi="宋体"/>
                <w:sz w:val="24"/>
              </w:rPr>
            </w:pPr>
            <w:r>
              <w:rPr>
                <w:rFonts w:hint="eastAsia"/>
                <w:color w:val="0000FF"/>
                <w:sz w:val="18"/>
              </w:rPr>
              <w:t>(4185)</w:t>
            </w:r>
          </w:p>
        </w:tc>
        <w:tc>
          <w:tcPr>
            <w:tcW w:w="862" w:type="dxa"/>
            <w:vAlign w:val="bottom"/>
          </w:tcPr>
          <w:p w14:paraId="370001A8" w14:textId="77777777" w:rsidR="00000000" w:rsidRDefault="007478C2">
            <w:pPr>
              <w:jc w:val="center"/>
              <w:rPr>
                <w:rFonts w:ascii="宋体" w:hAnsi="宋体"/>
                <w:sz w:val="24"/>
              </w:rPr>
            </w:pPr>
            <w:r>
              <w:rPr>
                <w:rFonts w:hint="eastAsia"/>
                <w:color w:val="0000FF"/>
                <w:sz w:val="18"/>
              </w:rPr>
              <w:t>(4186)</w:t>
            </w:r>
          </w:p>
        </w:tc>
        <w:tc>
          <w:tcPr>
            <w:tcW w:w="851" w:type="dxa"/>
            <w:vAlign w:val="bottom"/>
          </w:tcPr>
          <w:p w14:paraId="164C4946" w14:textId="77777777" w:rsidR="00000000" w:rsidRDefault="007478C2">
            <w:pPr>
              <w:jc w:val="center"/>
              <w:rPr>
                <w:rFonts w:ascii="宋体" w:hAnsi="宋体"/>
                <w:sz w:val="24"/>
              </w:rPr>
            </w:pPr>
            <w:r>
              <w:rPr>
                <w:rFonts w:hint="eastAsia"/>
                <w:color w:val="0000FF"/>
                <w:sz w:val="18"/>
              </w:rPr>
              <w:t>(4187)</w:t>
            </w:r>
          </w:p>
        </w:tc>
        <w:tc>
          <w:tcPr>
            <w:tcW w:w="850" w:type="dxa"/>
            <w:vAlign w:val="bottom"/>
          </w:tcPr>
          <w:p w14:paraId="07A3C199" w14:textId="77777777" w:rsidR="00000000" w:rsidRDefault="007478C2">
            <w:pPr>
              <w:jc w:val="center"/>
              <w:rPr>
                <w:rFonts w:ascii="宋体" w:hAnsi="宋体"/>
                <w:sz w:val="24"/>
              </w:rPr>
            </w:pPr>
            <w:r>
              <w:rPr>
                <w:rFonts w:hint="eastAsia"/>
                <w:color w:val="0000FF"/>
                <w:sz w:val="18"/>
              </w:rPr>
              <w:t>(4188)</w:t>
            </w:r>
          </w:p>
        </w:tc>
        <w:tc>
          <w:tcPr>
            <w:tcW w:w="851" w:type="dxa"/>
            <w:vAlign w:val="bottom"/>
          </w:tcPr>
          <w:p w14:paraId="3046C2C8" w14:textId="77777777" w:rsidR="00000000" w:rsidRDefault="007478C2">
            <w:pPr>
              <w:jc w:val="center"/>
              <w:rPr>
                <w:rFonts w:ascii="宋体" w:hAnsi="宋体"/>
                <w:sz w:val="24"/>
              </w:rPr>
            </w:pPr>
            <w:r>
              <w:rPr>
                <w:rFonts w:hint="eastAsia"/>
                <w:color w:val="0000FF"/>
                <w:sz w:val="18"/>
              </w:rPr>
              <w:t>(4189)</w:t>
            </w:r>
          </w:p>
        </w:tc>
        <w:tc>
          <w:tcPr>
            <w:tcW w:w="850" w:type="dxa"/>
            <w:vAlign w:val="bottom"/>
          </w:tcPr>
          <w:p w14:paraId="25AB2EFA" w14:textId="77777777" w:rsidR="00000000" w:rsidRDefault="007478C2">
            <w:pPr>
              <w:jc w:val="center"/>
              <w:rPr>
                <w:rFonts w:ascii="宋体" w:hAnsi="宋体"/>
                <w:sz w:val="24"/>
              </w:rPr>
            </w:pPr>
            <w:r>
              <w:rPr>
                <w:rFonts w:hint="eastAsia"/>
                <w:color w:val="0000FF"/>
                <w:sz w:val="18"/>
              </w:rPr>
              <w:t>(4190)</w:t>
            </w:r>
          </w:p>
        </w:tc>
        <w:tc>
          <w:tcPr>
            <w:tcW w:w="864" w:type="dxa"/>
            <w:vAlign w:val="bottom"/>
          </w:tcPr>
          <w:p w14:paraId="3335E8C4" w14:textId="77777777" w:rsidR="00000000" w:rsidRDefault="007478C2">
            <w:pPr>
              <w:jc w:val="center"/>
              <w:rPr>
                <w:rFonts w:ascii="宋体" w:hAnsi="宋体"/>
                <w:sz w:val="24"/>
              </w:rPr>
            </w:pPr>
            <w:r>
              <w:rPr>
                <w:rFonts w:hint="eastAsia"/>
                <w:color w:val="0000FF"/>
                <w:sz w:val="18"/>
              </w:rPr>
              <w:t>(4191)</w:t>
            </w:r>
          </w:p>
        </w:tc>
        <w:tc>
          <w:tcPr>
            <w:tcW w:w="943" w:type="dxa"/>
            <w:vAlign w:val="bottom"/>
          </w:tcPr>
          <w:p w14:paraId="362F66AB" w14:textId="77777777" w:rsidR="00000000" w:rsidRDefault="007478C2">
            <w:pPr>
              <w:jc w:val="center"/>
              <w:rPr>
                <w:rFonts w:ascii="宋体" w:hAnsi="宋体"/>
                <w:sz w:val="24"/>
              </w:rPr>
            </w:pPr>
            <w:r>
              <w:rPr>
                <w:rFonts w:hint="eastAsia"/>
                <w:color w:val="0000FF"/>
                <w:sz w:val="18"/>
              </w:rPr>
              <w:t>(4192)</w:t>
            </w:r>
          </w:p>
        </w:tc>
      </w:tr>
      <w:tr w:rsidR="00000000" w14:paraId="4DD9CB43" w14:textId="77777777">
        <w:trPr>
          <w:trHeight w:val="300"/>
          <w:jc w:val="center"/>
        </w:trPr>
        <w:tc>
          <w:tcPr>
            <w:tcW w:w="2403" w:type="dxa"/>
            <w:vAlign w:val="center"/>
          </w:tcPr>
          <w:p w14:paraId="50C963FF" w14:textId="77777777" w:rsidR="00000000" w:rsidRDefault="007478C2">
            <w:pPr>
              <w:rPr>
                <w:rFonts w:ascii="宋体" w:hAnsi="宋体"/>
                <w:sz w:val="24"/>
              </w:rPr>
            </w:pPr>
            <w:r>
              <w:rPr>
                <w:rFonts w:ascii="宋体" w:hAnsi="宋体" w:hint="eastAsia"/>
                <w:sz w:val="24"/>
              </w:rPr>
              <w:t>…</w:t>
            </w:r>
            <w:r>
              <w:rPr>
                <w:rFonts w:hint="eastAsia"/>
                <w:color w:val="0000FF"/>
                <w:sz w:val="18"/>
              </w:rPr>
              <w:t>(417</w:t>
            </w:r>
            <w:r>
              <w:rPr>
                <w:color w:val="0000FF"/>
                <w:sz w:val="18"/>
              </w:rPr>
              <w:t>6</w:t>
            </w:r>
            <w:r>
              <w:rPr>
                <w:rFonts w:hint="eastAsia"/>
                <w:color w:val="0000FF"/>
                <w:sz w:val="18"/>
              </w:rPr>
              <w:t>)</w:t>
            </w:r>
          </w:p>
        </w:tc>
        <w:tc>
          <w:tcPr>
            <w:tcW w:w="812" w:type="dxa"/>
            <w:vAlign w:val="bottom"/>
          </w:tcPr>
          <w:p w14:paraId="590E1171" w14:textId="77777777" w:rsidR="00000000" w:rsidRDefault="007478C2">
            <w:pPr>
              <w:jc w:val="center"/>
              <w:rPr>
                <w:rFonts w:ascii="宋体" w:hAnsi="宋体"/>
                <w:sz w:val="24"/>
              </w:rPr>
            </w:pPr>
            <w:r>
              <w:rPr>
                <w:rFonts w:hint="eastAsia"/>
                <w:color w:val="0000FF"/>
                <w:sz w:val="18"/>
              </w:rPr>
              <w:t>(4177)</w:t>
            </w:r>
          </w:p>
        </w:tc>
        <w:tc>
          <w:tcPr>
            <w:tcW w:w="862" w:type="dxa"/>
            <w:vAlign w:val="bottom"/>
          </w:tcPr>
          <w:p w14:paraId="0BBFF3CC" w14:textId="77777777" w:rsidR="00000000" w:rsidRDefault="007478C2">
            <w:pPr>
              <w:jc w:val="center"/>
              <w:rPr>
                <w:rFonts w:ascii="宋体" w:hAnsi="宋体"/>
                <w:sz w:val="24"/>
              </w:rPr>
            </w:pPr>
            <w:r>
              <w:rPr>
                <w:rFonts w:hint="eastAsia"/>
                <w:color w:val="0000FF"/>
                <w:sz w:val="18"/>
              </w:rPr>
              <w:t>(4178)</w:t>
            </w:r>
          </w:p>
        </w:tc>
        <w:tc>
          <w:tcPr>
            <w:tcW w:w="851" w:type="dxa"/>
            <w:vAlign w:val="bottom"/>
          </w:tcPr>
          <w:p w14:paraId="5DF8811F" w14:textId="77777777" w:rsidR="00000000" w:rsidRDefault="007478C2">
            <w:pPr>
              <w:jc w:val="center"/>
              <w:rPr>
                <w:rFonts w:ascii="宋体" w:hAnsi="宋体"/>
                <w:sz w:val="24"/>
              </w:rPr>
            </w:pPr>
            <w:r>
              <w:rPr>
                <w:rFonts w:hint="eastAsia"/>
                <w:color w:val="0000FF"/>
                <w:sz w:val="18"/>
              </w:rPr>
              <w:t>(4179)</w:t>
            </w:r>
          </w:p>
        </w:tc>
        <w:tc>
          <w:tcPr>
            <w:tcW w:w="850" w:type="dxa"/>
            <w:vAlign w:val="bottom"/>
          </w:tcPr>
          <w:p w14:paraId="217E5BF4" w14:textId="77777777" w:rsidR="00000000" w:rsidRDefault="007478C2">
            <w:pPr>
              <w:jc w:val="center"/>
              <w:rPr>
                <w:rFonts w:ascii="宋体" w:hAnsi="宋体"/>
                <w:sz w:val="24"/>
              </w:rPr>
            </w:pPr>
            <w:r>
              <w:rPr>
                <w:rFonts w:hint="eastAsia"/>
                <w:color w:val="0000FF"/>
                <w:sz w:val="18"/>
              </w:rPr>
              <w:t>(4180)</w:t>
            </w:r>
          </w:p>
        </w:tc>
        <w:tc>
          <w:tcPr>
            <w:tcW w:w="851" w:type="dxa"/>
            <w:vAlign w:val="bottom"/>
          </w:tcPr>
          <w:p w14:paraId="079A6361" w14:textId="77777777" w:rsidR="00000000" w:rsidRDefault="007478C2">
            <w:pPr>
              <w:jc w:val="center"/>
              <w:rPr>
                <w:rFonts w:ascii="宋体" w:hAnsi="宋体"/>
                <w:sz w:val="24"/>
              </w:rPr>
            </w:pPr>
            <w:r>
              <w:rPr>
                <w:rFonts w:hint="eastAsia"/>
                <w:color w:val="0000FF"/>
                <w:sz w:val="18"/>
              </w:rPr>
              <w:t>(4181)</w:t>
            </w:r>
          </w:p>
        </w:tc>
        <w:tc>
          <w:tcPr>
            <w:tcW w:w="850" w:type="dxa"/>
            <w:vAlign w:val="bottom"/>
          </w:tcPr>
          <w:p w14:paraId="48E33B82" w14:textId="77777777" w:rsidR="00000000" w:rsidRDefault="007478C2">
            <w:pPr>
              <w:jc w:val="center"/>
              <w:rPr>
                <w:rFonts w:ascii="宋体" w:hAnsi="宋体"/>
                <w:sz w:val="24"/>
              </w:rPr>
            </w:pPr>
            <w:r>
              <w:rPr>
                <w:rFonts w:hint="eastAsia"/>
                <w:color w:val="0000FF"/>
                <w:sz w:val="18"/>
              </w:rPr>
              <w:t>(4182)</w:t>
            </w:r>
          </w:p>
        </w:tc>
        <w:tc>
          <w:tcPr>
            <w:tcW w:w="864" w:type="dxa"/>
            <w:vAlign w:val="bottom"/>
          </w:tcPr>
          <w:p w14:paraId="506EB7B4" w14:textId="77777777" w:rsidR="00000000" w:rsidRDefault="007478C2">
            <w:pPr>
              <w:jc w:val="center"/>
              <w:rPr>
                <w:rFonts w:ascii="宋体" w:hAnsi="宋体"/>
                <w:sz w:val="24"/>
              </w:rPr>
            </w:pPr>
            <w:r>
              <w:rPr>
                <w:rFonts w:hint="eastAsia"/>
                <w:color w:val="0000FF"/>
                <w:sz w:val="18"/>
              </w:rPr>
              <w:t>(4183)</w:t>
            </w:r>
          </w:p>
        </w:tc>
        <w:tc>
          <w:tcPr>
            <w:tcW w:w="943" w:type="dxa"/>
            <w:vAlign w:val="bottom"/>
          </w:tcPr>
          <w:p w14:paraId="428A4730" w14:textId="77777777" w:rsidR="00000000" w:rsidRDefault="007478C2">
            <w:pPr>
              <w:jc w:val="center"/>
              <w:rPr>
                <w:rFonts w:ascii="宋体" w:hAnsi="宋体"/>
                <w:sz w:val="24"/>
              </w:rPr>
            </w:pPr>
            <w:r>
              <w:rPr>
                <w:rFonts w:hint="eastAsia"/>
                <w:color w:val="0000FF"/>
                <w:sz w:val="18"/>
              </w:rPr>
              <w:t>(418</w:t>
            </w:r>
            <w:r>
              <w:rPr>
                <w:color w:val="0000FF"/>
                <w:sz w:val="18"/>
              </w:rPr>
              <w:t>4</w:t>
            </w:r>
            <w:r>
              <w:rPr>
                <w:rFonts w:hint="eastAsia"/>
                <w:color w:val="0000FF"/>
                <w:sz w:val="18"/>
              </w:rPr>
              <w:t>)</w:t>
            </w:r>
          </w:p>
        </w:tc>
      </w:tr>
      <w:tr w:rsidR="00000000" w14:paraId="487E737D" w14:textId="77777777">
        <w:trPr>
          <w:trHeight w:val="300"/>
          <w:jc w:val="center"/>
        </w:trPr>
        <w:tc>
          <w:tcPr>
            <w:tcW w:w="2403" w:type="dxa"/>
            <w:vAlign w:val="center"/>
          </w:tcPr>
          <w:p w14:paraId="3757A67A" w14:textId="77777777" w:rsidR="00000000" w:rsidRDefault="007478C2">
            <w:pPr>
              <w:rPr>
                <w:rFonts w:ascii="宋体" w:hAnsi="宋体"/>
                <w:b/>
                <w:bCs/>
                <w:sz w:val="24"/>
              </w:rPr>
            </w:pPr>
            <w:r>
              <w:rPr>
                <w:rFonts w:ascii="宋体" w:hAnsi="宋体" w:hint="eastAsia"/>
                <w:b/>
                <w:bCs/>
                <w:sz w:val="24"/>
              </w:rPr>
              <w:t>四、本期期末余额</w:t>
            </w:r>
          </w:p>
        </w:tc>
        <w:tc>
          <w:tcPr>
            <w:tcW w:w="812" w:type="dxa"/>
            <w:vAlign w:val="bottom"/>
          </w:tcPr>
          <w:p w14:paraId="389A67B1" w14:textId="77777777" w:rsidR="00000000" w:rsidRDefault="007478C2">
            <w:pPr>
              <w:jc w:val="center"/>
              <w:rPr>
                <w:rFonts w:ascii="宋体" w:hAnsi="宋体"/>
                <w:b/>
                <w:bCs/>
                <w:sz w:val="24"/>
              </w:rPr>
            </w:pPr>
            <w:r>
              <w:rPr>
                <w:rFonts w:hint="eastAsia"/>
                <w:color w:val="0000FF"/>
                <w:sz w:val="18"/>
              </w:rPr>
              <w:t>(4054)</w:t>
            </w:r>
          </w:p>
        </w:tc>
        <w:tc>
          <w:tcPr>
            <w:tcW w:w="862" w:type="dxa"/>
            <w:vAlign w:val="bottom"/>
          </w:tcPr>
          <w:p w14:paraId="1688D52F" w14:textId="77777777" w:rsidR="00000000" w:rsidRDefault="007478C2">
            <w:pPr>
              <w:jc w:val="center"/>
              <w:rPr>
                <w:rFonts w:ascii="宋体" w:hAnsi="宋体"/>
                <w:b/>
                <w:bCs/>
                <w:sz w:val="24"/>
              </w:rPr>
            </w:pPr>
            <w:r>
              <w:rPr>
                <w:rFonts w:hint="eastAsia"/>
                <w:color w:val="0000FF"/>
                <w:sz w:val="18"/>
              </w:rPr>
              <w:t>(4055)</w:t>
            </w:r>
          </w:p>
        </w:tc>
        <w:tc>
          <w:tcPr>
            <w:tcW w:w="851" w:type="dxa"/>
            <w:vAlign w:val="bottom"/>
          </w:tcPr>
          <w:p w14:paraId="1A67246C" w14:textId="77777777" w:rsidR="00000000" w:rsidRDefault="007478C2">
            <w:pPr>
              <w:jc w:val="center"/>
              <w:rPr>
                <w:rFonts w:ascii="宋体" w:hAnsi="宋体"/>
                <w:b/>
                <w:bCs/>
                <w:sz w:val="24"/>
              </w:rPr>
            </w:pPr>
            <w:r>
              <w:rPr>
                <w:rFonts w:hint="eastAsia"/>
                <w:color w:val="0000FF"/>
                <w:sz w:val="18"/>
              </w:rPr>
              <w:t>(4056)</w:t>
            </w:r>
          </w:p>
        </w:tc>
        <w:tc>
          <w:tcPr>
            <w:tcW w:w="850" w:type="dxa"/>
            <w:vAlign w:val="bottom"/>
          </w:tcPr>
          <w:p w14:paraId="01ED0D7E" w14:textId="77777777" w:rsidR="00000000" w:rsidRDefault="007478C2">
            <w:pPr>
              <w:jc w:val="center"/>
              <w:rPr>
                <w:rFonts w:ascii="宋体" w:hAnsi="宋体"/>
                <w:b/>
                <w:bCs/>
                <w:sz w:val="24"/>
              </w:rPr>
            </w:pPr>
            <w:r>
              <w:rPr>
                <w:rFonts w:hint="eastAsia"/>
                <w:color w:val="0000FF"/>
                <w:sz w:val="18"/>
              </w:rPr>
              <w:t>(4057)</w:t>
            </w:r>
          </w:p>
        </w:tc>
        <w:tc>
          <w:tcPr>
            <w:tcW w:w="851" w:type="dxa"/>
            <w:vAlign w:val="bottom"/>
          </w:tcPr>
          <w:p w14:paraId="7E2B4E78" w14:textId="77777777" w:rsidR="00000000" w:rsidRDefault="007478C2">
            <w:pPr>
              <w:jc w:val="center"/>
              <w:rPr>
                <w:rFonts w:ascii="宋体" w:hAnsi="宋体"/>
                <w:b/>
                <w:bCs/>
                <w:sz w:val="24"/>
              </w:rPr>
            </w:pPr>
            <w:r>
              <w:rPr>
                <w:rFonts w:hint="eastAsia"/>
                <w:color w:val="0000FF"/>
                <w:sz w:val="18"/>
              </w:rPr>
              <w:t>(4058)</w:t>
            </w:r>
          </w:p>
        </w:tc>
        <w:tc>
          <w:tcPr>
            <w:tcW w:w="850" w:type="dxa"/>
            <w:vAlign w:val="bottom"/>
          </w:tcPr>
          <w:p w14:paraId="5E6E5E89" w14:textId="77777777" w:rsidR="00000000" w:rsidRDefault="007478C2">
            <w:pPr>
              <w:jc w:val="center"/>
              <w:rPr>
                <w:rFonts w:ascii="宋体" w:hAnsi="宋体"/>
                <w:b/>
                <w:bCs/>
                <w:sz w:val="24"/>
              </w:rPr>
            </w:pPr>
            <w:r>
              <w:rPr>
                <w:rFonts w:hint="eastAsia"/>
                <w:color w:val="0000FF"/>
                <w:sz w:val="18"/>
              </w:rPr>
              <w:t>(4059)</w:t>
            </w:r>
          </w:p>
        </w:tc>
        <w:tc>
          <w:tcPr>
            <w:tcW w:w="864" w:type="dxa"/>
            <w:vAlign w:val="bottom"/>
          </w:tcPr>
          <w:p w14:paraId="4B2D91CC" w14:textId="77777777" w:rsidR="00000000" w:rsidRDefault="007478C2">
            <w:pPr>
              <w:jc w:val="center"/>
              <w:rPr>
                <w:rFonts w:ascii="宋体" w:hAnsi="宋体"/>
                <w:b/>
                <w:bCs/>
                <w:sz w:val="24"/>
              </w:rPr>
            </w:pPr>
            <w:r>
              <w:rPr>
                <w:rFonts w:hint="eastAsia"/>
                <w:color w:val="0000FF"/>
                <w:sz w:val="18"/>
              </w:rPr>
              <w:t>(4060)</w:t>
            </w:r>
          </w:p>
        </w:tc>
        <w:tc>
          <w:tcPr>
            <w:tcW w:w="943" w:type="dxa"/>
            <w:vAlign w:val="bottom"/>
          </w:tcPr>
          <w:p w14:paraId="2E3F2BC2" w14:textId="77777777" w:rsidR="00000000" w:rsidRDefault="007478C2">
            <w:pPr>
              <w:jc w:val="center"/>
              <w:rPr>
                <w:rFonts w:ascii="宋体" w:hAnsi="宋体"/>
                <w:b/>
                <w:bCs/>
                <w:sz w:val="24"/>
              </w:rPr>
            </w:pPr>
            <w:r>
              <w:rPr>
                <w:rFonts w:hint="eastAsia"/>
                <w:color w:val="0000FF"/>
                <w:sz w:val="18"/>
              </w:rPr>
              <w:t>(4061)</w:t>
            </w:r>
          </w:p>
        </w:tc>
      </w:tr>
    </w:tbl>
    <w:bookmarkEnd w:id="665"/>
    <w:p w14:paraId="36215D39" w14:textId="77777777" w:rsidR="00000000" w:rsidRDefault="007478C2">
      <w:pPr>
        <w:rPr>
          <w:rFonts w:ascii="宋体" w:hAnsi="宋体"/>
          <w:color w:val="0000FF"/>
          <w:kern w:val="0"/>
          <w:sz w:val="18"/>
        </w:rPr>
      </w:pPr>
      <w:r>
        <w:rPr>
          <w:rFonts w:ascii="宋体" w:hAnsi="宋体" w:hint="eastAsia"/>
          <w:sz w:val="24"/>
        </w:rPr>
        <w:t>注：</w:t>
      </w:r>
      <w:r>
        <w:rPr>
          <w:rFonts w:hint="eastAsia"/>
          <w:color w:val="0000FF"/>
          <w:sz w:val="18"/>
        </w:rPr>
        <w:t>(</w:t>
      </w:r>
      <w:r>
        <w:rPr>
          <w:color w:val="0000FF"/>
          <w:sz w:val="18"/>
        </w:rPr>
        <w:t>0672</w:t>
      </w:r>
      <w:r>
        <w:rPr>
          <w:rFonts w:hint="eastAsia"/>
          <w:color w:val="0000FF"/>
          <w:sz w:val="18"/>
        </w:rPr>
        <w:t>)</w:t>
      </w:r>
    </w:p>
    <w:bookmarkEnd w:id="664"/>
    <w:p w14:paraId="3902333E" w14:textId="77777777" w:rsidR="00000000" w:rsidRDefault="007478C2">
      <w:pPr>
        <w:rPr>
          <w:rFonts w:ascii="宋体" w:hAnsi="宋体"/>
          <w:color w:val="0000FF"/>
          <w:kern w:val="0"/>
          <w:sz w:val="18"/>
        </w:rPr>
      </w:pPr>
    </w:p>
    <w:p w14:paraId="24749BB4" w14:textId="77777777" w:rsidR="00000000" w:rsidRDefault="007478C2">
      <w:pPr>
        <w:spacing w:line="360" w:lineRule="auto"/>
        <w:outlineLvl w:val="2"/>
        <w:rPr>
          <w:rFonts w:ascii="宋体" w:hAnsi="宋体"/>
          <w:b/>
          <w:sz w:val="24"/>
        </w:rPr>
      </w:pPr>
      <w:r>
        <w:rPr>
          <w:rFonts w:ascii="宋体" w:hAnsi="宋体"/>
          <w:b/>
          <w:sz w:val="24"/>
        </w:rPr>
        <w:t xml:space="preserve">11.4.2 </w:t>
      </w:r>
      <w:r>
        <w:rPr>
          <w:rFonts w:ascii="宋体" w:hAnsi="宋体" w:hint="eastAsia"/>
          <w:b/>
          <w:sz w:val="24"/>
        </w:rPr>
        <w:t>个别所有者权益变动表</w:t>
      </w:r>
    </w:p>
    <w:p w14:paraId="28861B7D" w14:textId="77777777" w:rsidR="00000000" w:rsidRDefault="007478C2">
      <w:pPr>
        <w:spacing w:line="360" w:lineRule="auto"/>
        <w:rPr>
          <w:sz w:val="24"/>
        </w:rPr>
      </w:pPr>
      <w:r>
        <w:rPr>
          <w:rFonts w:hint="eastAsia"/>
          <w:sz w:val="24"/>
        </w:rPr>
        <w:t>会计主体：××基础设施证券投资基金</w:t>
      </w:r>
      <w:r>
        <w:rPr>
          <w:rFonts w:hint="eastAsia"/>
          <w:color w:val="0000FF"/>
          <w:sz w:val="18"/>
        </w:rPr>
        <w:t>(</w:t>
      </w:r>
      <w:r>
        <w:rPr>
          <w:color w:val="0000FF"/>
          <w:sz w:val="18"/>
        </w:rPr>
        <w:t>0009</w:t>
      </w:r>
      <w:r>
        <w:rPr>
          <w:rFonts w:hint="eastAsia"/>
          <w:color w:val="0000FF"/>
          <w:sz w:val="18"/>
        </w:rPr>
        <w:t>)</w:t>
      </w:r>
    </w:p>
    <w:p w14:paraId="3BD94EBF" w14:textId="77777777" w:rsidR="00000000" w:rsidRDefault="007478C2">
      <w:pPr>
        <w:spacing w:line="360" w:lineRule="auto"/>
        <w:rPr>
          <w:rFonts w:hint="eastAsia"/>
          <w:sz w:val="24"/>
        </w:rPr>
      </w:pPr>
      <w:r>
        <w:rPr>
          <w:rFonts w:hint="eastAsia"/>
          <w:sz w:val="24"/>
        </w:rPr>
        <w:t>本报告期：</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2023</w:t>
      </w:r>
      <w:r>
        <w:rPr>
          <w:rFonts w:hint="eastAsia"/>
          <w:color w:val="0000FF"/>
          <w:sz w:val="18"/>
        </w:rPr>
        <w:t>)</w:t>
      </w:r>
      <w:r>
        <w:rPr>
          <w:rFonts w:hint="eastAsia"/>
          <w:sz w:val="24"/>
        </w:rPr>
        <w:t>至</w:t>
      </w:r>
      <w:r>
        <w:rPr>
          <w:sz w:val="24"/>
        </w:rPr>
        <w:t>___</w:t>
      </w:r>
      <w:r>
        <w:rPr>
          <w:rFonts w:hint="eastAsia"/>
          <w:sz w:val="24"/>
        </w:rPr>
        <w:t>年</w:t>
      </w:r>
      <w:r>
        <w:rPr>
          <w:sz w:val="24"/>
        </w:rPr>
        <w:t>___</w:t>
      </w:r>
      <w:r>
        <w:rPr>
          <w:rFonts w:hint="eastAsia"/>
          <w:sz w:val="24"/>
        </w:rPr>
        <w:t>月</w:t>
      </w:r>
      <w:r>
        <w:rPr>
          <w:sz w:val="24"/>
        </w:rPr>
        <w:t>___</w:t>
      </w:r>
      <w:r>
        <w:rPr>
          <w:rFonts w:hint="eastAsia"/>
          <w:sz w:val="24"/>
        </w:rPr>
        <w:t>日</w:t>
      </w:r>
      <w:r>
        <w:rPr>
          <w:rFonts w:hint="eastAsia"/>
          <w:color w:val="0000FF"/>
          <w:sz w:val="18"/>
        </w:rPr>
        <w:t>(</w:t>
      </w:r>
      <w:r>
        <w:rPr>
          <w:color w:val="0000FF"/>
          <w:sz w:val="18"/>
        </w:rPr>
        <w:t>2024</w:t>
      </w:r>
      <w:r>
        <w:rPr>
          <w:rFonts w:hint="eastAsia"/>
          <w:color w:val="0000FF"/>
          <w:sz w:val="18"/>
        </w:rPr>
        <w:t>)</w:t>
      </w:r>
    </w:p>
    <w:p w14:paraId="1AAEC20A" w14:textId="77777777" w:rsidR="00000000" w:rsidRDefault="007478C2">
      <w:pPr>
        <w:spacing w:line="360" w:lineRule="auto"/>
        <w:ind w:rightChars="269" w:right="565"/>
        <w:jc w:val="right"/>
        <w:rPr>
          <w:sz w:val="24"/>
        </w:rPr>
      </w:pPr>
      <w:r>
        <w:rPr>
          <w:rFonts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5"/>
        <w:gridCol w:w="1259"/>
        <w:gridCol w:w="1260"/>
        <w:gridCol w:w="1260"/>
        <w:gridCol w:w="1260"/>
        <w:gridCol w:w="1261"/>
        <w:gridCol w:w="11"/>
      </w:tblGrid>
      <w:tr w:rsidR="00000000" w14:paraId="2417C21C" w14:textId="77777777">
        <w:trPr>
          <w:trHeight w:val="624"/>
          <w:jc w:val="center"/>
        </w:trPr>
        <w:tc>
          <w:tcPr>
            <w:tcW w:w="2975" w:type="dxa"/>
            <w:vMerge w:val="restart"/>
            <w:vAlign w:val="center"/>
          </w:tcPr>
          <w:p w14:paraId="3D56CC81" w14:textId="77777777" w:rsidR="00000000" w:rsidRDefault="007478C2">
            <w:pPr>
              <w:jc w:val="center"/>
              <w:rPr>
                <w:rFonts w:ascii="宋体" w:hAnsi="宋体"/>
                <w:b/>
                <w:sz w:val="24"/>
              </w:rPr>
            </w:pPr>
            <w:r>
              <w:rPr>
                <w:rFonts w:ascii="宋体" w:hAnsi="宋体" w:hint="eastAsia"/>
                <w:b/>
                <w:sz w:val="24"/>
              </w:rPr>
              <w:t>项目</w:t>
            </w:r>
          </w:p>
        </w:tc>
        <w:tc>
          <w:tcPr>
            <w:tcW w:w="6311" w:type="dxa"/>
            <w:gridSpan w:val="6"/>
          </w:tcPr>
          <w:p w14:paraId="45F046A8" w14:textId="77777777" w:rsidR="00000000" w:rsidRDefault="007478C2">
            <w:pPr>
              <w:jc w:val="center"/>
              <w:rPr>
                <w:rFonts w:ascii="宋体" w:hAnsi="宋体"/>
                <w:b/>
                <w:sz w:val="24"/>
              </w:rPr>
            </w:pPr>
            <w:r>
              <w:rPr>
                <w:rFonts w:ascii="宋体" w:hAnsi="宋体" w:hint="eastAsia"/>
                <w:b/>
                <w:sz w:val="24"/>
              </w:rPr>
              <w:t>本期</w:t>
            </w:r>
          </w:p>
          <w:p w14:paraId="2DD3740C" w14:textId="77777777" w:rsidR="00000000" w:rsidRDefault="007478C2">
            <w:pPr>
              <w:jc w:val="center"/>
              <w:rPr>
                <w:rFonts w:ascii="宋体" w:hAnsi="宋体"/>
                <w:b/>
                <w:sz w:val="24"/>
              </w:rPr>
            </w:pP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日至</w:t>
            </w: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w:t>
            </w:r>
          </w:p>
        </w:tc>
      </w:tr>
      <w:tr w:rsidR="00000000" w14:paraId="65260455" w14:textId="77777777">
        <w:trPr>
          <w:gridAfter w:val="1"/>
          <w:wAfter w:w="11" w:type="dxa"/>
          <w:trHeight w:val="619"/>
          <w:jc w:val="center"/>
        </w:trPr>
        <w:tc>
          <w:tcPr>
            <w:tcW w:w="2975" w:type="dxa"/>
            <w:vMerge/>
            <w:vAlign w:val="center"/>
          </w:tcPr>
          <w:p w14:paraId="3E7E662B" w14:textId="77777777" w:rsidR="00000000" w:rsidRDefault="007478C2">
            <w:pPr>
              <w:jc w:val="center"/>
              <w:rPr>
                <w:rFonts w:ascii="宋体" w:hAnsi="宋体"/>
                <w:b/>
                <w:sz w:val="24"/>
              </w:rPr>
            </w:pPr>
          </w:p>
        </w:tc>
        <w:tc>
          <w:tcPr>
            <w:tcW w:w="1259" w:type="dxa"/>
            <w:vAlign w:val="center"/>
          </w:tcPr>
          <w:p w14:paraId="122249BA" w14:textId="77777777" w:rsidR="00000000" w:rsidRDefault="007478C2">
            <w:pPr>
              <w:jc w:val="center"/>
              <w:rPr>
                <w:rFonts w:ascii="宋体" w:hAnsi="宋体"/>
                <w:b/>
                <w:sz w:val="24"/>
              </w:rPr>
            </w:pPr>
            <w:r>
              <w:rPr>
                <w:rFonts w:ascii="宋体" w:hAnsi="宋体" w:hint="eastAsia"/>
                <w:b/>
                <w:sz w:val="24"/>
              </w:rPr>
              <w:t>实收基金</w:t>
            </w:r>
          </w:p>
        </w:tc>
        <w:tc>
          <w:tcPr>
            <w:tcW w:w="1260" w:type="dxa"/>
            <w:vAlign w:val="center"/>
          </w:tcPr>
          <w:p w14:paraId="487330B3" w14:textId="77777777" w:rsidR="00000000" w:rsidRDefault="007478C2">
            <w:pPr>
              <w:jc w:val="center"/>
              <w:rPr>
                <w:rFonts w:ascii="宋体" w:hAnsi="宋体"/>
                <w:b/>
                <w:sz w:val="24"/>
              </w:rPr>
            </w:pPr>
            <w:r>
              <w:rPr>
                <w:rFonts w:ascii="宋体" w:hAnsi="宋体" w:hint="eastAsia"/>
                <w:b/>
                <w:sz w:val="24"/>
              </w:rPr>
              <w:t>资本公积</w:t>
            </w:r>
          </w:p>
        </w:tc>
        <w:tc>
          <w:tcPr>
            <w:tcW w:w="1260" w:type="dxa"/>
            <w:vAlign w:val="center"/>
          </w:tcPr>
          <w:p w14:paraId="06200B7D" w14:textId="77777777" w:rsidR="00000000" w:rsidRDefault="007478C2">
            <w:pPr>
              <w:jc w:val="center"/>
              <w:rPr>
                <w:rFonts w:ascii="宋体" w:hAnsi="宋体"/>
                <w:b/>
                <w:sz w:val="24"/>
              </w:rPr>
            </w:pPr>
            <w:r>
              <w:rPr>
                <w:rFonts w:ascii="宋体" w:hAnsi="宋体" w:hint="eastAsia"/>
                <w:b/>
                <w:sz w:val="24"/>
              </w:rPr>
              <w:t>其他综合收益</w:t>
            </w:r>
          </w:p>
        </w:tc>
        <w:tc>
          <w:tcPr>
            <w:tcW w:w="1260" w:type="dxa"/>
            <w:vAlign w:val="center"/>
          </w:tcPr>
          <w:p w14:paraId="16656054" w14:textId="77777777" w:rsidR="00000000" w:rsidRDefault="007478C2">
            <w:pPr>
              <w:jc w:val="center"/>
              <w:rPr>
                <w:rFonts w:ascii="宋体" w:hAnsi="宋体"/>
                <w:b/>
                <w:sz w:val="24"/>
              </w:rPr>
            </w:pPr>
            <w:r>
              <w:rPr>
                <w:rFonts w:ascii="宋体" w:hAnsi="宋体" w:hint="eastAsia"/>
                <w:b/>
                <w:sz w:val="24"/>
              </w:rPr>
              <w:t>未分配</w:t>
            </w:r>
          </w:p>
          <w:p w14:paraId="4A2D268B" w14:textId="77777777" w:rsidR="00000000" w:rsidRDefault="007478C2">
            <w:pPr>
              <w:jc w:val="center"/>
              <w:rPr>
                <w:rFonts w:ascii="宋体" w:hAnsi="宋体"/>
                <w:b/>
                <w:sz w:val="24"/>
              </w:rPr>
            </w:pPr>
            <w:r>
              <w:rPr>
                <w:rFonts w:ascii="宋体" w:hAnsi="宋体" w:hint="eastAsia"/>
                <w:b/>
                <w:sz w:val="24"/>
              </w:rPr>
              <w:t>利润</w:t>
            </w:r>
          </w:p>
        </w:tc>
        <w:tc>
          <w:tcPr>
            <w:tcW w:w="1261" w:type="dxa"/>
            <w:vAlign w:val="center"/>
          </w:tcPr>
          <w:p w14:paraId="412C8CE5" w14:textId="77777777" w:rsidR="00000000" w:rsidRDefault="007478C2">
            <w:pPr>
              <w:jc w:val="center"/>
              <w:rPr>
                <w:rFonts w:ascii="宋体" w:hAnsi="宋体"/>
                <w:b/>
                <w:sz w:val="24"/>
              </w:rPr>
            </w:pPr>
            <w:r>
              <w:rPr>
                <w:rFonts w:ascii="宋体" w:hAnsi="宋体" w:hint="eastAsia"/>
                <w:b/>
                <w:sz w:val="24"/>
              </w:rPr>
              <w:t>所有者权益合计</w:t>
            </w:r>
          </w:p>
        </w:tc>
      </w:tr>
      <w:tr w:rsidR="00000000" w14:paraId="26A6BF5A" w14:textId="77777777">
        <w:trPr>
          <w:gridAfter w:val="1"/>
          <w:wAfter w:w="11" w:type="dxa"/>
          <w:jc w:val="center"/>
        </w:trPr>
        <w:tc>
          <w:tcPr>
            <w:tcW w:w="2975" w:type="dxa"/>
          </w:tcPr>
          <w:p w14:paraId="7E81143B" w14:textId="77777777" w:rsidR="00000000" w:rsidRDefault="007478C2">
            <w:pPr>
              <w:rPr>
                <w:rFonts w:ascii="宋体" w:hAnsi="宋体"/>
                <w:b/>
                <w:bCs/>
                <w:sz w:val="24"/>
              </w:rPr>
            </w:pPr>
            <w:bookmarkStart w:id="666" w:name="_Hlk82783519"/>
            <w:r>
              <w:rPr>
                <w:rFonts w:ascii="宋体" w:hAnsi="宋体" w:hint="eastAsia"/>
                <w:b/>
                <w:bCs/>
                <w:sz w:val="24"/>
              </w:rPr>
              <w:t>一、上期期末余额</w:t>
            </w:r>
          </w:p>
        </w:tc>
        <w:tc>
          <w:tcPr>
            <w:tcW w:w="1259" w:type="dxa"/>
            <w:vAlign w:val="bottom"/>
          </w:tcPr>
          <w:p w14:paraId="38F21618" w14:textId="77777777" w:rsidR="00000000" w:rsidRDefault="007478C2">
            <w:pPr>
              <w:jc w:val="center"/>
              <w:rPr>
                <w:color w:val="0000FF"/>
                <w:sz w:val="18"/>
              </w:rPr>
            </w:pPr>
            <w:r>
              <w:rPr>
                <w:rFonts w:hint="eastAsia"/>
                <w:color w:val="0000FF"/>
                <w:sz w:val="18"/>
              </w:rPr>
              <w:t>(4054)</w:t>
            </w:r>
          </w:p>
        </w:tc>
        <w:tc>
          <w:tcPr>
            <w:tcW w:w="1260" w:type="dxa"/>
            <w:vAlign w:val="bottom"/>
          </w:tcPr>
          <w:p w14:paraId="3A465788" w14:textId="77777777" w:rsidR="00000000" w:rsidRDefault="007478C2">
            <w:pPr>
              <w:jc w:val="center"/>
              <w:rPr>
                <w:color w:val="0000FF"/>
                <w:sz w:val="18"/>
              </w:rPr>
            </w:pPr>
            <w:r>
              <w:rPr>
                <w:rFonts w:hint="eastAsia"/>
                <w:color w:val="0000FF"/>
                <w:sz w:val="18"/>
              </w:rPr>
              <w:t>(4056)</w:t>
            </w:r>
          </w:p>
        </w:tc>
        <w:tc>
          <w:tcPr>
            <w:tcW w:w="1260" w:type="dxa"/>
            <w:vAlign w:val="bottom"/>
          </w:tcPr>
          <w:p w14:paraId="3798DAD1" w14:textId="77777777" w:rsidR="00000000" w:rsidRDefault="007478C2">
            <w:pPr>
              <w:jc w:val="center"/>
              <w:rPr>
                <w:color w:val="0000FF"/>
                <w:sz w:val="18"/>
              </w:rPr>
            </w:pPr>
            <w:r>
              <w:rPr>
                <w:rFonts w:hint="eastAsia"/>
                <w:color w:val="0000FF"/>
                <w:sz w:val="18"/>
              </w:rPr>
              <w:t>(4057)</w:t>
            </w:r>
          </w:p>
        </w:tc>
        <w:tc>
          <w:tcPr>
            <w:tcW w:w="1260" w:type="dxa"/>
            <w:vAlign w:val="bottom"/>
          </w:tcPr>
          <w:p w14:paraId="7E0F58AB" w14:textId="77777777" w:rsidR="00000000" w:rsidRDefault="007478C2">
            <w:pPr>
              <w:jc w:val="center"/>
              <w:rPr>
                <w:color w:val="0000FF"/>
                <w:sz w:val="18"/>
              </w:rPr>
            </w:pPr>
            <w:r>
              <w:rPr>
                <w:rFonts w:hint="eastAsia"/>
                <w:color w:val="0000FF"/>
                <w:sz w:val="18"/>
              </w:rPr>
              <w:t>(4060</w:t>
            </w:r>
            <w:r>
              <w:rPr>
                <w:rFonts w:hint="eastAsia"/>
                <w:color w:val="0000FF"/>
                <w:sz w:val="18"/>
              </w:rPr>
              <w:t>)</w:t>
            </w:r>
          </w:p>
        </w:tc>
        <w:tc>
          <w:tcPr>
            <w:tcW w:w="1261" w:type="dxa"/>
            <w:vAlign w:val="bottom"/>
          </w:tcPr>
          <w:p w14:paraId="2DC982AC" w14:textId="77777777" w:rsidR="00000000" w:rsidRDefault="007478C2">
            <w:pPr>
              <w:jc w:val="center"/>
              <w:rPr>
                <w:color w:val="0000FF"/>
                <w:sz w:val="18"/>
              </w:rPr>
            </w:pPr>
            <w:r>
              <w:rPr>
                <w:rFonts w:hint="eastAsia"/>
                <w:color w:val="0000FF"/>
                <w:sz w:val="18"/>
              </w:rPr>
              <w:t>(4061)</w:t>
            </w:r>
          </w:p>
        </w:tc>
      </w:tr>
      <w:tr w:rsidR="00000000" w14:paraId="697486E5" w14:textId="77777777">
        <w:trPr>
          <w:gridAfter w:val="1"/>
          <w:wAfter w:w="11" w:type="dxa"/>
          <w:jc w:val="center"/>
        </w:trPr>
        <w:tc>
          <w:tcPr>
            <w:tcW w:w="2975" w:type="dxa"/>
          </w:tcPr>
          <w:p w14:paraId="6607A261" w14:textId="77777777" w:rsidR="00000000" w:rsidRDefault="007478C2">
            <w:pPr>
              <w:rPr>
                <w:rFonts w:ascii="宋体" w:hAnsi="宋体"/>
                <w:sz w:val="24"/>
              </w:rPr>
            </w:pPr>
            <w:r>
              <w:rPr>
                <w:rFonts w:ascii="宋体" w:hAnsi="宋体" w:hint="eastAsia"/>
                <w:sz w:val="24"/>
              </w:rPr>
              <w:t>加：会计政策变更</w:t>
            </w:r>
          </w:p>
        </w:tc>
        <w:tc>
          <w:tcPr>
            <w:tcW w:w="1259" w:type="dxa"/>
            <w:vAlign w:val="bottom"/>
          </w:tcPr>
          <w:p w14:paraId="4DED5667" w14:textId="77777777" w:rsidR="00000000" w:rsidRDefault="007478C2">
            <w:pPr>
              <w:jc w:val="center"/>
              <w:rPr>
                <w:color w:val="0000FF"/>
                <w:sz w:val="18"/>
              </w:rPr>
            </w:pPr>
            <w:r>
              <w:rPr>
                <w:rFonts w:hint="eastAsia"/>
                <w:color w:val="0000FF"/>
                <w:sz w:val="18"/>
              </w:rPr>
              <w:t>(4062)</w:t>
            </w:r>
          </w:p>
        </w:tc>
        <w:tc>
          <w:tcPr>
            <w:tcW w:w="1260" w:type="dxa"/>
            <w:vAlign w:val="bottom"/>
          </w:tcPr>
          <w:p w14:paraId="25188E3A" w14:textId="77777777" w:rsidR="00000000" w:rsidRDefault="007478C2">
            <w:pPr>
              <w:jc w:val="center"/>
              <w:rPr>
                <w:color w:val="0000FF"/>
                <w:sz w:val="18"/>
              </w:rPr>
            </w:pPr>
            <w:r>
              <w:rPr>
                <w:rFonts w:hint="eastAsia"/>
                <w:color w:val="0000FF"/>
                <w:sz w:val="18"/>
              </w:rPr>
              <w:t>(4064)</w:t>
            </w:r>
          </w:p>
        </w:tc>
        <w:tc>
          <w:tcPr>
            <w:tcW w:w="1260" w:type="dxa"/>
            <w:vAlign w:val="bottom"/>
          </w:tcPr>
          <w:p w14:paraId="3A15149F" w14:textId="77777777" w:rsidR="00000000" w:rsidRDefault="007478C2">
            <w:pPr>
              <w:jc w:val="center"/>
              <w:rPr>
                <w:color w:val="0000FF"/>
                <w:sz w:val="18"/>
              </w:rPr>
            </w:pPr>
            <w:r>
              <w:rPr>
                <w:rFonts w:hint="eastAsia"/>
                <w:color w:val="0000FF"/>
                <w:sz w:val="18"/>
              </w:rPr>
              <w:t>(4065)</w:t>
            </w:r>
          </w:p>
        </w:tc>
        <w:tc>
          <w:tcPr>
            <w:tcW w:w="1260" w:type="dxa"/>
            <w:vAlign w:val="bottom"/>
          </w:tcPr>
          <w:p w14:paraId="55C4F186" w14:textId="77777777" w:rsidR="00000000" w:rsidRDefault="007478C2">
            <w:pPr>
              <w:jc w:val="center"/>
              <w:rPr>
                <w:color w:val="0000FF"/>
                <w:sz w:val="18"/>
              </w:rPr>
            </w:pPr>
            <w:r>
              <w:rPr>
                <w:rFonts w:hint="eastAsia"/>
                <w:color w:val="0000FF"/>
                <w:sz w:val="18"/>
              </w:rPr>
              <w:t>(4068)</w:t>
            </w:r>
          </w:p>
        </w:tc>
        <w:tc>
          <w:tcPr>
            <w:tcW w:w="1261" w:type="dxa"/>
            <w:vAlign w:val="bottom"/>
          </w:tcPr>
          <w:p w14:paraId="7F7292BE" w14:textId="77777777" w:rsidR="00000000" w:rsidRDefault="007478C2">
            <w:pPr>
              <w:jc w:val="center"/>
              <w:rPr>
                <w:color w:val="0000FF"/>
                <w:sz w:val="18"/>
              </w:rPr>
            </w:pPr>
            <w:r>
              <w:rPr>
                <w:rFonts w:hint="eastAsia"/>
                <w:color w:val="0000FF"/>
                <w:sz w:val="18"/>
              </w:rPr>
              <w:t>(4069)</w:t>
            </w:r>
          </w:p>
        </w:tc>
      </w:tr>
      <w:tr w:rsidR="00000000" w14:paraId="39FDF065" w14:textId="77777777">
        <w:trPr>
          <w:gridAfter w:val="1"/>
          <w:wAfter w:w="11" w:type="dxa"/>
          <w:jc w:val="center"/>
        </w:trPr>
        <w:tc>
          <w:tcPr>
            <w:tcW w:w="2975" w:type="dxa"/>
          </w:tcPr>
          <w:p w14:paraId="3667F368" w14:textId="77777777" w:rsidR="00000000" w:rsidRDefault="007478C2">
            <w:pPr>
              <w:ind w:firstLineChars="200" w:firstLine="480"/>
              <w:rPr>
                <w:rFonts w:ascii="宋体" w:hAnsi="宋体"/>
                <w:sz w:val="24"/>
              </w:rPr>
            </w:pPr>
            <w:r>
              <w:rPr>
                <w:rFonts w:ascii="宋体" w:hAnsi="宋体" w:hint="eastAsia"/>
                <w:sz w:val="24"/>
              </w:rPr>
              <w:t>前期差错更正</w:t>
            </w:r>
          </w:p>
        </w:tc>
        <w:tc>
          <w:tcPr>
            <w:tcW w:w="1259" w:type="dxa"/>
            <w:vAlign w:val="bottom"/>
          </w:tcPr>
          <w:p w14:paraId="4CF1AC0E" w14:textId="77777777" w:rsidR="00000000" w:rsidRDefault="007478C2">
            <w:pPr>
              <w:jc w:val="center"/>
              <w:rPr>
                <w:color w:val="0000FF"/>
                <w:sz w:val="18"/>
              </w:rPr>
            </w:pPr>
            <w:r>
              <w:rPr>
                <w:rFonts w:hint="eastAsia"/>
                <w:color w:val="0000FF"/>
                <w:sz w:val="18"/>
              </w:rPr>
              <w:t>(4070)</w:t>
            </w:r>
          </w:p>
        </w:tc>
        <w:tc>
          <w:tcPr>
            <w:tcW w:w="1260" w:type="dxa"/>
            <w:vAlign w:val="bottom"/>
          </w:tcPr>
          <w:p w14:paraId="6E6275AA" w14:textId="77777777" w:rsidR="00000000" w:rsidRDefault="007478C2">
            <w:pPr>
              <w:jc w:val="center"/>
              <w:rPr>
                <w:color w:val="0000FF"/>
                <w:sz w:val="18"/>
              </w:rPr>
            </w:pPr>
            <w:r>
              <w:rPr>
                <w:rFonts w:hint="eastAsia"/>
                <w:color w:val="0000FF"/>
                <w:sz w:val="18"/>
              </w:rPr>
              <w:t>(4072)</w:t>
            </w:r>
          </w:p>
        </w:tc>
        <w:tc>
          <w:tcPr>
            <w:tcW w:w="1260" w:type="dxa"/>
            <w:vAlign w:val="bottom"/>
          </w:tcPr>
          <w:p w14:paraId="52490021" w14:textId="77777777" w:rsidR="00000000" w:rsidRDefault="007478C2">
            <w:pPr>
              <w:jc w:val="center"/>
              <w:rPr>
                <w:color w:val="0000FF"/>
                <w:sz w:val="18"/>
              </w:rPr>
            </w:pPr>
            <w:r>
              <w:rPr>
                <w:rFonts w:hint="eastAsia"/>
                <w:color w:val="0000FF"/>
                <w:sz w:val="18"/>
              </w:rPr>
              <w:t>(4073)</w:t>
            </w:r>
          </w:p>
        </w:tc>
        <w:tc>
          <w:tcPr>
            <w:tcW w:w="1260" w:type="dxa"/>
            <w:vAlign w:val="bottom"/>
          </w:tcPr>
          <w:p w14:paraId="5596D81D" w14:textId="77777777" w:rsidR="00000000" w:rsidRDefault="007478C2">
            <w:pPr>
              <w:jc w:val="center"/>
              <w:rPr>
                <w:color w:val="0000FF"/>
                <w:sz w:val="18"/>
              </w:rPr>
            </w:pPr>
            <w:r>
              <w:rPr>
                <w:rFonts w:hint="eastAsia"/>
                <w:color w:val="0000FF"/>
                <w:sz w:val="18"/>
              </w:rPr>
              <w:t>(4076)</w:t>
            </w:r>
          </w:p>
        </w:tc>
        <w:tc>
          <w:tcPr>
            <w:tcW w:w="1261" w:type="dxa"/>
            <w:vAlign w:val="bottom"/>
          </w:tcPr>
          <w:p w14:paraId="16EDC07B" w14:textId="77777777" w:rsidR="00000000" w:rsidRDefault="007478C2">
            <w:pPr>
              <w:jc w:val="center"/>
              <w:rPr>
                <w:color w:val="0000FF"/>
                <w:sz w:val="18"/>
              </w:rPr>
            </w:pPr>
            <w:r>
              <w:rPr>
                <w:rFonts w:hint="eastAsia"/>
                <w:color w:val="0000FF"/>
                <w:sz w:val="18"/>
              </w:rPr>
              <w:t>(4077)</w:t>
            </w:r>
          </w:p>
        </w:tc>
      </w:tr>
      <w:bookmarkEnd w:id="666"/>
      <w:tr w:rsidR="00000000" w14:paraId="4FB0B928" w14:textId="77777777">
        <w:trPr>
          <w:gridAfter w:val="1"/>
          <w:wAfter w:w="11" w:type="dxa"/>
          <w:jc w:val="center"/>
        </w:trPr>
        <w:tc>
          <w:tcPr>
            <w:tcW w:w="2975" w:type="dxa"/>
          </w:tcPr>
          <w:p w14:paraId="5DFC37FE" w14:textId="77777777" w:rsidR="00000000" w:rsidRDefault="007478C2">
            <w:pPr>
              <w:ind w:firstLineChars="200" w:firstLine="480"/>
              <w:rPr>
                <w:rFonts w:ascii="宋体" w:hAnsi="宋体"/>
                <w:sz w:val="24"/>
              </w:rPr>
            </w:pPr>
            <w:r>
              <w:rPr>
                <w:rFonts w:ascii="宋体" w:hAnsi="宋体" w:hint="eastAsia"/>
                <w:sz w:val="24"/>
              </w:rPr>
              <w:t>其他</w:t>
            </w:r>
          </w:p>
        </w:tc>
        <w:tc>
          <w:tcPr>
            <w:tcW w:w="1259" w:type="dxa"/>
            <w:vAlign w:val="bottom"/>
          </w:tcPr>
          <w:p w14:paraId="2FFCFB4B" w14:textId="77777777" w:rsidR="00000000" w:rsidRDefault="007478C2">
            <w:pPr>
              <w:jc w:val="center"/>
              <w:rPr>
                <w:color w:val="0000FF"/>
                <w:sz w:val="18"/>
              </w:rPr>
            </w:pPr>
            <w:r>
              <w:rPr>
                <w:rFonts w:hint="eastAsia"/>
                <w:color w:val="0000FF"/>
                <w:sz w:val="18"/>
              </w:rPr>
              <w:t>(4086)</w:t>
            </w:r>
          </w:p>
        </w:tc>
        <w:tc>
          <w:tcPr>
            <w:tcW w:w="1260" w:type="dxa"/>
            <w:vAlign w:val="bottom"/>
          </w:tcPr>
          <w:p w14:paraId="174134EE" w14:textId="77777777" w:rsidR="00000000" w:rsidRDefault="007478C2">
            <w:pPr>
              <w:jc w:val="center"/>
              <w:rPr>
                <w:color w:val="0000FF"/>
                <w:sz w:val="18"/>
              </w:rPr>
            </w:pPr>
            <w:r>
              <w:rPr>
                <w:rFonts w:hint="eastAsia"/>
                <w:color w:val="0000FF"/>
                <w:sz w:val="18"/>
              </w:rPr>
              <w:t>(4088)</w:t>
            </w:r>
          </w:p>
        </w:tc>
        <w:tc>
          <w:tcPr>
            <w:tcW w:w="1260" w:type="dxa"/>
            <w:vAlign w:val="bottom"/>
          </w:tcPr>
          <w:p w14:paraId="3B984948" w14:textId="77777777" w:rsidR="00000000" w:rsidRDefault="007478C2">
            <w:pPr>
              <w:jc w:val="center"/>
              <w:rPr>
                <w:color w:val="0000FF"/>
                <w:sz w:val="18"/>
              </w:rPr>
            </w:pPr>
            <w:r>
              <w:rPr>
                <w:rFonts w:hint="eastAsia"/>
                <w:color w:val="0000FF"/>
                <w:sz w:val="18"/>
              </w:rPr>
              <w:t>(4089)</w:t>
            </w:r>
          </w:p>
        </w:tc>
        <w:tc>
          <w:tcPr>
            <w:tcW w:w="1260" w:type="dxa"/>
            <w:vAlign w:val="bottom"/>
          </w:tcPr>
          <w:p w14:paraId="5C40192F" w14:textId="77777777" w:rsidR="00000000" w:rsidRDefault="007478C2">
            <w:pPr>
              <w:jc w:val="center"/>
              <w:rPr>
                <w:color w:val="0000FF"/>
                <w:sz w:val="18"/>
              </w:rPr>
            </w:pPr>
            <w:r>
              <w:rPr>
                <w:rFonts w:hint="eastAsia"/>
                <w:color w:val="0000FF"/>
                <w:sz w:val="18"/>
              </w:rPr>
              <w:t>(4092)</w:t>
            </w:r>
          </w:p>
        </w:tc>
        <w:tc>
          <w:tcPr>
            <w:tcW w:w="1261" w:type="dxa"/>
            <w:vAlign w:val="bottom"/>
          </w:tcPr>
          <w:p w14:paraId="22130B99" w14:textId="77777777" w:rsidR="00000000" w:rsidRDefault="007478C2">
            <w:pPr>
              <w:jc w:val="center"/>
              <w:rPr>
                <w:color w:val="0000FF"/>
                <w:sz w:val="18"/>
              </w:rPr>
            </w:pPr>
            <w:r>
              <w:rPr>
                <w:rFonts w:hint="eastAsia"/>
                <w:color w:val="0000FF"/>
                <w:sz w:val="18"/>
              </w:rPr>
              <w:t>(4093)</w:t>
            </w:r>
          </w:p>
        </w:tc>
      </w:tr>
      <w:tr w:rsidR="00000000" w14:paraId="0CD538E1" w14:textId="77777777">
        <w:trPr>
          <w:gridAfter w:val="1"/>
          <w:wAfter w:w="11" w:type="dxa"/>
          <w:jc w:val="center"/>
        </w:trPr>
        <w:tc>
          <w:tcPr>
            <w:tcW w:w="2975" w:type="dxa"/>
          </w:tcPr>
          <w:p w14:paraId="49BC25CC" w14:textId="77777777" w:rsidR="00000000" w:rsidRDefault="007478C2">
            <w:pPr>
              <w:rPr>
                <w:rFonts w:ascii="宋体" w:hAnsi="宋体"/>
                <w:b/>
                <w:bCs/>
                <w:sz w:val="24"/>
              </w:rPr>
            </w:pPr>
            <w:r>
              <w:rPr>
                <w:rFonts w:ascii="宋体" w:hAnsi="宋体" w:hint="eastAsia"/>
                <w:b/>
                <w:bCs/>
                <w:sz w:val="24"/>
              </w:rPr>
              <w:t>二、本期期初余额</w:t>
            </w:r>
          </w:p>
        </w:tc>
        <w:tc>
          <w:tcPr>
            <w:tcW w:w="1259" w:type="dxa"/>
            <w:vAlign w:val="bottom"/>
          </w:tcPr>
          <w:p w14:paraId="5202DD06" w14:textId="77777777" w:rsidR="00000000" w:rsidRDefault="007478C2">
            <w:pPr>
              <w:jc w:val="center"/>
              <w:rPr>
                <w:color w:val="0000FF"/>
                <w:sz w:val="18"/>
              </w:rPr>
            </w:pPr>
            <w:r>
              <w:rPr>
                <w:rFonts w:hint="eastAsia"/>
                <w:color w:val="0000FF"/>
                <w:sz w:val="18"/>
              </w:rPr>
              <w:t>(4054)</w:t>
            </w:r>
          </w:p>
        </w:tc>
        <w:tc>
          <w:tcPr>
            <w:tcW w:w="1260" w:type="dxa"/>
            <w:vAlign w:val="bottom"/>
          </w:tcPr>
          <w:p w14:paraId="52E607D2" w14:textId="77777777" w:rsidR="00000000" w:rsidRDefault="007478C2">
            <w:pPr>
              <w:jc w:val="center"/>
              <w:rPr>
                <w:color w:val="0000FF"/>
                <w:sz w:val="18"/>
              </w:rPr>
            </w:pPr>
            <w:r>
              <w:rPr>
                <w:rFonts w:hint="eastAsia"/>
                <w:color w:val="0000FF"/>
                <w:sz w:val="18"/>
              </w:rPr>
              <w:t>(4056)</w:t>
            </w:r>
          </w:p>
        </w:tc>
        <w:tc>
          <w:tcPr>
            <w:tcW w:w="1260" w:type="dxa"/>
            <w:vAlign w:val="bottom"/>
          </w:tcPr>
          <w:p w14:paraId="5DC6D88E" w14:textId="77777777" w:rsidR="00000000" w:rsidRDefault="007478C2">
            <w:pPr>
              <w:jc w:val="center"/>
              <w:rPr>
                <w:color w:val="0000FF"/>
                <w:sz w:val="18"/>
              </w:rPr>
            </w:pPr>
            <w:r>
              <w:rPr>
                <w:rFonts w:hint="eastAsia"/>
                <w:color w:val="0000FF"/>
                <w:sz w:val="18"/>
              </w:rPr>
              <w:t>(4057)</w:t>
            </w:r>
          </w:p>
        </w:tc>
        <w:tc>
          <w:tcPr>
            <w:tcW w:w="1260" w:type="dxa"/>
            <w:vAlign w:val="bottom"/>
          </w:tcPr>
          <w:p w14:paraId="306EB48D" w14:textId="77777777" w:rsidR="00000000" w:rsidRDefault="007478C2">
            <w:pPr>
              <w:jc w:val="center"/>
              <w:rPr>
                <w:color w:val="0000FF"/>
                <w:sz w:val="18"/>
              </w:rPr>
            </w:pPr>
            <w:r>
              <w:rPr>
                <w:rFonts w:hint="eastAsia"/>
                <w:color w:val="0000FF"/>
                <w:sz w:val="18"/>
              </w:rPr>
              <w:t>(4060)</w:t>
            </w:r>
          </w:p>
        </w:tc>
        <w:tc>
          <w:tcPr>
            <w:tcW w:w="1261" w:type="dxa"/>
            <w:vAlign w:val="bottom"/>
          </w:tcPr>
          <w:p w14:paraId="22114D75" w14:textId="77777777" w:rsidR="00000000" w:rsidRDefault="007478C2">
            <w:pPr>
              <w:jc w:val="center"/>
              <w:rPr>
                <w:color w:val="0000FF"/>
                <w:sz w:val="18"/>
              </w:rPr>
            </w:pPr>
            <w:r>
              <w:rPr>
                <w:rFonts w:hint="eastAsia"/>
                <w:color w:val="0000FF"/>
                <w:sz w:val="18"/>
              </w:rPr>
              <w:t>(4061)</w:t>
            </w:r>
          </w:p>
        </w:tc>
      </w:tr>
      <w:tr w:rsidR="00000000" w14:paraId="2916F25E" w14:textId="77777777">
        <w:trPr>
          <w:gridAfter w:val="1"/>
          <w:wAfter w:w="11" w:type="dxa"/>
          <w:jc w:val="center"/>
        </w:trPr>
        <w:tc>
          <w:tcPr>
            <w:tcW w:w="2975" w:type="dxa"/>
            <w:vAlign w:val="center"/>
          </w:tcPr>
          <w:p w14:paraId="6AF3CC21" w14:textId="77777777" w:rsidR="00000000" w:rsidRDefault="007478C2">
            <w:pPr>
              <w:rPr>
                <w:rFonts w:ascii="宋体" w:hAnsi="宋体"/>
                <w:b/>
                <w:bCs/>
                <w:sz w:val="24"/>
              </w:rPr>
            </w:pPr>
            <w:r>
              <w:rPr>
                <w:rFonts w:ascii="宋体" w:hAnsi="宋体" w:hint="eastAsia"/>
                <w:b/>
                <w:bCs/>
                <w:sz w:val="24"/>
              </w:rPr>
              <w:t>三、本期增减变动额（减少以“</w:t>
            </w:r>
            <w:r>
              <w:rPr>
                <w:rFonts w:ascii="宋体" w:hAnsi="宋体" w:hint="eastAsia"/>
                <w:b/>
                <w:bCs/>
                <w:sz w:val="24"/>
              </w:rPr>
              <w:t>-</w:t>
            </w:r>
            <w:r>
              <w:rPr>
                <w:rFonts w:ascii="宋体" w:hAnsi="宋体" w:hint="eastAsia"/>
                <w:b/>
                <w:bCs/>
                <w:sz w:val="24"/>
              </w:rPr>
              <w:t>”号填列）</w:t>
            </w:r>
          </w:p>
        </w:tc>
        <w:tc>
          <w:tcPr>
            <w:tcW w:w="1259" w:type="dxa"/>
            <w:vAlign w:val="bottom"/>
          </w:tcPr>
          <w:p w14:paraId="25EAF744" w14:textId="77777777" w:rsidR="00000000" w:rsidRDefault="007478C2">
            <w:pPr>
              <w:jc w:val="center"/>
              <w:rPr>
                <w:color w:val="0000FF"/>
                <w:sz w:val="18"/>
              </w:rPr>
            </w:pPr>
            <w:r>
              <w:rPr>
                <w:rFonts w:hint="eastAsia"/>
                <w:color w:val="0000FF"/>
                <w:sz w:val="18"/>
              </w:rPr>
              <w:t>(4094)</w:t>
            </w:r>
          </w:p>
        </w:tc>
        <w:tc>
          <w:tcPr>
            <w:tcW w:w="1260" w:type="dxa"/>
            <w:vAlign w:val="bottom"/>
          </w:tcPr>
          <w:p w14:paraId="421CA71F" w14:textId="77777777" w:rsidR="00000000" w:rsidRDefault="007478C2">
            <w:pPr>
              <w:jc w:val="center"/>
              <w:rPr>
                <w:color w:val="0000FF"/>
                <w:sz w:val="18"/>
              </w:rPr>
            </w:pPr>
            <w:r>
              <w:rPr>
                <w:rFonts w:hint="eastAsia"/>
                <w:color w:val="0000FF"/>
                <w:sz w:val="18"/>
              </w:rPr>
              <w:t>(4096)</w:t>
            </w:r>
          </w:p>
        </w:tc>
        <w:tc>
          <w:tcPr>
            <w:tcW w:w="1260" w:type="dxa"/>
            <w:vAlign w:val="bottom"/>
          </w:tcPr>
          <w:p w14:paraId="60442BAC" w14:textId="77777777" w:rsidR="00000000" w:rsidRDefault="007478C2">
            <w:pPr>
              <w:jc w:val="center"/>
              <w:rPr>
                <w:color w:val="0000FF"/>
                <w:sz w:val="18"/>
              </w:rPr>
            </w:pPr>
            <w:r>
              <w:rPr>
                <w:rFonts w:hint="eastAsia"/>
                <w:color w:val="0000FF"/>
                <w:sz w:val="18"/>
              </w:rPr>
              <w:t>(4097)</w:t>
            </w:r>
          </w:p>
        </w:tc>
        <w:tc>
          <w:tcPr>
            <w:tcW w:w="1260" w:type="dxa"/>
            <w:vAlign w:val="bottom"/>
          </w:tcPr>
          <w:p w14:paraId="324C5667" w14:textId="77777777" w:rsidR="00000000" w:rsidRDefault="007478C2">
            <w:pPr>
              <w:jc w:val="center"/>
              <w:rPr>
                <w:color w:val="0000FF"/>
                <w:sz w:val="18"/>
              </w:rPr>
            </w:pPr>
            <w:r>
              <w:rPr>
                <w:rFonts w:hint="eastAsia"/>
                <w:color w:val="0000FF"/>
                <w:sz w:val="18"/>
              </w:rPr>
              <w:t>(4100)</w:t>
            </w:r>
          </w:p>
        </w:tc>
        <w:tc>
          <w:tcPr>
            <w:tcW w:w="1261" w:type="dxa"/>
            <w:vAlign w:val="bottom"/>
          </w:tcPr>
          <w:p w14:paraId="359B7CFE" w14:textId="77777777" w:rsidR="00000000" w:rsidRDefault="007478C2">
            <w:pPr>
              <w:jc w:val="center"/>
              <w:rPr>
                <w:color w:val="0000FF"/>
                <w:sz w:val="18"/>
              </w:rPr>
            </w:pPr>
            <w:r>
              <w:rPr>
                <w:rFonts w:hint="eastAsia"/>
                <w:color w:val="0000FF"/>
                <w:sz w:val="18"/>
              </w:rPr>
              <w:t>(4101)</w:t>
            </w:r>
          </w:p>
        </w:tc>
      </w:tr>
      <w:tr w:rsidR="00000000" w14:paraId="5FD661FF" w14:textId="77777777">
        <w:trPr>
          <w:gridAfter w:val="1"/>
          <w:wAfter w:w="11" w:type="dxa"/>
          <w:jc w:val="center"/>
        </w:trPr>
        <w:tc>
          <w:tcPr>
            <w:tcW w:w="2975" w:type="dxa"/>
            <w:vAlign w:val="center"/>
          </w:tcPr>
          <w:p w14:paraId="705CCEAC" w14:textId="77777777" w:rsidR="00000000" w:rsidRDefault="007478C2">
            <w:pPr>
              <w:rPr>
                <w:rFonts w:ascii="宋体" w:hAnsi="宋体"/>
                <w:sz w:val="24"/>
              </w:rPr>
            </w:pPr>
            <w:r>
              <w:rPr>
                <w:rFonts w:ascii="宋体" w:hAnsi="宋体" w:hint="eastAsia"/>
                <w:sz w:val="24"/>
              </w:rPr>
              <w:t>（一）综合收益总额</w:t>
            </w:r>
          </w:p>
        </w:tc>
        <w:tc>
          <w:tcPr>
            <w:tcW w:w="1259" w:type="dxa"/>
            <w:vAlign w:val="bottom"/>
          </w:tcPr>
          <w:p w14:paraId="3371841C" w14:textId="77777777" w:rsidR="00000000" w:rsidRDefault="007478C2">
            <w:pPr>
              <w:jc w:val="center"/>
              <w:rPr>
                <w:color w:val="0000FF"/>
                <w:sz w:val="18"/>
              </w:rPr>
            </w:pPr>
            <w:r>
              <w:rPr>
                <w:rFonts w:hint="eastAsia"/>
                <w:color w:val="0000FF"/>
                <w:sz w:val="18"/>
              </w:rPr>
              <w:t>(4102)</w:t>
            </w:r>
          </w:p>
        </w:tc>
        <w:tc>
          <w:tcPr>
            <w:tcW w:w="1260" w:type="dxa"/>
            <w:vAlign w:val="bottom"/>
          </w:tcPr>
          <w:p w14:paraId="24E6081B" w14:textId="77777777" w:rsidR="00000000" w:rsidRDefault="007478C2">
            <w:pPr>
              <w:jc w:val="center"/>
              <w:rPr>
                <w:color w:val="0000FF"/>
                <w:sz w:val="18"/>
              </w:rPr>
            </w:pPr>
            <w:r>
              <w:rPr>
                <w:rFonts w:hint="eastAsia"/>
                <w:color w:val="0000FF"/>
                <w:sz w:val="18"/>
              </w:rPr>
              <w:t>(4104)</w:t>
            </w:r>
          </w:p>
        </w:tc>
        <w:tc>
          <w:tcPr>
            <w:tcW w:w="1260" w:type="dxa"/>
            <w:vAlign w:val="bottom"/>
          </w:tcPr>
          <w:p w14:paraId="27D1B6CC" w14:textId="77777777" w:rsidR="00000000" w:rsidRDefault="007478C2">
            <w:pPr>
              <w:jc w:val="center"/>
              <w:rPr>
                <w:color w:val="0000FF"/>
                <w:sz w:val="18"/>
              </w:rPr>
            </w:pPr>
            <w:r>
              <w:rPr>
                <w:rFonts w:hint="eastAsia"/>
                <w:color w:val="0000FF"/>
                <w:sz w:val="18"/>
              </w:rPr>
              <w:t>(4105)</w:t>
            </w:r>
          </w:p>
        </w:tc>
        <w:tc>
          <w:tcPr>
            <w:tcW w:w="1260" w:type="dxa"/>
            <w:vAlign w:val="bottom"/>
          </w:tcPr>
          <w:p w14:paraId="335E726C" w14:textId="77777777" w:rsidR="00000000" w:rsidRDefault="007478C2">
            <w:pPr>
              <w:jc w:val="center"/>
              <w:rPr>
                <w:color w:val="0000FF"/>
                <w:sz w:val="18"/>
              </w:rPr>
            </w:pPr>
            <w:r>
              <w:rPr>
                <w:rFonts w:hint="eastAsia"/>
                <w:color w:val="0000FF"/>
                <w:sz w:val="18"/>
              </w:rPr>
              <w:t>(4108)</w:t>
            </w:r>
          </w:p>
        </w:tc>
        <w:tc>
          <w:tcPr>
            <w:tcW w:w="1261" w:type="dxa"/>
            <w:vAlign w:val="bottom"/>
          </w:tcPr>
          <w:p w14:paraId="4958698F" w14:textId="77777777" w:rsidR="00000000" w:rsidRDefault="007478C2">
            <w:pPr>
              <w:jc w:val="center"/>
              <w:rPr>
                <w:color w:val="0000FF"/>
                <w:sz w:val="18"/>
              </w:rPr>
            </w:pPr>
            <w:r>
              <w:rPr>
                <w:rFonts w:hint="eastAsia"/>
                <w:color w:val="0000FF"/>
                <w:sz w:val="18"/>
              </w:rPr>
              <w:t>(4109)</w:t>
            </w:r>
          </w:p>
        </w:tc>
      </w:tr>
      <w:tr w:rsidR="00000000" w14:paraId="6BBAA358" w14:textId="77777777">
        <w:trPr>
          <w:gridAfter w:val="1"/>
          <w:wAfter w:w="11" w:type="dxa"/>
          <w:jc w:val="center"/>
        </w:trPr>
        <w:tc>
          <w:tcPr>
            <w:tcW w:w="2975" w:type="dxa"/>
            <w:vAlign w:val="center"/>
          </w:tcPr>
          <w:p w14:paraId="3E7A65AE" w14:textId="77777777" w:rsidR="00000000" w:rsidRDefault="007478C2">
            <w:pPr>
              <w:ind w:left="17" w:hangingChars="7" w:hanging="17"/>
              <w:rPr>
                <w:rFonts w:ascii="宋体" w:hAnsi="宋体"/>
                <w:sz w:val="24"/>
              </w:rPr>
            </w:pPr>
            <w:r>
              <w:rPr>
                <w:rFonts w:ascii="宋体" w:hAnsi="宋体" w:hint="eastAsia"/>
                <w:sz w:val="24"/>
              </w:rPr>
              <w:t>（二）产品持有人申购和赎回</w:t>
            </w:r>
            <w:r>
              <w:rPr>
                <w:rStyle w:val="FootnoteReference"/>
                <w:rFonts w:ascii="宋体" w:hAnsi="宋体"/>
                <w:sz w:val="24"/>
              </w:rPr>
              <w:footnoteReference w:id="440"/>
            </w:r>
          </w:p>
        </w:tc>
        <w:tc>
          <w:tcPr>
            <w:tcW w:w="1259" w:type="dxa"/>
            <w:vAlign w:val="bottom"/>
          </w:tcPr>
          <w:p w14:paraId="789B8937" w14:textId="77777777" w:rsidR="00000000" w:rsidRDefault="007478C2">
            <w:pPr>
              <w:jc w:val="center"/>
              <w:rPr>
                <w:color w:val="0000FF"/>
                <w:sz w:val="18"/>
              </w:rPr>
            </w:pPr>
            <w:r>
              <w:rPr>
                <w:rFonts w:hint="eastAsia"/>
                <w:color w:val="0000FF"/>
                <w:sz w:val="18"/>
              </w:rPr>
              <w:t>(4110)</w:t>
            </w:r>
          </w:p>
        </w:tc>
        <w:tc>
          <w:tcPr>
            <w:tcW w:w="1260" w:type="dxa"/>
            <w:vAlign w:val="bottom"/>
          </w:tcPr>
          <w:p w14:paraId="01EC0E5A" w14:textId="77777777" w:rsidR="00000000" w:rsidRDefault="007478C2">
            <w:pPr>
              <w:jc w:val="center"/>
              <w:rPr>
                <w:color w:val="0000FF"/>
                <w:sz w:val="18"/>
              </w:rPr>
            </w:pPr>
            <w:r>
              <w:rPr>
                <w:rFonts w:hint="eastAsia"/>
                <w:color w:val="0000FF"/>
                <w:sz w:val="18"/>
              </w:rPr>
              <w:t>(4112)</w:t>
            </w:r>
          </w:p>
        </w:tc>
        <w:tc>
          <w:tcPr>
            <w:tcW w:w="1260" w:type="dxa"/>
            <w:vAlign w:val="bottom"/>
          </w:tcPr>
          <w:p w14:paraId="57EF407A" w14:textId="77777777" w:rsidR="00000000" w:rsidRDefault="007478C2">
            <w:pPr>
              <w:jc w:val="center"/>
              <w:rPr>
                <w:color w:val="0000FF"/>
                <w:sz w:val="18"/>
              </w:rPr>
            </w:pPr>
            <w:r>
              <w:rPr>
                <w:rFonts w:hint="eastAsia"/>
                <w:color w:val="0000FF"/>
                <w:sz w:val="18"/>
              </w:rPr>
              <w:t>(4113)</w:t>
            </w:r>
          </w:p>
        </w:tc>
        <w:tc>
          <w:tcPr>
            <w:tcW w:w="1260" w:type="dxa"/>
            <w:vAlign w:val="bottom"/>
          </w:tcPr>
          <w:p w14:paraId="1089617E" w14:textId="77777777" w:rsidR="00000000" w:rsidRDefault="007478C2">
            <w:pPr>
              <w:jc w:val="center"/>
              <w:rPr>
                <w:color w:val="0000FF"/>
                <w:sz w:val="18"/>
              </w:rPr>
            </w:pPr>
            <w:r>
              <w:rPr>
                <w:rFonts w:hint="eastAsia"/>
                <w:color w:val="0000FF"/>
                <w:sz w:val="18"/>
              </w:rPr>
              <w:t>(4116)</w:t>
            </w:r>
          </w:p>
        </w:tc>
        <w:tc>
          <w:tcPr>
            <w:tcW w:w="1261" w:type="dxa"/>
            <w:vAlign w:val="bottom"/>
          </w:tcPr>
          <w:p w14:paraId="016DC8BD" w14:textId="77777777" w:rsidR="00000000" w:rsidRDefault="007478C2">
            <w:pPr>
              <w:jc w:val="center"/>
              <w:rPr>
                <w:color w:val="0000FF"/>
                <w:sz w:val="18"/>
              </w:rPr>
            </w:pPr>
            <w:r>
              <w:rPr>
                <w:rFonts w:hint="eastAsia"/>
                <w:color w:val="0000FF"/>
                <w:sz w:val="18"/>
              </w:rPr>
              <w:t>(4117)</w:t>
            </w:r>
          </w:p>
        </w:tc>
      </w:tr>
      <w:tr w:rsidR="00000000" w14:paraId="53D1154F" w14:textId="77777777">
        <w:trPr>
          <w:gridAfter w:val="1"/>
          <w:wAfter w:w="11" w:type="dxa"/>
          <w:jc w:val="center"/>
        </w:trPr>
        <w:tc>
          <w:tcPr>
            <w:tcW w:w="2975" w:type="dxa"/>
            <w:vAlign w:val="center"/>
          </w:tcPr>
          <w:p w14:paraId="72195902" w14:textId="77777777" w:rsidR="00000000" w:rsidRDefault="007478C2">
            <w:pPr>
              <w:ind w:left="600" w:hangingChars="250" w:hanging="600"/>
              <w:rPr>
                <w:rFonts w:ascii="宋体" w:hAnsi="宋体"/>
                <w:sz w:val="24"/>
              </w:rPr>
            </w:pPr>
            <w:r>
              <w:rPr>
                <w:rFonts w:ascii="宋体" w:hAnsi="宋体"/>
                <w:sz w:val="24"/>
              </w:rPr>
              <w:t>其中：产品申购</w:t>
            </w:r>
          </w:p>
        </w:tc>
        <w:tc>
          <w:tcPr>
            <w:tcW w:w="1259" w:type="dxa"/>
            <w:vAlign w:val="bottom"/>
          </w:tcPr>
          <w:p w14:paraId="517898A3" w14:textId="77777777" w:rsidR="00000000" w:rsidRDefault="007478C2">
            <w:pPr>
              <w:jc w:val="center"/>
              <w:rPr>
                <w:color w:val="0000FF"/>
                <w:sz w:val="18"/>
              </w:rPr>
            </w:pPr>
            <w:r>
              <w:rPr>
                <w:rFonts w:hint="eastAsia"/>
                <w:color w:val="0000FF"/>
                <w:sz w:val="18"/>
              </w:rPr>
              <w:t>(4118)</w:t>
            </w:r>
          </w:p>
        </w:tc>
        <w:tc>
          <w:tcPr>
            <w:tcW w:w="1260" w:type="dxa"/>
            <w:vAlign w:val="bottom"/>
          </w:tcPr>
          <w:p w14:paraId="1A84893F" w14:textId="77777777" w:rsidR="00000000" w:rsidRDefault="007478C2">
            <w:pPr>
              <w:jc w:val="center"/>
              <w:rPr>
                <w:color w:val="0000FF"/>
                <w:sz w:val="18"/>
              </w:rPr>
            </w:pPr>
            <w:r>
              <w:rPr>
                <w:rFonts w:hint="eastAsia"/>
                <w:color w:val="0000FF"/>
                <w:sz w:val="18"/>
              </w:rPr>
              <w:t>(4120)</w:t>
            </w:r>
          </w:p>
        </w:tc>
        <w:tc>
          <w:tcPr>
            <w:tcW w:w="1260" w:type="dxa"/>
            <w:vAlign w:val="bottom"/>
          </w:tcPr>
          <w:p w14:paraId="6991FC2B" w14:textId="77777777" w:rsidR="00000000" w:rsidRDefault="007478C2">
            <w:pPr>
              <w:jc w:val="center"/>
              <w:rPr>
                <w:color w:val="0000FF"/>
                <w:sz w:val="18"/>
              </w:rPr>
            </w:pPr>
            <w:r>
              <w:rPr>
                <w:rFonts w:hint="eastAsia"/>
                <w:color w:val="0000FF"/>
                <w:sz w:val="18"/>
              </w:rPr>
              <w:t>(4121)</w:t>
            </w:r>
          </w:p>
        </w:tc>
        <w:tc>
          <w:tcPr>
            <w:tcW w:w="1260" w:type="dxa"/>
            <w:vAlign w:val="bottom"/>
          </w:tcPr>
          <w:p w14:paraId="2083E600" w14:textId="77777777" w:rsidR="00000000" w:rsidRDefault="007478C2">
            <w:pPr>
              <w:jc w:val="center"/>
              <w:rPr>
                <w:color w:val="0000FF"/>
                <w:sz w:val="18"/>
              </w:rPr>
            </w:pPr>
            <w:r>
              <w:rPr>
                <w:rFonts w:hint="eastAsia"/>
                <w:color w:val="0000FF"/>
                <w:sz w:val="18"/>
              </w:rPr>
              <w:t>(4124)</w:t>
            </w:r>
          </w:p>
        </w:tc>
        <w:tc>
          <w:tcPr>
            <w:tcW w:w="1261" w:type="dxa"/>
            <w:vAlign w:val="bottom"/>
          </w:tcPr>
          <w:p w14:paraId="7F1B4272" w14:textId="77777777" w:rsidR="00000000" w:rsidRDefault="007478C2">
            <w:pPr>
              <w:jc w:val="center"/>
              <w:rPr>
                <w:color w:val="0000FF"/>
                <w:sz w:val="18"/>
              </w:rPr>
            </w:pPr>
            <w:r>
              <w:rPr>
                <w:rFonts w:hint="eastAsia"/>
                <w:color w:val="0000FF"/>
                <w:sz w:val="18"/>
              </w:rPr>
              <w:t>(4125)</w:t>
            </w:r>
          </w:p>
        </w:tc>
      </w:tr>
      <w:tr w:rsidR="00000000" w14:paraId="103707C6" w14:textId="77777777">
        <w:trPr>
          <w:gridAfter w:val="1"/>
          <w:wAfter w:w="11" w:type="dxa"/>
          <w:jc w:val="center"/>
        </w:trPr>
        <w:tc>
          <w:tcPr>
            <w:tcW w:w="2975" w:type="dxa"/>
            <w:vAlign w:val="center"/>
          </w:tcPr>
          <w:p w14:paraId="172B6852" w14:textId="77777777" w:rsidR="00000000" w:rsidRDefault="007478C2">
            <w:pPr>
              <w:ind w:left="600" w:hangingChars="250" w:hanging="600"/>
              <w:rPr>
                <w:rFonts w:ascii="宋体" w:hAnsi="宋体"/>
                <w:sz w:val="24"/>
              </w:rPr>
            </w:pPr>
            <w:r>
              <w:rPr>
                <w:rFonts w:ascii="宋体" w:hAnsi="宋体"/>
                <w:sz w:val="24"/>
              </w:rPr>
              <w:t xml:space="preserve">      </w:t>
            </w:r>
            <w:r>
              <w:rPr>
                <w:rFonts w:ascii="宋体" w:hAnsi="宋体"/>
                <w:sz w:val="24"/>
              </w:rPr>
              <w:t>产品赎回</w:t>
            </w:r>
          </w:p>
        </w:tc>
        <w:tc>
          <w:tcPr>
            <w:tcW w:w="1259" w:type="dxa"/>
            <w:vAlign w:val="bottom"/>
          </w:tcPr>
          <w:p w14:paraId="774DC57D" w14:textId="77777777" w:rsidR="00000000" w:rsidRDefault="007478C2">
            <w:pPr>
              <w:jc w:val="center"/>
              <w:rPr>
                <w:color w:val="0000FF"/>
                <w:sz w:val="18"/>
              </w:rPr>
            </w:pPr>
            <w:r>
              <w:rPr>
                <w:rFonts w:hint="eastAsia"/>
                <w:color w:val="0000FF"/>
                <w:sz w:val="18"/>
              </w:rPr>
              <w:t>(4126)</w:t>
            </w:r>
          </w:p>
        </w:tc>
        <w:tc>
          <w:tcPr>
            <w:tcW w:w="1260" w:type="dxa"/>
            <w:vAlign w:val="bottom"/>
          </w:tcPr>
          <w:p w14:paraId="7D9E32FC" w14:textId="77777777" w:rsidR="00000000" w:rsidRDefault="007478C2">
            <w:pPr>
              <w:jc w:val="center"/>
              <w:rPr>
                <w:color w:val="0000FF"/>
                <w:sz w:val="18"/>
              </w:rPr>
            </w:pPr>
            <w:r>
              <w:rPr>
                <w:rFonts w:hint="eastAsia"/>
                <w:color w:val="0000FF"/>
                <w:sz w:val="18"/>
              </w:rPr>
              <w:t>(4128)</w:t>
            </w:r>
          </w:p>
        </w:tc>
        <w:tc>
          <w:tcPr>
            <w:tcW w:w="1260" w:type="dxa"/>
            <w:vAlign w:val="bottom"/>
          </w:tcPr>
          <w:p w14:paraId="3916E103" w14:textId="77777777" w:rsidR="00000000" w:rsidRDefault="007478C2">
            <w:pPr>
              <w:jc w:val="center"/>
              <w:rPr>
                <w:color w:val="0000FF"/>
                <w:sz w:val="18"/>
              </w:rPr>
            </w:pPr>
            <w:r>
              <w:rPr>
                <w:rFonts w:hint="eastAsia"/>
                <w:color w:val="0000FF"/>
                <w:sz w:val="18"/>
              </w:rPr>
              <w:t>(4129)</w:t>
            </w:r>
          </w:p>
        </w:tc>
        <w:tc>
          <w:tcPr>
            <w:tcW w:w="1260" w:type="dxa"/>
            <w:vAlign w:val="bottom"/>
          </w:tcPr>
          <w:p w14:paraId="3DC3067C" w14:textId="77777777" w:rsidR="00000000" w:rsidRDefault="007478C2">
            <w:pPr>
              <w:jc w:val="center"/>
              <w:rPr>
                <w:color w:val="0000FF"/>
                <w:sz w:val="18"/>
              </w:rPr>
            </w:pPr>
            <w:r>
              <w:rPr>
                <w:rFonts w:hint="eastAsia"/>
                <w:color w:val="0000FF"/>
                <w:sz w:val="18"/>
              </w:rPr>
              <w:t>(4132)</w:t>
            </w:r>
          </w:p>
        </w:tc>
        <w:tc>
          <w:tcPr>
            <w:tcW w:w="1261" w:type="dxa"/>
            <w:vAlign w:val="bottom"/>
          </w:tcPr>
          <w:p w14:paraId="7DDC8714" w14:textId="77777777" w:rsidR="00000000" w:rsidRDefault="007478C2">
            <w:pPr>
              <w:jc w:val="center"/>
              <w:rPr>
                <w:color w:val="0000FF"/>
                <w:sz w:val="18"/>
              </w:rPr>
            </w:pPr>
            <w:r>
              <w:rPr>
                <w:rFonts w:hint="eastAsia"/>
                <w:color w:val="0000FF"/>
                <w:sz w:val="18"/>
              </w:rPr>
              <w:t>(4133)</w:t>
            </w:r>
          </w:p>
        </w:tc>
      </w:tr>
      <w:tr w:rsidR="00000000" w14:paraId="0B8F802D" w14:textId="77777777">
        <w:trPr>
          <w:gridAfter w:val="1"/>
          <w:wAfter w:w="11" w:type="dxa"/>
          <w:jc w:val="center"/>
        </w:trPr>
        <w:tc>
          <w:tcPr>
            <w:tcW w:w="2975" w:type="dxa"/>
            <w:vAlign w:val="center"/>
          </w:tcPr>
          <w:p w14:paraId="2A31F3FF" w14:textId="77777777" w:rsidR="00000000" w:rsidRDefault="007478C2">
            <w:pPr>
              <w:rPr>
                <w:rFonts w:ascii="宋体" w:hAnsi="宋体"/>
                <w:sz w:val="24"/>
              </w:rPr>
            </w:pPr>
            <w:r>
              <w:rPr>
                <w:rFonts w:ascii="宋体" w:hAnsi="宋体" w:hint="eastAsia"/>
                <w:sz w:val="24"/>
              </w:rPr>
              <w:t>（三）</w:t>
            </w:r>
            <w:r>
              <w:rPr>
                <w:rFonts w:ascii="宋体" w:hAnsi="宋体"/>
                <w:sz w:val="24"/>
              </w:rPr>
              <w:t>利润</w:t>
            </w:r>
            <w:r>
              <w:rPr>
                <w:rFonts w:ascii="宋体" w:hAnsi="宋体" w:hint="eastAsia"/>
                <w:sz w:val="24"/>
              </w:rPr>
              <w:t>分配</w:t>
            </w:r>
          </w:p>
        </w:tc>
        <w:tc>
          <w:tcPr>
            <w:tcW w:w="1259" w:type="dxa"/>
            <w:vAlign w:val="bottom"/>
          </w:tcPr>
          <w:p w14:paraId="596A58E6" w14:textId="77777777" w:rsidR="00000000" w:rsidRDefault="007478C2">
            <w:pPr>
              <w:jc w:val="center"/>
              <w:rPr>
                <w:color w:val="0000FF"/>
                <w:sz w:val="18"/>
              </w:rPr>
            </w:pPr>
            <w:r>
              <w:rPr>
                <w:rFonts w:hint="eastAsia"/>
                <w:color w:val="0000FF"/>
                <w:sz w:val="18"/>
              </w:rPr>
              <w:t>(4134)</w:t>
            </w:r>
          </w:p>
        </w:tc>
        <w:tc>
          <w:tcPr>
            <w:tcW w:w="1260" w:type="dxa"/>
            <w:vAlign w:val="bottom"/>
          </w:tcPr>
          <w:p w14:paraId="5FE15289" w14:textId="77777777" w:rsidR="00000000" w:rsidRDefault="007478C2">
            <w:pPr>
              <w:jc w:val="center"/>
              <w:rPr>
                <w:color w:val="0000FF"/>
                <w:sz w:val="18"/>
              </w:rPr>
            </w:pPr>
            <w:r>
              <w:rPr>
                <w:rFonts w:hint="eastAsia"/>
                <w:color w:val="0000FF"/>
                <w:sz w:val="18"/>
              </w:rPr>
              <w:t>(4136)</w:t>
            </w:r>
          </w:p>
        </w:tc>
        <w:tc>
          <w:tcPr>
            <w:tcW w:w="1260" w:type="dxa"/>
            <w:vAlign w:val="bottom"/>
          </w:tcPr>
          <w:p w14:paraId="62282995" w14:textId="77777777" w:rsidR="00000000" w:rsidRDefault="007478C2">
            <w:pPr>
              <w:jc w:val="center"/>
              <w:rPr>
                <w:color w:val="0000FF"/>
                <w:sz w:val="18"/>
              </w:rPr>
            </w:pPr>
            <w:r>
              <w:rPr>
                <w:rFonts w:hint="eastAsia"/>
                <w:color w:val="0000FF"/>
                <w:sz w:val="18"/>
              </w:rPr>
              <w:t>(4137)</w:t>
            </w:r>
          </w:p>
        </w:tc>
        <w:tc>
          <w:tcPr>
            <w:tcW w:w="1260" w:type="dxa"/>
            <w:vAlign w:val="bottom"/>
          </w:tcPr>
          <w:p w14:paraId="39D034D6" w14:textId="77777777" w:rsidR="00000000" w:rsidRDefault="007478C2">
            <w:pPr>
              <w:jc w:val="center"/>
              <w:rPr>
                <w:color w:val="0000FF"/>
                <w:sz w:val="18"/>
              </w:rPr>
            </w:pPr>
            <w:r>
              <w:rPr>
                <w:rFonts w:hint="eastAsia"/>
                <w:color w:val="0000FF"/>
                <w:sz w:val="18"/>
              </w:rPr>
              <w:t>(4140)</w:t>
            </w:r>
          </w:p>
        </w:tc>
        <w:tc>
          <w:tcPr>
            <w:tcW w:w="1261" w:type="dxa"/>
            <w:vAlign w:val="bottom"/>
          </w:tcPr>
          <w:p w14:paraId="0387CB50" w14:textId="77777777" w:rsidR="00000000" w:rsidRDefault="007478C2">
            <w:pPr>
              <w:jc w:val="center"/>
              <w:rPr>
                <w:color w:val="0000FF"/>
                <w:sz w:val="18"/>
              </w:rPr>
            </w:pPr>
            <w:r>
              <w:rPr>
                <w:rFonts w:hint="eastAsia"/>
                <w:color w:val="0000FF"/>
                <w:sz w:val="18"/>
              </w:rPr>
              <w:t>(4141)</w:t>
            </w:r>
          </w:p>
        </w:tc>
      </w:tr>
      <w:tr w:rsidR="00000000" w14:paraId="06B7DEA9" w14:textId="77777777">
        <w:trPr>
          <w:gridAfter w:val="1"/>
          <w:wAfter w:w="11" w:type="dxa"/>
          <w:jc w:val="center"/>
        </w:trPr>
        <w:tc>
          <w:tcPr>
            <w:tcW w:w="2975" w:type="dxa"/>
            <w:vAlign w:val="center"/>
          </w:tcPr>
          <w:p w14:paraId="1B34F619" w14:textId="77777777" w:rsidR="00000000" w:rsidRDefault="007478C2">
            <w:pPr>
              <w:rPr>
                <w:rFonts w:ascii="宋体" w:hAnsi="宋体"/>
                <w:sz w:val="24"/>
              </w:rPr>
            </w:pPr>
            <w:r>
              <w:rPr>
                <w:rFonts w:ascii="宋体" w:hAnsi="宋体" w:hint="eastAsia"/>
                <w:sz w:val="24"/>
              </w:rPr>
              <w:t>（四）其他综合收益结转留存收益</w:t>
            </w:r>
          </w:p>
        </w:tc>
        <w:tc>
          <w:tcPr>
            <w:tcW w:w="1259" w:type="dxa"/>
            <w:vAlign w:val="bottom"/>
          </w:tcPr>
          <w:p w14:paraId="59D1D5F4" w14:textId="77777777" w:rsidR="00000000" w:rsidRDefault="007478C2">
            <w:pPr>
              <w:jc w:val="center"/>
              <w:rPr>
                <w:color w:val="0000FF"/>
                <w:sz w:val="18"/>
              </w:rPr>
            </w:pPr>
            <w:r>
              <w:rPr>
                <w:rFonts w:hint="eastAsia"/>
                <w:color w:val="0000FF"/>
                <w:sz w:val="18"/>
              </w:rPr>
              <w:t>(4142)</w:t>
            </w:r>
          </w:p>
        </w:tc>
        <w:tc>
          <w:tcPr>
            <w:tcW w:w="1260" w:type="dxa"/>
            <w:vAlign w:val="bottom"/>
          </w:tcPr>
          <w:p w14:paraId="6209C64F" w14:textId="77777777" w:rsidR="00000000" w:rsidRDefault="007478C2">
            <w:pPr>
              <w:jc w:val="center"/>
              <w:rPr>
                <w:color w:val="0000FF"/>
                <w:sz w:val="18"/>
              </w:rPr>
            </w:pPr>
            <w:r>
              <w:rPr>
                <w:rFonts w:hint="eastAsia"/>
                <w:color w:val="0000FF"/>
                <w:sz w:val="18"/>
              </w:rPr>
              <w:t>(4144)</w:t>
            </w:r>
          </w:p>
        </w:tc>
        <w:tc>
          <w:tcPr>
            <w:tcW w:w="1260" w:type="dxa"/>
            <w:vAlign w:val="bottom"/>
          </w:tcPr>
          <w:p w14:paraId="2C09A848" w14:textId="77777777" w:rsidR="00000000" w:rsidRDefault="007478C2">
            <w:pPr>
              <w:jc w:val="center"/>
              <w:rPr>
                <w:color w:val="0000FF"/>
                <w:sz w:val="18"/>
              </w:rPr>
            </w:pPr>
            <w:r>
              <w:rPr>
                <w:rFonts w:hint="eastAsia"/>
                <w:color w:val="0000FF"/>
                <w:sz w:val="18"/>
              </w:rPr>
              <w:t>(4145)</w:t>
            </w:r>
          </w:p>
        </w:tc>
        <w:tc>
          <w:tcPr>
            <w:tcW w:w="1260" w:type="dxa"/>
            <w:vAlign w:val="bottom"/>
          </w:tcPr>
          <w:p w14:paraId="098994FF" w14:textId="77777777" w:rsidR="00000000" w:rsidRDefault="007478C2">
            <w:pPr>
              <w:jc w:val="center"/>
              <w:rPr>
                <w:color w:val="0000FF"/>
                <w:sz w:val="18"/>
              </w:rPr>
            </w:pPr>
            <w:r>
              <w:rPr>
                <w:rFonts w:hint="eastAsia"/>
                <w:color w:val="0000FF"/>
                <w:sz w:val="18"/>
              </w:rPr>
              <w:t>(414</w:t>
            </w:r>
            <w:r>
              <w:rPr>
                <w:rFonts w:hint="eastAsia"/>
                <w:color w:val="0000FF"/>
                <w:sz w:val="18"/>
              </w:rPr>
              <w:t>8)</w:t>
            </w:r>
          </w:p>
        </w:tc>
        <w:tc>
          <w:tcPr>
            <w:tcW w:w="1261" w:type="dxa"/>
            <w:vAlign w:val="bottom"/>
          </w:tcPr>
          <w:p w14:paraId="7E25AF02" w14:textId="77777777" w:rsidR="00000000" w:rsidRDefault="007478C2">
            <w:pPr>
              <w:jc w:val="center"/>
              <w:rPr>
                <w:color w:val="0000FF"/>
                <w:sz w:val="18"/>
              </w:rPr>
            </w:pPr>
            <w:r>
              <w:rPr>
                <w:rFonts w:hint="eastAsia"/>
                <w:color w:val="0000FF"/>
                <w:sz w:val="18"/>
              </w:rPr>
              <w:t>(4149)</w:t>
            </w:r>
          </w:p>
        </w:tc>
      </w:tr>
      <w:tr w:rsidR="00000000" w14:paraId="3441E27E" w14:textId="77777777">
        <w:trPr>
          <w:gridAfter w:val="1"/>
          <w:wAfter w:w="11" w:type="dxa"/>
          <w:jc w:val="center"/>
        </w:trPr>
        <w:tc>
          <w:tcPr>
            <w:tcW w:w="2975" w:type="dxa"/>
          </w:tcPr>
          <w:p w14:paraId="56E5A17B" w14:textId="77777777" w:rsidR="00000000" w:rsidRDefault="007478C2">
            <w:pPr>
              <w:rPr>
                <w:rFonts w:ascii="宋体" w:hAnsi="宋体"/>
                <w:sz w:val="24"/>
              </w:rPr>
            </w:pPr>
            <w:r>
              <w:rPr>
                <w:rFonts w:ascii="宋体" w:hAnsi="宋体" w:hint="eastAsia"/>
                <w:sz w:val="24"/>
              </w:rPr>
              <w:t>（五）其他</w:t>
            </w:r>
          </w:p>
        </w:tc>
        <w:tc>
          <w:tcPr>
            <w:tcW w:w="1259" w:type="dxa"/>
            <w:vAlign w:val="bottom"/>
          </w:tcPr>
          <w:p w14:paraId="4270CC57" w14:textId="77777777" w:rsidR="00000000" w:rsidRDefault="007478C2">
            <w:pPr>
              <w:jc w:val="center"/>
              <w:rPr>
                <w:color w:val="0000FF"/>
                <w:sz w:val="18"/>
              </w:rPr>
            </w:pPr>
            <w:r>
              <w:rPr>
                <w:rFonts w:hint="eastAsia"/>
                <w:color w:val="0000FF"/>
                <w:sz w:val="18"/>
              </w:rPr>
              <w:t>(4185)</w:t>
            </w:r>
          </w:p>
        </w:tc>
        <w:tc>
          <w:tcPr>
            <w:tcW w:w="1260" w:type="dxa"/>
            <w:vAlign w:val="bottom"/>
          </w:tcPr>
          <w:p w14:paraId="7C5C0B94" w14:textId="77777777" w:rsidR="00000000" w:rsidRDefault="007478C2">
            <w:pPr>
              <w:jc w:val="center"/>
              <w:rPr>
                <w:color w:val="0000FF"/>
                <w:sz w:val="18"/>
              </w:rPr>
            </w:pPr>
            <w:r>
              <w:rPr>
                <w:rFonts w:hint="eastAsia"/>
                <w:color w:val="0000FF"/>
                <w:sz w:val="18"/>
              </w:rPr>
              <w:t>(4187)</w:t>
            </w:r>
          </w:p>
        </w:tc>
        <w:tc>
          <w:tcPr>
            <w:tcW w:w="1260" w:type="dxa"/>
            <w:vAlign w:val="bottom"/>
          </w:tcPr>
          <w:p w14:paraId="72353522" w14:textId="77777777" w:rsidR="00000000" w:rsidRDefault="007478C2">
            <w:pPr>
              <w:jc w:val="center"/>
              <w:rPr>
                <w:color w:val="0000FF"/>
                <w:sz w:val="18"/>
              </w:rPr>
            </w:pPr>
            <w:r>
              <w:rPr>
                <w:rFonts w:hint="eastAsia"/>
                <w:color w:val="0000FF"/>
                <w:sz w:val="18"/>
              </w:rPr>
              <w:t>(4188)</w:t>
            </w:r>
          </w:p>
        </w:tc>
        <w:tc>
          <w:tcPr>
            <w:tcW w:w="1260" w:type="dxa"/>
            <w:vAlign w:val="bottom"/>
          </w:tcPr>
          <w:p w14:paraId="7E4449AA" w14:textId="77777777" w:rsidR="00000000" w:rsidRDefault="007478C2">
            <w:pPr>
              <w:jc w:val="center"/>
              <w:rPr>
                <w:color w:val="0000FF"/>
                <w:sz w:val="18"/>
              </w:rPr>
            </w:pPr>
            <w:r>
              <w:rPr>
                <w:rFonts w:hint="eastAsia"/>
                <w:color w:val="0000FF"/>
                <w:sz w:val="18"/>
              </w:rPr>
              <w:t>(4191)</w:t>
            </w:r>
          </w:p>
        </w:tc>
        <w:tc>
          <w:tcPr>
            <w:tcW w:w="1261" w:type="dxa"/>
            <w:vAlign w:val="bottom"/>
          </w:tcPr>
          <w:p w14:paraId="1CCB09C1" w14:textId="77777777" w:rsidR="00000000" w:rsidRDefault="007478C2">
            <w:pPr>
              <w:jc w:val="center"/>
              <w:rPr>
                <w:color w:val="0000FF"/>
                <w:sz w:val="18"/>
              </w:rPr>
            </w:pPr>
            <w:r>
              <w:rPr>
                <w:rFonts w:hint="eastAsia"/>
                <w:color w:val="0000FF"/>
                <w:sz w:val="18"/>
              </w:rPr>
              <w:t>(4192)</w:t>
            </w:r>
          </w:p>
        </w:tc>
      </w:tr>
      <w:tr w:rsidR="00000000" w14:paraId="2BF206FD" w14:textId="77777777">
        <w:trPr>
          <w:gridAfter w:val="1"/>
          <w:wAfter w:w="11" w:type="dxa"/>
          <w:jc w:val="center"/>
        </w:trPr>
        <w:tc>
          <w:tcPr>
            <w:tcW w:w="2975" w:type="dxa"/>
          </w:tcPr>
          <w:p w14:paraId="5E9ACA26" w14:textId="77777777" w:rsidR="00000000" w:rsidRDefault="007478C2">
            <w:pPr>
              <w:rPr>
                <w:rFonts w:ascii="宋体" w:hAnsi="宋体" w:hint="eastAsia"/>
                <w:sz w:val="24"/>
              </w:rPr>
            </w:pPr>
            <w:r>
              <w:rPr>
                <w:rFonts w:ascii="宋体" w:hAnsi="宋体" w:hint="eastAsia"/>
                <w:sz w:val="24"/>
              </w:rPr>
              <w:t>…</w:t>
            </w:r>
            <w:r>
              <w:rPr>
                <w:rFonts w:hint="eastAsia"/>
                <w:color w:val="0000FF"/>
                <w:sz w:val="18"/>
              </w:rPr>
              <w:t>(417</w:t>
            </w:r>
            <w:r>
              <w:rPr>
                <w:color w:val="0000FF"/>
                <w:sz w:val="18"/>
              </w:rPr>
              <w:t>6</w:t>
            </w:r>
            <w:r>
              <w:rPr>
                <w:rFonts w:hint="eastAsia"/>
                <w:color w:val="0000FF"/>
                <w:sz w:val="18"/>
              </w:rPr>
              <w:t>)</w:t>
            </w:r>
          </w:p>
        </w:tc>
        <w:tc>
          <w:tcPr>
            <w:tcW w:w="1259" w:type="dxa"/>
            <w:vAlign w:val="bottom"/>
          </w:tcPr>
          <w:p w14:paraId="7349ED7E" w14:textId="77777777" w:rsidR="00000000" w:rsidRDefault="007478C2">
            <w:pPr>
              <w:jc w:val="center"/>
              <w:rPr>
                <w:color w:val="0000FF"/>
                <w:sz w:val="18"/>
              </w:rPr>
            </w:pPr>
            <w:r>
              <w:rPr>
                <w:rFonts w:hint="eastAsia"/>
                <w:color w:val="0000FF"/>
                <w:sz w:val="18"/>
              </w:rPr>
              <w:t>(4177)</w:t>
            </w:r>
          </w:p>
        </w:tc>
        <w:tc>
          <w:tcPr>
            <w:tcW w:w="1260" w:type="dxa"/>
            <w:vAlign w:val="bottom"/>
          </w:tcPr>
          <w:p w14:paraId="7628E4DE" w14:textId="77777777" w:rsidR="00000000" w:rsidRDefault="007478C2">
            <w:pPr>
              <w:jc w:val="center"/>
              <w:rPr>
                <w:color w:val="0000FF"/>
                <w:sz w:val="18"/>
              </w:rPr>
            </w:pPr>
            <w:r>
              <w:rPr>
                <w:rFonts w:hint="eastAsia"/>
                <w:color w:val="0000FF"/>
                <w:sz w:val="18"/>
              </w:rPr>
              <w:t>(4179)</w:t>
            </w:r>
          </w:p>
        </w:tc>
        <w:tc>
          <w:tcPr>
            <w:tcW w:w="1260" w:type="dxa"/>
            <w:vAlign w:val="bottom"/>
          </w:tcPr>
          <w:p w14:paraId="19E120A5" w14:textId="77777777" w:rsidR="00000000" w:rsidRDefault="007478C2">
            <w:pPr>
              <w:jc w:val="center"/>
              <w:rPr>
                <w:color w:val="0000FF"/>
                <w:sz w:val="18"/>
              </w:rPr>
            </w:pPr>
            <w:r>
              <w:rPr>
                <w:rFonts w:hint="eastAsia"/>
                <w:color w:val="0000FF"/>
                <w:sz w:val="18"/>
              </w:rPr>
              <w:t>(4180)</w:t>
            </w:r>
          </w:p>
        </w:tc>
        <w:tc>
          <w:tcPr>
            <w:tcW w:w="1260" w:type="dxa"/>
            <w:vAlign w:val="bottom"/>
          </w:tcPr>
          <w:p w14:paraId="6CAE277D" w14:textId="77777777" w:rsidR="00000000" w:rsidRDefault="007478C2">
            <w:pPr>
              <w:jc w:val="center"/>
              <w:rPr>
                <w:color w:val="0000FF"/>
                <w:sz w:val="18"/>
              </w:rPr>
            </w:pPr>
            <w:r>
              <w:rPr>
                <w:rFonts w:hint="eastAsia"/>
                <w:color w:val="0000FF"/>
                <w:sz w:val="18"/>
              </w:rPr>
              <w:t>(4183)</w:t>
            </w:r>
          </w:p>
        </w:tc>
        <w:tc>
          <w:tcPr>
            <w:tcW w:w="1261" w:type="dxa"/>
            <w:vAlign w:val="bottom"/>
          </w:tcPr>
          <w:p w14:paraId="702DE689" w14:textId="77777777" w:rsidR="00000000" w:rsidRDefault="007478C2">
            <w:pPr>
              <w:jc w:val="center"/>
              <w:rPr>
                <w:color w:val="0000FF"/>
                <w:sz w:val="18"/>
              </w:rPr>
            </w:pPr>
            <w:r>
              <w:rPr>
                <w:rFonts w:hint="eastAsia"/>
                <w:color w:val="0000FF"/>
                <w:sz w:val="18"/>
              </w:rPr>
              <w:t>(4184)</w:t>
            </w:r>
          </w:p>
        </w:tc>
      </w:tr>
      <w:tr w:rsidR="00000000" w14:paraId="47B7FBE2" w14:textId="77777777">
        <w:trPr>
          <w:gridAfter w:val="1"/>
          <w:wAfter w:w="11" w:type="dxa"/>
          <w:jc w:val="center"/>
        </w:trPr>
        <w:tc>
          <w:tcPr>
            <w:tcW w:w="2975" w:type="dxa"/>
          </w:tcPr>
          <w:p w14:paraId="7F02DD11" w14:textId="77777777" w:rsidR="00000000" w:rsidRDefault="007478C2">
            <w:pPr>
              <w:rPr>
                <w:rFonts w:ascii="宋体" w:hAnsi="宋体"/>
                <w:b/>
                <w:bCs/>
                <w:sz w:val="24"/>
              </w:rPr>
            </w:pPr>
            <w:r>
              <w:rPr>
                <w:rFonts w:ascii="宋体" w:hAnsi="宋体" w:hint="eastAsia"/>
                <w:b/>
                <w:bCs/>
                <w:sz w:val="24"/>
              </w:rPr>
              <w:t>四、本期期末余额</w:t>
            </w:r>
          </w:p>
        </w:tc>
        <w:tc>
          <w:tcPr>
            <w:tcW w:w="1259" w:type="dxa"/>
            <w:vAlign w:val="bottom"/>
          </w:tcPr>
          <w:p w14:paraId="2BE7C81E" w14:textId="77777777" w:rsidR="00000000" w:rsidRDefault="007478C2">
            <w:pPr>
              <w:jc w:val="center"/>
              <w:rPr>
                <w:color w:val="0000FF"/>
                <w:sz w:val="18"/>
              </w:rPr>
            </w:pPr>
            <w:r>
              <w:rPr>
                <w:rFonts w:hint="eastAsia"/>
                <w:color w:val="0000FF"/>
                <w:sz w:val="18"/>
              </w:rPr>
              <w:t>(4054)</w:t>
            </w:r>
          </w:p>
        </w:tc>
        <w:tc>
          <w:tcPr>
            <w:tcW w:w="1260" w:type="dxa"/>
            <w:vAlign w:val="bottom"/>
          </w:tcPr>
          <w:p w14:paraId="75F4F2F3" w14:textId="77777777" w:rsidR="00000000" w:rsidRDefault="007478C2">
            <w:pPr>
              <w:jc w:val="center"/>
              <w:rPr>
                <w:color w:val="0000FF"/>
                <w:sz w:val="18"/>
              </w:rPr>
            </w:pPr>
            <w:r>
              <w:rPr>
                <w:rFonts w:hint="eastAsia"/>
                <w:color w:val="0000FF"/>
                <w:sz w:val="18"/>
              </w:rPr>
              <w:t>(4056)</w:t>
            </w:r>
          </w:p>
        </w:tc>
        <w:tc>
          <w:tcPr>
            <w:tcW w:w="1260" w:type="dxa"/>
            <w:vAlign w:val="bottom"/>
          </w:tcPr>
          <w:p w14:paraId="51193C21" w14:textId="77777777" w:rsidR="00000000" w:rsidRDefault="007478C2">
            <w:pPr>
              <w:jc w:val="center"/>
              <w:rPr>
                <w:color w:val="0000FF"/>
                <w:sz w:val="18"/>
              </w:rPr>
            </w:pPr>
            <w:r>
              <w:rPr>
                <w:rFonts w:hint="eastAsia"/>
                <w:color w:val="0000FF"/>
                <w:sz w:val="18"/>
              </w:rPr>
              <w:t>(4057)</w:t>
            </w:r>
          </w:p>
        </w:tc>
        <w:tc>
          <w:tcPr>
            <w:tcW w:w="1260" w:type="dxa"/>
            <w:vAlign w:val="bottom"/>
          </w:tcPr>
          <w:p w14:paraId="50248E89" w14:textId="77777777" w:rsidR="00000000" w:rsidRDefault="007478C2">
            <w:pPr>
              <w:jc w:val="center"/>
              <w:rPr>
                <w:color w:val="0000FF"/>
                <w:sz w:val="18"/>
              </w:rPr>
            </w:pPr>
            <w:r>
              <w:rPr>
                <w:rFonts w:hint="eastAsia"/>
                <w:color w:val="0000FF"/>
                <w:sz w:val="18"/>
              </w:rPr>
              <w:t>(4060)</w:t>
            </w:r>
          </w:p>
        </w:tc>
        <w:tc>
          <w:tcPr>
            <w:tcW w:w="1261" w:type="dxa"/>
            <w:vAlign w:val="bottom"/>
          </w:tcPr>
          <w:p w14:paraId="257D01BA" w14:textId="77777777" w:rsidR="00000000" w:rsidRDefault="007478C2">
            <w:pPr>
              <w:jc w:val="center"/>
              <w:rPr>
                <w:color w:val="0000FF"/>
                <w:sz w:val="18"/>
              </w:rPr>
            </w:pPr>
            <w:r>
              <w:rPr>
                <w:rFonts w:hint="eastAsia"/>
                <w:color w:val="0000FF"/>
                <w:sz w:val="18"/>
              </w:rPr>
              <w:t>(4061)</w:t>
            </w:r>
          </w:p>
        </w:tc>
      </w:tr>
      <w:tr w:rsidR="00000000" w14:paraId="6DDBE8AA" w14:textId="77777777">
        <w:trPr>
          <w:jc w:val="center"/>
        </w:trPr>
        <w:tc>
          <w:tcPr>
            <w:tcW w:w="2975" w:type="dxa"/>
            <w:vMerge w:val="restart"/>
            <w:vAlign w:val="center"/>
          </w:tcPr>
          <w:p w14:paraId="7846F998" w14:textId="77777777" w:rsidR="00000000" w:rsidRDefault="007478C2">
            <w:pPr>
              <w:jc w:val="center"/>
              <w:rPr>
                <w:rFonts w:ascii="宋体" w:hAnsi="宋体"/>
                <w:sz w:val="24"/>
              </w:rPr>
            </w:pPr>
            <w:r>
              <w:rPr>
                <w:rFonts w:ascii="宋体" w:hAnsi="宋体" w:hint="eastAsia"/>
                <w:b/>
                <w:sz w:val="24"/>
              </w:rPr>
              <w:t>项目</w:t>
            </w:r>
          </w:p>
        </w:tc>
        <w:tc>
          <w:tcPr>
            <w:tcW w:w="6311" w:type="dxa"/>
            <w:gridSpan w:val="6"/>
          </w:tcPr>
          <w:p w14:paraId="55E23D05" w14:textId="77777777" w:rsidR="00000000" w:rsidRDefault="007478C2">
            <w:pPr>
              <w:jc w:val="center"/>
              <w:rPr>
                <w:rFonts w:ascii="宋体" w:hAnsi="宋体"/>
                <w:b/>
                <w:sz w:val="24"/>
              </w:rPr>
            </w:pPr>
            <w:r>
              <w:rPr>
                <w:rFonts w:ascii="宋体" w:hAnsi="宋体" w:hint="eastAsia"/>
                <w:b/>
                <w:sz w:val="24"/>
              </w:rPr>
              <w:t>上年度可比期间</w:t>
            </w:r>
          </w:p>
          <w:p w14:paraId="634BCBF2" w14:textId="77777777" w:rsidR="00000000" w:rsidRDefault="007478C2">
            <w:pPr>
              <w:jc w:val="center"/>
              <w:rPr>
                <w:rFonts w:ascii="宋体" w:hAnsi="宋体"/>
                <w:sz w:val="24"/>
              </w:rPr>
            </w:pP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日至</w:t>
            </w:r>
            <w:r>
              <w:rPr>
                <w:rFonts w:hint="eastAsia"/>
                <w:b/>
                <w:sz w:val="24"/>
              </w:rPr>
              <w:t>_</w:t>
            </w:r>
            <w:r>
              <w:rPr>
                <w:rFonts w:hint="eastAsia"/>
                <w:b/>
                <w:sz w:val="24"/>
              </w:rPr>
              <w:t>年</w:t>
            </w:r>
            <w:r>
              <w:rPr>
                <w:rFonts w:hint="eastAsia"/>
                <w:b/>
                <w:sz w:val="24"/>
              </w:rPr>
              <w:t>_</w:t>
            </w:r>
            <w:r>
              <w:rPr>
                <w:rFonts w:hint="eastAsia"/>
                <w:b/>
                <w:sz w:val="24"/>
              </w:rPr>
              <w:t>月</w:t>
            </w:r>
            <w:r>
              <w:rPr>
                <w:rFonts w:hint="eastAsia"/>
                <w:b/>
                <w:sz w:val="24"/>
              </w:rPr>
              <w:t>_</w:t>
            </w:r>
            <w:r>
              <w:rPr>
                <w:rFonts w:hint="eastAsia"/>
                <w:b/>
                <w:sz w:val="24"/>
              </w:rPr>
              <w:t>日</w:t>
            </w:r>
          </w:p>
        </w:tc>
      </w:tr>
      <w:tr w:rsidR="00000000" w14:paraId="4273EBD0" w14:textId="77777777">
        <w:trPr>
          <w:gridAfter w:val="1"/>
          <w:wAfter w:w="11" w:type="dxa"/>
          <w:jc w:val="center"/>
        </w:trPr>
        <w:tc>
          <w:tcPr>
            <w:tcW w:w="2975" w:type="dxa"/>
            <w:vMerge/>
          </w:tcPr>
          <w:p w14:paraId="2879B539" w14:textId="77777777" w:rsidR="00000000" w:rsidRDefault="007478C2">
            <w:pPr>
              <w:rPr>
                <w:rFonts w:ascii="宋体" w:hAnsi="宋体"/>
                <w:sz w:val="24"/>
              </w:rPr>
            </w:pPr>
          </w:p>
        </w:tc>
        <w:tc>
          <w:tcPr>
            <w:tcW w:w="1259" w:type="dxa"/>
            <w:vAlign w:val="center"/>
          </w:tcPr>
          <w:p w14:paraId="602A2219" w14:textId="77777777" w:rsidR="00000000" w:rsidRDefault="007478C2">
            <w:pPr>
              <w:jc w:val="center"/>
              <w:rPr>
                <w:rFonts w:ascii="宋体" w:hAnsi="宋体"/>
                <w:b/>
                <w:sz w:val="24"/>
              </w:rPr>
            </w:pPr>
            <w:r>
              <w:rPr>
                <w:rFonts w:ascii="宋体" w:hAnsi="宋体" w:hint="eastAsia"/>
                <w:b/>
                <w:sz w:val="24"/>
              </w:rPr>
              <w:t>实收基金</w:t>
            </w:r>
          </w:p>
        </w:tc>
        <w:tc>
          <w:tcPr>
            <w:tcW w:w="1260" w:type="dxa"/>
            <w:vAlign w:val="center"/>
          </w:tcPr>
          <w:p w14:paraId="4B6B037B" w14:textId="77777777" w:rsidR="00000000" w:rsidRDefault="007478C2">
            <w:pPr>
              <w:jc w:val="center"/>
              <w:rPr>
                <w:rFonts w:ascii="宋体" w:hAnsi="宋体"/>
                <w:b/>
                <w:sz w:val="24"/>
              </w:rPr>
            </w:pPr>
            <w:r>
              <w:rPr>
                <w:rFonts w:ascii="宋体" w:hAnsi="宋体" w:hint="eastAsia"/>
                <w:b/>
                <w:sz w:val="24"/>
              </w:rPr>
              <w:t>资本公积</w:t>
            </w:r>
          </w:p>
        </w:tc>
        <w:tc>
          <w:tcPr>
            <w:tcW w:w="1260" w:type="dxa"/>
            <w:vAlign w:val="center"/>
          </w:tcPr>
          <w:p w14:paraId="63715CD3" w14:textId="77777777" w:rsidR="00000000" w:rsidRDefault="007478C2">
            <w:pPr>
              <w:jc w:val="center"/>
              <w:rPr>
                <w:rFonts w:ascii="宋体" w:hAnsi="宋体"/>
                <w:b/>
                <w:sz w:val="24"/>
              </w:rPr>
            </w:pPr>
            <w:r>
              <w:rPr>
                <w:rFonts w:ascii="宋体" w:hAnsi="宋体" w:hint="eastAsia"/>
                <w:b/>
                <w:sz w:val="24"/>
              </w:rPr>
              <w:t>其他综合收益</w:t>
            </w:r>
          </w:p>
        </w:tc>
        <w:tc>
          <w:tcPr>
            <w:tcW w:w="1260" w:type="dxa"/>
            <w:vAlign w:val="center"/>
          </w:tcPr>
          <w:p w14:paraId="0F02EE03" w14:textId="77777777" w:rsidR="00000000" w:rsidRDefault="007478C2">
            <w:pPr>
              <w:jc w:val="center"/>
              <w:rPr>
                <w:rFonts w:ascii="宋体" w:hAnsi="宋体"/>
                <w:b/>
                <w:sz w:val="24"/>
              </w:rPr>
            </w:pPr>
            <w:r>
              <w:rPr>
                <w:rFonts w:ascii="宋体" w:hAnsi="宋体" w:hint="eastAsia"/>
                <w:b/>
                <w:sz w:val="24"/>
              </w:rPr>
              <w:t>未分配</w:t>
            </w:r>
          </w:p>
          <w:p w14:paraId="7E719704" w14:textId="77777777" w:rsidR="00000000" w:rsidRDefault="007478C2">
            <w:pPr>
              <w:jc w:val="center"/>
              <w:rPr>
                <w:rFonts w:ascii="宋体" w:hAnsi="宋体"/>
                <w:b/>
                <w:sz w:val="24"/>
              </w:rPr>
            </w:pPr>
            <w:r>
              <w:rPr>
                <w:rFonts w:ascii="宋体" w:hAnsi="宋体" w:hint="eastAsia"/>
                <w:b/>
                <w:sz w:val="24"/>
              </w:rPr>
              <w:t>利润</w:t>
            </w:r>
          </w:p>
        </w:tc>
        <w:tc>
          <w:tcPr>
            <w:tcW w:w="1261" w:type="dxa"/>
            <w:vAlign w:val="center"/>
          </w:tcPr>
          <w:p w14:paraId="66BB81EA" w14:textId="77777777" w:rsidR="00000000" w:rsidRDefault="007478C2">
            <w:pPr>
              <w:jc w:val="center"/>
              <w:rPr>
                <w:rFonts w:ascii="宋体" w:hAnsi="宋体"/>
                <w:b/>
                <w:sz w:val="24"/>
              </w:rPr>
            </w:pPr>
            <w:r>
              <w:rPr>
                <w:rFonts w:ascii="宋体" w:hAnsi="宋体" w:hint="eastAsia"/>
                <w:b/>
                <w:sz w:val="24"/>
              </w:rPr>
              <w:t>所有者权益合计</w:t>
            </w:r>
          </w:p>
        </w:tc>
      </w:tr>
      <w:tr w:rsidR="00000000" w14:paraId="79A09BA9" w14:textId="77777777">
        <w:trPr>
          <w:gridAfter w:val="1"/>
          <w:wAfter w:w="11" w:type="dxa"/>
          <w:jc w:val="center"/>
        </w:trPr>
        <w:tc>
          <w:tcPr>
            <w:tcW w:w="2975" w:type="dxa"/>
          </w:tcPr>
          <w:p w14:paraId="742A636D" w14:textId="77777777" w:rsidR="00000000" w:rsidRDefault="007478C2">
            <w:pPr>
              <w:rPr>
                <w:rFonts w:ascii="宋体" w:hAnsi="宋体"/>
                <w:b/>
                <w:bCs/>
                <w:sz w:val="24"/>
              </w:rPr>
            </w:pPr>
            <w:r>
              <w:rPr>
                <w:rFonts w:ascii="宋体" w:hAnsi="宋体" w:hint="eastAsia"/>
                <w:b/>
                <w:bCs/>
                <w:sz w:val="24"/>
              </w:rPr>
              <w:t>一、上期期末余额</w:t>
            </w:r>
          </w:p>
        </w:tc>
        <w:tc>
          <w:tcPr>
            <w:tcW w:w="1259" w:type="dxa"/>
            <w:vAlign w:val="bottom"/>
          </w:tcPr>
          <w:p w14:paraId="193536C6" w14:textId="77777777" w:rsidR="00000000" w:rsidRDefault="007478C2">
            <w:pPr>
              <w:jc w:val="center"/>
              <w:rPr>
                <w:rFonts w:ascii="宋体" w:hAnsi="宋体"/>
                <w:b/>
                <w:bCs/>
                <w:sz w:val="24"/>
              </w:rPr>
            </w:pPr>
            <w:r>
              <w:rPr>
                <w:rFonts w:hint="eastAsia"/>
                <w:color w:val="0000FF"/>
                <w:sz w:val="18"/>
              </w:rPr>
              <w:t>(4054)</w:t>
            </w:r>
          </w:p>
        </w:tc>
        <w:tc>
          <w:tcPr>
            <w:tcW w:w="1260" w:type="dxa"/>
            <w:vAlign w:val="bottom"/>
          </w:tcPr>
          <w:p w14:paraId="29830C3E" w14:textId="77777777" w:rsidR="00000000" w:rsidRDefault="007478C2">
            <w:pPr>
              <w:jc w:val="center"/>
              <w:rPr>
                <w:rFonts w:ascii="宋体" w:hAnsi="宋体"/>
                <w:b/>
                <w:bCs/>
                <w:sz w:val="24"/>
              </w:rPr>
            </w:pPr>
            <w:r>
              <w:rPr>
                <w:rFonts w:hint="eastAsia"/>
                <w:color w:val="0000FF"/>
                <w:sz w:val="18"/>
              </w:rPr>
              <w:t>(4056)</w:t>
            </w:r>
          </w:p>
        </w:tc>
        <w:tc>
          <w:tcPr>
            <w:tcW w:w="1260" w:type="dxa"/>
            <w:vAlign w:val="bottom"/>
          </w:tcPr>
          <w:p w14:paraId="237976D9" w14:textId="77777777" w:rsidR="00000000" w:rsidRDefault="007478C2">
            <w:pPr>
              <w:jc w:val="center"/>
              <w:rPr>
                <w:rFonts w:ascii="宋体" w:hAnsi="宋体"/>
                <w:b/>
                <w:bCs/>
                <w:sz w:val="24"/>
              </w:rPr>
            </w:pPr>
            <w:r>
              <w:rPr>
                <w:rFonts w:hint="eastAsia"/>
                <w:color w:val="0000FF"/>
                <w:sz w:val="18"/>
              </w:rPr>
              <w:t>(4057)</w:t>
            </w:r>
          </w:p>
        </w:tc>
        <w:tc>
          <w:tcPr>
            <w:tcW w:w="1260" w:type="dxa"/>
            <w:vAlign w:val="bottom"/>
          </w:tcPr>
          <w:p w14:paraId="05D131E3" w14:textId="77777777" w:rsidR="00000000" w:rsidRDefault="007478C2">
            <w:pPr>
              <w:jc w:val="center"/>
              <w:rPr>
                <w:rFonts w:ascii="宋体" w:hAnsi="宋体"/>
                <w:b/>
                <w:bCs/>
                <w:sz w:val="24"/>
              </w:rPr>
            </w:pPr>
            <w:r>
              <w:rPr>
                <w:rFonts w:hint="eastAsia"/>
                <w:color w:val="0000FF"/>
                <w:sz w:val="18"/>
              </w:rPr>
              <w:t>(4060)</w:t>
            </w:r>
          </w:p>
        </w:tc>
        <w:tc>
          <w:tcPr>
            <w:tcW w:w="1261" w:type="dxa"/>
            <w:vAlign w:val="bottom"/>
          </w:tcPr>
          <w:p w14:paraId="457376C7" w14:textId="77777777" w:rsidR="00000000" w:rsidRDefault="007478C2">
            <w:pPr>
              <w:jc w:val="center"/>
              <w:rPr>
                <w:rFonts w:ascii="宋体" w:hAnsi="宋体"/>
                <w:b/>
                <w:bCs/>
                <w:sz w:val="24"/>
              </w:rPr>
            </w:pPr>
            <w:r>
              <w:rPr>
                <w:rFonts w:hint="eastAsia"/>
                <w:color w:val="0000FF"/>
                <w:sz w:val="18"/>
              </w:rPr>
              <w:t>(4061)</w:t>
            </w:r>
          </w:p>
        </w:tc>
      </w:tr>
      <w:tr w:rsidR="00000000" w14:paraId="7E101033" w14:textId="77777777">
        <w:trPr>
          <w:gridAfter w:val="1"/>
          <w:wAfter w:w="11" w:type="dxa"/>
          <w:jc w:val="center"/>
        </w:trPr>
        <w:tc>
          <w:tcPr>
            <w:tcW w:w="2975" w:type="dxa"/>
          </w:tcPr>
          <w:p w14:paraId="2180ADC3" w14:textId="77777777" w:rsidR="00000000" w:rsidRDefault="007478C2">
            <w:pPr>
              <w:rPr>
                <w:rFonts w:ascii="宋体" w:hAnsi="宋体"/>
                <w:sz w:val="24"/>
              </w:rPr>
            </w:pPr>
            <w:r>
              <w:rPr>
                <w:rFonts w:ascii="宋体" w:hAnsi="宋体" w:hint="eastAsia"/>
                <w:sz w:val="24"/>
              </w:rPr>
              <w:t>加：会计政策变更</w:t>
            </w:r>
          </w:p>
        </w:tc>
        <w:tc>
          <w:tcPr>
            <w:tcW w:w="1259" w:type="dxa"/>
            <w:vAlign w:val="bottom"/>
          </w:tcPr>
          <w:p w14:paraId="6096E5FC" w14:textId="77777777" w:rsidR="00000000" w:rsidRDefault="007478C2">
            <w:pPr>
              <w:jc w:val="center"/>
              <w:rPr>
                <w:rFonts w:ascii="宋体" w:hAnsi="宋体"/>
                <w:sz w:val="24"/>
              </w:rPr>
            </w:pPr>
            <w:r>
              <w:rPr>
                <w:rFonts w:hint="eastAsia"/>
                <w:color w:val="0000FF"/>
                <w:sz w:val="18"/>
              </w:rPr>
              <w:t>(4062)</w:t>
            </w:r>
          </w:p>
        </w:tc>
        <w:tc>
          <w:tcPr>
            <w:tcW w:w="1260" w:type="dxa"/>
            <w:vAlign w:val="bottom"/>
          </w:tcPr>
          <w:p w14:paraId="1801CDB7" w14:textId="77777777" w:rsidR="00000000" w:rsidRDefault="007478C2">
            <w:pPr>
              <w:jc w:val="center"/>
              <w:rPr>
                <w:rFonts w:ascii="宋体" w:hAnsi="宋体"/>
                <w:sz w:val="24"/>
              </w:rPr>
            </w:pPr>
            <w:r>
              <w:rPr>
                <w:rFonts w:hint="eastAsia"/>
                <w:color w:val="0000FF"/>
                <w:sz w:val="18"/>
              </w:rPr>
              <w:t>(4064)</w:t>
            </w:r>
          </w:p>
        </w:tc>
        <w:tc>
          <w:tcPr>
            <w:tcW w:w="1260" w:type="dxa"/>
            <w:vAlign w:val="bottom"/>
          </w:tcPr>
          <w:p w14:paraId="183D9ECE" w14:textId="77777777" w:rsidR="00000000" w:rsidRDefault="007478C2">
            <w:pPr>
              <w:jc w:val="center"/>
              <w:rPr>
                <w:rFonts w:ascii="宋体" w:hAnsi="宋体"/>
                <w:sz w:val="24"/>
              </w:rPr>
            </w:pPr>
            <w:r>
              <w:rPr>
                <w:rFonts w:hint="eastAsia"/>
                <w:color w:val="0000FF"/>
                <w:sz w:val="18"/>
              </w:rPr>
              <w:t>(4065)</w:t>
            </w:r>
          </w:p>
        </w:tc>
        <w:tc>
          <w:tcPr>
            <w:tcW w:w="1260" w:type="dxa"/>
            <w:vAlign w:val="bottom"/>
          </w:tcPr>
          <w:p w14:paraId="0F01F697" w14:textId="77777777" w:rsidR="00000000" w:rsidRDefault="007478C2">
            <w:pPr>
              <w:jc w:val="center"/>
              <w:rPr>
                <w:rFonts w:ascii="宋体" w:hAnsi="宋体"/>
                <w:sz w:val="24"/>
              </w:rPr>
            </w:pPr>
            <w:r>
              <w:rPr>
                <w:rFonts w:hint="eastAsia"/>
                <w:color w:val="0000FF"/>
                <w:sz w:val="18"/>
              </w:rPr>
              <w:t>(4068)</w:t>
            </w:r>
          </w:p>
        </w:tc>
        <w:tc>
          <w:tcPr>
            <w:tcW w:w="1261" w:type="dxa"/>
            <w:vAlign w:val="bottom"/>
          </w:tcPr>
          <w:p w14:paraId="595DC9B5" w14:textId="77777777" w:rsidR="00000000" w:rsidRDefault="007478C2">
            <w:pPr>
              <w:jc w:val="center"/>
              <w:rPr>
                <w:rFonts w:ascii="宋体" w:hAnsi="宋体"/>
                <w:sz w:val="24"/>
              </w:rPr>
            </w:pPr>
            <w:r>
              <w:rPr>
                <w:rFonts w:hint="eastAsia"/>
                <w:color w:val="0000FF"/>
                <w:sz w:val="18"/>
              </w:rPr>
              <w:t>(4069)</w:t>
            </w:r>
          </w:p>
        </w:tc>
      </w:tr>
      <w:tr w:rsidR="00000000" w14:paraId="749AF7C8" w14:textId="77777777">
        <w:trPr>
          <w:gridAfter w:val="1"/>
          <w:wAfter w:w="11" w:type="dxa"/>
          <w:jc w:val="center"/>
        </w:trPr>
        <w:tc>
          <w:tcPr>
            <w:tcW w:w="2975" w:type="dxa"/>
          </w:tcPr>
          <w:p w14:paraId="494A6080" w14:textId="77777777" w:rsidR="00000000" w:rsidRDefault="007478C2">
            <w:pPr>
              <w:ind w:firstLineChars="200" w:firstLine="480"/>
              <w:rPr>
                <w:rFonts w:ascii="宋体" w:hAnsi="宋体"/>
                <w:sz w:val="24"/>
              </w:rPr>
            </w:pPr>
            <w:r>
              <w:rPr>
                <w:rFonts w:ascii="宋体" w:hAnsi="宋体" w:hint="eastAsia"/>
                <w:sz w:val="24"/>
              </w:rPr>
              <w:t>前期差错更正</w:t>
            </w:r>
          </w:p>
        </w:tc>
        <w:tc>
          <w:tcPr>
            <w:tcW w:w="1259" w:type="dxa"/>
            <w:vAlign w:val="bottom"/>
          </w:tcPr>
          <w:p w14:paraId="4564DE99" w14:textId="77777777" w:rsidR="00000000" w:rsidRDefault="007478C2">
            <w:pPr>
              <w:jc w:val="center"/>
              <w:rPr>
                <w:rFonts w:ascii="宋体" w:hAnsi="宋体"/>
                <w:sz w:val="24"/>
              </w:rPr>
            </w:pPr>
            <w:r>
              <w:rPr>
                <w:rFonts w:hint="eastAsia"/>
                <w:color w:val="0000FF"/>
                <w:sz w:val="18"/>
              </w:rPr>
              <w:t>(4070)</w:t>
            </w:r>
          </w:p>
        </w:tc>
        <w:tc>
          <w:tcPr>
            <w:tcW w:w="1260" w:type="dxa"/>
            <w:vAlign w:val="bottom"/>
          </w:tcPr>
          <w:p w14:paraId="49BC7417" w14:textId="77777777" w:rsidR="00000000" w:rsidRDefault="007478C2">
            <w:pPr>
              <w:jc w:val="center"/>
              <w:rPr>
                <w:rFonts w:ascii="宋体" w:hAnsi="宋体"/>
                <w:sz w:val="24"/>
              </w:rPr>
            </w:pPr>
            <w:r>
              <w:rPr>
                <w:rFonts w:hint="eastAsia"/>
                <w:color w:val="0000FF"/>
                <w:sz w:val="18"/>
              </w:rPr>
              <w:t>(4072)</w:t>
            </w:r>
          </w:p>
        </w:tc>
        <w:tc>
          <w:tcPr>
            <w:tcW w:w="1260" w:type="dxa"/>
            <w:vAlign w:val="bottom"/>
          </w:tcPr>
          <w:p w14:paraId="5DBE6E65" w14:textId="77777777" w:rsidR="00000000" w:rsidRDefault="007478C2">
            <w:pPr>
              <w:jc w:val="center"/>
              <w:rPr>
                <w:rFonts w:ascii="宋体" w:hAnsi="宋体"/>
                <w:sz w:val="24"/>
              </w:rPr>
            </w:pPr>
            <w:r>
              <w:rPr>
                <w:rFonts w:hint="eastAsia"/>
                <w:color w:val="0000FF"/>
                <w:sz w:val="18"/>
              </w:rPr>
              <w:t>(4073)</w:t>
            </w:r>
          </w:p>
        </w:tc>
        <w:tc>
          <w:tcPr>
            <w:tcW w:w="1260" w:type="dxa"/>
            <w:vAlign w:val="bottom"/>
          </w:tcPr>
          <w:p w14:paraId="6D9E02F0" w14:textId="77777777" w:rsidR="00000000" w:rsidRDefault="007478C2">
            <w:pPr>
              <w:jc w:val="center"/>
              <w:rPr>
                <w:rFonts w:ascii="宋体" w:hAnsi="宋体"/>
                <w:sz w:val="24"/>
              </w:rPr>
            </w:pPr>
            <w:r>
              <w:rPr>
                <w:rFonts w:hint="eastAsia"/>
                <w:color w:val="0000FF"/>
                <w:sz w:val="18"/>
              </w:rPr>
              <w:t>(4076)</w:t>
            </w:r>
          </w:p>
        </w:tc>
        <w:tc>
          <w:tcPr>
            <w:tcW w:w="1261" w:type="dxa"/>
            <w:vAlign w:val="bottom"/>
          </w:tcPr>
          <w:p w14:paraId="61E3A0C1" w14:textId="77777777" w:rsidR="00000000" w:rsidRDefault="007478C2">
            <w:pPr>
              <w:jc w:val="center"/>
              <w:rPr>
                <w:rFonts w:ascii="宋体" w:hAnsi="宋体"/>
                <w:sz w:val="24"/>
              </w:rPr>
            </w:pPr>
            <w:r>
              <w:rPr>
                <w:rFonts w:hint="eastAsia"/>
                <w:color w:val="0000FF"/>
                <w:sz w:val="18"/>
              </w:rPr>
              <w:t>(4077)</w:t>
            </w:r>
          </w:p>
        </w:tc>
      </w:tr>
      <w:tr w:rsidR="00000000" w14:paraId="14CEF17E" w14:textId="77777777">
        <w:trPr>
          <w:gridAfter w:val="1"/>
          <w:wAfter w:w="11" w:type="dxa"/>
          <w:jc w:val="center"/>
        </w:trPr>
        <w:tc>
          <w:tcPr>
            <w:tcW w:w="2975" w:type="dxa"/>
          </w:tcPr>
          <w:p w14:paraId="7820B488" w14:textId="77777777" w:rsidR="00000000" w:rsidRDefault="007478C2">
            <w:pPr>
              <w:ind w:firstLineChars="200" w:firstLine="480"/>
              <w:rPr>
                <w:rFonts w:ascii="宋体" w:hAnsi="宋体"/>
                <w:sz w:val="24"/>
              </w:rPr>
            </w:pPr>
            <w:r>
              <w:rPr>
                <w:rFonts w:ascii="宋体" w:hAnsi="宋体" w:hint="eastAsia"/>
                <w:sz w:val="24"/>
              </w:rPr>
              <w:t>其他</w:t>
            </w:r>
          </w:p>
        </w:tc>
        <w:tc>
          <w:tcPr>
            <w:tcW w:w="1259" w:type="dxa"/>
            <w:vAlign w:val="bottom"/>
          </w:tcPr>
          <w:p w14:paraId="19BAAF6F" w14:textId="77777777" w:rsidR="00000000" w:rsidRDefault="007478C2">
            <w:pPr>
              <w:jc w:val="center"/>
              <w:rPr>
                <w:rFonts w:ascii="宋体" w:hAnsi="宋体"/>
                <w:sz w:val="24"/>
              </w:rPr>
            </w:pPr>
            <w:r>
              <w:rPr>
                <w:rFonts w:hint="eastAsia"/>
                <w:color w:val="0000FF"/>
                <w:sz w:val="18"/>
              </w:rPr>
              <w:t>(4086)</w:t>
            </w:r>
          </w:p>
        </w:tc>
        <w:tc>
          <w:tcPr>
            <w:tcW w:w="1260" w:type="dxa"/>
            <w:vAlign w:val="bottom"/>
          </w:tcPr>
          <w:p w14:paraId="29E8E9B3" w14:textId="77777777" w:rsidR="00000000" w:rsidRDefault="007478C2">
            <w:pPr>
              <w:jc w:val="center"/>
              <w:rPr>
                <w:rFonts w:ascii="宋体" w:hAnsi="宋体"/>
                <w:sz w:val="24"/>
              </w:rPr>
            </w:pPr>
            <w:r>
              <w:rPr>
                <w:rFonts w:hint="eastAsia"/>
                <w:color w:val="0000FF"/>
                <w:sz w:val="18"/>
              </w:rPr>
              <w:t>(4088)</w:t>
            </w:r>
          </w:p>
        </w:tc>
        <w:tc>
          <w:tcPr>
            <w:tcW w:w="1260" w:type="dxa"/>
            <w:vAlign w:val="bottom"/>
          </w:tcPr>
          <w:p w14:paraId="675A5097" w14:textId="77777777" w:rsidR="00000000" w:rsidRDefault="007478C2">
            <w:pPr>
              <w:jc w:val="center"/>
              <w:rPr>
                <w:rFonts w:ascii="宋体" w:hAnsi="宋体"/>
                <w:sz w:val="24"/>
              </w:rPr>
            </w:pPr>
            <w:r>
              <w:rPr>
                <w:rFonts w:hint="eastAsia"/>
                <w:color w:val="0000FF"/>
                <w:sz w:val="18"/>
              </w:rPr>
              <w:t>(4089)</w:t>
            </w:r>
          </w:p>
        </w:tc>
        <w:tc>
          <w:tcPr>
            <w:tcW w:w="1260" w:type="dxa"/>
            <w:vAlign w:val="bottom"/>
          </w:tcPr>
          <w:p w14:paraId="0ED2A586" w14:textId="77777777" w:rsidR="00000000" w:rsidRDefault="007478C2">
            <w:pPr>
              <w:jc w:val="center"/>
              <w:rPr>
                <w:rFonts w:ascii="宋体" w:hAnsi="宋体"/>
                <w:sz w:val="24"/>
              </w:rPr>
            </w:pPr>
            <w:r>
              <w:rPr>
                <w:rFonts w:hint="eastAsia"/>
                <w:color w:val="0000FF"/>
                <w:sz w:val="18"/>
              </w:rPr>
              <w:t>(4092)</w:t>
            </w:r>
          </w:p>
        </w:tc>
        <w:tc>
          <w:tcPr>
            <w:tcW w:w="1261" w:type="dxa"/>
            <w:vAlign w:val="bottom"/>
          </w:tcPr>
          <w:p w14:paraId="4224B20A" w14:textId="77777777" w:rsidR="00000000" w:rsidRDefault="007478C2">
            <w:pPr>
              <w:jc w:val="center"/>
              <w:rPr>
                <w:rFonts w:ascii="宋体" w:hAnsi="宋体"/>
                <w:sz w:val="24"/>
              </w:rPr>
            </w:pPr>
            <w:r>
              <w:rPr>
                <w:rFonts w:hint="eastAsia"/>
                <w:color w:val="0000FF"/>
                <w:sz w:val="18"/>
              </w:rPr>
              <w:t>(4093)</w:t>
            </w:r>
          </w:p>
        </w:tc>
      </w:tr>
      <w:tr w:rsidR="00000000" w14:paraId="2FCBAFCA" w14:textId="77777777">
        <w:trPr>
          <w:gridAfter w:val="1"/>
          <w:wAfter w:w="11" w:type="dxa"/>
          <w:jc w:val="center"/>
        </w:trPr>
        <w:tc>
          <w:tcPr>
            <w:tcW w:w="2975" w:type="dxa"/>
          </w:tcPr>
          <w:p w14:paraId="621329AA" w14:textId="77777777" w:rsidR="00000000" w:rsidRDefault="007478C2">
            <w:pPr>
              <w:rPr>
                <w:rFonts w:ascii="宋体" w:hAnsi="宋体"/>
                <w:b/>
                <w:bCs/>
                <w:sz w:val="24"/>
              </w:rPr>
            </w:pPr>
            <w:r>
              <w:rPr>
                <w:rFonts w:ascii="宋体" w:hAnsi="宋体" w:hint="eastAsia"/>
                <w:b/>
                <w:bCs/>
                <w:sz w:val="24"/>
              </w:rPr>
              <w:t>二、本期期初余额</w:t>
            </w:r>
          </w:p>
        </w:tc>
        <w:tc>
          <w:tcPr>
            <w:tcW w:w="1259" w:type="dxa"/>
            <w:vAlign w:val="bottom"/>
          </w:tcPr>
          <w:p w14:paraId="1432561F" w14:textId="77777777" w:rsidR="00000000" w:rsidRDefault="007478C2">
            <w:pPr>
              <w:jc w:val="center"/>
              <w:rPr>
                <w:rFonts w:ascii="宋体" w:hAnsi="宋体"/>
                <w:b/>
                <w:bCs/>
                <w:sz w:val="24"/>
              </w:rPr>
            </w:pPr>
            <w:r>
              <w:rPr>
                <w:rFonts w:hint="eastAsia"/>
                <w:color w:val="0000FF"/>
                <w:sz w:val="18"/>
              </w:rPr>
              <w:t>(4054)</w:t>
            </w:r>
          </w:p>
        </w:tc>
        <w:tc>
          <w:tcPr>
            <w:tcW w:w="1260" w:type="dxa"/>
            <w:vAlign w:val="bottom"/>
          </w:tcPr>
          <w:p w14:paraId="6A1EA44C" w14:textId="77777777" w:rsidR="00000000" w:rsidRDefault="007478C2">
            <w:pPr>
              <w:jc w:val="center"/>
              <w:rPr>
                <w:rFonts w:ascii="宋体" w:hAnsi="宋体"/>
                <w:b/>
                <w:bCs/>
                <w:sz w:val="24"/>
              </w:rPr>
            </w:pPr>
            <w:r>
              <w:rPr>
                <w:rFonts w:hint="eastAsia"/>
                <w:color w:val="0000FF"/>
                <w:sz w:val="18"/>
              </w:rPr>
              <w:t>(4056)</w:t>
            </w:r>
          </w:p>
        </w:tc>
        <w:tc>
          <w:tcPr>
            <w:tcW w:w="1260" w:type="dxa"/>
            <w:vAlign w:val="bottom"/>
          </w:tcPr>
          <w:p w14:paraId="3491EAED" w14:textId="77777777" w:rsidR="00000000" w:rsidRDefault="007478C2">
            <w:pPr>
              <w:jc w:val="center"/>
              <w:rPr>
                <w:rFonts w:ascii="宋体" w:hAnsi="宋体"/>
                <w:b/>
                <w:bCs/>
                <w:sz w:val="24"/>
              </w:rPr>
            </w:pPr>
            <w:r>
              <w:rPr>
                <w:rFonts w:hint="eastAsia"/>
                <w:color w:val="0000FF"/>
                <w:sz w:val="18"/>
              </w:rPr>
              <w:t>(4057)</w:t>
            </w:r>
          </w:p>
        </w:tc>
        <w:tc>
          <w:tcPr>
            <w:tcW w:w="1260" w:type="dxa"/>
            <w:vAlign w:val="bottom"/>
          </w:tcPr>
          <w:p w14:paraId="5CEE4E7A" w14:textId="77777777" w:rsidR="00000000" w:rsidRDefault="007478C2">
            <w:pPr>
              <w:jc w:val="center"/>
              <w:rPr>
                <w:rFonts w:ascii="宋体" w:hAnsi="宋体"/>
                <w:b/>
                <w:bCs/>
                <w:sz w:val="24"/>
              </w:rPr>
            </w:pPr>
            <w:r>
              <w:rPr>
                <w:rFonts w:hint="eastAsia"/>
                <w:color w:val="0000FF"/>
                <w:sz w:val="18"/>
              </w:rPr>
              <w:t>(4060)</w:t>
            </w:r>
          </w:p>
        </w:tc>
        <w:tc>
          <w:tcPr>
            <w:tcW w:w="1261" w:type="dxa"/>
            <w:vAlign w:val="bottom"/>
          </w:tcPr>
          <w:p w14:paraId="3D4589FE" w14:textId="77777777" w:rsidR="00000000" w:rsidRDefault="007478C2">
            <w:pPr>
              <w:jc w:val="center"/>
              <w:rPr>
                <w:rFonts w:ascii="宋体" w:hAnsi="宋体"/>
                <w:b/>
                <w:bCs/>
                <w:sz w:val="24"/>
              </w:rPr>
            </w:pPr>
            <w:r>
              <w:rPr>
                <w:rFonts w:hint="eastAsia"/>
                <w:color w:val="0000FF"/>
                <w:sz w:val="18"/>
              </w:rPr>
              <w:t>(4061)</w:t>
            </w:r>
          </w:p>
        </w:tc>
      </w:tr>
      <w:tr w:rsidR="00000000" w14:paraId="77BF71F6" w14:textId="77777777">
        <w:trPr>
          <w:gridAfter w:val="1"/>
          <w:wAfter w:w="11" w:type="dxa"/>
          <w:jc w:val="center"/>
        </w:trPr>
        <w:tc>
          <w:tcPr>
            <w:tcW w:w="2975" w:type="dxa"/>
            <w:vAlign w:val="center"/>
          </w:tcPr>
          <w:p w14:paraId="34239C0B" w14:textId="77777777" w:rsidR="00000000" w:rsidRDefault="007478C2">
            <w:pPr>
              <w:rPr>
                <w:rFonts w:ascii="宋体" w:hAnsi="宋体"/>
                <w:b/>
                <w:bCs/>
                <w:sz w:val="24"/>
              </w:rPr>
            </w:pPr>
            <w:r>
              <w:rPr>
                <w:rFonts w:ascii="宋体" w:hAnsi="宋体" w:hint="eastAsia"/>
                <w:b/>
                <w:bCs/>
                <w:sz w:val="24"/>
              </w:rPr>
              <w:t>三、本期增减变动额（减少以“</w:t>
            </w:r>
            <w:r>
              <w:rPr>
                <w:rFonts w:ascii="宋体" w:hAnsi="宋体" w:hint="eastAsia"/>
                <w:b/>
                <w:bCs/>
                <w:sz w:val="24"/>
              </w:rPr>
              <w:t>-</w:t>
            </w:r>
            <w:r>
              <w:rPr>
                <w:rFonts w:ascii="宋体" w:hAnsi="宋体" w:hint="eastAsia"/>
                <w:b/>
                <w:bCs/>
                <w:sz w:val="24"/>
              </w:rPr>
              <w:t>”号填列）</w:t>
            </w:r>
          </w:p>
        </w:tc>
        <w:tc>
          <w:tcPr>
            <w:tcW w:w="1259" w:type="dxa"/>
            <w:vAlign w:val="bottom"/>
          </w:tcPr>
          <w:p w14:paraId="55262CA9" w14:textId="77777777" w:rsidR="00000000" w:rsidRDefault="007478C2">
            <w:pPr>
              <w:jc w:val="center"/>
              <w:rPr>
                <w:rFonts w:ascii="宋体" w:hAnsi="宋体"/>
                <w:b/>
                <w:bCs/>
                <w:sz w:val="24"/>
              </w:rPr>
            </w:pPr>
            <w:r>
              <w:rPr>
                <w:rFonts w:hint="eastAsia"/>
                <w:color w:val="0000FF"/>
                <w:sz w:val="18"/>
              </w:rPr>
              <w:t>(4094)</w:t>
            </w:r>
          </w:p>
        </w:tc>
        <w:tc>
          <w:tcPr>
            <w:tcW w:w="1260" w:type="dxa"/>
            <w:vAlign w:val="bottom"/>
          </w:tcPr>
          <w:p w14:paraId="348C20FE" w14:textId="77777777" w:rsidR="00000000" w:rsidRDefault="007478C2">
            <w:pPr>
              <w:jc w:val="center"/>
              <w:rPr>
                <w:rFonts w:ascii="宋体" w:hAnsi="宋体"/>
                <w:b/>
                <w:bCs/>
                <w:sz w:val="24"/>
              </w:rPr>
            </w:pPr>
            <w:r>
              <w:rPr>
                <w:rFonts w:hint="eastAsia"/>
                <w:color w:val="0000FF"/>
                <w:sz w:val="18"/>
              </w:rPr>
              <w:t>(4096)</w:t>
            </w:r>
          </w:p>
        </w:tc>
        <w:tc>
          <w:tcPr>
            <w:tcW w:w="1260" w:type="dxa"/>
            <w:vAlign w:val="bottom"/>
          </w:tcPr>
          <w:p w14:paraId="7EDA82B1" w14:textId="77777777" w:rsidR="00000000" w:rsidRDefault="007478C2">
            <w:pPr>
              <w:jc w:val="center"/>
              <w:rPr>
                <w:rFonts w:ascii="宋体" w:hAnsi="宋体"/>
                <w:b/>
                <w:bCs/>
                <w:sz w:val="24"/>
              </w:rPr>
            </w:pPr>
            <w:r>
              <w:rPr>
                <w:rFonts w:hint="eastAsia"/>
                <w:color w:val="0000FF"/>
                <w:sz w:val="18"/>
              </w:rPr>
              <w:t>(4097)</w:t>
            </w:r>
          </w:p>
        </w:tc>
        <w:tc>
          <w:tcPr>
            <w:tcW w:w="1260" w:type="dxa"/>
            <w:vAlign w:val="bottom"/>
          </w:tcPr>
          <w:p w14:paraId="1FD4B903" w14:textId="77777777" w:rsidR="00000000" w:rsidRDefault="007478C2">
            <w:pPr>
              <w:jc w:val="center"/>
              <w:rPr>
                <w:rFonts w:ascii="宋体" w:hAnsi="宋体"/>
                <w:b/>
                <w:bCs/>
                <w:sz w:val="24"/>
              </w:rPr>
            </w:pPr>
            <w:r>
              <w:rPr>
                <w:rFonts w:hint="eastAsia"/>
                <w:color w:val="0000FF"/>
                <w:sz w:val="18"/>
              </w:rPr>
              <w:t>(4100)</w:t>
            </w:r>
          </w:p>
        </w:tc>
        <w:tc>
          <w:tcPr>
            <w:tcW w:w="1261" w:type="dxa"/>
            <w:vAlign w:val="bottom"/>
          </w:tcPr>
          <w:p w14:paraId="3ECA738B" w14:textId="77777777" w:rsidR="00000000" w:rsidRDefault="007478C2">
            <w:pPr>
              <w:jc w:val="center"/>
              <w:rPr>
                <w:rFonts w:ascii="宋体" w:hAnsi="宋体"/>
                <w:b/>
                <w:bCs/>
                <w:sz w:val="24"/>
              </w:rPr>
            </w:pPr>
            <w:r>
              <w:rPr>
                <w:rFonts w:hint="eastAsia"/>
                <w:color w:val="0000FF"/>
                <w:sz w:val="18"/>
              </w:rPr>
              <w:t>(4101)</w:t>
            </w:r>
          </w:p>
        </w:tc>
      </w:tr>
      <w:tr w:rsidR="00000000" w14:paraId="497F34D4" w14:textId="77777777">
        <w:trPr>
          <w:gridAfter w:val="1"/>
          <w:wAfter w:w="11" w:type="dxa"/>
          <w:jc w:val="center"/>
        </w:trPr>
        <w:tc>
          <w:tcPr>
            <w:tcW w:w="2975" w:type="dxa"/>
            <w:vAlign w:val="center"/>
          </w:tcPr>
          <w:p w14:paraId="0683DBBD" w14:textId="77777777" w:rsidR="00000000" w:rsidRDefault="007478C2">
            <w:pPr>
              <w:rPr>
                <w:rFonts w:ascii="宋体" w:hAnsi="宋体"/>
                <w:sz w:val="24"/>
              </w:rPr>
            </w:pPr>
            <w:r>
              <w:rPr>
                <w:rFonts w:ascii="宋体" w:hAnsi="宋体" w:hint="eastAsia"/>
                <w:sz w:val="24"/>
              </w:rPr>
              <w:t>（一）综合收益总额</w:t>
            </w:r>
          </w:p>
        </w:tc>
        <w:tc>
          <w:tcPr>
            <w:tcW w:w="1259" w:type="dxa"/>
            <w:vAlign w:val="bottom"/>
          </w:tcPr>
          <w:p w14:paraId="0B918E65" w14:textId="77777777" w:rsidR="00000000" w:rsidRDefault="007478C2">
            <w:pPr>
              <w:jc w:val="center"/>
              <w:rPr>
                <w:rFonts w:ascii="宋体" w:hAnsi="宋体"/>
                <w:sz w:val="24"/>
              </w:rPr>
            </w:pPr>
            <w:r>
              <w:rPr>
                <w:rFonts w:hint="eastAsia"/>
                <w:color w:val="0000FF"/>
                <w:sz w:val="18"/>
              </w:rPr>
              <w:t>(4102)</w:t>
            </w:r>
          </w:p>
        </w:tc>
        <w:tc>
          <w:tcPr>
            <w:tcW w:w="1260" w:type="dxa"/>
            <w:vAlign w:val="bottom"/>
          </w:tcPr>
          <w:p w14:paraId="6A107D06" w14:textId="77777777" w:rsidR="00000000" w:rsidRDefault="007478C2">
            <w:pPr>
              <w:jc w:val="center"/>
              <w:rPr>
                <w:rFonts w:ascii="宋体" w:hAnsi="宋体"/>
                <w:sz w:val="24"/>
              </w:rPr>
            </w:pPr>
            <w:r>
              <w:rPr>
                <w:rFonts w:hint="eastAsia"/>
                <w:color w:val="0000FF"/>
                <w:sz w:val="18"/>
              </w:rPr>
              <w:t>(4104)</w:t>
            </w:r>
          </w:p>
        </w:tc>
        <w:tc>
          <w:tcPr>
            <w:tcW w:w="1260" w:type="dxa"/>
            <w:vAlign w:val="bottom"/>
          </w:tcPr>
          <w:p w14:paraId="15994233" w14:textId="77777777" w:rsidR="00000000" w:rsidRDefault="007478C2">
            <w:pPr>
              <w:jc w:val="center"/>
              <w:rPr>
                <w:rFonts w:ascii="宋体" w:hAnsi="宋体"/>
                <w:sz w:val="24"/>
              </w:rPr>
            </w:pPr>
            <w:r>
              <w:rPr>
                <w:rFonts w:hint="eastAsia"/>
                <w:color w:val="0000FF"/>
                <w:sz w:val="18"/>
              </w:rPr>
              <w:t>(4105)</w:t>
            </w:r>
          </w:p>
        </w:tc>
        <w:tc>
          <w:tcPr>
            <w:tcW w:w="1260" w:type="dxa"/>
            <w:vAlign w:val="bottom"/>
          </w:tcPr>
          <w:p w14:paraId="338D4B09" w14:textId="77777777" w:rsidR="00000000" w:rsidRDefault="007478C2">
            <w:pPr>
              <w:jc w:val="center"/>
              <w:rPr>
                <w:rFonts w:ascii="宋体" w:hAnsi="宋体"/>
                <w:sz w:val="24"/>
              </w:rPr>
            </w:pPr>
            <w:r>
              <w:rPr>
                <w:rFonts w:hint="eastAsia"/>
                <w:color w:val="0000FF"/>
                <w:sz w:val="18"/>
              </w:rPr>
              <w:t>(4108</w:t>
            </w:r>
            <w:r>
              <w:rPr>
                <w:rFonts w:hint="eastAsia"/>
                <w:color w:val="0000FF"/>
                <w:sz w:val="18"/>
              </w:rPr>
              <w:t>)</w:t>
            </w:r>
          </w:p>
        </w:tc>
        <w:tc>
          <w:tcPr>
            <w:tcW w:w="1261" w:type="dxa"/>
            <w:vAlign w:val="bottom"/>
          </w:tcPr>
          <w:p w14:paraId="4E846E10" w14:textId="77777777" w:rsidR="00000000" w:rsidRDefault="007478C2">
            <w:pPr>
              <w:jc w:val="center"/>
              <w:rPr>
                <w:rFonts w:ascii="宋体" w:hAnsi="宋体"/>
                <w:sz w:val="24"/>
              </w:rPr>
            </w:pPr>
            <w:r>
              <w:rPr>
                <w:rFonts w:hint="eastAsia"/>
                <w:color w:val="0000FF"/>
                <w:sz w:val="18"/>
              </w:rPr>
              <w:t>(4109)</w:t>
            </w:r>
          </w:p>
        </w:tc>
      </w:tr>
      <w:tr w:rsidR="00000000" w14:paraId="3A32AB63" w14:textId="77777777">
        <w:trPr>
          <w:gridAfter w:val="1"/>
          <w:wAfter w:w="11" w:type="dxa"/>
          <w:jc w:val="center"/>
        </w:trPr>
        <w:tc>
          <w:tcPr>
            <w:tcW w:w="2975" w:type="dxa"/>
            <w:vAlign w:val="center"/>
          </w:tcPr>
          <w:p w14:paraId="301A7AC4" w14:textId="77777777" w:rsidR="00000000" w:rsidRDefault="007478C2">
            <w:pPr>
              <w:rPr>
                <w:rFonts w:ascii="宋体" w:hAnsi="宋体"/>
                <w:sz w:val="24"/>
              </w:rPr>
            </w:pPr>
            <w:r>
              <w:rPr>
                <w:rFonts w:ascii="宋体" w:hAnsi="宋体" w:hint="eastAsia"/>
                <w:sz w:val="24"/>
              </w:rPr>
              <w:t>（二）产品持有人申购和赎回</w:t>
            </w:r>
            <w:r>
              <w:rPr>
                <w:rStyle w:val="FootnoteReference"/>
                <w:rFonts w:ascii="宋体" w:hAnsi="宋体"/>
                <w:sz w:val="24"/>
              </w:rPr>
              <w:footnoteReference w:id="441"/>
            </w:r>
          </w:p>
        </w:tc>
        <w:tc>
          <w:tcPr>
            <w:tcW w:w="1259" w:type="dxa"/>
            <w:vAlign w:val="bottom"/>
          </w:tcPr>
          <w:p w14:paraId="02E46B34" w14:textId="77777777" w:rsidR="00000000" w:rsidRDefault="007478C2">
            <w:pPr>
              <w:jc w:val="center"/>
              <w:rPr>
                <w:rFonts w:ascii="宋体" w:hAnsi="宋体"/>
                <w:sz w:val="24"/>
              </w:rPr>
            </w:pPr>
            <w:r>
              <w:rPr>
                <w:rFonts w:hint="eastAsia"/>
                <w:color w:val="0000FF"/>
                <w:sz w:val="18"/>
              </w:rPr>
              <w:t>(4110)</w:t>
            </w:r>
          </w:p>
        </w:tc>
        <w:tc>
          <w:tcPr>
            <w:tcW w:w="1260" w:type="dxa"/>
            <w:vAlign w:val="bottom"/>
          </w:tcPr>
          <w:p w14:paraId="0FF14DA2" w14:textId="77777777" w:rsidR="00000000" w:rsidRDefault="007478C2">
            <w:pPr>
              <w:jc w:val="center"/>
              <w:rPr>
                <w:rFonts w:ascii="宋体" w:hAnsi="宋体"/>
                <w:sz w:val="24"/>
              </w:rPr>
            </w:pPr>
            <w:r>
              <w:rPr>
                <w:rFonts w:hint="eastAsia"/>
                <w:color w:val="0000FF"/>
                <w:sz w:val="18"/>
              </w:rPr>
              <w:t>(4112)</w:t>
            </w:r>
          </w:p>
        </w:tc>
        <w:tc>
          <w:tcPr>
            <w:tcW w:w="1260" w:type="dxa"/>
            <w:vAlign w:val="bottom"/>
          </w:tcPr>
          <w:p w14:paraId="373C0BFB" w14:textId="77777777" w:rsidR="00000000" w:rsidRDefault="007478C2">
            <w:pPr>
              <w:jc w:val="center"/>
              <w:rPr>
                <w:rFonts w:ascii="宋体" w:hAnsi="宋体"/>
                <w:sz w:val="24"/>
              </w:rPr>
            </w:pPr>
            <w:r>
              <w:rPr>
                <w:rFonts w:hint="eastAsia"/>
                <w:color w:val="0000FF"/>
                <w:sz w:val="18"/>
              </w:rPr>
              <w:t>(4113)</w:t>
            </w:r>
          </w:p>
        </w:tc>
        <w:tc>
          <w:tcPr>
            <w:tcW w:w="1260" w:type="dxa"/>
            <w:vAlign w:val="bottom"/>
          </w:tcPr>
          <w:p w14:paraId="15A47BA5" w14:textId="77777777" w:rsidR="00000000" w:rsidRDefault="007478C2">
            <w:pPr>
              <w:jc w:val="center"/>
              <w:rPr>
                <w:rFonts w:ascii="宋体" w:hAnsi="宋体"/>
                <w:sz w:val="24"/>
              </w:rPr>
            </w:pPr>
            <w:r>
              <w:rPr>
                <w:rFonts w:hint="eastAsia"/>
                <w:color w:val="0000FF"/>
                <w:sz w:val="18"/>
              </w:rPr>
              <w:t>(4116)</w:t>
            </w:r>
          </w:p>
        </w:tc>
        <w:tc>
          <w:tcPr>
            <w:tcW w:w="1261" w:type="dxa"/>
            <w:vAlign w:val="bottom"/>
          </w:tcPr>
          <w:p w14:paraId="62282C26" w14:textId="77777777" w:rsidR="00000000" w:rsidRDefault="007478C2">
            <w:pPr>
              <w:jc w:val="center"/>
              <w:rPr>
                <w:rFonts w:ascii="宋体" w:hAnsi="宋体"/>
                <w:sz w:val="24"/>
              </w:rPr>
            </w:pPr>
            <w:r>
              <w:rPr>
                <w:rFonts w:hint="eastAsia"/>
                <w:color w:val="0000FF"/>
                <w:sz w:val="18"/>
              </w:rPr>
              <w:t>(4117)</w:t>
            </w:r>
          </w:p>
        </w:tc>
      </w:tr>
      <w:tr w:rsidR="00000000" w14:paraId="53A66D43" w14:textId="77777777">
        <w:trPr>
          <w:gridAfter w:val="1"/>
          <w:wAfter w:w="11" w:type="dxa"/>
          <w:jc w:val="center"/>
        </w:trPr>
        <w:tc>
          <w:tcPr>
            <w:tcW w:w="2975" w:type="dxa"/>
            <w:vAlign w:val="center"/>
          </w:tcPr>
          <w:p w14:paraId="44E5B8ED" w14:textId="77777777" w:rsidR="00000000" w:rsidRDefault="007478C2">
            <w:pPr>
              <w:ind w:left="600" w:hangingChars="250" w:hanging="600"/>
              <w:rPr>
                <w:rFonts w:ascii="宋体" w:hAnsi="宋体"/>
                <w:sz w:val="24"/>
              </w:rPr>
            </w:pPr>
            <w:r>
              <w:rPr>
                <w:rFonts w:ascii="宋体" w:hAnsi="宋体"/>
                <w:sz w:val="24"/>
              </w:rPr>
              <w:t>其中：产品申购</w:t>
            </w:r>
          </w:p>
        </w:tc>
        <w:tc>
          <w:tcPr>
            <w:tcW w:w="1259" w:type="dxa"/>
            <w:vAlign w:val="bottom"/>
          </w:tcPr>
          <w:p w14:paraId="3BF42C46" w14:textId="77777777" w:rsidR="00000000" w:rsidRDefault="007478C2">
            <w:pPr>
              <w:jc w:val="center"/>
              <w:rPr>
                <w:rFonts w:ascii="宋体" w:hAnsi="宋体"/>
                <w:sz w:val="24"/>
              </w:rPr>
            </w:pPr>
            <w:r>
              <w:rPr>
                <w:rFonts w:hint="eastAsia"/>
                <w:color w:val="0000FF"/>
                <w:sz w:val="18"/>
              </w:rPr>
              <w:t>(4118)</w:t>
            </w:r>
          </w:p>
        </w:tc>
        <w:tc>
          <w:tcPr>
            <w:tcW w:w="1260" w:type="dxa"/>
            <w:vAlign w:val="bottom"/>
          </w:tcPr>
          <w:p w14:paraId="21533A8B" w14:textId="77777777" w:rsidR="00000000" w:rsidRDefault="007478C2">
            <w:pPr>
              <w:jc w:val="center"/>
              <w:rPr>
                <w:rFonts w:ascii="宋体" w:hAnsi="宋体"/>
                <w:sz w:val="24"/>
              </w:rPr>
            </w:pPr>
            <w:r>
              <w:rPr>
                <w:rFonts w:hint="eastAsia"/>
                <w:color w:val="0000FF"/>
                <w:sz w:val="18"/>
              </w:rPr>
              <w:t>(4120)</w:t>
            </w:r>
          </w:p>
        </w:tc>
        <w:tc>
          <w:tcPr>
            <w:tcW w:w="1260" w:type="dxa"/>
            <w:vAlign w:val="bottom"/>
          </w:tcPr>
          <w:p w14:paraId="10F9BA6B" w14:textId="77777777" w:rsidR="00000000" w:rsidRDefault="007478C2">
            <w:pPr>
              <w:jc w:val="center"/>
              <w:rPr>
                <w:rFonts w:ascii="宋体" w:hAnsi="宋体"/>
                <w:sz w:val="24"/>
              </w:rPr>
            </w:pPr>
            <w:r>
              <w:rPr>
                <w:rFonts w:hint="eastAsia"/>
                <w:color w:val="0000FF"/>
                <w:sz w:val="18"/>
              </w:rPr>
              <w:t>(4121)</w:t>
            </w:r>
          </w:p>
        </w:tc>
        <w:tc>
          <w:tcPr>
            <w:tcW w:w="1260" w:type="dxa"/>
            <w:vAlign w:val="bottom"/>
          </w:tcPr>
          <w:p w14:paraId="57715F21" w14:textId="77777777" w:rsidR="00000000" w:rsidRDefault="007478C2">
            <w:pPr>
              <w:jc w:val="center"/>
              <w:rPr>
                <w:rFonts w:ascii="宋体" w:hAnsi="宋体"/>
                <w:sz w:val="24"/>
              </w:rPr>
            </w:pPr>
            <w:r>
              <w:rPr>
                <w:rFonts w:hint="eastAsia"/>
                <w:color w:val="0000FF"/>
                <w:sz w:val="18"/>
              </w:rPr>
              <w:t>(4124)</w:t>
            </w:r>
          </w:p>
        </w:tc>
        <w:tc>
          <w:tcPr>
            <w:tcW w:w="1261" w:type="dxa"/>
            <w:vAlign w:val="bottom"/>
          </w:tcPr>
          <w:p w14:paraId="335B6109" w14:textId="77777777" w:rsidR="00000000" w:rsidRDefault="007478C2">
            <w:pPr>
              <w:jc w:val="center"/>
              <w:rPr>
                <w:rFonts w:ascii="宋体" w:hAnsi="宋体"/>
                <w:sz w:val="24"/>
              </w:rPr>
            </w:pPr>
            <w:r>
              <w:rPr>
                <w:rFonts w:hint="eastAsia"/>
                <w:color w:val="0000FF"/>
                <w:sz w:val="18"/>
              </w:rPr>
              <w:t>(4125)</w:t>
            </w:r>
          </w:p>
        </w:tc>
      </w:tr>
      <w:tr w:rsidR="00000000" w14:paraId="78DC589F" w14:textId="77777777">
        <w:trPr>
          <w:gridAfter w:val="1"/>
          <w:wAfter w:w="11" w:type="dxa"/>
          <w:jc w:val="center"/>
        </w:trPr>
        <w:tc>
          <w:tcPr>
            <w:tcW w:w="2975" w:type="dxa"/>
            <w:vAlign w:val="center"/>
          </w:tcPr>
          <w:p w14:paraId="32BA78C2" w14:textId="77777777" w:rsidR="00000000" w:rsidRDefault="007478C2">
            <w:pPr>
              <w:ind w:left="600" w:hangingChars="250" w:hanging="600"/>
              <w:rPr>
                <w:rFonts w:ascii="宋体" w:hAnsi="宋体"/>
                <w:sz w:val="24"/>
              </w:rPr>
            </w:pPr>
            <w:r>
              <w:rPr>
                <w:rFonts w:ascii="宋体" w:hAnsi="宋体"/>
                <w:sz w:val="24"/>
              </w:rPr>
              <w:t xml:space="preserve">      </w:t>
            </w:r>
            <w:r>
              <w:rPr>
                <w:rFonts w:ascii="宋体" w:hAnsi="宋体"/>
                <w:sz w:val="24"/>
              </w:rPr>
              <w:t>产品赎回</w:t>
            </w:r>
          </w:p>
        </w:tc>
        <w:tc>
          <w:tcPr>
            <w:tcW w:w="1259" w:type="dxa"/>
            <w:vAlign w:val="bottom"/>
          </w:tcPr>
          <w:p w14:paraId="36B78704" w14:textId="77777777" w:rsidR="00000000" w:rsidRDefault="007478C2">
            <w:pPr>
              <w:jc w:val="center"/>
              <w:rPr>
                <w:rFonts w:ascii="宋体" w:hAnsi="宋体"/>
                <w:sz w:val="24"/>
              </w:rPr>
            </w:pPr>
            <w:r>
              <w:rPr>
                <w:rFonts w:hint="eastAsia"/>
                <w:color w:val="0000FF"/>
                <w:sz w:val="18"/>
              </w:rPr>
              <w:t>(4126)</w:t>
            </w:r>
          </w:p>
        </w:tc>
        <w:tc>
          <w:tcPr>
            <w:tcW w:w="1260" w:type="dxa"/>
            <w:vAlign w:val="bottom"/>
          </w:tcPr>
          <w:p w14:paraId="39C36471" w14:textId="77777777" w:rsidR="00000000" w:rsidRDefault="007478C2">
            <w:pPr>
              <w:jc w:val="center"/>
              <w:rPr>
                <w:rFonts w:ascii="宋体" w:hAnsi="宋体"/>
                <w:sz w:val="24"/>
              </w:rPr>
            </w:pPr>
            <w:r>
              <w:rPr>
                <w:rFonts w:hint="eastAsia"/>
                <w:color w:val="0000FF"/>
                <w:sz w:val="18"/>
              </w:rPr>
              <w:t>(4128)</w:t>
            </w:r>
          </w:p>
        </w:tc>
        <w:tc>
          <w:tcPr>
            <w:tcW w:w="1260" w:type="dxa"/>
            <w:vAlign w:val="bottom"/>
          </w:tcPr>
          <w:p w14:paraId="17F1218A" w14:textId="77777777" w:rsidR="00000000" w:rsidRDefault="007478C2">
            <w:pPr>
              <w:jc w:val="center"/>
              <w:rPr>
                <w:rFonts w:ascii="宋体" w:hAnsi="宋体"/>
                <w:sz w:val="24"/>
              </w:rPr>
            </w:pPr>
            <w:r>
              <w:rPr>
                <w:rFonts w:hint="eastAsia"/>
                <w:color w:val="0000FF"/>
                <w:sz w:val="18"/>
              </w:rPr>
              <w:t>(4129)</w:t>
            </w:r>
          </w:p>
        </w:tc>
        <w:tc>
          <w:tcPr>
            <w:tcW w:w="1260" w:type="dxa"/>
            <w:vAlign w:val="bottom"/>
          </w:tcPr>
          <w:p w14:paraId="18A0607C" w14:textId="77777777" w:rsidR="00000000" w:rsidRDefault="007478C2">
            <w:pPr>
              <w:jc w:val="center"/>
              <w:rPr>
                <w:rFonts w:ascii="宋体" w:hAnsi="宋体"/>
                <w:sz w:val="24"/>
              </w:rPr>
            </w:pPr>
            <w:r>
              <w:rPr>
                <w:rFonts w:hint="eastAsia"/>
                <w:color w:val="0000FF"/>
                <w:sz w:val="18"/>
              </w:rPr>
              <w:t>(4132)</w:t>
            </w:r>
          </w:p>
        </w:tc>
        <w:tc>
          <w:tcPr>
            <w:tcW w:w="1261" w:type="dxa"/>
            <w:vAlign w:val="bottom"/>
          </w:tcPr>
          <w:p w14:paraId="5BA2351C" w14:textId="77777777" w:rsidR="00000000" w:rsidRDefault="007478C2">
            <w:pPr>
              <w:jc w:val="center"/>
              <w:rPr>
                <w:rFonts w:ascii="宋体" w:hAnsi="宋体"/>
                <w:sz w:val="24"/>
              </w:rPr>
            </w:pPr>
            <w:r>
              <w:rPr>
                <w:rFonts w:hint="eastAsia"/>
                <w:color w:val="0000FF"/>
                <w:sz w:val="18"/>
              </w:rPr>
              <w:t>(4133)</w:t>
            </w:r>
          </w:p>
        </w:tc>
      </w:tr>
      <w:tr w:rsidR="00000000" w14:paraId="6570CBAE" w14:textId="77777777">
        <w:trPr>
          <w:gridAfter w:val="1"/>
          <w:wAfter w:w="11" w:type="dxa"/>
          <w:jc w:val="center"/>
        </w:trPr>
        <w:tc>
          <w:tcPr>
            <w:tcW w:w="2975" w:type="dxa"/>
            <w:vAlign w:val="center"/>
          </w:tcPr>
          <w:p w14:paraId="3840C9B8" w14:textId="77777777" w:rsidR="00000000" w:rsidRDefault="007478C2">
            <w:pPr>
              <w:rPr>
                <w:rFonts w:ascii="宋体" w:hAnsi="宋体"/>
                <w:sz w:val="24"/>
              </w:rPr>
            </w:pPr>
            <w:r>
              <w:rPr>
                <w:rFonts w:ascii="宋体" w:hAnsi="宋体" w:hint="eastAsia"/>
                <w:sz w:val="24"/>
              </w:rPr>
              <w:t>（三）</w:t>
            </w:r>
            <w:r>
              <w:rPr>
                <w:rFonts w:ascii="宋体" w:hAnsi="宋体"/>
                <w:sz w:val="24"/>
              </w:rPr>
              <w:t>利润</w:t>
            </w:r>
            <w:r>
              <w:rPr>
                <w:rFonts w:ascii="宋体" w:hAnsi="宋体" w:hint="eastAsia"/>
                <w:sz w:val="24"/>
              </w:rPr>
              <w:t>分配</w:t>
            </w:r>
          </w:p>
        </w:tc>
        <w:tc>
          <w:tcPr>
            <w:tcW w:w="1259" w:type="dxa"/>
            <w:vAlign w:val="bottom"/>
          </w:tcPr>
          <w:p w14:paraId="2887585C" w14:textId="77777777" w:rsidR="00000000" w:rsidRDefault="007478C2">
            <w:pPr>
              <w:jc w:val="center"/>
              <w:rPr>
                <w:rFonts w:ascii="宋体" w:hAnsi="宋体"/>
                <w:sz w:val="24"/>
              </w:rPr>
            </w:pPr>
            <w:r>
              <w:rPr>
                <w:rFonts w:hint="eastAsia"/>
                <w:color w:val="0000FF"/>
                <w:sz w:val="18"/>
              </w:rPr>
              <w:t>(4134)</w:t>
            </w:r>
          </w:p>
        </w:tc>
        <w:tc>
          <w:tcPr>
            <w:tcW w:w="1260" w:type="dxa"/>
            <w:vAlign w:val="bottom"/>
          </w:tcPr>
          <w:p w14:paraId="6B5583F5" w14:textId="77777777" w:rsidR="00000000" w:rsidRDefault="007478C2">
            <w:pPr>
              <w:jc w:val="center"/>
              <w:rPr>
                <w:rFonts w:ascii="宋体" w:hAnsi="宋体"/>
                <w:sz w:val="24"/>
              </w:rPr>
            </w:pPr>
            <w:r>
              <w:rPr>
                <w:rFonts w:hint="eastAsia"/>
                <w:color w:val="0000FF"/>
                <w:sz w:val="18"/>
              </w:rPr>
              <w:t>(4136)</w:t>
            </w:r>
          </w:p>
        </w:tc>
        <w:tc>
          <w:tcPr>
            <w:tcW w:w="1260" w:type="dxa"/>
            <w:vAlign w:val="bottom"/>
          </w:tcPr>
          <w:p w14:paraId="4AB4333B" w14:textId="77777777" w:rsidR="00000000" w:rsidRDefault="007478C2">
            <w:pPr>
              <w:jc w:val="center"/>
              <w:rPr>
                <w:rFonts w:ascii="宋体" w:hAnsi="宋体"/>
                <w:sz w:val="24"/>
              </w:rPr>
            </w:pPr>
            <w:r>
              <w:rPr>
                <w:rFonts w:hint="eastAsia"/>
                <w:color w:val="0000FF"/>
                <w:sz w:val="18"/>
              </w:rPr>
              <w:t>(4137)</w:t>
            </w:r>
          </w:p>
        </w:tc>
        <w:tc>
          <w:tcPr>
            <w:tcW w:w="1260" w:type="dxa"/>
            <w:vAlign w:val="bottom"/>
          </w:tcPr>
          <w:p w14:paraId="7E1E478E" w14:textId="77777777" w:rsidR="00000000" w:rsidRDefault="007478C2">
            <w:pPr>
              <w:jc w:val="center"/>
              <w:rPr>
                <w:rFonts w:ascii="宋体" w:hAnsi="宋体"/>
                <w:sz w:val="24"/>
              </w:rPr>
            </w:pPr>
            <w:r>
              <w:rPr>
                <w:rFonts w:hint="eastAsia"/>
                <w:color w:val="0000FF"/>
                <w:sz w:val="18"/>
              </w:rPr>
              <w:t>(4140)</w:t>
            </w:r>
          </w:p>
        </w:tc>
        <w:tc>
          <w:tcPr>
            <w:tcW w:w="1261" w:type="dxa"/>
            <w:vAlign w:val="bottom"/>
          </w:tcPr>
          <w:p w14:paraId="6AAC0CB7" w14:textId="77777777" w:rsidR="00000000" w:rsidRDefault="007478C2">
            <w:pPr>
              <w:jc w:val="center"/>
              <w:rPr>
                <w:rFonts w:ascii="宋体" w:hAnsi="宋体"/>
                <w:sz w:val="24"/>
              </w:rPr>
            </w:pPr>
            <w:r>
              <w:rPr>
                <w:rFonts w:hint="eastAsia"/>
                <w:color w:val="0000FF"/>
                <w:sz w:val="18"/>
              </w:rPr>
              <w:t>(4141)</w:t>
            </w:r>
          </w:p>
        </w:tc>
      </w:tr>
      <w:tr w:rsidR="00000000" w14:paraId="1311A9B0" w14:textId="77777777">
        <w:trPr>
          <w:gridAfter w:val="1"/>
          <w:wAfter w:w="11" w:type="dxa"/>
          <w:jc w:val="center"/>
        </w:trPr>
        <w:tc>
          <w:tcPr>
            <w:tcW w:w="2975" w:type="dxa"/>
            <w:vAlign w:val="center"/>
          </w:tcPr>
          <w:p w14:paraId="3342AE13" w14:textId="77777777" w:rsidR="00000000" w:rsidRDefault="007478C2">
            <w:pPr>
              <w:rPr>
                <w:rFonts w:ascii="宋体" w:hAnsi="宋体"/>
                <w:sz w:val="24"/>
              </w:rPr>
            </w:pPr>
            <w:r>
              <w:rPr>
                <w:rFonts w:ascii="宋体" w:hAnsi="宋体" w:hint="eastAsia"/>
                <w:sz w:val="24"/>
              </w:rPr>
              <w:t>（四）其他综合收益结转留存收益</w:t>
            </w:r>
          </w:p>
        </w:tc>
        <w:tc>
          <w:tcPr>
            <w:tcW w:w="1259" w:type="dxa"/>
            <w:vAlign w:val="bottom"/>
          </w:tcPr>
          <w:p w14:paraId="201CDCE8" w14:textId="77777777" w:rsidR="00000000" w:rsidRDefault="007478C2">
            <w:pPr>
              <w:jc w:val="center"/>
              <w:rPr>
                <w:rFonts w:ascii="宋体" w:hAnsi="宋体"/>
                <w:sz w:val="24"/>
              </w:rPr>
            </w:pPr>
            <w:r>
              <w:rPr>
                <w:rFonts w:hint="eastAsia"/>
                <w:color w:val="0000FF"/>
                <w:sz w:val="18"/>
              </w:rPr>
              <w:t>(4142)</w:t>
            </w:r>
          </w:p>
        </w:tc>
        <w:tc>
          <w:tcPr>
            <w:tcW w:w="1260" w:type="dxa"/>
            <w:vAlign w:val="bottom"/>
          </w:tcPr>
          <w:p w14:paraId="0E536722" w14:textId="77777777" w:rsidR="00000000" w:rsidRDefault="007478C2">
            <w:pPr>
              <w:jc w:val="center"/>
              <w:rPr>
                <w:rFonts w:ascii="宋体" w:hAnsi="宋体"/>
                <w:sz w:val="24"/>
              </w:rPr>
            </w:pPr>
            <w:r>
              <w:rPr>
                <w:rFonts w:hint="eastAsia"/>
                <w:color w:val="0000FF"/>
                <w:sz w:val="18"/>
              </w:rPr>
              <w:t>(4144)</w:t>
            </w:r>
          </w:p>
        </w:tc>
        <w:tc>
          <w:tcPr>
            <w:tcW w:w="1260" w:type="dxa"/>
            <w:vAlign w:val="bottom"/>
          </w:tcPr>
          <w:p w14:paraId="30A83554" w14:textId="77777777" w:rsidR="00000000" w:rsidRDefault="007478C2">
            <w:pPr>
              <w:jc w:val="center"/>
              <w:rPr>
                <w:rFonts w:ascii="宋体" w:hAnsi="宋体"/>
                <w:sz w:val="24"/>
              </w:rPr>
            </w:pPr>
            <w:r>
              <w:rPr>
                <w:rFonts w:hint="eastAsia"/>
                <w:color w:val="0000FF"/>
                <w:sz w:val="18"/>
              </w:rPr>
              <w:t>(4145)</w:t>
            </w:r>
          </w:p>
        </w:tc>
        <w:tc>
          <w:tcPr>
            <w:tcW w:w="1260" w:type="dxa"/>
            <w:vAlign w:val="bottom"/>
          </w:tcPr>
          <w:p w14:paraId="4012B746" w14:textId="77777777" w:rsidR="00000000" w:rsidRDefault="007478C2">
            <w:pPr>
              <w:jc w:val="center"/>
              <w:rPr>
                <w:rFonts w:ascii="宋体" w:hAnsi="宋体"/>
                <w:sz w:val="24"/>
              </w:rPr>
            </w:pPr>
            <w:r>
              <w:rPr>
                <w:rFonts w:hint="eastAsia"/>
                <w:color w:val="0000FF"/>
                <w:sz w:val="18"/>
              </w:rPr>
              <w:t>(4148)</w:t>
            </w:r>
          </w:p>
        </w:tc>
        <w:tc>
          <w:tcPr>
            <w:tcW w:w="1261" w:type="dxa"/>
            <w:vAlign w:val="bottom"/>
          </w:tcPr>
          <w:p w14:paraId="290DD784" w14:textId="77777777" w:rsidR="00000000" w:rsidRDefault="007478C2">
            <w:pPr>
              <w:jc w:val="center"/>
              <w:rPr>
                <w:rFonts w:ascii="宋体" w:hAnsi="宋体"/>
                <w:sz w:val="24"/>
              </w:rPr>
            </w:pPr>
            <w:r>
              <w:rPr>
                <w:rFonts w:hint="eastAsia"/>
                <w:color w:val="0000FF"/>
                <w:sz w:val="18"/>
              </w:rPr>
              <w:t>(4149)</w:t>
            </w:r>
          </w:p>
        </w:tc>
      </w:tr>
      <w:tr w:rsidR="00000000" w14:paraId="078A0FAC" w14:textId="77777777">
        <w:trPr>
          <w:gridAfter w:val="1"/>
          <w:wAfter w:w="11" w:type="dxa"/>
          <w:jc w:val="center"/>
        </w:trPr>
        <w:tc>
          <w:tcPr>
            <w:tcW w:w="2975" w:type="dxa"/>
          </w:tcPr>
          <w:p w14:paraId="27A78A66" w14:textId="77777777" w:rsidR="00000000" w:rsidRDefault="007478C2">
            <w:pPr>
              <w:rPr>
                <w:rFonts w:ascii="宋体" w:hAnsi="宋体"/>
                <w:sz w:val="24"/>
              </w:rPr>
            </w:pPr>
            <w:r>
              <w:rPr>
                <w:rFonts w:ascii="宋体" w:hAnsi="宋体" w:hint="eastAsia"/>
                <w:sz w:val="24"/>
              </w:rPr>
              <w:t>（五）其他</w:t>
            </w:r>
          </w:p>
        </w:tc>
        <w:tc>
          <w:tcPr>
            <w:tcW w:w="1259" w:type="dxa"/>
            <w:vAlign w:val="bottom"/>
          </w:tcPr>
          <w:p w14:paraId="61752D24" w14:textId="77777777" w:rsidR="00000000" w:rsidRDefault="007478C2">
            <w:pPr>
              <w:jc w:val="center"/>
              <w:rPr>
                <w:rFonts w:ascii="宋体" w:hAnsi="宋体"/>
                <w:sz w:val="24"/>
              </w:rPr>
            </w:pPr>
            <w:r>
              <w:rPr>
                <w:rFonts w:hint="eastAsia"/>
                <w:color w:val="0000FF"/>
                <w:sz w:val="18"/>
              </w:rPr>
              <w:t>(4</w:t>
            </w:r>
            <w:r>
              <w:rPr>
                <w:rFonts w:hint="eastAsia"/>
                <w:color w:val="0000FF"/>
                <w:sz w:val="18"/>
              </w:rPr>
              <w:t>185)</w:t>
            </w:r>
          </w:p>
        </w:tc>
        <w:tc>
          <w:tcPr>
            <w:tcW w:w="1260" w:type="dxa"/>
            <w:vAlign w:val="bottom"/>
          </w:tcPr>
          <w:p w14:paraId="67519FDC" w14:textId="77777777" w:rsidR="00000000" w:rsidRDefault="007478C2">
            <w:pPr>
              <w:jc w:val="center"/>
              <w:rPr>
                <w:rFonts w:ascii="宋体" w:hAnsi="宋体"/>
                <w:sz w:val="24"/>
              </w:rPr>
            </w:pPr>
            <w:r>
              <w:rPr>
                <w:rFonts w:hint="eastAsia"/>
                <w:color w:val="0000FF"/>
                <w:sz w:val="18"/>
              </w:rPr>
              <w:t>(4187)</w:t>
            </w:r>
          </w:p>
        </w:tc>
        <w:tc>
          <w:tcPr>
            <w:tcW w:w="1260" w:type="dxa"/>
            <w:vAlign w:val="bottom"/>
          </w:tcPr>
          <w:p w14:paraId="416E9656" w14:textId="77777777" w:rsidR="00000000" w:rsidRDefault="007478C2">
            <w:pPr>
              <w:jc w:val="center"/>
              <w:rPr>
                <w:rFonts w:ascii="宋体" w:hAnsi="宋体"/>
                <w:sz w:val="24"/>
              </w:rPr>
            </w:pPr>
            <w:r>
              <w:rPr>
                <w:rFonts w:hint="eastAsia"/>
                <w:color w:val="0000FF"/>
                <w:sz w:val="18"/>
              </w:rPr>
              <w:t>(4188)</w:t>
            </w:r>
          </w:p>
        </w:tc>
        <w:tc>
          <w:tcPr>
            <w:tcW w:w="1260" w:type="dxa"/>
            <w:vAlign w:val="bottom"/>
          </w:tcPr>
          <w:p w14:paraId="4A8A2BCC" w14:textId="77777777" w:rsidR="00000000" w:rsidRDefault="007478C2">
            <w:pPr>
              <w:jc w:val="center"/>
              <w:rPr>
                <w:rFonts w:ascii="宋体" w:hAnsi="宋体"/>
                <w:sz w:val="24"/>
              </w:rPr>
            </w:pPr>
            <w:r>
              <w:rPr>
                <w:rFonts w:hint="eastAsia"/>
                <w:color w:val="0000FF"/>
                <w:sz w:val="18"/>
              </w:rPr>
              <w:t>(4191)</w:t>
            </w:r>
          </w:p>
        </w:tc>
        <w:tc>
          <w:tcPr>
            <w:tcW w:w="1261" w:type="dxa"/>
            <w:vAlign w:val="bottom"/>
          </w:tcPr>
          <w:p w14:paraId="31BF00AF" w14:textId="77777777" w:rsidR="00000000" w:rsidRDefault="007478C2">
            <w:pPr>
              <w:jc w:val="center"/>
              <w:rPr>
                <w:rFonts w:ascii="宋体" w:hAnsi="宋体"/>
                <w:sz w:val="24"/>
              </w:rPr>
            </w:pPr>
            <w:r>
              <w:rPr>
                <w:rFonts w:hint="eastAsia"/>
                <w:color w:val="0000FF"/>
                <w:sz w:val="18"/>
              </w:rPr>
              <w:t>(4192)</w:t>
            </w:r>
          </w:p>
        </w:tc>
      </w:tr>
      <w:tr w:rsidR="00000000" w14:paraId="1A31B4F3" w14:textId="77777777">
        <w:trPr>
          <w:gridAfter w:val="1"/>
          <w:wAfter w:w="11" w:type="dxa"/>
          <w:jc w:val="center"/>
        </w:trPr>
        <w:tc>
          <w:tcPr>
            <w:tcW w:w="2975" w:type="dxa"/>
          </w:tcPr>
          <w:p w14:paraId="5687E1A5" w14:textId="77777777" w:rsidR="00000000" w:rsidRDefault="007478C2">
            <w:pPr>
              <w:rPr>
                <w:rFonts w:ascii="宋体" w:hAnsi="宋体" w:hint="eastAsia"/>
                <w:sz w:val="24"/>
              </w:rPr>
            </w:pPr>
            <w:r>
              <w:rPr>
                <w:rFonts w:ascii="宋体" w:hAnsi="宋体" w:hint="eastAsia"/>
                <w:sz w:val="24"/>
              </w:rPr>
              <w:t>…</w:t>
            </w:r>
            <w:r>
              <w:rPr>
                <w:rFonts w:hint="eastAsia"/>
                <w:color w:val="0000FF"/>
                <w:sz w:val="18"/>
              </w:rPr>
              <w:t>(417</w:t>
            </w:r>
            <w:r>
              <w:rPr>
                <w:color w:val="0000FF"/>
                <w:sz w:val="18"/>
              </w:rPr>
              <w:t>6</w:t>
            </w:r>
            <w:r>
              <w:rPr>
                <w:rFonts w:hint="eastAsia"/>
                <w:color w:val="0000FF"/>
                <w:sz w:val="18"/>
              </w:rPr>
              <w:t>)</w:t>
            </w:r>
          </w:p>
        </w:tc>
        <w:tc>
          <w:tcPr>
            <w:tcW w:w="1259" w:type="dxa"/>
            <w:vAlign w:val="bottom"/>
          </w:tcPr>
          <w:p w14:paraId="35E85E91" w14:textId="77777777" w:rsidR="00000000" w:rsidRDefault="007478C2">
            <w:pPr>
              <w:jc w:val="center"/>
              <w:rPr>
                <w:rFonts w:ascii="宋体" w:hAnsi="宋体"/>
                <w:sz w:val="24"/>
              </w:rPr>
            </w:pPr>
            <w:r>
              <w:rPr>
                <w:rFonts w:hint="eastAsia"/>
                <w:color w:val="0000FF"/>
                <w:sz w:val="18"/>
              </w:rPr>
              <w:t>(4177)</w:t>
            </w:r>
          </w:p>
        </w:tc>
        <w:tc>
          <w:tcPr>
            <w:tcW w:w="1260" w:type="dxa"/>
            <w:vAlign w:val="bottom"/>
          </w:tcPr>
          <w:p w14:paraId="2E80C289" w14:textId="77777777" w:rsidR="00000000" w:rsidRDefault="007478C2">
            <w:pPr>
              <w:jc w:val="center"/>
              <w:rPr>
                <w:rFonts w:ascii="宋体" w:hAnsi="宋体"/>
                <w:sz w:val="24"/>
              </w:rPr>
            </w:pPr>
            <w:r>
              <w:rPr>
                <w:rFonts w:hint="eastAsia"/>
                <w:color w:val="0000FF"/>
                <w:sz w:val="18"/>
              </w:rPr>
              <w:t>(4179)</w:t>
            </w:r>
          </w:p>
        </w:tc>
        <w:tc>
          <w:tcPr>
            <w:tcW w:w="1260" w:type="dxa"/>
            <w:vAlign w:val="bottom"/>
          </w:tcPr>
          <w:p w14:paraId="1CB3BDCA" w14:textId="77777777" w:rsidR="00000000" w:rsidRDefault="007478C2">
            <w:pPr>
              <w:jc w:val="center"/>
              <w:rPr>
                <w:rFonts w:ascii="宋体" w:hAnsi="宋体"/>
                <w:sz w:val="24"/>
              </w:rPr>
            </w:pPr>
            <w:r>
              <w:rPr>
                <w:rFonts w:hint="eastAsia"/>
                <w:color w:val="0000FF"/>
                <w:sz w:val="18"/>
              </w:rPr>
              <w:t>(4180)</w:t>
            </w:r>
          </w:p>
        </w:tc>
        <w:tc>
          <w:tcPr>
            <w:tcW w:w="1260" w:type="dxa"/>
            <w:vAlign w:val="bottom"/>
          </w:tcPr>
          <w:p w14:paraId="3684B4D1" w14:textId="77777777" w:rsidR="00000000" w:rsidRDefault="007478C2">
            <w:pPr>
              <w:jc w:val="center"/>
              <w:rPr>
                <w:rFonts w:ascii="宋体" w:hAnsi="宋体"/>
                <w:sz w:val="24"/>
              </w:rPr>
            </w:pPr>
            <w:r>
              <w:rPr>
                <w:rFonts w:hint="eastAsia"/>
                <w:color w:val="0000FF"/>
                <w:sz w:val="18"/>
              </w:rPr>
              <w:t>(4183)</w:t>
            </w:r>
          </w:p>
        </w:tc>
        <w:tc>
          <w:tcPr>
            <w:tcW w:w="1261" w:type="dxa"/>
            <w:vAlign w:val="bottom"/>
          </w:tcPr>
          <w:p w14:paraId="1C1985E0" w14:textId="77777777" w:rsidR="00000000" w:rsidRDefault="007478C2">
            <w:pPr>
              <w:jc w:val="center"/>
              <w:rPr>
                <w:rFonts w:ascii="宋体" w:hAnsi="宋体"/>
                <w:sz w:val="24"/>
              </w:rPr>
            </w:pPr>
            <w:r>
              <w:rPr>
                <w:rFonts w:hint="eastAsia"/>
                <w:color w:val="0000FF"/>
                <w:sz w:val="18"/>
              </w:rPr>
              <w:t>(4184)</w:t>
            </w:r>
          </w:p>
        </w:tc>
      </w:tr>
      <w:tr w:rsidR="00000000" w14:paraId="52A91160" w14:textId="77777777">
        <w:trPr>
          <w:gridAfter w:val="1"/>
          <w:wAfter w:w="11" w:type="dxa"/>
          <w:jc w:val="center"/>
        </w:trPr>
        <w:tc>
          <w:tcPr>
            <w:tcW w:w="2975" w:type="dxa"/>
          </w:tcPr>
          <w:p w14:paraId="7FF78831" w14:textId="77777777" w:rsidR="00000000" w:rsidRDefault="007478C2">
            <w:pPr>
              <w:rPr>
                <w:rFonts w:ascii="宋体" w:hAnsi="宋体"/>
                <w:b/>
                <w:bCs/>
                <w:sz w:val="24"/>
              </w:rPr>
            </w:pPr>
            <w:r>
              <w:rPr>
                <w:rFonts w:ascii="宋体" w:hAnsi="宋体" w:hint="eastAsia"/>
                <w:b/>
                <w:bCs/>
                <w:sz w:val="24"/>
              </w:rPr>
              <w:t>四、本期期末余额</w:t>
            </w:r>
          </w:p>
        </w:tc>
        <w:tc>
          <w:tcPr>
            <w:tcW w:w="1259" w:type="dxa"/>
            <w:vAlign w:val="bottom"/>
          </w:tcPr>
          <w:p w14:paraId="5630CFA9" w14:textId="77777777" w:rsidR="00000000" w:rsidRDefault="007478C2">
            <w:pPr>
              <w:jc w:val="center"/>
              <w:rPr>
                <w:rFonts w:ascii="宋体" w:hAnsi="宋体"/>
                <w:b/>
                <w:bCs/>
                <w:sz w:val="24"/>
              </w:rPr>
            </w:pPr>
            <w:r>
              <w:rPr>
                <w:rFonts w:hint="eastAsia"/>
                <w:color w:val="0000FF"/>
                <w:sz w:val="18"/>
              </w:rPr>
              <w:t>(4054)</w:t>
            </w:r>
          </w:p>
        </w:tc>
        <w:tc>
          <w:tcPr>
            <w:tcW w:w="1260" w:type="dxa"/>
            <w:vAlign w:val="bottom"/>
          </w:tcPr>
          <w:p w14:paraId="299B7D02" w14:textId="77777777" w:rsidR="00000000" w:rsidRDefault="007478C2">
            <w:pPr>
              <w:jc w:val="center"/>
              <w:rPr>
                <w:rFonts w:ascii="宋体" w:hAnsi="宋体"/>
                <w:b/>
                <w:bCs/>
                <w:sz w:val="24"/>
              </w:rPr>
            </w:pPr>
            <w:r>
              <w:rPr>
                <w:rFonts w:hint="eastAsia"/>
                <w:color w:val="0000FF"/>
                <w:sz w:val="18"/>
              </w:rPr>
              <w:t>(4056)</w:t>
            </w:r>
          </w:p>
        </w:tc>
        <w:tc>
          <w:tcPr>
            <w:tcW w:w="1260" w:type="dxa"/>
            <w:vAlign w:val="bottom"/>
          </w:tcPr>
          <w:p w14:paraId="4D177DCF" w14:textId="77777777" w:rsidR="00000000" w:rsidRDefault="007478C2">
            <w:pPr>
              <w:jc w:val="center"/>
              <w:rPr>
                <w:rFonts w:ascii="宋体" w:hAnsi="宋体"/>
                <w:b/>
                <w:bCs/>
                <w:sz w:val="24"/>
              </w:rPr>
            </w:pPr>
            <w:r>
              <w:rPr>
                <w:rFonts w:hint="eastAsia"/>
                <w:color w:val="0000FF"/>
                <w:sz w:val="18"/>
              </w:rPr>
              <w:t>(4057)</w:t>
            </w:r>
          </w:p>
        </w:tc>
        <w:tc>
          <w:tcPr>
            <w:tcW w:w="1260" w:type="dxa"/>
            <w:vAlign w:val="bottom"/>
          </w:tcPr>
          <w:p w14:paraId="19423E00" w14:textId="77777777" w:rsidR="00000000" w:rsidRDefault="007478C2">
            <w:pPr>
              <w:jc w:val="center"/>
              <w:rPr>
                <w:rFonts w:ascii="宋体" w:hAnsi="宋体"/>
                <w:b/>
                <w:bCs/>
                <w:sz w:val="24"/>
              </w:rPr>
            </w:pPr>
            <w:r>
              <w:rPr>
                <w:rFonts w:hint="eastAsia"/>
                <w:color w:val="0000FF"/>
                <w:sz w:val="18"/>
              </w:rPr>
              <w:t>(4060)</w:t>
            </w:r>
          </w:p>
        </w:tc>
        <w:tc>
          <w:tcPr>
            <w:tcW w:w="1261" w:type="dxa"/>
            <w:vAlign w:val="bottom"/>
          </w:tcPr>
          <w:p w14:paraId="1D514AA3" w14:textId="77777777" w:rsidR="00000000" w:rsidRDefault="007478C2">
            <w:pPr>
              <w:jc w:val="center"/>
              <w:rPr>
                <w:rFonts w:ascii="宋体" w:hAnsi="宋体"/>
                <w:b/>
                <w:bCs/>
                <w:sz w:val="24"/>
              </w:rPr>
            </w:pPr>
            <w:r>
              <w:rPr>
                <w:rFonts w:hint="eastAsia"/>
                <w:color w:val="0000FF"/>
                <w:sz w:val="18"/>
              </w:rPr>
              <w:t>(4061)</w:t>
            </w:r>
          </w:p>
        </w:tc>
      </w:tr>
    </w:tbl>
    <w:p w14:paraId="3B0C78A0" w14:textId="77777777" w:rsidR="00000000" w:rsidRDefault="007478C2">
      <w:pPr>
        <w:rPr>
          <w:rFonts w:ascii="宋体" w:hAnsi="宋体"/>
          <w:color w:val="0000FF"/>
          <w:kern w:val="0"/>
          <w:sz w:val="18"/>
        </w:rPr>
      </w:pPr>
      <w:r>
        <w:rPr>
          <w:rFonts w:ascii="宋体" w:hAnsi="宋体" w:hint="eastAsia"/>
          <w:sz w:val="24"/>
        </w:rPr>
        <w:t>注：</w:t>
      </w:r>
      <w:r>
        <w:rPr>
          <w:rFonts w:hint="eastAsia"/>
          <w:color w:val="0000FF"/>
          <w:sz w:val="18"/>
        </w:rPr>
        <w:t>(</w:t>
      </w:r>
      <w:r>
        <w:rPr>
          <w:color w:val="0000FF"/>
          <w:sz w:val="18"/>
        </w:rPr>
        <w:t>0672</w:t>
      </w:r>
      <w:r>
        <w:rPr>
          <w:rFonts w:hint="eastAsia"/>
          <w:color w:val="0000FF"/>
          <w:sz w:val="18"/>
        </w:rPr>
        <w:t>)</w:t>
      </w:r>
    </w:p>
    <w:p w14:paraId="687C696A" w14:textId="77777777" w:rsidR="00000000" w:rsidRDefault="007478C2">
      <w:pPr>
        <w:rPr>
          <w:rFonts w:ascii="宋体" w:hAnsi="宋体"/>
          <w:color w:val="0000FF"/>
          <w:kern w:val="0"/>
          <w:sz w:val="18"/>
        </w:rPr>
      </w:pPr>
    </w:p>
    <w:p w14:paraId="07E4F8CE" w14:textId="77777777" w:rsidR="00000000" w:rsidRDefault="007478C2">
      <w:pPr>
        <w:spacing w:line="360" w:lineRule="auto"/>
        <w:rPr>
          <w:rFonts w:ascii="宋体" w:hAnsi="宋体"/>
          <w:kern w:val="0"/>
          <w:sz w:val="24"/>
        </w:rPr>
      </w:pPr>
      <w:r>
        <w:rPr>
          <w:rFonts w:ascii="宋体" w:hAnsi="宋体" w:hint="eastAsia"/>
          <w:kern w:val="0"/>
          <w:sz w:val="24"/>
        </w:rPr>
        <w:t>报表附注为财务报表的组成部分。</w:t>
      </w:r>
    </w:p>
    <w:p w14:paraId="76299C86" w14:textId="77777777" w:rsidR="00000000" w:rsidRDefault="007478C2">
      <w:pPr>
        <w:spacing w:line="360" w:lineRule="auto"/>
        <w:rPr>
          <w:rFonts w:ascii="宋体" w:hAnsi="宋体"/>
          <w:color w:val="0000FF"/>
          <w:kern w:val="0"/>
          <w:sz w:val="24"/>
        </w:rPr>
      </w:pPr>
      <w:r>
        <w:rPr>
          <w:rFonts w:ascii="宋体" w:hAnsi="宋体" w:hint="eastAsia"/>
          <w:kern w:val="0"/>
          <w:sz w:val="24"/>
        </w:rPr>
        <w:t>本报告……</w:t>
      </w:r>
      <w:r>
        <w:rPr>
          <w:rFonts w:hint="eastAsia"/>
          <w:color w:val="0000FF"/>
          <w:sz w:val="18"/>
        </w:rPr>
        <w:t>（</w:t>
      </w:r>
      <w:r>
        <w:rPr>
          <w:rFonts w:hint="eastAsia"/>
          <w:color w:val="0000FF"/>
          <w:sz w:val="18"/>
        </w:rPr>
        <w:t>2387</w:t>
      </w:r>
      <w:r>
        <w:rPr>
          <w:rFonts w:hint="eastAsia"/>
          <w:color w:val="0000FF"/>
          <w:sz w:val="18"/>
        </w:rPr>
        <w:t>）（</w:t>
      </w:r>
      <w:r>
        <w:rPr>
          <w:rFonts w:hint="eastAsia"/>
          <w:color w:val="0000FF"/>
          <w:sz w:val="18"/>
        </w:rPr>
        <w:t>2388</w:t>
      </w:r>
      <w:r>
        <w:rPr>
          <w:rFonts w:hint="eastAsia"/>
          <w:color w:val="0000FF"/>
          <w:sz w:val="18"/>
        </w:rPr>
        <w:t>）</w:t>
      </w:r>
      <w:r>
        <w:rPr>
          <w:rStyle w:val="FootnoteReference"/>
          <w:rFonts w:ascii="宋体" w:hAnsi="宋体"/>
          <w:kern w:val="0"/>
          <w:sz w:val="24"/>
        </w:rPr>
        <w:footnoteReference w:id="442"/>
      </w:r>
      <w:r>
        <w:rPr>
          <w:rFonts w:ascii="宋体" w:hAnsi="宋体" w:hint="eastAsia"/>
          <w:kern w:val="0"/>
          <w:sz w:val="24"/>
        </w:rPr>
        <w:t>财务报表由下列负责人签署：</w:t>
      </w:r>
    </w:p>
    <w:p w14:paraId="3566A888" w14:textId="77777777" w:rsidR="00000000" w:rsidRDefault="007478C2">
      <w:pPr>
        <w:spacing w:line="360" w:lineRule="auto"/>
        <w:rPr>
          <w:sz w:val="24"/>
        </w:rPr>
      </w:pPr>
    </w:p>
    <w:p w14:paraId="3E5C39F4" w14:textId="77777777" w:rsidR="00000000" w:rsidRDefault="007478C2">
      <w:pPr>
        <w:rPr>
          <w:sz w:val="24"/>
        </w:rPr>
      </w:pPr>
      <w:r>
        <w:rPr>
          <w:rFonts w:hint="eastAsia"/>
          <w:sz w:val="24"/>
        </w:rPr>
        <w:t>—————————</w:t>
      </w:r>
      <w:r>
        <w:rPr>
          <w:sz w:val="24"/>
        </w:rPr>
        <w:tab/>
      </w:r>
      <w:r>
        <w:rPr>
          <w:sz w:val="24"/>
        </w:rPr>
        <w:tab/>
      </w:r>
      <w:r>
        <w:rPr>
          <w:rFonts w:hint="eastAsia"/>
          <w:sz w:val="24"/>
        </w:rPr>
        <w:t>—————————</w:t>
      </w:r>
      <w:r>
        <w:rPr>
          <w:sz w:val="24"/>
        </w:rPr>
        <w:tab/>
      </w:r>
      <w:r>
        <w:rPr>
          <w:sz w:val="24"/>
        </w:rPr>
        <w:tab/>
      </w:r>
      <w:r>
        <w:rPr>
          <w:rFonts w:hint="eastAsia"/>
          <w:sz w:val="24"/>
        </w:rPr>
        <w:t>————————</w:t>
      </w:r>
    </w:p>
    <w:p w14:paraId="73282998" w14:textId="77777777" w:rsidR="00000000" w:rsidRDefault="007478C2">
      <w:pPr>
        <w:rPr>
          <w:rFonts w:ascii="宋体" w:hAnsi="宋体"/>
          <w:color w:val="0000FF"/>
          <w:kern w:val="0"/>
          <w:sz w:val="18"/>
        </w:rPr>
      </w:pPr>
      <w:r>
        <w:rPr>
          <w:rFonts w:hint="eastAsia"/>
          <w:sz w:val="24"/>
        </w:rPr>
        <w:t>基金管理</w:t>
      </w:r>
      <w:r>
        <w:rPr>
          <w:sz w:val="24"/>
        </w:rPr>
        <w:t>人</w:t>
      </w:r>
      <w:r>
        <w:rPr>
          <w:rFonts w:hint="eastAsia"/>
          <w:sz w:val="24"/>
        </w:rPr>
        <w:t>负责人</w:t>
      </w:r>
      <w:r>
        <w:rPr>
          <w:rFonts w:hint="eastAsia"/>
          <w:color w:val="0000FF"/>
          <w:sz w:val="18"/>
        </w:rPr>
        <w:t>（</w:t>
      </w:r>
      <w:r>
        <w:rPr>
          <w:rFonts w:hint="eastAsia"/>
          <w:color w:val="0000FF"/>
          <w:sz w:val="18"/>
        </w:rPr>
        <w:t>2389</w:t>
      </w:r>
      <w:r>
        <w:rPr>
          <w:rFonts w:hint="eastAsia"/>
          <w:color w:val="0000FF"/>
          <w:sz w:val="18"/>
        </w:rPr>
        <w:t>）</w:t>
      </w:r>
      <w:r>
        <w:rPr>
          <w:sz w:val="24"/>
        </w:rPr>
        <w:tab/>
      </w:r>
      <w:r>
        <w:rPr>
          <w:rFonts w:hint="eastAsia"/>
          <w:sz w:val="24"/>
        </w:rPr>
        <w:t>主管会计工作负责人</w:t>
      </w:r>
      <w:r>
        <w:rPr>
          <w:rFonts w:hint="eastAsia"/>
          <w:color w:val="0000FF"/>
          <w:sz w:val="18"/>
        </w:rPr>
        <w:t>（</w:t>
      </w:r>
      <w:r>
        <w:rPr>
          <w:rFonts w:hint="eastAsia"/>
          <w:color w:val="0000FF"/>
          <w:sz w:val="18"/>
        </w:rPr>
        <w:t>2390</w:t>
      </w:r>
      <w:r>
        <w:rPr>
          <w:rFonts w:hint="eastAsia"/>
          <w:color w:val="0000FF"/>
          <w:sz w:val="18"/>
        </w:rPr>
        <w:t>）</w:t>
      </w:r>
      <w:r>
        <w:rPr>
          <w:sz w:val="24"/>
        </w:rPr>
        <w:tab/>
      </w:r>
      <w:r>
        <w:rPr>
          <w:rFonts w:hint="eastAsia"/>
          <w:sz w:val="24"/>
        </w:rPr>
        <w:t>会计机构负责人</w:t>
      </w:r>
      <w:r>
        <w:rPr>
          <w:rFonts w:hint="eastAsia"/>
          <w:color w:val="0000FF"/>
          <w:sz w:val="18"/>
        </w:rPr>
        <w:t>（</w:t>
      </w:r>
      <w:r>
        <w:rPr>
          <w:rFonts w:hint="eastAsia"/>
          <w:color w:val="0000FF"/>
          <w:sz w:val="18"/>
        </w:rPr>
        <w:t>2391</w:t>
      </w:r>
      <w:r>
        <w:rPr>
          <w:rFonts w:hint="eastAsia"/>
          <w:color w:val="0000FF"/>
          <w:sz w:val="18"/>
        </w:rPr>
        <w:t>）</w:t>
      </w:r>
    </w:p>
    <w:p w14:paraId="66D091E5" w14:textId="77777777" w:rsidR="00000000" w:rsidRDefault="007478C2">
      <w:pPr>
        <w:rPr>
          <w:rFonts w:ascii="宋体" w:hAnsi="宋体"/>
          <w:sz w:val="24"/>
        </w:rPr>
      </w:pPr>
      <w:bookmarkStart w:id="667" w:name="_Toc86080617"/>
    </w:p>
    <w:p w14:paraId="6A79EAC3" w14:textId="77777777" w:rsidR="00000000" w:rsidRDefault="007478C2">
      <w:pPr>
        <w:pStyle w:val="Heading2"/>
        <w:rPr>
          <w:rFonts w:ascii="宋体" w:hAnsi="宋体"/>
        </w:rPr>
      </w:pPr>
      <w:bookmarkStart w:id="668" w:name="_Toc134091803"/>
      <w:bookmarkStart w:id="669" w:name="_Toc1208400568"/>
      <w:bookmarkStart w:id="670" w:name="_Toc6059"/>
      <w:bookmarkStart w:id="671" w:name="_Toc28071"/>
      <w:r>
        <w:rPr>
          <w:rFonts w:ascii="宋体" w:hAnsi="宋体"/>
        </w:rPr>
        <w:t>11.5</w:t>
      </w:r>
      <w:r>
        <w:rPr>
          <w:rFonts w:ascii="宋体" w:hAnsi="宋体" w:hint="eastAsia"/>
        </w:rPr>
        <w:t xml:space="preserve"> </w:t>
      </w:r>
      <w:r>
        <w:rPr>
          <w:rFonts w:ascii="宋体" w:hAnsi="宋体" w:hint="eastAsia"/>
        </w:rPr>
        <w:t>报表附注</w:t>
      </w:r>
      <w:r>
        <w:rPr>
          <w:rStyle w:val="FootnoteReference"/>
          <w:rFonts w:ascii="宋体" w:hAnsi="宋体"/>
        </w:rPr>
        <w:footnoteReference w:id="443"/>
      </w:r>
      <w:bookmarkEnd w:id="667"/>
      <w:bookmarkEnd w:id="668"/>
      <w:bookmarkEnd w:id="669"/>
      <w:bookmarkEnd w:id="670"/>
      <w:bookmarkEnd w:id="671"/>
    </w:p>
    <w:p w14:paraId="62301C3F" w14:textId="77777777" w:rsidR="00000000" w:rsidRDefault="007478C2">
      <w:pPr>
        <w:spacing w:line="360" w:lineRule="auto"/>
        <w:outlineLvl w:val="2"/>
        <w:rPr>
          <w:rFonts w:ascii="宋体" w:hAnsi="宋体"/>
          <w:b/>
          <w:sz w:val="24"/>
        </w:rPr>
      </w:pPr>
      <w:r>
        <w:rPr>
          <w:rFonts w:ascii="宋体" w:hAnsi="宋体"/>
          <w:b/>
          <w:sz w:val="24"/>
        </w:rPr>
        <w:t>11.5</w:t>
      </w:r>
      <w:r>
        <w:rPr>
          <w:rFonts w:ascii="宋体" w:hAnsi="宋体" w:hint="eastAsia"/>
          <w:b/>
          <w:sz w:val="24"/>
        </w:rPr>
        <w:t xml:space="preserve">.1 </w:t>
      </w:r>
      <w:r>
        <w:rPr>
          <w:rFonts w:ascii="宋体" w:hAnsi="宋体" w:hint="eastAsia"/>
          <w:b/>
          <w:sz w:val="24"/>
        </w:rPr>
        <w:t>基金基本情况</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2730673" w14:textId="77777777">
        <w:tc>
          <w:tcPr>
            <w:tcW w:w="9286" w:type="dxa"/>
          </w:tcPr>
          <w:p w14:paraId="6AB87BD2" w14:textId="77777777" w:rsidR="00000000" w:rsidRDefault="007478C2">
            <w:pPr>
              <w:rPr>
                <w:rFonts w:ascii="宋体" w:hAnsi="宋体" w:hint="eastAsia"/>
                <w:kern w:val="0"/>
                <w:sz w:val="18"/>
              </w:rPr>
            </w:pPr>
            <w:r>
              <w:rPr>
                <w:rFonts w:hint="eastAsia"/>
                <w:color w:val="0000FF"/>
                <w:sz w:val="18"/>
              </w:rPr>
              <w:t>（</w:t>
            </w:r>
            <w:r>
              <w:rPr>
                <w:rFonts w:hint="eastAsia"/>
                <w:color w:val="0000FF"/>
                <w:sz w:val="18"/>
              </w:rPr>
              <w:t>0674</w:t>
            </w:r>
            <w:r>
              <w:rPr>
                <w:rFonts w:hint="eastAsia"/>
                <w:color w:val="0000FF"/>
                <w:sz w:val="18"/>
              </w:rPr>
              <w:t>）</w:t>
            </w:r>
          </w:p>
        </w:tc>
      </w:tr>
    </w:tbl>
    <w:p w14:paraId="51CB377A" w14:textId="77777777" w:rsidR="00000000" w:rsidRDefault="007478C2">
      <w:pPr>
        <w:rPr>
          <w:rFonts w:ascii="宋体" w:hAnsi="宋体"/>
          <w:color w:val="0000FF"/>
          <w:kern w:val="0"/>
          <w:sz w:val="18"/>
        </w:rPr>
      </w:pPr>
    </w:p>
    <w:p w14:paraId="7C1C2B05" w14:textId="77777777" w:rsidR="00000000" w:rsidRDefault="007478C2">
      <w:pPr>
        <w:spacing w:line="360" w:lineRule="auto"/>
        <w:outlineLvl w:val="2"/>
        <w:rPr>
          <w:rFonts w:ascii="宋体" w:hAnsi="宋体"/>
          <w:b/>
          <w:sz w:val="24"/>
        </w:rPr>
      </w:pPr>
      <w:r>
        <w:rPr>
          <w:rFonts w:ascii="宋体" w:hAnsi="宋体"/>
          <w:b/>
          <w:sz w:val="24"/>
        </w:rPr>
        <w:t>11.5</w:t>
      </w:r>
      <w:r>
        <w:rPr>
          <w:rFonts w:ascii="宋体" w:hAnsi="宋体" w:hint="eastAsia"/>
          <w:b/>
          <w:sz w:val="24"/>
        </w:rPr>
        <w:t xml:space="preserve">.2 </w:t>
      </w:r>
      <w:r>
        <w:rPr>
          <w:rFonts w:ascii="宋体" w:hAnsi="宋体" w:hint="eastAsia"/>
          <w:b/>
          <w:sz w:val="24"/>
        </w:rPr>
        <w:t>会计报表的编制基础</w:t>
      </w:r>
      <w:r>
        <w:rPr>
          <w:rStyle w:val="FootnoteReference"/>
          <w:rFonts w:ascii="宋体" w:hAnsi="宋体"/>
          <w:b/>
          <w:sz w:val="24"/>
        </w:rPr>
        <w:footnoteReference w:id="444"/>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8E83CEA" w14:textId="77777777">
        <w:tc>
          <w:tcPr>
            <w:tcW w:w="9286" w:type="dxa"/>
          </w:tcPr>
          <w:p w14:paraId="5FAB47A4" w14:textId="77777777" w:rsidR="00000000" w:rsidRDefault="007478C2">
            <w:pPr>
              <w:spacing w:line="360" w:lineRule="auto"/>
              <w:outlineLvl w:val="2"/>
            </w:pPr>
            <w:r>
              <w:rPr>
                <w:rFonts w:hint="eastAsia"/>
                <w:color w:val="0000FF"/>
                <w:sz w:val="18"/>
              </w:rPr>
              <w:t>（</w:t>
            </w:r>
            <w:r>
              <w:rPr>
                <w:rFonts w:hint="eastAsia"/>
                <w:color w:val="0000FF"/>
                <w:sz w:val="18"/>
              </w:rPr>
              <w:t>067</w:t>
            </w:r>
            <w:r>
              <w:rPr>
                <w:color w:val="0000FF"/>
                <w:sz w:val="18"/>
              </w:rPr>
              <w:t>5</w:t>
            </w:r>
            <w:r>
              <w:rPr>
                <w:rFonts w:hint="eastAsia"/>
                <w:color w:val="0000FF"/>
                <w:sz w:val="18"/>
              </w:rPr>
              <w:t>）</w:t>
            </w:r>
          </w:p>
        </w:tc>
      </w:tr>
    </w:tbl>
    <w:p w14:paraId="1075AAC9" w14:textId="77777777" w:rsidR="00000000" w:rsidRDefault="007478C2">
      <w:pPr>
        <w:rPr>
          <w:rFonts w:ascii="宋体" w:hAnsi="宋体"/>
          <w:b/>
          <w:sz w:val="24"/>
        </w:rPr>
      </w:pPr>
    </w:p>
    <w:p w14:paraId="0D25A954" w14:textId="77777777" w:rsidR="00000000" w:rsidRDefault="007478C2">
      <w:pPr>
        <w:spacing w:line="360" w:lineRule="auto"/>
        <w:outlineLvl w:val="2"/>
        <w:rPr>
          <w:rFonts w:ascii="宋体" w:hAnsi="宋体"/>
          <w:b/>
          <w:sz w:val="24"/>
        </w:rPr>
      </w:pPr>
      <w:r>
        <w:rPr>
          <w:rFonts w:ascii="宋体" w:hAnsi="宋体" w:hint="eastAsia"/>
          <w:b/>
          <w:sz w:val="24"/>
        </w:rPr>
        <w:t xml:space="preserve">11.5.3 </w:t>
      </w:r>
      <w:r>
        <w:rPr>
          <w:rFonts w:ascii="宋体" w:hAnsi="宋体" w:hint="eastAsia"/>
          <w:b/>
          <w:sz w:val="24"/>
        </w:rPr>
        <w:t>遵循企业会计准则及其他有关规定的声明</w:t>
      </w:r>
      <w:r>
        <w:rPr>
          <w:rStyle w:val="FootnoteReference"/>
          <w:rFonts w:ascii="宋体" w:hAnsi="宋体"/>
          <w:b/>
          <w:sz w:val="24"/>
        </w:rPr>
        <w:footnoteReference w:id="445"/>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D2FE531" w14:textId="77777777">
        <w:tc>
          <w:tcPr>
            <w:tcW w:w="9286" w:type="dxa"/>
          </w:tcPr>
          <w:p w14:paraId="78DDB9DA" w14:textId="77777777" w:rsidR="00000000" w:rsidRDefault="007478C2">
            <w:pPr>
              <w:spacing w:line="360" w:lineRule="auto"/>
              <w:outlineLvl w:val="2"/>
            </w:pPr>
            <w:r>
              <w:rPr>
                <w:rFonts w:hint="eastAsia"/>
                <w:color w:val="0000FF"/>
                <w:sz w:val="18"/>
              </w:rPr>
              <w:t>（</w:t>
            </w:r>
            <w:r>
              <w:rPr>
                <w:rFonts w:hint="eastAsia"/>
                <w:color w:val="0000FF"/>
                <w:sz w:val="18"/>
              </w:rPr>
              <w:t>067</w:t>
            </w:r>
            <w:r>
              <w:rPr>
                <w:color w:val="0000FF"/>
                <w:sz w:val="18"/>
              </w:rPr>
              <w:t>6</w:t>
            </w:r>
            <w:r>
              <w:rPr>
                <w:rFonts w:hint="eastAsia"/>
                <w:color w:val="0000FF"/>
                <w:sz w:val="18"/>
              </w:rPr>
              <w:t>）</w:t>
            </w:r>
          </w:p>
        </w:tc>
      </w:tr>
    </w:tbl>
    <w:p w14:paraId="61787286" w14:textId="77777777" w:rsidR="00000000" w:rsidRDefault="007478C2">
      <w:pPr>
        <w:rPr>
          <w:rFonts w:ascii="宋体" w:hAnsi="宋体"/>
          <w:b/>
          <w:sz w:val="24"/>
        </w:rPr>
      </w:pPr>
    </w:p>
    <w:p w14:paraId="64CE63E8" w14:textId="77777777" w:rsidR="00000000" w:rsidRDefault="007478C2">
      <w:pPr>
        <w:spacing w:line="360" w:lineRule="auto"/>
        <w:outlineLvl w:val="2"/>
        <w:rPr>
          <w:ins w:id="672" w:author="zhouyt" w:date="2022-08-23T13:50:00Z"/>
          <w:rFonts w:ascii="宋体" w:hAnsi="宋体" w:hint="eastAsia"/>
          <w:b/>
          <w:sz w:val="24"/>
        </w:rPr>
      </w:pPr>
      <w:r>
        <w:rPr>
          <w:rFonts w:ascii="宋体" w:hAnsi="宋体" w:hint="eastAsia"/>
          <w:b/>
          <w:sz w:val="24"/>
        </w:rPr>
        <w:t xml:space="preserve">11.5.4 </w:t>
      </w:r>
      <w:r>
        <w:rPr>
          <w:rFonts w:ascii="宋体" w:hAnsi="宋体" w:hint="eastAsia"/>
          <w:b/>
          <w:sz w:val="24"/>
        </w:rPr>
        <w:t>重要会计政策和会计估计</w:t>
      </w:r>
      <w:r>
        <w:rPr>
          <w:rStyle w:val="FootnoteReference"/>
          <w:rFonts w:ascii="宋体" w:hAnsi="宋体"/>
          <w:b/>
          <w:sz w:val="24"/>
        </w:rPr>
        <w:footnoteReference w:id="446"/>
      </w:r>
    </w:p>
    <w:p w14:paraId="5CDBA454" w14:textId="77777777" w:rsidR="00000000" w:rsidRDefault="007478C2">
      <w:pPr>
        <w:spacing w:line="360" w:lineRule="auto"/>
        <w:outlineLvl w:val="2"/>
        <w:rPr>
          <w:color w:val="FF0000"/>
        </w:rPr>
      </w:pPr>
      <w:r>
        <w:rPr>
          <w:color w:val="FF0000"/>
        </w:rPr>
        <w:t>（</w:t>
      </w:r>
      <w:r>
        <w:rPr>
          <w:color w:val="FF0000"/>
        </w:rPr>
        <w:t>0679</w:t>
      </w:r>
      <w:r>
        <w:rPr>
          <w:color w:val="FF0000"/>
        </w:rPr>
        <w:t>）</w:t>
      </w:r>
    </w:p>
    <w:p w14:paraId="713C1DAD" w14:textId="77777777" w:rsidR="00000000" w:rsidRDefault="007478C2">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1</w:t>
      </w:r>
      <w:r>
        <w:rPr>
          <w:rFonts w:ascii="宋体" w:hAnsi="宋体" w:hint="eastAsia"/>
          <w:b/>
          <w:sz w:val="24"/>
        </w:rPr>
        <w:t xml:space="preserve"> </w:t>
      </w:r>
      <w:r>
        <w:rPr>
          <w:rFonts w:ascii="宋体" w:hAnsi="宋体" w:hint="eastAsia"/>
          <w:b/>
          <w:sz w:val="24"/>
        </w:rPr>
        <w:t>会计年度</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D07F65E" w14:textId="77777777">
        <w:tc>
          <w:tcPr>
            <w:tcW w:w="9286" w:type="dxa"/>
          </w:tcPr>
          <w:p w14:paraId="2A4B7D05" w14:textId="77777777" w:rsidR="00000000" w:rsidRDefault="007478C2">
            <w:pPr>
              <w:spacing w:line="360" w:lineRule="auto"/>
              <w:outlineLvl w:val="2"/>
            </w:pPr>
            <w:r>
              <w:rPr>
                <w:rFonts w:hint="eastAsia"/>
                <w:color w:val="0000FF"/>
                <w:sz w:val="18"/>
              </w:rPr>
              <w:t>（</w:t>
            </w:r>
            <w:r>
              <w:rPr>
                <w:rFonts w:hint="eastAsia"/>
                <w:color w:val="0000FF"/>
                <w:sz w:val="18"/>
              </w:rPr>
              <w:t>06</w:t>
            </w:r>
            <w:r>
              <w:rPr>
                <w:color w:val="0000FF"/>
                <w:sz w:val="18"/>
              </w:rPr>
              <w:t>80</w:t>
            </w:r>
            <w:r>
              <w:rPr>
                <w:rFonts w:hint="eastAsia"/>
                <w:color w:val="0000FF"/>
                <w:sz w:val="18"/>
              </w:rPr>
              <w:t>）</w:t>
            </w:r>
          </w:p>
        </w:tc>
      </w:tr>
    </w:tbl>
    <w:p w14:paraId="25834DEA" w14:textId="77777777" w:rsidR="00000000" w:rsidRDefault="007478C2">
      <w:pPr>
        <w:spacing w:line="360" w:lineRule="auto"/>
        <w:outlineLvl w:val="3"/>
        <w:rPr>
          <w:rFonts w:ascii="宋体" w:hAnsi="宋体" w:hint="eastAsia"/>
          <w:b/>
          <w:sz w:val="24"/>
        </w:rPr>
      </w:pPr>
    </w:p>
    <w:p w14:paraId="3950D4B6" w14:textId="77777777" w:rsidR="00000000" w:rsidRDefault="007478C2">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2</w:t>
      </w:r>
      <w:r>
        <w:rPr>
          <w:rFonts w:ascii="宋体" w:hAnsi="宋体" w:hint="eastAsia"/>
          <w:b/>
          <w:sz w:val="24"/>
        </w:rPr>
        <w:t xml:space="preserve"> </w:t>
      </w:r>
      <w:r>
        <w:rPr>
          <w:rFonts w:ascii="宋体" w:hAnsi="宋体" w:hint="eastAsia"/>
          <w:b/>
          <w:sz w:val="24"/>
        </w:rPr>
        <w:t>记账本位币</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6E61957" w14:textId="77777777">
        <w:tc>
          <w:tcPr>
            <w:tcW w:w="9286" w:type="dxa"/>
          </w:tcPr>
          <w:p w14:paraId="6CFD27A0" w14:textId="77777777" w:rsidR="00000000" w:rsidRDefault="007478C2">
            <w:pPr>
              <w:spacing w:line="360" w:lineRule="auto"/>
              <w:outlineLvl w:val="2"/>
            </w:pPr>
            <w:r>
              <w:rPr>
                <w:rFonts w:hint="eastAsia"/>
                <w:color w:val="0000FF"/>
                <w:sz w:val="18"/>
              </w:rPr>
              <w:t>（</w:t>
            </w:r>
            <w:r>
              <w:rPr>
                <w:rFonts w:hint="eastAsia"/>
                <w:color w:val="0000FF"/>
                <w:sz w:val="18"/>
              </w:rPr>
              <w:t>06</w:t>
            </w:r>
            <w:r>
              <w:rPr>
                <w:color w:val="0000FF"/>
                <w:sz w:val="18"/>
              </w:rPr>
              <w:t>81</w:t>
            </w:r>
            <w:r>
              <w:rPr>
                <w:rFonts w:hint="eastAsia"/>
                <w:color w:val="0000FF"/>
                <w:sz w:val="18"/>
              </w:rPr>
              <w:t>）</w:t>
            </w:r>
          </w:p>
        </w:tc>
      </w:tr>
    </w:tbl>
    <w:p w14:paraId="0466EDF5" w14:textId="77777777" w:rsidR="00000000" w:rsidRDefault="007478C2">
      <w:pPr>
        <w:spacing w:line="360" w:lineRule="auto"/>
        <w:outlineLvl w:val="3"/>
        <w:rPr>
          <w:rFonts w:ascii="宋体" w:hAnsi="宋体" w:hint="eastAsia"/>
          <w:b/>
          <w:sz w:val="24"/>
        </w:rPr>
      </w:pPr>
    </w:p>
    <w:p w14:paraId="7BC39130" w14:textId="77777777" w:rsidR="00000000" w:rsidRDefault="007478C2">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3</w:t>
      </w:r>
      <w:r>
        <w:rPr>
          <w:rFonts w:ascii="宋体" w:hAnsi="宋体" w:hint="eastAsia"/>
          <w:b/>
          <w:sz w:val="24"/>
        </w:rPr>
        <w:t xml:space="preserve"> </w:t>
      </w:r>
      <w:r>
        <w:rPr>
          <w:rFonts w:ascii="宋体" w:hAnsi="宋体" w:hint="eastAsia"/>
          <w:b/>
          <w:sz w:val="24"/>
        </w:rPr>
        <w:t>企业合并</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E834984" w14:textId="77777777">
        <w:tc>
          <w:tcPr>
            <w:tcW w:w="9286" w:type="dxa"/>
          </w:tcPr>
          <w:p w14:paraId="18A5DFB1" w14:textId="77777777" w:rsidR="00000000" w:rsidRDefault="007478C2">
            <w:pPr>
              <w:spacing w:line="360" w:lineRule="auto"/>
              <w:outlineLvl w:val="2"/>
            </w:pPr>
            <w:r>
              <w:rPr>
                <w:rFonts w:hint="eastAsia"/>
                <w:color w:val="0000FF"/>
                <w:sz w:val="18"/>
              </w:rPr>
              <w:t>（</w:t>
            </w:r>
            <w:r>
              <w:rPr>
                <w:color w:val="0000FF"/>
                <w:sz w:val="18"/>
              </w:rPr>
              <w:t>4193</w:t>
            </w:r>
            <w:r>
              <w:rPr>
                <w:rFonts w:hint="eastAsia"/>
                <w:color w:val="0000FF"/>
                <w:sz w:val="18"/>
              </w:rPr>
              <w:t>）</w:t>
            </w:r>
          </w:p>
        </w:tc>
      </w:tr>
    </w:tbl>
    <w:p w14:paraId="7DA819FA" w14:textId="77777777" w:rsidR="00000000" w:rsidRDefault="007478C2">
      <w:pPr>
        <w:spacing w:line="360" w:lineRule="auto"/>
        <w:outlineLvl w:val="3"/>
        <w:rPr>
          <w:rFonts w:ascii="宋体" w:hAnsi="宋体" w:hint="eastAsia"/>
          <w:b/>
          <w:sz w:val="24"/>
        </w:rPr>
      </w:pPr>
    </w:p>
    <w:p w14:paraId="34F98189" w14:textId="77777777" w:rsidR="00000000" w:rsidRDefault="007478C2">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4</w:t>
      </w:r>
      <w:r>
        <w:rPr>
          <w:rFonts w:ascii="宋体" w:hAnsi="宋体" w:hint="eastAsia"/>
          <w:b/>
          <w:sz w:val="24"/>
        </w:rPr>
        <w:t xml:space="preserve"> </w:t>
      </w:r>
      <w:r>
        <w:rPr>
          <w:rFonts w:ascii="宋体" w:hAnsi="宋体" w:hint="eastAsia"/>
          <w:b/>
          <w:sz w:val="24"/>
        </w:rPr>
        <w:t>合并财务报表的编制方法</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21EE2C3" w14:textId="77777777">
        <w:tc>
          <w:tcPr>
            <w:tcW w:w="9286" w:type="dxa"/>
          </w:tcPr>
          <w:p w14:paraId="62EB2608" w14:textId="77777777" w:rsidR="00000000" w:rsidRDefault="007478C2">
            <w:pPr>
              <w:spacing w:line="360" w:lineRule="auto"/>
              <w:outlineLvl w:val="2"/>
            </w:pPr>
            <w:r>
              <w:rPr>
                <w:rFonts w:hint="eastAsia"/>
                <w:color w:val="0000FF"/>
                <w:sz w:val="18"/>
              </w:rPr>
              <w:t>（</w:t>
            </w:r>
            <w:r>
              <w:rPr>
                <w:color w:val="0000FF"/>
                <w:sz w:val="18"/>
              </w:rPr>
              <w:t>4194</w:t>
            </w:r>
            <w:r>
              <w:rPr>
                <w:rFonts w:hint="eastAsia"/>
                <w:color w:val="0000FF"/>
                <w:sz w:val="18"/>
              </w:rPr>
              <w:t>）</w:t>
            </w:r>
          </w:p>
        </w:tc>
      </w:tr>
    </w:tbl>
    <w:p w14:paraId="25EE3539" w14:textId="77777777" w:rsidR="00000000" w:rsidRDefault="007478C2">
      <w:pPr>
        <w:spacing w:line="360" w:lineRule="auto"/>
        <w:outlineLvl w:val="3"/>
        <w:rPr>
          <w:rFonts w:ascii="宋体" w:hAnsi="宋体" w:hint="eastAsia"/>
          <w:b/>
          <w:sz w:val="24"/>
        </w:rPr>
      </w:pPr>
    </w:p>
    <w:p w14:paraId="3E7C9237" w14:textId="77777777" w:rsidR="00000000" w:rsidRDefault="007478C2">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 xml:space="preserve">5 </w:t>
      </w:r>
      <w:r>
        <w:rPr>
          <w:rFonts w:ascii="宋体" w:hAnsi="宋体" w:hint="eastAsia"/>
          <w:b/>
          <w:sz w:val="24"/>
        </w:rPr>
        <w:t>现金及现金等价物</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8682C02" w14:textId="77777777">
        <w:tc>
          <w:tcPr>
            <w:tcW w:w="9286" w:type="dxa"/>
          </w:tcPr>
          <w:p w14:paraId="4C021EE6" w14:textId="77777777" w:rsidR="00000000" w:rsidRDefault="007478C2">
            <w:pPr>
              <w:spacing w:line="360" w:lineRule="auto"/>
              <w:outlineLvl w:val="2"/>
            </w:pPr>
            <w:r>
              <w:rPr>
                <w:rFonts w:hint="eastAsia"/>
                <w:color w:val="0000FF"/>
                <w:sz w:val="18"/>
              </w:rPr>
              <w:t>（</w:t>
            </w:r>
            <w:r>
              <w:rPr>
                <w:color w:val="0000FF"/>
                <w:sz w:val="18"/>
              </w:rPr>
              <w:t>4195</w:t>
            </w:r>
            <w:r>
              <w:rPr>
                <w:rFonts w:hint="eastAsia"/>
                <w:color w:val="0000FF"/>
                <w:sz w:val="18"/>
              </w:rPr>
              <w:t>）</w:t>
            </w:r>
          </w:p>
        </w:tc>
      </w:tr>
    </w:tbl>
    <w:p w14:paraId="1F6D0306" w14:textId="77777777" w:rsidR="00000000" w:rsidRDefault="007478C2">
      <w:pPr>
        <w:spacing w:line="360" w:lineRule="auto"/>
        <w:outlineLvl w:val="3"/>
        <w:rPr>
          <w:rFonts w:ascii="宋体" w:hAnsi="宋体" w:hint="eastAsia"/>
          <w:b/>
          <w:sz w:val="24"/>
        </w:rPr>
      </w:pPr>
    </w:p>
    <w:p w14:paraId="3419BCCB" w14:textId="77777777" w:rsidR="00000000" w:rsidRDefault="007478C2">
      <w:pPr>
        <w:spacing w:line="360" w:lineRule="auto"/>
        <w:outlineLvl w:val="3"/>
        <w:rPr>
          <w:rFonts w:ascii="宋体" w:hAnsi="宋体" w:hint="eastAsia"/>
          <w:b/>
          <w:sz w:val="24"/>
        </w:rPr>
      </w:pPr>
      <w:r>
        <w:rPr>
          <w:rFonts w:ascii="宋体" w:hAnsi="宋体"/>
          <w:b/>
          <w:sz w:val="24"/>
        </w:rPr>
        <w:t>11</w:t>
      </w:r>
      <w:r>
        <w:rPr>
          <w:rFonts w:ascii="宋体" w:hAnsi="宋体"/>
          <w:b/>
          <w:sz w:val="24"/>
        </w:rPr>
        <w:t>.5</w:t>
      </w:r>
      <w:r>
        <w:rPr>
          <w:rFonts w:ascii="宋体" w:hAnsi="宋体" w:hint="eastAsia"/>
          <w:b/>
          <w:sz w:val="24"/>
        </w:rPr>
        <w:t>.4.</w:t>
      </w:r>
      <w:r>
        <w:rPr>
          <w:rFonts w:ascii="宋体" w:hAnsi="宋体"/>
          <w:b/>
          <w:sz w:val="24"/>
        </w:rPr>
        <w:t>6</w:t>
      </w:r>
      <w:r>
        <w:rPr>
          <w:rFonts w:ascii="宋体" w:hAnsi="宋体" w:hint="eastAsia"/>
          <w:b/>
          <w:sz w:val="24"/>
        </w:rPr>
        <w:t xml:space="preserve"> </w:t>
      </w:r>
      <w:r>
        <w:rPr>
          <w:rFonts w:ascii="宋体" w:hAnsi="宋体" w:hint="eastAsia"/>
          <w:b/>
          <w:sz w:val="24"/>
        </w:rPr>
        <w:t>外币业务和外币报表折算（如有）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3534B12" w14:textId="77777777">
        <w:tc>
          <w:tcPr>
            <w:tcW w:w="9286" w:type="dxa"/>
          </w:tcPr>
          <w:p w14:paraId="5A6C99C0" w14:textId="77777777" w:rsidR="00000000" w:rsidRDefault="007478C2">
            <w:pPr>
              <w:spacing w:line="360" w:lineRule="auto"/>
              <w:outlineLvl w:val="2"/>
            </w:pPr>
            <w:r>
              <w:rPr>
                <w:rFonts w:hint="eastAsia"/>
                <w:color w:val="0000FF"/>
                <w:sz w:val="18"/>
              </w:rPr>
              <w:t>（</w:t>
            </w:r>
            <w:r>
              <w:rPr>
                <w:color w:val="0000FF"/>
                <w:sz w:val="18"/>
              </w:rPr>
              <w:t>4196</w:t>
            </w:r>
            <w:r>
              <w:rPr>
                <w:rFonts w:hint="eastAsia"/>
                <w:color w:val="0000FF"/>
                <w:sz w:val="18"/>
              </w:rPr>
              <w:t>）</w:t>
            </w:r>
          </w:p>
        </w:tc>
      </w:tr>
    </w:tbl>
    <w:p w14:paraId="7D73AFBA" w14:textId="77777777" w:rsidR="00000000" w:rsidRDefault="007478C2">
      <w:pPr>
        <w:spacing w:line="360" w:lineRule="auto"/>
        <w:outlineLvl w:val="3"/>
        <w:rPr>
          <w:rFonts w:ascii="宋体" w:hAnsi="宋体" w:hint="eastAsia"/>
          <w:b/>
          <w:sz w:val="24"/>
        </w:rPr>
      </w:pPr>
    </w:p>
    <w:p w14:paraId="5A2969A1" w14:textId="77777777" w:rsidR="00000000" w:rsidRDefault="007478C2">
      <w:pPr>
        <w:spacing w:line="360" w:lineRule="auto"/>
        <w:outlineLvl w:val="3"/>
        <w:rPr>
          <w:rFonts w:ascii="宋体" w:hAnsi="宋体" w:hint="eastAsia"/>
          <w:b/>
          <w:sz w:val="24"/>
        </w:rPr>
      </w:pPr>
      <w:r>
        <w:rPr>
          <w:rFonts w:ascii="宋体" w:hAnsi="宋体"/>
          <w:b/>
          <w:sz w:val="24"/>
        </w:rPr>
        <w:t>11.5.4.7</w:t>
      </w:r>
      <w:r>
        <w:rPr>
          <w:rFonts w:ascii="宋体" w:hAnsi="宋体" w:hint="eastAsia"/>
          <w:b/>
          <w:sz w:val="24"/>
        </w:rPr>
        <w:t xml:space="preserve"> </w:t>
      </w:r>
      <w:r>
        <w:rPr>
          <w:rFonts w:ascii="宋体" w:hAnsi="宋体" w:hint="eastAsia"/>
          <w:b/>
          <w:sz w:val="24"/>
        </w:rPr>
        <w:t>金融工具（如有）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C4A418C" w14:textId="77777777">
        <w:tc>
          <w:tcPr>
            <w:tcW w:w="9286" w:type="dxa"/>
          </w:tcPr>
          <w:p w14:paraId="01C63775" w14:textId="77777777" w:rsidR="00000000" w:rsidRDefault="007478C2">
            <w:pPr>
              <w:spacing w:line="360" w:lineRule="auto"/>
              <w:outlineLvl w:val="2"/>
            </w:pPr>
            <w:r>
              <w:rPr>
                <w:rFonts w:hint="eastAsia"/>
                <w:color w:val="0000FF"/>
                <w:sz w:val="18"/>
              </w:rPr>
              <w:t>（</w:t>
            </w:r>
            <w:r>
              <w:rPr>
                <w:color w:val="0000FF"/>
                <w:sz w:val="18"/>
              </w:rPr>
              <w:t>4197</w:t>
            </w:r>
            <w:r>
              <w:rPr>
                <w:rFonts w:hint="eastAsia"/>
                <w:color w:val="0000FF"/>
                <w:sz w:val="18"/>
              </w:rPr>
              <w:t>）</w:t>
            </w:r>
          </w:p>
        </w:tc>
      </w:tr>
    </w:tbl>
    <w:p w14:paraId="37C15AA0" w14:textId="77777777" w:rsidR="00000000" w:rsidRDefault="007478C2">
      <w:pPr>
        <w:spacing w:line="360" w:lineRule="auto"/>
        <w:outlineLvl w:val="3"/>
        <w:rPr>
          <w:rFonts w:ascii="宋体" w:hAnsi="宋体" w:hint="eastAsia"/>
          <w:b/>
          <w:sz w:val="24"/>
        </w:rPr>
      </w:pPr>
    </w:p>
    <w:p w14:paraId="0FBE708A" w14:textId="77777777" w:rsidR="00000000" w:rsidRDefault="007478C2">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8</w:t>
      </w:r>
      <w:r>
        <w:rPr>
          <w:rFonts w:ascii="宋体" w:hAnsi="宋体" w:hint="eastAsia"/>
          <w:b/>
          <w:sz w:val="24"/>
        </w:rPr>
        <w:t xml:space="preserve"> </w:t>
      </w:r>
      <w:r>
        <w:rPr>
          <w:rFonts w:ascii="宋体" w:hAnsi="宋体" w:hint="eastAsia"/>
          <w:b/>
          <w:sz w:val="24"/>
        </w:rPr>
        <w:t>应收票据（如有）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EF1CA13" w14:textId="77777777">
        <w:tc>
          <w:tcPr>
            <w:tcW w:w="9286" w:type="dxa"/>
          </w:tcPr>
          <w:p w14:paraId="17F00B64" w14:textId="77777777" w:rsidR="00000000" w:rsidRDefault="007478C2">
            <w:pPr>
              <w:spacing w:line="360" w:lineRule="auto"/>
              <w:outlineLvl w:val="2"/>
            </w:pPr>
            <w:r>
              <w:rPr>
                <w:rFonts w:hint="eastAsia"/>
                <w:color w:val="0000FF"/>
                <w:sz w:val="18"/>
              </w:rPr>
              <w:t>（</w:t>
            </w:r>
            <w:r>
              <w:rPr>
                <w:color w:val="0000FF"/>
                <w:sz w:val="18"/>
              </w:rPr>
              <w:t>4198</w:t>
            </w:r>
            <w:r>
              <w:rPr>
                <w:rFonts w:hint="eastAsia"/>
                <w:color w:val="0000FF"/>
                <w:sz w:val="18"/>
              </w:rPr>
              <w:t>）</w:t>
            </w:r>
          </w:p>
        </w:tc>
      </w:tr>
    </w:tbl>
    <w:p w14:paraId="4CE2376F" w14:textId="77777777" w:rsidR="00000000" w:rsidRDefault="007478C2">
      <w:pPr>
        <w:spacing w:line="360" w:lineRule="auto"/>
        <w:outlineLvl w:val="3"/>
        <w:rPr>
          <w:rFonts w:ascii="宋体" w:hAnsi="宋体" w:hint="eastAsia"/>
          <w:b/>
          <w:sz w:val="24"/>
        </w:rPr>
      </w:pPr>
    </w:p>
    <w:p w14:paraId="1D7572F8" w14:textId="77777777" w:rsidR="00000000" w:rsidRDefault="007478C2">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9</w:t>
      </w:r>
      <w:r>
        <w:rPr>
          <w:rFonts w:ascii="宋体" w:hAnsi="宋体" w:hint="eastAsia"/>
          <w:b/>
          <w:sz w:val="24"/>
        </w:rPr>
        <w:t xml:space="preserve"> </w:t>
      </w:r>
      <w:r>
        <w:rPr>
          <w:rFonts w:ascii="宋体" w:hAnsi="宋体" w:hint="eastAsia"/>
          <w:b/>
          <w:sz w:val="24"/>
        </w:rPr>
        <w:t>应收账款（如有）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AF7F4F9" w14:textId="77777777">
        <w:tc>
          <w:tcPr>
            <w:tcW w:w="9286" w:type="dxa"/>
          </w:tcPr>
          <w:p w14:paraId="3DC85F2C" w14:textId="77777777" w:rsidR="00000000" w:rsidRDefault="007478C2">
            <w:pPr>
              <w:spacing w:line="360" w:lineRule="auto"/>
              <w:outlineLvl w:val="2"/>
            </w:pPr>
            <w:r>
              <w:rPr>
                <w:rFonts w:hint="eastAsia"/>
                <w:color w:val="0000FF"/>
                <w:sz w:val="18"/>
              </w:rPr>
              <w:t>（</w:t>
            </w:r>
            <w:r>
              <w:rPr>
                <w:color w:val="0000FF"/>
                <w:sz w:val="18"/>
              </w:rPr>
              <w:t>4199</w:t>
            </w:r>
            <w:r>
              <w:rPr>
                <w:rFonts w:hint="eastAsia"/>
                <w:color w:val="0000FF"/>
                <w:sz w:val="18"/>
              </w:rPr>
              <w:t>）</w:t>
            </w:r>
          </w:p>
        </w:tc>
      </w:tr>
    </w:tbl>
    <w:p w14:paraId="257DD411" w14:textId="77777777" w:rsidR="00000000" w:rsidRDefault="007478C2">
      <w:pPr>
        <w:spacing w:line="360" w:lineRule="auto"/>
        <w:outlineLvl w:val="3"/>
        <w:rPr>
          <w:rFonts w:ascii="宋体" w:hAnsi="宋体" w:hint="eastAsia"/>
          <w:b/>
          <w:sz w:val="24"/>
        </w:rPr>
      </w:pPr>
    </w:p>
    <w:p w14:paraId="673D6152" w14:textId="77777777" w:rsidR="00000000" w:rsidRDefault="007478C2">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10</w:t>
      </w:r>
      <w:r>
        <w:rPr>
          <w:rFonts w:ascii="宋体" w:hAnsi="宋体" w:hint="eastAsia"/>
          <w:b/>
          <w:sz w:val="24"/>
        </w:rPr>
        <w:t xml:space="preserve"> </w:t>
      </w:r>
      <w:r>
        <w:rPr>
          <w:rFonts w:ascii="宋体" w:hAnsi="宋体" w:hint="eastAsia"/>
          <w:b/>
          <w:sz w:val="24"/>
        </w:rPr>
        <w:t>存货（如有）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165C2B2" w14:textId="77777777">
        <w:tc>
          <w:tcPr>
            <w:tcW w:w="9286" w:type="dxa"/>
          </w:tcPr>
          <w:p w14:paraId="38CB7C21" w14:textId="77777777" w:rsidR="00000000" w:rsidRDefault="007478C2">
            <w:pPr>
              <w:spacing w:line="360" w:lineRule="auto"/>
              <w:outlineLvl w:val="2"/>
            </w:pPr>
            <w:r>
              <w:rPr>
                <w:rFonts w:hint="eastAsia"/>
                <w:color w:val="0000FF"/>
                <w:sz w:val="18"/>
              </w:rPr>
              <w:t>（</w:t>
            </w:r>
            <w:r>
              <w:rPr>
                <w:color w:val="0000FF"/>
                <w:sz w:val="18"/>
              </w:rPr>
              <w:t>4200</w:t>
            </w:r>
            <w:r>
              <w:rPr>
                <w:rFonts w:hint="eastAsia"/>
                <w:color w:val="0000FF"/>
                <w:sz w:val="18"/>
              </w:rPr>
              <w:t>）</w:t>
            </w:r>
          </w:p>
        </w:tc>
      </w:tr>
    </w:tbl>
    <w:p w14:paraId="67EB1628" w14:textId="77777777" w:rsidR="00000000" w:rsidRDefault="007478C2">
      <w:pPr>
        <w:spacing w:line="360" w:lineRule="auto"/>
        <w:outlineLvl w:val="3"/>
        <w:rPr>
          <w:rFonts w:ascii="宋体" w:hAnsi="宋体" w:hint="eastAsia"/>
          <w:b/>
          <w:sz w:val="24"/>
        </w:rPr>
      </w:pPr>
    </w:p>
    <w:p w14:paraId="40BDE129" w14:textId="77777777" w:rsidR="00000000" w:rsidRDefault="007478C2">
      <w:pPr>
        <w:spacing w:line="360" w:lineRule="auto"/>
        <w:outlineLvl w:val="3"/>
        <w:rPr>
          <w:rFonts w:ascii="宋体" w:hAnsi="宋体" w:hint="eastAsia"/>
          <w:b/>
          <w:sz w:val="24"/>
        </w:rPr>
      </w:pPr>
      <w:r>
        <w:rPr>
          <w:rFonts w:ascii="宋体" w:hAnsi="宋体"/>
          <w:b/>
          <w:sz w:val="24"/>
        </w:rPr>
        <w:t>11.5</w:t>
      </w:r>
      <w:r>
        <w:rPr>
          <w:rFonts w:ascii="宋体" w:hAnsi="宋体" w:hint="eastAsia"/>
          <w:b/>
          <w:sz w:val="24"/>
        </w:rPr>
        <w:t>.4.</w:t>
      </w:r>
      <w:r>
        <w:rPr>
          <w:rFonts w:ascii="宋体" w:hAnsi="宋体"/>
          <w:b/>
          <w:sz w:val="24"/>
        </w:rPr>
        <w:t>11</w:t>
      </w:r>
      <w:r>
        <w:rPr>
          <w:rFonts w:ascii="宋体" w:hAnsi="宋体" w:hint="eastAsia"/>
          <w:b/>
          <w:sz w:val="24"/>
        </w:rPr>
        <w:t xml:space="preserve"> </w:t>
      </w:r>
      <w:r>
        <w:rPr>
          <w:rFonts w:ascii="宋体" w:hAnsi="宋体" w:hint="eastAsia"/>
          <w:b/>
          <w:sz w:val="24"/>
        </w:rPr>
        <w:t>长期股权投资（如有）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5A290B9" w14:textId="77777777">
        <w:tc>
          <w:tcPr>
            <w:tcW w:w="9286" w:type="dxa"/>
          </w:tcPr>
          <w:p w14:paraId="4F73B98F" w14:textId="77777777" w:rsidR="00000000" w:rsidRDefault="007478C2">
            <w:pPr>
              <w:spacing w:line="360" w:lineRule="auto"/>
              <w:outlineLvl w:val="2"/>
            </w:pPr>
            <w:r>
              <w:rPr>
                <w:rFonts w:hint="eastAsia"/>
                <w:color w:val="0000FF"/>
                <w:sz w:val="18"/>
              </w:rPr>
              <w:t>（</w:t>
            </w:r>
            <w:r>
              <w:rPr>
                <w:color w:val="0000FF"/>
                <w:sz w:val="18"/>
              </w:rPr>
              <w:t>4201</w:t>
            </w:r>
            <w:r>
              <w:rPr>
                <w:rFonts w:hint="eastAsia"/>
                <w:color w:val="0000FF"/>
                <w:sz w:val="18"/>
              </w:rPr>
              <w:t>）</w:t>
            </w:r>
          </w:p>
        </w:tc>
      </w:tr>
    </w:tbl>
    <w:p w14:paraId="6896C0A7" w14:textId="77777777" w:rsidR="00000000" w:rsidRDefault="007478C2">
      <w:pPr>
        <w:spacing w:line="360" w:lineRule="auto"/>
        <w:outlineLvl w:val="3"/>
        <w:rPr>
          <w:rFonts w:ascii="宋体" w:hAnsi="宋体" w:hint="eastAsia"/>
          <w:b/>
          <w:sz w:val="24"/>
        </w:rPr>
      </w:pPr>
    </w:p>
    <w:p w14:paraId="7A69B063" w14:textId="77777777" w:rsidR="00000000" w:rsidRDefault="007478C2">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12</w:t>
      </w:r>
      <w:r>
        <w:rPr>
          <w:rFonts w:ascii="宋体" w:hAnsi="宋体" w:hint="eastAsia"/>
          <w:b/>
          <w:sz w:val="24"/>
        </w:rPr>
        <w:t xml:space="preserve"> </w:t>
      </w:r>
      <w:r>
        <w:rPr>
          <w:rFonts w:ascii="宋体" w:hAnsi="宋体" w:hint="eastAsia"/>
          <w:b/>
          <w:sz w:val="24"/>
        </w:rPr>
        <w:t>投资性房地产（如有）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B913DEB" w14:textId="77777777">
        <w:tc>
          <w:tcPr>
            <w:tcW w:w="9286" w:type="dxa"/>
          </w:tcPr>
          <w:p w14:paraId="43A0D17B" w14:textId="77777777" w:rsidR="00000000" w:rsidRDefault="007478C2">
            <w:pPr>
              <w:spacing w:line="360" w:lineRule="auto"/>
              <w:outlineLvl w:val="2"/>
            </w:pPr>
            <w:r>
              <w:rPr>
                <w:rFonts w:hint="eastAsia"/>
                <w:color w:val="0000FF"/>
                <w:sz w:val="18"/>
              </w:rPr>
              <w:t>（</w:t>
            </w:r>
            <w:r>
              <w:rPr>
                <w:color w:val="0000FF"/>
                <w:sz w:val="18"/>
              </w:rPr>
              <w:t>4202</w:t>
            </w:r>
            <w:r>
              <w:rPr>
                <w:rFonts w:hint="eastAsia"/>
                <w:color w:val="0000FF"/>
                <w:sz w:val="18"/>
              </w:rPr>
              <w:t>）</w:t>
            </w:r>
          </w:p>
        </w:tc>
      </w:tr>
    </w:tbl>
    <w:p w14:paraId="5E0118DE" w14:textId="77777777" w:rsidR="00000000" w:rsidRDefault="007478C2">
      <w:pPr>
        <w:spacing w:line="360" w:lineRule="auto"/>
        <w:outlineLvl w:val="3"/>
        <w:rPr>
          <w:rFonts w:ascii="宋体" w:hAnsi="宋体" w:hint="eastAsia"/>
          <w:b/>
          <w:sz w:val="24"/>
        </w:rPr>
      </w:pPr>
    </w:p>
    <w:p w14:paraId="6B23D4D6" w14:textId="77777777" w:rsidR="00000000" w:rsidRDefault="007478C2">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13</w:t>
      </w:r>
      <w:r>
        <w:rPr>
          <w:rFonts w:ascii="宋体" w:hAnsi="宋体" w:hint="eastAsia"/>
          <w:b/>
          <w:sz w:val="24"/>
        </w:rPr>
        <w:t xml:space="preserve"> </w:t>
      </w:r>
      <w:r>
        <w:rPr>
          <w:rFonts w:ascii="宋体" w:hAnsi="宋体" w:hint="eastAsia"/>
          <w:b/>
          <w:sz w:val="24"/>
        </w:rPr>
        <w:t>固定资产（如有）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888246C" w14:textId="77777777">
        <w:tc>
          <w:tcPr>
            <w:tcW w:w="9286" w:type="dxa"/>
          </w:tcPr>
          <w:p w14:paraId="58A90DED" w14:textId="77777777" w:rsidR="00000000" w:rsidRDefault="007478C2">
            <w:pPr>
              <w:spacing w:line="360" w:lineRule="auto"/>
              <w:outlineLvl w:val="2"/>
            </w:pPr>
            <w:r>
              <w:rPr>
                <w:rFonts w:hint="eastAsia"/>
                <w:color w:val="0000FF"/>
                <w:sz w:val="18"/>
              </w:rPr>
              <w:t>（</w:t>
            </w:r>
            <w:r>
              <w:rPr>
                <w:color w:val="0000FF"/>
                <w:sz w:val="18"/>
              </w:rPr>
              <w:t>4203</w:t>
            </w:r>
            <w:r>
              <w:rPr>
                <w:rFonts w:hint="eastAsia"/>
                <w:color w:val="0000FF"/>
                <w:sz w:val="18"/>
              </w:rPr>
              <w:t>）</w:t>
            </w:r>
          </w:p>
        </w:tc>
      </w:tr>
    </w:tbl>
    <w:p w14:paraId="49EA2F95" w14:textId="77777777" w:rsidR="00000000" w:rsidRDefault="007478C2">
      <w:pPr>
        <w:spacing w:line="360" w:lineRule="auto"/>
        <w:outlineLvl w:val="3"/>
        <w:rPr>
          <w:rFonts w:ascii="宋体" w:hAnsi="宋体" w:hint="eastAsia"/>
          <w:b/>
          <w:sz w:val="24"/>
        </w:rPr>
      </w:pPr>
    </w:p>
    <w:p w14:paraId="383033A2" w14:textId="77777777" w:rsidR="00000000" w:rsidRDefault="007478C2">
      <w:pPr>
        <w:spacing w:line="360" w:lineRule="auto"/>
        <w:outlineLvl w:val="3"/>
        <w:rPr>
          <w:rFonts w:ascii="宋体" w:hAnsi="宋体" w:hint="eastAsia"/>
          <w:b/>
          <w:sz w:val="24"/>
        </w:rPr>
      </w:pPr>
      <w:r>
        <w:rPr>
          <w:rFonts w:ascii="宋体" w:hAnsi="宋体" w:hint="eastAsia"/>
          <w:b/>
          <w:sz w:val="24"/>
        </w:rPr>
        <w:t>11.5.4.1</w:t>
      </w:r>
      <w:r>
        <w:rPr>
          <w:rFonts w:ascii="宋体" w:hAnsi="宋体"/>
          <w:b/>
          <w:sz w:val="24"/>
        </w:rPr>
        <w:t>4</w:t>
      </w:r>
      <w:r>
        <w:rPr>
          <w:rFonts w:ascii="宋体" w:hAnsi="宋体" w:hint="eastAsia"/>
          <w:b/>
          <w:sz w:val="24"/>
        </w:rPr>
        <w:t xml:space="preserve"> </w:t>
      </w:r>
      <w:r>
        <w:rPr>
          <w:rFonts w:ascii="宋体" w:hAnsi="宋体" w:hint="eastAsia"/>
          <w:b/>
          <w:sz w:val="24"/>
        </w:rPr>
        <w:t>在建工程（如有）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7C1070E" w14:textId="77777777">
        <w:tc>
          <w:tcPr>
            <w:tcW w:w="9286" w:type="dxa"/>
          </w:tcPr>
          <w:p w14:paraId="2C3992CA" w14:textId="77777777" w:rsidR="00000000" w:rsidRDefault="007478C2">
            <w:pPr>
              <w:spacing w:line="360" w:lineRule="auto"/>
              <w:outlineLvl w:val="2"/>
            </w:pPr>
            <w:r>
              <w:rPr>
                <w:rFonts w:hint="eastAsia"/>
                <w:color w:val="0000FF"/>
                <w:sz w:val="18"/>
              </w:rPr>
              <w:t>（</w:t>
            </w:r>
            <w:r>
              <w:rPr>
                <w:color w:val="0000FF"/>
                <w:sz w:val="18"/>
              </w:rPr>
              <w:t>4204</w:t>
            </w:r>
            <w:r>
              <w:rPr>
                <w:rFonts w:hint="eastAsia"/>
                <w:color w:val="0000FF"/>
                <w:sz w:val="18"/>
              </w:rPr>
              <w:t>）</w:t>
            </w:r>
          </w:p>
        </w:tc>
      </w:tr>
    </w:tbl>
    <w:p w14:paraId="03387C5B" w14:textId="77777777" w:rsidR="00000000" w:rsidRDefault="007478C2">
      <w:pPr>
        <w:spacing w:line="360" w:lineRule="auto"/>
        <w:outlineLvl w:val="3"/>
        <w:rPr>
          <w:rFonts w:ascii="宋体" w:hAnsi="宋体" w:hint="eastAsia"/>
          <w:b/>
          <w:sz w:val="24"/>
        </w:rPr>
      </w:pPr>
    </w:p>
    <w:p w14:paraId="2907617D" w14:textId="77777777" w:rsidR="00000000" w:rsidRDefault="007478C2">
      <w:pPr>
        <w:spacing w:line="360" w:lineRule="auto"/>
        <w:outlineLvl w:val="3"/>
        <w:rPr>
          <w:rFonts w:ascii="宋体" w:hAnsi="宋体" w:hint="eastAsia"/>
          <w:b/>
          <w:sz w:val="24"/>
        </w:rPr>
      </w:pPr>
      <w:r>
        <w:rPr>
          <w:rFonts w:ascii="宋体" w:hAnsi="宋体" w:hint="eastAsia"/>
          <w:b/>
          <w:sz w:val="24"/>
        </w:rPr>
        <w:t>1</w:t>
      </w:r>
      <w:r>
        <w:rPr>
          <w:rFonts w:ascii="宋体" w:hAnsi="宋体" w:hint="eastAsia"/>
          <w:b/>
          <w:sz w:val="24"/>
        </w:rPr>
        <w:t>1.5.4.1</w:t>
      </w:r>
      <w:r>
        <w:rPr>
          <w:rFonts w:ascii="宋体" w:hAnsi="宋体"/>
          <w:b/>
          <w:sz w:val="24"/>
        </w:rPr>
        <w:t>5</w:t>
      </w:r>
      <w:r>
        <w:rPr>
          <w:rFonts w:ascii="宋体" w:hAnsi="宋体" w:hint="eastAsia"/>
          <w:b/>
          <w:sz w:val="24"/>
        </w:rPr>
        <w:t xml:space="preserve"> </w:t>
      </w:r>
      <w:r>
        <w:rPr>
          <w:rFonts w:ascii="宋体" w:hAnsi="宋体" w:hint="eastAsia"/>
          <w:b/>
          <w:sz w:val="24"/>
        </w:rPr>
        <w:t>借款费用（如有）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9BD5BFA" w14:textId="77777777">
        <w:tc>
          <w:tcPr>
            <w:tcW w:w="9286" w:type="dxa"/>
          </w:tcPr>
          <w:p w14:paraId="1B33B542" w14:textId="77777777" w:rsidR="00000000" w:rsidRDefault="007478C2">
            <w:pPr>
              <w:spacing w:line="360" w:lineRule="auto"/>
              <w:outlineLvl w:val="2"/>
            </w:pPr>
            <w:r>
              <w:rPr>
                <w:rFonts w:hint="eastAsia"/>
                <w:color w:val="0000FF"/>
                <w:sz w:val="18"/>
              </w:rPr>
              <w:t>（</w:t>
            </w:r>
            <w:r>
              <w:rPr>
                <w:color w:val="0000FF"/>
                <w:sz w:val="18"/>
              </w:rPr>
              <w:t>4205</w:t>
            </w:r>
            <w:r>
              <w:rPr>
                <w:rFonts w:hint="eastAsia"/>
                <w:color w:val="0000FF"/>
                <w:sz w:val="18"/>
              </w:rPr>
              <w:t>）</w:t>
            </w:r>
          </w:p>
        </w:tc>
      </w:tr>
    </w:tbl>
    <w:p w14:paraId="607E45BC" w14:textId="77777777" w:rsidR="00000000" w:rsidRDefault="007478C2">
      <w:pPr>
        <w:spacing w:line="360" w:lineRule="auto"/>
        <w:outlineLvl w:val="3"/>
        <w:rPr>
          <w:rFonts w:ascii="宋体" w:hAnsi="宋体" w:hint="eastAsia"/>
          <w:b/>
          <w:sz w:val="24"/>
        </w:rPr>
      </w:pPr>
    </w:p>
    <w:p w14:paraId="674614D0" w14:textId="77777777" w:rsidR="00000000" w:rsidRDefault="007478C2">
      <w:pPr>
        <w:spacing w:line="360" w:lineRule="auto"/>
        <w:rPr>
          <w:rFonts w:ascii="宋体" w:hAnsi="宋体" w:hint="eastAsia"/>
          <w:b/>
          <w:sz w:val="24"/>
        </w:rPr>
      </w:pPr>
      <w:r>
        <w:rPr>
          <w:rFonts w:ascii="宋体" w:hAnsi="宋体" w:hint="eastAsia"/>
          <w:b/>
          <w:sz w:val="24"/>
        </w:rPr>
        <w:t>11.5.4.1</w:t>
      </w:r>
      <w:r>
        <w:rPr>
          <w:rFonts w:ascii="宋体" w:hAnsi="宋体"/>
          <w:b/>
          <w:sz w:val="24"/>
        </w:rPr>
        <w:t>6</w:t>
      </w:r>
      <w:r>
        <w:rPr>
          <w:rFonts w:ascii="宋体" w:hAnsi="宋体" w:hint="eastAsia"/>
          <w:b/>
          <w:sz w:val="24"/>
        </w:rPr>
        <w:t xml:space="preserve"> </w:t>
      </w:r>
      <w:r>
        <w:rPr>
          <w:rFonts w:ascii="宋体" w:hAnsi="宋体" w:hint="eastAsia"/>
          <w:b/>
          <w:sz w:val="24"/>
        </w:rPr>
        <w:t>无形资产（如有）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287BBBE" w14:textId="77777777">
        <w:tc>
          <w:tcPr>
            <w:tcW w:w="9286" w:type="dxa"/>
          </w:tcPr>
          <w:p w14:paraId="06994F66" w14:textId="77777777" w:rsidR="00000000" w:rsidRDefault="007478C2">
            <w:pPr>
              <w:spacing w:line="360" w:lineRule="auto"/>
              <w:outlineLvl w:val="2"/>
            </w:pPr>
            <w:r>
              <w:rPr>
                <w:rFonts w:hint="eastAsia"/>
                <w:color w:val="0000FF"/>
                <w:sz w:val="18"/>
              </w:rPr>
              <w:t>（</w:t>
            </w:r>
            <w:r>
              <w:rPr>
                <w:color w:val="0000FF"/>
                <w:sz w:val="18"/>
              </w:rPr>
              <w:t>4206</w:t>
            </w:r>
            <w:r>
              <w:rPr>
                <w:rFonts w:hint="eastAsia"/>
                <w:color w:val="0000FF"/>
                <w:sz w:val="18"/>
              </w:rPr>
              <w:t>）</w:t>
            </w:r>
          </w:p>
        </w:tc>
      </w:tr>
    </w:tbl>
    <w:p w14:paraId="6C3A50FF" w14:textId="77777777" w:rsidR="00000000" w:rsidRDefault="007478C2">
      <w:pPr>
        <w:spacing w:line="360" w:lineRule="auto"/>
        <w:rPr>
          <w:rFonts w:ascii="宋体" w:hAnsi="宋体" w:hint="eastAsia"/>
          <w:b/>
          <w:sz w:val="24"/>
        </w:rPr>
      </w:pPr>
    </w:p>
    <w:p w14:paraId="144232D6" w14:textId="77777777" w:rsidR="00000000" w:rsidRDefault="007478C2">
      <w:pPr>
        <w:spacing w:line="360" w:lineRule="auto"/>
        <w:rPr>
          <w:rFonts w:ascii="宋体" w:hAnsi="宋体" w:hint="eastAsia"/>
          <w:b/>
          <w:sz w:val="24"/>
        </w:rPr>
      </w:pPr>
      <w:r>
        <w:rPr>
          <w:rFonts w:ascii="宋体" w:hAnsi="宋体" w:hint="eastAsia"/>
          <w:b/>
          <w:sz w:val="24"/>
        </w:rPr>
        <w:t>11.5.4.1</w:t>
      </w:r>
      <w:r>
        <w:rPr>
          <w:rFonts w:ascii="宋体" w:hAnsi="宋体"/>
          <w:b/>
          <w:sz w:val="24"/>
        </w:rPr>
        <w:t>7</w:t>
      </w:r>
      <w:r>
        <w:rPr>
          <w:rFonts w:ascii="宋体" w:hAnsi="宋体" w:hint="eastAsia"/>
          <w:b/>
          <w:sz w:val="24"/>
        </w:rPr>
        <w:t xml:space="preserve"> </w:t>
      </w:r>
      <w:r>
        <w:rPr>
          <w:rFonts w:ascii="宋体" w:hAnsi="宋体" w:hint="eastAsia"/>
          <w:b/>
          <w:sz w:val="24"/>
        </w:rPr>
        <w:t>长期待摊费用（如有）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62375E0" w14:textId="77777777">
        <w:tc>
          <w:tcPr>
            <w:tcW w:w="9286" w:type="dxa"/>
          </w:tcPr>
          <w:p w14:paraId="4AA4FA4F" w14:textId="77777777" w:rsidR="00000000" w:rsidRDefault="007478C2">
            <w:pPr>
              <w:spacing w:line="360" w:lineRule="auto"/>
              <w:outlineLvl w:val="2"/>
            </w:pPr>
            <w:r>
              <w:rPr>
                <w:rFonts w:hint="eastAsia"/>
                <w:color w:val="0000FF"/>
                <w:sz w:val="18"/>
              </w:rPr>
              <w:t>（</w:t>
            </w:r>
            <w:r>
              <w:rPr>
                <w:color w:val="0000FF"/>
                <w:sz w:val="18"/>
              </w:rPr>
              <w:t>4207</w:t>
            </w:r>
            <w:r>
              <w:rPr>
                <w:rFonts w:hint="eastAsia"/>
                <w:color w:val="0000FF"/>
                <w:sz w:val="18"/>
              </w:rPr>
              <w:t>）</w:t>
            </w:r>
          </w:p>
        </w:tc>
      </w:tr>
    </w:tbl>
    <w:p w14:paraId="096DEFAA" w14:textId="77777777" w:rsidR="00000000" w:rsidRDefault="007478C2">
      <w:pPr>
        <w:spacing w:line="360" w:lineRule="auto"/>
        <w:rPr>
          <w:rFonts w:ascii="宋体" w:hAnsi="宋体" w:hint="eastAsia"/>
          <w:b/>
          <w:sz w:val="24"/>
        </w:rPr>
      </w:pPr>
    </w:p>
    <w:p w14:paraId="599005B4" w14:textId="77777777" w:rsidR="00000000" w:rsidRDefault="007478C2">
      <w:pPr>
        <w:spacing w:line="360" w:lineRule="auto"/>
        <w:rPr>
          <w:rFonts w:ascii="宋体" w:hAnsi="宋体" w:hint="eastAsia"/>
          <w:b/>
          <w:sz w:val="24"/>
        </w:rPr>
      </w:pPr>
      <w:r>
        <w:rPr>
          <w:rFonts w:ascii="宋体" w:hAnsi="宋体"/>
          <w:b/>
          <w:sz w:val="24"/>
        </w:rPr>
        <w:t>11.5.4.18</w:t>
      </w:r>
      <w:r>
        <w:rPr>
          <w:rFonts w:ascii="宋体" w:hAnsi="宋体" w:hint="eastAsia"/>
          <w:b/>
          <w:sz w:val="24"/>
        </w:rPr>
        <w:t xml:space="preserve"> </w:t>
      </w:r>
      <w:r>
        <w:rPr>
          <w:rFonts w:ascii="宋体" w:hAnsi="宋体" w:hint="eastAsia"/>
          <w:b/>
          <w:sz w:val="24"/>
        </w:rPr>
        <w:t>长期资产减值（如有）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2E93A00" w14:textId="77777777">
        <w:tc>
          <w:tcPr>
            <w:tcW w:w="9286" w:type="dxa"/>
          </w:tcPr>
          <w:p w14:paraId="0537A608" w14:textId="77777777" w:rsidR="00000000" w:rsidRDefault="007478C2">
            <w:pPr>
              <w:spacing w:line="360" w:lineRule="auto"/>
              <w:outlineLvl w:val="2"/>
            </w:pPr>
            <w:r>
              <w:rPr>
                <w:rFonts w:hint="eastAsia"/>
                <w:color w:val="0000FF"/>
                <w:sz w:val="18"/>
              </w:rPr>
              <w:t>（</w:t>
            </w:r>
            <w:r>
              <w:rPr>
                <w:color w:val="0000FF"/>
                <w:sz w:val="18"/>
              </w:rPr>
              <w:t>4208</w:t>
            </w:r>
            <w:r>
              <w:rPr>
                <w:rFonts w:hint="eastAsia"/>
                <w:color w:val="0000FF"/>
                <w:sz w:val="18"/>
              </w:rPr>
              <w:t>）</w:t>
            </w:r>
          </w:p>
        </w:tc>
      </w:tr>
    </w:tbl>
    <w:p w14:paraId="0862FB94" w14:textId="77777777" w:rsidR="00000000" w:rsidRDefault="007478C2">
      <w:pPr>
        <w:spacing w:line="360" w:lineRule="auto"/>
        <w:rPr>
          <w:rFonts w:ascii="宋体" w:hAnsi="宋体" w:hint="eastAsia"/>
          <w:b/>
          <w:sz w:val="24"/>
        </w:rPr>
      </w:pPr>
    </w:p>
    <w:p w14:paraId="585A0D9E" w14:textId="77777777" w:rsidR="00000000" w:rsidRDefault="007478C2">
      <w:pPr>
        <w:spacing w:line="360" w:lineRule="auto"/>
        <w:rPr>
          <w:rFonts w:ascii="宋体" w:hAnsi="宋体" w:hint="eastAsia"/>
          <w:b/>
          <w:sz w:val="24"/>
        </w:rPr>
      </w:pPr>
      <w:r>
        <w:rPr>
          <w:rFonts w:ascii="宋体" w:hAnsi="宋体" w:hint="eastAsia"/>
          <w:b/>
          <w:sz w:val="24"/>
        </w:rPr>
        <w:t>11.5.4.</w:t>
      </w:r>
      <w:r>
        <w:rPr>
          <w:rFonts w:ascii="宋体" w:hAnsi="宋体"/>
          <w:b/>
          <w:sz w:val="24"/>
        </w:rPr>
        <w:t>19</w:t>
      </w:r>
      <w:r>
        <w:rPr>
          <w:rFonts w:ascii="宋体" w:hAnsi="宋体" w:hint="eastAsia"/>
          <w:b/>
          <w:sz w:val="24"/>
        </w:rPr>
        <w:t xml:space="preserve"> </w:t>
      </w:r>
      <w:r>
        <w:rPr>
          <w:rFonts w:ascii="宋体" w:hAnsi="宋体" w:hint="eastAsia"/>
          <w:b/>
          <w:sz w:val="24"/>
        </w:rPr>
        <w:t>职工薪酬（如有）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32A9961" w14:textId="77777777">
        <w:tc>
          <w:tcPr>
            <w:tcW w:w="9286" w:type="dxa"/>
          </w:tcPr>
          <w:p w14:paraId="11C950BA" w14:textId="77777777" w:rsidR="00000000" w:rsidRDefault="007478C2">
            <w:pPr>
              <w:spacing w:line="360" w:lineRule="auto"/>
              <w:outlineLvl w:val="2"/>
            </w:pPr>
            <w:r>
              <w:rPr>
                <w:rFonts w:hint="eastAsia"/>
                <w:color w:val="0000FF"/>
                <w:sz w:val="18"/>
              </w:rPr>
              <w:t>（</w:t>
            </w:r>
            <w:r>
              <w:rPr>
                <w:color w:val="0000FF"/>
                <w:sz w:val="18"/>
              </w:rPr>
              <w:t>4209</w:t>
            </w:r>
            <w:r>
              <w:rPr>
                <w:rFonts w:hint="eastAsia"/>
                <w:color w:val="0000FF"/>
                <w:sz w:val="18"/>
              </w:rPr>
              <w:t>）</w:t>
            </w:r>
          </w:p>
        </w:tc>
      </w:tr>
    </w:tbl>
    <w:p w14:paraId="444B05B7" w14:textId="77777777" w:rsidR="00000000" w:rsidRDefault="007478C2">
      <w:pPr>
        <w:spacing w:line="360" w:lineRule="auto"/>
        <w:rPr>
          <w:rFonts w:ascii="宋体" w:hAnsi="宋体" w:hint="eastAsia"/>
          <w:b/>
          <w:sz w:val="24"/>
        </w:rPr>
      </w:pPr>
    </w:p>
    <w:p w14:paraId="0D27117A" w14:textId="77777777" w:rsidR="00000000" w:rsidRDefault="007478C2">
      <w:pPr>
        <w:spacing w:line="360" w:lineRule="auto"/>
        <w:rPr>
          <w:rFonts w:ascii="宋体" w:hAnsi="宋体" w:hint="eastAsia"/>
          <w:b/>
          <w:sz w:val="24"/>
        </w:rPr>
      </w:pPr>
      <w:r>
        <w:rPr>
          <w:rFonts w:ascii="宋体" w:hAnsi="宋体" w:hint="eastAsia"/>
          <w:b/>
          <w:sz w:val="24"/>
        </w:rPr>
        <w:t>11.5.4.</w:t>
      </w:r>
      <w:r>
        <w:rPr>
          <w:rFonts w:ascii="宋体" w:hAnsi="宋体"/>
          <w:b/>
          <w:sz w:val="24"/>
        </w:rPr>
        <w:t>20</w:t>
      </w:r>
      <w:r>
        <w:rPr>
          <w:rFonts w:ascii="宋体" w:hAnsi="宋体" w:hint="eastAsia"/>
          <w:b/>
          <w:sz w:val="24"/>
        </w:rPr>
        <w:t xml:space="preserve"> </w:t>
      </w:r>
      <w:r>
        <w:rPr>
          <w:rFonts w:ascii="宋体" w:hAnsi="宋体" w:hint="eastAsia"/>
          <w:b/>
          <w:sz w:val="24"/>
        </w:rPr>
        <w:t>应付债券（如有）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C7722C8" w14:textId="77777777">
        <w:tc>
          <w:tcPr>
            <w:tcW w:w="9286" w:type="dxa"/>
          </w:tcPr>
          <w:p w14:paraId="2ED6408D" w14:textId="77777777" w:rsidR="00000000" w:rsidRDefault="007478C2">
            <w:pPr>
              <w:spacing w:line="360" w:lineRule="auto"/>
              <w:outlineLvl w:val="2"/>
            </w:pPr>
            <w:r>
              <w:rPr>
                <w:rFonts w:hint="eastAsia"/>
                <w:color w:val="0000FF"/>
                <w:sz w:val="18"/>
              </w:rPr>
              <w:t>（</w:t>
            </w:r>
            <w:r>
              <w:rPr>
                <w:color w:val="0000FF"/>
                <w:sz w:val="18"/>
              </w:rPr>
              <w:t>4210</w:t>
            </w:r>
            <w:r>
              <w:rPr>
                <w:rFonts w:hint="eastAsia"/>
                <w:color w:val="0000FF"/>
                <w:sz w:val="18"/>
              </w:rPr>
              <w:t>）</w:t>
            </w:r>
          </w:p>
        </w:tc>
      </w:tr>
    </w:tbl>
    <w:p w14:paraId="317E5063" w14:textId="77777777" w:rsidR="00000000" w:rsidRDefault="007478C2">
      <w:pPr>
        <w:spacing w:line="360" w:lineRule="auto"/>
        <w:rPr>
          <w:rFonts w:ascii="宋体" w:hAnsi="宋体" w:hint="eastAsia"/>
          <w:b/>
          <w:sz w:val="24"/>
        </w:rPr>
      </w:pPr>
    </w:p>
    <w:p w14:paraId="55DEB803" w14:textId="77777777" w:rsidR="00000000" w:rsidRDefault="007478C2">
      <w:pPr>
        <w:spacing w:line="360" w:lineRule="auto"/>
        <w:rPr>
          <w:rFonts w:ascii="宋体" w:hAnsi="宋体" w:hint="eastAsia"/>
          <w:b/>
          <w:sz w:val="24"/>
        </w:rPr>
      </w:pPr>
      <w:r>
        <w:rPr>
          <w:rFonts w:ascii="宋体" w:hAnsi="宋体" w:hint="eastAsia"/>
          <w:b/>
          <w:sz w:val="24"/>
        </w:rPr>
        <w:t>11.5.4.</w:t>
      </w:r>
      <w:r>
        <w:rPr>
          <w:rFonts w:ascii="宋体" w:hAnsi="宋体"/>
          <w:b/>
          <w:sz w:val="24"/>
        </w:rPr>
        <w:t>21</w:t>
      </w:r>
      <w:r>
        <w:rPr>
          <w:rFonts w:ascii="宋体" w:hAnsi="宋体" w:hint="eastAsia"/>
          <w:b/>
          <w:sz w:val="24"/>
        </w:rPr>
        <w:t xml:space="preserve"> </w:t>
      </w:r>
      <w:r>
        <w:rPr>
          <w:rFonts w:ascii="宋体" w:hAnsi="宋体" w:hint="eastAsia"/>
          <w:b/>
          <w:sz w:val="24"/>
        </w:rPr>
        <w:t>预计负债（如有）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96B36FE" w14:textId="77777777">
        <w:tc>
          <w:tcPr>
            <w:tcW w:w="9286" w:type="dxa"/>
          </w:tcPr>
          <w:p w14:paraId="5C4620F5" w14:textId="77777777" w:rsidR="00000000" w:rsidRDefault="007478C2">
            <w:pPr>
              <w:spacing w:line="360" w:lineRule="auto"/>
              <w:outlineLvl w:val="2"/>
              <w:rPr>
                <w:b/>
                <w:bCs/>
              </w:rPr>
            </w:pPr>
            <w:r>
              <w:rPr>
                <w:rFonts w:hint="eastAsia"/>
                <w:color w:val="0000FF"/>
                <w:sz w:val="18"/>
              </w:rPr>
              <w:t>（</w:t>
            </w:r>
            <w:r>
              <w:rPr>
                <w:color w:val="0000FF"/>
                <w:sz w:val="18"/>
              </w:rPr>
              <w:t>4211</w:t>
            </w:r>
            <w:r>
              <w:rPr>
                <w:rFonts w:hint="eastAsia"/>
                <w:color w:val="0000FF"/>
                <w:sz w:val="18"/>
              </w:rPr>
              <w:t>）</w:t>
            </w:r>
          </w:p>
        </w:tc>
      </w:tr>
    </w:tbl>
    <w:p w14:paraId="71295588" w14:textId="77777777" w:rsidR="00000000" w:rsidRDefault="007478C2">
      <w:pPr>
        <w:spacing w:line="360" w:lineRule="auto"/>
        <w:rPr>
          <w:rFonts w:ascii="宋体" w:hAnsi="宋体"/>
          <w:b/>
          <w:sz w:val="24"/>
        </w:rPr>
      </w:pPr>
    </w:p>
    <w:p w14:paraId="59C34980" w14:textId="77777777" w:rsidR="00000000" w:rsidRDefault="007478C2">
      <w:pPr>
        <w:spacing w:line="360" w:lineRule="auto"/>
        <w:rPr>
          <w:rFonts w:ascii="宋体" w:hAnsi="宋体" w:hint="eastAsia"/>
          <w:b/>
          <w:sz w:val="24"/>
        </w:rPr>
      </w:pPr>
      <w:r>
        <w:rPr>
          <w:rFonts w:ascii="宋体" w:hAnsi="宋体" w:hint="eastAsia"/>
          <w:b/>
          <w:sz w:val="24"/>
        </w:rPr>
        <w:t>11.5.4.</w:t>
      </w:r>
      <w:r>
        <w:rPr>
          <w:rFonts w:ascii="宋体" w:hAnsi="宋体"/>
          <w:b/>
          <w:sz w:val="24"/>
        </w:rPr>
        <w:t>22</w:t>
      </w:r>
      <w:r>
        <w:rPr>
          <w:rFonts w:ascii="宋体" w:hAnsi="宋体" w:hint="eastAsia"/>
          <w:b/>
          <w:sz w:val="24"/>
        </w:rPr>
        <w:t xml:space="preserve"> </w:t>
      </w:r>
      <w:r>
        <w:rPr>
          <w:rFonts w:ascii="宋体" w:hAnsi="宋体" w:hint="eastAsia"/>
          <w:b/>
          <w:sz w:val="24"/>
        </w:rPr>
        <w:t>优先股、永续债等其他金融工具（如有）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805F32B" w14:textId="77777777">
        <w:tc>
          <w:tcPr>
            <w:tcW w:w="9286" w:type="dxa"/>
          </w:tcPr>
          <w:p w14:paraId="33E7A086" w14:textId="77777777" w:rsidR="00000000" w:rsidRDefault="007478C2">
            <w:pPr>
              <w:spacing w:line="360" w:lineRule="auto"/>
              <w:outlineLvl w:val="2"/>
            </w:pPr>
            <w:r>
              <w:rPr>
                <w:rFonts w:hint="eastAsia"/>
                <w:color w:val="0000FF"/>
                <w:sz w:val="18"/>
              </w:rPr>
              <w:t>（</w:t>
            </w:r>
            <w:r>
              <w:rPr>
                <w:color w:val="0000FF"/>
                <w:sz w:val="18"/>
              </w:rPr>
              <w:t>4212</w:t>
            </w:r>
            <w:r>
              <w:rPr>
                <w:rFonts w:hint="eastAsia"/>
                <w:color w:val="0000FF"/>
                <w:sz w:val="18"/>
              </w:rPr>
              <w:t>）</w:t>
            </w:r>
          </w:p>
        </w:tc>
      </w:tr>
    </w:tbl>
    <w:p w14:paraId="774EA530" w14:textId="77777777" w:rsidR="00000000" w:rsidRDefault="007478C2">
      <w:pPr>
        <w:spacing w:line="360" w:lineRule="auto"/>
        <w:rPr>
          <w:rFonts w:ascii="宋体" w:hAnsi="宋体" w:hint="eastAsia"/>
          <w:b/>
          <w:sz w:val="24"/>
        </w:rPr>
      </w:pPr>
    </w:p>
    <w:p w14:paraId="1F242A36" w14:textId="77777777" w:rsidR="00000000" w:rsidRDefault="007478C2">
      <w:pPr>
        <w:spacing w:line="360" w:lineRule="auto"/>
        <w:rPr>
          <w:rFonts w:ascii="宋体" w:hAnsi="宋体" w:hint="eastAsia"/>
          <w:b/>
          <w:sz w:val="24"/>
        </w:rPr>
      </w:pPr>
      <w:r>
        <w:rPr>
          <w:rFonts w:ascii="宋体" w:hAnsi="宋体" w:hint="eastAsia"/>
          <w:b/>
          <w:sz w:val="24"/>
        </w:rPr>
        <w:t>11.5.4.</w:t>
      </w:r>
      <w:r>
        <w:rPr>
          <w:rFonts w:ascii="宋体" w:hAnsi="宋体"/>
          <w:b/>
          <w:sz w:val="24"/>
        </w:rPr>
        <w:t>23</w:t>
      </w:r>
      <w:r>
        <w:rPr>
          <w:rFonts w:ascii="宋体" w:hAnsi="宋体" w:hint="eastAsia"/>
          <w:b/>
          <w:sz w:val="24"/>
        </w:rPr>
        <w:t xml:space="preserve"> </w:t>
      </w:r>
      <w:r>
        <w:rPr>
          <w:rFonts w:ascii="宋体" w:hAnsi="宋体" w:hint="eastAsia"/>
          <w:b/>
          <w:sz w:val="24"/>
        </w:rPr>
        <w:t>递延所得税资产与递</w:t>
      </w:r>
      <w:r>
        <w:rPr>
          <w:rFonts w:ascii="宋体" w:hAnsi="宋体" w:hint="eastAsia"/>
          <w:b/>
          <w:sz w:val="24"/>
        </w:rPr>
        <w:t>延所得税负债（如有）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4EA9A9A" w14:textId="77777777">
        <w:tc>
          <w:tcPr>
            <w:tcW w:w="9286" w:type="dxa"/>
          </w:tcPr>
          <w:p w14:paraId="49741230" w14:textId="77777777" w:rsidR="00000000" w:rsidRDefault="007478C2">
            <w:pPr>
              <w:spacing w:line="360" w:lineRule="auto"/>
              <w:outlineLvl w:val="2"/>
            </w:pPr>
            <w:r>
              <w:rPr>
                <w:rFonts w:hint="eastAsia"/>
                <w:color w:val="0000FF"/>
                <w:sz w:val="18"/>
              </w:rPr>
              <w:t>（</w:t>
            </w:r>
            <w:r>
              <w:rPr>
                <w:color w:val="0000FF"/>
                <w:sz w:val="18"/>
              </w:rPr>
              <w:t>4213</w:t>
            </w:r>
            <w:r>
              <w:rPr>
                <w:rFonts w:hint="eastAsia"/>
                <w:color w:val="0000FF"/>
                <w:sz w:val="18"/>
              </w:rPr>
              <w:t>）</w:t>
            </w:r>
          </w:p>
        </w:tc>
      </w:tr>
    </w:tbl>
    <w:p w14:paraId="3739AD49" w14:textId="77777777" w:rsidR="00000000" w:rsidRDefault="007478C2">
      <w:pPr>
        <w:spacing w:line="360" w:lineRule="auto"/>
        <w:rPr>
          <w:rFonts w:ascii="宋体" w:hAnsi="宋体" w:hint="eastAsia"/>
          <w:b/>
          <w:sz w:val="24"/>
        </w:rPr>
      </w:pPr>
    </w:p>
    <w:p w14:paraId="3AB98ADC" w14:textId="77777777" w:rsidR="00000000" w:rsidRDefault="007478C2">
      <w:pPr>
        <w:spacing w:line="360" w:lineRule="auto"/>
        <w:rPr>
          <w:rFonts w:ascii="宋体" w:hAnsi="宋体" w:hint="eastAsia"/>
          <w:b/>
          <w:sz w:val="24"/>
        </w:rPr>
      </w:pPr>
      <w:r>
        <w:rPr>
          <w:rFonts w:ascii="宋体" w:hAnsi="宋体" w:hint="eastAsia"/>
          <w:b/>
          <w:sz w:val="24"/>
        </w:rPr>
        <w:t>11.5.4.</w:t>
      </w:r>
      <w:r>
        <w:rPr>
          <w:rFonts w:ascii="宋体" w:hAnsi="宋体"/>
          <w:b/>
          <w:sz w:val="24"/>
        </w:rPr>
        <w:t>24</w:t>
      </w:r>
      <w:r>
        <w:rPr>
          <w:rFonts w:ascii="宋体" w:hAnsi="宋体" w:hint="eastAsia"/>
          <w:b/>
          <w:sz w:val="24"/>
        </w:rPr>
        <w:t xml:space="preserve"> </w:t>
      </w:r>
      <w:r>
        <w:rPr>
          <w:rFonts w:ascii="宋体" w:hAnsi="宋体" w:hint="eastAsia"/>
          <w:b/>
          <w:sz w:val="24"/>
        </w:rPr>
        <w:t>持有待售（如有）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0E379DC" w14:textId="77777777">
        <w:tc>
          <w:tcPr>
            <w:tcW w:w="9286" w:type="dxa"/>
          </w:tcPr>
          <w:p w14:paraId="7B10DC61" w14:textId="77777777" w:rsidR="00000000" w:rsidRDefault="007478C2">
            <w:pPr>
              <w:spacing w:line="360" w:lineRule="auto"/>
              <w:outlineLvl w:val="2"/>
            </w:pPr>
            <w:r>
              <w:rPr>
                <w:rFonts w:hint="eastAsia"/>
                <w:color w:val="0000FF"/>
                <w:sz w:val="18"/>
              </w:rPr>
              <w:t>（</w:t>
            </w:r>
            <w:r>
              <w:rPr>
                <w:color w:val="0000FF"/>
                <w:sz w:val="18"/>
              </w:rPr>
              <w:t>4214</w:t>
            </w:r>
            <w:r>
              <w:rPr>
                <w:rFonts w:hint="eastAsia"/>
                <w:color w:val="0000FF"/>
                <w:sz w:val="18"/>
              </w:rPr>
              <w:t>）</w:t>
            </w:r>
          </w:p>
        </w:tc>
      </w:tr>
    </w:tbl>
    <w:p w14:paraId="41C6DA3E" w14:textId="77777777" w:rsidR="00000000" w:rsidRDefault="007478C2">
      <w:pPr>
        <w:spacing w:line="360" w:lineRule="auto"/>
        <w:rPr>
          <w:rFonts w:ascii="宋体" w:hAnsi="宋体" w:hint="eastAsia"/>
          <w:b/>
          <w:sz w:val="24"/>
        </w:rPr>
      </w:pPr>
    </w:p>
    <w:p w14:paraId="04AF56E4" w14:textId="77777777" w:rsidR="00000000" w:rsidRDefault="007478C2">
      <w:pPr>
        <w:spacing w:line="360" w:lineRule="auto"/>
        <w:rPr>
          <w:rFonts w:ascii="宋体" w:hAnsi="宋体" w:hint="eastAsia"/>
          <w:b/>
          <w:sz w:val="24"/>
        </w:rPr>
      </w:pPr>
      <w:r>
        <w:rPr>
          <w:rFonts w:ascii="宋体" w:hAnsi="宋体" w:hint="eastAsia"/>
          <w:b/>
          <w:sz w:val="24"/>
        </w:rPr>
        <w:t>11.5.4.</w:t>
      </w:r>
      <w:r>
        <w:rPr>
          <w:rFonts w:ascii="宋体" w:hAnsi="宋体"/>
          <w:b/>
          <w:sz w:val="24"/>
        </w:rPr>
        <w:t>25</w:t>
      </w:r>
      <w:r>
        <w:rPr>
          <w:rFonts w:ascii="宋体" w:hAnsi="宋体" w:hint="eastAsia"/>
          <w:b/>
          <w:sz w:val="24"/>
        </w:rPr>
        <w:t xml:space="preserve"> </w:t>
      </w:r>
      <w:r>
        <w:rPr>
          <w:rFonts w:ascii="宋体" w:hAnsi="宋体" w:hint="eastAsia"/>
          <w:b/>
          <w:sz w:val="24"/>
        </w:rPr>
        <w:t>公允价值计量</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A91EA21" w14:textId="77777777">
        <w:tc>
          <w:tcPr>
            <w:tcW w:w="9286" w:type="dxa"/>
          </w:tcPr>
          <w:p w14:paraId="55A51E8D" w14:textId="77777777" w:rsidR="00000000" w:rsidRDefault="007478C2">
            <w:pPr>
              <w:spacing w:line="360" w:lineRule="auto"/>
              <w:outlineLvl w:val="2"/>
            </w:pPr>
            <w:r>
              <w:rPr>
                <w:rFonts w:hint="eastAsia"/>
                <w:color w:val="0000FF"/>
                <w:sz w:val="18"/>
              </w:rPr>
              <w:t>（</w:t>
            </w:r>
            <w:r>
              <w:rPr>
                <w:color w:val="0000FF"/>
                <w:sz w:val="18"/>
              </w:rPr>
              <w:t>4215</w:t>
            </w:r>
            <w:r>
              <w:rPr>
                <w:rFonts w:hint="eastAsia"/>
                <w:color w:val="0000FF"/>
                <w:sz w:val="18"/>
              </w:rPr>
              <w:t>）</w:t>
            </w:r>
          </w:p>
        </w:tc>
      </w:tr>
    </w:tbl>
    <w:p w14:paraId="0ACFC4D7" w14:textId="77777777" w:rsidR="00000000" w:rsidRDefault="007478C2">
      <w:pPr>
        <w:spacing w:line="360" w:lineRule="auto"/>
        <w:rPr>
          <w:rFonts w:ascii="宋体" w:hAnsi="宋体" w:hint="eastAsia"/>
          <w:b/>
          <w:sz w:val="24"/>
        </w:rPr>
      </w:pPr>
    </w:p>
    <w:p w14:paraId="5FBF1F34" w14:textId="77777777" w:rsidR="00000000" w:rsidRDefault="007478C2">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26</w:t>
      </w:r>
      <w:r>
        <w:rPr>
          <w:rFonts w:ascii="宋体" w:hAnsi="宋体" w:hint="eastAsia"/>
          <w:b/>
          <w:sz w:val="24"/>
        </w:rPr>
        <w:t xml:space="preserve"> </w:t>
      </w:r>
      <w:r>
        <w:rPr>
          <w:rFonts w:ascii="宋体" w:hAnsi="宋体" w:hint="eastAsia"/>
          <w:b/>
          <w:sz w:val="24"/>
        </w:rPr>
        <w:t>实收基金</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F004868" w14:textId="77777777">
        <w:tc>
          <w:tcPr>
            <w:tcW w:w="9286" w:type="dxa"/>
          </w:tcPr>
          <w:p w14:paraId="421D0973" w14:textId="77777777" w:rsidR="00000000" w:rsidRDefault="007478C2">
            <w:pPr>
              <w:spacing w:line="360" w:lineRule="auto"/>
              <w:outlineLvl w:val="2"/>
            </w:pPr>
            <w:r>
              <w:rPr>
                <w:rFonts w:hint="eastAsia"/>
                <w:color w:val="0000FF"/>
                <w:sz w:val="18"/>
              </w:rPr>
              <w:t>（</w:t>
            </w:r>
            <w:r>
              <w:rPr>
                <w:color w:val="0000FF"/>
                <w:sz w:val="18"/>
              </w:rPr>
              <w:t>4216</w:t>
            </w:r>
            <w:r>
              <w:rPr>
                <w:rFonts w:hint="eastAsia"/>
                <w:color w:val="0000FF"/>
                <w:sz w:val="18"/>
              </w:rPr>
              <w:t>）</w:t>
            </w:r>
          </w:p>
        </w:tc>
      </w:tr>
    </w:tbl>
    <w:p w14:paraId="78E6B07E" w14:textId="77777777" w:rsidR="00000000" w:rsidRDefault="007478C2">
      <w:pPr>
        <w:spacing w:line="360" w:lineRule="auto"/>
        <w:outlineLvl w:val="3"/>
        <w:rPr>
          <w:rFonts w:ascii="宋体" w:hAnsi="宋体" w:hint="eastAsia"/>
          <w:b/>
          <w:sz w:val="24"/>
        </w:rPr>
      </w:pPr>
    </w:p>
    <w:p w14:paraId="450DD593" w14:textId="77777777" w:rsidR="00000000" w:rsidRDefault="007478C2">
      <w:pPr>
        <w:spacing w:line="360" w:lineRule="auto"/>
        <w:outlineLvl w:val="3"/>
        <w:rPr>
          <w:rFonts w:ascii="宋体" w:hAnsi="宋体"/>
          <w:b/>
          <w:sz w:val="24"/>
        </w:rPr>
      </w:pPr>
      <w:r>
        <w:rPr>
          <w:rFonts w:ascii="宋体" w:hAnsi="宋体"/>
          <w:b/>
          <w:sz w:val="24"/>
        </w:rPr>
        <w:t>11.5.4.27</w:t>
      </w:r>
      <w:r>
        <w:rPr>
          <w:rFonts w:ascii="宋体" w:hAnsi="宋体" w:hint="eastAsia"/>
          <w:b/>
          <w:sz w:val="24"/>
        </w:rPr>
        <w:t xml:space="preserve"> </w:t>
      </w:r>
      <w:r>
        <w:rPr>
          <w:rFonts w:ascii="宋体" w:hAnsi="宋体"/>
          <w:b/>
          <w:sz w:val="24"/>
        </w:rPr>
        <w:t>收入</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A70B6C8" w14:textId="77777777">
        <w:tc>
          <w:tcPr>
            <w:tcW w:w="9286" w:type="dxa"/>
          </w:tcPr>
          <w:p w14:paraId="3EC72F5C" w14:textId="77777777" w:rsidR="00000000" w:rsidRDefault="007478C2">
            <w:pPr>
              <w:spacing w:line="360" w:lineRule="auto"/>
              <w:outlineLvl w:val="2"/>
            </w:pPr>
            <w:r>
              <w:rPr>
                <w:rFonts w:hint="eastAsia"/>
                <w:color w:val="0000FF"/>
                <w:sz w:val="18"/>
              </w:rPr>
              <w:t>（</w:t>
            </w:r>
            <w:r>
              <w:rPr>
                <w:color w:val="0000FF"/>
                <w:sz w:val="18"/>
              </w:rPr>
              <w:t>4217</w:t>
            </w:r>
            <w:r>
              <w:rPr>
                <w:rFonts w:hint="eastAsia"/>
                <w:color w:val="0000FF"/>
                <w:sz w:val="18"/>
              </w:rPr>
              <w:t>）</w:t>
            </w:r>
          </w:p>
        </w:tc>
      </w:tr>
    </w:tbl>
    <w:p w14:paraId="5121191B" w14:textId="77777777" w:rsidR="00000000" w:rsidRDefault="007478C2">
      <w:pPr>
        <w:spacing w:line="360" w:lineRule="auto"/>
        <w:outlineLvl w:val="3"/>
        <w:rPr>
          <w:rFonts w:ascii="宋体" w:hAnsi="宋体"/>
          <w:b/>
          <w:sz w:val="24"/>
        </w:rPr>
      </w:pPr>
    </w:p>
    <w:p w14:paraId="7DCD03C9" w14:textId="77777777" w:rsidR="00000000" w:rsidRDefault="007478C2">
      <w:pPr>
        <w:spacing w:line="360" w:lineRule="auto"/>
        <w:outlineLvl w:val="3"/>
        <w:rPr>
          <w:rFonts w:ascii="宋体" w:hAnsi="宋体"/>
          <w:b/>
          <w:sz w:val="24"/>
        </w:rPr>
      </w:pPr>
      <w:r>
        <w:rPr>
          <w:rFonts w:ascii="宋体" w:hAnsi="宋体"/>
          <w:b/>
          <w:sz w:val="24"/>
        </w:rPr>
        <w:t>11.5.4.28</w:t>
      </w:r>
      <w:r>
        <w:rPr>
          <w:rFonts w:ascii="宋体" w:hAnsi="宋体" w:hint="eastAsia"/>
          <w:b/>
          <w:sz w:val="24"/>
        </w:rPr>
        <w:t xml:space="preserve"> </w:t>
      </w:r>
      <w:r>
        <w:rPr>
          <w:rFonts w:ascii="宋体" w:hAnsi="宋体"/>
          <w:b/>
          <w:sz w:val="24"/>
        </w:rPr>
        <w:t>费用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E3A5DDF" w14:textId="77777777">
        <w:tc>
          <w:tcPr>
            <w:tcW w:w="9286" w:type="dxa"/>
          </w:tcPr>
          <w:p w14:paraId="3D173433" w14:textId="77777777" w:rsidR="00000000" w:rsidRDefault="007478C2">
            <w:pPr>
              <w:spacing w:line="360" w:lineRule="auto"/>
              <w:outlineLvl w:val="2"/>
            </w:pPr>
            <w:r>
              <w:rPr>
                <w:rFonts w:hint="eastAsia"/>
                <w:color w:val="0000FF"/>
                <w:sz w:val="18"/>
              </w:rPr>
              <w:t>（</w:t>
            </w:r>
            <w:r>
              <w:rPr>
                <w:color w:val="0000FF"/>
                <w:sz w:val="18"/>
              </w:rPr>
              <w:t>4218</w:t>
            </w:r>
            <w:r>
              <w:rPr>
                <w:rFonts w:hint="eastAsia"/>
                <w:color w:val="0000FF"/>
                <w:sz w:val="18"/>
              </w:rPr>
              <w:t>）</w:t>
            </w:r>
          </w:p>
        </w:tc>
      </w:tr>
    </w:tbl>
    <w:p w14:paraId="60300994" w14:textId="77777777" w:rsidR="00000000" w:rsidRDefault="007478C2">
      <w:pPr>
        <w:spacing w:line="360" w:lineRule="auto"/>
        <w:outlineLvl w:val="3"/>
        <w:rPr>
          <w:rFonts w:ascii="宋体" w:hAnsi="宋体"/>
          <w:b/>
          <w:sz w:val="24"/>
        </w:rPr>
      </w:pPr>
    </w:p>
    <w:p w14:paraId="2DEC5D3D" w14:textId="77777777" w:rsidR="00000000" w:rsidRDefault="007478C2">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29</w:t>
      </w:r>
      <w:r>
        <w:rPr>
          <w:rFonts w:ascii="宋体" w:hAnsi="宋体" w:hint="eastAsia"/>
          <w:b/>
          <w:sz w:val="24"/>
        </w:rPr>
        <w:t xml:space="preserve"> </w:t>
      </w:r>
      <w:r>
        <w:rPr>
          <w:rFonts w:ascii="宋体" w:hAnsi="宋体" w:hint="eastAsia"/>
          <w:b/>
          <w:sz w:val="24"/>
        </w:rPr>
        <w:t>租赁（如有）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89FF54D" w14:textId="77777777">
        <w:tc>
          <w:tcPr>
            <w:tcW w:w="9286" w:type="dxa"/>
          </w:tcPr>
          <w:p w14:paraId="5FC1CB45" w14:textId="77777777" w:rsidR="00000000" w:rsidRDefault="007478C2">
            <w:pPr>
              <w:spacing w:line="360" w:lineRule="auto"/>
              <w:outlineLvl w:val="2"/>
            </w:pPr>
            <w:r>
              <w:rPr>
                <w:rFonts w:hint="eastAsia"/>
                <w:color w:val="0000FF"/>
                <w:sz w:val="18"/>
              </w:rPr>
              <w:t>（</w:t>
            </w:r>
            <w:r>
              <w:rPr>
                <w:color w:val="0000FF"/>
                <w:sz w:val="18"/>
              </w:rPr>
              <w:t>4219</w:t>
            </w:r>
            <w:r>
              <w:rPr>
                <w:rFonts w:hint="eastAsia"/>
                <w:color w:val="0000FF"/>
                <w:sz w:val="18"/>
              </w:rPr>
              <w:t>）</w:t>
            </w:r>
          </w:p>
        </w:tc>
      </w:tr>
    </w:tbl>
    <w:p w14:paraId="1B925FA5" w14:textId="77777777" w:rsidR="00000000" w:rsidRDefault="007478C2">
      <w:pPr>
        <w:spacing w:line="360" w:lineRule="auto"/>
        <w:outlineLvl w:val="3"/>
        <w:rPr>
          <w:rFonts w:ascii="宋体" w:hAnsi="宋体" w:hint="eastAsia"/>
          <w:b/>
          <w:sz w:val="24"/>
        </w:rPr>
      </w:pPr>
    </w:p>
    <w:p w14:paraId="596BFA28" w14:textId="77777777" w:rsidR="00000000" w:rsidRDefault="007478C2">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30</w:t>
      </w:r>
      <w:r>
        <w:rPr>
          <w:rFonts w:ascii="宋体" w:hAnsi="宋体" w:hint="eastAsia"/>
          <w:b/>
          <w:sz w:val="24"/>
        </w:rPr>
        <w:t xml:space="preserve"> </w:t>
      </w:r>
      <w:r>
        <w:rPr>
          <w:rFonts w:ascii="宋体" w:hAnsi="宋体" w:hint="eastAsia"/>
          <w:b/>
          <w:sz w:val="24"/>
        </w:rPr>
        <w:t>政府补助（如有）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2AA15AC" w14:textId="77777777">
        <w:tc>
          <w:tcPr>
            <w:tcW w:w="9286" w:type="dxa"/>
          </w:tcPr>
          <w:p w14:paraId="1E68B9BC" w14:textId="77777777" w:rsidR="00000000" w:rsidRDefault="007478C2">
            <w:pPr>
              <w:spacing w:line="360" w:lineRule="auto"/>
              <w:outlineLvl w:val="2"/>
            </w:pPr>
            <w:r>
              <w:rPr>
                <w:rFonts w:hint="eastAsia"/>
                <w:color w:val="0000FF"/>
                <w:sz w:val="18"/>
              </w:rPr>
              <w:t>（</w:t>
            </w:r>
            <w:r>
              <w:rPr>
                <w:color w:val="0000FF"/>
                <w:sz w:val="18"/>
              </w:rPr>
              <w:t>4220</w:t>
            </w:r>
            <w:r>
              <w:rPr>
                <w:rFonts w:hint="eastAsia"/>
                <w:color w:val="0000FF"/>
                <w:sz w:val="18"/>
              </w:rPr>
              <w:t>）</w:t>
            </w:r>
          </w:p>
        </w:tc>
      </w:tr>
    </w:tbl>
    <w:p w14:paraId="420E400D" w14:textId="77777777" w:rsidR="00000000" w:rsidRDefault="007478C2">
      <w:pPr>
        <w:spacing w:line="360" w:lineRule="auto"/>
        <w:outlineLvl w:val="3"/>
        <w:rPr>
          <w:rFonts w:ascii="宋体" w:hAnsi="宋体" w:hint="eastAsia"/>
          <w:b/>
          <w:sz w:val="24"/>
        </w:rPr>
      </w:pPr>
    </w:p>
    <w:p w14:paraId="37BC0106" w14:textId="77777777" w:rsidR="00000000" w:rsidRDefault="007478C2">
      <w:pPr>
        <w:spacing w:line="360" w:lineRule="auto"/>
        <w:outlineLvl w:val="3"/>
        <w:rPr>
          <w:rFonts w:ascii="宋体" w:hAnsi="宋体" w:hint="eastAsia"/>
          <w:b/>
          <w:sz w:val="24"/>
        </w:rPr>
      </w:pPr>
      <w:r>
        <w:rPr>
          <w:rFonts w:ascii="宋体" w:hAnsi="宋体" w:hint="eastAsia"/>
          <w:b/>
          <w:sz w:val="24"/>
        </w:rPr>
        <w:t>11.5.4.</w:t>
      </w:r>
      <w:r>
        <w:rPr>
          <w:rFonts w:ascii="宋体" w:hAnsi="宋体"/>
          <w:b/>
          <w:sz w:val="24"/>
        </w:rPr>
        <w:t>31</w:t>
      </w:r>
      <w:r>
        <w:rPr>
          <w:rFonts w:ascii="宋体" w:hAnsi="宋体" w:hint="eastAsia"/>
          <w:b/>
          <w:sz w:val="24"/>
        </w:rPr>
        <w:t xml:space="preserve"> </w:t>
      </w:r>
      <w:r>
        <w:rPr>
          <w:rFonts w:ascii="宋体" w:hAnsi="宋体" w:hint="eastAsia"/>
          <w:b/>
          <w:sz w:val="24"/>
        </w:rPr>
        <w:t>基金的收益分配政策</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6D506C6" w14:textId="77777777">
        <w:tc>
          <w:tcPr>
            <w:tcW w:w="9286" w:type="dxa"/>
          </w:tcPr>
          <w:p w14:paraId="428015E7" w14:textId="77777777" w:rsidR="00000000" w:rsidRDefault="007478C2">
            <w:pPr>
              <w:spacing w:line="360" w:lineRule="auto"/>
              <w:outlineLvl w:val="2"/>
            </w:pPr>
            <w:r>
              <w:rPr>
                <w:rFonts w:hint="eastAsia"/>
                <w:color w:val="0000FF"/>
                <w:sz w:val="18"/>
              </w:rPr>
              <w:t>（</w:t>
            </w:r>
            <w:r>
              <w:rPr>
                <w:rFonts w:hint="eastAsia"/>
                <w:color w:val="0000FF"/>
                <w:sz w:val="18"/>
              </w:rPr>
              <w:t>0</w:t>
            </w:r>
            <w:r>
              <w:rPr>
                <w:color w:val="0000FF"/>
                <w:sz w:val="18"/>
              </w:rPr>
              <w:t>692</w:t>
            </w:r>
            <w:r>
              <w:rPr>
                <w:rFonts w:hint="eastAsia"/>
                <w:color w:val="0000FF"/>
                <w:sz w:val="18"/>
              </w:rPr>
              <w:t>）</w:t>
            </w:r>
          </w:p>
        </w:tc>
      </w:tr>
    </w:tbl>
    <w:p w14:paraId="7571BB2F" w14:textId="77777777" w:rsidR="00000000" w:rsidRDefault="007478C2">
      <w:pPr>
        <w:spacing w:line="360" w:lineRule="auto"/>
        <w:outlineLvl w:val="3"/>
        <w:rPr>
          <w:rFonts w:ascii="宋体" w:hAnsi="宋体" w:hint="eastAsia"/>
          <w:b/>
          <w:sz w:val="24"/>
        </w:rPr>
      </w:pPr>
    </w:p>
    <w:p w14:paraId="2726F170" w14:textId="77777777" w:rsidR="00000000" w:rsidRDefault="007478C2">
      <w:pPr>
        <w:spacing w:line="360" w:lineRule="auto"/>
        <w:outlineLvl w:val="3"/>
        <w:rPr>
          <w:rFonts w:ascii="宋体" w:hAnsi="宋体" w:hint="eastAsia"/>
          <w:b/>
          <w:sz w:val="24"/>
        </w:rPr>
      </w:pPr>
      <w:r>
        <w:rPr>
          <w:rFonts w:ascii="宋体" w:hAnsi="宋体"/>
          <w:b/>
          <w:sz w:val="24"/>
        </w:rPr>
        <w:t>11.5.4.32</w:t>
      </w:r>
      <w:r>
        <w:rPr>
          <w:rFonts w:ascii="宋体" w:hAnsi="宋体" w:hint="eastAsia"/>
          <w:b/>
          <w:sz w:val="24"/>
        </w:rPr>
        <w:t xml:space="preserve"> </w:t>
      </w:r>
      <w:r>
        <w:rPr>
          <w:rFonts w:ascii="宋体" w:hAnsi="宋体"/>
          <w:b/>
          <w:sz w:val="24"/>
        </w:rPr>
        <w:t>分部报告</w:t>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3BC8A65" w14:textId="77777777">
        <w:tc>
          <w:tcPr>
            <w:tcW w:w="9286" w:type="dxa"/>
          </w:tcPr>
          <w:p w14:paraId="1C0916CD" w14:textId="77777777" w:rsidR="00000000" w:rsidRDefault="007478C2">
            <w:pPr>
              <w:spacing w:line="360" w:lineRule="auto"/>
              <w:outlineLvl w:val="2"/>
            </w:pPr>
            <w:r>
              <w:rPr>
                <w:rFonts w:hint="eastAsia"/>
                <w:color w:val="0000FF"/>
                <w:sz w:val="18"/>
              </w:rPr>
              <w:t>（</w:t>
            </w:r>
            <w:r>
              <w:rPr>
                <w:color w:val="0000FF"/>
                <w:sz w:val="18"/>
              </w:rPr>
              <w:t>2879</w:t>
            </w:r>
            <w:r>
              <w:rPr>
                <w:rFonts w:hint="eastAsia"/>
                <w:color w:val="0000FF"/>
                <w:sz w:val="18"/>
              </w:rPr>
              <w:t>）</w:t>
            </w:r>
          </w:p>
        </w:tc>
      </w:tr>
    </w:tbl>
    <w:p w14:paraId="131608F4" w14:textId="77777777" w:rsidR="00000000" w:rsidRDefault="007478C2">
      <w:pPr>
        <w:spacing w:line="360" w:lineRule="auto"/>
        <w:outlineLvl w:val="3"/>
        <w:rPr>
          <w:rFonts w:ascii="宋体" w:hAnsi="宋体" w:hint="eastAsia"/>
          <w:b/>
          <w:sz w:val="24"/>
        </w:rPr>
      </w:pPr>
    </w:p>
    <w:p w14:paraId="4F623E53" w14:textId="77777777" w:rsidR="00000000" w:rsidRDefault="007478C2">
      <w:pPr>
        <w:spacing w:line="360" w:lineRule="auto"/>
        <w:outlineLvl w:val="3"/>
        <w:rPr>
          <w:rFonts w:ascii="宋体" w:hAnsi="宋体" w:hint="eastAsia"/>
          <w:b/>
          <w:sz w:val="24"/>
        </w:rPr>
      </w:pPr>
      <w:r>
        <w:rPr>
          <w:rFonts w:ascii="宋体" w:hAnsi="宋体" w:hint="eastAsia"/>
          <w:b/>
          <w:sz w:val="24"/>
        </w:rPr>
        <w:t>11.</w:t>
      </w:r>
      <w:r>
        <w:rPr>
          <w:rFonts w:ascii="宋体" w:hAnsi="宋体" w:hint="eastAsia"/>
          <w:b/>
          <w:sz w:val="24"/>
        </w:rPr>
        <w:t>5.4.</w:t>
      </w:r>
      <w:r>
        <w:rPr>
          <w:rFonts w:ascii="宋体" w:hAnsi="宋体"/>
          <w:b/>
          <w:sz w:val="24"/>
        </w:rPr>
        <w:t>33</w:t>
      </w:r>
      <w:r>
        <w:rPr>
          <w:rFonts w:ascii="宋体" w:hAnsi="宋体" w:hint="eastAsia"/>
          <w:b/>
          <w:sz w:val="24"/>
        </w:rPr>
        <w:t xml:space="preserve"> </w:t>
      </w:r>
      <w:r>
        <w:rPr>
          <w:rFonts w:ascii="宋体" w:hAnsi="宋体" w:hint="eastAsia"/>
          <w:b/>
          <w:sz w:val="24"/>
        </w:rPr>
        <w:t>其他重要的会计政策和会计估计（如有）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1B3D9DC" w14:textId="77777777">
        <w:tc>
          <w:tcPr>
            <w:tcW w:w="9286" w:type="dxa"/>
          </w:tcPr>
          <w:p w14:paraId="06FDCD26" w14:textId="77777777" w:rsidR="00000000" w:rsidRDefault="007478C2">
            <w:pPr>
              <w:spacing w:line="360" w:lineRule="auto"/>
              <w:outlineLvl w:val="2"/>
            </w:pPr>
            <w:r>
              <w:rPr>
                <w:rFonts w:hint="eastAsia"/>
                <w:color w:val="0000FF"/>
                <w:sz w:val="18"/>
              </w:rPr>
              <w:t>（</w:t>
            </w:r>
            <w:r>
              <w:rPr>
                <w:rFonts w:hint="eastAsia"/>
                <w:color w:val="0000FF"/>
                <w:sz w:val="18"/>
              </w:rPr>
              <w:t>2</w:t>
            </w:r>
            <w:r>
              <w:rPr>
                <w:color w:val="0000FF"/>
                <w:sz w:val="18"/>
              </w:rPr>
              <w:t>144</w:t>
            </w:r>
            <w:r>
              <w:rPr>
                <w:rFonts w:hint="eastAsia"/>
                <w:color w:val="0000FF"/>
                <w:sz w:val="18"/>
              </w:rPr>
              <w:t>）</w:t>
            </w:r>
          </w:p>
        </w:tc>
      </w:tr>
    </w:tbl>
    <w:p w14:paraId="7BB9A974" w14:textId="77777777" w:rsidR="00000000" w:rsidRDefault="007478C2">
      <w:pPr>
        <w:outlineLvl w:val="3"/>
        <w:rPr>
          <w:rFonts w:ascii="宋体" w:hAnsi="宋体"/>
          <w:b/>
          <w:sz w:val="24"/>
        </w:rPr>
      </w:pPr>
    </w:p>
    <w:p w14:paraId="1CA6D3DC" w14:textId="77777777" w:rsidR="00000000" w:rsidRDefault="007478C2">
      <w:pPr>
        <w:spacing w:line="360" w:lineRule="auto"/>
        <w:outlineLvl w:val="2"/>
        <w:rPr>
          <w:rFonts w:ascii="宋体" w:hAnsi="宋体"/>
          <w:b/>
          <w:sz w:val="24"/>
        </w:rPr>
      </w:pPr>
      <w:r>
        <w:rPr>
          <w:rFonts w:ascii="宋体" w:hAnsi="宋体" w:hint="eastAsia"/>
          <w:b/>
          <w:sz w:val="24"/>
        </w:rPr>
        <w:t xml:space="preserve">11.5.5 </w:t>
      </w:r>
      <w:r>
        <w:rPr>
          <w:rFonts w:ascii="宋体" w:hAnsi="宋体" w:hint="eastAsia"/>
          <w:b/>
          <w:sz w:val="24"/>
        </w:rPr>
        <w:t>会计政策和会计估计变更以及差错更正的说明</w:t>
      </w:r>
      <w:r>
        <w:rPr>
          <w:rStyle w:val="FootnoteReference"/>
          <w:rFonts w:ascii="宋体" w:hAnsi="宋体"/>
          <w:b/>
          <w:sz w:val="24"/>
        </w:rPr>
        <w:footnoteReference w:id="447"/>
      </w:r>
    </w:p>
    <w:p w14:paraId="471A5731" w14:textId="77777777" w:rsidR="00000000" w:rsidRDefault="007478C2">
      <w:pPr>
        <w:spacing w:line="360" w:lineRule="auto"/>
        <w:outlineLvl w:val="3"/>
        <w:rPr>
          <w:rFonts w:ascii="宋体" w:hAnsi="宋体" w:hint="eastAsia"/>
          <w:b/>
          <w:sz w:val="24"/>
        </w:rPr>
      </w:pPr>
      <w:r>
        <w:rPr>
          <w:rFonts w:ascii="宋体" w:hAnsi="宋体" w:hint="eastAsia"/>
          <w:b/>
          <w:sz w:val="24"/>
        </w:rPr>
        <w:t xml:space="preserve">11.5.5.1 </w:t>
      </w:r>
      <w:r>
        <w:rPr>
          <w:rFonts w:ascii="宋体" w:hAnsi="宋体" w:hint="eastAsia"/>
          <w:b/>
          <w:sz w:val="24"/>
        </w:rPr>
        <w:t>会计政策变更的说明</w:t>
      </w:r>
      <w:r>
        <w:rPr>
          <w:rStyle w:val="FootnoteReference"/>
          <w:rFonts w:ascii="宋体" w:hAnsi="宋体"/>
          <w:b/>
          <w:sz w:val="24"/>
        </w:rPr>
        <w:footnoteReference w:id="448"/>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20905F7" w14:textId="77777777">
        <w:tc>
          <w:tcPr>
            <w:tcW w:w="9286" w:type="dxa"/>
          </w:tcPr>
          <w:p w14:paraId="588FDC73" w14:textId="77777777" w:rsidR="00000000" w:rsidRDefault="007478C2">
            <w:pPr>
              <w:spacing w:line="360" w:lineRule="auto"/>
              <w:outlineLvl w:val="2"/>
            </w:pPr>
            <w:r>
              <w:rPr>
                <w:rFonts w:hint="eastAsia"/>
                <w:color w:val="0000FF"/>
                <w:sz w:val="18"/>
              </w:rPr>
              <w:t>（</w:t>
            </w:r>
            <w:r>
              <w:rPr>
                <w:rFonts w:hint="eastAsia"/>
                <w:color w:val="0000FF"/>
                <w:sz w:val="18"/>
              </w:rPr>
              <w:t>2</w:t>
            </w:r>
            <w:r>
              <w:rPr>
                <w:color w:val="0000FF"/>
                <w:sz w:val="18"/>
              </w:rPr>
              <w:t>039</w:t>
            </w:r>
            <w:r>
              <w:rPr>
                <w:rFonts w:hint="eastAsia"/>
                <w:color w:val="0000FF"/>
                <w:sz w:val="18"/>
              </w:rPr>
              <w:t>）</w:t>
            </w:r>
          </w:p>
        </w:tc>
      </w:tr>
    </w:tbl>
    <w:p w14:paraId="4F369492" w14:textId="77777777" w:rsidR="00000000" w:rsidRDefault="007478C2">
      <w:pPr>
        <w:spacing w:line="360" w:lineRule="auto"/>
        <w:outlineLvl w:val="3"/>
        <w:rPr>
          <w:rFonts w:ascii="宋体" w:hAnsi="宋体" w:hint="eastAsia"/>
          <w:b/>
          <w:sz w:val="24"/>
        </w:rPr>
      </w:pPr>
    </w:p>
    <w:p w14:paraId="7BEE7595" w14:textId="77777777" w:rsidR="00000000" w:rsidRDefault="007478C2">
      <w:pPr>
        <w:spacing w:line="360" w:lineRule="auto"/>
        <w:outlineLvl w:val="3"/>
        <w:rPr>
          <w:rFonts w:ascii="宋体" w:hAnsi="宋体" w:hint="eastAsia"/>
          <w:b/>
          <w:sz w:val="24"/>
        </w:rPr>
      </w:pPr>
      <w:r>
        <w:rPr>
          <w:rFonts w:ascii="宋体" w:hAnsi="宋体" w:hint="eastAsia"/>
          <w:b/>
          <w:sz w:val="24"/>
        </w:rPr>
        <w:t xml:space="preserve">11.5.5.2 </w:t>
      </w:r>
      <w:r>
        <w:rPr>
          <w:rFonts w:ascii="宋体" w:hAnsi="宋体" w:hint="eastAsia"/>
          <w:b/>
          <w:sz w:val="24"/>
        </w:rPr>
        <w:t>会计估计变更的说明</w:t>
      </w:r>
      <w:r>
        <w:rPr>
          <w:rStyle w:val="FootnoteReference"/>
          <w:rFonts w:ascii="宋体" w:hAnsi="宋体"/>
          <w:b/>
          <w:sz w:val="24"/>
        </w:rPr>
        <w:footnoteReference w:id="449"/>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C85FE3D" w14:textId="77777777">
        <w:tc>
          <w:tcPr>
            <w:tcW w:w="9286" w:type="dxa"/>
          </w:tcPr>
          <w:p w14:paraId="0621DF73" w14:textId="77777777" w:rsidR="00000000" w:rsidRDefault="007478C2">
            <w:pPr>
              <w:spacing w:line="360" w:lineRule="auto"/>
              <w:outlineLvl w:val="2"/>
            </w:pPr>
            <w:r>
              <w:rPr>
                <w:rFonts w:hint="eastAsia"/>
                <w:color w:val="0000FF"/>
                <w:sz w:val="18"/>
              </w:rPr>
              <w:t>（</w:t>
            </w:r>
            <w:r>
              <w:rPr>
                <w:color w:val="0000FF"/>
                <w:sz w:val="18"/>
              </w:rPr>
              <w:t>2040</w:t>
            </w:r>
            <w:r>
              <w:rPr>
                <w:rFonts w:hint="eastAsia"/>
                <w:color w:val="0000FF"/>
                <w:sz w:val="18"/>
              </w:rPr>
              <w:t>）</w:t>
            </w:r>
          </w:p>
        </w:tc>
      </w:tr>
    </w:tbl>
    <w:p w14:paraId="1B776498" w14:textId="77777777" w:rsidR="00000000" w:rsidRDefault="007478C2">
      <w:pPr>
        <w:spacing w:line="360" w:lineRule="auto"/>
        <w:outlineLvl w:val="3"/>
        <w:rPr>
          <w:rFonts w:ascii="宋体" w:hAnsi="宋体" w:hint="eastAsia"/>
          <w:b/>
          <w:sz w:val="24"/>
        </w:rPr>
      </w:pPr>
    </w:p>
    <w:p w14:paraId="4E5AED6A" w14:textId="77777777" w:rsidR="00000000" w:rsidRDefault="007478C2">
      <w:pPr>
        <w:spacing w:line="360" w:lineRule="auto"/>
        <w:outlineLvl w:val="3"/>
        <w:rPr>
          <w:rFonts w:ascii="宋体" w:hAnsi="宋体" w:hint="eastAsia"/>
          <w:b/>
          <w:sz w:val="24"/>
        </w:rPr>
      </w:pPr>
      <w:r>
        <w:rPr>
          <w:rFonts w:ascii="宋体" w:hAnsi="宋体" w:hint="eastAsia"/>
          <w:b/>
          <w:sz w:val="24"/>
        </w:rPr>
        <w:t xml:space="preserve">11.5.5.3 </w:t>
      </w:r>
      <w:r>
        <w:rPr>
          <w:rFonts w:ascii="宋体" w:hAnsi="宋体" w:hint="eastAsia"/>
          <w:b/>
          <w:sz w:val="24"/>
        </w:rPr>
        <w:t>差错更正的说明</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34DD7CE" w14:textId="77777777">
        <w:tc>
          <w:tcPr>
            <w:tcW w:w="9286" w:type="dxa"/>
          </w:tcPr>
          <w:p w14:paraId="1152DF51" w14:textId="77777777" w:rsidR="00000000" w:rsidRDefault="007478C2">
            <w:pPr>
              <w:spacing w:line="360" w:lineRule="auto"/>
              <w:outlineLvl w:val="2"/>
            </w:pPr>
            <w:r>
              <w:rPr>
                <w:rFonts w:hint="eastAsia"/>
                <w:color w:val="0000FF"/>
                <w:sz w:val="18"/>
              </w:rPr>
              <w:t>（</w:t>
            </w:r>
            <w:r>
              <w:rPr>
                <w:rFonts w:hint="eastAsia"/>
                <w:color w:val="0000FF"/>
                <w:sz w:val="18"/>
              </w:rPr>
              <w:t>06</w:t>
            </w:r>
            <w:r>
              <w:rPr>
                <w:color w:val="0000FF"/>
                <w:sz w:val="18"/>
              </w:rPr>
              <w:t>95</w:t>
            </w:r>
            <w:r>
              <w:rPr>
                <w:rFonts w:hint="eastAsia"/>
                <w:color w:val="0000FF"/>
                <w:sz w:val="18"/>
              </w:rPr>
              <w:t>）</w:t>
            </w:r>
          </w:p>
        </w:tc>
      </w:tr>
    </w:tbl>
    <w:p w14:paraId="4C5CC836" w14:textId="77777777" w:rsidR="00000000" w:rsidRDefault="007478C2">
      <w:pPr>
        <w:spacing w:line="360" w:lineRule="auto"/>
        <w:outlineLvl w:val="3"/>
        <w:rPr>
          <w:rFonts w:ascii="宋体" w:hAnsi="宋体" w:hint="eastAsia"/>
          <w:b/>
          <w:sz w:val="24"/>
        </w:rPr>
      </w:pPr>
    </w:p>
    <w:p w14:paraId="1E79994F" w14:textId="77777777" w:rsidR="00000000" w:rsidRDefault="007478C2">
      <w:pPr>
        <w:spacing w:line="360" w:lineRule="auto"/>
        <w:outlineLvl w:val="2"/>
        <w:rPr>
          <w:rFonts w:ascii="宋体" w:hAnsi="宋体"/>
          <w:b/>
          <w:sz w:val="24"/>
        </w:rPr>
      </w:pPr>
      <w:r>
        <w:rPr>
          <w:rFonts w:ascii="宋体" w:hAnsi="宋体" w:hint="eastAsia"/>
          <w:b/>
          <w:sz w:val="24"/>
        </w:rPr>
        <w:t xml:space="preserve">11.5.6 </w:t>
      </w:r>
      <w:r>
        <w:rPr>
          <w:rFonts w:ascii="宋体" w:hAnsi="宋体" w:hint="eastAsia"/>
          <w:b/>
          <w:sz w:val="24"/>
        </w:rPr>
        <w:t>税项</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45796F4" w14:textId="77777777">
        <w:tc>
          <w:tcPr>
            <w:tcW w:w="9286" w:type="dxa"/>
          </w:tcPr>
          <w:p w14:paraId="39FB2F6F" w14:textId="77777777" w:rsidR="00000000" w:rsidRDefault="007478C2">
            <w:pPr>
              <w:spacing w:line="360" w:lineRule="auto"/>
              <w:outlineLvl w:val="2"/>
            </w:pPr>
            <w:r>
              <w:rPr>
                <w:rFonts w:hint="eastAsia"/>
                <w:color w:val="0000FF"/>
                <w:sz w:val="18"/>
              </w:rPr>
              <w:t>（</w:t>
            </w:r>
            <w:r>
              <w:rPr>
                <w:color w:val="0000FF"/>
                <w:sz w:val="18"/>
              </w:rPr>
              <w:t>0696</w:t>
            </w:r>
            <w:r>
              <w:rPr>
                <w:rFonts w:hint="eastAsia"/>
                <w:color w:val="0000FF"/>
                <w:sz w:val="18"/>
              </w:rPr>
              <w:t>）</w:t>
            </w:r>
          </w:p>
        </w:tc>
      </w:tr>
    </w:tbl>
    <w:p w14:paraId="5F47027A" w14:textId="77777777" w:rsidR="00000000" w:rsidRDefault="007478C2">
      <w:pPr>
        <w:rPr>
          <w:rFonts w:ascii="宋体" w:hAnsi="宋体"/>
          <w:color w:val="0000FF"/>
          <w:kern w:val="0"/>
          <w:sz w:val="18"/>
        </w:rPr>
      </w:pPr>
    </w:p>
    <w:p w14:paraId="4236FBA1" w14:textId="77777777" w:rsidR="00000000" w:rsidRDefault="007478C2">
      <w:pPr>
        <w:spacing w:line="360" w:lineRule="auto"/>
        <w:outlineLvl w:val="2"/>
        <w:rPr>
          <w:rFonts w:ascii="宋体" w:hAnsi="宋体"/>
          <w:b/>
          <w:sz w:val="24"/>
        </w:rPr>
      </w:pPr>
      <w:r>
        <w:rPr>
          <w:rFonts w:ascii="宋体" w:hAnsi="宋体" w:hint="eastAsia"/>
          <w:b/>
          <w:sz w:val="24"/>
        </w:rPr>
        <w:t xml:space="preserve">11.5.7 </w:t>
      </w:r>
      <w:r>
        <w:rPr>
          <w:rFonts w:ascii="宋体" w:hAnsi="宋体" w:hint="eastAsia"/>
          <w:b/>
          <w:sz w:val="24"/>
        </w:rPr>
        <w:t>合并财务报表重要项目的说明</w:t>
      </w:r>
      <w:r>
        <w:rPr>
          <w:rStyle w:val="FootnoteReference"/>
          <w:rFonts w:ascii="宋体" w:hAnsi="宋体"/>
          <w:b/>
          <w:sz w:val="24"/>
        </w:rPr>
        <w:footnoteReference w:id="450"/>
      </w:r>
    </w:p>
    <w:p w14:paraId="52602C40" w14:textId="77777777" w:rsidR="00000000" w:rsidRDefault="007478C2">
      <w:pPr>
        <w:spacing w:line="360" w:lineRule="auto"/>
        <w:outlineLvl w:val="3"/>
        <w:rPr>
          <w:rFonts w:ascii="宋体" w:hAnsi="宋体"/>
          <w:b/>
          <w:sz w:val="24"/>
        </w:rPr>
      </w:pPr>
      <w:r>
        <w:rPr>
          <w:rFonts w:ascii="宋体" w:hAnsi="宋体" w:hint="eastAsia"/>
          <w:b/>
          <w:sz w:val="24"/>
        </w:rPr>
        <w:t xml:space="preserve">11.5.7.1 </w:t>
      </w:r>
      <w:r>
        <w:rPr>
          <w:rFonts w:ascii="宋体" w:hAnsi="宋体" w:hint="eastAsia"/>
          <w:b/>
          <w:sz w:val="24"/>
        </w:rPr>
        <w:t>货币资金</w:t>
      </w:r>
      <w:r>
        <w:rPr>
          <w:rStyle w:val="FootnoteReference"/>
          <w:rFonts w:ascii="宋体" w:hAnsi="宋体"/>
          <w:b/>
          <w:sz w:val="24"/>
        </w:rPr>
        <w:footnoteReference w:id="451"/>
      </w:r>
    </w:p>
    <w:p w14:paraId="4E8E6825" w14:textId="77777777" w:rsidR="00000000" w:rsidRDefault="007478C2">
      <w:pPr>
        <w:spacing w:line="360" w:lineRule="auto"/>
        <w:outlineLvl w:val="3"/>
        <w:rPr>
          <w:rFonts w:ascii="宋体" w:hAnsi="宋体"/>
          <w:b/>
          <w:sz w:val="24"/>
        </w:rPr>
      </w:pPr>
      <w:r>
        <w:rPr>
          <w:rFonts w:ascii="宋体" w:hAnsi="宋体" w:hint="eastAsia"/>
          <w:b/>
          <w:sz w:val="24"/>
        </w:rPr>
        <w:t xml:space="preserve">11.5.7.1.1 </w:t>
      </w:r>
      <w:r>
        <w:rPr>
          <w:rFonts w:ascii="宋体" w:hAnsi="宋体" w:hint="eastAsia"/>
          <w:b/>
          <w:sz w:val="24"/>
        </w:rPr>
        <w:t>货币资金</w:t>
      </w:r>
      <w:r>
        <w:rPr>
          <w:rFonts w:ascii="宋体" w:hAnsi="宋体"/>
          <w:b/>
          <w:sz w:val="24"/>
        </w:rPr>
        <w:t>情况</w:t>
      </w:r>
    </w:p>
    <w:p w14:paraId="483E2590" w14:textId="77777777" w:rsidR="00000000" w:rsidRDefault="007478C2">
      <w:pPr>
        <w:wordWrap w:val="0"/>
        <w:jc w:val="right"/>
        <w:rPr>
          <w:rFonts w:ascii="宋体" w:hAnsi="宋体" w:hint="eastAsia"/>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00000" w14:paraId="1FBEA45F"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333E227" w14:textId="77777777" w:rsidR="00000000" w:rsidRDefault="007478C2">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877A7AB" w14:textId="77777777" w:rsidR="00000000" w:rsidRDefault="007478C2">
            <w:pPr>
              <w:jc w:val="center"/>
              <w:rPr>
                <w:rFonts w:ascii="宋体" w:hAnsi="宋体"/>
                <w:kern w:val="0"/>
                <w:sz w:val="24"/>
              </w:rPr>
            </w:pPr>
            <w:r>
              <w:rPr>
                <w:rFonts w:ascii="宋体" w:hAnsi="宋体" w:hint="eastAsia"/>
                <w:kern w:val="0"/>
                <w:sz w:val="24"/>
              </w:rPr>
              <w:t>本期末</w:t>
            </w:r>
          </w:p>
          <w:p w14:paraId="3168191F" w14:textId="77777777" w:rsidR="00000000" w:rsidRDefault="007478C2">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198977A" w14:textId="77777777" w:rsidR="00000000" w:rsidRDefault="007478C2">
            <w:pPr>
              <w:jc w:val="center"/>
              <w:rPr>
                <w:rFonts w:ascii="宋体" w:hAnsi="宋体"/>
                <w:kern w:val="0"/>
                <w:sz w:val="24"/>
              </w:rPr>
            </w:pPr>
            <w:r>
              <w:rPr>
                <w:rFonts w:ascii="宋体" w:hAnsi="宋体" w:hint="eastAsia"/>
                <w:kern w:val="0"/>
                <w:sz w:val="24"/>
              </w:rPr>
              <w:t>上年度末</w:t>
            </w:r>
          </w:p>
          <w:p w14:paraId="55F7D54C" w14:textId="77777777" w:rsidR="00000000" w:rsidRDefault="007478C2">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r>
      <w:tr w:rsidR="00000000" w14:paraId="10D534B5"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FB494B2" w14:textId="77777777" w:rsidR="00000000" w:rsidRDefault="007478C2">
            <w:pPr>
              <w:rPr>
                <w:rFonts w:ascii="宋体" w:hAnsi="宋体"/>
                <w:kern w:val="0"/>
                <w:sz w:val="24"/>
              </w:rPr>
            </w:pPr>
            <w:r>
              <w:rPr>
                <w:rFonts w:ascii="宋体" w:hAnsi="宋体"/>
                <w:kern w:val="0"/>
                <w:sz w:val="24"/>
              </w:rPr>
              <w:t>库存现金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DB955BD" w14:textId="77777777" w:rsidR="00000000" w:rsidRDefault="007478C2">
            <w:pPr>
              <w:jc w:val="right"/>
            </w:pPr>
            <w:r>
              <w:rPr>
                <w:rFonts w:hint="eastAsia"/>
                <w:color w:val="0000FF"/>
                <w:sz w:val="18"/>
              </w:rPr>
              <w:t>（</w:t>
            </w:r>
            <w:r>
              <w:rPr>
                <w:rFonts w:hint="eastAsia"/>
                <w:color w:val="0000FF"/>
                <w:sz w:val="18"/>
              </w:rPr>
              <w:t>4</w:t>
            </w:r>
            <w:r>
              <w:rPr>
                <w:color w:val="0000FF"/>
                <w:sz w:val="18"/>
              </w:rPr>
              <w:t>224</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A1B3536" w14:textId="77777777" w:rsidR="00000000" w:rsidRDefault="007478C2">
            <w:pPr>
              <w:jc w:val="right"/>
            </w:pPr>
            <w:r>
              <w:rPr>
                <w:rFonts w:hint="eastAsia"/>
                <w:color w:val="0000FF"/>
                <w:sz w:val="18"/>
              </w:rPr>
              <w:t>（</w:t>
            </w:r>
            <w:r>
              <w:rPr>
                <w:rFonts w:hint="eastAsia"/>
                <w:color w:val="0000FF"/>
                <w:sz w:val="18"/>
              </w:rPr>
              <w:t>4</w:t>
            </w:r>
            <w:r>
              <w:rPr>
                <w:color w:val="0000FF"/>
                <w:sz w:val="18"/>
              </w:rPr>
              <w:t>224</w:t>
            </w:r>
            <w:r>
              <w:rPr>
                <w:rFonts w:hint="eastAsia"/>
                <w:color w:val="0000FF"/>
                <w:sz w:val="18"/>
              </w:rPr>
              <w:t>）</w:t>
            </w:r>
          </w:p>
        </w:tc>
      </w:tr>
      <w:tr w:rsidR="00000000" w14:paraId="6DA8D049"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E53C04B" w14:textId="77777777" w:rsidR="00000000" w:rsidRDefault="007478C2">
            <w:pPr>
              <w:rPr>
                <w:rFonts w:ascii="宋体" w:hAnsi="宋体"/>
                <w:kern w:val="0"/>
                <w:sz w:val="24"/>
              </w:rPr>
            </w:pPr>
            <w:r>
              <w:rPr>
                <w:rFonts w:ascii="宋体" w:hAnsi="宋体"/>
                <w:kern w:val="0"/>
                <w:sz w:val="24"/>
              </w:rPr>
              <w:t>银行存款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E04F475" w14:textId="77777777" w:rsidR="00000000" w:rsidRDefault="007478C2">
            <w:pPr>
              <w:jc w:val="right"/>
            </w:pPr>
            <w:r>
              <w:rPr>
                <w:rFonts w:hint="eastAsia"/>
                <w:color w:val="0000FF"/>
                <w:sz w:val="18"/>
              </w:rPr>
              <w:t>（</w:t>
            </w:r>
            <w:r>
              <w:rPr>
                <w:rFonts w:hint="eastAsia"/>
                <w:color w:val="0000FF"/>
                <w:sz w:val="18"/>
              </w:rPr>
              <w:t>4</w:t>
            </w:r>
            <w:r>
              <w:rPr>
                <w:color w:val="0000FF"/>
                <w:sz w:val="18"/>
              </w:rPr>
              <w:t>225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F2305F8" w14:textId="77777777" w:rsidR="00000000" w:rsidRDefault="007478C2">
            <w:pPr>
              <w:jc w:val="right"/>
            </w:pPr>
            <w:r>
              <w:rPr>
                <w:rFonts w:hint="eastAsia"/>
                <w:color w:val="0000FF"/>
                <w:sz w:val="18"/>
              </w:rPr>
              <w:t>（</w:t>
            </w:r>
            <w:r>
              <w:rPr>
                <w:rFonts w:hint="eastAsia"/>
                <w:color w:val="0000FF"/>
                <w:sz w:val="18"/>
              </w:rPr>
              <w:t>4</w:t>
            </w:r>
            <w:r>
              <w:rPr>
                <w:color w:val="0000FF"/>
                <w:sz w:val="18"/>
              </w:rPr>
              <w:t>225</w:t>
            </w:r>
            <w:r>
              <w:rPr>
                <w:rFonts w:hint="eastAsia"/>
                <w:color w:val="0000FF"/>
                <w:sz w:val="18"/>
              </w:rPr>
              <w:t>）</w:t>
            </w:r>
          </w:p>
        </w:tc>
      </w:tr>
      <w:tr w:rsidR="00000000" w14:paraId="77423453"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04B6E85" w14:textId="77777777" w:rsidR="00000000" w:rsidRDefault="007478C2">
            <w:pPr>
              <w:rPr>
                <w:rFonts w:ascii="宋体" w:hAnsi="宋体"/>
                <w:kern w:val="0"/>
                <w:sz w:val="24"/>
              </w:rPr>
            </w:pPr>
            <w:r>
              <w:rPr>
                <w:rFonts w:ascii="宋体" w:hAnsi="宋体"/>
                <w:kern w:val="0"/>
                <w:sz w:val="24"/>
              </w:rPr>
              <w:t>其他货币资金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8DB8A4E" w14:textId="77777777" w:rsidR="00000000" w:rsidRDefault="007478C2">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226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955AFB3" w14:textId="77777777" w:rsidR="00000000" w:rsidRDefault="007478C2">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226</w:t>
            </w:r>
            <w:r>
              <w:rPr>
                <w:rFonts w:hint="eastAsia"/>
                <w:color w:val="0000FF"/>
                <w:sz w:val="18"/>
              </w:rPr>
              <w:t>）</w:t>
            </w:r>
          </w:p>
        </w:tc>
      </w:tr>
      <w:tr w:rsidR="00000000" w14:paraId="631B361D"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1DE4D3D" w14:textId="77777777" w:rsidR="00000000" w:rsidRDefault="007478C2">
            <w:pPr>
              <w:rPr>
                <w:rFonts w:ascii="宋体" w:hAnsi="宋体"/>
                <w:kern w:val="0"/>
                <w:sz w:val="24"/>
              </w:rPr>
            </w:pPr>
            <w:r>
              <w:rPr>
                <w:rFonts w:ascii="宋体" w:hAnsi="宋体" w:hint="eastAsia"/>
                <w:kern w:val="0"/>
                <w:sz w:val="24"/>
              </w:rPr>
              <w:t>…</w:t>
            </w:r>
            <w:r>
              <w:rPr>
                <w:rFonts w:hint="eastAsia"/>
                <w:color w:val="0000FF"/>
                <w:sz w:val="18"/>
              </w:rPr>
              <w:t>（</w:t>
            </w:r>
            <w:r>
              <w:rPr>
                <w:rFonts w:hint="eastAsia"/>
                <w:color w:val="0000FF"/>
                <w:sz w:val="18"/>
              </w:rPr>
              <w:t>4</w:t>
            </w:r>
            <w:r>
              <w:rPr>
                <w:color w:val="0000FF"/>
                <w:sz w:val="18"/>
              </w:rPr>
              <w:t>229</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845E505" w14:textId="77777777" w:rsidR="00000000" w:rsidRDefault="007478C2">
            <w:pPr>
              <w:jc w:val="right"/>
            </w:pPr>
            <w:r>
              <w:rPr>
                <w:rFonts w:hint="eastAsia"/>
                <w:color w:val="0000FF"/>
                <w:sz w:val="18"/>
              </w:rPr>
              <w:t>（</w:t>
            </w:r>
            <w:r>
              <w:rPr>
                <w:rFonts w:hint="eastAsia"/>
                <w:color w:val="0000FF"/>
                <w:sz w:val="18"/>
              </w:rPr>
              <w:t>4</w:t>
            </w:r>
            <w:r>
              <w:rPr>
                <w:color w:val="0000FF"/>
                <w:sz w:val="18"/>
              </w:rPr>
              <w:t>230</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C6FABB5" w14:textId="77777777" w:rsidR="00000000" w:rsidRDefault="007478C2">
            <w:pPr>
              <w:jc w:val="right"/>
            </w:pPr>
            <w:r>
              <w:rPr>
                <w:rFonts w:hint="eastAsia"/>
                <w:color w:val="0000FF"/>
                <w:sz w:val="18"/>
              </w:rPr>
              <w:t>（</w:t>
            </w:r>
            <w:r>
              <w:rPr>
                <w:rFonts w:hint="eastAsia"/>
                <w:color w:val="0000FF"/>
                <w:sz w:val="18"/>
              </w:rPr>
              <w:t>4</w:t>
            </w:r>
            <w:r>
              <w:rPr>
                <w:color w:val="0000FF"/>
                <w:sz w:val="18"/>
              </w:rPr>
              <w:t>230</w:t>
            </w:r>
            <w:r>
              <w:rPr>
                <w:rFonts w:hint="eastAsia"/>
                <w:color w:val="0000FF"/>
                <w:sz w:val="18"/>
              </w:rPr>
              <w:t>）</w:t>
            </w:r>
          </w:p>
        </w:tc>
      </w:tr>
      <w:tr w:rsidR="00000000" w14:paraId="46305261"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5F7DE03" w14:textId="77777777" w:rsidR="00000000" w:rsidRDefault="007478C2">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10CED03" w14:textId="77777777" w:rsidR="00000000" w:rsidRDefault="007478C2">
            <w:pPr>
              <w:jc w:val="right"/>
            </w:pPr>
            <w:r>
              <w:rPr>
                <w:rFonts w:hint="eastAsia"/>
                <w:color w:val="0000FF"/>
                <w:sz w:val="18"/>
              </w:rPr>
              <w:t>（</w:t>
            </w:r>
            <w:r>
              <w:rPr>
                <w:rFonts w:hint="eastAsia"/>
                <w:color w:val="0000FF"/>
                <w:sz w:val="18"/>
              </w:rPr>
              <w:t>4</w:t>
            </w:r>
            <w:r>
              <w:rPr>
                <w:color w:val="0000FF"/>
                <w:sz w:val="18"/>
              </w:rPr>
              <w:t>231</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7ED5059" w14:textId="77777777" w:rsidR="00000000" w:rsidRDefault="007478C2">
            <w:pPr>
              <w:jc w:val="right"/>
            </w:pPr>
            <w:r>
              <w:rPr>
                <w:rFonts w:hint="eastAsia"/>
                <w:color w:val="0000FF"/>
                <w:sz w:val="18"/>
              </w:rPr>
              <w:t>（</w:t>
            </w:r>
            <w:r>
              <w:rPr>
                <w:rFonts w:hint="eastAsia"/>
                <w:color w:val="0000FF"/>
                <w:sz w:val="18"/>
              </w:rPr>
              <w:t>4</w:t>
            </w:r>
            <w:r>
              <w:rPr>
                <w:color w:val="0000FF"/>
                <w:sz w:val="18"/>
              </w:rPr>
              <w:t>231</w:t>
            </w:r>
            <w:r>
              <w:rPr>
                <w:rFonts w:hint="eastAsia"/>
                <w:color w:val="0000FF"/>
                <w:sz w:val="18"/>
              </w:rPr>
              <w:t>）</w:t>
            </w:r>
          </w:p>
        </w:tc>
      </w:tr>
      <w:tr w:rsidR="00000000" w14:paraId="5DB6D55C"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6D52A3B" w14:textId="77777777" w:rsidR="00000000" w:rsidRDefault="007478C2">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AC1EED9" w14:textId="77777777" w:rsidR="00000000" w:rsidRDefault="007478C2">
            <w:pPr>
              <w:jc w:val="right"/>
            </w:pPr>
            <w:r>
              <w:rPr>
                <w:rFonts w:hint="eastAsia"/>
                <w:color w:val="0000FF"/>
                <w:sz w:val="18"/>
              </w:rPr>
              <w:t>（</w:t>
            </w:r>
            <w:r>
              <w:rPr>
                <w:rFonts w:hint="eastAsia"/>
                <w:color w:val="0000FF"/>
                <w:sz w:val="18"/>
              </w:rPr>
              <w:t>4</w:t>
            </w:r>
            <w:r>
              <w:rPr>
                <w:color w:val="0000FF"/>
                <w:sz w:val="18"/>
              </w:rPr>
              <w:t>232</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CF4FDBA" w14:textId="77777777" w:rsidR="00000000" w:rsidRDefault="007478C2">
            <w:pPr>
              <w:jc w:val="right"/>
            </w:pPr>
            <w:r>
              <w:rPr>
                <w:rFonts w:hint="eastAsia"/>
                <w:color w:val="0000FF"/>
                <w:sz w:val="18"/>
              </w:rPr>
              <w:t>（</w:t>
            </w:r>
            <w:r>
              <w:rPr>
                <w:rFonts w:hint="eastAsia"/>
                <w:color w:val="0000FF"/>
                <w:sz w:val="18"/>
              </w:rPr>
              <w:t>4</w:t>
            </w:r>
            <w:r>
              <w:rPr>
                <w:color w:val="0000FF"/>
                <w:sz w:val="18"/>
              </w:rPr>
              <w:t>232</w:t>
            </w:r>
            <w:r>
              <w:rPr>
                <w:rFonts w:hint="eastAsia"/>
                <w:color w:val="0000FF"/>
                <w:sz w:val="18"/>
              </w:rPr>
              <w:t>）</w:t>
            </w:r>
          </w:p>
        </w:tc>
      </w:tr>
      <w:tr w:rsidR="00000000" w14:paraId="15EF888B"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4A240FF3" w14:textId="77777777" w:rsidR="00000000" w:rsidRDefault="007478C2">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484BBD6" w14:textId="77777777" w:rsidR="00000000" w:rsidRDefault="007478C2">
            <w:pPr>
              <w:jc w:val="right"/>
            </w:pPr>
            <w:r>
              <w:rPr>
                <w:rFonts w:hint="eastAsia"/>
                <w:color w:val="0000FF"/>
                <w:sz w:val="18"/>
              </w:rPr>
              <w:t>（</w:t>
            </w:r>
            <w:r>
              <w:rPr>
                <w:rFonts w:hint="eastAsia"/>
                <w:color w:val="0000FF"/>
                <w:sz w:val="18"/>
              </w:rPr>
              <w:t>4</w:t>
            </w:r>
            <w:r>
              <w:rPr>
                <w:color w:val="0000FF"/>
                <w:sz w:val="18"/>
              </w:rPr>
              <w:t>233</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326E36C" w14:textId="77777777" w:rsidR="00000000" w:rsidRDefault="007478C2">
            <w:pPr>
              <w:jc w:val="right"/>
            </w:pPr>
            <w:r>
              <w:rPr>
                <w:rFonts w:hint="eastAsia"/>
                <w:color w:val="0000FF"/>
                <w:sz w:val="18"/>
              </w:rPr>
              <w:t>（</w:t>
            </w:r>
            <w:r>
              <w:rPr>
                <w:rFonts w:hint="eastAsia"/>
                <w:color w:val="0000FF"/>
                <w:sz w:val="18"/>
              </w:rPr>
              <w:t>4</w:t>
            </w:r>
            <w:r>
              <w:rPr>
                <w:color w:val="0000FF"/>
                <w:sz w:val="18"/>
              </w:rPr>
              <w:t>233</w:t>
            </w:r>
            <w:r>
              <w:rPr>
                <w:rFonts w:hint="eastAsia"/>
                <w:color w:val="0000FF"/>
                <w:sz w:val="18"/>
              </w:rPr>
              <w:t>）</w:t>
            </w:r>
          </w:p>
        </w:tc>
      </w:tr>
    </w:tbl>
    <w:p w14:paraId="2155FBF6" w14:textId="77777777" w:rsidR="00000000" w:rsidRDefault="007478C2">
      <w:pPr>
        <w:rPr>
          <w:rFonts w:ascii="宋体" w:hAnsi="宋体"/>
          <w:bCs/>
          <w:sz w:val="24"/>
        </w:rPr>
      </w:pPr>
      <w:r>
        <w:rPr>
          <w:rFonts w:ascii="宋体" w:hAnsi="宋体" w:hint="eastAsia"/>
          <w:bCs/>
          <w:sz w:val="24"/>
        </w:rPr>
        <w:t>注：</w:t>
      </w:r>
      <w:r>
        <w:rPr>
          <w:rFonts w:hint="eastAsia"/>
          <w:color w:val="0000FF"/>
          <w:sz w:val="18"/>
        </w:rPr>
        <w:t>（</w:t>
      </w:r>
      <w:r>
        <w:rPr>
          <w:rFonts w:hint="eastAsia"/>
          <w:color w:val="0000FF"/>
          <w:sz w:val="18"/>
        </w:rPr>
        <w:t>4</w:t>
      </w:r>
      <w:r>
        <w:rPr>
          <w:color w:val="0000FF"/>
          <w:sz w:val="18"/>
        </w:rPr>
        <w:t>234</w:t>
      </w:r>
      <w:r>
        <w:rPr>
          <w:rFonts w:hint="eastAsia"/>
          <w:color w:val="0000FF"/>
          <w:sz w:val="18"/>
        </w:rPr>
        <w:t>）</w:t>
      </w:r>
    </w:p>
    <w:p w14:paraId="7AAFE06F" w14:textId="77777777" w:rsidR="00000000" w:rsidRDefault="007478C2">
      <w:pPr>
        <w:rPr>
          <w:rFonts w:ascii="宋体" w:hAnsi="宋体"/>
          <w:bCs/>
          <w:sz w:val="24"/>
        </w:rPr>
      </w:pPr>
    </w:p>
    <w:p w14:paraId="4841FAE2" w14:textId="77777777" w:rsidR="00000000" w:rsidRDefault="007478C2">
      <w:pPr>
        <w:spacing w:line="360" w:lineRule="auto"/>
        <w:ind w:left="-426" w:right="480" w:firstLine="480"/>
        <w:jc w:val="left"/>
        <w:rPr>
          <w:rFonts w:ascii="宋体" w:hAnsi="宋体"/>
          <w:b/>
          <w:sz w:val="24"/>
        </w:rPr>
      </w:pPr>
      <w:r>
        <w:rPr>
          <w:rFonts w:ascii="宋体" w:hAnsi="宋体" w:hint="eastAsia"/>
          <w:b/>
          <w:sz w:val="24"/>
        </w:rPr>
        <w:t xml:space="preserve">11.5.7.1.2 </w:t>
      </w:r>
      <w:r>
        <w:rPr>
          <w:rFonts w:ascii="宋体" w:hAnsi="宋体" w:hint="eastAsia"/>
          <w:b/>
          <w:sz w:val="24"/>
        </w:rPr>
        <w:t>银行存款</w:t>
      </w:r>
    </w:p>
    <w:p w14:paraId="264293FC" w14:textId="77777777" w:rsidR="00000000" w:rsidRDefault="007478C2">
      <w:pPr>
        <w:wordWrap w:val="0"/>
        <w:jc w:val="right"/>
        <w:rPr>
          <w:rFonts w:ascii="宋体" w:hAnsi="宋体" w:hint="eastAsia"/>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00000" w14:paraId="1B77E57B"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333E2E4" w14:textId="77777777" w:rsidR="00000000" w:rsidRDefault="007478C2">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8943572" w14:textId="77777777" w:rsidR="00000000" w:rsidRDefault="007478C2">
            <w:pPr>
              <w:jc w:val="center"/>
              <w:rPr>
                <w:rFonts w:ascii="宋体" w:hAnsi="宋体"/>
                <w:kern w:val="0"/>
                <w:sz w:val="24"/>
              </w:rPr>
            </w:pPr>
            <w:r>
              <w:rPr>
                <w:rFonts w:ascii="宋体" w:hAnsi="宋体" w:hint="eastAsia"/>
                <w:kern w:val="0"/>
                <w:sz w:val="24"/>
              </w:rPr>
              <w:t>本期末</w:t>
            </w:r>
          </w:p>
          <w:p w14:paraId="48D3307A" w14:textId="77777777" w:rsidR="00000000" w:rsidRDefault="007478C2">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8F79EE5" w14:textId="77777777" w:rsidR="00000000" w:rsidRDefault="007478C2">
            <w:pPr>
              <w:jc w:val="center"/>
              <w:rPr>
                <w:rFonts w:ascii="宋体" w:hAnsi="宋体"/>
                <w:kern w:val="0"/>
                <w:sz w:val="24"/>
              </w:rPr>
            </w:pPr>
            <w:r>
              <w:rPr>
                <w:rFonts w:ascii="宋体" w:hAnsi="宋体" w:hint="eastAsia"/>
                <w:kern w:val="0"/>
                <w:sz w:val="24"/>
              </w:rPr>
              <w:t>上年度末</w:t>
            </w:r>
          </w:p>
          <w:p w14:paraId="7E97AA94" w14:textId="77777777" w:rsidR="00000000" w:rsidRDefault="007478C2">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r>
      <w:tr w:rsidR="00000000" w14:paraId="6D2288B5"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1AB60F2" w14:textId="77777777" w:rsidR="00000000" w:rsidRDefault="007478C2">
            <w:pPr>
              <w:rPr>
                <w:rFonts w:ascii="宋体" w:hAnsi="宋体"/>
                <w:kern w:val="0"/>
                <w:sz w:val="24"/>
              </w:rPr>
            </w:pPr>
            <w:r>
              <w:rPr>
                <w:rFonts w:ascii="宋体" w:hAnsi="宋体" w:hint="eastAsia"/>
                <w:kern w:val="0"/>
                <w:sz w:val="24"/>
              </w:rPr>
              <w:t>活期存款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6B305C6" w14:textId="77777777" w:rsidR="00000000" w:rsidRDefault="007478C2">
            <w:pPr>
              <w:jc w:val="right"/>
              <w:rPr>
                <w:color w:val="0000FF"/>
                <w:sz w:val="18"/>
              </w:rPr>
            </w:pPr>
            <w:r>
              <w:rPr>
                <w:rFonts w:hint="eastAsia"/>
                <w:color w:val="0000FF"/>
                <w:sz w:val="18"/>
              </w:rPr>
              <w:t>（</w:t>
            </w:r>
            <w:r>
              <w:rPr>
                <w:rFonts w:hint="eastAsia"/>
                <w:color w:val="0000FF"/>
                <w:sz w:val="18"/>
              </w:rPr>
              <w:t>2043</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CF138F3" w14:textId="77777777" w:rsidR="00000000" w:rsidRDefault="007478C2">
            <w:pPr>
              <w:jc w:val="right"/>
              <w:rPr>
                <w:color w:val="0000FF"/>
                <w:sz w:val="18"/>
              </w:rPr>
            </w:pPr>
            <w:r>
              <w:rPr>
                <w:rFonts w:hint="eastAsia"/>
                <w:color w:val="0000FF"/>
                <w:sz w:val="18"/>
              </w:rPr>
              <w:t>（</w:t>
            </w:r>
            <w:r>
              <w:rPr>
                <w:rFonts w:hint="eastAsia"/>
                <w:color w:val="0000FF"/>
                <w:sz w:val="18"/>
              </w:rPr>
              <w:t>2043</w:t>
            </w:r>
            <w:r>
              <w:rPr>
                <w:rFonts w:hint="eastAsia"/>
                <w:color w:val="0000FF"/>
                <w:sz w:val="18"/>
              </w:rPr>
              <w:t>）</w:t>
            </w:r>
          </w:p>
        </w:tc>
      </w:tr>
      <w:tr w:rsidR="00000000" w14:paraId="42B25A83"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0E37E10" w14:textId="77777777" w:rsidR="00000000" w:rsidRDefault="007478C2">
            <w:pPr>
              <w:rPr>
                <w:rFonts w:ascii="宋体" w:hAnsi="宋体"/>
                <w:kern w:val="0"/>
                <w:sz w:val="24"/>
              </w:rPr>
            </w:pPr>
            <w:r>
              <w:rPr>
                <w:rFonts w:ascii="宋体" w:hAnsi="宋体" w:hint="eastAsia"/>
                <w:kern w:val="0"/>
                <w:sz w:val="24"/>
              </w:rPr>
              <w:t>定期存款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26824D3" w14:textId="77777777" w:rsidR="00000000" w:rsidRDefault="007478C2">
            <w:pPr>
              <w:jc w:val="right"/>
              <w:rPr>
                <w:color w:val="0000FF"/>
                <w:sz w:val="18"/>
              </w:rPr>
            </w:pPr>
            <w:r>
              <w:rPr>
                <w:rFonts w:hint="eastAsia"/>
                <w:color w:val="0000FF"/>
                <w:sz w:val="18"/>
              </w:rPr>
              <w:t>（</w:t>
            </w:r>
            <w:r>
              <w:rPr>
                <w:rFonts w:hint="eastAsia"/>
                <w:color w:val="0000FF"/>
                <w:sz w:val="18"/>
              </w:rPr>
              <w:t>2044</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059738A" w14:textId="77777777" w:rsidR="00000000" w:rsidRDefault="007478C2">
            <w:pPr>
              <w:jc w:val="right"/>
              <w:rPr>
                <w:color w:val="0000FF"/>
                <w:sz w:val="18"/>
              </w:rPr>
            </w:pPr>
            <w:r>
              <w:rPr>
                <w:rFonts w:hint="eastAsia"/>
                <w:color w:val="0000FF"/>
                <w:sz w:val="18"/>
              </w:rPr>
              <w:t>（</w:t>
            </w:r>
            <w:r>
              <w:rPr>
                <w:rFonts w:hint="eastAsia"/>
                <w:color w:val="0000FF"/>
                <w:sz w:val="18"/>
              </w:rPr>
              <w:t>2044</w:t>
            </w:r>
            <w:r>
              <w:rPr>
                <w:rFonts w:hint="eastAsia"/>
                <w:color w:val="0000FF"/>
                <w:sz w:val="18"/>
              </w:rPr>
              <w:t>）</w:t>
            </w:r>
          </w:p>
        </w:tc>
      </w:tr>
      <w:tr w:rsidR="00000000" w14:paraId="020E85F6"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F472436" w14:textId="77777777" w:rsidR="00000000" w:rsidRDefault="007478C2">
            <w:pPr>
              <w:rPr>
                <w:rFonts w:ascii="宋体" w:hAnsi="宋体"/>
                <w:kern w:val="0"/>
                <w:sz w:val="24"/>
              </w:rPr>
            </w:pPr>
            <w:r>
              <w:rPr>
                <w:rFonts w:ascii="宋体" w:hAnsi="宋体" w:hint="eastAsia"/>
                <w:kern w:val="0"/>
                <w:sz w:val="24"/>
              </w:rPr>
              <w:t>其中：存款期限</w:t>
            </w:r>
            <w:r>
              <w:rPr>
                <w:rFonts w:ascii="宋体" w:hAnsi="宋体" w:hint="eastAsia"/>
                <w:kern w:val="0"/>
                <w:sz w:val="24"/>
              </w:rPr>
              <w:t>1</w:t>
            </w:r>
            <w:r>
              <w:rPr>
                <w:rFonts w:ascii="宋体" w:hAnsi="宋体" w:hint="eastAsia"/>
                <w:kern w:val="0"/>
                <w:sz w:val="24"/>
              </w:rPr>
              <w:t>－</w:t>
            </w:r>
            <w:r>
              <w:rPr>
                <w:rFonts w:ascii="宋体" w:hAnsi="宋体" w:hint="eastAsia"/>
                <w:kern w:val="0"/>
                <w:sz w:val="24"/>
              </w:rPr>
              <w:t>3</w:t>
            </w:r>
            <w:r>
              <w:rPr>
                <w:rFonts w:ascii="宋体" w:hAnsi="宋体" w:hint="eastAsia"/>
                <w:kern w:val="0"/>
                <w:sz w:val="24"/>
              </w:rPr>
              <w:t>个月</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77451689" w14:textId="77777777" w:rsidR="00000000" w:rsidRDefault="007478C2">
            <w:pPr>
              <w:jc w:val="right"/>
              <w:rPr>
                <w:color w:val="0000FF"/>
                <w:sz w:val="18"/>
              </w:rPr>
            </w:pPr>
            <w:r>
              <w:rPr>
                <w:rFonts w:hint="eastAsia"/>
                <w:color w:val="0000FF"/>
                <w:sz w:val="18"/>
              </w:rPr>
              <w:t>（</w:t>
            </w:r>
            <w:r>
              <w:rPr>
                <w:rFonts w:hint="eastAsia"/>
                <w:color w:val="0000FF"/>
                <w:sz w:val="18"/>
              </w:rPr>
              <w:t>2392</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07E8DB1" w14:textId="77777777" w:rsidR="00000000" w:rsidRDefault="007478C2">
            <w:pPr>
              <w:jc w:val="right"/>
              <w:rPr>
                <w:color w:val="0000FF"/>
                <w:sz w:val="18"/>
              </w:rPr>
            </w:pPr>
            <w:r>
              <w:rPr>
                <w:rFonts w:hint="eastAsia"/>
                <w:color w:val="0000FF"/>
                <w:sz w:val="18"/>
              </w:rPr>
              <w:t>（</w:t>
            </w:r>
            <w:r>
              <w:rPr>
                <w:rFonts w:hint="eastAsia"/>
                <w:color w:val="0000FF"/>
                <w:sz w:val="18"/>
              </w:rPr>
              <w:t>2392</w:t>
            </w:r>
            <w:r>
              <w:rPr>
                <w:rFonts w:hint="eastAsia"/>
                <w:color w:val="0000FF"/>
                <w:sz w:val="18"/>
              </w:rPr>
              <w:t>）</w:t>
            </w:r>
          </w:p>
        </w:tc>
      </w:tr>
      <w:tr w:rsidR="00000000" w14:paraId="26F7BCEB"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235ECDD" w14:textId="77777777" w:rsidR="00000000" w:rsidRDefault="007478C2">
            <w:pPr>
              <w:rPr>
                <w:rFonts w:ascii="宋体" w:hAnsi="宋体"/>
                <w:kern w:val="0"/>
                <w:sz w:val="24"/>
              </w:rPr>
            </w:pPr>
            <w:r>
              <w:rPr>
                <w:rFonts w:ascii="宋体" w:hAnsi="宋体" w:hint="eastAsia"/>
                <w:kern w:val="0"/>
                <w:sz w:val="24"/>
              </w:rPr>
              <w:t xml:space="preserve">      </w:t>
            </w:r>
            <w:r>
              <w:rPr>
                <w:rFonts w:ascii="宋体" w:hAnsi="宋体" w:hint="eastAsia"/>
                <w:kern w:val="0"/>
                <w:sz w:val="24"/>
              </w:rPr>
              <w:t>…</w:t>
            </w:r>
            <w:r>
              <w:rPr>
                <w:rFonts w:hint="eastAsia"/>
                <w:color w:val="0000FF"/>
                <w:sz w:val="18"/>
              </w:rPr>
              <w:t>（</w:t>
            </w:r>
            <w:r>
              <w:rPr>
                <w:rFonts w:hint="eastAsia"/>
                <w:color w:val="0000FF"/>
                <w:sz w:val="18"/>
              </w:rPr>
              <w:t>2336</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9CC7A21" w14:textId="77777777" w:rsidR="00000000" w:rsidRDefault="007478C2">
            <w:pPr>
              <w:jc w:val="right"/>
              <w:rPr>
                <w:color w:val="0000FF"/>
                <w:sz w:val="18"/>
              </w:rPr>
            </w:pPr>
            <w:r>
              <w:rPr>
                <w:rFonts w:hint="eastAsia"/>
                <w:color w:val="0000FF"/>
                <w:sz w:val="18"/>
              </w:rPr>
              <w:t>（</w:t>
            </w:r>
            <w:r>
              <w:rPr>
                <w:rFonts w:hint="eastAsia"/>
                <w:color w:val="0000FF"/>
                <w:sz w:val="18"/>
              </w:rPr>
              <w:t>2337</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4763C64" w14:textId="77777777" w:rsidR="00000000" w:rsidRDefault="007478C2">
            <w:pPr>
              <w:jc w:val="right"/>
              <w:rPr>
                <w:color w:val="0000FF"/>
                <w:sz w:val="18"/>
              </w:rPr>
            </w:pPr>
            <w:r>
              <w:rPr>
                <w:rFonts w:hint="eastAsia"/>
                <w:color w:val="0000FF"/>
                <w:sz w:val="18"/>
              </w:rPr>
              <w:t>（</w:t>
            </w:r>
            <w:r>
              <w:rPr>
                <w:rFonts w:hint="eastAsia"/>
                <w:color w:val="0000FF"/>
                <w:sz w:val="18"/>
              </w:rPr>
              <w:t>2337</w:t>
            </w:r>
            <w:r>
              <w:rPr>
                <w:rFonts w:hint="eastAsia"/>
                <w:color w:val="0000FF"/>
                <w:sz w:val="18"/>
              </w:rPr>
              <w:t>）</w:t>
            </w:r>
          </w:p>
        </w:tc>
      </w:tr>
      <w:tr w:rsidR="00000000" w14:paraId="33EB5789"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9174F21" w14:textId="77777777" w:rsidR="00000000" w:rsidRDefault="007478C2">
            <w:pPr>
              <w:rPr>
                <w:rFonts w:ascii="宋体" w:hAnsi="宋体"/>
                <w:kern w:val="0"/>
                <w:sz w:val="24"/>
              </w:rPr>
            </w:pPr>
            <w:r>
              <w:rPr>
                <w:rFonts w:ascii="宋体" w:hAnsi="宋体" w:hint="eastAsia"/>
                <w:kern w:val="0"/>
                <w:sz w:val="24"/>
              </w:rPr>
              <w:t>其他存款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E434A9A" w14:textId="77777777" w:rsidR="00000000" w:rsidRDefault="007478C2">
            <w:pPr>
              <w:jc w:val="right"/>
              <w:rPr>
                <w:color w:val="0000FF"/>
                <w:sz w:val="18"/>
              </w:rPr>
            </w:pPr>
            <w:r>
              <w:rPr>
                <w:rFonts w:hint="eastAsia"/>
                <w:color w:val="0000FF"/>
                <w:sz w:val="18"/>
              </w:rPr>
              <w:t>（</w:t>
            </w:r>
            <w:r>
              <w:rPr>
                <w:rFonts w:hint="eastAsia"/>
                <w:color w:val="0000FF"/>
                <w:sz w:val="18"/>
              </w:rPr>
              <w:t>2045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691D6D4" w14:textId="77777777" w:rsidR="00000000" w:rsidRDefault="007478C2">
            <w:pPr>
              <w:jc w:val="right"/>
              <w:rPr>
                <w:color w:val="0000FF"/>
                <w:sz w:val="18"/>
              </w:rPr>
            </w:pPr>
            <w:r>
              <w:rPr>
                <w:rFonts w:hint="eastAsia"/>
                <w:color w:val="0000FF"/>
                <w:sz w:val="18"/>
              </w:rPr>
              <w:t>（</w:t>
            </w:r>
            <w:r>
              <w:rPr>
                <w:rFonts w:hint="eastAsia"/>
                <w:color w:val="0000FF"/>
                <w:sz w:val="18"/>
              </w:rPr>
              <w:t>2045</w:t>
            </w:r>
            <w:r>
              <w:rPr>
                <w:rFonts w:hint="eastAsia"/>
                <w:color w:val="0000FF"/>
                <w:sz w:val="18"/>
              </w:rPr>
              <w:t>）</w:t>
            </w:r>
          </w:p>
        </w:tc>
      </w:tr>
      <w:tr w:rsidR="00000000" w14:paraId="701B7F4A"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689F869" w14:textId="77777777" w:rsidR="00000000" w:rsidRDefault="007478C2">
            <w:pPr>
              <w:rPr>
                <w:rFonts w:ascii="宋体" w:hAnsi="宋体"/>
                <w:kern w:val="0"/>
                <w:sz w:val="24"/>
              </w:rPr>
            </w:pPr>
            <w:r>
              <w:rPr>
                <w:rFonts w:ascii="宋体" w:hAnsi="宋体" w:hint="eastAsia"/>
                <w:kern w:val="0"/>
                <w:sz w:val="24"/>
              </w:rPr>
              <w:t>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60BC596" w14:textId="77777777" w:rsidR="00000000" w:rsidRDefault="007478C2">
            <w:pPr>
              <w:jc w:val="right"/>
            </w:pPr>
            <w:r>
              <w:rPr>
                <w:rFonts w:hint="eastAsia"/>
                <w:color w:val="0000FF"/>
                <w:sz w:val="18"/>
              </w:rPr>
              <w:t>（</w:t>
            </w:r>
            <w:r>
              <w:rPr>
                <w:rFonts w:hint="eastAsia"/>
                <w:color w:val="0000FF"/>
                <w:sz w:val="18"/>
              </w:rPr>
              <w:t>4</w:t>
            </w:r>
            <w:r>
              <w:rPr>
                <w:color w:val="0000FF"/>
                <w:sz w:val="18"/>
              </w:rPr>
              <w:t>235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CA7E57C" w14:textId="77777777" w:rsidR="00000000" w:rsidRDefault="007478C2">
            <w:pPr>
              <w:jc w:val="right"/>
            </w:pPr>
            <w:r>
              <w:rPr>
                <w:rFonts w:hint="eastAsia"/>
                <w:color w:val="0000FF"/>
                <w:sz w:val="18"/>
              </w:rPr>
              <w:t>（</w:t>
            </w:r>
            <w:r>
              <w:rPr>
                <w:rFonts w:hint="eastAsia"/>
                <w:color w:val="0000FF"/>
                <w:sz w:val="18"/>
              </w:rPr>
              <w:t>4</w:t>
            </w:r>
            <w:r>
              <w:rPr>
                <w:color w:val="0000FF"/>
                <w:sz w:val="18"/>
              </w:rPr>
              <w:t>235</w:t>
            </w:r>
            <w:r>
              <w:rPr>
                <w:rFonts w:hint="eastAsia"/>
                <w:color w:val="0000FF"/>
                <w:sz w:val="18"/>
              </w:rPr>
              <w:t>）</w:t>
            </w:r>
          </w:p>
        </w:tc>
      </w:tr>
      <w:tr w:rsidR="00000000" w14:paraId="250EA067"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9EF3164" w14:textId="77777777" w:rsidR="00000000" w:rsidRDefault="007478C2">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846BEBE" w14:textId="77777777" w:rsidR="00000000" w:rsidRDefault="007478C2">
            <w:pPr>
              <w:jc w:val="right"/>
            </w:pPr>
            <w:r>
              <w:rPr>
                <w:rFonts w:hint="eastAsia"/>
                <w:color w:val="0000FF"/>
                <w:sz w:val="18"/>
              </w:rPr>
              <w:t>（</w:t>
            </w:r>
            <w:r>
              <w:rPr>
                <w:rFonts w:hint="eastAsia"/>
                <w:color w:val="0000FF"/>
                <w:sz w:val="18"/>
              </w:rPr>
              <w:t>4</w:t>
            </w:r>
            <w:r>
              <w:rPr>
                <w:color w:val="0000FF"/>
                <w:sz w:val="18"/>
              </w:rPr>
              <w:t>236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D104AB3" w14:textId="77777777" w:rsidR="00000000" w:rsidRDefault="007478C2">
            <w:pPr>
              <w:jc w:val="right"/>
            </w:pPr>
            <w:r>
              <w:rPr>
                <w:rFonts w:hint="eastAsia"/>
                <w:color w:val="0000FF"/>
                <w:sz w:val="18"/>
              </w:rPr>
              <w:t>（</w:t>
            </w:r>
            <w:r>
              <w:rPr>
                <w:rFonts w:hint="eastAsia"/>
                <w:color w:val="0000FF"/>
                <w:sz w:val="18"/>
              </w:rPr>
              <w:t>4</w:t>
            </w:r>
            <w:r>
              <w:rPr>
                <w:color w:val="0000FF"/>
                <w:sz w:val="18"/>
              </w:rPr>
              <w:t>236</w:t>
            </w:r>
            <w:r>
              <w:rPr>
                <w:rFonts w:hint="eastAsia"/>
                <w:color w:val="0000FF"/>
                <w:sz w:val="18"/>
              </w:rPr>
              <w:t>）</w:t>
            </w:r>
          </w:p>
        </w:tc>
      </w:tr>
      <w:tr w:rsidR="00000000" w14:paraId="69C3707C"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D2C4E22" w14:textId="77777777" w:rsidR="00000000" w:rsidRDefault="007478C2">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7BE4976" w14:textId="77777777" w:rsidR="00000000" w:rsidRDefault="007478C2">
            <w:pPr>
              <w:jc w:val="right"/>
            </w:pPr>
            <w:r>
              <w:rPr>
                <w:rFonts w:hint="eastAsia"/>
                <w:color w:val="0000FF"/>
                <w:sz w:val="18"/>
              </w:rPr>
              <w:t>（</w:t>
            </w:r>
            <w:r>
              <w:rPr>
                <w:rFonts w:hint="eastAsia"/>
                <w:color w:val="0000FF"/>
                <w:sz w:val="18"/>
              </w:rPr>
              <w:t>4</w:t>
            </w:r>
            <w:r>
              <w:rPr>
                <w:color w:val="0000FF"/>
                <w:sz w:val="18"/>
              </w:rPr>
              <w:t>237</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A152F47" w14:textId="77777777" w:rsidR="00000000" w:rsidRDefault="007478C2">
            <w:pPr>
              <w:jc w:val="right"/>
            </w:pPr>
            <w:r>
              <w:rPr>
                <w:rFonts w:hint="eastAsia"/>
                <w:color w:val="0000FF"/>
                <w:sz w:val="18"/>
              </w:rPr>
              <w:t>（</w:t>
            </w:r>
            <w:r>
              <w:rPr>
                <w:rFonts w:hint="eastAsia"/>
                <w:color w:val="0000FF"/>
                <w:sz w:val="18"/>
              </w:rPr>
              <w:t>4</w:t>
            </w:r>
            <w:r>
              <w:rPr>
                <w:color w:val="0000FF"/>
                <w:sz w:val="18"/>
              </w:rPr>
              <w:t>237</w:t>
            </w:r>
            <w:r>
              <w:rPr>
                <w:rFonts w:hint="eastAsia"/>
                <w:color w:val="0000FF"/>
                <w:sz w:val="18"/>
              </w:rPr>
              <w:t>）</w:t>
            </w:r>
          </w:p>
        </w:tc>
      </w:tr>
      <w:tr w:rsidR="00000000" w14:paraId="21E5A7A9"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9BF4002" w14:textId="77777777" w:rsidR="00000000" w:rsidRDefault="007478C2">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90742FA" w14:textId="77777777" w:rsidR="00000000" w:rsidRDefault="007478C2">
            <w:pPr>
              <w:jc w:val="right"/>
              <w:rPr>
                <w:color w:val="0000FF"/>
                <w:sz w:val="18"/>
              </w:rPr>
            </w:pPr>
            <w:r>
              <w:rPr>
                <w:rFonts w:hint="eastAsia"/>
                <w:color w:val="0000FF"/>
                <w:sz w:val="18"/>
              </w:rPr>
              <w:t>（</w:t>
            </w:r>
            <w:r>
              <w:rPr>
                <w:rFonts w:hint="eastAsia"/>
                <w:color w:val="0000FF"/>
                <w:sz w:val="18"/>
              </w:rPr>
              <w:t>0589</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6A137C6" w14:textId="77777777" w:rsidR="00000000" w:rsidRDefault="007478C2">
            <w:pPr>
              <w:jc w:val="right"/>
              <w:rPr>
                <w:color w:val="0000FF"/>
                <w:sz w:val="18"/>
              </w:rPr>
            </w:pPr>
            <w:r>
              <w:rPr>
                <w:rFonts w:hint="eastAsia"/>
                <w:color w:val="0000FF"/>
                <w:sz w:val="18"/>
              </w:rPr>
              <w:t>（</w:t>
            </w:r>
            <w:r>
              <w:rPr>
                <w:rFonts w:hint="eastAsia"/>
                <w:color w:val="0000FF"/>
                <w:sz w:val="18"/>
              </w:rPr>
              <w:t>0589</w:t>
            </w:r>
            <w:r>
              <w:rPr>
                <w:rFonts w:hint="eastAsia"/>
                <w:color w:val="0000FF"/>
                <w:sz w:val="18"/>
              </w:rPr>
              <w:t>）</w:t>
            </w:r>
          </w:p>
        </w:tc>
      </w:tr>
    </w:tbl>
    <w:p w14:paraId="025DB446" w14:textId="77777777" w:rsidR="00000000" w:rsidRDefault="007478C2">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0701</w:t>
      </w:r>
      <w:r>
        <w:rPr>
          <w:rFonts w:hint="eastAsia"/>
          <w:color w:val="0000FF"/>
          <w:sz w:val="18"/>
        </w:rPr>
        <w:t>）</w:t>
      </w:r>
    </w:p>
    <w:p w14:paraId="5FD9858B" w14:textId="77777777" w:rsidR="00000000" w:rsidRDefault="007478C2">
      <w:pPr>
        <w:rPr>
          <w:rFonts w:ascii="宋体" w:hAnsi="宋体"/>
          <w:sz w:val="24"/>
        </w:rPr>
      </w:pPr>
    </w:p>
    <w:p w14:paraId="36E51478" w14:textId="77777777" w:rsidR="00000000" w:rsidRDefault="007478C2">
      <w:pPr>
        <w:spacing w:line="360" w:lineRule="auto"/>
        <w:outlineLvl w:val="3"/>
        <w:rPr>
          <w:rFonts w:ascii="宋体" w:hAnsi="宋体"/>
          <w:b/>
          <w:sz w:val="24"/>
        </w:rPr>
      </w:pPr>
      <w:r>
        <w:rPr>
          <w:rFonts w:ascii="宋体" w:hAnsi="宋体" w:hint="eastAsia"/>
          <w:b/>
          <w:sz w:val="24"/>
        </w:rPr>
        <w:t>11.5.7.1.</w:t>
      </w:r>
      <w:r>
        <w:rPr>
          <w:rFonts w:ascii="宋体" w:hAnsi="宋体"/>
          <w:b/>
          <w:sz w:val="24"/>
        </w:rPr>
        <w:t>3</w:t>
      </w:r>
      <w:r>
        <w:rPr>
          <w:rFonts w:ascii="宋体" w:hAnsi="宋体" w:hint="eastAsia"/>
          <w:b/>
          <w:sz w:val="24"/>
        </w:rPr>
        <w:t xml:space="preserve"> </w:t>
      </w:r>
      <w:r>
        <w:rPr>
          <w:rFonts w:ascii="宋体" w:hAnsi="宋体" w:hint="eastAsia"/>
          <w:b/>
          <w:sz w:val="24"/>
        </w:rPr>
        <w:t>因抵押、质押或冻结等对使用有限制、有潜在回收风险的款项说明（如有）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C50A2DD" w14:textId="77777777">
        <w:tc>
          <w:tcPr>
            <w:tcW w:w="9286" w:type="dxa"/>
          </w:tcPr>
          <w:p w14:paraId="0D4F0A73" w14:textId="77777777" w:rsidR="00000000" w:rsidRDefault="007478C2">
            <w:pPr>
              <w:spacing w:line="360" w:lineRule="auto"/>
              <w:outlineLvl w:val="2"/>
            </w:pPr>
            <w:r>
              <w:rPr>
                <w:rFonts w:hint="eastAsia"/>
                <w:color w:val="0000FF"/>
                <w:sz w:val="18"/>
              </w:rPr>
              <w:t>（</w:t>
            </w:r>
            <w:r>
              <w:rPr>
                <w:color w:val="0000FF"/>
                <w:sz w:val="18"/>
              </w:rPr>
              <w:t>4238</w:t>
            </w:r>
            <w:r>
              <w:rPr>
                <w:rFonts w:hint="eastAsia"/>
                <w:color w:val="0000FF"/>
                <w:sz w:val="18"/>
              </w:rPr>
              <w:t>）</w:t>
            </w:r>
          </w:p>
        </w:tc>
      </w:tr>
    </w:tbl>
    <w:p w14:paraId="2C84BDE5" w14:textId="77777777" w:rsidR="00000000" w:rsidRDefault="007478C2">
      <w:pPr>
        <w:rPr>
          <w:rFonts w:ascii="宋体" w:hAnsi="宋体"/>
          <w:b/>
          <w:sz w:val="24"/>
        </w:rPr>
      </w:pPr>
    </w:p>
    <w:p w14:paraId="7B75CA36"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 xml:space="preserve">.7.2 </w:t>
      </w:r>
      <w:r>
        <w:rPr>
          <w:rFonts w:ascii="宋体" w:hAnsi="宋体" w:hint="eastAsia"/>
          <w:b/>
          <w:sz w:val="24"/>
        </w:rPr>
        <w:t>交易性金融资产（如有）</w:t>
      </w:r>
    </w:p>
    <w:p w14:paraId="70DB7984" w14:textId="77777777" w:rsidR="00000000" w:rsidRDefault="007478C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Layout w:type="fixed"/>
        <w:tblLook w:val="0000" w:firstRow="0" w:lastRow="0" w:firstColumn="0" w:lastColumn="0" w:noHBand="0" w:noVBand="0"/>
      </w:tblPr>
      <w:tblGrid>
        <w:gridCol w:w="2039"/>
        <w:gridCol w:w="897"/>
        <w:gridCol w:w="1425"/>
        <w:gridCol w:w="1239"/>
        <w:gridCol w:w="897"/>
        <w:gridCol w:w="1408"/>
        <w:gridCol w:w="1370"/>
        <w:gridCol w:w="11"/>
      </w:tblGrid>
      <w:tr w:rsidR="00000000" w14:paraId="3FAE7524" w14:textId="77777777">
        <w:trPr>
          <w:gridAfter w:val="1"/>
          <w:wAfter w:w="11" w:type="dxa"/>
          <w:trHeight w:val="300"/>
          <w:jc w:val="center"/>
        </w:trPr>
        <w:tc>
          <w:tcPr>
            <w:tcW w:w="9275" w:type="dxa"/>
            <w:gridSpan w:val="7"/>
            <w:tcBorders>
              <w:top w:val="single" w:sz="4" w:space="0" w:color="auto"/>
              <w:left w:val="single" w:sz="4" w:space="0" w:color="auto"/>
              <w:bottom w:val="single" w:sz="4" w:space="0" w:color="auto"/>
              <w:right w:val="single" w:sz="4" w:space="0" w:color="auto"/>
            </w:tcBorders>
            <w:vAlign w:val="center"/>
          </w:tcPr>
          <w:p w14:paraId="2ED1BF8E" w14:textId="77777777" w:rsidR="00000000" w:rsidRDefault="007478C2">
            <w:pPr>
              <w:widowControl/>
              <w:jc w:val="left"/>
              <w:rPr>
                <w:rFonts w:ascii="宋体" w:hAnsi="宋体"/>
                <w:b/>
                <w:bCs/>
                <w:sz w:val="24"/>
              </w:rPr>
            </w:pPr>
            <w:bookmarkStart w:id="673" w:name="_Hlk91669227"/>
            <w:r>
              <w:rPr>
                <w:rFonts w:ascii="宋体" w:hAnsi="宋体" w:hint="eastAsia"/>
                <w:b/>
                <w:bCs/>
                <w:sz w:val="24"/>
              </w:rPr>
              <w:t>分类为以公允价值计量且其</w:t>
            </w:r>
            <w:r>
              <w:rPr>
                <w:rFonts w:ascii="宋体" w:hAnsi="宋体" w:hint="eastAsia"/>
                <w:b/>
                <w:bCs/>
                <w:sz w:val="24"/>
              </w:rPr>
              <w:t>变动计入当期损益的金融资产小计</w:t>
            </w:r>
          </w:p>
        </w:tc>
      </w:tr>
      <w:tr w:rsidR="00000000" w14:paraId="438E6762" w14:textId="77777777">
        <w:trPr>
          <w:gridAfter w:val="1"/>
          <w:wAfter w:w="11" w:type="dxa"/>
          <w:trHeight w:val="300"/>
          <w:jc w:val="center"/>
        </w:trPr>
        <w:tc>
          <w:tcPr>
            <w:tcW w:w="2039" w:type="dxa"/>
            <w:vMerge w:val="restart"/>
            <w:tcBorders>
              <w:top w:val="single" w:sz="4" w:space="0" w:color="auto"/>
              <w:left w:val="single" w:sz="4" w:space="0" w:color="auto"/>
              <w:bottom w:val="single" w:sz="4" w:space="0" w:color="auto"/>
              <w:right w:val="single" w:sz="4" w:space="0" w:color="auto"/>
            </w:tcBorders>
            <w:vAlign w:val="center"/>
          </w:tcPr>
          <w:p w14:paraId="22D0B5A7" w14:textId="77777777" w:rsidR="00000000" w:rsidRDefault="007478C2">
            <w:pPr>
              <w:widowControl/>
              <w:jc w:val="center"/>
              <w:rPr>
                <w:rFonts w:ascii="宋体" w:hAnsi="宋体"/>
                <w:kern w:val="0"/>
                <w:sz w:val="24"/>
              </w:rPr>
            </w:pPr>
            <w:r>
              <w:rPr>
                <w:rFonts w:ascii="宋体" w:hAnsi="宋体" w:hint="eastAsia"/>
                <w:kern w:val="0"/>
                <w:sz w:val="24"/>
              </w:rPr>
              <w:t>项目</w:t>
            </w:r>
          </w:p>
        </w:tc>
        <w:tc>
          <w:tcPr>
            <w:tcW w:w="3561" w:type="dxa"/>
            <w:gridSpan w:val="3"/>
            <w:tcBorders>
              <w:top w:val="single" w:sz="4" w:space="0" w:color="auto"/>
              <w:left w:val="nil"/>
              <w:bottom w:val="single" w:sz="4" w:space="0" w:color="auto"/>
              <w:right w:val="single" w:sz="4" w:space="0" w:color="auto"/>
            </w:tcBorders>
            <w:vAlign w:val="center"/>
          </w:tcPr>
          <w:p w14:paraId="3BD59DC3" w14:textId="77777777" w:rsidR="00000000" w:rsidRDefault="007478C2">
            <w:pPr>
              <w:widowControl/>
              <w:jc w:val="center"/>
              <w:rPr>
                <w:rFonts w:ascii="宋体" w:hAnsi="宋体"/>
                <w:sz w:val="24"/>
              </w:rPr>
            </w:pPr>
            <w:r>
              <w:rPr>
                <w:rFonts w:ascii="宋体" w:hAnsi="宋体" w:hint="eastAsia"/>
                <w:sz w:val="24"/>
              </w:rPr>
              <w:t>本期末</w:t>
            </w:r>
          </w:p>
          <w:p w14:paraId="0D12105E" w14:textId="77777777" w:rsidR="00000000" w:rsidRDefault="007478C2">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675" w:type="dxa"/>
            <w:gridSpan w:val="3"/>
            <w:tcBorders>
              <w:top w:val="single" w:sz="4" w:space="0" w:color="auto"/>
              <w:left w:val="nil"/>
              <w:bottom w:val="single" w:sz="4" w:space="0" w:color="auto"/>
              <w:right w:val="single" w:sz="4" w:space="0" w:color="auto"/>
            </w:tcBorders>
          </w:tcPr>
          <w:p w14:paraId="090AA76A" w14:textId="77777777" w:rsidR="00000000" w:rsidRDefault="007478C2">
            <w:pPr>
              <w:widowControl/>
              <w:jc w:val="center"/>
              <w:rPr>
                <w:rFonts w:ascii="宋体" w:hAnsi="宋体"/>
                <w:sz w:val="24"/>
              </w:rPr>
            </w:pPr>
            <w:r>
              <w:rPr>
                <w:rFonts w:ascii="宋体" w:hAnsi="宋体" w:hint="eastAsia"/>
                <w:sz w:val="24"/>
              </w:rPr>
              <w:t>上年度末</w:t>
            </w:r>
          </w:p>
          <w:p w14:paraId="78C548FF" w14:textId="77777777" w:rsidR="00000000" w:rsidRDefault="007478C2">
            <w:pPr>
              <w:widowControl/>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F0D3D68" w14:textId="77777777">
        <w:trPr>
          <w:trHeight w:val="300"/>
          <w:jc w:val="center"/>
        </w:trPr>
        <w:tc>
          <w:tcPr>
            <w:tcW w:w="2039" w:type="dxa"/>
            <w:vMerge/>
            <w:tcBorders>
              <w:top w:val="single" w:sz="4" w:space="0" w:color="auto"/>
              <w:left w:val="single" w:sz="4" w:space="0" w:color="auto"/>
              <w:bottom w:val="single" w:sz="4" w:space="0" w:color="auto"/>
              <w:right w:val="single" w:sz="4" w:space="0" w:color="auto"/>
            </w:tcBorders>
            <w:vAlign w:val="center"/>
          </w:tcPr>
          <w:p w14:paraId="4920E11C" w14:textId="77777777" w:rsidR="00000000" w:rsidRDefault="007478C2">
            <w:pPr>
              <w:widowControl/>
              <w:jc w:val="center"/>
              <w:rPr>
                <w:rFonts w:ascii="宋体" w:hAnsi="宋体"/>
                <w:kern w:val="0"/>
                <w:sz w:val="24"/>
              </w:rPr>
            </w:pPr>
          </w:p>
        </w:tc>
        <w:tc>
          <w:tcPr>
            <w:tcW w:w="897" w:type="dxa"/>
            <w:tcBorders>
              <w:top w:val="single" w:sz="4" w:space="0" w:color="auto"/>
              <w:left w:val="nil"/>
              <w:bottom w:val="single" w:sz="4" w:space="0" w:color="auto"/>
              <w:right w:val="single" w:sz="4" w:space="0" w:color="auto"/>
            </w:tcBorders>
            <w:vAlign w:val="center"/>
          </w:tcPr>
          <w:p w14:paraId="0D68C618" w14:textId="77777777" w:rsidR="00000000" w:rsidRDefault="007478C2">
            <w:pPr>
              <w:widowControl/>
              <w:jc w:val="center"/>
              <w:rPr>
                <w:rFonts w:ascii="宋体" w:hAnsi="宋体"/>
                <w:kern w:val="0"/>
                <w:sz w:val="24"/>
              </w:rPr>
            </w:pPr>
            <w:r>
              <w:rPr>
                <w:rFonts w:ascii="宋体" w:hAnsi="宋体" w:hint="eastAsia"/>
                <w:kern w:val="0"/>
                <w:sz w:val="24"/>
              </w:rPr>
              <w:t>成本</w:t>
            </w:r>
          </w:p>
        </w:tc>
        <w:tc>
          <w:tcPr>
            <w:tcW w:w="1425" w:type="dxa"/>
            <w:tcBorders>
              <w:top w:val="single" w:sz="4" w:space="0" w:color="auto"/>
              <w:left w:val="nil"/>
              <w:bottom w:val="single" w:sz="4" w:space="0" w:color="auto"/>
              <w:right w:val="single" w:sz="4" w:space="0" w:color="auto"/>
            </w:tcBorders>
            <w:vAlign w:val="center"/>
          </w:tcPr>
          <w:p w14:paraId="07842ECF" w14:textId="77777777" w:rsidR="00000000" w:rsidRDefault="007478C2">
            <w:pPr>
              <w:widowControl/>
              <w:jc w:val="center"/>
              <w:rPr>
                <w:rFonts w:ascii="宋体" w:hAnsi="宋体"/>
                <w:kern w:val="0"/>
                <w:sz w:val="24"/>
              </w:rPr>
            </w:pPr>
            <w:r>
              <w:rPr>
                <w:rFonts w:ascii="宋体" w:hAnsi="宋体" w:hint="eastAsia"/>
                <w:kern w:val="0"/>
                <w:sz w:val="24"/>
              </w:rPr>
              <w:t>公允价值</w:t>
            </w:r>
          </w:p>
        </w:tc>
        <w:tc>
          <w:tcPr>
            <w:tcW w:w="1239" w:type="dxa"/>
            <w:tcBorders>
              <w:top w:val="single" w:sz="4" w:space="0" w:color="auto"/>
              <w:left w:val="nil"/>
              <w:bottom w:val="single" w:sz="4" w:space="0" w:color="auto"/>
              <w:right w:val="single" w:sz="4" w:space="0" w:color="auto"/>
            </w:tcBorders>
            <w:vAlign w:val="center"/>
          </w:tcPr>
          <w:p w14:paraId="7504757E" w14:textId="77777777" w:rsidR="00000000" w:rsidRDefault="007478C2">
            <w:pPr>
              <w:widowControl/>
              <w:jc w:val="center"/>
              <w:rPr>
                <w:rFonts w:ascii="宋体" w:hAnsi="宋体"/>
                <w:kern w:val="0"/>
                <w:sz w:val="24"/>
              </w:rPr>
            </w:pPr>
            <w:r>
              <w:rPr>
                <w:rFonts w:ascii="宋体" w:hAnsi="宋体" w:hint="eastAsia"/>
                <w:kern w:val="0"/>
                <w:sz w:val="24"/>
              </w:rPr>
              <w:t>公允价值变动</w:t>
            </w:r>
          </w:p>
        </w:tc>
        <w:tc>
          <w:tcPr>
            <w:tcW w:w="897" w:type="dxa"/>
            <w:tcBorders>
              <w:top w:val="single" w:sz="4" w:space="0" w:color="auto"/>
              <w:left w:val="nil"/>
              <w:bottom w:val="single" w:sz="4" w:space="0" w:color="auto"/>
              <w:right w:val="single" w:sz="4" w:space="0" w:color="auto"/>
            </w:tcBorders>
            <w:vAlign w:val="center"/>
          </w:tcPr>
          <w:p w14:paraId="471C48C0" w14:textId="77777777" w:rsidR="00000000" w:rsidRDefault="007478C2">
            <w:pPr>
              <w:widowControl/>
              <w:jc w:val="center"/>
              <w:rPr>
                <w:rFonts w:ascii="宋体" w:hAnsi="宋体"/>
                <w:kern w:val="0"/>
                <w:sz w:val="24"/>
              </w:rPr>
            </w:pPr>
            <w:r>
              <w:rPr>
                <w:rFonts w:ascii="宋体" w:hAnsi="宋体" w:hint="eastAsia"/>
                <w:kern w:val="0"/>
                <w:sz w:val="24"/>
              </w:rPr>
              <w:t>成本</w:t>
            </w:r>
          </w:p>
        </w:tc>
        <w:tc>
          <w:tcPr>
            <w:tcW w:w="1408" w:type="dxa"/>
            <w:tcBorders>
              <w:top w:val="single" w:sz="4" w:space="0" w:color="auto"/>
              <w:left w:val="nil"/>
              <w:bottom w:val="single" w:sz="4" w:space="0" w:color="auto"/>
              <w:right w:val="single" w:sz="4" w:space="0" w:color="auto"/>
            </w:tcBorders>
            <w:vAlign w:val="center"/>
          </w:tcPr>
          <w:p w14:paraId="231FCFD5" w14:textId="77777777" w:rsidR="00000000" w:rsidRDefault="007478C2">
            <w:pPr>
              <w:widowControl/>
              <w:jc w:val="center"/>
              <w:rPr>
                <w:rFonts w:ascii="宋体" w:hAnsi="宋体"/>
                <w:kern w:val="0"/>
                <w:sz w:val="24"/>
              </w:rPr>
            </w:pPr>
            <w:r>
              <w:rPr>
                <w:rFonts w:ascii="宋体" w:hAnsi="宋体" w:hint="eastAsia"/>
                <w:kern w:val="0"/>
                <w:sz w:val="24"/>
              </w:rPr>
              <w:t>公允价值</w:t>
            </w:r>
          </w:p>
        </w:tc>
        <w:tc>
          <w:tcPr>
            <w:tcW w:w="1381" w:type="dxa"/>
            <w:gridSpan w:val="2"/>
            <w:tcBorders>
              <w:top w:val="single" w:sz="4" w:space="0" w:color="auto"/>
              <w:left w:val="nil"/>
              <w:bottom w:val="single" w:sz="4" w:space="0" w:color="auto"/>
              <w:right w:val="single" w:sz="4" w:space="0" w:color="auto"/>
            </w:tcBorders>
            <w:vAlign w:val="center"/>
          </w:tcPr>
          <w:p w14:paraId="1674EF4E" w14:textId="77777777" w:rsidR="00000000" w:rsidRDefault="007478C2">
            <w:pPr>
              <w:widowControl/>
              <w:jc w:val="center"/>
              <w:rPr>
                <w:rFonts w:ascii="宋体" w:hAnsi="宋体"/>
                <w:kern w:val="0"/>
                <w:sz w:val="24"/>
              </w:rPr>
            </w:pPr>
            <w:r>
              <w:rPr>
                <w:rFonts w:ascii="宋体" w:hAnsi="宋体" w:hint="eastAsia"/>
                <w:kern w:val="0"/>
                <w:sz w:val="24"/>
              </w:rPr>
              <w:t>公允价值变动</w:t>
            </w:r>
          </w:p>
        </w:tc>
      </w:tr>
      <w:tr w:rsidR="00000000" w14:paraId="39D8BB72" w14:textId="77777777">
        <w:trPr>
          <w:trHeight w:val="300"/>
          <w:jc w:val="center"/>
        </w:trPr>
        <w:tc>
          <w:tcPr>
            <w:tcW w:w="2039" w:type="dxa"/>
            <w:tcBorders>
              <w:top w:val="single" w:sz="4" w:space="0" w:color="auto"/>
              <w:left w:val="single" w:sz="4" w:space="0" w:color="auto"/>
              <w:right w:val="single" w:sz="4" w:space="0" w:color="auto"/>
            </w:tcBorders>
            <w:vAlign w:val="center"/>
          </w:tcPr>
          <w:p w14:paraId="59F98FDA" w14:textId="77777777" w:rsidR="00000000" w:rsidRDefault="007478C2">
            <w:pPr>
              <w:widowControl/>
              <w:rPr>
                <w:rFonts w:ascii="宋体" w:hAnsi="宋体"/>
                <w:kern w:val="0"/>
                <w:sz w:val="24"/>
              </w:rPr>
            </w:pPr>
            <w:r>
              <w:rPr>
                <w:rFonts w:ascii="宋体" w:hAnsi="宋体"/>
                <w:kern w:val="0"/>
                <w:sz w:val="24"/>
              </w:rPr>
              <w:t>债券</w:t>
            </w:r>
          </w:p>
        </w:tc>
        <w:tc>
          <w:tcPr>
            <w:tcW w:w="897" w:type="dxa"/>
            <w:tcBorders>
              <w:top w:val="single" w:sz="4" w:space="0" w:color="auto"/>
              <w:left w:val="nil"/>
              <w:bottom w:val="single" w:sz="4" w:space="0" w:color="auto"/>
              <w:right w:val="single" w:sz="4" w:space="0" w:color="auto"/>
            </w:tcBorders>
          </w:tcPr>
          <w:p w14:paraId="56108C90" w14:textId="77777777" w:rsidR="00000000" w:rsidRDefault="007478C2">
            <w:pPr>
              <w:jc w:val="right"/>
              <w:rPr>
                <w:color w:val="0000FF"/>
                <w:sz w:val="18"/>
              </w:rPr>
            </w:pPr>
            <w:r>
              <w:rPr>
                <w:rFonts w:hint="eastAsia"/>
                <w:color w:val="0000FF"/>
                <w:sz w:val="18"/>
              </w:rPr>
              <w:t>（</w:t>
            </w:r>
            <w:r>
              <w:rPr>
                <w:rFonts w:hint="eastAsia"/>
                <w:color w:val="0000FF"/>
                <w:sz w:val="18"/>
              </w:rPr>
              <w:t>1783</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53ED5F81" w14:textId="77777777" w:rsidR="00000000" w:rsidRDefault="007478C2">
            <w:pPr>
              <w:widowControl/>
              <w:jc w:val="center"/>
              <w:rPr>
                <w:color w:val="0000FF"/>
                <w:sz w:val="18"/>
              </w:rPr>
            </w:pPr>
            <w:r>
              <w:rPr>
                <w:rFonts w:hint="eastAsia"/>
                <w:color w:val="0000FF"/>
                <w:sz w:val="18"/>
              </w:rPr>
              <w:t>（</w:t>
            </w:r>
            <w:r>
              <w:rPr>
                <w:rFonts w:hint="eastAsia"/>
                <w:color w:val="0000FF"/>
                <w:sz w:val="18"/>
              </w:rPr>
              <w:t>1784</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5475C6FB" w14:textId="77777777" w:rsidR="00000000" w:rsidRDefault="007478C2">
            <w:pPr>
              <w:widowControl/>
              <w:jc w:val="center"/>
              <w:rPr>
                <w:color w:val="0000FF"/>
                <w:sz w:val="18"/>
              </w:rPr>
            </w:pPr>
            <w:r>
              <w:rPr>
                <w:rFonts w:hint="eastAsia"/>
                <w:color w:val="0000FF"/>
                <w:sz w:val="18"/>
              </w:rPr>
              <w:t>（</w:t>
            </w:r>
            <w:r>
              <w:rPr>
                <w:rFonts w:hint="eastAsia"/>
                <w:color w:val="0000FF"/>
                <w:sz w:val="18"/>
              </w:rPr>
              <w:t>1785</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455F7355" w14:textId="77777777" w:rsidR="00000000" w:rsidRDefault="007478C2">
            <w:pPr>
              <w:widowControl/>
              <w:jc w:val="center"/>
              <w:rPr>
                <w:rFonts w:ascii="宋体" w:hAnsi="宋体"/>
                <w:kern w:val="0"/>
                <w:sz w:val="24"/>
              </w:rPr>
            </w:pPr>
            <w:r>
              <w:rPr>
                <w:rFonts w:hint="eastAsia"/>
                <w:color w:val="0000FF"/>
                <w:sz w:val="18"/>
              </w:rPr>
              <w:t>（</w:t>
            </w:r>
            <w:r>
              <w:rPr>
                <w:rFonts w:hint="eastAsia"/>
                <w:color w:val="0000FF"/>
                <w:sz w:val="18"/>
              </w:rPr>
              <w:t>1783</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79D87026" w14:textId="77777777" w:rsidR="00000000" w:rsidRDefault="007478C2">
            <w:pPr>
              <w:widowControl/>
              <w:jc w:val="center"/>
              <w:rPr>
                <w:rFonts w:ascii="宋体" w:hAnsi="宋体"/>
                <w:kern w:val="0"/>
                <w:sz w:val="24"/>
              </w:rPr>
            </w:pPr>
            <w:r>
              <w:rPr>
                <w:rFonts w:hint="eastAsia"/>
                <w:color w:val="0000FF"/>
                <w:sz w:val="18"/>
              </w:rPr>
              <w:t>（</w:t>
            </w:r>
            <w:r>
              <w:rPr>
                <w:rFonts w:hint="eastAsia"/>
                <w:color w:val="0000FF"/>
                <w:sz w:val="18"/>
              </w:rPr>
              <w:t>1784</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7F534DB3" w14:textId="77777777" w:rsidR="00000000" w:rsidRDefault="007478C2">
            <w:pPr>
              <w:widowControl/>
              <w:jc w:val="center"/>
              <w:rPr>
                <w:rFonts w:ascii="宋体" w:hAnsi="宋体"/>
                <w:kern w:val="0"/>
                <w:sz w:val="24"/>
              </w:rPr>
            </w:pPr>
            <w:r>
              <w:rPr>
                <w:rFonts w:hint="eastAsia"/>
                <w:color w:val="0000FF"/>
                <w:sz w:val="18"/>
              </w:rPr>
              <w:t>（</w:t>
            </w:r>
            <w:r>
              <w:rPr>
                <w:rFonts w:hint="eastAsia"/>
                <w:color w:val="0000FF"/>
                <w:sz w:val="18"/>
              </w:rPr>
              <w:t>1785</w:t>
            </w:r>
            <w:r>
              <w:rPr>
                <w:rFonts w:hint="eastAsia"/>
                <w:color w:val="0000FF"/>
                <w:sz w:val="18"/>
              </w:rPr>
              <w:t>）</w:t>
            </w:r>
          </w:p>
        </w:tc>
      </w:tr>
      <w:tr w:rsidR="00000000" w14:paraId="494501A1" w14:textId="77777777">
        <w:trPr>
          <w:trHeight w:val="300"/>
          <w:jc w:val="center"/>
        </w:trPr>
        <w:tc>
          <w:tcPr>
            <w:tcW w:w="2039" w:type="dxa"/>
            <w:tcBorders>
              <w:top w:val="single" w:sz="4" w:space="0" w:color="auto"/>
              <w:left w:val="single" w:sz="4" w:space="0" w:color="auto"/>
              <w:right w:val="single" w:sz="4" w:space="0" w:color="auto"/>
            </w:tcBorders>
            <w:vAlign w:val="center"/>
          </w:tcPr>
          <w:p w14:paraId="4A9BE226" w14:textId="77777777" w:rsidR="00000000" w:rsidRDefault="007478C2">
            <w:pPr>
              <w:widowControl/>
              <w:rPr>
                <w:rFonts w:ascii="宋体" w:hAnsi="宋体"/>
                <w:kern w:val="0"/>
                <w:sz w:val="24"/>
              </w:rPr>
            </w:pPr>
            <w:r>
              <w:rPr>
                <w:rFonts w:ascii="宋体" w:hAnsi="宋体"/>
                <w:kern w:val="0"/>
                <w:sz w:val="24"/>
              </w:rPr>
              <w:t>其中：交易所市场</w:t>
            </w:r>
          </w:p>
        </w:tc>
        <w:tc>
          <w:tcPr>
            <w:tcW w:w="897" w:type="dxa"/>
            <w:tcBorders>
              <w:top w:val="single" w:sz="4" w:space="0" w:color="auto"/>
              <w:left w:val="nil"/>
              <w:bottom w:val="single" w:sz="4" w:space="0" w:color="auto"/>
              <w:right w:val="single" w:sz="4" w:space="0" w:color="auto"/>
            </w:tcBorders>
          </w:tcPr>
          <w:p w14:paraId="593FAE8F" w14:textId="77777777" w:rsidR="00000000" w:rsidRDefault="007478C2">
            <w:pPr>
              <w:jc w:val="right"/>
              <w:rPr>
                <w:color w:val="0000FF"/>
                <w:sz w:val="18"/>
              </w:rPr>
            </w:pPr>
            <w:r>
              <w:rPr>
                <w:rFonts w:hint="eastAsia"/>
                <w:color w:val="0000FF"/>
                <w:sz w:val="18"/>
              </w:rPr>
              <w:t>（</w:t>
            </w:r>
            <w:r>
              <w:rPr>
                <w:rFonts w:hint="eastAsia"/>
                <w:color w:val="0000FF"/>
                <w:sz w:val="18"/>
              </w:rPr>
              <w:t>1777</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7B188D38" w14:textId="77777777" w:rsidR="00000000" w:rsidRDefault="007478C2">
            <w:pPr>
              <w:jc w:val="right"/>
              <w:rPr>
                <w:color w:val="0000FF"/>
                <w:sz w:val="18"/>
              </w:rPr>
            </w:pPr>
            <w:r>
              <w:rPr>
                <w:rFonts w:hint="eastAsia"/>
                <w:color w:val="0000FF"/>
                <w:sz w:val="18"/>
              </w:rPr>
              <w:t>（</w:t>
            </w:r>
            <w:r>
              <w:rPr>
                <w:rFonts w:hint="eastAsia"/>
                <w:color w:val="0000FF"/>
                <w:sz w:val="18"/>
              </w:rPr>
              <w:t>1778</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77EEA569" w14:textId="77777777" w:rsidR="00000000" w:rsidRDefault="007478C2">
            <w:pPr>
              <w:jc w:val="right"/>
              <w:rPr>
                <w:color w:val="0000FF"/>
                <w:sz w:val="18"/>
              </w:rPr>
            </w:pPr>
            <w:r>
              <w:rPr>
                <w:rFonts w:hint="eastAsia"/>
                <w:color w:val="0000FF"/>
                <w:sz w:val="18"/>
              </w:rPr>
              <w:t>（</w:t>
            </w:r>
            <w:r>
              <w:rPr>
                <w:rFonts w:hint="eastAsia"/>
                <w:color w:val="0000FF"/>
                <w:sz w:val="18"/>
              </w:rPr>
              <w:t>1779</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194CA7F4" w14:textId="77777777" w:rsidR="00000000" w:rsidRDefault="007478C2">
            <w:pPr>
              <w:widowControl/>
              <w:jc w:val="center"/>
              <w:rPr>
                <w:rFonts w:ascii="宋体" w:hAnsi="宋体"/>
                <w:kern w:val="0"/>
                <w:sz w:val="24"/>
              </w:rPr>
            </w:pPr>
            <w:r>
              <w:rPr>
                <w:rFonts w:hint="eastAsia"/>
                <w:color w:val="0000FF"/>
                <w:sz w:val="18"/>
              </w:rPr>
              <w:t>（</w:t>
            </w:r>
            <w:r>
              <w:rPr>
                <w:rFonts w:hint="eastAsia"/>
                <w:color w:val="0000FF"/>
                <w:sz w:val="18"/>
              </w:rPr>
              <w:t>1777</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2CD40A64" w14:textId="77777777" w:rsidR="00000000" w:rsidRDefault="007478C2">
            <w:pPr>
              <w:widowControl/>
              <w:jc w:val="center"/>
              <w:rPr>
                <w:rFonts w:ascii="宋体" w:hAnsi="宋体"/>
                <w:kern w:val="0"/>
                <w:sz w:val="24"/>
              </w:rPr>
            </w:pPr>
            <w:r>
              <w:rPr>
                <w:rFonts w:hint="eastAsia"/>
                <w:color w:val="0000FF"/>
                <w:sz w:val="18"/>
              </w:rPr>
              <w:t>（</w:t>
            </w:r>
            <w:r>
              <w:rPr>
                <w:rFonts w:hint="eastAsia"/>
                <w:color w:val="0000FF"/>
                <w:sz w:val="18"/>
              </w:rPr>
              <w:t>1778</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5D9F747F" w14:textId="77777777" w:rsidR="00000000" w:rsidRDefault="007478C2">
            <w:pPr>
              <w:widowControl/>
              <w:jc w:val="center"/>
              <w:rPr>
                <w:rFonts w:ascii="宋体" w:hAnsi="宋体"/>
                <w:kern w:val="0"/>
                <w:sz w:val="24"/>
              </w:rPr>
            </w:pPr>
            <w:r>
              <w:rPr>
                <w:rFonts w:hint="eastAsia"/>
                <w:color w:val="0000FF"/>
                <w:sz w:val="18"/>
              </w:rPr>
              <w:t>（</w:t>
            </w:r>
            <w:r>
              <w:rPr>
                <w:rFonts w:hint="eastAsia"/>
                <w:color w:val="0000FF"/>
                <w:sz w:val="18"/>
              </w:rPr>
              <w:t>1779</w:t>
            </w:r>
            <w:r>
              <w:rPr>
                <w:rFonts w:hint="eastAsia"/>
                <w:color w:val="0000FF"/>
                <w:sz w:val="18"/>
              </w:rPr>
              <w:t>）</w:t>
            </w:r>
          </w:p>
        </w:tc>
      </w:tr>
      <w:tr w:rsidR="00000000" w14:paraId="5CC2A948" w14:textId="77777777">
        <w:trPr>
          <w:trHeight w:val="300"/>
          <w:jc w:val="center"/>
        </w:trPr>
        <w:tc>
          <w:tcPr>
            <w:tcW w:w="2039" w:type="dxa"/>
            <w:tcBorders>
              <w:top w:val="single" w:sz="4" w:space="0" w:color="auto"/>
              <w:left w:val="single" w:sz="4" w:space="0" w:color="auto"/>
              <w:right w:val="single" w:sz="4" w:space="0" w:color="auto"/>
            </w:tcBorders>
            <w:vAlign w:val="center"/>
          </w:tcPr>
          <w:p w14:paraId="775C60FD" w14:textId="77777777" w:rsidR="00000000" w:rsidRDefault="007478C2">
            <w:pPr>
              <w:widowControl/>
              <w:rPr>
                <w:rFonts w:ascii="宋体" w:hAnsi="宋体"/>
                <w:kern w:val="0"/>
                <w:sz w:val="24"/>
              </w:rPr>
            </w:pPr>
            <w:r>
              <w:rPr>
                <w:rFonts w:ascii="宋体" w:hAnsi="宋体"/>
                <w:kern w:val="0"/>
                <w:sz w:val="24"/>
              </w:rPr>
              <w:t xml:space="preserve">     </w:t>
            </w:r>
            <w:r>
              <w:rPr>
                <w:rFonts w:ascii="宋体" w:hAnsi="宋体"/>
                <w:kern w:val="0"/>
                <w:sz w:val="24"/>
              </w:rPr>
              <w:t>银行间市场</w:t>
            </w:r>
          </w:p>
        </w:tc>
        <w:tc>
          <w:tcPr>
            <w:tcW w:w="897" w:type="dxa"/>
            <w:tcBorders>
              <w:top w:val="single" w:sz="4" w:space="0" w:color="auto"/>
              <w:left w:val="nil"/>
              <w:bottom w:val="single" w:sz="4" w:space="0" w:color="auto"/>
              <w:right w:val="single" w:sz="4" w:space="0" w:color="auto"/>
            </w:tcBorders>
          </w:tcPr>
          <w:p w14:paraId="2E01D281" w14:textId="77777777" w:rsidR="00000000" w:rsidRDefault="007478C2">
            <w:pPr>
              <w:jc w:val="right"/>
              <w:rPr>
                <w:color w:val="0000FF"/>
                <w:sz w:val="18"/>
              </w:rPr>
            </w:pPr>
            <w:r>
              <w:rPr>
                <w:rFonts w:hint="eastAsia"/>
                <w:color w:val="0000FF"/>
                <w:sz w:val="18"/>
              </w:rPr>
              <w:t>（</w:t>
            </w:r>
            <w:r>
              <w:rPr>
                <w:rFonts w:hint="eastAsia"/>
                <w:color w:val="0000FF"/>
                <w:sz w:val="18"/>
              </w:rPr>
              <w:t>1780</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16F57DCD" w14:textId="77777777" w:rsidR="00000000" w:rsidRDefault="007478C2">
            <w:pPr>
              <w:jc w:val="right"/>
              <w:rPr>
                <w:color w:val="0000FF"/>
                <w:sz w:val="18"/>
              </w:rPr>
            </w:pPr>
            <w:r>
              <w:rPr>
                <w:rFonts w:hint="eastAsia"/>
                <w:color w:val="0000FF"/>
                <w:sz w:val="18"/>
              </w:rPr>
              <w:t>（</w:t>
            </w:r>
            <w:r>
              <w:rPr>
                <w:rFonts w:hint="eastAsia"/>
                <w:color w:val="0000FF"/>
                <w:sz w:val="18"/>
              </w:rPr>
              <w:t>1781</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62E7DA44" w14:textId="77777777" w:rsidR="00000000" w:rsidRDefault="007478C2">
            <w:pPr>
              <w:jc w:val="right"/>
              <w:rPr>
                <w:color w:val="0000FF"/>
                <w:sz w:val="18"/>
              </w:rPr>
            </w:pPr>
            <w:r>
              <w:rPr>
                <w:rFonts w:hint="eastAsia"/>
                <w:color w:val="0000FF"/>
                <w:sz w:val="18"/>
              </w:rPr>
              <w:t>（</w:t>
            </w:r>
            <w:r>
              <w:rPr>
                <w:rFonts w:hint="eastAsia"/>
                <w:color w:val="0000FF"/>
                <w:sz w:val="18"/>
              </w:rPr>
              <w:t>1782</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73AD56C4" w14:textId="77777777" w:rsidR="00000000" w:rsidRDefault="007478C2">
            <w:pPr>
              <w:widowControl/>
              <w:jc w:val="center"/>
              <w:rPr>
                <w:rFonts w:ascii="宋体" w:hAnsi="宋体"/>
                <w:kern w:val="0"/>
                <w:sz w:val="24"/>
              </w:rPr>
            </w:pPr>
            <w:r>
              <w:rPr>
                <w:rFonts w:hint="eastAsia"/>
                <w:color w:val="0000FF"/>
                <w:sz w:val="18"/>
              </w:rPr>
              <w:t>（</w:t>
            </w:r>
            <w:r>
              <w:rPr>
                <w:rFonts w:hint="eastAsia"/>
                <w:color w:val="0000FF"/>
                <w:sz w:val="18"/>
              </w:rPr>
              <w:t>1780</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5BE684E7" w14:textId="77777777" w:rsidR="00000000" w:rsidRDefault="007478C2">
            <w:pPr>
              <w:widowControl/>
              <w:jc w:val="center"/>
              <w:rPr>
                <w:rFonts w:ascii="宋体" w:hAnsi="宋体"/>
                <w:kern w:val="0"/>
                <w:sz w:val="24"/>
              </w:rPr>
            </w:pPr>
            <w:r>
              <w:rPr>
                <w:rFonts w:hint="eastAsia"/>
                <w:color w:val="0000FF"/>
                <w:sz w:val="18"/>
              </w:rPr>
              <w:t>（</w:t>
            </w:r>
            <w:r>
              <w:rPr>
                <w:rFonts w:hint="eastAsia"/>
                <w:color w:val="0000FF"/>
                <w:sz w:val="18"/>
              </w:rPr>
              <w:t>1781</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35857ABE" w14:textId="77777777" w:rsidR="00000000" w:rsidRDefault="007478C2">
            <w:pPr>
              <w:widowControl/>
              <w:jc w:val="center"/>
              <w:rPr>
                <w:rFonts w:ascii="宋体" w:hAnsi="宋体"/>
                <w:kern w:val="0"/>
                <w:sz w:val="24"/>
              </w:rPr>
            </w:pPr>
            <w:r>
              <w:rPr>
                <w:rFonts w:hint="eastAsia"/>
                <w:color w:val="0000FF"/>
                <w:sz w:val="18"/>
              </w:rPr>
              <w:t>（</w:t>
            </w:r>
            <w:r>
              <w:rPr>
                <w:rFonts w:hint="eastAsia"/>
                <w:color w:val="0000FF"/>
                <w:sz w:val="18"/>
              </w:rPr>
              <w:t>1782</w:t>
            </w:r>
            <w:r>
              <w:rPr>
                <w:rFonts w:hint="eastAsia"/>
                <w:color w:val="0000FF"/>
                <w:sz w:val="18"/>
              </w:rPr>
              <w:t>）</w:t>
            </w:r>
          </w:p>
        </w:tc>
      </w:tr>
      <w:tr w:rsidR="00000000" w14:paraId="1F134B61" w14:textId="77777777">
        <w:trPr>
          <w:trHeight w:val="300"/>
          <w:jc w:val="center"/>
        </w:trPr>
        <w:tc>
          <w:tcPr>
            <w:tcW w:w="2039" w:type="dxa"/>
            <w:tcBorders>
              <w:top w:val="single" w:sz="4" w:space="0" w:color="auto"/>
              <w:left w:val="single" w:sz="4" w:space="0" w:color="auto"/>
              <w:right w:val="single" w:sz="4" w:space="0" w:color="auto"/>
            </w:tcBorders>
            <w:vAlign w:val="center"/>
          </w:tcPr>
          <w:p w14:paraId="32E51C54" w14:textId="77777777" w:rsidR="00000000" w:rsidRDefault="007478C2">
            <w:pPr>
              <w:widowControl/>
              <w:ind w:firstLineChars="250" w:firstLine="600"/>
              <w:rPr>
                <w:rFonts w:ascii="宋体" w:hAnsi="宋体"/>
                <w:kern w:val="0"/>
                <w:sz w:val="24"/>
              </w:rPr>
            </w:pPr>
            <w:r>
              <w:rPr>
                <w:rFonts w:ascii="宋体" w:hAnsi="宋体" w:hint="eastAsia"/>
                <w:kern w:val="0"/>
                <w:sz w:val="24"/>
              </w:rPr>
              <w:t>…</w:t>
            </w:r>
            <w:r>
              <w:rPr>
                <w:rFonts w:hint="eastAsia"/>
                <w:color w:val="0000FF"/>
                <w:sz w:val="18"/>
              </w:rPr>
              <w:t>（</w:t>
            </w:r>
            <w:r>
              <w:rPr>
                <w:color w:val="0000FF"/>
                <w:sz w:val="18"/>
              </w:rPr>
              <w:t>2583</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1A7C8EF2" w14:textId="77777777" w:rsidR="00000000" w:rsidRDefault="007478C2">
            <w:pPr>
              <w:jc w:val="right"/>
              <w:rPr>
                <w:color w:val="0000FF"/>
                <w:sz w:val="18"/>
              </w:rPr>
            </w:pPr>
            <w:r>
              <w:rPr>
                <w:rFonts w:hint="eastAsia"/>
                <w:color w:val="0000FF"/>
                <w:sz w:val="18"/>
              </w:rPr>
              <w:t>（</w:t>
            </w:r>
            <w:r>
              <w:rPr>
                <w:color w:val="0000FF"/>
                <w:sz w:val="18"/>
              </w:rPr>
              <w:t>2584</w:t>
            </w:r>
            <w:r>
              <w:rPr>
                <w:rFonts w:hint="eastAsia"/>
                <w:color w:val="0000FF"/>
                <w:sz w:val="18"/>
              </w:rPr>
              <w:t>）</w:t>
            </w:r>
            <w:r>
              <w:rPr>
                <w:rFonts w:hint="eastAsia"/>
                <w:color w:val="0000FF"/>
                <w:sz w:val="18"/>
              </w:rPr>
              <w:t xml:space="preserve"> </w:t>
            </w:r>
          </w:p>
        </w:tc>
        <w:tc>
          <w:tcPr>
            <w:tcW w:w="1425" w:type="dxa"/>
            <w:tcBorders>
              <w:top w:val="single" w:sz="4" w:space="0" w:color="auto"/>
              <w:left w:val="nil"/>
              <w:bottom w:val="single" w:sz="4" w:space="0" w:color="auto"/>
              <w:right w:val="single" w:sz="4" w:space="0" w:color="auto"/>
            </w:tcBorders>
          </w:tcPr>
          <w:p w14:paraId="378497E1" w14:textId="77777777" w:rsidR="00000000" w:rsidRDefault="007478C2">
            <w:pPr>
              <w:jc w:val="right"/>
              <w:rPr>
                <w:color w:val="0000FF"/>
                <w:sz w:val="18"/>
              </w:rPr>
            </w:pPr>
            <w:r>
              <w:rPr>
                <w:rFonts w:hint="eastAsia"/>
                <w:color w:val="0000FF"/>
                <w:sz w:val="18"/>
              </w:rPr>
              <w:t>（</w:t>
            </w:r>
            <w:r>
              <w:rPr>
                <w:color w:val="0000FF"/>
                <w:sz w:val="18"/>
              </w:rPr>
              <w:t>2585</w:t>
            </w:r>
            <w:r>
              <w:rPr>
                <w:rFonts w:hint="eastAsia"/>
                <w:color w:val="0000FF"/>
                <w:sz w:val="18"/>
              </w:rPr>
              <w:t>）</w:t>
            </w:r>
            <w:r>
              <w:rPr>
                <w:rFonts w:hint="eastAsia"/>
                <w:color w:val="0000FF"/>
                <w:sz w:val="18"/>
              </w:rPr>
              <w:t xml:space="preserve"> </w:t>
            </w:r>
          </w:p>
        </w:tc>
        <w:tc>
          <w:tcPr>
            <w:tcW w:w="1239" w:type="dxa"/>
            <w:tcBorders>
              <w:top w:val="single" w:sz="4" w:space="0" w:color="auto"/>
              <w:left w:val="nil"/>
              <w:bottom w:val="single" w:sz="4" w:space="0" w:color="auto"/>
              <w:right w:val="single" w:sz="4" w:space="0" w:color="auto"/>
            </w:tcBorders>
          </w:tcPr>
          <w:p w14:paraId="74C374E4" w14:textId="77777777" w:rsidR="00000000" w:rsidRDefault="007478C2">
            <w:pPr>
              <w:jc w:val="right"/>
              <w:rPr>
                <w:color w:val="0000FF"/>
                <w:sz w:val="18"/>
              </w:rPr>
            </w:pPr>
            <w:r>
              <w:rPr>
                <w:rFonts w:hint="eastAsia"/>
                <w:color w:val="0000FF"/>
                <w:sz w:val="18"/>
              </w:rPr>
              <w:t>（</w:t>
            </w:r>
            <w:r>
              <w:rPr>
                <w:color w:val="0000FF"/>
                <w:sz w:val="18"/>
              </w:rPr>
              <w:t>258</w:t>
            </w:r>
            <w:r>
              <w:rPr>
                <w:color w:val="0000FF"/>
                <w:sz w:val="18"/>
              </w:rPr>
              <w:t>6</w:t>
            </w:r>
            <w:r>
              <w:rPr>
                <w:rFonts w:hint="eastAsia"/>
                <w:color w:val="0000FF"/>
                <w:sz w:val="18"/>
              </w:rPr>
              <w:t>）</w:t>
            </w:r>
            <w:r>
              <w:rPr>
                <w:rFonts w:hint="eastAsia"/>
                <w:color w:val="0000FF"/>
                <w:sz w:val="18"/>
              </w:rPr>
              <w:t xml:space="preserve"> </w:t>
            </w:r>
          </w:p>
        </w:tc>
        <w:tc>
          <w:tcPr>
            <w:tcW w:w="897" w:type="dxa"/>
            <w:tcBorders>
              <w:top w:val="single" w:sz="4" w:space="0" w:color="auto"/>
              <w:left w:val="nil"/>
              <w:bottom w:val="single" w:sz="4" w:space="0" w:color="auto"/>
              <w:right w:val="single" w:sz="4" w:space="0" w:color="auto"/>
            </w:tcBorders>
          </w:tcPr>
          <w:p w14:paraId="09684D16" w14:textId="77777777" w:rsidR="00000000" w:rsidRDefault="007478C2">
            <w:pPr>
              <w:widowControl/>
              <w:jc w:val="center"/>
              <w:rPr>
                <w:rFonts w:ascii="宋体" w:hAnsi="宋体"/>
                <w:kern w:val="0"/>
                <w:sz w:val="24"/>
              </w:rPr>
            </w:pPr>
            <w:r>
              <w:rPr>
                <w:rFonts w:hint="eastAsia"/>
                <w:color w:val="0000FF"/>
                <w:sz w:val="18"/>
              </w:rPr>
              <w:t>（</w:t>
            </w:r>
            <w:r>
              <w:rPr>
                <w:color w:val="0000FF"/>
                <w:sz w:val="18"/>
              </w:rPr>
              <w:t>2584</w:t>
            </w:r>
            <w:r>
              <w:rPr>
                <w:rFonts w:hint="eastAsia"/>
                <w:color w:val="0000FF"/>
                <w:sz w:val="18"/>
              </w:rPr>
              <w:t>）</w:t>
            </w:r>
            <w:r>
              <w:rPr>
                <w:rFonts w:hint="eastAsia"/>
                <w:color w:val="0000FF"/>
                <w:sz w:val="18"/>
              </w:rPr>
              <w:t xml:space="preserve"> </w:t>
            </w:r>
          </w:p>
        </w:tc>
        <w:tc>
          <w:tcPr>
            <w:tcW w:w="1408" w:type="dxa"/>
            <w:tcBorders>
              <w:top w:val="single" w:sz="4" w:space="0" w:color="auto"/>
              <w:left w:val="nil"/>
              <w:bottom w:val="single" w:sz="4" w:space="0" w:color="auto"/>
              <w:right w:val="single" w:sz="4" w:space="0" w:color="auto"/>
            </w:tcBorders>
          </w:tcPr>
          <w:p w14:paraId="0161FB05" w14:textId="77777777" w:rsidR="00000000" w:rsidRDefault="007478C2">
            <w:pPr>
              <w:widowControl/>
              <w:jc w:val="center"/>
              <w:rPr>
                <w:rFonts w:ascii="宋体" w:hAnsi="宋体"/>
                <w:kern w:val="0"/>
                <w:sz w:val="24"/>
              </w:rPr>
            </w:pPr>
            <w:r>
              <w:rPr>
                <w:rFonts w:hint="eastAsia"/>
                <w:color w:val="0000FF"/>
                <w:sz w:val="18"/>
              </w:rPr>
              <w:t>（</w:t>
            </w:r>
            <w:r>
              <w:rPr>
                <w:color w:val="0000FF"/>
                <w:sz w:val="18"/>
              </w:rPr>
              <w:t>2585</w:t>
            </w:r>
            <w:r>
              <w:rPr>
                <w:rFonts w:hint="eastAsia"/>
                <w:color w:val="0000FF"/>
                <w:sz w:val="18"/>
              </w:rPr>
              <w:t>）</w:t>
            </w:r>
            <w:r>
              <w:rPr>
                <w:rFonts w:hint="eastAsia"/>
                <w:color w:val="0000FF"/>
                <w:sz w:val="18"/>
              </w:rPr>
              <w:t xml:space="preserve"> </w:t>
            </w:r>
          </w:p>
        </w:tc>
        <w:tc>
          <w:tcPr>
            <w:tcW w:w="1381" w:type="dxa"/>
            <w:gridSpan w:val="2"/>
            <w:tcBorders>
              <w:top w:val="single" w:sz="4" w:space="0" w:color="auto"/>
              <w:left w:val="nil"/>
              <w:bottom w:val="single" w:sz="4" w:space="0" w:color="auto"/>
              <w:right w:val="single" w:sz="4" w:space="0" w:color="auto"/>
            </w:tcBorders>
          </w:tcPr>
          <w:p w14:paraId="26E7A0DF" w14:textId="77777777" w:rsidR="00000000" w:rsidRDefault="007478C2">
            <w:pPr>
              <w:widowControl/>
              <w:jc w:val="center"/>
              <w:rPr>
                <w:rFonts w:ascii="宋体" w:hAnsi="宋体"/>
                <w:kern w:val="0"/>
                <w:sz w:val="24"/>
              </w:rPr>
            </w:pPr>
            <w:r>
              <w:rPr>
                <w:rFonts w:hint="eastAsia"/>
                <w:color w:val="0000FF"/>
                <w:sz w:val="18"/>
              </w:rPr>
              <w:t>（</w:t>
            </w:r>
            <w:r>
              <w:rPr>
                <w:color w:val="0000FF"/>
                <w:sz w:val="18"/>
              </w:rPr>
              <w:t>2586</w:t>
            </w:r>
            <w:r>
              <w:rPr>
                <w:rFonts w:hint="eastAsia"/>
                <w:color w:val="0000FF"/>
                <w:sz w:val="18"/>
              </w:rPr>
              <w:t>）</w:t>
            </w:r>
            <w:r>
              <w:rPr>
                <w:rFonts w:hint="eastAsia"/>
                <w:color w:val="0000FF"/>
                <w:sz w:val="18"/>
              </w:rPr>
              <w:t xml:space="preserve"> </w:t>
            </w:r>
          </w:p>
        </w:tc>
      </w:tr>
      <w:tr w:rsidR="00000000" w14:paraId="56D73F6A"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423F8857" w14:textId="77777777" w:rsidR="00000000" w:rsidRDefault="007478C2">
            <w:pPr>
              <w:widowControl/>
              <w:rPr>
                <w:rFonts w:ascii="宋体" w:hAnsi="宋体"/>
                <w:kern w:val="0"/>
                <w:sz w:val="24"/>
              </w:rPr>
            </w:pPr>
            <w:r>
              <w:rPr>
                <w:rFonts w:ascii="宋体" w:hAnsi="宋体" w:hint="eastAsia"/>
                <w:kern w:val="0"/>
                <w:sz w:val="24"/>
              </w:rPr>
              <w:t>资产支持证券</w:t>
            </w:r>
          </w:p>
        </w:tc>
        <w:tc>
          <w:tcPr>
            <w:tcW w:w="897" w:type="dxa"/>
            <w:tcBorders>
              <w:top w:val="single" w:sz="4" w:space="0" w:color="auto"/>
              <w:left w:val="nil"/>
              <w:bottom w:val="single" w:sz="4" w:space="0" w:color="auto"/>
              <w:right w:val="single" w:sz="4" w:space="0" w:color="auto"/>
            </w:tcBorders>
          </w:tcPr>
          <w:p w14:paraId="1A5E475D" w14:textId="77777777" w:rsidR="00000000" w:rsidRDefault="007478C2">
            <w:pPr>
              <w:widowControl/>
              <w:jc w:val="center"/>
              <w:rPr>
                <w:color w:val="0000FF"/>
                <w:sz w:val="18"/>
              </w:rPr>
            </w:pPr>
            <w:r>
              <w:rPr>
                <w:rFonts w:hint="eastAsia"/>
                <w:color w:val="0000FF"/>
                <w:sz w:val="18"/>
              </w:rPr>
              <w:t>（</w:t>
            </w:r>
            <w:r>
              <w:rPr>
                <w:rFonts w:hint="eastAsia"/>
                <w:color w:val="0000FF"/>
                <w:sz w:val="18"/>
              </w:rPr>
              <w:t>1786</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2DE47D2C" w14:textId="77777777" w:rsidR="00000000" w:rsidRDefault="007478C2">
            <w:pPr>
              <w:widowControl/>
              <w:jc w:val="center"/>
              <w:rPr>
                <w:color w:val="0000FF"/>
                <w:sz w:val="18"/>
              </w:rPr>
            </w:pPr>
            <w:r>
              <w:rPr>
                <w:rFonts w:hint="eastAsia"/>
                <w:color w:val="0000FF"/>
                <w:sz w:val="18"/>
              </w:rPr>
              <w:t>（</w:t>
            </w:r>
            <w:r>
              <w:rPr>
                <w:rFonts w:hint="eastAsia"/>
                <w:color w:val="0000FF"/>
                <w:sz w:val="18"/>
              </w:rPr>
              <w:t>1787</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31A2D847" w14:textId="77777777" w:rsidR="00000000" w:rsidRDefault="007478C2">
            <w:pPr>
              <w:widowControl/>
              <w:jc w:val="center"/>
              <w:rPr>
                <w:color w:val="0000FF"/>
                <w:sz w:val="18"/>
              </w:rPr>
            </w:pPr>
            <w:r>
              <w:rPr>
                <w:rFonts w:hint="eastAsia"/>
                <w:color w:val="0000FF"/>
                <w:sz w:val="18"/>
              </w:rPr>
              <w:t>（</w:t>
            </w:r>
            <w:r>
              <w:rPr>
                <w:rFonts w:hint="eastAsia"/>
                <w:color w:val="0000FF"/>
                <w:sz w:val="18"/>
              </w:rPr>
              <w:t>1788</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4F4FE6B8" w14:textId="77777777" w:rsidR="00000000" w:rsidRDefault="007478C2">
            <w:pPr>
              <w:widowControl/>
              <w:jc w:val="center"/>
              <w:rPr>
                <w:rFonts w:ascii="宋体" w:hAnsi="宋体"/>
                <w:b/>
                <w:kern w:val="0"/>
                <w:sz w:val="24"/>
              </w:rPr>
            </w:pPr>
            <w:r>
              <w:rPr>
                <w:rFonts w:hint="eastAsia"/>
                <w:color w:val="0000FF"/>
                <w:sz w:val="18"/>
              </w:rPr>
              <w:t>（</w:t>
            </w:r>
            <w:r>
              <w:rPr>
                <w:rFonts w:hint="eastAsia"/>
                <w:color w:val="0000FF"/>
                <w:sz w:val="18"/>
              </w:rPr>
              <w:t>1786</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47531342" w14:textId="77777777" w:rsidR="00000000" w:rsidRDefault="007478C2">
            <w:pPr>
              <w:widowControl/>
              <w:jc w:val="center"/>
              <w:rPr>
                <w:rFonts w:ascii="宋体" w:hAnsi="宋体"/>
                <w:b/>
                <w:kern w:val="0"/>
                <w:sz w:val="24"/>
              </w:rPr>
            </w:pPr>
            <w:r>
              <w:rPr>
                <w:rFonts w:hint="eastAsia"/>
                <w:color w:val="0000FF"/>
                <w:sz w:val="18"/>
              </w:rPr>
              <w:t>（</w:t>
            </w:r>
            <w:r>
              <w:rPr>
                <w:rFonts w:hint="eastAsia"/>
                <w:color w:val="0000FF"/>
                <w:sz w:val="18"/>
              </w:rPr>
              <w:t>1787</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5916B2D3" w14:textId="77777777" w:rsidR="00000000" w:rsidRDefault="007478C2">
            <w:pPr>
              <w:widowControl/>
              <w:jc w:val="center"/>
              <w:rPr>
                <w:rFonts w:ascii="宋体" w:hAnsi="宋体"/>
                <w:b/>
                <w:kern w:val="0"/>
                <w:sz w:val="24"/>
              </w:rPr>
            </w:pPr>
            <w:r>
              <w:rPr>
                <w:rFonts w:hint="eastAsia"/>
                <w:color w:val="0000FF"/>
                <w:sz w:val="18"/>
              </w:rPr>
              <w:t>（</w:t>
            </w:r>
            <w:r>
              <w:rPr>
                <w:rFonts w:hint="eastAsia"/>
                <w:color w:val="0000FF"/>
                <w:sz w:val="18"/>
              </w:rPr>
              <w:t>1788</w:t>
            </w:r>
            <w:r>
              <w:rPr>
                <w:rFonts w:hint="eastAsia"/>
                <w:color w:val="0000FF"/>
                <w:sz w:val="18"/>
              </w:rPr>
              <w:t>）</w:t>
            </w:r>
          </w:p>
        </w:tc>
      </w:tr>
      <w:tr w:rsidR="00000000" w14:paraId="0C5243A2"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1AA89B87" w14:textId="77777777" w:rsidR="00000000" w:rsidRDefault="007478C2">
            <w:pPr>
              <w:widowControl/>
              <w:rPr>
                <w:rFonts w:ascii="宋体" w:hAnsi="宋体" w:hint="eastAsia"/>
                <w:kern w:val="0"/>
                <w:sz w:val="24"/>
              </w:rPr>
            </w:pPr>
            <w:r>
              <w:rPr>
                <w:rFonts w:ascii="宋体" w:hAnsi="宋体" w:hint="eastAsia"/>
                <w:kern w:val="0"/>
                <w:sz w:val="24"/>
              </w:rPr>
              <w:t>…</w:t>
            </w:r>
            <w:r>
              <w:rPr>
                <w:rFonts w:hint="eastAsia"/>
                <w:color w:val="0000FF"/>
                <w:sz w:val="18"/>
              </w:rPr>
              <w:t>（</w:t>
            </w:r>
            <w:r>
              <w:rPr>
                <w:color w:val="0000FF"/>
                <w:sz w:val="18"/>
              </w:rPr>
              <w:t>4241</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51635199"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4242</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6A3E4654"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4243</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721CE5FF"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4244</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59B04D8A"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4242</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5B9B822B"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4243</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77DDA00E"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4244</w:t>
            </w:r>
            <w:r>
              <w:rPr>
                <w:rFonts w:hint="eastAsia"/>
                <w:color w:val="0000FF"/>
                <w:sz w:val="18"/>
              </w:rPr>
              <w:t>）</w:t>
            </w:r>
          </w:p>
        </w:tc>
      </w:tr>
      <w:tr w:rsidR="00000000" w14:paraId="5BF4C8FC"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4AF94BC8" w14:textId="77777777" w:rsidR="00000000" w:rsidRDefault="007478C2">
            <w:pPr>
              <w:widowControl/>
              <w:rPr>
                <w:rFonts w:ascii="宋体" w:hAnsi="宋体"/>
                <w:kern w:val="0"/>
                <w:sz w:val="24"/>
              </w:rPr>
            </w:pPr>
            <w:r>
              <w:rPr>
                <w:rFonts w:ascii="宋体" w:hAnsi="宋体" w:hint="eastAsia"/>
                <w:kern w:val="0"/>
                <w:sz w:val="24"/>
              </w:rPr>
              <w:t>其他</w:t>
            </w:r>
          </w:p>
        </w:tc>
        <w:tc>
          <w:tcPr>
            <w:tcW w:w="897" w:type="dxa"/>
            <w:tcBorders>
              <w:top w:val="single" w:sz="4" w:space="0" w:color="auto"/>
              <w:left w:val="nil"/>
              <w:bottom w:val="single" w:sz="4" w:space="0" w:color="auto"/>
              <w:right w:val="single" w:sz="4" w:space="0" w:color="auto"/>
            </w:tcBorders>
          </w:tcPr>
          <w:p w14:paraId="58DD1EC2"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1792</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35F1CFEB"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1793</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18C2433D"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1794</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6F9A3EF8"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1792</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0B6E98B2"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1793</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2CE4AE05"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1794</w:t>
            </w:r>
            <w:r>
              <w:rPr>
                <w:rFonts w:hint="eastAsia"/>
                <w:color w:val="0000FF"/>
                <w:sz w:val="18"/>
              </w:rPr>
              <w:t>）</w:t>
            </w:r>
          </w:p>
        </w:tc>
      </w:tr>
      <w:tr w:rsidR="00000000" w14:paraId="5199A2F7"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58CF5D36" w14:textId="77777777" w:rsidR="00000000" w:rsidRDefault="007478C2">
            <w:pPr>
              <w:widowControl/>
              <w:jc w:val="center"/>
              <w:rPr>
                <w:rFonts w:ascii="宋体" w:hAnsi="宋体"/>
                <w:kern w:val="0"/>
                <w:sz w:val="24"/>
              </w:rPr>
            </w:pPr>
            <w:r>
              <w:rPr>
                <w:rFonts w:ascii="宋体" w:hAnsi="宋体" w:hint="eastAsia"/>
                <w:kern w:val="0"/>
                <w:sz w:val="24"/>
              </w:rPr>
              <w:t>小计</w:t>
            </w:r>
          </w:p>
        </w:tc>
        <w:tc>
          <w:tcPr>
            <w:tcW w:w="897" w:type="dxa"/>
            <w:tcBorders>
              <w:top w:val="single" w:sz="4" w:space="0" w:color="auto"/>
              <w:left w:val="nil"/>
              <w:bottom w:val="single" w:sz="4" w:space="0" w:color="auto"/>
              <w:right w:val="single" w:sz="4" w:space="0" w:color="auto"/>
            </w:tcBorders>
          </w:tcPr>
          <w:p w14:paraId="2637CF83"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4248</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4620A7D6"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4249</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6DD38F03"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4250</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682250DC"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4248</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078501FC"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4249</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14A9CFE8"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4250</w:t>
            </w:r>
            <w:r>
              <w:rPr>
                <w:rFonts w:hint="eastAsia"/>
                <w:color w:val="0000FF"/>
                <w:sz w:val="18"/>
              </w:rPr>
              <w:t>）</w:t>
            </w:r>
          </w:p>
        </w:tc>
      </w:tr>
      <w:tr w:rsidR="00000000" w14:paraId="3EAFD491" w14:textId="77777777">
        <w:trPr>
          <w:gridAfter w:val="1"/>
          <w:wAfter w:w="11" w:type="dxa"/>
          <w:trHeight w:val="300"/>
          <w:jc w:val="center"/>
        </w:trPr>
        <w:tc>
          <w:tcPr>
            <w:tcW w:w="9275" w:type="dxa"/>
            <w:gridSpan w:val="7"/>
            <w:tcBorders>
              <w:top w:val="single" w:sz="4" w:space="0" w:color="auto"/>
              <w:left w:val="single" w:sz="4" w:space="0" w:color="auto"/>
              <w:bottom w:val="single" w:sz="4" w:space="0" w:color="auto"/>
              <w:right w:val="single" w:sz="4" w:space="0" w:color="auto"/>
            </w:tcBorders>
            <w:vAlign w:val="center"/>
          </w:tcPr>
          <w:p w14:paraId="0E0DB39A" w14:textId="77777777" w:rsidR="00000000" w:rsidRDefault="007478C2">
            <w:pPr>
              <w:widowControl/>
              <w:jc w:val="left"/>
              <w:rPr>
                <w:rFonts w:ascii="宋体" w:hAnsi="宋体"/>
                <w:b/>
                <w:bCs/>
                <w:sz w:val="24"/>
              </w:rPr>
            </w:pPr>
            <w:r>
              <w:rPr>
                <w:rFonts w:ascii="宋体" w:hAnsi="宋体" w:hint="eastAsia"/>
                <w:b/>
                <w:bCs/>
                <w:sz w:val="24"/>
              </w:rPr>
              <w:t>指定为以公允价值计量且其变动计入当期损益的金融资产小计</w:t>
            </w:r>
          </w:p>
        </w:tc>
      </w:tr>
      <w:tr w:rsidR="00000000" w14:paraId="60C3CDA9" w14:textId="77777777">
        <w:trPr>
          <w:gridAfter w:val="1"/>
          <w:wAfter w:w="11" w:type="dxa"/>
          <w:trHeight w:val="300"/>
          <w:jc w:val="center"/>
        </w:trPr>
        <w:tc>
          <w:tcPr>
            <w:tcW w:w="2039" w:type="dxa"/>
            <w:vMerge w:val="restart"/>
            <w:tcBorders>
              <w:top w:val="single" w:sz="4" w:space="0" w:color="auto"/>
              <w:left w:val="single" w:sz="4" w:space="0" w:color="auto"/>
              <w:bottom w:val="single" w:sz="4" w:space="0" w:color="auto"/>
              <w:right w:val="single" w:sz="4" w:space="0" w:color="auto"/>
            </w:tcBorders>
            <w:vAlign w:val="center"/>
          </w:tcPr>
          <w:p w14:paraId="7A7A8C4C" w14:textId="77777777" w:rsidR="00000000" w:rsidRDefault="007478C2">
            <w:pPr>
              <w:widowControl/>
              <w:jc w:val="center"/>
              <w:rPr>
                <w:rFonts w:ascii="宋体" w:hAnsi="宋体"/>
                <w:kern w:val="0"/>
                <w:sz w:val="24"/>
              </w:rPr>
            </w:pPr>
            <w:r>
              <w:rPr>
                <w:rFonts w:ascii="宋体" w:hAnsi="宋体" w:hint="eastAsia"/>
                <w:kern w:val="0"/>
                <w:sz w:val="24"/>
              </w:rPr>
              <w:t>项目</w:t>
            </w:r>
          </w:p>
        </w:tc>
        <w:tc>
          <w:tcPr>
            <w:tcW w:w="3561" w:type="dxa"/>
            <w:gridSpan w:val="3"/>
            <w:tcBorders>
              <w:top w:val="single" w:sz="4" w:space="0" w:color="auto"/>
              <w:left w:val="nil"/>
              <w:bottom w:val="single" w:sz="4" w:space="0" w:color="auto"/>
              <w:right w:val="single" w:sz="4" w:space="0" w:color="auto"/>
            </w:tcBorders>
            <w:vAlign w:val="center"/>
          </w:tcPr>
          <w:p w14:paraId="4A6546B4" w14:textId="77777777" w:rsidR="00000000" w:rsidRDefault="007478C2">
            <w:pPr>
              <w:widowControl/>
              <w:jc w:val="center"/>
              <w:rPr>
                <w:rFonts w:ascii="宋体" w:hAnsi="宋体"/>
                <w:sz w:val="24"/>
              </w:rPr>
            </w:pPr>
            <w:r>
              <w:rPr>
                <w:rFonts w:ascii="宋体" w:hAnsi="宋体" w:hint="eastAsia"/>
                <w:sz w:val="24"/>
              </w:rPr>
              <w:t>本期</w:t>
            </w:r>
            <w:r>
              <w:rPr>
                <w:rFonts w:ascii="宋体" w:hAnsi="宋体" w:hint="eastAsia"/>
                <w:sz w:val="24"/>
              </w:rPr>
              <w:t>末</w:t>
            </w:r>
          </w:p>
          <w:p w14:paraId="2A56546A" w14:textId="77777777" w:rsidR="00000000" w:rsidRDefault="007478C2">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675" w:type="dxa"/>
            <w:gridSpan w:val="3"/>
            <w:tcBorders>
              <w:top w:val="single" w:sz="4" w:space="0" w:color="auto"/>
              <w:left w:val="nil"/>
              <w:bottom w:val="single" w:sz="4" w:space="0" w:color="auto"/>
              <w:right w:val="single" w:sz="4" w:space="0" w:color="auto"/>
            </w:tcBorders>
          </w:tcPr>
          <w:p w14:paraId="4CF124FF" w14:textId="77777777" w:rsidR="00000000" w:rsidRDefault="007478C2">
            <w:pPr>
              <w:widowControl/>
              <w:jc w:val="center"/>
              <w:rPr>
                <w:rFonts w:ascii="宋体" w:hAnsi="宋体"/>
                <w:sz w:val="24"/>
              </w:rPr>
            </w:pPr>
            <w:r>
              <w:rPr>
                <w:rFonts w:ascii="宋体" w:hAnsi="宋体" w:hint="eastAsia"/>
                <w:sz w:val="24"/>
              </w:rPr>
              <w:t>上年度末</w:t>
            </w:r>
          </w:p>
          <w:p w14:paraId="5A253735" w14:textId="77777777" w:rsidR="00000000" w:rsidRDefault="007478C2">
            <w:pPr>
              <w:widowControl/>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5B4D4319" w14:textId="77777777">
        <w:trPr>
          <w:trHeight w:val="300"/>
          <w:jc w:val="center"/>
        </w:trPr>
        <w:tc>
          <w:tcPr>
            <w:tcW w:w="2039" w:type="dxa"/>
            <w:vMerge/>
            <w:tcBorders>
              <w:top w:val="single" w:sz="4" w:space="0" w:color="auto"/>
              <w:left w:val="single" w:sz="4" w:space="0" w:color="auto"/>
              <w:bottom w:val="single" w:sz="4" w:space="0" w:color="auto"/>
              <w:right w:val="single" w:sz="4" w:space="0" w:color="auto"/>
            </w:tcBorders>
            <w:vAlign w:val="center"/>
          </w:tcPr>
          <w:p w14:paraId="52B5AB54" w14:textId="77777777" w:rsidR="00000000" w:rsidRDefault="007478C2">
            <w:pPr>
              <w:widowControl/>
              <w:jc w:val="center"/>
              <w:rPr>
                <w:rFonts w:ascii="宋体" w:hAnsi="宋体"/>
                <w:kern w:val="0"/>
                <w:sz w:val="24"/>
              </w:rPr>
            </w:pPr>
          </w:p>
        </w:tc>
        <w:tc>
          <w:tcPr>
            <w:tcW w:w="897" w:type="dxa"/>
            <w:tcBorders>
              <w:top w:val="single" w:sz="4" w:space="0" w:color="auto"/>
              <w:left w:val="nil"/>
              <w:bottom w:val="single" w:sz="4" w:space="0" w:color="auto"/>
              <w:right w:val="single" w:sz="4" w:space="0" w:color="auto"/>
            </w:tcBorders>
            <w:vAlign w:val="center"/>
          </w:tcPr>
          <w:p w14:paraId="1E7A94AD" w14:textId="77777777" w:rsidR="00000000" w:rsidRDefault="007478C2">
            <w:pPr>
              <w:widowControl/>
              <w:jc w:val="center"/>
              <w:rPr>
                <w:rFonts w:ascii="宋体" w:hAnsi="宋体"/>
                <w:kern w:val="0"/>
                <w:sz w:val="24"/>
              </w:rPr>
            </w:pPr>
            <w:r>
              <w:rPr>
                <w:rFonts w:ascii="宋体" w:hAnsi="宋体" w:hint="eastAsia"/>
                <w:kern w:val="0"/>
                <w:sz w:val="24"/>
              </w:rPr>
              <w:t>成本</w:t>
            </w:r>
          </w:p>
        </w:tc>
        <w:tc>
          <w:tcPr>
            <w:tcW w:w="1425" w:type="dxa"/>
            <w:tcBorders>
              <w:top w:val="single" w:sz="4" w:space="0" w:color="auto"/>
              <w:left w:val="nil"/>
              <w:bottom w:val="single" w:sz="4" w:space="0" w:color="auto"/>
              <w:right w:val="single" w:sz="4" w:space="0" w:color="auto"/>
            </w:tcBorders>
            <w:vAlign w:val="center"/>
          </w:tcPr>
          <w:p w14:paraId="5FA67E8C" w14:textId="77777777" w:rsidR="00000000" w:rsidRDefault="007478C2">
            <w:pPr>
              <w:widowControl/>
              <w:jc w:val="center"/>
              <w:rPr>
                <w:rFonts w:ascii="宋体" w:hAnsi="宋体"/>
                <w:kern w:val="0"/>
                <w:sz w:val="24"/>
              </w:rPr>
            </w:pPr>
            <w:r>
              <w:rPr>
                <w:rFonts w:ascii="宋体" w:hAnsi="宋体" w:hint="eastAsia"/>
                <w:kern w:val="0"/>
                <w:sz w:val="24"/>
              </w:rPr>
              <w:t>公允价值</w:t>
            </w:r>
          </w:p>
        </w:tc>
        <w:tc>
          <w:tcPr>
            <w:tcW w:w="1239" w:type="dxa"/>
            <w:tcBorders>
              <w:top w:val="single" w:sz="4" w:space="0" w:color="auto"/>
              <w:left w:val="nil"/>
              <w:bottom w:val="single" w:sz="4" w:space="0" w:color="auto"/>
              <w:right w:val="single" w:sz="4" w:space="0" w:color="auto"/>
            </w:tcBorders>
            <w:vAlign w:val="center"/>
          </w:tcPr>
          <w:p w14:paraId="1151A890" w14:textId="77777777" w:rsidR="00000000" w:rsidRDefault="007478C2">
            <w:pPr>
              <w:widowControl/>
              <w:jc w:val="center"/>
              <w:rPr>
                <w:rFonts w:ascii="宋体" w:hAnsi="宋体"/>
                <w:kern w:val="0"/>
                <w:sz w:val="24"/>
              </w:rPr>
            </w:pPr>
            <w:r>
              <w:rPr>
                <w:rFonts w:ascii="宋体" w:hAnsi="宋体" w:hint="eastAsia"/>
                <w:kern w:val="0"/>
                <w:sz w:val="24"/>
              </w:rPr>
              <w:t>公允价值变动</w:t>
            </w:r>
          </w:p>
        </w:tc>
        <w:tc>
          <w:tcPr>
            <w:tcW w:w="897" w:type="dxa"/>
            <w:tcBorders>
              <w:top w:val="single" w:sz="4" w:space="0" w:color="auto"/>
              <w:left w:val="nil"/>
              <w:bottom w:val="single" w:sz="4" w:space="0" w:color="auto"/>
              <w:right w:val="single" w:sz="4" w:space="0" w:color="auto"/>
            </w:tcBorders>
            <w:vAlign w:val="center"/>
          </w:tcPr>
          <w:p w14:paraId="04BC5EC7" w14:textId="77777777" w:rsidR="00000000" w:rsidRDefault="007478C2">
            <w:pPr>
              <w:widowControl/>
              <w:jc w:val="center"/>
              <w:rPr>
                <w:rFonts w:ascii="宋体" w:hAnsi="宋体"/>
                <w:kern w:val="0"/>
                <w:sz w:val="24"/>
              </w:rPr>
            </w:pPr>
            <w:r>
              <w:rPr>
                <w:rFonts w:ascii="宋体" w:hAnsi="宋体" w:hint="eastAsia"/>
                <w:kern w:val="0"/>
                <w:sz w:val="24"/>
              </w:rPr>
              <w:t>成本</w:t>
            </w:r>
          </w:p>
        </w:tc>
        <w:tc>
          <w:tcPr>
            <w:tcW w:w="1408" w:type="dxa"/>
            <w:tcBorders>
              <w:top w:val="single" w:sz="4" w:space="0" w:color="auto"/>
              <w:left w:val="nil"/>
              <w:bottom w:val="single" w:sz="4" w:space="0" w:color="auto"/>
              <w:right w:val="single" w:sz="4" w:space="0" w:color="auto"/>
            </w:tcBorders>
            <w:vAlign w:val="center"/>
          </w:tcPr>
          <w:p w14:paraId="498CB030" w14:textId="77777777" w:rsidR="00000000" w:rsidRDefault="007478C2">
            <w:pPr>
              <w:widowControl/>
              <w:jc w:val="center"/>
              <w:rPr>
                <w:rFonts w:ascii="宋体" w:hAnsi="宋体"/>
                <w:kern w:val="0"/>
                <w:sz w:val="24"/>
              </w:rPr>
            </w:pPr>
            <w:r>
              <w:rPr>
                <w:rFonts w:ascii="宋体" w:hAnsi="宋体" w:hint="eastAsia"/>
                <w:kern w:val="0"/>
                <w:sz w:val="24"/>
              </w:rPr>
              <w:t>公允价值</w:t>
            </w:r>
          </w:p>
        </w:tc>
        <w:tc>
          <w:tcPr>
            <w:tcW w:w="1381" w:type="dxa"/>
            <w:gridSpan w:val="2"/>
            <w:tcBorders>
              <w:top w:val="single" w:sz="4" w:space="0" w:color="auto"/>
              <w:left w:val="nil"/>
              <w:bottom w:val="single" w:sz="4" w:space="0" w:color="auto"/>
              <w:right w:val="single" w:sz="4" w:space="0" w:color="auto"/>
            </w:tcBorders>
            <w:vAlign w:val="center"/>
          </w:tcPr>
          <w:p w14:paraId="35500E9C" w14:textId="77777777" w:rsidR="00000000" w:rsidRDefault="007478C2">
            <w:pPr>
              <w:widowControl/>
              <w:jc w:val="center"/>
              <w:rPr>
                <w:rFonts w:ascii="宋体" w:hAnsi="宋体"/>
                <w:kern w:val="0"/>
                <w:sz w:val="24"/>
              </w:rPr>
            </w:pPr>
            <w:r>
              <w:rPr>
                <w:rFonts w:ascii="宋体" w:hAnsi="宋体" w:hint="eastAsia"/>
                <w:kern w:val="0"/>
                <w:sz w:val="24"/>
              </w:rPr>
              <w:t>公允价值变动</w:t>
            </w:r>
          </w:p>
        </w:tc>
      </w:tr>
      <w:tr w:rsidR="00000000" w14:paraId="672F40FF" w14:textId="77777777">
        <w:trPr>
          <w:trHeight w:val="300"/>
          <w:jc w:val="center"/>
        </w:trPr>
        <w:tc>
          <w:tcPr>
            <w:tcW w:w="2039" w:type="dxa"/>
            <w:tcBorders>
              <w:top w:val="single" w:sz="4" w:space="0" w:color="auto"/>
              <w:left w:val="single" w:sz="4" w:space="0" w:color="auto"/>
              <w:right w:val="single" w:sz="4" w:space="0" w:color="auto"/>
            </w:tcBorders>
            <w:vAlign w:val="center"/>
          </w:tcPr>
          <w:p w14:paraId="3E13FA69" w14:textId="77777777" w:rsidR="00000000" w:rsidRDefault="007478C2">
            <w:pPr>
              <w:widowControl/>
              <w:rPr>
                <w:rFonts w:ascii="宋体" w:hAnsi="宋体"/>
                <w:kern w:val="0"/>
                <w:sz w:val="24"/>
              </w:rPr>
            </w:pPr>
            <w:r>
              <w:rPr>
                <w:rFonts w:ascii="宋体" w:hAnsi="宋体"/>
                <w:kern w:val="0"/>
                <w:sz w:val="24"/>
              </w:rPr>
              <w:t>债券</w:t>
            </w:r>
          </w:p>
        </w:tc>
        <w:tc>
          <w:tcPr>
            <w:tcW w:w="897" w:type="dxa"/>
            <w:tcBorders>
              <w:top w:val="single" w:sz="4" w:space="0" w:color="auto"/>
              <w:left w:val="nil"/>
              <w:bottom w:val="single" w:sz="4" w:space="0" w:color="auto"/>
              <w:right w:val="single" w:sz="4" w:space="0" w:color="auto"/>
            </w:tcBorders>
          </w:tcPr>
          <w:p w14:paraId="1F7A704E" w14:textId="77777777" w:rsidR="00000000" w:rsidRDefault="007478C2">
            <w:pPr>
              <w:widowControl/>
              <w:jc w:val="center"/>
              <w:rPr>
                <w:rFonts w:ascii="宋体" w:hAnsi="宋体"/>
                <w:kern w:val="0"/>
                <w:sz w:val="24"/>
              </w:rPr>
            </w:pPr>
            <w:r>
              <w:rPr>
                <w:rFonts w:hint="eastAsia"/>
                <w:color w:val="0000FF"/>
                <w:sz w:val="18"/>
              </w:rPr>
              <w:t>（</w:t>
            </w:r>
            <w:r>
              <w:rPr>
                <w:color w:val="0000FF"/>
                <w:sz w:val="18"/>
              </w:rPr>
              <w:t>3916</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373311DD" w14:textId="77777777" w:rsidR="00000000" w:rsidRDefault="007478C2">
            <w:pPr>
              <w:widowControl/>
              <w:jc w:val="center"/>
              <w:rPr>
                <w:rFonts w:ascii="宋体" w:hAnsi="宋体"/>
                <w:kern w:val="0"/>
                <w:sz w:val="24"/>
              </w:rPr>
            </w:pPr>
            <w:r>
              <w:rPr>
                <w:rFonts w:hint="eastAsia"/>
                <w:color w:val="0000FF"/>
                <w:sz w:val="18"/>
              </w:rPr>
              <w:t>（</w:t>
            </w:r>
            <w:r>
              <w:rPr>
                <w:color w:val="0000FF"/>
                <w:sz w:val="18"/>
              </w:rPr>
              <w:t>3917</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3D412799" w14:textId="77777777" w:rsidR="00000000" w:rsidRDefault="007478C2">
            <w:pPr>
              <w:widowControl/>
              <w:jc w:val="center"/>
              <w:rPr>
                <w:rFonts w:ascii="宋体" w:hAnsi="宋体"/>
                <w:kern w:val="0"/>
                <w:sz w:val="24"/>
              </w:rPr>
            </w:pPr>
            <w:r>
              <w:rPr>
                <w:rFonts w:hint="eastAsia"/>
                <w:color w:val="0000FF"/>
                <w:sz w:val="18"/>
              </w:rPr>
              <w:t>（</w:t>
            </w:r>
            <w:r>
              <w:rPr>
                <w:color w:val="0000FF"/>
                <w:sz w:val="18"/>
              </w:rPr>
              <w:t>3918</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0798EA08" w14:textId="77777777" w:rsidR="00000000" w:rsidRDefault="007478C2">
            <w:pPr>
              <w:widowControl/>
              <w:jc w:val="center"/>
              <w:rPr>
                <w:rFonts w:ascii="宋体" w:hAnsi="宋体"/>
                <w:kern w:val="0"/>
                <w:sz w:val="24"/>
              </w:rPr>
            </w:pPr>
            <w:r>
              <w:rPr>
                <w:rFonts w:hint="eastAsia"/>
                <w:color w:val="0000FF"/>
                <w:sz w:val="18"/>
              </w:rPr>
              <w:t>（</w:t>
            </w:r>
            <w:r>
              <w:rPr>
                <w:color w:val="0000FF"/>
                <w:sz w:val="18"/>
              </w:rPr>
              <w:t>3916</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1056F965" w14:textId="77777777" w:rsidR="00000000" w:rsidRDefault="007478C2">
            <w:pPr>
              <w:widowControl/>
              <w:jc w:val="center"/>
              <w:rPr>
                <w:rFonts w:ascii="宋体" w:hAnsi="宋体"/>
                <w:kern w:val="0"/>
                <w:sz w:val="24"/>
              </w:rPr>
            </w:pPr>
            <w:r>
              <w:rPr>
                <w:rFonts w:hint="eastAsia"/>
                <w:color w:val="0000FF"/>
                <w:sz w:val="18"/>
              </w:rPr>
              <w:t>（</w:t>
            </w:r>
            <w:r>
              <w:rPr>
                <w:color w:val="0000FF"/>
                <w:sz w:val="18"/>
              </w:rPr>
              <w:t>3917</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73AA4BEA" w14:textId="77777777" w:rsidR="00000000" w:rsidRDefault="007478C2">
            <w:pPr>
              <w:widowControl/>
              <w:jc w:val="center"/>
              <w:rPr>
                <w:rFonts w:ascii="宋体" w:hAnsi="宋体"/>
                <w:kern w:val="0"/>
                <w:sz w:val="24"/>
              </w:rPr>
            </w:pPr>
            <w:r>
              <w:rPr>
                <w:rFonts w:hint="eastAsia"/>
                <w:color w:val="0000FF"/>
                <w:sz w:val="18"/>
              </w:rPr>
              <w:t>（</w:t>
            </w:r>
            <w:r>
              <w:rPr>
                <w:color w:val="0000FF"/>
                <w:sz w:val="18"/>
              </w:rPr>
              <w:t>3918</w:t>
            </w:r>
            <w:r>
              <w:rPr>
                <w:rFonts w:hint="eastAsia"/>
                <w:color w:val="0000FF"/>
                <w:sz w:val="18"/>
              </w:rPr>
              <w:t>）</w:t>
            </w:r>
          </w:p>
        </w:tc>
      </w:tr>
      <w:tr w:rsidR="00000000" w14:paraId="599B4D2B" w14:textId="77777777">
        <w:trPr>
          <w:trHeight w:val="300"/>
          <w:jc w:val="center"/>
        </w:trPr>
        <w:tc>
          <w:tcPr>
            <w:tcW w:w="2039" w:type="dxa"/>
            <w:tcBorders>
              <w:top w:val="single" w:sz="4" w:space="0" w:color="auto"/>
              <w:left w:val="single" w:sz="4" w:space="0" w:color="auto"/>
              <w:right w:val="single" w:sz="4" w:space="0" w:color="auto"/>
            </w:tcBorders>
            <w:vAlign w:val="center"/>
          </w:tcPr>
          <w:p w14:paraId="1ADD738B" w14:textId="77777777" w:rsidR="00000000" w:rsidRDefault="007478C2">
            <w:pPr>
              <w:widowControl/>
              <w:rPr>
                <w:rFonts w:ascii="宋体" w:hAnsi="宋体"/>
                <w:kern w:val="0"/>
                <w:sz w:val="24"/>
              </w:rPr>
            </w:pPr>
            <w:r>
              <w:rPr>
                <w:rFonts w:ascii="宋体" w:hAnsi="宋体"/>
                <w:kern w:val="0"/>
                <w:sz w:val="24"/>
              </w:rPr>
              <w:t>其中：交易所市场</w:t>
            </w:r>
          </w:p>
        </w:tc>
        <w:tc>
          <w:tcPr>
            <w:tcW w:w="897" w:type="dxa"/>
            <w:tcBorders>
              <w:top w:val="single" w:sz="4" w:space="0" w:color="auto"/>
              <w:left w:val="nil"/>
              <w:bottom w:val="single" w:sz="4" w:space="0" w:color="auto"/>
              <w:right w:val="single" w:sz="4" w:space="0" w:color="auto"/>
            </w:tcBorders>
          </w:tcPr>
          <w:p w14:paraId="3CA66D78" w14:textId="77777777" w:rsidR="00000000" w:rsidRDefault="007478C2">
            <w:pPr>
              <w:widowControl/>
              <w:jc w:val="center"/>
              <w:rPr>
                <w:rFonts w:ascii="宋体" w:hAnsi="宋体"/>
                <w:kern w:val="0"/>
                <w:sz w:val="24"/>
              </w:rPr>
            </w:pPr>
            <w:r>
              <w:rPr>
                <w:rFonts w:hint="eastAsia"/>
                <w:color w:val="0000FF"/>
                <w:sz w:val="18"/>
              </w:rPr>
              <w:t>（</w:t>
            </w:r>
            <w:r>
              <w:rPr>
                <w:color w:val="0000FF"/>
                <w:sz w:val="18"/>
              </w:rPr>
              <w:t>3910</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57C2637E" w14:textId="77777777" w:rsidR="00000000" w:rsidRDefault="007478C2">
            <w:pPr>
              <w:widowControl/>
              <w:jc w:val="center"/>
              <w:rPr>
                <w:rFonts w:ascii="宋体" w:hAnsi="宋体"/>
                <w:kern w:val="0"/>
                <w:sz w:val="24"/>
              </w:rPr>
            </w:pPr>
            <w:r>
              <w:rPr>
                <w:rFonts w:hint="eastAsia"/>
                <w:color w:val="0000FF"/>
                <w:sz w:val="18"/>
              </w:rPr>
              <w:t>（</w:t>
            </w:r>
            <w:r>
              <w:rPr>
                <w:color w:val="0000FF"/>
                <w:sz w:val="18"/>
              </w:rPr>
              <w:t>3911</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576FBCE0" w14:textId="77777777" w:rsidR="00000000" w:rsidRDefault="007478C2">
            <w:pPr>
              <w:widowControl/>
              <w:jc w:val="center"/>
              <w:rPr>
                <w:rFonts w:ascii="宋体" w:hAnsi="宋体"/>
                <w:kern w:val="0"/>
                <w:sz w:val="24"/>
              </w:rPr>
            </w:pPr>
            <w:r>
              <w:rPr>
                <w:rFonts w:hint="eastAsia"/>
                <w:color w:val="0000FF"/>
                <w:sz w:val="18"/>
              </w:rPr>
              <w:t>（</w:t>
            </w:r>
            <w:r>
              <w:rPr>
                <w:color w:val="0000FF"/>
                <w:sz w:val="18"/>
              </w:rPr>
              <w:t>3912</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74ADD0FD" w14:textId="77777777" w:rsidR="00000000" w:rsidRDefault="007478C2">
            <w:pPr>
              <w:widowControl/>
              <w:jc w:val="center"/>
              <w:rPr>
                <w:rFonts w:ascii="宋体" w:hAnsi="宋体"/>
                <w:kern w:val="0"/>
                <w:sz w:val="24"/>
              </w:rPr>
            </w:pPr>
            <w:r>
              <w:rPr>
                <w:rFonts w:hint="eastAsia"/>
                <w:color w:val="0000FF"/>
                <w:sz w:val="18"/>
              </w:rPr>
              <w:t>（</w:t>
            </w:r>
            <w:r>
              <w:rPr>
                <w:color w:val="0000FF"/>
                <w:sz w:val="18"/>
              </w:rPr>
              <w:t>3910</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4B375E2A" w14:textId="77777777" w:rsidR="00000000" w:rsidRDefault="007478C2">
            <w:pPr>
              <w:widowControl/>
              <w:jc w:val="center"/>
              <w:rPr>
                <w:rFonts w:ascii="宋体" w:hAnsi="宋体"/>
                <w:kern w:val="0"/>
                <w:sz w:val="24"/>
              </w:rPr>
            </w:pPr>
            <w:r>
              <w:rPr>
                <w:rFonts w:hint="eastAsia"/>
                <w:color w:val="0000FF"/>
                <w:sz w:val="18"/>
              </w:rPr>
              <w:t>（</w:t>
            </w:r>
            <w:r>
              <w:rPr>
                <w:color w:val="0000FF"/>
                <w:sz w:val="18"/>
              </w:rPr>
              <w:t>3911</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26244C99" w14:textId="77777777" w:rsidR="00000000" w:rsidRDefault="007478C2">
            <w:pPr>
              <w:widowControl/>
              <w:jc w:val="center"/>
              <w:rPr>
                <w:rFonts w:ascii="宋体" w:hAnsi="宋体"/>
                <w:kern w:val="0"/>
                <w:sz w:val="24"/>
              </w:rPr>
            </w:pPr>
            <w:r>
              <w:rPr>
                <w:rFonts w:hint="eastAsia"/>
                <w:color w:val="0000FF"/>
                <w:sz w:val="18"/>
              </w:rPr>
              <w:t>（</w:t>
            </w:r>
            <w:r>
              <w:rPr>
                <w:color w:val="0000FF"/>
                <w:sz w:val="18"/>
              </w:rPr>
              <w:t>3912</w:t>
            </w:r>
            <w:r>
              <w:rPr>
                <w:rFonts w:hint="eastAsia"/>
                <w:color w:val="0000FF"/>
                <w:sz w:val="18"/>
              </w:rPr>
              <w:t>）</w:t>
            </w:r>
          </w:p>
        </w:tc>
      </w:tr>
      <w:tr w:rsidR="00000000" w14:paraId="456CD164" w14:textId="77777777">
        <w:trPr>
          <w:trHeight w:val="300"/>
          <w:jc w:val="center"/>
        </w:trPr>
        <w:tc>
          <w:tcPr>
            <w:tcW w:w="2039" w:type="dxa"/>
            <w:tcBorders>
              <w:top w:val="single" w:sz="4" w:space="0" w:color="auto"/>
              <w:left w:val="single" w:sz="4" w:space="0" w:color="auto"/>
              <w:right w:val="single" w:sz="4" w:space="0" w:color="auto"/>
            </w:tcBorders>
            <w:vAlign w:val="center"/>
          </w:tcPr>
          <w:p w14:paraId="35EC3E51" w14:textId="77777777" w:rsidR="00000000" w:rsidRDefault="007478C2">
            <w:pPr>
              <w:widowControl/>
              <w:rPr>
                <w:rFonts w:ascii="宋体" w:hAnsi="宋体"/>
                <w:kern w:val="0"/>
                <w:sz w:val="24"/>
              </w:rPr>
            </w:pPr>
            <w:r>
              <w:rPr>
                <w:rFonts w:ascii="宋体" w:hAnsi="宋体"/>
                <w:kern w:val="0"/>
                <w:sz w:val="24"/>
              </w:rPr>
              <w:t xml:space="preserve">     </w:t>
            </w:r>
            <w:r>
              <w:rPr>
                <w:rFonts w:ascii="宋体" w:hAnsi="宋体"/>
                <w:kern w:val="0"/>
                <w:sz w:val="24"/>
              </w:rPr>
              <w:t>银行间市场</w:t>
            </w:r>
          </w:p>
        </w:tc>
        <w:tc>
          <w:tcPr>
            <w:tcW w:w="897" w:type="dxa"/>
            <w:tcBorders>
              <w:top w:val="single" w:sz="4" w:space="0" w:color="auto"/>
              <w:left w:val="nil"/>
              <w:bottom w:val="single" w:sz="4" w:space="0" w:color="auto"/>
              <w:right w:val="single" w:sz="4" w:space="0" w:color="auto"/>
            </w:tcBorders>
          </w:tcPr>
          <w:p w14:paraId="431F7F25" w14:textId="77777777" w:rsidR="00000000" w:rsidRDefault="007478C2">
            <w:pPr>
              <w:widowControl/>
              <w:jc w:val="center"/>
              <w:rPr>
                <w:rFonts w:ascii="宋体" w:hAnsi="宋体"/>
                <w:kern w:val="0"/>
                <w:sz w:val="24"/>
              </w:rPr>
            </w:pPr>
            <w:r>
              <w:rPr>
                <w:rFonts w:hint="eastAsia"/>
                <w:color w:val="0000FF"/>
                <w:sz w:val="18"/>
              </w:rPr>
              <w:t>（</w:t>
            </w:r>
            <w:r>
              <w:rPr>
                <w:color w:val="0000FF"/>
                <w:sz w:val="18"/>
              </w:rPr>
              <w:t>3913</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2A5D807D" w14:textId="77777777" w:rsidR="00000000" w:rsidRDefault="007478C2">
            <w:pPr>
              <w:widowControl/>
              <w:jc w:val="center"/>
              <w:rPr>
                <w:rFonts w:ascii="宋体" w:hAnsi="宋体"/>
                <w:kern w:val="0"/>
                <w:sz w:val="24"/>
              </w:rPr>
            </w:pPr>
            <w:r>
              <w:rPr>
                <w:rFonts w:hint="eastAsia"/>
                <w:color w:val="0000FF"/>
                <w:sz w:val="18"/>
              </w:rPr>
              <w:t>（</w:t>
            </w:r>
            <w:r>
              <w:rPr>
                <w:color w:val="0000FF"/>
                <w:sz w:val="18"/>
              </w:rPr>
              <w:t>3914</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60171147" w14:textId="77777777" w:rsidR="00000000" w:rsidRDefault="007478C2">
            <w:pPr>
              <w:widowControl/>
              <w:jc w:val="center"/>
              <w:rPr>
                <w:rFonts w:ascii="宋体" w:hAnsi="宋体"/>
                <w:kern w:val="0"/>
                <w:sz w:val="24"/>
              </w:rPr>
            </w:pPr>
            <w:r>
              <w:rPr>
                <w:rFonts w:hint="eastAsia"/>
                <w:color w:val="0000FF"/>
                <w:sz w:val="18"/>
              </w:rPr>
              <w:t>（</w:t>
            </w:r>
            <w:r>
              <w:rPr>
                <w:color w:val="0000FF"/>
                <w:sz w:val="18"/>
              </w:rPr>
              <w:t>3915</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6FFEB0C6" w14:textId="77777777" w:rsidR="00000000" w:rsidRDefault="007478C2">
            <w:pPr>
              <w:widowControl/>
              <w:jc w:val="center"/>
              <w:rPr>
                <w:rFonts w:ascii="宋体" w:hAnsi="宋体"/>
                <w:kern w:val="0"/>
                <w:sz w:val="24"/>
              </w:rPr>
            </w:pPr>
            <w:r>
              <w:rPr>
                <w:rFonts w:hint="eastAsia"/>
                <w:color w:val="0000FF"/>
                <w:sz w:val="18"/>
              </w:rPr>
              <w:t>（</w:t>
            </w:r>
            <w:r>
              <w:rPr>
                <w:color w:val="0000FF"/>
                <w:sz w:val="18"/>
              </w:rPr>
              <w:t>3913</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18D08FEC" w14:textId="77777777" w:rsidR="00000000" w:rsidRDefault="007478C2">
            <w:pPr>
              <w:widowControl/>
              <w:jc w:val="center"/>
              <w:rPr>
                <w:rFonts w:ascii="宋体" w:hAnsi="宋体"/>
                <w:kern w:val="0"/>
                <w:sz w:val="24"/>
              </w:rPr>
            </w:pPr>
            <w:r>
              <w:rPr>
                <w:rFonts w:hint="eastAsia"/>
                <w:color w:val="0000FF"/>
                <w:sz w:val="18"/>
              </w:rPr>
              <w:t>（</w:t>
            </w:r>
            <w:r>
              <w:rPr>
                <w:color w:val="0000FF"/>
                <w:sz w:val="18"/>
              </w:rPr>
              <w:t>3914</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142E0B1B" w14:textId="77777777" w:rsidR="00000000" w:rsidRDefault="007478C2">
            <w:pPr>
              <w:widowControl/>
              <w:jc w:val="center"/>
              <w:rPr>
                <w:rFonts w:ascii="宋体" w:hAnsi="宋体"/>
                <w:kern w:val="0"/>
                <w:sz w:val="24"/>
              </w:rPr>
            </w:pPr>
            <w:r>
              <w:rPr>
                <w:rFonts w:hint="eastAsia"/>
                <w:color w:val="0000FF"/>
                <w:sz w:val="18"/>
              </w:rPr>
              <w:t>（</w:t>
            </w:r>
            <w:r>
              <w:rPr>
                <w:color w:val="0000FF"/>
                <w:sz w:val="18"/>
              </w:rPr>
              <w:t>3915</w:t>
            </w:r>
            <w:r>
              <w:rPr>
                <w:rFonts w:hint="eastAsia"/>
                <w:color w:val="0000FF"/>
                <w:sz w:val="18"/>
              </w:rPr>
              <w:t>）</w:t>
            </w:r>
          </w:p>
        </w:tc>
      </w:tr>
      <w:tr w:rsidR="00000000" w14:paraId="092F389F" w14:textId="77777777">
        <w:trPr>
          <w:trHeight w:val="300"/>
          <w:jc w:val="center"/>
        </w:trPr>
        <w:tc>
          <w:tcPr>
            <w:tcW w:w="2039" w:type="dxa"/>
            <w:tcBorders>
              <w:top w:val="single" w:sz="4" w:space="0" w:color="auto"/>
              <w:left w:val="single" w:sz="4" w:space="0" w:color="auto"/>
              <w:right w:val="single" w:sz="4" w:space="0" w:color="auto"/>
            </w:tcBorders>
            <w:vAlign w:val="center"/>
          </w:tcPr>
          <w:p w14:paraId="7AA9C736" w14:textId="77777777" w:rsidR="00000000" w:rsidRDefault="007478C2">
            <w:pPr>
              <w:widowControl/>
              <w:ind w:firstLineChars="250" w:firstLine="600"/>
              <w:rPr>
                <w:rFonts w:ascii="宋体" w:hAnsi="宋体"/>
                <w:kern w:val="0"/>
                <w:sz w:val="24"/>
              </w:rPr>
            </w:pPr>
            <w:r>
              <w:rPr>
                <w:rFonts w:ascii="宋体" w:hAnsi="宋体" w:hint="eastAsia"/>
                <w:kern w:val="0"/>
                <w:sz w:val="24"/>
              </w:rPr>
              <w:t>…</w:t>
            </w:r>
            <w:r>
              <w:rPr>
                <w:rFonts w:hint="eastAsia"/>
                <w:color w:val="0000FF"/>
                <w:sz w:val="18"/>
              </w:rPr>
              <w:t>（</w:t>
            </w:r>
            <w:r>
              <w:rPr>
                <w:color w:val="0000FF"/>
                <w:sz w:val="18"/>
              </w:rPr>
              <w:t>3921</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5E4C534F" w14:textId="77777777" w:rsidR="00000000" w:rsidRDefault="007478C2">
            <w:pPr>
              <w:widowControl/>
              <w:jc w:val="center"/>
              <w:rPr>
                <w:rFonts w:ascii="宋体" w:hAnsi="宋体"/>
                <w:kern w:val="0"/>
                <w:sz w:val="24"/>
              </w:rPr>
            </w:pPr>
            <w:r>
              <w:rPr>
                <w:rFonts w:hint="eastAsia"/>
                <w:color w:val="0000FF"/>
                <w:sz w:val="18"/>
              </w:rPr>
              <w:t>（</w:t>
            </w:r>
            <w:r>
              <w:rPr>
                <w:color w:val="0000FF"/>
                <w:sz w:val="18"/>
              </w:rPr>
              <w:t>3922</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3124DEBC" w14:textId="77777777" w:rsidR="00000000" w:rsidRDefault="007478C2">
            <w:pPr>
              <w:widowControl/>
              <w:jc w:val="center"/>
              <w:rPr>
                <w:rFonts w:ascii="宋体" w:hAnsi="宋体"/>
                <w:kern w:val="0"/>
                <w:sz w:val="24"/>
              </w:rPr>
            </w:pPr>
            <w:r>
              <w:rPr>
                <w:rFonts w:hint="eastAsia"/>
                <w:color w:val="0000FF"/>
                <w:sz w:val="18"/>
              </w:rPr>
              <w:t>（</w:t>
            </w:r>
            <w:r>
              <w:rPr>
                <w:color w:val="0000FF"/>
                <w:sz w:val="18"/>
              </w:rPr>
              <w:t>3923</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6E818E63" w14:textId="77777777" w:rsidR="00000000" w:rsidRDefault="007478C2">
            <w:pPr>
              <w:widowControl/>
              <w:jc w:val="center"/>
              <w:rPr>
                <w:rFonts w:ascii="宋体" w:hAnsi="宋体"/>
                <w:kern w:val="0"/>
                <w:sz w:val="24"/>
              </w:rPr>
            </w:pPr>
            <w:r>
              <w:rPr>
                <w:rFonts w:hint="eastAsia"/>
                <w:color w:val="0000FF"/>
                <w:sz w:val="18"/>
              </w:rPr>
              <w:t>（</w:t>
            </w:r>
            <w:r>
              <w:rPr>
                <w:color w:val="0000FF"/>
                <w:sz w:val="18"/>
              </w:rPr>
              <w:t>3924</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7B405FBA" w14:textId="77777777" w:rsidR="00000000" w:rsidRDefault="007478C2">
            <w:pPr>
              <w:widowControl/>
              <w:jc w:val="center"/>
              <w:rPr>
                <w:rFonts w:ascii="宋体" w:hAnsi="宋体"/>
                <w:kern w:val="0"/>
                <w:sz w:val="24"/>
              </w:rPr>
            </w:pPr>
            <w:r>
              <w:rPr>
                <w:rFonts w:hint="eastAsia"/>
                <w:color w:val="0000FF"/>
                <w:sz w:val="18"/>
              </w:rPr>
              <w:t>（</w:t>
            </w:r>
            <w:r>
              <w:rPr>
                <w:color w:val="0000FF"/>
                <w:sz w:val="18"/>
              </w:rPr>
              <w:t>3922</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6FA554D5" w14:textId="77777777" w:rsidR="00000000" w:rsidRDefault="007478C2">
            <w:pPr>
              <w:widowControl/>
              <w:jc w:val="center"/>
              <w:rPr>
                <w:rFonts w:ascii="宋体" w:hAnsi="宋体"/>
                <w:kern w:val="0"/>
                <w:sz w:val="24"/>
              </w:rPr>
            </w:pPr>
            <w:r>
              <w:rPr>
                <w:rFonts w:hint="eastAsia"/>
                <w:color w:val="0000FF"/>
                <w:sz w:val="18"/>
              </w:rPr>
              <w:t>（</w:t>
            </w:r>
            <w:r>
              <w:rPr>
                <w:color w:val="0000FF"/>
                <w:sz w:val="18"/>
              </w:rPr>
              <w:t>3923</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34B46FBB" w14:textId="77777777" w:rsidR="00000000" w:rsidRDefault="007478C2">
            <w:pPr>
              <w:widowControl/>
              <w:jc w:val="center"/>
              <w:rPr>
                <w:rFonts w:ascii="宋体" w:hAnsi="宋体"/>
                <w:kern w:val="0"/>
                <w:sz w:val="24"/>
              </w:rPr>
            </w:pPr>
            <w:r>
              <w:rPr>
                <w:rFonts w:hint="eastAsia"/>
                <w:color w:val="0000FF"/>
                <w:sz w:val="18"/>
              </w:rPr>
              <w:t>（</w:t>
            </w:r>
            <w:r>
              <w:rPr>
                <w:color w:val="0000FF"/>
                <w:sz w:val="18"/>
              </w:rPr>
              <w:t>3924</w:t>
            </w:r>
            <w:r>
              <w:rPr>
                <w:rFonts w:hint="eastAsia"/>
                <w:color w:val="0000FF"/>
                <w:sz w:val="18"/>
              </w:rPr>
              <w:t>）</w:t>
            </w:r>
          </w:p>
        </w:tc>
      </w:tr>
      <w:tr w:rsidR="00000000" w14:paraId="4B6173FA"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739BDD83" w14:textId="77777777" w:rsidR="00000000" w:rsidRDefault="007478C2">
            <w:pPr>
              <w:widowControl/>
              <w:rPr>
                <w:rFonts w:ascii="宋体" w:hAnsi="宋体"/>
                <w:kern w:val="0"/>
                <w:sz w:val="24"/>
              </w:rPr>
            </w:pPr>
            <w:r>
              <w:rPr>
                <w:rFonts w:ascii="宋体" w:hAnsi="宋体" w:hint="eastAsia"/>
                <w:kern w:val="0"/>
                <w:sz w:val="24"/>
              </w:rPr>
              <w:t>资产支持证券</w:t>
            </w:r>
          </w:p>
        </w:tc>
        <w:tc>
          <w:tcPr>
            <w:tcW w:w="897" w:type="dxa"/>
            <w:tcBorders>
              <w:top w:val="single" w:sz="4" w:space="0" w:color="auto"/>
              <w:left w:val="nil"/>
              <w:bottom w:val="single" w:sz="4" w:space="0" w:color="auto"/>
              <w:right w:val="single" w:sz="4" w:space="0" w:color="auto"/>
            </w:tcBorders>
          </w:tcPr>
          <w:p w14:paraId="3D8DDBCF"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3925</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0636595D"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3926</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6E0EEAFF"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3927</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4D5A2AE7"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3925</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172CB9E9"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3926</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29E4D8E4"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3927</w:t>
            </w:r>
            <w:r>
              <w:rPr>
                <w:rFonts w:hint="eastAsia"/>
                <w:color w:val="0000FF"/>
                <w:sz w:val="18"/>
              </w:rPr>
              <w:t>）</w:t>
            </w:r>
          </w:p>
        </w:tc>
      </w:tr>
      <w:tr w:rsidR="00000000" w14:paraId="624B9653"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74AB0CCB" w14:textId="77777777" w:rsidR="00000000" w:rsidRDefault="007478C2">
            <w:pPr>
              <w:widowControl/>
              <w:rPr>
                <w:rFonts w:ascii="宋体" w:hAnsi="宋体" w:hint="eastAsia"/>
                <w:kern w:val="0"/>
                <w:sz w:val="24"/>
              </w:rPr>
            </w:pPr>
            <w:r>
              <w:rPr>
                <w:rFonts w:ascii="宋体" w:hAnsi="宋体" w:hint="eastAsia"/>
                <w:kern w:val="0"/>
                <w:sz w:val="24"/>
              </w:rPr>
              <w:t>…</w:t>
            </w:r>
            <w:r>
              <w:rPr>
                <w:rFonts w:hint="eastAsia"/>
                <w:color w:val="0000FF"/>
                <w:sz w:val="18"/>
              </w:rPr>
              <w:t>（</w:t>
            </w:r>
            <w:r>
              <w:rPr>
                <w:color w:val="0000FF"/>
                <w:sz w:val="18"/>
              </w:rPr>
              <w:t>3930</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6116B2D1"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3931</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3ED6EB7F"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3932</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56152C5F"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3933</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05540C10"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3931</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045F633C"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3932</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5A6EA8B9"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3933</w:t>
            </w:r>
            <w:r>
              <w:rPr>
                <w:rFonts w:hint="eastAsia"/>
                <w:color w:val="0000FF"/>
                <w:sz w:val="18"/>
              </w:rPr>
              <w:t>）</w:t>
            </w:r>
          </w:p>
        </w:tc>
      </w:tr>
      <w:tr w:rsidR="00000000" w14:paraId="66B8E814"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08D2D52F" w14:textId="77777777" w:rsidR="00000000" w:rsidRDefault="007478C2">
            <w:pPr>
              <w:widowControl/>
              <w:rPr>
                <w:rFonts w:ascii="宋体" w:hAnsi="宋体"/>
                <w:kern w:val="0"/>
                <w:sz w:val="24"/>
              </w:rPr>
            </w:pPr>
            <w:r>
              <w:rPr>
                <w:rFonts w:ascii="宋体" w:hAnsi="宋体" w:hint="eastAsia"/>
                <w:kern w:val="0"/>
                <w:sz w:val="24"/>
              </w:rPr>
              <w:t>其他</w:t>
            </w:r>
          </w:p>
        </w:tc>
        <w:tc>
          <w:tcPr>
            <w:tcW w:w="897" w:type="dxa"/>
            <w:tcBorders>
              <w:top w:val="single" w:sz="4" w:space="0" w:color="auto"/>
              <w:left w:val="nil"/>
              <w:bottom w:val="single" w:sz="4" w:space="0" w:color="auto"/>
              <w:right w:val="single" w:sz="4" w:space="0" w:color="auto"/>
            </w:tcBorders>
          </w:tcPr>
          <w:p w14:paraId="1B491630"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3934</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5DE4E60F"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3935</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315AB740"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3936</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0034D803"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3934</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064FA2B1"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3935</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38210B3D"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3936</w:t>
            </w:r>
            <w:r>
              <w:rPr>
                <w:rFonts w:hint="eastAsia"/>
                <w:color w:val="0000FF"/>
                <w:sz w:val="18"/>
              </w:rPr>
              <w:t>）</w:t>
            </w:r>
          </w:p>
        </w:tc>
      </w:tr>
      <w:tr w:rsidR="00000000" w14:paraId="39E0E066"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5EAC34CF" w14:textId="77777777" w:rsidR="00000000" w:rsidRDefault="007478C2">
            <w:pPr>
              <w:widowControl/>
              <w:jc w:val="center"/>
              <w:rPr>
                <w:rFonts w:ascii="宋体" w:hAnsi="宋体"/>
                <w:kern w:val="0"/>
                <w:sz w:val="24"/>
              </w:rPr>
            </w:pPr>
            <w:r>
              <w:rPr>
                <w:rFonts w:ascii="宋体" w:hAnsi="宋体" w:hint="eastAsia"/>
                <w:kern w:val="0"/>
                <w:sz w:val="24"/>
              </w:rPr>
              <w:t>小计</w:t>
            </w:r>
          </w:p>
        </w:tc>
        <w:tc>
          <w:tcPr>
            <w:tcW w:w="897" w:type="dxa"/>
            <w:tcBorders>
              <w:top w:val="single" w:sz="4" w:space="0" w:color="auto"/>
              <w:left w:val="nil"/>
              <w:bottom w:val="single" w:sz="4" w:space="0" w:color="auto"/>
              <w:right w:val="single" w:sz="4" w:space="0" w:color="auto"/>
            </w:tcBorders>
          </w:tcPr>
          <w:p w14:paraId="0F72D879"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3937</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43E74351"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3938</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1A0E5E75"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3939</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344A74CA"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3937</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276F2B65"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3938</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6EE09C81"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3939</w:t>
            </w:r>
            <w:r>
              <w:rPr>
                <w:rFonts w:hint="eastAsia"/>
                <w:color w:val="0000FF"/>
                <w:sz w:val="18"/>
              </w:rPr>
              <w:t>）</w:t>
            </w:r>
          </w:p>
        </w:tc>
      </w:tr>
      <w:tr w:rsidR="00000000" w14:paraId="5B193B56" w14:textId="77777777">
        <w:trPr>
          <w:trHeight w:val="300"/>
          <w:jc w:val="center"/>
        </w:trPr>
        <w:tc>
          <w:tcPr>
            <w:tcW w:w="2039" w:type="dxa"/>
            <w:tcBorders>
              <w:top w:val="single" w:sz="4" w:space="0" w:color="auto"/>
              <w:left w:val="single" w:sz="4" w:space="0" w:color="auto"/>
              <w:bottom w:val="single" w:sz="4" w:space="0" w:color="auto"/>
              <w:right w:val="single" w:sz="4" w:space="0" w:color="auto"/>
            </w:tcBorders>
            <w:vAlign w:val="center"/>
          </w:tcPr>
          <w:p w14:paraId="030D7350" w14:textId="77777777" w:rsidR="00000000" w:rsidRDefault="007478C2">
            <w:pPr>
              <w:widowControl/>
              <w:jc w:val="center"/>
              <w:rPr>
                <w:rFonts w:ascii="宋体" w:hAnsi="宋体"/>
                <w:kern w:val="0"/>
                <w:sz w:val="24"/>
              </w:rPr>
            </w:pPr>
            <w:r>
              <w:rPr>
                <w:rFonts w:ascii="宋体" w:hAnsi="宋体" w:hint="eastAsia"/>
                <w:kern w:val="0"/>
                <w:sz w:val="24"/>
              </w:rPr>
              <w:t>合计</w:t>
            </w:r>
          </w:p>
        </w:tc>
        <w:tc>
          <w:tcPr>
            <w:tcW w:w="897" w:type="dxa"/>
            <w:tcBorders>
              <w:top w:val="single" w:sz="4" w:space="0" w:color="auto"/>
              <w:left w:val="nil"/>
              <w:bottom w:val="single" w:sz="4" w:space="0" w:color="auto"/>
              <w:right w:val="single" w:sz="4" w:space="0" w:color="auto"/>
            </w:tcBorders>
          </w:tcPr>
          <w:p w14:paraId="360D77C4" w14:textId="77777777" w:rsidR="00000000" w:rsidRDefault="007478C2">
            <w:pPr>
              <w:widowControl/>
              <w:jc w:val="center"/>
              <w:rPr>
                <w:color w:val="0000FF"/>
                <w:sz w:val="18"/>
              </w:rPr>
            </w:pPr>
            <w:r>
              <w:rPr>
                <w:rFonts w:hint="eastAsia"/>
                <w:color w:val="0000FF"/>
                <w:sz w:val="18"/>
              </w:rPr>
              <w:t>（</w:t>
            </w:r>
            <w:r>
              <w:rPr>
                <w:rFonts w:hint="eastAsia"/>
                <w:color w:val="0000FF"/>
                <w:sz w:val="18"/>
              </w:rPr>
              <w:t>1795</w:t>
            </w:r>
            <w:r>
              <w:rPr>
                <w:rFonts w:hint="eastAsia"/>
                <w:color w:val="0000FF"/>
                <w:sz w:val="18"/>
              </w:rPr>
              <w:t>）</w:t>
            </w:r>
          </w:p>
        </w:tc>
        <w:tc>
          <w:tcPr>
            <w:tcW w:w="1425" w:type="dxa"/>
            <w:tcBorders>
              <w:top w:val="single" w:sz="4" w:space="0" w:color="auto"/>
              <w:left w:val="nil"/>
              <w:bottom w:val="single" w:sz="4" w:space="0" w:color="auto"/>
              <w:right w:val="single" w:sz="4" w:space="0" w:color="auto"/>
            </w:tcBorders>
          </w:tcPr>
          <w:p w14:paraId="3DB85A6B" w14:textId="77777777" w:rsidR="00000000" w:rsidRDefault="007478C2">
            <w:pPr>
              <w:widowControl/>
              <w:jc w:val="center"/>
              <w:rPr>
                <w:color w:val="0000FF"/>
                <w:sz w:val="18"/>
              </w:rPr>
            </w:pPr>
            <w:r>
              <w:rPr>
                <w:rFonts w:hint="eastAsia"/>
                <w:color w:val="0000FF"/>
                <w:sz w:val="18"/>
              </w:rPr>
              <w:t>（</w:t>
            </w:r>
            <w:r>
              <w:rPr>
                <w:rFonts w:hint="eastAsia"/>
                <w:color w:val="0000FF"/>
                <w:sz w:val="18"/>
              </w:rPr>
              <w:t>1796</w:t>
            </w:r>
            <w:r>
              <w:rPr>
                <w:rFonts w:hint="eastAsia"/>
                <w:color w:val="0000FF"/>
                <w:sz w:val="18"/>
              </w:rPr>
              <w:t>）</w:t>
            </w:r>
          </w:p>
        </w:tc>
        <w:tc>
          <w:tcPr>
            <w:tcW w:w="1239" w:type="dxa"/>
            <w:tcBorders>
              <w:top w:val="single" w:sz="4" w:space="0" w:color="auto"/>
              <w:left w:val="nil"/>
              <w:bottom w:val="single" w:sz="4" w:space="0" w:color="auto"/>
              <w:right w:val="single" w:sz="4" w:space="0" w:color="auto"/>
            </w:tcBorders>
          </w:tcPr>
          <w:p w14:paraId="64719EE6" w14:textId="77777777" w:rsidR="00000000" w:rsidRDefault="007478C2">
            <w:pPr>
              <w:widowControl/>
              <w:jc w:val="center"/>
              <w:rPr>
                <w:color w:val="0000FF"/>
                <w:sz w:val="18"/>
              </w:rPr>
            </w:pPr>
            <w:r>
              <w:rPr>
                <w:rFonts w:hint="eastAsia"/>
                <w:color w:val="0000FF"/>
                <w:sz w:val="18"/>
              </w:rPr>
              <w:t>（</w:t>
            </w:r>
            <w:r>
              <w:rPr>
                <w:rFonts w:hint="eastAsia"/>
                <w:color w:val="0000FF"/>
                <w:sz w:val="18"/>
              </w:rPr>
              <w:t>1797</w:t>
            </w:r>
            <w:r>
              <w:rPr>
                <w:rFonts w:hint="eastAsia"/>
                <w:color w:val="0000FF"/>
                <w:sz w:val="18"/>
              </w:rPr>
              <w:t>）</w:t>
            </w:r>
          </w:p>
        </w:tc>
        <w:tc>
          <w:tcPr>
            <w:tcW w:w="897" w:type="dxa"/>
            <w:tcBorders>
              <w:top w:val="single" w:sz="4" w:space="0" w:color="auto"/>
              <w:left w:val="nil"/>
              <w:bottom w:val="single" w:sz="4" w:space="0" w:color="auto"/>
              <w:right w:val="single" w:sz="4" w:space="0" w:color="auto"/>
            </w:tcBorders>
          </w:tcPr>
          <w:p w14:paraId="75E9CA33" w14:textId="77777777" w:rsidR="00000000" w:rsidRDefault="007478C2">
            <w:pPr>
              <w:widowControl/>
              <w:jc w:val="center"/>
              <w:rPr>
                <w:rFonts w:ascii="宋体" w:hAnsi="宋体"/>
                <w:b/>
                <w:kern w:val="0"/>
                <w:sz w:val="24"/>
              </w:rPr>
            </w:pPr>
            <w:r>
              <w:rPr>
                <w:rFonts w:hint="eastAsia"/>
                <w:color w:val="0000FF"/>
                <w:sz w:val="18"/>
              </w:rPr>
              <w:t>（</w:t>
            </w:r>
            <w:r>
              <w:rPr>
                <w:rFonts w:hint="eastAsia"/>
                <w:color w:val="0000FF"/>
                <w:sz w:val="18"/>
              </w:rPr>
              <w:t>1795</w:t>
            </w:r>
            <w:r>
              <w:rPr>
                <w:rFonts w:hint="eastAsia"/>
                <w:color w:val="0000FF"/>
                <w:sz w:val="18"/>
              </w:rPr>
              <w:t>）</w:t>
            </w:r>
          </w:p>
        </w:tc>
        <w:tc>
          <w:tcPr>
            <w:tcW w:w="1408" w:type="dxa"/>
            <w:tcBorders>
              <w:top w:val="single" w:sz="4" w:space="0" w:color="auto"/>
              <w:left w:val="nil"/>
              <w:bottom w:val="single" w:sz="4" w:space="0" w:color="auto"/>
              <w:right w:val="single" w:sz="4" w:space="0" w:color="auto"/>
            </w:tcBorders>
          </w:tcPr>
          <w:p w14:paraId="24FEEEE8" w14:textId="77777777" w:rsidR="00000000" w:rsidRDefault="007478C2">
            <w:pPr>
              <w:widowControl/>
              <w:jc w:val="center"/>
              <w:rPr>
                <w:rFonts w:ascii="宋体" w:hAnsi="宋体"/>
                <w:b/>
                <w:kern w:val="0"/>
                <w:sz w:val="24"/>
              </w:rPr>
            </w:pPr>
            <w:r>
              <w:rPr>
                <w:rFonts w:hint="eastAsia"/>
                <w:color w:val="0000FF"/>
                <w:sz w:val="18"/>
              </w:rPr>
              <w:t>（</w:t>
            </w:r>
            <w:r>
              <w:rPr>
                <w:rFonts w:hint="eastAsia"/>
                <w:color w:val="0000FF"/>
                <w:sz w:val="18"/>
              </w:rPr>
              <w:t>1796</w:t>
            </w:r>
            <w:r>
              <w:rPr>
                <w:rFonts w:hint="eastAsia"/>
                <w:color w:val="0000FF"/>
                <w:sz w:val="18"/>
              </w:rPr>
              <w:t>）</w:t>
            </w:r>
          </w:p>
        </w:tc>
        <w:tc>
          <w:tcPr>
            <w:tcW w:w="1381" w:type="dxa"/>
            <w:gridSpan w:val="2"/>
            <w:tcBorders>
              <w:top w:val="single" w:sz="4" w:space="0" w:color="auto"/>
              <w:left w:val="nil"/>
              <w:bottom w:val="single" w:sz="4" w:space="0" w:color="auto"/>
              <w:right w:val="single" w:sz="4" w:space="0" w:color="auto"/>
            </w:tcBorders>
          </w:tcPr>
          <w:p w14:paraId="631FEECE" w14:textId="77777777" w:rsidR="00000000" w:rsidRDefault="007478C2">
            <w:pPr>
              <w:widowControl/>
              <w:jc w:val="center"/>
              <w:rPr>
                <w:rFonts w:ascii="宋体" w:hAnsi="宋体"/>
                <w:b/>
                <w:kern w:val="0"/>
                <w:sz w:val="24"/>
              </w:rPr>
            </w:pPr>
            <w:r>
              <w:rPr>
                <w:rFonts w:hint="eastAsia"/>
                <w:color w:val="0000FF"/>
                <w:sz w:val="18"/>
              </w:rPr>
              <w:t>（</w:t>
            </w:r>
            <w:r>
              <w:rPr>
                <w:rFonts w:hint="eastAsia"/>
                <w:color w:val="0000FF"/>
                <w:sz w:val="18"/>
              </w:rPr>
              <w:t>1797</w:t>
            </w:r>
            <w:r>
              <w:rPr>
                <w:rFonts w:hint="eastAsia"/>
                <w:color w:val="0000FF"/>
                <w:sz w:val="18"/>
              </w:rPr>
              <w:t>）</w:t>
            </w:r>
          </w:p>
        </w:tc>
      </w:tr>
    </w:tbl>
    <w:bookmarkEnd w:id="673"/>
    <w:p w14:paraId="72063EA9" w14:textId="77777777" w:rsidR="00000000" w:rsidRDefault="007478C2">
      <w:pPr>
        <w:rPr>
          <w:rFonts w:ascii="宋体" w:hAnsi="宋体"/>
          <w:sz w:val="24"/>
        </w:rPr>
      </w:pPr>
      <w:r>
        <w:rPr>
          <w:rFonts w:ascii="宋体" w:hAnsi="宋体" w:hint="eastAsia"/>
          <w:sz w:val="24"/>
        </w:rPr>
        <w:t>注</w:t>
      </w:r>
      <w:r>
        <w:rPr>
          <w:rFonts w:ascii="宋体" w:hAnsi="宋体" w:hint="eastAsia"/>
          <w:sz w:val="24"/>
        </w:rPr>
        <w:t xml:space="preserve">: </w:t>
      </w:r>
      <w:r>
        <w:rPr>
          <w:rFonts w:hint="eastAsia"/>
          <w:color w:val="0000FF"/>
          <w:sz w:val="18"/>
        </w:rPr>
        <w:t>（</w:t>
      </w:r>
      <w:r>
        <w:rPr>
          <w:color w:val="0000FF"/>
          <w:sz w:val="18"/>
        </w:rPr>
        <w:t>0715</w:t>
      </w:r>
      <w:r>
        <w:rPr>
          <w:rFonts w:hint="eastAsia"/>
          <w:color w:val="0000FF"/>
          <w:sz w:val="18"/>
        </w:rPr>
        <w:t>）</w:t>
      </w:r>
    </w:p>
    <w:p w14:paraId="749ED33A" w14:textId="77777777" w:rsidR="00000000" w:rsidRDefault="007478C2">
      <w:pPr>
        <w:rPr>
          <w:rFonts w:ascii="宋体" w:hAnsi="宋体"/>
          <w:color w:val="0000FF"/>
          <w:kern w:val="0"/>
          <w:sz w:val="18"/>
        </w:rPr>
      </w:pPr>
    </w:p>
    <w:p w14:paraId="0C1A3F66"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w:t>
      </w:r>
      <w:r>
        <w:rPr>
          <w:rFonts w:ascii="宋体" w:hAnsi="宋体" w:hint="eastAsia"/>
          <w:b/>
          <w:sz w:val="24"/>
        </w:rPr>
        <w:t xml:space="preserve">7.3 </w:t>
      </w:r>
      <w:r>
        <w:rPr>
          <w:rFonts w:ascii="宋体" w:hAnsi="宋体" w:hint="eastAsia"/>
          <w:b/>
          <w:sz w:val="24"/>
        </w:rPr>
        <w:t>买入返售金融资产（如有）</w:t>
      </w:r>
    </w:p>
    <w:p w14:paraId="65FEF21C"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.7.3</w:t>
      </w:r>
      <w:r>
        <w:rPr>
          <w:rFonts w:ascii="宋体" w:hAnsi="宋体"/>
          <w:b/>
          <w:sz w:val="24"/>
        </w:rPr>
        <w:t>.1</w:t>
      </w:r>
      <w:r>
        <w:rPr>
          <w:rFonts w:ascii="宋体" w:hAnsi="宋体" w:hint="eastAsia"/>
          <w:b/>
          <w:sz w:val="24"/>
        </w:rPr>
        <w:t xml:space="preserve"> </w:t>
      </w:r>
      <w:r>
        <w:rPr>
          <w:rFonts w:ascii="宋体" w:hAnsi="宋体" w:hint="eastAsia"/>
          <w:b/>
          <w:sz w:val="24"/>
        </w:rPr>
        <w:t>买入返售金融资产情况（如有）</w:t>
      </w:r>
    </w:p>
    <w:p w14:paraId="009B1602" w14:textId="77777777" w:rsidR="00000000" w:rsidRDefault="007478C2">
      <w:pPr>
        <w:ind w:rightChars="697" w:right="1464"/>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00000" w14:paraId="1A9EEF85"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8A80B8A" w14:textId="77777777" w:rsidR="00000000" w:rsidRDefault="007478C2">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1CF8B8B" w14:textId="77777777" w:rsidR="00000000" w:rsidRDefault="007478C2">
            <w:pPr>
              <w:widowControl/>
              <w:jc w:val="center"/>
              <w:rPr>
                <w:rFonts w:ascii="宋体" w:hAnsi="宋体"/>
                <w:sz w:val="24"/>
              </w:rPr>
            </w:pPr>
            <w:r>
              <w:rPr>
                <w:rFonts w:ascii="宋体" w:hAnsi="宋体" w:hint="eastAsia"/>
                <w:sz w:val="24"/>
              </w:rPr>
              <w:t>本期末</w:t>
            </w:r>
          </w:p>
          <w:p w14:paraId="522933B4" w14:textId="77777777" w:rsidR="00000000" w:rsidRDefault="007478C2">
            <w:pPr>
              <w:jc w:val="center"/>
              <w:rPr>
                <w:rFonts w:ascii="宋体" w:hAnsi="宋体"/>
                <w:kern w:val="0"/>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1B162ED" w14:textId="77777777" w:rsidR="00000000" w:rsidRDefault="007478C2">
            <w:pPr>
              <w:widowControl/>
              <w:jc w:val="center"/>
              <w:rPr>
                <w:rFonts w:ascii="宋体" w:hAnsi="宋体"/>
                <w:sz w:val="24"/>
              </w:rPr>
            </w:pPr>
            <w:r>
              <w:rPr>
                <w:rFonts w:ascii="宋体" w:hAnsi="宋体" w:hint="eastAsia"/>
                <w:sz w:val="24"/>
              </w:rPr>
              <w:t>上年度末</w:t>
            </w:r>
          </w:p>
          <w:p w14:paraId="5D2CCC1A" w14:textId="77777777" w:rsidR="00000000" w:rsidRDefault="007478C2">
            <w:pPr>
              <w:jc w:val="center"/>
              <w:rPr>
                <w:rFonts w:ascii="宋体" w:hAnsi="宋体"/>
                <w:kern w:val="0"/>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2982D9ED"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E576E46" w14:textId="77777777" w:rsidR="00000000" w:rsidRDefault="007478C2">
            <w:pPr>
              <w:widowControl/>
              <w:jc w:val="center"/>
              <w:rPr>
                <w:color w:val="0000FF"/>
                <w:sz w:val="18"/>
              </w:rPr>
            </w:pPr>
            <w:r>
              <w:rPr>
                <w:rFonts w:hint="eastAsia"/>
                <w:color w:val="0000FF"/>
                <w:sz w:val="18"/>
              </w:rPr>
              <w:t>（</w:t>
            </w:r>
            <w:r>
              <w:rPr>
                <w:rFonts w:hint="eastAsia"/>
                <w:color w:val="0000FF"/>
                <w:sz w:val="18"/>
              </w:rPr>
              <w:t>1835</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B2E4CAB" w14:textId="77777777" w:rsidR="00000000" w:rsidRDefault="007478C2">
            <w:pPr>
              <w:jc w:val="right"/>
              <w:rPr>
                <w:color w:val="0000FF"/>
                <w:sz w:val="18"/>
              </w:rPr>
            </w:pPr>
            <w:r>
              <w:rPr>
                <w:rFonts w:hint="eastAsia"/>
                <w:color w:val="0000FF"/>
                <w:sz w:val="18"/>
              </w:rPr>
              <w:t>（</w:t>
            </w:r>
            <w:r>
              <w:rPr>
                <w:rFonts w:hint="eastAsia"/>
                <w:color w:val="0000FF"/>
                <w:sz w:val="18"/>
              </w:rPr>
              <w:t>1836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A4022C7" w14:textId="77777777" w:rsidR="00000000" w:rsidRDefault="007478C2">
            <w:pPr>
              <w:jc w:val="right"/>
              <w:rPr>
                <w:rFonts w:ascii="宋体" w:hAnsi="宋体"/>
                <w:color w:val="0000FF"/>
                <w:kern w:val="0"/>
                <w:sz w:val="18"/>
              </w:rPr>
            </w:pPr>
            <w:r>
              <w:rPr>
                <w:rFonts w:hint="eastAsia"/>
                <w:color w:val="0000FF"/>
                <w:sz w:val="18"/>
              </w:rPr>
              <w:t>（</w:t>
            </w:r>
            <w:r>
              <w:rPr>
                <w:rFonts w:hint="eastAsia"/>
                <w:color w:val="0000FF"/>
                <w:sz w:val="18"/>
              </w:rPr>
              <w:t>1836</w:t>
            </w:r>
            <w:r>
              <w:rPr>
                <w:rFonts w:hint="eastAsia"/>
                <w:color w:val="0000FF"/>
                <w:sz w:val="18"/>
              </w:rPr>
              <w:t>）</w:t>
            </w:r>
          </w:p>
        </w:tc>
      </w:tr>
      <w:tr w:rsidR="00000000" w14:paraId="7A53A2BF"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BEF2454" w14:textId="77777777" w:rsidR="00000000" w:rsidRDefault="007478C2">
            <w:pPr>
              <w:rPr>
                <w:rFonts w:ascii="宋体" w:hAnsi="宋体"/>
                <w:kern w:val="0"/>
                <w:sz w:val="24"/>
              </w:rPr>
            </w:pP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0516C14" w14:textId="77777777" w:rsidR="00000000" w:rsidRDefault="007478C2">
            <w:pPr>
              <w:jc w:val="right"/>
              <w:rPr>
                <w:color w:val="0000FF"/>
                <w:sz w:val="18"/>
              </w:rPr>
            </w:pP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EAC12A3" w14:textId="77777777" w:rsidR="00000000" w:rsidRDefault="007478C2">
            <w:pPr>
              <w:jc w:val="right"/>
            </w:pPr>
          </w:p>
        </w:tc>
      </w:tr>
      <w:tr w:rsidR="00000000" w14:paraId="305992F6"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59767AE" w14:textId="77777777" w:rsidR="00000000" w:rsidRDefault="007478C2">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C716670" w14:textId="77777777" w:rsidR="00000000" w:rsidRDefault="007478C2">
            <w:pPr>
              <w:jc w:val="right"/>
              <w:rPr>
                <w:color w:val="0000FF"/>
                <w:sz w:val="18"/>
              </w:rPr>
            </w:pPr>
            <w:r>
              <w:rPr>
                <w:rFonts w:hint="eastAsia"/>
                <w:color w:val="0000FF"/>
                <w:sz w:val="18"/>
              </w:rPr>
              <w:t>（</w:t>
            </w:r>
            <w:r>
              <w:rPr>
                <w:color w:val="0000FF"/>
                <w:sz w:val="18"/>
              </w:rPr>
              <w:t>3940</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3573A3A4" w14:textId="77777777" w:rsidR="00000000" w:rsidRDefault="007478C2">
            <w:pPr>
              <w:jc w:val="right"/>
            </w:pPr>
            <w:r>
              <w:rPr>
                <w:rFonts w:hint="eastAsia"/>
                <w:color w:val="0000FF"/>
                <w:sz w:val="18"/>
              </w:rPr>
              <w:t>（</w:t>
            </w:r>
            <w:r>
              <w:rPr>
                <w:color w:val="0000FF"/>
                <w:sz w:val="18"/>
              </w:rPr>
              <w:t>3940</w:t>
            </w:r>
            <w:r>
              <w:rPr>
                <w:rFonts w:hint="eastAsia"/>
                <w:color w:val="0000FF"/>
                <w:sz w:val="18"/>
              </w:rPr>
              <w:t>）</w:t>
            </w:r>
          </w:p>
        </w:tc>
      </w:tr>
      <w:tr w:rsidR="00000000" w14:paraId="6D269213"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767ACAC" w14:textId="77777777" w:rsidR="00000000" w:rsidRDefault="007478C2">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F58435C" w14:textId="77777777" w:rsidR="00000000" w:rsidRDefault="007478C2">
            <w:pPr>
              <w:jc w:val="right"/>
              <w:rPr>
                <w:color w:val="0000FF"/>
                <w:sz w:val="18"/>
              </w:rPr>
            </w:pPr>
            <w:r>
              <w:rPr>
                <w:rFonts w:hint="eastAsia"/>
                <w:color w:val="0000FF"/>
                <w:sz w:val="18"/>
              </w:rPr>
              <w:t>（</w:t>
            </w:r>
            <w:r>
              <w:rPr>
                <w:color w:val="0000FF"/>
                <w:sz w:val="18"/>
              </w:rPr>
              <w:t>3941</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81D0A72" w14:textId="77777777" w:rsidR="00000000" w:rsidRDefault="007478C2">
            <w:pPr>
              <w:jc w:val="right"/>
            </w:pPr>
            <w:r>
              <w:rPr>
                <w:rFonts w:hint="eastAsia"/>
                <w:color w:val="0000FF"/>
                <w:sz w:val="18"/>
              </w:rPr>
              <w:t>（</w:t>
            </w:r>
            <w:r>
              <w:rPr>
                <w:color w:val="0000FF"/>
                <w:sz w:val="18"/>
              </w:rPr>
              <w:t>3941</w:t>
            </w:r>
            <w:r>
              <w:rPr>
                <w:rFonts w:hint="eastAsia"/>
                <w:color w:val="0000FF"/>
                <w:sz w:val="18"/>
              </w:rPr>
              <w:t>）</w:t>
            </w:r>
          </w:p>
        </w:tc>
      </w:tr>
      <w:tr w:rsidR="00000000" w14:paraId="59149695"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7BBEDADC" w14:textId="77777777" w:rsidR="00000000" w:rsidRDefault="007478C2">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3DF22C8" w14:textId="77777777" w:rsidR="00000000" w:rsidRDefault="007478C2">
            <w:pPr>
              <w:jc w:val="right"/>
              <w:rPr>
                <w:color w:val="0000FF"/>
                <w:sz w:val="18"/>
              </w:rPr>
            </w:pPr>
            <w:r>
              <w:rPr>
                <w:color w:val="0000FF"/>
                <w:sz w:val="18"/>
              </w:rPr>
              <w:tab/>
            </w:r>
            <w:r>
              <w:rPr>
                <w:rFonts w:hint="eastAsia"/>
                <w:color w:val="0000FF"/>
                <w:sz w:val="18"/>
              </w:rPr>
              <w:t>（</w:t>
            </w:r>
            <w:r>
              <w:rPr>
                <w:rFonts w:hint="eastAsia"/>
                <w:color w:val="0000FF"/>
                <w:sz w:val="18"/>
              </w:rPr>
              <w:t>1838</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2462C0D" w14:textId="77777777" w:rsidR="00000000" w:rsidRDefault="007478C2">
            <w:pPr>
              <w:jc w:val="right"/>
            </w:pPr>
            <w:r>
              <w:rPr>
                <w:color w:val="0000FF"/>
                <w:sz w:val="18"/>
              </w:rPr>
              <w:tab/>
            </w:r>
            <w:r>
              <w:rPr>
                <w:rFonts w:hint="eastAsia"/>
                <w:color w:val="0000FF"/>
                <w:sz w:val="18"/>
              </w:rPr>
              <w:t>（</w:t>
            </w:r>
            <w:r>
              <w:rPr>
                <w:rFonts w:hint="eastAsia"/>
                <w:color w:val="0000FF"/>
                <w:sz w:val="18"/>
              </w:rPr>
              <w:t>1838</w:t>
            </w:r>
            <w:r>
              <w:rPr>
                <w:rFonts w:hint="eastAsia"/>
                <w:color w:val="0000FF"/>
                <w:sz w:val="18"/>
              </w:rPr>
              <w:t>）</w:t>
            </w:r>
          </w:p>
        </w:tc>
      </w:tr>
    </w:tbl>
    <w:p w14:paraId="05E1C440" w14:textId="77777777" w:rsidR="00000000" w:rsidRDefault="007478C2">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1840</w:t>
      </w:r>
      <w:r>
        <w:rPr>
          <w:rFonts w:hint="eastAsia"/>
          <w:color w:val="0000FF"/>
          <w:sz w:val="18"/>
        </w:rPr>
        <w:t>）</w:t>
      </w:r>
    </w:p>
    <w:p w14:paraId="413287DE" w14:textId="77777777" w:rsidR="00000000" w:rsidRDefault="007478C2">
      <w:pPr>
        <w:rPr>
          <w:rFonts w:ascii="宋体" w:hAnsi="宋体"/>
          <w:sz w:val="24"/>
        </w:rPr>
      </w:pPr>
    </w:p>
    <w:p w14:paraId="4A932777" w14:textId="77777777" w:rsidR="00000000" w:rsidRDefault="007478C2">
      <w:pPr>
        <w:spacing w:line="360" w:lineRule="auto"/>
        <w:outlineLvl w:val="3"/>
        <w:rPr>
          <w:rFonts w:ascii="宋体" w:hAnsi="宋体" w:hint="eastAsia"/>
          <w:b/>
          <w:sz w:val="24"/>
        </w:rPr>
      </w:pPr>
      <w:r>
        <w:rPr>
          <w:rFonts w:ascii="宋体" w:hAnsi="宋体" w:hint="eastAsia"/>
          <w:b/>
          <w:sz w:val="24"/>
        </w:rPr>
        <w:t xml:space="preserve">11.5.7.3.2 </w:t>
      </w:r>
      <w:r>
        <w:rPr>
          <w:rFonts w:ascii="宋体" w:hAnsi="宋体" w:hint="eastAsia"/>
          <w:b/>
          <w:sz w:val="24"/>
        </w:rPr>
        <w:t>按预期信用损失一般模型计提减值准备的说明（如有）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CD73DF8" w14:textId="77777777">
        <w:tc>
          <w:tcPr>
            <w:tcW w:w="9286" w:type="dxa"/>
          </w:tcPr>
          <w:p w14:paraId="0A5DD594" w14:textId="77777777" w:rsidR="00000000" w:rsidRDefault="007478C2">
            <w:pPr>
              <w:spacing w:line="360" w:lineRule="auto"/>
              <w:outlineLvl w:val="2"/>
            </w:pPr>
            <w:r>
              <w:rPr>
                <w:rFonts w:hint="eastAsia"/>
                <w:color w:val="0000FF"/>
                <w:sz w:val="18"/>
              </w:rPr>
              <w:t>（</w:t>
            </w:r>
            <w:r>
              <w:rPr>
                <w:color w:val="0000FF"/>
                <w:sz w:val="18"/>
              </w:rPr>
              <w:t>3942</w:t>
            </w:r>
            <w:r>
              <w:rPr>
                <w:rFonts w:hint="eastAsia"/>
                <w:color w:val="0000FF"/>
                <w:sz w:val="18"/>
              </w:rPr>
              <w:t>）</w:t>
            </w:r>
          </w:p>
        </w:tc>
      </w:tr>
    </w:tbl>
    <w:p w14:paraId="78713D90" w14:textId="77777777" w:rsidR="00000000" w:rsidRDefault="007478C2">
      <w:pPr>
        <w:rPr>
          <w:rFonts w:ascii="宋体" w:hAnsi="宋体"/>
          <w:color w:val="0000FF"/>
          <w:kern w:val="0"/>
          <w:sz w:val="18"/>
        </w:rPr>
      </w:pPr>
    </w:p>
    <w:p w14:paraId="2B53C1CA"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 xml:space="preserve">.7.4 </w:t>
      </w:r>
      <w:r>
        <w:rPr>
          <w:rFonts w:ascii="宋体" w:hAnsi="宋体" w:hint="eastAsia"/>
          <w:b/>
          <w:sz w:val="24"/>
        </w:rPr>
        <w:t>债权投资（如有）</w:t>
      </w:r>
    </w:p>
    <w:p w14:paraId="473E1B41"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 xml:space="preserve">.7.4.1 </w:t>
      </w:r>
      <w:r>
        <w:rPr>
          <w:rFonts w:ascii="宋体" w:hAnsi="宋体" w:hint="eastAsia"/>
          <w:b/>
          <w:sz w:val="24"/>
        </w:rPr>
        <w:t>债权投资情况</w:t>
      </w:r>
      <w:r>
        <w:rPr>
          <w:rFonts w:ascii="宋体" w:hAnsi="宋体" w:hint="eastAsia"/>
          <w:b/>
          <w:sz w:val="24"/>
        </w:rPr>
        <w:t>（如有）</w:t>
      </w:r>
    </w:p>
    <w:p w14:paraId="34A86149" w14:textId="77777777" w:rsidR="00000000" w:rsidRDefault="007478C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Layout w:type="fixed"/>
        <w:tblLook w:val="0000" w:firstRow="0" w:lastRow="0" w:firstColumn="0" w:lastColumn="0" w:noHBand="0" w:noVBand="0"/>
      </w:tblPr>
      <w:tblGrid>
        <w:gridCol w:w="2022"/>
        <w:gridCol w:w="907"/>
        <w:gridCol w:w="908"/>
        <w:gridCol w:w="908"/>
        <w:gridCol w:w="908"/>
        <w:gridCol w:w="908"/>
        <w:gridCol w:w="908"/>
        <w:gridCol w:w="908"/>
        <w:gridCol w:w="907"/>
      </w:tblGrid>
      <w:tr w:rsidR="00000000" w14:paraId="0F78C8C1" w14:textId="77777777">
        <w:trPr>
          <w:trHeight w:val="255"/>
          <w:jc w:val="center"/>
        </w:trPr>
        <w:tc>
          <w:tcPr>
            <w:tcW w:w="2022" w:type="dxa"/>
            <w:vMerge w:val="restart"/>
            <w:tcBorders>
              <w:top w:val="single" w:sz="4" w:space="0" w:color="auto"/>
              <w:left w:val="single" w:sz="4" w:space="0" w:color="auto"/>
              <w:bottom w:val="single" w:sz="4" w:space="0" w:color="auto"/>
              <w:right w:val="single" w:sz="4" w:space="0" w:color="auto"/>
            </w:tcBorders>
            <w:vAlign w:val="center"/>
          </w:tcPr>
          <w:p w14:paraId="3AA8EABD" w14:textId="77777777" w:rsidR="00000000" w:rsidRDefault="007478C2">
            <w:pPr>
              <w:widowControl/>
              <w:jc w:val="center"/>
              <w:rPr>
                <w:rFonts w:ascii="宋体" w:hAnsi="宋体"/>
                <w:kern w:val="0"/>
                <w:sz w:val="24"/>
              </w:rPr>
            </w:pPr>
            <w:r>
              <w:rPr>
                <w:rFonts w:ascii="宋体" w:hAnsi="宋体" w:hint="eastAsia"/>
                <w:kern w:val="0"/>
                <w:sz w:val="24"/>
              </w:rPr>
              <w:t>项目</w:t>
            </w:r>
          </w:p>
        </w:tc>
        <w:tc>
          <w:tcPr>
            <w:tcW w:w="3631" w:type="dxa"/>
            <w:gridSpan w:val="4"/>
            <w:tcBorders>
              <w:top w:val="single" w:sz="4" w:space="0" w:color="auto"/>
              <w:left w:val="nil"/>
              <w:bottom w:val="single" w:sz="4" w:space="0" w:color="auto"/>
              <w:right w:val="single" w:sz="4" w:space="0" w:color="auto"/>
            </w:tcBorders>
            <w:vAlign w:val="center"/>
          </w:tcPr>
          <w:p w14:paraId="7D42177E" w14:textId="77777777" w:rsidR="00000000" w:rsidRDefault="007478C2">
            <w:pPr>
              <w:widowControl/>
              <w:jc w:val="center"/>
              <w:rPr>
                <w:rFonts w:ascii="宋体" w:hAnsi="宋体"/>
                <w:sz w:val="24"/>
              </w:rPr>
            </w:pPr>
            <w:r>
              <w:rPr>
                <w:rFonts w:ascii="宋体" w:hAnsi="宋体" w:hint="eastAsia"/>
                <w:sz w:val="24"/>
              </w:rPr>
              <w:t>本期末</w:t>
            </w:r>
          </w:p>
          <w:p w14:paraId="6B8C3DDF" w14:textId="77777777" w:rsidR="00000000" w:rsidRDefault="007478C2">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631" w:type="dxa"/>
            <w:gridSpan w:val="4"/>
            <w:tcBorders>
              <w:top w:val="single" w:sz="4" w:space="0" w:color="auto"/>
              <w:left w:val="nil"/>
              <w:bottom w:val="single" w:sz="4" w:space="0" w:color="auto"/>
              <w:right w:val="single" w:sz="4" w:space="0" w:color="auto"/>
            </w:tcBorders>
          </w:tcPr>
          <w:p w14:paraId="7E2E9303" w14:textId="77777777" w:rsidR="00000000" w:rsidRDefault="007478C2">
            <w:pPr>
              <w:widowControl/>
              <w:jc w:val="center"/>
              <w:rPr>
                <w:rFonts w:ascii="宋体" w:hAnsi="宋体"/>
                <w:sz w:val="24"/>
              </w:rPr>
            </w:pPr>
            <w:r>
              <w:rPr>
                <w:rFonts w:ascii="宋体" w:hAnsi="宋体" w:hint="eastAsia"/>
                <w:sz w:val="24"/>
              </w:rPr>
              <w:t>上年度末</w:t>
            </w:r>
          </w:p>
          <w:p w14:paraId="5BCAD5CC" w14:textId="77777777" w:rsidR="00000000" w:rsidRDefault="007478C2">
            <w:pPr>
              <w:widowControl/>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874C668" w14:textId="77777777">
        <w:trPr>
          <w:trHeight w:val="270"/>
          <w:jc w:val="center"/>
        </w:trPr>
        <w:tc>
          <w:tcPr>
            <w:tcW w:w="2022" w:type="dxa"/>
            <w:vMerge/>
            <w:tcBorders>
              <w:top w:val="single" w:sz="4" w:space="0" w:color="auto"/>
              <w:left w:val="single" w:sz="4" w:space="0" w:color="auto"/>
              <w:bottom w:val="single" w:sz="4" w:space="0" w:color="auto"/>
              <w:right w:val="single" w:sz="4" w:space="0" w:color="auto"/>
            </w:tcBorders>
            <w:vAlign w:val="center"/>
          </w:tcPr>
          <w:p w14:paraId="27BA5F31" w14:textId="77777777" w:rsidR="00000000" w:rsidRDefault="007478C2">
            <w:pPr>
              <w:widowControl/>
              <w:jc w:val="center"/>
              <w:rPr>
                <w:rFonts w:ascii="宋体" w:hAnsi="宋体"/>
                <w:kern w:val="0"/>
                <w:sz w:val="24"/>
              </w:rPr>
            </w:pPr>
          </w:p>
        </w:tc>
        <w:tc>
          <w:tcPr>
            <w:tcW w:w="907" w:type="dxa"/>
            <w:tcBorders>
              <w:top w:val="single" w:sz="4" w:space="0" w:color="auto"/>
              <w:left w:val="nil"/>
              <w:bottom w:val="single" w:sz="4" w:space="0" w:color="auto"/>
              <w:right w:val="single" w:sz="4" w:space="0" w:color="auto"/>
            </w:tcBorders>
            <w:vAlign w:val="center"/>
          </w:tcPr>
          <w:p w14:paraId="33E2B4CA" w14:textId="77777777" w:rsidR="00000000" w:rsidRDefault="007478C2">
            <w:pPr>
              <w:widowControl/>
              <w:jc w:val="center"/>
              <w:rPr>
                <w:rFonts w:ascii="宋体" w:hAnsi="宋体"/>
                <w:kern w:val="0"/>
                <w:sz w:val="24"/>
              </w:rPr>
            </w:pPr>
            <w:r>
              <w:rPr>
                <w:rFonts w:ascii="宋体" w:hAnsi="宋体" w:hint="eastAsia"/>
                <w:kern w:val="0"/>
                <w:sz w:val="24"/>
              </w:rPr>
              <w:t>初始</w:t>
            </w:r>
          </w:p>
          <w:p w14:paraId="1B3E88FE" w14:textId="77777777" w:rsidR="00000000" w:rsidRDefault="007478C2">
            <w:pPr>
              <w:widowControl/>
              <w:jc w:val="center"/>
              <w:rPr>
                <w:rFonts w:ascii="宋体" w:hAnsi="宋体"/>
                <w:kern w:val="0"/>
                <w:sz w:val="24"/>
              </w:rPr>
            </w:pPr>
            <w:r>
              <w:rPr>
                <w:rFonts w:ascii="宋体" w:hAnsi="宋体" w:hint="eastAsia"/>
                <w:kern w:val="0"/>
                <w:sz w:val="24"/>
              </w:rPr>
              <w:t>成本</w:t>
            </w:r>
          </w:p>
        </w:tc>
        <w:tc>
          <w:tcPr>
            <w:tcW w:w="908" w:type="dxa"/>
            <w:tcBorders>
              <w:top w:val="single" w:sz="4" w:space="0" w:color="auto"/>
              <w:left w:val="nil"/>
              <w:bottom w:val="single" w:sz="4" w:space="0" w:color="auto"/>
              <w:right w:val="single" w:sz="4" w:space="0" w:color="auto"/>
            </w:tcBorders>
            <w:vAlign w:val="center"/>
          </w:tcPr>
          <w:p w14:paraId="491A496C" w14:textId="77777777" w:rsidR="00000000" w:rsidRDefault="007478C2">
            <w:pPr>
              <w:widowControl/>
              <w:jc w:val="center"/>
              <w:rPr>
                <w:rFonts w:ascii="宋体" w:hAnsi="宋体"/>
                <w:kern w:val="0"/>
                <w:sz w:val="24"/>
              </w:rPr>
            </w:pPr>
            <w:r>
              <w:rPr>
                <w:rFonts w:ascii="宋体" w:hAnsi="宋体" w:hint="eastAsia"/>
                <w:kern w:val="0"/>
                <w:sz w:val="24"/>
              </w:rPr>
              <w:t>利息调整</w:t>
            </w:r>
          </w:p>
        </w:tc>
        <w:tc>
          <w:tcPr>
            <w:tcW w:w="908" w:type="dxa"/>
            <w:tcBorders>
              <w:top w:val="single" w:sz="4" w:space="0" w:color="auto"/>
              <w:left w:val="nil"/>
              <w:bottom w:val="single" w:sz="4" w:space="0" w:color="auto"/>
              <w:right w:val="single" w:sz="4" w:space="0" w:color="auto"/>
            </w:tcBorders>
            <w:vAlign w:val="center"/>
          </w:tcPr>
          <w:p w14:paraId="107F8336" w14:textId="77777777" w:rsidR="00000000" w:rsidRDefault="007478C2">
            <w:pPr>
              <w:widowControl/>
              <w:jc w:val="center"/>
              <w:rPr>
                <w:rFonts w:ascii="宋体" w:hAnsi="宋体"/>
                <w:kern w:val="0"/>
                <w:sz w:val="24"/>
              </w:rPr>
            </w:pPr>
            <w:r>
              <w:rPr>
                <w:rFonts w:ascii="宋体" w:hAnsi="宋体" w:hint="eastAsia"/>
                <w:kern w:val="0"/>
                <w:sz w:val="24"/>
              </w:rPr>
              <w:t>减值</w:t>
            </w:r>
          </w:p>
          <w:p w14:paraId="06D97355" w14:textId="77777777" w:rsidR="00000000" w:rsidRDefault="007478C2">
            <w:pPr>
              <w:widowControl/>
              <w:jc w:val="center"/>
              <w:rPr>
                <w:rFonts w:ascii="宋体" w:hAnsi="宋体"/>
                <w:kern w:val="0"/>
                <w:sz w:val="24"/>
              </w:rPr>
            </w:pPr>
            <w:r>
              <w:rPr>
                <w:rFonts w:ascii="宋体" w:hAnsi="宋体" w:hint="eastAsia"/>
                <w:kern w:val="0"/>
                <w:sz w:val="24"/>
              </w:rPr>
              <w:t>准备</w:t>
            </w:r>
          </w:p>
        </w:tc>
        <w:tc>
          <w:tcPr>
            <w:tcW w:w="908" w:type="dxa"/>
            <w:tcBorders>
              <w:top w:val="single" w:sz="4" w:space="0" w:color="auto"/>
              <w:left w:val="nil"/>
              <w:bottom w:val="single" w:sz="4" w:space="0" w:color="auto"/>
              <w:right w:val="single" w:sz="4" w:space="0" w:color="auto"/>
            </w:tcBorders>
            <w:vAlign w:val="center"/>
          </w:tcPr>
          <w:p w14:paraId="5F2A26A5" w14:textId="77777777" w:rsidR="00000000" w:rsidRDefault="007478C2">
            <w:pPr>
              <w:widowControl/>
              <w:jc w:val="center"/>
              <w:rPr>
                <w:rFonts w:ascii="宋体" w:hAnsi="宋体"/>
                <w:kern w:val="0"/>
                <w:sz w:val="24"/>
              </w:rPr>
            </w:pPr>
            <w:r>
              <w:rPr>
                <w:rFonts w:ascii="宋体" w:hAnsi="宋体" w:hint="eastAsia"/>
                <w:kern w:val="0"/>
                <w:sz w:val="24"/>
              </w:rPr>
              <w:t>账面</w:t>
            </w:r>
          </w:p>
          <w:p w14:paraId="6F196C91" w14:textId="77777777" w:rsidR="00000000" w:rsidRDefault="007478C2">
            <w:pPr>
              <w:widowControl/>
              <w:jc w:val="center"/>
              <w:rPr>
                <w:rFonts w:ascii="宋体" w:hAnsi="宋体"/>
                <w:kern w:val="0"/>
                <w:sz w:val="24"/>
              </w:rPr>
            </w:pPr>
            <w:r>
              <w:rPr>
                <w:rFonts w:ascii="宋体" w:hAnsi="宋体" w:hint="eastAsia"/>
                <w:kern w:val="0"/>
                <w:sz w:val="24"/>
              </w:rPr>
              <w:t>价值</w:t>
            </w:r>
          </w:p>
        </w:tc>
        <w:tc>
          <w:tcPr>
            <w:tcW w:w="908" w:type="dxa"/>
            <w:tcBorders>
              <w:top w:val="single" w:sz="4" w:space="0" w:color="auto"/>
              <w:left w:val="nil"/>
              <w:bottom w:val="single" w:sz="4" w:space="0" w:color="auto"/>
              <w:right w:val="single" w:sz="4" w:space="0" w:color="auto"/>
            </w:tcBorders>
            <w:vAlign w:val="center"/>
          </w:tcPr>
          <w:p w14:paraId="3D66F4B5" w14:textId="77777777" w:rsidR="00000000" w:rsidRDefault="007478C2">
            <w:pPr>
              <w:widowControl/>
              <w:jc w:val="center"/>
              <w:rPr>
                <w:rFonts w:ascii="宋体" w:hAnsi="宋体"/>
                <w:kern w:val="0"/>
                <w:sz w:val="24"/>
              </w:rPr>
            </w:pPr>
            <w:r>
              <w:rPr>
                <w:rFonts w:ascii="宋体" w:hAnsi="宋体" w:hint="eastAsia"/>
                <w:kern w:val="0"/>
                <w:sz w:val="24"/>
              </w:rPr>
              <w:t>初始</w:t>
            </w:r>
          </w:p>
          <w:p w14:paraId="31C68B50" w14:textId="77777777" w:rsidR="00000000" w:rsidRDefault="007478C2">
            <w:pPr>
              <w:widowControl/>
              <w:jc w:val="center"/>
              <w:rPr>
                <w:rFonts w:ascii="宋体" w:hAnsi="宋体"/>
                <w:kern w:val="0"/>
                <w:sz w:val="24"/>
              </w:rPr>
            </w:pPr>
            <w:r>
              <w:rPr>
                <w:rFonts w:ascii="宋体" w:hAnsi="宋体" w:hint="eastAsia"/>
                <w:kern w:val="0"/>
                <w:sz w:val="24"/>
              </w:rPr>
              <w:t>成本</w:t>
            </w:r>
          </w:p>
        </w:tc>
        <w:tc>
          <w:tcPr>
            <w:tcW w:w="908" w:type="dxa"/>
            <w:tcBorders>
              <w:top w:val="single" w:sz="4" w:space="0" w:color="auto"/>
              <w:left w:val="nil"/>
              <w:bottom w:val="single" w:sz="4" w:space="0" w:color="auto"/>
              <w:right w:val="single" w:sz="4" w:space="0" w:color="auto"/>
            </w:tcBorders>
            <w:vAlign w:val="center"/>
          </w:tcPr>
          <w:p w14:paraId="28DB4173" w14:textId="77777777" w:rsidR="00000000" w:rsidRDefault="007478C2">
            <w:pPr>
              <w:widowControl/>
              <w:jc w:val="center"/>
              <w:rPr>
                <w:rFonts w:ascii="宋体" w:hAnsi="宋体"/>
                <w:kern w:val="0"/>
                <w:sz w:val="24"/>
              </w:rPr>
            </w:pPr>
            <w:r>
              <w:rPr>
                <w:rFonts w:ascii="宋体" w:hAnsi="宋体" w:hint="eastAsia"/>
                <w:kern w:val="0"/>
                <w:sz w:val="24"/>
              </w:rPr>
              <w:t>利息调整</w:t>
            </w:r>
          </w:p>
        </w:tc>
        <w:tc>
          <w:tcPr>
            <w:tcW w:w="908" w:type="dxa"/>
            <w:tcBorders>
              <w:top w:val="single" w:sz="4" w:space="0" w:color="auto"/>
              <w:left w:val="nil"/>
              <w:bottom w:val="single" w:sz="4" w:space="0" w:color="auto"/>
              <w:right w:val="single" w:sz="4" w:space="0" w:color="auto"/>
            </w:tcBorders>
            <w:vAlign w:val="center"/>
          </w:tcPr>
          <w:p w14:paraId="7E6A93E4" w14:textId="77777777" w:rsidR="00000000" w:rsidRDefault="007478C2">
            <w:pPr>
              <w:widowControl/>
              <w:jc w:val="center"/>
              <w:rPr>
                <w:rFonts w:ascii="宋体" w:hAnsi="宋体"/>
                <w:kern w:val="0"/>
                <w:sz w:val="24"/>
              </w:rPr>
            </w:pPr>
            <w:r>
              <w:rPr>
                <w:rFonts w:ascii="宋体" w:hAnsi="宋体" w:hint="eastAsia"/>
                <w:kern w:val="0"/>
                <w:sz w:val="24"/>
              </w:rPr>
              <w:t>减值</w:t>
            </w:r>
          </w:p>
          <w:p w14:paraId="59B89E18" w14:textId="77777777" w:rsidR="00000000" w:rsidRDefault="007478C2">
            <w:pPr>
              <w:widowControl/>
              <w:jc w:val="center"/>
              <w:rPr>
                <w:rFonts w:ascii="宋体" w:hAnsi="宋体"/>
                <w:kern w:val="0"/>
                <w:sz w:val="24"/>
              </w:rPr>
            </w:pPr>
            <w:r>
              <w:rPr>
                <w:rFonts w:ascii="宋体" w:hAnsi="宋体" w:hint="eastAsia"/>
                <w:kern w:val="0"/>
                <w:sz w:val="24"/>
              </w:rPr>
              <w:t>准备</w:t>
            </w:r>
          </w:p>
        </w:tc>
        <w:tc>
          <w:tcPr>
            <w:tcW w:w="907" w:type="dxa"/>
            <w:tcBorders>
              <w:top w:val="single" w:sz="4" w:space="0" w:color="auto"/>
              <w:left w:val="nil"/>
              <w:bottom w:val="single" w:sz="4" w:space="0" w:color="auto"/>
              <w:right w:val="single" w:sz="4" w:space="0" w:color="auto"/>
            </w:tcBorders>
            <w:vAlign w:val="center"/>
          </w:tcPr>
          <w:p w14:paraId="1A95D9C2" w14:textId="77777777" w:rsidR="00000000" w:rsidRDefault="007478C2">
            <w:pPr>
              <w:widowControl/>
              <w:jc w:val="center"/>
              <w:rPr>
                <w:rFonts w:ascii="宋体" w:hAnsi="宋体"/>
                <w:kern w:val="0"/>
                <w:sz w:val="24"/>
              </w:rPr>
            </w:pPr>
            <w:r>
              <w:rPr>
                <w:rFonts w:ascii="宋体" w:hAnsi="宋体" w:hint="eastAsia"/>
                <w:kern w:val="0"/>
                <w:sz w:val="24"/>
              </w:rPr>
              <w:t>账面</w:t>
            </w:r>
          </w:p>
          <w:p w14:paraId="01CFB58E" w14:textId="77777777" w:rsidR="00000000" w:rsidRDefault="007478C2">
            <w:pPr>
              <w:widowControl/>
              <w:jc w:val="center"/>
              <w:rPr>
                <w:rFonts w:ascii="宋体" w:hAnsi="宋体"/>
                <w:kern w:val="0"/>
                <w:sz w:val="24"/>
              </w:rPr>
            </w:pPr>
            <w:r>
              <w:rPr>
                <w:rFonts w:ascii="宋体" w:hAnsi="宋体" w:hint="eastAsia"/>
                <w:kern w:val="0"/>
                <w:sz w:val="24"/>
              </w:rPr>
              <w:t>价值</w:t>
            </w:r>
          </w:p>
        </w:tc>
      </w:tr>
      <w:tr w:rsidR="00000000" w14:paraId="259D2C2F"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52EC31A4" w14:textId="77777777" w:rsidR="00000000" w:rsidRDefault="007478C2">
            <w:pPr>
              <w:widowControl/>
              <w:rPr>
                <w:rFonts w:ascii="宋体" w:hAnsi="宋体"/>
                <w:kern w:val="0"/>
                <w:sz w:val="24"/>
              </w:rPr>
            </w:pPr>
            <w:r>
              <w:rPr>
                <w:rFonts w:ascii="宋体" w:hAnsi="宋体"/>
                <w:kern w:val="0"/>
                <w:sz w:val="24"/>
              </w:rPr>
              <w:t>债券</w:t>
            </w:r>
          </w:p>
        </w:tc>
        <w:tc>
          <w:tcPr>
            <w:tcW w:w="907" w:type="dxa"/>
            <w:tcBorders>
              <w:top w:val="single" w:sz="4" w:space="0" w:color="auto"/>
              <w:left w:val="nil"/>
              <w:bottom w:val="single" w:sz="4" w:space="0" w:color="auto"/>
              <w:right w:val="single" w:sz="4" w:space="0" w:color="auto"/>
            </w:tcBorders>
          </w:tcPr>
          <w:p w14:paraId="4A39315A" w14:textId="77777777" w:rsidR="00000000" w:rsidRDefault="007478C2">
            <w:pPr>
              <w:jc w:val="right"/>
              <w:rPr>
                <w:color w:val="0000FF"/>
                <w:sz w:val="18"/>
              </w:rPr>
            </w:pPr>
            <w:r>
              <w:rPr>
                <w:rFonts w:hint="eastAsia"/>
                <w:color w:val="0000FF"/>
                <w:sz w:val="18"/>
              </w:rPr>
              <w:t>（</w:t>
            </w:r>
            <w:r>
              <w:rPr>
                <w:color w:val="0000FF"/>
                <w:sz w:val="18"/>
              </w:rPr>
              <w:t>3952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F271C32" w14:textId="77777777" w:rsidR="00000000" w:rsidRDefault="007478C2">
            <w:pPr>
              <w:jc w:val="right"/>
              <w:rPr>
                <w:color w:val="0000FF"/>
                <w:sz w:val="18"/>
              </w:rPr>
            </w:pPr>
            <w:r>
              <w:rPr>
                <w:rFonts w:hint="eastAsia"/>
                <w:color w:val="0000FF"/>
                <w:sz w:val="18"/>
              </w:rPr>
              <w:t>（</w:t>
            </w:r>
            <w:r>
              <w:rPr>
                <w:color w:val="0000FF"/>
                <w:sz w:val="18"/>
              </w:rPr>
              <w:t>3953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A715D1D" w14:textId="77777777" w:rsidR="00000000" w:rsidRDefault="007478C2">
            <w:pPr>
              <w:jc w:val="right"/>
              <w:rPr>
                <w:color w:val="0000FF"/>
                <w:sz w:val="18"/>
              </w:rPr>
            </w:pPr>
            <w:r>
              <w:rPr>
                <w:rFonts w:hint="eastAsia"/>
                <w:color w:val="0000FF"/>
                <w:sz w:val="18"/>
              </w:rPr>
              <w:t>（</w:t>
            </w:r>
            <w:r>
              <w:rPr>
                <w:color w:val="0000FF"/>
                <w:sz w:val="18"/>
              </w:rPr>
              <w:t>3954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A0E0F28" w14:textId="77777777" w:rsidR="00000000" w:rsidRDefault="007478C2">
            <w:pPr>
              <w:jc w:val="right"/>
              <w:rPr>
                <w:color w:val="0000FF"/>
                <w:sz w:val="18"/>
              </w:rPr>
            </w:pPr>
            <w:r>
              <w:rPr>
                <w:rFonts w:hint="eastAsia"/>
                <w:color w:val="0000FF"/>
                <w:sz w:val="18"/>
              </w:rPr>
              <w:t>（</w:t>
            </w:r>
            <w:r>
              <w:rPr>
                <w:color w:val="0000FF"/>
                <w:sz w:val="18"/>
              </w:rPr>
              <w:t>3955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8684168"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3952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2A1FE62"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3953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BA8DA01"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3954</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77C0417C"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3955</w:t>
            </w:r>
            <w:r>
              <w:rPr>
                <w:rFonts w:hint="eastAsia"/>
                <w:color w:val="0000FF"/>
                <w:sz w:val="18"/>
              </w:rPr>
              <w:t>）</w:t>
            </w:r>
          </w:p>
        </w:tc>
      </w:tr>
      <w:tr w:rsidR="00000000" w14:paraId="77481689"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19B4BD8D" w14:textId="77777777" w:rsidR="00000000" w:rsidRDefault="007478C2">
            <w:pPr>
              <w:widowControl/>
              <w:rPr>
                <w:rFonts w:ascii="宋体" w:hAnsi="宋体" w:hint="eastAsia"/>
                <w:kern w:val="0"/>
                <w:sz w:val="24"/>
              </w:rPr>
            </w:pPr>
            <w:r>
              <w:rPr>
                <w:rFonts w:ascii="宋体" w:hAnsi="宋体"/>
                <w:kern w:val="0"/>
                <w:sz w:val="24"/>
              </w:rPr>
              <w:t>其中：交易所市场</w:t>
            </w:r>
          </w:p>
        </w:tc>
        <w:tc>
          <w:tcPr>
            <w:tcW w:w="907" w:type="dxa"/>
            <w:tcBorders>
              <w:top w:val="single" w:sz="4" w:space="0" w:color="auto"/>
              <w:left w:val="nil"/>
              <w:bottom w:val="single" w:sz="4" w:space="0" w:color="auto"/>
              <w:right w:val="single" w:sz="4" w:space="0" w:color="auto"/>
            </w:tcBorders>
          </w:tcPr>
          <w:p w14:paraId="45D87FB9" w14:textId="77777777" w:rsidR="00000000" w:rsidRDefault="007478C2">
            <w:pPr>
              <w:jc w:val="right"/>
              <w:rPr>
                <w:color w:val="0000FF"/>
                <w:sz w:val="18"/>
              </w:rPr>
            </w:pPr>
            <w:r>
              <w:rPr>
                <w:rFonts w:hint="eastAsia"/>
                <w:color w:val="0000FF"/>
                <w:sz w:val="18"/>
              </w:rPr>
              <w:t>（</w:t>
            </w:r>
            <w:r>
              <w:rPr>
                <w:color w:val="0000FF"/>
                <w:sz w:val="18"/>
              </w:rPr>
              <w:t>3944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DA8AA36" w14:textId="77777777" w:rsidR="00000000" w:rsidRDefault="007478C2">
            <w:pPr>
              <w:jc w:val="right"/>
              <w:rPr>
                <w:color w:val="0000FF"/>
                <w:sz w:val="18"/>
              </w:rPr>
            </w:pPr>
            <w:r>
              <w:rPr>
                <w:rFonts w:hint="eastAsia"/>
                <w:color w:val="0000FF"/>
                <w:sz w:val="18"/>
              </w:rPr>
              <w:t>（</w:t>
            </w:r>
            <w:r>
              <w:rPr>
                <w:color w:val="0000FF"/>
                <w:sz w:val="18"/>
              </w:rPr>
              <w:t>3945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A969076" w14:textId="77777777" w:rsidR="00000000" w:rsidRDefault="007478C2">
            <w:pPr>
              <w:jc w:val="right"/>
              <w:rPr>
                <w:color w:val="0000FF"/>
                <w:sz w:val="18"/>
              </w:rPr>
            </w:pPr>
            <w:r>
              <w:rPr>
                <w:rFonts w:hint="eastAsia"/>
                <w:color w:val="0000FF"/>
                <w:sz w:val="18"/>
              </w:rPr>
              <w:t>（</w:t>
            </w:r>
            <w:r>
              <w:rPr>
                <w:color w:val="0000FF"/>
                <w:sz w:val="18"/>
              </w:rPr>
              <w:t>3946</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D30FD93" w14:textId="77777777" w:rsidR="00000000" w:rsidRDefault="007478C2">
            <w:pPr>
              <w:jc w:val="right"/>
              <w:rPr>
                <w:color w:val="0000FF"/>
                <w:sz w:val="18"/>
              </w:rPr>
            </w:pPr>
            <w:r>
              <w:rPr>
                <w:rFonts w:hint="eastAsia"/>
                <w:color w:val="0000FF"/>
                <w:sz w:val="18"/>
              </w:rPr>
              <w:t>（</w:t>
            </w:r>
            <w:r>
              <w:rPr>
                <w:color w:val="0000FF"/>
                <w:sz w:val="18"/>
              </w:rPr>
              <w:t>3947</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B7CA9CC"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3944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88AD632"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3945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14802E5"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3946</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52A3F703"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3947</w:t>
            </w:r>
            <w:r>
              <w:rPr>
                <w:rFonts w:hint="eastAsia"/>
                <w:color w:val="0000FF"/>
                <w:sz w:val="18"/>
              </w:rPr>
              <w:t>）</w:t>
            </w:r>
          </w:p>
        </w:tc>
      </w:tr>
      <w:tr w:rsidR="00000000" w14:paraId="747F2772"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23958DEB" w14:textId="77777777" w:rsidR="00000000" w:rsidRDefault="007478C2">
            <w:pPr>
              <w:widowControl/>
              <w:rPr>
                <w:rFonts w:ascii="宋体" w:hAnsi="宋体" w:hint="eastAsia"/>
                <w:kern w:val="0"/>
                <w:sz w:val="24"/>
              </w:rPr>
            </w:pPr>
            <w:r>
              <w:rPr>
                <w:rFonts w:ascii="宋体" w:hAnsi="宋体"/>
                <w:kern w:val="0"/>
                <w:sz w:val="24"/>
              </w:rPr>
              <w:t xml:space="preserve">     </w:t>
            </w:r>
            <w:r>
              <w:rPr>
                <w:rFonts w:ascii="宋体" w:hAnsi="宋体"/>
                <w:kern w:val="0"/>
                <w:sz w:val="24"/>
              </w:rPr>
              <w:t>银行间市场</w:t>
            </w:r>
          </w:p>
        </w:tc>
        <w:tc>
          <w:tcPr>
            <w:tcW w:w="907" w:type="dxa"/>
            <w:tcBorders>
              <w:top w:val="single" w:sz="4" w:space="0" w:color="auto"/>
              <w:left w:val="nil"/>
              <w:bottom w:val="single" w:sz="4" w:space="0" w:color="auto"/>
              <w:right w:val="single" w:sz="4" w:space="0" w:color="auto"/>
            </w:tcBorders>
          </w:tcPr>
          <w:p w14:paraId="3B72257F" w14:textId="77777777" w:rsidR="00000000" w:rsidRDefault="007478C2">
            <w:pPr>
              <w:jc w:val="right"/>
              <w:rPr>
                <w:color w:val="0000FF"/>
                <w:sz w:val="18"/>
              </w:rPr>
            </w:pPr>
            <w:r>
              <w:rPr>
                <w:rFonts w:hint="eastAsia"/>
                <w:color w:val="0000FF"/>
                <w:sz w:val="18"/>
              </w:rPr>
              <w:t>（</w:t>
            </w:r>
            <w:r>
              <w:rPr>
                <w:color w:val="0000FF"/>
                <w:sz w:val="18"/>
              </w:rPr>
              <w:t>3948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5154AA9" w14:textId="77777777" w:rsidR="00000000" w:rsidRDefault="007478C2">
            <w:pPr>
              <w:jc w:val="right"/>
              <w:rPr>
                <w:color w:val="0000FF"/>
                <w:sz w:val="18"/>
              </w:rPr>
            </w:pPr>
            <w:r>
              <w:rPr>
                <w:rFonts w:hint="eastAsia"/>
                <w:color w:val="0000FF"/>
                <w:sz w:val="18"/>
              </w:rPr>
              <w:t>（</w:t>
            </w:r>
            <w:r>
              <w:rPr>
                <w:color w:val="0000FF"/>
                <w:sz w:val="18"/>
              </w:rPr>
              <w:t>3949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CDE00D9" w14:textId="77777777" w:rsidR="00000000" w:rsidRDefault="007478C2">
            <w:pPr>
              <w:jc w:val="right"/>
              <w:rPr>
                <w:color w:val="0000FF"/>
                <w:sz w:val="18"/>
              </w:rPr>
            </w:pPr>
            <w:r>
              <w:rPr>
                <w:rFonts w:hint="eastAsia"/>
                <w:color w:val="0000FF"/>
                <w:sz w:val="18"/>
              </w:rPr>
              <w:t>（</w:t>
            </w:r>
            <w:r>
              <w:rPr>
                <w:color w:val="0000FF"/>
                <w:sz w:val="18"/>
              </w:rPr>
              <w:t>3950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BD35B4D" w14:textId="77777777" w:rsidR="00000000" w:rsidRDefault="007478C2">
            <w:pPr>
              <w:jc w:val="right"/>
              <w:rPr>
                <w:color w:val="0000FF"/>
                <w:sz w:val="18"/>
              </w:rPr>
            </w:pPr>
            <w:r>
              <w:rPr>
                <w:rFonts w:hint="eastAsia"/>
                <w:color w:val="0000FF"/>
                <w:sz w:val="18"/>
              </w:rPr>
              <w:t>（</w:t>
            </w:r>
            <w:r>
              <w:rPr>
                <w:color w:val="0000FF"/>
                <w:sz w:val="18"/>
              </w:rPr>
              <w:t>3951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66263F9"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3948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7A240D7"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3949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69E5BD5"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3950</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1435F185"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3951</w:t>
            </w:r>
            <w:r>
              <w:rPr>
                <w:rFonts w:hint="eastAsia"/>
                <w:color w:val="0000FF"/>
                <w:sz w:val="18"/>
              </w:rPr>
              <w:t>）</w:t>
            </w:r>
          </w:p>
        </w:tc>
      </w:tr>
      <w:tr w:rsidR="00000000" w14:paraId="42181A7F"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4D194017" w14:textId="77777777" w:rsidR="00000000" w:rsidRDefault="007478C2">
            <w:pPr>
              <w:widowControl/>
              <w:ind w:firstLineChars="250" w:firstLine="600"/>
              <w:rPr>
                <w:rFonts w:ascii="宋体" w:hAnsi="宋体" w:hint="eastAsia"/>
                <w:kern w:val="0"/>
                <w:sz w:val="24"/>
              </w:rPr>
            </w:pPr>
            <w:r>
              <w:rPr>
                <w:rFonts w:ascii="宋体" w:hAnsi="宋体" w:hint="eastAsia"/>
                <w:kern w:val="0"/>
                <w:sz w:val="24"/>
              </w:rPr>
              <w:t>…</w:t>
            </w:r>
            <w:r>
              <w:rPr>
                <w:rFonts w:hint="eastAsia"/>
                <w:color w:val="0000FF"/>
                <w:sz w:val="18"/>
              </w:rPr>
              <w:t>（</w:t>
            </w:r>
            <w:r>
              <w:rPr>
                <w:color w:val="0000FF"/>
                <w:sz w:val="18"/>
              </w:rPr>
              <w:t>3958</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5CBC9FF9" w14:textId="77777777" w:rsidR="00000000" w:rsidRDefault="007478C2">
            <w:pPr>
              <w:jc w:val="right"/>
              <w:rPr>
                <w:color w:val="0000FF"/>
                <w:sz w:val="18"/>
              </w:rPr>
            </w:pPr>
            <w:r>
              <w:rPr>
                <w:rFonts w:hint="eastAsia"/>
                <w:color w:val="0000FF"/>
                <w:sz w:val="18"/>
              </w:rPr>
              <w:t>（</w:t>
            </w:r>
            <w:r>
              <w:rPr>
                <w:color w:val="0000FF"/>
                <w:sz w:val="18"/>
              </w:rPr>
              <w:t>3959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B5209B2" w14:textId="77777777" w:rsidR="00000000" w:rsidRDefault="007478C2">
            <w:pPr>
              <w:jc w:val="right"/>
              <w:rPr>
                <w:color w:val="0000FF"/>
                <w:sz w:val="18"/>
              </w:rPr>
            </w:pPr>
            <w:r>
              <w:rPr>
                <w:rFonts w:hint="eastAsia"/>
                <w:color w:val="0000FF"/>
                <w:sz w:val="18"/>
              </w:rPr>
              <w:t>（</w:t>
            </w:r>
            <w:r>
              <w:rPr>
                <w:color w:val="0000FF"/>
                <w:sz w:val="18"/>
              </w:rPr>
              <w:t>3960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54ABD45" w14:textId="77777777" w:rsidR="00000000" w:rsidRDefault="007478C2">
            <w:pPr>
              <w:jc w:val="right"/>
              <w:rPr>
                <w:color w:val="0000FF"/>
                <w:sz w:val="18"/>
              </w:rPr>
            </w:pPr>
            <w:r>
              <w:rPr>
                <w:rFonts w:hint="eastAsia"/>
                <w:color w:val="0000FF"/>
                <w:sz w:val="18"/>
              </w:rPr>
              <w:t>（</w:t>
            </w:r>
            <w:r>
              <w:rPr>
                <w:color w:val="0000FF"/>
                <w:sz w:val="18"/>
              </w:rPr>
              <w:t>3961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F4BBE1B" w14:textId="77777777" w:rsidR="00000000" w:rsidRDefault="007478C2">
            <w:pPr>
              <w:jc w:val="right"/>
              <w:rPr>
                <w:color w:val="0000FF"/>
                <w:sz w:val="18"/>
              </w:rPr>
            </w:pPr>
            <w:r>
              <w:rPr>
                <w:rFonts w:hint="eastAsia"/>
                <w:color w:val="0000FF"/>
                <w:sz w:val="18"/>
              </w:rPr>
              <w:t>（</w:t>
            </w:r>
            <w:r>
              <w:rPr>
                <w:color w:val="0000FF"/>
                <w:sz w:val="18"/>
              </w:rPr>
              <w:t>3962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7C8FAEF"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3959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44F7698"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3960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78581E9"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3961</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27D56F35"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3962</w:t>
            </w:r>
            <w:r>
              <w:rPr>
                <w:rFonts w:hint="eastAsia"/>
                <w:color w:val="0000FF"/>
                <w:sz w:val="18"/>
              </w:rPr>
              <w:t>）</w:t>
            </w:r>
          </w:p>
        </w:tc>
      </w:tr>
      <w:tr w:rsidR="00000000" w14:paraId="09B7BA64"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31BD5699" w14:textId="77777777" w:rsidR="00000000" w:rsidRDefault="007478C2">
            <w:pPr>
              <w:widowControl/>
              <w:rPr>
                <w:rFonts w:ascii="宋体" w:hAnsi="宋体" w:hint="eastAsia"/>
                <w:kern w:val="0"/>
                <w:sz w:val="24"/>
              </w:rPr>
            </w:pPr>
            <w:r>
              <w:rPr>
                <w:rFonts w:ascii="宋体" w:hAnsi="宋体" w:hint="eastAsia"/>
                <w:kern w:val="0"/>
                <w:sz w:val="24"/>
              </w:rPr>
              <w:t>…</w:t>
            </w:r>
            <w:r>
              <w:rPr>
                <w:rFonts w:hint="eastAsia"/>
                <w:color w:val="0000FF"/>
                <w:sz w:val="18"/>
              </w:rPr>
              <w:t>（</w:t>
            </w:r>
            <w:r>
              <w:rPr>
                <w:color w:val="0000FF"/>
                <w:sz w:val="18"/>
              </w:rPr>
              <w:t>3965</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47B00AF7" w14:textId="77777777" w:rsidR="00000000" w:rsidRDefault="007478C2">
            <w:pPr>
              <w:jc w:val="right"/>
              <w:rPr>
                <w:color w:val="0000FF"/>
                <w:sz w:val="18"/>
              </w:rPr>
            </w:pPr>
            <w:r>
              <w:rPr>
                <w:rFonts w:hint="eastAsia"/>
                <w:color w:val="0000FF"/>
                <w:sz w:val="18"/>
              </w:rPr>
              <w:t>（</w:t>
            </w:r>
            <w:r>
              <w:rPr>
                <w:color w:val="0000FF"/>
                <w:sz w:val="18"/>
              </w:rPr>
              <w:t>3966</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7A18856" w14:textId="77777777" w:rsidR="00000000" w:rsidRDefault="007478C2">
            <w:pPr>
              <w:jc w:val="right"/>
              <w:rPr>
                <w:color w:val="0000FF"/>
                <w:sz w:val="18"/>
              </w:rPr>
            </w:pPr>
            <w:r>
              <w:rPr>
                <w:rFonts w:hint="eastAsia"/>
                <w:color w:val="0000FF"/>
                <w:sz w:val="18"/>
              </w:rPr>
              <w:t>（</w:t>
            </w:r>
            <w:r>
              <w:rPr>
                <w:color w:val="0000FF"/>
                <w:sz w:val="18"/>
              </w:rPr>
              <w:t>3967</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AF82695" w14:textId="77777777" w:rsidR="00000000" w:rsidRDefault="007478C2">
            <w:pPr>
              <w:jc w:val="right"/>
              <w:rPr>
                <w:color w:val="0000FF"/>
                <w:sz w:val="18"/>
              </w:rPr>
            </w:pPr>
            <w:r>
              <w:rPr>
                <w:rFonts w:hint="eastAsia"/>
                <w:color w:val="0000FF"/>
                <w:sz w:val="18"/>
              </w:rPr>
              <w:t>（</w:t>
            </w:r>
            <w:r>
              <w:rPr>
                <w:color w:val="0000FF"/>
                <w:sz w:val="18"/>
              </w:rPr>
              <w:t>3968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CECE5B7" w14:textId="77777777" w:rsidR="00000000" w:rsidRDefault="007478C2">
            <w:pPr>
              <w:jc w:val="right"/>
              <w:rPr>
                <w:color w:val="0000FF"/>
                <w:sz w:val="18"/>
              </w:rPr>
            </w:pPr>
            <w:r>
              <w:rPr>
                <w:rFonts w:hint="eastAsia"/>
                <w:color w:val="0000FF"/>
                <w:sz w:val="18"/>
              </w:rPr>
              <w:t>（</w:t>
            </w:r>
            <w:r>
              <w:rPr>
                <w:color w:val="0000FF"/>
                <w:sz w:val="18"/>
              </w:rPr>
              <w:t>3969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735712C"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3966</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843A112"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3967</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586DB39"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3968</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4194EF93"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3969</w:t>
            </w:r>
            <w:r>
              <w:rPr>
                <w:rFonts w:hint="eastAsia"/>
                <w:color w:val="0000FF"/>
                <w:sz w:val="18"/>
              </w:rPr>
              <w:t>）</w:t>
            </w:r>
          </w:p>
        </w:tc>
      </w:tr>
      <w:tr w:rsidR="00000000" w14:paraId="1E5874A5"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68763597" w14:textId="77777777" w:rsidR="00000000" w:rsidRDefault="007478C2">
            <w:pPr>
              <w:widowControl/>
              <w:rPr>
                <w:rFonts w:ascii="宋体" w:hAnsi="宋体"/>
                <w:kern w:val="0"/>
                <w:sz w:val="24"/>
              </w:rPr>
            </w:pPr>
            <w:r>
              <w:rPr>
                <w:rFonts w:ascii="宋体" w:hAnsi="宋体" w:hint="eastAsia"/>
                <w:kern w:val="0"/>
                <w:sz w:val="24"/>
              </w:rPr>
              <w:t>其他</w:t>
            </w:r>
          </w:p>
        </w:tc>
        <w:tc>
          <w:tcPr>
            <w:tcW w:w="907" w:type="dxa"/>
            <w:tcBorders>
              <w:top w:val="single" w:sz="4" w:space="0" w:color="auto"/>
              <w:left w:val="nil"/>
              <w:bottom w:val="single" w:sz="4" w:space="0" w:color="auto"/>
              <w:right w:val="single" w:sz="4" w:space="0" w:color="auto"/>
            </w:tcBorders>
          </w:tcPr>
          <w:p w14:paraId="19F2C297" w14:textId="77777777" w:rsidR="00000000" w:rsidRDefault="007478C2">
            <w:pPr>
              <w:jc w:val="right"/>
              <w:rPr>
                <w:color w:val="0000FF"/>
                <w:sz w:val="18"/>
              </w:rPr>
            </w:pPr>
            <w:r>
              <w:rPr>
                <w:rFonts w:hint="eastAsia"/>
                <w:color w:val="0000FF"/>
                <w:sz w:val="18"/>
              </w:rPr>
              <w:t>（</w:t>
            </w:r>
            <w:r>
              <w:rPr>
                <w:color w:val="0000FF"/>
                <w:sz w:val="18"/>
              </w:rPr>
              <w:t>3970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11FE171" w14:textId="77777777" w:rsidR="00000000" w:rsidRDefault="007478C2">
            <w:pPr>
              <w:jc w:val="right"/>
              <w:rPr>
                <w:color w:val="0000FF"/>
                <w:sz w:val="18"/>
              </w:rPr>
            </w:pPr>
            <w:r>
              <w:rPr>
                <w:rFonts w:hint="eastAsia"/>
                <w:color w:val="0000FF"/>
                <w:sz w:val="18"/>
              </w:rPr>
              <w:t>（</w:t>
            </w:r>
            <w:r>
              <w:rPr>
                <w:color w:val="0000FF"/>
                <w:sz w:val="18"/>
              </w:rPr>
              <w:t>3971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F186393" w14:textId="77777777" w:rsidR="00000000" w:rsidRDefault="007478C2">
            <w:pPr>
              <w:jc w:val="right"/>
              <w:rPr>
                <w:color w:val="0000FF"/>
                <w:sz w:val="18"/>
              </w:rPr>
            </w:pPr>
            <w:r>
              <w:rPr>
                <w:rFonts w:hint="eastAsia"/>
                <w:color w:val="0000FF"/>
                <w:sz w:val="18"/>
              </w:rPr>
              <w:t>（</w:t>
            </w:r>
            <w:r>
              <w:rPr>
                <w:color w:val="0000FF"/>
                <w:sz w:val="18"/>
              </w:rPr>
              <w:t>3972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5B0C8BB" w14:textId="77777777" w:rsidR="00000000" w:rsidRDefault="007478C2">
            <w:pPr>
              <w:jc w:val="right"/>
              <w:rPr>
                <w:color w:val="0000FF"/>
                <w:sz w:val="18"/>
              </w:rPr>
            </w:pPr>
            <w:r>
              <w:rPr>
                <w:rFonts w:hint="eastAsia"/>
                <w:color w:val="0000FF"/>
                <w:sz w:val="18"/>
              </w:rPr>
              <w:t>（</w:t>
            </w:r>
            <w:r>
              <w:rPr>
                <w:color w:val="0000FF"/>
                <w:sz w:val="18"/>
              </w:rPr>
              <w:t>3973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A118EF7"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3970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EA67C2F"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3971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3F70AD8"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3972</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3767A602"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3973</w:t>
            </w:r>
            <w:r>
              <w:rPr>
                <w:rFonts w:hint="eastAsia"/>
                <w:color w:val="0000FF"/>
                <w:sz w:val="18"/>
              </w:rPr>
              <w:t>）</w:t>
            </w:r>
          </w:p>
        </w:tc>
      </w:tr>
      <w:tr w:rsidR="00000000" w14:paraId="507FCD8E"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427F9038" w14:textId="77777777" w:rsidR="00000000" w:rsidRDefault="007478C2">
            <w:pPr>
              <w:widowControl/>
              <w:jc w:val="center"/>
              <w:rPr>
                <w:rFonts w:ascii="宋体" w:hAnsi="宋体"/>
                <w:kern w:val="0"/>
                <w:sz w:val="24"/>
              </w:rPr>
            </w:pPr>
            <w:r>
              <w:rPr>
                <w:rFonts w:ascii="宋体" w:hAnsi="宋体" w:hint="eastAsia"/>
                <w:kern w:val="0"/>
                <w:sz w:val="24"/>
              </w:rPr>
              <w:t>小计</w:t>
            </w:r>
          </w:p>
        </w:tc>
        <w:tc>
          <w:tcPr>
            <w:tcW w:w="907" w:type="dxa"/>
            <w:tcBorders>
              <w:top w:val="single" w:sz="4" w:space="0" w:color="auto"/>
              <w:left w:val="nil"/>
              <w:bottom w:val="single" w:sz="4" w:space="0" w:color="auto"/>
              <w:right w:val="single" w:sz="4" w:space="0" w:color="auto"/>
            </w:tcBorders>
          </w:tcPr>
          <w:p w14:paraId="32CC899D" w14:textId="77777777" w:rsidR="00000000" w:rsidRDefault="007478C2">
            <w:pPr>
              <w:jc w:val="right"/>
              <w:rPr>
                <w:color w:val="0000FF"/>
                <w:sz w:val="18"/>
              </w:rPr>
            </w:pPr>
            <w:r>
              <w:rPr>
                <w:rFonts w:hint="eastAsia"/>
                <w:color w:val="0000FF"/>
                <w:sz w:val="18"/>
              </w:rPr>
              <w:t>（</w:t>
            </w:r>
            <w:r>
              <w:rPr>
                <w:color w:val="0000FF"/>
                <w:sz w:val="18"/>
              </w:rPr>
              <w:t>3974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BC81AA2" w14:textId="77777777" w:rsidR="00000000" w:rsidRDefault="007478C2">
            <w:pPr>
              <w:jc w:val="right"/>
              <w:rPr>
                <w:color w:val="0000FF"/>
                <w:sz w:val="18"/>
              </w:rPr>
            </w:pPr>
            <w:r>
              <w:rPr>
                <w:rFonts w:hint="eastAsia"/>
                <w:color w:val="0000FF"/>
                <w:sz w:val="18"/>
              </w:rPr>
              <w:t>（</w:t>
            </w:r>
            <w:r>
              <w:rPr>
                <w:color w:val="0000FF"/>
                <w:sz w:val="18"/>
              </w:rPr>
              <w:t>3975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6B2A771" w14:textId="77777777" w:rsidR="00000000" w:rsidRDefault="007478C2">
            <w:pPr>
              <w:jc w:val="right"/>
              <w:rPr>
                <w:color w:val="0000FF"/>
                <w:sz w:val="18"/>
              </w:rPr>
            </w:pPr>
            <w:r>
              <w:rPr>
                <w:rFonts w:hint="eastAsia"/>
                <w:color w:val="0000FF"/>
                <w:sz w:val="18"/>
              </w:rPr>
              <w:t>（</w:t>
            </w:r>
            <w:r>
              <w:rPr>
                <w:color w:val="0000FF"/>
                <w:sz w:val="18"/>
              </w:rPr>
              <w:t>3976</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ECE9E26" w14:textId="77777777" w:rsidR="00000000" w:rsidRDefault="007478C2">
            <w:pPr>
              <w:jc w:val="right"/>
              <w:rPr>
                <w:color w:val="0000FF"/>
                <w:sz w:val="18"/>
              </w:rPr>
            </w:pPr>
            <w:r>
              <w:rPr>
                <w:rFonts w:hint="eastAsia"/>
                <w:color w:val="0000FF"/>
                <w:sz w:val="18"/>
              </w:rPr>
              <w:t>（</w:t>
            </w:r>
            <w:r>
              <w:rPr>
                <w:color w:val="0000FF"/>
                <w:sz w:val="18"/>
              </w:rPr>
              <w:t>3977</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795FAA3"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3974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6FBD0917"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3975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4212BB4E"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3976</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63A8743A"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3977</w:t>
            </w:r>
            <w:r>
              <w:rPr>
                <w:rFonts w:hint="eastAsia"/>
                <w:color w:val="0000FF"/>
                <w:sz w:val="18"/>
              </w:rPr>
              <w:t>）</w:t>
            </w:r>
          </w:p>
        </w:tc>
      </w:tr>
      <w:tr w:rsidR="00000000" w14:paraId="01981212"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51FD9D6C" w14:textId="77777777" w:rsidR="00000000" w:rsidRDefault="007478C2">
            <w:pPr>
              <w:widowControl/>
              <w:jc w:val="left"/>
              <w:rPr>
                <w:rFonts w:ascii="宋体" w:hAnsi="宋体"/>
                <w:kern w:val="0"/>
                <w:sz w:val="24"/>
              </w:rPr>
            </w:pPr>
            <w:r>
              <w:rPr>
                <w:rFonts w:ascii="宋体" w:hAnsi="宋体" w:hint="eastAsia"/>
                <w:kern w:val="0"/>
                <w:sz w:val="24"/>
              </w:rPr>
              <w:t>减：减值准备</w:t>
            </w:r>
          </w:p>
        </w:tc>
        <w:tc>
          <w:tcPr>
            <w:tcW w:w="907" w:type="dxa"/>
            <w:tcBorders>
              <w:top w:val="single" w:sz="4" w:space="0" w:color="auto"/>
              <w:left w:val="nil"/>
              <w:bottom w:val="single" w:sz="4" w:space="0" w:color="auto"/>
              <w:right w:val="single" w:sz="4" w:space="0" w:color="auto"/>
            </w:tcBorders>
          </w:tcPr>
          <w:p w14:paraId="098D141A" w14:textId="77777777" w:rsidR="00000000" w:rsidRDefault="007478C2">
            <w:pPr>
              <w:jc w:val="right"/>
              <w:rPr>
                <w:color w:val="0000FF"/>
                <w:sz w:val="18"/>
              </w:rPr>
            </w:pPr>
            <w:r>
              <w:rPr>
                <w:rFonts w:hint="eastAsia"/>
                <w:color w:val="0000FF"/>
                <w:sz w:val="18"/>
              </w:rPr>
              <w:t>（</w:t>
            </w:r>
            <w:r>
              <w:rPr>
                <w:color w:val="0000FF"/>
                <w:sz w:val="18"/>
              </w:rPr>
              <w:t>3978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448D116" w14:textId="77777777" w:rsidR="00000000" w:rsidRDefault="007478C2">
            <w:pPr>
              <w:jc w:val="right"/>
              <w:rPr>
                <w:color w:val="0000FF"/>
                <w:sz w:val="18"/>
              </w:rPr>
            </w:pPr>
            <w:r>
              <w:rPr>
                <w:rFonts w:hint="eastAsia"/>
                <w:color w:val="0000FF"/>
                <w:sz w:val="18"/>
              </w:rPr>
              <w:t>（</w:t>
            </w:r>
            <w:r>
              <w:rPr>
                <w:color w:val="0000FF"/>
                <w:sz w:val="18"/>
              </w:rPr>
              <w:t>3979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889EFD6" w14:textId="77777777" w:rsidR="00000000" w:rsidRDefault="007478C2">
            <w:pPr>
              <w:jc w:val="right"/>
              <w:rPr>
                <w:color w:val="0000FF"/>
                <w:sz w:val="18"/>
              </w:rPr>
            </w:pPr>
            <w:r>
              <w:rPr>
                <w:rFonts w:hint="eastAsia"/>
                <w:color w:val="0000FF"/>
                <w:sz w:val="18"/>
              </w:rPr>
              <w:t>（</w:t>
            </w:r>
            <w:r>
              <w:rPr>
                <w:color w:val="0000FF"/>
                <w:sz w:val="18"/>
              </w:rPr>
              <w:t>3980</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EC2E372" w14:textId="77777777" w:rsidR="00000000" w:rsidRDefault="007478C2">
            <w:pPr>
              <w:jc w:val="right"/>
              <w:rPr>
                <w:color w:val="0000FF"/>
                <w:sz w:val="18"/>
              </w:rPr>
            </w:pPr>
            <w:r>
              <w:rPr>
                <w:rFonts w:hint="eastAsia"/>
                <w:color w:val="0000FF"/>
                <w:sz w:val="18"/>
              </w:rPr>
              <w:t>（</w:t>
            </w:r>
            <w:r>
              <w:rPr>
                <w:color w:val="0000FF"/>
                <w:sz w:val="18"/>
              </w:rPr>
              <w:t>3981</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759C6C3F"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3978</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0CF192F1"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3979</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A9EEA50"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3980</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2D8FD2D5"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3981</w:t>
            </w:r>
            <w:r>
              <w:rPr>
                <w:rFonts w:hint="eastAsia"/>
                <w:color w:val="0000FF"/>
                <w:sz w:val="18"/>
              </w:rPr>
              <w:t>）</w:t>
            </w:r>
          </w:p>
        </w:tc>
      </w:tr>
      <w:tr w:rsidR="00000000" w14:paraId="19B14047" w14:textId="77777777">
        <w:trPr>
          <w:trHeight w:val="270"/>
          <w:jc w:val="center"/>
        </w:trPr>
        <w:tc>
          <w:tcPr>
            <w:tcW w:w="2022" w:type="dxa"/>
            <w:tcBorders>
              <w:top w:val="single" w:sz="4" w:space="0" w:color="auto"/>
              <w:left w:val="single" w:sz="4" w:space="0" w:color="auto"/>
              <w:bottom w:val="single" w:sz="4" w:space="0" w:color="auto"/>
              <w:right w:val="single" w:sz="4" w:space="0" w:color="auto"/>
            </w:tcBorders>
            <w:vAlign w:val="center"/>
          </w:tcPr>
          <w:p w14:paraId="41F9E41A" w14:textId="77777777" w:rsidR="00000000" w:rsidRDefault="007478C2">
            <w:pPr>
              <w:widowControl/>
              <w:jc w:val="center"/>
              <w:rPr>
                <w:rFonts w:ascii="宋体" w:hAnsi="宋体"/>
                <w:kern w:val="0"/>
                <w:sz w:val="24"/>
              </w:rPr>
            </w:pPr>
            <w:r>
              <w:rPr>
                <w:rFonts w:ascii="宋体" w:hAnsi="宋体" w:hint="eastAsia"/>
                <w:kern w:val="0"/>
                <w:sz w:val="24"/>
              </w:rPr>
              <w:t>合计</w:t>
            </w:r>
          </w:p>
        </w:tc>
        <w:tc>
          <w:tcPr>
            <w:tcW w:w="907" w:type="dxa"/>
            <w:tcBorders>
              <w:top w:val="single" w:sz="4" w:space="0" w:color="auto"/>
              <w:left w:val="nil"/>
              <w:bottom w:val="single" w:sz="4" w:space="0" w:color="auto"/>
              <w:right w:val="single" w:sz="4" w:space="0" w:color="auto"/>
            </w:tcBorders>
          </w:tcPr>
          <w:p w14:paraId="2AB08FB1" w14:textId="77777777" w:rsidR="00000000" w:rsidRDefault="007478C2">
            <w:pPr>
              <w:jc w:val="right"/>
              <w:rPr>
                <w:color w:val="0000FF"/>
                <w:sz w:val="18"/>
              </w:rPr>
            </w:pPr>
            <w:r>
              <w:rPr>
                <w:rFonts w:hint="eastAsia"/>
                <w:color w:val="0000FF"/>
                <w:sz w:val="18"/>
              </w:rPr>
              <w:t>（</w:t>
            </w:r>
            <w:r>
              <w:rPr>
                <w:color w:val="0000FF"/>
                <w:sz w:val="18"/>
              </w:rPr>
              <w:t>4252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2853ADD" w14:textId="77777777" w:rsidR="00000000" w:rsidRDefault="007478C2">
            <w:pPr>
              <w:jc w:val="right"/>
              <w:rPr>
                <w:color w:val="0000FF"/>
                <w:sz w:val="18"/>
              </w:rPr>
            </w:pPr>
            <w:r>
              <w:rPr>
                <w:rFonts w:hint="eastAsia"/>
                <w:color w:val="0000FF"/>
                <w:sz w:val="18"/>
              </w:rPr>
              <w:t>（</w:t>
            </w:r>
            <w:r>
              <w:rPr>
                <w:color w:val="0000FF"/>
                <w:sz w:val="18"/>
              </w:rPr>
              <w:t>4253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5C3007A6" w14:textId="77777777" w:rsidR="00000000" w:rsidRDefault="007478C2">
            <w:pPr>
              <w:jc w:val="right"/>
              <w:rPr>
                <w:color w:val="0000FF"/>
                <w:sz w:val="18"/>
              </w:rPr>
            </w:pPr>
            <w:r>
              <w:rPr>
                <w:rFonts w:hint="eastAsia"/>
                <w:color w:val="0000FF"/>
                <w:sz w:val="18"/>
              </w:rPr>
              <w:t>（</w:t>
            </w:r>
            <w:r>
              <w:rPr>
                <w:color w:val="0000FF"/>
                <w:sz w:val="18"/>
              </w:rPr>
              <w:t>4254</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9A26391" w14:textId="77777777" w:rsidR="00000000" w:rsidRDefault="007478C2">
            <w:pPr>
              <w:jc w:val="right"/>
              <w:rPr>
                <w:color w:val="0000FF"/>
                <w:sz w:val="18"/>
              </w:rPr>
            </w:pPr>
            <w:r>
              <w:rPr>
                <w:rFonts w:hint="eastAsia"/>
                <w:color w:val="0000FF"/>
                <w:sz w:val="18"/>
              </w:rPr>
              <w:t>（</w:t>
            </w:r>
            <w:r>
              <w:rPr>
                <w:color w:val="0000FF"/>
                <w:sz w:val="18"/>
              </w:rPr>
              <w:t>4255</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25D2799C"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4252</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16901789"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4253</w:t>
            </w:r>
            <w:r>
              <w:rPr>
                <w:rFonts w:hint="eastAsia"/>
                <w:color w:val="0000FF"/>
                <w:sz w:val="18"/>
              </w:rPr>
              <w:t>）</w:t>
            </w:r>
          </w:p>
        </w:tc>
        <w:tc>
          <w:tcPr>
            <w:tcW w:w="908" w:type="dxa"/>
            <w:tcBorders>
              <w:top w:val="single" w:sz="4" w:space="0" w:color="auto"/>
              <w:left w:val="nil"/>
              <w:bottom w:val="single" w:sz="4" w:space="0" w:color="auto"/>
              <w:right w:val="single" w:sz="4" w:space="0" w:color="auto"/>
            </w:tcBorders>
          </w:tcPr>
          <w:p w14:paraId="30E3AFA6"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4254</w:t>
            </w:r>
            <w:r>
              <w:rPr>
                <w:rFonts w:hint="eastAsia"/>
                <w:color w:val="0000FF"/>
                <w:sz w:val="18"/>
              </w:rPr>
              <w:t>）</w:t>
            </w:r>
          </w:p>
        </w:tc>
        <w:tc>
          <w:tcPr>
            <w:tcW w:w="907" w:type="dxa"/>
            <w:tcBorders>
              <w:top w:val="single" w:sz="4" w:space="0" w:color="auto"/>
              <w:left w:val="nil"/>
              <w:bottom w:val="single" w:sz="4" w:space="0" w:color="auto"/>
              <w:right w:val="single" w:sz="4" w:space="0" w:color="auto"/>
            </w:tcBorders>
          </w:tcPr>
          <w:p w14:paraId="29D634B8" w14:textId="77777777" w:rsidR="00000000" w:rsidRDefault="007478C2">
            <w:pPr>
              <w:widowControl/>
              <w:jc w:val="center"/>
              <w:rPr>
                <w:rFonts w:ascii="宋体" w:hAnsi="宋体"/>
                <w:b/>
                <w:kern w:val="0"/>
                <w:sz w:val="24"/>
              </w:rPr>
            </w:pPr>
            <w:r>
              <w:rPr>
                <w:rFonts w:hint="eastAsia"/>
                <w:color w:val="0000FF"/>
                <w:sz w:val="18"/>
              </w:rPr>
              <w:t>（</w:t>
            </w:r>
            <w:r>
              <w:rPr>
                <w:color w:val="0000FF"/>
                <w:sz w:val="18"/>
              </w:rPr>
              <w:t>4255</w:t>
            </w:r>
            <w:r>
              <w:rPr>
                <w:rFonts w:hint="eastAsia"/>
                <w:color w:val="0000FF"/>
                <w:sz w:val="18"/>
              </w:rPr>
              <w:t>）</w:t>
            </w:r>
          </w:p>
        </w:tc>
      </w:tr>
    </w:tbl>
    <w:p w14:paraId="3FFB9792"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3982</w:t>
      </w:r>
      <w:r>
        <w:rPr>
          <w:rFonts w:hint="eastAsia"/>
          <w:color w:val="0000FF"/>
          <w:sz w:val="18"/>
        </w:rPr>
        <w:t>）</w:t>
      </w:r>
    </w:p>
    <w:p w14:paraId="31F28339" w14:textId="77777777" w:rsidR="00000000" w:rsidRDefault="007478C2">
      <w:pPr>
        <w:rPr>
          <w:rFonts w:ascii="宋体" w:hAnsi="宋体"/>
          <w:b/>
          <w:sz w:val="24"/>
        </w:rPr>
      </w:pPr>
    </w:p>
    <w:p w14:paraId="3FA0EA9D"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.7.4.</w:t>
      </w:r>
      <w:r>
        <w:rPr>
          <w:rFonts w:ascii="宋体" w:hAnsi="宋体"/>
          <w:b/>
          <w:sz w:val="24"/>
        </w:rPr>
        <w:t xml:space="preserve">2 </w:t>
      </w:r>
      <w:r>
        <w:rPr>
          <w:rFonts w:ascii="宋体" w:hAnsi="宋体" w:hint="eastAsia"/>
          <w:b/>
          <w:sz w:val="24"/>
        </w:rPr>
        <w:t>债权投资减值准备计提情况（如有）</w:t>
      </w:r>
    </w:p>
    <w:p w14:paraId="1B5558C3" w14:textId="77777777" w:rsidR="00000000" w:rsidRDefault="007478C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1"/>
        <w:gridCol w:w="1753"/>
        <w:gridCol w:w="1857"/>
        <w:gridCol w:w="1857"/>
        <w:gridCol w:w="1858"/>
      </w:tblGrid>
      <w:tr w:rsidR="00000000" w14:paraId="2DEE5B45" w14:textId="77777777">
        <w:tc>
          <w:tcPr>
            <w:tcW w:w="1961" w:type="dxa"/>
            <w:vMerge w:val="restart"/>
            <w:vAlign w:val="center"/>
          </w:tcPr>
          <w:p w14:paraId="343AEE82" w14:textId="77777777" w:rsidR="00000000" w:rsidRDefault="007478C2">
            <w:pPr>
              <w:jc w:val="center"/>
              <w:rPr>
                <w:rFonts w:ascii="宋体" w:hAnsi="宋体"/>
                <w:bCs/>
                <w:sz w:val="24"/>
              </w:rPr>
            </w:pPr>
            <w:r>
              <w:rPr>
                <w:rFonts w:ascii="宋体" w:hAnsi="宋体" w:hint="eastAsia"/>
                <w:bCs/>
                <w:sz w:val="24"/>
              </w:rPr>
              <w:t>减值准备</w:t>
            </w:r>
          </w:p>
        </w:tc>
        <w:tc>
          <w:tcPr>
            <w:tcW w:w="1753" w:type="dxa"/>
          </w:tcPr>
          <w:p w14:paraId="53DCB782" w14:textId="77777777" w:rsidR="00000000" w:rsidRDefault="007478C2">
            <w:pPr>
              <w:jc w:val="center"/>
              <w:rPr>
                <w:rFonts w:ascii="宋体" w:hAnsi="宋体"/>
                <w:bCs/>
                <w:sz w:val="24"/>
              </w:rPr>
            </w:pPr>
            <w:r>
              <w:rPr>
                <w:rFonts w:ascii="宋体" w:hAnsi="宋体" w:hint="eastAsia"/>
                <w:bCs/>
                <w:sz w:val="24"/>
              </w:rPr>
              <w:t>第一阶段</w:t>
            </w:r>
          </w:p>
        </w:tc>
        <w:tc>
          <w:tcPr>
            <w:tcW w:w="1857" w:type="dxa"/>
          </w:tcPr>
          <w:p w14:paraId="5578DE9A" w14:textId="77777777" w:rsidR="00000000" w:rsidRDefault="007478C2">
            <w:pPr>
              <w:jc w:val="center"/>
              <w:rPr>
                <w:rFonts w:ascii="宋体" w:hAnsi="宋体"/>
                <w:bCs/>
                <w:sz w:val="24"/>
              </w:rPr>
            </w:pPr>
            <w:r>
              <w:rPr>
                <w:rFonts w:ascii="宋体" w:hAnsi="宋体" w:hint="eastAsia"/>
                <w:bCs/>
                <w:sz w:val="24"/>
              </w:rPr>
              <w:t>第二阶段</w:t>
            </w:r>
          </w:p>
        </w:tc>
        <w:tc>
          <w:tcPr>
            <w:tcW w:w="1857" w:type="dxa"/>
          </w:tcPr>
          <w:p w14:paraId="190094C3" w14:textId="77777777" w:rsidR="00000000" w:rsidRDefault="007478C2">
            <w:pPr>
              <w:jc w:val="center"/>
              <w:rPr>
                <w:rFonts w:ascii="宋体" w:hAnsi="宋体"/>
                <w:bCs/>
                <w:sz w:val="24"/>
              </w:rPr>
            </w:pPr>
            <w:r>
              <w:rPr>
                <w:rFonts w:ascii="宋体" w:hAnsi="宋体" w:hint="eastAsia"/>
                <w:bCs/>
                <w:sz w:val="24"/>
              </w:rPr>
              <w:t>第三阶段</w:t>
            </w:r>
          </w:p>
        </w:tc>
        <w:tc>
          <w:tcPr>
            <w:tcW w:w="1858" w:type="dxa"/>
            <w:vMerge w:val="restart"/>
            <w:vAlign w:val="center"/>
          </w:tcPr>
          <w:p w14:paraId="4657B603" w14:textId="77777777" w:rsidR="00000000" w:rsidRDefault="007478C2">
            <w:pPr>
              <w:jc w:val="center"/>
              <w:rPr>
                <w:rFonts w:ascii="宋体" w:hAnsi="宋体"/>
                <w:bCs/>
                <w:sz w:val="24"/>
              </w:rPr>
            </w:pPr>
            <w:r>
              <w:rPr>
                <w:rFonts w:ascii="宋体" w:hAnsi="宋体" w:hint="eastAsia"/>
                <w:bCs/>
                <w:sz w:val="24"/>
              </w:rPr>
              <w:t>合计</w:t>
            </w:r>
          </w:p>
        </w:tc>
      </w:tr>
      <w:tr w:rsidR="00000000" w14:paraId="18B1F935" w14:textId="77777777">
        <w:tc>
          <w:tcPr>
            <w:tcW w:w="1961" w:type="dxa"/>
            <w:vMerge/>
          </w:tcPr>
          <w:p w14:paraId="2C30392A" w14:textId="77777777" w:rsidR="00000000" w:rsidRDefault="007478C2">
            <w:pPr>
              <w:rPr>
                <w:rFonts w:ascii="宋体" w:hAnsi="宋体"/>
                <w:bCs/>
                <w:sz w:val="24"/>
              </w:rPr>
            </w:pPr>
          </w:p>
        </w:tc>
        <w:tc>
          <w:tcPr>
            <w:tcW w:w="1753" w:type="dxa"/>
            <w:vAlign w:val="center"/>
          </w:tcPr>
          <w:p w14:paraId="510DC497" w14:textId="77777777" w:rsidR="00000000" w:rsidRDefault="007478C2">
            <w:pPr>
              <w:jc w:val="center"/>
              <w:rPr>
                <w:rFonts w:ascii="宋体" w:hAnsi="宋体"/>
                <w:bCs/>
                <w:sz w:val="24"/>
              </w:rPr>
            </w:pPr>
            <w:r>
              <w:rPr>
                <w:rFonts w:ascii="宋体" w:hAnsi="宋体" w:hint="eastAsia"/>
                <w:bCs/>
                <w:sz w:val="24"/>
              </w:rPr>
              <w:t>未来</w:t>
            </w:r>
            <w:r>
              <w:rPr>
                <w:rFonts w:ascii="宋体" w:hAnsi="宋体" w:hint="eastAsia"/>
                <w:bCs/>
                <w:sz w:val="24"/>
              </w:rPr>
              <w:t>12</w:t>
            </w:r>
            <w:r>
              <w:rPr>
                <w:rFonts w:ascii="宋体" w:hAnsi="宋体" w:hint="eastAsia"/>
                <w:bCs/>
                <w:sz w:val="24"/>
              </w:rPr>
              <w:t>个月预期信用损失</w:t>
            </w:r>
          </w:p>
        </w:tc>
        <w:tc>
          <w:tcPr>
            <w:tcW w:w="1857" w:type="dxa"/>
          </w:tcPr>
          <w:p w14:paraId="183BC7E0" w14:textId="77777777" w:rsidR="00000000" w:rsidRDefault="007478C2">
            <w:pPr>
              <w:rPr>
                <w:rFonts w:ascii="宋体" w:hAnsi="宋体"/>
                <w:bCs/>
                <w:sz w:val="24"/>
              </w:rPr>
            </w:pPr>
            <w:r>
              <w:rPr>
                <w:rFonts w:ascii="宋体" w:hAnsi="宋体" w:hint="eastAsia"/>
                <w:bCs/>
                <w:sz w:val="24"/>
              </w:rPr>
              <w:t>整个存续期预期信用损失</w:t>
            </w:r>
            <w:r>
              <w:rPr>
                <w:rFonts w:ascii="宋体" w:hAnsi="宋体" w:hint="eastAsia"/>
                <w:bCs/>
                <w:sz w:val="24"/>
              </w:rPr>
              <w:t>(</w:t>
            </w:r>
            <w:r>
              <w:rPr>
                <w:rFonts w:ascii="宋体" w:hAnsi="宋体" w:hint="eastAsia"/>
                <w:bCs/>
                <w:sz w:val="24"/>
              </w:rPr>
              <w:t>未发生信用减值</w:t>
            </w:r>
            <w:r>
              <w:rPr>
                <w:rFonts w:ascii="宋体" w:hAnsi="宋体" w:hint="eastAsia"/>
                <w:bCs/>
                <w:sz w:val="24"/>
              </w:rPr>
              <w:t>)</w:t>
            </w:r>
          </w:p>
        </w:tc>
        <w:tc>
          <w:tcPr>
            <w:tcW w:w="1857" w:type="dxa"/>
          </w:tcPr>
          <w:p w14:paraId="486F88E2" w14:textId="77777777" w:rsidR="00000000" w:rsidRDefault="007478C2">
            <w:pPr>
              <w:rPr>
                <w:rFonts w:ascii="宋体" w:hAnsi="宋体"/>
                <w:bCs/>
                <w:sz w:val="24"/>
              </w:rPr>
            </w:pPr>
            <w:r>
              <w:rPr>
                <w:rFonts w:ascii="宋体" w:hAnsi="宋体" w:hint="eastAsia"/>
                <w:bCs/>
                <w:sz w:val="24"/>
              </w:rPr>
              <w:t>整个存续期预期信用损失</w:t>
            </w:r>
            <w:r>
              <w:rPr>
                <w:rFonts w:ascii="宋体" w:hAnsi="宋体" w:hint="eastAsia"/>
                <w:bCs/>
                <w:sz w:val="24"/>
              </w:rPr>
              <w:t>(</w:t>
            </w:r>
            <w:r>
              <w:rPr>
                <w:rFonts w:ascii="宋体" w:hAnsi="宋体" w:hint="eastAsia"/>
                <w:bCs/>
                <w:sz w:val="24"/>
              </w:rPr>
              <w:t>已发生信用减值</w:t>
            </w:r>
            <w:r>
              <w:rPr>
                <w:rFonts w:ascii="宋体" w:hAnsi="宋体" w:hint="eastAsia"/>
                <w:bCs/>
                <w:sz w:val="24"/>
              </w:rPr>
              <w:t>)</w:t>
            </w:r>
          </w:p>
        </w:tc>
        <w:tc>
          <w:tcPr>
            <w:tcW w:w="1858" w:type="dxa"/>
            <w:vMerge/>
          </w:tcPr>
          <w:p w14:paraId="79E31BE4" w14:textId="77777777" w:rsidR="00000000" w:rsidRDefault="007478C2">
            <w:pPr>
              <w:rPr>
                <w:rFonts w:ascii="宋体" w:hAnsi="宋体"/>
                <w:bCs/>
                <w:sz w:val="24"/>
              </w:rPr>
            </w:pPr>
          </w:p>
        </w:tc>
      </w:tr>
      <w:tr w:rsidR="00000000" w14:paraId="333751BC" w14:textId="77777777">
        <w:tc>
          <w:tcPr>
            <w:tcW w:w="1961" w:type="dxa"/>
          </w:tcPr>
          <w:p w14:paraId="7EB237FF" w14:textId="77777777" w:rsidR="00000000" w:rsidRDefault="007478C2">
            <w:pPr>
              <w:rPr>
                <w:rFonts w:ascii="宋体" w:hAnsi="宋体"/>
                <w:bCs/>
                <w:sz w:val="24"/>
              </w:rPr>
            </w:pPr>
            <w:r>
              <w:rPr>
                <w:rFonts w:ascii="宋体" w:hAnsi="宋体" w:hint="eastAsia"/>
                <w:bCs/>
                <w:sz w:val="24"/>
              </w:rPr>
              <w:t>期初余额</w:t>
            </w:r>
          </w:p>
        </w:tc>
        <w:tc>
          <w:tcPr>
            <w:tcW w:w="1753" w:type="dxa"/>
          </w:tcPr>
          <w:p w14:paraId="161B385C" w14:textId="77777777" w:rsidR="00000000" w:rsidRDefault="007478C2">
            <w:pPr>
              <w:jc w:val="center"/>
              <w:rPr>
                <w:rFonts w:ascii="宋体" w:hAnsi="宋体"/>
                <w:bCs/>
                <w:sz w:val="24"/>
              </w:rPr>
            </w:pPr>
            <w:r>
              <w:rPr>
                <w:rFonts w:hint="eastAsia"/>
                <w:color w:val="0000FF"/>
                <w:sz w:val="18"/>
              </w:rPr>
              <w:t>（</w:t>
            </w:r>
            <w:r>
              <w:rPr>
                <w:color w:val="0000FF"/>
                <w:sz w:val="18"/>
              </w:rPr>
              <w:t>4296</w:t>
            </w:r>
            <w:r>
              <w:rPr>
                <w:rFonts w:hint="eastAsia"/>
                <w:color w:val="0000FF"/>
                <w:sz w:val="18"/>
              </w:rPr>
              <w:t>）</w:t>
            </w:r>
          </w:p>
        </w:tc>
        <w:tc>
          <w:tcPr>
            <w:tcW w:w="1857" w:type="dxa"/>
          </w:tcPr>
          <w:p w14:paraId="2D4DEBAD" w14:textId="77777777" w:rsidR="00000000" w:rsidRDefault="007478C2">
            <w:pPr>
              <w:jc w:val="center"/>
              <w:rPr>
                <w:rFonts w:ascii="宋体" w:hAnsi="宋体"/>
                <w:bCs/>
                <w:sz w:val="24"/>
              </w:rPr>
            </w:pPr>
            <w:r>
              <w:rPr>
                <w:rFonts w:hint="eastAsia"/>
                <w:color w:val="0000FF"/>
                <w:sz w:val="18"/>
              </w:rPr>
              <w:t>（</w:t>
            </w:r>
            <w:r>
              <w:rPr>
                <w:color w:val="0000FF"/>
                <w:sz w:val="18"/>
              </w:rPr>
              <w:t>4297</w:t>
            </w:r>
            <w:r>
              <w:rPr>
                <w:rFonts w:hint="eastAsia"/>
                <w:color w:val="0000FF"/>
                <w:sz w:val="18"/>
              </w:rPr>
              <w:t>）</w:t>
            </w:r>
          </w:p>
        </w:tc>
        <w:tc>
          <w:tcPr>
            <w:tcW w:w="1857" w:type="dxa"/>
          </w:tcPr>
          <w:p w14:paraId="215725EA" w14:textId="77777777" w:rsidR="00000000" w:rsidRDefault="007478C2">
            <w:pPr>
              <w:jc w:val="center"/>
              <w:rPr>
                <w:rFonts w:ascii="宋体" w:hAnsi="宋体"/>
                <w:bCs/>
                <w:sz w:val="24"/>
              </w:rPr>
            </w:pPr>
            <w:r>
              <w:rPr>
                <w:rFonts w:hint="eastAsia"/>
                <w:color w:val="0000FF"/>
                <w:sz w:val="18"/>
              </w:rPr>
              <w:t>（</w:t>
            </w:r>
            <w:r>
              <w:rPr>
                <w:color w:val="0000FF"/>
                <w:sz w:val="18"/>
              </w:rPr>
              <w:t>4298</w:t>
            </w:r>
            <w:r>
              <w:rPr>
                <w:rFonts w:hint="eastAsia"/>
                <w:color w:val="0000FF"/>
                <w:sz w:val="18"/>
              </w:rPr>
              <w:t>）</w:t>
            </w:r>
          </w:p>
        </w:tc>
        <w:tc>
          <w:tcPr>
            <w:tcW w:w="1858" w:type="dxa"/>
          </w:tcPr>
          <w:p w14:paraId="27564239" w14:textId="77777777" w:rsidR="00000000" w:rsidRDefault="007478C2">
            <w:pPr>
              <w:jc w:val="center"/>
              <w:rPr>
                <w:rFonts w:ascii="宋体" w:hAnsi="宋体"/>
                <w:bCs/>
                <w:sz w:val="24"/>
              </w:rPr>
            </w:pPr>
            <w:r>
              <w:rPr>
                <w:rFonts w:hint="eastAsia"/>
                <w:color w:val="0000FF"/>
                <w:sz w:val="18"/>
              </w:rPr>
              <w:t>（</w:t>
            </w:r>
            <w:r>
              <w:rPr>
                <w:color w:val="0000FF"/>
                <w:sz w:val="18"/>
              </w:rPr>
              <w:t>4299</w:t>
            </w:r>
            <w:r>
              <w:rPr>
                <w:rFonts w:hint="eastAsia"/>
                <w:color w:val="0000FF"/>
                <w:sz w:val="18"/>
              </w:rPr>
              <w:t>）</w:t>
            </w:r>
          </w:p>
        </w:tc>
      </w:tr>
      <w:tr w:rsidR="00000000" w14:paraId="278549EA" w14:textId="77777777">
        <w:tc>
          <w:tcPr>
            <w:tcW w:w="1961" w:type="dxa"/>
          </w:tcPr>
          <w:p w14:paraId="6C4768A5" w14:textId="77777777" w:rsidR="00000000" w:rsidRDefault="007478C2">
            <w:pPr>
              <w:rPr>
                <w:rFonts w:ascii="宋体" w:hAnsi="宋体"/>
                <w:bCs/>
                <w:sz w:val="24"/>
              </w:rPr>
            </w:pPr>
            <w:r>
              <w:rPr>
                <w:rFonts w:ascii="宋体" w:hAnsi="宋体" w:hint="eastAsia"/>
                <w:bCs/>
                <w:sz w:val="24"/>
              </w:rPr>
              <w:t>期初余额在本期</w:t>
            </w:r>
          </w:p>
        </w:tc>
        <w:tc>
          <w:tcPr>
            <w:tcW w:w="1753" w:type="dxa"/>
          </w:tcPr>
          <w:p w14:paraId="0A86697F" w14:textId="77777777" w:rsidR="00000000" w:rsidRDefault="007478C2">
            <w:pPr>
              <w:jc w:val="center"/>
              <w:rPr>
                <w:rFonts w:ascii="宋体" w:hAnsi="宋体"/>
                <w:b/>
                <w:sz w:val="24"/>
              </w:rPr>
            </w:pPr>
            <w:r>
              <w:rPr>
                <w:rFonts w:hint="eastAsia"/>
                <w:color w:val="0000FF"/>
                <w:sz w:val="18"/>
              </w:rPr>
              <w:t>（</w:t>
            </w:r>
            <w:r>
              <w:rPr>
                <w:color w:val="0000FF"/>
                <w:sz w:val="18"/>
              </w:rPr>
              <w:t>4300</w:t>
            </w:r>
            <w:r>
              <w:rPr>
                <w:rFonts w:hint="eastAsia"/>
                <w:color w:val="0000FF"/>
                <w:sz w:val="18"/>
              </w:rPr>
              <w:t>）</w:t>
            </w:r>
          </w:p>
        </w:tc>
        <w:tc>
          <w:tcPr>
            <w:tcW w:w="1857" w:type="dxa"/>
          </w:tcPr>
          <w:p w14:paraId="6189E1CF" w14:textId="77777777" w:rsidR="00000000" w:rsidRDefault="007478C2">
            <w:pPr>
              <w:jc w:val="center"/>
              <w:rPr>
                <w:rFonts w:ascii="宋体" w:hAnsi="宋体"/>
                <w:b/>
                <w:sz w:val="24"/>
              </w:rPr>
            </w:pPr>
            <w:r>
              <w:rPr>
                <w:rFonts w:hint="eastAsia"/>
                <w:color w:val="0000FF"/>
                <w:sz w:val="18"/>
              </w:rPr>
              <w:t>（</w:t>
            </w:r>
            <w:r>
              <w:rPr>
                <w:color w:val="0000FF"/>
                <w:sz w:val="18"/>
              </w:rPr>
              <w:t>4301</w:t>
            </w:r>
            <w:r>
              <w:rPr>
                <w:rFonts w:hint="eastAsia"/>
                <w:color w:val="0000FF"/>
                <w:sz w:val="18"/>
              </w:rPr>
              <w:t>）</w:t>
            </w:r>
          </w:p>
        </w:tc>
        <w:tc>
          <w:tcPr>
            <w:tcW w:w="1857" w:type="dxa"/>
          </w:tcPr>
          <w:p w14:paraId="01A8B6A4" w14:textId="77777777" w:rsidR="00000000" w:rsidRDefault="007478C2">
            <w:pPr>
              <w:jc w:val="center"/>
              <w:rPr>
                <w:rFonts w:ascii="宋体" w:hAnsi="宋体"/>
                <w:b/>
                <w:sz w:val="24"/>
              </w:rPr>
            </w:pPr>
            <w:r>
              <w:rPr>
                <w:rFonts w:hint="eastAsia"/>
                <w:color w:val="0000FF"/>
                <w:sz w:val="18"/>
              </w:rPr>
              <w:t>（</w:t>
            </w:r>
            <w:r>
              <w:rPr>
                <w:color w:val="0000FF"/>
                <w:sz w:val="18"/>
              </w:rPr>
              <w:t>4302</w:t>
            </w:r>
            <w:r>
              <w:rPr>
                <w:rFonts w:hint="eastAsia"/>
                <w:color w:val="0000FF"/>
                <w:sz w:val="18"/>
              </w:rPr>
              <w:t>）</w:t>
            </w:r>
          </w:p>
        </w:tc>
        <w:tc>
          <w:tcPr>
            <w:tcW w:w="1858" w:type="dxa"/>
          </w:tcPr>
          <w:p w14:paraId="40736F65" w14:textId="77777777" w:rsidR="00000000" w:rsidRDefault="007478C2">
            <w:pPr>
              <w:jc w:val="center"/>
              <w:rPr>
                <w:rFonts w:ascii="宋体" w:hAnsi="宋体"/>
                <w:b/>
                <w:sz w:val="24"/>
              </w:rPr>
            </w:pPr>
            <w:r>
              <w:rPr>
                <w:rFonts w:hint="eastAsia"/>
                <w:color w:val="0000FF"/>
                <w:sz w:val="18"/>
              </w:rPr>
              <w:t>（</w:t>
            </w:r>
            <w:r>
              <w:rPr>
                <w:color w:val="0000FF"/>
                <w:sz w:val="18"/>
              </w:rPr>
              <w:t>4303</w:t>
            </w:r>
            <w:r>
              <w:rPr>
                <w:rFonts w:hint="eastAsia"/>
                <w:color w:val="0000FF"/>
                <w:sz w:val="18"/>
              </w:rPr>
              <w:t>）</w:t>
            </w:r>
          </w:p>
        </w:tc>
      </w:tr>
      <w:tr w:rsidR="00000000" w14:paraId="1CB4D169" w14:textId="77777777">
        <w:tc>
          <w:tcPr>
            <w:tcW w:w="1961" w:type="dxa"/>
          </w:tcPr>
          <w:p w14:paraId="3F715B3E" w14:textId="77777777" w:rsidR="00000000" w:rsidRDefault="007478C2">
            <w:pPr>
              <w:rPr>
                <w:rFonts w:ascii="宋体" w:hAnsi="宋体"/>
                <w:bCs/>
                <w:sz w:val="24"/>
              </w:rPr>
            </w:pPr>
            <w:r>
              <w:rPr>
                <w:rFonts w:ascii="宋体" w:hAnsi="宋体" w:hint="eastAsia"/>
                <w:bCs/>
                <w:sz w:val="24"/>
              </w:rPr>
              <w:t>-</w:t>
            </w:r>
            <w:r>
              <w:rPr>
                <w:rFonts w:ascii="宋体" w:hAnsi="宋体" w:hint="eastAsia"/>
                <w:bCs/>
                <w:sz w:val="24"/>
              </w:rPr>
              <w:t>转入第二阶段</w:t>
            </w:r>
          </w:p>
        </w:tc>
        <w:tc>
          <w:tcPr>
            <w:tcW w:w="1753" w:type="dxa"/>
          </w:tcPr>
          <w:p w14:paraId="7AC62D11" w14:textId="77777777" w:rsidR="00000000" w:rsidRDefault="007478C2">
            <w:pPr>
              <w:jc w:val="center"/>
              <w:rPr>
                <w:rFonts w:ascii="宋体" w:hAnsi="宋体"/>
                <w:bCs/>
                <w:sz w:val="24"/>
              </w:rPr>
            </w:pPr>
            <w:r>
              <w:rPr>
                <w:rFonts w:hint="eastAsia"/>
                <w:color w:val="0000FF"/>
                <w:sz w:val="18"/>
              </w:rPr>
              <w:t>（</w:t>
            </w:r>
            <w:r>
              <w:rPr>
                <w:color w:val="0000FF"/>
                <w:sz w:val="18"/>
              </w:rPr>
              <w:t>4304</w:t>
            </w:r>
            <w:r>
              <w:rPr>
                <w:rFonts w:hint="eastAsia"/>
                <w:color w:val="0000FF"/>
                <w:sz w:val="18"/>
              </w:rPr>
              <w:t>）</w:t>
            </w:r>
          </w:p>
        </w:tc>
        <w:tc>
          <w:tcPr>
            <w:tcW w:w="1857" w:type="dxa"/>
          </w:tcPr>
          <w:p w14:paraId="1FBBD353" w14:textId="77777777" w:rsidR="00000000" w:rsidRDefault="007478C2">
            <w:pPr>
              <w:jc w:val="center"/>
              <w:rPr>
                <w:rFonts w:ascii="宋体" w:hAnsi="宋体"/>
                <w:bCs/>
                <w:sz w:val="24"/>
              </w:rPr>
            </w:pPr>
            <w:r>
              <w:rPr>
                <w:rFonts w:hint="eastAsia"/>
                <w:color w:val="0000FF"/>
                <w:sz w:val="18"/>
              </w:rPr>
              <w:t>（</w:t>
            </w:r>
            <w:r>
              <w:rPr>
                <w:color w:val="0000FF"/>
                <w:sz w:val="18"/>
              </w:rPr>
              <w:t>4305</w:t>
            </w:r>
            <w:r>
              <w:rPr>
                <w:rFonts w:hint="eastAsia"/>
                <w:color w:val="0000FF"/>
                <w:sz w:val="18"/>
              </w:rPr>
              <w:t>）</w:t>
            </w:r>
          </w:p>
        </w:tc>
        <w:tc>
          <w:tcPr>
            <w:tcW w:w="1857" w:type="dxa"/>
          </w:tcPr>
          <w:p w14:paraId="03A6CB3B" w14:textId="77777777" w:rsidR="00000000" w:rsidRDefault="007478C2">
            <w:pPr>
              <w:jc w:val="center"/>
              <w:rPr>
                <w:rFonts w:ascii="宋体" w:hAnsi="宋体"/>
                <w:bCs/>
                <w:sz w:val="24"/>
              </w:rPr>
            </w:pPr>
            <w:r>
              <w:rPr>
                <w:rFonts w:ascii="宋体" w:hAnsi="宋体" w:hint="eastAsia"/>
                <w:bCs/>
                <w:sz w:val="24"/>
              </w:rPr>
              <w:t>-</w:t>
            </w:r>
          </w:p>
        </w:tc>
        <w:tc>
          <w:tcPr>
            <w:tcW w:w="1858" w:type="dxa"/>
          </w:tcPr>
          <w:p w14:paraId="30CF5320" w14:textId="77777777" w:rsidR="00000000" w:rsidRDefault="007478C2">
            <w:pPr>
              <w:jc w:val="center"/>
              <w:rPr>
                <w:rFonts w:ascii="宋体" w:hAnsi="宋体"/>
                <w:bCs/>
                <w:sz w:val="24"/>
              </w:rPr>
            </w:pPr>
            <w:r>
              <w:rPr>
                <w:rFonts w:hint="eastAsia"/>
                <w:color w:val="0000FF"/>
                <w:sz w:val="18"/>
              </w:rPr>
              <w:t>（</w:t>
            </w:r>
            <w:r>
              <w:rPr>
                <w:color w:val="0000FF"/>
                <w:sz w:val="18"/>
              </w:rPr>
              <w:t>4306</w:t>
            </w:r>
            <w:r>
              <w:rPr>
                <w:rFonts w:hint="eastAsia"/>
                <w:color w:val="0000FF"/>
                <w:sz w:val="18"/>
              </w:rPr>
              <w:t>）</w:t>
            </w:r>
          </w:p>
        </w:tc>
      </w:tr>
      <w:tr w:rsidR="00000000" w14:paraId="28C83A10" w14:textId="77777777">
        <w:tc>
          <w:tcPr>
            <w:tcW w:w="1961" w:type="dxa"/>
          </w:tcPr>
          <w:p w14:paraId="5FD27A5D" w14:textId="77777777" w:rsidR="00000000" w:rsidRDefault="007478C2">
            <w:pPr>
              <w:rPr>
                <w:rFonts w:ascii="宋体" w:hAnsi="宋体"/>
                <w:bCs/>
                <w:sz w:val="24"/>
              </w:rPr>
            </w:pPr>
            <w:r>
              <w:rPr>
                <w:rFonts w:ascii="宋体" w:hAnsi="宋体" w:hint="eastAsia"/>
                <w:bCs/>
                <w:sz w:val="24"/>
              </w:rPr>
              <w:t>-</w:t>
            </w:r>
            <w:r>
              <w:rPr>
                <w:rFonts w:ascii="宋体" w:hAnsi="宋体" w:hint="eastAsia"/>
                <w:bCs/>
                <w:sz w:val="24"/>
              </w:rPr>
              <w:t>转入第三阶段</w:t>
            </w:r>
          </w:p>
        </w:tc>
        <w:tc>
          <w:tcPr>
            <w:tcW w:w="1753" w:type="dxa"/>
          </w:tcPr>
          <w:p w14:paraId="28AD3E18" w14:textId="77777777" w:rsidR="00000000" w:rsidRDefault="007478C2">
            <w:pPr>
              <w:jc w:val="center"/>
              <w:rPr>
                <w:rFonts w:ascii="宋体" w:hAnsi="宋体"/>
                <w:bCs/>
                <w:sz w:val="24"/>
              </w:rPr>
            </w:pPr>
            <w:r>
              <w:rPr>
                <w:rFonts w:hint="eastAsia"/>
                <w:color w:val="0000FF"/>
                <w:sz w:val="18"/>
              </w:rPr>
              <w:t>（</w:t>
            </w:r>
            <w:r>
              <w:rPr>
                <w:color w:val="0000FF"/>
                <w:sz w:val="18"/>
              </w:rPr>
              <w:t>4307</w:t>
            </w:r>
            <w:r>
              <w:rPr>
                <w:rFonts w:hint="eastAsia"/>
                <w:color w:val="0000FF"/>
                <w:sz w:val="18"/>
              </w:rPr>
              <w:t>）</w:t>
            </w:r>
          </w:p>
        </w:tc>
        <w:tc>
          <w:tcPr>
            <w:tcW w:w="1857" w:type="dxa"/>
          </w:tcPr>
          <w:p w14:paraId="1933DF4F" w14:textId="77777777" w:rsidR="00000000" w:rsidRDefault="007478C2">
            <w:pPr>
              <w:jc w:val="center"/>
              <w:rPr>
                <w:rFonts w:ascii="宋体" w:hAnsi="宋体"/>
                <w:bCs/>
                <w:sz w:val="24"/>
              </w:rPr>
            </w:pPr>
            <w:r>
              <w:rPr>
                <w:rFonts w:hint="eastAsia"/>
                <w:color w:val="0000FF"/>
                <w:sz w:val="18"/>
              </w:rPr>
              <w:t>（</w:t>
            </w:r>
            <w:r>
              <w:rPr>
                <w:color w:val="0000FF"/>
                <w:sz w:val="18"/>
              </w:rPr>
              <w:t>4308</w:t>
            </w:r>
            <w:r>
              <w:rPr>
                <w:rFonts w:hint="eastAsia"/>
                <w:color w:val="0000FF"/>
                <w:sz w:val="18"/>
              </w:rPr>
              <w:t>）</w:t>
            </w:r>
          </w:p>
        </w:tc>
        <w:tc>
          <w:tcPr>
            <w:tcW w:w="1857" w:type="dxa"/>
          </w:tcPr>
          <w:p w14:paraId="760AA333" w14:textId="77777777" w:rsidR="00000000" w:rsidRDefault="007478C2">
            <w:pPr>
              <w:jc w:val="center"/>
              <w:rPr>
                <w:rFonts w:ascii="宋体" w:hAnsi="宋体"/>
                <w:bCs/>
                <w:sz w:val="24"/>
              </w:rPr>
            </w:pPr>
            <w:r>
              <w:rPr>
                <w:rFonts w:hint="eastAsia"/>
                <w:color w:val="0000FF"/>
                <w:sz w:val="18"/>
              </w:rPr>
              <w:t>（</w:t>
            </w:r>
            <w:r>
              <w:rPr>
                <w:color w:val="0000FF"/>
                <w:sz w:val="18"/>
              </w:rPr>
              <w:t>4309</w:t>
            </w:r>
            <w:r>
              <w:rPr>
                <w:rFonts w:hint="eastAsia"/>
                <w:color w:val="0000FF"/>
                <w:sz w:val="18"/>
              </w:rPr>
              <w:t>）</w:t>
            </w:r>
          </w:p>
        </w:tc>
        <w:tc>
          <w:tcPr>
            <w:tcW w:w="1858" w:type="dxa"/>
          </w:tcPr>
          <w:p w14:paraId="1123E300" w14:textId="77777777" w:rsidR="00000000" w:rsidRDefault="007478C2">
            <w:pPr>
              <w:jc w:val="center"/>
              <w:rPr>
                <w:rFonts w:ascii="宋体" w:hAnsi="宋体"/>
                <w:bCs/>
                <w:sz w:val="24"/>
              </w:rPr>
            </w:pPr>
            <w:r>
              <w:rPr>
                <w:rFonts w:hint="eastAsia"/>
                <w:color w:val="0000FF"/>
                <w:sz w:val="18"/>
              </w:rPr>
              <w:t>（</w:t>
            </w:r>
            <w:r>
              <w:rPr>
                <w:color w:val="0000FF"/>
                <w:sz w:val="18"/>
              </w:rPr>
              <w:t>4310</w:t>
            </w:r>
            <w:r>
              <w:rPr>
                <w:rFonts w:hint="eastAsia"/>
                <w:color w:val="0000FF"/>
                <w:sz w:val="18"/>
              </w:rPr>
              <w:t>）</w:t>
            </w:r>
          </w:p>
        </w:tc>
      </w:tr>
      <w:tr w:rsidR="00000000" w14:paraId="14234E29" w14:textId="77777777">
        <w:tc>
          <w:tcPr>
            <w:tcW w:w="1961" w:type="dxa"/>
          </w:tcPr>
          <w:p w14:paraId="24684118" w14:textId="77777777" w:rsidR="00000000" w:rsidRDefault="007478C2">
            <w:pPr>
              <w:rPr>
                <w:rFonts w:ascii="宋体" w:hAnsi="宋体"/>
                <w:bCs/>
                <w:sz w:val="24"/>
              </w:rPr>
            </w:pPr>
            <w:r>
              <w:rPr>
                <w:rFonts w:ascii="宋体" w:hAnsi="宋体" w:hint="eastAsia"/>
                <w:bCs/>
                <w:sz w:val="24"/>
              </w:rPr>
              <w:t>-</w:t>
            </w:r>
            <w:r>
              <w:rPr>
                <w:rFonts w:ascii="宋体" w:hAnsi="宋体" w:hint="eastAsia"/>
                <w:bCs/>
                <w:sz w:val="24"/>
              </w:rPr>
              <w:t>转回第二阶段</w:t>
            </w:r>
          </w:p>
        </w:tc>
        <w:tc>
          <w:tcPr>
            <w:tcW w:w="1753" w:type="dxa"/>
          </w:tcPr>
          <w:p w14:paraId="4E9601EC" w14:textId="77777777" w:rsidR="00000000" w:rsidRDefault="007478C2">
            <w:pPr>
              <w:jc w:val="center"/>
              <w:rPr>
                <w:rFonts w:ascii="宋体" w:hAnsi="宋体"/>
                <w:bCs/>
                <w:sz w:val="24"/>
              </w:rPr>
            </w:pPr>
            <w:r>
              <w:rPr>
                <w:rFonts w:ascii="宋体" w:hAnsi="宋体" w:hint="eastAsia"/>
                <w:bCs/>
                <w:sz w:val="24"/>
              </w:rPr>
              <w:t>-</w:t>
            </w:r>
          </w:p>
        </w:tc>
        <w:tc>
          <w:tcPr>
            <w:tcW w:w="1857" w:type="dxa"/>
          </w:tcPr>
          <w:p w14:paraId="6BD48A28" w14:textId="77777777" w:rsidR="00000000" w:rsidRDefault="007478C2">
            <w:pPr>
              <w:jc w:val="center"/>
              <w:rPr>
                <w:rFonts w:ascii="宋体" w:hAnsi="宋体"/>
                <w:bCs/>
                <w:sz w:val="24"/>
              </w:rPr>
            </w:pPr>
            <w:r>
              <w:rPr>
                <w:rFonts w:hint="eastAsia"/>
                <w:color w:val="0000FF"/>
                <w:sz w:val="18"/>
              </w:rPr>
              <w:t>（</w:t>
            </w:r>
            <w:r>
              <w:rPr>
                <w:color w:val="0000FF"/>
                <w:sz w:val="18"/>
              </w:rPr>
              <w:t>4311</w:t>
            </w:r>
            <w:r>
              <w:rPr>
                <w:rFonts w:hint="eastAsia"/>
                <w:color w:val="0000FF"/>
                <w:sz w:val="18"/>
              </w:rPr>
              <w:t>）</w:t>
            </w:r>
          </w:p>
        </w:tc>
        <w:tc>
          <w:tcPr>
            <w:tcW w:w="1857" w:type="dxa"/>
          </w:tcPr>
          <w:p w14:paraId="53C50F0D" w14:textId="77777777" w:rsidR="00000000" w:rsidRDefault="007478C2">
            <w:pPr>
              <w:jc w:val="center"/>
              <w:rPr>
                <w:rFonts w:ascii="宋体" w:hAnsi="宋体"/>
                <w:bCs/>
                <w:sz w:val="24"/>
              </w:rPr>
            </w:pPr>
            <w:r>
              <w:rPr>
                <w:rFonts w:hint="eastAsia"/>
                <w:color w:val="0000FF"/>
                <w:sz w:val="18"/>
              </w:rPr>
              <w:t>（</w:t>
            </w:r>
            <w:r>
              <w:rPr>
                <w:color w:val="0000FF"/>
                <w:sz w:val="18"/>
              </w:rPr>
              <w:t>4312</w:t>
            </w:r>
            <w:r>
              <w:rPr>
                <w:rFonts w:hint="eastAsia"/>
                <w:color w:val="0000FF"/>
                <w:sz w:val="18"/>
              </w:rPr>
              <w:t>）</w:t>
            </w:r>
          </w:p>
        </w:tc>
        <w:tc>
          <w:tcPr>
            <w:tcW w:w="1858" w:type="dxa"/>
          </w:tcPr>
          <w:p w14:paraId="49DF3C90" w14:textId="77777777" w:rsidR="00000000" w:rsidRDefault="007478C2">
            <w:pPr>
              <w:jc w:val="center"/>
              <w:rPr>
                <w:rFonts w:ascii="宋体" w:hAnsi="宋体"/>
                <w:bCs/>
                <w:sz w:val="24"/>
              </w:rPr>
            </w:pPr>
            <w:r>
              <w:rPr>
                <w:rFonts w:hint="eastAsia"/>
                <w:color w:val="0000FF"/>
                <w:sz w:val="18"/>
              </w:rPr>
              <w:t>（</w:t>
            </w:r>
            <w:r>
              <w:rPr>
                <w:color w:val="0000FF"/>
                <w:sz w:val="18"/>
              </w:rPr>
              <w:t>4313</w:t>
            </w:r>
            <w:r>
              <w:rPr>
                <w:rFonts w:hint="eastAsia"/>
                <w:color w:val="0000FF"/>
                <w:sz w:val="18"/>
              </w:rPr>
              <w:t>）</w:t>
            </w:r>
          </w:p>
        </w:tc>
      </w:tr>
      <w:tr w:rsidR="00000000" w14:paraId="6B708F09" w14:textId="77777777">
        <w:tc>
          <w:tcPr>
            <w:tcW w:w="1961" w:type="dxa"/>
          </w:tcPr>
          <w:p w14:paraId="297A3950" w14:textId="77777777" w:rsidR="00000000" w:rsidRDefault="007478C2">
            <w:pPr>
              <w:rPr>
                <w:rFonts w:ascii="宋体" w:hAnsi="宋体"/>
                <w:bCs/>
                <w:sz w:val="24"/>
              </w:rPr>
            </w:pPr>
            <w:r>
              <w:rPr>
                <w:rFonts w:ascii="宋体" w:hAnsi="宋体" w:hint="eastAsia"/>
                <w:bCs/>
                <w:sz w:val="24"/>
              </w:rPr>
              <w:t>-</w:t>
            </w:r>
            <w:r>
              <w:rPr>
                <w:rFonts w:ascii="宋体" w:hAnsi="宋体" w:hint="eastAsia"/>
                <w:bCs/>
                <w:sz w:val="24"/>
              </w:rPr>
              <w:t>转回第一阶段</w:t>
            </w:r>
          </w:p>
        </w:tc>
        <w:tc>
          <w:tcPr>
            <w:tcW w:w="1753" w:type="dxa"/>
          </w:tcPr>
          <w:p w14:paraId="50F5714D" w14:textId="77777777" w:rsidR="00000000" w:rsidRDefault="007478C2">
            <w:pPr>
              <w:jc w:val="center"/>
              <w:rPr>
                <w:rFonts w:ascii="宋体" w:hAnsi="宋体"/>
                <w:bCs/>
                <w:sz w:val="24"/>
              </w:rPr>
            </w:pPr>
            <w:r>
              <w:rPr>
                <w:rFonts w:hint="eastAsia"/>
                <w:color w:val="0000FF"/>
                <w:sz w:val="18"/>
              </w:rPr>
              <w:t>（</w:t>
            </w:r>
            <w:r>
              <w:rPr>
                <w:color w:val="0000FF"/>
                <w:sz w:val="18"/>
              </w:rPr>
              <w:t>4314</w:t>
            </w:r>
            <w:r>
              <w:rPr>
                <w:rFonts w:hint="eastAsia"/>
                <w:color w:val="0000FF"/>
                <w:sz w:val="18"/>
              </w:rPr>
              <w:t>）</w:t>
            </w:r>
          </w:p>
        </w:tc>
        <w:tc>
          <w:tcPr>
            <w:tcW w:w="1857" w:type="dxa"/>
          </w:tcPr>
          <w:p w14:paraId="73087C7F" w14:textId="77777777" w:rsidR="00000000" w:rsidRDefault="007478C2">
            <w:pPr>
              <w:jc w:val="center"/>
              <w:rPr>
                <w:rFonts w:ascii="宋体" w:hAnsi="宋体"/>
                <w:bCs/>
                <w:sz w:val="24"/>
              </w:rPr>
            </w:pPr>
            <w:r>
              <w:rPr>
                <w:rFonts w:hint="eastAsia"/>
                <w:color w:val="0000FF"/>
                <w:sz w:val="18"/>
              </w:rPr>
              <w:t>（</w:t>
            </w:r>
            <w:r>
              <w:rPr>
                <w:color w:val="0000FF"/>
                <w:sz w:val="18"/>
              </w:rPr>
              <w:t>4315</w:t>
            </w:r>
            <w:r>
              <w:rPr>
                <w:rFonts w:hint="eastAsia"/>
                <w:color w:val="0000FF"/>
                <w:sz w:val="18"/>
              </w:rPr>
              <w:t>）</w:t>
            </w:r>
          </w:p>
        </w:tc>
        <w:tc>
          <w:tcPr>
            <w:tcW w:w="1857" w:type="dxa"/>
          </w:tcPr>
          <w:p w14:paraId="279D1910" w14:textId="77777777" w:rsidR="00000000" w:rsidRDefault="007478C2">
            <w:pPr>
              <w:jc w:val="center"/>
              <w:rPr>
                <w:rFonts w:ascii="宋体" w:hAnsi="宋体"/>
                <w:bCs/>
                <w:sz w:val="24"/>
              </w:rPr>
            </w:pPr>
            <w:r>
              <w:rPr>
                <w:rFonts w:hint="eastAsia"/>
                <w:color w:val="0000FF"/>
                <w:sz w:val="18"/>
              </w:rPr>
              <w:t>（</w:t>
            </w:r>
            <w:r>
              <w:rPr>
                <w:color w:val="0000FF"/>
                <w:sz w:val="18"/>
              </w:rPr>
              <w:t>4316</w:t>
            </w:r>
            <w:r>
              <w:rPr>
                <w:rFonts w:hint="eastAsia"/>
                <w:color w:val="0000FF"/>
                <w:sz w:val="18"/>
              </w:rPr>
              <w:t>）</w:t>
            </w:r>
          </w:p>
        </w:tc>
        <w:tc>
          <w:tcPr>
            <w:tcW w:w="1858" w:type="dxa"/>
          </w:tcPr>
          <w:p w14:paraId="50D73747" w14:textId="77777777" w:rsidR="00000000" w:rsidRDefault="007478C2">
            <w:pPr>
              <w:jc w:val="center"/>
              <w:rPr>
                <w:rFonts w:ascii="宋体" w:hAnsi="宋体"/>
                <w:bCs/>
                <w:sz w:val="24"/>
              </w:rPr>
            </w:pPr>
            <w:r>
              <w:rPr>
                <w:rFonts w:hint="eastAsia"/>
                <w:color w:val="0000FF"/>
                <w:sz w:val="18"/>
              </w:rPr>
              <w:t>（</w:t>
            </w:r>
            <w:r>
              <w:rPr>
                <w:color w:val="0000FF"/>
                <w:sz w:val="18"/>
              </w:rPr>
              <w:t>4317</w:t>
            </w:r>
            <w:r>
              <w:rPr>
                <w:rFonts w:hint="eastAsia"/>
                <w:color w:val="0000FF"/>
                <w:sz w:val="18"/>
              </w:rPr>
              <w:t>）</w:t>
            </w:r>
          </w:p>
        </w:tc>
      </w:tr>
      <w:tr w:rsidR="00000000" w14:paraId="17D9B59F" w14:textId="77777777">
        <w:tc>
          <w:tcPr>
            <w:tcW w:w="1961" w:type="dxa"/>
          </w:tcPr>
          <w:p w14:paraId="582C29DB" w14:textId="77777777" w:rsidR="00000000" w:rsidRDefault="007478C2">
            <w:pPr>
              <w:rPr>
                <w:rFonts w:ascii="宋体" w:hAnsi="宋体"/>
                <w:bCs/>
                <w:sz w:val="24"/>
              </w:rPr>
            </w:pPr>
            <w:r>
              <w:rPr>
                <w:rFonts w:ascii="宋体" w:hAnsi="宋体" w:hint="eastAsia"/>
                <w:bCs/>
                <w:sz w:val="24"/>
              </w:rPr>
              <w:t>本期计提</w:t>
            </w:r>
          </w:p>
        </w:tc>
        <w:tc>
          <w:tcPr>
            <w:tcW w:w="1753" w:type="dxa"/>
          </w:tcPr>
          <w:p w14:paraId="314E8B74" w14:textId="77777777" w:rsidR="00000000" w:rsidRDefault="007478C2">
            <w:pPr>
              <w:jc w:val="center"/>
              <w:rPr>
                <w:rFonts w:ascii="宋体" w:hAnsi="宋体"/>
                <w:bCs/>
                <w:sz w:val="24"/>
              </w:rPr>
            </w:pPr>
            <w:r>
              <w:rPr>
                <w:rFonts w:hint="eastAsia"/>
                <w:color w:val="0000FF"/>
                <w:sz w:val="18"/>
              </w:rPr>
              <w:t>（</w:t>
            </w:r>
            <w:r>
              <w:rPr>
                <w:color w:val="0000FF"/>
                <w:sz w:val="18"/>
              </w:rPr>
              <w:t>4318</w:t>
            </w:r>
            <w:r>
              <w:rPr>
                <w:rFonts w:hint="eastAsia"/>
                <w:color w:val="0000FF"/>
                <w:sz w:val="18"/>
              </w:rPr>
              <w:t>）</w:t>
            </w:r>
          </w:p>
        </w:tc>
        <w:tc>
          <w:tcPr>
            <w:tcW w:w="1857" w:type="dxa"/>
          </w:tcPr>
          <w:p w14:paraId="2D48B343" w14:textId="77777777" w:rsidR="00000000" w:rsidRDefault="007478C2">
            <w:pPr>
              <w:jc w:val="center"/>
              <w:rPr>
                <w:rFonts w:ascii="宋体" w:hAnsi="宋体"/>
                <w:bCs/>
                <w:sz w:val="24"/>
              </w:rPr>
            </w:pPr>
            <w:r>
              <w:rPr>
                <w:rFonts w:hint="eastAsia"/>
                <w:color w:val="0000FF"/>
                <w:sz w:val="18"/>
              </w:rPr>
              <w:t>（</w:t>
            </w:r>
            <w:r>
              <w:rPr>
                <w:color w:val="0000FF"/>
                <w:sz w:val="18"/>
              </w:rPr>
              <w:t>4319</w:t>
            </w:r>
            <w:r>
              <w:rPr>
                <w:rFonts w:hint="eastAsia"/>
                <w:color w:val="0000FF"/>
                <w:sz w:val="18"/>
              </w:rPr>
              <w:t>）</w:t>
            </w:r>
          </w:p>
        </w:tc>
        <w:tc>
          <w:tcPr>
            <w:tcW w:w="1857" w:type="dxa"/>
          </w:tcPr>
          <w:p w14:paraId="5911EE2D" w14:textId="77777777" w:rsidR="00000000" w:rsidRDefault="007478C2">
            <w:pPr>
              <w:jc w:val="center"/>
              <w:rPr>
                <w:rFonts w:ascii="宋体" w:hAnsi="宋体"/>
                <w:bCs/>
                <w:sz w:val="24"/>
              </w:rPr>
            </w:pPr>
            <w:r>
              <w:rPr>
                <w:rFonts w:hint="eastAsia"/>
                <w:color w:val="0000FF"/>
                <w:sz w:val="18"/>
              </w:rPr>
              <w:t>（</w:t>
            </w:r>
            <w:r>
              <w:rPr>
                <w:color w:val="0000FF"/>
                <w:sz w:val="18"/>
              </w:rPr>
              <w:t>4320</w:t>
            </w:r>
            <w:r>
              <w:rPr>
                <w:rFonts w:hint="eastAsia"/>
                <w:color w:val="0000FF"/>
                <w:sz w:val="18"/>
              </w:rPr>
              <w:t>）</w:t>
            </w:r>
          </w:p>
        </w:tc>
        <w:tc>
          <w:tcPr>
            <w:tcW w:w="1858" w:type="dxa"/>
          </w:tcPr>
          <w:p w14:paraId="1FEB1036" w14:textId="77777777" w:rsidR="00000000" w:rsidRDefault="007478C2">
            <w:pPr>
              <w:jc w:val="center"/>
              <w:rPr>
                <w:rFonts w:ascii="宋体" w:hAnsi="宋体"/>
                <w:bCs/>
                <w:sz w:val="24"/>
              </w:rPr>
            </w:pPr>
            <w:r>
              <w:rPr>
                <w:rFonts w:hint="eastAsia"/>
                <w:color w:val="0000FF"/>
                <w:sz w:val="18"/>
              </w:rPr>
              <w:t>（</w:t>
            </w:r>
            <w:r>
              <w:rPr>
                <w:color w:val="0000FF"/>
                <w:sz w:val="18"/>
              </w:rPr>
              <w:t>4321</w:t>
            </w:r>
            <w:r>
              <w:rPr>
                <w:rFonts w:hint="eastAsia"/>
                <w:color w:val="0000FF"/>
                <w:sz w:val="18"/>
              </w:rPr>
              <w:t>）</w:t>
            </w:r>
          </w:p>
        </w:tc>
      </w:tr>
      <w:tr w:rsidR="00000000" w14:paraId="34406445" w14:textId="77777777">
        <w:tc>
          <w:tcPr>
            <w:tcW w:w="1961" w:type="dxa"/>
          </w:tcPr>
          <w:p w14:paraId="16194B9D" w14:textId="77777777" w:rsidR="00000000" w:rsidRDefault="007478C2">
            <w:pPr>
              <w:rPr>
                <w:rFonts w:ascii="宋体" w:hAnsi="宋体"/>
                <w:bCs/>
                <w:sz w:val="24"/>
              </w:rPr>
            </w:pPr>
            <w:r>
              <w:rPr>
                <w:rFonts w:ascii="宋体" w:hAnsi="宋体" w:hint="eastAsia"/>
                <w:bCs/>
                <w:sz w:val="24"/>
              </w:rPr>
              <w:t>本期转回</w:t>
            </w:r>
          </w:p>
        </w:tc>
        <w:tc>
          <w:tcPr>
            <w:tcW w:w="1753" w:type="dxa"/>
          </w:tcPr>
          <w:p w14:paraId="63767803" w14:textId="77777777" w:rsidR="00000000" w:rsidRDefault="007478C2">
            <w:pPr>
              <w:jc w:val="center"/>
              <w:rPr>
                <w:rFonts w:ascii="宋体" w:hAnsi="宋体"/>
                <w:bCs/>
                <w:sz w:val="24"/>
              </w:rPr>
            </w:pPr>
            <w:r>
              <w:rPr>
                <w:rFonts w:hint="eastAsia"/>
                <w:color w:val="0000FF"/>
                <w:sz w:val="18"/>
              </w:rPr>
              <w:t>（</w:t>
            </w:r>
            <w:r>
              <w:rPr>
                <w:color w:val="0000FF"/>
                <w:sz w:val="18"/>
              </w:rPr>
              <w:t>4322</w:t>
            </w:r>
            <w:r>
              <w:rPr>
                <w:rFonts w:hint="eastAsia"/>
                <w:color w:val="0000FF"/>
                <w:sz w:val="18"/>
              </w:rPr>
              <w:t>）</w:t>
            </w:r>
          </w:p>
        </w:tc>
        <w:tc>
          <w:tcPr>
            <w:tcW w:w="1857" w:type="dxa"/>
          </w:tcPr>
          <w:p w14:paraId="52E6EAD9" w14:textId="77777777" w:rsidR="00000000" w:rsidRDefault="007478C2">
            <w:pPr>
              <w:jc w:val="center"/>
              <w:rPr>
                <w:rFonts w:ascii="宋体" w:hAnsi="宋体"/>
                <w:bCs/>
                <w:sz w:val="24"/>
              </w:rPr>
            </w:pPr>
            <w:r>
              <w:rPr>
                <w:rFonts w:hint="eastAsia"/>
                <w:color w:val="0000FF"/>
                <w:sz w:val="18"/>
              </w:rPr>
              <w:t>（</w:t>
            </w:r>
            <w:r>
              <w:rPr>
                <w:color w:val="0000FF"/>
                <w:sz w:val="18"/>
              </w:rPr>
              <w:t>4323</w:t>
            </w:r>
            <w:r>
              <w:rPr>
                <w:rFonts w:hint="eastAsia"/>
                <w:color w:val="0000FF"/>
                <w:sz w:val="18"/>
              </w:rPr>
              <w:t>）</w:t>
            </w:r>
          </w:p>
        </w:tc>
        <w:tc>
          <w:tcPr>
            <w:tcW w:w="1857" w:type="dxa"/>
          </w:tcPr>
          <w:p w14:paraId="7FCC65EA" w14:textId="77777777" w:rsidR="00000000" w:rsidRDefault="007478C2">
            <w:pPr>
              <w:jc w:val="center"/>
              <w:rPr>
                <w:rFonts w:ascii="宋体" w:hAnsi="宋体"/>
                <w:bCs/>
                <w:sz w:val="24"/>
              </w:rPr>
            </w:pPr>
            <w:r>
              <w:rPr>
                <w:rFonts w:hint="eastAsia"/>
                <w:color w:val="0000FF"/>
                <w:sz w:val="18"/>
              </w:rPr>
              <w:t>（</w:t>
            </w:r>
            <w:r>
              <w:rPr>
                <w:color w:val="0000FF"/>
                <w:sz w:val="18"/>
              </w:rPr>
              <w:t>4324</w:t>
            </w:r>
            <w:r>
              <w:rPr>
                <w:rFonts w:hint="eastAsia"/>
                <w:color w:val="0000FF"/>
                <w:sz w:val="18"/>
              </w:rPr>
              <w:t>）</w:t>
            </w:r>
          </w:p>
        </w:tc>
        <w:tc>
          <w:tcPr>
            <w:tcW w:w="1858" w:type="dxa"/>
          </w:tcPr>
          <w:p w14:paraId="5F6EAF1A" w14:textId="77777777" w:rsidR="00000000" w:rsidRDefault="007478C2">
            <w:pPr>
              <w:jc w:val="center"/>
              <w:rPr>
                <w:rFonts w:ascii="宋体" w:hAnsi="宋体"/>
                <w:bCs/>
                <w:sz w:val="24"/>
              </w:rPr>
            </w:pPr>
            <w:r>
              <w:rPr>
                <w:rFonts w:hint="eastAsia"/>
                <w:color w:val="0000FF"/>
                <w:sz w:val="18"/>
              </w:rPr>
              <w:t>（</w:t>
            </w:r>
            <w:r>
              <w:rPr>
                <w:color w:val="0000FF"/>
                <w:sz w:val="18"/>
              </w:rPr>
              <w:t>4325</w:t>
            </w:r>
            <w:r>
              <w:rPr>
                <w:rFonts w:hint="eastAsia"/>
                <w:color w:val="0000FF"/>
                <w:sz w:val="18"/>
              </w:rPr>
              <w:t>）</w:t>
            </w:r>
          </w:p>
        </w:tc>
      </w:tr>
      <w:tr w:rsidR="00000000" w14:paraId="585A6650" w14:textId="77777777">
        <w:tc>
          <w:tcPr>
            <w:tcW w:w="1961" w:type="dxa"/>
          </w:tcPr>
          <w:p w14:paraId="25536D28" w14:textId="77777777" w:rsidR="00000000" w:rsidRDefault="007478C2">
            <w:pPr>
              <w:rPr>
                <w:rFonts w:ascii="宋体" w:hAnsi="宋体"/>
                <w:bCs/>
                <w:sz w:val="24"/>
              </w:rPr>
            </w:pPr>
            <w:r>
              <w:rPr>
                <w:rFonts w:ascii="宋体" w:hAnsi="宋体" w:hint="eastAsia"/>
                <w:bCs/>
                <w:sz w:val="24"/>
              </w:rPr>
              <w:t>本期转销</w:t>
            </w:r>
          </w:p>
        </w:tc>
        <w:tc>
          <w:tcPr>
            <w:tcW w:w="1753" w:type="dxa"/>
          </w:tcPr>
          <w:p w14:paraId="0C8F52F4" w14:textId="77777777" w:rsidR="00000000" w:rsidRDefault="007478C2">
            <w:pPr>
              <w:jc w:val="center"/>
              <w:rPr>
                <w:rFonts w:ascii="宋体" w:hAnsi="宋体"/>
                <w:bCs/>
                <w:sz w:val="24"/>
              </w:rPr>
            </w:pPr>
            <w:r>
              <w:rPr>
                <w:rFonts w:hint="eastAsia"/>
                <w:color w:val="0000FF"/>
                <w:sz w:val="18"/>
              </w:rPr>
              <w:t>（</w:t>
            </w:r>
            <w:r>
              <w:rPr>
                <w:color w:val="0000FF"/>
                <w:sz w:val="18"/>
              </w:rPr>
              <w:t>4326</w:t>
            </w:r>
            <w:r>
              <w:rPr>
                <w:rFonts w:hint="eastAsia"/>
                <w:color w:val="0000FF"/>
                <w:sz w:val="18"/>
              </w:rPr>
              <w:t>）</w:t>
            </w:r>
          </w:p>
        </w:tc>
        <w:tc>
          <w:tcPr>
            <w:tcW w:w="1857" w:type="dxa"/>
          </w:tcPr>
          <w:p w14:paraId="716E0FB0" w14:textId="77777777" w:rsidR="00000000" w:rsidRDefault="007478C2">
            <w:pPr>
              <w:jc w:val="center"/>
              <w:rPr>
                <w:rFonts w:ascii="宋体" w:hAnsi="宋体"/>
                <w:bCs/>
                <w:sz w:val="24"/>
              </w:rPr>
            </w:pPr>
            <w:r>
              <w:rPr>
                <w:rFonts w:hint="eastAsia"/>
                <w:color w:val="0000FF"/>
                <w:sz w:val="18"/>
              </w:rPr>
              <w:t>（</w:t>
            </w:r>
            <w:r>
              <w:rPr>
                <w:color w:val="0000FF"/>
                <w:sz w:val="18"/>
              </w:rPr>
              <w:t>4327</w:t>
            </w:r>
            <w:r>
              <w:rPr>
                <w:rFonts w:hint="eastAsia"/>
                <w:color w:val="0000FF"/>
                <w:sz w:val="18"/>
              </w:rPr>
              <w:t>）</w:t>
            </w:r>
          </w:p>
        </w:tc>
        <w:tc>
          <w:tcPr>
            <w:tcW w:w="1857" w:type="dxa"/>
          </w:tcPr>
          <w:p w14:paraId="265CC3DB" w14:textId="77777777" w:rsidR="00000000" w:rsidRDefault="007478C2">
            <w:pPr>
              <w:jc w:val="center"/>
              <w:rPr>
                <w:rFonts w:ascii="宋体" w:hAnsi="宋体"/>
                <w:bCs/>
                <w:sz w:val="24"/>
              </w:rPr>
            </w:pPr>
            <w:r>
              <w:rPr>
                <w:rFonts w:hint="eastAsia"/>
                <w:color w:val="0000FF"/>
                <w:sz w:val="18"/>
              </w:rPr>
              <w:t>（</w:t>
            </w:r>
            <w:r>
              <w:rPr>
                <w:color w:val="0000FF"/>
                <w:sz w:val="18"/>
              </w:rPr>
              <w:t>4328</w:t>
            </w:r>
            <w:r>
              <w:rPr>
                <w:rFonts w:hint="eastAsia"/>
                <w:color w:val="0000FF"/>
                <w:sz w:val="18"/>
              </w:rPr>
              <w:t>）</w:t>
            </w:r>
          </w:p>
        </w:tc>
        <w:tc>
          <w:tcPr>
            <w:tcW w:w="1858" w:type="dxa"/>
          </w:tcPr>
          <w:p w14:paraId="4FD27835" w14:textId="77777777" w:rsidR="00000000" w:rsidRDefault="007478C2">
            <w:pPr>
              <w:jc w:val="center"/>
              <w:rPr>
                <w:rFonts w:ascii="宋体" w:hAnsi="宋体"/>
                <w:bCs/>
                <w:sz w:val="24"/>
              </w:rPr>
            </w:pPr>
            <w:r>
              <w:rPr>
                <w:rFonts w:hint="eastAsia"/>
                <w:color w:val="0000FF"/>
                <w:sz w:val="18"/>
              </w:rPr>
              <w:t>（</w:t>
            </w:r>
            <w:r>
              <w:rPr>
                <w:color w:val="0000FF"/>
                <w:sz w:val="18"/>
              </w:rPr>
              <w:t>4329</w:t>
            </w:r>
            <w:r>
              <w:rPr>
                <w:rFonts w:hint="eastAsia"/>
                <w:color w:val="0000FF"/>
                <w:sz w:val="18"/>
              </w:rPr>
              <w:t>）</w:t>
            </w:r>
          </w:p>
        </w:tc>
      </w:tr>
      <w:tr w:rsidR="00000000" w14:paraId="051E7C4F" w14:textId="77777777">
        <w:tc>
          <w:tcPr>
            <w:tcW w:w="1961" w:type="dxa"/>
          </w:tcPr>
          <w:p w14:paraId="1F13FBD5" w14:textId="77777777" w:rsidR="00000000" w:rsidRDefault="007478C2">
            <w:pPr>
              <w:rPr>
                <w:rFonts w:ascii="宋体" w:hAnsi="宋体"/>
                <w:bCs/>
                <w:sz w:val="24"/>
              </w:rPr>
            </w:pPr>
            <w:r>
              <w:rPr>
                <w:rFonts w:ascii="宋体" w:hAnsi="宋体" w:hint="eastAsia"/>
                <w:bCs/>
                <w:sz w:val="24"/>
              </w:rPr>
              <w:t>本期核销</w:t>
            </w:r>
          </w:p>
        </w:tc>
        <w:tc>
          <w:tcPr>
            <w:tcW w:w="1753" w:type="dxa"/>
          </w:tcPr>
          <w:p w14:paraId="5CB0DC04" w14:textId="77777777" w:rsidR="00000000" w:rsidRDefault="007478C2">
            <w:pPr>
              <w:jc w:val="center"/>
              <w:rPr>
                <w:rFonts w:ascii="宋体" w:hAnsi="宋体"/>
                <w:bCs/>
                <w:sz w:val="24"/>
              </w:rPr>
            </w:pPr>
            <w:r>
              <w:rPr>
                <w:rFonts w:hint="eastAsia"/>
                <w:color w:val="0000FF"/>
                <w:sz w:val="18"/>
              </w:rPr>
              <w:t>（</w:t>
            </w:r>
            <w:r>
              <w:rPr>
                <w:color w:val="0000FF"/>
                <w:sz w:val="18"/>
              </w:rPr>
              <w:t>4330</w:t>
            </w:r>
            <w:r>
              <w:rPr>
                <w:rFonts w:hint="eastAsia"/>
                <w:color w:val="0000FF"/>
                <w:sz w:val="18"/>
              </w:rPr>
              <w:t>）</w:t>
            </w:r>
          </w:p>
        </w:tc>
        <w:tc>
          <w:tcPr>
            <w:tcW w:w="1857" w:type="dxa"/>
          </w:tcPr>
          <w:p w14:paraId="07F563CB" w14:textId="77777777" w:rsidR="00000000" w:rsidRDefault="007478C2">
            <w:pPr>
              <w:jc w:val="center"/>
              <w:rPr>
                <w:rFonts w:ascii="宋体" w:hAnsi="宋体"/>
                <w:bCs/>
                <w:sz w:val="24"/>
              </w:rPr>
            </w:pPr>
            <w:r>
              <w:rPr>
                <w:rFonts w:hint="eastAsia"/>
                <w:color w:val="0000FF"/>
                <w:sz w:val="18"/>
              </w:rPr>
              <w:t>（</w:t>
            </w:r>
            <w:r>
              <w:rPr>
                <w:color w:val="0000FF"/>
                <w:sz w:val="18"/>
              </w:rPr>
              <w:t>4331</w:t>
            </w:r>
            <w:r>
              <w:rPr>
                <w:rFonts w:hint="eastAsia"/>
                <w:color w:val="0000FF"/>
                <w:sz w:val="18"/>
              </w:rPr>
              <w:t>）</w:t>
            </w:r>
          </w:p>
        </w:tc>
        <w:tc>
          <w:tcPr>
            <w:tcW w:w="1857" w:type="dxa"/>
          </w:tcPr>
          <w:p w14:paraId="6C020A28" w14:textId="77777777" w:rsidR="00000000" w:rsidRDefault="007478C2">
            <w:pPr>
              <w:jc w:val="center"/>
              <w:rPr>
                <w:rFonts w:ascii="宋体" w:hAnsi="宋体"/>
                <w:bCs/>
                <w:sz w:val="24"/>
              </w:rPr>
            </w:pPr>
            <w:r>
              <w:rPr>
                <w:rFonts w:hint="eastAsia"/>
                <w:color w:val="0000FF"/>
                <w:sz w:val="18"/>
              </w:rPr>
              <w:t>（</w:t>
            </w:r>
            <w:r>
              <w:rPr>
                <w:color w:val="0000FF"/>
                <w:sz w:val="18"/>
              </w:rPr>
              <w:t>4332</w:t>
            </w:r>
            <w:r>
              <w:rPr>
                <w:rFonts w:hint="eastAsia"/>
                <w:color w:val="0000FF"/>
                <w:sz w:val="18"/>
              </w:rPr>
              <w:t>）</w:t>
            </w:r>
          </w:p>
        </w:tc>
        <w:tc>
          <w:tcPr>
            <w:tcW w:w="1858" w:type="dxa"/>
          </w:tcPr>
          <w:p w14:paraId="254C8F34" w14:textId="77777777" w:rsidR="00000000" w:rsidRDefault="007478C2">
            <w:pPr>
              <w:jc w:val="center"/>
              <w:rPr>
                <w:rFonts w:ascii="宋体" w:hAnsi="宋体"/>
                <w:bCs/>
                <w:sz w:val="24"/>
              </w:rPr>
            </w:pPr>
            <w:r>
              <w:rPr>
                <w:rFonts w:hint="eastAsia"/>
                <w:color w:val="0000FF"/>
                <w:sz w:val="18"/>
              </w:rPr>
              <w:t>（</w:t>
            </w:r>
            <w:r>
              <w:rPr>
                <w:color w:val="0000FF"/>
                <w:sz w:val="18"/>
              </w:rPr>
              <w:t>4333</w:t>
            </w:r>
            <w:r>
              <w:rPr>
                <w:rFonts w:hint="eastAsia"/>
                <w:color w:val="0000FF"/>
                <w:sz w:val="18"/>
              </w:rPr>
              <w:t>）</w:t>
            </w:r>
          </w:p>
        </w:tc>
      </w:tr>
      <w:tr w:rsidR="00000000" w14:paraId="6AE620EB" w14:textId="77777777">
        <w:tc>
          <w:tcPr>
            <w:tcW w:w="1961" w:type="dxa"/>
          </w:tcPr>
          <w:p w14:paraId="7D93A1EF" w14:textId="77777777" w:rsidR="00000000" w:rsidRDefault="007478C2">
            <w:pPr>
              <w:rPr>
                <w:rFonts w:ascii="宋体" w:hAnsi="宋体"/>
                <w:bCs/>
                <w:sz w:val="24"/>
              </w:rPr>
            </w:pPr>
            <w:r>
              <w:rPr>
                <w:rFonts w:ascii="宋体" w:hAnsi="宋体" w:hint="eastAsia"/>
                <w:bCs/>
                <w:sz w:val="24"/>
              </w:rPr>
              <w:t>其他变动</w:t>
            </w:r>
          </w:p>
        </w:tc>
        <w:tc>
          <w:tcPr>
            <w:tcW w:w="1753" w:type="dxa"/>
          </w:tcPr>
          <w:p w14:paraId="23B859B8" w14:textId="77777777" w:rsidR="00000000" w:rsidRDefault="007478C2">
            <w:pPr>
              <w:jc w:val="center"/>
              <w:rPr>
                <w:rFonts w:ascii="宋体" w:hAnsi="宋体"/>
                <w:bCs/>
                <w:sz w:val="24"/>
              </w:rPr>
            </w:pPr>
            <w:r>
              <w:rPr>
                <w:rFonts w:hint="eastAsia"/>
                <w:color w:val="0000FF"/>
                <w:sz w:val="18"/>
              </w:rPr>
              <w:t>（</w:t>
            </w:r>
            <w:r>
              <w:rPr>
                <w:color w:val="0000FF"/>
                <w:sz w:val="18"/>
              </w:rPr>
              <w:t>4334</w:t>
            </w:r>
            <w:r>
              <w:rPr>
                <w:rFonts w:hint="eastAsia"/>
                <w:color w:val="0000FF"/>
                <w:sz w:val="18"/>
              </w:rPr>
              <w:t>）</w:t>
            </w:r>
          </w:p>
        </w:tc>
        <w:tc>
          <w:tcPr>
            <w:tcW w:w="1857" w:type="dxa"/>
          </w:tcPr>
          <w:p w14:paraId="7256A01D" w14:textId="77777777" w:rsidR="00000000" w:rsidRDefault="007478C2">
            <w:pPr>
              <w:jc w:val="center"/>
              <w:rPr>
                <w:rFonts w:ascii="宋体" w:hAnsi="宋体"/>
                <w:bCs/>
                <w:sz w:val="24"/>
              </w:rPr>
            </w:pPr>
            <w:r>
              <w:rPr>
                <w:rFonts w:hint="eastAsia"/>
                <w:color w:val="0000FF"/>
                <w:sz w:val="18"/>
              </w:rPr>
              <w:t>（</w:t>
            </w:r>
            <w:r>
              <w:rPr>
                <w:color w:val="0000FF"/>
                <w:sz w:val="18"/>
              </w:rPr>
              <w:t>4335</w:t>
            </w:r>
            <w:r>
              <w:rPr>
                <w:rFonts w:hint="eastAsia"/>
                <w:color w:val="0000FF"/>
                <w:sz w:val="18"/>
              </w:rPr>
              <w:t>）</w:t>
            </w:r>
          </w:p>
        </w:tc>
        <w:tc>
          <w:tcPr>
            <w:tcW w:w="1857" w:type="dxa"/>
          </w:tcPr>
          <w:p w14:paraId="00496230" w14:textId="77777777" w:rsidR="00000000" w:rsidRDefault="007478C2">
            <w:pPr>
              <w:jc w:val="center"/>
              <w:rPr>
                <w:rFonts w:ascii="宋体" w:hAnsi="宋体"/>
                <w:bCs/>
                <w:sz w:val="24"/>
              </w:rPr>
            </w:pPr>
            <w:r>
              <w:rPr>
                <w:rFonts w:hint="eastAsia"/>
                <w:color w:val="0000FF"/>
                <w:sz w:val="18"/>
              </w:rPr>
              <w:t>（</w:t>
            </w:r>
            <w:r>
              <w:rPr>
                <w:color w:val="0000FF"/>
                <w:sz w:val="18"/>
              </w:rPr>
              <w:t>4336</w:t>
            </w:r>
            <w:r>
              <w:rPr>
                <w:rFonts w:hint="eastAsia"/>
                <w:color w:val="0000FF"/>
                <w:sz w:val="18"/>
              </w:rPr>
              <w:t>）</w:t>
            </w:r>
          </w:p>
        </w:tc>
        <w:tc>
          <w:tcPr>
            <w:tcW w:w="1858" w:type="dxa"/>
          </w:tcPr>
          <w:p w14:paraId="1A488369" w14:textId="77777777" w:rsidR="00000000" w:rsidRDefault="007478C2">
            <w:pPr>
              <w:jc w:val="center"/>
              <w:rPr>
                <w:rFonts w:ascii="宋体" w:hAnsi="宋体"/>
                <w:bCs/>
                <w:sz w:val="24"/>
              </w:rPr>
            </w:pPr>
            <w:r>
              <w:rPr>
                <w:rFonts w:hint="eastAsia"/>
                <w:color w:val="0000FF"/>
                <w:sz w:val="18"/>
              </w:rPr>
              <w:t>（</w:t>
            </w:r>
            <w:r>
              <w:rPr>
                <w:color w:val="0000FF"/>
                <w:sz w:val="18"/>
              </w:rPr>
              <w:t>4337</w:t>
            </w:r>
            <w:r>
              <w:rPr>
                <w:rFonts w:hint="eastAsia"/>
                <w:color w:val="0000FF"/>
                <w:sz w:val="18"/>
              </w:rPr>
              <w:t>）</w:t>
            </w:r>
          </w:p>
        </w:tc>
      </w:tr>
      <w:tr w:rsidR="00000000" w14:paraId="23FA2724" w14:textId="77777777">
        <w:tc>
          <w:tcPr>
            <w:tcW w:w="1961" w:type="dxa"/>
          </w:tcPr>
          <w:p w14:paraId="1989D469" w14:textId="77777777" w:rsidR="00000000" w:rsidRDefault="007478C2">
            <w:pPr>
              <w:rPr>
                <w:rFonts w:ascii="宋体" w:hAnsi="宋体"/>
                <w:bCs/>
                <w:sz w:val="24"/>
              </w:rPr>
            </w:pPr>
            <w:r>
              <w:rPr>
                <w:rFonts w:ascii="宋体" w:hAnsi="宋体" w:hint="eastAsia"/>
                <w:bCs/>
                <w:sz w:val="24"/>
              </w:rPr>
              <w:t>期末余额</w:t>
            </w:r>
          </w:p>
        </w:tc>
        <w:tc>
          <w:tcPr>
            <w:tcW w:w="1753" w:type="dxa"/>
          </w:tcPr>
          <w:p w14:paraId="57A6818E" w14:textId="77777777" w:rsidR="00000000" w:rsidRDefault="007478C2">
            <w:pPr>
              <w:jc w:val="center"/>
              <w:rPr>
                <w:rFonts w:ascii="宋体" w:hAnsi="宋体"/>
                <w:bCs/>
                <w:sz w:val="24"/>
              </w:rPr>
            </w:pPr>
            <w:r>
              <w:rPr>
                <w:rFonts w:hint="eastAsia"/>
                <w:color w:val="0000FF"/>
                <w:sz w:val="18"/>
              </w:rPr>
              <w:t>（</w:t>
            </w:r>
            <w:r>
              <w:rPr>
                <w:color w:val="0000FF"/>
                <w:sz w:val="18"/>
              </w:rPr>
              <w:t>4296</w:t>
            </w:r>
            <w:r>
              <w:rPr>
                <w:rFonts w:hint="eastAsia"/>
                <w:color w:val="0000FF"/>
                <w:sz w:val="18"/>
              </w:rPr>
              <w:t>）</w:t>
            </w:r>
          </w:p>
        </w:tc>
        <w:tc>
          <w:tcPr>
            <w:tcW w:w="1857" w:type="dxa"/>
          </w:tcPr>
          <w:p w14:paraId="29C51461" w14:textId="77777777" w:rsidR="00000000" w:rsidRDefault="007478C2">
            <w:pPr>
              <w:jc w:val="center"/>
              <w:rPr>
                <w:rFonts w:ascii="宋体" w:hAnsi="宋体"/>
                <w:bCs/>
                <w:sz w:val="24"/>
              </w:rPr>
            </w:pPr>
            <w:r>
              <w:rPr>
                <w:rFonts w:hint="eastAsia"/>
                <w:color w:val="0000FF"/>
                <w:sz w:val="18"/>
              </w:rPr>
              <w:t>（</w:t>
            </w:r>
            <w:r>
              <w:rPr>
                <w:color w:val="0000FF"/>
                <w:sz w:val="18"/>
              </w:rPr>
              <w:t>4297</w:t>
            </w:r>
            <w:r>
              <w:rPr>
                <w:rFonts w:hint="eastAsia"/>
                <w:color w:val="0000FF"/>
                <w:sz w:val="18"/>
              </w:rPr>
              <w:t>）</w:t>
            </w:r>
          </w:p>
        </w:tc>
        <w:tc>
          <w:tcPr>
            <w:tcW w:w="1857" w:type="dxa"/>
          </w:tcPr>
          <w:p w14:paraId="08ABA761" w14:textId="77777777" w:rsidR="00000000" w:rsidRDefault="007478C2">
            <w:pPr>
              <w:jc w:val="center"/>
              <w:rPr>
                <w:rFonts w:ascii="宋体" w:hAnsi="宋体"/>
                <w:bCs/>
                <w:sz w:val="24"/>
              </w:rPr>
            </w:pPr>
            <w:r>
              <w:rPr>
                <w:rFonts w:hint="eastAsia"/>
                <w:color w:val="0000FF"/>
                <w:sz w:val="18"/>
              </w:rPr>
              <w:t>（</w:t>
            </w:r>
            <w:r>
              <w:rPr>
                <w:color w:val="0000FF"/>
                <w:sz w:val="18"/>
              </w:rPr>
              <w:t>4298</w:t>
            </w:r>
            <w:r>
              <w:rPr>
                <w:rFonts w:hint="eastAsia"/>
                <w:color w:val="0000FF"/>
                <w:sz w:val="18"/>
              </w:rPr>
              <w:t>）</w:t>
            </w:r>
          </w:p>
        </w:tc>
        <w:tc>
          <w:tcPr>
            <w:tcW w:w="1858" w:type="dxa"/>
          </w:tcPr>
          <w:p w14:paraId="3C40FB6C" w14:textId="77777777" w:rsidR="00000000" w:rsidRDefault="007478C2">
            <w:pPr>
              <w:jc w:val="center"/>
              <w:rPr>
                <w:rFonts w:ascii="宋体" w:hAnsi="宋体"/>
                <w:bCs/>
                <w:sz w:val="24"/>
              </w:rPr>
            </w:pPr>
            <w:r>
              <w:rPr>
                <w:rFonts w:hint="eastAsia"/>
                <w:color w:val="0000FF"/>
                <w:sz w:val="18"/>
              </w:rPr>
              <w:t>（</w:t>
            </w:r>
            <w:r>
              <w:rPr>
                <w:color w:val="0000FF"/>
                <w:sz w:val="18"/>
              </w:rPr>
              <w:t>4299</w:t>
            </w:r>
            <w:r>
              <w:rPr>
                <w:rFonts w:hint="eastAsia"/>
                <w:color w:val="0000FF"/>
                <w:sz w:val="18"/>
              </w:rPr>
              <w:t>）</w:t>
            </w:r>
          </w:p>
        </w:tc>
      </w:tr>
    </w:tbl>
    <w:p w14:paraId="4EBC5FCD" w14:textId="77777777" w:rsidR="00000000" w:rsidRDefault="007478C2">
      <w:pPr>
        <w:rPr>
          <w:rFonts w:ascii="宋体" w:hAnsi="宋体"/>
          <w:bCs/>
          <w:sz w:val="24"/>
        </w:rPr>
      </w:pPr>
      <w:r>
        <w:rPr>
          <w:rFonts w:ascii="宋体" w:hAnsi="宋体" w:hint="eastAsia"/>
          <w:bCs/>
          <w:sz w:val="24"/>
        </w:rPr>
        <w:t>注：</w:t>
      </w:r>
      <w:r>
        <w:rPr>
          <w:rFonts w:hint="eastAsia"/>
          <w:color w:val="0000FF"/>
          <w:sz w:val="18"/>
        </w:rPr>
        <w:t>（</w:t>
      </w:r>
      <w:r>
        <w:rPr>
          <w:color w:val="0000FF"/>
          <w:sz w:val="18"/>
        </w:rPr>
        <w:t>4338</w:t>
      </w:r>
      <w:r>
        <w:rPr>
          <w:rFonts w:hint="eastAsia"/>
          <w:color w:val="0000FF"/>
          <w:sz w:val="18"/>
        </w:rPr>
        <w:t>）</w:t>
      </w:r>
    </w:p>
    <w:p w14:paraId="2BB41F81" w14:textId="77777777" w:rsidR="00000000" w:rsidRDefault="007478C2">
      <w:pPr>
        <w:rPr>
          <w:rFonts w:ascii="宋体" w:hAnsi="宋体"/>
          <w:bCs/>
          <w:sz w:val="24"/>
        </w:rPr>
      </w:pPr>
    </w:p>
    <w:p w14:paraId="38295E26"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 xml:space="preserve">.7.5 </w:t>
      </w:r>
      <w:r>
        <w:rPr>
          <w:rFonts w:ascii="宋体" w:hAnsi="宋体" w:hint="eastAsia"/>
          <w:b/>
          <w:sz w:val="24"/>
        </w:rPr>
        <w:t>其他债权投资（如有）</w:t>
      </w:r>
    </w:p>
    <w:p w14:paraId="260D99D2" w14:textId="77777777" w:rsidR="00000000" w:rsidRDefault="007478C2">
      <w:pPr>
        <w:spacing w:line="360" w:lineRule="auto"/>
        <w:outlineLvl w:val="3"/>
        <w:rPr>
          <w:rFonts w:ascii="宋体" w:hAnsi="宋体"/>
          <w:b/>
          <w:sz w:val="24"/>
        </w:rPr>
      </w:pPr>
      <w:r>
        <w:rPr>
          <w:rFonts w:ascii="宋体" w:hAnsi="宋体"/>
          <w:b/>
          <w:sz w:val="24"/>
        </w:rPr>
        <w:t>11.5.7.</w:t>
      </w:r>
      <w:r>
        <w:rPr>
          <w:rFonts w:ascii="宋体" w:hAnsi="宋体" w:hint="eastAsia"/>
          <w:b/>
          <w:sz w:val="24"/>
        </w:rPr>
        <w:t>5</w:t>
      </w:r>
      <w:r>
        <w:rPr>
          <w:rFonts w:ascii="宋体" w:hAnsi="宋体"/>
          <w:b/>
          <w:sz w:val="24"/>
        </w:rPr>
        <w:t xml:space="preserve">.1 </w:t>
      </w:r>
      <w:r>
        <w:rPr>
          <w:rFonts w:ascii="宋体" w:hAnsi="宋体" w:hint="eastAsia"/>
          <w:b/>
          <w:sz w:val="24"/>
        </w:rPr>
        <w:t>其他债权投资情况（如有）</w:t>
      </w:r>
    </w:p>
    <w:p w14:paraId="72D2C1BC" w14:textId="77777777" w:rsidR="00000000" w:rsidRDefault="007478C2">
      <w:pPr>
        <w:ind w:rightChars="697" w:right="1464"/>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12"/>
        <w:gridCol w:w="1011"/>
        <w:gridCol w:w="1011"/>
        <w:gridCol w:w="1011"/>
        <w:gridCol w:w="1011"/>
        <w:gridCol w:w="1011"/>
        <w:gridCol w:w="1011"/>
        <w:gridCol w:w="1011"/>
        <w:gridCol w:w="1011"/>
      </w:tblGrid>
      <w:tr w:rsidR="00000000" w14:paraId="70CD1515" w14:textId="77777777">
        <w:trPr>
          <w:trHeight w:val="345"/>
          <w:jc w:val="center"/>
        </w:trPr>
        <w:tc>
          <w:tcPr>
            <w:tcW w:w="1012" w:type="dxa"/>
            <w:tcMar>
              <w:top w:w="15" w:type="dxa"/>
              <w:left w:w="15" w:type="dxa"/>
              <w:bottom w:w="0" w:type="dxa"/>
              <w:right w:w="15" w:type="dxa"/>
            </w:tcMar>
            <w:vAlign w:val="center"/>
          </w:tcPr>
          <w:p w14:paraId="1A5F4F32" w14:textId="77777777" w:rsidR="00000000" w:rsidRDefault="007478C2">
            <w:pPr>
              <w:jc w:val="center"/>
            </w:pPr>
            <w:r>
              <w:rPr>
                <w:rFonts w:ascii="宋体" w:hAnsi="宋体" w:hint="eastAsia"/>
                <w:kern w:val="0"/>
                <w:sz w:val="24"/>
              </w:rPr>
              <w:t>项目</w:t>
            </w:r>
          </w:p>
        </w:tc>
        <w:tc>
          <w:tcPr>
            <w:tcW w:w="1011" w:type="dxa"/>
            <w:vAlign w:val="center"/>
          </w:tcPr>
          <w:p w14:paraId="556DFB6B" w14:textId="77777777" w:rsidR="00000000" w:rsidRDefault="007478C2">
            <w:pPr>
              <w:jc w:val="center"/>
              <w:rPr>
                <w:rFonts w:ascii="宋体" w:hAnsi="宋体"/>
                <w:kern w:val="0"/>
                <w:sz w:val="24"/>
              </w:rPr>
            </w:pPr>
            <w:r>
              <w:rPr>
                <w:rFonts w:ascii="宋体" w:hAnsi="宋体" w:hint="eastAsia"/>
                <w:kern w:val="0"/>
                <w:sz w:val="24"/>
              </w:rPr>
              <w:t>期初余额</w:t>
            </w:r>
          </w:p>
        </w:tc>
        <w:tc>
          <w:tcPr>
            <w:tcW w:w="1011" w:type="dxa"/>
            <w:vAlign w:val="center"/>
          </w:tcPr>
          <w:p w14:paraId="775311EF" w14:textId="77777777" w:rsidR="00000000" w:rsidRDefault="007478C2">
            <w:pPr>
              <w:jc w:val="center"/>
              <w:rPr>
                <w:rFonts w:ascii="宋体" w:hAnsi="宋体"/>
                <w:kern w:val="0"/>
                <w:sz w:val="24"/>
              </w:rPr>
            </w:pPr>
            <w:r>
              <w:rPr>
                <w:rFonts w:ascii="宋体" w:hAnsi="宋体" w:hint="eastAsia"/>
                <w:kern w:val="0"/>
                <w:sz w:val="24"/>
              </w:rPr>
              <w:t>应计利息</w:t>
            </w:r>
          </w:p>
        </w:tc>
        <w:tc>
          <w:tcPr>
            <w:tcW w:w="1011" w:type="dxa"/>
            <w:vAlign w:val="center"/>
          </w:tcPr>
          <w:p w14:paraId="48E3E467" w14:textId="77777777" w:rsidR="00000000" w:rsidRDefault="007478C2">
            <w:pPr>
              <w:jc w:val="center"/>
              <w:rPr>
                <w:rFonts w:ascii="宋体" w:hAnsi="宋体"/>
                <w:kern w:val="0"/>
                <w:sz w:val="24"/>
              </w:rPr>
            </w:pPr>
            <w:r>
              <w:rPr>
                <w:rFonts w:ascii="宋体" w:hAnsi="宋体" w:hint="eastAsia"/>
                <w:kern w:val="0"/>
                <w:sz w:val="24"/>
              </w:rPr>
              <w:t>本期公允价值变动</w:t>
            </w:r>
          </w:p>
        </w:tc>
        <w:tc>
          <w:tcPr>
            <w:tcW w:w="1011" w:type="dxa"/>
            <w:vAlign w:val="center"/>
          </w:tcPr>
          <w:p w14:paraId="69BE1084" w14:textId="77777777" w:rsidR="00000000" w:rsidRDefault="007478C2">
            <w:pPr>
              <w:jc w:val="center"/>
              <w:rPr>
                <w:rFonts w:ascii="宋体" w:hAnsi="宋体"/>
                <w:kern w:val="0"/>
                <w:sz w:val="24"/>
              </w:rPr>
            </w:pPr>
            <w:r>
              <w:rPr>
                <w:rFonts w:ascii="宋体" w:hAnsi="宋体" w:hint="eastAsia"/>
                <w:kern w:val="0"/>
                <w:sz w:val="24"/>
              </w:rPr>
              <w:t>期末余额</w:t>
            </w:r>
          </w:p>
        </w:tc>
        <w:tc>
          <w:tcPr>
            <w:tcW w:w="1011" w:type="dxa"/>
            <w:vAlign w:val="center"/>
          </w:tcPr>
          <w:p w14:paraId="3B8C94A2" w14:textId="77777777" w:rsidR="00000000" w:rsidRDefault="007478C2">
            <w:pPr>
              <w:jc w:val="center"/>
              <w:rPr>
                <w:rFonts w:ascii="宋体" w:hAnsi="宋体"/>
                <w:kern w:val="0"/>
                <w:sz w:val="24"/>
              </w:rPr>
            </w:pPr>
            <w:r>
              <w:rPr>
                <w:rFonts w:ascii="宋体" w:hAnsi="宋体" w:hint="eastAsia"/>
                <w:kern w:val="0"/>
                <w:sz w:val="24"/>
              </w:rPr>
              <w:t>成本</w:t>
            </w:r>
          </w:p>
        </w:tc>
        <w:tc>
          <w:tcPr>
            <w:tcW w:w="1011" w:type="dxa"/>
            <w:tcMar>
              <w:top w:w="15" w:type="dxa"/>
              <w:left w:w="15" w:type="dxa"/>
              <w:bottom w:w="0" w:type="dxa"/>
              <w:right w:w="15" w:type="dxa"/>
            </w:tcMar>
            <w:vAlign w:val="center"/>
          </w:tcPr>
          <w:p w14:paraId="1B2EEE49" w14:textId="77777777" w:rsidR="00000000" w:rsidRDefault="007478C2">
            <w:pPr>
              <w:jc w:val="center"/>
              <w:rPr>
                <w:rFonts w:ascii="宋体" w:hAnsi="宋体"/>
                <w:kern w:val="0"/>
                <w:sz w:val="24"/>
              </w:rPr>
            </w:pPr>
            <w:r>
              <w:rPr>
                <w:rFonts w:ascii="宋体" w:hAnsi="宋体" w:hint="eastAsia"/>
                <w:kern w:val="0"/>
                <w:sz w:val="24"/>
              </w:rPr>
              <w:t>累计公允价值变动</w:t>
            </w:r>
          </w:p>
        </w:tc>
        <w:tc>
          <w:tcPr>
            <w:tcW w:w="1011" w:type="dxa"/>
            <w:vAlign w:val="center"/>
          </w:tcPr>
          <w:p w14:paraId="72781B6B" w14:textId="77777777" w:rsidR="00000000" w:rsidRDefault="007478C2">
            <w:pPr>
              <w:jc w:val="center"/>
              <w:rPr>
                <w:rFonts w:ascii="宋体" w:hAnsi="宋体"/>
                <w:kern w:val="0"/>
                <w:sz w:val="24"/>
              </w:rPr>
            </w:pPr>
            <w:r>
              <w:rPr>
                <w:rFonts w:ascii="宋体" w:hAnsi="宋体" w:hint="eastAsia"/>
                <w:kern w:val="0"/>
                <w:sz w:val="24"/>
              </w:rPr>
              <w:t>累计在其他综合收益中确认的</w:t>
            </w:r>
            <w:r>
              <w:rPr>
                <w:rFonts w:ascii="宋体" w:hAnsi="宋体"/>
                <w:kern w:val="0"/>
                <w:sz w:val="24"/>
              </w:rPr>
              <w:t>减值</w:t>
            </w:r>
            <w:r>
              <w:rPr>
                <w:rFonts w:ascii="宋体" w:hAnsi="宋体" w:hint="eastAsia"/>
                <w:kern w:val="0"/>
                <w:sz w:val="24"/>
              </w:rPr>
              <w:t>准备</w:t>
            </w:r>
          </w:p>
        </w:tc>
        <w:tc>
          <w:tcPr>
            <w:tcW w:w="1011" w:type="dxa"/>
            <w:tcMar>
              <w:top w:w="15" w:type="dxa"/>
              <w:left w:w="15" w:type="dxa"/>
              <w:bottom w:w="0" w:type="dxa"/>
              <w:right w:w="15" w:type="dxa"/>
            </w:tcMar>
            <w:vAlign w:val="center"/>
          </w:tcPr>
          <w:p w14:paraId="04C0BADB" w14:textId="77777777" w:rsidR="00000000" w:rsidRDefault="007478C2">
            <w:pPr>
              <w:jc w:val="center"/>
              <w:rPr>
                <w:rFonts w:ascii="宋体" w:hAnsi="宋体"/>
                <w:kern w:val="0"/>
                <w:sz w:val="24"/>
              </w:rPr>
            </w:pPr>
            <w:r>
              <w:rPr>
                <w:rFonts w:ascii="宋体" w:hAnsi="宋体" w:hint="eastAsia"/>
                <w:kern w:val="0"/>
                <w:sz w:val="24"/>
              </w:rPr>
              <w:t>备注</w:t>
            </w:r>
          </w:p>
        </w:tc>
      </w:tr>
      <w:tr w:rsidR="00000000" w14:paraId="68360EE1" w14:textId="77777777">
        <w:trPr>
          <w:trHeight w:val="315"/>
          <w:jc w:val="center"/>
        </w:trPr>
        <w:tc>
          <w:tcPr>
            <w:tcW w:w="1012" w:type="dxa"/>
            <w:tcMar>
              <w:top w:w="15" w:type="dxa"/>
              <w:left w:w="15" w:type="dxa"/>
              <w:bottom w:w="0" w:type="dxa"/>
              <w:right w:w="15" w:type="dxa"/>
            </w:tcMar>
          </w:tcPr>
          <w:p w14:paraId="06AEC94F" w14:textId="77777777" w:rsidR="00000000" w:rsidRDefault="007478C2">
            <w:pPr>
              <w:rPr>
                <w:rFonts w:ascii="宋体" w:hAnsi="宋体"/>
                <w:kern w:val="0"/>
                <w:sz w:val="24"/>
              </w:rPr>
            </w:pPr>
            <w:r>
              <w:rPr>
                <w:rFonts w:hint="eastAsia"/>
                <w:color w:val="0000FF"/>
                <w:sz w:val="18"/>
              </w:rPr>
              <w:t>（</w:t>
            </w:r>
            <w:r>
              <w:rPr>
                <w:color w:val="0000FF"/>
                <w:sz w:val="18"/>
              </w:rPr>
              <w:t>4259</w:t>
            </w:r>
            <w:r>
              <w:rPr>
                <w:rFonts w:hint="eastAsia"/>
                <w:color w:val="0000FF"/>
                <w:sz w:val="18"/>
              </w:rPr>
              <w:t>）</w:t>
            </w:r>
          </w:p>
        </w:tc>
        <w:tc>
          <w:tcPr>
            <w:tcW w:w="1011" w:type="dxa"/>
          </w:tcPr>
          <w:p w14:paraId="7A6D86C8" w14:textId="77777777" w:rsidR="00000000" w:rsidRDefault="007478C2">
            <w:pPr>
              <w:jc w:val="right"/>
              <w:rPr>
                <w:rFonts w:ascii="宋体" w:hAnsi="宋体"/>
                <w:color w:val="0000FF"/>
                <w:kern w:val="0"/>
                <w:sz w:val="18"/>
              </w:rPr>
            </w:pPr>
            <w:r>
              <w:rPr>
                <w:rFonts w:hint="eastAsia"/>
                <w:color w:val="0000FF"/>
                <w:sz w:val="18"/>
              </w:rPr>
              <w:t>（</w:t>
            </w:r>
            <w:r>
              <w:rPr>
                <w:color w:val="0000FF"/>
                <w:sz w:val="18"/>
              </w:rPr>
              <w:t>4260</w:t>
            </w:r>
            <w:r>
              <w:rPr>
                <w:rFonts w:hint="eastAsia"/>
                <w:color w:val="0000FF"/>
                <w:sz w:val="18"/>
              </w:rPr>
              <w:t>）</w:t>
            </w:r>
          </w:p>
        </w:tc>
        <w:tc>
          <w:tcPr>
            <w:tcW w:w="1011" w:type="dxa"/>
          </w:tcPr>
          <w:p w14:paraId="56D89181" w14:textId="77777777" w:rsidR="00000000" w:rsidRDefault="007478C2">
            <w:pPr>
              <w:jc w:val="right"/>
              <w:rPr>
                <w:rFonts w:ascii="宋体" w:hAnsi="宋体"/>
                <w:color w:val="0000FF"/>
                <w:kern w:val="0"/>
                <w:sz w:val="18"/>
              </w:rPr>
            </w:pPr>
            <w:r>
              <w:rPr>
                <w:rFonts w:hint="eastAsia"/>
                <w:color w:val="0000FF"/>
                <w:sz w:val="18"/>
              </w:rPr>
              <w:t>（</w:t>
            </w:r>
            <w:r>
              <w:rPr>
                <w:color w:val="0000FF"/>
                <w:sz w:val="18"/>
              </w:rPr>
              <w:t>4261</w:t>
            </w:r>
            <w:r>
              <w:rPr>
                <w:rFonts w:hint="eastAsia"/>
                <w:color w:val="0000FF"/>
                <w:sz w:val="18"/>
              </w:rPr>
              <w:t>）</w:t>
            </w:r>
          </w:p>
        </w:tc>
        <w:tc>
          <w:tcPr>
            <w:tcW w:w="1011" w:type="dxa"/>
          </w:tcPr>
          <w:p w14:paraId="4D52DC9A" w14:textId="77777777" w:rsidR="00000000" w:rsidRDefault="007478C2">
            <w:pPr>
              <w:jc w:val="right"/>
              <w:rPr>
                <w:rFonts w:ascii="宋体" w:hAnsi="宋体"/>
                <w:color w:val="0000FF"/>
                <w:kern w:val="0"/>
                <w:sz w:val="18"/>
              </w:rPr>
            </w:pPr>
            <w:r>
              <w:rPr>
                <w:rFonts w:hint="eastAsia"/>
                <w:color w:val="0000FF"/>
                <w:sz w:val="18"/>
              </w:rPr>
              <w:t>（</w:t>
            </w:r>
            <w:r>
              <w:rPr>
                <w:color w:val="0000FF"/>
                <w:sz w:val="18"/>
              </w:rPr>
              <w:t>4262</w:t>
            </w:r>
            <w:r>
              <w:rPr>
                <w:rFonts w:hint="eastAsia"/>
                <w:color w:val="0000FF"/>
                <w:sz w:val="18"/>
              </w:rPr>
              <w:t>）</w:t>
            </w:r>
          </w:p>
        </w:tc>
        <w:tc>
          <w:tcPr>
            <w:tcW w:w="1011" w:type="dxa"/>
          </w:tcPr>
          <w:p w14:paraId="7EE5D882" w14:textId="77777777" w:rsidR="00000000" w:rsidRDefault="007478C2">
            <w:pPr>
              <w:jc w:val="right"/>
              <w:rPr>
                <w:rFonts w:ascii="宋体" w:hAnsi="宋体"/>
                <w:color w:val="0000FF"/>
                <w:kern w:val="0"/>
                <w:sz w:val="18"/>
              </w:rPr>
            </w:pPr>
            <w:r>
              <w:rPr>
                <w:rFonts w:hint="eastAsia"/>
                <w:color w:val="0000FF"/>
                <w:sz w:val="18"/>
              </w:rPr>
              <w:t>（</w:t>
            </w:r>
            <w:r>
              <w:rPr>
                <w:color w:val="0000FF"/>
                <w:sz w:val="18"/>
              </w:rPr>
              <w:t>4260</w:t>
            </w:r>
            <w:r>
              <w:rPr>
                <w:rFonts w:hint="eastAsia"/>
                <w:color w:val="0000FF"/>
                <w:sz w:val="18"/>
              </w:rPr>
              <w:t>）</w:t>
            </w:r>
          </w:p>
        </w:tc>
        <w:tc>
          <w:tcPr>
            <w:tcW w:w="1011" w:type="dxa"/>
          </w:tcPr>
          <w:p w14:paraId="52AFE7E4" w14:textId="77777777" w:rsidR="00000000" w:rsidRDefault="007478C2">
            <w:pPr>
              <w:jc w:val="right"/>
              <w:rPr>
                <w:rFonts w:ascii="宋体" w:hAnsi="宋体"/>
                <w:color w:val="0000FF"/>
                <w:kern w:val="0"/>
                <w:sz w:val="18"/>
              </w:rPr>
            </w:pPr>
            <w:r>
              <w:rPr>
                <w:rFonts w:hint="eastAsia"/>
                <w:color w:val="0000FF"/>
                <w:sz w:val="18"/>
              </w:rPr>
              <w:t>（</w:t>
            </w:r>
            <w:r>
              <w:rPr>
                <w:color w:val="0000FF"/>
                <w:sz w:val="18"/>
              </w:rPr>
              <w:t>4263</w:t>
            </w:r>
            <w:r>
              <w:rPr>
                <w:rFonts w:hint="eastAsia"/>
                <w:color w:val="0000FF"/>
                <w:sz w:val="18"/>
              </w:rPr>
              <w:t>）</w:t>
            </w:r>
          </w:p>
        </w:tc>
        <w:tc>
          <w:tcPr>
            <w:tcW w:w="1011" w:type="dxa"/>
            <w:tcMar>
              <w:top w:w="15" w:type="dxa"/>
              <w:left w:w="15" w:type="dxa"/>
              <w:bottom w:w="0" w:type="dxa"/>
              <w:right w:w="15" w:type="dxa"/>
            </w:tcMar>
          </w:tcPr>
          <w:p w14:paraId="415FE8A0" w14:textId="77777777" w:rsidR="00000000" w:rsidRDefault="007478C2">
            <w:pPr>
              <w:jc w:val="right"/>
              <w:rPr>
                <w:rFonts w:ascii="宋体" w:hAnsi="宋体"/>
                <w:color w:val="0000FF"/>
                <w:kern w:val="0"/>
                <w:sz w:val="18"/>
              </w:rPr>
            </w:pPr>
            <w:r>
              <w:rPr>
                <w:rFonts w:hint="eastAsia"/>
                <w:color w:val="0000FF"/>
                <w:sz w:val="18"/>
              </w:rPr>
              <w:t>（</w:t>
            </w:r>
            <w:r>
              <w:rPr>
                <w:color w:val="0000FF"/>
                <w:sz w:val="18"/>
              </w:rPr>
              <w:t>4264</w:t>
            </w:r>
            <w:r>
              <w:rPr>
                <w:rFonts w:hint="eastAsia"/>
                <w:color w:val="0000FF"/>
                <w:sz w:val="18"/>
              </w:rPr>
              <w:t>）</w:t>
            </w:r>
          </w:p>
        </w:tc>
        <w:tc>
          <w:tcPr>
            <w:tcW w:w="1011" w:type="dxa"/>
          </w:tcPr>
          <w:p w14:paraId="176C10F4" w14:textId="77777777" w:rsidR="00000000" w:rsidRDefault="007478C2">
            <w:pPr>
              <w:jc w:val="right"/>
              <w:rPr>
                <w:rFonts w:ascii="宋体" w:hAnsi="宋体"/>
                <w:color w:val="0000FF"/>
                <w:kern w:val="0"/>
                <w:sz w:val="18"/>
              </w:rPr>
            </w:pPr>
            <w:r>
              <w:rPr>
                <w:rFonts w:hint="eastAsia"/>
                <w:color w:val="0000FF"/>
                <w:sz w:val="18"/>
              </w:rPr>
              <w:t>（</w:t>
            </w:r>
            <w:r>
              <w:rPr>
                <w:color w:val="0000FF"/>
                <w:sz w:val="18"/>
              </w:rPr>
              <w:t>4265</w:t>
            </w:r>
            <w:r>
              <w:rPr>
                <w:rFonts w:hint="eastAsia"/>
                <w:color w:val="0000FF"/>
                <w:sz w:val="18"/>
              </w:rPr>
              <w:t>）</w:t>
            </w:r>
          </w:p>
        </w:tc>
        <w:tc>
          <w:tcPr>
            <w:tcW w:w="1011" w:type="dxa"/>
            <w:tcMar>
              <w:top w:w="15" w:type="dxa"/>
              <w:left w:w="15" w:type="dxa"/>
              <w:bottom w:w="0" w:type="dxa"/>
              <w:right w:w="15" w:type="dxa"/>
            </w:tcMar>
            <w:vAlign w:val="center"/>
          </w:tcPr>
          <w:p w14:paraId="27D3176A" w14:textId="77777777" w:rsidR="00000000" w:rsidRDefault="007478C2">
            <w:pPr>
              <w:jc w:val="right"/>
              <w:rPr>
                <w:rFonts w:ascii="宋体" w:hAnsi="宋体"/>
                <w:color w:val="0000FF"/>
                <w:kern w:val="0"/>
                <w:sz w:val="18"/>
              </w:rPr>
            </w:pPr>
            <w:r>
              <w:rPr>
                <w:rFonts w:hint="eastAsia"/>
                <w:color w:val="0000FF"/>
                <w:sz w:val="18"/>
              </w:rPr>
              <w:t>（</w:t>
            </w:r>
            <w:r>
              <w:rPr>
                <w:color w:val="0000FF"/>
                <w:sz w:val="18"/>
              </w:rPr>
              <w:t>4266</w:t>
            </w:r>
            <w:r>
              <w:rPr>
                <w:rFonts w:hint="eastAsia"/>
                <w:color w:val="0000FF"/>
                <w:sz w:val="18"/>
              </w:rPr>
              <w:t>）</w:t>
            </w:r>
          </w:p>
        </w:tc>
      </w:tr>
      <w:tr w:rsidR="00000000" w14:paraId="27CAE704" w14:textId="77777777">
        <w:trPr>
          <w:trHeight w:val="315"/>
          <w:jc w:val="center"/>
        </w:trPr>
        <w:tc>
          <w:tcPr>
            <w:tcW w:w="1012" w:type="dxa"/>
            <w:tcMar>
              <w:top w:w="15" w:type="dxa"/>
              <w:left w:w="15" w:type="dxa"/>
              <w:bottom w:w="0" w:type="dxa"/>
              <w:right w:w="15" w:type="dxa"/>
            </w:tcMar>
          </w:tcPr>
          <w:p w14:paraId="7CE5B19D" w14:textId="77777777" w:rsidR="00000000" w:rsidRDefault="007478C2">
            <w:pPr>
              <w:rPr>
                <w:rFonts w:ascii="宋体" w:hAnsi="宋体" w:hint="eastAsia"/>
                <w:kern w:val="0"/>
                <w:sz w:val="24"/>
              </w:rPr>
            </w:pPr>
          </w:p>
        </w:tc>
        <w:tc>
          <w:tcPr>
            <w:tcW w:w="1011" w:type="dxa"/>
          </w:tcPr>
          <w:p w14:paraId="12DBD91C" w14:textId="77777777" w:rsidR="00000000" w:rsidRDefault="007478C2">
            <w:pPr>
              <w:jc w:val="right"/>
              <w:rPr>
                <w:rFonts w:ascii="宋体" w:hAnsi="宋体"/>
                <w:color w:val="0000FF"/>
                <w:kern w:val="0"/>
                <w:sz w:val="18"/>
              </w:rPr>
            </w:pPr>
          </w:p>
        </w:tc>
        <w:tc>
          <w:tcPr>
            <w:tcW w:w="1011" w:type="dxa"/>
          </w:tcPr>
          <w:p w14:paraId="1724D16E" w14:textId="77777777" w:rsidR="00000000" w:rsidRDefault="007478C2">
            <w:pPr>
              <w:jc w:val="right"/>
              <w:rPr>
                <w:rFonts w:ascii="宋体" w:hAnsi="宋体"/>
                <w:color w:val="0000FF"/>
                <w:kern w:val="0"/>
                <w:sz w:val="18"/>
              </w:rPr>
            </w:pPr>
          </w:p>
        </w:tc>
        <w:tc>
          <w:tcPr>
            <w:tcW w:w="1011" w:type="dxa"/>
          </w:tcPr>
          <w:p w14:paraId="7A831CA9" w14:textId="77777777" w:rsidR="00000000" w:rsidRDefault="007478C2">
            <w:pPr>
              <w:jc w:val="right"/>
              <w:rPr>
                <w:rFonts w:ascii="宋体" w:hAnsi="宋体"/>
                <w:color w:val="0000FF"/>
                <w:kern w:val="0"/>
                <w:sz w:val="18"/>
              </w:rPr>
            </w:pPr>
          </w:p>
        </w:tc>
        <w:tc>
          <w:tcPr>
            <w:tcW w:w="1011" w:type="dxa"/>
          </w:tcPr>
          <w:p w14:paraId="12EF65F9" w14:textId="77777777" w:rsidR="00000000" w:rsidRDefault="007478C2">
            <w:pPr>
              <w:jc w:val="right"/>
              <w:rPr>
                <w:rFonts w:ascii="宋体" w:hAnsi="宋体"/>
                <w:color w:val="0000FF"/>
                <w:kern w:val="0"/>
                <w:sz w:val="18"/>
              </w:rPr>
            </w:pPr>
          </w:p>
        </w:tc>
        <w:tc>
          <w:tcPr>
            <w:tcW w:w="1011" w:type="dxa"/>
          </w:tcPr>
          <w:p w14:paraId="0527CE90" w14:textId="77777777" w:rsidR="00000000" w:rsidRDefault="007478C2">
            <w:pPr>
              <w:jc w:val="right"/>
              <w:rPr>
                <w:rFonts w:ascii="宋体" w:hAnsi="宋体"/>
                <w:color w:val="0000FF"/>
                <w:kern w:val="0"/>
                <w:sz w:val="18"/>
              </w:rPr>
            </w:pPr>
          </w:p>
        </w:tc>
        <w:tc>
          <w:tcPr>
            <w:tcW w:w="1011" w:type="dxa"/>
            <w:tcMar>
              <w:top w:w="15" w:type="dxa"/>
              <w:left w:w="15" w:type="dxa"/>
              <w:bottom w:w="0" w:type="dxa"/>
              <w:right w:w="15" w:type="dxa"/>
            </w:tcMar>
          </w:tcPr>
          <w:p w14:paraId="632C1A44" w14:textId="77777777" w:rsidR="00000000" w:rsidRDefault="007478C2">
            <w:pPr>
              <w:jc w:val="right"/>
              <w:rPr>
                <w:rFonts w:ascii="宋体" w:hAnsi="宋体"/>
                <w:color w:val="0000FF"/>
                <w:kern w:val="0"/>
                <w:sz w:val="18"/>
              </w:rPr>
            </w:pPr>
          </w:p>
        </w:tc>
        <w:tc>
          <w:tcPr>
            <w:tcW w:w="1011" w:type="dxa"/>
          </w:tcPr>
          <w:p w14:paraId="2DF88622" w14:textId="77777777" w:rsidR="00000000" w:rsidRDefault="007478C2">
            <w:pPr>
              <w:jc w:val="right"/>
              <w:rPr>
                <w:rFonts w:ascii="宋体" w:hAnsi="宋体"/>
                <w:color w:val="0000FF"/>
                <w:kern w:val="0"/>
                <w:sz w:val="18"/>
              </w:rPr>
            </w:pPr>
          </w:p>
        </w:tc>
        <w:tc>
          <w:tcPr>
            <w:tcW w:w="1011" w:type="dxa"/>
            <w:tcMar>
              <w:top w:w="15" w:type="dxa"/>
              <w:left w:w="15" w:type="dxa"/>
              <w:bottom w:w="0" w:type="dxa"/>
              <w:right w:w="15" w:type="dxa"/>
            </w:tcMar>
            <w:vAlign w:val="center"/>
          </w:tcPr>
          <w:p w14:paraId="323EA19E" w14:textId="77777777" w:rsidR="00000000" w:rsidRDefault="007478C2">
            <w:pPr>
              <w:jc w:val="right"/>
              <w:rPr>
                <w:rFonts w:ascii="宋体" w:hAnsi="宋体"/>
                <w:color w:val="0000FF"/>
                <w:kern w:val="0"/>
                <w:sz w:val="18"/>
              </w:rPr>
            </w:pPr>
          </w:p>
        </w:tc>
      </w:tr>
      <w:tr w:rsidR="00000000" w14:paraId="4AEC5676" w14:textId="77777777">
        <w:trPr>
          <w:trHeight w:val="315"/>
          <w:jc w:val="center"/>
        </w:trPr>
        <w:tc>
          <w:tcPr>
            <w:tcW w:w="1012" w:type="dxa"/>
            <w:tcMar>
              <w:top w:w="15" w:type="dxa"/>
              <w:left w:w="15" w:type="dxa"/>
              <w:bottom w:w="0" w:type="dxa"/>
              <w:right w:w="15" w:type="dxa"/>
            </w:tcMar>
            <w:vAlign w:val="center"/>
          </w:tcPr>
          <w:p w14:paraId="2E0D5C45" w14:textId="77777777" w:rsidR="00000000" w:rsidRDefault="007478C2">
            <w:pPr>
              <w:jc w:val="center"/>
              <w:rPr>
                <w:rFonts w:ascii="宋体" w:hAnsi="宋体"/>
                <w:kern w:val="0"/>
                <w:sz w:val="24"/>
              </w:rPr>
            </w:pPr>
            <w:r>
              <w:rPr>
                <w:rFonts w:ascii="宋体" w:hAnsi="宋体" w:hint="eastAsia"/>
                <w:kern w:val="0"/>
                <w:sz w:val="24"/>
              </w:rPr>
              <w:t>合计</w:t>
            </w:r>
          </w:p>
        </w:tc>
        <w:tc>
          <w:tcPr>
            <w:tcW w:w="1011" w:type="dxa"/>
            <w:vAlign w:val="center"/>
          </w:tcPr>
          <w:p w14:paraId="51999869" w14:textId="77777777" w:rsidR="00000000" w:rsidRDefault="007478C2">
            <w:pPr>
              <w:jc w:val="right"/>
            </w:pPr>
            <w:r>
              <w:rPr>
                <w:rFonts w:hint="eastAsia"/>
                <w:color w:val="0000FF"/>
                <w:sz w:val="18"/>
              </w:rPr>
              <w:t>（</w:t>
            </w:r>
            <w:r>
              <w:rPr>
                <w:color w:val="0000FF"/>
                <w:sz w:val="18"/>
              </w:rPr>
              <w:t>559</w:t>
            </w:r>
            <w:r>
              <w:rPr>
                <w:rFonts w:hint="eastAsia"/>
                <w:color w:val="0000FF"/>
                <w:sz w:val="18"/>
              </w:rPr>
              <w:t>8</w:t>
            </w:r>
            <w:r>
              <w:rPr>
                <w:rFonts w:hint="eastAsia"/>
                <w:color w:val="0000FF"/>
                <w:sz w:val="18"/>
              </w:rPr>
              <w:t>）</w:t>
            </w:r>
          </w:p>
        </w:tc>
        <w:tc>
          <w:tcPr>
            <w:tcW w:w="1011" w:type="dxa"/>
          </w:tcPr>
          <w:p w14:paraId="0C78C9B7" w14:textId="77777777" w:rsidR="00000000" w:rsidRDefault="007478C2">
            <w:pPr>
              <w:jc w:val="right"/>
            </w:pPr>
            <w:r>
              <w:rPr>
                <w:rFonts w:hint="eastAsia"/>
                <w:color w:val="0000FF"/>
                <w:sz w:val="18"/>
              </w:rPr>
              <w:t>（</w:t>
            </w:r>
            <w:r>
              <w:rPr>
                <w:color w:val="0000FF"/>
                <w:sz w:val="18"/>
              </w:rPr>
              <w:t>4267</w:t>
            </w:r>
            <w:r>
              <w:rPr>
                <w:rFonts w:hint="eastAsia"/>
                <w:color w:val="0000FF"/>
                <w:sz w:val="18"/>
              </w:rPr>
              <w:t>）</w:t>
            </w:r>
          </w:p>
        </w:tc>
        <w:tc>
          <w:tcPr>
            <w:tcW w:w="1011" w:type="dxa"/>
          </w:tcPr>
          <w:p w14:paraId="10DF3598" w14:textId="77777777" w:rsidR="00000000" w:rsidRDefault="007478C2">
            <w:pPr>
              <w:jc w:val="right"/>
            </w:pPr>
            <w:r>
              <w:rPr>
                <w:rFonts w:hint="eastAsia"/>
                <w:color w:val="0000FF"/>
                <w:sz w:val="18"/>
              </w:rPr>
              <w:t>（</w:t>
            </w:r>
            <w:r>
              <w:rPr>
                <w:color w:val="0000FF"/>
                <w:sz w:val="18"/>
              </w:rPr>
              <w:t>4268</w:t>
            </w:r>
            <w:r>
              <w:rPr>
                <w:rFonts w:hint="eastAsia"/>
                <w:color w:val="0000FF"/>
                <w:sz w:val="18"/>
              </w:rPr>
              <w:t>）</w:t>
            </w:r>
          </w:p>
        </w:tc>
        <w:tc>
          <w:tcPr>
            <w:tcW w:w="1011" w:type="dxa"/>
            <w:vAlign w:val="center"/>
          </w:tcPr>
          <w:p w14:paraId="5E17BFF7" w14:textId="77777777" w:rsidR="00000000" w:rsidRDefault="007478C2">
            <w:pPr>
              <w:jc w:val="right"/>
            </w:pPr>
            <w:r>
              <w:rPr>
                <w:rFonts w:hint="eastAsia"/>
                <w:color w:val="0000FF"/>
                <w:sz w:val="18"/>
              </w:rPr>
              <w:t>（</w:t>
            </w:r>
            <w:r>
              <w:rPr>
                <w:color w:val="0000FF"/>
                <w:sz w:val="18"/>
              </w:rPr>
              <w:t>559</w:t>
            </w:r>
            <w:r>
              <w:rPr>
                <w:rFonts w:hint="eastAsia"/>
                <w:color w:val="0000FF"/>
                <w:sz w:val="18"/>
              </w:rPr>
              <w:t>8</w:t>
            </w:r>
            <w:r>
              <w:rPr>
                <w:rFonts w:hint="eastAsia"/>
                <w:color w:val="0000FF"/>
                <w:sz w:val="18"/>
              </w:rPr>
              <w:t>）</w:t>
            </w:r>
          </w:p>
        </w:tc>
        <w:tc>
          <w:tcPr>
            <w:tcW w:w="1011" w:type="dxa"/>
          </w:tcPr>
          <w:p w14:paraId="502C45F7" w14:textId="77777777" w:rsidR="00000000" w:rsidRDefault="007478C2">
            <w:pPr>
              <w:jc w:val="right"/>
            </w:pPr>
            <w:r>
              <w:rPr>
                <w:rFonts w:hint="eastAsia"/>
                <w:color w:val="0000FF"/>
                <w:sz w:val="18"/>
              </w:rPr>
              <w:t>（</w:t>
            </w:r>
            <w:r>
              <w:rPr>
                <w:color w:val="0000FF"/>
                <w:sz w:val="18"/>
              </w:rPr>
              <w:t>4269</w:t>
            </w:r>
            <w:r>
              <w:rPr>
                <w:rFonts w:hint="eastAsia"/>
                <w:color w:val="0000FF"/>
                <w:sz w:val="18"/>
              </w:rPr>
              <w:t>）</w:t>
            </w:r>
          </w:p>
        </w:tc>
        <w:tc>
          <w:tcPr>
            <w:tcW w:w="1011" w:type="dxa"/>
            <w:tcMar>
              <w:top w:w="15" w:type="dxa"/>
              <w:left w:w="15" w:type="dxa"/>
              <w:bottom w:w="0" w:type="dxa"/>
              <w:right w:w="15" w:type="dxa"/>
            </w:tcMar>
          </w:tcPr>
          <w:p w14:paraId="4D84E966" w14:textId="77777777" w:rsidR="00000000" w:rsidRDefault="007478C2">
            <w:pPr>
              <w:jc w:val="right"/>
            </w:pPr>
            <w:r>
              <w:rPr>
                <w:rFonts w:hint="eastAsia"/>
                <w:color w:val="0000FF"/>
                <w:sz w:val="18"/>
              </w:rPr>
              <w:t>（</w:t>
            </w:r>
            <w:r>
              <w:rPr>
                <w:color w:val="0000FF"/>
                <w:sz w:val="18"/>
              </w:rPr>
              <w:t>4270</w:t>
            </w:r>
            <w:r>
              <w:rPr>
                <w:rFonts w:hint="eastAsia"/>
                <w:color w:val="0000FF"/>
                <w:sz w:val="18"/>
              </w:rPr>
              <w:t>）</w:t>
            </w:r>
          </w:p>
        </w:tc>
        <w:tc>
          <w:tcPr>
            <w:tcW w:w="1011" w:type="dxa"/>
          </w:tcPr>
          <w:p w14:paraId="7EFAD1A2" w14:textId="77777777" w:rsidR="00000000" w:rsidRDefault="007478C2">
            <w:pPr>
              <w:jc w:val="right"/>
            </w:pPr>
            <w:r>
              <w:rPr>
                <w:rFonts w:hint="eastAsia"/>
                <w:color w:val="0000FF"/>
                <w:sz w:val="18"/>
              </w:rPr>
              <w:t>（</w:t>
            </w:r>
            <w:r>
              <w:rPr>
                <w:color w:val="0000FF"/>
                <w:sz w:val="18"/>
              </w:rPr>
              <w:t>4271</w:t>
            </w:r>
            <w:r>
              <w:rPr>
                <w:rFonts w:hint="eastAsia"/>
                <w:color w:val="0000FF"/>
                <w:sz w:val="18"/>
              </w:rPr>
              <w:t>）</w:t>
            </w:r>
          </w:p>
        </w:tc>
        <w:tc>
          <w:tcPr>
            <w:tcW w:w="1011" w:type="dxa"/>
            <w:tcMar>
              <w:top w:w="15" w:type="dxa"/>
              <w:left w:w="15" w:type="dxa"/>
              <w:bottom w:w="0" w:type="dxa"/>
              <w:right w:w="15" w:type="dxa"/>
            </w:tcMar>
            <w:vAlign w:val="center"/>
          </w:tcPr>
          <w:p w14:paraId="77491D0C" w14:textId="77777777" w:rsidR="00000000" w:rsidRDefault="007478C2">
            <w:pPr>
              <w:jc w:val="right"/>
            </w:pPr>
            <w:r>
              <w:rPr>
                <w:rFonts w:hint="eastAsia"/>
                <w:color w:val="0000FF"/>
                <w:sz w:val="18"/>
              </w:rPr>
              <w:t>（</w:t>
            </w:r>
            <w:r>
              <w:rPr>
                <w:color w:val="0000FF"/>
                <w:sz w:val="18"/>
              </w:rPr>
              <w:t>4272</w:t>
            </w:r>
            <w:r>
              <w:rPr>
                <w:rFonts w:hint="eastAsia"/>
                <w:color w:val="0000FF"/>
                <w:sz w:val="18"/>
              </w:rPr>
              <w:t>）</w:t>
            </w:r>
          </w:p>
        </w:tc>
      </w:tr>
    </w:tbl>
    <w:p w14:paraId="67BDC581" w14:textId="77777777" w:rsidR="00000000" w:rsidRDefault="007478C2">
      <w:pPr>
        <w:rPr>
          <w:rFonts w:ascii="宋体" w:hAnsi="宋体"/>
          <w:bCs/>
          <w:sz w:val="24"/>
        </w:rPr>
      </w:pPr>
      <w:r>
        <w:rPr>
          <w:rFonts w:ascii="宋体" w:hAnsi="宋体" w:hint="eastAsia"/>
          <w:bCs/>
          <w:sz w:val="24"/>
        </w:rPr>
        <w:t>注：</w:t>
      </w:r>
      <w:r>
        <w:rPr>
          <w:rFonts w:hint="eastAsia"/>
          <w:color w:val="0000FF"/>
          <w:sz w:val="18"/>
        </w:rPr>
        <w:t>（</w:t>
      </w:r>
      <w:r>
        <w:rPr>
          <w:color w:val="0000FF"/>
          <w:sz w:val="18"/>
        </w:rPr>
        <w:t>4273</w:t>
      </w:r>
      <w:r>
        <w:rPr>
          <w:rFonts w:hint="eastAsia"/>
          <w:color w:val="0000FF"/>
          <w:sz w:val="18"/>
        </w:rPr>
        <w:t>）</w:t>
      </w:r>
    </w:p>
    <w:p w14:paraId="764EE17E" w14:textId="77777777" w:rsidR="00000000" w:rsidRDefault="007478C2">
      <w:pPr>
        <w:rPr>
          <w:rFonts w:ascii="宋体" w:hAnsi="宋体"/>
          <w:bCs/>
          <w:sz w:val="24"/>
        </w:rPr>
      </w:pPr>
    </w:p>
    <w:p w14:paraId="4B2D93BC" w14:textId="77777777" w:rsidR="00000000" w:rsidRDefault="007478C2">
      <w:pPr>
        <w:spacing w:line="360" w:lineRule="auto"/>
        <w:outlineLvl w:val="3"/>
        <w:rPr>
          <w:rFonts w:ascii="宋体" w:hAnsi="宋体"/>
          <w:b/>
          <w:sz w:val="24"/>
        </w:rPr>
      </w:pPr>
      <w:r>
        <w:rPr>
          <w:rFonts w:ascii="宋体" w:hAnsi="宋体"/>
          <w:b/>
          <w:sz w:val="24"/>
        </w:rPr>
        <w:t>11.5.7.</w:t>
      </w:r>
      <w:r>
        <w:rPr>
          <w:rFonts w:ascii="宋体" w:hAnsi="宋体" w:hint="eastAsia"/>
          <w:b/>
          <w:sz w:val="24"/>
        </w:rPr>
        <w:t>5</w:t>
      </w:r>
      <w:r>
        <w:rPr>
          <w:rFonts w:ascii="宋体" w:hAnsi="宋体"/>
          <w:b/>
          <w:sz w:val="24"/>
        </w:rPr>
        <w:t>.2</w:t>
      </w:r>
      <w:r>
        <w:rPr>
          <w:rFonts w:ascii="宋体" w:hAnsi="宋体" w:hint="eastAsia"/>
          <w:b/>
          <w:sz w:val="24"/>
        </w:rPr>
        <w:t xml:space="preserve"> </w:t>
      </w:r>
      <w:r>
        <w:rPr>
          <w:rFonts w:ascii="宋体" w:hAnsi="宋体" w:hint="eastAsia"/>
          <w:b/>
          <w:sz w:val="24"/>
        </w:rPr>
        <w:t>其他债权投资减值准备计提情况（如有）</w:t>
      </w:r>
    </w:p>
    <w:p w14:paraId="2E8981F8" w14:textId="77777777" w:rsidR="00000000" w:rsidRDefault="007478C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1757"/>
        <w:gridCol w:w="1855"/>
        <w:gridCol w:w="1855"/>
        <w:gridCol w:w="1704"/>
      </w:tblGrid>
      <w:tr w:rsidR="00000000" w14:paraId="22EF1BCF" w14:textId="77777777">
        <w:trPr>
          <w:trHeight w:val="300"/>
        </w:trPr>
        <w:tc>
          <w:tcPr>
            <w:tcW w:w="1959" w:type="dxa"/>
            <w:vMerge w:val="restart"/>
            <w:vAlign w:val="center"/>
          </w:tcPr>
          <w:p w14:paraId="6C4BC56F" w14:textId="77777777" w:rsidR="00000000" w:rsidRDefault="007478C2">
            <w:pPr>
              <w:jc w:val="center"/>
              <w:rPr>
                <w:rFonts w:ascii="宋体" w:hAnsi="宋体"/>
                <w:bCs/>
                <w:sz w:val="24"/>
              </w:rPr>
            </w:pPr>
            <w:r>
              <w:rPr>
                <w:rFonts w:ascii="宋体" w:hAnsi="宋体" w:hint="eastAsia"/>
                <w:bCs/>
                <w:sz w:val="24"/>
              </w:rPr>
              <w:t>减值准备</w:t>
            </w:r>
          </w:p>
        </w:tc>
        <w:tc>
          <w:tcPr>
            <w:tcW w:w="1757" w:type="dxa"/>
          </w:tcPr>
          <w:p w14:paraId="31E211F6" w14:textId="77777777" w:rsidR="00000000" w:rsidRDefault="007478C2">
            <w:pPr>
              <w:jc w:val="center"/>
              <w:rPr>
                <w:rFonts w:ascii="宋体" w:hAnsi="宋体"/>
                <w:bCs/>
                <w:sz w:val="24"/>
              </w:rPr>
            </w:pPr>
            <w:r>
              <w:rPr>
                <w:rFonts w:ascii="宋体" w:hAnsi="宋体" w:hint="eastAsia"/>
                <w:bCs/>
                <w:sz w:val="24"/>
              </w:rPr>
              <w:t>第一阶段</w:t>
            </w:r>
          </w:p>
        </w:tc>
        <w:tc>
          <w:tcPr>
            <w:tcW w:w="1855" w:type="dxa"/>
          </w:tcPr>
          <w:p w14:paraId="48D7CDBA" w14:textId="77777777" w:rsidR="00000000" w:rsidRDefault="007478C2">
            <w:pPr>
              <w:jc w:val="center"/>
              <w:rPr>
                <w:rFonts w:ascii="宋体" w:hAnsi="宋体"/>
                <w:bCs/>
                <w:sz w:val="24"/>
              </w:rPr>
            </w:pPr>
            <w:r>
              <w:rPr>
                <w:rFonts w:ascii="宋体" w:hAnsi="宋体" w:hint="eastAsia"/>
                <w:bCs/>
                <w:sz w:val="24"/>
              </w:rPr>
              <w:t>第二阶段</w:t>
            </w:r>
          </w:p>
        </w:tc>
        <w:tc>
          <w:tcPr>
            <w:tcW w:w="1855" w:type="dxa"/>
          </w:tcPr>
          <w:p w14:paraId="19FC3DBA" w14:textId="77777777" w:rsidR="00000000" w:rsidRDefault="007478C2">
            <w:pPr>
              <w:jc w:val="center"/>
              <w:rPr>
                <w:rFonts w:ascii="宋体" w:hAnsi="宋体"/>
                <w:bCs/>
                <w:sz w:val="24"/>
              </w:rPr>
            </w:pPr>
            <w:r>
              <w:rPr>
                <w:rFonts w:ascii="宋体" w:hAnsi="宋体" w:hint="eastAsia"/>
                <w:bCs/>
                <w:sz w:val="24"/>
              </w:rPr>
              <w:t>第三阶段</w:t>
            </w:r>
          </w:p>
        </w:tc>
        <w:tc>
          <w:tcPr>
            <w:tcW w:w="1704" w:type="dxa"/>
            <w:vMerge w:val="restart"/>
            <w:vAlign w:val="center"/>
          </w:tcPr>
          <w:p w14:paraId="7CD8C449" w14:textId="77777777" w:rsidR="00000000" w:rsidRDefault="007478C2">
            <w:pPr>
              <w:jc w:val="center"/>
              <w:rPr>
                <w:rFonts w:ascii="宋体" w:hAnsi="宋体"/>
                <w:bCs/>
                <w:sz w:val="24"/>
              </w:rPr>
            </w:pPr>
            <w:r>
              <w:rPr>
                <w:rFonts w:ascii="宋体" w:hAnsi="宋体" w:hint="eastAsia"/>
                <w:bCs/>
                <w:sz w:val="24"/>
              </w:rPr>
              <w:t>合计</w:t>
            </w:r>
          </w:p>
        </w:tc>
      </w:tr>
      <w:tr w:rsidR="00000000" w14:paraId="2C7B9BEF" w14:textId="77777777">
        <w:trPr>
          <w:trHeight w:val="300"/>
        </w:trPr>
        <w:tc>
          <w:tcPr>
            <w:tcW w:w="1959" w:type="dxa"/>
            <w:vMerge/>
          </w:tcPr>
          <w:p w14:paraId="4A0A8E45" w14:textId="77777777" w:rsidR="00000000" w:rsidRDefault="007478C2">
            <w:pPr>
              <w:rPr>
                <w:rFonts w:ascii="宋体" w:hAnsi="宋体"/>
                <w:bCs/>
                <w:sz w:val="24"/>
              </w:rPr>
            </w:pPr>
          </w:p>
        </w:tc>
        <w:tc>
          <w:tcPr>
            <w:tcW w:w="1757" w:type="dxa"/>
            <w:vAlign w:val="center"/>
          </w:tcPr>
          <w:p w14:paraId="1200BE24" w14:textId="77777777" w:rsidR="00000000" w:rsidRDefault="007478C2">
            <w:pPr>
              <w:jc w:val="center"/>
              <w:rPr>
                <w:rFonts w:ascii="宋体" w:hAnsi="宋体"/>
                <w:bCs/>
                <w:sz w:val="24"/>
              </w:rPr>
            </w:pPr>
            <w:r>
              <w:rPr>
                <w:rFonts w:ascii="宋体" w:hAnsi="宋体" w:hint="eastAsia"/>
                <w:bCs/>
                <w:sz w:val="24"/>
              </w:rPr>
              <w:t>未来</w:t>
            </w:r>
            <w:r>
              <w:rPr>
                <w:rFonts w:ascii="宋体" w:hAnsi="宋体" w:hint="eastAsia"/>
                <w:bCs/>
                <w:sz w:val="24"/>
              </w:rPr>
              <w:t>12</w:t>
            </w:r>
            <w:r>
              <w:rPr>
                <w:rFonts w:ascii="宋体" w:hAnsi="宋体" w:hint="eastAsia"/>
                <w:bCs/>
                <w:sz w:val="24"/>
              </w:rPr>
              <w:t>个月预期信用损失</w:t>
            </w:r>
          </w:p>
        </w:tc>
        <w:tc>
          <w:tcPr>
            <w:tcW w:w="1855" w:type="dxa"/>
          </w:tcPr>
          <w:p w14:paraId="418B3316" w14:textId="77777777" w:rsidR="00000000" w:rsidRDefault="007478C2">
            <w:pPr>
              <w:rPr>
                <w:rFonts w:ascii="宋体" w:hAnsi="宋体"/>
                <w:bCs/>
                <w:sz w:val="24"/>
              </w:rPr>
            </w:pPr>
            <w:r>
              <w:rPr>
                <w:rFonts w:ascii="宋体" w:hAnsi="宋体" w:hint="eastAsia"/>
                <w:bCs/>
                <w:sz w:val="24"/>
              </w:rPr>
              <w:t>整个存续期预期信用损失</w:t>
            </w:r>
            <w:r>
              <w:rPr>
                <w:rFonts w:ascii="宋体" w:hAnsi="宋体" w:hint="eastAsia"/>
                <w:bCs/>
                <w:sz w:val="24"/>
              </w:rPr>
              <w:t>(</w:t>
            </w:r>
            <w:r>
              <w:rPr>
                <w:rFonts w:ascii="宋体" w:hAnsi="宋体" w:hint="eastAsia"/>
                <w:bCs/>
                <w:sz w:val="24"/>
              </w:rPr>
              <w:t>未发生信用减值</w:t>
            </w:r>
            <w:r>
              <w:rPr>
                <w:rFonts w:ascii="宋体" w:hAnsi="宋体" w:hint="eastAsia"/>
                <w:bCs/>
                <w:sz w:val="24"/>
              </w:rPr>
              <w:t>)</w:t>
            </w:r>
          </w:p>
        </w:tc>
        <w:tc>
          <w:tcPr>
            <w:tcW w:w="1855" w:type="dxa"/>
          </w:tcPr>
          <w:p w14:paraId="14339BD3" w14:textId="77777777" w:rsidR="00000000" w:rsidRDefault="007478C2">
            <w:pPr>
              <w:rPr>
                <w:rFonts w:ascii="宋体" w:hAnsi="宋体"/>
                <w:bCs/>
                <w:sz w:val="24"/>
              </w:rPr>
            </w:pPr>
            <w:r>
              <w:rPr>
                <w:rFonts w:ascii="宋体" w:hAnsi="宋体" w:hint="eastAsia"/>
                <w:bCs/>
                <w:sz w:val="24"/>
              </w:rPr>
              <w:t>整个存续期预期信用损失</w:t>
            </w:r>
            <w:r>
              <w:rPr>
                <w:rFonts w:ascii="宋体" w:hAnsi="宋体" w:hint="eastAsia"/>
                <w:bCs/>
                <w:sz w:val="24"/>
              </w:rPr>
              <w:t>(</w:t>
            </w:r>
            <w:r>
              <w:rPr>
                <w:rFonts w:ascii="宋体" w:hAnsi="宋体" w:hint="eastAsia"/>
                <w:bCs/>
                <w:sz w:val="24"/>
              </w:rPr>
              <w:t>已发生信用减值</w:t>
            </w:r>
            <w:r>
              <w:rPr>
                <w:rFonts w:ascii="宋体" w:hAnsi="宋体" w:hint="eastAsia"/>
                <w:bCs/>
                <w:sz w:val="24"/>
              </w:rPr>
              <w:t>)</w:t>
            </w:r>
          </w:p>
        </w:tc>
        <w:tc>
          <w:tcPr>
            <w:tcW w:w="1704" w:type="dxa"/>
            <w:vMerge/>
          </w:tcPr>
          <w:p w14:paraId="1AEDB669" w14:textId="77777777" w:rsidR="00000000" w:rsidRDefault="007478C2">
            <w:pPr>
              <w:rPr>
                <w:rFonts w:ascii="宋体" w:hAnsi="宋体"/>
                <w:bCs/>
                <w:sz w:val="24"/>
              </w:rPr>
            </w:pPr>
          </w:p>
        </w:tc>
      </w:tr>
      <w:tr w:rsidR="00000000" w14:paraId="030B6A47" w14:textId="77777777">
        <w:trPr>
          <w:trHeight w:val="300"/>
        </w:trPr>
        <w:tc>
          <w:tcPr>
            <w:tcW w:w="1959" w:type="dxa"/>
          </w:tcPr>
          <w:p w14:paraId="1D19E5BC" w14:textId="77777777" w:rsidR="00000000" w:rsidRDefault="007478C2">
            <w:pPr>
              <w:rPr>
                <w:rFonts w:ascii="宋体" w:hAnsi="宋体"/>
                <w:bCs/>
                <w:sz w:val="24"/>
              </w:rPr>
            </w:pPr>
            <w:r>
              <w:rPr>
                <w:rFonts w:ascii="宋体" w:hAnsi="宋体" w:hint="eastAsia"/>
                <w:bCs/>
                <w:sz w:val="24"/>
              </w:rPr>
              <w:t>期初余额</w:t>
            </w:r>
          </w:p>
        </w:tc>
        <w:tc>
          <w:tcPr>
            <w:tcW w:w="1757" w:type="dxa"/>
            <w:vAlign w:val="bottom"/>
          </w:tcPr>
          <w:p w14:paraId="058F22D6" w14:textId="77777777" w:rsidR="00000000" w:rsidRDefault="007478C2">
            <w:pPr>
              <w:jc w:val="right"/>
              <w:rPr>
                <w:color w:val="0000FF"/>
                <w:sz w:val="18"/>
              </w:rPr>
            </w:pPr>
            <w:r>
              <w:rPr>
                <w:rFonts w:hint="eastAsia"/>
                <w:color w:val="0000FF"/>
                <w:sz w:val="18"/>
              </w:rPr>
              <w:t>(4340)</w:t>
            </w:r>
          </w:p>
        </w:tc>
        <w:tc>
          <w:tcPr>
            <w:tcW w:w="1855" w:type="dxa"/>
            <w:vAlign w:val="bottom"/>
          </w:tcPr>
          <w:p w14:paraId="5F380E6F" w14:textId="77777777" w:rsidR="00000000" w:rsidRDefault="007478C2">
            <w:pPr>
              <w:jc w:val="right"/>
              <w:rPr>
                <w:color w:val="0000FF"/>
                <w:sz w:val="18"/>
              </w:rPr>
            </w:pPr>
            <w:r>
              <w:rPr>
                <w:rFonts w:hint="eastAsia"/>
                <w:color w:val="0000FF"/>
                <w:sz w:val="18"/>
              </w:rPr>
              <w:t>(4341)</w:t>
            </w:r>
          </w:p>
        </w:tc>
        <w:tc>
          <w:tcPr>
            <w:tcW w:w="1855" w:type="dxa"/>
            <w:vAlign w:val="bottom"/>
          </w:tcPr>
          <w:p w14:paraId="048E95FD" w14:textId="77777777" w:rsidR="00000000" w:rsidRDefault="007478C2">
            <w:pPr>
              <w:jc w:val="right"/>
              <w:rPr>
                <w:color w:val="0000FF"/>
                <w:sz w:val="18"/>
              </w:rPr>
            </w:pPr>
            <w:r>
              <w:rPr>
                <w:rFonts w:hint="eastAsia"/>
                <w:color w:val="0000FF"/>
                <w:sz w:val="18"/>
              </w:rPr>
              <w:t>(4342)</w:t>
            </w:r>
          </w:p>
        </w:tc>
        <w:tc>
          <w:tcPr>
            <w:tcW w:w="1704" w:type="dxa"/>
            <w:vAlign w:val="bottom"/>
          </w:tcPr>
          <w:p w14:paraId="6D1CC055" w14:textId="77777777" w:rsidR="00000000" w:rsidRDefault="007478C2">
            <w:pPr>
              <w:jc w:val="right"/>
              <w:rPr>
                <w:color w:val="0000FF"/>
                <w:sz w:val="18"/>
              </w:rPr>
            </w:pPr>
            <w:r>
              <w:rPr>
                <w:rFonts w:hint="eastAsia"/>
                <w:color w:val="0000FF"/>
                <w:sz w:val="18"/>
              </w:rPr>
              <w:t>(4343)</w:t>
            </w:r>
          </w:p>
        </w:tc>
      </w:tr>
      <w:tr w:rsidR="00000000" w14:paraId="4CA816C7" w14:textId="77777777">
        <w:trPr>
          <w:trHeight w:val="300"/>
        </w:trPr>
        <w:tc>
          <w:tcPr>
            <w:tcW w:w="1959" w:type="dxa"/>
          </w:tcPr>
          <w:p w14:paraId="67F8E0C2" w14:textId="77777777" w:rsidR="00000000" w:rsidRDefault="007478C2">
            <w:pPr>
              <w:rPr>
                <w:rFonts w:ascii="宋体" w:hAnsi="宋体"/>
                <w:bCs/>
                <w:sz w:val="24"/>
              </w:rPr>
            </w:pPr>
            <w:r>
              <w:rPr>
                <w:rFonts w:ascii="宋体" w:hAnsi="宋体" w:hint="eastAsia"/>
                <w:bCs/>
                <w:sz w:val="24"/>
              </w:rPr>
              <w:t>期初余额在本期</w:t>
            </w:r>
          </w:p>
        </w:tc>
        <w:tc>
          <w:tcPr>
            <w:tcW w:w="1757" w:type="dxa"/>
            <w:vAlign w:val="bottom"/>
          </w:tcPr>
          <w:p w14:paraId="51D370CF" w14:textId="77777777" w:rsidR="00000000" w:rsidRDefault="007478C2">
            <w:pPr>
              <w:jc w:val="right"/>
              <w:rPr>
                <w:color w:val="0000FF"/>
                <w:sz w:val="18"/>
              </w:rPr>
            </w:pPr>
            <w:r>
              <w:rPr>
                <w:rFonts w:hint="eastAsia"/>
                <w:color w:val="0000FF"/>
                <w:sz w:val="18"/>
              </w:rPr>
              <w:t>(4344)</w:t>
            </w:r>
          </w:p>
        </w:tc>
        <w:tc>
          <w:tcPr>
            <w:tcW w:w="1855" w:type="dxa"/>
            <w:vAlign w:val="bottom"/>
          </w:tcPr>
          <w:p w14:paraId="379B891F" w14:textId="77777777" w:rsidR="00000000" w:rsidRDefault="007478C2">
            <w:pPr>
              <w:jc w:val="right"/>
              <w:rPr>
                <w:color w:val="0000FF"/>
                <w:sz w:val="18"/>
              </w:rPr>
            </w:pPr>
            <w:r>
              <w:rPr>
                <w:rFonts w:hint="eastAsia"/>
                <w:color w:val="0000FF"/>
                <w:sz w:val="18"/>
              </w:rPr>
              <w:t>(4345)</w:t>
            </w:r>
          </w:p>
        </w:tc>
        <w:tc>
          <w:tcPr>
            <w:tcW w:w="1855" w:type="dxa"/>
            <w:vAlign w:val="bottom"/>
          </w:tcPr>
          <w:p w14:paraId="64E82E85" w14:textId="77777777" w:rsidR="00000000" w:rsidRDefault="007478C2">
            <w:pPr>
              <w:jc w:val="right"/>
              <w:rPr>
                <w:color w:val="0000FF"/>
                <w:sz w:val="18"/>
              </w:rPr>
            </w:pPr>
            <w:r>
              <w:rPr>
                <w:rFonts w:hint="eastAsia"/>
                <w:color w:val="0000FF"/>
                <w:sz w:val="18"/>
              </w:rPr>
              <w:t>(4346)</w:t>
            </w:r>
          </w:p>
        </w:tc>
        <w:tc>
          <w:tcPr>
            <w:tcW w:w="1704" w:type="dxa"/>
            <w:vAlign w:val="bottom"/>
          </w:tcPr>
          <w:p w14:paraId="3A4D905D" w14:textId="77777777" w:rsidR="00000000" w:rsidRDefault="007478C2">
            <w:pPr>
              <w:jc w:val="right"/>
              <w:rPr>
                <w:color w:val="0000FF"/>
                <w:sz w:val="18"/>
              </w:rPr>
            </w:pPr>
            <w:r>
              <w:rPr>
                <w:rFonts w:hint="eastAsia"/>
                <w:color w:val="0000FF"/>
                <w:sz w:val="18"/>
              </w:rPr>
              <w:t>(4347)</w:t>
            </w:r>
          </w:p>
        </w:tc>
      </w:tr>
      <w:tr w:rsidR="00000000" w14:paraId="49D2CF37" w14:textId="77777777">
        <w:trPr>
          <w:trHeight w:val="300"/>
        </w:trPr>
        <w:tc>
          <w:tcPr>
            <w:tcW w:w="1959" w:type="dxa"/>
          </w:tcPr>
          <w:p w14:paraId="677EA5B6" w14:textId="77777777" w:rsidR="00000000" w:rsidRDefault="007478C2">
            <w:pPr>
              <w:rPr>
                <w:rFonts w:ascii="宋体" w:hAnsi="宋体"/>
                <w:bCs/>
                <w:sz w:val="24"/>
              </w:rPr>
            </w:pPr>
            <w:r>
              <w:rPr>
                <w:rFonts w:ascii="宋体" w:hAnsi="宋体" w:hint="eastAsia"/>
                <w:bCs/>
                <w:sz w:val="24"/>
              </w:rPr>
              <w:t>-</w:t>
            </w:r>
            <w:r>
              <w:rPr>
                <w:rFonts w:ascii="宋体" w:hAnsi="宋体" w:hint="eastAsia"/>
                <w:bCs/>
                <w:sz w:val="24"/>
              </w:rPr>
              <w:t>转入第二阶段</w:t>
            </w:r>
          </w:p>
        </w:tc>
        <w:tc>
          <w:tcPr>
            <w:tcW w:w="1757" w:type="dxa"/>
            <w:vAlign w:val="bottom"/>
          </w:tcPr>
          <w:p w14:paraId="00A813A8" w14:textId="77777777" w:rsidR="00000000" w:rsidRDefault="007478C2">
            <w:pPr>
              <w:jc w:val="right"/>
              <w:rPr>
                <w:color w:val="0000FF"/>
                <w:sz w:val="18"/>
              </w:rPr>
            </w:pPr>
            <w:r>
              <w:rPr>
                <w:rFonts w:hint="eastAsia"/>
                <w:color w:val="0000FF"/>
                <w:sz w:val="18"/>
              </w:rPr>
              <w:t>(4348)</w:t>
            </w:r>
          </w:p>
        </w:tc>
        <w:tc>
          <w:tcPr>
            <w:tcW w:w="1855" w:type="dxa"/>
            <w:vAlign w:val="bottom"/>
          </w:tcPr>
          <w:p w14:paraId="4B06D405" w14:textId="77777777" w:rsidR="00000000" w:rsidRDefault="007478C2">
            <w:pPr>
              <w:jc w:val="right"/>
              <w:rPr>
                <w:color w:val="0000FF"/>
                <w:sz w:val="18"/>
              </w:rPr>
            </w:pPr>
            <w:r>
              <w:rPr>
                <w:rFonts w:hint="eastAsia"/>
                <w:color w:val="0000FF"/>
                <w:sz w:val="18"/>
              </w:rPr>
              <w:t>(4349)</w:t>
            </w:r>
          </w:p>
        </w:tc>
        <w:tc>
          <w:tcPr>
            <w:tcW w:w="1855" w:type="dxa"/>
            <w:vAlign w:val="bottom"/>
          </w:tcPr>
          <w:p w14:paraId="6000A24D" w14:textId="77777777" w:rsidR="00000000" w:rsidRDefault="007478C2">
            <w:pPr>
              <w:jc w:val="right"/>
              <w:rPr>
                <w:color w:val="0000FF"/>
                <w:sz w:val="18"/>
              </w:rPr>
            </w:pPr>
            <w:r>
              <w:rPr>
                <w:rFonts w:ascii="宋体" w:hAnsi="宋体" w:hint="eastAsia"/>
                <w:bCs/>
                <w:sz w:val="24"/>
              </w:rPr>
              <w:t>-</w:t>
            </w:r>
          </w:p>
        </w:tc>
        <w:tc>
          <w:tcPr>
            <w:tcW w:w="1704" w:type="dxa"/>
            <w:vAlign w:val="bottom"/>
          </w:tcPr>
          <w:p w14:paraId="135F4B27" w14:textId="77777777" w:rsidR="00000000" w:rsidRDefault="007478C2">
            <w:pPr>
              <w:jc w:val="right"/>
              <w:rPr>
                <w:color w:val="0000FF"/>
                <w:sz w:val="18"/>
              </w:rPr>
            </w:pPr>
            <w:r>
              <w:rPr>
                <w:rFonts w:hint="eastAsia"/>
                <w:color w:val="0000FF"/>
                <w:sz w:val="18"/>
              </w:rPr>
              <w:t>(4350)</w:t>
            </w:r>
          </w:p>
        </w:tc>
      </w:tr>
      <w:tr w:rsidR="00000000" w14:paraId="3DB9B73F" w14:textId="77777777">
        <w:trPr>
          <w:trHeight w:val="300"/>
        </w:trPr>
        <w:tc>
          <w:tcPr>
            <w:tcW w:w="1959" w:type="dxa"/>
          </w:tcPr>
          <w:p w14:paraId="376445BA" w14:textId="77777777" w:rsidR="00000000" w:rsidRDefault="007478C2">
            <w:pPr>
              <w:rPr>
                <w:rFonts w:ascii="宋体" w:hAnsi="宋体"/>
                <w:bCs/>
                <w:sz w:val="24"/>
              </w:rPr>
            </w:pPr>
            <w:r>
              <w:rPr>
                <w:rFonts w:ascii="宋体" w:hAnsi="宋体" w:hint="eastAsia"/>
                <w:bCs/>
                <w:sz w:val="24"/>
              </w:rPr>
              <w:t>-</w:t>
            </w:r>
            <w:r>
              <w:rPr>
                <w:rFonts w:ascii="宋体" w:hAnsi="宋体" w:hint="eastAsia"/>
                <w:bCs/>
                <w:sz w:val="24"/>
              </w:rPr>
              <w:t>转入第三阶段</w:t>
            </w:r>
          </w:p>
        </w:tc>
        <w:tc>
          <w:tcPr>
            <w:tcW w:w="1757" w:type="dxa"/>
            <w:vAlign w:val="bottom"/>
          </w:tcPr>
          <w:p w14:paraId="1CD3B4C2" w14:textId="77777777" w:rsidR="00000000" w:rsidRDefault="007478C2">
            <w:pPr>
              <w:jc w:val="right"/>
              <w:rPr>
                <w:color w:val="0000FF"/>
                <w:sz w:val="18"/>
              </w:rPr>
            </w:pPr>
            <w:r>
              <w:rPr>
                <w:rFonts w:hint="eastAsia"/>
                <w:color w:val="0000FF"/>
                <w:sz w:val="18"/>
              </w:rPr>
              <w:t>(4351)</w:t>
            </w:r>
          </w:p>
        </w:tc>
        <w:tc>
          <w:tcPr>
            <w:tcW w:w="1855" w:type="dxa"/>
            <w:vAlign w:val="bottom"/>
          </w:tcPr>
          <w:p w14:paraId="00CA3532" w14:textId="77777777" w:rsidR="00000000" w:rsidRDefault="007478C2">
            <w:pPr>
              <w:jc w:val="right"/>
              <w:rPr>
                <w:color w:val="0000FF"/>
                <w:sz w:val="18"/>
              </w:rPr>
            </w:pPr>
            <w:r>
              <w:rPr>
                <w:rFonts w:hint="eastAsia"/>
                <w:color w:val="0000FF"/>
                <w:sz w:val="18"/>
              </w:rPr>
              <w:t>(4352)</w:t>
            </w:r>
          </w:p>
        </w:tc>
        <w:tc>
          <w:tcPr>
            <w:tcW w:w="1855" w:type="dxa"/>
            <w:vAlign w:val="bottom"/>
          </w:tcPr>
          <w:p w14:paraId="686773E9" w14:textId="77777777" w:rsidR="00000000" w:rsidRDefault="007478C2">
            <w:pPr>
              <w:jc w:val="right"/>
              <w:rPr>
                <w:color w:val="0000FF"/>
                <w:sz w:val="18"/>
              </w:rPr>
            </w:pPr>
            <w:r>
              <w:rPr>
                <w:rFonts w:hint="eastAsia"/>
                <w:color w:val="0000FF"/>
                <w:sz w:val="18"/>
              </w:rPr>
              <w:t>(4353)</w:t>
            </w:r>
          </w:p>
        </w:tc>
        <w:tc>
          <w:tcPr>
            <w:tcW w:w="1704" w:type="dxa"/>
            <w:vAlign w:val="bottom"/>
          </w:tcPr>
          <w:p w14:paraId="63D6AD0D" w14:textId="77777777" w:rsidR="00000000" w:rsidRDefault="007478C2">
            <w:pPr>
              <w:jc w:val="right"/>
              <w:rPr>
                <w:color w:val="0000FF"/>
                <w:sz w:val="18"/>
              </w:rPr>
            </w:pPr>
            <w:r>
              <w:rPr>
                <w:rFonts w:hint="eastAsia"/>
                <w:color w:val="0000FF"/>
                <w:sz w:val="18"/>
              </w:rPr>
              <w:t>(4354)</w:t>
            </w:r>
          </w:p>
        </w:tc>
      </w:tr>
      <w:tr w:rsidR="00000000" w14:paraId="446A57C3" w14:textId="77777777">
        <w:trPr>
          <w:trHeight w:val="300"/>
        </w:trPr>
        <w:tc>
          <w:tcPr>
            <w:tcW w:w="1959" w:type="dxa"/>
          </w:tcPr>
          <w:p w14:paraId="18B7B877" w14:textId="77777777" w:rsidR="00000000" w:rsidRDefault="007478C2">
            <w:pPr>
              <w:rPr>
                <w:rFonts w:ascii="宋体" w:hAnsi="宋体"/>
                <w:bCs/>
                <w:sz w:val="24"/>
              </w:rPr>
            </w:pPr>
            <w:r>
              <w:rPr>
                <w:rFonts w:ascii="宋体" w:hAnsi="宋体" w:hint="eastAsia"/>
                <w:bCs/>
                <w:sz w:val="24"/>
              </w:rPr>
              <w:t>-</w:t>
            </w:r>
            <w:r>
              <w:rPr>
                <w:rFonts w:ascii="宋体" w:hAnsi="宋体" w:hint="eastAsia"/>
                <w:bCs/>
                <w:sz w:val="24"/>
              </w:rPr>
              <w:t>转回第二阶段</w:t>
            </w:r>
          </w:p>
        </w:tc>
        <w:tc>
          <w:tcPr>
            <w:tcW w:w="1757" w:type="dxa"/>
            <w:vAlign w:val="bottom"/>
          </w:tcPr>
          <w:p w14:paraId="5B2C7922" w14:textId="77777777" w:rsidR="00000000" w:rsidRDefault="007478C2">
            <w:pPr>
              <w:jc w:val="right"/>
              <w:rPr>
                <w:color w:val="0000FF"/>
                <w:sz w:val="18"/>
              </w:rPr>
            </w:pPr>
            <w:r>
              <w:rPr>
                <w:rFonts w:ascii="宋体" w:hAnsi="宋体" w:hint="eastAsia"/>
                <w:bCs/>
                <w:sz w:val="24"/>
              </w:rPr>
              <w:t>-</w:t>
            </w:r>
          </w:p>
        </w:tc>
        <w:tc>
          <w:tcPr>
            <w:tcW w:w="1855" w:type="dxa"/>
            <w:vAlign w:val="bottom"/>
          </w:tcPr>
          <w:p w14:paraId="542FE744" w14:textId="77777777" w:rsidR="00000000" w:rsidRDefault="007478C2">
            <w:pPr>
              <w:jc w:val="right"/>
              <w:rPr>
                <w:color w:val="0000FF"/>
                <w:sz w:val="18"/>
              </w:rPr>
            </w:pPr>
            <w:r>
              <w:rPr>
                <w:rFonts w:hint="eastAsia"/>
                <w:color w:val="0000FF"/>
                <w:sz w:val="18"/>
              </w:rPr>
              <w:t>(4355)</w:t>
            </w:r>
          </w:p>
        </w:tc>
        <w:tc>
          <w:tcPr>
            <w:tcW w:w="1855" w:type="dxa"/>
            <w:vAlign w:val="bottom"/>
          </w:tcPr>
          <w:p w14:paraId="4CC7F458" w14:textId="77777777" w:rsidR="00000000" w:rsidRDefault="007478C2">
            <w:pPr>
              <w:jc w:val="right"/>
              <w:rPr>
                <w:color w:val="0000FF"/>
                <w:sz w:val="18"/>
              </w:rPr>
            </w:pPr>
            <w:r>
              <w:rPr>
                <w:rFonts w:hint="eastAsia"/>
                <w:color w:val="0000FF"/>
                <w:sz w:val="18"/>
              </w:rPr>
              <w:t>(4356)</w:t>
            </w:r>
          </w:p>
        </w:tc>
        <w:tc>
          <w:tcPr>
            <w:tcW w:w="1704" w:type="dxa"/>
            <w:vAlign w:val="bottom"/>
          </w:tcPr>
          <w:p w14:paraId="2DF5A93D" w14:textId="77777777" w:rsidR="00000000" w:rsidRDefault="007478C2">
            <w:pPr>
              <w:jc w:val="right"/>
              <w:rPr>
                <w:color w:val="0000FF"/>
                <w:sz w:val="18"/>
              </w:rPr>
            </w:pPr>
            <w:r>
              <w:rPr>
                <w:rFonts w:hint="eastAsia"/>
                <w:color w:val="0000FF"/>
                <w:sz w:val="18"/>
              </w:rPr>
              <w:t>(4357)</w:t>
            </w:r>
          </w:p>
        </w:tc>
      </w:tr>
      <w:tr w:rsidR="00000000" w14:paraId="1B80FBF3" w14:textId="77777777">
        <w:trPr>
          <w:trHeight w:val="300"/>
        </w:trPr>
        <w:tc>
          <w:tcPr>
            <w:tcW w:w="1959" w:type="dxa"/>
          </w:tcPr>
          <w:p w14:paraId="3EB59C12" w14:textId="77777777" w:rsidR="00000000" w:rsidRDefault="007478C2">
            <w:pPr>
              <w:rPr>
                <w:rFonts w:ascii="宋体" w:hAnsi="宋体"/>
                <w:bCs/>
                <w:sz w:val="24"/>
              </w:rPr>
            </w:pPr>
            <w:r>
              <w:rPr>
                <w:rFonts w:ascii="宋体" w:hAnsi="宋体" w:hint="eastAsia"/>
                <w:bCs/>
                <w:sz w:val="24"/>
              </w:rPr>
              <w:t>-</w:t>
            </w:r>
            <w:r>
              <w:rPr>
                <w:rFonts w:ascii="宋体" w:hAnsi="宋体" w:hint="eastAsia"/>
                <w:bCs/>
                <w:sz w:val="24"/>
              </w:rPr>
              <w:t>转回第一阶段</w:t>
            </w:r>
          </w:p>
        </w:tc>
        <w:tc>
          <w:tcPr>
            <w:tcW w:w="1757" w:type="dxa"/>
            <w:vAlign w:val="bottom"/>
          </w:tcPr>
          <w:p w14:paraId="58313C46" w14:textId="77777777" w:rsidR="00000000" w:rsidRDefault="007478C2">
            <w:pPr>
              <w:jc w:val="right"/>
              <w:rPr>
                <w:color w:val="0000FF"/>
                <w:sz w:val="18"/>
              </w:rPr>
            </w:pPr>
            <w:r>
              <w:rPr>
                <w:rFonts w:hint="eastAsia"/>
                <w:color w:val="0000FF"/>
                <w:sz w:val="18"/>
              </w:rPr>
              <w:t>(4358)</w:t>
            </w:r>
          </w:p>
        </w:tc>
        <w:tc>
          <w:tcPr>
            <w:tcW w:w="1855" w:type="dxa"/>
            <w:vAlign w:val="bottom"/>
          </w:tcPr>
          <w:p w14:paraId="73E22C2F" w14:textId="77777777" w:rsidR="00000000" w:rsidRDefault="007478C2">
            <w:pPr>
              <w:jc w:val="right"/>
              <w:rPr>
                <w:color w:val="0000FF"/>
                <w:sz w:val="18"/>
              </w:rPr>
            </w:pPr>
            <w:r>
              <w:rPr>
                <w:rFonts w:hint="eastAsia"/>
                <w:color w:val="0000FF"/>
                <w:sz w:val="18"/>
              </w:rPr>
              <w:t>(4359)</w:t>
            </w:r>
          </w:p>
        </w:tc>
        <w:tc>
          <w:tcPr>
            <w:tcW w:w="1855" w:type="dxa"/>
            <w:vAlign w:val="bottom"/>
          </w:tcPr>
          <w:p w14:paraId="46C5F059" w14:textId="77777777" w:rsidR="00000000" w:rsidRDefault="007478C2">
            <w:pPr>
              <w:jc w:val="right"/>
              <w:rPr>
                <w:color w:val="0000FF"/>
                <w:sz w:val="18"/>
              </w:rPr>
            </w:pPr>
            <w:r>
              <w:rPr>
                <w:rFonts w:hint="eastAsia"/>
                <w:color w:val="0000FF"/>
                <w:sz w:val="18"/>
              </w:rPr>
              <w:t>(4</w:t>
            </w:r>
            <w:r>
              <w:rPr>
                <w:rFonts w:hint="eastAsia"/>
                <w:color w:val="0000FF"/>
                <w:sz w:val="18"/>
              </w:rPr>
              <w:t>360)</w:t>
            </w:r>
          </w:p>
        </w:tc>
        <w:tc>
          <w:tcPr>
            <w:tcW w:w="1704" w:type="dxa"/>
            <w:vAlign w:val="bottom"/>
          </w:tcPr>
          <w:p w14:paraId="32A2681D" w14:textId="77777777" w:rsidR="00000000" w:rsidRDefault="007478C2">
            <w:pPr>
              <w:jc w:val="right"/>
              <w:rPr>
                <w:color w:val="0000FF"/>
                <w:sz w:val="18"/>
              </w:rPr>
            </w:pPr>
            <w:r>
              <w:rPr>
                <w:rFonts w:hint="eastAsia"/>
                <w:color w:val="0000FF"/>
                <w:sz w:val="18"/>
              </w:rPr>
              <w:t>(4361)</w:t>
            </w:r>
          </w:p>
        </w:tc>
      </w:tr>
      <w:tr w:rsidR="00000000" w14:paraId="536D3EDD" w14:textId="77777777">
        <w:trPr>
          <w:trHeight w:val="300"/>
        </w:trPr>
        <w:tc>
          <w:tcPr>
            <w:tcW w:w="1959" w:type="dxa"/>
          </w:tcPr>
          <w:p w14:paraId="3E4E63D5" w14:textId="77777777" w:rsidR="00000000" w:rsidRDefault="007478C2">
            <w:pPr>
              <w:rPr>
                <w:rFonts w:ascii="宋体" w:hAnsi="宋体"/>
                <w:bCs/>
                <w:sz w:val="24"/>
              </w:rPr>
            </w:pPr>
            <w:r>
              <w:rPr>
                <w:rFonts w:ascii="宋体" w:hAnsi="宋体" w:hint="eastAsia"/>
                <w:bCs/>
                <w:sz w:val="24"/>
              </w:rPr>
              <w:t>本期计提</w:t>
            </w:r>
          </w:p>
        </w:tc>
        <w:tc>
          <w:tcPr>
            <w:tcW w:w="1757" w:type="dxa"/>
            <w:vAlign w:val="bottom"/>
          </w:tcPr>
          <w:p w14:paraId="6058B1F3" w14:textId="77777777" w:rsidR="00000000" w:rsidRDefault="007478C2">
            <w:pPr>
              <w:jc w:val="right"/>
              <w:rPr>
                <w:color w:val="0000FF"/>
                <w:sz w:val="18"/>
              </w:rPr>
            </w:pPr>
            <w:r>
              <w:rPr>
                <w:rFonts w:hint="eastAsia"/>
                <w:color w:val="0000FF"/>
                <w:sz w:val="18"/>
              </w:rPr>
              <w:t>(4362)</w:t>
            </w:r>
          </w:p>
        </w:tc>
        <w:tc>
          <w:tcPr>
            <w:tcW w:w="1855" w:type="dxa"/>
            <w:vAlign w:val="bottom"/>
          </w:tcPr>
          <w:p w14:paraId="45AFB3BC" w14:textId="77777777" w:rsidR="00000000" w:rsidRDefault="007478C2">
            <w:pPr>
              <w:jc w:val="right"/>
              <w:rPr>
                <w:color w:val="0000FF"/>
                <w:sz w:val="18"/>
              </w:rPr>
            </w:pPr>
            <w:r>
              <w:rPr>
                <w:rFonts w:hint="eastAsia"/>
                <w:color w:val="0000FF"/>
                <w:sz w:val="18"/>
              </w:rPr>
              <w:t>(4363)</w:t>
            </w:r>
          </w:p>
        </w:tc>
        <w:tc>
          <w:tcPr>
            <w:tcW w:w="1855" w:type="dxa"/>
            <w:vAlign w:val="bottom"/>
          </w:tcPr>
          <w:p w14:paraId="008F01D3" w14:textId="77777777" w:rsidR="00000000" w:rsidRDefault="007478C2">
            <w:pPr>
              <w:jc w:val="right"/>
              <w:rPr>
                <w:color w:val="0000FF"/>
                <w:sz w:val="18"/>
              </w:rPr>
            </w:pPr>
            <w:r>
              <w:rPr>
                <w:rFonts w:hint="eastAsia"/>
                <w:color w:val="0000FF"/>
                <w:sz w:val="18"/>
              </w:rPr>
              <w:t>(4364)</w:t>
            </w:r>
          </w:p>
        </w:tc>
        <w:tc>
          <w:tcPr>
            <w:tcW w:w="1704" w:type="dxa"/>
            <w:vAlign w:val="bottom"/>
          </w:tcPr>
          <w:p w14:paraId="0945BCEB" w14:textId="77777777" w:rsidR="00000000" w:rsidRDefault="007478C2">
            <w:pPr>
              <w:jc w:val="right"/>
              <w:rPr>
                <w:color w:val="0000FF"/>
                <w:sz w:val="18"/>
              </w:rPr>
            </w:pPr>
            <w:r>
              <w:rPr>
                <w:rFonts w:hint="eastAsia"/>
                <w:color w:val="0000FF"/>
                <w:sz w:val="18"/>
              </w:rPr>
              <w:t>(4365)</w:t>
            </w:r>
          </w:p>
        </w:tc>
      </w:tr>
      <w:tr w:rsidR="00000000" w14:paraId="57188DC9" w14:textId="77777777">
        <w:trPr>
          <w:trHeight w:val="300"/>
        </w:trPr>
        <w:tc>
          <w:tcPr>
            <w:tcW w:w="1959" w:type="dxa"/>
          </w:tcPr>
          <w:p w14:paraId="2111922B" w14:textId="77777777" w:rsidR="00000000" w:rsidRDefault="007478C2">
            <w:pPr>
              <w:rPr>
                <w:rFonts w:ascii="宋体" w:hAnsi="宋体"/>
                <w:bCs/>
                <w:sz w:val="24"/>
              </w:rPr>
            </w:pPr>
            <w:r>
              <w:rPr>
                <w:rFonts w:ascii="宋体" w:hAnsi="宋体" w:hint="eastAsia"/>
                <w:bCs/>
                <w:sz w:val="24"/>
              </w:rPr>
              <w:t>本期转回</w:t>
            </w:r>
          </w:p>
        </w:tc>
        <w:tc>
          <w:tcPr>
            <w:tcW w:w="1757" w:type="dxa"/>
            <w:vAlign w:val="bottom"/>
          </w:tcPr>
          <w:p w14:paraId="3A2150BE" w14:textId="77777777" w:rsidR="00000000" w:rsidRDefault="007478C2">
            <w:pPr>
              <w:jc w:val="right"/>
              <w:rPr>
                <w:color w:val="0000FF"/>
                <w:sz w:val="18"/>
              </w:rPr>
            </w:pPr>
            <w:r>
              <w:rPr>
                <w:rFonts w:hint="eastAsia"/>
                <w:color w:val="0000FF"/>
                <w:sz w:val="18"/>
              </w:rPr>
              <w:t>(4366)</w:t>
            </w:r>
          </w:p>
        </w:tc>
        <w:tc>
          <w:tcPr>
            <w:tcW w:w="1855" w:type="dxa"/>
            <w:vAlign w:val="bottom"/>
          </w:tcPr>
          <w:p w14:paraId="2B2349B0" w14:textId="77777777" w:rsidR="00000000" w:rsidRDefault="007478C2">
            <w:pPr>
              <w:jc w:val="right"/>
              <w:rPr>
                <w:color w:val="0000FF"/>
                <w:sz w:val="18"/>
              </w:rPr>
            </w:pPr>
            <w:r>
              <w:rPr>
                <w:rFonts w:hint="eastAsia"/>
                <w:color w:val="0000FF"/>
                <w:sz w:val="18"/>
              </w:rPr>
              <w:t>(4367)</w:t>
            </w:r>
          </w:p>
        </w:tc>
        <w:tc>
          <w:tcPr>
            <w:tcW w:w="1855" w:type="dxa"/>
            <w:vAlign w:val="bottom"/>
          </w:tcPr>
          <w:p w14:paraId="03CEB56A" w14:textId="77777777" w:rsidR="00000000" w:rsidRDefault="007478C2">
            <w:pPr>
              <w:jc w:val="right"/>
              <w:rPr>
                <w:color w:val="0000FF"/>
                <w:sz w:val="18"/>
              </w:rPr>
            </w:pPr>
            <w:r>
              <w:rPr>
                <w:rFonts w:hint="eastAsia"/>
                <w:color w:val="0000FF"/>
                <w:sz w:val="18"/>
              </w:rPr>
              <w:t>(4368)</w:t>
            </w:r>
          </w:p>
        </w:tc>
        <w:tc>
          <w:tcPr>
            <w:tcW w:w="1704" w:type="dxa"/>
            <w:vAlign w:val="bottom"/>
          </w:tcPr>
          <w:p w14:paraId="2C125A22" w14:textId="77777777" w:rsidR="00000000" w:rsidRDefault="007478C2">
            <w:pPr>
              <w:jc w:val="right"/>
              <w:rPr>
                <w:color w:val="0000FF"/>
                <w:sz w:val="18"/>
              </w:rPr>
            </w:pPr>
            <w:r>
              <w:rPr>
                <w:rFonts w:hint="eastAsia"/>
                <w:color w:val="0000FF"/>
                <w:sz w:val="18"/>
              </w:rPr>
              <w:t>(4369)</w:t>
            </w:r>
          </w:p>
        </w:tc>
      </w:tr>
      <w:tr w:rsidR="00000000" w14:paraId="4ADB72D9" w14:textId="77777777">
        <w:trPr>
          <w:trHeight w:val="300"/>
        </w:trPr>
        <w:tc>
          <w:tcPr>
            <w:tcW w:w="1959" w:type="dxa"/>
          </w:tcPr>
          <w:p w14:paraId="64044424" w14:textId="77777777" w:rsidR="00000000" w:rsidRDefault="007478C2">
            <w:pPr>
              <w:rPr>
                <w:rFonts w:ascii="宋体" w:hAnsi="宋体"/>
                <w:bCs/>
                <w:sz w:val="24"/>
              </w:rPr>
            </w:pPr>
            <w:r>
              <w:rPr>
                <w:rFonts w:ascii="宋体" w:hAnsi="宋体" w:hint="eastAsia"/>
                <w:bCs/>
                <w:sz w:val="24"/>
              </w:rPr>
              <w:t>本期转销</w:t>
            </w:r>
          </w:p>
        </w:tc>
        <w:tc>
          <w:tcPr>
            <w:tcW w:w="1757" w:type="dxa"/>
            <w:vAlign w:val="bottom"/>
          </w:tcPr>
          <w:p w14:paraId="12B6F70B" w14:textId="77777777" w:rsidR="00000000" w:rsidRDefault="007478C2">
            <w:pPr>
              <w:jc w:val="right"/>
              <w:rPr>
                <w:color w:val="0000FF"/>
                <w:sz w:val="18"/>
              </w:rPr>
            </w:pPr>
            <w:r>
              <w:rPr>
                <w:rFonts w:hint="eastAsia"/>
                <w:color w:val="0000FF"/>
                <w:sz w:val="18"/>
              </w:rPr>
              <w:t>(4370)</w:t>
            </w:r>
          </w:p>
        </w:tc>
        <w:tc>
          <w:tcPr>
            <w:tcW w:w="1855" w:type="dxa"/>
            <w:vAlign w:val="bottom"/>
          </w:tcPr>
          <w:p w14:paraId="10300BEF" w14:textId="77777777" w:rsidR="00000000" w:rsidRDefault="007478C2">
            <w:pPr>
              <w:jc w:val="right"/>
              <w:rPr>
                <w:color w:val="0000FF"/>
                <w:sz w:val="18"/>
              </w:rPr>
            </w:pPr>
            <w:r>
              <w:rPr>
                <w:rFonts w:hint="eastAsia"/>
                <w:color w:val="0000FF"/>
                <w:sz w:val="18"/>
              </w:rPr>
              <w:t>(4371)</w:t>
            </w:r>
          </w:p>
        </w:tc>
        <w:tc>
          <w:tcPr>
            <w:tcW w:w="1855" w:type="dxa"/>
            <w:vAlign w:val="bottom"/>
          </w:tcPr>
          <w:p w14:paraId="1E468660" w14:textId="77777777" w:rsidR="00000000" w:rsidRDefault="007478C2">
            <w:pPr>
              <w:jc w:val="right"/>
              <w:rPr>
                <w:color w:val="0000FF"/>
                <w:sz w:val="18"/>
              </w:rPr>
            </w:pPr>
            <w:r>
              <w:rPr>
                <w:rFonts w:hint="eastAsia"/>
                <w:color w:val="0000FF"/>
                <w:sz w:val="18"/>
              </w:rPr>
              <w:t>(4372)</w:t>
            </w:r>
          </w:p>
        </w:tc>
        <w:tc>
          <w:tcPr>
            <w:tcW w:w="1704" w:type="dxa"/>
            <w:vAlign w:val="bottom"/>
          </w:tcPr>
          <w:p w14:paraId="129DCD58" w14:textId="77777777" w:rsidR="00000000" w:rsidRDefault="007478C2">
            <w:pPr>
              <w:jc w:val="right"/>
              <w:rPr>
                <w:color w:val="0000FF"/>
                <w:sz w:val="18"/>
              </w:rPr>
            </w:pPr>
            <w:r>
              <w:rPr>
                <w:rFonts w:hint="eastAsia"/>
                <w:color w:val="0000FF"/>
                <w:sz w:val="18"/>
              </w:rPr>
              <w:t>(4373)</w:t>
            </w:r>
          </w:p>
        </w:tc>
      </w:tr>
      <w:tr w:rsidR="00000000" w14:paraId="56D21D8F" w14:textId="77777777">
        <w:trPr>
          <w:trHeight w:val="300"/>
        </w:trPr>
        <w:tc>
          <w:tcPr>
            <w:tcW w:w="1959" w:type="dxa"/>
          </w:tcPr>
          <w:p w14:paraId="5FD1CC6A" w14:textId="77777777" w:rsidR="00000000" w:rsidRDefault="007478C2">
            <w:pPr>
              <w:rPr>
                <w:rFonts w:ascii="宋体" w:hAnsi="宋体"/>
                <w:bCs/>
                <w:sz w:val="24"/>
              </w:rPr>
            </w:pPr>
            <w:r>
              <w:rPr>
                <w:rFonts w:ascii="宋体" w:hAnsi="宋体" w:hint="eastAsia"/>
                <w:bCs/>
                <w:sz w:val="24"/>
              </w:rPr>
              <w:t>本期核销</w:t>
            </w:r>
          </w:p>
        </w:tc>
        <w:tc>
          <w:tcPr>
            <w:tcW w:w="1757" w:type="dxa"/>
            <w:vAlign w:val="bottom"/>
          </w:tcPr>
          <w:p w14:paraId="0E9BF9B1" w14:textId="77777777" w:rsidR="00000000" w:rsidRDefault="007478C2">
            <w:pPr>
              <w:jc w:val="right"/>
              <w:rPr>
                <w:color w:val="0000FF"/>
                <w:sz w:val="18"/>
              </w:rPr>
            </w:pPr>
            <w:r>
              <w:rPr>
                <w:rFonts w:hint="eastAsia"/>
                <w:color w:val="0000FF"/>
                <w:sz w:val="18"/>
              </w:rPr>
              <w:t>(4374)</w:t>
            </w:r>
          </w:p>
        </w:tc>
        <w:tc>
          <w:tcPr>
            <w:tcW w:w="1855" w:type="dxa"/>
            <w:vAlign w:val="bottom"/>
          </w:tcPr>
          <w:p w14:paraId="10C6C675" w14:textId="77777777" w:rsidR="00000000" w:rsidRDefault="007478C2">
            <w:pPr>
              <w:jc w:val="right"/>
              <w:rPr>
                <w:color w:val="0000FF"/>
                <w:sz w:val="18"/>
              </w:rPr>
            </w:pPr>
            <w:r>
              <w:rPr>
                <w:rFonts w:hint="eastAsia"/>
                <w:color w:val="0000FF"/>
                <w:sz w:val="18"/>
              </w:rPr>
              <w:t>(4375)</w:t>
            </w:r>
          </w:p>
        </w:tc>
        <w:tc>
          <w:tcPr>
            <w:tcW w:w="1855" w:type="dxa"/>
            <w:vAlign w:val="bottom"/>
          </w:tcPr>
          <w:p w14:paraId="34B83119" w14:textId="77777777" w:rsidR="00000000" w:rsidRDefault="007478C2">
            <w:pPr>
              <w:jc w:val="right"/>
              <w:rPr>
                <w:color w:val="0000FF"/>
                <w:sz w:val="18"/>
              </w:rPr>
            </w:pPr>
            <w:r>
              <w:rPr>
                <w:rFonts w:hint="eastAsia"/>
                <w:color w:val="0000FF"/>
                <w:sz w:val="18"/>
              </w:rPr>
              <w:t>(4376)</w:t>
            </w:r>
          </w:p>
        </w:tc>
        <w:tc>
          <w:tcPr>
            <w:tcW w:w="1704" w:type="dxa"/>
            <w:vAlign w:val="bottom"/>
          </w:tcPr>
          <w:p w14:paraId="19406792" w14:textId="77777777" w:rsidR="00000000" w:rsidRDefault="007478C2">
            <w:pPr>
              <w:jc w:val="right"/>
              <w:rPr>
                <w:color w:val="0000FF"/>
                <w:sz w:val="18"/>
              </w:rPr>
            </w:pPr>
            <w:r>
              <w:rPr>
                <w:rFonts w:hint="eastAsia"/>
                <w:color w:val="0000FF"/>
                <w:sz w:val="18"/>
              </w:rPr>
              <w:t>(4377)</w:t>
            </w:r>
          </w:p>
        </w:tc>
      </w:tr>
      <w:tr w:rsidR="00000000" w14:paraId="6F4BA3F6" w14:textId="77777777">
        <w:trPr>
          <w:trHeight w:val="300"/>
        </w:trPr>
        <w:tc>
          <w:tcPr>
            <w:tcW w:w="1959" w:type="dxa"/>
          </w:tcPr>
          <w:p w14:paraId="55C4E8C4" w14:textId="77777777" w:rsidR="00000000" w:rsidRDefault="007478C2">
            <w:pPr>
              <w:rPr>
                <w:rFonts w:ascii="宋体" w:hAnsi="宋体"/>
                <w:bCs/>
                <w:sz w:val="24"/>
              </w:rPr>
            </w:pPr>
            <w:r>
              <w:rPr>
                <w:rFonts w:ascii="宋体" w:hAnsi="宋体" w:hint="eastAsia"/>
                <w:bCs/>
                <w:sz w:val="24"/>
              </w:rPr>
              <w:t>其他变动</w:t>
            </w:r>
          </w:p>
        </w:tc>
        <w:tc>
          <w:tcPr>
            <w:tcW w:w="1757" w:type="dxa"/>
            <w:vAlign w:val="bottom"/>
          </w:tcPr>
          <w:p w14:paraId="7E227DAB" w14:textId="77777777" w:rsidR="00000000" w:rsidRDefault="007478C2">
            <w:pPr>
              <w:jc w:val="right"/>
              <w:rPr>
                <w:color w:val="0000FF"/>
                <w:sz w:val="18"/>
              </w:rPr>
            </w:pPr>
            <w:r>
              <w:rPr>
                <w:rFonts w:hint="eastAsia"/>
                <w:color w:val="0000FF"/>
                <w:sz w:val="18"/>
              </w:rPr>
              <w:t>(4378)</w:t>
            </w:r>
          </w:p>
        </w:tc>
        <w:tc>
          <w:tcPr>
            <w:tcW w:w="1855" w:type="dxa"/>
            <w:vAlign w:val="bottom"/>
          </w:tcPr>
          <w:p w14:paraId="0C3BFA7E" w14:textId="77777777" w:rsidR="00000000" w:rsidRDefault="007478C2">
            <w:pPr>
              <w:jc w:val="right"/>
              <w:rPr>
                <w:color w:val="0000FF"/>
                <w:sz w:val="18"/>
              </w:rPr>
            </w:pPr>
            <w:r>
              <w:rPr>
                <w:rFonts w:hint="eastAsia"/>
                <w:color w:val="0000FF"/>
                <w:sz w:val="18"/>
              </w:rPr>
              <w:t>(4379)</w:t>
            </w:r>
          </w:p>
        </w:tc>
        <w:tc>
          <w:tcPr>
            <w:tcW w:w="1855" w:type="dxa"/>
            <w:vAlign w:val="bottom"/>
          </w:tcPr>
          <w:p w14:paraId="74056081" w14:textId="77777777" w:rsidR="00000000" w:rsidRDefault="007478C2">
            <w:pPr>
              <w:jc w:val="right"/>
              <w:rPr>
                <w:color w:val="0000FF"/>
                <w:sz w:val="18"/>
              </w:rPr>
            </w:pPr>
            <w:r>
              <w:rPr>
                <w:rFonts w:hint="eastAsia"/>
                <w:color w:val="0000FF"/>
                <w:sz w:val="18"/>
              </w:rPr>
              <w:t>(4380)</w:t>
            </w:r>
          </w:p>
        </w:tc>
        <w:tc>
          <w:tcPr>
            <w:tcW w:w="1704" w:type="dxa"/>
            <w:vAlign w:val="bottom"/>
          </w:tcPr>
          <w:p w14:paraId="0D541F91" w14:textId="77777777" w:rsidR="00000000" w:rsidRDefault="007478C2">
            <w:pPr>
              <w:jc w:val="right"/>
              <w:rPr>
                <w:color w:val="0000FF"/>
                <w:sz w:val="18"/>
              </w:rPr>
            </w:pPr>
            <w:r>
              <w:rPr>
                <w:rFonts w:hint="eastAsia"/>
                <w:color w:val="0000FF"/>
                <w:sz w:val="18"/>
              </w:rPr>
              <w:t>(4381)</w:t>
            </w:r>
          </w:p>
        </w:tc>
      </w:tr>
      <w:tr w:rsidR="00000000" w14:paraId="1667989C" w14:textId="77777777">
        <w:trPr>
          <w:trHeight w:val="300"/>
        </w:trPr>
        <w:tc>
          <w:tcPr>
            <w:tcW w:w="1959" w:type="dxa"/>
          </w:tcPr>
          <w:p w14:paraId="43DE0D9A" w14:textId="77777777" w:rsidR="00000000" w:rsidRDefault="007478C2">
            <w:pPr>
              <w:rPr>
                <w:rFonts w:ascii="宋体" w:hAnsi="宋体"/>
                <w:bCs/>
                <w:sz w:val="24"/>
              </w:rPr>
            </w:pPr>
            <w:r>
              <w:rPr>
                <w:rFonts w:ascii="宋体" w:hAnsi="宋体" w:hint="eastAsia"/>
                <w:bCs/>
                <w:sz w:val="24"/>
              </w:rPr>
              <w:t>期末余额</w:t>
            </w:r>
          </w:p>
        </w:tc>
        <w:tc>
          <w:tcPr>
            <w:tcW w:w="1757" w:type="dxa"/>
            <w:vAlign w:val="bottom"/>
          </w:tcPr>
          <w:p w14:paraId="38BCA2E4" w14:textId="77777777" w:rsidR="00000000" w:rsidRDefault="007478C2">
            <w:pPr>
              <w:jc w:val="right"/>
              <w:rPr>
                <w:color w:val="0000FF"/>
                <w:sz w:val="18"/>
              </w:rPr>
            </w:pPr>
            <w:r>
              <w:rPr>
                <w:rFonts w:hint="eastAsia"/>
                <w:color w:val="0000FF"/>
                <w:sz w:val="18"/>
              </w:rPr>
              <w:t>(4340)</w:t>
            </w:r>
          </w:p>
        </w:tc>
        <w:tc>
          <w:tcPr>
            <w:tcW w:w="1855" w:type="dxa"/>
            <w:vAlign w:val="bottom"/>
          </w:tcPr>
          <w:p w14:paraId="37C1C56B" w14:textId="77777777" w:rsidR="00000000" w:rsidRDefault="007478C2">
            <w:pPr>
              <w:jc w:val="right"/>
              <w:rPr>
                <w:color w:val="0000FF"/>
                <w:sz w:val="18"/>
              </w:rPr>
            </w:pPr>
            <w:r>
              <w:rPr>
                <w:rFonts w:hint="eastAsia"/>
                <w:color w:val="0000FF"/>
                <w:sz w:val="18"/>
              </w:rPr>
              <w:t>(4341)</w:t>
            </w:r>
          </w:p>
        </w:tc>
        <w:tc>
          <w:tcPr>
            <w:tcW w:w="1855" w:type="dxa"/>
            <w:vAlign w:val="bottom"/>
          </w:tcPr>
          <w:p w14:paraId="1FBF6361" w14:textId="77777777" w:rsidR="00000000" w:rsidRDefault="007478C2">
            <w:pPr>
              <w:jc w:val="right"/>
              <w:rPr>
                <w:color w:val="0000FF"/>
                <w:sz w:val="18"/>
              </w:rPr>
            </w:pPr>
            <w:r>
              <w:rPr>
                <w:rFonts w:hint="eastAsia"/>
                <w:color w:val="0000FF"/>
                <w:sz w:val="18"/>
              </w:rPr>
              <w:t>(4342)</w:t>
            </w:r>
          </w:p>
        </w:tc>
        <w:tc>
          <w:tcPr>
            <w:tcW w:w="1704" w:type="dxa"/>
            <w:vAlign w:val="bottom"/>
          </w:tcPr>
          <w:p w14:paraId="0C543AFC" w14:textId="77777777" w:rsidR="00000000" w:rsidRDefault="007478C2">
            <w:pPr>
              <w:jc w:val="right"/>
              <w:rPr>
                <w:color w:val="0000FF"/>
                <w:sz w:val="18"/>
              </w:rPr>
            </w:pPr>
            <w:r>
              <w:rPr>
                <w:rFonts w:hint="eastAsia"/>
                <w:color w:val="0000FF"/>
                <w:sz w:val="18"/>
              </w:rPr>
              <w:t>(4343)</w:t>
            </w:r>
          </w:p>
        </w:tc>
      </w:tr>
    </w:tbl>
    <w:p w14:paraId="1F5661F4" w14:textId="77777777" w:rsidR="00000000" w:rsidRDefault="007478C2">
      <w:pPr>
        <w:rPr>
          <w:rFonts w:ascii="宋体" w:hAnsi="宋体"/>
          <w:bCs/>
          <w:sz w:val="24"/>
        </w:rPr>
      </w:pPr>
      <w:r>
        <w:rPr>
          <w:rFonts w:ascii="宋体" w:hAnsi="宋体" w:hint="eastAsia"/>
          <w:bCs/>
          <w:sz w:val="24"/>
        </w:rPr>
        <w:t>注：</w:t>
      </w:r>
      <w:r>
        <w:rPr>
          <w:rFonts w:hint="eastAsia"/>
          <w:color w:val="0000FF"/>
          <w:sz w:val="18"/>
        </w:rPr>
        <w:t>(438</w:t>
      </w:r>
      <w:r>
        <w:rPr>
          <w:color w:val="0000FF"/>
          <w:sz w:val="18"/>
        </w:rPr>
        <w:t>2</w:t>
      </w:r>
      <w:r>
        <w:rPr>
          <w:rFonts w:hint="eastAsia"/>
          <w:color w:val="0000FF"/>
          <w:sz w:val="18"/>
        </w:rPr>
        <w:t>)</w:t>
      </w:r>
    </w:p>
    <w:p w14:paraId="4FF899D8" w14:textId="77777777" w:rsidR="00000000" w:rsidRDefault="007478C2">
      <w:pPr>
        <w:rPr>
          <w:rFonts w:ascii="宋体" w:hAnsi="宋体"/>
          <w:bCs/>
          <w:sz w:val="24"/>
        </w:rPr>
      </w:pPr>
    </w:p>
    <w:p w14:paraId="0F32C2E5"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 xml:space="preserve">.7.6 </w:t>
      </w:r>
      <w:r>
        <w:rPr>
          <w:rFonts w:ascii="宋体" w:hAnsi="宋体" w:hint="eastAsia"/>
          <w:b/>
          <w:sz w:val="24"/>
        </w:rPr>
        <w:t>其他权益工具投资（如有）</w:t>
      </w:r>
    </w:p>
    <w:p w14:paraId="296B9359"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hint="eastAsia"/>
          <w:b/>
          <w:sz w:val="24"/>
        </w:rPr>
        <w:t xml:space="preserve">6.1 </w:t>
      </w:r>
      <w:r>
        <w:rPr>
          <w:rFonts w:ascii="宋体" w:hAnsi="宋体" w:hint="eastAsia"/>
          <w:b/>
          <w:sz w:val="24"/>
        </w:rPr>
        <w:t>其他权益工具投资情况（如有）</w:t>
      </w:r>
    </w:p>
    <w:p w14:paraId="1F00941A" w14:textId="77777777" w:rsidR="00000000" w:rsidRDefault="007478C2">
      <w:pPr>
        <w:ind w:rightChars="697" w:right="1464"/>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00000" w14:paraId="113EC536"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43E69F5" w14:textId="77777777" w:rsidR="00000000" w:rsidRDefault="007478C2">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973C4E8" w14:textId="77777777" w:rsidR="00000000" w:rsidRDefault="007478C2">
            <w:pPr>
              <w:widowControl/>
              <w:jc w:val="center"/>
              <w:rPr>
                <w:rFonts w:ascii="宋体" w:hAnsi="宋体"/>
                <w:sz w:val="24"/>
              </w:rPr>
            </w:pPr>
            <w:r>
              <w:rPr>
                <w:rFonts w:ascii="宋体" w:hAnsi="宋体" w:hint="eastAsia"/>
                <w:sz w:val="24"/>
              </w:rPr>
              <w:t>本期末</w:t>
            </w:r>
          </w:p>
          <w:p w14:paraId="0955B726" w14:textId="77777777" w:rsidR="00000000" w:rsidRDefault="007478C2">
            <w:pPr>
              <w:jc w:val="center"/>
              <w:rPr>
                <w:rFonts w:ascii="宋体" w:hAnsi="宋体"/>
                <w:kern w:val="0"/>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85FEF7E" w14:textId="77777777" w:rsidR="00000000" w:rsidRDefault="007478C2">
            <w:pPr>
              <w:widowControl/>
              <w:jc w:val="center"/>
              <w:rPr>
                <w:rFonts w:ascii="宋体" w:hAnsi="宋体"/>
                <w:sz w:val="24"/>
              </w:rPr>
            </w:pPr>
            <w:r>
              <w:rPr>
                <w:rFonts w:ascii="宋体" w:hAnsi="宋体" w:hint="eastAsia"/>
                <w:sz w:val="24"/>
              </w:rPr>
              <w:t>上年度末</w:t>
            </w:r>
          </w:p>
          <w:p w14:paraId="53738193" w14:textId="77777777" w:rsidR="00000000" w:rsidRDefault="007478C2">
            <w:pPr>
              <w:jc w:val="center"/>
              <w:rPr>
                <w:rFonts w:ascii="宋体" w:hAnsi="宋体"/>
                <w:kern w:val="0"/>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246CEA2"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020762B" w14:textId="77777777" w:rsidR="00000000" w:rsidRDefault="007478C2">
            <w:pPr>
              <w:rPr>
                <w:rFonts w:ascii="宋体" w:hAnsi="宋体"/>
                <w:kern w:val="0"/>
                <w:sz w:val="24"/>
              </w:rPr>
            </w:pPr>
            <w:r>
              <w:rPr>
                <w:rFonts w:hint="eastAsia"/>
                <w:color w:val="0000FF"/>
                <w:sz w:val="18"/>
              </w:rPr>
              <w:t>（</w:t>
            </w:r>
            <w:r>
              <w:rPr>
                <w:color w:val="0000FF"/>
                <w:sz w:val="18"/>
              </w:rPr>
              <w:t>4277</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8622962" w14:textId="77777777" w:rsidR="00000000" w:rsidRDefault="007478C2">
            <w:pPr>
              <w:jc w:val="right"/>
              <w:rPr>
                <w:rFonts w:ascii="宋体" w:hAnsi="宋体"/>
                <w:color w:val="0000FF"/>
                <w:kern w:val="0"/>
                <w:sz w:val="18"/>
              </w:rPr>
            </w:pPr>
            <w:r>
              <w:rPr>
                <w:rFonts w:hint="eastAsia"/>
                <w:color w:val="0000FF"/>
                <w:sz w:val="18"/>
              </w:rPr>
              <w:t>（</w:t>
            </w:r>
            <w:r>
              <w:rPr>
                <w:color w:val="0000FF"/>
                <w:sz w:val="18"/>
              </w:rPr>
              <w:t>4278</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8DA85AC" w14:textId="77777777" w:rsidR="00000000" w:rsidRDefault="007478C2">
            <w:pPr>
              <w:jc w:val="right"/>
              <w:rPr>
                <w:rFonts w:ascii="宋体" w:hAnsi="宋体"/>
                <w:color w:val="0000FF"/>
                <w:kern w:val="0"/>
                <w:sz w:val="18"/>
              </w:rPr>
            </w:pPr>
            <w:r>
              <w:rPr>
                <w:rFonts w:hint="eastAsia"/>
                <w:color w:val="0000FF"/>
                <w:sz w:val="18"/>
              </w:rPr>
              <w:t>（</w:t>
            </w:r>
            <w:r>
              <w:rPr>
                <w:color w:val="0000FF"/>
                <w:sz w:val="18"/>
              </w:rPr>
              <w:t>4278</w:t>
            </w:r>
            <w:r>
              <w:rPr>
                <w:rFonts w:hint="eastAsia"/>
                <w:color w:val="0000FF"/>
                <w:sz w:val="18"/>
              </w:rPr>
              <w:t>）</w:t>
            </w:r>
          </w:p>
        </w:tc>
      </w:tr>
      <w:tr w:rsidR="00000000" w14:paraId="3652349E"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171EAB4" w14:textId="77777777" w:rsidR="00000000" w:rsidRDefault="007478C2">
            <w:pPr>
              <w:rPr>
                <w:rFonts w:ascii="宋体" w:hAnsi="宋体"/>
                <w:kern w:val="0"/>
                <w:sz w:val="24"/>
              </w:rPr>
            </w:pP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A45CAAA" w14:textId="77777777" w:rsidR="00000000" w:rsidRDefault="007478C2">
            <w:pPr>
              <w:jc w:val="right"/>
            </w:pP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27CBC56" w14:textId="77777777" w:rsidR="00000000" w:rsidRDefault="007478C2">
            <w:pPr>
              <w:jc w:val="right"/>
            </w:pPr>
          </w:p>
        </w:tc>
      </w:tr>
      <w:tr w:rsidR="00000000" w14:paraId="2B1DF53C"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AB9512A" w14:textId="77777777" w:rsidR="00000000" w:rsidRDefault="007478C2">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026B81D7" w14:textId="77777777" w:rsidR="00000000" w:rsidRDefault="007478C2">
            <w:pPr>
              <w:jc w:val="right"/>
            </w:pPr>
            <w:r>
              <w:rPr>
                <w:rFonts w:hint="eastAsia"/>
                <w:color w:val="0000FF"/>
                <w:sz w:val="18"/>
              </w:rPr>
              <w:t>（</w:t>
            </w:r>
            <w:r>
              <w:rPr>
                <w:color w:val="0000FF"/>
                <w:sz w:val="18"/>
              </w:rPr>
              <w:t>559</w:t>
            </w:r>
            <w:r>
              <w:rPr>
                <w:rFonts w:hint="eastAsia"/>
                <w:color w:val="0000FF"/>
                <w:sz w:val="18"/>
              </w:rPr>
              <w:t>9</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160D6D1" w14:textId="77777777" w:rsidR="00000000" w:rsidRDefault="007478C2">
            <w:pPr>
              <w:jc w:val="right"/>
            </w:pPr>
            <w:r>
              <w:rPr>
                <w:rFonts w:hint="eastAsia"/>
                <w:color w:val="0000FF"/>
                <w:sz w:val="18"/>
              </w:rPr>
              <w:t>（</w:t>
            </w:r>
            <w:r>
              <w:rPr>
                <w:color w:val="0000FF"/>
                <w:sz w:val="18"/>
              </w:rPr>
              <w:t>559</w:t>
            </w:r>
            <w:r>
              <w:rPr>
                <w:rFonts w:hint="eastAsia"/>
                <w:color w:val="0000FF"/>
                <w:sz w:val="18"/>
              </w:rPr>
              <w:t>9</w:t>
            </w:r>
            <w:r>
              <w:rPr>
                <w:rFonts w:hint="eastAsia"/>
                <w:color w:val="0000FF"/>
                <w:sz w:val="18"/>
              </w:rPr>
              <w:t>）</w:t>
            </w:r>
          </w:p>
        </w:tc>
      </w:tr>
    </w:tbl>
    <w:p w14:paraId="3755B92B" w14:textId="77777777" w:rsidR="00000000" w:rsidRDefault="007478C2">
      <w:pPr>
        <w:rPr>
          <w:rFonts w:ascii="宋体" w:hAnsi="宋体"/>
          <w:bCs/>
          <w:sz w:val="24"/>
        </w:rPr>
      </w:pPr>
      <w:r>
        <w:rPr>
          <w:rFonts w:ascii="宋体" w:hAnsi="宋体" w:hint="eastAsia"/>
          <w:bCs/>
          <w:sz w:val="24"/>
        </w:rPr>
        <w:t>注：</w:t>
      </w:r>
      <w:r>
        <w:rPr>
          <w:rFonts w:hint="eastAsia"/>
          <w:color w:val="0000FF"/>
          <w:sz w:val="18"/>
        </w:rPr>
        <w:t>（</w:t>
      </w:r>
      <w:r>
        <w:rPr>
          <w:color w:val="0000FF"/>
          <w:sz w:val="18"/>
        </w:rPr>
        <w:t>4279</w:t>
      </w:r>
      <w:r>
        <w:rPr>
          <w:rFonts w:hint="eastAsia"/>
          <w:color w:val="0000FF"/>
          <w:sz w:val="18"/>
        </w:rPr>
        <w:t>）</w:t>
      </w:r>
    </w:p>
    <w:p w14:paraId="6EAD6D33" w14:textId="77777777" w:rsidR="00000000" w:rsidRDefault="007478C2">
      <w:pPr>
        <w:rPr>
          <w:rFonts w:ascii="宋体" w:hAnsi="宋体"/>
          <w:bCs/>
          <w:sz w:val="24"/>
        </w:rPr>
      </w:pPr>
    </w:p>
    <w:p w14:paraId="0E4341C7" w14:textId="77777777" w:rsidR="00000000" w:rsidRDefault="007478C2">
      <w:pPr>
        <w:spacing w:line="360" w:lineRule="auto"/>
        <w:outlineLvl w:val="3"/>
        <w:rPr>
          <w:rFonts w:ascii="宋体" w:hAnsi="宋体"/>
          <w:b/>
          <w:sz w:val="24"/>
        </w:rPr>
      </w:pPr>
      <w:r>
        <w:rPr>
          <w:rFonts w:ascii="宋体" w:hAnsi="宋体" w:hint="eastAsia"/>
          <w:b/>
          <w:sz w:val="24"/>
        </w:rPr>
        <w:t xml:space="preserve">11.5.7.6.2 </w:t>
      </w:r>
      <w:r>
        <w:rPr>
          <w:rFonts w:ascii="宋体" w:hAnsi="宋体" w:hint="eastAsia"/>
          <w:b/>
          <w:sz w:val="24"/>
        </w:rPr>
        <w:t>报告期</w:t>
      </w:r>
      <w:r>
        <w:rPr>
          <w:rFonts w:ascii="宋体" w:hAnsi="宋体"/>
          <w:b/>
          <w:sz w:val="24"/>
        </w:rPr>
        <w:t>内</w:t>
      </w:r>
      <w:r>
        <w:rPr>
          <w:rFonts w:ascii="宋体" w:hAnsi="宋体" w:hint="eastAsia"/>
          <w:b/>
          <w:sz w:val="24"/>
        </w:rPr>
        <w:t>其他权益工具投资情况（如有）</w:t>
      </w:r>
    </w:p>
    <w:p w14:paraId="453F39B2" w14:textId="77777777" w:rsidR="00000000" w:rsidRDefault="007478C2">
      <w:pPr>
        <w:ind w:rightChars="697" w:right="1464"/>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0"/>
        <w:gridCol w:w="1375"/>
        <w:gridCol w:w="1375"/>
        <w:gridCol w:w="1375"/>
        <w:gridCol w:w="1375"/>
        <w:gridCol w:w="1375"/>
        <w:gridCol w:w="1375"/>
      </w:tblGrid>
      <w:tr w:rsidR="00000000" w14:paraId="5DDF3731" w14:textId="77777777">
        <w:trPr>
          <w:trHeight w:val="300"/>
          <w:jc w:val="center"/>
        </w:trPr>
        <w:tc>
          <w:tcPr>
            <w:tcW w:w="850" w:type="dxa"/>
            <w:tcMar>
              <w:top w:w="15" w:type="dxa"/>
              <w:left w:w="15" w:type="dxa"/>
              <w:bottom w:w="0" w:type="dxa"/>
              <w:right w:w="15" w:type="dxa"/>
            </w:tcMar>
            <w:vAlign w:val="center"/>
          </w:tcPr>
          <w:p w14:paraId="259549AB" w14:textId="77777777" w:rsidR="00000000" w:rsidRDefault="007478C2">
            <w:pPr>
              <w:jc w:val="center"/>
            </w:pPr>
            <w:r>
              <w:rPr>
                <w:rFonts w:ascii="宋体" w:hAnsi="宋体" w:hint="eastAsia"/>
                <w:kern w:val="0"/>
                <w:sz w:val="24"/>
              </w:rPr>
              <w:t>项目</w:t>
            </w:r>
          </w:p>
        </w:tc>
        <w:tc>
          <w:tcPr>
            <w:tcW w:w="1375" w:type="dxa"/>
            <w:vAlign w:val="center"/>
          </w:tcPr>
          <w:p w14:paraId="6B37DD17" w14:textId="77777777" w:rsidR="00000000" w:rsidRDefault="007478C2">
            <w:pPr>
              <w:jc w:val="center"/>
              <w:rPr>
                <w:rFonts w:ascii="宋体" w:hAnsi="宋体"/>
                <w:kern w:val="0"/>
                <w:sz w:val="24"/>
              </w:rPr>
            </w:pPr>
            <w:r>
              <w:rPr>
                <w:rFonts w:ascii="宋体" w:hAnsi="宋体" w:hint="eastAsia"/>
                <w:kern w:val="0"/>
                <w:sz w:val="24"/>
              </w:rPr>
              <w:t>指定为以公允价值计量且其变动计入其他综合收益的原因</w:t>
            </w:r>
          </w:p>
        </w:tc>
        <w:tc>
          <w:tcPr>
            <w:tcW w:w="1375" w:type="dxa"/>
            <w:vAlign w:val="center"/>
          </w:tcPr>
          <w:p w14:paraId="5929AF7E" w14:textId="77777777" w:rsidR="00000000" w:rsidRDefault="007478C2">
            <w:pPr>
              <w:jc w:val="center"/>
              <w:rPr>
                <w:rFonts w:ascii="宋体" w:hAnsi="宋体"/>
                <w:kern w:val="0"/>
                <w:sz w:val="24"/>
              </w:rPr>
            </w:pPr>
            <w:r>
              <w:rPr>
                <w:rFonts w:ascii="宋体" w:hAnsi="宋体" w:hint="eastAsia"/>
                <w:kern w:val="0"/>
                <w:sz w:val="24"/>
              </w:rPr>
              <w:t>本期确认的股利收入</w:t>
            </w:r>
          </w:p>
        </w:tc>
        <w:tc>
          <w:tcPr>
            <w:tcW w:w="1375" w:type="dxa"/>
            <w:vAlign w:val="center"/>
          </w:tcPr>
          <w:p w14:paraId="2F3E6398" w14:textId="77777777" w:rsidR="00000000" w:rsidRDefault="007478C2">
            <w:pPr>
              <w:jc w:val="center"/>
              <w:rPr>
                <w:rFonts w:ascii="宋体" w:hAnsi="宋体"/>
                <w:kern w:val="0"/>
                <w:sz w:val="24"/>
              </w:rPr>
            </w:pPr>
            <w:r>
              <w:rPr>
                <w:rFonts w:ascii="宋体" w:hAnsi="宋体" w:hint="eastAsia"/>
                <w:kern w:val="0"/>
                <w:sz w:val="24"/>
              </w:rPr>
              <w:t>累计利得</w:t>
            </w:r>
          </w:p>
        </w:tc>
        <w:tc>
          <w:tcPr>
            <w:tcW w:w="1375" w:type="dxa"/>
            <w:vAlign w:val="center"/>
          </w:tcPr>
          <w:p w14:paraId="077F8A80" w14:textId="77777777" w:rsidR="00000000" w:rsidRDefault="007478C2">
            <w:pPr>
              <w:jc w:val="center"/>
              <w:rPr>
                <w:rFonts w:ascii="宋体" w:hAnsi="宋体"/>
                <w:kern w:val="0"/>
                <w:sz w:val="24"/>
              </w:rPr>
            </w:pPr>
            <w:r>
              <w:rPr>
                <w:rFonts w:ascii="宋体" w:hAnsi="宋体"/>
                <w:kern w:val="0"/>
                <w:sz w:val="24"/>
              </w:rPr>
              <w:t>累计损失</w:t>
            </w:r>
          </w:p>
        </w:tc>
        <w:tc>
          <w:tcPr>
            <w:tcW w:w="1375" w:type="dxa"/>
            <w:vAlign w:val="center"/>
          </w:tcPr>
          <w:p w14:paraId="42F10087" w14:textId="77777777" w:rsidR="00000000" w:rsidRDefault="007478C2">
            <w:pPr>
              <w:jc w:val="center"/>
              <w:rPr>
                <w:rFonts w:ascii="宋体" w:hAnsi="宋体"/>
                <w:kern w:val="0"/>
                <w:sz w:val="24"/>
              </w:rPr>
            </w:pPr>
            <w:r>
              <w:rPr>
                <w:rFonts w:ascii="宋体" w:hAnsi="宋体" w:hint="eastAsia"/>
                <w:kern w:val="0"/>
                <w:sz w:val="24"/>
              </w:rPr>
              <w:t>其他综合收益转入留存收益的金额</w:t>
            </w:r>
          </w:p>
        </w:tc>
        <w:tc>
          <w:tcPr>
            <w:tcW w:w="1375" w:type="dxa"/>
            <w:tcMar>
              <w:top w:w="15" w:type="dxa"/>
              <w:left w:w="15" w:type="dxa"/>
              <w:bottom w:w="0" w:type="dxa"/>
              <w:right w:w="15" w:type="dxa"/>
            </w:tcMar>
            <w:vAlign w:val="center"/>
          </w:tcPr>
          <w:p w14:paraId="32AE2571" w14:textId="77777777" w:rsidR="00000000" w:rsidRDefault="007478C2">
            <w:pPr>
              <w:jc w:val="center"/>
              <w:rPr>
                <w:rFonts w:ascii="宋体" w:hAnsi="宋体"/>
                <w:kern w:val="0"/>
                <w:sz w:val="24"/>
              </w:rPr>
            </w:pPr>
            <w:r>
              <w:rPr>
                <w:rFonts w:ascii="宋体" w:hAnsi="宋体" w:hint="eastAsia"/>
                <w:kern w:val="0"/>
                <w:sz w:val="24"/>
              </w:rPr>
              <w:t>其他综合收益转入留存收益的原因</w:t>
            </w:r>
          </w:p>
        </w:tc>
      </w:tr>
      <w:tr w:rsidR="00000000" w14:paraId="3EB42A3F" w14:textId="77777777">
        <w:trPr>
          <w:trHeight w:val="300"/>
          <w:jc w:val="center"/>
        </w:trPr>
        <w:tc>
          <w:tcPr>
            <w:tcW w:w="850" w:type="dxa"/>
            <w:tcMar>
              <w:top w:w="15" w:type="dxa"/>
              <w:left w:w="15" w:type="dxa"/>
              <w:bottom w:w="0" w:type="dxa"/>
              <w:right w:w="15" w:type="dxa"/>
            </w:tcMar>
          </w:tcPr>
          <w:p w14:paraId="57553628" w14:textId="77777777" w:rsidR="00000000" w:rsidRDefault="007478C2">
            <w:pPr>
              <w:rPr>
                <w:rFonts w:ascii="宋体" w:hAnsi="宋体"/>
                <w:kern w:val="0"/>
                <w:sz w:val="24"/>
              </w:rPr>
            </w:pPr>
            <w:r>
              <w:rPr>
                <w:rFonts w:hint="eastAsia"/>
                <w:color w:val="0000FF"/>
                <w:sz w:val="18"/>
              </w:rPr>
              <w:t>（</w:t>
            </w:r>
            <w:r>
              <w:rPr>
                <w:color w:val="0000FF"/>
                <w:sz w:val="18"/>
              </w:rPr>
              <w:t>4283</w:t>
            </w:r>
            <w:r>
              <w:rPr>
                <w:rFonts w:hint="eastAsia"/>
                <w:color w:val="0000FF"/>
                <w:sz w:val="18"/>
              </w:rPr>
              <w:t>）</w:t>
            </w:r>
          </w:p>
        </w:tc>
        <w:tc>
          <w:tcPr>
            <w:tcW w:w="1375" w:type="dxa"/>
          </w:tcPr>
          <w:p w14:paraId="7B0B70D3" w14:textId="77777777" w:rsidR="00000000" w:rsidRDefault="007478C2">
            <w:pPr>
              <w:jc w:val="right"/>
              <w:rPr>
                <w:rFonts w:ascii="宋体" w:hAnsi="宋体"/>
                <w:color w:val="0000FF"/>
                <w:kern w:val="0"/>
                <w:sz w:val="18"/>
              </w:rPr>
            </w:pPr>
            <w:r>
              <w:rPr>
                <w:rFonts w:hint="eastAsia"/>
                <w:color w:val="0000FF"/>
                <w:sz w:val="18"/>
              </w:rPr>
              <w:t>（</w:t>
            </w:r>
            <w:r>
              <w:rPr>
                <w:color w:val="0000FF"/>
                <w:sz w:val="18"/>
              </w:rPr>
              <w:t>4284</w:t>
            </w:r>
            <w:r>
              <w:rPr>
                <w:rFonts w:hint="eastAsia"/>
                <w:color w:val="0000FF"/>
                <w:sz w:val="18"/>
              </w:rPr>
              <w:t>）</w:t>
            </w:r>
          </w:p>
        </w:tc>
        <w:tc>
          <w:tcPr>
            <w:tcW w:w="1375" w:type="dxa"/>
          </w:tcPr>
          <w:p w14:paraId="00F435C2" w14:textId="77777777" w:rsidR="00000000" w:rsidRDefault="007478C2">
            <w:pPr>
              <w:jc w:val="right"/>
              <w:rPr>
                <w:rFonts w:ascii="宋体" w:hAnsi="宋体"/>
                <w:color w:val="0000FF"/>
                <w:kern w:val="0"/>
                <w:sz w:val="18"/>
              </w:rPr>
            </w:pPr>
            <w:r>
              <w:rPr>
                <w:rFonts w:hint="eastAsia"/>
                <w:color w:val="0000FF"/>
                <w:sz w:val="18"/>
              </w:rPr>
              <w:t>（</w:t>
            </w:r>
            <w:r>
              <w:rPr>
                <w:color w:val="0000FF"/>
                <w:sz w:val="18"/>
              </w:rPr>
              <w:t>4285</w:t>
            </w:r>
            <w:r>
              <w:rPr>
                <w:rFonts w:hint="eastAsia"/>
                <w:color w:val="0000FF"/>
                <w:sz w:val="18"/>
              </w:rPr>
              <w:t>）</w:t>
            </w:r>
          </w:p>
        </w:tc>
        <w:tc>
          <w:tcPr>
            <w:tcW w:w="1375" w:type="dxa"/>
          </w:tcPr>
          <w:p w14:paraId="33BF048E" w14:textId="77777777" w:rsidR="00000000" w:rsidRDefault="007478C2">
            <w:pPr>
              <w:jc w:val="right"/>
              <w:rPr>
                <w:rFonts w:ascii="宋体" w:hAnsi="宋体"/>
                <w:color w:val="0000FF"/>
                <w:kern w:val="0"/>
                <w:sz w:val="18"/>
              </w:rPr>
            </w:pPr>
            <w:r>
              <w:rPr>
                <w:rFonts w:hint="eastAsia"/>
                <w:color w:val="0000FF"/>
                <w:sz w:val="18"/>
              </w:rPr>
              <w:t>（</w:t>
            </w:r>
            <w:r>
              <w:rPr>
                <w:color w:val="0000FF"/>
                <w:sz w:val="18"/>
              </w:rPr>
              <w:t>42</w:t>
            </w:r>
            <w:r>
              <w:rPr>
                <w:color w:val="0000FF"/>
                <w:sz w:val="18"/>
              </w:rPr>
              <w:t>86</w:t>
            </w:r>
            <w:r>
              <w:rPr>
                <w:rFonts w:hint="eastAsia"/>
                <w:color w:val="0000FF"/>
                <w:sz w:val="18"/>
              </w:rPr>
              <w:t>）</w:t>
            </w:r>
          </w:p>
        </w:tc>
        <w:tc>
          <w:tcPr>
            <w:tcW w:w="1375" w:type="dxa"/>
          </w:tcPr>
          <w:p w14:paraId="421E9474" w14:textId="77777777" w:rsidR="00000000" w:rsidRDefault="007478C2">
            <w:pPr>
              <w:jc w:val="right"/>
              <w:rPr>
                <w:rFonts w:ascii="宋体" w:hAnsi="宋体"/>
                <w:color w:val="0000FF"/>
                <w:kern w:val="0"/>
                <w:sz w:val="18"/>
              </w:rPr>
            </w:pPr>
            <w:r>
              <w:rPr>
                <w:rFonts w:hint="eastAsia"/>
                <w:color w:val="0000FF"/>
                <w:sz w:val="18"/>
              </w:rPr>
              <w:t>（</w:t>
            </w:r>
            <w:r>
              <w:rPr>
                <w:color w:val="0000FF"/>
                <w:sz w:val="18"/>
              </w:rPr>
              <w:t>4287</w:t>
            </w:r>
            <w:r>
              <w:rPr>
                <w:rFonts w:hint="eastAsia"/>
                <w:color w:val="0000FF"/>
                <w:sz w:val="18"/>
              </w:rPr>
              <w:t>）</w:t>
            </w:r>
          </w:p>
        </w:tc>
        <w:tc>
          <w:tcPr>
            <w:tcW w:w="1375" w:type="dxa"/>
          </w:tcPr>
          <w:p w14:paraId="2A31F574" w14:textId="77777777" w:rsidR="00000000" w:rsidRDefault="007478C2">
            <w:pPr>
              <w:jc w:val="right"/>
              <w:rPr>
                <w:rFonts w:ascii="宋体" w:hAnsi="宋体"/>
                <w:color w:val="0000FF"/>
                <w:kern w:val="0"/>
                <w:sz w:val="18"/>
              </w:rPr>
            </w:pPr>
            <w:r>
              <w:rPr>
                <w:rFonts w:hint="eastAsia"/>
                <w:color w:val="0000FF"/>
                <w:sz w:val="18"/>
              </w:rPr>
              <w:t>（</w:t>
            </w:r>
            <w:r>
              <w:rPr>
                <w:color w:val="0000FF"/>
                <w:sz w:val="18"/>
              </w:rPr>
              <w:t>4288</w:t>
            </w:r>
            <w:r>
              <w:rPr>
                <w:rFonts w:hint="eastAsia"/>
                <w:color w:val="0000FF"/>
                <w:sz w:val="18"/>
              </w:rPr>
              <w:t>）</w:t>
            </w:r>
          </w:p>
        </w:tc>
        <w:tc>
          <w:tcPr>
            <w:tcW w:w="1375" w:type="dxa"/>
            <w:tcMar>
              <w:top w:w="15" w:type="dxa"/>
              <w:left w:w="15" w:type="dxa"/>
              <w:bottom w:w="0" w:type="dxa"/>
              <w:right w:w="15" w:type="dxa"/>
            </w:tcMar>
          </w:tcPr>
          <w:p w14:paraId="59A23410" w14:textId="77777777" w:rsidR="00000000" w:rsidRDefault="007478C2">
            <w:pPr>
              <w:jc w:val="right"/>
              <w:rPr>
                <w:rFonts w:ascii="宋体" w:hAnsi="宋体"/>
                <w:color w:val="0000FF"/>
                <w:kern w:val="0"/>
                <w:sz w:val="18"/>
              </w:rPr>
            </w:pPr>
            <w:r>
              <w:rPr>
                <w:rFonts w:hint="eastAsia"/>
                <w:color w:val="0000FF"/>
                <w:sz w:val="18"/>
              </w:rPr>
              <w:t>（</w:t>
            </w:r>
            <w:r>
              <w:rPr>
                <w:color w:val="0000FF"/>
                <w:sz w:val="18"/>
              </w:rPr>
              <w:t>4289</w:t>
            </w:r>
            <w:r>
              <w:rPr>
                <w:rFonts w:hint="eastAsia"/>
                <w:color w:val="0000FF"/>
                <w:sz w:val="18"/>
              </w:rPr>
              <w:t>）</w:t>
            </w:r>
          </w:p>
        </w:tc>
      </w:tr>
      <w:tr w:rsidR="00000000" w14:paraId="596816A9" w14:textId="77777777">
        <w:trPr>
          <w:trHeight w:val="300"/>
          <w:jc w:val="center"/>
        </w:trPr>
        <w:tc>
          <w:tcPr>
            <w:tcW w:w="850" w:type="dxa"/>
            <w:tcMar>
              <w:top w:w="15" w:type="dxa"/>
              <w:left w:w="15" w:type="dxa"/>
              <w:bottom w:w="0" w:type="dxa"/>
              <w:right w:w="15" w:type="dxa"/>
            </w:tcMar>
            <w:vAlign w:val="center"/>
          </w:tcPr>
          <w:p w14:paraId="20C583F6" w14:textId="77777777" w:rsidR="00000000" w:rsidRDefault="007478C2">
            <w:pPr>
              <w:jc w:val="center"/>
              <w:rPr>
                <w:rFonts w:ascii="宋体" w:hAnsi="宋体"/>
                <w:kern w:val="0"/>
                <w:sz w:val="24"/>
              </w:rPr>
            </w:pPr>
          </w:p>
        </w:tc>
        <w:tc>
          <w:tcPr>
            <w:tcW w:w="1375" w:type="dxa"/>
            <w:vAlign w:val="center"/>
          </w:tcPr>
          <w:p w14:paraId="54643C5F" w14:textId="77777777" w:rsidR="00000000" w:rsidRDefault="007478C2">
            <w:pPr>
              <w:jc w:val="right"/>
            </w:pPr>
          </w:p>
        </w:tc>
        <w:tc>
          <w:tcPr>
            <w:tcW w:w="1375" w:type="dxa"/>
            <w:vAlign w:val="center"/>
          </w:tcPr>
          <w:p w14:paraId="246CF7B5" w14:textId="77777777" w:rsidR="00000000" w:rsidRDefault="007478C2">
            <w:pPr>
              <w:jc w:val="right"/>
            </w:pPr>
          </w:p>
        </w:tc>
        <w:tc>
          <w:tcPr>
            <w:tcW w:w="1375" w:type="dxa"/>
            <w:vAlign w:val="center"/>
          </w:tcPr>
          <w:p w14:paraId="0367A383" w14:textId="77777777" w:rsidR="00000000" w:rsidRDefault="007478C2">
            <w:pPr>
              <w:jc w:val="right"/>
            </w:pPr>
          </w:p>
        </w:tc>
        <w:tc>
          <w:tcPr>
            <w:tcW w:w="1375" w:type="dxa"/>
            <w:vAlign w:val="center"/>
          </w:tcPr>
          <w:p w14:paraId="39F89A61" w14:textId="77777777" w:rsidR="00000000" w:rsidRDefault="007478C2">
            <w:pPr>
              <w:jc w:val="right"/>
            </w:pPr>
          </w:p>
        </w:tc>
        <w:tc>
          <w:tcPr>
            <w:tcW w:w="1375" w:type="dxa"/>
            <w:vAlign w:val="center"/>
          </w:tcPr>
          <w:p w14:paraId="11474126" w14:textId="77777777" w:rsidR="00000000" w:rsidRDefault="007478C2">
            <w:pPr>
              <w:jc w:val="right"/>
            </w:pPr>
          </w:p>
        </w:tc>
        <w:tc>
          <w:tcPr>
            <w:tcW w:w="1375" w:type="dxa"/>
            <w:tcMar>
              <w:top w:w="15" w:type="dxa"/>
              <w:left w:w="15" w:type="dxa"/>
              <w:bottom w:w="0" w:type="dxa"/>
              <w:right w:w="15" w:type="dxa"/>
            </w:tcMar>
            <w:vAlign w:val="center"/>
          </w:tcPr>
          <w:p w14:paraId="759B1456" w14:textId="77777777" w:rsidR="00000000" w:rsidRDefault="007478C2">
            <w:pPr>
              <w:jc w:val="right"/>
            </w:pPr>
          </w:p>
        </w:tc>
      </w:tr>
      <w:tr w:rsidR="00000000" w14:paraId="083C5D68" w14:textId="77777777">
        <w:trPr>
          <w:trHeight w:val="300"/>
          <w:jc w:val="center"/>
        </w:trPr>
        <w:tc>
          <w:tcPr>
            <w:tcW w:w="850" w:type="dxa"/>
            <w:tcMar>
              <w:top w:w="15" w:type="dxa"/>
              <w:left w:w="15" w:type="dxa"/>
              <w:bottom w:w="0" w:type="dxa"/>
              <w:right w:w="15" w:type="dxa"/>
            </w:tcMar>
            <w:vAlign w:val="center"/>
          </w:tcPr>
          <w:p w14:paraId="093A2F22" w14:textId="77777777" w:rsidR="00000000" w:rsidRDefault="007478C2">
            <w:pPr>
              <w:jc w:val="center"/>
              <w:rPr>
                <w:rFonts w:ascii="宋体" w:hAnsi="宋体"/>
                <w:kern w:val="0"/>
                <w:sz w:val="24"/>
              </w:rPr>
            </w:pPr>
            <w:r>
              <w:rPr>
                <w:rFonts w:ascii="宋体" w:hAnsi="宋体" w:hint="eastAsia"/>
                <w:kern w:val="0"/>
                <w:sz w:val="24"/>
              </w:rPr>
              <w:t>合计</w:t>
            </w:r>
          </w:p>
        </w:tc>
        <w:tc>
          <w:tcPr>
            <w:tcW w:w="1375" w:type="dxa"/>
            <w:vAlign w:val="center"/>
          </w:tcPr>
          <w:p w14:paraId="182EE7BF" w14:textId="77777777" w:rsidR="00000000" w:rsidRDefault="007478C2">
            <w:pPr>
              <w:jc w:val="center"/>
            </w:pPr>
            <w:r>
              <w:rPr>
                <w:rFonts w:hint="eastAsia"/>
              </w:rPr>
              <w:t>－</w:t>
            </w:r>
          </w:p>
        </w:tc>
        <w:tc>
          <w:tcPr>
            <w:tcW w:w="1375" w:type="dxa"/>
            <w:vAlign w:val="center"/>
          </w:tcPr>
          <w:p w14:paraId="5A7D4D4C" w14:textId="77777777" w:rsidR="00000000" w:rsidRDefault="007478C2">
            <w:pPr>
              <w:jc w:val="right"/>
            </w:pPr>
            <w:r>
              <w:rPr>
                <w:rFonts w:hint="eastAsia"/>
                <w:color w:val="0000FF"/>
                <w:sz w:val="18"/>
              </w:rPr>
              <w:t>（</w:t>
            </w:r>
            <w:r>
              <w:rPr>
                <w:color w:val="0000FF"/>
                <w:sz w:val="18"/>
              </w:rPr>
              <w:t>4290</w:t>
            </w:r>
            <w:r>
              <w:rPr>
                <w:rFonts w:hint="eastAsia"/>
                <w:color w:val="0000FF"/>
                <w:sz w:val="18"/>
              </w:rPr>
              <w:t>）</w:t>
            </w:r>
          </w:p>
        </w:tc>
        <w:tc>
          <w:tcPr>
            <w:tcW w:w="1375" w:type="dxa"/>
          </w:tcPr>
          <w:p w14:paraId="140B3E52" w14:textId="77777777" w:rsidR="00000000" w:rsidRDefault="007478C2">
            <w:pPr>
              <w:jc w:val="right"/>
            </w:pPr>
            <w:r>
              <w:rPr>
                <w:rFonts w:hint="eastAsia"/>
                <w:color w:val="0000FF"/>
                <w:sz w:val="18"/>
              </w:rPr>
              <w:t>（</w:t>
            </w:r>
            <w:r>
              <w:rPr>
                <w:color w:val="0000FF"/>
                <w:sz w:val="18"/>
              </w:rPr>
              <w:t>4291</w:t>
            </w:r>
            <w:r>
              <w:rPr>
                <w:rFonts w:hint="eastAsia"/>
                <w:color w:val="0000FF"/>
                <w:sz w:val="18"/>
              </w:rPr>
              <w:t>）</w:t>
            </w:r>
          </w:p>
        </w:tc>
        <w:tc>
          <w:tcPr>
            <w:tcW w:w="1375" w:type="dxa"/>
          </w:tcPr>
          <w:p w14:paraId="0E627DE0" w14:textId="77777777" w:rsidR="00000000" w:rsidRDefault="007478C2">
            <w:pPr>
              <w:jc w:val="right"/>
            </w:pPr>
            <w:r>
              <w:rPr>
                <w:rFonts w:hint="eastAsia"/>
                <w:color w:val="0000FF"/>
                <w:sz w:val="18"/>
              </w:rPr>
              <w:t>（</w:t>
            </w:r>
            <w:r>
              <w:rPr>
                <w:color w:val="0000FF"/>
                <w:sz w:val="18"/>
              </w:rPr>
              <w:t>4292</w:t>
            </w:r>
            <w:r>
              <w:rPr>
                <w:rFonts w:hint="eastAsia"/>
                <w:color w:val="0000FF"/>
                <w:sz w:val="18"/>
              </w:rPr>
              <w:t>）</w:t>
            </w:r>
          </w:p>
        </w:tc>
        <w:tc>
          <w:tcPr>
            <w:tcW w:w="1375" w:type="dxa"/>
          </w:tcPr>
          <w:p w14:paraId="7383A2AF" w14:textId="77777777" w:rsidR="00000000" w:rsidRDefault="007478C2">
            <w:pPr>
              <w:jc w:val="right"/>
            </w:pPr>
            <w:r>
              <w:rPr>
                <w:rFonts w:hint="eastAsia"/>
                <w:color w:val="0000FF"/>
                <w:sz w:val="18"/>
              </w:rPr>
              <w:t>（</w:t>
            </w:r>
            <w:r>
              <w:rPr>
                <w:color w:val="0000FF"/>
                <w:sz w:val="18"/>
              </w:rPr>
              <w:t>4293</w:t>
            </w:r>
            <w:r>
              <w:rPr>
                <w:rFonts w:hint="eastAsia"/>
                <w:color w:val="0000FF"/>
                <w:sz w:val="18"/>
              </w:rPr>
              <w:t>）</w:t>
            </w:r>
          </w:p>
        </w:tc>
        <w:tc>
          <w:tcPr>
            <w:tcW w:w="1375" w:type="dxa"/>
            <w:tcMar>
              <w:top w:w="15" w:type="dxa"/>
              <w:left w:w="15" w:type="dxa"/>
              <w:bottom w:w="0" w:type="dxa"/>
              <w:right w:w="15" w:type="dxa"/>
            </w:tcMar>
            <w:vAlign w:val="center"/>
          </w:tcPr>
          <w:p w14:paraId="1C050924" w14:textId="77777777" w:rsidR="00000000" w:rsidRDefault="007478C2">
            <w:pPr>
              <w:jc w:val="center"/>
            </w:pPr>
            <w:r>
              <w:rPr>
                <w:rFonts w:hint="eastAsia"/>
              </w:rPr>
              <w:t>－</w:t>
            </w:r>
          </w:p>
        </w:tc>
      </w:tr>
    </w:tbl>
    <w:p w14:paraId="0ED82285" w14:textId="77777777" w:rsidR="00000000" w:rsidRDefault="007478C2">
      <w:pPr>
        <w:rPr>
          <w:rFonts w:ascii="宋体" w:hAnsi="宋体"/>
          <w:bCs/>
          <w:sz w:val="24"/>
        </w:rPr>
      </w:pPr>
      <w:r>
        <w:rPr>
          <w:rFonts w:ascii="宋体" w:hAnsi="宋体" w:hint="eastAsia"/>
          <w:bCs/>
          <w:sz w:val="24"/>
        </w:rPr>
        <w:t>注：</w:t>
      </w:r>
      <w:r>
        <w:rPr>
          <w:rFonts w:hint="eastAsia"/>
          <w:color w:val="0000FF"/>
          <w:sz w:val="18"/>
        </w:rPr>
        <w:t>（</w:t>
      </w:r>
      <w:r>
        <w:rPr>
          <w:color w:val="0000FF"/>
          <w:sz w:val="18"/>
        </w:rPr>
        <w:t>4294</w:t>
      </w:r>
      <w:r>
        <w:rPr>
          <w:rFonts w:hint="eastAsia"/>
          <w:color w:val="0000FF"/>
          <w:sz w:val="18"/>
        </w:rPr>
        <w:t>）</w:t>
      </w:r>
    </w:p>
    <w:p w14:paraId="14B10396" w14:textId="77777777" w:rsidR="00000000" w:rsidRDefault="007478C2">
      <w:pPr>
        <w:rPr>
          <w:rFonts w:ascii="宋体" w:hAnsi="宋体"/>
          <w:bCs/>
          <w:sz w:val="24"/>
        </w:rPr>
      </w:pPr>
    </w:p>
    <w:p w14:paraId="65E35EF7"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7</w:t>
      </w:r>
      <w:r>
        <w:rPr>
          <w:rFonts w:ascii="宋体" w:hAnsi="宋体" w:hint="eastAsia"/>
          <w:b/>
          <w:sz w:val="24"/>
        </w:rPr>
        <w:t xml:space="preserve"> </w:t>
      </w:r>
      <w:r>
        <w:rPr>
          <w:rFonts w:ascii="宋体" w:hAnsi="宋体" w:hint="eastAsia"/>
          <w:b/>
          <w:sz w:val="24"/>
        </w:rPr>
        <w:t>应收账款（如有）</w:t>
      </w:r>
    </w:p>
    <w:p w14:paraId="5EBF22E3"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7.1</w:t>
      </w:r>
      <w:r>
        <w:rPr>
          <w:rFonts w:ascii="宋体" w:hAnsi="宋体" w:hint="eastAsia"/>
          <w:b/>
          <w:sz w:val="24"/>
        </w:rPr>
        <w:t xml:space="preserve"> </w:t>
      </w:r>
      <w:r>
        <w:rPr>
          <w:rFonts w:ascii="宋体" w:hAnsi="宋体" w:hint="eastAsia"/>
          <w:b/>
          <w:sz w:val="24"/>
        </w:rPr>
        <w:t>按账龄披露应收账款（如有）</w:t>
      </w:r>
    </w:p>
    <w:p w14:paraId="65AA53A7"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9"/>
        <w:gridCol w:w="3158"/>
        <w:gridCol w:w="2969"/>
      </w:tblGrid>
      <w:tr w:rsidR="00000000" w14:paraId="4C4DE03D" w14:textId="77777777">
        <w:trPr>
          <w:trHeight w:val="300"/>
        </w:trPr>
        <w:tc>
          <w:tcPr>
            <w:tcW w:w="3159" w:type="dxa"/>
            <w:vAlign w:val="center"/>
          </w:tcPr>
          <w:p w14:paraId="52580ACE" w14:textId="77777777" w:rsidR="00000000" w:rsidRDefault="007478C2">
            <w:pPr>
              <w:jc w:val="center"/>
              <w:rPr>
                <w:rFonts w:ascii="宋体" w:hAnsi="宋体"/>
                <w:sz w:val="24"/>
              </w:rPr>
            </w:pPr>
            <w:r>
              <w:rPr>
                <w:rFonts w:ascii="宋体" w:hAnsi="宋体" w:hint="eastAsia"/>
                <w:sz w:val="24"/>
              </w:rPr>
              <w:t>账龄</w:t>
            </w:r>
          </w:p>
        </w:tc>
        <w:tc>
          <w:tcPr>
            <w:tcW w:w="3158" w:type="dxa"/>
            <w:vAlign w:val="bottom"/>
          </w:tcPr>
          <w:p w14:paraId="16A35236" w14:textId="77777777" w:rsidR="00000000" w:rsidRDefault="007478C2">
            <w:pPr>
              <w:jc w:val="center"/>
              <w:rPr>
                <w:rFonts w:ascii="宋体" w:hAnsi="宋体"/>
                <w:sz w:val="24"/>
              </w:rPr>
            </w:pPr>
            <w:r>
              <w:rPr>
                <w:rFonts w:ascii="宋体" w:hAnsi="宋体" w:hint="eastAsia"/>
                <w:sz w:val="24"/>
              </w:rPr>
              <w:t>本期末</w:t>
            </w:r>
          </w:p>
          <w:p w14:paraId="12959F23"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69" w:type="dxa"/>
          </w:tcPr>
          <w:p w14:paraId="1106BA10" w14:textId="77777777" w:rsidR="00000000" w:rsidRDefault="007478C2">
            <w:pPr>
              <w:jc w:val="center"/>
              <w:rPr>
                <w:rFonts w:ascii="宋体" w:hAnsi="宋体"/>
                <w:sz w:val="24"/>
              </w:rPr>
            </w:pPr>
            <w:r>
              <w:rPr>
                <w:rFonts w:ascii="宋体" w:hAnsi="宋体" w:hint="eastAsia"/>
                <w:sz w:val="24"/>
              </w:rPr>
              <w:t>上年度末</w:t>
            </w:r>
          </w:p>
          <w:p w14:paraId="4A1CC211"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76C5412" w14:textId="77777777">
        <w:trPr>
          <w:trHeight w:val="300"/>
        </w:trPr>
        <w:tc>
          <w:tcPr>
            <w:tcW w:w="3159" w:type="dxa"/>
            <w:vAlign w:val="center"/>
          </w:tcPr>
          <w:p w14:paraId="62A06ABC" w14:textId="77777777" w:rsidR="00000000" w:rsidRDefault="007478C2">
            <w:pPr>
              <w:jc w:val="left"/>
              <w:rPr>
                <w:rFonts w:ascii="宋体" w:hAnsi="宋体"/>
                <w:sz w:val="24"/>
              </w:rPr>
            </w:pPr>
            <w:r>
              <w:rPr>
                <w:rFonts w:ascii="宋体" w:hAnsi="宋体"/>
                <w:sz w:val="24"/>
              </w:rPr>
              <w:t>1</w:t>
            </w:r>
            <w:r>
              <w:rPr>
                <w:rFonts w:ascii="宋体" w:hAnsi="宋体"/>
                <w:sz w:val="24"/>
              </w:rPr>
              <w:t>年以内</w:t>
            </w:r>
          </w:p>
        </w:tc>
        <w:tc>
          <w:tcPr>
            <w:tcW w:w="3158" w:type="dxa"/>
          </w:tcPr>
          <w:p w14:paraId="3F2BA1B0" w14:textId="77777777" w:rsidR="00000000" w:rsidRDefault="007478C2">
            <w:pPr>
              <w:rPr>
                <w:rFonts w:ascii="宋体" w:hAnsi="宋体"/>
                <w:sz w:val="24"/>
              </w:rPr>
            </w:pPr>
            <w:r>
              <w:rPr>
                <w:rFonts w:hint="eastAsia"/>
                <w:color w:val="0000FF"/>
                <w:sz w:val="18"/>
              </w:rPr>
              <w:t>（</w:t>
            </w:r>
            <w:r>
              <w:rPr>
                <w:color w:val="0000FF"/>
                <w:sz w:val="18"/>
              </w:rPr>
              <w:t>4384</w:t>
            </w:r>
            <w:r>
              <w:rPr>
                <w:rFonts w:hint="eastAsia"/>
                <w:color w:val="0000FF"/>
                <w:sz w:val="18"/>
              </w:rPr>
              <w:t>）</w:t>
            </w:r>
          </w:p>
        </w:tc>
        <w:tc>
          <w:tcPr>
            <w:tcW w:w="2969" w:type="dxa"/>
          </w:tcPr>
          <w:p w14:paraId="07E6AC4A" w14:textId="77777777" w:rsidR="00000000" w:rsidRDefault="007478C2">
            <w:pPr>
              <w:rPr>
                <w:rFonts w:ascii="宋体" w:hAnsi="宋体"/>
                <w:sz w:val="24"/>
              </w:rPr>
            </w:pPr>
            <w:r>
              <w:rPr>
                <w:rFonts w:hint="eastAsia"/>
                <w:color w:val="0000FF"/>
                <w:sz w:val="18"/>
              </w:rPr>
              <w:t>（</w:t>
            </w:r>
            <w:r>
              <w:rPr>
                <w:color w:val="0000FF"/>
                <w:sz w:val="18"/>
              </w:rPr>
              <w:t>4384</w:t>
            </w:r>
            <w:r>
              <w:rPr>
                <w:rFonts w:hint="eastAsia"/>
                <w:color w:val="0000FF"/>
                <w:sz w:val="18"/>
              </w:rPr>
              <w:t>）</w:t>
            </w:r>
          </w:p>
        </w:tc>
      </w:tr>
      <w:tr w:rsidR="00000000" w14:paraId="4682B855" w14:textId="77777777">
        <w:trPr>
          <w:trHeight w:val="300"/>
        </w:trPr>
        <w:tc>
          <w:tcPr>
            <w:tcW w:w="3159" w:type="dxa"/>
            <w:vAlign w:val="center"/>
          </w:tcPr>
          <w:p w14:paraId="51E2116D" w14:textId="77777777" w:rsidR="00000000" w:rsidRDefault="007478C2">
            <w:pPr>
              <w:jc w:val="left"/>
              <w:rPr>
                <w:rFonts w:ascii="宋体" w:hAnsi="宋体"/>
                <w:sz w:val="24"/>
              </w:rPr>
            </w:pPr>
            <w:r>
              <w:rPr>
                <w:rFonts w:ascii="宋体" w:hAnsi="宋体"/>
                <w:sz w:val="24"/>
              </w:rPr>
              <w:t>1</w:t>
            </w:r>
            <w:r>
              <w:rPr>
                <w:rFonts w:ascii="宋体" w:hAnsi="宋体"/>
                <w:sz w:val="24"/>
              </w:rPr>
              <w:t>－</w:t>
            </w:r>
            <w:r>
              <w:rPr>
                <w:rFonts w:ascii="宋体" w:hAnsi="宋体"/>
                <w:sz w:val="24"/>
              </w:rPr>
              <w:t>2</w:t>
            </w:r>
            <w:r>
              <w:rPr>
                <w:rFonts w:ascii="宋体" w:hAnsi="宋体"/>
                <w:sz w:val="24"/>
              </w:rPr>
              <w:t>年</w:t>
            </w:r>
          </w:p>
        </w:tc>
        <w:tc>
          <w:tcPr>
            <w:tcW w:w="3158" w:type="dxa"/>
          </w:tcPr>
          <w:p w14:paraId="68C36919" w14:textId="77777777" w:rsidR="00000000" w:rsidRDefault="007478C2">
            <w:pPr>
              <w:rPr>
                <w:rFonts w:ascii="宋体" w:hAnsi="宋体"/>
                <w:sz w:val="24"/>
              </w:rPr>
            </w:pPr>
            <w:r>
              <w:rPr>
                <w:rFonts w:hint="eastAsia"/>
                <w:color w:val="0000FF"/>
                <w:sz w:val="18"/>
              </w:rPr>
              <w:t>（</w:t>
            </w:r>
            <w:r>
              <w:rPr>
                <w:color w:val="0000FF"/>
                <w:sz w:val="18"/>
              </w:rPr>
              <w:t>4385</w:t>
            </w:r>
            <w:r>
              <w:rPr>
                <w:rFonts w:hint="eastAsia"/>
                <w:color w:val="0000FF"/>
                <w:sz w:val="18"/>
              </w:rPr>
              <w:t>）</w:t>
            </w:r>
          </w:p>
        </w:tc>
        <w:tc>
          <w:tcPr>
            <w:tcW w:w="2969" w:type="dxa"/>
          </w:tcPr>
          <w:p w14:paraId="2BA3D081" w14:textId="77777777" w:rsidR="00000000" w:rsidRDefault="007478C2">
            <w:pPr>
              <w:rPr>
                <w:rFonts w:ascii="宋体" w:hAnsi="宋体"/>
                <w:sz w:val="24"/>
              </w:rPr>
            </w:pPr>
            <w:r>
              <w:rPr>
                <w:rFonts w:hint="eastAsia"/>
                <w:color w:val="0000FF"/>
                <w:sz w:val="18"/>
              </w:rPr>
              <w:t>（</w:t>
            </w:r>
            <w:r>
              <w:rPr>
                <w:color w:val="0000FF"/>
                <w:sz w:val="18"/>
              </w:rPr>
              <w:t>4385</w:t>
            </w:r>
            <w:r>
              <w:rPr>
                <w:rFonts w:hint="eastAsia"/>
                <w:color w:val="0000FF"/>
                <w:sz w:val="18"/>
              </w:rPr>
              <w:t>）</w:t>
            </w:r>
          </w:p>
        </w:tc>
      </w:tr>
      <w:tr w:rsidR="00000000" w14:paraId="28E4E94A" w14:textId="77777777">
        <w:trPr>
          <w:trHeight w:val="300"/>
        </w:trPr>
        <w:tc>
          <w:tcPr>
            <w:tcW w:w="3159" w:type="dxa"/>
            <w:vAlign w:val="center"/>
          </w:tcPr>
          <w:p w14:paraId="1FE67C0F" w14:textId="77777777" w:rsidR="00000000" w:rsidRDefault="007478C2">
            <w:pPr>
              <w:jc w:val="left"/>
              <w:rPr>
                <w:rFonts w:ascii="宋体" w:hAnsi="宋体"/>
                <w:sz w:val="24"/>
              </w:rPr>
            </w:pPr>
            <w:r>
              <w:rPr>
                <w:rFonts w:ascii="宋体" w:hAnsi="宋体"/>
                <w:sz w:val="24"/>
              </w:rPr>
              <w:t>…</w:t>
            </w:r>
            <w:r>
              <w:rPr>
                <w:rFonts w:hint="eastAsia"/>
                <w:color w:val="0000FF"/>
                <w:sz w:val="18"/>
              </w:rPr>
              <w:t>（</w:t>
            </w:r>
            <w:r>
              <w:rPr>
                <w:color w:val="0000FF"/>
                <w:sz w:val="18"/>
              </w:rPr>
              <w:t>4388</w:t>
            </w:r>
            <w:r>
              <w:rPr>
                <w:rFonts w:hint="eastAsia"/>
                <w:color w:val="0000FF"/>
                <w:sz w:val="18"/>
              </w:rPr>
              <w:t>）</w:t>
            </w:r>
          </w:p>
        </w:tc>
        <w:tc>
          <w:tcPr>
            <w:tcW w:w="3158" w:type="dxa"/>
          </w:tcPr>
          <w:p w14:paraId="6832037E" w14:textId="77777777" w:rsidR="00000000" w:rsidRDefault="007478C2">
            <w:pPr>
              <w:rPr>
                <w:rFonts w:ascii="宋体" w:hAnsi="宋体"/>
                <w:sz w:val="24"/>
              </w:rPr>
            </w:pPr>
            <w:r>
              <w:rPr>
                <w:rFonts w:hint="eastAsia"/>
                <w:color w:val="0000FF"/>
                <w:sz w:val="18"/>
              </w:rPr>
              <w:t>（</w:t>
            </w:r>
            <w:r>
              <w:rPr>
                <w:color w:val="0000FF"/>
                <w:sz w:val="18"/>
              </w:rPr>
              <w:t>4389</w:t>
            </w:r>
            <w:r>
              <w:rPr>
                <w:rFonts w:hint="eastAsia"/>
                <w:color w:val="0000FF"/>
                <w:sz w:val="18"/>
              </w:rPr>
              <w:t>）</w:t>
            </w:r>
          </w:p>
        </w:tc>
        <w:tc>
          <w:tcPr>
            <w:tcW w:w="2969" w:type="dxa"/>
          </w:tcPr>
          <w:p w14:paraId="61BCF3E1" w14:textId="77777777" w:rsidR="00000000" w:rsidRDefault="007478C2">
            <w:pPr>
              <w:rPr>
                <w:rFonts w:ascii="宋体" w:hAnsi="宋体"/>
                <w:sz w:val="24"/>
              </w:rPr>
            </w:pPr>
            <w:r>
              <w:rPr>
                <w:rFonts w:hint="eastAsia"/>
                <w:color w:val="0000FF"/>
                <w:sz w:val="18"/>
              </w:rPr>
              <w:t>（</w:t>
            </w:r>
            <w:r>
              <w:rPr>
                <w:color w:val="0000FF"/>
                <w:sz w:val="18"/>
              </w:rPr>
              <w:t>4389</w:t>
            </w:r>
            <w:r>
              <w:rPr>
                <w:rFonts w:hint="eastAsia"/>
                <w:color w:val="0000FF"/>
                <w:sz w:val="18"/>
              </w:rPr>
              <w:t>）</w:t>
            </w:r>
          </w:p>
        </w:tc>
      </w:tr>
      <w:tr w:rsidR="00000000" w14:paraId="18E846E4" w14:textId="77777777">
        <w:trPr>
          <w:trHeight w:val="300"/>
        </w:trPr>
        <w:tc>
          <w:tcPr>
            <w:tcW w:w="3159" w:type="dxa"/>
            <w:vAlign w:val="center"/>
          </w:tcPr>
          <w:p w14:paraId="70D67A98" w14:textId="77777777" w:rsidR="00000000" w:rsidRDefault="007478C2">
            <w:pPr>
              <w:jc w:val="center"/>
              <w:rPr>
                <w:rFonts w:ascii="宋体" w:hAnsi="宋体"/>
                <w:sz w:val="24"/>
              </w:rPr>
            </w:pPr>
            <w:r>
              <w:rPr>
                <w:rFonts w:ascii="宋体" w:hAnsi="宋体" w:hint="eastAsia"/>
                <w:sz w:val="24"/>
              </w:rPr>
              <w:t>小计</w:t>
            </w:r>
          </w:p>
        </w:tc>
        <w:tc>
          <w:tcPr>
            <w:tcW w:w="3158" w:type="dxa"/>
          </w:tcPr>
          <w:p w14:paraId="6F2A1AB1" w14:textId="77777777" w:rsidR="00000000" w:rsidRDefault="007478C2">
            <w:pPr>
              <w:rPr>
                <w:rFonts w:ascii="宋体" w:hAnsi="宋体"/>
                <w:sz w:val="24"/>
              </w:rPr>
            </w:pPr>
            <w:r>
              <w:rPr>
                <w:rFonts w:hint="eastAsia"/>
                <w:color w:val="0000FF"/>
                <w:sz w:val="18"/>
              </w:rPr>
              <w:t>（</w:t>
            </w:r>
            <w:r>
              <w:rPr>
                <w:color w:val="0000FF"/>
                <w:sz w:val="18"/>
              </w:rPr>
              <w:t>4390</w:t>
            </w:r>
            <w:r>
              <w:rPr>
                <w:rFonts w:hint="eastAsia"/>
                <w:color w:val="0000FF"/>
                <w:sz w:val="18"/>
              </w:rPr>
              <w:t>）</w:t>
            </w:r>
          </w:p>
        </w:tc>
        <w:tc>
          <w:tcPr>
            <w:tcW w:w="2969" w:type="dxa"/>
          </w:tcPr>
          <w:p w14:paraId="3D4EF3B5" w14:textId="77777777" w:rsidR="00000000" w:rsidRDefault="007478C2">
            <w:pPr>
              <w:rPr>
                <w:rFonts w:ascii="宋体" w:hAnsi="宋体"/>
                <w:sz w:val="24"/>
              </w:rPr>
            </w:pPr>
            <w:r>
              <w:rPr>
                <w:rFonts w:hint="eastAsia"/>
                <w:color w:val="0000FF"/>
                <w:sz w:val="18"/>
              </w:rPr>
              <w:t>（</w:t>
            </w:r>
            <w:r>
              <w:rPr>
                <w:color w:val="0000FF"/>
                <w:sz w:val="18"/>
              </w:rPr>
              <w:t>4390</w:t>
            </w:r>
            <w:r>
              <w:rPr>
                <w:rFonts w:hint="eastAsia"/>
                <w:color w:val="0000FF"/>
                <w:sz w:val="18"/>
              </w:rPr>
              <w:t>）</w:t>
            </w:r>
          </w:p>
        </w:tc>
      </w:tr>
      <w:tr w:rsidR="00000000" w14:paraId="33B4DDCA" w14:textId="77777777">
        <w:trPr>
          <w:trHeight w:val="300"/>
        </w:trPr>
        <w:tc>
          <w:tcPr>
            <w:tcW w:w="3159" w:type="dxa"/>
            <w:vAlign w:val="center"/>
          </w:tcPr>
          <w:p w14:paraId="21F44E08" w14:textId="77777777" w:rsidR="00000000" w:rsidRDefault="007478C2">
            <w:pPr>
              <w:jc w:val="left"/>
              <w:rPr>
                <w:rFonts w:ascii="宋体" w:hAnsi="宋体"/>
                <w:sz w:val="24"/>
              </w:rPr>
            </w:pPr>
            <w:r>
              <w:rPr>
                <w:rFonts w:ascii="宋体" w:hAnsi="宋体" w:hint="eastAsia"/>
                <w:sz w:val="24"/>
              </w:rPr>
              <w:t>减：坏账准备</w:t>
            </w:r>
          </w:p>
        </w:tc>
        <w:tc>
          <w:tcPr>
            <w:tcW w:w="3158" w:type="dxa"/>
          </w:tcPr>
          <w:p w14:paraId="34623B09" w14:textId="77777777" w:rsidR="00000000" w:rsidRDefault="007478C2">
            <w:pPr>
              <w:rPr>
                <w:rFonts w:ascii="宋体" w:hAnsi="宋体"/>
                <w:sz w:val="24"/>
              </w:rPr>
            </w:pPr>
            <w:r>
              <w:rPr>
                <w:rFonts w:hint="eastAsia"/>
                <w:color w:val="0000FF"/>
                <w:sz w:val="18"/>
              </w:rPr>
              <w:t>（</w:t>
            </w:r>
            <w:r>
              <w:rPr>
                <w:color w:val="0000FF"/>
                <w:sz w:val="18"/>
              </w:rPr>
              <w:t>4391</w:t>
            </w:r>
            <w:r>
              <w:rPr>
                <w:rFonts w:hint="eastAsia"/>
                <w:color w:val="0000FF"/>
                <w:sz w:val="18"/>
              </w:rPr>
              <w:t>）</w:t>
            </w:r>
          </w:p>
        </w:tc>
        <w:tc>
          <w:tcPr>
            <w:tcW w:w="2969" w:type="dxa"/>
          </w:tcPr>
          <w:p w14:paraId="377F8F9A" w14:textId="77777777" w:rsidR="00000000" w:rsidRDefault="007478C2">
            <w:pPr>
              <w:rPr>
                <w:rFonts w:ascii="宋体" w:hAnsi="宋体"/>
                <w:sz w:val="24"/>
              </w:rPr>
            </w:pPr>
            <w:r>
              <w:rPr>
                <w:rFonts w:hint="eastAsia"/>
                <w:color w:val="0000FF"/>
                <w:sz w:val="18"/>
              </w:rPr>
              <w:t>（</w:t>
            </w:r>
            <w:r>
              <w:rPr>
                <w:color w:val="0000FF"/>
                <w:sz w:val="18"/>
              </w:rPr>
              <w:t>4391</w:t>
            </w:r>
            <w:r>
              <w:rPr>
                <w:rFonts w:hint="eastAsia"/>
                <w:color w:val="0000FF"/>
                <w:sz w:val="18"/>
              </w:rPr>
              <w:t>）</w:t>
            </w:r>
          </w:p>
        </w:tc>
      </w:tr>
      <w:tr w:rsidR="00000000" w14:paraId="69EF0B09" w14:textId="77777777">
        <w:trPr>
          <w:trHeight w:val="300"/>
        </w:trPr>
        <w:tc>
          <w:tcPr>
            <w:tcW w:w="3159" w:type="dxa"/>
            <w:vAlign w:val="center"/>
          </w:tcPr>
          <w:p w14:paraId="3CAD55DD" w14:textId="77777777" w:rsidR="00000000" w:rsidRDefault="007478C2">
            <w:pPr>
              <w:jc w:val="center"/>
              <w:rPr>
                <w:rFonts w:ascii="宋体" w:hAnsi="宋体"/>
                <w:sz w:val="24"/>
              </w:rPr>
            </w:pPr>
            <w:r>
              <w:rPr>
                <w:rFonts w:ascii="宋体" w:hAnsi="宋体"/>
                <w:sz w:val="24"/>
              </w:rPr>
              <w:t>合计</w:t>
            </w:r>
          </w:p>
        </w:tc>
        <w:tc>
          <w:tcPr>
            <w:tcW w:w="3158" w:type="dxa"/>
          </w:tcPr>
          <w:p w14:paraId="60C3E410" w14:textId="77777777" w:rsidR="00000000" w:rsidRDefault="007478C2">
            <w:pPr>
              <w:rPr>
                <w:rFonts w:ascii="宋体" w:hAnsi="宋体"/>
                <w:sz w:val="24"/>
              </w:rPr>
            </w:pPr>
            <w:r>
              <w:rPr>
                <w:rFonts w:hint="eastAsia"/>
                <w:color w:val="0000FF"/>
                <w:sz w:val="18"/>
              </w:rPr>
              <w:t>（</w:t>
            </w:r>
            <w:r>
              <w:rPr>
                <w:color w:val="0000FF"/>
                <w:sz w:val="18"/>
              </w:rPr>
              <w:t>5600</w:t>
            </w:r>
            <w:r>
              <w:rPr>
                <w:rFonts w:hint="eastAsia"/>
                <w:color w:val="0000FF"/>
                <w:sz w:val="18"/>
              </w:rPr>
              <w:t>）</w:t>
            </w:r>
          </w:p>
        </w:tc>
        <w:tc>
          <w:tcPr>
            <w:tcW w:w="2969" w:type="dxa"/>
          </w:tcPr>
          <w:p w14:paraId="56111F6A" w14:textId="77777777" w:rsidR="00000000" w:rsidRDefault="007478C2">
            <w:pPr>
              <w:rPr>
                <w:rFonts w:ascii="宋体" w:hAnsi="宋体"/>
                <w:sz w:val="24"/>
              </w:rPr>
            </w:pPr>
            <w:r>
              <w:rPr>
                <w:rFonts w:hint="eastAsia"/>
                <w:color w:val="0000FF"/>
                <w:sz w:val="18"/>
              </w:rPr>
              <w:t>（</w:t>
            </w:r>
            <w:r>
              <w:rPr>
                <w:color w:val="0000FF"/>
                <w:sz w:val="18"/>
              </w:rPr>
              <w:t>5600</w:t>
            </w:r>
            <w:r>
              <w:rPr>
                <w:rFonts w:hint="eastAsia"/>
                <w:color w:val="0000FF"/>
                <w:sz w:val="18"/>
              </w:rPr>
              <w:t>）</w:t>
            </w:r>
          </w:p>
        </w:tc>
      </w:tr>
    </w:tbl>
    <w:p w14:paraId="128736D5"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4392</w:t>
      </w:r>
      <w:r>
        <w:rPr>
          <w:rFonts w:hint="eastAsia"/>
          <w:color w:val="0000FF"/>
          <w:sz w:val="18"/>
        </w:rPr>
        <w:t>）</w:t>
      </w:r>
    </w:p>
    <w:p w14:paraId="684F45B2" w14:textId="77777777" w:rsidR="00000000" w:rsidRDefault="007478C2">
      <w:pPr>
        <w:rPr>
          <w:rFonts w:ascii="宋体" w:hAnsi="宋体"/>
          <w:sz w:val="24"/>
        </w:rPr>
      </w:pPr>
    </w:p>
    <w:p w14:paraId="44319FF8"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7.2 </w:t>
      </w:r>
      <w:r>
        <w:rPr>
          <w:rFonts w:ascii="宋体" w:hAnsi="宋体" w:hint="eastAsia"/>
          <w:b/>
          <w:sz w:val="24"/>
        </w:rPr>
        <w:t>按坏账准备计提方法分类</w:t>
      </w:r>
      <w:r>
        <w:rPr>
          <w:rFonts w:ascii="宋体" w:hAnsi="宋体"/>
          <w:b/>
          <w:sz w:val="24"/>
        </w:rPr>
        <w:t>披露</w:t>
      </w:r>
      <w:r>
        <w:rPr>
          <w:rFonts w:ascii="宋体" w:hAnsi="宋体" w:hint="eastAsia"/>
          <w:b/>
          <w:sz w:val="24"/>
        </w:rPr>
        <w:t>（如有）</w:t>
      </w:r>
    </w:p>
    <w:p w14:paraId="3ED2D2EC" w14:textId="77777777" w:rsidR="00000000" w:rsidRDefault="007478C2">
      <w:pPr>
        <w:ind w:rightChars="697" w:right="1464"/>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14" w:type="dxa"/>
        <w:tblBorders>
          <w:top w:val="single" w:sz="12" w:space="0" w:color="auto"/>
          <w:bottom w:val="single" w:sz="12" w:space="0" w:color="auto"/>
          <w:insideH w:val="dotted" w:sz="4" w:space="0" w:color="auto"/>
          <w:insideV w:val="dotted" w:sz="4" w:space="0" w:color="auto"/>
        </w:tblBorders>
        <w:shd w:val="clear" w:color="000000" w:fill="auto"/>
        <w:tblLayout w:type="fixed"/>
        <w:tblLook w:val="0000" w:firstRow="0" w:lastRow="0" w:firstColumn="0" w:lastColumn="0" w:noHBand="0" w:noVBand="0"/>
      </w:tblPr>
      <w:tblGrid>
        <w:gridCol w:w="2379"/>
        <w:gridCol w:w="1658"/>
        <w:gridCol w:w="936"/>
        <w:gridCol w:w="1658"/>
        <w:gridCol w:w="1085"/>
        <w:gridCol w:w="1570"/>
      </w:tblGrid>
      <w:tr w:rsidR="00000000" w14:paraId="1A597BDC" w14:textId="77777777">
        <w:trPr>
          <w:trHeight w:val="300"/>
          <w:tblHeader/>
        </w:trPr>
        <w:tc>
          <w:tcPr>
            <w:tcW w:w="2379" w:type="dxa"/>
            <w:vMerge w:val="restart"/>
            <w:tcBorders>
              <w:top w:val="single" w:sz="4" w:space="0" w:color="auto"/>
              <w:left w:val="single" w:sz="4" w:space="0" w:color="auto"/>
              <w:bottom w:val="single" w:sz="4" w:space="0" w:color="auto"/>
              <w:right w:val="single" w:sz="4" w:space="0" w:color="auto"/>
            </w:tcBorders>
            <w:shd w:val="clear" w:color="000000" w:fill="auto"/>
            <w:vAlign w:val="center"/>
          </w:tcPr>
          <w:p w14:paraId="38F27BCE" w14:textId="77777777" w:rsidR="00000000" w:rsidRDefault="007478C2">
            <w:pPr>
              <w:jc w:val="center"/>
              <w:rPr>
                <w:rFonts w:ascii="宋体" w:hAnsi="宋体"/>
                <w:sz w:val="24"/>
              </w:rPr>
            </w:pPr>
            <w:r>
              <w:rPr>
                <w:rFonts w:ascii="宋体" w:hAnsi="宋体" w:hint="eastAsia"/>
                <w:sz w:val="24"/>
              </w:rPr>
              <w:t>类别</w:t>
            </w:r>
          </w:p>
        </w:tc>
        <w:tc>
          <w:tcPr>
            <w:tcW w:w="6907" w:type="dxa"/>
            <w:gridSpan w:val="5"/>
            <w:tcBorders>
              <w:top w:val="single" w:sz="4" w:space="0" w:color="auto"/>
              <w:left w:val="single" w:sz="4" w:space="0" w:color="auto"/>
              <w:bottom w:val="single" w:sz="4" w:space="0" w:color="auto"/>
              <w:right w:val="single" w:sz="4" w:space="0" w:color="auto"/>
            </w:tcBorders>
            <w:shd w:val="clear" w:color="000000" w:fill="auto"/>
            <w:vAlign w:val="center"/>
          </w:tcPr>
          <w:p w14:paraId="49846008" w14:textId="77777777" w:rsidR="00000000" w:rsidRDefault="007478C2">
            <w:pPr>
              <w:jc w:val="center"/>
              <w:rPr>
                <w:rFonts w:ascii="宋体" w:hAnsi="宋体"/>
                <w:sz w:val="24"/>
              </w:rPr>
            </w:pPr>
            <w:r>
              <w:rPr>
                <w:rFonts w:ascii="宋体" w:hAnsi="宋体" w:hint="eastAsia"/>
                <w:sz w:val="24"/>
              </w:rPr>
              <w:t>本期末</w:t>
            </w:r>
          </w:p>
          <w:p w14:paraId="7664F6B5"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439D697" w14:textId="77777777">
        <w:trPr>
          <w:trHeight w:val="300"/>
          <w:tblHeader/>
        </w:trPr>
        <w:tc>
          <w:tcPr>
            <w:tcW w:w="2379" w:type="dxa"/>
            <w:vMerge/>
            <w:tcBorders>
              <w:top w:val="single" w:sz="4" w:space="0" w:color="auto"/>
              <w:left w:val="single" w:sz="4" w:space="0" w:color="auto"/>
              <w:bottom w:val="single" w:sz="4" w:space="0" w:color="auto"/>
              <w:right w:val="single" w:sz="4" w:space="0" w:color="auto"/>
            </w:tcBorders>
            <w:shd w:val="clear" w:color="000000" w:fill="auto"/>
            <w:vAlign w:val="center"/>
          </w:tcPr>
          <w:p w14:paraId="75F1755E" w14:textId="77777777" w:rsidR="00000000" w:rsidRDefault="007478C2">
            <w:pPr>
              <w:jc w:val="center"/>
              <w:rPr>
                <w:rFonts w:ascii="宋体" w:hAnsi="宋体"/>
                <w:sz w:val="24"/>
              </w:rPr>
            </w:pPr>
          </w:p>
        </w:tc>
        <w:tc>
          <w:tcPr>
            <w:tcW w:w="2594"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14:paraId="4B309E2B" w14:textId="77777777" w:rsidR="00000000" w:rsidRDefault="007478C2">
            <w:pPr>
              <w:jc w:val="center"/>
              <w:rPr>
                <w:rFonts w:ascii="宋体" w:hAnsi="宋体"/>
                <w:sz w:val="24"/>
              </w:rPr>
            </w:pPr>
            <w:r>
              <w:rPr>
                <w:rFonts w:ascii="宋体" w:hAnsi="宋体"/>
                <w:sz w:val="24"/>
              </w:rPr>
              <w:t>账面余额</w:t>
            </w:r>
          </w:p>
        </w:tc>
        <w:tc>
          <w:tcPr>
            <w:tcW w:w="2743"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14:paraId="2330BDC0" w14:textId="77777777" w:rsidR="00000000" w:rsidRDefault="007478C2">
            <w:pPr>
              <w:jc w:val="center"/>
              <w:rPr>
                <w:rFonts w:ascii="宋体" w:hAnsi="宋体"/>
                <w:sz w:val="24"/>
              </w:rPr>
            </w:pPr>
            <w:r>
              <w:rPr>
                <w:rFonts w:ascii="宋体" w:hAnsi="宋体"/>
                <w:sz w:val="24"/>
              </w:rPr>
              <w:t>坏账准备</w:t>
            </w:r>
          </w:p>
        </w:tc>
        <w:tc>
          <w:tcPr>
            <w:tcW w:w="1570" w:type="dxa"/>
            <w:vMerge w:val="restart"/>
            <w:tcBorders>
              <w:top w:val="single" w:sz="4" w:space="0" w:color="auto"/>
              <w:left w:val="single" w:sz="4" w:space="0" w:color="auto"/>
              <w:bottom w:val="single" w:sz="4" w:space="0" w:color="auto"/>
              <w:right w:val="single" w:sz="4" w:space="0" w:color="auto"/>
            </w:tcBorders>
            <w:shd w:val="clear" w:color="000000" w:fill="auto"/>
            <w:vAlign w:val="center"/>
          </w:tcPr>
          <w:p w14:paraId="1FEC3855" w14:textId="77777777" w:rsidR="00000000" w:rsidRDefault="007478C2">
            <w:pPr>
              <w:jc w:val="center"/>
              <w:rPr>
                <w:rFonts w:ascii="宋体" w:hAnsi="宋体"/>
                <w:sz w:val="24"/>
              </w:rPr>
            </w:pPr>
            <w:r>
              <w:rPr>
                <w:rFonts w:ascii="宋体" w:hAnsi="宋体"/>
                <w:sz w:val="24"/>
              </w:rPr>
              <w:t>账面价值</w:t>
            </w:r>
          </w:p>
        </w:tc>
      </w:tr>
      <w:tr w:rsidR="00000000" w14:paraId="4444E0A1" w14:textId="77777777">
        <w:trPr>
          <w:trHeight w:val="300"/>
          <w:tblHeader/>
        </w:trPr>
        <w:tc>
          <w:tcPr>
            <w:tcW w:w="2379" w:type="dxa"/>
            <w:vMerge/>
            <w:tcBorders>
              <w:top w:val="single" w:sz="4" w:space="0" w:color="auto"/>
              <w:left w:val="single" w:sz="4" w:space="0" w:color="auto"/>
              <w:bottom w:val="single" w:sz="4" w:space="0" w:color="auto"/>
              <w:right w:val="single" w:sz="4" w:space="0" w:color="auto"/>
            </w:tcBorders>
            <w:shd w:val="clear" w:color="000000" w:fill="auto"/>
            <w:vAlign w:val="center"/>
          </w:tcPr>
          <w:p w14:paraId="79EA4428" w14:textId="77777777" w:rsidR="00000000" w:rsidRDefault="007478C2">
            <w:pPr>
              <w:jc w:val="center"/>
              <w:rPr>
                <w:rFonts w:ascii="宋体" w:hAnsi="宋体"/>
                <w:sz w:val="24"/>
              </w:rPr>
            </w:pP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2B45A28D" w14:textId="77777777" w:rsidR="00000000" w:rsidRDefault="007478C2">
            <w:pPr>
              <w:jc w:val="center"/>
              <w:rPr>
                <w:rFonts w:ascii="宋体" w:hAnsi="宋体"/>
                <w:sz w:val="24"/>
              </w:rPr>
            </w:pPr>
            <w:r>
              <w:rPr>
                <w:rFonts w:ascii="宋体" w:hAnsi="宋体"/>
                <w:sz w:val="24"/>
              </w:rPr>
              <w:t>金额</w:t>
            </w: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2979C3FB" w14:textId="77777777" w:rsidR="00000000" w:rsidRDefault="007478C2">
            <w:pPr>
              <w:ind w:leftChars="-30" w:left="-63" w:rightChars="-30" w:right="-63"/>
              <w:jc w:val="center"/>
              <w:rPr>
                <w:rFonts w:ascii="宋体" w:hAnsi="宋体"/>
                <w:sz w:val="24"/>
              </w:rPr>
            </w:pPr>
            <w:r>
              <w:rPr>
                <w:rFonts w:ascii="宋体" w:hAnsi="宋体"/>
                <w:sz w:val="24"/>
              </w:rPr>
              <w:t>比例（</w:t>
            </w:r>
            <w:r>
              <w:rPr>
                <w:rFonts w:ascii="宋体" w:hAnsi="宋体"/>
                <w:sz w:val="24"/>
              </w:rPr>
              <w:t>%</w:t>
            </w:r>
            <w:r>
              <w:rPr>
                <w:rFonts w:ascii="宋体" w:hAnsi="宋体"/>
                <w:sz w:val="24"/>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3F6035F9" w14:textId="77777777" w:rsidR="00000000" w:rsidRDefault="007478C2">
            <w:pPr>
              <w:jc w:val="center"/>
              <w:rPr>
                <w:rFonts w:ascii="宋体" w:hAnsi="宋体"/>
                <w:sz w:val="24"/>
              </w:rPr>
            </w:pPr>
            <w:r>
              <w:rPr>
                <w:rFonts w:ascii="宋体" w:hAnsi="宋体"/>
                <w:sz w:val="24"/>
              </w:rPr>
              <w:t>金额</w:t>
            </w: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6903575D" w14:textId="77777777" w:rsidR="00000000" w:rsidRDefault="007478C2">
            <w:pPr>
              <w:ind w:leftChars="-30" w:left="-63" w:rightChars="-30" w:right="-63"/>
              <w:jc w:val="center"/>
              <w:rPr>
                <w:rFonts w:ascii="宋体" w:hAnsi="宋体"/>
                <w:sz w:val="24"/>
              </w:rPr>
            </w:pPr>
            <w:r>
              <w:rPr>
                <w:rFonts w:ascii="宋体" w:hAnsi="宋体"/>
                <w:sz w:val="24"/>
              </w:rPr>
              <w:t>计提比例（</w:t>
            </w:r>
            <w:r>
              <w:rPr>
                <w:rFonts w:ascii="宋体" w:hAnsi="宋体"/>
                <w:sz w:val="24"/>
              </w:rPr>
              <w:t>%</w:t>
            </w:r>
            <w:r>
              <w:rPr>
                <w:rFonts w:ascii="宋体" w:hAnsi="宋体"/>
                <w:sz w:val="24"/>
              </w:rPr>
              <w:t>）</w:t>
            </w:r>
          </w:p>
        </w:tc>
        <w:tc>
          <w:tcPr>
            <w:tcW w:w="1570" w:type="dxa"/>
            <w:vMerge/>
            <w:tcBorders>
              <w:top w:val="single" w:sz="4" w:space="0" w:color="auto"/>
              <w:left w:val="single" w:sz="4" w:space="0" w:color="auto"/>
              <w:bottom w:val="single" w:sz="4" w:space="0" w:color="auto"/>
              <w:right w:val="single" w:sz="4" w:space="0" w:color="auto"/>
            </w:tcBorders>
            <w:shd w:val="clear" w:color="000000" w:fill="auto"/>
            <w:vAlign w:val="center"/>
          </w:tcPr>
          <w:p w14:paraId="403B76AF" w14:textId="77777777" w:rsidR="00000000" w:rsidRDefault="007478C2">
            <w:pPr>
              <w:ind w:leftChars="-30" w:left="-63" w:rightChars="-30" w:right="-63"/>
              <w:jc w:val="center"/>
              <w:rPr>
                <w:rFonts w:ascii="宋体" w:hAnsi="宋体"/>
                <w:sz w:val="24"/>
              </w:rPr>
            </w:pPr>
          </w:p>
        </w:tc>
      </w:tr>
      <w:tr w:rsidR="00000000" w14:paraId="3B606254"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216A5E27" w14:textId="77777777" w:rsidR="00000000" w:rsidRDefault="007478C2">
            <w:pPr>
              <w:jc w:val="left"/>
              <w:rPr>
                <w:rFonts w:ascii="宋体" w:hAnsi="宋体"/>
                <w:sz w:val="24"/>
              </w:rPr>
            </w:pPr>
            <w:r>
              <w:rPr>
                <w:rFonts w:ascii="宋体" w:hAnsi="宋体" w:hint="eastAsia"/>
                <w:sz w:val="24"/>
              </w:rPr>
              <w:t>单项计提预期信用损失</w:t>
            </w:r>
            <w:r>
              <w:rPr>
                <w:rFonts w:ascii="宋体" w:hAnsi="宋体"/>
                <w:sz w:val="24"/>
              </w:rPr>
              <w:t>的应收账款</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08AAB398" w14:textId="77777777" w:rsidR="00000000" w:rsidRDefault="007478C2">
            <w:pPr>
              <w:jc w:val="center"/>
              <w:rPr>
                <w:rFonts w:ascii="宋体" w:hAnsi="宋体"/>
                <w:sz w:val="24"/>
              </w:rPr>
            </w:pPr>
            <w:r>
              <w:rPr>
                <w:rFonts w:hint="eastAsia"/>
                <w:color w:val="0000FF"/>
                <w:sz w:val="18"/>
              </w:rPr>
              <w:t>（</w:t>
            </w:r>
            <w:r>
              <w:rPr>
                <w:color w:val="0000FF"/>
                <w:sz w:val="18"/>
              </w:rPr>
              <w:t>4394</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17B89541" w14:textId="77777777" w:rsidR="00000000" w:rsidRDefault="007478C2">
            <w:pPr>
              <w:jc w:val="center"/>
              <w:rPr>
                <w:rFonts w:ascii="宋体" w:hAnsi="宋体"/>
                <w:sz w:val="24"/>
              </w:rPr>
            </w:pPr>
            <w:r>
              <w:rPr>
                <w:rFonts w:hint="eastAsia"/>
                <w:color w:val="0000FF"/>
                <w:sz w:val="18"/>
              </w:rPr>
              <w:t>（</w:t>
            </w:r>
            <w:r>
              <w:rPr>
                <w:color w:val="0000FF"/>
                <w:sz w:val="18"/>
              </w:rPr>
              <w:t>4395</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1F429996" w14:textId="77777777" w:rsidR="00000000" w:rsidRDefault="007478C2">
            <w:pPr>
              <w:jc w:val="center"/>
              <w:rPr>
                <w:rFonts w:ascii="宋体" w:hAnsi="宋体"/>
                <w:sz w:val="24"/>
              </w:rPr>
            </w:pPr>
            <w:r>
              <w:rPr>
                <w:rFonts w:hint="eastAsia"/>
                <w:color w:val="0000FF"/>
                <w:sz w:val="18"/>
              </w:rPr>
              <w:t>（</w:t>
            </w:r>
            <w:r>
              <w:rPr>
                <w:color w:val="0000FF"/>
                <w:sz w:val="18"/>
              </w:rPr>
              <w:t>4396</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590AC118" w14:textId="77777777" w:rsidR="00000000" w:rsidRDefault="007478C2">
            <w:pPr>
              <w:jc w:val="center"/>
              <w:rPr>
                <w:rFonts w:ascii="宋体" w:hAnsi="宋体"/>
                <w:sz w:val="24"/>
              </w:rPr>
            </w:pPr>
            <w:r>
              <w:rPr>
                <w:rFonts w:hint="eastAsia"/>
                <w:color w:val="0000FF"/>
                <w:sz w:val="18"/>
              </w:rPr>
              <w:t>（</w:t>
            </w:r>
            <w:r>
              <w:rPr>
                <w:color w:val="0000FF"/>
                <w:sz w:val="18"/>
              </w:rPr>
              <w:t>4397</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0C9E9901" w14:textId="77777777" w:rsidR="00000000" w:rsidRDefault="007478C2">
            <w:pPr>
              <w:jc w:val="center"/>
              <w:rPr>
                <w:rFonts w:ascii="宋体" w:hAnsi="宋体"/>
                <w:sz w:val="24"/>
              </w:rPr>
            </w:pPr>
            <w:r>
              <w:rPr>
                <w:rFonts w:hint="eastAsia"/>
                <w:color w:val="0000FF"/>
                <w:sz w:val="18"/>
              </w:rPr>
              <w:t>（</w:t>
            </w:r>
            <w:r>
              <w:rPr>
                <w:color w:val="0000FF"/>
                <w:sz w:val="18"/>
              </w:rPr>
              <w:t>4398</w:t>
            </w:r>
            <w:r>
              <w:rPr>
                <w:rFonts w:hint="eastAsia"/>
                <w:color w:val="0000FF"/>
                <w:sz w:val="18"/>
              </w:rPr>
              <w:t>）</w:t>
            </w:r>
          </w:p>
        </w:tc>
      </w:tr>
      <w:tr w:rsidR="00000000" w14:paraId="6B95959F"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7BA8F55F" w14:textId="77777777" w:rsidR="00000000" w:rsidRDefault="007478C2">
            <w:pPr>
              <w:jc w:val="left"/>
              <w:rPr>
                <w:rFonts w:ascii="宋体" w:hAnsi="宋体"/>
                <w:sz w:val="24"/>
              </w:rPr>
            </w:pPr>
            <w:r>
              <w:rPr>
                <w:rFonts w:ascii="宋体" w:hAnsi="宋体" w:hint="eastAsia"/>
                <w:sz w:val="24"/>
              </w:rPr>
              <w:t>按组合计提预期信用损失</w:t>
            </w:r>
            <w:r>
              <w:rPr>
                <w:rFonts w:ascii="宋体" w:hAnsi="宋体"/>
                <w:sz w:val="24"/>
              </w:rPr>
              <w:t>的</w:t>
            </w:r>
            <w:r>
              <w:rPr>
                <w:rFonts w:ascii="宋体" w:hAnsi="宋体" w:hint="eastAsia"/>
                <w:sz w:val="24"/>
              </w:rPr>
              <w:t>应收账款</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1BDA3AF2" w14:textId="77777777" w:rsidR="00000000" w:rsidRDefault="007478C2">
            <w:pPr>
              <w:jc w:val="center"/>
              <w:rPr>
                <w:rFonts w:ascii="宋体" w:hAnsi="宋体"/>
                <w:sz w:val="24"/>
              </w:rPr>
            </w:pPr>
            <w:r>
              <w:rPr>
                <w:rFonts w:hint="eastAsia"/>
                <w:color w:val="0000FF"/>
                <w:sz w:val="18"/>
              </w:rPr>
              <w:t>（</w:t>
            </w:r>
            <w:r>
              <w:rPr>
                <w:color w:val="0000FF"/>
                <w:sz w:val="18"/>
              </w:rPr>
              <w:t>4399</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1E140C17" w14:textId="77777777" w:rsidR="00000000" w:rsidRDefault="007478C2">
            <w:pPr>
              <w:jc w:val="center"/>
              <w:rPr>
                <w:rFonts w:ascii="宋体" w:hAnsi="宋体"/>
                <w:sz w:val="24"/>
              </w:rPr>
            </w:pPr>
            <w:r>
              <w:rPr>
                <w:rFonts w:hint="eastAsia"/>
                <w:color w:val="0000FF"/>
                <w:sz w:val="18"/>
              </w:rPr>
              <w:t>（</w:t>
            </w:r>
            <w:r>
              <w:rPr>
                <w:color w:val="0000FF"/>
                <w:sz w:val="18"/>
              </w:rPr>
              <w:t>4400</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02208E59" w14:textId="77777777" w:rsidR="00000000" w:rsidRDefault="007478C2">
            <w:pPr>
              <w:jc w:val="center"/>
              <w:rPr>
                <w:rFonts w:ascii="宋体" w:hAnsi="宋体"/>
                <w:sz w:val="24"/>
              </w:rPr>
            </w:pPr>
            <w:r>
              <w:rPr>
                <w:rFonts w:hint="eastAsia"/>
                <w:color w:val="0000FF"/>
                <w:sz w:val="18"/>
              </w:rPr>
              <w:t>（</w:t>
            </w:r>
            <w:r>
              <w:rPr>
                <w:color w:val="0000FF"/>
                <w:sz w:val="18"/>
              </w:rPr>
              <w:t>4401</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3601A474" w14:textId="77777777" w:rsidR="00000000" w:rsidRDefault="007478C2">
            <w:pPr>
              <w:jc w:val="center"/>
              <w:rPr>
                <w:rFonts w:ascii="宋体" w:hAnsi="宋体"/>
                <w:sz w:val="24"/>
              </w:rPr>
            </w:pPr>
            <w:r>
              <w:rPr>
                <w:rFonts w:hint="eastAsia"/>
                <w:color w:val="0000FF"/>
                <w:sz w:val="18"/>
              </w:rPr>
              <w:t>（</w:t>
            </w:r>
            <w:r>
              <w:rPr>
                <w:color w:val="0000FF"/>
                <w:sz w:val="18"/>
              </w:rPr>
              <w:t>4402</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780ED1DA" w14:textId="77777777" w:rsidR="00000000" w:rsidRDefault="007478C2">
            <w:pPr>
              <w:jc w:val="center"/>
              <w:rPr>
                <w:rFonts w:ascii="宋体" w:hAnsi="宋体"/>
                <w:sz w:val="24"/>
              </w:rPr>
            </w:pPr>
            <w:r>
              <w:rPr>
                <w:rFonts w:hint="eastAsia"/>
                <w:color w:val="0000FF"/>
                <w:sz w:val="18"/>
              </w:rPr>
              <w:t>（</w:t>
            </w:r>
            <w:r>
              <w:rPr>
                <w:color w:val="0000FF"/>
                <w:sz w:val="18"/>
              </w:rPr>
              <w:t>4403</w:t>
            </w:r>
            <w:r>
              <w:rPr>
                <w:rFonts w:hint="eastAsia"/>
                <w:color w:val="0000FF"/>
                <w:sz w:val="18"/>
              </w:rPr>
              <w:t>）</w:t>
            </w:r>
          </w:p>
        </w:tc>
      </w:tr>
      <w:tr w:rsidR="00000000" w14:paraId="03FCC924"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6499F7A9" w14:textId="77777777" w:rsidR="00000000" w:rsidRDefault="007478C2">
            <w:pPr>
              <w:jc w:val="left"/>
              <w:rPr>
                <w:rFonts w:ascii="宋体" w:hAnsi="宋体"/>
                <w:sz w:val="24"/>
              </w:rPr>
            </w:pPr>
            <w:r>
              <w:rPr>
                <w:rFonts w:ascii="宋体" w:hAnsi="宋体" w:hint="eastAsia"/>
                <w:sz w:val="24"/>
              </w:rPr>
              <w:t>其中：组合</w:t>
            </w:r>
            <w:r>
              <w:rPr>
                <w:rFonts w:ascii="宋体" w:hAnsi="宋体" w:hint="eastAsia"/>
                <w:sz w:val="24"/>
              </w:rPr>
              <w:t>1</w:t>
            </w:r>
            <w:r>
              <w:rPr>
                <w:rFonts w:hint="eastAsia"/>
                <w:color w:val="0000FF"/>
                <w:sz w:val="18"/>
              </w:rPr>
              <w:t>（</w:t>
            </w:r>
            <w:r>
              <w:rPr>
                <w:color w:val="0000FF"/>
                <w:sz w:val="18"/>
              </w:rPr>
              <w:t>4406</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01BEF4D3" w14:textId="77777777" w:rsidR="00000000" w:rsidRDefault="007478C2">
            <w:pPr>
              <w:jc w:val="center"/>
              <w:rPr>
                <w:rFonts w:ascii="宋体" w:hAnsi="宋体"/>
                <w:sz w:val="24"/>
              </w:rPr>
            </w:pPr>
            <w:r>
              <w:rPr>
                <w:rFonts w:hint="eastAsia"/>
                <w:color w:val="0000FF"/>
                <w:sz w:val="18"/>
              </w:rPr>
              <w:t>（</w:t>
            </w:r>
            <w:r>
              <w:rPr>
                <w:color w:val="0000FF"/>
                <w:sz w:val="18"/>
              </w:rPr>
              <w:t>4407</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tcPr>
          <w:p w14:paraId="15C301BF" w14:textId="77777777" w:rsidR="00000000" w:rsidRDefault="007478C2">
            <w:pPr>
              <w:jc w:val="center"/>
              <w:rPr>
                <w:rFonts w:ascii="宋体" w:hAnsi="宋体"/>
                <w:sz w:val="24"/>
              </w:rPr>
            </w:pPr>
            <w:r>
              <w:rPr>
                <w:rFonts w:hint="eastAsia"/>
                <w:color w:val="0000FF"/>
                <w:sz w:val="18"/>
              </w:rPr>
              <w:t>（</w:t>
            </w:r>
            <w:r>
              <w:rPr>
                <w:color w:val="0000FF"/>
                <w:sz w:val="18"/>
              </w:rPr>
              <w:t>4408</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tcPr>
          <w:p w14:paraId="7526AD9D" w14:textId="77777777" w:rsidR="00000000" w:rsidRDefault="007478C2">
            <w:pPr>
              <w:jc w:val="center"/>
              <w:rPr>
                <w:rFonts w:ascii="宋体" w:hAnsi="宋体"/>
                <w:sz w:val="24"/>
              </w:rPr>
            </w:pPr>
            <w:r>
              <w:rPr>
                <w:rFonts w:hint="eastAsia"/>
                <w:color w:val="0000FF"/>
                <w:sz w:val="18"/>
              </w:rPr>
              <w:t>（</w:t>
            </w:r>
            <w:r>
              <w:rPr>
                <w:color w:val="0000FF"/>
                <w:sz w:val="18"/>
              </w:rPr>
              <w:t>4409</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tcPr>
          <w:p w14:paraId="67DF5DD6" w14:textId="77777777" w:rsidR="00000000" w:rsidRDefault="007478C2">
            <w:pPr>
              <w:jc w:val="center"/>
              <w:rPr>
                <w:rFonts w:ascii="宋体" w:hAnsi="宋体"/>
                <w:sz w:val="24"/>
              </w:rPr>
            </w:pPr>
            <w:r>
              <w:rPr>
                <w:rFonts w:hint="eastAsia"/>
                <w:color w:val="0000FF"/>
                <w:sz w:val="18"/>
              </w:rPr>
              <w:t>（</w:t>
            </w:r>
            <w:r>
              <w:rPr>
                <w:color w:val="0000FF"/>
                <w:sz w:val="18"/>
              </w:rPr>
              <w:t>4410</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tcPr>
          <w:p w14:paraId="7F1FDA0B" w14:textId="77777777" w:rsidR="00000000" w:rsidRDefault="007478C2">
            <w:pPr>
              <w:jc w:val="center"/>
              <w:rPr>
                <w:rFonts w:ascii="宋体" w:hAnsi="宋体"/>
                <w:sz w:val="24"/>
              </w:rPr>
            </w:pPr>
            <w:r>
              <w:rPr>
                <w:rFonts w:hint="eastAsia"/>
                <w:color w:val="0000FF"/>
                <w:sz w:val="18"/>
              </w:rPr>
              <w:t>（</w:t>
            </w:r>
            <w:r>
              <w:rPr>
                <w:color w:val="0000FF"/>
                <w:sz w:val="18"/>
              </w:rPr>
              <w:t>4411</w:t>
            </w:r>
            <w:r>
              <w:rPr>
                <w:rFonts w:hint="eastAsia"/>
                <w:color w:val="0000FF"/>
                <w:sz w:val="18"/>
              </w:rPr>
              <w:t>）</w:t>
            </w:r>
          </w:p>
        </w:tc>
      </w:tr>
      <w:tr w:rsidR="00000000" w14:paraId="7FC0615A"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13BD2859" w14:textId="77777777" w:rsidR="00000000" w:rsidRDefault="007478C2">
            <w:pPr>
              <w:jc w:val="left"/>
              <w:rPr>
                <w:rFonts w:ascii="宋体" w:hAnsi="宋体"/>
                <w:sz w:val="24"/>
              </w:rPr>
            </w:pPr>
            <w:r>
              <w:rPr>
                <w:rFonts w:ascii="宋体" w:hAnsi="宋体" w:hint="eastAsia"/>
                <w:sz w:val="24"/>
              </w:rPr>
              <w:t xml:space="preserve">      </w:t>
            </w:r>
            <w:r>
              <w:rPr>
                <w:rFonts w:ascii="宋体" w:hAnsi="宋体" w:hint="eastAsia"/>
                <w:sz w:val="24"/>
              </w:rPr>
              <w:t>组合</w:t>
            </w:r>
            <w:r>
              <w:rPr>
                <w:rFonts w:ascii="宋体" w:hAnsi="宋体" w:hint="eastAsia"/>
                <w:sz w:val="24"/>
              </w:rPr>
              <w:t>2</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5AC18FA2" w14:textId="77777777" w:rsidR="00000000" w:rsidRDefault="007478C2">
            <w:pPr>
              <w:jc w:val="center"/>
              <w:rPr>
                <w:rFonts w:ascii="宋体" w:hAnsi="宋体"/>
                <w:sz w:val="24"/>
              </w:rPr>
            </w:pP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4EB0279F" w14:textId="77777777" w:rsidR="00000000" w:rsidRDefault="007478C2">
            <w:pPr>
              <w:jc w:val="center"/>
              <w:rPr>
                <w:rFonts w:ascii="宋体" w:hAnsi="宋体"/>
                <w:sz w:val="24"/>
              </w:rPr>
            </w:pP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56ECDC92" w14:textId="77777777" w:rsidR="00000000" w:rsidRDefault="007478C2">
            <w:pPr>
              <w:jc w:val="center"/>
              <w:rPr>
                <w:rFonts w:ascii="宋体" w:hAnsi="宋体"/>
                <w:sz w:val="24"/>
              </w:rPr>
            </w:pP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57D6B6C3" w14:textId="77777777" w:rsidR="00000000" w:rsidRDefault="007478C2">
            <w:pPr>
              <w:jc w:val="center"/>
              <w:rPr>
                <w:rFonts w:ascii="宋体" w:hAnsi="宋体"/>
                <w:sz w:val="24"/>
              </w:rPr>
            </w:pP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632E3BFE" w14:textId="77777777" w:rsidR="00000000" w:rsidRDefault="007478C2">
            <w:pPr>
              <w:jc w:val="center"/>
              <w:rPr>
                <w:rFonts w:ascii="宋体" w:hAnsi="宋体"/>
                <w:sz w:val="24"/>
              </w:rPr>
            </w:pPr>
          </w:p>
        </w:tc>
      </w:tr>
      <w:tr w:rsidR="00000000" w14:paraId="2473BD67"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1263B0FC" w14:textId="77777777" w:rsidR="00000000" w:rsidRDefault="007478C2">
            <w:pPr>
              <w:ind w:firstLineChars="300" w:firstLine="720"/>
              <w:jc w:val="left"/>
              <w:rPr>
                <w:rFonts w:ascii="宋体" w:hAnsi="宋体"/>
                <w:sz w:val="24"/>
              </w:rPr>
            </w:pPr>
            <w:r>
              <w:rPr>
                <w:rFonts w:ascii="宋体" w:hAnsi="宋体" w:hint="eastAsia"/>
                <w:sz w:val="24"/>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15896D9F" w14:textId="77777777" w:rsidR="00000000" w:rsidRDefault="007478C2">
            <w:pPr>
              <w:jc w:val="center"/>
              <w:rPr>
                <w:rFonts w:ascii="宋体" w:hAnsi="宋体"/>
                <w:sz w:val="24"/>
              </w:rPr>
            </w:pP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543F1778" w14:textId="77777777" w:rsidR="00000000" w:rsidRDefault="007478C2">
            <w:pPr>
              <w:jc w:val="center"/>
              <w:rPr>
                <w:rFonts w:ascii="宋体" w:hAnsi="宋体"/>
                <w:sz w:val="24"/>
              </w:rPr>
            </w:pP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137444F7" w14:textId="77777777" w:rsidR="00000000" w:rsidRDefault="007478C2">
            <w:pPr>
              <w:jc w:val="center"/>
              <w:rPr>
                <w:rFonts w:ascii="宋体" w:hAnsi="宋体"/>
                <w:sz w:val="24"/>
              </w:rPr>
            </w:pP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6E86808F" w14:textId="77777777" w:rsidR="00000000" w:rsidRDefault="007478C2">
            <w:pPr>
              <w:jc w:val="center"/>
              <w:rPr>
                <w:rFonts w:ascii="宋体" w:hAnsi="宋体"/>
                <w:sz w:val="24"/>
              </w:rPr>
            </w:pP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38FEDD12" w14:textId="77777777" w:rsidR="00000000" w:rsidRDefault="007478C2">
            <w:pPr>
              <w:jc w:val="center"/>
              <w:rPr>
                <w:rFonts w:ascii="宋体" w:hAnsi="宋体"/>
                <w:sz w:val="24"/>
              </w:rPr>
            </w:pPr>
          </w:p>
        </w:tc>
      </w:tr>
      <w:tr w:rsidR="00000000" w14:paraId="7C3175F7"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0735E54C" w14:textId="77777777" w:rsidR="00000000" w:rsidRDefault="007478C2">
            <w:pPr>
              <w:jc w:val="center"/>
              <w:rPr>
                <w:rFonts w:ascii="Arial Narrow" w:hAnsi="Arial Narrow"/>
                <w:sz w:val="18"/>
                <w:szCs w:val="18"/>
              </w:rPr>
            </w:pPr>
            <w:r>
              <w:rPr>
                <w:rFonts w:ascii="宋体" w:hAnsi="宋体"/>
                <w:sz w:val="24"/>
              </w:rPr>
              <w:t>合计</w:t>
            </w:r>
          </w:p>
        </w:tc>
        <w:tc>
          <w:tcPr>
            <w:tcW w:w="1658" w:type="dxa"/>
            <w:tcBorders>
              <w:top w:val="single" w:sz="4" w:space="0" w:color="auto"/>
              <w:left w:val="single" w:sz="4" w:space="0" w:color="auto"/>
              <w:bottom w:val="single" w:sz="4" w:space="0" w:color="auto"/>
              <w:right w:val="single" w:sz="4" w:space="0" w:color="auto"/>
            </w:tcBorders>
            <w:shd w:val="clear" w:color="000000" w:fill="auto"/>
          </w:tcPr>
          <w:p w14:paraId="39AA5606" w14:textId="77777777" w:rsidR="00000000" w:rsidRDefault="007478C2">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4412</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tcPr>
          <w:p w14:paraId="56B2ED9C"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4413</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tcPr>
          <w:p w14:paraId="295253D0" w14:textId="77777777" w:rsidR="00000000" w:rsidRDefault="007478C2">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4414</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tcPr>
          <w:p w14:paraId="566619BE"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4415</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tcPr>
          <w:p w14:paraId="25F67D4B" w14:textId="77777777" w:rsidR="00000000" w:rsidRDefault="007478C2">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4416</w:t>
            </w:r>
            <w:r>
              <w:rPr>
                <w:rFonts w:hint="eastAsia"/>
                <w:color w:val="0000FF"/>
                <w:sz w:val="18"/>
              </w:rPr>
              <w:t>）</w:t>
            </w:r>
          </w:p>
        </w:tc>
      </w:tr>
      <w:tr w:rsidR="00000000" w14:paraId="7C7B91BB" w14:textId="77777777">
        <w:trPr>
          <w:trHeight w:val="300"/>
          <w:tblHeader/>
        </w:trPr>
        <w:tc>
          <w:tcPr>
            <w:tcW w:w="2379" w:type="dxa"/>
            <w:vMerge w:val="restart"/>
            <w:tcBorders>
              <w:top w:val="single" w:sz="4" w:space="0" w:color="auto"/>
              <w:left w:val="single" w:sz="4" w:space="0" w:color="auto"/>
              <w:bottom w:val="single" w:sz="4" w:space="0" w:color="auto"/>
              <w:right w:val="single" w:sz="4" w:space="0" w:color="auto"/>
            </w:tcBorders>
            <w:shd w:val="clear" w:color="000000" w:fill="auto"/>
            <w:vAlign w:val="center"/>
          </w:tcPr>
          <w:p w14:paraId="10878F20" w14:textId="77777777" w:rsidR="00000000" w:rsidRDefault="007478C2">
            <w:pPr>
              <w:jc w:val="center"/>
              <w:rPr>
                <w:rFonts w:ascii="宋体" w:hAnsi="宋体"/>
                <w:sz w:val="24"/>
              </w:rPr>
            </w:pPr>
            <w:r>
              <w:rPr>
                <w:rFonts w:ascii="宋体" w:hAnsi="宋体" w:hint="eastAsia"/>
                <w:sz w:val="24"/>
              </w:rPr>
              <w:t>类别</w:t>
            </w:r>
          </w:p>
        </w:tc>
        <w:tc>
          <w:tcPr>
            <w:tcW w:w="6907" w:type="dxa"/>
            <w:gridSpan w:val="5"/>
            <w:tcBorders>
              <w:top w:val="single" w:sz="4" w:space="0" w:color="auto"/>
              <w:left w:val="single" w:sz="4" w:space="0" w:color="auto"/>
              <w:bottom w:val="single" w:sz="4" w:space="0" w:color="auto"/>
              <w:right w:val="single" w:sz="4" w:space="0" w:color="auto"/>
            </w:tcBorders>
            <w:shd w:val="clear" w:color="000000" w:fill="auto"/>
            <w:vAlign w:val="center"/>
          </w:tcPr>
          <w:p w14:paraId="3B8A84FC" w14:textId="77777777" w:rsidR="00000000" w:rsidRDefault="007478C2">
            <w:pPr>
              <w:jc w:val="center"/>
              <w:rPr>
                <w:rFonts w:ascii="宋体" w:hAnsi="宋体"/>
                <w:sz w:val="24"/>
              </w:rPr>
            </w:pPr>
            <w:r>
              <w:rPr>
                <w:rFonts w:ascii="宋体" w:hAnsi="宋体" w:hint="eastAsia"/>
                <w:sz w:val="24"/>
              </w:rPr>
              <w:t>上年度末</w:t>
            </w:r>
          </w:p>
          <w:p w14:paraId="4C1C8087"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FEFC82A" w14:textId="77777777">
        <w:trPr>
          <w:trHeight w:val="300"/>
          <w:tblHeader/>
        </w:trPr>
        <w:tc>
          <w:tcPr>
            <w:tcW w:w="2379" w:type="dxa"/>
            <w:vMerge/>
            <w:tcBorders>
              <w:top w:val="single" w:sz="4" w:space="0" w:color="auto"/>
              <w:left w:val="single" w:sz="4" w:space="0" w:color="auto"/>
              <w:bottom w:val="single" w:sz="4" w:space="0" w:color="auto"/>
              <w:right w:val="single" w:sz="4" w:space="0" w:color="auto"/>
            </w:tcBorders>
            <w:shd w:val="clear" w:color="000000" w:fill="auto"/>
            <w:vAlign w:val="center"/>
          </w:tcPr>
          <w:p w14:paraId="2B92B935" w14:textId="77777777" w:rsidR="00000000" w:rsidRDefault="007478C2">
            <w:pPr>
              <w:jc w:val="center"/>
              <w:rPr>
                <w:rFonts w:ascii="宋体" w:hAnsi="宋体"/>
                <w:sz w:val="24"/>
              </w:rPr>
            </w:pPr>
          </w:p>
        </w:tc>
        <w:tc>
          <w:tcPr>
            <w:tcW w:w="2594"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14:paraId="36D7ECEA" w14:textId="77777777" w:rsidR="00000000" w:rsidRDefault="007478C2">
            <w:pPr>
              <w:jc w:val="center"/>
              <w:rPr>
                <w:rFonts w:ascii="宋体" w:hAnsi="宋体"/>
                <w:sz w:val="24"/>
              </w:rPr>
            </w:pPr>
            <w:r>
              <w:rPr>
                <w:rFonts w:ascii="宋体" w:hAnsi="宋体"/>
                <w:sz w:val="24"/>
              </w:rPr>
              <w:t>账面余额</w:t>
            </w:r>
          </w:p>
        </w:tc>
        <w:tc>
          <w:tcPr>
            <w:tcW w:w="2743"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14:paraId="14A88B80" w14:textId="77777777" w:rsidR="00000000" w:rsidRDefault="007478C2">
            <w:pPr>
              <w:jc w:val="center"/>
              <w:rPr>
                <w:rFonts w:ascii="宋体" w:hAnsi="宋体"/>
                <w:sz w:val="24"/>
              </w:rPr>
            </w:pPr>
            <w:r>
              <w:rPr>
                <w:rFonts w:ascii="宋体" w:hAnsi="宋体"/>
                <w:sz w:val="24"/>
              </w:rPr>
              <w:t>坏账准备</w:t>
            </w:r>
          </w:p>
        </w:tc>
        <w:tc>
          <w:tcPr>
            <w:tcW w:w="1570" w:type="dxa"/>
            <w:vMerge w:val="restart"/>
            <w:tcBorders>
              <w:top w:val="single" w:sz="4" w:space="0" w:color="auto"/>
              <w:left w:val="single" w:sz="4" w:space="0" w:color="auto"/>
              <w:bottom w:val="single" w:sz="4" w:space="0" w:color="auto"/>
              <w:right w:val="single" w:sz="4" w:space="0" w:color="auto"/>
            </w:tcBorders>
            <w:shd w:val="clear" w:color="000000" w:fill="auto"/>
            <w:vAlign w:val="center"/>
          </w:tcPr>
          <w:p w14:paraId="20FC73B6" w14:textId="77777777" w:rsidR="00000000" w:rsidRDefault="007478C2">
            <w:pPr>
              <w:jc w:val="center"/>
              <w:rPr>
                <w:rFonts w:ascii="宋体" w:hAnsi="宋体"/>
                <w:sz w:val="24"/>
              </w:rPr>
            </w:pPr>
            <w:r>
              <w:rPr>
                <w:rFonts w:ascii="宋体" w:hAnsi="宋体"/>
                <w:sz w:val="24"/>
              </w:rPr>
              <w:t>账面价值</w:t>
            </w:r>
          </w:p>
        </w:tc>
      </w:tr>
      <w:tr w:rsidR="00000000" w14:paraId="737AC9D8" w14:textId="77777777">
        <w:trPr>
          <w:trHeight w:val="300"/>
          <w:tblHeader/>
        </w:trPr>
        <w:tc>
          <w:tcPr>
            <w:tcW w:w="2379" w:type="dxa"/>
            <w:vMerge/>
            <w:tcBorders>
              <w:top w:val="single" w:sz="4" w:space="0" w:color="auto"/>
              <w:left w:val="single" w:sz="4" w:space="0" w:color="auto"/>
              <w:bottom w:val="single" w:sz="4" w:space="0" w:color="auto"/>
              <w:right w:val="single" w:sz="4" w:space="0" w:color="auto"/>
            </w:tcBorders>
            <w:shd w:val="clear" w:color="000000" w:fill="auto"/>
            <w:vAlign w:val="center"/>
          </w:tcPr>
          <w:p w14:paraId="7CDEABD3" w14:textId="77777777" w:rsidR="00000000" w:rsidRDefault="007478C2">
            <w:pPr>
              <w:jc w:val="center"/>
              <w:rPr>
                <w:rFonts w:ascii="宋体" w:hAnsi="宋体"/>
                <w:sz w:val="24"/>
              </w:rPr>
            </w:pP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0572C32E" w14:textId="77777777" w:rsidR="00000000" w:rsidRDefault="007478C2">
            <w:pPr>
              <w:jc w:val="center"/>
              <w:rPr>
                <w:rFonts w:ascii="宋体" w:hAnsi="宋体"/>
                <w:sz w:val="24"/>
              </w:rPr>
            </w:pPr>
            <w:r>
              <w:rPr>
                <w:rFonts w:ascii="宋体" w:hAnsi="宋体"/>
                <w:sz w:val="24"/>
              </w:rPr>
              <w:t>金额</w:t>
            </w: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1EB66333" w14:textId="77777777" w:rsidR="00000000" w:rsidRDefault="007478C2">
            <w:pPr>
              <w:ind w:leftChars="-30" w:left="-63" w:rightChars="-30" w:right="-63"/>
              <w:jc w:val="center"/>
              <w:rPr>
                <w:rFonts w:ascii="宋体" w:hAnsi="宋体"/>
                <w:sz w:val="24"/>
              </w:rPr>
            </w:pPr>
            <w:r>
              <w:rPr>
                <w:rFonts w:ascii="宋体" w:hAnsi="宋体"/>
                <w:sz w:val="24"/>
              </w:rPr>
              <w:t>比例（</w:t>
            </w:r>
            <w:r>
              <w:rPr>
                <w:rFonts w:ascii="宋体" w:hAnsi="宋体"/>
                <w:sz w:val="24"/>
              </w:rPr>
              <w:t>%</w:t>
            </w:r>
            <w:r>
              <w:rPr>
                <w:rFonts w:ascii="宋体" w:hAnsi="宋体"/>
                <w:sz w:val="24"/>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56086ACD" w14:textId="77777777" w:rsidR="00000000" w:rsidRDefault="007478C2">
            <w:pPr>
              <w:jc w:val="center"/>
              <w:rPr>
                <w:rFonts w:ascii="宋体" w:hAnsi="宋体"/>
                <w:sz w:val="24"/>
              </w:rPr>
            </w:pPr>
            <w:r>
              <w:rPr>
                <w:rFonts w:ascii="宋体" w:hAnsi="宋体"/>
                <w:sz w:val="24"/>
              </w:rPr>
              <w:t>金额</w:t>
            </w: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1BF61B0F" w14:textId="77777777" w:rsidR="00000000" w:rsidRDefault="007478C2">
            <w:pPr>
              <w:ind w:leftChars="-30" w:left="-63" w:rightChars="-30" w:right="-63"/>
              <w:jc w:val="center"/>
              <w:rPr>
                <w:rFonts w:ascii="宋体" w:hAnsi="宋体"/>
                <w:sz w:val="24"/>
              </w:rPr>
            </w:pPr>
            <w:r>
              <w:rPr>
                <w:rFonts w:ascii="宋体" w:hAnsi="宋体"/>
                <w:sz w:val="24"/>
              </w:rPr>
              <w:t>计提比例（</w:t>
            </w:r>
            <w:r>
              <w:rPr>
                <w:rFonts w:ascii="宋体" w:hAnsi="宋体"/>
                <w:sz w:val="24"/>
              </w:rPr>
              <w:t>%</w:t>
            </w:r>
            <w:r>
              <w:rPr>
                <w:rFonts w:ascii="宋体" w:hAnsi="宋体"/>
                <w:sz w:val="24"/>
              </w:rPr>
              <w:t>）</w:t>
            </w:r>
          </w:p>
        </w:tc>
        <w:tc>
          <w:tcPr>
            <w:tcW w:w="1570" w:type="dxa"/>
            <w:vMerge/>
            <w:tcBorders>
              <w:top w:val="single" w:sz="4" w:space="0" w:color="auto"/>
              <w:left w:val="single" w:sz="4" w:space="0" w:color="auto"/>
              <w:bottom w:val="single" w:sz="4" w:space="0" w:color="auto"/>
              <w:right w:val="single" w:sz="4" w:space="0" w:color="auto"/>
            </w:tcBorders>
            <w:shd w:val="clear" w:color="000000" w:fill="auto"/>
            <w:vAlign w:val="center"/>
          </w:tcPr>
          <w:p w14:paraId="4B78C718" w14:textId="77777777" w:rsidR="00000000" w:rsidRDefault="007478C2">
            <w:pPr>
              <w:ind w:leftChars="-30" w:left="-63" w:rightChars="-30" w:right="-63"/>
              <w:jc w:val="center"/>
              <w:rPr>
                <w:rFonts w:ascii="宋体" w:hAnsi="宋体"/>
                <w:sz w:val="24"/>
              </w:rPr>
            </w:pPr>
          </w:p>
        </w:tc>
      </w:tr>
      <w:tr w:rsidR="00000000" w14:paraId="0F70C8D2"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489E5369" w14:textId="77777777" w:rsidR="00000000" w:rsidRDefault="007478C2">
            <w:pPr>
              <w:jc w:val="left"/>
              <w:rPr>
                <w:rFonts w:ascii="宋体" w:hAnsi="宋体"/>
                <w:sz w:val="24"/>
              </w:rPr>
            </w:pPr>
            <w:r>
              <w:rPr>
                <w:rFonts w:ascii="宋体" w:hAnsi="宋体" w:hint="eastAsia"/>
                <w:sz w:val="24"/>
              </w:rPr>
              <w:t>单项计提预期信用损失</w:t>
            </w:r>
            <w:r>
              <w:rPr>
                <w:rFonts w:ascii="宋体" w:hAnsi="宋体"/>
                <w:sz w:val="24"/>
              </w:rPr>
              <w:t>的应收账款</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7CF2CB5E" w14:textId="77777777" w:rsidR="00000000" w:rsidRDefault="007478C2">
            <w:pPr>
              <w:jc w:val="center"/>
              <w:rPr>
                <w:rFonts w:ascii="宋体" w:hAnsi="宋体"/>
                <w:sz w:val="24"/>
              </w:rPr>
            </w:pPr>
            <w:r>
              <w:rPr>
                <w:rFonts w:hint="eastAsia"/>
                <w:color w:val="0000FF"/>
                <w:sz w:val="18"/>
              </w:rPr>
              <w:t>（</w:t>
            </w:r>
            <w:r>
              <w:rPr>
                <w:color w:val="0000FF"/>
                <w:sz w:val="18"/>
              </w:rPr>
              <w:t>4394</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0970C864" w14:textId="77777777" w:rsidR="00000000" w:rsidRDefault="007478C2">
            <w:pPr>
              <w:jc w:val="center"/>
              <w:rPr>
                <w:rFonts w:ascii="宋体" w:hAnsi="宋体"/>
                <w:sz w:val="24"/>
              </w:rPr>
            </w:pPr>
            <w:r>
              <w:rPr>
                <w:rFonts w:hint="eastAsia"/>
                <w:color w:val="0000FF"/>
                <w:sz w:val="18"/>
              </w:rPr>
              <w:t>（</w:t>
            </w:r>
            <w:r>
              <w:rPr>
                <w:color w:val="0000FF"/>
                <w:sz w:val="18"/>
              </w:rPr>
              <w:t>4395</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46C465E4" w14:textId="77777777" w:rsidR="00000000" w:rsidRDefault="007478C2">
            <w:pPr>
              <w:jc w:val="center"/>
              <w:rPr>
                <w:rFonts w:ascii="宋体" w:hAnsi="宋体"/>
                <w:sz w:val="24"/>
              </w:rPr>
            </w:pPr>
            <w:r>
              <w:rPr>
                <w:rFonts w:hint="eastAsia"/>
                <w:color w:val="0000FF"/>
                <w:sz w:val="18"/>
              </w:rPr>
              <w:t>（</w:t>
            </w:r>
            <w:r>
              <w:rPr>
                <w:color w:val="0000FF"/>
                <w:sz w:val="18"/>
              </w:rPr>
              <w:t>4396</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7785B331" w14:textId="77777777" w:rsidR="00000000" w:rsidRDefault="007478C2">
            <w:pPr>
              <w:jc w:val="center"/>
              <w:rPr>
                <w:rFonts w:ascii="宋体" w:hAnsi="宋体"/>
                <w:sz w:val="24"/>
              </w:rPr>
            </w:pPr>
            <w:r>
              <w:rPr>
                <w:rFonts w:hint="eastAsia"/>
                <w:color w:val="0000FF"/>
                <w:sz w:val="18"/>
              </w:rPr>
              <w:t>（</w:t>
            </w:r>
            <w:r>
              <w:rPr>
                <w:color w:val="0000FF"/>
                <w:sz w:val="18"/>
              </w:rPr>
              <w:t>4397</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5F38570F" w14:textId="77777777" w:rsidR="00000000" w:rsidRDefault="007478C2">
            <w:pPr>
              <w:jc w:val="center"/>
              <w:rPr>
                <w:rFonts w:ascii="宋体" w:hAnsi="宋体"/>
                <w:sz w:val="24"/>
              </w:rPr>
            </w:pPr>
            <w:r>
              <w:rPr>
                <w:rFonts w:hint="eastAsia"/>
                <w:color w:val="0000FF"/>
                <w:sz w:val="18"/>
              </w:rPr>
              <w:t>（</w:t>
            </w:r>
            <w:r>
              <w:rPr>
                <w:color w:val="0000FF"/>
                <w:sz w:val="18"/>
              </w:rPr>
              <w:t>4398</w:t>
            </w:r>
            <w:r>
              <w:rPr>
                <w:rFonts w:hint="eastAsia"/>
                <w:color w:val="0000FF"/>
                <w:sz w:val="18"/>
              </w:rPr>
              <w:t>）</w:t>
            </w:r>
          </w:p>
        </w:tc>
      </w:tr>
      <w:tr w:rsidR="00000000" w14:paraId="4239B9C7"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74D4E91E" w14:textId="77777777" w:rsidR="00000000" w:rsidRDefault="007478C2">
            <w:pPr>
              <w:jc w:val="left"/>
              <w:rPr>
                <w:rFonts w:ascii="宋体" w:hAnsi="宋体"/>
                <w:sz w:val="24"/>
              </w:rPr>
            </w:pPr>
            <w:r>
              <w:rPr>
                <w:rFonts w:ascii="宋体" w:hAnsi="宋体" w:hint="eastAsia"/>
                <w:sz w:val="24"/>
              </w:rPr>
              <w:t>按组合计提预期信用损失</w:t>
            </w:r>
            <w:r>
              <w:rPr>
                <w:rFonts w:ascii="宋体" w:hAnsi="宋体"/>
                <w:sz w:val="24"/>
              </w:rPr>
              <w:t>的</w:t>
            </w:r>
            <w:r>
              <w:rPr>
                <w:rFonts w:ascii="宋体" w:hAnsi="宋体" w:hint="eastAsia"/>
                <w:sz w:val="24"/>
              </w:rPr>
              <w:t>应收账款</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27001305" w14:textId="77777777" w:rsidR="00000000" w:rsidRDefault="007478C2">
            <w:pPr>
              <w:jc w:val="center"/>
              <w:rPr>
                <w:rFonts w:ascii="宋体" w:hAnsi="宋体"/>
                <w:sz w:val="24"/>
              </w:rPr>
            </w:pPr>
            <w:r>
              <w:rPr>
                <w:rFonts w:hint="eastAsia"/>
                <w:color w:val="0000FF"/>
                <w:sz w:val="18"/>
              </w:rPr>
              <w:t>（</w:t>
            </w:r>
            <w:r>
              <w:rPr>
                <w:color w:val="0000FF"/>
                <w:sz w:val="18"/>
              </w:rPr>
              <w:t>4399</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48E668AE" w14:textId="77777777" w:rsidR="00000000" w:rsidRDefault="007478C2">
            <w:pPr>
              <w:jc w:val="center"/>
              <w:rPr>
                <w:rFonts w:ascii="宋体" w:hAnsi="宋体"/>
                <w:sz w:val="24"/>
              </w:rPr>
            </w:pPr>
            <w:r>
              <w:rPr>
                <w:rFonts w:hint="eastAsia"/>
                <w:color w:val="0000FF"/>
                <w:sz w:val="18"/>
              </w:rPr>
              <w:t>（</w:t>
            </w:r>
            <w:r>
              <w:rPr>
                <w:color w:val="0000FF"/>
                <w:sz w:val="18"/>
              </w:rPr>
              <w:t>4400</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4A4AA816" w14:textId="77777777" w:rsidR="00000000" w:rsidRDefault="007478C2">
            <w:pPr>
              <w:jc w:val="center"/>
              <w:rPr>
                <w:rFonts w:ascii="宋体" w:hAnsi="宋体"/>
                <w:sz w:val="24"/>
              </w:rPr>
            </w:pPr>
            <w:r>
              <w:rPr>
                <w:rFonts w:hint="eastAsia"/>
                <w:color w:val="0000FF"/>
                <w:sz w:val="18"/>
              </w:rPr>
              <w:t>（</w:t>
            </w:r>
            <w:r>
              <w:rPr>
                <w:color w:val="0000FF"/>
                <w:sz w:val="18"/>
              </w:rPr>
              <w:t>4401</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2D1F3BC5" w14:textId="77777777" w:rsidR="00000000" w:rsidRDefault="007478C2">
            <w:pPr>
              <w:jc w:val="center"/>
              <w:rPr>
                <w:rFonts w:ascii="宋体" w:hAnsi="宋体"/>
                <w:sz w:val="24"/>
              </w:rPr>
            </w:pPr>
            <w:r>
              <w:rPr>
                <w:rFonts w:hint="eastAsia"/>
                <w:color w:val="0000FF"/>
                <w:sz w:val="18"/>
              </w:rPr>
              <w:t>（</w:t>
            </w:r>
            <w:r>
              <w:rPr>
                <w:color w:val="0000FF"/>
                <w:sz w:val="18"/>
              </w:rPr>
              <w:t>4402</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2244BE00" w14:textId="77777777" w:rsidR="00000000" w:rsidRDefault="007478C2">
            <w:pPr>
              <w:jc w:val="center"/>
              <w:rPr>
                <w:rFonts w:ascii="宋体" w:hAnsi="宋体"/>
                <w:sz w:val="24"/>
              </w:rPr>
            </w:pPr>
            <w:r>
              <w:rPr>
                <w:rFonts w:hint="eastAsia"/>
                <w:color w:val="0000FF"/>
                <w:sz w:val="18"/>
              </w:rPr>
              <w:t>（</w:t>
            </w:r>
            <w:r>
              <w:rPr>
                <w:color w:val="0000FF"/>
                <w:sz w:val="18"/>
              </w:rPr>
              <w:t>4403</w:t>
            </w:r>
            <w:r>
              <w:rPr>
                <w:rFonts w:hint="eastAsia"/>
                <w:color w:val="0000FF"/>
                <w:sz w:val="18"/>
              </w:rPr>
              <w:t>）</w:t>
            </w:r>
          </w:p>
        </w:tc>
      </w:tr>
      <w:tr w:rsidR="00000000" w14:paraId="0C27BE1C"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3B98CE7A" w14:textId="77777777" w:rsidR="00000000" w:rsidRDefault="007478C2">
            <w:pPr>
              <w:jc w:val="left"/>
              <w:rPr>
                <w:rFonts w:ascii="宋体" w:hAnsi="宋体"/>
                <w:sz w:val="24"/>
              </w:rPr>
            </w:pPr>
            <w:r>
              <w:rPr>
                <w:rFonts w:ascii="宋体" w:hAnsi="宋体" w:hint="eastAsia"/>
                <w:sz w:val="24"/>
              </w:rPr>
              <w:t>其中</w:t>
            </w:r>
            <w:r>
              <w:rPr>
                <w:rFonts w:ascii="宋体" w:hAnsi="宋体" w:hint="eastAsia"/>
                <w:sz w:val="24"/>
              </w:rPr>
              <w:t>：组合</w:t>
            </w:r>
            <w:r>
              <w:rPr>
                <w:rFonts w:ascii="宋体" w:hAnsi="宋体" w:hint="eastAsia"/>
                <w:sz w:val="24"/>
              </w:rPr>
              <w:t>1</w:t>
            </w:r>
            <w:r>
              <w:rPr>
                <w:rFonts w:hint="eastAsia"/>
                <w:color w:val="0000FF"/>
                <w:sz w:val="18"/>
              </w:rPr>
              <w:t>（</w:t>
            </w:r>
            <w:r>
              <w:rPr>
                <w:color w:val="0000FF"/>
                <w:sz w:val="18"/>
              </w:rPr>
              <w:t>4406</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7035E739" w14:textId="77777777" w:rsidR="00000000" w:rsidRDefault="007478C2">
            <w:pPr>
              <w:jc w:val="center"/>
              <w:rPr>
                <w:rFonts w:ascii="宋体" w:hAnsi="宋体"/>
                <w:sz w:val="24"/>
              </w:rPr>
            </w:pPr>
            <w:r>
              <w:rPr>
                <w:rFonts w:hint="eastAsia"/>
                <w:color w:val="0000FF"/>
                <w:sz w:val="18"/>
              </w:rPr>
              <w:t>（</w:t>
            </w:r>
            <w:r>
              <w:rPr>
                <w:color w:val="0000FF"/>
                <w:sz w:val="18"/>
              </w:rPr>
              <w:t>4407</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tcPr>
          <w:p w14:paraId="5EF46BCB" w14:textId="77777777" w:rsidR="00000000" w:rsidRDefault="007478C2">
            <w:pPr>
              <w:jc w:val="center"/>
              <w:rPr>
                <w:rFonts w:ascii="宋体" w:hAnsi="宋体"/>
                <w:sz w:val="24"/>
              </w:rPr>
            </w:pPr>
            <w:r>
              <w:rPr>
                <w:rFonts w:hint="eastAsia"/>
                <w:color w:val="0000FF"/>
                <w:sz w:val="18"/>
              </w:rPr>
              <w:t>（</w:t>
            </w:r>
            <w:r>
              <w:rPr>
                <w:color w:val="0000FF"/>
                <w:sz w:val="18"/>
              </w:rPr>
              <w:t>4408</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tcPr>
          <w:p w14:paraId="61D82EC6" w14:textId="77777777" w:rsidR="00000000" w:rsidRDefault="007478C2">
            <w:pPr>
              <w:jc w:val="center"/>
              <w:rPr>
                <w:rFonts w:ascii="宋体" w:hAnsi="宋体"/>
                <w:sz w:val="24"/>
              </w:rPr>
            </w:pPr>
            <w:r>
              <w:rPr>
                <w:rFonts w:hint="eastAsia"/>
                <w:color w:val="0000FF"/>
                <w:sz w:val="18"/>
              </w:rPr>
              <w:t>（</w:t>
            </w:r>
            <w:r>
              <w:rPr>
                <w:color w:val="0000FF"/>
                <w:sz w:val="18"/>
              </w:rPr>
              <w:t>4409</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tcPr>
          <w:p w14:paraId="3D874E94" w14:textId="77777777" w:rsidR="00000000" w:rsidRDefault="007478C2">
            <w:pPr>
              <w:jc w:val="center"/>
              <w:rPr>
                <w:rFonts w:ascii="宋体" w:hAnsi="宋体"/>
                <w:sz w:val="24"/>
              </w:rPr>
            </w:pPr>
            <w:r>
              <w:rPr>
                <w:rFonts w:hint="eastAsia"/>
                <w:color w:val="0000FF"/>
                <w:sz w:val="18"/>
              </w:rPr>
              <w:t>（</w:t>
            </w:r>
            <w:r>
              <w:rPr>
                <w:color w:val="0000FF"/>
                <w:sz w:val="18"/>
              </w:rPr>
              <w:t>4410</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tcPr>
          <w:p w14:paraId="0ADE45C8" w14:textId="77777777" w:rsidR="00000000" w:rsidRDefault="007478C2">
            <w:pPr>
              <w:jc w:val="center"/>
              <w:rPr>
                <w:rFonts w:ascii="宋体" w:hAnsi="宋体"/>
                <w:sz w:val="24"/>
              </w:rPr>
            </w:pPr>
            <w:r>
              <w:rPr>
                <w:rFonts w:hint="eastAsia"/>
                <w:color w:val="0000FF"/>
                <w:sz w:val="18"/>
              </w:rPr>
              <w:t>（</w:t>
            </w:r>
            <w:r>
              <w:rPr>
                <w:color w:val="0000FF"/>
                <w:sz w:val="18"/>
              </w:rPr>
              <w:t>4411</w:t>
            </w:r>
            <w:r>
              <w:rPr>
                <w:rFonts w:hint="eastAsia"/>
                <w:color w:val="0000FF"/>
                <w:sz w:val="18"/>
              </w:rPr>
              <w:t>）</w:t>
            </w:r>
          </w:p>
        </w:tc>
      </w:tr>
      <w:tr w:rsidR="00000000" w14:paraId="7C9DA5EE"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6BB4F157" w14:textId="77777777" w:rsidR="00000000" w:rsidRDefault="007478C2">
            <w:pPr>
              <w:jc w:val="left"/>
              <w:rPr>
                <w:rFonts w:ascii="宋体" w:hAnsi="宋体"/>
                <w:sz w:val="24"/>
              </w:rPr>
            </w:pPr>
            <w:r>
              <w:rPr>
                <w:rFonts w:ascii="宋体" w:hAnsi="宋体" w:hint="eastAsia"/>
                <w:sz w:val="24"/>
              </w:rPr>
              <w:t xml:space="preserve">      </w:t>
            </w:r>
            <w:r>
              <w:rPr>
                <w:rFonts w:ascii="宋体" w:hAnsi="宋体" w:hint="eastAsia"/>
                <w:sz w:val="24"/>
              </w:rPr>
              <w:t>组合</w:t>
            </w:r>
            <w:r>
              <w:rPr>
                <w:rFonts w:ascii="宋体" w:hAnsi="宋体" w:hint="eastAsia"/>
                <w:sz w:val="24"/>
              </w:rPr>
              <w:t>2</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179B8727" w14:textId="77777777" w:rsidR="00000000" w:rsidRDefault="007478C2">
            <w:pPr>
              <w:jc w:val="center"/>
              <w:rPr>
                <w:rFonts w:ascii="宋体" w:hAnsi="宋体"/>
                <w:sz w:val="24"/>
              </w:rPr>
            </w:pP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449C900D" w14:textId="77777777" w:rsidR="00000000" w:rsidRDefault="007478C2">
            <w:pPr>
              <w:jc w:val="center"/>
              <w:rPr>
                <w:rFonts w:ascii="宋体" w:hAnsi="宋体"/>
                <w:sz w:val="24"/>
              </w:rPr>
            </w:pP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454F14FE" w14:textId="77777777" w:rsidR="00000000" w:rsidRDefault="007478C2">
            <w:pPr>
              <w:jc w:val="center"/>
              <w:rPr>
                <w:rFonts w:ascii="宋体" w:hAnsi="宋体"/>
                <w:sz w:val="24"/>
              </w:rPr>
            </w:pP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05E53F0D" w14:textId="77777777" w:rsidR="00000000" w:rsidRDefault="007478C2">
            <w:pPr>
              <w:jc w:val="center"/>
              <w:rPr>
                <w:rFonts w:ascii="宋体" w:hAnsi="宋体"/>
                <w:sz w:val="24"/>
              </w:rPr>
            </w:pP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46B082FB" w14:textId="77777777" w:rsidR="00000000" w:rsidRDefault="007478C2">
            <w:pPr>
              <w:jc w:val="center"/>
              <w:rPr>
                <w:rFonts w:ascii="宋体" w:hAnsi="宋体"/>
                <w:sz w:val="24"/>
              </w:rPr>
            </w:pPr>
          </w:p>
        </w:tc>
      </w:tr>
      <w:tr w:rsidR="00000000" w14:paraId="613D1A17"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46F397FE" w14:textId="77777777" w:rsidR="00000000" w:rsidRDefault="007478C2">
            <w:pPr>
              <w:ind w:firstLineChars="300" w:firstLine="720"/>
              <w:jc w:val="left"/>
              <w:rPr>
                <w:rFonts w:ascii="宋体" w:hAnsi="宋体"/>
                <w:sz w:val="24"/>
              </w:rPr>
            </w:pPr>
            <w:r>
              <w:rPr>
                <w:rFonts w:ascii="宋体" w:hAnsi="宋体" w:hint="eastAsia"/>
                <w:sz w:val="24"/>
              </w:rPr>
              <w:t>…</w:t>
            </w: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0A1AC0EC" w14:textId="77777777" w:rsidR="00000000" w:rsidRDefault="007478C2">
            <w:pPr>
              <w:jc w:val="center"/>
              <w:rPr>
                <w:rFonts w:ascii="宋体" w:hAnsi="宋体"/>
                <w:sz w:val="24"/>
              </w:rPr>
            </w:pPr>
          </w:p>
        </w:tc>
        <w:tc>
          <w:tcPr>
            <w:tcW w:w="936" w:type="dxa"/>
            <w:tcBorders>
              <w:top w:val="single" w:sz="4" w:space="0" w:color="auto"/>
              <w:left w:val="single" w:sz="4" w:space="0" w:color="auto"/>
              <w:bottom w:val="single" w:sz="4" w:space="0" w:color="auto"/>
              <w:right w:val="single" w:sz="4" w:space="0" w:color="auto"/>
            </w:tcBorders>
            <w:shd w:val="clear" w:color="000000" w:fill="auto"/>
            <w:vAlign w:val="center"/>
          </w:tcPr>
          <w:p w14:paraId="3F67C273" w14:textId="77777777" w:rsidR="00000000" w:rsidRDefault="007478C2">
            <w:pPr>
              <w:jc w:val="center"/>
              <w:rPr>
                <w:rFonts w:ascii="宋体" w:hAnsi="宋体"/>
                <w:sz w:val="24"/>
              </w:rPr>
            </w:pPr>
          </w:p>
        </w:tc>
        <w:tc>
          <w:tcPr>
            <w:tcW w:w="1658" w:type="dxa"/>
            <w:tcBorders>
              <w:top w:val="single" w:sz="4" w:space="0" w:color="auto"/>
              <w:left w:val="single" w:sz="4" w:space="0" w:color="auto"/>
              <w:bottom w:val="single" w:sz="4" w:space="0" w:color="auto"/>
              <w:right w:val="single" w:sz="4" w:space="0" w:color="auto"/>
            </w:tcBorders>
            <w:shd w:val="clear" w:color="000000" w:fill="auto"/>
            <w:vAlign w:val="center"/>
          </w:tcPr>
          <w:p w14:paraId="0A9B8FC5" w14:textId="77777777" w:rsidR="00000000" w:rsidRDefault="007478C2">
            <w:pPr>
              <w:jc w:val="center"/>
              <w:rPr>
                <w:rFonts w:ascii="宋体" w:hAnsi="宋体"/>
                <w:sz w:val="24"/>
              </w:rPr>
            </w:pPr>
          </w:p>
        </w:tc>
        <w:tc>
          <w:tcPr>
            <w:tcW w:w="1085" w:type="dxa"/>
            <w:tcBorders>
              <w:top w:val="single" w:sz="4" w:space="0" w:color="auto"/>
              <w:left w:val="single" w:sz="4" w:space="0" w:color="auto"/>
              <w:bottom w:val="single" w:sz="4" w:space="0" w:color="auto"/>
              <w:right w:val="single" w:sz="4" w:space="0" w:color="auto"/>
            </w:tcBorders>
            <w:shd w:val="clear" w:color="000000" w:fill="auto"/>
            <w:vAlign w:val="center"/>
          </w:tcPr>
          <w:p w14:paraId="0CE731D1" w14:textId="77777777" w:rsidR="00000000" w:rsidRDefault="007478C2">
            <w:pPr>
              <w:jc w:val="center"/>
              <w:rPr>
                <w:rFonts w:ascii="宋体" w:hAnsi="宋体"/>
                <w:sz w:val="24"/>
              </w:rPr>
            </w:pPr>
          </w:p>
        </w:tc>
        <w:tc>
          <w:tcPr>
            <w:tcW w:w="1570" w:type="dxa"/>
            <w:tcBorders>
              <w:top w:val="single" w:sz="4" w:space="0" w:color="auto"/>
              <w:left w:val="single" w:sz="4" w:space="0" w:color="auto"/>
              <w:bottom w:val="single" w:sz="4" w:space="0" w:color="auto"/>
              <w:right w:val="single" w:sz="4" w:space="0" w:color="auto"/>
            </w:tcBorders>
            <w:shd w:val="clear" w:color="000000" w:fill="auto"/>
            <w:vAlign w:val="center"/>
          </w:tcPr>
          <w:p w14:paraId="1C6EC9B6" w14:textId="77777777" w:rsidR="00000000" w:rsidRDefault="007478C2">
            <w:pPr>
              <w:jc w:val="center"/>
              <w:rPr>
                <w:rFonts w:ascii="宋体" w:hAnsi="宋体"/>
                <w:sz w:val="24"/>
              </w:rPr>
            </w:pPr>
          </w:p>
        </w:tc>
      </w:tr>
      <w:tr w:rsidR="00000000" w14:paraId="5F39E574" w14:textId="77777777">
        <w:trPr>
          <w:trHeight w:val="300"/>
        </w:trPr>
        <w:tc>
          <w:tcPr>
            <w:tcW w:w="2379" w:type="dxa"/>
            <w:tcBorders>
              <w:top w:val="single" w:sz="4" w:space="0" w:color="auto"/>
              <w:left w:val="single" w:sz="4" w:space="0" w:color="auto"/>
              <w:bottom w:val="single" w:sz="4" w:space="0" w:color="auto"/>
              <w:right w:val="single" w:sz="4" w:space="0" w:color="auto"/>
            </w:tcBorders>
            <w:shd w:val="clear" w:color="000000" w:fill="auto"/>
            <w:vAlign w:val="center"/>
          </w:tcPr>
          <w:p w14:paraId="001ECF6F" w14:textId="77777777" w:rsidR="00000000" w:rsidRDefault="007478C2">
            <w:pPr>
              <w:jc w:val="center"/>
              <w:rPr>
                <w:rFonts w:ascii="Arial Narrow" w:hAnsi="Arial Narrow"/>
                <w:sz w:val="18"/>
                <w:szCs w:val="18"/>
              </w:rPr>
            </w:pPr>
            <w:r>
              <w:rPr>
                <w:rFonts w:ascii="宋体" w:hAnsi="宋体"/>
                <w:sz w:val="24"/>
              </w:rPr>
              <w:t>合计</w:t>
            </w:r>
          </w:p>
        </w:tc>
        <w:tc>
          <w:tcPr>
            <w:tcW w:w="1658" w:type="dxa"/>
            <w:tcBorders>
              <w:top w:val="single" w:sz="4" w:space="0" w:color="auto"/>
              <w:left w:val="single" w:sz="4" w:space="0" w:color="auto"/>
              <w:bottom w:val="single" w:sz="4" w:space="0" w:color="auto"/>
              <w:right w:val="single" w:sz="4" w:space="0" w:color="auto"/>
            </w:tcBorders>
            <w:shd w:val="clear" w:color="000000" w:fill="auto"/>
          </w:tcPr>
          <w:p w14:paraId="39087817" w14:textId="77777777" w:rsidR="00000000" w:rsidRDefault="007478C2">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4412</w:t>
            </w:r>
            <w:r>
              <w:rPr>
                <w:rFonts w:hint="eastAsia"/>
                <w:color w:val="0000FF"/>
                <w:sz w:val="18"/>
              </w:rPr>
              <w:t>）</w:t>
            </w:r>
          </w:p>
        </w:tc>
        <w:tc>
          <w:tcPr>
            <w:tcW w:w="936" w:type="dxa"/>
            <w:tcBorders>
              <w:top w:val="single" w:sz="4" w:space="0" w:color="auto"/>
              <w:left w:val="single" w:sz="4" w:space="0" w:color="auto"/>
              <w:bottom w:val="single" w:sz="4" w:space="0" w:color="auto"/>
              <w:right w:val="single" w:sz="4" w:space="0" w:color="auto"/>
            </w:tcBorders>
            <w:shd w:val="clear" w:color="000000" w:fill="auto"/>
          </w:tcPr>
          <w:p w14:paraId="14F3EEFD"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4413</w:t>
            </w:r>
            <w:r>
              <w:rPr>
                <w:rFonts w:hint="eastAsia"/>
                <w:color w:val="0000FF"/>
                <w:sz w:val="18"/>
              </w:rPr>
              <w:t>）</w:t>
            </w:r>
          </w:p>
        </w:tc>
        <w:tc>
          <w:tcPr>
            <w:tcW w:w="1658" w:type="dxa"/>
            <w:tcBorders>
              <w:top w:val="single" w:sz="4" w:space="0" w:color="auto"/>
              <w:left w:val="single" w:sz="4" w:space="0" w:color="auto"/>
              <w:bottom w:val="single" w:sz="4" w:space="0" w:color="auto"/>
              <w:right w:val="single" w:sz="4" w:space="0" w:color="auto"/>
            </w:tcBorders>
            <w:shd w:val="clear" w:color="000000" w:fill="auto"/>
          </w:tcPr>
          <w:p w14:paraId="6D241F99" w14:textId="77777777" w:rsidR="00000000" w:rsidRDefault="007478C2">
            <w:pPr>
              <w:tabs>
                <w:tab w:val="left" w:pos="196"/>
                <w:tab w:val="left" w:pos="426"/>
              </w:tabs>
              <w:snapToGrid w:val="0"/>
              <w:ind w:right="360"/>
              <w:jc w:val="right"/>
              <w:rPr>
                <w:rFonts w:ascii="Arial Narrow" w:hAnsi="Arial Narrow"/>
                <w:sz w:val="18"/>
                <w:szCs w:val="18"/>
              </w:rPr>
            </w:pPr>
            <w:r>
              <w:rPr>
                <w:rFonts w:hint="eastAsia"/>
                <w:color w:val="0000FF"/>
                <w:sz w:val="18"/>
              </w:rPr>
              <w:t>（</w:t>
            </w:r>
            <w:r>
              <w:rPr>
                <w:color w:val="0000FF"/>
                <w:sz w:val="18"/>
              </w:rPr>
              <w:t>4414</w:t>
            </w:r>
            <w:r>
              <w:rPr>
                <w:rFonts w:hint="eastAsia"/>
                <w:color w:val="0000FF"/>
                <w:sz w:val="18"/>
              </w:rPr>
              <w:t>）</w:t>
            </w:r>
          </w:p>
        </w:tc>
        <w:tc>
          <w:tcPr>
            <w:tcW w:w="1085" w:type="dxa"/>
            <w:tcBorders>
              <w:top w:val="single" w:sz="4" w:space="0" w:color="auto"/>
              <w:left w:val="single" w:sz="4" w:space="0" w:color="auto"/>
              <w:bottom w:val="single" w:sz="4" w:space="0" w:color="auto"/>
              <w:right w:val="single" w:sz="4" w:space="0" w:color="auto"/>
            </w:tcBorders>
            <w:shd w:val="clear" w:color="000000" w:fill="auto"/>
          </w:tcPr>
          <w:p w14:paraId="1DDD198F"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4415</w:t>
            </w:r>
            <w:r>
              <w:rPr>
                <w:rFonts w:hint="eastAsia"/>
                <w:color w:val="0000FF"/>
                <w:sz w:val="18"/>
              </w:rPr>
              <w:t>）</w:t>
            </w:r>
          </w:p>
        </w:tc>
        <w:tc>
          <w:tcPr>
            <w:tcW w:w="1570" w:type="dxa"/>
            <w:tcBorders>
              <w:top w:val="single" w:sz="4" w:space="0" w:color="auto"/>
              <w:left w:val="single" w:sz="4" w:space="0" w:color="auto"/>
              <w:bottom w:val="single" w:sz="4" w:space="0" w:color="auto"/>
              <w:right w:val="single" w:sz="4" w:space="0" w:color="auto"/>
            </w:tcBorders>
            <w:shd w:val="clear" w:color="000000" w:fill="auto"/>
          </w:tcPr>
          <w:p w14:paraId="462A48DB" w14:textId="77777777" w:rsidR="00000000" w:rsidRDefault="007478C2">
            <w:pPr>
              <w:tabs>
                <w:tab w:val="left" w:pos="196"/>
                <w:tab w:val="left" w:pos="426"/>
              </w:tabs>
              <w:snapToGrid w:val="0"/>
              <w:ind w:right="180"/>
              <w:jc w:val="right"/>
              <w:rPr>
                <w:rFonts w:ascii="Arial Narrow" w:hAnsi="Arial Narrow"/>
                <w:sz w:val="18"/>
                <w:szCs w:val="18"/>
              </w:rPr>
            </w:pPr>
            <w:r>
              <w:rPr>
                <w:rFonts w:hint="eastAsia"/>
                <w:color w:val="0000FF"/>
                <w:sz w:val="18"/>
              </w:rPr>
              <w:t>（</w:t>
            </w:r>
            <w:r>
              <w:rPr>
                <w:color w:val="0000FF"/>
                <w:sz w:val="18"/>
              </w:rPr>
              <w:t>4416</w:t>
            </w:r>
            <w:r>
              <w:rPr>
                <w:rFonts w:hint="eastAsia"/>
                <w:color w:val="0000FF"/>
                <w:sz w:val="18"/>
              </w:rPr>
              <w:t>）</w:t>
            </w:r>
          </w:p>
        </w:tc>
      </w:tr>
    </w:tbl>
    <w:p w14:paraId="4B24828F"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4417</w:t>
      </w:r>
      <w:r>
        <w:rPr>
          <w:rFonts w:hint="eastAsia"/>
          <w:color w:val="0000FF"/>
          <w:sz w:val="18"/>
        </w:rPr>
        <w:t>）</w:t>
      </w:r>
    </w:p>
    <w:p w14:paraId="52B1859C" w14:textId="77777777" w:rsidR="00000000" w:rsidRDefault="007478C2"/>
    <w:p w14:paraId="7F5F8D75" w14:textId="77777777" w:rsidR="00000000" w:rsidRDefault="007478C2">
      <w:pPr>
        <w:spacing w:line="360" w:lineRule="auto"/>
        <w:outlineLvl w:val="3"/>
        <w:rPr>
          <w:rFonts w:ascii="宋体" w:hAnsi="宋体"/>
          <w:b/>
          <w:sz w:val="24"/>
        </w:rPr>
      </w:pPr>
      <w:r>
        <w:rPr>
          <w:rFonts w:ascii="宋体" w:hAnsi="宋体"/>
          <w:b/>
          <w:sz w:val="24"/>
        </w:rPr>
        <w:t>11.5.7.7.3</w:t>
      </w:r>
      <w:r>
        <w:rPr>
          <w:rFonts w:ascii="宋体" w:hAnsi="宋体" w:hint="eastAsia"/>
          <w:b/>
          <w:sz w:val="24"/>
        </w:rPr>
        <w:t xml:space="preserve"> </w:t>
      </w:r>
      <w:r>
        <w:rPr>
          <w:rFonts w:ascii="宋体" w:hAnsi="宋体" w:hint="eastAsia"/>
          <w:b/>
          <w:sz w:val="24"/>
        </w:rPr>
        <w:t>单项计提坏账准备的应收账款（如有）</w:t>
      </w:r>
    </w:p>
    <w:p w14:paraId="0FC2AEE7" w14:textId="77777777" w:rsidR="00000000" w:rsidRDefault="007478C2">
      <w:pPr>
        <w:ind w:rightChars="697" w:right="1464"/>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9"/>
        <w:gridCol w:w="1889"/>
        <w:gridCol w:w="1597"/>
        <w:gridCol w:w="1891"/>
        <w:gridCol w:w="1590"/>
      </w:tblGrid>
      <w:tr w:rsidR="00000000" w14:paraId="63B11CEC" w14:textId="77777777">
        <w:trPr>
          <w:trHeight w:val="300"/>
          <w:tblHeader/>
        </w:trPr>
        <w:tc>
          <w:tcPr>
            <w:tcW w:w="2319" w:type="dxa"/>
            <w:vMerge w:val="restart"/>
            <w:vAlign w:val="center"/>
          </w:tcPr>
          <w:p w14:paraId="3ABC8EE3" w14:textId="77777777" w:rsidR="00000000" w:rsidRDefault="007478C2">
            <w:pPr>
              <w:jc w:val="center"/>
              <w:rPr>
                <w:rFonts w:ascii="宋体" w:hAnsi="宋体"/>
                <w:sz w:val="24"/>
              </w:rPr>
            </w:pPr>
            <w:r>
              <w:rPr>
                <w:rFonts w:ascii="宋体" w:hAnsi="宋体"/>
                <w:sz w:val="24"/>
              </w:rPr>
              <w:t>债务人名称</w:t>
            </w:r>
          </w:p>
        </w:tc>
        <w:tc>
          <w:tcPr>
            <w:tcW w:w="6967" w:type="dxa"/>
            <w:gridSpan w:val="4"/>
            <w:vAlign w:val="center"/>
          </w:tcPr>
          <w:p w14:paraId="6EC2726E" w14:textId="77777777" w:rsidR="00000000" w:rsidRDefault="007478C2">
            <w:pPr>
              <w:jc w:val="center"/>
              <w:rPr>
                <w:rFonts w:ascii="宋体" w:hAnsi="宋体"/>
                <w:sz w:val="24"/>
              </w:rPr>
            </w:pPr>
            <w:r>
              <w:rPr>
                <w:rFonts w:ascii="宋体" w:hAnsi="宋体" w:hint="eastAsia"/>
                <w:sz w:val="24"/>
              </w:rPr>
              <w:t>本期末</w:t>
            </w:r>
          </w:p>
          <w:p w14:paraId="34ACC93E"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23981431" w14:textId="77777777">
        <w:trPr>
          <w:trHeight w:val="300"/>
          <w:tblHeader/>
        </w:trPr>
        <w:tc>
          <w:tcPr>
            <w:tcW w:w="2319" w:type="dxa"/>
            <w:vMerge/>
            <w:vAlign w:val="center"/>
          </w:tcPr>
          <w:p w14:paraId="1CAF7BED" w14:textId="77777777" w:rsidR="00000000" w:rsidRDefault="007478C2">
            <w:pPr>
              <w:jc w:val="center"/>
              <w:rPr>
                <w:rFonts w:ascii="宋体" w:hAnsi="宋体"/>
                <w:sz w:val="24"/>
              </w:rPr>
            </w:pPr>
          </w:p>
        </w:tc>
        <w:tc>
          <w:tcPr>
            <w:tcW w:w="1889" w:type="dxa"/>
            <w:vAlign w:val="center"/>
          </w:tcPr>
          <w:p w14:paraId="1332060C" w14:textId="77777777" w:rsidR="00000000" w:rsidRDefault="007478C2">
            <w:pPr>
              <w:jc w:val="center"/>
              <w:rPr>
                <w:rFonts w:ascii="宋体" w:hAnsi="宋体"/>
                <w:sz w:val="24"/>
              </w:rPr>
            </w:pPr>
            <w:r>
              <w:rPr>
                <w:rFonts w:ascii="宋体" w:hAnsi="宋体" w:hint="eastAsia"/>
                <w:sz w:val="24"/>
              </w:rPr>
              <w:t>账面余额</w:t>
            </w:r>
          </w:p>
        </w:tc>
        <w:tc>
          <w:tcPr>
            <w:tcW w:w="1597" w:type="dxa"/>
            <w:vAlign w:val="center"/>
          </w:tcPr>
          <w:p w14:paraId="011EB0C3" w14:textId="77777777" w:rsidR="00000000" w:rsidRDefault="007478C2">
            <w:pPr>
              <w:jc w:val="center"/>
              <w:rPr>
                <w:rFonts w:ascii="宋体" w:hAnsi="宋体"/>
                <w:sz w:val="24"/>
              </w:rPr>
            </w:pPr>
            <w:r>
              <w:rPr>
                <w:rFonts w:ascii="宋体" w:hAnsi="宋体"/>
                <w:sz w:val="24"/>
              </w:rPr>
              <w:t>坏账准备</w:t>
            </w:r>
          </w:p>
        </w:tc>
        <w:tc>
          <w:tcPr>
            <w:tcW w:w="1891" w:type="dxa"/>
            <w:vAlign w:val="center"/>
          </w:tcPr>
          <w:p w14:paraId="116FD760" w14:textId="77777777" w:rsidR="00000000" w:rsidRDefault="007478C2">
            <w:pPr>
              <w:jc w:val="center"/>
              <w:rPr>
                <w:rFonts w:ascii="宋体" w:hAnsi="宋体"/>
                <w:sz w:val="24"/>
              </w:rPr>
            </w:pPr>
            <w:r>
              <w:rPr>
                <w:rFonts w:ascii="宋体" w:hAnsi="宋体"/>
                <w:sz w:val="24"/>
              </w:rPr>
              <w:t>计提比例（</w:t>
            </w:r>
            <w:r>
              <w:rPr>
                <w:rFonts w:ascii="宋体" w:hAnsi="宋体"/>
                <w:sz w:val="24"/>
              </w:rPr>
              <w:t>%</w:t>
            </w:r>
            <w:r>
              <w:rPr>
                <w:rFonts w:ascii="宋体" w:hAnsi="宋体"/>
                <w:sz w:val="24"/>
              </w:rPr>
              <w:t>）</w:t>
            </w:r>
          </w:p>
        </w:tc>
        <w:tc>
          <w:tcPr>
            <w:tcW w:w="1590" w:type="dxa"/>
            <w:vAlign w:val="center"/>
          </w:tcPr>
          <w:p w14:paraId="0AA629A3" w14:textId="77777777" w:rsidR="00000000" w:rsidRDefault="007478C2">
            <w:pPr>
              <w:jc w:val="center"/>
              <w:rPr>
                <w:rFonts w:ascii="宋体" w:hAnsi="宋体"/>
                <w:sz w:val="24"/>
              </w:rPr>
            </w:pPr>
            <w:r>
              <w:rPr>
                <w:rFonts w:ascii="宋体" w:hAnsi="宋体"/>
                <w:sz w:val="24"/>
              </w:rPr>
              <w:t>计提理由</w:t>
            </w:r>
          </w:p>
        </w:tc>
      </w:tr>
      <w:tr w:rsidR="00000000" w14:paraId="336FA46C" w14:textId="77777777">
        <w:trPr>
          <w:trHeight w:val="300"/>
        </w:trPr>
        <w:tc>
          <w:tcPr>
            <w:tcW w:w="2319" w:type="dxa"/>
            <w:vAlign w:val="center"/>
          </w:tcPr>
          <w:p w14:paraId="1C4B5FF3" w14:textId="77777777" w:rsidR="00000000" w:rsidRDefault="007478C2">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4421</w:t>
            </w:r>
            <w:r>
              <w:rPr>
                <w:rFonts w:hint="eastAsia"/>
                <w:color w:val="0000FF"/>
                <w:sz w:val="18"/>
              </w:rPr>
              <w:t>）</w:t>
            </w:r>
          </w:p>
        </w:tc>
        <w:tc>
          <w:tcPr>
            <w:tcW w:w="1889" w:type="dxa"/>
          </w:tcPr>
          <w:p w14:paraId="12ACBBB1"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4422</w:t>
            </w:r>
            <w:r>
              <w:rPr>
                <w:rFonts w:hint="eastAsia"/>
                <w:color w:val="0000FF"/>
                <w:sz w:val="18"/>
              </w:rPr>
              <w:t>）</w:t>
            </w:r>
          </w:p>
        </w:tc>
        <w:tc>
          <w:tcPr>
            <w:tcW w:w="1597" w:type="dxa"/>
          </w:tcPr>
          <w:p w14:paraId="07A93F4C"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4423</w:t>
            </w:r>
            <w:r>
              <w:rPr>
                <w:rFonts w:hint="eastAsia"/>
                <w:color w:val="0000FF"/>
                <w:sz w:val="18"/>
              </w:rPr>
              <w:t>）</w:t>
            </w:r>
          </w:p>
        </w:tc>
        <w:tc>
          <w:tcPr>
            <w:tcW w:w="1891" w:type="dxa"/>
          </w:tcPr>
          <w:p w14:paraId="02EDF51B" w14:textId="77777777" w:rsidR="00000000" w:rsidRDefault="007478C2">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4424</w:t>
            </w:r>
            <w:r>
              <w:rPr>
                <w:rFonts w:hint="eastAsia"/>
                <w:color w:val="0000FF"/>
                <w:sz w:val="18"/>
              </w:rPr>
              <w:t>）</w:t>
            </w:r>
          </w:p>
        </w:tc>
        <w:tc>
          <w:tcPr>
            <w:tcW w:w="1590" w:type="dxa"/>
          </w:tcPr>
          <w:p w14:paraId="7DE0C843" w14:textId="77777777" w:rsidR="00000000" w:rsidRDefault="007478C2">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4425</w:t>
            </w:r>
            <w:r>
              <w:rPr>
                <w:rFonts w:hint="eastAsia"/>
                <w:color w:val="0000FF"/>
                <w:sz w:val="18"/>
              </w:rPr>
              <w:t>）</w:t>
            </w:r>
          </w:p>
        </w:tc>
      </w:tr>
      <w:tr w:rsidR="00000000" w14:paraId="3D57B254" w14:textId="77777777">
        <w:trPr>
          <w:trHeight w:val="300"/>
        </w:trPr>
        <w:tc>
          <w:tcPr>
            <w:tcW w:w="2319" w:type="dxa"/>
            <w:vAlign w:val="center"/>
          </w:tcPr>
          <w:p w14:paraId="5D038F96" w14:textId="77777777" w:rsidR="00000000" w:rsidRDefault="007478C2">
            <w:pPr>
              <w:tabs>
                <w:tab w:val="left" w:pos="196"/>
                <w:tab w:val="left" w:pos="426"/>
              </w:tabs>
              <w:snapToGrid w:val="0"/>
              <w:rPr>
                <w:rFonts w:ascii="Arial Narrow" w:hAnsi="Arial Narrow"/>
                <w:sz w:val="18"/>
                <w:szCs w:val="18"/>
              </w:rPr>
            </w:pPr>
          </w:p>
        </w:tc>
        <w:tc>
          <w:tcPr>
            <w:tcW w:w="1889" w:type="dxa"/>
            <w:vAlign w:val="center"/>
          </w:tcPr>
          <w:p w14:paraId="6CA84ADA" w14:textId="77777777" w:rsidR="00000000" w:rsidRDefault="007478C2">
            <w:pPr>
              <w:tabs>
                <w:tab w:val="left" w:pos="196"/>
                <w:tab w:val="left" w:pos="426"/>
              </w:tabs>
              <w:snapToGrid w:val="0"/>
              <w:jc w:val="right"/>
              <w:rPr>
                <w:rFonts w:ascii="Arial Narrow" w:hAnsi="Arial Narrow"/>
                <w:sz w:val="18"/>
                <w:szCs w:val="18"/>
              </w:rPr>
            </w:pPr>
          </w:p>
        </w:tc>
        <w:tc>
          <w:tcPr>
            <w:tcW w:w="1597" w:type="dxa"/>
            <w:vAlign w:val="center"/>
          </w:tcPr>
          <w:p w14:paraId="0F4C737A" w14:textId="77777777" w:rsidR="00000000" w:rsidRDefault="007478C2">
            <w:pPr>
              <w:tabs>
                <w:tab w:val="left" w:pos="196"/>
                <w:tab w:val="left" w:pos="426"/>
              </w:tabs>
              <w:snapToGrid w:val="0"/>
              <w:jc w:val="right"/>
              <w:rPr>
                <w:rFonts w:ascii="Arial Narrow" w:hAnsi="Arial Narrow"/>
                <w:sz w:val="18"/>
                <w:szCs w:val="18"/>
              </w:rPr>
            </w:pPr>
          </w:p>
        </w:tc>
        <w:tc>
          <w:tcPr>
            <w:tcW w:w="1891" w:type="dxa"/>
            <w:vAlign w:val="center"/>
          </w:tcPr>
          <w:p w14:paraId="02F6C08D" w14:textId="77777777" w:rsidR="00000000" w:rsidRDefault="007478C2">
            <w:pPr>
              <w:tabs>
                <w:tab w:val="left" w:pos="196"/>
                <w:tab w:val="left" w:pos="426"/>
              </w:tabs>
              <w:snapToGrid w:val="0"/>
              <w:jc w:val="center"/>
              <w:rPr>
                <w:rFonts w:ascii="Arial Narrow" w:hAnsi="Arial Narrow"/>
                <w:sz w:val="18"/>
                <w:szCs w:val="18"/>
              </w:rPr>
            </w:pPr>
          </w:p>
        </w:tc>
        <w:tc>
          <w:tcPr>
            <w:tcW w:w="1590" w:type="dxa"/>
            <w:vAlign w:val="center"/>
          </w:tcPr>
          <w:p w14:paraId="4F45A1A9" w14:textId="77777777" w:rsidR="00000000" w:rsidRDefault="007478C2">
            <w:pPr>
              <w:tabs>
                <w:tab w:val="left" w:pos="196"/>
                <w:tab w:val="left" w:pos="426"/>
              </w:tabs>
              <w:snapToGrid w:val="0"/>
              <w:rPr>
                <w:rFonts w:ascii="Arial Narrow" w:hAnsi="Arial Narrow"/>
                <w:sz w:val="18"/>
                <w:szCs w:val="18"/>
              </w:rPr>
            </w:pPr>
          </w:p>
        </w:tc>
      </w:tr>
      <w:tr w:rsidR="00000000" w14:paraId="52891EF4" w14:textId="77777777">
        <w:trPr>
          <w:trHeight w:val="300"/>
        </w:trPr>
        <w:tc>
          <w:tcPr>
            <w:tcW w:w="2319" w:type="dxa"/>
            <w:vAlign w:val="center"/>
          </w:tcPr>
          <w:p w14:paraId="68611A81" w14:textId="77777777" w:rsidR="00000000" w:rsidRDefault="007478C2">
            <w:pPr>
              <w:jc w:val="center"/>
              <w:rPr>
                <w:rFonts w:ascii="Arial Narrow" w:hAnsi="Arial Narrow"/>
                <w:sz w:val="18"/>
                <w:szCs w:val="18"/>
              </w:rPr>
            </w:pPr>
            <w:r>
              <w:rPr>
                <w:rFonts w:ascii="宋体" w:hAnsi="宋体"/>
                <w:sz w:val="24"/>
              </w:rPr>
              <w:t>合计</w:t>
            </w:r>
          </w:p>
        </w:tc>
        <w:tc>
          <w:tcPr>
            <w:tcW w:w="1889" w:type="dxa"/>
          </w:tcPr>
          <w:p w14:paraId="7042A678" w14:textId="77777777" w:rsidR="00000000" w:rsidRDefault="007478C2">
            <w:pPr>
              <w:tabs>
                <w:tab w:val="left" w:pos="196"/>
                <w:tab w:val="left" w:pos="426"/>
              </w:tabs>
              <w:snapToGrid w:val="0"/>
              <w:jc w:val="center"/>
              <w:rPr>
                <w:rFonts w:ascii="Arial Narrow" w:hAnsi="Arial Narrow"/>
                <w:sz w:val="18"/>
                <w:szCs w:val="18"/>
              </w:rPr>
            </w:pPr>
            <w:r>
              <w:rPr>
                <w:rFonts w:hint="eastAsia"/>
                <w:color w:val="0000FF"/>
                <w:sz w:val="18"/>
              </w:rPr>
              <w:t xml:space="preserve"> </w:t>
            </w:r>
            <w:r>
              <w:rPr>
                <w:color w:val="0000FF"/>
                <w:sz w:val="18"/>
              </w:rPr>
              <w:t xml:space="preserve">     </w:t>
            </w:r>
            <w:r>
              <w:rPr>
                <w:color w:val="0000FF"/>
                <w:sz w:val="18"/>
              </w:rPr>
              <w:t xml:space="preserve">    </w:t>
            </w:r>
            <w:r>
              <w:rPr>
                <w:rFonts w:hint="eastAsia"/>
                <w:color w:val="0000FF"/>
                <w:sz w:val="18"/>
              </w:rPr>
              <w:t>（</w:t>
            </w:r>
            <w:r>
              <w:rPr>
                <w:color w:val="0000FF"/>
                <w:sz w:val="18"/>
              </w:rPr>
              <w:t>4426</w:t>
            </w:r>
            <w:r>
              <w:rPr>
                <w:rFonts w:hint="eastAsia"/>
                <w:color w:val="0000FF"/>
                <w:sz w:val="18"/>
              </w:rPr>
              <w:t>）</w:t>
            </w:r>
          </w:p>
        </w:tc>
        <w:tc>
          <w:tcPr>
            <w:tcW w:w="1597" w:type="dxa"/>
          </w:tcPr>
          <w:p w14:paraId="47F9411B" w14:textId="77777777" w:rsidR="00000000" w:rsidRDefault="007478C2">
            <w:pPr>
              <w:tabs>
                <w:tab w:val="left" w:pos="196"/>
                <w:tab w:val="left" w:pos="426"/>
              </w:tabs>
              <w:snapToGrid w:val="0"/>
              <w:jc w:val="center"/>
              <w:rPr>
                <w:rFonts w:ascii="Arial Narrow" w:hAnsi="Arial Narrow"/>
                <w:sz w:val="18"/>
                <w:szCs w:val="18"/>
              </w:rPr>
            </w:pPr>
            <w:r>
              <w:rPr>
                <w:color w:val="0000FF"/>
                <w:sz w:val="18"/>
              </w:rPr>
              <w:t xml:space="preserve">      </w:t>
            </w:r>
            <w:r>
              <w:rPr>
                <w:rFonts w:hint="eastAsia"/>
                <w:color w:val="0000FF"/>
                <w:sz w:val="18"/>
              </w:rPr>
              <w:t xml:space="preserve"> </w:t>
            </w:r>
            <w:r>
              <w:rPr>
                <w:rFonts w:hint="eastAsia"/>
                <w:color w:val="0000FF"/>
                <w:sz w:val="18"/>
              </w:rPr>
              <w:t>（</w:t>
            </w:r>
            <w:r>
              <w:rPr>
                <w:color w:val="0000FF"/>
                <w:sz w:val="18"/>
              </w:rPr>
              <w:t>4427</w:t>
            </w:r>
            <w:r>
              <w:rPr>
                <w:rFonts w:hint="eastAsia"/>
                <w:color w:val="0000FF"/>
                <w:sz w:val="18"/>
              </w:rPr>
              <w:t>）</w:t>
            </w:r>
          </w:p>
        </w:tc>
        <w:tc>
          <w:tcPr>
            <w:tcW w:w="1891" w:type="dxa"/>
          </w:tcPr>
          <w:p w14:paraId="404377DC" w14:textId="77777777" w:rsidR="00000000" w:rsidRDefault="007478C2">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4428</w:t>
            </w:r>
            <w:r>
              <w:rPr>
                <w:rFonts w:hint="eastAsia"/>
                <w:color w:val="0000FF"/>
                <w:sz w:val="18"/>
              </w:rPr>
              <w:t>）</w:t>
            </w:r>
          </w:p>
        </w:tc>
        <w:tc>
          <w:tcPr>
            <w:tcW w:w="1590" w:type="dxa"/>
            <w:vAlign w:val="center"/>
          </w:tcPr>
          <w:p w14:paraId="7759FE99" w14:textId="77777777" w:rsidR="00000000" w:rsidRDefault="007478C2">
            <w:pPr>
              <w:tabs>
                <w:tab w:val="left" w:pos="196"/>
                <w:tab w:val="left" w:pos="426"/>
              </w:tabs>
              <w:snapToGrid w:val="0"/>
              <w:jc w:val="center"/>
              <w:rPr>
                <w:rFonts w:ascii="Arial Narrow" w:hAnsi="Arial Narrow"/>
                <w:sz w:val="18"/>
                <w:szCs w:val="18"/>
              </w:rPr>
            </w:pPr>
            <w:r>
              <w:rPr>
                <w:rFonts w:hint="eastAsia"/>
              </w:rPr>
              <w:t>－</w:t>
            </w:r>
          </w:p>
        </w:tc>
      </w:tr>
    </w:tbl>
    <w:p w14:paraId="71755BB7"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4429</w:t>
      </w:r>
      <w:r>
        <w:rPr>
          <w:rFonts w:hint="eastAsia"/>
          <w:color w:val="0000FF"/>
          <w:sz w:val="18"/>
        </w:rPr>
        <w:t>）</w:t>
      </w:r>
    </w:p>
    <w:p w14:paraId="3E4C7CF5" w14:textId="77777777" w:rsidR="00000000" w:rsidRDefault="007478C2"/>
    <w:p w14:paraId="1762980D" w14:textId="77777777" w:rsidR="00000000" w:rsidRDefault="007478C2">
      <w:pPr>
        <w:spacing w:line="360" w:lineRule="auto"/>
        <w:outlineLvl w:val="3"/>
        <w:rPr>
          <w:rFonts w:ascii="宋体" w:hAnsi="宋体"/>
          <w:b/>
          <w:sz w:val="24"/>
        </w:rPr>
      </w:pPr>
      <w:r>
        <w:rPr>
          <w:rFonts w:ascii="宋体" w:hAnsi="宋体"/>
          <w:b/>
          <w:sz w:val="24"/>
        </w:rPr>
        <w:t>11.5.7.7.4</w:t>
      </w:r>
      <w:r>
        <w:rPr>
          <w:rFonts w:ascii="宋体" w:hAnsi="宋体" w:hint="eastAsia"/>
          <w:b/>
          <w:sz w:val="24"/>
        </w:rPr>
        <w:t xml:space="preserve"> </w:t>
      </w:r>
      <w:r>
        <w:rPr>
          <w:rFonts w:ascii="宋体" w:hAnsi="宋体" w:hint="eastAsia"/>
          <w:b/>
          <w:sz w:val="24"/>
        </w:rPr>
        <w:t>按组合计提坏账准备的应收账款（如有）</w:t>
      </w:r>
    </w:p>
    <w:p w14:paraId="3C6FE46B" w14:textId="77777777" w:rsidR="00000000" w:rsidRDefault="007478C2">
      <w:pPr>
        <w:ind w:rightChars="697" w:right="1464"/>
        <w:jc w:val="right"/>
        <w:rPr>
          <w:rFonts w:ascii="宋体" w:hAnsi="宋体"/>
          <w:b/>
          <w:sz w:val="24"/>
        </w:rPr>
      </w:pPr>
      <w:r>
        <w:rPr>
          <w:rFonts w:ascii="宋体" w:hAnsi="宋体"/>
          <w:sz w:val="24"/>
        </w:rPr>
        <w:t>金额</w:t>
      </w: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2782"/>
        <w:gridCol w:w="2167"/>
        <w:gridCol w:w="2167"/>
        <w:gridCol w:w="2170"/>
      </w:tblGrid>
      <w:tr w:rsidR="00000000" w14:paraId="48150EF6" w14:textId="77777777">
        <w:trPr>
          <w:trHeight w:val="300"/>
          <w:tblHeader/>
        </w:trPr>
        <w:tc>
          <w:tcPr>
            <w:tcW w:w="2782" w:type="dxa"/>
            <w:vMerge w:val="restart"/>
            <w:shd w:val="clear" w:color="000000" w:fill="auto"/>
            <w:vAlign w:val="center"/>
          </w:tcPr>
          <w:p w14:paraId="2B9AB177" w14:textId="77777777" w:rsidR="00000000" w:rsidRDefault="007478C2">
            <w:pPr>
              <w:jc w:val="center"/>
              <w:rPr>
                <w:rFonts w:ascii="宋体" w:hAnsi="宋体"/>
                <w:sz w:val="24"/>
              </w:rPr>
            </w:pPr>
            <w:r>
              <w:rPr>
                <w:rFonts w:ascii="宋体" w:hAnsi="宋体" w:hint="eastAsia"/>
                <w:sz w:val="24"/>
              </w:rPr>
              <w:t>债务人名称</w:t>
            </w:r>
          </w:p>
        </w:tc>
        <w:tc>
          <w:tcPr>
            <w:tcW w:w="6504" w:type="dxa"/>
            <w:gridSpan w:val="3"/>
            <w:shd w:val="clear" w:color="000000" w:fill="auto"/>
            <w:vAlign w:val="center"/>
          </w:tcPr>
          <w:p w14:paraId="6896FED7" w14:textId="77777777" w:rsidR="00000000" w:rsidRDefault="007478C2">
            <w:pPr>
              <w:jc w:val="center"/>
              <w:rPr>
                <w:rFonts w:ascii="宋体" w:hAnsi="宋体"/>
                <w:sz w:val="24"/>
              </w:rPr>
            </w:pPr>
            <w:r>
              <w:rPr>
                <w:rFonts w:ascii="宋体" w:hAnsi="宋体" w:hint="eastAsia"/>
                <w:sz w:val="24"/>
              </w:rPr>
              <w:t>本期末</w:t>
            </w:r>
          </w:p>
          <w:p w14:paraId="03BB6B6E"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A6346FC" w14:textId="77777777">
        <w:trPr>
          <w:trHeight w:val="300"/>
          <w:tblHeader/>
        </w:trPr>
        <w:tc>
          <w:tcPr>
            <w:tcW w:w="2782" w:type="dxa"/>
            <w:vMerge/>
            <w:shd w:val="clear" w:color="000000" w:fill="auto"/>
            <w:vAlign w:val="center"/>
          </w:tcPr>
          <w:p w14:paraId="6AEBCF74" w14:textId="77777777" w:rsidR="00000000" w:rsidRDefault="007478C2">
            <w:pPr>
              <w:jc w:val="center"/>
              <w:rPr>
                <w:rFonts w:ascii="宋体" w:hAnsi="宋体"/>
                <w:sz w:val="24"/>
              </w:rPr>
            </w:pPr>
          </w:p>
        </w:tc>
        <w:tc>
          <w:tcPr>
            <w:tcW w:w="2167" w:type="dxa"/>
            <w:shd w:val="clear" w:color="000000" w:fill="auto"/>
            <w:vAlign w:val="center"/>
          </w:tcPr>
          <w:p w14:paraId="7382780B" w14:textId="77777777" w:rsidR="00000000" w:rsidRDefault="007478C2">
            <w:pPr>
              <w:jc w:val="center"/>
              <w:rPr>
                <w:rFonts w:ascii="宋体" w:hAnsi="宋体"/>
                <w:sz w:val="24"/>
              </w:rPr>
            </w:pPr>
            <w:r>
              <w:rPr>
                <w:rFonts w:ascii="宋体" w:hAnsi="宋体" w:hint="eastAsia"/>
                <w:sz w:val="24"/>
              </w:rPr>
              <w:t>账面余额</w:t>
            </w:r>
          </w:p>
        </w:tc>
        <w:tc>
          <w:tcPr>
            <w:tcW w:w="2167" w:type="dxa"/>
            <w:shd w:val="clear" w:color="000000" w:fill="auto"/>
            <w:vAlign w:val="center"/>
          </w:tcPr>
          <w:p w14:paraId="6F443534" w14:textId="77777777" w:rsidR="00000000" w:rsidRDefault="007478C2">
            <w:pPr>
              <w:ind w:leftChars="-30" w:left="-63" w:rightChars="-30" w:right="-63"/>
              <w:jc w:val="center"/>
              <w:rPr>
                <w:rFonts w:ascii="宋体" w:hAnsi="宋体"/>
                <w:sz w:val="24"/>
              </w:rPr>
            </w:pPr>
            <w:r>
              <w:rPr>
                <w:rFonts w:ascii="宋体" w:hAnsi="宋体"/>
                <w:sz w:val="24"/>
              </w:rPr>
              <w:t>坏账准备</w:t>
            </w:r>
          </w:p>
        </w:tc>
        <w:tc>
          <w:tcPr>
            <w:tcW w:w="2170" w:type="dxa"/>
            <w:shd w:val="clear" w:color="000000" w:fill="auto"/>
            <w:vAlign w:val="center"/>
          </w:tcPr>
          <w:p w14:paraId="26BA0BCC" w14:textId="77777777" w:rsidR="00000000" w:rsidRDefault="007478C2">
            <w:pPr>
              <w:jc w:val="center"/>
              <w:rPr>
                <w:rFonts w:ascii="宋体" w:hAnsi="宋体"/>
                <w:sz w:val="24"/>
              </w:rPr>
            </w:pPr>
            <w:r>
              <w:rPr>
                <w:rFonts w:ascii="宋体" w:hAnsi="宋体"/>
                <w:sz w:val="24"/>
              </w:rPr>
              <w:t>计提比例（</w:t>
            </w:r>
            <w:r>
              <w:rPr>
                <w:rFonts w:ascii="宋体" w:hAnsi="宋体"/>
                <w:sz w:val="24"/>
              </w:rPr>
              <w:t>%</w:t>
            </w:r>
            <w:r>
              <w:rPr>
                <w:rFonts w:ascii="宋体" w:hAnsi="宋体"/>
                <w:sz w:val="24"/>
              </w:rPr>
              <w:t>）</w:t>
            </w:r>
          </w:p>
        </w:tc>
      </w:tr>
      <w:tr w:rsidR="00000000" w14:paraId="625CF8E0" w14:textId="77777777">
        <w:trPr>
          <w:trHeight w:val="300"/>
        </w:trPr>
        <w:tc>
          <w:tcPr>
            <w:tcW w:w="2782" w:type="dxa"/>
            <w:shd w:val="clear" w:color="000000" w:fill="auto"/>
            <w:vAlign w:val="center"/>
          </w:tcPr>
          <w:p w14:paraId="5DA6FC06" w14:textId="77777777" w:rsidR="00000000" w:rsidRDefault="007478C2">
            <w:pPr>
              <w:jc w:val="left"/>
              <w:rPr>
                <w:rFonts w:ascii="宋体" w:hAnsi="宋体"/>
                <w:sz w:val="24"/>
              </w:rPr>
            </w:pPr>
            <w:r>
              <w:rPr>
                <w:rFonts w:hint="eastAsia"/>
                <w:color w:val="0000FF"/>
                <w:sz w:val="18"/>
              </w:rPr>
              <w:t>（</w:t>
            </w:r>
            <w:r>
              <w:rPr>
                <w:color w:val="0000FF"/>
                <w:sz w:val="18"/>
              </w:rPr>
              <w:t>4433</w:t>
            </w:r>
            <w:r>
              <w:rPr>
                <w:rFonts w:hint="eastAsia"/>
                <w:color w:val="0000FF"/>
                <w:sz w:val="18"/>
              </w:rPr>
              <w:t>）</w:t>
            </w:r>
          </w:p>
        </w:tc>
        <w:tc>
          <w:tcPr>
            <w:tcW w:w="2167" w:type="dxa"/>
            <w:shd w:val="clear" w:color="000000" w:fill="auto"/>
          </w:tcPr>
          <w:p w14:paraId="6A1F6125"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4434</w:t>
            </w:r>
            <w:r>
              <w:rPr>
                <w:rFonts w:hint="eastAsia"/>
                <w:color w:val="0000FF"/>
                <w:sz w:val="18"/>
              </w:rPr>
              <w:t>）</w:t>
            </w:r>
          </w:p>
        </w:tc>
        <w:tc>
          <w:tcPr>
            <w:tcW w:w="2167" w:type="dxa"/>
            <w:shd w:val="clear" w:color="000000" w:fill="auto"/>
          </w:tcPr>
          <w:p w14:paraId="50DEC905"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4435</w:t>
            </w:r>
            <w:r>
              <w:rPr>
                <w:rFonts w:hint="eastAsia"/>
                <w:color w:val="0000FF"/>
                <w:sz w:val="18"/>
              </w:rPr>
              <w:t>）</w:t>
            </w:r>
          </w:p>
        </w:tc>
        <w:tc>
          <w:tcPr>
            <w:tcW w:w="2170" w:type="dxa"/>
            <w:shd w:val="clear" w:color="000000" w:fill="auto"/>
          </w:tcPr>
          <w:p w14:paraId="0DD292F8" w14:textId="77777777" w:rsidR="00000000" w:rsidRDefault="007478C2">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4436</w:t>
            </w:r>
            <w:r>
              <w:rPr>
                <w:rFonts w:hint="eastAsia"/>
                <w:color w:val="0000FF"/>
                <w:sz w:val="18"/>
              </w:rPr>
              <w:t>）</w:t>
            </w:r>
          </w:p>
        </w:tc>
      </w:tr>
      <w:tr w:rsidR="00000000" w14:paraId="72EFEE8E" w14:textId="77777777">
        <w:trPr>
          <w:trHeight w:val="300"/>
        </w:trPr>
        <w:tc>
          <w:tcPr>
            <w:tcW w:w="2782" w:type="dxa"/>
            <w:shd w:val="clear" w:color="000000" w:fill="auto"/>
            <w:vAlign w:val="center"/>
          </w:tcPr>
          <w:p w14:paraId="23C49FD7" w14:textId="77777777" w:rsidR="00000000" w:rsidRDefault="007478C2">
            <w:pPr>
              <w:jc w:val="left"/>
              <w:rPr>
                <w:rFonts w:ascii="宋体" w:hAnsi="宋体"/>
                <w:sz w:val="24"/>
              </w:rPr>
            </w:pPr>
          </w:p>
        </w:tc>
        <w:tc>
          <w:tcPr>
            <w:tcW w:w="2167" w:type="dxa"/>
            <w:shd w:val="clear" w:color="000000" w:fill="auto"/>
            <w:vAlign w:val="center"/>
          </w:tcPr>
          <w:p w14:paraId="4934B540" w14:textId="77777777" w:rsidR="00000000" w:rsidRDefault="007478C2">
            <w:pPr>
              <w:tabs>
                <w:tab w:val="left" w:pos="196"/>
                <w:tab w:val="left" w:pos="426"/>
              </w:tabs>
              <w:snapToGrid w:val="0"/>
              <w:jc w:val="right"/>
              <w:rPr>
                <w:rFonts w:ascii="Arial Narrow" w:hAnsi="Arial Narrow"/>
                <w:sz w:val="18"/>
                <w:szCs w:val="18"/>
              </w:rPr>
            </w:pPr>
          </w:p>
        </w:tc>
        <w:tc>
          <w:tcPr>
            <w:tcW w:w="2167" w:type="dxa"/>
            <w:shd w:val="clear" w:color="000000" w:fill="auto"/>
            <w:vAlign w:val="center"/>
          </w:tcPr>
          <w:p w14:paraId="061A304B" w14:textId="77777777" w:rsidR="00000000" w:rsidRDefault="007478C2">
            <w:pPr>
              <w:tabs>
                <w:tab w:val="left" w:pos="196"/>
                <w:tab w:val="left" w:pos="426"/>
              </w:tabs>
              <w:snapToGrid w:val="0"/>
              <w:jc w:val="right"/>
              <w:rPr>
                <w:rFonts w:ascii="Arial Narrow" w:hAnsi="Arial Narrow"/>
                <w:sz w:val="18"/>
                <w:szCs w:val="18"/>
              </w:rPr>
            </w:pPr>
          </w:p>
        </w:tc>
        <w:tc>
          <w:tcPr>
            <w:tcW w:w="2170" w:type="dxa"/>
            <w:shd w:val="clear" w:color="000000" w:fill="auto"/>
            <w:vAlign w:val="center"/>
          </w:tcPr>
          <w:p w14:paraId="35BB7122" w14:textId="77777777" w:rsidR="00000000" w:rsidRDefault="007478C2">
            <w:pPr>
              <w:tabs>
                <w:tab w:val="left" w:pos="196"/>
                <w:tab w:val="left" w:pos="426"/>
              </w:tabs>
              <w:snapToGrid w:val="0"/>
              <w:jc w:val="center"/>
              <w:rPr>
                <w:rFonts w:ascii="Arial Narrow" w:hAnsi="Arial Narrow"/>
                <w:sz w:val="18"/>
                <w:szCs w:val="18"/>
              </w:rPr>
            </w:pPr>
          </w:p>
        </w:tc>
      </w:tr>
      <w:tr w:rsidR="00000000" w14:paraId="0EDC75E7" w14:textId="77777777">
        <w:trPr>
          <w:trHeight w:val="90"/>
        </w:trPr>
        <w:tc>
          <w:tcPr>
            <w:tcW w:w="2782" w:type="dxa"/>
            <w:shd w:val="clear" w:color="000000" w:fill="auto"/>
            <w:vAlign w:val="center"/>
          </w:tcPr>
          <w:p w14:paraId="799FA92E" w14:textId="77777777" w:rsidR="00000000" w:rsidRDefault="007478C2">
            <w:pPr>
              <w:jc w:val="center"/>
              <w:rPr>
                <w:rFonts w:ascii="宋体" w:hAnsi="宋体"/>
                <w:sz w:val="24"/>
              </w:rPr>
            </w:pPr>
            <w:r>
              <w:rPr>
                <w:rFonts w:ascii="宋体" w:hAnsi="宋体"/>
                <w:sz w:val="24"/>
              </w:rPr>
              <w:t>合计</w:t>
            </w:r>
          </w:p>
        </w:tc>
        <w:tc>
          <w:tcPr>
            <w:tcW w:w="2167" w:type="dxa"/>
            <w:shd w:val="clear" w:color="000000" w:fill="auto"/>
          </w:tcPr>
          <w:p w14:paraId="7D2A439E"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4437</w:t>
            </w:r>
            <w:r>
              <w:rPr>
                <w:rFonts w:hint="eastAsia"/>
                <w:color w:val="0000FF"/>
                <w:sz w:val="18"/>
              </w:rPr>
              <w:t>）</w:t>
            </w:r>
          </w:p>
        </w:tc>
        <w:tc>
          <w:tcPr>
            <w:tcW w:w="2167" w:type="dxa"/>
            <w:shd w:val="clear" w:color="000000" w:fill="auto"/>
          </w:tcPr>
          <w:p w14:paraId="5970F29E"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4438</w:t>
            </w:r>
            <w:r>
              <w:rPr>
                <w:rFonts w:hint="eastAsia"/>
                <w:color w:val="0000FF"/>
                <w:sz w:val="18"/>
              </w:rPr>
              <w:t>）</w:t>
            </w:r>
          </w:p>
        </w:tc>
        <w:tc>
          <w:tcPr>
            <w:tcW w:w="2170" w:type="dxa"/>
            <w:shd w:val="clear" w:color="000000" w:fill="auto"/>
            <w:vAlign w:val="center"/>
          </w:tcPr>
          <w:p w14:paraId="5D1878BB" w14:textId="77777777" w:rsidR="00000000" w:rsidRDefault="007478C2">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3840</w:t>
            </w:r>
            <w:r>
              <w:rPr>
                <w:rFonts w:hint="eastAsia"/>
                <w:color w:val="0000FF"/>
                <w:sz w:val="18"/>
              </w:rPr>
              <w:t>）</w:t>
            </w:r>
          </w:p>
        </w:tc>
      </w:tr>
    </w:tbl>
    <w:p w14:paraId="3AA3DBD6"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4439</w:t>
      </w:r>
      <w:r>
        <w:rPr>
          <w:rFonts w:hint="eastAsia"/>
          <w:color w:val="0000FF"/>
          <w:sz w:val="18"/>
        </w:rPr>
        <w:t>）</w:t>
      </w:r>
    </w:p>
    <w:p w14:paraId="3B356E12" w14:textId="77777777" w:rsidR="00000000" w:rsidRDefault="007478C2">
      <w:pPr>
        <w:rPr>
          <w:rFonts w:ascii="宋体" w:hAnsi="宋体"/>
          <w:b/>
          <w:sz w:val="24"/>
        </w:rPr>
      </w:pPr>
    </w:p>
    <w:p w14:paraId="0BCC6D67" w14:textId="77777777" w:rsidR="00000000" w:rsidRDefault="007478C2">
      <w:pPr>
        <w:spacing w:line="360" w:lineRule="auto"/>
        <w:outlineLvl w:val="3"/>
        <w:rPr>
          <w:rFonts w:ascii="宋体" w:hAnsi="宋体"/>
          <w:b/>
          <w:sz w:val="24"/>
        </w:rPr>
      </w:pPr>
      <w:r>
        <w:rPr>
          <w:rFonts w:ascii="宋体" w:hAnsi="宋体"/>
          <w:b/>
          <w:sz w:val="24"/>
        </w:rPr>
        <w:t xml:space="preserve">11.5.7.7.5 </w:t>
      </w:r>
      <w:r>
        <w:rPr>
          <w:rFonts w:ascii="宋体" w:hAnsi="宋体"/>
          <w:b/>
          <w:sz w:val="24"/>
        </w:rPr>
        <w:t>本</w:t>
      </w:r>
      <w:r>
        <w:rPr>
          <w:rFonts w:ascii="宋体" w:hAnsi="宋体" w:hint="eastAsia"/>
          <w:b/>
          <w:sz w:val="24"/>
        </w:rPr>
        <w:t>期坏账准备的变动情况（如有）</w:t>
      </w:r>
    </w:p>
    <w:p w14:paraId="3C8DB91F"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1"/>
        <w:gridCol w:w="1332"/>
        <w:gridCol w:w="936"/>
        <w:gridCol w:w="1424"/>
        <w:gridCol w:w="936"/>
        <w:gridCol w:w="1192"/>
        <w:gridCol w:w="1315"/>
      </w:tblGrid>
      <w:tr w:rsidR="00000000" w14:paraId="54C84409" w14:textId="77777777">
        <w:trPr>
          <w:trHeight w:val="300"/>
          <w:tblHeader/>
        </w:trPr>
        <w:tc>
          <w:tcPr>
            <w:tcW w:w="2151" w:type="dxa"/>
            <w:vMerge w:val="restart"/>
            <w:vAlign w:val="center"/>
          </w:tcPr>
          <w:p w14:paraId="2403B6A6" w14:textId="77777777" w:rsidR="00000000" w:rsidRDefault="007478C2">
            <w:pPr>
              <w:jc w:val="center"/>
              <w:rPr>
                <w:rFonts w:ascii="宋体" w:hAnsi="宋体"/>
                <w:sz w:val="24"/>
              </w:rPr>
            </w:pPr>
            <w:r>
              <w:rPr>
                <w:rFonts w:ascii="宋体" w:hAnsi="宋体" w:hint="eastAsia"/>
                <w:sz w:val="24"/>
              </w:rPr>
              <w:t>类别</w:t>
            </w:r>
          </w:p>
        </w:tc>
        <w:tc>
          <w:tcPr>
            <w:tcW w:w="1332" w:type="dxa"/>
            <w:vMerge w:val="restart"/>
            <w:vAlign w:val="center"/>
          </w:tcPr>
          <w:p w14:paraId="3D82D6B8" w14:textId="77777777" w:rsidR="00000000" w:rsidRDefault="007478C2">
            <w:pPr>
              <w:jc w:val="center"/>
              <w:rPr>
                <w:rFonts w:ascii="宋体" w:hAnsi="宋体"/>
                <w:sz w:val="24"/>
              </w:rPr>
            </w:pPr>
            <w:r>
              <w:rPr>
                <w:rFonts w:ascii="宋体" w:hAnsi="宋体" w:hint="eastAsia"/>
                <w:sz w:val="24"/>
              </w:rPr>
              <w:t>上年度末</w:t>
            </w:r>
          </w:p>
          <w:p w14:paraId="5F743792"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4488" w:type="dxa"/>
            <w:gridSpan w:val="4"/>
          </w:tcPr>
          <w:p w14:paraId="0884B701" w14:textId="77777777" w:rsidR="00000000" w:rsidRDefault="007478C2">
            <w:pPr>
              <w:jc w:val="center"/>
              <w:rPr>
                <w:rFonts w:ascii="宋体" w:hAnsi="宋体"/>
                <w:sz w:val="24"/>
              </w:rPr>
            </w:pPr>
            <w:r>
              <w:rPr>
                <w:rFonts w:ascii="宋体" w:hAnsi="宋体" w:hint="eastAsia"/>
                <w:sz w:val="24"/>
              </w:rPr>
              <w:t>本期变动金额</w:t>
            </w:r>
          </w:p>
        </w:tc>
        <w:tc>
          <w:tcPr>
            <w:tcW w:w="1315" w:type="dxa"/>
            <w:vMerge w:val="restart"/>
            <w:vAlign w:val="center"/>
          </w:tcPr>
          <w:p w14:paraId="666D6878" w14:textId="77777777" w:rsidR="00000000" w:rsidRDefault="007478C2">
            <w:pPr>
              <w:jc w:val="center"/>
              <w:rPr>
                <w:rFonts w:ascii="宋体" w:hAnsi="宋体"/>
                <w:sz w:val="24"/>
              </w:rPr>
            </w:pPr>
            <w:r>
              <w:rPr>
                <w:rFonts w:ascii="宋体" w:hAnsi="宋体" w:hint="eastAsia"/>
                <w:sz w:val="24"/>
              </w:rPr>
              <w:t>本</w:t>
            </w:r>
            <w:r>
              <w:rPr>
                <w:rFonts w:ascii="宋体" w:hAnsi="宋体" w:hint="eastAsia"/>
                <w:sz w:val="24"/>
              </w:rPr>
              <w:t>期末</w:t>
            </w:r>
          </w:p>
          <w:p w14:paraId="0E4DABE6"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563843A1" w14:textId="77777777">
        <w:trPr>
          <w:trHeight w:val="300"/>
          <w:tblHeader/>
        </w:trPr>
        <w:tc>
          <w:tcPr>
            <w:tcW w:w="2151" w:type="dxa"/>
            <w:vMerge/>
            <w:vAlign w:val="center"/>
          </w:tcPr>
          <w:p w14:paraId="21E6F0ED" w14:textId="77777777" w:rsidR="00000000" w:rsidRDefault="007478C2">
            <w:pPr>
              <w:jc w:val="center"/>
              <w:rPr>
                <w:rFonts w:ascii="宋体" w:hAnsi="宋体"/>
                <w:sz w:val="24"/>
              </w:rPr>
            </w:pPr>
          </w:p>
        </w:tc>
        <w:tc>
          <w:tcPr>
            <w:tcW w:w="1332" w:type="dxa"/>
            <w:vMerge/>
            <w:vAlign w:val="center"/>
          </w:tcPr>
          <w:p w14:paraId="33B57DE7" w14:textId="77777777" w:rsidR="00000000" w:rsidRDefault="007478C2">
            <w:pPr>
              <w:jc w:val="center"/>
              <w:rPr>
                <w:rFonts w:ascii="宋体" w:hAnsi="宋体"/>
                <w:sz w:val="24"/>
              </w:rPr>
            </w:pPr>
          </w:p>
        </w:tc>
        <w:tc>
          <w:tcPr>
            <w:tcW w:w="936" w:type="dxa"/>
            <w:vAlign w:val="center"/>
          </w:tcPr>
          <w:p w14:paraId="54ABDD89" w14:textId="77777777" w:rsidR="00000000" w:rsidRDefault="007478C2">
            <w:pPr>
              <w:jc w:val="center"/>
              <w:rPr>
                <w:rFonts w:ascii="宋体" w:hAnsi="宋体"/>
                <w:sz w:val="24"/>
              </w:rPr>
            </w:pPr>
            <w:r>
              <w:rPr>
                <w:rFonts w:ascii="宋体" w:hAnsi="宋体" w:hint="eastAsia"/>
                <w:sz w:val="24"/>
              </w:rPr>
              <w:t>计提</w:t>
            </w:r>
          </w:p>
        </w:tc>
        <w:tc>
          <w:tcPr>
            <w:tcW w:w="1424" w:type="dxa"/>
            <w:vAlign w:val="center"/>
          </w:tcPr>
          <w:p w14:paraId="605EA9B5" w14:textId="77777777" w:rsidR="00000000" w:rsidRDefault="007478C2">
            <w:pPr>
              <w:jc w:val="center"/>
              <w:rPr>
                <w:rFonts w:ascii="宋体" w:hAnsi="宋体"/>
                <w:sz w:val="24"/>
              </w:rPr>
            </w:pPr>
            <w:r>
              <w:rPr>
                <w:rFonts w:ascii="宋体" w:hAnsi="宋体" w:hint="eastAsia"/>
                <w:sz w:val="24"/>
              </w:rPr>
              <w:t>转回或收回</w:t>
            </w:r>
          </w:p>
        </w:tc>
        <w:tc>
          <w:tcPr>
            <w:tcW w:w="936" w:type="dxa"/>
            <w:vAlign w:val="center"/>
          </w:tcPr>
          <w:p w14:paraId="2AA175E6" w14:textId="77777777" w:rsidR="00000000" w:rsidRDefault="007478C2">
            <w:pPr>
              <w:jc w:val="center"/>
              <w:rPr>
                <w:rFonts w:ascii="宋体" w:hAnsi="宋体"/>
                <w:sz w:val="24"/>
              </w:rPr>
            </w:pPr>
            <w:r>
              <w:rPr>
                <w:rFonts w:ascii="宋体" w:hAnsi="宋体" w:hint="eastAsia"/>
                <w:sz w:val="24"/>
              </w:rPr>
              <w:t>核销</w:t>
            </w:r>
          </w:p>
        </w:tc>
        <w:tc>
          <w:tcPr>
            <w:tcW w:w="1192" w:type="dxa"/>
            <w:vAlign w:val="center"/>
          </w:tcPr>
          <w:p w14:paraId="0F34B6AC" w14:textId="77777777" w:rsidR="00000000" w:rsidRDefault="007478C2">
            <w:pPr>
              <w:jc w:val="center"/>
              <w:rPr>
                <w:rFonts w:ascii="宋体" w:hAnsi="宋体"/>
                <w:sz w:val="24"/>
              </w:rPr>
            </w:pPr>
            <w:r>
              <w:rPr>
                <w:rFonts w:ascii="宋体" w:hAnsi="宋体" w:hint="eastAsia"/>
                <w:sz w:val="24"/>
              </w:rPr>
              <w:t>其他变动</w:t>
            </w:r>
          </w:p>
        </w:tc>
        <w:tc>
          <w:tcPr>
            <w:tcW w:w="1315" w:type="dxa"/>
            <w:vMerge/>
            <w:vAlign w:val="center"/>
          </w:tcPr>
          <w:p w14:paraId="7450AE36" w14:textId="77777777" w:rsidR="00000000" w:rsidRDefault="007478C2">
            <w:pPr>
              <w:jc w:val="center"/>
              <w:rPr>
                <w:rFonts w:ascii="宋体" w:hAnsi="宋体"/>
                <w:sz w:val="24"/>
              </w:rPr>
            </w:pPr>
          </w:p>
        </w:tc>
      </w:tr>
      <w:tr w:rsidR="00000000" w14:paraId="6D1AE7CE" w14:textId="77777777">
        <w:trPr>
          <w:trHeight w:val="300"/>
        </w:trPr>
        <w:tc>
          <w:tcPr>
            <w:tcW w:w="2151" w:type="dxa"/>
            <w:vAlign w:val="center"/>
          </w:tcPr>
          <w:p w14:paraId="478754A0" w14:textId="77777777" w:rsidR="00000000" w:rsidRDefault="007478C2">
            <w:pPr>
              <w:ind w:right="-98"/>
              <w:jc w:val="left"/>
              <w:rPr>
                <w:rFonts w:ascii="宋体" w:hAnsi="宋体"/>
                <w:sz w:val="24"/>
              </w:rPr>
            </w:pPr>
            <w:r>
              <w:rPr>
                <w:rFonts w:ascii="宋体" w:hAnsi="宋体" w:hint="eastAsia"/>
                <w:sz w:val="24"/>
              </w:rPr>
              <w:t>单项计提预期信用损失</w:t>
            </w:r>
            <w:r>
              <w:rPr>
                <w:rFonts w:ascii="宋体" w:hAnsi="宋体"/>
                <w:sz w:val="24"/>
              </w:rPr>
              <w:t>的应收</w:t>
            </w:r>
            <w:r>
              <w:rPr>
                <w:rFonts w:ascii="宋体" w:hAnsi="宋体" w:hint="eastAsia"/>
                <w:sz w:val="24"/>
              </w:rPr>
              <w:t>账款</w:t>
            </w:r>
          </w:p>
        </w:tc>
        <w:tc>
          <w:tcPr>
            <w:tcW w:w="1332" w:type="dxa"/>
            <w:vAlign w:val="center"/>
          </w:tcPr>
          <w:p w14:paraId="2DC64F80" w14:textId="77777777" w:rsidR="00000000" w:rsidRDefault="007478C2">
            <w:pPr>
              <w:jc w:val="center"/>
              <w:rPr>
                <w:rFonts w:ascii="宋体" w:hAnsi="宋体"/>
                <w:sz w:val="24"/>
              </w:rPr>
            </w:pPr>
            <w:r>
              <w:rPr>
                <w:rFonts w:hint="eastAsia"/>
                <w:color w:val="0000FF"/>
                <w:sz w:val="18"/>
              </w:rPr>
              <w:t>（</w:t>
            </w:r>
            <w:r>
              <w:rPr>
                <w:color w:val="0000FF"/>
                <w:sz w:val="18"/>
              </w:rPr>
              <w:t>4441</w:t>
            </w:r>
            <w:r>
              <w:rPr>
                <w:rFonts w:hint="eastAsia"/>
                <w:color w:val="0000FF"/>
                <w:sz w:val="18"/>
              </w:rPr>
              <w:t>）</w:t>
            </w:r>
          </w:p>
        </w:tc>
        <w:tc>
          <w:tcPr>
            <w:tcW w:w="936" w:type="dxa"/>
            <w:vAlign w:val="center"/>
          </w:tcPr>
          <w:p w14:paraId="2BE49F05" w14:textId="77777777" w:rsidR="00000000" w:rsidRDefault="007478C2">
            <w:pPr>
              <w:jc w:val="center"/>
              <w:rPr>
                <w:rFonts w:ascii="宋体" w:hAnsi="宋体"/>
                <w:sz w:val="24"/>
              </w:rPr>
            </w:pPr>
            <w:r>
              <w:rPr>
                <w:rFonts w:hint="eastAsia"/>
                <w:color w:val="0000FF"/>
                <w:sz w:val="18"/>
              </w:rPr>
              <w:t>（</w:t>
            </w:r>
            <w:r>
              <w:rPr>
                <w:color w:val="0000FF"/>
                <w:sz w:val="18"/>
              </w:rPr>
              <w:t>4442</w:t>
            </w:r>
            <w:r>
              <w:rPr>
                <w:rFonts w:hint="eastAsia"/>
                <w:color w:val="0000FF"/>
                <w:sz w:val="18"/>
              </w:rPr>
              <w:t>）</w:t>
            </w:r>
          </w:p>
        </w:tc>
        <w:tc>
          <w:tcPr>
            <w:tcW w:w="1424" w:type="dxa"/>
            <w:vAlign w:val="center"/>
          </w:tcPr>
          <w:p w14:paraId="7CB53B29" w14:textId="77777777" w:rsidR="00000000" w:rsidRDefault="007478C2">
            <w:pPr>
              <w:jc w:val="center"/>
              <w:rPr>
                <w:rFonts w:ascii="宋体" w:hAnsi="宋体"/>
                <w:sz w:val="24"/>
              </w:rPr>
            </w:pPr>
            <w:r>
              <w:rPr>
                <w:rFonts w:hint="eastAsia"/>
                <w:color w:val="0000FF"/>
                <w:sz w:val="18"/>
              </w:rPr>
              <w:t>（</w:t>
            </w:r>
            <w:r>
              <w:rPr>
                <w:color w:val="0000FF"/>
                <w:sz w:val="18"/>
              </w:rPr>
              <w:t>4443</w:t>
            </w:r>
            <w:r>
              <w:rPr>
                <w:rFonts w:hint="eastAsia"/>
                <w:color w:val="0000FF"/>
                <w:sz w:val="18"/>
              </w:rPr>
              <w:t>）</w:t>
            </w:r>
          </w:p>
        </w:tc>
        <w:tc>
          <w:tcPr>
            <w:tcW w:w="936" w:type="dxa"/>
            <w:vAlign w:val="center"/>
          </w:tcPr>
          <w:p w14:paraId="4FAB8483" w14:textId="77777777" w:rsidR="00000000" w:rsidRDefault="007478C2">
            <w:pPr>
              <w:jc w:val="center"/>
              <w:rPr>
                <w:rFonts w:ascii="宋体" w:hAnsi="宋体"/>
                <w:sz w:val="24"/>
              </w:rPr>
            </w:pPr>
            <w:r>
              <w:rPr>
                <w:rFonts w:hint="eastAsia"/>
                <w:color w:val="0000FF"/>
                <w:sz w:val="18"/>
              </w:rPr>
              <w:t>（</w:t>
            </w:r>
            <w:r>
              <w:rPr>
                <w:color w:val="0000FF"/>
                <w:sz w:val="18"/>
              </w:rPr>
              <w:t>4444</w:t>
            </w:r>
            <w:r>
              <w:rPr>
                <w:rFonts w:hint="eastAsia"/>
                <w:color w:val="0000FF"/>
                <w:sz w:val="18"/>
              </w:rPr>
              <w:t>）</w:t>
            </w:r>
          </w:p>
        </w:tc>
        <w:tc>
          <w:tcPr>
            <w:tcW w:w="1192" w:type="dxa"/>
            <w:vAlign w:val="center"/>
          </w:tcPr>
          <w:p w14:paraId="02076FBC" w14:textId="77777777" w:rsidR="00000000" w:rsidRDefault="007478C2">
            <w:pPr>
              <w:jc w:val="center"/>
              <w:rPr>
                <w:rFonts w:ascii="宋体" w:hAnsi="宋体"/>
                <w:sz w:val="24"/>
              </w:rPr>
            </w:pPr>
            <w:r>
              <w:rPr>
                <w:rFonts w:hint="eastAsia"/>
                <w:color w:val="0000FF"/>
                <w:sz w:val="18"/>
              </w:rPr>
              <w:t>（</w:t>
            </w:r>
            <w:r>
              <w:rPr>
                <w:color w:val="0000FF"/>
                <w:sz w:val="18"/>
              </w:rPr>
              <w:t>4445</w:t>
            </w:r>
            <w:r>
              <w:rPr>
                <w:rFonts w:hint="eastAsia"/>
                <w:color w:val="0000FF"/>
                <w:sz w:val="18"/>
              </w:rPr>
              <w:t>）</w:t>
            </w:r>
          </w:p>
        </w:tc>
        <w:tc>
          <w:tcPr>
            <w:tcW w:w="1315" w:type="dxa"/>
            <w:vAlign w:val="center"/>
          </w:tcPr>
          <w:p w14:paraId="7256201D" w14:textId="77777777" w:rsidR="00000000" w:rsidRDefault="007478C2">
            <w:pPr>
              <w:jc w:val="center"/>
              <w:rPr>
                <w:rFonts w:ascii="宋体" w:hAnsi="宋体"/>
                <w:sz w:val="24"/>
              </w:rPr>
            </w:pPr>
            <w:r>
              <w:rPr>
                <w:rFonts w:hint="eastAsia"/>
                <w:color w:val="0000FF"/>
                <w:sz w:val="18"/>
              </w:rPr>
              <w:t>（</w:t>
            </w:r>
            <w:r>
              <w:rPr>
                <w:color w:val="0000FF"/>
                <w:sz w:val="18"/>
              </w:rPr>
              <w:t>4441</w:t>
            </w:r>
            <w:r>
              <w:rPr>
                <w:rFonts w:hint="eastAsia"/>
                <w:color w:val="0000FF"/>
                <w:sz w:val="18"/>
              </w:rPr>
              <w:t>）</w:t>
            </w:r>
          </w:p>
        </w:tc>
      </w:tr>
      <w:tr w:rsidR="00000000" w14:paraId="2773EC87" w14:textId="77777777">
        <w:trPr>
          <w:trHeight w:val="300"/>
        </w:trPr>
        <w:tc>
          <w:tcPr>
            <w:tcW w:w="2151" w:type="dxa"/>
            <w:vAlign w:val="center"/>
          </w:tcPr>
          <w:p w14:paraId="3C3BB090" w14:textId="77777777" w:rsidR="00000000" w:rsidRDefault="007478C2">
            <w:pPr>
              <w:ind w:right="-98"/>
              <w:jc w:val="left"/>
              <w:rPr>
                <w:rFonts w:ascii="宋体" w:hAnsi="宋体"/>
                <w:sz w:val="24"/>
              </w:rPr>
            </w:pPr>
            <w:r>
              <w:rPr>
                <w:rFonts w:ascii="宋体" w:hAnsi="宋体" w:hint="eastAsia"/>
                <w:sz w:val="24"/>
              </w:rPr>
              <w:t>按组合计提预期信用损失</w:t>
            </w:r>
            <w:r>
              <w:rPr>
                <w:rFonts w:ascii="宋体" w:hAnsi="宋体"/>
                <w:sz w:val="24"/>
              </w:rPr>
              <w:t>的</w:t>
            </w:r>
            <w:r>
              <w:rPr>
                <w:rFonts w:ascii="宋体" w:hAnsi="宋体" w:hint="eastAsia"/>
                <w:sz w:val="24"/>
              </w:rPr>
              <w:t>应收账款</w:t>
            </w:r>
          </w:p>
        </w:tc>
        <w:tc>
          <w:tcPr>
            <w:tcW w:w="1332" w:type="dxa"/>
            <w:vAlign w:val="center"/>
          </w:tcPr>
          <w:p w14:paraId="58F15F59" w14:textId="77777777" w:rsidR="00000000" w:rsidRDefault="007478C2">
            <w:pPr>
              <w:jc w:val="center"/>
              <w:rPr>
                <w:rFonts w:ascii="宋体" w:hAnsi="宋体"/>
                <w:sz w:val="24"/>
              </w:rPr>
            </w:pPr>
            <w:r>
              <w:rPr>
                <w:rFonts w:hint="eastAsia"/>
                <w:color w:val="0000FF"/>
                <w:sz w:val="18"/>
              </w:rPr>
              <w:t>（</w:t>
            </w:r>
            <w:r>
              <w:rPr>
                <w:color w:val="0000FF"/>
                <w:sz w:val="18"/>
              </w:rPr>
              <w:t>4446</w:t>
            </w:r>
            <w:r>
              <w:rPr>
                <w:rFonts w:hint="eastAsia"/>
                <w:color w:val="0000FF"/>
                <w:sz w:val="18"/>
              </w:rPr>
              <w:t>）</w:t>
            </w:r>
          </w:p>
        </w:tc>
        <w:tc>
          <w:tcPr>
            <w:tcW w:w="936" w:type="dxa"/>
            <w:vAlign w:val="center"/>
          </w:tcPr>
          <w:p w14:paraId="3EE3CDC5" w14:textId="77777777" w:rsidR="00000000" w:rsidRDefault="007478C2">
            <w:pPr>
              <w:jc w:val="center"/>
              <w:rPr>
                <w:rFonts w:ascii="宋体" w:hAnsi="宋体"/>
                <w:sz w:val="24"/>
              </w:rPr>
            </w:pPr>
            <w:r>
              <w:rPr>
                <w:rFonts w:hint="eastAsia"/>
                <w:color w:val="0000FF"/>
                <w:sz w:val="18"/>
              </w:rPr>
              <w:t>（</w:t>
            </w:r>
            <w:r>
              <w:rPr>
                <w:color w:val="0000FF"/>
                <w:sz w:val="18"/>
              </w:rPr>
              <w:t>4447</w:t>
            </w:r>
            <w:r>
              <w:rPr>
                <w:rFonts w:hint="eastAsia"/>
                <w:color w:val="0000FF"/>
                <w:sz w:val="18"/>
              </w:rPr>
              <w:t>）</w:t>
            </w:r>
          </w:p>
        </w:tc>
        <w:tc>
          <w:tcPr>
            <w:tcW w:w="1424" w:type="dxa"/>
            <w:vAlign w:val="center"/>
          </w:tcPr>
          <w:p w14:paraId="4459E2BF" w14:textId="77777777" w:rsidR="00000000" w:rsidRDefault="007478C2">
            <w:pPr>
              <w:jc w:val="center"/>
              <w:rPr>
                <w:rFonts w:ascii="宋体" w:hAnsi="宋体"/>
                <w:sz w:val="24"/>
              </w:rPr>
            </w:pPr>
            <w:r>
              <w:rPr>
                <w:rFonts w:hint="eastAsia"/>
                <w:color w:val="0000FF"/>
                <w:sz w:val="18"/>
              </w:rPr>
              <w:t>（</w:t>
            </w:r>
            <w:r>
              <w:rPr>
                <w:color w:val="0000FF"/>
                <w:sz w:val="18"/>
              </w:rPr>
              <w:t>4448</w:t>
            </w:r>
            <w:r>
              <w:rPr>
                <w:rFonts w:hint="eastAsia"/>
                <w:color w:val="0000FF"/>
                <w:sz w:val="18"/>
              </w:rPr>
              <w:t>）</w:t>
            </w:r>
          </w:p>
        </w:tc>
        <w:tc>
          <w:tcPr>
            <w:tcW w:w="936" w:type="dxa"/>
            <w:vAlign w:val="center"/>
          </w:tcPr>
          <w:p w14:paraId="475C8D9B" w14:textId="77777777" w:rsidR="00000000" w:rsidRDefault="007478C2">
            <w:pPr>
              <w:jc w:val="center"/>
              <w:rPr>
                <w:rFonts w:ascii="宋体" w:hAnsi="宋体"/>
                <w:sz w:val="24"/>
              </w:rPr>
            </w:pPr>
            <w:r>
              <w:rPr>
                <w:rFonts w:hint="eastAsia"/>
                <w:color w:val="0000FF"/>
                <w:sz w:val="18"/>
              </w:rPr>
              <w:t>（</w:t>
            </w:r>
            <w:r>
              <w:rPr>
                <w:color w:val="0000FF"/>
                <w:sz w:val="18"/>
              </w:rPr>
              <w:t>4449</w:t>
            </w:r>
            <w:r>
              <w:rPr>
                <w:rFonts w:hint="eastAsia"/>
                <w:color w:val="0000FF"/>
                <w:sz w:val="18"/>
              </w:rPr>
              <w:t>）</w:t>
            </w:r>
          </w:p>
        </w:tc>
        <w:tc>
          <w:tcPr>
            <w:tcW w:w="1192" w:type="dxa"/>
            <w:vAlign w:val="center"/>
          </w:tcPr>
          <w:p w14:paraId="44B15371" w14:textId="77777777" w:rsidR="00000000" w:rsidRDefault="007478C2">
            <w:pPr>
              <w:jc w:val="center"/>
              <w:rPr>
                <w:rFonts w:ascii="宋体" w:hAnsi="宋体"/>
                <w:sz w:val="24"/>
              </w:rPr>
            </w:pPr>
            <w:r>
              <w:rPr>
                <w:rFonts w:hint="eastAsia"/>
                <w:color w:val="0000FF"/>
                <w:sz w:val="18"/>
              </w:rPr>
              <w:t>（</w:t>
            </w:r>
            <w:r>
              <w:rPr>
                <w:color w:val="0000FF"/>
                <w:sz w:val="18"/>
              </w:rPr>
              <w:t>4450</w:t>
            </w:r>
            <w:r>
              <w:rPr>
                <w:rFonts w:hint="eastAsia"/>
                <w:color w:val="0000FF"/>
                <w:sz w:val="18"/>
              </w:rPr>
              <w:t>）</w:t>
            </w:r>
          </w:p>
        </w:tc>
        <w:tc>
          <w:tcPr>
            <w:tcW w:w="1315" w:type="dxa"/>
            <w:vAlign w:val="center"/>
          </w:tcPr>
          <w:p w14:paraId="61DAF19D" w14:textId="77777777" w:rsidR="00000000" w:rsidRDefault="007478C2">
            <w:pPr>
              <w:jc w:val="center"/>
              <w:rPr>
                <w:rFonts w:ascii="宋体" w:hAnsi="宋体"/>
                <w:sz w:val="24"/>
              </w:rPr>
            </w:pPr>
            <w:r>
              <w:rPr>
                <w:rFonts w:hint="eastAsia"/>
                <w:color w:val="0000FF"/>
                <w:sz w:val="18"/>
              </w:rPr>
              <w:t>（</w:t>
            </w:r>
            <w:r>
              <w:rPr>
                <w:color w:val="0000FF"/>
                <w:sz w:val="18"/>
              </w:rPr>
              <w:t>4446</w:t>
            </w:r>
            <w:r>
              <w:rPr>
                <w:rFonts w:hint="eastAsia"/>
                <w:color w:val="0000FF"/>
                <w:sz w:val="18"/>
              </w:rPr>
              <w:t>）</w:t>
            </w:r>
          </w:p>
        </w:tc>
      </w:tr>
      <w:tr w:rsidR="00000000" w14:paraId="577EB2B3" w14:textId="77777777">
        <w:trPr>
          <w:trHeight w:val="300"/>
        </w:trPr>
        <w:tc>
          <w:tcPr>
            <w:tcW w:w="2151" w:type="dxa"/>
            <w:vAlign w:val="center"/>
          </w:tcPr>
          <w:p w14:paraId="2545BE60" w14:textId="77777777" w:rsidR="00000000" w:rsidRDefault="007478C2">
            <w:pPr>
              <w:jc w:val="left"/>
              <w:rPr>
                <w:rFonts w:ascii="宋体" w:hAnsi="宋体"/>
                <w:sz w:val="24"/>
              </w:rPr>
            </w:pPr>
            <w:r>
              <w:rPr>
                <w:rFonts w:ascii="宋体" w:hAnsi="宋体" w:hint="eastAsia"/>
                <w:sz w:val="24"/>
              </w:rPr>
              <w:t>其中：组合</w:t>
            </w:r>
            <w:r>
              <w:rPr>
                <w:rFonts w:ascii="宋体" w:hAnsi="宋体" w:hint="eastAsia"/>
                <w:sz w:val="24"/>
              </w:rPr>
              <w:t>1</w:t>
            </w:r>
            <w:r>
              <w:rPr>
                <w:rFonts w:hint="eastAsia"/>
                <w:color w:val="0000FF"/>
                <w:sz w:val="18"/>
              </w:rPr>
              <w:t>（</w:t>
            </w:r>
            <w:r>
              <w:rPr>
                <w:color w:val="0000FF"/>
                <w:sz w:val="18"/>
              </w:rPr>
              <w:t>4453</w:t>
            </w:r>
            <w:r>
              <w:rPr>
                <w:rFonts w:hint="eastAsia"/>
                <w:color w:val="0000FF"/>
                <w:sz w:val="18"/>
              </w:rPr>
              <w:t>）</w:t>
            </w:r>
          </w:p>
        </w:tc>
        <w:tc>
          <w:tcPr>
            <w:tcW w:w="1332" w:type="dxa"/>
            <w:vAlign w:val="center"/>
          </w:tcPr>
          <w:p w14:paraId="7FA53FB7" w14:textId="77777777" w:rsidR="00000000" w:rsidRDefault="007478C2">
            <w:pPr>
              <w:jc w:val="center"/>
              <w:rPr>
                <w:rFonts w:ascii="宋体" w:hAnsi="宋体"/>
                <w:sz w:val="24"/>
              </w:rPr>
            </w:pPr>
            <w:r>
              <w:rPr>
                <w:rFonts w:hint="eastAsia"/>
                <w:color w:val="0000FF"/>
                <w:sz w:val="18"/>
              </w:rPr>
              <w:t>（</w:t>
            </w:r>
            <w:r>
              <w:rPr>
                <w:color w:val="0000FF"/>
                <w:sz w:val="18"/>
              </w:rPr>
              <w:t>4454</w:t>
            </w:r>
            <w:r>
              <w:rPr>
                <w:rFonts w:hint="eastAsia"/>
                <w:color w:val="0000FF"/>
                <w:sz w:val="18"/>
              </w:rPr>
              <w:t>）</w:t>
            </w:r>
          </w:p>
        </w:tc>
        <w:tc>
          <w:tcPr>
            <w:tcW w:w="936" w:type="dxa"/>
            <w:vAlign w:val="center"/>
          </w:tcPr>
          <w:p w14:paraId="018A3D54" w14:textId="77777777" w:rsidR="00000000" w:rsidRDefault="007478C2">
            <w:pPr>
              <w:jc w:val="center"/>
              <w:rPr>
                <w:rFonts w:ascii="宋体" w:hAnsi="宋体"/>
                <w:sz w:val="24"/>
              </w:rPr>
            </w:pPr>
            <w:r>
              <w:rPr>
                <w:rFonts w:hint="eastAsia"/>
                <w:color w:val="0000FF"/>
                <w:sz w:val="18"/>
              </w:rPr>
              <w:t>（</w:t>
            </w:r>
            <w:r>
              <w:rPr>
                <w:color w:val="0000FF"/>
                <w:sz w:val="18"/>
              </w:rPr>
              <w:t>4455</w:t>
            </w:r>
            <w:r>
              <w:rPr>
                <w:rFonts w:hint="eastAsia"/>
                <w:color w:val="0000FF"/>
                <w:sz w:val="18"/>
              </w:rPr>
              <w:t>）</w:t>
            </w:r>
          </w:p>
        </w:tc>
        <w:tc>
          <w:tcPr>
            <w:tcW w:w="1424" w:type="dxa"/>
            <w:vAlign w:val="center"/>
          </w:tcPr>
          <w:p w14:paraId="2F5F7E15" w14:textId="77777777" w:rsidR="00000000" w:rsidRDefault="007478C2">
            <w:pPr>
              <w:jc w:val="center"/>
              <w:rPr>
                <w:rFonts w:ascii="宋体" w:hAnsi="宋体"/>
                <w:sz w:val="24"/>
              </w:rPr>
            </w:pPr>
            <w:r>
              <w:rPr>
                <w:rFonts w:hint="eastAsia"/>
                <w:color w:val="0000FF"/>
                <w:sz w:val="18"/>
              </w:rPr>
              <w:t>（</w:t>
            </w:r>
            <w:r>
              <w:rPr>
                <w:color w:val="0000FF"/>
                <w:sz w:val="18"/>
              </w:rPr>
              <w:t>4456</w:t>
            </w:r>
            <w:r>
              <w:rPr>
                <w:rFonts w:hint="eastAsia"/>
                <w:color w:val="0000FF"/>
                <w:sz w:val="18"/>
              </w:rPr>
              <w:t>）</w:t>
            </w:r>
          </w:p>
        </w:tc>
        <w:tc>
          <w:tcPr>
            <w:tcW w:w="936" w:type="dxa"/>
            <w:vAlign w:val="center"/>
          </w:tcPr>
          <w:p w14:paraId="7D74B8CE" w14:textId="77777777" w:rsidR="00000000" w:rsidRDefault="007478C2">
            <w:pPr>
              <w:jc w:val="center"/>
              <w:rPr>
                <w:rFonts w:ascii="宋体" w:hAnsi="宋体"/>
                <w:sz w:val="24"/>
              </w:rPr>
            </w:pPr>
            <w:r>
              <w:rPr>
                <w:rFonts w:hint="eastAsia"/>
                <w:color w:val="0000FF"/>
                <w:sz w:val="18"/>
              </w:rPr>
              <w:t>（</w:t>
            </w:r>
            <w:r>
              <w:rPr>
                <w:color w:val="0000FF"/>
                <w:sz w:val="18"/>
              </w:rPr>
              <w:t>4457</w:t>
            </w:r>
            <w:r>
              <w:rPr>
                <w:rFonts w:hint="eastAsia"/>
                <w:color w:val="0000FF"/>
                <w:sz w:val="18"/>
              </w:rPr>
              <w:t>）</w:t>
            </w:r>
          </w:p>
        </w:tc>
        <w:tc>
          <w:tcPr>
            <w:tcW w:w="1192" w:type="dxa"/>
            <w:vAlign w:val="center"/>
          </w:tcPr>
          <w:p w14:paraId="01E29FA1" w14:textId="77777777" w:rsidR="00000000" w:rsidRDefault="007478C2">
            <w:pPr>
              <w:jc w:val="center"/>
              <w:rPr>
                <w:rFonts w:ascii="宋体" w:hAnsi="宋体"/>
                <w:sz w:val="24"/>
              </w:rPr>
            </w:pPr>
            <w:r>
              <w:rPr>
                <w:rFonts w:hint="eastAsia"/>
                <w:color w:val="0000FF"/>
                <w:sz w:val="18"/>
              </w:rPr>
              <w:t>（</w:t>
            </w:r>
            <w:r>
              <w:rPr>
                <w:color w:val="0000FF"/>
                <w:sz w:val="18"/>
              </w:rPr>
              <w:t>4458</w:t>
            </w:r>
            <w:r>
              <w:rPr>
                <w:rFonts w:hint="eastAsia"/>
                <w:color w:val="0000FF"/>
                <w:sz w:val="18"/>
              </w:rPr>
              <w:t>）</w:t>
            </w:r>
          </w:p>
        </w:tc>
        <w:tc>
          <w:tcPr>
            <w:tcW w:w="1315" w:type="dxa"/>
            <w:vAlign w:val="center"/>
          </w:tcPr>
          <w:p w14:paraId="6E1284D4" w14:textId="77777777" w:rsidR="00000000" w:rsidRDefault="007478C2">
            <w:pPr>
              <w:jc w:val="center"/>
              <w:rPr>
                <w:rFonts w:ascii="宋体" w:hAnsi="宋体"/>
                <w:sz w:val="24"/>
              </w:rPr>
            </w:pPr>
            <w:r>
              <w:rPr>
                <w:rFonts w:hint="eastAsia"/>
                <w:color w:val="0000FF"/>
                <w:sz w:val="18"/>
              </w:rPr>
              <w:t>（</w:t>
            </w:r>
            <w:r>
              <w:rPr>
                <w:color w:val="0000FF"/>
                <w:sz w:val="18"/>
              </w:rPr>
              <w:t>4454</w:t>
            </w:r>
            <w:r>
              <w:rPr>
                <w:rFonts w:hint="eastAsia"/>
                <w:color w:val="0000FF"/>
                <w:sz w:val="18"/>
              </w:rPr>
              <w:t>）</w:t>
            </w:r>
          </w:p>
        </w:tc>
      </w:tr>
      <w:tr w:rsidR="00000000" w14:paraId="14C6748D" w14:textId="77777777">
        <w:trPr>
          <w:trHeight w:val="300"/>
        </w:trPr>
        <w:tc>
          <w:tcPr>
            <w:tcW w:w="2151" w:type="dxa"/>
            <w:vAlign w:val="center"/>
          </w:tcPr>
          <w:p w14:paraId="329A6D59" w14:textId="77777777" w:rsidR="00000000" w:rsidRDefault="007478C2">
            <w:pPr>
              <w:jc w:val="left"/>
              <w:rPr>
                <w:rFonts w:ascii="宋体" w:hAnsi="宋体"/>
                <w:sz w:val="24"/>
              </w:rPr>
            </w:pPr>
            <w:r>
              <w:rPr>
                <w:rFonts w:ascii="宋体" w:hAnsi="宋体" w:hint="eastAsia"/>
                <w:sz w:val="24"/>
              </w:rPr>
              <w:t xml:space="preserve">      </w:t>
            </w:r>
            <w:r>
              <w:rPr>
                <w:rFonts w:ascii="宋体" w:hAnsi="宋体" w:hint="eastAsia"/>
                <w:sz w:val="24"/>
              </w:rPr>
              <w:t>组合</w:t>
            </w:r>
            <w:r>
              <w:rPr>
                <w:rFonts w:ascii="宋体" w:hAnsi="宋体" w:hint="eastAsia"/>
                <w:sz w:val="24"/>
              </w:rPr>
              <w:t>2</w:t>
            </w:r>
          </w:p>
        </w:tc>
        <w:tc>
          <w:tcPr>
            <w:tcW w:w="1332" w:type="dxa"/>
            <w:vAlign w:val="center"/>
          </w:tcPr>
          <w:p w14:paraId="6961AD85" w14:textId="77777777" w:rsidR="00000000" w:rsidRDefault="007478C2">
            <w:pPr>
              <w:jc w:val="center"/>
              <w:rPr>
                <w:rFonts w:ascii="宋体" w:hAnsi="宋体"/>
                <w:sz w:val="24"/>
              </w:rPr>
            </w:pPr>
          </w:p>
        </w:tc>
        <w:tc>
          <w:tcPr>
            <w:tcW w:w="936" w:type="dxa"/>
            <w:vAlign w:val="center"/>
          </w:tcPr>
          <w:p w14:paraId="634ABE60" w14:textId="77777777" w:rsidR="00000000" w:rsidRDefault="007478C2">
            <w:pPr>
              <w:jc w:val="center"/>
              <w:rPr>
                <w:rFonts w:ascii="宋体" w:hAnsi="宋体"/>
                <w:sz w:val="24"/>
              </w:rPr>
            </w:pPr>
          </w:p>
        </w:tc>
        <w:tc>
          <w:tcPr>
            <w:tcW w:w="1424" w:type="dxa"/>
            <w:vAlign w:val="center"/>
          </w:tcPr>
          <w:p w14:paraId="45765AC4" w14:textId="77777777" w:rsidR="00000000" w:rsidRDefault="007478C2">
            <w:pPr>
              <w:jc w:val="center"/>
              <w:rPr>
                <w:rFonts w:ascii="宋体" w:hAnsi="宋体"/>
                <w:sz w:val="24"/>
              </w:rPr>
            </w:pPr>
          </w:p>
        </w:tc>
        <w:tc>
          <w:tcPr>
            <w:tcW w:w="936" w:type="dxa"/>
            <w:vAlign w:val="center"/>
          </w:tcPr>
          <w:p w14:paraId="6884EEA3" w14:textId="77777777" w:rsidR="00000000" w:rsidRDefault="007478C2">
            <w:pPr>
              <w:jc w:val="center"/>
              <w:rPr>
                <w:rFonts w:ascii="宋体" w:hAnsi="宋体"/>
                <w:sz w:val="24"/>
              </w:rPr>
            </w:pPr>
          </w:p>
        </w:tc>
        <w:tc>
          <w:tcPr>
            <w:tcW w:w="1192" w:type="dxa"/>
            <w:vAlign w:val="center"/>
          </w:tcPr>
          <w:p w14:paraId="4EC3D076" w14:textId="77777777" w:rsidR="00000000" w:rsidRDefault="007478C2">
            <w:pPr>
              <w:jc w:val="center"/>
              <w:rPr>
                <w:rFonts w:ascii="宋体" w:hAnsi="宋体"/>
                <w:sz w:val="24"/>
              </w:rPr>
            </w:pPr>
          </w:p>
        </w:tc>
        <w:tc>
          <w:tcPr>
            <w:tcW w:w="1315" w:type="dxa"/>
            <w:vAlign w:val="center"/>
          </w:tcPr>
          <w:p w14:paraId="49211243" w14:textId="77777777" w:rsidR="00000000" w:rsidRDefault="007478C2">
            <w:pPr>
              <w:jc w:val="center"/>
              <w:rPr>
                <w:rFonts w:ascii="宋体" w:hAnsi="宋体"/>
                <w:sz w:val="24"/>
              </w:rPr>
            </w:pPr>
          </w:p>
        </w:tc>
      </w:tr>
      <w:tr w:rsidR="00000000" w14:paraId="62A8EBE9" w14:textId="77777777">
        <w:trPr>
          <w:trHeight w:val="300"/>
        </w:trPr>
        <w:tc>
          <w:tcPr>
            <w:tcW w:w="2151" w:type="dxa"/>
            <w:vAlign w:val="center"/>
          </w:tcPr>
          <w:p w14:paraId="1C720164" w14:textId="77777777" w:rsidR="00000000" w:rsidRDefault="007478C2">
            <w:pPr>
              <w:jc w:val="left"/>
              <w:rPr>
                <w:rFonts w:ascii="宋体" w:hAnsi="宋体"/>
                <w:sz w:val="24"/>
              </w:rPr>
            </w:pPr>
            <w:r>
              <w:rPr>
                <w:rFonts w:ascii="宋体" w:hAnsi="宋体" w:hint="eastAsia"/>
                <w:sz w:val="24"/>
              </w:rPr>
              <w:t>…</w:t>
            </w:r>
          </w:p>
        </w:tc>
        <w:tc>
          <w:tcPr>
            <w:tcW w:w="1332" w:type="dxa"/>
            <w:vAlign w:val="center"/>
          </w:tcPr>
          <w:p w14:paraId="5CAC2DB2" w14:textId="77777777" w:rsidR="00000000" w:rsidRDefault="007478C2">
            <w:pPr>
              <w:jc w:val="center"/>
              <w:rPr>
                <w:rFonts w:ascii="宋体" w:hAnsi="宋体"/>
                <w:sz w:val="24"/>
              </w:rPr>
            </w:pPr>
          </w:p>
        </w:tc>
        <w:tc>
          <w:tcPr>
            <w:tcW w:w="936" w:type="dxa"/>
            <w:vAlign w:val="center"/>
          </w:tcPr>
          <w:p w14:paraId="5461F3BC" w14:textId="77777777" w:rsidR="00000000" w:rsidRDefault="007478C2">
            <w:pPr>
              <w:jc w:val="center"/>
              <w:rPr>
                <w:rFonts w:ascii="宋体" w:hAnsi="宋体"/>
                <w:sz w:val="24"/>
              </w:rPr>
            </w:pPr>
          </w:p>
        </w:tc>
        <w:tc>
          <w:tcPr>
            <w:tcW w:w="1424" w:type="dxa"/>
            <w:vAlign w:val="center"/>
          </w:tcPr>
          <w:p w14:paraId="4CD0469E" w14:textId="77777777" w:rsidR="00000000" w:rsidRDefault="007478C2">
            <w:pPr>
              <w:jc w:val="center"/>
              <w:rPr>
                <w:rFonts w:ascii="宋体" w:hAnsi="宋体"/>
                <w:sz w:val="24"/>
              </w:rPr>
            </w:pPr>
          </w:p>
        </w:tc>
        <w:tc>
          <w:tcPr>
            <w:tcW w:w="936" w:type="dxa"/>
            <w:vAlign w:val="center"/>
          </w:tcPr>
          <w:p w14:paraId="6D31F4A3" w14:textId="77777777" w:rsidR="00000000" w:rsidRDefault="007478C2">
            <w:pPr>
              <w:jc w:val="center"/>
              <w:rPr>
                <w:rFonts w:ascii="宋体" w:hAnsi="宋体"/>
                <w:sz w:val="24"/>
              </w:rPr>
            </w:pPr>
          </w:p>
        </w:tc>
        <w:tc>
          <w:tcPr>
            <w:tcW w:w="1192" w:type="dxa"/>
            <w:vAlign w:val="center"/>
          </w:tcPr>
          <w:p w14:paraId="3082F7DE" w14:textId="77777777" w:rsidR="00000000" w:rsidRDefault="007478C2">
            <w:pPr>
              <w:jc w:val="center"/>
              <w:rPr>
                <w:rFonts w:ascii="宋体" w:hAnsi="宋体"/>
                <w:sz w:val="24"/>
              </w:rPr>
            </w:pPr>
          </w:p>
        </w:tc>
        <w:tc>
          <w:tcPr>
            <w:tcW w:w="1315" w:type="dxa"/>
            <w:vAlign w:val="center"/>
          </w:tcPr>
          <w:p w14:paraId="2B6BD3CB" w14:textId="77777777" w:rsidR="00000000" w:rsidRDefault="007478C2">
            <w:pPr>
              <w:jc w:val="center"/>
              <w:rPr>
                <w:rFonts w:ascii="宋体" w:hAnsi="宋体"/>
                <w:sz w:val="24"/>
              </w:rPr>
            </w:pPr>
          </w:p>
        </w:tc>
      </w:tr>
      <w:tr w:rsidR="00000000" w14:paraId="10C80A95" w14:textId="77777777">
        <w:trPr>
          <w:trHeight w:val="300"/>
        </w:trPr>
        <w:tc>
          <w:tcPr>
            <w:tcW w:w="2151" w:type="dxa"/>
            <w:vAlign w:val="center"/>
          </w:tcPr>
          <w:p w14:paraId="056F2955" w14:textId="77777777" w:rsidR="00000000" w:rsidRDefault="007478C2">
            <w:pPr>
              <w:jc w:val="center"/>
              <w:rPr>
                <w:rFonts w:ascii="宋体" w:hAnsi="宋体"/>
                <w:sz w:val="24"/>
              </w:rPr>
            </w:pPr>
            <w:r>
              <w:rPr>
                <w:rFonts w:ascii="宋体" w:hAnsi="宋体"/>
                <w:sz w:val="24"/>
              </w:rPr>
              <w:t>合计</w:t>
            </w:r>
          </w:p>
        </w:tc>
        <w:tc>
          <w:tcPr>
            <w:tcW w:w="1332" w:type="dxa"/>
            <w:vAlign w:val="center"/>
          </w:tcPr>
          <w:p w14:paraId="149153A2" w14:textId="77777777" w:rsidR="00000000" w:rsidRDefault="007478C2">
            <w:pPr>
              <w:jc w:val="center"/>
              <w:rPr>
                <w:rFonts w:ascii="宋体" w:hAnsi="宋体"/>
                <w:sz w:val="24"/>
              </w:rPr>
            </w:pPr>
            <w:r>
              <w:rPr>
                <w:rFonts w:hint="eastAsia"/>
                <w:color w:val="0000FF"/>
                <w:sz w:val="18"/>
              </w:rPr>
              <w:t>（</w:t>
            </w:r>
            <w:r>
              <w:rPr>
                <w:color w:val="0000FF"/>
                <w:sz w:val="18"/>
              </w:rPr>
              <w:t>4459</w:t>
            </w:r>
            <w:r>
              <w:rPr>
                <w:rFonts w:hint="eastAsia"/>
                <w:color w:val="0000FF"/>
                <w:sz w:val="18"/>
              </w:rPr>
              <w:t>）</w:t>
            </w:r>
          </w:p>
        </w:tc>
        <w:tc>
          <w:tcPr>
            <w:tcW w:w="936" w:type="dxa"/>
            <w:vAlign w:val="center"/>
          </w:tcPr>
          <w:p w14:paraId="264238B5" w14:textId="77777777" w:rsidR="00000000" w:rsidRDefault="007478C2">
            <w:pPr>
              <w:jc w:val="right"/>
              <w:rPr>
                <w:rFonts w:ascii="宋体" w:hAnsi="宋体"/>
                <w:sz w:val="24"/>
              </w:rPr>
            </w:pPr>
            <w:r>
              <w:rPr>
                <w:rFonts w:hint="eastAsia"/>
                <w:color w:val="0000FF"/>
                <w:sz w:val="18"/>
              </w:rPr>
              <w:t>（</w:t>
            </w:r>
            <w:r>
              <w:rPr>
                <w:color w:val="0000FF"/>
                <w:sz w:val="18"/>
              </w:rPr>
              <w:t>4460</w:t>
            </w:r>
            <w:r>
              <w:rPr>
                <w:rFonts w:hint="eastAsia"/>
                <w:color w:val="0000FF"/>
                <w:sz w:val="18"/>
              </w:rPr>
              <w:t>）</w:t>
            </w:r>
          </w:p>
        </w:tc>
        <w:tc>
          <w:tcPr>
            <w:tcW w:w="1424" w:type="dxa"/>
          </w:tcPr>
          <w:p w14:paraId="55863CD6" w14:textId="77777777" w:rsidR="00000000" w:rsidRDefault="007478C2">
            <w:pPr>
              <w:jc w:val="center"/>
              <w:rPr>
                <w:rFonts w:ascii="宋体" w:hAnsi="宋体"/>
                <w:sz w:val="24"/>
              </w:rPr>
            </w:pPr>
            <w:r>
              <w:rPr>
                <w:rFonts w:hint="eastAsia"/>
                <w:color w:val="0000FF"/>
                <w:sz w:val="18"/>
              </w:rPr>
              <w:t>（</w:t>
            </w:r>
            <w:r>
              <w:rPr>
                <w:color w:val="0000FF"/>
                <w:sz w:val="18"/>
              </w:rPr>
              <w:t>4461</w:t>
            </w:r>
            <w:r>
              <w:rPr>
                <w:rFonts w:hint="eastAsia"/>
                <w:color w:val="0000FF"/>
                <w:sz w:val="18"/>
              </w:rPr>
              <w:t>）</w:t>
            </w:r>
          </w:p>
        </w:tc>
        <w:tc>
          <w:tcPr>
            <w:tcW w:w="936" w:type="dxa"/>
          </w:tcPr>
          <w:p w14:paraId="19D8C9B7" w14:textId="77777777" w:rsidR="00000000" w:rsidRDefault="007478C2">
            <w:pPr>
              <w:jc w:val="right"/>
              <w:rPr>
                <w:rFonts w:ascii="宋体" w:hAnsi="宋体"/>
                <w:sz w:val="24"/>
              </w:rPr>
            </w:pPr>
            <w:r>
              <w:rPr>
                <w:rFonts w:hint="eastAsia"/>
                <w:color w:val="0000FF"/>
                <w:sz w:val="18"/>
              </w:rPr>
              <w:t>（</w:t>
            </w:r>
            <w:r>
              <w:rPr>
                <w:color w:val="0000FF"/>
                <w:sz w:val="18"/>
              </w:rPr>
              <w:t>4462</w:t>
            </w:r>
            <w:r>
              <w:rPr>
                <w:rFonts w:hint="eastAsia"/>
                <w:color w:val="0000FF"/>
                <w:sz w:val="18"/>
              </w:rPr>
              <w:t>）</w:t>
            </w:r>
          </w:p>
        </w:tc>
        <w:tc>
          <w:tcPr>
            <w:tcW w:w="1192" w:type="dxa"/>
          </w:tcPr>
          <w:p w14:paraId="2CBF4181" w14:textId="77777777" w:rsidR="00000000" w:rsidRDefault="007478C2">
            <w:pPr>
              <w:jc w:val="center"/>
              <w:rPr>
                <w:rFonts w:ascii="宋体" w:hAnsi="宋体"/>
                <w:sz w:val="24"/>
              </w:rPr>
            </w:pPr>
            <w:r>
              <w:rPr>
                <w:rFonts w:hint="eastAsia"/>
                <w:color w:val="0000FF"/>
                <w:sz w:val="18"/>
              </w:rPr>
              <w:t>（</w:t>
            </w:r>
            <w:r>
              <w:rPr>
                <w:color w:val="0000FF"/>
                <w:sz w:val="18"/>
              </w:rPr>
              <w:t>4463</w:t>
            </w:r>
            <w:r>
              <w:rPr>
                <w:rFonts w:hint="eastAsia"/>
                <w:color w:val="0000FF"/>
                <w:sz w:val="18"/>
              </w:rPr>
              <w:t>）</w:t>
            </w:r>
          </w:p>
        </w:tc>
        <w:tc>
          <w:tcPr>
            <w:tcW w:w="1315" w:type="dxa"/>
            <w:vAlign w:val="center"/>
          </w:tcPr>
          <w:p w14:paraId="4040CB67" w14:textId="77777777" w:rsidR="00000000" w:rsidRDefault="007478C2">
            <w:pPr>
              <w:jc w:val="center"/>
              <w:rPr>
                <w:rFonts w:ascii="宋体" w:hAnsi="宋体"/>
                <w:sz w:val="24"/>
              </w:rPr>
            </w:pPr>
            <w:r>
              <w:rPr>
                <w:rFonts w:hint="eastAsia"/>
                <w:color w:val="0000FF"/>
                <w:sz w:val="18"/>
              </w:rPr>
              <w:t>（</w:t>
            </w:r>
            <w:r>
              <w:rPr>
                <w:color w:val="0000FF"/>
                <w:sz w:val="18"/>
              </w:rPr>
              <w:t>4459</w:t>
            </w:r>
            <w:r>
              <w:rPr>
                <w:rFonts w:hint="eastAsia"/>
                <w:color w:val="0000FF"/>
                <w:sz w:val="18"/>
              </w:rPr>
              <w:t>）</w:t>
            </w:r>
          </w:p>
        </w:tc>
      </w:tr>
    </w:tbl>
    <w:p w14:paraId="654AB9A3" w14:textId="77777777" w:rsidR="00000000" w:rsidRDefault="007478C2">
      <w:pPr>
        <w:rPr>
          <w:rFonts w:ascii="宋体" w:hAnsi="宋体" w:hint="eastAsia"/>
          <w:kern w:val="0"/>
          <w:sz w:val="24"/>
        </w:rPr>
      </w:pPr>
    </w:p>
    <w:p w14:paraId="7EC0954D" w14:textId="77777777" w:rsidR="00000000" w:rsidRDefault="007478C2">
      <w:pPr>
        <w:rPr>
          <w:rFonts w:ascii="宋体" w:hAnsi="宋体"/>
          <w:sz w:val="24"/>
        </w:rPr>
      </w:pPr>
      <w:r>
        <w:rPr>
          <w:rFonts w:ascii="宋体" w:hAnsi="宋体" w:hint="eastAsia"/>
          <w:sz w:val="24"/>
        </w:rPr>
        <w:t>本期坏账准备发生重要</w:t>
      </w:r>
      <w:r>
        <w:rPr>
          <w:rFonts w:ascii="宋体" w:hAnsi="宋体"/>
          <w:sz w:val="24"/>
        </w:rPr>
        <w:t>转回或收回的应收账款情况（如有）</w:t>
      </w:r>
    </w:p>
    <w:p w14:paraId="3D2CAB2D" w14:textId="77777777" w:rsidR="00000000" w:rsidRDefault="007478C2">
      <w:pPr>
        <w:rPr>
          <w:rFonts w:ascii="宋体" w:hAnsi="宋体" w:hint="eastAsia"/>
          <w:sz w:val="24"/>
        </w:rPr>
      </w:pP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45"/>
        <w:gridCol w:w="2117"/>
        <w:gridCol w:w="2151"/>
        <w:gridCol w:w="1573"/>
      </w:tblGrid>
      <w:tr w:rsidR="00000000" w14:paraId="763204AF" w14:textId="77777777">
        <w:trPr>
          <w:trHeight w:val="300"/>
          <w:tblHeader/>
        </w:trPr>
        <w:tc>
          <w:tcPr>
            <w:tcW w:w="3445" w:type="dxa"/>
            <w:vAlign w:val="center"/>
          </w:tcPr>
          <w:p w14:paraId="75AFAF17" w14:textId="77777777" w:rsidR="00000000" w:rsidRDefault="007478C2">
            <w:pPr>
              <w:jc w:val="center"/>
              <w:rPr>
                <w:rFonts w:ascii="宋体" w:hAnsi="宋体"/>
                <w:sz w:val="24"/>
              </w:rPr>
            </w:pPr>
            <w:r>
              <w:rPr>
                <w:rFonts w:ascii="宋体" w:hAnsi="宋体" w:hint="eastAsia"/>
                <w:sz w:val="24"/>
              </w:rPr>
              <w:t>债务人</w:t>
            </w:r>
            <w:r>
              <w:rPr>
                <w:rFonts w:ascii="宋体" w:hAnsi="宋体"/>
                <w:sz w:val="24"/>
              </w:rPr>
              <w:t>名称</w:t>
            </w:r>
          </w:p>
        </w:tc>
        <w:tc>
          <w:tcPr>
            <w:tcW w:w="2117" w:type="dxa"/>
            <w:vAlign w:val="center"/>
          </w:tcPr>
          <w:p w14:paraId="6FDD0C13" w14:textId="77777777" w:rsidR="00000000" w:rsidRDefault="007478C2">
            <w:pPr>
              <w:jc w:val="center"/>
              <w:rPr>
                <w:rFonts w:ascii="宋体" w:hAnsi="宋体"/>
                <w:sz w:val="24"/>
              </w:rPr>
            </w:pPr>
            <w:r>
              <w:rPr>
                <w:rFonts w:ascii="宋体" w:hAnsi="宋体"/>
                <w:sz w:val="24"/>
              </w:rPr>
              <w:t>转回或收回金额</w:t>
            </w:r>
          </w:p>
        </w:tc>
        <w:tc>
          <w:tcPr>
            <w:tcW w:w="2151" w:type="dxa"/>
            <w:vAlign w:val="center"/>
          </w:tcPr>
          <w:p w14:paraId="0E252586" w14:textId="77777777" w:rsidR="00000000" w:rsidRDefault="007478C2">
            <w:pPr>
              <w:jc w:val="center"/>
              <w:rPr>
                <w:rFonts w:ascii="宋体" w:hAnsi="宋体"/>
                <w:sz w:val="24"/>
              </w:rPr>
            </w:pPr>
            <w:r>
              <w:rPr>
                <w:rFonts w:ascii="宋体" w:hAnsi="宋体"/>
                <w:sz w:val="24"/>
              </w:rPr>
              <w:t>转回或收回方式</w:t>
            </w:r>
          </w:p>
        </w:tc>
        <w:tc>
          <w:tcPr>
            <w:tcW w:w="1573" w:type="dxa"/>
            <w:vAlign w:val="center"/>
          </w:tcPr>
          <w:p w14:paraId="421D3975" w14:textId="77777777" w:rsidR="00000000" w:rsidRDefault="007478C2">
            <w:pPr>
              <w:jc w:val="center"/>
              <w:rPr>
                <w:rFonts w:ascii="宋体" w:hAnsi="宋体"/>
                <w:sz w:val="24"/>
              </w:rPr>
            </w:pPr>
            <w:r>
              <w:rPr>
                <w:rFonts w:ascii="宋体" w:hAnsi="宋体"/>
                <w:sz w:val="24"/>
              </w:rPr>
              <w:t>备注</w:t>
            </w:r>
          </w:p>
        </w:tc>
      </w:tr>
      <w:tr w:rsidR="00000000" w14:paraId="4ECEB7CF" w14:textId="77777777">
        <w:trPr>
          <w:trHeight w:val="300"/>
        </w:trPr>
        <w:tc>
          <w:tcPr>
            <w:tcW w:w="3445" w:type="dxa"/>
            <w:vAlign w:val="center"/>
          </w:tcPr>
          <w:p w14:paraId="77EA9CD7" w14:textId="77777777" w:rsidR="00000000" w:rsidRDefault="007478C2">
            <w:pPr>
              <w:jc w:val="center"/>
              <w:rPr>
                <w:rFonts w:ascii="宋体" w:hAnsi="宋体"/>
                <w:sz w:val="24"/>
              </w:rPr>
            </w:pPr>
            <w:r>
              <w:rPr>
                <w:rFonts w:hint="eastAsia"/>
                <w:color w:val="0000FF"/>
                <w:sz w:val="18"/>
              </w:rPr>
              <w:t>（</w:t>
            </w:r>
            <w:r>
              <w:rPr>
                <w:color w:val="0000FF"/>
                <w:sz w:val="18"/>
              </w:rPr>
              <w:t>4466</w:t>
            </w:r>
            <w:r>
              <w:rPr>
                <w:rFonts w:hint="eastAsia"/>
                <w:color w:val="0000FF"/>
                <w:sz w:val="18"/>
              </w:rPr>
              <w:t>）</w:t>
            </w:r>
          </w:p>
        </w:tc>
        <w:tc>
          <w:tcPr>
            <w:tcW w:w="2117" w:type="dxa"/>
          </w:tcPr>
          <w:p w14:paraId="7E8FDA44" w14:textId="77777777" w:rsidR="00000000" w:rsidRDefault="007478C2">
            <w:pPr>
              <w:jc w:val="center"/>
              <w:rPr>
                <w:rFonts w:ascii="宋体" w:hAnsi="宋体"/>
                <w:sz w:val="24"/>
              </w:rPr>
            </w:pPr>
            <w:r>
              <w:rPr>
                <w:rFonts w:hint="eastAsia"/>
                <w:color w:val="0000FF"/>
                <w:sz w:val="18"/>
              </w:rPr>
              <w:t>（</w:t>
            </w:r>
            <w:r>
              <w:rPr>
                <w:color w:val="0000FF"/>
                <w:sz w:val="18"/>
              </w:rPr>
              <w:t>4467</w:t>
            </w:r>
            <w:r>
              <w:rPr>
                <w:rFonts w:hint="eastAsia"/>
                <w:color w:val="0000FF"/>
                <w:sz w:val="18"/>
              </w:rPr>
              <w:t>）</w:t>
            </w:r>
          </w:p>
        </w:tc>
        <w:tc>
          <w:tcPr>
            <w:tcW w:w="2151" w:type="dxa"/>
          </w:tcPr>
          <w:p w14:paraId="6FB54DC6" w14:textId="77777777" w:rsidR="00000000" w:rsidRDefault="007478C2">
            <w:pPr>
              <w:jc w:val="center"/>
              <w:rPr>
                <w:rFonts w:ascii="宋体" w:hAnsi="宋体"/>
                <w:sz w:val="24"/>
              </w:rPr>
            </w:pPr>
            <w:r>
              <w:rPr>
                <w:rFonts w:hint="eastAsia"/>
                <w:color w:val="0000FF"/>
                <w:sz w:val="18"/>
              </w:rPr>
              <w:t>（</w:t>
            </w:r>
            <w:r>
              <w:rPr>
                <w:color w:val="0000FF"/>
                <w:sz w:val="18"/>
              </w:rPr>
              <w:t>4468</w:t>
            </w:r>
            <w:r>
              <w:rPr>
                <w:rFonts w:hint="eastAsia"/>
                <w:color w:val="0000FF"/>
                <w:sz w:val="18"/>
              </w:rPr>
              <w:t>）</w:t>
            </w:r>
          </w:p>
        </w:tc>
        <w:tc>
          <w:tcPr>
            <w:tcW w:w="1573" w:type="dxa"/>
          </w:tcPr>
          <w:p w14:paraId="19759480" w14:textId="77777777" w:rsidR="00000000" w:rsidRDefault="007478C2">
            <w:pPr>
              <w:jc w:val="center"/>
              <w:rPr>
                <w:rFonts w:ascii="宋体" w:hAnsi="宋体"/>
                <w:sz w:val="24"/>
              </w:rPr>
            </w:pPr>
            <w:r>
              <w:rPr>
                <w:rFonts w:hint="eastAsia"/>
                <w:color w:val="0000FF"/>
                <w:sz w:val="18"/>
              </w:rPr>
              <w:t>（</w:t>
            </w:r>
            <w:r>
              <w:rPr>
                <w:color w:val="0000FF"/>
                <w:sz w:val="18"/>
              </w:rPr>
              <w:t>4469</w:t>
            </w:r>
            <w:r>
              <w:rPr>
                <w:rFonts w:hint="eastAsia"/>
                <w:color w:val="0000FF"/>
                <w:sz w:val="18"/>
              </w:rPr>
              <w:t>）</w:t>
            </w:r>
          </w:p>
        </w:tc>
      </w:tr>
      <w:tr w:rsidR="00000000" w14:paraId="1BD3D313" w14:textId="77777777">
        <w:trPr>
          <w:trHeight w:val="300"/>
        </w:trPr>
        <w:tc>
          <w:tcPr>
            <w:tcW w:w="3445" w:type="dxa"/>
            <w:vAlign w:val="center"/>
          </w:tcPr>
          <w:p w14:paraId="6B6E5AB6" w14:textId="77777777" w:rsidR="00000000" w:rsidRDefault="007478C2">
            <w:pPr>
              <w:jc w:val="center"/>
              <w:rPr>
                <w:rFonts w:ascii="宋体" w:hAnsi="宋体"/>
                <w:sz w:val="24"/>
              </w:rPr>
            </w:pPr>
          </w:p>
        </w:tc>
        <w:tc>
          <w:tcPr>
            <w:tcW w:w="2117" w:type="dxa"/>
            <w:vAlign w:val="center"/>
          </w:tcPr>
          <w:p w14:paraId="039AE225" w14:textId="77777777" w:rsidR="00000000" w:rsidRDefault="007478C2">
            <w:pPr>
              <w:jc w:val="center"/>
              <w:rPr>
                <w:rFonts w:ascii="宋体" w:hAnsi="宋体"/>
                <w:sz w:val="24"/>
              </w:rPr>
            </w:pPr>
          </w:p>
        </w:tc>
        <w:tc>
          <w:tcPr>
            <w:tcW w:w="2151" w:type="dxa"/>
            <w:vAlign w:val="center"/>
          </w:tcPr>
          <w:p w14:paraId="67E259D0" w14:textId="77777777" w:rsidR="00000000" w:rsidRDefault="007478C2">
            <w:pPr>
              <w:jc w:val="center"/>
              <w:rPr>
                <w:rFonts w:ascii="宋体" w:hAnsi="宋体"/>
                <w:sz w:val="24"/>
              </w:rPr>
            </w:pPr>
          </w:p>
        </w:tc>
        <w:tc>
          <w:tcPr>
            <w:tcW w:w="1573" w:type="dxa"/>
            <w:vAlign w:val="center"/>
          </w:tcPr>
          <w:p w14:paraId="719C7F7D" w14:textId="77777777" w:rsidR="00000000" w:rsidRDefault="007478C2">
            <w:pPr>
              <w:jc w:val="center"/>
              <w:rPr>
                <w:rFonts w:ascii="宋体" w:hAnsi="宋体"/>
                <w:sz w:val="24"/>
              </w:rPr>
            </w:pPr>
          </w:p>
        </w:tc>
      </w:tr>
      <w:tr w:rsidR="00000000" w14:paraId="5CD1D000" w14:textId="77777777">
        <w:trPr>
          <w:trHeight w:val="300"/>
        </w:trPr>
        <w:tc>
          <w:tcPr>
            <w:tcW w:w="3445" w:type="dxa"/>
            <w:vAlign w:val="center"/>
          </w:tcPr>
          <w:p w14:paraId="285552B3" w14:textId="77777777" w:rsidR="00000000" w:rsidRDefault="007478C2">
            <w:pPr>
              <w:jc w:val="center"/>
              <w:rPr>
                <w:rFonts w:ascii="宋体" w:hAnsi="宋体"/>
                <w:sz w:val="24"/>
              </w:rPr>
            </w:pPr>
            <w:r>
              <w:rPr>
                <w:rFonts w:ascii="宋体" w:hAnsi="宋体"/>
                <w:sz w:val="24"/>
              </w:rPr>
              <w:t>合计</w:t>
            </w:r>
          </w:p>
        </w:tc>
        <w:tc>
          <w:tcPr>
            <w:tcW w:w="2117" w:type="dxa"/>
            <w:vAlign w:val="center"/>
          </w:tcPr>
          <w:p w14:paraId="6C526BD9" w14:textId="77777777" w:rsidR="00000000" w:rsidRDefault="007478C2">
            <w:pPr>
              <w:jc w:val="center"/>
              <w:rPr>
                <w:rFonts w:ascii="宋体" w:hAnsi="宋体"/>
                <w:sz w:val="24"/>
              </w:rPr>
            </w:pPr>
            <w:r>
              <w:rPr>
                <w:rFonts w:hint="eastAsia"/>
                <w:color w:val="0000FF"/>
                <w:sz w:val="18"/>
              </w:rPr>
              <w:t>（</w:t>
            </w:r>
            <w:r>
              <w:rPr>
                <w:color w:val="0000FF"/>
                <w:sz w:val="18"/>
              </w:rPr>
              <w:t>4461</w:t>
            </w:r>
            <w:r>
              <w:rPr>
                <w:rFonts w:hint="eastAsia"/>
                <w:color w:val="0000FF"/>
                <w:sz w:val="18"/>
              </w:rPr>
              <w:t>）</w:t>
            </w:r>
          </w:p>
        </w:tc>
        <w:tc>
          <w:tcPr>
            <w:tcW w:w="2151" w:type="dxa"/>
            <w:vAlign w:val="center"/>
          </w:tcPr>
          <w:p w14:paraId="31006755" w14:textId="77777777" w:rsidR="00000000" w:rsidRDefault="007478C2">
            <w:pPr>
              <w:jc w:val="center"/>
              <w:rPr>
                <w:rFonts w:ascii="宋体" w:hAnsi="宋体"/>
                <w:sz w:val="24"/>
              </w:rPr>
            </w:pPr>
            <w:r>
              <w:rPr>
                <w:rFonts w:hint="eastAsia"/>
              </w:rPr>
              <w:t>－</w:t>
            </w:r>
          </w:p>
        </w:tc>
        <w:tc>
          <w:tcPr>
            <w:tcW w:w="1573" w:type="dxa"/>
            <w:vAlign w:val="center"/>
          </w:tcPr>
          <w:p w14:paraId="7788F953" w14:textId="77777777" w:rsidR="00000000" w:rsidRDefault="007478C2">
            <w:pPr>
              <w:jc w:val="center"/>
              <w:rPr>
                <w:rFonts w:ascii="宋体" w:hAnsi="宋体"/>
                <w:sz w:val="24"/>
              </w:rPr>
            </w:pPr>
            <w:r>
              <w:rPr>
                <w:rFonts w:hint="eastAsia"/>
                <w:color w:val="0000FF"/>
                <w:sz w:val="18"/>
              </w:rPr>
              <w:t>（</w:t>
            </w:r>
            <w:r>
              <w:rPr>
                <w:color w:val="0000FF"/>
                <w:sz w:val="18"/>
              </w:rPr>
              <w:t>4470</w:t>
            </w:r>
            <w:r>
              <w:rPr>
                <w:rFonts w:hint="eastAsia"/>
                <w:color w:val="0000FF"/>
                <w:sz w:val="18"/>
              </w:rPr>
              <w:t>）</w:t>
            </w:r>
          </w:p>
        </w:tc>
      </w:tr>
    </w:tbl>
    <w:p w14:paraId="78256ABC"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4471</w:t>
      </w:r>
      <w:r>
        <w:rPr>
          <w:rFonts w:hint="eastAsia"/>
          <w:color w:val="0000FF"/>
          <w:sz w:val="18"/>
        </w:rPr>
        <w:t>）</w:t>
      </w:r>
    </w:p>
    <w:p w14:paraId="4E7CAD3A" w14:textId="77777777" w:rsidR="00000000" w:rsidRDefault="007478C2"/>
    <w:p w14:paraId="200E5886" w14:textId="77777777" w:rsidR="00000000" w:rsidRDefault="007478C2">
      <w:pPr>
        <w:spacing w:line="360" w:lineRule="auto"/>
        <w:outlineLvl w:val="3"/>
        <w:rPr>
          <w:rFonts w:ascii="宋体" w:hAnsi="宋体"/>
          <w:b/>
          <w:sz w:val="24"/>
        </w:rPr>
      </w:pPr>
      <w:r>
        <w:rPr>
          <w:rFonts w:ascii="宋体" w:hAnsi="宋体"/>
          <w:b/>
          <w:sz w:val="24"/>
        </w:rPr>
        <w:t xml:space="preserve">11.5.7.7.6 </w:t>
      </w:r>
      <w:r>
        <w:rPr>
          <w:rFonts w:ascii="宋体" w:hAnsi="宋体"/>
          <w:b/>
          <w:sz w:val="24"/>
        </w:rPr>
        <w:t>本期实际核销的应收账款</w:t>
      </w:r>
      <w:r>
        <w:rPr>
          <w:rFonts w:ascii="宋体" w:hAnsi="宋体" w:hint="eastAsia"/>
          <w:b/>
          <w:sz w:val="24"/>
        </w:rPr>
        <w:t>情况（如有）</w:t>
      </w:r>
    </w:p>
    <w:p w14:paraId="6166C6F9"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000000" w14:paraId="7066BED5" w14:textId="77777777">
        <w:trPr>
          <w:trHeight w:val="300"/>
          <w:tblHeader/>
        </w:trPr>
        <w:tc>
          <w:tcPr>
            <w:tcW w:w="4643" w:type="dxa"/>
            <w:vAlign w:val="center"/>
          </w:tcPr>
          <w:p w14:paraId="3EEC246F" w14:textId="77777777" w:rsidR="00000000" w:rsidRDefault="007478C2">
            <w:pPr>
              <w:jc w:val="center"/>
              <w:rPr>
                <w:rFonts w:ascii="宋体" w:hAnsi="宋体"/>
                <w:sz w:val="24"/>
              </w:rPr>
            </w:pPr>
            <w:r>
              <w:rPr>
                <w:rFonts w:ascii="宋体" w:hAnsi="宋体"/>
                <w:sz w:val="24"/>
              </w:rPr>
              <w:t>项目</w:t>
            </w:r>
          </w:p>
        </w:tc>
        <w:tc>
          <w:tcPr>
            <w:tcW w:w="4643" w:type="dxa"/>
            <w:vAlign w:val="center"/>
          </w:tcPr>
          <w:p w14:paraId="043E9856" w14:textId="77777777" w:rsidR="00000000" w:rsidRDefault="007478C2">
            <w:pPr>
              <w:jc w:val="center"/>
              <w:rPr>
                <w:rFonts w:ascii="宋体" w:hAnsi="宋体"/>
                <w:sz w:val="24"/>
              </w:rPr>
            </w:pPr>
            <w:r>
              <w:rPr>
                <w:rFonts w:ascii="宋体" w:hAnsi="宋体"/>
                <w:sz w:val="24"/>
              </w:rPr>
              <w:t>核销金额</w:t>
            </w:r>
          </w:p>
        </w:tc>
      </w:tr>
      <w:tr w:rsidR="00000000" w14:paraId="202A59F3" w14:textId="77777777">
        <w:trPr>
          <w:trHeight w:val="300"/>
        </w:trPr>
        <w:tc>
          <w:tcPr>
            <w:tcW w:w="4643" w:type="dxa"/>
            <w:vAlign w:val="center"/>
          </w:tcPr>
          <w:p w14:paraId="30B3D5EF" w14:textId="77777777" w:rsidR="00000000" w:rsidRDefault="007478C2">
            <w:pPr>
              <w:jc w:val="left"/>
              <w:rPr>
                <w:rFonts w:ascii="宋体" w:hAnsi="宋体"/>
                <w:sz w:val="24"/>
              </w:rPr>
            </w:pPr>
            <w:r>
              <w:rPr>
                <w:rFonts w:ascii="宋体" w:hAnsi="宋体"/>
                <w:sz w:val="24"/>
              </w:rPr>
              <w:t>实际核销的应收账款</w:t>
            </w:r>
          </w:p>
        </w:tc>
        <w:tc>
          <w:tcPr>
            <w:tcW w:w="4643" w:type="dxa"/>
            <w:vAlign w:val="center"/>
          </w:tcPr>
          <w:p w14:paraId="7E2302AB" w14:textId="77777777" w:rsidR="00000000" w:rsidRDefault="007478C2">
            <w:pPr>
              <w:ind w:rightChars="500" w:right="1050"/>
              <w:jc w:val="center"/>
              <w:rPr>
                <w:rFonts w:ascii="宋体" w:hAnsi="宋体"/>
                <w:sz w:val="24"/>
              </w:rPr>
            </w:pPr>
            <w:r>
              <w:rPr>
                <w:rFonts w:hint="eastAsia"/>
                <w:color w:val="0000FF"/>
                <w:sz w:val="18"/>
              </w:rPr>
              <w:t>（</w:t>
            </w:r>
            <w:r>
              <w:rPr>
                <w:color w:val="0000FF"/>
                <w:sz w:val="18"/>
              </w:rPr>
              <w:t>4473</w:t>
            </w:r>
            <w:r>
              <w:rPr>
                <w:rFonts w:hint="eastAsia"/>
                <w:color w:val="0000FF"/>
                <w:sz w:val="18"/>
              </w:rPr>
              <w:t>）</w:t>
            </w:r>
          </w:p>
        </w:tc>
      </w:tr>
    </w:tbl>
    <w:p w14:paraId="13C994A0" w14:textId="77777777" w:rsidR="00000000" w:rsidRDefault="007478C2"/>
    <w:p w14:paraId="37576D55" w14:textId="77777777" w:rsidR="00000000" w:rsidRDefault="007478C2">
      <w:pPr>
        <w:spacing w:line="360" w:lineRule="auto"/>
        <w:rPr>
          <w:rFonts w:ascii="宋体" w:hAnsi="宋体" w:hint="eastAsia"/>
          <w:kern w:val="0"/>
          <w:sz w:val="24"/>
        </w:rPr>
      </w:pPr>
      <w:r>
        <w:rPr>
          <w:rFonts w:ascii="宋体" w:hAnsi="宋体" w:hint="eastAsia"/>
          <w:kern w:val="0"/>
          <w:sz w:val="24"/>
        </w:rPr>
        <w:t>其中</w:t>
      </w:r>
      <w:r>
        <w:rPr>
          <w:rFonts w:ascii="宋体" w:hAnsi="宋体"/>
          <w:kern w:val="0"/>
          <w:sz w:val="24"/>
        </w:rPr>
        <w:t>，</w:t>
      </w:r>
      <w:r>
        <w:rPr>
          <w:rFonts w:ascii="宋体" w:hAnsi="宋体" w:hint="eastAsia"/>
          <w:kern w:val="0"/>
          <w:sz w:val="24"/>
        </w:rPr>
        <w:t>重要的应收账款核销情况：</w:t>
      </w:r>
    </w:p>
    <w:p w14:paraId="300A19FD" w14:textId="77777777" w:rsidR="00000000" w:rsidRDefault="007478C2"/>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8"/>
        <w:gridCol w:w="1715"/>
        <w:gridCol w:w="1552"/>
        <w:gridCol w:w="1289"/>
        <w:gridCol w:w="1421"/>
        <w:gridCol w:w="1501"/>
      </w:tblGrid>
      <w:tr w:rsidR="00000000" w14:paraId="2A047CC5" w14:textId="77777777">
        <w:trPr>
          <w:trHeight w:val="300"/>
          <w:tblHeader/>
        </w:trPr>
        <w:tc>
          <w:tcPr>
            <w:tcW w:w="1808" w:type="dxa"/>
            <w:vAlign w:val="center"/>
          </w:tcPr>
          <w:p w14:paraId="0E93DD06" w14:textId="77777777" w:rsidR="00000000" w:rsidRDefault="007478C2">
            <w:pPr>
              <w:jc w:val="center"/>
              <w:rPr>
                <w:rFonts w:ascii="宋体" w:hAnsi="宋体"/>
                <w:sz w:val="24"/>
              </w:rPr>
            </w:pPr>
            <w:r>
              <w:rPr>
                <w:rFonts w:ascii="宋体" w:hAnsi="宋体" w:hint="eastAsia"/>
                <w:sz w:val="24"/>
              </w:rPr>
              <w:t>债务人</w:t>
            </w:r>
            <w:r>
              <w:rPr>
                <w:rFonts w:ascii="宋体" w:hAnsi="宋体"/>
                <w:sz w:val="24"/>
              </w:rPr>
              <w:t>名称</w:t>
            </w:r>
          </w:p>
        </w:tc>
        <w:tc>
          <w:tcPr>
            <w:tcW w:w="1715" w:type="dxa"/>
            <w:vAlign w:val="center"/>
          </w:tcPr>
          <w:p w14:paraId="5992E80D" w14:textId="77777777" w:rsidR="00000000" w:rsidRDefault="007478C2">
            <w:pPr>
              <w:jc w:val="center"/>
              <w:rPr>
                <w:rFonts w:ascii="宋体" w:hAnsi="宋体"/>
                <w:sz w:val="24"/>
              </w:rPr>
            </w:pPr>
            <w:r>
              <w:rPr>
                <w:rFonts w:ascii="宋体" w:hAnsi="宋体"/>
                <w:sz w:val="24"/>
              </w:rPr>
              <w:t>应收账款性质</w:t>
            </w:r>
          </w:p>
        </w:tc>
        <w:tc>
          <w:tcPr>
            <w:tcW w:w="1552" w:type="dxa"/>
            <w:vAlign w:val="center"/>
          </w:tcPr>
          <w:p w14:paraId="73DD0F64" w14:textId="77777777" w:rsidR="00000000" w:rsidRDefault="007478C2">
            <w:pPr>
              <w:jc w:val="center"/>
              <w:rPr>
                <w:rFonts w:ascii="宋体" w:hAnsi="宋体"/>
                <w:sz w:val="24"/>
              </w:rPr>
            </w:pPr>
            <w:r>
              <w:rPr>
                <w:rFonts w:ascii="宋体" w:hAnsi="宋体"/>
                <w:sz w:val="24"/>
              </w:rPr>
              <w:t>核销金额</w:t>
            </w:r>
          </w:p>
        </w:tc>
        <w:tc>
          <w:tcPr>
            <w:tcW w:w="1289" w:type="dxa"/>
            <w:vAlign w:val="center"/>
          </w:tcPr>
          <w:p w14:paraId="02A452E9" w14:textId="77777777" w:rsidR="00000000" w:rsidRDefault="007478C2">
            <w:pPr>
              <w:jc w:val="center"/>
              <w:rPr>
                <w:rFonts w:ascii="宋体" w:hAnsi="宋体"/>
                <w:sz w:val="24"/>
              </w:rPr>
            </w:pPr>
            <w:r>
              <w:rPr>
                <w:rFonts w:ascii="宋体" w:hAnsi="宋体"/>
                <w:sz w:val="24"/>
              </w:rPr>
              <w:t>核销原因</w:t>
            </w:r>
          </w:p>
        </w:tc>
        <w:tc>
          <w:tcPr>
            <w:tcW w:w="1421" w:type="dxa"/>
            <w:vAlign w:val="center"/>
          </w:tcPr>
          <w:p w14:paraId="750D778D" w14:textId="77777777" w:rsidR="00000000" w:rsidRDefault="007478C2">
            <w:pPr>
              <w:jc w:val="center"/>
              <w:rPr>
                <w:rFonts w:ascii="宋体" w:hAnsi="宋体"/>
                <w:sz w:val="24"/>
              </w:rPr>
            </w:pPr>
            <w:r>
              <w:rPr>
                <w:rFonts w:ascii="宋体" w:hAnsi="宋体"/>
                <w:sz w:val="24"/>
              </w:rPr>
              <w:t>履行的核销程</w:t>
            </w:r>
            <w:r>
              <w:rPr>
                <w:rFonts w:ascii="宋体" w:hAnsi="宋体"/>
                <w:sz w:val="24"/>
              </w:rPr>
              <w:t>序</w:t>
            </w:r>
          </w:p>
        </w:tc>
        <w:tc>
          <w:tcPr>
            <w:tcW w:w="1501" w:type="dxa"/>
            <w:vAlign w:val="center"/>
          </w:tcPr>
          <w:p w14:paraId="20B0644C" w14:textId="77777777" w:rsidR="00000000" w:rsidRDefault="007478C2">
            <w:pPr>
              <w:jc w:val="center"/>
              <w:rPr>
                <w:rFonts w:ascii="宋体" w:hAnsi="宋体"/>
                <w:sz w:val="24"/>
              </w:rPr>
            </w:pPr>
            <w:r>
              <w:rPr>
                <w:rFonts w:ascii="宋体" w:hAnsi="宋体"/>
                <w:sz w:val="24"/>
              </w:rPr>
              <w:t>是否由关联交易产生</w:t>
            </w:r>
          </w:p>
        </w:tc>
      </w:tr>
      <w:tr w:rsidR="00000000" w14:paraId="5B1293F4" w14:textId="77777777">
        <w:trPr>
          <w:trHeight w:val="300"/>
        </w:trPr>
        <w:tc>
          <w:tcPr>
            <w:tcW w:w="1808" w:type="dxa"/>
            <w:vAlign w:val="center"/>
          </w:tcPr>
          <w:p w14:paraId="09335E26" w14:textId="77777777" w:rsidR="00000000" w:rsidRDefault="007478C2">
            <w:pPr>
              <w:jc w:val="center"/>
              <w:rPr>
                <w:rFonts w:ascii="宋体" w:hAnsi="宋体"/>
                <w:sz w:val="24"/>
              </w:rPr>
            </w:pPr>
            <w:r>
              <w:rPr>
                <w:rFonts w:hint="eastAsia"/>
                <w:color w:val="0000FF"/>
                <w:sz w:val="18"/>
              </w:rPr>
              <w:t>（</w:t>
            </w:r>
            <w:r>
              <w:rPr>
                <w:color w:val="0000FF"/>
                <w:sz w:val="18"/>
              </w:rPr>
              <w:t>4476</w:t>
            </w:r>
            <w:r>
              <w:rPr>
                <w:rFonts w:hint="eastAsia"/>
                <w:color w:val="0000FF"/>
                <w:sz w:val="18"/>
              </w:rPr>
              <w:t>）</w:t>
            </w:r>
          </w:p>
        </w:tc>
        <w:tc>
          <w:tcPr>
            <w:tcW w:w="1715" w:type="dxa"/>
          </w:tcPr>
          <w:p w14:paraId="12AF7D59" w14:textId="77777777" w:rsidR="00000000" w:rsidRDefault="007478C2">
            <w:pPr>
              <w:jc w:val="center"/>
              <w:rPr>
                <w:rFonts w:ascii="宋体" w:hAnsi="宋体"/>
                <w:sz w:val="24"/>
              </w:rPr>
            </w:pPr>
            <w:r>
              <w:rPr>
                <w:rFonts w:hint="eastAsia"/>
                <w:color w:val="0000FF"/>
                <w:sz w:val="18"/>
              </w:rPr>
              <w:t>（</w:t>
            </w:r>
            <w:r>
              <w:rPr>
                <w:color w:val="0000FF"/>
                <w:sz w:val="18"/>
              </w:rPr>
              <w:t>4477</w:t>
            </w:r>
            <w:r>
              <w:rPr>
                <w:rFonts w:hint="eastAsia"/>
                <w:color w:val="0000FF"/>
                <w:sz w:val="18"/>
              </w:rPr>
              <w:t>）</w:t>
            </w:r>
          </w:p>
        </w:tc>
        <w:tc>
          <w:tcPr>
            <w:tcW w:w="1552" w:type="dxa"/>
          </w:tcPr>
          <w:p w14:paraId="716872E1" w14:textId="77777777" w:rsidR="00000000" w:rsidRDefault="007478C2">
            <w:pPr>
              <w:jc w:val="center"/>
              <w:rPr>
                <w:rFonts w:ascii="宋体" w:hAnsi="宋体"/>
                <w:sz w:val="24"/>
              </w:rPr>
            </w:pPr>
            <w:r>
              <w:rPr>
                <w:rFonts w:hint="eastAsia"/>
                <w:color w:val="0000FF"/>
                <w:sz w:val="18"/>
              </w:rPr>
              <w:t>（</w:t>
            </w:r>
            <w:r>
              <w:rPr>
                <w:color w:val="0000FF"/>
                <w:sz w:val="18"/>
              </w:rPr>
              <w:t>4478</w:t>
            </w:r>
            <w:r>
              <w:rPr>
                <w:rFonts w:hint="eastAsia"/>
                <w:color w:val="0000FF"/>
                <w:sz w:val="18"/>
              </w:rPr>
              <w:t>）</w:t>
            </w:r>
          </w:p>
        </w:tc>
        <w:tc>
          <w:tcPr>
            <w:tcW w:w="1289" w:type="dxa"/>
          </w:tcPr>
          <w:p w14:paraId="4F0C20BE" w14:textId="77777777" w:rsidR="00000000" w:rsidRDefault="007478C2">
            <w:pPr>
              <w:jc w:val="center"/>
              <w:rPr>
                <w:rFonts w:ascii="宋体" w:hAnsi="宋体"/>
                <w:sz w:val="24"/>
              </w:rPr>
            </w:pPr>
            <w:r>
              <w:rPr>
                <w:rFonts w:hint="eastAsia"/>
                <w:color w:val="0000FF"/>
                <w:sz w:val="18"/>
              </w:rPr>
              <w:t>（</w:t>
            </w:r>
            <w:r>
              <w:rPr>
                <w:color w:val="0000FF"/>
                <w:sz w:val="18"/>
              </w:rPr>
              <w:t>4479</w:t>
            </w:r>
            <w:r>
              <w:rPr>
                <w:rFonts w:hint="eastAsia"/>
                <w:color w:val="0000FF"/>
                <w:sz w:val="18"/>
              </w:rPr>
              <w:t>）</w:t>
            </w:r>
          </w:p>
        </w:tc>
        <w:tc>
          <w:tcPr>
            <w:tcW w:w="1421" w:type="dxa"/>
          </w:tcPr>
          <w:p w14:paraId="1F50EE5E" w14:textId="77777777" w:rsidR="00000000" w:rsidRDefault="007478C2">
            <w:pPr>
              <w:jc w:val="center"/>
              <w:rPr>
                <w:rFonts w:ascii="宋体" w:hAnsi="宋体"/>
                <w:sz w:val="24"/>
              </w:rPr>
            </w:pPr>
            <w:r>
              <w:rPr>
                <w:rFonts w:hint="eastAsia"/>
                <w:color w:val="0000FF"/>
                <w:sz w:val="18"/>
              </w:rPr>
              <w:t>（</w:t>
            </w:r>
            <w:r>
              <w:rPr>
                <w:color w:val="0000FF"/>
                <w:sz w:val="18"/>
              </w:rPr>
              <w:t>4480</w:t>
            </w:r>
            <w:r>
              <w:rPr>
                <w:rFonts w:hint="eastAsia"/>
                <w:color w:val="0000FF"/>
                <w:sz w:val="18"/>
              </w:rPr>
              <w:t>）</w:t>
            </w:r>
          </w:p>
        </w:tc>
        <w:tc>
          <w:tcPr>
            <w:tcW w:w="1501" w:type="dxa"/>
          </w:tcPr>
          <w:p w14:paraId="7ED561B7" w14:textId="77777777" w:rsidR="00000000" w:rsidRDefault="007478C2">
            <w:pPr>
              <w:jc w:val="center"/>
              <w:rPr>
                <w:rFonts w:ascii="宋体" w:hAnsi="宋体"/>
                <w:sz w:val="24"/>
              </w:rPr>
            </w:pPr>
            <w:r>
              <w:rPr>
                <w:rFonts w:hint="eastAsia"/>
                <w:color w:val="0000FF"/>
                <w:sz w:val="18"/>
              </w:rPr>
              <w:t>（</w:t>
            </w:r>
            <w:r>
              <w:rPr>
                <w:color w:val="0000FF"/>
                <w:sz w:val="18"/>
              </w:rPr>
              <w:t>4481</w:t>
            </w:r>
            <w:r>
              <w:rPr>
                <w:rFonts w:hint="eastAsia"/>
                <w:color w:val="0000FF"/>
                <w:sz w:val="18"/>
              </w:rPr>
              <w:t>）</w:t>
            </w:r>
          </w:p>
        </w:tc>
      </w:tr>
      <w:tr w:rsidR="00000000" w14:paraId="4337A9DE" w14:textId="77777777">
        <w:trPr>
          <w:trHeight w:val="300"/>
        </w:trPr>
        <w:tc>
          <w:tcPr>
            <w:tcW w:w="1808" w:type="dxa"/>
            <w:vAlign w:val="center"/>
          </w:tcPr>
          <w:p w14:paraId="72C2D5D3" w14:textId="77777777" w:rsidR="00000000" w:rsidRDefault="007478C2">
            <w:pPr>
              <w:jc w:val="center"/>
              <w:rPr>
                <w:rFonts w:ascii="宋体" w:hAnsi="宋体"/>
                <w:sz w:val="24"/>
              </w:rPr>
            </w:pPr>
          </w:p>
        </w:tc>
        <w:tc>
          <w:tcPr>
            <w:tcW w:w="1715" w:type="dxa"/>
            <w:vAlign w:val="center"/>
          </w:tcPr>
          <w:p w14:paraId="3791E5DB" w14:textId="77777777" w:rsidR="00000000" w:rsidRDefault="007478C2">
            <w:pPr>
              <w:jc w:val="center"/>
              <w:rPr>
                <w:rFonts w:ascii="宋体" w:hAnsi="宋体"/>
                <w:sz w:val="24"/>
              </w:rPr>
            </w:pPr>
          </w:p>
        </w:tc>
        <w:tc>
          <w:tcPr>
            <w:tcW w:w="1552" w:type="dxa"/>
            <w:vAlign w:val="center"/>
          </w:tcPr>
          <w:p w14:paraId="732BD31B" w14:textId="77777777" w:rsidR="00000000" w:rsidRDefault="007478C2">
            <w:pPr>
              <w:jc w:val="center"/>
              <w:rPr>
                <w:rFonts w:ascii="宋体" w:hAnsi="宋体"/>
                <w:sz w:val="24"/>
              </w:rPr>
            </w:pPr>
          </w:p>
        </w:tc>
        <w:tc>
          <w:tcPr>
            <w:tcW w:w="1289" w:type="dxa"/>
            <w:vAlign w:val="center"/>
          </w:tcPr>
          <w:p w14:paraId="734E96C3" w14:textId="77777777" w:rsidR="00000000" w:rsidRDefault="007478C2">
            <w:pPr>
              <w:jc w:val="center"/>
              <w:rPr>
                <w:rFonts w:ascii="宋体" w:hAnsi="宋体"/>
                <w:sz w:val="24"/>
              </w:rPr>
            </w:pPr>
          </w:p>
        </w:tc>
        <w:tc>
          <w:tcPr>
            <w:tcW w:w="1421" w:type="dxa"/>
            <w:vAlign w:val="center"/>
          </w:tcPr>
          <w:p w14:paraId="28FA9CAB" w14:textId="77777777" w:rsidR="00000000" w:rsidRDefault="007478C2">
            <w:pPr>
              <w:jc w:val="center"/>
              <w:rPr>
                <w:rFonts w:ascii="宋体" w:hAnsi="宋体"/>
                <w:sz w:val="24"/>
              </w:rPr>
            </w:pPr>
          </w:p>
        </w:tc>
        <w:tc>
          <w:tcPr>
            <w:tcW w:w="1501" w:type="dxa"/>
            <w:vAlign w:val="center"/>
          </w:tcPr>
          <w:p w14:paraId="31592044" w14:textId="77777777" w:rsidR="00000000" w:rsidRDefault="007478C2">
            <w:pPr>
              <w:jc w:val="center"/>
              <w:rPr>
                <w:rFonts w:ascii="宋体" w:hAnsi="宋体"/>
                <w:sz w:val="24"/>
              </w:rPr>
            </w:pPr>
          </w:p>
        </w:tc>
      </w:tr>
      <w:tr w:rsidR="00000000" w14:paraId="7014FB7F" w14:textId="77777777">
        <w:trPr>
          <w:trHeight w:val="300"/>
        </w:trPr>
        <w:tc>
          <w:tcPr>
            <w:tcW w:w="1808" w:type="dxa"/>
            <w:vAlign w:val="center"/>
          </w:tcPr>
          <w:p w14:paraId="497C8955" w14:textId="77777777" w:rsidR="00000000" w:rsidRDefault="007478C2">
            <w:pPr>
              <w:jc w:val="center"/>
              <w:rPr>
                <w:rFonts w:ascii="宋体" w:hAnsi="宋体"/>
                <w:sz w:val="24"/>
              </w:rPr>
            </w:pPr>
            <w:r>
              <w:rPr>
                <w:rFonts w:ascii="宋体" w:hAnsi="宋体"/>
                <w:sz w:val="24"/>
              </w:rPr>
              <w:t>合计</w:t>
            </w:r>
          </w:p>
        </w:tc>
        <w:tc>
          <w:tcPr>
            <w:tcW w:w="1715" w:type="dxa"/>
            <w:vAlign w:val="center"/>
          </w:tcPr>
          <w:p w14:paraId="49AD59FF" w14:textId="77777777" w:rsidR="00000000" w:rsidRDefault="007478C2">
            <w:pPr>
              <w:jc w:val="center"/>
              <w:rPr>
                <w:rFonts w:ascii="宋体" w:hAnsi="宋体"/>
                <w:sz w:val="24"/>
              </w:rPr>
            </w:pPr>
            <w:r>
              <w:rPr>
                <w:rFonts w:hint="eastAsia"/>
              </w:rPr>
              <w:t>－</w:t>
            </w:r>
          </w:p>
        </w:tc>
        <w:tc>
          <w:tcPr>
            <w:tcW w:w="1552" w:type="dxa"/>
            <w:vAlign w:val="center"/>
          </w:tcPr>
          <w:p w14:paraId="1A62567E" w14:textId="77777777" w:rsidR="00000000" w:rsidRDefault="007478C2">
            <w:pPr>
              <w:jc w:val="center"/>
              <w:rPr>
                <w:rFonts w:ascii="宋体" w:hAnsi="宋体"/>
                <w:sz w:val="24"/>
              </w:rPr>
            </w:pPr>
            <w:r>
              <w:rPr>
                <w:rFonts w:hint="eastAsia"/>
                <w:color w:val="0000FF"/>
                <w:sz w:val="18"/>
              </w:rPr>
              <w:t>（</w:t>
            </w:r>
            <w:r>
              <w:rPr>
                <w:color w:val="0000FF"/>
                <w:sz w:val="18"/>
              </w:rPr>
              <w:t>4482</w:t>
            </w:r>
            <w:r>
              <w:rPr>
                <w:rFonts w:hint="eastAsia"/>
                <w:color w:val="0000FF"/>
                <w:sz w:val="18"/>
              </w:rPr>
              <w:t>）</w:t>
            </w:r>
          </w:p>
        </w:tc>
        <w:tc>
          <w:tcPr>
            <w:tcW w:w="1289" w:type="dxa"/>
            <w:vAlign w:val="center"/>
          </w:tcPr>
          <w:p w14:paraId="499CE4DB" w14:textId="77777777" w:rsidR="00000000" w:rsidRDefault="007478C2">
            <w:pPr>
              <w:jc w:val="center"/>
              <w:rPr>
                <w:rFonts w:ascii="宋体" w:hAnsi="宋体"/>
                <w:sz w:val="24"/>
              </w:rPr>
            </w:pPr>
            <w:r>
              <w:rPr>
                <w:rFonts w:hint="eastAsia"/>
              </w:rPr>
              <w:t>－</w:t>
            </w:r>
          </w:p>
        </w:tc>
        <w:tc>
          <w:tcPr>
            <w:tcW w:w="1421" w:type="dxa"/>
            <w:vAlign w:val="center"/>
          </w:tcPr>
          <w:p w14:paraId="23049188" w14:textId="77777777" w:rsidR="00000000" w:rsidRDefault="007478C2">
            <w:pPr>
              <w:jc w:val="center"/>
              <w:rPr>
                <w:rFonts w:ascii="宋体" w:hAnsi="宋体"/>
                <w:sz w:val="24"/>
              </w:rPr>
            </w:pPr>
            <w:r>
              <w:rPr>
                <w:rFonts w:hint="eastAsia"/>
              </w:rPr>
              <w:t>－</w:t>
            </w:r>
          </w:p>
        </w:tc>
        <w:tc>
          <w:tcPr>
            <w:tcW w:w="1501" w:type="dxa"/>
            <w:vAlign w:val="center"/>
          </w:tcPr>
          <w:p w14:paraId="014FDE6F" w14:textId="77777777" w:rsidR="00000000" w:rsidRDefault="007478C2">
            <w:pPr>
              <w:jc w:val="center"/>
              <w:rPr>
                <w:rFonts w:ascii="宋体" w:hAnsi="宋体"/>
                <w:sz w:val="24"/>
              </w:rPr>
            </w:pPr>
            <w:r>
              <w:rPr>
                <w:rFonts w:hint="eastAsia"/>
              </w:rPr>
              <w:t>－</w:t>
            </w:r>
          </w:p>
        </w:tc>
      </w:tr>
    </w:tbl>
    <w:p w14:paraId="700139A9"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4483</w:t>
      </w:r>
      <w:r>
        <w:rPr>
          <w:rFonts w:hint="eastAsia"/>
          <w:color w:val="0000FF"/>
          <w:sz w:val="18"/>
        </w:rPr>
        <w:t>）</w:t>
      </w:r>
    </w:p>
    <w:p w14:paraId="7A0DFDCE" w14:textId="77777777" w:rsidR="00000000" w:rsidRDefault="007478C2">
      <w:pPr>
        <w:rPr>
          <w:rFonts w:ascii="宋体" w:hAnsi="宋体"/>
          <w:b/>
          <w:sz w:val="24"/>
        </w:rPr>
      </w:pPr>
    </w:p>
    <w:p w14:paraId="05CEB9F5" w14:textId="77777777" w:rsidR="00000000" w:rsidRDefault="007478C2">
      <w:pPr>
        <w:spacing w:line="360" w:lineRule="auto"/>
        <w:outlineLvl w:val="3"/>
        <w:rPr>
          <w:rFonts w:ascii="宋体" w:hAnsi="宋体"/>
          <w:b/>
          <w:sz w:val="24"/>
        </w:rPr>
      </w:pPr>
      <w:r>
        <w:rPr>
          <w:rFonts w:ascii="宋体" w:hAnsi="宋体"/>
          <w:b/>
          <w:sz w:val="24"/>
        </w:rPr>
        <w:t xml:space="preserve">11.5.7.7.7 </w:t>
      </w:r>
      <w:r>
        <w:rPr>
          <w:rFonts w:ascii="宋体" w:hAnsi="宋体" w:hint="eastAsia"/>
          <w:b/>
          <w:sz w:val="24"/>
        </w:rPr>
        <w:t>按</w:t>
      </w:r>
      <w:r>
        <w:rPr>
          <w:rFonts w:ascii="宋体" w:hAnsi="宋体"/>
          <w:b/>
          <w:sz w:val="24"/>
        </w:rPr>
        <w:t>债务人</w:t>
      </w:r>
      <w:r>
        <w:rPr>
          <w:rFonts w:ascii="宋体" w:hAnsi="宋体" w:hint="eastAsia"/>
          <w:b/>
          <w:sz w:val="24"/>
        </w:rPr>
        <w:t>归集的报告期末余额</w:t>
      </w:r>
      <w:r>
        <w:rPr>
          <w:rFonts w:ascii="宋体" w:hAnsi="宋体"/>
          <w:b/>
          <w:sz w:val="24"/>
        </w:rPr>
        <w:t>前五名的</w:t>
      </w:r>
      <w:r>
        <w:rPr>
          <w:rFonts w:ascii="宋体" w:hAnsi="宋体" w:hint="eastAsia"/>
          <w:b/>
          <w:sz w:val="24"/>
        </w:rPr>
        <w:t>应收账款（如有）</w:t>
      </w:r>
    </w:p>
    <w:p w14:paraId="66C091B1" w14:textId="77777777" w:rsidR="00000000" w:rsidRDefault="007478C2">
      <w:pPr>
        <w:ind w:rightChars="697" w:right="1464"/>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603"/>
        <w:gridCol w:w="2532"/>
        <w:gridCol w:w="2015"/>
        <w:gridCol w:w="1365"/>
      </w:tblGrid>
      <w:tr w:rsidR="00000000" w14:paraId="1E336EFD" w14:textId="77777777">
        <w:trPr>
          <w:trHeight w:val="300"/>
          <w:tblHeader/>
        </w:trPr>
        <w:tc>
          <w:tcPr>
            <w:tcW w:w="1771" w:type="dxa"/>
            <w:vAlign w:val="center"/>
          </w:tcPr>
          <w:p w14:paraId="04A21B28" w14:textId="77777777" w:rsidR="00000000" w:rsidRDefault="007478C2">
            <w:pPr>
              <w:jc w:val="center"/>
              <w:rPr>
                <w:rFonts w:ascii="宋体" w:hAnsi="宋体"/>
                <w:sz w:val="24"/>
              </w:rPr>
            </w:pPr>
            <w:r>
              <w:rPr>
                <w:rFonts w:ascii="宋体" w:hAnsi="宋体" w:hint="eastAsia"/>
                <w:sz w:val="24"/>
              </w:rPr>
              <w:t>债务人</w:t>
            </w:r>
            <w:r>
              <w:rPr>
                <w:rFonts w:ascii="宋体" w:hAnsi="宋体"/>
                <w:sz w:val="24"/>
              </w:rPr>
              <w:t>名称</w:t>
            </w:r>
          </w:p>
        </w:tc>
        <w:tc>
          <w:tcPr>
            <w:tcW w:w="1603" w:type="dxa"/>
            <w:vAlign w:val="center"/>
          </w:tcPr>
          <w:p w14:paraId="59F87791" w14:textId="77777777" w:rsidR="00000000" w:rsidRDefault="007478C2">
            <w:pPr>
              <w:jc w:val="center"/>
              <w:rPr>
                <w:rFonts w:ascii="宋体" w:hAnsi="宋体"/>
                <w:sz w:val="24"/>
                <w:lang w:val="en-GB"/>
              </w:rPr>
            </w:pPr>
            <w:r>
              <w:rPr>
                <w:rFonts w:ascii="宋体" w:hAnsi="宋体" w:hint="eastAsia"/>
                <w:sz w:val="24"/>
              </w:rPr>
              <w:t>账面余额</w:t>
            </w:r>
          </w:p>
        </w:tc>
        <w:tc>
          <w:tcPr>
            <w:tcW w:w="2532" w:type="dxa"/>
            <w:vAlign w:val="center"/>
          </w:tcPr>
          <w:p w14:paraId="2C0FCBB2" w14:textId="77777777" w:rsidR="00000000" w:rsidRDefault="007478C2">
            <w:pPr>
              <w:jc w:val="center"/>
              <w:rPr>
                <w:rFonts w:ascii="宋体" w:hAnsi="宋体"/>
                <w:sz w:val="24"/>
              </w:rPr>
            </w:pPr>
            <w:r>
              <w:rPr>
                <w:rFonts w:ascii="宋体" w:hAnsi="宋体"/>
                <w:sz w:val="24"/>
              </w:rPr>
              <w:t>占应收账款期末余额的比例（</w:t>
            </w:r>
            <w:r>
              <w:rPr>
                <w:rFonts w:ascii="宋体" w:hAnsi="宋体"/>
                <w:sz w:val="24"/>
              </w:rPr>
              <w:t>%</w:t>
            </w:r>
            <w:r>
              <w:rPr>
                <w:rFonts w:ascii="宋体" w:hAnsi="宋体"/>
                <w:sz w:val="24"/>
              </w:rPr>
              <w:t>）</w:t>
            </w:r>
          </w:p>
        </w:tc>
        <w:tc>
          <w:tcPr>
            <w:tcW w:w="2015" w:type="dxa"/>
            <w:vAlign w:val="center"/>
          </w:tcPr>
          <w:p w14:paraId="75063338" w14:textId="77777777" w:rsidR="00000000" w:rsidRDefault="007478C2">
            <w:pPr>
              <w:jc w:val="center"/>
              <w:rPr>
                <w:rFonts w:ascii="宋体" w:hAnsi="宋体"/>
                <w:sz w:val="24"/>
              </w:rPr>
            </w:pPr>
            <w:r>
              <w:rPr>
                <w:rFonts w:ascii="宋体" w:hAnsi="宋体"/>
                <w:sz w:val="24"/>
              </w:rPr>
              <w:t>已计提坏账准备</w:t>
            </w:r>
          </w:p>
        </w:tc>
        <w:tc>
          <w:tcPr>
            <w:tcW w:w="1365" w:type="dxa"/>
            <w:vAlign w:val="center"/>
          </w:tcPr>
          <w:p w14:paraId="09E7D718" w14:textId="77777777" w:rsidR="00000000" w:rsidRDefault="007478C2">
            <w:pPr>
              <w:jc w:val="center"/>
              <w:rPr>
                <w:rFonts w:ascii="宋体" w:hAnsi="宋体"/>
                <w:sz w:val="24"/>
              </w:rPr>
            </w:pPr>
            <w:r>
              <w:rPr>
                <w:rFonts w:ascii="宋体" w:hAnsi="宋体"/>
                <w:sz w:val="24"/>
              </w:rPr>
              <w:t>账面价值</w:t>
            </w:r>
          </w:p>
        </w:tc>
      </w:tr>
      <w:tr w:rsidR="00000000" w14:paraId="5818CC31" w14:textId="77777777">
        <w:trPr>
          <w:trHeight w:val="300"/>
        </w:trPr>
        <w:tc>
          <w:tcPr>
            <w:tcW w:w="1771" w:type="dxa"/>
          </w:tcPr>
          <w:p w14:paraId="3635AD63" w14:textId="77777777" w:rsidR="00000000" w:rsidRDefault="007478C2">
            <w:pPr>
              <w:jc w:val="center"/>
              <w:rPr>
                <w:rFonts w:ascii="宋体" w:hAnsi="宋体"/>
                <w:sz w:val="24"/>
              </w:rPr>
            </w:pPr>
            <w:r>
              <w:rPr>
                <w:rFonts w:hint="eastAsia"/>
                <w:color w:val="0000FF"/>
                <w:sz w:val="18"/>
              </w:rPr>
              <w:t>（</w:t>
            </w:r>
            <w:r>
              <w:rPr>
                <w:color w:val="0000FF"/>
                <w:sz w:val="18"/>
              </w:rPr>
              <w:t>4487</w:t>
            </w:r>
            <w:r>
              <w:rPr>
                <w:rFonts w:hint="eastAsia"/>
                <w:color w:val="0000FF"/>
                <w:sz w:val="18"/>
              </w:rPr>
              <w:t>）</w:t>
            </w:r>
          </w:p>
        </w:tc>
        <w:tc>
          <w:tcPr>
            <w:tcW w:w="1603" w:type="dxa"/>
          </w:tcPr>
          <w:p w14:paraId="444981C3" w14:textId="77777777" w:rsidR="00000000" w:rsidRDefault="007478C2">
            <w:pPr>
              <w:jc w:val="center"/>
              <w:rPr>
                <w:rFonts w:ascii="宋体" w:hAnsi="宋体"/>
                <w:sz w:val="24"/>
              </w:rPr>
            </w:pPr>
            <w:r>
              <w:rPr>
                <w:rFonts w:hint="eastAsia"/>
                <w:color w:val="0000FF"/>
                <w:sz w:val="18"/>
              </w:rPr>
              <w:t>（</w:t>
            </w:r>
            <w:r>
              <w:rPr>
                <w:color w:val="0000FF"/>
                <w:sz w:val="18"/>
              </w:rPr>
              <w:t>4488</w:t>
            </w:r>
            <w:r>
              <w:rPr>
                <w:rFonts w:hint="eastAsia"/>
                <w:color w:val="0000FF"/>
                <w:sz w:val="18"/>
              </w:rPr>
              <w:t>）</w:t>
            </w:r>
          </w:p>
        </w:tc>
        <w:tc>
          <w:tcPr>
            <w:tcW w:w="2532" w:type="dxa"/>
          </w:tcPr>
          <w:p w14:paraId="5303E4AA" w14:textId="77777777" w:rsidR="00000000" w:rsidRDefault="007478C2">
            <w:pPr>
              <w:ind w:rightChars="200" w:right="420"/>
              <w:jc w:val="center"/>
              <w:rPr>
                <w:rFonts w:ascii="宋体" w:hAnsi="宋体"/>
                <w:sz w:val="24"/>
              </w:rPr>
            </w:pPr>
            <w:r>
              <w:rPr>
                <w:rFonts w:hint="eastAsia"/>
                <w:color w:val="0000FF"/>
                <w:sz w:val="18"/>
              </w:rPr>
              <w:t>（</w:t>
            </w:r>
            <w:r>
              <w:rPr>
                <w:color w:val="0000FF"/>
                <w:sz w:val="18"/>
              </w:rPr>
              <w:t>4489</w:t>
            </w:r>
            <w:r>
              <w:rPr>
                <w:rFonts w:hint="eastAsia"/>
                <w:color w:val="0000FF"/>
                <w:sz w:val="18"/>
              </w:rPr>
              <w:t>）</w:t>
            </w:r>
          </w:p>
        </w:tc>
        <w:tc>
          <w:tcPr>
            <w:tcW w:w="2015" w:type="dxa"/>
          </w:tcPr>
          <w:p w14:paraId="57682AE4" w14:textId="77777777" w:rsidR="00000000" w:rsidRDefault="007478C2">
            <w:pPr>
              <w:ind w:rightChars="200" w:right="420"/>
              <w:jc w:val="center"/>
              <w:rPr>
                <w:rFonts w:ascii="宋体" w:hAnsi="宋体"/>
                <w:sz w:val="24"/>
              </w:rPr>
            </w:pPr>
            <w:r>
              <w:rPr>
                <w:rFonts w:hint="eastAsia"/>
                <w:color w:val="0000FF"/>
                <w:sz w:val="18"/>
              </w:rPr>
              <w:t>（</w:t>
            </w:r>
            <w:r>
              <w:rPr>
                <w:color w:val="0000FF"/>
                <w:sz w:val="18"/>
              </w:rPr>
              <w:t>4490</w:t>
            </w:r>
            <w:r>
              <w:rPr>
                <w:rFonts w:hint="eastAsia"/>
                <w:color w:val="0000FF"/>
                <w:sz w:val="18"/>
              </w:rPr>
              <w:t>）</w:t>
            </w:r>
          </w:p>
        </w:tc>
        <w:tc>
          <w:tcPr>
            <w:tcW w:w="1365" w:type="dxa"/>
          </w:tcPr>
          <w:p w14:paraId="52426490" w14:textId="77777777" w:rsidR="00000000" w:rsidRDefault="007478C2">
            <w:pPr>
              <w:ind w:rightChars="200" w:right="420"/>
              <w:jc w:val="center"/>
              <w:rPr>
                <w:rFonts w:ascii="宋体" w:hAnsi="宋体"/>
                <w:sz w:val="24"/>
              </w:rPr>
            </w:pPr>
            <w:r>
              <w:rPr>
                <w:rFonts w:hint="eastAsia"/>
                <w:color w:val="0000FF"/>
                <w:sz w:val="18"/>
              </w:rPr>
              <w:t>（</w:t>
            </w:r>
            <w:r>
              <w:rPr>
                <w:color w:val="0000FF"/>
                <w:sz w:val="18"/>
              </w:rPr>
              <w:t>4491</w:t>
            </w:r>
            <w:r>
              <w:rPr>
                <w:rFonts w:hint="eastAsia"/>
                <w:color w:val="0000FF"/>
                <w:sz w:val="18"/>
              </w:rPr>
              <w:t>）</w:t>
            </w:r>
          </w:p>
        </w:tc>
      </w:tr>
      <w:tr w:rsidR="00000000" w14:paraId="432022B2" w14:textId="77777777">
        <w:trPr>
          <w:trHeight w:val="300"/>
        </w:trPr>
        <w:tc>
          <w:tcPr>
            <w:tcW w:w="1771" w:type="dxa"/>
            <w:vAlign w:val="center"/>
          </w:tcPr>
          <w:p w14:paraId="4A5E5283" w14:textId="77777777" w:rsidR="00000000" w:rsidRDefault="007478C2">
            <w:pPr>
              <w:jc w:val="center"/>
              <w:rPr>
                <w:rFonts w:ascii="宋体" w:hAnsi="宋体"/>
                <w:sz w:val="24"/>
              </w:rPr>
            </w:pPr>
          </w:p>
        </w:tc>
        <w:tc>
          <w:tcPr>
            <w:tcW w:w="1603" w:type="dxa"/>
            <w:vAlign w:val="center"/>
          </w:tcPr>
          <w:p w14:paraId="1F9035D9" w14:textId="77777777" w:rsidR="00000000" w:rsidRDefault="007478C2">
            <w:pPr>
              <w:jc w:val="center"/>
              <w:rPr>
                <w:rFonts w:ascii="宋体" w:hAnsi="宋体"/>
                <w:sz w:val="24"/>
              </w:rPr>
            </w:pPr>
          </w:p>
        </w:tc>
        <w:tc>
          <w:tcPr>
            <w:tcW w:w="2532" w:type="dxa"/>
            <w:vAlign w:val="center"/>
          </w:tcPr>
          <w:p w14:paraId="7A6E7988" w14:textId="77777777" w:rsidR="00000000" w:rsidRDefault="007478C2">
            <w:pPr>
              <w:ind w:rightChars="200" w:right="420"/>
              <w:jc w:val="center"/>
              <w:rPr>
                <w:rFonts w:ascii="宋体" w:hAnsi="宋体"/>
                <w:sz w:val="24"/>
              </w:rPr>
            </w:pPr>
          </w:p>
        </w:tc>
        <w:tc>
          <w:tcPr>
            <w:tcW w:w="2015" w:type="dxa"/>
            <w:vAlign w:val="center"/>
          </w:tcPr>
          <w:p w14:paraId="7B393CFB" w14:textId="77777777" w:rsidR="00000000" w:rsidRDefault="007478C2">
            <w:pPr>
              <w:ind w:rightChars="200" w:right="420"/>
              <w:jc w:val="center"/>
              <w:rPr>
                <w:rFonts w:ascii="宋体" w:hAnsi="宋体"/>
                <w:sz w:val="24"/>
              </w:rPr>
            </w:pPr>
          </w:p>
        </w:tc>
        <w:tc>
          <w:tcPr>
            <w:tcW w:w="1365" w:type="dxa"/>
            <w:vAlign w:val="center"/>
          </w:tcPr>
          <w:p w14:paraId="5DE55CA6" w14:textId="77777777" w:rsidR="00000000" w:rsidRDefault="007478C2">
            <w:pPr>
              <w:ind w:rightChars="200" w:right="420"/>
              <w:jc w:val="center"/>
              <w:rPr>
                <w:rFonts w:ascii="宋体" w:hAnsi="宋体"/>
                <w:sz w:val="24"/>
              </w:rPr>
            </w:pPr>
          </w:p>
        </w:tc>
      </w:tr>
      <w:tr w:rsidR="00000000" w14:paraId="08734AC2" w14:textId="77777777">
        <w:trPr>
          <w:trHeight w:val="300"/>
        </w:trPr>
        <w:tc>
          <w:tcPr>
            <w:tcW w:w="1771" w:type="dxa"/>
            <w:vAlign w:val="center"/>
          </w:tcPr>
          <w:p w14:paraId="42DFF110" w14:textId="77777777" w:rsidR="00000000" w:rsidRDefault="007478C2">
            <w:pPr>
              <w:jc w:val="center"/>
              <w:rPr>
                <w:rFonts w:ascii="宋体" w:hAnsi="宋体"/>
                <w:sz w:val="24"/>
              </w:rPr>
            </w:pPr>
          </w:p>
        </w:tc>
        <w:tc>
          <w:tcPr>
            <w:tcW w:w="1603" w:type="dxa"/>
            <w:vAlign w:val="center"/>
          </w:tcPr>
          <w:p w14:paraId="242FC9F5" w14:textId="77777777" w:rsidR="00000000" w:rsidRDefault="007478C2">
            <w:pPr>
              <w:jc w:val="center"/>
              <w:rPr>
                <w:rFonts w:ascii="宋体" w:hAnsi="宋体"/>
                <w:sz w:val="24"/>
              </w:rPr>
            </w:pPr>
          </w:p>
        </w:tc>
        <w:tc>
          <w:tcPr>
            <w:tcW w:w="2532" w:type="dxa"/>
            <w:vAlign w:val="center"/>
          </w:tcPr>
          <w:p w14:paraId="586378FF" w14:textId="77777777" w:rsidR="00000000" w:rsidRDefault="007478C2">
            <w:pPr>
              <w:ind w:rightChars="200" w:right="420"/>
              <w:jc w:val="center"/>
              <w:rPr>
                <w:rFonts w:ascii="宋体" w:hAnsi="宋体"/>
                <w:sz w:val="24"/>
              </w:rPr>
            </w:pPr>
          </w:p>
        </w:tc>
        <w:tc>
          <w:tcPr>
            <w:tcW w:w="2015" w:type="dxa"/>
            <w:vAlign w:val="center"/>
          </w:tcPr>
          <w:p w14:paraId="7B25A2EE" w14:textId="77777777" w:rsidR="00000000" w:rsidRDefault="007478C2">
            <w:pPr>
              <w:ind w:rightChars="200" w:right="420"/>
              <w:jc w:val="center"/>
              <w:rPr>
                <w:rFonts w:ascii="宋体" w:hAnsi="宋体"/>
                <w:sz w:val="24"/>
              </w:rPr>
            </w:pPr>
          </w:p>
        </w:tc>
        <w:tc>
          <w:tcPr>
            <w:tcW w:w="1365" w:type="dxa"/>
            <w:vAlign w:val="center"/>
          </w:tcPr>
          <w:p w14:paraId="6DE86B8F" w14:textId="77777777" w:rsidR="00000000" w:rsidRDefault="007478C2">
            <w:pPr>
              <w:ind w:rightChars="200" w:right="420"/>
              <w:jc w:val="center"/>
              <w:rPr>
                <w:rFonts w:ascii="宋体" w:hAnsi="宋体"/>
                <w:sz w:val="24"/>
              </w:rPr>
            </w:pPr>
          </w:p>
        </w:tc>
      </w:tr>
      <w:tr w:rsidR="00000000" w14:paraId="3CD67F18" w14:textId="77777777">
        <w:trPr>
          <w:trHeight w:val="300"/>
        </w:trPr>
        <w:tc>
          <w:tcPr>
            <w:tcW w:w="1771" w:type="dxa"/>
            <w:vAlign w:val="center"/>
          </w:tcPr>
          <w:p w14:paraId="4A07A70E" w14:textId="77777777" w:rsidR="00000000" w:rsidRDefault="007478C2">
            <w:pPr>
              <w:jc w:val="center"/>
              <w:rPr>
                <w:rFonts w:ascii="宋体" w:hAnsi="宋体"/>
                <w:sz w:val="24"/>
              </w:rPr>
            </w:pPr>
            <w:r>
              <w:rPr>
                <w:rFonts w:ascii="宋体" w:hAnsi="宋体"/>
                <w:sz w:val="24"/>
              </w:rPr>
              <w:t>合计</w:t>
            </w:r>
          </w:p>
        </w:tc>
        <w:tc>
          <w:tcPr>
            <w:tcW w:w="1603" w:type="dxa"/>
          </w:tcPr>
          <w:p w14:paraId="22A08EDE" w14:textId="77777777" w:rsidR="00000000" w:rsidRDefault="007478C2">
            <w:pPr>
              <w:ind w:right="360"/>
              <w:jc w:val="right"/>
              <w:rPr>
                <w:rFonts w:ascii="宋体" w:hAnsi="宋体"/>
                <w:sz w:val="24"/>
              </w:rPr>
            </w:pPr>
            <w:r>
              <w:rPr>
                <w:rFonts w:hint="eastAsia"/>
                <w:color w:val="0000FF"/>
                <w:sz w:val="18"/>
              </w:rPr>
              <w:t>（</w:t>
            </w:r>
            <w:r>
              <w:rPr>
                <w:color w:val="0000FF"/>
                <w:sz w:val="18"/>
              </w:rPr>
              <w:t>4492</w:t>
            </w:r>
            <w:r>
              <w:rPr>
                <w:rFonts w:hint="eastAsia"/>
                <w:color w:val="0000FF"/>
                <w:sz w:val="18"/>
              </w:rPr>
              <w:t>）</w:t>
            </w:r>
          </w:p>
        </w:tc>
        <w:tc>
          <w:tcPr>
            <w:tcW w:w="2532" w:type="dxa"/>
          </w:tcPr>
          <w:p w14:paraId="049598C5" w14:textId="77777777" w:rsidR="00000000" w:rsidRDefault="007478C2">
            <w:pPr>
              <w:ind w:rightChars="200" w:right="420" w:firstLineChars="300" w:firstLine="540"/>
              <w:rPr>
                <w:rFonts w:ascii="宋体" w:hAnsi="宋体"/>
                <w:sz w:val="24"/>
              </w:rPr>
            </w:pPr>
            <w:r>
              <w:rPr>
                <w:rFonts w:hint="eastAsia"/>
                <w:color w:val="0000FF"/>
                <w:sz w:val="18"/>
              </w:rPr>
              <w:t>（</w:t>
            </w:r>
            <w:r>
              <w:rPr>
                <w:color w:val="0000FF"/>
                <w:sz w:val="18"/>
              </w:rPr>
              <w:t>4493</w:t>
            </w:r>
            <w:r>
              <w:rPr>
                <w:rFonts w:hint="eastAsia"/>
                <w:color w:val="0000FF"/>
                <w:sz w:val="18"/>
              </w:rPr>
              <w:t>）</w:t>
            </w:r>
          </w:p>
        </w:tc>
        <w:tc>
          <w:tcPr>
            <w:tcW w:w="2015" w:type="dxa"/>
          </w:tcPr>
          <w:p w14:paraId="7A1260EE" w14:textId="77777777" w:rsidR="00000000" w:rsidRDefault="007478C2">
            <w:pPr>
              <w:ind w:rightChars="200" w:right="420"/>
              <w:jc w:val="center"/>
              <w:rPr>
                <w:rFonts w:ascii="宋体" w:hAnsi="宋体"/>
                <w:sz w:val="24"/>
              </w:rPr>
            </w:pPr>
            <w:r>
              <w:rPr>
                <w:rFonts w:hint="eastAsia"/>
                <w:color w:val="0000FF"/>
                <w:sz w:val="18"/>
              </w:rPr>
              <w:t>（</w:t>
            </w:r>
            <w:r>
              <w:rPr>
                <w:color w:val="0000FF"/>
                <w:sz w:val="18"/>
              </w:rPr>
              <w:t>4494</w:t>
            </w:r>
            <w:r>
              <w:rPr>
                <w:rFonts w:hint="eastAsia"/>
                <w:color w:val="0000FF"/>
                <w:sz w:val="18"/>
              </w:rPr>
              <w:t>）</w:t>
            </w:r>
          </w:p>
        </w:tc>
        <w:tc>
          <w:tcPr>
            <w:tcW w:w="1365" w:type="dxa"/>
          </w:tcPr>
          <w:p w14:paraId="2E1D8079" w14:textId="77777777" w:rsidR="00000000" w:rsidRDefault="007478C2">
            <w:pPr>
              <w:ind w:rightChars="200" w:right="420"/>
              <w:jc w:val="right"/>
              <w:rPr>
                <w:rFonts w:ascii="宋体" w:hAnsi="宋体"/>
                <w:sz w:val="24"/>
              </w:rPr>
            </w:pPr>
            <w:r>
              <w:rPr>
                <w:rFonts w:hint="eastAsia"/>
                <w:color w:val="0000FF"/>
                <w:sz w:val="18"/>
              </w:rPr>
              <w:t>（</w:t>
            </w:r>
            <w:r>
              <w:rPr>
                <w:color w:val="0000FF"/>
                <w:sz w:val="18"/>
              </w:rPr>
              <w:t>4495</w:t>
            </w:r>
            <w:r>
              <w:rPr>
                <w:rFonts w:hint="eastAsia"/>
                <w:color w:val="0000FF"/>
                <w:sz w:val="18"/>
              </w:rPr>
              <w:t>）</w:t>
            </w:r>
          </w:p>
        </w:tc>
      </w:tr>
    </w:tbl>
    <w:p w14:paraId="0BD68D18" w14:textId="77777777" w:rsidR="00000000" w:rsidRDefault="007478C2">
      <w:pPr>
        <w:outlineLvl w:val="3"/>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4496</w:t>
      </w:r>
      <w:r>
        <w:rPr>
          <w:rFonts w:hint="eastAsia"/>
          <w:color w:val="0000FF"/>
          <w:sz w:val="18"/>
        </w:rPr>
        <w:t>）</w:t>
      </w:r>
    </w:p>
    <w:p w14:paraId="40EF8F3C" w14:textId="77777777" w:rsidR="00000000" w:rsidRDefault="007478C2">
      <w:pPr>
        <w:rPr>
          <w:rFonts w:ascii="宋体" w:hAnsi="宋体"/>
          <w:sz w:val="24"/>
        </w:rPr>
      </w:pPr>
    </w:p>
    <w:p w14:paraId="4156CF82"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8</w:t>
      </w:r>
      <w:r>
        <w:rPr>
          <w:rFonts w:ascii="宋体" w:hAnsi="宋体" w:hint="eastAsia"/>
          <w:b/>
          <w:sz w:val="24"/>
        </w:rPr>
        <w:t xml:space="preserve"> </w:t>
      </w:r>
      <w:r>
        <w:rPr>
          <w:rFonts w:ascii="宋体" w:hAnsi="宋体" w:hint="eastAsia"/>
          <w:b/>
          <w:sz w:val="24"/>
        </w:rPr>
        <w:t>存货（如有）</w:t>
      </w:r>
    </w:p>
    <w:p w14:paraId="3A63787B"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8.1</w:t>
      </w:r>
      <w:r>
        <w:rPr>
          <w:rFonts w:ascii="宋体" w:hAnsi="宋体" w:hint="eastAsia"/>
          <w:b/>
          <w:sz w:val="24"/>
        </w:rPr>
        <w:t xml:space="preserve"> </w:t>
      </w:r>
      <w:r>
        <w:rPr>
          <w:rFonts w:ascii="宋体" w:hAnsi="宋体" w:hint="eastAsia"/>
          <w:b/>
          <w:sz w:val="24"/>
        </w:rPr>
        <w:t>存货分类（如有）</w:t>
      </w:r>
    </w:p>
    <w:p w14:paraId="1511E0C0"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5"/>
        <w:gridCol w:w="863"/>
        <w:gridCol w:w="2013"/>
        <w:gridCol w:w="916"/>
        <w:gridCol w:w="880"/>
        <w:gridCol w:w="2085"/>
        <w:gridCol w:w="894"/>
      </w:tblGrid>
      <w:tr w:rsidR="00000000" w14:paraId="2194520F" w14:textId="77777777">
        <w:trPr>
          <w:trHeight w:val="340"/>
          <w:tblHeader/>
        </w:trPr>
        <w:tc>
          <w:tcPr>
            <w:tcW w:w="1635" w:type="dxa"/>
            <w:vMerge w:val="restart"/>
            <w:vAlign w:val="center"/>
          </w:tcPr>
          <w:p w14:paraId="69E7E5F6"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792" w:type="dxa"/>
            <w:gridSpan w:val="3"/>
            <w:vAlign w:val="center"/>
          </w:tcPr>
          <w:p w14:paraId="006E01C3" w14:textId="77777777" w:rsidR="00000000" w:rsidRDefault="007478C2">
            <w:pPr>
              <w:jc w:val="center"/>
              <w:rPr>
                <w:rFonts w:ascii="宋体" w:hAnsi="宋体"/>
                <w:sz w:val="24"/>
              </w:rPr>
            </w:pPr>
            <w:r>
              <w:rPr>
                <w:rFonts w:ascii="宋体" w:hAnsi="宋体" w:hint="eastAsia"/>
                <w:sz w:val="24"/>
              </w:rPr>
              <w:t>本期末</w:t>
            </w:r>
          </w:p>
          <w:p w14:paraId="17463ED4" w14:textId="77777777" w:rsidR="00000000" w:rsidRDefault="007478C2">
            <w:pPr>
              <w:tabs>
                <w:tab w:val="left" w:pos="196"/>
                <w:tab w:val="left" w:pos="426"/>
              </w:tabs>
              <w:snapToGrid w:val="0"/>
              <w:jc w:val="center"/>
              <w:rPr>
                <w:rFonts w:ascii="Arial Narrow" w:hAnsi="Arial Narrow"/>
                <w:b/>
                <w:bCs/>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859" w:type="dxa"/>
            <w:gridSpan w:val="3"/>
            <w:vAlign w:val="center"/>
          </w:tcPr>
          <w:p w14:paraId="7CE50C33" w14:textId="77777777" w:rsidR="00000000" w:rsidRDefault="007478C2">
            <w:pPr>
              <w:jc w:val="center"/>
              <w:rPr>
                <w:rFonts w:ascii="宋体" w:hAnsi="宋体"/>
                <w:sz w:val="24"/>
              </w:rPr>
            </w:pPr>
            <w:r>
              <w:rPr>
                <w:rFonts w:ascii="宋体" w:hAnsi="宋体" w:hint="eastAsia"/>
                <w:sz w:val="24"/>
              </w:rPr>
              <w:t>上年度末</w:t>
            </w:r>
          </w:p>
          <w:p w14:paraId="7A120D47"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4D27120" w14:textId="77777777">
        <w:trPr>
          <w:trHeight w:val="340"/>
          <w:tblHeader/>
        </w:trPr>
        <w:tc>
          <w:tcPr>
            <w:tcW w:w="1635" w:type="dxa"/>
            <w:vMerge/>
            <w:vAlign w:val="center"/>
          </w:tcPr>
          <w:p w14:paraId="521CC744" w14:textId="77777777" w:rsidR="00000000" w:rsidRDefault="007478C2">
            <w:pPr>
              <w:tabs>
                <w:tab w:val="left" w:pos="196"/>
                <w:tab w:val="left" w:pos="426"/>
              </w:tabs>
              <w:snapToGrid w:val="0"/>
              <w:rPr>
                <w:rFonts w:ascii="Arial Narrow" w:hAnsi="Arial Narrow"/>
                <w:sz w:val="24"/>
                <w:szCs w:val="24"/>
              </w:rPr>
            </w:pPr>
          </w:p>
        </w:tc>
        <w:tc>
          <w:tcPr>
            <w:tcW w:w="863" w:type="dxa"/>
            <w:vAlign w:val="center"/>
          </w:tcPr>
          <w:p w14:paraId="35154FEC"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2013" w:type="dxa"/>
            <w:vAlign w:val="center"/>
          </w:tcPr>
          <w:p w14:paraId="0DA7F0DF"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存货跌价准备</w:t>
            </w:r>
            <w:r>
              <w:rPr>
                <w:rFonts w:ascii="Arial Narrow" w:hAnsi="Arial Narrow" w:hint="eastAsia"/>
                <w:sz w:val="24"/>
                <w:szCs w:val="24"/>
              </w:rPr>
              <w:t>/</w:t>
            </w:r>
            <w:r>
              <w:rPr>
                <w:rFonts w:ascii="Arial Narrow" w:hAnsi="Arial Narrow" w:hint="eastAsia"/>
                <w:sz w:val="24"/>
                <w:szCs w:val="24"/>
              </w:rPr>
              <w:t>合同履约成本减值准备</w:t>
            </w:r>
          </w:p>
        </w:tc>
        <w:tc>
          <w:tcPr>
            <w:tcW w:w="916" w:type="dxa"/>
            <w:vAlign w:val="center"/>
          </w:tcPr>
          <w:p w14:paraId="7ED05035"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c>
          <w:tcPr>
            <w:tcW w:w="880" w:type="dxa"/>
            <w:vAlign w:val="center"/>
          </w:tcPr>
          <w:p w14:paraId="18A2001C"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2085" w:type="dxa"/>
            <w:vAlign w:val="center"/>
          </w:tcPr>
          <w:p w14:paraId="19EAF995"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存货跌价准备</w:t>
            </w:r>
            <w:r>
              <w:rPr>
                <w:rFonts w:ascii="Arial Narrow" w:hAnsi="Arial Narrow" w:hint="eastAsia"/>
                <w:sz w:val="24"/>
                <w:szCs w:val="24"/>
              </w:rPr>
              <w:t>/</w:t>
            </w:r>
            <w:r>
              <w:rPr>
                <w:rFonts w:ascii="Arial Narrow" w:hAnsi="Arial Narrow" w:hint="eastAsia"/>
                <w:sz w:val="24"/>
                <w:szCs w:val="24"/>
              </w:rPr>
              <w:t>合同履约成本减值准备</w:t>
            </w:r>
          </w:p>
        </w:tc>
        <w:tc>
          <w:tcPr>
            <w:tcW w:w="894" w:type="dxa"/>
            <w:vAlign w:val="center"/>
          </w:tcPr>
          <w:p w14:paraId="66758093"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r>
      <w:tr w:rsidR="00000000" w14:paraId="35E2898F" w14:textId="77777777">
        <w:trPr>
          <w:trHeight w:val="340"/>
        </w:trPr>
        <w:tc>
          <w:tcPr>
            <w:tcW w:w="1635" w:type="dxa"/>
            <w:vAlign w:val="center"/>
          </w:tcPr>
          <w:p w14:paraId="584ABDC7"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原材料</w:t>
            </w:r>
          </w:p>
        </w:tc>
        <w:tc>
          <w:tcPr>
            <w:tcW w:w="863" w:type="dxa"/>
          </w:tcPr>
          <w:p w14:paraId="465F5D6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4498</w:t>
            </w:r>
            <w:r>
              <w:rPr>
                <w:rFonts w:hint="eastAsia"/>
                <w:color w:val="0000FF"/>
                <w:sz w:val="18"/>
              </w:rPr>
              <w:t>）</w:t>
            </w:r>
          </w:p>
        </w:tc>
        <w:tc>
          <w:tcPr>
            <w:tcW w:w="2013" w:type="dxa"/>
          </w:tcPr>
          <w:p w14:paraId="538DFCC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4499</w:t>
            </w:r>
            <w:r>
              <w:rPr>
                <w:rFonts w:hint="eastAsia"/>
                <w:color w:val="0000FF"/>
                <w:sz w:val="18"/>
              </w:rPr>
              <w:t>）</w:t>
            </w:r>
          </w:p>
        </w:tc>
        <w:tc>
          <w:tcPr>
            <w:tcW w:w="916" w:type="dxa"/>
          </w:tcPr>
          <w:p w14:paraId="0927FE8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4500</w:t>
            </w:r>
            <w:r>
              <w:rPr>
                <w:rFonts w:hint="eastAsia"/>
                <w:color w:val="0000FF"/>
                <w:sz w:val="18"/>
              </w:rPr>
              <w:t>）</w:t>
            </w:r>
          </w:p>
        </w:tc>
        <w:tc>
          <w:tcPr>
            <w:tcW w:w="880" w:type="dxa"/>
          </w:tcPr>
          <w:p w14:paraId="5E5CEB9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4498</w:t>
            </w:r>
            <w:r>
              <w:rPr>
                <w:rFonts w:hint="eastAsia"/>
                <w:color w:val="0000FF"/>
                <w:sz w:val="18"/>
              </w:rPr>
              <w:t>）</w:t>
            </w:r>
          </w:p>
        </w:tc>
        <w:tc>
          <w:tcPr>
            <w:tcW w:w="2085" w:type="dxa"/>
          </w:tcPr>
          <w:p w14:paraId="2DC6080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4499</w:t>
            </w:r>
            <w:r>
              <w:rPr>
                <w:rFonts w:hint="eastAsia"/>
                <w:color w:val="0000FF"/>
                <w:sz w:val="18"/>
              </w:rPr>
              <w:t>）</w:t>
            </w:r>
          </w:p>
        </w:tc>
        <w:tc>
          <w:tcPr>
            <w:tcW w:w="894" w:type="dxa"/>
          </w:tcPr>
          <w:p w14:paraId="212F7D3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4500</w:t>
            </w:r>
            <w:r>
              <w:rPr>
                <w:rFonts w:hint="eastAsia"/>
                <w:color w:val="0000FF"/>
                <w:sz w:val="18"/>
              </w:rPr>
              <w:t>）</w:t>
            </w:r>
          </w:p>
        </w:tc>
      </w:tr>
      <w:tr w:rsidR="00000000" w14:paraId="70529B9A" w14:textId="77777777">
        <w:trPr>
          <w:trHeight w:val="340"/>
        </w:trPr>
        <w:tc>
          <w:tcPr>
            <w:tcW w:w="1635" w:type="dxa"/>
            <w:vAlign w:val="center"/>
          </w:tcPr>
          <w:p w14:paraId="4EC3F4BC"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在产品</w:t>
            </w:r>
          </w:p>
        </w:tc>
        <w:tc>
          <w:tcPr>
            <w:tcW w:w="863" w:type="dxa"/>
          </w:tcPr>
          <w:p w14:paraId="4E90BC9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4501</w:t>
            </w:r>
            <w:r>
              <w:rPr>
                <w:rFonts w:hint="eastAsia"/>
                <w:color w:val="0000FF"/>
                <w:sz w:val="18"/>
              </w:rPr>
              <w:t>）</w:t>
            </w:r>
          </w:p>
        </w:tc>
        <w:tc>
          <w:tcPr>
            <w:tcW w:w="2013" w:type="dxa"/>
          </w:tcPr>
          <w:p w14:paraId="219EF29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4502</w:t>
            </w:r>
            <w:r>
              <w:rPr>
                <w:rFonts w:hint="eastAsia"/>
                <w:color w:val="0000FF"/>
                <w:sz w:val="18"/>
              </w:rPr>
              <w:t>）</w:t>
            </w:r>
          </w:p>
        </w:tc>
        <w:tc>
          <w:tcPr>
            <w:tcW w:w="916" w:type="dxa"/>
          </w:tcPr>
          <w:p w14:paraId="69CCBA7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4503</w:t>
            </w:r>
            <w:r>
              <w:rPr>
                <w:rFonts w:hint="eastAsia"/>
                <w:color w:val="0000FF"/>
                <w:sz w:val="18"/>
              </w:rPr>
              <w:t>）</w:t>
            </w:r>
          </w:p>
        </w:tc>
        <w:tc>
          <w:tcPr>
            <w:tcW w:w="880" w:type="dxa"/>
          </w:tcPr>
          <w:p w14:paraId="6E19F82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4501</w:t>
            </w:r>
            <w:r>
              <w:rPr>
                <w:rFonts w:hint="eastAsia"/>
                <w:color w:val="0000FF"/>
                <w:sz w:val="18"/>
              </w:rPr>
              <w:t>）</w:t>
            </w:r>
          </w:p>
        </w:tc>
        <w:tc>
          <w:tcPr>
            <w:tcW w:w="2085" w:type="dxa"/>
          </w:tcPr>
          <w:p w14:paraId="75523F0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4502</w:t>
            </w:r>
            <w:r>
              <w:rPr>
                <w:rFonts w:hint="eastAsia"/>
                <w:color w:val="0000FF"/>
                <w:sz w:val="18"/>
              </w:rPr>
              <w:t>）</w:t>
            </w:r>
          </w:p>
        </w:tc>
        <w:tc>
          <w:tcPr>
            <w:tcW w:w="894" w:type="dxa"/>
          </w:tcPr>
          <w:p w14:paraId="6F49767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4503</w:t>
            </w:r>
            <w:r>
              <w:rPr>
                <w:rFonts w:hint="eastAsia"/>
                <w:color w:val="0000FF"/>
                <w:sz w:val="18"/>
              </w:rPr>
              <w:t>）</w:t>
            </w:r>
          </w:p>
        </w:tc>
      </w:tr>
      <w:tr w:rsidR="00000000" w14:paraId="2EC93E9A" w14:textId="77777777">
        <w:trPr>
          <w:trHeight w:val="340"/>
        </w:trPr>
        <w:tc>
          <w:tcPr>
            <w:tcW w:w="1635" w:type="dxa"/>
            <w:vAlign w:val="center"/>
          </w:tcPr>
          <w:p w14:paraId="2C286433"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库存商品</w:t>
            </w:r>
          </w:p>
        </w:tc>
        <w:tc>
          <w:tcPr>
            <w:tcW w:w="863" w:type="dxa"/>
          </w:tcPr>
          <w:p w14:paraId="2498B8B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4504</w:t>
            </w:r>
            <w:r>
              <w:rPr>
                <w:rFonts w:hint="eastAsia"/>
                <w:color w:val="0000FF"/>
                <w:sz w:val="18"/>
              </w:rPr>
              <w:t>）</w:t>
            </w:r>
          </w:p>
        </w:tc>
        <w:tc>
          <w:tcPr>
            <w:tcW w:w="2013" w:type="dxa"/>
          </w:tcPr>
          <w:p w14:paraId="11F41E0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4505</w:t>
            </w:r>
            <w:r>
              <w:rPr>
                <w:rFonts w:hint="eastAsia"/>
                <w:color w:val="0000FF"/>
                <w:sz w:val="18"/>
              </w:rPr>
              <w:t>）</w:t>
            </w:r>
          </w:p>
        </w:tc>
        <w:tc>
          <w:tcPr>
            <w:tcW w:w="916" w:type="dxa"/>
          </w:tcPr>
          <w:p w14:paraId="5D31A81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4506</w:t>
            </w:r>
            <w:r>
              <w:rPr>
                <w:rFonts w:hint="eastAsia"/>
                <w:color w:val="0000FF"/>
                <w:sz w:val="18"/>
              </w:rPr>
              <w:t>）</w:t>
            </w:r>
          </w:p>
        </w:tc>
        <w:tc>
          <w:tcPr>
            <w:tcW w:w="880" w:type="dxa"/>
          </w:tcPr>
          <w:p w14:paraId="5509A21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4504</w:t>
            </w:r>
            <w:r>
              <w:rPr>
                <w:rFonts w:hint="eastAsia"/>
                <w:color w:val="0000FF"/>
                <w:sz w:val="18"/>
              </w:rPr>
              <w:t>）</w:t>
            </w:r>
          </w:p>
        </w:tc>
        <w:tc>
          <w:tcPr>
            <w:tcW w:w="2085" w:type="dxa"/>
          </w:tcPr>
          <w:p w14:paraId="6D9C273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4505</w:t>
            </w:r>
            <w:r>
              <w:rPr>
                <w:rFonts w:hint="eastAsia"/>
                <w:color w:val="0000FF"/>
                <w:sz w:val="18"/>
              </w:rPr>
              <w:t>）</w:t>
            </w:r>
          </w:p>
        </w:tc>
        <w:tc>
          <w:tcPr>
            <w:tcW w:w="894" w:type="dxa"/>
          </w:tcPr>
          <w:p w14:paraId="1A9A5C0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4506</w:t>
            </w:r>
            <w:r>
              <w:rPr>
                <w:rFonts w:hint="eastAsia"/>
                <w:color w:val="0000FF"/>
                <w:sz w:val="18"/>
              </w:rPr>
              <w:t>）</w:t>
            </w:r>
          </w:p>
        </w:tc>
      </w:tr>
      <w:tr w:rsidR="00000000" w14:paraId="62D58C56" w14:textId="77777777">
        <w:trPr>
          <w:trHeight w:val="340"/>
        </w:trPr>
        <w:tc>
          <w:tcPr>
            <w:tcW w:w="1635" w:type="dxa"/>
            <w:vAlign w:val="center"/>
          </w:tcPr>
          <w:p w14:paraId="79736D6A"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周转材料</w:t>
            </w:r>
          </w:p>
        </w:tc>
        <w:tc>
          <w:tcPr>
            <w:tcW w:w="863" w:type="dxa"/>
          </w:tcPr>
          <w:p w14:paraId="5C3962A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4507</w:t>
            </w:r>
            <w:r>
              <w:rPr>
                <w:rFonts w:hint="eastAsia"/>
                <w:color w:val="0000FF"/>
                <w:sz w:val="18"/>
              </w:rPr>
              <w:t>）</w:t>
            </w:r>
          </w:p>
        </w:tc>
        <w:tc>
          <w:tcPr>
            <w:tcW w:w="2013" w:type="dxa"/>
          </w:tcPr>
          <w:p w14:paraId="208BB21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4508</w:t>
            </w:r>
            <w:r>
              <w:rPr>
                <w:rFonts w:hint="eastAsia"/>
                <w:color w:val="0000FF"/>
                <w:sz w:val="18"/>
              </w:rPr>
              <w:t>）</w:t>
            </w:r>
          </w:p>
        </w:tc>
        <w:tc>
          <w:tcPr>
            <w:tcW w:w="916" w:type="dxa"/>
          </w:tcPr>
          <w:p w14:paraId="2A3AC52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4509</w:t>
            </w:r>
            <w:r>
              <w:rPr>
                <w:rFonts w:hint="eastAsia"/>
                <w:color w:val="0000FF"/>
                <w:sz w:val="18"/>
              </w:rPr>
              <w:t>）</w:t>
            </w:r>
          </w:p>
        </w:tc>
        <w:tc>
          <w:tcPr>
            <w:tcW w:w="880" w:type="dxa"/>
          </w:tcPr>
          <w:p w14:paraId="2BAA9C5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4507</w:t>
            </w:r>
            <w:r>
              <w:rPr>
                <w:rFonts w:hint="eastAsia"/>
                <w:color w:val="0000FF"/>
                <w:sz w:val="18"/>
              </w:rPr>
              <w:t>）</w:t>
            </w:r>
          </w:p>
        </w:tc>
        <w:tc>
          <w:tcPr>
            <w:tcW w:w="2085" w:type="dxa"/>
          </w:tcPr>
          <w:p w14:paraId="4B3BDB3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4508</w:t>
            </w:r>
            <w:r>
              <w:rPr>
                <w:rFonts w:hint="eastAsia"/>
                <w:color w:val="0000FF"/>
                <w:sz w:val="18"/>
              </w:rPr>
              <w:t>）</w:t>
            </w:r>
          </w:p>
        </w:tc>
        <w:tc>
          <w:tcPr>
            <w:tcW w:w="894" w:type="dxa"/>
          </w:tcPr>
          <w:p w14:paraId="5256B11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4509</w:t>
            </w:r>
            <w:r>
              <w:rPr>
                <w:rFonts w:hint="eastAsia"/>
                <w:color w:val="0000FF"/>
                <w:sz w:val="18"/>
              </w:rPr>
              <w:t>）</w:t>
            </w:r>
          </w:p>
        </w:tc>
      </w:tr>
      <w:tr w:rsidR="00000000" w14:paraId="1F910232" w14:textId="77777777">
        <w:trPr>
          <w:trHeight w:val="340"/>
        </w:trPr>
        <w:tc>
          <w:tcPr>
            <w:tcW w:w="1635" w:type="dxa"/>
            <w:vAlign w:val="center"/>
          </w:tcPr>
          <w:p w14:paraId="3575A12D"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合同履约成本</w:t>
            </w:r>
          </w:p>
        </w:tc>
        <w:tc>
          <w:tcPr>
            <w:tcW w:w="863" w:type="dxa"/>
            <w:vAlign w:val="center"/>
          </w:tcPr>
          <w:p w14:paraId="7CB4FE5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4510</w:t>
            </w:r>
            <w:r>
              <w:rPr>
                <w:rFonts w:hint="eastAsia"/>
                <w:color w:val="0000FF"/>
                <w:sz w:val="18"/>
              </w:rPr>
              <w:t>）</w:t>
            </w:r>
          </w:p>
        </w:tc>
        <w:tc>
          <w:tcPr>
            <w:tcW w:w="2013" w:type="dxa"/>
            <w:vAlign w:val="center"/>
          </w:tcPr>
          <w:p w14:paraId="468DEB8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4511</w:t>
            </w:r>
            <w:r>
              <w:rPr>
                <w:rFonts w:hint="eastAsia"/>
                <w:color w:val="0000FF"/>
                <w:sz w:val="18"/>
              </w:rPr>
              <w:t>）</w:t>
            </w:r>
          </w:p>
        </w:tc>
        <w:tc>
          <w:tcPr>
            <w:tcW w:w="916" w:type="dxa"/>
            <w:vAlign w:val="center"/>
          </w:tcPr>
          <w:p w14:paraId="4D9276F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4512</w:t>
            </w:r>
            <w:r>
              <w:rPr>
                <w:rFonts w:hint="eastAsia"/>
                <w:color w:val="0000FF"/>
                <w:sz w:val="18"/>
              </w:rPr>
              <w:t>）</w:t>
            </w:r>
          </w:p>
        </w:tc>
        <w:tc>
          <w:tcPr>
            <w:tcW w:w="880" w:type="dxa"/>
            <w:vAlign w:val="center"/>
          </w:tcPr>
          <w:p w14:paraId="06EB779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4510</w:t>
            </w:r>
            <w:r>
              <w:rPr>
                <w:rFonts w:hint="eastAsia"/>
                <w:color w:val="0000FF"/>
                <w:sz w:val="18"/>
              </w:rPr>
              <w:t>）</w:t>
            </w:r>
          </w:p>
        </w:tc>
        <w:tc>
          <w:tcPr>
            <w:tcW w:w="2085" w:type="dxa"/>
            <w:vAlign w:val="center"/>
          </w:tcPr>
          <w:p w14:paraId="1256BD3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4511</w:t>
            </w:r>
            <w:r>
              <w:rPr>
                <w:rFonts w:hint="eastAsia"/>
                <w:color w:val="0000FF"/>
                <w:sz w:val="18"/>
              </w:rPr>
              <w:t>）</w:t>
            </w:r>
          </w:p>
        </w:tc>
        <w:tc>
          <w:tcPr>
            <w:tcW w:w="894" w:type="dxa"/>
            <w:vAlign w:val="center"/>
          </w:tcPr>
          <w:p w14:paraId="24A66C2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4512</w:t>
            </w:r>
            <w:r>
              <w:rPr>
                <w:rFonts w:hint="eastAsia"/>
                <w:color w:val="0000FF"/>
                <w:sz w:val="18"/>
              </w:rPr>
              <w:t>）</w:t>
            </w:r>
          </w:p>
        </w:tc>
      </w:tr>
      <w:tr w:rsidR="00000000" w14:paraId="7EA7ECDD" w14:textId="77777777">
        <w:trPr>
          <w:trHeight w:val="340"/>
        </w:trPr>
        <w:tc>
          <w:tcPr>
            <w:tcW w:w="1635" w:type="dxa"/>
            <w:vAlign w:val="center"/>
          </w:tcPr>
          <w:p w14:paraId="190DF7B5"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4515</w:t>
            </w:r>
            <w:r>
              <w:rPr>
                <w:rFonts w:hint="eastAsia"/>
                <w:color w:val="0000FF"/>
                <w:sz w:val="18"/>
              </w:rPr>
              <w:t>）</w:t>
            </w:r>
          </w:p>
        </w:tc>
        <w:tc>
          <w:tcPr>
            <w:tcW w:w="863" w:type="dxa"/>
          </w:tcPr>
          <w:p w14:paraId="47E48F6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4516</w:t>
            </w:r>
            <w:r>
              <w:rPr>
                <w:rFonts w:hint="eastAsia"/>
                <w:color w:val="0000FF"/>
                <w:sz w:val="18"/>
              </w:rPr>
              <w:t>）</w:t>
            </w:r>
          </w:p>
        </w:tc>
        <w:tc>
          <w:tcPr>
            <w:tcW w:w="2013" w:type="dxa"/>
          </w:tcPr>
          <w:p w14:paraId="265F3D0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4517</w:t>
            </w:r>
            <w:r>
              <w:rPr>
                <w:rFonts w:hint="eastAsia"/>
                <w:color w:val="0000FF"/>
                <w:sz w:val="18"/>
              </w:rPr>
              <w:t>）</w:t>
            </w:r>
          </w:p>
        </w:tc>
        <w:tc>
          <w:tcPr>
            <w:tcW w:w="916" w:type="dxa"/>
          </w:tcPr>
          <w:p w14:paraId="2EB5667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4518</w:t>
            </w:r>
            <w:r>
              <w:rPr>
                <w:rFonts w:hint="eastAsia"/>
                <w:color w:val="0000FF"/>
                <w:sz w:val="18"/>
              </w:rPr>
              <w:t>）</w:t>
            </w:r>
          </w:p>
        </w:tc>
        <w:tc>
          <w:tcPr>
            <w:tcW w:w="880" w:type="dxa"/>
          </w:tcPr>
          <w:p w14:paraId="00281E0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4516</w:t>
            </w:r>
            <w:r>
              <w:rPr>
                <w:rFonts w:hint="eastAsia"/>
                <w:color w:val="0000FF"/>
                <w:sz w:val="18"/>
              </w:rPr>
              <w:t>）</w:t>
            </w:r>
          </w:p>
        </w:tc>
        <w:tc>
          <w:tcPr>
            <w:tcW w:w="2085" w:type="dxa"/>
          </w:tcPr>
          <w:p w14:paraId="1E139FC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4517</w:t>
            </w:r>
            <w:r>
              <w:rPr>
                <w:rFonts w:hint="eastAsia"/>
                <w:color w:val="0000FF"/>
                <w:sz w:val="18"/>
              </w:rPr>
              <w:t>）</w:t>
            </w:r>
          </w:p>
        </w:tc>
        <w:tc>
          <w:tcPr>
            <w:tcW w:w="894" w:type="dxa"/>
          </w:tcPr>
          <w:p w14:paraId="71E5242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4518</w:t>
            </w:r>
            <w:r>
              <w:rPr>
                <w:rFonts w:hint="eastAsia"/>
                <w:color w:val="0000FF"/>
                <w:sz w:val="18"/>
              </w:rPr>
              <w:t>）</w:t>
            </w:r>
          </w:p>
        </w:tc>
      </w:tr>
      <w:tr w:rsidR="00000000" w14:paraId="0C7606A8" w14:textId="77777777">
        <w:trPr>
          <w:trHeight w:val="340"/>
        </w:trPr>
        <w:tc>
          <w:tcPr>
            <w:tcW w:w="1635" w:type="dxa"/>
            <w:vAlign w:val="center"/>
          </w:tcPr>
          <w:p w14:paraId="0B36C343"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863" w:type="dxa"/>
          </w:tcPr>
          <w:p w14:paraId="4EEDA73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4519</w:t>
            </w:r>
            <w:r>
              <w:rPr>
                <w:rFonts w:hint="eastAsia"/>
                <w:color w:val="0000FF"/>
                <w:sz w:val="18"/>
              </w:rPr>
              <w:t>）</w:t>
            </w:r>
          </w:p>
        </w:tc>
        <w:tc>
          <w:tcPr>
            <w:tcW w:w="2013" w:type="dxa"/>
          </w:tcPr>
          <w:p w14:paraId="0E3607C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4520</w:t>
            </w:r>
            <w:r>
              <w:rPr>
                <w:rFonts w:hint="eastAsia"/>
                <w:color w:val="0000FF"/>
                <w:sz w:val="18"/>
              </w:rPr>
              <w:t>）</w:t>
            </w:r>
          </w:p>
        </w:tc>
        <w:tc>
          <w:tcPr>
            <w:tcW w:w="916" w:type="dxa"/>
          </w:tcPr>
          <w:p w14:paraId="49D5731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4521</w:t>
            </w:r>
            <w:r>
              <w:rPr>
                <w:rFonts w:hint="eastAsia"/>
                <w:color w:val="0000FF"/>
                <w:sz w:val="18"/>
              </w:rPr>
              <w:t>）</w:t>
            </w:r>
          </w:p>
        </w:tc>
        <w:tc>
          <w:tcPr>
            <w:tcW w:w="880" w:type="dxa"/>
          </w:tcPr>
          <w:p w14:paraId="1CAC7D9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4519</w:t>
            </w:r>
            <w:r>
              <w:rPr>
                <w:rFonts w:hint="eastAsia"/>
                <w:color w:val="0000FF"/>
                <w:sz w:val="18"/>
              </w:rPr>
              <w:t>）</w:t>
            </w:r>
          </w:p>
        </w:tc>
        <w:tc>
          <w:tcPr>
            <w:tcW w:w="2085" w:type="dxa"/>
          </w:tcPr>
          <w:p w14:paraId="2059D91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4520</w:t>
            </w:r>
            <w:r>
              <w:rPr>
                <w:rFonts w:hint="eastAsia"/>
                <w:color w:val="0000FF"/>
                <w:sz w:val="18"/>
              </w:rPr>
              <w:t>）</w:t>
            </w:r>
          </w:p>
        </w:tc>
        <w:tc>
          <w:tcPr>
            <w:tcW w:w="894" w:type="dxa"/>
          </w:tcPr>
          <w:p w14:paraId="31EA817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4521</w:t>
            </w:r>
            <w:r>
              <w:rPr>
                <w:rFonts w:hint="eastAsia"/>
                <w:color w:val="0000FF"/>
                <w:sz w:val="18"/>
              </w:rPr>
              <w:t>）</w:t>
            </w:r>
          </w:p>
        </w:tc>
      </w:tr>
    </w:tbl>
    <w:p w14:paraId="26EA0CA3"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4522</w:t>
      </w:r>
      <w:r>
        <w:rPr>
          <w:rFonts w:hint="eastAsia"/>
          <w:color w:val="0000FF"/>
          <w:sz w:val="18"/>
        </w:rPr>
        <w:t>）</w:t>
      </w:r>
    </w:p>
    <w:p w14:paraId="7BF38621" w14:textId="77777777" w:rsidR="00000000" w:rsidRDefault="007478C2">
      <w:pPr>
        <w:rPr>
          <w:rFonts w:ascii="宋体" w:hAnsi="宋体"/>
          <w:b/>
          <w:sz w:val="24"/>
        </w:rPr>
      </w:pPr>
    </w:p>
    <w:p w14:paraId="486D93AD"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8.2</w:t>
      </w:r>
      <w:r>
        <w:rPr>
          <w:rFonts w:ascii="宋体" w:hAnsi="宋体" w:hint="eastAsia"/>
          <w:b/>
          <w:sz w:val="24"/>
        </w:rPr>
        <w:t xml:space="preserve"> </w:t>
      </w:r>
      <w:r>
        <w:rPr>
          <w:rFonts w:ascii="宋体" w:hAnsi="宋体" w:hint="eastAsia"/>
          <w:b/>
          <w:sz w:val="24"/>
        </w:rPr>
        <w:t>存货跌价</w:t>
      </w:r>
      <w:r>
        <w:rPr>
          <w:rFonts w:ascii="宋体" w:hAnsi="宋体" w:hint="eastAsia"/>
          <w:b/>
          <w:sz w:val="24"/>
        </w:rPr>
        <w:t>准备及合同履约成本减值准备（如有）</w:t>
      </w:r>
    </w:p>
    <w:p w14:paraId="2EC73F12"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5"/>
        <w:gridCol w:w="1205"/>
        <w:gridCol w:w="1222"/>
        <w:gridCol w:w="1222"/>
        <w:gridCol w:w="1233"/>
        <w:gridCol w:w="1224"/>
        <w:gridCol w:w="1215"/>
      </w:tblGrid>
      <w:tr w:rsidR="00000000" w14:paraId="19A3A245" w14:textId="77777777">
        <w:trPr>
          <w:trHeight w:val="238"/>
        </w:trPr>
        <w:tc>
          <w:tcPr>
            <w:tcW w:w="1965" w:type="dxa"/>
            <w:vMerge w:val="restart"/>
            <w:tcBorders>
              <w:top w:val="single" w:sz="4" w:space="0" w:color="auto"/>
              <w:left w:val="single" w:sz="4" w:space="0" w:color="auto"/>
              <w:bottom w:val="single" w:sz="4" w:space="0" w:color="auto"/>
              <w:right w:val="single" w:sz="4" w:space="0" w:color="auto"/>
            </w:tcBorders>
            <w:vAlign w:val="center"/>
          </w:tcPr>
          <w:p w14:paraId="2CCB6C9B" w14:textId="77777777" w:rsidR="00000000" w:rsidRDefault="007478C2">
            <w:pPr>
              <w:jc w:val="center"/>
              <w:rPr>
                <w:rFonts w:ascii="宋体" w:hAnsi="宋体"/>
                <w:sz w:val="24"/>
                <w:szCs w:val="24"/>
              </w:rPr>
            </w:pPr>
            <w:r>
              <w:rPr>
                <w:rFonts w:ascii="宋体" w:hAnsi="宋体" w:hint="eastAsia"/>
                <w:sz w:val="24"/>
                <w:szCs w:val="24"/>
              </w:rPr>
              <w:t>项目</w:t>
            </w:r>
          </w:p>
        </w:tc>
        <w:tc>
          <w:tcPr>
            <w:tcW w:w="1205" w:type="dxa"/>
            <w:vMerge w:val="restart"/>
            <w:tcBorders>
              <w:top w:val="single" w:sz="4" w:space="0" w:color="auto"/>
              <w:left w:val="single" w:sz="4" w:space="0" w:color="auto"/>
              <w:bottom w:val="single" w:sz="4" w:space="0" w:color="auto"/>
              <w:right w:val="single" w:sz="4" w:space="0" w:color="auto"/>
            </w:tcBorders>
            <w:vAlign w:val="center"/>
          </w:tcPr>
          <w:p w14:paraId="131252B3" w14:textId="77777777" w:rsidR="00000000" w:rsidRDefault="007478C2">
            <w:pPr>
              <w:jc w:val="center"/>
              <w:rPr>
                <w:rFonts w:ascii="宋体" w:hAnsi="宋体"/>
                <w:sz w:val="24"/>
                <w:szCs w:val="24"/>
              </w:rPr>
            </w:pPr>
            <w:r>
              <w:rPr>
                <w:rFonts w:ascii="宋体" w:hAnsi="宋体" w:hint="eastAsia"/>
                <w:sz w:val="24"/>
                <w:szCs w:val="24"/>
              </w:rPr>
              <w:t>期初余额</w:t>
            </w:r>
          </w:p>
        </w:tc>
        <w:tc>
          <w:tcPr>
            <w:tcW w:w="2444" w:type="dxa"/>
            <w:gridSpan w:val="2"/>
            <w:tcBorders>
              <w:top w:val="single" w:sz="4" w:space="0" w:color="auto"/>
              <w:left w:val="single" w:sz="4" w:space="0" w:color="auto"/>
              <w:right w:val="single" w:sz="4" w:space="0" w:color="auto"/>
            </w:tcBorders>
            <w:vAlign w:val="center"/>
          </w:tcPr>
          <w:p w14:paraId="40FB4F14" w14:textId="77777777" w:rsidR="00000000" w:rsidRDefault="007478C2">
            <w:pPr>
              <w:jc w:val="center"/>
              <w:rPr>
                <w:rFonts w:ascii="宋体" w:hAnsi="宋体"/>
                <w:sz w:val="24"/>
                <w:szCs w:val="24"/>
              </w:rPr>
            </w:pPr>
            <w:r>
              <w:rPr>
                <w:rFonts w:ascii="宋体" w:hAnsi="宋体" w:hint="eastAsia"/>
                <w:sz w:val="24"/>
                <w:szCs w:val="24"/>
              </w:rPr>
              <w:t>本期增加金额</w:t>
            </w:r>
          </w:p>
        </w:tc>
        <w:tc>
          <w:tcPr>
            <w:tcW w:w="2457" w:type="dxa"/>
            <w:gridSpan w:val="2"/>
            <w:tcBorders>
              <w:top w:val="single" w:sz="4" w:space="0" w:color="auto"/>
              <w:left w:val="single" w:sz="4" w:space="0" w:color="auto"/>
              <w:right w:val="single" w:sz="4" w:space="0" w:color="auto"/>
            </w:tcBorders>
            <w:vAlign w:val="center"/>
          </w:tcPr>
          <w:p w14:paraId="041598FF" w14:textId="77777777" w:rsidR="00000000" w:rsidRDefault="007478C2">
            <w:pPr>
              <w:jc w:val="center"/>
              <w:rPr>
                <w:rFonts w:ascii="宋体" w:hAnsi="宋体"/>
                <w:sz w:val="24"/>
                <w:szCs w:val="24"/>
              </w:rPr>
            </w:pPr>
            <w:r>
              <w:rPr>
                <w:rFonts w:ascii="宋体" w:hAnsi="宋体" w:hint="eastAsia"/>
                <w:sz w:val="24"/>
                <w:szCs w:val="24"/>
              </w:rPr>
              <w:t>本期减少金额</w:t>
            </w:r>
          </w:p>
        </w:tc>
        <w:tc>
          <w:tcPr>
            <w:tcW w:w="1215" w:type="dxa"/>
            <w:vMerge w:val="restart"/>
            <w:tcBorders>
              <w:top w:val="single" w:sz="4" w:space="0" w:color="auto"/>
              <w:left w:val="single" w:sz="4" w:space="0" w:color="auto"/>
              <w:bottom w:val="single" w:sz="4" w:space="0" w:color="auto"/>
              <w:right w:val="single" w:sz="4" w:space="0" w:color="auto"/>
            </w:tcBorders>
            <w:vAlign w:val="center"/>
          </w:tcPr>
          <w:p w14:paraId="4B9B233C" w14:textId="77777777" w:rsidR="00000000" w:rsidRDefault="007478C2">
            <w:pPr>
              <w:jc w:val="center"/>
              <w:rPr>
                <w:rFonts w:ascii="宋体" w:hAnsi="宋体"/>
                <w:sz w:val="24"/>
                <w:szCs w:val="24"/>
              </w:rPr>
            </w:pPr>
            <w:r>
              <w:rPr>
                <w:rFonts w:ascii="宋体" w:hAnsi="宋体" w:hint="eastAsia"/>
                <w:sz w:val="24"/>
                <w:szCs w:val="24"/>
              </w:rPr>
              <w:t>期末余额</w:t>
            </w:r>
          </w:p>
        </w:tc>
      </w:tr>
      <w:tr w:rsidR="00000000" w14:paraId="68E006D2" w14:textId="77777777">
        <w:trPr>
          <w:trHeight w:val="301"/>
        </w:trPr>
        <w:tc>
          <w:tcPr>
            <w:tcW w:w="1965" w:type="dxa"/>
            <w:vMerge/>
            <w:tcBorders>
              <w:top w:val="single" w:sz="4" w:space="0" w:color="auto"/>
              <w:left w:val="single" w:sz="4" w:space="0" w:color="auto"/>
              <w:bottom w:val="single" w:sz="4" w:space="0" w:color="auto"/>
              <w:right w:val="single" w:sz="4" w:space="0" w:color="auto"/>
            </w:tcBorders>
          </w:tcPr>
          <w:p w14:paraId="3594F301" w14:textId="77777777" w:rsidR="00000000" w:rsidRDefault="007478C2">
            <w:pPr>
              <w:jc w:val="center"/>
              <w:rPr>
                <w:rFonts w:ascii="宋体" w:hAnsi="宋体"/>
                <w:sz w:val="24"/>
                <w:szCs w:val="24"/>
              </w:rPr>
            </w:pPr>
          </w:p>
        </w:tc>
        <w:tc>
          <w:tcPr>
            <w:tcW w:w="1205" w:type="dxa"/>
            <w:vMerge/>
            <w:tcBorders>
              <w:top w:val="single" w:sz="4" w:space="0" w:color="auto"/>
              <w:left w:val="single" w:sz="4" w:space="0" w:color="auto"/>
              <w:bottom w:val="single" w:sz="4" w:space="0" w:color="auto"/>
              <w:right w:val="single" w:sz="4" w:space="0" w:color="auto"/>
            </w:tcBorders>
          </w:tcPr>
          <w:p w14:paraId="2E3B4136" w14:textId="77777777" w:rsidR="00000000" w:rsidRDefault="007478C2">
            <w:pPr>
              <w:jc w:val="center"/>
              <w:rPr>
                <w:rFonts w:ascii="宋体" w:hAnsi="宋体"/>
                <w:sz w:val="24"/>
                <w:szCs w:val="24"/>
              </w:rPr>
            </w:pPr>
          </w:p>
        </w:tc>
        <w:tc>
          <w:tcPr>
            <w:tcW w:w="1222" w:type="dxa"/>
            <w:tcBorders>
              <w:left w:val="single" w:sz="4" w:space="0" w:color="auto"/>
              <w:bottom w:val="single" w:sz="4" w:space="0" w:color="auto"/>
              <w:right w:val="single" w:sz="4" w:space="0" w:color="auto"/>
            </w:tcBorders>
            <w:vAlign w:val="center"/>
          </w:tcPr>
          <w:p w14:paraId="324171E9" w14:textId="77777777" w:rsidR="00000000" w:rsidRDefault="007478C2">
            <w:pPr>
              <w:jc w:val="center"/>
              <w:rPr>
                <w:rFonts w:ascii="宋体" w:hAnsi="宋体"/>
                <w:sz w:val="24"/>
                <w:szCs w:val="24"/>
              </w:rPr>
            </w:pPr>
            <w:r>
              <w:rPr>
                <w:rFonts w:ascii="宋体" w:hAnsi="宋体" w:hint="eastAsia"/>
                <w:sz w:val="24"/>
                <w:szCs w:val="24"/>
              </w:rPr>
              <w:t>计提</w:t>
            </w:r>
          </w:p>
        </w:tc>
        <w:tc>
          <w:tcPr>
            <w:tcW w:w="1222" w:type="dxa"/>
            <w:tcBorders>
              <w:left w:val="single" w:sz="4" w:space="0" w:color="auto"/>
              <w:bottom w:val="single" w:sz="4" w:space="0" w:color="auto"/>
              <w:right w:val="single" w:sz="4" w:space="0" w:color="auto"/>
            </w:tcBorders>
            <w:vAlign w:val="center"/>
          </w:tcPr>
          <w:p w14:paraId="13BBC174" w14:textId="77777777" w:rsidR="00000000" w:rsidRDefault="007478C2">
            <w:pPr>
              <w:jc w:val="center"/>
              <w:rPr>
                <w:rFonts w:ascii="宋体" w:hAnsi="宋体"/>
                <w:sz w:val="24"/>
                <w:szCs w:val="24"/>
              </w:rPr>
            </w:pPr>
            <w:r>
              <w:rPr>
                <w:rFonts w:ascii="宋体" w:hAnsi="宋体" w:hint="eastAsia"/>
                <w:sz w:val="24"/>
                <w:szCs w:val="24"/>
              </w:rPr>
              <w:t>其他</w:t>
            </w:r>
          </w:p>
        </w:tc>
        <w:tc>
          <w:tcPr>
            <w:tcW w:w="1233" w:type="dxa"/>
            <w:tcBorders>
              <w:top w:val="single" w:sz="4" w:space="0" w:color="auto"/>
              <w:left w:val="single" w:sz="4" w:space="0" w:color="auto"/>
              <w:bottom w:val="single" w:sz="4" w:space="0" w:color="auto"/>
              <w:right w:val="single" w:sz="4" w:space="0" w:color="auto"/>
            </w:tcBorders>
            <w:vAlign w:val="center"/>
          </w:tcPr>
          <w:p w14:paraId="24F92F65" w14:textId="77777777" w:rsidR="00000000" w:rsidRDefault="007478C2">
            <w:pPr>
              <w:jc w:val="center"/>
              <w:rPr>
                <w:rFonts w:ascii="宋体" w:hAnsi="宋体"/>
                <w:sz w:val="24"/>
                <w:szCs w:val="24"/>
              </w:rPr>
            </w:pPr>
            <w:r>
              <w:rPr>
                <w:rFonts w:ascii="宋体" w:hAnsi="宋体" w:hint="eastAsia"/>
                <w:sz w:val="24"/>
                <w:szCs w:val="24"/>
              </w:rPr>
              <w:t>转回</w:t>
            </w:r>
          </w:p>
          <w:p w14:paraId="069C0EA3" w14:textId="77777777" w:rsidR="00000000" w:rsidRDefault="007478C2">
            <w:pPr>
              <w:jc w:val="center"/>
              <w:rPr>
                <w:rFonts w:ascii="宋体" w:hAnsi="宋体"/>
                <w:sz w:val="24"/>
                <w:szCs w:val="24"/>
              </w:rPr>
            </w:pPr>
            <w:r>
              <w:rPr>
                <w:rFonts w:ascii="宋体" w:hAnsi="宋体" w:hint="eastAsia"/>
                <w:sz w:val="24"/>
                <w:szCs w:val="24"/>
              </w:rPr>
              <w:t>或转销</w:t>
            </w:r>
            <w:r>
              <w:rPr>
                <w:rFonts w:ascii="宋体" w:hAnsi="宋体" w:hint="eastAsia"/>
                <w:sz w:val="24"/>
                <w:szCs w:val="24"/>
              </w:rPr>
              <w:t>/</w:t>
            </w:r>
            <w:r>
              <w:rPr>
                <w:rFonts w:ascii="宋体" w:hAnsi="宋体" w:hint="eastAsia"/>
                <w:sz w:val="24"/>
                <w:szCs w:val="24"/>
              </w:rPr>
              <w:t>核销</w:t>
            </w:r>
          </w:p>
        </w:tc>
        <w:tc>
          <w:tcPr>
            <w:tcW w:w="1224" w:type="dxa"/>
            <w:tcBorders>
              <w:top w:val="single" w:sz="4" w:space="0" w:color="auto"/>
              <w:left w:val="single" w:sz="4" w:space="0" w:color="auto"/>
              <w:bottom w:val="single" w:sz="4" w:space="0" w:color="auto"/>
              <w:right w:val="single" w:sz="4" w:space="0" w:color="auto"/>
            </w:tcBorders>
            <w:vAlign w:val="center"/>
          </w:tcPr>
          <w:p w14:paraId="2BEA27A2" w14:textId="77777777" w:rsidR="00000000" w:rsidRDefault="007478C2">
            <w:pPr>
              <w:jc w:val="center"/>
              <w:rPr>
                <w:rFonts w:ascii="宋体" w:hAnsi="宋体"/>
                <w:sz w:val="24"/>
                <w:szCs w:val="24"/>
              </w:rPr>
            </w:pPr>
            <w:r>
              <w:rPr>
                <w:rFonts w:ascii="宋体" w:hAnsi="宋体" w:hint="eastAsia"/>
                <w:sz w:val="24"/>
                <w:szCs w:val="24"/>
              </w:rPr>
              <w:t>其他</w:t>
            </w:r>
          </w:p>
        </w:tc>
        <w:tc>
          <w:tcPr>
            <w:tcW w:w="1215" w:type="dxa"/>
            <w:vMerge/>
            <w:tcBorders>
              <w:top w:val="single" w:sz="4" w:space="0" w:color="auto"/>
              <w:left w:val="single" w:sz="4" w:space="0" w:color="auto"/>
              <w:bottom w:val="single" w:sz="4" w:space="0" w:color="auto"/>
              <w:right w:val="single" w:sz="4" w:space="0" w:color="auto"/>
            </w:tcBorders>
            <w:vAlign w:val="center"/>
          </w:tcPr>
          <w:p w14:paraId="50FF2FF7" w14:textId="77777777" w:rsidR="00000000" w:rsidRDefault="007478C2">
            <w:pPr>
              <w:jc w:val="center"/>
              <w:rPr>
                <w:rFonts w:ascii="宋体" w:hAnsi="宋体"/>
                <w:sz w:val="24"/>
                <w:szCs w:val="24"/>
              </w:rPr>
            </w:pPr>
          </w:p>
        </w:tc>
      </w:tr>
      <w:tr w:rsidR="00000000" w14:paraId="7B316003" w14:textId="77777777">
        <w:trPr>
          <w:trHeight w:val="20"/>
        </w:trPr>
        <w:tc>
          <w:tcPr>
            <w:tcW w:w="1965" w:type="dxa"/>
            <w:tcBorders>
              <w:top w:val="single" w:sz="4" w:space="0" w:color="auto"/>
              <w:left w:val="single" w:sz="4" w:space="0" w:color="auto"/>
              <w:bottom w:val="single" w:sz="4" w:space="0" w:color="auto"/>
              <w:right w:val="single" w:sz="4" w:space="0" w:color="auto"/>
            </w:tcBorders>
            <w:vAlign w:val="center"/>
          </w:tcPr>
          <w:p w14:paraId="75729C4C" w14:textId="77777777" w:rsidR="00000000" w:rsidRDefault="007478C2">
            <w:pPr>
              <w:rPr>
                <w:rFonts w:ascii="宋体" w:hAnsi="宋体"/>
                <w:sz w:val="24"/>
                <w:szCs w:val="24"/>
              </w:rPr>
            </w:pPr>
            <w:r>
              <w:rPr>
                <w:rFonts w:ascii="宋体" w:hAnsi="宋体" w:hint="eastAsia"/>
                <w:sz w:val="24"/>
                <w:szCs w:val="24"/>
              </w:rPr>
              <w:t>原材料</w:t>
            </w:r>
          </w:p>
        </w:tc>
        <w:tc>
          <w:tcPr>
            <w:tcW w:w="1205" w:type="dxa"/>
            <w:tcBorders>
              <w:top w:val="single" w:sz="4" w:space="0" w:color="auto"/>
              <w:left w:val="single" w:sz="4" w:space="0" w:color="auto"/>
              <w:bottom w:val="single" w:sz="4" w:space="0" w:color="auto"/>
              <w:right w:val="single" w:sz="4" w:space="0" w:color="auto"/>
            </w:tcBorders>
          </w:tcPr>
          <w:p w14:paraId="48E3130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4499</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4A5E0AD3" w14:textId="77777777" w:rsidR="00000000" w:rsidRDefault="007478C2">
            <w:pPr>
              <w:jc w:val="right"/>
              <w:rPr>
                <w:rFonts w:ascii="宋体" w:hAnsi="宋体"/>
                <w:sz w:val="24"/>
                <w:szCs w:val="24"/>
              </w:rPr>
            </w:pPr>
            <w:r>
              <w:rPr>
                <w:rFonts w:hint="eastAsia"/>
                <w:color w:val="0000FF"/>
                <w:sz w:val="18"/>
              </w:rPr>
              <w:t>（</w:t>
            </w:r>
            <w:r>
              <w:rPr>
                <w:color w:val="0000FF"/>
                <w:sz w:val="18"/>
              </w:rPr>
              <w:t>4525</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14D2103B" w14:textId="77777777" w:rsidR="00000000" w:rsidRDefault="007478C2">
            <w:pPr>
              <w:jc w:val="right"/>
              <w:rPr>
                <w:rFonts w:ascii="宋体" w:hAnsi="宋体"/>
                <w:sz w:val="24"/>
                <w:szCs w:val="24"/>
              </w:rPr>
            </w:pPr>
            <w:r>
              <w:rPr>
                <w:rFonts w:hint="eastAsia"/>
                <w:color w:val="0000FF"/>
                <w:sz w:val="18"/>
              </w:rPr>
              <w:t>（</w:t>
            </w:r>
            <w:r>
              <w:rPr>
                <w:color w:val="0000FF"/>
                <w:sz w:val="18"/>
              </w:rPr>
              <w:t>4526</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59C55729" w14:textId="77777777" w:rsidR="00000000" w:rsidRDefault="007478C2">
            <w:pPr>
              <w:jc w:val="right"/>
              <w:rPr>
                <w:rFonts w:ascii="宋体" w:hAnsi="宋体"/>
                <w:sz w:val="24"/>
                <w:szCs w:val="24"/>
              </w:rPr>
            </w:pPr>
            <w:r>
              <w:rPr>
                <w:rFonts w:hint="eastAsia"/>
                <w:color w:val="0000FF"/>
                <w:sz w:val="18"/>
              </w:rPr>
              <w:t>（</w:t>
            </w:r>
            <w:r>
              <w:rPr>
                <w:color w:val="0000FF"/>
                <w:sz w:val="18"/>
              </w:rPr>
              <w:t>4527</w:t>
            </w:r>
            <w:r>
              <w:rPr>
                <w:rFonts w:hint="eastAsia"/>
                <w:color w:val="0000FF"/>
                <w:sz w:val="18"/>
              </w:rPr>
              <w:t>）</w:t>
            </w:r>
          </w:p>
        </w:tc>
        <w:tc>
          <w:tcPr>
            <w:tcW w:w="1224" w:type="dxa"/>
            <w:tcBorders>
              <w:top w:val="single" w:sz="4" w:space="0" w:color="auto"/>
              <w:left w:val="single" w:sz="4" w:space="0" w:color="auto"/>
              <w:bottom w:val="single" w:sz="4" w:space="0" w:color="auto"/>
              <w:right w:val="single" w:sz="4" w:space="0" w:color="auto"/>
            </w:tcBorders>
          </w:tcPr>
          <w:p w14:paraId="02ADB4C9" w14:textId="77777777" w:rsidR="00000000" w:rsidRDefault="007478C2">
            <w:pPr>
              <w:jc w:val="right"/>
              <w:rPr>
                <w:rFonts w:ascii="宋体" w:hAnsi="宋体"/>
                <w:sz w:val="24"/>
                <w:szCs w:val="24"/>
              </w:rPr>
            </w:pPr>
            <w:r>
              <w:rPr>
                <w:rFonts w:hint="eastAsia"/>
                <w:color w:val="0000FF"/>
                <w:sz w:val="18"/>
              </w:rPr>
              <w:t>（</w:t>
            </w:r>
            <w:r>
              <w:rPr>
                <w:color w:val="0000FF"/>
                <w:sz w:val="18"/>
              </w:rPr>
              <w:t>4528</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tcPr>
          <w:p w14:paraId="5CFD444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4499</w:t>
            </w:r>
            <w:r>
              <w:rPr>
                <w:rFonts w:hint="eastAsia"/>
                <w:color w:val="0000FF"/>
                <w:sz w:val="18"/>
              </w:rPr>
              <w:t>）</w:t>
            </w:r>
          </w:p>
        </w:tc>
      </w:tr>
      <w:tr w:rsidR="00000000" w14:paraId="3599AFB5" w14:textId="77777777">
        <w:trPr>
          <w:trHeight w:val="20"/>
        </w:trPr>
        <w:tc>
          <w:tcPr>
            <w:tcW w:w="1965" w:type="dxa"/>
            <w:tcBorders>
              <w:top w:val="single" w:sz="4" w:space="0" w:color="auto"/>
              <w:left w:val="single" w:sz="4" w:space="0" w:color="auto"/>
              <w:bottom w:val="single" w:sz="4" w:space="0" w:color="auto"/>
              <w:right w:val="single" w:sz="4" w:space="0" w:color="auto"/>
            </w:tcBorders>
            <w:vAlign w:val="center"/>
          </w:tcPr>
          <w:p w14:paraId="303D4C7A" w14:textId="77777777" w:rsidR="00000000" w:rsidRDefault="007478C2">
            <w:pPr>
              <w:rPr>
                <w:rFonts w:ascii="宋体" w:hAnsi="宋体"/>
                <w:sz w:val="24"/>
                <w:szCs w:val="24"/>
              </w:rPr>
            </w:pPr>
            <w:r>
              <w:rPr>
                <w:rFonts w:ascii="宋体" w:hAnsi="宋体" w:hint="eastAsia"/>
                <w:sz w:val="24"/>
                <w:szCs w:val="24"/>
              </w:rPr>
              <w:t>在产品</w:t>
            </w:r>
          </w:p>
        </w:tc>
        <w:tc>
          <w:tcPr>
            <w:tcW w:w="1205" w:type="dxa"/>
            <w:tcBorders>
              <w:top w:val="single" w:sz="4" w:space="0" w:color="auto"/>
              <w:left w:val="single" w:sz="4" w:space="0" w:color="auto"/>
              <w:bottom w:val="single" w:sz="4" w:space="0" w:color="auto"/>
              <w:right w:val="single" w:sz="4" w:space="0" w:color="auto"/>
            </w:tcBorders>
          </w:tcPr>
          <w:p w14:paraId="3AABA1B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4502</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6566ADB5" w14:textId="77777777" w:rsidR="00000000" w:rsidRDefault="007478C2">
            <w:pPr>
              <w:jc w:val="right"/>
              <w:rPr>
                <w:rFonts w:ascii="宋体" w:hAnsi="宋体"/>
                <w:sz w:val="24"/>
                <w:szCs w:val="24"/>
              </w:rPr>
            </w:pPr>
            <w:r>
              <w:rPr>
                <w:rFonts w:hint="eastAsia"/>
                <w:color w:val="0000FF"/>
                <w:sz w:val="18"/>
              </w:rPr>
              <w:t>（</w:t>
            </w:r>
            <w:r>
              <w:rPr>
                <w:color w:val="0000FF"/>
                <w:sz w:val="18"/>
              </w:rPr>
              <w:t>4530</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2F22F19D" w14:textId="77777777" w:rsidR="00000000" w:rsidRDefault="007478C2">
            <w:pPr>
              <w:jc w:val="right"/>
              <w:rPr>
                <w:rFonts w:ascii="宋体" w:hAnsi="宋体"/>
                <w:sz w:val="24"/>
                <w:szCs w:val="24"/>
              </w:rPr>
            </w:pPr>
            <w:r>
              <w:rPr>
                <w:rFonts w:hint="eastAsia"/>
                <w:color w:val="0000FF"/>
                <w:sz w:val="18"/>
              </w:rPr>
              <w:t>（</w:t>
            </w:r>
            <w:r>
              <w:rPr>
                <w:color w:val="0000FF"/>
                <w:sz w:val="18"/>
              </w:rPr>
              <w:t>4531</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6A9BED59" w14:textId="77777777" w:rsidR="00000000" w:rsidRDefault="007478C2">
            <w:pPr>
              <w:jc w:val="right"/>
              <w:rPr>
                <w:rFonts w:ascii="宋体" w:hAnsi="宋体"/>
                <w:sz w:val="24"/>
                <w:szCs w:val="24"/>
              </w:rPr>
            </w:pPr>
            <w:r>
              <w:rPr>
                <w:rFonts w:hint="eastAsia"/>
                <w:color w:val="0000FF"/>
                <w:sz w:val="18"/>
              </w:rPr>
              <w:t>（</w:t>
            </w:r>
            <w:r>
              <w:rPr>
                <w:color w:val="0000FF"/>
                <w:sz w:val="18"/>
              </w:rPr>
              <w:t>4532</w:t>
            </w:r>
            <w:r>
              <w:rPr>
                <w:rFonts w:hint="eastAsia"/>
                <w:color w:val="0000FF"/>
                <w:sz w:val="18"/>
              </w:rPr>
              <w:t>）</w:t>
            </w:r>
          </w:p>
        </w:tc>
        <w:tc>
          <w:tcPr>
            <w:tcW w:w="1224" w:type="dxa"/>
            <w:tcBorders>
              <w:top w:val="single" w:sz="4" w:space="0" w:color="auto"/>
              <w:left w:val="single" w:sz="4" w:space="0" w:color="auto"/>
              <w:right w:val="single" w:sz="4" w:space="0" w:color="auto"/>
            </w:tcBorders>
          </w:tcPr>
          <w:p w14:paraId="7AED5CF3" w14:textId="77777777" w:rsidR="00000000" w:rsidRDefault="007478C2">
            <w:pPr>
              <w:jc w:val="right"/>
              <w:rPr>
                <w:rFonts w:ascii="宋体" w:hAnsi="宋体"/>
                <w:sz w:val="24"/>
                <w:szCs w:val="24"/>
              </w:rPr>
            </w:pPr>
            <w:r>
              <w:rPr>
                <w:rFonts w:hint="eastAsia"/>
                <w:color w:val="0000FF"/>
                <w:sz w:val="18"/>
              </w:rPr>
              <w:t>（</w:t>
            </w:r>
            <w:r>
              <w:rPr>
                <w:color w:val="0000FF"/>
                <w:sz w:val="18"/>
              </w:rPr>
              <w:t>4533</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tcPr>
          <w:p w14:paraId="7F13CC8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4502</w:t>
            </w:r>
            <w:r>
              <w:rPr>
                <w:rFonts w:hint="eastAsia"/>
                <w:color w:val="0000FF"/>
                <w:sz w:val="18"/>
              </w:rPr>
              <w:t>）</w:t>
            </w:r>
          </w:p>
        </w:tc>
      </w:tr>
      <w:tr w:rsidR="00000000" w14:paraId="4B18D27A" w14:textId="77777777">
        <w:trPr>
          <w:trHeight w:val="20"/>
        </w:trPr>
        <w:tc>
          <w:tcPr>
            <w:tcW w:w="1965" w:type="dxa"/>
            <w:tcBorders>
              <w:top w:val="single" w:sz="4" w:space="0" w:color="auto"/>
              <w:left w:val="single" w:sz="4" w:space="0" w:color="auto"/>
              <w:bottom w:val="single" w:sz="4" w:space="0" w:color="auto"/>
              <w:right w:val="single" w:sz="4" w:space="0" w:color="auto"/>
            </w:tcBorders>
            <w:vAlign w:val="center"/>
          </w:tcPr>
          <w:p w14:paraId="63F67ECE" w14:textId="77777777" w:rsidR="00000000" w:rsidRDefault="007478C2">
            <w:pPr>
              <w:rPr>
                <w:rFonts w:ascii="宋体" w:hAnsi="宋体"/>
                <w:sz w:val="24"/>
                <w:szCs w:val="24"/>
              </w:rPr>
            </w:pPr>
            <w:r>
              <w:rPr>
                <w:rFonts w:ascii="宋体" w:hAnsi="宋体" w:hint="eastAsia"/>
                <w:sz w:val="24"/>
                <w:szCs w:val="24"/>
              </w:rPr>
              <w:t>库存商品</w:t>
            </w:r>
          </w:p>
        </w:tc>
        <w:tc>
          <w:tcPr>
            <w:tcW w:w="1205" w:type="dxa"/>
            <w:tcBorders>
              <w:top w:val="single" w:sz="4" w:space="0" w:color="auto"/>
              <w:left w:val="single" w:sz="4" w:space="0" w:color="auto"/>
              <w:bottom w:val="single" w:sz="4" w:space="0" w:color="auto"/>
              <w:right w:val="single" w:sz="4" w:space="0" w:color="auto"/>
            </w:tcBorders>
          </w:tcPr>
          <w:p w14:paraId="026B8CB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4505</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73010C55" w14:textId="77777777" w:rsidR="00000000" w:rsidRDefault="007478C2">
            <w:pPr>
              <w:jc w:val="right"/>
              <w:rPr>
                <w:rFonts w:ascii="宋体" w:hAnsi="宋体"/>
                <w:sz w:val="24"/>
                <w:szCs w:val="24"/>
              </w:rPr>
            </w:pPr>
            <w:r>
              <w:rPr>
                <w:rFonts w:hint="eastAsia"/>
                <w:color w:val="0000FF"/>
                <w:sz w:val="18"/>
              </w:rPr>
              <w:t>（</w:t>
            </w:r>
            <w:r>
              <w:rPr>
                <w:color w:val="0000FF"/>
                <w:sz w:val="18"/>
              </w:rPr>
              <w:t>4535</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0A431544" w14:textId="77777777" w:rsidR="00000000" w:rsidRDefault="007478C2">
            <w:pPr>
              <w:jc w:val="right"/>
              <w:rPr>
                <w:rFonts w:ascii="宋体" w:hAnsi="宋体"/>
                <w:sz w:val="24"/>
                <w:szCs w:val="24"/>
              </w:rPr>
            </w:pPr>
            <w:r>
              <w:rPr>
                <w:rFonts w:hint="eastAsia"/>
                <w:color w:val="0000FF"/>
                <w:sz w:val="18"/>
              </w:rPr>
              <w:t>（</w:t>
            </w:r>
            <w:r>
              <w:rPr>
                <w:color w:val="0000FF"/>
                <w:sz w:val="18"/>
              </w:rPr>
              <w:t>4536</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4A9389F9" w14:textId="77777777" w:rsidR="00000000" w:rsidRDefault="007478C2">
            <w:pPr>
              <w:jc w:val="right"/>
              <w:rPr>
                <w:rFonts w:ascii="宋体" w:hAnsi="宋体"/>
                <w:sz w:val="24"/>
                <w:szCs w:val="24"/>
              </w:rPr>
            </w:pPr>
            <w:r>
              <w:rPr>
                <w:rFonts w:hint="eastAsia"/>
                <w:color w:val="0000FF"/>
                <w:sz w:val="18"/>
              </w:rPr>
              <w:t>（</w:t>
            </w:r>
            <w:r>
              <w:rPr>
                <w:color w:val="0000FF"/>
                <w:sz w:val="18"/>
              </w:rPr>
              <w:t>4537</w:t>
            </w:r>
            <w:r>
              <w:rPr>
                <w:rFonts w:hint="eastAsia"/>
                <w:color w:val="0000FF"/>
                <w:sz w:val="18"/>
              </w:rPr>
              <w:t>）</w:t>
            </w:r>
          </w:p>
        </w:tc>
        <w:tc>
          <w:tcPr>
            <w:tcW w:w="1224" w:type="dxa"/>
            <w:tcBorders>
              <w:left w:val="single" w:sz="4" w:space="0" w:color="auto"/>
              <w:right w:val="single" w:sz="4" w:space="0" w:color="auto"/>
            </w:tcBorders>
          </w:tcPr>
          <w:p w14:paraId="1920FF1C" w14:textId="77777777" w:rsidR="00000000" w:rsidRDefault="007478C2">
            <w:pPr>
              <w:jc w:val="right"/>
              <w:rPr>
                <w:rFonts w:ascii="宋体" w:hAnsi="宋体"/>
                <w:sz w:val="24"/>
                <w:szCs w:val="24"/>
              </w:rPr>
            </w:pPr>
            <w:r>
              <w:rPr>
                <w:rFonts w:hint="eastAsia"/>
                <w:color w:val="0000FF"/>
                <w:sz w:val="18"/>
              </w:rPr>
              <w:t>（</w:t>
            </w:r>
            <w:r>
              <w:rPr>
                <w:color w:val="0000FF"/>
                <w:sz w:val="18"/>
              </w:rPr>
              <w:t>4538</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tcPr>
          <w:p w14:paraId="21E78CF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4505</w:t>
            </w:r>
            <w:r>
              <w:rPr>
                <w:rFonts w:hint="eastAsia"/>
                <w:color w:val="0000FF"/>
                <w:sz w:val="18"/>
              </w:rPr>
              <w:t>）</w:t>
            </w:r>
          </w:p>
        </w:tc>
      </w:tr>
      <w:tr w:rsidR="00000000" w14:paraId="26BCF162" w14:textId="77777777">
        <w:trPr>
          <w:trHeight w:val="20"/>
        </w:trPr>
        <w:tc>
          <w:tcPr>
            <w:tcW w:w="1965" w:type="dxa"/>
            <w:tcBorders>
              <w:top w:val="single" w:sz="4" w:space="0" w:color="auto"/>
              <w:left w:val="single" w:sz="4" w:space="0" w:color="auto"/>
              <w:bottom w:val="single" w:sz="4" w:space="0" w:color="auto"/>
              <w:right w:val="single" w:sz="4" w:space="0" w:color="auto"/>
            </w:tcBorders>
            <w:vAlign w:val="center"/>
          </w:tcPr>
          <w:p w14:paraId="124F62DF" w14:textId="77777777" w:rsidR="00000000" w:rsidRDefault="007478C2">
            <w:pPr>
              <w:rPr>
                <w:rFonts w:ascii="宋体" w:hAnsi="宋体"/>
                <w:sz w:val="24"/>
                <w:szCs w:val="24"/>
              </w:rPr>
            </w:pPr>
            <w:r>
              <w:rPr>
                <w:rFonts w:ascii="宋体" w:hAnsi="宋体" w:hint="eastAsia"/>
                <w:sz w:val="24"/>
                <w:szCs w:val="24"/>
              </w:rPr>
              <w:t>周转材料</w:t>
            </w:r>
          </w:p>
        </w:tc>
        <w:tc>
          <w:tcPr>
            <w:tcW w:w="1205" w:type="dxa"/>
            <w:tcBorders>
              <w:top w:val="single" w:sz="4" w:space="0" w:color="auto"/>
              <w:left w:val="single" w:sz="4" w:space="0" w:color="auto"/>
              <w:bottom w:val="single" w:sz="4" w:space="0" w:color="auto"/>
              <w:right w:val="single" w:sz="4" w:space="0" w:color="auto"/>
            </w:tcBorders>
          </w:tcPr>
          <w:p w14:paraId="0A90C29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4508</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6E86739F" w14:textId="77777777" w:rsidR="00000000" w:rsidRDefault="007478C2">
            <w:pPr>
              <w:jc w:val="right"/>
              <w:rPr>
                <w:rFonts w:ascii="宋体" w:hAnsi="宋体"/>
                <w:sz w:val="24"/>
                <w:szCs w:val="24"/>
              </w:rPr>
            </w:pPr>
            <w:r>
              <w:rPr>
                <w:rFonts w:hint="eastAsia"/>
                <w:color w:val="0000FF"/>
                <w:sz w:val="18"/>
              </w:rPr>
              <w:t>（</w:t>
            </w:r>
            <w:r>
              <w:rPr>
                <w:color w:val="0000FF"/>
                <w:sz w:val="18"/>
              </w:rPr>
              <w:t>4540</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370E8742" w14:textId="77777777" w:rsidR="00000000" w:rsidRDefault="007478C2">
            <w:pPr>
              <w:jc w:val="right"/>
              <w:rPr>
                <w:rFonts w:ascii="宋体" w:hAnsi="宋体"/>
                <w:sz w:val="24"/>
                <w:szCs w:val="24"/>
              </w:rPr>
            </w:pPr>
            <w:r>
              <w:rPr>
                <w:rFonts w:hint="eastAsia"/>
                <w:color w:val="0000FF"/>
                <w:sz w:val="18"/>
              </w:rPr>
              <w:t>（</w:t>
            </w:r>
            <w:r>
              <w:rPr>
                <w:color w:val="0000FF"/>
                <w:sz w:val="18"/>
              </w:rPr>
              <w:t>4541</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4367C96A" w14:textId="77777777" w:rsidR="00000000" w:rsidRDefault="007478C2">
            <w:pPr>
              <w:jc w:val="right"/>
              <w:rPr>
                <w:rFonts w:ascii="宋体" w:hAnsi="宋体"/>
                <w:sz w:val="24"/>
                <w:szCs w:val="24"/>
              </w:rPr>
            </w:pPr>
            <w:r>
              <w:rPr>
                <w:rFonts w:hint="eastAsia"/>
                <w:color w:val="0000FF"/>
                <w:sz w:val="18"/>
              </w:rPr>
              <w:t>（</w:t>
            </w:r>
            <w:r>
              <w:rPr>
                <w:color w:val="0000FF"/>
                <w:sz w:val="18"/>
              </w:rPr>
              <w:t>4542</w:t>
            </w:r>
            <w:r>
              <w:rPr>
                <w:rFonts w:hint="eastAsia"/>
                <w:color w:val="0000FF"/>
                <w:sz w:val="18"/>
              </w:rPr>
              <w:t>）</w:t>
            </w:r>
          </w:p>
        </w:tc>
        <w:tc>
          <w:tcPr>
            <w:tcW w:w="1224" w:type="dxa"/>
            <w:tcBorders>
              <w:left w:val="single" w:sz="4" w:space="0" w:color="auto"/>
              <w:right w:val="single" w:sz="4" w:space="0" w:color="auto"/>
            </w:tcBorders>
          </w:tcPr>
          <w:p w14:paraId="7FA6CA8F" w14:textId="77777777" w:rsidR="00000000" w:rsidRDefault="007478C2">
            <w:pPr>
              <w:jc w:val="right"/>
              <w:rPr>
                <w:rFonts w:ascii="宋体" w:hAnsi="宋体"/>
                <w:sz w:val="24"/>
                <w:szCs w:val="24"/>
              </w:rPr>
            </w:pPr>
            <w:r>
              <w:rPr>
                <w:rFonts w:hint="eastAsia"/>
                <w:color w:val="0000FF"/>
                <w:sz w:val="18"/>
              </w:rPr>
              <w:t>（</w:t>
            </w:r>
            <w:r>
              <w:rPr>
                <w:color w:val="0000FF"/>
                <w:sz w:val="18"/>
              </w:rPr>
              <w:t>4</w:t>
            </w:r>
            <w:r>
              <w:rPr>
                <w:color w:val="0000FF"/>
                <w:sz w:val="18"/>
              </w:rPr>
              <w:t>543</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tcPr>
          <w:p w14:paraId="3CB5D51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4508</w:t>
            </w:r>
            <w:r>
              <w:rPr>
                <w:rFonts w:hint="eastAsia"/>
                <w:color w:val="0000FF"/>
                <w:sz w:val="18"/>
              </w:rPr>
              <w:t>）</w:t>
            </w:r>
          </w:p>
        </w:tc>
      </w:tr>
      <w:tr w:rsidR="00000000" w14:paraId="5B70BCE4" w14:textId="77777777">
        <w:trPr>
          <w:trHeight w:val="20"/>
        </w:trPr>
        <w:tc>
          <w:tcPr>
            <w:tcW w:w="1965" w:type="dxa"/>
            <w:tcBorders>
              <w:top w:val="single" w:sz="4" w:space="0" w:color="auto"/>
              <w:left w:val="single" w:sz="4" w:space="0" w:color="auto"/>
              <w:bottom w:val="single" w:sz="4" w:space="0" w:color="auto"/>
              <w:right w:val="single" w:sz="4" w:space="0" w:color="auto"/>
            </w:tcBorders>
            <w:vAlign w:val="center"/>
          </w:tcPr>
          <w:p w14:paraId="3984F326" w14:textId="77777777" w:rsidR="00000000" w:rsidRDefault="007478C2">
            <w:pPr>
              <w:rPr>
                <w:rFonts w:ascii="宋体" w:hAnsi="宋体"/>
                <w:sz w:val="24"/>
                <w:szCs w:val="24"/>
              </w:rPr>
            </w:pPr>
            <w:r>
              <w:rPr>
                <w:rFonts w:ascii="宋体" w:hAnsi="宋体" w:hint="eastAsia"/>
                <w:sz w:val="24"/>
                <w:szCs w:val="24"/>
              </w:rPr>
              <w:t>合同履约成本</w:t>
            </w:r>
          </w:p>
        </w:tc>
        <w:tc>
          <w:tcPr>
            <w:tcW w:w="1205" w:type="dxa"/>
            <w:tcBorders>
              <w:top w:val="single" w:sz="4" w:space="0" w:color="auto"/>
              <w:left w:val="single" w:sz="4" w:space="0" w:color="auto"/>
              <w:bottom w:val="single" w:sz="4" w:space="0" w:color="auto"/>
              <w:right w:val="single" w:sz="4" w:space="0" w:color="auto"/>
            </w:tcBorders>
            <w:vAlign w:val="center"/>
          </w:tcPr>
          <w:p w14:paraId="3C70DBA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4511</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50A6C618" w14:textId="77777777" w:rsidR="00000000" w:rsidRDefault="007478C2">
            <w:pPr>
              <w:jc w:val="right"/>
              <w:rPr>
                <w:rFonts w:ascii="宋体" w:hAnsi="宋体"/>
                <w:sz w:val="24"/>
                <w:szCs w:val="24"/>
              </w:rPr>
            </w:pPr>
            <w:r>
              <w:rPr>
                <w:rFonts w:hint="eastAsia"/>
                <w:color w:val="0000FF"/>
                <w:sz w:val="18"/>
              </w:rPr>
              <w:t>（</w:t>
            </w:r>
            <w:r>
              <w:rPr>
                <w:color w:val="0000FF"/>
                <w:sz w:val="18"/>
              </w:rPr>
              <w:t>4545</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290A644E" w14:textId="77777777" w:rsidR="00000000" w:rsidRDefault="007478C2">
            <w:pPr>
              <w:jc w:val="right"/>
              <w:rPr>
                <w:rFonts w:ascii="宋体" w:hAnsi="宋体"/>
                <w:sz w:val="24"/>
                <w:szCs w:val="24"/>
              </w:rPr>
            </w:pPr>
            <w:r>
              <w:rPr>
                <w:rFonts w:hint="eastAsia"/>
                <w:color w:val="0000FF"/>
                <w:sz w:val="18"/>
              </w:rPr>
              <w:t>（</w:t>
            </w:r>
            <w:r>
              <w:rPr>
                <w:color w:val="0000FF"/>
                <w:sz w:val="18"/>
              </w:rPr>
              <w:t>4546</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0EB6D928" w14:textId="77777777" w:rsidR="00000000" w:rsidRDefault="007478C2">
            <w:pPr>
              <w:jc w:val="right"/>
              <w:rPr>
                <w:rFonts w:ascii="宋体" w:hAnsi="宋体"/>
                <w:sz w:val="24"/>
                <w:szCs w:val="24"/>
              </w:rPr>
            </w:pPr>
            <w:r>
              <w:rPr>
                <w:rFonts w:hint="eastAsia"/>
                <w:color w:val="0000FF"/>
                <w:sz w:val="18"/>
              </w:rPr>
              <w:t>（</w:t>
            </w:r>
            <w:r>
              <w:rPr>
                <w:color w:val="0000FF"/>
                <w:sz w:val="18"/>
              </w:rPr>
              <w:t>4547</w:t>
            </w:r>
            <w:r>
              <w:rPr>
                <w:rFonts w:hint="eastAsia"/>
                <w:color w:val="0000FF"/>
                <w:sz w:val="18"/>
              </w:rPr>
              <w:t>）</w:t>
            </w:r>
          </w:p>
        </w:tc>
        <w:tc>
          <w:tcPr>
            <w:tcW w:w="1224" w:type="dxa"/>
            <w:tcBorders>
              <w:left w:val="single" w:sz="4" w:space="0" w:color="auto"/>
              <w:right w:val="single" w:sz="4" w:space="0" w:color="auto"/>
            </w:tcBorders>
          </w:tcPr>
          <w:p w14:paraId="17B59EB0" w14:textId="77777777" w:rsidR="00000000" w:rsidRDefault="007478C2">
            <w:pPr>
              <w:jc w:val="right"/>
              <w:rPr>
                <w:rFonts w:ascii="宋体" w:hAnsi="宋体"/>
                <w:sz w:val="24"/>
                <w:szCs w:val="24"/>
              </w:rPr>
            </w:pPr>
            <w:r>
              <w:rPr>
                <w:rFonts w:hint="eastAsia"/>
                <w:color w:val="0000FF"/>
                <w:sz w:val="18"/>
              </w:rPr>
              <w:t>（</w:t>
            </w:r>
            <w:r>
              <w:rPr>
                <w:color w:val="0000FF"/>
                <w:sz w:val="18"/>
              </w:rPr>
              <w:t>4548</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vAlign w:val="center"/>
          </w:tcPr>
          <w:p w14:paraId="2D95808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4511</w:t>
            </w:r>
            <w:r>
              <w:rPr>
                <w:rFonts w:hint="eastAsia"/>
                <w:color w:val="0000FF"/>
                <w:sz w:val="18"/>
              </w:rPr>
              <w:t>）</w:t>
            </w:r>
          </w:p>
        </w:tc>
      </w:tr>
      <w:tr w:rsidR="00000000" w14:paraId="5FD06E99" w14:textId="77777777">
        <w:trPr>
          <w:trHeight w:val="20"/>
        </w:trPr>
        <w:tc>
          <w:tcPr>
            <w:tcW w:w="1965" w:type="dxa"/>
            <w:tcBorders>
              <w:top w:val="single" w:sz="4" w:space="0" w:color="auto"/>
              <w:left w:val="single" w:sz="4" w:space="0" w:color="auto"/>
              <w:bottom w:val="single" w:sz="4" w:space="0" w:color="auto"/>
              <w:right w:val="single" w:sz="4" w:space="0" w:color="auto"/>
            </w:tcBorders>
            <w:vAlign w:val="center"/>
          </w:tcPr>
          <w:p w14:paraId="0F0B6EB7" w14:textId="77777777" w:rsidR="00000000" w:rsidRDefault="007478C2">
            <w:pPr>
              <w:rPr>
                <w:rFonts w:ascii="宋体" w:hAnsi="宋体"/>
                <w:sz w:val="24"/>
                <w:szCs w:val="24"/>
              </w:rPr>
            </w:pPr>
            <w:r>
              <w:rPr>
                <w:rFonts w:ascii="宋体" w:hAnsi="宋体" w:hint="eastAsia"/>
                <w:sz w:val="24"/>
                <w:szCs w:val="24"/>
              </w:rPr>
              <w:t>…</w:t>
            </w:r>
            <w:r>
              <w:rPr>
                <w:rFonts w:hint="eastAsia"/>
                <w:color w:val="0000FF"/>
                <w:sz w:val="18"/>
              </w:rPr>
              <w:t>（</w:t>
            </w:r>
            <w:r>
              <w:rPr>
                <w:color w:val="0000FF"/>
                <w:sz w:val="18"/>
              </w:rPr>
              <w:t>4515</w:t>
            </w:r>
            <w:r>
              <w:rPr>
                <w:rFonts w:hint="eastAsia"/>
                <w:color w:val="0000FF"/>
                <w:sz w:val="18"/>
              </w:rPr>
              <w:t>）</w:t>
            </w:r>
          </w:p>
        </w:tc>
        <w:tc>
          <w:tcPr>
            <w:tcW w:w="1205" w:type="dxa"/>
            <w:tcBorders>
              <w:top w:val="single" w:sz="4" w:space="0" w:color="auto"/>
              <w:left w:val="single" w:sz="4" w:space="0" w:color="auto"/>
              <w:bottom w:val="single" w:sz="4" w:space="0" w:color="auto"/>
              <w:right w:val="single" w:sz="4" w:space="0" w:color="auto"/>
            </w:tcBorders>
          </w:tcPr>
          <w:p w14:paraId="44A32DE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4517</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4326004B" w14:textId="77777777" w:rsidR="00000000" w:rsidRDefault="007478C2">
            <w:pPr>
              <w:jc w:val="right"/>
              <w:rPr>
                <w:rFonts w:ascii="宋体" w:hAnsi="宋体"/>
                <w:sz w:val="24"/>
                <w:szCs w:val="24"/>
              </w:rPr>
            </w:pPr>
            <w:r>
              <w:rPr>
                <w:rFonts w:hint="eastAsia"/>
                <w:color w:val="0000FF"/>
                <w:sz w:val="18"/>
              </w:rPr>
              <w:t>（</w:t>
            </w:r>
            <w:r>
              <w:rPr>
                <w:color w:val="0000FF"/>
                <w:sz w:val="18"/>
              </w:rPr>
              <w:t>4553</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23E60840" w14:textId="77777777" w:rsidR="00000000" w:rsidRDefault="007478C2">
            <w:pPr>
              <w:jc w:val="right"/>
              <w:rPr>
                <w:rFonts w:ascii="宋体" w:hAnsi="宋体"/>
                <w:sz w:val="24"/>
                <w:szCs w:val="24"/>
              </w:rPr>
            </w:pPr>
            <w:r>
              <w:rPr>
                <w:rFonts w:hint="eastAsia"/>
                <w:color w:val="0000FF"/>
                <w:sz w:val="18"/>
              </w:rPr>
              <w:t>（</w:t>
            </w:r>
            <w:r>
              <w:rPr>
                <w:color w:val="0000FF"/>
                <w:sz w:val="18"/>
              </w:rPr>
              <w:t>4554</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4AD75245" w14:textId="77777777" w:rsidR="00000000" w:rsidRDefault="007478C2">
            <w:pPr>
              <w:jc w:val="right"/>
              <w:rPr>
                <w:rFonts w:ascii="宋体" w:hAnsi="宋体"/>
                <w:sz w:val="24"/>
                <w:szCs w:val="24"/>
              </w:rPr>
            </w:pPr>
            <w:r>
              <w:rPr>
                <w:rFonts w:hint="eastAsia"/>
                <w:color w:val="0000FF"/>
                <w:sz w:val="18"/>
              </w:rPr>
              <w:t>（</w:t>
            </w:r>
            <w:r>
              <w:rPr>
                <w:color w:val="0000FF"/>
                <w:sz w:val="18"/>
              </w:rPr>
              <w:t>4555</w:t>
            </w:r>
            <w:r>
              <w:rPr>
                <w:rFonts w:hint="eastAsia"/>
                <w:color w:val="0000FF"/>
                <w:sz w:val="18"/>
              </w:rPr>
              <w:t>）</w:t>
            </w:r>
          </w:p>
        </w:tc>
        <w:tc>
          <w:tcPr>
            <w:tcW w:w="1224" w:type="dxa"/>
            <w:tcBorders>
              <w:left w:val="single" w:sz="4" w:space="0" w:color="auto"/>
              <w:right w:val="single" w:sz="4" w:space="0" w:color="auto"/>
            </w:tcBorders>
          </w:tcPr>
          <w:p w14:paraId="417C04CC" w14:textId="77777777" w:rsidR="00000000" w:rsidRDefault="007478C2">
            <w:pPr>
              <w:jc w:val="right"/>
              <w:rPr>
                <w:rFonts w:ascii="宋体" w:hAnsi="宋体"/>
                <w:sz w:val="24"/>
                <w:szCs w:val="24"/>
              </w:rPr>
            </w:pPr>
            <w:r>
              <w:rPr>
                <w:rFonts w:hint="eastAsia"/>
                <w:color w:val="0000FF"/>
                <w:sz w:val="18"/>
              </w:rPr>
              <w:t>（</w:t>
            </w:r>
            <w:r>
              <w:rPr>
                <w:color w:val="0000FF"/>
                <w:sz w:val="18"/>
              </w:rPr>
              <w:t>4556</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tcPr>
          <w:p w14:paraId="4DD0D6E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4517</w:t>
            </w:r>
            <w:r>
              <w:rPr>
                <w:rFonts w:hint="eastAsia"/>
                <w:color w:val="0000FF"/>
                <w:sz w:val="18"/>
              </w:rPr>
              <w:t>）</w:t>
            </w:r>
          </w:p>
        </w:tc>
      </w:tr>
      <w:tr w:rsidR="00000000" w14:paraId="59AFD379" w14:textId="77777777">
        <w:trPr>
          <w:trHeight w:val="20"/>
        </w:trPr>
        <w:tc>
          <w:tcPr>
            <w:tcW w:w="1965" w:type="dxa"/>
            <w:tcBorders>
              <w:top w:val="single" w:sz="4" w:space="0" w:color="auto"/>
              <w:left w:val="single" w:sz="4" w:space="0" w:color="auto"/>
              <w:bottom w:val="single" w:sz="4" w:space="0" w:color="auto"/>
              <w:right w:val="single" w:sz="4" w:space="0" w:color="auto"/>
            </w:tcBorders>
          </w:tcPr>
          <w:p w14:paraId="5A2FBCE5" w14:textId="77777777" w:rsidR="00000000" w:rsidRDefault="007478C2">
            <w:pPr>
              <w:jc w:val="center"/>
              <w:rPr>
                <w:rFonts w:ascii="宋体" w:hAnsi="宋体"/>
                <w:sz w:val="24"/>
                <w:szCs w:val="24"/>
              </w:rPr>
            </w:pPr>
            <w:r>
              <w:rPr>
                <w:rFonts w:ascii="宋体" w:hAnsi="宋体" w:hint="eastAsia"/>
                <w:sz w:val="24"/>
                <w:szCs w:val="24"/>
              </w:rPr>
              <w:t>合计</w:t>
            </w:r>
          </w:p>
        </w:tc>
        <w:tc>
          <w:tcPr>
            <w:tcW w:w="1205" w:type="dxa"/>
            <w:tcBorders>
              <w:top w:val="single" w:sz="4" w:space="0" w:color="auto"/>
              <w:left w:val="single" w:sz="4" w:space="0" w:color="auto"/>
              <w:bottom w:val="single" w:sz="4" w:space="0" w:color="auto"/>
              <w:right w:val="single" w:sz="4" w:space="0" w:color="auto"/>
            </w:tcBorders>
          </w:tcPr>
          <w:p w14:paraId="746E8AC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4520</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4FD01D6F" w14:textId="77777777" w:rsidR="00000000" w:rsidRDefault="007478C2">
            <w:pPr>
              <w:jc w:val="right"/>
              <w:rPr>
                <w:rFonts w:ascii="宋体" w:hAnsi="宋体"/>
                <w:sz w:val="24"/>
                <w:szCs w:val="24"/>
              </w:rPr>
            </w:pPr>
            <w:r>
              <w:rPr>
                <w:rFonts w:hint="eastAsia"/>
                <w:color w:val="0000FF"/>
                <w:sz w:val="18"/>
              </w:rPr>
              <w:t>（</w:t>
            </w:r>
            <w:r>
              <w:rPr>
                <w:color w:val="0000FF"/>
                <w:sz w:val="18"/>
              </w:rPr>
              <w:t>4558</w:t>
            </w:r>
            <w:r>
              <w:rPr>
                <w:rFonts w:hint="eastAsia"/>
                <w:color w:val="0000FF"/>
                <w:sz w:val="18"/>
              </w:rPr>
              <w:t>）</w:t>
            </w:r>
          </w:p>
        </w:tc>
        <w:tc>
          <w:tcPr>
            <w:tcW w:w="1222" w:type="dxa"/>
            <w:tcBorders>
              <w:top w:val="single" w:sz="4" w:space="0" w:color="auto"/>
              <w:left w:val="single" w:sz="4" w:space="0" w:color="auto"/>
              <w:bottom w:val="single" w:sz="4" w:space="0" w:color="auto"/>
              <w:right w:val="single" w:sz="4" w:space="0" w:color="auto"/>
            </w:tcBorders>
          </w:tcPr>
          <w:p w14:paraId="7E061D70" w14:textId="77777777" w:rsidR="00000000" w:rsidRDefault="007478C2">
            <w:pPr>
              <w:jc w:val="right"/>
              <w:rPr>
                <w:rFonts w:ascii="宋体" w:hAnsi="宋体"/>
                <w:sz w:val="24"/>
                <w:szCs w:val="24"/>
              </w:rPr>
            </w:pPr>
            <w:r>
              <w:rPr>
                <w:rFonts w:hint="eastAsia"/>
                <w:color w:val="0000FF"/>
                <w:sz w:val="18"/>
              </w:rPr>
              <w:t>（</w:t>
            </w:r>
            <w:r>
              <w:rPr>
                <w:color w:val="0000FF"/>
                <w:sz w:val="18"/>
              </w:rPr>
              <w:t>4559</w:t>
            </w:r>
            <w:r>
              <w:rPr>
                <w:rFonts w:hint="eastAsia"/>
                <w:color w:val="0000FF"/>
                <w:sz w:val="18"/>
              </w:rPr>
              <w:t>）</w:t>
            </w:r>
          </w:p>
        </w:tc>
        <w:tc>
          <w:tcPr>
            <w:tcW w:w="1233" w:type="dxa"/>
            <w:tcBorders>
              <w:top w:val="single" w:sz="4" w:space="0" w:color="auto"/>
              <w:left w:val="single" w:sz="4" w:space="0" w:color="auto"/>
              <w:bottom w:val="single" w:sz="4" w:space="0" w:color="auto"/>
              <w:right w:val="single" w:sz="4" w:space="0" w:color="auto"/>
            </w:tcBorders>
          </w:tcPr>
          <w:p w14:paraId="4BA44407" w14:textId="77777777" w:rsidR="00000000" w:rsidRDefault="007478C2">
            <w:pPr>
              <w:jc w:val="right"/>
              <w:rPr>
                <w:rFonts w:ascii="宋体" w:hAnsi="宋体"/>
                <w:sz w:val="24"/>
                <w:szCs w:val="24"/>
              </w:rPr>
            </w:pPr>
            <w:r>
              <w:rPr>
                <w:rFonts w:hint="eastAsia"/>
                <w:color w:val="0000FF"/>
                <w:sz w:val="18"/>
              </w:rPr>
              <w:t>（</w:t>
            </w:r>
            <w:r>
              <w:rPr>
                <w:color w:val="0000FF"/>
                <w:sz w:val="18"/>
              </w:rPr>
              <w:t>4560</w:t>
            </w:r>
            <w:r>
              <w:rPr>
                <w:rFonts w:hint="eastAsia"/>
                <w:color w:val="0000FF"/>
                <w:sz w:val="18"/>
              </w:rPr>
              <w:t>）</w:t>
            </w:r>
          </w:p>
        </w:tc>
        <w:tc>
          <w:tcPr>
            <w:tcW w:w="1224" w:type="dxa"/>
            <w:tcBorders>
              <w:left w:val="single" w:sz="4" w:space="0" w:color="auto"/>
              <w:bottom w:val="single" w:sz="4" w:space="0" w:color="auto"/>
              <w:right w:val="single" w:sz="4" w:space="0" w:color="auto"/>
            </w:tcBorders>
          </w:tcPr>
          <w:p w14:paraId="77D2A192" w14:textId="77777777" w:rsidR="00000000" w:rsidRDefault="007478C2">
            <w:pPr>
              <w:jc w:val="right"/>
              <w:rPr>
                <w:rFonts w:ascii="宋体" w:hAnsi="宋体"/>
                <w:sz w:val="24"/>
                <w:szCs w:val="24"/>
              </w:rPr>
            </w:pPr>
            <w:r>
              <w:rPr>
                <w:rFonts w:hint="eastAsia"/>
                <w:color w:val="0000FF"/>
                <w:sz w:val="18"/>
              </w:rPr>
              <w:t>（</w:t>
            </w:r>
            <w:r>
              <w:rPr>
                <w:color w:val="0000FF"/>
                <w:sz w:val="18"/>
              </w:rPr>
              <w:t>4561</w:t>
            </w:r>
            <w:r>
              <w:rPr>
                <w:rFonts w:hint="eastAsia"/>
                <w:color w:val="0000FF"/>
                <w:sz w:val="18"/>
              </w:rPr>
              <w:t>）</w:t>
            </w:r>
          </w:p>
        </w:tc>
        <w:tc>
          <w:tcPr>
            <w:tcW w:w="1215" w:type="dxa"/>
            <w:tcBorders>
              <w:top w:val="single" w:sz="4" w:space="0" w:color="auto"/>
              <w:left w:val="single" w:sz="4" w:space="0" w:color="auto"/>
              <w:bottom w:val="single" w:sz="4" w:space="0" w:color="auto"/>
              <w:right w:val="single" w:sz="4" w:space="0" w:color="auto"/>
            </w:tcBorders>
          </w:tcPr>
          <w:p w14:paraId="668D66D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4520</w:t>
            </w:r>
            <w:r>
              <w:rPr>
                <w:rFonts w:hint="eastAsia"/>
                <w:color w:val="0000FF"/>
                <w:sz w:val="18"/>
              </w:rPr>
              <w:t>）</w:t>
            </w:r>
          </w:p>
        </w:tc>
      </w:tr>
    </w:tbl>
    <w:p w14:paraId="4950A2B9" w14:textId="77777777" w:rsidR="00000000" w:rsidRDefault="007478C2">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4562</w:t>
      </w:r>
      <w:r>
        <w:rPr>
          <w:rFonts w:hint="eastAsia"/>
          <w:color w:val="0000FF"/>
          <w:sz w:val="18"/>
        </w:rPr>
        <w:t>）</w:t>
      </w:r>
    </w:p>
    <w:p w14:paraId="357F5DE9" w14:textId="77777777" w:rsidR="00000000" w:rsidRDefault="007478C2">
      <w:pPr>
        <w:rPr>
          <w:rFonts w:ascii="宋体" w:hAnsi="宋体"/>
          <w:b/>
          <w:sz w:val="24"/>
        </w:rPr>
      </w:pPr>
    </w:p>
    <w:p w14:paraId="72429127"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8.3</w:t>
      </w:r>
      <w:r>
        <w:rPr>
          <w:rFonts w:ascii="宋体" w:hAnsi="宋体" w:hint="eastAsia"/>
          <w:b/>
          <w:sz w:val="24"/>
        </w:rPr>
        <w:t xml:space="preserve"> </w:t>
      </w:r>
      <w:r>
        <w:rPr>
          <w:rFonts w:ascii="宋体" w:hAnsi="宋体"/>
          <w:b/>
          <w:sz w:val="24"/>
        </w:rPr>
        <w:t>报告期末</w:t>
      </w:r>
      <w:r>
        <w:rPr>
          <w:rFonts w:ascii="宋体" w:hAnsi="宋体" w:hint="eastAsia"/>
          <w:b/>
          <w:sz w:val="24"/>
        </w:rPr>
        <w:t>存货余额含借款费用资本化金额的说明（如有）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58873F3" w14:textId="77777777">
        <w:tc>
          <w:tcPr>
            <w:tcW w:w="9286" w:type="dxa"/>
          </w:tcPr>
          <w:p w14:paraId="7EC77961" w14:textId="77777777" w:rsidR="00000000" w:rsidRDefault="007478C2">
            <w:pPr>
              <w:spacing w:line="360" w:lineRule="auto"/>
              <w:outlineLvl w:val="2"/>
            </w:pPr>
            <w:r>
              <w:rPr>
                <w:rFonts w:hint="eastAsia"/>
                <w:color w:val="0000FF"/>
                <w:sz w:val="18"/>
              </w:rPr>
              <w:t>（</w:t>
            </w:r>
            <w:r>
              <w:rPr>
                <w:rFonts w:hint="eastAsia"/>
                <w:color w:val="0000FF"/>
                <w:sz w:val="18"/>
              </w:rPr>
              <w:t>4</w:t>
            </w:r>
            <w:r>
              <w:rPr>
                <w:color w:val="0000FF"/>
                <w:sz w:val="18"/>
              </w:rPr>
              <w:t>245</w:t>
            </w:r>
            <w:r>
              <w:rPr>
                <w:rFonts w:hint="eastAsia"/>
                <w:color w:val="0000FF"/>
                <w:sz w:val="18"/>
              </w:rPr>
              <w:t>）</w:t>
            </w:r>
          </w:p>
        </w:tc>
      </w:tr>
    </w:tbl>
    <w:p w14:paraId="1ED518E8" w14:textId="77777777" w:rsidR="00000000" w:rsidRDefault="007478C2">
      <w:pPr>
        <w:rPr>
          <w:rFonts w:ascii="宋体" w:hAnsi="宋体"/>
          <w:b/>
          <w:sz w:val="24"/>
        </w:rPr>
      </w:pPr>
    </w:p>
    <w:p w14:paraId="702937C6"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8.4</w:t>
      </w:r>
      <w:r>
        <w:rPr>
          <w:rFonts w:ascii="宋体" w:hAnsi="宋体" w:hint="eastAsia"/>
          <w:b/>
          <w:sz w:val="24"/>
        </w:rPr>
        <w:t xml:space="preserve"> </w:t>
      </w:r>
      <w:r>
        <w:rPr>
          <w:rFonts w:ascii="宋体" w:hAnsi="宋体"/>
          <w:b/>
          <w:sz w:val="24"/>
        </w:rPr>
        <w:t>报告期内</w:t>
      </w:r>
      <w:r>
        <w:rPr>
          <w:rFonts w:ascii="宋体" w:hAnsi="宋体" w:hint="eastAsia"/>
          <w:b/>
          <w:sz w:val="24"/>
        </w:rPr>
        <w:t>合同履约成本摊销金额的说明（如有）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1998892" w14:textId="77777777">
        <w:tc>
          <w:tcPr>
            <w:tcW w:w="9286" w:type="dxa"/>
          </w:tcPr>
          <w:p w14:paraId="784D894F" w14:textId="77777777" w:rsidR="00000000" w:rsidRDefault="007478C2">
            <w:pPr>
              <w:spacing w:line="360" w:lineRule="auto"/>
              <w:outlineLvl w:val="2"/>
            </w:pPr>
            <w:r>
              <w:rPr>
                <w:rFonts w:hint="eastAsia"/>
                <w:color w:val="0000FF"/>
                <w:sz w:val="18"/>
              </w:rPr>
              <w:t>（</w:t>
            </w:r>
            <w:r>
              <w:rPr>
                <w:rFonts w:hint="eastAsia"/>
                <w:color w:val="0000FF"/>
                <w:sz w:val="18"/>
              </w:rPr>
              <w:t>4</w:t>
            </w:r>
            <w:r>
              <w:rPr>
                <w:color w:val="0000FF"/>
                <w:sz w:val="18"/>
              </w:rPr>
              <w:t>246</w:t>
            </w:r>
            <w:r>
              <w:rPr>
                <w:rFonts w:hint="eastAsia"/>
                <w:color w:val="0000FF"/>
                <w:sz w:val="18"/>
              </w:rPr>
              <w:t>）</w:t>
            </w:r>
          </w:p>
        </w:tc>
      </w:tr>
    </w:tbl>
    <w:p w14:paraId="0A192009" w14:textId="77777777" w:rsidR="00000000" w:rsidRDefault="007478C2">
      <w:pPr>
        <w:rPr>
          <w:rFonts w:ascii="宋体" w:hAnsi="宋体"/>
          <w:b/>
          <w:sz w:val="24"/>
        </w:rPr>
      </w:pPr>
    </w:p>
    <w:p w14:paraId="00EEA854"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9</w:t>
      </w:r>
      <w:r>
        <w:rPr>
          <w:rFonts w:ascii="宋体" w:hAnsi="宋体" w:hint="eastAsia"/>
          <w:b/>
          <w:sz w:val="24"/>
        </w:rPr>
        <w:t xml:space="preserve"> </w:t>
      </w:r>
      <w:r>
        <w:rPr>
          <w:rFonts w:ascii="宋体" w:hAnsi="宋体" w:hint="eastAsia"/>
          <w:b/>
          <w:sz w:val="24"/>
        </w:rPr>
        <w:t>合同资产（如有）</w:t>
      </w:r>
    </w:p>
    <w:p w14:paraId="5EBC54B0"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9</w:t>
      </w:r>
      <w:r>
        <w:rPr>
          <w:rFonts w:ascii="宋体" w:hAnsi="宋体" w:hint="eastAsia"/>
          <w:b/>
          <w:sz w:val="24"/>
        </w:rPr>
        <w:t>.</w:t>
      </w:r>
      <w:r>
        <w:rPr>
          <w:rFonts w:ascii="宋体" w:hAnsi="宋体"/>
          <w:b/>
          <w:sz w:val="24"/>
        </w:rPr>
        <w:t xml:space="preserve">1 </w:t>
      </w:r>
      <w:r>
        <w:rPr>
          <w:rFonts w:ascii="宋体" w:hAnsi="宋体" w:hint="eastAsia"/>
          <w:b/>
          <w:sz w:val="24"/>
        </w:rPr>
        <w:t>合同资产情况（如有）</w:t>
      </w:r>
    </w:p>
    <w:p w14:paraId="7A09CA4A"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9"/>
        <w:gridCol w:w="1286"/>
        <w:gridCol w:w="1286"/>
        <w:gridCol w:w="1286"/>
        <w:gridCol w:w="1286"/>
        <w:gridCol w:w="1286"/>
        <w:gridCol w:w="1287"/>
      </w:tblGrid>
      <w:tr w:rsidR="00000000" w14:paraId="4A4445E6" w14:textId="77777777">
        <w:trPr>
          <w:trHeight w:val="300"/>
          <w:tblHeader/>
        </w:trPr>
        <w:tc>
          <w:tcPr>
            <w:tcW w:w="1569" w:type="dxa"/>
            <w:vMerge w:val="restart"/>
            <w:vAlign w:val="center"/>
          </w:tcPr>
          <w:p w14:paraId="64A262D4"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858" w:type="dxa"/>
            <w:gridSpan w:val="3"/>
            <w:vAlign w:val="center"/>
          </w:tcPr>
          <w:p w14:paraId="44B65939" w14:textId="77777777" w:rsidR="00000000" w:rsidRDefault="007478C2">
            <w:pPr>
              <w:jc w:val="center"/>
              <w:rPr>
                <w:rFonts w:ascii="宋体" w:hAnsi="宋体"/>
                <w:sz w:val="24"/>
              </w:rPr>
            </w:pPr>
            <w:r>
              <w:rPr>
                <w:rFonts w:ascii="宋体" w:hAnsi="宋体" w:hint="eastAsia"/>
                <w:sz w:val="24"/>
              </w:rPr>
              <w:t>本期末</w:t>
            </w:r>
          </w:p>
          <w:p w14:paraId="2289C35D" w14:textId="77777777" w:rsidR="00000000" w:rsidRDefault="007478C2">
            <w:pPr>
              <w:tabs>
                <w:tab w:val="left" w:pos="196"/>
                <w:tab w:val="left" w:pos="426"/>
              </w:tabs>
              <w:snapToGrid w:val="0"/>
              <w:jc w:val="center"/>
              <w:rPr>
                <w:rFonts w:ascii="Arial Narrow" w:hAnsi="Arial Narrow"/>
                <w:b/>
                <w:bCs/>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859" w:type="dxa"/>
            <w:gridSpan w:val="3"/>
            <w:vAlign w:val="center"/>
          </w:tcPr>
          <w:p w14:paraId="1A189098" w14:textId="77777777" w:rsidR="00000000" w:rsidRDefault="007478C2">
            <w:pPr>
              <w:jc w:val="center"/>
              <w:rPr>
                <w:rFonts w:ascii="宋体" w:hAnsi="宋体"/>
                <w:sz w:val="24"/>
              </w:rPr>
            </w:pPr>
            <w:r>
              <w:rPr>
                <w:rFonts w:ascii="宋体" w:hAnsi="宋体" w:hint="eastAsia"/>
                <w:sz w:val="24"/>
              </w:rPr>
              <w:t>上年度末</w:t>
            </w:r>
          </w:p>
          <w:p w14:paraId="3B6FC779"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6B48A525" w14:textId="77777777">
        <w:trPr>
          <w:trHeight w:val="300"/>
          <w:tblHeader/>
        </w:trPr>
        <w:tc>
          <w:tcPr>
            <w:tcW w:w="1569" w:type="dxa"/>
            <w:vMerge/>
            <w:vAlign w:val="center"/>
          </w:tcPr>
          <w:p w14:paraId="383A5355" w14:textId="77777777" w:rsidR="00000000" w:rsidRDefault="007478C2">
            <w:pPr>
              <w:tabs>
                <w:tab w:val="left" w:pos="196"/>
                <w:tab w:val="left" w:pos="426"/>
              </w:tabs>
              <w:snapToGrid w:val="0"/>
              <w:rPr>
                <w:rFonts w:ascii="Arial Narrow" w:hAnsi="Arial Narrow"/>
                <w:sz w:val="24"/>
                <w:szCs w:val="24"/>
              </w:rPr>
            </w:pPr>
          </w:p>
        </w:tc>
        <w:tc>
          <w:tcPr>
            <w:tcW w:w="1286" w:type="dxa"/>
            <w:vAlign w:val="center"/>
          </w:tcPr>
          <w:p w14:paraId="309BC85C"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1286" w:type="dxa"/>
            <w:vAlign w:val="center"/>
          </w:tcPr>
          <w:p w14:paraId="63623B26"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减值准备</w:t>
            </w:r>
          </w:p>
        </w:tc>
        <w:tc>
          <w:tcPr>
            <w:tcW w:w="1286" w:type="dxa"/>
            <w:vAlign w:val="center"/>
          </w:tcPr>
          <w:p w14:paraId="4A8416D1"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c>
          <w:tcPr>
            <w:tcW w:w="1286" w:type="dxa"/>
            <w:vAlign w:val="center"/>
          </w:tcPr>
          <w:p w14:paraId="486C2CFD"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1286" w:type="dxa"/>
            <w:vAlign w:val="center"/>
          </w:tcPr>
          <w:p w14:paraId="7906B050"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减值准备</w:t>
            </w:r>
          </w:p>
        </w:tc>
        <w:tc>
          <w:tcPr>
            <w:tcW w:w="1287" w:type="dxa"/>
            <w:vAlign w:val="center"/>
          </w:tcPr>
          <w:p w14:paraId="10A6D511"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r>
      <w:tr w:rsidR="00000000" w14:paraId="6D4311A1" w14:textId="77777777">
        <w:trPr>
          <w:trHeight w:val="300"/>
        </w:trPr>
        <w:tc>
          <w:tcPr>
            <w:tcW w:w="1569" w:type="dxa"/>
          </w:tcPr>
          <w:p w14:paraId="5CF47094" w14:textId="77777777" w:rsidR="00000000" w:rsidRDefault="007478C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4566</w:t>
            </w:r>
            <w:r>
              <w:rPr>
                <w:rFonts w:hint="eastAsia"/>
                <w:color w:val="0000FF"/>
                <w:sz w:val="18"/>
              </w:rPr>
              <w:t>）</w:t>
            </w:r>
          </w:p>
        </w:tc>
        <w:tc>
          <w:tcPr>
            <w:tcW w:w="1286" w:type="dxa"/>
          </w:tcPr>
          <w:p w14:paraId="288FCC9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4567</w:t>
            </w:r>
            <w:r>
              <w:rPr>
                <w:rFonts w:hint="eastAsia"/>
                <w:color w:val="0000FF"/>
                <w:sz w:val="18"/>
              </w:rPr>
              <w:t>）</w:t>
            </w:r>
          </w:p>
        </w:tc>
        <w:tc>
          <w:tcPr>
            <w:tcW w:w="1286" w:type="dxa"/>
          </w:tcPr>
          <w:p w14:paraId="2FA862C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4568</w:t>
            </w:r>
            <w:r>
              <w:rPr>
                <w:rFonts w:hint="eastAsia"/>
                <w:color w:val="0000FF"/>
                <w:sz w:val="18"/>
              </w:rPr>
              <w:t>）</w:t>
            </w:r>
          </w:p>
        </w:tc>
        <w:tc>
          <w:tcPr>
            <w:tcW w:w="1286" w:type="dxa"/>
          </w:tcPr>
          <w:p w14:paraId="69E1F5F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4569</w:t>
            </w:r>
            <w:r>
              <w:rPr>
                <w:rFonts w:hint="eastAsia"/>
                <w:color w:val="0000FF"/>
                <w:sz w:val="18"/>
              </w:rPr>
              <w:t>）</w:t>
            </w:r>
          </w:p>
        </w:tc>
        <w:tc>
          <w:tcPr>
            <w:tcW w:w="1286" w:type="dxa"/>
          </w:tcPr>
          <w:p w14:paraId="1CA5A26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4567</w:t>
            </w:r>
            <w:r>
              <w:rPr>
                <w:rFonts w:hint="eastAsia"/>
                <w:color w:val="0000FF"/>
                <w:sz w:val="18"/>
              </w:rPr>
              <w:t>）</w:t>
            </w:r>
          </w:p>
        </w:tc>
        <w:tc>
          <w:tcPr>
            <w:tcW w:w="1286" w:type="dxa"/>
          </w:tcPr>
          <w:p w14:paraId="1954209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4568</w:t>
            </w:r>
            <w:r>
              <w:rPr>
                <w:rFonts w:hint="eastAsia"/>
                <w:color w:val="0000FF"/>
                <w:sz w:val="18"/>
              </w:rPr>
              <w:t>）</w:t>
            </w:r>
          </w:p>
        </w:tc>
        <w:tc>
          <w:tcPr>
            <w:tcW w:w="1287" w:type="dxa"/>
          </w:tcPr>
          <w:p w14:paraId="4B71F14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4569</w:t>
            </w:r>
            <w:r>
              <w:rPr>
                <w:rFonts w:hint="eastAsia"/>
                <w:color w:val="0000FF"/>
                <w:sz w:val="18"/>
              </w:rPr>
              <w:t>）</w:t>
            </w:r>
          </w:p>
        </w:tc>
      </w:tr>
      <w:tr w:rsidR="00000000" w14:paraId="44D6916C" w14:textId="77777777">
        <w:trPr>
          <w:trHeight w:val="300"/>
        </w:trPr>
        <w:tc>
          <w:tcPr>
            <w:tcW w:w="1569" w:type="dxa"/>
            <w:vAlign w:val="center"/>
          </w:tcPr>
          <w:p w14:paraId="41083497" w14:textId="77777777" w:rsidR="00000000" w:rsidRDefault="007478C2">
            <w:pPr>
              <w:tabs>
                <w:tab w:val="left" w:pos="196"/>
                <w:tab w:val="left" w:pos="426"/>
              </w:tabs>
              <w:snapToGrid w:val="0"/>
              <w:rPr>
                <w:rFonts w:ascii="Arial Narrow" w:hAnsi="Arial Narrow"/>
                <w:sz w:val="24"/>
                <w:szCs w:val="24"/>
              </w:rPr>
            </w:pPr>
          </w:p>
        </w:tc>
        <w:tc>
          <w:tcPr>
            <w:tcW w:w="1286" w:type="dxa"/>
            <w:vAlign w:val="center"/>
          </w:tcPr>
          <w:p w14:paraId="72D65C4B" w14:textId="77777777" w:rsidR="00000000" w:rsidRDefault="007478C2">
            <w:pPr>
              <w:tabs>
                <w:tab w:val="left" w:pos="196"/>
                <w:tab w:val="left" w:pos="426"/>
              </w:tabs>
              <w:snapToGrid w:val="0"/>
              <w:jc w:val="right"/>
              <w:rPr>
                <w:rFonts w:ascii="Arial Narrow" w:hAnsi="Arial Narrow"/>
                <w:sz w:val="24"/>
                <w:szCs w:val="24"/>
              </w:rPr>
            </w:pPr>
          </w:p>
        </w:tc>
        <w:tc>
          <w:tcPr>
            <w:tcW w:w="1286" w:type="dxa"/>
            <w:vAlign w:val="center"/>
          </w:tcPr>
          <w:p w14:paraId="249FA87A" w14:textId="77777777" w:rsidR="00000000" w:rsidRDefault="007478C2">
            <w:pPr>
              <w:tabs>
                <w:tab w:val="left" w:pos="196"/>
                <w:tab w:val="left" w:pos="426"/>
              </w:tabs>
              <w:snapToGrid w:val="0"/>
              <w:jc w:val="right"/>
              <w:rPr>
                <w:rFonts w:ascii="Arial Narrow" w:hAnsi="Arial Narrow"/>
                <w:sz w:val="24"/>
                <w:szCs w:val="24"/>
              </w:rPr>
            </w:pPr>
          </w:p>
        </w:tc>
        <w:tc>
          <w:tcPr>
            <w:tcW w:w="1286" w:type="dxa"/>
            <w:vAlign w:val="center"/>
          </w:tcPr>
          <w:p w14:paraId="1C0F1448" w14:textId="77777777" w:rsidR="00000000" w:rsidRDefault="007478C2">
            <w:pPr>
              <w:tabs>
                <w:tab w:val="left" w:pos="196"/>
                <w:tab w:val="left" w:pos="426"/>
              </w:tabs>
              <w:snapToGrid w:val="0"/>
              <w:jc w:val="right"/>
              <w:rPr>
                <w:rFonts w:ascii="Arial Narrow" w:hAnsi="Arial Narrow"/>
                <w:sz w:val="24"/>
                <w:szCs w:val="24"/>
              </w:rPr>
            </w:pPr>
          </w:p>
        </w:tc>
        <w:tc>
          <w:tcPr>
            <w:tcW w:w="1286" w:type="dxa"/>
            <w:vAlign w:val="center"/>
          </w:tcPr>
          <w:p w14:paraId="0989DE55" w14:textId="77777777" w:rsidR="00000000" w:rsidRDefault="007478C2">
            <w:pPr>
              <w:tabs>
                <w:tab w:val="left" w:pos="196"/>
                <w:tab w:val="left" w:pos="426"/>
              </w:tabs>
              <w:snapToGrid w:val="0"/>
              <w:jc w:val="right"/>
              <w:rPr>
                <w:rFonts w:ascii="Arial Narrow" w:hAnsi="Arial Narrow"/>
                <w:sz w:val="24"/>
                <w:szCs w:val="24"/>
              </w:rPr>
            </w:pPr>
          </w:p>
        </w:tc>
        <w:tc>
          <w:tcPr>
            <w:tcW w:w="1286" w:type="dxa"/>
            <w:vAlign w:val="center"/>
          </w:tcPr>
          <w:p w14:paraId="092323FF" w14:textId="77777777" w:rsidR="00000000" w:rsidRDefault="007478C2">
            <w:pPr>
              <w:tabs>
                <w:tab w:val="left" w:pos="196"/>
                <w:tab w:val="left" w:pos="426"/>
              </w:tabs>
              <w:snapToGrid w:val="0"/>
              <w:jc w:val="right"/>
              <w:rPr>
                <w:rFonts w:ascii="Arial Narrow" w:hAnsi="Arial Narrow"/>
                <w:sz w:val="24"/>
                <w:szCs w:val="24"/>
              </w:rPr>
            </w:pPr>
          </w:p>
        </w:tc>
        <w:tc>
          <w:tcPr>
            <w:tcW w:w="1287" w:type="dxa"/>
            <w:vAlign w:val="center"/>
          </w:tcPr>
          <w:p w14:paraId="24289B32" w14:textId="77777777" w:rsidR="00000000" w:rsidRDefault="007478C2">
            <w:pPr>
              <w:tabs>
                <w:tab w:val="left" w:pos="196"/>
                <w:tab w:val="left" w:pos="426"/>
              </w:tabs>
              <w:snapToGrid w:val="0"/>
              <w:jc w:val="right"/>
              <w:rPr>
                <w:rFonts w:ascii="Arial Narrow" w:hAnsi="Arial Narrow"/>
                <w:sz w:val="24"/>
                <w:szCs w:val="24"/>
              </w:rPr>
            </w:pPr>
          </w:p>
        </w:tc>
      </w:tr>
      <w:tr w:rsidR="00000000" w14:paraId="6AD3186C" w14:textId="77777777">
        <w:trPr>
          <w:trHeight w:val="300"/>
        </w:trPr>
        <w:tc>
          <w:tcPr>
            <w:tcW w:w="1569" w:type="dxa"/>
            <w:vAlign w:val="center"/>
          </w:tcPr>
          <w:p w14:paraId="7695C847"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286" w:type="dxa"/>
            <w:vAlign w:val="center"/>
          </w:tcPr>
          <w:p w14:paraId="6B31492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4570</w:t>
            </w:r>
            <w:r>
              <w:rPr>
                <w:rFonts w:hint="eastAsia"/>
                <w:color w:val="0000FF"/>
                <w:sz w:val="18"/>
              </w:rPr>
              <w:t>）</w:t>
            </w:r>
          </w:p>
        </w:tc>
        <w:tc>
          <w:tcPr>
            <w:tcW w:w="1286" w:type="dxa"/>
          </w:tcPr>
          <w:p w14:paraId="5CD00C4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4571</w:t>
            </w:r>
            <w:r>
              <w:rPr>
                <w:rFonts w:hint="eastAsia"/>
                <w:color w:val="0000FF"/>
                <w:sz w:val="18"/>
              </w:rPr>
              <w:t>）</w:t>
            </w:r>
          </w:p>
        </w:tc>
        <w:tc>
          <w:tcPr>
            <w:tcW w:w="1286" w:type="dxa"/>
          </w:tcPr>
          <w:p w14:paraId="3474A33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4572</w:t>
            </w:r>
            <w:r>
              <w:rPr>
                <w:rFonts w:hint="eastAsia"/>
                <w:color w:val="0000FF"/>
                <w:sz w:val="18"/>
              </w:rPr>
              <w:t>）</w:t>
            </w:r>
          </w:p>
        </w:tc>
        <w:tc>
          <w:tcPr>
            <w:tcW w:w="1286" w:type="dxa"/>
            <w:vAlign w:val="center"/>
          </w:tcPr>
          <w:p w14:paraId="79A551A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4570</w:t>
            </w:r>
            <w:r>
              <w:rPr>
                <w:rFonts w:hint="eastAsia"/>
                <w:color w:val="0000FF"/>
                <w:sz w:val="18"/>
              </w:rPr>
              <w:t>）</w:t>
            </w:r>
          </w:p>
        </w:tc>
        <w:tc>
          <w:tcPr>
            <w:tcW w:w="1286" w:type="dxa"/>
          </w:tcPr>
          <w:p w14:paraId="5639B4F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4571</w:t>
            </w:r>
            <w:r>
              <w:rPr>
                <w:rFonts w:hint="eastAsia"/>
                <w:color w:val="0000FF"/>
                <w:sz w:val="18"/>
              </w:rPr>
              <w:t>）</w:t>
            </w:r>
          </w:p>
        </w:tc>
        <w:tc>
          <w:tcPr>
            <w:tcW w:w="1287" w:type="dxa"/>
          </w:tcPr>
          <w:p w14:paraId="7EDFCD4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4572</w:t>
            </w:r>
            <w:r>
              <w:rPr>
                <w:rFonts w:hint="eastAsia"/>
                <w:color w:val="0000FF"/>
                <w:sz w:val="18"/>
              </w:rPr>
              <w:t>）</w:t>
            </w:r>
          </w:p>
        </w:tc>
      </w:tr>
    </w:tbl>
    <w:p w14:paraId="3F5CDC59" w14:textId="77777777" w:rsidR="00000000" w:rsidRDefault="007478C2">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4573</w:t>
      </w:r>
      <w:r>
        <w:rPr>
          <w:rFonts w:hint="eastAsia"/>
          <w:color w:val="0000FF"/>
          <w:sz w:val="18"/>
        </w:rPr>
        <w:t>）</w:t>
      </w:r>
    </w:p>
    <w:p w14:paraId="687E1893" w14:textId="77777777" w:rsidR="00000000" w:rsidRDefault="007478C2">
      <w:pPr>
        <w:rPr>
          <w:rFonts w:ascii="宋体" w:hAnsi="宋体"/>
          <w:b/>
          <w:sz w:val="24"/>
        </w:rPr>
      </w:pPr>
    </w:p>
    <w:p w14:paraId="48819BDD"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9</w:t>
      </w:r>
      <w:r>
        <w:rPr>
          <w:rFonts w:ascii="宋体" w:hAnsi="宋体" w:hint="eastAsia"/>
          <w:b/>
          <w:sz w:val="24"/>
        </w:rPr>
        <w:t>.</w:t>
      </w:r>
      <w:r>
        <w:rPr>
          <w:rFonts w:ascii="宋体" w:hAnsi="宋体"/>
          <w:b/>
          <w:sz w:val="24"/>
        </w:rPr>
        <w:t xml:space="preserve">2 </w:t>
      </w:r>
      <w:r>
        <w:rPr>
          <w:rFonts w:ascii="宋体" w:hAnsi="宋体" w:hint="eastAsia"/>
          <w:b/>
          <w:sz w:val="24"/>
        </w:rPr>
        <w:t>报告期内合同资产账面价值发生重大变动的金</w:t>
      </w:r>
      <w:r>
        <w:rPr>
          <w:rFonts w:ascii="宋体" w:hAnsi="宋体" w:hint="eastAsia"/>
          <w:b/>
          <w:sz w:val="24"/>
        </w:rPr>
        <w:t>额和原因（如有）</w:t>
      </w:r>
    </w:p>
    <w:p w14:paraId="2F454CAC"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6"/>
        <w:gridCol w:w="2834"/>
        <w:gridCol w:w="2836"/>
      </w:tblGrid>
      <w:tr w:rsidR="00000000" w14:paraId="75FF8120" w14:textId="77777777">
        <w:trPr>
          <w:trHeight w:val="300"/>
          <w:tblHeader/>
        </w:trPr>
        <w:tc>
          <w:tcPr>
            <w:tcW w:w="3616" w:type="dxa"/>
            <w:vAlign w:val="center"/>
          </w:tcPr>
          <w:p w14:paraId="109B1EBB"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项目</w:t>
            </w:r>
          </w:p>
        </w:tc>
        <w:tc>
          <w:tcPr>
            <w:tcW w:w="2834" w:type="dxa"/>
            <w:vAlign w:val="center"/>
          </w:tcPr>
          <w:p w14:paraId="29F6A0E9"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变动金额</w:t>
            </w:r>
          </w:p>
        </w:tc>
        <w:tc>
          <w:tcPr>
            <w:tcW w:w="2836" w:type="dxa"/>
            <w:vAlign w:val="center"/>
          </w:tcPr>
          <w:p w14:paraId="7587CE3A"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变动原因</w:t>
            </w:r>
          </w:p>
        </w:tc>
      </w:tr>
      <w:tr w:rsidR="00000000" w14:paraId="332CA6AF" w14:textId="77777777">
        <w:trPr>
          <w:trHeight w:val="300"/>
        </w:trPr>
        <w:tc>
          <w:tcPr>
            <w:tcW w:w="3616" w:type="dxa"/>
          </w:tcPr>
          <w:p w14:paraId="6609A4C7" w14:textId="77777777" w:rsidR="00000000" w:rsidRDefault="007478C2">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4577</w:t>
            </w:r>
            <w:r>
              <w:rPr>
                <w:rFonts w:hint="eastAsia"/>
                <w:color w:val="0000FF"/>
                <w:sz w:val="18"/>
              </w:rPr>
              <w:t>）</w:t>
            </w:r>
          </w:p>
        </w:tc>
        <w:tc>
          <w:tcPr>
            <w:tcW w:w="2834" w:type="dxa"/>
          </w:tcPr>
          <w:p w14:paraId="1B0365C0" w14:textId="77777777" w:rsidR="00000000" w:rsidRDefault="007478C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4578</w:t>
            </w:r>
            <w:r>
              <w:rPr>
                <w:rFonts w:hint="eastAsia"/>
                <w:color w:val="0000FF"/>
                <w:sz w:val="18"/>
              </w:rPr>
              <w:t>）</w:t>
            </w:r>
          </w:p>
        </w:tc>
        <w:tc>
          <w:tcPr>
            <w:tcW w:w="2836" w:type="dxa"/>
          </w:tcPr>
          <w:p w14:paraId="6C632919" w14:textId="77777777" w:rsidR="00000000" w:rsidRDefault="007478C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4579</w:t>
            </w:r>
            <w:r>
              <w:rPr>
                <w:rFonts w:hint="eastAsia"/>
                <w:color w:val="0000FF"/>
                <w:sz w:val="18"/>
              </w:rPr>
              <w:t>）</w:t>
            </w:r>
          </w:p>
        </w:tc>
      </w:tr>
      <w:tr w:rsidR="00000000" w14:paraId="3AE7094F" w14:textId="77777777">
        <w:trPr>
          <w:trHeight w:val="300"/>
        </w:trPr>
        <w:tc>
          <w:tcPr>
            <w:tcW w:w="3616" w:type="dxa"/>
            <w:vAlign w:val="center"/>
          </w:tcPr>
          <w:p w14:paraId="53035221" w14:textId="77777777" w:rsidR="00000000" w:rsidRDefault="007478C2">
            <w:pPr>
              <w:tabs>
                <w:tab w:val="left" w:pos="196"/>
                <w:tab w:val="left" w:pos="426"/>
              </w:tabs>
              <w:snapToGrid w:val="0"/>
              <w:rPr>
                <w:rFonts w:ascii="Arial Narrow" w:hAnsi="Arial Narrow" w:cs="宋体"/>
                <w:color w:val="000000"/>
                <w:kern w:val="0"/>
                <w:sz w:val="24"/>
                <w:szCs w:val="24"/>
              </w:rPr>
            </w:pPr>
          </w:p>
        </w:tc>
        <w:tc>
          <w:tcPr>
            <w:tcW w:w="2834" w:type="dxa"/>
            <w:vAlign w:val="center"/>
          </w:tcPr>
          <w:p w14:paraId="41728B90" w14:textId="77777777" w:rsidR="00000000" w:rsidRDefault="007478C2">
            <w:pPr>
              <w:tabs>
                <w:tab w:val="left" w:pos="196"/>
                <w:tab w:val="left" w:pos="426"/>
              </w:tabs>
              <w:snapToGrid w:val="0"/>
              <w:jc w:val="right"/>
              <w:rPr>
                <w:rFonts w:ascii="Arial Narrow" w:hAnsi="Arial Narrow" w:cs="宋体"/>
                <w:color w:val="000000"/>
                <w:kern w:val="0"/>
                <w:sz w:val="24"/>
                <w:szCs w:val="24"/>
              </w:rPr>
            </w:pPr>
          </w:p>
        </w:tc>
        <w:tc>
          <w:tcPr>
            <w:tcW w:w="2836" w:type="dxa"/>
            <w:vAlign w:val="center"/>
          </w:tcPr>
          <w:p w14:paraId="6260E967" w14:textId="77777777" w:rsidR="00000000" w:rsidRDefault="007478C2">
            <w:pPr>
              <w:tabs>
                <w:tab w:val="left" w:pos="196"/>
                <w:tab w:val="left" w:pos="426"/>
              </w:tabs>
              <w:snapToGrid w:val="0"/>
              <w:jc w:val="right"/>
              <w:rPr>
                <w:rFonts w:ascii="Arial Narrow" w:hAnsi="Arial Narrow" w:cs="宋体"/>
                <w:color w:val="000000"/>
                <w:kern w:val="0"/>
                <w:sz w:val="24"/>
                <w:szCs w:val="24"/>
              </w:rPr>
            </w:pPr>
          </w:p>
        </w:tc>
      </w:tr>
      <w:tr w:rsidR="00000000" w14:paraId="12C914CB" w14:textId="77777777">
        <w:trPr>
          <w:trHeight w:val="300"/>
        </w:trPr>
        <w:tc>
          <w:tcPr>
            <w:tcW w:w="3616" w:type="dxa"/>
            <w:vAlign w:val="center"/>
          </w:tcPr>
          <w:p w14:paraId="4C5CDCF6"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合计</w:t>
            </w:r>
          </w:p>
        </w:tc>
        <w:tc>
          <w:tcPr>
            <w:tcW w:w="2834" w:type="dxa"/>
            <w:vAlign w:val="center"/>
          </w:tcPr>
          <w:p w14:paraId="2195AB3A" w14:textId="77777777" w:rsidR="00000000" w:rsidRDefault="007478C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4580</w:t>
            </w:r>
            <w:r>
              <w:rPr>
                <w:rFonts w:hint="eastAsia"/>
                <w:color w:val="0000FF"/>
                <w:sz w:val="18"/>
              </w:rPr>
              <w:t>）</w:t>
            </w:r>
          </w:p>
        </w:tc>
        <w:tc>
          <w:tcPr>
            <w:tcW w:w="2836" w:type="dxa"/>
            <w:vAlign w:val="center"/>
          </w:tcPr>
          <w:p w14:paraId="05D68C17"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hint="eastAsia"/>
              </w:rPr>
              <w:t>－</w:t>
            </w:r>
          </w:p>
        </w:tc>
      </w:tr>
    </w:tbl>
    <w:p w14:paraId="472F5955" w14:textId="77777777" w:rsidR="00000000" w:rsidRDefault="007478C2">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4581</w:t>
      </w:r>
      <w:r>
        <w:rPr>
          <w:rFonts w:hint="eastAsia"/>
          <w:color w:val="0000FF"/>
          <w:sz w:val="18"/>
        </w:rPr>
        <w:t>）</w:t>
      </w:r>
    </w:p>
    <w:p w14:paraId="7E82E472" w14:textId="77777777" w:rsidR="00000000" w:rsidRDefault="007478C2">
      <w:pPr>
        <w:rPr>
          <w:rFonts w:ascii="宋体" w:hAnsi="宋体"/>
          <w:b/>
          <w:sz w:val="24"/>
        </w:rPr>
      </w:pPr>
    </w:p>
    <w:p w14:paraId="7E82F00F"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9</w:t>
      </w:r>
      <w:r>
        <w:rPr>
          <w:rFonts w:ascii="宋体" w:hAnsi="宋体" w:hint="eastAsia"/>
          <w:b/>
          <w:sz w:val="24"/>
        </w:rPr>
        <w:t>.</w:t>
      </w:r>
      <w:r>
        <w:rPr>
          <w:rFonts w:ascii="宋体" w:hAnsi="宋体"/>
          <w:b/>
          <w:sz w:val="24"/>
        </w:rPr>
        <w:t xml:space="preserve">3 </w:t>
      </w:r>
      <w:r>
        <w:rPr>
          <w:rFonts w:ascii="宋体" w:hAnsi="宋体"/>
          <w:b/>
          <w:sz w:val="24"/>
        </w:rPr>
        <w:t>报告期内</w:t>
      </w:r>
      <w:r>
        <w:rPr>
          <w:rFonts w:ascii="宋体" w:hAnsi="宋体" w:hint="eastAsia"/>
          <w:b/>
          <w:sz w:val="24"/>
        </w:rPr>
        <w:t>合同资产计提减值准备情况（如有）</w:t>
      </w:r>
    </w:p>
    <w:p w14:paraId="00405907"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1"/>
        <w:gridCol w:w="1699"/>
        <w:gridCol w:w="1701"/>
        <w:gridCol w:w="2316"/>
        <w:gridCol w:w="1759"/>
      </w:tblGrid>
      <w:tr w:rsidR="00000000" w14:paraId="31C05ABF" w14:textId="77777777">
        <w:trPr>
          <w:trHeight w:val="300"/>
          <w:tblHeader/>
        </w:trPr>
        <w:tc>
          <w:tcPr>
            <w:tcW w:w="1811" w:type="dxa"/>
            <w:vAlign w:val="center"/>
          </w:tcPr>
          <w:p w14:paraId="3FA41279"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项目</w:t>
            </w:r>
          </w:p>
        </w:tc>
        <w:tc>
          <w:tcPr>
            <w:tcW w:w="1699" w:type="dxa"/>
            <w:vAlign w:val="center"/>
          </w:tcPr>
          <w:p w14:paraId="146576E4"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本期计提金额</w:t>
            </w:r>
          </w:p>
        </w:tc>
        <w:tc>
          <w:tcPr>
            <w:tcW w:w="1701" w:type="dxa"/>
          </w:tcPr>
          <w:p w14:paraId="138EBCE8"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本期转回金额</w:t>
            </w:r>
          </w:p>
        </w:tc>
        <w:tc>
          <w:tcPr>
            <w:tcW w:w="2316" w:type="dxa"/>
          </w:tcPr>
          <w:p w14:paraId="65F1CCF9"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本期转销</w:t>
            </w:r>
            <w:r>
              <w:rPr>
                <w:rFonts w:ascii="Arial Narrow" w:hAnsi="Arial Narrow" w:cs="宋体" w:hint="eastAsia"/>
                <w:color w:val="000000"/>
                <w:kern w:val="0"/>
                <w:sz w:val="24"/>
                <w:szCs w:val="24"/>
              </w:rPr>
              <w:t>/</w:t>
            </w:r>
            <w:r>
              <w:rPr>
                <w:rFonts w:ascii="Arial Narrow" w:hAnsi="Arial Narrow" w:cs="宋体" w:hint="eastAsia"/>
                <w:color w:val="000000"/>
                <w:kern w:val="0"/>
                <w:sz w:val="24"/>
                <w:szCs w:val="24"/>
              </w:rPr>
              <w:t>核销金额</w:t>
            </w:r>
          </w:p>
        </w:tc>
        <w:tc>
          <w:tcPr>
            <w:tcW w:w="1759" w:type="dxa"/>
            <w:vAlign w:val="center"/>
          </w:tcPr>
          <w:p w14:paraId="08514B3F"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原因</w:t>
            </w:r>
          </w:p>
        </w:tc>
      </w:tr>
      <w:tr w:rsidR="00000000" w14:paraId="4956FAA4" w14:textId="77777777">
        <w:trPr>
          <w:trHeight w:val="300"/>
        </w:trPr>
        <w:tc>
          <w:tcPr>
            <w:tcW w:w="1811" w:type="dxa"/>
            <w:vAlign w:val="center"/>
          </w:tcPr>
          <w:p w14:paraId="3B662754" w14:textId="77777777" w:rsidR="00000000" w:rsidRDefault="007478C2">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4585</w:t>
            </w:r>
            <w:r>
              <w:rPr>
                <w:rFonts w:hint="eastAsia"/>
                <w:color w:val="0000FF"/>
                <w:sz w:val="18"/>
              </w:rPr>
              <w:t>）</w:t>
            </w:r>
          </w:p>
        </w:tc>
        <w:tc>
          <w:tcPr>
            <w:tcW w:w="1699" w:type="dxa"/>
          </w:tcPr>
          <w:p w14:paraId="58FFA877" w14:textId="77777777" w:rsidR="00000000" w:rsidRDefault="007478C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4586</w:t>
            </w:r>
            <w:r>
              <w:rPr>
                <w:rFonts w:hint="eastAsia"/>
                <w:color w:val="0000FF"/>
                <w:sz w:val="18"/>
              </w:rPr>
              <w:t>）</w:t>
            </w:r>
          </w:p>
        </w:tc>
        <w:tc>
          <w:tcPr>
            <w:tcW w:w="1701" w:type="dxa"/>
          </w:tcPr>
          <w:p w14:paraId="62EECD19"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4587</w:t>
            </w:r>
            <w:r>
              <w:rPr>
                <w:rFonts w:hint="eastAsia"/>
                <w:color w:val="0000FF"/>
                <w:sz w:val="18"/>
              </w:rPr>
              <w:t>）</w:t>
            </w:r>
          </w:p>
        </w:tc>
        <w:tc>
          <w:tcPr>
            <w:tcW w:w="2316" w:type="dxa"/>
          </w:tcPr>
          <w:p w14:paraId="7E3F1930"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4588</w:t>
            </w:r>
            <w:r>
              <w:rPr>
                <w:rFonts w:hint="eastAsia"/>
                <w:color w:val="0000FF"/>
                <w:sz w:val="18"/>
              </w:rPr>
              <w:t>）</w:t>
            </w:r>
          </w:p>
        </w:tc>
        <w:tc>
          <w:tcPr>
            <w:tcW w:w="1759" w:type="dxa"/>
          </w:tcPr>
          <w:p w14:paraId="55B62FDC" w14:textId="77777777" w:rsidR="00000000" w:rsidRDefault="007478C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4589</w:t>
            </w:r>
            <w:r>
              <w:rPr>
                <w:rFonts w:hint="eastAsia"/>
                <w:color w:val="0000FF"/>
                <w:sz w:val="18"/>
              </w:rPr>
              <w:t>）</w:t>
            </w:r>
          </w:p>
        </w:tc>
      </w:tr>
      <w:tr w:rsidR="00000000" w14:paraId="1027FC65" w14:textId="77777777">
        <w:trPr>
          <w:trHeight w:val="300"/>
        </w:trPr>
        <w:tc>
          <w:tcPr>
            <w:tcW w:w="1811" w:type="dxa"/>
            <w:vAlign w:val="center"/>
          </w:tcPr>
          <w:p w14:paraId="28DA38C0" w14:textId="77777777" w:rsidR="00000000" w:rsidRDefault="007478C2">
            <w:pPr>
              <w:tabs>
                <w:tab w:val="left" w:pos="196"/>
                <w:tab w:val="left" w:pos="426"/>
              </w:tabs>
              <w:snapToGrid w:val="0"/>
              <w:rPr>
                <w:rFonts w:ascii="Arial Narrow" w:hAnsi="Arial Narrow" w:cs="宋体"/>
                <w:color w:val="000000"/>
                <w:kern w:val="0"/>
                <w:sz w:val="24"/>
                <w:szCs w:val="24"/>
              </w:rPr>
            </w:pPr>
          </w:p>
        </w:tc>
        <w:tc>
          <w:tcPr>
            <w:tcW w:w="1699" w:type="dxa"/>
            <w:vAlign w:val="center"/>
          </w:tcPr>
          <w:p w14:paraId="56BFE90D" w14:textId="77777777" w:rsidR="00000000" w:rsidRDefault="007478C2">
            <w:pPr>
              <w:tabs>
                <w:tab w:val="left" w:pos="196"/>
                <w:tab w:val="left" w:pos="426"/>
              </w:tabs>
              <w:snapToGrid w:val="0"/>
              <w:jc w:val="right"/>
              <w:rPr>
                <w:rFonts w:ascii="Arial Narrow" w:hAnsi="Arial Narrow" w:cs="宋体"/>
                <w:color w:val="000000"/>
                <w:kern w:val="0"/>
                <w:sz w:val="24"/>
                <w:szCs w:val="24"/>
              </w:rPr>
            </w:pPr>
          </w:p>
        </w:tc>
        <w:tc>
          <w:tcPr>
            <w:tcW w:w="1701" w:type="dxa"/>
          </w:tcPr>
          <w:p w14:paraId="1B5C869E" w14:textId="77777777" w:rsidR="00000000" w:rsidRDefault="007478C2">
            <w:pPr>
              <w:tabs>
                <w:tab w:val="left" w:pos="196"/>
                <w:tab w:val="left" w:pos="426"/>
              </w:tabs>
              <w:snapToGrid w:val="0"/>
              <w:jc w:val="right"/>
              <w:rPr>
                <w:rFonts w:ascii="Arial Narrow" w:hAnsi="Arial Narrow" w:cs="宋体"/>
                <w:color w:val="000000"/>
                <w:kern w:val="0"/>
                <w:sz w:val="24"/>
                <w:szCs w:val="24"/>
              </w:rPr>
            </w:pPr>
          </w:p>
        </w:tc>
        <w:tc>
          <w:tcPr>
            <w:tcW w:w="2316" w:type="dxa"/>
          </w:tcPr>
          <w:p w14:paraId="47A52EA5" w14:textId="77777777" w:rsidR="00000000" w:rsidRDefault="007478C2">
            <w:pPr>
              <w:tabs>
                <w:tab w:val="left" w:pos="196"/>
                <w:tab w:val="left" w:pos="426"/>
              </w:tabs>
              <w:snapToGrid w:val="0"/>
              <w:jc w:val="right"/>
              <w:rPr>
                <w:rFonts w:ascii="Arial Narrow" w:hAnsi="Arial Narrow" w:cs="宋体"/>
                <w:color w:val="000000"/>
                <w:kern w:val="0"/>
                <w:sz w:val="24"/>
                <w:szCs w:val="24"/>
              </w:rPr>
            </w:pPr>
          </w:p>
        </w:tc>
        <w:tc>
          <w:tcPr>
            <w:tcW w:w="1759" w:type="dxa"/>
            <w:vAlign w:val="center"/>
          </w:tcPr>
          <w:p w14:paraId="26FB4237" w14:textId="77777777" w:rsidR="00000000" w:rsidRDefault="007478C2">
            <w:pPr>
              <w:tabs>
                <w:tab w:val="left" w:pos="196"/>
                <w:tab w:val="left" w:pos="426"/>
              </w:tabs>
              <w:snapToGrid w:val="0"/>
              <w:jc w:val="right"/>
              <w:rPr>
                <w:rFonts w:ascii="Arial Narrow" w:hAnsi="Arial Narrow" w:cs="宋体"/>
                <w:color w:val="000000"/>
                <w:kern w:val="0"/>
                <w:sz w:val="24"/>
                <w:szCs w:val="24"/>
              </w:rPr>
            </w:pPr>
          </w:p>
        </w:tc>
      </w:tr>
      <w:tr w:rsidR="00000000" w14:paraId="6722B994" w14:textId="77777777">
        <w:trPr>
          <w:trHeight w:val="300"/>
        </w:trPr>
        <w:tc>
          <w:tcPr>
            <w:tcW w:w="1811" w:type="dxa"/>
            <w:vAlign w:val="center"/>
          </w:tcPr>
          <w:p w14:paraId="690A5BF2"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合计</w:t>
            </w:r>
          </w:p>
        </w:tc>
        <w:tc>
          <w:tcPr>
            <w:tcW w:w="1699" w:type="dxa"/>
            <w:vAlign w:val="center"/>
          </w:tcPr>
          <w:p w14:paraId="4D764807" w14:textId="77777777" w:rsidR="00000000" w:rsidRDefault="007478C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4590</w:t>
            </w:r>
            <w:r>
              <w:rPr>
                <w:rFonts w:hint="eastAsia"/>
                <w:color w:val="0000FF"/>
                <w:sz w:val="18"/>
              </w:rPr>
              <w:t>）</w:t>
            </w:r>
          </w:p>
        </w:tc>
        <w:tc>
          <w:tcPr>
            <w:tcW w:w="1701" w:type="dxa"/>
            <w:vAlign w:val="center"/>
          </w:tcPr>
          <w:p w14:paraId="4DB60AB6"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4591</w:t>
            </w:r>
            <w:r>
              <w:rPr>
                <w:rFonts w:hint="eastAsia"/>
                <w:color w:val="0000FF"/>
                <w:sz w:val="18"/>
              </w:rPr>
              <w:t>）</w:t>
            </w:r>
          </w:p>
        </w:tc>
        <w:tc>
          <w:tcPr>
            <w:tcW w:w="2316" w:type="dxa"/>
            <w:vAlign w:val="center"/>
          </w:tcPr>
          <w:p w14:paraId="5BC5BD9C"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4592</w:t>
            </w:r>
            <w:r>
              <w:rPr>
                <w:rFonts w:hint="eastAsia"/>
                <w:color w:val="0000FF"/>
                <w:sz w:val="18"/>
              </w:rPr>
              <w:t>）</w:t>
            </w:r>
          </w:p>
        </w:tc>
        <w:tc>
          <w:tcPr>
            <w:tcW w:w="1759" w:type="dxa"/>
            <w:vAlign w:val="center"/>
          </w:tcPr>
          <w:p w14:paraId="4C07ED2D"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hint="eastAsia"/>
              </w:rPr>
              <w:t>－</w:t>
            </w:r>
          </w:p>
        </w:tc>
      </w:tr>
    </w:tbl>
    <w:p w14:paraId="3A3641A0" w14:textId="77777777" w:rsidR="00000000" w:rsidRDefault="007478C2">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4593</w:t>
      </w:r>
      <w:r>
        <w:rPr>
          <w:rFonts w:hint="eastAsia"/>
          <w:color w:val="0000FF"/>
          <w:sz w:val="18"/>
        </w:rPr>
        <w:t>）</w:t>
      </w:r>
    </w:p>
    <w:p w14:paraId="4E806F51" w14:textId="77777777" w:rsidR="00000000" w:rsidRDefault="007478C2">
      <w:pPr>
        <w:rPr>
          <w:rFonts w:ascii="宋体" w:hAnsi="宋体"/>
          <w:sz w:val="24"/>
        </w:rPr>
      </w:pPr>
    </w:p>
    <w:p w14:paraId="303B4840" w14:textId="77777777" w:rsidR="00000000" w:rsidRDefault="007478C2">
      <w:pPr>
        <w:rPr>
          <w:rFonts w:ascii="宋体" w:hAnsi="宋体"/>
          <w:color w:val="0000FF"/>
          <w:kern w:val="0"/>
          <w:sz w:val="18"/>
        </w:rPr>
      </w:pPr>
      <w:r>
        <w:rPr>
          <w:rFonts w:ascii="宋体" w:hAnsi="宋体" w:hint="eastAsia"/>
          <w:sz w:val="24"/>
        </w:rPr>
        <w:t>按预期信用损失一般模型计提减值准备的注释或说</w:t>
      </w:r>
      <w:r>
        <w:rPr>
          <w:rFonts w:ascii="宋体" w:hAnsi="宋体" w:hint="eastAsia"/>
          <w:sz w:val="24"/>
        </w:rPr>
        <w:t>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DF683F7" w14:textId="77777777">
        <w:tc>
          <w:tcPr>
            <w:tcW w:w="9286" w:type="dxa"/>
          </w:tcPr>
          <w:p w14:paraId="6D4F8036" w14:textId="77777777" w:rsidR="00000000" w:rsidRDefault="007478C2">
            <w:pPr>
              <w:spacing w:line="360" w:lineRule="auto"/>
              <w:outlineLvl w:val="2"/>
            </w:pPr>
            <w:r>
              <w:rPr>
                <w:rFonts w:hint="eastAsia"/>
                <w:color w:val="0000FF"/>
                <w:sz w:val="18"/>
              </w:rPr>
              <w:t>（</w:t>
            </w:r>
            <w:r>
              <w:rPr>
                <w:rFonts w:hint="eastAsia"/>
                <w:color w:val="0000FF"/>
                <w:sz w:val="18"/>
              </w:rPr>
              <w:t>4</w:t>
            </w:r>
            <w:r>
              <w:rPr>
                <w:color w:val="0000FF"/>
                <w:sz w:val="18"/>
              </w:rPr>
              <w:t>247</w:t>
            </w:r>
            <w:r>
              <w:rPr>
                <w:rFonts w:hint="eastAsia"/>
                <w:color w:val="0000FF"/>
                <w:sz w:val="18"/>
              </w:rPr>
              <w:t>）</w:t>
            </w:r>
          </w:p>
        </w:tc>
      </w:tr>
    </w:tbl>
    <w:p w14:paraId="15316763" w14:textId="77777777" w:rsidR="00000000" w:rsidRDefault="007478C2">
      <w:pPr>
        <w:rPr>
          <w:rFonts w:ascii="宋体" w:hAnsi="宋体"/>
          <w:b/>
          <w:sz w:val="24"/>
        </w:rPr>
      </w:pPr>
    </w:p>
    <w:p w14:paraId="2357ED79"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10</w:t>
      </w:r>
      <w:r>
        <w:rPr>
          <w:rFonts w:ascii="宋体" w:hAnsi="宋体" w:hint="eastAsia"/>
          <w:b/>
          <w:sz w:val="24"/>
        </w:rPr>
        <w:t xml:space="preserve"> </w:t>
      </w:r>
      <w:r>
        <w:rPr>
          <w:rFonts w:ascii="宋体" w:hAnsi="宋体" w:hint="eastAsia"/>
          <w:b/>
          <w:sz w:val="24"/>
        </w:rPr>
        <w:t>持有待售资产（如有）</w:t>
      </w:r>
    </w:p>
    <w:p w14:paraId="7F3E10BF"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2"/>
        <w:gridCol w:w="1276"/>
        <w:gridCol w:w="1276"/>
        <w:gridCol w:w="1276"/>
        <w:gridCol w:w="1276"/>
        <w:gridCol w:w="1276"/>
        <w:gridCol w:w="1274"/>
      </w:tblGrid>
      <w:tr w:rsidR="00000000" w14:paraId="20F57FCA" w14:textId="77777777">
        <w:trPr>
          <w:trHeight w:val="300"/>
          <w:tblHeader/>
        </w:trPr>
        <w:tc>
          <w:tcPr>
            <w:tcW w:w="1632" w:type="dxa"/>
            <w:vAlign w:val="center"/>
          </w:tcPr>
          <w:p w14:paraId="0B156EC5"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项目</w:t>
            </w:r>
          </w:p>
        </w:tc>
        <w:tc>
          <w:tcPr>
            <w:tcW w:w="1276" w:type="dxa"/>
            <w:vAlign w:val="center"/>
          </w:tcPr>
          <w:p w14:paraId="504726F3"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期末账面余额</w:t>
            </w:r>
          </w:p>
        </w:tc>
        <w:tc>
          <w:tcPr>
            <w:tcW w:w="1276" w:type="dxa"/>
            <w:vAlign w:val="center"/>
          </w:tcPr>
          <w:p w14:paraId="54AE18A2"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减值准备</w:t>
            </w:r>
          </w:p>
        </w:tc>
        <w:tc>
          <w:tcPr>
            <w:tcW w:w="1276" w:type="dxa"/>
            <w:vAlign w:val="center"/>
          </w:tcPr>
          <w:p w14:paraId="35F3EF52"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期末账面价值</w:t>
            </w:r>
          </w:p>
        </w:tc>
        <w:tc>
          <w:tcPr>
            <w:tcW w:w="1276" w:type="dxa"/>
            <w:vAlign w:val="center"/>
          </w:tcPr>
          <w:p w14:paraId="6A30E8EA"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公允价值</w:t>
            </w:r>
          </w:p>
        </w:tc>
        <w:tc>
          <w:tcPr>
            <w:tcW w:w="1276" w:type="dxa"/>
            <w:vAlign w:val="center"/>
          </w:tcPr>
          <w:p w14:paraId="716447D3"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预计处置费用</w:t>
            </w:r>
          </w:p>
        </w:tc>
        <w:tc>
          <w:tcPr>
            <w:tcW w:w="1274" w:type="dxa"/>
            <w:vAlign w:val="center"/>
          </w:tcPr>
          <w:p w14:paraId="2F245C4B"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预计处置时间</w:t>
            </w:r>
          </w:p>
        </w:tc>
      </w:tr>
      <w:tr w:rsidR="00000000" w14:paraId="5BBB4628" w14:textId="77777777">
        <w:trPr>
          <w:trHeight w:val="300"/>
        </w:trPr>
        <w:tc>
          <w:tcPr>
            <w:tcW w:w="1632" w:type="dxa"/>
            <w:vAlign w:val="center"/>
          </w:tcPr>
          <w:p w14:paraId="05343A5C" w14:textId="77777777" w:rsidR="00000000" w:rsidRDefault="007478C2">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4597</w:t>
            </w:r>
            <w:r>
              <w:rPr>
                <w:rFonts w:hint="eastAsia"/>
                <w:color w:val="0000FF"/>
                <w:sz w:val="18"/>
              </w:rPr>
              <w:t>）</w:t>
            </w:r>
          </w:p>
        </w:tc>
        <w:tc>
          <w:tcPr>
            <w:tcW w:w="1276" w:type="dxa"/>
          </w:tcPr>
          <w:p w14:paraId="3FAF83F5" w14:textId="77777777" w:rsidR="00000000" w:rsidRDefault="007478C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4598</w:t>
            </w:r>
            <w:r>
              <w:rPr>
                <w:rFonts w:hint="eastAsia"/>
                <w:color w:val="0000FF"/>
                <w:sz w:val="18"/>
              </w:rPr>
              <w:t>）</w:t>
            </w:r>
          </w:p>
        </w:tc>
        <w:tc>
          <w:tcPr>
            <w:tcW w:w="1276" w:type="dxa"/>
          </w:tcPr>
          <w:p w14:paraId="4B66321C" w14:textId="77777777" w:rsidR="00000000" w:rsidRDefault="007478C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4599</w:t>
            </w:r>
            <w:r>
              <w:rPr>
                <w:rFonts w:hint="eastAsia"/>
                <w:color w:val="0000FF"/>
                <w:sz w:val="18"/>
              </w:rPr>
              <w:t>）</w:t>
            </w:r>
          </w:p>
        </w:tc>
        <w:tc>
          <w:tcPr>
            <w:tcW w:w="1276" w:type="dxa"/>
            <w:vAlign w:val="center"/>
          </w:tcPr>
          <w:p w14:paraId="2A9D296D" w14:textId="77777777" w:rsidR="00000000" w:rsidRDefault="007478C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4600</w:t>
            </w:r>
            <w:r>
              <w:rPr>
                <w:rFonts w:hint="eastAsia"/>
                <w:color w:val="0000FF"/>
                <w:sz w:val="18"/>
              </w:rPr>
              <w:t>）</w:t>
            </w:r>
          </w:p>
        </w:tc>
        <w:tc>
          <w:tcPr>
            <w:tcW w:w="1276" w:type="dxa"/>
          </w:tcPr>
          <w:p w14:paraId="6A4AF87C"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4601</w:t>
            </w:r>
            <w:r>
              <w:rPr>
                <w:rFonts w:hint="eastAsia"/>
                <w:color w:val="0000FF"/>
                <w:sz w:val="18"/>
              </w:rPr>
              <w:t>）</w:t>
            </w:r>
          </w:p>
        </w:tc>
        <w:tc>
          <w:tcPr>
            <w:tcW w:w="1276" w:type="dxa"/>
          </w:tcPr>
          <w:p w14:paraId="592BAE99"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4602</w:t>
            </w:r>
            <w:r>
              <w:rPr>
                <w:rFonts w:hint="eastAsia"/>
                <w:color w:val="0000FF"/>
                <w:sz w:val="18"/>
              </w:rPr>
              <w:t>）</w:t>
            </w:r>
          </w:p>
        </w:tc>
        <w:tc>
          <w:tcPr>
            <w:tcW w:w="1274" w:type="dxa"/>
          </w:tcPr>
          <w:p w14:paraId="7BD5FF97" w14:textId="77777777" w:rsidR="00000000" w:rsidRDefault="007478C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4603</w:t>
            </w:r>
            <w:r>
              <w:rPr>
                <w:rFonts w:hint="eastAsia"/>
                <w:color w:val="0000FF"/>
                <w:sz w:val="18"/>
              </w:rPr>
              <w:t>）</w:t>
            </w:r>
          </w:p>
        </w:tc>
      </w:tr>
      <w:tr w:rsidR="00000000" w14:paraId="0FAD0920" w14:textId="77777777">
        <w:trPr>
          <w:trHeight w:val="300"/>
        </w:trPr>
        <w:tc>
          <w:tcPr>
            <w:tcW w:w="1632" w:type="dxa"/>
            <w:vAlign w:val="center"/>
          </w:tcPr>
          <w:p w14:paraId="3A7F4193" w14:textId="77777777" w:rsidR="00000000" w:rsidRDefault="007478C2">
            <w:pPr>
              <w:tabs>
                <w:tab w:val="left" w:pos="196"/>
                <w:tab w:val="left" w:pos="426"/>
              </w:tabs>
              <w:snapToGrid w:val="0"/>
              <w:rPr>
                <w:rFonts w:ascii="Arial Narrow" w:hAnsi="Arial Narrow" w:cs="宋体"/>
                <w:color w:val="000000"/>
                <w:kern w:val="0"/>
                <w:sz w:val="24"/>
                <w:szCs w:val="24"/>
              </w:rPr>
            </w:pPr>
          </w:p>
        </w:tc>
        <w:tc>
          <w:tcPr>
            <w:tcW w:w="1276" w:type="dxa"/>
          </w:tcPr>
          <w:p w14:paraId="3F038476" w14:textId="77777777" w:rsidR="00000000" w:rsidRDefault="007478C2">
            <w:pPr>
              <w:tabs>
                <w:tab w:val="left" w:pos="196"/>
                <w:tab w:val="left" w:pos="426"/>
              </w:tabs>
              <w:snapToGrid w:val="0"/>
              <w:jc w:val="right"/>
              <w:rPr>
                <w:rFonts w:ascii="Arial Narrow" w:hAnsi="Arial Narrow" w:cs="宋体"/>
                <w:color w:val="000000"/>
                <w:kern w:val="0"/>
                <w:sz w:val="24"/>
                <w:szCs w:val="24"/>
              </w:rPr>
            </w:pPr>
          </w:p>
        </w:tc>
        <w:tc>
          <w:tcPr>
            <w:tcW w:w="1276" w:type="dxa"/>
          </w:tcPr>
          <w:p w14:paraId="04FD7777" w14:textId="77777777" w:rsidR="00000000" w:rsidRDefault="007478C2">
            <w:pPr>
              <w:tabs>
                <w:tab w:val="left" w:pos="196"/>
                <w:tab w:val="left" w:pos="426"/>
              </w:tabs>
              <w:snapToGrid w:val="0"/>
              <w:jc w:val="right"/>
              <w:rPr>
                <w:rFonts w:ascii="Arial Narrow" w:hAnsi="Arial Narrow" w:cs="宋体"/>
                <w:color w:val="000000"/>
                <w:kern w:val="0"/>
                <w:sz w:val="24"/>
                <w:szCs w:val="24"/>
              </w:rPr>
            </w:pPr>
          </w:p>
        </w:tc>
        <w:tc>
          <w:tcPr>
            <w:tcW w:w="1276" w:type="dxa"/>
            <w:vAlign w:val="center"/>
          </w:tcPr>
          <w:p w14:paraId="0ADCC67B" w14:textId="77777777" w:rsidR="00000000" w:rsidRDefault="007478C2">
            <w:pPr>
              <w:tabs>
                <w:tab w:val="left" w:pos="196"/>
                <w:tab w:val="left" w:pos="426"/>
              </w:tabs>
              <w:snapToGrid w:val="0"/>
              <w:jc w:val="right"/>
              <w:rPr>
                <w:rFonts w:ascii="Arial Narrow" w:hAnsi="Arial Narrow" w:cs="宋体"/>
                <w:color w:val="000000"/>
                <w:kern w:val="0"/>
                <w:sz w:val="24"/>
                <w:szCs w:val="24"/>
              </w:rPr>
            </w:pPr>
          </w:p>
        </w:tc>
        <w:tc>
          <w:tcPr>
            <w:tcW w:w="1276" w:type="dxa"/>
          </w:tcPr>
          <w:p w14:paraId="52B723A4" w14:textId="77777777" w:rsidR="00000000" w:rsidRDefault="007478C2">
            <w:pPr>
              <w:tabs>
                <w:tab w:val="left" w:pos="196"/>
                <w:tab w:val="left" w:pos="426"/>
              </w:tabs>
              <w:snapToGrid w:val="0"/>
              <w:jc w:val="right"/>
              <w:rPr>
                <w:rFonts w:ascii="Arial Narrow" w:hAnsi="Arial Narrow" w:cs="宋体"/>
                <w:color w:val="000000"/>
                <w:kern w:val="0"/>
                <w:sz w:val="24"/>
                <w:szCs w:val="24"/>
              </w:rPr>
            </w:pPr>
          </w:p>
        </w:tc>
        <w:tc>
          <w:tcPr>
            <w:tcW w:w="1276" w:type="dxa"/>
          </w:tcPr>
          <w:p w14:paraId="56DF24F1" w14:textId="77777777" w:rsidR="00000000" w:rsidRDefault="007478C2">
            <w:pPr>
              <w:tabs>
                <w:tab w:val="left" w:pos="196"/>
                <w:tab w:val="left" w:pos="426"/>
              </w:tabs>
              <w:snapToGrid w:val="0"/>
              <w:jc w:val="right"/>
              <w:rPr>
                <w:rFonts w:ascii="Arial Narrow" w:hAnsi="Arial Narrow" w:cs="宋体"/>
                <w:color w:val="000000"/>
                <w:kern w:val="0"/>
                <w:sz w:val="24"/>
                <w:szCs w:val="24"/>
              </w:rPr>
            </w:pPr>
          </w:p>
        </w:tc>
        <w:tc>
          <w:tcPr>
            <w:tcW w:w="1274" w:type="dxa"/>
            <w:vAlign w:val="center"/>
          </w:tcPr>
          <w:p w14:paraId="49990DA3" w14:textId="77777777" w:rsidR="00000000" w:rsidRDefault="007478C2">
            <w:pPr>
              <w:tabs>
                <w:tab w:val="left" w:pos="196"/>
                <w:tab w:val="left" w:pos="426"/>
              </w:tabs>
              <w:snapToGrid w:val="0"/>
              <w:jc w:val="right"/>
              <w:rPr>
                <w:rFonts w:ascii="Arial Narrow" w:hAnsi="Arial Narrow" w:cs="宋体"/>
                <w:color w:val="000000"/>
                <w:kern w:val="0"/>
                <w:sz w:val="24"/>
                <w:szCs w:val="24"/>
              </w:rPr>
            </w:pPr>
          </w:p>
        </w:tc>
      </w:tr>
      <w:tr w:rsidR="00000000" w14:paraId="10E938E1" w14:textId="77777777">
        <w:trPr>
          <w:trHeight w:val="300"/>
        </w:trPr>
        <w:tc>
          <w:tcPr>
            <w:tcW w:w="1632" w:type="dxa"/>
            <w:vAlign w:val="center"/>
          </w:tcPr>
          <w:p w14:paraId="7C43BB1B"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合计</w:t>
            </w:r>
          </w:p>
        </w:tc>
        <w:tc>
          <w:tcPr>
            <w:tcW w:w="1276" w:type="dxa"/>
          </w:tcPr>
          <w:p w14:paraId="4D6DFAA3" w14:textId="77777777" w:rsidR="00000000" w:rsidRDefault="007478C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4604</w:t>
            </w:r>
            <w:r>
              <w:rPr>
                <w:rFonts w:hint="eastAsia"/>
                <w:color w:val="0000FF"/>
                <w:sz w:val="18"/>
              </w:rPr>
              <w:t>）</w:t>
            </w:r>
          </w:p>
        </w:tc>
        <w:tc>
          <w:tcPr>
            <w:tcW w:w="1276" w:type="dxa"/>
          </w:tcPr>
          <w:p w14:paraId="0F351490" w14:textId="77777777" w:rsidR="00000000" w:rsidRDefault="007478C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4605</w:t>
            </w:r>
            <w:r>
              <w:rPr>
                <w:rFonts w:hint="eastAsia"/>
                <w:color w:val="0000FF"/>
                <w:sz w:val="18"/>
              </w:rPr>
              <w:t>）</w:t>
            </w:r>
          </w:p>
        </w:tc>
        <w:tc>
          <w:tcPr>
            <w:tcW w:w="1276" w:type="dxa"/>
          </w:tcPr>
          <w:p w14:paraId="02628785" w14:textId="77777777" w:rsidR="00000000" w:rsidRDefault="007478C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4606</w:t>
            </w:r>
            <w:r>
              <w:rPr>
                <w:rFonts w:hint="eastAsia"/>
                <w:color w:val="0000FF"/>
                <w:sz w:val="18"/>
              </w:rPr>
              <w:t>）</w:t>
            </w:r>
          </w:p>
        </w:tc>
        <w:tc>
          <w:tcPr>
            <w:tcW w:w="1276" w:type="dxa"/>
          </w:tcPr>
          <w:p w14:paraId="18F5BD6E"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4607</w:t>
            </w:r>
            <w:r>
              <w:rPr>
                <w:rFonts w:hint="eastAsia"/>
                <w:color w:val="0000FF"/>
                <w:sz w:val="18"/>
              </w:rPr>
              <w:t>）</w:t>
            </w:r>
          </w:p>
        </w:tc>
        <w:tc>
          <w:tcPr>
            <w:tcW w:w="1276" w:type="dxa"/>
          </w:tcPr>
          <w:p w14:paraId="2670DCB6"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4608</w:t>
            </w:r>
            <w:r>
              <w:rPr>
                <w:rFonts w:hint="eastAsia"/>
                <w:color w:val="0000FF"/>
                <w:sz w:val="18"/>
              </w:rPr>
              <w:t>）</w:t>
            </w:r>
          </w:p>
        </w:tc>
        <w:tc>
          <w:tcPr>
            <w:tcW w:w="1274" w:type="dxa"/>
            <w:vAlign w:val="center"/>
          </w:tcPr>
          <w:p w14:paraId="52D001FD"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hint="eastAsia"/>
              </w:rPr>
              <w:t>－</w:t>
            </w:r>
          </w:p>
        </w:tc>
      </w:tr>
    </w:tbl>
    <w:p w14:paraId="5E37CDC7" w14:textId="77777777" w:rsidR="00000000" w:rsidRDefault="007478C2">
      <w:pPr>
        <w:outlineLvl w:val="3"/>
        <w:rPr>
          <w:rFonts w:ascii="宋体" w:hAnsi="宋体"/>
          <w:bCs/>
          <w:sz w:val="24"/>
        </w:rPr>
      </w:pPr>
      <w:r>
        <w:rPr>
          <w:rFonts w:ascii="宋体" w:hAnsi="宋体" w:hint="eastAsia"/>
          <w:bCs/>
          <w:sz w:val="24"/>
        </w:rPr>
        <w:t>注：</w:t>
      </w:r>
      <w:r>
        <w:rPr>
          <w:rFonts w:hint="eastAsia"/>
          <w:color w:val="0000FF"/>
          <w:sz w:val="18"/>
        </w:rPr>
        <w:t>（</w:t>
      </w:r>
      <w:r>
        <w:rPr>
          <w:color w:val="0000FF"/>
          <w:sz w:val="18"/>
        </w:rPr>
        <w:t>4609</w:t>
      </w:r>
      <w:r>
        <w:rPr>
          <w:rFonts w:hint="eastAsia"/>
          <w:color w:val="0000FF"/>
          <w:sz w:val="18"/>
        </w:rPr>
        <w:t>）</w:t>
      </w:r>
    </w:p>
    <w:p w14:paraId="1DDE346B" w14:textId="77777777" w:rsidR="00000000" w:rsidRDefault="007478C2">
      <w:pPr>
        <w:rPr>
          <w:rFonts w:ascii="宋体" w:hAnsi="宋体"/>
          <w:b/>
          <w:sz w:val="24"/>
        </w:rPr>
      </w:pPr>
    </w:p>
    <w:p w14:paraId="708DC0A3"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11</w:t>
      </w:r>
      <w:r>
        <w:rPr>
          <w:rFonts w:ascii="宋体" w:hAnsi="宋体" w:hint="eastAsia"/>
          <w:b/>
          <w:sz w:val="24"/>
        </w:rPr>
        <w:t xml:space="preserve"> </w:t>
      </w:r>
      <w:r>
        <w:rPr>
          <w:rFonts w:ascii="宋体" w:hAnsi="宋体" w:hint="eastAsia"/>
          <w:b/>
          <w:sz w:val="24"/>
        </w:rPr>
        <w:t>投资性房地产（如有）</w:t>
      </w:r>
    </w:p>
    <w:p w14:paraId="09243045"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 xml:space="preserve">11.1 </w:t>
      </w:r>
      <w:r>
        <w:rPr>
          <w:rFonts w:ascii="宋体" w:hAnsi="宋体" w:hint="eastAsia"/>
          <w:b/>
          <w:sz w:val="24"/>
        </w:rPr>
        <w:t>采用成本计量模式的投资性房地产（如有）</w:t>
      </w:r>
    </w:p>
    <w:p w14:paraId="4C5C6EB4"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9"/>
        <w:gridCol w:w="1993"/>
        <w:gridCol w:w="1566"/>
        <w:gridCol w:w="2157"/>
        <w:gridCol w:w="1101"/>
      </w:tblGrid>
      <w:tr w:rsidR="00000000" w14:paraId="3BD4576B" w14:textId="77777777">
        <w:trPr>
          <w:trHeight w:val="300"/>
          <w:tblHeader/>
        </w:trPr>
        <w:tc>
          <w:tcPr>
            <w:tcW w:w="2469" w:type="dxa"/>
            <w:vAlign w:val="center"/>
          </w:tcPr>
          <w:p w14:paraId="110FCC9B" w14:textId="77777777" w:rsidR="00000000" w:rsidRDefault="007478C2">
            <w:pPr>
              <w:jc w:val="center"/>
              <w:rPr>
                <w:rFonts w:ascii="宋体" w:hAnsi="宋体"/>
                <w:sz w:val="24"/>
              </w:rPr>
            </w:pPr>
            <w:r>
              <w:rPr>
                <w:rFonts w:ascii="宋体" w:hAnsi="宋体"/>
                <w:sz w:val="24"/>
              </w:rPr>
              <w:t>项目</w:t>
            </w:r>
          </w:p>
        </w:tc>
        <w:tc>
          <w:tcPr>
            <w:tcW w:w="1993" w:type="dxa"/>
            <w:vAlign w:val="center"/>
          </w:tcPr>
          <w:p w14:paraId="2629084A" w14:textId="77777777" w:rsidR="00000000" w:rsidRDefault="007478C2">
            <w:pPr>
              <w:jc w:val="center"/>
              <w:rPr>
                <w:rFonts w:ascii="宋体" w:hAnsi="宋体"/>
                <w:sz w:val="24"/>
              </w:rPr>
            </w:pPr>
            <w:r>
              <w:rPr>
                <w:rFonts w:ascii="宋体" w:hAnsi="宋体" w:hint="eastAsia"/>
                <w:sz w:val="24"/>
              </w:rPr>
              <w:t>房屋建筑物</w:t>
            </w:r>
            <w:r>
              <w:rPr>
                <w:rStyle w:val="FootnoteReference"/>
                <w:rFonts w:ascii="宋体" w:hAnsi="宋体"/>
                <w:sz w:val="24"/>
              </w:rPr>
              <w:footnoteReference w:id="452"/>
            </w:r>
            <w:r>
              <w:rPr>
                <w:rFonts w:ascii="宋体" w:hAnsi="宋体" w:hint="eastAsia"/>
                <w:sz w:val="24"/>
              </w:rPr>
              <w:t>及相关土地使用权</w:t>
            </w:r>
          </w:p>
        </w:tc>
        <w:tc>
          <w:tcPr>
            <w:tcW w:w="1566" w:type="dxa"/>
            <w:vAlign w:val="center"/>
          </w:tcPr>
          <w:p w14:paraId="0F2FB848" w14:textId="77777777" w:rsidR="00000000" w:rsidRDefault="007478C2">
            <w:pPr>
              <w:jc w:val="center"/>
              <w:rPr>
                <w:rFonts w:ascii="宋体" w:hAnsi="宋体"/>
                <w:sz w:val="24"/>
              </w:rPr>
            </w:pPr>
            <w:r>
              <w:rPr>
                <w:rFonts w:ascii="宋体" w:hAnsi="宋体"/>
                <w:sz w:val="24"/>
              </w:rPr>
              <w:t>土地使用权</w:t>
            </w:r>
          </w:p>
        </w:tc>
        <w:tc>
          <w:tcPr>
            <w:tcW w:w="2157" w:type="dxa"/>
            <w:vAlign w:val="center"/>
          </w:tcPr>
          <w:p w14:paraId="34BD5AE1" w14:textId="77777777" w:rsidR="00000000" w:rsidRDefault="007478C2">
            <w:pPr>
              <w:jc w:val="center"/>
              <w:rPr>
                <w:rFonts w:ascii="宋体" w:hAnsi="宋体"/>
                <w:sz w:val="24"/>
              </w:rPr>
            </w:pPr>
            <w:r>
              <w:rPr>
                <w:rFonts w:ascii="宋体" w:hAnsi="宋体"/>
                <w:sz w:val="24"/>
              </w:rPr>
              <w:t>在建</w:t>
            </w:r>
            <w:r>
              <w:rPr>
                <w:rFonts w:ascii="宋体" w:hAnsi="宋体" w:hint="eastAsia"/>
                <w:sz w:val="24"/>
              </w:rPr>
              <w:t>投资性房地产</w:t>
            </w:r>
          </w:p>
        </w:tc>
        <w:tc>
          <w:tcPr>
            <w:tcW w:w="1101" w:type="dxa"/>
            <w:vAlign w:val="center"/>
          </w:tcPr>
          <w:p w14:paraId="5F543078" w14:textId="77777777" w:rsidR="00000000" w:rsidRDefault="007478C2">
            <w:pPr>
              <w:jc w:val="center"/>
              <w:rPr>
                <w:rFonts w:ascii="宋体" w:hAnsi="宋体"/>
                <w:sz w:val="24"/>
              </w:rPr>
            </w:pPr>
            <w:r>
              <w:rPr>
                <w:rFonts w:ascii="宋体" w:hAnsi="宋体"/>
                <w:sz w:val="24"/>
              </w:rPr>
              <w:t>合计</w:t>
            </w:r>
          </w:p>
        </w:tc>
      </w:tr>
      <w:tr w:rsidR="00000000" w14:paraId="66172527" w14:textId="77777777">
        <w:trPr>
          <w:trHeight w:val="300"/>
        </w:trPr>
        <w:tc>
          <w:tcPr>
            <w:tcW w:w="2469" w:type="dxa"/>
            <w:vAlign w:val="center"/>
          </w:tcPr>
          <w:p w14:paraId="5C2A65F5" w14:textId="77777777" w:rsidR="00000000" w:rsidRDefault="007478C2">
            <w:pPr>
              <w:snapToGrid w:val="0"/>
              <w:jc w:val="left"/>
              <w:rPr>
                <w:rFonts w:ascii="Arial Narrow" w:hAnsi="Arial Narrow"/>
                <w:sz w:val="24"/>
                <w:szCs w:val="24"/>
              </w:rPr>
            </w:pPr>
            <w:r>
              <w:rPr>
                <w:rFonts w:ascii="Arial Narrow" w:hAnsi="Arial Narrow" w:hint="eastAsia"/>
                <w:sz w:val="24"/>
                <w:szCs w:val="24"/>
              </w:rPr>
              <w:t>一、</w:t>
            </w:r>
            <w:r>
              <w:rPr>
                <w:rFonts w:ascii="Arial Narrow" w:hAnsi="Arial Narrow"/>
                <w:sz w:val="24"/>
                <w:szCs w:val="24"/>
              </w:rPr>
              <w:t>账面原值</w:t>
            </w:r>
          </w:p>
        </w:tc>
        <w:tc>
          <w:tcPr>
            <w:tcW w:w="1993" w:type="dxa"/>
            <w:vAlign w:val="center"/>
          </w:tcPr>
          <w:p w14:paraId="619649C9" w14:textId="77777777" w:rsidR="00000000" w:rsidRDefault="007478C2">
            <w:pPr>
              <w:tabs>
                <w:tab w:val="left" w:pos="196"/>
                <w:tab w:val="left" w:pos="426"/>
              </w:tabs>
              <w:snapToGrid w:val="0"/>
              <w:jc w:val="right"/>
              <w:rPr>
                <w:rFonts w:ascii="Arial Narrow" w:hAnsi="Arial Narrow"/>
                <w:sz w:val="18"/>
                <w:szCs w:val="18"/>
              </w:rPr>
            </w:pPr>
          </w:p>
        </w:tc>
        <w:tc>
          <w:tcPr>
            <w:tcW w:w="1566" w:type="dxa"/>
          </w:tcPr>
          <w:p w14:paraId="5D997F6E" w14:textId="77777777" w:rsidR="00000000" w:rsidRDefault="007478C2">
            <w:pPr>
              <w:tabs>
                <w:tab w:val="left" w:pos="196"/>
                <w:tab w:val="left" w:pos="426"/>
              </w:tabs>
              <w:snapToGrid w:val="0"/>
              <w:jc w:val="right"/>
              <w:rPr>
                <w:rFonts w:ascii="Arial Narrow" w:hAnsi="Arial Narrow"/>
                <w:sz w:val="18"/>
                <w:szCs w:val="18"/>
              </w:rPr>
            </w:pPr>
          </w:p>
        </w:tc>
        <w:tc>
          <w:tcPr>
            <w:tcW w:w="2157" w:type="dxa"/>
          </w:tcPr>
          <w:p w14:paraId="64BA8FE0" w14:textId="77777777" w:rsidR="00000000" w:rsidRDefault="007478C2">
            <w:pPr>
              <w:tabs>
                <w:tab w:val="left" w:pos="196"/>
                <w:tab w:val="left" w:pos="426"/>
              </w:tabs>
              <w:snapToGrid w:val="0"/>
              <w:jc w:val="right"/>
              <w:rPr>
                <w:rFonts w:ascii="Arial Narrow" w:hAnsi="Arial Narrow"/>
                <w:sz w:val="18"/>
                <w:szCs w:val="18"/>
              </w:rPr>
            </w:pPr>
          </w:p>
        </w:tc>
        <w:tc>
          <w:tcPr>
            <w:tcW w:w="1101" w:type="dxa"/>
          </w:tcPr>
          <w:p w14:paraId="642E7A4F" w14:textId="77777777" w:rsidR="00000000" w:rsidRDefault="007478C2">
            <w:pPr>
              <w:tabs>
                <w:tab w:val="left" w:pos="196"/>
                <w:tab w:val="left" w:pos="426"/>
              </w:tabs>
              <w:snapToGrid w:val="0"/>
              <w:jc w:val="right"/>
              <w:rPr>
                <w:rFonts w:ascii="Arial Narrow" w:hAnsi="Arial Narrow"/>
                <w:sz w:val="18"/>
                <w:szCs w:val="18"/>
              </w:rPr>
            </w:pPr>
          </w:p>
        </w:tc>
      </w:tr>
      <w:tr w:rsidR="00000000" w14:paraId="3F472F15" w14:textId="77777777">
        <w:trPr>
          <w:trHeight w:val="300"/>
        </w:trPr>
        <w:tc>
          <w:tcPr>
            <w:tcW w:w="2469" w:type="dxa"/>
            <w:vAlign w:val="center"/>
          </w:tcPr>
          <w:p w14:paraId="20F93E0F" w14:textId="77777777" w:rsidR="00000000" w:rsidRDefault="007478C2">
            <w:pPr>
              <w:snapToGrid w:val="0"/>
              <w:ind w:firstLineChars="50" w:firstLine="120"/>
              <w:jc w:val="left"/>
              <w:rPr>
                <w:sz w:val="24"/>
                <w:szCs w:val="24"/>
              </w:rPr>
            </w:pPr>
            <w:r>
              <w:rPr>
                <w:rFonts w:ascii="宋体" w:hAnsi="宋体"/>
                <w:sz w:val="24"/>
              </w:rPr>
              <w:t>1.</w:t>
            </w:r>
            <w:r>
              <w:rPr>
                <w:sz w:val="24"/>
                <w:szCs w:val="24"/>
              </w:rPr>
              <w:t>期初余额</w:t>
            </w:r>
          </w:p>
        </w:tc>
        <w:tc>
          <w:tcPr>
            <w:tcW w:w="1993" w:type="dxa"/>
            <w:vAlign w:val="center"/>
          </w:tcPr>
          <w:p w14:paraId="14CE86B7"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4611</w:t>
            </w:r>
            <w:r>
              <w:rPr>
                <w:rFonts w:hint="eastAsia"/>
                <w:color w:val="0000FF"/>
                <w:sz w:val="18"/>
              </w:rPr>
              <w:t>）</w:t>
            </w:r>
          </w:p>
        </w:tc>
        <w:tc>
          <w:tcPr>
            <w:tcW w:w="1566" w:type="dxa"/>
          </w:tcPr>
          <w:p w14:paraId="5212D5F9"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4612</w:t>
            </w:r>
            <w:r>
              <w:rPr>
                <w:rFonts w:hint="eastAsia"/>
                <w:color w:val="0000FF"/>
                <w:sz w:val="18"/>
              </w:rPr>
              <w:t>）</w:t>
            </w:r>
          </w:p>
        </w:tc>
        <w:tc>
          <w:tcPr>
            <w:tcW w:w="2157" w:type="dxa"/>
          </w:tcPr>
          <w:p w14:paraId="37A793D7"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4613</w:t>
            </w:r>
            <w:r>
              <w:rPr>
                <w:rFonts w:hint="eastAsia"/>
                <w:color w:val="0000FF"/>
                <w:sz w:val="18"/>
              </w:rPr>
              <w:t>）</w:t>
            </w:r>
          </w:p>
        </w:tc>
        <w:tc>
          <w:tcPr>
            <w:tcW w:w="1101" w:type="dxa"/>
          </w:tcPr>
          <w:p w14:paraId="32DF658A"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4614</w:t>
            </w:r>
            <w:r>
              <w:rPr>
                <w:rFonts w:hint="eastAsia"/>
                <w:color w:val="0000FF"/>
                <w:sz w:val="18"/>
              </w:rPr>
              <w:t>）</w:t>
            </w:r>
          </w:p>
        </w:tc>
      </w:tr>
      <w:tr w:rsidR="00000000" w14:paraId="46BBD453" w14:textId="77777777">
        <w:trPr>
          <w:trHeight w:val="300"/>
        </w:trPr>
        <w:tc>
          <w:tcPr>
            <w:tcW w:w="2469" w:type="dxa"/>
            <w:vAlign w:val="center"/>
          </w:tcPr>
          <w:p w14:paraId="28E60B34" w14:textId="77777777" w:rsidR="00000000" w:rsidRDefault="007478C2">
            <w:pPr>
              <w:snapToGrid w:val="0"/>
              <w:ind w:firstLineChars="50" w:firstLine="120"/>
              <w:jc w:val="left"/>
              <w:rPr>
                <w:sz w:val="24"/>
                <w:szCs w:val="24"/>
              </w:rPr>
            </w:pPr>
            <w:r>
              <w:rPr>
                <w:rFonts w:ascii="宋体" w:hAnsi="宋体"/>
                <w:sz w:val="24"/>
              </w:rPr>
              <w:t>2.</w:t>
            </w:r>
            <w:r>
              <w:rPr>
                <w:sz w:val="24"/>
                <w:szCs w:val="24"/>
              </w:rPr>
              <w:t>本期增加金额</w:t>
            </w:r>
          </w:p>
        </w:tc>
        <w:tc>
          <w:tcPr>
            <w:tcW w:w="1993" w:type="dxa"/>
          </w:tcPr>
          <w:p w14:paraId="1C4883D0"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4615</w:t>
            </w:r>
            <w:r>
              <w:rPr>
                <w:rFonts w:hint="eastAsia"/>
                <w:color w:val="0000FF"/>
                <w:sz w:val="18"/>
              </w:rPr>
              <w:t>）</w:t>
            </w:r>
          </w:p>
        </w:tc>
        <w:tc>
          <w:tcPr>
            <w:tcW w:w="1566" w:type="dxa"/>
          </w:tcPr>
          <w:p w14:paraId="24F585B3"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4616</w:t>
            </w:r>
            <w:r>
              <w:rPr>
                <w:rFonts w:hint="eastAsia"/>
                <w:color w:val="0000FF"/>
                <w:sz w:val="18"/>
              </w:rPr>
              <w:t>）</w:t>
            </w:r>
          </w:p>
        </w:tc>
        <w:tc>
          <w:tcPr>
            <w:tcW w:w="2157" w:type="dxa"/>
          </w:tcPr>
          <w:p w14:paraId="7A16F446"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4617</w:t>
            </w:r>
            <w:r>
              <w:rPr>
                <w:rFonts w:hint="eastAsia"/>
                <w:color w:val="0000FF"/>
                <w:sz w:val="18"/>
              </w:rPr>
              <w:t>）</w:t>
            </w:r>
          </w:p>
        </w:tc>
        <w:tc>
          <w:tcPr>
            <w:tcW w:w="1101" w:type="dxa"/>
          </w:tcPr>
          <w:p w14:paraId="5DA60FDF"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4618</w:t>
            </w:r>
            <w:r>
              <w:rPr>
                <w:rFonts w:hint="eastAsia"/>
                <w:color w:val="0000FF"/>
                <w:sz w:val="18"/>
              </w:rPr>
              <w:t>）</w:t>
            </w:r>
          </w:p>
        </w:tc>
      </w:tr>
      <w:tr w:rsidR="00000000" w14:paraId="0898573B" w14:textId="77777777">
        <w:trPr>
          <w:trHeight w:val="300"/>
        </w:trPr>
        <w:tc>
          <w:tcPr>
            <w:tcW w:w="2469" w:type="dxa"/>
            <w:vAlign w:val="center"/>
          </w:tcPr>
          <w:p w14:paraId="2ECD46BA" w14:textId="77777777" w:rsidR="00000000" w:rsidRDefault="007478C2">
            <w:pPr>
              <w:tabs>
                <w:tab w:val="left" w:pos="196"/>
                <w:tab w:val="left" w:pos="426"/>
              </w:tabs>
              <w:snapToGrid w:val="0"/>
              <w:ind w:leftChars="100" w:left="210" w:firstLineChars="50" w:firstLine="120"/>
              <w:rPr>
                <w:sz w:val="24"/>
                <w:szCs w:val="24"/>
              </w:rPr>
            </w:pPr>
            <w:r>
              <w:rPr>
                <w:sz w:val="24"/>
                <w:szCs w:val="24"/>
              </w:rPr>
              <w:t>外购</w:t>
            </w:r>
          </w:p>
        </w:tc>
        <w:tc>
          <w:tcPr>
            <w:tcW w:w="1993" w:type="dxa"/>
          </w:tcPr>
          <w:p w14:paraId="141F077E"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4619</w:t>
            </w:r>
            <w:r>
              <w:rPr>
                <w:rFonts w:hint="eastAsia"/>
                <w:color w:val="0000FF"/>
                <w:sz w:val="18"/>
              </w:rPr>
              <w:t>）</w:t>
            </w:r>
          </w:p>
        </w:tc>
        <w:tc>
          <w:tcPr>
            <w:tcW w:w="1566" w:type="dxa"/>
          </w:tcPr>
          <w:p w14:paraId="056F2FEA"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4620</w:t>
            </w:r>
            <w:r>
              <w:rPr>
                <w:rFonts w:hint="eastAsia"/>
                <w:color w:val="0000FF"/>
                <w:sz w:val="18"/>
              </w:rPr>
              <w:t>）</w:t>
            </w:r>
          </w:p>
        </w:tc>
        <w:tc>
          <w:tcPr>
            <w:tcW w:w="2157" w:type="dxa"/>
          </w:tcPr>
          <w:p w14:paraId="158DCDE5"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4621</w:t>
            </w:r>
            <w:r>
              <w:rPr>
                <w:rFonts w:hint="eastAsia"/>
                <w:color w:val="0000FF"/>
                <w:sz w:val="18"/>
              </w:rPr>
              <w:t>）</w:t>
            </w:r>
          </w:p>
        </w:tc>
        <w:tc>
          <w:tcPr>
            <w:tcW w:w="1101" w:type="dxa"/>
          </w:tcPr>
          <w:p w14:paraId="7C209245"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4622</w:t>
            </w:r>
            <w:r>
              <w:rPr>
                <w:rFonts w:hint="eastAsia"/>
                <w:color w:val="0000FF"/>
                <w:sz w:val="18"/>
              </w:rPr>
              <w:t>）</w:t>
            </w:r>
          </w:p>
        </w:tc>
      </w:tr>
      <w:tr w:rsidR="00000000" w14:paraId="321F4632" w14:textId="77777777">
        <w:trPr>
          <w:trHeight w:val="300"/>
        </w:trPr>
        <w:tc>
          <w:tcPr>
            <w:tcW w:w="2469" w:type="dxa"/>
            <w:vAlign w:val="center"/>
          </w:tcPr>
          <w:p w14:paraId="57573724" w14:textId="77777777" w:rsidR="00000000" w:rsidRDefault="007478C2">
            <w:pPr>
              <w:tabs>
                <w:tab w:val="left" w:pos="0"/>
                <w:tab w:val="left" w:pos="426"/>
              </w:tabs>
              <w:snapToGrid w:val="0"/>
              <w:ind w:leftChars="100" w:left="210" w:firstLineChars="50" w:firstLine="120"/>
              <w:rPr>
                <w:sz w:val="24"/>
                <w:szCs w:val="24"/>
              </w:rPr>
            </w:pPr>
            <w:r>
              <w:rPr>
                <w:sz w:val="24"/>
                <w:szCs w:val="24"/>
              </w:rPr>
              <w:t>存货</w:t>
            </w:r>
            <w:r>
              <w:rPr>
                <w:sz w:val="24"/>
                <w:szCs w:val="24"/>
              </w:rPr>
              <w:t>\</w:t>
            </w:r>
            <w:r>
              <w:rPr>
                <w:sz w:val="24"/>
                <w:szCs w:val="24"/>
              </w:rPr>
              <w:t>固定资产</w:t>
            </w:r>
            <w:r>
              <w:rPr>
                <w:sz w:val="24"/>
                <w:szCs w:val="24"/>
              </w:rPr>
              <w:t>\</w:t>
            </w:r>
            <w:r>
              <w:rPr>
                <w:sz w:val="24"/>
                <w:szCs w:val="24"/>
              </w:rPr>
              <w:t>在建工程转入</w:t>
            </w:r>
          </w:p>
        </w:tc>
        <w:tc>
          <w:tcPr>
            <w:tcW w:w="1993" w:type="dxa"/>
          </w:tcPr>
          <w:p w14:paraId="47EB4F92"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4623</w:t>
            </w:r>
            <w:r>
              <w:rPr>
                <w:rFonts w:hint="eastAsia"/>
                <w:color w:val="0000FF"/>
                <w:sz w:val="18"/>
              </w:rPr>
              <w:t>）</w:t>
            </w:r>
          </w:p>
        </w:tc>
        <w:tc>
          <w:tcPr>
            <w:tcW w:w="1566" w:type="dxa"/>
          </w:tcPr>
          <w:p w14:paraId="295878AB"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4624</w:t>
            </w:r>
            <w:r>
              <w:rPr>
                <w:rFonts w:hint="eastAsia"/>
                <w:color w:val="0000FF"/>
                <w:sz w:val="18"/>
              </w:rPr>
              <w:t>）</w:t>
            </w:r>
          </w:p>
        </w:tc>
        <w:tc>
          <w:tcPr>
            <w:tcW w:w="2157" w:type="dxa"/>
          </w:tcPr>
          <w:p w14:paraId="421A0FCA"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4625</w:t>
            </w:r>
            <w:r>
              <w:rPr>
                <w:rFonts w:hint="eastAsia"/>
                <w:color w:val="0000FF"/>
                <w:sz w:val="18"/>
              </w:rPr>
              <w:t>）</w:t>
            </w:r>
          </w:p>
        </w:tc>
        <w:tc>
          <w:tcPr>
            <w:tcW w:w="1101" w:type="dxa"/>
          </w:tcPr>
          <w:p w14:paraId="7CDC7FC9"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4626</w:t>
            </w:r>
            <w:r>
              <w:rPr>
                <w:rFonts w:hint="eastAsia"/>
                <w:color w:val="0000FF"/>
                <w:sz w:val="18"/>
              </w:rPr>
              <w:t>）</w:t>
            </w:r>
          </w:p>
        </w:tc>
      </w:tr>
      <w:tr w:rsidR="00000000" w14:paraId="4C303867" w14:textId="77777777">
        <w:trPr>
          <w:trHeight w:val="300"/>
        </w:trPr>
        <w:tc>
          <w:tcPr>
            <w:tcW w:w="2469" w:type="dxa"/>
            <w:vAlign w:val="center"/>
          </w:tcPr>
          <w:p w14:paraId="74D4AF86" w14:textId="77777777" w:rsidR="00000000" w:rsidRDefault="007478C2">
            <w:pPr>
              <w:tabs>
                <w:tab w:val="left" w:pos="196"/>
                <w:tab w:val="left" w:pos="426"/>
              </w:tabs>
              <w:snapToGrid w:val="0"/>
              <w:ind w:leftChars="100" w:left="210" w:firstLineChars="50" w:firstLine="120"/>
              <w:rPr>
                <w:sz w:val="24"/>
                <w:szCs w:val="24"/>
              </w:rPr>
            </w:pPr>
            <w:r>
              <w:rPr>
                <w:rFonts w:ascii="宋体" w:hAnsi="宋体" w:hint="eastAsia"/>
                <w:sz w:val="24"/>
              </w:rPr>
              <w:t>…</w:t>
            </w:r>
            <w:r>
              <w:rPr>
                <w:rFonts w:hint="eastAsia"/>
                <w:color w:val="0000FF"/>
                <w:sz w:val="18"/>
              </w:rPr>
              <w:t>（</w:t>
            </w:r>
            <w:r>
              <w:rPr>
                <w:color w:val="0000FF"/>
                <w:sz w:val="18"/>
              </w:rPr>
              <w:t>4629</w:t>
            </w:r>
            <w:r>
              <w:rPr>
                <w:rFonts w:hint="eastAsia"/>
                <w:color w:val="0000FF"/>
                <w:sz w:val="18"/>
              </w:rPr>
              <w:t>）</w:t>
            </w:r>
          </w:p>
        </w:tc>
        <w:tc>
          <w:tcPr>
            <w:tcW w:w="1993" w:type="dxa"/>
          </w:tcPr>
          <w:p w14:paraId="1E5E8CD6"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4630</w:t>
            </w:r>
            <w:r>
              <w:rPr>
                <w:rFonts w:hint="eastAsia"/>
                <w:color w:val="0000FF"/>
                <w:sz w:val="18"/>
              </w:rPr>
              <w:t>）</w:t>
            </w:r>
          </w:p>
        </w:tc>
        <w:tc>
          <w:tcPr>
            <w:tcW w:w="1566" w:type="dxa"/>
          </w:tcPr>
          <w:p w14:paraId="2C4DA99D"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4631</w:t>
            </w:r>
            <w:r>
              <w:rPr>
                <w:rFonts w:hint="eastAsia"/>
                <w:color w:val="0000FF"/>
                <w:sz w:val="18"/>
              </w:rPr>
              <w:t>）</w:t>
            </w:r>
          </w:p>
        </w:tc>
        <w:tc>
          <w:tcPr>
            <w:tcW w:w="2157" w:type="dxa"/>
          </w:tcPr>
          <w:p w14:paraId="3A70A488"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4632</w:t>
            </w:r>
            <w:r>
              <w:rPr>
                <w:rFonts w:hint="eastAsia"/>
                <w:color w:val="0000FF"/>
                <w:sz w:val="18"/>
              </w:rPr>
              <w:t>）</w:t>
            </w:r>
          </w:p>
        </w:tc>
        <w:tc>
          <w:tcPr>
            <w:tcW w:w="1101" w:type="dxa"/>
          </w:tcPr>
          <w:p w14:paraId="0E64CD9A"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4633</w:t>
            </w:r>
            <w:r>
              <w:rPr>
                <w:rFonts w:hint="eastAsia"/>
                <w:color w:val="0000FF"/>
                <w:sz w:val="18"/>
              </w:rPr>
              <w:t>）</w:t>
            </w:r>
          </w:p>
        </w:tc>
      </w:tr>
      <w:tr w:rsidR="00000000" w14:paraId="6DE962AB" w14:textId="77777777">
        <w:trPr>
          <w:trHeight w:val="300"/>
        </w:trPr>
        <w:tc>
          <w:tcPr>
            <w:tcW w:w="2469" w:type="dxa"/>
            <w:vAlign w:val="center"/>
          </w:tcPr>
          <w:p w14:paraId="70F0AEBE" w14:textId="77777777" w:rsidR="00000000" w:rsidRDefault="007478C2">
            <w:pPr>
              <w:tabs>
                <w:tab w:val="left" w:pos="196"/>
                <w:tab w:val="left" w:pos="426"/>
              </w:tabs>
              <w:snapToGrid w:val="0"/>
              <w:ind w:leftChars="100" w:left="210" w:firstLineChars="50" w:firstLine="120"/>
              <w:rPr>
                <w:sz w:val="24"/>
                <w:szCs w:val="24"/>
              </w:rPr>
            </w:pPr>
            <w:r>
              <w:rPr>
                <w:sz w:val="24"/>
                <w:szCs w:val="24"/>
              </w:rPr>
              <w:t>其他原因增加</w:t>
            </w:r>
          </w:p>
        </w:tc>
        <w:tc>
          <w:tcPr>
            <w:tcW w:w="1993" w:type="dxa"/>
          </w:tcPr>
          <w:p w14:paraId="5C6C9B5E"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4634</w:t>
            </w:r>
            <w:r>
              <w:rPr>
                <w:rFonts w:hint="eastAsia"/>
                <w:color w:val="0000FF"/>
                <w:sz w:val="18"/>
              </w:rPr>
              <w:t>）</w:t>
            </w:r>
          </w:p>
        </w:tc>
        <w:tc>
          <w:tcPr>
            <w:tcW w:w="1566" w:type="dxa"/>
          </w:tcPr>
          <w:p w14:paraId="4D91582A"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4635</w:t>
            </w:r>
            <w:r>
              <w:rPr>
                <w:rFonts w:hint="eastAsia"/>
                <w:color w:val="0000FF"/>
                <w:sz w:val="18"/>
              </w:rPr>
              <w:t>）</w:t>
            </w:r>
          </w:p>
        </w:tc>
        <w:tc>
          <w:tcPr>
            <w:tcW w:w="2157" w:type="dxa"/>
          </w:tcPr>
          <w:p w14:paraId="5BF01621"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4636</w:t>
            </w:r>
            <w:r>
              <w:rPr>
                <w:rFonts w:hint="eastAsia"/>
                <w:color w:val="0000FF"/>
                <w:sz w:val="18"/>
              </w:rPr>
              <w:t>）</w:t>
            </w:r>
          </w:p>
        </w:tc>
        <w:tc>
          <w:tcPr>
            <w:tcW w:w="1101" w:type="dxa"/>
          </w:tcPr>
          <w:p w14:paraId="248DC5C8"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4637</w:t>
            </w:r>
            <w:r>
              <w:rPr>
                <w:rFonts w:hint="eastAsia"/>
                <w:color w:val="0000FF"/>
                <w:sz w:val="18"/>
              </w:rPr>
              <w:t>）</w:t>
            </w:r>
          </w:p>
        </w:tc>
      </w:tr>
      <w:tr w:rsidR="00000000" w14:paraId="2A2C8552" w14:textId="77777777">
        <w:trPr>
          <w:trHeight w:val="300"/>
        </w:trPr>
        <w:tc>
          <w:tcPr>
            <w:tcW w:w="2469" w:type="dxa"/>
            <w:vAlign w:val="center"/>
          </w:tcPr>
          <w:p w14:paraId="2D7B323C" w14:textId="77777777" w:rsidR="00000000" w:rsidRDefault="007478C2">
            <w:pPr>
              <w:snapToGrid w:val="0"/>
              <w:ind w:firstLineChars="50" w:firstLine="120"/>
              <w:jc w:val="left"/>
              <w:rPr>
                <w:sz w:val="24"/>
                <w:szCs w:val="24"/>
              </w:rPr>
            </w:pPr>
            <w:r>
              <w:rPr>
                <w:rFonts w:ascii="宋体" w:hAnsi="宋体"/>
                <w:sz w:val="24"/>
              </w:rPr>
              <w:t>3.</w:t>
            </w:r>
            <w:r>
              <w:rPr>
                <w:rFonts w:ascii="宋体" w:hAnsi="宋体"/>
                <w:sz w:val="24"/>
              </w:rPr>
              <w:t>本</w:t>
            </w:r>
            <w:r>
              <w:rPr>
                <w:sz w:val="24"/>
                <w:szCs w:val="24"/>
              </w:rPr>
              <w:t>期减少金额</w:t>
            </w:r>
          </w:p>
        </w:tc>
        <w:tc>
          <w:tcPr>
            <w:tcW w:w="1993" w:type="dxa"/>
          </w:tcPr>
          <w:p w14:paraId="6A42E1DD"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4638</w:t>
            </w:r>
            <w:r>
              <w:rPr>
                <w:rFonts w:hint="eastAsia"/>
                <w:color w:val="0000FF"/>
                <w:sz w:val="18"/>
              </w:rPr>
              <w:t>）</w:t>
            </w:r>
          </w:p>
        </w:tc>
        <w:tc>
          <w:tcPr>
            <w:tcW w:w="1566" w:type="dxa"/>
          </w:tcPr>
          <w:p w14:paraId="22DFD2B9"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4639</w:t>
            </w:r>
            <w:r>
              <w:rPr>
                <w:rFonts w:hint="eastAsia"/>
                <w:color w:val="0000FF"/>
                <w:sz w:val="18"/>
              </w:rPr>
              <w:t>）</w:t>
            </w:r>
          </w:p>
        </w:tc>
        <w:tc>
          <w:tcPr>
            <w:tcW w:w="2157" w:type="dxa"/>
          </w:tcPr>
          <w:p w14:paraId="7FA3CB36"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4640</w:t>
            </w:r>
            <w:r>
              <w:rPr>
                <w:rFonts w:hint="eastAsia"/>
                <w:color w:val="0000FF"/>
                <w:sz w:val="18"/>
              </w:rPr>
              <w:t>）</w:t>
            </w:r>
          </w:p>
        </w:tc>
        <w:tc>
          <w:tcPr>
            <w:tcW w:w="1101" w:type="dxa"/>
          </w:tcPr>
          <w:p w14:paraId="49B7C5CF"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4641</w:t>
            </w:r>
            <w:r>
              <w:rPr>
                <w:rFonts w:hint="eastAsia"/>
                <w:color w:val="0000FF"/>
                <w:sz w:val="18"/>
              </w:rPr>
              <w:t>）</w:t>
            </w:r>
          </w:p>
        </w:tc>
      </w:tr>
      <w:tr w:rsidR="00000000" w14:paraId="1D694517" w14:textId="77777777">
        <w:trPr>
          <w:trHeight w:val="300"/>
        </w:trPr>
        <w:tc>
          <w:tcPr>
            <w:tcW w:w="2469" w:type="dxa"/>
            <w:vAlign w:val="center"/>
          </w:tcPr>
          <w:p w14:paraId="09035C94" w14:textId="77777777" w:rsidR="00000000" w:rsidRDefault="007478C2">
            <w:pPr>
              <w:tabs>
                <w:tab w:val="left" w:pos="196"/>
                <w:tab w:val="left" w:pos="426"/>
              </w:tabs>
              <w:snapToGrid w:val="0"/>
              <w:ind w:leftChars="100" w:left="210" w:firstLineChars="50" w:firstLine="120"/>
              <w:rPr>
                <w:sz w:val="24"/>
                <w:szCs w:val="24"/>
              </w:rPr>
            </w:pPr>
            <w:r>
              <w:rPr>
                <w:sz w:val="24"/>
                <w:szCs w:val="24"/>
              </w:rPr>
              <w:t>处置</w:t>
            </w:r>
          </w:p>
        </w:tc>
        <w:tc>
          <w:tcPr>
            <w:tcW w:w="1993" w:type="dxa"/>
          </w:tcPr>
          <w:p w14:paraId="61035FAC"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4642</w:t>
            </w:r>
            <w:r>
              <w:rPr>
                <w:rFonts w:hint="eastAsia"/>
                <w:color w:val="0000FF"/>
                <w:sz w:val="18"/>
              </w:rPr>
              <w:t>）</w:t>
            </w:r>
          </w:p>
        </w:tc>
        <w:tc>
          <w:tcPr>
            <w:tcW w:w="1566" w:type="dxa"/>
          </w:tcPr>
          <w:p w14:paraId="597A3561"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4643</w:t>
            </w:r>
            <w:r>
              <w:rPr>
                <w:rFonts w:hint="eastAsia"/>
                <w:color w:val="0000FF"/>
                <w:sz w:val="18"/>
              </w:rPr>
              <w:t>）</w:t>
            </w:r>
          </w:p>
        </w:tc>
        <w:tc>
          <w:tcPr>
            <w:tcW w:w="2157" w:type="dxa"/>
          </w:tcPr>
          <w:p w14:paraId="405EB9A8"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4644</w:t>
            </w:r>
            <w:r>
              <w:rPr>
                <w:rFonts w:hint="eastAsia"/>
                <w:color w:val="0000FF"/>
                <w:sz w:val="18"/>
              </w:rPr>
              <w:t>）</w:t>
            </w:r>
          </w:p>
        </w:tc>
        <w:tc>
          <w:tcPr>
            <w:tcW w:w="1101" w:type="dxa"/>
          </w:tcPr>
          <w:p w14:paraId="0D053FB2"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4645</w:t>
            </w:r>
            <w:r>
              <w:rPr>
                <w:rFonts w:hint="eastAsia"/>
                <w:color w:val="0000FF"/>
                <w:sz w:val="18"/>
              </w:rPr>
              <w:t>）</w:t>
            </w:r>
          </w:p>
        </w:tc>
      </w:tr>
      <w:tr w:rsidR="00000000" w14:paraId="237771C7" w14:textId="77777777">
        <w:trPr>
          <w:trHeight w:val="300"/>
        </w:trPr>
        <w:tc>
          <w:tcPr>
            <w:tcW w:w="2469" w:type="dxa"/>
            <w:vAlign w:val="center"/>
          </w:tcPr>
          <w:p w14:paraId="6A8C4A63" w14:textId="77777777" w:rsidR="00000000" w:rsidRDefault="007478C2">
            <w:pPr>
              <w:tabs>
                <w:tab w:val="left" w:pos="196"/>
                <w:tab w:val="left" w:pos="426"/>
              </w:tabs>
              <w:snapToGrid w:val="0"/>
              <w:ind w:leftChars="100" w:left="210" w:firstLineChars="50" w:firstLine="120"/>
              <w:rPr>
                <w:sz w:val="24"/>
                <w:szCs w:val="24"/>
              </w:rPr>
            </w:pPr>
            <w:r>
              <w:rPr>
                <w:rFonts w:ascii="宋体" w:hAnsi="宋体" w:hint="eastAsia"/>
                <w:sz w:val="24"/>
              </w:rPr>
              <w:t>…</w:t>
            </w:r>
            <w:r>
              <w:rPr>
                <w:rFonts w:hint="eastAsia"/>
                <w:color w:val="0000FF"/>
                <w:sz w:val="18"/>
              </w:rPr>
              <w:t>（</w:t>
            </w:r>
            <w:r>
              <w:rPr>
                <w:color w:val="0000FF"/>
                <w:sz w:val="18"/>
              </w:rPr>
              <w:t>4648</w:t>
            </w:r>
            <w:r>
              <w:rPr>
                <w:rFonts w:hint="eastAsia"/>
                <w:color w:val="0000FF"/>
                <w:sz w:val="18"/>
              </w:rPr>
              <w:t>）</w:t>
            </w:r>
          </w:p>
        </w:tc>
        <w:tc>
          <w:tcPr>
            <w:tcW w:w="1993" w:type="dxa"/>
          </w:tcPr>
          <w:p w14:paraId="230E994C"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4649</w:t>
            </w:r>
            <w:r>
              <w:rPr>
                <w:rFonts w:hint="eastAsia"/>
                <w:color w:val="0000FF"/>
                <w:sz w:val="18"/>
              </w:rPr>
              <w:t>）</w:t>
            </w:r>
          </w:p>
        </w:tc>
        <w:tc>
          <w:tcPr>
            <w:tcW w:w="1566" w:type="dxa"/>
          </w:tcPr>
          <w:p w14:paraId="021BD094"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4650</w:t>
            </w:r>
            <w:r>
              <w:rPr>
                <w:rFonts w:hint="eastAsia"/>
                <w:color w:val="0000FF"/>
                <w:sz w:val="18"/>
              </w:rPr>
              <w:t>）</w:t>
            </w:r>
          </w:p>
        </w:tc>
        <w:tc>
          <w:tcPr>
            <w:tcW w:w="2157" w:type="dxa"/>
          </w:tcPr>
          <w:p w14:paraId="001D7AB0"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4651</w:t>
            </w:r>
            <w:r>
              <w:rPr>
                <w:rFonts w:hint="eastAsia"/>
                <w:color w:val="0000FF"/>
                <w:sz w:val="18"/>
              </w:rPr>
              <w:t>）</w:t>
            </w:r>
          </w:p>
        </w:tc>
        <w:tc>
          <w:tcPr>
            <w:tcW w:w="1101" w:type="dxa"/>
          </w:tcPr>
          <w:p w14:paraId="05F858E8"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4652</w:t>
            </w:r>
            <w:r>
              <w:rPr>
                <w:rFonts w:hint="eastAsia"/>
                <w:color w:val="0000FF"/>
                <w:sz w:val="18"/>
              </w:rPr>
              <w:t>）</w:t>
            </w:r>
          </w:p>
        </w:tc>
      </w:tr>
      <w:tr w:rsidR="00000000" w14:paraId="2EF204FB" w14:textId="77777777">
        <w:trPr>
          <w:trHeight w:val="300"/>
        </w:trPr>
        <w:tc>
          <w:tcPr>
            <w:tcW w:w="2469" w:type="dxa"/>
            <w:vAlign w:val="center"/>
          </w:tcPr>
          <w:p w14:paraId="38549D0B" w14:textId="77777777" w:rsidR="00000000" w:rsidRDefault="007478C2">
            <w:pPr>
              <w:tabs>
                <w:tab w:val="left" w:pos="196"/>
                <w:tab w:val="left" w:pos="426"/>
              </w:tabs>
              <w:snapToGrid w:val="0"/>
              <w:ind w:leftChars="100" w:left="210" w:firstLineChars="50" w:firstLine="120"/>
              <w:rPr>
                <w:sz w:val="24"/>
                <w:szCs w:val="24"/>
              </w:rPr>
            </w:pPr>
            <w:r>
              <w:rPr>
                <w:sz w:val="24"/>
                <w:szCs w:val="24"/>
              </w:rPr>
              <w:t>其他原因减少</w:t>
            </w:r>
          </w:p>
        </w:tc>
        <w:tc>
          <w:tcPr>
            <w:tcW w:w="1993" w:type="dxa"/>
          </w:tcPr>
          <w:p w14:paraId="21198B7F"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4653</w:t>
            </w:r>
            <w:r>
              <w:rPr>
                <w:rFonts w:hint="eastAsia"/>
                <w:color w:val="0000FF"/>
                <w:sz w:val="18"/>
              </w:rPr>
              <w:t>）</w:t>
            </w:r>
          </w:p>
        </w:tc>
        <w:tc>
          <w:tcPr>
            <w:tcW w:w="1566" w:type="dxa"/>
          </w:tcPr>
          <w:p w14:paraId="6C0956DC"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4654</w:t>
            </w:r>
            <w:r>
              <w:rPr>
                <w:rFonts w:hint="eastAsia"/>
                <w:color w:val="0000FF"/>
                <w:sz w:val="18"/>
              </w:rPr>
              <w:t>）</w:t>
            </w:r>
          </w:p>
        </w:tc>
        <w:tc>
          <w:tcPr>
            <w:tcW w:w="2157" w:type="dxa"/>
          </w:tcPr>
          <w:p w14:paraId="3D5619F4"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4655</w:t>
            </w:r>
            <w:r>
              <w:rPr>
                <w:rFonts w:hint="eastAsia"/>
                <w:color w:val="0000FF"/>
                <w:sz w:val="18"/>
              </w:rPr>
              <w:t>）</w:t>
            </w:r>
          </w:p>
        </w:tc>
        <w:tc>
          <w:tcPr>
            <w:tcW w:w="1101" w:type="dxa"/>
          </w:tcPr>
          <w:p w14:paraId="2B2E6C00"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4656</w:t>
            </w:r>
            <w:r>
              <w:rPr>
                <w:rFonts w:hint="eastAsia"/>
                <w:color w:val="0000FF"/>
                <w:sz w:val="18"/>
              </w:rPr>
              <w:t>）</w:t>
            </w:r>
          </w:p>
        </w:tc>
      </w:tr>
      <w:tr w:rsidR="00000000" w14:paraId="60F26161" w14:textId="77777777">
        <w:trPr>
          <w:trHeight w:val="300"/>
        </w:trPr>
        <w:tc>
          <w:tcPr>
            <w:tcW w:w="2469" w:type="dxa"/>
            <w:vAlign w:val="center"/>
          </w:tcPr>
          <w:p w14:paraId="15B5E7E1" w14:textId="77777777" w:rsidR="00000000" w:rsidRDefault="007478C2">
            <w:pPr>
              <w:snapToGrid w:val="0"/>
              <w:ind w:firstLineChars="50" w:firstLine="120"/>
              <w:jc w:val="left"/>
              <w:rPr>
                <w:rFonts w:ascii="宋体" w:hAnsi="宋体"/>
                <w:sz w:val="24"/>
              </w:rPr>
            </w:pPr>
            <w:r>
              <w:rPr>
                <w:rFonts w:ascii="宋体" w:hAnsi="宋体"/>
                <w:sz w:val="24"/>
              </w:rPr>
              <w:t>4.</w:t>
            </w:r>
            <w:r>
              <w:rPr>
                <w:rFonts w:ascii="宋体" w:hAnsi="宋体"/>
                <w:sz w:val="24"/>
              </w:rPr>
              <w:t>期末余额</w:t>
            </w:r>
          </w:p>
        </w:tc>
        <w:tc>
          <w:tcPr>
            <w:tcW w:w="1993" w:type="dxa"/>
            <w:vAlign w:val="center"/>
          </w:tcPr>
          <w:p w14:paraId="7E8D5C48"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4611</w:t>
            </w:r>
            <w:r>
              <w:rPr>
                <w:rFonts w:hint="eastAsia"/>
                <w:color w:val="0000FF"/>
                <w:sz w:val="18"/>
              </w:rPr>
              <w:t>）</w:t>
            </w:r>
          </w:p>
        </w:tc>
        <w:tc>
          <w:tcPr>
            <w:tcW w:w="1566" w:type="dxa"/>
          </w:tcPr>
          <w:p w14:paraId="101A232E"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4612</w:t>
            </w:r>
            <w:r>
              <w:rPr>
                <w:rFonts w:hint="eastAsia"/>
                <w:color w:val="0000FF"/>
                <w:sz w:val="18"/>
              </w:rPr>
              <w:t>）</w:t>
            </w:r>
          </w:p>
        </w:tc>
        <w:tc>
          <w:tcPr>
            <w:tcW w:w="2157" w:type="dxa"/>
          </w:tcPr>
          <w:p w14:paraId="55C45A46"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4613</w:t>
            </w:r>
            <w:r>
              <w:rPr>
                <w:rFonts w:hint="eastAsia"/>
                <w:color w:val="0000FF"/>
                <w:sz w:val="18"/>
              </w:rPr>
              <w:t>）</w:t>
            </w:r>
          </w:p>
        </w:tc>
        <w:tc>
          <w:tcPr>
            <w:tcW w:w="1101" w:type="dxa"/>
          </w:tcPr>
          <w:p w14:paraId="68C822F8"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4614</w:t>
            </w:r>
            <w:r>
              <w:rPr>
                <w:rFonts w:hint="eastAsia"/>
                <w:color w:val="0000FF"/>
                <w:sz w:val="18"/>
              </w:rPr>
              <w:t>）</w:t>
            </w:r>
          </w:p>
        </w:tc>
      </w:tr>
      <w:tr w:rsidR="00000000" w14:paraId="4B42BF79" w14:textId="77777777">
        <w:trPr>
          <w:trHeight w:val="300"/>
        </w:trPr>
        <w:tc>
          <w:tcPr>
            <w:tcW w:w="2469" w:type="dxa"/>
            <w:vAlign w:val="center"/>
          </w:tcPr>
          <w:p w14:paraId="4D8EA58C" w14:textId="77777777" w:rsidR="00000000" w:rsidRDefault="007478C2">
            <w:pPr>
              <w:snapToGrid w:val="0"/>
              <w:jc w:val="left"/>
              <w:rPr>
                <w:rFonts w:ascii="宋体" w:hAnsi="宋体"/>
                <w:sz w:val="24"/>
              </w:rPr>
            </w:pPr>
            <w:r>
              <w:rPr>
                <w:rFonts w:ascii="宋体" w:hAnsi="宋体"/>
                <w:sz w:val="24"/>
              </w:rPr>
              <w:t>二、累计折旧（摊销）</w:t>
            </w:r>
          </w:p>
        </w:tc>
        <w:tc>
          <w:tcPr>
            <w:tcW w:w="1993" w:type="dxa"/>
          </w:tcPr>
          <w:p w14:paraId="7471C77E" w14:textId="77777777" w:rsidR="00000000" w:rsidRDefault="007478C2">
            <w:pPr>
              <w:tabs>
                <w:tab w:val="left" w:pos="196"/>
                <w:tab w:val="left" w:pos="426"/>
              </w:tabs>
              <w:snapToGrid w:val="0"/>
              <w:jc w:val="right"/>
              <w:rPr>
                <w:rFonts w:ascii="Arial Narrow" w:hAnsi="Arial Narrow"/>
                <w:sz w:val="18"/>
                <w:szCs w:val="18"/>
              </w:rPr>
            </w:pPr>
          </w:p>
        </w:tc>
        <w:tc>
          <w:tcPr>
            <w:tcW w:w="1566" w:type="dxa"/>
          </w:tcPr>
          <w:p w14:paraId="4BFF3298" w14:textId="77777777" w:rsidR="00000000" w:rsidRDefault="007478C2">
            <w:pPr>
              <w:tabs>
                <w:tab w:val="left" w:pos="196"/>
                <w:tab w:val="left" w:pos="426"/>
              </w:tabs>
              <w:snapToGrid w:val="0"/>
              <w:jc w:val="right"/>
              <w:rPr>
                <w:rFonts w:ascii="Arial Narrow" w:hAnsi="Arial Narrow"/>
                <w:sz w:val="18"/>
                <w:szCs w:val="18"/>
              </w:rPr>
            </w:pPr>
          </w:p>
        </w:tc>
        <w:tc>
          <w:tcPr>
            <w:tcW w:w="2157" w:type="dxa"/>
          </w:tcPr>
          <w:p w14:paraId="1844DAF2" w14:textId="77777777" w:rsidR="00000000" w:rsidRDefault="007478C2">
            <w:pPr>
              <w:tabs>
                <w:tab w:val="left" w:pos="196"/>
                <w:tab w:val="left" w:pos="426"/>
              </w:tabs>
              <w:snapToGrid w:val="0"/>
              <w:jc w:val="right"/>
              <w:rPr>
                <w:rFonts w:ascii="Arial Narrow" w:hAnsi="Arial Narrow"/>
                <w:sz w:val="18"/>
                <w:szCs w:val="18"/>
              </w:rPr>
            </w:pPr>
          </w:p>
        </w:tc>
        <w:tc>
          <w:tcPr>
            <w:tcW w:w="1101" w:type="dxa"/>
          </w:tcPr>
          <w:p w14:paraId="249034B5" w14:textId="77777777" w:rsidR="00000000" w:rsidRDefault="007478C2">
            <w:pPr>
              <w:tabs>
                <w:tab w:val="left" w:pos="196"/>
                <w:tab w:val="left" w:pos="426"/>
              </w:tabs>
              <w:snapToGrid w:val="0"/>
              <w:jc w:val="right"/>
              <w:rPr>
                <w:rFonts w:ascii="Arial Narrow" w:hAnsi="Arial Narrow"/>
                <w:sz w:val="18"/>
                <w:szCs w:val="18"/>
              </w:rPr>
            </w:pPr>
          </w:p>
        </w:tc>
      </w:tr>
      <w:tr w:rsidR="00000000" w14:paraId="2F5541C8" w14:textId="77777777">
        <w:trPr>
          <w:trHeight w:val="300"/>
        </w:trPr>
        <w:tc>
          <w:tcPr>
            <w:tcW w:w="2469" w:type="dxa"/>
            <w:vAlign w:val="center"/>
          </w:tcPr>
          <w:p w14:paraId="5AB855E1" w14:textId="77777777" w:rsidR="00000000" w:rsidRDefault="007478C2">
            <w:pPr>
              <w:snapToGrid w:val="0"/>
              <w:ind w:firstLineChars="50" w:firstLine="120"/>
              <w:jc w:val="left"/>
              <w:rPr>
                <w:rFonts w:ascii="宋体" w:hAnsi="宋体"/>
                <w:sz w:val="24"/>
              </w:rPr>
            </w:pPr>
            <w:r>
              <w:rPr>
                <w:rFonts w:ascii="宋体" w:hAnsi="宋体"/>
                <w:sz w:val="24"/>
              </w:rPr>
              <w:t>1.</w:t>
            </w:r>
            <w:r>
              <w:rPr>
                <w:rFonts w:ascii="宋体" w:hAnsi="宋体"/>
                <w:sz w:val="24"/>
              </w:rPr>
              <w:t>期初余额</w:t>
            </w:r>
          </w:p>
        </w:tc>
        <w:tc>
          <w:tcPr>
            <w:tcW w:w="1993" w:type="dxa"/>
          </w:tcPr>
          <w:p w14:paraId="6CC3792B"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4657</w:t>
            </w:r>
            <w:r>
              <w:rPr>
                <w:rFonts w:hint="eastAsia"/>
                <w:color w:val="0000FF"/>
                <w:sz w:val="18"/>
              </w:rPr>
              <w:t>）</w:t>
            </w:r>
          </w:p>
        </w:tc>
        <w:tc>
          <w:tcPr>
            <w:tcW w:w="1566" w:type="dxa"/>
          </w:tcPr>
          <w:p w14:paraId="220C5E0F"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4658</w:t>
            </w:r>
            <w:r>
              <w:rPr>
                <w:rFonts w:hint="eastAsia"/>
                <w:color w:val="0000FF"/>
                <w:sz w:val="18"/>
              </w:rPr>
              <w:t>）</w:t>
            </w:r>
          </w:p>
        </w:tc>
        <w:tc>
          <w:tcPr>
            <w:tcW w:w="2157" w:type="dxa"/>
          </w:tcPr>
          <w:p w14:paraId="4F812D9B"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4659</w:t>
            </w:r>
            <w:r>
              <w:rPr>
                <w:rFonts w:hint="eastAsia"/>
                <w:color w:val="0000FF"/>
                <w:sz w:val="18"/>
              </w:rPr>
              <w:t>）</w:t>
            </w:r>
          </w:p>
        </w:tc>
        <w:tc>
          <w:tcPr>
            <w:tcW w:w="1101" w:type="dxa"/>
          </w:tcPr>
          <w:p w14:paraId="29BF6A14"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4660</w:t>
            </w:r>
            <w:r>
              <w:rPr>
                <w:rFonts w:hint="eastAsia"/>
                <w:color w:val="0000FF"/>
                <w:sz w:val="18"/>
              </w:rPr>
              <w:t>）</w:t>
            </w:r>
          </w:p>
        </w:tc>
      </w:tr>
      <w:tr w:rsidR="00000000" w14:paraId="6E65C3A3" w14:textId="77777777">
        <w:trPr>
          <w:trHeight w:val="300"/>
        </w:trPr>
        <w:tc>
          <w:tcPr>
            <w:tcW w:w="2469" w:type="dxa"/>
            <w:vAlign w:val="center"/>
          </w:tcPr>
          <w:p w14:paraId="74C95831" w14:textId="77777777" w:rsidR="00000000" w:rsidRDefault="007478C2">
            <w:pPr>
              <w:snapToGrid w:val="0"/>
              <w:ind w:firstLineChars="50" w:firstLine="120"/>
              <w:jc w:val="left"/>
              <w:rPr>
                <w:rFonts w:ascii="宋体" w:hAnsi="宋体"/>
                <w:sz w:val="24"/>
              </w:rPr>
            </w:pPr>
            <w:r>
              <w:rPr>
                <w:rFonts w:ascii="宋体" w:hAnsi="宋体"/>
                <w:sz w:val="24"/>
              </w:rPr>
              <w:t>2.</w:t>
            </w:r>
            <w:r>
              <w:rPr>
                <w:rFonts w:ascii="宋体" w:hAnsi="宋体"/>
                <w:sz w:val="24"/>
              </w:rPr>
              <w:t>本期</w:t>
            </w:r>
            <w:r>
              <w:rPr>
                <w:rFonts w:ascii="宋体" w:hAnsi="宋体"/>
                <w:sz w:val="24"/>
              </w:rPr>
              <w:t>增加金额</w:t>
            </w:r>
          </w:p>
        </w:tc>
        <w:tc>
          <w:tcPr>
            <w:tcW w:w="1993" w:type="dxa"/>
          </w:tcPr>
          <w:p w14:paraId="6B493507"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4661</w:t>
            </w:r>
            <w:r>
              <w:rPr>
                <w:rFonts w:hint="eastAsia"/>
                <w:color w:val="0000FF"/>
                <w:sz w:val="18"/>
              </w:rPr>
              <w:t>）</w:t>
            </w:r>
          </w:p>
        </w:tc>
        <w:tc>
          <w:tcPr>
            <w:tcW w:w="1566" w:type="dxa"/>
          </w:tcPr>
          <w:p w14:paraId="728436AA"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4662</w:t>
            </w:r>
            <w:r>
              <w:rPr>
                <w:rFonts w:hint="eastAsia"/>
                <w:color w:val="0000FF"/>
                <w:sz w:val="18"/>
              </w:rPr>
              <w:t>）</w:t>
            </w:r>
          </w:p>
        </w:tc>
        <w:tc>
          <w:tcPr>
            <w:tcW w:w="2157" w:type="dxa"/>
          </w:tcPr>
          <w:p w14:paraId="553211F7"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4663</w:t>
            </w:r>
            <w:r>
              <w:rPr>
                <w:rFonts w:hint="eastAsia"/>
                <w:color w:val="0000FF"/>
                <w:sz w:val="18"/>
              </w:rPr>
              <w:t>）</w:t>
            </w:r>
          </w:p>
        </w:tc>
        <w:tc>
          <w:tcPr>
            <w:tcW w:w="1101" w:type="dxa"/>
          </w:tcPr>
          <w:p w14:paraId="7CE81475"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4664</w:t>
            </w:r>
            <w:r>
              <w:rPr>
                <w:rFonts w:hint="eastAsia"/>
                <w:color w:val="0000FF"/>
                <w:sz w:val="18"/>
              </w:rPr>
              <w:t>）</w:t>
            </w:r>
          </w:p>
        </w:tc>
      </w:tr>
      <w:tr w:rsidR="00000000" w14:paraId="2ABEA06A" w14:textId="77777777">
        <w:trPr>
          <w:trHeight w:val="300"/>
        </w:trPr>
        <w:tc>
          <w:tcPr>
            <w:tcW w:w="2469" w:type="dxa"/>
            <w:vAlign w:val="center"/>
          </w:tcPr>
          <w:p w14:paraId="510F3D39" w14:textId="77777777" w:rsidR="00000000" w:rsidRDefault="007478C2">
            <w:pPr>
              <w:tabs>
                <w:tab w:val="left" w:pos="196"/>
                <w:tab w:val="left" w:pos="426"/>
              </w:tabs>
              <w:snapToGrid w:val="0"/>
              <w:ind w:leftChars="100" w:left="210" w:firstLineChars="50" w:firstLine="120"/>
              <w:rPr>
                <w:rFonts w:ascii="宋体" w:hAnsi="宋体"/>
                <w:sz w:val="24"/>
              </w:rPr>
            </w:pPr>
            <w:r>
              <w:rPr>
                <w:rFonts w:ascii="宋体" w:hAnsi="宋体" w:hint="eastAsia"/>
                <w:sz w:val="24"/>
              </w:rPr>
              <w:t>本</w:t>
            </w:r>
            <w:r>
              <w:rPr>
                <w:rFonts w:ascii="宋体" w:hAnsi="宋体"/>
                <w:sz w:val="24"/>
              </w:rPr>
              <w:t>期计提</w:t>
            </w:r>
          </w:p>
        </w:tc>
        <w:tc>
          <w:tcPr>
            <w:tcW w:w="1993" w:type="dxa"/>
          </w:tcPr>
          <w:p w14:paraId="50AC9B08"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4665</w:t>
            </w:r>
            <w:r>
              <w:rPr>
                <w:rFonts w:hint="eastAsia"/>
                <w:color w:val="0000FF"/>
                <w:sz w:val="18"/>
              </w:rPr>
              <w:t>）</w:t>
            </w:r>
          </w:p>
        </w:tc>
        <w:tc>
          <w:tcPr>
            <w:tcW w:w="1566" w:type="dxa"/>
          </w:tcPr>
          <w:p w14:paraId="08C46E42"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4666</w:t>
            </w:r>
            <w:r>
              <w:rPr>
                <w:rFonts w:hint="eastAsia"/>
                <w:color w:val="0000FF"/>
                <w:sz w:val="18"/>
              </w:rPr>
              <w:t>）</w:t>
            </w:r>
          </w:p>
        </w:tc>
        <w:tc>
          <w:tcPr>
            <w:tcW w:w="2157" w:type="dxa"/>
          </w:tcPr>
          <w:p w14:paraId="72C6801D"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4667</w:t>
            </w:r>
            <w:r>
              <w:rPr>
                <w:rFonts w:hint="eastAsia"/>
                <w:color w:val="0000FF"/>
                <w:sz w:val="18"/>
              </w:rPr>
              <w:t>）</w:t>
            </w:r>
          </w:p>
        </w:tc>
        <w:tc>
          <w:tcPr>
            <w:tcW w:w="1101" w:type="dxa"/>
          </w:tcPr>
          <w:p w14:paraId="442DC3D5"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4668</w:t>
            </w:r>
            <w:r>
              <w:rPr>
                <w:rFonts w:hint="eastAsia"/>
                <w:color w:val="0000FF"/>
                <w:sz w:val="18"/>
              </w:rPr>
              <w:t>）</w:t>
            </w:r>
          </w:p>
        </w:tc>
      </w:tr>
      <w:tr w:rsidR="00000000" w14:paraId="704C2290" w14:textId="77777777">
        <w:trPr>
          <w:trHeight w:val="300"/>
        </w:trPr>
        <w:tc>
          <w:tcPr>
            <w:tcW w:w="2469" w:type="dxa"/>
            <w:vAlign w:val="center"/>
          </w:tcPr>
          <w:p w14:paraId="6E1CDAC5" w14:textId="77777777" w:rsidR="00000000" w:rsidRDefault="007478C2">
            <w:pPr>
              <w:tabs>
                <w:tab w:val="left" w:pos="0"/>
                <w:tab w:val="left" w:pos="426"/>
              </w:tabs>
              <w:snapToGrid w:val="0"/>
              <w:ind w:leftChars="100" w:left="210" w:firstLineChars="50" w:firstLine="120"/>
              <w:rPr>
                <w:rFonts w:ascii="宋体" w:hAnsi="宋体"/>
                <w:sz w:val="24"/>
              </w:rPr>
            </w:pPr>
            <w:r>
              <w:rPr>
                <w:rFonts w:ascii="宋体" w:hAnsi="宋体" w:hint="eastAsia"/>
                <w:sz w:val="24"/>
              </w:rPr>
              <w:t>存货</w:t>
            </w:r>
            <w:r>
              <w:rPr>
                <w:rFonts w:ascii="宋体" w:hAnsi="宋体" w:hint="eastAsia"/>
                <w:sz w:val="24"/>
              </w:rPr>
              <w:t>\</w:t>
            </w:r>
            <w:r>
              <w:rPr>
                <w:rFonts w:ascii="宋体" w:hAnsi="宋体" w:hint="eastAsia"/>
                <w:sz w:val="24"/>
              </w:rPr>
              <w:t>固定资产</w:t>
            </w:r>
            <w:r>
              <w:rPr>
                <w:rFonts w:ascii="宋体" w:hAnsi="宋体" w:hint="eastAsia"/>
                <w:sz w:val="24"/>
              </w:rPr>
              <w:t>\</w:t>
            </w:r>
            <w:r>
              <w:rPr>
                <w:rFonts w:ascii="宋体" w:hAnsi="宋体" w:hint="eastAsia"/>
                <w:sz w:val="24"/>
              </w:rPr>
              <w:t>在建工程转入</w:t>
            </w:r>
          </w:p>
        </w:tc>
        <w:tc>
          <w:tcPr>
            <w:tcW w:w="1993" w:type="dxa"/>
          </w:tcPr>
          <w:p w14:paraId="6401B6B8"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4669</w:t>
            </w:r>
            <w:r>
              <w:rPr>
                <w:rFonts w:hint="eastAsia"/>
                <w:color w:val="0000FF"/>
                <w:sz w:val="18"/>
              </w:rPr>
              <w:t>）</w:t>
            </w:r>
          </w:p>
        </w:tc>
        <w:tc>
          <w:tcPr>
            <w:tcW w:w="1566" w:type="dxa"/>
          </w:tcPr>
          <w:p w14:paraId="30CB9420"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4670</w:t>
            </w:r>
            <w:r>
              <w:rPr>
                <w:rFonts w:hint="eastAsia"/>
                <w:color w:val="0000FF"/>
                <w:sz w:val="18"/>
              </w:rPr>
              <w:t>）</w:t>
            </w:r>
          </w:p>
        </w:tc>
        <w:tc>
          <w:tcPr>
            <w:tcW w:w="2157" w:type="dxa"/>
          </w:tcPr>
          <w:p w14:paraId="0CFE5CF4"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4671</w:t>
            </w:r>
            <w:r>
              <w:rPr>
                <w:rFonts w:hint="eastAsia"/>
                <w:color w:val="0000FF"/>
                <w:sz w:val="18"/>
              </w:rPr>
              <w:t>）</w:t>
            </w:r>
          </w:p>
        </w:tc>
        <w:tc>
          <w:tcPr>
            <w:tcW w:w="1101" w:type="dxa"/>
          </w:tcPr>
          <w:p w14:paraId="1540C181"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4672</w:t>
            </w:r>
            <w:r>
              <w:rPr>
                <w:rFonts w:hint="eastAsia"/>
                <w:color w:val="0000FF"/>
                <w:sz w:val="18"/>
              </w:rPr>
              <w:t>）</w:t>
            </w:r>
          </w:p>
        </w:tc>
      </w:tr>
      <w:tr w:rsidR="00000000" w14:paraId="786D6F65" w14:textId="77777777">
        <w:trPr>
          <w:trHeight w:val="300"/>
        </w:trPr>
        <w:tc>
          <w:tcPr>
            <w:tcW w:w="2469" w:type="dxa"/>
            <w:vAlign w:val="center"/>
          </w:tcPr>
          <w:p w14:paraId="33D6F110" w14:textId="77777777" w:rsidR="00000000" w:rsidRDefault="007478C2">
            <w:pPr>
              <w:tabs>
                <w:tab w:val="left" w:pos="196"/>
                <w:tab w:val="left" w:pos="426"/>
              </w:tabs>
              <w:snapToGrid w:val="0"/>
              <w:ind w:leftChars="100" w:left="210"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4675</w:t>
            </w:r>
            <w:r>
              <w:rPr>
                <w:rFonts w:hint="eastAsia"/>
                <w:color w:val="0000FF"/>
                <w:sz w:val="18"/>
              </w:rPr>
              <w:t>）</w:t>
            </w:r>
          </w:p>
        </w:tc>
        <w:tc>
          <w:tcPr>
            <w:tcW w:w="1993" w:type="dxa"/>
          </w:tcPr>
          <w:p w14:paraId="57EACB4D"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4676</w:t>
            </w:r>
            <w:r>
              <w:rPr>
                <w:rFonts w:hint="eastAsia"/>
                <w:color w:val="0000FF"/>
                <w:sz w:val="18"/>
              </w:rPr>
              <w:t>）</w:t>
            </w:r>
          </w:p>
        </w:tc>
        <w:tc>
          <w:tcPr>
            <w:tcW w:w="1566" w:type="dxa"/>
          </w:tcPr>
          <w:p w14:paraId="658636AA"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4677</w:t>
            </w:r>
            <w:r>
              <w:rPr>
                <w:rFonts w:hint="eastAsia"/>
                <w:color w:val="0000FF"/>
                <w:sz w:val="18"/>
              </w:rPr>
              <w:t>）</w:t>
            </w:r>
          </w:p>
        </w:tc>
        <w:tc>
          <w:tcPr>
            <w:tcW w:w="2157" w:type="dxa"/>
          </w:tcPr>
          <w:p w14:paraId="68EC14F6"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4678</w:t>
            </w:r>
            <w:r>
              <w:rPr>
                <w:rFonts w:hint="eastAsia"/>
                <w:color w:val="0000FF"/>
                <w:sz w:val="18"/>
              </w:rPr>
              <w:t>）</w:t>
            </w:r>
          </w:p>
        </w:tc>
        <w:tc>
          <w:tcPr>
            <w:tcW w:w="1101" w:type="dxa"/>
          </w:tcPr>
          <w:p w14:paraId="43ED0F36"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4679</w:t>
            </w:r>
            <w:r>
              <w:rPr>
                <w:rFonts w:hint="eastAsia"/>
                <w:color w:val="0000FF"/>
                <w:sz w:val="18"/>
              </w:rPr>
              <w:t>）</w:t>
            </w:r>
          </w:p>
        </w:tc>
      </w:tr>
      <w:tr w:rsidR="00000000" w14:paraId="6EBF7E38" w14:textId="77777777">
        <w:trPr>
          <w:trHeight w:val="300"/>
        </w:trPr>
        <w:tc>
          <w:tcPr>
            <w:tcW w:w="2469" w:type="dxa"/>
            <w:vAlign w:val="center"/>
          </w:tcPr>
          <w:p w14:paraId="19575B4C" w14:textId="77777777" w:rsidR="00000000" w:rsidRDefault="007478C2">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原因增</w:t>
            </w:r>
            <w:r>
              <w:rPr>
                <w:rFonts w:ascii="宋体" w:hAnsi="宋体"/>
                <w:sz w:val="24"/>
              </w:rPr>
              <w:t>加</w:t>
            </w:r>
          </w:p>
        </w:tc>
        <w:tc>
          <w:tcPr>
            <w:tcW w:w="1993" w:type="dxa"/>
            <w:vAlign w:val="center"/>
          </w:tcPr>
          <w:p w14:paraId="475631C6"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4680</w:t>
            </w:r>
            <w:r>
              <w:rPr>
                <w:rFonts w:hint="eastAsia"/>
                <w:color w:val="0000FF"/>
                <w:sz w:val="18"/>
              </w:rPr>
              <w:t>）</w:t>
            </w:r>
          </w:p>
        </w:tc>
        <w:tc>
          <w:tcPr>
            <w:tcW w:w="1566" w:type="dxa"/>
          </w:tcPr>
          <w:p w14:paraId="50C0577D"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4681</w:t>
            </w:r>
            <w:r>
              <w:rPr>
                <w:rFonts w:hint="eastAsia"/>
                <w:color w:val="0000FF"/>
                <w:sz w:val="18"/>
              </w:rPr>
              <w:t>）</w:t>
            </w:r>
          </w:p>
        </w:tc>
        <w:tc>
          <w:tcPr>
            <w:tcW w:w="2157" w:type="dxa"/>
          </w:tcPr>
          <w:p w14:paraId="7DE93916"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4682</w:t>
            </w:r>
            <w:r>
              <w:rPr>
                <w:rFonts w:hint="eastAsia"/>
                <w:color w:val="0000FF"/>
                <w:sz w:val="18"/>
              </w:rPr>
              <w:t>）</w:t>
            </w:r>
          </w:p>
        </w:tc>
        <w:tc>
          <w:tcPr>
            <w:tcW w:w="1101" w:type="dxa"/>
          </w:tcPr>
          <w:p w14:paraId="774009A9"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4683</w:t>
            </w:r>
            <w:r>
              <w:rPr>
                <w:rFonts w:hint="eastAsia"/>
                <w:color w:val="0000FF"/>
                <w:sz w:val="18"/>
              </w:rPr>
              <w:t>）</w:t>
            </w:r>
          </w:p>
        </w:tc>
      </w:tr>
      <w:tr w:rsidR="00000000" w14:paraId="4B0DF6E0" w14:textId="77777777">
        <w:trPr>
          <w:trHeight w:val="300"/>
        </w:trPr>
        <w:tc>
          <w:tcPr>
            <w:tcW w:w="2469" w:type="dxa"/>
            <w:vAlign w:val="center"/>
          </w:tcPr>
          <w:p w14:paraId="435A24DA" w14:textId="77777777" w:rsidR="00000000" w:rsidRDefault="007478C2">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993" w:type="dxa"/>
          </w:tcPr>
          <w:p w14:paraId="7444986F"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4684</w:t>
            </w:r>
            <w:r>
              <w:rPr>
                <w:rFonts w:hint="eastAsia"/>
                <w:color w:val="0000FF"/>
                <w:sz w:val="18"/>
              </w:rPr>
              <w:t>）</w:t>
            </w:r>
          </w:p>
        </w:tc>
        <w:tc>
          <w:tcPr>
            <w:tcW w:w="1566" w:type="dxa"/>
          </w:tcPr>
          <w:p w14:paraId="0698C0FB"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4685</w:t>
            </w:r>
            <w:r>
              <w:rPr>
                <w:rFonts w:hint="eastAsia"/>
                <w:color w:val="0000FF"/>
                <w:sz w:val="18"/>
              </w:rPr>
              <w:t>）</w:t>
            </w:r>
          </w:p>
        </w:tc>
        <w:tc>
          <w:tcPr>
            <w:tcW w:w="2157" w:type="dxa"/>
          </w:tcPr>
          <w:p w14:paraId="2D300AF7"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4686</w:t>
            </w:r>
            <w:r>
              <w:rPr>
                <w:rFonts w:hint="eastAsia"/>
                <w:color w:val="0000FF"/>
                <w:sz w:val="18"/>
              </w:rPr>
              <w:t>）</w:t>
            </w:r>
          </w:p>
        </w:tc>
        <w:tc>
          <w:tcPr>
            <w:tcW w:w="1101" w:type="dxa"/>
          </w:tcPr>
          <w:p w14:paraId="27217EE6"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4687</w:t>
            </w:r>
            <w:r>
              <w:rPr>
                <w:rFonts w:hint="eastAsia"/>
                <w:color w:val="0000FF"/>
                <w:sz w:val="18"/>
              </w:rPr>
              <w:t>）</w:t>
            </w:r>
          </w:p>
        </w:tc>
      </w:tr>
      <w:tr w:rsidR="00000000" w14:paraId="70CCEE59" w14:textId="77777777">
        <w:trPr>
          <w:trHeight w:val="300"/>
        </w:trPr>
        <w:tc>
          <w:tcPr>
            <w:tcW w:w="2469" w:type="dxa"/>
            <w:vAlign w:val="center"/>
          </w:tcPr>
          <w:p w14:paraId="71C4C77D" w14:textId="77777777" w:rsidR="00000000" w:rsidRDefault="007478C2">
            <w:pPr>
              <w:tabs>
                <w:tab w:val="left" w:pos="196"/>
                <w:tab w:val="left" w:pos="426"/>
              </w:tabs>
              <w:snapToGrid w:val="0"/>
              <w:ind w:leftChars="100" w:left="210" w:firstLineChars="50" w:firstLine="120"/>
              <w:rPr>
                <w:rFonts w:ascii="宋体" w:hAnsi="宋体"/>
                <w:sz w:val="24"/>
              </w:rPr>
            </w:pPr>
            <w:r>
              <w:rPr>
                <w:rFonts w:ascii="宋体" w:hAnsi="宋体"/>
                <w:sz w:val="24"/>
              </w:rPr>
              <w:t>处置</w:t>
            </w:r>
          </w:p>
        </w:tc>
        <w:tc>
          <w:tcPr>
            <w:tcW w:w="1993" w:type="dxa"/>
          </w:tcPr>
          <w:p w14:paraId="2525F7A1"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4688</w:t>
            </w:r>
            <w:r>
              <w:rPr>
                <w:rFonts w:hint="eastAsia"/>
                <w:color w:val="0000FF"/>
                <w:sz w:val="18"/>
              </w:rPr>
              <w:t>）</w:t>
            </w:r>
          </w:p>
        </w:tc>
        <w:tc>
          <w:tcPr>
            <w:tcW w:w="1566" w:type="dxa"/>
          </w:tcPr>
          <w:p w14:paraId="3C99A0A6"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4689</w:t>
            </w:r>
            <w:r>
              <w:rPr>
                <w:rFonts w:hint="eastAsia"/>
                <w:color w:val="0000FF"/>
                <w:sz w:val="18"/>
              </w:rPr>
              <w:t>）</w:t>
            </w:r>
          </w:p>
        </w:tc>
        <w:tc>
          <w:tcPr>
            <w:tcW w:w="2157" w:type="dxa"/>
          </w:tcPr>
          <w:p w14:paraId="6CB4CCE1"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4690</w:t>
            </w:r>
            <w:r>
              <w:rPr>
                <w:rFonts w:hint="eastAsia"/>
                <w:color w:val="0000FF"/>
                <w:sz w:val="18"/>
              </w:rPr>
              <w:t>）</w:t>
            </w:r>
          </w:p>
        </w:tc>
        <w:tc>
          <w:tcPr>
            <w:tcW w:w="1101" w:type="dxa"/>
          </w:tcPr>
          <w:p w14:paraId="6F24C600"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4691</w:t>
            </w:r>
            <w:r>
              <w:rPr>
                <w:rFonts w:hint="eastAsia"/>
                <w:color w:val="0000FF"/>
                <w:sz w:val="18"/>
              </w:rPr>
              <w:t>）</w:t>
            </w:r>
          </w:p>
        </w:tc>
      </w:tr>
      <w:tr w:rsidR="00000000" w14:paraId="0FAA6F42" w14:textId="77777777">
        <w:trPr>
          <w:trHeight w:val="300"/>
        </w:trPr>
        <w:tc>
          <w:tcPr>
            <w:tcW w:w="2469" w:type="dxa"/>
            <w:vAlign w:val="center"/>
          </w:tcPr>
          <w:p w14:paraId="00E0D262" w14:textId="77777777" w:rsidR="00000000" w:rsidRDefault="007478C2">
            <w:pPr>
              <w:tabs>
                <w:tab w:val="left" w:pos="196"/>
                <w:tab w:val="left" w:pos="426"/>
              </w:tabs>
              <w:snapToGrid w:val="0"/>
              <w:ind w:leftChars="100" w:left="210"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4694</w:t>
            </w:r>
            <w:r>
              <w:rPr>
                <w:rFonts w:hint="eastAsia"/>
                <w:color w:val="0000FF"/>
                <w:sz w:val="18"/>
              </w:rPr>
              <w:t>）</w:t>
            </w:r>
          </w:p>
        </w:tc>
        <w:tc>
          <w:tcPr>
            <w:tcW w:w="1993" w:type="dxa"/>
          </w:tcPr>
          <w:p w14:paraId="4BF3AB6E"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4695</w:t>
            </w:r>
            <w:r>
              <w:rPr>
                <w:rFonts w:hint="eastAsia"/>
                <w:color w:val="0000FF"/>
                <w:sz w:val="18"/>
              </w:rPr>
              <w:t>）</w:t>
            </w:r>
          </w:p>
        </w:tc>
        <w:tc>
          <w:tcPr>
            <w:tcW w:w="1566" w:type="dxa"/>
          </w:tcPr>
          <w:p w14:paraId="5E046CC8"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4696</w:t>
            </w:r>
            <w:r>
              <w:rPr>
                <w:rFonts w:hint="eastAsia"/>
                <w:color w:val="0000FF"/>
                <w:sz w:val="18"/>
              </w:rPr>
              <w:t>）</w:t>
            </w:r>
          </w:p>
        </w:tc>
        <w:tc>
          <w:tcPr>
            <w:tcW w:w="2157" w:type="dxa"/>
          </w:tcPr>
          <w:p w14:paraId="6ACE2772"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4697</w:t>
            </w:r>
            <w:r>
              <w:rPr>
                <w:rFonts w:hint="eastAsia"/>
                <w:color w:val="0000FF"/>
                <w:sz w:val="18"/>
              </w:rPr>
              <w:t>）</w:t>
            </w:r>
          </w:p>
        </w:tc>
        <w:tc>
          <w:tcPr>
            <w:tcW w:w="1101" w:type="dxa"/>
          </w:tcPr>
          <w:p w14:paraId="01CC24BF"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4698</w:t>
            </w:r>
            <w:r>
              <w:rPr>
                <w:rFonts w:hint="eastAsia"/>
                <w:color w:val="0000FF"/>
                <w:sz w:val="18"/>
              </w:rPr>
              <w:t>）</w:t>
            </w:r>
          </w:p>
        </w:tc>
      </w:tr>
      <w:tr w:rsidR="00000000" w14:paraId="7FD1FB68" w14:textId="77777777">
        <w:trPr>
          <w:trHeight w:val="300"/>
        </w:trPr>
        <w:tc>
          <w:tcPr>
            <w:tcW w:w="2469" w:type="dxa"/>
            <w:vAlign w:val="center"/>
          </w:tcPr>
          <w:p w14:paraId="187AEF7A" w14:textId="77777777" w:rsidR="00000000" w:rsidRDefault="007478C2">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原因减</w:t>
            </w:r>
            <w:r>
              <w:rPr>
                <w:rFonts w:ascii="宋体" w:hAnsi="宋体"/>
                <w:sz w:val="24"/>
              </w:rPr>
              <w:t>少</w:t>
            </w:r>
          </w:p>
        </w:tc>
        <w:tc>
          <w:tcPr>
            <w:tcW w:w="1993" w:type="dxa"/>
            <w:vAlign w:val="center"/>
          </w:tcPr>
          <w:p w14:paraId="3F41E427"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4699</w:t>
            </w:r>
            <w:r>
              <w:rPr>
                <w:rFonts w:hint="eastAsia"/>
                <w:color w:val="0000FF"/>
                <w:sz w:val="18"/>
              </w:rPr>
              <w:t>）</w:t>
            </w:r>
          </w:p>
        </w:tc>
        <w:tc>
          <w:tcPr>
            <w:tcW w:w="1566" w:type="dxa"/>
            <w:vAlign w:val="center"/>
          </w:tcPr>
          <w:p w14:paraId="5DDA74EC"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4700</w:t>
            </w:r>
            <w:r>
              <w:rPr>
                <w:rFonts w:hint="eastAsia"/>
                <w:color w:val="0000FF"/>
                <w:sz w:val="18"/>
              </w:rPr>
              <w:t>）</w:t>
            </w:r>
          </w:p>
        </w:tc>
        <w:tc>
          <w:tcPr>
            <w:tcW w:w="2157" w:type="dxa"/>
          </w:tcPr>
          <w:p w14:paraId="20C469E3"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4701</w:t>
            </w:r>
            <w:r>
              <w:rPr>
                <w:rFonts w:hint="eastAsia"/>
                <w:color w:val="0000FF"/>
                <w:sz w:val="18"/>
              </w:rPr>
              <w:t>）</w:t>
            </w:r>
          </w:p>
        </w:tc>
        <w:tc>
          <w:tcPr>
            <w:tcW w:w="1101" w:type="dxa"/>
          </w:tcPr>
          <w:p w14:paraId="2A1EEF60"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4702</w:t>
            </w:r>
            <w:r>
              <w:rPr>
                <w:rFonts w:hint="eastAsia"/>
                <w:color w:val="0000FF"/>
                <w:sz w:val="18"/>
              </w:rPr>
              <w:t>）</w:t>
            </w:r>
          </w:p>
        </w:tc>
      </w:tr>
      <w:tr w:rsidR="00000000" w14:paraId="0DDA8E80" w14:textId="77777777">
        <w:trPr>
          <w:trHeight w:val="300"/>
        </w:trPr>
        <w:tc>
          <w:tcPr>
            <w:tcW w:w="2469" w:type="dxa"/>
            <w:vAlign w:val="center"/>
          </w:tcPr>
          <w:p w14:paraId="35A6B433" w14:textId="77777777" w:rsidR="00000000" w:rsidRDefault="007478C2">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993" w:type="dxa"/>
          </w:tcPr>
          <w:p w14:paraId="575BE643"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4657</w:t>
            </w:r>
            <w:r>
              <w:rPr>
                <w:rFonts w:hint="eastAsia"/>
                <w:color w:val="0000FF"/>
                <w:sz w:val="18"/>
              </w:rPr>
              <w:t>）</w:t>
            </w:r>
          </w:p>
        </w:tc>
        <w:tc>
          <w:tcPr>
            <w:tcW w:w="1566" w:type="dxa"/>
          </w:tcPr>
          <w:p w14:paraId="7B9D7B18"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4658</w:t>
            </w:r>
            <w:r>
              <w:rPr>
                <w:rFonts w:hint="eastAsia"/>
                <w:color w:val="0000FF"/>
                <w:sz w:val="18"/>
              </w:rPr>
              <w:t>）</w:t>
            </w:r>
          </w:p>
        </w:tc>
        <w:tc>
          <w:tcPr>
            <w:tcW w:w="2157" w:type="dxa"/>
          </w:tcPr>
          <w:p w14:paraId="638830FE"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4659</w:t>
            </w:r>
            <w:r>
              <w:rPr>
                <w:rFonts w:hint="eastAsia"/>
                <w:color w:val="0000FF"/>
                <w:sz w:val="18"/>
              </w:rPr>
              <w:t>）</w:t>
            </w:r>
          </w:p>
        </w:tc>
        <w:tc>
          <w:tcPr>
            <w:tcW w:w="1101" w:type="dxa"/>
          </w:tcPr>
          <w:p w14:paraId="7ACC620D"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4660</w:t>
            </w:r>
            <w:r>
              <w:rPr>
                <w:rFonts w:hint="eastAsia"/>
                <w:color w:val="0000FF"/>
                <w:sz w:val="18"/>
              </w:rPr>
              <w:t>）</w:t>
            </w:r>
          </w:p>
        </w:tc>
      </w:tr>
      <w:tr w:rsidR="00000000" w14:paraId="44801EA2" w14:textId="77777777">
        <w:trPr>
          <w:trHeight w:val="300"/>
        </w:trPr>
        <w:tc>
          <w:tcPr>
            <w:tcW w:w="2469" w:type="dxa"/>
            <w:vAlign w:val="center"/>
          </w:tcPr>
          <w:p w14:paraId="14998F0E" w14:textId="77777777" w:rsidR="00000000" w:rsidRDefault="007478C2">
            <w:pPr>
              <w:snapToGrid w:val="0"/>
              <w:jc w:val="left"/>
              <w:rPr>
                <w:rFonts w:ascii="宋体" w:hAnsi="宋体"/>
                <w:sz w:val="24"/>
              </w:rPr>
            </w:pPr>
            <w:r>
              <w:rPr>
                <w:rFonts w:ascii="宋体" w:hAnsi="宋体" w:hint="eastAsia"/>
                <w:sz w:val="24"/>
              </w:rPr>
              <w:t>三</w:t>
            </w:r>
            <w:r>
              <w:rPr>
                <w:rFonts w:ascii="宋体" w:hAnsi="宋体"/>
                <w:sz w:val="24"/>
              </w:rPr>
              <w:t>、减值准备</w:t>
            </w:r>
          </w:p>
        </w:tc>
        <w:tc>
          <w:tcPr>
            <w:tcW w:w="1993" w:type="dxa"/>
            <w:vAlign w:val="center"/>
          </w:tcPr>
          <w:p w14:paraId="6211DBA8" w14:textId="77777777" w:rsidR="00000000" w:rsidRDefault="007478C2">
            <w:pPr>
              <w:tabs>
                <w:tab w:val="left" w:pos="196"/>
                <w:tab w:val="left" w:pos="426"/>
              </w:tabs>
              <w:snapToGrid w:val="0"/>
              <w:jc w:val="right"/>
              <w:rPr>
                <w:rFonts w:ascii="Arial Narrow" w:hAnsi="Arial Narrow"/>
                <w:sz w:val="18"/>
                <w:szCs w:val="18"/>
              </w:rPr>
            </w:pPr>
          </w:p>
        </w:tc>
        <w:tc>
          <w:tcPr>
            <w:tcW w:w="1566" w:type="dxa"/>
            <w:vAlign w:val="center"/>
          </w:tcPr>
          <w:p w14:paraId="6224B87C" w14:textId="77777777" w:rsidR="00000000" w:rsidRDefault="007478C2">
            <w:pPr>
              <w:tabs>
                <w:tab w:val="left" w:pos="196"/>
                <w:tab w:val="left" w:pos="426"/>
              </w:tabs>
              <w:snapToGrid w:val="0"/>
              <w:jc w:val="right"/>
              <w:rPr>
                <w:rFonts w:ascii="Arial Narrow" w:hAnsi="Arial Narrow"/>
                <w:sz w:val="18"/>
                <w:szCs w:val="18"/>
              </w:rPr>
            </w:pPr>
          </w:p>
        </w:tc>
        <w:tc>
          <w:tcPr>
            <w:tcW w:w="2157" w:type="dxa"/>
            <w:vAlign w:val="center"/>
          </w:tcPr>
          <w:p w14:paraId="35C661F0" w14:textId="77777777" w:rsidR="00000000" w:rsidRDefault="007478C2">
            <w:pPr>
              <w:tabs>
                <w:tab w:val="left" w:pos="196"/>
                <w:tab w:val="left" w:pos="426"/>
              </w:tabs>
              <w:snapToGrid w:val="0"/>
              <w:jc w:val="right"/>
              <w:rPr>
                <w:rFonts w:ascii="Arial Narrow" w:hAnsi="Arial Narrow"/>
                <w:sz w:val="18"/>
                <w:szCs w:val="18"/>
              </w:rPr>
            </w:pPr>
          </w:p>
        </w:tc>
        <w:tc>
          <w:tcPr>
            <w:tcW w:w="1101" w:type="dxa"/>
            <w:vAlign w:val="center"/>
          </w:tcPr>
          <w:p w14:paraId="16A7F574" w14:textId="77777777" w:rsidR="00000000" w:rsidRDefault="007478C2">
            <w:pPr>
              <w:tabs>
                <w:tab w:val="left" w:pos="196"/>
                <w:tab w:val="left" w:pos="426"/>
              </w:tabs>
              <w:snapToGrid w:val="0"/>
              <w:jc w:val="right"/>
              <w:rPr>
                <w:rFonts w:ascii="Arial Narrow" w:hAnsi="Arial Narrow"/>
                <w:sz w:val="18"/>
                <w:szCs w:val="18"/>
              </w:rPr>
            </w:pPr>
          </w:p>
        </w:tc>
      </w:tr>
      <w:tr w:rsidR="00000000" w14:paraId="46E8EAA3" w14:textId="77777777">
        <w:trPr>
          <w:trHeight w:val="300"/>
        </w:trPr>
        <w:tc>
          <w:tcPr>
            <w:tcW w:w="2469" w:type="dxa"/>
            <w:vAlign w:val="center"/>
          </w:tcPr>
          <w:p w14:paraId="02240F3D" w14:textId="77777777" w:rsidR="00000000" w:rsidRDefault="007478C2">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993" w:type="dxa"/>
          </w:tcPr>
          <w:p w14:paraId="3C69373B"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4703</w:t>
            </w:r>
            <w:r>
              <w:rPr>
                <w:rFonts w:hint="eastAsia"/>
                <w:color w:val="0000FF"/>
                <w:sz w:val="18"/>
              </w:rPr>
              <w:t>）</w:t>
            </w:r>
          </w:p>
        </w:tc>
        <w:tc>
          <w:tcPr>
            <w:tcW w:w="1566" w:type="dxa"/>
          </w:tcPr>
          <w:p w14:paraId="2B78A263"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4704</w:t>
            </w:r>
            <w:r>
              <w:rPr>
                <w:rFonts w:hint="eastAsia"/>
                <w:color w:val="0000FF"/>
                <w:sz w:val="18"/>
              </w:rPr>
              <w:t>）</w:t>
            </w:r>
          </w:p>
        </w:tc>
        <w:tc>
          <w:tcPr>
            <w:tcW w:w="2157" w:type="dxa"/>
          </w:tcPr>
          <w:p w14:paraId="4DFA732D"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4705</w:t>
            </w:r>
            <w:r>
              <w:rPr>
                <w:rFonts w:hint="eastAsia"/>
                <w:color w:val="0000FF"/>
                <w:sz w:val="18"/>
              </w:rPr>
              <w:t>）</w:t>
            </w:r>
          </w:p>
        </w:tc>
        <w:tc>
          <w:tcPr>
            <w:tcW w:w="1101" w:type="dxa"/>
          </w:tcPr>
          <w:p w14:paraId="1C215C91"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4706</w:t>
            </w:r>
            <w:r>
              <w:rPr>
                <w:rFonts w:hint="eastAsia"/>
                <w:color w:val="0000FF"/>
                <w:sz w:val="18"/>
              </w:rPr>
              <w:t>）</w:t>
            </w:r>
          </w:p>
        </w:tc>
      </w:tr>
      <w:tr w:rsidR="00000000" w14:paraId="7D34783C" w14:textId="77777777">
        <w:trPr>
          <w:trHeight w:val="300"/>
        </w:trPr>
        <w:tc>
          <w:tcPr>
            <w:tcW w:w="2469" w:type="dxa"/>
            <w:vAlign w:val="center"/>
          </w:tcPr>
          <w:p w14:paraId="707E3F63" w14:textId="77777777" w:rsidR="00000000" w:rsidRDefault="007478C2">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993" w:type="dxa"/>
          </w:tcPr>
          <w:p w14:paraId="3652A071"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4707</w:t>
            </w:r>
            <w:r>
              <w:rPr>
                <w:rFonts w:hint="eastAsia"/>
                <w:color w:val="0000FF"/>
                <w:sz w:val="18"/>
              </w:rPr>
              <w:t>）</w:t>
            </w:r>
          </w:p>
        </w:tc>
        <w:tc>
          <w:tcPr>
            <w:tcW w:w="1566" w:type="dxa"/>
          </w:tcPr>
          <w:p w14:paraId="1AE1E30C"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4708</w:t>
            </w:r>
            <w:r>
              <w:rPr>
                <w:rFonts w:hint="eastAsia"/>
                <w:color w:val="0000FF"/>
                <w:sz w:val="18"/>
              </w:rPr>
              <w:t>）</w:t>
            </w:r>
          </w:p>
        </w:tc>
        <w:tc>
          <w:tcPr>
            <w:tcW w:w="2157" w:type="dxa"/>
          </w:tcPr>
          <w:p w14:paraId="66D00E96"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4709</w:t>
            </w:r>
            <w:r>
              <w:rPr>
                <w:rFonts w:hint="eastAsia"/>
                <w:color w:val="0000FF"/>
                <w:sz w:val="18"/>
              </w:rPr>
              <w:t>）</w:t>
            </w:r>
          </w:p>
        </w:tc>
        <w:tc>
          <w:tcPr>
            <w:tcW w:w="1101" w:type="dxa"/>
          </w:tcPr>
          <w:p w14:paraId="56CC786B"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4710</w:t>
            </w:r>
            <w:r>
              <w:rPr>
                <w:rFonts w:hint="eastAsia"/>
                <w:color w:val="0000FF"/>
                <w:sz w:val="18"/>
              </w:rPr>
              <w:t>）</w:t>
            </w:r>
          </w:p>
        </w:tc>
      </w:tr>
      <w:tr w:rsidR="00000000" w14:paraId="7B28F64A" w14:textId="77777777">
        <w:trPr>
          <w:trHeight w:val="300"/>
        </w:trPr>
        <w:tc>
          <w:tcPr>
            <w:tcW w:w="2469" w:type="dxa"/>
            <w:vAlign w:val="center"/>
          </w:tcPr>
          <w:p w14:paraId="60F58E0E" w14:textId="77777777" w:rsidR="00000000" w:rsidRDefault="007478C2">
            <w:pPr>
              <w:tabs>
                <w:tab w:val="left" w:pos="196"/>
                <w:tab w:val="left" w:pos="426"/>
              </w:tabs>
              <w:snapToGrid w:val="0"/>
              <w:ind w:leftChars="100" w:left="210" w:firstLineChars="50" w:firstLine="120"/>
              <w:rPr>
                <w:rFonts w:ascii="宋体" w:hAnsi="宋体"/>
                <w:sz w:val="24"/>
              </w:rPr>
            </w:pPr>
            <w:r>
              <w:rPr>
                <w:rFonts w:ascii="宋体" w:hAnsi="宋体" w:hint="eastAsia"/>
                <w:sz w:val="24"/>
              </w:rPr>
              <w:t>本</w:t>
            </w:r>
            <w:r>
              <w:rPr>
                <w:rFonts w:ascii="宋体" w:hAnsi="宋体"/>
                <w:sz w:val="24"/>
              </w:rPr>
              <w:t>期计提</w:t>
            </w:r>
          </w:p>
        </w:tc>
        <w:tc>
          <w:tcPr>
            <w:tcW w:w="1993" w:type="dxa"/>
          </w:tcPr>
          <w:p w14:paraId="47579D75"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4711</w:t>
            </w:r>
            <w:r>
              <w:rPr>
                <w:rFonts w:hint="eastAsia"/>
                <w:color w:val="0000FF"/>
                <w:sz w:val="18"/>
              </w:rPr>
              <w:t>）</w:t>
            </w:r>
          </w:p>
        </w:tc>
        <w:tc>
          <w:tcPr>
            <w:tcW w:w="1566" w:type="dxa"/>
          </w:tcPr>
          <w:p w14:paraId="07405A57"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4712</w:t>
            </w:r>
            <w:r>
              <w:rPr>
                <w:rFonts w:hint="eastAsia"/>
                <w:color w:val="0000FF"/>
                <w:sz w:val="18"/>
              </w:rPr>
              <w:t>）</w:t>
            </w:r>
          </w:p>
        </w:tc>
        <w:tc>
          <w:tcPr>
            <w:tcW w:w="2157" w:type="dxa"/>
          </w:tcPr>
          <w:p w14:paraId="4AD65DFF"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4713</w:t>
            </w:r>
            <w:r>
              <w:rPr>
                <w:rFonts w:hint="eastAsia"/>
                <w:color w:val="0000FF"/>
                <w:sz w:val="18"/>
              </w:rPr>
              <w:t>）</w:t>
            </w:r>
          </w:p>
        </w:tc>
        <w:tc>
          <w:tcPr>
            <w:tcW w:w="1101" w:type="dxa"/>
          </w:tcPr>
          <w:p w14:paraId="1CE0E7CA"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4714</w:t>
            </w:r>
            <w:r>
              <w:rPr>
                <w:rFonts w:hint="eastAsia"/>
                <w:color w:val="0000FF"/>
                <w:sz w:val="18"/>
              </w:rPr>
              <w:t>）</w:t>
            </w:r>
          </w:p>
        </w:tc>
      </w:tr>
      <w:tr w:rsidR="00000000" w14:paraId="54C648B1" w14:textId="77777777">
        <w:trPr>
          <w:trHeight w:val="300"/>
        </w:trPr>
        <w:tc>
          <w:tcPr>
            <w:tcW w:w="2469" w:type="dxa"/>
            <w:vAlign w:val="center"/>
          </w:tcPr>
          <w:p w14:paraId="6D7D60C7" w14:textId="77777777" w:rsidR="00000000" w:rsidRDefault="007478C2">
            <w:pPr>
              <w:tabs>
                <w:tab w:val="left" w:pos="196"/>
                <w:tab w:val="left" w:pos="426"/>
              </w:tabs>
              <w:snapToGrid w:val="0"/>
              <w:ind w:leftChars="100" w:left="210" w:firstLineChars="50" w:firstLine="120"/>
              <w:rPr>
                <w:rFonts w:ascii="宋体" w:hAnsi="宋体"/>
                <w:sz w:val="24"/>
              </w:rPr>
            </w:pPr>
            <w:r>
              <w:rPr>
                <w:rFonts w:ascii="宋体" w:hAnsi="宋体" w:hint="eastAsia"/>
                <w:sz w:val="24"/>
              </w:rPr>
              <w:t>存货</w:t>
            </w:r>
            <w:r>
              <w:rPr>
                <w:rFonts w:ascii="宋体" w:hAnsi="宋体" w:hint="eastAsia"/>
                <w:sz w:val="24"/>
              </w:rPr>
              <w:t>\</w:t>
            </w:r>
            <w:r>
              <w:rPr>
                <w:rFonts w:ascii="宋体" w:hAnsi="宋体" w:hint="eastAsia"/>
                <w:sz w:val="24"/>
              </w:rPr>
              <w:t>固定资产</w:t>
            </w:r>
            <w:r>
              <w:rPr>
                <w:rFonts w:ascii="宋体" w:hAnsi="宋体" w:hint="eastAsia"/>
                <w:sz w:val="24"/>
              </w:rPr>
              <w:t>\</w:t>
            </w:r>
            <w:r>
              <w:rPr>
                <w:rFonts w:ascii="宋体" w:hAnsi="宋体" w:hint="eastAsia"/>
                <w:sz w:val="24"/>
              </w:rPr>
              <w:t>在建工程转入</w:t>
            </w:r>
          </w:p>
        </w:tc>
        <w:tc>
          <w:tcPr>
            <w:tcW w:w="1993" w:type="dxa"/>
          </w:tcPr>
          <w:p w14:paraId="7DF6A1B5"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4715</w:t>
            </w:r>
            <w:r>
              <w:rPr>
                <w:rFonts w:hint="eastAsia"/>
                <w:color w:val="0000FF"/>
                <w:sz w:val="18"/>
              </w:rPr>
              <w:t>）</w:t>
            </w:r>
          </w:p>
        </w:tc>
        <w:tc>
          <w:tcPr>
            <w:tcW w:w="1566" w:type="dxa"/>
          </w:tcPr>
          <w:p w14:paraId="79A6A0D9"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4716</w:t>
            </w:r>
            <w:r>
              <w:rPr>
                <w:rFonts w:hint="eastAsia"/>
                <w:color w:val="0000FF"/>
                <w:sz w:val="18"/>
              </w:rPr>
              <w:t>）</w:t>
            </w:r>
          </w:p>
        </w:tc>
        <w:tc>
          <w:tcPr>
            <w:tcW w:w="2157" w:type="dxa"/>
          </w:tcPr>
          <w:p w14:paraId="0875AE08"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4717</w:t>
            </w:r>
            <w:r>
              <w:rPr>
                <w:rFonts w:hint="eastAsia"/>
                <w:color w:val="0000FF"/>
                <w:sz w:val="18"/>
              </w:rPr>
              <w:t>）</w:t>
            </w:r>
          </w:p>
        </w:tc>
        <w:tc>
          <w:tcPr>
            <w:tcW w:w="1101" w:type="dxa"/>
          </w:tcPr>
          <w:p w14:paraId="25A20C80"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4718</w:t>
            </w:r>
            <w:r>
              <w:rPr>
                <w:rFonts w:hint="eastAsia"/>
                <w:color w:val="0000FF"/>
                <w:sz w:val="18"/>
              </w:rPr>
              <w:t>）</w:t>
            </w:r>
          </w:p>
        </w:tc>
      </w:tr>
      <w:tr w:rsidR="00000000" w14:paraId="1F4A0CB8" w14:textId="77777777">
        <w:trPr>
          <w:trHeight w:val="300"/>
        </w:trPr>
        <w:tc>
          <w:tcPr>
            <w:tcW w:w="2469" w:type="dxa"/>
            <w:vAlign w:val="center"/>
          </w:tcPr>
          <w:p w14:paraId="55DF7EFF" w14:textId="77777777" w:rsidR="00000000" w:rsidRDefault="007478C2">
            <w:pPr>
              <w:tabs>
                <w:tab w:val="left" w:pos="196"/>
                <w:tab w:val="left" w:pos="426"/>
              </w:tabs>
              <w:snapToGrid w:val="0"/>
              <w:ind w:leftChars="100" w:left="210"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4721</w:t>
            </w:r>
            <w:r>
              <w:rPr>
                <w:rFonts w:hint="eastAsia"/>
                <w:color w:val="0000FF"/>
                <w:sz w:val="18"/>
              </w:rPr>
              <w:t>）</w:t>
            </w:r>
          </w:p>
        </w:tc>
        <w:tc>
          <w:tcPr>
            <w:tcW w:w="1993" w:type="dxa"/>
          </w:tcPr>
          <w:p w14:paraId="7A17EE86"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4722</w:t>
            </w:r>
            <w:r>
              <w:rPr>
                <w:rFonts w:hint="eastAsia"/>
                <w:color w:val="0000FF"/>
                <w:sz w:val="18"/>
              </w:rPr>
              <w:t>）</w:t>
            </w:r>
          </w:p>
        </w:tc>
        <w:tc>
          <w:tcPr>
            <w:tcW w:w="1566" w:type="dxa"/>
          </w:tcPr>
          <w:p w14:paraId="03268E7C"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4723</w:t>
            </w:r>
            <w:r>
              <w:rPr>
                <w:rFonts w:hint="eastAsia"/>
                <w:color w:val="0000FF"/>
                <w:sz w:val="18"/>
              </w:rPr>
              <w:t>）</w:t>
            </w:r>
          </w:p>
        </w:tc>
        <w:tc>
          <w:tcPr>
            <w:tcW w:w="2157" w:type="dxa"/>
          </w:tcPr>
          <w:p w14:paraId="7934CBA3"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4724</w:t>
            </w:r>
            <w:r>
              <w:rPr>
                <w:rFonts w:hint="eastAsia"/>
                <w:color w:val="0000FF"/>
                <w:sz w:val="18"/>
              </w:rPr>
              <w:t>）</w:t>
            </w:r>
          </w:p>
        </w:tc>
        <w:tc>
          <w:tcPr>
            <w:tcW w:w="1101" w:type="dxa"/>
          </w:tcPr>
          <w:p w14:paraId="79752CF1"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4725</w:t>
            </w:r>
            <w:r>
              <w:rPr>
                <w:rFonts w:hint="eastAsia"/>
                <w:color w:val="0000FF"/>
                <w:sz w:val="18"/>
              </w:rPr>
              <w:t>）</w:t>
            </w:r>
          </w:p>
        </w:tc>
      </w:tr>
      <w:tr w:rsidR="00000000" w14:paraId="3C8D0420" w14:textId="77777777">
        <w:trPr>
          <w:trHeight w:val="300"/>
        </w:trPr>
        <w:tc>
          <w:tcPr>
            <w:tcW w:w="2469" w:type="dxa"/>
            <w:vAlign w:val="center"/>
          </w:tcPr>
          <w:p w14:paraId="76D6A95C" w14:textId="77777777" w:rsidR="00000000" w:rsidRDefault="007478C2">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原因增</w:t>
            </w:r>
            <w:r>
              <w:rPr>
                <w:rFonts w:ascii="宋体" w:hAnsi="宋体"/>
                <w:sz w:val="24"/>
              </w:rPr>
              <w:t>加</w:t>
            </w:r>
          </w:p>
        </w:tc>
        <w:tc>
          <w:tcPr>
            <w:tcW w:w="1993" w:type="dxa"/>
          </w:tcPr>
          <w:p w14:paraId="242C294E"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4726</w:t>
            </w:r>
            <w:r>
              <w:rPr>
                <w:rFonts w:hint="eastAsia"/>
                <w:color w:val="0000FF"/>
                <w:sz w:val="18"/>
              </w:rPr>
              <w:t>）</w:t>
            </w:r>
          </w:p>
        </w:tc>
        <w:tc>
          <w:tcPr>
            <w:tcW w:w="1566" w:type="dxa"/>
          </w:tcPr>
          <w:p w14:paraId="4D396AFA"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4727</w:t>
            </w:r>
            <w:r>
              <w:rPr>
                <w:rFonts w:hint="eastAsia"/>
                <w:color w:val="0000FF"/>
                <w:sz w:val="18"/>
              </w:rPr>
              <w:t>）</w:t>
            </w:r>
          </w:p>
        </w:tc>
        <w:tc>
          <w:tcPr>
            <w:tcW w:w="2157" w:type="dxa"/>
          </w:tcPr>
          <w:p w14:paraId="2EC9EA43"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4728</w:t>
            </w:r>
            <w:r>
              <w:rPr>
                <w:rFonts w:hint="eastAsia"/>
                <w:color w:val="0000FF"/>
                <w:sz w:val="18"/>
              </w:rPr>
              <w:t>）</w:t>
            </w:r>
          </w:p>
        </w:tc>
        <w:tc>
          <w:tcPr>
            <w:tcW w:w="1101" w:type="dxa"/>
          </w:tcPr>
          <w:p w14:paraId="132CE655"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4729</w:t>
            </w:r>
            <w:r>
              <w:rPr>
                <w:rFonts w:hint="eastAsia"/>
                <w:color w:val="0000FF"/>
                <w:sz w:val="18"/>
              </w:rPr>
              <w:t>）</w:t>
            </w:r>
          </w:p>
        </w:tc>
      </w:tr>
      <w:tr w:rsidR="00000000" w14:paraId="52C69B06" w14:textId="77777777">
        <w:trPr>
          <w:trHeight w:val="300"/>
        </w:trPr>
        <w:tc>
          <w:tcPr>
            <w:tcW w:w="2469" w:type="dxa"/>
            <w:vAlign w:val="center"/>
          </w:tcPr>
          <w:p w14:paraId="08E410C7" w14:textId="77777777" w:rsidR="00000000" w:rsidRDefault="007478C2">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993" w:type="dxa"/>
            <w:vAlign w:val="center"/>
          </w:tcPr>
          <w:p w14:paraId="30644AE8"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4730</w:t>
            </w:r>
            <w:r>
              <w:rPr>
                <w:rFonts w:hint="eastAsia"/>
                <w:color w:val="0000FF"/>
                <w:sz w:val="18"/>
              </w:rPr>
              <w:t>）</w:t>
            </w:r>
          </w:p>
        </w:tc>
        <w:tc>
          <w:tcPr>
            <w:tcW w:w="1566" w:type="dxa"/>
          </w:tcPr>
          <w:p w14:paraId="129A6AFE"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4731</w:t>
            </w:r>
            <w:r>
              <w:rPr>
                <w:rFonts w:hint="eastAsia"/>
                <w:color w:val="0000FF"/>
                <w:sz w:val="18"/>
              </w:rPr>
              <w:t>）</w:t>
            </w:r>
          </w:p>
        </w:tc>
        <w:tc>
          <w:tcPr>
            <w:tcW w:w="2157" w:type="dxa"/>
          </w:tcPr>
          <w:p w14:paraId="49075B67"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4732</w:t>
            </w:r>
            <w:r>
              <w:rPr>
                <w:rFonts w:hint="eastAsia"/>
                <w:color w:val="0000FF"/>
                <w:sz w:val="18"/>
              </w:rPr>
              <w:t>）</w:t>
            </w:r>
          </w:p>
        </w:tc>
        <w:tc>
          <w:tcPr>
            <w:tcW w:w="1101" w:type="dxa"/>
          </w:tcPr>
          <w:p w14:paraId="3A4A630C"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4733</w:t>
            </w:r>
            <w:r>
              <w:rPr>
                <w:rFonts w:hint="eastAsia"/>
                <w:color w:val="0000FF"/>
                <w:sz w:val="18"/>
              </w:rPr>
              <w:t>）</w:t>
            </w:r>
          </w:p>
        </w:tc>
      </w:tr>
      <w:tr w:rsidR="00000000" w14:paraId="7F170DBE" w14:textId="77777777">
        <w:trPr>
          <w:trHeight w:val="300"/>
        </w:trPr>
        <w:tc>
          <w:tcPr>
            <w:tcW w:w="2469" w:type="dxa"/>
            <w:vAlign w:val="center"/>
          </w:tcPr>
          <w:p w14:paraId="283622F4" w14:textId="77777777" w:rsidR="00000000" w:rsidRDefault="007478C2">
            <w:pPr>
              <w:tabs>
                <w:tab w:val="left" w:pos="196"/>
                <w:tab w:val="left" w:pos="426"/>
              </w:tabs>
              <w:snapToGrid w:val="0"/>
              <w:ind w:leftChars="100" w:left="210" w:firstLineChars="50" w:firstLine="120"/>
              <w:rPr>
                <w:rFonts w:ascii="宋体" w:hAnsi="宋体"/>
                <w:sz w:val="24"/>
              </w:rPr>
            </w:pPr>
            <w:r>
              <w:rPr>
                <w:rFonts w:ascii="宋体" w:hAnsi="宋体"/>
                <w:sz w:val="24"/>
              </w:rPr>
              <w:t>处置</w:t>
            </w:r>
          </w:p>
        </w:tc>
        <w:tc>
          <w:tcPr>
            <w:tcW w:w="1993" w:type="dxa"/>
          </w:tcPr>
          <w:p w14:paraId="3FE7A217"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4734</w:t>
            </w:r>
            <w:r>
              <w:rPr>
                <w:rFonts w:hint="eastAsia"/>
                <w:color w:val="0000FF"/>
                <w:sz w:val="18"/>
              </w:rPr>
              <w:t>）</w:t>
            </w:r>
          </w:p>
        </w:tc>
        <w:tc>
          <w:tcPr>
            <w:tcW w:w="1566" w:type="dxa"/>
          </w:tcPr>
          <w:p w14:paraId="34420FB8"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4735</w:t>
            </w:r>
            <w:r>
              <w:rPr>
                <w:rFonts w:hint="eastAsia"/>
                <w:color w:val="0000FF"/>
                <w:sz w:val="18"/>
              </w:rPr>
              <w:t>）</w:t>
            </w:r>
          </w:p>
        </w:tc>
        <w:tc>
          <w:tcPr>
            <w:tcW w:w="2157" w:type="dxa"/>
          </w:tcPr>
          <w:p w14:paraId="6561C4A2"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4736</w:t>
            </w:r>
            <w:r>
              <w:rPr>
                <w:rFonts w:hint="eastAsia"/>
                <w:color w:val="0000FF"/>
                <w:sz w:val="18"/>
              </w:rPr>
              <w:t>）</w:t>
            </w:r>
          </w:p>
        </w:tc>
        <w:tc>
          <w:tcPr>
            <w:tcW w:w="1101" w:type="dxa"/>
          </w:tcPr>
          <w:p w14:paraId="72C15CEE"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4737</w:t>
            </w:r>
            <w:r>
              <w:rPr>
                <w:rFonts w:hint="eastAsia"/>
                <w:color w:val="0000FF"/>
                <w:sz w:val="18"/>
              </w:rPr>
              <w:t>）</w:t>
            </w:r>
          </w:p>
        </w:tc>
      </w:tr>
      <w:tr w:rsidR="00000000" w14:paraId="65CEC3B4" w14:textId="77777777">
        <w:trPr>
          <w:trHeight w:val="300"/>
        </w:trPr>
        <w:tc>
          <w:tcPr>
            <w:tcW w:w="2469" w:type="dxa"/>
            <w:vAlign w:val="center"/>
          </w:tcPr>
          <w:p w14:paraId="327738D2" w14:textId="77777777" w:rsidR="00000000" w:rsidRDefault="007478C2">
            <w:pPr>
              <w:tabs>
                <w:tab w:val="left" w:pos="196"/>
                <w:tab w:val="left" w:pos="426"/>
              </w:tabs>
              <w:snapToGrid w:val="0"/>
              <w:ind w:leftChars="100" w:left="210"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4740</w:t>
            </w:r>
            <w:r>
              <w:rPr>
                <w:rFonts w:hint="eastAsia"/>
                <w:color w:val="0000FF"/>
                <w:sz w:val="18"/>
              </w:rPr>
              <w:t>）</w:t>
            </w:r>
          </w:p>
        </w:tc>
        <w:tc>
          <w:tcPr>
            <w:tcW w:w="1993" w:type="dxa"/>
          </w:tcPr>
          <w:p w14:paraId="22CBA170"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4741</w:t>
            </w:r>
            <w:r>
              <w:rPr>
                <w:rFonts w:hint="eastAsia"/>
                <w:color w:val="0000FF"/>
                <w:sz w:val="18"/>
              </w:rPr>
              <w:t>）</w:t>
            </w:r>
          </w:p>
        </w:tc>
        <w:tc>
          <w:tcPr>
            <w:tcW w:w="1566" w:type="dxa"/>
          </w:tcPr>
          <w:p w14:paraId="78FD14A9"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4742</w:t>
            </w:r>
            <w:r>
              <w:rPr>
                <w:rFonts w:hint="eastAsia"/>
                <w:color w:val="0000FF"/>
                <w:sz w:val="18"/>
              </w:rPr>
              <w:t>）</w:t>
            </w:r>
          </w:p>
        </w:tc>
        <w:tc>
          <w:tcPr>
            <w:tcW w:w="2157" w:type="dxa"/>
          </w:tcPr>
          <w:p w14:paraId="200E8278"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4743</w:t>
            </w:r>
            <w:r>
              <w:rPr>
                <w:rFonts w:hint="eastAsia"/>
                <w:color w:val="0000FF"/>
                <w:sz w:val="18"/>
              </w:rPr>
              <w:t>）</w:t>
            </w:r>
          </w:p>
        </w:tc>
        <w:tc>
          <w:tcPr>
            <w:tcW w:w="1101" w:type="dxa"/>
          </w:tcPr>
          <w:p w14:paraId="67AFFECC"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4744</w:t>
            </w:r>
            <w:r>
              <w:rPr>
                <w:rFonts w:hint="eastAsia"/>
                <w:color w:val="0000FF"/>
                <w:sz w:val="18"/>
              </w:rPr>
              <w:t>）</w:t>
            </w:r>
          </w:p>
        </w:tc>
      </w:tr>
      <w:tr w:rsidR="00000000" w14:paraId="05560759" w14:textId="77777777">
        <w:trPr>
          <w:trHeight w:val="300"/>
        </w:trPr>
        <w:tc>
          <w:tcPr>
            <w:tcW w:w="2469" w:type="dxa"/>
            <w:vAlign w:val="center"/>
          </w:tcPr>
          <w:p w14:paraId="4836CA4C" w14:textId="77777777" w:rsidR="00000000" w:rsidRDefault="007478C2">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原因减</w:t>
            </w:r>
            <w:r>
              <w:rPr>
                <w:rFonts w:ascii="宋体" w:hAnsi="宋体"/>
                <w:sz w:val="24"/>
              </w:rPr>
              <w:t>少</w:t>
            </w:r>
          </w:p>
        </w:tc>
        <w:tc>
          <w:tcPr>
            <w:tcW w:w="1993" w:type="dxa"/>
          </w:tcPr>
          <w:p w14:paraId="78FBB3C0"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4745</w:t>
            </w:r>
            <w:r>
              <w:rPr>
                <w:rFonts w:hint="eastAsia"/>
                <w:color w:val="0000FF"/>
                <w:sz w:val="18"/>
              </w:rPr>
              <w:t>）</w:t>
            </w:r>
          </w:p>
        </w:tc>
        <w:tc>
          <w:tcPr>
            <w:tcW w:w="1566" w:type="dxa"/>
          </w:tcPr>
          <w:p w14:paraId="6B2BCD66"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4746</w:t>
            </w:r>
            <w:r>
              <w:rPr>
                <w:rFonts w:hint="eastAsia"/>
                <w:color w:val="0000FF"/>
                <w:sz w:val="18"/>
              </w:rPr>
              <w:t>）</w:t>
            </w:r>
          </w:p>
        </w:tc>
        <w:tc>
          <w:tcPr>
            <w:tcW w:w="2157" w:type="dxa"/>
          </w:tcPr>
          <w:p w14:paraId="0A73BD9D"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4747</w:t>
            </w:r>
            <w:r>
              <w:rPr>
                <w:rFonts w:hint="eastAsia"/>
                <w:color w:val="0000FF"/>
                <w:sz w:val="18"/>
              </w:rPr>
              <w:t>）</w:t>
            </w:r>
          </w:p>
        </w:tc>
        <w:tc>
          <w:tcPr>
            <w:tcW w:w="1101" w:type="dxa"/>
          </w:tcPr>
          <w:p w14:paraId="153DF7BF"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4748</w:t>
            </w:r>
            <w:r>
              <w:rPr>
                <w:rFonts w:hint="eastAsia"/>
                <w:color w:val="0000FF"/>
                <w:sz w:val="18"/>
              </w:rPr>
              <w:t>）</w:t>
            </w:r>
          </w:p>
        </w:tc>
      </w:tr>
      <w:tr w:rsidR="00000000" w14:paraId="1841A565" w14:textId="77777777">
        <w:trPr>
          <w:trHeight w:val="300"/>
        </w:trPr>
        <w:tc>
          <w:tcPr>
            <w:tcW w:w="2469" w:type="dxa"/>
            <w:vAlign w:val="center"/>
          </w:tcPr>
          <w:p w14:paraId="50649435" w14:textId="77777777" w:rsidR="00000000" w:rsidRDefault="007478C2">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993" w:type="dxa"/>
          </w:tcPr>
          <w:p w14:paraId="3D969BE8"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4703</w:t>
            </w:r>
            <w:r>
              <w:rPr>
                <w:rFonts w:hint="eastAsia"/>
                <w:color w:val="0000FF"/>
                <w:sz w:val="18"/>
              </w:rPr>
              <w:t>）</w:t>
            </w:r>
          </w:p>
        </w:tc>
        <w:tc>
          <w:tcPr>
            <w:tcW w:w="1566" w:type="dxa"/>
          </w:tcPr>
          <w:p w14:paraId="55E7E746"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4704</w:t>
            </w:r>
            <w:r>
              <w:rPr>
                <w:rFonts w:hint="eastAsia"/>
                <w:color w:val="0000FF"/>
                <w:sz w:val="18"/>
              </w:rPr>
              <w:t>）</w:t>
            </w:r>
          </w:p>
        </w:tc>
        <w:tc>
          <w:tcPr>
            <w:tcW w:w="2157" w:type="dxa"/>
          </w:tcPr>
          <w:p w14:paraId="3CA05A06"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w:t>
            </w:r>
            <w:r>
              <w:rPr>
                <w:color w:val="0000FF"/>
                <w:sz w:val="18"/>
              </w:rPr>
              <w:t>05</w:t>
            </w:r>
            <w:r>
              <w:rPr>
                <w:rFonts w:hint="eastAsia"/>
                <w:color w:val="0000FF"/>
                <w:sz w:val="18"/>
              </w:rPr>
              <w:t>）</w:t>
            </w:r>
          </w:p>
        </w:tc>
        <w:tc>
          <w:tcPr>
            <w:tcW w:w="1101" w:type="dxa"/>
          </w:tcPr>
          <w:p w14:paraId="6EAA59BD"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4706</w:t>
            </w:r>
            <w:r>
              <w:rPr>
                <w:rFonts w:hint="eastAsia"/>
                <w:color w:val="0000FF"/>
                <w:sz w:val="18"/>
              </w:rPr>
              <w:t>）</w:t>
            </w:r>
          </w:p>
        </w:tc>
      </w:tr>
      <w:tr w:rsidR="00000000" w14:paraId="6790BD8B" w14:textId="77777777">
        <w:trPr>
          <w:trHeight w:val="300"/>
        </w:trPr>
        <w:tc>
          <w:tcPr>
            <w:tcW w:w="2469" w:type="dxa"/>
            <w:vAlign w:val="center"/>
          </w:tcPr>
          <w:p w14:paraId="2972BF60" w14:textId="77777777" w:rsidR="00000000" w:rsidRDefault="007478C2">
            <w:pPr>
              <w:snapToGrid w:val="0"/>
              <w:jc w:val="left"/>
              <w:rPr>
                <w:rFonts w:ascii="宋体" w:hAnsi="宋体"/>
                <w:sz w:val="24"/>
              </w:rPr>
            </w:pPr>
            <w:r>
              <w:rPr>
                <w:rFonts w:ascii="宋体" w:hAnsi="宋体" w:hint="eastAsia"/>
                <w:sz w:val="24"/>
              </w:rPr>
              <w:t>四</w:t>
            </w:r>
            <w:r>
              <w:rPr>
                <w:rFonts w:ascii="宋体" w:hAnsi="宋体"/>
                <w:sz w:val="24"/>
              </w:rPr>
              <w:t>、账面价值</w:t>
            </w:r>
          </w:p>
        </w:tc>
        <w:tc>
          <w:tcPr>
            <w:tcW w:w="1993" w:type="dxa"/>
            <w:vAlign w:val="center"/>
          </w:tcPr>
          <w:p w14:paraId="32249BBE" w14:textId="77777777" w:rsidR="00000000" w:rsidRDefault="007478C2">
            <w:pPr>
              <w:tabs>
                <w:tab w:val="left" w:pos="196"/>
                <w:tab w:val="left" w:pos="426"/>
              </w:tabs>
              <w:snapToGrid w:val="0"/>
              <w:jc w:val="right"/>
              <w:rPr>
                <w:rFonts w:ascii="Arial Narrow" w:hAnsi="Arial Narrow"/>
                <w:sz w:val="18"/>
                <w:szCs w:val="18"/>
              </w:rPr>
            </w:pPr>
          </w:p>
        </w:tc>
        <w:tc>
          <w:tcPr>
            <w:tcW w:w="1566" w:type="dxa"/>
            <w:vAlign w:val="center"/>
          </w:tcPr>
          <w:p w14:paraId="4177A802" w14:textId="77777777" w:rsidR="00000000" w:rsidRDefault="007478C2">
            <w:pPr>
              <w:tabs>
                <w:tab w:val="left" w:pos="196"/>
                <w:tab w:val="left" w:pos="426"/>
              </w:tabs>
              <w:snapToGrid w:val="0"/>
              <w:jc w:val="right"/>
              <w:rPr>
                <w:rFonts w:ascii="Arial Narrow" w:hAnsi="Arial Narrow"/>
                <w:sz w:val="18"/>
                <w:szCs w:val="18"/>
              </w:rPr>
            </w:pPr>
          </w:p>
        </w:tc>
        <w:tc>
          <w:tcPr>
            <w:tcW w:w="2157" w:type="dxa"/>
            <w:vAlign w:val="center"/>
          </w:tcPr>
          <w:p w14:paraId="2675225B" w14:textId="77777777" w:rsidR="00000000" w:rsidRDefault="007478C2">
            <w:pPr>
              <w:tabs>
                <w:tab w:val="left" w:pos="196"/>
                <w:tab w:val="left" w:pos="426"/>
              </w:tabs>
              <w:snapToGrid w:val="0"/>
              <w:jc w:val="right"/>
              <w:rPr>
                <w:rFonts w:ascii="Arial Narrow" w:hAnsi="Arial Narrow"/>
                <w:sz w:val="18"/>
                <w:szCs w:val="18"/>
              </w:rPr>
            </w:pPr>
          </w:p>
        </w:tc>
        <w:tc>
          <w:tcPr>
            <w:tcW w:w="1101" w:type="dxa"/>
            <w:vAlign w:val="center"/>
          </w:tcPr>
          <w:p w14:paraId="76B3B76D" w14:textId="77777777" w:rsidR="00000000" w:rsidRDefault="007478C2">
            <w:pPr>
              <w:tabs>
                <w:tab w:val="left" w:pos="196"/>
                <w:tab w:val="left" w:pos="426"/>
              </w:tabs>
              <w:snapToGrid w:val="0"/>
              <w:jc w:val="right"/>
              <w:rPr>
                <w:rFonts w:ascii="Arial Narrow" w:hAnsi="Arial Narrow"/>
                <w:sz w:val="18"/>
                <w:szCs w:val="18"/>
              </w:rPr>
            </w:pPr>
          </w:p>
        </w:tc>
      </w:tr>
      <w:tr w:rsidR="00000000" w14:paraId="4A169A62" w14:textId="77777777">
        <w:trPr>
          <w:trHeight w:val="300"/>
        </w:trPr>
        <w:tc>
          <w:tcPr>
            <w:tcW w:w="2469" w:type="dxa"/>
            <w:vAlign w:val="center"/>
          </w:tcPr>
          <w:p w14:paraId="36C45B88" w14:textId="77777777" w:rsidR="00000000" w:rsidRDefault="007478C2">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期末账面价值</w:t>
            </w:r>
          </w:p>
        </w:tc>
        <w:tc>
          <w:tcPr>
            <w:tcW w:w="1993" w:type="dxa"/>
            <w:vAlign w:val="center"/>
          </w:tcPr>
          <w:p w14:paraId="25F848AC"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4749</w:t>
            </w:r>
            <w:r>
              <w:rPr>
                <w:rFonts w:hint="eastAsia"/>
                <w:color w:val="0000FF"/>
                <w:sz w:val="18"/>
              </w:rPr>
              <w:t>）</w:t>
            </w:r>
          </w:p>
        </w:tc>
        <w:tc>
          <w:tcPr>
            <w:tcW w:w="1566" w:type="dxa"/>
            <w:vAlign w:val="center"/>
          </w:tcPr>
          <w:p w14:paraId="4108C746"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4750</w:t>
            </w:r>
            <w:r>
              <w:rPr>
                <w:rFonts w:hint="eastAsia"/>
                <w:color w:val="0000FF"/>
                <w:sz w:val="18"/>
              </w:rPr>
              <w:t>）</w:t>
            </w:r>
          </w:p>
        </w:tc>
        <w:tc>
          <w:tcPr>
            <w:tcW w:w="2157" w:type="dxa"/>
          </w:tcPr>
          <w:p w14:paraId="08D1ABA3"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4751</w:t>
            </w:r>
            <w:r>
              <w:rPr>
                <w:rFonts w:hint="eastAsia"/>
                <w:color w:val="0000FF"/>
                <w:sz w:val="18"/>
              </w:rPr>
              <w:t>）</w:t>
            </w:r>
          </w:p>
        </w:tc>
        <w:tc>
          <w:tcPr>
            <w:tcW w:w="1101" w:type="dxa"/>
          </w:tcPr>
          <w:p w14:paraId="6EB25292"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4752</w:t>
            </w:r>
            <w:r>
              <w:rPr>
                <w:rFonts w:hint="eastAsia"/>
                <w:color w:val="0000FF"/>
                <w:sz w:val="18"/>
              </w:rPr>
              <w:t>）</w:t>
            </w:r>
          </w:p>
        </w:tc>
      </w:tr>
      <w:tr w:rsidR="00000000" w14:paraId="15F1CFD4" w14:textId="77777777">
        <w:trPr>
          <w:trHeight w:val="300"/>
        </w:trPr>
        <w:tc>
          <w:tcPr>
            <w:tcW w:w="2469" w:type="dxa"/>
            <w:vAlign w:val="center"/>
          </w:tcPr>
          <w:p w14:paraId="602D7871" w14:textId="77777777" w:rsidR="00000000" w:rsidRDefault="007478C2">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期初账面价值</w:t>
            </w:r>
          </w:p>
        </w:tc>
        <w:tc>
          <w:tcPr>
            <w:tcW w:w="1993" w:type="dxa"/>
            <w:vAlign w:val="center"/>
          </w:tcPr>
          <w:p w14:paraId="4B7274E5"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4749</w:t>
            </w:r>
            <w:r>
              <w:rPr>
                <w:rFonts w:hint="eastAsia"/>
                <w:color w:val="0000FF"/>
                <w:sz w:val="18"/>
              </w:rPr>
              <w:t>）</w:t>
            </w:r>
          </w:p>
        </w:tc>
        <w:tc>
          <w:tcPr>
            <w:tcW w:w="1566" w:type="dxa"/>
            <w:vAlign w:val="center"/>
          </w:tcPr>
          <w:p w14:paraId="00FB59F9"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4750</w:t>
            </w:r>
            <w:r>
              <w:rPr>
                <w:rFonts w:hint="eastAsia"/>
                <w:color w:val="0000FF"/>
                <w:sz w:val="18"/>
              </w:rPr>
              <w:t>）</w:t>
            </w:r>
          </w:p>
        </w:tc>
        <w:tc>
          <w:tcPr>
            <w:tcW w:w="2157" w:type="dxa"/>
          </w:tcPr>
          <w:p w14:paraId="45B764B2"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4751</w:t>
            </w:r>
            <w:r>
              <w:rPr>
                <w:rFonts w:hint="eastAsia"/>
                <w:color w:val="0000FF"/>
                <w:sz w:val="18"/>
              </w:rPr>
              <w:t>）</w:t>
            </w:r>
          </w:p>
        </w:tc>
        <w:tc>
          <w:tcPr>
            <w:tcW w:w="1101" w:type="dxa"/>
          </w:tcPr>
          <w:p w14:paraId="279EE632"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4752</w:t>
            </w:r>
            <w:r>
              <w:rPr>
                <w:rFonts w:hint="eastAsia"/>
                <w:color w:val="0000FF"/>
                <w:sz w:val="18"/>
              </w:rPr>
              <w:t>）</w:t>
            </w:r>
          </w:p>
        </w:tc>
      </w:tr>
    </w:tbl>
    <w:p w14:paraId="78BEAC50"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4753</w:t>
      </w:r>
      <w:r>
        <w:rPr>
          <w:rFonts w:hint="eastAsia"/>
          <w:color w:val="0000FF"/>
          <w:sz w:val="18"/>
        </w:rPr>
        <w:t>）</w:t>
      </w:r>
    </w:p>
    <w:p w14:paraId="45E57106" w14:textId="77777777" w:rsidR="00000000" w:rsidRDefault="007478C2">
      <w:pPr>
        <w:rPr>
          <w:rFonts w:ascii="宋体" w:hAnsi="宋体"/>
          <w:b/>
          <w:sz w:val="24"/>
        </w:rPr>
      </w:pPr>
    </w:p>
    <w:p w14:paraId="0E2DC5AE"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11.</w:t>
      </w:r>
      <w:r>
        <w:rPr>
          <w:rFonts w:ascii="宋体" w:hAnsi="宋体" w:hint="eastAsia"/>
          <w:b/>
          <w:sz w:val="24"/>
        </w:rPr>
        <w:t xml:space="preserve">2 </w:t>
      </w:r>
      <w:r>
        <w:rPr>
          <w:rFonts w:ascii="宋体" w:hAnsi="宋体" w:hint="eastAsia"/>
          <w:b/>
          <w:sz w:val="24"/>
        </w:rPr>
        <w:t>采用公允价值计量模式的投资性房地产（如有）</w:t>
      </w:r>
    </w:p>
    <w:p w14:paraId="0D05572A"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9"/>
        <w:gridCol w:w="2002"/>
        <w:gridCol w:w="1547"/>
        <w:gridCol w:w="2167"/>
        <w:gridCol w:w="1101"/>
      </w:tblGrid>
      <w:tr w:rsidR="00000000" w14:paraId="3976575A" w14:textId="77777777">
        <w:trPr>
          <w:trHeight w:val="300"/>
          <w:tblHeader/>
        </w:trPr>
        <w:tc>
          <w:tcPr>
            <w:tcW w:w="2469" w:type="dxa"/>
            <w:vAlign w:val="center"/>
          </w:tcPr>
          <w:p w14:paraId="20EDAD84" w14:textId="77777777" w:rsidR="00000000" w:rsidRDefault="007478C2">
            <w:pPr>
              <w:jc w:val="center"/>
              <w:rPr>
                <w:rFonts w:ascii="宋体" w:hAnsi="宋体"/>
                <w:sz w:val="24"/>
              </w:rPr>
            </w:pPr>
            <w:r>
              <w:rPr>
                <w:rFonts w:ascii="宋体" w:hAnsi="宋体"/>
                <w:sz w:val="24"/>
              </w:rPr>
              <w:t>项目</w:t>
            </w:r>
          </w:p>
        </w:tc>
        <w:tc>
          <w:tcPr>
            <w:tcW w:w="2002" w:type="dxa"/>
            <w:vAlign w:val="center"/>
          </w:tcPr>
          <w:p w14:paraId="592670D3" w14:textId="77777777" w:rsidR="00000000" w:rsidRDefault="007478C2">
            <w:pPr>
              <w:jc w:val="center"/>
              <w:rPr>
                <w:rFonts w:ascii="宋体" w:hAnsi="宋体"/>
                <w:sz w:val="24"/>
              </w:rPr>
            </w:pPr>
            <w:r>
              <w:rPr>
                <w:rFonts w:ascii="宋体" w:hAnsi="宋体" w:hint="eastAsia"/>
                <w:sz w:val="24"/>
              </w:rPr>
              <w:t>房屋建筑物及相关土地使用权</w:t>
            </w:r>
          </w:p>
        </w:tc>
        <w:tc>
          <w:tcPr>
            <w:tcW w:w="1547" w:type="dxa"/>
            <w:vAlign w:val="center"/>
          </w:tcPr>
          <w:p w14:paraId="32C3409F" w14:textId="77777777" w:rsidR="00000000" w:rsidRDefault="007478C2">
            <w:pPr>
              <w:jc w:val="center"/>
              <w:rPr>
                <w:rFonts w:ascii="宋体" w:hAnsi="宋体"/>
                <w:sz w:val="24"/>
              </w:rPr>
            </w:pPr>
            <w:r>
              <w:rPr>
                <w:rFonts w:ascii="宋体" w:hAnsi="宋体"/>
                <w:sz w:val="24"/>
              </w:rPr>
              <w:t>土地使用权</w:t>
            </w:r>
          </w:p>
        </w:tc>
        <w:tc>
          <w:tcPr>
            <w:tcW w:w="2167" w:type="dxa"/>
            <w:vAlign w:val="center"/>
          </w:tcPr>
          <w:p w14:paraId="0792D1CE" w14:textId="77777777" w:rsidR="00000000" w:rsidRDefault="007478C2">
            <w:pPr>
              <w:jc w:val="center"/>
              <w:rPr>
                <w:rFonts w:ascii="宋体" w:hAnsi="宋体"/>
                <w:sz w:val="24"/>
              </w:rPr>
            </w:pPr>
            <w:r>
              <w:rPr>
                <w:rFonts w:ascii="宋体" w:hAnsi="宋体"/>
                <w:sz w:val="24"/>
              </w:rPr>
              <w:t>在建</w:t>
            </w:r>
            <w:r>
              <w:rPr>
                <w:rFonts w:ascii="宋体" w:hAnsi="宋体" w:hint="eastAsia"/>
                <w:sz w:val="24"/>
              </w:rPr>
              <w:t>投资性房地产</w:t>
            </w:r>
          </w:p>
        </w:tc>
        <w:tc>
          <w:tcPr>
            <w:tcW w:w="1101" w:type="dxa"/>
            <w:vAlign w:val="center"/>
          </w:tcPr>
          <w:p w14:paraId="26878E99" w14:textId="77777777" w:rsidR="00000000" w:rsidRDefault="007478C2">
            <w:pPr>
              <w:jc w:val="center"/>
              <w:rPr>
                <w:rFonts w:ascii="宋体" w:hAnsi="宋体"/>
                <w:sz w:val="24"/>
              </w:rPr>
            </w:pPr>
            <w:r>
              <w:rPr>
                <w:rFonts w:ascii="宋体" w:hAnsi="宋体"/>
                <w:sz w:val="24"/>
              </w:rPr>
              <w:t>合计</w:t>
            </w:r>
          </w:p>
        </w:tc>
      </w:tr>
      <w:tr w:rsidR="00000000" w14:paraId="1BDADB06" w14:textId="77777777">
        <w:trPr>
          <w:trHeight w:val="300"/>
        </w:trPr>
        <w:tc>
          <w:tcPr>
            <w:tcW w:w="2469" w:type="dxa"/>
            <w:vAlign w:val="center"/>
          </w:tcPr>
          <w:p w14:paraId="0C01F463" w14:textId="77777777" w:rsidR="00000000" w:rsidRDefault="007478C2">
            <w:pPr>
              <w:snapToGrid w:val="0"/>
              <w:jc w:val="left"/>
              <w:rPr>
                <w:rFonts w:ascii="Arial Narrow" w:hAnsi="Arial Narrow"/>
                <w:sz w:val="24"/>
                <w:szCs w:val="24"/>
              </w:rPr>
            </w:pPr>
            <w:r>
              <w:rPr>
                <w:rFonts w:ascii="Arial Narrow" w:hAnsi="Arial Narrow" w:hint="eastAsia"/>
                <w:sz w:val="24"/>
                <w:szCs w:val="24"/>
              </w:rPr>
              <w:t>一、期初余额</w:t>
            </w:r>
          </w:p>
        </w:tc>
        <w:tc>
          <w:tcPr>
            <w:tcW w:w="2002" w:type="dxa"/>
          </w:tcPr>
          <w:p w14:paraId="42092187"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4755</w:t>
            </w:r>
            <w:r>
              <w:rPr>
                <w:rFonts w:hint="eastAsia"/>
                <w:color w:val="0000FF"/>
                <w:sz w:val="18"/>
              </w:rPr>
              <w:t>）</w:t>
            </w:r>
          </w:p>
        </w:tc>
        <w:tc>
          <w:tcPr>
            <w:tcW w:w="1547" w:type="dxa"/>
          </w:tcPr>
          <w:p w14:paraId="73580E48"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4756</w:t>
            </w:r>
            <w:r>
              <w:rPr>
                <w:rFonts w:hint="eastAsia"/>
                <w:color w:val="0000FF"/>
                <w:sz w:val="18"/>
              </w:rPr>
              <w:t>）</w:t>
            </w:r>
          </w:p>
        </w:tc>
        <w:tc>
          <w:tcPr>
            <w:tcW w:w="2167" w:type="dxa"/>
          </w:tcPr>
          <w:p w14:paraId="1428E2FC"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4757</w:t>
            </w:r>
            <w:r>
              <w:rPr>
                <w:rFonts w:hint="eastAsia"/>
                <w:color w:val="0000FF"/>
                <w:sz w:val="18"/>
              </w:rPr>
              <w:t>）</w:t>
            </w:r>
          </w:p>
        </w:tc>
        <w:tc>
          <w:tcPr>
            <w:tcW w:w="1101" w:type="dxa"/>
          </w:tcPr>
          <w:p w14:paraId="7F9896B7"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4758</w:t>
            </w:r>
            <w:r>
              <w:rPr>
                <w:rFonts w:hint="eastAsia"/>
                <w:color w:val="0000FF"/>
                <w:sz w:val="18"/>
              </w:rPr>
              <w:t>）</w:t>
            </w:r>
          </w:p>
        </w:tc>
      </w:tr>
      <w:tr w:rsidR="00000000" w14:paraId="38A8C8DE" w14:textId="77777777">
        <w:trPr>
          <w:trHeight w:val="300"/>
        </w:trPr>
        <w:tc>
          <w:tcPr>
            <w:tcW w:w="2469" w:type="dxa"/>
            <w:vAlign w:val="center"/>
          </w:tcPr>
          <w:p w14:paraId="3611486D" w14:textId="77777777" w:rsidR="00000000" w:rsidRDefault="007478C2">
            <w:pPr>
              <w:snapToGrid w:val="0"/>
              <w:jc w:val="left"/>
              <w:rPr>
                <w:sz w:val="24"/>
                <w:szCs w:val="24"/>
              </w:rPr>
            </w:pPr>
            <w:r>
              <w:rPr>
                <w:rFonts w:ascii="宋体" w:hAnsi="宋体" w:hint="eastAsia"/>
                <w:sz w:val="24"/>
              </w:rPr>
              <w:t>二、本期变动</w:t>
            </w:r>
          </w:p>
        </w:tc>
        <w:tc>
          <w:tcPr>
            <w:tcW w:w="2002" w:type="dxa"/>
          </w:tcPr>
          <w:p w14:paraId="50144FDE"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4759</w:t>
            </w:r>
            <w:r>
              <w:rPr>
                <w:rFonts w:hint="eastAsia"/>
                <w:color w:val="0000FF"/>
                <w:sz w:val="18"/>
              </w:rPr>
              <w:t>）</w:t>
            </w:r>
          </w:p>
        </w:tc>
        <w:tc>
          <w:tcPr>
            <w:tcW w:w="1547" w:type="dxa"/>
          </w:tcPr>
          <w:p w14:paraId="3648E26C"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4760</w:t>
            </w:r>
            <w:r>
              <w:rPr>
                <w:rFonts w:hint="eastAsia"/>
                <w:color w:val="0000FF"/>
                <w:sz w:val="18"/>
              </w:rPr>
              <w:t>）</w:t>
            </w:r>
          </w:p>
        </w:tc>
        <w:tc>
          <w:tcPr>
            <w:tcW w:w="2167" w:type="dxa"/>
          </w:tcPr>
          <w:p w14:paraId="25231CDB"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4761</w:t>
            </w:r>
            <w:r>
              <w:rPr>
                <w:rFonts w:hint="eastAsia"/>
                <w:color w:val="0000FF"/>
                <w:sz w:val="18"/>
              </w:rPr>
              <w:t>）</w:t>
            </w:r>
          </w:p>
        </w:tc>
        <w:tc>
          <w:tcPr>
            <w:tcW w:w="1101" w:type="dxa"/>
          </w:tcPr>
          <w:p w14:paraId="4F16CC4F"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4762</w:t>
            </w:r>
            <w:r>
              <w:rPr>
                <w:rFonts w:hint="eastAsia"/>
                <w:color w:val="0000FF"/>
                <w:sz w:val="18"/>
              </w:rPr>
              <w:t>）</w:t>
            </w:r>
          </w:p>
        </w:tc>
      </w:tr>
      <w:tr w:rsidR="00000000" w14:paraId="07385A28" w14:textId="77777777">
        <w:trPr>
          <w:trHeight w:val="300"/>
        </w:trPr>
        <w:tc>
          <w:tcPr>
            <w:tcW w:w="2469" w:type="dxa"/>
            <w:vAlign w:val="center"/>
          </w:tcPr>
          <w:p w14:paraId="3E2EC224" w14:textId="77777777" w:rsidR="00000000" w:rsidRDefault="007478C2">
            <w:pPr>
              <w:tabs>
                <w:tab w:val="left" w:pos="196"/>
                <w:tab w:val="left" w:pos="426"/>
              </w:tabs>
              <w:snapToGrid w:val="0"/>
              <w:rPr>
                <w:sz w:val="24"/>
                <w:szCs w:val="24"/>
              </w:rPr>
            </w:pPr>
            <w:r>
              <w:rPr>
                <w:rFonts w:hint="eastAsia"/>
                <w:sz w:val="24"/>
                <w:szCs w:val="24"/>
              </w:rPr>
              <w:t>加：</w:t>
            </w:r>
            <w:r>
              <w:rPr>
                <w:sz w:val="24"/>
                <w:szCs w:val="24"/>
              </w:rPr>
              <w:t>外购</w:t>
            </w:r>
          </w:p>
        </w:tc>
        <w:tc>
          <w:tcPr>
            <w:tcW w:w="2002" w:type="dxa"/>
          </w:tcPr>
          <w:p w14:paraId="22DAC296"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4763</w:t>
            </w:r>
            <w:r>
              <w:rPr>
                <w:rFonts w:hint="eastAsia"/>
                <w:color w:val="0000FF"/>
                <w:sz w:val="18"/>
              </w:rPr>
              <w:t>）</w:t>
            </w:r>
          </w:p>
        </w:tc>
        <w:tc>
          <w:tcPr>
            <w:tcW w:w="1547" w:type="dxa"/>
          </w:tcPr>
          <w:p w14:paraId="3D67B05C"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4764</w:t>
            </w:r>
            <w:r>
              <w:rPr>
                <w:rFonts w:hint="eastAsia"/>
                <w:color w:val="0000FF"/>
                <w:sz w:val="18"/>
              </w:rPr>
              <w:t>）</w:t>
            </w:r>
          </w:p>
        </w:tc>
        <w:tc>
          <w:tcPr>
            <w:tcW w:w="2167" w:type="dxa"/>
          </w:tcPr>
          <w:p w14:paraId="4DE59848"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4765</w:t>
            </w:r>
            <w:r>
              <w:rPr>
                <w:rFonts w:hint="eastAsia"/>
                <w:color w:val="0000FF"/>
                <w:sz w:val="18"/>
              </w:rPr>
              <w:t>）</w:t>
            </w:r>
          </w:p>
        </w:tc>
        <w:tc>
          <w:tcPr>
            <w:tcW w:w="1101" w:type="dxa"/>
          </w:tcPr>
          <w:p w14:paraId="7C0FDA58"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4766</w:t>
            </w:r>
            <w:r>
              <w:rPr>
                <w:rFonts w:hint="eastAsia"/>
                <w:color w:val="0000FF"/>
                <w:sz w:val="18"/>
              </w:rPr>
              <w:t>）</w:t>
            </w:r>
          </w:p>
        </w:tc>
      </w:tr>
      <w:tr w:rsidR="00000000" w14:paraId="4F480E17" w14:textId="77777777">
        <w:trPr>
          <w:trHeight w:val="300"/>
        </w:trPr>
        <w:tc>
          <w:tcPr>
            <w:tcW w:w="2469" w:type="dxa"/>
            <w:vAlign w:val="center"/>
          </w:tcPr>
          <w:p w14:paraId="17E7717F" w14:textId="77777777" w:rsidR="00000000" w:rsidRDefault="007478C2">
            <w:pPr>
              <w:snapToGrid w:val="0"/>
              <w:ind w:leftChars="210" w:left="453" w:hangingChars="5" w:hanging="12"/>
              <w:rPr>
                <w:sz w:val="24"/>
                <w:szCs w:val="24"/>
              </w:rPr>
            </w:pPr>
            <w:r>
              <w:rPr>
                <w:sz w:val="24"/>
                <w:szCs w:val="24"/>
              </w:rPr>
              <w:t>存货</w:t>
            </w:r>
            <w:r>
              <w:rPr>
                <w:sz w:val="24"/>
                <w:szCs w:val="24"/>
              </w:rPr>
              <w:t>\</w:t>
            </w:r>
            <w:r>
              <w:rPr>
                <w:sz w:val="24"/>
                <w:szCs w:val="24"/>
              </w:rPr>
              <w:t>固定资产</w:t>
            </w:r>
            <w:r>
              <w:rPr>
                <w:sz w:val="24"/>
                <w:szCs w:val="24"/>
              </w:rPr>
              <w:t>\</w:t>
            </w:r>
            <w:r>
              <w:rPr>
                <w:sz w:val="24"/>
                <w:szCs w:val="24"/>
              </w:rPr>
              <w:t>在建工程转入</w:t>
            </w:r>
          </w:p>
        </w:tc>
        <w:tc>
          <w:tcPr>
            <w:tcW w:w="2002" w:type="dxa"/>
          </w:tcPr>
          <w:p w14:paraId="24F9DB1F"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4767</w:t>
            </w:r>
            <w:r>
              <w:rPr>
                <w:rFonts w:hint="eastAsia"/>
                <w:color w:val="0000FF"/>
                <w:sz w:val="18"/>
              </w:rPr>
              <w:t>）</w:t>
            </w:r>
          </w:p>
        </w:tc>
        <w:tc>
          <w:tcPr>
            <w:tcW w:w="1547" w:type="dxa"/>
          </w:tcPr>
          <w:p w14:paraId="205800C4"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4768</w:t>
            </w:r>
            <w:r>
              <w:rPr>
                <w:rFonts w:hint="eastAsia"/>
                <w:color w:val="0000FF"/>
                <w:sz w:val="18"/>
              </w:rPr>
              <w:t>）</w:t>
            </w:r>
          </w:p>
        </w:tc>
        <w:tc>
          <w:tcPr>
            <w:tcW w:w="2167" w:type="dxa"/>
          </w:tcPr>
          <w:p w14:paraId="6B222423"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4769</w:t>
            </w:r>
            <w:r>
              <w:rPr>
                <w:rFonts w:hint="eastAsia"/>
                <w:color w:val="0000FF"/>
                <w:sz w:val="18"/>
              </w:rPr>
              <w:t>）</w:t>
            </w:r>
          </w:p>
        </w:tc>
        <w:tc>
          <w:tcPr>
            <w:tcW w:w="1101" w:type="dxa"/>
          </w:tcPr>
          <w:p w14:paraId="17D130C1"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4770</w:t>
            </w:r>
            <w:r>
              <w:rPr>
                <w:rFonts w:hint="eastAsia"/>
                <w:color w:val="0000FF"/>
                <w:sz w:val="18"/>
              </w:rPr>
              <w:t>）</w:t>
            </w:r>
          </w:p>
        </w:tc>
      </w:tr>
      <w:tr w:rsidR="00000000" w14:paraId="465B3AE7" w14:textId="77777777">
        <w:trPr>
          <w:trHeight w:val="300"/>
        </w:trPr>
        <w:tc>
          <w:tcPr>
            <w:tcW w:w="2469" w:type="dxa"/>
            <w:vAlign w:val="center"/>
          </w:tcPr>
          <w:p w14:paraId="1A51681E" w14:textId="77777777" w:rsidR="00000000" w:rsidRDefault="007478C2">
            <w:pPr>
              <w:tabs>
                <w:tab w:val="left" w:pos="426"/>
              </w:tabs>
              <w:snapToGrid w:val="0"/>
              <w:ind w:leftChars="149" w:left="313" w:firstLineChars="50" w:firstLine="120"/>
              <w:rPr>
                <w:sz w:val="24"/>
                <w:szCs w:val="24"/>
              </w:rPr>
            </w:pPr>
            <w:r>
              <w:rPr>
                <w:rFonts w:ascii="宋体" w:hAnsi="宋体" w:hint="eastAsia"/>
                <w:sz w:val="24"/>
              </w:rPr>
              <w:t>…</w:t>
            </w:r>
            <w:r>
              <w:rPr>
                <w:rFonts w:hint="eastAsia"/>
                <w:color w:val="0000FF"/>
                <w:sz w:val="18"/>
              </w:rPr>
              <w:t>（</w:t>
            </w:r>
            <w:r>
              <w:rPr>
                <w:color w:val="0000FF"/>
                <w:sz w:val="18"/>
              </w:rPr>
              <w:t>4773</w:t>
            </w:r>
            <w:r>
              <w:rPr>
                <w:rFonts w:hint="eastAsia"/>
                <w:color w:val="0000FF"/>
                <w:sz w:val="18"/>
              </w:rPr>
              <w:t>）</w:t>
            </w:r>
          </w:p>
        </w:tc>
        <w:tc>
          <w:tcPr>
            <w:tcW w:w="2002" w:type="dxa"/>
          </w:tcPr>
          <w:p w14:paraId="4013FF9F"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4774</w:t>
            </w:r>
            <w:r>
              <w:rPr>
                <w:rFonts w:hint="eastAsia"/>
                <w:color w:val="0000FF"/>
                <w:sz w:val="18"/>
              </w:rPr>
              <w:t>）</w:t>
            </w:r>
          </w:p>
        </w:tc>
        <w:tc>
          <w:tcPr>
            <w:tcW w:w="1547" w:type="dxa"/>
          </w:tcPr>
          <w:p w14:paraId="5A423D7E"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4775</w:t>
            </w:r>
            <w:r>
              <w:rPr>
                <w:rFonts w:hint="eastAsia"/>
                <w:color w:val="0000FF"/>
                <w:sz w:val="18"/>
              </w:rPr>
              <w:t>）</w:t>
            </w:r>
          </w:p>
        </w:tc>
        <w:tc>
          <w:tcPr>
            <w:tcW w:w="2167" w:type="dxa"/>
          </w:tcPr>
          <w:p w14:paraId="3A3DF699"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4776</w:t>
            </w:r>
            <w:r>
              <w:rPr>
                <w:rFonts w:hint="eastAsia"/>
                <w:color w:val="0000FF"/>
                <w:sz w:val="18"/>
              </w:rPr>
              <w:t>）</w:t>
            </w:r>
          </w:p>
        </w:tc>
        <w:tc>
          <w:tcPr>
            <w:tcW w:w="1101" w:type="dxa"/>
          </w:tcPr>
          <w:p w14:paraId="762A0DAA"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4777</w:t>
            </w:r>
            <w:r>
              <w:rPr>
                <w:rFonts w:hint="eastAsia"/>
                <w:color w:val="0000FF"/>
                <w:sz w:val="18"/>
              </w:rPr>
              <w:t>）</w:t>
            </w:r>
          </w:p>
        </w:tc>
      </w:tr>
      <w:tr w:rsidR="00000000" w14:paraId="64EEB59F" w14:textId="77777777">
        <w:trPr>
          <w:trHeight w:val="300"/>
        </w:trPr>
        <w:tc>
          <w:tcPr>
            <w:tcW w:w="2469" w:type="dxa"/>
            <w:vAlign w:val="center"/>
          </w:tcPr>
          <w:p w14:paraId="34EF8B68" w14:textId="77777777" w:rsidR="00000000" w:rsidRDefault="007478C2">
            <w:pPr>
              <w:tabs>
                <w:tab w:val="left" w:pos="426"/>
              </w:tabs>
              <w:snapToGrid w:val="0"/>
              <w:ind w:left="434"/>
              <w:rPr>
                <w:sz w:val="24"/>
                <w:szCs w:val="24"/>
              </w:rPr>
            </w:pPr>
            <w:r>
              <w:rPr>
                <w:sz w:val="24"/>
                <w:szCs w:val="24"/>
              </w:rPr>
              <w:t>其他原因增加</w:t>
            </w:r>
          </w:p>
        </w:tc>
        <w:tc>
          <w:tcPr>
            <w:tcW w:w="2002" w:type="dxa"/>
          </w:tcPr>
          <w:p w14:paraId="64C3E64D"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4778</w:t>
            </w:r>
            <w:r>
              <w:rPr>
                <w:rFonts w:hint="eastAsia"/>
                <w:color w:val="0000FF"/>
                <w:sz w:val="18"/>
              </w:rPr>
              <w:t>）</w:t>
            </w:r>
          </w:p>
        </w:tc>
        <w:tc>
          <w:tcPr>
            <w:tcW w:w="1547" w:type="dxa"/>
          </w:tcPr>
          <w:p w14:paraId="4A6709CA"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4779</w:t>
            </w:r>
            <w:r>
              <w:rPr>
                <w:rFonts w:hint="eastAsia"/>
                <w:color w:val="0000FF"/>
                <w:sz w:val="18"/>
              </w:rPr>
              <w:t>）</w:t>
            </w:r>
          </w:p>
        </w:tc>
        <w:tc>
          <w:tcPr>
            <w:tcW w:w="2167" w:type="dxa"/>
          </w:tcPr>
          <w:p w14:paraId="6DEF60D9"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4780</w:t>
            </w:r>
            <w:r>
              <w:rPr>
                <w:rFonts w:hint="eastAsia"/>
                <w:color w:val="0000FF"/>
                <w:sz w:val="18"/>
              </w:rPr>
              <w:t>）</w:t>
            </w:r>
          </w:p>
        </w:tc>
        <w:tc>
          <w:tcPr>
            <w:tcW w:w="1101" w:type="dxa"/>
          </w:tcPr>
          <w:p w14:paraId="13635634"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4781</w:t>
            </w:r>
            <w:r>
              <w:rPr>
                <w:rFonts w:hint="eastAsia"/>
                <w:color w:val="0000FF"/>
                <w:sz w:val="18"/>
              </w:rPr>
              <w:t>）</w:t>
            </w:r>
          </w:p>
        </w:tc>
      </w:tr>
      <w:tr w:rsidR="00000000" w14:paraId="5C47134E" w14:textId="77777777">
        <w:trPr>
          <w:trHeight w:val="300"/>
        </w:trPr>
        <w:tc>
          <w:tcPr>
            <w:tcW w:w="2469" w:type="dxa"/>
            <w:vAlign w:val="center"/>
          </w:tcPr>
          <w:p w14:paraId="34BA7F76" w14:textId="77777777" w:rsidR="00000000" w:rsidRDefault="007478C2">
            <w:pPr>
              <w:tabs>
                <w:tab w:val="left" w:pos="196"/>
                <w:tab w:val="left" w:pos="426"/>
              </w:tabs>
              <w:snapToGrid w:val="0"/>
              <w:rPr>
                <w:sz w:val="24"/>
                <w:szCs w:val="24"/>
              </w:rPr>
            </w:pPr>
            <w:r>
              <w:rPr>
                <w:rFonts w:hint="eastAsia"/>
                <w:sz w:val="24"/>
                <w:szCs w:val="24"/>
              </w:rPr>
              <w:t>减：处置</w:t>
            </w:r>
          </w:p>
        </w:tc>
        <w:tc>
          <w:tcPr>
            <w:tcW w:w="2002" w:type="dxa"/>
          </w:tcPr>
          <w:p w14:paraId="71B89E84"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4782</w:t>
            </w:r>
            <w:r>
              <w:rPr>
                <w:rFonts w:hint="eastAsia"/>
                <w:color w:val="0000FF"/>
                <w:sz w:val="18"/>
              </w:rPr>
              <w:t>）</w:t>
            </w:r>
          </w:p>
        </w:tc>
        <w:tc>
          <w:tcPr>
            <w:tcW w:w="1547" w:type="dxa"/>
          </w:tcPr>
          <w:p w14:paraId="52A62730"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4783</w:t>
            </w:r>
            <w:r>
              <w:rPr>
                <w:rFonts w:hint="eastAsia"/>
                <w:color w:val="0000FF"/>
                <w:sz w:val="18"/>
              </w:rPr>
              <w:t>）</w:t>
            </w:r>
          </w:p>
        </w:tc>
        <w:tc>
          <w:tcPr>
            <w:tcW w:w="2167" w:type="dxa"/>
          </w:tcPr>
          <w:p w14:paraId="4B3A3261"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4784</w:t>
            </w:r>
            <w:r>
              <w:rPr>
                <w:rFonts w:hint="eastAsia"/>
                <w:color w:val="0000FF"/>
                <w:sz w:val="18"/>
              </w:rPr>
              <w:t>）</w:t>
            </w:r>
          </w:p>
        </w:tc>
        <w:tc>
          <w:tcPr>
            <w:tcW w:w="1101" w:type="dxa"/>
          </w:tcPr>
          <w:p w14:paraId="12AB9A31"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4785</w:t>
            </w:r>
            <w:r>
              <w:rPr>
                <w:rFonts w:hint="eastAsia"/>
                <w:color w:val="0000FF"/>
                <w:sz w:val="18"/>
              </w:rPr>
              <w:t>）</w:t>
            </w:r>
          </w:p>
        </w:tc>
      </w:tr>
      <w:tr w:rsidR="00000000" w14:paraId="60460175" w14:textId="77777777">
        <w:trPr>
          <w:trHeight w:val="300"/>
        </w:trPr>
        <w:tc>
          <w:tcPr>
            <w:tcW w:w="2469" w:type="dxa"/>
            <w:vAlign w:val="center"/>
          </w:tcPr>
          <w:p w14:paraId="2DBC7872" w14:textId="77777777" w:rsidR="00000000" w:rsidRDefault="007478C2">
            <w:pPr>
              <w:tabs>
                <w:tab w:val="left" w:pos="426"/>
              </w:tabs>
              <w:snapToGrid w:val="0"/>
              <w:ind w:leftChars="149" w:left="313" w:firstLineChars="50" w:firstLine="120"/>
              <w:rPr>
                <w:rFonts w:ascii="宋体" w:hAnsi="宋体"/>
                <w:sz w:val="24"/>
              </w:rPr>
            </w:pPr>
            <w:r>
              <w:rPr>
                <w:rFonts w:ascii="宋体" w:hAnsi="宋体" w:hint="eastAsia"/>
                <w:sz w:val="24"/>
              </w:rPr>
              <w:t>…</w:t>
            </w:r>
            <w:r>
              <w:rPr>
                <w:rFonts w:hint="eastAsia"/>
                <w:color w:val="0000FF"/>
                <w:sz w:val="18"/>
              </w:rPr>
              <w:t>（</w:t>
            </w:r>
            <w:r>
              <w:rPr>
                <w:color w:val="0000FF"/>
                <w:sz w:val="18"/>
              </w:rPr>
              <w:t>4788</w:t>
            </w:r>
            <w:r>
              <w:rPr>
                <w:rFonts w:hint="eastAsia"/>
                <w:color w:val="0000FF"/>
                <w:sz w:val="18"/>
              </w:rPr>
              <w:t>）</w:t>
            </w:r>
          </w:p>
        </w:tc>
        <w:tc>
          <w:tcPr>
            <w:tcW w:w="2002" w:type="dxa"/>
          </w:tcPr>
          <w:p w14:paraId="3265707A"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4789</w:t>
            </w:r>
            <w:r>
              <w:rPr>
                <w:rFonts w:hint="eastAsia"/>
                <w:color w:val="0000FF"/>
                <w:sz w:val="18"/>
              </w:rPr>
              <w:t>）</w:t>
            </w:r>
          </w:p>
        </w:tc>
        <w:tc>
          <w:tcPr>
            <w:tcW w:w="1547" w:type="dxa"/>
          </w:tcPr>
          <w:p w14:paraId="7898C199"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4790</w:t>
            </w:r>
            <w:r>
              <w:rPr>
                <w:rFonts w:hint="eastAsia"/>
                <w:color w:val="0000FF"/>
                <w:sz w:val="18"/>
              </w:rPr>
              <w:t>）</w:t>
            </w:r>
          </w:p>
        </w:tc>
        <w:tc>
          <w:tcPr>
            <w:tcW w:w="2167" w:type="dxa"/>
          </w:tcPr>
          <w:p w14:paraId="1747FD26"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4791</w:t>
            </w:r>
            <w:r>
              <w:rPr>
                <w:rFonts w:hint="eastAsia"/>
                <w:color w:val="0000FF"/>
                <w:sz w:val="18"/>
              </w:rPr>
              <w:t>）</w:t>
            </w:r>
          </w:p>
        </w:tc>
        <w:tc>
          <w:tcPr>
            <w:tcW w:w="1101" w:type="dxa"/>
          </w:tcPr>
          <w:p w14:paraId="3FC76A4E"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4792</w:t>
            </w:r>
            <w:r>
              <w:rPr>
                <w:rFonts w:hint="eastAsia"/>
                <w:color w:val="0000FF"/>
                <w:sz w:val="18"/>
              </w:rPr>
              <w:t>）</w:t>
            </w:r>
          </w:p>
        </w:tc>
      </w:tr>
      <w:tr w:rsidR="00000000" w14:paraId="73A8DF2B" w14:textId="77777777">
        <w:trPr>
          <w:trHeight w:val="300"/>
        </w:trPr>
        <w:tc>
          <w:tcPr>
            <w:tcW w:w="2469" w:type="dxa"/>
            <w:vAlign w:val="center"/>
          </w:tcPr>
          <w:p w14:paraId="78B2DE83" w14:textId="77777777" w:rsidR="00000000" w:rsidRDefault="007478C2">
            <w:pPr>
              <w:snapToGrid w:val="0"/>
              <w:ind w:leftChars="153" w:left="321" w:firstLineChars="50" w:firstLine="120"/>
              <w:rPr>
                <w:sz w:val="24"/>
                <w:szCs w:val="24"/>
              </w:rPr>
            </w:pPr>
            <w:r>
              <w:rPr>
                <w:rFonts w:hint="eastAsia"/>
                <w:sz w:val="24"/>
                <w:szCs w:val="24"/>
              </w:rPr>
              <w:t>其他原因减少</w:t>
            </w:r>
          </w:p>
        </w:tc>
        <w:tc>
          <w:tcPr>
            <w:tcW w:w="2002" w:type="dxa"/>
          </w:tcPr>
          <w:p w14:paraId="010F2ED8"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4793</w:t>
            </w:r>
            <w:r>
              <w:rPr>
                <w:rFonts w:hint="eastAsia"/>
                <w:color w:val="0000FF"/>
                <w:sz w:val="18"/>
              </w:rPr>
              <w:t>）</w:t>
            </w:r>
          </w:p>
        </w:tc>
        <w:tc>
          <w:tcPr>
            <w:tcW w:w="1547" w:type="dxa"/>
          </w:tcPr>
          <w:p w14:paraId="3E84D3A2"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4794</w:t>
            </w:r>
            <w:r>
              <w:rPr>
                <w:rFonts w:hint="eastAsia"/>
                <w:color w:val="0000FF"/>
                <w:sz w:val="18"/>
              </w:rPr>
              <w:t>）</w:t>
            </w:r>
          </w:p>
        </w:tc>
        <w:tc>
          <w:tcPr>
            <w:tcW w:w="2167" w:type="dxa"/>
          </w:tcPr>
          <w:p w14:paraId="08B7CC6A"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4795</w:t>
            </w:r>
            <w:r>
              <w:rPr>
                <w:rFonts w:hint="eastAsia"/>
                <w:color w:val="0000FF"/>
                <w:sz w:val="18"/>
              </w:rPr>
              <w:t>）</w:t>
            </w:r>
          </w:p>
        </w:tc>
        <w:tc>
          <w:tcPr>
            <w:tcW w:w="1101" w:type="dxa"/>
          </w:tcPr>
          <w:p w14:paraId="0E29C64B"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4796</w:t>
            </w:r>
            <w:r>
              <w:rPr>
                <w:rFonts w:hint="eastAsia"/>
                <w:color w:val="0000FF"/>
                <w:sz w:val="18"/>
              </w:rPr>
              <w:t>）</w:t>
            </w:r>
          </w:p>
        </w:tc>
      </w:tr>
      <w:tr w:rsidR="00000000" w14:paraId="30E0993D" w14:textId="77777777">
        <w:trPr>
          <w:trHeight w:val="300"/>
        </w:trPr>
        <w:tc>
          <w:tcPr>
            <w:tcW w:w="2469" w:type="dxa"/>
            <w:vAlign w:val="center"/>
          </w:tcPr>
          <w:p w14:paraId="3086701B" w14:textId="77777777" w:rsidR="00000000" w:rsidRDefault="007478C2">
            <w:pPr>
              <w:tabs>
                <w:tab w:val="left" w:pos="426"/>
              </w:tabs>
              <w:snapToGrid w:val="0"/>
              <w:rPr>
                <w:rFonts w:ascii="宋体" w:hAnsi="宋体"/>
                <w:sz w:val="24"/>
              </w:rPr>
            </w:pPr>
            <w:r>
              <w:rPr>
                <w:rFonts w:ascii="宋体" w:hAnsi="宋体" w:hint="eastAsia"/>
                <w:sz w:val="24"/>
              </w:rPr>
              <w:t>公允价值变动</w:t>
            </w:r>
          </w:p>
        </w:tc>
        <w:tc>
          <w:tcPr>
            <w:tcW w:w="2002" w:type="dxa"/>
          </w:tcPr>
          <w:p w14:paraId="30877C79"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4797</w:t>
            </w:r>
            <w:r>
              <w:rPr>
                <w:rFonts w:hint="eastAsia"/>
                <w:color w:val="0000FF"/>
                <w:sz w:val="18"/>
              </w:rPr>
              <w:t>）</w:t>
            </w:r>
          </w:p>
        </w:tc>
        <w:tc>
          <w:tcPr>
            <w:tcW w:w="1547" w:type="dxa"/>
          </w:tcPr>
          <w:p w14:paraId="58BEFE6E"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4798</w:t>
            </w:r>
            <w:r>
              <w:rPr>
                <w:rFonts w:hint="eastAsia"/>
                <w:color w:val="0000FF"/>
                <w:sz w:val="18"/>
              </w:rPr>
              <w:t>）</w:t>
            </w:r>
          </w:p>
        </w:tc>
        <w:tc>
          <w:tcPr>
            <w:tcW w:w="2167" w:type="dxa"/>
          </w:tcPr>
          <w:p w14:paraId="32339EF3"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4799</w:t>
            </w:r>
            <w:r>
              <w:rPr>
                <w:rFonts w:hint="eastAsia"/>
                <w:color w:val="0000FF"/>
                <w:sz w:val="18"/>
              </w:rPr>
              <w:t>）</w:t>
            </w:r>
          </w:p>
        </w:tc>
        <w:tc>
          <w:tcPr>
            <w:tcW w:w="1101" w:type="dxa"/>
          </w:tcPr>
          <w:p w14:paraId="016593B8"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4800</w:t>
            </w:r>
            <w:r>
              <w:rPr>
                <w:rFonts w:hint="eastAsia"/>
                <w:color w:val="0000FF"/>
                <w:sz w:val="18"/>
              </w:rPr>
              <w:t>）</w:t>
            </w:r>
          </w:p>
        </w:tc>
      </w:tr>
      <w:tr w:rsidR="00000000" w14:paraId="01E88F01" w14:textId="77777777">
        <w:trPr>
          <w:trHeight w:val="300"/>
        </w:trPr>
        <w:tc>
          <w:tcPr>
            <w:tcW w:w="2469" w:type="dxa"/>
            <w:vAlign w:val="center"/>
          </w:tcPr>
          <w:p w14:paraId="3363971F" w14:textId="77777777" w:rsidR="00000000" w:rsidRDefault="007478C2">
            <w:pPr>
              <w:tabs>
                <w:tab w:val="left" w:pos="426"/>
              </w:tabs>
              <w:snapToGrid w:val="0"/>
              <w:rPr>
                <w:rFonts w:ascii="宋体" w:hAnsi="宋体"/>
                <w:sz w:val="24"/>
              </w:rPr>
            </w:pPr>
            <w:r>
              <w:rPr>
                <w:rFonts w:ascii="宋体" w:hAnsi="宋体" w:hint="eastAsia"/>
                <w:sz w:val="24"/>
              </w:rPr>
              <w:t>…</w:t>
            </w:r>
            <w:r>
              <w:rPr>
                <w:rFonts w:hint="eastAsia"/>
                <w:color w:val="0000FF"/>
                <w:sz w:val="18"/>
              </w:rPr>
              <w:t>（</w:t>
            </w:r>
            <w:r>
              <w:rPr>
                <w:color w:val="0000FF"/>
                <w:sz w:val="18"/>
              </w:rPr>
              <w:t>4803</w:t>
            </w:r>
            <w:r>
              <w:rPr>
                <w:rFonts w:hint="eastAsia"/>
                <w:color w:val="0000FF"/>
                <w:sz w:val="18"/>
              </w:rPr>
              <w:t>）</w:t>
            </w:r>
          </w:p>
        </w:tc>
        <w:tc>
          <w:tcPr>
            <w:tcW w:w="2002" w:type="dxa"/>
          </w:tcPr>
          <w:p w14:paraId="0EA95D10"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4804</w:t>
            </w:r>
            <w:r>
              <w:rPr>
                <w:rFonts w:hint="eastAsia"/>
                <w:color w:val="0000FF"/>
                <w:sz w:val="18"/>
              </w:rPr>
              <w:t>）</w:t>
            </w:r>
          </w:p>
        </w:tc>
        <w:tc>
          <w:tcPr>
            <w:tcW w:w="1547" w:type="dxa"/>
          </w:tcPr>
          <w:p w14:paraId="1263F403"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4805</w:t>
            </w:r>
            <w:r>
              <w:rPr>
                <w:rFonts w:hint="eastAsia"/>
                <w:color w:val="0000FF"/>
                <w:sz w:val="18"/>
              </w:rPr>
              <w:t>）</w:t>
            </w:r>
          </w:p>
        </w:tc>
        <w:tc>
          <w:tcPr>
            <w:tcW w:w="2167" w:type="dxa"/>
          </w:tcPr>
          <w:p w14:paraId="1F94D3F9"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4806</w:t>
            </w:r>
            <w:r>
              <w:rPr>
                <w:rFonts w:hint="eastAsia"/>
                <w:color w:val="0000FF"/>
                <w:sz w:val="18"/>
              </w:rPr>
              <w:t>）</w:t>
            </w:r>
          </w:p>
        </w:tc>
        <w:tc>
          <w:tcPr>
            <w:tcW w:w="1101" w:type="dxa"/>
          </w:tcPr>
          <w:p w14:paraId="2B94AE1E"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4807</w:t>
            </w:r>
            <w:r>
              <w:rPr>
                <w:rFonts w:hint="eastAsia"/>
                <w:color w:val="0000FF"/>
                <w:sz w:val="18"/>
              </w:rPr>
              <w:t>）</w:t>
            </w:r>
          </w:p>
        </w:tc>
      </w:tr>
      <w:tr w:rsidR="00000000" w14:paraId="755A2F63" w14:textId="77777777">
        <w:trPr>
          <w:trHeight w:val="300"/>
        </w:trPr>
        <w:tc>
          <w:tcPr>
            <w:tcW w:w="2469" w:type="dxa"/>
            <w:vAlign w:val="center"/>
          </w:tcPr>
          <w:p w14:paraId="51C2C9E1" w14:textId="77777777" w:rsidR="00000000" w:rsidRDefault="007478C2">
            <w:pPr>
              <w:snapToGrid w:val="0"/>
              <w:rPr>
                <w:sz w:val="24"/>
                <w:szCs w:val="24"/>
              </w:rPr>
            </w:pPr>
            <w:r>
              <w:rPr>
                <w:rFonts w:hint="eastAsia"/>
                <w:sz w:val="24"/>
                <w:szCs w:val="24"/>
              </w:rPr>
              <w:t>三、期末余额</w:t>
            </w:r>
          </w:p>
        </w:tc>
        <w:tc>
          <w:tcPr>
            <w:tcW w:w="2002" w:type="dxa"/>
          </w:tcPr>
          <w:p w14:paraId="38C79AE4"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4755</w:t>
            </w:r>
            <w:r>
              <w:rPr>
                <w:rFonts w:hint="eastAsia"/>
                <w:color w:val="0000FF"/>
                <w:sz w:val="18"/>
              </w:rPr>
              <w:t>）</w:t>
            </w:r>
          </w:p>
        </w:tc>
        <w:tc>
          <w:tcPr>
            <w:tcW w:w="1547" w:type="dxa"/>
          </w:tcPr>
          <w:p w14:paraId="5C8DDCF7"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4756</w:t>
            </w:r>
            <w:r>
              <w:rPr>
                <w:rFonts w:hint="eastAsia"/>
                <w:color w:val="0000FF"/>
                <w:sz w:val="18"/>
              </w:rPr>
              <w:t>）</w:t>
            </w:r>
          </w:p>
        </w:tc>
        <w:tc>
          <w:tcPr>
            <w:tcW w:w="2167" w:type="dxa"/>
          </w:tcPr>
          <w:p w14:paraId="4962DC27"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4757</w:t>
            </w:r>
            <w:r>
              <w:rPr>
                <w:rFonts w:hint="eastAsia"/>
                <w:color w:val="0000FF"/>
                <w:sz w:val="18"/>
              </w:rPr>
              <w:t>）</w:t>
            </w:r>
          </w:p>
        </w:tc>
        <w:tc>
          <w:tcPr>
            <w:tcW w:w="1101" w:type="dxa"/>
          </w:tcPr>
          <w:p w14:paraId="70A497A3"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4758</w:t>
            </w:r>
            <w:r>
              <w:rPr>
                <w:rFonts w:hint="eastAsia"/>
                <w:color w:val="0000FF"/>
                <w:sz w:val="18"/>
              </w:rPr>
              <w:t>）</w:t>
            </w:r>
          </w:p>
        </w:tc>
      </w:tr>
    </w:tbl>
    <w:p w14:paraId="1FD8EDD1"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4808</w:t>
      </w:r>
      <w:r>
        <w:rPr>
          <w:rFonts w:hint="eastAsia"/>
          <w:color w:val="0000FF"/>
          <w:sz w:val="18"/>
        </w:rPr>
        <w:t>）</w:t>
      </w:r>
    </w:p>
    <w:p w14:paraId="60282059" w14:textId="77777777" w:rsidR="00000000" w:rsidRDefault="007478C2">
      <w:pPr>
        <w:rPr>
          <w:rFonts w:ascii="宋体" w:hAnsi="宋体"/>
          <w:b/>
          <w:sz w:val="24"/>
        </w:rPr>
      </w:pPr>
    </w:p>
    <w:p w14:paraId="7E6DE3B9"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11.3</w:t>
      </w:r>
      <w:r>
        <w:rPr>
          <w:rFonts w:ascii="宋体" w:hAnsi="宋体" w:hint="eastAsia"/>
          <w:b/>
          <w:sz w:val="24"/>
        </w:rPr>
        <w:t xml:space="preserve"> </w:t>
      </w:r>
      <w:r>
        <w:rPr>
          <w:rFonts w:ascii="宋体" w:hAnsi="宋体" w:hint="eastAsia"/>
          <w:b/>
          <w:sz w:val="24"/>
        </w:rPr>
        <w:t>投资性房地产主要项目情况（如有）</w:t>
      </w:r>
    </w:p>
    <w:p w14:paraId="58C637E7" w14:textId="77777777" w:rsidR="00000000" w:rsidRDefault="007478C2">
      <w:pPr>
        <w:ind w:rightChars="697" w:right="1464"/>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43"/>
        <w:gridCol w:w="1090"/>
        <w:gridCol w:w="964"/>
        <w:gridCol w:w="1062"/>
        <w:gridCol w:w="1174"/>
        <w:gridCol w:w="1202"/>
        <w:gridCol w:w="944"/>
        <w:gridCol w:w="1347"/>
      </w:tblGrid>
      <w:tr w:rsidR="00000000" w14:paraId="20B4D900" w14:textId="77777777">
        <w:trPr>
          <w:trHeight w:val="300"/>
          <w:tblHeader/>
        </w:trPr>
        <w:tc>
          <w:tcPr>
            <w:tcW w:w="1343" w:type="dxa"/>
            <w:vAlign w:val="center"/>
          </w:tcPr>
          <w:p w14:paraId="475B70F5"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090" w:type="dxa"/>
            <w:vAlign w:val="center"/>
          </w:tcPr>
          <w:p w14:paraId="1A095141"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地理位置</w:t>
            </w:r>
          </w:p>
        </w:tc>
        <w:tc>
          <w:tcPr>
            <w:tcW w:w="964" w:type="dxa"/>
            <w:vAlign w:val="center"/>
          </w:tcPr>
          <w:p w14:paraId="727EF3D1" w14:textId="77777777" w:rsidR="00000000" w:rsidRDefault="007478C2">
            <w:pPr>
              <w:tabs>
                <w:tab w:val="left" w:pos="196"/>
                <w:tab w:val="left" w:pos="426"/>
              </w:tabs>
              <w:snapToGrid w:val="0"/>
              <w:jc w:val="center"/>
              <w:rPr>
                <w:rFonts w:ascii="Arial Narrow" w:hAnsi="Arial Narrow" w:hint="eastAsia"/>
                <w:sz w:val="24"/>
                <w:szCs w:val="24"/>
              </w:rPr>
            </w:pPr>
            <w:r>
              <w:rPr>
                <w:rFonts w:ascii="Arial Narrow" w:hAnsi="Arial Narrow" w:hint="eastAsia"/>
                <w:sz w:val="24"/>
                <w:szCs w:val="24"/>
              </w:rPr>
              <w:t>建筑</w:t>
            </w:r>
          </w:p>
          <w:p w14:paraId="0B5C8487"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面积</w:t>
            </w:r>
          </w:p>
        </w:tc>
        <w:tc>
          <w:tcPr>
            <w:tcW w:w="1062" w:type="dxa"/>
            <w:vAlign w:val="center"/>
          </w:tcPr>
          <w:p w14:paraId="7754DC39"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报告期</w:t>
            </w:r>
          </w:p>
          <w:p w14:paraId="0D9164DB"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租金收入</w:t>
            </w:r>
          </w:p>
        </w:tc>
        <w:tc>
          <w:tcPr>
            <w:tcW w:w="1174" w:type="dxa"/>
            <w:vAlign w:val="center"/>
          </w:tcPr>
          <w:p w14:paraId="1DD6D9A3"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期末公允价值</w:t>
            </w:r>
          </w:p>
        </w:tc>
        <w:tc>
          <w:tcPr>
            <w:tcW w:w="1202" w:type="dxa"/>
            <w:vAlign w:val="center"/>
          </w:tcPr>
          <w:p w14:paraId="5667FEE8"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期初公允价值</w:t>
            </w:r>
          </w:p>
        </w:tc>
        <w:tc>
          <w:tcPr>
            <w:tcW w:w="944" w:type="dxa"/>
            <w:vAlign w:val="center"/>
          </w:tcPr>
          <w:p w14:paraId="6EAAE910" w14:textId="77777777" w:rsidR="00000000" w:rsidRDefault="007478C2">
            <w:pPr>
              <w:snapToGrid w:val="0"/>
              <w:ind w:leftChars="-20" w:left="-42" w:rightChars="-20" w:right="-42"/>
              <w:jc w:val="center"/>
              <w:textAlignment w:val="center"/>
              <w:rPr>
                <w:rFonts w:ascii="Arial Narrow" w:hAnsi="Arial Narrow"/>
                <w:sz w:val="24"/>
                <w:szCs w:val="24"/>
              </w:rPr>
            </w:pPr>
            <w:r>
              <w:rPr>
                <w:rFonts w:ascii="Arial Narrow" w:hAnsi="Arial Narrow" w:cs="Arial Narrow"/>
                <w:color w:val="000000"/>
                <w:kern w:val="0"/>
                <w:sz w:val="24"/>
                <w:szCs w:val="24"/>
              </w:rPr>
              <w:t>公允价值变动幅度</w:t>
            </w:r>
          </w:p>
        </w:tc>
        <w:tc>
          <w:tcPr>
            <w:tcW w:w="1347" w:type="dxa"/>
            <w:vAlign w:val="center"/>
          </w:tcPr>
          <w:p w14:paraId="2DBC0266"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公允价值变动原因</w:t>
            </w:r>
          </w:p>
        </w:tc>
      </w:tr>
      <w:tr w:rsidR="00000000" w14:paraId="67879FC5" w14:textId="77777777">
        <w:trPr>
          <w:trHeight w:val="300"/>
        </w:trPr>
        <w:tc>
          <w:tcPr>
            <w:tcW w:w="1343" w:type="dxa"/>
            <w:vAlign w:val="center"/>
          </w:tcPr>
          <w:p w14:paraId="54F59596" w14:textId="77777777" w:rsidR="00000000" w:rsidRDefault="007478C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4812</w:t>
            </w:r>
            <w:r>
              <w:rPr>
                <w:rFonts w:hint="eastAsia"/>
                <w:color w:val="0000FF"/>
                <w:sz w:val="18"/>
              </w:rPr>
              <w:t>）</w:t>
            </w:r>
          </w:p>
        </w:tc>
        <w:tc>
          <w:tcPr>
            <w:tcW w:w="1090" w:type="dxa"/>
          </w:tcPr>
          <w:p w14:paraId="6C788B5C" w14:textId="77777777" w:rsidR="00000000" w:rsidRDefault="007478C2">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4813</w:t>
            </w:r>
            <w:r>
              <w:rPr>
                <w:rFonts w:hint="eastAsia"/>
                <w:color w:val="0000FF"/>
                <w:sz w:val="18"/>
              </w:rPr>
              <w:t>）</w:t>
            </w:r>
          </w:p>
        </w:tc>
        <w:tc>
          <w:tcPr>
            <w:tcW w:w="964" w:type="dxa"/>
          </w:tcPr>
          <w:p w14:paraId="67872987" w14:textId="77777777" w:rsidR="00000000" w:rsidRDefault="007478C2">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4814</w:t>
            </w:r>
            <w:r>
              <w:rPr>
                <w:rFonts w:hint="eastAsia"/>
                <w:color w:val="0000FF"/>
                <w:sz w:val="18"/>
              </w:rPr>
              <w:t>）</w:t>
            </w:r>
          </w:p>
        </w:tc>
        <w:tc>
          <w:tcPr>
            <w:tcW w:w="1062" w:type="dxa"/>
          </w:tcPr>
          <w:p w14:paraId="4751097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4815</w:t>
            </w:r>
            <w:r>
              <w:rPr>
                <w:rFonts w:hint="eastAsia"/>
                <w:color w:val="0000FF"/>
                <w:sz w:val="18"/>
              </w:rPr>
              <w:t>）</w:t>
            </w:r>
          </w:p>
        </w:tc>
        <w:tc>
          <w:tcPr>
            <w:tcW w:w="1174" w:type="dxa"/>
          </w:tcPr>
          <w:p w14:paraId="0AE509E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color w:val="0000FF"/>
                <w:sz w:val="18"/>
              </w:rPr>
              <w:t>816</w:t>
            </w:r>
            <w:r>
              <w:rPr>
                <w:rFonts w:hint="eastAsia"/>
                <w:color w:val="0000FF"/>
                <w:sz w:val="18"/>
              </w:rPr>
              <w:t>）</w:t>
            </w:r>
          </w:p>
        </w:tc>
        <w:tc>
          <w:tcPr>
            <w:tcW w:w="1202" w:type="dxa"/>
          </w:tcPr>
          <w:p w14:paraId="0FB8A29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4816</w:t>
            </w:r>
            <w:r>
              <w:rPr>
                <w:rFonts w:hint="eastAsia"/>
                <w:color w:val="0000FF"/>
                <w:sz w:val="18"/>
              </w:rPr>
              <w:t>）</w:t>
            </w:r>
          </w:p>
        </w:tc>
        <w:tc>
          <w:tcPr>
            <w:tcW w:w="944" w:type="dxa"/>
          </w:tcPr>
          <w:p w14:paraId="3941D73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4817</w:t>
            </w:r>
            <w:r>
              <w:rPr>
                <w:rFonts w:hint="eastAsia"/>
                <w:color w:val="0000FF"/>
                <w:sz w:val="18"/>
              </w:rPr>
              <w:t>）</w:t>
            </w:r>
          </w:p>
        </w:tc>
        <w:tc>
          <w:tcPr>
            <w:tcW w:w="1347" w:type="dxa"/>
          </w:tcPr>
          <w:p w14:paraId="2DE93AF5" w14:textId="77777777" w:rsidR="00000000" w:rsidRDefault="007478C2">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4818</w:t>
            </w:r>
            <w:r>
              <w:rPr>
                <w:rFonts w:hint="eastAsia"/>
                <w:color w:val="0000FF"/>
                <w:sz w:val="18"/>
              </w:rPr>
              <w:t>）</w:t>
            </w:r>
          </w:p>
        </w:tc>
      </w:tr>
      <w:tr w:rsidR="00000000" w14:paraId="3F1D670A" w14:textId="77777777">
        <w:trPr>
          <w:trHeight w:val="300"/>
        </w:trPr>
        <w:tc>
          <w:tcPr>
            <w:tcW w:w="1343" w:type="dxa"/>
            <w:vAlign w:val="center"/>
          </w:tcPr>
          <w:p w14:paraId="59092F71" w14:textId="77777777" w:rsidR="00000000" w:rsidRDefault="007478C2">
            <w:pPr>
              <w:tabs>
                <w:tab w:val="left" w:pos="196"/>
                <w:tab w:val="left" w:pos="426"/>
              </w:tabs>
              <w:snapToGrid w:val="0"/>
              <w:rPr>
                <w:rFonts w:ascii="Arial Narrow" w:hAnsi="Arial Narrow"/>
                <w:sz w:val="24"/>
                <w:szCs w:val="24"/>
              </w:rPr>
            </w:pPr>
          </w:p>
        </w:tc>
        <w:tc>
          <w:tcPr>
            <w:tcW w:w="1090" w:type="dxa"/>
            <w:vAlign w:val="center"/>
          </w:tcPr>
          <w:p w14:paraId="506DEAF3" w14:textId="77777777" w:rsidR="00000000" w:rsidRDefault="007478C2">
            <w:pPr>
              <w:tabs>
                <w:tab w:val="left" w:pos="196"/>
                <w:tab w:val="left" w:pos="426"/>
              </w:tabs>
              <w:snapToGrid w:val="0"/>
              <w:jc w:val="center"/>
              <w:rPr>
                <w:rFonts w:ascii="Arial Narrow" w:hAnsi="Arial Narrow"/>
                <w:sz w:val="24"/>
                <w:szCs w:val="24"/>
              </w:rPr>
            </w:pPr>
          </w:p>
        </w:tc>
        <w:tc>
          <w:tcPr>
            <w:tcW w:w="964" w:type="dxa"/>
            <w:vAlign w:val="center"/>
          </w:tcPr>
          <w:p w14:paraId="23DB5182" w14:textId="77777777" w:rsidR="00000000" w:rsidRDefault="007478C2">
            <w:pPr>
              <w:tabs>
                <w:tab w:val="left" w:pos="196"/>
                <w:tab w:val="left" w:pos="426"/>
              </w:tabs>
              <w:snapToGrid w:val="0"/>
              <w:jc w:val="center"/>
              <w:rPr>
                <w:rFonts w:ascii="Arial Narrow" w:hAnsi="Arial Narrow"/>
                <w:sz w:val="24"/>
                <w:szCs w:val="24"/>
              </w:rPr>
            </w:pPr>
          </w:p>
        </w:tc>
        <w:tc>
          <w:tcPr>
            <w:tcW w:w="1062" w:type="dxa"/>
            <w:vAlign w:val="center"/>
          </w:tcPr>
          <w:p w14:paraId="2FD2AAEA" w14:textId="77777777" w:rsidR="00000000" w:rsidRDefault="007478C2">
            <w:pPr>
              <w:tabs>
                <w:tab w:val="left" w:pos="196"/>
                <w:tab w:val="left" w:pos="426"/>
              </w:tabs>
              <w:snapToGrid w:val="0"/>
              <w:jc w:val="right"/>
              <w:rPr>
                <w:rFonts w:ascii="Arial Narrow" w:hAnsi="Arial Narrow"/>
                <w:sz w:val="24"/>
                <w:szCs w:val="24"/>
              </w:rPr>
            </w:pPr>
          </w:p>
        </w:tc>
        <w:tc>
          <w:tcPr>
            <w:tcW w:w="1174" w:type="dxa"/>
            <w:vAlign w:val="center"/>
          </w:tcPr>
          <w:p w14:paraId="3FF39FCF" w14:textId="77777777" w:rsidR="00000000" w:rsidRDefault="007478C2">
            <w:pPr>
              <w:tabs>
                <w:tab w:val="left" w:pos="196"/>
                <w:tab w:val="left" w:pos="426"/>
              </w:tabs>
              <w:snapToGrid w:val="0"/>
              <w:jc w:val="right"/>
              <w:rPr>
                <w:rFonts w:ascii="Arial Narrow" w:hAnsi="Arial Narrow"/>
                <w:sz w:val="24"/>
                <w:szCs w:val="24"/>
              </w:rPr>
            </w:pPr>
          </w:p>
        </w:tc>
        <w:tc>
          <w:tcPr>
            <w:tcW w:w="1202" w:type="dxa"/>
            <w:vAlign w:val="center"/>
          </w:tcPr>
          <w:p w14:paraId="0046A903" w14:textId="77777777" w:rsidR="00000000" w:rsidRDefault="007478C2">
            <w:pPr>
              <w:tabs>
                <w:tab w:val="left" w:pos="196"/>
                <w:tab w:val="left" w:pos="426"/>
              </w:tabs>
              <w:snapToGrid w:val="0"/>
              <w:jc w:val="right"/>
              <w:rPr>
                <w:rFonts w:ascii="Arial Narrow" w:hAnsi="Arial Narrow"/>
                <w:sz w:val="24"/>
                <w:szCs w:val="24"/>
              </w:rPr>
            </w:pPr>
          </w:p>
        </w:tc>
        <w:tc>
          <w:tcPr>
            <w:tcW w:w="944" w:type="dxa"/>
            <w:vAlign w:val="center"/>
          </w:tcPr>
          <w:p w14:paraId="31CE7F47" w14:textId="77777777" w:rsidR="00000000" w:rsidRDefault="007478C2">
            <w:pPr>
              <w:tabs>
                <w:tab w:val="left" w:pos="196"/>
                <w:tab w:val="left" w:pos="426"/>
              </w:tabs>
              <w:snapToGrid w:val="0"/>
              <w:jc w:val="right"/>
              <w:rPr>
                <w:rFonts w:ascii="Arial Narrow" w:hAnsi="Arial Narrow"/>
                <w:sz w:val="24"/>
                <w:szCs w:val="24"/>
              </w:rPr>
            </w:pPr>
          </w:p>
        </w:tc>
        <w:tc>
          <w:tcPr>
            <w:tcW w:w="1347" w:type="dxa"/>
            <w:vAlign w:val="center"/>
          </w:tcPr>
          <w:p w14:paraId="59F5A08F" w14:textId="77777777" w:rsidR="00000000" w:rsidRDefault="007478C2">
            <w:pPr>
              <w:tabs>
                <w:tab w:val="left" w:pos="196"/>
                <w:tab w:val="left" w:pos="426"/>
              </w:tabs>
              <w:snapToGrid w:val="0"/>
              <w:jc w:val="center"/>
              <w:rPr>
                <w:rFonts w:ascii="Arial Narrow" w:hAnsi="Arial Narrow"/>
                <w:sz w:val="24"/>
                <w:szCs w:val="24"/>
              </w:rPr>
            </w:pPr>
          </w:p>
        </w:tc>
      </w:tr>
      <w:tr w:rsidR="00000000" w14:paraId="5C52CCEC" w14:textId="77777777">
        <w:trPr>
          <w:trHeight w:val="300"/>
        </w:trPr>
        <w:tc>
          <w:tcPr>
            <w:tcW w:w="1343" w:type="dxa"/>
            <w:vAlign w:val="center"/>
          </w:tcPr>
          <w:p w14:paraId="6606C359" w14:textId="77777777" w:rsidR="00000000" w:rsidRDefault="007478C2">
            <w:pPr>
              <w:tabs>
                <w:tab w:val="left" w:pos="196"/>
                <w:tab w:val="left" w:pos="426"/>
              </w:tabs>
              <w:snapToGrid w:val="0"/>
              <w:rPr>
                <w:rFonts w:ascii="Arial Narrow" w:hAnsi="Arial Narrow"/>
                <w:sz w:val="24"/>
                <w:szCs w:val="24"/>
              </w:rPr>
            </w:pPr>
          </w:p>
        </w:tc>
        <w:tc>
          <w:tcPr>
            <w:tcW w:w="1090" w:type="dxa"/>
            <w:vAlign w:val="center"/>
          </w:tcPr>
          <w:p w14:paraId="2C810992" w14:textId="77777777" w:rsidR="00000000" w:rsidRDefault="007478C2">
            <w:pPr>
              <w:tabs>
                <w:tab w:val="left" w:pos="196"/>
                <w:tab w:val="left" w:pos="426"/>
              </w:tabs>
              <w:snapToGrid w:val="0"/>
              <w:jc w:val="center"/>
              <w:rPr>
                <w:rFonts w:ascii="Arial Narrow" w:hAnsi="Arial Narrow"/>
                <w:sz w:val="24"/>
                <w:szCs w:val="24"/>
              </w:rPr>
            </w:pPr>
          </w:p>
        </w:tc>
        <w:tc>
          <w:tcPr>
            <w:tcW w:w="964" w:type="dxa"/>
            <w:vAlign w:val="center"/>
          </w:tcPr>
          <w:p w14:paraId="6D58F084" w14:textId="77777777" w:rsidR="00000000" w:rsidRDefault="007478C2">
            <w:pPr>
              <w:tabs>
                <w:tab w:val="left" w:pos="196"/>
                <w:tab w:val="left" w:pos="426"/>
              </w:tabs>
              <w:snapToGrid w:val="0"/>
              <w:jc w:val="center"/>
              <w:rPr>
                <w:rFonts w:ascii="Arial Narrow" w:hAnsi="Arial Narrow"/>
                <w:sz w:val="24"/>
                <w:szCs w:val="24"/>
              </w:rPr>
            </w:pPr>
          </w:p>
        </w:tc>
        <w:tc>
          <w:tcPr>
            <w:tcW w:w="1062" w:type="dxa"/>
            <w:vAlign w:val="center"/>
          </w:tcPr>
          <w:p w14:paraId="080FE6ED" w14:textId="77777777" w:rsidR="00000000" w:rsidRDefault="007478C2">
            <w:pPr>
              <w:tabs>
                <w:tab w:val="left" w:pos="196"/>
                <w:tab w:val="left" w:pos="426"/>
              </w:tabs>
              <w:snapToGrid w:val="0"/>
              <w:jc w:val="right"/>
              <w:rPr>
                <w:rFonts w:ascii="Arial Narrow" w:hAnsi="Arial Narrow"/>
                <w:sz w:val="24"/>
                <w:szCs w:val="24"/>
              </w:rPr>
            </w:pPr>
          </w:p>
        </w:tc>
        <w:tc>
          <w:tcPr>
            <w:tcW w:w="1174" w:type="dxa"/>
            <w:vAlign w:val="center"/>
          </w:tcPr>
          <w:p w14:paraId="651AC605" w14:textId="77777777" w:rsidR="00000000" w:rsidRDefault="007478C2">
            <w:pPr>
              <w:tabs>
                <w:tab w:val="left" w:pos="196"/>
                <w:tab w:val="left" w:pos="426"/>
              </w:tabs>
              <w:snapToGrid w:val="0"/>
              <w:jc w:val="right"/>
              <w:rPr>
                <w:rFonts w:ascii="Arial Narrow" w:hAnsi="Arial Narrow"/>
                <w:sz w:val="24"/>
                <w:szCs w:val="24"/>
              </w:rPr>
            </w:pPr>
          </w:p>
        </w:tc>
        <w:tc>
          <w:tcPr>
            <w:tcW w:w="1202" w:type="dxa"/>
            <w:vAlign w:val="center"/>
          </w:tcPr>
          <w:p w14:paraId="4F2BA94C" w14:textId="77777777" w:rsidR="00000000" w:rsidRDefault="007478C2">
            <w:pPr>
              <w:tabs>
                <w:tab w:val="left" w:pos="196"/>
                <w:tab w:val="left" w:pos="426"/>
              </w:tabs>
              <w:snapToGrid w:val="0"/>
              <w:jc w:val="right"/>
              <w:rPr>
                <w:rFonts w:ascii="Arial Narrow" w:hAnsi="Arial Narrow"/>
                <w:sz w:val="24"/>
                <w:szCs w:val="24"/>
              </w:rPr>
            </w:pPr>
          </w:p>
        </w:tc>
        <w:tc>
          <w:tcPr>
            <w:tcW w:w="944" w:type="dxa"/>
            <w:vAlign w:val="center"/>
          </w:tcPr>
          <w:p w14:paraId="590AAFA2" w14:textId="77777777" w:rsidR="00000000" w:rsidRDefault="007478C2">
            <w:pPr>
              <w:tabs>
                <w:tab w:val="left" w:pos="196"/>
                <w:tab w:val="left" w:pos="426"/>
              </w:tabs>
              <w:snapToGrid w:val="0"/>
              <w:jc w:val="right"/>
              <w:rPr>
                <w:rFonts w:ascii="Arial Narrow" w:hAnsi="Arial Narrow"/>
                <w:sz w:val="24"/>
                <w:szCs w:val="24"/>
              </w:rPr>
            </w:pPr>
          </w:p>
        </w:tc>
        <w:tc>
          <w:tcPr>
            <w:tcW w:w="1347" w:type="dxa"/>
            <w:vAlign w:val="center"/>
          </w:tcPr>
          <w:p w14:paraId="0A00D0B1" w14:textId="77777777" w:rsidR="00000000" w:rsidRDefault="007478C2">
            <w:pPr>
              <w:tabs>
                <w:tab w:val="left" w:pos="196"/>
                <w:tab w:val="left" w:pos="426"/>
              </w:tabs>
              <w:snapToGrid w:val="0"/>
              <w:jc w:val="center"/>
              <w:rPr>
                <w:rFonts w:ascii="Arial Narrow" w:hAnsi="Arial Narrow"/>
                <w:sz w:val="24"/>
                <w:szCs w:val="24"/>
              </w:rPr>
            </w:pPr>
          </w:p>
        </w:tc>
      </w:tr>
      <w:tr w:rsidR="00000000" w14:paraId="6654491C" w14:textId="77777777">
        <w:trPr>
          <w:trHeight w:val="300"/>
        </w:trPr>
        <w:tc>
          <w:tcPr>
            <w:tcW w:w="1343" w:type="dxa"/>
            <w:vAlign w:val="center"/>
          </w:tcPr>
          <w:p w14:paraId="6F8C6388" w14:textId="77777777" w:rsidR="00000000" w:rsidRDefault="007478C2">
            <w:pPr>
              <w:tabs>
                <w:tab w:val="left" w:pos="196"/>
                <w:tab w:val="left" w:pos="426"/>
              </w:tabs>
              <w:snapToGrid w:val="0"/>
              <w:rPr>
                <w:rFonts w:ascii="Arial Narrow" w:hAnsi="Arial Narrow"/>
                <w:sz w:val="24"/>
                <w:szCs w:val="24"/>
              </w:rPr>
            </w:pPr>
          </w:p>
        </w:tc>
        <w:tc>
          <w:tcPr>
            <w:tcW w:w="1090" w:type="dxa"/>
            <w:vAlign w:val="center"/>
          </w:tcPr>
          <w:p w14:paraId="77D34486" w14:textId="77777777" w:rsidR="00000000" w:rsidRDefault="007478C2">
            <w:pPr>
              <w:tabs>
                <w:tab w:val="left" w:pos="196"/>
                <w:tab w:val="left" w:pos="426"/>
              </w:tabs>
              <w:snapToGrid w:val="0"/>
              <w:jc w:val="center"/>
              <w:rPr>
                <w:rFonts w:ascii="Arial Narrow" w:hAnsi="Arial Narrow"/>
                <w:sz w:val="24"/>
                <w:szCs w:val="24"/>
              </w:rPr>
            </w:pPr>
          </w:p>
        </w:tc>
        <w:tc>
          <w:tcPr>
            <w:tcW w:w="964" w:type="dxa"/>
            <w:vAlign w:val="center"/>
          </w:tcPr>
          <w:p w14:paraId="7EF8CD13" w14:textId="77777777" w:rsidR="00000000" w:rsidRDefault="007478C2">
            <w:pPr>
              <w:tabs>
                <w:tab w:val="left" w:pos="196"/>
                <w:tab w:val="left" w:pos="426"/>
              </w:tabs>
              <w:snapToGrid w:val="0"/>
              <w:jc w:val="center"/>
              <w:rPr>
                <w:rFonts w:ascii="Arial Narrow" w:hAnsi="Arial Narrow"/>
                <w:sz w:val="24"/>
                <w:szCs w:val="24"/>
              </w:rPr>
            </w:pPr>
          </w:p>
        </w:tc>
        <w:tc>
          <w:tcPr>
            <w:tcW w:w="1062" w:type="dxa"/>
            <w:vAlign w:val="center"/>
          </w:tcPr>
          <w:p w14:paraId="29E0509C" w14:textId="77777777" w:rsidR="00000000" w:rsidRDefault="007478C2">
            <w:pPr>
              <w:tabs>
                <w:tab w:val="left" w:pos="196"/>
                <w:tab w:val="left" w:pos="426"/>
              </w:tabs>
              <w:snapToGrid w:val="0"/>
              <w:jc w:val="right"/>
              <w:rPr>
                <w:rFonts w:ascii="Arial Narrow" w:hAnsi="Arial Narrow"/>
                <w:sz w:val="24"/>
                <w:szCs w:val="24"/>
              </w:rPr>
            </w:pPr>
          </w:p>
        </w:tc>
        <w:tc>
          <w:tcPr>
            <w:tcW w:w="1174" w:type="dxa"/>
            <w:vAlign w:val="center"/>
          </w:tcPr>
          <w:p w14:paraId="1D812A25" w14:textId="77777777" w:rsidR="00000000" w:rsidRDefault="007478C2">
            <w:pPr>
              <w:tabs>
                <w:tab w:val="left" w:pos="196"/>
                <w:tab w:val="left" w:pos="426"/>
              </w:tabs>
              <w:snapToGrid w:val="0"/>
              <w:jc w:val="right"/>
              <w:rPr>
                <w:rFonts w:ascii="Arial Narrow" w:hAnsi="Arial Narrow"/>
                <w:sz w:val="24"/>
                <w:szCs w:val="24"/>
              </w:rPr>
            </w:pPr>
          </w:p>
        </w:tc>
        <w:tc>
          <w:tcPr>
            <w:tcW w:w="1202" w:type="dxa"/>
            <w:vAlign w:val="center"/>
          </w:tcPr>
          <w:p w14:paraId="7F3A8D20" w14:textId="77777777" w:rsidR="00000000" w:rsidRDefault="007478C2">
            <w:pPr>
              <w:tabs>
                <w:tab w:val="left" w:pos="196"/>
                <w:tab w:val="left" w:pos="426"/>
              </w:tabs>
              <w:snapToGrid w:val="0"/>
              <w:jc w:val="right"/>
              <w:rPr>
                <w:rFonts w:ascii="Arial Narrow" w:hAnsi="Arial Narrow"/>
                <w:sz w:val="24"/>
                <w:szCs w:val="24"/>
              </w:rPr>
            </w:pPr>
          </w:p>
        </w:tc>
        <w:tc>
          <w:tcPr>
            <w:tcW w:w="944" w:type="dxa"/>
            <w:vAlign w:val="center"/>
          </w:tcPr>
          <w:p w14:paraId="044513F7" w14:textId="77777777" w:rsidR="00000000" w:rsidRDefault="007478C2">
            <w:pPr>
              <w:tabs>
                <w:tab w:val="left" w:pos="196"/>
                <w:tab w:val="left" w:pos="426"/>
              </w:tabs>
              <w:snapToGrid w:val="0"/>
              <w:jc w:val="right"/>
              <w:rPr>
                <w:rFonts w:ascii="Arial Narrow" w:hAnsi="Arial Narrow"/>
                <w:sz w:val="24"/>
                <w:szCs w:val="24"/>
              </w:rPr>
            </w:pPr>
          </w:p>
        </w:tc>
        <w:tc>
          <w:tcPr>
            <w:tcW w:w="1347" w:type="dxa"/>
            <w:vAlign w:val="center"/>
          </w:tcPr>
          <w:p w14:paraId="691BB0A3" w14:textId="77777777" w:rsidR="00000000" w:rsidRDefault="007478C2">
            <w:pPr>
              <w:tabs>
                <w:tab w:val="left" w:pos="196"/>
                <w:tab w:val="left" w:pos="426"/>
              </w:tabs>
              <w:snapToGrid w:val="0"/>
              <w:jc w:val="center"/>
              <w:rPr>
                <w:rFonts w:ascii="Arial Narrow" w:hAnsi="Arial Narrow"/>
                <w:sz w:val="24"/>
                <w:szCs w:val="24"/>
              </w:rPr>
            </w:pPr>
          </w:p>
        </w:tc>
      </w:tr>
      <w:tr w:rsidR="00000000" w14:paraId="2DF30516" w14:textId="77777777">
        <w:trPr>
          <w:trHeight w:val="300"/>
        </w:trPr>
        <w:tc>
          <w:tcPr>
            <w:tcW w:w="1343" w:type="dxa"/>
            <w:vAlign w:val="center"/>
          </w:tcPr>
          <w:p w14:paraId="4A85A697"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090" w:type="dxa"/>
            <w:vAlign w:val="center"/>
          </w:tcPr>
          <w:p w14:paraId="0454CC85" w14:textId="77777777" w:rsidR="00000000" w:rsidRDefault="007478C2">
            <w:pPr>
              <w:tabs>
                <w:tab w:val="left" w:pos="196"/>
                <w:tab w:val="left" w:pos="426"/>
              </w:tabs>
              <w:snapToGrid w:val="0"/>
              <w:jc w:val="center"/>
              <w:rPr>
                <w:rFonts w:ascii="Arial Narrow" w:hAnsi="Arial Narrow"/>
                <w:sz w:val="24"/>
                <w:szCs w:val="24"/>
              </w:rPr>
            </w:pPr>
            <w:r>
              <w:rPr>
                <w:rFonts w:hint="eastAsia"/>
              </w:rPr>
              <w:t>－</w:t>
            </w:r>
          </w:p>
        </w:tc>
        <w:tc>
          <w:tcPr>
            <w:tcW w:w="964" w:type="dxa"/>
          </w:tcPr>
          <w:p w14:paraId="4436BFBE" w14:textId="77777777" w:rsidR="00000000" w:rsidRDefault="007478C2">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4819</w:t>
            </w:r>
            <w:r>
              <w:rPr>
                <w:rFonts w:hint="eastAsia"/>
                <w:color w:val="0000FF"/>
                <w:sz w:val="18"/>
              </w:rPr>
              <w:t>）</w:t>
            </w:r>
          </w:p>
        </w:tc>
        <w:tc>
          <w:tcPr>
            <w:tcW w:w="1062" w:type="dxa"/>
          </w:tcPr>
          <w:p w14:paraId="0366A30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4820</w:t>
            </w:r>
            <w:r>
              <w:rPr>
                <w:rFonts w:hint="eastAsia"/>
                <w:color w:val="0000FF"/>
                <w:sz w:val="18"/>
              </w:rPr>
              <w:t>）</w:t>
            </w:r>
          </w:p>
        </w:tc>
        <w:tc>
          <w:tcPr>
            <w:tcW w:w="1174" w:type="dxa"/>
          </w:tcPr>
          <w:p w14:paraId="138A316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4821</w:t>
            </w:r>
            <w:r>
              <w:rPr>
                <w:rFonts w:hint="eastAsia"/>
                <w:color w:val="0000FF"/>
                <w:sz w:val="18"/>
              </w:rPr>
              <w:t>）</w:t>
            </w:r>
          </w:p>
        </w:tc>
        <w:tc>
          <w:tcPr>
            <w:tcW w:w="1202" w:type="dxa"/>
          </w:tcPr>
          <w:p w14:paraId="3796ADD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4821</w:t>
            </w:r>
            <w:r>
              <w:rPr>
                <w:rFonts w:hint="eastAsia"/>
                <w:color w:val="0000FF"/>
                <w:sz w:val="18"/>
              </w:rPr>
              <w:t>）</w:t>
            </w:r>
          </w:p>
        </w:tc>
        <w:tc>
          <w:tcPr>
            <w:tcW w:w="944" w:type="dxa"/>
          </w:tcPr>
          <w:p w14:paraId="2A97CE0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4822</w:t>
            </w:r>
            <w:r>
              <w:rPr>
                <w:rFonts w:hint="eastAsia"/>
                <w:color w:val="0000FF"/>
                <w:sz w:val="18"/>
              </w:rPr>
              <w:t>）</w:t>
            </w:r>
          </w:p>
        </w:tc>
        <w:tc>
          <w:tcPr>
            <w:tcW w:w="1347" w:type="dxa"/>
            <w:vAlign w:val="center"/>
          </w:tcPr>
          <w:p w14:paraId="1CC78982" w14:textId="77777777" w:rsidR="00000000" w:rsidRDefault="007478C2">
            <w:pPr>
              <w:tabs>
                <w:tab w:val="left" w:pos="196"/>
                <w:tab w:val="left" w:pos="426"/>
              </w:tabs>
              <w:snapToGrid w:val="0"/>
              <w:jc w:val="center"/>
              <w:rPr>
                <w:rFonts w:ascii="Arial Narrow" w:hAnsi="Arial Narrow"/>
                <w:sz w:val="24"/>
                <w:szCs w:val="24"/>
              </w:rPr>
            </w:pPr>
            <w:r>
              <w:rPr>
                <w:rFonts w:hint="eastAsia"/>
              </w:rPr>
              <w:t>－</w:t>
            </w:r>
          </w:p>
        </w:tc>
      </w:tr>
    </w:tbl>
    <w:p w14:paraId="5F16F40F"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4823</w:t>
      </w:r>
      <w:r>
        <w:rPr>
          <w:rFonts w:hint="eastAsia"/>
          <w:color w:val="0000FF"/>
          <w:sz w:val="18"/>
        </w:rPr>
        <w:t>）</w:t>
      </w:r>
    </w:p>
    <w:p w14:paraId="0E9DBFD7" w14:textId="77777777" w:rsidR="00000000" w:rsidRDefault="007478C2">
      <w:pPr>
        <w:rPr>
          <w:rFonts w:ascii="宋体" w:hAnsi="宋体"/>
          <w:b/>
          <w:sz w:val="24"/>
        </w:rPr>
      </w:pPr>
    </w:p>
    <w:p w14:paraId="54D54D28"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12</w:t>
      </w:r>
      <w:r>
        <w:rPr>
          <w:rFonts w:ascii="宋体" w:hAnsi="宋体" w:hint="eastAsia"/>
          <w:b/>
          <w:sz w:val="24"/>
        </w:rPr>
        <w:t xml:space="preserve"> </w:t>
      </w:r>
      <w:r>
        <w:rPr>
          <w:rFonts w:ascii="宋体" w:hAnsi="宋体" w:hint="eastAsia"/>
          <w:b/>
          <w:sz w:val="24"/>
        </w:rPr>
        <w:t>固定资产（如有）</w:t>
      </w:r>
    </w:p>
    <w:p w14:paraId="15FDDE43"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2830"/>
        <w:gridCol w:w="2946"/>
      </w:tblGrid>
      <w:tr w:rsidR="00000000" w14:paraId="3805C53D" w14:textId="77777777">
        <w:trPr>
          <w:trHeight w:val="300"/>
          <w:tblHeader/>
        </w:trPr>
        <w:tc>
          <w:tcPr>
            <w:tcW w:w="3510" w:type="dxa"/>
            <w:vAlign w:val="center"/>
          </w:tcPr>
          <w:p w14:paraId="474464F0" w14:textId="77777777" w:rsidR="00000000" w:rsidRDefault="007478C2">
            <w:pPr>
              <w:tabs>
                <w:tab w:val="left" w:pos="196"/>
                <w:tab w:val="left" w:pos="426"/>
                <w:tab w:val="left" w:pos="1134"/>
              </w:tabs>
              <w:snapToGrid w:val="0"/>
              <w:jc w:val="center"/>
              <w:rPr>
                <w:rFonts w:ascii="Arial Narrow" w:hAnsi="Arial Narrow"/>
                <w:sz w:val="24"/>
                <w:szCs w:val="24"/>
              </w:rPr>
            </w:pPr>
            <w:r>
              <w:rPr>
                <w:rFonts w:ascii="Arial Narrow" w:hAnsi="Arial Narrow"/>
                <w:sz w:val="24"/>
                <w:szCs w:val="24"/>
              </w:rPr>
              <w:t>项目</w:t>
            </w:r>
          </w:p>
        </w:tc>
        <w:tc>
          <w:tcPr>
            <w:tcW w:w="2830" w:type="dxa"/>
            <w:vAlign w:val="bottom"/>
          </w:tcPr>
          <w:p w14:paraId="25E138A9" w14:textId="77777777" w:rsidR="00000000" w:rsidRDefault="007478C2">
            <w:pPr>
              <w:jc w:val="center"/>
              <w:rPr>
                <w:rFonts w:ascii="宋体" w:hAnsi="宋体"/>
                <w:sz w:val="24"/>
              </w:rPr>
            </w:pPr>
            <w:r>
              <w:rPr>
                <w:rFonts w:ascii="宋体" w:hAnsi="宋体" w:hint="eastAsia"/>
                <w:sz w:val="24"/>
              </w:rPr>
              <w:t>本期末</w:t>
            </w:r>
          </w:p>
          <w:p w14:paraId="4C476D55" w14:textId="77777777" w:rsidR="00000000" w:rsidRDefault="007478C2">
            <w:pPr>
              <w:tabs>
                <w:tab w:val="left" w:pos="196"/>
                <w:tab w:val="left" w:pos="426"/>
                <w:tab w:val="left" w:pos="1134"/>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46" w:type="dxa"/>
          </w:tcPr>
          <w:p w14:paraId="6B3A29B9" w14:textId="77777777" w:rsidR="00000000" w:rsidRDefault="007478C2">
            <w:pPr>
              <w:jc w:val="center"/>
              <w:rPr>
                <w:rFonts w:ascii="宋体" w:hAnsi="宋体"/>
                <w:sz w:val="24"/>
              </w:rPr>
            </w:pPr>
            <w:r>
              <w:rPr>
                <w:rFonts w:ascii="宋体" w:hAnsi="宋体" w:hint="eastAsia"/>
                <w:sz w:val="24"/>
              </w:rPr>
              <w:t>上年度末</w:t>
            </w:r>
          </w:p>
          <w:p w14:paraId="315F81DD" w14:textId="77777777" w:rsidR="00000000" w:rsidRDefault="007478C2">
            <w:pPr>
              <w:tabs>
                <w:tab w:val="left" w:pos="196"/>
                <w:tab w:val="left" w:pos="426"/>
                <w:tab w:val="left" w:pos="1134"/>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6CA4D398" w14:textId="77777777">
        <w:trPr>
          <w:trHeight w:val="300"/>
        </w:trPr>
        <w:tc>
          <w:tcPr>
            <w:tcW w:w="3510" w:type="dxa"/>
            <w:vAlign w:val="center"/>
          </w:tcPr>
          <w:p w14:paraId="506C99B7" w14:textId="77777777" w:rsidR="00000000" w:rsidRDefault="007478C2">
            <w:pPr>
              <w:tabs>
                <w:tab w:val="left" w:pos="196"/>
                <w:tab w:val="left" w:pos="426"/>
                <w:tab w:val="left" w:pos="1134"/>
              </w:tabs>
              <w:snapToGrid w:val="0"/>
              <w:rPr>
                <w:rFonts w:ascii="Arial Narrow" w:hAnsi="Arial Narrow"/>
                <w:sz w:val="24"/>
                <w:szCs w:val="24"/>
              </w:rPr>
            </w:pPr>
            <w:r>
              <w:rPr>
                <w:rFonts w:ascii="Arial Narrow" w:hAnsi="Arial Narrow" w:hint="eastAsia"/>
                <w:sz w:val="24"/>
                <w:szCs w:val="24"/>
              </w:rPr>
              <w:t>固定资产</w:t>
            </w:r>
          </w:p>
        </w:tc>
        <w:tc>
          <w:tcPr>
            <w:tcW w:w="2830" w:type="dxa"/>
            <w:vAlign w:val="center"/>
          </w:tcPr>
          <w:p w14:paraId="7151D22D" w14:textId="77777777" w:rsidR="00000000" w:rsidRDefault="007478C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25</w:t>
            </w:r>
            <w:r>
              <w:rPr>
                <w:rFonts w:hint="eastAsia"/>
                <w:color w:val="0000FF"/>
                <w:sz w:val="18"/>
              </w:rPr>
              <w:t>）</w:t>
            </w:r>
          </w:p>
        </w:tc>
        <w:tc>
          <w:tcPr>
            <w:tcW w:w="2946" w:type="dxa"/>
            <w:vAlign w:val="center"/>
          </w:tcPr>
          <w:p w14:paraId="6AF8FA3D" w14:textId="77777777" w:rsidR="00000000" w:rsidRDefault="007478C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25</w:t>
            </w:r>
            <w:r>
              <w:rPr>
                <w:rFonts w:hint="eastAsia"/>
                <w:color w:val="0000FF"/>
                <w:sz w:val="18"/>
              </w:rPr>
              <w:t>）</w:t>
            </w:r>
          </w:p>
        </w:tc>
      </w:tr>
      <w:tr w:rsidR="00000000" w14:paraId="524D3A81" w14:textId="77777777">
        <w:trPr>
          <w:trHeight w:val="300"/>
        </w:trPr>
        <w:tc>
          <w:tcPr>
            <w:tcW w:w="3510" w:type="dxa"/>
            <w:vAlign w:val="center"/>
          </w:tcPr>
          <w:p w14:paraId="0A565B8B" w14:textId="77777777" w:rsidR="00000000" w:rsidRDefault="007478C2">
            <w:pPr>
              <w:tabs>
                <w:tab w:val="left" w:pos="196"/>
                <w:tab w:val="left" w:pos="426"/>
                <w:tab w:val="left" w:pos="1134"/>
              </w:tabs>
              <w:snapToGrid w:val="0"/>
              <w:rPr>
                <w:rFonts w:ascii="Arial Narrow" w:hAnsi="Arial Narrow"/>
                <w:sz w:val="24"/>
                <w:szCs w:val="24"/>
              </w:rPr>
            </w:pPr>
            <w:r>
              <w:rPr>
                <w:rFonts w:ascii="Arial Narrow" w:hAnsi="Arial Narrow" w:hint="eastAsia"/>
                <w:sz w:val="24"/>
                <w:szCs w:val="24"/>
              </w:rPr>
              <w:t>固定资产清理</w:t>
            </w:r>
          </w:p>
        </w:tc>
        <w:tc>
          <w:tcPr>
            <w:tcW w:w="2830" w:type="dxa"/>
            <w:vAlign w:val="center"/>
          </w:tcPr>
          <w:p w14:paraId="2E029793" w14:textId="77777777" w:rsidR="00000000" w:rsidRDefault="007478C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26</w:t>
            </w:r>
            <w:r>
              <w:rPr>
                <w:rFonts w:hint="eastAsia"/>
                <w:color w:val="0000FF"/>
                <w:sz w:val="18"/>
              </w:rPr>
              <w:t>）</w:t>
            </w:r>
          </w:p>
        </w:tc>
        <w:tc>
          <w:tcPr>
            <w:tcW w:w="2946" w:type="dxa"/>
            <w:vAlign w:val="center"/>
          </w:tcPr>
          <w:p w14:paraId="347D9F18" w14:textId="77777777" w:rsidR="00000000" w:rsidRDefault="007478C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26</w:t>
            </w:r>
            <w:r>
              <w:rPr>
                <w:rFonts w:hint="eastAsia"/>
                <w:color w:val="0000FF"/>
                <w:sz w:val="18"/>
              </w:rPr>
              <w:t>）</w:t>
            </w:r>
          </w:p>
        </w:tc>
      </w:tr>
      <w:tr w:rsidR="00000000" w14:paraId="78C3F7AA" w14:textId="77777777">
        <w:trPr>
          <w:trHeight w:val="300"/>
        </w:trPr>
        <w:tc>
          <w:tcPr>
            <w:tcW w:w="3510" w:type="dxa"/>
            <w:vAlign w:val="center"/>
          </w:tcPr>
          <w:p w14:paraId="77CA3815" w14:textId="77777777" w:rsidR="00000000" w:rsidRDefault="007478C2">
            <w:pPr>
              <w:tabs>
                <w:tab w:val="left" w:pos="196"/>
                <w:tab w:val="left" w:pos="426"/>
                <w:tab w:val="left" w:pos="1134"/>
              </w:tabs>
              <w:snapToGrid w:val="0"/>
              <w:jc w:val="center"/>
              <w:rPr>
                <w:rFonts w:ascii="Arial Narrow" w:hAnsi="Arial Narrow"/>
                <w:sz w:val="24"/>
                <w:szCs w:val="24"/>
              </w:rPr>
            </w:pPr>
            <w:r>
              <w:rPr>
                <w:rFonts w:ascii="Arial Narrow" w:hAnsi="Arial Narrow"/>
                <w:sz w:val="24"/>
                <w:szCs w:val="24"/>
              </w:rPr>
              <w:t>合计</w:t>
            </w:r>
          </w:p>
        </w:tc>
        <w:tc>
          <w:tcPr>
            <w:tcW w:w="2830" w:type="dxa"/>
            <w:vAlign w:val="center"/>
          </w:tcPr>
          <w:p w14:paraId="23D679F0" w14:textId="77777777" w:rsidR="00000000" w:rsidRDefault="007478C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5601</w:t>
            </w:r>
            <w:r>
              <w:rPr>
                <w:rFonts w:hint="eastAsia"/>
                <w:color w:val="0000FF"/>
                <w:sz w:val="18"/>
              </w:rPr>
              <w:t>）</w:t>
            </w:r>
          </w:p>
        </w:tc>
        <w:tc>
          <w:tcPr>
            <w:tcW w:w="2946" w:type="dxa"/>
            <w:vAlign w:val="center"/>
          </w:tcPr>
          <w:p w14:paraId="7610ACD9" w14:textId="77777777" w:rsidR="00000000" w:rsidRDefault="007478C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5601</w:t>
            </w:r>
            <w:r>
              <w:rPr>
                <w:rFonts w:hint="eastAsia"/>
                <w:color w:val="0000FF"/>
                <w:sz w:val="18"/>
              </w:rPr>
              <w:t>）</w:t>
            </w:r>
          </w:p>
        </w:tc>
      </w:tr>
    </w:tbl>
    <w:p w14:paraId="11013843"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4</w:t>
      </w:r>
      <w:r>
        <w:rPr>
          <w:rFonts w:hint="eastAsia"/>
          <w:color w:val="0000FF"/>
          <w:sz w:val="18"/>
        </w:rPr>
        <w:t>8</w:t>
      </w:r>
      <w:r>
        <w:rPr>
          <w:color w:val="0000FF"/>
          <w:sz w:val="18"/>
        </w:rPr>
        <w:t>27</w:t>
      </w:r>
      <w:r>
        <w:rPr>
          <w:rFonts w:hint="eastAsia"/>
          <w:color w:val="0000FF"/>
          <w:sz w:val="18"/>
        </w:rPr>
        <w:t>）</w:t>
      </w:r>
    </w:p>
    <w:p w14:paraId="76D80D6C" w14:textId="77777777" w:rsidR="00000000" w:rsidRDefault="007478C2">
      <w:pPr>
        <w:rPr>
          <w:rFonts w:ascii="宋体" w:hAnsi="宋体"/>
          <w:b/>
          <w:sz w:val="24"/>
        </w:rPr>
      </w:pPr>
    </w:p>
    <w:p w14:paraId="5987D315"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12.1</w:t>
      </w:r>
      <w:r>
        <w:rPr>
          <w:rFonts w:ascii="宋体" w:hAnsi="宋体" w:hint="eastAsia"/>
          <w:b/>
          <w:sz w:val="24"/>
        </w:rPr>
        <w:t xml:space="preserve"> </w:t>
      </w:r>
      <w:r>
        <w:rPr>
          <w:rFonts w:ascii="宋体" w:hAnsi="宋体" w:hint="eastAsia"/>
          <w:b/>
          <w:sz w:val="24"/>
        </w:rPr>
        <w:t>固定资产情况（如有</w:t>
      </w:r>
      <w:r>
        <w:rPr>
          <w:rFonts w:ascii="宋体" w:hAnsi="宋体" w:hint="eastAsia"/>
          <w:b/>
          <w:sz w:val="24"/>
        </w:rPr>
        <w:t>）</w:t>
      </w:r>
    </w:p>
    <w:p w14:paraId="4AB9A75E"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5"/>
        <w:gridCol w:w="1356"/>
        <w:gridCol w:w="1166"/>
        <w:gridCol w:w="1261"/>
        <w:gridCol w:w="1261"/>
        <w:gridCol w:w="981"/>
        <w:gridCol w:w="1166"/>
      </w:tblGrid>
      <w:tr w:rsidR="00000000" w14:paraId="79E14F3F" w14:textId="77777777">
        <w:trPr>
          <w:trHeight w:val="300"/>
          <w:tblHeader/>
        </w:trPr>
        <w:tc>
          <w:tcPr>
            <w:tcW w:w="2095" w:type="dxa"/>
            <w:vAlign w:val="center"/>
          </w:tcPr>
          <w:p w14:paraId="4F5699B7"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356" w:type="dxa"/>
            <w:vAlign w:val="center"/>
          </w:tcPr>
          <w:p w14:paraId="4853CFC8" w14:textId="77777777" w:rsidR="00000000" w:rsidRDefault="007478C2">
            <w:pPr>
              <w:tabs>
                <w:tab w:val="left" w:pos="196"/>
                <w:tab w:val="left" w:pos="426"/>
              </w:tabs>
              <w:snapToGrid w:val="0"/>
              <w:jc w:val="center"/>
              <w:rPr>
                <w:rFonts w:ascii="Arial Narrow" w:hAnsi="Arial Narrow"/>
                <w:kern w:val="0"/>
                <w:sz w:val="24"/>
                <w:szCs w:val="24"/>
              </w:rPr>
            </w:pPr>
            <w:r>
              <w:rPr>
                <w:rFonts w:ascii="Arial Narrow" w:hAnsi="Arial Narrow"/>
                <w:sz w:val="24"/>
                <w:szCs w:val="24"/>
              </w:rPr>
              <w:t>房屋及建筑物</w:t>
            </w:r>
          </w:p>
        </w:tc>
        <w:tc>
          <w:tcPr>
            <w:tcW w:w="1166" w:type="dxa"/>
            <w:vAlign w:val="center"/>
          </w:tcPr>
          <w:p w14:paraId="5256FE60" w14:textId="77777777" w:rsidR="00000000" w:rsidRDefault="007478C2">
            <w:pPr>
              <w:tabs>
                <w:tab w:val="left" w:pos="196"/>
                <w:tab w:val="left" w:pos="426"/>
              </w:tabs>
              <w:snapToGrid w:val="0"/>
              <w:jc w:val="center"/>
              <w:rPr>
                <w:rFonts w:ascii="Arial Narrow" w:hAnsi="Arial Narrow"/>
                <w:kern w:val="0"/>
                <w:sz w:val="24"/>
                <w:szCs w:val="24"/>
              </w:rPr>
            </w:pPr>
            <w:r>
              <w:rPr>
                <w:rFonts w:ascii="Arial Narrow" w:hAnsi="Arial Narrow"/>
                <w:sz w:val="24"/>
                <w:szCs w:val="24"/>
              </w:rPr>
              <w:t>机器设备</w:t>
            </w:r>
          </w:p>
        </w:tc>
        <w:tc>
          <w:tcPr>
            <w:tcW w:w="1261" w:type="dxa"/>
            <w:vAlign w:val="center"/>
          </w:tcPr>
          <w:p w14:paraId="6E699718" w14:textId="77777777" w:rsidR="00000000" w:rsidRDefault="007478C2">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运输工具</w:t>
            </w:r>
          </w:p>
        </w:tc>
        <w:tc>
          <w:tcPr>
            <w:tcW w:w="1261" w:type="dxa"/>
            <w:vAlign w:val="center"/>
          </w:tcPr>
          <w:p w14:paraId="63D654F9" w14:textId="77777777" w:rsidR="00000000" w:rsidRDefault="007478C2">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电子设备</w:t>
            </w:r>
          </w:p>
        </w:tc>
        <w:tc>
          <w:tcPr>
            <w:tcW w:w="981" w:type="dxa"/>
            <w:vAlign w:val="center"/>
          </w:tcPr>
          <w:p w14:paraId="3086CBF8" w14:textId="77777777" w:rsidR="00000000" w:rsidRDefault="007478C2">
            <w:pPr>
              <w:tabs>
                <w:tab w:val="left" w:pos="196"/>
                <w:tab w:val="left" w:pos="426"/>
              </w:tabs>
              <w:snapToGrid w:val="0"/>
              <w:jc w:val="center"/>
              <w:rPr>
                <w:rFonts w:ascii="Arial Narrow" w:hAnsi="Arial Narrow"/>
                <w:kern w:val="0"/>
                <w:sz w:val="24"/>
                <w:szCs w:val="24"/>
              </w:rPr>
            </w:pPr>
            <w:r>
              <w:rPr>
                <w:rFonts w:ascii="宋体" w:hAnsi="宋体" w:hint="eastAsia"/>
                <w:sz w:val="24"/>
                <w:szCs w:val="24"/>
              </w:rPr>
              <w:t>…</w:t>
            </w:r>
            <w:r>
              <w:rPr>
                <w:rFonts w:hint="eastAsia"/>
                <w:color w:val="0000FF"/>
                <w:sz w:val="18"/>
              </w:rPr>
              <w:t>（</w:t>
            </w:r>
            <w:r>
              <w:rPr>
                <w:color w:val="0000FF"/>
                <w:sz w:val="18"/>
              </w:rPr>
              <w:t>4</w:t>
            </w:r>
            <w:r>
              <w:rPr>
                <w:rFonts w:hint="eastAsia"/>
                <w:color w:val="0000FF"/>
                <w:sz w:val="18"/>
              </w:rPr>
              <w:t>8</w:t>
            </w:r>
            <w:r>
              <w:rPr>
                <w:color w:val="0000FF"/>
                <w:sz w:val="18"/>
              </w:rPr>
              <w:t>31</w:t>
            </w:r>
            <w:r>
              <w:rPr>
                <w:rFonts w:hint="eastAsia"/>
                <w:color w:val="0000FF"/>
                <w:sz w:val="18"/>
              </w:rPr>
              <w:t>）</w:t>
            </w:r>
          </w:p>
        </w:tc>
        <w:tc>
          <w:tcPr>
            <w:tcW w:w="1166" w:type="dxa"/>
            <w:vAlign w:val="center"/>
          </w:tcPr>
          <w:p w14:paraId="3E4BB812" w14:textId="77777777" w:rsidR="00000000" w:rsidRDefault="007478C2">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合计</w:t>
            </w:r>
          </w:p>
        </w:tc>
      </w:tr>
      <w:tr w:rsidR="00000000" w14:paraId="132CEAA5" w14:textId="77777777">
        <w:trPr>
          <w:trHeight w:val="300"/>
        </w:trPr>
        <w:tc>
          <w:tcPr>
            <w:tcW w:w="2095" w:type="dxa"/>
            <w:vAlign w:val="center"/>
          </w:tcPr>
          <w:p w14:paraId="53AA1361" w14:textId="77777777" w:rsidR="00000000" w:rsidRDefault="007478C2">
            <w:pPr>
              <w:snapToGrid w:val="0"/>
              <w:jc w:val="left"/>
              <w:rPr>
                <w:rFonts w:ascii="Arial Narrow" w:hAnsi="Arial Narrow"/>
                <w:sz w:val="24"/>
                <w:szCs w:val="24"/>
              </w:rPr>
            </w:pPr>
            <w:r>
              <w:rPr>
                <w:rFonts w:ascii="Arial Narrow" w:hAnsi="Arial Narrow" w:hint="eastAsia"/>
                <w:sz w:val="24"/>
                <w:szCs w:val="24"/>
              </w:rPr>
              <w:t>一</w:t>
            </w:r>
            <w:r>
              <w:rPr>
                <w:rFonts w:ascii="Arial Narrow" w:hAnsi="Arial Narrow"/>
                <w:sz w:val="24"/>
                <w:szCs w:val="24"/>
              </w:rPr>
              <w:t>、账面原值</w:t>
            </w:r>
          </w:p>
        </w:tc>
        <w:tc>
          <w:tcPr>
            <w:tcW w:w="1356" w:type="dxa"/>
            <w:vAlign w:val="center"/>
          </w:tcPr>
          <w:p w14:paraId="3EB654DE" w14:textId="77777777" w:rsidR="00000000" w:rsidRDefault="007478C2">
            <w:pPr>
              <w:tabs>
                <w:tab w:val="left" w:pos="196"/>
                <w:tab w:val="left" w:pos="426"/>
              </w:tabs>
              <w:snapToGrid w:val="0"/>
              <w:jc w:val="right"/>
              <w:rPr>
                <w:rFonts w:ascii="Arial Narrow" w:hAnsi="Arial Narrow"/>
                <w:sz w:val="24"/>
                <w:szCs w:val="24"/>
              </w:rPr>
            </w:pPr>
          </w:p>
        </w:tc>
        <w:tc>
          <w:tcPr>
            <w:tcW w:w="1166" w:type="dxa"/>
            <w:vAlign w:val="center"/>
          </w:tcPr>
          <w:p w14:paraId="73E2A050" w14:textId="77777777" w:rsidR="00000000" w:rsidRDefault="007478C2">
            <w:pPr>
              <w:tabs>
                <w:tab w:val="left" w:pos="196"/>
                <w:tab w:val="left" w:pos="426"/>
              </w:tabs>
              <w:snapToGrid w:val="0"/>
              <w:jc w:val="right"/>
              <w:rPr>
                <w:rFonts w:ascii="Arial Narrow" w:hAnsi="Arial Narrow"/>
                <w:sz w:val="24"/>
                <w:szCs w:val="24"/>
              </w:rPr>
            </w:pPr>
          </w:p>
        </w:tc>
        <w:tc>
          <w:tcPr>
            <w:tcW w:w="1261" w:type="dxa"/>
            <w:vAlign w:val="center"/>
          </w:tcPr>
          <w:p w14:paraId="582D0AD5" w14:textId="77777777" w:rsidR="00000000" w:rsidRDefault="007478C2">
            <w:pPr>
              <w:tabs>
                <w:tab w:val="left" w:pos="196"/>
                <w:tab w:val="left" w:pos="426"/>
              </w:tabs>
              <w:snapToGrid w:val="0"/>
              <w:jc w:val="right"/>
              <w:rPr>
                <w:rFonts w:ascii="Arial Narrow" w:hAnsi="Arial Narrow"/>
                <w:sz w:val="24"/>
                <w:szCs w:val="24"/>
              </w:rPr>
            </w:pPr>
          </w:p>
        </w:tc>
        <w:tc>
          <w:tcPr>
            <w:tcW w:w="1261" w:type="dxa"/>
            <w:vAlign w:val="center"/>
          </w:tcPr>
          <w:p w14:paraId="53056B43" w14:textId="77777777" w:rsidR="00000000" w:rsidRDefault="007478C2">
            <w:pPr>
              <w:tabs>
                <w:tab w:val="left" w:pos="196"/>
                <w:tab w:val="left" w:pos="426"/>
              </w:tabs>
              <w:snapToGrid w:val="0"/>
              <w:jc w:val="right"/>
              <w:rPr>
                <w:rFonts w:ascii="Arial Narrow" w:hAnsi="Arial Narrow"/>
                <w:sz w:val="24"/>
                <w:szCs w:val="24"/>
              </w:rPr>
            </w:pPr>
          </w:p>
        </w:tc>
        <w:tc>
          <w:tcPr>
            <w:tcW w:w="981" w:type="dxa"/>
          </w:tcPr>
          <w:p w14:paraId="11F0DA09" w14:textId="77777777" w:rsidR="00000000" w:rsidRDefault="007478C2">
            <w:pPr>
              <w:tabs>
                <w:tab w:val="left" w:pos="196"/>
                <w:tab w:val="left" w:pos="426"/>
              </w:tabs>
              <w:snapToGrid w:val="0"/>
              <w:jc w:val="right"/>
              <w:rPr>
                <w:rFonts w:ascii="Arial Narrow" w:hAnsi="Arial Narrow"/>
                <w:sz w:val="24"/>
                <w:szCs w:val="24"/>
              </w:rPr>
            </w:pPr>
          </w:p>
        </w:tc>
        <w:tc>
          <w:tcPr>
            <w:tcW w:w="1166" w:type="dxa"/>
            <w:vAlign w:val="center"/>
          </w:tcPr>
          <w:p w14:paraId="5FE945F0" w14:textId="77777777" w:rsidR="00000000" w:rsidRDefault="007478C2">
            <w:pPr>
              <w:tabs>
                <w:tab w:val="left" w:pos="196"/>
                <w:tab w:val="left" w:pos="426"/>
              </w:tabs>
              <w:snapToGrid w:val="0"/>
              <w:jc w:val="right"/>
              <w:rPr>
                <w:rFonts w:ascii="Arial Narrow" w:hAnsi="Arial Narrow"/>
                <w:sz w:val="24"/>
                <w:szCs w:val="24"/>
              </w:rPr>
            </w:pPr>
          </w:p>
        </w:tc>
      </w:tr>
      <w:tr w:rsidR="00000000" w14:paraId="3B25190B" w14:textId="77777777">
        <w:trPr>
          <w:trHeight w:val="300"/>
        </w:trPr>
        <w:tc>
          <w:tcPr>
            <w:tcW w:w="2095" w:type="dxa"/>
            <w:vAlign w:val="center"/>
          </w:tcPr>
          <w:p w14:paraId="3D328958" w14:textId="77777777" w:rsidR="00000000" w:rsidRDefault="007478C2">
            <w:pPr>
              <w:snapToGrid w:val="0"/>
              <w:ind w:firstLineChars="50" w:firstLine="120"/>
              <w:jc w:val="left"/>
              <w:rPr>
                <w:rFonts w:ascii="宋体" w:hAnsi="宋体"/>
                <w:sz w:val="24"/>
              </w:rPr>
            </w:pPr>
            <w:r>
              <w:rPr>
                <w:rFonts w:ascii="宋体" w:hAnsi="宋体" w:hint="eastAsia"/>
                <w:sz w:val="24"/>
              </w:rPr>
              <w:t>1.</w:t>
            </w:r>
            <w:r>
              <w:rPr>
                <w:rFonts w:ascii="宋体" w:hAnsi="宋体"/>
                <w:sz w:val="24"/>
              </w:rPr>
              <w:t>期初余额</w:t>
            </w:r>
          </w:p>
        </w:tc>
        <w:tc>
          <w:tcPr>
            <w:tcW w:w="1356" w:type="dxa"/>
            <w:vAlign w:val="center"/>
          </w:tcPr>
          <w:p w14:paraId="56CBC0C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55</w:t>
            </w:r>
            <w:r>
              <w:rPr>
                <w:rFonts w:hint="eastAsia"/>
                <w:color w:val="0000FF"/>
                <w:sz w:val="18"/>
              </w:rPr>
              <w:t>）</w:t>
            </w:r>
          </w:p>
        </w:tc>
        <w:tc>
          <w:tcPr>
            <w:tcW w:w="1166" w:type="dxa"/>
          </w:tcPr>
          <w:p w14:paraId="61B0250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56</w:t>
            </w:r>
            <w:r>
              <w:rPr>
                <w:rFonts w:hint="eastAsia"/>
                <w:color w:val="0000FF"/>
                <w:sz w:val="18"/>
              </w:rPr>
              <w:t>）</w:t>
            </w:r>
          </w:p>
        </w:tc>
        <w:tc>
          <w:tcPr>
            <w:tcW w:w="1261" w:type="dxa"/>
          </w:tcPr>
          <w:p w14:paraId="3D8A66D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57</w:t>
            </w:r>
            <w:r>
              <w:rPr>
                <w:rFonts w:hint="eastAsia"/>
                <w:color w:val="0000FF"/>
                <w:sz w:val="18"/>
              </w:rPr>
              <w:t>）</w:t>
            </w:r>
          </w:p>
        </w:tc>
        <w:tc>
          <w:tcPr>
            <w:tcW w:w="1261" w:type="dxa"/>
          </w:tcPr>
          <w:p w14:paraId="019867B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58</w:t>
            </w:r>
            <w:r>
              <w:rPr>
                <w:rFonts w:hint="eastAsia"/>
                <w:color w:val="0000FF"/>
                <w:sz w:val="18"/>
              </w:rPr>
              <w:t>）</w:t>
            </w:r>
          </w:p>
        </w:tc>
        <w:tc>
          <w:tcPr>
            <w:tcW w:w="981" w:type="dxa"/>
          </w:tcPr>
          <w:p w14:paraId="4ED01CB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32</w:t>
            </w:r>
            <w:r>
              <w:rPr>
                <w:rFonts w:hint="eastAsia"/>
                <w:color w:val="0000FF"/>
                <w:sz w:val="18"/>
              </w:rPr>
              <w:t>）</w:t>
            </w:r>
          </w:p>
        </w:tc>
        <w:tc>
          <w:tcPr>
            <w:tcW w:w="1166" w:type="dxa"/>
            <w:vAlign w:val="center"/>
          </w:tcPr>
          <w:p w14:paraId="20E98F2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59</w:t>
            </w:r>
            <w:r>
              <w:rPr>
                <w:rFonts w:hint="eastAsia"/>
                <w:color w:val="0000FF"/>
                <w:sz w:val="18"/>
              </w:rPr>
              <w:t>）</w:t>
            </w:r>
          </w:p>
        </w:tc>
      </w:tr>
      <w:tr w:rsidR="00000000" w14:paraId="408534D7" w14:textId="77777777">
        <w:trPr>
          <w:trHeight w:val="300"/>
        </w:trPr>
        <w:tc>
          <w:tcPr>
            <w:tcW w:w="2095" w:type="dxa"/>
            <w:vAlign w:val="center"/>
          </w:tcPr>
          <w:p w14:paraId="193E80FB" w14:textId="77777777" w:rsidR="00000000" w:rsidRDefault="007478C2">
            <w:pPr>
              <w:snapToGrid w:val="0"/>
              <w:ind w:firstLineChars="50" w:firstLine="120"/>
              <w:jc w:val="left"/>
              <w:rPr>
                <w:rFonts w:ascii="宋体" w:hAnsi="宋体"/>
                <w:sz w:val="24"/>
              </w:rPr>
            </w:pPr>
            <w:r>
              <w:rPr>
                <w:rFonts w:ascii="宋体" w:hAnsi="宋体" w:hint="eastAsia"/>
                <w:sz w:val="24"/>
              </w:rPr>
              <w:t>2.</w:t>
            </w:r>
            <w:r>
              <w:rPr>
                <w:rFonts w:ascii="宋体" w:hAnsi="宋体"/>
                <w:sz w:val="24"/>
              </w:rPr>
              <w:t>本期增加金额</w:t>
            </w:r>
          </w:p>
        </w:tc>
        <w:tc>
          <w:tcPr>
            <w:tcW w:w="1356" w:type="dxa"/>
            <w:vAlign w:val="center"/>
          </w:tcPr>
          <w:p w14:paraId="0DE6E9B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60</w:t>
            </w:r>
            <w:r>
              <w:rPr>
                <w:rFonts w:hint="eastAsia"/>
                <w:color w:val="0000FF"/>
                <w:sz w:val="18"/>
              </w:rPr>
              <w:t>）</w:t>
            </w:r>
          </w:p>
        </w:tc>
        <w:tc>
          <w:tcPr>
            <w:tcW w:w="1166" w:type="dxa"/>
          </w:tcPr>
          <w:p w14:paraId="6E9FC9D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61</w:t>
            </w:r>
            <w:r>
              <w:rPr>
                <w:rFonts w:hint="eastAsia"/>
                <w:color w:val="0000FF"/>
                <w:sz w:val="18"/>
              </w:rPr>
              <w:t>）</w:t>
            </w:r>
          </w:p>
        </w:tc>
        <w:tc>
          <w:tcPr>
            <w:tcW w:w="1261" w:type="dxa"/>
          </w:tcPr>
          <w:p w14:paraId="03104E0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62</w:t>
            </w:r>
            <w:r>
              <w:rPr>
                <w:rFonts w:hint="eastAsia"/>
                <w:color w:val="0000FF"/>
                <w:sz w:val="18"/>
              </w:rPr>
              <w:t>）</w:t>
            </w:r>
          </w:p>
        </w:tc>
        <w:tc>
          <w:tcPr>
            <w:tcW w:w="1261" w:type="dxa"/>
          </w:tcPr>
          <w:p w14:paraId="238EFAB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63</w:t>
            </w:r>
            <w:r>
              <w:rPr>
                <w:rFonts w:hint="eastAsia"/>
                <w:color w:val="0000FF"/>
                <w:sz w:val="18"/>
              </w:rPr>
              <w:t>）</w:t>
            </w:r>
          </w:p>
        </w:tc>
        <w:tc>
          <w:tcPr>
            <w:tcW w:w="981" w:type="dxa"/>
          </w:tcPr>
          <w:p w14:paraId="3F3484C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33</w:t>
            </w:r>
            <w:r>
              <w:rPr>
                <w:rFonts w:hint="eastAsia"/>
                <w:color w:val="0000FF"/>
                <w:sz w:val="18"/>
              </w:rPr>
              <w:t>）</w:t>
            </w:r>
          </w:p>
        </w:tc>
        <w:tc>
          <w:tcPr>
            <w:tcW w:w="1166" w:type="dxa"/>
            <w:vAlign w:val="center"/>
          </w:tcPr>
          <w:p w14:paraId="5CD7091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64</w:t>
            </w:r>
            <w:r>
              <w:rPr>
                <w:rFonts w:hint="eastAsia"/>
                <w:color w:val="0000FF"/>
                <w:sz w:val="18"/>
              </w:rPr>
              <w:t>）</w:t>
            </w:r>
          </w:p>
        </w:tc>
      </w:tr>
      <w:tr w:rsidR="00000000" w14:paraId="3CD99B46" w14:textId="77777777">
        <w:trPr>
          <w:trHeight w:val="300"/>
        </w:trPr>
        <w:tc>
          <w:tcPr>
            <w:tcW w:w="2095" w:type="dxa"/>
            <w:vAlign w:val="center"/>
          </w:tcPr>
          <w:p w14:paraId="5148E263" w14:textId="77777777" w:rsidR="00000000" w:rsidRDefault="007478C2">
            <w:pPr>
              <w:tabs>
                <w:tab w:val="left" w:pos="196"/>
                <w:tab w:val="left" w:pos="426"/>
              </w:tabs>
              <w:snapToGrid w:val="0"/>
              <w:ind w:firstLineChars="150" w:firstLine="360"/>
              <w:rPr>
                <w:rFonts w:ascii="Arial Narrow" w:hAnsi="Arial Narrow"/>
                <w:sz w:val="24"/>
                <w:szCs w:val="24"/>
              </w:rPr>
            </w:pPr>
            <w:r>
              <w:rPr>
                <w:rFonts w:ascii="Arial Narrow" w:hAnsi="Arial Narrow"/>
                <w:sz w:val="24"/>
                <w:szCs w:val="24"/>
              </w:rPr>
              <w:t>购置</w:t>
            </w:r>
          </w:p>
        </w:tc>
        <w:tc>
          <w:tcPr>
            <w:tcW w:w="1356" w:type="dxa"/>
          </w:tcPr>
          <w:p w14:paraId="7421D85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65</w:t>
            </w:r>
            <w:r>
              <w:rPr>
                <w:rFonts w:hint="eastAsia"/>
                <w:color w:val="0000FF"/>
                <w:sz w:val="18"/>
              </w:rPr>
              <w:t>）</w:t>
            </w:r>
          </w:p>
        </w:tc>
        <w:tc>
          <w:tcPr>
            <w:tcW w:w="1166" w:type="dxa"/>
          </w:tcPr>
          <w:p w14:paraId="51755C6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66</w:t>
            </w:r>
            <w:r>
              <w:rPr>
                <w:rFonts w:hint="eastAsia"/>
                <w:color w:val="0000FF"/>
                <w:sz w:val="18"/>
              </w:rPr>
              <w:t>）</w:t>
            </w:r>
          </w:p>
        </w:tc>
        <w:tc>
          <w:tcPr>
            <w:tcW w:w="1261" w:type="dxa"/>
          </w:tcPr>
          <w:p w14:paraId="1E67546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67</w:t>
            </w:r>
            <w:r>
              <w:rPr>
                <w:rFonts w:hint="eastAsia"/>
                <w:color w:val="0000FF"/>
                <w:sz w:val="18"/>
              </w:rPr>
              <w:t>）</w:t>
            </w:r>
          </w:p>
        </w:tc>
        <w:tc>
          <w:tcPr>
            <w:tcW w:w="1261" w:type="dxa"/>
          </w:tcPr>
          <w:p w14:paraId="7D1DE3F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68</w:t>
            </w:r>
            <w:r>
              <w:rPr>
                <w:rFonts w:hint="eastAsia"/>
                <w:color w:val="0000FF"/>
                <w:sz w:val="18"/>
              </w:rPr>
              <w:t>）</w:t>
            </w:r>
          </w:p>
        </w:tc>
        <w:tc>
          <w:tcPr>
            <w:tcW w:w="981" w:type="dxa"/>
          </w:tcPr>
          <w:p w14:paraId="7EBF277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34</w:t>
            </w:r>
            <w:r>
              <w:rPr>
                <w:rFonts w:hint="eastAsia"/>
                <w:color w:val="0000FF"/>
                <w:sz w:val="18"/>
              </w:rPr>
              <w:t>）</w:t>
            </w:r>
          </w:p>
        </w:tc>
        <w:tc>
          <w:tcPr>
            <w:tcW w:w="1166" w:type="dxa"/>
            <w:vAlign w:val="center"/>
          </w:tcPr>
          <w:p w14:paraId="0659C4A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69</w:t>
            </w:r>
            <w:r>
              <w:rPr>
                <w:rFonts w:hint="eastAsia"/>
                <w:color w:val="0000FF"/>
                <w:sz w:val="18"/>
              </w:rPr>
              <w:t>）</w:t>
            </w:r>
          </w:p>
        </w:tc>
      </w:tr>
      <w:tr w:rsidR="00000000" w14:paraId="121012F3" w14:textId="77777777">
        <w:trPr>
          <w:trHeight w:val="300"/>
        </w:trPr>
        <w:tc>
          <w:tcPr>
            <w:tcW w:w="2095" w:type="dxa"/>
            <w:vAlign w:val="center"/>
          </w:tcPr>
          <w:p w14:paraId="0326A227" w14:textId="77777777" w:rsidR="00000000" w:rsidRDefault="007478C2">
            <w:pPr>
              <w:tabs>
                <w:tab w:val="left" w:pos="196"/>
                <w:tab w:val="left" w:pos="426"/>
              </w:tabs>
              <w:snapToGrid w:val="0"/>
              <w:ind w:leftChars="100" w:left="210" w:firstLineChars="50" w:firstLine="120"/>
              <w:rPr>
                <w:rFonts w:ascii="Arial Narrow" w:hAnsi="Arial Narrow"/>
                <w:sz w:val="24"/>
                <w:szCs w:val="24"/>
              </w:rPr>
            </w:pPr>
            <w:r>
              <w:rPr>
                <w:rFonts w:ascii="Arial Narrow" w:hAnsi="Arial Narrow"/>
                <w:sz w:val="24"/>
                <w:szCs w:val="24"/>
              </w:rPr>
              <w:t>在建工程转入</w:t>
            </w:r>
          </w:p>
        </w:tc>
        <w:tc>
          <w:tcPr>
            <w:tcW w:w="1356" w:type="dxa"/>
            <w:vAlign w:val="center"/>
          </w:tcPr>
          <w:p w14:paraId="7C275DD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70</w:t>
            </w:r>
            <w:r>
              <w:rPr>
                <w:rFonts w:hint="eastAsia"/>
                <w:color w:val="0000FF"/>
                <w:sz w:val="18"/>
              </w:rPr>
              <w:t>）</w:t>
            </w:r>
          </w:p>
        </w:tc>
        <w:tc>
          <w:tcPr>
            <w:tcW w:w="1166" w:type="dxa"/>
            <w:vAlign w:val="center"/>
          </w:tcPr>
          <w:p w14:paraId="0D484A1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71</w:t>
            </w:r>
            <w:r>
              <w:rPr>
                <w:rFonts w:hint="eastAsia"/>
                <w:color w:val="0000FF"/>
                <w:sz w:val="18"/>
              </w:rPr>
              <w:t>）</w:t>
            </w:r>
          </w:p>
        </w:tc>
        <w:tc>
          <w:tcPr>
            <w:tcW w:w="1261" w:type="dxa"/>
            <w:vAlign w:val="center"/>
          </w:tcPr>
          <w:p w14:paraId="294E3EE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72</w:t>
            </w:r>
            <w:r>
              <w:rPr>
                <w:rFonts w:hint="eastAsia"/>
                <w:color w:val="0000FF"/>
                <w:sz w:val="18"/>
              </w:rPr>
              <w:t>）</w:t>
            </w:r>
          </w:p>
        </w:tc>
        <w:tc>
          <w:tcPr>
            <w:tcW w:w="1261" w:type="dxa"/>
            <w:vAlign w:val="center"/>
          </w:tcPr>
          <w:p w14:paraId="39CEE2E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73</w:t>
            </w:r>
            <w:r>
              <w:rPr>
                <w:rFonts w:hint="eastAsia"/>
                <w:color w:val="0000FF"/>
                <w:sz w:val="18"/>
              </w:rPr>
              <w:t>）</w:t>
            </w:r>
          </w:p>
        </w:tc>
        <w:tc>
          <w:tcPr>
            <w:tcW w:w="981" w:type="dxa"/>
          </w:tcPr>
          <w:p w14:paraId="50E3955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35</w:t>
            </w:r>
            <w:r>
              <w:rPr>
                <w:rFonts w:hint="eastAsia"/>
                <w:color w:val="0000FF"/>
                <w:sz w:val="18"/>
              </w:rPr>
              <w:t>）</w:t>
            </w:r>
          </w:p>
        </w:tc>
        <w:tc>
          <w:tcPr>
            <w:tcW w:w="1166" w:type="dxa"/>
            <w:vAlign w:val="center"/>
          </w:tcPr>
          <w:p w14:paraId="45E58AF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74</w:t>
            </w:r>
            <w:r>
              <w:rPr>
                <w:rFonts w:hint="eastAsia"/>
                <w:color w:val="0000FF"/>
                <w:sz w:val="18"/>
              </w:rPr>
              <w:t>）</w:t>
            </w:r>
          </w:p>
        </w:tc>
      </w:tr>
      <w:tr w:rsidR="00000000" w14:paraId="2025E9B4" w14:textId="77777777">
        <w:trPr>
          <w:trHeight w:val="300"/>
        </w:trPr>
        <w:tc>
          <w:tcPr>
            <w:tcW w:w="2095" w:type="dxa"/>
            <w:vAlign w:val="center"/>
          </w:tcPr>
          <w:p w14:paraId="0DB3AE20" w14:textId="77777777" w:rsidR="00000000" w:rsidRDefault="007478C2">
            <w:pPr>
              <w:tabs>
                <w:tab w:val="left" w:pos="196"/>
                <w:tab w:val="left" w:pos="426"/>
              </w:tabs>
              <w:snapToGrid w:val="0"/>
              <w:ind w:leftChars="100" w:left="210" w:firstLineChars="50" w:firstLine="12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4</w:t>
            </w:r>
            <w:r>
              <w:rPr>
                <w:rFonts w:hint="eastAsia"/>
                <w:color w:val="0000FF"/>
                <w:sz w:val="18"/>
              </w:rPr>
              <w:t>8</w:t>
            </w:r>
            <w:r>
              <w:rPr>
                <w:color w:val="0000FF"/>
                <w:sz w:val="18"/>
              </w:rPr>
              <w:t>77</w:t>
            </w:r>
            <w:r>
              <w:rPr>
                <w:rFonts w:hint="eastAsia"/>
                <w:color w:val="0000FF"/>
                <w:sz w:val="18"/>
              </w:rPr>
              <w:t>）</w:t>
            </w:r>
          </w:p>
        </w:tc>
        <w:tc>
          <w:tcPr>
            <w:tcW w:w="1356" w:type="dxa"/>
          </w:tcPr>
          <w:p w14:paraId="412BBDC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78</w:t>
            </w:r>
            <w:r>
              <w:rPr>
                <w:rFonts w:hint="eastAsia"/>
                <w:color w:val="0000FF"/>
                <w:sz w:val="18"/>
              </w:rPr>
              <w:t>）</w:t>
            </w:r>
          </w:p>
        </w:tc>
        <w:tc>
          <w:tcPr>
            <w:tcW w:w="1166" w:type="dxa"/>
          </w:tcPr>
          <w:p w14:paraId="461CE91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79</w:t>
            </w:r>
            <w:r>
              <w:rPr>
                <w:rFonts w:hint="eastAsia"/>
                <w:color w:val="0000FF"/>
                <w:sz w:val="18"/>
              </w:rPr>
              <w:t>）</w:t>
            </w:r>
          </w:p>
        </w:tc>
        <w:tc>
          <w:tcPr>
            <w:tcW w:w="1261" w:type="dxa"/>
          </w:tcPr>
          <w:p w14:paraId="5E27EB9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80</w:t>
            </w:r>
            <w:r>
              <w:rPr>
                <w:rFonts w:hint="eastAsia"/>
                <w:color w:val="0000FF"/>
                <w:sz w:val="18"/>
              </w:rPr>
              <w:t>）</w:t>
            </w:r>
          </w:p>
        </w:tc>
        <w:tc>
          <w:tcPr>
            <w:tcW w:w="1261" w:type="dxa"/>
          </w:tcPr>
          <w:p w14:paraId="3C866CA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81</w:t>
            </w:r>
            <w:r>
              <w:rPr>
                <w:rFonts w:hint="eastAsia"/>
                <w:color w:val="0000FF"/>
                <w:sz w:val="18"/>
              </w:rPr>
              <w:t>）</w:t>
            </w:r>
          </w:p>
        </w:tc>
        <w:tc>
          <w:tcPr>
            <w:tcW w:w="981" w:type="dxa"/>
          </w:tcPr>
          <w:p w14:paraId="0C0235B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83</w:t>
            </w:r>
            <w:r>
              <w:rPr>
                <w:rFonts w:hint="eastAsia"/>
                <w:color w:val="0000FF"/>
                <w:sz w:val="18"/>
              </w:rPr>
              <w:t>）</w:t>
            </w:r>
          </w:p>
        </w:tc>
        <w:tc>
          <w:tcPr>
            <w:tcW w:w="1166" w:type="dxa"/>
          </w:tcPr>
          <w:p w14:paraId="4BD4073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84</w:t>
            </w:r>
            <w:r>
              <w:rPr>
                <w:rFonts w:hint="eastAsia"/>
                <w:color w:val="0000FF"/>
                <w:sz w:val="18"/>
              </w:rPr>
              <w:t>）</w:t>
            </w:r>
          </w:p>
        </w:tc>
      </w:tr>
      <w:tr w:rsidR="00000000" w14:paraId="613109C3" w14:textId="77777777">
        <w:trPr>
          <w:trHeight w:val="300"/>
        </w:trPr>
        <w:tc>
          <w:tcPr>
            <w:tcW w:w="2095" w:type="dxa"/>
            <w:vAlign w:val="center"/>
          </w:tcPr>
          <w:p w14:paraId="6983699E" w14:textId="77777777" w:rsidR="00000000" w:rsidRDefault="007478C2">
            <w:pPr>
              <w:tabs>
                <w:tab w:val="left" w:pos="196"/>
                <w:tab w:val="left" w:pos="426"/>
              </w:tabs>
              <w:snapToGrid w:val="0"/>
              <w:ind w:leftChars="100" w:left="210" w:firstLineChars="50" w:firstLine="120"/>
              <w:rPr>
                <w:rFonts w:ascii="Arial Narrow" w:hAnsi="Arial Narrow"/>
                <w:sz w:val="24"/>
                <w:szCs w:val="24"/>
              </w:rPr>
            </w:pPr>
            <w:r>
              <w:rPr>
                <w:rFonts w:ascii="Arial Narrow" w:hAnsi="Arial Narrow" w:hint="eastAsia"/>
                <w:sz w:val="24"/>
                <w:szCs w:val="24"/>
              </w:rPr>
              <w:t>其他原因增加</w:t>
            </w:r>
          </w:p>
        </w:tc>
        <w:tc>
          <w:tcPr>
            <w:tcW w:w="1356" w:type="dxa"/>
            <w:vAlign w:val="center"/>
          </w:tcPr>
          <w:p w14:paraId="7177BA5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85</w:t>
            </w:r>
            <w:r>
              <w:rPr>
                <w:rFonts w:hint="eastAsia"/>
                <w:color w:val="0000FF"/>
                <w:sz w:val="18"/>
              </w:rPr>
              <w:t>）</w:t>
            </w:r>
          </w:p>
        </w:tc>
        <w:tc>
          <w:tcPr>
            <w:tcW w:w="1166" w:type="dxa"/>
            <w:vAlign w:val="center"/>
          </w:tcPr>
          <w:p w14:paraId="1933D98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86</w:t>
            </w:r>
            <w:r>
              <w:rPr>
                <w:rFonts w:hint="eastAsia"/>
                <w:color w:val="0000FF"/>
                <w:sz w:val="18"/>
              </w:rPr>
              <w:t>）</w:t>
            </w:r>
          </w:p>
        </w:tc>
        <w:tc>
          <w:tcPr>
            <w:tcW w:w="1261" w:type="dxa"/>
            <w:vAlign w:val="center"/>
          </w:tcPr>
          <w:p w14:paraId="752C955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87</w:t>
            </w:r>
            <w:r>
              <w:rPr>
                <w:rFonts w:hint="eastAsia"/>
                <w:color w:val="0000FF"/>
                <w:sz w:val="18"/>
              </w:rPr>
              <w:t>）</w:t>
            </w:r>
          </w:p>
        </w:tc>
        <w:tc>
          <w:tcPr>
            <w:tcW w:w="1261" w:type="dxa"/>
            <w:vAlign w:val="center"/>
          </w:tcPr>
          <w:p w14:paraId="4A6AE6A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88</w:t>
            </w:r>
            <w:r>
              <w:rPr>
                <w:rFonts w:hint="eastAsia"/>
                <w:color w:val="0000FF"/>
                <w:sz w:val="18"/>
              </w:rPr>
              <w:t>）</w:t>
            </w:r>
          </w:p>
        </w:tc>
        <w:tc>
          <w:tcPr>
            <w:tcW w:w="981" w:type="dxa"/>
          </w:tcPr>
          <w:p w14:paraId="021F74C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36</w:t>
            </w:r>
            <w:r>
              <w:rPr>
                <w:rFonts w:hint="eastAsia"/>
                <w:color w:val="0000FF"/>
                <w:sz w:val="18"/>
              </w:rPr>
              <w:t>）</w:t>
            </w:r>
          </w:p>
        </w:tc>
        <w:tc>
          <w:tcPr>
            <w:tcW w:w="1166" w:type="dxa"/>
            <w:vAlign w:val="center"/>
          </w:tcPr>
          <w:p w14:paraId="0BD0B80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89</w:t>
            </w:r>
            <w:r>
              <w:rPr>
                <w:rFonts w:hint="eastAsia"/>
                <w:color w:val="0000FF"/>
                <w:sz w:val="18"/>
              </w:rPr>
              <w:t>）</w:t>
            </w:r>
          </w:p>
        </w:tc>
      </w:tr>
      <w:tr w:rsidR="00000000" w14:paraId="1FA601F7" w14:textId="77777777">
        <w:trPr>
          <w:trHeight w:val="300"/>
        </w:trPr>
        <w:tc>
          <w:tcPr>
            <w:tcW w:w="2095" w:type="dxa"/>
            <w:vAlign w:val="center"/>
          </w:tcPr>
          <w:p w14:paraId="31505C2B" w14:textId="77777777" w:rsidR="00000000" w:rsidRDefault="007478C2">
            <w:pPr>
              <w:snapToGrid w:val="0"/>
              <w:ind w:firstLineChars="50" w:firstLine="120"/>
              <w:jc w:val="left"/>
              <w:rPr>
                <w:rFonts w:ascii="宋体" w:hAnsi="宋体"/>
                <w:sz w:val="24"/>
              </w:rPr>
            </w:pPr>
            <w:r>
              <w:rPr>
                <w:rFonts w:ascii="宋体" w:hAnsi="宋体" w:hint="eastAsia"/>
                <w:sz w:val="24"/>
              </w:rPr>
              <w:t>3.</w:t>
            </w:r>
            <w:r>
              <w:rPr>
                <w:rFonts w:ascii="宋体" w:hAnsi="宋体"/>
                <w:sz w:val="24"/>
              </w:rPr>
              <w:t>本期减少金额</w:t>
            </w:r>
          </w:p>
        </w:tc>
        <w:tc>
          <w:tcPr>
            <w:tcW w:w="1356" w:type="dxa"/>
            <w:vAlign w:val="center"/>
          </w:tcPr>
          <w:p w14:paraId="72EC9C1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90</w:t>
            </w:r>
            <w:r>
              <w:rPr>
                <w:rFonts w:hint="eastAsia"/>
                <w:color w:val="0000FF"/>
                <w:sz w:val="18"/>
              </w:rPr>
              <w:t>）</w:t>
            </w:r>
          </w:p>
        </w:tc>
        <w:tc>
          <w:tcPr>
            <w:tcW w:w="1166" w:type="dxa"/>
          </w:tcPr>
          <w:p w14:paraId="7A2DCAB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91</w:t>
            </w:r>
            <w:r>
              <w:rPr>
                <w:rFonts w:hint="eastAsia"/>
                <w:color w:val="0000FF"/>
                <w:sz w:val="18"/>
              </w:rPr>
              <w:t>）</w:t>
            </w:r>
          </w:p>
        </w:tc>
        <w:tc>
          <w:tcPr>
            <w:tcW w:w="1261" w:type="dxa"/>
          </w:tcPr>
          <w:p w14:paraId="49C7BC8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92</w:t>
            </w:r>
            <w:r>
              <w:rPr>
                <w:rFonts w:hint="eastAsia"/>
                <w:color w:val="0000FF"/>
                <w:sz w:val="18"/>
              </w:rPr>
              <w:t>）</w:t>
            </w:r>
          </w:p>
        </w:tc>
        <w:tc>
          <w:tcPr>
            <w:tcW w:w="1261" w:type="dxa"/>
          </w:tcPr>
          <w:p w14:paraId="0E9786D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93</w:t>
            </w:r>
            <w:r>
              <w:rPr>
                <w:rFonts w:hint="eastAsia"/>
                <w:color w:val="0000FF"/>
                <w:sz w:val="18"/>
              </w:rPr>
              <w:t>）</w:t>
            </w:r>
          </w:p>
        </w:tc>
        <w:tc>
          <w:tcPr>
            <w:tcW w:w="981" w:type="dxa"/>
          </w:tcPr>
          <w:p w14:paraId="661CC81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37</w:t>
            </w:r>
            <w:r>
              <w:rPr>
                <w:rFonts w:hint="eastAsia"/>
                <w:color w:val="0000FF"/>
                <w:sz w:val="18"/>
              </w:rPr>
              <w:t>）</w:t>
            </w:r>
          </w:p>
        </w:tc>
        <w:tc>
          <w:tcPr>
            <w:tcW w:w="1166" w:type="dxa"/>
            <w:vAlign w:val="center"/>
          </w:tcPr>
          <w:p w14:paraId="7935CA7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94</w:t>
            </w:r>
            <w:r>
              <w:rPr>
                <w:rFonts w:hint="eastAsia"/>
                <w:color w:val="0000FF"/>
                <w:sz w:val="18"/>
              </w:rPr>
              <w:t>）</w:t>
            </w:r>
          </w:p>
        </w:tc>
      </w:tr>
      <w:tr w:rsidR="00000000" w14:paraId="33936480" w14:textId="77777777">
        <w:trPr>
          <w:trHeight w:val="300"/>
        </w:trPr>
        <w:tc>
          <w:tcPr>
            <w:tcW w:w="2095" w:type="dxa"/>
            <w:vAlign w:val="center"/>
          </w:tcPr>
          <w:p w14:paraId="3EA63194" w14:textId="77777777" w:rsidR="00000000" w:rsidRDefault="007478C2">
            <w:pPr>
              <w:snapToGrid w:val="0"/>
              <w:ind w:firstLineChars="150" w:firstLine="360"/>
              <w:jc w:val="left"/>
              <w:rPr>
                <w:rFonts w:ascii="宋体" w:hAnsi="宋体"/>
                <w:sz w:val="24"/>
              </w:rPr>
            </w:pPr>
            <w:r>
              <w:rPr>
                <w:rFonts w:ascii="宋体" w:hAnsi="宋体"/>
                <w:sz w:val="24"/>
              </w:rPr>
              <w:t>处置或报废</w:t>
            </w:r>
          </w:p>
        </w:tc>
        <w:tc>
          <w:tcPr>
            <w:tcW w:w="1356" w:type="dxa"/>
          </w:tcPr>
          <w:p w14:paraId="08C8D43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95</w:t>
            </w:r>
            <w:r>
              <w:rPr>
                <w:rFonts w:hint="eastAsia"/>
                <w:color w:val="0000FF"/>
                <w:sz w:val="18"/>
              </w:rPr>
              <w:t>）</w:t>
            </w:r>
          </w:p>
        </w:tc>
        <w:tc>
          <w:tcPr>
            <w:tcW w:w="1166" w:type="dxa"/>
          </w:tcPr>
          <w:p w14:paraId="1B82B0A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96</w:t>
            </w:r>
            <w:r>
              <w:rPr>
                <w:rFonts w:hint="eastAsia"/>
                <w:color w:val="0000FF"/>
                <w:sz w:val="18"/>
              </w:rPr>
              <w:t>）</w:t>
            </w:r>
          </w:p>
        </w:tc>
        <w:tc>
          <w:tcPr>
            <w:tcW w:w="1261" w:type="dxa"/>
          </w:tcPr>
          <w:p w14:paraId="7FBED81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97</w:t>
            </w:r>
            <w:r>
              <w:rPr>
                <w:rFonts w:hint="eastAsia"/>
                <w:color w:val="0000FF"/>
                <w:sz w:val="18"/>
              </w:rPr>
              <w:t>）</w:t>
            </w:r>
          </w:p>
        </w:tc>
        <w:tc>
          <w:tcPr>
            <w:tcW w:w="1261" w:type="dxa"/>
          </w:tcPr>
          <w:p w14:paraId="5775E99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98</w:t>
            </w:r>
            <w:r>
              <w:rPr>
                <w:rFonts w:hint="eastAsia"/>
                <w:color w:val="0000FF"/>
                <w:sz w:val="18"/>
              </w:rPr>
              <w:t>）</w:t>
            </w:r>
          </w:p>
        </w:tc>
        <w:tc>
          <w:tcPr>
            <w:tcW w:w="981" w:type="dxa"/>
          </w:tcPr>
          <w:p w14:paraId="6190097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38</w:t>
            </w:r>
            <w:r>
              <w:rPr>
                <w:rFonts w:hint="eastAsia"/>
                <w:color w:val="0000FF"/>
                <w:sz w:val="18"/>
              </w:rPr>
              <w:t>）</w:t>
            </w:r>
          </w:p>
        </w:tc>
        <w:tc>
          <w:tcPr>
            <w:tcW w:w="1166" w:type="dxa"/>
            <w:vAlign w:val="center"/>
          </w:tcPr>
          <w:p w14:paraId="6DC82DD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99</w:t>
            </w:r>
            <w:r>
              <w:rPr>
                <w:rFonts w:hint="eastAsia"/>
                <w:color w:val="0000FF"/>
                <w:sz w:val="18"/>
              </w:rPr>
              <w:t>）</w:t>
            </w:r>
          </w:p>
        </w:tc>
      </w:tr>
      <w:tr w:rsidR="00000000" w14:paraId="57F9B0EE" w14:textId="77777777">
        <w:trPr>
          <w:trHeight w:val="300"/>
        </w:trPr>
        <w:tc>
          <w:tcPr>
            <w:tcW w:w="2095" w:type="dxa"/>
            <w:vAlign w:val="center"/>
          </w:tcPr>
          <w:p w14:paraId="388362C9" w14:textId="77777777" w:rsidR="00000000" w:rsidRDefault="007478C2">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4902</w:t>
            </w:r>
            <w:r>
              <w:rPr>
                <w:rFonts w:hint="eastAsia"/>
                <w:color w:val="0000FF"/>
                <w:sz w:val="18"/>
              </w:rPr>
              <w:t>）</w:t>
            </w:r>
          </w:p>
        </w:tc>
        <w:tc>
          <w:tcPr>
            <w:tcW w:w="1356" w:type="dxa"/>
            <w:vAlign w:val="center"/>
          </w:tcPr>
          <w:p w14:paraId="23717C2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4903</w:t>
            </w:r>
            <w:r>
              <w:rPr>
                <w:rFonts w:hint="eastAsia"/>
                <w:color w:val="0000FF"/>
                <w:sz w:val="18"/>
              </w:rPr>
              <w:t>）</w:t>
            </w:r>
          </w:p>
        </w:tc>
        <w:tc>
          <w:tcPr>
            <w:tcW w:w="1166" w:type="dxa"/>
          </w:tcPr>
          <w:p w14:paraId="53B4DAC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4904</w:t>
            </w:r>
            <w:r>
              <w:rPr>
                <w:rFonts w:hint="eastAsia"/>
                <w:color w:val="0000FF"/>
                <w:sz w:val="18"/>
              </w:rPr>
              <w:t>）</w:t>
            </w:r>
          </w:p>
        </w:tc>
        <w:tc>
          <w:tcPr>
            <w:tcW w:w="1261" w:type="dxa"/>
          </w:tcPr>
          <w:p w14:paraId="5C39F2B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4905</w:t>
            </w:r>
            <w:r>
              <w:rPr>
                <w:rFonts w:hint="eastAsia"/>
                <w:color w:val="0000FF"/>
                <w:sz w:val="18"/>
              </w:rPr>
              <w:t>）</w:t>
            </w:r>
          </w:p>
        </w:tc>
        <w:tc>
          <w:tcPr>
            <w:tcW w:w="1261" w:type="dxa"/>
          </w:tcPr>
          <w:p w14:paraId="36220C7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4906</w:t>
            </w:r>
            <w:r>
              <w:rPr>
                <w:rFonts w:hint="eastAsia"/>
                <w:color w:val="0000FF"/>
                <w:sz w:val="18"/>
              </w:rPr>
              <w:t>）</w:t>
            </w:r>
          </w:p>
        </w:tc>
        <w:tc>
          <w:tcPr>
            <w:tcW w:w="981" w:type="dxa"/>
          </w:tcPr>
          <w:p w14:paraId="5344CF8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4908</w:t>
            </w:r>
            <w:r>
              <w:rPr>
                <w:rFonts w:hint="eastAsia"/>
                <w:color w:val="0000FF"/>
                <w:sz w:val="18"/>
              </w:rPr>
              <w:t>）</w:t>
            </w:r>
          </w:p>
        </w:tc>
        <w:tc>
          <w:tcPr>
            <w:tcW w:w="1166" w:type="dxa"/>
          </w:tcPr>
          <w:p w14:paraId="11D94A0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4909</w:t>
            </w:r>
            <w:r>
              <w:rPr>
                <w:rFonts w:hint="eastAsia"/>
                <w:color w:val="0000FF"/>
                <w:sz w:val="18"/>
              </w:rPr>
              <w:t>）</w:t>
            </w:r>
          </w:p>
        </w:tc>
      </w:tr>
      <w:tr w:rsidR="00000000" w14:paraId="484A23D1" w14:textId="77777777">
        <w:trPr>
          <w:trHeight w:val="300"/>
        </w:trPr>
        <w:tc>
          <w:tcPr>
            <w:tcW w:w="2095" w:type="dxa"/>
            <w:vAlign w:val="center"/>
          </w:tcPr>
          <w:p w14:paraId="210571C1" w14:textId="77777777" w:rsidR="00000000" w:rsidRDefault="007478C2">
            <w:pPr>
              <w:snapToGrid w:val="0"/>
              <w:ind w:firstLineChars="150" w:firstLine="360"/>
              <w:jc w:val="left"/>
              <w:rPr>
                <w:rFonts w:ascii="宋体" w:hAnsi="宋体"/>
                <w:sz w:val="24"/>
              </w:rPr>
            </w:pPr>
            <w:r>
              <w:rPr>
                <w:rFonts w:ascii="宋体" w:hAnsi="宋体" w:hint="eastAsia"/>
                <w:sz w:val="24"/>
              </w:rPr>
              <w:t>其他原因</w:t>
            </w:r>
            <w:r>
              <w:rPr>
                <w:rFonts w:ascii="宋体" w:hAnsi="宋体"/>
                <w:sz w:val="24"/>
              </w:rPr>
              <w:t>减少</w:t>
            </w:r>
          </w:p>
        </w:tc>
        <w:tc>
          <w:tcPr>
            <w:tcW w:w="1356" w:type="dxa"/>
            <w:vAlign w:val="center"/>
          </w:tcPr>
          <w:p w14:paraId="68E9C40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4910</w:t>
            </w:r>
            <w:r>
              <w:rPr>
                <w:rFonts w:hint="eastAsia"/>
                <w:color w:val="0000FF"/>
                <w:sz w:val="18"/>
              </w:rPr>
              <w:t>）</w:t>
            </w:r>
          </w:p>
        </w:tc>
        <w:tc>
          <w:tcPr>
            <w:tcW w:w="1166" w:type="dxa"/>
          </w:tcPr>
          <w:p w14:paraId="6B12A60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4911</w:t>
            </w:r>
            <w:r>
              <w:rPr>
                <w:rFonts w:hint="eastAsia"/>
                <w:color w:val="0000FF"/>
                <w:sz w:val="18"/>
              </w:rPr>
              <w:t>）</w:t>
            </w:r>
          </w:p>
        </w:tc>
        <w:tc>
          <w:tcPr>
            <w:tcW w:w="1261" w:type="dxa"/>
          </w:tcPr>
          <w:p w14:paraId="4579023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4912</w:t>
            </w:r>
            <w:r>
              <w:rPr>
                <w:rFonts w:hint="eastAsia"/>
                <w:color w:val="0000FF"/>
                <w:sz w:val="18"/>
              </w:rPr>
              <w:t>）</w:t>
            </w:r>
          </w:p>
        </w:tc>
        <w:tc>
          <w:tcPr>
            <w:tcW w:w="1261" w:type="dxa"/>
          </w:tcPr>
          <w:p w14:paraId="4E56A22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4913</w:t>
            </w:r>
            <w:r>
              <w:rPr>
                <w:rFonts w:hint="eastAsia"/>
                <w:color w:val="0000FF"/>
                <w:sz w:val="18"/>
              </w:rPr>
              <w:t>）</w:t>
            </w:r>
          </w:p>
        </w:tc>
        <w:tc>
          <w:tcPr>
            <w:tcW w:w="981" w:type="dxa"/>
          </w:tcPr>
          <w:p w14:paraId="6C98093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39</w:t>
            </w:r>
            <w:r>
              <w:rPr>
                <w:rFonts w:hint="eastAsia"/>
                <w:color w:val="0000FF"/>
                <w:sz w:val="18"/>
              </w:rPr>
              <w:t>）</w:t>
            </w:r>
          </w:p>
        </w:tc>
        <w:tc>
          <w:tcPr>
            <w:tcW w:w="1166" w:type="dxa"/>
            <w:vAlign w:val="center"/>
          </w:tcPr>
          <w:p w14:paraId="1FA6424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4914</w:t>
            </w:r>
            <w:r>
              <w:rPr>
                <w:rFonts w:hint="eastAsia"/>
                <w:color w:val="0000FF"/>
                <w:sz w:val="18"/>
              </w:rPr>
              <w:t>）</w:t>
            </w:r>
          </w:p>
        </w:tc>
      </w:tr>
      <w:tr w:rsidR="00000000" w14:paraId="4BB4CCEB" w14:textId="77777777">
        <w:trPr>
          <w:trHeight w:val="300"/>
        </w:trPr>
        <w:tc>
          <w:tcPr>
            <w:tcW w:w="2095" w:type="dxa"/>
            <w:vAlign w:val="center"/>
          </w:tcPr>
          <w:p w14:paraId="5F4CEA55" w14:textId="77777777" w:rsidR="00000000" w:rsidRDefault="007478C2">
            <w:pPr>
              <w:snapToGrid w:val="0"/>
              <w:ind w:firstLineChars="50" w:firstLine="120"/>
              <w:jc w:val="left"/>
              <w:rPr>
                <w:rFonts w:ascii="宋体" w:hAnsi="宋体"/>
                <w:sz w:val="24"/>
              </w:rPr>
            </w:pPr>
            <w:r>
              <w:rPr>
                <w:rFonts w:ascii="宋体" w:hAnsi="宋体" w:hint="eastAsia"/>
                <w:sz w:val="24"/>
              </w:rPr>
              <w:t>4.</w:t>
            </w:r>
            <w:r>
              <w:rPr>
                <w:rFonts w:ascii="宋体" w:hAnsi="宋体"/>
                <w:sz w:val="24"/>
              </w:rPr>
              <w:t>期末余额</w:t>
            </w:r>
          </w:p>
        </w:tc>
        <w:tc>
          <w:tcPr>
            <w:tcW w:w="1356" w:type="dxa"/>
            <w:vAlign w:val="center"/>
          </w:tcPr>
          <w:p w14:paraId="24C69DD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55</w:t>
            </w:r>
            <w:r>
              <w:rPr>
                <w:rFonts w:hint="eastAsia"/>
                <w:color w:val="0000FF"/>
                <w:sz w:val="18"/>
              </w:rPr>
              <w:t>）</w:t>
            </w:r>
          </w:p>
        </w:tc>
        <w:tc>
          <w:tcPr>
            <w:tcW w:w="1166" w:type="dxa"/>
          </w:tcPr>
          <w:p w14:paraId="72A113B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56</w:t>
            </w:r>
            <w:r>
              <w:rPr>
                <w:rFonts w:hint="eastAsia"/>
                <w:color w:val="0000FF"/>
                <w:sz w:val="18"/>
              </w:rPr>
              <w:t>）</w:t>
            </w:r>
          </w:p>
        </w:tc>
        <w:tc>
          <w:tcPr>
            <w:tcW w:w="1261" w:type="dxa"/>
          </w:tcPr>
          <w:p w14:paraId="287E6DE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57</w:t>
            </w:r>
            <w:r>
              <w:rPr>
                <w:rFonts w:hint="eastAsia"/>
                <w:color w:val="0000FF"/>
                <w:sz w:val="18"/>
              </w:rPr>
              <w:t>）</w:t>
            </w:r>
          </w:p>
        </w:tc>
        <w:tc>
          <w:tcPr>
            <w:tcW w:w="1261" w:type="dxa"/>
          </w:tcPr>
          <w:p w14:paraId="154B450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58</w:t>
            </w:r>
            <w:r>
              <w:rPr>
                <w:rFonts w:hint="eastAsia"/>
                <w:color w:val="0000FF"/>
                <w:sz w:val="18"/>
              </w:rPr>
              <w:t>）</w:t>
            </w:r>
          </w:p>
        </w:tc>
        <w:tc>
          <w:tcPr>
            <w:tcW w:w="981" w:type="dxa"/>
          </w:tcPr>
          <w:p w14:paraId="03A519E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32</w:t>
            </w:r>
            <w:r>
              <w:rPr>
                <w:rFonts w:hint="eastAsia"/>
                <w:color w:val="0000FF"/>
                <w:sz w:val="18"/>
              </w:rPr>
              <w:t>）</w:t>
            </w:r>
          </w:p>
        </w:tc>
        <w:tc>
          <w:tcPr>
            <w:tcW w:w="1166" w:type="dxa"/>
            <w:vAlign w:val="center"/>
          </w:tcPr>
          <w:p w14:paraId="6FDEA6E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59</w:t>
            </w:r>
            <w:r>
              <w:rPr>
                <w:rFonts w:hint="eastAsia"/>
                <w:color w:val="0000FF"/>
                <w:sz w:val="18"/>
              </w:rPr>
              <w:t>）</w:t>
            </w:r>
          </w:p>
        </w:tc>
      </w:tr>
      <w:tr w:rsidR="00000000" w14:paraId="490D3CFB" w14:textId="77777777">
        <w:trPr>
          <w:trHeight w:val="300"/>
        </w:trPr>
        <w:tc>
          <w:tcPr>
            <w:tcW w:w="2095" w:type="dxa"/>
            <w:vAlign w:val="center"/>
          </w:tcPr>
          <w:p w14:paraId="722642C9" w14:textId="77777777" w:rsidR="00000000" w:rsidRDefault="007478C2">
            <w:pPr>
              <w:snapToGrid w:val="0"/>
              <w:ind w:firstLineChars="50" w:firstLine="120"/>
              <w:jc w:val="left"/>
              <w:rPr>
                <w:rFonts w:ascii="宋体" w:hAnsi="宋体"/>
                <w:sz w:val="24"/>
              </w:rPr>
            </w:pPr>
            <w:r>
              <w:rPr>
                <w:rFonts w:ascii="宋体" w:hAnsi="宋体" w:hint="eastAsia"/>
                <w:sz w:val="24"/>
              </w:rPr>
              <w:t>二</w:t>
            </w:r>
            <w:r>
              <w:rPr>
                <w:rFonts w:ascii="宋体" w:hAnsi="宋体"/>
                <w:sz w:val="24"/>
              </w:rPr>
              <w:t>、累计折旧</w:t>
            </w:r>
          </w:p>
        </w:tc>
        <w:tc>
          <w:tcPr>
            <w:tcW w:w="1356" w:type="dxa"/>
            <w:vAlign w:val="center"/>
          </w:tcPr>
          <w:p w14:paraId="40DD1D0B" w14:textId="77777777" w:rsidR="00000000" w:rsidRDefault="007478C2">
            <w:pPr>
              <w:tabs>
                <w:tab w:val="left" w:pos="196"/>
                <w:tab w:val="left" w:pos="426"/>
              </w:tabs>
              <w:snapToGrid w:val="0"/>
              <w:jc w:val="right"/>
              <w:rPr>
                <w:rFonts w:ascii="Arial Narrow" w:hAnsi="Arial Narrow"/>
                <w:sz w:val="24"/>
                <w:szCs w:val="24"/>
              </w:rPr>
            </w:pPr>
          </w:p>
        </w:tc>
        <w:tc>
          <w:tcPr>
            <w:tcW w:w="1166" w:type="dxa"/>
            <w:vAlign w:val="center"/>
          </w:tcPr>
          <w:p w14:paraId="7DB00AEE" w14:textId="77777777" w:rsidR="00000000" w:rsidRDefault="007478C2">
            <w:pPr>
              <w:tabs>
                <w:tab w:val="left" w:pos="196"/>
                <w:tab w:val="left" w:pos="426"/>
              </w:tabs>
              <w:snapToGrid w:val="0"/>
              <w:jc w:val="right"/>
              <w:rPr>
                <w:rFonts w:ascii="Arial Narrow" w:hAnsi="Arial Narrow"/>
                <w:sz w:val="24"/>
                <w:szCs w:val="24"/>
              </w:rPr>
            </w:pPr>
          </w:p>
        </w:tc>
        <w:tc>
          <w:tcPr>
            <w:tcW w:w="1261" w:type="dxa"/>
            <w:vAlign w:val="center"/>
          </w:tcPr>
          <w:p w14:paraId="65A047CA" w14:textId="77777777" w:rsidR="00000000" w:rsidRDefault="007478C2">
            <w:pPr>
              <w:tabs>
                <w:tab w:val="left" w:pos="196"/>
                <w:tab w:val="left" w:pos="426"/>
              </w:tabs>
              <w:snapToGrid w:val="0"/>
              <w:jc w:val="right"/>
              <w:rPr>
                <w:rFonts w:ascii="Arial Narrow" w:hAnsi="Arial Narrow"/>
                <w:sz w:val="24"/>
                <w:szCs w:val="24"/>
              </w:rPr>
            </w:pPr>
          </w:p>
        </w:tc>
        <w:tc>
          <w:tcPr>
            <w:tcW w:w="1261" w:type="dxa"/>
            <w:vAlign w:val="center"/>
          </w:tcPr>
          <w:p w14:paraId="50EF0FFC" w14:textId="77777777" w:rsidR="00000000" w:rsidRDefault="007478C2">
            <w:pPr>
              <w:tabs>
                <w:tab w:val="left" w:pos="196"/>
                <w:tab w:val="left" w:pos="426"/>
              </w:tabs>
              <w:snapToGrid w:val="0"/>
              <w:jc w:val="right"/>
              <w:rPr>
                <w:rFonts w:ascii="Arial Narrow" w:hAnsi="Arial Narrow"/>
                <w:sz w:val="24"/>
                <w:szCs w:val="24"/>
              </w:rPr>
            </w:pPr>
          </w:p>
        </w:tc>
        <w:tc>
          <w:tcPr>
            <w:tcW w:w="981" w:type="dxa"/>
          </w:tcPr>
          <w:p w14:paraId="7E451D32" w14:textId="77777777" w:rsidR="00000000" w:rsidRDefault="007478C2">
            <w:pPr>
              <w:tabs>
                <w:tab w:val="left" w:pos="196"/>
                <w:tab w:val="left" w:pos="426"/>
              </w:tabs>
              <w:snapToGrid w:val="0"/>
              <w:jc w:val="right"/>
              <w:rPr>
                <w:rFonts w:ascii="Arial Narrow" w:hAnsi="Arial Narrow"/>
                <w:sz w:val="24"/>
                <w:szCs w:val="24"/>
              </w:rPr>
            </w:pPr>
          </w:p>
        </w:tc>
        <w:tc>
          <w:tcPr>
            <w:tcW w:w="1166" w:type="dxa"/>
            <w:vAlign w:val="center"/>
          </w:tcPr>
          <w:p w14:paraId="3C7E0186" w14:textId="77777777" w:rsidR="00000000" w:rsidRDefault="007478C2">
            <w:pPr>
              <w:tabs>
                <w:tab w:val="left" w:pos="196"/>
                <w:tab w:val="left" w:pos="426"/>
              </w:tabs>
              <w:snapToGrid w:val="0"/>
              <w:jc w:val="right"/>
              <w:rPr>
                <w:rFonts w:ascii="Arial Narrow" w:hAnsi="Arial Narrow"/>
                <w:sz w:val="24"/>
                <w:szCs w:val="24"/>
              </w:rPr>
            </w:pPr>
          </w:p>
        </w:tc>
      </w:tr>
      <w:tr w:rsidR="00000000" w14:paraId="7CF93628" w14:textId="77777777">
        <w:trPr>
          <w:trHeight w:val="300"/>
        </w:trPr>
        <w:tc>
          <w:tcPr>
            <w:tcW w:w="2095" w:type="dxa"/>
            <w:vAlign w:val="center"/>
          </w:tcPr>
          <w:p w14:paraId="1BE95814" w14:textId="77777777" w:rsidR="00000000" w:rsidRDefault="007478C2">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356" w:type="dxa"/>
          </w:tcPr>
          <w:p w14:paraId="61E4CA8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4915</w:t>
            </w:r>
            <w:r>
              <w:rPr>
                <w:rFonts w:hint="eastAsia"/>
                <w:color w:val="0000FF"/>
                <w:sz w:val="18"/>
              </w:rPr>
              <w:t>）</w:t>
            </w:r>
          </w:p>
        </w:tc>
        <w:tc>
          <w:tcPr>
            <w:tcW w:w="1166" w:type="dxa"/>
          </w:tcPr>
          <w:p w14:paraId="2139D5D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4916</w:t>
            </w:r>
            <w:r>
              <w:rPr>
                <w:rFonts w:hint="eastAsia"/>
                <w:color w:val="0000FF"/>
                <w:sz w:val="18"/>
              </w:rPr>
              <w:t>）</w:t>
            </w:r>
          </w:p>
        </w:tc>
        <w:tc>
          <w:tcPr>
            <w:tcW w:w="1261" w:type="dxa"/>
          </w:tcPr>
          <w:p w14:paraId="42CE43B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4917</w:t>
            </w:r>
            <w:r>
              <w:rPr>
                <w:rFonts w:hint="eastAsia"/>
                <w:color w:val="0000FF"/>
                <w:sz w:val="18"/>
              </w:rPr>
              <w:t>）</w:t>
            </w:r>
          </w:p>
        </w:tc>
        <w:tc>
          <w:tcPr>
            <w:tcW w:w="1261" w:type="dxa"/>
          </w:tcPr>
          <w:p w14:paraId="7E07D74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4918</w:t>
            </w:r>
            <w:r>
              <w:rPr>
                <w:rFonts w:hint="eastAsia"/>
                <w:color w:val="0000FF"/>
                <w:sz w:val="18"/>
              </w:rPr>
              <w:t>）</w:t>
            </w:r>
          </w:p>
        </w:tc>
        <w:tc>
          <w:tcPr>
            <w:tcW w:w="981" w:type="dxa"/>
          </w:tcPr>
          <w:p w14:paraId="0DDADA4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40</w:t>
            </w:r>
            <w:r>
              <w:rPr>
                <w:rFonts w:hint="eastAsia"/>
                <w:color w:val="0000FF"/>
                <w:sz w:val="18"/>
              </w:rPr>
              <w:t>）</w:t>
            </w:r>
          </w:p>
        </w:tc>
        <w:tc>
          <w:tcPr>
            <w:tcW w:w="1166" w:type="dxa"/>
            <w:vAlign w:val="center"/>
          </w:tcPr>
          <w:p w14:paraId="1FF45F5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4919</w:t>
            </w:r>
            <w:r>
              <w:rPr>
                <w:rFonts w:hint="eastAsia"/>
                <w:color w:val="0000FF"/>
                <w:sz w:val="18"/>
              </w:rPr>
              <w:t>）</w:t>
            </w:r>
          </w:p>
        </w:tc>
      </w:tr>
      <w:tr w:rsidR="00000000" w14:paraId="036ECC05" w14:textId="77777777">
        <w:trPr>
          <w:trHeight w:val="300"/>
        </w:trPr>
        <w:tc>
          <w:tcPr>
            <w:tcW w:w="2095" w:type="dxa"/>
            <w:vAlign w:val="center"/>
          </w:tcPr>
          <w:p w14:paraId="7F9FA246" w14:textId="77777777" w:rsidR="00000000" w:rsidRDefault="007478C2">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356" w:type="dxa"/>
            <w:vAlign w:val="center"/>
          </w:tcPr>
          <w:p w14:paraId="2A21607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4920</w:t>
            </w:r>
            <w:r>
              <w:rPr>
                <w:rFonts w:hint="eastAsia"/>
                <w:color w:val="0000FF"/>
                <w:sz w:val="18"/>
              </w:rPr>
              <w:t>）</w:t>
            </w:r>
          </w:p>
        </w:tc>
        <w:tc>
          <w:tcPr>
            <w:tcW w:w="1166" w:type="dxa"/>
          </w:tcPr>
          <w:p w14:paraId="5D7EE45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4921</w:t>
            </w:r>
            <w:r>
              <w:rPr>
                <w:rFonts w:hint="eastAsia"/>
                <w:color w:val="0000FF"/>
                <w:sz w:val="18"/>
              </w:rPr>
              <w:t>）</w:t>
            </w:r>
          </w:p>
        </w:tc>
        <w:tc>
          <w:tcPr>
            <w:tcW w:w="1261" w:type="dxa"/>
          </w:tcPr>
          <w:p w14:paraId="680AA40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4922</w:t>
            </w:r>
            <w:r>
              <w:rPr>
                <w:rFonts w:hint="eastAsia"/>
                <w:color w:val="0000FF"/>
                <w:sz w:val="18"/>
              </w:rPr>
              <w:t>）</w:t>
            </w:r>
          </w:p>
        </w:tc>
        <w:tc>
          <w:tcPr>
            <w:tcW w:w="1261" w:type="dxa"/>
          </w:tcPr>
          <w:p w14:paraId="7B43E39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4923</w:t>
            </w:r>
            <w:r>
              <w:rPr>
                <w:rFonts w:hint="eastAsia"/>
                <w:color w:val="0000FF"/>
                <w:sz w:val="18"/>
              </w:rPr>
              <w:t>）</w:t>
            </w:r>
          </w:p>
        </w:tc>
        <w:tc>
          <w:tcPr>
            <w:tcW w:w="981" w:type="dxa"/>
          </w:tcPr>
          <w:p w14:paraId="767E9DB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41</w:t>
            </w:r>
            <w:r>
              <w:rPr>
                <w:rFonts w:hint="eastAsia"/>
                <w:color w:val="0000FF"/>
                <w:sz w:val="18"/>
              </w:rPr>
              <w:t>）</w:t>
            </w:r>
          </w:p>
        </w:tc>
        <w:tc>
          <w:tcPr>
            <w:tcW w:w="1166" w:type="dxa"/>
            <w:vAlign w:val="center"/>
          </w:tcPr>
          <w:p w14:paraId="7274BC7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4924</w:t>
            </w:r>
            <w:r>
              <w:rPr>
                <w:rFonts w:hint="eastAsia"/>
                <w:color w:val="0000FF"/>
                <w:sz w:val="18"/>
              </w:rPr>
              <w:t>）</w:t>
            </w:r>
          </w:p>
        </w:tc>
      </w:tr>
      <w:tr w:rsidR="00000000" w14:paraId="27623886" w14:textId="77777777">
        <w:trPr>
          <w:trHeight w:val="300"/>
        </w:trPr>
        <w:tc>
          <w:tcPr>
            <w:tcW w:w="2095" w:type="dxa"/>
            <w:vAlign w:val="center"/>
          </w:tcPr>
          <w:p w14:paraId="4C958481" w14:textId="77777777" w:rsidR="00000000" w:rsidRDefault="007478C2">
            <w:pPr>
              <w:snapToGrid w:val="0"/>
              <w:ind w:firstLineChars="150" w:firstLine="360"/>
              <w:jc w:val="left"/>
              <w:rPr>
                <w:rFonts w:ascii="宋体" w:hAnsi="宋体"/>
                <w:sz w:val="24"/>
              </w:rPr>
            </w:pPr>
            <w:r>
              <w:rPr>
                <w:rFonts w:ascii="宋体" w:hAnsi="宋体" w:hint="eastAsia"/>
                <w:sz w:val="24"/>
              </w:rPr>
              <w:t>本期计提</w:t>
            </w:r>
          </w:p>
        </w:tc>
        <w:tc>
          <w:tcPr>
            <w:tcW w:w="1356" w:type="dxa"/>
          </w:tcPr>
          <w:p w14:paraId="1F09148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4925</w:t>
            </w:r>
            <w:r>
              <w:rPr>
                <w:rFonts w:hint="eastAsia"/>
                <w:color w:val="0000FF"/>
                <w:sz w:val="18"/>
              </w:rPr>
              <w:t>）</w:t>
            </w:r>
          </w:p>
        </w:tc>
        <w:tc>
          <w:tcPr>
            <w:tcW w:w="1166" w:type="dxa"/>
          </w:tcPr>
          <w:p w14:paraId="3A65DD8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4926</w:t>
            </w:r>
            <w:r>
              <w:rPr>
                <w:rFonts w:hint="eastAsia"/>
                <w:color w:val="0000FF"/>
                <w:sz w:val="18"/>
              </w:rPr>
              <w:t>）</w:t>
            </w:r>
          </w:p>
        </w:tc>
        <w:tc>
          <w:tcPr>
            <w:tcW w:w="1261" w:type="dxa"/>
          </w:tcPr>
          <w:p w14:paraId="70EF82D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4927</w:t>
            </w:r>
            <w:r>
              <w:rPr>
                <w:rFonts w:hint="eastAsia"/>
                <w:color w:val="0000FF"/>
                <w:sz w:val="18"/>
              </w:rPr>
              <w:t>）</w:t>
            </w:r>
          </w:p>
        </w:tc>
        <w:tc>
          <w:tcPr>
            <w:tcW w:w="1261" w:type="dxa"/>
          </w:tcPr>
          <w:p w14:paraId="2F7C52C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4928</w:t>
            </w:r>
            <w:r>
              <w:rPr>
                <w:rFonts w:hint="eastAsia"/>
                <w:color w:val="0000FF"/>
                <w:sz w:val="18"/>
              </w:rPr>
              <w:t>）</w:t>
            </w:r>
          </w:p>
        </w:tc>
        <w:tc>
          <w:tcPr>
            <w:tcW w:w="981" w:type="dxa"/>
          </w:tcPr>
          <w:p w14:paraId="4F810EF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42</w:t>
            </w:r>
            <w:r>
              <w:rPr>
                <w:rFonts w:hint="eastAsia"/>
                <w:color w:val="0000FF"/>
                <w:sz w:val="18"/>
              </w:rPr>
              <w:t>）</w:t>
            </w:r>
          </w:p>
        </w:tc>
        <w:tc>
          <w:tcPr>
            <w:tcW w:w="1166" w:type="dxa"/>
            <w:vAlign w:val="center"/>
          </w:tcPr>
          <w:p w14:paraId="2528C03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4929</w:t>
            </w:r>
            <w:r>
              <w:rPr>
                <w:rFonts w:hint="eastAsia"/>
                <w:color w:val="0000FF"/>
                <w:sz w:val="18"/>
              </w:rPr>
              <w:t>）</w:t>
            </w:r>
          </w:p>
        </w:tc>
      </w:tr>
      <w:tr w:rsidR="00000000" w14:paraId="04398C39" w14:textId="77777777">
        <w:trPr>
          <w:trHeight w:val="300"/>
        </w:trPr>
        <w:tc>
          <w:tcPr>
            <w:tcW w:w="2095" w:type="dxa"/>
            <w:vAlign w:val="center"/>
          </w:tcPr>
          <w:p w14:paraId="7E1F37E7" w14:textId="77777777" w:rsidR="00000000" w:rsidRDefault="007478C2">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4932</w:t>
            </w:r>
            <w:r>
              <w:rPr>
                <w:rFonts w:hint="eastAsia"/>
                <w:color w:val="0000FF"/>
                <w:sz w:val="18"/>
              </w:rPr>
              <w:t>）</w:t>
            </w:r>
          </w:p>
        </w:tc>
        <w:tc>
          <w:tcPr>
            <w:tcW w:w="1356" w:type="dxa"/>
          </w:tcPr>
          <w:p w14:paraId="0EB0A73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4933</w:t>
            </w:r>
            <w:r>
              <w:rPr>
                <w:rFonts w:hint="eastAsia"/>
                <w:color w:val="0000FF"/>
                <w:sz w:val="18"/>
              </w:rPr>
              <w:t>）</w:t>
            </w:r>
          </w:p>
        </w:tc>
        <w:tc>
          <w:tcPr>
            <w:tcW w:w="1166" w:type="dxa"/>
          </w:tcPr>
          <w:p w14:paraId="2A0B73B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4934</w:t>
            </w:r>
            <w:r>
              <w:rPr>
                <w:rFonts w:hint="eastAsia"/>
                <w:color w:val="0000FF"/>
                <w:sz w:val="18"/>
              </w:rPr>
              <w:t>）</w:t>
            </w:r>
          </w:p>
        </w:tc>
        <w:tc>
          <w:tcPr>
            <w:tcW w:w="1261" w:type="dxa"/>
          </w:tcPr>
          <w:p w14:paraId="14624C8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4935</w:t>
            </w:r>
            <w:r>
              <w:rPr>
                <w:rFonts w:hint="eastAsia"/>
                <w:color w:val="0000FF"/>
                <w:sz w:val="18"/>
              </w:rPr>
              <w:t>）</w:t>
            </w:r>
          </w:p>
        </w:tc>
        <w:tc>
          <w:tcPr>
            <w:tcW w:w="1261" w:type="dxa"/>
          </w:tcPr>
          <w:p w14:paraId="1A1EC13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4936</w:t>
            </w:r>
            <w:r>
              <w:rPr>
                <w:rFonts w:hint="eastAsia"/>
                <w:color w:val="0000FF"/>
                <w:sz w:val="18"/>
              </w:rPr>
              <w:t>）</w:t>
            </w:r>
          </w:p>
        </w:tc>
        <w:tc>
          <w:tcPr>
            <w:tcW w:w="981" w:type="dxa"/>
          </w:tcPr>
          <w:p w14:paraId="28E7439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4938</w:t>
            </w:r>
            <w:r>
              <w:rPr>
                <w:rFonts w:hint="eastAsia"/>
                <w:color w:val="0000FF"/>
                <w:sz w:val="18"/>
              </w:rPr>
              <w:t>）</w:t>
            </w:r>
          </w:p>
        </w:tc>
        <w:tc>
          <w:tcPr>
            <w:tcW w:w="1166" w:type="dxa"/>
          </w:tcPr>
          <w:p w14:paraId="4B18747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4939</w:t>
            </w:r>
            <w:r>
              <w:rPr>
                <w:rFonts w:hint="eastAsia"/>
                <w:color w:val="0000FF"/>
                <w:sz w:val="18"/>
              </w:rPr>
              <w:t>）</w:t>
            </w:r>
          </w:p>
        </w:tc>
      </w:tr>
      <w:tr w:rsidR="00000000" w14:paraId="46676996" w14:textId="77777777">
        <w:trPr>
          <w:trHeight w:val="300"/>
        </w:trPr>
        <w:tc>
          <w:tcPr>
            <w:tcW w:w="2095" w:type="dxa"/>
            <w:vAlign w:val="center"/>
          </w:tcPr>
          <w:p w14:paraId="2EC50BA6" w14:textId="77777777" w:rsidR="00000000" w:rsidRDefault="007478C2">
            <w:pPr>
              <w:snapToGrid w:val="0"/>
              <w:ind w:firstLineChars="150" w:firstLine="360"/>
              <w:jc w:val="left"/>
              <w:rPr>
                <w:rFonts w:ascii="宋体" w:hAnsi="宋体"/>
                <w:sz w:val="24"/>
              </w:rPr>
            </w:pPr>
            <w:r>
              <w:rPr>
                <w:rFonts w:ascii="宋体" w:hAnsi="宋体" w:hint="eastAsia"/>
                <w:sz w:val="24"/>
              </w:rPr>
              <w:t>其他原因增加</w:t>
            </w:r>
          </w:p>
        </w:tc>
        <w:tc>
          <w:tcPr>
            <w:tcW w:w="1356" w:type="dxa"/>
            <w:vAlign w:val="center"/>
          </w:tcPr>
          <w:p w14:paraId="585CA7D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4940</w:t>
            </w:r>
            <w:r>
              <w:rPr>
                <w:rFonts w:hint="eastAsia"/>
                <w:color w:val="0000FF"/>
                <w:sz w:val="18"/>
              </w:rPr>
              <w:t>）</w:t>
            </w:r>
          </w:p>
        </w:tc>
        <w:tc>
          <w:tcPr>
            <w:tcW w:w="1166" w:type="dxa"/>
            <w:vAlign w:val="center"/>
          </w:tcPr>
          <w:p w14:paraId="759F8FF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4941</w:t>
            </w:r>
            <w:r>
              <w:rPr>
                <w:rFonts w:hint="eastAsia"/>
                <w:color w:val="0000FF"/>
                <w:sz w:val="18"/>
              </w:rPr>
              <w:t>）</w:t>
            </w:r>
          </w:p>
        </w:tc>
        <w:tc>
          <w:tcPr>
            <w:tcW w:w="1261" w:type="dxa"/>
          </w:tcPr>
          <w:p w14:paraId="0563AF2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49422</w:t>
            </w:r>
            <w:r>
              <w:rPr>
                <w:rFonts w:hint="eastAsia"/>
                <w:color w:val="0000FF"/>
                <w:sz w:val="18"/>
              </w:rPr>
              <w:t>）</w:t>
            </w:r>
          </w:p>
        </w:tc>
        <w:tc>
          <w:tcPr>
            <w:tcW w:w="1261" w:type="dxa"/>
          </w:tcPr>
          <w:p w14:paraId="5C4462A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4943</w:t>
            </w:r>
            <w:r>
              <w:rPr>
                <w:rFonts w:hint="eastAsia"/>
                <w:color w:val="0000FF"/>
                <w:sz w:val="18"/>
              </w:rPr>
              <w:t>）</w:t>
            </w:r>
          </w:p>
        </w:tc>
        <w:tc>
          <w:tcPr>
            <w:tcW w:w="981" w:type="dxa"/>
          </w:tcPr>
          <w:p w14:paraId="4688C26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43</w:t>
            </w:r>
            <w:r>
              <w:rPr>
                <w:rFonts w:hint="eastAsia"/>
                <w:color w:val="0000FF"/>
                <w:sz w:val="18"/>
              </w:rPr>
              <w:t>）</w:t>
            </w:r>
          </w:p>
        </w:tc>
        <w:tc>
          <w:tcPr>
            <w:tcW w:w="1166" w:type="dxa"/>
            <w:vAlign w:val="center"/>
          </w:tcPr>
          <w:p w14:paraId="0796FCA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4944</w:t>
            </w:r>
            <w:r>
              <w:rPr>
                <w:rFonts w:hint="eastAsia"/>
                <w:color w:val="0000FF"/>
                <w:sz w:val="18"/>
              </w:rPr>
              <w:t>）</w:t>
            </w:r>
          </w:p>
        </w:tc>
      </w:tr>
      <w:tr w:rsidR="00000000" w14:paraId="39AEB011" w14:textId="77777777">
        <w:trPr>
          <w:trHeight w:val="300"/>
        </w:trPr>
        <w:tc>
          <w:tcPr>
            <w:tcW w:w="2095" w:type="dxa"/>
            <w:vAlign w:val="center"/>
          </w:tcPr>
          <w:p w14:paraId="084A6DF2" w14:textId="77777777" w:rsidR="00000000" w:rsidRDefault="007478C2">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356" w:type="dxa"/>
          </w:tcPr>
          <w:p w14:paraId="2A68973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4945</w:t>
            </w:r>
            <w:r>
              <w:rPr>
                <w:rFonts w:hint="eastAsia"/>
                <w:color w:val="0000FF"/>
                <w:sz w:val="18"/>
              </w:rPr>
              <w:t>）</w:t>
            </w:r>
          </w:p>
        </w:tc>
        <w:tc>
          <w:tcPr>
            <w:tcW w:w="1166" w:type="dxa"/>
          </w:tcPr>
          <w:p w14:paraId="097DB23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4946</w:t>
            </w:r>
            <w:r>
              <w:rPr>
                <w:rFonts w:hint="eastAsia"/>
                <w:color w:val="0000FF"/>
                <w:sz w:val="18"/>
              </w:rPr>
              <w:t>）</w:t>
            </w:r>
          </w:p>
        </w:tc>
        <w:tc>
          <w:tcPr>
            <w:tcW w:w="1261" w:type="dxa"/>
          </w:tcPr>
          <w:p w14:paraId="362B637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4947</w:t>
            </w:r>
            <w:r>
              <w:rPr>
                <w:rFonts w:hint="eastAsia"/>
                <w:color w:val="0000FF"/>
                <w:sz w:val="18"/>
              </w:rPr>
              <w:t>）</w:t>
            </w:r>
          </w:p>
        </w:tc>
        <w:tc>
          <w:tcPr>
            <w:tcW w:w="1261" w:type="dxa"/>
          </w:tcPr>
          <w:p w14:paraId="3992B00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4948</w:t>
            </w:r>
            <w:r>
              <w:rPr>
                <w:rFonts w:hint="eastAsia"/>
                <w:color w:val="0000FF"/>
                <w:sz w:val="18"/>
              </w:rPr>
              <w:t>）</w:t>
            </w:r>
          </w:p>
        </w:tc>
        <w:tc>
          <w:tcPr>
            <w:tcW w:w="981" w:type="dxa"/>
          </w:tcPr>
          <w:p w14:paraId="4B76FAE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44</w:t>
            </w:r>
            <w:r>
              <w:rPr>
                <w:rFonts w:hint="eastAsia"/>
                <w:color w:val="0000FF"/>
                <w:sz w:val="18"/>
              </w:rPr>
              <w:t>）</w:t>
            </w:r>
          </w:p>
        </w:tc>
        <w:tc>
          <w:tcPr>
            <w:tcW w:w="1166" w:type="dxa"/>
            <w:vAlign w:val="center"/>
          </w:tcPr>
          <w:p w14:paraId="2E84DA1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4949</w:t>
            </w:r>
            <w:r>
              <w:rPr>
                <w:rFonts w:hint="eastAsia"/>
                <w:color w:val="0000FF"/>
                <w:sz w:val="18"/>
              </w:rPr>
              <w:t>）</w:t>
            </w:r>
          </w:p>
        </w:tc>
      </w:tr>
      <w:tr w:rsidR="00000000" w14:paraId="7E66CA00" w14:textId="77777777">
        <w:trPr>
          <w:trHeight w:val="300"/>
        </w:trPr>
        <w:tc>
          <w:tcPr>
            <w:tcW w:w="2095" w:type="dxa"/>
            <w:vAlign w:val="center"/>
          </w:tcPr>
          <w:p w14:paraId="7DA5599C" w14:textId="77777777" w:rsidR="00000000" w:rsidRDefault="007478C2">
            <w:pPr>
              <w:snapToGrid w:val="0"/>
              <w:ind w:firstLineChars="150" w:firstLine="360"/>
              <w:jc w:val="left"/>
              <w:rPr>
                <w:rFonts w:ascii="宋体" w:hAnsi="宋体"/>
                <w:sz w:val="24"/>
              </w:rPr>
            </w:pPr>
            <w:r>
              <w:rPr>
                <w:rFonts w:ascii="宋体" w:hAnsi="宋体"/>
                <w:sz w:val="24"/>
              </w:rPr>
              <w:t>处置或报废</w:t>
            </w:r>
          </w:p>
        </w:tc>
        <w:tc>
          <w:tcPr>
            <w:tcW w:w="1356" w:type="dxa"/>
            <w:vAlign w:val="center"/>
          </w:tcPr>
          <w:p w14:paraId="4B6BA2E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4950</w:t>
            </w:r>
            <w:r>
              <w:rPr>
                <w:rFonts w:hint="eastAsia"/>
                <w:color w:val="0000FF"/>
                <w:sz w:val="18"/>
              </w:rPr>
              <w:t>）</w:t>
            </w:r>
          </w:p>
        </w:tc>
        <w:tc>
          <w:tcPr>
            <w:tcW w:w="1166" w:type="dxa"/>
          </w:tcPr>
          <w:p w14:paraId="7B55E4E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4951</w:t>
            </w:r>
            <w:r>
              <w:rPr>
                <w:rFonts w:hint="eastAsia"/>
                <w:color w:val="0000FF"/>
                <w:sz w:val="18"/>
              </w:rPr>
              <w:t>）</w:t>
            </w:r>
          </w:p>
        </w:tc>
        <w:tc>
          <w:tcPr>
            <w:tcW w:w="1261" w:type="dxa"/>
          </w:tcPr>
          <w:p w14:paraId="293BD32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4952</w:t>
            </w:r>
            <w:r>
              <w:rPr>
                <w:rFonts w:hint="eastAsia"/>
                <w:color w:val="0000FF"/>
                <w:sz w:val="18"/>
              </w:rPr>
              <w:t>）</w:t>
            </w:r>
          </w:p>
        </w:tc>
        <w:tc>
          <w:tcPr>
            <w:tcW w:w="1261" w:type="dxa"/>
          </w:tcPr>
          <w:p w14:paraId="7720599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4953</w:t>
            </w:r>
            <w:r>
              <w:rPr>
                <w:rFonts w:hint="eastAsia"/>
                <w:color w:val="0000FF"/>
                <w:sz w:val="18"/>
              </w:rPr>
              <w:t>）</w:t>
            </w:r>
          </w:p>
        </w:tc>
        <w:tc>
          <w:tcPr>
            <w:tcW w:w="981" w:type="dxa"/>
          </w:tcPr>
          <w:p w14:paraId="2F1A725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45</w:t>
            </w:r>
            <w:r>
              <w:rPr>
                <w:rFonts w:hint="eastAsia"/>
                <w:color w:val="0000FF"/>
                <w:sz w:val="18"/>
              </w:rPr>
              <w:t>）</w:t>
            </w:r>
          </w:p>
        </w:tc>
        <w:tc>
          <w:tcPr>
            <w:tcW w:w="1166" w:type="dxa"/>
            <w:vAlign w:val="center"/>
          </w:tcPr>
          <w:p w14:paraId="24A238B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4954</w:t>
            </w:r>
            <w:r>
              <w:rPr>
                <w:rFonts w:hint="eastAsia"/>
                <w:color w:val="0000FF"/>
                <w:sz w:val="18"/>
              </w:rPr>
              <w:t>）</w:t>
            </w:r>
          </w:p>
        </w:tc>
      </w:tr>
      <w:tr w:rsidR="00000000" w14:paraId="714F9A48" w14:textId="77777777">
        <w:trPr>
          <w:trHeight w:val="300"/>
        </w:trPr>
        <w:tc>
          <w:tcPr>
            <w:tcW w:w="2095" w:type="dxa"/>
            <w:vAlign w:val="center"/>
          </w:tcPr>
          <w:p w14:paraId="48605610" w14:textId="77777777" w:rsidR="00000000" w:rsidRDefault="007478C2">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4957</w:t>
            </w:r>
            <w:r>
              <w:rPr>
                <w:rFonts w:hint="eastAsia"/>
                <w:color w:val="0000FF"/>
                <w:sz w:val="18"/>
              </w:rPr>
              <w:t>）</w:t>
            </w:r>
          </w:p>
        </w:tc>
        <w:tc>
          <w:tcPr>
            <w:tcW w:w="1356" w:type="dxa"/>
          </w:tcPr>
          <w:p w14:paraId="32D28B9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4958</w:t>
            </w:r>
            <w:r>
              <w:rPr>
                <w:rFonts w:hint="eastAsia"/>
                <w:color w:val="0000FF"/>
                <w:sz w:val="18"/>
              </w:rPr>
              <w:t>）</w:t>
            </w:r>
          </w:p>
        </w:tc>
        <w:tc>
          <w:tcPr>
            <w:tcW w:w="1166" w:type="dxa"/>
          </w:tcPr>
          <w:p w14:paraId="5241E94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4959</w:t>
            </w:r>
            <w:r>
              <w:rPr>
                <w:rFonts w:hint="eastAsia"/>
                <w:color w:val="0000FF"/>
                <w:sz w:val="18"/>
              </w:rPr>
              <w:t>）</w:t>
            </w:r>
          </w:p>
        </w:tc>
        <w:tc>
          <w:tcPr>
            <w:tcW w:w="1261" w:type="dxa"/>
          </w:tcPr>
          <w:p w14:paraId="459F6FA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4960</w:t>
            </w:r>
            <w:r>
              <w:rPr>
                <w:rFonts w:hint="eastAsia"/>
                <w:color w:val="0000FF"/>
                <w:sz w:val="18"/>
              </w:rPr>
              <w:t>）</w:t>
            </w:r>
          </w:p>
        </w:tc>
        <w:tc>
          <w:tcPr>
            <w:tcW w:w="1261" w:type="dxa"/>
          </w:tcPr>
          <w:p w14:paraId="108B6D9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4961</w:t>
            </w:r>
            <w:r>
              <w:rPr>
                <w:rFonts w:hint="eastAsia"/>
                <w:color w:val="0000FF"/>
                <w:sz w:val="18"/>
              </w:rPr>
              <w:t>）</w:t>
            </w:r>
          </w:p>
        </w:tc>
        <w:tc>
          <w:tcPr>
            <w:tcW w:w="981" w:type="dxa"/>
          </w:tcPr>
          <w:p w14:paraId="4FF78FA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4963</w:t>
            </w:r>
            <w:r>
              <w:rPr>
                <w:rFonts w:hint="eastAsia"/>
                <w:color w:val="0000FF"/>
                <w:sz w:val="18"/>
              </w:rPr>
              <w:t>）</w:t>
            </w:r>
          </w:p>
        </w:tc>
        <w:tc>
          <w:tcPr>
            <w:tcW w:w="1166" w:type="dxa"/>
          </w:tcPr>
          <w:p w14:paraId="674F893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4964</w:t>
            </w:r>
            <w:r>
              <w:rPr>
                <w:rFonts w:hint="eastAsia"/>
                <w:color w:val="0000FF"/>
                <w:sz w:val="18"/>
              </w:rPr>
              <w:t>）</w:t>
            </w:r>
          </w:p>
        </w:tc>
      </w:tr>
      <w:tr w:rsidR="00000000" w14:paraId="3A843855" w14:textId="77777777">
        <w:trPr>
          <w:trHeight w:val="300"/>
        </w:trPr>
        <w:tc>
          <w:tcPr>
            <w:tcW w:w="2095" w:type="dxa"/>
            <w:vAlign w:val="center"/>
          </w:tcPr>
          <w:p w14:paraId="15DEA8CE" w14:textId="77777777" w:rsidR="00000000" w:rsidRDefault="007478C2">
            <w:pPr>
              <w:snapToGrid w:val="0"/>
              <w:ind w:firstLineChars="150" w:firstLine="360"/>
              <w:jc w:val="left"/>
              <w:rPr>
                <w:rFonts w:ascii="宋体" w:hAnsi="宋体"/>
                <w:sz w:val="24"/>
              </w:rPr>
            </w:pPr>
            <w:r>
              <w:rPr>
                <w:rFonts w:ascii="宋体" w:hAnsi="宋体" w:hint="eastAsia"/>
                <w:sz w:val="24"/>
              </w:rPr>
              <w:t>其他原因</w:t>
            </w:r>
            <w:r>
              <w:rPr>
                <w:rFonts w:ascii="宋体" w:hAnsi="宋体"/>
                <w:sz w:val="24"/>
              </w:rPr>
              <w:t>减少</w:t>
            </w:r>
          </w:p>
        </w:tc>
        <w:tc>
          <w:tcPr>
            <w:tcW w:w="1356" w:type="dxa"/>
          </w:tcPr>
          <w:p w14:paraId="19FEA90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4965</w:t>
            </w:r>
            <w:r>
              <w:rPr>
                <w:rFonts w:hint="eastAsia"/>
                <w:color w:val="0000FF"/>
                <w:sz w:val="18"/>
              </w:rPr>
              <w:t>）</w:t>
            </w:r>
          </w:p>
        </w:tc>
        <w:tc>
          <w:tcPr>
            <w:tcW w:w="1166" w:type="dxa"/>
          </w:tcPr>
          <w:p w14:paraId="59A6276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4966</w:t>
            </w:r>
            <w:r>
              <w:rPr>
                <w:rFonts w:hint="eastAsia"/>
                <w:color w:val="0000FF"/>
                <w:sz w:val="18"/>
              </w:rPr>
              <w:t>）</w:t>
            </w:r>
          </w:p>
        </w:tc>
        <w:tc>
          <w:tcPr>
            <w:tcW w:w="1261" w:type="dxa"/>
          </w:tcPr>
          <w:p w14:paraId="5641D84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4967</w:t>
            </w:r>
            <w:r>
              <w:rPr>
                <w:rFonts w:hint="eastAsia"/>
                <w:color w:val="0000FF"/>
                <w:sz w:val="18"/>
              </w:rPr>
              <w:t>）</w:t>
            </w:r>
          </w:p>
        </w:tc>
        <w:tc>
          <w:tcPr>
            <w:tcW w:w="1261" w:type="dxa"/>
          </w:tcPr>
          <w:p w14:paraId="371226E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4968</w:t>
            </w:r>
            <w:r>
              <w:rPr>
                <w:rFonts w:hint="eastAsia"/>
                <w:color w:val="0000FF"/>
                <w:sz w:val="18"/>
              </w:rPr>
              <w:t>）</w:t>
            </w:r>
          </w:p>
        </w:tc>
        <w:tc>
          <w:tcPr>
            <w:tcW w:w="981" w:type="dxa"/>
          </w:tcPr>
          <w:p w14:paraId="4E6B5E5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46</w:t>
            </w:r>
            <w:r>
              <w:rPr>
                <w:rFonts w:hint="eastAsia"/>
                <w:color w:val="0000FF"/>
                <w:sz w:val="18"/>
              </w:rPr>
              <w:t>）</w:t>
            </w:r>
          </w:p>
        </w:tc>
        <w:tc>
          <w:tcPr>
            <w:tcW w:w="1166" w:type="dxa"/>
            <w:vAlign w:val="center"/>
          </w:tcPr>
          <w:p w14:paraId="080ECAB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4969</w:t>
            </w:r>
            <w:r>
              <w:rPr>
                <w:rFonts w:hint="eastAsia"/>
                <w:color w:val="0000FF"/>
                <w:sz w:val="18"/>
              </w:rPr>
              <w:t>）</w:t>
            </w:r>
          </w:p>
        </w:tc>
      </w:tr>
      <w:tr w:rsidR="00000000" w14:paraId="753A5A53" w14:textId="77777777">
        <w:trPr>
          <w:trHeight w:val="300"/>
        </w:trPr>
        <w:tc>
          <w:tcPr>
            <w:tcW w:w="2095" w:type="dxa"/>
            <w:vAlign w:val="center"/>
          </w:tcPr>
          <w:p w14:paraId="7D71EAE5" w14:textId="77777777" w:rsidR="00000000" w:rsidRDefault="007478C2">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356" w:type="dxa"/>
          </w:tcPr>
          <w:p w14:paraId="164D411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4915</w:t>
            </w:r>
            <w:r>
              <w:rPr>
                <w:rFonts w:hint="eastAsia"/>
                <w:color w:val="0000FF"/>
                <w:sz w:val="18"/>
              </w:rPr>
              <w:t>）</w:t>
            </w:r>
          </w:p>
        </w:tc>
        <w:tc>
          <w:tcPr>
            <w:tcW w:w="1166" w:type="dxa"/>
          </w:tcPr>
          <w:p w14:paraId="2CC7BAF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4916</w:t>
            </w:r>
            <w:r>
              <w:rPr>
                <w:rFonts w:hint="eastAsia"/>
                <w:color w:val="0000FF"/>
                <w:sz w:val="18"/>
              </w:rPr>
              <w:t>）</w:t>
            </w:r>
          </w:p>
        </w:tc>
        <w:tc>
          <w:tcPr>
            <w:tcW w:w="1261" w:type="dxa"/>
          </w:tcPr>
          <w:p w14:paraId="055D8AB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4917</w:t>
            </w:r>
            <w:r>
              <w:rPr>
                <w:rFonts w:hint="eastAsia"/>
                <w:color w:val="0000FF"/>
                <w:sz w:val="18"/>
              </w:rPr>
              <w:t>）</w:t>
            </w:r>
          </w:p>
        </w:tc>
        <w:tc>
          <w:tcPr>
            <w:tcW w:w="1261" w:type="dxa"/>
          </w:tcPr>
          <w:p w14:paraId="709FBCF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4918</w:t>
            </w:r>
            <w:r>
              <w:rPr>
                <w:rFonts w:hint="eastAsia"/>
                <w:color w:val="0000FF"/>
                <w:sz w:val="18"/>
              </w:rPr>
              <w:t>）</w:t>
            </w:r>
          </w:p>
        </w:tc>
        <w:tc>
          <w:tcPr>
            <w:tcW w:w="981" w:type="dxa"/>
          </w:tcPr>
          <w:p w14:paraId="3B22115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40</w:t>
            </w:r>
            <w:r>
              <w:rPr>
                <w:rFonts w:hint="eastAsia"/>
                <w:color w:val="0000FF"/>
                <w:sz w:val="18"/>
              </w:rPr>
              <w:t>）</w:t>
            </w:r>
          </w:p>
        </w:tc>
        <w:tc>
          <w:tcPr>
            <w:tcW w:w="1166" w:type="dxa"/>
            <w:vAlign w:val="center"/>
          </w:tcPr>
          <w:p w14:paraId="24FF67B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4919</w:t>
            </w:r>
            <w:r>
              <w:rPr>
                <w:rFonts w:hint="eastAsia"/>
                <w:color w:val="0000FF"/>
                <w:sz w:val="18"/>
              </w:rPr>
              <w:t>）</w:t>
            </w:r>
          </w:p>
        </w:tc>
      </w:tr>
      <w:tr w:rsidR="00000000" w14:paraId="3EDA24E0" w14:textId="77777777">
        <w:trPr>
          <w:trHeight w:val="300"/>
        </w:trPr>
        <w:tc>
          <w:tcPr>
            <w:tcW w:w="2095" w:type="dxa"/>
            <w:vAlign w:val="center"/>
          </w:tcPr>
          <w:p w14:paraId="5AA81E9B" w14:textId="77777777" w:rsidR="00000000" w:rsidRDefault="007478C2">
            <w:pPr>
              <w:snapToGrid w:val="0"/>
              <w:ind w:firstLineChars="50" w:firstLine="120"/>
              <w:jc w:val="left"/>
              <w:rPr>
                <w:rFonts w:ascii="宋体" w:hAnsi="宋体"/>
                <w:sz w:val="24"/>
              </w:rPr>
            </w:pPr>
            <w:r>
              <w:rPr>
                <w:rFonts w:ascii="宋体" w:hAnsi="宋体" w:hint="eastAsia"/>
                <w:sz w:val="24"/>
              </w:rPr>
              <w:t>三</w:t>
            </w:r>
            <w:r>
              <w:rPr>
                <w:rFonts w:ascii="宋体" w:hAnsi="宋体"/>
                <w:sz w:val="24"/>
              </w:rPr>
              <w:t>、减值准备</w:t>
            </w:r>
          </w:p>
        </w:tc>
        <w:tc>
          <w:tcPr>
            <w:tcW w:w="1356" w:type="dxa"/>
            <w:vAlign w:val="center"/>
          </w:tcPr>
          <w:p w14:paraId="7EAB1545" w14:textId="77777777" w:rsidR="00000000" w:rsidRDefault="007478C2">
            <w:pPr>
              <w:tabs>
                <w:tab w:val="left" w:pos="196"/>
                <w:tab w:val="left" w:pos="426"/>
              </w:tabs>
              <w:snapToGrid w:val="0"/>
              <w:jc w:val="right"/>
              <w:rPr>
                <w:rFonts w:ascii="Arial Narrow" w:hAnsi="Arial Narrow"/>
                <w:sz w:val="24"/>
                <w:szCs w:val="24"/>
              </w:rPr>
            </w:pPr>
          </w:p>
        </w:tc>
        <w:tc>
          <w:tcPr>
            <w:tcW w:w="1166" w:type="dxa"/>
            <w:vAlign w:val="center"/>
          </w:tcPr>
          <w:p w14:paraId="045BE6AA" w14:textId="77777777" w:rsidR="00000000" w:rsidRDefault="007478C2">
            <w:pPr>
              <w:tabs>
                <w:tab w:val="left" w:pos="196"/>
                <w:tab w:val="left" w:pos="426"/>
              </w:tabs>
              <w:snapToGrid w:val="0"/>
              <w:jc w:val="right"/>
              <w:rPr>
                <w:rFonts w:ascii="Arial Narrow" w:hAnsi="Arial Narrow"/>
                <w:sz w:val="24"/>
                <w:szCs w:val="24"/>
              </w:rPr>
            </w:pPr>
          </w:p>
        </w:tc>
        <w:tc>
          <w:tcPr>
            <w:tcW w:w="1261" w:type="dxa"/>
            <w:vAlign w:val="center"/>
          </w:tcPr>
          <w:p w14:paraId="54ACBF21" w14:textId="77777777" w:rsidR="00000000" w:rsidRDefault="007478C2">
            <w:pPr>
              <w:tabs>
                <w:tab w:val="left" w:pos="196"/>
                <w:tab w:val="left" w:pos="426"/>
              </w:tabs>
              <w:snapToGrid w:val="0"/>
              <w:jc w:val="right"/>
              <w:rPr>
                <w:rFonts w:ascii="Arial Narrow" w:hAnsi="Arial Narrow"/>
                <w:sz w:val="24"/>
                <w:szCs w:val="24"/>
              </w:rPr>
            </w:pPr>
          </w:p>
        </w:tc>
        <w:tc>
          <w:tcPr>
            <w:tcW w:w="1261" w:type="dxa"/>
            <w:vAlign w:val="center"/>
          </w:tcPr>
          <w:p w14:paraId="022D37BF" w14:textId="77777777" w:rsidR="00000000" w:rsidRDefault="007478C2">
            <w:pPr>
              <w:tabs>
                <w:tab w:val="left" w:pos="196"/>
                <w:tab w:val="left" w:pos="426"/>
              </w:tabs>
              <w:snapToGrid w:val="0"/>
              <w:jc w:val="right"/>
              <w:rPr>
                <w:rFonts w:ascii="Arial Narrow" w:hAnsi="Arial Narrow"/>
                <w:sz w:val="24"/>
                <w:szCs w:val="24"/>
              </w:rPr>
            </w:pPr>
          </w:p>
        </w:tc>
        <w:tc>
          <w:tcPr>
            <w:tcW w:w="981" w:type="dxa"/>
          </w:tcPr>
          <w:p w14:paraId="1BC05D4D" w14:textId="77777777" w:rsidR="00000000" w:rsidRDefault="007478C2">
            <w:pPr>
              <w:tabs>
                <w:tab w:val="left" w:pos="196"/>
                <w:tab w:val="left" w:pos="426"/>
              </w:tabs>
              <w:snapToGrid w:val="0"/>
              <w:jc w:val="right"/>
              <w:rPr>
                <w:rFonts w:ascii="Arial Narrow" w:hAnsi="Arial Narrow"/>
                <w:sz w:val="24"/>
                <w:szCs w:val="24"/>
              </w:rPr>
            </w:pPr>
          </w:p>
        </w:tc>
        <w:tc>
          <w:tcPr>
            <w:tcW w:w="1166" w:type="dxa"/>
            <w:vAlign w:val="center"/>
          </w:tcPr>
          <w:p w14:paraId="3DC80E52" w14:textId="77777777" w:rsidR="00000000" w:rsidRDefault="007478C2">
            <w:pPr>
              <w:tabs>
                <w:tab w:val="left" w:pos="196"/>
                <w:tab w:val="left" w:pos="426"/>
              </w:tabs>
              <w:snapToGrid w:val="0"/>
              <w:jc w:val="right"/>
              <w:rPr>
                <w:rFonts w:ascii="Arial Narrow" w:hAnsi="Arial Narrow"/>
                <w:sz w:val="24"/>
                <w:szCs w:val="24"/>
              </w:rPr>
            </w:pPr>
          </w:p>
        </w:tc>
      </w:tr>
      <w:tr w:rsidR="00000000" w14:paraId="415D34AE" w14:textId="77777777">
        <w:trPr>
          <w:trHeight w:val="300"/>
        </w:trPr>
        <w:tc>
          <w:tcPr>
            <w:tcW w:w="2095" w:type="dxa"/>
            <w:vAlign w:val="center"/>
          </w:tcPr>
          <w:p w14:paraId="51C56AFC" w14:textId="77777777" w:rsidR="00000000" w:rsidRDefault="007478C2">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356" w:type="dxa"/>
            <w:vAlign w:val="center"/>
          </w:tcPr>
          <w:p w14:paraId="1DA6159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4970</w:t>
            </w:r>
            <w:r>
              <w:rPr>
                <w:rFonts w:hint="eastAsia"/>
                <w:color w:val="0000FF"/>
                <w:sz w:val="18"/>
              </w:rPr>
              <w:t>）</w:t>
            </w:r>
          </w:p>
        </w:tc>
        <w:tc>
          <w:tcPr>
            <w:tcW w:w="1166" w:type="dxa"/>
          </w:tcPr>
          <w:p w14:paraId="07965B9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4971</w:t>
            </w:r>
            <w:r>
              <w:rPr>
                <w:rFonts w:hint="eastAsia"/>
                <w:color w:val="0000FF"/>
                <w:sz w:val="18"/>
              </w:rPr>
              <w:t>）</w:t>
            </w:r>
          </w:p>
        </w:tc>
        <w:tc>
          <w:tcPr>
            <w:tcW w:w="1261" w:type="dxa"/>
          </w:tcPr>
          <w:p w14:paraId="2E4418E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4972</w:t>
            </w:r>
            <w:r>
              <w:rPr>
                <w:rFonts w:hint="eastAsia"/>
                <w:color w:val="0000FF"/>
                <w:sz w:val="18"/>
              </w:rPr>
              <w:t>）</w:t>
            </w:r>
          </w:p>
        </w:tc>
        <w:tc>
          <w:tcPr>
            <w:tcW w:w="1261" w:type="dxa"/>
          </w:tcPr>
          <w:p w14:paraId="057D25F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4973</w:t>
            </w:r>
            <w:r>
              <w:rPr>
                <w:rFonts w:hint="eastAsia"/>
                <w:color w:val="0000FF"/>
                <w:sz w:val="18"/>
              </w:rPr>
              <w:t>）</w:t>
            </w:r>
          </w:p>
        </w:tc>
        <w:tc>
          <w:tcPr>
            <w:tcW w:w="981" w:type="dxa"/>
          </w:tcPr>
          <w:p w14:paraId="2D268E2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47</w:t>
            </w:r>
            <w:r>
              <w:rPr>
                <w:rFonts w:hint="eastAsia"/>
                <w:color w:val="0000FF"/>
                <w:sz w:val="18"/>
              </w:rPr>
              <w:t>）</w:t>
            </w:r>
          </w:p>
        </w:tc>
        <w:tc>
          <w:tcPr>
            <w:tcW w:w="1166" w:type="dxa"/>
            <w:vAlign w:val="center"/>
          </w:tcPr>
          <w:p w14:paraId="3B297AE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4974</w:t>
            </w:r>
            <w:r>
              <w:rPr>
                <w:rFonts w:hint="eastAsia"/>
                <w:color w:val="0000FF"/>
                <w:sz w:val="18"/>
              </w:rPr>
              <w:t>）</w:t>
            </w:r>
          </w:p>
        </w:tc>
      </w:tr>
      <w:tr w:rsidR="00000000" w14:paraId="43E84902" w14:textId="77777777">
        <w:trPr>
          <w:trHeight w:val="300"/>
        </w:trPr>
        <w:tc>
          <w:tcPr>
            <w:tcW w:w="2095" w:type="dxa"/>
            <w:vAlign w:val="center"/>
          </w:tcPr>
          <w:p w14:paraId="2FBAD09A" w14:textId="77777777" w:rsidR="00000000" w:rsidRDefault="007478C2">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356" w:type="dxa"/>
          </w:tcPr>
          <w:p w14:paraId="2CE1722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4975</w:t>
            </w:r>
            <w:r>
              <w:rPr>
                <w:rFonts w:hint="eastAsia"/>
                <w:color w:val="0000FF"/>
                <w:sz w:val="18"/>
              </w:rPr>
              <w:t>）</w:t>
            </w:r>
          </w:p>
        </w:tc>
        <w:tc>
          <w:tcPr>
            <w:tcW w:w="1166" w:type="dxa"/>
          </w:tcPr>
          <w:p w14:paraId="5FE5CDB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4976</w:t>
            </w:r>
            <w:r>
              <w:rPr>
                <w:rFonts w:hint="eastAsia"/>
                <w:color w:val="0000FF"/>
                <w:sz w:val="18"/>
              </w:rPr>
              <w:t>）</w:t>
            </w:r>
          </w:p>
        </w:tc>
        <w:tc>
          <w:tcPr>
            <w:tcW w:w="1261" w:type="dxa"/>
          </w:tcPr>
          <w:p w14:paraId="0E1297A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4977</w:t>
            </w:r>
            <w:r>
              <w:rPr>
                <w:rFonts w:hint="eastAsia"/>
                <w:color w:val="0000FF"/>
                <w:sz w:val="18"/>
              </w:rPr>
              <w:t>）</w:t>
            </w:r>
          </w:p>
        </w:tc>
        <w:tc>
          <w:tcPr>
            <w:tcW w:w="1261" w:type="dxa"/>
          </w:tcPr>
          <w:p w14:paraId="7A50291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4978</w:t>
            </w:r>
            <w:r>
              <w:rPr>
                <w:rFonts w:hint="eastAsia"/>
                <w:color w:val="0000FF"/>
                <w:sz w:val="18"/>
              </w:rPr>
              <w:t>）</w:t>
            </w:r>
          </w:p>
        </w:tc>
        <w:tc>
          <w:tcPr>
            <w:tcW w:w="981" w:type="dxa"/>
          </w:tcPr>
          <w:p w14:paraId="7045789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48</w:t>
            </w:r>
            <w:r>
              <w:rPr>
                <w:rFonts w:hint="eastAsia"/>
                <w:color w:val="0000FF"/>
                <w:sz w:val="18"/>
              </w:rPr>
              <w:t>）</w:t>
            </w:r>
          </w:p>
        </w:tc>
        <w:tc>
          <w:tcPr>
            <w:tcW w:w="1166" w:type="dxa"/>
            <w:vAlign w:val="center"/>
          </w:tcPr>
          <w:p w14:paraId="3430819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4979</w:t>
            </w:r>
            <w:r>
              <w:rPr>
                <w:rFonts w:hint="eastAsia"/>
                <w:color w:val="0000FF"/>
                <w:sz w:val="18"/>
              </w:rPr>
              <w:t>）</w:t>
            </w:r>
          </w:p>
        </w:tc>
      </w:tr>
      <w:tr w:rsidR="00000000" w14:paraId="6D76FEC6" w14:textId="77777777">
        <w:trPr>
          <w:trHeight w:val="300"/>
        </w:trPr>
        <w:tc>
          <w:tcPr>
            <w:tcW w:w="2095" w:type="dxa"/>
            <w:vAlign w:val="center"/>
          </w:tcPr>
          <w:p w14:paraId="4145B2AF" w14:textId="77777777" w:rsidR="00000000" w:rsidRDefault="007478C2">
            <w:pPr>
              <w:snapToGrid w:val="0"/>
              <w:ind w:firstLineChars="150" w:firstLine="360"/>
              <w:jc w:val="left"/>
              <w:rPr>
                <w:rFonts w:ascii="宋体" w:hAnsi="宋体"/>
                <w:sz w:val="24"/>
              </w:rPr>
            </w:pPr>
            <w:r>
              <w:rPr>
                <w:rFonts w:ascii="宋体" w:hAnsi="宋体" w:hint="eastAsia"/>
                <w:sz w:val="24"/>
              </w:rPr>
              <w:t>本期计提</w:t>
            </w:r>
          </w:p>
        </w:tc>
        <w:tc>
          <w:tcPr>
            <w:tcW w:w="1356" w:type="dxa"/>
            <w:vAlign w:val="center"/>
          </w:tcPr>
          <w:p w14:paraId="29E4BF1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4980</w:t>
            </w:r>
            <w:r>
              <w:rPr>
                <w:rFonts w:hint="eastAsia"/>
                <w:color w:val="0000FF"/>
                <w:sz w:val="18"/>
              </w:rPr>
              <w:t>）</w:t>
            </w:r>
          </w:p>
        </w:tc>
        <w:tc>
          <w:tcPr>
            <w:tcW w:w="1166" w:type="dxa"/>
          </w:tcPr>
          <w:p w14:paraId="47829A5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4981</w:t>
            </w:r>
            <w:r>
              <w:rPr>
                <w:rFonts w:hint="eastAsia"/>
                <w:color w:val="0000FF"/>
                <w:sz w:val="18"/>
              </w:rPr>
              <w:t>）</w:t>
            </w:r>
          </w:p>
        </w:tc>
        <w:tc>
          <w:tcPr>
            <w:tcW w:w="1261" w:type="dxa"/>
          </w:tcPr>
          <w:p w14:paraId="7867A0B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4982</w:t>
            </w:r>
            <w:r>
              <w:rPr>
                <w:rFonts w:hint="eastAsia"/>
                <w:color w:val="0000FF"/>
                <w:sz w:val="18"/>
              </w:rPr>
              <w:t>）</w:t>
            </w:r>
          </w:p>
        </w:tc>
        <w:tc>
          <w:tcPr>
            <w:tcW w:w="1261" w:type="dxa"/>
          </w:tcPr>
          <w:p w14:paraId="3A8CA32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4983</w:t>
            </w:r>
            <w:r>
              <w:rPr>
                <w:rFonts w:hint="eastAsia"/>
                <w:color w:val="0000FF"/>
                <w:sz w:val="18"/>
              </w:rPr>
              <w:t>）</w:t>
            </w:r>
          </w:p>
        </w:tc>
        <w:tc>
          <w:tcPr>
            <w:tcW w:w="981" w:type="dxa"/>
          </w:tcPr>
          <w:p w14:paraId="405B1A8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49</w:t>
            </w:r>
            <w:r>
              <w:rPr>
                <w:rFonts w:hint="eastAsia"/>
                <w:color w:val="0000FF"/>
                <w:sz w:val="18"/>
              </w:rPr>
              <w:t>）</w:t>
            </w:r>
          </w:p>
        </w:tc>
        <w:tc>
          <w:tcPr>
            <w:tcW w:w="1166" w:type="dxa"/>
            <w:vAlign w:val="center"/>
          </w:tcPr>
          <w:p w14:paraId="0214A7D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4984</w:t>
            </w:r>
            <w:r>
              <w:rPr>
                <w:rFonts w:hint="eastAsia"/>
                <w:color w:val="0000FF"/>
                <w:sz w:val="18"/>
              </w:rPr>
              <w:t>）</w:t>
            </w:r>
          </w:p>
        </w:tc>
      </w:tr>
      <w:tr w:rsidR="00000000" w14:paraId="57DFBD4D" w14:textId="77777777">
        <w:trPr>
          <w:trHeight w:val="300"/>
        </w:trPr>
        <w:tc>
          <w:tcPr>
            <w:tcW w:w="2095" w:type="dxa"/>
            <w:vAlign w:val="center"/>
          </w:tcPr>
          <w:p w14:paraId="0918E9D2" w14:textId="77777777" w:rsidR="00000000" w:rsidRDefault="007478C2">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4987</w:t>
            </w:r>
            <w:r>
              <w:rPr>
                <w:rFonts w:hint="eastAsia"/>
                <w:color w:val="0000FF"/>
                <w:sz w:val="18"/>
              </w:rPr>
              <w:t>）</w:t>
            </w:r>
          </w:p>
        </w:tc>
        <w:tc>
          <w:tcPr>
            <w:tcW w:w="1356" w:type="dxa"/>
          </w:tcPr>
          <w:p w14:paraId="1BCED97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4988</w:t>
            </w:r>
            <w:r>
              <w:rPr>
                <w:rFonts w:hint="eastAsia"/>
                <w:color w:val="0000FF"/>
                <w:sz w:val="18"/>
              </w:rPr>
              <w:t>）</w:t>
            </w:r>
          </w:p>
        </w:tc>
        <w:tc>
          <w:tcPr>
            <w:tcW w:w="1166" w:type="dxa"/>
          </w:tcPr>
          <w:p w14:paraId="697931D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4989</w:t>
            </w:r>
            <w:r>
              <w:rPr>
                <w:rFonts w:hint="eastAsia"/>
                <w:color w:val="0000FF"/>
                <w:sz w:val="18"/>
              </w:rPr>
              <w:t>）</w:t>
            </w:r>
          </w:p>
        </w:tc>
        <w:tc>
          <w:tcPr>
            <w:tcW w:w="1261" w:type="dxa"/>
          </w:tcPr>
          <w:p w14:paraId="697B261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4990</w:t>
            </w:r>
            <w:r>
              <w:rPr>
                <w:rFonts w:hint="eastAsia"/>
                <w:color w:val="0000FF"/>
                <w:sz w:val="18"/>
              </w:rPr>
              <w:t>）</w:t>
            </w:r>
          </w:p>
        </w:tc>
        <w:tc>
          <w:tcPr>
            <w:tcW w:w="1261" w:type="dxa"/>
          </w:tcPr>
          <w:p w14:paraId="3470C6F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4991</w:t>
            </w:r>
            <w:r>
              <w:rPr>
                <w:rFonts w:hint="eastAsia"/>
                <w:color w:val="0000FF"/>
                <w:sz w:val="18"/>
              </w:rPr>
              <w:t>）</w:t>
            </w:r>
          </w:p>
        </w:tc>
        <w:tc>
          <w:tcPr>
            <w:tcW w:w="981" w:type="dxa"/>
          </w:tcPr>
          <w:p w14:paraId="658D318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4993</w:t>
            </w:r>
            <w:r>
              <w:rPr>
                <w:rFonts w:hint="eastAsia"/>
                <w:color w:val="0000FF"/>
                <w:sz w:val="18"/>
              </w:rPr>
              <w:t>）</w:t>
            </w:r>
          </w:p>
        </w:tc>
        <w:tc>
          <w:tcPr>
            <w:tcW w:w="1166" w:type="dxa"/>
          </w:tcPr>
          <w:p w14:paraId="74B17B9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4994</w:t>
            </w:r>
            <w:r>
              <w:rPr>
                <w:rFonts w:hint="eastAsia"/>
                <w:color w:val="0000FF"/>
                <w:sz w:val="18"/>
              </w:rPr>
              <w:t>）</w:t>
            </w:r>
          </w:p>
        </w:tc>
      </w:tr>
      <w:tr w:rsidR="00000000" w14:paraId="44434250" w14:textId="77777777">
        <w:trPr>
          <w:trHeight w:val="300"/>
        </w:trPr>
        <w:tc>
          <w:tcPr>
            <w:tcW w:w="2095" w:type="dxa"/>
            <w:vAlign w:val="center"/>
          </w:tcPr>
          <w:p w14:paraId="3D6E24A4" w14:textId="77777777" w:rsidR="00000000" w:rsidRDefault="007478C2">
            <w:pPr>
              <w:snapToGrid w:val="0"/>
              <w:ind w:firstLineChars="150" w:firstLine="360"/>
              <w:jc w:val="left"/>
              <w:rPr>
                <w:rFonts w:ascii="宋体" w:hAnsi="宋体"/>
                <w:sz w:val="24"/>
              </w:rPr>
            </w:pPr>
            <w:r>
              <w:rPr>
                <w:rFonts w:ascii="宋体" w:hAnsi="宋体" w:hint="eastAsia"/>
                <w:sz w:val="24"/>
              </w:rPr>
              <w:t>其他原因增加</w:t>
            </w:r>
          </w:p>
        </w:tc>
        <w:tc>
          <w:tcPr>
            <w:tcW w:w="1356" w:type="dxa"/>
          </w:tcPr>
          <w:p w14:paraId="4580701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4995</w:t>
            </w:r>
            <w:r>
              <w:rPr>
                <w:rFonts w:hint="eastAsia"/>
                <w:color w:val="0000FF"/>
                <w:sz w:val="18"/>
              </w:rPr>
              <w:t>）</w:t>
            </w:r>
          </w:p>
        </w:tc>
        <w:tc>
          <w:tcPr>
            <w:tcW w:w="1166" w:type="dxa"/>
          </w:tcPr>
          <w:p w14:paraId="6B59B56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4996</w:t>
            </w:r>
            <w:r>
              <w:rPr>
                <w:rFonts w:hint="eastAsia"/>
                <w:color w:val="0000FF"/>
                <w:sz w:val="18"/>
              </w:rPr>
              <w:t>）</w:t>
            </w:r>
          </w:p>
        </w:tc>
        <w:tc>
          <w:tcPr>
            <w:tcW w:w="1261" w:type="dxa"/>
          </w:tcPr>
          <w:p w14:paraId="6B919C2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4997</w:t>
            </w:r>
            <w:r>
              <w:rPr>
                <w:rFonts w:hint="eastAsia"/>
                <w:color w:val="0000FF"/>
                <w:sz w:val="18"/>
              </w:rPr>
              <w:t>）</w:t>
            </w:r>
          </w:p>
        </w:tc>
        <w:tc>
          <w:tcPr>
            <w:tcW w:w="1261" w:type="dxa"/>
          </w:tcPr>
          <w:p w14:paraId="4C1FFC0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4998</w:t>
            </w:r>
            <w:r>
              <w:rPr>
                <w:rFonts w:hint="eastAsia"/>
                <w:color w:val="0000FF"/>
                <w:sz w:val="18"/>
              </w:rPr>
              <w:t>）</w:t>
            </w:r>
          </w:p>
        </w:tc>
        <w:tc>
          <w:tcPr>
            <w:tcW w:w="981" w:type="dxa"/>
          </w:tcPr>
          <w:p w14:paraId="02136DA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50</w:t>
            </w:r>
            <w:r>
              <w:rPr>
                <w:rFonts w:hint="eastAsia"/>
                <w:color w:val="0000FF"/>
                <w:sz w:val="18"/>
              </w:rPr>
              <w:t>）</w:t>
            </w:r>
          </w:p>
        </w:tc>
        <w:tc>
          <w:tcPr>
            <w:tcW w:w="1166" w:type="dxa"/>
            <w:vAlign w:val="center"/>
          </w:tcPr>
          <w:p w14:paraId="3E61AD5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4999</w:t>
            </w:r>
            <w:r>
              <w:rPr>
                <w:rFonts w:hint="eastAsia"/>
                <w:color w:val="0000FF"/>
                <w:sz w:val="18"/>
              </w:rPr>
              <w:t>）</w:t>
            </w:r>
          </w:p>
        </w:tc>
      </w:tr>
      <w:tr w:rsidR="00000000" w14:paraId="3993AD0D" w14:textId="77777777">
        <w:trPr>
          <w:trHeight w:val="300"/>
        </w:trPr>
        <w:tc>
          <w:tcPr>
            <w:tcW w:w="2095" w:type="dxa"/>
            <w:vAlign w:val="center"/>
          </w:tcPr>
          <w:p w14:paraId="6353DCE3" w14:textId="77777777" w:rsidR="00000000" w:rsidRDefault="007478C2">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356" w:type="dxa"/>
            <w:vAlign w:val="center"/>
          </w:tcPr>
          <w:p w14:paraId="234DEAE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5000</w:t>
            </w:r>
            <w:r>
              <w:rPr>
                <w:rFonts w:hint="eastAsia"/>
                <w:color w:val="0000FF"/>
                <w:sz w:val="18"/>
              </w:rPr>
              <w:t>）</w:t>
            </w:r>
          </w:p>
        </w:tc>
        <w:tc>
          <w:tcPr>
            <w:tcW w:w="1166" w:type="dxa"/>
          </w:tcPr>
          <w:p w14:paraId="7F394BB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5001</w:t>
            </w:r>
            <w:r>
              <w:rPr>
                <w:rFonts w:hint="eastAsia"/>
                <w:color w:val="0000FF"/>
                <w:sz w:val="18"/>
              </w:rPr>
              <w:t>）</w:t>
            </w:r>
          </w:p>
        </w:tc>
        <w:tc>
          <w:tcPr>
            <w:tcW w:w="1261" w:type="dxa"/>
          </w:tcPr>
          <w:p w14:paraId="541BE88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5002</w:t>
            </w:r>
            <w:r>
              <w:rPr>
                <w:rFonts w:hint="eastAsia"/>
                <w:color w:val="0000FF"/>
                <w:sz w:val="18"/>
              </w:rPr>
              <w:t>）</w:t>
            </w:r>
          </w:p>
        </w:tc>
        <w:tc>
          <w:tcPr>
            <w:tcW w:w="1261" w:type="dxa"/>
          </w:tcPr>
          <w:p w14:paraId="4DB5675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5003</w:t>
            </w:r>
            <w:r>
              <w:rPr>
                <w:rFonts w:hint="eastAsia"/>
                <w:color w:val="0000FF"/>
                <w:sz w:val="18"/>
              </w:rPr>
              <w:t>）</w:t>
            </w:r>
          </w:p>
        </w:tc>
        <w:tc>
          <w:tcPr>
            <w:tcW w:w="981" w:type="dxa"/>
          </w:tcPr>
          <w:p w14:paraId="4349CFE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51</w:t>
            </w:r>
            <w:r>
              <w:rPr>
                <w:rFonts w:hint="eastAsia"/>
                <w:color w:val="0000FF"/>
                <w:sz w:val="18"/>
              </w:rPr>
              <w:t>）</w:t>
            </w:r>
          </w:p>
        </w:tc>
        <w:tc>
          <w:tcPr>
            <w:tcW w:w="1166" w:type="dxa"/>
            <w:vAlign w:val="center"/>
          </w:tcPr>
          <w:p w14:paraId="01B9378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5004</w:t>
            </w:r>
            <w:r>
              <w:rPr>
                <w:rFonts w:hint="eastAsia"/>
                <w:color w:val="0000FF"/>
                <w:sz w:val="18"/>
              </w:rPr>
              <w:t>）</w:t>
            </w:r>
          </w:p>
        </w:tc>
      </w:tr>
      <w:tr w:rsidR="00000000" w14:paraId="5769DBC9" w14:textId="77777777">
        <w:trPr>
          <w:trHeight w:val="300"/>
        </w:trPr>
        <w:tc>
          <w:tcPr>
            <w:tcW w:w="2095" w:type="dxa"/>
            <w:vAlign w:val="center"/>
          </w:tcPr>
          <w:p w14:paraId="7162AD5B" w14:textId="77777777" w:rsidR="00000000" w:rsidRDefault="007478C2">
            <w:pPr>
              <w:snapToGrid w:val="0"/>
              <w:ind w:firstLineChars="150" w:firstLine="360"/>
              <w:jc w:val="left"/>
              <w:rPr>
                <w:rFonts w:ascii="宋体" w:hAnsi="宋体"/>
                <w:sz w:val="24"/>
              </w:rPr>
            </w:pPr>
            <w:r>
              <w:rPr>
                <w:rFonts w:ascii="宋体" w:hAnsi="宋体"/>
                <w:sz w:val="24"/>
              </w:rPr>
              <w:t>处置或报废</w:t>
            </w:r>
          </w:p>
        </w:tc>
        <w:tc>
          <w:tcPr>
            <w:tcW w:w="1356" w:type="dxa"/>
          </w:tcPr>
          <w:p w14:paraId="71A1608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5005</w:t>
            </w:r>
            <w:r>
              <w:rPr>
                <w:rFonts w:hint="eastAsia"/>
                <w:color w:val="0000FF"/>
                <w:sz w:val="18"/>
              </w:rPr>
              <w:t>）</w:t>
            </w:r>
          </w:p>
        </w:tc>
        <w:tc>
          <w:tcPr>
            <w:tcW w:w="1166" w:type="dxa"/>
          </w:tcPr>
          <w:p w14:paraId="570157F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5006</w:t>
            </w:r>
            <w:r>
              <w:rPr>
                <w:rFonts w:hint="eastAsia"/>
                <w:color w:val="0000FF"/>
                <w:sz w:val="18"/>
              </w:rPr>
              <w:t>）</w:t>
            </w:r>
          </w:p>
        </w:tc>
        <w:tc>
          <w:tcPr>
            <w:tcW w:w="1261" w:type="dxa"/>
          </w:tcPr>
          <w:p w14:paraId="699768E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5007</w:t>
            </w:r>
            <w:r>
              <w:rPr>
                <w:rFonts w:hint="eastAsia"/>
                <w:color w:val="0000FF"/>
                <w:sz w:val="18"/>
              </w:rPr>
              <w:t>）</w:t>
            </w:r>
          </w:p>
        </w:tc>
        <w:tc>
          <w:tcPr>
            <w:tcW w:w="1261" w:type="dxa"/>
          </w:tcPr>
          <w:p w14:paraId="709F5FA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5008</w:t>
            </w:r>
            <w:r>
              <w:rPr>
                <w:rFonts w:hint="eastAsia"/>
                <w:color w:val="0000FF"/>
                <w:sz w:val="18"/>
              </w:rPr>
              <w:t>）</w:t>
            </w:r>
          </w:p>
        </w:tc>
        <w:tc>
          <w:tcPr>
            <w:tcW w:w="981" w:type="dxa"/>
          </w:tcPr>
          <w:p w14:paraId="2D2529F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52</w:t>
            </w:r>
            <w:r>
              <w:rPr>
                <w:rFonts w:hint="eastAsia"/>
                <w:color w:val="0000FF"/>
                <w:sz w:val="18"/>
              </w:rPr>
              <w:t>）</w:t>
            </w:r>
          </w:p>
        </w:tc>
        <w:tc>
          <w:tcPr>
            <w:tcW w:w="1166" w:type="dxa"/>
            <w:vAlign w:val="center"/>
          </w:tcPr>
          <w:p w14:paraId="05C7A74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5009</w:t>
            </w:r>
            <w:r>
              <w:rPr>
                <w:rFonts w:hint="eastAsia"/>
                <w:color w:val="0000FF"/>
                <w:sz w:val="18"/>
              </w:rPr>
              <w:t>）</w:t>
            </w:r>
          </w:p>
        </w:tc>
      </w:tr>
      <w:tr w:rsidR="00000000" w14:paraId="6B6E48EA" w14:textId="77777777">
        <w:trPr>
          <w:trHeight w:val="300"/>
        </w:trPr>
        <w:tc>
          <w:tcPr>
            <w:tcW w:w="2095" w:type="dxa"/>
            <w:vAlign w:val="center"/>
          </w:tcPr>
          <w:p w14:paraId="13218B4F" w14:textId="77777777" w:rsidR="00000000" w:rsidRDefault="007478C2">
            <w:pPr>
              <w:snapToGrid w:val="0"/>
              <w:ind w:firstLineChars="150" w:firstLine="360"/>
              <w:jc w:val="left"/>
              <w:rPr>
                <w:rFonts w:ascii="宋体" w:hAnsi="宋体"/>
                <w:sz w:val="24"/>
              </w:rPr>
            </w:pPr>
            <w:r>
              <w:rPr>
                <w:rFonts w:ascii="宋体" w:hAnsi="宋体" w:hint="eastAsia"/>
                <w:sz w:val="24"/>
              </w:rPr>
              <w:t>…</w:t>
            </w:r>
            <w:r>
              <w:rPr>
                <w:rFonts w:hint="eastAsia"/>
                <w:color w:val="0000FF"/>
                <w:sz w:val="18"/>
              </w:rPr>
              <w:t>（</w:t>
            </w:r>
            <w:r>
              <w:rPr>
                <w:color w:val="0000FF"/>
                <w:sz w:val="18"/>
              </w:rPr>
              <w:t>5012</w:t>
            </w:r>
            <w:r>
              <w:rPr>
                <w:rFonts w:hint="eastAsia"/>
                <w:color w:val="0000FF"/>
                <w:sz w:val="18"/>
              </w:rPr>
              <w:t>）</w:t>
            </w:r>
          </w:p>
        </w:tc>
        <w:tc>
          <w:tcPr>
            <w:tcW w:w="1356" w:type="dxa"/>
          </w:tcPr>
          <w:p w14:paraId="08EA0EA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5013</w:t>
            </w:r>
            <w:r>
              <w:rPr>
                <w:rFonts w:hint="eastAsia"/>
                <w:color w:val="0000FF"/>
                <w:sz w:val="18"/>
              </w:rPr>
              <w:t>）</w:t>
            </w:r>
          </w:p>
        </w:tc>
        <w:tc>
          <w:tcPr>
            <w:tcW w:w="1166" w:type="dxa"/>
          </w:tcPr>
          <w:p w14:paraId="1640AB9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5014</w:t>
            </w:r>
            <w:r>
              <w:rPr>
                <w:rFonts w:hint="eastAsia"/>
                <w:color w:val="0000FF"/>
                <w:sz w:val="18"/>
              </w:rPr>
              <w:t>）</w:t>
            </w:r>
          </w:p>
        </w:tc>
        <w:tc>
          <w:tcPr>
            <w:tcW w:w="1261" w:type="dxa"/>
          </w:tcPr>
          <w:p w14:paraId="4A032C3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5015</w:t>
            </w:r>
            <w:r>
              <w:rPr>
                <w:rFonts w:hint="eastAsia"/>
                <w:color w:val="0000FF"/>
                <w:sz w:val="18"/>
              </w:rPr>
              <w:t>）</w:t>
            </w:r>
          </w:p>
        </w:tc>
        <w:tc>
          <w:tcPr>
            <w:tcW w:w="1261" w:type="dxa"/>
          </w:tcPr>
          <w:p w14:paraId="76C4704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5016</w:t>
            </w:r>
            <w:r>
              <w:rPr>
                <w:rFonts w:hint="eastAsia"/>
                <w:color w:val="0000FF"/>
                <w:sz w:val="18"/>
              </w:rPr>
              <w:t>）</w:t>
            </w:r>
          </w:p>
        </w:tc>
        <w:tc>
          <w:tcPr>
            <w:tcW w:w="981" w:type="dxa"/>
          </w:tcPr>
          <w:p w14:paraId="6914515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w:t>
            </w:r>
            <w:r>
              <w:rPr>
                <w:color w:val="0000FF"/>
                <w:sz w:val="18"/>
              </w:rPr>
              <w:t>018</w:t>
            </w:r>
            <w:r>
              <w:rPr>
                <w:rFonts w:hint="eastAsia"/>
                <w:color w:val="0000FF"/>
                <w:sz w:val="18"/>
              </w:rPr>
              <w:t>）</w:t>
            </w:r>
          </w:p>
        </w:tc>
        <w:tc>
          <w:tcPr>
            <w:tcW w:w="1166" w:type="dxa"/>
          </w:tcPr>
          <w:p w14:paraId="4B8293D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5019</w:t>
            </w:r>
            <w:r>
              <w:rPr>
                <w:rFonts w:hint="eastAsia"/>
                <w:color w:val="0000FF"/>
                <w:sz w:val="18"/>
              </w:rPr>
              <w:t>）</w:t>
            </w:r>
          </w:p>
        </w:tc>
      </w:tr>
      <w:tr w:rsidR="00000000" w14:paraId="09EB4B00" w14:textId="77777777">
        <w:trPr>
          <w:trHeight w:val="300"/>
        </w:trPr>
        <w:tc>
          <w:tcPr>
            <w:tcW w:w="2095" w:type="dxa"/>
            <w:vAlign w:val="center"/>
          </w:tcPr>
          <w:p w14:paraId="00F0207D" w14:textId="77777777" w:rsidR="00000000" w:rsidRDefault="007478C2">
            <w:pPr>
              <w:snapToGrid w:val="0"/>
              <w:ind w:firstLineChars="150" w:firstLine="360"/>
              <w:jc w:val="left"/>
              <w:rPr>
                <w:rFonts w:ascii="宋体" w:hAnsi="宋体"/>
                <w:sz w:val="24"/>
              </w:rPr>
            </w:pPr>
            <w:r>
              <w:rPr>
                <w:rFonts w:ascii="宋体" w:hAnsi="宋体" w:hint="eastAsia"/>
                <w:sz w:val="24"/>
              </w:rPr>
              <w:t>其他原因</w:t>
            </w:r>
            <w:r>
              <w:rPr>
                <w:rFonts w:ascii="宋体" w:hAnsi="宋体"/>
                <w:sz w:val="24"/>
              </w:rPr>
              <w:t>减少</w:t>
            </w:r>
          </w:p>
        </w:tc>
        <w:tc>
          <w:tcPr>
            <w:tcW w:w="1356" w:type="dxa"/>
            <w:vAlign w:val="center"/>
          </w:tcPr>
          <w:p w14:paraId="171B090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5020</w:t>
            </w:r>
            <w:r>
              <w:rPr>
                <w:rFonts w:hint="eastAsia"/>
                <w:color w:val="0000FF"/>
                <w:sz w:val="18"/>
              </w:rPr>
              <w:t>）</w:t>
            </w:r>
          </w:p>
        </w:tc>
        <w:tc>
          <w:tcPr>
            <w:tcW w:w="1166" w:type="dxa"/>
          </w:tcPr>
          <w:p w14:paraId="0336B63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5021</w:t>
            </w:r>
            <w:r>
              <w:rPr>
                <w:rFonts w:hint="eastAsia"/>
                <w:color w:val="0000FF"/>
                <w:sz w:val="18"/>
              </w:rPr>
              <w:t>）</w:t>
            </w:r>
          </w:p>
        </w:tc>
        <w:tc>
          <w:tcPr>
            <w:tcW w:w="1261" w:type="dxa"/>
          </w:tcPr>
          <w:p w14:paraId="64F99C2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5022</w:t>
            </w:r>
            <w:r>
              <w:rPr>
                <w:rFonts w:hint="eastAsia"/>
                <w:color w:val="0000FF"/>
                <w:sz w:val="18"/>
              </w:rPr>
              <w:t>）</w:t>
            </w:r>
          </w:p>
        </w:tc>
        <w:tc>
          <w:tcPr>
            <w:tcW w:w="1261" w:type="dxa"/>
          </w:tcPr>
          <w:p w14:paraId="56E7AA5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5023</w:t>
            </w:r>
            <w:r>
              <w:rPr>
                <w:rFonts w:hint="eastAsia"/>
                <w:color w:val="0000FF"/>
                <w:sz w:val="18"/>
              </w:rPr>
              <w:t>）</w:t>
            </w:r>
          </w:p>
        </w:tc>
        <w:tc>
          <w:tcPr>
            <w:tcW w:w="981" w:type="dxa"/>
          </w:tcPr>
          <w:p w14:paraId="107FC16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53</w:t>
            </w:r>
            <w:r>
              <w:rPr>
                <w:rFonts w:hint="eastAsia"/>
                <w:color w:val="0000FF"/>
                <w:sz w:val="18"/>
              </w:rPr>
              <w:t>）</w:t>
            </w:r>
          </w:p>
        </w:tc>
        <w:tc>
          <w:tcPr>
            <w:tcW w:w="1166" w:type="dxa"/>
            <w:vAlign w:val="center"/>
          </w:tcPr>
          <w:p w14:paraId="102C2DF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5024</w:t>
            </w:r>
            <w:r>
              <w:rPr>
                <w:rFonts w:hint="eastAsia"/>
                <w:color w:val="0000FF"/>
                <w:sz w:val="18"/>
              </w:rPr>
              <w:t>）</w:t>
            </w:r>
          </w:p>
        </w:tc>
      </w:tr>
      <w:tr w:rsidR="00000000" w14:paraId="6B8011DE" w14:textId="77777777">
        <w:trPr>
          <w:trHeight w:val="300"/>
        </w:trPr>
        <w:tc>
          <w:tcPr>
            <w:tcW w:w="2095" w:type="dxa"/>
            <w:vAlign w:val="center"/>
          </w:tcPr>
          <w:p w14:paraId="22A8E750" w14:textId="77777777" w:rsidR="00000000" w:rsidRDefault="007478C2">
            <w:pPr>
              <w:snapToGrid w:val="0"/>
              <w:ind w:firstLineChars="50" w:firstLine="120"/>
              <w:jc w:val="left"/>
              <w:rPr>
                <w:rFonts w:ascii="宋体" w:hAnsi="宋体"/>
                <w:sz w:val="24"/>
              </w:rPr>
            </w:pPr>
            <w:r>
              <w:rPr>
                <w:rFonts w:ascii="宋体" w:hAnsi="宋体"/>
                <w:sz w:val="24"/>
              </w:rPr>
              <w:t>4.</w:t>
            </w:r>
            <w:r>
              <w:rPr>
                <w:rFonts w:ascii="宋体" w:hAnsi="宋体"/>
                <w:sz w:val="24"/>
              </w:rPr>
              <w:t>期末余额</w:t>
            </w:r>
          </w:p>
        </w:tc>
        <w:tc>
          <w:tcPr>
            <w:tcW w:w="1356" w:type="dxa"/>
            <w:vAlign w:val="center"/>
          </w:tcPr>
          <w:p w14:paraId="44BEB74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4970</w:t>
            </w:r>
            <w:r>
              <w:rPr>
                <w:rFonts w:hint="eastAsia"/>
                <w:color w:val="0000FF"/>
                <w:sz w:val="18"/>
              </w:rPr>
              <w:t>）</w:t>
            </w:r>
          </w:p>
        </w:tc>
        <w:tc>
          <w:tcPr>
            <w:tcW w:w="1166" w:type="dxa"/>
          </w:tcPr>
          <w:p w14:paraId="63895EF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4971</w:t>
            </w:r>
            <w:r>
              <w:rPr>
                <w:rFonts w:hint="eastAsia"/>
                <w:color w:val="0000FF"/>
                <w:sz w:val="18"/>
              </w:rPr>
              <w:t>）</w:t>
            </w:r>
          </w:p>
        </w:tc>
        <w:tc>
          <w:tcPr>
            <w:tcW w:w="1261" w:type="dxa"/>
          </w:tcPr>
          <w:p w14:paraId="280C99C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4972</w:t>
            </w:r>
            <w:r>
              <w:rPr>
                <w:rFonts w:hint="eastAsia"/>
                <w:color w:val="0000FF"/>
                <w:sz w:val="18"/>
              </w:rPr>
              <w:t>）</w:t>
            </w:r>
          </w:p>
        </w:tc>
        <w:tc>
          <w:tcPr>
            <w:tcW w:w="1261" w:type="dxa"/>
          </w:tcPr>
          <w:p w14:paraId="0674005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4973</w:t>
            </w:r>
            <w:r>
              <w:rPr>
                <w:rFonts w:hint="eastAsia"/>
                <w:color w:val="0000FF"/>
                <w:sz w:val="18"/>
              </w:rPr>
              <w:t>）</w:t>
            </w:r>
          </w:p>
        </w:tc>
        <w:tc>
          <w:tcPr>
            <w:tcW w:w="981" w:type="dxa"/>
          </w:tcPr>
          <w:p w14:paraId="2B3D16E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47</w:t>
            </w:r>
            <w:r>
              <w:rPr>
                <w:rFonts w:hint="eastAsia"/>
                <w:color w:val="0000FF"/>
                <w:sz w:val="18"/>
              </w:rPr>
              <w:t>）</w:t>
            </w:r>
          </w:p>
        </w:tc>
        <w:tc>
          <w:tcPr>
            <w:tcW w:w="1166" w:type="dxa"/>
            <w:vAlign w:val="center"/>
          </w:tcPr>
          <w:p w14:paraId="61A3FF2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4974</w:t>
            </w:r>
            <w:r>
              <w:rPr>
                <w:rFonts w:hint="eastAsia"/>
                <w:color w:val="0000FF"/>
                <w:sz w:val="18"/>
              </w:rPr>
              <w:t>）</w:t>
            </w:r>
          </w:p>
        </w:tc>
      </w:tr>
      <w:tr w:rsidR="00000000" w14:paraId="5D2C0AFC" w14:textId="77777777">
        <w:trPr>
          <w:trHeight w:val="300"/>
        </w:trPr>
        <w:tc>
          <w:tcPr>
            <w:tcW w:w="2095" w:type="dxa"/>
            <w:vAlign w:val="center"/>
          </w:tcPr>
          <w:p w14:paraId="2B3A7347" w14:textId="77777777" w:rsidR="00000000" w:rsidRDefault="007478C2">
            <w:pPr>
              <w:snapToGrid w:val="0"/>
              <w:ind w:firstLineChars="50" w:firstLine="120"/>
              <w:jc w:val="left"/>
              <w:rPr>
                <w:rFonts w:ascii="宋体" w:hAnsi="宋体"/>
                <w:sz w:val="24"/>
              </w:rPr>
            </w:pPr>
            <w:r>
              <w:rPr>
                <w:rFonts w:ascii="宋体" w:hAnsi="宋体" w:hint="eastAsia"/>
                <w:sz w:val="24"/>
              </w:rPr>
              <w:t>四</w:t>
            </w:r>
            <w:r>
              <w:rPr>
                <w:rFonts w:ascii="宋体" w:hAnsi="宋体"/>
                <w:sz w:val="24"/>
              </w:rPr>
              <w:t>、账面价值</w:t>
            </w:r>
          </w:p>
        </w:tc>
        <w:tc>
          <w:tcPr>
            <w:tcW w:w="1356" w:type="dxa"/>
            <w:vAlign w:val="center"/>
          </w:tcPr>
          <w:p w14:paraId="7C65278E" w14:textId="77777777" w:rsidR="00000000" w:rsidRDefault="007478C2">
            <w:pPr>
              <w:tabs>
                <w:tab w:val="left" w:pos="196"/>
                <w:tab w:val="left" w:pos="426"/>
              </w:tabs>
              <w:snapToGrid w:val="0"/>
              <w:jc w:val="right"/>
              <w:rPr>
                <w:rFonts w:ascii="Arial Narrow" w:hAnsi="Arial Narrow"/>
                <w:sz w:val="24"/>
                <w:szCs w:val="24"/>
              </w:rPr>
            </w:pPr>
          </w:p>
        </w:tc>
        <w:tc>
          <w:tcPr>
            <w:tcW w:w="1166" w:type="dxa"/>
            <w:vAlign w:val="center"/>
          </w:tcPr>
          <w:p w14:paraId="4FAB7EB4" w14:textId="77777777" w:rsidR="00000000" w:rsidRDefault="007478C2">
            <w:pPr>
              <w:tabs>
                <w:tab w:val="left" w:pos="196"/>
                <w:tab w:val="left" w:pos="426"/>
              </w:tabs>
              <w:snapToGrid w:val="0"/>
              <w:jc w:val="right"/>
              <w:rPr>
                <w:rFonts w:ascii="Arial Narrow" w:hAnsi="Arial Narrow"/>
                <w:sz w:val="24"/>
                <w:szCs w:val="24"/>
              </w:rPr>
            </w:pPr>
          </w:p>
        </w:tc>
        <w:tc>
          <w:tcPr>
            <w:tcW w:w="1261" w:type="dxa"/>
            <w:vAlign w:val="center"/>
          </w:tcPr>
          <w:p w14:paraId="01288CA5" w14:textId="77777777" w:rsidR="00000000" w:rsidRDefault="007478C2">
            <w:pPr>
              <w:tabs>
                <w:tab w:val="left" w:pos="196"/>
                <w:tab w:val="left" w:pos="426"/>
              </w:tabs>
              <w:snapToGrid w:val="0"/>
              <w:jc w:val="right"/>
              <w:rPr>
                <w:rFonts w:ascii="Arial Narrow" w:hAnsi="Arial Narrow"/>
                <w:sz w:val="24"/>
                <w:szCs w:val="24"/>
              </w:rPr>
            </w:pPr>
          </w:p>
        </w:tc>
        <w:tc>
          <w:tcPr>
            <w:tcW w:w="1261" w:type="dxa"/>
            <w:vAlign w:val="center"/>
          </w:tcPr>
          <w:p w14:paraId="0BA853D6" w14:textId="77777777" w:rsidR="00000000" w:rsidRDefault="007478C2">
            <w:pPr>
              <w:tabs>
                <w:tab w:val="left" w:pos="196"/>
                <w:tab w:val="left" w:pos="426"/>
              </w:tabs>
              <w:snapToGrid w:val="0"/>
              <w:jc w:val="right"/>
              <w:rPr>
                <w:rFonts w:ascii="Arial Narrow" w:hAnsi="Arial Narrow"/>
                <w:sz w:val="24"/>
                <w:szCs w:val="24"/>
              </w:rPr>
            </w:pPr>
          </w:p>
        </w:tc>
        <w:tc>
          <w:tcPr>
            <w:tcW w:w="981" w:type="dxa"/>
          </w:tcPr>
          <w:p w14:paraId="53A4ED91" w14:textId="77777777" w:rsidR="00000000" w:rsidRDefault="007478C2">
            <w:pPr>
              <w:tabs>
                <w:tab w:val="left" w:pos="196"/>
                <w:tab w:val="left" w:pos="426"/>
              </w:tabs>
              <w:snapToGrid w:val="0"/>
              <w:jc w:val="right"/>
              <w:rPr>
                <w:rFonts w:ascii="Arial Narrow" w:hAnsi="Arial Narrow"/>
                <w:sz w:val="24"/>
                <w:szCs w:val="24"/>
              </w:rPr>
            </w:pPr>
          </w:p>
        </w:tc>
        <w:tc>
          <w:tcPr>
            <w:tcW w:w="1166" w:type="dxa"/>
            <w:vAlign w:val="center"/>
          </w:tcPr>
          <w:p w14:paraId="793ABB30" w14:textId="77777777" w:rsidR="00000000" w:rsidRDefault="007478C2">
            <w:pPr>
              <w:tabs>
                <w:tab w:val="left" w:pos="196"/>
                <w:tab w:val="left" w:pos="426"/>
              </w:tabs>
              <w:snapToGrid w:val="0"/>
              <w:jc w:val="right"/>
              <w:rPr>
                <w:rFonts w:ascii="Arial Narrow" w:hAnsi="Arial Narrow"/>
                <w:sz w:val="24"/>
                <w:szCs w:val="24"/>
              </w:rPr>
            </w:pPr>
          </w:p>
        </w:tc>
      </w:tr>
      <w:tr w:rsidR="00000000" w14:paraId="1D661FA7" w14:textId="77777777">
        <w:trPr>
          <w:trHeight w:val="300"/>
        </w:trPr>
        <w:tc>
          <w:tcPr>
            <w:tcW w:w="2095" w:type="dxa"/>
            <w:vAlign w:val="center"/>
          </w:tcPr>
          <w:p w14:paraId="7DAE4AC6" w14:textId="77777777" w:rsidR="00000000" w:rsidRDefault="007478C2">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期末账面价值</w:t>
            </w:r>
          </w:p>
        </w:tc>
        <w:tc>
          <w:tcPr>
            <w:tcW w:w="1356" w:type="dxa"/>
          </w:tcPr>
          <w:p w14:paraId="227776F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5025</w:t>
            </w:r>
            <w:r>
              <w:rPr>
                <w:rFonts w:hint="eastAsia"/>
                <w:color w:val="0000FF"/>
                <w:sz w:val="18"/>
              </w:rPr>
              <w:t>）</w:t>
            </w:r>
          </w:p>
        </w:tc>
        <w:tc>
          <w:tcPr>
            <w:tcW w:w="1166" w:type="dxa"/>
          </w:tcPr>
          <w:p w14:paraId="5C1C482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5026</w:t>
            </w:r>
            <w:r>
              <w:rPr>
                <w:rFonts w:hint="eastAsia"/>
                <w:color w:val="0000FF"/>
                <w:sz w:val="18"/>
              </w:rPr>
              <w:t>）</w:t>
            </w:r>
          </w:p>
        </w:tc>
        <w:tc>
          <w:tcPr>
            <w:tcW w:w="1261" w:type="dxa"/>
          </w:tcPr>
          <w:p w14:paraId="44082F1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5027</w:t>
            </w:r>
            <w:r>
              <w:rPr>
                <w:rFonts w:hint="eastAsia"/>
                <w:color w:val="0000FF"/>
                <w:sz w:val="18"/>
              </w:rPr>
              <w:t>）</w:t>
            </w:r>
          </w:p>
        </w:tc>
        <w:tc>
          <w:tcPr>
            <w:tcW w:w="1261" w:type="dxa"/>
          </w:tcPr>
          <w:p w14:paraId="0903976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5028</w:t>
            </w:r>
            <w:r>
              <w:rPr>
                <w:rFonts w:hint="eastAsia"/>
                <w:color w:val="0000FF"/>
                <w:sz w:val="18"/>
              </w:rPr>
              <w:t>）</w:t>
            </w:r>
          </w:p>
        </w:tc>
        <w:tc>
          <w:tcPr>
            <w:tcW w:w="981" w:type="dxa"/>
          </w:tcPr>
          <w:p w14:paraId="69D3B1D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54</w:t>
            </w:r>
            <w:r>
              <w:rPr>
                <w:rFonts w:hint="eastAsia"/>
                <w:color w:val="0000FF"/>
                <w:sz w:val="18"/>
              </w:rPr>
              <w:t>）</w:t>
            </w:r>
          </w:p>
        </w:tc>
        <w:tc>
          <w:tcPr>
            <w:tcW w:w="1166" w:type="dxa"/>
            <w:vAlign w:val="center"/>
          </w:tcPr>
          <w:p w14:paraId="795A6F2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5029</w:t>
            </w:r>
            <w:r>
              <w:rPr>
                <w:rFonts w:hint="eastAsia"/>
                <w:color w:val="0000FF"/>
                <w:sz w:val="18"/>
              </w:rPr>
              <w:t>）</w:t>
            </w:r>
          </w:p>
        </w:tc>
      </w:tr>
      <w:tr w:rsidR="00000000" w14:paraId="2BE4C730" w14:textId="77777777">
        <w:trPr>
          <w:trHeight w:val="300"/>
        </w:trPr>
        <w:tc>
          <w:tcPr>
            <w:tcW w:w="2095" w:type="dxa"/>
            <w:vAlign w:val="center"/>
          </w:tcPr>
          <w:p w14:paraId="71D91B69" w14:textId="77777777" w:rsidR="00000000" w:rsidRDefault="007478C2">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期初账面价值</w:t>
            </w:r>
          </w:p>
        </w:tc>
        <w:tc>
          <w:tcPr>
            <w:tcW w:w="1356" w:type="dxa"/>
          </w:tcPr>
          <w:p w14:paraId="30FD91D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5025</w:t>
            </w:r>
            <w:r>
              <w:rPr>
                <w:rFonts w:hint="eastAsia"/>
                <w:color w:val="0000FF"/>
                <w:sz w:val="18"/>
              </w:rPr>
              <w:t>）</w:t>
            </w:r>
          </w:p>
        </w:tc>
        <w:tc>
          <w:tcPr>
            <w:tcW w:w="1166" w:type="dxa"/>
          </w:tcPr>
          <w:p w14:paraId="0AD1BBE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5026</w:t>
            </w:r>
            <w:r>
              <w:rPr>
                <w:rFonts w:hint="eastAsia"/>
                <w:color w:val="0000FF"/>
                <w:sz w:val="18"/>
              </w:rPr>
              <w:t>）</w:t>
            </w:r>
          </w:p>
        </w:tc>
        <w:tc>
          <w:tcPr>
            <w:tcW w:w="1261" w:type="dxa"/>
          </w:tcPr>
          <w:p w14:paraId="2B2266F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5027</w:t>
            </w:r>
            <w:r>
              <w:rPr>
                <w:rFonts w:hint="eastAsia"/>
                <w:color w:val="0000FF"/>
                <w:sz w:val="18"/>
              </w:rPr>
              <w:t>）</w:t>
            </w:r>
          </w:p>
        </w:tc>
        <w:tc>
          <w:tcPr>
            <w:tcW w:w="1261" w:type="dxa"/>
          </w:tcPr>
          <w:p w14:paraId="61D591C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5028</w:t>
            </w:r>
            <w:r>
              <w:rPr>
                <w:rFonts w:hint="eastAsia"/>
                <w:color w:val="0000FF"/>
                <w:sz w:val="18"/>
              </w:rPr>
              <w:t>）</w:t>
            </w:r>
          </w:p>
        </w:tc>
        <w:tc>
          <w:tcPr>
            <w:tcW w:w="981" w:type="dxa"/>
          </w:tcPr>
          <w:p w14:paraId="5945B2D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4</w:t>
            </w:r>
            <w:r>
              <w:rPr>
                <w:rFonts w:hint="eastAsia"/>
                <w:color w:val="0000FF"/>
                <w:sz w:val="18"/>
              </w:rPr>
              <w:t>8</w:t>
            </w:r>
            <w:r>
              <w:rPr>
                <w:color w:val="0000FF"/>
                <w:sz w:val="18"/>
              </w:rPr>
              <w:t>54</w:t>
            </w:r>
            <w:r>
              <w:rPr>
                <w:rFonts w:hint="eastAsia"/>
                <w:color w:val="0000FF"/>
                <w:sz w:val="18"/>
              </w:rPr>
              <w:t>）</w:t>
            </w:r>
          </w:p>
        </w:tc>
        <w:tc>
          <w:tcPr>
            <w:tcW w:w="1166" w:type="dxa"/>
            <w:vAlign w:val="center"/>
          </w:tcPr>
          <w:p w14:paraId="61EBBDF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5029</w:t>
            </w:r>
            <w:r>
              <w:rPr>
                <w:rFonts w:hint="eastAsia"/>
                <w:color w:val="0000FF"/>
                <w:sz w:val="18"/>
              </w:rPr>
              <w:t>）</w:t>
            </w:r>
          </w:p>
        </w:tc>
      </w:tr>
    </w:tbl>
    <w:p w14:paraId="02BA5754"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5030</w:t>
      </w:r>
      <w:r>
        <w:rPr>
          <w:rFonts w:hint="eastAsia"/>
          <w:color w:val="0000FF"/>
          <w:sz w:val="18"/>
        </w:rPr>
        <w:t>）</w:t>
      </w:r>
    </w:p>
    <w:p w14:paraId="41B4F1A8" w14:textId="77777777" w:rsidR="00000000" w:rsidRDefault="007478C2">
      <w:pPr>
        <w:rPr>
          <w:rFonts w:ascii="宋体" w:hAnsi="宋体"/>
          <w:b/>
          <w:sz w:val="24"/>
        </w:rPr>
      </w:pPr>
    </w:p>
    <w:p w14:paraId="55A78017"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 xml:space="preserve">12.2 </w:t>
      </w:r>
      <w:r>
        <w:rPr>
          <w:rFonts w:ascii="宋体" w:hAnsi="宋体" w:hint="eastAsia"/>
          <w:b/>
          <w:sz w:val="24"/>
        </w:rPr>
        <w:t>固定</w:t>
      </w:r>
      <w:r>
        <w:rPr>
          <w:rFonts w:ascii="宋体" w:hAnsi="宋体" w:hint="eastAsia"/>
          <w:b/>
          <w:sz w:val="24"/>
        </w:rPr>
        <w:t>资产的其他说明</w:t>
      </w:r>
      <w:r>
        <w:rPr>
          <w:rStyle w:val="FootnoteReference"/>
          <w:rFonts w:ascii="宋体" w:hAnsi="宋体"/>
          <w:b/>
          <w:sz w:val="24"/>
        </w:rPr>
        <w:footnoteReference w:id="453"/>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7C98F20" w14:textId="77777777">
        <w:tc>
          <w:tcPr>
            <w:tcW w:w="9286" w:type="dxa"/>
          </w:tcPr>
          <w:p w14:paraId="15E9DCD5" w14:textId="77777777" w:rsidR="00000000" w:rsidRDefault="007478C2">
            <w:pPr>
              <w:spacing w:line="360" w:lineRule="auto"/>
              <w:outlineLvl w:val="2"/>
            </w:pPr>
            <w:r>
              <w:rPr>
                <w:rFonts w:hint="eastAsia"/>
                <w:color w:val="0000FF"/>
                <w:sz w:val="18"/>
              </w:rPr>
              <w:t>（</w:t>
            </w:r>
            <w:r>
              <w:rPr>
                <w:color w:val="0000FF"/>
                <w:sz w:val="18"/>
              </w:rPr>
              <w:t>5031</w:t>
            </w:r>
            <w:r>
              <w:rPr>
                <w:rFonts w:hint="eastAsia"/>
                <w:color w:val="0000FF"/>
                <w:sz w:val="18"/>
              </w:rPr>
              <w:t>）</w:t>
            </w:r>
          </w:p>
        </w:tc>
      </w:tr>
    </w:tbl>
    <w:p w14:paraId="1A849DDD" w14:textId="77777777" w:rsidR="00000000" w:rsidRDefault="007478C2">
      <w:pPr>
        <w:rPr>
          <w:rFonts w:ascii="宋体" w:hAnsi="宋体"/>
          <w:b/>
          <w:sz w:val="24"/>
        </w:rPr>
      </w:pPr>
    </w:p>
    <w:p w14:paraId="6CA8D597"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12.3</w:t>
      </w:r>
      <w:r>
        <w:rPr>
          <w:rFonts w:ascii="宋体" w:hAnsi="宋体" w:hint="eastAsia"/>
          <w:b/>
          <w:sz w:val="24"/>
        </w:rPr>
        <w:t xml:space="preserve"> </w:t>
      </w:r>
      <w:r>
        <w:rPr>
          <w:rFonts w:ascii="宋体" w:hAnsi="宋体" w:hint="eastAsia"/>
          <w:b/>
          <w:sz w:val="24"/>
        </w:rPr>
        <w:t>固定资产清理（如有）</w:t>
      </w:r>
    </w:p>
    <w:p w14:paraId="2416E570"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8"/>
        <w:gridCol w:w="2749"/>
        <w:gridCol w:w="2749"/>
      </w:tblGrid>
      <w:tr w:rsidR="00000000" w14:paraId="77423D5F" w14:textId="77777777">
        <w:trPr>
          <w:trHeight w:val="300"/>
          <w:tblHeader/>
        </w:trPr>
        <w:tc>
          <w:tcPr>
            <w:tcW w:w="3788" w:type="dxa"/>
            <w:vAlign w:val="center"/>
          </w:tcPr>
          <w:p w14:paraId="1D6CBC9A" w14:textId="77777777" w:rsidR="00000000" w:rsidRDefault="007478C2">
            <w:pPr>
              <w:pStyle w:val="a2"/>
              <w:widowControl w:val="0"/>
              <w:tabs>
                <w:tab w:val="left" w:pos="196"/>
                <w:tab w:val="left" w:pos="426"/>
              </w:tabs>
              <w:spacing w:line="240" w:lineRule="auto"/>
              <w:ind w:leftChars="0" w:left="0"/>
              <w:jc w:val="center"/>
              <w:rPr>
                <w:rFonts w:ascii="Arial Narrow" w:hAnsi="Arial Narrow"/>
                <w:sz w:val="24"/>
                <w:szCs w:val="24"/>
              </w:rPr>
            </w:pPr>
            <w:r>
              <w:rPr>
                <w:rFonts w:ascii="Arial Narrow"/>
                <w:sz w:val="24"/>
                <w:szCs w:val="24"/>
              </w:rPr>
              <w:t>项目</w:t>
            </w:r>
          </w:p>
        </w:tc>
        <w:tc>
          <w:tcPr>
            <w:tcW w:w="2749" w:type="dxa"/>
            <w:vAlign w:val="bottom"/>
          </w:tcPr>
          <w:p w14:paraId="6F8C1B49" w14:textId="77777777" w:rsidR="00000000" w:rsidRDefault="007478C2">
            <w:pPr>
              <w:jc w:val="center"/>
              <w:rPr>
                <w:rFonts w:ascii="宋体" w:hAnsi="宋体"/>
                <w:sz w:val="24"/>
              </w:rPr>
            </w:pPr>
            <w:r>
              <w:rPr>
                <w:rFonts w:ascii="宋体" w:hAnsi="宋体" w:hint="eastAsia"/>
                <w:sz w:val="24"/>
              </w:rPr>
              <w:t>本期末</w:t>
            </w:r>
          </w:p>
          <w:p w14:paraId="6CFFBA53" w14:textId="77777777" w:rsidR="00000000" w:rsidRDefault="007478C2">
            <w:pPr>
              <w:pStyle w:val="a2"/>
              <w:widowControl w:val="0"/>
              <w:tabs>
                <w:tab w:val="left" w:pos="196"/>
                <w:tab w:val="left" w:pos="426"/>
              </w:tabs>
              <w:spacing w:line="240" w:lineRule="auto"/>
              <w:ind w:leftChars="0" w:left="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749" w:type="dxa"/>
          </w:tcPr>
          <w:p w14:paraId="299BF744" w14:textId="77777777" w:rsidR="00000000" w:rsidRDefault="007478C2">
            <w:pPr>
              <w:jc w:val="center"/>
              <w:rPr>
                <w:rFonts w:ascii="宋体" w:hAnsi="宋体"/>
                <w:sz w:val="24"/>
              </w:rPr>
            </w:pPr>
            <w:r>
              <w:rPr>
                <w:rFonts w:ascii="宋体" w:hAnsi="宋体" w:hint="eastAsia"/>
                <w:sz w:val="24"/>
              </w:rPr>
              <w:t>上年度末</w:t>
            </w:r>
          </w:p>
          <w:p w14:paraId="5F69C1F2" w14:textId="77777777" w:rsidR="00000000" w:rsidRDefault="007478C2">
            <w:pPr>
              <w:pStyle w:val="a2"/>
              <w:widowControl w:val="0"/>
              <w:tabs>
                <w:tab w:val="left" w:pos="196"/>
                <w:tab w:val="left" w:pos="426"/>
              </w:tabs>
              <w:spacing w:line="240" w:lineRule="auto"/>
              <w:ind w:leftChars="0" w:left="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9EDC912" w14:textId="77777777">
        <w:trPr>
          <w:trHeight w:val="300"/>
        </w:trPr>
        <w:tc>
          <w:tcPr>
            <w:tcW w:w="3788" w:type="dxa"/>
            <w:vAlign w:val="center"/>
          </w:tcPr>
          <w:p w14:paraId="43396B42" w14:textId="77777777" w:rsidR="00000000" w:rsidRDefault="007478C2">
            <w:pPr>
              <w:pStyle w:val="a2"/>
              <w:widowControl w:val="0"/>
              <w:tabs>
                <w:tab w:val="left" w:pos="196"/>
                <w:tab w:val="left" w:pos="426"/>
              </w:tabs>
              <w:spacing w:line="240" w:lineRule="auto"/>
              <w:ind w:leftChars="0" w:left="0"/>
              <w:rPr>
                <w:rFonts w:ascii="Arial Narrow" w:hAnsi="Arial Narrow"/>
                <w:sz w:val="24"/>
                <w:szCs w:val="24"/>
              </w:rPr>
            </w:pPr>
            <w:r>
              <w:rPr>
                <w:rFonts w:hint="eastAsia"/>
                <w:color w:val="0000FF"/>
                <w:sz w:val="18"/>
              </w:rPr>
              <w:t>（</w:t>
            </w:r>
            <w:r>
              <w:rPr>
                <w:color w:val="0000FF"/>
                <w:sz w:val="18"/>
              </w:rPr>
              <w:t>5035</w:t>
            </w:r>
            <w:r>
              <w:rPr>
                <w:rFonts w:hint="eastAsia"/>
                <w:color w:val="0000FF"/>
                <w:sz w:val="18"/>
              </w:rPr>
              <w:t>）</w:t>
            </w:r>
          </w:p>
        </w:tc>
        <w:tc>
          <w:tcPr>
            <w:tcW w:w="2749" w:type="dxa"/>
            <w:vAlign w:val="center"/>
          </w:tcPr>
          <w:p w14:paraId="0CD4A5A9" w14:textId="77777777" w:rsidR="00000000" w:rsidRDefault="007478C2">
            <w:pPr>
              <w:pStyle w:val="a2"/>
              <w:widowControl w:val="0"/>
              <w:tabs>
                <w:tab w:val="left" w:pos="196"/>
                <w:tab w:val="left" w:pos="426"/>
              </w:tabs>
              <w:spacing w:line="240" w:lineRule="auto"/>
              <w:ind w:leftChars="0" w:left="0"/>
              <w:jc w:val="right"/>
              <w:rPr>
                <w:rFonts w:ascii="Arial Narrow" w:hAnsi="Arial Narrow"/>
                <w:sz w:val="24"/>
                <w:szCs w:val="24"/>
              </w:rPr>
            </w:pPr>
            <w:r>
              <w:rPr>
                <w:rFonts w:hint="eastAsia"/>
                <w:color w:val="0000FF"/>
                <w:sz w:val="18"/>
              </w:rPr>
              <w:t>（</w:t>
            </w:r>
            <w:r>
              <w:rPr>
                <w:color w:val="0000FF"/>
                <w:sz w:val="18"/>
              </w:rPr>
              <w:t>5036</w:t>
            </w:r>
            <w:r>
              <w:rPr>
                <w:rFonts w:hint="eastAsia"/>
                <w:color w:val="0000FF"/>
                <w:sz w:val="18"/>
              </w:rPr>
              <w:t>）</w:t>
            </w:r>
          </w:p>
        </w:tc>
        <w:tc>
          <w:tcPr>
            <w:tcW w:w="2749" w:type="dxa"/>
            <w:vAlign w:val="center"/>
          </w:tcPr>
          <w:p w14:paraId="54E40056" w14:textId="77777777" w:rsidR="00000000" w:rsidRDefault="007478C2">
            <w:pPr>
              <w:pStyle w:val="a2"/>
              <w:widowControl w:val="0"/>
              <w:tabs>
                <w:tab w:val="left" w:pos="196"/>
                <w:tab w:val="left" w:pos="426"/>
              </w:tabs>
              <w:spacing w:line="240" w:lineRule="auto"/>
              <w:ind w:leftChars="0" w:left="0"/>
              <w:jc w:val="right"/>
              <w:rPr>
                <w:rFonts w:ascii="Arial Narrow" w:hAnsi="Arial Narrow"/>
                <w:sz w:val="24"/>
                <w:szCs w:val="24"/>
              </w:rPr>
            </w:pPr>
            <w:r>
              <w:rPr>
                <w:rFonts w:hint="eastAsia"/>
                <w:color w:val="0000FF"/>
                <w:sz w:val="18"/>
              </w:rPr>
              <w:t>（</w:t>
            </w:r>
            <w:r>
              <w:rPr>
                <w:color w:val="0000FF"/>
                <w:sz w:val="18"/>
              </w:rPr>
              <w:t>5036</w:t>
            </w:r>
            <w:r>
              <w:rPr>
                <w:rFonts w:hint="eastAsia"/>
                <w:color w:val="0000FF"/>
                <w:sz w:val="18"/>
              </w:rPr>
              <w:t>）</w:t>
            </w:r>
          </w:p>
        </w:tc>
      </w:tr>
      <w:tr w:rsidR="00000000" w14:paraId="6C25BAE1" w14:textId="77777777">
        <w:trPr>
          <w:trHeight w:val="300"/>
        </w:trPr>
        <w:tc>
          <w:tcPr>
            <w:tcW w:w="3788" w:type="dxa"/>
            <w:vAlign w:val="center"/>
          </w:tcPr>
          <w:p w14:paraId="42478B9C" w14:textId="77777777" w:rsidR="00000000" w:rsidRDefault="007478C2">
            <w:pPr>
              <w:pStyle w:val="a2"/>
              <w:widowControl w:val="0"/>
              <w:tabs>
                <w:tab w:val="left" w:pos="196"/>
                <w:tab w:val="left" w:pos="426"/>
              </w:tabs>
              <w:spacing w:line="240" w:lineRule="auto"/>
              <w:ind w:leftChars="0" w:left="0"/>
              <w:rPr>
                <w:rFonts w:ascii="Arial Narrow" w:hAnsi="Arial Narrow"/>
                <w:sz w:val="24"/>
                <w:szCs w:val="24"/>
              </w:rPr>
            </w:pPr>
          </w:p>
        </w:tc>
        <w:tc>
          <w:tcPr>
            <w:tcW w:w="2749" w:type="dxa"/>
            <w:vAlign w:val="center"/>
          </w:tcPr>
          <w:p w14:paraId="4DC3B1DE" w14:textId="77777777" w:rsidR="00000000" w:rsidRDefault="007478C2">
            <w:pPr>
              <w:pStyle w:val="a2"/>
              <w:widowControl w:val="0"/>
              <w:tabs>
                <w:tab w:val="left" w:pos="196"/>
                <w:tab w:val="left" w:pos="426"/>
              </w:tabs>
              <w:spacing w:line="240" w:lineRule="auto"/>
              <w:ind w:leftChars="0" w:left="0"/>
              <w:jc w:val="right"/>
              <w:rPr>
                <w:rFonts w:ascii="Arial Narrow" w:hAnsi="Arial Narrow"/>
                <w:sz w:val="24"/>
                <w:szCs w:val="24"/>
              </w:rPr>
            </w:pPr>
          </w:p>
        </w:tc>
        <w:tc>
          <w:tcPr>
            <w:tcW w:w="2749" w:type="dxa"/>
            <w:vAlign w:val="center"/>
          </w:tcPr>
          <w:p w14:paraId="678B7573" w14:textId="77777777" w:rsidR="00000000" w:rsidRDefault="007478C2">
            <w:pPr>
              <w:pStyle w:val="a2"/>
              <w:widowControl w:val="0"/>
              <w:tabs>
                <w:tab w:val="left" w:pos="196"/>
                <w:tab w:val="left" w:pos="426"/>
              </w:tabs>
              <w:spacing w:line="240" w:lineRule="auto"/>
              <w:ind w:leftChars="0" w:left="0"/>
              <w:jc w:val="right"/>
              <w:rPr>
                <w:rFonts w:ascii="Arial Narrow" w:hAnsi="Arial Narrow"/>
                <w:sz w:val="24"/>
                <w:szCs w:val="24"/>
              </w:rPr>
            </w:pPr>
          </w:p>
        </w:tc>
      </w:tr>
      <w:tr w:rsidR="00000000" w14:paraId="6204BA02" w14:textId="77777777">
        <w:trPr>
          <w:trHeight w:val="300"/>
        </w:trPr>
        <w:tc>
          <w:tcPr>
            <w:tcW w:w="3788" w:type="dxa"/>
            <w:vAlign w:val="center"/>
          </w:tcPr>
          <w:p w14:paraId="7E7F3E79" w14:textId="77777777" w:rsidR="00000000" w:rsidRDefault="007478C2">
            <w:pPr>
              <w:pStyle w:val="a2"/>
              <w:widowControl w:val="0"/>
              <w:tabs>
                <w:tab w:val="left" w:pos="196"/>
                <w:tab w:val="left" w:pos="426"/>
              </w:tabs>
              <w:spacing w:line="240" w:lineRule="auto"/>
              <w:ind w:leftChars="0" w:left="0"/>
              <w:jc w:val="center"/>
              <w:rPr>
                <w:rFonts w:ascii="Arial Narrow" w:hAnsi="Arial Narrow"/>
                <w:sz w:val="24"/>
                <w:szCs w:val="24"/>
              </w:rPr>
            </w:pPr>
            <w:r>
              <w:rPr>
                <w:rFonts w:ascii="Arial Narrow"/>
                <w:sz w:val="24"/>
                <w:szCs w:val="24"/>
              </w:rPr>
              <w:t>合计</w:t>
            </w:r>
          </w:p>
        </w:tc>
        <w:tc>
          <w:tcPr>
            <w:tcW w:w="2749" w:type="dxa"/>
            <w:vAlign w:val="center"/>
          </w:tcPr>
          <w:p w14:paraId="728CA828" w14:textId="77777777" w:rsidR="00000000" w:rsidRDefault="007478C2">
            <w:pPr>
              <w:pStyle w:val="a2"/>
              <w:widowControl w:val="0"/>
              <w:tabs>
                <w:tab w:val="left" w:pos="196"/>
                <w:tab w:val="left" w:pos="426"/>
              </w:tabs>
              <w:spacing w:line="240" w:lineRule="auto"/>
              <w:ind w:leftChars="0" w:left="0"/>
              <w:jc w:val="right"/>
              <w:rPr>
                <w:rFonts w:ascii="Arial Narrow" w:hAnsi="Arial Narrow"/>
                <w:sz w:val="24"/>
                <w:szCs w:val="24"/>
              </w:rPr>
            </w:pPr>
            <w:r>
              <w:rPr>
                <w:rFonts w:hint="eastAsia"/>
                <w:color w:val="0000FF"/>
                <w:sz w:val="18"/>
              </w:rPr>
              <w:t>（</w:t>
            </w:r>
            <w:r>
              <w:rPr>
                <w:color w:val="0000FF"/>
                <w:sz w:val="18"/>
              </w:rPr>
              <w:t>5037</w:t>
            </w:r>
            <w:r>
              <w:rPr>
                <w:rFonts w:hint="eastAsia"/>
                <w:color w:val="0000FF"/>
                <w:sz w:val="18"/>
              </w:rPr>
              <w:t>）</w:t>
            </w:r>
          </w:p>
        </w:tc>
        <w:tc>
          <w:tcPr>
            <w:tcW w:w="2749" w:type="dxa"/>
            <w:vAlign w:val="center"/>
          </w:tcPr>
          <w:p w14:paraId="191BFEA5" w14:textId="77777777" w:rsidR="00000000" w:rsidRDefault="007478C2">
            <w:pPr>
              <w:pStyle w:val="a2"/>
              <w:widowControl w:val="0"/>
              <w:tabs>
                <w:tab w:val="left" w:pos="196"/>
                <w:tab w:val="left" w:pos="426"/>
              </w:tabs>
              <w:spacing w:line="240" w:lineRule="auto"/>
              <w:ind w:leftChars="0" w:left="0"/>
              <w:jc w:val="right"/>
              <w:rPr>
                <w:rFonts w:ascii="Arial Narrow" w:hAnsi="Arial Narrow"/>
                <w:sz w:val="24"/>
                <w:szCs w:val="24"/>
              </w:rPr>
            </w:pPr>
            <w:r>
              <w:rPr>
                <w:rFonts w:hint="eastAsia"/>
                <w:color w:val="0000FF"/>
                <w:sz w:val="18"/>
              </w:rPr>
              <w:t>（</w:t>
            </w:r>
            <w:r>
              <w:rPr>
                <w:color w:val="0000FF"/>
                <w:sz w:val="18"/>
              </w:rPr>
              <w:t>5037</w:t>
            </w:r>
            <w:r>
              <w:rPr>
                <w:rFonts w:hint="eastAsia"/>
                <w:color w:val="0000FF"/>
                <w:sz w:val="18"/>
              </w:rPr>
              <w:t>）</w:t>
            </w:r>
          </w:p>
        </w:tc>
      </w:tr>
    </w:tbl>
    <w:p w14:paraId="6A60D629"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5038</w:t>
      </w:r>
      <w:r>
        <w:rPr>
          <w:rFonts w:hint="eastAsia"/>
          <w:color w:val="0000FF"/>
          <w:sz w:val="18"/>
        </w:rPr>
        <w:t>）</w:t>
      </w:r>
    </w:p>
    <w:p w14:paraId="2004D144" w14:textId="77777777" w:rsidR="00000000" w:rsidRDefault="007478C2">
      <w:pPr>
        <w:rPr>
          <w:rFonts w:ascii="宋体" w:hAnsi="宋体"/>
          <w:b/>
          <w:sz w:val="24"/>
        </w:rPr>
      </w:pPr>
    </w:p>
    <w:p w14:paraId="73DCE688"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13</w:t>
      </w:r>
      <w:r>
        <w:rPr>
          <w:rFonts w:ascii="宋体" w:hAnsi="宋体" w:hint="eastAsia"/>
          <w:b/>
          <w:sz w:val="24"/>
        </w:rPr>
        <w:t xml:space="preserve"> </w:t>
      </w:r>
      <w:r>
        <w:rPr>
          <w:rFonts w:ascii="宋体" w:hAnsi="宋体" w:hint="eastAsia"/>
          <w:b/>
          <w:sz w:val="24"/>
        </w:rPr>
        <w:t>在建工程（如有）</w:t>
      </w:r>
    </w:p>
    <w:p w14:paraId="7C84DE86"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3113"/>
        <w:gridCol w:w="2946"/>
      </w:tblGrid>
      <w:tr w:rsidR="00000000" w14:paraId="54180569" w14:textId="77777777">
        <w:trPr>
          <w:trHeight w:val="300"/>
          <w:tblHeader/>
        </w:trPr>
        <w:tc>
          <w:tcPr>
            <w:tcW w:w="3227" w:type="dxa"/>
            <w:vAlign w:val="center"/>
          </w:tcPr>
          <w:p w14:paraId="1059A2E8" w14:textId="77777777" w:rsidR="00000000" w:rsidRDefault="007478C2">
            <w:pPr>
              <w:tabs>
                <w:tab w:val="left" w:pos="196"/>
                <w:tab w:val="left" w:pos="426"/>
                <w:tab w:val="left" w:pos="1134"/>
              </w:tabs>
              <w:snapToGrid w:val="0"/>
              <w:jc w:val="center"/>
              <w:rPr>
                <w:rFonts w:ascii="Arial Narrow" w:hAnsi="Arial Narrow"/>
                <w:sz w:val="24"/>
                <w:szCs w:val="24"/>
              </w:rPr>
            </w:pPr>
            <w:r>
              <w:rPr>
                <w:rFonts w:ascii="Arial Narrow" w:hAnsi="Arial Narrow"/>
                <w:sz w:val="24"/>
                <w:szCs w:val="24"/>
              </w:rPr>
              <w:t>项目</w:t>
            </w:r>
          </w:p>
        </w:tc>
        <w:tc>
          <w:tcPr>
            <w:tcW w:w="3113" w:type="dxa"/>
            <w:vAlign w:val="bottom"/>
          </w:tcPr>
          <w:p w14:paraId="59CB6B3B" w14:textId="77777777" w:rsidR="00000000" w:rsidRDefault="007478C2">
            <w:pPr>
              <w:jc w:val="center"/>
              <w:rPr>
                <w:rFonts w:ascii="宋体" w:hAnsi="宋体"/>
                <w:sz w:val="24"/>
              </w:rPr>
            </w:pPr>
            <w:r>
              <w:rPr>
                <w:rFonts w:ascii="宋体" w:hAnsi="宋体" w:hint="eastAsia"/>
                <w:sz w:val="24"/>
              </w:rPr>
              <w:t>本期末</w:t>
            </w:r>
          </w:p>
          <w:p w14:paraId="6BDDA52D" w14:textId="77777777" w:rsidR="00000000" w:rsidRDefault="007478C2">
            <w:pPr>
              <w:tabs>
                <w:tab w:val="left" w:pos="196"/>
                <w:tab w:val="left" w:pos="426"/>
                <w:tab w:val="left" w:pos="1134"/>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46" w:type="dxa"/>
          </w:tcPr>
          <w:p w14:paraId="31169B05" w14:textId="77777777" w:rsidR="00000000" w:rsidRDefault="007478C2">
            <w:pPr>
              <w:jc w:val="center"/>
              <w:rPr>
                <w:rFonts w:ascii="宋体" w:hAnsi="宋体"/>
                <w:sz w:val="24"/>
              </w:rPr>
            </w:pPr>
            <w:r>
              <w:rPr>
                <w:rFonts w:ascii="宋体" w:hAnsi="宋体" w:hint="eastAsia"/>
                <w:sz w:val="24"/>
              </w:rPr>
              <w:t>上年度末</w:t>
            </w:r>
          </w:p>
          <w:p w14:paraId="4B45E968" w14:textId="77777777" w:rsidR="00000000" w:rsidRDefault="007478C2">
            <w:pPr>
              <w:tabs>
                <w:tab w:val="left" w:pos="196"/>
                <w:tab w:val="left" w:pos="426"/>
                <w:tab w:val="left" w:pos="1134"/>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21E559B" w14:textId="77777777">
        <w:trPr>
          <w:trHeight w:val="300"/>
        </w:trPr>
        <w:tc>
          <w:tcPr>
            <w:tcW w:w="3227" w:type="dxa"/>
            <w:vAlign w:val="center"/>
          </w:tcPr>
          <w:p w14:paraId="389463B0" w14:textId="77777777" w:rsidR="00000000" w:rsidRDefault="007478C2">
            <w:pPr>
              <w:tabs>
                <w:tab w:val="left" w:pos="196"/>
                <w:tab w:val="left" w:pos="426"/>
                <w:tab w:val="left" w:pos="1134"/>
              </w:tabs>
              <w:snapToGrid w:val="0"/>
              <w:rPr>
                <w:rFonts w:ascii="Arial Narrow" w:hAnsi="Arial Narrow"/>
                <w:sz w:val="24"/>
                <w:szCs w:val="24"/>
              </w:rPr>
            </w:pPr>
            <w:r>
              <w:rPr>
                <w:rFonts w:ascii="Arial Narrow" w:hAnsi="Arial Narrow" w:hint="eastAsia"/>
                <w:sz w:val="24"/>
                <w:szCs w:val="24"/>
              </w:rPr>
              <w:t>在建工程</w:t>
            </w:r>
          </w:p>
        </w:tc>
        <w:tc>
          <w:tcPr>
            <w:tcW w:w="3113" w:type="dxa"/>
            <w:vAlign w:val="center"/>
          </w:tcPr>
          <w:p w14:paraId="2FC128E9" w14:textId="77777777" w:rsidR="00000000" w:rsidRDefault="007478C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5040</w:t>
            </w:r>
            <w:r>
              <w:rPr>
                <w:rFonts w:hint="eastAsia"/>
                <w:color w:val="0000FF"/>
                <w:sz w:val="18"/>
              </w:rPr>
              <w:t>）</w:t>
            </w:r>
          </w:p>
        </w:tc>
        <w:tc>
          <w:tcPr>
            <w:tcW w:w="2946" w:type="dxa"/>
            <w:vAlign w:val="center"/>
          </w:tcPr>
          <w:p w14:paraId="204B418C" w14:textId="77777777" w:rsidR="00000000" w:rsidRDefault="007478C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5040</w:t>
            </w:r>
            <w:r>
              <w:rPr>
                <w:rFonts w:hint="eastAsia"/>
                <w:color w:val="0000FF"/>
                <w:sz w:val="18"/>
              </w:rPr>
              <w:t>）</w:t>
            </w:r>
          </w:p>
        </w:tc>
      </w:tr>
      <w:tr w:rsidR="00000000" w14:paraId="40A523C2" w14:textId="77777777">
        <w:trPr>
          <w:trHeight w:val="300"/>
        </w:trPr>
        <w:tc>
          <w:tcPr>
            <w:tcW w:w="3227" w:type="dxa"/>
            <w:vAlign w:val="center"/>
          </w:tcPr>
          <w:p w14:paraId="60C6C232" w14:textId="77777777" w:rsidR="00000000" w:rsidRDefault="007478C2">
            <w:pPr>
              <w:tabs>
                <w:tab w:val="left" w:pos="196"/>
                <w:tab w:val="left" w:pos="426"/>
                <w:tab w:val="left" w:pos="1134"/>
              </w:tabs>
              <w:snapToGrid w:val="0"/>
              <w:rPr>
                <w:rFonts w:ascii="Arial Narrow" w:hAnsi="Arial Narrow"/>
                <w:sz w:val="24"/>
                <w:szCs w:val="24"/>
              </w:rPr>
            </w:pPr>
            <w:r>
              <w:rPr>
                <w:rFonts w:ascii="Arial Narrow" w:hAnsi="Arial Narrow" w:hint="eastAsia"/>
                <w:sz w:val="24"/>
                <w:szCs w:val="24"/>
              </w:rPr>
              <w:t>工程物资</w:t>
            </w:r>
          </w:p>
        </w:tc>
        <w:tc>
          <w:tcPr>
            <w:tcW w:w="3113" w:type="dxa"/>
          </w:tcPr>
          <w:p w14:paraId="4414DC6C" w14:textId="77777777" w:rsidR="00000000" w:rsidRDefault="007478C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5041</w:t>
            </w:r>
            <w:r>
              <w:rPr>
                <w:rFonts w:hint="eastAsia"/>
                <w:color w:val="0000FF"/>
                <w:sz w:val="18"/>
              </w:rPr>
              <w:t>）</w:t>
            </w:r>
          </w:p>
        </w:tc>
        <w:tc>
          <w:tcPr>
            <w:tcW w:w="2946" w:type="dxa"/>
          </w:tcPr>
          <w:p w14:paraId="6F58E70F" w14:textId="77777777" w:rsidR="00000000" w:rsidRDefault="007478C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5041</w:t>
            </w:r>
            <w:r>
              <w:rPr>
                <w:rFonts w:hint="eastAsia"/>
                <w:color w:val="0000FF"/>
                <w:sz w:val="18"/>
              </w:rPr>
              <w:t>）</w:t>
            </w:r>
          </w:p>
        </w:tc>
      </w:tr>
      <w:tr w:rsidR="00000000" w14:paraId="4D343C5E" w14:textId="77777777">
        <w:trPr>
          <w:trHeight w:val="300"/>
        </w:trPr>
        <w:tc>
          <w:tcPr>
            <w:tcW w:w="3227" w:type="dxa"/>
            <w:vAlign w:val="center"/>
          </w:tcPr>
          <w:p w14:paraId="1A59A651" w14:textId="77777777" w:rsidR="00000000" w:rsidRDefault="007478C2">
            <w:pPr>
              <w:tabs>
                <w:tab w:val="left" w:pos="196"/>
                <w:tab w:val="left" w:pos="426"/>
                <w:tab w:val="left" w:pos="1134"/>
              </w:tabs>
              <w:snapToGrid w:val="0"/>
              <w:jc w:val="center"/>
              <w:rPr>
                <w:rFonts w:ascii="Arial Narrow" w:hAnsi="Arial Narrow"/>
                <w:sz w:val="24"/>
                <w:szCs w:val="24"/>
              </w:rPr>
            </w:pPr>
            <w:r>
              <w:rPr>
                <w:rFonts w:ascii="Arial Narrow" w:hAnsi="Arial Narrow"/>
                <w:sz w:val="24"/>
                <w:szCs w:val="24"/>
              </w:rPr>
              <w:t>小计</w:t>
            </w:r>
          </w:p>
        </w:tc>
        <w:tc>
          <w:tcPr>
            <w:tcW w:w="3113" w:type="dxa"/>
          </w:tcPr>
          <w:p w14:paraId="7C4E26EC" w14:textId="77777777" w:rsidR="00000000" w:rsidRDefault="007478C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5042</w:t>
            </w:r>
            <w:r>
              <w:rPr>
                <w:rFonts w:hint="eastAsia"/>
                <w:color w:val="0000FF"/>
                <w:sz w:val="18"/>
              </w:rPr>
              <w:t>）</w:t>
            </w:r>
          </w:p>
        </w:tc>
        <w:tc>
          <w:tcPr>
            <w:tcW w:w="2946" w:type="dxa"/>
          </w:tcPr>
          <w:p w14:paraId="5D382019" w14:textId="77777777" w:rsidR="00000000" w:rsidRDefault="007478C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5042</w:t>
            </w:r>
            <w:r>
              <w:rPr>
                <w:rFonts w:hint="eastAsia"/>
                <w:color w:val="0000FF"/>
                <w:sz w:val="18"/>
              </w:rPr>
              <w:t>）</w:t>
            </w:r>
          </w:p>
        </w:tc>
      </w:tr>
      <w:tr w:rsidR="00000000" w14:paraId="0F446E59" w14:textId="77777777">
        <w:trPr>
          <w:trHeight w:val="300"/>
        </w:trPr>
        <w:tc>
          <w:tcPr>
            <w:tcW w:w="3227" w:type="dxa"/>
            <w:vAlign w:val="center"/>
          </w:tcPr>
          <w:p w14:paraId="67FCC175" w14:textId="77777777" w:rsidR="00000000" w:rsidRDefault="007478C2">
            <w:pPr>
              <w:tabs>
                <w:tab w:val="left" w:pos="196"/>
                <w:tab w:val="left" w:pos="426"/>
                <w:tab w:val="left" w:pos="1134"/>
              </w:tabs>
              <w:snapToGrid w:val="0"/>
              <w:jc w:val="left"/>
              <w:rPr>
                <w:rFonts w:ascii="Arial Narrow" w:hAnsi="Arial Narrow"/>
                <w:sz w:val="24"/>
                <w:szCs w:val="24"/>
              </w:rPr>
            </w:pPr>
            <w:r>
              <w:rPr>
                <w:rFonts w:ascii="Arial Narrow" w:hAnsi="Arial Narrow"/>
                <w:sz w:val="24"/>
                <w:szCs w:val="24"/>
              </w:rPr>
              <w:t>减：减值准</w:t>
            </w:r>
            <w:r>
              <w:rPr>
                <w:rFonts w:ascii="Arial Narrow" w:hAnsi="Arial Narrow"/>
                <w:sz w:val="24"/>
                <w:szCs w:val="24"/>
              </w:rPr>
              <w:t>备</w:t>
            </w:r>
          </w:p>
        </w:tc>
        <w:tc>
          <w:tcPr>
            <w:tcW w:w="3113" w:type="dxa"/>
          </w:tcPr>
          <w:p w14:paraId="66968124" w14:textId="77777777" w:rsidR="00000000" w:rsidRDefault="007478C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5043</w:t>
            </w:r>
            <w:r>
              <w:rPr>
                <w:rFonts w:hint="eastAsia"/>
                <w:color w:val="0000FF"/>
                <w:sz w:val="18"/>
              </w:rPr>
              <w:t>）</w:t>
            </w:r>
          </w:p>
        </w:tc>
        <w:tc>
          <w:tcPr>
            <w:tcW w:w="2946" w:type="dxa"/>
          </w:tcPr>
          <w:p w14:paraId="36E5218A" w14:textId="77777777" w:rsidR="00000000" w:rsidRDefault="007478C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5043</w:t>
            </w:r>
            <w:r>
              <w:rPr>
                <w:rFonts w:hint="eastAsia"/>
                <w:color w:val="0000FF"/>
                <w:sz w:val="18"/>
              </w:rPr>
              <w:t>）</w:t>
            </w:r>
          </w:p>
        </w:tc>
      </w:tr>
      <w:tr w:rsidR="00000000" w14:paraId="4AA6FB8C" w14:textId="77777777">
        <w:trPr>
          <w:trHeight w:val="300"/>
        </w:trPr>
        <w:tc>
          <w:tcPr>
            <w:tcW w:w="3227" w:type="dxa"/>
            <w:vAlign w:val="center"/>
          </w:tcPr>
          <w:p w14:paraId="4F49FD2F" w14:textId="77777777" w:rsidR="00000000" w:rsidRDefault="007478C2">
            <w:pPr>
              <w:tabs>
                <w:tab w:val="left" w:pos="196"/>
                <w:tab w:val="left" w:pos="426"/>
                <w:tab w:val="left" w:pos="1134"/>
              </w:tabs>
              <w:snapToGrid w:val="0"/>
              <w:jc w:val="center"/>
              <w:rPr>
                <w:rFonts w:ascii="Arial Narrow" w:hAnsi="Arial Narrow"/>
                <w:sz w:val="24"/>
                <w:szCs w:val="24"/>
              </w:rPr>
            </w:pPr>
            <w:r>
              <w:rPr>
                <w:rFonts w:ascii="Arial Narrow" w:hAnsi="Arial Narrow"/>
                <w:sz w:val="24"/>
                <w:szCs w:val="24"/>
              </w:rPr>
              <w:t>合计</w:t>
            </w:r>
          </w:p>
        </w:tc>
        <w:tc>
          <w:tcPr>
            <w:tcW w:w="3113" w:type="dxa"/>
          </w:tcPr>
          <w:p w14:paraId="6482DE65" w14:textId="77777777" w:rsidR="00000000" w:rsidRDefault="007478C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5602</w:t>
            </w:r>
            <w:r>
              <w:rPr>
                <w:rFonts w:hint="eastAsia"/>
                <w:color w:val="0000FF"/>
                <w:sz w:val="18"/>
              </w:rPr>
              <w:t>）</w:t>
            </w:r>
          </w:p>
        </w:tc>
        <w:tc>
          <w:tcPr>
            <w:tcW w:w="2946" w:type="dxa"/>
          </w:tcPr>
          <w:p w14:paraId="0B9ABF3B" w14:textId="77777777" w:rsidR="00000000" w:rsidRDefault="007478C2">
            <w:pPr>
              <w:tabs>
                <w:tab w:val="left" w:pos="196"/>
                <w:tab w:val="left" w:pos="426"/>
                <w:tab w:val="left" w:pos="1134"/>
              </w:tabs>
              <w:snapToGrid w:val="0"/>
              <w:jc w:val="right"/>
              <w:rPr>
                <w:rFonts w:ascii="Arial Narrow" w:hAnsi="Arial Narrow"/>
                <w:sz w:val="24"/>
                <w:szCs w:val="24"/>
              </w:rPr>
            </w:pPr>
            <w:r>
              <w:rPr>
                <w:rFonts w:hint="eastAsia"/>
                <w:color w:val="0000FF"/>
                <w:sz w:val="18"/>
              </w:rPr>
              <w:t>（</w:t>
            </w:r>
            <w:r>
              <w:rPr>
                <w:color w:val="0000FF"/>
                <w:sz w:val="18"/>
              </w:rPr>
              <w:t>5602</w:t>
            </w:r>
            <w:r>
              <w:rPr>
                <w:rFonts w:hint="eastAsia"/>
                <w:color w:val="0000FF"/>
                <w:sz w:val="18"/>
              </w:rPr>
              <w:t>）</w:t>
            </w:r>
          </w:p>
        </w:tc>
      </w:tr>
    </w:tbl>
    <w:p w14:paraId="030CFDC8"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5044</w:t>
      </w:r>
      <w:r>
        <w:rPr>
          <w:rFonts w:hint="eastAsia"/>
          <w:color w:val="0000FF"/>
          <w:sz w:val="18"/>
        </w:rPr>
        <w:t>）</w:t>
      </w:r>
    </w:p>
    <w:p w14:paraId="2470A5EB" w14:textId="77777777" w:rsidR="00000000" w:rsidRDefault="007478C2">
      <w:pPr>
        <w:rPr>
          <w:rFonts w:ascii="宋体" w:hAnsi="宋体"/>
          <w:b/>
          <w:sz w:val="24"/>
        </w:rPr>
      </w:pPr>
    </w:p>
    <w:p w14:paraId="1099EE0F"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13.1 </w:t>
      </w:r>
      <w:r>
        <w:rPr>
          <w:rFonts w:ascii="宋体" w:hAnsi="宋体" w:hint="eastAsia"/>
          <w:b/>
          <w:sz w:val="24"/>
        </w:rPr>
        <w:t>在建工程情况（如有）</w:t>
      </w:r>
    </w:p>
    <w:p w14:paraId="7C4E7D14"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8"/>
        <w:gridCol w:w="1338"/>
        <w:gridCol w:w="1234"/>
        <w:gridCol w:w="1286"/>
        <w:gridCol w:w="1267"/>
        <w:gridCol w:w="1306"/>
        <w:gridCol w:w="1287"/>
      </w:tblGrid>
      <w:tr w:rsidR="00000000" w14:paraId="3F4B984F" w14:textId="77777777">
        <w:trPr>
          <w:trHeight w:val="300"/>
          <w:tblHeader/>
        </w:trPr>
        <w:tc>
          <w:tcPr>
            <w:tcW w:w="1568" w:type="dxa"/>
            <w:vMerge w:val="restart"/>
            <w:vAlign w:val="center"/>
          </w:tcPr>
          <w:p w14:paraId="6A215AFB"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858" w:type="dxa"/>
            <w:gridSpan w:val="3"/>
            <w:vAlign w:val="center"/>
          </w:tcPr>
          <w:p w14:paraId="1CAC2C9F" w14:textId="77777777" w:rsidR="00000000" w:rsidRDefault="007478C2">
            <w:pPr>
              <w:jc w:val="center"/>
              <w:rPr>
                <w:rFonts w:ascii="宋体" w:hAnsi="宋体"/>
                <w:sz w:val="24"/>
              </w:rPr>
            </w:pPr>
            <w:r>
              <w:rPr>
                <w:rFonts w:ascii="宋体" w:hAnsi="宋体" w:hint="eastAsia"/>
                <w:sz w:val="24"/>
              </w:rPr>
              <w:t>本期末</w:t>
            </w:r>
          </w:p>
          <w:p w14:paraId="143896A6" w14:textId="77777777" w:rsidR="00000000" w:rsidRDefault="007478C2">
            <w:pPr>
              <w:tabs>
                <w:tab w:val="left" w:pos="196"/>
                <w:tab w:val="left" w:pos="426"/>
              </w:tabs>
              <w:snapToGrid w:val="0"/>
              <w:jc w:val="center"/>
              <w:rPr>
                <w:rFonts w:ascii="Arial Narrow" w:hAnsi="Arial Narrow"/>
                <w:b/>
                <w:bCs/>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860" w:type="dxa"/>
            <w:gridSpan w:val="3"/>
            <w:vAlign w:val="center"/>
          </w:tcPr>
          <w:p w14:paraId="59F80B56" w14:textId="77777777" w:rsidR="00000000" w:rsidRDefault="007478C2">
            <w:pPr>
              <w:jc w:val="center"/>
              <w:rPr>
                <w:rFonts w:ascii="宋体" w:hAnsi="宋体"/>
                <w:sz w:val="24"/>
              </w:rPr>
            </w:pPr>
            <w:r>
              <w:rPr>
                <w:rFonts w:ascii="宋体" w:hAnsi="宋体" w:hint="eastAsia"/>
                <w:sz w:val="24"/>
              </w:rPr>
              <w:t>上年度末</w:t>
            </w:r>
          </w:p>
          <w:p w14:paraId="1BD7C274"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7C66737" w14:textId="77777777">
        <w:trPr>
          <w:trHeight w:val="300"/>
          <w:tblHeader/>
        </w:trPr>
        <w:tc>
          <w:tcPr>
            <w:tcW w:w="1568" w:type="dxa"/>
            <w:vMerge/>
            <w:vAlign w:val="center"/>
          </w:tcPr>
          <w:p w14:paraId="521EE311" w14:textId="77777777" w:rsidR="00000000" w:rsidRDefault="007478C2">
            <w:pPr>
              <w:tabs>
                <w:tab w:val="left" w:pos="196"/>
                <w:tab w:val="left" w:pos="426"/>
              </w:tabs>
              <w:snapToGrid w:val="0"/>
              <w:rPr>
                <w:rFonts w:ascii="Arial Narrow" w:hAnsi="Arial Narrow"/>
                <w:sz w:val="24"/>
                <w:szCs w:val="24"/>
              </w:rPr>
            </w:pPr>
          </w:p>
        </w:tc>
        <w:tc>
          <w:tcPr>
            <w:tcW w:w="1338" w:type="dxa"/>
            <w:vAlign w:val="center"/>
          </w:tcPr>
          <w:p w14:paraId="05F9F140"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1234" w:type="dxa"/>
            <w:vAlign w:val="center"/>
          </w:tcPr>
          <w:p w14:paraId="60A8D135"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减值准备</w:t>
            </w:r>
          </w:p>
        </w:tc>
        <w:tc>
          <w:tcPr>
            <w:tcW w:w="1286" w:type="dxa"/>
            <w:vAlign w:val="center"/>
          </w:tcPr>
          <w:p w14:paraId="476EB77E"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c>
          <w:tcPr>
            <w:tcW w:w="1267" w:type="dxa"/>
            <w:vAlign w:val="center"/>
          </w:tcPr>
          <w:p w14:paraId="7D82436C"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1306" w:type="dxa"/>
            <w:vAlign w:val="center"/>
          </w:tcPr>
          <w:p w14:paraId="09618099"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减值准备</w:t>
            </w:r>
          </w:p>
        </w:tc>
        <w:tc>
          <w:tcPr>
            <w:tcW w:w="1287" w:type="dxa"/>
            <w:vAlign w:val="center"/>
          </w:tcPr>
          <w:p w14:paraId="7C8F1285"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r>
      <w:tr w:rsidR="00000000" w14:paraId="5CFC2C83" w14:textId="77777777">
        <w:trPr>
          <w:trHeight w:val="300"/>
        </w:trPr>
        <w:tc>
          <w:tcPr>
            <w:tcW w:w="1568" w:type="dxa"/>
            <w:vAlign w:val="center"/>
          </w:tcPr>
          <w:p w14:paraId="317255DD" w14:textId="77777777" w:rsidR="00000000" w:rsidRDefault="007478C2">
            <w:pPr>
              <w:tabs>
                <w:tab w:val="left" w:pos="196"/>
                <w:tab w:val="left" w:pos="426"/>
              </w:tabs>
              <w:snapToGrid w:val="0"/>
              <w:rPr>
                <w:rFonts w:ascii="Arial Narrow" w:hAnsi="Arial Narrow"/>
                <w:b/>
                <w:bCs/>
                <w:sz w:val="24"/>
                <w:szCs w:val="24"/>
              </w:rPr>
            </w:pPr>
            <w:r>
              <w:rPr>
                <w:rFonts w:hint="eastAsia"/>
                <w:color w:val="0000FF"/>
                <w:sz w:val="18"/>
              </w:rPr>
              <w:t>（</w:t>
            </w:r>
            <w:r>
              <w:rPr>
                <w:color w:val="0000FF"/>
                <w:sz w:val="18"/>
              </w:rPr>
              <w:t>5048</w:t>
            </w:r>
            <w:r>
              <w:rPr>
                <w:rFonts w:hint="eastAsia"/>
                <w:color w:val="0000FF"/>
                <w:sz w:val="18"/>
              </w:rPr>
              <w:t>）</w:t>
            </w:r>
          </w:p>
        </w:tc>
        <w:tc>
          <w:tcPr>
            <w:tcW w:w="1338" w:type="dxa"/>
          </w:tcPr>
          <w:p w14:paraId="0A54D18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5049</w:t>
            </w:r>
            <w:r>
              <w:rPr>
                <w:rFonts w:hint="eastAsia"/>
                <w:color w:val="0000FF"/>
                <w:sz w:val="18"/>
              </w:rPr>
              <w:t>）</w:t>
            </w:r>
          </w:p>
        </w:tc>
        <w:tc>
          <w:tcPr>
            <w:tcW w:w="1234" w:type="dxa"/>
          </w:tcPr>
          <w:p w14:paraId="72F81F5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5050</w:t>
            </w:r>
            <w:r>
              <w:rPr>
                <w:rFonts w:hint="eastAsia"/>
                <w:color w:val="0000FF"/>
                <w:sz w:val="18"/>
              </w:rPr>
              <w:t>）</w:t>
            </w:r>
          </w:p>
        </w:tc>
        <w:tc>
          <w:tcPr>
            <w:tcW w:w="1286" w:type="dxa"/>
          </w:tcPr>
          <w:p w14:paraId="33D7E00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5051</w:t>
            </w:r>
            <w:r>
              <w:rPr>
                <w:rFonts w:hint="eastAsia"/>
                <w:color w:val="0000FF"/>
                <w:sz w:val="18"/>
              </w:rPr>
              <w:t>）</w:t>
            </w:r>
          </w:p>
        </w:tc>
        <w:tc>
          <w:tcPr>
            <w:tcW w:w="1267" w:type="dxa"/>
          </w:tcPr>
          <w:p w14:paraId="7BBAD4B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5049</w:t>
            </w:r>
            <w:r>
              <w:rPr>
                <w:rFonts w:hint="eastAsia"/>
                <w:color w:val="0000FF"/>
                <w:sz w:val="18"/>
              </w:rPr>
              <w:t>）</w:t>
            </w:r>
          </w:p>
        </w:tc>
        <w:tc>
          <w:tcPr>
            <w:tcW w:w="1306" w:type="dxa"/>
          </w:tcPr>
          <w:p w14:paraId="4980798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5050</w:t>
            </w:r>
            <w:r>
              <w:rPr>
                <w:rFonts w:hint="eastAsia"/>
                <w:color w:val="0000FF"/>
                <w:sz w:val="18"/>
              </w:rPr>
              <w:t>）</w:t>
            </w:r>
          </w:p>
        </w:tc>
        <w:tc>
          <w:tcPr>
            <w:tcW w:w="1287" w:type="dxa"/>
          </w:tcPr>
          <w:p w14:paraId="60C4123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5051</w:t>
            </w:r>
            <w:r>
              <w:rPr>
                <w:rFonts w:hint="eastAsia"/>
                <w:color w:val="0000FF"/>
                <w:sz w:val="18"/>
              </w:rPr>
              <w:t>）</w:t>
            </w:r>
          </w:p>
        </w:tc>
      </w:tr>
      <w:tr w:rsidR="00000000" w14:paraId="10884547" w14:textId="77777777">
        <w:trPr>
          <w:trHeight w:val="300"/>
        </w:trPr>
        <w:tc>
          <w:tcPr>
            <w:tcW w:w="1568" w:type="dxa"/>
            <w:vAlign w:val="center"/>
          </w:tcPr>
          <w:p w14:paraId="51447794" w14:textId="77777777" w:rsidR="00000000" w:rsidRDefault="007478C2">
            <w:pPr>
              <w:tabs>
                <w:tab w:val="left" w:pos="196"/>
                <w:tab w:val="left" w:pos="426"/>
              </w:tabs>
              <w:snapToGrid w:val="0"/>
              <w:rPr>
                <w:rFonts w:ascii="Arial Narrow" w:hAnsi="Arial Narrow"/>
                <w:sz w:val="24"/>
                <w:szCs w:val="24"/>
              </w:rPr>
            </w:pPr>
          </w:p>
        </w:tc>
        <w:tc>
          <w:tcPr>
            <w:tcW w:w="1338" w:type="dxa"/>
            <w:vAlign w:val="center"/>
          </w:tcPr>
          <w:p w14:paraId="4AAC4860" w14:textId="77777777" w:rsidR="00000000" w:rsidRDefault="007478C2">
            <w:pPr>
              <w:tabs>
                <w:tab w:val="left" w:pos="196"/>
                <w:tab w:val="left" w:pos="426"/>
              </w:tabs>
              <w:snapToGrid w:val="0"/>
              <w:jc w:val="right"/>
              <w:rPr>
                <w:rFonts w:ascii="Arial Narrow" w:hAnsi="Arial Narrow"/>
                <w:sz w:val="24"/>
                <w:szCs w:val="24"/>
              </w:rPr>
            </w:pPr>
          </w:p>
        </w:tc>
        <w:tc>
          <w:tcPr>
            <w:tcW w:w="1234" w:type="dxa"/>
            <w:vAlign w:val="center"/>
          </w:tcPr>
          <w:p w14:paraId="4E615C06" w14:textId="77777777" w:rsidR="00000000" w:rsidRDefault="007478C2">
            <w:pPr>
              <w:tabs>
                <w:tab w:val="left" w:pos="196"/>
                <w:tab w:val="left" w:pos="426"/>
              </w:tabs>
              <w:snapToGrid w:val="0"/>
              <w:jc w:val="right"/>
              <w:rPr>
                <w:rFonts w:ascii="Arial Narrow" w:hAnsi="Arial Narrow"/>
                <w:sz w:val="24"/>
                <w:szCs w:val="24"/>
              </w:rPr>
            </w:pPr>
          </w:p>
        </w:tc>
        <w:tc>
          <w:tcPr>
            <w:tcW w:w="1286" w:type="dxa"/>
            <w:vAlign w:val="center"/>
          </w:tcPr>
          <w:p w14:paraId="08142128" w14:textId="77777777" w:rsidR="00000000" w:rsidRDefault="007478C2">
            <w:pPr>
              <w:tabs>
                <w:tab w:val="left" w:pos="196"/>
                <w:tab w:val="left" w:pos="426"/>
              </w:tabs>
              <w:snapToGrid w:val="0"/>
              <w:jc w:val="right"/>
              <w:rPr>
                <w:rFonts w:ascii="Arial Narrow" w:hAnsi="Arial Narrow"/>
                <w:sz w:val="24"/>
                <w:szCs w:val="24"/>
              </w:rPr>
            </w:pPr>
          </w:p>
        </w:tc>
        <w:tc>
          <w:tcPr>
            <w:tcW w:w="1267" w:type="dxa"/>
            <w:vAlign w:val="center"/>
          </w:tcPr>
          <w:p w14:paraId="0748C03F" w14:textId="77777777" w:rsidR="00000000" w:rsidRDefault="007478C2">
            <w:pPr>
              <w:tabs>
                <w:tab w:val="left" w:pos="196"/>
                <w:tab w:val="left" w:pos="426"/>
              </w:tabs>
              <w:snapToGrid w:val="0"/>
              <w:jc w:val="right"/>
              <w:rPr>
                <w:rFonts w:ascii="Arial Narrow" w:hAnsi="Arial Narrow"/>
                <w:sz w:val="24"/>
                <w:szCs w:val="24"/>
              </w:rPr>
            </w:pPr>
          </w:p>
        </w:tc>
        <w:tc>
          <w:tcPr>
            <w:tcW w:w="1306" w:type="dxa"/>
            <w:vAlign w:val="center"/>
          </w:tcPr>
          <w:p w14:paraId="0D03D3A8" w14:textId="77777777" w:rsidR="00000000" w:rsidRDefault="007478C2">
            <w:pPr>
              <w:tabs>
                <w:tab w:val="left" w:pos="196"/>
                <w:tab w:val="left" w:pos="426"/>
              </w:tabs>
              <w:snapToGrid w:val="0"/>
              <w:jc w:val="right"/>
              <w:rPr>
                <w:rFonts w:ascii="Arial Narrow" w:hAnsi="Arial Narrow"/>
                <w:sz w:val="24"/>
                <w:szCs w:val="24"/>
              </w:rPr>
            </w:pPr>
          </w:p>
        </w:tc>
        <w:tc>
          <w:tcPr>
            <w:tcW w:w="1287" w:type="dxa"/>
            <w:vAlign w:val="center"/>
          </w:tcPr>
          <w:p w14:paraId="66DB924B" w14:textId="77777777" w:rsidR="00000000" w:rsidRDefault="007478C2">
            <w:pPr>
              <w:tabs>
                <w:tab w:val="left" w:pos="196"/>
                <w:tab w:val="left" w:pos="426"/>
              </w:tabs>
              <w:snapToGrid w:val="0"/>
              <w:jc w:val="right"/>
              <w:rPr>
                <w:rFonts w:ascii="Arial Narrow" w:hAnsi="Arial Narrow"/>
                <w:sz w:val="24"/>
                <w:szCs w:val="24"/>
              </w:rPr>
            </w:pPr>
          </w:p>
        </w:tc>
      </w:tr>
      <w:tr w:rsidR="00000000" w14:paraId="581E8AFB" w14:textId="77777777">
        <w:trPr>
          <w:trHeight w:val="90"/>
        </w:trPr>
        <w:tc>
          <w:tcPr>
            <w:tcW w:w="1568" w:type="dxa"/>
            <w:vAlign w:val="center"/>
          </w:tcPr>
          <w:p w14:paraId="56D67C33"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338" w:type="dxa"/>
            <w:vAlign w:val="center"/>
          </w:tcPr>
          <w:p w14:paraId="7D678E5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5040</w:t>
            </w:r>
            <w:r>
              <w:rPr>
                <w:rFonts w:hint="eastAsia"/>
                <w:color w:val="0000FF"/>
                <w:sz w:val="18"/>
              </w:rPr>
              <w:t>）</w:t>
            </w:r>
          </w:p>
        </w:tc>
        <w:tc>
          <w:tcPr>
            <w:tcW w:w="1234" w:type="dxa"/>
          </w:tcPr>
          <w:p w14:paraId="08CC62F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5074</w:t>
            </w:r>
            <w:r>
              <w:rPr>
                <w:rFonts w:hint="eastAsia"/>
                <w:color w:val="0000FF"/>
                <w:sz w:val="18"/>
              </w:rPr>
              <w:t>）</w:t>
            </w:r>
          </w:p>
        </w:tc>
        <w:tc>
          <w:tcPr>
            <w:tcW w:w="1286" w:type="dxa"/>
          </w:tcPr>
          <w:p w14:paraId="23FD82F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5075</w:t>
            </w:r>
            <w:r>
              <w:rPr>
                <w:rFonts w:hint="eastAsia"/>
                <w:color w:val="0000FF"/>
                <w:sz w:val="18"/>
              </w:rPr>
              <w:t>）</w:t>
            </w:r>
          </w:p>
        </w:tc>
        <w:tc>
          <w:tcPr>
            <w:tcW w:w="1267" w:type="dxa"/>
          </w:tcPr>
          <w:p w14:paraId="4F95DA0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5040</w:t>
            </w:r>
            <w:r>
              <w:rPr>
                <w:rFonts w:hint="eastAsia"/>
                <w:color w:val="0000FF"/>
                <w:sz w:val="18"/>
              </w:rPr>
              <w:t>）</w:t>
            </w:r>
          </w:p>
        </w:tc>
        <w:tc>
          <w:tcPr>
            <w:tcW w:w="1306" w:type="dxa"/>
          </w:tcPr>
          <w:p w14:paraId="42DB17E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5074</w:t>
            </w:r>
            <w:r>
              <w:rPr>
                <w:rFonts w:hint="eastAsia"/>
                <w:color w:val="0000FF"/>
                <w:sz w:val="18"/>
              </w:rPr>
              <w:t>）</w:t>
            </w:r>
          </w:p>
        </w:tc>
        <w:tc>
          <w:tcPr>
            <w:tcW w:w="1287" w:type="dxa"/>
          </w:tcPr>
          <w:p w14:paraId="6A30404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5075</w:t>
            </w:r>
            <w:r>
              <w:rPr>
                <w:rFonts w:hint="eastAsia"/>
                <w:color w:val="0000FF"/>
                <w:sz w:val="18"/>
              </w:rPr>
              <w:t>）</w:t>
            </w:r>
          </w:p>
        </w:tc>
      </w:tr>
    </w:tbl>
    <w:p w14:paraId="26C698F3"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5052</w:t>
      </w:r>
      <w:r>
        <w:rPr>
          <w:rFonts w:hint="eastAsia"/>
          <w:color w:val="0000FF"/>
          <w:sz w:val="18"/>
        </w:rPr>
        <w:t>）</w:t>
      </w:r>
    </w:p>
    <w:p w14:paraId="2BE66CFB" w14:textId="77777777" w:rsidR="00000000" w:rsidRDefault="007478C2">
      <w:pPr>
        <w:rPr>
          <w:rFonts w:ascii="宋体" w:hAnsi="宋体"/>
          <w:b/>
          <w:sz w:val="24"/>
        </w:rPr>
      </w:pPr>
    </w:p>
    <w:p w14:paraId="41EFB6B2"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13.2 </w:t>
      </w:r>
      <w:r>
        <w:rPr>
          <w:rFonts w:ascii="宋体" w:hAnsi="宋体"/>
          <w:b/>
          <w:sz w:val="24"/>
        </w:rPr>
        <w:t>报告期内重</w:t>
      </w:r>
      <w:r>
        <w:rPr>
          <w:rFonts w:ascii="宋体" w:hAnsi="宋体" w:hint="eastAsia"/>
          <w:b/>
          <w:sz w:val="24"/>
        </w:rPr>
        <w:t>要</w:t>
      </w:r>
      <w:r>
        <w:rPr>
          <w:rFonts w:ascii="宋体" w:hAnsi="宋体"/>
          <w:b/>
          <w:sz w:val="24"/>
        </w:rPr>
        <w:t>在建工程项目变动情况</w:t>
      </w:r>
      <w:r>
        <w:rPr>
          <w:rFonts w:ascii="宋体" w:hAnsi="宋体" w:hint="eastAsia"/>
          <w:b/>
          <w:sz w:val="24"/>
        </w:rPr>
        <w:t>（如有）</w:t>
      </w:r>
    </w:p>
    <w:p w14:paraId="24409884"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9"/>
        <w:gridCol w:w="1482"/>
        <w:gridCol w:w="1434"/>
        <w:gridCol w:w="1669"/>
        <w:gridCol w:w="1725"/>
        <w:gridCol w:w="1477"/>
      </w:tblGrid>
      <w:tr w:rsidR="00000000" w14:paraId="37D545AF" w14:textId="77777777">
        <w:trPr>
          <w:trHeight w:val="300"/>
          <w:tblHeader/>
        </w:trPr>
        <w:tc>
          <w:tcPr>
            <w:tcW w:w="1499" w:type="dxa"/>
            <w:vAlign w:val="center"/>
          </w:tcPr>
          <w:p w14:paraId="5D27CF3A"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项目</w:t>
            </w:r>
          </w:p>
        </w:tc>
        <w:tc>
          <w:tcPr>
            <w:tcW w:w="1482" w:type="dxa"/>
            <w:vAlign w:val="center"/>
          </w:tcPr>
          <w:p w14:paraId="5B45C4A7"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期初余额</w:t>
            </w:r>
          </w:p>
        </w:tc>
        <w:tc>
          <w:tcPr>
            <w:tcW w:w="1434" w:type="dxa"/>
            <w:vAlign w:val="center"/>
          </w:tcPr>
          <w:p w14:paraId="1E9619AE"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本期增加金额</w:t>
            </w:r>
          </w:p>
        </w:tc>
        <w:tc>
          <w:tcPr>
            <w:tcW w:w="1669" w:type="dxa"/>
            <w:vAlign w:val="center"/>
          </w:tcPr>
          <w:p w14:paraId="7F63E7F9"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本期转入</w:t>
            </w:r>
          </w:p>
          <w:p w14:paraId="36C72B67"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固定资产金额</w:t>
            </w:r>
          </w:p>
        </w:tc>
        <w:tc>
          <w:tcPr>
            <w:tcW w:w="1725" w:type="dxa"/>
            <w:vAlign w:val="center"/>
          </w:tcPr>
          <w:p w14:paraId="11D8D048"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本期其他减少金额</w:t>
            </w:r>
          </w:p>
        </w:tc>
        <w:tc>
          <w:tcPr>
            <w:tcW w:w="1477" w:type="dxa"/>
            <w:vAlign w:val="center"/>
          </w:tcPr>
          <w:p w14:paraId="45BB2708" w14:textId="77777777" w:rsidR="00000000" w:rsidRDefault="007478C2">
            <w:pPr>
              <w:tabs>
                <w:tab w:val="left" w:pos="196"/>
                <w:tab w:val="left" w:pos="426"/>
              </w:tabs>
              <w:snapToGrid w:val="0"/>
              <w:ind w:leftChars="-30" w:left="-63" w:rightChars="-30" w:right="-63"/>
              <w:jc w:val="center"/>
              <w:rPr>
                <w:rFonts w:ascii="Arial Narrow" w:hAnsi="Arial Narrow" w:cs="宋体"/>
                <w:color w:val="000000"/>
                <w:kern w:val="0"/>
                <w:sz w:val="24"/>
                <w:szCs w:val="24"/>
              </w:rPr>
            </w:pPr>
            <w:r>
              <w:rPr>
                <w:rFonts w:ascii="Arial Narrow" w:hAnsi="Arial Narrow" w:cs="宋体"/>
                <w:color w:val="000000"/>
                <w:kern w:val="0"/>
                <w:sz w:val="24"/>
                <w:szCs w:val="24"/>
              </w:rPr>
              <w:t>期末余额</w:t>
            </w:r>
          </w:p>
        </w:tc>
      </w:tr>
      <w:tr w:rsidR="00000000" w14:paraId="3A8554C6" w14:textId="77777777">
        <w:trPr>
          <w:trHeight w:val="300"/>
        </w:trPr>
        <w:tc>
          <w:tcPr>
            <w:tcW w:w="1499" w:type="dxa"/>
          </w:tcPr>
          <w:p w14:paraId="0BDF1402" w14:textId="77777777" w:rsidR="00000000" w:rsidRDefault="007478C2">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5056</w:t>
            </w:r>
            <w:r>
              <w:rPr>
                <w:rFonts w:hint="eastAsia"/>
                <w:color w:val="0000FF"/>
                <w:sz w:val="18"/>
              </w:rPr>
              <w:t>）</w:t>
            </w:r>
          </w:p>
        </w:tc>
        <w:tc>
          <w:tcPr>
            <w:tcW w:w="1482" w:type="dxa"/>
          </w:tcPr>
          <w:p w14:paraId="080F4481" w14:textId="77777777" w:rsidR="00000000" w:rsidRDefault="007478C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5057</w:t>
            </w:r>
            <w:r>
              <w:rPr>
                <w:rFonts w:hint="eastAsia"/>
                <w:color w:val="0000FF"/>
                <w:sz w:val="18"/>
              </w:rPr>
              <w:t>）</w:t>
            </w:r>
          </w:p>
        </w:tc>
        <w:tc>
          <w:tcPr>
            <w:tcW w:w="1434" w:type="dxa"/>
          </w:tcPr>
          <w:p w14:paraId="4CC3D00B" w14:textId="77777777" w:rsidR="00000000" w:rsidRDefault="007478C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5058</w:t>
            </w:r>
            <w:r>
              <w:rPr>
                <w:rFonts w:hint="eastAsia"/>
                <w:color w:val="0000FF"/>
                <w:sz w:val="18"/>
              </w:rPr>
              <w:t>）</w:t>
            </w:r>
          </w:p>
        </w:tc>
        <w:tc>
          <w:tcPr>
            <w:tcW w:w="1669" w:type="dxa"/>
          </w:tcPr>
          <w:p w14:paraId="0F112545" w14:textId="77777777" w:rsidR="00000000" w:rsidRDefault="007478C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5059</w:t>
            </w:r>
            <w:r>
              <w:rPr>
                <w:rFonts w:hint="eastAsia"/>
                <w:color w:val="0000FF"/>
                <w:sz w:val="18"/>
              </w:rPr>
              <w:t>）</w:t>
            </w:r>
          </w:p>
        </w:tc>
        <w:tc>
          <w:tcPr>
            <w:tcW w:w="1725" w:type="dxa"/>
          </w:tcPr>
          <w:p w14:paraId="1FCF716E" w14:textId="77777777" w:rsidR="00000000" w:rsidRDefault="007478C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5060</w:t>
            </w:r>
            <w:r>
              <w:rPr>
                <w:rFonts w:hint="eastAsia"/>
                <w:color w:val="0000FF"/>
                <w:sz w:val="18"/>
              </w:rPr>
              <w:t>）</w:t>
            </w:r>
          </w:p>
        </w:tc>
        <w:tc>
          <w:tcPr>
            <w:tcW w:w="1477" w:type="dxa"/>
          </w:tcPr>
          <w:p w14:paraId="743F46A0"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5057</w:t>
            </w:r>
            <w:r>
              <w:rPr>
                <w:rFonts w:hint="eastAsia"/>
                <w:color w:val="0000FF"/>
                <w:sz w:val="18"/>
              </w:rPr>
              <w:t>）</w:t>
            </w:r>
          </w:p>
        </w:tc>
      </w:tr>
      <w:tr w:rsidR="00000000" w14:paraId="5F44BB9F" w14:textId="77777777">
        <w:trPr>
          <w:trHeight w:val="300"/>
        </w:trPr>
        <w:tc>
          <w:tcPr>
            <w:tcW w:w="1499" w:type="dxa"/>
            <w:vAlign w:val="center"/>
          </w:tcPr>
          <w:p w14:paraId="2811F218" w14:textId="77777777" w:rsidR="00000000" w:rsidRDefault="007478C2">
            <w:pPr>
              <w:tabs>
                <w:tab w:val="left" w:pos="196"/>
                <w:tab w:val="left" w:pos="426"/>
              </w:tabs>
              <w:snapToGrid w:val="0"/>
              <w:rPr>
                <w:rFonts w:ascii="Arial Narrow" w:hAnsi="Arial Narrow" w:cs="宋体"/>
                <w:color w:val="000000"/>
                <w:kern w:val="0"/>
                <w:sz w:val="24"/>
                <w:szCs w:val="24"/>
              </w:rPr>
            </w:pPr>
          </w:p>
        </w:tc>
        <w:tc>
          <w:tcPr>
            <w:tcW w:w="1482" w:type="dxa"/>
            <w:vAlign w:val="center"/>
          </w:tcPr>
          <w:p w14:paraId="5381451B" w14:textId="77777777" w:rsidR="00000000" w:rsidRDefault="007478C2">
            <w:pPr>
              <w:tabs>
                <w:tab w:val="left" w:pos="196"/>
                <w:tab w:val="left" w:pos="426"/>
              </w:tabs>
              <w:snapToGrid w:val="0"/>
              <w:jc w:val="right"/>
              <w:rPr>
                <w:rFonts w:ascii="Arial Narrow" w:hAnsi="Arial Narrow" w:cs="宋体"/>
                <w:color w:val="000000"/>
                <w:kern w:val="0"/>
                <w:sz w:val="24"/>
                <w:szCs w:val="24"/>
              </w:rPr>
            </w:pPr>
          </w:p>
        </w:tc>
        <w:tc>
          <w:tcPr>
            <w:tcW w:w="1434" w:type="dxa"/>
            <w:vAlign w:val="center"/>
          </w:tcPr>
          <w:p w14:paraId="2144F41A" w14:textId="77777777" w:rsidR="00000000" w:rsidRDefault="007478C2">
            <w:pPr>
              <w:tabs>
                <w:tab w:val="left" w:pos="196"/>
                <w:tab w:val="left" w:pos="426"/>
              </w:tabs>
              <w:snapToGrid w:val="0"/>
              <w:jc w:val="right"/>
              <w:rPr>
                <w:rFonts w:ascii="Arial Narrow" w:hAnsi="Arial Narrow" w:cs="宋体"/>
                <w:color w:val="000000"/>
                <w:kern w:val="0"/>
                <w:sz w:val="24"/>
                <w:szCs w:val="24"/>
              </w:rPr>
            </w:pPr>
          </w:p>
        </w:tc>
        <w:tc>
          <w:tcPr>
            <w:tcW w:w="1669" w:type="dxa"/>
            <w:vAlign w:val="center"/>
          </w:tcPr>
          <w:p w14:paraId="6D55545F" w14:textId="77777777" w:rsidR="00000000" w:rsidRDefault="007478C2">
            <w:pPr>
              <w:tabs>
                <w:tab w:val="left" w:pos="196"/>
                <w:tab w:val="left" w:pos="426"/>
              </w:tabs>
              <w:snapToGrid w:val="0"/>
              <w:jc w:val="right"/>
              <w:rPr>
                <w:rFonts w:ascii="Arial Narrow" w:hAnsi="Arial Narrow" w:cs="宋体"/>
                <w:color w:val="000000"/>
                <w:kern w:val="0"/>
                <w:sz w:val="24"/>
                <w:szCs w:val="24"/>
              </w:rPr>
            </w:pPr>
          </w:p>
        </w:tc>
        <w:tc>
          <w:tcPr>
            <w:tcW w:w="1725" w:type="dxa"/>
            <w:vAlign w:val="center"/>
          </w:tcPr>
          <w:p w14:paraId="7D92B2EC" w14:textId="77777777" w:rsidR="00000000" w:rsidRDefault="007478C2">
            <w:pPr>
              <w:tabs>
                <w:tab w:val="left" w:pos="196"/>
                <w:tab w:val="left" w:pos="426"/>
              </w:tabs>
              <w:snapToGrid w:val="0"/>
              <w:jc w:val="right"/>
              <w:rPr>
                <w:rFonts w:ascii="Arial Narrow" w:hAnsi="Arial Narrow" w:cs="宋体"/>
                <w:color w:val="000000"/>
                <w:kern w:val="0"/>
                <w:sz w:val="24"/>
                <w:szCs w:val="24"/>
              </w:rPr>
            </w:pPr>
          </w:p>
        </w:tc>
        <w:tc>
          <w:tcPr>
            <w:tcW w:w="1477" w:type="dxa"/>
            <w:vAlign w:val="center"/>
          </w:tcPr>
          <w:p w14:paraId="7FE71605" w14:textId="77777777" w:rsidR="00000000" w:rsidRDefault="007478C2">
            <w:pPr>
              <w:tabs>
                <w:tab w:val="left" w:pos="196"/>
                <w:tab w:val="left" w:pos="426"/>
              </w:tabs>
              <w:snapToGrid w:val="0"/>
              <w:jc w:val="center"/>
              <w:rPr>
                <w:rFonts w:ascii="Arial Narrow" w:hAnsi="Arial Narrow" w:cs="宋体"/>
                <w:color w:val="000000"/>
                <w:kern w:val="0"/>
                <w:sz w:val="24"/>
                <w:szCs w:val="24"/>
              </w:rPr>
            </w:pPr>
          </w:p>
        </w:tc>
      </w:tr>
      <w:tr w:rsidR="00000000" w14:paraId="5A6A301D" w14:textId="77777777">
        <w:trPr>
          <w:trHeight w:val="300"/>
        </w:trPr>
        <w:tc>
          <w:tcPr>
            <w:tcW w:w="1499" w:type="dxa"/>
            <w:vAlign w:val="center"/>
          </w:tcPr>
          <w:p w14:paraId="6ADE9BB3"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合计</w:t>
            </w:r>
          </w:p>
        </w:tc>
        <w:tc>
          <w:tcPr>
            <w:tcW w:w="1482" w:type="dxa"/>
          </w:tcPr>
          <w:p w14:paraId="7908132A" w14:textId="77777777" w:rsidR="00000000" w:rsidRDefault="007478C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5061</w:t>
            </w:r>
            <w:r>
              <w:rPr>
                <w:rFonts w:hint="eastAsia"/>
                <w:color w:val="0000FF"/>
                <w:sz w:val="18"/>
              </w:rPr>
              <w:t>）</w:t>
            </w:r>
          </w:p>
        </w:tc>
        <w:tc>
          <w:tcPr>
            <w:tcW w:w="1434" w:type="dxa"/>
          </w:tcPr>
          <w:p w14:paraId="45D43D40" w14:textId="77777777" w:rsidR="00000000" w:rsidRDefault="007478C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5062</w:t>
            </w:r>
            <w:r>
              <w:rPr>
                <w:rFonts w:hint="eastAsia"/>
                <w:color w:val="0000FF"/>
                <w:sz w:val="18"/>
              </w:rPr>
              <w:t>）</w:t>
            </w:r>
          </w:p>
        </w:tc>
        <w:tc>
          <w:tcPr>
            <w:tcW w:w="1669" w:type="dxa"/>
          </w:tcPr>
          <w:p w14:paraId="7A3E97FD" w14:textId="77777777" w:rsidR="00000000" w:rsidRDefault="007478C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5063</w:t>
            </w:r>
            <w:r>
              <w:rPr>
                <w:rFonts w:hint="eastAsia"/>
                <w:color w:val="0000FF"/>
                <w:sz w:val="18"/>
              </w:rPr>
              <w:t>）</w:t>
            </w:r>
          </w:p>
        </w:tc>
        <w:tc>
          <w:tcPr>
            <w:tcW w:w="1725" w:type="dxa"/>
          </w:tcPr>
          <w:p w14:paraId="4E59B9A6" w14:textId="77777777" w:rsidR="00000000" w:rsidRDefault="007478C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5064</w:t>
            </w:r>
            <w:r>
              <w:rPr>
                <w:rFonts w:hint="eastAsia"/>
                <w:color w:val="0000FF"/>
                <w:sz w:val="18"/>
              </w:rPr>
              <w:t>）</w:t>
            </w:r>
          </w:p>
        </w:tc>
        <w:tc>
          <w:tcPr>
            <w:tcW w:w="1477" w:type="dxa"/>
          </w:tcPr>
          <w:p w14:paraId="6333EF24"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hint="eastAsia"/>
                <w:color w:val="0000FF"/>
                <w:sz w:val="18"/>
              </w:rPr>
              <w:t>（</w:t>
            </w:r>
            <w:r>
              <w:rPr>
                <w:color w:val="0000FF"/>
                <w:sz w:val="18"/>
              </w:rPr>
              <w:t>5061</w:t>
            </w:r>
            <w:r>
              <w:rPr>
                <w:rFonts w:hint="eastAsia"/>
                <w:color w:val="0000FF"/>
                <w:sz w:val="18"/>
              </w:rPr>
              <w:t>）</w:t>
            </w:r>
          </w:p>
        </w:tc>
      </w:tr>
    </w:tbl>
    <w:p w14:paraId="36C4A1ED"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5065</w:t>
      </w:r>
      <w:r>
        <w:rPr>
          <w:rFonts w:hint="eastAsia"/>
          <w:color w:val="0000FF"/>
          <w:sz w:val="18"/>
        </w:rPr>
        <w:t>）</w:t>
      </w:r>
    </w:p>
    <w:p w14:paraId="3084CF53" w14:textId="77777777" w:rsidR="00000000" w:rsidRDefault="007478C2">
      <w:pPr>
        <w:rPr>
          <w:rFonts w:ascii="宋体" w:hAnsi="宋体"/>
          <w:b/>
          <w:sz w:val="24"/>
        </w:rPr>
      </w:pPr>
    </w:p>
    <w:p w14:paraId="72126EE7"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13.3</w:t>
      </w:r>
      <w:r>
        <w:rPr>
          <w:rFonts w:ascii="宋体" w:hAnsi="宋体" w:hint="eastAsia"/>
          <w:b/>
          <w:sz w:val="24"/>
        </w:rPr>
        <w:t xml:space="preserve"> </w:t>
      </w:r>
      <w:r>
        <w:rPr>
          <w:rFonts w:ascii="宋体" w:hAnsi="宋体"/>
          <w:b/>
          <w:sz w:val="24"/>
        </w:rPr>
        <w:t>报告期内</w:t>
      </w:r>
      <w:r>
        <w:rPr>
          <w:rFonts w:ascii="宋体" w:hAnsi="宋体" w:hint="eastAsia"/>
          <w:b/>
          <w:sz w:val="24"/>
        </w:rPr>
        <w:t>在建工程计提减值准备情况（如有）</w:t>
      </w:r>
    </w:p>
    <w:p w14:paraId="48358642"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6"/>
        <w:gridCol w:w="2834"/>
        <w:gridCol w:w="2836"/>
      </w:tblGrid>
      <w:tr w:rsidR="00000000" w14:paraId="5A67B225" w14:textId="77777777">
        <w:trPr>
          <w:trHeight w:val="300"/>
          <w:tblHeader/>
        </w:trPr>
        <w:tc>
          <w:tcPr>
            <w:tcW w:w="3616" w:type="dxa"/>
            <w:vAlign w:val="center"/>
          </w:tcPr>
          <w:p w14:paraId="486C7302"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项目</w:t>
            </w:r>
          </w:p>
        </w:tc>
        <w:tc>
          <w:tcPr>
            <w:tcW w:w="2834" w:type="dxa"/>
            <w:vAlign w:val="center"/>
          </w:tcPr>
          <w:p w14:paraId="0384F630"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本期计提金额</w:t>
            </w:r>
          </w:p>
        </w:tc>
        <w:tc>
          <w:tcPr>
            <w:tcW w:w="2836" w:type="dxa"/>
            <w:vAlign w:val="center"/>
          </w:tcPr>
          <w:p w14:paraId="1EE5367A"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hint="eastAsia"/>
                <w:color w:val="000000"/>
                <w:kern w:val="0"/>
                <w:sz w:val="24"/>
                <w:szCs w:val="24"/>
              </w:rPr>
              <w:t>计提原因</w:t>
            </w:r>
          </w:p>
        </w:tc>
      </w:tr>
      <w:tr w:rsidR="00000000" w14:paraId="477B5D2B" w14:textId="77777777">
        <w:trPr>
          <w:trHeight w:val="300"/>
        </w:trPr>
        <w:tc>
          <w:tcPr>
            <w:tcW w:w="3616" w:type="dxa"/>
          </w:tcPr>
          <w:p w14:paraId="572A2EC0" w14:textId="77777777" w:rsidR="00000000" w:rsidRDefault="007478C2">
            <w:pPr>
              <w:tabs>
                <w:tab w:val="left" w:pos="196"/>
                <w:tab w:val="left" w:pos="426"/>
              </w:tabs>
              <w:snapToGrid w:val="0"/>
              <w:rPr>
                <w:rFonts w:ascii="Arial Narrow" w:hAnsi="Arial Narrow" w:cs="宋体"/>
                <w:color w:val="000000"/>
                <w:kern w:val="0"/>
                <w:sz w:val="24"/>
                <w:szCs w:val="24"/>
              </w:rPr>
            </w:pPr>
            <w:r>
              <w:rPr>
                <w:rFonts w:hint="eastAsia"/>
                <w:color w:val="0000FF"/>
                <w:sz w:val="18"/>
              </w:rPr>
              <w:t>（</w:t>
            </w:r>
            <w:r>
              <w:rPr>
                <w:color w:val="0000FF"/>
                <w:sz w:val="18"/>
              </w:rPr>
              <w:t>5069</w:t>
            </w:r>
            <w:r>
              <w:rPr>
                <w:rFonts w:hint="eastAsia"/>
                <w:color w:val="0000FF"/>
                <w:sz w:val="18"/>
              </w:rPr>
              <w:t>）</w:t>
            </w:r>
          </w:p>
        </w:tc>
        <w:tc>
          <w:tcPr>
            <w:tcW w:w="2834" w:type="dxa"/>
          </w:tcPr>
          <w:p w14:paraId="08505884" w14:textId="77777777" w:rsidR="00000000" w:rsidRDefault="007478C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5070</w:t>
            </w:r>
            <w:r>
              <w:rPr>
                <w:rFonts w:hint="eastAsia"/>
                <w:color w:val="0000FF"/>
                <w:sz w:val="18"/>
              </w:rPr>
              <w:t>）</w:t>
            </w:r>
          </w:p>
        </w:tc>
        <w:tc>
          <w:tcPr>
            <w:tcW w:w="2836" w:type="dxa"/>
          </w:tcPr>
          <w:p w14:paraId="0D606E7D" w14:textId="77777777" w:rsidR="00000000" w:rsidRDefault="007478C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5071</w:t>
            </w:r>
            <w:r>
              <w:rPr>
                <w:rFonts w:hint="eastAsia"/>
                <w:color w:val="0000FF"/>
                <w:sz w:val="18"/>
              </w:rPr>
              <w:t>）</w:t>
            </w:r>
          </w:p>
        </w:tc>
      </w:tr>
      <w:tr w:rsidR="00000000" w14:paraId="4CD25A04" w14:textId="77777777">
        <w:trPr>
          <w:trHeight w:val="300"/>
        </w:trPr>
        <w:tc>
          <w:tcPr>
            <w:tcW w:w="3616" w:type="dxa"/>
            <w:vAlign w:val="center"/>
          </w:tcPr>
          <w:p w14:paraId="62B21775" w14:textId="77777777" w:rsidR="00000000" w:rsidRDefault="007478C2">
            <w:pPr>
              <w:tabs>
                <w:tab w:val="left" w:pos="196"/>
                <w:tab w:val="left" w:pos="426"/>
              </w:tabs>
              <w:snapToGrid w:val="0"/>
              <w:rPr>
                <w:rFonts w:ascii="Arial Narrow" w:hAnsi="Arial Narrow" w:cs="宋体"/>
                <w:color w:val="000000"/>
                <w:kern w:val="0"/>
                <w:sz w:val="24"/>
                <w:szCs w:val="24"/>
              </w:rPr>
            </w:pPr>
          </w:p>
        </w:tc>
        <w:tc>
          <w:tcPr>
            <w:tcW w:w="2834" w:type="dxa"/>
            <w:vAlign w:val="center"/>
          </w:tcPr>
          <w:p w14:paraId="653ABF5D" w14:textId="77777777" w:rsidR="00000000" w:rsidRDefault="007478C2">
            <w:pPr>
              <w:tabs>
                <w:tab w:val="left" w:pos="196"/>
                <w:tab w:val="left" w:pos="426"/>
              </w:tabs>
              <w:snapToGrid w:val="0"/>
              <w:jc w:val="right"/>
              <w:rPr>
                <w:rFonts w:ascii="Arial Narrow" w:hAnsi="Arial Narrow" w:cs="宋体"/>
                <w:color w:val="000000"/>
                <w:kern w:val="0"/>
                <w:sz w:val="24"/>
                <w:szCs w:val="24"/>
              </w:rPr>
            </w:pPr>
          </w:p>
        </w:tc>
        <w:tc>
          <w:tcPr>
            <w:tcW w:w="2836" w:type="dxa"/>
            <w:vAlign w:val="center"/>
          </w:tcPr>
          <w:p w14:paraId="19CC4727" w14:textId="77777777" w:rsidR="00000000" w:rsidRDefault="007478C2">
            <w:pPr>
              <w:tabs>
                <w:tab w:val="left" w:pos="196"/>
                <w:tab w:val="left" w:pos="426"/>
              </w:tabs>
              <w:snapToGrid w:val="0"/>
              <w:jc w:val="right"/>
              <w:rPr>
                <w:rFonts w:ascii="Arial Narrow" w:hAnsi="Arial Narrow" w:cs="宋体"/>
                <w:color w:val="000000"/>
                <w:kern w:val="0"/>
                <w:sz w:val="24"/>
                <w:szCs w:val="24"/>
              </w:rPr>
            </w:pPr>
          </w:p>
        </w:tc>
      </w:tr>
      <w:tr w:rsidR="00000000" w14:paraId="424F4A03" w14:textId="77777777">
        <w:trPr>
          <w:trHeight w:val="300"/>
        </w:trPr>
        <w:tc>
          <w:tcPr>
            <w:tcW w:w="3616" w:type="dxa"/>
            <w:vAlign w:val="center"/>
          </w:tcPr>
          <w:p w14:paraId="3CD423CB"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ascii="Arial Narrow" w:hAnsi="Arial Narrow" w:cs="宋体"/>
                <w:color w:val="000000"/>
                <w:kern w:val="0"/>
                <w:sz w:val="24"/>
                <w:szCs w:val="24"/>
              </w:rPr>
              <w:t>合计</w:t>
            </w:r>
          </w:p>
        </w:tc>
        <w:tc>
          <w:tcPr>
            <w:tcW w:w="2834" w:type="dxa"/>
            <w:vAlign w:val="center"/>
          </w:tcPr>
          <w:p w14:paraId="316E0281" w14:textId="77777777" w:rsidR="00000000" w:rsidRDefault="007478C2">
            <w:pPr>
              <w:tabs>
                <w:tab w:val="left" w:pos="196"/>
                <w:tab w:val="left" w:pos="426"/>
              </w:tabs>
              <w:snapToGrid w:val="0"/>
              <w:jc w:val="right"/>
              <w:rPr>
                <w:rFonts w:ascii="Arial Narrow" w:hAnsi="Arial Narrow" w:cs="宋体"/>
                <w:color w:val="000000"/>
                <w:kern w:val="0"/>
                <w:sz w:val="24"/>
                <w:szCs w:val="24"/>
              </w:rPr>
            </w:pPr>
            <w:r>
              <w:rPr>
                <w:rFonts w:hint="eastAsia"/>
                <w:color w:val="0000FF"/>
                <w:sz w:val="18"/>
              </w:rPr>
              <w:t>（</w:t>
            </w:r>
            <w:r>
              <w:rPr>
                <w:color w:val="0000FF"/>
                <w:sz w:val="18"/>
              </w:rPr>
              <w:t>5072</w:t>
            </w:r>
            <w:r>
              <w:rPr>
                <w:rFonts w:hint="eastAsia"/>
                <w:color w:val="0000FF"/>
                <w:sz w:val="18"/>
              </w:rPr>
              <w:t>）</w:t>
            </w:r>
          </w:p>
        </w:tc>
        <w:tc>
          <w:tcPr>
            <w:tcW w:w="2836" w:type="dxa"/>
            <w:vAlign w:val="center"/>
          </w:tcPr>
          <w:p w14:paraId="6462EDF2" w14:textId="77777777" w:rsidR="00000000" w:rsidRDefault="007478C2">
            <w:pPr>
              <w:tabs>
                <w:tab w:val="left" w:pos="196"/>
                <w:tab w:val="left" w:pos="426"/>
              </w:tabs>
              <w:snapToGrid w:val="0"/>
              <w:jc w:val="center"/>
              <w:rPr>
                <w:rFonts w:ascii="Arial Narrow" w:hAnsi="Arial Narrow" w:cs="宋体"/>
                <w:color w:val="000000"/>
                <w:kern w:val="0"/>
                <w:sz w:val="24"/>
                <w:szCs w:val="24"/>
              </w:rPr>
            </w:pPr>
            <w:r>
              <w:rPr>
                <w:rFonts w:hint="eastAsia"/>
              </w:rPr>
              <w:t>－</w:t>
            </w:r>
          </w:p>
        </w:tc>
      </w:tr>
    </w:tbl>
    <w:p w14:paraId="76D71A8C"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5073</w:t>
      </w:r>
      <w:r>
        <w:rPr>
          <w:rFonts w:hint="eastAsia"/>
          <w:color w:val="0000FF"/>
          <w:sz w:val="18"/>
        </w:rPr>
        <w:t>）</w:t>
      </w:r>
    </w:p>
    <w:p w14:paraId="3522554F" w14:textId="77777777" w:rsidR="00000000" w:rsidRDefault="007478C2">
      <w:pPr>
        <w:rPr>
          <w:rFonts w:ascii="宋体" w:hAnsi="宋体"/>
          <w:b/>
          <w:sz w:val="24"/>
        </w:rPr>
      </w:pPr>
    </w:p>
    <w:p w14:paraId="012F99A2"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13.4 </w:t>
      </w:r>
      <w:r>
        <w:rPr>
          <w:rFonts w:ascii="宋体" w:hAnsi="宋体"/>
          <w:b/>
          <w:sz w:val="24"/>
        </w:rPr>
        <w:t>工程物资</w:t>
      </w:r>
      <w:bookmarkStart w:id="674" w:name="RANGE!A2:I8"/>
      <w:bookmarkStart w:id="675" w:name="RANGE!A2:E7"/>
      <w:r>
        <w:rPr>
          <w:rFonts w:ascii="宋体" w:hAnsi="宋体" w:hint="eastAsia"/>
          <w:b/>
          <w:sz w:val="24"/>
        </w:rPr>
        <w:t>情况（如有）</w:t>
      </w:r>
    </w:p>
    <w:p w14:paraId="1A259ED7"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9"/>
        <w:gridCol w:w="1227"/>
        <w:gridCol w:w="1206"/>
        <w:gridCol w:w="1206"/>
        <w:gridCol w:w="1206"/>
        <w:gridCol w:w="1206"/>
        <w:gridCol w:w="1206"/>
      </w:tblGrid>
      <w:tr w:rsidR="00000000" w14:paraId="5AF1FF82" w14:textId="77777777">
        <w:trPr>
          <w:trHeight w:val="300"/>
          <w:tblHeader/>
        </w:trPr>
        <w:tc>
          <w:tcPr>
            <w:tcW w:w="2029" w:type="dxa"/>
            <w:vMerge w:val="restart"/>
            <w:vAlign w:val="center"/>
          </w:tcPr>
          <w:p w14:paraId="304B606B"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639" w:type="dxa"/>
            <w:gridSpan w:val="3"/>
            <w:vAlign w:val="center"/>
          </w:tcPr>
          <w:p w14:paraId="56BEC4B2" w14:textId="77777777" w:rsidR="00000000" w:rsidRDefault="007478C2">
            <w:pPr>
              <w:jc w:val="center"/>
              <w:rPr>
                <w:rFonts w:ascii="宋体" w:hAnsi="宋体"/>
                <w:sz w:val="24"/>
              </w:rPr>
            </w:pPr>
            <w:r>
              <w:rPr>
                <w:rFonts w:ascii="宋体" w:hAnsi="宋体" w:hint="eastAsia"/>
                <w:sz w:val="24"/>
              </w:rPr>
              <w:t>本期末</w:t>
            </w:r>
          </w:p>
          <w:p w14:paraId="6F8CBE5C"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618" w:type="dxa"/>
            <w:gridSpan w:val="3"/>
            <w:vAlign w:val="center"/>
          </w:tcPr>
          <w:p w14:paraId="056FC1EB" w14:textId="77777777" w:rsidR="00000000" w:rsidRDefault="007478C2">
            <w:pPr>
              <w:jc w:val="center"/>
              <w:rPr>
                <w:rFonts w:ascii="宋体" w:hAnsi="宋体"/>
                <w:sz w:val="24"/>
              </w:rPr>
            </w:pPr>
            <w:r>
              <w:rPr>
                <w:rFonts w:ascii="宋体" w:hAnsi="宋体" w:hint="eastAsia"/>
                <w:sz w:val="24"/>
              </w:rPr>
              <w:t>上年度末</w:t>
            </w:r>
          </w:p>
          <w:p w14:paraId="2B6EF677"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FBEBDA2" w14:textId="77777777">
        <w:trPr>
          <w:trHeight w:val="300"/>
          <w:tblHeader/>
        </w:trPr>
        <w:tc>
          <w:tcPr>
            <w:tcW w:w="2029" w:type="dxa"/>
            <w:vMerge/>
            <w:vAlign w:val="center"/>
          </w:tcPr>
          <w:p w14:paraId="10E3F49F" w14:textId="77777777" w:rsidR="00000000" w:rsidRDefault="007478C2">
            <w:pPr>
              <w:tabs>
                <w:tab w:val="left" w:pos="196"/>
                <w:tab w:val="left" w:pos="426"/>
              </w:tabs>
              <w:snapToGrid w:val="0"/>
              <w:rPr>
                <w:rFonts w:ascii="Arial Narrow" w:hAnsi="Arial Narrow"/>
                <w:sz w:val="24"/>
                <w:szCs w:val="24"/>
              </w:rPr>
            </w:pPr>
          </w:p>
        </w:tc>
        <w:tc>
          <w:tcPr>
            <w:tcW w:w="1227" w:type="dxa"/>
            <w:vAlign w:val="center"/>
          </w:tcPr>
          <w:p w14:paraId="142C3BCD"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1206" w:type="dxa"/>
            <w:vAlign w:val="center"/>
          </w:tcPr>
          <w:p w14:paraId="7FFED83F"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减值准备</w:t>
            </w:r>
          </w:p>
        </w:tc>
        <w:tc>
          <w:tcPr>
            <w:tcW w:w="1206" w:type="dxa"/>
            <w:vAlign w:val="center"/>
          </w:tcPr>
          <w:p w14:paraId="6EBAF29A"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c>
          <w:tcPr>
            <w:tcW w:w="1206" w:type="dxa"/>
            <w:vAlign w:val="center"/>
          </w:tcPr>
          <w:p w14:paraId="14F9F8C1"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账面余额</w:t>
            </w:r>
          </w:p>
        </w:tc>
        <w:tc>
          <w:tcPr>
            <w:tcW w:w="1206" w:type="dxa"/>
            <w:vAlign w:val="center"/>
          </w:tcPr>
          <w:p w14:paraId="54C8D2DD"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减值准备</w:t>
            </w:r>
          </w:p>
        </w:tc>
        <w:tc>
          <w:tcPr>
            <w:tcW w:w="1206" w:type="dxa"/>
            <w:vAlign w:val="center"/>
          </w:tcPr>
          <w:p w14:paraId="374E3E74"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账面价值</w:t>
            </w:r>
          </w:p>
        </w:tc>
      </w:tr>
      <w:tr w:rsidR="00000000" w14:paraId="662A099D" w14:textId="77777777">
        <w:trPr>
          <w:trHeight w:val="300"/>
        </w:trPr>
        <w:tc>
          <w:tcPr>
            <w:tcW w:w="2029" w:type="dxa"/>
            <w:vAlign w:val="center"/>
          </w:tcPr>
          <w:p w14:paraId="637DD35B"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工程用材料</w:t>
            </w:r>
          </w:p>
        </w:tc>
        <w:tc>
          <w:tcPr>
            <w:tcW w:w="1227" w:type="dxa"/>
          </w:tcPr>
          <w:p w14:paraId="6D222C4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5077</w:t>
            </w:r>
            <w:r>
              <w:rPr>
                <w:rFonts w:hint="eastAsia"/>
                <w:color w:val="0000FF"/>
                <w:sz w:val="18"/>
              </w:rPr>
              <w:t>）</w:t>
            </w:r>
          </w:p>
        </w:tc>
        <w:tc>
          <w:tcPr>
            <w:tcW w:w="1206" w:type="dxa"/>
          </w:tcPr>
          <w:p w14:paraId="5309F1B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5078</w:t>
            </w:r>
            <w:r>
              <w:rPr>
                <w:rFonts w:hint="eastAsia"/>
                <w:color w:val="0000FF"/>
                <w:sz w:val="18"/>
              </w:rPr>
              <w:t>）</w:t>
            </w:r>
          </w:p>
        </w:tc>
        <w:tc>
          <w:tcPr>
            <w:tcW w:w="1206" w:type="dxa"/>
          </w:tcPr>
          <w:p w14:paraId="3F8BDE5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5079</w:t>
            </w:r>
            <w:r>
              <w:rPr>
                <w:rFonts w:hint="eastAsia"/>
                <w:color w:val="0000FF"/>
                <w:sz w:val="18"/>
              </w:rPr>
              <w:t>）</w:t>
            </w:r>
          </w:p>
        </w:tc>
        <w:tc>
          <w:tcPr>
            <w:tcW w:w="1206" w:type="dxa"/>
          </w:tcPr>
          <w:p w14:paraId="73DE758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5077</w:t>
            </w:r>
            <w:r>
              <w:rPr>
                <w:rFonts w:hint="eastAsia"/>
                <w:color w:val="0000FF"/>
                <w:sz w:val="18"/>
              </w:rPr>
              <w:t>）</w:t>
            </w:r>
          </w:p>
        </w:tc>
        <w:tc>
          <w:tcPr>
            <w:tcW w:w="1206" w:type="dxa"/>
          </w:tcPr>
          <w:p w14:paraId="3850349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5078</w:t>
            </w:r>
            <w:r>
              <w:rPr>
                <w:rFonts w:hint="eastAsia"/>
                <w:color w:val="0000FF"/>
                <w:sz w:val="18"/>
              </w:rPr>
              <w:t>）</w:t>
            </w:r>
          </w:p>
        </w:tc>
        <w:tc>
          <w:tcPr>
            <w:tcW w:w="1206" w:type="dxa"/>
          </w:tcPr>
          <w:p w14:paraId="77FDFEE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5079</w:t>
            </w:r>
            <w:r>
              <w:rPr>
                <w:rFonts w:hint="eastAsia"/>
                <w:color w:val="0000FF"/>
                <w:sz w:val="18"/>
              </w:rPr>
              <w:t>）</w:t>
            </w:r>
          </w:p>
        </w:tc>
      </w:tr>
      <w:tr w:rsidR="00000000" w14:paraId="1437FFD5" w14:textId="77777777">
        <w:trPr>
          <w:trHeight w:val="300"/>
        </w:trPr>
        <w:tc>
          <w:tcPr>
            <w:tcW w:w="2029" w:type="dxa"/>
            <w:vAlign w:val="center"/>
          </w:tcPr>
          <w:p w14:paraId="75BFB05C"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尚未安装的设备</w:t>
            </w:r>
          </w:p>
        </w:tc>
        <w:tc>
          <w:tcPr>
            <w:tcW w:w="1227" w:type="dxa"/>
            <w:vAlign w:val="center"/>
          </w:tcPr>
          <w:p w14:paraId="55DDC1F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5080</w:t>
            </w:r>
            <w:r>
              <w:rPr>
                <w:rFonts w:hint="eastAsia"/>
                <w:color w:val="0000FF"/>
                <w:sz w:val="18"/>
              </w:rPr>
              <w:t>）</w:t>
            </w:r>
          </w:p>
        </w:tc>
        <w:tc>
          <w:tcPr>
            <w:tcW w:w="1206" w:type="dxa"/>
          </w:tcPr>
          <w:p w14:paraId="3766129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5081</w:t>
            </w:r>
            <w:r>
              <w:rPr>
                <w:rFonts w:hint="eastAsia"/>
                <w:color w:val="0000FF"/>
                <w:sz w:val="18"/>
              </w:rPr>
              <w:t>）</w:t>
            </w:r>
          </w:p>
        </w:tc>
        <w:tc>
          <w:tcPr>
            <w:tcW w:w="1206" w:type="dxa"/>
          </w:tcPr>
          <w:p w14:paraId="61E4151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5082</w:t>
            </w:r>
            <w:r>
              <w:rPr>
                <w:rFonts w:hint="eastAsia"/>
                <w:color w:val="0000FF"/>
                <w:sz w:val="18"/>
              </w:rPr>
              <w:t>）</w:t>
            </w:r>
          </w:p>
        </w:tc>
        <w:tc>
          <w:tcPr>
            <w:tcW w:w="1206" w:type="dxa"/>
            <w:vAlign w:val="center"/>
          </w:tcPr>
          <w:p w14:paraId="060A760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5080</w:t>
            </w:r>
            <w:r>
              <w:rPr>
                <w:rFonts w:hint="eastAsia"/>
                <w:color w:val="0000FF"/>
                <w:sz w:val="18"/>
              </w:rPr>
              <w:t>）</w:t>
            </w:r>
          </w:p>
        </w:tc>
        <w:tc>
          <w:tcPr>
            <w:tcW w:w="1206" w:type="dxa"/>
          </w:tcPr>
          <w:p w14:paraId="5A5E3CB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5081</w:t>
            </w:r>
            <w:r>
              <w:rPr>
                <w:rFonts w:hint="eastAsia"/>
                <w:color w:val="0000FF"/>
                <w:sz w:val="18"/>
              </w:rPr>
              <w:t>）</w:t>
            </w:r>
          </w:p>
        </w:tc>
        <w:tc>
          <w:tcPr>
            <w:tcW w:w="1206" w:type="dxa"/>
          </w:tcPr>
          <w:p w14:paraId="6C4AFF7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5082</w:t>
            </w:r>
            <w:r>
              <w:rPr>
                <w:rFonts w:hint="eastAsia"/>
                <w:color w:val="0000FF"/>
                <w:sz w:val="18"/>
              </w:rPr>
              <w:t>）</w:t>
            </w:r>
          </w:p>
        </w:tc>
      </w:tr>
      <w:tr w:rsidR="00000000" w14:paraId="3E44DA84" w14:textId="77777777">
        <w:trPr>
          <w:trHeight w:val="300"/>
        </w:trPr>
        <w:tc>
          <w:tcPr>
            <w:tcW w:w="2029" w:type="dxa"/>
            <w:vAlign w:val="center"/>
          </w:tcPr>
          <w:p w14:paraId="435E4274" w14:textId="77777777" w:rsidR="00000000" w:rsidRDefault="007478C2">
            <w:pPr>
              <w:tabs>
                <w:tab w:val="left" w:pos="196"/>
                <w:tab w:val="left" w:pos="426"/>
              </w:tabs>
              <w:snapToGrid w:val="0"/>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5085</w:t>
            </w:r>
            <w:r>
              <w:rPr>
                <w:rFonts w:hint="eastAsia"/>
                <w:color w:val="0000FF"/>
                <w:sz w:val="18"/>
              </w:rPr>
              <w:t>）</w:t>
            </w:r>
          </w:p>
        </w:tc>
        <w:tc>
          <w:tcPr>
            <w:tcW w:w="1227" w:type="dxa"/>
          </w:tcPr>
          <w:p w14:paraId="12283F3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5086</w:t>
            </w:r>
            <w:r>
              <w:rPr>
                <w:rFonts w:hint="eastAsia"/>
                <w:color w:val="0000FF"/>
                <w:sz w:val="18"/>
              </w:rPr>
              <w:t>）</w:t>
            </w:r>
          </w:p>
        </w:tc>
        <w:tc>
          <w:tcPr>
            <w:tcW w:w="1206" w:type="dxa"/>
          </w:tcPr>
          <w:p w14:paraId="2D0D3FF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5087</w:t>
            </w:r>
            <w:r>
              <w:rPr>
                <w:rFonts w:hint="eastAsia"/>
                <w:color w:val="0000FF"/>
                <w:sz w:val="18"/>
              </w:rPr>
              <w:t>）</w:t>
            </w:r>
          </w:p>
        </w:tc>
        <w:tc>
          <w:tcPr>
            <w:tcW w:w="1206" w:type="dxa"/>
          </w:tcPr>
          <w:p w14:paraId="705B1E7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5088</w:t>
            </w:r>
            <w:r>
              <w:rPr>
                <w:rFonts w:hint="eastAsia"/>
                <w:color w:val="0000FF"/>
                <w:sz w:val="18"/>
              </w:rPr>
              <w:t>）</w:t>
            </w:r>
          </w:p>
        </w:tc>
        <w:tc>
          <w:tcPr>
            <w:tcW w:w="1206" w:type="dxa"/>
          </w:tcPr>
          <w:p w14:paraId="72ADEA7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5086</w:t>
            </w:r>
            <w:r>
              <w:rPr>
                <w:rFonts w:hint="eastAsia"/>
                <w:color w:val="0000FF"/>
                <w:sz w:val="18"/>
              </w:rPr>
              <w:t>）</w:t>
            </w:r>
          </w:p>
        </w:tc>
        <w:tc>
          <w:tcPr>
            <w:tcW w:w="1206" w:type="dxa"/>
          </w:tcPr>
          <w:p w14:paraId="1507D81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5087</w:t>
            </w:r>
            <w:r>
              <w:rPr>
                <w:rFonts w:hint="eastAsia"/>
                <w:color w:val="0000FF"/>
                <w:sz w:val="18"/>
              </w:rPr>
              <w:t>）</w:t>
            </w:r>
          </w:p>
        </w:tc>
        <w:tc>
          <w:tcPr>
            <w:tcW w:w="1206" w:type="dxa"/>
          </w:tcPr>
          <w:p w14:paraId="68F947D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5088</w:t>
            </w:r>
            <w:r>
              <w:rPr>
                <w:rFonts w:hint="eastAsia"/>
                <w:color w:val="0000FF"/>
                <w:sz w:val="18"/>
              </w:rPr>
              <w:t>）</w:t>
            </w:r>
          </w:p>
        </w:tc>
      </w:tr>
      <w:tr w:rsidR="00000000" w14:paraId="6CF4EBFB" w14:textId="77777777">
        <w:trPr>
          <w:trHeight w:val="300"/>
        </w:trPr>
        <w:tc>
          <w:tcPr>
            <w:tcW w:w="2029" w:type="dxa"/>
            <w:vAlign w:val="center"/>
          </w:tcPr>
          <w:p w14:paraId="727FDFA1"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227" w:type="dxa"/>
            <w:vAlign w:val="center"/>
          </w:tcPr>
          <w:p w14:paraId="2EB30FF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5041</w:t>
            </w:r>
            <w:r>
              <w:rPr>
                <w:rFonts w:hint="eastAsia"/>
                <w:color w:val="0000FF"/>
                <w:sz w:val="18"/>
              </w:rPr>
              <w:t>）</w:t>
            </w:r>
          </w:p>
        </w:tc>
        <w:tc>
          <w:tcPr>
            <w:tcW w:w="1206" w:type="dxa"/>
          </w:tcPr>
          <w:p w14:paraId="267910F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5089</w:t>
            </w:r>
            <w:r>
              <w:rPr>
                <w:rFonts w:hint="eastAsia"/>
                <w:color w:val="0000FF"/>
                <w:sz w:val="18"/>
              </w:rPr>
              <w:t>）</w:t>
            </w:r>
          </w:p>
        </w:tc>
        <w:tc>
          <w:tcPr>
            <w:tcW w:w="1206" w:type="dxa"/>
          </w:tcPr>
          <w:p w14:paraId="0D8D769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5090</w:t>
            </w:r>
            <w:r>
              <w:rPr>
                <w:rFonts w:hint="eastAsia"/>
                <w:color w:val="0000FF"/>
                <w:sz w:val="18"/>
              </w:rPr>
              <w:t>）</w:t>
            </w:r>
          </w:p>
        </w:tc>
        <w:tc>
          <w:tcPr>
            <w:tcW w:w="1206" w:type="dxa"/>
            <w:vAlign w:val="center"/>
          </w:tcPr>
          <w:p w14:paraId="070BD0B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5041</w:t>
            </w:r>
            <w:r>
              <w:rPr>
                <w:rFonts w:hint="eastAsia"/>
                <w:color w:val="0000FF"/>
                <w:sz w:val="18"/>
              </w:rPr>
              <w:t>）</w:t>
            </w:r>
          </w:p>
        </w:tc>
        <w:tc>
          <w:tcPr>
            <w:tcW w:w="1206" w:type="dxa"/>
          </w:tcPr>
          <w:p w14:paraId="6B53672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5089</w:t>
            </w:r>
            <w:r>
              <w:rPr>
                <w:rFonts w:hint="eastAsia"/>
                <w:color w:val="0000FF"/>
                <w:sz w:val="18"/>
              </w:rPr>
              <w:t>）</w:t>
            </w:r>
          </w:p>
        </w:tc>
        <w:tc>
          <w:tcPr>
            <w:tcW w:w="1206" w:type="dxa"/>
          </w:tcPr>
          <w:p w14:paraId="79A93F7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5090</w:t>
            </w:r>
            <w:r>
              <w:rPr>
                <w:rFonts w:hint="eastAsia"/>
                <w:color w:val="0000FF"/>
                <w:sz w:val="18"/>
              </w:rPr>
              <w:t>）</w:t>
            </w:r>
          </w:p>
        </w:tc>
      </w:tr>
    </w:tbl>
    <w:bookmarkEnd w:id="674"/>
    <w:bookmarkEnd w:id="675"/>
    <w:p w14:paraId="0B0DF319"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5091</w:t>
      </w:r>
      <w:r>
        <w:rPr>
          <w:rFonts w:hint="eastAsia"/>
          <w:color w:val="0000FF"/>
          <w:sz w:val="18"/>
        </w:rPr>
        <w:t>）</w:t>
      </w:r>
    </w:p>
    <w:p w14:paraId="3133C3C0" w14:textId="77777777" w:rsidR="00000000" w:rsidRDefault="007478C2">
      <w:pPr>
        <w:rPr>
          <w:rFonts w:ascii="宋体" w:hAnsi="宋体"/>
          <w:b/>
          <w:sz w:val="24"/>
        </w:rPr>
      </w:pPr>
    </w:p>
    <w:p w14:paraId="29E96309"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14</w:t>
      </w:r>
      <w:r>
        <w:rPr>
          <w:rFonts w:ascii="宋体" w:hAnsi="宋体" w:hint="eastAsia"/>
          <w:b/>
          <w:sz w:val="24"/>
        </w:rPr>
        <w:t xml:space="preserve"> </w:t>
      </w:r>
      <w:r>
        <w:rPr>
          <w:rFonts w:ascii="宋体" w:hAnsi="宋体" w:hint="eastAsia"/>
          <w:b/>
          <w:sz w:val="24"/>
        </w:rPr>
        <w:t>使用权资产（如有）</w:t>
      </w:r>
    </w:p>
    <w:p w14:paraId="79891247"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72"/>
        <w:gridCol w:w="2192"/>
        <w:gridCol w:w="1960"/>
        <w:gridCol w:w="1562"/>
      </w:tblGrid>
      <w:tr w:rsidR="00000000" w14:paraId="68457BAE" w14:textId="77777777">
        <w:trPr>
          <w:trHeight w:val="300"/>
          <w:tblHeader/>
        </w:trPr>
        <w:tc>
          <w:tcPr>
            <w:tcW w:w="3572" w:type="dxa"/>
            <w:vAlign w:val="center"/>
          </w:tcPr>
          <w:p w14:paraId="1A8F2EF9"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192" w:type="dxa"/>
            <w:vAlign w:val="center"/>
          </w:tcPr>
          <w:p w14:paraId="0209BFA2" w14:textId="77777777" w:rsidR="00000000" w:rsidRDefault="007478C2">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5095</w:t>
            </w:r>
            <w:r>
              <w:rPr>
                <w:rFonts w:hint="eastAsia"/>
                <w:color w:val="0000FF"/>
                <w:sz w:val="18"/>
              </w:rPr>
              <w:t>）</w:t>
            </w:r>
          </w:p>
        </w:tc>
        <w:tc>
          <w:tcPr>
            <w:tcW w:w="1960" w:type="dxa"/>
            <w:vAlign w:val="center"/>
          </w:tcPr>
          <w:p w14:paraId="4B094DAB" w14:textId="77777777" w:rsidR="00000000" w:rsidRDefault="007478C2">
            <w:pPr>
              <w:tabs>
                <w:tab w:val="left" w:pos="196"/>
                <w:tab w:val="left" w:pos="426"/>
              </w:tabs>
              <w:snapToGrid w:val="0"/>
              <w:jc w:val="center"/>
              <w:rPr>
                <w:rFonts w:ascii="Arial Narrow" w:hAnsi="Arial Narrow"/>
                <w:kern w:val="0"/>
                <w:sz w:val="24"/>
                <w:szCs w:val="24"/>
              </w:rPr>
            </w:pPr>
          </w:p>
        </w:tc>
        <w:tc>
          <w:tcPr>
            <w:tcW w:w="1562" w:type="dxa"/>
            <w:vAlign w:val="center"/>
          </w:tcPr>
          <w:p w14:paraId="3EF56C38" w14:textId="77777777" w:rsidR="00000000" w:rsidRDefault="007478C2">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合计</w:t>
            </w:r>
          </w:p>
        </w:tc>
      </w:tr>
      <w:tr w:rsidR="00000000" w14:paraId="0E57D0A6" w14:textId="77777777">
        <w:trPr>
          <w:trHeight w:val="300"/>
        </w:trPr>
        <w:tc>
          <w:tcPr>
            <w:tcW w:w="3572" w:type="dxa"/>
            <w:vAlign w:val="center"/>
          </w:tcPr>
          <w:p w14:paraId="4CA6AC29" w14:textId="77777777" w:rsidR="00000000" w:rsidRDefault="007478C2">
            <w:pPr>
              <w:snapToGrid w:val="0"/>
              <w:jc w:val="left"/>
              <w:rPr>
                <w:rFonts w:ascii="Arial Narrow" w:hAnsi="Arial Narrow"/>
                <w:sz w:val="24"/>
                <w:szCs w:val="24"/>
              </w:rPr>
            </w:pPr>
            <w:r>
              <w:rPr>
                <w:rFonts w:ascii="Arial Narrow" w:hAnsi="Arial Narrow" w:hint="eastAsia"/>
                <w:sz w:val="24"/>
                <w:szCs w:val="24"/>
              </w:rPr>
              <w:t>一</w:t>
            </w:r>
            <w:r>
              <w:rPr>
                <w:rFonts w:ascii="Arial Narrow" w:hAnsi="Arial Narrow"/>
                <w:sz w:val="24"/>
                <w:szCs w:val="24"/>
              </w:rPr>
              <w:t>、账面原值</w:t>
            </w:r>
          </w:p>
        </w:tc>
        <w:tc>
          <w:tcPr>
            <w:tcW w:w="2192" w:type="dxa"/>
          </w:tcPr>
          <w:p w14:paraId="31277497" w14:textId="77777777" w:rsidR="00000000" w:rsidRDefault="007478C2">
            <w:pPr>
              <w:tabs>
                <w:tab w:val="left" w:pos="196"/>
                <w:tab w:val="left" w:pos="426"/>
              </w:tabs>
              <w:snapToGrid w:val="0"/>
              <w:jc w:val="right"/>
              <w:rPr>
                <w:rFonts w:ascii="Arial Narrow" w:hAnsi="Arial Narrow"/>
                <w:sz w:val="24"/>
                <w:szCs w:val="24"/>
              </w:rPr>
            </w:pPr>
          </w:p>
        </w:tc>
        <w:tc>
          <w:tcPr>
            <w:tcW w:w="1960" w:type="dxa"/>
          </w:tcPr>
          <w:p w14:paraId="51B09A93" w14:textId="77777777" w:rsidR="00000000" w:rsidRDefault="007478C2">
            <w:pPr>
              <w:tabs>
                <w:tab w:val="left" w:pos="196"/>
                <w:tab w:val="left" w:pos="426"/>
              </w:tabs>
              <w:snapToGrid w:val="0"/>
              <w:jc w:val="right"/>
              <w:rPr>
                <w:rFonts w:ascii="Arial Narrow" w:hAnsi="Arial Narrow"/>
                <w:sz w:val="24"/>
                <w:szCs w:val="24"/>
              </w:rPr>
            </w:pPr>
          </w:p>
        </w:tc>
        <w:tc>
          <w:tcPr>
            <w:tcW w:w="1562" w:type="dxa"/>
            <w:vAlign w:val="center"/>
          </w:tcPr>
          <w:p w14:paraId="7F26CB72" w14:textId="77777777" w:rsidR="00000000" w:rsidRDefault="007478C2">
            <w:pPr>
              <w:tabs>
                <w:tab w:val="left" w:pos="196"/>
                <w:tab w:val="left" w:pos="426"/>
              </w:tabs>
              <w:snapToGrid w:val="0"/>
              <w:jc w:val="right"/>
              <w:rPr>
                <w:rFonts w:ascii="Arial Narrow" w:hAnsi="Arial Narrow"/>
                <w:sz w:val="24"/>
                <w:szCs w:val="24"/>
              </w:rPr>
            </w:pPr>
          </w:p>
        </w:tc>
      </w:tr>
      <w:tr w:rsidR="00000000" w14:paraId="5649A7F9" w14:textId="77777777">
        <w:trPr>
          <w:trHeight w:val="300"/>
        </w:trPr>
        <w:tc>
          <w:tcPr>
            <w:tcW w:w="3572" w:type="dxa"/>
            <w:vAlign w:val="center"/>
          </w:tcPr>
          <w:p w14:paraId="59EC2A13" w14:textId="77777777" w:rsidR="00000000" w:rsidRDefault="007478C2">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2192" w:type="dxa"/>
          </w:tcPr>
          <w:p w14:paraId="5416F67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5096</w:t>
            </w:r>
            <w:r>
              <w:rPr>
                <w:rFonts w:hint="eastAsia"/>
                <w:color w:val="0000FF"/>
                <w:sz w:val="18"/>
              </w:rPr>
              <w:t>）</w:t>
            </w:r>
          </w:p>
        </w:tc>
        <w:tc>
          <w:tcPr>
            <w:tcW w:w="1960" w:type="dxa"/>
          </w:tcPr>
          <w:p w14:paraId="0FFA0BB9" w14:textId="77777777" w:rsidR="00000000" w:rsidRDefault="007478C2">
            <w:pPr>
              <w:tabs>
                <w:tab w:val="left" w:pos="196"/>
                <w:tab w:val="left" w:pos="426"/>
              </w:tabs>
              <w:snapToGrid w:val="0"/>
              <w:jc w:val="right"/>
              <w:rPr>
                <w:rFonts w:ascii="Arial Narrow" w:hAnsi="Arial Narrow"/>
                <w:sz w:val="24"/>
                <w:szCs w:val="24"/>
              </w:rPr>
            </w:pPr>
          </w:p>
        </w:tc>
        <w:tc>
          <w:tcPr>
            <w:tcW w:w="1562" w:type="dxa"/>
            <w:vAlign w:val="center"/>
          </w:tcPr>
          <w:p w14:paraId="06A07F8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5110</w:t>
            </w:r>
            <w:r>
              <w:rPr>
                <w:rFonts w:hint="eastAsia"/>
                <w:color w:val="0000FF"/>
                <w:sz w:val="18"/>
              </w:rPr>
              <w:t>）</w:t>
            </w:r>
          </w:p>
        </w:tc>
      </w:tr>
      <w:tr w:rsidR="00000000" w14:paraId="7761A543" w14:textId="77777777">
        <w:trPr>
          <w:trHeight w:val="300"/>
        </w:trPr>
        <w:tc>
          <w:tcPr>
            <w:tcW w:w="3572" w:type="dxa"/>
            <w:vAlign w:val="center"/>
          </w:tcPr>
          <w:p w14:paraId="62BDE94D" w14:textId="77777777" w:rsidR="00000000" w:rsidRDefault="007478C2">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2192" w:type="dxa"/>
          </w:tcPr>
          <w:p w14:paraId="2AAC13C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5097</w:t>
            </w:r>
            <w:r>
              <w:rPr>
                <w:rFonts w:hint="eastAsia"/>
                <w:color w:val="0000FF"/>
                <w:sz w:val="18"/>
              </w:rPr>
              <w:t>）</w:t>
            </w:r>
          </w:p>
        </w:tc>
        <w:tc>
          <w:tcPr>
            <w:tcW w:w="1960" w:type="dxa"/>
          </w:tcPr>
          <w:p w14:paraId="267E925B" w14:textId="77777777" w:rsidR="00000000" w:rsidRDefault="007478C2">
            <w:pPr>
              <w:tabs>
                <w:tab w:val="left" w:pos="196"/>
                <w:tab w:val="left" w:pos="426"/>
              </w:tabs>
              <w:snapToGrid w:val="0"/>
              <w:jc w:val="right"/>
              <w:rPr>
                <w:rFonts w:ascii="Arial Narrow" w:hAnsi="Arial Narrow"/>
                <w:sz w:val="24"/>
                <w:szCs w:val="24"/>
              </w:rPr>
            </w:pPr>
          </w:p>
        </w:tc>
        <w:tc>
          <w:tcPr>
            <w:tcW w:w="1562" w:type="dxa"/>
            <w:vAlign w:val="center"/>
          </w:tcPr>
          <w:p w14:paraId="60C16C3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5111</w:t>
            </w:r>
            <w:r>
              <w:rPr>
                <w:rFonts w:hint="eastAsia"/>
                <w:color w:val="0000FF"/>
                <w:sz w:val="18"/>
              </w:rPr>
              <w:t>）</w:t>
            </w:r>
          </w:p>
        </w:tc>
      </w:tr>
      <w:tr w:rsidR="00000000" w14:paraId="028997D1" w14:textId="77777777">
        <w:trPr>
          <w:trHeight w:val="300"/>
        </w:trPr>
        <w:tc>
          <w:tcPr>
            <w:tcW w:w="3572" w:type="dxa"/>
            <w:vAlign w:val="center"/>
          </w:tcPr>
          <w:p w14:paraId="780E0461"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5114</w:t>
            </w:r>
            <w:r>
              <w:rPr>
                <w:rFonts w:hint="eastAsia"/>
                <w:color w:val="0000FF"/>
                <w:sz w:val="18"/>
              </w:rPr>
              <w:t>）</w:t>
            </w:r>
          </w:p>
        </w:tc>
        <w:tc>
          <w:tcPr>
            <w:tcW w:w="2192" w:type="dxa"/>
          </w:tcPr>
          <w:p w14:paraId="4CCB05F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5116</w:t>
            </w:r>
            <w:r>
              <w:rPr>
                <w:rFonts w:hint="eastAsia"/>
                <w:color w:val="0000FF"/>
                <w:sz w:val="18"/>
              </w:rPr>
              <w:t>）</w:t>
            </w:r>
          </w:p>
        </w:tc>
        <w:tc>
          <w:tcPr>
            <w:tcW w:w="1960" w:type="dxa"/>
          </w:tcPr>
          <w:p w14:paraId="23B15B0E" w14:textId="77777777" w:rsidR="00000000" w:rsidRDefault="007478C2">
            <w:pPr>
              <w:tabs>
                <w:tab w:val="left" w:pos="196"/>
                <w:tab w:val="left" w:pos="426"/>
              </w:tabs>
              <w:snapToGrid w:val="0"/>
              <w:jc w:val="right"/>
              <w:rPr>
                <w:rFonts w:ascii="Arial Narrow" w:hAnsi="Arial Narrow"/>
                <w:sz w:val="24"/>
                <w:szCs w:val="24"/>
              </w:rPr>
            </w:pPr>
          </w:p>
        </w:tc>
        <w:tc>
          <w:tcPr>
            <w:tcW w:w="1562" w:type="dxa"/>
            <w:vAlign w:val="center"/>
          </w:tcPr>
          <w:p w14:paraId="65FEFF0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5117</w:t>
            </w:r>
            <w:r>
              <w:rPr>
                <w:rFonts w:hint="eastAsia"/>
                <w:color w:val="0000FF"/>
                <w:sz w:val="18"/>
              </w:rPr>
              <w:t>）</w:t>
            </w:r>
          </w:p>
        </w:tc>
      </w:tr>
      <w:tr w:rsidR="00000000" w14:paraId="2DB37ECD" w14:textId="77777777">
        <w:trPr>
          <w:trHeight w:val="300"/>
        </w:trPr>
        <w:tc>
          <w:tcPr>
            <w:tcW w:w="3572" w:type="dxa"/>
            <w:vAlign w:val="center"/>
          </w:tcPr>
          <w:p w14:paraId="7391E738" w14:textId="77777777" w:rsidR="00000000" w:rsidRDefault="007478C2">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2192" w:type="dxa"/>
          </w:tcPr>
          <w:p w14:paraId="3F60355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5098</w:t>
            </w:r>
            <w:r>
              <w:rPr>
                <w:rFonts w:hint="eastAsia"/>
                <w:color w:val="0000FF"/>
                <w:sz w:val="18"/>
              </w:rPr>
              <w:t>）</w:t>
            </w:r>
          </w:p>
        </w:tc>
        <w:tc>
          <w:tcPr>
            <w:tcW w:w="1960" w:type="dxa"/>
          </w:tcPr>
          <w:p w14:paraId="68EA83CC" w14:textId="77777777" w:rsidR="00000000" w:rsidRDefault="007478C2">
            <w:pPr>
              <w:tabs>
                <w:tab w:val="left" w:pos="196"/>
                <w:tab w:val="left" w:pos="426"/>
              </w:tabs>
              <w:snapToGrid w:val="0"/>
              <w:jc w:val="right"/>
              <w:rPr>
                <w:rFonts w:ascii="Arial Narrow" w:hAnsi="Arial Narrow"/>
                <w:sz w:val="24"/>
                <w:szCs w:val="24"/>
              </w:rPr>
            </w:pPr>
          </w:p>
        </w:tc>
        <w:tc>
          <w:tcPr>
            <w:tcW w:w="1562" w:type="dxa"/>
            <w:vAlign w:val="center"/>
          </w:tcPr>
          <w:p w14:paraId="07CF105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5118</w:t>
            </w:r>
            <w:r>
              <w:rPr>
                <w:rFonts w:hint="eastAsia"/>
                <w:color w:val="0000FF"/>
                <w:sz w:val="18"/>
              </w:rPr>
              <w:t>）</w:t>
            </w:r>
          </w:p>
        </w:tc>
      </w:tr>
      <w:tr w:rsidR="00000000" w14:paraId="5D311D9F" w14:textId="77777777">
        <w:trPr>
          <w:trHeight w:val="300"/>
        </w:trPr>
        <w:tc>
          <w:tcPr>
            <w:tcW w:w="3572" w:type="dxa"/>
            <w:vAlign w:val="center"/>
          </w:tcPr>
          <w:p w14:paraId="5A144F18"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sz w:val="24"/>
              </w:rPr>
              <w:t>…</w:t>
            </w:r>
            <w:r>
              <w:rPr>
                <w:rFonts w:hint="eastAsia"/>
                <w:color w:val="0000FF"/>
                <w:sz w:val="18"/>
              </w:rPr>
              <w:t>（</w:t>
            </w:r>
            <w:r>
              <w:rPr>
                <w:color w:val="0000FF"/>
                <w:sz w:val="18"/>
              </w:rPr>
              <w:t>5121</w:t>
            </w:r>
            <w:r>
              <w:rPr>
                <w:rFonts w:hint="eastAsia"/>
                <w:color w:val="0000FF"/>
                <w:sz w:val="18"/>
              </w:rPr>
              <w:t>）</w:t>
            </w:r>
          </w:p>
        </w:tc>
        <w:tc>
          <w:tcPr>
            <w:tcW w:w="2192" w:type="dxa"/>
          </w:tcPr>
          <w:p w14:paraId="582B36A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5123</w:t>
            </w:r>
            <w:r>
              <w:rPr>
                <w:rFonts w:hint="eastAsia"/>
                <w:color w:val="0000FF"/>
                <w:sz w:val="18"/>
              </w:rPr>
              <w:t>）</w:t>
            </w:r>
          </w:p>
        </w:tc>
        <w:tc>
          <w:tcPr>
            <w:tcW w:w="1960" w:type="dxa"/>
          </w:tcPr>
          <w:p w14:paraId="0CDC1323" w14:textId="77777777" w:rsidR="00000000" w:rsidRDefault="007478C2">
            <w:pPr>
              <w:tabs>
                <w:tab w:val="left" w:pos="196"/>
                <w:tab w:val="left" w:pos="426"/>
              </w:tabs>
              <w:snapToGrid w:val="0"/>
              <w:jc w:val="right"/>
              <w:rPr>
                <w:rFonts w:ascii="Arial Narrow" w:hAnsi="Arial Narrow"/>
                <w:sz w:val="24"/>
                <w:szCs w:val="24"/>
              </w:rPr>
            </w:pPr>
          </w:p>
        </w:tc>
        <w:tc>
          <w:tcPr>
            <w:tcW w:w="1562" w:type="dxa"/>
            <w:vAlign w:val="center"/>
          </w:tcPr>
          <w:p w14:paraId="71D6EC3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5124</w:t>
            </w:r>
            <w:r>
              <w:rPr>
                <w:rFonts w:hint="eastAsia"/>
                <w:color w:val="0000FF"/>
                <w:sz w:val="18"/>
              </w:rPr>
              <w:t>）</w:t>
            </w:r>
          </w:p>
        </w:tc>
      </w:tr>
      <w:tr w:rsidR="00000000" w14:paraId="5B549535" w14:textId="77777777">
        <w:trPr>
          <w:trHeight w:val="300"/>
        </w:trPr>
        <w:tc>
          <w:tcPr>
            <w:tcW w:w="3572" w:type="dxa"/>
            <w:vAlign w:val="center"/>
          </w:tcPr>
          <w:p w14:paraId="404A5193" w14:textId="77777777" w:rsidR="00000000" w:rsidRDefault="007478C2">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2192" w:type="dxa"/>
          </w:tcPr>
          <w:p w14:paraId="7E28550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5096</w:t>
            </w:r>
            <w:r>
              <w:rPr>
                <w:rFonts w:hint="eastAsia"/>
                <w:color w:val="0000FF"/>
                <w:sz w:val="18"/>
              </w:rPr>
              <w:t>）</w:t>
            </w:r>
          </w:p>
        </w:tc>
        <w:tc>
          <w:tcPr>
            <w:tcW w:w="1960" w:type="dxa"/>
          </w:tcPr>
          <w:p w14:paraId="6C54066D" w14:textId="77777777" w:rsidR="00000000" w:rsidRDefault="007478C2">
            <w:pPr>
              <w:tabs>
                <w:tab w:val="left" w:pos="196"/>
                <w:tab w:val="left" w:pos="426"/>
              </w:tabs>
              <w:snapToGrid w:val="0"/>
              <w:jc w:val="right"/>
              <w:rPr>
                <w:rFonts w:ascii="Arial Narrow" w:hAnsi="Arial Narrow"/>
                <w:sz w:val="24"/>
                <w:szCs w:val="24"/>
              </w:rPr>
            </w:pPr>
          </w:p>
        </w:tc>
        <w:tc>
          <w:tcPr>
            <w:tcW w:w="1562" w:type="dxa"/>
            <w:vAlign w:val="center"/>
          </w:tcPr>
          <w:p w14:paraId="6E8765A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5110</w:t>
            </w:r>
            <w:r>
              <w:rPr>
                <w:rFonts w:hint="eastAsia"/>
                <w:color w:val="0000FF"/>
                <w:sz w:val="18"/>
              </w:rPr>
              <w:t>）</w:t>
            </w:r>
          </w:p>
        </w:tc>
      </w:tr>
      <w:tr w:rsidR="00000000" w14:paraId="7017D372" w14:textId="77777777">
        <w:trPr>
          <w:trHeight w:val="300"/>
        </w:trPr>
        <w:tc>
          <w:tcPr>
            <w:tcW w:w="3572" w:type="dxa"/>
            <w:vAlign w:val="center"/>
          </w:tcPr>
          <w:p w14:paraId="56ECF9BB" w14:textId="77777777" w:rsidR="00000000" w:rsidRDefault="007478C2">
            <w:pPr>
              <w:snapToGrid w:val="0"/>
              <w:jc w:val="left"/>
              <w:rPr>
                <w:rFonts w:ascii="宋体" w:hAnsi="宋体"/>
                <w:sz w:val="24"/>
              </w:rPr>
            </w:pPr>
            <w:r>
              <w:rPr>
                <w:rFonts w:ascii="宋体" w:hAnsi="宋体" w:hint="eastAsia"/>
                <w:sz w:val="24"/>
              </w:rPr>
              <w:t>二</w:t>
            </w:r>
            <w:r>
              <w:rPr>
                <w:rFonts w:ascii="宋体" w:hAnsi="宋体"/>
                <w:sz w:val="24"/>
              </w:rPr>
              <w:t>、累计</w:t>
            </w:r>
            <w:r>
              <w:rPr>
                <w:rFonts w:ascii="宋体" w:hAnsi="宋体" w:hint="eastAsia"/>
                <w:sz w:val="24"/>
              </w:rPr>
              <w:t>折旧</w:t>
            </w:r>
          </w:p>
        </w:tc>
        <w:tc>
          <w:tcPr>
            <w:tcW w:w="2192" w:type="dxa"/>
          </w:tcPr>
          <w:p w14:paraId="5C354EDA" w14:textId="77777777" w:rsidR="00000000" w:rsidRDefault="007478C2">
            <w:pPr>
              <w:tabs>
                <w:tab w:val="left" w:pos="196"/>
                <w:tab w:val="left" w:pos="426"/>
              </w:tabs>
              <w:snapToGrid w:val="0"/>
              <w:jc w:val="right"/>
              <w:rPr>
                <w:rFonts w:ascii="Arial Narrow" w:hAnsi="Arial Narrow"/>
                <w:sz w:val="24"/>
                <w:szCs w:val="24"/>
              </w:rPr>
            </w:pPr>
          </w:p>
        </w:tc>
        <w:tc>
          <w:tcPr>
            <w:tcW w:w="1960" w:type="dxa"/>
          </w:tcPr>
          <w:p w14:paraId="041EEBD2" w14:textId="77777777" w:rsidR="00000000" w:rsidRDefault="007478C2">
            <w:pPr>
              <w:tabs>
                <w:tab w:val="left" w:pos="196"/>
                <w:tab w:val="left" w:pos="426"/>
              </w:tabs>
              <w:snapToGrid w:val="0"/>
              <w:jc w:val="right"/>
              <w:rPr>
                <w:rFonts w:ascii="Arial Narrow" w:hAnsi="Arial Narrow"/>
                <w:sz w:val="24"/>
                <w:szCs w:val="24"/>
              </w:rPr>
            </w:pPr>
          </w:p>
        </w:tc>
        <w:tc>
          <w:tcPr>
            <w:tcW w:w="1562" w:type="dxa"/>
            <w:vAlign w:val="center"/>
          </w:tcPr>
          <w:p w14:paraId="31499CF9" w14:textId="77777777" w:rsidR="00000000" w:rsidRDefault="007478C2">
            <w:pPr>
              <w:tabs>
                <w:tab w:val="left" w:pos="196"/>
                <w:tab w:val="left" w:pos="426"/>
              </w:tabs>
              <w:snapToGrid w:val="0"/>
              <w:jc w:val="right"/>
              <w:rPr>
                <w:rFonts w:ascii="Arial Narrow" w:hAnsi="Arial Narrow"/>
                <w:sz w:val="24"/>
                <w:szCs w:val="24"/>
              </w:rPr>
            </w:pPr>
          </w:p>
        </w:tc>
      </w:tr>
      <w:tr w:rsidR="00000000" w14:paraId="594CFAA9" w14:textId="77777777">
        <w:trPr>
          <w:trHeight w:val="300"/>
        </w:trPr>
        <w:tc>
          <w:tcPr>
            <w:tcW w:w="3572" w:type="dxa"/>
            <w:vAlign w:val="center"/>
          </w:tcPr>
          <w:p w14:paraId="5D17B832" w14:textId="77777777" w:rsidR="00000000" w:rsidRDefault="007478C2">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2192" w:type="dxa"/>
          </w:tcPr>
          <w:p w14:paraId="720232B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5099</w:t>
            </w:r>
            <w:r>
              <w:rPr>
                <w:rFonts w:hint="eastAsia"/>
                <w:color w:val="0000FF"/>
                <w:sz w:val="18"/>
              </w:rPr>
              <w:t>）</w:t>
            </w:r>
          </w:p>
        </w:tc>
        <w:tc>
          <w:tcPr>
            <w:tcW w:w="1960" w:type="dxa"/>
          </w:tcPr>
          <w:p w14:paraId="595FE361" w14:textId="77777777" w:rsidR="00000000" w:rsidRDefault="007478C2">
            <w:pPr>
              <w:tabs>
                <w:tab w:val="left" w:pos="196"/>
                <w:tab w:val="left" w:pos="426"/>
              </w:tabs>
              <w:snapToGrid w:val="0"/>
              <w:jc w:val="right"/>
              <w:rPr>
                <w:rFonts w:ascii="Arial Narrow" w:hAnsi="Arial Narrow"/>
                <w:sz w:val="24"/>
                <w:szCs w:val="24"/>
              </w:rPr>
            </w:pPr>
          </w:p>
        </w:tc>
        <w:tc>
          <w:tcPr>
            <w:tcW w:w="1562" w:type="dxa"/>
            <w:vAlign w:val="center"/>
          </w:tcPr>
          <w:p w14:paraId="4EA2DED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5125</w:t>
            </w:r>
            <w:r>
              <w:rPr>
                <w:rFonts w:hint="eastAsia"/>
                <w:color w:val="0000FF"/>
                <w:sz w:val="18"/>
              </w:rPr>
              <w:t>）</w:t>
            </w:r>
          </w:p>
        </w:tc>
      </w:tr>
      <w:tr w:rsidR="00000000" w14:paraId="2C7E9E16" w14:textId="77777777">
        <w:trPr>
          <w:trHeight w:val="300"/>
        </w:trPr>
        <w:tc>
          <w:tcPr>
            <w:tcW w:w="3572" w:type="dxa"/>
            <w:vAlign w:val="center"/>
          </w:tcPr>
          <w:p w14:paraId="79390394" w14:textId="77777777" w:rsidR="00000000" w:rsidRDefault="007478C2">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2192" w:type="dxa"/>
          </w:tcPr>
          <w:p w14:paraId="1B4B2AF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5100</w:t>
            </w:r>
            <w:r>
              <w:rPr>
                <w:rFonts w:hint="eastAsia"/>
                <w:color w:val="0000FF"/>
                <w:sz w:val="18"/>
              </w:rPr>
              <w:t>）</w:t>
            </w:r>
          </w:p>
        </w:tc>
        <w:tc>
          <w:tcPr>
            <w:tcW w:w="1960" w:type="dxa"/>
          </w:tcPr>
          <w:p w14:paraId="2DBC3CA5" w14:textId="77777777" w:rsidR="00000000" w:rsidRDefault="007478C2">
            <w:pPr>
              <w:tabs>
                <w:tab w:val="left" w:pos="196"/>
                <w:tab w:val="left" w:pos="426"/>
              </w:tabs>
              <w:snapToGrid w:val="0"/>
              <w:jc w:val="right"/>
              <w:rPr>
                <w:rFonts w:ascii="Arial Narrow" w:hAnsi="Arial Narrow"/>
                <w:sz w:val="24"/>
                <w:szCs w:val="24"/>
              </w:rPr>
            </w:pPr>
          </w:p>
        </w:tc>
        <w:tc>
          <w:tcPr>
            <w:tcW w:w="1562" w:type="dxa"/>
            <w:vAlign w:val="center"/>
          </w:tcPr>
          <w:p w14:paraId="296F438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5126</w:t>
            </w:r>
            <w:r>
              <w:rPr>
                <w:rFonts w:hint="eastAsia"/>
                <w:color w:val="0000FF"/>
                <w:sz w:val="18"/>
              </w:rPr>
              <w:t>）</w:t>
            </w:r>
          </w:p>
        </w:tc>
      </w:tr>
      <w:tr w:rsidR="00000000" w14:paraId="16DEE88D" w14:textId="77777777">
        <w:trPr>
          <w:trHeight w:val="300"/>
        </w:trPr>
        <w:tc>
          <w:tcPr>
            <w:tcW w:w="3572" w:type="dxa"/>
            <w:vAlign w:val="center"/>
          </w:tcPr>
          <w:p w14:paraId="10837821"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hint="eastAsia"/>
                <w:sz w:val="24"/>
              </w:rPr>
              <w:t>本期</w:t>
            </w:r>
            <w:r>
              <w:rPr>
                <w:rFonts w:ascii="宋体" w:hAnsi="宋体"/>
                <w:sz w:val="24"/>
              </w:rPr>
              <w:t>计提</w:t>
            </w:r>
          </w:p>
        </w:tc>
        <w:tc>
          <w:tcPr>
            <w:tcW w:w="2192" w:type="dxa"/>
          </w:tcPr>
          <w:p w14:paraId="1EA43E1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5101</w:t>
            </w:r>
            <w:r>
              <w:rPr>
                <w:rFonts w:hint="eastAsia"/>
                <w:color w:val="0000FF"/>
                <w:sz w:val="18"/>
              </w:rPr>
              <w:t>）</w:t>
            </w:r>
          </w:p>
        </w:tc>
        <w:tc>
          <w:tcPr>
            <w:tcW w:w="1960" w:type="dxa"/>
          </w:tcPr>
          <w:p w14:paraId="1DEDCEDF" w14:textId="77777777" w:rsidR="00000000" w:rsidRDefault="007478C2">
            <w:pPr>
              <w:tabs>
                <w:tab w:val="left" w:pos="196"/>
                <w:tab w:val="left" w:pos="426"/>
              </w:tabs>
              <w:snapToGrid w:val="0"/>
              <w:jc w:val="right"/>
              <w:rPr>
                <w:rFonts w:ascii="Arial Narrow" w:hAnsi="Arial Narrow"/>
                <w:sz w:val="24"/>
                <w:szCs w:val="24"/>
              </w:rPr>
            </w:pPr>
          </w:p>
        </w:tc>
        <w:tc>
          <w:tcPr>
            <w:tcW w:w="1562" w:type="dxa"/>
            <w:vAlign w:val="center"/>
          </w:tcPr>
          <w:p w14:paraId="4725F96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5127</w:t>
            </w:r>
            <w:r>
              <w:rPr>
                <w:rFonts w:hint="eastAsia"/>
                <w:color w:val="0000FF"/>
                <w:sz w:val="18"/>
              </w:rPr>
              <w:t>）</w:t>
            </w:r>
          </w:p>
        </w:tc>
      </w:tr>
      <w:tr w:rsidR="00000000" w14:paraId="53313EC2" w14:textId="77777777">
        <w:trPr>
          <w:trHeight w:val="300"/>
        </w:trPr>
        <w:tc>
          <w:tcPr>
            <w:tcW w:w="3572" w:type="dxa"/>
            <w:vAlign w:val="center"/>
          </w:tcPr>
          <w:p w14:paraId="008C18CE"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5130</w:t>
            </w:r>
            <w:r>
              <w:rPr>
                <w:rFonts w:hint="eastAsia"/>
                <w:color w:val="0000FF"/>
                <w:sz w:val="18"/>
              </w:rPr>
              <w:t>）</w:t>
            </w:r>
          </w:p>
        </w:tc>
        <w:tc>
          <w:tcPr>
            <w:tcW w:w="2192" w:type="dxa"/>
          </w:tcPr>
          <w:p w14:paraId="19A0576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5132</w:t>
            </w:r>
            <w:r>
              <w:rPr>
                <w:rFonts w:hint="eastAsia"/>
                <w:color w:val="0000FF"/>
                <w:sz w:val="18"/>
              </w:rPr>
              <w:t>）</w:t>
            </w:r>
          </w:p>
        </w:tc>
        <w:tc>
          <w:tcPr>
            <w:tcW w:w="1960" w:type="dxa"/>
          </w:tcPr>
          <w:p w14:paraId="3746BA1B" w14:textId="77777777" w:rsidR="00000000" w:rsidRDefault="007478C2">
            <w:pPr>
              <w:tabs>
                <w:tab w:val="left" w:pos="196"/>
                <w:tab w:val="left" w:pos="426"/>
              </w:tabs>
              <w:snapToGrid w:val="0"/>
              <w:jc w:val="right"/>
              <w:rPr>
                <w:rFonts w:ascii="Arial Narrow" w:hAnsi="Arial Narrow"/>
                <w:sz w:val="24"/>
                <w:szCs w:val="24"/>
              </w:rPr>
            </w:pPr>
          </w:p>
        </w:tc>
        <w:tc>
          <w:tcPr>
            <w:tcW w:w="1562" w:type="dxa"/>
            <w:vAlign w:val="center"/>
          </w:tcPr>
          <w:p w14:paraId="2F5E640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5133</w:t>
            </w:r>
            <w:r>
              <w:rPr>
                <w:rFonts w:hint="eastAsia"/>
                <w:color w:val="0000FF"/>
                <w:sz w:val="18"/>
              </w:rPr>
              <w:t>）</w:t>
            </w:r>
          </w:p>
        </w:tc>
      </w:tr>
      <w:tr w:rsidR="00000000" w14:paraId="209C2D9D" w14:textId="77777777">
        <w:trPr>
          <w:trHeight w:val="300"/>
        </w:trPr>
        <w:tc>
          <w:tcPr>
            <w:tcW w:w="3572" w:type="dxa"/>
            <w:vAlign w:val="center"/>
          </w:tcPr>
          <w:p w14:paraId="234171DE" w14:textId="77777777" w:rsidR="00000000" w:rsidRDefault="007478C2">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2192" w:type="dxa"/>
          </w:tcPr>
          <w:p w14:paraId="20BA1FE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5102</w:t>
            </w:r>
            <w:r>
              <w:rPr>
                <w:rFonts w:hint="eastAsia"/>
                <w:color w:val="0000FF"/>
                <w:sz w:val="18"/>
              </w:rPr>
              <w:t>）</w:t>
            </w:r>
          </w:p>
        </w:tc>
        <w:tc>
          <w:tcPr>
            <w:tcW w:w="1960" w:type="dxa"/>
          </w:tcPr>
          <w:p w14:paraId="1F65A021" w14:textId="77777777" w:rsidR="00000000" w:rsidRDefault="007478C2">
            <w:pPr>
              <w:tabs>
                <w:tab w:val="left" w:pos="196"/>
                <w:tab w:val="left" w:pos="426"/>
              </w:tabs>
              <w:snapToGrid w:val="0"/>
              <w:jc w:val="right"/>
              <w:rPr>
                <w:rFonts w:ascii="Arial Narrow" w:hAnsi="Arial Narrow"/>
                <w:sz w:val="24"/>
                <w:szCs w:val="24"/>
              </w:rPr>
            </w:pPr>
          </w:p>
        </w:tc>
        <w:tc>
          <w:tcPr>
            <w:tcW w:w="1562" w:type="dxa"/>
            <w:vAlign w:val="center"/>
          </w:tcPr>
          <w:p w14:paraId="18BCDDF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5134</w:t>
            </w:r>
            <w:r>
              <w:rPr>
                <w:rFonts w:hint="eastAsia"/>
                <w:color w:val="0000FF"/>
                <w:sz w:val="18"/>
              </w:rPr>
              <w:t>）</w:t>
            </w:r>
          </w:p>
        </w:tc>
      </w:tr>
      <w:tr w:rsidR="00000000" w14:paraId="19077360" w14:textId="77777777">
        <w:trPr>
          <w:trHeight w:val="300"/>
        </w:trPr>
        <w:tc>
          <w:tcPr>
            <w:tcW w:w="3572" w:type="dxa"/>
            <w:vAlign w:val="center"/>
          </w:tcPr>
          <w:p w14:paraId="228EB48E"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sz w:val="24"/>
              </w:rPr>
              <w:t>处置</w:t>
            </w:r>
          </w:p>
        </w:tc>
        <w:tc>
          <w:tcPr>
            <w:tcW w:w="2192" w:type="dxa"/>
          </w:tcPr>
          <w:p w14:paraId="57B1813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5103</w:t>
            </w:r>
            <w:r>
              <w:rPr>
                <w:rFonts w:hint="eastAsia"/>
                <w:color w:val="0000FF"/>
                <w:sz w:val="18"/>
              </w:rPr>
              <w:t>）</w:t>
            </w:r>
          </w:p>
        </w:tc>
        <w:tc>
          <w:tcPr>
            <w:tcW w:w="1960" w:type="dxa"/>
          </w:tcPr>
          <w:p w14:paraId="4FB77F83" w14:textId="77777777" w:rsidR="00000000" w:rsidRDefault="007478C2">
            <w:pPr>
              <w:tabs>
                <w:tab w:val="left" w:pos="196"/>
                <w:tab w:val="left" w:pos="426"/>
              </w:tabs>
              <w:snapToGrid w:val="0"/>
              <w:jc w:val="right"/>
              <w:rPr>
                <w:rFonts w:ascii="Arial Narrow" w:hAnsi="Arial Narrow"/>
                <w:sz w:val="24"/>
                <w:szCs w:val="24"/>
              </w:rPr>
            </w:pPr>
          </w:p>
        </w:tc>
        <w:tc>
          <w:tcPr>
            <w:tcW w:w="1562" w:type="dxa"/>
            <w:vAlign w:val="center"/>
          </w:tcPr>
          <w:p w14:paraId="4DA39E9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5135</w:t>
            </w:r>
            <w:r>
              <w:rPr>
                <w:rFonts w:hint="eastAsia"/>
                <w:color w:val="0000FF"/>
                <w:sz w:val="18"/>
              </w:rPr>
              <w:t>）</w:t>
            </w:r>
          </w:p>
        </w:tc>
      </w:tr>
      <w:tr w:rsidR="00000000" w14:paraId="1ED9412B" w14:textId="77777777">
        <w:trPr>
          <w:trHeight w:val="300"/>
        </w:trPr>
        <w:tc>
          <w:tcPr>
            <w:tcW w:w="3572" w:type="dxa"/>
            <w:vAlign w:val="center"/>
          </w:tcPr>
          <w:p w14:paraId="4DE1FB06"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sz w:val="24"/>
              </w:rPr>
              <w:t>…</w:t>
            </w:r>
            <w:r>
              <w:rPr>
                <w:rFonts w:hint="eastAsia"/>
                <w:color w:val="0000FF"/>
                <w:sz w:val="18"/>
              </w:rPr>
              <w:t>（</w:t>
            </w:r>
            <w:r>
              <w:rPr>
                <w:color w:val="0000FF"/>
                <w:sz w:val="18"/>
              </w:rPr>
              <w:t>5138</w:t>
            </w:r>
            <w:r>
              <w:rPr>
                <w:rFonts w:hint="eastAsia"/>
                <w:color w:val="0000FF"/>
                <w:sz w:val="18"/>
              </w:rPr>
              <w:t>）</w:t>
            </w:r>
          </w:p>
        </w:tc>
        <w:tc>
          <w:tcPr>
            <w:tcW w:w="2192" w:type="dxa"/>
          </w:tcPr>
          <w:p w14:paraId="7167E42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5140</w:t>
            </w:r>
            <w:r>
              <w:rPr>
                <w:rFonts w:hint="eastAsia"/>
                <w:color w:val="0000FF"/>
                <w:sz w:val="18"/>
              </w:rPr>
              <w:t>）</w:t>
            </w:r>
          </w:p>
        </w:tc>
        <w:tc>
          <w:tcPr>
            <w:tcW w:w="1960" w:type="dxa"/>
          </w:tcPr>
          <w:p w14:paraId="39A8973E" w14:textId="77777777" w:rsidR="00000000" w:rsidRDefault="007478C2">
            <w:pPr>
              <w:tabs>
                <w:tab w:val="left" w:pos="196"/>
                <w:tab w:val="left" w:pos="426"/>
              </w:tabs>
              <w:snapToGrid w:val="0"/>
              <w:jc w:val="right"/>
              <w:rPr>
                <w:rFonts w:ascii="Arial Narrow" w:hAnsi="Arial Narrow"/>
                <w:sz w:val="24"/>
                <w:szCs w:val="24"/>
              </w:rPr>
            </w:pPr>
          </w:p>
        </w:tc>
        <w:tc>
          <w:tcPr>
            <w:tcW w:w="1562" w:type="dxa"/>
            <w:vAlign w:val="center"/>
          </w:tcPr>
          <w:p w14:paraId="13BEEEB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5141</w:t>
            </w:r>
            <w:r>
              <w:rPr>
                <w:rFonts w:hint="eastAsia"/>
                <w:color w:val="0000FF"/>
                <w:sz w:val="18"/>
              </w:rPr>
              <w:t>）</w:t>
            </w:r>
          </w:p>
        </w:tc>
      </w:tr>
      <w:tr w:rsidR="00000000" w14:paraId="5447E60A" w14:textId="77777777">
        <w:trPr>
          <w:trHeight w:val="300"/>
        </w:trPr>
        <w:tc>
          <w:tcPr>
            <w:tcW w:w="3572" w:type="dxa"/>
            <w:vAlign w:val="center"/>
          </w:tcPr>
          <w:p w14:paraId="0FA5E22B" w14:textId="77777777" w:rsidR="00000000" w:rsidRDefault="007478C2">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2192" w:type="dxa"/>
          </w:tcPr>
          <w:p w14:paraId="69E2536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5099</w:t>
            </w:r>
            <w:r>
              <w:rPr>
                <w:rFonts w:hint="eastAsia"/>
                <w:color w:val="0000FF"/>
                <w:sz w:val="18"/>
              </w:rPr>
              <w:t>）</w:t>
            </w:r>
          </w:p>
        </w:tc>
        <w:tc>
          <w:tcPr>
            <w:tcW w:w="1960" w:type="dxa"/>
          </w:tcPr>
          <w:p w14:paraId="2AA670B5" w14:textId="77777777" w:rsidR="00000000" w:rsidRDefault="007478C2">
            <w:pPr>
              <w:tabs>
                <w:tab w:val="left" w:pos="196"/>
                <w:tab w:val="left" w:pos="426"/>
              </w:tabs>
              <w:snapToGrid w:val="0"/>
              <w:jc w:val="right"/>
              <w:rPr>
                <w:rFonts w:ascii="Arial Narrow" w:hAnsi="Arial Narrow"/>
                <w:sz w:val="24"/>
                <w:szCs w:val="24"/>
              </w:rPr>
            </w:pPr>
          </w:p>
        </w:tc>
        <w:tc>
          <w:tcPr>
            <w:tcW w:w="1562" w:type="dxa"/>
            <w:vAlign w:val="center"/>
          </w:tcPr>
          <w:p w14:paraId="4E3EA4D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5125</w:t>
            </w:r>
            <w:r>
              <w:rPr>
                <w:rFonts w:hint="eastAsia"/>
                <w:color w:val="0000FF"/>
                <w:sz w:val="18"/>
              </w:rPr>
              <w:t>）</w:t>
            </w:r>
          </w:p>
        </w:tc>
      </w:tr>
      <w:tr w:rsidR="00000000" w14:paraId="2B99CE5C" w14:textId="77777777">
        <w:trPr>
          <w:trHeight w:val="300"/>
        </w:trPr>
        <w:tc>
          <w:tcPr>
            <w:tcW w:w="3572" w:type="dxa"/>
            <w:vAlign w:val="center"/>
          </w:tcPr>
          <w:p w14:paraId="6550DE1B" w14:textId="77777777" w:rsidR="00000000" w:rsidRDefault="007478C2">
            <w:pPr>
              <w:snapToGrid w:val="0"/>
              <w:jc w:val="left"/>
              <w:rPr>
                <w:rFonts w:ascii="宋体" w:hAnsi="宋体"/>
                <w:sz w:val="24"/>
              </w:rPr>
            </w:pPr>
            <w:r>
              <w:rPr>
                <w:rFonts w:ascii="宋体" w:hAnsi="宋体" w:hint="eastAsia"/>
                <w:sz w:val="24"/>
              </w:rPr>
              <w:t>三</w:t>
            </w:r>
            <w:r>
              <w:rPr>
                <w:rFonts w:ascii="宋体" w:hAnsi="宋体"/>
                <w:sz w:val="24"/>
              </w:rPr>
              <w:t>、减值准备</w:t>
            </w:r>
          </w:p>
        </w:tc>
        <w:tc>
          <w:tcPr>
            <w:tcW w:w="2192" w:type="dxa"/>
          </w:tcPr>
          <w:p w14:paraId="6A658ECB" w14:textId="77777777" w:rsidR="00000000" w:rsidRDefault="007478C2">
            <w:pPr>
              <w:tabs>
                <w:tab w:val="left" w:pos="196"/>
                <w:tab w:val="left" w:pos="426"/>
              </w:tabs>
              <w:snapToGrid w:val="0"/>
              <w:jc w:val="right"/>
              <w:rPr>
                <w:rFonts w:ascii="Arial Narrow" w:hAnsi="Arial Narrow"/>
                <w:sz w:val="24"/>
                <w:szCs w:val="24"/>
              </w:rPr>
            </w:pPr>
          </w:p>
        </w:tc>
        <w:tc>
          <w:tcPr>
            <w:tcW w:w="1960" w:type="dxa"/>
          </w:tcPr>
          <w:p w14:paraId="5523EB8B" w14:textId="77777777" w:rsidR="00000000" w:rsidRDefault="007478C2">
            <w:pPr>
              <w:tabs>
                <w:tab w:val="left" w:pos="196"/>
                <w:tab w:val="left" w:pos="426"/>
              </w:tabs>
              <w:snapToGrid w:val="0"/>
              <w:jc w:val="right"/>
              <w:rPr>
                <w:rFonts w:ascii="Arial Narrow" w:hAnsi="Arial Narrow"/>
                <w:sz w:val="24"/>
                <w:szCs w:val="24"/>
              </w:rPr>
            </w:pPr>
          </w:p>
        </w:tc>
        <w:tc>
          <w:tcPr>
            <w:tcW w:w="1562" w:type="dxa"/>
            <w:vAlign w:val="center"/>
          </w:tcPr>
          <w:p w14:paraId="5E101F9E" w14:textId="77777777" w:rsidR="00000000" w:rsidRDefault="007478C2">
            <w:pPr>
              <w:tabs>
                <w:tab w:val="left" w:pos="196"/>
                <w:tab w:val="left" w:pos="426"/>
              </w:tabs>
              <w:snapToGrid w:val="0"/>
              <w:jc w:val="right"/>
              <w:rPr>
                <w:rFonts w:ascii="Arial Narrow" w:hAnsi="Arial Narrow"/>
                <w:sz w:val="24"/>
                <w:szCs w:val="24"/>
              </w:rPr>
            </w:pPr>
          </w:p>
        </w:tc>
      </w:tr>
      <w:tr w:rsidR="00000000" w14:paraId="2BAF5B55" w14:textId="77777777">
        <w:trPr>
          <w:trHeight w:val="300"/>
        </w:trPr>
        <w:tc>
          <w:tcPr>
            <w:tcW w:w="3572" w:type="dxa"/>
            <w:vAlign w:val="center"/>
          </w:tcPr>
          <w:p w14:paraId="468E70B8" w14:textId="77777777" w:rsidR="00000000" w:rsidRDefault="007478C2">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2192" w:type="dxa"/>
          </w:tcPr>
          <w:p w14:paraId="61871FC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5104</w:t>
            </w:r>
            <w:r>
              <w:rPr>
                <w:rFonts w:hint="eastAsia"/>
                <w:color w:val="0000FF"/>
                <w:sz w:val="18"/>
              </w:rPr>
              <w:t>）</w:t>
            </w:r>
          </w:p>
        </w:tc>
        <w:tc>
          <w:tcPr>
            <w:tcW w:w="1960" w:type="dxa"/>
          </w:tcPr>
          <w:p w14:paraId="17DA11F2" w14:textId="77777777" w:rsidR="00000000" w:rsidRDefault="007478C2">
            <w:pPr>
              <w:tabs>
                <w:tab w:val="left" w:pos="196"/>
                <w:tab w:val="left" w:pos="426"/>
              </w:tabs>
              <w:snapToGrid w:val="0"/>
              <w:jc w:val="right"/>
              <w:rPr>
                <w:rFonts w:ascii="Arial Narrow" w:hAnsi="Arial Narrow"/>
                <w:sz w:val="24"/>
                <w:szCs w:val="24"/>
              </w:rPr>
            </w:pPr>
          </w:p>
        </w:tc>
        <w:tc>
          <w:tcPr>
            <w:tcW w:w="1562" w:type="dxa"/>
            <w:vAlign w:val="center"/>
          </w:tcPr>
          <w:p w14:paraId="23EF3AC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5142</w:t>
            </w:r>
            <w:r>
              <w:rPr>
                <w:rFonts w:hint="eastAsia"/>
                <w:color w:val="0000FF"/>
                <w:sz w:val="18"/>
              </w:rPr>
              <w:t>）</w:t>
            </w:r>
          </w:p>
        </w:tc>
      </w:tr>
      <w:tr w:rsidR="00000000" w14:paraId="56A71068" w14:textId="77777777">
        <w:trPr>
          <w:trHeight w:val="300"/>
        </w:trPr>
        <w:tc>
          <w:tcPr>
            <w:tcW w:w="3572" w:type="dxa"/>
            <w:vAlign w:val="center"/>
          </w:tcPr>
          <w:p w14:paraId="014FA0B4" w14:textId="77777777" w:rsidR="00000000" w:rsidRDefault="007478C2">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w:t>
            </w:r>
            <w:r>
              <w:rPr>
                <w:rFonts w:ascii="宋体" w:hAnsi="宋体"/>
                <w:sz w:val="24"/>
              </w:rPr>
              <w:t>增加金额</w:t>
            </w:r>
          </w:p>
        </w:tc>
        <w:tc>
          <w:tcPr>
            <w:tcW w:w="2192" w:type="dxa"/>
          </w:tcPr>
          <w:p w14:paraId="66D4BE2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5105</w:t>
            </w:r>
            <w:r>
              <w:rPr>
                <w:rFonts w:hint="eastAsia"/>
                <w:color w:val="0000FF"/>
                <w:sz w:val="18"/>
              </w:rPr>
              <w:t>）</w:t>
            </w:r>
          </w:p>
        </w:tc>
        <w:tc>
          <w:tcPr>
            <w:tcW w:w="1960" w:type="dxa"/>
          </w:tcPr>
          <w:p w14:paraId="0A90CBAC" w14:textId="77777777" w:rsidR="00000000" w:rsidRDefault="007478C2">
            <w:pPr>
              <w:tabs>
                <w:tab w:val="left" w:pos="196"/>
                <w:tab w:val="left" w:pos="426"/>
              </w:tabs>
              <w:snapToGrid w:val="0"/>
              <w:jc w:val="right"/>
              <w:rPr>
                <w:rFonts w:ascii="Arial Narrow" w:hAnsi="Arial Narrow"/>
                <w:sz w:val="24"/>
                <w:szCs w:val="24"/>
              </w:rPr>
            </w:pPr>
          </w:p>
        </w:tc>
        <w:tc>
          <w:tcPr>
            <w:tcW w:w="1562" w:type="dxa"/>
            <w:vAlign w:val="center"/>
          </w:tcPr>
          <w:p w14:paraId="6FE2461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5143</w:t>
            </w:r>
            <w:r>
              <w:rPr>
                <w:rFonts w:hint="eastAsia"/>
                <w:color w:val="0000FF"/>
                <w:sz w:val="18"/>
              </w:rPr>
              <w:t>）</w:t>
            </w:r>
          </w:p>
        </w:tc>
      </w:tr>
      <w:tr w:rsidR="00000000" w14:paraId="30D38A8A" w14:textId="77777777">
        <w:trPr>
          <w:trHeight w:val="300"/>
        </w:trPr>
        <w:tc>
          <w:tcPr>
            <w:tcW w:w="3572" w:type="dxa"/>
            <w:vAlign w:val="center"/>
          </w:tcPr>
          <w:p w14:paraId="622D46F6"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hint="eastAsia"/>
                <w:sz w:val="24"/>
              </w:rPr>
              <w:t>本期</w:t>
            </w:r>
            <w:r>
              <w:rPr>
                <w:rFonts w:ascii="宋体" w:hAnsi="宋体"/>
                <w:sz w:val="24"/>
              </w:rPr>
              <w:t>计提</w:t>
            </w:r>
          </w:p>
        </w:tc>
        <w:tc>
          <w:tcPr>
            <w:tcW w:w="2192" w:type="dxa"/>
          </w:tcPr>
          <w:p w14:paraId="7E083BC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5106</w:t>
            </w:r>
            <w:r>
              <w:rPr>
                <w:rFonts w:hint="eastAsia"/>
                <w:color w:val="0000FF"/>
                <w:sz w:val="18"/>
              </w:rPr>
              <w:t>）</w:t>
            </w:r>
          </w:p>
        </w:tc>
        <w:tc>
          <w:tcPr>
            <w:tcW w:w="1960" w:type="dxa"/>
          </w:tcPr>
          <w:p w14:paraId="1CE96D00" w14:textId="77777777" w:rsidR="00000000" w:rsidRDefault="007478C2">
            <w:pPr>
              <w:tabs>
                <w:tab w:val="left" w:pos="196"/>
                <w:tab w:val="left" w:pos="426"/>
              </w:tabs>
              <w:snapToGrid w:val="0"/>
              <w:jc w:val="right"/>
              <w:rPr>
                <w:rFonts w:ascii="Arial Narrow" w:hAnsi="Arial Narrow"/>
                <w:sz w:val="24"/>
                <w:szCs w:val="24"/>
              </w:rPr>
            </w:pPr>
          </w:p>
        </w:tc>
        <w:tc>
          <w:tcPr>
            <w:tcW w:w="1562" w:type="dxa"/>
            <w:vAlign w:val="center"/>
          </w:tcPr>
          <w:p w14:paraId="420765A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5144</w:t>
            </w:r>
            <w:r>
              <w:rPr>
                <w:rFonts w:hint="eastAsia"/>
                <w:color w:val="0000FF"/>
                <w:sz w:val="18"/>
              </w:rPr>
              <w:t>）</w:t>
            </w:r>
          </w:p>
        </w:tc>
      </w:tr>
      <w:tr w:rsidR="00000000" w14:paraId="0B4AD410" w14:textId="77777777">
        <w:trPr>
          <w:trHeight w:val="300"/>
        </w:trPr>
        <w:tc>
          <w:tcPr>
            <w:tcW w:w="3572" w:type="dxa"/>
            <w:vAlign w:val="center"/>
          </w:tcPr>
          <w:p w14:paraId="3E76A5ED"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5147</w:t>
            </w:r>
            <w:r>
              <w:rPr>
                <w:rFonts w:hint="eastAsia"/>
                <w:color w:val="0000FF"/>
                <w:sz w:val="18"/>
              </w:rPr>
              <w:t>）</w:t>
            </w:r>
          </w:p>
        </w:tc>
        <w:tc>
          <w:tcPr>
            <w:tcW w:w="2192" w:type="dxa"/>
          </w:tcPr>
          <w:p w14:paraId="68C84E1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5149</w:t>
            </w:r>
            <w:r>
              <w:rPr>
                <w:rFonts w:hint="eastAsia"/>
                <w:color w:val="0000FF"/>
                <w:sz w:val="18"/>
              </w:rPr>
              <w:t>）</w:t>
            </w:r>
          </w:p>
        </w:tc>
        <w:tc>
          <w:tcPr>
            <w:tcW w:w="1960" w:type="dxa"/>
          </w:tcPr>
          <w:p w14:paraId="67698048" w14:textId="77777777" w:rsidR="00000000" w:rsidRDefault="007478C2">
            <w:pPr>
              <w:tabs>
                <w:tab w:val="left" w:pos="196"/>
                <w:tab w:val="left" w:pos="426"/>
              </w:tabs>
              <w:snapToGrid w:val="0"/>
              <w:jc w:val="right"/>
              <w:rPr>
                <w:rFonts w:ascii="Arial Narrow" w:hAnsi="Arial Narrow"/>
                <w:sz w:val="24"/>
                <w:szCs w:val="24"/>
              </w:rPr>
            </w:pPr>
          </w:p>
        </w:tc>
        <w:tc>
          <w:tcPr>
            <w:tcW w:w="1562" w:type="dxa"/>
            <w:vAlign w:val="center"/>
          </w:tcPr>
          <w:p w14:paraId="556B2A8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5150</w:t>
            </w:r>
            <w:r>
              <w:rPr>
                <w:rFonts w:hint="eastAsia"/>
                <w:color w:val="0000FF"/>
                <w:sz w:val="18"/>
              </w:rPr>
              <w:t>）</w:t>
            </w:r>
          </w:p>
        </w:tc>
      </w:tr>
      <w:tr w:rsidR="00000000" w14:paraId="4C16C954" w14:textId="77777777">
        <w:trPr>
          <w:trHeight w:val="300"/>
        </w:trPr>
        <w:tc>
          <w:tcPr>
            <w:tcW w:w="3572" w:type="dxa"/>
            <w:vAlign w:val="center"/>
          </w:tcPr>
          <w:p w14:paraId="50B60F93" w14:textId="77777777" w:rsidR="00000000" w:rsidRDefault="007478C2">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2192" w:type="dxa"/>
          </w:tcPr>
          <w:p w14:paraId="7380693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5107</w:t>
            </w:r>
            <w:r>
              <w:rPr>
                <w:rFonts w:hint="eastAsia"/>
                <w:color w:val="0000FF"/>
                <w:sz w:val="18"/>
              </w:rPr>
              <w:t>）</w:t>
            </w:r>
          </w:p>
        </w:tc>
        <w:tc>
          <w:tcPr>
            <w:tcW w:w="1960" w:type="dxa"/>
          </w:tcPr>
          <w:p w14:paraId="20517BFC" w14:textId="77777777" w:rsidR="00000000" w:rsidRDefault="007478C2">
            <w:pPr>
              <w:tabs>
                <w:tab w:val="left" w:pos="196"/>
                <w:tab w:val="left" w:pos="426"/>
              </w:tabs>
              <w:snapToGrid w:val="0"/>
              <w:jc w:val="right"/>
              <w:rPr>
                <w:rFonts w:ascii="Arial Narrow" w:hAnsi="Arial Narrow"/>
                <w:sz w:val="24"/>
                <w:szCs w:val="24"/>
              </w:rPr>
            </w:pPr>
          </w:p>
        </w:tc>
        <w:tc>
          <w:tcPr>
            <w:tcW w:w="1562" w:type="dxa"/>
            <w:vAlign w:val="center"/>
          </w:tcPr>
          <w:p w14:paraId="710E491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5151</w:t>
            </w:r>
            <w:r>
              <w:rPr>
                <w:rFonts w:hint="eastAsia"/>
                <w:color w:val="0000FF"/>
                <w:sz w:val="18"/>
              </w:rPr>
              <w:t>）</w:t>
            </w:r>
          </w:p>
        </w:tc>
      </w:tr>
      <w:tr w:rsidR="00000000" w14:paraId="4D6895DB" w14:textId="77777777">
        <w:trPr>
          <w:trHeight w:val="300"/>
        </w:trPr>
        <w:tc>
          <w:tcPr>
            <w:tcW w:w="3572" w:type="dxa"/>
            <w:vAlign w:val="center"/>
          </w:tcPr>
          <w:p w14:paraId="21366A91"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hint="eastAsia"/>
                <w:sz w:val="24"/>
              </w:rPr>
              <w:t>处置</w:t>
            </w:r>
          </w:p>
        </w:tc>
        <w:tc>
          <w:tcPr>
            <w:tcW w:w="2192" w:type="dxa"/>
          </w:tcPr>
          <w:p w14:paraId="3FA3085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5108</w:t>
            </w:r>
            <w:r>
              <w:rPr>
                <w:rFonts w:hint="eastAsia"/>
                <w:color w:val="0000FF"/>
                <w:sz w:val="18"/>
              </w:rPr>
              <w:t>）</w:t>
            </w:r>
          </w:p>
        </w:tc>
        <w:tc>
          <w:tcPr>
            <w:tcW w:w="1960" w:type="dxa"/>
          </w:tcPr>
          <w:p w14:paraId="6C845011" w14:textId="77777777" w:rsidR="00000000" w:rsidRDefault="007478C2">
            <w:pPr>
              <w:tabs>
                <w:tab w:val="left" w:pos="196"/>
                <w:tab w:val="left" w:pos="426"/>
              </w:tabs>
              <w:snapToGrid w:val="0"/>
              <w:jc w:val="right"/>
              <w:rPr>
                <w:rFonts w:ascii="Arial Narrow" w:hAnsi="Arial Narrow"/>
                <w:sz w:val="24"/>
                <w:szCs w:val="24"/>
              </w:rPr>
            </w:pPr>
          </w:p>
        </w:tc>
        <w:tc>
          <w:tcPr>
            <w:tcW w:w="1562" w:type="dxa"/>
            <w:vAlign w:val="center"/>
          </w:tcPr>
          <w:p w14:paraId="2B00812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5152</w:t>
            </w:r>
            <w:r>
              <w:rPr>
                <w:rFonts w:hint="eastAsia"/>
                <w:color w:val="0000FF"/>
                <w:sz w:val="18"/>
              </w:rPr>
              <w:t>）</w:t>
            </w:r>
          </w:p>
        </w:tc>
      </w:tr>
      <w:tr w:rsidR="00000000" w14:paraId="61E9A5A6" w14:textId="77777777">
        <w:trPr>
          <w:trHeight w:val="300"/>
        </w:trPr>
        <w:tc>
          <w:tcPr>
            <w:tcW w:w="3572" w:type="dxa"/>
            <w:vAlign w:val="center"/>
          </w:tcPr>
          <w:p w14:paraId="4049CBB9"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5155</w:t>
            </w:r>
            <w:r>
              <w:rPr>
                <w:rFonts w:hint="eastAsia"/>
                <w:color w:val="0000FF"/>
                <w:sz w:val="18"/>
              </w:rPr>
              <w:t>）</w:t>
            </w:r>
          </w:p>
        </w:tc>
        <w:tc>
          <w:tcPr>
            <w:tcW w:w="2192" w:type="dxa"/>
          </w:tcPr>
          <w:p w14:paraId="6A1957E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5157</w:t>
            </w:r>
            <w:r>
              <w:rPr>
                <w:rFonts w:hint="eastAsia"/>
                <w:color w:val="0000FF"/>
                <w:sz w:val="18"/>
              </w:rPr>
              <w:t>）</w:t>
            </w:r>
          </w:p>
        </w:tc>
        <w:tc>
          <w:tcPr>
            <w:tcW w:w="1960" w:type="dxa"/>
          </w:tcPr>
          <w:p w14:paraId="694D9DF1" w14:textId="77777777" w:rsidR="00000000" w:rsidRDefault="007478C2">
            <w:pPr>
              <w:tabs>
                <w:tab w:val="left" w:pos="196"/>
                <w:tab w:val="left" w:pos="426"/>
              </w:tabs>
              <w:snapToGrid w:val="0"/>
              <w:jc w:val="right"/>
              <w:rPr>
                <w:rFonts w:ascii="Arial Narrow" w:hAnsi="Arial Narrow"/>
                <w:sz w:val="24"/>
                <w:szCs w:val="24"/>
              </w:rPr>
            </w:pPr>
          </w:p>
        </w:tc>
        <w:tc>
          <w:tcPr>
            <w:tcW w:w="1562" w:type="dxa"/>
            <w:vAlign w:val="center"/>
          </w:tcPr>
          <w:p w14:paraId="61B117C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5158</w:t>
            </w:r>
            <w:r>
              <w:rPr>
                <w:rFonts w:hint="eastAsia"/>
                <w:color w:val="0000FF"/>
                <w:sz w:val="18"/>
              </w:rPr>
              <w:t>）</w:t>
            </w:r>
          </w:p>
        </w:tc>
      </w:tr>
      <w:tr w:rsidR="00000000" w14:paraId="6BAB8233" w14:textId="77777777">
        <w:trPr>
          <w:trHeight w:val="300"/>
        </w:trPr>
        <w:tc>
          <w:tcPr>
            <w:tcW w:w="3572" w:type="dxa"/>
            <w:vAlign w:val="center"/>
          </w:tcPr>
          <w:p w14:paraId="5B84BD46" w14:textId="77777777" w:rsidR="00000000" w:rsidRDefault="007478C2">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2192" w:type="dxa"/>
          </w:tcPr>
          <w:p w14:paraId="0E5E1CD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5104</w:t>
            </w:r>
            <w:r>
              <w:rPr>
                <w:rFonts w:hint="eastAsia"/>
                <w:color w:val="0000FF"/>
                <w:sz w:val="18"/>
              </w:rPr>
              <w:t>）</w:t>
            </w:r>
          </w:p>
        </w:tc>
        <w:tc>
          <w:tcPr>
            <w:tcW w:w="1960" w:type="dxa"/>
          </w:tcPr>
          <w:p w14:paraId="4B845777" w14:textId="77777777" w:rsidR="00000000" w:rsidRDefault="007478C2">
            <w:pPr>
              <w:tabs>
                <w:tab w:val="left" w:pos="196"/>
                <w:tab w:val="left" w:pos="426"/>
              </w:tabs>
              <w:snapToGrid w:val="0"/>
              <w:jc w:val="right"/>
              <w:rPr>
                <w:rFonts w:ascii="Arial Narrow" w:hAnsi="Arial Narrow"/>
                <w:sz w:val="24"/>
                <w:szCs w:val="24"/>
              </w:rPr>
            </w:pPr>
          </w:p>
        </w:tc>
        <w:tc>
          <w:tcPr>
            <w:tcW w:w="1562" w:type="dxa"/>
            <w:vAlign w:val="center"/>
          </w:tcPr>
          <w:p w14:paraId="2F1C4C6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5142</w:t>
            </w:r>
            <w:r>
              <w:rPr>
                <w:rFonts w:hint="eastAsia"/>
                <w:color w:val="0000FF"/>
                <w:sz w:val="18"/>
              </w:rPr>
              <w:t>）</w:t>
            </w:r>
          </w:p>
        </w:tc>
      </w:tr>
      <w:tr w:rsidR="00000000" w14:paraId="7CA228CA" w14:textId="77777777">
        <w:trPr>
          <w:trHeight w:val="300"/>
        </w:trPr>
        <w:tc>
          <w:tcPr>
            <w:tcW w:w="3572" w:type="dxa"/>
            <w:vAlign w:val="center"/>
          </w:tcPr>
          <w:p w14:paraId="2DAED19E" w14:textId="77777777" w:rsidR="00000000" w:rsidRDefault="007478C2">
            <w:pPr>
              <w:snapToGrid w:val="0"/>
              <w:jc w:val="left"/>
              <w:rPr>
                <w:rFonts w:ascii="宋体" w:hAnsi="宋体"/>
                <w:sz w:val="24"/>
              </w:rPr>
            </w:pPr>
            <w:r>
              <w:rPr>
                <w:rFonts w:ascii="宋体" w:hAnsi="宋体" w:hint="eastAsia"/>
                <w:sz w:val="24"/>
              </w:rPr>
              <w:t>四</w:t>
            </w:r>
            <w:r>
              <w:rPr>
                <w:rFonts w:ascii="宋体" w:hAnsi="宋体"/>
                <w:sz w:val="24"/>
              </w:rPr>
              <w:t>、账面价值</w:t>
            </w:r>
          </w:p>
        </w:tc>
        <w:tc>
          <w:tcPr>
            <w:tcW w:w="2192" w:type="dxa"/>
          </w:tcPr>
          <w:p w14:paraId="26AC743D" w14:textId="77777777" w:rsidR="00000000" w:rsidRDefault="007478C2">
            <w:pPr>
              <w:tabs>
                <w:tab w:val="left" w:pos="196"/>
                <w:tab w:val="left" w:pos="426"/>
              </w:tabs>
              <w:snapToGrid w:val="0"/>
              <w:jc w:val="right"/>
              <w:rPr>
                <w:rFonts w:ascii="Arial Narrow" w:hAnsi="Arial Narrow"/>
                <w:sz w:val="24"/>
                <w:szCs w:val="24"/>
              </w:rPr>
            </w:pPr>
          </w:p>
        </w:tc>
        <w:tc>
          <w:tcPr>
            <w:tcW w:w="1960" w:type="dxa"/>
          </w:tcPr>
          <w:p w14:paraId="40F419D5" w14:textId="77777777" w:rsidR="00000000" w:rsidRDefault="007478C2">
            <w:pPr>
              <w:tabs>
                <w:tab w:val="left" w:pos="196"/>
                <w:tab w:val="left" w:pos="426"/>
              </w:tabs>
              <w:snapToGrid w:val="0"/>
              <w:jc w:val="right"/>
              <w:rPr>
                <w:rFonts w:ascii="Arial Narrow" w:hAnsi="Arial Narrow"/>
                <w:sz w:val="24"/>
                <w:szCs w:val="24"/>
              </w:rPr>
            </w:pPr>
          </w:p>
        </w:tc>
        <w:tc>
          <w:tcPr>
            <w:tcW w:w="1562" w:type="dxa"/>
            <w:vAlign w:val="center"/>
          </w:tcPr>
          <w:p w14:paraId="6F8FD9C4" w14:textId="77777777" w:rsidR="00000000" w:rsidRDefault="007478C2">
            <w:pPr>
              <w:tabs>
                <w:tab w:val="left" w:pos="196"/>
                <w:tab w:val="left" w:pos="426"/>
              </w:tabs>
              <w:snapToGrid w:val="0"/>
              <w:jc w:val="right"/>
              <w:rPr>
                <w:rFonts w:ascii="Arial Narrow" w:hAnsi="Arial Narrow"/>
                <w:sz w:val="24"/>
                <w:szCs w:val="24"/>
              </w:rPr>
            </w:pPr>
          </w:p>
        </w:tc>
      </w:tr>
      <w:tr w:rsidR="00000000" w14:paraId="005B10E3" w14:textId="77777777">
        <w:trPr>
          <w:trHeight w:val="300"/>
        </w:trPr>
        <w:tc>
          <w:tcPr>
            <w:tcW w:w="3572" w:type="dxa"/>
            <w:vAlign w:val="center"/>
          </w:tcPr>
          <w:p w14:paraId="7403BF7F" w14:textId="77777777" w:rsidR="00000000" w:rsidRDefault="007478C2">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期末账面价值</w:t>
            </w:r>
          </w:p>
        </w:tc>
        <w:tc>
          <w:tcPr>
            <w:tcW w:w="2192" w:type="dxa"/>
          </w:tcPr>
          <w:p w14:paraId="4ED65D8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5109</w:t>
            </w:r>
            <w:r>
              <w:rPr>
                <w:rFonts w:hint="eastAsia"/>
                <w:color w:val="0000FF"/>
                <w:sz w:val="18"/>
              </w:rPr>
              <w:t>）</w:t>
            </w:r>
          </w:p>
        </w:tc>
        <w:tc>
          <w:tcPr>
            <w:tcW w:w="1960" w:type="dxa"/>
          </w:tcPr>
          <w:p w14:paraId="10CFD227" w14:textId="77777777" w:rsidR="00000000" w:rsidRDefault="007478C2">
            <w:pPr>
              <w:tabs>
                <w:tab w:val="left" w:pos="196"/>
                <w:tab w:val="left" w:pos="426"/>
              </w:tabs>
              <w:snapToGrid w:val="0"/>
              <w:jc w:val="right"/>
              <w:rPr>
                <w:rFonts w:ascii="Arial Narrow" w:hAnsi="Arial Narrow"/>
                <w:sz w:val="24"/>
                <w:szCs w:val="24"/>
              </w:rPr>
            </w:pPr>
          </w:p>
        </w:tc>
        <w:tc>
          <w:tcPr>
            <w:tcW w:w="1562" w:type="dxa"/>
          </w:tcPr>
          <w:p w14:paraId="0FBDD32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5603</w:t>
            </w:r>
            <w:r>
              <w:rPr>
                <w:rFonts w:hint="eastAsia"/>
                <w:color w:val="0000FF"/>
                <w:sz w:val="18"/>
              </w:rPr>
              <w:t>）</w:t>
            </w:r>
          </w:p>
        </w:tc>
      </w:tr>
      <w:tr w:rsidR="00000000" w14:paraId="44CE9B58" w14:textId="77777777">
        <w:trPr>
          <w:trHeight w:val="300"/>
        </w:trPr>
        <w:tc>
          <w:tcPr>
            <w:tcW w:w="3572" w:type="dxa"/>
            <w:vAlign w:val="center"/>
          </w:tcPr>
          <w:p w14:paraId="40A37608" w14:textId="77777777" w:rsidR="00000000" w:rsidRDefault="007478C2">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期初账面价值</w:t>
            </w:r>
          </w:p>
        </w:tc>
        <w:tc>
          <w:tcPr>
            <w:tcW w:w="2192" w:type="dxa"/>
          </w:tcPr>
          <w:p w14:paraId="59F3F92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5109</w:t>
            </w:r>
            <w:r>
              <w:rPr>
                <w:rFonts w:hint="eastAsia"/>
                <w:color w:val="0000FF"/>
                <w:sz w:val="18"/>
              </w:rPr>
              <w:t>）</w:t>
            </w:r>
          </w:p>
        </w:tc>
        <w:tc>
          <w:tcPr>
            <w:tcW w:w="1960" w:type="dxa"/>
          </w:tcPr>
          <w:p w14:paraId="7FA9689C" w14:textId="77777777" w:rsidR="00000000" w:rsidRDefault="007478C2">
            <w:pPr>
              <w:tabs>
                <w:tab w:val="left" w:pos="196"/>
                <w:tab w:val="left" w:pos="426"/>
              </w:tabs>
              <w:snapToGrid w:val="0"/>
              <w:jc w:val="right"/>
              <w:rPr>
                <w:rFonts w:ascii="Arial Narrow" w:hAnsi="Arial Narrow"/>
                <w:sz w:val="24"/>
                <w:szCs w:val="24"/>
              </w:rPr>
            </w:pPr>
          </w:p>
        </w:tc>
        <w:tc>
          <w:tcPr>
            <w:tcW w:w="1562" w:type="dxa"/>
          </w:tcPr>
          <w:p w14:paraId="211F320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5603</w:t>
            </w:r>
            <w:r>
              <w:rPr>
                <w:rFonts w:hint="eastAsia"/>
                <w:color w:val="0000FF"/>
                <w:sz w:val="18"/>
              </w:rPr>
              <w:t>）</w:t>
            </w:r>
          </w:p>
        </w:tc>
      </w:tr>
    </w:tbl>
    <w:p w14:paraId="452A5B48" w14:textId="77777777" w:rsidR="00000000" w:rsidRDefault="007478C2">
      <w:pPr>
        <w:tabs>
          <w:tab w:val="left" w:pos="196"/>
          <w:tab w:val="left" w:pos="426"/>
        </w:tabs>
        <w:snapToGrid w:val="0"/>
        <w:rPr>
          <w:rFonts w:ascii="Arial Narrow" w:hAnsi="Arial Narrow" w:hint="eastAsia"/>
          <w:sz w:val="24"/>
          <w:szCs w:val="24"/>
        </w:rPr>
      </w:pPr>
      <w:r>
        <w:rPr>
          <w:rFonts w:ascii="宋体" w:hAnsi="宋体" w:hint="eastAsia"/>
          <w:bCs/>
          <w:sz w:val="24"/>
        </w:rPr>
        <w:t>注：</w:t>
      </w:r>
      <w:r>
        <w:rPr>
          <w:rFonts w:hint="eastAsia"/>
          <w:color w:val="0000FF"/>
          <w:sz w:val="18"/>
        </w:rPr>
        <w:t>（</w:t>
      </w:r>
      <w:r>
        <w:rPr>
          <w:color w:val="0000FF"/>
          <w:sz w:val="18"/>
        </w:rPr>
        <w:t>5159</w:t>
      </w:r>
      <w:r>
        <w:rPr>
          <w:rFonts w:hint="eastAsia"/>
          <w:color w:val="0000FF"/>
          <w:sz w:val="18"/>
        </w:rPr>
        <w:t>）</w:t>
      </w:r>
    </w:p>
    <w:p w14:paraId="04FCAA9B" w14:textId="77777777" w:rsidR="00000000" w:rsidRDefault="007478C2">
      <w:pPr>
        <w:rPr>
          <w:rFonts w:ascii="宋体" w:hAnsi="宋体"/>
          <w:b/>
          <w:sz w:val="24"/>
        </w:rPr>
      </w:pPr>
    </w:p>
    <w:p w14:paraId="6C29C0CA"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15 </w:t>
      </w:r>
      <w:r>
        <w:rPr>
          <w:rFonts w:ascii="宋体" w:hAnsi="宋体" w:hint="eastAsia"/>
          <w:b/>
          <w:sz w:val="24"/>
        </w:rPr>
        <w:t>无形资产（如有）</w:t>
      </w:r>
    </w:p>
    <w:p w14:paraId="18D60656"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15</w:t>
      </w:r>
      <w:r>
        <w:rPr>
          <w:rFonts w:ascii="宋体" w:hAnsi="宋体"/>
          <w:b/>
          <w:sz w:val="24"/>
        </w:rPr>
        <w:t xml:space="preserve">.1 </w:t>
      </w:r>
      <w:r>
        <w:rPr>
          <w:rFonts w:ascii="宋体" w:hAnsi="宋体"/>
          <w:b/>
          <w:sz w:val="24"/>
        </w:rPr>
        <w:t>无形资产情况</w:t>
      </w:r>
      <w:bookmarkStart w:id="676" w:name="RANGE!A2:E22"/>
      <w:r>
        <w:rPr>
          <w:rFonts w:ascii="宋体" w:hAnsi="宋体" w:hint="eastAsia"/>
          <w:b/>
          <w:sz w:val="24"/>
        </w:rPr>
        <w:t>（如有）</w:t>
      </w:r>
    </w:p>
    <w:p w14:paraId="65BDDBF2"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3"/>
        <w:gridCol w:w="1509"/>
        <w:gridCol w:w="1418"/>
        <w:gridCol w:w="992"/>
        <w:gridCol w:w="1417"/>
        <w:gridCol w:w="851"/>
        <w:gridCol w:w="956"/>
      </w:tblGrid>
      <w:tr w:rsidR="00000000" w14:paraId="34D50179" w14:textId="77777777">
        <w:trPr>
          <w:trHeight w:val="300"/>
          <w:tblHeader/>
        </w:trPr>
        <w:tc>
          <w:tcPr>
            <w:tcW w:w="2143" w:type="dxa"/>
            <w:vAlign w:val="center"/>
          </w:tcPr>
          <w:p w14:paraId="3FABB06D"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509" w:type="dxa"/>
            <w:vAlign w:val="center"/>
          </w:tcPr>
          <w:p w14:paraId="389C1373" w14:textId="77777777" w:rsidR="00000000" w:rsidRDefault="007478C2">
            <w:pPr>
              <w:tabs>
                <w:tab w:val="left" w:pos="196"/>
                <w:tab w:val="left" w:pos="426"/>
              </w:tabs>
              <w:snapToGrid w:val="0"/>
              <w:jc w:val="center"/>
              <w:rPr>
                <w:rFonts w:ascii="Arial Narrow" w:hAnsi="Arial Narrow"/>
                <w:kern w:val="0"/>
                <w:sz w:val="24"/>
                <w:szCs w:val="24"/>
              </w:rPr>
            </w:pPr>
            <w:r>
              <w:rPr>
                <w:rFonts w:hint="eastAsia"/>
                <w:sz w:val="24"/>
                <w:szCs w:val="24"/>
              </w:rPr>
              <w:t>特许经营</w:t>
            </w:r>
            <w:r>
              <w:rPr>
                <w:sz w:val="24"/>
                <w:szCs w:val="24"/>
              </w:rPr>
              <w:t>权</w:t>
            </w:r>
          </w:p>
        </w:tc>
        <w:tc>
          <w:tcPr>
            <w:tcW w:w="1418" w:type="dxa"/>
            <w:vAlign w:val="center"/>
          </w:tcPr>
          <w:p w14:paraId="56A2F20D" w14:textId="77777777" w:rsidR="00000000" w:rsidRDefault="007478C2">
            <w:pPr>
              <w:tabs>
                <w:tab w:val="left" w:pos="196"/>
                <w:tab w:val="left" w:pos="426"/>
              </w:tabs>
              <w:snapToGrid w:val="0"/>
              <w:jc w:val="center"/>
              <w:rPr>
                <w:rFonts w:ascii="Arial Narrow" w:hAnsi="Arial Narrow"/>
                <w:kern w:val="0"/>
                <w:sz w:val="24"/>
                <w:szCs w:val="24"/>
              </w:rPr>
            </w:pPr>
            <w:r>
              <w:rPr>
                <w:rFonts w:ascii="Arial Narrow" w:hAnsi="Arial Narrow"/>
                <w:sz w:val="24"/>
                <w:szCs w:val="24"/>
              </w:rPr>
              <w:t>土地使用权</w:t>
            </w:r>
          </w:p>
        </w:tc>
        <w:tc>
          <w:tcPr>
            <w:tcW w:w="992" w:type="dxa"/>
            <w:vAlign w:val="center"/>
          </w:tcPr>
          <w:p w14:paraId="442CBD4E" w14:textId="77777777" w:rsidR="00000000" w:rsidRDefault="007478C2">
            <w:pPr>
              <w:tabs>
                <w:tab w:val="left" w:pos="196"/>
                <w:tab w:val="left" w:pos="426"/>
              </w:tabs>
              <w:snapToGrid w:val="0"/>
              <w:jc w:val="center"/>
              <w:rPr>
                <w:rFonts w:ascii="Arial Narrow" w:hAnsi="Arial Narrow"/>
                <w:kern w:val="0"/>
                <w:sz w:val="24"/>
                <w:szCs w:val="24"/>
              </w:rPr>
            </w:pPr>
            <w:r>
              <w:rPr>
                <w:rFonts w:ascii="Arial Narrow" w:hAnsi="Arial Narrow"/>
                <w:sz w:val="24"/>
                <w:szCs w:val="24"/>
              </w:rPr>
              <w:t>专利权</w:t>
            </w:r>
          </w:p>
        </w:tc>
        <w:tc>
          <w:tcPr>
            <w:tcW w:w="1417" w:type="dxa"/>
            <w:vAlign w:val="center"/>
          </w:tcPr>
          <w:p w14:paraId="03673859" w14:textId="77777777" w:rsidR="00000000" w:rsidRDefault="007478C2">
            <w:pPr>
              <w:tabs>
                <w:tab w:val="left" w:pos="196"/>
                <w:tab w:val="left" w:pos="426"/>
              </w:tabs>
              <w:snapToGrid w:val="0"/>
              <w:jc w:val="center"/>
              <w:rPr>
                <w:rFonts w:ascii="Arial Narrow" w:hAnsi="Arial Narrow"/>
                <w:kern w:val="0"/>
                <w:sz w:val="24"/>
                <w:szCs w:val="24"/>
              </w:rPr>
            </w:pPr>
            <w:r>
              <w:rPr>
                <w:rFonts w:ascii="Arial Narrow" w:hAnsi="Arial Narrow"/>
                <w:sz w:val="24"/>
                <w:szCs w:val="24"/>
              </w:rPr>
              <w:t>非专有技术</w:t>
            </w:r>
          </w:p>
        </w:tc>
        <w:tc>
          <w:tcPr>
            <w:tcW w:w="851" w:type="dxa"/>
            <w:vAlign w:val="center"/>
          </w:tcPr>
          <w:p w14:paraId="29E96E19" w14:textId="77777777" w:rsidR="00000000" w:rsidRDefault="007478C2">
            <w:pPr>
              <w:tabs>
                <w:tab w:val="left" w:pos="196"/>
                <w:tab w:val="left" w:pos="426"/>
              </w:tabs>
              <w:snapToGrid w:val="0"/>
              <w:jc w:val="center"/>
              <w:rPr>
                <w:rFonts w:ascii="Arial Narrow" w:hAnsi="Arial Narrow"/>
                <w:kern w:val="0"/>
                <w:sz w:val="24"/>
                <w:szCs w:val="24"/>
              </w:rPr>
            </w:pPr>
            <w:r>
              <w:rPr>
                <w:rFonts w:ascii="宋体" w:hAnsi="宋体" w:hint="eastAsia"/>
                <w:sz w:val="24"/>
                <w:szCs w:val="24"/>
              </w:rPr>
              <w:t>…</w:t>
            </w:r>
            <w:r>
              <w:rPr>
                <w:rFonts w:hint="eastAsia"/>
                <w:color w:val="0000FF"/>
                <w:sz w:val="18"/>
              </w:rPr>
              <w:t>（</w:t>
            </w:r>
            <w:r>
              <w:rPr>
                <w:color w:val="0000FF"/>
                <w:sz w:val="18"/>
              </w:rPr>
              <w:t>5163</w:t>
            </w:r>
            <w:r>
              <w:rPr>
                <w:rFonts w:hint="eastAsia"/>
                <w:color w:val="0000FF"/>
                <w:sz w:val="18"/>
              </w:rPr>
              <w:t>）</w:t>
            </w:r>
          </w:p>
        </w:tc>
        <w:tc>
          <w:tcPr>
            <w:tcW w:w="956" w:type="dxa"/>
            <w:vAlign w:val="center"/>
          </w:tcPr>
          <w:p w14:paraId="7B317EA9" w14:textId="77777777" w:rsidR="00000000" w:rsidRDefault="007478C2">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合计</w:t>
            </w:r>
          </w:p>
        </w:tc>
      </w:tr>
      <w:tr w:rsidR="00000000" w14:paraId="091097AC" w14:textId="77777777">
        <w:trPr>
          <w:trHeight w:val="300"/>
        </w:trPr>
        <w:tc>
          <w:tcPr>
            <w:tcW w:w="2143" w:type="dxa"/>
            <w:vAlign w:val="center"/>
          </w:tcPr>
          <w:p w14:paraId="6AA63DF8" w14:textId="77777777" w:rsidR="00000000" w:rsidRDefault="007478C2">
            <w:pPr>
              <w:snapToGrid w:val="0"/>
              <w:jc w:val="left"/>
              <w:rPr>
                <w:rFonts w:ascii="Arial Narrow" w:hAnsi="Arial Narrow"/>
                <w:sz w:val="24"/>
                <w:szCs w:val="24"/>
              </w:rPr>
            </w:pPr>
            <w:r>
              <w:rPr>
                <w:rFonts w:ascii="Arial Narrow" w:hAnsi="Arial Narrow" w:hint="eastAsia"/>
                <w:sz w:val="24"/>
                <w:szCs w:val="24"/>
              </w:rPr>
              <w:t>一</w:t>
            </w:r>
            <w:r>
              <w:rPr>
                <w:rFonts w:ascii="Arial Narrow" w:hAnsi="Arial Narrow"/>
                <w:sz w:val="24"/>
                <w:szCs w:val="24"/>
              </w:rPr>
              <w:t>、账面原值</w:t>
            </w:r>
          </w:p>
        </w:tc>
        <w:tc>
          <w:tcPr>
            <w:tcW w:w="1509" w:type="dxa"/>
          </w:tcPr>
          <w:p w14:paraId="06A44A15" w14:textId="77777777" w:rsidR="00000000" w:rsidRDefault="007478C2">
            <w:pPr>
              <w:tabs>
                <w:tab w:val="left" w:pos="196"/>
                <w:tab w:val="left" w:pos="426"/>
              </w:tabs>
              <w:snapToGrid w:val="0"/>
              <w:jc w:val="right"/>
              <w:rPr>
                <w:rFonts w:ascii="Arial Narrow" w:hAnsi="Arial Narrow"/>
                <w:sz w:val="24"/>
                <w:szCs w:val="24"/>
              </w:rPr>
            </w:pPr>
          </w:p>
        </w:tc>
        <w:tc>
          <w:tcPr>
            <w:tcW w:w="1418" w:type="dxa"/>
            <w:vAlign w:val="center"/>
          </w:tcPr>
          <w:p w14:paraId="67BACC30" w14:textId="77777777" w:rsidR="00000000" w:rsidRDefault="007478C2">
            <w:pPr>
              <w:tabs>
                <w:tab w:val="left" w:pos="196"/>
                <w:tab w:val="left" w:pos="426"/>
              </w:tabs>
              <w:snapToGrid w:val="0"/>
              <w:jc w:val="right"/>
              <w:rPr>
                <w:rFonts w:ascii="Arial Narrow" w:hAnsi="Arial Narrow"/>
                <w:sz w:val="24"/>
                <w:szCs w:val="24"/>
              </w:rPr>
            </w:pPr>
          </w:p>
        </w:tc>
        <w:tc>
          <w:tcPr>
            <w:tcW w:w="992" w:type="dxa"/>
            <w:vAlign w:val="center"/>
          </w:tcPr>
          <w:p w14:paraId="04382F00" w14:textId="77777777" w:rsidR="00000000" w:rsidRDefault="007478C2">
            <w:pPr>
              <w:tabs>
                <w:tab w:val="left" w:pos="196"/>
                <w:tab w:val="left" w:pos="426"/>
              </w:tabs>
              <w:snapToGrid w:val="0"/>
              <w:jc w:val="right"/>
              <w:rPr>
                <w:rFonts w:ascii="Arial Narrow" w:hAnsi="Arial Narrow"/>
                <w:sz w:val="24"/>
                <w:szCs w:val="24"/>
              </w:rPr>
            </w:pPr>
          </w:p>
        </w:tc>
        <w:tc>
          <w:tcPr>
            <w:tcW w:w="1417" w:type="dxa"/>
            <w:vAlign w:val="center"/>
          </w:tcPr>
          <w:p w14:paraId="7A6FB324" w14:textId="77777777" w:rsidR="00000000" w:rsidRDefault="007478C2">
            <w:pPr>
              <w:tabs>
                <w:tab w:val="left" w:pos="196"/>
                <w:tab w:val="left" w:pos="426"/>
              </w:tabs>
              <w:snapToGrid w:val="0"/>
              <w:jc w:val="right"/>
              <w:rPr>
                <w:rFonts w:ascii="Arial Narrow" w:hAnsi="Arial Narrow"/>
                <w:sz w:val="24"/>
                <w:szCs w:val="24"/>
              </w:rPr>
            </w:pPr>
          </w:p>
        </w:tc>
        <w:tc>
          <w:tcPr>
            <w:tcW w:w="851" w:type="dxa"/>
          </w:tcPr>
          <w:p w14:paraId="2A38695C" w14:textId="77777777" w:rsidR="00000000" w:rsidRDefault="007478C2">
            <w:pPr>
              <w:tabs>
                <w:tab w:val="left" w:pos="196"/>
                <w:tab w:val="left" w:pos="426"/>
              </w:tabs>
              <w:snapToGrid w:val="0"/>
              <w:jc w:val="right"/>
              <w:rPr>
                <w:rFonts w:ascii="Arial Narrow" w:hAnsi="Arial Narrow"/>
                <w:sz w:val="24"/>
                <w:szCs w:val="24"/>
              </w:rPr>
            </w:pPr>
          </w:p>
        </w:tc>
        <w:tc>
          <w:tcPr>
            <w:tcW w:w="956" w:type="dxa"/>
            <w:vAlign w:val="center"/>
          </w:tcPr>
          <w:p w14:paraId="512EBCDF" w14:textId="77777777" w:rsidR="00000000" w:rsidRDefault="007478C2">
            <w:pPr>
              <w:tabs>
                <w:tab w:val="left" w:pos="196"/>
                <w:tab w:val="left" w:pos="426"/>
              </w:tabs>
              <w:snapToGrid w:val="0"/>
              <w:jc w:val="right"/>
              <w:rPr>
                <w:rFonts w:ascii="Arial Narrow" w:hAnsi="Arial Narrow"/>
                <w:sz w:val="24"/>
                <w:szCs w:val="24"/>
              </w:rPr>
            </w:pPr>
          </w:p>
        </w:tc>
      </w:tr>
      <w:tr w:rsidR="00000000" w14:paraId="067D7D22" w14:textId="77777777">
        <w:trPr>
          <w:trHeight w:val="300"/>
        </w:trPr>
        <w:tc>
          <w:tcPr>
            <w:tcW w:w="2143" w:type="dxa"/>
            <w:vAlign w:val="center"/>
          </w:tcPr>
          <w:p w14:paraId="5C976119" w14:textId="77777777" w:rsidR="00000000" w:rsidRDefault="007478C2">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509" w:type="dxa"/>
          </w:tcPr>
          <w:p w14:paraId="3674DE17" w14:textId="77777777" w:rsidR="00000000" w:rsidRDefault="007478C2">
            <w:pPr>
              <w:tabs>
                <w:tab w:val="left" w:pos="196"/>
                <w:tab w:val="left" w:pos="426"/>
              </w:tabs>
              <w:snapToGrid w:val="0"/>
              <w:jc w:val="right"/>
              <w:rPr>
                <w:rFonts w:ascii="Arial Narrow" w:hAnsi="Arial Narrow" w:hint="eastAsia"/>
                <w:sz w:val="24"/>
                <w:szCs w:val="24"/>
              </w:rPr>
            </w:pPr>
            <w:r>
              <w:rPr>
                <w:rFonts w:hint="eastAsia"/>
                <w:color w:val="0000FF"/>
                <w:sz w:val="18"/>
              </w:rPr>
              <w:t>（</w:t>
            </w:r>
            <w:r>
              <w:rPr>
                <w:color w:val="0000FF"/>
                <w:sz w:val="18"/>
              </w:rPr>
              <w:t>5187</w:t>
            </w:r>
            <w:r>
              <w:rPr>
                <w:rFonts w:hint="eastAsia"/>
                <w:color w:val="0000FF"/>
                <w:sz w:val="18"/>
              </w:rPr>
              <w:t>）</w:t>
            </w:r>
          </w:p>
        </w:tc>
        <w:tc>
          <w:tcPr>
            <w:tcW w:w="1418" w:type="dxa"/>
          </w:tcPr>
          <w:p w14:paraId="3C78E24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5188</w:t>
            </w:r>
            <w:r>
              <w:rPr>
                <w:rFonts w:hint="eastAsia"/>
                <w:color w:val="0000FF"/>
                <w:sz w:val="18"/>
              </w:rPr>
              <w:t>）</w:t>
            </w:r>
          </w:p>
        </w:tc>
        <w:tc>
          <w:tcPr>
            <w:tcW w:w="992" w:type="dxa"/>
          </w:tcPr>
          <w:p w14:paraId="048ED54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5189</w:t>
            </w:r>
            <w:r>
              <w:rPr>
                <w:rFonts w:hint="eastAsia"/>
                <w:color w:val="0000FF"/>
                <w:sz w:val="18"/>
              </w:rPr>
              <w:t>）</w:t>
            </w:r>
          </w:p>
        </w:tc>
        <w:tc>
          <w:tcPr>
            <w:tcW w:w="1417" w:type="dxa"/>
          </w:tcPr>
          <w:p w14:paraId="7697EF4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5190</w:t>
            </w:r>
            <w:r>
              <w:rPr>
                <w:rFonts w:hint="eastAsia"/>
                <w:color w:val="0000FF"/>
                <w:sz w:val="18"/>
              </w:rPr>
              <w:t>）</w:t>
            </w:r>
          </w:p>
        </w:tc>
        <w:tc>
          <w:tcPr>
            <w:tcW w:w="851" w:type="dxa"/>
          </w:tcPr>
          <w:p w14:paraId="3DC49B9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5164</w:t>
            </w:r>
            <w:r>
              <w:rPr>
                <w:rFonts w:hint="eastAsia"/>
                <w:color w:val="0000FF"/>
                <w:sz w:val="18"/>
              </w:rPr>
              <w:t>）</w:t>
            </w:r>
          </w:p>
        </w:tc>
        <w:tc>
          <w:tcPr>
            <w:tcW w:w="956" w:type="dxa"/>
            <w:vAlign w:val="center"/>
          </w:tcPr>
          <w:p w14:paraId="3A91CD4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5191</w:t>
            </w:r>
            <w:r>
              <w:rPr>
                <w:rFonts w:hint="eastAsia"/>
                <w:color w:val="0000FF"/>
                <w:sz w:val="18"/>
              </w:rPr>
              <w:t>）</w:t>
            </w:r>
          </w:p>
        </w:tc>
      </w:tr>
      <w:tr w:rsidR="00000000" w14:paraId="25DDF3BC" w14:textId="77777777">
        <w:trPr>
          <w:trHeight w:val="300"/>
        </w:trPr>
        <w:tc>
          <w:tcPr>
            <w:tcW w:w="2143" w:type="dxa"/>
            <w:vAlign w:val="center"/>
          </w:tcPr>
          <w:p w14:paraId="17362E63" w14:textId="77777777" w:rsidR="00000000" w:rsidRDefault="007478C2">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509" w:type="dxa"/>
          </w:tcPr>
          <w:p w14:paraId="149E45D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5192</w:t>
            </w:r>
            <w:r>
              <w:rPr>
                <w:rFonts w:hint="eastAsia"/>
                <w:color w:val="0000FF"/>
                <w:sz w:val="18"/>
              </w:rPr>
              <w:t>）</w:t>
            </w:r>
          </w:p>
        </w:tc>
        <w:tc>
          <w:tcPr>
            <w:tcW w:w="1418" w:type="dxa"/>
          </w:tcPr>
          <w:p w14:paraId="16E8F8B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5193</w:t>
            </w:r>
            <w:r>
              <w:rPr>
                <w:rFonts w:hint="eastAsia"/>
                <w:color w:val="0000FF"/>
                <w:sz w:val="18"/>
              </w:rPr>
              <w:t>）</w:t>
            </w:r>
          </w:p>
        </w:tc>
        <w:tc>
          <w:tcPr>
            <w:tcW w:w="992" w:type="dxa"/>
          </w:tcPr>
          <w:p w14:paraId="029AF24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5194</w:t>
            </w:r>
            <w:r>
              <w:rPr>
                <w:rFonts w:hint="eastAsia"/>
                <w:color w:val="0000FF"/>
                <w:sz w:val="18"/>
              </w:rPr>
              <w:t>）</w:t>
            </w:r>
          </w:p>
        </w:tc>
        <w:tc>
          <w:tcPr>
            <w:tcW w:w="1417" w:type="dxa"/>
          </w:tcPr>
          <w:p w14:paraId="0D4E620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5195</w:t>
            </w:r>
            <w:r>
              <w:rPr>
                <w:rFonts w:hint="eastAsia"/>
                <w:color w:val="0000FF"/>
                <w:sz w:val="18"/>
              </w:rPr>
              <w:t>）</w:t>
            </w:r>
          </w:p>
        </w:tc>
        <w:tc>
          <w:tcPr>
            <w:tcW w:w="851" w:type="dxa"/>
          </w:tcPr>
          <w:p w14:paraId="1314135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5165</w:t>
            </w:r>
            <w:r>
              <w:rPr>
                <w:rFonts w:hint="eastAsia"/>
                <w:color w:val="0000FF"/>
                <w:sz w:val="18"/>
              </w:rPr>
              <w:t>）</w:t>
            </w:r>
          </w:p>
        </w:tc>
        <w:tc>
          <w:tcPr>
            <w:tcW w:w="956" w:type="dxa"/>
            <w:vAlign w:val="center"/>
          </w:tcPr>
          <w:p w14:paraId="0435FAA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5196</w:t>
            </w:r>
            <w:r>
              <w:rPr>
                <w:rFonts w:hint="eastAsia"/>
                <w:color w:val="0000FF"/>
                <w:sz w:val="18"/>
              </w:rPr>
              <w:t>）</w:t>
            </w:r>
          </w:p>
        </w:tc>
      </w:tr>
      <w:tr w:rsidR="00000000" w14:paraId="51444DF1" w14:textId="77777777">
        <w:trPr>
          <w:trHeight w:val="300"/>
        </w:trPr>
        <w:tc>
          <w:tcPr>
            <w:tcW w:w="2143" w:type="dxa"/>
            <w:vAlign w:val="center"/>
          </w:tcPr>
          <w:p w14:paraId="4EDC3652"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sz w:val="24"/>
              </w:rPr>
              <w:t>购置</w:t>
            </w:r>
          </w:p>
        </w:tc>
        <w:tc>
          <w:tcPr>
            <w:tcW w:w="1509" w:type="dxa"/>
          </w:tcPr>
          <w:p w14:paraId="711CC0C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5197</w:t>
            </w:r>
            <w:r>
              <w:rPr>
                <w:rFonts w:hint="eastAsia"/>
                <w:color w:val="0000FF"/>
                <w:sz w:val="18"/>
              </w:rPr>
              <w:t>）</w:t>
            </w:r>
          </w:p>
        </w:tc>
        <w:tc>
          <w:tcPr>
            <w:tcW w:w="1418" w:type="dxa"/>
          </w:tcPr>
          <w:p w14:paraId="771C009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5198</w:t>
            </w:r>
            <w:r>
              <w:rPr>
                <w:rFonts w:hint="eastAsia"/>
                <w:color w:val="0000FF"/>
                <w:sz w:val="18"/>
              </w:rPr>
              <w:t>）</w:t>
            </w:r>
          </w:p>
        </w:tc>
        <w:tc>
          <w:tcPr>
            <w:tcW w:w="992" w:type="dxa"/>
          </w:tcPr>
          <w:p w14:paraId="08503F9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5199</w:t>
            </w:r>
            <w:r>
              <w:rPr>
                <w:rFonts w:hint="eastAsia"/>
                <w:color w:val="0000FF"/>
                <w:sz w:val="18"/>
              </w:rPr>
              <w:t>）</w:t>
            </w:r>
          </w:p>
        </w:tc>
        <w:tc>
          <w:tcPr>
            <w:tcW w:w="1417" w:type="dxa"/>
          </w:tcPr>
          <w:p w14:paraId="09A4FC8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5200</w:t>
            </w:r>
            <w:r>
              <w:rPr>
                <w:rFonts w:hint="eastAsia"/>
                <w:color w:val="0000FF"/>
                <w:sz w:val="18"/>
              </w:rPr>
              <w:t>）</w:t>
            </w:r>
          </w:p>
        </w:tc>
        <w:tc>
          <w:tcPr>
            <w:tcW w:w="851" w:type="dxa"/>
          </w:tcPr>
          <w:p w14:paraId="1979352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5166</w:t>
            </w:r>
            <w:r>
              <w:rPr>
                <w:rFonts w:hint="eastAsia"/>
                <w:color w:val="0000FF"/>
                <w:sz w:val="18"/>
              </w:rPr>
              <w:t>）</w:t>
            </w:r>
          </w:p>
        </w:tc>
        <w:tc>
          <w:tcPr>
            <w:tcW w:w="956" w:type="dxa"/>
            <w:vAlign w:val="center"/>
          </w:tcPr>
          <w:p w14:paraId="59F96FD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5201</w:t>
            </w:r>
            <w:r>
              <w:rPr>
                <w:rFonts w:hint="eastAsia"/>
                <w:color w:val="0000FF"/>
                <w:sz w:val="18"/>
              </w:rPr>
              <w:t>）</w:t>
            </w:r>
          </w:p>
        </w:tc>
      </w:tr>
      <w:tr w:rsidR="00000000" w14:paraId="77E20441" w14:textId="77777777">
        <w:trPr>
          <w:trHeight w:val="300"/>
        </w:trPr>
        <w:tc>
          <w:tcPr>
            <w:tcW w:w="2143" w:type="dxa"/>
            <w:vAlign w:val="center"/>
          </w:tcPr>
          <w:p w14:paraId="446EF14A"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sz w:val="24"/>
              </w:rPr>
              <w:t>内部研发</w:t>
            </w:r>
          </w:p>
        </w:tc>
        <w:tc>
          <w:tcPr>
            <w:tcW w:w="1509" w:type="dxa"/>
          </w:tcPr>
          <w:p w14:paraId="6F2B7C7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5202</w:t>
            </w:r>
            <w:r>
              <w:rPr>
                <w:rFonts w:hint="eastAsia"/>
                <w:color w:val="0000FF"/>
                <w:sz w:val="18"/>
              </w:rPr>
              <w:t>）</w:t>
            </w:r>
          </w:p>
        </w:tc>
        <w:tc>
          <w:tcPr>
            <w:tcW w:w="1418" w:type="dxa"/>
          </w:tcPr>
          <w:p w14:paraId="7252161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5203</w:t>
            </w:r>
            <w:r>
              <w:rPr>
                <w:rFonts w:hint="eastAsia"/>
                <w:color w:val="0000FF"/>
                <w:sz w:val="18"/>
              </w:rPr>
              <w:t>）</w:t>
            </w:r>
          </w:p>
        </w:tc>
        <w:tc>
          <w:tcPr>
            <w:tcW w:w="992" w:type="dxa"/>
          </w:tcPr>
          <w:p w14:paraId="5225D01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5204</w:t>
            </w:r>
            <w:r>
              <w:rPr>
                <w:rFonts w:hint="eastAsia"/>
                <w:color w:val="0000FF"/>
                <w:sz w:val="18"/>
              </w:rPr>
              <w:t>）</w:t>
            </w:r>
          </w:p>
        </w:tc>
        <w:tc>
          <w:tcPr>
            <w:tcW w:w="1417" w:type="dxa"/>
          </w:tcPr>
          <w:p w14:paraId="0FABC4B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5205</w:t>
            </w:r>
            <w:r>
              <w:rPr>
                <w:rFonts w:hint="eastAsia"/>
                <w:color w:val="0000FF"/>
                <w:sz w:val="18"/>
              </w:rPr>
              <w:t>）</w:t>
            </w:r>
          </w:p>
        </w:tc>
        <w:tc>
          <w:tcPr>
            <w:tcW w:w="851" w:type="dxa"/>
          </w:tcPr>
          <w:p w14:paraId="4BA65E3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5167</w:t>
            </w:r>
            <w:r>
              <w:rPr>
                <w:rFonts w:hint="eastAsia"/>
                <w:color w:val="0000FF"/>
                <w:sz w:val="18"/>
              </w:rPr>
              <w:t>）</w:t>
            </w:r>
          </w:p>
        </w:tc>
        <w:tc>
          <w:tcPr>
            <w:tcW w:w="956" w:type="dxa"/>
            <w:vAlign w:val="center"/>
          </w:tcPr>
          <w:p w14:paraId="48797DF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5206</w:t>
            </w:r>
            <w:r>
              <w:rPr>
                <w:rFonts w:hint="eastAsia"/>
                <w:color w:val="0000FF"/>
                <w:sz w:val="18"/>
              </w:rPr>
              <w:t>）</w:t>
            </w:r>
          </w:p>
        </w:tc>
      </w:tr>
      <w:tr w:rsidR="00000000" w14:paraId="3794AB52" w14:textId="77777777">
        <w:trPr>
          <w:trHeight w:val="300"/>
        </w:trPr>
        <w:tc>
          <w:tcPr>
            <w:tcW w:w="2143" w:type="dxa"/>
            <w:vAlign w:val="center"/>
          </w:tcPr>
          <w:p w14:paraId="34CA332A"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5209</w:t>
            </w:r>
            <w:r>
              <w:rPr>
                <w:rFonts w:hint="eastAsia"/>
                <w:color w:val="0000FF"/>
                <w:sz w:val="18"/>
              </w:rPr>
              <w:t>）</w:t>
            </w:r>
          </w:p>
        </w:tc>
        <w:tc>
          <w:tcPr>
            <w:tcW w:w="1509" w:type="dxa"/>
          </w:tcPr>
          <w:p w14:paraId="4C19AE5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5210</w:t>
            </w:r>
            <w:r>
              <w:rPr>
                <w:rFonts w:hint="eastAsia"/>
                <w:color w:val="0000FF"/>
                <w:sz w:val="18"/>
              </w:rPr>
              <w:t>）</w:t>
            </w:r>
          </w:p>
        </w:tc>
        <w:tc>
          <w:tcPr>
            <w:tcW w:w="1418" w:type="dxa"/>
          </w:tcPr>
          <w:p w14:paraId="104248E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5211</w:t>
            </w:r>
            <w:r>
              <w:rPr>
                <w:rFonts w:hint="eastAsia"/>
                <w:color w:val="0000FF"/>
                <w:sz w:val="18"/>
              </w:rPr>
              <w:t>）</w:t>
            </w:r>
          </w:p>
        </w:tc>
        <w:tc>
          <w:tcPr>
            <w:tcW w:w="992" w:type="dxa"/>
          </w:tcPr>
          <w:p w14:paraId="59F28A3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5212</w:t>
            </w:r>
            <w:r>
              <w:rPr>
                <w:rFonts w:hint="eastAsia"/>
                <w:color w:val="0000FF"/>
                <w:sz w:val="18"/>
              </w:rPr>
              <w:t>）</w:t>
            </w:r>
          </w:p>
        </w:tc>
        <w:tc>
          <w:tcPr>
            <w:tcW w:w="1417" w:type="dxa"/>
          </w:tcPr>
          <w:p w14:paraId="48AD862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5213</w:t>
            </w:r>
            <w:r>
              <w:rPr>
                <w:rFonts w:hint="eastAsia"/>
                <w:color w:val="0000FF"/>
                <w:sz w:val="18"/>
              </w:rPr>
              <w:t>）</w:t>
            </w:r>
          </w:p>
        </w:tc>
        <w:tc>
          <w:tcPr>
            <w:tcW w:w="851" w:type="dxa"/>
          </w:tcPr>
          <w:p w14:paraId="44011B2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5215</w:t>
            </w:r>
            <w:r>
              <w:rPr>
                <w:rFonts w:hint="eastAsia"/>
                <w:color w:val="0000FF"/>
                <w:sz w:val="18"/>
              </w:rPr>
              <w:t>）</w:t>
            </w:r>
          </w:p>
        </w:tc>
        <w:tc>
          <w:tcPr>
            <w:tcW w:w="956" w:type="dxa"/>
            <w:vAlign w:val="center"/>
          </w:tcPr>
          <w:p w14:paraId="797C7B5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5216</w:t>
            </w:r>
            <w:r>
              <w:rPr>
                <w:rFonts w:hint="eastAsia"/>
                <w:color w:val="0000FF"/>
                <w:sz w:val="18"/>
              </w:rPr>
              <w:t>）</w:t>
            </w:r>
          </w:p>
        </w:tc>
      </w:tr>
      <w:tr w:rsidR="00000000" w14:paraId="5936BFEC" w14:textId="77777777">
        <w:trPr>
          <w:trHeight w:val="300"/>
        </w:trPr>
        <w:tc>
          <w:tcPr>
            <w:tcW w:w="2143" w:type="dxa"/>
            <w:vAlign w:val="center"/>
          </w:tcPr>
          <w:p w14:paraId="5D7D4639" w14:textId="77777777" w:rsidR="00000000" w:rsidRDefault="007478C2">
            <w:pPr>
              <w:tabs>
                <w:tab w:val="left" w:pos="196"/>
                <w:tab w:val="left" w:pos="426"/>
              </w:tabs>
              <w:snapToGrid w:val="0"/>
              <w:ind w:leftChars="100" w:left="210" w:firstLineChars="50" w:firstLine="12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增加</w:t>
            </w:r>
          </w:p>
        </w:tc>
        <w:tc>
          <w:tcPr>
            <w:tcW w:w="1509" w:type="dxa"/>
          </w:tcPr>
          <w:p w14:paraId="29FBE5F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5217</w:t>
            </w:r>
            <w:r>
              <w:rPr>
                <w:rFonts w:hint="eastAsia"/>
                <w:color w:val="0000FF"/>
                <w:sz w:val="18"/>
              </w:rPr>
              <w:t>）</w:t>
            </w:r>
          </w:p>
        </w:tc>
        <w:tc>
          <w:tcPr>
            <w:tcW w:w="1418" w:type="dxa"/>
          </w:tcPr>
          <w:p w14:paraId="3FB1950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5218</w:t>
            </w:r>
            <w:r>
              <w:rPr>
                <w:rFonts w:hint="eastAsia"/>
                <w:color w:val="0000FF"/>
                <w:sz w:val="18"/>
              </w:rPr>
              <w:t>）</w:t>
            </w:r>
          </w:p>
        </w:tc>
        <w:tc>
          <w:tcPr>
            <w:tcW w:w="992" w:type="dxa"/>
          </w:tcPr>
          <w:p w14:paraId="1AAF5A7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5219</w:t>
            </w:r>
            <w:r>
              <w:rPr>
                <w:rFonts w:hint="eastAsia"/>
                <w:color w:val="0000FF"/>
                <w:sz w:val="18"/>
              </w:rPr>
              <w:t>）</w:t>
            </w:r>
          </w:p>
        </w:tc>
        <w:tc>
          <w:tcPr>
            <w:tcW w:w="1417" w:type="dxa"/>
          </w:tcPr>
          <w:p w14:paraId="542EDCD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5220</w:t>
            </w:r>
            <w:r>
              <w:rPr>
                <w:rFonts w:hint="eastAsia"/>
                <w:color w:val="0000FF"/>
                <w:sz w:val="18"/>
              </w:rPr>
              <w:t>）</w:t>
            </w:r>
          </w:p>
        </w:tc>
        <w:tc>
          <w:tcPr>
            <w:tcW w:w="851" w:type="dxa"/>
          </w:tcPr>
          <w:p w14:paraId="24DB6B9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5168</w:t>
            </w:r>
            <w:r>
              <w:rPr>
                <w:rFonts w:hint="eastAsia"/>
                <w:color w:val="0000FF"/>
                <w:sz w:val="18"/>
              </w:rPr>
              <w:t>）</w:t>
            </w:r>
          </w:p>
        </w:tc>
        <w:tc>
          <w:tcPr>
            <w:tcW w:w="956" w:type="dxa"/>
            <w:vAlign w:val="center"/>
          </w:tcPr>
          <w:p w14:paraId="10BA616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5221</w:t>
            </w:r>
            <w:r>
              <w:rPr>
                <w:rFonts w:hint="eastAsia"/>
                <w:color w:val="0000FF"/>
                <w:sz w:val="18"/>
              </w:rPr>
              <w:t>）</w:t>
            </w:r>
          </w:p>
        </w:tc>
      </w:tr>
      <w:tr w:rsidR="00000000" w14:paraId="25A3D115" w14:textId="77777777">
        <w:trPr>
          <w:trHeight w:val="300"/>
        </w:trPr>
        <w:tc>
          <w:tcPr>
            <w:tcW w:w="2143" w:type="dxa"/>
            <w:vAlign w:val="center"/>
          </w:tcPr>
          <w:p w14:paraId="246D99FA" w14:textId="77777777" w:rsidR="00000000" w:rsidRDefault="007478C2">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509" w:type="dxa"/>
          </w:tcPr>
          <w:p w14:paraId="1BB8CC1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5222</w:t>
            </w:r>
            <w:r>
              <w:rPr>
                <w:rFonts w:hint="eastAsia"/>
                <w:color w:val="0000FF"/>
                <w:sz w:val="18"/>
              </w:rPr>
              <w:t>）</w:t>
            </w:r>
          </w:p>
        </w:tc>
        <w:tc>
          <w:tcPr>
            <w:tcW w:w="1418" w:type="dxa"/>
          </w:tcPr>
          <w:p w14:paraId="1B7B222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5223</w:t>
            </w:r>
            <w:r>
              <w:rPr>
                <w:rFonts w:hint="eastAsia"/>
                <w:color w:val="0000FF"/>
                <w:sz w:val="18"/>
              </w:rPr>
              <w:t>）</w:t>
            </w:r>
          </w:p>
        </w:tc>
        <w:tc>
          <w:tcPr>
            <w:tcW w:w="992" w:type="dxa"/>
          </w:tcPr>
          <w:p w14:paraId="5DDA96D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5224</w:t>
            </w:r>
            <w:r>
              <w:rPr>
                <w:rFonts w:hint="eastAsia"/>
                <w:color w:val="0000FF"/>
                <w:sz w:val="18"/>
              </w:rPr>
              <w:t>）</w:t>
            </w:r>
          </w:p>
        </w:tc>
        <w:tc>
          <w:tcPr>
            <w:tcW w:w="1417" w:type="dxa"/>
          </w:tcPr>
          <w:p w14:paraId="25D9EAC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5225</w:t>
            </w:r>
            <w:r>
              <w:rPr>
                <w:rFonts w:hint="eastAsia"/>
                <w:color w:val="0000FF"/>
                <w:sz w:val="18"/>
              </w:rPr>
              <w:t>）</w:t>
            </w:r>
          </w:p>
        </w:tc>
        <w:tc>
          <w:tcPr>
            <w:tcW w:w="851" w:type="dxa"/>
          </w:tcPr>
          <w:p w14:paraId="340FEBD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5169</w:t>
            </w:r>
            <w:r>
              <w:rPr>
                <w:rFonts w:hint="eastAsia"/>
                <w:color w:val="0000FF"/>
                <w:sz w:val="18"/>
              </w:rPr>
              <w:t>）</w:t>
            </w:r>
          </w:p>
        </w:tc>
        <w:tc>
          <w:tcPr>
            <w:tcW w:w="956" w:type="dxa"/>
            <w:vAlign w:val="center"/>
          </w:tcPr>
          <w:p w14:paraId="61D78F5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5226</w:t>
            </w:r>
            <w:r>
              <w:rPr>
                <w:rFonts w:hint="eastAsia"/>
                <w:color w:val="0000FF"/>
                <w:sz w:val="18"/>
              </w:rPr>
              <w:t>）</w:t>
            </w:r>
          </w:p>
        </w:tc>
      </w:tr>
      <w:tr w:rsidR="00000000" w14:paraId="2FE23399" w14:textId="77777777">
        <w:trPr>
          <w:trHeight w:val="300"/>
        </w:trPr>
        <w:tc>
          <w:tcPr>
            <w:tcW w:w="2143" w:type="dxa"/>
            <w:vAlign w:val="center"/>
          </w:tcPr>
          <w:p w14:paraId="1898D47E"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sz w:val="24"/>
              </w:rPr>
              <w:t>处置</w:t>
            </w:r>
          </w:p>
        </w:tc>
        <w:tc>
          <w:tcPr>
            <w:tcW w:w="1509" w:type="dxa"/>
          </w:tcPr>
          <w:p w14:paraId="3A1CB2A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5227</w:t>
            </w:r>
            <w:r>
              <w:rPr>
                <w:rFonts w:hint="eastAsia"/>
                <w:color w:val="0000FF"/>
                <w:sz w:val="18"/>
              </w:rPr>
              <w:t>）</w:t>
            </w:r>
          </w:p>
        </w:tc>
        <w:tc>
          <w:tcPr>
            <w:tcW w:w="1418" w:type="dxa"/>
          </w:tcPr>
          <w:p w14:paraId="79FE721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5228</w:t>
            </w:r>
            <w:r>
              <w:rPr>
                <w:rFonts w:hint="eastAsia"/>
                <w:color w:val="0000FF"/>
                <w:sz w:val="18"/>
              </w:rPr>
              <w:t>）</w:t>
            </w:r>
          </w:p>
        </w:tc>
        <w:tc>
          <w:tcPr>
            <w:tcW w:w="992" w:type="dxa"/>
          </w:tcPr>
          <w:p w14:paraId="316B590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5229</w:t>
            </w:r>
            <w:r>
              <w:rPr>
                <w:rFonts w:hint="eastAsia"/>
                <w:color w:val="0000FF"/>
                <w:sz w:val="18"/>
              </w:rPr>
              <w:t>）</w:t>
            </w:r>
          </w:p>
        </w:tc>
        <w:tc>
          <w:tcPr>
            <w:tcW w:w="1417" w:type="dxa"/>
          </w:tcPr>
          <w:p w14:paraId="7E446E9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5230</w:t>
            </w:r>
            <w:r>
              <w:rPr>
                <w:rFonts w:hint="eastAsia"/>
                <w:color w:val="0000FF"/>
                <w:sz w:val="18"/>
              </w:rPr>
              <w:t>）</w:t>
            </w:r>
          </w:p>
        </w:tc>
        <w:tc>
          <w:tcPr>
            <w:tcW w:w="851" w:type="dxa"/>
          </w:tcPr>
          <w:p w14:paraId="22535E0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5170</w:t>
            </w:r>
            <w:r>
              <w:rPr>
                <w:rFonts w:hint="eastAsia"/>
                <w:color w:val="0000FF"/>
                <w:sz w:val="18"/>
              </w:rPr>
              <w:t>）</w:t>
            </w:r>
          </w:p>
        </w:tc>
        <w:tc>
          <w:tcPr>
            <w:tcW w:w="956" w:type="dxa"/>
            <w:vAlign w:val="center"/>
          </w:tcPr>
          <w:p w14:paraId="734B6EA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5231</w:t>
            </w:r>
            <w:r>
              <w:rPr>
                <w:rFonts w:hint="eastAsia"/>
                <w:color w:val="0000FF"/>
                <w:sz w:val="18"/>
              </w:rPr>
              <w:t>）</w:t>
            </w:r>
          </w:p>
        </w:tc>
      </w:tr>
      <w:tr w:rsidR="00000000" w14:paraId="100BB17C" w14:textId="77777777">
        <w:trPr>
          <w:trHeight w:val="300"/>
        </w:trPr>
        <w:tc>
          <w:tcPr>
            <w:tcW w:w="2143" w:type="dxa"/>
            <w:vAlign w:val="center"/>
          </w:tcPr>
          <w:p w14:paraId="13E25086"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sz w:val="24"/>
              </w:rPr>
              <w:t>…</w:t>
            </w:r>
            <w:r>
              <w:rPr>
                <w:rFonts w:hint="eastAsia"/>
                <w:color w:val="0000FF"/>
                <w:sz w:val="18"/>
              </w:rPr>
              <w:t>（</w:t>
            </w:r>
            <w:r>
              <w:rPr>
                <w:color w:val="0000FF"/>
                <w:sz w:val="18"/>
              </w:rPr>
              <w:t>5234</w:t>
            </w:r>
            <w:r>
              <w:rPr>
                <w:rFonts w:hint="eastAsia"/>
                <w:color w:val="0000FF"/>
                <w:sz w:val="18"/>
              </w:rPr>
              <w:t>）</w:t>
            </w:r>
          </w:p>
        </w:tc>
        <w:tc>
          <w:tcPr>
            <w:tcW w:w="1509" w:type="dxa"/>
          </w:tcPr>
          <w:p w14:paraId="6C37D34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5235</w:t>
            </w:r>
            <w:r>
              <w:rPr>
                <w:rFonts w:hint="eastAsia"/>
                <w:color w:val="0000FF"/>
                <w:sz w:val="18"/>
              </w:rPr>
              <w:t>）</w:t>
            </w:r>
          </w:p>
        </w:tc>
        <w:tc>
          <w:tcPr>
            <w:tcW w:w="1418" w:type="dxa"/>
          </w:tcPr>
          <w:p w14:paraId="34B1709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5236</w:t>
            </w:r>
            <w:r>
              <w:rPr>
                <w:rFonts w:hint="eastAsia"/>
                <w:color w:val="0000FF"/>
                <w:sz w:val="18"/>
              </w:rPr>
              <w:t>）</w:t>
            </w:r>
          </w:p>
        </w:tc>
        <w:tc>
          <w:tcPr>
            <w:tcW w:w="992" w:type="dxa"/>
          </w:tcPr>
          <w:p w14:paraId="1639E97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5237</w:t>
            </w:r>
            <w:r>
              <w:rPr>
                <w:rFonts w:hint="eastAsia"/>
                <w:color w:val="0000FF"/>
                <w:sz w:val="18"/>
              </w:rPr>
              <w:t>）</w:t>
            </w:r>
          </w:p>
        </w:tc>
        <w:tc>
          <w:tcPr>
            <w:tcW w:w="1417" w:type="dxa"/>
          </w:tcPr>
          <w:p w14:paraId="46BE371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5238</w:t>
            </w:r>
            <w:r>
              <w:rPr>
                <w:rFonts w:hint="eastAsia"/>
                <w:color w:val="0000FF"/>
                <w:sz w:val="18"/>
              </w:rPr>
              <w:t>）</w:t>
            </w:r>
          </w:p>
        </w:tc>
        <w:tc>
          <w:tcPr>
            <w:tcW w:w="851" w:type="dxa"/>
          </w:tcPr>
          <w:p w14:paraId="0A539A4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5240</w:t>
            </w:r>
            <w:r>
              <w:rPr>
                <w:rFonts w:hint="eastAsia"/>
                <w:color w:val="0000FF"/>
                <w:sz w:val="18"/>
              </w:rPr>
              <w:t>）</w:t>
            </w:r>
          </w:p>
        </w:tc>
        <w:tc>
          <w:tcPr>
            <w:tcW w:w="956" w:type="dxa"/>
          </w:tcPr>
          <w:p w14:paraId="4451C55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5241</w:t>
            </w:r>
            <w:r>
              <w:rPr>
                <w:rFonts w:hint="eastAsia"/>
                <w:color w:val="0000FF"/>
                <w:sz w:val="18"/>
              </w:rPr>
              <w:t>）</w:t>
            </w:r>
          </w:p>
        </w:tc>
      </w:tr>
      <w:tr w:rsidR="00000000" w14:paraId="318A822C" w14:textId="77777777">
        <w:trPr>
          <w:trHeight w:val="300"/>
        </w:trPr>
        <w:tc>
          <w:tcPr>
            <w:tcW w:w="2143" w:type="dxa"/>
            <w:vAlign w:val="center"/>
          </w:tcPr>
          <w:p w14:paraId="2BA49B98"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减少</w:t>
            </w:r>
          </w:p>
        </w:tc>
        <w:tc>
          <w:tcPr>
            <w:tcW w:w="1509" w:type="dxa"/>
          </w:tcPr>
          <w:p w14:paraId="64F1DCE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5242</w:t>
            </w:r>
            <w:r>
              <w:rPr>
                <w:rFonts w:hint="eastAsia"/>
                <w:color w:val="0000FF"/>
                <w:sz w:val="18"/>
              </w:rPr>
              <w:t>）</w:t>
            </w:r>
          </w:p>
        </w:tc>
        <w:tc>
          <w:tcPr>
            <w:tcW w:w="1418" w:type="dxa"/>
          </w:tcPr>
          <w:p w14:paraId="2DB3623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5243</w:t>
            </w:r>
            <w:r>
              <w:rPr>
                <w:rFonts w:hint="eastAsia"/>
                <w:color w:val="0000FF"/>
                <w:sz w:val="18"/>
              </w:rPr>
              <w:t>）</w:t>
            </w:r>
          </w:p>
        </w:tc>
        <w:tc>
          <w:tcPr>
            <w:tcW w:w="992" w:type="dxa"/>
          </w:tcPr>
          <w:p w14:paraId="55CC37A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5244</w:t>
            </w:r>
            <w:r>
              <w:rPr>
                <w:rFonts w:hint="eastAsia"/>
                <w:color w:val="0000FF"/>
                <w:sz w:val="18"/>
              </w:rPr>
              <w:t>）</w:t>
            </w:r>
          </w:p>
        </w:tc>
        <w:tc>
          <w:tcPr>
            <w:tcW w:w="1417" w:type="dxa"/>
          </w:tcPr>
          <w:p w14:paraId="167F6FF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5245</w:t>
            </w:r>
            <w:r>
              <w:rPr>
                <w:rFonts w:hint="eastAsia"/>
                <w:color w:val="0000FF"/>
                <w:sz w:val="18"/>
              </w:rPr>
              <w:t>）</w:t>
            </w:r>
          </w:p>
        </w:tc>
        <w:tc>
          <w:tcPr>
            <w:tcW w:w="851" w:type="dxa"/>
          </w:tcPr>
          <w:p w14:paraId="31F7F57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5171</w:t>
            </w:r>
            <w:r>
              <w:rPr>
                <w:rFonts w:hint="eastAsia"/>
                <w:color w:val="0000FF"/>
                <w:sz w:val="18"/>
              </w:rPr>
              <w:t>）</w:t>
            </w:r>
          </w:p>
        </w:tc>
        <w:tc>
          <w:tcPr>
            <w:tcW w:w="956" w:type="dxa"/>
            <w:vAlign w:val="center"/>
          </w:tcPr>
          <w:p w14:paraId="10914ED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5246</w:t>
            </w:r>
            <w:r>
              <w:rPr>
                <w:rFonts w:hint="eastAsia"/>
                <w:color w:val="0000FF"/>
                <w:sz w:val="18"/>
              </w:rPr>
              <w:t>）</w:t>
            </w:r>
          </w:p>
        </w:tc>
      </w:tr>
      <w:tr w:rsidR="00000000" w14:paraId="1CC5C9A4" w14:textId="77777777">
        <w:trPr>
          <w:trHeight w:val="300"/>
        </w:trPr>
        <w:tc>
          <w:tcPr>
            <w:tcW w:w="2143" w:type="dxa"/>
            <w:vAlign w:val="center"/>
          </w:tcPr>
          <w:p w14:paraId="29B09353" w14:textId="77777777" w:rsidR="00000000" w:rsidRDefault="007478C2">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509" w:type="dxa"/>
          </w:tcPr>
          <w:p w14:paraId="7610999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5187</w:t>
            </w:r>
            <w:r>
              <w:rPr>
                <w:rFonts w:hint="eastAsia"/>
                <w:color w:val="0000FF"/>
                <w:sz w:val="18"/>
              </w:rPr>
              <w:t>）</w:t>
            </w:r>
          </w:p>
        </w:tc>
        <w:tc>
          <w:tcPr>
            <w:tcW w:w="1418" w:type="dxa"/>
          </w:tcPr>
          <w:p w14:paraId="75E1FA4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5188</w:t>
            </w:r>
            <w:r>
              <w:rPr>
                <w:rFonts w:hint="eastAsia"/>
                <w:color w:val="0000FF"/>
                <w:sz w:val="18"/>
              </w:rPr>
              <w:t>）</w:t>
            </w:r>
          </w:p>
        </w:tc>
        <w:tc>
          <w:tcPr>
            <w:tcW w:w="992" w:type="dxa"/>
          </w:tcPr>
          <w:p w14:paraId="794BFC9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5189</w:t>
            </w:r>
            <w:r>
              <w:rPr>
                <w:rFonts w:hint="eastAsia"/>
                <w:color w:val="0000FF"/>
                <w:sz w:val="18"/>
              </w:rPr>
              <w:t>）</w:t>
            </w:r>
          </w:p>
        </w:tc>
        <w:tc>
          <w:tcPr>
            <w:tcW w:w="1417" w:type="dxa"/>
          </w:tcPr>
          <w:p w14:paraId="7325211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5190</w:t>
            </w:r>
            <w:r>
              <w:rPr>
                <w:rFonts w:hint="eastAsia"/>
                <w:color w:val="0000FF"/>
                <w:sz w:val="18"/>
              </w:rPr>
              <w:t>）</w:t>
            </w:r>
          </w:p>
        </w:tc>
        <w:tc>
          <w:tcPr>
            <w:tcW w:w="851" w:type="dxa"/>
          </w:tcPr>
          <w:p w14:paraId="727438A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5164</w:t>
            </w:r>
            <w:r>
              <w:rPr>
                <w:rFonts w:hint="eastAsia"/>
                <w:color w:val="0000FF"/>
                <w:sz w:val="18"/>
              </w:rPr>
              <w:t>）</w:t>
            </w:r>
          </w:p>
        </w:tc>
        <w:tc>
          <w:tcPr>
            <w:tcW w:w="956" w:type="dxa"/>
            <w:vAlign w:val="center"/>
          </w:tcPr>
          <w:p w14:paraId="6FAEB79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5191</w:t>
            </w:r>
            <w:r>
              <w:rPr>
                <w:rFonts w:hint="eastAsia"/>
                <w:color w:val="0000FF"/>
                <w:sz w:val="18"/>
              </w:rPr>
              <w:t>）</w:t>
            </w:r>
          </w:p>
        </w:tc>
      </w:tr>
      <w:tr w:rsidR="00000000" w14:paraId="6D36DB0E" w14:textId="77777777">
        <w:trPr>
          <w:trHeight w:val="300"/>
        </w:trPr>
        <w:tc>
          <w:tcPr>
            <w:tcW w:w="2143" w:type="dxa"/>
            <w:vAlign w:val="center"/>
          </w:tcPr>
          <w:p w14:paraId="6AD54B74" w14:textId="77777777" w:rsidR="00000000" w:rsidRDefault="007478C2">
            <w:pPr>
              <w:snapToGrid w:val="0"/>
              <w:jc w:val="left"/>
              <w:rPr>
                <w:rFonts w:ascii="宋体" w:hAnsi="宋体"/>
                <w:sz w:val="24"/>
              </w:rPr>
            </w:pPr>
            <w:r>
              <w:rPr>
                <w:rFonts w:ascii="宋体" w:hAnsi="宋体" w:hint="eastAsia"/>
                <w:sz w:val="24"/>
              </w:rPr>
              <w:t>二</w:t>
            </w:r>
            <w:r>
              <w:rPr>
                <w:rFonts w:ascii="宋体" w:hAnsi="宋体"/>
                <w:sz w:val="24"/>
              </w:rPr>
              <w:t>、累计摊销</w:t>
            </w:r>
          </w:p>
        </w:tc>
        <w:tc>
          <w:tcPr>
            <w:tcW w:w="1509" w:type="dxa"/>
          </w:tcPr>
          <w:p w14:paraId="13BC87CC" w14:textId="77777777" w:rsidR="00000000" w:rsidRDefault="007478C2">
            <w:pPr>
              <w:tabs>
                <w:tab w:val="left" w:pos="196"/>
                <w:tab w:val="left" w:pos="426"/>
              </w:tabs>
              <w:snapToGrid w:val="0"/>
              <w:jc w:val="right"/>
              <w:rPr>
                <w:rFonts w:ascii="Arial Narrow" w:hAnsi="Arial Narrow"/>
                <w:sz w:val="24"/>
                <w:szCs w:val="24"/>
              </w:rPr>
            </w:pPr>
          </w:p>
        </w:tc>
        <w:tc>
          <w:tcPr>
            <w:tcW w:w="1418" w:type="dxa"/>
            <w:vAlign w:val="center"/>
          </w:tcPr>
          <w:p w14:paraId="42B24AE4" w14:textId="77777777" w:rsidR="00000000" w:rsidRDefault="007478C2">
            <w:pPr>
              <w:tabs>
                <w:tab w:val="left" w:pos="196"/>
                <w:tab w:val="left" w:pos="426"/>
              </w:tabs>
              <w:snapToGrid w:val="0"/>
              <w:jc w:val="right"/>
              <w:rPr>
                <w:rFonts w:ascii="Arial Narrow" w:hAnsi="Arial Narrow"/>
                <w:sz w:val="24"/>
                <w:szCs w:val="24"/>
              </w:rPr>
            </w:pPr>
          </w:p>
        </w:tc>
        <w:tc>
          <w:tcPr>
            <w:tcW w:w="992" w:type="dxa"/>
            <w:vAlign w:val="center"/>
          </w:tcPr>
          <w:p w14:paraId="4CEFE5FE" w14:textId="77777777" w:rsidR="00000000" w:rsidRDefault="007478C2">
            <w:pPr>
              <w:tabs>
                <w:tab w:val="left" w:pos="196"/>
                <w:tab w:val="left" w:pos="426"/>
              </w:tabs>
              <w:snapToGrid w:val="0"/>
              <w:jc w:val="right"/>
              <w:rPr>
                <w:rFonts w:ascii="Arial Narrow" w:hAnsi="Arial Narrow"/>
                <w:sz w:val="24"/>
                <w:szCs w:val="24"/>
              </w:rPr>
            </w:pPr>
          </w:p>
        </w:tc>
        <w:tc>
          <w:tcPr>
            <w:tcW w:w="1417" w:type="dxa"/>
            <w:vAlign w:val="center"/>
          </w:tcPr>
          <w:p w14:paraId="2A5720F5" w14:textId="77777777" w:rsidR="00000000" w:rsidRDefault="007478C2">
            <w:pPr>
              <w:tabs>
                <w:tab w:val="left" w:pos="196"/>
                <w:tab w:val="left" w:pos="426"/>
              </w:tabs>
              <w:snapToGrid w:val="0"/>
              <w:jc w:val="right"/>
              <w:rPr>
                <w:rFonts w:ascii="Arial Narrow" w:hAnsi="Arial Narrow"/>
                <w:sz w:val="24"/>
                <w:szCs w:val="24"/>
              </w:rPr>
            </w:pPr>
          </w:p>
        </w:tc>
        <w:tc>
          <w:tcPr>
            <w:tcW w:w="851" w:type="dxa"/>
          </w:tcPr>
          <w:p w14:paraId="6B982F1E" w14:textId="77777777" w:rsidR="00000000" w:rsidRDefault="007478C2">
            <w:pPr>
              <w:tabs>
                <w:tab w:val="left" w:pos="196"/>
                <w:tab w:val="left" w:pos="426"/>
              </w:tabs>
              <w:snapToGrid w:val="0"/>
              <w:jc w:val="right"/>
              <w:rPr>
                <w:rFonts w:ascii="Arial Narrow" w:hAnsi="Arial Narrow"/>
                <w:sz w:val="24"/>
                <w:szCs w:val="24"/>
              </w:rPr>
            </w:pPr>
          </w:p>
        </w:tc>
        <w:tc>
          <w:tcPr>
            <w:tcW w:w="956" w:type="dxa"/>
            <w:vAlign w:val="center"/>
          </w:tcPr>
          <w:p w14:paraId="4854831D" w14:textId="77777777" w:rsidR="00000000" w:rsidRDefault="007478C2">
            <w:pPr>
              <w:tabs>
                <w:tab w:val="left" w:pos="196"/>
                <w:tab w:val="left" w:pos="426"/>
              </w:tabs>
              <w:snapToGrid w:val="0"/>
              <w:jc w:val="right"/>
              <w:rPr>
                <w:rFonts w:ascii="Arial Narrow" w:hAnsi="Arial Narrow"/>
                <w:sz w:val="24"/>
                <w:szCs w:val="24"/>
              </w:rPr>
            </w:pPr>
          </w:p>
        </w:tc>
      </w:tr>
      <w:tr w:rsidR="00000000" w14:paraId="2DFC054E" w14:textId="77777777">
        <w:trPr>
          <w:trHeight w:val="300"/>
        </w:trPr>
        <w:tc>
          <w:tcPr>
            <w:tcW w:w="2143" w:type="dxa"/>
            <w:vAlign w:val="center"/>
          </w:tcPr>
          <w:p w14:paraId="6C7E9B06" w14:textId="77777777" w:rsidR="00000000" w:rsidRDefault="007478C2">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509" w:type="dxa"/>
          </w:tcPr>
          <w:p w14:paraId="500E279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5247</w:t>
            </w:r>
            <w:r>
              <w:rPr>
                <w:rFonts w:hint="eastAsia"/>
                <w:color w:val="0000FF"/>
                <w:sz w:val="18"/>
              </w:rPr>
              <w:t>）</w:t>
            </w:r>
          </w:p>
        </w:tc>
        <w:tc>
          <w:tcPr>
            <w:tcW w:w="1418" w:type="dxa"/>
          </w:tcPr>
          <w:p w14:paraId="4A11DA2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5248</w:t>
            </w:r>
            <w:r>
              <w:rPr>
                <w:rFonts w:hint="eastAsia"/>
                <w:color w:val="0000FF"/>
                <w:sz w:val="18"/>
              </w:rPr>
              <w:t>）</w:t>
            </w:r>
          </w:p>
        </w:tc>
        <w:tc>
          <w:tcPr>
            <w:tcW w:w="992" w:type="dxa"/>
          </w:tcPr>
          <w:p w14:paraId="29EA94C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5249</w:t>
            </w:r>
            <w:r>
              <w:rPr>
                <w:rFonts w:hint="eastAsia"/>
                <w:color w:val="0000FF"/>
                <w:sz w:val="18"/>
              </w:rPr>
              <w:t>）</w:t>
            </w:r>
          </w:p>
        </w:tc>
        <w:tc>
          <w:tcPr>
            <w:tcW w:w="1417" w:type="dxa"/>
          </w:tcPr>
          <w:p w14:paraId="275B9B1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5250</w:t>
            </w:r>
            <w:r>
              <w:rPr>
                <w:rFonts w:hint="eastAsia"/>
                <w:color w:val="0000FF"/>
                <w:sz w:val="18"/>
              </w:rPr>
              <w:t>）</w:t>
            </w:r>
          </w:p>
        </w:tc>
        <w:tc>
          <w:tcPr>
            <w:tcW w:w="851" w:type="dxa"/>
          </w:tcPr>
          <w:p w14:paraId="0059D60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5172</w:t>
            </w:r>
            <w:r>
              <w:rPr>
                <w:rFonts w:hint="eastAsia"/>
                <w:color w:val="0000FF"/>
                <w:sz w:val="18"/>
              </w:rPr>
              <w:t>）</w:t>
            </w:r>
          </w:p>
        </w:tc>
        <w:tc>
          <w:tcPr>
            <w:tcW w:w="956" w:type="dxa"/>
            <w:vAlign w:val="center"/>
          </w:tcPr>
          <w:p w14:paraId="1174195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5251</w:t>
            </w:r>
            <w:r>
              <w:rPr>
                <w:rFonts w:hint="eastAsia"/>
                <w:color w:val="0000FF"/>
                <w:sz w:val="18"/>
              </w:rPr>
              <w:t>）</w:t>
            </w:r>
          </w:p>
        </w:tc>
      </w:tr>
      <w:tr w:rsidR="00000000" w14:paraId="1F9B4C36" w14:textId="77777777">
        <w:trPr>
          <w:trHeight w:val="300"/>
        </w:trPr>
        <w:tc>
          <w:tcPr>
            <w:tcW w:w="2143" w:type="dxa"/>
            <w:vAlign w:val="center"/>
          </w:tcPr>
          <w:p w14:paraId="3864511E" w14:textId="77777777" w:rsidR="00000000" w:rsidRDefault="007478C2">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509" w:type="dxa"/>
          </w:tcPr>
          <w:p w14:paraId="7B88B86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5252</w:t>
            </w:r>
            <w:r>
              <w:rPr>
                <w:rFonts w:hint="eastAsia"/>
                <w:color w:val="0000FF"/>
                <w:sz w:val="18"/>
              </w:rPr>
              <w:t>）</w:t>
            </w:r>
          </w:p>
        </w:tc>
        <w:tc>
          <w:tcPr>
            <w:tcW w:w="1418" w:type="dxa"/>
          </w:tcPr>
          <w:p w14:paraId="47170C5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5253</w:t>
            </w:r>
            <w:r>
              <w:rPr>
                <w:rFonts w:hint="eastAsia"/>
                <w:color w:val="0000FF"/>
                <w:sz w:val="18"/>
              </w:rPr>
              <w:t>）</w:t>
            </w:r>
          </w:p>
        </w:tc>
        <w:tc>
          <w:tcPr>
            <w:tcW w:w="992" w:type="dxa"/>
          </w:tcPr>
          <w:p w14:paraId="5A41B6B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5254</w:t>
            </w:r>
            <w:r>
              <w:rPr>
                <w:rFonts w:hint="eastAsia"/>
                <w:color w:val="0000FF"/>
                <w:sz w:val="18"/>
              </w:rPr>
              <w:t>）</w:t>
            </w:r>
          </w:p>
        </w:tc>
        <w:tc>
          <w:tcPr>
            <w:tcW w:w="1417" w:type="dxa"/>
          </w:tcPr>
          <w:p w14:paraId="260BFC3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5255</w:t>
            </w:r>
            <w:r>
              <w:rPr>
                <w:rFonts w:hint="eastAsia"/>
                <w:color w:val="0000FF"/>
                <w:sz w:val="18"/>
              </w:rPr>
              <w:t>）</w:t>
            </w:r>
          </w:p>
        </w:tc>
        <w:tc>
          <w:tcPr>
            <w:tcW w:w="851" w:type="dxa"/>
          </w:tcPr>
          <w:p w14:paraId="34D7095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5173</w:t>
            </w:r>
            <w:r>
              <w:rPr>
                <w:rFonts w:hint="eastAsia"/>
                <w:color w:val="0000FF"/>
                <w:sz w:val="18"/>
              </w:rPr>
              <w:t>）</w:t>
            </w:r>
          </w:p>
        </w:tc>
        <w:tc>
          <w:tcPr>
            <w:tcW w:w="956" w:type="dxa"/>
            <w:vAlign w:val="center"/>
          </w:tcPr>
          <w:p w14:paraId="388D4BA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5256</w:t>
            </w:r>
            <w:r>
              <w:rPr>
                <w:rFonts w:hint="eastAsia"/>
                <w:color w:val="0000FF"/>
                <w:sz w:val="18"/>
              </w:rPr>
              <w:t>）</w:t>
            </w:r>
          </w:p>
        </w:tc>
      </w:tr>
      <w:tr w:rsidR="00000000" w14:paraId="5CAEE74E" w14:textId="77777777">
        <w:trPr>
          <w:trHeight w:val="300"/>
        </w:trPr>
        <w:tc>
          <w:tcPr>
            <w:tcW w:w="2143" w:type="dxa"/>
            <w:vAlign w:val="center"/>
          </w:tcPr>
          <w:p w14:paraId="23C77C99"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hint="eastAsia"/>
                <w:sz w:val="24"/>
              </w:rPr>
              <w:t>本期</w:t>
            </w:r>
            <w:r>
              <w:rPr>
                <w:rFonts w:ascii="宋体" w:hAnsi="宋体"/>
                <w:sz w:val="24"/>
              </w:rPr>
              <w:t>计提</w:t>
            </w:r>
          </w:p>
        </w:tc>
        <w:tc>
          <w:tcPr>
            <w:tcW w:w="1509" w:type="dxa"/>
          </w:tcPr>
          <w:p w14:paraId="3703D04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5257</w:t>
            </w:r>
            <w:r>
              <w:rPr>
                <w:rFonts w:hint="eastAsia"/>
                <w:color w:val="0000FF"/>
                <w:sz w:val="18"/>
              </w:rPr>
              <w:t>）</w:t>
            </w:r>
          </w:p>
        </w:tc>
        <w:tc>
          <w:tcPr>
            <w:tcW w:w="1418" w:type="dxa"/>
          </w:tcPr>
          <w:p w14:paraId="2859ED5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5258</w:t>
            </w:r>
            <w:r>
              <w:rPr>
                <w:rFonts w:hint="eastAsia"/>
                <w:color w:val="0000FF"/>
                <w:sz w:val="18"/>
              </w:rPr>
              <w:t>）</w:t>
            </w:r>
          </w:p>
        </w:tc>
        <w:tc>
          <w:tcPr>
            <w:tcW w:w="992" w:type="dxa"/>
          </w:tcPr>
          <w:p w14:paraId="1CF2E94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5259</w:t>
            </w:r>
            <w:r>
              <w:rPr>
                <w:rFonts w:hint="eastAsia"/>
                <w:color w:val="0000FF"/>
                <w:sz w:val="18"/>
              </w:rPr>
              <w:t>）</w:t>
            </w:r>
          </w:p>
        </w:tc>
        <w:tc>
          <w:tcPr>
            <w:tcW w:w="1417" w:type="dxa"/>
          </w:tcPr>
          <w:p w14:paraId="2DEB943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5260</w:t>
            </w:r>
            <w:r>
              <w:rPr>
                <w:rFonts w:hint="eastAsia"/>
                <w:color w:val="0000FF"/>
                <w:sz w:val="18"/>
              </w:rPr>
              <w:t>）</w:t>
            </w:r>
          </w:p>
        </w:tc>
        <w:tc>
          <w:tcPr>
            <w:tcW w:w="851" w:type="dxa"/>
          </w:tcPr>
          <w:p w14:paraId="41A1085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5174</w:t>
            </w:r>
            <w:r>
              <w:rPr>
                <w:rFonts w:hint="eastAsia"/>
                <w:color w:val="0000FF"/>
                <w:sz w:val="18"/>
              </w:rPr>
              <w:t>）</w:t>
            </w:r>
          </w:p>
        </w:tc>
        <w:tc>
          <w:tcPr>
            <w:tcW w:w="956" w:type="dxa"/>
            <w:vAlign w:val="center"/>
          </w:tcPr>
          <w:p w14:paraId="59CB05E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5261</w:t>
            </w:r>
            <w:r>
              <w:rPr>
                <w:rFonts w:hint="eastAsia"/>
                <w:color w:val="0000FF"/>
                <w:sz w:val="18"/>
              </w:rPr>
              <w:t>）</w:t>
            </w:r>
          </w:p>
        </w:tc>
      </w:tr>
      <w:tr w:rsidR="00000000" w14:paraId="6E57A2A3" w14:textId="77777777">
        <w:trPr>
          <w:trHeight w:val="300"/>
        </w:trPr>
        <w:tc>
          <w:tcPr>
            <w:tcW w:w="2143" w:type="dxa"/>
            <w:vAlign w:val="center"/>
          </w:tcPr>
          <w:p w14:paraId="3CEC7A7F"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5264</w:t>
            </w:r>
            <w:r>
              <w:rPr>
                <w:rFonts w:hint="eastAsia"/>
                <w:color w:val="0000FF"/>
                <w:sz w:val="18"/>
              </w:rPr>
              <w:t>）</w:t>
            </w:r>
          </w:p>
        </w:tc>
        <w:tc>
          <w:tcPr>
            <w:tcW w:w="1509" w:type="dxa"/>
          </w:tcPr>
          <w:p w14:paraId="572427D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5265</w:t>
            </w:r>
            <w:r>
              <w:rPr>
                <w:rFonts w:hint="eastAsia"/>
                <w:color w:val="0000FF"/>
                <w:sz w:val="18"/>
              </w:rPr>
              <w:t>）</w:t>
            </w:r>
          </w:p>
        </w:tc>
        <w:tc>
          <w:tcPr>
            <w:tcW w:w="1418" w:type="dxa"/>
          </w:tcPr>
          <w:p w14:paraId="2119247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5266</w:t>
            </w:r>
            <w:r>
              <w:rPr>
                <w:rFonts w:hint="eastAsia"/>
                <w:color w:val="0000FF"/>
                <w:sz w:val="18"/>
              </w:rPr>
              <w:t>）</w:t>
            </w:r>
          </w:p>
        </w:tc>
        <w:tc>
          <w:tcPr>
            <w:tcW w:w="992" w:type="dxa"/>
          </w:tcPr>
          <w:p w14:paraId="5C97EBE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5267</w:t>
            </w:r>
            <w:r>
              <w:rPr>
                <w:rFonts w:hint="eastAsia"/>
                <w:color w:val="0000FF"/>
                <w:sz w:val="18"/>
              </w:rPr>
              <w:t>）</w:t>
            </w:r>
          </w:p>
        </w:tc>
        <w:tc>
          <w:tcPr>
            <w:tcW w:w="1417" w:type="dxa"/>
          </w:tcPr>
          <w:p w14:paraId="4B40CEA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5268</w:t>
            </w:r>
            <w:r>
              <w:rPr>
                <w:rFonts w:hint="eastAsia"/>
                <w:color w:val="0000FF"/>
                <w:sz w:val="18"/>
              </w:rPr>
              <w:t>）</w:t>
            </w:r>
          </w:p>
        </w:tc>
        <w:tc>
          <w:tcPr>
            <w:tcW w:w="851" w:type="dxa"/>
          </w:tcPr>
          <w:p w14:paraId="10440A0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5270</w:t>
            </w:r>
            <w:r>
              <w:rPr>
                <w:rFonts w:hint="eastAsia"/>
                <w:color w:val="0000FF"/>
                <w:sz w:val="18"/>
              </w:rPr>
              <w:t>）</w:t>
            </w:r>
          </w:p>
        </w:tc>
        <w:tc>
          <w:tcPr>
            <w:tcW w:w="956" w:type="dxa"/>
          </w:tcPr>
          <w:p w14:paraId="1D41549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5271</w:t>
            </w:r>
            <w:r>
              <w:rPr>
                <w:rFonts w:hint="eastAsia"/>
                <w:color w:val="0000FF"/>
                <w:sz w:val="18"/>
              </w:rPr>
              <w:t>）</w:t>
            </w:r>
          </w:p>
        </w:tc>
      </w:tr>
      <w:tr w:rsidR="00000000" w14:paraId="03AEB055" w14:textId="77777777">
        <w:trPr>
          <w:trHeight w:val="300"/>
        </w:trPr>
        <w:tc>
          <w:tcPr>
            <w:tcW w:w="2143" w:type="dxa"/>
            <w:vAlign w:val="center"/>
          </w:tcPr>
          <w:p w14:paraId="3307295F"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增加</w:t>
            </w:r>
          </w:p>
        </w:tc>
        <w:tc>
          <w:tcPr>
            <w:tcW w:w="1509" w:type="dxa"/>
          </w:tcPr>
          <w:p w14:paraId="34CAF98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5272</w:t>
            </w:r>
            <w:r>
              <w:rPr>
                <w:rFonts w:hint="eastAsia"/>
                <w:color w:val="0000FF"/>
                <w:sz w:val="18"/>
              </w:rPr>
              <w:t>）</w:t>
            </w:r>
          </w:p>
        </w:tc>
        <w:tc>
          <w:tcPr>
            <w:tcW w:w="1418" w:type="dxa"/>
          </w:tcPr>
          <w:p w14:paraId="69D4807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5273</w:t>
            </w:r>
            <w:r>
              <w:rPr>
                <w:rFonts w:hint="eastAsia"/>
                <w:color w:val="0000FF"/>
                <w:sz w:val="18"/>
              </w:rPr>
              <w:t>）</w:t>
            </w:r>
          </w:p>
        </w:tc>
        <w:tc>
          <w:tcPr>
            <w:tcW w:w="992" w:type="dxa"/>
          </w:tcPr>
          <w:p w14:paraId="18516B2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5274</w:t>
            </w:r>
            <w:r>
              <w:rPr>
                <w:rFonts w:hint="eastAsia"/>
                <w:color w:val="0000FF"/>
                <w:sz w:val="18"/>
              </w:rPr>
              <w:t>）</w:t>
            </w:r>
          </w:p>
        </w:tc>
        <w:tc>
          <w:tcPr>
            <w:tcW w:w="1417" w:type="dxa"/>
          </w:tcPr>
          <w:p w14:paraId="0688EF7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5275</w:t>
            </w:r>
            <w:r>
              <w:rPr>
                <w:rFonts w:hint="eastAsia"/>
                <w:color w:val="0000FF"/>
                <w:sz w:val="18"/>
              </w:rPr>
              <w:t>）</w:t>
            </w:r>
          </w:p>
        </w:tc>
        <w:tc>
          <w:tcPr>
            <w:tcW w:w="851" w:type="dxa"/>
          </w:tcPr>
          <w:p w14:paraId="4E58885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5175</w:t>
            </w:r>
            <w:r>
              <w:rPr>
                <w:rFonts w:hint="eastAsia"/>
                <w:color w:val="0000FF"/>
                <w:sz w:val="18"/>
              </w:rPr>
              <w:t>）</w:t>
            </w:r>
          </w:p>
        </w:tc>
        <w:tc>
          <w:tcPr>
            <w:tcW w:w="956" w:type="dxa"/>
            <w:vAlign w:val="center"/>
          </w:tcPr>
          <w:p w14:paraId="3572799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5276</w:t>
            </w:r>
            <w:r>
              <w:rPr>
                <w:rFonts w:hint="eastAsia"/>
                <w:color w:val="0000FF"/>
                <w:sz w:val="18"/>
              </w:rPr>
              <w:t>）</w:t>
            </w:r>
          </w:p>
        </w:tc>
      </w:tr>
      <w:tr w:rsidR="00000000" w14:paraId="1CFFEBEC" w14:textId="77777777">
        <w:trPr>
          <w:trHeight w:val="300"/>
        </w:trPr>
        <w:tc>
          <w:tcPr>
            <w:tcW w:w="2143" w:type="dxa"/>
            <w:vAlign w:val="center"/>
          </w:tcPr>
          <w:p w14:paraId="5FAF5BA2" w14:textId="77777777" w:rsidR="00000000" w:rsidRDefault="007478C2">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509" w:type="dxa"/>
          </w:tcPr>
          <w:p w14:paraId="655B3CE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5277</w:t>
            </w:r>
            <w:r>
              <w:rPr>
                <w:rFonts w:hint="eastAsia"/>
                <w:color w:val="0000FF"/>
                <w:sz w:val="18"/>
              </w:rPr>
              <w:t>）</w:t>
            </w:r>
          </w:p>
        </w:tc>
        <w:tc>
          <w:tcPr>
            <w:tcW w:w="1418" w:type="dxa"/>
          </w:tcPr>
          <w:p w14:paraId="783B543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5278</w:t>
            </w:r>
            <w:r>
              <w:rPr>
                <w:rFonts w:hint="eastAsia"/>
                <w:color w:val="0000FF"/>
                <w:sz w:val="18"/>
              </w:rPr>
              <w:t>）</w:t>
            </w:r>
          </w:p>
        </w:tc>
        <w:tc>
          <w:tcPr>
            <w:tcW w:w="992" w:type="dxa"/>
          </w:tcPr>
          <w:p w14:paraId="171A789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5279</w:t>
            </w:r>
            <w:r>
              <w:rPr>
                <w:rFonts w:hint="eastAsia"/>
                <w:color w:val="0000FF"/>
                <w:sz w:val="18"/>
              </w:rPr>
              <w:t>）</w:t>
            </w:r>
          </w:p>
        </w:tc>
        <w:tc>
          <w:tcPr>
            <w:tcW w:w="1417" w:type="dxa"/>
          </w:tcPr>
          <w:p w14:paraId="6D9195D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5280</w:t>
            </w:r>
            <w:r>
              <w:rPr>
                <w:rFonts w:hint="eastAsia"/>
                <w:color w:val="0000FF"/>
                <w:sz w:val="18"/>
              </w:rPr>
              <w:t>）</w:t>
            </w:r>
          </w:p>
        </w:tc>
        <w:tc>
          <w:tcPr>
            <w:tcW w:w="851" w:type="dxa"/>
          </w:tcPr>
          <w:p w14:paraId="052D660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5176</w:t>
            </w:r>
            <w:r>
              <w:rPr>
                <w:rFonts w:hint="eastAsia"/>
                <w:color w:val="0000FF"/>
                <w:sz w:val="18"/>
              </w:rPr>
              <w:t>）</w:t>
            </w:r>
          </w:p>
        </w:tc>
        <w:tc>
          <w:tcPr>
            <w:tcW w:w="956" w:type="dxa"/>
            <w:vAlign w:val="center"/>
          </w:tcPr>
          <w:p w14:paraId="39AF814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5281</w:t>
            </w:r>
            <w:r>
              <w:rPr>
                <w:rFonts w:hint="eastAsia"/>
                <w:color w:val="0000FF"/>
                <w:sz w:val="18"/>
              </w:rPr>
              <w:t>）</w:t>
            </w:r>
          </w:p>
        </w:tc>
      </w:tr>
      <w:tr w:rsidR="00000000" w14:paraId="470DFE4C" w14:textId="77777777">
        <w:trPr>
          <w:trHeight w:val="300"/>
        </w:trPr>
        <w:tc>
          <w:tcPr>
            <w:tcW w:w="2143" w:type="dxa"/>
            <w:vAlign w:val="center"/>
          </w:tcPr>
          <w:p w14:paraId="210A6FC3"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sz w:val="24"/>
              </w:rPr>
              <w:t>处置</w:t>
            </w:r>
          </w:p>
        </w:tc>
        <w:tc>
          <w:tcPr>
            <w:tcW w:w="1509" w:type="dxa"/>
          </w:tcPr>
          <w:p w14:paraId="286E5A1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5282</w:t>
            </w:r>
            <w:r>
              <w:rPr>
                <w:rFonts w:hint="eastAsia"/>
                <w:color w:val="0000FF"/>
                <w:sz w:val="18"/>
              </w:rPr>
              <w:t>）</w:t>
            </w:r>
          </w:p>
        </w:tc>
        <w:tc>
          <w:tcPr>
            <w:tcW w:w="1418" w:type="dxa"/>
          </w:tcPr>
          <w:p w14:paraId="2C8209E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5283</w:t>
            </w:r>
            <w:r>
              <w:rPr>
                <w:rFonts w:hint="eastAsia"/>
                <w:color w:val="0000FF"/>
                <w:sz w:val="18"/>
              </w:rPr>
              <w:t>）</w:t>
            </w:r>
          </w:p>
        </w:tc>
        <w:tc>
          <w:tcPr>
            <w:tcW w:w="992" w:type="dxa"/>
          </w:tcPr>
          <w:p w14:paraId="13C3BB7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5284</w:t>
            </w:r>
            <w:r>
              <w:rPr>
                <w:rFonts w:hint="eastAsia"/>
                <w:color w:val="0000FF"/>
                <w:sz w:val="18"/>
              </w:rPr>
              <w:t>）</w:t>
            </w:r>
          </w:p>
        </w:tc>
        <w:tc>
          <w:tcPr>
            <w:tcW w:w="1417" w:type="dxa"/>
          </w:tcPr>
          <w:p w14:paraId="56FA989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5285</w:t>
            </w:r>
            <w:r>
              <w:rPr>
                <w:rFonts w:hint="eastAsia"/>
                <w:color w:val="0000FF"/>
                <w:sz w:val="18"/>
              </w:rPr>
              <w:t>）</w:t>
            </w:r>
          </w:p>
        </w:tc>
        <w:tc>
          <w:tcPr>
            <w:tcW w:w="851" w:type="dxa"/>
          </w:tcPr>
          <w:p w14:paraId="66BBED8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5177</w:t>
            </w:r>
            <w:r>
              <w:rPr>
                <w:rFonts w:hint="eastAsia"/>
                <w:color w:val="0000FF"/>
                <w:sz w:val="18"/>
              </w:rPr>
              <w:t>）</w:t>
            </w:r>
          </w:p>
        </w:tc>
        <w:tc>
          <w:tcPr>
            <w:tcW w:w="956" w:type="dxa"/>
            <w:vAlign w:val="center"/>
          </w:tcPr>
          <w:p w14:paraId="52955C9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5286</w:t>
            </w:r>
            <w:r>
              <w:rPr>
                <w:rFonts w:hint="eastAsia"/>
                <w:color w:val="0000FF"/>
                <w:sz w:val="18"/>
              </w:rPr>
              <w:t>）</w:t>
            </w:r>
          </w:p>
        </w:tc>
      </w:tr>
      <w:tr w:rsidR="00000000" w14:paraId="149FCCB0" w14:textId="77777777">
        <w:trPr>
          <w:trHeight w:val="300"/>
        </w:trPr>
        <w:tc>
          <w:tcPr>
            <w:tcW w:w="2143" w:type="dxa"/>
            <w:vAlign w:val="center"/>
          </w:tcPr>
          <w:p w14:paraId="7EE18398"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sz w:val="24"/>
              </w:rPr>
              <w:t>…</w:t>
            </w:r>
            <w:r>
              <w:rPr>
                <w:rFonts w:hint="eastAsia"/>
                <w:color w:val="0000FF"/>
                <w:sz w:val="18"/>
              </w:rPr>
              <w:t>（</w:t>
            </w:r>
            <w:r>
              <w:rPr>
                <w:color w:val="0000FF"/>
                <w:sz w:val="18"/>
              </w:rPr>
              <w:t>5289</w:t>
            </w:r>
            <w:r>
              <w:rPr>
                <w:rFonts w:hint="eastAsia"/>
                <w:color w:val="0000FF"/>
                <w:sz w:val="18"/>
              </w:rPr>
              <w:t>）</w:t>
            </w:r>
          </w:p>
        </w:tc>
        <w:tc>
          <w:tcPr>
            <w:tcW w:w="1509" w:type="dxa"/>
          </w:tcPr>
          <w:p w14:paraId="2C82643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5290</w:t>
            </w:r>
            <w:r>
              <w:rPr>
                <w:rFonts w:hint="eastAsia"/>
                <w:color w:val="0000FF"/>
                <w:sz w:val="18"/>
              </w:rPr>
              <w:t>）</w:t>
            </w:r>
          </w:p>
        </w:tc>
        <w:tc>
          <w:tcPr>
            <w:tcW w:w="1418" w:type="dxa"/>
          </w:tcPr>
          <w:p w14:paraId="214A7CF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5291</w:t>
            </w:r>
            <w:r>
              <w:rPr>
                <w:rFonts w:hint="eastAsia"/>
                <w:color w:val="0000FF"/>
                <w:sz w:val="18"/>
              </w:rPr>
              <w:t>）</w:t>
            </w:r>
          </w:p>
        </w:tc>
        <w:tc>
          <w:tcPr>
            <w:tcW w:w="992" w:type="dxa"/>
          </w:tcPr>
          <w:p w14:paraId="41A8454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5292</w:t>
            </w:r>
            <w:r>
              <w:rPr>
                <w:rFonts w:hint="eastAsia"/>
                <w:color w:val="0000FF"/>
                <w:sz w:val="18"/>
              </w:rPr>
              <w:t>）</w:t>
            </w:r>
          </w:p>
        </w:tc>
        <w:tc>
          <w:tcPr>
            <w:tcW w:w="1417" w:type="dxa"/>
          </w:tcPr>
          <w:p w14:paraId="6F75935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5293</w:t>
            </w:r>
            <w:r>
              <w:rPr>
                <w:rFonts w:hint="eastAsia"/>
                <w:color w:val="0000FF"/>
                <w:sz w:val="18"/>
              </w:rPr>
              <w:t>）</w:t>
            </w:r>
          </w:p>
        </w:tc>
        <w:tc>
          <w:tcPr>
            <w:tcW w:w="851" w:type="dxa"/>
          </w:tcPr>
          <w:p w14:paraId="0CA1A04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w:t>
            </w:r>
            <w:r>
              <w:rPr>
                <w:color w:val="0000FF"/>
                <w:sz w:val="18"/>
              </w:rPr>
              <w:t>5</w:t>
            </w:r>
            <w:r>
              <w:rPr>
                <w:rFonts w:hint="eastAsia"/>
                <w:color w:val="0000FF"/>
                <w:sz w:val="18"/>
              </w:rPr>
              <w:t>）</w:t>
            </w:r>
          </w:p>
        </w:tc>
        <w:tc>
          <w:tcPr>
            <w:tcW w:w="956" w:type="dxa"/>
          </w:tcPr>
          <w:p w14:paraId="2F8ECEC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5296</w:t>
            </w:r>
            <w:r>
              <w:rPr>
                <w:rFonts w:hint="eastAsia"/>
                <w:color w:val="0000FF"/>
                <w:sz w:val="18"/>
              </w:rPr>
              <w:t>）</w:t>
            </w:r>
          </w:p>
        </w:tc>
      </w:tr>
      <w:tr w:rsidR="00000000" w14:paraId="7751DE89" w14:textId="77777777">
        <w:trPr>
          <w:trHeight w:val="300"/>
        </w:trPr>
        <w:tc>
          <w:tcPr>
            <w:tcW w:w="2143" w:type="dxa"/>
            <w:vAlign w:val="center"/>
          </w:tcPr>
          <w:p w14:paraId="517C4358"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减少</w:t>
            </w:r>
          </w:p>
        </w:tc>
        <w:tc>
          <w:tcPr>
            <w:tcW w:w="1509" w:type="dxa"/>
          </w:tcPr>
          <w:p w14:paraId="273064C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5297</w:t>
            </w:r>
            <w:r>
              <w:rPr>
                <w:rFonts w:hint="eastAsia"/>
                <w:color w:val="0000FF"/>
                <w:sz w:val="18"/>
              </w:rPr>
              <w:t>）</w:t>
            </w:r>
          </w:p>
        </w:tc>
        <w:tc>
          <w:tcPr>
            <w:tcW w:w="1418" w:type="dxa"/>
          </w:tcPr>
          <w:p w14:paraId="0697100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5298</w:t>
            </w:r>
            <w:r>
              <w:rPr>
                <w:rFonts w:hint="eastAsia"/>
                <w:color w:val="0000FF"/>
                <w:sz w:val="18"/>
              </w:rPr>
              <w:t>）</w:t>
            </w:r>
          </w:p>
        </w:tc>
        <w:tc>
          <w:tcPr>
            <w:tcW w:w="992" w:type="dxa"/>
          </w:tcPr>
          <w:p w14:paraId="6C4E4E9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5299</w:t>
            </w:r>
            <w:r>
              <w:rPr>
                <w:rFonts w:hint="eastAsia"/>
                <w:color w:val="0000FF"/>
                <w:sz w:val="18"/>
              </w:rPr>
              <w:t>）</w:t>
            </w:r>
          </w:p>
        </w:tc>
        <w:tc>
          <w:tcPr>
            <w:tcW w:w="1417" w:type="dxa"/>
          </w:tcPr>
          <w:p w14:paraId="132A726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5300</w:t>
            </w:r>
            <w:r>
              <w:rPr>
                <w:rFonts w:hint="eastAsia"/>
                <w:color w:val="0000FF"/>
                <w:sz w:val="18"/>
              </w:rPr>
              <w:t>）</w:t>
            </w:r>
          </w:p>
        </w:tc>
        <w:tc>
          <w:tcPr>
            <w:tcW w:w="851" w:type="dxa"/>
          </w:tcPr>
          <w:p w14:paraId="5E73375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5178</w:t>
            </w:r>
            <w:r>
              <w:rPr>
                <w:rFonts w:hint="eastAsia"/>
                <w:color w:val="0000FF"/>
                <w:sz w:val="18"/>
              </w:rPr>
              <w:t>）</w:t>
            </w:r>
          </w:p>
        </w:tc>
        <w:tc>
          <w:tcPr>
            <w:tcW w:w="956" w:type="dxa"/>
            <w:vAlign w:val="center"/>
          </w:tcPr>
          <w:p w14:paraId="051E528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5301</w:t>
            </w:r>
            <w:r>
              <w:rPr>
                <w:rFonts w:hint="eastAsia"/>
                <w:color w:val="0000FF"/>
                <w:sz w:val="18"/>
              </w:rPr>
              <w:t>）</w:t>
            </w:r>
          </w:p>
        </w:tc>
      </w:tr>
      <w:tr w:rsidR="00000000" w14:paraId="3AD7E70F" w14:textId="77777777">
        <w:trPr>
          <w:trHeight w:val="300"/>
        </w:trPr>
        <w:tc>
          <w:tcPr>
            <w:tcW w:w="2143" w:type="dxa"/>
            <w:vAlign w:val="center"/>
          </w:tcPr>
          <w:p w14:paraId="1AD31C84" w14:textId="77777777" w:rsidR="00000000" w:rsidRDefault="007478C2">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509" w:type="dxa"/>
          </w:tcPr>
          <w:p w14:paraId="2FF9B96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5247</w:t>
            </w:r>
            <w:r>
              <w:rPr>
                <w:rFonts w:hint="eastAsia"/>
                <w:color w:val="0000FF"/>
                <w:sz w:val="18"/>
              </w:rPr>
              <w:t>）</w:t>
            </w:r>
          </w:p>
        </w:tc>
        <w:tc>
          <w:tcPr>
            <w:tcW w:w="1418" w:type="dxa"/>
          </w:tcPr>
          <w:p w14:paraId="1A4AD99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5248</w:t>
            </w:r>
            <w:r>
              <w:rPr>
                <w:rFonts w:hint="eastAsia"/>
                <w:color w:val="0000FF"/>
                <w:sz w:val="18"/>
              </w:rPr>
              <w:t>）</w:t>
            </w:r>
          </w:p>
        </w:tc>
        <w:tc>
          <w:tcPr>
            <w:tcW w:w="992" w:type="dxa"/>
          </w:tcPr>
          <w:p w14:paraId="448A7E0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5249</w:t>
            </w:r>
            <w:r>
              <w:rPr>
                <w:rFonts w:hint="eastAsia"/>
                <w:color w:val="0000FF"/>
                <w:sz w:val="18"/>
              </w:rPr>
              <w:t>）</w:t>
            </w:r>
          </w:p>
        </w:tc>
        <w:tc>
          <w:tcPr>
            <w:tcW w:w="1417" w:type="dxa"/>
          </w:tcPr>
          <w:p w14:paraId="1010A16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5250</w:t>
            </w:r>
            <w:r>
              <w:rPr>
                <w:rFonts w:hint="eastAsia"/>
                <w:color w:val="0000FF"/>
                <w:sz w:val="18"/>
              </w:rPr>
              <w:t>）</w:t>
            </w:r>
          </w:p>
        </w:tc>
        <w:tc>
          <w:tcPr>
            <w:tcW w:w="851" w:type="dxa"/>
          </w:tcPr>
          <w:p w14:paraId="690D2A0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5172</w:t>
            </w:r>
            <w:r>
              <w:rPr>
                <w:rFonts w:hint="eastAsia"/>
                <w:color w:val="0000FF"/>
                <w:sz w:val="18"/>
              </w:rPr>
              <w:t>）</w:t>
            </w:r>
          </w:p>
        </w:tc>
        <w:tc>
          <w:tcPr>
            <w:tcW w:w="956" w:type="dxa"/>
            <w:vAlign w:val="center"/>
          </w:tcPr>
          <w:p w14:paraId="3913776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5251</w:t>
            </w:r>
            <w:r>
              <w:rPr>
                <w:rFonts w:hint="eastAsia"/>
                <w:color w:val="0000FF"/>
                <w:sz w:val="18"/>
              </w:rPr>
              <w:t>）</w:t>
            </w:r>
          </w:p>
        </w:tc>
      </w:tr>
      <w:tr w:rsidR="00000000" w14:paraId="6F6C5E3C" w14:textId="77777777">
        <w:trPr>
          <w:trHeight w:val="300"/>
        </w:trPr>
        <w:tc>
          <w:tcPr>
            <w:tcW w:w="2143" w:type="dxa"/>
            <w:vAlign w:val="center"/>
          </w:tcPr>
          <w:p w14:paraId="07C7F8FA" w14:textId="77777777" w:rsidR="00000000" w:rsidRDefault="007478C2">
            <w:pPr>
              <w:snapToGrid w:val="0"/>
              <w:jc w:val="left"/>
              <w:rPr>
                <w:rFonts w:ascii="宋体" w:hAnsi="宋体"/>
                <w:sz w:val="24"/>
              </w:rPr>
            </w:pPr>
            <w:r>
              <w:rPr>
                <w:rFonts w:ascii="宋体" w:hAnsi="宋体" w:hint="eastAsia"/>
                <w:sz w:val="24"/>
              </w:rPr>
              <w:t>三</w:t>
            </w:r>
            <w:r>
              <w:rPr>
                <w:rFonts w:ascii="宋体" w:hAnsi="宋体"/>
                <w:sz w:val="24"/>
              </w:rPr>
              <w:t>、减值准备</w:t>
            </w:r>
          </w:p>
        </w:tc>
        <w:tc>
          <w:tcPr>
            <w:tcW w:w="1509" w:type="dxa"/>
          </w:tcPr>
          <w:p w14:paraId="1DA75016" w14:textId="77777777" w:rsidR="00000000" w:rsidRDefault="007478C2">
            <w:pPr>
              <w:tabs>
                <w:tab w:val="left" w:pos="196"/>
                <w:tab w:val="left" w:pos="426"/>
              </w:tabs>
              <w:snapToGrid w:val="0"/>
              <w:jc w:val="right"/>
              <w:rPr>
                <w:rFonts w:ascii="Arial Narrow" w:hAnsi="Arial Narrow"/>
                <w:sz w:val="24"/>
                <w:szCs w:val="24"/>
              </w:rPr>
            </w:pPr>
          </w:p>
        </w:tc>
        <w:tc>
          <w:tcPr>
            <w:tcW w:w="1418" w:type="dxa"/>
            <w:vAlign w:val="center"/>
          </w:tcPr>
          <w:p w14:paraId="36B8177C" w14:textId="77777777" w:rsidR="00000000" w:rsidRDefault="007478C2">
            <w:pPr>
              <w:tabs>
                <w:tab w:val="left" w:pos="196"/>
                <w:tab w:val="left" w:pos="426"/>
              </w:tabs>
              <w:snapToGrid w:val="0"/>
              <w:jc w:val="right"/>
              <w:rPr>
                <w:rFonts w:ascii="Arial Narrow" w:hAnsi="Arial Narrow"/>
                <w:sz w:val="24"/>
                <w:szCs w:val="24"/>
              </w:rPr>
            </w:pPr>
          </w:p>
        </w:tc>
        <w:tc>
          <w:tcPr>
            <w:tcW w:w="992" w:type="dxa"/>
            <w:vAlign w:val="center"/>
          </w:tcPr>
          <w:p w14:paraId="4F69D26D" w14:textId="77777777" w:rsidR="00000000" w:rsidRDefault="007478C2">
            <w:pPr>
              <w:tabs>
                <w:tab w:val="left" w:pos="196"/>
                <w:tab w:val="left" w:pos="426"/>
              </w:tabs>
              <w:snapToGrid w:val="0"/>
              <w:jc w:val="right"/>
              <w:rPr>
                <w:rFonts w:ascii="Arial Narrow" w:hAnsi="Arial Narrow"/>
                <w:sz w:val="24"/>
                <w:szCs w:val="24"/>
              </w:rPr>
            </w:pPr>
          </w:p>
        </w:tc>
        <w:tc>
          <w:tcPr>
            <w:tcW w:w="1417" w:type="dxa"/>
            <w:vAlign w:val="center"/>
          </w:tcPr>
          <w:p w14:paraId="29BA8C65" w14:textId="77777777" w:rsidR="00000000" w:rsidRDefault="007478C2">
            <w:pPr>
              <w:tabs>
                <w:tab w:val="left" w:pos="196"/>
                <w:tab w:val="left" w:pos="426"/>
              </w:tabs>
              <w:snapToGrid w:val="0"/>
              <w:jc w:val="right"/>
              <w:rPr>
                <w:rFonts w:ascii="Arial Narrow" w:hAnsi="Arial Narrow"/>
                <w:sz w:val="24"/>
                <w:szCs w:val="24"/>
              </w:rPr>
            </w:pPr>
          </w:p>
        </w:tc>
        <w:tc>
          <w:tcPr>
            <w:tcW w:w="851" w:type="dxa"/>
          </w:tcPr>
          <w:p w14:paraId="74A8CEA3" w14:textId="77777777" w:rsidR="00000000" w:rsidRDefault="007478C2">
            <w:pPr>
              <w:tabs>
                <w:tab w:val="left" w:pos="196"/>
                <w:tab w:val="left" w:pos="426"/>
              </w:tabs>
              <w:snapToGrid w:val="0"/>
              <w:jc w:val="right"/>
              <w:rPr>
                <w:rFonts w:ascii="Arial Narrow" w:hAnsi="Arial Narrow"/>
                <w:sz w:val="24"/>
                <w:szCs w:val="24"/>
              </w:rPr>
            </w:pPr>
          </w:p>
        </w:tc>
        <w:tc>
          <w:tcPr>
            <w:tcW w:w="956" w:type="dxa"/>
            <w:vAlign w:val="center"/>
          </w:tcPr>
          <w:p w14:paraId="0B0C3C27" w14:textId="77777777" w:rsidR="00000000" w:rsidRDefault="007478C2">
            <w:pPr>
              <w:tabs>
                <w:tab w:val="left" w:pos="196"/>
                <w:tab w:val="left" w:pos="426"/>
              </w:tabs>
              <w:snapToGrid w:val="0"/>
              <w:jc w:val="right"/>
              <w:rPr>
                <w:rFonts w:ascii="Arial Narrow" w:hAnsi="Arial Narrow"/>
                <w:sz w:val="24"/>
                <w:szCs w:val="24"/>
              </w:rPr>
            </w:pPr>
          </w:p>
        </w:tc>
      </w:tr>
      <w:tr w:rsidR="00000000" w14:paraId="349979A9" w14:textId="77777777">
        <w:trPr>
          <w:trHeight w:val="300"/>
        </w:trPr>
        <w:tc>
          <w:tcPr>
            <w:tcW w:w="2143" w:type="dxa"/>
            <w:vAlign w:val="center"/>
          </w:tcPr>
          <w:p w14:paraId="2B681B3C" w14:textId="77777777" w:rsidR="00000000" w:rsidRDefault="007478C2">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期初余额</w:t>
            </w:r>
          </w:p>
        </w:tc>
        <w:tc>
          <w:tcPr>
            <w:tcW w:w="1509" w:type="dxa"/>
          </w:tcPr>
          <w:p w14:paraId="53E994F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5302</w:t>
            </w:r>
            <w:r>
              <w:rPr>
                <w:rFonts w:hint="eastAsia"/>
                <w:color w:val="0000FF"/>
                <w:sz w:val="18"/>
              </w:rPr>
              <w:t>）</w:t>
            </w:r>
          </w:p>
        </w:tc>
        <w:tc>
          <w:tcPr>
            <w:tcW w:w="1418" w:type="dxa"/>
          </w:tcPr>
          <w:p w14:paraId="43042B6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5303</w:t>
            </w:r>
            <w:r>
              <w:rPr>
                <w:rFonts w:hint="eastAsia"/>
                <w:color w:val="0000FF"/>
                <w:sz w:val="18"/>
              </w:rPr>
              <w:t>）</w:t>
            </w:r>
          </w:p>
        </w:tc>
        <w:tc>
          <w:tcPr>
            <w:tcW w:w="992" w:type="dxa"/>
          </w:tcPr>
          <w:p w14:paraId="12021BA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5304</w:t>
            </w:r>
            <w:r>
              <w:rPr>
                <w:rFonts w:hint="eastAsia"/>
                <w:color w:val="0000FF"/>
                <w:sz w:val="18"/>
              </w:rPr>
              <w:t>）</w:t>
            </w:r>
          </w:p>
        </w:tc>
        <w:tc>
          <w:tcPr>
            <w:tcW w:w="1417" w:type="dxa"/>
          </w:tcPr>
          <w:p w14:paraId="75EBE4E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5305</w:t>
            </w:r>
            <w:r>
              <w:rPr>
                <w:rFonts w:hint="eastAsia"/>
                <w:color w:val="0000FF"/>
                <w:sz w:val="18"/>
              </w:rPr>
              <w:t>）</w:t>
            </w:r>
          </w:p>
        </w:tc>
        <w:tc>
          <w:tcPr>
            <w:tcW w:w="851" w:type="dxa"/>
          </w:tcPr>
          <w:p w14:paraId="75BA63B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5179</w:t>
            </w:r>
            <w:r>
              <w:rPr>
                <w:rFonts w:hint="eastAsia"/>
                <w:color w:val="0000FF"/>
                <w:sz w:val="18"/>
              </w:rPr>
              <w:t>）</w:t>
            </w:r>
          </w:p>
        </w:tc>
        <w:tc>
          <w:tcPr>
            <w:tcW w:w="956" w:type="dxa"/>
            <w:vAlign w:val="center"/>
          </w:tcPr>
          <w:p w14:paraId="0A8F401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5306</w:t>
            </w:r>
            <w:r>
              <w:rPr>
                <w:rFonts w:hint="eastAsia"/>
                <w:color w:val="0000FF"/>
                <w:sz w:val="18"/>
              </w:rPr>
              <w:t>）</w:t>
            </w:r>
          </w:p>
        </w:tc>
      </w:tr>
      <w:tr w:rsidR="00000000" w14:paraId="44F28E8A" w14:textId="77777777">
        <w:trPr>
          <w:trHeight w:val="300"/>
        </w:trPr>
        <w:tc>
          <w:tcPr>
            <w:tcW w:w="2143" w:type="dxa"/>
            <w:vAlign w:val="center"/>
          </w:tcPr>
          <w:p w14:paraId="7EDD05AF" w14:textId="77777777" w:rsidR="00000000" w:rsidRDefault="007478C2">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本期增加金额</w:t>
            </w:r>
          </w:p>
        </w:tc>
        <w:tc>
          <w:tcPr>
            <w:tcW w:w="1509" w:type="dxa"/>
          </w:tcPr>
          <w:p w14:paraId="002FFAB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5307</w:t>
            </w:r>
            <w:r>
              <w:rPr>
                <w:rFonts w:hint="eastAsia"/>
                <w:color w:val="0000FF"/>
                <w:sz w:val="18"/>
              </w:rPr>
              <w:t>）</w:t>
            </w:r>
          </w:p>
        </w:tc>
        <w:tc>
          <w:tcPr>
            <w:tcW w:w="1418" w:type="dxa"/>
          </w:tcPr>
          <w:p w14:paraId="4BB321B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5308</w:t>
            </w:r>
            <w:r>
              <w:rPr>
                <w:rFonts w:hint="eastAsia"/>
                <w:color w:val="0000FF"/>
                <w:sz w:val="18"/>
              </w:rPr>
              <w:t>）</w:t>
            </w:r>
          </w:p>
        </w:tc>
        <w:tc>
          <w:tcPr>
            <w:tcW w:w="992" w:type="dxa"/>
          </w:tcPr>
          <w:p w14:paraId="3221496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5309</w:t>
            </w:r>
            <w:r>
              <w:rPr>
                <w:rFonts w:hint="eastAsia"/>
                <w:color w:val="0000FF"/>
                <w:sz w:val="18"/>
              </w:rPr>
              <w:t>）</w:t>
            </w:r>
          </w:p>
        </w:tc>
        <w:tc>
          <w:tcPr>
            <w:tcW w:w="1417" w:type="dxa"/>
          </w:tcPr>
          <w:p w14:paraId="4209565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5310</w:t>
            </w:r>
            <w:r>
              <w:rPr>
                <w:rFonts w:hint="eastAsia"/>
                <w:color w:val="0000FF"/>
                <w:sz w:val="18"/>
              </w:rPr>
              <w:t>）</w:t>
            </w:r>
          </w:p>
        </w:tc>
        <w:tc>
          <w:tcPr>
            <w:tcW w:w="851" w:type="dxa"/>
          </w:tcPr>
          <w:p w14:paraId="7B435A9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5180</w:t>
            </w:r>
            <w:r>
              <w:rPr>
                <w:rFonts w:hint="eastAsia"/>
                <w:color w:val="0000FF"/>
                <w:sz w:val="18"/>
              </w:rPr>
              <w:t>）</w:t>
            </w:r>
          </w:p>
        </w:tc>
        <w:tc>
          <w:tcPr>
            <w:tcW w:w="956" w:type="dxa"/>
            <w:vAlign w:val="center"/>
          </w:tcPr>
          <w:p w14:paraId="61F667A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5311</w:t>
            </w:r>
            <w:r>
              <w:rPr>
                <w:rFonts w:hint="eastAsia"/>
                <w:color w:val="0000FF"/>
                <w:sz w:val="18"/>
              </w:rPr>
              <w:t>）</w:t>
            </w:r>
          </w:p>
        </w:tc>
      </w:tr>
      <w:tr w:rsidR="00000000" w14:paraId="0DC7F2EF" w14:textId="77777777">
        <w:trPr>
          <w:trHeight w:val="300"/>
        </w:trPr>
        <w:tc>
          <w:tcPr>
            <w:tcW w:w="2143" w:type="dxa"/>
            <w:vAlign w:val="center"/>
          </w:tcPr>
          <w:p w14:paraId="2853120F"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hint="eastAsia"/>
                <w:sz w:val="24"/>
              </w:rPr>
              <w:t>本期</w:t>
            </w:r>
            <w:r>
              <w:rPr>
                <w:rFonts w:ascii="宋体" w:hAnsi="宋体"/>
                <w:sz w:val="24"/>
              </w:rPr>
              <w:t>计提</w:t>
            </w:r>
          </w:p>
        </w:tc>
        <w:tc>
          <w:tcPr>
            <w:tcW w:w="1509" w:type="dxa"/>
          </w:tcPr>
          <w:p w14:paraId="15E89FB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5312</w:t>
            </w:r>
            <w:r>
              <w:rPr>
                <w:rFonts w:hint="eastAsia"/>
                <w:color w:val="0000FF"/>
                <w:sz w:val="18"/>
              </w:rPr>
              <w:t>）</w:t>
            </w:r>
          </w:p>
        </w:tc>
        <w:tc>
          <w:tcPr>
            <w:tcW w:w="1418" w:type="dxa"/>
          </w:tcPr>
          <w:p w14:paraId="184325C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5313</w:t>
            </w:r>
            <w:r>
              <w:rPr>
                <w:rFonts w:hint="eastAsia"/>
                <w:color w:val="0000FF"/>
                <w:sz w:val="18"/>
              </w:rPr>
              <w:t>）</w:t>
            </w:r>
          </w:p>
        </w:tc>
        <w:tc>
          <w:tcPr>
            <w:tcW w:w="992" w:type="dxa"/>
          </w:tcPr>
          <w:p w14:paraId="630C893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5314</w:t>
            </w:r>
            <w:r>
              <w:rPr>
                <w:rFonts w:hint="eastAsia"/>
                <w:color w:val="0000FF"/>
                <w:sz w:val="18"/>
              </w:rPr>
              <w:t>）</w:t>
            </w:r>
          </w:p>
        </w:tc>
        <w:tc>
          <w:tcPr>
            <w:tcW w:w="1417" w:type="dxa"/>
          </w:tcPr>
          <w:p w14:paraId="72F9324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w:t>
            </w:r>
            <w:r>
              <w:rPr>
                <w:color w:val="0000FF"/>
                <w:sz w:val="18"/>
              </w:rPr>
              <w:t>15</w:t>
            </w:r>
            <w:r>
              <w:rPr>
                <w:rFonts w:hint="eastAsia"/>
                <w:color w:val="0000FF"/>
                <w:sz w:val="18"/>
              </w:rPr>
              <w:t>）</w:t>
            </w:r>
          </w:p>
        </w:tc>
        <w:tc>
          <w:tcPr>
            <w:tcW w:w="851" w:type="dxa"/>
          </w:tcPr>
          <w:p w14:paraId="5D0C026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5181</w:t>
            </w:r>
            <w:r>
              <w:rPr>
                <w:rFonts w:hint="eastAsia"/>
                <w:color w:val="0000FF"/>
                <w:sz w:val="18"/>
              </w:rPr>
              <w:t>）</w:t>
            </w:r>
          </w:p>
        </w:tc>
        <w:tc>
          <w:tcPr>
            <w:tcW w:w="956" w:type="dxa"/>
            <w:vAlign w:val="center"/>
          </w:tcPr>
          <w:p w14:paraId="30C4ED1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5316</w:t>
            </w:r>
            <w:r>
              <w:rPr>
                <w:rFonts w:hint="eastAsia"/>
                <w:color w:val="0000FF"/>
                <w:sz w:val="18"/>
              </w:rPr>
              <w:t>）</w:t>
            </w:r>
          </w:p>
        </w:tc>
      </w:tr>
      <w:tr w:rsidR="00000000" w14:paraId="37BAF8F1" w14:textId="77777777">
        <w:trPr>
          <w:trHeight w:val="300"/>
        </w:trPr>
        <w:tc>
          <w:tcPr>
            <w:tcW w:w="2143" w:type="dxa"/>
            <w:vAlign w:val="center"/>
          </w:tcPr>
          <w:p w14:paraId="4ABF660F"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5319</w:t>
            </w:r>
            <w:r>
              <w:rPr>
                <w:rFonts w:hint="eastAsia"/>
                <w:color w:val="0000FF"/>
                <w:sz w:val="18"/>
              </w:rPr>
              <w:t>）</w:t>
            </w:r>
          </w:p>
        </w:tc>
        <w:tc>
          <w:tcPr>
            <w:tcW w:w="1509" w:type="dxa"/>
          </w:tcPr>
          <w:p w14:paraId="2BBB1FD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5320</w:t>
            </w:r>
            <w:r>
              <w:rPr>
                <w:rFonts w:hint="eastAsia"/>
                <w:color w:val="0000FF"/>
                <w:sz w:val="18"/>
              </w:rPr>
              <w:t>）</w:t>
            </w:r>
          </w:p>
        </w:tc>
        <w:tc>
          <w:tcPr>
            <w:tcW w:w="1418" w:type="dxa"/>
          </w:tcPr>
          <w:p w14:paraId="44C2805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5321</w:t>
            </w:r>
            <w:r>
              <w:rPr>
                <w:rFonts w:hint="eastAsia"/>
                <w:color w:val="0000FF"/>
                <w:sz w:val="18"/>
              </w:rPr>
              <w:t>）</w:t>
            </w:r>
          </w:p>
        </w:tc>
        <w:tc>
          <w:tcPr>
            <w:tcW w:w="992" w:type="dxa"/>
          </w:tcPr>
          <w:p w14:paraId="74C314C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5322</w:t>
            </w:r>
            <w:r>
              <w:rPr>
                <w:rFonts w:hint="eastAsia"/>
                <w:color w:val="0000FF"/>
                <w:sz w:val="18"/>
              </w:rPr>
              <w:t>）</w:t>
            </w:r>
          </w:p>
        </w:tc>
        <w:tc>
          <w:tcPr>
            <w:tcW w:w="1417" w:type="dxa"/>
          </w:tcPr>
          <w:p w14:paraId="7B01CBF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5323</w:t>
            </w:r>
            <w:r>
              <w:rPr>
                <w:rFonts w:hint="eastAsia"/>
                <w:color w:val="0000FF"/>
                <w:sz w:val="18"/>
              </w:rPr>
              <w:t>）</w:t>
            </w:r>
          </w:p>
        </w:tc>
        <w:tc>
          <w:tcPr>
            <w:tcW w:w="851" w:type="dxa"/>
          </w:tcPr>
          <w:p w14:paraId="0EFADEA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5325</w:t>
            </w:r>
            <w:r>
              <w:rPr>
                <w:rFonts w:hint="eastAsia"/>
                <w:color w:val="0000FF"/>
                <w:sz w:val="18"/>
              </w:rPr>
              <w:t>）</w:t>
            </w:r>
          </w:p>
        </w:tc>
        <w:tc>
          <w:tcPr>
            <w:tcW w:w="956" w:type="dxa"/>
          </w:tcPr>
          <w:p w14:paraId="493CACB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5326</w:t>
            </w:r>
            <w:r>
              <w:rPr>
                <w:rFonts w:hint="eastAsia"/>
                <w:color w:val="0000FF"/>
                <w:sz w:val="18"/>
              </w:rPr>
              <w:t>）</w:t>
            </w:r>
          </w:p>
        </w:tc>
      </w:tr>
      <w:tr w:rsidR="00000000" w14:paraId="6B808C9C" w14:textId="77777777">
        <w:trPr>
          <w:trHeight w:val="300"/>
        </w:trPr>
        <w:tc>
          <w:tcPr>
            <w:tcW w:w="2143" w:type="dxa"/>
            <w:vAlign w:val="center"/>
          </w:tcPr>
          <w:p w14:paraId="1AED172F"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w:t>
            </w:r>
            <w:r>
              <w:rPr>
                <w:rFonts w:ascii="宋体" w:hAnsi="宋体"/>
                <w:sz w:val="24"/>
              </w:rPr>
              <w:t>增加</w:t>
            </w:r>
          </w:p>
        </w:tc>
        <w:tc>
          <w:tcPr>
            <w:tcW w:w="1509" w:type="dxa"/>
          </w:tcPr>
          <w:p w14:paraId="149F338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5327</w:t>
            </w:r>
            <w:r>
              <w:rPr>
                <w:rFonts w:hint="eastAsia"/>
                <w:color w:val="0000FF"/>
                <w:sz w:val="18"/>
              </w:rPr>
              <w:t>）</w:t>
            </w:r>
          </w:p>
        </w:tc>
        <w:tc>
          <w:tcPr>
            <w:tcW w:w="1418" w:type="dxa"/>
          </w:tcPr>
          <w:p w14:paraId="3A897B0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5328</w:t>
            </w:r>
            <w:r>
              <w:rPr>
                <w:rFonts w:hint="eastAsia"/>
                <w:color w:val="0000FF"/>
                <w:sz w:val="18"/>
              </w:rPr>
              <w:t>）</w:t>
            </w:r>
          </w:p>
        </w:tc>
        <w:tc>
          <w:tcPr>
            <w:tcW w:w="992" w:type="dxa"/>
          </w:tcPr>
          <w:p w14:paraId="47413DA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5329</w:t>
            </w:r>
            <w:r>
              <w:rPr>
                <w:rFonts w:hint="eastAsia"/>
                <w:color w:val="0000FF"/>
                <w:sz w:val="18"/>
              </w:rPr>
              <w:t>）</w:t>
            </w:r>
          </w:p>
        </w:tc>
        <w:tc>
          <w:tcPr>
            <w:tcW w:w="1417" w:type="dxa"/>
          </w:tcPr>
          <w:p w14:paraId="2CE699B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5330</w:t>
            </w:r>
            <w:r>
              <w:rPr>
                <w:rFonts w:hint="eastAsia"/>
                <w:color w:val="0000FF"/>
                <w:sz w:val="18"/>
              </w:rPr>
              <w:t>）</w:t>
            </w:r>
          </w:p>
        </w:tc>
        <w:tc>
          <w:tcPr>
            <w:tcW w:w="851" w:type="dxa"/>
          </w:tcPr>
          <w:p w14:paraId="25A3D2D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5182</w:t>
            </w:r>
            <w:r>
              <w:rPr>
                <w:rFonts w:hint="eastAsia"/>
                <w:color w:val="0000FF"/>
                <w:sz w:val="18"/>
              </w:rPr>
              <w:t>）</w:t>
            </w:r>
          </w:p>
        </w:tc>
        <w:tc>
          <w:tcPr>
            <w:tcW w:w="956" w:type="dxa"/>
            <w:vAlign w:val="center"/>
          </w:tcPr>
          <w:p w14:paraId="18DCD91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5331</w:t>
            </w:r>
            <w:r>
              <w:rPr>
                <w:rFonts w:hint="eastAsia"/>
                <w:color w:val="0000FF"/>
                <w:sz w:val="18"/>
              </w:rPr>
              <w:t>）</w:t>
            </w:r>
          </w:p>
        </w:tc>
      </w:tr>
      <w:tr w:rsidR="00000000" w14:paraId="5D6DDC22" w14:textId="77777777">
        <w:trPr>
          <w:trHeight w:val="300"/>
        </w:trPr>
        <w:tc>
          <w:tcPr>
            <w:tcW w:w="2143" w:type="dxa"/>
            <w:vAlign w:val="center"/>
          </w:tcPr>
          <w:p w14:paraId="3D9F2D4A" w14:textId="77777777" w:rsidR="00000000" w:rsidRDefault="007478C2">
            <w:pPr>
              <w:snapToGrid w:val="0"/>
              <w:ind w:firstLineChars="50" w:firstLine="120"/>
              <w:jc w:val="left"/>
              <w:rPr>
                <w:rFonts w:ascii="宋体" w:hAnsi="宋体"/>
                <w:sz w:val="24"/>
              </w:rPr>
            </w:pPr>
            <w:r>
              <w:rPr>
                <w:rFonts w:ascii="宋体" w:hAnsi="宋体" w:hint="eastAsia"/>
                <w:sz w:val="24"/>
              </w:rPr>
              <w:t>3</w:t>
            </w:r>
            <w:r>
              <w:rPr>
                <w:rFonts w:ascii="宋体" w:hAnsi="宋体"/>
                <w:sz w:val="24"/>
              </w:rPr>
              <w:t>.</w:t>
            </w:r>
            <w:r>
              <w:rPr>
                <w:rFonts w:ascii="宋体" w:hAnsi="宋体"/>
                <w:sz w:val="24"/>
              </w:rPr>
              <w:t>本期减少金额</w:t>
            </w:r>
          </w:p>
        </w:tc>
        <w:tc>
          <w:tcPr>
            <w:tcW w:w="1509" w:type="dxa"/>
          </w:tcPr>
          <w:p w14:paraId="1E994A0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5332</w:t>
            </w:r>
            <w:r>
              <w:rPr>
                <w:rFonts w:hint="eastAsia"/>
                <w:color w:val="0000FF"/>
                <w:sz w:val="18"/>
              </w:rPr>
              <w:t>）</w:t>
            </w:r>
          </w:p>
        </w:tc>
        <w:tc>
          <w:tcPr>
            <w:tcW w:w="1418" w:type="dxa"/>
          </w:tcPr>
          <w:p w14:paraId="79B98F5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5333</w:t>
            </w:r>
            <w:r>
              <w:rPr>
                <w:rFonts w:hint="eastAsia"/>
                <w:color w:val="0000FF"/>
                <w:sz w:val="18"/>
              </w:rPr>
              <w:t>）</w:t>
            </w:r>
          </w:p>
        </w:tc>
        <w:tc>
          <w:tcPr>
            <w:tcW w:w="992" w:type="dxa"/>
          </w:tcPr>
          <w:p w14:paraId="5EBDABB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5334</w:t>
            </w:r>
            <w:r>
              <w:rPr>
                <w:rFonts w:hint="eastAsia"/>
                <w:color w:val="0000FF"/>
                <w:sz w:val="18"/>
              </w:rPr>
              <w:t>）</w:t>
            </w:r>
          </w:p>
        </w:tc>
        <w:tc>
          <w:tcPr>
            <w:tcW w:w="1417" w:type="dxa"/>
          </w:tcPr>
          <w:p w14:paraId="2D70751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5335</w:t>
            </w:r>
            <w:r>
              <w:rPr>
                <w:rFonts w:hint="eastAsia"/>
                <w:color w:val="0000FF"/>
                <w:sz w:val="18"/>
              </w:rPr>
              <w:t>）</w:t>
            </w:r>
          </w:p>
        </w:tc>
        <w:tc>
          <w:tcPr>
            <w:tcW w:w="851" w:type="dxa"/>
          </w:tcPr>
          <w:p w14:paraId="4E492B1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5183</w:t>
            </w:r>
            <w:r>
              <w:rPr>
                <w:rFonts w:hint="eastAsia"/>
                <w:color w:val="0000FF"/>
                <w:sz w:val="18"/>
              </w:rPr>
              <w:t>）</w:t>
            </w:r>
          </w:p>
        </w:tc>
        <w:tc>
          <w:tcPr>
            <w:tcW w:w="956" w:type="dxa"/>
            <w:vAlign w:val="center"/>
          </w:tcPr>
          <w:p w14:paraId="680686C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5336</w:t>
            </w:r>
            <w:r>
              <w:rPr>
                <w:rFonts w:hint="eastAsia"/>
                <w:color w:val="0000FF"/>
                <w:sz w:val="18"/>
              </w:rPr>
              <w:t>）</w:t>
            </w:r>
          </w:p>
        </w:tc>
      </w:tr>
      <w:tr w:rsidR="00000000" w14:paraId="05488F0B" w14:textId="77777777">
        <w:trPr>
          <w:trHeight w:val="300"/>
        </w:trPr>
        <w:tc>
          <w:tcPr>
            <w:tcW w:w="2143" w:type="dxa"/>
            <w:vAlign w:val="center"/>
          </w:tcPr>
          <w:p w14:paraId="5AA2DBA4"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hint="eastAsia"/>
                <w:sz w:val="24"/>
              </w:rPr>
              <w:t>处置</w:t>
            </w:r>
          </w:p>
        </w:tc>
        <w:tc>
          <w:tcPr>
            <w:tcW w:w="1509" w:type="dxa"/>
          </w:tcPr>
          <w:p w14:paraId="34D113D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5337</w:t>
            </w:r>
            <w:r>
              <w:rPr>
                <w:rFonts w:hint="eastAsia"/>
                <w:color w:val="0000FF"/>
                <w:sz w:val="18"/>
              </w:rPr>
              <w:t>）</w:t>
            </w:r>
          </w:p>
        </w:tc>
        <w:tc>
          <w:tcPr>
            <w:tcW w:w="1418" w:type="dxa"/>
          </w:tcPr>
          <w:p w14:paraId="53F41E1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5338</w:t>
            </w:r>
            <w:r>
              <w:rPr>
                <w:rFonts w:hint="eastAsia"/>
                <w:color w:val="0000FF"/>
                <w:sz w:val="18"/>
              </w:rPr>
              <w:t>）</w:t>
            </w:r>
          </w:p>
        </w:tc>
        <w:tc>
          <w:tcPr>
            <w:tcW w:w="992" w:type="dxa"/>
          </w:tcPr>
          <w:p w14:paraId="573233A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5339</w:t>
            </w:r>
            <w:r>
              <w:rPr>
                <w:rFonts w:hint="eastAsia"/>
                <w:color w:val="0000FF"/>
                <w:sz w:val="18"/>
              </w:rPr>
              <w:t>）</w:t>
            </w:r>
          </w:p>
        </w:tc>
        <w:tc>
          <w:tcPr>
            <w:tcW w:w="1417" w:type="dxa"/>
          </w:tcPr>
          <w:p w14:paraId="3BF4D12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5340</w:t>
            </w:r>
            <w:r>
              <w:rPr>
                <w:rFonts w:hint="eastAsia"/>
                <w:color w:val="0000FF"/>
                <w:sz w:val="18"/>
              </w:rPr>
              <w:t>）</w:t>
            </w:r>
          </w:p>
        </w:tc>
        <w:tc>
          <w:tcPr>
            <w:tcW w:w="851" w:type="dxa"/>
          </w:tcPr>
          <w:p w14:paraId="3A08C18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5184</w:t>
            </w:r>
            <w:r>
              <w:rPr>
                <w:rFonts w:hint="eastAsia"/>
                <w:color w:val="0000FF"/>
                <w:sz w:val="18"/>
              </w:rPr>
              <w:t>）</w:t>
            </w:r>
          </w:p>
        </w:tc>
        <w:tc>
          <w:tcPr>
            <w:tcW w:w="956" w:type="dxa"/>
            <w:vAlign w:val="center"/>
          </w:tcPr>
          <w:p w14:paraId="7CF605C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5341</w:t>
            </w:r>
            <w:r>
              <w:rPr>
                <w:rFonts w:hint="eastAsia"/>
                <w:color w:val="0000FF"/>
                <w:sz w:val="18"/>
              </w:rPr>
              <w:t>）</w:t>
            </w:r>
          </w:p>
        </w:tc>
      </w:tr>
      <w:tr w:rsidR="00000000" w14:paraId="6482E1B4" w14:textId="77777777">
        <w:trPr>
          <w:trHeight w:val="300"/>
        </w:trPr>
        <w:tc>
          <w:tcPr>
            <w:tcW w:w="2143" w:type="dxa"/>
            <w:vAlign w:val="center"/>
          </w:tcPr>
          <w:p w14:paraId="4BA45444"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hint="eastAsia"/>
                <w:sz w:val="24"/>
              </w:rPr>
              <w:t>…</w:t>
            </w:r>
            <w:r>
              <w:rPr>
                <w:rFonts w:hint="eastAsia"/>
                <w:color w:val="0000FF"/>
                <w:sz w:val="18"/>
              </w:rPr>
              <w:t>（</w:t>
            </w:r>
            <w:r>
              <w:rPr>
                <w:color w:val="0000FF"/>
                <w:sz w:val="18"/>
              </w:rPr>
              <w:t>5344</w:t>
            </w:r>
            <w:r>
              <w:rPr>
                <w:rFonts w:hint="eastAsia"/>
                <w:color w:val="0000FF"/>
                <w:sz w:val="18"/>
              </w:rPr>
              <w:t>）</w:t>
            </w:r>
          </w:p>
        </w:tc>
        <w:tc>
          <w:tcPr>
            <w:tcW w:w="1509" w:type="dxa"/>
          </w:tcPr>
          <w:p w14:paraId="7A41822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5345</w:t>
            </w:r>
            <w:r>
              <w:rPr>
                <w:rFonts w:hint="eastAsia"/>
                <w:color w:val="0000FF"/>
                <w:sz w:val="18"/>
              </w:rPr>
              <w:t>）</w:t>
            </w:r>
          </w:p>
        </w:tc>
        <w:tc>
          <w:tcPr>
            <w:tcW w:w="1418" w:type="dxa"/>
          </w:tcPr>
          <w:p w14:paraId="3E2BF18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5346</w:t>
            </w:r>
            <w:r>
              <w:rPr>
                <w:rFonts w:hint="eastAsia"/>
                <w:color w:val="0000FF"/>
                <w:sz w:val="18"/>
              </w:rPr>
              <w:t>）</w:t>
            </w:r>
          </w:p>
        </w:tc>
        <w:tc>
          <w:tcPr>
            <w:tcW w:w="992" w:type="dxa"/>
          </w:tcPr>
          <w:p w14:paraId="36DCD72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5347</w:t>
            </w:r>
            <w:r>
              <w:rPr>
                <w:rFonts w:hint="eastAsia"/>
                <w:color w:val="0000FF"/>
                <w:sz w:val="18"/>
              </w:rPr>
              <w:t>）</w:t>
            </w:r>
          </w:p>
        </w:tc>
        <w:tc>
          <w:tcPr>
            <w:tcW w:w="1417" w:type="dxa"/>
          </w:tcPr>
          <w:p w14:paraId="5135CAB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5348</w:t>
            </w:r>
            <w:r>
              <w:rPr>
                <w:rFonts w:hint="eastAsia"/>
                <w:color w:val="0000FF"/>
                <w:sz w:val="18"/>
              </w:rPr>
              <w:t>）</w:t>
            </w:r>
          </w:p>
        </w:tc>
        <w:tc>
          <w:tcPr>
            <w:tcW w:w="851" w:type="dxa"/>
          </w:tcPr>
          <w:p w14:paraId="17AF353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w:t>
            </w:r>
            <w:r>
              <w:rPr>
                <w:color w:val="0000FF"/>
                <w:sz w:val="18"/>
              </w:rPr>
              <w:t>350</w:t>
            </w:r>
            <w:r>
              <w:rPr>
                <w:rFonts w:hint="eastAsia"/>
                <w:color w:val="0000FF"/>
                <w:sz w:val="18"/>
              </w:rPr>
              <w:t>）</w:t>
            </w:r>
          </w:p>
        </w:tc>
        <w:tc>
          <w:tcPr>
            <w:tcW w:w="956" w:type="dxa"/>
          </w:tcPr>
          <w:p w14:paraId="3798305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5351</w:t>
            </w:r>
            <w:r>
              <w:rPr>
                <w:rFonts w:hint="eastAsia"/>
                <w:color w:val="0000FF"/>
                <w:sz w:val="18"/>
              </w:rPr>
              <w:t>）</w:t>
            </w:r>
          </w:p>
        </w:tc>
      </w:tr>
      <w:tr w:rsidR="00000000" w14:paraId="501E1E38" w14:textId="77777777">
        <w:trPr>
          <w:trHeight w:val="300"/>
        </w:trPr>
        <w:tc>
          <w:tcPr>
            <w:tcW w:w="2143" w:type="dxa"/>
            <w:vAlign w:val="center"/>
          </w:tcPr>
          <w:p w14:paraId="0C199268" w14:textId="77777777" w:rsidR="00000000" w:rsidRDefault="007478C2">
            <w:pPr>
              <w:tabs>
                <w:tab w:val="left" w:pos="196"/>
                <w:tab w:val="left" w:pos="426"/>
              </w:tabs>
              <w:snapToGrid w:val="0"/>
              <w:ind w:leftChars="100" w:left="210" w:firstLineChars="100" w:firstLine="240"/>
              <w:rPr>
                <w:rFonts w:ascii="宋体" w:hAnsi="宋体"/>
                <w:sz w:val="24"/>
              </w:rPr>
            </w:pPr>
            <w:r>
              <w:rPr>
                <w:rFonts w:ascii="宋体" w:hAnsi="宋体"/>
                <w:sz w:val="24"/>
              </w:rPr>
              <w:t>其他</w:t>
            </w:r>
            <w:r>
              <w:rPr>
                <w:rFonts w:ascii="宋体" w:hAnsi="宋体" w:hint="eastAsia"/>
                <w:sz w:val="24"/>
              </w:rPr>
              <w:t>原因减少</w:t>
            </w:r>
          </w:p>
        </w:tc>
        <w:tc>
          <w:tcPr>
            <w:tcW w:w="1509" w:type="dxa"/>
          </w:tcPr>
          <w:p w14:paraId="4C12555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5352</w:t>
            </w:r>
            <w:r>
              <w:rPr>
                <w:rFonts w:hint="eastAsia"/>
                <w:color w:val="0000FF"/>
                <w:sz w:val="18"/>
              </w:rPr>
              <w:t>）</w:t>
            </w:r>
          </w:p>
        </w:tc>
        <w:tc>
          <w:tcPr>
            <w:tcW w:w="1418" w:type="dxa"/>
          </w:tcPr>
          <w:p w14:paraId="7661590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5353</w:t>
            </w:r>
            <w:r>
              <w:rPr>
                <w:rFonts w:hint="eastAsia"/>
                <w:color w:val="0000FF"/>
                <w:sz w:val="18"/>
              </w:rPr>
              <w:t>）</w:t>
            </w:r>
          </w:p>
        </w:tc>
        <w:tc>
          <w:tcPr>
            <w:tcW w:w="992" w:type="dxa"/>
          </w:tcPr>
          <w:p w14:paraId="0FA13AA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5354</w:t>
            </w:r>
            <w:r>
              <w:rPr>
                <w:rFonts w:hint="eastAsia"/>
                <w:color w:val="0000FF"/>
                <w:sz w:val="18"/>
              </w:rPr>
              <w:t>）</w:t>
            </w:r>
          </w:p>
        </w:tc>
        <w:tc>
          <w:tcPr>
            <w:tcW w:w="1417" w:type="dxa"/>
          </w:tcPr>
          <w:p w14:paraId="375331A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5355</w:t>
            </w:r>
            <w:r>
              <w:rPr>
                <w:rFonts w:hint="eastAsia"/>
                <w:color w:val="0000FF"/>
                <w:sz w:val="18"/>
              </w:rPr>
              <w:t>）</w:t>
            </w:r>
          </w:p>
        </w:tc>
        <w:tc>
          <w:tcPr>
            <w:tcW w:w="851" w:type="dxa"/>
          </w:tcPr>
          <w:p w14:paraId="0DA443C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5185</w:t>
            </w:r>
            <w:r>
              <w:rPr>
                <w:rFonts w:hint="eastAsia"/>
                <w:color w:val="0000FF"/>
                <w:sz w:val="18"/>
              </w:rPr>
              <w:t>）</w:t>
            </w:r>
          </w:p>
        </w:tc>
        <w:tc>
          <w:tcPr>
            <w:tcW w:w="956" w:type="dxa"/>
            <w:vAlign w:val="center"/>
          </w:tcPr>
          <w:p w14:paraId="71C93C6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5356</w:t>
            </w:r>
            <w:r>
              <w:rPr>
                <w:rFonts w:hint="eastAsia"/>
                <w:color w:val="0000FF"/>
                <w:sz w:val="18"/>
              </w:rPr>
              <w:t>）</w:t>
            </w:r>
          </w:p>
        </w:tc>
      </w:tr>
      <w:tr w:rsidR="00000000" w14:paraId="3F2CA156" w14:textId="77777777">
        <w:trPr>
          <w:trHeight w:val="300"/>
        </w:trPr>
        <w:tc>
          <w:tcPr>
            <w:tcW w:w="2143" w:type="dxa"/>
            <w:vAlign w:val="center"/>
          </w:tcPr>
          <w:p w14:paraId="2E7A2130" w14:textId="77777777" w:rsidR="00000000" w:rsidRDefault="007478C2">
            <w:pPr>
              <w:snapToGrid w:val="0"/>
              <w:ind w:firstLineChars="50" w:firstLine="120"/>
              <w:jc w:val="left"/>
              <w:rPr>
                <w:rFonts w:ascii="宋体" w:hAnsi="宋体"/>
                <w:sz w:val="24"/>
              </w:rPr>
            </w:pPr>
            <w:r>
              <w:rPr>
                <w:rFonts w:ascii="宋体" w:hAnsi="宋体" w:hint="eastAsia"/>
                <w:sz w:val="24"/>
              </w:rPr>
              <w:t>4</w:t>
            </w:r>
            <w:r>
              <w:rPr>
                <w:rFonts w:ascii="宋体" w:hAnsi="宋体"/>
                <w:sz w:val="24"/>
              </w:rPr>
              <w:t>.</w:t>
            </w:r>
            <w:r>
              <w:rPr>
                <w:rFonts w:ascii="宋体" w:hAnsi="宋体"/>
                <w:sz w:val="24"/>
              </w:rPr>
              <w:t>期末余额</w:t>
            </w:r>
          </w:p>
        </w:tc>
        <w:tc>
          <w:tcPr>
            <w:tcW w:w="1509" w:type="dxa"/>
          </w:tcPr>
          <w:p w14:paraId="1E57F5E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5302</w:t>
            </w:r>
            <w:r>
              <w:rPr>
                <w:rFonts w:hint="eastAsia"/>
                <w:color w:val="0000FF"/>
                <w:sz w:val="18"/>
              </w:rPr>
              <w:t>）</w:t>
            </w:r>
          </w:p>
        </w:tc>
        <w:tc>
          <w:tcPr>
            <w:tcW w:w="1418" w:type="dxa"/>
          </w:tcPr>
          <w:p w14:paraId="2F821D2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5303</w:t>
            </w:r>
            <w:r>
              <w:rPr>
                <w:rFonts w:hint="eastAsia"/>
                <w:color w:val="0000FF"/>
                <w:sz w:val="18"/>
              </w:rPr>
              <w:t>）</w:t>
            </w:r>
          </w:p>
        </w:tc>
        <w:tc>
          <w:tcPr>
            <w:tcW w:w="992" w:type="dxa"/>
          </w:tcPr>
          <w:p w14:paraId="2DA5206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5304</w:t>
            </w:r>
            <w:r>
              <w:rPr>
                <w:rFonts w:hint="eastAsia"/>
                <w:color w:val="0000FF"/>
                <w:sz w:val="18"/>
              </w:rPr>
              <w:t>）</w:t>
            </w:r>
          </w:p>
        </w:tc>
        <w:tc>
          <w:tcPr>
            <w:tcW w:w="1417" w:type="dxa"/>
          </w:tcPr>
          <w:p w14:paraId="32D91B4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5305</w:t>
            </w:r>
            <w:r>
              <w:rPr>
                <w:rFonts w:hint="eastAsia"/>
                <w:color w:val="0000FF"/>
                <w:sz w:val="18"/>
              </w:rPr>
              <w:t>）</w:t>
            </w:r>
          </w:p>
        </w:tc>
        <w:tc>
          <w:tcPr>
            <w:tcW w:w="851" w:type="dxa"/>
          </w:tcPr>
          <w:p w14:paraId="4DF9844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5179</w:t>
            </w:r>
            <w:r>
              <w:rPr>
                <w:rFonts w:hint="eastAsia"/>
                <w:color w:val="0000FF"/>
                <w:sz w:val="18"/>
              </w:rPr>
              <w:t>）</w:t>
            </w:r>
          </w:p>
        </w:tc>
        <w:tc>
          <w:tcPr>
            <w:tcW w:w="956" w:type="dxa"/>
            <w:vAlign w:val="center"/>
          </w:tcPr>
          <w:p w14:paraId="7853BAA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5306</w:t>
            </w:r>
            <w:r>
              <w:rPr>
                <w:rFonts w:hint="eastAsia"/>
                <w:color w:val="0000FF"/>
                <w:sz w:val="18"/>
              </w:rPr>
              <w:t>）</w:t>
            </w:r>
          </w:p>
        </w:tc>
      </w:tr>
      <w:tr w:rsidR="00000000" w14:paraId="383C5758" w14:textId="77777777">
        <w:trPr>
          <w:trHeight w:val="300"/>
        </w:trPr>
        <w:tc>
          <w:tcPr>
            <w:tcW w:w="2143" w:type="dxa"/>
            <w:vAlign w:val="center"/>
          </w:tcPr>
          <w:p w14:paraId="2E364612" w14:textId="77777777" w:rsidR="00000000" w:rsidRDefault="007478C2">
            <w:pPr>
              <w:snapToGrid w:val="0"/>
              <w:jc w:val="left"/>
              <w:rPr>
                <w:rFonts w:ascii="宋体" w:hAnsi="宋体"/>
                <w:sz w:val="24"/>
              </w:rPr>
            </w:pPr>
            <w:r>
              <w:rPr>
                <w:rFonts w:ascii="宋体" w:hAnsi="宋体" w:hint="eastAsia"/>
                <w:sz w:val="24"/>
              </w:rPr>
              <w:t>四</w:t>
            </w:r>
            <w:r>
              <w:rPr>
                <w:rFonts w:ascii="宋体" w:hAnsi="宋体"/>
                <w:sz w:val="24"/>
              </w:rPr>
              <w:t>、账面价值</w:t>
            </w:r>
          </w:p>
        </w:tc>
        <w:tc>
          <w:tcPr>
            <w:tcW w:w="1509" w:type="dxa"/>
          </w:tcPr>
          <w:p w14:paraId="732AF49B" w14:textId="77777777" w:rsidR="00000000" w:rsidRDefault="007478C2">
            <w:pPr>
              <w:tabs>
                <w:tab w:val="left" w:pos="196"/>
                <w:tab w:val="left" w:pos="426"/>
              </w:tabs>
              <w:snapToGrid w:val="0"/>
              <w:jc w:val="right"/>
              <w:rPr>
                <w:rFonts w:ascii="Arial Narrow" w:hAnsi="Arial Narrow"/>
                <w:sz w:val="24"/>
                <w:szCs w:val="24"/>
              </w:rPr>
            </w:pPr>
          </w:p>
        </w:tc>
        <w:tc>
          <w:tcPr>
            <w:tcW w:w="1418" w:type="dxa"/>
            <w:vAlign w:val="center"/>
          </w:tcPr>
          <w:p w14:paraId="51F6D6DE" w14:textId="77777777" w:rsidR="00000000" w:rsidRDefault="007478C2">
            <w:pPr>
              <w:tabs>
                <w:tab w:val="left" w:pos="196"/>
                <w:tab w:val="left" w:pos="426"/>
              </w:tabs>
              <w:snapToGrid w:val="0"/>
              <w:jc w:val="right"/>
              <w:rPr>
                <w:rFonts w:ascii="Arial Narrow" w:hAnsi="Arial Narrow"/>
                <w:sz w:val="24"/>
                <w:szCs w:val="24"/>
              </w:rPr>
            </w:pPr>
          </w:p>
        </w:tc>
        <w:tc>
          <w:tcPr>
            <w:tcW w:w="992" w:type="dxa"/>
            <w:vAlign w:val="center"/>
          </w:tcPr>
          <w:p w14:paraId="059DE688" w14:textId="77777777" w:rsidR="00000000" w:rsidRDefault="007478C2">
            <w:pPr>
              <w:tabs>
                <w:tab w:val="left" w:pos="196"/>
                <w:tab w:val="left" w:pos="426"/>
              </w:tabs>
              <w:snapToGrid w:val="0"/>
              <w:jc w:val="right"/>
              <w:rPr>
                <w:rFonts w:ascii="Arial Narrow" w:hAnsi="Arial Narrow"/>
                <w:sz w:val="24"/>
                <w:szCs w:val="24"/>
              </w:rPr>
            </w:pPr>
          </w:p>
        </w:tc>
        <w:tc>
          <w:tcPr>
            <w:tcW w:w="1417" w:type="dxa"/>
            <w:vAlign w:val="center"/>
          </w:tcPr>
          <w:p w14:paraId="15A1A7C1" w14:textId="77777777" w:rsidR="00000000" w:rsidRDefault="007478C2">
            <w:pPr>
              <w:tabs>
                <w:tab w:val="left" w:pos="196"/>
                <w:tab w:val="left" w:pos="426"/>
              </w:tabs>
              <w:snapToGrid w:val="0"/>
              <w:jc w:val="right"/>
              <w:rPr>
                <w:rFonts w:ascii="Arial Narrow" w:hAnsi="Arial Narrow"/>
                <w:sz w:val="24"/>
                <w:szCs w:val="24"/>
              </w:rPr>
            </w:pPr>
          </w:p>
        </w:tc>
        <w:tc>
          <w:tcPr>
            <w:tcW w:w="851" w:type="dxa"/>
          </w:tcPr>
          <w:p w14:paraId="75AD615D" w14:textId="77777777" w:rsidR="00000000" w:rsidRDefault="007478C2">
            <w:pPr>
              <w:tabs>
                <w:tab w:val="left" w:pos="196"/>
                <w:tab w:val="left" w:pos="426"/>
              </w:tabs>
              <w:snapToGrid w:val="0"/>
              <w:jc w:val="right"/>
              <w:rPr>
                <w:rFonts w:ascii="Arial Narrow" w:hAnsi="Arial Narrow"/>
                <w:sz w:val="24"/>
                <w:szCs w:val="24"/>
              </w:rPr>
            </w:pPr>
          </w:p>
        </w:tc>
        <w:tc>
          <w:tcPr>
            <w:tcW w:w="956" w:type="dxa"/>
            <w:vAlign w:val="center"/>
          </w:tcPr>
          <w:p w14:paraId="177D2D37" w14:textId="77777777" w:rsidR="00000000" w:rsidRDefault="007478C2">
            <w:pPr>
              <w:tabs>
                <w:tab w:val="left" w:pos="196"/>
                <w:tab w:val="left" w:pos="426"/>
              </w:tabs>
              <w:snapToGrid w:val="0"/>
              <w:jc w:val="right"/>
              <w:rPr>
                <w:rFonts w:ascii="Arial Narrow" w:hAnsi="Arial Narrow"/>
                <w:sz w:val="24"/>
                <w:szCs w:val="24"/>
              </w:rPr>
            </w:pPr>
          </w:p>
        </w:tc>
      </w:tr>
      <w:tr w:rsidR="00000000" w14:paraId="65E6CF82" w14:textId="77777777">
        <w:trPr>
          <w:trHeight w:val="300"/>
        </w:trPr>
        <w:tc>
          <w:tcPr>
            <w:tcW w:w="2143" w:type="dxa"/>
            <w:vAlign w:val="center"/>
          </w:tcPr>
          <w:p w14:paraId="7DEFA5EE" w14:textId="77777777" w:rsidR="00000000" w:rsidRDefault="007478C2">
            <w:pPr>
              <w:snapToGrid w:val="0"/>
              <w:ind w:firstLineChars="50" w:firstLine="120"/>
              <w:jc w:val="left"/>
              <w:rPr>
                <w:rFonts w:ascii="宋体" w:hAnsi="宋体"/>
                <w:sz w:val="24"/>
              </w:rPr>
            </w:pPr>
            <w:r>
              <w:rPr>
                <w:rFonts w:ascii="宋体" w:hAnsi="宋体" w:hint="eastAsia"/>
                <w:sz w:val="24"/>
              </w:rPr>
              <w:t>1</w:t>
            </w:r>
            <w:r>
              <w:rPr>
                <w:rFonts w:ascii="宋体" w:hAnsi="宋体"/>
                <w:sz w:val="24"/>
              </w:rPr>
              <w:t>.</w:t>
            </w:r>
            <w:r>
              <w:rPr>
                <w:rFonts w:ascii="宋体" w:hAnsi="宋体"/>
                <w:sz w:val="24"/>
              </w:rPr>
              <w:t>期末账面价值</w:t>
            </w:r>
          </w:p>
        </w:tc>
        <w:tc>
          <w:tcPr>
            <w:tcW w:w="1509" w:type="dxa"/>
          </w:tcPr>
          <w:p w14:paraId="6DBD88E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5357</w:t>
            </w:r>
            <w:r>
              <w:rPr>
                <w:rFonts w:hint="eastAsia"/>
                <w:color w:val="0000FF"/>
                <w:sz w:val="18"/>
              </w:rPr>
              <w:t>）</w:t>
            </w:r>
          </w:p>
        </w:tc>
        <w:tc>
          <w:tcPr>
            <w:tcW w:w="1418" w:type="dxa"/>
          </w:tcPr>
          <w:p w14:paraId="1B3AFAD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5358</w:t>
            </w:r>
            <w:r>
              <w:rPr>
                <w:rFonts w:hint="eastAsia"/>
                <w:color w:val="0000FF"/>
                <w:sz w:val="18"/>
              </w:rPr>
              <w:t>）</w:t>
            </w:r>
          </w:p>
        </w:tc>
        <w:tc>
          <w:tcPr>
            <w:tcW w:w="992" w:type="dxa"/>
          </w:tcPr>
          <w:p w14:paraId="40B5BEA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5359</w:t>
            </w:r>
            <w:r>
              <w:rPr>
                <w:rFonts w:hint="eastAsia"/>
                <w:color w:val="0000FF"/>
                <w:sz w:val="18"/>
              </w:rPr>
              <w:t>）</w:t>
            </w:r>
          </w:p>
        </w:tc>
        <w:tc>
          <w:tcPr>
            <w:tcW w:w="1417" w:type="dxa"/>
          </w:tcPr>
          <w:p w14:paraId="175F0CF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5360</w:t>
            </w:r>
            <w:r>
              <w:rPr>
                <w:rFonts w:hint="eastAsia"/>
                <w:color w:val="0000FF"/>
                <w:sz w:val="18"/>
              </w:rPr>
              <w:t>）</w:t>
            </w:r>
          </w:p>
        </w:tc>
        <w:tc>
          <w:tcPr>
            <w:tcW w:w="851" w:type="dxa"/>
          </w:tcPr>
          <w:p w14:paraId="3482325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5186</w:t>
            </w:r>
            <w:r>
              <w:rPr>
                <w:rFonts w:hint="eastAsia"/>
                <w:color w:val="0000FF"/>
                <w:sz w:val="18"/>
              </w:rPr>
              <w:t>）</w:t>
            </w:r>
          </w:p>
        </w:tc>
        <w:tc>
          <w:tcPr>
            <w:tcW w:w="956" w:type="dxa"/>
            <w:vAlign w:val="center"/>
          </w:tcPr>
          <w:p w14:paraId="01D1BA5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5361</w:t>
            </w:r>
            <w:r>
              <w:rPr>
                <w:rFonts w:hint="eastAsia"/>
                <w:color w:val="0000FF"/>
                <w:sz w:val="18"/>
              </w:rPr>
              <w:t>）</w:t>
            </w:r>
          </w:p>
        </w:tc>
      </w:tr>
      <w:tr w:rsidR="00000000" w14:paraId="060CA36C" w14:textId="77777777">
        <w:trPr>
          <w:trHeight w:val="300"/>
        </w:trPr>
        <w:tc>
          <w:tcPr>
            <w:tcW w:w="2143" w:type="dxa"/>
            <w:vAlign w:val="center"/>
          </w:tcPr>
          <w:p w14:paraId="62B38CA3" w14:textId="77777777" w:rsidR="00000000" w:rsidRDefault="007478C2">
            <w:pPr>
              <w:snapToGrid w:val="0"/>
              <w:ind w:firstLineChars="50" w:firstLine="120"/>
              <w:jc w:val="left"/>
              <w:rPr>
                <w:rFonts w:ascii="宋体" w:hAnsi="宋体"/>
                <w:sz w:val="24"/>
              </w:rPr>
            </w:pPr>
            <w:r>
              <w:rPr>
                <w:rFonts w:ascii="宋体" w:hAnsi="宋体" w:hint="eastAsia"/>
                <w:sz w:val="24"/>
              </w:rPr>
              <w:t>2</w:t>
            </w:r>
            <w:r>
              <w:rPr>
                <w:rFonts w:ascii="宋体" w:hAnsi="宋体"/>
                <w:sz w:val="24"/>
              </w:rPr>
              <w:t>.</w:t>
            </w:r>
            <w:r>
              <w:rPr>
                <w:rFonts w:ascii="宋体" w:hAnsi="宋体"/>
                <w:sz w:val="24"/>
              </w:rPr>
              <w:t>期初账面价值</w:t>
            </w:r>
          </w:p>
        </w:tc>
        <w:tc>
          <w:tcPr>
            <w:tcW w:w="1509" w:type="dxa"/>
          </w:tcPr>
          <w:p w14:paraId="1D2734F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5357</w:t>
            </w:r>
            <w:r>
              <w:rPr>
                <w:rFonts w:hint="eastAsia"/>
                <w:color w:val="0000FF"/>
                <w:sz w:val="18"/>
              </w:rPr>
              <w:t>）</w:t>
            </w:r>
          </w:p>
        </w:tc>
        <w:tc>
          <w:tcPr>
            <w:tcW w:w="1418" w:type="dxa"/>
          </w:tcPr>
          <w:p w14:paraId="0427A2D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5358</w:t>
            </w:r>
            <w:r>
              <w:rPr>
                <w:rFonts w:hint="eastAsia"/>
                <w:color w:val="0000FF"/>
                <w:sz w:val="18"/>
              </w:rPr>
              <w:t>）</w:t>
            </w:r>
          </w:p>
        </w:tc>
        <w:tc>
          <w:tcPr>
            <w:tcW w:w="992" w:type="dxa"/>
          </w:tcPr>
          <w:p w14:paraId="7F9F44B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5359</w:t>
            </w:r>
            <w:r>
              <w:rPr>
                <w:rFonts w:hint="eastAsia"/>
                <w:color w:val="0000FF"/>
                <w:sz w:val="18"/>
              </w:rPr>
              <w:t>）</w:t>
            </w:r>
          </w:p>
        </w:tc>
        <w:tc>
          <w:tcPr>
            <w:tcW w:w="1417" w:type="dxa"/>
          </w:tcPr>
          <w:p w14:paraId="1C1CBB5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5360</w:t>
            </w:r>
            <w:r>
              <w:rPr>
                <w:rFonts w:hint="eastAsia"/>
                <w:color w:val="0000FF"/>
                <w:sz w:val="18"/>
              </w:rPr>
              <w:t>）</w:t>
            </w:r>
          </w:p>
        </w:tc>
        <w:tc>
          <w:tcPr>
            <w:tcW w:w="851" w:type="dxa"/>
          </w:tcPr>
          <w:p w14:paraId="154BA06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5186</w:t>
            </w:r>
            <w:r>
              <w:rPr>
                <w:rFonts w:hint="eastAsia"/>
                <w:color w:val="0000FF"/>
                <w:sz w:val="18"/>
              </w:rPr>
              <w:t>）</w:t>
            </w:r>
          </w:p>
        </w:tc>
        <w:tc>
          <w:tcPr>
            <w:tcW w:w="956" w:type="dxa"/>
            <w:vAlign w:val="center"/>
          </w:tcPr>
          <w:p w14:paraId="1155077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5361</w:t>
            </w:r>
            <w:r>
              <w:rPr>
                <w:rFonts w:hint="eastAsia"/>
                <w:color w:val="0000FF"/>
                <w:sz w:val="18"/>
              </w:rPr>
              <w:t>）</w:t>
            </w:r>
          </w:p>
        </w:tc>
      </w:tr>
    </w:tbl>
    <w:bookmarkEnd w:id="676"/>
    <w:p w14:paraId="2DE62061"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5362</w:t>
      </w:r>
      <w:r>
        <w:rPr>
          <w:rFonts w:hint="eastAsia"/>
          <w:color w:val="0000FF"/>
          <w:sz w:val="18"/>
        </w:rPr>
        <w:t>）</w:t>
      </w:r>
    </w:p>
    <w:p w14:paraId="70750147" w14:textId="77777777" w:rsidR="00000000" w:rsidRDefault="007478C2">
      <w:pPr>
        <w:rPr>
          <w:color w:val="0000CC"/>
        </w:rPr>
      </w:pPr>
    </w:p>
    <w:p w14:paraId="53BEEB0A"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 xml:space="preserve">15.2 </w:t>
      </w:r>
      <w:r>
        <w:rPr>
          <w:rFonts w:ascii="宋体" w:hAnsi="宋体" w:hint="eastAsia"/>
          <w:b/>
          <w:sz w:val="24"/>
        </w:rPr>
        <w:t>无形</w:t>
      </w:r>
      <w:r>
        <w:rPr>
          <w:rFonts w:ascii="宋体" w:hAnsi="宋体" w:hint="eastAsia"/>
          <w:b/>
          <w:sz w:val="24"/>
        </w:rPr>
        <w:t>资产的其他说明</w:t>
      </w:r>
      <w:r>
        <w:rPr>
          <w:rStyle w:val="FootnoteReference"/>
          <w:rFonts w:ascii="宋体" w:hAnsi="宋体"/>
          <w:b/>
          <w:sz w:val="24"/>
        </w:rPr>
        <w:footnoteReference w:id="454"/>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D3825DE" w14:textId="77777777">
        <w:tc>
          <w:tcPr>
            <w:tcW w:w="9286" w:type="dxa"/>
          </w:tcPr>
          <w:p w14:paraId="5E4BCE59" w14:textId="77777777" w:rsidR="00000000" w:rsidRDefault="007478C2">
            <w:pPr>
              <w:spacing w:line="360" w:lineRule="auto"/>
              <w:outlineLvl w:val="2"/>
            </w:pPr>
            <w:r>
              <w:rPr>
                <w:rFonts w:hint="eastAsia"/>
                <w:color w:val="0000FF"/>
                <w:sz w:val="18"/>
              </w:rPr>
              <w:t>（</w:t>
            </w:r>
            <w:r>
              <w:rPr>
                <w:color w:val="0000FF"/>
                <w:sz w:val="18"/>
              </w:rPr>
              <w:t>5363</w:t>
            </w:r>
            <w:r>
              <w:rPr>
                <w:rFonts w:hint="eastAsia"/>
                <w:color w:val="0000FF"/>
                <w:sz w:val="18"/>
              </w:rPr>
              <w:t>）</w:t>
            </w:r>
          </w:p>
        </w:tc>
      </w:tr>
    </w:tbl>
    <w:p w14:paraId="0E1180F4" w14:textId="77777777" w:rsidR="00000000" w:rsidRDefault="007478C2">
      <w:pPr>
        <w:outlineLvl w:val="3"/>
        <w:rPr>
          <w:rFonts w:ascii="宋体" w:hAnsi="宋体"/>
          <w:bCs/>
          <w:sz w:val="24"/>
        </w:rPr>
      </w:pPr>
    </w:p>
    <w:p w14:paraId="508CD92C"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16</w:t>
      </w:r>
      <w:r>
        <w:rPr>
          <w:rFonts w:ascii="宋体" w:hAnsi="宋体" w:hint="eastAsia"/>
          <w:b/>
          <w:sz w:val="24"/>
        </w:rPr>
        <w:t xml:space="preserve"> </w:t>
      </w:r>
      <w:r>
        <w:rPr>
          <w:rFonts w:ascii="宋体" w:hAnsi="宋体" w:hint="eastAsia"/>
          <w:b/>
          <w:sz w:val="24"/>
        </w:rPr>
        <w:t>开发支出（如有）</w:t>
      </w:r>
    </w:p>
    <w:p w14:paraId="4674403B"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
        <w:gridCol w:w="928"/>
        <w:gridCol w:w="928"/>
        <w:gridCol w:w="928"/>
        <w:gridCol w:w="929"/>
        <w:gridCol w:w="929"/>
        <w:gridCol w:w="929"/>
        <w:gridCol w:w="929"/>
        <w:gridCol w:w="929"/>
        <w:gridCol w:w="929"/>
      </w:tblGrid>
      <w:tr w:rsidR="00000000" w14:paraId="2A82A577" w14:textId="77777777">
        <w:trPr>
          <w:trHeight w:val="340"/>
          <w:tblHeader/>
        </w:trPr>
        <w:tc>
          <w:tcPr>
            <w:tcW w:w="928" w:type="dxa"/>
            <w:vMerge w:val="restart"/>
            <w:vAlign w:val="center"/>
          </w:tcPr>
          <w:p w14:paraId="74D0E9B4"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928" w:type="dxa"/>
            <w:vMerge w:val="restart"/>
            <w:vAlign w:val="center"/>
          </w:tcPr>
          <w:p w14:paraId="0DA2892B"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2785" w:type="dxa"/>
            <w:gridSpan w:val="3"/>
            <w:vAlign w:val="center"/>
          </w:tcPr>
          <w:p w14:paraId="2F74E3F4"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本期增加金额</w:t>
            </w:r>
          </w:p>
        </w:tc>
        <w:tc>
          <w:tcPr>
            <w:tcW w:w="3716" w:type="dxa"/>
            <w:gridSpan w:val="4"/>
            <w:vAlign w:val="center"/>
          </w:tcPr>
          <w:p w14:paraId="3259DD5C"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本期减少金额</w:t>
            </w:r>
          </w:p>
        </w:tc>
        <w:tc>
          <w:tcPr>
            <w:tcW w:w="929" w:type="dxa"/>
            <w:vMerge w:val="restart"/>
            <w:vAlign w:val="center"/>
          </w:tcPr>
          <w:p w14:paraId="3C8DE478"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41CCF4CE" w14:textId="77777777">
        <w:trPr>
          <w:trHeight w:val="340"/>
          <w:tblHeader/>
        </w:trPr>
        <w:tc>
          <w:tcPr>
            <w:tcW w:w="928" w:type="dxa"/>
            <w:vMerge/>
            <w:vAlign w:val="center"/>
          </w:tcPr>
          <w:p w14:paraId="71127FD9" w14:textId="77777777" w:rsidR="00000000" w:rsidRDefault="007478C2">
            <w:pPr>
              <w:tabs>
                <w:tab w:val="left" w:pos="196"/>
                <w:tab w:val="left" w:pos="426"/>
              </w:tabs>
              <w:snapToGrid w:val="0"/>
              <w:rPr>
                <w:rFonts w:ascii="Arial Narrow" w:hAnsi="Arial Narrow"/>
                <w:sz w:val="24"/>
                <w:szCs w:val="24"/>
              </w:rPr>
            </w:pPr>
          </w:p>
        </w:tc>
        <w:tc>
          <w:tcPr>
            <w:tcW w:w="928" w:type="dxa"/>
            <w:vMerge/>
            <w:vAlign w:val="center"/>
          </w:tcPr>
          <w:p w14:paraId="6DBF9BD2" w14:textId="77777777" w:rsidR="00000000" w:rsidRDefault="007478C2">
            <w:pPr>
              <w:tabs>
                <w:tab w:val="left" w:pos="196"/>
                <w:tab w:val="left" w:pos="426"/>
              </w:tabs>
              <w:snapToGrid w:val="0"/>
              <w:jc w:val="right"/>
              <w:rPr>
                <w:rFonts w:ascii="Arial Narrow" w:hAnsi="Arial Narrow"/>
                <w:sz w:val="24"/>
                <w:szCs w:val="24"/>
              </w:rPr>
            </w:pPr>
          </w:p>
        </w:tc>
        <w:tc>
          <w:tcPr>
            <w:tcW w:w="928" w:type="dxa"/>
            <w:vAlign w:val="center"/>
          </w:tcPr>
          <w:p w14:paraId="6AC9A805"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内部开发支出</w:t>
            </w:r>
          </w:p>
        </w:tc>
        <w:tc>
          <w:tcPr>
            <w:tcW w:w="928" w:type="dxa"/>
            <w:vAlign w:val="center"/>
          </w:tcPr>
          <w:p w14:paraId="553FB4D6"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5367</w:t>
            </w:r>
            <w:r>
              <w:rPr>
                <w:rFonts w:hint="eastAsia"/>
                <w:color w:val="0000FF"/>
                <w:sz w:val="18"/>
              </w:rPr>
              <w:t>）</w:t>
            </w:r>
          </w:p>
        </w:tc>
        <w:tc>
          <w:tcPr>
            <w:tcW w:w="929" w:type="dxa"/>
            <w:vAlign w:val="center"/>
          </w:tcPr>
          <w:p w14:paraId="08095AAD"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其他</w:t>
            </w:r>
          </w:p>
        </w:tc>
        <w:tc>
          <w:tcPr>
            <w:tcW w:w="929" w:type="dxa"/>
            <w:vAlign w:val="center"/>
          </w:tcPr>
          <w:p w14:paraId="69E845A9"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确认为无形资产</w:t>
            </w:r>
          </w:p>
        </w:tc>
        <w:tc>
          <w:tcPr>
            <w:tcW w:w="929" w:type="dxa"/>
            <w:vAlign w:val="center"/>
          </w:tcPr>
          <w:p w14:paraId="0EC541AF"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转入当期损益</w:t>
            </w:r>
          </w:p>
        </w:tc>
        <w:tc>
          <w:tcPr>
            <w:tcW w:w="929" w:type="dxa"/>
            <w:vAlign w:val="center"/>
          </w:tcPr>
          <w:p w14:paraId="40758F85" w14:textId="77777777" w:rsidR="00000000" w:rsidRDefault="007478C2">
            <w:pPr>
              <w:tabs>
                <w:tab w:val="left" w:pos="196"/>
                <w:tab w:val="left" w:pos="426"/>
              </w:tabs>
              <w:snapToGrid w:val="0"/>
              <w:jc w:val="center"/>
              <w:rPr>
                <w:rFonts w:ascii="宋体" w:hAnsi="宋体"/>
                <w:sz w:val="24"/>
              </w:rPr>
            </w:pPr>
            <w:r>
              <w:rPr>
                <w:rFonts w:ascii="宋体" w:hAnsi="宋体" w:hint="eastAsia"/>
                <w:sz w:val="24"/>
              </w:rPr>
              <w:t>…</w:t>
            </w:r>
            <w:r>
              <w:rPr>
                <w:rFonts w:hint="eastAsia"/>
                <w:color w:val="0000FF"/>
                <w:sz w:val="18"/>
              </w:rPr>
              <w:t>（</w:t>
            </w:r>
            <w:r>
              <w:rPr>
                <w:color w:val="0000FF"/>
                <w:sz w:val="18"/>
              </w:rPr>
              <w:t>5371</w:t>
            </w:r>
            <w:r>
              <w:rPr>
                <w:rFonts w:hint="eastAsia"/>
                <w:color w:val="0000FF"/>
                <w:sz w:val="18"/>
              </w:rPr>
              <w:t>）</w:t>
            </w:r>
          </w:p>
        </w:tc>
        <w:tc>
          <w:tcPr>
            <w:tcW w:w="929" w:type="dxa"/>
            <w:vAlign w:val="center"/>
          </w:tcPr>
          <w:p w14:paraId="790FBCF3"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其他</w:t>
            </w:r>
          </w:p>
        </w:tc>
        <w:tc>
          <w:tcPr>
            <w:tcW w:w="929" w:type="dxa"/>
            <w:vMerge/>
            <w:vAlign w:val="center"/>
          </w:tcPr>
          <w:p w14:paraId="6BD0BC19" w14:textId="77777777" w:rsidR="00000000" w:rsidRDefault="007478C2">
            <w:pPr>
              <w:tabs>
                <w:tab w:val="left" w:pos="196"/>
                <w:tab w:val="left" w:pos="426"/>
              </w:tabs>
              <w:snapToGrid w:val="0"/>
              <w:jc w:val="right"/>
              <w:rPr>
                <w:rFonts w:ascii="Arial Narrow" w:hAnsi="Arial Narrow"/>
                <w:sz w:val="24"/>
                <w:szCs w:val="24"/>
              </w:rPr>
            </w:pPr>
          </w:p>
        </w:tc>
      </w:tr>
      <w:tr w:rsidR="00000000" w14:paraId="266AC5F4" w14:textId="77777777">
        <w:trPr>
          <w:trHeight w:val="340"/>
        </w:trPr>
        <w:tc>
          <w:tcPr>
            <w:tcW w:w="928" w:type="dxa"/>
            <w:vAlign w:val="center"/>
          </w:tcPr>
          <w:p w14:paraId="6ED86810" w14:textId="77777777" w:rsidR="00000000" w:rsidRDefault="007478C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5375</w:t>
            </w:r>
            <w:r>
              <w:rPr>
                <w:rFonts w:hint="eastAsia"/>
                <w:color w:val="0000FF"/>
                <w:sz w:val="18"/>
              </w:rPr>
              <w:t>）</w:t>
            </w:r>
          </w:p>
        </w:tc>
        <w:tc>
          <w:tcPr>
            <w:tcW w:w="928" w:type="dxa"/>
          </w:tcPr>
          <w:p w14:paraId="7F1D16D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5376</w:t>
            </w:r>
            <w:r>
              <w:rPr>
                <w:rFonts w:hint="eastAsia"/>
                <w:color w:val="0000FF"/>
                <w:sz w:val="18"/>
              </w:rPr>
              <w:t>）</w:t>
            </w:r>
          </w:p>
        </w:tc>
        <w:tc>
          <w:tcPr>
            <w:tcW w:w="928" w:type="dxa"/>
          </w:tcPr>
          <w:p w14:paraId="1A02E93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5377</w:t>
            </w:r>
            <w:r>
              <w:rPr>
                <w:rFonts w:hint="eastAsia"/>
                <w:color w:val="0000FF"/>
                <w:sz w:val="18"/>
              </w:rPr>
              <w:t>）</w:t>
            </w:r>
          </w:p>
        </w:tc>
        <w:tc>
          <w:tcPr>
            <w:tcW w:w="928" w:type="dxa"/>
          </w:tcPr>
          <w:p w14:paraId="7CBA919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5379</w:t>
            </w:r>
            <w:r>
              <w:rPr>
                <w:rFonts w:hint="eastAsia"/>
                <w:color w:val="0000FF"/>
                <w:sz w:val="18"/>
              </w:rPr>
              <w:t>）</w:t>
            </w:r>
          </w:p>
        </w:tc>
        <w:tc>
          <w:tcPr>
            <w:tcW w:w="929" w:type="dxa"/>
          </w:tcPr>
          <w:p w14:paraId="1C7126A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5380</w:t>
            </w:r>
            <w:r>
              <w:rPr>
                <w:rFonts w:hint="eastAsia"/>
                <w:color w:val="0000FF"/>
                <w:sz w:val="18"/>
              </w:rPr>
              <w:t>）</w:t>
            </w:r>
          </w:p>
        </w:tc>
        <w:tc>
          <w:tcPr>
            <w:tcW w:w="929" w:type="dxa"/>
          </w:tcPr>
          <w:p w14:paraId="3BE5916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5381</w:t>
            </w:r>
            <w:r>
              <w:rPr>
                <w:rFonts w:hint="eastAsia"/>
                <w:color w:val="0000FF"/>
                <w:sz w:val="18"/>
              </w:rPr>
              <w:t>）</w:t>
            </w:r>
          </w:p>
        </w:tc>
        <w:tc>
          <w:tcPr>
            <w:tcW w:w="929" w:type="dxa"/>
          </w:tcPr>
          <w:p w14:paraId="71077B4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5382</w:t>
            </w:r>
            <w:r>
              <w:rPr>
                <w:rFonts w:hint="eastAsia"/>
                <w:color w:val="0000FF"/>
                <w:sz w:val="18"/>
              </w:rPr>
              <w:t>）</w:t>
            </w:r>
          </w:p>
        </w:tc>
        <w:tc>
          <w:tcPr>
            <w:tcW w:w="929" w:type="dxa"/>
          </w:tcPr>
          <w:p w14:paraId="471207D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5384</w:t>
            </w:r>
            <w:r>
              <w:rPr>
                <w:rFonts w:hint="eastAsia"/>
                <w:color w:val="0000FF"/>
                <w:sz w:val="18"/>
              </w:rPr>
              <w:t>）</w:t>
            </w:r>
          </w:p>
        </w:tc>
        <w:tc>
          <w:tcPr>
            <w:tcW w:w="929" w:type="dxa"/>
          </w:tcPr>
          <w:p w14:paraId="19C4DA3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5385</w:t>
            </w:r>
            <w:r>
              <w:rPr>
                <w:rFonts w:hint="eastAsia"/>
                <w:color w:val="0000FF"/>
                <w:sz w:val="18"/>
              </w:rPr>
              <w:t>）</w:t>
            </w:r>
          </w:p>
        </w:tc>
        <w:tc>
          <w:tcPr>
            <w:tcW w:w="929" w:type="dxa"/>
            <w:vAlign w:val="center"/>
          </w:tcPr>
          <w:p w14:paraId="2FF35E0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5376</w:t>
            </w:r>
            <w:r>
              <w:rPr>
                <w:rFonts w:hint="eastAsia"/>
                <w:color w:val="0000FF"/>
                <w:sz w:val="18"/>
              </w:rPr>
              <w:t>）</w:t>
            </w:r>
          </w:p>
        </w:tc>
      </w:tr>
      <w:tr w:rsidR="00000000" w14:paraId="74936C95" w14:textId="77777777">
        <w:trPr>
          <w:trHeight w:val="340"/>
        </w:trPr>
        <w:tc>
          <w:tcPr>
            <w:tcW w:w="928" w:type="dxa"/>
            <w:vAlign w:val="center"/>
          </w:tcPr>
          <w:p w14:paraId="6938D6D6" w14:textId="77777777" w:rsidR="00000000" w:rsidRDefault="007478C2">
            <w:pPr>
              <w:tabs>
                <w:tab w:val="left" w:pos="196"/>
                <w:tab w:val="left" w:pos="426"/>
              </w:tabs>
              <w:snapToGrid w:val="0"/>
              <w:rPr>
                <w:rFonts w:ascii="Arial Narrow" w:hAnsi="Arial Narrow"/>
                <w:sz w:val="24"/>
                <w:szCs w:val="24"/>
              </w:rPr>
            </w:pPr>
          </w:p>
        </w:tc>
        <w:tc>
          <w:tcPr>
            <w:tcW w:w="928" w:type="dxa"/>
            <w:vAlign w:val="center"/>
          </w:tcPr>
          <w:p w14:paraId="4496CE99" w14:textId="77777777" w:rsidR="00000000" w:rsidRDefault="007478C2">
            <w:pPr>
              <w:tabs>
                <w:tab w:val="left" w:pos="196"/>
                <w:tab w:val="left" w:pos="426"/>
              </w:tabs>
              <w:snapToGrid w:val="0"/>
              <w:jc w:val="right"/>
              <w:rPr>
                <w:rFonts w:ascii="Arial Narrow" w:hAnsi="Arial Narrow"/>
                <w:sz w:val="24"/>
                <w:szCs w:val="24"/>
              </w:rPr>
            </w:pPr>
          </w:p>
        </w:tc>
        <w:tc>
          <w:tcPr>
            <w:tcW w:w="928" w:type="dxa"/>
            <w:vAlign w:val="center"/>
          </w:tcPr>
          <w:p w14:paraId="68808AE9" w14:textId="77777777" w:rsidR="00000000" w:rsidRDefault="007478C2">
            <w:pPr>
              <w:tabs>
                <w:tab w:val="left" w:pos="196"/>
                <w:tab w:val="left" w:pos="426"/>
              </w:tabs>
              <w:snapToGrid w:val="0"/>
              <w:jc w:val="right"/>
              <w:rPr>
                <w:rFonts w:ascii="Arial Narrow" w:hAnsi="Arial Narrow"/>
                <w:sz w:val="24"/>
                <w:szCs w:val="24"/>
              </w:rPr>
            </w:pPr>
          </w:p>
        </w:tc>
        <w:tc>
          <w:tcPr>
            <w:tcW w:w="928" w:type="dxa"/>
            <w:vAlign w:val="center"/>
          </w:tcPr>
          <w:p w14:paraId="265E09DA" w14:textId="77777777" w:rsidR="00000000" w:rsidRDefault="007478C2">
            <w:pPr>
              <w:tabs>
                <w:tab w:val="left" w:pos="196"/>
                <w:tab w:val="left" w:pos="426"/>
              </w:tabs>
              <w:snapToGrid w:val="0"/>
              <w:jc w:val="right"/>
              <w:rPr>
                <w:rFonts w:ascii="Arial Narrow" w:hAnsi="Arial Narrow"/>
                <w:sz w:val="24"/>
                <w:szCs w:val="24"/>
              </w:rPr>
            </w:pPr>
          </w:p>
        </w:tc>
        <w:tc>
          <w:tcPr>
            <w:tcW w:w="929" w:type="dxa"/>
            <w:vAlign w:val="center"/>
          </w:tcPr>
          <w:p w14:paraId="00ACB7AE" w14:textId="77777777" w:rsidR="00000000" w:rsidRDefault="007478C2">
            <w:pPr>
              <w:tabs>
                <w:tab w:val="left" w:pos="196"/>
                <w:tab w:val="left" w:pos="426"/>
              </w:tabs>
              <w:snapToGrid w:val="0"/>
              <w:jc w:val="right"/>
              <w:rPr>
                <w:rFonts w:ascii="Arial Narrow" w:hAnsi="Arial Narrow"/>
                <w:sz w:val="24"/>
                <w:szCs w:val="24"/>
              </w:rPr>
            </w:pPr>
          </w:p>
        </w:tc>
        <w:tc>
          <w:tcPr>
            <w:tcW w:w="929" w:type="dxa"/>
            <w:vAlign w:val="center"/>
          </w:tcPr>
          <w:p w14:paraId="7D0F4C9F" w14:textId="77777777" w:rsidR="00000000" w:rsidRDefault="007478C2">
            <w:pPr>
              <w:tabs>
                <w:tab w:val="left" w:pos="196"/>
                <w:tab w:val="left" w:pos="426"/>
              </w:tabs>
              <w:snapToGrid w:val="0"/>
              <w:jc w:val="right"/>
              <w:rPr>
                <w:rFonts w:ascii="Arial Narrow" w:hAnsi="Arial Narrow"/>
                <w:sz w:val="24"/>
                <w:szCs w:val="24"/>
              </w:rPr>
            </w:pPr>
          </w:p>
        </w:tc>
        <w:tc>
          <w:tcPr>
            <w:tcW w:w="929" w:type="dxa"/>
            <w:vAlign w:val="center"/>
          </w:tcPr>
          <w:p w14:paraId="4EFB7BBA" w14:textId="77777777" w:rsidR="00000000" w:rsidRDefault="007478C2">
            <w:pPr>
              <w:tabs>
                <w:tab w:val="left" w:pos="196"/>
                <w:tab w:val="left" w:pos="426"/>
              </w:tabs>
              <w:snapToGrid w:val="0"/>
              <w:jc w:val="right"/>
              <w:rPr>
                <w:rFonts w:ascii="Arial Narrow" w:hAnsi="Arial Narrow"/>
                <w:sz w:val="24"/>
                <w:szCs w:val="24"/>
              </w:rPr>
            </w:pPr>
          </w:p>
        </w:tc>
        <w:tc>
          <w:tcPr>
            <w:tcW w:w="929" w:type="dxa"/>
            <w:vAlign w:val="center"/>
          </w:tcPr>
          <w:p w14:paraId="20C67FA4" w14:textId="77777777" w:rsidR="00000000" w:rsidRDefault="007478C2">
            <w:pPr>
              <w:tabs>
                <w:tab w:val="left" w:pos="196"/>
                <w:tab w:val="left" w:pos="426"/>
              </w:tabs>
              <w:snapToGrid w:val="0"/>
              <w:jc w:val="right"/>
              <w:rPr>
                <w:rFonts w:ascii="Arial Narrow" w:hAnsi="Arial Narrow"/>
                <w:sz w:val="24"/>
                <w:szCs w:val="24"/>
              </w:rPr>
            </w:pPr>
          </w:p>
        </w:tc>
        <w:tc>
          <w:tcPr>
            <w:tcW w:w="929" w:type="dxa"/>
            <w:vAlign w:val="center"/>
          </w:tcPr>
          <w:p w14:paraId="7A1B6DB9" w14:textId="77777777" w:rsidR="00000000" w:rsidRDefault="007478C2">
            <w:pPr>
              <w:tabs>
                <w:tab w:val="left" w:pos="196"/>
                <w:tab w:val="left" w:pos="426"/>
              </w:tabs>
              <w:snapToGrid w:val="0"/>
              <w:jc w:val="right"/>
              <w:rPr>
                <w:rFonts w:ascii="Arial Narrow" w:hAnsi="Arial Narrow"/>
                <w:sz w:val="24"/>
                <w:szCs w:val="24"/>
              </w:rPr>
            </w:pPr>
          </w:p>
        </w:tc>
        <w:tc>
          <w:tcPr>
            <w:tcW w:w="929" w:type="dxa"/>
            <w:vAlign w:val="center"/>
          </w:tcPr>
          <w:p w14:paraId="094D466D" w14:textId="77777777" w:rsidR="00000000" w:rsidRDefault="007478C2">
            <w:pPr>
              <w:tabs>
                <w:tab w:val="left" w:pos="196"/>
                <w:tab w:val="left" w:pos="426"/>
              </w:tabs>
              <w:snapToGrid w:val="0"/>
              <w:jc w:val="right"/>
              <w:rPr>
                <w:rFonts w:ascii="Arial Narrow" w:hAnsi="Arial Narrow"/>
                <w:sz w:val="24"/>
                <w:szCs w:val="24"/>
              </w:rPr>
            </w:pPr>
          </w:p>
        </w:tc>
      </w:tr>
      <w:tr w:rsidR="00000000" w14:paraId="6EF26E17" w14:textId="77777777">
        <w:trPr>
          <w:trHeight w:val="340"/>
        </w:trPr>
        <w:tc>
          <w:tcPr>
            <w:tcW w:w="928" w:type="dxa"/>
            <w:vAlign w:val="center"/>
          </w:tcPr>
          <w:p w14:paraId="56B977AE"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928" w:type="dxa"/>
          </w:tcPr>
          <w:p w14:paraId="2431294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5386</w:t>
            </w:r>
            <w:r>
              <w:rPr>
                <w:rFonts w:hint="eastAsia"/>
                <w:color w:val="0000FF"/>
                <w:sz w:val="18"/>
              </w:rPr>
              <w:t>）</w:t>
            </w:r>
          </w:p>
        </w:tc>
        <w:tc>
          <w:tcPr>
            <w:tcW w:w="928" w:type="dxa"/>
          </w:tcPr>
          <w:p w14:paraId="0D084A5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5387</w:t>
            </w:r>
            <w:r>
              <w:rPr>
                <w:rFonts w:hint="eastAsia"/>
                <w:color w:val="0000FF"/>
                <w:sz w:val="18"/>
              </w:rPr>
              <w:t>）</w:t>
            </w:r>
          </w:p>
        </w:tc>
        <w:tc>
          <w:tcPr>
            <w:tcW w:w="928" w:type="dxa"/>
            <w:vAlign w:val="center"/>
          </w:tcPr>
          <w:p w14:paraId="1218365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5368</w:t>
            </w:r>
            <w:r>
              <w:rPr>
                <w:rFonts w:hint="eastAsia"/>
                <w:color w:val="0000FF"/>
                <w:sz w:val="18"/>
              </w:rPr>
              <w:t>）</w:t>
            </w:r>
          </w:p>
        </w:tc>
        <w:tc>
          <w:tcPr>
            <w:tcW w:w="929" w:type="dxa"/>
            <w:vAlign w:val="center"/>
          </w:tcPr>
          <w:p w14:paraId="45E92F1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5388</w:t>
            </w:r>
            <w:r>
              <w:rPr>
                <w:rFonts w:hint="eastAsia"/>
                <w:color w:val="0000FF"/>
                <w:sz w:val="18"/>
              </w:rPr>
              <w:t>）</w:t>
            </w:r>
          </w:p>
        </w:tc>
        <w:tc>
          <w:tcPr>
            <w:tcW w:w="929" w:type="dxa"/>
          </w:tcPr>
          <w:p w14:paraId="1DC0B23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5389</w:t>
            </w:r>
            <w:r>
              <w:rPr>
                <w:rFonts w:hint="eastAsia"/>
                <w:color w:val="0000FF"/>
                <w:sz w:val="18"/>
              </w:rPr>
              <w:t>）</w:t>
            </w:r>
          </w:p>
        </w:tc>
        <w:tc>
          <w:tcPr>
            <w:tcW w:w="929" w:type="dxa"/>
          </w:tcPr>
          <w:p w14:paraId="0481C38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5390</w:t>
            </w:r>
            <w:r>
              <w:rPr>
                <w:rFonts w:hint="eastAsia"/>
                <w:color w:val="0000FF"/>
                <w:sz w:val="18"/>
              </w:rPr>
              <w:t>）</w:t>
            </w:r>
          </w:p>
        </w:tc>
        <w:tc>
          <w:tcPr>
            <w:tcW w:w="929" w:type="dxa"/>
            <w:vAlign w:val="center"/>
          </w:tcPr>
          <w:p w14:paraId="013783F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w:t>
            </w:r>
            <w:r>
              <w:rPr>
                <w:color w:val="0000FF"/>
                <w:sz w:val="18"/>
              </w:rPr>
              <w:t>372</w:t>
            </w:r>
            <w:r>
              <w:rPr>
                <w:rFonts w:hint="eastAsia"/>
                <w:color w:val="0000FF"/>
                <w:sz w:val="18"/>
              </w:rPr>
              <w:t>）</w:t>
            </w:r>
          </w:p>
        </w:tc>
        <w:tc>
          <w:tcPr>
            <w:tcW w:w="929" w:type="dxa"/>
            <w:vAlign w:val="center"/>
          </w:tcPr>
          <w:p w14:paraId="49CF483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5391</w:t>
            </w:r>
            <w:r>
              <w:rPr>
                <w:rFonts w:hint="eastAsia"/>
                <w:color w:val="0000FF"/>
                <w:sz w:val="18"/>
              </w:rPr>
              <w:t>）</w:t>
            </w:r>
          </w:p>
        </w:tc>
        <w:tc>
          <w:tcPr>
            <w:tcW w:w="929" w:type="dxa"/>
            <w:vAlign w:val="center"/>
          </w:tcPr>
          <w:p w14:paraId="3013495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5386</w:t>
            </w:r>
            <w:r>
              <w:rPr>
                <w:rFonts w:hint="eastAsia"/>
                <w:color w:val="0000FF"/>
                <w:sz w:val="18"/>
              </w:rPr>
              <w:t>）</w:t>
            </w:r>
          </w:p>
        </w:tc>
      </w:tr>
    </w:tbl>
    <w:p w14:paraId="65766B7A"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5392</w:t>
      </w:r>
      <w:r>
        <w:rPr>
          <w:rFonts w:hint="eastAsia"/>
          <w:color w:val="0000FF"/>
          <w:sz w:val="18"/>
        </w:rPr>
        <w:t>）</w:t>
      </w:r>
    </w:p>
    <w:p w14:paraId="0B0622BB" w14:textId="77777777" w:rsidR="00000000" w:rsidRDefault="007478C2">
      <w:pPr>
        <w:rPr>
          <w:rFonts w:ascii="宋体" w:hAnsi="宋体"/>
          <w:b/>
          <w:sz w:val="24"/>
        </w:rPr>
      </w:pPr>
    </w:p>
    <w:p w14:paraId="056F19A2"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17</w:t>
      </w:r>
      <w:r>
        <w:rPr>
          <w:rFonts w:ascii="宋体" w:hAnsi="宋体" w:hint="eastAsia"/>
          <w:b/>
          <w:sz w:val="24"/>
        </w:rPr>
        <w:t xml:space="preserve"> </w:t>
      </w:r>
      <w:r>
        <w:rPr>
          <w:rFonts w:ascii="宋体" w:hAnsi="宋体" w:hint="eastAsia"/>
          <w:b/>
          <w:sz w:val="24"/>
        </w:rPr>
        <w:t>商誉（如有）</w:t>
      </w:r>
    </w:p>
    <w:p w14:paraId="12370A16"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17.1 </w:t>
      </w:r>
      <w:r>
        <w:rPr>
          <w:rFonts w:ascii="宋体" w:hAnsi="宋体" w:hint="eastAsia"/>
          <w:b/>
          <w:sz w:val="24"/>
        </w:rPr>
        <w:t>商誉账面原值（如有）</w:t>
      </w:r>
    </w:p>
    <w:p w14:paraId="648AA43D"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2"/>
        <w:gridCol w:w="1267"/>
        <w:gridCol w:w="1118"/>
        <w:gridCol w:w="1120"/>
        <w:gridCol w:w="1120"/>
        <w:gridCol w:w="1120"/>
        <w:gridCol w:w="1449"/>
      </w:tblGrid>
      <w:tr w:rsidR="00000000" w14:paraId="6DE612AD" w14:textId="77777777">
        <w:trPr>
          <w:trHeight w:val="300"/>
          <w:tblHeader/>
        </w:trPr>
        <w:tc>
          <w:tcPr>
            <w:tcW w:w="2092" w:type="dxa"/>
            <w:vMerge w:val="restart"/>
            <w:vAlign w:val="center"/>
          </w:tcPr>
          <w:p w14:paraId="35CBA57B"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被投资单位名称或形成商誉的事项</w:t>
            </w:r>
          </w:p>
        </w:tc>
        <w:tc>
          <w:tcPr>
            <w:tcW w:w="1267" w:type="dxa"/>
            <w:vMerge w:val="restart"/>
            <w:vAlign w:val="center"/>
          </w:tcPr>
          <w:p w14:paraId="60983A0C"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2238" w:type="dxa"/>
            <w:gridSpan w:val="2"/>
            <w:vAlign w:val="center"/>
          </w:tcPr>
          <w:p w14:paraId="4AF7BA72"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本期增加金额</w:t>
            </w:r>
          </w:p>
        </w:tc>
        <w:tc>
          <w:tcPr>
            <w:tcW w:w="2240" w:type="dxa"/>
            <w:gridSpan w:val="2"/>
            <w:vAlign w:val="center"/>
          </w:tcPr>
          <w:p w14:paraId="1CB88A52"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本期减少金额</w:t>
            </w:r>
          </w:p>
        </w:tc>
        <w:tc>
          <w:tcPr>
            <w:tcW w:w="1449" w:type="dxa"/>
            <w:vMerge w:val="restart"/>
            <w:vAlign w:val="center"/>
          </w:tcPr>
          <w:p w14:paraId="6E9F3CA2"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15122D3E" w14:textId="77777777">
        <w:trPr>
          <w:trHeight w:val="300"/>
          <w:tblHeader/>
        </w:trPr>
        <w:tc>
          <w:tcPr>
            <w:tcW w:w="2092" w:type="dxa"/>
            <w:vMerge/>
            <w:vAlign w:val="center"/>
          </w:tcPr>
          <w:p w14:paraId="2E67728E" w14:textId="77777777" w:rsidR="00000000" w:rsidRDefault="007478C2">
            <w:pPr>
              <w:tabs>
                <w:tab w:val="left" w:pos="196"/>
                <w:tab w:val="left" w:pos="426"/>
              </w:tabs>
              <w:snapToGrid w:val="0"/>
              <w:rPr>
                <w:rFonts w:ascii="Arial Narrow" w:hAnsi="Arial Narrow"/>
                <w:sz w:val="24"/>
                <w:szCs w:val="24"/>
              </w:rPr>
            </w:pPr>
          </w:p>
        </w:tc>
        <w:tc>
          <w:tcPr>
            <w:tcW w:w="1267" w:type="dxa"/>
            <w:vMerge/>
            <w:vAlign w:val="center"/>
          </w:tcPr>
          <w:p w14:paraId="51A2873A" w14:textId="77777777" w:rsidR="00000000" w:rsidRDefault="007478C2">
            <w:pPr>
              <w:tabs>
                <w:tab w:val="left" w:pos="196"/>
                <w:tab w:val="left" w:pos="426"/>
              </w:tabs>
              <w:snapToGrid w:val="0"/>
              <w:jc w:val="right"/>
              <w:rPr>
                <w:rFonts w:ascii="Arial Narrow" w:hAnsi="Arial Narrow"/>
                <w:sz w:val="24"/>
                <w:szCs w:val="24"/>
              </w:rPr>
            </w:pPr>
          </w:p>
        </w:tc>
        <w:tc>
          <w:tcPr>
            <w:tcW w:w="1118" w:type="dxa"/>
            <w:vAlign w:val="center"/>
          </w:tcPr>
          <w:p w14:paraId="632AAD83"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企业合并形成</w:t>
            </w:r>
          </w:p>
        </w:tc>
        <w:tc>
          <w:tcPr>
            <w:tcW w:w="1120" w:type="dxa"/>
            <w:vAlign w:val="center"/>
          </w:tcPr>
          <w:p w14:paraId="774F5493"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5396</w:t>
            </w:r>
            <w:r>
              <w:rPr>
                <w:rFonts w:hint="eastAsia"/>
                <w:color w:val="0000FF"/>
                <w:sz w:val="18"/>
              </w:rPr>
              <w:t>）</w:t>
            </w:r>
          </w:p>
        </w:tc>
        <w:tc>
          <w:tcPr>
            <w:tcW w:w="1120" w:type="dxa"/>
            <w:vAlign w:val="center"/>
          </w:tcPr>
          <w:p w14:paraId="396C9160"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处置</w:t>
            </w:r>
          </w:p>
        </w:tc>
        <w:tc>
          <w:tcPr>
            <w:tcW w:w="1120" w:type="dxa"/>
            <w:vAlign w:val="center"/>
          </w:tcPr>
          <w:p w14:paraId="1511E106"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5400</w:t>
            </w:r>
            <w:r>
              <w:rPr>
                <w:rFonts w:hint="eastAsia"/>
                <w:color w:val="0000FF"/>
                <w:sz w:val="18"/>
              </w:rPr>
              <w:t>）</w:t>
            </w:r>
          </w:p>
        </w:tc>
        <w:tc>
          <w:tcPr>
            <w:tcW w:w="1449" w:type="dxa"/>
            <w:vMerge/>
            <w:vAlign w:val="center"/>
          </w:tcPr>
          <w:p w14:paraId="69F27227" w14:textId="77777777" w:rsidR="00000000" w:rsidRDefault="007478C2">
            <w:pPr>
              <w:tabs>
                <w:tab w:val="left" w:pos="196"/>
                <w:tab w:val="left" w:pos="426"/>
              </w:tabs>
              <w:snapToGrid w:val="0"/>
              <w:jc w:val="right"/>
              <w:rPr>
                <w:rFonts w:ascii="Arial Narrow" w:hAnsi="Arial Narrow"/>
                <w:sz w:val="24"/>
                <w:szCs w:val="24"/>
              </w:rPr>
            </w:pPr>
          </w:p>
        </w:tc>
      </w:tr>
      <w:tr w:rsidR="00000000" w14:paraId="1C9ECA17" w14:textId="77777777">
        <w:trPr>
          <w:trHeight w:val="300"/>
        </w:trPr>
        <w:tc>
          <w:tcPr>
            <w:tcW w:w="2092" w:type="dxa"/>
            <w:vAlign w:val="center"/>
          </w:tcPr>
          <w:p w14:paraId="755E6CA7" w14:textId="77777777" w:rsidR="00000000" w:rsidRDefault="007478C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5404</w:t>
            </w:r>
            <w:r>
              <w:rPr>
                <w:rFonts w:hint="eastAsia"/>
                <w:color w:val="0000FF"/>
                <w:sz w:val="18"/>
              </w:rPr>
              <w:t>）</w:t>
            </w:r>
          </w:p>
        </w:tc>
        <w:tc>
          <w:tcPr>
            <w:tcW w:w="1267" w:type="dxa"/>
          </w:tcPr>
          <w:p w14:paraId="427B274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5405</w:t>
            </w:r>
            <w:r>
              <w:rPr>
                <w:rFonts w:hint="eastAsia"/>
                <w:color w:val="0000FF"/>
                <w:sz w:val="18"/>
              </w:rPr>
              <w:t>）</w:t>
            </w:r>
          </w:p>
        </w:tc>
        <w:tc>
          <w:tcPr>
            <w:tcW w:w="1118" w:type="dxa"/>
          </w:tcPr>
          <w:p w14:paraId="099F665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5406</w:t>
            </w:r>
            <w:r>
              <w:rPr>
                <w:rFonts w:hint="eastAsia"/>
                <w:color w:val="0000FF"/>
                <w:sz w:val="18"/>
              </w:rPr>
              <w:t>）</w:t>
            </w:r>
          </w:p>
        </w:tc>
        <w:tc>
          <w:tcPr>
            <w:tcW w:w="1120" w:type="dxa"/>
          </w:tcPr>
          <w:p w14:paraId="4326591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5408</w:t>
            </w:r>
            <w:r>
              <w:rPr>
                <w:rFonts w:hint="eastAsia"/>
                <w:color w:val="0000FF"/>
                <w:sz w:val="18"/>
              </w:rPr>
              <w:t>）</w:t>
            </w:r>
          </w:p>
        </w:tc>
        <w:tc>
          <w:tcPr>
            <w:tcW w:w="1120" w:type="dxa"/>
          </w:tcPr>
          <w:p w14:paraId="3133E13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5409</w:t>
            </w:r>
            <w:r>
              <w:rPr>
                <w:rFonts w:hint="eastAsia"/>
                <w:color w:val="0000FF"/>
                <w:sz w:val="18"/>
              </w:rPr>
              <w:t>）</w:t>
            </w:r>
          </w:p>
        </w:tc>
        <w:tc>
          <w:tcPr>
            <w:tcW w:w="1120" w:type="dxa"/>
          </w:tcPr>
          <w:p w14:paraId="2E54582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5411</w:t>
            </w:r>
            <w:r>
              <w:rPr>
                <w:rFonts w:hint="eastAsia"/>
                <w:color w:val="0000FF"/>
                <w:sz w:val="18"/>
              </w:rPr>
              <w:t>）</w:t>
            </w:r>
          </w:p>
        </w:tc>
        <w:tc>
          <w:tcPr>
            <w:tcW w:w="1449" w:type="dxa"/>
            <w:vAlign w:val="center"/>
          </w:tcPr>
          <w:p w14:paraId="74C74B4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5405</w:t>
            </w:r>
            <w:r>
              <w:rPr>
                <w:rFonts w:hint="eastAsia"/>
                <w:color w:val="0000FF"/>
                <w:sz w:val="18"/>
              </w:rPr>
              <w:t>）</w:t>
            </w:r>
          </w:p>
        </w:tc>
      </w:tr>
      <w:tr w:rsidR="00000000" w14:paraId="6F74C094" w14:textId="77777777">
        <w:trPr>
          <w:trHeight w:val="300"/>
        </w:trPr>
        <w:tc>
          <w:tcPr>
            <w:tcW w:w="2092" w:type="dxa"/>
            <w:vAlign w:val="center"/>
          </w:tcPr>
          <w:p w14:paraId="12BBA74E" w14:textId="77777777" w:rsidR="00000000" w:rsidRDefault="007478C2">
            <w:pPr>
              <w:tabs>
                <w:tab w:val="left" w:pos="196"/>
                <w:tab w:val="left" w:pos="426"/>
              </w:tabs>
              <w:snapToGrid w:val="0"/>
              <w:rPr>
                <w:rFonts w:ascii="Arial Narrow" w:hAnsi="Arial Narrow"/>
                <w:sz w:val="24"/>
                <w:szCs w:val="24"/>
              </w:rPr>
            </w:pPr>
          </w:p>
        </w:tc>
        <w:tc>
          <w:tcPr>
            <w:tcW w:w="1267" w:type="dxa"/>
            <w:vAlign w:val="center"/>
          </w:tcPr>
          <w:p w14:paraId="440E11BC" w14:textId="77777777" w:rsidR="00000000" w:rsidRDefault="007478C2">
            <w:pPr>
              <w:tabs>
                <w:tab w:val="left" w:pos="196"/>
                <w:tab w:val="left" w:pos="426"/>
              </w:tabs>
              <w:snapToGrid w:val="0"/>
              <w:jc w:val="right"/>
              <w:rPr>
                <w:rFonts w:ascii="Arial Narrow" w:hAnsi="Arial Narrow"/>
                <w:sz w:val="24"/>
                <w:szCs w:val="24"/>
              </w:rPr>
            </w:pPr>
          </w:p>
        </w:tc>
        <w:tc>
          <w:tcPr>
            <w:tcW w:w="1118" w:type="dxa"/>
            <w:vAlign w:val="center"/>
          </w:tcPr>
          <w:p w14:paraId="6ACB2E30" w14:textId="77777777" w:rsidR="00000000" w:rsidRDefault="007478C2">
            <w:pPr>
              <w:tabs>
                <w:tab w:val="left" w:pos="196"/>
                <w:tab w:val="left" w:pos="426"/>
              </w:tabs>
              <w:snapToGrid w:val="0"/>
              <w:jc w:val="right"/>
              <w:rPr>
                <w:rFonts w:ascii="Arial Narrow" w:hAnsi="Arial Narrow"/>
                <w:sz w:val="24"/>
                <w:szCs w:val="24"/>
              </w:rPr>
            </w:pPr>
          </w:p>
        </w:tc>
        <w:tc>
          <w:tcPr>
            <w:tcW w:w="1120" w:type="dxa"/>
            <w:vAlign w:val="center"/>
          </w:tcPr>
          <w:p w14:paraId="0FB7DFED" w14:textId="77777777" w:rsidR="00000000" w:rsidRDefault="007478C2">
            <w:pPr>
              <w:tabs>
                <w:tab w:val="left" w:pos="196"/>
                <w:tab w:val="left" w:pos="426"/>
              </w:tabs>
              <w:snapToGrid w:val="0"/>
              <w:jc w:val="right"/>
              <w:rPr>
                <w:rFonts w:ascii="Arial Narrow" w:hAnsi="Arial Narrow"/>
                <w:sz w:val="24"/>
                <w:szCs w:val="24"/>
              </w:rPr>
            </w:pPr>
          </w:p>
        </w:tc>
        <w:tc>
          <w:tcPr>
            <w:tcW w:w="1120" w:type="dxa"/>
            <w:vAlign w:val="center"/>
          </w:tcPr>
          <w:p w14:paraId="1C163D93" w14:textId="77777777" w:rsidR="00000000" w:rsidRDefault="007478C2">
            <w:pPr>
              <w:tabs>
                <w:tab w:val="left" w:pos="196"/>
                <w:tab w:val="left" w:pos="426"/>
              </w:tabs>
              <w:snapToGrid w:val="0"/>
              <w:jc w:val="right"/>
              <w:rPr>
                <w:rFonts w:ascii="Arial Narrow" w:hAnsi="Arial Narrow"/>
                <w:sz w:val="24"/>
                <w:szCs w:val="24"/>
              </w:rPr>
            </w:pPr>
          </w:p>
        </w:tc>
        <w:tc>
          <w:tcPr>
            <w:tcW w:w="1120" w:type="dxa"/>
            <w:vAlign w:val="center"/>
          </w:tcPr>
          <w:p w14:paraId="1C44E5E7" w14:textId="77777777" w:rsidR="00000000" w:rsidRDefault="007478C2">
            <w:pPr>
              <w:tabs>
                <w:tab w:val="left" w:pos="196"/>
                <w:tab w:val="left" w:pos="426"/>
              </w:tabs>
              <w:snapToGrid w:val="0"/>
              <w:jc w:val="right"/>
              <w:rPr>
                <w:rFonts w:ascii="Arial Narrow" w:hAnsi="Arial Narrow"/>
                <w:sz w:val="24"/>
                <w:szCs w:val="24"/>
              </w:rPr>
            </w:pPr>
          </w:p>
        </w:tc>
        <w:tc>
          <w:tcPr>
            <w:tcW w:w="1449" w:type="dxa"/>
            <w:vAlign w:val="center"/>
          </w:tcPr>
          <w:p w14:paraId="1A349CEC" w14:textId="77777777" w:rsidR="00000000" w:rsidRDefault="007478C2">
            <w:pPr>
              <w:tabs>
                <w:tab w:val="left" w:pos="196"/>
                <w:tab w:val="left" w:pos="426"/>
              </w:tabs>
              <w:snapToGrid w:val="0"/>
              <w:jc w:val="right"/>
              <w:rPr>
                <w:rFonts w:ascii="Arial Narrow" w:hAnsi="Arial Narrow"/>
                <w:sz w:val="24"/>
                <w:szCs w:val="24"/>
              </w:rPr>
            </w:pPr>
          </w:p>
        </w:tc>
      </w:tr>
      <w:tr w:rsidR="00000000" w14:paraId="6568878F" w14:textId="77777777">
        <w:trPr>
          <w:trHeight w:val="300"/>
        </w:trPr>
        <w:tc>
          <w:tcPr>
            <w:tcW w:w="2092" w:type="dxa"/>
            <w:vAlign w:val="center"/>
          </w:tcPr>
          <w:p w14:paraId="6D0CEC78"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267" w:type="dxa"/>
            <w:vAlign w:val="center"/>
          </w:tcPr>
          <w:p w14:paraId="23D8976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5412</w:t>
            </w:r>
            <w:r>
              <w:rPr>
                <w:rFonts w:hint="eastAsia"/>
                <w:color w:val="0000FF"/>
                <w:sz w:val="18"/>
              </w:rPr>
              <w:t>）</w:t>
            </w:r>
          </w:p>
        </w:tc>
        <w:tc>
          <w:tcPr>
            <w:tcW w:w="1118" w:type="dxa"/>
            <w:vAlign w:val="center"/>
          </w:tcPr>
          <w:p w14:paraId="473616B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5413</w:t>
            </w:r>
            <w:r>
              <w:rPr>
                <w:rFonts w:hint="eastAsia"/>
                <w:color w:val="0000FF"/>
                <w:sz w:val="18"/>
              </w:rPr>
              <w:t>）</w:t>
            </w:r>
          </w:p>
        </w:tc>
        <w:tc>
          <w:tcPr>
            <w:tcW w:w="1120" w:type="dxa"/>
            <w:vAlign w:val="center"/>
          </w:tcPr>
          <w:p w14:paraId="0112A72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5397</w:t>
            </w:r>
            <w:r>
              <w:rPr>
                <w:rFonts w:hint="eastAsia"/>
                <w:color w:val="0000FF"/>
                <w:sz w:val="18"/>
              </w:rPr>
              <w:t>）</w:t>
            </w:r>
          </w:p>
        </w:tc>
        <w:tc>
          <w:tcPr>
            <w:tcW w:w="1120" w:type="dxa"/>
            <w:vAlign w:val="center"/>
          </w:tcPr>
          <w:p w14:paraId="43A344E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5414</w:t>
            </w:r>
            <w:r>
              <w:rPr>
                <w:rFonts w:hint="eastAsia"/>
                <w:color w:val="0000FF"/>
                <w:sz w:val="18"/>
              </w:rPr>
              <w:t>）</w:t>
            </w:r>
          </w:p>
        </w:tc>
        <w:tc>
          <w:tcPr>
            <w:tcW w:w="1120" w:type="dxa"/>
            <w:vAlign w:val="center"/>
          </w:tcPr>
          <w:p w14:paraId="6996510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5401</w:t>
            </w:r>
            <w:r>
              <w:rPr>
                <w:rFonts w:hint="eastAsia"/>
                <w:color w:val="0000FF"/>
                <w:sz w:val="18"/>
              </w:rPr>
              <w:t>）</w:t>
            </w:r>
          </w:p>
        </w:tc>
        <w:tc>
          <w:tcPr>
            <w:tcW w:w="1449" w:type="dxa"/>
            <w:vAlign w:val="center"/>
          </w:tcPr>
          <w:p w14:paraId="46AFE81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5412</w:t>
            </w:r>
            <w:r>
              <w:rPr>
                <w:rFonts w:hint="eastAsia"/>
                <w:color w:val="0000FF"/>
                <w:sz w:val="18"/>
              </w:rPr>
              <w:t>）</w:t>
            </w:r>
          </w:p>
        </w:tc>
      </w:tr>
    </w:tbl>
    <w:p w14:paraId="76256FC8"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5415</w:t>
      </w:r>
      <w:r>
        <w:rPr>
          <w:rFonts w:hint="eastAsia"/>
          <w:color w:val="0000FF"/>
          <w:sz w:val="18"/>
        </w:rPr>
        <w:t>）</w:t>
      </w:r>
    </w:p>
    <w:p w14:paraId="153E4F02" w14:textId="77777777" w:rsidR="00000000" w:rsidRDefault="007478C2">
      <w:pPr>
        <w:rPr>
          <w:rFonts w:ascii="宋体" w:hAnsi="宋体"/>
          <w:b/>
          <w:sz w:val="24"/>
        </w:rPr>
      </w:pPr>
    </w:p>
    <w:p w14:paraId="1269C33D"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17.2 </w:t>
      </w:r>
      <w:r>
        <w:rPr>
          <w:rFonts w:ascii="宋体" w:hAnsi="宋体" w:hint="eastAsia"/>
          <w:b/>
          <w:sz w:val="24"/>
        </w:rPr>
        <w:t>商誉减值准备（如有）</w:t>
      </w:r>
    </w:p>
    <w:p w14:paraId="7E73C7E2"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5"/>
        <w:gridCol w:w="1192"/>
        <w:gridCol w:w="1114"/>
        <w:gridCol w:w="1125"/>
        <w:gridCol w:w="1120"/>
        <w:gridCol w:w="1120"/>
        <w:gridCol w:w="1450"/>
      </w:tblGrid>
      <w:tr w:rsidR="00000000" w14:paraId="2EA45196" w14:textId="77777777">
        <w:trPr>
          <w:trHeight w:val="300"/>
          <w:tblHeader/>
        </w:trPr>
        <w:tc>
          <w:tcPr>
            <w:tcW w:w="2165" w:type="dxa"/>
            <w:vMerge w:val="restart"/>
            <w:vAlign w:val="center"/>
          </w:tcPr>
          <w:p w14:paraId="3AC8294E"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被投资单位名称或形成商誉的事项</w:t>
            </w:r>
          </w:p>
        </w:tc>
        <w:tc>
          <w:tcPr>
            <w:tcW w:w="1192" w:type="dxa"/>
            <w:vMerge w:val="restart"/>
            <w:vAlign w:val="center"/>
          </w:tcPr>
          <w:p w14:paraId="2BE56716"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2239" w:type="dxa"/>
            <w:gridSpan w:val="2"/>
            <w:vAlign w:val="center"/>
          </w:tcPr>
          <w:p w14:paraId="1AB070FD"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本期增加金额</w:t>
            </w:r>
          </w:p>
        </w:tc>
        <w:tc>
          <w:tcPr>
            <w:tcW w:w="2240" w:type="dxa"/>
            <w:gridSpan w:val="2"/>
            <w:vAlign w:val="center"/>
          </w:tcPr>
          <w:p w14:paraId="7DEB6403"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本期减少金额</w:t>
            </w:r>
          </w:p>
        </w:tc>
        <w:tc>
          <w:tcPr>
            <w:tcW w:w="1450" w:type="dxa"/>
            <w:vMerge w:val="restart"/>
            <w:vAlign w:val="center"/>
          </w:tcPr>
          <w:p w14:paraId="4A68B994"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09A2AE19" w14:textId="77777777">
        <w:trPr>
          <w:trHeight w:val="300"/>
          <w:tblHeader/>
        </w:trPr>
        <w:tc>
          <w:tcPr>
            <w:tcW w:w="2165" w:type="dxa"/>
            <w:vMerge/>
            <w:vAlign w:val="center"/>
          </w:tcPr>
          <w:p w14:paraId="70DAB3C4" w14:textId="77777777" w:rsidR="00000000" w:rsidRDefault="007478C2">
            <w:pPr>
              <w:tabs>
                <w:tab w:val="left" w:pos="196"/>
                <w:tab w:val="left" w:pos="426"/>
              </w:tabs>
              <w:snapToGrid w:val="0"/>
              <w:rPr>
                <w:rFonts w:ascii="Arial Narrow" w:hAnsi="Arial Narrow"/>
                <w:sz w:val="24"/>
                <w:szCs w:val="24"/>
              </w:rPr>
            </w:pPr>
          </w:p>
        </w:tc>
        <w:tc>
          <w:tcPr>
            <w:tcW w:w="1192" w:type="dxa"/>
            <w:vMerge/>
            <w:vAlign w:val="center"/>
          </w:tcPr>
          <w:p w14:paraId="112F62F6" w14:textId="77777777" w:rsidR="00000000" w:rsidRDefault="007478C2">
            <w:pPr>
              <w:tabs>
                <w:tab w:val="left" w:pos="196"/>
                <w:tab w:val="left" w:pos="426"/>
              </w:tabs>
              <w:snapToGrid w:val="0"/>
              <w:jc w:val="right"/>
              <w:rPr>
                <w:rFonts w:ascii="Arial Narrow" w:hAnsi="Arial Narrow"/>
                <w:sz w:val="24"/>
                <w:szCs w:val="24"/>
              </w:rPr>
            </w:pPr>
          </w:p>
        </w:tc>
        <w:tc>
          <w:tcPr>
            <w:tcW w:w="1114" w:type="dxa"/>
            <w:vAlign w:val="center"/>
          </w:tcPr>
          <w:p w14:paraId="61F43B7A"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计提</w:t>
            </w:r>
          </w:p>
        </w:tc>
        <w:tc>
          <w:tcPr>
            <w:tcW w:w="1125" w:type="dxa"/>
            <w:vAlign w:val="center"/>
          </w:tcPr>
          <w:p w14:paraId="719A956D"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5419</w:t>
            </w:r>
            <w:r>
              <w:rPr>
                <w:rFonts w:hint="eastAsia"/>
                <w:color w:val="0000FF"/>
                <w:sz w:val="18"/>
              </w:rPr>
              <w:t>）</w:t>
            </w:r>
          </w:p>
        </w:tc>
        <w:tc>
          <w:tcPr>
            <w:tcW w:w="1120" w:type="dxa"/>
            <w:vAlign w:val="center"/>
          </w:tcPr>
          <w:p w14:paraId="52637C32"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处置</w:t>
            </w:r>
          </w:p>
        </w:tc>
        <w:tc>
          <w:tcPr>
            <w:tcW w:w="1120" w:type="dxa"/>
            <w:vAlign w:val="center"/>
          </w:tcPr>
          <w:p w14:paraId="4DA05EE8"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5423</w:t>
            </w:r>
            <w:r>
              <w:rPr>
                <w:rFonts w:hint="eastAsia"/>
                <w:color w:val="0000FF"/>
                <w:sz w:val="18"/>
              </w:rPr>
              <w:t>）</w:t>
            </w:r>
          </w:p>
        </w:tc>
        <w:tc>
          <w:tcPr>
            <w:tcW w:w="1450" w:type="dxa"/>
            <w:vMerge/>
            <w:vAlign w:val="center"/>
          </w:tcPr>
          <w:p w14:paraId="1C65D4D5" w14:textId="77777777" w:rsidR="00000000" w:rsidRDefault="007478C2">
            <w:pPr>
              <w:tabs>
                <w:tab w:val="left" w:pos="196"/>
                <w:tab w:val="left" w:pos="426"/>
              </w:tabs>
              <w:snapToGrid w:val="0"/>
              <w:jc w:val="right"/>
              <w:rPr>
                <w:rFonts w:ascii="Arial Narrow" w:hAnsi="Arial Narrow"/>
                <w:sz w:val="24"/>
                <w:szCs w:val="24"/>
              </w:rPr>
            </w:pPr>
          </w:p>
        </w:tc>
      </w:tr>
      <w:tr w:rsidR="00000000" w14:paraId="5EC45A14" w14:textId="77777777">
        <w:trPr>
          <w:trHeight w:val="300"/>
        </w:trPr>
        <w:tc>
          <w:tcPr>
            <w:tcW w:w="2165" w:type="dxa"/>
            <w:vAlign w:val="center"/>
          </w:tcPr>
          <w:p w14:paraId="40FDA9D5" w14:textId="77777777" w:rsidR="00000000" w:rsidRDefault="007478C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5427</w:t>
            </w:r>
            <w:r>
              <w:rPr>
                <w:rFonts w:hint="eastAsia"/>
                <w:color w:val="0000FF"/>
                <w:sz w:val="18"/>
              </w:rPr>
              <w:t>）</w:t>
            </w:r>
          </w:p>
        </w:tc>
        <w:tc>
          <w:tcPr>
            <w:tcW w:w="1192" w:type="dxa"/>
          </w:tcPr>
          <w:p w14:paraId="5E69256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5428</w:t>
            </w:r>
            <w:r>
              <w:rPr>
                <w:rFonts w:hint="eastAsia"/>
                <w:color w:val="0000FF"/>
                <w:sz w:val="18"/>
              </w:rPr>
              <w:t>）</w:t>
            </w:r>
          </w:p>
        </w:tc>
        <w:tc>
          <w:tcPr>
            <w:tcW w:w="1114" w:type="dxa"/>
          </w:tcPr>
          <w:p w14:paraId="02CD804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5429</w:t>
            </w:r>
            <w:r>
              <w:rPr>
                <w:rFonts w:hint="eastAsia"/>
                <w:color w:val="0000FF"/>
                <w:sz w:val="18"/>
              </w:rPr>
              <w:t>）</w:t>
            </w:r>
          </w:p>
        </w:tc>
        <w:tc>
          <w:tcPr>
            <w:tcW w:w="1125" w:type="dxa"/>
            <w:vAlign w:val="center"/>
          </w:tcPr>
          <w:p w14:paraId="20BF91D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5431</w:t>
            </w:r>
            <w:r>
              <w:rPr>
                <w:rFonts w:hint="eastAsia"/>
                <w:color w:val="0000FF"/>
                <w:sz w:val="18"/>
              </w:rPr>
              <w:t>）</w:t>
            </w:r>
          </w:p>
        </w:tc>
        <w:tc>
          <w:tcPr>
            <w:tcW w:w="1120" w:type="dxa"/>
          </w:tcPr>
          <w:p w14:paraId="704AC1B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5432</w:t>
            </w:r>
            <w:r>
              <w:rPr>
                <w:rFonts w:hint="eastAsia"/>
                <w:color w:val="0000FF"/>
                <w:sz w:val="18"/>
              </w:rPr>
              <w:t>）</w:t>
            </w:r>
          </w:p>
        </w:tc>
        <w:tc>
          <w:tcPr>
            <w:tcW w:w="1120" w:type="dxa"/>
          </w:tcPr>
          <w:p w14:paraId="7EF68DC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5434</w:t>
            </w:r>
            <w:r>
              <w:rPr>
                <w:rFonts w:hint="eastAsia"/>
                <w:color w:val="0000FF"/>
                <w:sz w:val="18"/>
              </w:rPr>
              <w:t>）</w:t>
            </w:r>
          </w:p>
        </w:tc>
        <w:tc>
          <w:tcPr>
            <w:tcW w:w="1450" w:type="dxa"/>
          </w:tcPr>
          <w:p w14:paraId="53AAE94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5428</w:t>
            </w:r>
            <w:r>
              <w:rPr>
                <w:rFonts w:hint="eastAsia"/>
                <w:color w:val="0000FF"/>
                <w:sz w:val="18"/>
              </w:rPr>
              <w:t>）</w:t>
            </w:r>
          </w:p>
        </w:tc>
      </w:tr>
      <w:tr w:rsidR="00000000" w14:paraId="19777EB4" w14:textId="77777777">
        <w:trPr>
          <w:trHeight w:val="300"/>
        </w:trPr>
        <w:tc>
          <w:tcPr>
            <w:tcW w:w="2165" w:type="dxa"/>
            <w:vAlign w:val="center"/>
          </w:tcPr>
          <w:p w14:paraId="2DC092D3" w14:textId="77777777" w:rsidR="00000000" w:rsidRDefault="007478C2">
            <w:pPr>
              <w:tabs>
                <w:tab w:val="left" w:pos="196"/>
                <w:tab w:val="left" w:pos="426"/>
              </w:tabs>
              <w:snapToGrid w:val="0"/>
              <w:rPr>
                <w:rFonts w:ascii="Arial Narrow" w:hAnsi="Arial Narrow"/>
                <w:sz w:val="24"/>
                <w:szCs w:val="24"/>
              </w:rPr>
            </w:pPr>
          </w:p>
        </w:tc>
        <w:tc>
          <w:tcPr>
            <w:tcW w:w="1192" w:type="dxa"/>
            <w:vAlign w:val="center"/>
          </w:tcPr>
          <w:p w14:paraId="4FCD6F29" w14:textId="77777777" w:rsidR="00000000" w:rsidRDefault="007478C2">
            <w:pPr>
              <w:tabs>
                <w:tab w:val="left" w:pos="196"/>
                <w:tab w:val="left" w:pos="426"/>
              </w:tabs>
              <w:snapToGrid w:val="0"/>
              <w:jc w:val="right"/>
              <w:rPr>
                <w:rFonts w:ascii="Arial Narrow" w:hAnsi="Arial Narrow"/>
                <w:sz w:val="24"/>
                <w:szCs w:val="24"/>
              </w:rPr>
            </w:pPr>
          </w:p>
        </w:tc>
        <w:tc>
          <w:tcPr>
            <w:tcW w:w="1114" w:type="dxa"/>
            <w:vAlign w:val="center"/>
          </w:tcPr>
          <w:p w14:paraId="172E4ED0" w14:textId="77777777" w:rsidR="00000000" w:rsidRDefault="007478C2">
            <w:pPr>
              <w:tabs>
                <w:tab w:val="left" w:pos="196"/>
                <w:tab w:val="left" w:pos="426"/>
              </w:tabs>
              <w:snapToGrid w:val="0"/>
              <w:jc w:val="right"/>
              <w:rPr>
                <w:rFonts w:ascii="Arial Narrow" w:hAnsi="Arial Narrow"/>
                <w:sz w:val="24"/>
                <w:szCs w:val="24"/>
              </w:rPr>
            </w:pPr>
          </w:p>
        </w:tc>
        <w:tc>
          <w:tcPr>
            <w:tcW w:w="1125" w:type="dxa"/>
            <w:vAlign w:val="center"/>
          </w:tcPr>
          <w:p w14:paraId="66925003" w14:textId="77777777" w:rsidR="00000000" w:rsidRDefault="007478C2">
            <w:pPr>
              <w:tabs>
                <w:tab w:val="left" w:pos="196"/>
                <w:tab w:val="left" w:pos="426"/>
              </w:tabs>
              <w:snapToGrid w:val="0"/>
              <w:jc w:val="right"/>
              <w:rPr>
                <w:rFonts w:ascii="Arial Narrow" w:hAnsi="Arial Narrow"/>
                <w:sz w:val="24"/>
                <w:szCs w:val="24"/>
              </w:rPr>
            </w:pPr>
          </w:p>
        </w:tc>
        <w:tc>
          <w:tcPr>
            <w:tcW w:w="1120" w:type="dxa"/>
            <w:vAlign w:val="center"/>
          </w:tcPr>
          <w:p w14:paraId="161463C0" w14:textId="77777777" w:rsidR="00000000" w:rsidRDefault="007478C2">
            <w:pPr>
              <w:tabs>
                <w:tab w:val="left" w:pos="196"/>
                <w:tab w:val="left" w:pos="426"/>
              </w:tabs>
              <w:snapToGrid w:val="0"/>
              <w:jc w:val="right"/>
              <w:rPr>
                <w:rFonts w:ascii="Arial Narrow" w:hAnsi="Arial Narrow"/>
                <w:sz w:val="24"/>
                <w:szCs w:val="24"/>
              </w:rPr>
            </w:pPr>
          </w:p>
        </w:tc>
        <w:tc>
          <w:tcPr>
            <w:tcW w:w="1120" w:type="dxa"/>
            <w:vAlign w:val="center"/>
          </w:tcPr>
          <w:p w14:paraId="27437C5E" w14:textId="77777777" w:rsidR="00000000" w:rsidRDefault="007478C2">
            <w:pPr>
              <w:tabs>
                <w:tab w:val="left" w:pos="196"/>
                <w:tab w:val="left" w:pos="426"/>
              </w:tabs>
              <w:snapToGrid w:val="0"/>
              <w:jc w:val="right"/>
              <w:rPr>
                <w:rFonts w:ascii="Arial Narrow" w:hAnsi="Arial Narrow"/>
                <w:sz w:val="24"/>
                <w:szCs w:val="24"/>
              </w:rPr>
            </w:pPr>
          </w:p>
        </w:tc>
        <w:tc>
          <w:tcPr>
            <w:tcW w:w="1450" w:type="dxa"/>
            <w:vAlign w:val="center"/>
          </w:tcPr>
          <w:p w14:paraId="6306DDCA" w14:textId="77777777" w:rsidR="00000000" w:rsidRDefault="007478C2">
            <w:pPr>
              <w:tabs>
                <w:tab w:val="left" w:pos="196"/>
                <w:tab w:val="left" w:pos="426"/>
              </w:tabs>
              <w:snapToGrid w:val="0"/>
              <w:jc w:val="right"/>
              <w:rPr>
                <w:rFonts w:ascii="Arial Narrow" w:hAnsi="Arial Narrow"/>
                <w:sz w:val="24"/>
                <w:szCs w:val="24"/>
              </w:rPr>
            </w:pPr>
          </w:p>
        </w:tc>
      </w:tr>
      <w:tr w:rsidR="00000000" w14:paraId="61C1B39E" w14:textId="77777777">
        <w:trPr>
          <w:trHeight w:val="300"/>
        </w:trPr>
        <w:tc>
          <w:tcPr>
            <w:tcW w:w="2165" w:type="dxa"/>
            <w:vAlign w:val="center"/>
          </w:tcPr>
          <w:p w14:paraId="18447D95"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192" w:type="dxa"/>
            <w:vAlign w:val="center"/>
          </w:tcPr>
          <w:p w14:paraId="16928DD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5435</w:t>
            </w:r>
            <w:r>
              <w:rPr>
                <w:rFonts w:hint="eastAsia"/>
                <w:color w:val="0000FF"/>
                <w:sz w:val="18"/>
              </w:rPr>
              <w:t>）</w:t>
            </w:r>
          </w:p>
        </w:tc>
        <w:tc>
          <w:tcPr>
            <w:tcW w:w="1114" w:type="dxa"/>
            <w:vAlign w:val="center"/>
          </w:tcPr>
          <w:p w14:paraId="0F57C98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5436</w:t>
            </w:r>
            <w:r>
              <w:rPr>
                <w:rFonts w:hint="eastAsia"/>
                <w:color w:val="0000FF"/>
                <w:sz w:val="18"/>
              </w:rPr>
              <w:t>）</w:t>
            </w:r>
          </w:p>
        </w:tc>
        <w:tc>
          <w:tcPr>
            <w:tcW w:w="1125" w:type="dxa"/>
            <w:vAlign w:val="center"/>
          </w:tcPr>
          <w:p w14:paraId="35DBB6E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5420</w:t>
            </w:r>
            <w:r>
              <w:rPr>
                <w:rFonts w:hint="eastAsia"/>
                <w:color w:val="0000FF"/>
                <w:sz w:val="18"/>
              </w:rPr>
              <w:t>）</w:t>
            </w:r>
          </w:p>
        </w:tc>
        <w:tc>
          <w:tcPr>
            <w:tcW w:w="1120" w:type="dxa"/>
            <w:vAlign w:val="center"/>
          </w:tcPr>
          <w:p w14:paraId="4905B5B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5437</w:t>
            </w:r>
            <w:r>
              <w:rPr>
                <w:rFonts w:hint="eastAsia"/>
                <w:color w:val="0000FF"/>
                <w:sz w:val="18"/>
              </w:rPr>
              <w:t>）</w:t>
            </w:r>
          </w:p>
        </w:tc>
        <w:tc>
          <w:tcPr>
            <w:tcW w:w="1120" w:type="dxa"/>
            <w:vAlign w:val="center"/>
          </w:tcPr>
          <w:p w14:paraId="7B18B42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5424</w:t>
            </w:r>
            <w:r>
              <w:rPr>
                <w:rFonts w:hint="eastAsia"/>
                <w:color w:val="0000FF"/>
                <w:sz w:val="18"/>
              </w:rPr>
              <w:t>）</w:t>
            </w:r>
          </w:p>
        </w:tc>
        <w:tc>
          <w:tcPr>
            <w:tcW w:w="1450" w:type="dxa"/>
            <w:vAlign w:val="center"/>
          </w:tcPr>
          <w:p w14:paraId="7DC3F60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5435</w:t>
            </w:r>
            <w:r>
              <w:rPr>
                <w:rFonts w:hint="eastAsia"/>
                <w:color w:val="0000FF"/>
                <w:sz w:val="18"/>
              </w:rPr>
              <w:t>）</w:t>
            </w:r>
          </w:p>
        </w:tc>
      </w:tr>
    </w:tbl>
    <w:p w14:paraId="5F14AF34"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5438</w:t>
      </w:r>
      <w:r>
        <w:rPr>
          <w:rFonts w:hint="eastAsia"/>
          <w:color w:val="0000FF"/>
          <w:sz w:val="18"/>
        </w:rPr>
        <w:t>）</w:t>
      </w:r>
    </w:p>
    <w:p w14:paraId="379252EE" w14:textId="77777777" w:rsidR="00000000" w:rsidRDefault="007478C2">
      <w:pPr>
        <w:rPr>
          <w:rFonts w:ascii="宋体" w:hAnsi="宋体"/>
          <w:b/>
          <w:sz w:val="24"/>
        </w:rPr>
      </w:pPr>
    </w:p>
    <w:p w14:paraId="038443AA"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17.3 </w:t>
      </w:r>
      <w:r>
        <w:rPr>
          <w:rFonts w:ascii="宋体" w:hAnsi="宋体" w:hint="eastAsia"/>
          <w:b/>
          <w:sz w:val="24"/>
        </w:rPr>
        <w:t>商誉减值测试过程、关键参数及商誉减值</w:t>
      </w:r>
      <w:r>
        <w:rPr>
          <w:rFonts w:ascii="宋体" w:hAnsi="宋体" w:hint="eastAsia"/>
          <w:b/>
          <w:sz w:val="24"/>
        </w:rPr>
        <w:t>损失的确认方法（如有）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07E923DC" w14:textId="77777777">
        <w:tc>
          <w:tcPr>
            <w:tcW w:w="9286" w:type="dxa"/>
          </w:tcPr>
          <w:p w14:paraId="04248403" w14:textId="77777777" w:rsidR="00000000" w:rsidRDefault="007478C2">
            <w:pPr>
              <w:spacing w:line="360" w:lineRule="auto"/>
              <w:outlineLvl w:val="2"/>
            </w:pPr>
            <w:r>
              <w:rPr>
                <w:rFonts w:hint="eastAsia"/>
                <w:color w:val="0000FF"/>
                <w:sz w:val="18"/>
              </w:rPr>
              <w:t>（</w:t>
            </w:r>
            <w:r>
              <w:rPr>
                <w:color w:val="0000FF"/>
                <w:sz w:val="18"/>
              </w:rPr>
              <w:t>5439</w:t>
            </w:r>
            <w:r>
              <w:rPr>
                <w:rFonts w:hint="eastAsia"/>
                <w:color w:val="0000FF"/>
                <w:sz w:val="18"/>
              </w:rPr>
              <w:t>）</w:t>
            </w:r>
          </w:p>
        </w:tc>
      </w:tr>
    </w:tbl>
    <w:p w14:paraId="16116E50" w14:textId="77777777" w:rsidR="00000000" w:rsidRDefault="007478C2">
      <w:pPr>
        <w:rPr>
          <w:rFonts w:ascii="宋体" w:hAnsi="宋体"/>
          <w:b/>
          <w:sz w:val="24"/>
        </w:rPr>
      </w:pPr>
    </w:p>
    <w:p w14:paraId="35C1C02A"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18</w:t>
      </w:r>
      <w:r>
        <w:rPr>
          <w:rFonts w:ascii="宋体" w:hAnsi="宋体" w:hint="eastAsia"/>
          <w:b/>
          <w:sz w:val="24"/>
        </w:rPr>
        <w:t xml:space="preserve"> </w:t>
      </w:r>
      <w:r>
        <w:rPr>
          <w:rFonts w:ascii="宋体" w:hAnsi="宋体"/>
          <w:b/>
          <w:sz w:val="24"/>
        </w:rPr>
        <w:t>长期待摊费用</w:t>
      </w:r>
      <w:r>
        <w:rPr>
          <w:rFonts w:ascii="宋体" w:hAnsi="宋体" w:hint="eastAsia"/>
          <w:b/>
          <w:sz w:val="24"/>
        </w:rPr>
        <w:t>（如有）</w:t>
      </w:r>
    </w:p>
    <w:p w14:paraId="64F5E193"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4"/>
        <w:gridCol w:w="1398"/>
        <w:gridCol w:w="1398"/>
        <w:gridCol w:w="1398"/>
        <w:gridCol w:w="1399"/>
        <w:gridCol w:w="1399"/>
      </w:tblGrid>
      <w:tr w:rsidR="00000000" w14:paraId="496DF012" w14:textId="77777777">
        <w:trPr>
          <w:trHeight w:val="300"/>
          <w:tblHeader/>
        </w:trPr>
        <w:tc>
          <w:tcPr>
            <w:tcW w:w="2294" w:type="dxa"/>
            <w:vAlign w:val="center"/>
          </w:tcPr>
          <w:p w14:paraId="47DBA7D5"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398" w:type="dxa"/>
            <w:vAlign w:val="center"/>
          </w:tcPr>
          <w:p w14:paraId="50C271A4"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1398" w:type="dxa"/>
            <w:vAlign w:val="center"/>
          </w:tcPr>
          <w:p w14:paraId="4E8E838F"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本期增加</w:t>
            </w:r>
            <w:r>
              <w:rPr>
                <w:rFonts w:ascii="Arial Narrow" w:hAnsi="Arial Narrow" w:hint="eastAsia"/>
                <w:sz w:val="24"/>
                <w:szCs w:val="24"/>
              </w:rPr>
              <w:t>金</w:t>
            </w:r>
            <w:r>
              <w:rPr>
                <w:rFonts w:ascii="Arial Narrow" w:hAnsi="Arial Narrow"/>
                <w:sz w:val="24"/>
                <w:szCs w:val="24"/>
              </w:rPr>
              <w:t>额</w:t>
            </w:r>
          </w:p>
        </w:tc>
        <w:tc>
          <w:tcPr>
            <w:tcW w:w="1398" w:type="dxa"/>
            <w:vAlign w:val="center"/>
          </w:tcPr>
          <w:p w14:paraId="4C59DCC4"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本期摊销</w:t>
            </w:r>
            <w:r>
              <w:rPr>
                <w:rFonts w:ascii="Arial Narrow" w:hAnsi="Arial Narrow" w:hint="eastAsia"/>
                <w:sz w:val="24"/>
                <w:szCs w:val="24"/>
              </w:rPr>
              <w:t>金</w:t>
            </w:r>
            <w:r>
              <w:rPr>
                <w:rFonts w:ascii="Arial Narrow" w:hAnsi="Arial Narrow"/>
                <w:sz w:val="24"/>
                <w:szCs w:val="24"/>
              </w:rPr>
              <w:t>额</w:t>
            </w:r>
          </w:p>
        </w:tc>
        <w:tc>
          <w:tcPr>
            <w:tcW w:w="1399" w:type="dxa"/>
            <w:vAlign w:val="center"/>
          </w:tcPr>
          <w:p w14:paraId="2E77208C"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本期其他减少</w:t>
            </w:r>
            <w:r>
              <w:rPr>
                <w:rFonts w:ascii="Arial Narrow" w:hAnsi="Arial Narrow" w:hint="eastAsia"/>
                <w:sz w:val="24"/>
                <w:szCs w:val="24"/>
              </w:rPr>
              <w:t>金</w:t>
            </w:r>
            <w:r>
              <w:rPr>
                <w:rFonts w:ascii="Arial Narrow" w:hAnsi="Arial Narrow"/>
                <w:sz w:val="24"/>
                <w:szCs w:val="24"/>
              </w:rPr>
              <w:t>额</w:t>
            </w:r>
          </w:p>
        </w:tc>
        <w:tc>
          <w:tcPr>
            <w:tcW w:w="1399" w:type="dxa"/>
            <w:vAlign w:val="center"/>
          </w:tcPr>
          <w:p w14:paraId="2B28706E"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077F0687" w14:textId="77777777">
        <w:trPr>
          <w:trHeight w:val="300"/>
        </w:trPr>
        <w:tc>
          <w:tcPr>
            <w:tcW w:w="2294" w:type="dxa"/>
            <w:vAlign w:val="center"/>
          </w:tcPr>
          <w:p w14:paraId="199FC0A7" w14:textId="77777777" w:rsidR="00000000" w:rsidRDefault="007478C2">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5443</w:t>
            </w:r>
            <w:r>
              <w:rPr>
                <w:rFonts w:hint="eastAsia"/>
                <w:color w:val="0000FF"/>
                <w:sz w:val="18"/>
              </w:rPr>
              <w:t>）</w:t>
            </w:r>
          </w:p>
        </w:tc>
        <w:tc>
          <w:tcPr>
            <w:tcW w:w="1398" w:type="dxa"/>
          </w:tcPr>
          <w:p w14:paraId="20AE7F8A" w14:textId="77777777" w:rsidR="00000000" w:rsidRDefault="007478C2">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5444</w:t>
            </w:r>
            <w:r>
              <w:rPr>
                <w:rFonts w:hint="eastAsia"/>
                <w:color w:val="0000FF"/>
                <w:sz w:val="18"/>
              </w:rPr>
              <w:t>）</w:t>
            </w:r>
          </w:p>
        </w:tc>
        <w:tc>
          <w:tcPr>
            <w:tcW w:w="1398" w:type="dxa"/>
          </w:tcPr>
          <w:p w14:paraId="615FA5CD" w14:textId="77777777" w:rsidR="00000000" w:rsidRDefault="007478C2">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5445</w:t>
            </w:r>
            <w:r>
              <w:rPr>
                <w:rFonts w:hint="eastAsia"/>
                <w:color w:val="0000FF"/>
                <w:sz w:val="18"/>
              </w:rPr>
              <w:t>）</w:t>
            </w:r>
          </w:p>
        </w:tc>
        <w:tc>
          <w:tcPr>
            <w:tcW w:w="1398" w:type="dxa"/>
          </w:tcPr>
          <w:p w14:paraId="2D688D0E" w14:textId="77777777" w:rsidR="00000000" w:rsidRDefault="007478C2">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5446</w:t>
            </w:r>
            <w:r>
              <w:rPr>
                <w:rFonts w:hint="eastAsia"/>
                <w:color w:val="0000FF"/>
                <w:sz w:val="18"/>
              </w:rPr>
              <w:t>）</w:t>
            </w:r>
          </w:p>
        </w:tc>
        <w:tc>
          <w:tcPr>
            <w:tcW w:w="1399" w:type="dxa"/>
          </w:tcPr>
          <w:p w14:paraId="1EF814ED" w14:textId="77777777" w:rsidR="00000000" w:rsidRDefault="007478C2">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5447</w:t>
            </w:r>
            <w:r>
              <w:rPr>
                <w:rFonts w:hint="eastAsia"/>
                <w:color w:val="0000FF"/>
                <w:sz w:val="18"/>
              </w:rPr>
              <w:t>）</w:t>
            </w:r>
          </w:p>
        </w:tc>
        <w:tc>
          <w:tcPr>
            <w:tcW w:w="1399" w:type="dxa"/>
          </w:tcPr>
          <w:p w14:paraId="2E477C79" w14:textId="77777777" w:rsidR="00000000" w:rsidRDefault="007478C2">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5444</w:t>
            </w:r>
            <w:r>
              <w:rPr>
                <w:rFonts w:hint="eastAsia"/>
                <w:color w:val="0000FF"/>
                <w:sz w:val="18"/>
              </w:rPr>
              <w:t>）</w:t>
            </w:r>
          </w:p>
        </w:tc>
      </w:tr>
      <w:tr w:rsidR="00000000" w14:paraId="324C038B" w14:textId="77777777">
        <w:trPr>
          <w:trHeight w:val="300"/>
        </w:trPr>
        <w:tc>
          <w:tcPr>
            <w:tcW w:w="2294" w:type="dxa"/>
            <w:vAlign w:val="center"/>
          </w:tcPr>
          <w:p w14:paraId="2F2A10FB" w14:textId="77777777" w:rsidR="00000000" w:rsidRDefault="007478C2">
            <w:pPr>
              <w:tabs>
                <w:tab w:val="left" w:pos="196"/>
                <w:tab w:val="left" w:pos="426"/>
              </w:tabs>
              <w:snapToGrid w:val="0"/>
              <w:jc w:val="center"/>
              <w:rPr>
                <w:rFonts w:ascii="Arial Narrow" w:hAnsi="Arial Narrow"/>
                <w:sz w:val="24"/>
                <w:szCs w:val="24"/>
              </w:rPr>
            </w:pPr>
          </w:p>
        </w:tc>
        <w:tc>
          <w:tcPr>
            <w:tcW w:w="1398" w:type="dxa"/>
            <w:vAlign w:val="center"/>
          </w:tcPr>
          <w:p w14:paraId="7BDA3FE7" w14:textId="77777777" w:rsidR="00000000" w:rsidRDefault="007478C2">
            <w:pPr>
              <w:tabs>
                <w:tab w:val="left" w:pos="196"/>
                <w:tab w:val="left" w:pos="426"/>
              </w:tabs>
              <w:snapToGrid w:val="0"/>
              <w:jc w:val="center"/>
              <w:rPr>
                <w:rFonts w:ascii="Arial Narrow" w:hAnsi="Arial Narrow"/>
                <w:sz w:val="24"/>
                <w:szCs w:val="24"/>
              </w:rPr>
            </w:pPr>
          </w:p>
        </w:tc>
        <w:tc>
          <w:tcPr>
            <w:tcW w:w="1398" w:type="dxa"/>
            <w:vAlign w:val="center"/>
          </w:tcPr>
          <w:p w14:paraId="7ED26F22" w14:textId="77777777" w:rsidR="00000000" w:rsidRDefault="007478C2">
            <w:pPr>
              <w:tabs>
                <w:tab w:val="left" w:pos="196"/>
                <w:tab w:val="left" w:pos="426"/>
              </w:tabs>
              <w:snapToGrid w:val="0"/>
              <w:jc w:val="center"/>
              <w:rPr>
                <w:rFonts w:ascii="Arial Narrow" w:hAnsi="Arial Narrow"/>
                <w:sz w:val="24"/>
                <w:szCs w:val="24"/>
              </w:rPr>
            </w:pPr>
          </w:p>
        </w:tc>
        <w:tc>
          <w:tcPr>
            <w:tcW w:w="1398" w:type="dxa"/>
            <w:vAlign w:val="center"/>
          </w:tcPr>
          <w:p w14:paraId="69FE730B" w14:textId="77777777" w:rsidR="00000000" w:rsidRDefault="007478C2">
            <w:pPr>
              <w:tabs>
                <w:tab w:val="left" w:pos="196"/>
                <w:tab w:val="left" w:pos="426"/>
              </w:tabs>
              <w:snapToGrid w:val="0"/>
              <w:jc w:val="center"/>
              <w:rPr>
                <w:rFonts w:ascii="Arial Narrow" w:hAnsi="Arial Narrow"/>
                <w:sz w:val="24"/>
                <w:szCs w:val="24"/>
              </w:rPr>
            </w:pPr>
          </w:p>
        </w:tc>
        <w:tc>
          <w:tcPr>
            <w:tcW w:w="1399" w:type="dxa"/>
            <w:vAlign w:val="center"/>
          </w:tcPr>
          <w:p w14:paraId="61906B66" w14:textId="77777777" w:rsidR="00000000" w:rsidRDefault="007478C2">
            <w:pPr>
              <w:tabs>
                <w:tab w:val="left" w:pos="196"/>
                <w:tab w:val="left" w:pos="426"/>
              </w:tabs>
              <w:snapToGrid w:val="0"/>
              <w:jc w:val="center"/>
              <w:rPr>
                <w:rFonts w:ascii="Arial Narrow" w:hAnsi="Arial Narrow"/>
                <w:sz w:val="24"/>
                <w:szCs w:val="24"/>
              </w:rPr>
            </w:pPr>
          </w:p>
        </w:tc>
        <w:tc>
          <w:tcPr>
            <w:tcW w:w="1399" w:type="dxa"/>
            <w:vAlign w:val="center"/>
          </w:tcPr>
          <w:p w14:paraId="7C75124D" w14:textId="77777777" w:rsidR="00000000" w:rsidRDefault="007478C2">
            <w:pPr>
              <w:tabs>
                <w:tab w:val="left" w:pos="196"/>
                <w:tab w:val="left" w:pos="426"/>
              </w:tabs>
              <w:snapToGrid w:val="0"/>
              <w:jc w:val="center"/>
              <w:rPr>
                <w:rFonts w:ascii="Arial Narrow" w:hAnsi="Arial Narrow"/>
                <w:sz w:val="24"/>
                <w:szCs w:val="24"/>
              </w:rPr>
            </w:pPr>
          </w:p>
        </w:tc>
      </w:tr>
      <w:tr w:rsidR="00000000" w14:paraId="23648353" w14:textId="77777777">
        <w:trPr>
          <w:trHeight w:val="300"/>
        </w:trPr>
        <w:tc>
          <w:tcPr>
            <w:tcW w:w="2294" w:type="dxa"/>
            <w:vAlign w:val="center"/>
          </w:tcPr>
          <w:p w14:paraId="2930B0CE"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398" w:type="dxa"/>
            <w:vAlign w:val="center"/>
          </w:tcPr>
          <w:p w14:paraId="4BFBA959" w14:textId="77777777" w:rsidR="00000000" w:rsidRDefault="007478C2">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5448</w:t>
            </w:r>
            <w:r>
              <w:rPr>
                <w:rFonts w:hint="eastAsia"/>
                <w:color w:val="0000FF"/>
                <w:sz w:val="18"/>
              </w:rPr>
              <w:t>）</w:t>
            </w:r>
          </w:p>
        </w:tc>
        <w:tc>
          <w:tcPr>
            <w:tcW w:w="1398" w:type="dxa"/>
          </w:tcPr>
          <w:p w14:paraId="109CA55C" w14:textId="77777777" w:rsidR="00000000" w:rsidRDefault="007478C2">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5449</w:t>
            </w:r>
            <w:r>
              <w:rPr>
                <w:rFonts w:hint="eastAsia"/>
                <w:color w:val="0000FF"/>
                <w:sz w:val="18"/>
              </w:rPr>
              <w:t>）</w:t>
            </w:r>
          </w:p>
        </w:tc>
        <w:tc>
          <w:tcPr>
            <w:tcW w:w="1398" w:type="dxa"/>
          </w:tcPr>
          <w:p w14:paraId="64806EB8" w14:textId="77777777" w:rsidR="00000000" w:rsidRDefault="007478C2">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5450</w:t>
            </w:r>
            <w:r>
              <w:rPr>
                <w:rFonts w:hint="eastAsia"/>
                <w:color w:val="0000FF"/>
                <w:sz w:val="18"/>
              </w:rPr>
              <w:t>）</w:t>
            </w:r>
          </w:p>
        </w:tc>
        <w:tc>
          <w:tcPr>
            <w:tcW w:w="1399" w:type="dxa"/>
            <w:vAlign w:val="center"/>
          </w:tcPr>
          <w:p w14:paraId="2E2480CE" w14:textId="77777777" w:rsidR="00000000" w:rsidRDefault="007478C2">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5451</w:t>
            </w:r>
            <w:r>
              <w:rPr>
                <w:rFonts w:hint="eastAsia"/>
                <w:color w:val="0000FF"/>
                <w:sz w:val="18"/>
              </w:rPr>
              <w:t>）</w:t>
            </w:r>
          </w:p>
        </w:tc>
        <w:tc>
          <w:tcPr>
            <w:tcW w:w="1399" w:type="dxa"/>
            <w:vAlign w:val="center"/>
          </w:tcPr>
          <w:p w14:paraId="496E3142" w14:textId="77777777" w:rsidR="00000000" w:rsidRDefault="007478C2">
            <w:pPr>
              <w:tabs>
                <w:tab w:val="left" w:pos="196"/>
                <w:tab w:val="left" w:pos="426"/>
              </w:tabs>
              <w:snapToGrid w:val="0"/>
              <w:ind w:right="180"/>
              <w:jc w:val="right"/>
              <w:rPr>
                <w:rFonts w:ascii="Arial Narrow" w:hAnsi="Arial Narrow"/>
                <w:sz w:val="24"/>
                <w:szCs w:val="24"/>
              </w:rPr>
            </w:pPr>
            <w:r>
              <w:rPr>
                <w:rFonts w:hint="eastAsia"/>
                <w:color w:val="0000FF"/>
                <w:sz w:val="18"/>
              </w:rPr>
              <w:t>（</w:t>
            </w:r>
            <w:r>
              <w:rPr>
                <w:color w:val="0000FF"/>
                <w:sz w:val="18"/>
              </w:rPr>
              <w:t>5448</w:t>
            </w:r>
            <w:r>
              <w:rPr>
                <w:rFonts w:hint="eastAsia"/>
                <w:color w:val="0000FF"/>
                <w:sz w:val="18"/>
              </w:rPr>
              <w:t>）</w:t>
            </w:r>
          </w:p>
        </w:tc>
      </w:tr>
    </w:tbl>
    <w:p w14:paraId="620ED287"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5452</w:t>
      </w:r>
      <w:r>
        <w:rPr>
          <w:rFonts w:hint="eastAsia"/>
          <w:color w:val="0000FF"/>
          <w:sz w:val="18"/>
        </w:rPr>
        <w:t>）</w:t>
      </w:r>
    </w:p>
    <w:p w14:paraId="6DAF7AE7" w14:textId="77777777" w:rsidR="00000000" w:rsidRDefault="007478C2">
      <w:pPr>
        <w:rPr>
          <w:rFonts w:ascii="宋体" w:hAnsi="宋体"/>
          <w:b/>
          <w:sz w:val="24"/>
        </w:rPr>
      </w:pPr>
    </w:p>
    <w:p w14:paraId="000AE569"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19</w:t>
      </w:r>
      <w:r>
        <w:rPr>
          <w:rFonts w:ascii="宋体" w:hAnsi="宋体" w:hint="eastAsia"/>
          <w:b/>
          <w:sz w:val="24"/>
        </w:rPr>
        <w:t xml:space="preserve"> </w:t>
      </w:r>
      <w:r>
        <w:rPr>
          <w:rFonts w:ascii="宋体" w:hAnsi="宋体" w:hint="eastAsia"/>
          <w:b/>
          <w:sz w:val="24"/>
        </w:rPr>
        <w:t>递延所得税资产</w:t>
      </w:r>
      <w:r>
        <w:rPr>
          <w:rFonts w:ascii="宋体" w:hAnsi="宋体"/>
          <w:b/>
          <w:sz w:val="24"/>
        </w:rPr>
        <w:t>和</w:t>
      </w:r>
      <w:r>
        <w:rPr>
          <w:rFonts w:ascii="宋体" w:hAnsi="宋体" w:hint="eastAsia"/>
          <w:b/>
          <w:sz w:val="24"/>
        </w:rPr>
        <w:t>递延所得税</w:t>
      </w:r>
      <w:r>
        <w:rPr>
          <w:rFonts w:ascii="宋体" w:hAnsi="宋体"/>
          <w:b/>
          <w:sz w:val="24"/>
        </w:rPr>
        <w:t>负债</w:t>
      </w:r>
      <w:r>
        <w:rPr>
          <w:rFonts w:ascii="宋体" w:hAnsi="宋体" w:hint="eastAsia"/>
          <w:b/>
          <w:sz w:val="24"/>
        </w:rPr>
        <w:t>（如有）</w:t>
      </w:r>
    </w:p>
    <w:p w14:paraId="3D0F996D" w14:textId="77777777" w:rsidR="00000000" w:rsidRDefault="007478C2">
      <w:pPr>
        <w:spacing w:line="360" w:lineRule="auto"/>
        <w:outlineLvl w:val="3"/>
        <w:rPr>
          <w:b/>
          <w:sz w:val="24"/>
        </w:rPr>
      </w:pPr>
      <w:r>
        <w:rPr>
          <w:rFonts w:ascii="宋体" w:hAnsi="宋体"/>
          <w:b/>
          <w:sz w:val="24"/>
        </w:rPr>
        <w:t xml:space="preserve">11.5.7.19.1 </w:t>
      </w:r>
      <w:r>
        <w:rPr>
          <w:rFonts w:ascii="宋体" w:hAnsi="宋体" w:hint="eastAsia"/>
          <w:b/>
          <w:sz w:val="24"/>
        </w:rPr>
        <w:t>未经抵销</w:t>
      </w:r>
      <w:r>
        <w:rPr>
          <w:rFonts w:ascii="宋体" w:hAnsi="宋体"/>
          <w:b/>
          <w:sz w:val="24"/>
        </w:rPr>
        <w:t>的递延所得税资产</w:t>
      </w:r>
      <w:r>
        <w:rPr>
          <w:rFonts w:ascii="宋体" w:hAnsi="宋体" w:hint="eastAsia"/>
          <w:b/>
          <w:sz w:val="24"/>
        </w:rPr>
        <w:t>（如有）</w:t>
      </w:r>
    </w:p>
    <w:p w14:paraId="1A7DD1DA"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r>
        <w:rPr>
          <w:rFonts w:ascii="宋体" w:hAnsi="宋体" w:hint="eastAsia"/>
          <w:sz w:val="24"/>
        </w:rPr>
        <w:t xml:space="preserve">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296"/>
        <w:gridCol w:w="1842"/>
        <w:gridCol w:w="1561"/>
        <w:gridCol w:w="1814"/>
        <w:gridCol w:w="1613"/>
      </w:tblGrid>
      <w:tr w:rsidR="00000000" w14:paraId="481C23CE" w14:textId="77777777">
        <w:trPr>
          <w:trHeight w:val="300"/>
          <w:tblHeader/>
        </w:trPr>
        <w:tc>
          <w:tcPr>
            <w:tcW w:w="2296" w:type="dxa"/>
            <w:vMerge w:val="restart"/>
            <w:vAlign w:val="center"/>
          </w:tcPr>
          <w:p w14:paraId="67E864D8" w14:textId="77777777" w:rsidR="00000000" w:rsidRDefault="007478C2">
            <w:pPr>
              <w:pStyle w:val="a2"/>
              <w:widowControl w:val="0"/>
              <w:tabs>
                <w:tab w:val="left" w:pos="196"/>
                <w:tab w:val="left" w:pos="426"/>
              </w:tabs>
              <w:spacing w:line="240" w:lineRule="auto"/>
              <w:ind w:leftChars="0" w:left="0"/>
              <w:jc w:val="center"/>
              <w:rPr>
                <w:rFonts w:ascii="Arial Narrow" w:hAnsi="Arial Narrow"/>
                <w:kern w:val="0"/>
                <w:sz w:val="24"/>
                <w:szCs w:val="24"/>
              </w:rPr>
            </w:pPr>
            <w:r>
              <w:rPr>
                <w:rFonts w:ascii="Arial Narrow" w:hAnsi="Arial Narrow"/>
                <w:kern w:val="0"/>
                <w:sz w:val="24"/>
                <w:szCs w:val="24"/>
              </w:rPr>
              <w:t>项目</w:t>
            </w:r>
          </w:p>
        </w:tc>
        <w:tc>
          <w:tcPr>
            <w:tcW w:w="3403" w:type="dxa"/>
            <w:gridSpan w:val="2"/>
            <w:vAlign w:val="center"/>
          </w:tcPr>
          <w:p w14:paraId="5971ABB4" w14:textId="77777777" w:rsidR="00000000" w:rsidRDefault="007478C2">
            <w:pPr>
              <w:jc w:val="center"/>
              <w:rPr>
                <w:rFonts w:ascii="宋体" w:hAnsi="宋体"/>
                <w:sz w:val="24"/>
              </w:rPr>
            </w:pPr>
            <w:r>
              <w:rPr>
                <w:rFonts w:ascii="宋体" w:hAnsi="宋体" w:hint="eastAsia"/>
                <w:sz w:val="24"/>
              </w:rPr>
              <w:t>本期末</w:t>
            </w:r>
          </w:p>
          <w:p w14:paraId="78D4EE2E" w14:textId="77777777" w:rsidR="00000000" w:rsidRDefault="007478C2">
            <w:pPr>
              <w:tabs>
                <w:tab w:val="left" w:pos="196"/>
                <w:tab w:val="left" w:pos="426"/>
              </w:tabs>
              <w:snapToGrid w:val="0"/>
              <w:jc w:val="center"/>
              <w:rPr>
                <w:rFonts w:ascii="Arial Narrow" w:hAnsi="Arial Narrow"/>
                <w:kern w:val="0"/>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427" w:type="dxa"/>
            <w:gridSpan w:val="2"/>
            <w:vAlign w:val="center"/>
          </w:tcPr>
          <w:p w14:paraId="1BC25A17" w14:textId="77777777" w:rsidR="00000000" w:rsidRDefault="007478C2">
            <w:pPr>
              <w:jc w:val="center"/>
              <w:rPr>
                <w:rFonts w:ascii="宋体" w:hAnsi="宋体"/>
                <w:sz w:val="24"/>
              </w:rPr>
            </w:pPr>
            <w:r>
              <w:rPr>
                <w:rFonts w:ascii="宋体" w:hAnsi="宋体" w:hint="eastAsia"/>
                <w:sz w:val="24"/>
              </w:rPr>
              <w:t>上年度末</w:t>
            </w:r>
          </w:p>
          <w:p w14:paraId="0A06F61B" w14:textId="77777777" w:rsidR="00000000" w:rsidRDefault="007478C2">
            <w:pPr>
              <w:tabs>
                <w:tab w:val="left" w:pos="196"/>
                <w:tab w:val="left" w:pos="426"/>
              </w:tabs>
              <w:snapToGrid w:val="0"/>
              <w:jc w:val="center"/>
              <w:rPr>
                <w:rFonts w:ascii="Arial Narrow" w:hAnsi="Arial Narrow"/>
                <w:kern w:val="0"/>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7FD79877" w14:textId="77777777">
        <w:trPr>
          <w:trHeight w:val="300"/>
          <w:tblHeader/>
        </w:trPr>
        <w:tc>
          <w:tcPr>
            <w:tcW w:w="2296" w:type="dxa"/>
            <w:vMerge/>
            <w:vAlign w:val="center"/>
          </w:tcPr>
          <w:p w14:paraId="7A965FF0" w14:textId="77777777" w:rsidR="00000000" w:rsidRDefault="007478C2">
            <w:pPr>
              <w:pStyle w:val="a2"/>
              <w:widowControl w:val="0"/>
              <w:tabs>
                <w:tab w:val="left" w:pos="196"/>
                <w:tab w:val="left" w:pos="426"/>
              </w:tabs>
              <w:spacing w:line="240" w:lineRule="auto"/>
              <w:ind w:leftChars="0" w:left="0"/>
              <w:jc w:val="center"/>
              <w:rPr>
                <w:rFonts w:ascii="Arial Narrow" w:hAnsi="Arial Narrow"/>
                <w:kern w:val="0"/>
                <w:sz w:val="24"/>
                <w:szCs w:val="24"/>
              </w:rPr>
            </w:pPr>
          </w:p>
        </w:tc>
        <w:tc>
          <w:tcPr>
            <w:tcW w:w="1842" w:type="dxa"/>
            <w:vAlign w:val="center"/>
          </w:tcPr>
          <w:p w14:paraId="75EB6CAD" w14:textId="77777777" w:rsidR="00000000" w:rsidRDefault="007478C2">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可抵扣暂时性</w:t>
            </w:r>
          </w:p>
          <w:p w14:paraId="63B517AA" w14:textId="77777777" w:rsidR="00000000" w:rsidRDefault="007478C2">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差异</w:t>
            </w:r>
          </w:p>
        </w:tc>
        <w:tc>
          <w:tcPr>
            <w:tcW w:w="1561" w:type="dxa"/>
            <w:vAlign w:val="center"/>
          </w:tcPr>
          <w:p w14:paraId="3559C779" w14:textId="77777777" w:rsidR="00000000" w:rsidRDefault="007478C2">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递延所得税</w:t>
            </w:r>
          </w:p>
          <w:p w14:paraId="50464A51" w14:textId="77777777" w:rsidR="00000000" w:rsidRDefault="007478C2">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资产</w:t>
            </w:r>
          </w:p>
        </w:tc>
        <w:tc>
          <w:tcPr>
            <w:tcW w:w="1814" w:type="dxa"/>
            <w:vAlign w:val="center"/>
          </w:tcPr>
          <w:p w14:paraId="339DEBB4" w14:textId="77777777" w:rsidR="00000000" w:rsidRDefault="007478C2">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可抵扣暂时性</w:t>
            </w:r>
          </w:p>
          <w:p w14:paraId="4C682FE8" w14:textId="77777777" w:rsidR="00000000" w:rsidRDefault="007478C2">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差异</w:t>
            </w:r>
          </w:p>
        </w:tc>
        <w:tc>
          <w:tcPr>
            <w:tcW w:w="1613" w:type="dxa"/>
            <w:vAlign w:val="center"/>
          </w:tcPr>
          <w:p w14:paraId="5402B71D" w14:textId="77777777" w:rsidR="00000000" w:rsidRDefault="007478C2">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递延所得税</w:t>
            </w:r>
          </w:p>
          <w:p w14:paraId="0737B997" w14:textId="77777777" w:rsidR="00000000" w:rsidRDefault="007478C2">
            <w:pPr>
              <w:tabs>
                <w:tab w:val="left" w:pos="196"/>
                <w:tab w:val="left" w:pos="426"/>
              </w:tabs>
              <w:snapToGrid w:val="0"/>
              <w:ind w:leftChars="-50" w:left="-105" w:rightChars="-50" w:right="-105" w:firstLine="105"/>
              <w:jc w:val="center"/>
              <w:rPr>
                <w:rFonts w:ascii="Arial Narrow" w:hAnsi="Arial Narrow"/>
                <w:kern w:val="0"/>
                <w:sz w:val="24"/>
                <w:szCs w:val="24"/>
              </w:rPr>
            </w:pPr>
            <w:r>
              <w:rPr>
                <w:rFonts w:ascii="Arial Narrow" w:hAnsi="Arial Narrow"/>
                <w:kern w:val="0"/>
                <w:sz w:val="24"/>
                <w:szCs w:val="24"/>
              </w:rPr>
              <w:t>资产</w:t>
            </w:r>
          </w:p>
        </w:tc>
      </w:tr>
      <w:tr w:rsidR="00000000" w14:paraId="578CD466" w14:textId="77777777">
        <w:trPr>
          <w:trHeight w:val="300"/>
        </w:trPr>
        <w:tc>
          <w:tcPr>
            <w:tcW w:w="2296" w:type="dxa"/>
            <w:vAlign w:val="center"/>
          </w:tcPr>
          <w:p w14:paraId="0D00F96E" w14:textId="77777777" w:rsidR="00000000" w:rsidRDefault="007478C2">
            <w:pPr>
              <w:snapToGrid w:val="0"/>
              <w:rPr>
                <w:rFonts w:ascii="Arial Narrow" w:hAnsi="Arial Narrow"/>
                <w:sz w:val="24"/>
                <w:szCs w:val="24"/>
              </w:rPr>
            </w:pPr>
            <w:r>
              <w:rPr>
                <w:rFonts w:ascii="Arial Narrow" w:hAnsi="Arial Narrow"/>
                <w:sz w:val="24"/>
                <w:szCs w:val="24"/>
              </w:rPr>
              <w:t>资产减值准备</w:t>
            </w:r>
          </w:p>
        </w:tc>
        <w:tc>
          <w:tcPr>
            <w:tcW w:w="1842" w:type="dxa"/>
          </w:tcPr>
          <w:p w14:paraId="796DAF86"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5454</w:t>
            </w:r>
            <w:r>
              <w:rPr>
                <w:rFonts w:hint="eastAsia"/>
                <w:color w:val="0000FF"/>
                <w:sz w:val="18"/>
              </w:rPr>
              <w:t>）</w:t>
            </w:r>
          </w:p>
        </w:tc>
        <w:tc>
          <w:tcPr>
            <w:tcW w:w="1561" w:type="dxa"/>
          </w:tcPr>
          <w:p w14:paraId="7FF39B37"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5455</w:t>
            </w:r>
            <w:r>
              <w:rPr>
                <w:rFonts w:hint="eastAsia"/>
                <w:color w:val="0000FF"/>
                <w:sz w:val="18"/>
              </w:rPr>
              <w:t>）</w:t>
            </w:r>
          </w:p>
        </w:tc>
        <w:tc>
          <w:tcPr>
            <w:tcW w:w="1814" w:type="dxa"/>
          </w:tcPr>
          <w:p w14:paraId="3F9690C8"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5454</w:t>
            </w:r>
            <w:r>
              <w:rPr>
                <w:rFonts w:hint="eastAsia"/>
                <w:color w:val="0000FF"/>
                <w:sz w:val="18"/>
              </w:rPr>
              <w:t>）</w:t>
            </w:r>
          </w:p>
        </w:tc>
        <w:tc>
          <w:tcPr>
            <w:tcW w:w="1613" w:type="dxa"/>
          </w:tcPr>
          <w:p w14:paraId="0E3D0F9E"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5455</w:t>
            </w:r>
            <w:r>
              <w:rPr>
                <w:rFonts w:hint="eastAsia"/>
                <w:color w:val="0000FF"/>
                <w:sz w:val="18"/>
              </w:rPr>
              <w:t>）</w:t>
            </w:r>
          </w:p>
        </w:tc>
      </w:tr>
      <w:tr w:rsidR="00000000" w14:paraId="15AAFA34" w14:textId="77777777">
        <w:trPr>
          <w:trHeight w:val="300"/>
        </w:trPr>
        <w:tc>
          <w:tcPr>
            <w:tcW w:w="2296" w:type="dxa"/>
            <w:vAlign w:val="center"/>
          </w:tcPr>
          <w:p w14:paraId="50BD2924" w14:textId="77777777" w:rsidR="00000000" w:rsidRDefault="007478C2">
            <w:pPr>
              <w:snapToGrid w:val="0"/>
              <w:rPr>
                <w:rFonts w:ascii="Arial Narrow" w:hAnsi="Arial Narrow"/>
                <w:sz w:val="24"/>
                <w:szCs w:val="24"/>
              </w:rPr>
            </w:pPr>
            <w:r>
              <w:rPr>
                <w:rFonts w:ascii="Arial Narrow" w:hAnsi="Arial Narrow"/>
                <w:sz w:val="24"/>
                <w:szCs w:val="24"/>
              </w:rPr>
              <w:t>内部交易未实现利润</w:t>
            </w:r>
          </w:p>
        </w:tc>
        <w:tc>
          <w:tcPr>
            <w:tcW w:w="1842" w:type="dxa"/>
          </w:tcPr>
          <w:p w14:paraId="03E02CFD"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5456</w:t>
            </w:r>
            <w:r>
              <w:rPr>
                <w:rFonts w:hint="eastAsia"/>
                <w:color w:val="0000FF"/>
                <w:sz w:val="18"/>
              </w:rPr>
              <w:t>）</w:t>
            </w:r>
          </w:p>
        </w:tc>
        <w:tc>
          <w:tcPr>
            <w:tcW w:w="1561" w:type="dxa"/>
          </w:tcPr>
          <w:p w14:paraId="4A2A9065"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5457</w:t>
            </w:r>
            <w:r>
              <w:rPr>
                <w:rFonts w:hint="eastAsia"/>
                <w:color w:val="0000FF"/>
                <w:sz w:val="18"/>
              </w:rPr>
              <w:t>）</w:t>
            </w:r>
          </w:p>
        </w:tc>
        <w:tc>
          <w:tcPr>
            <w:tcW w:w="1814" w:type="dxa"/>
          </w:tcPr>
          <w:p w14:paraId="5DF24C27"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5456</w:t>
            </w:r>
            <w:r>
              <w:rPr>
                <w:rFonts w:hint="eastAsia"/>
                <w:color w:val="0000FF"/>
                <w:sz w:val="18"/>
              </w:rPr>
              <w:t>）</w:t>
            </w:r>
          </w:p>
        </w:tc>
        <w:tc>
          <w:tcPr>
            <w:tcW w:w="1613" w:type="dxa"/>
          </w:tcPr>
          <w:p w14:paraId="33606FBA"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5457</w:t>
            </w:r>
            <w:r>
              <w:rPr>
                <w:rFonts w:hint="eastAsia"/>
                <w:color w:val="0000FF"/>
                <w:sz w:val="18"/>
              </w:rPr>
              <w:t>）</w:t>
            </w:r>
          </w:p>
        </w:tc>
      </w:tr>
      <w:tr w:rsidR="00000000" w14:paraId="0D77290B" w14:textId="77777777">
        <w:trPr>
          <w:trHeight w:val="300"/>
        </w:trPr>
        <w:tc>
          <w:tcPr>
            <w:tcW w:w="2296" w:type="dxa"/>
            <w:vAlign w:val="center"/>
          </w:tcPr>
          <w:p w14:paraId="5B4D693E" w14:textId="77777777" w:rsidR="00000000" w:rsidRDefault="007478C2">
            <w:pPr>
              <w:tabs>
                <w:tab w:val="left" w:pos="196"/>
                <w:tab w:val="left" w:pos="426"/>
              </w:tabs>
              <w:snapToGrid w:val="0"/>
              <w:rPr>
                <w:rFonts w:ascii="Arial Narrow" w:hAnsi="Arial Narrow"/>
                <w:kern w:val="0"/>
                <w:sz w:val="24"/>
                <w:szCs w:val="24"/>
              </w:rPr>
            </w:pPr>
            <w:r>
              <w:rPr>
                <w:rFonts w:ascii="宋体" w:hAnsi="宋体" w:hint="eastAsia"/>
                <w:sz w:val="24"/>
              </w:rPr>
              <w:t>…</w:t>
            </w:r>
            <w:r>
              <w:rPr>
                <w:rFonts w:hint="eastAsia"/>
                <w:color w:val="0000FF"/>
                <w:sz w:val="18"/>
              </w:rPr>
              <w:t>（</w:t>
            </w:r>
            <w:r>
              <w:rPr>
                <w:color w:val="0000FF"/>
                <w:sz w:val="18"/>
              </w:rPr>
              <w:t>5460</w:t>
            </w:r>
            <w:r>
              <w:rPr>
                <w:rFonts w:hint="eastAsia"/>
                <w:color w:val="0000FF"/>
                <w:sz w:val="18"/>
              </w:rPr>
              <w:t>）</w:t>
            </w:r>
          </w:p>
        </w:tc>
        <w:tc>
          <w:tcPr>
            <w:tcW w:w="1842" w:type="dxa"/>
          </w:tcPr>
          <w:p w14:paraId="43CB4CE2"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5461</w:t>
            </w:r>
            <w:r>
              <w:rPr>
                <w:rFonts w:hint="eastAsia"/>
                <w:color w:val="0000FF"/>
                <w:sz w:val="18"/>
              </w:rPr>
              <w:t>）</w:t>
            </w:r>
          </w:p>
        </w:tc>
        <w:tc>
          <w:tcPr>
            <w:tcW w:w="1561" w:type="dxa"/>
          </w:tcPr>
          <w:p w14:paraId="69516060"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5462</w:t>
            </w:r>
            <w:r>
              <w:rPr>
                <w:rFonts w:hint="eastAsia"/>
                <w:color w:val="0000FF"/>
                <w:sz w:val="18"/>
              </w:rPr>
              <w:t>）</w:t>
            </w:r>
          </w:p>
        </w:tc>
        <w:tc>
          <w:tcPr>
            <w:tcW w:w="1814" w:type="dxa"/>
          </w:tcPr>
          <w:p w14:paraId="71EB40C0"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5461</w:t>
            </w:r>
            <w:r>
              <w:rPr>
                <w:rFonts w:hint="eastAsia"/>
                <w:color w:val="0000FF"/>
                <w:sz w:val="18"/>
              </w:rPr>
              <w:t>）</w:t>
            </w:r>
          </w:p>
        </w:tc>
        <w:tc>
          <w:tcPr>
            <w:tcW w:w="1613" w:type="dxa"/>
          </w:tcPr>
          <w:p w14:paraId="69200BF2"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5462</w:t>
            </w:r>
            <w:r>
              <w:rPr>
                <w:rFonts w:hint="eastAsia"/>
                <w:color w:val="0000FF"/>
                <w:sz w:val="18"/>
              </w:rPr>
              <w:t>）</w:t>
            </w:r>
          </w:p>
        </w:tc>
      </w:tr>
      <w:tr w:rsidR="00000000" w14:paraId="5961C06C" w14:textId="77777777">
        <w:trPr>
          <w:trHeight w:val="300"/>
        </w:trPr>
        <w:tc>
          <w:tcPr>
            <w:tcW w:w="2296" w:type="dxa"/>
            <w:vAlign w:val="center"/>
          </w:tcPr>
          <w:p w14:paraId="2F6E5494" w14:textId="77777777" w:rsidR="00000000" w:rsidRDefault="007478C2">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合计</w:t>
            </w:r>
          </w:p>
        </w:tc>
        <w:tc>
          <w:tcPr>
            <w:tcW w:w="1842" w:type="dxa"/>
          </w:tcPr>
          <w:p w14:paraId="36AF737B"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5463</w:t>
            </w:r>
            <w:r>
              <w:rPr>
                <w:rFonts w:hint="eastAsia"/>
                <w:color w:val="0000FF"/>
                <w:sz w:val="18"/>
              </w:rPr>
              <w:t>）</w:t>
            </w:r>
          </w:p>
        </w:tc>
        <w:tc>
          <w:tcPr>
            <w:tcW w:w="1561" w:type="dxa"/>
          </w:tcPr>
          <w:p w14:paraId="03EDF4A1"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5464</w:t>
            </w:r>
            <w:r>
              <w:rPr>
                <w:rFonts w:hint="eastAsia"/>
                <w:color w:val="0000FF"/>
                <w:sz w:val="18"/>
              </w:rPr>
              <w:t>）</w:t>
            </w:r>
          </w:p>
        </w:tc>
        <w:tc>
          <w:tcPr>
            <w:tcW w:w="1814" w:type="dxa"/>
          </w:tcPr>
          <w:p w14:paraId="5ACE67C7"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5463</w:t>
            </w:r>
            <w:r>
              <w:rPr>
                <w:rFonts w:hint="eastAsia"/>
                <w:color w:val="0000FF"/>
                <w:sz w:val="18"/>
              </w:rPr>
              <w:t>）</w:t>
            </w:r>
          </w:p>
        </w:tc>
        <w:tc>
          <w:tcPr>
            <w:tcW w:w="1613" w:type="dxa"/>
          </w:tcPr>
          <w:p w14:paraId="3B702C56"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5464</w:t>
            </w:r>
            <w:r>
              <w:rPr>
                <w:rFonts w:hint="eastAsia"/>
                <w:color w:val="0000FF"/>
                <w:sz w:val="18"/>
              </w:rPr>
              <w:t>）</w:t>
            </w:r>
          </w:p>
        </w:tc>
      </w:tr>
    </w:tbl>
    <w:p w14:paraId="161FDFA1"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5465</w:t>
      </w:r>
      <w:r>
        <w:rPr>
          <w:rFonts w:hint="eastAsia"/>
          <w:color w:val="0000FF"/>
          <w:sz w:val="18"/>
        </w:rPr>
        <w:t>）</w:t>
      </w:r>
    </w:p>
    <w:p w14:paraId="5FD2E8A5" w14:textId="77777777" w:rsidR="00000000" w:rsidRDefault="007478C2">
      <w:pPr>
        <w:rPr>
          <w:b/>
          <w:sz w:val="24"/>
        </w:rPr>
      </w:pPr>
    </w:p>
    <w:p w14:paraId="3933F4E2" w14:textId="77777777" w:rsidR="00000000" w:rsidRDefault="007478C2">
      <w:pPr>
        <w:spacing w:line="360" w:lineRule="auto"/>
        <w:outlineLvl w:val="3"/>
        <w:rPr>
          <w:b/>
          <w:sz w:val="24"/>
        </w:rPr>
      </w:pPr>
      <w:r>
        <w:rPr>
          <w:rFonts w:ascii="宋体" w:hAnsi="宋体"/>
          <w:b/>
          <w:sz w:val="24"/>
        </w:rPr>
        <w:t xml:space="preserve">11.5.7.19.2 </w:t>
      </w:r>
      <w:r>
        <w:rPr>
          <w:rFonts w:ascii="宋体" w:hAnsi="宋体" w:hint="eastAsia"/>
          <w:b/>
          <w:sz w:val="24"/>
        </w:rPr>
        <w:t>未经抵销</w:t>
      </w:r>
      <w:r>
        <w:rPr>
          <w:rFonts w:ascii="宋体" w:hAnsi="宋体"/>
          <w:b/>
          <w:sz w:val="24"/>
        </w:rPr>
        <w:t>的递延所得税</w:t>
      </w:r>
      <w:r>
        <w:rPr>
          <w:rFonts w:ascii="宋体" w:hAnsi="宋体" w:hint="eastAsia"/>
          <w:b/>
          <w:sz w:val="24"/>
        </w:rPr>
        <w:t>负债（如有）</w:t>
      </w:r>
    </w:p>
    <w:p w14:paraId="19464E02"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66"/>
        <w:gridCol w:w="1712"/>
        <w:gridCol w:w="1617"/>
        <w:gridCol w:w="1617"/>
        <w:gridCol w:w="1614"/>
      </w:tblGrid>
      <w:tr w:rsidR="00000000" w14:paraId="318A15EC" w14:textId="77777777">
        <w:trPr>
          <w:trHeight w:val="300"/>
          <w:tblHeader/>
        </w:trPr>
        <w:tc>
          <w:tcPr>
            <w:tcW w:w="2566" w:type="dxa"/>
            <w:vMerge w:val="restart"/>
            <w:vAlign w:val="center"/>
          </w:tcPr>
          <w:p w14:paraId="392B5647" w14:textId="77777777" w:rsidR="00000000" w:rsidRDefault="007478C2">
            <w:pPr>
              <w:pStyle w:val="a2"/>
              <w:widowControl w:val="0"/>
              <w:tabs>
                <w:tab w:val="left" w:pos="196"/>
                <w:tab w:val="left" w:pos="426"/>
              </w:tabs>
              <w:spacing w:line="240" w:lineRule="auto"/>
              <w:jc w:val="center"/>
              <w:rPr>
                <w:rFonts w:ascii="Arial Narrow" w:hAnsi="Arial Narrow"/>
                <w:kern w:val="0"/>
                <w:sz w:val="24"/>
                <w:szCs w:val="24"/>
              </w:rPr>
            </w:pPr>
            <w:r>
              <w:rPr>
                <w:rFonts w:ascii="Arial Narrow" w:hAnsi="Arial Narrow"/>
                <w:kern w:val="0"/>
                <w:sz w:val="24"/>
                <w:szCs w:val="24"/>
              </w:rPr>
              <w:t>项目</w:t>
            </w:r>
          </w:p>
        </w:tc>
        <w:tc>
          <w:tcPr>
            <w:tcW w:w="3329" w:type="dxa"/>
            <w:gridSpan w:val="2"/>
            <w:vAlign w:val="center"/>
          </w:tcPr>
          <w:p w14:paraId="4E99BA6F" w14:textId="77777777" w:rsidR="00000000" w:rsidRDefault="007478C2">
            <w:pPr>
              <w:jc w:val="center"/>
              <w:rPr>
                <w:rFonts w:ascii="宋体" w:hAnsi="宋体"/>
                <w:sz w:val="24"/>
              </w:rPr>
            </w:pPr>
            <w:r>
              <w:rPr>
                <w:rFonts w:ascii="宋体" w:hAnsi="宋体" w:hint="eastAsia"/>
                <w:sz w:val="24"/>
              </w:rPr>
              <w:t>本期末</w:t>
            </w:r>
          </w:p>
          <w:p w14:paraId="7A920997" w14:textId="77777777" w:rsidR="00000000" w:rsidRDefault="007478C2">
            <w:pPr>
              <w:tabs>
                <w:tab w:val="left" w:pos="196"/>
                <w:tab w:val="left" w:pos="426"/>
              </w:tabs>
              <w:snapToGrid w:val="0"/>
              <w:jc w:val="center"/>
              <w:rPr>
                <w:rFonts w:ascii="Arial Narrow" w:hAnsi="Arial Narrow"/>
                <w:kern w:val="0"/>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231" w:type="dxa"/>
            <w:gridSpan w:val="2"/>
            <w:vAlign w:val="center"/>
          </w:tcPr>
          <w:p w14:paraId="4F86DAD1" w14:textId="77777777" w:rsidR="00000000" w:rsidRDefault="007478C2">
            <w:pPr>
              <w:jc w:val="center"/>
              <w:rPr>
                <w:rFonts w:ascii="宋体" w:hAnsi="宋体"/>
                <w:sz w:val="24"/>
              </w:rPr>
            </w:pPr>
            <w:r>
              <w:rPr>
                <w:rFonts w:ascii="宋体" w:hAnsi="宋体" w:hint="eastAsia"/>
                <w:sz w:val="24"/>
              </w:rPr>
              <w:t>上年度末</w:t>
            </w:r>
          </w:p>
          <w:p w14:paraId="03857299" w14:textId="77777777" w:rsidR="00000000" w:rsidRDefault="007478C2">
            <w:pPr>
              <w:tabs>
                <w:tab w:val="left" w:pos="196"/>
                <w:tab w:val="left" w:pos="426"/>
              </w:tabs>
              <w:snapToGrid w:val="0"/>
              <w:jc w:val="center"/>
              <w:rPr>
                <w:rFonts w:ascii="Arial Narrow" w:hAnsi="Arial Narrow"/>
                <w:kern w:val="0"/>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B5CDB07" w14:textId="77777777">
        <w:trPr>
          <w:trHeight w:val="300"/>
          <w:tblHeader/>
        </w:trPr>
        <w:tc>
          <w:tcPr>
            <w:tcW w:w="2566" w:type="dxa"/>
            <w:vMerge/>
            <w:vAlign w:val="center"/>
          </w:tcPr>
          <w:p w14:paraId="1977DD5F" w14:textId="77777777" w:rsidR="00000000" w:rsidRDefault="007478C2">
            <w:pPr>
              <w:pStyle w:val="a2"/>
              <w:widowControl w:val="0"/>
              <w:tabs>
                <w:tab w:val="left" w:pos="196"/>
                <w:tab w:val="left" w:pos="426"/>
              </w:tabs>
              <w:spacing w:line="240" w:lineRule="auto"/>
              <w:ind w:leftChars="0" w:left="0"/>
              <w:jc w:val="center"/>
              <w:rPr>
                <w:rFonts w:ascii="Arial Narrow" w:hAnsi="Arial Narrow"/>
                <w:kern w:val="0"/>
                <w:sz w:val="24"/>
                <w:szCs w:val="24"/>
              </w:rPr>
            </w:pPr>
          </w:p>
        </w:tc>
        <w:tc>
          <w:tcPr>
            <w:tcW w:w="1712" w:type="dxa"/>
            <w:vAlign w:val="center"/>
          </w:tcPr>
          <w:p w14:paraId="267448CD" w14:textId="77777777" w:rsidR="00000000" w:rsidRDefault="007478C2">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应纳税暂时性</w:t>
            </w:r>
          </w:p>
          <w:p w14:paraId="5619984B" w14:textId="77777777" w:rsidR="00000000" w:rsidRDefault="007478C2">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差异</w:t>
            </w:r>
          </w:p>
        </w:tc>
        <w:tc>
          <w:tcPr>
            <w:tcW w:w="1617" w:type="dxa"/>
            <w:vAlign w:val="center"/>
          </w:tcPr>
          <w:p w14:paraId="2EF45B73" w14:textId="77777777" w:rsidR="00000000" w:rsidRDefault="007478C2">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递延所得税</w:t>
            </w:r>
          </w:p>
          <w:p w14:paraId="6F651B53" w14:textId="77777777" w:rsidR="00000000" w:rsidRDefault="007478C2">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负债</w:t>
            </w:r>
          </w:p>
        </w:tc>
        <w:tc>
          <w:tcPr>
            <w:tcW w:w="1617" w:type="dxa"/>
            <w:vAlign w:val="center"/>
          </w:tcPr>
          <w:p w14:paraId="14D6231C" w14:textId="77777777" w:rsidR="00000000" w:rsidRDefault="007478C2">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应纳税暂时性</w:t>
            </w:r>
          </w:p>
          <w:p w14:paraId="760DA8A2" w14:textId="77777777" w:rsidR="00000000" w:rsidRDefault="007478C2">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差异</w:t>
            </w:r>
          </w:p>
        </w:tc>
        <w:tc>
          <w:tcPr>
            <w:tcW w:w="1614" w:type="dxa"/>
            <w:vAlign w:val="center"/>
          </w:tcPr>
          <w:p w14:paraId="050B494A" w14:textId="77777777" w:rsidR="00000000" w:rsidRDefault="007478C2">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递延所得税</w:t>
            </w:r>
          </w:p>
          <w:p w14:paraId="1D0747DE" w14:textId="77777777" w:rsidR="00000000" w:rsidRDefault="007478C2">
            <w:pPr>
              <w:tabs>
                <w:tab w:val="left" w:pos="196"/>
                <w:tab w:val="left" w:pos="426"/>
              </w:tabs>
              <w:snapToGrid w:val="0"/>
              <w:ind w:leftChars="-50" w:left="-105" w:rightChars="-50" w:right="-105"/>
              <w:jc w:val="center"/>
              <w:rPr>
                <w:rFonts w:ascii="Arial Narrow" w:hAnsi="Arial Narrow"/>
                <w:kern w:val="0"/>
                <w:sz w:val="24"/>
                <w:szCs w:val="24"/>
              </w:rPr>
            </w:pPr>
            <w:r>
              <w:rPr>
                <w:rFonts w:ascii="Arial Narrow" w:hAnsi="Arial Narrow"/>
                <w:kern w:val="0"/>
                <w:sz w:val="24"/>
                <w:szCs w:val="24"/>
              </w:rPr>
              <w:t>负债</w:t>
            </w:r>
          </w:p>
        </w:tc>
      </w:tr>
      <w:tr w:rsidR="00000000" w14:paraId="14E787A5" w14:textId="77777777">
        <w:trPr>
          <w:trHeight w:val="300"/>
        </w:trPr>
        <w:tc>
          <w:tcPr>
            <w:tcW w:w="2566" w:type="dxa"/>
            <w:vAlign w:val="center"/>
          </w:tcPr>
          <w:p w14:paraId="744B6B0A" w14:textId="77777777" w:rsidR="00000000" w:rsidRDefault="007478C2">
            <w:pPr>
              <w:tabs>
                <w:tab w:val="left" w:pos="196"/>
                <w:tab w:val="left" w:pos="426"/>
              </w:tabs>
              <w:snapToGrid w:val="0"/>
              <w:rPr>
                <w:rFonts w:ascii="Arial Narrow" w:hAnsi="Arial Narrow"/>
                <w:kern w:val="0"/>
                <w:sz w:val="24"/>
                <w:szCs w:val="24"/>
              </w:rPr>
            </w:pPr>
            <w:r>
              <w:rPr>
                <w:rFonts w:ascii="Arial Narrow" w:hAnsi="Arial Narrow"/>
                <w:kern w:val="0"/>
                <w:sz w:val="24"/>
                <w:szCs w:val="24"/>
              </w:rPr>
              <w:t>非同一控制企业合并资产评估增值</w:t>
            </w:r>
          </w:p>
        </w:tc>
        <w:tc>
          <w:tcPr>
            <w:tcW w:w="1712" w:type="dxa"/>
          </w:tcPr>
          <w:p w14:paraId="0C565420"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5467</w:t>
            </w:r>
            <w:r>
              <w:rPr>
                <w:rFonts w:hint="eastAsia"/>
                <w:color w:val="0000FF"/>
                <w:sz w:val="18"/>
              </w:rPr>
              <w:t>）</w:t>
            </w:r>
          </w:p>
        </w:tc>
        <w:tc>
          <w:tcPr>
            <w:tcW w:w="1617" w:type="dxa"/>
          </w:tcPr>
          <w:p w14:paraId="66E5FBE8"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5468</w:t>
            </w:r>
            <w:r>
              <w:rPr>
                <w:rFonts w:hint="eastAsia"/>
                <w:color w:val="0000FF"/>
                <w:sz w:val="18"/>
              </w:rPr>
              <w:t>）</w:t>
            </w:r>
          </w:p>
        </w:tc>
        <w:tc>
          <w:tcPr>
            <w:tcW w:w="1617" w:type="dxa"/>
          </w:tcPr>
          <w:p w14:paraId="1FFDDA89"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5467</w:t>
            </w:r>
            <w:r>
              <w:rPr>
                <w:rFonts w:hint="eastAsia"/>
                <w:color w:val="0000FF"/>
                <w:sz w:val="18"/>
              </w:rPr>
              <w:t>）</w:t>
            </w:r>
          </w:p>
        </w:tc>
        <w:tc>
          <w:tcPr>
            <w:tcW w:w="1614" w:type="dxa"/>
          </w:tcPr>
          <w:p w14:paraId="68B578C8"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5468</w:t>
            </w:r>
            <w:r>
              <w:rPr>
                <w:rFonts w:hint="eastAsia"/>
                <w:color w:val="0000FF"/>
                <w:sz w:val="18"/>
              </w:rPr>
              <w:t>）</w:t>
            </w:r>
          </w:p>
        </w:tc>
      </w:tr>
      <w:tr w:rsidR="00000000" w14:paraId="4B769ABB" w14:textId="77777777">
        <w:trPr>
          <w:trHeight w:val="300"/>
        </w:trPr>
        <w:tc>
          <w:tcPr>
            <w:tcW w:w="2566" w:type="dxa"/>
            <w:vAlign w:val="center"/>
          </w:tcPr>
          <w:p w14:paraId="114B8981" w14:textId="77777777" w:rsidR="00000000" w:rsidRDefault="007478C2">
            <w:pPr>
              <w:tabs>
                <w:tab w:val="left" w:pos="196"/>
                <w:tab w:val="left" w:pos="426"/>
              </w:tabs>
              <w:snapToGrid w:val="0"/>
              <w:rPr>
                <w:rFonts w:ascii="Arial Narrow" w:hAnsi="Arial Narrow"/>
                <w:kern w:val="0"/>
                <w:sz w:val="24"/>
                <w:szCs w:val="24"/>
              </w:rPr>
            </w:pPr>
            <w:r>
              <w:rPr>
                <w:rFonts w:ascii="Arial Narrow" w:hAnsi="Arial Narrow" w:hint="eastAsia"/>
                <w:kern w:val="0"/>
                <w:sz w:val="24"/>
                <w:szCs w:val="24"/>
              </w:rPr>
              <w:t>公允价值变动</w:t>
            </w:r>
          </w:p>
        </w:tc>
        <w:tc>
          <w:tcPr>
            <w:tcW w:w="1712" w:type="dxa"/>
          </w:tcPr>
          <w:p w14:paraId="19E6D50F"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5469</w:t>
            </w:r>
            <w:r>
              <w:rPr>
                <w:rFonts w:hint="eastAsia"/>
                <w:color w:val="0000FF"/>
                <w:sz w:val="18"/>
              </w:rPr>
              <w:t>）</w:t>
            </w:r>
          </w:p>
        </w:tc>
        <w:tc>
          <w:tcPr>
            <w:tcW w:w="1617" w:type="dxa"/>
          </w:tcPr>
          <w:p w14:paraId="478866F5"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5470</w:t>
            </w:r>
            <w:r>
              <w:rPr>
                <w:rFonts w:hint="eastAsia"/>
                <w:color w:val="0000FF"/>
                <w:sz w:val="18"/>
              </w:rPr>
              <w:t>）</w:t>
            </w:r>
          </w:p>
        </w:tc>
        <w:tc>
          <w:tcPr>
            <w:tcW w:w="1617" w:type="dxa"/>
          </w:tcPr>
          <w:p w14:paraId="56E29BEB"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5469</w:t>
            </w:r>
            <w:r>
              <w:rPr>
                <w:rFonts w:hint="eastAsia"/>
                <w:color w:val="0000FF"/>
                <w:sz w:val="18"/>
              </w:rPr>
              <w:t>）</w:t>
            </w:r>
          </w:p>
        </w:tc>
        <w:tc>
          <w:tcPr>
            <w:tcW w:w="1614" w:type="dxa"/>
          </w:tcPr>
          <w:p w14:paraId="4E847B2F"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5470</w:t>
            </w:r>
            <w:r>
              <w:rPr>
                <w:rFonts w:hint="eastAsia"/>
                <w:color w:val="0000FF"/>
                <w:sz w:val="18"/>
              </w:rPr>
              <w:t>）</w:t>
            </w:r>
          </w:p>
        </w:tc>
      </w:tr>
      <w:tr w:rsidR="00000000" w14:paraId="7387F3A7" w14:textId="77777777">
        <w:trPr>
          <w:trHeight w:val="300"/>
        </w:trPr>
        <w:tc>
          <w:tcPr>
            <w:tcW w:w="2566" w:type="dxa"/>
            <w:vAlign w:val="center"/>
          </w:tcPr>
          <w:p w14:paraId="201ADDEA" w14:textId="77777777" w:rsidR="00000000" w:rsidRDefault="007478C2">
            <w:pPr>
              <w:tabs>
                <w:tab w:val="left" w:pos="196"/>
                <w:tab w:val="left" w:pos="426"/>
              </w:tabs>
              <w:snapToGrid w:val="0"/>
              <w:rPr>
                <w:rFonts w:ascii="Arial Narrow" w:hAnsi="Arial Narrow"/>
                <w:kern w:val="0"/>
                <w:sz w:val="24"/>
                <w:szCs w:val="24"/>
              </w:rPr>
            </w:pPr>
            <w:r>
              <w:rPr>
                <w:rFonts w:ascii="宋体" w:hAnsi="宋体" w:hint="eastAsia"/>
                <w:sz w:val="24"/>
              </w:rPr>
              <w:t>…</w:t>
            </w:r>
            <w:r>
              <w:rPr>
                <w:rFonts w:hint="eastAsia"/>
                <w:color w:val="0000FF"/>
                <w:sz w:val="18"/>
              </w:rPr>
              <w:t>（</w:t>
            </w:r>
            <w:r>
              <w:rPr>
                <w:color w:val="0000FF"/>
                <w:sz w:val="18"/>
              </w:rPr>
              <w:t>5473</w:t>
            </w:r>
            <w:r>
              <w:rPr>
                <w:rFonts w:hint="eastAsia"/>
                <w:color w:val="0000FF"/>
                <w:sz w:val="18"/>
              </w:rPr>
              <w:t>）</w:t>
            </w:r>
          </w:p>
        </w:tc>
        <w:tc>
          <w:tcPr>
            <w:tcW w:w="1712" w:type="dxa"/>
          </w:tcPr>
          <w:p w14:paraId="41C015A7"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5474</w:t>
            </w:r>
            <w:r>
              <w:rPr>
                <w:rFonts w:hint="eastAsia"/>
                <w:color w:val="0000FF"/>
                <w:sz w:val="18"/>
              </w:rPr>
              <w:t>）</w:t>
            </w:r>
          </w:p>
        </w:tc>
        <w:tc>
          <w:tcPr>
            <w:tcW w:w="1617" w:type="dxa"/>
          </w:tcPr>
          <w:p w14:paraId="010B71A0"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5475</w:t>
            </w:r>
            <w:r>
              <w:rPr>
                <w:rFonts w:hint="eastAsia"/>
                <w:color w:val="0000FF"/>
                <w:sz w:val="18"/>
              </w:rPr>
              <w:t>）</w:t>
            </w:r>
          </w:p>
        </w:tc>
        <w:tc>
          <w:tcPr>
            <w:tcW w:w="1617" w:type="dxa"/>
          </w:tcPr>
          <w:p w14:paraId="2F12C551"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5474</w:t>
            </w:r>
            <w:r>
              <w:rPr>
                <w:rFonts w:hint="eastAsia"/>
                <w:color w:val="0000FF"/>
                <w:sz w:val="18"/>
              </w:rPr>
              <w:t>）</w:t>
            </w:r>
          </w:p>
        </w:tc>
        <w:tc>
          <w:tcPr>
            <w:tcW w:w="1614" w:type="dxa"/>
          </w:tcPr>
          <w:p w14:paraId="7E28851F"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5475</w:t>
            </w:r>
            <w:r>
              <w:rPr>
                <w:rFonts w:hint="eastAsia"/>
                <w:color w:val="0000FF"/>
                <w:sz w:val="18"/>
              </w:rPr>
              <w:t>）</w:t>
            </w:r>
          </w:p>
        </w:tc>
      </w:tr>
      <w:tr w:rsidR="00000000" w14:paraId="4C0470AD" w14:textId="77777777">
        <w:trPr>
          <w:trHeight w:val="300"/>
        </w:trPr>
        <w:tc>
          <w:tcPr>
            <w:tcW w:w="2566" w:type="dxa"/>
            <w:vAlign w:val="center"/>
          </w:tcPr>
          <w:p w14:paraId="419B39CA" w14:textId="77777777" w:rsidR="00000000" w:rsidRDefault="007478C2">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合计</w:t>
            </w:r>
          </w:p>
        </w:tc>
        <w:tc>
          <w:tcPr>
            <w:tcW w:w="1712" w:type="dxa"/>
          </w:tcPr>
          <w:p w14:paraId="7B04D86A"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5476</w:t>
            </w:r>
            <w:r>
              <w:rPr>
                <w:rFonts w:hint="eastAsia"/>
                <w:color w:val="0000FF"/>
                <w:sz w:val="18"/>
              </w:rPr>
              <w:t>）</w:t>
            </w:r>
          </w:p>
        </w:tc>
        <w:tc>
          <w:tcPr>
            <w:tcW w:w="1617" w:type="dxa"/>
          </w:tcPr>
          <w:p w14:paraId="03EF5924"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5477</w:t>
            </w:r>
            <w:r>
              <w:rPr>
                <w:rFonts w:hint="eastAsia"/>
                <w:color w:val="0000FF"/>
                <w:sz w:val="18"/>
              </w:rPr>
              <w:t>）</w:t>
            </w:r>
          </w:p>
        </w:tc>
        <w:tc>
          <w:tcPr>
            <w:tcW w:w="1617" w:type="dxa"/>
          </w:tcPr>
          <w:p w14:paraId="103B6CA8"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5476</w:t>
            </w:r>
            <w:r>
              <w:rPr>
                <w:rFonts w:hint="eastAsia"/>
                <w:color w:val="0000FF"/>
                <w:sz w:val="18"/>
              </w:rPr>
              <w:t>）</w:t>
            </w:r>
          </w:p>
        </w:tc>
        <w:tc>
          <w:tcPr>
            <w:tcW w:w="1614" w:type="dxa"/>
          </w:tcPr>
          <w:p w14:paraId="52C433CF" w14:textId="77777777" w:rsidR="00000000" w:rsidRDefault="007478C2">
            <w:pPr>
              <w:tabs>
                <w:tab w:val="left" w:pos="196"/>
                <w:tab w:val="left" w:pos="426"/>
              </w:tabs>
              <w:snapToGrid w:val="0"/>
              <w:ind w:rightChars="100" w:right="210"/>
              <w:jc w:val="right"/>
              <w:rPr>
                <w:rFonts w:ascii="Arial Narrow" w:hAnsi="Arial Narrow"/>
                <w:kern w:val="0"/>
                <w:sz w:val="24"/>
                <w:szCs w:val="24"/>
              </w:rPr>
            </w:pPr>
            <w:r>
              <w:rPr>
                <w:rFonts w:hint="eastAsia"/>
                <w:color w:val="0000FF"/>
                <w:sz w:val="18"/>
              </w:rPr>
              <w:t>（</w:t>
            </w:r>
            <w:r>
              <w:rPr>
                <w:color w:val="0000FF"/>
                <w:sz w:val="18"/>
              </w:rPr>
              <w:t>5477</w:t>
            </w:r>
            <w:r>
              <w:rPr>
                <w:rFonts w:hint="eastAsia"/>
                <w:color w:val="0000FF"/>
                <w:sz w:val="18"/>
              </w:rPr>
              <w:t>）</w:t>
            </w:r>
          </w:p>
        </w:tc>
      </w:tr>
    </w:tbl>
    <w:p w14:paraId="61638CF0"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5478</w:t>
      </w:r>
      <w:r>
        <w:rPr>
          <w:rFonts w:hint="eastAsia"/>
          <w:color w:val="0000FF"/>
          <w:sz w:val="18"/>
        </w:rPr>
        <w:t>）</w:t>
      </w:r>
    </w:p>
    <w:p w14:paraId="4322C933" w14:textId="77777777" w:rsidR="00000000" w:rsidRDefault="007478C2">
      <w:pPr>
        <w:rPr>
          <w:b/>
          <w:sz w:val="24"/>
        </w:rPr>
      </w:pPr>
    </w:p>
    <w:p w14:paraId="288D8697" w14:textId="77777777" w:rsidR="00000000" w:rsidRDefault="007478C2">
      <w:pPr>
        <w:spacing w:line="360" w:lineRule="auto"/>
        <w:outlineLvl w:val="3"/>
        <w:rPr>
          <w:b/>
          <w:sz w:val="24"/>
        </w:rPr>
      </w:pPr>
      <w:r>
        <w:rPr>
          <w:rFonts w:ascii="宋体" w:hAnsi="宋体"/>
          <w:b/>
          <w:sz w:val="24"/>
        </w:rPr>
        <w:t xml:space="preserve">11.5.7.19.3 </w:t>
      </w:r>
      <w:r>
        <w:rPr>
          <w:rFonts w:ascii="宋体" w:hAnsi="宋体" w:hint="eastAsia"/>
          <w:b/>
          <w:sz w:val="24"/>
        </w:rPr>
        <w:t>以抵销后净额列示的</w:t>
      </w:r>
      <w:r>
        <w:rPr>
          <w:rFonts w:ascii="宋体" w:hAnsi="宋体" w:hint="eastAsia"/>
          <w:b/>
          <w:sz w:val="24"/>
        </w:rPr>
        <w:t>递延所得税资产或负债（如有）</w:t>
      </w:r>
    </w:p>
    <w:p w14:paraId="58711942"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96"/>
        <w:gridCol w:w="1756"/>
        <w:gridCol w:w="1758"/>
        <w:gridCol w:w="1758"/>
        <w:gridCol w:w="1758"/>
      </w:tblGrid>
      <w:tr w:rsidR="00000000" w14:paraId="0E44D598" w14:textId="77777777">
        <w:trPr>
          <w:trHeight w:val="300"/>
          <w:tblHeader/>
        </w:trPr>
        <w:tc>
          <w:tcPr>
            <w:tcW w:w="2096" w:type="dxa"/>
            <w:vAlign w:val="center"/>
          </w:tcPr>
          <w:p w14:paraId="05E2E0FB" w14:textId="77777777" w:rsidR="00000000" w:rsidRDefault="007478C2">
            <w:pPr>
              <w:tabs>
                <w:tab w:val="left" w:pos="196"/>
                <w:tab w:val="left" w:pos="426"/>
              </w:tabs>
              <w:snapToGrid w:val="0"/>
              <w:jc w:val="center"/>
              <w:rPr>
                <w:rFonts w:ascii="Arial Narrow" w:hAnsi="Arial Narrow"/>
                <w:kern w:val="0"/>
                <w:sz w:val="24"/>
                <w:szCs w:val="24"/>
              </w:rPr>
            </w:pPr>
            <w:r>
              <w:rPr>
                <w:rFonts w:ascii="Arial Narrow" w:hAnsi="Arial Narrow"/>
                <w:kern w:val="0"/>
                <w:sz w:val="24"/>
                <w:szCs w:val="24"/>
              </w:rPr>
              <w:t>项目</w:t>
            </w:r>
          </w:p>
        </w:tc>
        <w:tc>
          <w:tcPr>
            <w:tcW w:w="1756" w:type="dxa"/>
            <w:vAlign w:val="center"/>
          </w:tcPr>
          <w:p w14:paraId="6BDDB527"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递延所得税资产和负债期末互抵金额</w:t>
            </w:r>
          </w:p>
        </w:tc>
        <w:tc>
          <w:tcPr>
            <w:tcW w:w="1758" w:type="dxa"/>
            <w:vAlign w:val="center"/>
          </w:tcPr>
          <w:p w14:paraId="337B8D4F" w14:textId="77777777" w:rsidR="00000000" w:rsidRDefault="007478C2">
            <w:pPr>
              <w:tabs>
                <w:tab w:val="left" w:pos="196"/>
                <w:tab w:val="left" w:pos="426"/>
              </w:tabs>
              <w:snapToGrid w:val="0"/>
              <w:ind w:leftChars="-25" w:left="-53" w:rightChars="-25" w:right="-53"/>
              <w:jc w:val="center"/>
              <w:rPr>
                <w:rFonts w:ascii="Arial Narrow" w:hAnsi="Arial Narrow"/>
                <w:sz w:val="24"/>
                <w:szCs w:val="24"/>
              </w:rPr>
            </w:pPr>
            <w:r>
              <w:rPr>
                <w:rFonts w:ascii="Arial Narrow" w:hAnsi="Arial Narrow"/>
                <w:sz w:val="24"/>
                <w:szCs w:val="24"/>
              </w:rPr>
              <w:t>抵销后递延所得税资产或负债期末余额</w:t>
            </w:r>
          </w:p>
        </w:tc>
        <w:tc>
          <w:tcPr>
            <w:tcW w:w="1758" w:type="dxa"/>
            <w:vAlign w:val="center"/>
          </w:tcPr>
          <w:p w14:paraId="25E8D828"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递延所得税资产和负债期初互抵金额</w:t>
            </w:r>
          </w:p>
        </w:tc>
        <w:tc>
          <w:tcPr>
            <w:tcW w:w="1758" w:type="dxa"/>
            <w:vAlign w:val="center"/>
          </w:tcPr>
          <w:p w14:paraId="70B942CE" w14:textId="77777777" w:rsidR="00000000" w:rsidRDefault="007478C2">
            <w:pPr>
              <w:tabs>
                <w:tab w:val="left" w:pos="196"/>
                <w:tab w:val="left" w:pos="426"/>
              </w:tabs>
              <w:snapToGrid w:val="0"/>
              <w:ind w:leftChars="-25" w:left="-53" w:rightChars="-25" w:right="-53"/>
              <w:jc w:val="center"/>
              <w:rPr>
                <w:rFonts w:ascii="Arial Narrow" w:hAnsi="Arial Narrow"/>
                <w:sz w:val="24"/>
                <w:szCs w:val="24"/>
              </w:rPr>
            </w:pPr>
            <w:r>
              <w:rPr>
                <w:rFonts w:ascii="Arial Narrow" w:hAnsi="Arial Narrow"/>
                <w:sz w:val="24"/>
                <w:szCs w:val="24"/>
              </w:rPr>
              <w:t>抵销后递延所得税资产或负债期初余额</w:t>
            </w:r>
          </w:p>
        </w:tc>
      </w:tr>
      <w:tr w:rsidR="00000000" w14:paraId="24331276" w14:textId="77777777">
        <w:trPr>
          <w:trHeight w:val="300"/>
        </w:trPr>
        <w:tc>
          <w:tcPr>
            <w:tcW w:w="2096" w:type="dxa"/>
            <w:vAlign w:val="center"/>
          </w:tcPr>
          <w:p w14:paraId="01C2EC55" w14:textId="77777777" w:rsidR="00000000" w:rsidRDefault="007478C2">
            <w:pPr>
              <w:tabs>
                <w:tab w:val="left" w:pos="196"/>
                <w:tab w:val="left" w:pos="426"/>
              </w:tabs>
              <w:snapToGrid w:val="0"/>
              <w:rPr>
                <w:rFonts w:ascii="Arial Narrow" w:hAnsi="Arial Narrow"/>
                <w:bCs/>
                <w:kern w:val="0"/>
                <w:sz w:val="24"/>
                <w:szCs w:val="24"/>
              </w:rPr>
            </w:pPr>
            <w:r>
              <w:rPr>
                <w:rFonts w:ascii="Arial Narrow" w:hAnsi="Arial Narrow"/>
                <w:bCs/>
                <w:kern w:val="0"/>
                <w:sz w:val="24"/>
                <w:szCs w:val="24"/>
              </w:rPr>
              <w:t>递延所得税资产</w:t>
            </w:r>
          </w:p>
        </w:tc>
        <w:tc>
          <w:tcPr>
            <w:tcW w:w="1756" w:type="dxa"/>
            <w:vAlign w:val="center"/>
          </w:tcPr>
          <w:p w14:paraId="2DF130A1" w14:textId="77777777" w:rsidR="00000000" w:rsidRDefault="007478C2">
            <w:pPr>
              <w:tabs>
                <w:tab w:val="left" w:pos="196"/>
                <w:tab w:val="left" w:pos="426"/>
              </w:tabs>
              <w:snapToGrid w:val="0"/>
              <w:jc w:val="right"/>
              <w:rPr>
                <w:rFonts w:ascii="Arial Narrow" w:hAnsi="Arial Narrow"/>
                <w:b/>
                <w:bCs/>
                <w:kern w:val="0"/>
                <w:sz w:val="24"/>
                <w:szCs w:val="24"/>
              </w:rPr>
            </w:pPr>
            <w:r>
              <w:rPr>
                <w:rFonts w:hint="eastAsia"/>
                <w:color w:val="0000FF"/>
                <w:sz w:val="18"/>
              </w:rPr>
              <w:t>（</w:t>
            </w:r>
            <w:r>
              <w:rPr>
                <w:color w:val="0000FF"/>
                <w:sz w:val="18"/>
              </w:rPr>
              <w:t>5480</w:t>
            </w:r>
            <w:r>
              <w:rPr>
                <w:rFonts w:hint="eastAsia"/>
                <w:color w:val="0000FF"/>
                <w:sz w:val="18"/>
              </w:rPr>
              <w:t>）</w:t>
            </w:r>
          </w:p>
        </w:tc>
        <w:tc>
          <w:tcPr>
            <w:tcW w:w="1758" w:type="dxa"/>
            <w:vAlign w:val="center"/>
          </w:tcPr>
          <w:p w14:paraId="18E3495D" w14:textId="77777777" w:rsidR="00000000" w:rsidRDefault="007478C2">
            <w:pPr>
              <w:tabs>
                <w:tab w:val="left" w:pos="196"/>
                <w:tab w:val="left" w:pos="426"/>
              </w:tabs>
              <w:snapToGrid w:val="0"/>
              <w:jc w:val="right"/>
              <w:rPr>
                <w:rFonts w:ascii="Arial Narrow" w:hAnsi="Arial Narrow"/>
                <w:b/>
                <w:bCs/>
                <w:kern w:val="0"/>
                <w:sz w:val="24"/>
                <w:szCs w:val="24"/>
              </w:rPr>
            </w:pPr>
            <w:r>
              <w:rPr>
                <w:rFonts w:hint="eastAsia"/>
                <w:color w:val="0000FF"/>
                <w:sz w:val="18"/>
              </w:rPr>
              <w:t>（</w:t>
            </w:r>
            <w:r>
              <w:rPr>
                <w:color w:val="0000FF"/>
                <w:sz w:val="18"/>
              </w:rPr>
              <w:t>5481</w:t>
            </w:r>
            <w:r>
              <w:rPr>
                <w:rFonts w:hint="eastAsia"/>
                <w:color w:val="0000FF"/>
                <w:sz w:val="18"/>
              </w:rPr>
              <w:t>）</w:t>
            </w:r>
          </w:p>
        </w:tc>
        <w:tc>
          <w:tcPr>
            <w:tcW w:w="1758" w:type="dxa"/>
            <w:vAlign w:val="center"/>
          </w:tcPr>
          <w:p w14:paraId="62823A18" w14:textId="77777777" w:rsidR="00000000" w:rsidRDefault="007478C2">
            <w:pPr>
              <w:tabs>
                <w:tab w:val="left" w:pos="196"/>
                <w:tab w:val="left" w:pos="426"/>
              </w:tabs>
              <w:snapToGrid w:val="0"/>
              <w:jc w:val="right"/>
              <w:rPr>
                <w:rFonts w:ascii="Arial Narrow" w:hAnsi="Arial Narrow"/>
                <w:b/>
                <w:bCs/>
                <w:kern w:val="0"/>
                <w:sz w:val="24"/>
                <w:szCs w:val="24"/>
              </w:rPr>
            </w:pPr>
            <w:r>
              <w:rPr>
                <w:rFonts w:hint="eastAsia"/>
                <w:color w:val="0000FF"/>
                <w:sz w:val="18"/>
              </w:rPr>
              <w:t>（</w:t>
            </w:r>
            <w:r>
              <w:rPr>
                <w:color w:val="0000FF"/>
                <w:sz w:val="18"/>
              </w:rPr>
              <w:t>5480</w:t>
            </w:r>
            <w:r>
              <w:rPr>
                <w:rFonts w:hint="eastAsia"/>
                <w:color w:val="0000FF"/>
                <w:sz w:val="18"/>
              </w:rPr>
              <w:t>）</w:t>
            </w:r>
          </w:p>
        </w:tc>
        <w:tc>
          <w:tcPr>
            <w:tcW w:w="1758" w:type="dxa"/>
            <w:vAlign w:val="center"/>
          </w:tcPr>
          <w:p w14:paraId="38FB853C" w14:textId="77777777" w:rsidR="00000000" w:rsidRDefault="007478C2">
            <w:pPr>
              <w:tabs>
                <w:tab w:val="left" w:pos="196"/>
                <w:tab w:val="left" w:pos="426"/>
              </w:tabs>
              <w:snapToGrid w:val="0"/>
              <w:jc w:val="right"/>
              <w:rPr>
                <w:rFonts w:ascii="Arial Narrow" w:hAnsi="Arial Narrow"/>
                <w:b/>
                <w:bCs/>
                <w:kern w:val="0"/>
                <w:sz w:val="24"/>
                <w:szCs w:val="24"/>
              </w:rPr>
            </w:pPr>
            <w:r>
              <w:rPr>
                <w:rFonts w:hint="eastAsia"/>
                <w:color w:val="0000FF"/>
                <w:sz w:val="18"/>
              </w:rPr>
              <w:t>（</w:t>
            </w:r>
            <w:r>
              <w:rPr>
                <w:color w:val="0000FF"/>
                <w:sz w:val="18"/>
              </w:rPr>
              <w:t>5481</w:t>
            </w:r>
            <w:r>
              <w:rPr>
                <w:rFonts w:hint="eastAsia"/>
                <w:color w:val="0000FF"/>
                <w:sz w:val="18"/>
              </w:rPr>
              <w:t>）</w:t>
            </w:r>
          </w:p>
        </w:tc>
      </w:tr>
      <w:tr w:rsidR="00000000" w14:paraId="76874271" w14:textId="77777777">
        <w:trPr>
          <w:trHeight w:val="300"/>
        </w:trPr>
        <w:tc>
          <w:tcPr>
            <w:tcW w:w="2096" w:type="dxa"/>
            <w:vAlign w:val="center"/>
          </w:tcPr>
          <w:p w14:paraId="5657ED2B" w14:textId="77777777" w:rsidR="00000000" w:rsidRDefault="007478C2">
            <w:pPr>
              <w:tabs>
                <w:tab w:val="left" w:pos="196"/>
                <w:tab w:val="left" w:pos="426"/>
              </w:tabs>
              <w:snapToGrid w:val="0"/>
              <w:rPr>
                <w:rFonts w:ascii="Arial Narrow" w:hAnsi="Arial Narrow"/>
                <w:kern w:val="0"/>
                <w:sz w:val="24"/>
                <w:szCs w:val="24"/>
              </w:rPr>
            </w:pPr>
            <w:r>
              <w:rPr>
                <w:rFonts w:ascii="Arial Narrow" w:hAnsi="Arial Narrow"/>
                <w:bCs/>
                <w:kern w:val="0"/>
                <w:sz w:val="24"/>
                <w:szCs w:val="24"/>
              </w:rPr>
              <w:t>递延所得税负债</w:t>
            </w:r>
          </w:p>
        </w:tc>
        <w:tc>
          <w:tcPr>
            <w:tcW w:w="1756" w:type="dxa"/>
          </w:tcPr>
          <w:p w14:paraId="06325C39" w14:textId="77777777" w:rsidR="00000000" w:rsidRDefault="007478C2">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5482</w:t>
            </w:r>
            <w:r>
              <w:rPr>
                <w:rFonts w:hint="eastAsia"/>
                <w:color w:val="0000FF"/>
                <w:sz w:val="18"/>
              </w:rPr>
              <w:t>）</w:t>
            </w:r>
          </w:p>
        </w:tc>
        <w:tc>
          <w:tcPr>
            <w:tcW w:w="1758" w:type="dxa"/>
          </w:tcPr>
          <w:p w14:paraId="5508A2C4" w14:textId="77777777" w:rsidR="00000000" w:rsidRDefault="007478C2">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5483</w:t>
            </w:r>
            <w:r>
              <w:rPr>
                <w:rFonts w:hint="eastAsia"/>
                <w:color w:val="0000FF"/>
                <w:sz w:val="18"/>
              </w:rPr>
              <w:t>）</w:t>
            </w:r>
          </w:p>
        </w:tc>
        <w:tc>
          <w:tcPr>
            <w:tcW w:w="1758" w:type="dxa"/>
          </w:tcPr>
          <w:p w14:paraId="47590B8D" w14:textId="77777777" w:rsidR="00000000" w:rsidRDefault="007478C2">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5482</w:t>
            </w:r>
            <w:r>
              <w:rPr>
                <w:rFonts w:hint="eastAsia"/>
                <w:color w:val="0000FF"/>
                <w:sz w:val="18"/>
              </w:rPr>
              <w:t>）</w:t>
            </w:r>
          </w:p>
        </w:tc>
        <w:tc>
          <w:tcPr>
            <w:tcW w:w="1758" w:type="dxa"/>
          </w:tcPr>
          <w:p w14:paraId="3E1CEB9A" w14:textId="77777777" w:rsidR="00000000" w:rsidRDefault="007478C2">
            <w:pPr>
              <w:tabs>
                <w:tab w:val="left" w:pos="196"/>
                <w:tab w:val="left" w:pos="426"/>
              </w:tabs>
              <w:snapToGrid w:val="0"/>
              <w:jc w:val="right"/>
              <w:rPr>
                <w:rFonts w:ascii="Arial Narrow" w:hAnsi="Arial Narrow"/>
                <w:kern w:val="0"/>
                <w:sz w:val="24"/>
                <w:szCs w:val="24"/>
              </w:rPr>
            </w:pPr>
            <w:r>
              <w:rPr>
                <w:rFonts w:hint="eastAsia"/>
                <w:color w:val="0000FF"/>
                <w:sz w:val="18"/>
              </w:rPr>
              <w:t>（</w:t>
            </w:r>
            <w:r>
              <w:rPr>
                <w:color w:val="0000FF"/>
                <w:sz w:val="18"/>
              </w:rPr>
              <w:t>5483</w:t>
            </w:r>
            <w:r>
              <w:rPr>
                <w:rFonts w:hint="eastAsia"/>
                <w:color w:val="0000FF"/>
                <w:sz w:val="18"/>
              </w:rPr>
              <w:t>）</w:t>
            </w:r>
          </w:p>
        </w:tc>
      </w:tr>
    </w:tbl>
    <w:p w14:paraId="3E0CDE8A"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5484</w:t>
      </w:r>
      <w:r>
        <w:rPr>
          <w:rFonts w:hint="eastAsia"/>
          <w:color w:val="0000FF"/>
          <w:sz w:val="18"/>
        </w:rPr>
        <w:t>）</w:t>
      </w:r>
    </w:p>
    <w:p w14:paraId="0EC226C8" w14:textId="77777777" w:rsidR="00000000" w:rsidRDefault="007478C2">
      <w:pPr>
        <w:rPr>
          <w:bCs/>
          <w:sz w:val="24"/>
        </w:rPr>
      </w:pPr>
    </w:p>
    <w:p w14:paraId="4956878B" w14:textId="77777777" w:rsidR="00000000" w:rsidRDefault="007478C2">
      <w:pPr>
        <w:spacing w:line="360" w:lineRule="auto"/>
        <w:outlineLvl w:val="3"/>
        <w:rPr>
          <w:b/>
          <w:sz w:val="24"/>
        </w:rPr>
      </w:pPr>
      <w:r>
        <w:rPr>
          <w:rFonts w:ascii="宋体" w:hAnsi="宋体"/>
          <w:b/>
          <w:sz w:val="24"/>
        </w:rPr>
        <w:t xml:space="preserve">11.5.7.19.4 </w:t>
      </w:r>
      <w:r>
        <w:rPr>
          <w:rFonts w:ascii="宋体" w:hAnsi="宋体"/>
          <w:b/>
          <w:sz w:val="24"/>
        </w:rPr>
        <w:t>未确认递延所得税资产</w:t>
      </w:r>
      <w:r>
        <w:rPr>
          <w:rFonts w:ascii="宋体" w:hAnsi="宋体" w:hint="eastAsia"/>
          <w:b/>
          <w:sz w:val="24"/>
        </w:rPr>
        <w:t>的可抵扣暂时性差异</w:t>
      </w:r>
      <w:r>
        <w:rPr>
          <w:rFonts w:ascii="宋体" w:hAnsi="宋体"/>
          <w:b/>
          <w:sz w:val="24"/>
        </w:rPr>
        <w:t>明细</w:t>
      </w:r>
      <w:bookmarkStart w:id="677" w:name="RANGE!A15:C19"/>
      <w:r>
        <w:rPr>
          <w:rFonts w:ascii="宋体" w:hAnsi="宋体" w:hint="eastAsia"/>
          <w:b/>
          <w:sz w:val="24"/>
        </w:rPr>
        <w:t>（如有）</w:t>
      </w:r>
    </w:p>
    <w:p w14:paraId="179AC4E0"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5"/>
        <w:gridCol w:w="2693"/>
        <w:gridCol w:w="2658"/>
      </w:tblGrid>
      <w:tr w:rsidR="00000000" w14:paraId="0CB1794E" w14:textId="77777777">
        <w:trPr>
          <w:trHeight w:val="300"/>
          <w:tblHeader/>
        </w:trPr>
        <w:tc>
          <w:tcPr>
            <w:tcW w:w="3935" w:type="dxa"/>
            <w:vAlign w:val="center"/>
          </w:tcPr>
          <w:p w14:paraId="277F9600"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693" w:type="dxa"/>
            <w:vAlign w:val="center"/>
          </w:tcPr>
          <w:p w14:paraId="64AA428F" w14:textId="77777777" w:rsidR="00000000" w:rsidRDefault="007478C2">
            <w:pPr>
              <w:jc w:val="center"/>
              <w:rPr>
                <w:rFonts w:ascii="宋体" w:hAnsi="宋体"/>
                <w:sz w:val="24"/>
              </w:rPr>
            </w:pPr>
            <w:r>
              <w:rPr>
                <w:rFonts w:ascii="宋体" w:hAnsi="宋体" w:hint="eastAsia"/>
                <w:sz w:val="24"/>
              </w:rPr>
              <w:t>本期末</w:t>
            </w:r>
          </w:p>
          <w:p w14:paraId="72C84981"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658" w:type="dxa"/>
            <w:vAlign w:val="center"/>
          </w:tcPr>
          <w:p w14:paraId="08B8C6BD" w14:textId="77777777" w:rsidR="00000000" w:rsidRDefault="007478C2">
            <w:pPr>
              <w:jc w:val="center"/>
              <w:rPr>
                <w:rFonts w:ascii="宋体" w:hAnsi="宋体"/>
                <w:sz w:val="24"/>
              </w:rPr>
            </w:pPr>
            <w:r>
              <w:rPr>
                <w:rFonts w:ascii="宋体" w:hAnsi="宋体" w:hint="eastAsia"/>
                <w:sz w:val="24"/>
              </w:rPr>
              <w:t>上年度末</w:t>
            </w:r>
          </w:p>
          <w:p w14:paraId="33ACF14A"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B5FBEF6" w14:textId="77777777">
        <w:trPr>
          <w:trHeight w:val="300"/>
        </w:trPr>
        <w:tc>
          <w:tcPr>
            <w:tcW w:w="3935" w:type="dxa"/>
            <w:vAlign w:val="center"/>
          </w:tcPr>
          <w:p w14:paraId="0F875B83"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资产减值准备</w:t>
            </w:r>
          </w:p>
        </w:tc>
        <w:tc>
          <w:tcPr>
            <w:tcW w:w="2693" w:type="dxa"/>
          </w:tcPr>
          <w:p w14:paraId="56CE709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5486</w:t>
            </w:r>
            <w:r>
              <w:rPr>
                <w:rFonts w:hint="eastAsia"/>
                <w:color w:val="0000FF"/>
                <w:sz w:val="18"/>
              </w:rPr>
              <w:t>）</w:t>
            </w:r>
          </w:p>
        </w:tc>
        <w:tc>
          <w:tcPr>
            <w:tcW w:w="2658" w:type="dxa"/>
          </w:tcPr>
          <w:p w14:paraId="48C1BC4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5486</w:t>
            </w:r>
            <w:r>
              <w:rPr>
                <w:rFonts w:hint="eastAsia"/>
                <w:color w:val="0000FF"/>
                <w:sz w:val="18"/>
              </w:rPr>
              <w:t>）</w:t>
            </w:r>
          </w:p>
        </w:tc>
      </w:tr>
      <w:tr w:rsidR="00000000" w14:paraId="2AA6F7C7" w14:textId="77777777">
        <w:trPr>
          <w:trHeight w:val="300"/>
        </w:trPr>
        <w:tc>
          <w:tcPr>
            <w:tcW w:w="3935" w:type="dxa"/>
            <w:vAlign w:val="center"/>
          </w:tcPr>
          <w:p w14:paraId="332DC9CC"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预计负债</w:t>
            </w:r>
          </w:p>
        </w:tc>
        <w:tc>
          <w:tcPr>
            <w:tcW w:w="2693" w:type="dxa"/>
          </w:tcPr>
          <w:p w14:paraId="7EA3563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5487</w:t>
            </w:r>
            <w:r>
              <w:rPr>
                <w:rFonts w:hint="eastAsia"/>
                <w:color w:val="0000FF"/>
                <w:sz w:val="18"/>
              </w:rPr>
              <w:t>）</w:t>
            </w:r>
          </w:p>
        </w:tc>
        <w:tc>
          <w:tcPr>
            <w:tcW w:w="2658" w:type="dxa"/>
          </w:tcPr>
          <w:p w14:paraId="5B2EBA1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5487</w:t>
            </w:r>
            <w:r>
              <w:rPr>
                <w:rFonts w:hint="eastAsia"/>
                <w:color w:val="0000FF"/>
                <w:sz w:val="18"/>
              </w:rPr>
              <w:t>）</w:t>
            </w:r>
          </w:p>
        </w:tc>
      </w:tr>
      <w:tr w:rsidR="00000000" w14:paraId="0A7E6035" w14:textId="77777777">
        <w:trPr>
          <w:trHeight w:val="300"/>
        </w:trPr>
        <w:tc>
          <w:tcPr>
            <w:tcW w:w="3935" w:type="dxa"/>
            <w:vAlign w:val="center"/>
          </w:tcPr>
          <w:p w14:paraId="627C4FD4"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可抵扣亏损</w:t>
            </w:r>
          </w:p>
        </w:tc>
        <w:tc>
          <w:tcPr>
            <w:tcW w:w="2693" w:type="dxa"/>
          </w:tcPr>
          <w:p w14:paraId="560F5D3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5488</w:t>
            </w:r>
            <w:r>
              <w:rPr>
                <w:rFonts w:hint="eastAsia"/>
                <w:color w:val="0000FF"/>
                <w:sz w:val="18"/>
              </w:rPr>
              <w:t>）</w:t>
            </w:r>
          </w:p>
        </w:tc>
        <w:tc>
          <w:tcPr>
            <w:tcW w:w="2658" w:type="dxa"/>
          </w:tcPr>
          <w:p w14:paraId="2678FC9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5488</w:t>
            </w:r>
            <w:r>
              <w:rPr>
                <w:rFonts w:hint="eastAsia"/>
                <w:color w:val="0000FF"/>
                <w:sz w:val="18"/>
              </w:rPr>
              <w:t>）</w:t>
            </w:r>
          </w:p>
        </w:tc>
      </w:tr>
      <w:tr w:rsidR="00000000" w14:paraId="24ED0E1D" w14:textId="77777777">
        <w:trPr>
          <w:trHeight w:val="300"/>
        </w:trPr>
        <w:tc>
          <w:tcPr>
            <w:tcW w:w="3935" w:type="dxa"/>
            <w:vAlign w:val="center"/>
          </w:tcPr>
          <w:p w14:paraId="2D3D8BB3" w14:textId="77777777" w:rsidR="00000000" w:rsidRDefault="007478C2">
            <w:pPr>
              <w:tabs>
                <w:tab w:val="left" w:pos="196"/>
                <w:tab w:val="left" w:pos="426"/>
              </w:tabs>
              <w:snapToGrid w:val="0"/>
              <w:rPr>
                <w:rFonts w:ascii="Arial Narrow" w:hAnsi="Arial Narrow"/>
                <w:sz w:val="24"/>
                <w:szCs w:val="24"/>
              </w:rPr>
            </w:pPr>
            <w:r>
              <w:rPr>
                <w:rFonts w:ascii="宋体" w:hAnsi="宋体" w:hint="eastAsia"/>
                <w:sz w:val="24"/>
              </w:rPr>
              <w:t>…</w:t>
            </w:r>
            <w:r>
              <w:rPr>
                <w:rFonts w:hint="eastAsia"/>
                <w:color w:val="0000FF"/>
                <w:sz w:val="18"/>
              </w:rPr>
              <w:t>（</w:t>
            </w:r>
            <w:r>
              <w:rPr>
                <w:color w:val="0000FF"/>
                <w:sz w:val="18"/>
              </w:rPr>
              <w:t>5491</w:t>
            </w:r>
            <w:r>
              <w:rPr>
                <w:rFonts w:hint="eastAsia"/>
                <w:color w:val="0000FF"/>
                <w:sz w:val="18"/>
              </w:rPr>
              <w:t>）</w:t>
            </w:r>
          </w:p>
        </w:tc>
        <w:tc>
          <w:tcPr>
            <w:tcW w:w="2693" w:type="dxa"/>
            <w:vAlign w:val="center"/>
          </w:tcPr>
          <w:p w14:paraId="2D251F9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5492</w:t>
            </w:r>
            <w:r>
              <w:rPr>
                <w:rFonts w:hint="eastAsia"/>
                <w:color w:val="0000FF"/>
                <w:sz w:val="18"/>
              </w:rPr>
              <w:t>）</w:t>
            </w:r>
          </w:p>
        </w:tc>
        <w:tc>
          <w:tcPr>
            <w:tcW w:w="2658" w:type="dxa"/>
            <w:vAlign w:val="center"/>
          </w:tcPr>
          <w:p w14:paraId="04394A8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5492</w:t>
            </w:r>
            <w:r>
              <w:rPr>
                <w:rFonts w:hint="eastAsia"/>
                <w:color w:val="0000FF"/>
                <w:sz w:val="18"/>
              </w:rPr>
              <w:t>）</w:t>
            </w:r>
          </w:p>
        </w:tc>
      </w:tr>
      <w:tr w:rsidR="00000000" w14:paraId="212397BF" w14:textId="77777777">
        <w:trPr>
          <w:trHeight w:val="300"/>
        </w:trPr>
        <w:tc>
          <w:tcPr>
            <w:tcW w:w="3935" w:type="dxa"/>
            <w:vAlign w:val="center"/>
          </w:tcPr>
          <w:p w14:paraId="354325AF"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693" w:type="dxa"/>
            <w:vAlign w:val="center"/>
          </w:tcPr>
          <w:p w14:paraId="6C09786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5493</w:t>
            </w:r>
            <w:r>
              <w:rPr>
                <w:rFonts w:hint="eastAsia"/>
                <w:color w:val="0000FF"/>
                <w:sz w:val="18"/>
              </w:rPr>
              <w:t>）</w:t>
            </w:r>
          </w:p>
        </w:tc>
        <w:tc>
          <w:tcPr>
            <w:tcW w:w="2658" w:type="dxa"/>
            <w:vAlign w:val="center"/>
          </w:tcPr>
          <w:p w14:paraId="425DBCD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5493</w:t>
            </w:r>
            <w:r>
              <w:rPr>
                <w:rFonts w:hint="eastAsia"/>
                <w:color w:val="0000FF"/>
                <w:sz w:val="18"/>
              </w:rPr>
              <w:t>）</w:t>
            </w:r>
          </w:p>
        </w:tc>
      </w:tr>
    </w:tbl>
    <w:bookmarkEnd w:id="677"/>
    <w:p w14:paraId="6D8140F7"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5494</w:t>
      </w:r>
      <w:r>
        <w:rPr>
          <w:rFonts w:hint="eastAsia"/>
          <w:color w:val="0000FF"/>
          <w:sz w:val="18"/>
        </w:rPr>
        <w:t>）</w:t>
      </w:r>
    </w:p>
    <w:p w14:paraId="12A647FB" w14:textId="77777777" w:rsidR="00000000" w:rsidRDefault="007478C2">
      <w:pPr>
        <w:rPr>
          <w:b/>
          <w:sz w:val="24"/>
        </w:rPr>
      </w:pPr>
    </w:p>
    <w:p w14:paraId="10243297" w14:textId="77777777" w:rsidR="00000000" w:rsidRDefault="007478C2">
      <w:pPr>
        <w:spacing w:line="360" w:lineRule="auto"/>
        <w:outlineLvl w:val="3"/>
        <w:rPr>
          <w:b/>
          <w:sz w:val="24"/>
        </w:rPr>
      </w:pPr>
      <w:r>
        <w:rPr>
          <w:rFonts w:ascii="宋体" w:hAnsi="宋体"/>
          <w:b/>
          <w:sz w:val="24"/>
        </w:rPr>
        <w:t xml:space="preserve">11.5.7.19.5 </w:t>
      </w:r>
      <w:r>
        <w:rPr>
          <w:rFonts w:ascii="宋体" w:hAnsi="宋体"/>
          <w:b/>
          <w:sz w:val="24"/>
        </w:rPr>
        <w:t>未确认递延所得税资产的可抵扣亏损将于以下年度到期</w:t>
      </w:r>
      <w:bookmarkStart w:id="678" w:name="RANGE!A21:D27"/>
      <w:r>
        <w:rPr>
          <w:rFonts w:ascii="宋体" w:hAnsi="宋体" w:hint="eastAsia"/>
          <w:b/>
          <w:sz w:val="24"/>
        </w:rPr>
        <w:t>（如有）</w:t>
      </w:r>
    </w:p>
    <w:p w14:paraId="57B58C7E"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054"/>
        <w:gridCol w:w="1849"/>
        <w:gridCol w:w="1812"/>
        <w:gridCol w:w="2411"/>
      </w:tblGrid>
      <w:tr w:rsidR="00000000" w14:paraId="4D241E95" w14:textId="77777777">
        <w:trPr>
          <w:trHeight w:val="300"/>
          <w:tblHeader/>
        </w:trPr>
        <w:tc>
          <w:tcPr>
            <w:tcW w:w="3054" w:type="dxa"/>
            <w:vAlign w:val="center"/>
          </w:tcPr>
          <w:p w14:paraId="6ADB9C1B"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年份</w:t>
            </w:r>
          </w:p>
        </w:tc>
        <w:tc>
          <w:tcPr>
            <w:tcW w:w="1849" w:type="dxa"/>
            <w:vAlign w:val="center"/>
          </w:tcPr>
          <w:p w14:paraId="0600ABF4" w14:textId="77777777" w:rsidR="00000000" w:rsidRDefault="007478C2">
            <w:pPr>
              <w:jc w:val="center"/>
              <w:rPr>
                <w:rFonts w:ascii="宋体" w:hAnsi="宋体"/>
                <w:sz w:val="24"/>
              </w:rPr>
            </w:pPr>
            <w:r>
              <w:rPr>
                <w:rFonts w:ascii="宋体" w:hAnsi="宋体" w:hint="eastAsia"/>
                <w:sz w:val="24"/>
              </w:rPr>
              <w:t>本期末</w:t>
            </w:r>
          </w:p>
          <w:p w14:paraId="62D151BB"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1812" w:type="dxa"/>
            <w:vAlign w:val="center"/>
          </w:tcPr>
          <w:p w14:paraId="13396594" w14:textId="77777777" w:rsidR="00000000" w:rsidRDefault="007478C2">
            <w:pPr>
              <w:jc w:val="center"/>
              <w:rPr>
                <w:rFonts w:ascii="宋体" w:hAnsi="宋体"/>
                <w:sz w:val="24"/>
              </w:rPr>
            </w:pPr>
            <w:r>
              <w:rPr>
                <w:rFonts w:ascii="宋体" w:hAnsi="宋体" w:hint="eastAsia"/>
                <w:sz w:val="24"/>
              </w:rPr>
              <w:t>上年度末</w:t>
            </w:r>
          </w:p>
          <w:p w14:paraId="1BFA8ECC"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411" w:type="dxa"/>
            <w:vAlign w:val="center"/>
          </w:tcPr>
          <w:p w14:paraId="7644EC24"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备注</w:t>
            </w:r>
          </w:p>
        </w:tc>
      </w:tr>
      <w:tr w:rsidR="00000000" w14:paraId="6BFBE72D" w14:textId="77777777">
        <w:trPr>
          <w:trHeight w:val="300"/>
        </w:trPr>
        <w:tc>
          <w:tcPr>
            <w:tcW w:w="3054" w:type="dxa"/>
            <w:vAlign w:val="center"/>
          </w:tcPr>
          <w:p w14:paraId="7DB61D8E" w14:textId="77777777" w:rsidR="00000000" w:rsidRDefault="007478C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5498</w:t>
            </w:r>
            <w:r>
              <w:rPr>
                <w:rFonts w:hint="eastAsia"/>
                <w:color w:val="0000FF"/>
                <w:sz w:val="18"/>
              </w:rPr>
              <w:t>）</w:t>
            </w:r>
          </w:p>
        </w:tc>
        <w:tc>
          <w:tcPr>
            <w:tcW w:w="1849" w:type="dxa"/>
            <w:vAlign w:val="center"/>
          </w:tcPr>
          <w:p w14:paraId="4E98D23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5499</w:t>
            </w:r>
            <w:r>
              <w:rPr>
                <w:rFonts w:hint="eastAsia"/>
                <w:color w:val="0000FF"/>
                <w:sz w:val="18"/>
              </w:rPr>
              <w:t>）</w:t>
            </w:r>
          </w:p>
        </w:tc>
        <w:tc>
          <w:tcPr>
            <w:tcW w:w="1812" w:type="dxa"/>
            <w:vAlign w:val="center"/>
          </w:tcPr>
          <w:p w14:paraId="57C544B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5499</w:t>
            </w:r>
            <w:r>
              <w:rPr>
                <w:rFonts w:hint="eastAsia"/>
                <w:color w:val="0000FF"/>
                <w:sz w:val="18"/>
              </w:rPr>
              <w:t>）</w:t>
            </w:r>
          </w:p>
        </w:tc>
        <w:tc>
          <w:tcPr>
            <w:tcW w:w="2411" w:type="dxa"/>
            <w:vAlign w:val="center"/>
          </w:tcPr>
          <w:p w14:paraId="45EB392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5500</w:t>
            </w:r>
            <w:r>
              <w:rPr>
                <w:rFonts w:hint="eastAsia"/>
                <w:color w:val="0000FF"/>
                <w:sz w:val="18"/>
              </w:rPr>
              <w:t>）</w:t>
            </w:r>
          </w:p>
        </w:tc>
      </w:tr>
      <w:tr w:rsidR="00000000" w14:paraId="3D94AB36" w14:textId="77777777">
        <w:trPr>
          <w:trHeight w:val="300"/>
        </w:trPr>
        <w:tc>
          <w:tcPr>
            <w:tcW w:w="3054" w:type="dxa"/>
            <w:vAlign w:val="center"/>
          </w:tcPr>
          <w:p w14:paraId="39E0A607" w14:textId="77777777" w:rsidR="00000000" w:rsidRDefault="007478C2">
            <w:pPr>
              <w:tabs>
                <w:tab w:val="left" w:pos="196"/>
                <w:tab w:val="left" w:pos="426"/>
              </w:tabs>
              <w:snapToGrid w:val="0"/>
              <w:rPr>
                <w:rFonts w:ascii="Arial Narrow" w:hAnsi="Arial Narrow"/>
                <w:sz w:val="24"/>
                <w:szCs w:val="24"/>
              </w:rPr>
            </w:pPr>
          </w:p>
        </w:tc>
        <w:tc>
          <w:tcPr>
            <w:tcW w:w="1849" w:type="dxa"/>
            <w:vAlign w:val="center"/>
          </w:tcPr>
          <w:p w14:paraId="7A4E3DF8" w14:textId="77777777" w:rsidR="00000000" w:rsidRDefault="007478C2">
            <w:pPr>
              <w:tabs>
                <w:tab w:val="left" w:pos="196"/>
                <w:tab w:val="left" w:pos="426"/>
              </w:tabs>
              <w:snapToGrid w:val="0"/>
              <w:jc w:val="right"/>
              <w:rPr>
                <w:rFonts w:ascii="Arial Narrow" w:hAnsi="Arial Narrow"/>
                <w:sz w:val="24"/>
                <w:szCs w:val="24"/>
              </w:rPr>
            </w:pPr>
          </w:p>
        </w:tc>
        <w:tc>
          <w:tcPr>
            <w:tcW w:w="1812" w:type="dxa"/>
            <w:vAlign w:val="center"/>
          </w:tcPr>
          <w:p w14:paraId="26AC54B9" w14:textId="77777777" w:rsidR="00000000" w:rsidRDefault="007478C2">
            <w:pPr>
              <w:tabs>
                <w:tab w:val="left" w:pos="196"/>
                <w:tab w:val="left" w:pos="426"/>
              </w:tabs>
              <w:snapToGrid w:val="0"/>
              <w:jc w:val="right"/>
              <w:rPr>
                <w:rFonts w:ascii="Arial Narrow" w:hAnsi="Arial Narrow"/>
                <w:sz w:val="24"/>
                <w:szCs w:val="24"/>
              </w:rPr>
            </w:pPr>
          </w:p>
        </w:tc>
        <w:tc>
          <w:tcPr>
            <w:tcW w:w="2411" w:type="dxa"/>
            <w:vAlign w:val="center"/>
          </w:tcPr>
          <w:p w14:paraId="3C3AF9F9" w14:textId="77777777" w:rsidR="00000000" w:rsidRDefault="007478C2">
            <w:pPr>
              <w:tabs>
                <w:tab w:val="left" w:pos="196"/>
                <w:tab w:val="left" w:pos="426"/>
              </w:tabs>
              <w:snapToGrid w:val="0"/>
              <w:jc w:val="right"/>
              <w:rPr>
                <w:rFonts w:ascii="Arial Narrow" w:hAnsi="Arial Narrow"/>
                <w:sz w:val="24"/>
                <w:szCs w:val="24"/>
              </w:rPr>
            </w:pPr>
          </w:p>
        </w:tc>
      </w:tr>
      <w:tr w:rsidR="00000000" w14:paraId="0E1ACC7E" w14:textId="77777777">
        <w:trPr>
          <w:trHeight w:val="300"/>
        </w:trPr>
        <w:tc>
          <w:tcPr>
            <w:tcW w:w="3054" w:type="dxa"/>
            <w:vAlign w:val="center"/>
          </w:tcPr>
          <w:p w14:paraId="0B7903B9"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849" w:type="dxa"/>
            <w:vAlign w:val="center"/>
          </w:tcPr>
          <w:p w14:paraId="3C90802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5501</w:t>
            </w:r>
            <w:r>
              <w:rPr>
                <w:rFonts w:hint="eastAsia"/>
                <w:color w:val="0000FF"/>
                <w:sz w:val="18"/>
              </w:rPr>
              <w:t>）</w:t>
            </w:r>
          </w:p>
        </w:tc>
        <w:tc>
          <w:tcPr>
            <w:tcW w:w="1812" w:type="dxa"/>
            <w:vAlign w:val="center"/>
          </w:tcPr>
          <w:p w14:paraId="0E91885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5501</w:t>
            </w:r>
            <w:r>
              <w:rPr>
                <w:rFonts w:hint="eastAsia"/>
                <w:color w:val="0000FF"/>
                <w:sz w:val="18"/>
              </w:rPr>
              <w:t>）</w:t>
            </w:r>
          </w:p>
        </w:tc>
        <w:tc>
          <w:tcPr>
            <w:tcW w:w="2411" w:type="dxa"/>
            <w:vAlign w:val="center"/>
          </w:tcPr>
          <w:p w14:paraId="0027B36B" w14:textId="77777777" w:rsidR="00000000" w:rsidRDefault="007478C2">
            <w:pPr>
              <w:tabs>
                <w:tab w:val="left" w:pos="196"/>
                <w:tab w:val="left" w:pos="426"/>
              </w:tabs>
              <w:snapToGrid w:val="0"/>
              <w:jc w:val="center"/>
              <w:rPr>
                <w:rFonts w:ascii="Arial Narrow" w:hAnsi="Arial Narrow"/>
                <w:sz w:val="24"/>
                <w:szCs w:val="24"/>
              </w:rPr>
            </w:pPr>
            <w:r>
              <w:rPr>
                <w:rFonts w:hint="eastAsia"/>
              </w:rPr>
              <w:t>－</w:t>
            </w:r>
          </w:p>
        </w:tc>
      </w:tr>
    </w:tbl>
    <w:bookmarkEnd w:id="678"/>
    <w:p w14:paraId="3523AF3B"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5502</w:t>
      </w:r>
      <w:r>
        <w:rPr>
          <w:rFonts w:hint="eastAsia"/>
          <w:color w:val="0000FF"/>
          <w:sz w:val="18"/>
        </w:rPr>
        <w:t>）</w:t>
      </w:r>
    </w:p>
    <w:p w14:paraId="350627C8" w14:textId="77777777" w:rsidR="00000000" w:rsidRDefault="007478C2">
      <w:pPr>
        <w:rPr>
          <w:b/>
          <w:sz w:val="24"/>
        </w:rPr>
      </w:pPr>
    </w:p>
    <w:p w14:paraId="4830FC4C"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20</w:t>
      </w:r>
      <w:r>
        <w:rPr>
          <w:rFonts w:ascii="宋体" w:hAnsi="宋体" w:hint="eastAsia"/>
          <w:b/>
          <w:sz w:val="24"/>
        </w:rPr>
        <w:t xml:space="preserve"> </w:t>
      </w:r>
      <w:r>
        <w:rPr>
          <w:rFonts w:ascii="宋体" w:hAnsi="宋体" w:hint="eastAsia"/>
          <w:b/>
          <w:sz w:val="24"/>
        </w:rPr>
        <w:t>其他资产（如有）</w:t>
      </w:r>
    </w:p>
    <w:p w14:paraId="1A4BC4E1"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20.1 </w:t>
      </w:r>
      <w:r>
        <w:rPr>
          <w:rFonts w:ascii="宋体" w:hAnsi="宋体" w:hint="eastAsia"/>
          <w:b/>
          <w:sz w:val="24"/>
        </w:rPr>
        <w:t>其他资产情况（如有）</w:t>
      </w:r>
    </w:p>
    <w:p w14:paraId="67CCBA56" w14:textId="77777777" w:rsidR="00000000" w:rsidRDefault="007478C2">
      <w:pPr>
        <w:widowControl/>
        <w:tabs>
          <w:tab w:val="left" w:pos="1680"/>
        </w:tabs>
        <w:autoSpaceDE w:val="0"/>
        <w:autoSpaceDN w:val="0"/>
        <w:ind w:right="1415"/>
        <w:jc w:val="right"/>
        <w:textAlignment w:val="bottom"/>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7" w:type="dxa"/>
        <w:tblLayout w:type="fixed"/>
        <w:tblCellMar>
          <w:left w:w="0" w:type="dxa"/>
          <w:right w:w="0" w:type="dxa"/>
        </w:tblCellMar>
        <w:tblLook w:val="0000" w:firstRow="0" w:lastRow="0" w:firstColumn="0" w:lastColumn="0" w:noHBand="0" w:noVBand="0"/>
      </w:tblPr>
      <w:tblGrid>
        <w:gridCol w:w="2862"/>
        <w:gridCol w:w="3092"/>
        <w:gridCol w:w="3135"/>
      </w:tblGrid>
      <w:tr w:rsidR="00000000" w14:paraId="2715FC88" w14:textId="77777777">
        <w:trPr>
          <w:trHeight w:val="300"/>
        </w:trPr>
        <w:tc>
          <w:tcPr>
            <w:tcW w:w="2862" w:type="dxa"/>
            <w:tcBorders>
              <w:top w:val="single" w:sz="4" w:space="0" w:color="auto"/>
              <w:left w:val="single" w:sz="4" w:space="0" w:color="auto"/>
              <w:bottom w:val="single" w:sz="4" w:space="0" w:color="auto"/>
              <w:right w:val="single" w:sz="4" w:space="0" w:color="auto"/>
            </w:tcBorders>
            <w:vAlign w:val="center"/>
          </w:tcPr>
          <w:p w14:paraId="341563D6" w14:textId="77777777" w:rsidR="00000000" w:rsidRDefault="007478C2">
            <w:pPr>
              <w:jc w:val="center"/>
              <w:rPr>
                <w:rFonts w:ascii="宋体" w:hAnsi="宋体"/>
                <w:sz w:val="24"/>
              </w:rPr>
            </w:pPr>
            <w:r>
              <w:rPr>
                <w:rFonts w:ascii="宋体" w:hAnsi="宋体" w:hint="eastAsia"/>
                <w:sz w:val="24"/>
              </w:rPr>
              <w:t>项目</w:t>
            </w:r>
          </w:p>
        </w:tc>
        <w:tc>
          <w:tcPr>
            <w:tcW w:w="3092" w:type="dxa"/>
            <w:tcBorders>
              <w:top w:val="single" w:sz="4" w:space="0" w:color="auto"/>
              <w:left w:val="nil"/>
              <w:bottom w:val="single" w:sz="4" w:space="0" w:color="auto"/>
              <w:right w:val="single" w:sz="4" w:space="0" w:color="auto"/>
            </w:tcBorders>
            <w:vAlign w:val="bottom"/>
          </w:tcPr>
          <w:p w14:paraId="33A3E67B" w14:textId="77777777" w:rsidR="00000000" w:rsidRDefault="007478C2">
            <w:pPr>
              <w:jc w:val="center"/>
              <w:rPr>
                <w:rFonts w:ascii="宋体" w:hAnsi="宋体"/>
                <w:sz w:val="24"/>
              </w:rPr>
            </w:pPr>
            <w:r>
              <w:rPr>
                <w:rFonts w:ascii="宋体" w:hAnsi="宋体" w:hint="eastAsia"/>
                <w:sz w:val="24"/>
              </w:rPr>
              <w:t>本期末</w:t>
            </w:r>
          </w:p>
          <w:p w14:paraId="31CDB914"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135" w:type="dxa"/>
            <w:tcBorders>
              <w:top w:val="single" w:sz="4" w:space="0" w:color="auto"/>
              <w:left w:val="nil"/>
              <w:bottom w:val="single" w:sz="4" w:space="0" w:color="auto"/>
              <w:right w:val="single" w:sz="4" w:space="0" w:color="auto"/>
            </w:tcBorders>
          </w:tcPr>
          <w:p w14:paraId="3C41F72D" w14:textId="77777777" w:rsidR="00000000" w:rsidRDefault="007478C2">
            <w:pPr>
              <w:jc w:val="center"/>
              <w:rPr>
                <w:rFonts w:ascii="宋体" w:hAnsi="宋体"/>
                <w:sz w:val="24"/>
              </w:rPr>
            </w:pPr>
            <w:r>
              <w:rPr>
                <w:rFonts w:ascii="宋体" w:hAnsi="宋体" w:hint="eastAsia"/>
                <w:sz w:val="24"/>
              </w:rPr>
              <w:t>上年度末</w:t>
            </w:r>
          </w:p>
          <w:p w14:paraId="49B45B0E"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72F5A99E" w14:textId="77777777">
        <w:trPr>
          <w:trHeight w:val="300"/>
        </w:trPr>
        <w:tc>
          <w:tcPr>
            <w:tcW w:w="2862" w:type="dxa"/>
            <w:tcBorders>
              <w:top w:val="nil"/>
              <w:left w:val="single" w:sz="4" w:space="0" w:color="auto"/>
              <w:bottom w:val="single" w:sz="4" w:space="0" w:color="auto"/>
              <w:right w:val="single" w:sz="4" w:space="0" w:color="auto"/>
            </w:tcBorders>
            <w:vAlign w:val="bottom"/>
          </w:tcPr>
          <w:p w14:paraId="1185BC16" w14:textId="77777777" w:rsidR="00000000" w:rsidRDefault="007478C2">
            <w:pPr>
              <w:rPr>
                <w:rFonts w:ascii="宋体" w:hAnsi="宋体"/>
                <w:sz w:val="24"/>
              </w:rPr>
            </w:pPr>
            <w:r>
              <w:rPr>
                <w:rFonts w:hint="eastAsia"/>
                <w:color w:val="0000FF"/>
                <w:sz w:val="18"/>
              </w:rPr>
              <w:t>（</w:t>
            </w:r>
            <w:r>
              <w:rPr>
                <w:rFonts w:hint="eastAsia"/>
                <w:color w:val="0000FF"/>
                <w:sz w:val="18"/>
              </w:rPr>
              <w:t>0767</w:t>
            </w:r>
            <w:r>
              <w:rPr>
                <w:rFonts w:hint="eastAsia"/>
                <w:color w:val="0000FF"/>
                <w:sz w:val="18"/>
              </w:rPr>
              <w:t>）</w:t>
            </w:r>
          </w:p>
        </w:tc>
        <w:tc>
          <w:tcPr>
            <w:tcW w:w="3092" w:type="dxa"/>
            <w:tcBorders>
              <w:top w:val="nil"/>
              <w:left w:val="nil"/>
              <w:bottom w:val="single" w:sz="4" w:space="0" w:color="auto"/>
              <w:right w:val="single" w:sz="4" w:space="0" w:color="auto"/>
            </w:tcBorders>
            <w:vAlign w:val="bottom"/>
          </w:tcPr>
          <w:p w14:paraId="528D40D4" w14:textId="77777777" w:rsidR="00000000" w:rsidRDefault="007478C2">
            <w:pPr>
              <w:jc w:val="right"/>
              <w:rPr>
                <w:color w:val="0000FF"/>
                <w:sz w:val="18"/>
              </w:rPr>
            </w:pPr>
            <w:r>
              <w:rPr>
                <w:rFonts w:hint="eastAsia"/>
                <w:color w:val="0000FF"/>
                <w:sz w:val="18"/>
              </w:rPr>
              <w:t>（</w:t>
            </w:r>
            <w:r>
              <w:rPr>
                <w:rFonts w:hint="eastAsia"/>
                <w:color w:val="0000FF"/>
                <w:sz w:val="18"/>
              </w:rPr>
              <w:t>0768</w:t>
            </w:r>
            <w:r>
              <w:rPr>
                <w:rFonts w:hint="eastAsia"/>
                <w:color w:val="0000FF"/>
                <w:sz w:val="18"/>
              </w:rPr>
              <w:t>）</w:t>
            </w:r>
          </w:p>
        </w:tc>
        <w:tc>
          <w:tcPr>
            <w:tcW w:w="3135" w:type="dxa"/>
            <w:tcBorders>
              <w:top w:val="nil"/>
              <w:left w:val="nil"/>
              <w:bottom w:val="single" w:sz="4" w:space="0" w:color="auto"/>
              <w:right w:val="single" w:sz="4" w:space="0" w:color="auto"/>
            </w:tcBorders>
            <w:vAlign w:val="bottom"/>
          </w:tcPr>
          <w:p w14:paraId="0FFCDEA2" w14:textId="77777777" w:rsidR="00000000" w:rsidRDefault="007478C2">
            <w:pPr>
              <w:jc w:val="right"/>
              <w:rPr>
                <w:color w:val="0000FF"/>
                <w:sz w:val="18"/>
              </w:rPr>
            </w:pPr>
            <w:r>
              <w:rPr>
                <w:rFonts w:hint="eastAsia"/>
                <w:color w:val="0000FF"/>
                <w:sz w:val="18"/>
              </w:rPr>
              <w:t>（</w:t>
            </w:r>
            <w:r>
              <w:rPr>
                <w:rFonts w:hint="eastAsia"/>
                <w:color w:val="0000FF"/>
                <w:sz w:val="18"/>
              </w:rPr>
              <w:t>0768</w:t>
            </w:r>
            <w:r>
              <w:rPr>
                <w:rFonts w:hint="eastAsia"/>
                <w:color w:val="0000FF"/>
                <w:sz w:val="18"/>
              </w:rPr>
              <w:t>）</w:t>
            </w:r>
          </w:p>
        </w:tc>
      </w:tr>
      <w:tr w:rsidR="00000000" w14:paraId="755324CF" w14:textId="77777777">
        <w:trPr>
          <w:trHeight w:val="300"/>
        </w:trPr>
        <w:tc>
          <w:tcPr>
            <w:tcW w:w="2862" w:type="dxa"/>
            <w:tcBorders>
              <w:top w:val="nil"/>
              <w:left w:val="single" w:sz="4" w:space="0" w:color="auto"/>
              <w:bottom w:val="single" w:sz="4" w:space="0" w:color="auto"/>
              <w:right w:val="single" w:sz="4" w:space="0" w:color="auto"/>
            </w:tcBorders>
            <w:vAlign w:val="bottom"/>
          </w:tcPr>
          <w:p w14:paraId="5578F826" w14:textId="77777777" w:rsidR="00000000" w:rsidRDefault="007478C2">
            <w:pPr>
              <w:rPr>
                <w:rFonts w:ascii="宋体" w:hAnsi="宋体"/>
                <w:sz w:val="24"/>
              </w:rPr>
            </w:pPr>
          </w:p>
        </w:tc>
        <w:tc>
          <w:tcPr>
            <w:tcW w:w="3092" w:type="dxa"/>
            <w:tcBorders>
              <w:top w:val="nil"/>
              <w:left w:val="nil"/>
              <w:bottom w:val="single" w:sz="4" w:space="0" w:color="auto"/>
              <w:right w:val="single" w:sz="4" w:space="0" w:color="auto"/>
            </w:tcBorders>
            <w:vAlign w:val="bottom"/>
          </w:tcPr>
          <w:p w14:paraId="1CD4BD6C" w14:textId="77777777" w:rsidR="00000000" w:rsidRDefault="007478C2">
            <w:pPr>
              <w:jc w:val="right"/>
              <w:rPr>
                <w:color w:val="0000FF"/>
                <w:sz w:val="18"/>
              </w:rPr>
            </w:pPr>
          </w:p>
        </w:tc>
        <w:tc>
          <w:tcPr>
            <w:tcW w:w="3135" w:type="dxa"/>
            <w:tcBorders>
              <w:top w:val="nil"/>
              <w:left w:val="nil"/>
              <w:bottom w:val="single" w:sz="4" w:space="0" w:color="auto"/>
              <w:right w:val="single" w:sz="4" w:space="0" w:color="auto"/>
            </w:tcBorders>
            <w:vAlign w:val="bottom"/>
          </w:tcPr>
          <w:p w14:paraId="28739620" w14:textId="77777777" w:rsidR="00000000" w:rsidRDefault="007478C2">
            <w:pPr>
              <w:jc w:val="right"/>
              <w:rPr>
                <w:color w:val="0000FF"/>
                <w:sz w:val="18"/>
              </w:rPr>
            </w:pPr>
          </w:p>
        </w:tc>
      </w:tr>
      <w:tr w:rsidR="00000000" w14:paraId="2628487E" w14:textId="77777777">
        <w:trPr>
          <w:trHeight w:val="300"/>
        </w:trPr>
        <w:tc>
          <w:tcPr>
            <w:tcW w:w="2862" w:type="dxa"/>
            <w:tcBorders>
              <w:top w:val="nil"/>
              <w:left w:val="single" w:sz="4" w:space="0" w:color="auto"/>
              <w:bottom w:val="single" w:sz="4" w:space="0" w:color="auto"/>
              <w:right w:val="single" w:sz="4" w:space="0" w:color="auto"/>
            </w:tcBorders>
            <w:vAlign w:val="bottom"/>
          </w:tcPr>
          <w:p w14:paraId="11B81B94" w14:textId="77777777" w:rsidR="00000000" w:rsidRDefault="007478C2">
            <w:pPr>
              <w:jc w:val="center"/>
              <w:rPr>
                <w:rFonts w:ascii="宋体" w:hAnsi="宋体"/>
                <w:sz w:val="24"/>
              </w:rPr>
            </w:pPr>
            <w:r>
              <w:rPr>
                <w:rFonts w:ascii="宋体" w:hAnsi="宋体" w:hint="eastAsia"/>
                <w:sz w:val="24"/>
              </w:rPr>
              <w:t>合计</w:t>
            </w:r>
          </w:p>
        </w:tc>
        <w:tc>
          <w:tcPr>
            <w:tcW w:w="3092" w:type="dxa"/>
            <w:tcBorders>
              <w:top w:val="nil"/>
              <w:left w:val="nil"/>
              <w:bottom w:val="single" w:sz="4" w:space="0" w:color="auto"/>
              <w:right w:val="single" w:sz="4" w:space="0" w:color="auto"/>
            </w:tcBorders>
            <w:vAlign w:val="bottom"/>
          </w:tcPr>
          <w:p w14:paraId="5F06B256" w14:textId="77777777" w:rsidR="00000000" w:rsidRDefault="007478C2">
            <w:pPr>
              <w:jc w:val="right"/>
              <w:rPr>
                <w:color w:val="0000FF"/>
                <w:sz w:val="18"/>
              </w:rPr>
            </w:pPr>
            <w:r>
              <w:rPr>
                <w:rFonts w:hint="eastAsia"/>
                <w:color w:val="0000FF"/>
                <w:sz w:val="18"/>
              </w:rPr>
              <w:t>（</w:t>
            </w:r>
            <w:r>
              <w:rPr>
                <w:rFonts w:hint="eastAsia"/>
                <w:color w:val="0000FF"/>
                <w:sz w:val="18"/>
              </w:rPr>
              <w:t>0602</w:t>
            </w:r>
            <w:r>
              <w:rPr>
                <w:rFonts w:hint="eastAsia"/>
                <w:color w:val="0000FF"/>
                <w:sz w:val="18"/>
              </w:rPr>
              <w:t>）</w:t>
            </w:r>
          </w:p>
        </w:tc>
        <w:tc>
          <w:tcPr>
            <w:tcW w:w="3135" w:type="dxa"/>
            <w:tcBorders>
              <w:top w:val="nil"/>
              <w:left w:val="nil"/>
              <w:bottom w:val="single" w:sz="4" w:space="0" w:color="auto"/>
              <w:right w:val="single" w:sz="4" w:space="0" w:color="auto"/>
            </w:tcBorders>
            <w:vAlign w:val="bottom"/>
          </w:tcPr>
          <w:p w14:paraId="1EF48894" w14:textId="77777777" w:rsidR="00000000" w:rsidRDefault="007478C2">
            <w:pPr>
              <w:jc w:val="right"/>
              <w:rPr>
                <w:color w:val="0000FF"/>
                <w:sz w:val="18"/>
              </w:rPr>
            </w:pPr>
            <w:r>
              <w:rPr>
                <w:rFonts w:hint="eastAsia"/>
                <w:color w:val="0000FF"/>
                <w:sz w:val="18"/>
              </w:rPr>
              <w:t>（</w:t>
            </w:r>
            <w:r>
              <w:rPr>
                <w:rFonts w:hint="eastAsia"/>
                <w:color w:val="0000FF"/>
                <w:sz w:val="18"/>
              </w:rPr>
              <w:t>0602</w:t>
            </w:r>
            <w:r>
              <w:rPr>
                <w:rFonts w:hint="eastAsia"/>
                <w:color w:val="0000FF"/>
                <w:sz w:val="18"/>
              </w:rPr>
              <w:t>）</w:t>
            </w:r>
          </w:p>
        </w:tc>
      </w:tr>
    </w:tbl>
    <w:p w14:paraId="7271E27C" w14:textId="77777777" w:rsidR="00000000" w:rsidRDefault="007478C2">
      <w:pPr>
        <w:rPr>
          <w:rFonts w:ascii="宋体" w:hAnsi="宋体" w:hint="eastAsia"/>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0769</w:t>
      </w:r>
      <w:r>
        <w:rPr>
          <w:rFonts w:hint="eastAsia"/>
          <w:color w:val="0000FF"/>
          <w:sz w:val="18"/>
        </w:rPr>
        <w:t>）</w:t>
      </w:r>
    </w:p>
    <w:p w14:paraId="160AB1A6" w14:textId="77777777" w:rsidR="00000000" w:rsidRDefault="007478C2">
      <w:pPr>
        <w:rPr>
          <w:rFonts w:ascii="宋体" w:hAnsi="宋体" w:hint="eastAsia"/>
          <w:sz w:val="24"/>
        </w:rPr>
      </w:pPr>
    </w:p>
    <w:p w14:paraId="334DF7DC" w14:textId="77777777" w:rsidR="00000000" w:rsidRDefault="007478C2">
      <w:pPr>
        <w:spacing w:line="360" w:lineRule="auto"/>
        <w:outlineLvl w:val="3"/>
        <w:rPr>
          <w:rFonts w:ascii="宋体" w:hAnsi="宋体" w:hint="eastAsia"/>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20.2</w:t>
      </w:r>
      <w:r>
        <w:rPr>
          <w:rFonts w:ascii="宋体" w:hAnsi="宋体" w:hint="eastAsia"/>
          <w:b/>
          <w:sz w:val="24"/>
        </w:rPr>
        <w:t>预付账款（如有）</w:t>
      </w:r>
    </w:p>
    <w:p w14:paraId="512A827F" w14:textId="77777777" w:rsidR="00000000" w:rsidRDefault="007478C2">
      <w:pPr>
        <w:spacing w:line="360" w:lineRule="auto"/>
        <w:outlineLvl w:val="3"/>
        <w:rPr>
          <w:rFonts w:ascii="宋体" w:hAnsi="宋体"/>
          <w:b/>
          <w:sz w:val="24"/>
        </w:rPr>
      </w:pPr>
      <w:r>
        <w:rPr>
          <w:rFonts w:ascii="宋体" w:hAnsi="宋体"/>
          <w:b/>
          <w:sz w:val="24"/>
        </w:rPr>
        <w:t xml:space="preserve">11.5.7.20.2.1 </w:t>
      </w:r>
      <w:r>
        <w:rPr>
          <w:rFonts w:ascii="宋体" w:hAnsi="宋体" w:hint="eastAsia"/>
          <w:b/>
          <w:sz w:val="24"/>
        </w:rPr>
        <w:t>按账龄列示（如有）</w:t>
      </w:r>
    </w:p>
    <w:p w14:paraId="66DD183A"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8"/>
        <w:gridCol w:w="3380"/>
        <w:gridCol w:w="3438"/>
      </w:tblGrid>
      <w:tr w:rsidR="00000000" w14:paraId="14FA5BF1" w14:textId="77777777">
        <w:trPr>
          <w:trHeight w:val="300"/>
        </w:trPr>
        <w:tc>
          <w:tcPr>
            <w:tcW w:w="2468" w:type="dxa"/>
            <w:vAlign w:val="center"/>
          </w:tcPr>
          <w:p w14:paraId="4AF75DF5" w14:textId="77777777" w:rsidR="00000000" w:rsidRDefault="007478C2">
            <w:pPr>
              <w:jc w:val="center"/>
              <w:rPr>
                <w:rFonts w:ascii="宋体" w:hAnsi="宋体"/>
                <w:sz w:val="24"/>
              </w:rPr>
            </w:pPr>
            <w:r>
              <w:rPr>
                <w:rFonts w:ascii="宋体" w:hAnsi="宋体" w:hint="eastAsia"/>
                <w:sz w:val="24"/>
              </w:rPr>
              <w:t>账龄</w:t>
            </w:r>
          </w:p>
        </w:tc>
        <w:tc>
          <w:tcPr>
            <w:tcW w:w="3380" w:type="dxa"/>
            <w:vAlign w:val="center"/>
          </w:tcPr>
          <w:p w14:paraId="0EDC67A2" w14:textId="77777777" w:rsidR="00000000" w:rsidRDefault="007478C2">
            <w:pPr>
              <w:widowControl/>
              <w:jc w:val="center"/>
              <w:rPr>
                <w:rFonts w:ascii="宋体" w:hAnsi="宋体"/>
                <w:sz w:val="24"/>
              </w:rPr>
            </w:pPr>
            <w:r>
              <w:rPr>
                <w:rFonts w:ascii="宋体" w:hAnsi="宋体" w:hint="eastAsia"/>
                <w:sz w:val="24"/>
              </w:rPr>
              <w:t>本期末</w:t>
            </w:r>
          </w:p>
          <w:p w14:paraId="38806D58" w14:textId="77777777" w:rsidR="00000000" w:rsidRDefault="007478C2">
            <w:pPr>
              <w:ind w:rightChars="100" w:right="210"/>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438" w:type="dxa"/>
          </w:tcPr>
          <w:p w14:paraId="31EFAB5A" w14:textId="77777777" w:rsidR="00000000" w:rsidRDefault="007478C2">
            <w:pPr>
              <w:widowControl/>
              <w:jc w:val="center"/>
              <w:rPr>
                <w:rFonts w:ascii="宋体" w:hAnsi="宋体"/>
                <w:sz w:val="24"/>
              </w:rPr>
            </w:pPr>
            <w:r>
              <w:rPr>
                <w:rFonts w:ascii="宋体" w:hAnsi="宋体" w:hint="eastAsia"/>
                <w:sz w:val="24"/>
              </w:rPr>
              <w:t>上年度末</w:t>
            </w:r>
          </w:p>
          <w:p w14:paraId="528D6221" w14:textId="77777777" w:rsidR="00000000" w:rsidRDefault="007478C2">
            <w:pPr>
              <w:ind w:rightChars="100" w:right="210"/>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94AB012" w14:textId="77777777">
        <w:trPr>
          <w:trHeight w:val="300"/>
        </w:trPr>
        <w:tc>
          <w:tcPr>
            <w:tcW w:w="2468" w:type="dxa"/>
            <w:vAlign w:val="center"/>
          </w:tcPr>
          <w:p w14:paraId="63A5D8C2" w14:textId="77777777" w:rsidR="00000000" w:rsidRDefault="007478C2">
            <w:pPr>
              <w:jc w:val="left"/>
              <w:rPr>
                <w:rFonts w:ascii="宋体" w:hAnsi="宋体"/>
                <w:sz w:val="24"/>
              </w:rPr>
            </w:pPr>
            <w:r>
              <w:rPr>
                <w:rFonts w:ascii="宋体" w:hAnsi="宋体"/>
                <w:sz w:val="24"/>
              </w:rPr>
              <w:t>1</w:t>
            </w:r>
            <w:r>
              <w:rPr>
                <w:rFonts w:ascii="宋体" w:hAnsi="宋体"/>
                <w:sz w:val="24"/>
              </w:rPr>
              <w:t>年以内</w:t>
            </w:r>
          </w:p>
        </w:tc>
        <w:tc>
          <w:tcPr>
            <w:tcW w:w="3380" w:type="dxa"/>
            <w:vAlign w:val="center"/>
          </w:tcPr>
          <w:p w14:paraId="6C796AC2" w14:textId="77777777" w:rsidR="00000000" w:rsidRDefault="007478C2">
            <w:pPr>
              <w:ind w:rightChars="100" w:right="210"/>
              <w:jc w:val="center"/>
              <w:rPr>
                <w:rFonts w:ascii="宋体" w:hAnsi="宋体"/>
                <w:sz w:val="24"/>
              </w:rPr>
            </w:pPr>
            <w:r>
              <w:rPr>
                <w:rFonts w:hint="eastAsia"/>
                <w:color w:val="0000FF"/>
                <w:sz w:val="18"/>
              </w:rPr>
              <w:t>（</w:t>
            </w:r>
            <w:r>
              <w:rPr>
                <w:color w:val="0000FF"/>
                <w:sz w:val="18"/>
              </w:rPr>
              <w:t>5504</w:t>
            </w:r>
            <w:r>
              <w:rPr>
                <w:rFonts w:hint="eastAsia"/>
                <w:color w:val="0000FF"/>
                <w:sz w:val="18"/>
              </w:rPr>
              <w:t>）</w:t>
            </w:r>
          </w:p>
        </w:tc>
        <w:tc>
          <w:tcPr>
            <w:tcW w:w="3438" w:type="dxa"/>
            <w:vAlign w:val="center"/>
          </w:tcPr>
          <w:p w14:paraId="09017DFB" w14:textId="77777777" w:rsidR="00000000" w:rsidRDefault="007478C2">
            <w:pPr>
              <w:ind w:rightChars="100" w:right="210"/>
              <w:jc w:val="center"/>
              <w:rPr>
                <w:rFonts w:ascii="宋体" w:hAnsi="宋体"/>
                <w:sz w:val="24"/>
              </w:rPr>
            </w:pPr>
            <w:r>
              <w:rPr>
                <w:rFonts w:hint="eastAsia"/>
                <w:color w:val="0000FF"/>
                <w:sz w:val="18"/>
              </w:rPr>
              <w:t>（</w:t>
            </w:r>
            <w:r>
              <w:rPr>
                <w:color w:val="0000FF"/>
                <w:sz w:val="18"/>
              </w:rPr>
              <w:t>5504</w:t>
            </w:r>
            <w:r>
              <w:rPr>
                <w:rFonts w:hint="eastAsia"/>
                <w:color w:val="0000FF"/>
                <w:sz w:val="18"/>
              </w:rPr>
              <w:t>）</w:t>
            </w:r>
          </w:p>
        </w:tc>
      </w:tr>
      <w:tr w:rsidR="00000000" w14:paraId="683D3170" w14:textId="77777777">
        <w:trPr>
          <w:trHeight w:val="300"/>
        </w:trPr>
        <w:tc>
          <w:tcPr>
            <w:tcW w:w="2468" w:type="dxa"/>
            <w:vAlign w:val="center"/>
          </w:tcPr>
          <w:p w14:paraId="61516A9E" w14:textId="77777777" w:rsidR="00000000" w:rsidRDefault="007478C2">
            <w:pPr>
              <w:jc w:val="left"/>
              <w:rPr>
                <w:rFonts w:ascii="宋体" w:hAnsi="宋体"/>
                <w:sz w:val="24"/>
              </w:rPr>
            </w:pPr>
            <w:r>
              <w:rPr>
                <w:rFonts w:ascii="宋体" w:hAnsi="宋体"/>
                <w:sz w:val="24"/>
              </w:rPr>
              <w:t>1</w:t>
            </w:r>
            <w:r>
              <w:rPr>
                <w:rFonts w:ascii="宋体" w:hAnsi="宋体" w:hint="eastAsia"/>
                <w:sz w:val="24"/>
              </w:rPr>
              <w:t>－</w:t>
            </w:r>
            <w:r>
              <w:rPr>
                <w:rFonts w:ascii="宋体" w:hAnsi="宋体"/>
                <w:sz w:val="24"/>
              </w:rPr>
              <w:t>2</w:t>
            </w:r>
            <w:r>
              <w:rPr>
                <w:rFonts w:ascii="宋体" w:hAnsi="宋体"/>
                <w:sz w:val="24"/>
              </w:rPr>
              <w:t>年</w:t>
            </w:r>
          </w:p>
        </w:tc>
        <w:tc>
          <w:tcPr>
            <w:tcW w:w="3380" w:type="dxa"/>
            <w:vAlign w:val="center"/>
          </w:tcPr>
          <w:p w14:paraId="0B742590" w14:textId="77777777" w:rsidR="00000000" w:rsidRDefault="007478C2">
            <w:pPr>
              <w:ind w:rightChars="100" w:right="210"/>
              <w:jc w:val="center"/>
              <w:rPr>
                <w:rFonts w:ascii="宋体" w:hAnsi="宋体"/>
                <w:sz w:val="24"/>
              </w:rPr>
            </w:pPr>
            <w:r>
              <w:rPr>
                <w:rFonts w:hint="eastAsia"/>
                <w:color w:val="0000FF"/>
                <w:sz w:val="18"/>
              </w:rPr>
              <w:t>（</w:t>
            </w:r>
            <w:r>
              <w:rPr>
                <w:color w:val="0000FF"/>
                <w:sz w:val="18"/>
              </w:rPr>
              <w:t>5505</w:t>
            </w:r>
            <w:r>
              <w:rPr>
                <w:rFonts w:hint="eastAsia"/>
                <w:color w:val="0000FF"/>
                <w:sz w:val="18"/>
              </w:rPr>
              <w:t>）</w:t>
            </w:r>
          </w:p>
        </w:tc>
        <w:tc>
          <w:tcPr>
            <w:tcW w:w="3438" w:type="dxa"/>
            <w:vAlign w:val="center"/>
          </w:tcPr>
          <w:p w14:paraId="01D1C9F3" w14:textId="77777777" w:rsidR="00000000" w:rsidRDefault="007478C2">
            <w:pPr>
              <w:ind w:rightChars="100" w:right="210"/>
              <w:jc w:val="center"/>
              <w:rPr>
                <w:rFonts w:ascii="宋体" w:hAnsi="宋体"/>
                <w:sz w:val="24"/>
              </w:rPr>
            </w:pPr>
            <w:r>
              <w:rPr>
                <w:rFonts w:hint="eastAsia"/>
                <w:color w:val="0000FF"/>
                <w:sz w:val="18"/>
              </w:rPr>
              <w:t>（</w:t>
            </w:r>
            <w:r>
              <w:rPr>
                <w:color w:val="0000FF"/>
                <w:sz w:val="18"/>
              </w:rPr>
              <w:t>5505</w:t>
            </w:r>
            <w:r>
              <w:rPr>
                <w:rFonts w:hint="eastAsia"/>
                <w:color w:val="0000FF"/>
                <w:sz w:val="18"/>
              </w:rPr>
              <w:t>）</w:t>
            </w:r>
          </w:p>
        </w:tc>
      </w:tr>
      <w:tr w:rsidR="00000000" w14:paraId="756F3618" w14:textId="77777777">
        <w:trPr>
          <w:trHeight w:val="300"/>
        </w:trPr>
        <w:tc>
          <w:tcPr>
            <w:tcW w:w="2468" w:type="dxa"/>
            <w:vAlign w:val="center"/>
          </w:tcPr>
          <w:p w14:paraId="0E9E7E71" w14:textId="77777777" w:rsidR="00000000" w:rsidRDefault="007478C2">
            <w:pPr>
              <w:jc w:val="left"/>
              <w:rPr>
                <w:rFonts w:ascii="宋体" w:hAnsi="宋体"/>
                <w:sz w:val="24"/>
              </w:rPr>
            </w:pPr>
            <w:r>
              <w:rPr>
                <w:rFonts w:ascii="宋体" w:hAnsi="宋体"/>
                <w:sz w:val="24"/>
              </w:rPr>
              <w:t>…</w:t>
            </w:r>
            <w:r>
              <w:rPr>
                <w:rFonts w:hint="eastAsia"/>
                <w:color w:val="0000FF"/>
                <w:sz w:val="18"/>
              </w:rPr>
              <w:t>（</w:t>
            </w:r>
            <w:r>
              <w:rPr>
                <w:color w:val="0000FF"/>
                <w:sz w:val="18"/>
              </w:rPr>
              <w:t>5508</w:t>
            </w:r>
            <w:r>
              <w:rPr>
                <w:rFonts w:hint="eastAsia"/>
                <w:color w:val="0000FF"/>
                <w:sz w:val="18"/>
              </w:rPr>
              <w:t>）</w:t>
            </w:r>
          </w:p>
        </w:tc>
        <w:tc>
          <w:tcPr>
            <w:tcW w:w="3380" w:type="dxa"/>
            <w:vAlign w:val="center"/>
          </w:tcPr>
          <w:p w14:paraId="71657CFB" w14:textId="77777777" w:rsidR="00000000" w:rsidRDefault="007478C2">
            <w:pPr>
              <w:ind w:rightChars="100" w:right="210"/>
              <w:jc w:val="center"/>
              <w:rPr>
                <w:rFonts w:ascii="宋体" w:hAnsi="宋体"/>
                <w:sz w:val="24"/>
              </w:rPr>
            </w:pPr>
            <w:r>
              <w:rPr>
                <w:rFonts w:hint="eastAsia"/>
                <w:color w:val="0000FF"/>
                <w:sz w:val="18"/>
              </w:rPr>
              <w:t>（</w:t>
            </w:r>
            <w:r>
              <w:rPr>
                <w:color w:val="0000FF"/>
                <w:sz w:val="18"/>
              </w:rPr>
              <w:t>5509</w:t>
            </w:r>
            <w:r>
              <w:rPr>
                <w:rFonts w:hint="eastAsia"/>
                <w:color w:val="0000FF"/>
                <w:sz w:val="18"/>
              </w:rPr>
              <w:t>）</w:t>
            </w:r>
          </w:p>
        </w:tc>
        <w:tc>
          <w:tcPr>
            <w:tcW w:w="3438" w:type="dxa"/>
            <w:vAlign w:val="center"/>
          </w:tcPr>
          <w:p w14:paraId="5D789168" w14:textId="77777777" w:rsidR="00000000" w:rsidRDefault="007478C2">
            <w:pPr>
              <w:ind w:rightChars="100" w:right="210"/>
              <w:jc w:val="center"/>
              <w:rPr>
                <w:rFonts w:ascii="宋体" w:hAnsi="宋体"/>
                <w:sz w:val="24"/>
              </w:rPr>
            </w:pPr>
            <w:r>
              <w:rPr>
                <w:rFonts w:hint="eastAsia"/>
                <w:color w:val="0000FF"/>
                <w:sz w:val="18"/>
              </w:rPr>
              <w:t>（</w:t>
            </w:r>
            <w:r>
              <w:rPr>
                <w:color w:val="0000FF"/>
                <w:sz w:val="18"/>
              </w:rPr>
              <w:t>5509</w:t>
            </w:r>
            <w:r>
              <w:rPr>
                <w:rFonts w:hint="eastAsia"/>
                <w:color w:val="0000FF"/>
                <w:sz w:val="18"/>
              </w:rPr>
              <w:t>）</w:t>
            </w:r>
          </w:p>
        </w:tc>
      </w:tr>
      <w:tr w:rsidR="00000000" w14:paraId="2A1982E6" w14:textId="77777777">
        <w:trPr>
          <w:trHeight w:val="300"/>
        </w:trPr>
        <w:tc>
          <w:tcPr>
            <w:tcW w:w="2468" w:type="dxa"/>
            <w:vAlign w:val="center"/>
          </w:tcPr>
          <w:p w14:paraId="467B2576" w14:textId="77777777" w:rsidR="00000000" w:rsidRDefault="007478C2">
            <w:pPr>
              <w:jc w:val="center"/>
              <w:rPr>
                <w:rFonts w:ascii="宋体" w:hAnsi="宋体"/>
                <w:sz w:val="24"/>
              </w:rPr>
            </w:pPr>
            <w:r>
              <w:rPr>
                <w:rFonts w:ascii="宋体" w:hAnsi="宋体"/>
                <w:sz w:val="24"/>
              </w:rPr>
              <w:t>合计</w:t>
            </w:r>
          </w:p>
        </w:tc>
        <w:tc>
          <w:tcPr>
            <w:tcW w:w="3380" w:type="dxa"/>
            <w:vAlign w:val="center"/>
          </w:tcPr>
          <w:p w14:paraId="7D590BB0" w14:textId="77777777" w:rsidR="00000000" w:rsidRDefault="007478C2">
            <w:pPr>
              <w:ind w:rightChars="100" w:right="210" w:firstLineChars="600" w:firstLine="1080"/>
              <w:rPr>
                <w:rFonts w:ascii="宋体" w:hAnsi="宋体"/>
                <w:sz w:val="24"/>
              </w:rPr>
            </w:pPr>
            <w:r>
              <w:rPr>
                <w:rFonts w:hint="eastAsia"/>
                <w:color w:val="0000FF"/>
                <w:sz w:val="18"/>
              </w:rPr>
              <w:t>（</w:t>
            </w:r>
            <w:r>
              <w:rPr>
                <w:color w:val="0000FF"/>
                <w:sz w:val="18"/>
              </w:rPr>
              <w:t>5510</w:t>
            </w:r>
            <w:r>
              <w:rPr>
                <w:rFonts w:hint="eastAsia"/>
                <w:color w:val="0000FF"/>
                <w:sz w:val="18"/>
              </w:rPr>
              <w:t>）</w:t>
            </w:r>
          </w:p>
        </w:tc>
        <w:tc>
          <w:tcPr>
            <w:tcW w:w="3438" w:type="dxa"/>
            <w:vAlign w:val="center"/>
          </w:tcPr>
          <w:p w14:paraId="5C224763" w14:textId="77777777" w:rsidR="00000000" w:rsidRDefault="007478C2">
            <w:pPr>
              <w:ind w:rightChars="100" w:right="210"/>
              <w:jc w:val="center"/>
              <w:rPr>
                <w:rFonts w:ascii="宋体" w:hAnsi="宋体"/>
                <w:sz w:val="24"/>
              </w:rPr>
            </w:pPr>
            <w:r>
              <w:rPr>
                <w:rFonts w:hint="eastAsia"/>
                <w:color w:val="0000FF"/>
                <w:sz w:val="18"/>
              </w:rPr>
              <w:t>（</w:t>
            </w:r>
            <w:r>
              <w:rPr>
                <w:color w:val="0000FF"/>
                <w:sz w:val="18"/>
              </w:rPr>
              <w:t>5510</w:t>
            </w:r>
            <w:r>
              <w:rPr>
                <w:rFonts w:hint="eastAsia"/>
                <w:color w:val="0000FF"/>
                <w:sz w:val="18"/>
              </w:rPr>
              <w:t>）</w:t>
            </w:r>
          </w:p>
        </w:tc>
      </w:tr>
    </w:tbl>
    <w:p w14:paraId="2FBF748B" w14:textId="77777777" w:rsidR="00000000" w:rsidRDefault="007478C2">
      <w:pPr>
        <w:rPr>
          <w:rFonts w:ascii="宋体" w:hAnsi="宋体"/>
          <w:sz w:val="24"/>
        </w:rPr>
      </w:pPr>
      <w:r>
        <w:rPr>
          <w:rFonts w:ascii="宋体" w:hAnsi="宋体" w:hint="eastAsia"/>
          <w:sz w:val="24"/>
        </w:rPr>
        <w:t>注：</w:t>
      </w:r>
      <w:r>
        <w:rPr>
          <w:rFonts w:hint="eastAsia"/>
          <w:color w:val="0000FF"/>
          <w:sz w:val="18"/>
        </w:rPr>
        <w:t>（</w:t>
      </w:r>
      <w:r>
        <w:rPr>
          <w:color w:val="0000FF"/>
          <w:sz w:val="18"/>
        </w:rPr>
        <w:t>5511</w:t>
      </w:r>
      <w:r>
        <w:rPr>
          <w:rFonts w:hint="eastAsia"/>
          <w:color w:val="0000FF"/>
          <w:sz w:val="18"/>
        </w:rPr>
        <w:t>）</w:t>
      </w:r>
    </w:p>
    <w:p w14:paraId="5EE6BACE" w14:textId="77777777" w:rsidR="00000000" w:rsidRDefault="007478C2">
      <w:pPr>
        <w:rPr>
          <w:rFonts w:ascii="宋体" w:hAnsi="宋体"/>
          <w:sz w:val="24"/>
        </w:rPr>
      </w:pPr>
    </w:p>
    <w:p w14:paraId="54996785" w14:textId="77777777" w:rsidR="00000000" w:rsidRDefault="007478C2">
      <w:pPr>
        <w:spacing w:line="360" w:lineRule="auto"/>
        <w:outlineLvl w:val="3"/>
        <w:rPr>
          <w:rFonts w:ascii="宋体" w:hAnsi="宋体"/>
          <w:b/>
          <w:sz w:val="24"/>
        </w:rPr>
      </w:pPr>
      <w:r>
        <w:rPr>
          <w:rFonts w:ascii="宋体" w:hAnsi="宋体"/>
          <w:b/>
          <w:sz w:val="24"/>
        </w:rPr>
        <w:t>11.5.7.20.2.2</w:t>
      </w:r>
      <w:r>
        <w:rPr>
          <w:rFonts w:ascii="宋体" w:hAnsi="宋体" w:hint="eastAsia"/>
          <w:b/>
          <w:sz w:val="24"/>
        </w:rPr>
        <w:t xml:space="preserve"> </w:t>
      </w:r>
      <w:r>
        <w:rPr>
          <w:rFonts w:ascii="宋体" w:hAnsi="宋体" w:hint="eastAsia"/>
          <w:b/>
          <w:sz w:val="24"/>
        </w:rPr>
        <w:t>按</w:t>
      </w:r>
      <w:r>
        <w:rPr>
          <w:rFonts w:ascii="宋体" w:hAnsi="宋体"/>
          <w:b/>
          <w:sz w:val="24"/>
        </w:rPr>
        <w:t>预付</w:t>
      </w:r>
      <w:r>
        <w:rPr>
          <w:rFonts w:ascii="宋体" w:hAnsi="宋体" w:hint="eastAsia"/>
          <w:b/>
          <w:sz w:val="24"/>
        </w:rPr>
        <w:t>对象归集的报告期末余额</w:t>
      </w:r>
      <w:r>
        <w:rPr>
          <w:rFonts w:ascii="宋体" w:hAnsi="宋体"/>
          <w:b/>
          <w:sz w:val="24"/>
        </w:rPr>
        <w:t>前五名</w:t>
      </w:r>
      <w:r>
        <w:rPr>
          <w:rFonts w:ascii="宋体" w:hAnsi="宋体" w:hint="eastAsia"/>
          <w:b/>
          <w:sz w:val="24"/>
        </w:rPr>
        <w:t>的预付款</w:t>
      </w:r>
      <w:r>
        <w:rPr>
          <w:rFonts w:ascii="宋体" w:hAnsi="宋体"/>
          <w:b/>
          <w:sz w:val="24"/>
        </w:rPr>
        <w:t>情况</w:t>
      </w:r>
      <w:r>
        <w:rPr>
          <w:rFonts w:ascii="宋体" w:hAnsi="宋体" w:hint="eastAsia"/>
          <w:b/>
          <w:sz w:val="24"/>
        </w:rPr>
        <w:t>（如有）</w:t>
      </w:r>
    </w:p>
    <w:p w14:paraId="1C254EBB" w14:textId="77777777" w:rsidR="00000000" w:rsidRDefault="007478C2">
      <w:pPr>
        <w:ind w:rightChars="697" w:right="1464"/>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1"/>
        <w:gridCol w:w="1507"/>
        <w:gridCol w:w="1781"/>
        <w:gridCol w:w="1876"/>
        <w:gridCol w:w="1891"/>
      </w:tblGrid>
      <w:tr w:rsidR="00000000" w14:paraId="06A1BFFF" w14:textId="77777777">
        <w:trPr>
          <w:trHeight w:val="300"/>
          <w:tblHeader/>
        </w:trPr>
        <w:tc>
          <w:tcPr>
            <w:tcW w:w="2231" w:type="dxa"/>
            <w:vAlign w:val="center"/>
          </w:tcPr>
          <w:p w14:paraId="5E4A279C" w14:textId="77777777" w:rsidR="00000000" w:rsidRDefault="007478C2">
            <w:pPr>
              <w:jc w:val="center"/>
              <w:rPr>
                <w:rFonts w:ascii="宋体" w:hAnsi="宋体"/>
                <w:sz w:val="24"/>
              </w:rPr>
            </w:pPr>
            <w:r>
              <w:rPr>
                <w:rFonts w:ascii="宋体" w:hAnsi="宋体" w:hint="eastAsia"/>
                <w:sz w:val="24"/>
              </w:rPr>
              <w:t>预付</w:t>
            </w:r>
            <w:r>
              <w:rPr>
                <w:rFonts w:ascii="宋体" w:hAnsi="宋体"/>
                <w:sz w:val="24"/>
              </w:rPr>
              <w:t>对象</w:t>
            </w:r>
          </w:p>
        </w:tc>
        <w:tc>
          <w:tcPr>
            <w:tcW w:w="1507" w:type="dxa"/>
            <w:vAlign w:val="center"/>
          </w:tcPr>
          <w:p w14:paraId="5DDE770B" w14:textId="77777777" w:rsidR="00000000" w:rsidRDefault="007478C2">
            <w:pPr>
              <w:jc w:val="center"/>
              <w:rPr>
                <w:rFonts w:ascii="宋体" w:hAnsi="宋体"/>
                <w:sz w:val="24"/>
              </w:rPr>
            </w:pPr>
            <w:r>
              <w:rPr>
                <w:rFonts w:ascii="宋体" w:hAnsi="宋体" w:hint="eastAsia"/>
                <w:sz w:val="24"/>
              </w:rPr>
              <w:t>期末余额</w:t>
            </w:r>
          </w:p>
        </w:tc>
        <w:tc>
          <w:tcPr>
            <w:tcW w:w="1781" w:type="dxa"/>
            <w:vAlign w:val="center"/>
          </w:tcPr>
          <w:p w14:paraId="3A89C600" w14:textId="77777777" w:rsidR="00000000" w:rsidRDefault="007478C2">
            <w:pPr>
              <w:ind w:leftChars="-25" w:left="-53" w:rightChars="-25" w:right="-53"/>
              <w:jc w:val="center"/>
              <w:rPr>
                <w:rFonts w:ascii="宋体" w:hAnsi="宋体"/>
                <w:sz w:val="24"/>
              </w:rPr>
            </w:pPr>
            <w:r>
              <w:rPr>
                <w:rFonts w:ascii="宋体" w:hAnsi="宋体"/>
                <w:sz w:val="24"/>
              </w:rPr>
              <w:t>占预付</w:t>
            </w:r>
            <w:r>
              <w:rPr>
                <w:rFonts w:ascii="宋体" w:hAnsi="宋体" w:hint="eastAsia"/>
                <w:sz w:val="24"/>
              </w:rPr>
              <w:t>账款</w:t>
            </w:r>
            <w:r>
              <w:rPr>
                <w:rFonts w:ascii="宋体" w:hAnsi="宋体"/>
                <w:sz w:val="24"/>
              </w:rPr>
              <w:t>总额的比例（</w:t>
            </w:r>
            <w:r>
              <w:rPr>
                <w:rFonts w:ascii="宋体" w:hAnsi="宋体"/>
                <w:sz w:val="24"/>
              </w:rPr>
              <w:t>%</w:t>
            </w:r>
            <w:r>
              <w:rPr>
                <w:rFonts w:ascii="宋体" w:hAnsi="宋体"/>
                <w:sz w:val="24"/>
              </w:rPr>
              <w:t>）</w:t>
            </w:r>
          </w:p>
        </w:tc>
        <w:tc>
          <w:tcPr>
            <w:tcW w:w="1876" w:type="dxa"/>
            <w:vAlign w:val="center"/>
          </w:tcPr>
          <w:p w14:paraId="527DC225" w14:textId="77777777" w:rsidR="00000000" w:rsidRDefault="007478C2">
            <w:pPr>
              <w:jc w:val="center"/>
              <w:rPr>
                <w:rFonts w:ascii="宋体" w:hAnsi="宋体"/>
                <w:sz w:val="24"/>
              </w:rPr>
            </w:pPr>
            <w:r>
              <w:rPr>
                <w:rFonts w:ascii="宋体" w:hAnsi="宋体"/>
                <w:sz w:val="24"/>
              </w:rPr>
              <w:t>预付款时间</w:t>
            </w:r>
            <w:r>
              <w:rPr>
                <w:rStyle w:val="FootnoteReference"/>
                <w:rFonts w:ascii="宋体" w:hAnsi="宋体"/>
                <w:sz w:val="24"/>
              </w:rPr>
              <w:footnoteReference w:id="455"/>
            </w:r>
          </w:p>
        </w:tc>
        <w:tc>
          <w:tcPr>
            <w:tcW w:w="1891" w:type="dxa"/>
            <w:vAlign w:val="center"/>
          </w:tcPr>
          <w:p w14:paraId="3D8DDE9B" w14:textId="77777777" w:rsidR="00000000" w:rsidRDefault="007478C2">
            <w:pPr>
              <w:jc w:val="center"/>
              <w:rPr>
                <w:rFonts w:ascii="宋体" w:hAnsi="宋体"/>
                <w:sz w:val="24"/>
              </w:rPr>
            </w:pPr>
            <w:r>
              <w:rPr>
                <w:rFonts w:ascii="宋体" w:hAnsi="宋体"/>
                <w:sz w:val="24"/>
              </w:rPr>
              <w:t>未结算原因</w:t>
            </w:r>
          </w:p>
        </w:tc>
      </w:tr>
      <w:tr w:rsidR="00000000" w14:paraId="36EDA201" w14:textId="77777777">
        <w:trPr>
          <w:trHeight w:val="300"/>
        </w:trPr>
        <w:tc>
          <w:tcPr>
            <w:tcW w:w="2231" w:type="dxa"/>
          </w:tcPr>
          <w:p w14:paraId="064F4B65" w14:textId="77777777" w:rsidR="00000000" w:rsidRDefault="007478C2">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5515</w:t>
            </w:r>
            <w:r>
              <w:rPr>
                <w:rFonts w:hint="eastAsia"/>
                <w:color w:val="0000FF"/>
                <w:sz w:val="18"/>
              </w:rPr>
              <w:t>）</w:t>
            </w:r>
          </w:p>
        </w:tc>
        <w:tc>
          <w:tcPr>
            <w:tcW w:w="1507" w:type="dxa"/>
          </w:tcPr>
          <w:p w14:paraId="2B0C062F"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5516</w:t>
            </w:r>
            <w:r>
              <w:rPr>
                <w:rFonts w:hint="eastAsia"/>
                <w:color w:val="0000FF"/>
                <w:sz w:val="18"/>
              </w:rPr>
              <w:t>）</w:t>
            </w:r>
          </w:p>
        </w:tc>
        <w:tc>
          <w:tcPr>
            <w:tcW w:w="1781" w:type="dxa"/>
          </w:tcPr>
          <w:p w14:paraId="0755FE29" w14:textId="77777777" w:rsidR="00000000" w:rsidRDefault="007478C2">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5517</w:t>
            </w:r>
            <w:r>
              <w:rPr>
                <w:rFonts w:hint="eastAsia"/>
                <w:color w:val="0000FF"/>
                <w:sz w:val="18"/>
              </w:rPr>
              <w:t>）</w:t>
            </w:r>
          </w:p>
        </w:tc>
        <w:tc>
          <w:tcPr>
            <w:tcW w:w="1876" w:type="dxa"/>
          </w:tcPr>
          <w:p w14:paraId="09043082" w14:textId="77777777" w:rsidR="00000000" w:rsidRDefault="007478C2">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5518</w:t>
            </w:r>
            <w:r>
              <w:rPr>
                <w:rFonts w:hint="eastAsia"/>
                <w:color w:val="0000FF"/>
                <w:sz w:val="18"/>
              </w:rPr>
              <w:t>）</w:t>
            </w:r>
          </w:p>
        </w:tc>
        <w:tc>
          <w:tcPr>
            <w:tcW w:w="1891" w:type="dxa"/>
          </w:tcPr>
          <w:p w14:paraId="00C594E4" w14:textId="77777777" w:rsidR="00000000" w:rsidRDefault="007478C2">
            <w:pPr>
              <w:tabs>
                <w:tab w:val="left" w:pos="196"/>
                <w:tab w:val="left" w:pos="426"/>
              </w:tabs>
              <w:snapToGrid w:val="0"/>
              <w:rPr>
                <w:rFonts w:ascii="Arial Narrow" w:hAnsi="Arial Narrow"/>
                <w:sz w:val="18"/>
                <w:szCs w:val="18"/>
              </w:rPr>
            </w:pPr>
            <w:r>
              <w:rPr>
                <w:rFonts w:hint="eastAsia"/>
                <w:color w:val="0000FF"/>
                <w:sz w:val="18"/>
              </w:rPr>
              <w:t>（</w:t>
            </w:r>
            <w:r>
              <w:rPr>
                <w:color w:val="0000FF"/>
                <w:sz w:val="18"/>
              </w:rPr>
              <w:t>5519</w:t>
            </w:r>
            <w:r>
              <w:rPr>
                <w:rFonts w:hint="eastAsia"/>
                <w:color w:val="0000FF"/>
                <w:sz w:val="18"/>
              </w:rPr>
              <w:t>）</w:t>
            </w:r>
          </w:p>
        </w:tc>
      </w:tr>
      <w:tr w:rsidR="00000000" w14:paraId="213AF8B4" w14:textId="77777777">
        <w:trPr>
          <w:trHeight w:val="300"/>
        </w:trPr>
        <w:tc>
          <w:tcPr>
            <w:tcW w:w="2231" w:type="dxa"/>
            <w:vAlign w:val="center"/>
          </w:tcPr>
          <w:p w14:paraId="556CDC86" w14:textId="77777777" w:rsidR="00000000" w:rsidRDefault="007478C2">
            <w:pPr>
              <w:tabs>
                <w:tab w:val="left" w:pos="196"/>
                <w:tab w:val="left" w:pos="426"/>
              </w:tabs>
              <w:snapToGrid w:val="0"/>
              <w:rPr>
                <w:rFonts w:ascii="Arial Narrow" w:hAnsi="Arial Narrow"/>
                <w:sz w:val="18"/>
                <w:szCs w:val="18"/>
              </w:rPr>
            </w:pPr>
          </w:p>
        </w:tc>
        <w:tc>
          <w:tcPr>
            <w:tcW w:w="1507" w:type="dxa"/>
            <w:vAlign w:val="center"/>
          </w:tcPr>
          <w:p w14:paraId="4C54F604" w14:textId="77777777" w:rsidR="00000000" w:rsidRDefault="007478C2">
            <w:pPr>
              <w:tabs>
                <w:tab w:val="left" w:pos="196"/>
                <w:tab w:val="left" w:pos="426"/>
              </w:tabs>
              <w:snapToGrid w:val="0"/>
              <w:jc w:val="right"/>
              <w:rPr>
                <w:rFonts w:ascii="Arial Narrow" w:hAnsi="Arial Narrow"/>
                <w:sz w:val="18"/>
                <w:szCs w:val="18"/>
              </w:rPr>
            </w:pPr>
          </w:p>
        </w:tc>
        <w:tc>
          <w:tcPr>
            <w:tcW w:w="1781" w:type="dxa"/>
            <w:vAlign w:val="center"/>
          </w:tcPr>
          <w:p w14:paraId="726EE286" w14:textId="77777777" w:rsidR="00000000" w:rsidRDefault="007478C2">
            <w:pPr>
              <w:tabs>
                <w:tab w:val="left" w:pos="196"/>
                <w:tab w:val="left" w:pos="426"/>
              </w:tabs>
              <w:snapToGrid w:val="0"/>
              <w:jc w:val="center"/>
              <w:rPr>
                <w:rFonts w:ascii="Arial Narrow" w:hAnsi="Arial Narrow"/>
                <w:sz w:val="18"/>
                <w:szCs w:val="18"/>
              </w:rPr>
            </w:pPr>
          </w:p>
        </w:tc>
        <w:tc>
          <w:tcPr>
            <w:tcW w:w="1876" w:type="dxa"/>
            <w:vAlign w:val="center"/>
          </w:tcPr>
          <w:p w14:paraId="22F51E2D" w14:textId="77777777" w:rsidR="00000000" w:rsidRDefault="007478C2">
            <w:pPr>
              <w:tabs>
                <w:tab w:val="left" w:pos="196"/>
                <w:tab w:val="left" w:pos="426"/>
              </w:tabs>
              <w:snapToGrid w:val="0"/>
              <w:rPr>
                <w:rFonts w:ascii="Arial Narrow" w:hAnsi="Arial Narrow"/>
                <w:sz w:val="18"/>
                <w:szCs w:val="18"/>
              </w:rPr>
            </w:pPr>
          </w:p>
        </w:tc>
        <w:tc>
          <w:tcPr>
            <w:tcW w:w="1891" w:type="dxa"/>
            <w:vAlign w:val="center"/>
          </w:tcPr>
          <w:p w14:paraId="3093629D" w14:textId="77777777" w:rsidR="00000000" w:rsidRDefault="007478C2">
            <w:pPr>
              <w:tabs>
                <w:tab w:val="left" w:pos="196"/>
                <w:tab w:val="left" w:pos="426"/>
              </w:tabs>
              <w:snapToGrid w:val="0"/>
              <w:rPr>
                <w:rFonts w:ascii="Arial Narrow" w:hAnsi="Arial Narrow"/>
                <w:sz w:val="18"/>
                <w:szCs w:val="18"/>
              </w:rPr>
            </w:pPr>
          </w:p>
        </w:tc>
      </w:tr>
      <w:tr w:rsidR="00000000" w14:paraId="3B778362" w14:textId="77777777">
        <w:trPr>
          <w:trHeight w:val="300"/>
        </w:trPr>
        <w:tc>
          <w:tcPr>
            <w:tcW w:w="2231" w:type="dxa"/>
            <w:vAlign w:val="center"/>
          </w:tcPr>
          <w:p w14:paraId="6E63D8CB" w14:textId="77777777" w:rsidR="00000000" w:rsidRDefault="007478C2">
            <w:pPr>
              <w:tabs>
                <w:tab w:val="left" w:pos="196"/>
                <w:tab w:val="left" w:pos="426"/>
              </w:tabs>
              <w:snapToGrid w:val="0"/>
              <w:rPr>
                <w:rFonts w:ascii="Arial Narrow" w:hAnsi="Arial Narrow"/>
                <w:sz w:val="18"/>
                <w:szCs w:val="18"/>
              </w:rPr>
            </w:pPr>
          </w:p>
        </w:tc>
        <w:tc>
          <w:tcPr>
            <w:tcW w:w="1507" w:type="dxa"/>
            <w:vAlign w:val="center"/>
          </w:tcPr>
          <w:p w14:paraId="0780E7EC" w14:textId="77777777" w:rsidR="00000000" w:rsidRDefault="007478C2">
            <w:pPr>
              <w:tabs>
                <w:tab w:val="left" w:pos="196"/>
                <w:tab w:val="left" w:pos="426"/>
              </w:tabs>
              <w:snapToGrid w:val="0"/>
              <w:jc w:val="right"/>
              <w:rPr>
                <w:rFonts w:ascii="Arial Narrow" w:hAnsi="Arial Narrow"/>
                <w:sz w:val="18"/>
                <w:szCs w:val="18"/>
              </w:rPr>
            </w:pPr>
          </w:p>
        </w:tc>
        <w:tc>
          <w:tcPr>
            <w:tcW w:w="1781" w:type="dxa"/>
            <w:vAlign w:val="center"/>
          </w:tcPr>
          <w:p w14:paraId="774E0C18" w14:textId="77777777" w:rsidR="00000000" w:rsidRDefault="007478C2">
            <w:pPr>
              <w:tabs>
                <w:tab w:val="left" w:pos="196"/>
                <w:tab w:val="left" w:pos="426"/>
              </w:tabs>
              <w:snapToGrid w:val="0"/>
              <w:jc w:val="center"/>
              <w:rPr>
                <w:rFonts w:ascii="Arial Narrow" w:hAnsi="Arial Narrow"/>
                <w:sz w:val="18"/>
                <w:szCs w:val="18"/>
              </w:rPr>
            </w:pPr>
          </w:p>
        </w:tc>
        <w:tc>
          <w:tcPr>
            <w:tcW w:w="1876" w:type="dxa"/>
            <w:vAlign w:val="center"/>
          </w:tcPr>
          <w:p w14:paraId="0832D9E0" w14:textId="77777777" w:rsidR="00000000" w:rsidRDefault="007478C2">
            <w:pPr>
              <w:tabs>
                <w:tab w:val="left" w:pos="196"/>
                <w:tab w:val="left" w:pos="426"/>
              </w:tabs>
              <w:snapToGrid w:val="0"/>
              <w:rPr>
                <w:rFonts w:ascii="Arial Narrow" w:hAnsi="Arial Narrow"/>
                <w:sz w:val="18"/>
                <w:szCs w:val="18"/>
              </w:rPr>
            </w:pPr>
          </w:p>
        </w:tc>
        <w:tc>
          <w:tcPr>
            <w:tcW w:w="1891" w:type="dxa"/>
            <w:vAlign w:val="center"/>
          </w:tcPr>
          <w:p w14:paraId="21DD223F" w14:textId="77777777" w:rsidR="00000000" w:rsidRDefault="007478C2">
            <w:pPr>
              <w:tabs>
                <w:tab w:val="left" w:pos="196"/>
                <w:tab w:val="left" w:pos="426"/>
              </w:tabs>
              <w:snapToGrid w:val="0"/>
              <w:rPr>
                <w:rFonts w:ascii="Arial Narrow" w:hAnsi="Arial Narrow"/>
                <w:sz w:val="18"/>
                <w:szCs w:val="18"/>
              </w:rPr>
            </w:pPr>
          </w:p>
        </w:tc>
      </w:tr>
      <w:tr w:rsidR="00000000" w14:paraId="09E939AE" w14:textId="77777777">
        <w:trPr>
          <w:trHeight w:val="300"/>
        </w:trPr>
        <w:tc>
          <w:tcPr>
            <w:tcW w:w="2231" w:type="dxa"/>
            <w:vAlign w:val="center"/>
          </w:tcPr>
          <w:p w14:paraId="72F81ECA" w14:textId="77777777" w:rsidR="00000000" w:rsidRDefault="007478C2">
            <w:pPr>
              <w:jc w:val="center"/>
              <w:rPr>
                <w:rFonts w:ascii="Arial Narrow" w:hAnsi="Arial Narrow"/>
                <w:sz w:val="18"/>
                <w:szCs w:val="18"/>
              </w:rPr>
            </w:pPr>
            <w:r>
              <w:rPr>
                <w:rFonts w:ascii="宋体" w:hAnsi="宋体"/>
                <w:sz w:val="24"/>
              </w:rPr>
              <w:t>合计</w:t>
            </w:r>
          </w:p>
        </w:tc>
        <w:tc>
          <w:tcPr>
            <w:tcW w:w="1507" w:type="dxa"/>
            <w:vAlign w:val="center"/>
          </w:tcPr>
          <w:p w14:paraId="33C22392" w14:textId="77777777" w:rsidR="00000000" w:rsidRDefault="007478C2">
            <w:pPr>
              <w:tabs>
                <w:tab w:val="left" w:pos="196"/>
                <w:tab w:val="left" w:pos="426"/>
              </w:tabs>
              <w:snapToGrid w:val="0"/>
              <w:jc w:val="right"/>
              <w:rPr>
                <w:rFonts w:ascii="Arial Narrow" w:hAnsi="Arial Narrow"/>
                <w:sz w:val="18"/>
                <w:szCs w:val="18"/>
              </w:rPr>
            </w:pPr>
            <w:r>
              <w:rPr>
                <w:rFonts w:hint="eastAsia"/>
                <w:color w:val="0000FF"/>
                <w:sz w:val="18"/>
              </w:rPr>
              <w:t>（</w:t>
            </w:r>
            <w:r>
              <w:rPr>
                <w:color w:val="0000FF"/>
                <w:sz w:val="18"/>
              </w:rPr>
              <w:t>5520</w:t>
            </w:r>
            <w:r>
              <w:rPr>
                <w:rFonts w:hint="eastAsia"/>
                <w:color w:val="0000FF"/>
                <w:sz w:val="18"/>
              </w:rPr>
              <w:t>）</w:t>
            </w:r>
          </w:p>
        </w:tc>
        <w:tc>
          <w:tcPr>
            <w:tcW w:w="1781" w:type="dxa"/>
            <w:vAlign w:val="center"/>
          </w:tcPr>
          <w:p w14:paraId="39DB5901" w14:textId="77777777" w:rsidR="00000000" w:rsidRDefault="007478C2">
            <w:pPr>
              <w:tabs>
                <w:tab w:val="left" w:pos="196"/>
                <w:tab w:val="left" w:pos="426"/>
              </w:tabs>
              <w:snapToGrid w:val="0"/>
              <w:jc w:val="center"/>
              <w:rPr>
                <w:rFonts w:ascii="Arial Narrow" w:hAnsi="Arial Narrow"/>
                <w:sz w:val="18"/>
                <w:szCs w:val="18"/>
              </w:rPr>
            </w:pPr>
            <w:r>
              <w:rPr>
                <w:rFonts w:hint="eastAsia"/>
                <w:color w:val="0000FF"/>
                <w:sz w:val="18"/>
              </w:rPr>
              <w:t>（</w:t>
            </w:r>
            <w:r>
              <w:rPr>
                <w:color w:val="0000FF"/>
                <w:sz w:val="18"/>
              </w:rPr>
              <w:t>5521</w:t>
            </w:r>
            <w:r>
              <w:rPr>
                <w:rFonts w:hint="eastAsia"/>
                <w:color w:val="0000FF"/>
                <w:sz w:val="18"/>
              </w:rPr>
              <w:t>）</w:t>
            </w:r>
          </w:p>
        </w:tc>
        <w:tc>
          <w:tcPr>
            <w:tcW w:w="1876" w:type="dxa"/>
            <w:vAlign w:val="center"/>
          </w:tcPr>
          <w:p w14:paraId="2EF24159" w14:textId="77777777" w:rsidR="00000000" w:rsidRDefault="007478C2">
            <w:pPr>
              <w:tabs>
                <w:tab w:val="left" w:pos="196"/>
                <w:tab w:val="left" w:pos="426"/>
              </w:tabs>
              <w:snapToGrid w:val="0"/>
              <w:rPr>
                <w:rFonts w:ascii="Arial Narrow" w:hAnsi="Arial Narrow"/>
                <w:sz w:val="18"/>
                <w:szCs w:val="18"/>
              </w:rPr>
            </w:pPr>
          </w:p>
        </w:tc>
        <w:tc>
          <w:tcPr>
            <w:tcW w:w="1891" w:type="dxa"/>
            <w:vAlign w:val="center"/>
          </w:tcPr>
          <w:p w14:paraId="1EC1BFD6" w14:textId="77777777" w:rsidR="00000000" w:rsidRDefault="007478C2">
            <w:pPr>
              <w:tabs>
                <w:tab w:val="left" w:pos="196"/>
                <w:tab w:val="left" w:pos="426"/>
              </w:tabs>
              <w:snapToGrid w:val="0"/>
              <w:rPr>
                <w:rFonts w:ascii="Arial Narrow" w:hAnsi="Arial Narrow"/>
                <w:sz w:val="18"/>
                <w:szCs w:val="18"/>
              </w:rPr>
            </w:pPr>
          </w:p>
        </w:tc>
      </w:tr>
    </w:tbl>
    <w:p w14:paraId="53567FE2" w14:textId="77777777" w:rsidR="00000000" w:rsidRDefault="007478C2">
      <w:pPr>
        <w:rPr>
          <w:rFonts w:ascii="宋体" w:hAnsi="宋体"/>
          <w:sz w:val="24"/>
        </w:rPr>
      </w:pPr>
      <w:r>
        <w:rPr>
          <w:rFonts w:ascii="宋体" w:hAnsi="宋体" w:hint="eastAsia"/>
          <w:sz w:val="24"/>
        </w:rPr>
        <w:t>注：</w:t>
      </w:r>
      <w:r>
        <w:rPr>
          <w:rFonts w:hint="eastAsia"/>
          <w:color w:val="0000FF"/>
          <w:sz w:val="18"/>
        </w:rPr>
        <w:t>（</w:t>
      </w:r>
      <w:r>
        <w:rPr>
          <w:color w:val="0000FF"/>
          <w:sz w:val="18"/>
        </w:rPr>
        <w:t>5522</w:t>
      </w:r>
      <w:r>
        <w:rPr>
          <w:rFonts w:hint="eastAsia"/>
          <w:color w:val="0000FF"/>
          <w:sz w:val="18"/>
        </w:rPr>
        <w:t>）</w:t>
      </w:r>
    </w:p>
    <w:p w14:paraId="3874D95E" w14:textId="77777777" w:rsidR="00000000" w:rsidRDefault="007478C2">
      <w:pPr>
        <w:rPr>
          <w:rFonts w:ascii="宋体" w:hAnsi="宋体"/>
          <w:sz w:val="24"/>
        </w:rPr>
      </w:pPr>
    </w:p>
    <w:p w14:paraId="75C3C3EF"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20.3</w:t>
      </w:r>
      <w:r>
        <w:rPr>
          <w:rFonts w:ascii="宋体" w:hAnsi="宋体" w:hint="eastAsia"/>
          <w:b/>
          <w:sz w:val="24"/>
        </w:rPr>
        <w:t xml:space="preserve"> </w:t>
      </w:r>
      <w:r>
        <w:rPr>
          <w:rFonts w:ascii="宋体" w:hAnsi="宋体" w:hint="eastAsia"/>
          <w:b/>
          <w:sz w:val="24"/>
        </w:rPr>
        <w:t>其他应收款（如有）</w:t>
      </w:r>
    </w:p>
    <w:p w14:paraId="7240B164"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 xml:space="preserve">20.3.1 </w:t>
      </w:r>
      <w:r>
        <w:rPr>
          <w:rFonts w:ascii="宋体" w:hAnsi="宋体" w:hint="eastAsia"/>
          <w:b/>
          <w:sz w:val="24"/>
        </w:rPr>
        <w:t>按</w:t>
      </w:r>
      <w:r>
        <w:rPr>
          <w:rFonts w:ascii="宋体" w:hAnsi="宋体"/>
          <w:b/>
          <w:sz w:val="24"/>
        </w:rPr>
        <w:t>账龄</w:t>
      </w:r>
      <w:r>
        <w:rPr>
          <w:rFonts w:ascii="宋体" w:hAnsi="宋体" w:hint="eastAsia"/>
          <w:b/>
          <w:sz w:val="24"/>
        </w:rPr>
        <w:t>列示（如有）</w:t>
      </w:r>
    </w:p>
    <w:p w14:paraId="36E2360D"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5"/>
        <w:gridCol w:w="3095"/>
      </w:tblGrid>
      <w:tr w:rsidR="00000000" w14:paraId="421849B9" w14:textId="77777777">
        <w:trPr>
          <w:trHeight w:val="300"/>
          <w:tblHeader/>
        </w:trPr>
        <w:tc>
          <w:tcPr>
            <w:tcW w:w="3096" w:type="dxa"/>
            <w:vAlign w:val="center"/>
          </w:tcPr>
          <w:p w14:paraId="1F4059C8" w14:textId="77777777" w:rsidR="00000000" w:rsidRDefault="007478C2">
            <w:pPr>
              <w:jc w:val="center"/>
              <w:rPr>
                <w:rFonts w:ascii="宋体" w:hAnsi="宋体"/>
                <w:sz w:val="24"/>
              </w:rPr>
            </w:pPr>
            <w:r>
              <w:rPr>
                <w:rFonts w:ascii="宋体" w:hAnsi="宋体" w:hint="eastAsia"/>
                <w:sz w:val="24"/>
              </w:rPr>
              <w:t>账龄</w:t>
            </w:r>
          </w:p>
        </w:tc>
        <w:tc>
          <w:tcPr>
            <w:tcW w:w="3095" w:type="dxa"/>
            <w:vAlign w:val="center"/>
          </w:tcPr>
          <w:p w14:paraId="02C104F5" w14:textId="77777777" w:rsidR="00000000" w:rsidRDefault="007478C2">
            <w:pPr>
              <w:widowControl/>
              <w:jc w:val="center"/>
              <w:rPr>
                <w:rFonts w:ascii="宋体" w:hAnsi="宋体"/>
                <w:sz w:val="24"/>
              </w:rPr>
            </w:pPr>
            <w:r>
              <w:rPr>
                <w:rFonts w:ascii="宋体" w:hAnsi="宋体" w:hint="eastAsia"/>
                <w:sz w:val="24"/>
              </w:rPr>
              <w:t>本期末</w:t>
            </w:r>
          </w:p>
          <w:p w14:paraId="41E7E06E" w14:textId="77777777" w:rsidR="00000000" w:rsidRDefault="007478C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95" w:type="dxa"/>
          </w:tcPr>
          <w:p w14:paraId="7799A2FE" w14:textId="77777777" w:rsidR="00000000" w:rsidRDefault="007478C2">
            <w:pPr>
              <w:widowControl/>
              <w:jc w:val="center"/>
              <w:rPr>
                <w:rFonts w:ascii="宋体" w:hAnsi="宋体"/>
                <w:sz w:val="24"/>
              </w:rPr>
            </w:pPr>
            <w:r>
              <w:rPr>
                <w:rFonts w:ascii="宋体" w:hAnsi="宋体" w:hint="eastAsia"/>
                <w:sz w:val="24"/>
              </w:rPr>
              <w:t>上年度末</w:t>
            </w:r>
          </w:p>
          <w:p w14:paraId="5C0EE29B"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F98DD83" w14:textId="77777777">
        <w:trPr>
          <w:trHeight w:val="300"/>
        </w:trPr>
        <w:tc>
          <w:tcPr>
            <w:tcW w:w="3096" w:type="dxa"/>
            <w:vAlign w:val="center"/>
          </w:tcPr>
          <w:p w14:paraId="38D109E3" w14:textId="77777777" w:rsidR="00000000" w:rsidRDefault="007478C2">
            <w:pPr>
              <w:rPr>
                <w:rFonts w:ascii="宋体" w:hAnsi="宋体"/>
                <w:sz w:val="24"/>
              </w:rPr>
            </w:pPr>
            <w:r>
              <w:rPr>
                <w:rFonts w:ascii="宋体" w:hAnsi="宋体"/>
                <w:sz w:val="24"/>
              </w:rPr>
              <w:t>1</w:t>
            </w:r>
            <w:r>
              <w:rPr>
                <w:rFonts w:ascii="宋体" w:hAnsi="宋体"/>
                <w:sz w:val="24"/>
              </w:rPr>
              <w:t>年以内</w:t>
            </w:r>
          </w:p>
        </w:tc>
        <w:tc>
          <w:tcPr>
            <w:tcW w:w="3095" w:type="dxa"/>
          </w:tcPr>
          <w:p w14:paraId="46750E79" w14:textId="77777777" w:rsidR="00000000" w:rsidRDefault="007478C2">
            <w:pPr>
              <w:jc w:val="right"/>
              <w:rPr>
                <w:rFonts w:ascii="宋体" w:hAnsi="宋体"/>
                <w:sz w:val="24"/>
              </w:rPr>
            </w:pPr>
            <w:r>
              <w:rPr>
                <w:rFonts w:hint="eastAsia"/>
                <w:color w:val="0000FF"/>
                <w:sz w:val="18"/>
              </w:rPr>
              <w:t>（</w:t>
            </w:r>
            <w:r>
              <w:rPr>
                <w:color w:val="0000FF"/>
                <w:sz w:val="18"/>
              </w:rPr>
              <w:t>5524</w:t>
            </w:r>
            <w:r>
              <w:rPr>
                <w:rFonts w:hint="eastAsia"/>
                <w:color w:val="0000FF"/>
                <w:sz w:val="18"/>
              </w:rPr>
              <w:t>）</w:t>
            </w:r>
          </w:p>
        </w:tc>
        <w:tc>
          <w:tcPr>
            <w:tcW w:w="3095" w:type="dxa"/>
          </w:tcPr>
          <w:p w14:paraId="13B91CF7" w14:textId="77777777" w:rsidR="00000000" w:rsidRDefault="007478C2">
            <w:pPr>
              <w:jc w:val="right"/>
              <w:rPr>
                <w:rFonts w:ascii="宋体" w:hAnsi="宋体"/>
                <w:sz w:val="24"/>
              </w:rPr>
            </w:pPr>
            <w:r>
              <w:rPr>
                <w:rFonts w:hint="eastAsia"/>
                <w:color w:val="0000FF"/>
                <w:sz w:val="18"/>
              </w:rPr>
              <w:t>（</w:t>
            </w:r>
            <w:r>
              <w:rPr>
                <w:color w:val="0000FF"/>
                <w:sz w:val="18"/>
              </w:rPr>
              <w:t>5524</w:t>
            </w:r>
            <w:r>
              <w:rPr>
                <w:rFonts w:hint="eastAsia"/>
                <w:color w:val="0000FF"/>
                <w:sz w:val="18"/>
              </w:rPr>
              <w:t>）</w:t>
            </w:r>
          </w:p>
        </w:tc>
      </w:tr>
      <w:tr w:rsidR="00000000" w14:paraId="10F02FED" w14:textId="77777777">
        <w:trPr>
          <w:trHeight w:val="300"/>
        </w:trPr>
        <w:tc>
          <w:tcPr>
            <w:tcW w:w="3096" w:type="dxa"/>
            <w:vAlign w:val="center"/>
          </w:tcPr>
          <w:p w14:paraId="6676C3C1" w14:textId="77777777" w:rsidR="00000000" w:rsidRDefault="007478C2">
            <w:pPr>
              <w:rPr>
                <w:rFonts w:ascii="宋体" w:hAnsi="宋体"/>
                <w:sz w:val="24"/>
              </w:rPr>
            </w:pPr>
            <w:r>
              <w:rPr>
                <w:rFonts w:ascii="宋体" w:hAnsi="宋体"/>
                <w:sz w:val="24"/>
              </w:rPr>
              <w:t>1</w:t>
            </w:r>
            <w:r>
              <w:rPr>
                <w:rFonts w:ascii="宋体" w:hAnsi="宋体" w:hint="eastAsia"/>
                <w:sz w:val="24"/>
              </w:rPr>
              <w:t>－</w:t>
            </w:r>
            <w:r>
              <w:rPr>
                <w:rFonts w:ascii="宋体" w:hAnsi="宋体"/>
                <w:sz w:val="24"/>
              </w:rPr>
              <w:t>2</w:t>
            </w:r>
            <w:r>
              <w:rPr>
                <w:rFonts w:ascii="宋体" w:hAnsi="宋体"/>
                <w:sz w:val="24"/>
              </w:rPr>
              <w:t>年</w:t>
            </w:r>
          </w:p>
        </w:tc>
        <w:tc>
          <w:tcPr>
            <w:tcW w:w="3095" w:type="dxa"/>
          </w:tcPr>
          <w:p w14:paraId="7540A2CB" w14:textId="77777777" w:rsidR="00000000" w:rsidRDefault="007478C2">
            <w:pPr>
              <w:jc w:val="right"/>
              <w:rPr>
                <w:rFonts w:ascii="宋体" w:hAnsi="宋体"/>
                <w:sz w:val="24"/>
              </w:rPr>
            </w:pPr>
            <w:r>
              <w:rPr>
                <w:rFonts w:hint="eastAsia"/>
                <w:color w:val="0000FF"/>
                <w:sz w:val="18"/>
              </w:rPr>
              <w:t>（</w:t>
            </w:r>
            <w:r>
              <w:rPr>
                <w:color w:val="0000FF"/>
                <w:sz w:val="18"/>
              </w:rPr>
              <w:t>5525</w:t>
            </w:r>
            <w:r>
              <w:rPr>
                <w:rFonts w:hint="eastAsia"/>
                <w:color w:val="0000FF"/>
                <w:sz w:val="18"/>
              </w:rPr>
              <w:t>）</w:t>
            </w:r>
          </w:p>
        </w:tc>
        <w:tc>
          <w:tcPr>
            <w:tcW w:w="3095" w:type="dxa"/>
          </w:tcPr>
          <w:p w14:paraId="4BB2443A" w14:textId="77777777" w:rsidR="00000000" w:rsidRDefault="007478C2">
            <w:pPr>
              <w:jc w:val="right"/>
              <w:rPr>
                <w:rFonts w:ascii="宋体" w:hAnsi="宋体"/>
                <w:sz w:val="24"/>
              </w:rPr>
            </w:pPr>
            <w:r>
              <w:rPr>
                <w:rFonts w:hint="eastAsia"/>
                <w:color w:val="0000FF"/>
                <w:sz w:val="18"/>
              </w:rPr>
              <w:t>（</w:t>
            </w:r>
            <w:r>
              <w:rPr>
                <w:color w:val="0000FF"/>
                <w:sz w:val="18"/>
              </w:rPr>
              <w:t>5525</w:t>
            </w:r>
            <w:r>
              <w:rPr>
                <w:rFonts w:hint="eastAsia"/>
                <w:color w:val="0000FF"/>
                <w:sz w:val="18"/>
              </w:rPr>
              <w:t>）</w:t>
            </w:r>
          </w:p>
        </w:tc>
      </w:tr>
      <w:tr w:rsidR="00000000" w14:paraId="19BF2820" w14:textId="77777777">
        <w:trPr>
          <w:trHeight w:val="300"/>
        </w:trPr>
        <w:tc>
          <w:tcPr>
            <w:tcW w:w="3096" w:type="dxa"/>
            <w:vAlign w:val="center"/>
          </w:tcPr>
          <w:p w14:paraId="696B5C2E" w14:textId="77777777" w:rsidR="00000000" w:rsidRDefault="007478C2">
            <w:pPr>
              <w:rPr>
                <w:rFonts w:ascii="宋体" w:hAnsi="宋体"/>
                <w:sz w:val="24"/>
              </w:rPr>
            </w:pPr>
            <w:r>
              <w:rPr>
                <w:rFonts w:ascii="宋体" w:hAnsi="宋体"/>
                <w:sz w:val="24"/>
              </w:rPr>
              <w:t>…</w:t>
            </w:r>
            <w:r>
              <w:rPr>
                <w:rFonts w:hint="eastAsia"/>
                <w:color w:val="0000FF"/>
                <w:sz w:val="18"/>
              </w:rPr>
              <w:t>（</w:t>
            </w:r>
            <w:r>
              <w:rPr>
                <w:color w:val="0000FF"/>
                <w:sz w:val="18"/>
              </w:rPr>
              <w:t>5528</w:t>
            </w:r>
            <w:r>
              <w:rPr>
                <w:rFonts w:hint="eastAsia"/>
                <w:color w:val="0000FF"/>
                <w:sz w:val="18"/>
              </w:rPr>
              <w:t>）</w:t>
            </w:r>
          </w:p>
        </w:tc>
        <w:tc>
          <w:tcPr>
            <w:tcW w:w="3095" w:type="dxa"/>
            <w:vAlign w:val="center"/>
          </w:tcPr>
          <w:p w14:paraId="56BC3CAE" w14:textId="77777777" w:rsidR="00000000" w:rsidRDefault="007478C2">
            <w:pPr>
              <w:jc w:val="right"/>
              <w:rPr>
                <w:rFonts w:ascii="宋体" w:hAnsi="宋体"/>
                <w:sz w:val="24"/>
              </w:rPr>
            </w:pPr>
            <w:r>
              <w:rPr>
                <w:rFonts w:hint="eastAsia"/>
                <w:color w:val="0000FF"/>
                <w:sz w:val="18"/>
              </w:rPr>
              <w:t>（</w:t>
            </w:r>
            <w:r>
              <w:rPr>
                <w:color w:val="0000FF"/>
                <w:sz w:val="18"/>
              </w:rPr>
              <w:t>5529</w:t>
            </w:r>
            <w:r>
              <w:rPr>
                <w:rFonts w:hint="eastAsia"/>
                <w:color w:val="0000FF"/>
                <w:sz w:val="18"/>
              </w:rPr>
              <w:t>）</w:t>
            </w:r>
          </w:p>
        </w:tc>
        <w:tc>
          <w:tcPr>
            <w:tcW w:w="3095" w:type="dxa"/>
            <w:vAlign w:val="center"/>
          </w:tcPr>
          <w:p w14:paraId="0E70D59A" w14:textId="77777777" w:rsidR="00000000" w:rsidRDefault="007478C2">
            <w:pPr>
              <w:jc w:val="right"/>
              <w:rPr>
                <w:rFonts w:ascii="宋体" w:hAnsi="宋体"/>
                <w:sz w:val="24"/>
              </w:rPr>
            </w:pPr>
            <w:r>
              <w:rPr>
                <w:rFonts w:hint="eastAsia"/>
                <w:color w:val="0000FF"/>
                <w:sz w:val="18"/>
              </w:rPr>
              <w:t>（</w:t>
            </w:r>
            <w:r>
              <w:rPr>
                <w:color w:val="0000FF"/>
                <w:sz w:val="18"/>
              </w:rPr>
              <w:t>5529</w:t>
            </w:r>
            <w:r>
              <w:rPr>
                <w:rFonts w:hint="eastAsia"/>
                <w:color w:val="0000FF"/>
                <w:sz w:val="18"/>
              </w:rPr>
              <w:t>）</w:t>
            </w:r>
          </w:p>
        </w:tc>
      </w:tr>
      <w:tr w:rsidR="00000000" w14:paraId="57A46565" w14:textId="77777777">
        <w:trPr>
          <w:trHeight w:val="300"/>
        </w:trPr>
        <w:tc>
          <w:tcPr>
            <w:tcW w:w="3096" w:type="dxa"/>
            <w:vAlign w:val="center"/>
          </w:tcPr>
          <w:p w14:paraId="5573096C" w14:textId="77777777" w:rsidR="00000000" w:rsidRDefault="007478C2">
            <w:pPr>
              <w:jc w:val="center"/>
              <w:rPr>
                <w:rFonts w:ascii="宋体" w:hAnsi="宋体"/>
                <w:sz w:val="24"/>
              </w:rPr>
            </w:pPr>
            <w:r>
              <w:rPr>
                <w:rFonts w:ascii="宋体" w:hAnsi="宋体" w:hint="eastAsia"/>
                <w:sz w:val="24"/>
              </w:rPr>
              <w:t>小计</w:t>
            </w:r>
          </w:p>
        </w:tc>
        <w:tc>
          <w:tcPr>
            <w:tcW w:w="3095" w:type="dxa"/>
            <w:vAlign w:val="center"/>
          </w:tcPr>
          <w:p w14:paraId="393D5E1C" w14:textId="77777777" w:rsidR="00000000" w:rsidRDefault="007478C2">
            <w:pPr>
              <w:ind w:firstLineChars="1200" w:firstLine="2160"/>
              <w:rPr>
                <w:rFonts w:ascii="宋体" w:hAnsi="宋体"/>
                <w:sz w:val="24"/>
              </w:rPr>
            </w:pPr>
            <w:r>
              <w:rPr>
                <w:rFonts w:hint="eastAsia"/>
                <w:color w:val="0000FF"/>
                <w:sz w:val="18"/>
              </w:rPr>
              <w:t>（</w:t>
            </w:r>
            <w:r>
              <w:rPr>
                <w:color w:val="0000FF"/>
                <w:sz w:val="18"/>
              </w:rPr>
              <w:t>5530</w:t>
            </w:r>
            <w:r>
              <w:rPr>
                <w:rFonts w:hint="eastAsia"/>
                <w:color w:val="0000FF"/>
                <w:sz w:val="18"/>
              </w:rPr>
              <w:t>）</w:t>
            </w:r>
          </w:p>
        </w:tc>
        <w:tc>
          <w:tcPr>
            <w:tcW w:w="3095" w:type="dxa"/>
            <w:vAlign w:val="center"/>
          </w:tcPr>
          <w:p w14:paraId="025024E7" w14:textId="77777777" w:rsidR="00000000" w:rsidRDefault="007478C2">
            <w:pPr>
              <w:ind w:firstLineChars="1200" w:firstLine="2160"/>
              <w:rPr>
                <w:rFonts w:ascii="宋体" w:hAnsi="宋体"/>
                <w:sz w:val="24"/>
              </w:rPr>
            </w:pPr>
            <w:r>
              <w:rPr>
                <w:rFonts w:hint="eastAsia"/>
                <w:color w:val="0000FF"/>
                <w:sz w:val="18"/>
              </w:rPr>
              <w:t>（</w:t>
            </w:r>
            <w:r>
              <w:rPr>
                <w:color w:val="0000FF"/>
                <w:sz w:val="18"/>
              </w:rPr>
              <w:t>5530</w:t>
            </w:r>
            <w:r>
              <w:rPr>
                <w:rFonts w:hint="eastAsia"/>
                <w:color w:val="0000FF"/>
                <w:sz w:val="18"/>
              </w:rPr>
              <w:t>）</w:t>
            </w:r>
          </w:p>
        </w:tc>
      </w:tr>
      <w:tr w:rsidR="00000000" w14:paraId="67E7B596" w14:textId="77777777">
        <w:trPr>
          <w:trHeight w:val="300"/>
        </w:trPr>
        <w:tc>
          <w:tcPr>
            <w:tcW w:w="3096" w:type="dxa"/>
            <w:vAlign w:val="center"/>
          </w:tcPr>
          <w:p w14:paraId="58D2A55D" w14:textId="77777777" w:rsidR="00000000" w:rsidRDefault="007478C2">
            <w:pPr>
              <w:rPr>
                <w:rFonts w:ascii="宋体" w:hAnsi="宋体"/>
                <w:sz w:val="24"/>
              </w:rPr>
            </w:pPr>
            <w:r>
              <w:rPr>
                <w:rFonts w:ascii="宋体" w:hAnsi="宋体" w:hint="eastAsia"/>
                <w:sz w:val="24"/>
              </w:rPr>
              <w:t>减：坏账准备</w:t>
            </w:r>
          </w:p>
        </w:tc>
        <w:tc>
          <w:tcPr>
            <w:tcW w:w="3095" w:type="dxa"/>
            <w:vAlign w:val="center"/>
          </w:tcPr>
          <w:p w14:paraId="241ED12E" w14:textId="77777777" w:rsidR="00000000" w:rsidRDefault="007478C2">
            <w:pPr>
              <w:jc w:val="right"/>
              <w:rPr>
                <w:rFonts w:ascii="宋体" w:hAnsi="宋体"/>
                <w:sz w:val="24"/>
              </w:rPr>
            </w:pPr>
            <w:r>
              <w:rPr>
                <w:rFonts w:hint="eastAsia"/>
                <w:color w:val="0000FF"/>
                <w:sz w:val="18"/>
              </w:rPr>
              <w:t>（</w:t>
            </w:r>
            <w:r>
              <w:rPr>
                <w:color w:val="0000FF"/>
                <w:sz w:val="18"/>
              </w:rPr>
              <w:t>5531</w:t>
            </w:r>
            <w:r>
              <w:rPr>
                <w:rFonts w:hint="eastAsia"/>
                <w:color w:val="0000FF"/>
                <w:sz w:val="18"/>
              </w:rPr>
              <w:t>）</w:t>
            </w:r>
          </w:p>
        </w:tc>
        <w:tc>
          <w:tcPr>
            <w:tcW w:w="3095" w:type="dxa"/>
            <w:vAlign w:val="center"/>
          </w:tcPr>
          <w:p w14:paraId="4D4B96DF" w14:textId="77777777" w:rsidR="00000000" w:rsidRDefault="007478C2">
            <w:pPr>
              <w:jc w:val="right"/>
              <w:rPr>
                <w:rFonts w:ascii="宋体" w:hAnsi="宋体"/>
                <w:sz w:val="24"/>
              </w:rPr>
            </w:pPr>
            <w:r>
              <w:rPr>
                <w:rFonts w:hint="eastAsia"/>
                <w:color w:val="0000FF"/>
                <w:sz w:val="18"/>
              </w:rPr>
              <w:t>（</w:t>
            </w:r>
            <w:r>
              <w:rPr>
                <w:color w:val="0000FF"/>
                <w:sz w:val="18"/>
              </w:rPr>
              <w:t>5531</w:t>
            </w:r>
            <w:r>
              <w:rPr>
                <w:rFonts w:hint="eastAsia"/>
                <w:color w:val="0000FF"/>
                <w:sz w:val="18"/>
              </w:rPr>
              <w:t>）</w:t>
            </w:r>
          </w:p>
        </w:tc>
      </w:tr>
      <w:tr w:rsidR="00000000" w14:paraId="56FB305C" w14:textId="77777777">
        <w:trPr>
          <w:trHeight w:val="300"/>
        </w:trPr>
        <w:tc>
          <w:tcPr>
            <w:tcW w:w="3096" w:type="dxa"/>
            <w:vAlign w:val="center"/>
          </w:tcPr>
          <w:p w14:paraId="3F2E2DC2" w14:textId="77777777" w:rsidR="00000000" w:rsidRDefault="007478C2">
            <w:pPr>
              <w:jc w:val="center"/>
              <w:rPr>
                <w:rFonts w:ascii="宋体" w:hAnsi="宋体"/>
                <w:sz w:val="24"/>
              </w:rPr>
            </w:pPr>
            <w:r>
              <w:rPr>
                <w:rFonts w:ascii="宋体" w:hAnsi="宋体"/>
                <w:sz w:val="24"/>
              </w:rPr>
              <w:t>合计</w:t>
            </w:r>
          </w:p>
        </w:tc>
        <w:tc>
          <w:tcPr>
            <w:tcW w:w="3095" w:type="dxa"/>
            <w:vAlign w:val="center"/>
          </w:tcPr>
          <w:p w14:paraId="699E4563" w14:textId="77777777" w:rsidR="00000000" w:rsidRDefault="007478C2">
            <w:pPr>
              <w:ind w:firstLineChars="1200" w:firstLine="2160"/>
              <w:rPr>
                <w:rFonts w:ascii="宋体" w:hAnsi="宋体"/>
                <w:sz w:val="24"/>
              </w:rPr>
            </w:pPr>
            <w:r>
              <w:rPr>
                <w:rFonts w:hint="eastAsia"/>
                <w:color w:val="0000FF"/>
                <w:sz w:val="18"/>
              </w:rPr>
              <w:t>（</w:t>
            </w:r>
            <w:r>
              <w:rPr>
                <w:color w:val="0000FF"/>
                <w:sz w:val="18"/>
              </w:rPr>
              <w:t>5532</w:t>
            </w:r>
            <w:r>
              <w:rPr>
                <w:rFonts w:hint="eastAsia"/>
                <w:color w:val="0000FF"/>
                <w:sz w:val="18"/>
              </w:rPr>
              <w:t>）</w:t>
            </w:r>
          </w:p>
        </w:tc>
        <w:tc>
          <w:tcPr>
            <w:tcW w:w="3095" w:type="dxa"/>
            <w:vAlign w:val="center"/>
          </w:tcPr>
          <w:p w14:paraId="77D8E5F7" w14:textId="77777777" w:rsidR="00000000" w:rsidRDefault="007478C2">
            <w:pPr>
              <w:ind w:firstLineChars="1200" w:firstLine="2160"/>
              <w:rPr>
                <w:rFonts w:ascii="宋体" w:hAnsi="宋体"/>
                <w:sz w:val="24"/>
              </w:rPr>
            </w:pPr>
            <w:r>
              <w:rPr>
                <w:rFonts w:hint="eastAsia"/>
                <w:color w:val="0000FF"/>
                <w:sz w:val="18"/>
              </w:rPr>
              <w:t>（</w:t>
            </w:r>
            <w:r>
              <w:rPr>
                <w:color w:val="0000FF"/>
                <w:sz w:val="18"/>
              </w:rPr>
              <w:t>5532</w:t>
            </w:r>
            <w:r>
              <w:rPr>
                <w:rFonts w:hint="eastAsia"/>
                <w:color w:val="0000FF"/>
                <w:sz w:val="18"/>
              </w:rPr>
              <w:t>）</w:t>
            </w:r>
          </w:p>
        </w:tc>
      </w:tr>
    </w:tbl>
    <w:p w14:paraId="7D7B2E88"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5533</w:t>
      </w:r>
      <w:r>
        <w:rPr>
          <w:rFonts w:hint="eastAsia"/>
          <w:color w:val="0000FF"/>
          <w:sz w:val="18"/>
        </w:rPr>
        <w:t>）</w:t>
      </w:r>
    </w:p>
    <w:p w14:paraId="79B513EF" w14:textId="77777777" w:rsidR="00000000" w:rsidRDefault="007478C2">
      <w:pPr>
        <w:rPr>
          <w:color w:val="FF0000"/>
        </w:rPr>
      </w:pPr>
    </w:p>
    <w:p w14:paraId="32CAB3D5" w14:textId="77777777" w:rsidR="00000000" w:rsidRDefault="007478C2">
      <w:pPr>
        <w:spacing w:line="360" w:lineRule="auto"/>
        <w:outlineLvl w:val="3"/>
        <w:rPr>
          <w:rFonts w:ascii="宋体" w:hAnsi="宋体"/>
          <w:b/>
          <w:sz w:val="24"/>
        </w:rPr>
      </w:pPr>
      <w:r>
        <w:rPr>
          <w:rFonts w:ascii="宋体" w:hAnsi="宋体"/>
          <w:b/>
          <w:sz w:val="24"/>
        </w:rPr>
        <w:t>11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 xml:space="preserve">20.3.2 </w:t>
      </w:r>
      <w:r>
        <w:rPr>
          <w:rFonts w:ascii="宋体" w:hAnsi="宋体" w:hint="eastAsia"/>
          <w:b/>
          <w:sz w:val="24"/>
        </w:rPr>
        <w:t>按款项性质分类情况（如有）</w:t>
      </w:r>
    </w:p>
    <w:p w14:paraId="2561BD89"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45825B71" w14:textId="77777777">
        <w:trPr>
          <w:trHeight w:val="300"/>
          <w:tblHeader/>
        </w:trPr>
        <w:tc>
          <w:tcPr>
            <w:tcW w:w="3094" w:type="dxa"/>
            <w:vAlign w:val="center"/>
          </w:tcPr>
          <w:p w14:paraId="31B0EB5D" w14:textId="77777777" w:rsidR="00000000" w:rsidRDefault="007478C2">
            <w:pPr>
              <w:jc w:val="center"/>
              <w:rPr>
                <w:rFonts w:ascii="宋体" w:hAnsi="宋体"/>
                <w:sz w:val="24"/>
              </w:rPr>
            </w:pPr>
            <w:r>
              <w:rPr>
                <w:rFonts w:ascii="宋体" w:hAnsi="宋体" w:hint="eastAsia"/>
                <w:sz w:val="24"/>
              </w:rPr>
              <w:t>款项性质</w:t>
            </w:r>
          </w:p>
        </w:tc>
        <w:tc>
          <w:tcPr>
            <w:tcW w:w="3096" w:type="dxa"/>
            <w:vAlign w:val="center"/>
          </w:tcPr>
          <w:p w14:paraId="6B422A45" w14:textId="77777777" w:rsidR="00000000" w:rsidRDefault="007478C2">
            <w:pPr>
              <w:widowControl/>
              <w:jc w:val="center"/>
              <w:rPr>
                <w:rFonts w:ascii="宋体" w:hAnsi="宋体"/>
                <w:sz w:val="24"/>
              </w:rPr>
            </w:pPr>
            <w:r>
              <w:rPr>
                <w:rFonts w:ascii="宋体" w:hAnsi="宋体" w:hint="eastAsia"/>
                <w:sz w:val="24"/>
              </w:rPr>
              <w:t>本期末</w:t>
            </w:r>
          </w:p>
          <w:p w14:paraId="645C90F3" w14:textId="77777777" w:rsidR="00000000" w:rsidRDefault="007478C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96" w:type="dxa"/>
          </w:tcPr>
          <w:p w14:paraId="4E31AC18" w14:textId="77777777" w:rsidR="00000000" w:rsidRDefault="007478C2">
            <w:pPr>
              <w:widowControl/>
              <w:jc w:val="center"/>
              <w:rPr>
                <w:rFonts w:ascii="宋体" w:hAnsi="宋体"/>
                <w:sz w:val="24"/>
              </w:rPr>
            </w:pPr>
            <w:r>
              <w:rPr>
                <w:rFonts w:ascii="宋体" w:hAnsi="宋体" w:hint="eastAsia"/>
                <w:sz w:val="24"/>
              </w:rPr>
              <w:t>上年度末</w:t>
            </w:r>
          </w:p>
          <w:p w14:paraId="62A3EB2F"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C89109A" w14:textId="77777777">
        <w:trPr>
          <w:trHeight w:val="300"/>
        </w:trPr>
        <w:tc>
          <w:tcPr>
            <w:tcW w:w="3094" w:type="dxa"/>
          </w:tcPr>
          <w:p w14:paraId="34FAD113" w14:textId="77777777" w:rsidR="00000000" w:rsidRDefault="007478C2">
            <w:pPr>
              <w:jc w:val="center"/>
              <w:rPr>
                <w:rFonts w:ascii="宋体" w:hAnsi="宋体"/>
                <w:sz w:val="24"/>
              </w:rPr>
            </w:pPr>
            <w:r>
              <w:rPr>
                <w:rFonts w:hint="eastAsia"/>
                <w:color w:val="0000FF"/>
                <w:sz w:val="18"/>
              </w:rPr>
              <w:t>（</w:t>
            </w:r>
            <w:r>
              <w:rPr>
                <w:color w:val="0000FF"/>
                <w:sz w:val="18"/>
              </w:rPr>
              <w:t>5537</w:t>
            </w:r>
            <w:r>
              <w:rPr>
                <w:rFonts w:hint="eastAsia"/>
                <w:color w:val="0000FF"/>
                <w:sz w:val="18"/>
              </w:rPr>
              <w:t>）</w:t>
            </w:r>
          </w:p>
        </w:tc>
        <w:tc>
          <w:tcPr>
            <w:tcW w:w="3096" w:type="dxa"/>
          </w:tcPr>
          <w:p w14:paraId="15338346" w14:textId="77777777" w:rsidR="00000000" w:rsidRDefault="007478C2">
            <w:pPr>
              <w:ind w:rightChars="200" w:right="420"/>
              <w:jc w:val="center"/>
              <w:rPr>
                <w:rFonts w:ascii="宋体" w:hAnsi="宋体"/>
                <w:sz w:val="24"/>
              </w:rPr>
            </w:pPr>
            <w:r>
              <w:rPr>
                <w:rFonts w:hint="eastAsia"/>
                <w:color w:val="0000FF"/>
                <w:sz w:val="18"/>
              </w:rPr>
              <w:t>（</w:t>
            </w:r>
            <w:r>
              <w:rPr>
                <w:color w:val="0000FF"/>
                <w:sz w:val="18"/>
              </w:rPr>
              <w:t>5538</w:t>
            </w:r>
            <w:r>
              <w:rPr>
                <w:rFonts w:hint="eastAsia"/>
                <w:color w:val="0000FF"/>
                <w:sz w:val="18"/>
              </w:rPr>
              <w:t>）</w:t>
            </w:r>
          </w:p>
        </w:tc>
        <w:tc>
          <w:tcPr>
            <w:tcW w:w="3096" w:type="dxa"/>
          </w:tcPr>
          <w:p w14:paraId="743FBED6" w14:textId="77777777" w:rsidR="00000000" w:rsidRDefault="007478C2">
            <w:pPr>
              <w:ind w:rightChars="200" w:right="420"/>
              <w:jc w:val="center"/>
              <w:rPr>
                <w:rFonts w:ascii="宋体" w:hAnsi="宋体"/>
                <w:sz w:val="24"/>
              </w:rPr>
            </w:pPr>
            <w:r>
              <w:rPr>
                <w:rFonts w:hint="eastAsia"/>
                <w:color w:val="0000FF"/>
                <w:sz w:val="18"/>
              </w:rPr>
              <w:t>（</w:t>
            </w:r>
            <w:r>
              <w:rPr>
                <w:color w:val="0000FF"/>
                <w:sz w:val="18"/>
              </w:rPr>
              <w:t>5538</w:t>
            </w:r>
            <w:r>
              <w:rPr>
                <w:rFonts w:hint="eastAsia"/>
                <w:color w:val="0000FF"/>
                <w:sz w:val="18"/>
              </w:rPr>
              <w:t>）</w:t>
            </w:r>
          </w:p>
        </w:tc>
      </w:tr>
      <w:tr w:rsidR="00000000" w14:paraId="65DD174F" w14:textId="77777777">
        <w:trPr>
          <w:trHeight w:val="300"/>
        </w:trPr>
        <w:tc>
          <w:tcPr>
            <w:tcW w:w="3094" w:type="dxa"/>
            <w:vAlign w:val="center"/>
          </w:tcPr>
          <w:p w14:paraId="414EBD56" w14:textId="77777777" w:rsidR="00000000" w:rsidRDefault="007478C2">
            <w:pPr>
              <w:jc w:val="left"/>
              <w:rPr>
                <w:rFonts w:ascii="宋体" w:hAnsi="宋体"/>
                <w:sz w:val="24"/>
              </w:rPr>
            </w:pPr>
          </w:p>
        </w:tc>
        <w:tc>
          <w:tcPr>
            <w:tcW w:w="3096" w:type="dxa"/>
            <w:vAlign w:val="center"/>
          </w:tcPr>
          <w:p w14:paraId="04C25A79" w14:textId="77777777" w:rsidR="00000000" w:rsidRDefault="007478C2">
            <w:pPr>
              <w:ind w:rightChars="200" w:right="420"/>
              <w:jc w:val="center"/>
              <w:rPr>
                <w:rFonts w:ascii="宋体" w:hAnsi="宋体"/>
                <w:sz w:val="24"/>
              </w:rPr>
            </w:pPr>
          </w:p>
        </w:tc>
        <w:tc>
          <w:tcPr>
            <w:tcW w:w="3096" w:type="dxa"/>
            <w:vAlign w:val="center"/>
          </w:tcPr>
          <w:p w14:paraId="2F157959" w14:textId="77777777" w:rsidR="00000000" w:rsidRDefault="007478C2">
            <w:pPr>
              <w:ind w:rightChars="200" w:right="420"/>
              <w:jc w:val="center"/>
              <w:rPr>
                <w:rFonts w:ascii="宋体" w:hAnsi="宋体"/>
                <w:sz w:val="24"/>
              </w:rPr>
            </w:pPr>
          </w:p>
        </w:tc>
      </w:tr>
      <w:tr w:rsidR="00000000" w14:paraId="5518B86E" w14:textId="77777777">
        <w:trPr>
          <w:trHeight w:val="300"/>
        </w:trPr>
        <w:tc>
          <w:tcPr>
            <w:tcW w:w="3094" w:type="dxa"/>
            <w:vAlign w:val="center"/>
          </w:tcPr>
          <w:p w14:paraId="6DD41294" w14:textId="77777777" w:rsidR="00000000" w:rsidRDefault="007478C2">
            <w:pPr>
              <w:jc w:val="center"/>
              <w:rPr>
                <w:rFonts w:ascii="宋体" w:hAnsi="宋体"/>
                <w:sz w:val="24"/>
              </w:rPr>
            </w:pPr>
            <w:r>
              <w:rPr>
                <w:rFonts w:ascii="宋体" w:hAnsi="宋体" w:hint="eastAsia"/>
                <w:sz w:val="24"/>
              </w:rPr>
              <w:t>小计</w:t>
            </w:r>
          </w:p>
        </w:tc>
        <w:tc>
          <w:tcPr>
            <w:tcW w:w="3096" w:type="dxa"/>
          </w:tcPr>
          <w:p w14:paraId="7BD9B2A5" w14:textId="77777777" w:rsidR="00000000" w:rsidRDefault="007478C2">
            <w:pPr>
              <w:ind w:rightChars="200" w:right="420"/>
              <w:jc w:val="center"/>
              <w:rPr>
                <w:rFonts w:ascii="宋体" w:hAnsi="宋体"/>
                <w:sz w:val="24"/>
              </w:rPr>
            </w:pPr>
            <w:r>
              <w:rPr>
                <w:rFonts w:hint="eastAsia"/>
                <w:color w:val="0000FF"/>
                <w:sz w:val="18"/>
              </w:rPr>
              <w:t>（</w:t>
            </w:r>
            <w:r>
              <w:rPr>
                <w:color w:val="0000FF"/>
                <w:sz w:val="18"/>
              </w:rPr>
              <w:t>5539</w:t>
            </w:r>
            <w:r>
              <w:rPr>
                <w:rFonts w:hint="eastAsia"/>
                <w:color w:val="0000FF"/>
                <w:sz w:val="18"/>
              </w:rPr>
              <w:t>）</w:t>
            </w:r>
          </w:p>
        </w:tc>
        <w:tc>
          <w:tcPr>
            <w:tcW w:w="3096" w:type="dxa"/>
          </w:tcPr>
          <w:p w14:paraId="69A75FF2" w14:textId="77777777" w:rsidR="00000000" w:rsidRDefault="007478C2">
            <w:pPr>
              <w:ind w:rightChars="200" w:right="420"/>
              <w:jc w:val="center"/>
              <w:rPr>
                <w:rFonts w:ascii="宋体" w:hAnsi="宋体"/>
                <w:sz w:val="24"/>
              </w:rPr>
            </w:pPr>
            <w:r>
              <w:rPr>
                <w:rFonts w:hint="eastAsia"/>
                <w:color w:val="0000FF"/>
                <w:sz w:val="18"/>
              </w:rPr>
              <w:t>（</w:t>
            </w:r>
            <w:r>
              <w:rPr>
                <w:color w:val="0000FF"/>
                <w:sz w:val="18"/>
              </w:rPr>
              <w:t>5539</w:t>
            </w:r>
            <w:r>
              <w:rPr>
                <w:rFonts w:hint="eastAsia"/>
                <w:color w:val="0000FF"/>
                <w:sz w:val="18"/>
              </w:rPr>
              <w:t>）</w:t>
            </w:r>
          </w:p>
        </w:tc>
      </w:tr>
      <w:tr w:rsidR="00000000" w14:paraId="41470BDE" w14:textId="77777777">
        <w:trPr>
          <w:trHeight w:val="300"/>
        </w:trPr>
        <w:tc>
          <w:tcPr>
            <w:tcW w:w="3094" w:type="dxa"/>
            <w:vAlign w:val="center"/>
          </w:tcPr>
          <w:p w14:paraId="306834EB" w14:textId="77777777" w:rsidR="00000000" w:rsidRDefault="007478C2">
            <w:pPr>
              <w:jc w:val="left"/>
              <w:rPr>
                <w:rFonts w:ascii="宋体" w:hAnsi="宋体"/>
                <w:sz w:val="24"/>
              </w:rPr>
            </w:pPr>
            <w:r>
              <w:rPr>
                <w:rFonts w:ascii="宋体" w:hAnsi="宋体" w:hint="eastAsia"/>
                <w:sz w:val="24"/>
              </w:rPr>
              <w:t>减：坏账准备</w:t>
            </w:r>
          </w:p>
        </w:tc>
        <w:tc>
          <w:tcPr>
            <w:tcW w:w="3096" w:type="dxa"/>
          </w:tcPr>
          <w:p w14:paraId="28C2F6DC" w14:textId="77777777" w:rsidR="00000000" w:rsidRDefault="007478C2">
            <w:pPr>
              <w:ind w:rightChars="200" w:right="420"/>
              <w:jc w:val="center"/>
              <w:rPr>
                <w:rFonts w:ascii="宋体" w:hAnsi="宋体"/>
                <w:sz w:val="24"/>
              </w:rPr>
            </w:pPr>
            <w:r>
              <w:rPr>
                <w:rFonts w:hint="eastAsia"/>
                <w:color w:val="0000FF"/>
                <w:sz w:val="18"/>
              </w:rPr>
              <w:t>（</w:t>
            </w:r>
            <w:r>
              <w:rPr>
                <w:color w:val="0000FF"/>
                <w:sz w:val="18"/>
              </w:rPr>
              <w:t>5540</w:t>
            </w:r>
            <w:r>
              <w:rPr>
                <w:rFonts w:hint="eastAsia"/>
                <w:color w:val="0000FF"/>
                <w:sz w:val="18"/>
              </w:rPr>
              <w:t>）</w:t>
            </w:r>
          </w:p>
        </w:tc>
        <w:tc>
          <w:tcPr>
            <w:tcW w:w="3096" w:type="dxa"/>
          </w:tcPr>
          <w:p w14:paraId="5A852771" w14:textId="77777777" w:rsidR="00000000" w:rsidRDefault="007478C2">
            <w:pPr>
              <w:ind w:rightChars="200" w:right="420"/>
              <w:jc w:val="center"/>
              <w:rPr>
                <w:rFonts w:ascii="宋体" w:hAnsi="宋体"/>
                <w:sz w:val="24"/>
              </w:rPr>
            </w:pPr>
            <w:r>
              <w:rPr>
                <w:rFonts w:hint="eastAsia"/>
                <w:color w:val="0000FF"/>
                <w:sz w:val="18"/>
              </w:rPr>
              <w:t>（</w:t>
            </w:r>
            <w:r>
              <w:rPr>
                <w:color w:val="0000FF"/>
                <w:sz w:val="18"/>
              </w:rPr>
              <w:t>5540</w:t>
            </w:r>
            <w:r>
              <w:rPr>
                <w:rFonts w:hint="eastAsia"/>
                <w:color w:val="0000FF"/>
                <w:sz w:val="18"/>
              </w:rPr>
              <w:t>）</w:t>
            </w:r>
          </w:p>
        </w:tc>
      </w:tr>
      <w:tr w:rsidR="00000000" w14:paraId="0EEF5DEC" w14:textId="77777777">
        <w:trPr>
          <w:trHeight w:val="300"/>
        </w:trPr>
        <w:tc>
          <w:tcPr>
            <w:tcW w:w="3094" w:type="dxa"/>
            <w:vAlign w:val="center"/>
          </w:tcPr>
          <w:p w14:paraId="5D9F1A1D" w14:textId="77777777" w:rsidR="00000000" w:rsidRDefault="007478C2">
            <w:pPr>
              <w:jc w:val="center"/>
              <w:rPr>
                <w:rFonts w:ascii="宋体" w:hAnsi="宋体"/>
                <w:sz w:val="24"/>
              </w:rPr>
            </w:pPr>
            <w:r>
              <w:rPr>
                <w:rFonts w:ascii="宋体" w:hAnsi="宋体"/>
                <w:sz w:val="24"/>
              </w:rPr>
              <w:t>合计</w:t>
            </w:r>
          </w:p>
        </w:tc>
        <w:tc>
          <w:tcPr>
            <w:tcW w:w="3096" w:type="dxa"/>
          </w:tcPr>
          <w:p w14:paraId="3BB9BBE7" w14:textId="77777777" w:rsidR="00000000" w:rsidRDefault="007478C2">
            <w:pPr>
              <w:ind w:rightChars="200" w:right="420"/>
              <w:jc w:val="center"/>
              <w:rPr>
                <w:rFonts w:ascii="宋体" w:hAnsi="宋体"/>
                <w:sz w:val="24"/>
              </w:rPr>
            </w:pPr>
            <w:r>
              <w:rPr>
                <w:rFonts w:hint="eastAsia"/>
                <w:color w:val="0000FF"/>
                <w:sz w:val="18"/>
              </w:rPr>
              <w:t>（</w:t>
            </w:r>
            <w:r>
              <w:rPr>
                <w:color w:val="0000FF"/>
                <w:sz w:val="18"/>
              </w:rPr>
              <w:t>5541</w:t>
            </w:r>
            <w:r>
              <w:rPr>
                <w:rFonts w:hint="eastAsia"/>
                <w:color w:val="0000FF"/>
                <w:sz w:val="18"/>
              </w:rPr>
              <w:t>）</w:t>
            </w:r>
          </w:p>
        </w:tc>
        <w:tc>
          <w:tcPr>
            <w:tcW w:w="3096" w:type="dxa"/>
          </w:tcPr>
          <w:p w14:paraId="5F6A5FF0" w14:textId="77777777" w:rsidR="00000000" w:rsidRDefault="007478C2">
            <w:pPr>
              <w:ind w:rightChars="200" w:right="420"/>
              <w:jc w:val="center"/>
              <w:rPr>
                <w:rFonts w:ascii="宋体" w:hAnsi="宋体"/>
                <w:sz w:val="24"/>
              </w:rPr>
            </w:pPr>
            <w:r>
              <w:rPr>
                <w:rFonts w:hint="eastAsia"/>
                <w:color w:val="0000FF"/>
                <w:sz w:val="18"/>
              </w:rPr>
              <w:t>（</w:t>
            </w:r>
            <w:r>
              <w:rPr>
                <w:color w:val="0000FF"/>
                <w:sz w:val="18"/>
              </w:rPr>
              <w:t>5541</w:t>
            </w:r>
            <w:r>
              <w:rPr>
                <w:rFonts w:hint="eastAsia"/>
                <w:color w:val="0000FF"/>
                <w:sz w:val="18"/>
              </w:rPr>
              <w:t>）</w:t>
            </w:r>
          </w:p>
        </w:tc>
      </w:tr>
    </w:tbl>
    <w:p w14:paraId="0FF2D126"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5542</w:t>
      </w:r>
      <w:r>
        <w:rPr>
          <w:rFonts w:hint="eastAsia"/>
          <w:color w:val="0000FF"/>
          <w:sz w:val="18"/>
        </w:rPr>
        <w:t>）</w:t>
      </w:r>
    </w:p>
    <w:p w14:paraId="714E4AEF" w14:textId="77777777" w:rsidR="00000000" w:rsidRDefault="007478C2">
      <w:pPr>
        <w:rPr>
          <w:rFonts w:ascii="宋体" w:hAnsi="宋体"/>
          <w:color w:val="0000FF"/>
          <w:kern w:val="0"/>
          <w:sz w:val="18"/>
        </w:rPr>
      </w:pPr>
    </w:p>
    <w:p w14:paraId="639DB280"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 xml:space="preserve">20.3.3 </w:t>
      </w:r>
      <w:r>
        <w:rPr>
          <w:rFonts w:ascii="宋体" w:hAnsi="宋体" w:hint="eastAsia"/>
          <w:b/>
          <w:sz w:val="24"/>
        </w:rPr>
        <w:t>其他应收款坏账准备计提情况（如有）</w:t>
      </w:r>
    </w:p>
    <w:p w14:paraId="33D5C61F"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1806"/>
        <w:gridCol w:w="1806"/>
        <w:gridCol w:w="1806"/>
        <w:gridCol w:w="1808"/>
      </w:tblGrid>
      <w:tr w:rsidR="00000000" w14:paraId="45314B85" w14:textId="77777777">
        <w:trPr>
          <w:trHeight w:val="300"/>
          <w:tblHeader/>
        </w:trPr>
        <w:tc>
          <w:tcPr>
            <w:tcW w:w="2060" w:type="dxa"/>
            <w:vMerge w:val="restart"/>
            <w:vAlign w:val="center"/>
          </w:tcPr>
          <w:p w14:paraId="2B1E6323" w14:textId="77777777" w:rsidR="00000000" w:rsidRDefault="007478C2">
            <w:pPr>
              <w:jc w:val="center"/>
              <w:rPr>
                <w:rFonts w:ascii="宋体" w:hAnsi="宋体"/>
                <w:sz w:val="24"/>
              </w:rPr>
            </w:pPr>
            <w:r>
              <w:rPr>
                <w:rFonts w:ascii="宋体" w:hAnsi="宋体" w:hint="eastAsia"/>
                <w:sz w:val="24"/>
              </w:rPr>
              <w:t>坏账准备</w:t>
            </w:r>
          </w:p>
        </w:tc>
        <w:tc>
          <w:tcPr>
            <w:tcW w:w="1806" w:type="dxa"/>
            <w:vAlign w:val="center"/>
          </w:tcPr>
          <w:p w14:paraId="47CE0151" w14:textId="77777777" w:rsidR="00000000" w:rsidRDefault="007478C2">
            <w:pPr>
              <w:jc w:val="center"/>
              <w:rPr>
                <w:rFonts w:ascii="宋体" w:hAnsi="宋体"/>
                <w:sz w:val="24"/>
              </w:rPr>
            </w:pPr>
            <w:r>
              <w:rPr>
                <w:rFonts w:ascii="宋体" w:hAnsi="宋体" w:hint="eastAsia"/>
                <w:sz w:val="24"/>
              </w:rPr>
              <w:t>第一阶段</w:t>
            </w:r>
          </w:p>
        </w:tc>
        <w:tc>
          <w:tcPr>
            <w:tcW w:w="1806" w:type="dxa"/>
            <w:vAlign w:val="center"/>
          </w:tcPr>
          <w:p w14:paraId="451564D4" w14:textId="77777777" w:rsidR="00000000" w:rsidRDefault="007478C2">
            <w:pPr>
              <w:jc w:val="center"/>
              <w:rPr>
                <w:rFonts w:ascii="宋体" w:hAnsi="宋体"/>
                <w:sz w:val="24"/>
              </w:rPr>
            </w:pPr>
            <w:r>
              <w:rPr>
                <w:rFonts w:ascii="宋体" w:hAnsi="宋体" w:hint="eastAsia"/>
                <w:sz w:val="24"/>
              </w:rPr>
              <w:t>第二阶段</w:t>
            </w:r>
          </w:p>
        </w:tc>
        <w:tc>
          <w:tcPr>
            <w:tcW w:w="1806" w:type="dxa"/>
            <w:vAlign w:val="center"/>
          </w:tcPr>
          <w:p w14:paraId="60CA0223" w14:textId="77777777" w:rsidR="00000000" w:rsidRDefault="007478C2">
            <w:pPr>
              <w:jc w:val="center"/>
              <w:rPr>
                <w:rFonts w:ascii="宋体" w:hAnsi="宋体"/>
                <w:sz w:val="24"/>
              </w:rPr>
            </w:pPr>
            <w:r>
              <w:rPr>
                <w:rFonts w:ascii="宋体" w:hAnsi="宋体" w:hint="eastAsia"/>
                <w:sz w:val="24"/>
              </w:rPr>
              <w:t>第三阶段</w:t>
            </w:r>
          </w:p>
        </w:tc>
        <w:tc>
          <w:tcPr>
            <w:tcW w:w="1808" w:type="dxa"/>
            <w:vMerge w:val="restart"/>
            <w:vAlign w:val="center"/>
          </w:tcPr>
          <w:p w14:paraId="40C0F2D9" w14:textId="77777777" w:rsidR="00000000" w:rsidRDefault="007478C2">
            <w:pPr>
              <w:jc w:val="center"/>
              <w:rPr>
                <w:rFonts w:ascii="宋体" w:hAnsi="宋体"/>
                <w:sz w:val="24"/>
              </w:rPr>
            </w:pPr>
            <w:r>
              <w:rPr>
                <w:rFonts w:ascii="宋体" w:hAnsi="宋体" w:hint="eastAsia"/>
                <w:sz w:val="24"/>
              </w:rPr>
              <w:t>合计</w:t>
            </w:r>
          </w:p>
        </w:tc>
      </w:tr>
      <w:tr w:rsidR="00000000" w14:paraId="6BAC3AD7" w14:textId="77777777">
        <w:trPr>
          <w:trHeight w:val="300"/>
          <w:tblHeader/>
        </w:trPr>
        <w:tc>
          <w:tcPr>
            <w:tcW w:w="2060" w:type="dxa"/>
            <w:vMerge/>
            <w:vAlign w:val="center"/>
          </w:tcPr>
          <w:p w14:paraId="0F2AFB3F" w14:textId="77777777" w:rsidR="00000000" w:rsidRDefault="007478C2">
            <w:pPr>
              <w:jc w:val="center"/>
              <w:rPr>
                <w:rFonts w:ascii="宋体" w:hAnsi="宋体"/>
                <w:sz w:val="24"/>
              </w:rPr>
            </w:pPr>
          </w:p>
        </w:tc>
        <w:tc>
          <w:tcPr>
            <w:tcW w:w="1806" w:type="dxa"/>
            <w:vAlign w:val="center"/>
          </w:tcPr>
          <w:p w14:paraId="7EF54FC3" w14:textId="77777777" w:rsidR="00000000" w:rsidRDefault="007478C2">
            <w:pPr>
              <w:jc w:val="center"/>
              <w:rPr>
                <w:rFonts w:ascii="宋体" w:hAnsi="宋体"/>
                <w:sz w:val="24"/>
              </w:rPr>
            </w:pPr>
            <w:r>
              <w:rPr>
                <w:rFonts w:ascii="宋体" w:hAnsi="宋体" w:hint="eastAsia"/>
                <w:sz w:val="24"/>
              </w:rPr>
              <w:t>未来</w:t>
            </w:r>
            <w:r>
              <w:rPr>
                <w:rFonts w:ascii="宋体" w:hAnsi="宋体" w:hint="eastAsia"/>
                <w:sz w:val="24"/>
              </w:rPr>
              <w:t>12</w:t>
            </w:r>
            <w:r>
              <w:rPr>
                <w:rFonts w:ascii="宋体" w:hAnsi="宋体" w:hint="eastAsia"/>
                <w:sz w:val="24"/>
              </w:rPr>
              <w:t>个月预期信用损失</w:t>
            </w:r>
          </w:p>
        </w:tc>
        <w:tc>
          <w:tcPr>
            <w:tcW w:w="1806" w:type="dxa"/>
            <w:vAlign w:val="center"/>
          </w:tcPr>
          <w:p w14:paraId="2401EEAB" w14:textId="77777777" w:rsidR="00000000" w:rsidRDefault="007478C2">
            <w:pPr>
              <w:jc w:val="center"/>
              <w:rPr>
                <w:rFonts w:ascii="宋体" w:hAnsi="宋体"/>
                <w:sz w:val="24"/>
              </w:rPr>
            </w:pPr>
            <w:r>
              <w:rPr>
                <w:rFonts w:ascii="宋体" w:hAnsi="宋体" w:hint="eastAsia"/>
                <w:sz w:val="24"/>
              </w:rPr>
              <w:t>整个存续期预期信用损失</w:t>
            </w:r>
            <w:r>
              <w:rPr>
                <w:rFonts w:ascii="宋体" w:hAnsi="宋体" w:hint="eastAsia"/>
                <w:sz w:val="24"/>
              </w:rPr>
              <w:t>(</w:t>
            </w:r>
            <w:r>
              <w:rPr>
                <w:rFonts w:ascii="宋体" w:hAnsi="宋体" w:hint="eastAsia"/>
                <w:sz w:val="24"/>
              </w:rPr>
              <w:t>未发生信用减值</w:t>
            </w:r>
            <w:r>
              <w:rPr>
                <w:rFonts w:ascii="宋体" w:hAnsi="宋体" w:hint="eastAsia"/>
                <w:sz w:val="24"/>
              </w:rPr>
              <w:t>)</w:t>
            </w:r>
          </w:p>
        </w:tc>
        <w:tc>
          <w:tcPr>
            <w:tcW w:w="1806" w:type="dxa"/>
            <w:vAlign w:val="center"/>
          </w:tcPr>
          <w:p w14:paraId="792DCF4A" w14:textId="77777777" w:rsidR="00000000" w:rsidRDefault="007478C2">
            <w:pPr>
              <w:jc w:val="center"/>
              <w:rPr>
                <w:rFonts w:ascii="宋体" w:hAnsi="宋体"/>
                <w:sz w:val="24"/>
              </w:rPr>
            </w:pPr>
            <w:r>
              <w:rPr>
                <w:rFonts w:ascii="宋体" w:hAnsi="宋体" w:hint="eastAsia"/>
                <w:sz w:val="24"/>
              </w:rPr>
              <w:t>整个存续期预期信用损失</w:t>
            </w:r>
            <w:r>
              <w:rPr>
                <w:rFonts w:ascii="宋体" w:hAnsi="宋体" w:hint="eastAsia"/>
                <w:sz w:val="24"/>
              </w:rPr>
              <w:t>(</w:t>
            </w:r>
            <w:r>
              <w:rPr>
                <w:rFonts w:ascii="宋体" w:hAnsi="宋体" w:hint="eastAsia"/>
                <w:sz w:val="24"/>
              </w:rPr>
              <w:t>已发生信用减值</w:t>
            </w:r>
            <w:r>
              <w:rPr>
                <w:rFonts w:ascii="宋体" w:hAnsi="宋体" w:hint="eastAsia"/>
                <w:sz w:val="24"/>
              </w:rPr>
              <w:t>)</w:t>
            </w:r>
          </w:p>
        </w:tc>
        <w:tc>
          <w:tcPr>
            <w:tcW w:w="1808" w:type="dxa"/>
            <w:vMerge/>
            <w:vAlign w:val="center"/>
          </w:tcPr>
          <w:p w14:paraId="6D763A6C" w14:textId="77777777" w:rsidR="00000000" w:rsidRDefault="007478C2">
            <w:pPr>
              <w:jc w:val="right"/>
              <w:rPr>
                <w:rFonts w:ascii="宋体" w:hAnsi="宋体"/>
                <w:sz w:val="24"/>
              </w:rPr>
            </w:pPr>
          </w:p>
        </w:tc>
      </w:tr>
      <w:tr w:rsidR="00000000" w14:paraId="63E858BC" w14:textId="77777777">
        <w:trPr>
          <w:trHeight w:val="300"/>
        </w:trPr>
        <w:tc>
          <w:tcPr>
            <w:tcW w:w="2060" w:type="dxa"/>
            <w:vAlign w:val="center"/>
          </w:tcPr>
          <w:p w14:paraId="495A42D1" w14:textId="77777777" w:rsidR="00000000" w:rsidRDefault="007478C2">
            <w:pPr>
              <w:jc w:val="left"/>
              <w:rPr>
                <w:rFonts w:ascii="宋体" w:hAnsi="宋体"/>
                <w:sz w:val="24"/>
              </w:rPr>
            </w:pPr>
            <w:r>
              <w:rPr>
                <w:rFonts w:ascii="宋体" w:hAnsi="宋体" w:hint="eastAsia"/>
                <w:sz w:val="24"/>
              </w:rPr>
              <w:t>期初余额</w:t>
            </w:r>
          </w:p>
        </w:tc>
        <w:tc>
          <w:tcPr>
            <w:tcW w:w="1806" w:type="dxa"/>
          </w:tcPr>
          <w:p w14:paraId="26C21761" w14:textId="77777777" w:rsidR="00000000" w:rsidRDefault="007478C2">
            <w:pPr>
              <w:jc w:val="center"/>
              <w:rPr>
                <w:rFonts w:ascii="宋体" w:hAnsi="宋体"/>
                <w:sz w:val="24"/>
              </w:rPr>
            </w:pPr>
            <w:r>
              <w:rPr>
                <w:rFonts w:hint="eastAsia"/>
                <w:color w:val="0000FF"/>
                <w:sz w:val="18"/>
              </w:rPr>
              <w:t>（</w:t>
            </w:r>
            <w:r>
              <w:rPr>
                <w:color w:val="0000FF"/>
                <w:sz w:val="18"/>
              </w:rPr>
              <w:t>5544</w:t>
            </w:r>
            <w:r>
              <w:rPr>
                <w:rFonts w:hint="eastAsia"/>
                <w:color w:val="0000FF"/>
                <w:sz w:val="18"/>
              </w:rPr>
              <w:t>）</w:t>
            </w:r>
          </w:p>
        </w:tc>
        <w:tc>
          <w:tcPr>
            <w:tcW w:w="1806" w:type="dxa"/>
          </w:tcPr>
          <w:p w14:paraId="7F07BAB4" w14:textId="77777777" w:rsidR="00000000" w:rsidRDefault="007478C2">
            <w:pPr>
              <w:ind w:firstLineChars="200" w:firstLine="360"/>
              <w:rPr>
                <w:rFonts w:ascii="宋体" w:hAnsi="宋体"/>
                <w:sz w:val="24"/>
              </w:rPr>
            </w:pPr>
            <w:r>
              <w:rPr>
                <w:rFonts w:hint="eastAsia"/>
                <w:color w:val="0000FF"/>
                <w:sz w:val="18"/>
              </w:rPr>
              <w:t>（</w:t>
            </w:r>
            <w:r>
              <w:rPr>
                <w:color w:val="0000FF"/>
                <w:sz w:val="18"/>
              </w:rPr>
              <w:t>5545</w:t>
            </w:r>
            <w:r>
              <w:rPr>
                <w:rFonts w:hint="eastAsia"/>
                <w:color w:val="0000FF"/>
                <w:sz w:val="18"/>
              </w:rPr>
              <w:t>）</w:t>
            </w:r>
          </w:p>
        </w:tc>
        <w:tc>
          <w:tcPr>
            <w:tcW w:w="1806" w:type="dxa"/>
          </w:tcPr>
          <w:p w14:paraId="66927CC1" w14:textId="77777777" w:rsidR="00000000" w:rsidRDefault="007478C2">
            <w:pPr>
              <w:jc w:val="center"/>
              <w:rPr>
                <w:rFonts w:ascii="宋体" w:hAnsi="宋体"/>
                <w:sz w:val="24"/>
              </w:rPr>
            </w:pPr>
            <w:r>
              <w:rPr>
                <w:rFonts w:hint="eastAsia"/>
                <w:color w:val="0000FF"/>
                <w:sz w:val="18"/>
              </w:rPr>
              <w:t>（</w:t>
            </w:r>
            <w:r>
              <w:rPr>
                <w:color w:val="0000FF"/>
                <w:sz w:val="18"/>
              </w:rPr>
              <w:t>5546</w:t>
            </w:r>
            <w:r>
              <w:rPr>
                <w:rFonts w:hint="eastAsia"/>
                <w:color w:val="0000FF"/>
                <w:sz w:val="18"/>
              </w:rPr>
              <w:t>）</w:t>
            </w:r>
          </w:p>
        </w:tc>
        <w:tc>
          <w:tcPr>
            <w:tcW w:w="1808" w:type="dxa"/>
          </w:tcPr>
          <w:p w14:paraId="1CC8F193" w14:textId="77777777" w:rsidR="00000000" w:rsidRDefault="007478C2">
            <w:pPr>
              <w:jc w:val="center"/>
              <w:rPr>
                <w:rFonts w:ascii="宋体" w:hAnsi="宋体"/>
                <w:sz w:val="24"/>
              </w:rPr>
            </w:pPr>
            <w:r>
              <w:rPr>
                <w:rFonts w:hint="eastAsia"/>
                <w:color w:val="0000FF"/>
                <w:sz w:val="18"/>
              </w:rPr>
              <w:t>（</w:t>
            </w:r>
            <w:r>
              <w:rPr>
                <w:color w:val="0000FF"/>
                <w:sz w:val="18"/>
              </w:rPr>
              <w:t>5547</w:t>
            </w:r>
            <w:r>
              <w:rPr>
                <w:rFonts w:hint="eastAsia"/>
                <w:color w:val="0000FF"/>
                <w:sz w:val="18"/>
              </w:rPr>
              <w:t>）</w:t>
            </w:r>
          </w:p>
        </w:tc>
      </w:tr>
      <w:tr w:rsidR="00000000" w14:paraId="790AC00B" w14:textId="77777777">
        <w:trPr>
          <w:trHeight w:val="300"/>
        </w:trPr>
        <w:tc>
          <w:tcPr>
            <w:tcW w:w="2060" w:type="dxa"/>
            <w:vAlign w:val="center"/>
          </w:tcPr>
          <w:p w14:paraId="63A1174F" w14:textId="77777777" w:rsidR="00000000" w:rsidRDefault="007478C2">
            <w:pPr>
              <w:jc w:val="left"/>
              <w:rPr>
                <w:rFonts w:ascii="宋体" w:hAnsi="宋体"/>
                <w:sz w:val="24"/>
              </w:rPr>
            </w:pPr>
            <w:r>
              <w:rPr>
                <w:rFonts w:ascii="宋体" w:hAnsi="宋体" w:hint="eastAsia"/>
                <w:sz w:val="24"/>
              </w:rPr>
              <w:t>期初</w:t>
            </w:r>
            <w:r>
              <w:rPr>
                <w:rFonts w:ascii="宋体" w:hAnsi="宋体" w:hint="eastAsia"/>
                <w:sz w:val="24"/>
              </w:rPr>
              <w:t>余额在本期</w:t>
            </w:r>
          </w:p>
        </w:tc>
        <w:tc>
          <w:tcPr>
            <w:tcW w:w="1806" w:type="dxa"/>
          </w:tcPr>
          <w:p w14:paraId="36082AEF" w14:textId="77777777" w:rsidR="00000000" w:rsidRDefault="007478C2">
            <w:pPr>
              <w:jc w:val="center"/>
              <w:rPr>
                <w:rFonts w:ascii="宋体" w:hAnsi="宋体"/>
                <w:sz w:val="24"/>
              </w:rPr>
            </w:pPr>
            <w:r>
              <w:rPr>
                <w:rFonts w:hint="eastAsia"/>
                <w:color w:val="0000FF"/>
                <w:sz w:val="18"/>
              </w:rPr>
              <w:t>（</w:t>
            </w:r>
            <w:r>
              <w:rPr>
                <w:color w:val="0000FF"/>
                <w:sz w:val="18"/>
              </w:rPr>
              <w:t>5548</w:t>
            </w:r>
            <w:r>
              <w:rPr>
                <w:rFonts w:hint="eastAsia"/>
                <w:color w:val="0000FF"/>
                <w:sz w:val="18"/>
              </w:rPr>
              <w:t>）</w:t>
            </w:r>
          </w:p>
        </w:tc>
        <w:tc>
          <w:tcPr>
            <w:tcW w:w="1806" w:type="dxa"/>
          </w:tcPr>
          <w:p w14:paraId="7263E89D" w14:textId="77777777" w:rsidR="00000000" w:rsidRDefault="007478C2">
            <w:pPr>
              <w:jc w:val="center"/>
              <w:rPr>
                <w:rFonts w:ascii="宋体" w:hAnsi="宋体"/>
                <w:sz w:val="24"/>
              </w:rPr>
            </w:pPr>
            <w:r>
              <w:rPr>
                <w:rFonts w:hint="eastAsia"/>
                <w:color w:val="0000FF"/>
                <w:sz w:val="18"/>
              </w:rPr>
              <w:t>（</w:t>
            </w:r>
            <w:r>
              <w:rPr>
                <w:color w:val="0000FF"/>
                <w:sz w:val="18"/>
              </w:rPr>
              <w:t>5549</w:t>
            </w:r>
            <w:r>
              <w:rPr>
                <w:rFonts w:hint="eastAsia"/>
                <w:color w:val="0000FF"/>
                <w:sz w:val="18"/>
              </w:rPr>
              <w:t>）</w:t>
            </w:r>
          </w:p>
        </w:tc>
        <w:tc>
          <w:tcPr>
            <w:tcW w:w="1806" w:type="dxa"/>
          </w:tcPr>
          <w:p w14:paraId="7DDFCE69" w14:textId="77777777" w:rsidR="00000000" w:rsidRDefault="007478C2">
            <w:pPr>
              <w:jc w:val="center"/>
              <w:rPr>
                <w:rFonts w:ascii="宋体" w:hAnsi="宋体"/>
                <w:sz w:val="24"/>
              </w:rPr>
            </w:pPr>
            <w:r>
              <w:rPr>
                <w:rFonts w:hint="eastAsia"/>
                <w:color w:val="0000FF"/>
                <w:sz w:val="18"/>
              </w:rPr>
              <w:t>（</w:t>
            </w:r>
            <w:r>
              <w:rPr>
                <w:color w:val="0000FF"/>
                <w:sz w:val="18"/>
              </w:rPr>
              <w:t>5550</w:t>
            </w:r>
            <w:r>
              <w:rPr>
                <w:rFonts w:hint="eastAsia"/>
                <w:color w:val="0000FF"/>
                <w:sz w:val="18"/>
              </w:rPr>
              <w:t>）</w:t>
            </w:r>
          </w:p>
        </w:tc>
        <w:tc>
          <w:tcPr>
            <w:tcW w:w="1808" w:type="dxa"/>
          </w:tcPr>
          <w:p w14:paraId="0DFE8A42" w14:textId="77777777" w:rsidR="00000000" w:rsidRDefault="007478C2">
            <w:pPr>
              <w:jc w:val="center"/>
              <w:rPr>
                <w:rFonts w:ascii="宋体" w:hAnsi="宋体"/>
                <w:sz w:val="24"/>
              </w:rPr>
            </w:pPr>
            <w:r>
              <w:rPr>
                <w:rFonts w:hint="eastAsia"/>
                <w:color w:val="0000FF"/>
                <w:sz w:val="18"/>
              </w:rPr>
              <w:t>（</w:t>
            </w:r>
            <w:r>
              <w:rPr>
                <w:color w:val="0000FF"/>
                <w:sz w:val="18"/>
              </w:rPr>
              <w:t>5551</w:t>
            </w:r>
            <w:r>
              <w:rPr>
                <w:rFonts w:hint="eastAsia"/>
                <w:color w:val="0000FF"/>
                <w:sz w:val="18"/>
              </w:rPr>
              <w:t>）</w:t>
            </w:r>
          </w:p>
        </w:tc>
      </w:tr>
      <w:tr w:rsidR="00000000" w14:paraId="5A352C67" w14:textId="77777777">
        <w:trPr>
          <w:trHeight w:val="300"/>
        </w:trPr>
        <w:tc>
          <w:tcPr>
            <w:tcW w:w="2060" w:type="dxa"/>
            <w:vAlign w:val="center"/>
          </w:tcPr>
          <w:p w14:paraId="2C765D6F" w14:textId="77777777" w:rsidR="00000000" w:rsidRDefault="007478C2">
            <w:pPr>
              <w:jc w:val="left"/>
              <w:rPr>
                <w:rFonts w:ascii="宋体" w:hAnsi="宋体"/>
                <w:sz w:val="24"/>
              </w:rPr>
            </w:pPr>
            <w:r>
              <w:rPr>
                <w:rFonts w:ascii="宋体" w:hAnsi="宋体" w:hint="eastAsia"/>
                <w:sz w:val="24"/>
              </w:rPr>
              <w:t>—转入第二阶段</w:t>
            </w:r>
          </w:p>
        </w:tc>
        <w:tc>
          <w:tcPr>
            <w:tcW w:w="1806" w:type="dxa"/>
          </w:tcPr>
          <w:p w14:paraId="53EB337B" w14:textId="77777777" w:rsidR="00000000" w:rsidRDefault="007478C2">
            <w:pPr>
              <w:jc w:val="center"/>
              <w:rPr>
                <w:rFonts w:ascii="宋体" w:hAnsi="宋体"/>
                <w:sz w:val="24"/>
              </w:rPr>
            </w:pPr>
            <w:r>
              <w:rPr>
                <w:rFonts w:hint="eastAsia"/>
                <w:color w:val="0000FF"/>
                <w:sz w:val="18"/>
              </w:rPr>
              <w:t>（</w:t>
            </w:r>
            <w:r>
              <w:rPr>
                <w:color w:val="0000FF"/>
                <w:sz w:val="18"/>
              </w:rPr>
              <w:t>5552</w:t>
            </w:r>
            <w:r>
              <w:rPr>
                <w:rFonts w:hint="eastAsia"/>
                <w:color w:val="0000FF"/>
                <w:sz w:val="18"/>
              </w:rPr>
              <w:t>）</w:t>
            </w:r>
          </w:p>
        </w:tc>
        <w:tc>
          <w:tcPr>
            <w:tcW w:w="1806" w:type="dxa"/>
          </w:tcPr>
          <w:p w14:paraId="0122CC74" w14:textId="77777777" w:rsidR="00000000" w:rsidRDefault="007478C2">
            <w:pPr>
              <w:jc w:val="center"/>
              <w:rPr>
                <w:rFonts w:ascii="宋体" w:hAnsi="宋体"/>
                <w:sz w:val="24"/>
              </w:rPr>
            </w:pPr>
            <w:r>
              <w:rPr>
                <w:rFonts w:hint="eastAsia"/>
                <w:color w:val="0000FF"/>
                <w:sz w:val="18"/>
              </w:rPr>
              <w:t>（</w:t>
            </w:r>
            <w:r>
              <w:rPr>
                <w:color w:val="0000FF"/>
                <w:sz w:val="18"/>
              </w:rPr>
              <w:t>5553</w:t>
            </w:r>
            <w:r>
              <w:rPr>
                <w:rFonts w:hint="eastAsia"/>
                <w:color w:val="0000FF"/>
                <w:sz w:val="18"/>
              </w:rPr>
              <w:t>）</w:t>
            </w:r>
          </w:p>
        </w:tc>
        <w:tc>
          <w:tcPr>
            <w:tcW w:w="1806" w:type="dxa"/>
            <w:vAlign w:val="center"/>
          </w:tcPr>
          <w:p w14:paraId="2F0A3EA8" w14:textId="77777777" w:rsidR="00000000" w:rsidRDefault="007478C2">
            <w:pPr>
              <w:jc w:val="center"/>
              <w:rPr>
                <w:rFonts w:ascii="宋体" w:hAnsi="宋体"/>
                <w:sz w:val="24"/>
              </w:rPr>
            </w:pPr>
            <w:r>
              <w:rPr>
                <w:rFonts w:ascii="宋体" w:hAnsi="宋体" w:hint="eastAsia"/>
                <w:sz w:val="24"/>
              </w:rPr>
              <w:t>-</w:t>
            </w:r>
          </w:p>
        </w:tc>
        <w:tc>
          <w:tcPr>
            <w:tcW w:w="1808" w:type="dxa"/>
            <w:vAlign w:val="center"/>
          </w:tcPr>
          <w:p w14:paraId="37127592" w14:textId="77777777" w:rsidR="00000000" w:rsidRDefault="007478C2">
            <w:pPr>
              <w:jc w:val="center"/>
              <w:rPr>
                <w:rFonts w:ascii="宋体" w:hAnsi="宋体"/>
                <w:sz w:val="24"/>
              </w:rPr>
            </w:pPr>
            <w:r>
              <w:rPr>
                <w:rFonts w:hint="eastAsia"/>
                <w:color w:val="0000FF"/>
                <w:sz w:val="18"/>
              </w:rPr>
              <w:t>（</w:t>
            </w:r>
            <w:r>
              <w:rPr>
                <w:color w:val="0000FF"/>
                <w:sz w:val="18"/>
              </w:rPr>
              <w:t>5554</w:t>
            </w:r>
            <w:r>
              <w:rPr>
                <w:rFonts w:hint="eastAsia"/>
                <w:color w:val="0000FF"/>
                <w:sz w:val="18"/>
              </w:rPr>
              <w:t>）</w:t>
            </w:r>
          </w:p>
        </w:tc>
      </w:tr>
      <w:tr w:rsidR="00000000" w14:paraId="7F87D2C6" w14:textId="77777777">
        <w:trPr>
          <w:trHeight w:val="300"/>
        </w:trPr>
        <w:tc>
          <w:tcPr>
            <w:tcW w:w="2060" w:type="dxa"/>
          </w:tcPr>
          <w:p w14:paraId="44F56327" w14:textId="77777777" w:rsidR="00000000" w:rsidRDefault="007478C2">
            <w:pPr>
              <w:jc w:val="left"/>
              <w:rPr>
                <w:rFonts w:ascii="宋体" w:hAnsi="宋体"/>
                <w:sz w:val="24"/>
              </w:rPr>
            </w:pPr>
            <w:r>
              <w:rPr>
                <w:rFonts w:ascii="宋体" w:hAnsi="宋体" w:hint="eastAsia"/>
                <w:sz w:val="24"/>
              </w:rPr>
              <w:t>—转入第三阶段</w:t>
            </w:r>
          </w:p>
        </w:tc>
        <w:tc>
          <w:tcPr>
            <w:tcW w:w="1806" w:type="dxa"/>
          </w:tcPr>
          <w:p w14:paraId="14E9B30D" w14:textId="77777777" w:rsidR="00000000" w:rsidRDefault="007478C2">
            <w:pPr>
              <w:jc w:val="center"/>
              <w:rPr>
                <w:rFonts w:ascii="宋体" w:hAnsi="宋体"/>
                <w:sz w:val="24"/>
              </w:rPr>
            </w:pPr>
            <w:r>
              <w:rPr>
                <w:rFonts w:hint="eastAsia"/>
                <w:color w:val="0000FF"/>
                <w:sz w:val="18"/>
              </w:rPr>
              <w:t>（</w:t>
            </w:r>
            <w:r>
              <w:rPr>
                <w:color w:val="0000FF"/>
                <w:sz w:val="18"/>
              </w:rPr>
              <w:t>5555</w:t>
            </w:r>
            <w:r>
              <w:rPr>
                <w:rFonts w:hint="eastAsia"/>
                <w:color w:val="0000FF"/>
                <w:sz w:val="18"/>
              </w:rPr>
              <w:t>）</w:t>
            </w:r>
          </w:p>
        </w:tc>
        <w:tc>
          <w:tcPr>
            <w:tcW w:w="1806" w:type="dxa"/>
          </w:tcPr>
          <w:p w14:paraId="6486B211" w14:textId="77777777" w:rsidR="00000000" w:rsidRDefault="007478C2">
            <w:pPr>
              <w:jc w:val="center"/>
              <w:rPr>
                <w:rFonts w:ascii="宋体" w:hAnsi="宋体"/>
                <w:sz w:val="24"/>
              </w:rPr>
            </w:pPr>
            <w:r>
              <w:rPr>
                <w:rFonts w:hint="eastAsia"/>
                <w:color w:val="0000FF"/>
                <w:sz w:val="18"/>
              </w:rPr>
              <w:t>（</w:t>
            </w:r>
            <w:r>
              <w:rPr>
                <w:color w:val="0000FF"/>
                <w:sz w:val="18"/>
              </w:rPr>
              <w:t>5556</w:t>
            </w:r>
            <w:r>
              <w:rPr>
                <w:rFonts w:hint="eastAsia"/>
                <w:color w:val="0000FF"/>
                <w:sz w:val="18"/>
              </w:rPr>
              <w:t>）</w:t>
            </w:r>
          </w:p>
        </w:tc>
        <w:tc>
          <w:tcPr>
            <w:tcW w:w="1806" w:type="dxa"/>
          </w:tcPr>
          <w:p w14:paraId="1E6A26CC" w14:textId="77777777" w:rsidR="00000000" w:rsidRDefault="007478C2">
            <w:pPr>
              <w:jc w:val="center"/>
              <w:rPr>
                <w:rFonts w:ascii="宋体" w:hAnsi="宋体"/>
                <w:sz w:val="24"/>
              </w:rPr>
            </w:pPr>
            <w:r>
              <w:rPr>
                <w:rFonts w:hint="eastAsia"/>
                <w:color w:val="0000FF"/>
                <w:sz w:val="18"/>
              </w:rPr>
              <w:t>（</w:t>
            </w:r>
            <w:r>
              <w:rPr>
                <w:color w:val="0000FF"/>
                <w:sz w:val="18"/>
              </w:rPr>
              <w:t>5557</w:t>
            </w:r>
            <w:r>
              <w:rPr>
                <w:rFonts w:hint="eastAsia"/>
                <w:color w:val="0000FF"/>
                <w:sz w:val="18"/>
              </w:rPr>
              <w:t>）</w:t>
            </w:r>
          </w:p>
        </w:tc>
        <w:tc>
          <w:tcPr>
            <w:tcW w:w="1808" w:type="dxa"/>
          </w:tcPr>
          <w:p w14:paraId="695F13CF" w14:textId="77777777" w:rsidR="00000000" w:rsidRDefault="007478C2">
            <w:pPr>
              <w:jc w:val="center"/>
              <w:rPr>
                <w:rFonts w:ascii="宋体" w:hAnsi="宋体"/>
                <w:sz w:val="24"/>
              </w:rPr>
            </w:pPr>
            <w:r>
              <w:rPr>
                <w:rFonts w:hint="eastAsia"/>
                <w:color w:val="0000FF"/>
                <w:sz w:val="18"/>
              </w:rPr>
              <w:t>（</w:t>
            </w:r>
            <w:r>
              <w:rPr>
                <w:color w:val="0000FF"/>
                <w:sz w:val="18"/>
              </w:rPr>
              <w:t>5558</w:t>
            </w:r>
            <w:r>
              <w:rPr>
                <w:rFonts w:hint="eastAsia"/>
                <w:color w:val="0000FF"/>
                <w:sz w:val="18"/>
              </w:rPr>
              <w:t>）</w:t>
            </w:r>
          </w:p>
        </w:tc>
      </w:tr>
      <w:tr w:rsidR="00000000" w14:paraId="07F7197C" w14:textId="77777777">
        <w:trPr>
          <w:trHeight w:val="300"/>
        </w:trPr>
        <w:tc>
          <w:tcPr>
            <w:tcW w:w="2060" w:type="dxa"/>
          </w:tcPr>
          <w:p w14:paraId="18ADE952" w14:textId="77777777" w:rsidR="00000000" w:rsidRDefault="007478C2">
            <w:pPr>
              <w:jc w:val="left"/>
              <w:rPr>
                <w:rFonts w:ascii="宋体" w:hAnsi="宋体"/>
                <w:sz w:val="24"/>
              </w:rPr>
            </w:pPr>
            <w:r>
              <w:rPr>
                <w:rFonts w:ascii="宋体" w:hAnsi="宋体" w:hint="eastAsia"/>
                <w:sz w:val="24"/>
              </w:rPr>
              <w:t>—转回第二阶段</w:t>
            </w:r>
          </w:p>
        </w:tc>
        <w:tc>
          <w:tcPr>
            <w:tcW w:w="1806" w:type="dxa"/>
            <w:vAlign w:val="center"/>
          </w:tcPr>
          <w:p w14:paraId="62DCBE23" w14:textId="77777777" w:rsidR="00000000" w:rsidRDefault="007478C2">
            <w:pPr>
              <w:jc w:val="center"/>
              <w:rPr>
                <w:rFonts w:ascii="宋体" w:hAnsi="宋体"/>
                <w:sz w:val="24"/>
              </w:rPr>
            </w:pPr>
            <w:r>
              <w:rPr>
                <w:rFonts w:ascii="宋体" w:hAnsi="宋体" w:hint="eastAsia"/>
                <w:sz w:val="24"/>
              </w:rPr>
              <w:t>-</w:t>
            </w:r>
          </w:p>
        </w:tc>
        <w:tc>
          <w:tcPr>
            <w:tcW w:w="1806" w:type="dxa"/>
          </w:tcPr>
          <w:p w14:paraId="49772C44" w14:textId="77777777" w:rsidR="00000000" w:rsidRDefault="007478C2">
            <w:pPr>
              <w:jc w:val="center"/>
              <w:rPr>
                <w:rFonts w:ascii="宋体" w:hAnsi="宋体"/>
                <w:sz w:val="24"/>
              </w:rPr>
            </w:pPr>
            <w:r>
              <w:rPr>
                <w:rFonts w:hint="eastAsia"/>
                <w:color w:val="0000FF"/>
                <w:sz w:val="18"/>
              </w:rPr>
              <w:t>（</w:t>
            </w:r>
            <w:r>
              <w:rPr>
                <w:color w:val="0000FF"/>
                <w:sz w:val="18"/>
              </w:rPr>
              <w:t>5559</w:t>
            </w:r>
            <w:r>
              <w:rPr>
                <w:rFonts w:hint="eastAsia"/>
                <w:color w:val="0000FF"/>
                <w:sz w:val="18"/>
              </w:rPr>
              <w:t>）</w:t>
            </w:r>
          </w:p>
        </w:tc>
        <w:tc>
          <w:tcPr>
            <w:tcW w:w="1806" w:type="dxa"/>
          </w:tcPr>
          <w:p w14:paraId="7BEA0796" w14:textId="77777777" w:rsidR="00000000" w:rsidRDefault="007478C2">
            <w:pPr>
              <w:jc w:val="center"/>
              <w:rPr>
                <w:rFonts w:ascii="宋体" w:hAnsi="宋体"/>
                <w:sz w:val="24"/>
              </w:rPr>
            </w:pPr>
            <w:r>
              <w:rPr>
                <w:rFonts w:hint="eastAsia"/>
                <w:color w:val="0000FF"/>
                <w:sz w:val="18"/>
              </w:rPr>
              <w:t>（</w:t>
            </w:r>
            <w:r>
              <w:rPr>
                <w:color w:val="0000FF"/>
                <w:sz w:val="18"/>
              </w:rPr>
              <w:t>5560</w:t>
            </w:r>
            <w:r>
              <w:rPr>
                <w:rFonts w:hint="eastAsia"/>
                <w:color w:val="0000FF"/>
                <w:sz w:val="18"/>
              </w:rPr>
              <w:t>）</w:t>
            </w:r>
          </w:p>
        </w:tc>
        <w:tc>
          <w:tcPr>
            <w:tcW w:w="1808" w:type="dxa"/>
            <w:vAlign w:val="center"/>
          </w:tcPr>
          <w:p w14:paraId="5C32125B" w14:textId="77777777" w:rsidR="00000000" w:rsidRDefault="007478C2">
            <w:pPr>
              <w:jc w:val="center"/>
              <w:rPr>
                <w:rFonts w:ascii="宋体" w:hAnsi="宋体"/>
                <w:sz w:val="24"/>
              </w:rPr>
            </w:pPr>
            <w:r>
              <w:rPr>
                <w:rFonts w:hint="eastAsia"/>
                <w:color w:val="0000FF"/>
                <w:sz w:val="18"/>
              </w:rPr>
              <w:t>（</w:t>
            </w:r>
            <w:r>
              <w:rPr>
                <w:color w:val="0000FF"/>
                <w:sz w:val="18"/>
              </w:rPr>
              <w:t>5561</w:t>
            </w:r>
            <w:r>
              <w:rPr>
                <w:rFonts w:hint="eastAsia"/>
                <w:color w:val="0000FF"/>
                <w:sz w:val="18"/>
              </w:rPr>
              <w:t>）</w:t>
            </w:r>
          </w:p>
        </w:tc>
      </w:tr>
      <w:tr w:rsidR="00000000" w14:paraId="4225BB03" w14:textId="77777777">
        <w:trPr>
          <w:trHeight w:val="300"/>
        </w:trPr>
        <w:tc>
          <w:tcPr>
            <w:tcW w:w="2060" w:type="dxa"/>
          </w:tcPr>
          <w:p w14:paraId="2D995728" w14:textId="77777777" w:rsidR="00000000" w:rsidRDefault="007478C2">
            <w:pPr>
              <w:jc w:val="left"/>
              <w:rPr>
                <w:rFonts w:ascii="宋体" w:hAnsi="宋体"/>
                <w:sz w:val="24"/>
              </w:rPr>
            </w:pPr>
            <w:r>
              <w:rPr>
                <w:rFonts w:ascii="宋体" w:hAnsi="宋体" w:hint="eastAsia"/>
                <w:sz w:val="24"/>
              </w:rPr>
              <w:t>—转回第一阶段</w:t>
            </w:r>
          </w:p>
        </w:tc>
        <w:tc>
          <w:tcPr>
            <w:tcW w:w="1806" w:type="dxa"/>
          </w:tcPr>
          <w:p w14:paraId="6EB15A57" w14:textId="77777777" w:rsidR="00000000" w:rsidRDefault="007478C2">
            <w:pPr>
              <w:jc w:val="center"/>
              <w:rPr>
                <w:rFonts w:ascii="宋体" w:hAnsi="宋体"/>
                <w:sz w:val="24"/>
              </w:rPr>
            </w:pPr>
            <w:r>
              <w:rPr>
                <w:rFonts w:hint="eastAsia"/>
                <w:color w:val="0000FF"/>
                <w:sz w:val="18"/>
              </w:rPr>
              <w:t>（</w:t>
            </w:r>
            <w:r>
              <w:rPr>
                <w:color w:val="0000FF"/>
                <w:sz w:val="18"/>
              </w:rPr>
              <w:t>5562</w:t>
            </w:r>
            <w:r>
              <w:rPr>
                <w:rFonts w:hint="eastAsia"/>
                <w:color w:val="0000FF"/>
                <w:sz w:val="18"/>
              </w:rPr>
              <w:t>）</w:t>
            </w:r>
          </w:p>
        </w:tc>
        <w:tc>
          <w:tcPr>
            <w:tcW w:w="1806" w:type="dxa"/>
          </w:tcPr>
          <w:p w14:paraId="24E3C061" w14:textId="77777777" w:rsidR="00000000" w:rsidRDefault="007478C2">
            <w:pPr>
              <w:jc w:val="center"/>
              <w:rPr>
                <w:rFonts w:ascii="宋体" w:hAnsi="宋体"/>
                <w:sz w:val="24"/>
              </w:rPr>
            </w:pPr>
            <w:r>
              <w:rPr>
                <w:rFonts w:hint="eastAsia"/>
                <w:color w:val="0000FF"/>
                <w:sz w:val="18"/>
              </w:rPr>
              <w:t>（</w:t>
            </w:r>
            <w:r>
              <w:rPr>
                <w:color w:val="0000FF"/>
                <w:sz w:val="18"/>
              </w:rPr>
              <w:t>5563</w:t>
            </w:r>
            <w:r>
              <w:rPr>
                <w:rFonts w:hint="eastAsia"/>
                <w:color w:val="0000FF"/>
                <w:sz w:val="18"/>
              </w:rPr>
              <w:t>）</w:t>
            </w:r>
          </w:p>
        </w:tc>
        <w:tc>
          <w:tcPr>
            <w:tcW w:w="1806" w:type="dxa"/>
          </w:tcPr>
          <w:p w14:paraId="50581DFB" w14:textId="77777777" w:rsidR="00000000" w:rsidRDefault="007478C2">
            <w:pPr>
              <w:jc w:val="center"/>
              <w:rPr>
                <w:rFonts w:ascii="宋体" w:hAnsi="宋体"/>
                <w:sz w:val="24"/>
              </w:rPr>
            </w:pPr>
            <w:r>
              <w:rPr>
                <w:rFonts w:hint="eastAsia"/>
                <w:color w:val="0000FF"/>
                <w:sz w:val="18"/>
              </w:rPr>
              <w:t>（</w:t>
            </w:r>
            <w:r>
              <w:rPr>
                <w:color w:val="0000FF"/>
                <w:sz w:val="18"/>
              </w:rPr>
              <w:t>5564</w:t>
            </w:r>
            <w:r>
              <w:rPr>
                <w:rFonts w:hint="eastAsia"/>
                <w:color w:val="0000FF"/>
                <w:sz w:val="18"/>
              </w:rPr>
              <w:t>）</w:t>
            </w:r>
          </w:p>
        </w:tc>
        <w:tc>
          <w:tcPr>
            <w:tcW w:w="1808" w:type="dxa"/>
          </w:tcPr>
          <w:p w14:paraId="5F8310BB" w14:textId="77777777" w:rsidR="00000000" w:rsidRDefault="007478C2">
            <w:pPr>
              <w:jc w:val="center"/>
              <w:rPr>
                <w:rFonts w:ascii="宋体" w:hAnsi="宋体"/>
                <w:sz w:val="24"/>
              </w:rPr>
            </w:pPr>
            <w:r>
              <w:rPr>
                <w:rFonts w:hint="eastAsia"/>
                <w:color w:val="0000FF"/>
                <w:sz w:val="18"/>
              </w:rPr>
              <w:t>（</w:t>
            </w:r>
            <w:r>
              <w:rPr>
                <w:color w:val="0000FF"/>
                <w:sz w:val="18"/>
              </w:rPr>
              <w:t>5565</w:t>
            </w:r>
            <w:r>
              <w:rPr>
                <w:rFonts w:hint="eastAsia"/>
                <w:color w:val="0000FF"/>
                <w:sz w:val="18"/>
              </w:rPr>
              <w:t>）</w:t>
            </w:r>
          </w:p>
        </w:tc>
      </w:tr>
      <w:tr w:rsidR="00000000" w14:paraId="7858A9BF" w14:textId="77777777">
        <w:trPr>
          <w:trHeight w:val="300"/>
        </w:trPr>
        <w:tc>
          <w:tcPr>
            <w:tcW w:w="2060" w:type="dxa"/>
            <w:vAlign w:val="center"/>
          </w:tcPr>
          <w:p w14:paraId="3C843D34" w14:textId="77777777" w:rsidR="00000000" w:rsidRDefault="007478C2">
            <w:pPr>
              <w:jc w:val="left"/>
              <w:rPr>
                <w:rFonts w:ascii="宋体" w:hAnsi="宋体"/>
                <w:sz w:val="24"/>
              </w:rPr>
            </w:pPr>
            <w:r>
              <w:rPr>
                <w:rFonts w:ascii="宋体" w:hAnsi="宋体" w:hint="eastAsia"/>
                <w:sz w:val="24"/>
              </w:rPr>
              <w:t>本期计提</w:t>
            </w:r>
          </w:p>
        </w:tc>
        <w:tc>
          <w:tcPr>
            <w:tcW w:w="1806" w:type="dxa"/>
          </w:tcPr>
          <w:p w14:paraId="382CC8EF" w14:textId="77777777" w:rsidR="00000000" w:rsidRDefault="007478C2">
            <w:pPr>
              <w:jc w:val="center"/>
              <w:rPr>
                <w:rFonts w:ascii="宋体" w:hAnsi="宋体"/>
                <w:sz w:val="24"/>
              </w:rPr>
            </w:pPr>
            <w:r>
              <w:rPr>
                <w:rFonts w:hint="eastAsia"/>
                <w:color w:val="0000FF"/>
                <w:sz w:val="18"/>
              </w:rPr>
              <w:t>（</w:t>
            </w:r>
            <w:r>
              <w:rPr>
                <w:color w:val="0000FF"/>
                <w:sz w:val="18"/>
              </w:rPr>
              <w:t>5566</w:t>
            </w:r>
            <w:r>
              <w:rPr>
                <w:rFonts w:hint="eastAsia"/>
                <w:color w:val="0000FF"/>
                <w:sz w:val="18"/>
              </w:rPr>
              <w:t>）</w:t>
            </w:r>
          </w:p>
        </w:tc>
        <w:tc>
          <w:tcPr>
            <w:tcW w:w="1806" w:type="dxa"/>
          </w:tcPr>
          <w:p w14:paraId="292558E2" w14:textId="77777777" w:rsidR="00000000" w:rsidRDefault="007478C2">
            <w:pPr>
              <w:jc w:val="center"/>
              <w:rPr>
                <w:rFonts w:ascii="宋体" w:hAnsi="宋体"/>
                <w:sz w:val="24"/>
              </w:rPr>
            </w:pPr>
            <w:r>
              <w:rPr>
                <w:rFonts w:hint="eastAsia"/>
                <w:color w:val="0000FF"/>
                <w:sz w:val="18"/>
              </w:rPr>
              <w:t>（</w:t>
            </w:r>
            <w:r>
              <w:rPr>
                <w:color w:val="0000FF"/>
                <w:sz w:val="18"/>
              </w:rPr>
              <w:t>5567</w:t>
            </w:r>
            <w:r>
              <w:rPr>
                <w:rFonts w:hint="eastAsia"/>
                <w:color w:val="0000FF"/>
                <w:sz w:val="18"/>
              </w:rPr>
              <w:t>）</w:t>
            </w:r>
          </w:p>
        </w:tc>
        <w:tc>
          <w:tcPr>
            <w:tcW w:w="1806" w:type="dxa"/>
          </w:tcPr>
          <w:p w14:paraId="18CFAAB3" w14:textId="77777777" w:rsidR="00000000" w:rsidRDefault="007478C2">
            <w:pPr>
              <w:jc w:val="center"/>
              <w:rPr>
                <w:rFonts w:ascii="宋体" w:hAnsi="宋体"/>
                <w:sz w:val="24"/>
              </w:rPr>
            </w:pPr>
            <w:r>
              <w:rPr>
                <w:rFonts w:hint="eastAsia"/>
                <w:color w:val="0000FF"/>
                <w:sz w:val="18"/>
              </w:rPr>
              <w:t>（</w:t>
            </w:r>
            <w:r>
              <w:rPr>
                <w:color w:val="0000FF"/>
                <w:sz w:val="18"/>
              </w:rPr>
              <w:t>5568</w:t>
            </w:r>
            <w:r>
              <w:rPr>
                <w:rFonts w:hint="eastAsia"/>
                <w:color w:val="0000FF"/>
                <w:sz w:val="18"/>
              </w:rPr>
              <w:t>）</w:t>
            </w:r>
          </w:p>
        </w:tc>
        <w:tc>
          <w:tcPr>
            <w:tcW w:w="1808" w:type="dxa"/>
          </w:tcPr>
          <w:p w14:paraId="71D44B46" w14:textId="77777777" w:rsidR="00000000" w:rsidRDefault="007478C2">
            <w:pPr>
              <w:jc w:val="center"/>
              <w:rPr>
                <w:rFonts w:ascii="宋体" w:hAnsi="宋体"/>
                <w:sz w:val="24"/>
              </w:rPr>
            </w:pPr>
            <w:r>
              <w:rPr>
                <w:rFonts w:hint="eastAsia"/>
                <w:color w:val="0000FF"/>
                <w:sz w:val="18"/>
              </w:rPr>
              <w:t>（</w:t>
            </w:r>
            <w:r>
              <w:rPr>
                <w:color w:val="0000FF"/>
                <w:sz w:val="18"/>
              </w:rPr>
              <w:t>5569</w:t>
            </w:r>
            <w:r>
              <w:rPr>
                <w:rFonts w:hint="eastAsia"/>
                <w:color w:val="0000FF"/>
                <w:sz w:val="18"/>
              </w:rPr>
              <w:t>）</w:t>
            </w:r>
          </w:p>
        </w:tc>
      </w:tr>
      <w:tr w:rsidR="00000000" w14:paraId="47D1579F" w14:textId="77777777">
        <w:trPr>
          <w:trHeight w:val="300"/>
        </w:trPr>
        <w:tc>
          <w:tcPr>
            <w:tcW w:w="2060" w:type="dxa"/>
            <w:vAlign w:val="center"/>
          </w:tcPr>
          <w:p w14:paraId="7C75052F" w14:textId="77777777" w:rsidR="00000000" w:rsidRDefault="007478C2">
            <w:pPr>
              <w:jc w:val="left"/>
              <w:rPr>
                <w:rFonts w:ascii="宋体" w:hAnsi="宋体"/>
                <w:sz w:val="24"/>
              </w:rPr>
            </w:pPr>
            <w:r>
              <w:rPr>
                <w:rFonts w:ascii="宋体" w:hAnsi="宋体" w:hint="eastAsia"/>
                <w:sz w:val="24"/>
              </w:rPr>
              <w:t>本期转回</w:t>
            </w:r>
          </w:p>
        </w:tc>
        <w:tc>
          <w:tcPr>
            <w:tcW w:w="1806" w:type="dxa"/>
            <w:vAlign w:val="center"/>
          </w:tcPr>
          <w:p w14:paraId="3054E592" w14:textId="77777777" w:rsidR="00000000" w:rsidRDefault="007478C2">
            <w:pPr>
              <w:jc w:val="center"/>
              <w:rPr>
                <w:rFonts w:ascii="宋体" w:hAnsi="宋体"/>
                <w:sz w:val="24"/>
              </w:rPr>
            </w:pPr>
            <w:r>
              <w:rPr>
                <w:rFonts w:hint="eastAsia"/>
                <w:color w:val="0000FF"/>
                <w:sz w:val="18"/>
              </w:rPr>
              <w:t>（</w:t>
            </w:r>
            <w:r>
              <w:rPr>
                <w:color w:val="0000FF"/>
                <w:sz w:val="18"/>
              </w:rPr>
              <w:t>5570</w:t>
            </w:r>
            <w:r>
              <w:rPr>
                <w:rFonts w:hint="eastAsia"/>
                <w:color w:val="0000FF"/>
                <w:sz w:val="18"/>
              </w:rPr>
              <w:t>）</w:t>
            </w:r>
          </w:p>
        </w:tc>
        <w:tc>
          <w:tcPr>
            <w:tcW w:w="1806" w:type="dxa"/>
          </w:tcPr>
          <w:p w14:paraId="43F7D181" w14:textId="77777777" w:rsidR="00000000" w:rsidRDefault="007478C2">
            <w:pPr>
              <w:jc w:val="center"/>
              <w:rPr>
                <w:rFonts w:ascii="宋体" w:hAnsi="宋体"/>
                <w:sz w:val="24"/>
              </w:rPr>
            </w:pPr>
            <w:r>
              <w:rPr>
                <w:rFonts w:hint="eastAsia"/>
                <w:color w:val="0000FF"/>
                <w:sz w:val="18"/>
              </w:rPr>
              <w:t>（</w:t>
            </w:r>
            <w:r>
              <w:rPr>
                <w:color w:val="0000FF"/>
                <w:sz w:val="18"/>
              </w:rPr>
              <w:t>5571</w:t>
            </w:r>
            <w:r>
              <w:rPr>
                <w:rFonts w:hint="eastAsia"/>
                <w:color w:val="0000FF"/>
                <w:sz w:val="18"/>
              </w:rPr>
              <w:t>）</w:t>
            </w:r>
          </w:p>
        </w:tc>
        <w:tc>
          <w:tcPr>
            <w:tcW w:w="1806" w:type="dxa"/>
          </w:tcPr>
          <w:p w14:paraId="152D15F0" w14:textId="77777777" w:rsidR="00000000" w:rsidRDefault="007478C2">
            <w:pPr>
              <w:jc w:val="center"/>
              <w:rPr>
                <w:rFonts w:ascii="宋体" w:hAnsi="宋体"/>
                <w:sz w:val="24"/>
              </w:rPr>
            </w:pPr>
            <w:r>
              <w:rPr>
                <w:rFonts w:hint="eastAsia"/>
                <w:color w:val="0000FF"/>
                <w:sz w:val="18"/>
              </w:rPr>
              <w:t>（</w:t>
            </w:r>
            <w:r>
              <w:rPr>
                <w:color w:val="0000FF"/>
                <w:sz w:val="18"/>
              </w:rPr>
              <w:t>5572</w:t>
            </w:r>
            <w:r>
              <w:rPr>
                <w:rFonts w:hint="eastAsia"/>
                <w:color w:val="0000FF"/>
                <w:sz w:val="18"/>
              </w:rPr>
              <w:t>）</w:t>
            </w:r>
          </w:p>
        </w:tc>
        <w:tc>
          <w:tcPr>
            <w:tcW w:w="1808" w:type="dxa"/>
          </w:tcPr>
          <w:p w14:paraId="7DAF4404" w14:textId="77777777" w:rsidR="00000000" w:rsidRDefault="007478C2">
            <w:pPr>
              <w:jc w:val="center"/>
              <w:rPr>
                <w:rFonts w:ascii="宋体" w:hAnsi="宋体"/>
                <w:sz w:val="24"/>
              </w:rPr>
            </w:pPr>
            <w:r>
              <w:rPr>
                <w:rFonts w:hint="eastAsia"/>
                <w:color w:val="0000FF"/>
                <w:sz w:val="18"/>
              </w:rPr>
              <w:t>（</w:t>
            </w:r>
            <w:r>
              <w:rPr>
                <w:color w:val="0000FF"/>
                <w:sz w:val="18"/>
              </w:rPr>
              <w:t>5573</w:t>
            </w:r>
            <w:r>
              <w:rPr>
                <w:rFonts w:hint="eastAsia"/>
                <w:color w:val="0000FF"/>
                <w:sz w:val="18"/>
              </w:rPr>
              <w:t>）</w:t>
            </w:r>
          </w:p>
        </w:tc>
      </w:tr>
      <w:tr w:rsidR="00000000" w14:paraId="686BF231" w14:textId="77777777">
        <w:trPr>
          <w:trHeight w:val="300"/>
        </w:trPr>
        <w:tc>
          <w:tcPr>
            <w:tcW w:w="2060" w:type="dxa"/>
            <w:vAlign w:val="center"/>
          </w:tcPr>
          <w:p w14:paraId="451B4681" w14:textId="77777777" w:rsidR="00000000" w:rsidRDefault="007478C2">
            <w:pPr>
              <w:jc w:val="left"/>
              <w:rPr>
                <w:rFonts w:ascii="宋体" w:hAnsi="宋体"/>
                <w:sz w:val="24"/>
              </w:rPr>
            </w:pPr>
            <w:r>
              <w:rPr>
                <w:rFonts w:ascii="宋体" w:hAnsi="宋体" w:hint="eastAsia"/>
                <w:sz w:val="24"/>
              </w:rPr>
              <w:t>本期转销</w:t>
            </w:r>
          </w:p>
        </w:tc>
        <w:tc>
          <w:tcPr>
            <w:tcW w:w="1806" w:type="dxa"/>
          </w:tcPr>
          <w:p w14:paraId="426C913D" w14:textId="77777777" w:rsidR="00000000" w:rsidRDefault="007478C2">
            <w:pPr>
              <w:jc w:val="center"/>
              <w:rPr>
                <w:rFonts w:ascii="宋体" w:hAnsi="宋体"/>
                <w:sz w:val="24"/>
              </w:rPr>
            </w:pPr>
            <w:r>
              <w:rPr>
                <w:rFonts w:hint="eastAsia"/>
                <w:color w:val="0000FF"/>
                <w:sz w:val="18"/>
              </w:rPr>
              <w:t>（</w:t>
            </w:r>
            <w:r>
              <w:rPr>
                <w:color w:val="0000FF"/>
                <w:sz w:val="18"/>
              </w:rPr>
              <w:t>5574</w:t>
            </w:r>
            <w:r>
              <w:rPr>
                <w:rFonts w:hint="eastAsia"/>
                <w:color w:val="0000FF"/>
                <w:sz w:val="18"/>
              </w:rPr>
              <w:t>）</w:t>
            </w:r>
          </w:p>
        </w:tc>
        <w:tc>
          <w:tcPr>
            <w:tcW w:w="1806" w:type="dxa"/>
          </w:tcPr>
          <w:p w14:paraId="5A0CAAD9" w14:textId="77777777" w:rsidR="00000000" w:rsidRDefault="007478C2">
            <w:pPr>
              <w:jc w:val="center"/>
              <w:rPr>
                <w:rFonts w:ascii="宋体" w:hAnsi="宋体"/>
                <w:sz w:val="24"/>
              </w:rPr>
            </w:pPr>
            <w:r>
              <w:rPr>
                <w:rFonts w:hint="eastAsia"/>
                <w:color w:val="0000FF"/>
                <w:sz w:val="18"/>
              </w:rPr>
              <w:t>（</w:t>
            </w:r>
            <w:r>
              <w:rPr>
                <w:color w:val="0000FF"/>
                <w:sz w:val="18"/>
              </w:rPr>
              <w:t>55</w:t>
            </w:r>
            <w:r>
              <w:rPr>
                <w:color w:val="0000FF"/>
                <w:sz w:val="18"/>
              </w:rPr>
              <w:t>75</w:t>
            </w:r>
            <w:r>
              <w:rPr>
                <w:rFonts w:hint="eastAsia"/>
                <w:color w:val="0000FF"/>
                <w:sz w:val="18"/>
              </w:rPr>
              <w:t>）</w:t>
            </w:r>
          </w:p>
        </w:tc>
        <w:tc>
          <w:tcPr>
            <w:tcW w:w="1806" w:type="dxa"/>
          </w:tcPr>
          <w:p w14:paraId="330330EE" w14:textId="77777777" w:rsidR="00000000" w:rsidRDefault="007478C2">
            <w:pPr>
              <w:jc w:val="center"/>
              <w:rPr>
                <w:rFonts w:ascii="宋体" w:hAnsi="宋体"/>
                <w:sz w:val="24"/>
              </w:rPr>
            </w:pPr>
            <w:r>
              <w:rPr>
                <w:rFonts w:hint="eastAsia"/>
                <w:color w:val="0000FF"/>
                <w:sz w:val="18"/>
              </w:rPr>
              <w:t>（</w:t>
            </w:r>
            <w:r>
              <w:rPr>
                <w:color w:val="0000FF"/>
                <w:sz w:val="18"/>
              </w:rPr>
              <w:t>5576</w:t>
            </w:r>
            <w:r>
              <w:rPr>
                <w:rFonts w:hint="eastAsia"/>
                <w:color w:val="0000FF"/>
                <w:sz w:val="18"/>
              </w:rPr>
              <w:t>）</w:t>
            </w:r>
          </w:p>
        </w:tc>
        <w:tc>
          <w:tcPr>
            <w:tcW w:w="1808" w:type="dxa"/>
          </w:tcPr>
          <w:p w14:paraId="1C78FC18" w14:textId="77777777" w:rsidR="00000000" w:rsidRDefault="007478C2">
            <w:pPr>
              <w:jc w:val="center"/>
              <w:rPr>
                <w:rFonts w:ascii="宋体" w:hAnsi="宋体"/>
                <w:sz w:val="24"/>
              </w:rPr>
            </w:pPr>
            <w:r>
              <w:rPr>
                <w:rFonts w:hint="eastAsia"/>
                <w:color w:val="0000FF"/>
                <w:sz w:val="18"/>
              </w:rPr>
              <w:t>（</w:t>
            </w:r>
            <w:r>
              <w:rPr>
                <w:color w:val="0000FF"/>
                <w:sz w:val="18"/>
              </w:rPr>
              <w:t>5577</w:t>
            </w:r>
            <w:r>
              <w:rPr>
                <w:rFonts w:hint="eastAsia"/>
                <w:color w:val="0000FF"/>
                <w:sz w:val="18"/>
              </w:rPr>
              <w:t>）</w:t>
            </w:r>
          </w:p>
        </w:tc>
      </w:tr>
      <w:tr w:rsidR="00000000" w14:paraId="7D1E3AB9" w14:textId="77777777">
        <w:trPr>
          <w:trHeight w:val="300"/>
        </w:trPr>
        <w:tc>
          <w:tcPr>
            <w:tcW w:w="2060" w:type="dxa"/>
            <w:vAlign w:val="center"/>
          </w:tcPr>
          <w:p w14:paraId="10373AF7" w14:textId="77777777" w:rsidR="00000000" w:rsidRDefault="007478C2">
            <w:pPr>
              <w:jc w:val="left"/>
              <w:rPr>
                <w:rFonts w:ascii="宋体" w:hAnsi="宋体"/>
                <w:sz w:val="24"/>
              </w:rPr>
            </w:pPr>
            <w:r>
              <w:rPr>
                <w:rFonts w:ascii="宋体" w:hAnsi="宋体" w:hint="eastAsia"/>
                <w:sz w:val="24"/>
              </w:rPr>
              <w:t>本期核销</w:t>
            </w:r>
          </w:p>
        </w:tc>
        <w:tc>
          <w:tcPr>
            <w:tcW w:w="1806" w:type="dxa"/>
          </w:tcPr>
          <w:p w14:paraId="31DDBE31" w14:textId="77777777" w:rsidR="00000000" w:rsidRDefault="007478C2">
            <w:pPr>
              <w:jc w:val="center"/>
              <w:rPr>
                <w:rFonts w:ascii="宋体" w:hAnsi="宋体"/>
                <w:sz w:val="24"/>
              </w:rPr>
            </w:pPr>
            <w:r>
              <w:rPr>
                <w:rFonts w:hint="eastAsia"/>
                <w:color w:val="0000FF"/>
                <w:sz w:val="18"/>
              </w:rPr>
              <w:t>（</w:t>
            </w:r>
            <w:r>
              <w:rPr>
                <w:color w:val="0000FF"/>
                <w:sz w:val="18"/>
              </w:rPr>
              <w:t>5578</w:t>
            </w:r>
            <w:r>
              <w:rPr>
                <w:rFonts w:hint="eastAsia"/>
                <w:color w:val="0000FF"/>
                <w:sz w:val="18"/>
              </w:rPr>
              <w:t>）</w:t>
            </w:r>
          </w:p>
        </w:tc>
        <w:tc>
          <w:tcPr>
            <w:tcW w:w="1806" w:type="dxa"/>
          </w:tcPr>
          <w:p w14:paraId="22D63AF0" w14:textId="77777777" w:rsidR="00000000" w:rsidRDefault="007478C2">
            <w:pPr>
              <w:jc w:val="center"/>
              <w:rPr>
                <w:rFonts w:ascii="宋体" w:hAnsi="宋体"/>
                <w:sz w:val="24"/>
              </w:rPr>
            </w:pPr>
            <w:r>
              <w:rPr>
                <w:rFonts w:hint="eastAsia"/>
                <w:color w:val="0000FF"/>
                <w:sz w:val="18"/>
              </w:rPr>
              <w:t>（</w:t>
            </w:r>
            <w:r>
              <w:rPr>
                <w:color w:val="0000FF"/>
                <w:sz w:val="18"/>
              </w:rPr>
              <w:t>5579</w:t>
            </w:r>
            <w:r>
              <w:rPr>
                <w:rFonts w:hint="eastAsia"/>
                <w:color w:val="0000FF"/>
                <w:sz w:val="18"/>
              </w:rPr>
              <w:t>）</w:t>
            </w:r>
          </w:p>
        </w:tc>
        <w:tc>
          <w:tcPr>
            <w:tcW w:w="1806" w:type="dxa"/>
          </w:tcPr>
          <w:p w14:paraId="0F9FDA90" w14:textId="77777777" w:rsidR="00000000" w:rsidRDefault="007478C2">
            <w:pPr>
              <w:jc w:val="center"/>
              <w:rPr>
                <w:rFonts w:ascii="宋体" w:hAnsi="宋体"/>
                <w:sz w:val="24"/>
              </w:rPr>
            </w:pPr>
            <w:r>
              <w:rPr>
                <w:rFonts w:hint="eastAsia"/>
                <w:color w:val="0000FF"/>
                <w:sz w:val="18"/>
              </w:rPr>
              <w:t>（</w:t>
            </w:r>
            <w:r>
              <w:rPr>
                <w:color w:val="0000FF"/>
                <w:sz w:val="18"/>
              </w:rPr>
              <w:t>5580</w:t>
            </w:r>
            <w:r>
              <w:rPr>
                <w:rFonts w:hint="eastAsia"/>
                <w:color w:val="0000FF"/>
                <w:sz w:val="18"/>
              </w:rPr>
              <w:t>）</w:t>
            </w:r>
          </w:p>
        </w:tc>
        <w:tc>
          <w:tcPr>
            <w:tcW w:w="1808" w:type="dxa"/>
          </w:tcPr>
          <w:p w14:paraId="029083D5" w14:textId="77777777" w:rsidR="00000000" w:rsidRDefault="007478C2">
            <w:pPr>
              <w:jc w:val="center"/>
              <w:rPr>
                <w:rFonts w:ascii="宋体" w:hAnsi="宋体"/>
                <w:sz w:val="24"/>
              </w:rPr>
            </w:pPr>
            <w:r>
              <w:rPr>
                <w:rFonts w:hint="eastAsia"/>
                <w:color w:val="0000FF"/>
                <w:sz w:val="18"/>
              </w:rPr>
              <w:t>（</w:t>
            </w:r>
            <w:r>
              <w:rPr>
                <w:color w:val="0000FF"/>
                <w:sz w:val="18"/>
              </w:rPr>
              <w:t>5581</w:t>
            </w:r>
            <w:r>
              <w:rPr>
                <w:rFonts w:hint="eastAsia"/>
                <w:color w:val="0000FF"/>
                <w:sz w:val="18"/>
              </w:rPr>
              <w:t>）</w:t>
            </w:r>
          </w:p>
        </w:tc>
      </w:tr>
      <w:tr w:rsidR="00000000" w14:paraId="21764AF5" w14:textId="77777777">
        <w:trPr>
          <w:trHeight w:val="300"/>
        </w:trPr>
        <w:tc>
          <w:tcPr>
            <w:tcW w:w="2060" w:type="dxa"/>
            <w:vAlign w:val="center"/>
          </w:tcPr>
          <w:p w14:paraId="0BBFBBD5" w14:textId="77777777" w:rsidR="00000000" w:rsidRDefault="007478C2">
            <w:pPr>
              <w:jc w:val="left"/>
              <w:rPr>
                <w:rFonts w:ascii="宋体" w:hAnsi="宋体"/>
                <w:sz w:val="24"/>
              </w:rPr>
            </w:pPr>
            <w:r>
              <w:rPr>
                <w:rFonts w:ascii="宋体" w:hAnsi="宋体" w:hint="eastAsia"/>
                <w:sz w:val="24"/>
              </w:rPr>
              <w:t>其他变动</w:t>
            </w:r>
          </w:p>
        </w:tc>
        <w:tc>
          <w:tcPr>
            <w:tcW w:w="1806" w:type="dxa"/>
          </w:tcPr>
          <w:p w14:paraId="55957EB8" w14:textId="77777777" w:rsidR="00000000" w:rsidRDefault="007478C2">
            <w:pPr>
              <w:jc w:val="center"/>
              <w:rPr>
                <w:rFonts w:ascii="宋体" w:hAnsi="宋体"/>
                <w:sz w:val="24"/>
              </w:rPr>
            </w:pPr>
            <w:r>
              <w:rPr>
                <w:rFonts w:hint="eastAsia"/>
                <w:color w:val="0000FF"/>
                <w:sz w:val="18"/>
              </w:rPr>
              <w:t>（</w:t>
            </w:r>
            <w:r>
              <w:rPr>
                <w:color w:val="0000FF"/>
                <w:sz w:val="18"/>
              </w:rPr>
              <w:t>5582</w:t>
            </w:r>
            <w:r>
              <w:rPr>
                <w:rFonts w:hint="eastAsia"/>
                <w:color w:val="0000FF"/>
                <w:sz w:val="18"/>
              </w:rPr>
              <w:t>）</w:t>
            </w:r>
          </w:p>
        </w:tc>
        <w:tc>
          <w:tcPr>
            <w:tcW w:w="1806" w:type="dxa"/>
          </w:tcPr>
          <w:p w14:paraId="632B365A" w14:textId="77777777" w:rsidR="00000000" w:rsidRDefault="007478C2">
            <w:pPr>
              <w:jc w:val="center"/>
              <w:rPr>
                <w:rFonts w:ascii="宋体" w:hAnsi="宋体"/>
                <w:sz w:val="24"/>
              </w:rPr>
            </w:pPr>
            <w:r>
              <w:rPr>
                <w:rFonts w:hint="eastAsia"/>
                <w:color w:val="0000FF"/>
                <w:sz w:val="18"/>
              </w:rPr>
              <w:t>（</w:t>
            </w:r>
            <w:r>
              <w:rPr>
                <w:color w:val="0000FF"/>
                <w:sz w:val="18"/>
              </w:rPr>
              <w:t>5583</w:t>
            </w:r>
            <w:r>
              <w:rPr>
                <w:rFonts w:hint="eastAsia"/>
                <w:color w:val="0000FF"/>
                <w:sz w:val="18"/>
              </w:rPr>
              <w:t>）</w:t>
            </w:r>
          </w:p>
        </w:tc>
        <w:tc>
          <w:tcPr>
            <w:tcW w:w="1806" w:type="dxa"/>
          </w:tcPr>
          <w:p w14:paraId="0BD10EEA" w14:textId="77777777" w:rsidR="00000000" w:rsidRDefault="007478C2">
            <w:pPr>
              <w:jc w:val="center"/>
              <w:rPr>
                <w:rFonts w:ascii="宋体" w:hAnsi="宋体"/>
                <w:sz w:val="24"/>
              </w:rPr>
            </w:pPr>
            <w:r>
              <w:rPr>
                <w:rFonts w:hint="eastAsia"/>
                <w:color w:val="0000FF"/>
                <w:sz w:val="18"/>
              </w:rPr>
              <w:t>（</w:t>
            </w:r>
            <w:r>
              <w:rPr>
                <w:color w:val="0000FF"/>
                <w:sz w:val="18"/>
              </w:rPr>
              <w:t>5584</w:t>
            </w:r>
            <w:r>
              <w:rPr>
                <w:rFonts w:hint="eastAsia"/>
                <w:color w:val="0000FF"/>
                <w:sz w:val="18"/>
              </w:rPr>
              <w:t>）</w:t>
            </w:r>
          </w:p>
        </w:tc>
        <w:tc>
          <w:tcPr>
            <w:tcW w:w="1808" w:type="dxa"/>
          </w:tcPr>
          <w:p w14:paraId="6E35CFEB" w14:textId="77777777" w:rsidR="00000000" w:rsidRDefault="007478C2">
            <w:pPr>
              <w:jc w:val="center"/>
              <w:rPr>
                <w:rFonts w:ascii="宋体" w:hAnsi="宋体"/>
                <w:sz w:val="24"/>
              </w:rPr>
            </w:pPr>
            <w:r>
              <w:rPr>
                <w:rFonts w:hint="eastAsia"/>
                <w:color w:val="0000FF"/>
                <w:sz w:val="18"/>
              </w:rPr>
              <w:t>（</w:t>
            </w:r>
            <w:r>
              <w:rPr>
                <w:color w:val="0000FF"/>
                <w:sz w:val="18"/>
              </w:rPr>
              <w:t>5585</w:t>
            </w:r>
            <w:r>
              <w:rPr>
                <w:rFonts w:hint="eastAsia"/>
                <w:color w:val="0000FF"/>
                <w:sz w:val="18"/>
              </w:rPr>
              <w:t>）</w:t>
            </w:r>
          </w:p>
        </w:tc>
      </w:tr>
      <w:tr w:rsidR="00000000" w14:paraId="0D8B6254" w14:textId="77777777">
        <w:trPr>
          <w:trHeight w:val="300"/>
        </w:trPr>
        <w:tc>
          <w:tcPr>
            <w:tcW w:w="2060" w:type="dxa"/>
            <w:vAlign w:val="center"/>
          </w:tcPr>
          <w:p w14:paraId="522651B9" w14:textId="77777777" w:rsidR="00000000" w:rsidRDefault="007478C2">
            <w:pPr>
              <w:jc w:val="left"/>
              <w:rPr>
                <w:rFonts w:ascii="宋体" w:hAnsi="宋体"/>
                <w:sz w:val="24"/>
              </w:rPr>
            </w:pPr>
            <w:r>
              <w:rPr>
                <w:rFonts w:ascii="宋体" w:hAnsi="宋体" w:hint="eastAsia"/>
                <w:sz w:val="24"/>
              </w:rPr>
              <w:t>期末余额</w:t>
            </w:r>
          </w:p>
        </w:tc>
        <w:tc>
          <w:tcPr>
            <w:tcW w:w="1806" w:type="dxa"/>
          </w:tcPr>
          <w:p w14:paraId="231A134E" w14:textId="77777777" w:rsidR="00000000" w:rsidRDefault="007478C2">
            <w:pPr>
              <w:jc w:val="center"/>
              <w:rPr>
                <w:rFonts w:ascii="宋体" w:hAnsi="宋体"/>
                <w:sz w:val="24"/>
              </w:rPr>
            </w:pPr>
            <w:r>
              <w:rPr>
                <w:rFonts w:hint="eastAsia"/>
                <w:color w:val="0000FF"/>
                <w:sz w:val="18"/>
              </w:rPr>
              <w:t>（</w:t>
            </w:r>
            <w:r>
              <w:rPr>
                <w:color w:val="0000FF"/>
                <w:sz w:val="18"/>
              </w:rPr>
              <w:t>5544</w:t>
            </w:r>
            <w:r>
              <w:rPr>
                <w:rFonts w:hint="eastAsia"/>
                <w:color w:val="0000FF"/>
                <w:sz w:val="18"/>
              </w:rPr>
              <w:t>）</w:t>
            </w:r>
          </w:p>
        </w:tc>
        <w:tc>
          <w:tcPr>
            <w:tcW w:w="1806" w:type="dxa"/>
          </w:tcPr>
          <w:p w14:paraId="3A635CCC" w14:textId="77777777" w:rsidR="00000000" w:rsidRDefault="007478C2">
            <w:pPr>
              <w:jc w:val="center"/>
              <w:rPr>
                <w:rFonts w:ascii="宋体" w:hAnsi="宋体"/>
                <w:sz w:val="24"/>
              </w:rPr>
            </w:pPr>
            <w:r>
              <w:rPr>
                <w:rFonts w:hint="eastAsia"/>
                <w:color w:val="0000FF"/>
                <w:sz w:val="18"/>
              </w:rPr>
              <w:t>（</w:t>
            </w:r>
            <w:r>
              <w:rPr>
                <w:color w:val="0000FF"/>
                <w:sz w:val="18"/>
              </w:rPr>
              <w:t>5545</w:t>
            </w:r>
            <w:r>
              <w:rPr>
                <w:rFonts w:hint="eastAsia"/>
                <w:color w:val="0000FF"/>
                <w:sz w:val="18"/>
              </w:rPr>
              <w:t>）</w:t>
            </w:r>
          </w:p>
        </w:tc>
        <w:tc>
          <w:tcPr>
            <w:tcW w:w="1806" w:type="dxa"/>
          </w:tcPr>
          <w:p w14:paraId="10EBC033" w14:textId="77777777" w:rsidR="00000000" w:rsidRDefault="007478C2">
            <w:pPr>
              <w:jc w:val="center"/>
              <w:rPr>
                <w:rFonts w:ascii="宋体" w:hAnsi="宋体"/>
                <w:sz w:val="24"/>
              </w:rPr>
            </w:pPr>
            <w:r>
              <w:rPr>
                <w:rFonts w:hint="eastAsia"/>
                <w:color w:val="0000FF"/>
                <w:sz w:val="18"/>
              </w:rPr>
              <w:t>（</w:t>
            </w:r>
            <w:r>
              <w:rPr>
                <w:color w:val="0000FF"/>
                <w:sz w:val="18"/>
              </w:rPr>
              <w:t>5546</w:t>
            </w:r>
            <w:r>
              <w:rPr>
                <w:rFonts w:hint="eastAsia"/>
                <w:color w:val="0000FF"/>
                <w:sz w:val="18"/>
              </w:rPr>
              <w:t>）</w:t>
            </w:r>
          </w:p>
        </w:tc>
        <w:tc>
          <w:tcPr>
            <w:tcW w:w="1808" w:type="dxa"/>
          </w:tcPr>
          <w:p w14:paraId="3F391FF2" w14:textId="77777777" w:rsidR="00000000" w:rsidRDefault="007478C2">
            <w:pPr>
              <w:jc w:val="center"/>
              <w:rPr>
                <w:rFonts w:ascii="宋体" w:hAnsi="宋体"/>
                <w:sz w:val="24"/>
              </w:rPr>
            </w:pPr>
            <w:r>
              <w:rPr>
                <w:rFonts w:hint="eastAsia"/>
                <w:color w:val="0000FF"/>
                <w:sz w:val="18"/>
              </w:rPr>
              <w:t>（</w:t>
            </w:r>
            <w:r>
              <w:rPr>
                <w:color w:val="0000FF"/>
                <w:sz w:val="18"/>
              </w:rPr>
              <w:t>5547</w:t>
            </w:r>
            <w:r>
              <w:rPr>
                <w:rFonts w:hint="eastAsia"/>
                <w:color w:val="0000FF"/>
                <w:sz w:val="18"/>
              </w:rPr>
              <w:t>）</w:t>
            </w:r>
          </w:p>
        </w:tc>
      </w:tr>
    </w:tbl>
    <w:p w14:paraId="3747FB12" w14:textId="77777777" w:rsidR="00000000" w:rsidRDefault="007478C2">
      <w:pPr>
        <w:pStyle w:val="a2"/>
        <w:widowControl w:val="0"/>
        <w:tabs>
          <w:tab w:val="left" w:pos="196"/>
          <w:tab w:val="left" w:pos="426"/>
        </w:tabs>
        <w:spacing w:line="120" w:lineRule="auto"/>
        <w:ind w:leftChars="0" w:left="0" w:firstLineChars="200" w:firstLine="420"/>
        <w:rPr>
          <w:rFonts w:ascii="Times New Roman" w:hAnsi="Times New Roman"/>
          <w:bCs/>
          <w:color w:val="0000CC"/>
        </w:rPr>
      </w:pPr>
    </w:p>
    <w:p w14:paraId="5F77B11C"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5586</w:t>
      </w:r>
      <w:r>
        <w:rPr>
          <w:rFonts w:hint="eastAsia"/>
          <w:color w:val="0000FF"/>
          <w:sz w:val="18"/>
        </w:rPr>
        <w:t>）</w:t>
      </w:r>
    </w:p>
    <w:p w14:paraId="0DD27BA2" w14:textId="77777777" w:rsidR="00000000" w:rsidRDefault="007478C2">
      <w:pPr>
        <w:rPr>
          <w:rFonts w:ascii="宋体" w:hAnsi="宋体"/>
          <w:sz w:val="24"/>
        </w:rPr>
      </w:pPr>
    </w:p>
    <w:p w14:paraId="5EDD9E03" w14:textId="77777777" w:rsidR="00000000" w:rsidRDefault="007478C2">
      <w:pPr>
        <w:rPr>
          <w:rFonts w:ascii="宋体" w:hAnsi="宋体"/>
          <w:sz w:val="24"/>
        </w:rPr>
      </w:pPr>
      <w:r>
        <w:rPr>
          <w:rFonts w:ascii="宋体" w:hAnsi="宋体" w:hint="eastAsia"/>
          <w:sz w:val="24"/>
        </w:rPr>
        <w:t>本期发生坏账准备显著变动的其他应收款情况说明（如有）：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6050E56" w14:textId="77777777">
        <w:tc>
          <w:tcPr>
            <w:tcW w:w="9286" w:type="dxa"/>
          </w:tcPr>
          <w:p w14:paraId="7703C0B6" w14:textId="77777777" w:rsidR="00000000" w:rsidRDefault="007478C2">
            <w:pPr>
              <w:spacing w:line="360" w:lineRule="auto"/>
              <w:outlineLvl w:val="2"/>
            </w:pPr>
            <w:r>
              <w:rPr>
                <w:rFonts w:hint="eastAsia"/>
                <w:color w:val="0000FF"/>
                <w:sz w:val="18"/>
              </w:rPr>
              <w:t>（</w:t>
            </w:r>
            <w:r>
              <w:rPr>
                <w:color w:val="0000FF"/>
                <w:sz w:val="18"/>
              </w:rPr>
              <w:t>5587</w:t>
            </w:r>
            <w:r>
              <w:rPr>
                <w:rFonts w:hint="eastAsia"/>
                <w:color w:val="0000FF"/>
                <w:sz w:val="18"/>
              </w:rPr>
              <w:t>）</w:t>
            </w:r>
          </w:p>
        </w:tc>
      </w:tr>
    </w:tbl>
    <w:p w14:paraId="6B03DBC5" w14:textId="77777777" w:rsidR="00000000" w:rsidRDefault="007478C2">
      <w:pPr>
        <w:rPr>
          <w:rFonts w:ascii="宋体" w:hAnsi="宋体"/>
          <w:sz w:val="24"/>
        </w:rPr>
      </w:pPr>
    </w:p>
    <w:p w14:paraId="0E130F4D" w14:textId="77777777" w:rsidR="00000000" w:rsidRDefault="007478C2">
      <w:pPr>
        <w:rPr>
          <w:rFonts w:ascii="宋体" w:hAnsi="宋体"/>
          <w:sz w:val="24"/>
        </w:rPr>
      </w:pPr>
      <w:r>
        <w:rPr>
          <w:rFonts w:ascii="宋体" w:hAnsi="宋体" w:hint="eastAsia"/>
          <w:sz w:val="24"/>
        </w:rPr>
        <w:t>本期</w:t>
      </w:r>
      <w:r>
        <w:rPr>
          <w:rFonts w:ascii="宋体" w:hAnsi="宋体"/>
          <w:sz w:val="24"/>
        </w:rPr>
        <w:t>计算</w:t>
      </w:r>
      <w:r>
        <w:rPr>
          <w:rFonts w:ascii="宋体" w:hAnsi="宋体" w:hint="eastAsia"/>
          <w:sz w:val="24"/>
        </w:rPr>
        <w:t>坏账准备计提金额与评估金融工具信用风险是否显著增加的依据（如有）：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F11DA45" w14:textId="77777777">
        <w:tc>
          <w:tcPr>
            <w:tcW w:w="9286" w:type="dxa"/>
          </w:tcPr>
          <w:p w14:paraId="0C3EC4D5" w14:textId="77777777" w:rsidR="00000000" w:rsidRDefault="007478C2">
            <w:pPr>
              <w:spacing w:line="360" w:lineRule="auto"/>
              <w:outlineLvl w:val="2"/>
            </w:pPr>
            <w:r>
              <w:rPr>
                <w:rFonts w:hint="eastAsia"/>
                <w:color w:val="0000FF"/>
                <w:sz w:val="18"/>
              </w:rPr>
              <w:t>（</w:t>
            </w:r>
            <w:r>
              <w:rPr>
                <w:color w:val="0000FF"/>
                <w:sz w:val="18"/>
              </w:rPr>
              <w:t>5588</w:t>
            </w:r>
            <w:r>
              <w:rPr>
                <w:rFonts w:hint="eastAsia"/>
                <w:color w:val="0000FF"/>
                <w:sz w:val="18"/>
              </w:rPr>
              <w:t>）</w:t>
            </w:r>
          </w:p>
        </w:tc>
      </w:tr>
    </w:tbl>
    <w:p w14:paraId="4AEF806D" w14:textId="77777777" w:rsidR="00000000" w:rsidRDefault="007478C2">
      <w:pPr>
        <w:rPr>
          <w:rFonts w:ascii="宋体" w:hAnsi="宋体"/>
          <w:sz w:val="24"/>
        </w:rPr>
      </w:pPr>
    </w:p>
    <w:p w14:paraId="611EBCFF" w14:textId="77777777" w:rsidR="00000000" w:rsidRDefault="007478C2">
      <w:pPr>
        <w:rPr>
          <w:rFonts w:ascii="宋体" w:hAnsi="宋体"/>
          <w:sz w:val="24"/>
        </w:rPr>
      </w:pPr>
      <w:r>
        <w:rPr>
          <w:rFonts w:ascii="宋体" w:hAnsi="宋体" w:hint="eastAsia"/>
          <w:sz w:val="24"/>
        </w:rPr>
        <w:t>本期坏账准备发生重要</w:t>
      </w:r>
      <w:r>
        <w:rPr>
          <w:rFonts w:ascii="宋体" w:hAnsi="宋体"/>
          <w:sz w:val="24"/>
        </w:rPr>
        <w:t>转回或收回的其他应收款情况（如有）</w:t>
      </w:r>
    </w:p>
    <w:p w14:paraId="734575F3"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5"/>
        <w:gridCol w:w="2139"/>
        <w:gridCol w:w="2444"/>
        <w:gridCol w:w="1378"/>
      </w:tblGrid>
      <w:tr w:rsidR="00000000" w14:paraId="07D1A68D" w14:textId="77777777">
        <w:trPr>
          <w:trHeight w:val="300"/>
          <w:tblHeader/>
        </w:trPr>
        <w:tc>
          <w:tcPr>
            <w:tcW w:w="3325" w:type="dxa"/>
            <w:vAlign w:val="center"/>
          </w:tcPr>
          <w:p w14:paraId="4ACADA05" w14:textId="77777777" w:rsidR="00000000" w:rsidRDefault="007478C2">
            <w:pPr>
              <w:jc w:val="center"/>
              <w:rPr>
                <w:rFonts w:ascii="宋体" w:hAnsi="宋体"/>
                <w:sz w:val="24"/>
              </w:rPr>
            </w:pPr>
            <w:r>
              <w:rPr>
                <w:rFonts w:ascii="宋体" w:hAnsi="宋体" w:hint="eastAsia"/>
                <w:sz w:val="24"/>
              </w:rPr>
              <w:t>债</w:t>
            </w:r>
            <w:r>
              <w:rPr>
                <w:rFonts w:ascii="宋体" w:hAnsi="宋体" w:hint="eastAsia"/>
                <w:sz w:val="24"/>
              </w:rPr>
              <w:t>务人</w:t>
            </w:r>
            <w:r>
              <w:rPr>
                <w:rFonts w:ascii="宋体" w:hAnsi="宋体"/>
                <w:sz w:val="24"/>
              </w:rPr>
              <w:t>名称</w:t>
            </w:r>
          </w:p>
        </w:tc>
        <w:tc>
          <w:tcPr>
            <w:tcW w:w="2139" w:type="dxa"/>
            <w:vAlign w:val="center"/>
          </w:tcPr>
          <w:p w14:paraId="631ADDA3" w14:textId="77777777" w:rsidR="00000000" w:rsidRDefault="007478C2">
            <w:pPr>
              <w:jc w:val="center"/>
              <w:rPr>
                <w:rFonts w:ascii="宋体" w:hAnsi="宋体"/>
                <w:sz w:val="24"/>
              </w:rPr>
            </w:pPr>
            <w:r>
              <w:rPr>
                <w:rFonts w:ascii="宋体" w:hAnsi="宋体"/>
                <w:sz w:val="24"/>
              </w:rPr>
              <w:t>转回或收回金额</w:t>
            </w:r>
          </w:p>
        </w:tc>
        <w:tc>
          <w:tcPr>
            <w:tcW w:w="2444" w:type="dxa"/>
            <w:vAlign w:val="center"/>
          </w:tcPr>
          <w:p w14:paraId="18B59EAB" w14:textId="77777777" w:rsidR="00000000" w:rsidRDefault="007478C2">
            <w:pPr>
              <w:jc w:val="center"/>
              <w:rPr>
                <w:rFonts w:ascii="宋体" w:hAnsi="宋体"/>
                <w:sz w:val="24"/>
              </w:rPr>
            </w:pPr>
            <w:r>
              <w:rPr>
                <w:rFonts w:ascii="宋体" w:hAnsi="宋体"/>
                <w:sz w:val="24"/>
              </w:rPr>
              <w:t>转回或收回方式</w:t>
            </w:r>
          </w:p>
        </w:tc>
        <w:tc>
          <w:tcPr>
            <w:tcW w:w="1378" w:type="dxa"/>
            <w:vAlign w:val="center"/>
          </w:tcPr>
          <w:p w14:paraId="0A94C18B" w14:textId="77777777" w:rsidR="00000000" w:rsidRDefault="007478C2">
            <w:pPr>
              <w:jc w:val="center"/>
              <w:rPr>
                <w:rFonts w:ascii="宋体" w:hAnsi="宋体"/>
                <w:sz w:val="24"/>
              </w:rPr>
            </w:pPr>
            <w:r>
              <w:rPr>
                <w:rFonts w:ascii="宋体" w:hAnsi="宋体"/>
                <w:sz w:val="24"/>
              </w:rPr>
              <w:t>备注</w:t>
            </w:r>
          </w:p>
        </w:tc>
      </w:tr>
      <w:tr w:rsidR="00000000" w14:paraId="5A3A088F" w14:textId="77777777">
        <w:trPr>
          <w:trHeight w:val="300"/>
        </w:trPr>
        <w:tc>
          <w:tcPr>
            <w:tcW w:w="3325" w:type="dxa"/>
            <w:vAlign w:val="center"/>
          </w:tcPr>
          <w:p w14:paraId="10EF136B" w14:textId="77777777" w:rsidR="00000000" w:rsidRDefault="007478C2">
            <w:pPr>
              <w:jc w:val="center"/>
              <w:rPr>
                <w:rFonts w:ascii="宋体" w:hAnsi="宋体"/>
                <w:sz w:val="24"/>
              </w:rPr>
            </w:pPr>
            <w:r>
              <w:rPr>
                <w:rFonts w:hint="eastAsia"/>
                <w:color w:val="0000FF"/>
                <w:sz w:val="18"/>
              </w:rPr>
              <w:t>（</w:t>
            </w:r>
            <w:r>
              <w:rPr>
                <w:color w:val="0000FF"/>
                <w:sz w:val="18"/>
              </w:rPr>
              <w:t>5592</w:t>
            </w:r>
            <w:r>
              <w:rPr>
                <w:rFonts w:hint="eastAsia"/>
                <w:color w:val="0000FF"/>
                <w:sz w:val="18"/>
              </w:rPr>
              <w:t>）</w:t>
            </w:r>
          </w:p>
        </w:tc>
        <w:tc>
          <w:tcPr>
            <w:tcW w:w="2139" w:type="dxa"/>
          </w:tcPr>
          <w:p w14:paraId="3EC89915" w14:textId="77777777" w:rsidR="00000000" w:rsidRDefault="007478C2">
            <w:pPr>
              <w:jc w:val="center"/>
              <w:rPr>
                <w:rFonts w:ascii="宋体" w:hAnsi="宋体"/>
                <w:sz w:val="24"/>
              </w:rPr>
            </w:pPr>
            <w:r>
              <w:rPr>
                <w:rFonts w:hint="eastAsia"/>
                <w:color w:val="0000FF"/>
                <w:sz w:val="18"/>
              </w:rPr>
              <w:t>（</w:t>
            </w:r>
            <w:r>
              <w:rPr>
                <w:color w:val="0000FF"/>
                <w:sz w:val="18"/>
              </w:rPr>
              <w:t>5593</w:t>
            </w:r>
            <w:r>
              <w:rPr>
                <w:rFonts w:hint="eastAsia"/>
                <w:color w:val="0000FF"/>
                <w:sz w:val="18"/>
              </w:rPr>
              <w:t>）</w:t>
            </w:r>
          </w:p>
        </w:tc>
        <w:tc>
          <w:tcPr>
            <w:tcW w:w="2444" w:type="dxa"/>
          </w:tcPr>
          <w:p w14:paraId="30A590B9" w14:textId="77777777" w:rsidR="00000000" w:rsidRDefault="007478C2">
            <w:pPr>
              <w:jc w:val="center"/>
              <w:rPr>
                <w:rFonts w:ascii="宋体" w:hAnsi="宋体"/>
                <w:sz w:val="24"/>
              </w:rPr>
            </w:pPr>
            <w:r>
              <w:rPr>
                <w:rFonts w:hint="eastAsia"/>
                <w:color w:val="0000FF"/>
                <w:sz w:val="18"/>
              </w:rPr>
              <w:t>（</w:t>
            </w:r>
            <w:r>
              <w:rPr>
                <w:color w:val="0000FF"/>
                <w:sz w:val="18"/>
              </w:rPr>
              <w:t>5594</w:t>
            </w:r>
            <w:r>
              <w:rPr>
                <w:rFonts w:hint="eastAsia"/>
                <w:color w:val="0000FF"/>
                <w:sz w:val="18"/>
              </w:rPr>
              <w:t>）</w:t>
            </w:r>
          </w:p>
        </w:tc>
        <w:tc>
          <w:tcPr>
            <w:tcW w:w="1378" w:type="dxa"/>
          </w:tcPr>
          <w:p w14:paraId="5AADD7BB" w14:textId="77777777" w:rsidR="00000000" w:rsidRDefault="007478C2">
            <w:pPr>
              <w:jc w:val="center"/>
              <w:rPr>
                <w:rFonts w:ascii="宋体" w:hAnsi="宋体"/>
                <w:sz w:val="24"/>
              </w:rPr>
            </w:pPr>
            <w:r>
              <w:rPr>
                <w:rFonts w:hint="eastAsia"/>
                <w:color w:val="0000FF"/>
                <w:sz w:val="18"/>
              </w:rPr>
              <w:t>（</w:t>
            </w:r>
            <w:r>
              <w:rPr>
                <w:color w:val="0000FF"/>
                <w:sz w:val="18"/>
              </w:rPr>
              <w:t>5595</w:t>
            </w:r>
            <w:r>
              <w:rPr>
                <w:rFonts w:hint="eastAsia"/>
                <w:color w:val="0000FF"/>
                <w:sz w:val="18"/>
              </w:rPr>
              <w:t>）</w:t>
            </w:r>
          </w:p>
        </w:tc>
      </w:tr>
      <w:tr w:rsidR="00000000" w14:paraId="298D06FD" w14:textId="77777777">
        <w:trPr>
          <w:trHeight w:val="300"/>
        </w:trPr>
        <w:tc>
          <w:tcPr>
            <w:tcW w:w="3325" w:type="dxa"/>
            <w:vAlign w:val="center"/>
          </w:tcPr>
          <w:p w14:paraId="7F6737CD" w14:textId="77777777" w:rsidR="00000000" w:rsidRDefault="007478C2">
            <w:pPr>
              <w:jc w:val="center"/>
              <w:rPr>
                <w:rFonts w:ascii="宋体" w:hAnsi="宋体"/>
                <w:sz w:val="24"/>
              </w:rPr>
            </w:pPr>
          </w:p>
        </w:tc>
        <w:tc>
          <w:tcPr>
            <w:tcW w:w="2139" w:type="dxa"/>
            <w:vAlign w:val="center"/>
          </w:tcPr>
          <w:p w14:paraId="35D4BC38" w14:textId="77777777" w:rsidR="00000000" w:rsidRDefault="007478C2">
            <w:pPr>
              <w:jc w:val="center"/>
              <w:rPr>
                <w:rFonts w:ascii="宋体" w:hAnsi="宋体"/>
                <w:sz w:val="24"/>
              </w:rPr>
            </w:pPr>
          </w:p>
        </w:tc>
        <w:tc>
          <w:tcPr>
            <w:tcW w:w="2444" w:type="dxa"/>
            <w:vAlign w:val="center"/>
          </w:tcPr>
          <w:p w14:paraId="3D4576DA" w14:textId="77777777" w:rsidR="00000000" w:rsidRDefault="007478C2">
            <w:pPr>
              <w:jc w:val="center"/>
              <w:rPr>
                <w:rFonts w:ascii="宋体" w:hAnsi="宋体"/>
                <w:sz w:val="24"/>
              </w:rPr>
            </w:pPr>
          </w:p>
        </w:tc>
        <w:tc>
          <w:tcPr>
            <w:tcW w:w="1378" w:type="dxa"/>
            <w:vAlign w:val="center"/>
          </w:tcPr>
          <w:p w14:paraId="2CED601D" w14:textId="77777777" w:rsidR="00000000" w:rsidRDefault="007478C2">
            <w:pPr>
              <w:jc w:val="center"/>
              <w:rPr>
                <w:rFonts w:ascii="宋体" w:hAnsi="宋体"/>
                <w:sz w:val="24"/>
              </w:rPr>
            </w:pPr>
          </w:p>
        </w:tc>
      </w:tr>
      <w:tr w:rsidR="00000000" w14:paraId="4EFCBE1A" w14:textId="77777777">
        <w:trPr>
          <w:trHeight w:val="300"/>
        </w:trPr>
        <w:tc>
          <w:tcPr>
            <w:tcW w:w="3325" w:type="dxa"/>
            <w:vAlign w:val="center"/>
          </w:tcPr>
          <w:p w14:paraId="2251D235" w14:textId="77777777" w:rsidR="00000000" w:rsidRDefault="007478C2">
            <w:pPr>
              <w:jc w:val="center"/>
              <w:rPr>
                <w:rFonts w:ascii="宋体" w:hAnsi="宋体"/>
                <w:sz w:val="24"/>
              </w:rPr>
            </w:pPr>
            <w:r>
              <w:rPr>
                <w:rFonts w:ascii="宋体" w:hAnsi="宋体"/>
                <w:sz w:val="24"/>
              </w:rPr>
              <w:t>合计</w:t>
            </w:r>
          </w:p>
        </w:tc>
        <w:tc>
          <w:tcPr>
            <w:tcW w:w="2139" w:type="dxa"/>
            <w:vAlign w:val="center"/>
          </w:tcPr>
          <w:p w14:paraId="37F9FADE" w14:textId="77777777" w:rsidR="00000000" w:rsidRDefault="007478C2">
            <w:pPr>
              <w:jc w:val="center"/>
              <w:rPr>
                <w:rFonts w:ascii="宋体" w:hAnsi="宋体"/>
                <w:sz w:val="24"/>
              </w:rPr>
            </w:pPr>
            <w:r>
              <w:rPr>
                <w:rFonts w:hint="eastAsia"/>
                <w:color w:val="0000FF"/>
                <w:sz w:val="18"/>
              </w:rPr>
              <w:t>（</w:t>
            </w:r>
            <w:r>
              <w:rPr>
                <w:color w:val="0000FF"/>
                <w:sz w:val="18"/>
              </w:rPr>
              <w:t>5596</w:t>
            </w:r>
            <w:r>
              <w:rPr>
                <w:rFonts w:hint="eastAsia"/>
                <w:color w:val="0000FF"/>
                <w:sz w:val="18"/>
              </w:rPr>
              <w:t>）</w:t>
            </w:r>
          </w:p>
        </w:tc>
        <w:tc>
          <w:tcPr>
            <w:tcW w:w="2444" w:type="dxa"/>
            <w:vAlign w:val="center"/>
          </w:tcPr>
          <w:p w14:paraId="0C19F8A8" w14:textId="77777777" w:rsidR="00000000" w:rsidRDefault="007478C2">
            <w:pPr>
              <w:jc w:val="center"/>
              <w:rPr>
                <w:rFonts w:ascii="宋体" w:hAnsi="宋体"/>
                <w:sz w:val="24"/>
              </w:rPr>
            </w:pPr>
          </w:p>
        </w:tc>
        <w:tc>
          <w:tcPr>
            <w:tcW w:w="1378" w:type="dxa"/>
            <w:vAlign w:val="center"/>
          </w:tcPr>
          <w:p w14:paraId="5B650EFC" w14:textId="77777777" w:rsidR="00000000" w:rsidRDefault="007478C2">
            <w:pPr>
              <w:jc w:val="center"/>
              <w:rPr>
                <w:rFonts w:ascii="宋体" w:hAnsi="宋体"/>
                <w:sz w:val="24"/>
              </w:rPr>
            </w:pPr>
          </w:p>
        </w:tc>
      </w:tr>
    </w:tbl>
    <w:p w14:paraId="5115BC24" w14:textId="77777777" w:rsidR="00000000" w:rsidRDefault="007478C2">
      <w:pPr>
        <w:pStyle w:val="a2"/>
        <w:widowControl w:val="0"/>
        <w:tabs>
          <w:tab w:val="left" w:pos="196"/>
          <w:tab w:val="left" w:pos="426"/>
        </w:tabs>
        <w:spacing w:line="120" w:lineRule="auto"/>
        <w:ind w:leftChars="0" w:left="0"/>
        <w:rPr>
          <w:rFonts w:ascii="Times New Roman" w:hAnsi="Times New Roman"/>
          <w:color w:val="FF0000"/>
        </w:rPr>
      </w:pPr>
    </w:p>
    <w:p w14:paraId="49DFA2F8"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5597</w:t>
      </w:r>
      <w:r>
        <w:rPr>
          <w:rFonts w:hint="eastAsia"/>
          <w:color w:val="0000FF"/>
          <w:sz w:val="18"/>
        </w:rPr>
        <w:t>）</w:t>
      </w:r>
    </w:p>
    <w:p w14:paraId="237BE188" w14:textId="77777777" w:rsidR="00000000" w:rsidRDefault="007478C2">
      <w:pPr>
        <w:rPr>
          <w:rFonts w:ascii="宋体" w:hAnsi="宋体"/>
          <w:b/>
          <w:sz w:val="24"/>
        </w:rPr>
      </w:pPr>
    </w:p>
    <w:p w14:paraId="6287E549"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20.3.4</w:t>
      </w:r>
      <w:r>
        <w:rPr>
          <w:rFonts w:ascii="宋体" w:hAnsi="宋体" w:hint="eastAsia"/>
          <w:b/>
          <w:sz w:val="24"/>
        </w:rPr>
        <w:t xml:space="preserve"> </w:t>
      </w:r>
      <w:r>
        <w:rPr>
          <w:rFonts w:ascii="宋体" w:hAnsi="宋体"/>
          <w:b/>
          <w:sz w:val="24"/>
        </w:rPr>
        <w:t>报告期内</w:t>
      </w:r>
      <w:r>
        <w:rPr>
          <w:rFonts w:ascii="宋体" w:hAnsi="宋体" w:hint="eastAsia"/>
          <w:b/>
          <w:sz w:val="24"/>
        </w:rPr>
        <w:t>实际核销的其他应收款情况（如有）</w:t>
      </w:r>
    </w:p>
    <w:p w14:paraId="12741B48"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06"/>
        <w:gridCol w:w="4580"/>
      </w:tblGrid>
      <w:tr w:rsidR="00000000" w14:paraId="48A27AC6" w14:textId="77777777">
        <w:trPr>
          <w:trHeight w:val="300"/>
          <w:tblHeader/>
        </w:trPr>
        <w:tc>
          <w:tcPr>
            <w:tcW w:w="4706" w:type="dxa"/>
            <w:vAlign w:val="center"/>
          </w:tcPr>
          <w:p w14:paraId="0B475301" w14:textId="77777777" w:rsidR="00000000" w:rsidRDefault="007478C2">
            <w:pPr>
              <w:jc w:val="center"/>
              <w:rPr>
                <w:rFonts w:ascii="宋体" w:hAnsi="宋体"/>
                <w:sz w:val="24"/>
              </w:rPr>
            </w:pPr>
            <w:r>
              <w:rPr>
                <w:rFonts w:ascii="宋体" w:hAnsi="宋体"/>
                <w:sz w:val="24"/>
              </w:rPr>
              <w:t>项目</w:t>
            </w:r>
          </w:p>
        </w:tc>
        <w:tc>
          <w:tcPr>
            <w:tcW w:w="4580" w:type="dxa"/>
            <w:vAlign w:val="center"/>
          </w:tcPr>
          <w:p w14:paraId="4A480988" w14:textId="77777777" w:rsidR="00000000" w:rsidRDefault="007478C2">
            <w:pPr>
              <w:jc w:val="center"/>
              <w:rPr>
                <w:rFonts w:ascii="宋体" w:hAnsi="宋体"/>
                <w:sz w:val="24"/>
              </w:rPr>
            </w:pPr>
            <w:r>
              <w:rPr>
                <w:rFonts w:ascii="宋体" w:hAnsi="宋体"/>
                <w:sz w:val="24"/>
              </w:rPr>
              <w:t>核销金额</w:t>
            </w:r>
          </w:p>
        </w:tc>
      </w:tr>
      <w:tr w:rsidR="00000000" w14:paraId="6CB51607" w14:textId="77777777">
        <w:trPr>
          <w:trHeight w:val="300"/>
        </w:trPr>
        <w:tc>
          <w:tcPr>
            <w:tcW w:w="4706" w:type="dxa"/>
            <w:vAlign w:val="center"/>
          </w:tcPr>
          <w:p w14:paraId="1C4CEC00" w14:textId="77777777" w:rsidR="00000000" w:rsidRDefault="007478C2">
            <w:pPr>
              <w:jc w:val="left"/>
              <w:rPr>
                <w:rFonts w:ascii="宋体" w:hAnsi="宋体"/>
                <w:sz w:val="24"/>
              </w:rPr>
            </w:pPr>
            <w:r>
              <w:rPr>
                <w:rFonts w:ascii="宋体" w:hAnsi="宋体"/>
                <w:sz w:val="24"/>
              </w:rPr>
              <w:t>实际核销的</w:t>
            </w:r>
            <w:r>
              <w:rPr>
                <w:rFonts w:ascii="宋体" w:hAnsi="宋体" w:hint="eastAsia"/>
                <w:sz w:val="24"/>
              </w:rPr>
              <w:t>其他应收款</w:t>
            </w:r>
          </w:p>
        </w:tc>
        <w:tc>
          <w:tcPr>
            <w:tcW w:w="4580" w:type="dxa"/>
            <w:vAlign w:val="center"/>
          </w:tcPr>
          <w:p w14:paraId="4E068F52" w14:textId="77777777" w:rsidR="00000000" w:rsidRDefault="007478C2">
            <w:pPr>
              <w:ind w:rightChars="500" w:right="1050"/>
              <w:jc w:val="center"/>
              <w:rPr>
                <w:rFonts w:ascii="宋体" w:hAnsi="宋体"/>
                <w:sz w:val="24"/>
              </w:rPr>
            </w:pPr>
            <w:r>
              <w:rPr>
                <w:rFonts w:hint="eastAsia"/>
                <w:color w:val="0000FF"/>
                <w:sz w:val="18"/>
              </w:rPr>
              <w:t>（</w:t>
            </w:r>
            <w:r>
              <w:rPr>
                <w:color w:val="0000FF"/>
                <w:sz w:val="18"/>
              </w:rPr>
              <w:t>5605</w:t>
            </w:r>
            <w:r>
              <w:rPr>
                <w:rFonts w:hint="eastAsia"/>
                <w:color w:val="0000FF"/>
                <w:sz w:val="18"/>
              </w:rPr>
              <w:t>）</w:t>
            </w:r>
          </w:p>
        </w:tc>
      </w:tr>
    </w:tbl>
    <w:p w14:paraId="7A1AF131" w14:textId="77777777" w:rsidR="00000000" w:rsidRDefault="007478C2">
      <w:pPr>
        <w:rPr>
          <w:rFonts w:ascii="宋体" w:hAnsi="宋体" w:hint="eastAsia"/>
          <w:kern w:val="0"/>
          <w:sz w:val="24"/>
        </w:rPr>
      </w:pPr>
    </w:p>
    <w:p w14:paraId="76A3DF4E" w14:textId="77777777" w:rsidR="00000000" w:rsidRDefault="007478C2">
      <w:pPr>
        <w:spacing w:line="360" w:lineRule="auto"/>
        <w:rPr>
          <w:rFonts w:ascii="宋体" w:hAnsi="宋体" w:hint="eastAsia"/>
          <w:kern w:val="0"/>
          <w:sz w:val="24"/>
        </w:rPr>
      </w:pPr>
      <w:r>
        <w:rPr>
          <w:rFonts w:ascii="宋体" w:hAnsi="宋体" w:hint="eastAsia"/>
          <w:kern w:val="0"/>
          <w:sz w:val="24"/>
        </w:rPr>
        <w:t>其中</w:t>
      </w:r>
      <w:r>
        <w:rPr>
          <w:rFonts w:ascii="宋体" w:hAnsi="宋体"/>
          <w:kern w:val="0"/>
          <w:sz w:val="24"/>
        </w:rPr>
        <w:t>，</w:t>
      </w:r>
      <w:r>
        <w:rPr>
          <w:rFonts w:ascii="宋体" w:hAnsi="宋体" w:hint="eastAsia"/>
          <w:kern w:val="0"/>
          <w:sz w:val="24"/>
        </w:rPr>
        <w:t>重要的其他应收款核销情况（如有）：</w:t>
      </w:r>
    </w:p>
    <w:p w14:paraId="07BAB2F1" w14:textId="77777777" w:rsidR="00000000" w:rsidRDefault="007478C2">
      <w:pPr>
        <w:ind w:rightChars="697" w:right="1464"/>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2"/>
        <w:gridCol w:w="1432"/>
        <w:gridCol w:w="1552"/>
        <w:gridCol w:w="1385"/>
        <w:gridCol w:w="1325"/>
        <w:gridCol w:w="1500"/>
      </w:tblGrid>
      <w:tr w:rsidR="00000000" w14:paraId="1E8C3DB4" w14:textId="77777777">
        <w:trPr>
          <w:trHeight w:val="300"/>
          <w:tblHeader/>
        </w:trPr>
        <w:tc>
          <w:tcPr>
            <w:tcW w:w="2092" w:type="dxa"/>
            <w:vAlign w:val="center"/>
          </w:tcPr>
          <w:p w14:paraId="206F87EB" w14:textId="77777777" w:rsidR="00000000" w:rsidRDefault="007478C2">
            <w:pPr>
              <w:jc w:val="center"/>
              <w:rPr>
                <w:rFonts w:ascii="宋体" w:hAnsi="宋体"/>
                <w:sz w:val="24"/>
              </w:rPr>
            </w:pPr>
            <w:r>
              <w:rPr>
                <w:rFonts w:ascii="宋体" w:hAnsi="宋体" w:hint="eastAsia"/>
                <w:sz w:val="24"/>
              </w:rPr>
              <w:t>债务人</w:t>
            </w:r>
            <w:r>
              <w:rPr>
                <w:rFonts w:ascii="宋体" w:hAnsi="宋体"/>
                <w:sz w:val="24"/>
              </w:rPr>
              <w:t>名称</w:t>
            </w:r>
          </w:p>
        </w:tc>
        <w:tc>
          <w:tcPr>
            <w:tcW w:w="1432" w:type="dxa"/>
            <w:vAlign w:val="center"/>
          </w:tcPr>
          <w:p w14:paraId="71BDF6F8" w14:textId="77777777" w:rsidR="00000000" w:rsidRDefault="007478C2">
            <w:pPr>
              <w:jc w:val="center"/>
              <w:rPr>
                <w:rFonts w:ascii="宋体" w:hAnsi="宋体"/>
                <w:sz w:val="24"/>
              </w:rPr>
            </w:pPr>
            <w:r>
              <w:rPr>
                <w:rFonts w:ascii="宋体" w:hAnsi="宋体" w:hint="eastAsia"/>
                <w:sz w:val="24"/>
              </w:rPr>
              <w:t>其他应收款</w:t>
            </w:r>
            <w:r>
              <w:rPr>
                <w:rFonts w:ascii="宋体" w:hAnsi="宋体"/>
                <w:sz w:val="24"/>
              </w:rPr>
              <w:t>性质</w:t>
            </w:r>
          </w:p>
        </w:tc>
        <w:tc>
          <w:tcPr>
            <w:tcW w:w="1552" w:type="dxa"/>
            <w:vAlign w:val="center"/>
          </w:tcPr>
          <w:p w14:paraId="1FB87591" w14:textId="77777777" w:rsidR="00000000" w:rsidRDefault="007478C2">
            <w:pPr>
              <w:jc w:val="center"/>
              <w:rPr>
                <w:rFonts w:ascii="宋体" w:hAnsi="宋体"/>
                <w:sz w:val="24"/>
              </w:rPr>
            </w:pPr>
            <w:r>
              <w:rPr>
                <w:rFonts w:ascii="宋体" w:hAnsi="宋体"/>
                <w:sz w:val="24"/>
              </w:rPr>
              <w:t>核销金额</w:t>
            </w:r>
          </w:p>
        </w:tc>
        <w:tc>
          <w:tcPr>
            <w:tcW w:w="1385" w:type="dxa"/>
            <w:vAlign w:val="center"/>
          </w:tcPr>
          <w:p w14:paraId="0282FDB1" w14:textId="77777777" w:rsidR="00000000" w:rsidRDefault="007478C2">
            <w:pPr>
              <w:jc w:val="center"/>
              <w:rPr>
                <w:rFonts w:ascii="宋体" w:hAnsi="宋体"/>
                <w:sz w:val="24"/>
              </w:rPr>
            </w:pPr>
            <w:r>
              <w:rPr>
                <w:rFonts w:ascii="宋体" w:hAnsi="宋体"/>
                <w:sz w:val="24"/>
              </w:rPr>
              <w:t>核销原因</w:t>
            </w:r>
          </w:p>
        </w:tc>
        <w:tc>
          <w:tcPr>
            <w:tcW w:w="1325" w:type="dxa"/>
            <w:vAlign w:val="center"/>
          </w:tcPr>
          <w:p w14:paraId="764B23BF" w14:textId="77777777" w:rsidR="00000000" w:rsidRDefault="007478C2">
            <w:pPr>
              <w:jc w:val="center"/>
              <w:rPr>
                <w:rFonts w:ascii="宋体" w:hAnsi="宋体"/>
                <w:sz w:val="24"/>
              </w:rPr>
            </w:pPr>
            <w:r>
              <w:rPr>
                <w:rFonts w:ascii="宋体" w:hAnsi="宋体"/>
                <w:sz w:val="24"/>
              </w:rPr>
              <w:t>履行的核销程序</w:t>
            </w:r>
          </w:p>
        </w:tc>
        <w:tc>
          <w:tcPr>
            <w:tcW w:w="1500" w:type="dxa"/>
            <w:vAlign w:val="center"/>
          </w:tcPr>
          <w:p w14:paraId="3BA75C49" w14:textId="77777777" w:rsidR="00000000" w:rsidRDefault="007478C2">
            <w:pPr>
              <w:jc w:val="center"/>
              <w:rPr>
                <w:rFonts w:ascii="宋体" w:hAnsi="宋体"/>
                <w:sz w:val="24"/>
              </w:rPr>
            </w:pPr>
            <w:r>
              <w:rPr>
                <w:rFonts w:ascii="宋体" w:hAnsi="宋体"/>
                <w:sz w:val="24"/>
              </w:rPr>
              <w:t>是否由关联交易产生</w:t>
            </w:r>
          </w:p>
        </w:tc>
      </w:tr>
      <w:tr w:rsidR="00000000" w14:paraId="4637396B" w14:textId="77777777">
        <w:trPr>
          <w:trHeight w:val="300"/>
        </w:trPr>
        <w:tc>
          <w:tcPr>
            <w:tcW w:w="2092" w:type="dxa"/>
          </w:tcPr>
          <w:p w14:paraId="0527EC6C" w14:textId="77777777" w:rsidR="00000000" w:rsidRDefault="007478C2">
            <w:pPr>
              <w:jc w:val="center"/>
              <w:rPr>
                <w:rFonts w:ascii="宋体" w:hAnsi="宋体"/>
                <w:sz w:val="24"/>
              </w:rPr>
            </w:pPr>
            <w:r>
              <w:rPr>
                <w:rFonts w:hint="eastAsia"/>
                <w:color w:val="0000FF"/>
                <w:sz w:val="18"/>
              </w:rPr>
              <w:t>（</w:t>
            </w:r>
            <w:r>
              <w:rPr>
                <w:color w:val="0000FF"/>
                <w:sz w:val="18"/>
              </w:rPr>
              <w:t>5609</w:t>
            </w:r>
            <w:r>
              <w:rPr>
                <w:rFonts w:hint="eastAsia"/>
                <w:color w:val="0000FF"/>
                <w:sz w:val="18"/>
              </w:rPr>
              <w:t>）</w:t>
            </w:r>
          </w:p>
        </w:tc>
        <w:tc>
          <w:tcPr>
            <w:tcW w:w="1432" w:type="dxa"/>
          </w:tcPr>
          <w:p w14:paraId="67A5B064" w14:textId="77777777" w:rsidR="00000000" w:rsidRDefault="007478C2">
            <w:pPr>
              <w:jc w:val="center"/>
              <w:rPr>
                <w:rFonts w:ascii="宋体" w:hAnsi="宋体"/>
                <w:sz w:val="24"/>
              </w:rPr>
            </w:pPr>
            <w:r>
              <w:rPr>
                <w:rFonts w:hint="eastAsia"/>
                <w:color w:val="0000FF"/>
                <w:sz w:val="18"/>
              </w:rPr>
              <w:t>（</w:t>
            </w:r>
            <w:r>
              <w:rPr>
                <w:color w:val="0000FF"/>
                <w:sz w:val="18"/>
              </w:rPr>
              <w:t>5610</w:t>
            </w:r>
            <w:r>
              <w:rPr>
                <w:rFonts w:hint="eastAsia"/>
                <w:color w:val="0000FF"/>
                <w:sz w:val="18"/>
              </w:rPr>
              <w:t>）</w:t>
            </w:r>
          </w:p>
        </w:tc>
        <w:tc>
          <w:tcPr>
            <w:tcW w:w="1552" w:type="dxa"/>
          </w:tcPr>
          <w:p w14:paraId="5A6CDF44" w14:textId="77777777" w:rsidR="00000000" w:rsidRDefault="007478C2">
            <w:pPr>
              <w:jc w:val="center"/>
              <w:rPr>
                <w:rFonts w:ascii="宋体" w:hAnsi="宋体"/>
                <w:sz w:val="24"/>
              </w:rPr>
            </w:pPr>
            <w:r>
              <w:rPr>
                <w:rFonts w:hint="eastAsia"/>
                <w:color w:val="0000FF"/>
                <w:sz w:val="18"/>
              </w:rPr>
              <w:t>（</w:t>
            </w:r>
            <w:r>
              <w:rPr>
                <w:color w:val="0000FF"/>
                <w:sz w:val="18"/>
              </w:rPr>
              <w:t>5611</w:t>
            </w:r>
            <w:r>
              <w:rPr>
                <w:rFonts w:hint="eastAsia"/>
                <w:color w:val="0000FF"/>
                <w:sz w:val="18"/>
              </w:rPr>
              <w:t>）</w:t>
            </w:r>
          </w:p>
        </w:tc>
        <w:tc>
          <w:tcPr>
            <w:tcW w:w="1385" w:type="dxa"/>
          </w:tcPr>
          <w:p w14:paraId="1DBE25F9" w14:textId="77777777" w:rsidR="00000000" w:rsidRDefault="007478C2">
            <w:pPr>
              <w:jc w:val="center"/>
              <w:rPr>
                <w:rFonts w:ascii="宋体" w:hAnsi="宋体"/>
                <w:sz w:val="24"/>
              </w:rPr>
            </w:pPr>
            <w:r>
              <w:rPr>
                <w:rFonts w:hint="eastAsia"/>
                <w:color w:val="0000FF"/>
                <w:sz w:val="18"/>
              </w:rPr>
              <w:t>（</w:t>
            </w:r>
            <w:r>
              <w:rPr>
                <w:color w:val="0000FF"/>
                <w:sz w:val="18"/>
              </w:rPr>
              <w:t>56</w:t>
            </w:r>
            <w:r>
              <w:rPr>
                <w:color w:val="0000FF"/>
                <w:sz w:val="18"/>
              </w:rPr>
              <w:t>12</w:t>
            </w:r>
            <w:r>
              <w:rPr>
                <w:rFonts w:hint="eastAsia"/>
                <w:color w:val="0000FF"/>
                <w:sz w:val="18"/>
              </w:rPr>
              <w:t>）</w:t>
            </w:r>
          </w:p>
        </w:tc>
        <w:tc>
          <w:tcPr>
            <w:tcW w:w="1325" w:type="dxa"/>
          </w:tcPr>
          <w:p w14:paraId="22C37503" w14:textId="77777777" w:rsidR="00000000" w:rsidRDefault="007478C2">
            <w:pPr>
              <w:jc w:val="center"/>
              <w:rPr>
                <w:rFonts w:ascii="宋体" w:hAnsi="宋体"/>
                <w:sz w:val="24"/>
              </w:rPr>
            </w:pPr>
            <w:r>
              <w:rPr>
                <w:rFonts w:hint="eastAsia"/>
                <w:color w:val="0000FF"/>
                <w:sz w:val="18"/>
              </w:rPr>
              <w:t>（</w:t>
            </w:r>
            <w:r>
              <w:rPr>
                <w:color w:val="0000FF"/>
                <w:sz w:val="18"/>
              </w:rPr>
              <w:t>5613</w:t>
            </w:r>
            <w:r>
              <w:rPr>
                <w:rFonts w:hint="eastAsia"/>
                <w:color w:val="0000FF"/>
                <w:sz w:val="18"/>
              </w:rPr>
              <w:t>）</w:t>
            </w:r>
          </w:p>
        </w:tc>
        <w:tc>
          <w:tcPr>
            <w:tcW w:w="1500" w:type="dxa"/>
          </w:tcPr>
          <w:p w14:paraId="3F6CA65E" w14:textId="77777777" w:rsidR="00000000" w:rsidRDefault="007478C2">
            <w:pPr>
              <w:jc w:val="center"/>
              <w:rPr>
                <w:rFonts w:ascii="宋体" w:hAnsi="宋体"/>
                <w:sz w:val="24"/>
              </w:rPr>
            </w:pPr>
            <w:r>
              <w:rPr>
                <w:rFonts w:hint="eastAsia"/>
                <w:color w:val="0000FF"/>
                <w:sz w:val="18"/>
              </w:rPr>
              <w:t>（</w:t>
            </w:r>
            <w:r>
              <w:rPr>
                <w:color w:val="0000FF"/>
                <w:sz w:val="18"/>
              </w:rPr>
              <w:t>5614</w:t>
            </w:r>
            <w:r>
              <w:rPr>
                <w:rFonts w:hint="eastAsia"/>
                <w:color w:val="0000FF"/>
                <w:sz w:val="18"/>
              </w:rPr>
              <w:t>）</w:t>
            </w:r>
          </w:p>
        </w:tc>
      </w:tr>
      <w:tr w:rsidR="00000000" w14:paraId="495D21DA" w14:textId="77777777">
        <w:trPr>
          <w:trHeight w:val="300"/>
        </w:trPr>
        <w:tc>
          <w:tcPr>
            <w:tcW w:w="2092" w:type="dxa"/>
            <w:vAlign w:val="center"/>
          </w:tcPr>
          <w:p w14:paraId="4FA28C78" w14:textId="77777777" w:rsidR="00000000" w:rsidRDefault="007478C2">
            <w:pPr>
              <w:jc w:val="center"/>
              <w:rPr>
                <w:rFonts w:ascii="宋体" w:hAnsi="宋体"/>
                <w:sz w:val="24"/>
              </w:rPr>
            </w:pPr>
          </w:p>
        </w:tc>
        <w:tc>
          <w:tcPr>
            <w:tcW w:w="1432" w:type="dxa"/>
            <w:vAlign w:val="center"/>
          </w:tcPr>
          <w:p w14:paraId="29F3C631" w14:textId="77777777" w:rsidR="00000000" w:rsidRDefault="007478C2">
            <w:pPr>
              <w:jc w:val="center"/>
              <w:rPr>
                <w:rFonts w:ascii="宋体" w:hAnsi="宋体"/>
                <w:sz w:val="24"/>
              </w:rPr>
            </w:pPr>
          </w:p>
        </w:tc>
        <w:tc>
          <w:tcPr>
            <w:tcW w:w="1552" w:type="dxa"/>
            <w:vAlign w:val="center"/>
          </w:tcPr>
          <w:p w14:paraId="0806FD2D" w14:textId="77777777" w:rsidR="00000000" w:rsidRDefault="007478C2">
            <w:pPr>
              <w:jc w:val="center"/>
              <w:rPr>
                <w:rFonts w:ascii="宋体" w:hAnsi="宋体"/>
                <w:sz w:val="24"/>
              </w:rPr>
            </w:pPr>
          </w:p>
        </w:tc>
        <w:tc>
          <w:tcPr>
            <w:tcW w:w="1385" w:type="dxa"/>
            <w:vAlign w:val="center"/>
          </w:tcPr>
          <w:p w14:paraId="0F2B63BE" w14:textId="77777777" w:rsidR="00000000" w:rsidRDefault="007478C2">
            <w:pPr>
              <w:jc w:val="center"/>
              <w:rPr>
                <w:rFonts w:ascii="宋体" w:hAnsi="宋体"/>
                <w:sz w:val="24"/>
              </w:rPr>
            </w:pPr>
          </w:p>
        </w:tc>
        <w:tc>
          <w:tcPr>
            <w:tcW w:w="1325" w:type="dxa"/>
            <w:vAlign w:val="center"/>
          </w:tcPr>
          <w:p w14:paraId="0E9E32F0" w14:textId="77777777" w:rsidR="00000000" w:rsidRDefault="007478C2">
            <w:pPr>
              <w:jc w:val="center"/>
              <w:rPr>
                <w:rFonts w:ascii="宋体" w:hAnsi="宋体"/>
                <w:sz w:val="24"/>
              </w:rPr>
            </w:pPr>
          </w:p>
        </w:tc>
        <w:tc>
          <w:tcPr>
            <w:tcW w:w="1500" w:type="dxa"/>
            <w:vAlign w:val="center"/>
          </w:tcPr>
          <w:p w14:paraId="6614DC87" w14:textId="77777777" w:rsidR="00000000" w:rsidRDefault="007478C2">
            <w:pPr>
              <w:jc w:val="center"/>
              <w:rPr>
                <w:rFonts w:ascii="宋体" w:hAnsi="宋体"/>
                <w:sz w:val="24"/>
              </w:rPr>
            </w:pPr>
          </w:p>
        </w:tc>
      </w:tr>
      <w:tr w:rsidR="00000000" w14:paraId="260E9E01" w14:textId="77777777">
        <w:trPr>
          <w:trHeight w:val="300"/>
        </w:trPr>
        <w:tc>
          <w:tcPr>
            <w:tcW w:w="2092" w:type="dxa"/>
            <w:vAlign w:val="center"/>
          </w:tcPr>
          <w:p w14:paraId="14E876DF" w14:textId="77777777" w:rsidR="00000000" w:rsidRDefault="007478C2">
            <w:pPr>
              <w:jc w:val="center"/>
              <w:rPr>
                <w:rFonts w:ascii="宋体" w:hAnsi="宋体"/>
                <w:sz w:val="24"/>
              </w:rPr>
            </w:pPr>
            <w:r>
              <w:rPr>
                <w:rFonts w:ascii="宋体" w:hAnsi="宋体"/>
                <w:sz w:val="24"/>
              </w:rPr>
              <w:t>合计</w:t>
            </w:r>
          </w:p>
        </w:tc>
        <w:tc>
          <w:tcPr>
            <w:tcW w:w="1432" w:type="dxa"/>
            <w:vAlign w:val="center"/>
          </w:tcPr>
          <w:p w14:paraId="35251836" w14:textId="77777777" w:rsidR="00000000" w:rsidRDefault="007478C2">
            <w:pPr>
              <w:jc w:val="center"/>
              <w:rPr>
                <w:rFonts w:ascii="宋体" w:hAnsi="宋体"/>
                <w:sz w:val="24"/>
              </w:rPr>
            </w:pPr>
            <w:r>
              <w:rPr>
                <w:rFonts w:hint="eastAsia"/>
              </w:rPr>
              <w:t>－</w:t>
            </w:r>
          </w:p>
        </w:tc>
        <w:tc>
          <w:tcPr>
            <w:tcW w:w="1552" w:type="dxa"/>
            <w:vAlign w:val="center"/>
          </w:tcPr>
          <w:p w14:paraId="6B1EA93B" w14:textId="77777777" w:rsidR="00000000" w:rsidRDefault="007478C2">
            <w:pPr>
              <w:jc w:val="center"/>
              <w:rPr>
                <w:rFonts w:ascii="宋体" w:hAnsi="宋体"/>
                <w:sz w:val="24"/>
              </w:rPr>
            </w:pPr>
            <w:r>
              <w:rPr>
                <w:rFonts w:hint="eastAsia"/>
                <w:color w:val="0000FF"/>
                <w:sz w:val="18"/>
              </w:rPr>
              <w:t>（</w:t>
            </w:r>
            <w:r>
              <w:rPr>
                <w:color w:val="0000FF"/>
                <w:sz w:val="18"/>
              </w:rPr>
              <w:t>5615</w:t>
            </w:r>
            <w:r>
              <w:rPr>
                <w:rFonts w:hint="eastAsia"/>
                <w:color w:val="0000FF"/>
                <w:sz w:val="18"/>
              </w:rPr>
              <w:t>）</w:t>
            </w:r>
          </w:p>
        </w:tc>
        <w:tc>
          <w:tcPr>
            <w:tcW w:w="1385" w:type="dxa"/>
            <w:vAlign w:val="center"/>
          </w:tcPr>
          <w:p w14:paraId="124F1F91" w14:textId="77777777" w:rsidR="00000000" w:rsidRDefault="007478C2">
            <w:pPr>
              <w:jc w:val="center"/>
              <w:rPr>
                <w:rFonts w:ascii="宋体" w:hAnsi="宋体"/>
                <w:sz w:val="24"/>
              </w:rPr>
            </w:pPr>
            <w:r>
              <w:rPr>
                <w:rFonts w:hint="eastAsia"/>
              </w:rPr>
              <w:t>－</w:t>
            </w:r>
          </w:p>
        </w:tc>
        <w:tc>
          <w:tcPr>
            <w:tcW w:w="1325" w:type="dxa"/>
            <w:vAlign w:val="center"/>
          </w:tcPr>
          <w:p w14:paraId="007ABD25" w14:textId="77777777" w:rsidR="00000000" w:rsidRDefault="007478C2">
            <w:pPr>
              <w:jc w:val="center"/>
              <w:rPr>
                <w:rFonts w:ascii="宋体" w:hAnsi="宋体"/>
                <w:sz w:val="24"/>
              </w:rPr>
            </w:pPr>
            <w:r>
              <w:rPr>
                <w:rFonts w:hint="eastAsia"/>
              </w:rPr>
              <w:t>－</w:t>
            </w:r>
          </w:p>
        </w:tc>
        <w:tc>
          <w:tcPr>
            <w:tcW w:w="1500" w:type="dxa"/>
            <w:vAlign w:val="center"/>
          </w:tcPr>
          <w:p w14:paraId="7FB6E225" w14:textId="77777777" w:rsidR="00000000" w:rsidRDefault="007478C2">
            <w:pPr>
              <w:jc w:val="center"/>
              <w:rPr>
                <w:rFonts w:ascii="宋体" w:hAnsi="宋体"/>
                <w:sz w:val="24"/>
              </w:rPr>
            </w:pPr>
            <w:r>
              <w:rPr>
                <w:rFonts w:hint="eastAsia"/>
              </w:rPr>
              <w:t>－</w:t>
            </w:r>
          </w:p>
        </w:tc>
      </w:tr>
    </w:tbl>
    <w:p w14:paraId="19D0556C"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5616</w:t>
      </w:r>
      <w:r>
        <w:rPr>
          <w:rFonts w:hint="eastAsia"/>
          <w:color w:val="0000FF"/>
          <w:sz w:val="18"/>
        </w:rPr>
        <w:t>）</w:t>
      </w:r>
    </w:p>
    <w:p w14:paraId="6869C788" w14:textId="77777777" w:rsidR="00000000" w:rsidRDefault="007478C2">
      <w:pPr>
        <w:rPr>
          <w:rFonts w:ascii="宋体" w:hAnsi="宋体"/>
          <w:sz w:val="24"/>
        </w:rPr>
      </w:pPr>
    </w:p>
    <w:p w14:paraId="3D188832" w14:textId="77777777" w:rsidR="00000000" w:rsidRDefault="007478C2">
      <w:pPr>
        <w:spacing w:line="360" w:lineRule="auto"/>
        <w:outlineLvl w:val="3"/>
        <w:rPr>
          <w:rFonts w:ascii="宋体" w:hAnsi="宋体"/>
          <w:b/>
          <w:sz w:val="24"/>
        </w:rPr>
      </w:pPr>
      <w:r>
        <w:rPr>
          <w:rFonts w:ascii="宋体" w:hAnsi="宋体"/>
          <w:b/>
          <w:sz w:val="24"/>
        </w:rPr>
        <w:t xml:space="preserve">11.5.7.20.3.5 </w:t>
      </w:r>
      <w:r>
        <w:rPr>
          <w:rFonts w:ascii="宋体" w:hAnsi="宋体" w:hint="eastAsia"/>
          <w:b/>
          <w:sz w:val="24"/>
        </w:rPr>
        <w:t>按</w:t>
      </w:r>
      <w:r>
        <w:rPr>
          <w:rFonts w:ascii="宋体" w:hAnsi="宋体"/>
          <w:b/>
          <w:sz w:val="24"/>
        </w:rPr>
        <w:t>债务人</w:t>
      </w:r>
      <w:r>
        <w:rPr>
          <w:rFonts w:ascii="宋体" w:hAnsi="宋体" w:hint="eastAsia"/>
          <w:b/>
          <w:sz w:val="24"/>
        </w:rPr>
        <w:t>归集的报告期末余额</w:t>
      </w:r>
      <w:r>
        <w:rPr>
          <w:rFonts w:ascii="宋体" w:hAnsi="宋体"/>
          <w:b/>
          <w:sz w:val="24"/>
        </w:rPr>
        <w:t>前五名的其他应收款</w:t>
      </w:r>
      <w:r>
        <w:rPr>
          <w:rFonts w:ascii="宋体" w:hAnsi="宋体" w:hint="eastAsia"/>
          <w:b/>
          <w:sz w:val="24"/>
        </w:rPr>
        <w:t>（如有）</w:t>
      </w:r>
    </w:p>
    <w:p w14:paraId="712DAD32" w14:textId="77777777" w:rsidR="00000000" w:rsidRDefault="007478C2">
      <w:pPr>
        <w:ind w:rightChars="697" w:right="1464"/>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603"/>
        <w:gridCol w:w="2532"/>
        <w:gridCol w:w="2015"/>
        <w:gridCol w:w="1365"/>
      </w:tblGrid>
      <w:tr w:rsidR="00000000" w14:paraId="7FE873F2" w14:textId="77777777">
        <w:trPr>
          <w:trHeight w:val="300"/>
          <w:tblHeader/>
        </w:trPr>
        <w:tc>
          <w:tcPr>
            <w:tcW w:w="1771" w:type="dxa"/>
            <w:vAlign w:val="center"/>
          </w:tcPr>
          <w:p w14:paraId="005A3880" w14:textId="77777777" w:rsidR="00000000" w:rsidRDefault="007478C2">
            <w:pPr>
              <w:jc w:val="center"/>
              <w:rPr>
                <w:rFonts w:ascii="宋体" w:hAnsi="宋体"/>
                <w:sz w:val="24"/>
              </w:rPr>
            </w:pPr>
            <w:r>
              <w:rPr>
                <w:rFonts w:ascii="宋体" w:hAnsi="宋体" w:hint="eastAsia"/>
                <w:sz w:val="24"/>
              </w:rPr>
              <w:t>债务人</w:t>
            </w:r>
            <w:r>
              <w:rPr>
                <w:rFonts w:ascii="宋体" w:hAnsi="宋体"/>
                <w:sz w:val="24"/>
              </w:rPr>
              <w:t>名称</w:t>
            </w:r>
          </w:p>
        </w:tc>
        <w:tc>
          <w:tcPr>
            <w:tcW w:w="1603" w:type="dxa"/>
            <w:vAlign w:val="center"/>
          </w:tcPr>
          <w:p w14:paraId="2036382E" w14:textId="77777777" w:rsidR="00000000" w:rsidRDefault="007478C2">
            <w:pPr>
              <w:jc w:val="center"/>
              <w:rPr>
                <w:rFonts w:ascii="宋体" w:hAnsi="宋体"/>
                <w:sz w:val="24"/>
                <w:lang w:val="en-GB"/>
              </w:rPr>
            </w:pPr>
            <w:r>
              <w:rPr>
                <w:rFonts w:ascii="宋体" w:hAnsi="宋体" w:hint="eastAsia"/>
                <w:sz w:val="24"/>
              </w:rPr>
              <w:t>账面余额</w:t>
            </w:r>
          </w:p>
        </w:tc>
        <w:tc>
          <w:tcPr>
            <w:tcW w:w="2532" w:type="dxa"/>
            <w:vAlign w:val="center"/>
          </w:tcPr>
          <w:p w14:paraId="5B160099" w14:textId="77777777" w:rsidR="00000000" w:rsidRDefault="007478C2">
            <w:pPr>
              <w:jc w:val="center"/>
              <w:rPr>
                <w:rFonts w:ascii="宋体" w:hAnsi="宋体"/>
                <w:sz w:val="24"/>
              </w:rPr>
            </w:pPr>
            <w:r>
              <w:rPr>
                <w:rFonts w:ascii="宋体" w:hAnsi="宋体"/>
                <w:sz w:val="24"/>
              </w:rPr>
              <w:t>占其他应收款期末余额的比例（</w:t>
            </w:r>
            <w:r>
              <w:rPr>
                <w:rFonts w:ascii="宋体" w:hAnsi="宋体"/>
                <w:sz w:val="24"/>
              </w:rPr>
              <w:t>%</w:t>
            </w:r>
            <w:r>
              <w:rPr>
                <w:rFonts w:ascii="宋体" w:hAnsi="宋体"/>
                <w:sz w:val="24"/>
              </w:rPr>
              <w:t>）</w:t>
            </w:r>
          </w:p>
        </w:tc>
        <w:tc>
          <w:tcPr>
            <w:tcW w:w="2015" w:type="dxa"/>
            <w:vAlign w:val="center"/>
          </w:tcPr>
          <w:p w14:paraId="7621C52C" w14:textId="77777777" w:rsidR="00000000" w:rsidRDefault="007478C2">
            <w:pPr>
              <w:jc w:val="center"/>
              <w:rPr>
                <w:rFonts w:ascii="宋体" w:hAnsi="宋体"/>
                <w:sz w:val="24"/>
              </w:rPr>
            </w:pPr>
            <w:r>
              <w:rPr>
                <w:rFonts w:ascii="宋体" w:hAnsi="宋体"/>
                <w:sz w:val="24"/>
              </w:rPr>
              <w:t>已计提坏账准备</w:t>
            </w:r>
          </w:p>
        </w:tc>
        <w:tc>
          <w:tcPr>
            <w:tcW w:w="1365" w:type="dxa"/>
            <w:vAlign w:val="center"/>
          </w:tcPr>
          <w:p w14:paraId="08960FCA" w14:textId="77777777" w:rsidR="00000000" w:rsidRDefault="007478C2">
            <w:pPr>
              <w:jc w:val="center"/>
              <w:rPr>
                <w:rFonts w:ascii="宋体" w:hAnsi="宋体"/>
                <w:sz w:val="24"/>
              </w:rPr>
            </w:pPr>
            <w:r>
              <w:rPr>
                <w:rFonts w:ascii="宋体" w:hAnsi="宋体"/>
                <w:sz w:val="24"/>
              </w:rPr>
              <w:t>账面价值</w:t>
            </w:r>
          </w:p>
        </w:tc>
      </w:tr>
      <w:tr w:rsidR="00000000" w14:paraId="54771026" w14:textId="77777777">
        <w:trPr>
          <w:trHeight w:val="300"/>
        </w:trPr>
        <w:tc>
          <w:tcPr>
            <w:tcW w:w="1771" w:type="dxa"/>
            <w:vAlign w:val="center"/>
          </w:tcPr>
          <w:p w14:paraId="13B51AA1" w14:textId="77777777" w:rsidR="00000000" w:rsidRDefault="007478C2">
            <w:pPr>
              <w:jc w:val="center"/>
              <w:rPr>
                <w:rFonts w:ascii="宋体" w:hAnsi="宋体"/>
                <w:sz w:val="24"/>
              </w:rPr>
            </w:pPr>
            <w:r>
              <w:rPr>
                <w:rFonts w:hint="eastAsia"/>
                <w:color w:val="0000FF"/>
                <w:sz w:val="18"/>
              </w:rPr>
              <w:t>（</w:t>
            </w:r>
            <w:r>
              <w:rPr>
                <w:color w:val="0000FF"/>
                <w:sz w:val="18"/>
              </w:rPr>
              <w:t>5620</w:t>
            </w:r>
            <w:r>
              <w:rPr>
                <w:rFonts w:hint="eastAsia"/>
                <w:color w:val="0000FF"/>
                <w:sz w:val="18"/>
              </w:rPr>
              <w:t>）</w:t>
            </w:r>
          </w:p>
        </w:tc>
        <w:tc>
          <w:tcPr>
            <w:tcW w:w="1603" w:type="dxa"/>
          </w:tcPr>
          <w:p w14:paraId="25CB54F4" w14:textId="77777777" w:rsidR="00000000" w:rsidRDefault="007478C2">
            <w:pPr>
              <w:jc w:val="center"/>
              <w:rPr>
                <w:rFonts w:ascii="宋体" w:hAnsi="宋体"/>
                <w:sz w:val="24"/>
              </w:rPr>
            </w:pPr>
            <w:r>
              <w:rPr>
                <w:rFonts w:hint="eastAsia"/>
                <w:color w:val="0000FF"/>
                <w:sz w:val="18"/>
              </w:rPr>
              <w:t>（</w:t>
            </w:r>
            <w:r>
              <w:rPr>
                <w:color w:val="0000FF"/>
                <w:sz w:val="18"/>
              </w:rPr>
              <w:t>5621</w:t>
            </w:r>
            <w:r>
              <w:rPr>
                <w:rFonts w:hint="eastAsia"/>
                <w:color w:val="0000FF"/>
                <w:sz w:val="18"/>
              </w:rPr>
              <w:t>）</w:t>
            </w:r>
          </w:p>
        </w:tc>
        <w:tc>
          <w:tcPr>
            <w:tcW w:w="2532" w:type="dxa"/>
          </w:tcPr>
          <w:p w14:paraId="0486CC8B" w14:textId="77777777" w:rsidR="00000000" w:rsidRDefault="007478C2">
            <w:pPr>
              <w:ind w:rightChars="200" w:right="420"/>
              <w:jc w:val="center"/>
              <w:rPr>
                <w:rFonts w:ascii="宋体" w:hAnsi="宋体"/>
                <w:sz w:val="24"/>
              </w:rPr>
            </w:pPr>
            <w:r>
              <w:rPr>
                <w:rFonts w:hint="eastAsia"/>
                <w:color w:val="0000FF"/>
                <w:sz w:val="18"/>
              </w:rPr>
              <w:t>（</w:t>
            </w:r>
            <w:r>
              <w:rPr>
                <w:color w:val="0000FF"/>
                <w:sz w:val="18"/>
              </w:rPr>
              <w:t>5622</w:t>
            </w:r>
            <w:r>
              <w:rPr>
                <w:rFonts w:hint="eastAsia"/>
                <w:color w:val="0000FF"/>
                <w:sz w:val="18"/>
              </w:rPr>
              <w:t>）</w:t>
            </w:r>
          </w:p>
        </w:tc>
        <w:tc>
          <w:tcPr>
            <w:tcW w:w="2015" w:type="dxa"/>
          </w:tcPr>
          <w:p w14:paraId="426190F1" w14:textId="77777777" w:rsidR="00000000" w:rsidRDefault="007478C2">
            <w:pPr>
              <w:ind w:rightChars="200" w:right="420"/>
              <w:jc w:val="center"/>
              <w:rPr>
                <w:rFonts w:ascii="宋体" w:hAnsi="宋体"/>
                <w:sz w:val="24"/>
              </w:rPr>
            </w:pPr>
            <w:r>
              <w:rPr>
                <w:rFonts w:hint="eastAsia"/>
                <w:color w:val="0000FF"/>
                <w:sz w:val="18"/>
              </w:rPr>
              <w:t>（</w:t>
            </w:r>
            <w:r>
              <w:rPr>
                <w:color w:val="0000FF"/>
                <w:sz w:val="18"/>
              </w:rPr>
              <w:t>5623</w:t>
            </w:r>
            <w:r>
              <w:rPr>
                <w:rFonts w:hint="eastAsia"/>
                <w:color w:val="0000FF"/>
                <w:sz w:val="18"/>
              </w:rPr>
              <w:t>）</w:t>
            </w:r>
          </w:p>
        </w:tc>
        <w:tc>
          <w:tcPr>
            <w:tcW w:w="1365" w:type="dxa"/>
          </w:tcPr>
          <w:p w14:paraId="340239FB" w14:textId="77777777" w:rsidR="00000000" w:rsidRDefault="007478C2">
            <w:pPr>
              <w:ind w:rightChars="200" w:right="420"/>
              <w:jc w:val="center"/>
              <w:rPr>
                <w:rFonts w:ascii="宋体" w:hAnsi="宋体"/>
                <w:sz w:val="24"/>
              </w:rPr>
            </w:pPr>
            <w:r>
              <w:rPr>
                <w:rFonts w:hint="eastAsia"/>
                <w:color w:val="0000FF"/>
                <w:sz w:val="18"/>
              </w:rPr>
              <w:t>（</w:t>
            </w:r>
            <w:r>
              <w:rPr>
                <w:color w:val="0000FF"/>
                <w:sz w:val="18"/>
              </w:rPr>
              <w:t>5624</w:t>
            </w:r>
            <w:r>
              <w:rPr>
                <w:rFonts w:hint="eastAsia"/>
                <w:color w:val="0000FF"/>
                <w:sz w:val="18"/>
              </w:rPr>
              <w:t>）</w:t>
            </w:r>
          </w:p>
        </w:tc>
      </w:tr>
      <w:tr w:rsidR="00000000" w14:paraId="0F7E4BA8" w14:textId="77777777">
        <w:trPr>
          <w:trHeight w:val="300"/>
        </w:trPr>
        <w:tc>
          <w:tcPr>
            <w:tcW w:w="1771" w:type="dxa"/>
            <w:vAlign w:val="center"/>
          </w:tcPr>
          <w:p w14:paraId="76B363F5" w14:textId="77777777" w:rsidR="00000000" w:rsidRDefault="007478C2">
            <w:pPr>
              <w:jc w:val="center"/>
              <w:rPr>
                <w:rFonts w:ascii="宋体" w:hAnsi="宋体"/>
                <w:sz w:val="24"/>
              </w:rPr>
            </w:pPr>
          </w:p>
        </w:tc>
        <w:tc>
          <w:tcPr>
            <w:tcW w:w="1603" w:type="dxa"/>
            <w:vAlign w:val="center"/>
          </w:tcPr>
          <w:p w14:paraId="5B0EAC42" w14:textId="77777777" w:rsidR="00000000" w:rsidRDefault="007478C2">
            <w:pPr>
              <w:jc w:val="center"/>
              <w:rPr>
                <w:rFonts w:ascii="宋体" w:hAnsi="宋体"/>
                <w:sz w:val="24"/>
              </w:rPr>
            </w:pPr>
          </w:p>
        </w:tc>
        <w:tc>
          <w:tcPr>
            <w:tcW w:w="2532" w:type="dxa"/>
            <w:vAlign w:val="center"/>
          </w:tcPr>
          <w:p w14:paraId="5CF33C5D" w14:textId="77777777" w:rsidR="00000000" w:rsidRDefault="007478C2">
            <w:pPr>
              <w:ind w:rightChars="200" w:right="420"/>
              <w:jc w:val="center"/>
              <w:rPr>
                <w:rFonts w:ascii="宋体" w:hAnsi="宋体"/>
                <w:sz w:val="24"/>
              </w:rPr>
            </w:pPr>
          </w:p>
        </w:tc>
        <w:tc>
          <w:tcPr>
            <w:tcW w:w="2015" w:type="dxa"/>
            <w:vAlign w:val="center"/>
          </w:tcPr>
          <w:p w14:paraId="7A5F9433" w14:textId="77777777" w:rsidR="00000000" w:rsidRDefault="007478C2">
            <w:pPr>
              <w:ind w:rightChars="200" w:right="420"/>
              <w:jc w:val="center"/>
              <w:rPr>
                <w:rFonts w:ascii="宋体" w:hAnsi="宋体"/>
                <w:sz w:val="24"/>
              </w:rPr>
            </w:pPr>
          </w:p>
        </w:tc>
        <w:tc>
          <w:tcPr>
            <w:tcW w:w="1365" w:type="dxa"/>
            <w:vAlign w:val="center"/>
          </w:tcPr>
          <w:p w14:paraId="3FC54F41" w14:textId="77777777" w:rsidR="00000000" w:rsidRDefault="007478C2">
            <w:pPr>
              <w:ind w:rightChars="200" w:right="420"/>
              <w:jc w:val="center"/>
              <w:rPr>
                <w:rFonts w:ascii="宋体" w:hAnsi="宋体"/>
                <w:sz w:val="24"/>
              </w:rPr>
            </w:pPr>
          </w:p>
        </w:tc>
      </w:tr>
      <w:tr w:rsidR="00000000" w14:paraId="0CC94A24" w14:textId="77777777">
        <w:trPr>
          <w:trHeight w:val="300"/>
        </w:trPr>
        <w:tc>
          <w:tcPr>
            <w:tcW w:w="1771" w:type="dxa"/>
            <w:vAlign w:val="center"/>
          </w:tcPr>
          <w:p w14:paraId="7B2913BD" w14:textId="77777777" w:rsidR="00000000" w:rsidRDefault="007478C2">
            <w:pPr>
              <w:jc w:val="center"/>
              <w:rPr>
                <w:rFonts w:ascii="宋体" w:hAnsi="宋体"/>
                <w:sz w:val="24"/>
              </w:rPr>
            </w:pPr>
          </w:p>
        </w:tc>
        <w:tc>
          <w:tcPr>
            <w:tcW w:w="1603" w:type="dxa"/>
            <w:vAlign w:val="center"/>
          </w:tcPr>
          <w:p w14:paraId="71E74433" w14:textId="77777777" w:rsidR="00000000" w:rsidRDefault="007478C2">
            <w:pPr>
              <w:jc w:val="center"/>
              <w:rPr>
                <w:rFonts w:ascii="宋体" w:hAnsi="宋体"/>
                <w:sz w:val="24"/>
              </w:rPr>
            </w:pPr>
          </w:p>
        </w:tc>
        <w:tc>
          <w:tcPr>
            <w:tcW w:w="2532" w:type="dxa"/>
            <w:vAlign w:val="center"/>
          </w:tcPr>
          <w:p w14:paraId="5030532F" w14:textId="77777777" w:rsidR="00000000" w:rsidRDefault="007478C2">
            <w:pPr>
              <w:ind w:rightChars="200" w:right="420"/>
              <w:jc w:val="center"/>
              <w:rPr>
                <w:rFonts w:ascii="宋体" w:hAnsi="宋体"/>
                <w:sz w:val="24"/>
              </w:rPr>
            </w:pPr>
          </w:p>
        </w:tc>
        <w:tc>
          <w:tcPr>
            <w:tcW w:w="2015" w:type="dxa"/>
            <w:vAlign w:val="center"/>
          </w:tcPr>
          <w:p w14:paraId="68F41940" w14:textId="77777777" w:rsidR="00000000" w:rsidRDefault="007478C2">
            <w:pPr>
              <w:ind w:rightChars="200" w:right="420"/>
              <w:jc w:val="center"/>
              <w:rPr>
                <w:rFonts w:ascii="宋体" w:hAnsi="宋体"/>
                <w:sz w:val="24"/>
              </w:rPr>
            </w:pPr>
          </w:p>
        </w:tc>
        <w:tc>
          <w:tcPr>
            <w:tcW w:w="1365" w:type="dxa"/>
            <w:vAlign w:val="center"/>
          </w:tcPr>
          <w:p w14:paraId="77798AA8" w14:textId="77777777" w:rsidR="00000000" w:rsidRDefault="007478C2">
            <w:pPr>
              <w:ind w:rightChars="200" w:right="420"/>
              <w:jc w:val="center"/>
              <w:rPr>
                <w:rFonts w:ascii="宋体" w:hAnsi="宋体"/>
                <w:sz w:val="24"/>
              </w:rPr>
            </w:pPr>
          </w:p>
        </w:tc>
      </w:tr>
      <w:tr w:rsidR="00000000" w14:paraId="7B322765" w14:textId="77777777">
        <w:trPr>
          <w:trHeight w:val="300"/>
        </w:trPr>
        <w:tc>
          <w:tcPr>
            <w:tcW w:w="1771" w:type="dxa"/>
            <w:vAlign w:val="center"/>
          </w:tcPr>
          <w:p w14:paraId="212E0B57" w14:textId="77777777" w:rsidR="00000000" w:rsidRDefault="007478C2">
            <w:pPr>
              <w:jc w:val="center"/>
              <w:rPr>
                <w:rFonts w:ascii="宋体" w:hAnsi="宋体"/>
                <w:sz w:val="24"/>
              </w:rPr>
            </w:pPr>
            <w:r>
              <w:rPr>
                <w:rFonts w:ascii="宋体" w:hAnsi="宋体"/>
                <w:sz w:val="24"/>
              </w:rPr>
              <w:t>合计</w:t>
            </w:r>
          </w:p>
        </w:tc>
        <w:tc>
          <w:tcPr>
            <w:tcW w:w="1603" w:type="dxa"/>
          </w:tcPr>
          <w:p w14:paraId="7E75CE49" w14:textId="77777777" w:rsidR="00000000" w:rsidRDefault="007478C2">
            <w:pPr>
              <w:ind w:right="360"/>
              <w:jc w:val="right"/>
              <w:rPr>
                <w:rFonts w:ascii="宋体" w:hAnsi="宋体"/>
                <w:sz w:val="24"/>
              </w:rPr>
            </w:pPr>
            <w:r>
              <w:rPr>
                <w:rFonts w:hint="eastAsia"/>
                <w:color w:val="0000FF"/>
                <w:sz w:val="18"/>
              </w:rPr>
              <w:t>（</w:t>
            </w:r>
            <w:r>
              <w:rPr>
                <w:color w:val="0000FF"/>
                <w:sz w:val="18"/>
              </w:rPr>
              <w:t>5625</w:t>
            </w:r>
            <w:r>
              <w:rPr>
                <w:rFonts w:hint="eastAsia"/>
                <w:color w:val="0000FF"/>
                <w:sz w:val="18"/>
              </w:rPr>
              <w:t>）</w:t>
            </w:r>
          </w:p>
        </w:tc>
        <w:tc>
          <w:tcPr>
            <w:tcW w:w="2532" w:type="dxa"/>
          </w:tcPr>
          <w:p w14:paraId="0877C3E1" w14:textId="77777777" w:rsidR="00000000" w:rsidRDefault="007478C2">
            <w:pPr>
              <w:ind w:rightChars="200" w:right="420"/>
              <w:jc w:val="center"/>
              <w:rPr>
                <w:rFonts w:ascii="宋体" w:hAnsi="宋体"/>
                <w:sz w:val="24"/>
              </w:rPr>
            </w:pPr>
            <w:r>
              <w:rPr>
                <w:rFonts w:hint="eastAsia"/>
                <w:color w:val="0000FF"/>
                <w:sz w:val="18"/>
              </w:rPr>
              <w:t>（</w:t>
            </w:r>
            <w:r>
              <w:rPr>
                <w:color w:val="0000FF"/>
                <w:sz w:val="18"/>
              </w:rPr>
              <w:t>5626</w:t>
            </w:r>
            <w:r>
              <w:rPr>
                <w:rFonts w:hint="eastAsia"/>
                <w:color w:val="0000FF"/>
                <w:sz w:val="18"/>
              </w:rPr>
              <w:t>）</w:t>
            </w:r>
          </w:p>
        </w:tc>
        <w:tc>
          <w:tcPr>
            <w:tcW w:w="2015" w:type="dxa"/>
          </w:tcPr>
          <w:p w14:paraId="75A23DDD" w14:textId="77777777" w:rsidR="00000000" w:rsidRDefault="007478C2">
            <w:pPr>
              <w:ind w:rightChars="200" w:right="420"/>
              <w:jc w:val="center"/>
              <w:rPr>
                <w:rFonts w:ascii="宋体" w:hAnsi="宋体"/>
                <w:sz w:val="24"/>
              </w:rPr>
            </w:pPr>
            <w:r>
              <w:rPr>
                <w:rFonts w:hint="eastAsia"/>
                <w:color w:val="0000FF"/>
                <w:sz w:val="18"/>
              </w:rPr>
              <w:t>（</w:t>
            </w:r>
            <w:r>
              <w:rPr>
                <w:color w:val="0000FF"/>
                <w:sz w:val="18"/>
              </w:rPr>
              <w:t>5627</w:t>
            </w:r>
            <w:r>
              <w:rPr>
                <w:rFonts w:hint="eastAsia"/>
                <w:color w:val="0000FF"/>
                <w:sz w:val="18"/>
              </w:rPr>
              <w:t>）</w:t>
            </w:r>
          </w:p>
        </w:tc>
        <w:tc>
          <w:tcPr>
            <w:tcW w:w="1365" w:type="dxa"/>
          </w:tcPr>
          <w:p w14:paraId="6C2C5127" w14:textId="77777777" w:rsidR="00000000" w:rsidRDefault="007478C2">
            <w:pPr>
              <w:ind w:rightChars="200" w:right="420"/>
              <w:jc w:val="right"/>
              <w:rPr>
                <w:rFonts w:ascii="宋体" w:hAnsi="宋体"/>
                <w:sz w:val="24"/>
              </w:rPr>
            </w:pPr>
            <w:r>
              <w:rPr>
                <w:rFonts w:hint="eastAsia"/>
                <w:color w:val="0000FF"/>
                <w:sz w:val="18"/>
              </w:rPr>
              <w:t>（</w:t>
            </w:r>
            <w:r>
              <w:rPr>
                <w:color w:val="0000FF"/>
                <w:sz w:val="18"/>
              </w:rPr>
              <w:t>5628</w:t>
            </w:r>
            <w:r>
              <w:rPr>
                <w:rFonts w:hint="eastAsia"/>
                <w:color w:val="0000FF"/>
                <w:sz w:val="18"/>
              </w:rPr>
              <w:t>）</w:t>
            </w:r>
          </w:p>
        </w:tc>
      </w:tr>
    </w:tbl>
    <w:p w14:paraId="4E1E52FD" w14:textId="77777777" w:rsidR="00000000" w:rsidRDefault="007478C2">
      <w:pPr>
        <w:outlineLvl w:val="3"/>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5629</w:t>
      </w:r>
      <w:r>
        <w:rPr>
          <w:rFonts w:hint="eastAsia"/>
          <w:color w:val="0000FF"/>
          <w:sz w:val="18"/>
        </w:rPr>
        <w:t>）</w:t>
      </w:r>
    </w:p>
    <w:p w14:paraId="7C629324" w14:textId="77777777" w:rsidR="00000000" w:rsidRDefault="007478C2">
      <w:pPr>
        <w:rPr>
          <w:rFonts w:ascii="宋体" w:hAnsi="宋体"/>
          <w:sz w:val="24"/>
        </w:rPr>
      </w:pPr>
    </w:p>
    <w:p w14:paraId="6CB3C71C"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21</w:t>
      </w:r>
      <w:r>
        <w:rPr>
          <w:rFonts w:ascii="宋体" w:hAnsi="宋体" w:hint="eastAsia"/>
          <w:b/>
          <w:sz w:val="24"/>
        </w:rPr>
        <w:t xml:space="preserve"> </w:t>
      </w:r>
      <w:r>
        <w:rPr>
          <w:rFonts w:ascii="宋体" w:hAnsi="宋体"/>
          <w:b/>
          <w:sz w:val="24"/>
        </w:rPr>
        <w:t>短期借款</w:t>
      </w:r>
      <w:r>
        <w:rPr>
          <w:rFonts w:ascii="宋体" w:hAnsi="宋体" w:hint="eastAsia"/>
          <w:b/>
          <w:sz w:val="24"/>
        </w:rPr>
        <w:t>（如有）</w:t>
      </w:r>
    </w:p>
    <w:p w14:paraId="47EA60E7" w14:textId="77777777" w:rsidR="00000000" w:rsidRDefault="007478C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70104ED5" w14:textId="77777777">
        <w:trPr>
          <w:trHeight w:val="300"/>
          <w:tblHeader/>
        </w:trPr>
        <w:tc>
          <w:tcPr>
            <w:tcW w:w="3094" w:type="dxa"/>
            <w:vAlign w:val="center"/>
          </w:tcPr>
          <w:p w14:paraId="05944EC5"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096" w:type="dxa"/>
            <w:vAlign w:val="bottom"/>
          </w:tcPr>
          <w:p w14:paraId="259E8EAB" w14:textId="77777777" w:rsidR="00000000" w:rsidRDefault="007478C2">
            <w:pPr>
              <w:jc w:val="center"/>
              <w:rPr>
                <w:rFonts w:ascii="宋体" w:hAnsi="宋体"/>
                <w:sz w:val="24"/>
              </w:rPr>
            </w:pPr>
            <w:r>
              <w:rPr>
                <w:rFonts w:ascii="宋体" w:hAnsi="宋体" w:hint="eastAsia"/>
                <w:sz w:val="24"/>
              </w:rPr>
              <w:t>本期末</w:t>
            </w:r>
          </w:p>
          <w:p w14:paraId="4ED40B50"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96" w:type="dxa"/>
          </w:tcPr>
          <w:p w14:paraId="37C2EA0F" w14:textId="77777777" w:rsidR="00000000" w:rsidRDefault="007478C2">
            <w:pPr>
              <w:jc w:val="center"/>
              <w:rPr>
                <w:rFonts w:ascii="宋体" w:hAnsi="宋体"/>
                <w:sz w:val="24"/>
              </w:rPr>
            </w:pPr>
            <w:r>
              <w:rPr>
                <w:rFonts w:ascii="宋体" w:hAnsi="宋体" w:hint="eastAsia"/>
                <w:sz w:val="24"/>
              </w:rPr>
              <w:t>上年度末</w:t>
            </w:r>
          </w:p>
          <w:p w14:paraId="4B9A0DCD"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63BCEF3E" w14:textId="77777777">
        <w:trPr>
          <w:trHeight w:val="300"/>
        </w:trPr>
        <w:tc>
          <w:tcPr>
            <w:tcW w:w="3094" w:type="dxa"/>
            <w:vAlign w:val="center"/>
          </w:tcPr>
          <w:p w14:paraId="3CAD27A8"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质押借款</w:t>
            </w:r>
          </w:p>
        </w:tc>
        <w:tc>
          <w:tcPr>
            <w:tcW w:w="3096" w:type="dxa"/>
            <w:vAlign w:val="center"/>
          </w:tcPr>
          <w:p w14:paraId="59D72F9F"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5631</w:t>
            </w:r>
            <w:r>
              <w:rPr>
                <w:rFonts w:hint="eastAsia"/>
                <w:color w:val="0000FF"/>
                <w:sz w:val="18"/>
              </w:rPr>
              <w:t>）</w:t>
            </w:r>
          </w:p>
        </w:tc>
        <w:tc>
          <w:tcPr>
            <w:tcW w:w="3096" w:type="dxa"/>
            <w:vAlign w:val="center"/>
          </w:tcPr>
          <w:p w14:paraId="2F4ACD91"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5631</w:t>
            </w:r>
            <w:r>
              <w:rPr>
                <w:rFonts w:hint="eastAsia"/>
                <w:color w:val="0000FF"/>
                <w:sz w:val="18"/>
              </w:rPr>
              <w:t>）</w:t>
            </w:r>
          </w:p>
        </w:tc>
      </w:tr>
      <w:tr w:rsidR="00000000" w14:paraId="7AC89263" w14:textId="77777777">
        <w:trPr>
          <w:trHeight w:val="300"/>
        </w:trPr>
        <w:tc>
          <w:tcPr>
            <w:tcW w:w="3094" w:type="dxa"/>
            <w:vAlign w:val="center"/>
          </w:tcPr>
          <w:p w14:paraId="623306DF"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抵押借款</w:t>
            </w:r>
          </w:p>
        </w:tc>
        <w:tc>
          <w:tcPr>
            <w:tcW w:w="3096" w:type="dxa"/>
          </w:tcPr>
          <w:p w14:paraId="5A9B81AF"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5632</w:t>
            </w:r>
            <w:r>
              <w:rPr>
                <w:rFonts w:hint="eastAsia"/>
                <w:color w:val="0000FF"/>
                <w:sz w:val="18"/>
              </w:rPr>
              <w:t>）</w:t>
            </w:r>
          </w:p>
        </w:tc>
        <w:tc>
          <w:tcPr>
            <w:tcW w:w="3096" w:type="dxa"/>
          </w:tcPr>
          <w:p w14:paraId="1ACB0D43"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5632</w:t>
            </w:r>
            <w:r>
              <w:rPr>
                <w:rFonts w:hint="eastAsia"/>
                <w:color w:val="0000FF"/>
                <w:sz w:val="18"/>
              </w:rPr>
              <w:t>）</w:t>
            </w:r>
          </w:p>
        </w:tc>
      </w:tr>
      <w:tr w:rsidR="00000000" w14:paraId="4430B1D8" w14:textId="77777777">
        <w:trPr>
          <w:trHeight w:val="300"/>
        </w:trPr>
        <w:tc>
          <w:tcPr>
            <w:tcW w:w="3094" w:type="dxa"/>
            <w:vAlign w:val="center"/>
          </w:tcPr>
          <w:p w14:paraId="7BA4D201"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保证借款</w:t>
            </w:r>
          </w:p>
        </w:tc>
        <w:tc>
          <w:tcPr>
            <w:tcW w:w="3096" w:type="dxa"/>
          </w:tcPr>
          <w:p w14:paraId="7D195BE2"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5633</w:t>
            </w:r>
            <w:r>
              <w:rPr>
                <w:rFonts w:hint="eastAsia"/>
                <w:color w:val="0000FF"/>
                <w:sz w:val="18"/>
              </w:rPr>
              <w:t>）</w:t>
            </w:r>
          </w:p>
        </w:tc>
        <w:tc>
          <w:tcPr>
            <w:tcW w:w="3096" w:type="dxa"/>
          </w:tcPr>
          <w:p w14:paraId="50E6E01E"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5633</w:t>
            </w:r>
            <w:r>
              <w:rPr>
                <w:rFonts w:hint="eastAsia"/>
                <w:color w:val="0000FF"/>
                <w:sz w:val="18"/>
              </w:rPr>
              <w:t>）</w:t>
            </w:r>
          </w:p>
        </w:tc>
      </w:tr>
      <w:tr w:rsidR="00000000" w14:paraId="32C1C60D" w14:textId="77777777">
        <w:trPr>
          <w:trHeight w:val="300"/>
        </w:trPr>
        <w:tc>
          <w:tcPr>
            <w:tcW w:w="3094" w:type="dxa"/>
            <w:vAlign w:val="center"/>
          </w:tcPr>
          <w:p w14:paraId="1B23883C"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信用借款</w:t>
            </w:r>
          </w:p>
        </w:tc>
        <w:tc>
          <w:tcPr>
            <w:tcW w:w="3096" w:type="dxa"/>
          </w:tcPr>
          <w:p w14:paraId="3D2E1454"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5634</w:t>
            </w:r>
            <w:r>
              <w:rPr>
                <w:rFonts w:hint="eastAsia"/>
                <w:color w:val="0000FF"/>
                <w:sz w:val="18"/>
              </w:rPr>
              <w:t>）</w:t>
            </w:r>
          </w:p>
        </w:tc>
        <w:tc>
          <w:tcPr>
            <w:tcW w:w="3096" w:type="dxa"/>
          </w:tcPr>
          <w:p w14:paraId="2BCEACA3"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5634</w:t>
            </w:r>
            <w:r>
              <w:rPr>
                <w:rFonts w:hint="eastAsia"/>
                <w:color w:val="0000FF"/>
                <w:sz w:val="18"/>
              </w:rPr>
              <w:t>）</w:t>
            </w:r>
          </w:p>
        </w:tc>
      </w:tr>
      <w:tr w:rsidR="00000000" w14:paraId="47E0D5E3" w14:textId="77777777">
        <w:trPr>
          <w:trHeight w:val="300"/>
        </w:trPr>
        <w:tc>
          <w:tcPr>
            <w:tcW w:w="3094" w:type="dxa"/>
            <w:vAlign w:val="center"/>
          </w:tcPr>
          <w:p w14:paraId="4ED7BC96"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未到期应付利息</w:t>
            </w:r>
          </w:p>
        </w:tc>
        <w:tc>
          <w:tcPr>
            <w:tcW w:w="3096" w:type="dxa"/>
          </w:tcPr>
          <w:p w14:paraId="456A947E"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5635</w:t>
            </w:r>
            <w:r>
              <w:rPr>
                <w:rFonts w:hint="eastAsia"/>
                <w:color w:val="0000FF"/>
                <w:sz w:val="18"/>
              </w:rPr>
              <w:t>）</w:t>
            </w:r>
          </w:p>
        </w:tc>
        <w:tc>
          <w:tcPr>
            <w:tcW w:w="3096" w:type="dxa"/>
          </w:tcPr>
          <w:p w14:paraId="24CF82FC"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5635</w:t>
            </w:r>
            <w:r>
              <w:rPr>
                <w:rFonts w:hint="eastAsia"/>
                <w:color w:val="0000FF"/>
                <w:sz w:val="18"/>
              </w:rPr>
              <w:t>）</w:t>
            </w:r>
          </w:p>
        </w:tc>
      </w:tr>
      <w:tr w:rsidR="00000000" w14:paraId="26DC2825" w14:textId="77777777">
        <w:trPr>
          <w:trHeight w:val="300"/>
        </w:trPr>
        <w:tc>
          <w:tcPr>
            <w:tcW w:w="3094" w:type="dxa"/>
            <w:vAlign w:val="center"/>
          </w:tcPr>
          <w:p w14:paraId="177A453A"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5638</w:t>
            </w:r>
            <w:r>
              <w:rPr>
                <w:rFonts w:hint="eastAsia"/>
                <w:color w:val="0000FF"/>
                <w:sz w:val="18"/>
              </w:rPr>
              <w:t>）</w:t>
            </w:r>
          </w:p>
        </w:tc>
        <w:tc>
          <w:tcPr>
            <w:tcW w:w="3096" w:type="dxa"/>
          </w:tcPr>
          <w:p w14:paraId="48BE7ACA"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5639</w:t>
            </w:r>
            <w:r>
              <w:rPr>
                <w:rFonts w:hint="eastAsia"/>
                <w:color w:val="0000FF"/>
                <w:sz w:val="18"/>
              </w:rPr>
              <w:t>）</w:t>
            </w:r>
          </w:p>
        </w:tc>
        <w:tc>
          <w:tcPr>
            <w:tcW w:w="3096" w:type="dxa"/>
          </w:tcPr>
          <w:p w14:paraId="4E79847A"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5639</w:t>
            </w:r>
            <w:r>
              <w:rPr>
                <w:rFonts w:hint="eastAsia"/>
                <w:color w:val="0000FF"/>
                <w:sz w:val="18"/>
              </w:rPr>
              <w:t>）</w:t>
            </w:r>
          </w:p>
        </w:tc>
      </w:tr>
      <w:tr w:rsidR="00000000" w14:paraId="4F56CDBB" w14:textId="77777777">
        <w:trPr>
          <w:trHeight w:val="300"/>
        </w:trPr>
        <w:tc>
          <w:tcPr>
            <w:tcW w:w="3094" w:type="dxa"/>
            <w:vAlign w:val="center"/>
          </w:tcPr>
          <w:p w14:paraId="66FCD587"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3096" w:type="dxa"/>
            <w:vAlign w:val="center"/>
          </w:tcPr>
          <w:p w14:paraId="0C987DD4"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5640</w:t>
            </w:r>
            <w:r>
              <w:rPr>
                <w:rFonts w:hint="eastAsia"/>
                <w:color w:val="0000FF"/>
                <w:sz w:val="18"/>
              </w:rPr>
              <w:t>）</w:t>
            </w:r>
          </w:p>
        </w:tc>
        <w:tc>
          <w:tcPr>
            <w:tcW w:w="3096" w:type="dxa"/>
            <w:vAlign w:val="center"/>
          </w:tcPr>
          <w:p w14:paraId="511FE310"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5640</w:t>
            </w:r>
            <w:r>
              <w:rPr>
                <w:rFonts w:hint="eastAsia"/>
                <w:color w:val="0000FF"/>
                <w:sz w:val="18"/>
              </w:rPr>
              <w:t>）</w:t>
            </w:r>
          </w:p>
        </w:tc>
      </w:tr>
    </w:tbl>
    <w:p w14:paraId="501F4E82"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5641</w:t>
      </w:r>
      <w:r>
        <w:rPr>
          <w:rFonts w:hint="eastAsia"/>
          <w:color w:val="0000FF"/>
          <w:sz w:val="18"/>
        </w:rPr>
        <w:t>）</w:t>
      </w:r>
    </w:p>
    <w:p w14:paraId="5C13A751" w14:textId="77777777" w:rsidR="00000000" w:rsidRDefault="007478C2">
      <w:pPr>
        <w:rPr>
          <w:b/>
          <w:sz w:val="24"/>
        </w:rPr>
      </w:pPr>
    </w:p>
    <w:p w14:paraId="7906C350"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22</w:t>
      </w:r>
      <w:r>
        <w:rPr>
          <w:rFonts w:ascii="宋体" w:hAnsi="宋体" w:hint="eastAsia"/>
          <w:b/>
          <w:sz w:val="24"/>
        </w:rPr>
        <w:t xml:space="preserve"> </w:t>
      </w:r>
      <w:r>
        <w:rPr>
          <w:rFonts w:ascii="宋体" w:hAnsi="宋体"/>
          <w:b/>
          <w:sz w:val="24"/>
        </w:rPr>
        <w:t>应付账款</w:t>
      </w:r>
      <w:r>
        <w:rPr>
          <w:rFonts w:ascii="宋体" w:hAnsi="宋体" w:hint="eastAsia"/>
          <w:b/>
          <w:sz w:val="24"/>
        </w:rPr>
        <w:t>（如有）</w:t>
      </w:r>
    </w:p>
    <w:p w14:paraId="137FBBB1"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22.1 </w:t>
      </w:r>
      <w:r>
        <w:rPr>
          <w:rFonts w:ascii="宋体" w:hAnsi="宋体"/>
          <w:b/>
          <w:sz w:val="24"/>
        </w:rPr>
        <w:t>应付账款</w:t>
      </w:r>
      <w:r>
        <w:rPr>
          <w:rFonts w:ascii="宋体" w:hAnsi="宋体" w:hint="eastAsia"/>
          <w:b/>
          <w:sz w:val="24"/>
        </w:rPr>
        <w:t>情况（如有）</w:t>
      </w:r>
    </w:p>
    <w:p w14:paraId="265030DF" w14:textId="77777777" w:rsidR="00000000" w:rsidRDefault="007478C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2C7F7E75" w14:textId="77777777">
        <w:trPr>
          <w:trHeight w:val="300"/>
        </w:trPr>
        <w:tc>
          <w:tcPr>
            <w:tcW w:w="3094" w:type="dxa"/>
            <w:vAlign w:val="center"/>
          </w:tcPr>
          <w:p w14:paraId="6D6F9DFF"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096" w:type="dxa"/>
            <w:vAlign w:val="bottom"/>
          </w:tcPr>
          <w:p w14:paraId="6E0D284F" w14:textId="77777777" w:rsidR="00000000" w:rsidRDefault="007478C2">
            <w:pPr>
              <w:jc w:val="center"/>
              <w:rPr>
                <w:rFonts w:ascii="宋体" w:hAnsi="宋体"/>
                <w:sz w:val="24"/>
              </w:rPr>
            </w:pPr>
            <w:r>
              <w:rPr>
                <w:rFonts w:ascii="宋体" w:hAnsi="宋体" w:hint="eastAsia"/>
                <w:sz w:val="24"/>
              </w:rPr>
              <w:t>本期末</w:t>
            </w:r>
          </w:p>
          <w:p w14:paraId="09D05577"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96" w:type="dxa"/>
          </w:tcPr>
          <w:p w14:paraId="186B65F6" w14:textId="77777777" w:rsidR="00000000" w:rsidRDefault="007478C2">
            <w:pPr>
              <w:jc w:val="center"/>
              <w:rPr>
                <w:rFonts w:ascii="宋体" w:hAnsi="宋体"/>
                <w:sz w:val="24"/>
              </w:rPr>
            </w:pPr>
            <w:r>
              <w:rPr>
                <w:rFonts w:ascii="宋体" w:hAnsi="宋体" w:hint="eastAsia"/>
                <w:sz w:val="24"/>
              </w:rPr>
              <w:t>上年度末</w:t>
            </w:r>
          </w:p>
          <w:p w14:paraId="6B335CE4"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747B3366" w14:textId="77777777">
        <w:trPr>
          <w:trHeight w:val="300"/>
        </w:trPr>
        <w:tc>
          <w:tcPr>
            <w:tcW w:w="3094" w:type="dxa"/>
          </w:tcPr>
          <w:p w14:paraId="32230A13" w14:textId="77777777" w:rsidR="00000000" w:rsidRDefault="007478C2">
            <w:pPr>
              <w:tabs>
                <w:tab w:val="left" w:pos="196"/>
                <w:tab w:val="left" w:pos="426"/>
              </w:tabs>
              <w:snapToGrid w:val="0"/>
              <w:rPr>
                <w:rFonts w:ascii="Arial Narrow" w:hAnsi="Arial Narrow"/>
                <w:color w:val="FF0000"/>
                <w:sz w:val="24"/>
                <w:szCs w:val="24"/>
              </w:rPr>
            </w:pPr>
            <w:r>
              <w:rPr>
                <w:rFonts w:hint="eastAsia"/>
                <w:color w:val="0000FF"/>
                <w:sz w:val="18"/>
              </w:rPr>
              <w:t>（</w:t>
            </w:r>
            <w:r>
              <w:rPr>
                <w:color w:val="0000FF"/>
                <w:sz w:val="18"/>
              </w:rPr>
              <w:t>5645</w:t>
            </w:r>
            <w:r>
              <w:rPr>
                <w:rFonts w:hint="eastAsia"/>
                <w:color w:val="0000FF"/>
                <w:sz w:val="18"/>
              </w:rPr>
              <w:t>）</w:t>
            </w:r>
          </w:p>
        </w:tc>
        <w:tc>
          <w:tcPr>
            <w:tcW w:w="3096" w:type="dxa"/>
          </w:tcPr>
          <w:p w14:paraId="05463DE4"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5646</w:t>
            </w:r>
            <w:r>
              <w:rPr>
                <w:rFonts w:hint="eastAsia"/>
                <w:color w:val="0000FF"/>
                <w:sz w:val="18"/>
              </w:rPr>
              <w:t>）</w:t>
            </w:r>
          </w:p>
        </w:tc>
        <w:tc>
          <w:tcPr>
            <w:tcW w:w="3096" w:type="dxa"/>
          </w:tcPr>
          <w:p w14:paraId="72C11623"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5646</w:t>
            </w:r>
            <w:r>
              <w:rPr>
                <w:rFonts w:hint="eastAsia"/>
                <w:color w:val="0000FF"/>
                <w:sz w:val="18"/>
              </w:rPr>
              <w:t>）</w:t>
            </w:r>
          </w:p>
        </w:tc>
      </w:tr>
      <w:tr w:rsidR="00000000" w14:paraId="0DCF2996" w14:textId="77777777">
        <w:trPr>
          <w:trHeight w:val="300"/>
        </w:trPr>
        <w:tc>
          <w:tcPr>
            <w:tcW w:w="3094" w:type="dxa"/>
            <w:vAlign w:val="center"/>
          </w:tcPr>
          <w:p w14:paraId="356FC578" w14:textId="77777777" w:rsidR="00000000" w:rsidRDefault="007478C2">
            <w:pPr>
              <w:tabs>
                <w:tab w:val="left" w:pos="196"/>
                <w:tab w:val="left" w:pos="426"/>
              </w:tabs>
              <w:snapToGrid w:val="0"/>
              <w:rPr>
                <w:rFonts w:ascii="Arial Narrow" w:hAnsi="Arial Narrow"/>
                <w:color w:val="FF0000"/>
                <w:sz w:val="24"/>
                <w:szCs w:val="24"/>
              </w:rPr>
            </w:pPr>
          </w:p>
        </w:tc>
        <w:tc>
          <w:tcPr>
            <w:tcW w:w="3096" w:type="dxa"/>
            <w:vAlign w:val="center"/>
          </w:tcPr>
          <w:p w14:paraId="1BF75859" w14:textId="77777777" w:rsidR="00000000" w:rsidRDefault="007478C2">
            <w:pPr>
              <w:tabs>
                <w:tab w:val="left" w:pos="196"/>
                <w:tab w:val="left" w:pos="426"/>
              </w:tabs>
              <w:snapToGrid w:val="0"/>
              <w:ind w:rightChars="200" w:right="420"/>
              <w:jc w:val="right"/>
              <w:rPr>
                <w:rFonts w:ascii="Arial Narrow" w:hAnsi="Arial Narrow"/>
                <w:sz w:val="24"/>
                <w:szCs w:val="24"/>
              </w:rPr>
            </w:pPr>
          </w:p>
        </w:tc>
        <w:tc>
          <w:tcPr>
            <w:tcW w:w="3096" w:type="dxa"/>
            <w:vAlign w:val="center"/>
          </w:tcPr>
          <w:p w14:paraId="7B051A4E" w14:textId="77777777" w:rsidR="00000000" w:rsidRDefault="007478C2">
            <w:pPr>
              <w:tabs>
                <w:tab w:val="left" w:pos="196"/>
                <w:tab w:val="left" w:pos="426"/>
              </w:tabs>
              <w:snapToGrid w:val="0"/>
              <w:ind w:rightChars="200" w:right="420"/>
              <w:jc w:val="right"/>
              <w:rPr>
                <w:rFonts w:ascii="Arial Narrow" w:hAnsi="Arial Narrow"/>
                <w:sz w:val="24"/>
                <w:szCs w:val="24"/>
              </w:rPr>
            </w:pPr>
          </w:p>
        </w:tc>
      </w:tr>
      <w:tr w:rsidR="00000000" w14:paraId="35F06C40" w14:textId="77777777">
        <w:trPr>
          <w:trHeight w:val="300"/>
        </w:trPr>
        <w:tc>
          <w:tcPr>
            <w:tcW w:w="3094" w:type="dxa"/>
            <w:vAlign w:val="center"/>
          </w:tcPr>
          <w:p w14:paraId="5F7B0DB9"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3096" w:type="dxa"/>
            <w:vAlign w:val="center"/>
          </w:tcPr>
          <w:p w14:paraId="0ECA4ED2"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5647</w:t>
            </w:r>
            <w:r>
              <w:rPr>
                <w:rFonts w:hint="eastAsia"/>
                <w:color w:val="0000FF"/>
                <w:sz w:val="18"/>
              </w:rPr>
              <w:t>）</w:t>
            </w:r>
          </w:p>
        </w:tc>
        <w:tc>
          <w:tcPr>
            <w:tcW w:w="3096" w:type="dxa"/>
            <w:vAlign w:val="center"/>
          </w:tcPr>
          <w:p w14:paraId="023E9540"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5647</w:t>
            </w:r>
            <w:r>
              <w:rPr>
                <w:rFonts w:hint="eastAsia"/>
                <w:color w:val="0000FF"/>
                <w:sz w:val="18"/>
              </w:rPr>
              <w:t>）</w:t>
            </w:r>
          </w:p>
        </w:tc>
      </w:tr>
    </w:tbl>
    <w:p w14:paraId="6375AF56"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5648</w:t>
      </w:r>
      <w:r>
        <w:rPr>
          <w:rFonts w:hint="eastAsia"/>
          <w:color w:val="0000FF"/>
          <w:sz w:val="18"/>
        </w:rPr>
        <w:t>）</w:t>
      </w:r>
    </w:p>
    <w:p w14:paraId="34D47027" w14:textId="77777777" w:rsidR="00000000" w:rsidRDefault="007478C2">
      <w:pPr>
        <w:rPr>
          <w:rFonts w:ascii="宋体" w:hAnsi="宋体"/>
          <w:b/>
          <w:sz w:val="24"/>
        </w:rPr>
      </w:pPr>
    </w:p>
    <w:p w14:paraId="54DF4FF3"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22.2 </w:t>
      </w:r>
      <w:r>
        <w:rPr>
          <w:rFonts w:ascii="宋体" w:hAnsi="宋体"/>
          <w:b/>
          <w:sz w:val="24"/>
        </w:rPr>
        <w:t>账龄超过一年的</w:t>
      </w:r>
      <w:r>
        <w:rPr>
          <w:rFonts w:ascii="宋体" w:hAnsi="宋体" w:hint="eastAsia"/>
          <w:b/>
          <w:sz w:val="24"/>
        </w:rPr>
        <w:t>重要</w:t>
      </w:r>
      <w:r>
        <w:rPr>
          <w:rFonts w:ascii="宋体" w:hAnsi="宋体"/>
          <w:b/>
          <w:sz w:val="24"/>
        </w:rPr>
        <w:t>应付账款</w:t>
      </w:r>
      <w:r>
        <w:rPr>
          <w:rFonts w:ascii="宋体" w:hAnsi="宋体" w:hint="eastAsia"/>
          <w:b/>
          <w:sz w:val="24"/>
        </w:rPr>
        <w:t>（如有）</w:t>
      </w:r>
    </w:p>
    <w:p w14:paraId="160AF792" w14:textId="77777777" w:rsidR="00000000" w:rsidRDefault="007478C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1"/>
        <w:gridCol w:w="2375"/>
        <w:gridCol w:w="3670"/>
      </w:tblGrid>
      <w:tr w:rsidR="00000000" w14:paraId="733A2C67" w14:textId="77777777">
        <w:trPr>
          <w:trHeight w:val="300"/>
          <w:tblHeader/>
        </w:trPr>
        <w:tc>
          <w:tcPr>
            <w:tcW w:w="3241" w:type="dxa"/>
            <w:vAlign w:val="center"/>
          </w:tcPr>
          <w:p w14:paraId="3DC84ACB"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单位名称</w:t>
            </w:r>
          </w:p>
        </w:tc>
        <w:tc>
          <w:tcPr>
            <w:tcW w:w="2375" w:type="dxa"/>
            <w:vAlign w:val="center"/>
          </w:tcPr>
          <w:p w14:paraId="47EA34C6"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c>
          <w:tcPr>
            <w:tcW w:w="3670" w:type="dxa"/>
            <w:vAlign w:val="center"/>
          </w:tcPr>
          <w:p w14:paraId="7EF76066"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未偿还或结转原因</w:t>
            </w:r>
          </w:p>
        </w:tc>
      </w:tr>
      <w:tr w:rsidR="00000000" w14:paraId="1A9F9B2D" w14:textId="77777777">
        <w:trPr>
          <w:trHeight w:val="300"/>
        </w:trPr>
        <w:tc>
          <w:tcPr>
            <w:tcW w:w="3241" w:type="dxa"/>
          </w:tcPr>
          <w:p w14:paraId="19C6554B" w14:textId="77777777" w:rsidR="00000000" w:rsidRDefault="007478C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5652</w:t>
            </w:r>
            <w:r>
              <w:rPr>
                <w:rFonts w:hint="eastAsia"/>
                <w:color w:val="0000FF"/>
                <w:sz w:val="18"/>
              </w:rPr>
              <w:t>）</w:t>
            </w:r>
          </w:p>
        </w:tc>
        <w:tc>
          <w:tcPr>
            <w:tcW w:w="2375" w:type="dxa"/>
          </w:tcPr>
          <w:p w14:paraId="68C2EB0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5653</w:t>
            </w:r>
            <w:r>
              <w:rPr>
                <w:rFonts w:hint="eastAsia"/>
                <w:color w:val="0000FF"/>
                <w:sz w:val="18"/>
              </w:rPr>
              <w:t>）</w:t>
            </w:r>
          </w:p>
        </w:tc>
        <w:tc>
          <w:tcPr>
            <w:tcW w:w="3670" w:type="dxa"/>
          </w:tcPr>
          <w:p w14:paraId="18C00C2B" w14:textId="77777777" w:rsidR="00000000" w:rsidRDefault="007478C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5654</w:t>
            </w:r>
            <w:r>
              <w:rPr>
                <w:rFonts w:hint="eastAsia"/>
                <w:color w:val="0000FF"/>
                <w:sz w:val="18"/>
              </w:rPr>
              <w:t>）</w:t>
            </w:r>
          </w:p>
        </w:tc>
      </w:tr>
      <w:tr w:rsidR="00000000" w14:paraId="13C56764" w14:textId="77777777">
        <w:trPr>
          <w:trHeight w:val="300"/>
        </w:trPr>
        <w:tc>
          <w:tcPr>
            <w:tcW w:w="3241" w:type="dxa"/>
            <w:vAlign w:val="center"/>
          </w:tcPr>
          <w:p w14:paraId="7810C0BF" w14:textId="77777777" w:rsidR="00000000" w:rsidRDefault="007478C2">
            <w:pPr>
              <w:tabs>
                <w:tab w:val="left" w:pos="196"/>
                <w:tab w:val="left" w:pos="426"/>
              </w:tabs>
              <w:snapToGrid w:val="0"/>
              <w:rPr>
                <w:rFonts w:ascii="Arial Narrow" w:hAnsi="Arial Narrow"/>
                <w:sz w:val="24"/>
                <w:szCs w:val="24"/>
              </w:rPr>
            </w:pPr>
          </w:p>
        </w:tc>
        <w:tc>
          <w:tcPr>
            <w:tcW w:w="2375" w:type="dxa"/>
            <w:vAlign w:val="center"/>
          </w:tcPr>
          <w:p w14:paraId="35BF5074" w14:textId="77777777" w:rsidR="00000000" w:rsidRDefault="007478C2">
            <w:pPr>
              <w:tabs>
                <w:tab w:val="left" w:pos="196"/>
                <w:tab w:val="left" w:pos="426"/>
              </w:tabs>
              <w:snapToGrid w:val="0"/>
              <w:jc w:val="right"/>
              <w:rPr>
                <w:rFonts w:ascii="Arial Narrow" w:hAnsi="Arial Narrow"/>
                <w:sz w:val="24"/>
                <w:szCs w:val="24"/>
              </w:rPr>
            </w:pPr>
          </w:p>
        </w:tc>
        <w:tc>
          <w:tcPr>
            <w:tcW w:w="3670" w:type="dxa"/>
            <w:vAlign w:val="center"/>
          </w:tcPr>
          <w:p w14:paraId="077E4FBB" w14:textId="77777777" w:rsidR="00000000" w:rsidRDefault="007478C2">
            <w:pPr>
              <w:tabs>
                <w:tab w:val="left" w:pos="196"/>
                <w:tab w:val="left" w:pos="426"/>
              </w:tabs>
              <w:snapToGrid w:val="0"/>
              <w:rPr>
                <w:rFonts w:ascii="Arial Narrow" w:hAnsi="Arial Narrow"/>
                <w:sz w:val="24"/>
                <w:szCs w:val="24"/>
              </w:rPr>
            </w:pPr>
          </w:p>
        </w:tc>
      </w:tr>
      <w:tr w:rsidR="00000000" w14:paraId="10A7B1B3" w14:textId="77777777">
        <w:trPr>
          <w:trHeight w:val="300"/>
        </w:trPr>
        <w:tc>
          <w:tcPr>
            <w:tcW w:w="3241" w:type="dxa"/>
            <w:vAlign w:val="center"/>
          </w:tcPr>
          <w:p w14:paraId="171C327C"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375" w:type="dxa"/>
            <w:vAlign w:val="center"/>
          </w:tcPr>
          <w:p w14:paraId="2FC979A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5655</w:t>
            </w:r>
            <w:r>
              <w:rPr>
                <w:rFonts w:hint="eastAsia"/>
                <w:color w:val="0000FF"/>
                <w:sz w:val="18"/>
              </w:rPr>
              <w:t>）</w:t>
            </w:r>
          </w:p>
        </w:tc>
        <w:tc>
          <w:tcPr>
            <w:tcW w:w="3670" w:type="dxa"/>
            <w:vAlign w:val="center"/>
          </w:tcPr>
          <w:p w14:paraId="5F4C6410"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w:t>
            </w:r>
          </w:p>
        </w:tc>
      </w:tr>
    </w:tbl>
    <w:p w14:paraId="0C58EB7C" w14:textId="77777777" w:rsidR="00000000" w:rsidRDefault="007478C2">
      <w:pPr>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5656</w:t>
      </w:r>
      <w:r>
        <w:rPr>
          <w:rFonts w:hint="eastAsia"/>
          <w:color w:val="0000FF"/>
          <w:sz w:val="18"/>
        </w:rPr>
        <w:t>）</w:t>
      </w:r>
    </w:p>
    <w:p w14:paraId="4A4EA427" w14:textId="77777777" w:rsidR="00000000" w:rsidRDefault="007478C2">
      <w:pPr>
        <w:rPr>
          <w:rFonts w:ascii="宋体" w:hAnsi="宋体"/>
          <w:sz w:val="24"/>
        </w:rPr>
      </w:pPr>
    </w:p>
    <w:p w14:paraId="45FC372C" w14:textId="77777777" w:rsidR="00000000" w:rsidRDefault="007478C2">
      <w:pPr>
        <w:spacing w:line="360" w:lineRule="auto"/>
        <w:outlineLvl w:val="3"/>
        <w:rPr>
          <w:rFonts w:ascii="宋体" w:hAnsi="宋体" w:hint="eastAsia"/>
          <w:b/>
          <w:sz w:val="24"/>
        </w:rPr>
      </w:pPr>
      <w:r>
        <w:rPr>
          <w:rFonts w:ascii="宋体" w:hAnsi="宋体" w:hint="eastAsia"/>
          <w:b/>
          <w:sz w:val="24"/>
        </w:rPr>
        <w:t>11.5.7.</w:t>
      </w:r>
      <w:r>
        <w:rPr>
          <w:rFonts w:ascii="宋体" w:hAnsi="宋体"/>
          <w:b/>
          <w:sz w:val="24"/>
        </w:rPr>
        <w:t xml:space="preserve">23 </w:t>
      </w:r>
      <w:r>
        <w:rPr>
          <w:rFonts w:ascii="宋体" w:hAnsi="宋体"/>
          <w:b/>
          <w:sz w:val="24"/>
        </w:rPr>
        <w:t>应付职工薪酬</w:t>
      </w:r>
      <w:r>
        <w:rPr>
          <w:rFonts w:ascii="宋体" w:hAnsi="宋体" w:hint="eastAsia"/>
          <w:b/>
          <w:sz w:val="24"/>
        </w:rPr>
        <w:t>（如有）</w:t>
      </w:r>
    </w:p>
    <w:p w14:paraId="77DD6600"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23.1 </w:t>
      </w:r>
      <w:r>
        <w:rPr>
          <w:rFonts w:ascii="宋体" w:hAnsi="宋体"/>
          <w:b/>
          <w:sz w:val="24"/>
        </w:rPr>
        <w:t>应付职工薪酬</w:t>
      </w:r>
      <w:r>
        <w:rPr>
          <w:rFonts w:ascii="宋体" w:hAnsi="宋体" w:hint="eastAsia"/>
          <w:b/>
          <w:sz w:val="24"/>
        </w:rPr>
        <w:t>情况（如有）</w:t>
      </w:r>
    </w:p>
    <w:p w14:paraId="039F1819" w14:textId="77777777" w:rsidR="00000000" w:rsidRDefault="007478C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1"/>
        <w:gridCol w:w="1675"/>
        <w:gridCol w:w="1675"/>
        <w:gridCol w:w="1675"/>
        <w:gridCol w:w="1670"/>
      </w:tblGrid>
      <w:tr w:rsidR="00000000" w14:paraId="5203029E" w14:textId="77777777">
        <w:trPr>
          <w:trHeight w:val="300"/>
        </w:trPr>
        <w:tc>
          <w:tcPr>
            <w:tcW w:w="2591" w:type="dxa"/>
            <w:vAlign w:val="center"/>
          </w:tcPr>
          <w:p w14:paraId="096C2192"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75" w:type="dxa"/>
            <w:vAlign w:val="center"/>
          </w:tcPr>
          <w:p w14:paraId="14509125"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1675" w:type="dxa"/>
            <w:vAlign w:val="center"/>
          </w:tcPr>
          <w:p w14:paraId="71DCE745"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本期增加金额</w:t>
            </w:r>
          </w:p>
        </w:tc>
        <w:tc>
          <w:tcPr>
            <w:tcW w:w="1675" w:type="dxa"/>
            <w:vAlign w:val="center"/>
          </w:tcPr>
          <w:p w14:paraId="42A13010"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本期减少金额</w:t>
            </w:r>
          </w:p>
        </w:tc>
        <w:tc>
          <w:tcPr>
            <w:tcW w:w="1670" w:type="dxa"/>
            <w:vAlign w:val="center"/>
          </w:tcPr>
          <w:p w14:paraId="3CBDA22A"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2C39B169" w14:textId="77777777">
        <w:trPr>
          <w:trHeight w:val="300"/>
        </w:trPr>
        <w:tc>
          <w:tcPr>
            <w:tcW w:w="2591" w:type="dxa"/>
            <w:vAlign w:val="center"/>
          </w:tcPr>
          <w:p w14:paraId="58884DAD"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短期薪酬</w:t>
            </w:r>
          </w:p>
        </w:tc>
        <w:tc>
          <w:tcPr>
            <w:tcW w:w="1675" w:type="dxa"/>
            <w:vAlign w:val="center"/>
          </w:tcPr>
          <w:p w14:paraId="0018BD5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5658</w:t>
            </w:r>
            <w:r>
              <w:rPr>
                <w:rFonts w:hint="eastAsia"/>
                <w:color w:val="0000FF"/>
                <w:sz w:val="18"/>
              </w:rPr>
              <w:t>）</w:t>
            </w:r>
          </w:p>
        </w:tc>
        <w:tc>
          <w:tcPr>
            <w:tcW w:w="1675" w:type="dxa"/>
          </w:tcPr>
          <w:p w14:paraId="5025789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5659</w:t>
            </w:r>
            <w:r>
              <w:rPr>
                <w:rFonts w:hint="eastAsia"/>
                <w:color w:val="0000FF"/>
                <w:sz w:val="18"/>
              </w:rPr>
              <w:t>）</w:t>
            </w:r>
          </w:p>
        </w:tc>
        <w:tc>
          <w:tcPr>
            <w:tcW w:w="1675" w:type="dxa"/>
          </w:tcPr>
          <w:p w14:paraId="48912B7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5660</w:t>
            </w:r>
            <w:r>
              <w:rPr>
                <w:rFonts w:hint="eastAsia"/>
                <w:color w:val="0000FF"/>
                <w:sz w:val="18"/>
              </w:rPr>
              <w:t>）</w:t>
            </w:r>
          </w:p>
        </w:tc>
        <w:tc>
          <w:tcPr>
            <w:tcW w:w="1670" w:type="dxa"/>
            <w:vAlign w:val="center"/>
          </w:tcPr>
          <w:p w14:paraId="043CD16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5658</w:t>
            </w:r>
            <w:r>
              <w:rPr>
                <w:rFonts w:hint="eastAsia"/>
                <w:color w:val="0000FF"/>
                <w:sz w:val="18"/>
              </w:rPr>
              <w:t>）</w:t>
            </w:r>
          </w:p>
        </w:tc>
      </w:tr>
      <w:tr w:rsidR="00000000" w14:paraId="232B22D7" w14:textId="77777777">
        <w:trPr>
          <w:trHeight w:val="300"/>
        </w:trPr>
        <w:tc>
          <w:tcPr>
            <w:tcW w:w="2591" w:type="dxa"/>
            <w:vAlign w:val="center"/>
          </w:tcPr>
          <w:p w14:paraId="3C57D8F2"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离职后福利</w:t>
            </w:r>
            <w:r>
              <w:rPr>
                <w:rFonts w:ascii="Arial Narrow" w:hAnsi="Arial Narrow"/>
                <w:sz w:val="24"/>
                <w:szCs w:val="24"/>
              </w:rPr>
              <w:t>-</w:t>
            </w:r>
            <w:r>
              <w:rPr>
                <w:rFonts w:ascii="Arial Narrow" w:hAnsi="Arial Narrow"/>
                <w:sz w:val="24"/>
                <w:szCs w:val="24"/>
              </w:rPr>
              <w:t>设定提存计划</w:t>
            </w:r>
          </w:p>
        </w:tc>
        <w:tc>
          <w:tcPr>
            <w:tcW w:w="1675" w:type="dxa"/>
          </w:tcPr>
          <w:p w14:paraId="112A808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5661</w:t>
            </w:r>
            <w:r>
              <w:rPr>
                <w:rFonts w:hint="eastAsia"/>
                <w:color w:val="0000FF"/>
                <w:sz w:val="18"/>
              </w:rPr>
              <w:t>）</w:t>
            </w:r>
          </w:p>
        </w:tc>
        <w:tc>
          <w:tcPr>
            <w:tcW w:w="1675" w:type="dxa"/>
          </w:tcPr>
          <w:p w14:paraId="2692636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5662</w:t>
            </w:r>
            <w:r>
              <w:rPr>
                <w:rFonts w:hint="eastAsia"/>
                <w:color w:val="0000FF"/>
                <w:sz w:val="18"/>
              </w:rPr>
              <w:t>）</w:t>
            </w:r>
          </w:p>
        </w:tc>
        <w:tc>
          <w:tcPr>
            <w:tcW w:w="1675" w:type="dxa"/>
          </w:tcPr>
          <w:p w14:paraId="58FB8F5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5663</w:t>
            </w:r>
            <w:r>
              <w:rPr>
                <w:rFonts w:hint="eastAsia"/>
                <w:color w:val="0000FF"/>
                <w:sz w:val="18"/>
              </w:rPr>
              <w:t>）</w:t>
            </w:r>
          </w:p>
        </w:tc>
        <w:tc>
          <w:tcPr>
            <w:tcW w:w="1670" w:type="dxa"/>
          </w:tcPr>
          <w:p w14:paraId="45B746F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5661</w:t>
            </w:r>
            <w:r>
              <w:rPr>
                <w:rFonts w:hint="eastAsia"/>
                <w:color w:val="0000FF"/>
                <w:sz w:val="18"/>
              </w:rPr>
              <w:t>）</w:t>
            </w:r>
          </w:p>
        </w:tc>
      </w:tr>
      <w:tr w:rsidR="00000000" w14:paraId="4D5BEF26" w14:textId="77777777">
        <w:trPr>
          <w:trHeight w:val="300"/>
        </w:trPr>
        <w:tc>
          <w:tcPr>
            <w:tcW w:w="2591" w:type="dxa"/>
            <w:vAlign w:val="center"/>
          </w:tcPr>
          <w:p w14:paraId="48E45E28"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5666</w:t>
            </w:r>
            <w:r>
              <w:rPr>
                <w:rFonts w:hint="eastAsia"/>
                <w:color w:val="0000FF"/>
                <w:sz w:val="18"/>
              </w:rPr>
              <w:t>）</w:t>
            </w:r>
          </w:p>
        </w:tc>
        <w:tc>
          <w:tcPr>
            <w:tcW w:w="1675" w:type="dxa"/>
          </w:tcPr>
          <w:p w14:paraId="7BFD0C6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5667</w:t>
            </w:r>
            <w:r>
              <w:rPr>
                <w:rFonts w:hint="eastAsia"/>
                <w:color w:val="0000FF"/>
                <w:sz w:val="18"/>
              </w:rPr>
              <w:t>）</w:t>
            </w:r>
          </w:p>
        </w:tc>
        <w:tc>
          <w:tcPr>
            <w:tcW w:w="1675" w:type="dxa"/>
          </w:tcPr>
          <w:p w14:paraId="35D0DC0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5668</w:t>
            </w:r>
            <w:r>
              <w:rPr>
                <w:rFonts w:hint="eastAsia"/>
                <w:color w:val="0000FF"/>
                <w:sz w:val="18"/>
              </w:rPr>
              <w:t>）</w:t>
            </w:r>
          </w:p>
        </w:tc>
        <w:tc>
          <w:tcPr>
            <w:tcW w:w="1675" w:type="dxa"/>
          </w:tcPr>
          <w:p w14:paraId="2894C21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5669</w:t>
            </w:r>
            <w:r>
              <w:rPr>
                <w:rFonts w:hint="eastAsia"/>
                <w:color w:val="0000FF"/>
                <w:sz w:val="18"/>
              </w:rPr>
              <w:t>）</w:t>
            </w:r>
          </w:p>
        </w:tc>
        <w:tc>
          <w:tcPr>
            <w:tcW w:w="1670" w:type="dxa"/>
          </w:tcPr>
          <w:p w14:paraId="6DE6E13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5667</w:t>
            </w:r>
            <w:r>
              <w:rPr>
                <w:rFonts w:hint="eastAsia"/>
                <w:color w:val="0000FF"/>
                <w:sz w:val="18"/>
              </w:rPr>
              <w:t>）</w:t>
            </w:r>
          </w:p>
        </w:tc>
      </w:tr>
      <w:tr w:rsidR="00000000" w14:paraId="5188F9A7" w14:textId="77777777">
        <w:trPr>
          <w:trHeight w:val="300"/>
        </w:trPr>
        <w:tc>
          <w:tcPr>
            <w:tcW w:w="2591" w:type="dxa"/>
            <w:vAlign w:val="center"/>
          </w:tcPr>
          <w:p w14:paraId="5AF266BC"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75" w:type="dxa"/>
          </w:tcPr>
          <w:p w14:paraId="205C23A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5670</w:t>
            </w:r>
            <w:r>
              <w:rPr>
                <w:rFonts w:hint="eastAsia"/>
                <w:color w:val="0000FF"/>
                <w:sz w:val="18"/>
              </w:rPr>
              <w:t>）</w:t>
            </w:r>
          </w:p>
        </w:tc>
        <w:tc>
          <w:tcPr>
            <w:tcW w:w="1675" w:type="dxa"/>
          </w:tcPr>
          <w:p w14:paraId="09D0599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5671</w:t>
            </w:r>
            <w:r>
              <w:rPr>
                <w:rFonts w:hint="eastAsia"/>
                <w:color w:val="0000FF"/>
                <w:sz w:val="18"/>
              </w:rPr>
              <w:t>）</w:t>
            </w:r>
          </w:p>
        </w:tc>
        <w:tc>
          <w:tcPr>
            <w:tcW w:w="1675" w:type="dxa"/>
          </w:tcPr>
          <w:p w14:paraId="190AD2B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5672</w:t>
            </w:r>
            <w:r>
              <w:rPr>
                <w:rFonts w:hint="eastAsia"/>
                <w:color w:val="0000FF"/>
                <w:sz w:val="18"/>
              </w:rPr>
              <w:t>）</w:t>
            </w:r>
          </w:p>
        </w:tc>
        <w:tc>
          <w:tcPr>
            <w:tcW w:w="1670" w:type="dxa"/>
          </w:tcPr>
          <w:p w14:paraId="4F42D24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5670</w:t>
            </w:r>
            <w:r>
              <w:rPr>
                <w:rFonts w:hint="eastAsia"/>
                <w:color w:val="0000FF"/>
                <w:sz w:val="18"/>
              </w:rPr>
              <w:t>）</w:t>
            </w:r>
          </w:p>
        </w:tc>
      </w:tr>
    </w:tbl>
    <w:p w14:paraId="0EDE670B" w14:textId="77777777" w:rsidR="00000000" w:rsidRDefault="007478C2">
      <w:pPr>
        <w:rPr>
          <w:rFonts w:ascii="宋体" w:hAnsi="宋体"/>
          <w:b/>
          <w:bCs/>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5673</w:t>
      </w:r>
      <w:r>
        <w:rPr>
          <w:rFonts w:hint="eastAsia"/>
          <w:color w:val="0000FF"/>
          <w:sz w:val="18"/>
        </w:rPr>
        <w:t>）</w:t>
      </w:r>
    </w:p>
    <w:p w14:paraId="0523CFA4" w14:textId="77777777" w:rsidR="00000000" w:rsidRDefault="007478C2">
      <w:pPr>
        <w:pStyle w:val="a2"/>
        <w:widowControl w:val="0"/>
        <w:tabs>
          <w:tab w:val="left" w:pos="196"/>
          <w:tab w:val="left" w:pos="426"/>
        </w:tabs>
        <w:spacing w:line="240" w:lineRule="auto"/>
        <w:ind w:leftChars="0" w:left="0" w:firstLineChars="200" w:firstLine="420"/>
        <w:rPr>
          <w:color w:val="0000CC"/>
        </w:rPr>
      </w:pPr>
    </w:p>
    <w:p w14:paraId="49E1745C"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23</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hint="eastAsia"/>
          <w:b/>
          <w:sz w:val="24"/>
        </w:rPr>
        <w:t>短期薪酬（如有）</w:t>
      </w:r>
    </w:p>
    <w:p w14:paraId="6939C696" w14:textId="77777777" w:rsidR="00000000" w:rsidRDefault="007478C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3"/>
        <w:gridCol w:w="1675"/>
        <w:gridCol w:w="1675"/>
        <w:gridCol w:w="1675"/>
        <w:gridCol w:w="1668"/>
      </w:tblGrid>
      <w:tr w:rsidR="00000000" w14:paraId="7A722C65" w14:textId="77777777">
        <w:trPr>
          <w:trHeight w:val="300"/>
        </w:trPr>
        <w:tc>
          <w:tcPr>
            <w:tcW w:w="2593" w:type="dxa"/>
            <w:vAlign w:val="center"/>
          </w:tcPr>
          <w:p w14:paraId="6884482C"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75" w:type="dxa"/>
            <w:vAlign w:val="center"/>
          </w:tcPr>
          <w:p w14:paraId="35D1BE77"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1675" w:type="dxa"/>
            <w:vAlign w:val="center"/>
          </w:tcPr>
          <w:p w14:paraId="4A84A615"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本期增加金额</w:t>
            </w:r>
          </w:p>
        </w:tc>
        <w:tc>
          <w:tcPr>
            <w:tcW w:w="1675" w:type="dxa"/>
            <w:vAlign w:val="center"/>
          </w:tcPr>
          <w:p w14:paraId="5DE45F13"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本期减少金额</w:t>
            </w:r>
          </w:p>
        </w:tc>
        <w:tc>
          <w:tcPr>
            <w:tcW w:w="1668" w:type="dxa"/>
            <w:vAlign w:val="center"/>
          </w:tcPr>
          <w:p w14:paraId="1D2047E0"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769C86C0" w14:textId="77777777">
        <w:trPr>
          <w:trHeight w:val="300"/>
        </w:trPr>
        <w:tc>
          <w:tcPr>
            <w:tcW w:w="2593" w:type="dxa"/>
            <w:vAlign w:val="center"/>
          </w:tcPr>
          <w:p w14:paraId="091E1E99"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一、工资、奖金、津贴和补贴</w:t>
            </w:r>
          </w:p>
        </w:tc>
        <w:tc>
          <w:tcPr>
            <w:tcW w:w="1675" w:type="dxa"/>
          </w:tcPr>
          <w:p w14:paraId="6388897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5675</w:t>
            </w:r>
            <w:r>
              <w:rPr>
                <w:rFonts w:hint="eastAsia"/>
                <w:color w:val="0000FF"/>
                <w:sz w:val="18"/>
              </w:rPr>
              <w:t>）</w:t>
            </w:r>
          </w:p>
        </w:tc>
        <w:tc>
          <w:tcPr>
            <w:tcW w:w="1675" w:type="dxa"/>
          </w:tcPr>
          <w:p w14:paraId="080E17F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5676</w:t>
            </w:r>
            <w:r>
              <w:rPr>
                <w:rFonts w:hint="eastAsia"/>
                <w:color w:val="0000FF"/>
                <w:sz w:val="18"/>
              </w:rPr>
              <w:t>）</w:t>
            </w:r>
          </w:p>
        </w:tc>
        <w:tc>
          <w:tcPr>
            <w:tcW w:w="1675" w:type="dxa"/>
          </w:tcPr>
          <w:p w14:paraId="1FBAE72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5677</w:t>
            </w:r>
            <w:r>
              <w:rPr>
                <w:rFonts w:hint="eastAsia"/>
                <w:color w:val="0000FF"/>
                <w:sz w:val="18"/>
              </w:rPr>
              <w:t>）</w:t>
            </w:r>
          </w:p>
        </w:tc>
        <w:tc>
          <w:tcPr>
            <w:tcW w:w="1668" w:type="dxa"/>
          </w:tcPr>
          <w:p w14:paraId="60429D6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5675</w:t>
            </w:r>
            <w:r>
              <w:rPr>
                <w:rFonts w:hint="eastAsia"/>
                <w:color w:val="0000FF"/>
                <w:sz w:val="18"/>
              </w:rPr>
              <w:t>）</w:t>
            </w:r>
          </w:p>
        </w:tc>
      </w:tr>
      <w:tr w:rsidR="00000000" w14:paraId="28BCCBDF" w14:textId="77777777">
        <w:trPr>
          <w:trHeight w:val="300"/>
        </w:trPr>
        <w:tc>
          <w:tcPr>
            <w:tcW w:w="2593" w:type="dxa"/>
            <w:vAlign w:val="center"/>
          </w:tcPr>
          <w:p w14:paraId="6DEA5EE5"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二、职工福利费</w:t>
            </w:r>
          </w:p>
        </w:tc>
        <w:tc>
          <w:tcPr>
            <w:tcW w:w="1675" w:type="dxa"/>
          </w:tcPr>
          <w:p w14:paraId="53476DC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5678</w:t>
            </w:r>
            <w:r>
              <w:rPr>
                <w:rFonts w:hint="eastAsia"/>
                <w:color w:val="0000FF"/>
                <w:sz w:val="18"/>
              </w:rPr>
              <w:t>）</w:t>
            </w:r>
          </w:p>
        </w:tc>
        <w:tc>
          <w:tcPr>
            <w:tcW w:w="1675" w:type="dxa"/>
          </w:tcPr>
          <w:p w14:paraId="764C3FF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5679</w:t>
            </w:r>
            <w:r>
              <w:rPr>
                <w:rFonts w:hint="eastAsia"/>
                <w:color w:val="0000FF"/>
                <w:sz w:val="18"/>
              </w:rPr>
              <w:t>）</w:t>
            </w:r>
          </w:p>
        </w:tc>
        <w:tc>
          <w:tcPr>
            <w:tcW w:w="1675" w:type="dxa"/>
          </w:tcPr>
          <w:p w14:paraId="663FCA0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5680</w:t>
            </w:r>
            <w:r>
              <w:rPr>
                <w:rFonts w:hint="eastAsia"/>
                <w:color w:val="0000FF"/>
                <w:sz w:val="18"/>
              </w:rPr>
              <w:t>）</w:t>
            </w:r>
          </w:p>
        </w:tc>
        <w:tc>
          <w:tcPr>
            <w:tcW w:w="1668" w:type="dxa"/>
          </w:tcPr>
          <w:p w14:paraId="3836C8A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5678</w:t>
            </w:r>
            <w:r>
              <w:rPr>
                <w:rFonts w:hint="eastAsia"/>
                <w:color w:val="0000FF"/>
                <w:sz w:val="18"/>
              </w:rPr>
              <w:t>）</w:t>
            </w:r>
          </w:p>
        </w:tc>
      </w:tr>
      <w:tr w:rsidR="00000000" w14:paraId="128EC7CD" w14:textId="77777777">
        <w:trPr>
          <w:trHeight w:val="300"/>
        </w:trPr>
        <w:tc>
          <w:tcPr>
            <w:tcW w:w="2593" w:type="dxa"/>
            <w:vAlign w:val="center"/>
          </w:tcPr>
          <w:p w14:paraId="6DE5E0A2"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三、社会保险费</w:t>
            </w:r>
          </w:p>
        </w:tc>
        <w:tc>
          <w:tcPr>
            <w:tcW w:w="1675" w:type="dxa"/>
          </w:tcPr>
          <w:p w14:paraId="26E790A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5681</w:t>
            </w:r>
            <w:r>
              <w:rPr>
                <w:rFonts w:hint="eastAsia"/>
                <w:color w:val="0000FF"/>
                <w:sz w:val="18"/>
              </w:rPr>
              <w:t>）</w:t>
            </w:r>
          </w:p>
        </w:tc>
        <w:tc>
          <w:tcPr>
            <w:tcW w:w="1675" w:type="dxa"/>
          </w:tcPr>
          <w:p w14:paraId="1CA51C6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5682</w:t>
            </w:r>
            <w:r>
              <w:rPr>
                <w:rFonts w:hint="eastAsia"/>
                <w:color w:val="0000FF"/>
                <w:sz w:val="18"/>
              </w:rPr>
              <w:t>）</w:t>
            </w:r>
          </w:p>
        </w:tc>
        <w:tc>
          <w:tcPr>
            <w:tcW w:w="1675" w:type="dxa"/>
          </w:tcPr>
          <w:p w14:paraId="05405F9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5683</w:t>
            </w:r>
            <w:r>
              <w:rPr>
                <w:rFonts w:hint="eastAsia"/>
                <w:color w:val="0000FF"/>
                <w:sz w:val="18"/>
              </w:rPr>
              <w:t>）</w:t>
            </w:r>
          </w:p>
        </w:tc>
        <w:tc>
          <w:tcPr>
            <w:tcW w:w="1668" w:type="dxa"/>
          </w:tcPr>
          <w:p w14:paraId="119EC24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5681</w:t>
            </w:r>
            <w:r>
              <w:rPr>
                <w:rFonts w:hint="eastAsia"/>
                <w:color w:val="0000FF"/>
                <w:sz w:val="18"/>
              </w:rPr>
              <w:t>）</w:t>
            </w:r>
          </w:p>
        </w:tc>
      </w:tr>
      <w:tr w:rsidR="00000000" w14:paraId="1E9024BF" w14:textId="77777777">
        <w:trPr>
          <w:trHeight w:val="300"/>
        </w:trPr>
        <w:tc>
          <w:tcPr>
            <w:tcW w:w="2593" w:type="dxa"/>
            <w:vAlign w:val="center"/>
          </w:tcPr>
          <w:p w14:paraId="0A93BFF2"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其中：医疗保险费</w:t>
            </w:r>
          </w:p>
        </w:tc>
        <w:tc>
          <w:tcPr>
            <w:tcW w:w="1675" w:type="dxa"/>
          </w:tcPr>
          <w:p w14:paraId="61374A6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5684</w:t>
            </w:r>
            <w:r>
              <w:rPr>
                <w:rFonts w:hint="eastAsia"/>
                <w:color w:val="0000FF"/>
                <w:sz w:val="18"/>
              </w:rPr>
              <w:t>）</w:t>
            </w:r>
          </w:p>
        </w:tc>
        <w:tc>
          <w:tcPr>
            <w:tcW w:w="1675" w:type="dxa"/>
          </w:tcPr>
          <w:p w14:paraId="212F3B8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5685</w:t>
            </w:r>
            <w:r>
              <w:rPr>
                <w:rFonts w:hint="eastAsia"/>
                <w:color w:val="0000FF"/>
                <w:sz w:val="18"/>
              </w:rPr>
              <w:t>）</w:t>
            </w:r>
          </w:p>
        </w:tc>
        <w:tc>
          <w:tcPr>
            <w:tcW w:w="1675" w:type="dxa"/>
          </w:tcPr>
          <w:p w14:paraId="2C0C3EA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5686</w:t>
            </w:r>
            <w:r>
              <w:rPr>
                <w:rFonts w:hint="eastAsia"/>
                <w:color w:val="0000FF"/>
                <w:sz w:val="18"/>
              </w:rPr>
              <w:t>）</w:t>
            </w:r>
          </w:p>
        </w:tc>
        <w:tc>
          <w:tcPr>
            <w:tcW w:w="1668" w:type="dxa"/>
          </w:tcPr>
          <w:p w14:paraId="6CCD645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5684</w:t>
            </w:r>
            <w:r>
              <w:rPr>
                <w:rFonts w:hint="eastAsia"/>
                <w:color w:val="0000FF"/>
                <w:sz w:val="18"/>
              </w:rPr>
              <w:t>）</w:t>
            </w:r>
          </w:p>
        </w:tc>
      </w:tr>
      <w:tr w:rsidR="00000000" w14:paraId="6197C15B" w14:textId="77777777">
        <w:trPr>
          <w:trHeight w:val="300"/>
        </w:trPr>
        <w:tc>
          <w:tcPr>
            <w:tcW w:w="2593" w:type="dxa"/>
            <w:vAlign w:val="center"/>
          </w:tcPr>
          <w:p w14:paraId="1ADE68AA" w14:textId="77777777" w:rsidR="00000000" w:rsidRDefault="007478C2">
            <w:pPr>
              <w:tabs>
                <w:tab w:val="left" w:pos="196"/>
                <w:tab w:val="left" w:pos="426"/>
              </w:tabs>
              <w:snapToGrid w:val="0"/>
              <w:ind w:left="426" w:firstLine="315"/>
              <w:rPr>
                <w:rFonts w:ascii="Arial Narrow" w:hAnsi="Arial Narrow"/>
                <w:sz w:val="24"/>
                <w:szCs w:val="24"/>
              </w:rPr>
            </w:pPr>
            <w:r>
              <w:rPr>
                <w:rFonts w:ascii="Arial Narrow" w:hAnsi="Arial Narrow" w:hint="eastAsia"/>
                <w:sz w:val="24"/>
                <w:szCs w:val="24"/>
              </w:rPr>
              <w:t>工伤保险费</w:t>
            </w:r>
          </w:p>
        </w:tc>
        <w:tc>
          <w:tcPr>
            <w:tcW w:w="1675" w:type="dxa"/>
          </w:tcPr>
          <w:p w14:paraId="6161FAD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5687</w:t>
            </w:r>
            <w:r>
              <w:rPr>
                <w:rFonts w:hint="eastAsia"/>
                <w:color w:val="0000FF"/>
                <w:sz w:val="18"/>
              </w:rPr>
              <w:t>）</w:t>
            </w:r>
          </w:p>
        </w:tc>
        <w:tc>
          <w:tcPr>
            <w:tcW w:w="1675" w:type="dxa"/>
          </w:tcPr>
          <w:p w14:paraId="06E166C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5688</w:t>
            </w:r>
            <w:r>
              <w:rPr>
                <w:rFonts w:hint="eastAsia"/>
                <w:color w:val="0000FF"/>
                <w:sz w:val="18"/>
              </w:rPr>
              <w:t>）</w:t>
            </w:r>
          </w:p>
        </w:tc>
        <w:tc>
          <w:tcPr>
            <w:tcW w:w="1675" w:type="dxa"/>
          </w:tcPr>
          <w:p w14:paraId="10306AC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5689</w:t>
            </w:r>
            <w:r>
              <w:rPr>
                <w:rFonts w:hint="eastAsia"/>
                <w:color w:val="0000FF"/>
                <w:sz w:val="18"/>
              </w:rPr>
              <w:t>）</w:t>
            </w:r>
          </w:p>
        </w:tc>
        <w:tc>
          <w:tcPr>
            <w:tcW w:w="1668" w:type="dxa"/>
          </w:tcPr>
          <w:p w14:paraId="2C7D64F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5687</w:t>
            </w:r>
            <w:r>
              <w:rPr>
                <w:rFonts w:hint="eastAsia"/>
                <w:color w:val="0000FF"/>
                <w:sz w:val="18"/>
              </w:rPr>
              <w:t>）</w:t>
            </w:r>
          </w:p>
        </w:tc>
      </w:tr>
      <w:tr w:rsidR="00000000" w14:paraId="4543E7FB" w14:textId="77777777">
        <w:trPr>
          <w:trHeight w:val="300"/>
        </w:trPr>
        <w:tc>
          <w:tcPr>
            <w:tcW w:w="2593" w:type="dxa"/>
            <w:vAlign w:val="center"/>
          </w:tcPr>
          <w:p w14:paraId="15E1A78A" w14:textId="77777777" w:rsidR="00000000" w:rsidRDefault="007478C2">
            <w:pPr>
              <w:tabs>
                <w:tab w:val="left" w:pos="196"/>
                <w:tab w:val="left" w:pos="426"/>
              </w:tabs>
              <w:snapToGrid w:val="0"/>
              <w:ind w:firstLine="727"/>
              <w:rPr>
                <w:rFonts w:ascii="Arial Narrow" w:hAnsi="Arial Narrow"/>
                <w:sz w:val="24"/>
                <w:szCs w:val="24"/>
              </w:rPr>
            </w:pPr>
            <w:r>
              <w:rPr>
                <w:rFonts w:ascii="Arial Narrow" w:hAnsi="Arial Narrow" w:hint="eastAsia"/>
                <w:sz w:val="24"/>
                <w:szCs w:val="24"/>
              </w:rPr>
              <w:t>生育保险费</w:t>
            </w:r>
          </w:p>
        </w:tc>
        <w:tc>
          <w:tcPr>
            <w:tcW w:w="1675" w:type="dxa"/>
          </w:tcPr>
          <w:p w14:paraId="0CE506B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5690</w:t>
            </w:r>
            <w:r>
              <w:rPr>
                <w:rFonts w:hint="eastAsia"/>
                <w:color w:val="0000FF"/>
                <w:sz w:val="18"/>
              </w:rPr>
              <w:t>）</w:t>
            </w:r>
          </w:p>
        </w:tc>
        <w:tc>
          <w:tcPr>
            <w:tcW w:w="1675" w:type="dxa"/>
          </w:tcPr>
          <w:p w14:paraId="493E788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5691</w:t>
            </w:r>
            <w:r>
              <w:rPr>
                <w:rFonts w:hint="eastAsia"/>
                <w:color w:val="0000FF"/>
                <w:sz w:val="18"/>
              </w:rPr>
              <w:t>）</w:t>
            </w:r>
          </w:p>
        </w:tc>
        <w:tc>
          <w:tcPr>
            <w:tcW w:w="1675" w:type="dxa"/>
          </w:tcPr>
          <w:p w14:paraId="7CA3F1F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5692</w:t>
            </w:r>
            <w:r>
              <w:rPr>
                <w:rFonts w:hint="eastAsia"/>
                <w:color w:val="0000FF"/>
                <w:sz w:val="18"/>
              </w:rPr>
              <w:t>）</w:t>
            </w:r>
          </w:p>
        </w:tc>
        <w:tc>
          <w:tcPr>
            <w:tcW w:w="1668" w:type="dxa"/>
          </w:tcPr>
          <w:p w14:paraId="38879AA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5690</w:t>
            </w:r>
            <w:r>
              <w:rPr>
                <w:rFonts w:hint="eastAsia"/>
                <w:color w:val="0000FF"/>
                <w:sz w:val="18"/>
              </w:rPr>
              <w:t>）</w:t>
            </w:r>
          </w:p>
        </w:tc>
      </w:tr>
      <w:tr w:rsidR="00000000" w14:paraId="7469D37D" w14:textId="77777777">
        <w:trPr>
          <w:trHeight w:val="300"/>
        </w:trPr>
        <w:tc>
          <w:tcPr>
            <w:tcW w:w="2593" w:type="dxa"/>
            <w:vAlign w:val="center"/>
          </w:tcPr>
          <w:p w14:paraId="59276BB0" w14:textId="77777777" w:rsidR="00000000" w:rsidRDefault="007478C2">
            <w:pPr>
              <w:tabs>
                <w:tab w:val="left" w:pos="196"/>
                <w:tab w:val="left" w:pos="426"/>
              </w:tabs>
              <w:snapToGrid w:val="0"/>
              <w:ind w:firstLine="727"/>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5695</w:t>
            </w:r>
            <w:r>
              <w:rPr>
                <w:rFonts w:hint="eastAsia"/>
                <w:color w:val="0000FF"/>
                <w:sz w:val="18"/>
              </w:rPr>
              <w:t>）</w:t>
            </w:r>
          </w:p>
        </w:tc>
        <w:tc>
          <w:tcPr>
            <w:tcW w:w="1675" w:type="dxa"/>
          </w:tcPr>
          <w:p w14:paraId="585B212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5696</w:t>
            </w:r>
            <w:r>
              <w:rPr>
                <w:rFonts w:hint="eastAsia"/>
                <w:color w:val="0000FF"/>
                <w:sz w:val="18"/>
              </w:rPr>
              <w:t>）</w:t>
            </w:r>
          </w:p>
        </w:tc>
        <w:tc>
          <w:tcPr>
            <w:tcW w:w="1675" w:type="dxa"/>
          </w:tcPr>
          <w:p w14:paraId="3B144D7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5697</w:t>
            </w:r>
            <w:r>
              <w:rPr>
                <w:rFonts w:hint="eastAsia"/>
                <w:color w:val="0000FF"/>
                <w:sz w:val="18"/>
              </w:rPr>
              <w:t>）</w:t>
            </w:r>
          </w:p>
        </w:tc>
        <w:tc>
          <w:tcPr>
            <w:tcW w:w="1675" w:type="dxa"/>
          </w:tcPr>
          <w:p w14:paraId="14ED3FE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5698</w:t>
            </w:r>
            <w:r>
              <w:rPr>
                <w:rFonts w:hint="eastAsia"/>
                <w:color w:val="0000FF"/>
                <w:sz w:val="18"/>
              </w:rPr>
              <w:t>）</w:t>
            </w:r>
          </w:p>
        </w:tc>
        <w:tc>
          <w:tcPr>
            <w:tcW w:w="1668" w:type="dxa"/>
          </w:tcPr>
          <w:p w14:paraId="6CB8463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5696</w:t>
            </w:r>
            <w:r>
              <w:rPr>
                <w:rFonts w:hint="eastAsia"/>
                <w:color w:val="0000FF"/>
                <w:sz w:val="18"/>
              </w:rPr>
              <w:t>）</w:t>
            </w:r>
          </w:p>
        </w:tc>
      </w:tr>
      <w:tr w:rsidR="00000000" w14:paraId="7F2B646B" w14:textId="77777777">
        <w:trPr>
          <w:trHeight w:val="300"/>
        </w:trPr>
        <w:tc>
          <w:tcPr>
            <w:tcW w:w="2593" w:type="dxa"/>
            <w:vAlign w:val="center"/>
          </w:tcPr>
          <w:p w14:paraId="1AE34ED6"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四、住房公积金</w:t>
            </w:r>
          </w:p>
        </w:tc>
        <w:tc>
          <w:tcPr>
            <w:tcW w:w="1675" w:type="dxa"/>
          </w:tcPr>
          <w:p w14:paraId="1D5414E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5699</w:t>
            </w:r>
            <w:r>
              <w:rPr>
                <w:rFonts w:hint="eastAsia"/>
                <w:color w:val="0000FF"/>
                <w:sz w:val="18"/>
              </w:rPr>
              <w:t>）</w:t>
            </w:r>
          </w:p>
        </w:tc>
        <w:tc>
          <w:tcPr>
            <w:tcW w:w="1675" w:type="dxa"/>
          </w:tcPr>
          <w:p w14:paraId="3DB38FE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5700</w:t>
            </w:r>
            <w:r>
              <w:rPr>
                <w:rFonts w:hint="eastAsia"/>
                <w:color w:val="0000FF"/>
                <w:sz w:val="18"/>
              </w:rPr>
              <w:t>）</w:t>
            </w:r>
          </w:p>
        </w:tc>
        <w:tc>
          <w:tcPr>
            <w:tcW w:w="1675" w:type="dxa"/>
            <w:vAlign w:val="center"/>
          </w:tcPr>
          <w:p w14:paraId="2CA3850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5701</w:t>
            </w:r>
            <w:r>
              <w:rPr>
                <w:rFonts w:hint="eastAsia"/>
                <w:color w:val="0000FF"/>
                <w:sz w:val="18"/>
              </w:rPr>
              <w:t>）</w:t>
            </w:r>
          </w:p>
        </w:tc>
        <w:tc>
          <w:tcPr>
            <w:tcW w:w="1668" w:type="dxa"/>
          </w:tcPr>
          <w:p w14:paraId="183332A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5699</w:t>
            </w:r>
            <w:r>
              <w:rPr>
                <w:rFonts w:hint="eastAsia"/>
                <w:color w:val="0000FF"/>
                <w:sz w:val="18"/>
              </w:rPr>
              <w:t>）</w:t>
            </w:r>
          </w:p>
        </w:tc>
      </w:tr>
      <w:tr w:rsidR="00000000" w14:paraId="1BA11708" w14:textId="77777777">
        <w:trPr>
          <w:trHeight w:val="300"/>
        </w:trPr>
        <w:tc>
          <w:tcPr>
            <w:tcW w:w="2593" w:type="dxa"/>
            <w:vAlign w:val="center"/>
          </w:tcPr>
          <w:p w14:paraId="3EB853B5"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五、工会经费和职工教育经费</w:t>
            </w:r>
          </w:p>
        </w:tc>
        <w:tc>
          <w:tcPr>
            <w:tcW w:w="1675" w:type="dxa"/>
          </w:tcPr>
          <w:p w14:paraId="407023E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5702</w:t>
            </w:r>
            <w:r>
              <w:rPr>
                <w:rFonts w:hint="eastAsia"/>
                <w:color w:val="0000FF"/>
                <w:sz w:val="18"/>
              </w:rPr>
              <w:t>）</w:t>
            </w:r>
          </w:p>
        </w:tc>
        <w:tc>
          <w:tcPr>
            <w:tcW w:w="1675" w:type="dxa"/>
          </w:tcPr>
          <w:p w14:paraId="291DB33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5703</w:t>
            </w:r>
            <w:r>
              <w:rPr>
                <w:rFonts w:hint="eastAsia"/>
                <w:color w:val="0000FF"/>
                <w:sz w:val="18"/>
              </w:rPr>
              <w:t>）</w:t>
            </w:r>
          </w:p>
        </w:tc>
        <w:tc>
          <w:tcPr>
            <w:tcW w:w="1675" w:type="dxa"/>
          </w:tcPr>
          <w:p w14:paraId="73708F6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5704</w:t>
            </w:r>
            <w:r>
              <w:rPr>
                <w:rFonts w:hint="eastAsia"/>
                <w:color w:val="0000FF"/>
                <w:sz w:val="18"/>
              </w:rPr>
              <w:t>）</w:t>
            </w:r>
          </w:p>
        </w:tc>
        <w:tc>
          <w:tcPr>
            <w:tcW w:w="1668" w:type="dxa"/>
          </w:tcPr>
          <w:p w14:paraId="403A677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5702</w:t>
            </w:r>
            <w:r>
              <w:rPr>
                <w:rFonts w:hint="eastAsia"/>
                <w:color w:val="0000FF"/>
                <w:sz w:val="18"/>
              </w:rPr>
              <w:t>）</w:t>
            </w:r>
          </w:p>
        </w:tc>
      </w:tr>
      <w:tr w:rsidR="00000000" w14:paraId="78A43D99" w14:textId="77777777">
        <w:trPr>
          <w:trHeight w:val="300"/>
        </w:trPr>
        <w:tc>
          <w:tcPr>
            <w:tcW w:w="2593" w:type="dxa"/>
            <w:vAlign w:val="center"/>
          </w:tcPr>
          <w:p w14:paraId="0DFD419C" w14:textId="77777777" w:rsidR="00000000" w:rsidRDefault="007478C2">
            <w:pPr>
              <w:snapToGrid w:val="0"/>
              <w:ind w:firstLineChars="200" w:firstLine="480"/>
              <w:jc w:val="left"/>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5707</w:t>
            </w:r>
            <w:r>
              <w:rPr>
                <w:rFonts w:hint="eastAsia"/>
                <w:color w:val="0000FF"/>
                <w:sz w:val="18"/>
              </w:rPr>
              <w:t>）</w:t>
            </w:r>
          </w:p>
        </w:tc>
        <w:tc>
          <w:tcPr>
            <w:tcW w:w="1675" w:type="dxa"/>
          </w:tcPr>
          <w:p w14:paraId="47CABDE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5708</w:t>
            </w:r>
            <w:r>
              <w:rPr>
                <w:rFonts w:hint="eastAsia"/>
                <w:color w:val="0000FF"/>
                <w:sz w:val="18"/>
              </w:rPr>
              <w:t>）</w:t>
            </w:r>
          </w:p>
        </w:tc>
        <w:tc>
          <w:tcPr>
            <w:tcW w:w="1675" w:type="dxa"/>
          </w:tcPr>
          <w:p w14:paraId="47E37A7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5709</w:t>
            </w:r>
            <w:r>
              <w:rPr>
                <w:rFonts w:hint="eastAsia"/>
                <w:color w:val="0000FF"/>
                <w:sz w:val="18"/>
              </w:rPr>
              <w:t>）</w:t>
            </w:r>
          </w:p>
        </w:tc>
        <w:tc>
          <w:tcPr>
            <w:tcW w:w="1675" w:type="dxa"/>
          </w:tcPr>
          <w:p w14:paraId="7CDF031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5710</w:t>
            </w:r>
            <w:r>
              <w:rPr>
                <w:rFonts w:hint="eastAsia"/>
                <w:color w:val="0000FF"/>
                <w:sz w:val="18"/>
              </w:rPr>
              <w:t>）</w:t>
            </w:r>
          </w:p>
        </w:tc>
        <w:tc>
          <w:tcPr>
            <w:tcW w:w="1668" w:type="dxa"/>
          </w:tcPr>
          <w:p w14:paraId="1287A3D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5708</w:t>
            </w:r>
            <w:r>
              <w:rPr>
                <w:rFonts w:hint="eastAsia"/>
                <w:color w:val="0000FF"/>
                <w:sz w:val="18"/>
              </w:rPr>
              <w:t>）</w:t>
            </w:r>
          </w:p>
        </w:tc>
      </w:tr>
      <w:tr w:rsidR="00000000" w14:paraId="19014F84" w14:textId="77777777">
        <w:trPr>
          <w:trHeight w:val="300"/>
        </w:trPr>
        <w:tc>
          <w:tcPr>
            <w:tcW w:w="2593" w:type="dxa"/>
            <w:vAlign w:val="center"/>
          </w:tcPr>
          <w:p w14:paraId="4FDC0B05"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675" w:type="dxa"/>
          </w:tcPr>
          <w:p w14:paraId="479FA32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5711</w:t>
            </w:r>
            <w:r>
              <w:rPr>
                <w:rFonts w:hint="eastAsia"/>
                <w:color w:val="0000FF"/>
                <w:sz w:val="18"/>
              </w:rPr>
              <w:t>）</w:t>
            </w:r>
          </w:p>
        </w:tc>
        <w:tc>
          <w:tcPr>
            <w:tcW w:w="1675" w:type="dxa"/>
          </w:tcPr>
          <w:p w14:paraId="5242A49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5712</w:t>
            </w:r>
            <w:r>
              <w:rPr>
                <w:rFonts w:hint="eastAsia"/>
                <w:color w:val="0000FF"/>
                <w:sz w:val="18"/>
              </w:rPr>
              <w:t>）</w:t>
            </w:r>
          </w:p>
        </w:tc>
        <w:tc>
          <w:tcPr>
            <w:tcW w:w="1675" w:type="dxa"/>
          </w:tcPr>
          <w:p w14:paraId="61B1597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5713</w:t>
            </w:r>
            <w:r>
              <w:rPr>
                <w:rFonts w:hint="eastAsia"/>
                <w:color w:val="0000FF"/>
                <w:sz w:val="18"/>
              </w:rPr>
              <w:t>）</w:t>
            </w:r>
          </w:p>
        </w:tc>
        <w:tc>
          <w:tcPr>
            <w:tcW w:w="1668" w:type="dxa"/>
          </w:tcPr>
          <w:p w14:paraId="6BC2534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5711</w:t>
            </w:r>
            <w:r>
              <w:rPr>
                <w:rFonts w:hint="eastAsia"/>
                <w:color w:val="0000FF"/>
                <w:sz w:val="18"/>
              </w:rPr>
              <w:t>）</w:t>
            </w:r>
          </w:p>
        </w:tc>
      </w:tr>
    </w:tbl>
    <w:p w14:paraId="62543F83"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5714</w:t>
      </w:r>
      <w:r>
        <w:rPr>
          <w:rFonts w:hint="eastAsia"/>
          <w:color w:val="0000FF"/>
          <w:sz w:val="18"/>
        </w:rPr>
        <w:t>）</w:t>
      </w:r>
    </w:p>
    <w:p w14:paraId="55156625" w14:textId="77777777" w:rsidR="00000000" w:rsidRDefault="007478C2">
      <w:pPr>
        <w:rPr>
          <w:rFonts w:ascii="宋体" w:hAnsi="宋体"/>
          <w:b/>
          <w:sz w:val="24"/>
        </w:rPr>
      </w:pPr>
    </w:p>
    <w:p w14:paraId="30FC8650"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23</w:t>
      </w:r>
      <w:r>
        <w:rPr>
          <w:rFonts w:ascii="宋体" w:hAnsi="宋体" w:hint="eastAsia"/>
          <w:b/>
          <w:sz w:val="24"/>
        </w:rPr>
        <w:t>.</w:t>
      </w:r>
      <w:r>
        <w:rPr>
          <w:rFonts w:ascii="宋体" w:hAnsi="宋体"/>
          <w:b/>
          <w:sz w:val="24"/>
        </w:rPr>
        <w:t>3</w:t>
      </w:r>
      <w:r>
        <w:rPr>
          <w:rFonts w:ascii="宋体" w:hAnsi="宋体" w:hint="eastAsia"/>
          <w:b/>
          <w:sz w:val="24"/>
        </w:rPr>
        <w:t xml:space="preserve"> </w:t>
      </w:r>
      <w:r>
        <w:rPr>
          <w:rFonts w:ascii="宋体" w:hAnsi="宋体" w:hint="eastAsia"/>
          <w:b/>
          <w:sz w:val="24"/>
        </w:rPr>
        <w:t>设定提存计划（如有）</w:t>
      </w:r>
    </w:p>
    <w:p w14:paraId="62B981FA" w14:textId="77777777" w:rsidR="00000000" w:rsidRDefault="007478C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3"/>
        <w:gridCol w:w="1675"/>
        <w:gridCol w:w="1675"/>
        <w:gridCol w:w="1675"/>
        <w:gridCol w:w="1668"/>
      </w:tblGrid>
      <w:tr w:rsidR="00000000" w14:paraId="2A376937" w14:textId="77777777">
        <w:trPr>
          <w:trHeight w:val="300"/>
        </w:trPr>
        <w:tc>
          <w:tcPr>
            <w:tcW w:w="2593" w:type="dxa"/>
            <w:vAlign w:val="center"/>
          </w:tcPr>
          <w:p w14:paraId="01BC48A3"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675" w:type="dxa"/>
            <w:vAlign w:val="center"/>
          </w:tcPr>
          <w:p w14:paraId="2F3B4F83"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期初余额</w:t>
            </w:r>
          </w:p>
        </w:tc>
        <w:tc>
          <w:tcPr>
            <w:tcW w:w="1675" w:type="dxa"/>
            <w:vAlign w:val="center"/>
          </w:tcPr>
          <w:p w14:paraId="11661436"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本期增加金额</w:t>
            </w:r>
          </w:p>
        </w:tc>
        <w:tc>
          <w:tcPr>
            <w:tcW w:w="1675" w:type="dxa"/>
            <w:vAlign w:val="center"/>
          </w:tcPr>
          <w:p w14:paraId="142207E7"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本期减少金额</w:t>
            </w:r>
          </w:p>
        </w:tc>
        <w:tc>
          <w:tcPr>
            <w:tcW w:w="1668" w:type="dxa"/>
            <w:vAlign w:val="center"/>
          </w:tcPr>
          <w:p w14:paraId="7895E9CE"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r>
      <w:tr w:rsidR="00000000" w14:paraId="0F6102BA" w14:textId="77777777">
        <w:trPr>
          <w:trHeight w:val="300"/>
        </w:trPr>
        <w:tc>
          <w:tcPr>
            <w:tcW w:w="2593" w:type="dxa"/>
            <w:vAlign w:val="center"/>
          </w:tcPr>
          <w:p w14:paraId="2ACC33AE"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基本养老保险</w:t>
            </w:r>
          </w:p>
        </w:tc>
        <w:tc>
          <w:tcPr>
            <w:tcW w:w="1675" w:type="dxa"/>
          </w:tcPr>
          <w:p w14:paraId="76E765B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5716</w:t>
            </w:r>
            <w:r>
              <w:rPr>
                <w:rFonts w:hint="eastAsia"/>
                <w:color w:val="0000FF"/>
                <w:sz w:val="18"/>
              </w:rPr>
              <w:t>）</w:t>
            </w:r>
          </w:p>
        </w:tc>
        <w:tc>
          <w:tcPr>
            <w:tcW w:w="1675" w:type="dxa"/>
          </w:tcPr>
          <w:p w14:paraId="2636E11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5717</w:t>
            </w:r>
            <w:r>
              <w:rPr>
                <w:rFonts w:hint="eastAsia"/>
                <w:color w:val="0000FF"/>
                <w:sz w:val="18"/>
              </w:rPr>
              <w:t>）</w:t>
            </w:r>
          </w:p>
        </w:tc>
        <w:tc>
          <w:tcPr>
            <w:tcW w:w="1675" w:type="dxa"/>
          </w:tcPr>
          <w:p w14:paraId="2266430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5718</w:t>
            </w:r>
            <w:r>
              <w:rPr>
                <w:rFonts w:hint="eastAsia"/>
                <w:color w:val="0000FF"/>
                <w:sz w:val="18"/>
              </w:rPr>
              <w:t>）</w:t>
            </w:r>
          </w:p>
        </w:tc>
        <w:tc>
          <w:tcPr>
            <w:tcW w:w="1668" w:type="dxa"/>
          </w:tcPr>
          <w:p w14:paraId="4826B0F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5716</w:t>
            </w:r>
            <w:r>
              <w:rPr>
                <w:rFonts w:hint="eastAsia"/>
                <w:color w:val="0000FF"/>
                <w:sz w:val="18"/>
              </w:rPr>
              <w:t>）</w:t>
            </w:r>
          </w:p>
        </w:tc>
      </w:tr>
      <w:tr w:rsidR="00000000" w14:paraId="608298AA" w14:textId="77777777">
        <w:trPr>
          <w:trHeight w:val="300"/>
        </w:trPr>
        <w:tc>
          <w:tcPr>
            <w:tcW w:w="2593" w:type="dxa"/>
            <w:vAlign w:val="center"/>
          </w:tcPr>
          <w:p w14:paraId="17B2561D"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失业保险费</w:t>
            </w:r>
          </w:p>
        </w:tc>
        <w:tc>
          <w:tcPr>
            <w:tcW w:w="1675" w:type="dxa"/>
          </w:tcPr>
          <w:p w14:paraId="2F9E676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5719</w:t>
            </w:r>
            <w:r>
              <w:rPr>
                <w:rFonts w:hint="eastAsia"/>
                <w:color w:val="0000FF"/>
                <w:sz w:val="18"/>
              </w:rPr>
              <w:t>）</w:t>
            </w:r>
          </w:p>
        </w:tc>
        <w:tc>
          <w:tcPr>
            <w:tcW w:w="1675" w:type="dxa"/>
          </w:tcPr>
          <w:p w14:paraId="6AF0F41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5720</w:t>
            </w:r>
            <w:r>
              <w:rPr>
                <w:rFonts w:hint="eastAsia"/>
                <w:color w:val="0000FF"/>
                <w:sz w:val="18"/>
              </w:rPr>
              <w:t>）</w:t>
            </w:r>
          </w:p>
        </w:tc>
        <w:tc>
          <w:tcPr>
            <w:tcW w:w="1675" w:type="dxa"/>
            <w:vAlign w:val="center"/>
          </w:tcPr>
          <w:p w14:paraId="38D0055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5721</w:t>
            </w:r>
            <w:r>
              <w:rPr>
                <w:rFonts w:hint="eastAsia"/>
                <w:color w:val="0000FF"/>
                <w:sz w:val="18"/>
              </w:rPr>
              <w:t>）</w:t>
            </w:r>
          </w:p>
        </w:tc>
        <w:tc>
          <w:tcPr>
            <w:tcW w:w="1668" w:type="dxa"/>
          </w:tcPr>
          <w:p w14:paraId="1F6AD53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5719</w:t>
            </w:r>
            <w:r>
              <w:rPr>
                <w:rFonts w:hint="eastAsia"/>
                <w:color w:val="0000FF"/>
                <w:sz w:val="18"/>
              </w:rPr>
              <w:t>）</w:t>
            </w:r>
          </w:p>
        </w:tc>
      </w:tr>
      <w:tr w:rsidR="00000000" w14:paraId="0D487667" w14:textId="77777777">
        <w:trPr>
          <w:trHeight w:val="300"/>
        </w:trPr>
        <w:tc>
          <w:tcPr>
            <w:tcW w:w="2593" w:type="dxa"/>
            <w:vAlign w:val="center"/>
          </w:tcPr>
          <w:p w14:paraId="0D278B00"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5724</w:t>
            </w:r>
            <w:r>
              <w:rPr>
                <w:rFonts w:hint="eastAsia"/>
                <w:color w:val="0000FF"/>
                <w:sz w:val="18"/>
              </w:rPr>
              <w:t>）</w:t>
            </w:r>
          </w:p>
        </w:tc>
        <w:tc>
          <w:tcPr>
            <w:tcW w:w="1675" w:type="dxa"/>
          </w:tcPr>
          <w:p w14:paraId="410C3F4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5725</w:t>
            </w:r>
            <w:r>
              <w:rPr>
                <w:rFonts w:hint="eastAsia"/>
                <w:color w:val="0000FF"/>
                <w:sz w:val="18"/>
              </w:rPr>
              <w:t>）</w:t>
            </w:r>
          </w:p>
        </w:tc>
        <w:tc>
          <w:tcPr>
            <w:tcW w:w="1675" w:type="dxa"/>
          </w:tcPr>
          <w:p w14:paraId="0DE4CDE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5726</w:t>
            </w:r>
            <w:r>
              <w:rPr>
                <w:rFonts w:hint="eastAsia"/>
                <w:color w:val="0000FF"/>
                <w:sz w:val="18"/>
              </w:rPr>
              <w:t>）</w:t>
            </w:r>
          </w:p>
        </w:tc>
        <w:tc>
          <w:tcPr>
            <w:tcW w:w="1675" w:type="dxa"/>
          </w:tcPr>
          <w:p w14:paraId="1DBAFBF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5727</w:t>
            </w:r>
            <w:r>
              <w:rPr>
                <w:rFonts w:hint="eastAsia"/>
                <w:color w:val="0000FF"/>
                <w:sz w:val="18"/>
              </w:rPr>
              <w:t>）</w:t>
            </w:r>
          </w:p>
        </w:tc>
        <w:tc>
          <w:tcPr>
            <w:tcW w:w="1668" w:type="dxa"/>
          </w:tcPr>
          <w:p w14:paraId="29611AA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5725</w:t>
            </w:r>
            <w:r>
              <w:rPr>
                <w:rFonts w:hint="eastAsia"/>
                <w:color w:val="0000FF"/>
                <w:sz w:val="18"/>
              </w:rPr>
              <w:t>）</w:t>
            </w:r>
          </w:p>
        </w:tc>
      </w:tr>
      <w:tr w:rsidR="00000000" w14:paraId="7C4A40EC" w14:textId="77777777">
        <w:trPr>
          <w:trHeight w:val="300"/>
        </w:trPr>
        <w:tc>
          <w:tcPr>
            <w:tcW w:w="2593" w:type="dxa"/>
            <w:vAlign w:val="center"/>
          </w:tcPr>
          <w:p w14:paraId="2FF2F8F4"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1675" w:type="dxa"/>
          </w:tcPr>
          <w:p w14:paraId="1745709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5728</w:t>
            </w:r>
            <w:r>
              <w:rPr>
                <w:rFonts w:hint="eastAsia"/>
                <w:color w:val="0000FF"/>
                <w:sz w:val="18"/>
              </w:rPr>
              <w:t>）</w:t>
            </w:r>
          </w:p>
        </w:tc>
        <w:tc>
          <w:tcPr>
            <w:tcW w:w="1675" w:type="dxa"/>
          </w:tcPr>
          <w:p w14:paraId="5DFC794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5729</w:t>
            </w:r>
            <w:r>
              <w:rPr>
                <w:rFonts w:hint="eastAsia"/>
                <w:color w:val="0000FF"/>
                <w:sz w:val="18"/>
              </w:rPr>
              <w:t>）</w:t>
            </w:r>
          </w:p>
        </w:tc>
        <w:tc>
          <w:tcPr>
            <w:tcW w:w="1675" w:type="dxa"/>
          </w:tcPr>
          <w:p w14:paraId="39C4F29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5730</w:t>
            </w:r>
            <w:r>
              <w:rPr>
                <w:rFonts w:hint="eastAsia"/>
                <w:color w:val="0000FF"/>
                <w:sz w:val="18"/>
              </w:rPr>
              <w:t>）</w:t>
            </w:r>
          </w:p>
        </w:tc>
        <w:tc>
          <w:tcPr>
            <w:tcW w:w="1668" w:type="dxa"/>
          </w:tcPr>
          <w:p w14:paraId="539AFF8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5728</w:t>
            </w:r>
            <w:r>
              <w:rPr>
                <w:rFonts w:hint="eastAsia"/>
                <w:color w:val="0000FF"/>
                <w:sz w:val="18"/>
              </w:rPr>
              <w:t>）</w:t>
            </w:r>
          </w:p>
        </w:tc>
      </w:tr>
    </w:tbl>
    <w:p w14:paraId="47A99E3C" w14:textId="77777777" w:rsidR="00000000" w:rsidRDefault="007478C2">
      <w:pPr>
        <w:rPr>
          <w:rFonts w:ascii="宋体" w:hAnsi="宋体"/>
          <w:b/>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5731</w:t>
      </w:r>
      <w:r>
        <w:rPr>
          <w:rFonts w:hint="eastAsia"/>
          <w:color w:val="0000FF"/>
          <w:sz w:val="18"/>
        </w:rPr>
        <w:t>）</w:t>
      </w:r>
    </w:p>
    <w:p w14:paraId="5128516B" w14:textId="77777777" w:rsidR="00000000" w:rsidRDefault="007478C2">
      <w:pPr>
        <w:rPr>
          <w:rFonts w:ascii="宋体" w:hAnsi="宋体"/>
          <w:b/>
          <w:sz w:val="24"/>
        </w:rPr>
      </w:pPr>
    </w:p>
    <w:p w14:paraId="12C845BF"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24</w:t>
      </w:r>
      <w:r>
        <w:rPr>
          <w:rFonts w:ascii="宋体" w:hAnsi="宋体" w:hint="eastAsia"/>
          <w:b/>
          <w:sz w:val="24"/>
        </w:rPr>
        <w:t xml:space="preserve"> </w:t>
      </w:r>
      <w:r>
        <w:rPr>
          <w:rFonts w:ascii="宋体" w:hAnsi="宋体"/>
          <w:b/>
          <w:sz w:val="24"/>
        </w:rPr>
        <w:t>应交税费</w:t>
      </w:r>
      <w:r>
        <w:rPr>
          <w:rFonts w:ascii="宋体" w:hAnsi="宋体" w:hint="eastAsia"/>
          <w:b/>
          <w:sz w:val="24"/>
        </w:rPr>
        <w:t>（如有）</w:t>
      </w:r>
    </w:p>
    <w:p w14:paraId="28287BFE" w14:textId="77777777" w:rsidR="00000000" w:rsidRDefault="007478C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094"/>
        <w:gridCol w:w="3096"/>
        <w:gridCol w:w="3096"/>
      </w:tblGrid>
      <w:tr w:rsidR="00000000" w14:paraId="36D5EA6F" w14:textId="77777777">
        <w:trPr>
          <w:trHeight w:val="300"/>
          <w:tblHeader/>
        </w:trPr>
        <w:tc>
          <w:tcPr>
            <w:tcW w:w="3094" w:type="dxa"/>
            <w:tcBorders>
              <w:top w:val="single" w:sz="4" w:space="0" w:color="auto"/>
              <w:left w:val="single" w:sz="4" w:space="0" w:color="auto"/>
              <w:bottom w:val="single" w:sz="4" w:space="0" w:color="auto"/>
              <w:right w:val="single" w:sz="4" w:space="0" w:color="auto"/>
            </w:tcBorders>
            <w:vAlign w:val="center"/>
          </w:tcPr>
          <w:p w14:paraId="34297D51"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税费项目</w:t>
            </w:r>
          </w:p>
        </w:tc>
        <w:tc>
          <w:tcPr>
            <w:tcW w:w="3096" w:type="dxa"/>
            <w:tcBorders>
              <w:top w:val="single" w:sz="4" w:space="0" w:color="auto"/>
              <w:left w:val="single" w:sz="4" w:space="0" w:color="auto"/>
              <w:bottom w:val="single" w:sz="4" w:space="0" w:color="auto"/>
              <w:right w:val="single" w:sz="4" w:space="0" w:color="auto"/>
            </w:tcBorders>
            <w:vAlign w:val="bottom"/>
          </w:tcPr>
          <w:p w14:paraId="36B94F30" w14:textId="77777777" w:rsidR="00000000" w:rsidRDefault="007478C2">
            <w:pPr>
              <w:jc w:val="center"/>
              <w:rPr>
                <w:rFonts w:ascii="宋体" w:hAnsi="宋体"/>
                <w:sz w:val="24"/>
              </w:rPr>
            </w:pPr>
            <w:r>
              <w:rPr>
                <w:rFonts w:ascii="宋体" w:hAnsi="宋体" w:hint="eastAsia"/>
                <w:sz w:val="24"/>
              </w:rPr>
              <w:t>本期末</w:t>
            </w:r>
          </w:p>
          <w:p w14:paraId="7E1FB834"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96" w:type="dxa"/>
            <w:tcBorders>
              <w:top w:val="single" w:sz="4" w:space="0" w:color="auto"/>
              <w:left w:val="single" w:sz="4" w:space="0" w:color="auto"/>
              <w:bottom w:val="single" w:sz="4" w:space="0" w:color="auto"/>
              <w:right w:val="single" w:sz="4" w:space="0" w:color="auto"/>
            </w:tcBorders>
          </w:tcPr>
          <w:p w14:paraId="21EAA5F1" w14:textId="77777777" w:rsidR="00000000" w:rsidRDefault="007478C2">
            <w:pPr>
              <w:jc w:val="center"/>
              <w:rPr>
                <w:rFonts w:ascii="宋体" w:hAnsi="宋体"/>
                <w:sz w:val="24"/>
              </w:rPr>
            </w:pPr>
            <w:r>
              <w:rPr>
                <w:rFonts w:ascii="宋体" w:hAnsi="宋体" w:hint="eastAsia"/>
                <w:sz w:val="24"/>
              </w:rPr>
              <w:t>上年度末</w:t>
            </w:r>
          </w:p>
          <w:p w14:paraId="41ECDC8D"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9333E5E"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478F7CAA" w14:textId="77777777" w:rsidR="00000000" w:rsidRDefault="007478C2">
            <w:pPr>
              <w:snapToGrid w:val="0"/>
              <w:rPr>
                <w:rFonts w:ascii="Arial Narrow" w:hAnsi="Arial Narrow" w:cs="宋体"/>
                <w:sz w:val="24"/>
                <w:szCs w:val="24"/>
              </w:rPr>
            </w:pPr>
            <w:r>
              <w:rPr>
                <w:rFonts w:ascii="Arial Narrow" w:hAnsi="Arial Narrow"/>
                <w:sz w:val="24"/>
                <w:szCs w:val="24"/>
              </w:rPr>
              <w:t>增值税</w:t>
            </w:r>
          </w:p>
        </w:tc>
        <w:tc>
          <w:tcPr>
            <w:tcW w:w="3096" w:type="dxa"/>
            <w:tcBorders>
              <w:top w:val="single" w:sz="4" w:space="0" w:color="auto"/>
              <w:left w:val="single" w:sz="4" w:space="0" w:color="auto"/>
              <w:bottom w:val="single" w:sz="4" w:space="0" w:color="auto"/>
              <w:right w:val="single" w:sz="4" w:space="0" w:color="auto"/>
            </w:tcBorders>
          </w:tcPr>
          <w:p w14:paraId="66AE6584"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5733</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4B795809"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5733</w:t>
            </w:r>
            <w:r>
              <w:rPr>
                <w:rFonts w:hint="eastAsia"/>
                <w:color w:val="0000FF"/>
                <w:sz w:val="18"/>
              </w:rPr>
              <w:t>）</w:t>
            </w:r>
          </w:p>
        </w:tc>
      </w:tr>
      <w:tr w:rsidR="00000000" w14:paraId="726AFA63"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0DEC619C" w14:textId="77777777" w:rsidR="00000000" w:rsidRDefault="007478C2">
            <w:pPr>
              <w:snapToGrid w:val="0"/>
              <w:rPr>
                <w:rFonts w:ascii="Arial Narrow" w:hAnsi="Arial Narrow" w:cs="宋体"/>
                <w:sz w:val="24"/>
                <w:szCs w:val="24"/>
              </w:rPr>
            </w:pPr>
            <w:r>
              <w:rPr>
                <w:rFonts w:ascii="Arial Narrow" w:hAnsi="Arial Narrow"/>
                <w:sz w:val="24"/>
                <w:szCs w:val="24"/>
              </w:rPr>
              <w:t>消费税</w:t>
            </w:r>
          </w:p>
        </w:tc>
        <w:tc>
          <w:tcPr>
            <w:tcW w:w="3096" w:type="dxa"/>
            <w:tcBorders>
              <w:top w:val="single" w:sz="4" w:space="0" w:color="auto"/>
              <w:left w:val="single" w:sz="4" w:space="0" w:color="auto"/>
              <w:bottom w:val="single" w:sz="4" w:space="0" w:color="auto"/>
              <w:right w:val="single" w:sz="4" w:space="0" w:color="auto"/>
            </w:tcBorders>
          </w:tcPr>
          <w:p w14:paraId="40695FC2"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5734</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258B7743"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5734</w:t>
            </w:r>
            <w:r>
              <w:rPr>
                <w:rFonts w:hint="eastAsia"/>
                <w:color w:val="0000FF"/>
                <w:sz w:val="18"/>
              </w:rPr>
              <w:t>）</w:t>
            </w:r>
          </w:p>
        </w:tc>
      </w:tr>
      <w:tr w:rsidR="00000000" w14:paraId="27DD9CF8"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0D1498E3" w14:textId="77777777" w:rsidR="00000000" w:rsidRDefault="007478C2">
            <w:pPr>
              <w:snapToGrid w:val="0"/>
              <w:rPr>
                <w:rFonts w:ascii="Arial Narrow" w:hAnsi="Arial Narrow" w:cs="宋体"/>
                <w:sz w:val="24"/>
                <w:szCs w:val="24"/>
              </w:rPr>
            </w:pPr>
            <w:r>
              <w:rPr>
                <w:rFonts w:ascii="Arial Narrow" w:hAnsi="Arial Narrow"/>
                <w:sz w:val="24"/>
                <w:szCs w:val="24"/>
              </w:rPr>
              <w:t>企业所得税</w:t>
            </w:r>
          </w:p>
        </w:tc>
        <w:tc>
          <w:tcPr>
            <w:tcW w:w="3096" w:type="dxa"/>
            <w:tcBorders>
              <w:top w:val="single" w:sz="4" w:space="0" w:color="auto"/>
              <w:left w:val="single" w:sz="4" w:space="0" w:color="auto"/>
              <w:bottom w:val="single" w:sz="4" w:space="0" w:color="auto"/>
              <w:right w:val="single" w:sz="4" w:space="0" w:color="auto"/>
            </w:tcBorders>
          </w:tcPr>
          <w:p w14:paraId="6A39E5C0"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5735</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4A2FD3D0"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5735</w:t>
            </w:r>
            <w:r>
              <w:rPr>
                <w:rFonts w:hint="eastAsia"/>
                <w:color w:val="0000FF"/>
                <w:sz w:val="18"/>
              </w:rPr>
              <w:t>）</w:t>
            </w:r>
          </w:p>
        </w:tc>
      </w:tr>
      <w:tr w:rsidR="00000000" w14:paraId="6FA111A5"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7BDB97BA" w14:textId="77777777" w:rsidR="00000000" w:rsidRDefault="007478C2">
            <w:pPr>
              <w:snapToGrid w:val="0"/>
              <w:rPr>
                <w:rFonts w:ascii="Arial Narrow" w:hAnsi="Arial Narrow" w:cs="宋体"/>
                <w:sz w:val="24"/>
                <w:szCs w:val="24"/>
              </w:rPr>
            </w:pPr>
            <w:r>
              <w:rPr>
                <w:rFonts w:ascii="Arial Narrow" w:hAnsi="Arial Narrow"/>
                <w:sz w:val="24"/>
                <w:szCs w:val="24"/>
              </w:rPr>
              <w:t>个人所得税</w:t>
            </w:r>
          </w:p>
        </w:tc>
        <w:tc>
          <w:tcPr>
            <w:tcW w:w="3096" w:type="dxa"/>
            <w:tcBorders>
              <w:top w:val="single" w:sz="4" w:space="0" w:color="auto"/>
              <w:left w:val="single" w:sz="4" w:space="0" w:color="auto"/>
              <w:bottom w:val="single" w:sz="4" w:space="0" w:color="auto"/>
              <w:right w:val="single" w:sz="4" w:space="0" w:color="auto"/>
            </w:tcBorders>
          </w:tcPr>
          <w:p w14:paraId="3258BF45"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5736</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11AE87EC"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5736</w:t>
            </w:r>
            <w:r>
              <w:rPr>
                <w:rFonts w:hint="eastAsia"/>
                <w:color w:val="0000FF"/>
                <w:sz w:val="18"/>
              </w:rPr>
              <w:t>）</w:t>
            </w:r>
          </w:p>
        </w:tc>
      </w:tr>
      <w:tr w:rsidR="00000000" w14:paraId="0EA5DBA6"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112EC787" w14:textId="77777777" w:rsidR="00000000" w:rsidRDefault="007478C2">
            <w:pPr>
              <w:snapToGrid w:val="0"/>
              <w:rPr>
                <w:rFonts w:ascii="Arial Narrow" w:hAnsi="Arial Narrow" w:cs="宋体"/>
                <w:sz w:val="24"/>
                <w:szCs w:val="24"/>
              </w:rPr>
            </w:pPr>
            <w:r>
              <w:rPr>
                <w:rFonts w:ascii="Arial Narrow" w:hAnsi="Arial Narrow"/>
                <w:sz w:val="24"/>
                <w:szCs w:val="24"/>
              </w:rPr>
              <w:t>城市维护建设税</w:t>
            </w:r>
          </w:p>
        </w:tc>
        <w:tc>
          <w:tcPr>
            <w:tcW w:w="3096" w:type="dxa"/>
            <w:tcBorders>
              <w:top w:val="single" w:sz="4" w:space="0" w:color="auto"/>
              <w:left w:val="single" w:sz="4" w:space="0" w:color="auto"/>
              <w:bottom w:val="single" w:sz="4" w:space="0" w:color="auto"/>
              <w:right w:val="single" w:sz="4" w:space="0" w:color="auto"/>
            </w:tcBorders>
          </w:tcPr>
          <w:p w14:paraId="4AA93EC3"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5737</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59D9ABEF"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5737</w:t>
            </w:r>
            <w:r>
              <w:rPr>
                <w:rFonts w:hint="eastAsia"/>
                <w:color w:val="0000FF"/>
                <w:sz w:val="18"/>
              </w:rPr>
              <w:t>）</w:t>
            </w:r>
          </w:p>
        </w:tc>
      </w:tr>
      <w:tr w:rsidR="00000000" w14:paraId="7ADB410B"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0BE83165"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教</w:t>
            </w:r>
            <w:r>
              <w:rPr>
                <w:rFonts w:ascii="Arial Narrow" w:hAnsi="Arial Narrow"/>
                <w:sz w:val="24"/>
                <w:szCs w:val="24"/>
              </w:rPr>
              <w:t>育费附加</w:t>
            </w:r>
          </w:p>
        </w:tc>
        <w:tc>
          <w:tcPr>
            <w:tcW w:w="3096" w:type="dxa"/>
            <w:tcBorders>
              <w:top w:val="single" w:sz="4" w:space="0" w:color="auto"/>
              <w:left w:val="single" w:sz="4" w:space="0" w:color="auto"/>
              <w:bottom w:val="single" w:sz="4" w:space="0" w:color="auto"/>
              <w:right w:val="single" w:sz="4" w:space="0" w:color="auto"/>
            </w:tcBorders>
          </w:tcPr>
          <w:p w14:paraId="65BBAB1C"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5738</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6BA02C95"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5738</w:t>
            </w:r>
            <w:r>
              <w:rPr>
                <w:rFonts w:hint="eastAsia"/>
                <w:color w:val="0000FF"/>
                <w:sz w:val="18"/>
              </w:rPr>
              <w:t>）</w:t>
            </w:r>
          </w:p>
        </w:tc>
      </w:tr>
      <w:tr w:rsidR="00000000" w14:paraId="013A3211"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485B3902" w14:textId="77777777" w:rsidR="00000000" w:rsidRDefault="007478C2">
            <w:pPr>
              <w:snapToGrid w:val="0"/>
              <w:rPr>
                <w:rFonts w:ascii="Arial Narrow" w:hAnsi="Arial Narrow" w:cs="宋体"/>
                <w:sz w:val="24"/>
                <w:szCs w:val="24"/>
              </w:rPr>
            </w:pPr>
            <w:r>
              <w:rPr>
                <w:rFonts w:ascii="Arial Narrow" w:hAnsi="Arial Narrow"/>
                <w:sz w:val="24"/>
                <w:szCs w:val="24"/>
              </w:rPr>
              <w:t>房产税</w:t>
            </w:r>
          </w:p>
        </w:tc>
        <w:tc>
          <w:tcPr>
            <w:tcW w:w="3096" w:type="dxa"/>
            <w:tcBorders>
              <w:top w:val="single" w:sz="4" w:space="0" w:color="auto"/>
              <w:left w:val="single" w:sz="4" w:space="0" w:color="auto"/>
              <w:bottom w:val="single" w:sz="4" w:space="0" w:color="auto"/>
              <w:right w:val="single" w:sz="4" w:space="0" w:color="auto"/>
            </w:tcBorders>
          </w:tcPr>
          <w:p w14:paraId="6EA6DEDC"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5739</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12C095A9"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5739</w:t>
            </w:r>
            <w:r>
              <w:rPr>
                <w:rFonts w:hint="eastAsia"/>
                <w:color w:val="0000FF"/>
                <w:sz w:val="18"/>
              </w:rPr>
              <w:t>）</w:t>
            </w:r>
          </w:p>
        </w:tc>
      </w:tr>
      <w:tr w:rsidR="00000000" w14:paraId="61653B20"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309F5619" w14:textId="77777777" w:rsidR="00000000" w:rsidRDefault="007478C2">
            <w:pPr>
              <w:snapToGrid w:val="0"/>
              <w:rPr>
                <w:rFonts w:ascii="Arial Narrow" w:hAnsi="Arial Narrow" w:cs="宋体"/>
                <w:sz w:val="24"/>
                <w:szCs w:val="24"/>
              </w:rPr>
            </w:pPr>
            <w:r>
              <w:rPr>
                <w:rFonts w:ascii="Arial Narrow" w:hAnsi="Arial Narrow"/>
                <w:sz w:val="24"/>
                <w:szCs w:val="24"/>
              </w:rPr>
              <w:t>土地使用税</w:t>
            </w:r>
          </w:p>
        </w:tc>
        <w:tc>
          <w:tcPr>
            <w:tcW w:w="3096" w:type="dxa"/>
            <w:tcBorders>
              <w:top w:val="single" w:sz="4" w:space="0" w:color="auto"/>
              <w:left w:val="single" w:sz="4" w:space="0" w:color="auto"/>
              <w:bottom w:val="single" w:sz="4" w:space="0" w:color="auto"/>
              <w:right w:val="single" w:sz="4" w:space="0" w:color="auto"/>
            </w:tcBorders>
          </w:tcPr>
          <w:p w14:paraId="6BB6BF18"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5740</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5CCDE208"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5740</w:t>
            </w:r>
            <w:r>
              <w:rPr>
                <w:rFonts w:hint="eastAsia"/>
                <w:color w:val="0000FF"/>
                <w:sz w:val="18"/>
              </w:rPr>
              <w:t>）</w:t>
            </w:r>
          </w:p>
        </w:tc>
      </w:tr>
      <w:tr w:rsidR="00000000" w14:paraId="00C49E01"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039A1BE3" w14:textId="77777777" w:rsidR="00000000" w:rsidRDefault="007478C2">
            <w:pPr>
              <w:snapToGrid w:val="0"/>
              <w:rPr>
                <w:rFonts w:ascii="Arial Narrow" w:hAnsi="Arial Narrow" w:cs="宋体"/>
                <w:sz w:val="24"/>
                <w:szCs w:val="24"/>
              </w:rPr>
            </w:pPr>
            <w:r>
              <w:rPr>
                <w:rFonts w:ascii="Arial Narrow" w:hAnsi="Arial Narrow"/>
                <w:sz w:val="24"/>
                <w:szCs w:val="24"/>
              </w:rPr>
              <w:t>土地增值税</w:t>
            </w:r>
          </w:p>
        </w:tc>
        <w:tc>
          <w:tcPr>
            <w:tcW w:w="3096" w:type="dxa"/>
            <w:tcBorders>
              <w:top w:val="single" w:sz="4" w:space="0" w:color="auto"/>
              <w:left w:val="single" w:sz="4" w:space="0" w:color="auto"/>
              <w:bottom w:val="single" w:sz="4" w:space="0" w:color="auto"/>
              <w:right w:val="single" w:sz="4" w:space="0" w:color="auto"/>
            </w:tcBorders>
          </w:tcPr>
          <w:p w14:paraId="4A2C7E19"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5741</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27EE6C7C"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5741</w:t>
            </w:r>
            <w:r>
              <w:rPr>
                <w:rFonts w:hint="eastAsia"/>
                <w:color w:val="0000FF"/>
                <w:sz w:val="18"/>
              </w:rPr>
              <w:t>）</w:t>
            </w:r>
          </w:p>
        </w:tc>
      </w:tr>
      <w:tr w:rsidR="00000000" w14:paraId="052DAFBF"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11EE2E62"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5744</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79762AE9"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5745</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455912A9"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5745</w:t>
            </w:r>
            <w:r>
              <w:rPr>
                <w:rFonts w:hint="eastAsia"/>
                <w:color w:val="0000FF"/>
                <w:sz w:val="18"/>
              </w:rPr>
              <w:t>）</w:t>
            </w:r>
          </w:p>
        </w:tc>
      </w:tr>
      <w:tr w:rsidR="00000000" w14:paraId="4E0BE9C8"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44BBD767"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其他</w:t>
            </w:r>
          </w:p>
        </w:tc>
        <w:tc>
          <w:tcPr>
            <w:tcW w:w="3096" w:type="dxa"/>
            <w:tcBorders>
              <w:top w:val="single" w:sz="4" w:space="0" w:color="auto"/>
              <w:left w:val="single" w:sz="4" w:space="0" w:color="auto"/>
              <w:bottom w:val="single" w:sz="4" w:space="0" w:color="auto"/>
              <w:right w:val="single" w:sz="4" w:space="0" w:color="auto"/>
            </w:tcBorders>
          </w:tcPr>
          <w:p w14:paraId="754359EA"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5746</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tcPr>
          <w:p w14:paraId="33DD5B7F"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5746</w:t>
            </w:r>
            <w:r>
              <w:rPr>
                <w:rFonts w:hint="eastAsia"/>
                <w:color w:val="0000FF"/>
                <w:sz w:val="18"/>
              </w:rPr>
              <w:t>）</w:t>
            </w:r>
          </w:p>
        </w:tc>
      </w:tr>
      <w:tr w:rsidR="00000000" w14:paraId="35F7DD60" w14:textId="77777777">
        <w:trPr>
          <w:trHeight w:val="300"/>
        </w:trPr>
        <w:tc>
          <w:tcPr>
            <w:tcW w:w="3094" w:type="dxa"/>
            <w:tcBorders>
              <w:top w:val="single" w:sz="4" w:space="0" w:color="auto"/>
              <w:left w:val="single" w:sz="4" w:space="0" w:color="auto"/>
              <w:bottom w:val="single" w:sz="4" w:space="0" w:color="auto"/>
              <w:right w:val="single" w:sz="4" w:space="0" w:color="auto"/>
            </w:tcBorders>
            <w:vAlign w:val="center"/>
          </w:tcPr>
          <w:p w14:paraId="3A1484E8"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3096" w:type="dxa"/>
            <w:tcBorders>
              <w:top w:val="single" w:sz="4" w:space="0" w:color="auto"/>
              <w:left w:val="single" w:sz="4" w:space="0" w:color="auto"/>
              <w:bottom w:val="single" w:sz="4" w:space="0" w:color="auto"/>
              <w:right w:val="single" w:sz="4" w:space="0" w:color="auto"/>
            </w:tcBorders>
            <w:vAlign w:val="center"/>
          </w:tcPr>
          <w:p w14:paraId="403B9DA9"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5747</w:t>
            </w:r>
            <w:r>
              <w:rPr>
                <w:rFonts w:hint="eastAsia"/>
                <w:color w:val="0000FF"/>
                <w:sz w:val="18"/>
              </w:rPr>
              <w:t>）</w:t>
            </w:r>
          </w:p>
        </w:tc>
        <w:tc>
          <w:tcPr>
            <w:tcW w:w="3096" w:type="dxa"/>
            <w:tcBorders>
              <w:top w:val="single" w:sz="4" w:space="0" w:color="auto"/>
              <w:left w:val="single" w:sz="4" w:space="0" w:color="auto"/>
              <w:bottom w:val="single" w:sz="4" w:space="0" w:color="auto"/>
              <w:right w:val="single" w:sz="4" w:space="0" w:color="auto"/>
            </w:tcBorders>
            <w:vAlign w:val="center"/>
          </w:tcPr>
          <w:p w14:paraId="4A1C2D04"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5747</w:t>
            </w:r>
            <w:r>
              <w:rPr>
                <w:rFonts w:hint="eastAsia"/>
                <w:color w:val="0000FF"/>
                <w:sz w:val="18"/>
              </w:rPr>
              <w:t>）</w:t>
            </w:r>
          </w:p>
        </w:tc>
      </w:tr>
    </w:tbl>
    <w:p w14:paraId="00F48D70"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5748</w:t>
      </w:r>
      <w:r>
        <w:rPr>
          <w:rFonts w:hint="eastAsia"/>
          <w:color w:val="0000FF"/>
          <w:sz w:val="18"/>
        </w:rPr>
        <w:t>）</w:t>
      </w:r>
    </w:p>
    <w:p w14:paraId="40E2A1D5" w14:textId="77777777" w:rsidR="00000000" w:rsidRDefault="007478C2">
      <w:pPr>
        <w:rPr>
          <w:rFonts w:ascii="宋体" w:hAnsi="宋体"/>
          <w:b/>
          <w:sz w:val="24"/>
        </w:rPr>
      </w:pPr>
    </w:p>
    <w:p w14:paraId="51673F4C"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25</w:t>
      </w:r>
      <w:r>
        <w:rPr>
          <w:rFonts w:ascii="宋体" w:hAnsi="宋体" w:hint="eastAsia"/>
          <w:b/>
          <w:sz w:val="24"/>
        </w:rPr>
        <w:t xml:space="preserve"> </w:t>
      </w:r>
      <w:r>
        <w:rPr>
          <w:rFonts w:ascii="宋体" w:hAnsi="宋体"/>
          <w:b/>
          <w:sz w:val="24"/>
        </w:rPr>
        <w:t>应付利息</w:t>
      </w:r>
      <w:r>
        <w:rPr>
          <w:rFonts w:ascii="宋体" w:hAnsi="宋体" w:hint="eastAsia"/>
          <w:b/>
          <w:sz w:val="24"/>
        </w:rPr>
        <w:t>（如有）</w:t>
      </w:r>
    </w:p>
    <w:p w14:paraId="00F42087" w14:textId="77777777" w:rsidR="00000000" w:rsidRDefault="007478C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4"/>
        <w:gridCol w:w="2165"/>
        <w:gridCol w:w="2167"/>
      </w:tblGrid>
      <w:tr w:rsidR="00000000" w14:paraId="531C0AD2" w14:textId="77777777">
        <w:trPr>
          <w:trHeight w:val="300"/>
          <w:tblHeader/>
        </w:trPr>
        <w:tc>
          <w:tcPr>
            <w:tcW w:w="4954" w:type="dxa"/>
            <w:vAlign w:val="center"/>
          </w:tcPr>
          <w:p w14:paraId="30908D52"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165" w:type="dxa"/>
            <w:vAlign w:val="bottom"/>
          </w:tcPr>
          <w:p w14:paraId="348A580F" w14:textId="77777777" w:rsidR="00000000" w:rsidRDefault="007478C2">
            <w:pPr>
              <w:jc w:val="center"/>
              <w:rPr>
                <w:rFonts w:ascii="宋体" w:hAnsi="宋体"/>
                <w:sz w:val="24"/>
              </w:rPr>
            </w:pPr>
            <w:r>
              <w:rPr>
                <w:rFonts w:ascii="宋体" w:hAnsi="宋体" w:hint="eastAsia"/>
                <w:sz w:val="24"/>
              </w:rPr>
              <w:t>本期末</w:t>
            </w:r>
          </w:p>
          <w:p w14:paraId="3A61118D"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167" w:type="dxa"/>
          </w:tcPr>
          <w:p w14:paraId="38EB251A" w14:textId="77777777" w:rsidR="00000000" w:rsidRDefault="007478C2">
            <w:pPr>
              <w:jc w:val="center"/>
              <w:rPr>
                <w:rFonts w:ascii="宋体" w:hAnsi="宋体"/>
                <w:sz w:val="24"/>
              </w:rPr>
            </w:pPr>
            <w:r>
              <w:rPr>
                <w:rFonts w:ascii="宋体" w:hAnsi="宋体" w:hint="eastAsia"/>
                <w:sz w:val="24"/>
              </w:rPr>
              <w:t>上年度末</w:t>
            </w:r>
          </w:p>
          <w:p w14:paraId="2FFB348E"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9C30A33" w14:textId="77777777">
        <w:trPr>
          <w:trHeight w:val="300"/>
        </w:trPr>
        <w:tc>
          <w:tcPr>
            <w:tcW w:w="4954" w:type="dxa"/>
            <w:vAlign w:val="center"/>
          </w:tcPr>
          <w:p w14:paraId="75D7EEF4"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分期付息到期还本的长期借款利息</w:t>
            </w:r>
          </w:p>
        </w:tc>
        <w:tc>
          <w:tcPr>
            <w:tcW w:w="2165" w:type="dxa"/>
          </w:tcPr>
          <w:p w14:paraId="77F7109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5750</w:t>
            </w:r>
            <w:r>
              <w:rPr>
                <w:rFonts w:hint="eastAsia"/>
                <w:color w:val="0000FF"/>
                <w:sz w:val="18"/>
              </w:rPr>
              <w:t>）</w:t>
            </w:r>
          </w:p>
        </w:tc>
        <w:tc>
          <w:tcPr>
            <w:tcW w:w="2167" w:type="dxa"/>
          </w:tcPr>
          <w:p w14:paraId="5C440D6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5750</w:t>
            </w:r>
            <w:r>
              <w:rPr>
                <w:rFonts w:hint="eastAsia"/>
                <w:color w:val="0000FF"/>
                <w:sz w:val="18"/>
              </w:rPr>
              <w:t>）</w:t>
            </w:r>
          </w:p>
        </w:tc>
      </w:tr>
      <w:tr w:rsidR="00000000" w14:paraId="164AE1B2" w14:textId="77777777">
        <w:trPr>
          <w:trHeight w:val="300"/>
        </w:trPr>
        <w:tc>
          <w:tcPr>
            <w:tcW w:w="4954" w:type="dxa"/>
            <w:vAlign w:val="center"/>
          </w:tcPr>
          <w:p w14:paraId="0A6B21F2"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短期借款应付利息</w:t>
            </w:r>
          </w:p>
        </w:tc>
        <w:tc>
          <w:tcPr>
            <w:tcW w:w="2165" w:type="dxa"/>
          </w:tcPr>
          <w:p w14:paraId="4B01E51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5751</w:t>
            </w:r>
            <w:r>
              <w:rPr>
                <w:rFonts w:hint="eastAsia"/>
                <w:color w:val="0000FF"/>
                <w:sz w:val="18"/>
              </w:rPr>
              <w:t>）</w:t>
            </w:r>
          </w:p>
        </w:tc>
        <w:tc>
          <w:tcPr>
            <w:tcW w:w="2167" w:type="dxa"/>
          </w:tcPr>
          <w:p w14:paraId="22BF0C6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w:t>
            </w:r>
            <w:r>
              <w:rPr>
                <w:color w:val="0000FF"/>
                <w:sz w:val="18"/>
              </w:rPr>
              <w:t>751</w:t>
            </w:r>
            <w:r>
              <w:rPr>
                <w:rFonts w:hint="eastAsia"/>
                <w:color w:val="0000FF"/>
                <w:sz w:val="18"/>
              </w:rPr>
              <w:t>）</w:t>
            </w:r>
          </w:p>
        </w:tc>
      </w:tr>
      <w:tr w:rsidR="00000000" w14:paraId="290006A7" w14:textId="77777777">
        <w:trPr>
          <w:trHeight w:val="300"/>
        </w:trPr>
        <w:tc>
          <w:tcPr>
            <w:tcW w:w="4954" w:type="dxa"/>
            <w:vAlign w:val="center"/>
          </w:tcPr>
          <w:p w14:paraId="51C13830"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5754</w:t>
            </w:r>
            <w:r>
              <w:rPr>
                <w:rFonts w:hint="eastAsia"/>
                <w:color w:val="0000FF"/>
                <w:sz w:val="18"/>
              </w:rPr>
              <w:t>）</w:t>
            </w:r>
          </w:p>
        </w:tc>
        <w:tc>
          <w:tcPr>
            <w:tcW w:w="2165" w:type="dxa"/>
            <w:vAlign w:val="center"/>
          </w:tcPr>
          <w:p w14:paraId="7C95710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5755</w:t>
            </w:r>
            <w:r>
              <w:rPr>
                <w:rFonts w:hint="eastAsia"/>
                <w:color w:val="0000FF"/>
                <w:sz w:val="18"/>
              </w:rPr>
              <w:t>）</w:t>
            </w:r>
          </w:p>
        </w:tc>
        <w:tc>
          <w:tcPr>
            <w:tcW w:w="2167" w:type="dxa"/>
            <w:vAlign w:val="center"/>
          </w:tcPr>
          <w:p w14:paraId="0C1F54A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5755</w:t>
            </w:r>
            <w:r>
              <w:rPr>
                <w:rFonts w:hint="eastAsia"/>
                <w:color w:val="0000FF"/>
                <w:sz w:val="18"/>
              </w:rPr>
              <w:t>）</w:t>
            </w:r>
          </w:p>
        </w:tc>
      </w:tr>
      <w:tr w:rsidR="00000000" w14:paraId="632240CD" w14:textId="77777777">
        <w:trPr>
          <w:trHeight w:val="300"/>
        </w:trPr>
        <w:tc>
          <w:tcPr>
            <w:tcW w:w="4954" w:type="dxa"/>
            <w:vAlign w:val="center"/>
          </w:tcPr>
          <w:p w14:paraId="010C090B"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165" w:type="dxa"/>
            <w:vAlign w:val="center"/>
          </w:tcPr>
          <w:p w14:paraId="45C38C5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5756</w:t>
            </w:r>
            <w:r>
              <w:rPr>
                <w:rFonts w:hint="eastAsia"/>
                <w:color w:val="0000FF"/>
                <w:sz w:val="18"/>
              </w:rPr>
              <w:t>）</w:t>
            </w:r>
          </w:p>
        </w:tc>
        <w:tc>
          <w:tcPr>
            <w:tcW w:w="2167" w:type="dxa"/>
            <w:vAlign w:val="center"/>
          </w:tcPr>
          <w:p w14:paraId="79EBB8E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5756</w:t>
            </w:r>
            <w:r>
              <w:rPr>
                <w:rFonts w:hint="eastAsia"/>
                <w:color w:val="0000FF"/>
                <w:sz w:val="18"/>
              </w:rPr>
              <w:t>）</w:t>
            </w:r>
          </w:p>
        </w:tc>
      </w:tr>
    </w:tbl>
    <w:p w14:paraId="341CD71C"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5757</w:t>
      </w:r>
      <w:r>
        <w:rPr>
          <w:rFonts w:hint="eastAsia"/>
          <w:color w:val="0000FF"/>
          <w:sz w:val="18"/>
        </w:rPr>
        <w:t>）</w:t>
      </w:r>
    </w:p>
    <w:p w14:paraId="51751075" w14:textId="77777777" w:rsidR="00000000" w:rsidRDefault="007478C2">
      <w:pPr>
        <w:rPr>
          <w:rFonts w:ascii="宋体" w:hAnsi="宋体"/>
          <w:color w:val="0000FF"/>
          <w:kern w:val="0"/>
          <w:sz w:val="18"/>
        </w:rPr>
      </w:pPr>
    </w:p>
    <w:p w14:paraId="130536B1"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26</w:t>
      </w:r>
      <w:r>
        <w:rPr>
          <w:rFonts w:ascii="宋体" w:hAnsi="宋体" w:hint="eastAsia"/>
          <w:b/>
          <w:sz w:val="24"/>
        </w:rPr>
        <w:t xml:space="preserve"> </w:t>
      </w:r>
      <w:r>
        <w:rPr>
          <w:rFonts w:ascii="宋体" w:hAnsi="宋体" w:hint="eastAsia"/>
          <w:b/>
          <w:sz w:val="24"/>
        </w:rPr>
        <w:t>合同负债（如有）</w:t>
      </w:r>
    </w:p>
    <w:p w14:paraId="4A0FE424"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26.1</w:t>
      </w:r>
      <w:r>
        <w:rPr>
          <w:rFonts w:ascii="宋体" w:hAnsi="宋体" w:hint="eastAsia"/>
          <w:b/>
          <w:sz w:val="24"/>
        </w:rPr>
        <w:t xml:space="preserve"> </w:t>
      </w:r>
      <w:r>
        <w:rPr>
          <w:rFonts w:ascii="宋体" w:hAnsi="宋体" w:hint="eastAsia"/>
          <w:b/>
          <w:sz w:val="24"/>
        </w:rPr>
        <w:t>合同负债情况（如有）</w:t>
      </w:r>
    </w:p>
    <w:p w14:paraId="5EB009A0" w14:textId="77777777" w:rsidR="00000000" w:rsidRDefault="007478C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746DBE0A" w14:textId="77777777">
        <w:trPr>
          <w:trHeight w:val="300"/>
        </w:trPr>
        <w:tc>
          <w:tcPr>
            <w:tcW w:w="3094" w:type="dxa"/>
            <w:vAlign w:val="center"/>
          </w:tcPr>
          <w:p w14:paraId="226E2315"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096" w:type="dxa"/>
            <w:vAlign w:val="center"/>
          </w:tcPr>
          <w:p w14:paraId="76449BF1" w14:textId="77777777" w:rsidR="00000000" w:rsidRDefault="007478C2">
            <w:pPr>
              <w:widowControl/>
              <w:jc w:val="center"/>
              <w:rPr>
                <w:rFonts w:ascii="宋体" w:hAnsi="宋体"/>
                <w:sz w:val="24"/>
              </w:rPr>
            </w:pPr>
            <w:r>
              <w:rPr>
                <w:rFonts w:ascii="宋体" w:hAnsi="宋体" w:hint="eastAsia"/>
                <w:sz w:val="24"/>
              </w:rPr>
              <w:t>本期末</w:t>
            </w:r>
          </w:p>
          <w:p w14:paraId="411F590C"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96" w:type="dxa"/>
          </w:tcPr>
          <w:p w14:paraId="6AA7FBCC" w14:textId="77777777" w:rsidR="00000000" w:rsidRDefault="007478C2">
            <w:pPr>
              <w:widowControl/>
              <w:jc w:val="center"/>
              <w:rPr>
                <w:rFonts w:ascii="宋体" w:hAnsi="宋体"/>
                <w:sz w:val="24"/>
              </w:rPr>
            </w:pPr>
            <w:r>
              <w:rPr>
                <w:rFonts w:ascii="宋体" w:hAnsi="宋体" w:hint="eastAsia"/>
                <w:sz w:val="24"/>
              </w:rPr>
              <w:t>上年度末</w:t>
            </w:r>
          </w:p>
          <w:p w14:paraId="4973A42A"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0790177" w14:textId="77777777">
        <w:trPr>
          <w:trHeight w:val="300"/>
        </w:trPr>
        <w:tc>
          <w:tcPr>
            <w:tcW w:w="3094" w:type="dxa"/>
            <w:vAlign w:val="center"/>
          </w:tcPr>
          <w:p w14:paraId="31207D38" w14:textId="77777777" w:rsidR="00000000" w:rsidRDefault="007478C2">
            <w:pPr>
              <w:tabs>
                <w:tab w:val="left" w:pos="196"/>
                <w:tab w:val="left" w:pos="426"/>
              </w:tabs>
              <w:snapToGrid w:val="0"/>
              <w:rPr>
                <w:rFonts w:ascii="Arial Narrow" w:hAnsi="Arial Narrow"/>
                <w:color w:val="FF0000"/>
                <w:sz w:val="24"/>
                <w:szCs w:val="24"/>
              </w:rPr>
            </w:pPr>
            <w:r>
              <w:rPr>
                <w:rFonts w:hint="eastAsia"/>
                <w:color w:val="0000FF"/>
                <w:sz w:val="18"/>
              </w:rPr>
              <w:t>（</w:t>
            </w:r>
            <w:r>
              <w:rPr>
                <w:color w:val="0000FF"/>
                <w:sz w:val="18"/>
              </w:rPr>
              <w:t>5761</w:t>
            </w:r>
            <w:r>
              <w:rPr>
                <w:rFonts w:hint="eastAsia"/>
                <w:color w:val="0000FF"/>
                <w:sz w:val="18"/>
              </w:rPr>
              <w:t>）</w:t>
            </w:r>
          </w:p>
        </w:tc>
        <w:tc>
          <w:tcPr>
            <w:tcW w:w="3096" w:type="dxa"/>
            <w:vAlign w:val="center"/>
          </w:tcPr>
          <w:p w14:paraId="4670A349"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5762</w:t>
            </w:r>
            <w:r>
              <w:rPr>
                <w:rFonts w:hint="eastAsia"/>
                <w:color w:val="0000FF"/>
                <w:sz w:val="18"/>
              </w:rPr>
              <w:t>）</w:t>
            </w:r>
          </w:p>
        </w:tc>
        <w:tc>
          <w:tcPr>
            <w:tcW w:w="3096" w:type="dxa"/>
            <w:vAlign w:val="center"/>
          </w:tcPr>
          <w:p w14:paraId="6A350E78"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5762</w:t>
            </w:r>
            <w:r>
              <w:rPr>
                <w:rFonts w:hint="eastAsia"/>
                <w:color w:val="0000FF"/>
                <w:sz w:val="18"/>
              </w:rPr>
              <w:t>）</w:t>
            </w:r>
          </w:p>
        </w:tc>
      </w:tr>
      <w:tr w:rsidR="00000000" w14:paraId="63DD83CE" w14:textId="77777777">
        <w:trPr>
          <w:trHeight w:val="300"/>
        </w:trPr>
        <w:tc>
          <w:tcPr>
            <w:tcW w:w="3094" w:type="dxa"/>
            <w:vAlign w:val="center"/>
          </w:tcPr>
          <w:p w14:paraId="0D39ECFA" w14:textId="77777777" w:rsidR="00000000" w:rsidRDefault="007478C2">
            <w:pPr>
              <w:tabs>
                <w:tab w:val="left" w:pos="196"/>
                <w:tab w:val="left" w:pos="426"/>
              </w:tabs>
              <w:snapToGrid w:val="0"/>
              <w:rPr>
                <w:rFonts w:ascii="Arial Narrow" w:hAnsi="Arial Narrow"/>
                <w:color w:val="FF0000"/>
                <w:sz w:val="24"/>
                <w:szCs w:val="24"/>
              </w:rPr>
            </w:pPr>
          </w:p>
        </w:tc>
        <w:tc>
          <w:tcPr>
            <w:tcW w:w="3096" w:type="dxa"/>
            <w:vAlign w:val="center"/>
          </w:tcPr>
          <w:p w14:paraId="0244F5E3" w14:textId="77777777" w:rsidR="00000000" w:rsidRDefault="007478C2">
            <w:pPr>
              <w:tabs>
                <w:tab w:val="left" w:pos="196"/>
                <w:tab w:val="left" w:pos="426"/>
              </w:tabs>
              <w:snapToGrid w:val="0"/>
              <w:ind w:rightChars="200" w:right="420"/>
              <w:jc w:val="right"/>
              <w:rPr>
                <w:rFonts w:ascii="Arial Narrow" w:hAnsi="Arial Narrow"/>
                <w:sz w:val="24"/>
                <w:szCs w:val="24"/>
              </w:rPr>
            </w:pPr>
          </w:p>
        </w:tc>
        <w:tc>
          <w:tcPr>
            <w:tcW w:w="3096" w:type="dxa"/>
            <w:vAlign w:val="center"/>
          </w:tcPr>
          <w:p w14:paraId="2A99A862" w14:textId="77777777" w:rsidR="00000000" w:rsidRDefault="007478C2">
            <w:pPr>
              <w:tabs>
                <w:tab w:val="left" w:pos="196"/>
                <w:tab w:val="left" w:pos="426"/>
              </w:tabs>
              <w:snapToGrid w:val="0"/>
              <w:ind w:rightChars="200" w:right="420"/>
              <w:jc w:val="right"/>
              <w:rPr>
                <w:rFonts w:ascii="Arial Narrow" w:hAnsi="Arial Narrow"/>
                <w:sz w:val="24"/>
                <w:szCs w:val="24"/>
              </w:rPr>
            </w:pPr>
          </w:p>
        </w:tc>
      </w:tr>
      <w:tr w:rsidR="00000000" w14:paraId="0A87940C" w14:textId="77777777">
        <w:trPr>
          <w:trHeight w:val="300"/>
        </w:trPr>
        <w:tc>
          <w:tcPr>
            <w:tcW w:w="3094" w:type="dxa"/>
            <w:vAlign w:val="center"/>
          </w:tcPr>
          <w:p w14:paraId="44165C43"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3096" w:type="dxa"/>
            <w:vAlign w:val="center"/>
          </w:tcPr>
          <w:p w14:paraId="28DE5BCB"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5763</w:t>
            </w:r>
            <w:r>
              <w:rPr>
                <w:rFonts w:hint="eastAsia"/>
                <w:color w:val="0000FF"/>
                <w:sz w:val="18"/>
              </w:rPr>
              <w:t>）</w:t>
            </w:r>
          </w:p>
        </w:tc>
        <w:tc>
          <w:tcPr>
            <w:tcW w:w="3096" w:type="dxa"/>
            <w:vAlign w:val="center"/>
          </w:tcPr>
          <w:p w14:paraId="75745256"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5763</w:t>
            </w:r>
            <w:r>
              <w:rPr>
                <w:rFonts w:hint="eastAsia"/>
                <w:color w:val="0000FF"/>
                <w:sz w:val="18"/>
              </w:rPr>
              <w:t>）</w:t>
            </w:r>
          </w:p>
        </w:tc>
      </w:tr>
    </w:tbl>
    <w:p w14:paraId="0E474BEE"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5764</w:t>
      </w:r>
      <w:r>
        <w:rPr>
          <w:rFonts w:hint="eastAsia"/>
          <w:color w:val="0000FF"/>
          <w:sz w:val="18"/>
        </w:rPr>
        <w:t>）</w:t>
      </w:r>
    </w:p>
    <w:p w14:paraId="6038AC72" w14:textId="77777777" w:rsidR="00000000" w:rsidRDefault="007478C2">
      <w:pPr>
        <w:rPr>
          <w:rFonts w:ascii="宋体" w:hAnsi="宋体"/>
          <w:b/>
          <w:sz w:val="24"/>
        </w:rPr>
      </w:pPr>
    </w:p>
    <w:p w14:paraId="793C7A16" w14:textId="77777777" w:rsidR="00000000" w:rsidRDefault="007478C2">
      <w:pPr>
        <w:spacing w:line="360" w:lineRule="auto"/>
        <w:outlineLvl w:val="3"/>
        <w:rPr>
          <w:rFonts w:ascii="宋体" w:hAnsi="宋体"/>
          <w:b/>
          <w:sz w:val="24"/>
        </w:rPr>
      </w:pPr>
      <w:r>
        <w:rPr>
          <w:rFonts w:ascii="宋体" w:hAnsi="宋体" w:hint="eastAsia"/>
          <w:b/>
          <w:sz w:val="24"/>
        </w:rPr>
        <w:t>1</w:t>
      </w:r>
      <w:r>
        <w:rPr>
          <w:rFonts w:ascii="宋体" w:hAnsi="宋体"/>
          <w:b/>
          <w:sz w:val="24"/>
        </w:rPr>
        <w:t>1</w:t>
      </w:r>
      <w:r>
        <w:rPr>
          <w:rFonts w:ascii="宋体" w:hAnsi="宋体" w:hint="eastAsia"/>
          <w:b/>
          <w:sz w:val="24"/>
        </w:rPr>
        <w:t>.</w:t>
      </w:r>
      <w:r>
        <w:rPr>
          <w:rFonts w:ascii="宋体" w:hAnsi="宋体"/>
          <w:b/>
          <w:sz w:val="24"/>
        </w:rPr>
        <w:t>5</w:t>
      </w:r>
      <w:r>
        <w:rPr>
          <w:rFonts w:ascii="宋体" w:hAnsi="宋体" w:hint="eastAsia"/>
          <w:b/>
          <w:sz w:val="24"/>
        </w:rPr>
        <w:t>.7.</w:t>
      </w:r>
      <w:r>
        <w:rPr>
          <w:rFonts w:ascii="宋体" w:hAnsi="宋体"/>
          <w:b/>
          <w:sz w:val="24"/>
        </w:rPr>
        <w:t xml:space="preserve">26.2 </w:t>
      </w:r>
      <w:r>
        <w:rPr>
          <w:rFonts w:ascii="宋体" w:hAnsi="宋体" w:hint="eastAsia"/>
          <w:b/>
          <w:sz w:val="24"/>
        </w:rPr>
        <w:t>报告期内合同负债账面价值发生重大变动的金额和原因（如有）</w:t>
      </w:r>
    </w:p>
    <w:p w14:paraId="202494AE" w14:textId="77777777" w:rsidR="00000000" w:rsidRDefault="007478C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1"/>
        <w:gridCol w:w="2375"/>
        <w:gridCol w:w="3670"/>
      </w:tblGrid>
      <w:tr w:rsidR="00000000" w14:paraId="5F54BBA7" w14:textId="77777777">
        <w:trPr>
          <w:trHeight w:val="300"/>
          <w:tblHeader/>
        </w:trPr>
        <w:tc>
          <w:tcPr>
            <w:tcW w:w="3241" w:type="dxa"/>
            <w:vAlign w:val="center"/>
          </w:tcPr>
          <w:p w14:paraId="3668A643"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375" w:type="dxa"/>
            <w:vAlign w:val="center"/>
          </w:tcPr>
          <w:p w14:paraId="67BF2404"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变动金额</w:t>
            </w:r>
          </w:p>
        </w:tc>
        <w:tc>
          <w:tcPr>
            <w:tcW w:w="3670" w:type="dxa"/>
            <w:vAlign w:val="center"/>
          </w:tcPr>
          <w:p w14:paraId="2AD598D4"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变动</w:t>
            </w:r>
            <w:r>
              <w:rPr>
                <w:rFonts w:ascii="Arial Narrow" w:hAnsi="Arial Narrow"/>
                <w:sz w:val="24"/>
                <w:szCs w:val="24"/>
              </w:rPr>
              <w:t>原因</w:t>
            </w:r>
          </w:p>
        </w:tc>
      </w:tr>
      <w:tr w:rsidR="00000000" w14:paraId="01D8718D" w14:textId="77777777">
        <w:trPr>
          <w:trHeight w:val="300"/>
        </w:trPr>
        <w:tc>
          <w:tcPr>
            <w:tcW w:w="3241" w:type="dxa"/>
            <w:vAlign w:val="center"/>
          </w:tcPr>
          <w:p w14:paraId="50AFF02D" w14:textId="77777777" w:rsidR="00000000" w:rsidRDefault="007478C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5768</w:t>
            </w:r>
            <w:r>
              <w:rPr>
                <w:rFonts w:hint="eastAsia"/>
                <w:color w:val="0000FF"/>
                <w:sz w:val="18"/>
              </w:rPr>
              <w:t>）</w:t>
            </w:r>
          </w:p>
        </w:tc>
        <w:tc>
          <w:tcPr>
            <w:tcW w:w="2375" w:type="dxa"/>
          </w:tcPr>
          <w:p w14:paraId="089DC78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5769</w:t>
            </w:r>
            <w:r>
              <w:rPr>
                <w:rFonts w:hint="eastAsia"/>
                <w:color w:val="0000FF"/>
                <w:sz w:val="18"/>
              </w:rPr>
              <w:t>）</w:t>
            </w:r>
          </w:p>
        </w:tc>
        <w:tc>
          <w:tcPr>
            <w:tcW w:w="3670" w:type="dxa"/>
          </w:tcPr>
          <w:p w14:paraId="27FBCC46" w14:textId="77777777" w:rsidR="00000000" w:rsidRDefault="007478C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5770</w:t>
            </w:r>
            <w:r>
              <w:rPr>
                <w:rFonts w:hint="eastAsia"/>
                <w:color w:val="0000FF"/>
                <w:sz w:val="18"/>
              </w:rPr>
              <w:t>）</w:t>
            </w:r>
          </w:p>
        </w:tc>
      </w:tr>
      <w:tr w:rsidR="00000000" w14:paraId="268A4BD7" w14:textId="77777777">
        <w:trPr>
          <w:trHeight w:val="300"/>
        </w:trPr>
        <w:tc>
          <w:tcPr>
            <w:tcW w:w="3241" w:type="dxa"/>
            <w:vAlign w:val="center"/>
          </w:tcPr>
          <w:p w14:paraId="6788D2B6" w14:textId="77777777" w:rsidR="00000000" w:rsidRDefault="007478C2">
            <w:pPr>
              <w:tabs>
                <w:tab w:val="left" w:pos="196"/>
                <w:tab w:val="left" w:pos="426"/>
              </w:tabs>
              <w:snapToGrid w:val="0"/>
              <w:rPr>
                <w:rFonts w:ascii="Arial Narrow" w:hAnsi="Arial Narrow"/>
                <w:sz w:val="24"/>
                <w:szCs w:val="24"/>
              </w:rPr>
            </w:pPr>
          </w:p>
        </w:tc>
        <w:tc>
          <w:tcPr>
            <w:tcW w:w="2375" w:type="dxa"/>
            <w:vAlign w:val="center"/>
          </w:tcPr>
          <w:p w14:paraId="07087B92" w14:textId="77777777" w:rsidR="00000000" w:rsidRDefault="007478C2">
            <w:pPr>
              <w:tabs>
                <w:tab w:val="left" w:pos="196"/>
                <w:tab w:val="left" w:pos="426"/>
              </w:tabs>
              <w:snapToGrid w:val="0"/>
              <w:jc w:val="right"/>
              <w:rPr>
                <w:rFonts w:ascii="Arial Narrow" w:hAnsi="Arial Narrow"/>
                <w:sz w:val="24"/>
                <w:szCs w:val="24"/>
              </w:rPr>
            </w:pPr>
          </w:p>
        </w:tc>
        <w:tc>
          <w:tcPr>
            <w:tcW w:w="3670" w:type="dxa"/>
            <w:vAlign w:val="center"/>
          </w:tcPr>
          <w:p w14:paraId="6B794649" w14:textId="77777777" w:rsidR="00000000" w:rsidRDefault="007478C2">
            <w:pPr>
              <w:tabs>
                <w:tab w:val="left" w:pos="196"/>
                <w:tab w:val="left" w:pos="426"/>
              </w:tabs>
              <w:snapToGrid w:val="0"/>
              <w:rPr>
                <w:rFonts w:ascii="Arial Narrow" w:hAnsi="Arial Narrow"/>
                <w:sz w:val="24"/>
                <w:szCs w:val="24"/>
              </w:rPr>
            </w:pPr>
          </w:p>
        </w:tc>
      </w:tr>
      <w:tr w:rsidR="00000000" w14:paraId="4C006206" w14:textId="77777777">
        <w:trPr>
          <w:trHeight w:val="300"/>
        </w:trPr>
        <w:tc>
          <w:tcPr>
            <w:tcW w:w="3241" w:type="dxa"/>
            <w:vAlign w:val="center"/>
          </w:tcPr>
          <w:p w14:paraId="228C518C"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375" w:type="dxa"/>
            <w:vAlign w:val="center"/>
          </w:tcPr>
          <w:p w14:paraId="7C21248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5771</w:t>
            </w:r>
            <w:r>
              <w:rPr>
                <w:rFonts w:hint="eastAsia"/>
                <w:color w:val="0000FF"/>
                <w:sz w:val="18"/>
              </w:rPr>
              <w:t>）</w:t>
            </w:r>
          </w:p>
        </w:tc>
        <w:tc>
          <w:tcPr>
            <w:tcW w:w="3670" w:type="dxa"/>
            <w:vAlign w:val="center"/>
          </w:tcPr>
          <w:p w14:paraId="1E841402" w14:textId="77777777" w:rsidR="00000000" w:rsidRDefault="007478C2">
            <w:pPr>
              <w:tabs>
                <w:tab w:val="left" w:pos="196"/>
                <w:tab w:val="left" w:pos="426"/>
              </w:tabs>
              <w:snapToGrid w:val="0"/>
              <w:jc w:val="center"/>
              <w:rPr>
                <w:rFonts w:ascii="Arial Narrow" w:hAnsi="Arial Narrow"/>
                <w:sz w:val="24"/>
                <w:szCs w:val="24"/>
              </w:rPr>
            </w:pPr>
            <w:r>
              <w:rPr>
                <w:rFonts w:hint="eastAsia"/>
              </w:rPr>
              <w:t>－</w:t>
            </w:r>
          </w:p>
        </w:tc>
      </w:tr>
    </w:tbl>
    <w:p w14:paraId="45BD5D17" w14:textId="77777777" w:rsidR="00000000" w:rsidRDefault="007478C2">
      <w:pPr>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5772</w:t>
      </w:r>
      <w:r>
        <w:rPr>
          <w:rFonts w:hint="eastAsia"/>
          <w:color w:val="0000FF"/>
          <w:sz w:val="18"/>
        </w:rPr>
        <w:t>）</w:t>
      </w:r>
    </w:p>
    <w:p w14:paraId="0CA91E30" w14:textId="77777777" w:rsidR="00000000" w:rsidRDefault="007478C2">
      <w:pPr>
        <w:outlineLvl w:val="3"/>
        <w:rPr>
          <w:rFonts w:ascii="宋体" w:hAnsi="宋体"/>
          <w:b/>
          <w:sz w:val="24"/>
        </w:rPr>
      </w:pPr>
    </w:p>
    <w:p w14:paraId="4EF7E151"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27 </w:t>
      </w:r>
      <w:r>
        <w:rPr>
          <w:rFonts w:ascii="宋体" w:hAnsi="宋体"/>
          <w:b/>
          <w:sz w:val="24"/>
        </w:rPr>
        <w:t>长期借款</w:t>
      </w:r>
      <w:r>
        <w:rPr>
          <w:rFonts w:ascii="宋体" w:hAnsi="宋体" w:hint="eastAsia"/>
          <w:b/>
          <w:sz w:val="24"/>
        </w:rPr>
        <w:t>（如有）</w:t>
      </w:r>
    </w:p>
    <w:p w14:paraId="168BBE04" w14:textId="77777777" w:rsidR="00000000" w:rsidRDefault="007478C2">
      <w:pPr>
        <w:widowControl/>
        <w:tabs>
          <w:tab w:val="left" w:pos="1680"/>
        </w:tabs>
        <w:wordWrap w:val="0"/>
        <w:autoSpaceDE w:val="0"/>
        <w:autoSpaceDN w:val="0"/>
        <w:ind w:right="120"/>
        <w:jc w:val="right"/>
        <w:textAlignment w:val="bottom"/>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6"/>
        <w:gridCol w:w="3000"/>
        <w:gridCol w:w="3000"/>
      </w:tblGrid>
      <w:tr w:rsidR="00000000" w14:paraId="6631009B" w14:textId="77777777">
        <w:trPr>
          <w:trHeight w:val="300"/>
          <w:tblHeader/>
        </w:trPr>
        <w:tc>
          <w:tcPr>
            <w:tcW w:w="3286" w:type="dxa"/>
            <w:vAlign w:val="center"/>
          </w:tcPr>
          <w:p w14:paraId="0A054DEA"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借款类别</w:t>
            </w:r>
          </w:p>
        </w:tc>
        <w:tc>
          <w:tcPr>
            <w:tcW w:w="3000" w:type="dxa"/>
            <w:vAlign w:val="bottom"/>
          </w:tcPr>
          <w:p w14:paraId="088AAECD" w14:textId="77777777" w:rsidR="00000000" w:rsidRDefault="007478C2">
            <w:pPr>
              <w:jc w:val="center"/>
              <w:rPr>
                <w:rFonts w:ascii="宋体" w:hAnsi="宋体"/>
                <w:sz w:val="24"/>
              </w:rPr>
            </w:pPr>
            <w:r>
              <w:rPr>
                <w:rFonts w:ascii="宋体" w:hAnsi="宋体" w:hint="eastAsia"/>
                <w:sz w:val="24"/>
              </w:rPr>
              <w:t>本期末</w:t>
            </w:r>
          </w:p>
          <w:p w14:paraId="4B60A911"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00" w:type="dxa"/>
          </w:tcPr>
          <w:p w14:paraId="5642CCAA" w14:textId="77777777" w:rsidR="00000000" w:rsidRDefault="007478C2">
            <w:pPr>
              <w:jc w:val="center"/>
              <w:rPr>
                <w:rFonts w:ascii="宋体" w:hAnsi="宋体"/>
                <w:sz w:val="24"/>
              </w:rPr>
            </w:pPr>
            <w:r>
              <w:rPr>
                <w:rFonts w:ascii="宋体" w:hAnsi="宋体" w:hint="eastAsia"/>
                <w:sz w:val="24"/>
              </w:rPr>
              <w:t>上年度末</w:t>
            </w:r>
          </w:p>
          <w:p w14:paraId="5BB26747"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A28AA80" w14:textId="77777777">
        <w:trPr>
          <w:trHeight w:val="300"/>
        </w:trPr>
        <w:tc>
          <w:tcPr>
            <w:tcW w:w="3286" w:type="dxa"/>
            <w:vAlign w:val="center"/>
          </w:tcPr>
          <w:p w14:paraId="00F13725"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质押借款</w:t>
            </w:r>
          </w:p>
        </w:tc>
        <w:tc>
          <w:tcPr>
            <w:tcW w:w="3000" w:type="dxa"/>
          </w:tcPr>
          <w:p w14:paraId="40DD2B15"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5774</w:t>
            </w:r>
            <w:r>
              <w:rPr>
                <w:rFonts w:hint="eastAsia"/>
                <w:color w:val="0000FF"/>
                <w:sz w:val="18"/>
              </w:rPr>
              <w:t>）</w:t>
            </w:r>
          </w:p>
        </w:tc>
        <w:tc>
          <w:tcPr>
            <w:tcW w:w="3000" w:type="dxa"/>
          </w:tcPr>
          <w:p w14:paraId="7FCA97A6"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5774</w:t>
            </w:r>
            <w:r>
              <w:rPr>
                <w:rFonts w:hint="eastAsia"/>
                <w:color w:val="0000FF"/>
                <w:sz w:val="18"/>
              </w:rPr>
              <w:t>）</w:t>
            </w:r>
          </w:p>
        </w:tc>
      </w:tr>
      <w:tr w:rsidR="00000000" w14:paraId="5FA7B911" w14:textId="77777777">
        <w:trPr>
          <w:trHeight w:val="300"/>
        </w:trPr>
        <w:tc>
          <w:tcPr>
            <w:tcW w:w="3286" w:type="dxa"/>
            <w:vAlign w:val="center"/>
          </w:tcPr>
          <w:p w14:paraId="2521B942"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抵押借款</w:t>
            </w:r>
          </w:p>
        </w:tc>
        <w:tc>
          <w:tcPr>
            <w:tcW w:w="3000" w:type="dxa"/>
          </w:tcPr>
          <w:p w14:paraId="19CCDAC4"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5775</w:t>
            </w:r>
            <w:r>
              <w:rPr>
                <w:rFonts w:hint="eastAsia"/>
                <w:color w:val="0000FF"/>
                <w:sz w:val="18"/>
              </w:rPr>
              <w:t>）</w:t>
            </w:r>
          </w:p>
        </w:tc>
        <w:tc>
          <w:tcPr>
            <w:tcW w:w="3000" w:type="dxa"/>
          </w:tcPr>
          <w:p w14:paraId="62F1571C"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5775</w:t>
            </w:r>
            <w:r>
              <w:rPr>
                <w:rFonts w:hint="eastAsia"/>
                <w:color w:val="0000FF"/>
                <w:sz w:val="18"/>
              </w:rPr>
              <w:t>）</w:t>
            </w:r>
          </w:p>
        </w:tc>
      </w:tr>
      <w:tr w:rsidR="00000000" w14:paraId="13B09D14" w14:textId="77777777">
        <w:trPr>
          <w:trHeight w:val="300"/>
        </w:trPr>
        <w:tc>
          <w:tcPr>
            <w:tcW w:w="3286" w:type="dxa"/>
            <w:vAlign w:val="center"/>
          </w:tcPr>
          <w:p w14:paraId="4073B098"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保证借款</w:t>
            </w:r>
          </w:p>
        </w:tc>
        <w:tc>
          <w:tcPr>
            <w:tcW w:w="3000" w:type="dxa"/>
          </w:tcPr>
          <w:p w14:paraId="314A94E1"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5776</w:t>
            </w:r>
            <w:r>
              <w:rPr>
                <w:rFonts w:hint="eastAsia"/>
                <w:color w:val="0000FF"/>
                <w:sz w:val="18"/>
              </w:rPr>
              <w:t>）</w:t>
            </w:r>
          </w:p>
        </w:tc>
        <w:tc>
          <w:tcPr>
            <w:tcW w:w="3000" w:type="dxa"/>
          </w:tcPr>
          <w:p w14:paraId="153E5787"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5776</w:t>
            </w:r>
            <w:r>
              <w:rPr>
                <w:rFonts w:hint="eastAsia"/>
                <w:color w:val="0000FF"/>
                <w:sz w:val="18"/>
              </w:rPr>
              <w:t>）</w:t>
            </w:r>
          </w:p>
        </w:tc>
      </w:tr>
      <w:tr w:rsidR="00000000" w14:paraId="67EA6A54" w14:textId="77777777">
        <w:trPr>
          <w:trHeight w:val="300"/>
        </w:trPr>
        <w:tc>
          <w:tcPr>
            <w:tcW w:w="3286" w:type="dxa"/>
            <w:vAlign w:val="center"/>
          </w:tcPr>
          <w:p w14:paraId="7986C33B"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信用借款</w:t>
            </w:r>
          </w:p>
        </w:tc>
        <w:tc>
          <w:tcPr>
            <w:tcW w:w="3000" w:type="dxa"/>
          </w:tcPr>
          <w:p w14:paraId="41FCACC3"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5777</w:t>
            </w:r>
            <w:r>
              <w:rPr>
                <w:rFonts w:hint="eastAsia"/>
                <w:color w:val="0000FF"/>
                <w:sz w:val="18"/>
              </w:rPr>
              <w:t>）</w:t>
            </w:r>
          </w:p>
        </w:tc>
        <w:tc>
          <w:tcPr>
            <w:tcW w:w="3000" w:type="dxa"/>
          </w:tcPr>
          <w:p w14:paraId="157C9846"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5777</w:t>
            </w:r>
            <w:r>
              <w:rPr>
                <w:rFonts w:hint="eastAsia"/>
                <w:color w:val="0000FF"/>
                <w:sz w:val="18"/>
              </w:rPr>
              <w:t>）</w:t>
            </w:r>
          </w:p>
        </w:tc>
      </w:tr>
      <w:tr w:rsidR="00000000" w14:paraId="15D94831" w14:textId="77777777">
        <w:trPr>
          <w:trHeight w:val="300"/>
        </w:trPr>
        <w:tc>
          <w:tcPr>
            <w:tcW w:w="3286" w:type="dxa"/>
            <w:vAlign w:val="center"/>
          </w:tcPr>
          <w:p w14:paraId="26FDFB7F"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未到期应付利息</w:t>
            </w:r>
          </w:p>
        </w:tc>
        <w:tc>
          <w:tcPr>
            <w:tcW w:w="3000" w:type="dxa"/>
          </w:tcPr>
          <w:p w14:paraId="78A60EF3"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5778</w:t>
            </w:r>
            <w:r>
              <w:rPr>
                <w:rFonts w:hint="eastAsia"/>
                <w:color w:val="0000FF"/>
                <w:sz w:val="18"/>
              </w:rPr>
              <w:t>）</w:t>
            </w:r>
          </w:p>
        </w:tc>
        <w:tc>
          <w:tcPr>
            <w:tcW w:w="3000" w:type="dxa"/>
          </w:tcPr>
          <w:p w14:paraId="15987BFD"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5778</w:t>
            </w:r>
            <w:r>
              <w:rPr>
                <w:rFonts w:hint="eastAsia"/>
                <w:color w:val="0000FF"/>
                <w:sz w:val="18"/>
              </w:rPr>
              <w:t>）</w:t>
            </w:r>
          </w:p>
        </w:tc>
      </w:tr>
      <w:tr w:rsidR="00000000" w14:paraId="772863DB" w14:textId="77777777">
        <w:trPr>
          <w:trHeight w:val="300"/>
        </w:trPr>
        <w:tc>
          <w:tcPr>
            <w:tcW w:w="3286" w:type="dxa"/>
            <w:vAlign w:val="center"/>
          </w:tcPr>
          <w:p w14:paraId="4BB34AE1"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5781</w:t>
            </w:r>
            <w:r>
              <w:rPr>
                <w:rFonts w:hint="eastAsia"/>
                <w:color w:val="0000FF"/>
                <w:sz w:val="18"/>
              </w:rPr>
              <w:t>）</w:t>
            </w:r>
          </w:p>
        </w:tc>
        <w:tc>
          <w:tcPr>
            <w:tcW w:w="3000" w:type="dxa"/>
            <w:vAlign w:val="center"/>
          </w:tcPr>
          <w:p w14:paraId="384C73BA"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5782</w:t>
            </w:r>
            <w:r>
              <w:rPr>
                <w:rFonts w:hint="eastAsia"/>
                <w:color w:val="0000FF"/>
                <w:sz w:val="18"/>
              </w:rPr>
              <w:t>）</w:t>
            </w:r>
          </w:p>
        </w:tc>
        <w:tc>
          <w:tcPr>
            <w:tcW w:w="3000" w:type="dxa"/>
            <w:vAlign w:val="center"/>
          </w:tcPr>
          <w:p w14:paraId="6800862D"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5782</w:t>
            </w:r>
            <w:r>
              <w:rPr>
                <w:rFonts w:hint="eastAsia"/>
                <w:color w:val="0000FF"/>
                <w:sz w:val="18"/>
              </w:rPr>
              <w:t>）</w:t>
            </w:r>
          </w:p>
        </w:tc>
      </w:tr>
      <w:tr w:rsidR="00000000" w14:paraId="17CCE5CB" w14:textId="77777777">
        <w:trPr>
          <w:trHeight w:val="300"/>
        </w:trPr>
        <w:tc>
          <w:tcPr>
            <w:tcW w:w="3286" w:type="dxa"/>
            <w:vAlign w:val="center"/>
          </w:tcPr>
          <w:p w14:paraId="638BBDE5"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3000" w:type="dxa"/>
            <w:vAlign w:val="center"/>
          </w:tcPr>
          <w:p w14:paraId="0300E56B"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5783</w:t>
            </w:r>
            <w:r>
              <w:rPr>
                <w:rFonts w:hint="eastAsia"/>
                <w:color w:val="0000FF"/>
                <w:sz w:val="18"/>
              </w:rPr>
              <w:t>）</w:t>
            </w:r>
          </w:p>
        </w:tc>
        <w:tc>
          <w:tcPr>
            <w:tcW w:w="3000" w:type="dxa"/>
            <w:vAlign w:val="center"/>
          </w:tcPr>
          <w:p w14:paraId="546DEA93"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5783</w:t>
            </w:r>
            <w:r>
              <w:rPr>
                <w:rFonts w:hint="eastAsia"/>
                <w:color w:val="0000FF"/>
                <w:sz w:val="18"/>
              </w:rPr>
              <w:t>）</w:t>
            </w:r>
          </w:p>
        </w:tc>
      </w:tr>
    </w:tbl>
    <w:p w14:paraId="2A9865CE"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5784</w:t>
      </w:r>
      <w:r>
        <w:rPr>
          <w:rFonts w:hint="eastAsia"/>
          <w:color w:val="0000FF"/>
          <w:sz w:val="18"/>
        </w:rPr>
        <w:t>）</w:t>
      </w:r>
    </w:p>
    <w:p w14:paraId="33864722" w14:textId="77777777" w:rsidR="00000000" w:rsidRDefault="007478C2">
      <w:pPr>
        <w:rPr>
          <w:rFonts w:ascii="宋体" w:hAnsi="宋体"/>
          <w:b/>
          <w:sz w:val="24"/>
        </w:rPr>
      </w:pPr>
    </w:p>
    <w:p w14:paraId="4163BF24"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28 </w:t>
      </w:r>
      <w:r>
        <w:rPr>
          <w:rFonts w:ascii="宋体" w:hAnsi="宋体" w:hint="eastAsia"/>
          <w:b/>
          <w:sz w:val="24"/>
        </w:rPr>
        <w:t>预计负债（如有）</w:t>
      </w:r>
    </w:p>
    <w:p w14:paraId="2AA88F1D" w14:textId="77777777" w:rsidR="00000000" w:rsidRDefault="007478C2">
      <w:pPr>
        <w:ind w:rightChars="697" w:right="1464"/>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7"/>
        <w:gridCol w:w="1455"/>
        <w:gridCol w:w="1307"/>
        <w:gridCol w:w="1452"/>
        <w:gridCol w:w="1454"/>
        <w:gridCol w:w="1881"/>
      </w:tblGrid>
      <w:tr w:rsidR="00000000" w14:paraId="63DE6F22" w14:textId="77777777">
        <w:trPr>
          <w:trHeight w:val="300"/>
          <w:tblHeader/>
        </w:trPr>
        <w:tc>
          <w:tcPr>
            <w:tcW w:w="1737" w:type="dxa"/>
            <w:vAlign w:val="center"/>
          </w:tcPr>
          <w:p w14:paraId="1F870682"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1455" w:type="dxa"/>
            <w:vAlign w:val="center"/>
          </w:tcPr>
          <w:p w14:paraId="1A115AD5" w14:textId="77777777" w:rsidR="00000000" w:rsidRDefault="007478C2">
            <w:pPr>
              <w:jc w:val="center"/>
              <w:rPr>
                <w:rFonts w:ascii="宋体" w:hAnsi="宋体"/>
                <w:sz w:val="24"/>
              </w:rPr>
            </w:pPr>
            <w:r>
              <w:rPr>
                <w:rFonts w:ascii="宋体" w:hAnsi="宋体" w:hint="eastAsia"/>
                <w:sz w:val="24"/>
              </w:rPr>
              <w:t>期初余额</w:t>
            </w:r>
          </w:p>
        </w:tc>
        <w:tc>
          <w:tcPr>
            <w:tcW w:w="1307" w:type="dxa"/>
            <w:vAlign w:val="center"/>
          </w:tcPr>
          <w:p w14:paraId="26D65A4C" w14:textId="77777777" w:rsidR="00000000" w:rsidRDefault="007478C2">
            <w:pPr>
              <w:jc w:val="center"/>
              <w:rPr>
                <w:rFonts w:ascii="宋体" w:hAnsi="宋体"/>
                <w:sz w:val="24"/>
              </w:rPr>
            </w:pPr>
            <w:r>
              <w:rPr>
                <w:rFonts w:ascii="宋体" w:hAnsi="宋体" w:hint="eastAsia"/>
                <w:sz w:val="24"/>
              </w:rPr>
              <w:t>本期增加金额</w:t>
            </w:r>
          </w:p>
        </w:tc>
        <w:tc>
          <w:tcPr>
            <w:tcW w:w="1452" w:type="dxa"/>
            <w:vAlign w:val="center"/>
          </w:tcPr>
          <w:p w14:paraId="0852E2F0" w14:textId="77777777" w:rsidR="00000000" w:rsidRDefault="007478C2">
            <w:pPr>
              <w:jc w:val="center"/>
              <w:rPr>
                <w:rFonts w:ascii="宋体" w:hAnsi="宋体"/>
                <w:sz w:val="24"/>
              </w:rPr>
            </w:pPr>
            <w:r>
              <w:rPr>
                <w:rFonts w:ascii="宋体" w:hAnsi="宋体" w:hint="eastAsia"/>
                <w:sz w:val="24"/>
              </w:rPr>
              <w:t>本期减少金额</w:t>
            </w:r>
          </w:p>
        </w:tc>
        <w:tc>
          <w:tcPr>
            <w:tcW w:w="1454" w:type="dxa"/>
            <w:vAlign w:val="center"/>
          </w:tcPr>
          <w:p w14:paraId="6ED8D60B"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期末余额</w:t>
            </w:r>
          </w:p>
        </w:tc>
        <w:tc>
          <w:tcPr>
            <w:tcW w:w="1881" w:type="dxa"/>
            <w:vAlign w:val="center"/>
          </w:tcPr>
          <w:p w14:paraId="0F98616E"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形成原因及经济利益流出不确定性的说明</w:t>
            </w:r>
          </w:p>
        </w:tc>
      </w:tr>
      <w:tr w:rsidR="00000000" w14:paraId="64D9F3E6" w14:textId="77777777">
        <w:trPr>
          <w:trHeight w:val="300"/>
        </w:trPr>
        <w:tc>
          <w:tcPr>
            <w:tcW w:w="1737" w:type="dxa"/>
            <w:vAlign w:val="center"/>
          </w:tcPr>
          <w:p w14:paraId="675A51B4"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未决诉讼</w:t>
            </w:r>
          </w:p>
        </w:tc>
        <w:tc>
          <w:tcPr>
            <w:tcW w:w="1455" w:type="dxa"/>
          </w:tcPr>
          <w:p w14:paraId="0EFD44E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5786</w:t>
            </w:r>
            <w:r>
              <w:rPr>
                <w:rFonts w:hint="eastAsia"/>
                <w:color w:val="0000FF"/>
                <w:sz w:val="18"/>
              </w:rPr>
              <w:t>）</w:t>
            </w:r>
          </w:p>
        </w:tc>
        <w:tc>
          <w:tcPr>
            <w:tcW w:w="1307" w:type="dxa"/>
          </w:tcPr>
          <w:p w14:paraId="2548211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5787</w:t>
            </w:r>
            <w:r>
              <w:rPr>
                <w:rFonts w:hint="eastAsia"/>
                <w:color w:val="0000FF"/>
                <w:sz w:val="18"/>
              </w:rPr>
              <w:t>）</w:t>
            </w:r>
          </w:p>
        </w:tc>
        <w:tc>
          <w:tcPr>
            <w:tcW w:w="1452" w:type="dxa"/>
          </w:tcPr>
          <w:p w14:paraId="5B2A2F6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5788</w:t>
            </w:r>
            <w:r>
              <w:rPr>
                <w:rFonts w:hint="eastAsia"/>
                <w:color w:val="0000FF"/>
                <w:sz w:val="18"/>
              </w:rPr>
              <w:t>）</w:t>
            </w:r>
          </w:p>
        </w:tc>
        <w:tc>
          <w:tcPr>
            <w:tcW w:w="1454" w:type="dxa"/>
          </w:tcPr>
          <w:p w14:paraId="7C6A015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5786</w:t>
            </w:r>
            <w:r>
              <w:rPr>
                <w:rFonts w:hint="eastAsia"/>
                <w:color w:val="0000FF"/>
                <w:sz w:val="18"/>
              </w:rPr>
              <w:t>）</w:t>
            </w:r>
          </w:p>
        </w:tc>
        <w:tc>
          <w:tcPr>
            <w:tcW w:w="1881" w:type="dxa"/>
          </w:tcPr>
          <w:p w14:paraId="09C1A4B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5789</w:t>
            </w:r>
            <w:r>
              <w:rPr>
                <w:rFonts w:hint="eastAsia"/>
                <w:color w:val="0000FF"/>
                <w:sz w:val="18"/>
              </w:rPr>
              <w:t>）</w:t>
            </w:r>
          </w:p>
        </w:tc>
      </w:tr>
      <w:tr w:rsidR="00000000" w14:paraId="247C430C" w14:textId="77777777">
        <w:trPr>
          <w:trHeight w:val="300"/>
        </w:trPr>
        <w:tc>
          <w:tcPr>
            <w:tcW w:w="1737" w:type="dxa"/>
            <w:vAlign w:val="center"/>
          </w:tcPr>
          <w:p w14:paraId="186EA775"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5792</w:t>
            </w:r>
            <w:r>
              <w:rPr>
                <w:rFonts w:hint="eastAsia"/>
                <w:color w:val="0000FF"/>
                <w:sz w:val="18"/>
              </w:rPr>
              <w:t>）</w:t>
            </w:r>
          </w:p>
        </w:tc>
        <w:tc>
          <w:tcPr>
            <w:tcW w:w="1455" w:type="dxa"/>
          </w:tcPr>
          <w:p w14:paraId="681AF25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5793</w:t>
            </w:r>
            <w:r>
              <w:rPr>
                <w:rFonts w:hint="eastAsia"/>
                <w:color w:val="0000FF"/>
                <w:sz w:val="18"/>
              </w:rPr>
              <w:t>）</w:t>
            </w:r>
          </w:p>
        </w:tc>
        <w:tc>
          <w:tcPr>
            <w:tcW w:w="1307" w:type="dxa"/>
          </w:tcPr>
          <w:p w14:paraId="6CD0E93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5794</w:t>
            </w:r>
            <w:r>
              <w:rPr>
                <w:rFonts w:hint="eastAsia"/>
                <w:color w:val="0000FF"/>
                <w:sz w:val="18"/>
              </w:rPr>
              <w:t>）</w:t>
            </w:r>
          </w:p>
        </w:tc>
        <w:tc>
          <w:tcPr>
            <w:tcW w:w="1452" w:type="dxa"/>
          </w:tcPr>
          <w:p w14:paraId="258F165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5795</w:t>
            </w:r>
            <w:r>
              <w:rPr>
                <w:rFonts w:hint="eastAsia"/>
                <w:color w:val="0000FF"/>
                <w:sz w:val="18"/>
              </w:rPr>
              <w:t>）</w:t>
            </w:r>
          </w:p>
        </w:tc>
        <w:tc>
          <w:tcPr>
            <w:tcW w:w="1454" w:type="dxa"/>
          </w:tcPr>
          <w:p w14:paraId="7D58756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5793</w:t>
            </w:r>
            <w:r>
              <w:rPr>
                <w:rFonts w:hint="eastAsia"/>
                <w:color w:val="0000FF"/>
                <w:sz w:val="18"/>
              </w:rPr>
              <w:t>）</w:t>
            </w:r>
          </w:p>
        </w:tc>
        <w:tc>
          <w:tcPr>
            <w:tcW w:w="1881" w:type="dxa"/>
          </w:tcPr>
          <w:p w14:paraId="459C9E9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5796</w:t>
            </w:r>
            <w:r>
              <w:rPr>
                <w:rFonts w:hint="eastAsia"/>
                <w:color w:val="0000FF"/>
                <w:sz w:val="18"/>
              </w:rPr>
              <w:t>）</w:t>
            </w:r>
          </w:p>
        </w:tc>
      </w:tr>
      <w:tr w:rsidR="00000000" w14:paraId="53B053CC" w14:textId="77777777">
        <w:trPr>
          <w:trHeight w:val="300"/>
        </w:trPr>
        <w:tc>
          <w:tcPr>
            <w:tcW w:w="1737" w:type="dxa"/>
            <w:vAlign w:val="center"/>
          </w:tcPr>
          <w:p w14:paraId="4E24EE70"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1455" w:type="dxa"/>
          </w:tcPr>
          <w:p w14:paraId="79DC18A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5797</w:t>
            </w:r>
            <w:r>
              <w:rPr>
                <w:rFonts w:hint="eastAsia"/>
                <w:color w:val="0000FF"/>
                <w:sz w:val="18"/>
              </w:rPr>
              <w:t>）</w:t>
            </w:r>
          </w:p>
        </w:tc>
        <w:tc>
          <w:tcPr>
            <w:tcW w:w="1307" w:type="dxa"/>
          </w:tcPr>
          <w:p w14:paraId="0BAB847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5798</w:t>
            </w:r>
            <w:r>
              <w:rPr>
                <w:rFonts w:hint="eastAsia"/>
                <w:color w:val="0000FF"/>
                <w:sz w:val="18"/>
              </w:rPr>
              <w:t>）</w:t>
            </w:r>
          </w:p>
        </w:tc>
        <w:tc>
          <w:tcPr>
            <w:tcW w:w="1452" w:type="dxa"/>
          </w:tcPr>
          <w:p w14:paraId="4E054DA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5799</w:t>
            </w:r>
            <w:r>
              <w:rPr>
                <w:rFonts w:hint="eastAsia"/>
                <w:color w:val="0000FF"/>
                <w:sz w:val="18"/>
              </w:rPr>
              <w:t>）</w:t>
            </w:r>
          </w:p>
        </w:tc>
        <w:tc>
          <w:tcPr>
            <w:tcW w:w="1454" w:type="dxa"/>
          </w:tcPr>
          <w:p w14:paraId="3C80CEA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5797</w:t>
            </w:r>
            <w:r>
              <w:rPr>
                <w:rFonts w:hint="eastAsia"/>
                <w:color w:val="0000FF"/>
                <w:sz w:val="18"/>
              </w:rPr>
              <w:t>）</w:t>
            </w:r>
          </w:p>
        </w:tc>
        <w:tc>
          <w:tcPr>
            <w:tcW w:w="1881" w:type="dxa"/>
          </w:tcPr>
          <w:p w14:paraId="348454A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5800</w:t>
            </w:r>
            <w:r>
              <w:rPr>
                <w:rFonts w:hint="eastAsia"/>
                <w:color w:val="0000FF"/>
                <w:sz w:val="18"/>
              </w:rPr>
              <w:t>）</w:t>
            </w:r>
          </w:p>
        </w:tc>
      </w:tr>
      <w:tr w:rsidR="00000000" w14:paraId="56C4E837" w14:textId="77777777">
        <w:trPr>
          <w:trHeight w:val="300"/>
        </w:trPr>
        <w:tc>
          <w:tcPr>
            <w:tcW w:w="1737" w:type="dxa"/>
            <w:vAlign w:val="center"/>
          </w:tcPr>
          <w:p w14:paraId="2E8B9DBD"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1455" w:type="dxa"/>
          </w:tcPr>
          <w:p w14:paraId="3D2F335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5801</w:t>
            </w:r>
            <w:r>
              <w:rPr>
                <w:rFonts w:hint="eastAsia"/>
                <w:color w:val="0000FF"/>
                <w:sz w:val="18"/>
              </w:rPr>
              <w:t>）</w:t>
            </w:r>
          </w:p>
        </w:tc>
        <w:tc>
          <w:tcPr>
            <w:tcW w:w="1307" w:type="dxa"/>
          </w:tcPr>
          <w:p w14:paraId="56D0E4E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5802</w:t>
            </w:r>
            <w:r>
              <w:rPr>
                <w:rFonts w:hint="eastAsia"/>
                <w:color w:val="0000FF"/>
                <w:sz w:val="18"/>
              </w:rPr>
              <w:t>）</w:t>
            </w:r>
          </w:p>
        </w:tc>
        <w:tc>
          <w:tcPr>
            <w:tcW w:w="1452" w:type="dxa"/>
          </w:tcPr>
          <w:p w14:paraId="26EB0F8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5803</w:t>
            </w:r>
            <w:r>
              <w:rPr>
                <w:rFonts w:hint="eastAsia"/>
                <w:color w:val="0000FF"/>
                <w:sz w:val="18"/>
              </w:rPr>
              <w:t>）</w:t>
            </w:r>
          </w:p>
        </w:tc>
        <w:tc>
          <w:tcPr>
            <w:tcW w:w="1454" w:type="dxa"/>
          </w:tcPr>
          <w:p w14:paraId="22C0313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5801</w:t>
            </w:r>
            <w:r>
              <w:rPr>
                <w:rFonts w:hint="eastAsia"/>
                <w:color w:val="0000FF"/>
                <w:sz w:val="18"/>
              </w:rPr>
              <w:t>）</w:t>
            </w:r>
          </w:p>
        </w:tc>
        <w:tc>
          <w:tcPr>
            <w:tcW w:w="1881" w:type="dxa"/>
            <w:vAlign w:val="center"/>
          </w:tcPr>
          <w:p w14:paraId="422D167F"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w:t>
            </w:r>
          </w:p>
        </w:tc>
      </w:tr>
    </w:tbl>
    <w:p w14:paraId="5B0D7D44" w14:textId="77777777" w:rsidR="00000000" w:rsidRDefault="007478C2">
      <w:pPr>
        <w:rPr>
          <w:rFonts w:ascii="宋体" w:hAnsi="宋体"/>
          <w:b/>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5804</w:t>
      </w:r>
      <w:r>
        <w:rPr>
          <w:rFonts w:hint="eastAsia"/>
          <w:color w:val="0000FF"/>
          <w:sz w:val="18"/>
        </w:rPr>
        <w:t>）</w:t>
      </w:r>
    </w:p>
    <w:p w14:paraId="2F8B7A23" w14:textId="77777777" w:rsidR="00000000" w:rsidRDefault="007478C2">
      <w:pPr>
        <w:rPr>
          <w:rFonts w:ascii="宋体" w:hAnsi="宋体"/>
          <w:b/>
          <w:sz w:val="24"/>
        </w:rPr>
      </w:pPr>
    </w:p>
    <w:p w14:paraId="14D961CA"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29</w:t>
      </w:r>
      <w:r>
        <w:rPr>
          <w:rFonts w:ascii="宋体" w:hAnsi="宋体" w:hint="eastAsia"/>
          <w:b/>
          <w:sz w:val="24"/>
        </w:rPr>
        <w:t xml:space="preserve"> </w:t>
      </w:r>
      <w:r>
        <w:rPr>
          <w:rFonts w:ascii="宋体" w:hAnsi="宋体" w:hint="eastAsia"/>
          <w:b/>
          <w:sz w:val="24"/>
        </w:rPr>
        <w:t>租赁负债（如有）</w:t>
      </w:r>
    </w:p>
    <w:p w14:paraId="72894A63" w14:textId="77777777" w:rsidR="00000000" w:rsidRDefault="007478C2">
      <w:pPr>
        <w:widowControl/>
        <w:tabs>
          <w:tab w:val="left" w:pos="1680"/>
        </w:tabs>
        <w:wordWrap w:val="0"/>
        <w:autoSpaceDE w:val="0"/>
        <w:autoSpaceDN w:val="0"/>
        <w:ind w:right="120"/>
        <w:jc w:val="right"/>
        <w:textAlignment w:val="bottom"/>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2936"/>
        <w:gridCol w:w="3174"/>
        <w:gridCol w:w="2970"/>
      </w:tblGrid>
      <w:tr w:rsidR="00000000" w14:paraId="5E7DC084" w14:textId="77777777">
        <w:trPr>
          <w:trHeight w:val="300"/>
          <w:jc w:val="center"/>
        </w:trPr>
        <w:tc>
          <w:tcPr>
            <w:tcW w:w="2936" w:type="dxa"/>
            <w:tcBorders>
              <w:top w:val="single" w:sz="4" w:space="0" w:color="auto"/>
              <w:left w:val="single" w:sz="4" w:space="0" w:color="auto"/>
              <w:bottom w:val="single" w:sz="4" w:space="0" w:color="auto"/>
              <w:right w:val="single" w:sz="4" w:space="0" w:color="auto"/>
            </w:tcBorders>
            <w:vAlign w:val="bottom"/>
          </w:tcPr>
          <w:p w14:paraId="17F7A729" w14:textId="77777777" w:rsidR="00000000" w:rsidRDefault="007478C2">
            <w:pPr>
              <w:jc w:val="center"/>
              <w:rPr>
                <w:rFonts w:ascii="宋体" w:hAnsi="宋体"/>
                <w:sz w:val="24"/>
              </w:rPr>
            </w:pPr>
            <w:r>
              <w:rPr>
                <w:rFonts w:ascii="宋体" w:hAnsi="宋体" w:hint="eastAsia"/>
                <w:sz w:val="24"/>
              </w:rPr>
              <w:t>项目</w:t>
            </w:r>
          </w:p>
        </w:tc>
        <w:tc>
          <w:tcPr>
            <w:tcW w:w="3174" w:type="dxa"/>
            <w:tcBorders>
              <w:top w:val="single" w:sz="4" w:space="0" w:color="auto"/>
              <w:left w:val="nil"/>
              <w:bottom w:val="single" w:sz="4" w:space="0" w:color="auto"/>
              <w:right w:val="single" w:sz="4" w:space="0" w:color="auto"/>
            </w:tcBorders>
            <w:vAlign w:val="bottom"/>
          </w:tcPr>
          <w:p w14:paraId="12D498A7" w14:textId="77777777" w:rsidR="00000000" w:rsidRDefault="007478C2">
            <w:pPr>
              <w:jc w:val="center"/>
              <w:rPr>
                <w:rFonts w:ascii="宋体" w:hAnsi="宋体"/>
                <w:sz w:val="24"/>
              </w:rPr>
            </w:pPr>
            <w:r>
              <w:rPr>
                <w:rFonts w:ascii="宋体" w:hAnsi="宋体" w:hint="eastAsia"/>
                <w:sz w:val="24"/>
              </w:rPr>
              <w:t>本期末</w:t>
            </w:r>
          </w:p>
          <w:p w14:paraId="00F10076"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70" w:type="dxa"/>
            <w:tcBorders>
              <w:top w:val="single" w:sz="4" w:space="0" w:color="auto"/>
              <w:left w:val="nil"/>
              <w:bottom w:val="single" w:sz="4" w:space="0" w:color="auto"/>
              <w:right w:val="single" w:sz="4" w:space="0" w:color="auto"/>
            </w:tcBorders>
          </w:tcPr>
          <w:p w14:paraId="38AB4E6A" w14:textId="77777777" w:rsidR="00000000" w:rsidRDefault="007478C2">
            <w:pPr>
              <w:jc w:val="center"/>
              <w:rPr>
                <w:rFonts w:ascii="宋体" w:hAnsi="宋体"/>
                <w:sz w:val="24"/>
              </w:rPr>
            </w:pPr>
            <w:r>
              <w:rPr>
                <w:rFonts w:ascii="宋体" w:hAnsi="宋体" w:hint="eastAsia"/>
                <w:sz w:val="24"/>
              </w:rPr>
              <w:t>上年度末</w:t>
            </w:r>
          </w:p>
          <w:p w14:paraId="1EEBFE0B"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EC03136" w14:textId="77777777">
        <w:trPr>
          <w:trHeight w:val="300"/>
          <w:jc w:val="center"/>
        </w:trPr>
        <w:tc>
          <w:tcPr>
            <w:tcW w:w="2936" w:type="dxa"/>
            <w:tcBorders>
              <w:top w:val="nil"/>
              <w:left w:val="single" w:sz="4" w:space="0" w:color="auto"/>
              <w:bottom w:val="single" w:sz="4" w:space="0" w:color="auto"/>
              <w:right w:val="single" w:sz="4" w:space="0" w:color="auto"/>
            </w:tcBorders>
          </w:tcPr>
          <w:p w14:paraId="194F5D99" w14:textId="77777777" w:rsidR="00000000" w:rsidRDefault="007478C2">
            <w:pPr>
              <w:rPr>
                <w:rFonts w:ascii="宋体" w:hAnsi="宋体"/>
                <w:sz w:val="24"/>
              </w:rPr>
            </w:pPr>
            <w:r>
              <w:rPr>
                <w:rFonts w:hint="eastAsia"/>
                <w:color w:val="0000FF"/>
                <w:sz w:val="18"/>
              </w:rPr>
              <w:t>（</w:t>
            </w:r>
            <w:r>
              <w:rPr>
                <w:color w:val="0000FF"/>
                <w:sz w:val="18"/>
              </w:rPr>
              <w:t>5808</w:t>
            </w:r>
            <w:r>
              <w:rPr>
                <w:rFonts w:hint="eastAsia"/>
                <w:color w:val="0000FF"/>
                <w:sz w:val="18"/>
              </w:rPr>
              <w:t>）</w:t>
            </w:r>
          </w:p>
        </w:tc>
        <w:tc>
          <w:tcPr>
            <w:tcW w:w="3174" w:type="dxa"/>
            <w:tcBorders>
              <w:top w:val="nil"/>
              <w:left w:val="nil"/>
              <w:bottom w:val="single" w:sz="4" w:space="0" w:color="auto"/>
              <w:right w:val="single" w:sz="4" w:space="0" w:color="auto"/>
            </w:tcBorders>
          </w:tcPr>
          <w:p w14:paraId="14C681AA" w14:textId="77777777" w:rsidR="00000000" w:rsidRDefault="007478C2">
            <w:pPr>
              <w:jc w:val="right"/>
              <w:rPr>
                <w:rFonts w:ascii="宋体" w:hAnsi="宋体"/>
                <w:sz w:val="24"/>
              </w:rPr>
            </w:pPr>
            <w:r>
              <w:rPr>
                <w:rFonts w:hint="eastAsia"/>
                <w:color w:val="0000FF"/>
                <w:sz w:val="18"/>
              </w:rPr>
              <w:t>（</w:t>
            </w:r>
            <w:r>
              <w:rPr>
                <w:color w:val="0000FF"/>
                <w:sz w:val="18"/>
              </w:rPr>
              <w:t>5809</w:t>
            </w:r>
            <w:r>
              <w:rPr>
                <w:rFonts w:hint="eastAsia"/>
                <w:color w:val="0000FF"/>
                <w:sz w:val="18"/>
              </w:rPr>
              <w:t>）</w:t>
            </w:r>
          </w:p>
        </w:tc>
        <w:tc>
          <w:tcPr>
            <w:tcW w:w="2970" w:type="dxa"/>
            <w:tcBorders>
              <w:top w:val="nil"/>
              <w:left w:val="nil"/>
              <w:bottom w:val="single" w:sz="4" w:space="0" w:color="auto"/>
              <w:right w:val="single" w:sz="4" w:space="0" w:color="auto"/>
            </w:tcBorders>
          </w:tcPr>
          <w:p w14:paraId="1E690A63" w14:textId="77777777" w:rsidR="00000000" w:rsidRDefault="007478C2">
            <w:pPr>
              <w:jc w:val="right"/>
              <w:rPr>
                <w:rFonts w:ascii="宋体" w:hAnsi="宋体"/>
                <w:color w:val="0000FF"/>
                <w:kern w:val="0"/>
                <w:sz w:val="18"/>
              </w:rPr>
            </w:pPr>
            <w:r>
              <w:rPr>
                <w:rFonts w:hint="eastAsia"/>
                <w:color w:val="0000FF"/>
                <w:sz w:val="18"/>
              </w:rPr>
              <w:t>（</w:t>
            </w:r>
            <w:r>
              <w:rPr>
                <w:color w:val="0000FF"/>
                <w:sz w:val="18"/>
              </w:rPr>
              <w:t>5809</w:t>
            </w:r>
            <w:r>
              <w:rPr>
                <w:rFonts w:hint="eastAsia"/>
                <w:color w:val="0000FF"/>
                <w:sz w:val="18"/>
              </w:rPr>
              <w:t>）</w:t>
            </w:r>
          </w:p>
        </w:tc>
      </w:tr>
      <w:tr w:rsidR="00000000" w14:paraId="69B8C41B" w14:textId="77777777">
        <w:trPr>
          <w:trHeight w:val="300"/>
          <w:jc w:val="center"/>
        </w:trPr>
        <w:tc>
          <w:tcPr>
            <w:tcW w:w="2936" w:type="dxa"/>
            <w:tcBorders>
              <w:top w:val="nil"/>
              <w:left w:val="single" w:sz="4" w:space="0" w:color="auto"/>
              <w:bottom w:val="single" w:sz="4" w:space="0" w:color="auto"/>
              <w:right w:val="single" w:sz="4" w:space="0" w:color="auto"/>
            </w:tcBorders>
            <w:vAlign w:val="bottom"/>
          </w:tcPr>
          <w:p w14:paraId="6E2CB5C3" w14:textId="77777777" w:rsidR="00000000" w:rsidRDefault="007478C2">
            <w:pPr>
              <w:rPr>
                <w:rFonts w:ascii="宋体" w:hAnsi="宋体"/>
                <w:sz w:val="24"/>
              </w:rPr>
            </w:pPr>
          </w:p>
        </w:tc>
        <w:tc>
          <w:tcPr>
            <w:tcW w:w="3174" w:type="dxa"/>
            <w:tcBorders>
              <w:top w:val="nil"/>
              <w:left w:val="nil"/>
              <w:bottom w:val="single" w:sz="4" w:space="0" w:color="auto"/>
              <w:right w:val="single" w:sz="4" w:space="0" w:color="auto"/>
            </w:tcBorders>
            <w:vAlign w:val="bottom"/>
          </w:tcPr>
          <w:p w14:paraId="4445EF2D" w14:textId="77777777" w:rsidR="00000000" w:rsidRDefault="007478C2">
            <w:pPr>
              <w:jc w:val="right"/>
              <w:rPr>
                <w:rFonts w:ascii="宋体" w:hAnsi="宋体"/>
                <w:sz w:val="24"/>
              </w:rPr>
            </w:pPr>
          </w:p>
        </w:tc>
        <w:tc>
          <w:tcPr>
            <w:tcW w:w="2970" w:type="dxa"/>
            <w:tcBorders>
              <w:top w:val="nil"/>
              <w:left w:val="nil"/>
              <w:bottom w:val="single" w:sz="4" w:space="0" w:color="auto"/>
              <w:right w:val="single" w:sz="4" w:space="0" w:color="auto"/>
            </w:tcBorders>
            <w:vAlign w:val="bottom"/>
          </w:tcPr>
          <w:p w14:paraId="49F57C92" w14:textId="77777777" w:rsidR="00000000" w:rsidRDefault="007478C2">
            <w:pPr>
              <w:jc w:val="right"/>
              <w:rPr>
                <w:rFonts w:ascii="宋体" w:hAnsi="宋体"/>
                <w:color w:val="0000FF"/>
                <w:kern w:val="0"/>
                <w:sz w:val="18"/>
              </w:rPr>
            </w:pPr>
          </w:p>
        </w:tc>
      </w:tr>
      <w:tr w:rsidR="00000000" w14:paraId="379412BD" w14:textId="77777777">
        <w:trPr>
          <w:trHeight w:val="300"/>
          <w:jc w:val="center"/>
        </w:trPr>
        <w:tc>
          <w:tcPr>
            <w:tcW w:w="2936" w:type="dxa"/>
            <w:tcBorders>
              <w:top w:val="nil"/>
              <w:left w:val="single" w:sz="4" w:space="0" w:color="auto"/>
              <w:bottom w:val="single" w:sz="4" w:space="0" w:color="auto"/>
              <w:right w:val="single" w:sz="4" w:space="0" w:color="auto"/>
            </w:tcBorders>
            <w:vAlign w:val="bottom"/>
          </w:tcPr>
          <w:p w14:paraId="70481C31" w14:textId="77777777" w:rsidR="00000000" w:rsidRDefault="007478C2">
            <w:pPr>
              <w:jc w:val="center"/>
              <w:rPr>
                <w:rFonts w:ascii="宋体" w:hAnsi="宋体"/>
                <w:sz w:val="24"/>
              </w:rPr>
            </w:pPr>
            <w:r>
              <w:rPr>
                <w:rFonts w:ascii="宋体" w:hAnsi="宋体" w:hint="eastAsia"/>
                <w:sz w:val="24"/>
              </w:rPr>
              <w:t>合计</w:t>
            </w:r>
          </w:p>
        </w:tc>
        <w:tc>
          <w:tcPr>
            <w:tcW w:w="3174" w:type="dxa"/>
            <w:tcBorders>
              <w:top w:val="nil"/>
              <w:left w:val="nil"/>
              <w:bottom w:val="single" w:sz="4" w:space="0" w:color="auto"/>
              <w:right w:val="single" w:sz="4" w:space="0" w:color="auto"/>
            </w:tcBorders>
            <w:vAlign w:val="bottom"/>
          </w:tcPr>
          <w:p w14:paraId="196E8295" w14:textId="77777777" w:rsidR="00000000" w:rsidRDefault="007478C2">
            <w:pPr>
              <w:jc w:val="right"/>
              <w:rPr>
                <w:rFonts w:ascii="宋体" w:hAnsi="宋体"/>
                <w:sz w:val="24"/>
              </w:rPr>
            </w:pPr>
            <w:r>
              <w:rPr>
                <w:rFonts w:hint="eastAsia"/>
                <w:color w:val="0000FF"/>
                <w:sz w:val="18"/>
              </w:rPr>
              <w:t>（</w:t>
            </w:r>
            <w:r>
              <w:rPr>
                <w:color w:val="0000FF"/>
                <w:sz w:val="18"/>
              </w:rPr>
              <w:t>5810</w:t>
            </w:r>
            <w:r>
              <w:rPr>
                <w:rFonts w:hint="eastAsia"/>
                <w:color w:val="0000FF"/>
                <w:sz w:val="18"/>
              </w:rPr>
              <w:t>）</w:t>
            </w:r>
          </w:p>
        </w:tc>
        <w:tc>
          <w:tcPr>
            <w:tcW w:w="2970" w:type="dxa"/>
            <w:tcBorders>
              <w:top w:val="nil"/>
              <w:left w:val="nil"/>
              <w:bottom w:val="single" w:sz="4" w:space="0" w:color="auto"/>
              <w:right w:val="single" w:sz="4" w:space="0" w:color="auto"/>
            </w:tcBorders>
            <w:vAlign w:val="bottom"/>
          </w:tcPr>
          <w:p w14:paraId="3F944E7E" w14:textId="77777777" w:rsidR="00000000" w:rsidRDefault="007478C2">
            <w:pPr>
              <w:jc w:val="right"/>
              <w:rPr>
                <w:rFonts w:ascii="宋体" w:hAnsi="宋体"/>
                <w:color w:val="0000FF"/>
                <w:kern w:val="0"/>
                <w:sz w:val="18"/>
              </w:rPr>
            </w:pPr>
            <w:r>
              <w:rPr>
                <w:rFonts w:hint="eastAsia"/>
                <w:color w:val="0000FF"/>
                <w:sz w:val="18"/>
              </w:rPr>
              <w:t>（</w:t>
            </w:r>
            <w:r>
              <w:rPr>
                <w:color w:val="0000FF"/>
                <w:sz w:val="18"/>
              </w:rPr>
              <w:t>5810</w:t>
            </w:r>
            <w:r>
              <w:rPr>
                <w:rFonts w:hint="eastAsia"/>
                <w:color w:val="0000FF"/>
                <w:sz w:val="18"/>
              </w:rPr>
              <w:t>）</w:t>
            </w:r>
          </w:p>
        </w:tc>
      </w:tr>
    </w:tbl>
    <w:p w14:paraId="469FA3C4"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5811</w:t>
      </w:r>
      <w:r>
        <w:rPr>
          <w:rFonts w:hint="eastAsia"/>
          <w:color w:val="0000FF"/>
          <w:sz w:val="18"/>
        </w:rPr>
        <w:t>）</w:t>
      </w:r>
    </w:p>
    <w:p w14:paraId="755A7E80" w14:textId="77777777" w:rsidR="00000000" w:rsidRDefault="007478C2">
      <w:pPr>
        <w:rPr>
          <w:rFonts w:ascii="宋体" w:hAnsi="宋体"/>
          <w:b/>
          <w:sz w:val="24"/>
        </w:rPr>
      </w:pPr>
    </w:p>
    <w:p w14:paraId="2BB3EEB6"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30</w:t>
      </w:r>
      <w:r>
        <w:rPr>
          <w:rFonts w:ascii="宋体" w:hAnsi="宋体" w:hint="eastAsia"/>
          <w:b/>
          <w:sz w:val="24"/>
        </w:rPr>
        <w:t xml:space="preserve"> </w:t>
      </w:r>
      <w:r>
        <w:rPr>
          <w:rFonts w:ascii="宋体" w:hAnsi="宋体" w:hint="eastAsia"/>
          <w:b/>
          <w:sz w:val="24"/>
        </w:rPr>
        <w:t>其他负债（如有）</w:t>
      </w:r>
    </w:p>
    <w:p w14:paraId="30D9797C" w14:textId="77777777" w:rsidR="00000000" w:rsidRDefault="007478C2">
      <w:pPr>
        <w:outlineLvl w:val="3"/>
        <w:rPr>
          <w:rFonts w:ascii="宋体" w:hAnsi="宋体"/>
          <w:b/>
          <w:sz w:val="24"/>
        </w:rPr>
      </w:pPr>
      <w:r>
        <w:rPr>
          <w:rFonts w:ascii="宋体" w:hAnsi="宋体" w:hint="eastAsia"/>
          <w:b/>
          <w:sz w:val="24"/>
        </w:rPr>
        <w:t>11.5.7.</w:t>
      </w:r>
      <w:r>
        <w:rPr>
          <w:rFonts w:ascii="宋体" w:hAnsi="宋体"/>
          <w:b/>
          <w:sz w:val="24"/>
        </w:rPr>
        <w:t>30.1</w:t>
      </w:r>
      <w:r>
        <w:rPr>
          <w:rFonts w:ascii="宋体" w:hAnsi="宋体" w:hint="eastAsia"/>
          <w:b/>
          <w:sz w:val="24"/>
        </w:rPr>
        <w:t xml:space="preserve"> </w:t>
      </w:r>
      <w:r>
        <w:rPr>
          <w:rFonts w:ascii="宋体" w:hAnsi="宋体" w:hint="eastAsia"/>
          <w:b/>
          <w:sz w:val="24"/>
        </w:rPr>
        <w:t>其他负债情况（如有）</w:t>
      </w:r>
    </w:p>
    <w:p w14:paraId="22165AD2" w14:textId="77777777" w:rsidR="00000000" w:rsidRDefault="007478C2">
      <w:pPr>
        <w:widowControl/>
        <w:tabs>
          <w:tab w:val="left" w:pos="1680"/>
        </w:tabs>
        <w:wordWrap w:val="0"/>
        <w:autoSpaceDE w:val="0"/>
        <w:autoSpaceDN w:val="0"/>
        <w:ind w:right="120"/>
        <w:jc w:val="right"/>
        <w:textAlignment w:val="bottom"/>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6" w:type="dxa"/>
        <w:tblLayout w:type="fixed"/>
        <w:tblCellMar>
          <w:left w:w="0" w:type="dxa"/>
          <w:right w:w="0" w:type="dxa"/>
        </w:tblCellMar>
        <w:tblLook w:val="0000" w:firstRow="0" w:lastRow="0" w:firstColumn="0" w:lastColumn="0" w:noHBand="0" w:noVBand="0"/>
      </w:tblPr>
      <w:tblGrid>
        <w:gridCol w:w="2937"/>
        <w:gridCol w:w="3174"/>
        <w:gridCol w:w="2969"/>
      </w:tblGrid>
      <w:tr w:rsidR="00000000" w14:paraId="3B91D09E" w14:textId="77777777">
        <w:trPr>
          <w:trHeight w:val="300"/>
        </w:trPr>
        <w:tc>
          <w:tcPr>
            <w:tcW w:w="2937" w:type="dxa"/>
            <w:tcBorders>
              <w:top w:val="single" w:sz="4" w:space="0" w:color="auto"/>
              <w:left w:val="single" w:sz="4" w:space="0" w:color="auto"/>
              <w:bottom w:val="single" w:sz="4" w:space="0" w:color="auto"/>
              <w:right w:val="single" w:sz="4" w:space="0" w:color="auto"/>
            </w:tcBorders>
            <w:vAlign w:val="bottom"/>
          </w:tcPr>
          <w:p w14:paraId="4EA6FCC9" w14:textId="77777777" w:rsidR="00000000" w:rsidRDefault="007478C2">
            <w:pPr>
              <w:jc w:val="center"/>
              <w:rPr>
                <w:rFonts w:ascii="宋体" w:hAnsi="宋体"/>
                <w:sz w:val="24"/>
              </w:rPr>
            </w:pPr>
            <w:r>
              <w:rPr>
                <w:rFonts w:ascii="宋体" w:hAnsi="宋体" w:hint="eastAsia"/>
                <w:sz w:val="24"/>
              </w:rPr>
              <w:t>项目</w:t>
            </w:r>
          </w:p>
        </w:tc>
        <w:tc>
          <w:tcPr>
            <w:tcW w:w="3174" w:type="dxa"/>
            <w:tcBorders>
              <w:top w:val="single" w:sz="4" w:space="0" w:color="auto"/>
              <w:left w:val="nil"/>
              <w:bottom w:val="single" w:sz="4" w:space="0" w:color="auto"/>
              <w:right w:val="single" w:sz="4" w:space="0" w:color="auto"/>
            </w:tcBorders>
            <w:vAlign w:val="bottom"/>
          </w:tcPr>
          <w:p w14:paraId="773C8455" w14:textId="77777777" w:rsidR="00000000" w:rsidRDefault="007478C2">
            <w:pPr>
              <w:jc w:val="center"/>
              <w:rPr>
                <w:rFonts w:ascii="宋体" w:hAnsi="宋体"/>
                <w:sz w:val="24"/>
              </w:rPr>
            </w:pPr>
            <w:r>
              <w:rPr>
                <w:rFonts w:ascii="宋体" w:hAnsi="宋体" w:hint="eastAsia"/>
                <w:sz w:val="24"/>
              </w:rPr>
              <w:t>本期末</w:t>
            </w:r>
          </w:p>
          <w:p w14:paraId="67AD9E7F"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69" w:type="dxa"/>
            <w:tcBorders>
              <w:top w:val="single" w:sz="4" w:space="0" w:color="auto"/>
              <w:left w:val="nil"/>
              <w:bottom w:val="single" w:sz="4" w:space="0" w:color="auto"/>
              <w:right w:val="single" w:sz="4" w:space="0" w:color="auto"/>
            </w:tcBorders>
          </w:tcPr>
          <w:p w14:paraId="0AA66474" w14:textId="77777777" w:rsidR="00000000" w:rsidRDefault="007478C2">
            <w:pPr>
              <w:jc w:val="center"/>
              <w:rPr>
                <w:rFonts w:ascii="宋体" w:hAnsi="宋体"/>
                <w:sz w:val="24"/>
              </w:rPr>
            </w:pPr>
            <w:r>
              <w:rPr>
                <w:rFonts w:ascii="宋体" w:hAnsi="宋体" w:hint="eastAsia"/>
                <w:sz w:val="24"/>
              </w:rPr>
              <w:t>上年度末</w:t>
            </w:r>
          </w:p>
          <w:p w14:paraId="2C68625A"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203A6A81" w14:textId="77777777">
        <w:trPr>
          <w:trHeight w:val="300"/>
        </w:trPr>
        <w:tc>
          <w:tcPr>
            <w:tcW w:w="2937" w:type="dxa"/>
            <w:tcBorders>
              <w:top w:val="nil"/>
              <w:left w:val="single" w:sz="4" w:space="0" w:color="auto"/>
              <w:bottom w:val="single" w:sz="4" w:space="0" w:color="auto"/>
              <w:right w:val="single" w:sz="4" w:space="0" w:color="auto"/>
            </w:tcBorders>
          </w:tcPr>
          <w:p w14:paraId="63FD0088" w14:textId="77777777" w:rsidR="00000000" w:rsidRDefault="007478C2">
            <w:pPr>
              <w:rPr>
                <w:rFonts w:ascii="宋体" w:hAnsi="宋体"/>
                <w:sz w:val="24"/>
              </w:rPr>
            </w:pPr>
            <w:r>
              <w:rPr>
                <w:rFonts w:hint="eastAsia"/>
                <w:color w:val="0000FF"/>
                <w:sz w:val="18"/>
              </w:rPr>
              <w:t>（</w:t>
            </w:r>
            <w:r>
              <w:rPr>
                <w:color w:val="0000FF"/>
                <w:sz w:val="18"/>
              </w:rPr>
              <w:t>5815</w:t>
            </w:r>
            <w:r>
              <w:rPr>
                <w:rFonts w:hint="eastAsia"/>
                <w:color w:val="0000FF"/>
                <w:sz w:val="18"/>
              </w:rPr>
              <w:t>）</w:t>
            </w:r>
          </w:p>
        </w:tc>
        <w:tc>
          <w:tcPr>
            <w:tcW w:w="3174" w:type="dxa"/>
            <w:tcBorders>
              <w:top w:val="nil"/>
              <w:left w:val="nil"/>
              <w:bottom w:val="single" w:sz="4" w:space="0" w:color="auto"/>
              <w:right w:val="single" w:sz="4" w:space="0" w:color="auto"/>
            </w:tcBorders>
          </w:tcPr>
          <w:p w14:paraId="7C0A5804" w14:textId="77777777" w:rsidR="00000000" w:rsidRDefault="007478C2">
            <w:pPr>
              <w:jc w:val="right"/>
              <w:rPr>
                <w:rFonts w:ascii="宋体" w:hAnsi="宋体"/>
                <w:sz w:val="24"/>
              </w:rPr>
            </w:pPr>
            <w:r>
              <w:rPr>
                <w:rFonts w:hint="eastAsia"/>
                <w:color w:val="0000FF"/>
                <w:sz w:val="18"/>
              </w:rPr>
              <w:t>（</w:t>
            </w:r>
            <w:r>
              <w:rPr>
                <w:color w:val="0000FF"/>
                <w:sz w:val="18"/>
              </w:rPr>
              <w:t>5816</w:t>
            </w:r>
            <w:r>
              <w:rPr>
                <w:rFonts w:hint="eastAsia"/>
                <w:color w:val="0000FF"/>
                <w:sz w:val="18"/>
              </w:rPr>
              <w:t>）</w:t>
            </w:r>
          </w:p>
        </w:tc>
        <w:tc>
          <w:tcPr>
            <w:tcW w:w="2969" w:type="dxa"/>
            <w:tcBorders>
              <w:top w:val="nil"/>
              <w:left w:val="nil"/>
              <w:bottom w:val="single" w:sz="4" w:space="0" w:color="auto"/>
              <w:right w:val="single" w:sz="4" w:space="0" w:color="auto"/>
            </w:tcBorders>
          </w:tcPr>
          <w:p w14:paraId="33DF7FE6" w14:textId="77777777" w:rsidR="00000000" w:rsidRDefault="007478C2">
            <w:pPr>
              <w:jc w:val="right"/>
              <w:rPr>
                <w:rFonts w:ascii="宋体" w:hAnsi="宋体"/>
                <w:color w:val="0000FF"/>
                <w:kern w:val="0"/>
                <w:sz w:val="18"/>
              </w:rPr>
            </w:pPr>
            <w:r>
              <w:rPr>
                <w:rFonts w:hint="eastAsia"/>
                <w:color w:val="0000FF"/>
                <w:sz w:val="18"/>
              </w:rPr>
              <w:t>（</w:t>
            </w:r>
            <w:r>
              <w:rPr>
                <w:color w:val="0000FF"/>
                <w:sz w:val="18"/>
              </w:rPr>
              <w:t>5816</w:t>
            </w:r>
            <w:r>
              <w:rPr>
                <w:rFonts w:hint="eastAsia"/>
                <w:color w:val="0000FF"/>
                <w:sz w:val="18"/>
              </w:rPr>
              <w:t>）</w:t>
            </w:r>
          </w:p>
        </w:tc>
      </w:tr>
      <w:tr w:rsidR="00000000" w14:paraId="4115CB51" w14:textId="77777777">
        <w:trPr>
          <w:trHeight w:val="300"/>
        </w:trPr>
        <w:tc>
          <w:tcPr>
            <w:tcW w:w="2937" w:type="dxa"/>
            <w:tcBorders>
              <w:top w:val="nil"/>
              <w:left w:val="single" w:sz="4" w:space="0" w:color="auto"/>
              <w:bottom w:val="single" w:sz="4" w:space="0" w:color="auto"/>
              <w:right w:val="single" w:sz="4" w:space="0" w:color="auto"/>
            </w:tcBorders>
            <w:vAlign w:val="bottom"/>
          </w:tcPr>
          <w:p w14:paraId="7C14A96E" w14:textId="77777777" w:rsidR="00000000" w:rsidRDefault="007478C2">
            <w:pPr>
              <w:rPr>
                <w:rFonts w:ascii="宋体" w:hAnsi="宋体"/>
                <w:sz w:val="24"/>
              </w:rPr>
            </w:pPr>
          </w:p>
        </w:tc>
        <w:tc>
          <w:tcPr>
            <w:tcW w:w="3174" w:type="dxa"/>
            <w:tcBorders>
              <w:top w:val="nil"/>
              <w:left w:val="nil"/>
              <w:bottom w:val="single" w:sz="4" w:space="0" w:color="auto"/>
              <w:right w:val="single" w:sz="4" w:space="0" w:color="auto"/>
            </w:tcBorders>
            <w:vAlign w:val="bottom"/>
          </w:tcPr>
          <w:p w14:paraId="3FB4E79C" w14:textId="77777777" w:rsidR="00000000" w:rsidRDefault="007478C2">
            <w:pPr>
              <w:jc w:val="right"/>
              <w:rPr>
                <w:rFonts w:ascii="宋体" w:hAnsi="宋体"/>
                <w:sz w:val="24"/>
              </w:rPr>
            </w:pPr>
          </w:p>
        </w:tc>
        <w:tc>
          <w:tcPr>
            <w:tcW w:w="2969" w:type="dxa"/>
            <w:tcBorders>
              <w:top w:val="nil"/>
              <w:left w:val="nil"/>
              <w:bottom w:val="single" w:sz="4" w:space="0" w:color="auto"/>
              <w:right w:val="single" w:sz="4" w:space="0" w:color="auto"/>
            </w:tcBorders>
            <w:vAlign w:val="bottom"/>
          </w:tcPr>
          <w:p w14:paraId="1A260EE3" w14:textId="77777777" w:rsidR="00000000" w:rsidRDefault="007478C2">
            <w:pPr>
              <w:jc w:val="right"/>
              <w:rPr>
                <w:rFonts w:ascii="宋体" w:hAnsi="宋体"/>
                <w:color w:val="0000FF"/>
                <w:kern w:val="0"/>
                <w:sz w:val="18"/>
              </w:rPr>
            </w:pPr>
          </w:p>
        </w:tc>
      </w:tr>
      <w:tr w:rsidR="00000000" w14:paraId="6FA5B547" w14:textId="77777777">
        <w:trPr>
          <w:trHeight w:val="300"/>
        </w:trPr>
        <w:tc>
          <w:tcPr>
            <w:tcW w:w="2937" w:type="dxa"/>
            <w:tcBorders>
              <w:top w:val="nil"/>
              <w:left w:val="single" w:sz="4" w:space="0" w:color="auto"/>
              <w:bottom w:val="single" w:sz="4" w:space="0" w:color="auto"/>
              <w:right w:val="single" w:sz="4" w:space="0" w:color="auto"/>
            </w:tcBorders>
            <w:vAlign w:val="bottom"/>
          </w:tcPr>
          <w:p w14:paraId="7C25CCBF" w14:textId="77777777" w:rsidR="00000000" w:rsidRDefault="007478C2">
            <w:pPr>
              <w:rPr>
                <w:rFonts w:ascii="宋体" w:hAnsi="宋体"/>
                <w:sz w:val="24"/>
              </w:rPr>
            </w:pPr>
          </w:p>
        </w:tc>
        <w:tc>
          <w:tcPr>
            <w:tcW w:w="3174" w:type="dxa"/>
            <w:tcBorders>
              <w:top w:val="nil"/>
              <w:left w:val="nil"/>
              <w:bottom w:val="single" w:sz="4" w:space="0" w:color="auto"/>
              <w:right w:val="single" w:sz="4" w:space="0" w:color="auto"/>
            </w:tcBorders>
            <w:vAlign w:val="bottom"/>
          </w:tcPr>
          <w:p w14:paraId="512CB1EC" w14:textId="77777777" w:rsidR="00000000" w:rsidRDefault="007478C2">
            <w:pPr>
              <w:jc w:val="right"/>
              <w:rPr>
                <w:rFonts w:ascii="宋体" w:hAnsi="宋体"/>
                <w:sz w:val="24"/>
              </w:rPr>
            </w:pPr>
          </w:p>
        </w:tc>
        <w:tc>
          <w:tcPr>
            <w:tcW w:w="2969" w:type="dxa"/>
            <w:tcBorders>
              <w:top w:val="nil"/>
              <w:left w:val="nil"/>
              <w:bottom w:val="single" w:sz="4" w:space="0" w:color="auto"/>
              <w:right w:val="single" w:sz="4" w:space="0" w:color="auto"/>
            </w:tcBorders>
            <w:vAlign w:val="bottom"/>
          </w:tcPr>
          <w:p w14:paraId="3AB2925C" w14:textId="77777777" w:rsidR="00000000" w:rsidRDefault="007478C2">
            <w:pPr>
              <w:jc w:val="right"/>
              <w:rPr>
                <w:rFonts w:ascii="宋体" w:hAnsi="宋体"/>
                <w:color w:val="0000FF"/>
                <w:kern w:val="0"/>
                <w:sz w:val="18"/>
              </w:rPr>
            </w:pPr>
          </w:p>
        </w:tc>
      </w:tr>
      <w:tr w:rsidR="00000000" w14:paraId="34AD25C5" w14:textId="77777777">
        <w:trPr>
          <w:trHeight w:val="300"/>
        </w:trPr>
        <w:tc>
          <w:tcPr>
            <w:tcW w:w="2937" w:type="dxa"/>
            <w:tcBorders>
              <w:top w:val="nil"/>
              <w:left w:val="single" w:sz="4" w:space="0" w:color="auto"/>
              <w:bottom w:val="single" w:sz="4" w:space="0" w:color="auto"/>
              <w:right w:val="single" w:sz="4" w:space="0" w:color="auto"/>
            </w:tcBorders>
            <w:vAlign w:val="bottom"/>
          </w:tcPr>
          <w:p w14:paraId="4328472D" w14:textId="77777777" w:rsidR="00000000" w:rsidRDefault="007478C2">
            <w:pPr>
              <w:jc w:val="center"/>
              <w:rPr>
                <w:rFonts w:ascii="宋体" w:hAnsi="宋体"/>
                <w:sz w:val="24"/>
              </w:rPr>
            </w:pPr>
            <w:r>
              <w:rPr>
                <w:rFonts w:ascii="宋体" w:hAnsi="宋体" w:hint="eastAsia"/>
                <w:sz w:val="24"/>
              </w:rPr>
              <w:t>合计</w:t>
            </w:r>
          </w:p>
        </w:tc>
        <w:tc>
          <w:tcPr>
            <w:tcW w:w="3174" w:type="dxa"/>
            <w:tcBorders>
              <w:top w:val="nil"/>
              <w:left w:val="nil"/>
              <w:bottom w:val="single" w:sz="4" w:space="0" w:color="auto"/>
              <w:right w:val="single" w:sz="4" w:space="0" w:color="auto"/>
            </w:tcBorders>
            <w:vAlign w:val="bottom"/>
          </w:tcPr>
          <w:p w14:paraId="7B3F4FDA" w14:textId="77777777" w:rsidR="00000000" w:rsidRDefault="007478C2">
            <w:pPr>
              <w:jc w:val="right"/>
              <w:rPr>
                <w:rFonts w:ascii="宋体" w:hAnsi="宋体"/>
                <w:sz w:val="24"/>
              </w:rPr>
            </w:pPr>
            <w:r>
              <w:rPr>
                <w:rFonts w:hint="eastAsia"/>
                <w:color w:val="0000FF"/>
                <w:sz w:val="18"/>
              </w:rPr>
              <w:t>（</w:t>
            </w:r>
            <w:r>
              <w:rPr>
                <w:color w:val="0000FF"/>
                <w:sz w:val="18"/>
              </w:rPr>
              <w:t>5817</w:t>
            </w:r>
            <w:r>
              <w:rPr>
                <w:rFonts w:hint="eastAsia"/>
                <w:color w:val="0000FF"/>
                <w:sz w:val="18"/>
              </w:rPr>
              <w:t>）</w:t>
            </w:r>
          </w:p>
        </w:tc>
        <w:tc>
          <w:tcPr>
            <w:tcW w:w="2969" w:type="dxa"/>
            <w:tcBorders>
              <w:top w:val="nil"/>
              <w:left w:val="nil"/>
              <w:bottom w:val="single" w:sz="4" w:space="0" w:color="auto"/>
              <w:right w:val="single" w:sz="4" w:space="0" w:color="auto"/>
            </w:tcBorders>
            <w:vAlign w:val="bottom"/>
          </w:tcPr>
          <w:p w14:paraId="46E75B7A" w14:textId="77777777" w:rsidR="00000000" w:rsidRDefault="007478C2">
            <w:pPr>
              <w:jc w:val="right"/>
              <w:rPr>
                <w:rFonts w:ascii="宋体" w:hAnsi="宋体"/>
                <w:color w:val="0000FF"/>
                <w:kern w:val="0"/>
                <w:sz w:val="18"/>
              </w:rPr>
            </w:pPr>
            <w:r>
              <w:rPr>
                <w:rFonts w:hint="eastAsia"/>
                <w:color w:val="0000FF"/>
                <w:sz w:val="18"/>
              </w:rPr>
              <w:t>（</w:t>
            </w:r>
            <w:r>
              <w:rPr>
                <w:color w:val="0000FF"/>
                <w:sz w:val="18"/>
              </w:rPr>
              <w:t>5817</w:t>
            </w:r>
            <w:r>
              <w:rPr>
                <w:rFonts w:hint="eastAsia"/>
                <w:color w:val="0000FF"/>
                <w:sz w:val="18"/>
              </w:rPr>
              <w:t>）</w:t>
            </w:r>
          </w:p>
        </w:tc>
      </w:tr>
    </w:tbl>
    <w:p w14:paraId="718ED739"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5818</w:t>
      </w:r>
      <w:r>
        <w:rPr>
          <w:rFonts w:hint="eastAsia"/>
          <w:color w:val="0000FF"/>
          <w:sz w:val="18"/>
        </w:rPr>
        <w:t>）</w:t>
      </w:r>
    </w:p>
    <w:p w14:paraId="0FE38BB0" w14:textId="77777777" w:rsidR="00000000" w:rsidRDefault="007478C2">
      <w:pPr>
        <w:outlineLvl w:val="3"/>
        <w:rPr>
          <w:rFonts w:ascii="宋体" w:hAnsi="宋体"/>
          <w:b/>
          <w:sz w:val="24"/>
        </w:rPr>
      </w:pPr>
    </w:p>
    <w:p w14:paraId="27729AA8"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30.2 </w:t>
      </w:r>
      <w:r>
        <w:rPr>
          <w:rFonts w:ascii="宋体" w:hAnsi="宋体"/>
          <w:b/>
          <w:sz w:val="24"/>
        </w:rPr>
        <w:t>预收款项</w:t>
      </w:r>
      <w:r>
        <w:rPr>
          <w:rFonts w:ascii="宋体" w:hAnsi="宋体" w:hint="eastAsia"/>
          <w:b/>
          <w:sz w:val="24"/>
        </w:rPr>
        <w:t>（如有）</w:t>
      </w:r>
    </w:p>
    <w:p w14:paraId="72A3EFF3"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30.2.1 </w:t>
      </w:r>
      <w:r>
        <w:rPr>
          <w:rFonts w:ascii="宋体" w:hAnsi="宋体" w:hint="eastAsia"/>
          <w:b/>
          <w:sz w:val="24"/>
        </w:rPr>
        <w:t>预收款项情况（如有）</w:t>
      </w:r>
    </w:p>
    <w:p w14:paraId="16394414" w14:textId="77777777" w:rsidR="00000000" w:rsidRDefault="007478C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65CD49C1" w14:textId="77777777">
        <w:trPr>
          <w:trHeight w:val="300"/>
          <w:tblHeader/>
        </w:trPr>
        <w:tc>
          <w:tcPr>
            <w:tcW w:w="3094" w:type="dxa"/>
            <w:vAlign w:val="center"/>
          </w:tcPr>
          <w:p w14:paraId="2DF55E0D"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096" w:type="dxa"/>
            <w:vAlign w:val="center"/>
          </w:tcPr>
          <w:p w14:paraId="3925E7B3" w14:textId="77777777" w:rsidR="00000000" w:rsidRDefault="007478C2">
            <w:pPr>
              <w:widowControl/>
              <w:jc w:val="center"/>
              <w:rPr>
                <w:rFonts w:ascii="宋体" w:hAnsi="宋体"/>
                <w:sz w:val="24"/>
              </w:rPr>
            </w:pPr>
            <w:r>
              <w:rPr>
                <w:rFonts w:ascii="宋体" w:hAnsi="宋体" w:hint="eastAsia"/>
                <w:sz w:val="24"/>
              </w:rPr>
              <w:t>本期末</w:t>
            </w:r>
          </w:p>
          <w:p w14:paraId="7E3682BC"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096" w:type="dxa"/>
          </w:tcPr>
          <w:p w14:paraId="0C4255CB" w14:textId="77777777" w:rsidR="00000000" w:rsidRDefault="007478C2">
            <w:pPr>
              <w:widowControl/>
              <w:jc w:val="center"/>
              <w:rPr>
                <w:rFonts w:ascii="宋体" w:hAnsi="宋体"/>
                <w:sz w:val="24"/>
              </w:rPr>
            </w:pPr>
            <w:r>
              <w:rPr>
                <w:rFonts w:ascii="宋体" w:hAnsi="宋体" w:hint="eastAsia"/>
                <w:sz w:val="24"/>
              </w:rPr>
              <w:t>上年度末</w:t>
            </w:r>
          </w:p>
          <w:p w14:paraId="67E20B02"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5B03A84D" w14:textId="77777777">
        <w:trPr>
          <w:trHeight w:val="300"/>
        </w:trPr>
        <w:tc>
          <w:tcPr>
            <w:tcW w:w="3094" w:type="dxa"/>
          </w:tcPr>
          <w:p w14:paraId="0F935EE3" w14:textId="77777777" w:rsidR="00000000" w:rsidRDefault="007478C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5822</w:t>
            </w:r>
            <w:r>
              <w:rPr>
                <w:rFonts w:hint="eastAsia"/>
                <w:color w:val="0000FF"/>
                <w:sz w:val="18"/>
              </w:rPr>
              <w:t>）</w:t>
            </w:r>
          </w:p>
        </w:tc>
        <w:tc>
          <w:tcPr>
            <w:tcW w:w="3096" w:type="dxa"/>
          </w:tcPr>
          <w:p w14:paraId="23ABE1EA"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5823</w:t>
            </w:r>
            <w:r>
              <w:rPr>
                <w:rFonts w:hint="eastAsia"/>
                <w:color w:val="0000FF"/>
                <w:sz w:val="18"/>
              </w:rPr>
              <w:t>）</w:t>
            </w:r>
          </w:p>
        </w:tc>
        <w:tc>
          <w:tcPr>
            <w:tcW w:w="3096" w:type="dxa"/>
          </w:tcPr>
          <w:p w14:paraId="1406915F"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5823</w:t>
            </w:r>
            <w:r>
              <w:rPr>
                <w:rFonts w:hint="eastAsia"/>
                <w:color w:val="0000FF"/>
                <w:sz w:val="18"/>
              </w:rPr>
              <w:t>）</w:t>
            </w:r>
          </w:p>
        </w:tc>
      </w:tr>
      <w:tr w:rsidR="00000000" w14:paraId="21704CF8" w14:textId="77777777">
        <w:trPr>
          <w:trHeight w:val="300"/>
        </w:trPr>
        <w:tc>
          <w:tcPr>
            <w:tcW w:w="3094" w:type="dxa"/>
            <w:vAlign w:val="center"/>
          </w:tcPr>
          <w:p w14:paraId="365C740E" w14:textId="77777777" w:rsidR="00000000" w:rsidRDefault="007478C2">
            <w:pPr>
              <w:tabs>
                <w:tab w:val="left" w:pos="196"/>
                <w:tab w:val="left" w:pos="426"/>
              </w:tabs>
              <w:snapToGrid w:val="0"/>
              <w:rPr>
                <w:rFonts w:ascii="Arial Narrow" w:hAnsi="Arial Narrow"/>
                <w:sz w:val="24"/>
                <w:szCs w:val="24"/>
              </w:rPr>
            </w:pPr>
          </w:p>
        </w:tc>
        <w:tc>
          <w:tcPr>
            <w:tcW w:w="3096" w:type="dxa"/>
            <w:vAlign w:val="center"/>
          </w:tcPr>
          <w:p w14:paraId="13DD0E03" w14:textId="77777777" w:rsidR="00000000" w:rsidRDefault="007478C2">
            <w:pPr>
              <w:tabs>
                <w:tab w:val="left" w:pos="196"/>
                <w:tab w:val="left" w:pos="426"/>
              </w:tabs>
              <w:snapToGrid w:val="0"/>
              <w:ind w:rightChars="200" w:right="420"/>
              <w:jc w:val="right"/>
              <w:rPr>
                <w:rFonts w:ascii="Arial Narrow" w:hAnsi="Arial Narrow"/>
                <w:sz w:val="24"/>
                <w:szCs w:val="24"/>
              </w:rPr>
            </w:pPr>
          </w:p>
        </w:tc>
        <w:tc>
          <w:tcPr>
            <w:tcW w:w="3096" w:type="dxa"/>
            <w:vAlign w:val="center"/>
          </w:tcPr>
          <w:p w14:paraId="226F4329" w14:textId="77777777" w:rsidR="00000000" w:rsidRDefault="007478C2">
            <w:pPr>
              <w:tabs>
                <w:tab w:val="left" w:pos="196"/>
                <w:tab w:val="left" w:pos="426"/>
              </w:tabs>
              <w:snapToGrid w:val="0"/>
              <w:ind w:rightChars="200" w:right="420"/>
              <w:jc w:val="right"/>
              <w:rPr>
                <w:rFonts w:ascii="Arial Narrow" w:hAnsi="Arial Narrow"/>
                <w:sz w:val="24"/>
                <w:szCs w:val="24"/>
              </w:rPr>
            </w:pPr>
          </w:p>
        </w:tc>
      </w:tr>
      <w:tr w:rsidR="00000000" w14:paraId="4D868302" w14:textId="77777777">
        <w:trPr>
          <w:trHeight w:val="300"/>
        </w:trPr>
        <w:tc>
          <w:tcPr>
            <w:tcW w:w="3094" w:type="dxa"/>
            <w:vAlign w:val="center"/>
          </w:tcPr>
          <w:p w14:paraId="6C458E19"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3096" w:type="dxa"/>
            <w:vAlign w:val="center"/>
          </w:tcPr>
          <w:p w14:paraId="43694447"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5824</w:t>
            </w:r>
            <w:r>
              <w:rPr>
                <w:rFonts w:hint="eastAsia"/>
                <w:color w:val="0000FF"/>
                <w:sz w:val="18"/>
              </w:rPr>
              <w:t>）</w:t>
            </w:r>
          </w:p>
        </w:tc>
        <w:tc>
          <w:tcPr>
            <w:tcW w:w="3096" w:type="dxa"/>
            <w:vAlign w:val="center"/>
          </w:tcPr>
          <w:p w14:paraId="386D208D"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5824</w:t>
            </w:r>
            <w:r>
              <w:rPr>
                <w:rFonts w:hint="eastAsia"/>
                <w:color w:val="0000FF"/>
                <w:sz w:val="18"/>
              </w:rPr>
              <w:t>）</w:t>
            </w:r>
          </w:p>
        </w:tc>
      </w:tr>
    </w:tbl>
    <w:p w14:paraId="3C5CD000"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5825</w:t>
      </w:r>
      <w:r>
        <w:rPr>
          <w:rFonts w:hint="eastAsia"/>
          <w:color w:val="0000FF"/>
          <w:sz w:val="18"/>
        </w:rPr>
        <w:t>）</w:t>
      </w:r>
    </w:p>
    <w:p w14:paraId="4FA45588" w14:textId="77777777" w:rsidR="00000000" w:rsidRDefault="007478C2">
      <w:pPr>
        <w:rPr>
          <w:rFonts w:ascii="宋体" w:hAnsi="宋体"/>
          <w:b/>
          <w:sz w:val="24"/>
        </w:rPr>
      </w:pPr>
    </w:p>
    <w:p w14:paraId="6E7231D2"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.30.2.2 </w:t>
      </w:r>
      <w:r>
        <w:rPr>
          <w:rFonts w:ascii="宋体" w:hAnsi="宋体"/>
          <w:b/>
          <w:sz w:val="24"/>
        </w:rPr>
        <w:t>账龄超过一年的</w:t>
      </w:r>
      <w:r>
        <w:rPr>
          <w:rFonts w:ascii="宋体" w:hAnsi="宋体" w:hint="eastAsia"/>
          <w:b/>
          <w:sz w:val="24"/>
        </w:rPr>
        <w:t>重要</w:t>
      </w:r>
      <w:r>
        <w:rPr>
          <w:rFonts w:ascii="宋体" w:hAnsi="宋体"/>
          <w:b/>
          <w:sz w:val="24"/>
        </w:rPr>
        <w:t>预收款项</w:t>
      </w:r>
      <w:r>
        <w:rPr>
          <w:rFonts w:ascii="宋体" w:hAnsi="宋体" w:hint="eastAsia"/>
          <w:b/>
          <w:sz w:val="24"/>
        </w:rPr>
        <w:t>（如有）</w:t>
      </w:r>
    </w:p>
    <w:p w14:paraId="2DEE4950" w14:textId="77777777" w:rsidR="00000000" w:rsidRDefault="007478C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2671"/>
        <w:gridCol w:w="3375"/>
      </w:tblGrid>
      <w:tr w:rsidR="00000000" w14:paraId="153444CB" w14:textId="77777777">
        <w:trPr>
          <w:trHeight w:val="300"/>
          <w:tblHeader/>
        </w:trPr>
        <w:tc>
          <w:tcPr>
            <w:tcW w:w="3240" w:type="dxa"/>
            <w:vAlign w:val="center"/>
          </w:tcPr>
          <w:p w14:paraId="297F5E00"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671" w:type="dxa"/>
            <w:vAlign w:val="center"/>
          </w:tcPr>
          <w:p w14:paraId="1645FAF9"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期末余额</w:t>
            </w:r>
          </w:p>
        </w:tc>
        <w:tc>
          <w:tcPr>
            <w:tcW w:w="3375" w:type="dxa"/>
            <w:vAlign w:val="center"/>
          </w:tcPr>
          <w:p w14:paraId="15B9D530"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未偿还或结转原因</w:t>
            </w:r>
          </w:p>
        </w:tc>
      </w:tr>
      <w:tr w:rsidR="00000000" w14:paraId="36F5EA34" w14:textId="77777777">
        <w:trPr>
          <w:trHeight w:val="300"/>
        </w:trPr>
        <w:tc>
          <w:tcPr>
            <w:tcW w:w="3240" w:type="dxa"/>
          </w:tcPr>
          <w:p w14:paraId="113FD59F" w14:textId="77777777" w:rsidR="00000000" w:rsidRDefault="007478C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5829</w:t>
            </w:r>
            <w:r>
              <w:rPr>
                <w:rFonts w:hint="eastAsia"/>
                <w:color w:val="0000FF"/>
                <w:sz w:val="18"/>
              </w:rPr>
              <w:t>）</w:t>
            </w:r>
          </w:p>
        </w:tc>
        <w:tc>
          <w:tcPr>
            <w:tcW w:w="2671" w:type="dxa"/>
          </w:tcPr>
          <w:p w14:paraId="58F2FF3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5830</w:t>
            </w:r>
            <w:r>
              <w:rPr>
                <w:rFonts w:hint="eastAsia"/>
                <w:color w:val="0000FF"/>
                <w:sz w:val="18"/>
              </w:rPr>
              <w:t>）</w:t>
            </w:r>
          </w:p>
        </w:tc>
        <w:tc>
          <w:tcPr>
            <w:tcW w:w="3375" w:type="dxa"/>
            <w:vAlign w:val="center"/>
          </w:tcPr>
          <w:p w14:paraId="7D36B620" w14:textId="77777777" w:rsidR="00000000" w:rsidRDefault="007478C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5831</w:t>
            </w:r>
            <w:r>
              <w:rPr>
                <w:rFonts w:hint="eastAsia"/>
                <w:color w:val="0000FF"/>
                <w:sz w:val="18"/>
              </w:rPr>
              <w:t>）</w:t>
            </w:r>
          </w:p>
        </w:tc>
      </w:tr>
      <w:tr w:rsidR="00000000" w14:paraId="15D0B5A0" w14:textId="77777777">
        <w:trPr>
          <w:trHeight w:val="300"/>
        </w:trPr>
        <w:tc>
          <w:tcPr>
            <w:tcW w:w="3240" w:type="dxa"/>
            <w:vAlign w:val="center"/>
          </w:tcPr>
          <w:p w14:paraId="13269B0B" w14:textId="77777777" w:rsidR="00000000" w:rsidRDefault="007478C2">
            <w:pPr>
              <w:tabs>
                <w:tab w:val="left" w:pos="196"/>
                <w:tab w:val="left" w:pos="426"/>
              </w:tabs>
              <w:snapToGrid w:val="0"/>
              <w:rPr>
                <w:rFonts w:ascii="Arial Narrow" w:hAnsi="Arial Narrow"/>
                <w:sz w:val="24"/>
                <w:szCs w:val="24"/>
              </w:rPr>
            </w:pPr>
          </w:p>
        </w:tc>
        <w:tc>
          <w:tcPr>
            <w:tcW w:w="2671" w:type="dxa"/>
            <w:vAlign w:val="center"/>
          </w:tcPr>
          <w:p w14:paraId="4B16B9C8" w14:textId="77777777" w:rsidR="00000000" w:rsidRDefault="007478C2">
            <w:pPr>
              <w:tabs>
                <w:tab w:val="left" w:pos="196"/>
                <w:tab w:val="left" w:pos="426"/>
              </w:tabs>
              <w:snapToGrid w:val="0"/>
              <w:jc w:val="right"/>
              <w:rPr>
                <w:rFonts w:ascii="Arial Narrow" w:hAnsi="Arial Narrow"/>
                <w:sz w:val="24"/>
                <w:szCs w:val="24"/>
              </w:rPr>
            </w:pPr>
          </w:p>
        </w:tc>
        <w:tc>
          <w:tcPr>
            <w:tcW w:w="3375" w:type="dxa"/>
            <w:vAlign w:val="center"/>
          </w:tcPr>
          <w:p w14:paraId="41E1FDC1" w14:textId="77777777" w:rsidR="00000000" w:rsidRDefault="007478C2">
            <w:pPr>
              <w:tabs>
                <w:tab w:val="left" w:pos="196"/>
                <w:tab w:val="left" w:pos="426"/>
              </w:tabs>
              <w:snapToGrid w:val="0"/>
              <w:rPr>
                <w:rFonts w:ascii="Arial Narrow" w:hAnsi="Arial Narrow"/>
                <w:sz w:val="24"/>
                <w:szCs w:val="24"/>
              </w:rPr>
            </w:pPr>
          </w:p>
        </w:tc>
      </w:tr>
      <w:tr w:rsidR="00000000" w14:paraId="6C8246BE" w14:textId="77777777">
        <w:trPr>
          <w:trHeight w:val="300"/>
        </w:trPr>
        <w:tc>
          <w:tcPr>
            <w:tcW w:w="3240" w:type="dxa"/>
            <w:vAlign w:val="center"/>
          </w:tcPr>
          <w:p w14:paraId="02D46CCE"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671" w:type="dxa"/>
            <w:vAlign w:val="center"/>
          </w:tcPr>
          <w:p w14:paraId="2A5EDEB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5832</w:t>
            </w:r>
            <w:r>
              <w:rPr>
                <w:rFonts w:hint="eastAsia"/>
                <w:color w:val="0000FF"/>
                <w:sz w:val="18"/>
              </w:rPr>
              <w:t>）</w:t>
            </w:r>
          </w:p>
        </w:tc>
        <w:tc>
          <w:tcPr>
            <w:tcW w:w="3375" w:type="dxa"/>
            <w:vAlign w:val="center"/>
          </w:tcPr>
          <w:p w14:paraId="1493286B" w14:textId="77777777" w:rsidR="00000000" w:rsidRDefault="007478C2">
            <w:pPr>
              <w:tabs>
                <w:tab w:val="left" w:pos="196"/>
                <w:tab w:val="left" w:pos="426"/>
              </w:tabs>
              <w:snapToGrid w:val="0"/>
              <w:jc w:val="center"/>
              <w:rPr>
                <w:rFonts w:ascii="Arial Narrow" w:hAnsi="Arial Narrow"/>
                <w:sz w:val="24"/>
                <w:szCs w:val="24"/>
              </w:rPr>
            </w:pPr>
            <w:r>
              <w:rPr>
                <w:rFonts w:hint="eastAsia"/>
              </w:rPr>
              <w:t>－</w:t>
            </w:r>
          </w:p>
        </w:tc>
      </w:tr>
    </w:tbl>
    <w:p w14:paraId="5CE0D7DD" w14:textId="77777777" w:rsidR="00000000" w:rsidRDefault="007478C2">
      <w:pPr>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5833</w:t>
      </w:r>
      <w:r>
        <w:rPr>
          <w:rFonts w:hint="eastAsia"/>
          <w:color w:val="0000FF"/>
          <w:sz w:val="18"/>
        </w:rPr>
        <w:t>）</w:t>
      </w:r>
    </w:p>
    <w:p w14:paraId="38C62868" w14:textId="77777777" w:rsidR="00000000" w:rsidRDefault="007478C2">
      <w:pPr>
        <w:outlineLvl w:val="3"/>
        <w:rPr>
          <w:rFonts w:ascii="宋体" w:hAnsi="宋体"/>
          <w:b/>
          <w:sz w:val="24"/>
        </w:rPr>
      </w:pPr>
    </w:p>
    <w:p w14:paraId="2508DF92"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30.3</w:t>
      </w:r>
      <w:r>
        <w:rPr>
          <w:rFonts w:ascii="宋体" w:hAnsi="宋体" w:hint="eastAsia"/>
          <w:b/>
          <w:sz w:val="24"/>
        </w:rPr>
        <w:t xml:space="preserve"> </w:t>
      </w:r>
      <w:r>
        <w:rPr>
          <w:rFonts w:ascii="宋体" w:hAnsi="宋体" w:hint="eastAsia"/>
          <w:b/>
          <w:sz w:val="24"/>
        </w:rPr>
        <w:t>其他应付款（如有）</w:t>
      </w:r>
    </w:p>
    <w:p w14:paraId="6075A9F2"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30.3.1 </w:t>
      </w:r>
      <w:r>
        <w:rPr>
          <w:rFonts w:ascii="宋体" w:hAnsi="宋体" w:hint="eastAsia"/>
          <w:b/>
          <w:sz w:val="24"/>
        </w:rPr>
        <w:t>按款项性质列示的其他应付款（如有）</w:t>
      </w:r>
    </w:p>
    <w:p w14:paraId="1D0594D0" w14:textId="77777777" w:rsidR="00000000" w:rsidRDefault="007478C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87"/>
        <w:gridCol w:w="2476"/>
        <w:gridCol w:w="2323"/>
      </w:tblGrid>
      <w:tr w:rsidR="00000000" w14:paraId="1B0022BA" w14:textId="77777777">
        <w:trPr>
          <w:trHeight w:val="300"/>
          <w:tblHeader/>
        </w:trPr>
        <w:tc>
          <w:tcPr>
            <w:tcW w:w="4487" w:type="dxa"/>
            <w:vAlign w:val="center"/>
          </w:tcPr>
          <w:p w14:paraId="7A2AB89D"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款项性质</w:t>
            </w:r>
          </w:p>
        </w:tc>
        <w:tc>
          <w:tcPr>
            <w:tcW w:w="2476" w:type="dxa"/>
            <w:vAlign w:val="center"/>
          </w:tcPr>
          <w:p w14:paraId="53F9630F" w14:textId="77777777" w:rsidR="00000000" w:rsidRDefault="007478C2">
            <w:pPr>
              <w:widowControl/>
              <w:jc w:val="center"/>
              <w:rPr>
                <w:rFonts w:ascii="宋体" w:hAnsi="宋体"/>
                <w:sz w:val="24"/>
              </w:rPr>
            </w:pPr>
            <w:r>
              <w:rPr>
                <w:rFonts w:ascii="宋体" w:hAnsi="宋体" w:hint="eastAsia"/>
                <w:sz w:val="24"/>
              </w:rPr>
              <w:t>本期末</w:t>
            </w:r>
          </w:p>
          <w:p w14:paraId="215A1263"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323" w:type="dxa"/>
          </w:tcPr>
          <w:p w14:paraId="178034F0" w14:textId="77777777" w:rsidR="00000000" w:rsidRDefault="007478C2">
            <w:pPr>
              <w:widowControl/>
              <w:jc w:val="center"/>
              <w:rPr>
                <w:rFonts w:ascii="宋体" w:hAnsi="宋体"/>
                <w:sz w:val="24"/>
              </w:rPr>
            </w:pPr>
            <w:r>
              <w:rPr>
                <w:rFonts w:ascii="宋体" w:hAnsi="宋体" w:hint="eastAsia"/>
                <w:sz w:val="24"/>
              </w:rPr>
              <w:t>上年度末</w:t>
            </w:r>
          </w:p>
          <w:p w14:paraId="2C7B8DEA"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16170311" w14:textId="77777777">
        <w:trPr>
          <w:trHeight w:val="300"/>
        </w:trPr>
        <w:tc>
          <w:tcPr>
            <w:tcW w:w="4487" w:type="dxa"/>
            <w:vAlign w:val="center"/>
          </w:tcPr>
          <w:p w14:paraId="6F40EF71"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质保金</w:t>
            </w:r>
          </w:p>
        </w:tc>
        <w:tc>
          <w:tcPr>
            <w:tcW w:w="2476" w:type="dxa"/>
          </w:tcPr>
          <w:p w14:paraId="292EB2E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5835</w:t>
            </w:r>
            <w:r>
              <w:rPr>
                <w:rFonts w:hint="eastAsia"/>
                <w:color w:val="0000FF"/>
                <w:sz w:val="18"/>
              </w:rPr>
              <w:t>）</w:t>
            </w:r>
          </w:p>
        </w:tc>
        <w:tc>
          <w:tcPr>
            <w:tcW w:w="2323" w:type="dxa"/>
          </w:tcPr>
          <w:p w14:paraId="7F91C3F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5835</w:t>
            </w:r>
            <w:r>
              <w:rPr>
                <w:rFonts w:hint="eastAsia"/>
                <w:color w:val="0000FF"/>
                <w:sz w:val="18"/>
              </w:rPr>
              <w:t>）</w:t>
            </w:r>
          </w:p>
        </w:tc>
      </w:tr>
      <w:tr w:rsidR="00000000" w14:paraId="6EC51725" w14:textId="77777777">
        <w:trPr>
          <w:trHeight w:val="300"/>
        </w:trPr>
        <w:tc>
          <w:tcPr>
            <w:tcW w:w="4487" w:type="dxa"/>
            <w:vAlign w:val="center"/>
          </w:tcPr>
          <w:p w14:paraId="0BDD693D"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押金及保证金</w:t>
            </w:r>
          </w:p>
        </w:tc>
        <w:tc>
          <w:tcPr>
            <w:tcW w:w="2476" w:type="dxa"/>
          </w:tcPr>
          <w:p w14:paraId="481AF64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5836</w:t>
            </w:r>
            <w:r>
              <w:rPr>
                <w:rFonts w:hint="eastAsia"/>
                <w:color w:val="0000FF"/>
                <w:sz w:val="18"/>
              </w:rPr>
              <w:t>）</w:t>
            </w:r>
          </w:p>
        </w:tc>
        <w:tc>
          <w:tcPr>
            <w:tcW w:w="2323" w:type="dxa"/>
          </w:tcPr>
          <w:p w14:paraId="4D6675E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5836</w:t>
            </w:r>
            <w:r>
              <w:rPr>
                <w:rFonts w:hint="eastAsia"/>
                <w:color w:val="0000FF"/>
                <w:sz w:val="18"/>
              </w:rPr>
              <w:t>）</w:t>
            </w:r>
          </w:p>
        </w:tc>
      </w:tr>
      <w:tr w:rsidR="00000000" w14:paraId="58CBC0ED" w14:textId="77777777">
        <w:trPr>
          <w:trHeight w:val="300"/>
        </w:trPr>
        <w:tc>
          <w:tcPr>
            <w:tcW w:w="4487" w:type="dxa"/>
            <w:vAlign w:val="center"/>
          </w:tcPr>
          <w:p w14:paraId="1A15E18D"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5839</w:t>
            </w:r>
            <w:r>
              <w:rPr>
                <w:rFonts w:hint="eastAsia"/>
                <w:color w:val="0000FF"/>
                <w:sz w:val="18"/>
              </w:rPr>
              <w:t>）</w:t>
            </w:r>
          </w:p>
        </w:tc>
        <w:tc>
          <w:tcPr>
            <w:tcW w:w="2476" w:type="dxa"/>
            <w:vAlign w:val="center"/>
          </w:tcPr>
          <w:p w14:paraId="547AA27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5840</w:t>
            </w:r>
            <w:r>
              <w:rPr>
                <w:rFonts w:hint="eastAsia"/>
                <w:color w:val="0000FF"/>
                <w:sz w:val="18"/>
              </w:rPr>
              <w:t>）</w:t>
            </w:r>
          </w:p>
        </w:tc>
        <w:tc>
          <w:tcPr>
            <w:tcW w:w="2323" w:type="dxa"/>
            <w:vAlign w:val="center"/>
          </w:tcPr>
          <w:p w14:paraId="7FB834B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5840</w:t>
            </w:r>
            <w:r>
              <w:rPr>
                <w:rFonts w:hint="eastAsia"/>
                <w:color w:val="0000FF"/>
                <w:sz w:val="18"/>
              </w:rPr>
              <w:t>）</w:t>
            </w:r>
          </w:p>
        </w:tc>
      </w:tr>
      <w:tr w:rsidR="00000000" w14:paraId="0DA02588" w14:textId="77777777">
        <w:trPr>
          <w:trHeight w:val="300"/>
        </w:trPr>
        <w:tc>
          <w:tcPr>
            <w:tcW w:w="4487" w:type="dxa"/>
            <w:vAlign w:val="center"/>
          </w:tcPr>
          <w:p w14:paraId="1BB51998"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其他</w:t>
            </w:r>
          </w:p>
        </w:tc>
        <w:tc>
          <w:tcPr>
            <w:tcW w:w="2476" w:type="dxa"/>
          </w:tcPr>
          <w:p w14:paraId="0DA3995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5841</w:t>
            </w:r>
            <w:r>
              <w:rPr>
                <w:rFonts w:hint="eastAsia"/>
                <w:color w:val="0000FF"/>
                <w:sz w:val="18"/>
              </w:rPr>
              <w:t>）</w:t>
            </w:r>
          </w:p>
        </w:tc>
        <w:tc>
          <w:tcPr>
            <w:tcW w:w="2323" w:type="dxa"/>
          </w:tcPr>
          <w:p w14:paraId="583F40A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5841</w:t>
            </w:r>
            <w:r>
              <w:rPr>
                <w:rFonts w:hint="eastAsia"/>
                <w:color w:val="0000FF"/>
                <w:sz w:val="18"/>
              </w:rPr>
              <w:t>）</w:t>
            </w:r>
          </w:p>
        </w:tc>
      </w:tr>
      <w:tr w:rsidR="00000000" w14:paraId="6A7B848D" w14:textId="77777777">
        <w:trPr>
          <w:trHeight w:val="300"/>
        </w:trPr>
        <w:tc>
          <w:tcPr>
            <w:tcW w:w="4487" w:type="dxa"/>
            <w:vAlign w:val="center"/>
          </w:tcPr>
          <w:p w14:paraId="53CC843C"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476" w:type="dxa"/>
          </w:tcPr>
          <w:p w14:paraId="67F9C39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5842</w:t>
            </w:r>
            <w:r>
              <w:rPr>
                <w:rFonts w:hint="eastAsia"/>
                <w:color w:val="0000FF"/>
                <w:sz w:val="18"/>
              </w:rPr>
              <w:t>）</w:t>
            </w:r>
          </w:p>
        </w:tc>
        <w:tc>
          <w:tcPr>
            <w:tcW w:w="2323" w:type="dxa"/>
          </w:tcPr>
          <w:p w14:paraId="73D26BB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5842</w:t>
            </w:r>
            <w:r>
              <w:rPr>
                <w:rFonts w:hint="eastAsia"/>
                <w:color w:val="0000FF"/>
                <w:sz w:val="18"/>
              </w:rPr>
              <w:t>）</w:t>
            </w:r>
          </w:p>
        </w:tc>
      </w:tr>
    </w:tbl>
    <w:p w14:paraId="1F99083D"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5843</w:t>
      </w:r>
      <w:r>
        <w:rPr>
          <w:rFonts w:hint="eastAsia"/>
          <w:color w:val="0000FF"/>
          <w:sz w:val="18"/>
        </w:rPr>
        <w:t>）</w:t>
      </w:r>
    </w:p>
    <w:p w14:paraId="4CDDDF08" w14:textId="77777777" w:rsidR="00000000" w:rsidRDefault="007478C2">
      <w:pPr>
        <w:outlineLvl w:val="3"/>
        <w:rPr>
          <w:rFonts w:ascii="宋体" w:hAnsi="宋体"/>
          <w:b/>
          <w:sz w:val="24"/>
        </w:rPr>
      </w:pPr>
    </w:p>
    <w:p w14:paraId="76C20BB2"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30.3.2</w:t>
      </w:r>
      <w:r>
        <w:rPr>
          <w:rFonts w:ascii="宋体" w:hAnsi="宋体" w:hint="eastAsia"/>
          <w:b/>
          <w:sz w:val="24"/>
        </w:rPr>
        <w:t xml:space="preserve"> </w:t>
      </w:r>
      <w:r>
        <w:rPr>
          <w:rFonts w:ascii="宋体" w:hAnsi="宋体"/>
          <w:b/>
          <w:sz w:val="24"/>
        </w:rPr>
        <w:t>账龄超过一年的</w:t>
      </w:r>
      <w:r>
        <w:rPr>
          <w:rFonts w:ascii="宋体" w:hAnsi="宋体" w:hint="eastAsia"/>
          <w:b/>
          <w:sz w:val="24"/>
        </w:rPr>
        <w:t>重要</w:t>
      </w:r>
      <w:r>
        <w:rPr>
          <w:rFonts w:ascii="宋体" w:hAnsi="宋体"/>
          <w:b/>
          <w:sz w:val="24"/>
        </w:rPr>
        <w:t>其他应付款</w:t>
      </w:r>
      <w:r>
        <w:rPr>
          <w:rFonts w:ascii="宋体" w:hAnsi="宋体" w:hint="eastAsia"/>
          <w:b/>
          <w:sz w:val="24"/>
        </w:rPr>
        <w:t>（如有）</w:t>
      </w:r>
    </w:p>
    <w:p w14:paraId="0D47AB0C" w14:textId="77777777" w:rsidR="00000000" w:rsidRDefault="007478C2">
      <w:pPr>
        <w:ind w:rightChars="697" w:right="1464"/>
        <w:jc w:val="right"/>
        <w:rPr>
          <w:rFonts w:ascii="宋体" w:hAnsi="宋体"/>
          <w:kern w:val="0"/>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2"/>
        <w:gridCol w:w="2323"/>
        <w:gridCol w:w="2781"/>
      </w:tblGrid>
      <w:tr w:rsidR="00000000" w14:paraId="3FD4AFE2" w14:textId="77777777">
        <w:trPr>
          <w:trHeight w:val="300"/>
          <w:tblHeader/>
        </w:trPr>
        <w:tc>
          <w:tcPr>
            <w:tcW w:w="4182" w:type="dxa"/>
            <w:vAlign w:val="center"/>
          </w:tcPr>
          <w:p w14:paraId="117996BF"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债权人</w:t>
            </w:r>
            <w:r>
              <w:rPr>
                <w:rFonts w:ascii="Arial Narrow" w:hAnsi="Arial Narrow"/>
                <w:sz w:val="24"/>
                <w:szCs w:val="24"/>
              </w:rPr>
              <w:t>名称</w:t>
            </w:r>
          </w:p>
        </w:tc>
        <w:tc>
          <w:tcPr>
            <w:tcW w:w="2323" w:type="dxa"/>
            <w:vAlign w:val="center"/>
          </w:tcPr>
          <w:p w14:paraId="0098D763"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期末余</w:t>
            </w:r>
            <w:r>
              <w:rPr>
                <w:rFonts w:ascii="Arial Narrow" w:hAnsi="Arial Narrow"/>
                <w:sz w:val="24"/>
                <w:szCs w:val="24"/>
              </w:rPr>
              <w:t>额</w:t>
            </w:r>
          </w:p>
        </w:tc>
        <w:tc>
          <w:tcPr>
            <w:tcW w:w="2781" w:type="dxa"/>
            <w:vAlign w:val="center"/>
          </w:tcPr>
          <w:p w14:paraId="028B94B6"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未偿还或结转的原因</w:t>
            </w:r>
          </w:p>
        </w:tc>
      </w:tr>
      <w:tr w:rsidR="00000000" w14:paraId="0A459AE8" w14:textId="77777777">
        <w:trPr>
          <w:trHeight w:val="300"/>
        </w:trPr>
        <w:tc>
          <w:tcPr>
            <w:tcW w:w="4182" w:type="dxa"/>
          </w:tcPr>
          <w:p w14:paraId="5D6C450E" w14:textId="77777777" w:rsidR="00000000" w:rsidRDefault="007478C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5847</w:t>
            </w:r>
            <w:r>
              <w:rPr>
                <w:rFonts w:hint="eastAsia"/>
                <w:color w:val="0000FF"/>
                <w:sz w:val="18"/>
              </w:rPr>
              <w:t>）</w:t>
            </w:r>
          </w:p>
        </w:tc>
        <w:tc>
          <w:tcPr>
            <w:tcW w:w="2323" w:type="dxa"/>
          </w:tcPr>
          <w:p w14:paraId="1DA2146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5848</w:t>
            </w:r>
            <w:r>
              <w:rPr>
                <w:rFonts w:hint="eastAsia"/>
                <w:color w:val="0000FF"/>
                <w:sz w:val="18"/>
              </w:rPr>
              <w:t>）</w:t>
            </w:r>
          </w:p>
        </w:tc>
        <w:tc>
          <w:tcPr>
            <w:tcW w:w="2781" w:type="dxa"/>
          </w:tcPr>
          <w:p w14:paraId="6DF5D051" w14:textId="77777777" w:rsidR="00000000" w:rsidRDefault="007478C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5849</w:t>
            </w:r>
            <w:r>
              <w:rPr>
                <w:rFonts w:hint="eastAsia"/>
                <w:color w:val="0000FF"/>
                <w:sz w:val="18"/>
              </w:rPr>
              <w:t>）</w:t>
            </w:r>
          </w:p>
        </w:tc>
      </w:tr>
      <w:tr w:rsidR="00000000" w14:paraId="63186C92" w14:textId="77777777">
        <w:trPr>
          <w:trHeight w:val="300"/>
        </w:trPr>
        <w:tc>
          <w:tcPr>
            <w:tcW w:w="4182" w:type="dxa"/>
            <w:vAlign w:val="center"/>
          </w:tcPr>
          <w:p w14:paraId="2B5463EA" w14:textId="77777777" w:rsidR="00000000" w:rsidRDefault="007478C2">
            <w:pPr>
              <w:tabs>
                <w:tab w:val="left" w:pos="196"/>
                <w:tab w:val="left" w:pos="426"/>
              </w:tabs>
              <w:snapToGrid w:val="0"/>
              <w:rPr>
                <w:rFonts w:ascii="Arial Narrow" w:hAnsi="Arial Narrow"/>
                <w:sz w:val="24"/>
                <w:szCs w:val="24"/>
              </w:rPr>
            </w:pPr>
          </w:p>
        </w:tc>
        <w:tc>
          <w:tcPr>
            <w:tcW w:w="2323" w:type="dxa"/>
            <w:vAlign w:val="center"/>
          </w:tcPr>
          <w:p w14:paraId="5F89D33C" w14:textId="77777777" w:rsidR="00000000" w:rsidRDefault="007478C2">
            <w:pPr>
              <w:tabs>
                <w:tab w:val="left" w:pos="196"/>
                <w:tab w:val="left" w:pos="426"/>
              </w:tabs>
              <w:snapToGrid w:val="0"/>
              <w:jc w:val="right"/>
              <w:rPr>
                <w:rFonts w:ascii="Arial Narrow" w:hAnsi="Arial Narrow"/>
                <w:sz w:val="24"/>
                <w:szCs w:val="24"/>
              </w:rPr>
            </w:pPr>
          </w:p>
        </w:tc>
        <w:tc>
          <w:tcPr>
            <w:tcW w:w="2781" w:type="dxa"/>
            <w:vAlign w:val="center"/>
          </w:tcPr>
          <w:p w14:paraId="45798CB9" w14:textId="77777777" w:rsidR="00000000" w:rsidRDefault="007478C2">
            <w:pPr>
              <w:tabs>
                <w:tab w:val="left" w:pos="196"/>
                <w:tab w:val="left" w:pos="426"/>
              </w:tabs>
              <w:snapToGrid w:val="0"/>
              <w:rPr>
                <w:rFonts w:ascii="Arial Narrow" w:hAnsi="Arial Narrow"/>
                <w:sz w:val="24"/>
                <w:szCs w:val="24"/>
              </w:rPr>
            </w:pPr>
          </w:p>
        </w:tc>
      </w:tr>
      <w:tr w:rsidR="00000000" w14:paraId="08B90852" w14:textId="77777777">
        <w:trPr>
          <w:trHeight w:val="300"/>
        </w:trPr>
        <w:tc>
          <w:tcPr>
            <w:tcW w:w="4182" w:type="dxa"/>
            <w:vAlign w:val="center"/>
          </w:tcPr>
          <w:p w14:paraId="3B0A154D"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323" w:type="dxa"/>
            <w:vAlign w:val="center"/>
          </w:tcPr>
          <w:p w14:paraId="0CDFF2E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5850</w:t>
            </w:r>
            <w:r>
              <w:rPr>
                <w:rFonts w:hint="eastAsia"/>
                <w:color w:val="0000FF"/>
                <w:sz w:val="18"/>
              </w:rPr>
              <w:t>）</w:t>
            </w:r>
          </w:p>
        </w:tc>
        <w:tc>
          <w:tcPr>
            <w:tcW w:w="2781" w:type="dxa"/>
            <w:vAlign w:val="center"/>
          </w:tcPr>
          <w:p w14:paraId="06767026" w14:textId="77777777" w:rsidR="00000000" w:rsidRDefault="007478C2">
            <w:pPr>
              <w:tabs>
                <w:tab w:val="left" w:pos="196"/>
                <w:tab w:val="left" w:pos="426"/>
              </w:tabs>
              <w:snapToGrid w:val="0"/>
              <w:jc w:val="center"/>
              <w:rPr>
                <w:rFonts w:ascii="Arial Narrow" w:hAnsi="Arial Narrow"/>
                <w:sz w:val="24"/>
                <w:szCs w:val="24"/>
              </w:rPr>
            </w:pPr>
            <w:r>
              <w:rPr>
                <w:rFonts w:hint="eastAsia"/>
              </w:rPr>
              <w:t>－</w:t>
            </w:r>
          </w:p>
        </w:tc>
      </w:tr>
    </w:tbl>
    <w:p w14:paraId="3D80F334"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5851</w:t>
      </w:r>
      <w:r>
        <w:rPr>
          <w:rFonts w:hint="eastAsia"/>
          <w:color w:val="0000FF"/>
          <w:sz w:val="18"/>
        </w:rPr>
        <w:t>）</w:t>
      </w:r>
    </w:p>
    <w:p w14:paraId="16FEDB53" w14:textId="77777777" w:rsidR="00000000" w:rsidRDefault="007478C2">
      <w:pPr>
        <w:outlineLvl w:val="3"/>
        <w:rPr>
          <w:rFonts w:ascii="宋体" w:hAnsi="宋体"/>
          <w:b/>
          <w:sz w:val="24"/>
        </w:rPr>
      </w:pPr>
    </w:p>
    <w:p w14:paraId="4A30B2ED"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31</w:t>
      </w:r>
      <w:r>
        <w:rPr>
          <w:rFonts w:ascii="宋体" w:hAnsi="宋体" w:hint="eastAsia"/>
          <w:b/>
          <w:sz w:val="24"/>
        </w:rPr>
        <w:t xml:space="preserve"> </w:t>
      </w:r>
      <w:r>
        <w:rPr>
          <w:rFonts w:ascii="宋体" w:hAnsi="宋体" w:hint="eastAsia"/>
          <w:b/>
          <w:sz w:val="24"/>
        </w:rPr>
        <w:t>实收基金</w:t>
      </w:r>
      <w:r>
        <w:rPr>
          <w:rStyle w:val="FootnoteReference"/>
          <w:rFonts w:ascii="宋体" w:hAnsi="宋体"/>
          <w:b/>
          <w:sz w:val="24"/>
        </w:rPr>
        <w:footnoteReference w:id="456"/>
      </w:r>
    </w:p>
    <w:p w14:paraId="494D1BA4" w14:textId="77777777" w:rsidR="00000000" w:rsidRDefault="007478C2">
      <w:pPr>
        <w:ind w:rightChars="697" w:right="1464"/>
        <w:jc w:val="right"/>
        <w:rPr>
          <w:rFonts w:ascii="宋体" w:hAnsi="宋体"/>
          <w:sz w:val="24"/>
        </w:rPr>
      </w:pPr>
      <w:r>
        <w:rPr>
          <w:rFonts w:ascii="宋体" w:hAnsi="宋体" w:hint="eastAsia"/>
          <w:sz w:val="24"/>
        </w:rPr>
        <w:t>金额单位：</w:t>
      </w:r>
    </w:p>
    <w:tbl>
      <w:tblPr>
        <w:tblW w:w="0" w:type="auto"/>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12"/>
        <w:gridCol w:w="2042"/>
        <w:gridCol w:w="2046"/>
      </w:tblGrid>
      <w:tr w:rsidR="00000000" w14:paraId="3BA69BAF" w14:textId="77777777">
        <w:trPr>
          <w:trHeight w:val="300"/>
        </w:trPr>
        <w:tc>
          <w:tcPr>
            <w:tcW w:w="5012" w:type="dxa"/>
            <w:tcMar>
              <w:top w:w="15" w:type="dxa"/>
              <w:left w:w="15" w:type="dxa"/>
              <w:bottom w:w="0" w:type="dxa"/>
              <w:right w:w="15" w:type="dxa"/>
            </w:tcMar>
            <w:vAlign w:val="bottom"/>
          </w:tcPr>
          <w:p w14:paraId="2E2A51D9" w14:textId="77777777" w:rsidR="00000000" w:rsidRDefault="007478C2">
            <w:pPr>
              <w:jc w:val="center"/>
              <w:rPr>
                <w:rFonts w:ascii="宋体" w:hAnsi="宋体"/>
                <w:sz w:val="24"/>
              </w:rPr>
            </w:pPr>
            <w:r>
              <w:rPr>
                <w:rFonts w:ascii="宋体" w:hAnsi="宋体"/>
                <w:sz w:val="24"/>
              </w:rPr>
              <w:t>项目</w:t>
            </w:r>
          </w:p>
        </w:tc>
        <w:tc>
          <w:tcPr>
            <w:tcW w:w="2042" w:type="dxa"/>
            <w:tcMar>
              <w:top w:w="15" w:type="dxa"/>
              <w:left w:w="15" w:type="dxa"/>
              <w:bottom w:w="0" w:type="dxa"/>
              <w:right w:w="15" w:type="dxa"/>
            </w:tcMar>
            <w:vAlign w:val="bottom"/>
          </w:tcPr>
          <w:p w14:paraId="2892C18F" w14:textId="77777777" w:rsidR="00000000" w:rsidRDefault="007478C2">
            <w:pPr>
              <w:jc w:val="center"/>
              <w:rPr>
                <w:rFonts w:ascii="宋体" w:hAnsi="宋体"/>
                <w:sz w:val="24"/>
              </w:rPr>
            </w:pPr>
            <w:r>
              <w:rPr>
                <w:rFonts w:ascii="宋体" w:hAnsi="宋体"/>
                <w:sz w:val="24"/>
              </w:rPr>
              <w:t>基金份额（份）</w:t>
            </w:r>
          </w:p>
        </w:tc>
        <w:tc>
          <w:tcPr>
            <w:tcW w:w="2046" w:type="dxa"/>
            <w:tcMar>
              <w:top w:w="15" w:type="dxa"/>
              <w:left w:w="15" w:type="dxa"/>
              <w:bottom w:w="0" w:type="dxa"/>
              <w:right w:w="15" w:type="dxa"/>
            </w:tcMar>
            <w:vAlign w:val="bottom"/>
          </w:tcPr>
          <w:p w14:paraId="2118489E" w14:textId="77777777" w:rsidR="00000000" w:rsidRDefault="007478C2">
            <w:pPr>
              <w:jc w:val="center"/>
              <w:rPr>
                <w:rFonts w:ascii="宋体" w:hAnsi="宋体"/>
                <w:sz w:val="24"/>
              </w:rPr>
            </w:pPr>
            <w:r>
              <w:rPr>
                <w:rFonts w:ascii="宋体" w:hAnsi="宋体" w:hint="eastAsia"/>
                <w:sz w:val="24"/>
              </w:rPr>
              <w:t>账面金额</w:t>
            </w:r>
          </w:p>
        </w:tc>
      </w:tr>
      <w:tr w:rsidR="00000000" w14:paraId="600F6E31" w14:textId="77777777">
        <w:trPr>
          <w:trHeight w:val="300"/>
        </w:trPr>
        <w:tc>
          <w:tcPr>
            <w:tcW w:w="5012" w:type="dxa"/>
            <w:tcMar>
              <w:top w:w="15" w:type="dxa"/>
              <w:left w:w="15" w:type="dxa"/>
              <w:bottom w:w="0" w:type="dxa"/>
              <w:right w:w="15" w:type="dxa"/>
            </w:tcMar>
            <w:vAlign w:val="bottom"/>
          </w:tcPr>
          <w:p w14:paraId="01AF4A97" w14:textId="77777777" w:rsidR="00000000" w:rsidRDefault="007478C2">
            <w:pPr>
              <w:rPr>
                <w:rFonts w:ascii="宋体" w:hAnsi="宋体"/>
                <w:sz w:val="24"/>
              </w:rPr>
            </w:pPr>
            <w:r>
              <w:rPr>
                <w:rFonts w:ascii="宋体" w:hAnsi="宋体" w:hint="eastAsia"/>
                <w:sz w:val="24"/>
              </w:rPr>
              <w:t>上年度末</w:t>
            </w:r>
            <w:r>
              <w:rPr>
                <w:rStyle w:val="FootnoteReference"/>
                <w:rFonts w:ascii="宋体" w:hAnsi="宋体"/>
                <w:sz w:val="24"/>
              </w:rPr>
              <w:footnoteReference w:id="457"/>
            </w:r>
          </w:p>
        </w:tc>
        <w:tc>
          <w:tcPr>
            <w:tcW w:w="2042" w:type="dxa"/>
            <w:tcMar>
              <w:top w:w="15" w:type="dxa"/>
              <w:left w:w="15" w:type="dxa"/>
              <w:bottom w:w="0" w:type="dxa"/>
              <w:right w:w="15" w:type="dxa"/>
            </w:tcMar>
            <w:vAlign w:val="bottom"/>
          </w:tcPr>
          <w:p w14:paraId="3CCD374E" w14:textId="77777777" w:rsidR="00000000" w:rsidRDefault="007478C2">
            <w:pPr>
              <w:tabs>
                <w:tab w:val="left" w:pos="196"/>
                <w:tab w:val="left" w:pos="426"/>
              </w:tabs>
              <w:snapToGrid w:val="0"/>
              <w:jc w:val="right"/>
              <w:rPr>
                <w:color w:val="0000FF"/>
                <w:sz w:val="18"/>
              </w:rPr>
            </w:pPr>
            <w:r>
              <w:rPr>
                <w:rFonts w:hint="eastAsia"/>
                <w:color w:val="0000FF"/>
                <w:sz w:val="18"/>
              </w:rPr>
              <w:t>（</w:t>
            </w:r>
            <w:r>
              <w:rPr>
                <w:rFonts w:hint="eastAsia"/>
                <w:color w:val="0000FF"/>
                <w:sz w:val="18"/>
              </w:rPr>
              <w:t>1855</w:t>
            </w:r>
            <w:r>
              <w:rPr>
                <w:rFonts w:hint="eastAsia"/>
                <w:color w:val="0000FF"/>
                <w:sz w:val="18"/>
              </w:rPr>
              <w:t>）</w:t>
            </w:r>
          </w:p>
        </w:tc>
        <w:tc>
          <w:tcPr>
            <w:tcW w:w="2046" w:type="dxa"/>
            <w:tcMar>
              <w:top w:w="15" w:type="dxa"/>
              <w:left w:w="15" w:type="dxa"/>
              <w:bottom w:w="0" w:type="dxa"/>
              <w:right w:w="15" w:type="dxa"/>
            </w:tcMar>
            <w:vAlign w:val="bottom"/>
          </w:tcPr>
          <w:p w14:paraId="27CF8AE0" w14:textId="77777777" w:rsidR="00000000" w:rsidRDefault="007478C2">
            <w:pPr>
              <w:tabs>
                <w:tab w:val="left" w:pos="196"/>
                <w:tab w:val="left" w:pos="426"/>
              </w:tabs>
              <w:snapToGrid w:val="0"/>
              <w:jc w:val="right"/>
              <w:rPr>
                <w:color w:val="0000FF"/>
                <w:sz w:val="18"/>
              </w:rPr>
            </w:pPr>
            <w:r>
              <w:rPr>
                <w:rFonts w:hint="eastAsia"/>
                <w:color w:val="0000FF"/>
                <w:sz w:val="18"/>
              </w:rPr>
              <w:t>（</w:t>
            </w:r>
            <w:r>
              <w:rPr>
                <w:rFonts w:hint="eastAsia"/>
                <w:color w:val="0000FF"/>
                <w:sz w:val="18"/>
              </w:rPr>
              <w:t>1856</w:t>
            </w:r>
            <w:r>
              <w:rPr>
                <w:rFonts w:hint="eastAsia"/>
                <w:color w:val="0000FF"/>
                <w:sz w:val="18"/>
              </w:rPr>
              <w:t>）</w:t>
            </w:r>
          </w:p>
        </w:tc>
      </w:tr>
      <w:tr w:rsidR="00000000" w14:paraId="011B6ED7" w14:textId="77777777">
        <w:trPr>
          <w:trHeight w:val="300"/>
        </w:trPr>
        <w:tc>
          <w:tcPr>
            <w:tcW w:w="5012" w:type="dxa"/>
            <w:tcMar>
              <w:top w:w="15" w:type="dxa"/>
              <w:left w:w="15" w:type="dxa"/>
              <w:bottom w:w="0" w:type="dxa"/>
              <w:right w:w="15" w:type="dxa"/>
            </w:tcMar>
            <w:vAlign w:val="bottom"/>
          </w:tcPr>
          <w:p w14:paraId="4B033E31" w14:textId="77777777" w:rsidR="00000000" w:rsidRDefault="007478C2">
            <w:pPr>
              <w:rPr>
                <w:rFonts w:ascii="宋体" w:hAnsi="宋体"/>
                <w:sz w:val="24"/>
              </w:rPr>
            </w:pPr>
            <w:r>
              <w:rPr>
                <w:rFonts w:ascii="宋体" w:hAnsi="宋体"/>
                <w:sz w:val="24"/>
              </w:rPr>
              <w:t>本期</w:t>
            </w:r>
            <w:r>
              <w:rPr>
                <w:rFonts w:ascii="宋体" w:hAnsi="宋体" w:hint="eastAsia"/>
                <w:sz w:val="24"/>
              </w:rPr>
              <w:t>认</w:t>
            </w:r>
            <w:r>
              <w:rPr>
                <w:rFonts w:ascii="宋体" w:hAnsi="宋体"/>
                <w:sz w:val="24"/>
              </w:rPr>
              <w:t>购</w:t>
            </w:r>
          </w:p>
        </w:tc>
        <w:tc>
          <w:tcPr>
            <w:tcW w:w="2042" w:type="dxa"/>
            <w:tcMar>
              <w:top w:w="15" w:type="dxa"/>
              <w:left w:w="15" w:type="dxa"/>
              <w:bottom w:w="0" w:type="dxa"/>
              <w:right w:w="15" w:type="dxa"/>
            </w:tcMar>
            <w:vAlign w:val="bottom"/>
          </w:tcPr>
          <w:p w14:paraId="5675C952" w14:textId="77777777" w:rsidR="00000000" w:rsidRDefault="007478C2">
            <w:pPr>
              <w:tabs>
                <w:tab w:val="left" w:pos="196"/>
                <w:tab w:val="left" w:pos="426"/>
              </w:tabs>
              <w:snapToGrid w:val="0"/>
              <w:jc w:val="right"/>
              <w:rPr>
                <w:color w:val="0000FF"/>
                <w:sz w:val="18"/>
              </w:rPr>
            </w:pPr>
            <w:r>
              <w:rPr>
                <w:rFonts w:hint="eastAsia"/>
                <w:color w:val="0000FF"/>
                <w:sz w:val="18"/>
              </w:rPr>
              <w:t>（</w:t>
            </w:r>
            <w:r>
              <w:rPr>
                <w:color w:val="0000FF"/>
                <w:sz w:val="18"/>
              </w:rPr>
              <w:t>6525</w:t>
            </w:r>
            <w:r>
              <w:rPr>
                <w:rFonts w:hint="eastAsia"/>
                <w:color w:val="0000FF"/>
                <w:sz w:val="18"/>
              </w:rPr>
              <w:t>）</w:t>
            </w:r>
          </w:p>
        </w:tc>
        <w:tc>
          <w:tcPr>
            <w:tcW w:w="2046" w:type="dxa"/>
            <w:tcMar>
              <w:top w:w="15" w:type="dxa"/>
              <w:left w:w="15" w:type="dxa"/>
              <w:bottom w:w="0" w:type="dxa"/>
              <w:right w:w="15" w:type="dxa"/>
            </w:tcMar>
            <w:vAlign w:val="bottom"/>
          </w:tcPr>
          <w:p w14:paraId="7FB941BA" w14:textId="77777777" w:rsidR="00000000" w:rsidRDefault="007478C2">
            <w:pPr>
              <w:pStyle w:val="xl30"/>
              <w:widowControl w:val="0"/>
              <w:tabs>
                <w:tab w:val="left" w:pos="196"/>
                <w:tab w:val="left" w:pos="426"/>
              </w:tabs>
              <w:snapToGrid w:val="0"/>
              <w:spacing w:before="0" w:beforeAutospacing="0" w:after="0" w:afterAutospacing="0"/>
              <w:jc w:val="right"/>
              <w:rPr>
                <w:rFonts w:eastAsia="宋体"/>
                <w:color w:val="0000FF"/>
                <w:kern w:val="2"/>
                <w:sz w:val="18"/>
              </w:rPr>
            </w:pPr>
            <w:r>
              <w:rPr>
                <w:rFonts w:eastAsia="宋体" w:hint="eastAsia"/>
                <w:color w:val="0000FF"/>
                <w:kern w:val="2"/>
                <w:sz w:val="18"/>
              </w:rPr>
              <w:t>（</w:t>
            </w:r>
            <w:r>
              <w:rPr>
                <w:rFonts w:eastAsia="宋体"/>
                <w:color w:val="0000FF"/>
                <w:kern w:val="2"/>
                <w:sz w:val="18"/>
              </w:rPr>
              <w:t>6529</w:t>
            </w:r>
            <w:r>
              <w:rPr>
                <w:rFonts w:eastAsia="宋体" w:hint="eastAsia"/>
                <w:color w:val="0000FF"/>
                <w:kern w:val="2"/>
                <w:sz w:val="18"/>
              </w:rPr>
              <w:t>）</w:t>
            </w:r>
          </w:p>
        </w:tc>
      </w:tr>
      <w:tr w:rsidR="00000000" w14:paraId="56E1E81A" w14:textId="77777777">
        <w:trPr>
          <w:trHeight w:val="300"/>
        </w:trPr>
        <w:tc>
          <w:tcPr>
            <w:tcW w:w="5012" w:type="dxa"/>
            <w:tcMar>
              <w:top w:w="15" w:type="dxa"/>
              <w:left w:w="15" w:type="dxa"/>
              <w:bottom w:w="0" w:type="dxa"/>
              <w:right w:w="15" w:type="dxa"/>
            </w:tcMar>
            <w:vAlign w:val="bottom"/>
          </w:tcPr>
          <w:p w14:paraId="1477E1BC" w14:textId="77777777" w:rsidR="00000000" w:rsidRDefault="007478C2">
            <w:pPr>
              <w:rPr>
                <w:rFonts w:ascii="宋体" w:hAnsi="宋体"/>
                <w:sz w:val="24"/>
              </w:rPr>
            </w:pPr>
            <w:r>
              <w:rPr>
                <w:rFonts w:ascii="宋体" w:hAnsi="宋体"/>
                <w:sz w:val="24"/>
              </w:rPr>
              <w:t>本期赎回</w:t>
            </w:r>
            <w:r>
              <w:rPr>
                <w:rFonts w:ascii="宋体" w:hAnsi="宋体" w:hint="eastAsia"/>
                <w:sz w:val="24"/>
              </w:rPr>
              <w:t>（以“</w:t>
            </w:r>
            <w:r>
              <w:rPr>
                <w:rFonts w:ascii="宋体" w:hAnsi="宋体" w:hint="eastAsia"/>
                <w:sz w:val="24"/>
              </w:rPr>
              <w:t>-</w:t>
            </w:r>
            <w:r>
              <w:rPr>
                <w:rFonts w:ascii="宋体" w:hAnsi="宋体" w:hint="eastAsia"/>
                <w:sz w:val="24"/>
              </w:rPr>
              <w:t>”号填列）</w:t>
            </w:r>
          </w:p>
        </w:tc>
        <w:tc>
          <w:tcPr>
            <w:tcW w:w="2042" w:type="dxa"/>
            <w:tcMar>
              <w:top w:w="15" w:type="dxa"/>
              <w:left w:w="15" w:type="dxa"/>
              <w:bottom w:w="0" w:type="dxa"/>
              <w:right w:w="15" w:type="dxa"/>
            </w:tcMar>
            <w:vAlign w:val="bottom"/>
          </w:tcPr>
          <w:p w14:paraId="561BA28B" w14:textId="77777777" w:rsidR="00000000" w:rsidRDefault="007478C2">
            <w:pPr>
              <w:tabs>
                <w:tab w:val="left" w:pos="196"/>
                <w:tab w:val="left" w:pos="426"/>
              </w:tabs>
              <w:snapToGrid w:val="0"/>
              <w:jc w:val="right"/>
              <w:rPr>
                <w:color w:val="0000FF"/>
                <w:sz w:val="18"/>
              </w:rPr>
            </w:pPr>
            <w:r>
              <w:rPr>
                <w:rFonts w:hint="eastAsia"/>
                <w:color w:val="0000FF"/>
                <w:sz w:val="18"/>
              </w:rPr>
              <w:t>（</w:t>
            </w:r>
            <w:r>
              <w:rPr>
                <w:rFonts w:hint="eastAsia"/>
                <w:color w:val="0000FF"/>
                <w:sz w:val="18"/>
              </w:rPr>
              <w:t>1859</w:t>
            </w:r>
            <w:r>
              <w:rPr>
                <w:rFonts w:hint="eastAsia"/>
                <w:color w:val="0000FF"/>
                <w:sz w:val="18"/>
              </w:rPr>
              <w:t>）</w:t>
            </w:r>
          </w:p>
        </w:tc>
        <w:tc>
          <w:tcPr>
            <w:tcW w:w="2046" w:type="dxa"/>
            <w:tcMar>
              <w:top w:w="15" w:type="dxa"/>
              <w:left w:w="15" w:type="dxa"/>
              <w:bottom w:w="0" w:type="dxa"/>
              <w:right w:w="15" w:type="dxa"/>
            </w:tcMar>
            <w:vAlign w:val="bottom"/>
          </w:tcPr>
          <w:p w14:paraId="7D378B24" w14:textId="77777777" w:rsidR="00000000" w:rsidRDefault="007478C2">
            <w:pPr>
              <w:tabs>
                <w:tab w:val="left" w:pos="196"/>
                <w:tab w:val="left" w:pos="426"/>
              </w:tabs>
              <w:snapToGrid w:val="0"/>
              <w:jc w:val="right"/>
              <w:rPr>
                <w:color w:val="0000FF"/>
                <w:sz w:val="18"/>
              </w:rPr>
            </w:pPr>
            <w:r>
              <w:rPr>
                <w:rFonts w:hint="eastAsia"/>
                <w:color w:val="0000FF"/>
                <w:sz w:val="18"/>
              </w:rPr>
              <w:t>（</w:t>
            </w:r>
            <w:r>
              <w:rPr>
                <w:rFonts w:hint="eastAsia"/>
                <w:color w:val="0000FF"/>
                <w:sz w:val="18"/>
              </w:rPr>
              <w:t>1860</w:t>
            </w:r>
            <w:r>
              <w:rPr>
                <w:rFonts w:hint="eastAsia"/>
                <w:color w:val="0000FF"/>
                <w:sz w:val="18"/>
              </w:rPr>
              <w:t>）</w:t>
            </w:r>
          </w:p>
        </w:tc>
      </w:tr>
      <w:tr w:rsidR="00000000" w14:paraId="373C2DB4" w14:textId="77777777">
        <w:trPr>
          <w:trHeight w:val="300"/>
        </w:trPr>
        <w:tc>
          <w:tcPr>
            <w:tcW w:w="5012" w:type="dxa"/>
            <w:tcMar>
              <w:top w:w="15" w:type="dxa"/>
              <w:left w:w="15" w:type="dxa"/>
              <w:bottom w:w="0" w:type="dxa"/>
              <w:right w:w="15" w:type="dxa"/>
            </w:tcMar>
            <w:vAlign w:val="bottom"/>
          </w:tcPr>
          <w:p w14:paraId="33920962" w14:textId="77777777" w:rsidR="00000000" w:rsidRDefault="007478C2">
            <w:pPr>
              <w:rPr>
                <w:rFonts w:ascii="宋体" w:hAnsi="宋体"/>
                <w:sz w:val="24"/>
              </w:rPr>
            </w:pPr>
            <w:r>
              <w:rPr>
                <w:rFonts w:ascii="宋体" w:hAnsi="宋体" w:hint="eastAsia"/>
                <w:sz w:val="24"/>
              </w:rPr>
              <w:t>本期末</w:t>
            </w:r>
          </w:p>
        </w:tc>
        <w:tc>
          <w:tcPr>
            <w:tcW w:w="2042" w:type="dxa"/>
            <w:tcMar>
              <w:top w:w="15" w:type="dxa"/>
              <w:left w:w="15" w:type="dxa"/>
              <w:bottom w:w="0" w:type="dxa"/>
              <w:right w:w="15" w:type="dxa"/>
            </w:tcMar>
            <w:vAlign w:val="bottom"/>
          </w:tcPr>
          <w:p w14:paraId="047EC993" w14:textId="77777777" w:rsidR="00000000" w:rsidRDefault="007478C2">
            <w:pPr>
              <w:tabs>
                <w:tab w:val="left" w:pos="196"/>
                <w:tab w:val="left" w:pos="426"/>
              </w:tabs>
              <w:snapToGrid w:val="0"/>
              <w:jc w:val="right"/>
              <w:rPr>
                <w:color w:val="0000FF"/>
                <w:sz w:val="18"/>
              </w:rPr>
            </w:pPr>
            <w:r>
              <w:rPr>
                <w:rFonts w:hint="eastAsia"/>
                <w:color w:val="0000FF"/>
                <w:sz w:val="18"/>
              </w:rPr>
              <w:t>（</w:t>
            </w:r>
            <w:r>
              <w:rPr>
                <w:rFonts w:hint="eastAsia"/>
                <w:color w:val="0000FF"/>
                <w:sz w:val="18"/>
              </w:rPr>
              <w:t>1855</w:t>
            </w:r>
            <w:r>
              <w:rPr>
                <w:rFonts w:hint="eastAsia"/>
                <w:color w:val="0000FF"/>
                <w:sz w:val="18"/>
              </w:rPr>
              <w:t>）</w:t>
            </w:r>
          </w:p>
        </w:tc>
        <w:tc>
          <w:tcPr>
            <w:tcW w:w="2046" w:type="dxa"/>
            <w:tcMar>
              <w:top w:w="15" w:type="dxa"/>
              <w:left w:w="15" w:type="dxa"/>
              <w:bottom w:w="0" w:type="dxa"/>
              <w:right w:w="15" w:type="dxa"/>
            </w:tcMar>
            <w:vAlign w:val="bottom"/>
          </w:tcPr>
          <w:p w14:paraId="0F07BF22" w14:textId="77777777" w:rsidR="00000000" w:rsidRDefault="007478C2">
            <w:pPr>
              <w:tabs>
                <w:tab w:val="left" w:pos="196"/>
                <w:tab w:val="left" w:pos="426"/>
              </w:tabs>
              <w:snapToGrid w:val="0"/>
              <w:jc w:val="right"/>
              <w:rPr>
                <w:color w:val="0000FF"/>
                <w:sz w:val="18"/>
              </w:rPr>
            </w:pPr>
            <w:r>
              <w:rPr>
                <w:rFonts w:hint="eastAsia"/>
                <w:color w:val="0000FF"/>
                <w:sz w:val="18"/>
              </w:rPr>
              <w:t>（</w:t>
            </w:r>
            <w:r>
              <w:rPr>
                <w:rFonts w:hint="eastAsia"/>
                <w:color w:val="0000FF"/>
                <w:sz w:val="18"/>
              </w:rPr>
              <w:t>1856</w:t>
            </w:r>
            <w:r>
              <w:rPr>
                <w:rFonts w:hint="eastAsia"/>
                <w:color w:val="0000FF"/>
                <w:sz w:val="18"/>
              </w:rPr>
              <w:t>）</w:t>
            </w:r>
          </w:p>
        </w:tc>
      </w:tr>
    </w:tbl>
    <w:p w14:paraId="1AB22EA1" w14:textId="77777777" w:rsidR="00000000" w:rsidRDefault="007478C2">
      <w:pPr>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074</w:t>
      </w:r>
      <w:r>
        <w:rPr>
          <w:rFonts w:hint="eastAsia"/>
          <w:color w:val="0000FF"/>
          <w:sz w:val="18"/>
        </w:rPr>
        <w:t>5</w:t>
      </w:r>
      <w:r>
        <w:rPr>
          <w:rFonts w:hint="eastAsia"/>
          <w:color w:val="0000FF"/>
          <w:sz w:val="18"/>
        </w:rPr>
        <w:t>）</w:t>
      </w:r>
    </w:p>
    <w:p w14:paraId="40B3A0F8" w14:textId="77777777" w:rsidR="00000000" w:rsidRDefault="007478C2">
      <w:pPr>
        <w:rPr>
          <w:rFonts w:ascii="宋体" w:hAnsi="宋体"/>
          <w:sz w:val="24"/>
        </w:rPr>
      </w:pPr>
    </w:p>
    <w:p w14:paraId="463312B3"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32</w:t>
      </w:r>
      <w:r>
        <w:rPr>
          <w:rFonts w:ascii="宋体" w:hAnsi="宋体" w:hint="eastAsia"/>
          <w:b/>
          <w:sz w:val="24"/>
        </w:rPr>
        <w:t xml:space="preserve"> </w:t>
      </w:r>
      <w:r>
        <w:rPr>
          <w:rFonts w:ascii="宋体" w:hAnsi="宋体" w:hint="eastAsia"/>
          <w:b/>
          <w:sz w:val="24"/>
        </w:rPr>
        <w:t>资本公积（如有）</w:t>
      </w:r>
    </w:p>
    <w:p w14:paraId="3061373E"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7"/>
        <w:gridCol w:w="1658"/>
        <w:gridCol w:w="1913"/>
        <w:gridCol w:w="1939"/>
        <w:gridCol w:w="1629"/>
      </w:tblGrid>
      <w:tr w:rsidR="00000000" w14:paraId="32A384C6" w14:textId="77777777">
        <w:trPr>
          <w:trHeight w:val="300"/>
        </w:trPr>
        <w:tc>
          <w:tcPr>
            <w:tcW w:w="2147" w:type="dxa"/>
            <w:vAlign w:val="center"/>
          </w:tcPr>
          <w:p w14:paraId="1C9113AD" w14:textId="77777777" w:rsidR="00000000" w:rsidRDefault="007478C2">
            <w:pPr>
              <w:jc w:val="center"/>
              <w:rPr>
                <w:rFonts w:ascii="宋体" w:hAnsi="宋体"/>
                <w:sz w:val="24"/>
              </w:rPr>
            </w:pPr>
            <w:r>
              <w:rPr>
                <w:rFonts w:ascii="宋体" w:hAnsi="宋体" w:hint="eastAsia"/>
                <w:sz w:val="24"/>
              </w:rPr>
              <w:t>项目</w:t>
            </w:r>
          </w:p>
        </w:tc>
        <w:tc>
          <w:tcPr>
            <w:tcW w:w="1658" w:type="dxa"/>
          </w:tcPr>
          <w:p w14:paraId="04AC98A3" w14:textId="77777777" w:rsidR="00000000" w:rsidRDefault="007478C2">
            <w:pPr>
              <w:jc w:val="center"/>
              <w:rPr>
                <w:rFonts w:ascii="宋体" w:hAnsi="宋体"/>
                <w:sz w:val="24"/>
              </w:rPr>
            </w:pPr>
            <w:r>
              <w:rPr>
                <w:rFonts w:ascii="宋体" w:hAnsi="宋体" w:hint="eastAsia"/>
                <w:sz w:val="24"/>
              </w:rPr>
              <w:t>期初余额</w:t>
            </w:r>
          </w:p>
        </w:tc>
        <w:tc>
          <w:tcPr>
            <w:tcW w:w="1913" w:type="dxa"/>
            <w:vAlign w:val="center"/>
          </w:tcPr>
          <w:p w14:paraId="6C684EF3" w14:textId="77777777" w:rsidR="00000000" w:rsidRDefault="007478C2">
            <w:pPr>
              <w:jc w:val="center"/>
              <w:rPr>
                <w:rFonts w:ascii="宋体" w:hAnsi="宋体"/>
                <w:sz w:val="24"/>
              </w:rPr>
            </w:pPr>
            <w:r>
              <w:rPr>
                <w:rFonts w:ascii="宋体" w:hAnsi="宋体" w:hint="eastAsia"/>
                <w:sz w:val="24"/>
              </w:rPr>
              <w:t>本期增加金额</w:t>
            </w:r>
          </w:p>
        </w:tc>
        <w:tc>
          <w:tcPr>
            <w:tcW w:w="1939" w:type="dxa"/>
            <w:vAlign w:val="center"/>
          </w:tcPr>
          <w:p w14:paraId="78A9A0C8" w14:textId="77777777" w:rsidR="00000000" w:rsidRDefault="007478C2">
            <w:pPr>
              <w:jc w:val="center"/>
              <w:rPr>
                <w:rFonts w:ascii="宋体" w:hAnsi="宋体"/>
                <w:sz w:val="24"/>
              </w:rPr>
            </w:pPr>
            <w:r>
              <w:rPr>
                <w:rFonts w:ascii="宋体" w:hAnsi="宋体" w:hint="eastAsia"/>
                <w:sz w:val="24"/>
              </w:rPr>
              <w:t>本期减少金额</w:t>
            </w:r>
          </w:p>
        </w:tc>
        <w:tc>
          <w:tcPr>
            <w:tcW w:w="1629" w:type="dxa"/>
            <w:vAlign w:val="center"/>
          </w:tcPr>
          <w:p w14:paraId="1E8A1710" w14:textId="77777777" w:rsidR="00000000" w:rsidRDefault="007478C2">
            <w:pPr>
              <w:jc w:val="center"/>
              <w:rPr>
                <w:rFonts w:ascii="宋体" w:hAnsi="宋体"/>
                <w:sz w:val="24"/>
              </w:rPr>
            </w:pPr>
            <w:r>
              <w:rPr>
                <w:rFonts w:ascii="宋体" w:hAnsi="宋体" w:hint="eastAsia"/>
                <w:sz w:val="24"/>
              </w:rPr>
              <w:t>期末余额</w:t>
            </w:r>
          </w:p>
        </w:tc>
      </w:tr>
      <w:tr w:rsidR="00000000" w14:paraId="148CA575" w14:textId="77777777">
        <w:trPr>
          <w:trHeight w:val="300"/>
        </w:trPr>
        <w:tc>
          <w:tcPr>
            <w:tcW w:w="2147" w:type="dxa"/>
            <w:vAlign w:val="center"/>
          </w:tcPr>
          <w:p w14:paraId="4629701A" w14:textId="77777777" w:rsidR="00000000" w:rsidRDefault="007478C2">
            <w:pPr>
              <w:jc w:val="left"/>
              <w:rPr>
                <w:rFonts w:ascii="宋体" w:hAnsi="宋体"/>
                <w:sz w:val="24"/>
              </w:rPr>
            </w:pPr>
            <w:r>
              <w:rPr>
                <w:rFonts w:ascii="宋体" w:hAnsi="宋体" w:hint="eastAsia"/>
                <w:sz w:val="24"/>
              </w:rPr>
              <w:t>资本溢</w:t>
            </w:r>
            <w:r>
              <w:rPr>
                <w:rFonts w:ascii="宋体" w:hAnsi="宋体" w:hint="eastAsia"/>
                <w:sz w:val="24"/>
              </w:rPr>
              <w:t>价</w:t>
            </w:r>
          </w:p>
        </w:tc>
        <w:tc>
          <w:tcPr>
            <w:tcW w:w="1658" w:type="dxa"/>
          </w:tcPr>
          <w:p w14:paraId="3EBE7CEC" w14:textId="77777777" w:rsidR="00000000" w:rsidRDefault="007478C2">
            <w:pPr>
              <w:jc w:val="center"/>
              <w:rPr>
                <w:rFonts w:ascii="宋体" w:hAnsi="宋体"/>
                <w:sz w:val="24"/>
              </w:rPr>
            </w:pPr>
            <w:r>
              <w:rPr>
                <w:rFonts w:hint="eastAsia"/>
                <w:color w:val="0000FF"/>
                <w:sz w:val="18"/>
              </w:rPr>
              <w:t>（</w:t>
            </w:r>
            <w:r>
              <w:rPr>
                <w:color w:val="0000FF"/>
                <w:sz w:val="18"/>
              </w:rPr>
              <w:t>5853</w:t>
            </w:r>
            <w:r>
              <w:rPr>
                <w:rFonts w:hint="eastAsia"/>
                <w:color w:val="0000FF"/>
                <w:sz w:val="18"/>
              </w:rPr>
              <w:t>）</w:t>
            </w:r>
          </w:p>
        </w:tc>
        <w:tc>
          <w:tcPr>
            <w:tcW w:w="1913" w:type="dxa"/>
          </w:tcPr>
          <w:p w14:paraId="2CCB3DA8" w14:textId="77777777" w:rsidR="00000000" w:rsidRDefault="007478C2">
            <w:pPr>
              <w:jc w:val="center"/>
              <w:rPr>
                <w:rFonts w:ascii="宋体" w:hAnsi="宋体"/>
                <w:sz w:val="24"/>
              </w:rPr>
            </w:pPr>
            <w:r>
              <w:rPr>
                <w:rFonts w:hint="eastAsia"/>
                <w:color w:val="0000FF"/>
                <w:sz w:val="18"/>
              </w:rPr>
              <w:t>（</w:t>
            </w:r>
            <w:r>
              <w:rPr>
                <w:color w:val="0000FF"/>
                <w:sz w:val="18"/>
              </w:rPr>
              <w:t>5854</w:t>
            </w:r>
            <w:r>
              <w:rPr>
                <w:rFonts w:hint="eastAsia"/>
                <w:color w:val="0000FF"/>
                <w:sz w:val="18"/>
              </w:rPr>
              <w:t>）</w:t>
            </w:r>
          </w:p>
        </w:tc>
        <w:tc>
          <w:tcPr>
            <w:tcW w:w="1939" w:type="dxa"/>
          </w:tcPr>
          <w:p w14:paraId="0C091A4B" w14:textId="77777777" w:rsidR="00000000" w:rsidRDefault="007478C2">
            <w:pPr>
              <w:jc w:val="center"/>
              <w:rPr>
                <w:rFonts w:ascii="宋体" w:hAnsi="宋体"/>
                <w:sz w:val="24"/>
              </w:rPr>
            </w:pPr>
            <w:r>
              <w:rPr>
                <w:rFonts w:hint="eastAsia"/>
                <w:color w:val="0000FF"/>
                <w:sz w:val="18"/>
              </w:rPr>
              <w:t>（</w:t>
            </w:r>
            <w:r>
              <w:rPr>
                <w:color w:val="0000FF"/>
                <w:sz w:val="18"/>
              </w:rPr>
              <w:t>5855</w:t>
            </w:r>
            <w:r>
              <w:rPr>
                <w:rFonts w:hint="eastAsia"/>
                <w:color w:val="0000FF"/>
                <w:sz w:val="18"/>
              </w:rPr>
              <w:t>）</w:t>
            </w:r>
          </w:p>
        </w:tc>
        <w:tc>
          <w:tcPr>
            <w:tcW w:w="1629" w:type="dxa"/>
          </w:tcPr>
          <w:p w14:paraId="544274EE" w14:textId="77777777" w:rsidR="00000000" w:rsidRDefault="007478C2">
            <w:pPr>
              <w:jc w:val="center"/>
              <w:rPr>
                <w:rFonts w:ascii="宋体" w:hAnsi="宋体"/>
                <w:sz w:val="24"/>
              </w:rPr>
            </w:pPr>
            <w:r>
              <w:rPr>
                <w:rFonts w:hint="eastAsia"/>
                <w:color w:val="0000FF"/>
                <w:sz w:val="18"/>
              </w:rPr>
              <w:t>（</w:t>
            </w:r>
            <w:r>
              <w:rPr>
                <w:color w:val="0000FF"/>
                <w:sz w:val="18"/>
              </w:rPr>
              <w:t>5853</w:t>
            </w:r>
            <w:r>
              <w:rPr>
                <w:rFonts w:hint="eastAsia"/>
                <w:color w:val="0000FF"/>
                <w:sz w:val="18"/>
              </w:rPr>
              <w:t>）</w:t>
            </w:r>
          </w:p>
        </w:tc>
      </w:tr>
      <w:tr w:rsidR="00000000" w14:paraId="008C91EB" w14:textId="77777777">
        <w:trPr>
          <w:trHeight w:val="300"/>
        </w:trPr>
        <w:tc>
          <w:tcPr>
            <w:tcW w:w="2147" w:type="dxa"/>
            <w:vAlign w:val="center"/>
          </w:tcPr>
          <w:p w14:paraId="72B4288E" w14:textId="77777777" w:rsidR="00000000" w:rsidRDefault="007478C2">
            <w:pPr>
              <w:jc w:val="left"/>
              <w:rPr>
                <w:rFonts w:ascii="宋体" w:hAnsi="宋体"/>
                <w:sz w:val="24"/>
              </w:rPr>
            </w:pPr>
            <w:r>
              <w:rPr>
                <w:rFonts w:ascii="宋体" w:hAnsi="宋体" w:hint="eastAsia"/>
                <w:sz w:val="24"/>
              </w:rPr>
              <w:t>其他资本公积</w:t>
            </w:r>
          </w:p>
        </w:tc>
        <w:tc>
          <w:tcPr>
            <w:tcW w:w="1658" w:type="dxa"/>
          </w:tcPr>
          <w:p w14:paraId="0484D27D" w14:textId="77777777" w:rsidR="00000000" w:rsidRDefault="007478C2">
            <w:pPr>
              <w:jc w:val="center"/>
              <w:rPr>
                <w:rFonts w:ascii="宋体" w:hAnsi="宋体"/>
                <w:sz w:val="24"/>
              </w:rPr>
            </w:pPr>
            <w:r>
              <w:rPr>
                <w:rFonts w:hint="eastAsia"/>
                <w:color w:val="0000FF"/>
                <w:sz w:val="18"/>
              </w:rPr>
              <w:t>（</w:t>
            </w:r>
            <w:r>
              <w:rPr>
                <w:color w:val="0000FF"/>
                <w:sz w:val="18"/>
              </w:rPr>
              <w:t>5856</w:t>
            </w:r>
            <w:r>
              <w:rPr>
                <w:rFonts w:hint="eastAsia"/>
                <w:color w:val="0000FF"/>
                <w:sz w:val="18"/>
              </w:rPr>
              <w:t>）</w:t>
            </w:r>
          </w:p>
        </w:tc>
        <w:tc>
          <w:tcPr>
            <w:tcW w:w="1913" w:type="dxa"/>
          </w:tcPr>
          <w:p w14:paraId="768BC579" w14:textId="77777777" w:rsidR="00000000" w:rsidRDefault="007478C2">
            <w:pPr>
              <w:jc w:val="center"/>
              <w:rPr>
                <w:rFonts w:ascii="宋体" w:hAnsi="宋体"/>
                <w:sz w:val="24"/>
              </w:rPr>
            </w:pPr>
            <w:r>
              <w:rPr>
                <w:rFonts w:hint="eastAsia"/>
                <w:color w:val="0000FF"/>
                <w:sz w:val="18"/>
              </w:rPr>
              <w:t>（</w:t>
            </w:r>
            <w:r>
              <w:rPr>
                <w:color w:val="0000FF"/>
                <w:sz w:val="18"/>
              </w:rPr>
              <w:t>5857</w:t>
            </w:r>
            <w:r>
              <w:rPr>
                <w:rFonts w:hint="eastAsia"/>
                <w:color w:val="0000FF"/>
                <w:sz w:val="18"/>
              </w:rPr>
              <w:t>）</w:t>
            </w:r>
          </w:p>
        </w:tc>
        <w:tc>
          <w:tcPr>
            <w:tcW w:w="1939" w:type="dxa"/>
          </w:tcPr>
          <w:p w14:paraId="6B239868" w14:textId="77777777" w:rsidR="00000000" w:rsidRDefault="007478C2">
            <w:pPr>
              <w:jc w:val="center"/>
              <w:rPr>
                <w:rFonts w:ascii="宋体" w:hAnsi="宋体"/>
                <w:sz w:val="24"/>
              </w:rPr>
            </w:pPr>
            <w:r>
              <w:rPr>
                <w:rFonts w:hint="eastAsia"/>
                <w:color w:val="0000FF"/>
                <w:sz w:val="18"/>
              </w:rPr>
              <w:t>（</w:t>
            </w:r>
            <w:r>
              <w:rPr>
                <w:color w:val="0000FF"/>
                <w:sz w:val="18"/>
              </w:rPr>
              <w:t>5858</w:t>
            </w:r>
            <w:r>
              <w:rPr>
                <w:rFonts w:hint="eastAsia"/>
                <w:color w:val="0000FF"/>
                <w:sz w:val="18"/>
              </w:rPr>
              <w:t>）</w:t>
            </w:r>
          </w:p>
        </w:tc>
        <w:tc>
          <w:tcPr>
            <w:tcW w:w="1629" w:type="dxa"/>
          </w:tcPr>
          <w:p w14:paraId="4F9ACBE3" w14:textId="77777777" w:rsidR="00000000" w:rsidRDefault="007478C2">
            <w:pPr>
              <w:jc w:val="center"/>
              <w:rPr>
                <w:rFonts w:ascii="宋体" w:hAnsi="宋体"/>
                <w:sz w:val="24"/>
              </w:rPr>
            </w:pPr>
            <w:r>
              <w:rPr>
                <w:rFonts w:hint="eastAsia"/>
                <w:color w:val="0000FF"/>
                <w:sz w:val="18"/>
              </w:rPr>
              <w:t>（</w:t>
            </w:r>
            <w:r>
              <w:rPr>
                <w:color w:val="0000FF"/>
                <w:sz w:val="18"/>
              </w:rPr>
              <w:t>5856</w:t>
            </w:r>
            <w:r>
              <w:rPr>
                <w:rFonts w:hint="eastAsia"/>
                <w:color w:val="0000FF"/>
                <w:sz w:val="18"/>
              </w:rPr>
              <w:t>）</w:t>
            </w:r>
          </w:p>
        </w:tc>
      </w:tr>
      <w:tr w:rsidR="00000000" w14:paraId="37F6F975" w14:textId="77777777">
        <w:trPr>
          <w:trHeight w:val="300"/>
        </w:trPr>
        <w:tc>
          <w:tcPr>
            <w:tcW w:w="2147" w:type="dxa"/>
            <w:vAlign w:val="center"/>
          </w:tcPr>
          <w:p w14:paraId="2BC69EAB" w14:textId="77777777" w:rsidR="00000000" w:rsidRDefault="007478C2">
            <w:pPr>
              <w:jc w:val="center"/>
              <w:rPr>
                <w:rFonts w:ascii="宋体" w:hAnsi="宋体"/>
                <w:sz w:val="24"/>
              </w:rPr>
            </w:pPr>
            <w:r>
              <w:rPr>
                <w:rFonts w:ascii="宋体" w:hAnsi="宋体" w:hint="eastAsia"/>
                <w:sz w:val="24"/>
              </w:rPr>
              <w:t>合计</w:t>
            </w:r>
          </w:p>
        </w:tc>
        <w:tc>
          <w:tcPr>
            <w:tcW w:w="1658" w:type="dxa"/>
          </w:tcPr>
          <w:p w14:paraId="7DC1C5BC" w14:textId="77777777" w:rsidR="00000000" w:rsidRDefault="007478C2">
            <w:pPr>
              <w:jc w:val="center"/>
              <w:rPr>
                <w:rFonts w:ascii="宋体" w:hAnsi="宋体"/>
                <w:sz w:val="24"/>
              </w:rPr>
            </w:pPr>
            <w:r>
              <w:rPr>
                <w:rFonts w:hint="eastAsia"/>
                <w:color w:val="0000FF"/>
                <w:sz w:val="18"/>
              </w:rPr>
              <w:t>（</w:t>
            </w:r>
            <w:r>
              <w:rPr>
                <w:color w:val="0000FF"/>
                <w:sz w:val="18"/>
              </w:rPr>
              <w:t>5859</w:t>
            </w:r>
            <w:r>
              <w:rPr>
                <w:rFonts w:hint="eastAsia"/>
                <w:color w:val="0000FF"/>
                <w:sz w:val="18"/>
              </w:rPr>
              <w:t>）</w:t>
            </w:r>
          </w:p>
        </w:tc>
        <w:tc>
          <w:tcPr>
            <w:tcW w:w="1913" w:type="dxa"/>
          </w:tcPr>
          <w:p w14:paraId="0DCBAACF" w14:textId="77777777" w:rsidR="00000000" w:rsidRDefault="007478C2">
            <w:pPr>
              <w:jc w:val="center"/>
              <w:rPr>
                <w:rFonts w:ascii="宋体" w:hAnsi="宋体"/>
                <w:sz w:val="24"/>
              </w:rPr>
            </w:pPr>
            <w:r>
              <w:rPr>
                <w:rFonts w:hint="eastAsia"/>
                <w:color w:val="0000FF"/>
                <w:sz w:val="18"/>
              </w:rPr>
              <w:t>（</w:t>
            </w:r>
            <w:r>
              <w:rPr>
                <w:color w:val="0000FF"/>
                <w:sz w:val="18"/>
              </w:rPr>
              <w:t>5860</w:t>
            </w:r>
            <w:r>
              <w:rPr>
                <w:rFonts w:hint="eastAsia"/>
                <w:color w:val="0000FF"/>
                <w:sz w:val="18"/>
              </w:rPr>
              <w:t>）</w:t>
            </w:r>
          </w:p>
        </w:tc>
        <w:tc>
          <w:tcPr>
            <w:tcW w:w="1939" w:type="dxa"/>
            <w:vAlign w:val="center"/>
          </w:tcPr>
          <w:p w14:paraId="5964797A" w14:textId="77777777" w:rsidR="00000000" w:rsidRDefault="007478C2">
            <w:pPr>
              <w:jc w:val="center"/>
              <w:rPr>
                <w:rFonts w:ascii="宋体" w:hAnsi="宋体"/>
                <w:sz w:val="24"/>
              </w:rPr>
            </w:pPr>
            <w:r>
              <w:rPr>
                <w:rFonts w:hint="eastAsia"/>
                <w:color w:val="0000FF"/>
                <w:sz w:val="18"/>
              </w:rPr>
              <w:t>（</w:t>
            </w:r>
            <w:r>
              <w:rPr>
                <w:color w:val="0000FF"/>
                <w:sz w:val="18"/>
              </w:rPr>
              <w:t>5861</w:t>
            </w:r>
            <w:r>
              <w:rPr>
                <w:rFonts w:hint="eastAsia"/>
                <w:color w:val="0000FF"/>
                <w:sz w:val="18"/>
              </w:rPr>
              <w:t>）</w:t>
            </w:r>
          </w:p>
        </w:tc>
        <w:tc>
          <w:tcPr>
            <w:tcW w:w="1629" w:type="dxa"/>
            <w:vAlign w:val="center"/>
          </w:tcPr>
          <w:p w14:paraId="7E951296" w14:textId="77777777" w:rsidR="00000000" w:rsidRDefault="007478C2">
            <w:pPr>
              <w:jc w:val="center"/>
              <w:rPr>
                <w:rFonts w:ascii="宋体" w:hAnsi="宋体"/>
                <w:sz w:val="24"/>
              </w:rPr>
            </w:pPr>
            <w:r>
              <w:rPr>
                <w:rFonts w:hint="eastAsia"/>
                <w:color w:val="0000FF"/>
                <w:sz w:val="18"/>
              </w:rPr>
              <w:t>（</w:t>
            </w:r>
            <w:r>
              <w:rPr>
                <w:color w:val="0000FF"/>
                <w:sz w:val="18"/>
              </w:rPr>
              <w:t>5859</w:t>
            </w:r>
            <w:r>
              <w:rPr>
                <w:rFonts w:hint="eastAsia"/>
                <w:color w:val="0000FF"/>
                <w:sz w:val="18"/>
              </w:rPr>
              <w:t>）</w:t>
            </w:r>
          </w:p>
        </w:tc>
      </w:tr>
    </w:tbl>
    <w:p w14:paraId="18CCC5D0" w14:textId="77777777" w:rsidR="00000000" w:rsidRDefault="007478C2">
      <w:pPr>
        <w:rPr>
          <w:rFonts w:ascii="宋体" w:hAnsi="宋体"/>
          <w:kern w:val="0"/>
          <w:sz w:val="24"/>
          <w:szCs w:val="28"/>
        </w:rPr>
      </w:pPr>
      <w:r>
        <w:rPr>
          <w:rFonts w:ascii="宋体" w:hAnsi="宋体" w:hint="eastAsia"/>
          <w:kern w:val="0"/>
          <w:sz w:val="24"/>
          <w:szCs w:val="28"/>
        </w:rPr>
        <w:t>注：</w:t>
      </w:r>
      <w:r>
        <w:rPr>
          <w:rFonts w:hint="eastAsia"/>
          <w:color w:val="0000FF"/>
          <w:sz w:val="18"/>
        </w:rPr>
        <w:t>（</w:t>
      </w:r>
      <w:r>
        <w:rPr>
          <w:color w:val="0000FF"/>
          <w:sz w:val="18"/>
        </w:rPr>
        <w:t>5862</w:t>
      </w:r>
      <w:r>
        <w:rPr>
          <w:rFonts w:hint="eastAsia"/>
          <w:color w:val="0000FF"/>
          <w:sz w:val="18"/>
        </w:rPr>
        <w:t>）</w:t>
      </w:r>
    </w:p>
    <w:p w14:paraId="02CD7AE8" w14:textId="77777777" w:rsidR="00000000" w:rsidRDefault="007478C2">
      <w:pPr>
        <w:rPr>
          <w:rFonts w:ascii="宋体" w:hAnsi="宋体"/>
          <w:kern w:val="0"/>
          <w:sz w:val="18"/>
        </w:rPr>
      </w:pPr>
    </w:p>
    <w:p w14:paraId="1FF0CE8E" w14:textId="77777777" w:rsidR="00000000" w:rsidRDefault="007478C2">
      <w:pPr>
        <w:spacing w:line="360" w:lineRule="auto"/>
        <w:outlineLvl w:val="3"/>
        <w:rPr>
          <w:rFonts w:ascii="宋体" w:hAnsi="宋体"/>
          <w:b/>
          <w:sz w:val="24"/>
        </w:rPr>
      </w:pPr>
      <w:r>
        <w:rPr>
          <w:rFonts w:ascii="宋体" w:hAnsi="宋体"/>
          <w:b/>
          <w:sz w:val="24"/>
        </w:rPr>
        <w:t>11.5.7.33</w:t>
      </w:r>
      <w:r>
        <w:rPr>
          <w:rFonts w:ascii="宋体" w:hAnsi="宋体" w:hint="eastAsia"/>
          <w:b/>
          <w:sz w:val="24"/>
        </w:rPr>
        <w:t xml:space="preserve"> </w:t>
      </w:r>
      <w:r>
        <w:rPr>
          <w:rFonts w:ascii="宋体" w:hAnsi="宋体" w:hint="eastAsia"/>
          <w:b/>
          <w:sz w:val="24"/>
        </w:rPr>
        <w:t>其他综合收益（如有）</w:t>
      </w:r>
    </w:p>
    <w:p w14:paraId="7430E0DF"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864"/>
        <w:gridCol w:w="1296"/>
        <w:gridCol w:w="1296"/>
        <w:gridCol w:w="1296"/>
        <w:gridCol w:w="1296"/>
        <w:gridCol w:w="1198"/>
      </w:tblGrid>
      <w:tr w:rsidR="00000000" w14:paraId="024339EA" w14:textId="77777777">
        <w:trPr>
          <w:trHeight w:val="300"/>
        </w:trPr>
        <w:tc>
          <w:tcPr>
            <w:tcW w:w="2040" w:type="dxa"/>
            <w:vMerge w:val="restart"/>
            <w:vAlign w:val="center"/>
          </w:tcPr>
          <w:p w14:paraId="122FC034" w14:textId="77777777" w:rsidR="00000000" w:rsidRDefault="007478C2">
            <w:pPr>
              <w:jc w:val="center"/>
              <w:rPr>
                <w:rFonts w:ascii="宋体" w:hAnsi="宋体"/>
                <w:sz w:val="24"/>
              </w:rPr>
            </w:pPr>
            <w:r>
              <w:rPr>
                <w:rFonts w:ascii="宋体" w:hAnsi="宋体" w:hint="eastAsia"/>
                <w:sz w:val="24"/>
              </w:rPr>
              <w:t>项目</w:t>
            </w:r>
          </w:p>
        </w:tc>
        <w:tc>
          <w:tcPr>
            <w:tcW w:w="864" w:type="dxa"/>
            <w:vMerge w:val="restart"/>
            <w:vAlign w:val="center"/>
          </w:tcPr>
          <w:p w14:paraId="4CED41AA" w14:textId="77777777" w:rsidR="00000000" w:rsidRDefault="007478C2">
            <w:pPr>
              <w:jc w:val="center"/>
              <w:rPr>
                <w:rFonts w:ascii="宋体" w:hAnsi="宋体"/>
                <w:sz w:val="24"/>
                <w:szCs w:val="24"/>
              </w:rPr>
            </w:pPr>
            <w:r>
              <w:rPr>
                <w:rFonts w:ascii="宋体" w:hAnsi="宋体" w:hint="eastAsia"/>
                <w:sz w:val="24"/>
                <w:szCs w:val="24"/>
              </w:rPr>
              <w:t>期初</w:t>
            </w:r>
          </w:p>
          <w:p w14:paraId="44FCE821" w14:textId="77777777" w:rsidR="00000000" w:rsidRDefault="007478C2">
            <w:pPr>
              <w:jc w:val="center"/>
              <w:rPr>
                <w:rFonts w:ascii="宋体" w:hAnsi="宋体"/>
                <w:sz w:val="24"/>
                <w:szCs w:val="24"/>
              </w:rPr>
            </w:pPr>
            <w:r>
              <w:rPr>
                <w:rFonts w:ascii="宋体" w:hAnsi="宋体" w:hint="eastAsia"/>
                <w:sz w:val="24"/>
                <w:szCs w:val="24"/>
              </w:rPr>
              <w:t>余额</w:t>
            </w:r>
          </w:p>
        </w:tc>
        <w:tc>
          <w:tcPr>
            <w:tcW w:w="5184" w:type="dxa"/>
            <w:gridSpan w:val="4"/>
            <w:vAlign w:val="center"/>
          </w:tcPr>
          <w:p w14:paraId="35621DDE" w14:textId="77777777" w:rsidR="00000000" w:rsidRDefault="007478C2">
            <w:pPr>
              <w:jc w:val="center"/>
              <w:rPr>
                <w:rFonts w:ascii="宋体" w:hAnsi="宋体"/>
                <w:sz w:val="24"/>
                <w:szCs w:val="24"/>
              </w:rPr>
            </w:pPr>
            <w:r>
              <w:rPr>
                <w:rFonts w:ascii="宋体" w:hAnsi="宋体" w:hint="eastAsia"/>
                <w:sz w:val="24"/>
                <w:szCs w:val="24"/>
              </w:rPr>
              <w:t>本期发生金额</w:t>
            </w:r>
          </w:p>
        </w:tc>
        <w:tc>
          <w:tcPr>
            <w:tcW w:w="1198" w:type="dxa"/>
            <w:vMerge w:val="restart"/>
            <w:vAlign w:val="center"/>
          </w:tcPr>
          <w:p w14:paraId="1020AC5C" w14:textId="77777777" w:rsidR="00000000" w:rsidRDefault="007478C2">
            <w:pPr>
              <w:jc w:val="center"/>
              <w:rPr>
                <w:rFonts w:ascii="宋体" w:hAnsi="宋体"/>
                <w:sz w:val="24"/>
                <w:szCs w:val="24"/>
              </w:rPr>
            </w:pPr>
            <w:r>
              <w:rPr>
                <w:rFonts w:ascii="宋体" w:hAnsi="宋体" w:hint="eastAsia"/>
                <w:sz w:val="24"/>
                <w:szCs w:val="24"/>
              </w:rPr>
              <w:t>期末</w:t>
            </w:r>
          </w:p>
          <w:p w14:paraId="50810FAD" w14:textId="77777777" w:rsidR="00000000" w:rsidRDefault="007478C2">
            <w:pPr>
              <w:jc w:val="center"/>
              <w:rPr>
                <w:rFonts w:ascii="宋体" w:hAnsi="宋体"/>
                <w:sz w:val="24"/>
                <w:szCs w:val="24"/>
              </w:rPr>
            </w:pPr>
            <w:r>
              <w:rPr>
                <w:rFonts w:ascii="宋体" w:hAnsi="宋体" w:hint="eastAsia"/>
                <w:sz w:val="24"/>
                <w:szCs w:val="24"/>
              </w:rPr>
              <w:t>余额</w:t>
            </w:r>
          </w:p>
        </w:tc>
      </w:tr>
      <w:tr w:rsidR="00000000" w14:paraId="0CE779C9" w14:textId="77777777">
        <w:trPr>
          <w:trHeight w:val="300"/>
        </w:trPr>
        <w:tc>
          <w:tcPr>
            <w:tcW w:w="2040" w:type="dxa"/>
            <w:vMerge/>
            <w:vAlign w:val="center"/>
          </w:tcPr>
          <w:p w14:paraId="68118638" w14:textId="77777777" w:rsidR="00000000" w:rsidRDefault="007478C2">
            <w:pPr>
              <w:jc w:val="center"/>
              <w:rPr>
                <w:rFonts w:ascii="宋体" w:hAnsi="宋体"/>
                <w:sz w:val="24"/>
              </w:rPr>
            </w:pPr>
          </w:p>
        </w:tc>
        <w:tc>
          <w:tcPr>
            <w:tcW w:w="864" w:type="dxa"/>
            <w:vMerge/>
            <w:vAlign w:val="center"/>
          </w:tcPr>
          <w:p w14:paraId="035705BD" w14:textId="77777777" w:rsidR="00000000" w:rsidRDefault="007478C2">
            <w:pPr>
              <w:jc w:val="center"/>
              <w:rPr>
                <w:rFonts w:ascii="宋体" w:hAnsi="宋体"/>
                <w:sz w:val="24"/>
              </w:rPr>
            </w:pPr>
          </w:p>
        </w:tc>
        <w:tc>
          <w:tcPr>
            <w:tcW w:w="1296" w:type="dxa"/>
            <w:vAlign w:val="center"/>
          </w:tcPr>
          <w:p w14:paraId="3C83E3A6" w14:textId="77777777" w:rsidR="00000000" w:rsidRDefault="007478C2">
            <w:pPr>
              <w:jc w:val="center"/>
              <w:rPr>
                <w:rFonts w:ascii="宋体" w:hAnsi="宋体"/>
                <w:sz w:val="24"/>
                <w:szCs w:val="24"/>
              </w:rPr>
            </w:pPr>
            <w:r>
              <w:rPr>
                <w:rFonts w:ascii="宋体" w:hAnsi="宋体" w:hint="eastAsia"/>
                <w:sz w:val="24"/>
                <w:szCs w:val="24"/>
              </w:rPr>
              <w:t>本期所得税前发生额</w:t>
            </w:r>
          </w:p>
        </w:tc>
        <w:tc>
          <w:tcPr>
            <w:tcW w:w="1296" w:type="dxa"/>
            <w:vAlign w:val="center"/>
          </w:tcPr>
          <w:p w14:paraId="2AC135CA" w14:textId="77777777" w:rsidR="00000000" w:rsidRDefault="007478C2">
            <w:pPr>
              <w:jc w:val="center"/>
              <w:rPr>
                <w:rFonts w:ascii="宋体" w:hAnsi="宋体"/>
                <w:sz w:val="24"/>
                <w:szCs w:val="24"/>
              </w:rPr>
            </w:pPr>
            <w:r>
              <w:rPr>
                <w:rFonts w:ascii="宋体" w:hAnsi="宋体" w:hint="eastAsia"/>
                <w:sz w:val="24"/>
                <w:szCs w:val="24"/>
              </w:rPr>
              <w:t>减：前期计入其他综合收益当期转入损益</w:t>
            </w:r>
          </w:p>
        </w:tc>
        <w:tc>
          <w:tcPr>
            <w:tcW w:w="1296" w:type="dxa"/>
            <w:vAlign w:val="center"/>
          </w:tcPr>
          <w:p w14:paraId="51396218" w14:textId="77777777" w:rsidR="00000000" w:rsidRDefault="007478C2">
            <w:pPr>
              <w:jc w:val="center"/>
              <w:rPr>
                <w:rFonts w:ascii="宋体" w:hAnsi="宋体"/>
                <w:sz w:val="24"/>
                <w:szCs w:val="24"/>
              </w:rPr>
            </w:pPr>
            <w:r>
              <w:rPr>
                <w:rFonts w:ascii="宋体" w:hAnsi="宋体" w:hint="eastAsia"/>
                <w:sz w:val="24"/>
                <w:szCs w:val="24"/>
              </w:rPr>
              <w:t>减：前期计入其他综合收益当期转入留存收益</w:t>
            </w:r>
          </w:p>
        </w:tc>
        <w:tc>
          <w:tcPr>
            <w:tcW w:w="1296" w:type="dxa"/>
            <w:vAlign w:val="center"/>
          </w:tcPr>
          <w:p w14:paraId="21751926" w14:textId="77777777" w:rsidR="00000000" w:rsidRDefault="007478C2">
            <w:pPr>
              <w:jc w:val="center"/>
              <w:rPr>
                <w:rFonts w:ascii="宋体" w:hAnsi="宋体"/>
                <w:sz w:val="24"/>
                <w:szCs w:val="24"/>
              </w:rPr>
            </w:pPr>
            <w:r>
              <w:rPr>
                <w:rFonts w:ascii="宋体" w:hAnsi="宋体" w:hint="eastAsia"/>
                <w:sz w:val="24"/>
                <w:szCs w:val="24"/>
              </w:rPr>
              <w:t>减：所得税费用</w:t>
            </w:r>
          </w:p>
        </w:tc>
        <w:tc>
          <w:tcPr>
            <w:tcW w:w="1198" w:type="dxa"/>
            <w:vMerge/>
            <w:vAlign w:val="center"/>
          </w:tcPr>
          <w:p w14:paraId="245285E5" w14:textId="77777777" w:rsidR="00000000" w:rsidRDefault="007478C2">
            <w:pPr>
              <w:jc w:val="center"/>
              <w:rPr>
                <w:rFonts w:ascii="宋体" w:hAnsi="宋体"/>
                <w:sz w:val="20"/>
              </w:rPr>
            </w:pPr>
          </w:p>
        </w:tc>
      </w:tr>
      <w:tr w:rsidR="00000000" w14:paraId="182B9786" w14:textId="77777777">
        <w:trPr>
          <w:trHeight w:val="300"/>
        </w:trPr>
        <w:tc>
          <w:tcPr>
            <w:tcW w:w="2040" w:type="dxa"/>
            <w:vAlign w:val="center"/>
          </w:tcPr>
          <w:p w14:paraId="2737D476" w14:textId="77777777" w:rsidR="00000000" w:rsidRDefault="007478C2">
            <w:pPr>
              <w:jc w:val="left"/>
              <w:rPr>
                <w:rFonts w:ascii="宋体" w:hAnsi="宋体"/>
                <w:sz w:val="24"/>
              </w:rPr>
            </w:pPr>
            <w:r>
              <w:rPr>
                <w:rFonts w:ascii="宋体" w:hAnsi="宋体" w:hint="eastAsia"/>
                <w:sz w:val="24"/>
              </w:rPr>
              <w:t>一、不能重分类进损益的其他综合收益</w:t>
            </w:r>
          </w:p>
        </w:tc>
        <w:tc>
          <w:tcPr>
            <w:tcW w:w="864" w:type="dxa"/>
          </w:tcPr>
          <w:p w14:paraId="23DE6E70" w14:textId="77777777" w:rsidR="00000000" w:rsidRDefault="007478C2">
            <w:pPr>
              <w:jc w:val="center"/>
              <w:rPr>
                <w:rFonts w:ascii="宋体" w:hAnsi="宋体"/>
                <w:sz w:val="24"/>
              </w:rPr>
            </w:pPr>
            <w:r>
              <w:rPr>
                <w:rFonts w:hint="eastAsia"/>
                <w:color w:val="0000FF"/>
                <w:sz w:val="18"/>
              </w:rPr>
              <w:t>（</w:t>
            </w:r>
            <w:r>
              <w:rPr>
                <w:color w:val="0000FF"/>
                <w:sz w:val="18"/>
              </w:rPr>
              <w:t>5864</w:t>
            </w:r>
            <w:r>
              <w:rPr>
                <w:rFonts w:hint="eastAsia"/>
                <w:color w:val="0000FF"/>
                <w:sz w:val="18"/>
              </w:rPr>
              <w:t>）</w:t>
            </w:r>
          </w:p>
        </w:tc>
        <w:tc>
          <w:tcPr>
            <w:tcW w:w="1296" w:type="dxa"/>
          </w:tcPr>
          <w:p w14:paraId="273F81AD" w14:textId="77777777" w:rsidR="00000000" w:rsidRDefault="007478C2">
            <w:pPr>
              <w:jc w:val="center"/>
              <w:rPr>
                <w:rFonts w:ascii="宋体" w:hAnsi="宋体"/>
                <w:sz w:val="24"/>
              </w:rPr>
            </w:pPr>
            <w:r>
              <w:rPr>
                <w:rFonts w:hint="eastAsia"/>
                <w:color w:val="0000FF"/>
                <w:sz w:val="18"/>
              </w:rPr>
              <w:t>（</w:t>
            </w:r>
            <w:r>
              <w:rPr>
                <w:color w:val="0000FF"/>
                <w:sz w:val="18"/>
              </w:rPr>
              <w:t>5865</w:t>
            </w:r>
            <w:r>
              <w:rPr>
                <w:rFonts w:hint="eastAsia"/>
                <w:color w:val="0000FF"/>
                <w:sz w:val="18"/>
              </w:rPr>
              <w:t>）</w:t>
            </w:r>
          </w:p>
        </w:tc>
        <w:tc>
          <w:tcPr>
            <w:tcW w:w="1296" w:type="dxa"/>
          </w:tcPr>
          <w:p w14:paraId="4A5E8C29" w14:textId="77777777" w:rsidR="00000000" w:rsidRDefault="007478C2">
            <w:pPr>
              <w:jc w:val="center"/>
              <w:rPr>
                <w:rFonts w:ascii="宋体" w:hAnsi="宋体"/>
                <w:sz w:val="24"/>
              </w:rPr>
            </w:pPr>
            <w:r>
              <w:rPr>
                <w:rFonts w:hint="eastAsia"/>
                <w:color w:val="0000FF"/>
                <w:sz w:val="18"/>
              </w:rPr>
              <w:t>（</w:t>
            </w:r>
            <w:r>
              <w:rPr>
                <w:color w:val="0000FF"/>
                <w:sz w:val="18"/>
              </w:rPr>
              <w:t>5866</w:t>
            </w:r>
            <w:r>
              <w:rPr>
                <w:rFonts w:hint="eastAsia"/>
                <w:color w:val="0000FF"/>
                <w:sz w:val="18"/>
              </w:rPr>
              <w:t>）</w:t>
            </w:r>
          </w:p>
        </w:tc>
        <w:tc>
          <w:tcPr>
            <w:tcW w:w="1296" w:type="dxa"/>
          </w:tcPr>
          <w:p w14:paraId="2833D138" w14:textId="77777777" w:rsidR="00000000" w:rsidRDefault="007478C2">
            <w:pPr>
              <w:jc w:val="center"/>
              <w:rPr>
                <w:rFonts w:ascii="宋体" w:hAnsi="宋体"/>
                <w:sz w:val="24"/>
              </w:rPr>
            </w:pPr>
            <w:r>
              <w:rPr>
                <w:rFonts w:hint="eastAsia"/>
                <w:color w:val="0000FF"/>
                <w:sz w:val="18"/>
              </w:rPr>
              <w:t>（</w:t>
            </w:r>
            <w:r>
              <w:rPr>
                <w:color w:val="0000FF"/>
                <w:sz w:val="18"/>
              </w:rPr>
              <w:t>5867</w:t>
            </w:r>
            <w:r>
              <w:rPr>
                <w:rFonts w:hint="eastAsia"/>
                <w:color w:val="0000FF"/>
                <w:sz w:val="18"/>
              </w:rPr>
              <w:t>）</w:t>
            </w:r>
          </w:p>
        </w:tc>
        <w:tc>
          <w:tcPr>
            <w:tcW w:w="1296" w:type="dxa"/>
          </w:tcPr>
          <w:p w14:paraId="66EE2064" w14:textId="77777777" w:rsidR="00000000" w:rsidRDefault="007478C2">
            <w:pPr>
              <w:jc w:val="center"/>
              <w:rPr>
                <w:rFonts w:ascii="宋体" w:hAnsi="宋体"/>
                <w:sz w:val="24"/>
              </w:rPr>
            </w:pPr>
            <w:r>
              <w:rPr>
                <w:rFonts w:hint="eastAsia"/>
                <w:color w:val="0000FF"/>
                <w:sz w:val="18"/>
              </w:rPr>
              <w:t>（</w:t>
            </w:r>
            <w:r>
              <w:rPr>
                <w:color w:val="0000FF"/>
                <w:sz w:val="18"/>
              </w:rPr>
              <w:t>5868</w:t>
            </w:r>
            <w:r>
              <w:rPr>
                <w:rFonts w:hint="eastAsia"/>
                <w:color w:val="0000FF"/>
                <w:sz w:val="18"/>
              </w:rPr>
              <w:t>）</w:t>
            </w:r>
          </w:p>
        </w:tc>
        <w:tc>
          <w:tcPr>
            <w:tcW w:w="1198" w:type="dxa"/>
          </w:tcPr>
          <w:p w14:paraId="585D8E5E" w14:textId="77777777" w:rsidR="00000000" w:rsidRDefault="007478C2">
            <w:pPr>
              <w:jc w:val="center"/>
              <w:rPr>
                <w:rFonts w:ascii="宋体" w:hAnsi="宋体"/>
                <w:sz w:val="24"/>
              </w:rPr>
            </w:pPr>
            <w:r>
              <w:rPr>
                <w:rFonts w:hint="eastAsia"/>
                <w:color w:val="0000FF"/>
                <w:sz w:val="18"/>
              </w:rPr>
              <w:t>（</w:t>
            </w:r>
            <w:r>
              <w:rPr>
                <w:color w:val="0000FF"/>
                <w:sz w:val="18"/>
              </w:rPr>
              <w:t>5864</w:t>
            </w:r>
            <w:r>
              <w:rPr>
                <w:rFonts w:hint="eastAsia"/>
                <w:color w:val="0000FF"/>
                <w:sz w:val="18"/>
              </w:rPr>
              <w:t>）</w:t>
            </w:r>
          </w:p>
        </w:tc>
      </w:tr>
      <w:tr w:rsidR="00000000" w14:paraId="57568D3A" w14:textId="77777777">
        <w:trPr>
          <w:trHeight w:val="300"/>
        </w:trPr>
        <w:tc>
          <w:tcPr>
            <w:tcW w:w="2040" w:type="dxa"/>
            <w:vAlign w:val="center"/>
          </w:tcPr>
          <w:p w14:paraId="5B60AE52" w14:textId="77777777" w:rsidR="00000000" w:rsidRDefault="007478C2">
            <w:pPr>
              <w:jc w:val="left"/>
              <w:rPr>
                <w:rFonts w:ascii="宋体" w:hAnsi="宋体"/>
                <w:sz w:val="24"/>
              </w:rPr>
            </w:pPr>
            <w:r>
              <w:rPr>
                <w:rFonts w:ascii="宋体" w:hAnsi="宋体" w:hint="eastAsia"/>
                <w:sz w:val="24"/>
              </w:rPr>
              <w:t>其中：权益法下不能转损益的其他综合收益</w:t>
            </w:r>
          </w:p>
        </w:tc>
        <w:tc>
          <w:tcPr>
            <w:tcW w:w="864" w:type="dxa"/>
          </w:tcPr>
          <w:p w14:paraId="270C53EF" w14:textId="77777777" w:rsidR="00000000" w:rsidRDefault="007478C2">
            <w:pPr>
              <w:jc w:val="center"/>
              <w:rPr>
                <w:rFonts w:ascii="宋体" w:hAnsi="宋体"/>
                <w:sz w:val="24"/>
              </w:rPr>
            </w:pPr>
            <w:r>
              <w:rPr>
                <w:rFonts w:hint="eastAsia"/>
                <w:color w:val="0000FF"/>
                <w:sz w:val="18"/>
              </w:rPr>
              <w:t>（</w:t>
            </w:r>
            <w:r>
              <w:rPr>
                <w:color w:val="0000FF"/>
                <w:sz w:val="18"/>
              </w:rPr>
              <w:t>5869</w:t>
            </w:r>
            <w:r>
              <w:rPr>
                <w:rFonts w:hint="eastAsia"/>
                <w:color w:val="0000FF"/>
                <w:sz w:val="18"/>
              </w:rPr>
              <w:t>）</w:t>
            </w:r>
          </w:p>
        </w:tc>
        <w:tc>
          <w:tcPr>
            <w:tcW w:w="1296" w:type="dxa"/>
          </w:tcPr>
          <w:p w14:paraId="1EFCD0FE" w14:textId="77777777" w:rsidR="00000000" w:rsidRDefault="007478C2">
            <w:pPr>
              <w:jc w:val="center"/>
              <w:rPr>
                <w:rFonts w:ascii="宋体" w:hAnsi="宋体"/>
                <w:sz w:val="24"/>
              </w:rPr>
            </w:pPr>
            <w:r>
              <w:rPr>
                <w:rFonts w:hint="eastAsia"/>
                <w:color w:val="0000FF"/>
                <w:sz w:val="18"/>
              </w:rPr>
              <w:t>（</w:t>
            </w:r>
            <w:r>
              <w:rPr>
                <w:color w:val="0000FF"/>
                <w:sz w:val="18"/>
              </w:rPr>
              <w:t>5870</w:t>
            </w:r>
            <w:r>
              <w:rPr>
                <w:rFonts w:hint="eastAsia"/>
                <w:color w:val="0000FF"/>
                <w:sz w:val="18"/>
              </w:rPr>
              <w:t>）</w:t>
            </w:r>
          </w:p>
        </w:tc>
        <w:tc>
          <w:tcPr>
            <w:tcW w:w="1296" w:type="dxa"/>
          </w:tcPr>
          <w:p w14:paraId="63EA5997" w14:textId="77777777" w:rsidR="00000000" w:rsidRDefault="007478C2">
            <w:pPr>
              <w:jc w:val="center"/>
              <w:rPr>
                <w:rFonts w:ascii="宋体" w:hAnsi="宋体"/>
                <w:sz w:val="24"/>
              </w:rPr>
            </w:pPr>
            <w:r>
              <w:rPr>
                <w:rFonts w:hint="eastAsia"/>
                <w:color w:val="0000FF"/>
                <w:sz w:val="18"/>
              </w:rPr>
              <w:t>（</w:t>
            </w:r>
            <w:r>
              <w:rPr>
                <w:color w:val="0000FF"/>
                <w:sz w:val="18"/>
              </w:rPr>
              <w:t>5871</w:t>
            </w:r>
            <w:r>
              <w:rPr>
                <w:rFonts w:hint="eastAsia"/>
                <w:color w:val="0000FF"/>
                <w:sz w:val="18"/>
              </w:rPr>
              <w:t>）</w:t>
            </w:r>
          </w:p>
        </w:tc>
        <w:tc>
          <w:tcPr>
            <w:tcW w:w="1296" w:type="dxa"/>
          </w:tcPr>
          <w:p w14:paraId="307BF456" w14:textId="77777777" w:rsidR="00000000" w:rsidRDefault="007478C2">
            <w:pPr>
              <w:jc w:val="center"/>
              <w:rPr>
                <w:rFonts w:ascii="宋体" w:hAnsi="宋体"/>
                <w:sz w:val="24"/>
              </w:rPr>
            </w:pPr>
            <w:r>
              <w:rPr>
                <w:rFonts w:hint="eastAsia"/>
                <w:color w:val="0000FF"/>
                <w:sz w:val="18"/>
              </w:rPr>
              <w:t>（</w:t>
            </w:r>
            <w:r>
              <w:rPr>
                <w:color w:val="0000FF"/>
                <w:sz w:val="18"/>
              </w:rPr>
              <w:t>5872</w:t>
            </w:r>
            <w:r>
              <w:rPr>
                <w:rFonts w:hint="eastAsia"/>
                <w:color w:val="0000FF"/>
                <w:sz w:val="18"/>
              </w:rPr>
              <w:t>）</w:t>
            </w:r>
          </w:p>
        </w:tc>
        <w:tc>
          <w:tcPr>
            <w:tcW w:w="1296" w:type="dxa"/>
          </w:tcPr>
          <w:p w14:paraId="1E595219" w14:textId="77777777" w:rsidR="00000000" w:rsidRDefault="007478C2">
            <w:pPr>
              <w:jc w:val="center"/>
              <w:rPr>
                <w:rFonts w:ascii="宋体" w:hAnsi="宋体"/>
                <w:sz w:val="24"/>
              </w:rPr>
            </w:pPr>
            <w:r>
              <w:rPr>
                <w:rFonts w:hint="eastAsia"/>
                <w:color w:val="0000FF"/>
                <w:sz w:val="18"/>
              </w:rPr>
              <w:t>（</w:t>
            </w:r>
            <w:r>
              <w:rPr>
                <w:color w:val="0000FF"/>
                <w:sz w:val="18"/>
              </w:rPr>
              <w:t>5873</w:t>
            </w:r>
            <w:r>
              <w:rPr>
                <w:rFonts w:hint="eastAsia"/>
                <w:color w:val="0000FF"/>
                <w:sz w:val="18"/>
              </w:rPr>
              <w:t>）</w:t>
            </w:r>
          </w:p>
        </w:tc>
        <w:tc>
          <w:tcPr>
            <w:tcW w:w="1198" w:type="dxa"/>
          </w:tcPr>
          <w:p w14:paraId="63AF4E2A" w14:textId="77777777" w:rsidR="00000000" w:rsidRDefault="007478C2">
            <w:pPr>
              <w:jc w:val="center"/>
              <w:rPr>
                <w:rFonts w:ascii="宋体" w:hAnsi="宋体"/>
                <w:sz w:val="24"/>
              </w:rPr>
            </w:pPr>
            <w:r>
              <w:rPr>
                <w:rFonts w:hint="eastAsia"/>
                <w:color w:val="0000FF"/>
                <w:sz w:val="18"/>
              </w:rPr>
              <w:t>（</w:t>
            </w:r>
            <w:r>
              <w:rPr>
                <w:color w:val="0000FF"/>
                <w:sz w:val="18"/>
              </w:rPr>
              <w:t>5869</w:t>
            </w:r>
            <w:r>
              <w:rPr>
                <w:rFonts w:hint="eastAsia"/>
                <w:color w:val="0000FF"/>
                <w:sz w:val="18"/>
              </w:rPr>
              <w:t>）</w:t>
            </w:r>
          </w:p>
        </w:tc>
      </w:tr>
      <w:tr w:rsidR="00000000" w14:paraId="2DCD8239" w14:textId="77777777">
        <w:trPr>
          <w:trHeight w:val="300"/>
        </w:trPr>
        <w:tc>
          <w:tcPr>
            <w:tcW w:w="2040" w:type="dxa"/>
            <w:vAlign w:val="center"/>
          </w:tcPr>
          <w:p w14:paraId="2E74E075" w14:textId="77777777" w:rsidR="00000000" w:rsidRDefault="007478C2">
            <w:pPr>
              <w:jc w:val="left"/>
              <w:rPr>
                <w:rFonts w:ascii="宋体" w:hAnsi="宋体"/>
                <w:sz w:val="24"/>
              </w:rPr>
            </w:pPr>
            <w:r>
              <w:rPr>
                <w:rFonts w:ascii="宋体" w:hAnsi="宋体" w:hint="eastAsia"/>
                <w:sz w:val="24"/>
              </w:rPr>
              <w:t>其他权益工具投资公允价值变动</w:t>
            </w:r>
          </w:p>
        </w:tc>
        <w:tc>
          <w:tcPr>
            <w:tcW w:w="864" w:type="dxa"/>
          </w:tcPr>
          <w:p w14:paraId="54D3C20B" w14:textId="77777777" w:rsidR="00000000" w:rsidRDefault="007478C2">
            <w:pPr>
              <w:jc w:val="center"/>
              <w:rPr>
                <w:rFonts w:ascii="宋体" w:hAnsi="宋体"/>
                <w:sz w:val="24"/>
              </w:rPr>
            </w:pPr>
            <w:r>
              <w:rPr>
                <w:rFonts w:hint="eastAsia"/>
                <w:color w:val="0000FF"/>
                <w:sz w:val="18"/>
              </w:rPr>
              <w:t>（</w:t>
            </w:r>
            <w:r>
              <w:rPr>
                <w:color w:val="0000FF"/>
                <w:sz w:val="18"/>
              </w:rPr>
              <w:t>5874</w:t>
            </w:r>
            <w:r>
              <w:rPr>
                <w:rFonts w:hint="eastAsia"/>
                <w:color w:val="0000FF"/>
                <w:sz w:val="18"/>
              </w:rPr>
              <w:t>）</w:t>
            </w:r>
          </w:p>
        </w:tc>
        <w:tc>
          <w:tcPr>
            <w:tcW w:w="1296" w:type="dxa"/>
          </w:tcPr>
          <w:p w14:paraId="5AC7FC28" w14:textId="77777777" w:rsidR="00000000" w:rsidRDefault="007478C2">
            <w:pPr>
              <w:jc w:val="center"/>
              <w:rPr>
                <w:rFonts w:ascii="宋体" w:hAnsi="宋体"/>
                <w:sz w:val="24"/>
              </w:rPr>
            </w:pPr>
            <w:r>
              <w:rPr>
                <w:rFonts w:hint="eastAsia"/>
                <w:color w:val="0000FF"/>
                <w:sz w:val="18"/>
              </w:rPr>
              <w:t>（</w:t>
            </w:r>
            <w:r>
              <w:rPr>
                <w:color w:val="0000FF"/>
                <w:sz w:val="18"/>
              </w:rPr>
              <w:t>5875</w:t>
            </w:r>
            <w:r>
              <w:rPr>
                <w:rFonts w:hint="eastAsia"/>
                <w:color w:val="0000FF"/>
                <w:sz w:val="18"/>
              </w:rPr>
              <w:t>）</w:t>
            </w:r>
          </w:p>
        </w:tc>
        <w:tc>
          <w:tcPr>
            <w:tcW w:w="1296" w:type="dxa"/>
          </w:tcPr>
          <w:p w14:paraId="45217468" w14:textId="77777777" w:rsidR="00000000" w:rsidRDefault="007478C2">
            <w:pPr>
              <w:jc w:val="center"/>
              <w:rPr>
                <w:rFonts w:ascii="宋体" w:hAnsi="宋体"/>
                <w:sz w:val="24"/>
              </w:rPr>
            </w:pPr>
            <w:r>
              <w:rPr>
                <w:rFonts w:hint="eastAsia"/>
                <w:color w:val="0000FF"/>
                <w:sz w:val="18"/>
              </w:rPr>
              <w:t>（</w:t>
            </w:r>
            <w:r>
              <w:rPr>
                <w:color w:val="0000FF"/>
                <w:sz w:val="18"/>
              </w:rPr>
              <w:t>5876</w:t>
            </w:r>
            <w:r>
              <w:rPr>
                <w:rFonts w:hint="eastAsia"/>
                <w:color w:val="0000FF"/>
                <w:sz w:val="18"/>
              </w:rPr>
              <w:t>）</w:t>
            </w:r>
          </w:p>
        </w:tc>
        <w:tc>
          <w:tcPr>
            <w:tcW w:w="1296" w:type="dxa"/>
          </w:tcPr>
          <w:p w14:paraId="2F7B8682" w14:textId="77777777" w:rsidR="00000000" w:rsidRDefault="007478C2">
            <w:pPr>
              <w:jc w:val="center"/>
              <w:rPr>
                <w:rFonts w:ascii="宋体" w:hAnsi="宋体"/>
                <w:sz w:val="24"/>
              </w:rPr>
            </w:pPr>
            <w:r>
              <w:rPr>
                <w:rFonts w:hint="eastAsia"/>
                <w:color w:val="0000FF"/>
                <w:sz w:val="18"/>
              </w:rPr>
              <w:t>（</w:t>
            </w:r>
            <w:r>
              <w:rPr>
                <w:color w:val="0000FF"/>
                <w:sz w:val="18"/>
              </w:rPr>
              <w:t>5877</w:t>
            </w:r>
            <w:r>
              <w:rPr>
                <w:rFonts w:hint="eastAsia"/>
                <w:color w:val="0000FF"/>
                <w:sz w:val="18"/>
              </w:rPr>
              <w:t>）</w:t>
            </w:r>
          </w:p>
        </w:tc>
        <w:tc>
          <w:tcPr>
            <w:tcW w:w="1296" w:type="dxa"/>
          </w:tcPr>
          <w:p w14:paraId="30E40311" w14:textId="77777777" w:rsidR="00000000" w:rsidRDefault="007478C2">
            <w:pPr>
              <w:jc w:val="center"/>
              <w:rPr>
                <w:rFonts w:ascii="宋体" w:hAnsi="宋体"/>
                <w:sz w:val="24"/>
              </w:rPr>
            </w:pPr>
            <w:r>
              <w:rPr>
                <w:rFonts w:hint="eastAsia"/>
                <w:color w:val="0000FF"/>
                <w:sz w:val="18"/>
              </w:rPr>
              <w:t>（</w:t>
            </w:r>
            <w:r>
              <w:rPr>
                <w:color w:val="0000FF"/>
                <w:sz w:val="18"/>
              </w:rPr>
              <w:t>5878</w:t>
            </w:r>
            <w:r>
              <w:rPr>
                <w:rFonts w:hint="eastAsia"/>
                <w:color w:val="0000FF"/>
                <w:sz w:val="18"/>
              </w:rPr>
              <w:t>）</w:t>
            </w:r>
          </w:p>
        </w:tc>
        <w:tc>
          <w:tcPr>
            <w:tcW w:w="1198" w:type="dxa"/>
          </w:tcPr>
          <w:p w14:paraId="365674D9" w14:textId="77777777" w:rsidR="00000000" w:rsidRDefault="007478C2">
            <w:pPr>
              <w:jc w:val="center"/>
              <w:rPr>
                <w:rFonts w:ascii="宋体" w:hAnsi="宋体"/>
                <w:sz w:val="24"/>
              </w:rPr>
            </w:pPr>
            <w:r>
              <w:rPr>
                <w:rFonts w:hint="eastAsia"/>
                <w:color w:val="0000FF"/>
                <w:sz w:val="18"/>
              </w:rPr>
              <w:t>（</w:t>
            </w:r>
            <w:r>
              <w:rPr>
                <w:color w:val="0000FF"/>
                <w:sz w:val="18"/>
              </w:rPr>
              <w:t>5874</w:t>
            </w:r>
            <w:r>
              <w:rPr>
                <w:rFonts w:hint="eastAsia"/>
                <w:color w:val="0000FF"/>
                <w:sz w:val="18"/>
              </w:rPr>
              <w:t>）</w:t>
            </w:r>
          </w:p>
        </w:tc>
      </w:tr>
      <w:tr w:rsidR="00000000" w14:paraId="55760003" w14:textId="77777777">
        <w:trPr>
          <w:trHeight w:val="300"/>
        </w:trPr>
        <w:tc>
          <w:tcPr>
            <w:tcW w:w="2040" w:type="dxa"/>
            <w:vAlign w:val="center"/>
          </w:tcPr>
          <w:p w14:paraId="400992EF" w14:textId="77777777" w:rsidR="00000000" w:rsidRDefault="007478C2">
            <w:pPr>
              <w:jc w:val="left"/>
              <w:rPr>
                <w:rFonts w:ascii="宋体" w:hAnsi="宋体"/>
                <w:sz w:val="24"/>
              </w:rPr>
            </w:pPr>
            <w:r>
              <w:rPr>
                <w:rFonts w:ascii="宋体" w:hAnsi="宋体" w:hint="eastAsia"/>
                <w:sz w:val="24"/>
              </w:rPr>
              <w:t>…</w:t>
            </w:r>
            <w:r>
              <w:rPr>
                <w:rFonts w:hint="eastAsia"/>
                <w:color w:val="0000FF"/>
                <w:sz w:val="18"/>
              </w:rPr>
              <w:t>（</w:t>
            </w:r>
            <w:r>
              <w:rPr>
                <w:color w:val="0000FF"/>
                <w:sz w:val="18"/>
              </w:rPr>
              <w:t>5881</w:t>
            </w:r>
            <w:r>
              <w:rPr>
                <w:rFonts w:hint="eastAsia"/>
                <w:color w:val="0000FF"/>
                <w:sz w:val="18"/>
              </w:rPr>
              <w:t>）</w:t>
            </w:r>
          </w:p>
        </w:tc>
        <w:tc>
          <w:tcPr>
            <w:tcW w:w="864" w:type="dxa"/>
          </w:tcPr>
          <w:p w14:paraId="4A56A694" w14:textId="77777777" w:rsidR="00000000" w:rsidRDefault="007478C2">
            <w:pPr>
              <w:jc w:val="center"/>
              <w:rPr>
                <w:rFonts w:ascii="宋体" w:hAnsi="宋体"/>
                <w:sz w:val="24"/>
              </w:rPr>
            </w:pPr>
            <w:r>
              <w:rPr>
                <w:rFonts w:hint="eastAsia"/>
                <w:color w:val="0000FF"/>
                <w:sz w:val="18"/>
              </w:rPr>
              <w:t>（</w:t>
            </w:r>
            <w:r>
              <w:rPr>
                <w:color w:val="0000FF"/>
                <w:sz w:val="18"/>
              </w:rPr>
              <w:t>5882</w:t>
            </w:r>
            <w:r>
              <w:rPr>
                <w:rFonts w:hint="eastAsia"/>
                <w:color w:val="0000FF"/>
                <w:sz w:val="18"/>
              </w:rPr>
              <w:t>）</w:t>
            </w:r>
          </w:p>
        </w:tc>
        <w:tc>
          <w:tcPr>
            <w:tcW w:w="1296" w:type="dxa"/>
          </w:tcPr>
          <w:p w14:paraId="794147BD" w14:textId="77777777" w:rsidR="00000000" w:rsidRDefault="007478C2">
            <w:pPr>
              <w:jc w:val="center"/>
              <w:rPr>
                <w:rFonts w:ascii="宋体" w:hAnsi="宋体"/>
                <w:sz w:val="24"/>
              </w:rPr>
            </w:pPr>
            <w:r>
              <w:rPr>
                <w:rFonts w:hint="eastAsia"/>
                <w:color w:val="0000FF"/>
                <w:sz w:val="18"/>
              </w:rPr>
              <w:t>（</w:t>
            </w:r>
            <w:r>
              <w:rPr>
                <w:color w:val="0000FF"/>
                <w:sz w:val="18"/>
              </w:rPr>
              <w:t>5883</w:t>
            </w:r>
            <w:r>
              <w:rPr>
                <w:rFonts w:hint="eastAsia"/>
                <w:color w:val="0000FF"/>
                <w:sz w:val="18"/>
              </w:rPr>
              <w:t>）</w:t>
            </w:r>
          </w:p>
        </w:tc>
        <w:tc>
          <w:tcPr>
            <w:tcW w:w="1296" w:type="dxa"/>
          </w:tcPr>
          <w:p w14:paraId="586A24E8" w14:textId="77777777" w:rsidR="00000000" w:rsidRDefault="007478C2">
            <w:pPr>
              <w:jc w:val="center"/>
              <w:rPr>
                <w:rFonts w:ascii="宋体" w:hAnsi="宋体"/>
                <w:sz w:val="24"/>
              </w:rPr>
            </w:pPr>
            <w:r>
              <w:rPr>
                <w:rFonts w:hint="eastAsia"/>
                <w:color w:val="0000FF"/>
                <w:sz w:val="18"/>
              </w:rPr>
              <w:t>（</w:t>
            </w:r>
            <w:r>
              <w:rPr>
                <w:color w:val="0000FF"/>
                <w:sz w:val="18"/>
              </w:rPr>
              <w:t>5884</w:t>
            </w:r>
            <w:r>
              <w:rPr>
                <w:rFonts w:hint="eastAsia"/>
                <w:color w:val="0000FF"/>
                <w:sz w:val="18"/>
              </w:rPr>
              <w:t>）</w:t>
            </w:r>
          </w:p>
        </w:tc>
        <w:tc>
          <w:tcPr>
            <w:tcW w:w="1296" w:type="dxa"/>
          </w:tcPr>
          <w:p w14:paraId="7B16ACDF" w14:textId="77777777" w:rsidR="00000000" w:rsidRDefault="007478C2">
            <w:pPr>
              <w:jc w:val="center"/>
              <w:rPr>
                <w:rFonts w:ascii="宋体" w:hAnsi="宋体"/>
                <w:sz w:val="24"/>
              </w:rPr>
            </w:pPr>
            <w:r>
              <w:rPr>
                <w:rFonts w:hint="eastAsia"/>
                <w:color w:val="0000FF"/>
                <w:sz w:val="18"/>
              </w:rPr>
              <w:t>（</w:t>
            </w:r>
            <w:r>
              <w:rPr>
                <w:color w:val="0000FF"/>
                <w:sz w:val="18"/>
              </w:rPr>
              <w:t>5885</w:t>
            </w:r>
            <w:r>
              <w:rPr>
                <w:rFonts w:hint="eastAsia"/>
                <w:color w:val="0000FF"/>
                <w:sz w:val="18"/>
              </w:rPr>
              <w:t>）</w:t>
            </w:r>
          </w:p>
        </w:tc>
        <w:tc>
          <w:tcPr>
            <w:tcW w:w="1296" w:type="dxa"/>
          </w:tcPr>
          <w:p w14:paraId="2FF2E9FD" w14:textId="77777777" w:rsidR="00000000" w:rsidRDefault="007478C2">
            <w:pPr>
              <w:jc w:val="center"/>
              <w:rPr>
                <w:rFonts w:ascii="宋体" w:hAnsi="宋体"/>
                <w:sz w:val="24"/>
              </w:rPr>
            </w:pPr>
            <w:r>
              <w:rPr>
                <w:rFonts w:hint="eastAsia"/>
                <w:color w:val="0000FF"/>
                <w:sz w:val="18"/>
              </w:rPr>
              <w:t>（</w:t>
            </w:r>
            <w:r>
              <w:rPr>
                <w:color w:val="0000FF"/>
                <w:sz w:val="18"/>
              </w:rPr>
              <w:t>5886</w:t>
            </w:r>
            <w:r>
              <w:rPr>
                <w:rFonts w:hint="eastAsia"/>
                <w:color w:val="0000FF"/>
                <w:sz w:val="18"/>
              </w:rPr>
              <w:t>）</w:t>
            </w:r>
          </w:p>
        </w:tc>
        <w:tc>
          <w:tcPr>
            <w:tcW w:w="1198" w:type="dxa"/>
          </w:tcPr>
          <w:p w14:paraId="150755DF" w14:textId="77777777" w:rsidR="00000000" w:rsidRDefault="007478C2">
            <w:pPr>
              <w:jc w:val="center"/>
              <w:rPr>
                <w:rFonts w:ascii="宋体" w:hAnsi="宋体"/>
                <w:sz w:val="24"/>
              </w:rPr>
            </w:pPr>
            <w:r>
              <w:rPr>
                <w:rFonts w:hint="eastAsia"/>
                <w:color w:val="0000FF"/>
                <w:sz w:val="18"/>
              </w:rPr>
              <w:t>（</w:t>
            </w:r>
            <w:r>
              <w:rPr>
                <w:color w:val="0000FF"/>
                <w:sz w:val="18"/>
              </w:rPr>
              <w:t>5882</w:t>
            </w:r>
            <w:r>
              <w:rPr>
                <w:rFonts w:hint="eastAsia"/>
                <w:color w:val="0000FF"/>
                <w:sz w:val="18"/>
              </w:rPr>
              <w:t>）</w:t>
            </w:r>
          </w:p>
        </w:tc>
      </w:tr>
      <w:tr w:rsidR="00000000" w14:paraId="4B17B384" w14:textId="77777777">
        <w:trPr>
          <w:trHeight w:val="300"/>
        </w:trPr>
        <w:tc>
          <w:tcPr>
            <w:tcW w:w="2040" w:type="dxa"/>
            <w:vAlign w:val="center"/>
          </w:tcPr>
          <w:p w14:paraId="2AEB4F2E" w14:textId="77777777" w:rsidR="00000000" w:rsidRDefault="007478C2">
            <w:pPr>
              <w:jc w:val="left"/>
              <w:rPr>
                <w:rFonts w:ascii="宋体" w:hAnsi="宋体"/>
                <w:sz w:val="24"/>
              </w:rPr>
            </w:pPr>
            <w:r>
              <w:rPr>
                <w:rFonts w:ascii="宋体" w:hAnsi="宋体" w:hint="eastAsia"/>
                <w:sz w:val="24"/>
              </w:rPr>
              <w:t>二、将重分类进损益的其他综合收益</w:t>
            </w:r>
          </w:p>
        </w:tc>
        <w:tc>
          <w:tcPr>
            <w:tcW w:w="864" w:type="dxa"/>
          </w:tcPr>
          <w:p w14:paraId="20495441" w14:textId="77777777" w:rsidR="00000000" w:rsidRDefault="007478C2">
            <w:pPr>
              <w:jc w:val="center"/>
              <w:rPr>
                <w:rFonts w:ascii="宋体" w:hAnsi="宋体"/>
                <w:sz w:val="24"/>
              </w:rPr>
            </w:pPr>
            <w:r>
              <w:rPr>
                <w:rFonts w:hint="eastAsia"/>
                <w:color w:val="0000FF"/>
                <w:sz w:val="18"/>
              </w:rPr>
              <w:t>（</w:t>
            </w:r>
            <w:r>
              <w:rPr>
                <w:color w:val="0000FF"/>
                <w:sz w:val="18"/>
              </w:rPr>
              <w:t>5887</w:t>
            </w:r>
            <w:r>
              <w:rPr>
                <w:rFonts w:hint="eastAsia"/>
                <w:color w:val="0000FF"/>
                <w:sz w:val="18"/>
              </w:rPr>
              <w:t>）</w:t>
            </w:r>
          </w:p>
        </w:tc>
        <w:tc>
          <w:tcPr>
            <w:tcW w:w="1296" w:type="dxa"/>
          </w:tcPr>
          <w:p w14:paraId="38321276" w14:textId="77777777" w:rsidR="00000000" w:rsidRDefault="007478C2">
            <w:pPr>
              <w:jc w:val="center"/>
              <w:rPr>
                <w:rFonts w:ascii="宋体" w:hAnsi="宋体"/>
                <w:sz w:val="24"/>
              </w:rPr>
            </w:pPr>
            <w:r>
              <w:rPr>
                <w:rFonts w:hint="eastAsia"/>
                <w:color w:val="0000FF"/>
                <w:sz w:val="18"/>
              </w:rPr>
              <w:t>（</w:t>
            </w:r>
            <w:r>
              <w:rPr>
                <w:color w:val="0000FF"/>
                <w:sz w:val="18"/>
              </w:rPr>
              <w:t>5888</w:t>
            </w:r>
            <w:r>
              <w:rPr>
                <w:rFonts w:hint="eastAsia"/>
                <w:color w:val="0000FF"/>
                <w:sz w:val="18"/>
              </w:rPr>
              <w:t>）</w:t>
            </w:r>
          </w:p>
        </w:tc>
        <w:tc>
          <w:tcPr>
            <w:tcW w:w="1296" w:type="dxa"/>
          </w:tcPr>
          <w:p w14:paraId="73FB1254" w14:textId="77777777" w:rsidR="00000000" w:rsidRDefault="007478C2">
            <w:pPr>
              <w:jc w:val="center"/>
              <w:rPr>
                <w:rFonts w:ascii="宋体" w:hAnsi="宋体"/>
                <w:sz w:val="24"/>
              </w:rPr>
            </w:pPr>
            <w:r>
              <w:rPr>
                <w:rFonts w:hint="eastAsia"/>
                <w:color w:val="0000FF"/>
                <w:sz w:val="18"/>
              </w:rPr>
              <w:t>（</w:t>
            </w:r>
            <w:r>
              <w:rPr>
                <w:color w:val="0000FF"/>
                <w:sz w:val="18"/>
              </w:rPr>
              <w:t>5889</w:t>
            </w:r>
            <w:r>
              <w:rPr>
                <w:rFonts w:hint="eastAsia"/>
                <w:color w:val="0000FF"/>
                <w:sz w:val="18"/>
              </w:rPr>
              <w:t>）</w:t>
            </w:r>
          </w:p>
        </w:tc>
        <w:tc>
          <w:tcPr>
            <w:tcW w:w="1296" w:type="dxa"/>
          </w:tcPr>
          <w:p w14:paraId="01FB1C14" w14:textId="77777777" w:rsidR="00000000" w:rsidRDefault="007478C2">
            <w:pPr>
              <w:jc w:val="center"/>
              <w:rPr>
                <w:rFonts w:ascii="宋体" w:hAnsi="宋体"/>
                <w:sz w:val="24"/>
              </w:rPr>
            </w:pPr>
            <w:r>
              <w:rPr>
                <w:rFonts w:hint="eastAsia"/>
                <w:color w:val="0000FF"/>
                <w:sz w:val="18"/>
              </w:rPr>
              <w:t>（</w:t>
            </w:r>
            <w:r>
              <w:rPr>
                <w:color w:val="0000FF"/>
                <w:sz w:val="18"/>
              </w:rPr>
              <w:t>5890</w:t>
            </w:r>
            <w:r>
              <w:rPr>
                <w:rFonts w:hint="eastAsia"/>
                <w:color w:val="0000FF"/>
                <w:sz w:val="18"/>
              </w:rPr>
              <w:t>）</w:t>
            </w:r>
          </w:p>
        </w:tc>
        <w:tc>
          <w:tcPr>
            <w:tcW w:w="1296" w:type="dxa"/>
          </w:tcPr>
          <w:p w14:paraId="1970CC9D" w14:textId="77777777" w:rsidR="00000000" w:rsidRDefault="007478C2">
            <w:pPr>
              <w:jc w:val="center"/>
              <w:rPr>
                <w:rFonts w:ascii="宋体" w:hAnsi="宋体"/>
                <w:sz w:val="24"/>
              </w:rPr>
            </w:pPr>
            <w:r>
              <w:rPr>
                <w:rFonts w:hint="eastAsia"/>
                <w:color w:val="0000FF"/>
                <w:sz w:val="18"/>
              </w:rPr>
              <w:t>（</w:t>
            </w:r>
            <w:r>
              <w:rPr>
                <w:color w:val="0000FF"/>
                <w:sz w:val="18"/>
              </w:rPr>
              <w:t>5891</w:t>
            </w:r>
            <w:r>
              <w:rPr>
                <w:rFonts w:hint="eastAsia"/>
                <w:color w:val="0000FF"/>
                <w:sz w:val="18"/>
              </w:rPr>
              <w:t>）</w:t>
            </w:r>
          </w:p>
        </w:tc>
        <w:tc>
          <w:tcPr>
            <w:tcW w:w="1198" w:type="dxa"/>
          </w:tcPr>
          <w:p w14:paraId="17664FFF" w14:textId="77777777" w:rsidR="00000000" w:rsidRDefault="007478C2">
            <w:pPr>
              <w:jc w:val="center"/>
              <w:rPr>
                <w:rFonts w:ascii="宋体" w:hAnsi="宋体"/>
                <w:sz w:val="24"/>
              </w:rPr>
            </w:pPr>
            <w:r>
              <w:rPr>
                <w:rFonts w:hint="eastAsia"/>
                <w:color w:val="0000FF"/>
                <w:sz w:val="18"/>
              </w:rPr>
              <w:t>（</w:t>
            </w:r>
            <w:r>
              <w:rPr>
                <w:color w:val="0000FF"/>
                <w:sz w:val="18"/>
              </w:rPr>
              <w:t>5887</w:t>
            </w:r>
            <w:r>
              <w:rPr>
                <w:rFonts w:hint="eastAsia"/>
                <w:color w:val="0000FF"/>
                <w:sz w:val="18"/>
              </w:rPr>
              <w:t>）</w:t>
            </w:r>
          </w:p>
        </w:tc>
      </w:tr>
      <w:tr w:rsidR="00000000" w14:paraId="31A8D15D" w14:textId="77777777">
        <w:trPr>
          <w:trHeight w:val="300"/>
        </w:trPr>
        <w:tc>
          <w:tcPr>
            <w:tcW w:w="2040" w:type="dxa"/>
            <w:vAlign w:val="center"/>
          </w:tcPr>
          <w:p w14:paraId="674EAC89" w14:textId="77777777" w:rsidR="00000000" w:rsidRDefault="007478C2">
            <w:pPr>
              <w:jc w:val="left"/>
              <w:rPr>
                <w:rFonts w:ascii="宋体" w:hAnsi="宋体"/>
                <w:sz w:val="24"/>
              </w:rPr>
            </w:pPr>
            <w:r>
              <w:rPr>
                <w:rFonts w:ascii="宋体" w:hAnsi="宋体" w:hint="eastAsia"/>
                <w:sz w:val="24"/>
              </w:rPr>
              <w:t>其中：权益法下可转损益的其他综合收益</w:t>
            </w:r>
          </w:p>
        </w:tc>
        <w:tc>
          <w:tcPr>
            <w:tcW w:w="864" w:type="dxa"/>
          </w:tcPr>
          <w:p w14:paraId="503DFEF3" w14:textId="77777777" w:rsidR="00000000" w:rsidRDefault="007478C2">
            <w:pPr>
              <w:jc w:val="center"/>
              <w:rPr>
                <w:rFonts w:ascii="宋体" w:hAnsi="宋体"/>
                <w:sz w:val="24"/>
              </w:rPr>
            </w:pPr>
            <w:r>
              <w:rPr>
                <w:rFonts w:hint="eastAsia"/>
                <w:color w:val="0000FF"/>
                <w:sz w:val="18"/>
              </w:rPr>
              <w:t>（</w:t>
            </w:r>
            <w:r>
              <w:rPr>
                <w:color w:val="0000FF"/>
                <w:sz w:val="18"/>
              </w:rPr>
              <w:t>5892</w:t>
            </w:r>
            <w:r>
              <w:rPr>
                <w:rFonts w:hint="eastAsia"/>
                <w:color w:val="0000FF"/>
                <w:sz w:val="18"/>
              </w:rPr>
              <w:t>）</w:t>
            </w:r>
          </w:p>
        </w:tc>
        <w:tc>
          <w:tcPr>
            <w:tcW w:w="1296" w:type="dxa"/>
          </w:tcPr>
          <w:p w14:paraId="756AA1CA" w14:textId="77777777" w:rsidR="00000000" w:rsidRDefault="007478C2">
            <w:pPr>
              <w:jc w:val="center"/>
              <w:rPr>
                <w:rFonts w:ascii="宋体" w:hAnsi="宋体"/>
                <w:sz w:val="24"/>
              </w:rPr>
            </w:pPr>
            <w:r>
              <w:rPr>
                <w:rFonts w:hint="eastAsia"/>
                <w:color w:val="0000FF"/>
                <w:sz w:val="18"/>
              </w:rPr>
              <w:t>（</w:t>
            </w:r>
            <w:r>
              <w:rPr>
                <w:color w:val="0000FF"/>
                <w:sz w:val="18"/>
              </w:rPr>
              <w:t>5893</w:t>
            </w:r>
            <w:r>
              <w:rPr>
                <w:rFonts w:hint="eastAsia"/>
                <w:color w:val="0000FF"/>
                <w:sz w:val="18"/>
              </w:rPr>
              <w:t>）</w:t>
            </w:r>
          </w:p>
        </w:tc>
        <w:tc>
          <w:tcPr>
            <w:tcW w:w="1296" w:type="dxa"/>
          </w:tcPr>
          <w:p w14:paraId="16CDC9B5" w14:textId="77777777" w:rsidR="00000000" w:rsidRDefault="007478C2">
            <w:pPr>
              <w:jc w:val="center"/>
              <w:rPr>
                <w:rFonts w:ascii="宋体" w:hAnsi="宋体"/>
                <w:sz w:val="24"/>
              </w:rPr>
            </w:pPr>
            <w:r>
              <w:rPr>
                <w:rFonts w:hint="eastAsia"/>
                <w:color w:val="0000FF"/>
                <w:sz w:val="18"/>
              </w:rPr>
              <w:t>（</w:t>
            </w:r>
            <w:r>
              <w:rPr>
                <w:color w:val="0000FF"/>
                <w:sz w:val="18"/>
              </w:rPr>
              <w:t>5894</w:t>
            </w:r>
            <w:r>
              <w:rPr>
                <w:rFonts w:hint="eastAsia"/>
                <w:color w:val="0000FF"/>
                <w:sz w:val="18"/>
              </w:rPr>
              <w:t>）</w:t>
            </w:r>
          </w:p>
        </w:tc>
        <w:tc>
          <w:tcPr>
            <w:tcW w:w="1296" w:type="dxa"/>
          </w:tcPr>
          <w:p w14:paraId="6FBFDA06" w14:textId="77777777" w:rsidR="00000000" w:rsidRDefault="007478C2">
            <w:pPr>
              <w:jc w:val="center"/>
              <w:rPr>
                <w:rFonts w:ascii="宋体" w:hAnsi="宋体"/>
                <w:sz w:val="24"/>
              </w:rPr>
            </w:pPr>
            <w:r>
              <w:rPr>
                <w:rFonts w:hint="eastAsia"/>
                <w:color w:val="0000FF"/>
                <w:sz w:val="18"/>
              </w:rPr>
              <w:t>（</w:t>
            </w:r>
            <w:r>
              <w:rPr>
                <w:color w:val="0000FF"/>
                <w:sz w:val="18"/>
              </w:rPr>
              <w:t>5895</w:t>
            </w:r>
            <w:r>
              <w:rPr>
                <w:rFonts w:hint="eastAsia"/>
                <w:color w:val="0000FF"/>
                <w:sz w:val="18"/>
              </w:rPr>
              <w:t>）</w:t>
            </w:r>
          </w:p>
        </w:tc>
        <w:tc>
          <w:tcPr>
            <w:tcW w:w="1296" w:type="dxa"/>
          </w:tcPr>
          <w:p w14:paraId="2E1C1E01" w14:textId="77777777" w:rsidR="00000000" w:rsidRDefault="007478C2">
            <w:pPr>
              <w:jc w:val="center"/>
              <w:rPr>
                <w:rFonts w:ascii="宋体" w:hAnsi="宋体"/>
                <w:sz w:val="24"/>
              </w:rPr>
            </w:pPr>
            <w:r>
              <w:rPr>
                <w:rFonts w:hint="eastAsia"/>
                <w:color w:val="0000FF"/>
                <w:sz w:val="18"/>
              </w:rPr>
              <w:t>（</w:t>
            </w:r>
            <w:r>
              <w:rPr>
                <w:color w:val="0000FF"/>
                <w:sz w:val="18"/>
              </w:rPr>
              <w:t>5896</w:t>
            </w:r>
            <w:r>
              <w:rPr>
                <w:rFonts w:hint="eastAsia"/>
                <w:color w:val="0000FF"/>
                <w:sz w:val="18"/>
              </w:rPr>
              <w:t>）</w:t>
            </w:r>
          </w:p>
        </w:tc>
        <w:tc>
          <w:tcPr>
            <w:tcW w:w="1198" w:type="dxa"/>
          </w:tcPr>
          <w:p w14:paraId="07B7CFBA" w14:textId="77777777" w:rsidR="00000000" w:rsidRDefault="007478C2">
            <w:pPr>
              <w:jc w:val="center"/>
              <w:rPr>
                <w:rFonts w:ascii="宋体" w:hAnsi="宋体"/>
                <w:sz w:val="24"/>
              </w:rPr>
            </w:pPr>
            <w:r>
              <w:rPr>
                <w:rFonts w:hint="eastAsia"/>
                <w:color w:val="0000FF"/>
                <w:sz w:val="18"/>
              </w:rPr>
              <w:t>（</w:t>
            </w:r>
            <w:r>
              <w:rPr>
                <w:color w:val="0000FF"/>
                <w:sz w:val="18"/>
              </w:rPr>
              <w:t>5892</w:t>
            </w:r>
            <w:r>
              <w:rPr>
                <w:rFonts w:hint="eastAsia"/>
                <w:color w:val="0000FF"/>
                <w:sz w:val="18"/>
              </w:rPr>
              <w:t>）</w:t>
            </w:r>
          </w:p>
        </w:tc>
      </w:tr>
      <w:tr w:rsidR="00000000" w14:paraId="43E1D4D0" w14:textId="77777777">
        <w:trPr>
          <w:trHeight w:val="300"/>
        </w:trPr>
        <w:tc>
          <w:tcPr>
            <w:tcW w:w="2040" w:type="dxa"/>
            <w:vAlign w:val="center"/>
          </w:tcPr>
          <w:p w14:paraId="34749881" w14:textId="77777777" w:rsidR="00000000" w:rsidRDefault="007478C2">
            <w:pPr>
              <w:jc w:val="left"/>
              <w:rPr>
                <w:rFonts w:ascii="宋体" w:hAnsi="宋体"/>
                <w:sz w:val="24"/>
              </w:rPr>
            </w:pPr>
            <w:r>
              <w:rPr>
                <w:rFonts w:ascii="宋体" w:hAnsi="宋体" w:hint="eastAsia"/>
                <w:sz w:val="24"/>
              </w:rPr>
              <w:t>其他债权投资公允价值变动</w:t>
            </w:r>
          </w:p>
        </w:tc>
        <w:tc>
          <w:tcPr>
            <w:tcW w:w="864" w:type="dxa"/>
          </w:tcPr>
          <w:p w14:paraId="780B5DC8" w14:textId="77777777" w:rsidR="00000000" w:rsidRDefault="007478C2">
            <w:pPr>
              <w:jc w:val="center"/>
              <w:rPr>
                <w:rFonts w:ascii="宋体" w:hAnsi="宋体"/>
                <w:sz w:val="24"/>
              </w:rPr>
            </w:pPr>
            <w:r>
              <w:rPr>
                <w:rFonts w:hint="eastAsia"/>
                <w:color w:val="0000FF"/>
                <w:sz w:val="18"/>
              </w:rPr>
              <w:t>（</w:t>
            </w:r>
            <w:r>
              <w:rPr>
                <w:color w:val="0000FF"/>
                <w:sz w:val="18"/>
              </w:rPr>
              <w:t>5897</w:t>
            </w:r>
            <w:r>
              <w:rPr>
                <w:rFonts w:hint="eastAsia"/>
                <w:color w:val="0000FF"/>
                <w:sz w:val="18"/>
              </w:rPr>
              <w:t>）</w:t>
            </w:r>
          </w:p>
        </w:tc>
        <w:tc>
          <w:tcPr>
            <w:tcW w:w="1296" w:type="dxa"/>
          </w:tcPr>
          <w:p w14:paraId="6719C873" w14:textId="77777777" w:rsidR="00000000" w:rsidRDefault="007478C2">
            <w:pPr>
              <w:jc w:val="center"/>
              <w:rPr>
                <w:rFonts w:ascii="宋体" w:hAnsi="宋体"/>
                <w:sz w:val="24"/>
              </w:rPr>
            </w:pPr>
            <w:r>
              <w:rPr>
                <w:rFonts w:hint="eastAsia"/>
                <w:color w:val="0000FF"/>
                <w:sz w:val="18"/>
              </w:rPr>
              <w:t>（</w:t>
            </w:r>
            <w:r>
              <w:rPr>
                <w:color w:val="0000FF"/>
                <w:sz w:val="18"/>
              </w:rPr>
              <w:t>5898</w:t>
            </w:r>
            <w:r>
              <w:rPr>
                <w:rFonts w:hint="eastAsia"/>
                <w:color w:val="0000FF"/>
                <w:sz w:val="18"/>
              </w:rPr>
              <w:t>）</w:t>
            </w:r>
          </w:p>
        </w:tc>
        <w:tc>
          <w:tcPr>
            <w:tcW w:w="1296" w:type="dxa"/>
          </w:tcPr>
          <w:p w14:paraId="632BDB49" w14:textId="77777777" w:rsidR="00000000" w:rsidRDefault="007478C2">
            <w:pPr>
              <w:jc w:val="center"/>
              <w:rPr>
                <w:rFonts w:ascii="宋体" w:hAnsi="宋体"/>
                <w:sz w:val="24"/>
              </w:rPr>
            </w:pPr>
            <w:r>
              <w:rPr>
                <w:rFonts w:hint="eastAsia"/>
                <w:color w:val="0000FF"/>
                <w:sz w:val="18"/>
              </w:rPr>
              <w:t>（</w:t>
            </w:r>
            <w:r>
              <w:rPr>
                <w:color w:val="0000FF"/>
                <w:sz w:val="18"/>
              </w:rPr>
              <w:t>5899</w:t>
            </w:r>
            <w:r>
              <w:rPr>
                <w:rFonts w:hint="eastAsia"/>
                <w:color w:val="0000FF"/>
                <w:sz w:val="18"/>
              </w:rPr>
              <w:t>）</w:t>
            </w:r>
          </w:p>
        </w:tc>
        <w:tc>
          <w:tcPr>
            <w:tcW w:w="1296" w:type="dxa"/>
          </w:tcPr>
          <w:p w14:paraId="248874DC" w14:textId="77777777" w:rsidR="00000000" w:rsidRDefault="007478C2">
            <w:pPr>
              <w:jc w:val="center"/>
              <w:rPr>
                <w:rFonts w:ascii="宋体" w:hAnsi="宋体"/>
                <w:sz w:val="24"/>
              </w:rPr>
            </w:pPr>
            <w:r>
              <w:rPr>
                <w:rFonts w:hint="eastAsia"/>
                <w:color w:val="0000FF"/>
                <w:sz w:val="18"/>
              </w:rPr>
              <w:t>（</w:t>
            </w:r>
            <w:r>
              <w:rPr>
                <w:color w:val="0000FF"/>
                <w:sz w:val="18"/>
              </w:rPr>
              <w:t>5900</w:t>
            </w:r>
            <w:r>
              <w:rPr>
                <w:rFonts w:hint="eastAsia"/>
                <w:color w:val="0000FF"/>
                <w:sz w:val="18"/>
              </w:rPr>
              <w:t>）</w:t>
            </w:r>
          </w:p>
        </w:tc>
        <w:tc>
          <w:tcPr>
            <w:tcW w:w="1296" w:type="dxa"/>
          </w:tcPr>
          <w:p w14:paraId="21F7E0A2" w14:textId="77777777" w:rsidR="00000000" w:rsidRDefault="007478C2">
            <w:pPr>
              <w:jc w:val="center"/>
              <w:rPr>
                <w:rFonts w:ascii="宋体" w:hAnsi="宋体"/>
                <w:sz w:val="24"/>
              </w:rPr>
            </w:pPr>
            <w:r>
              <w:rPr>
                <w:rFonts w:hint="eastAsia"/>
                <w:color w:val="0000FF"/>
                <w:sz w:val="18"/>
              </w:rPr>
              <w:t>（</w:t>
            </w:r>
            <w:r>
              <w:rPr>
                <w:color w:val="0000FF"/>
                <w:sz w:val="18"/>
              </w:rPr>
              <w:t>5901</w:t>
            </w:r>
            <w:r>
              <w:rPr>
                <w:rFonts w:hint="eastAsia"/>
                <w:color w:val="0000FF"/>
                <w:sz w:val="18"/>
              </w:rPr>
              <w:t>）</w:t>
            </w:r>
          </w:p>
        </w:tc>
        <w:tc>
          <w:tcPr>
            <w:tcW w:w="1198" w:type="dxa"/>
          </w:tcPr>
          <w:p w14:paraId="3D716FFB" w14:textId="77777777" w:rsidR="00000000" w:rsidRDefault="007478C2">
            <w:pPr>
              <w:jc w:val="center"/>
              <w:rPr>
                <w:rFonts w:ascii="宋体" w:hAnsi="宋体"/>
                <w:sz w:val="24"/>
              </w:rPr>
            </w:pPr>
            <w:r>
              <w:rPr>
                <w:rFonts w:hint="eastAsia"/>
                <w:color w:val="0000FF"/>
                <w:sz w:val="18"/>
              </w:rPr>
              <w:t>（</w:t>
            </w:r>
            <w:r>
              <w:rPr>
                <w:color w:val="0000FF"/>
                <w:sz w:val="18"/>
              </w:rPr>
              <w:t>5897</w:t>
            </w:r>
            <w:r>
              <w:rPr>
                <w:rFonts w:hint="eastAsia"/>
                <w:color w:val="0000FF"/>
                <w:sz w:val="18"/>
              </w:rPr>
              <w:t>）</w:t>
            </w:r>
          </w:p>
        </w:tc>
      </w:tr>
      <w:tr w:rsidR="00000000" w14:paraId="2863F8DE" w14:textId="77777777">
        <w:trPr>
          <w:trHeight w:val="300"/>
        </w:trPr>
        <w:tc>
          <w:tcPr>
            <w:tcW w:w="2040" w:type="dxa"/>
            <w:vAlign w:val="center"/>
          </w:tcPr>
          <w:p w14:paraId="49AE073A" w14:textId="77777777" w:rsidR="00000000" w:rsidRDefault="007478C2">
            <w:pPr>
              <w:jc w:val="left"/>
              <w:rPr>
                <w:rFonts w:ascii="宋体" w:hAnsi="宋体"/>
                <w:sz w:val="24"/>
              </w:rPr>
            </w:pPr>
            <w:r>
              <w:rPr>
                <w:rFonts w:ascii="宋体" w:hAnsi="宋体" w:hint="eastAsia"/>
                <w:sz w:val="24"/>
              </w:rPr>
              <w:t>其他债权投资信用减值准备</w:t>
            </w:r>
          </w:p>
        </w:tc>
        <w:tc>
          <w:tcPr>
            <w:tcW w:w="864" w:type="dxa"/>
          </w:tcPr>
          <w:p w14:paraId="345829D7" w14:textId="77777777" w:rsidR="00000000" w:rsidRDefault="007478C2">
            <w:pPr>
              <w:jc w:val="center"/>
              <w:rPr>
                <w:rFonts w:ascii="宋体" w:hAnsi="宋体"/>
                <w:sz w:val="24"/>
              </w:rPr>
            </w:pPr>
            <w:r>
              <w:rPr>
                <w:rFonts w:hint="eastAsia"/>
                <w:color w:val="0000FF"/>
                <w:sz w:val="18"/>
              </w:rPr>
              <w:t>（</w:t>
            </w:r>
            <w:r>
              <w:rPr>
                <w:color w:val="0000FF"/>
                <w:sz w:val="18"/>
              </w:rPr>
              <w:t>5902</w:t>
            </w:r>
            <w:r>
              <w:rPr>
                <w:rFonts w:hint="eastAsia"/>
                <w:color w:val="0000FF"/>
                <w:sz w:val="18"/>
              </w:rPr>
              <w:t>）</w:t>
            </w:r>
          </w:p>
        </w:tc>
        <w:tc>
          <w:tcPr>
            <w:tcW w:w="1296" w:type="dxa"/>
          </w:tcPr>
          <w:p w14:paraId="3549FAEB" w14:textId="77777777" w:rsidR="00000000" w:rsidRDefault="007478C2">
            <w:pPr>
              <w:jc w:val="center"/>
              <w:rPr>
                <w:rFonts w:ascii="宋体" w:hAnsi="宋体"/>
                <w:sz w:val="24"/>
              </w:rPr>
            </w:pPr>
            <w:r>
              <w:rPr>
                <w:rFonts w:hint="eastAsia"/>
                <w:color w:val="0000FF"/>
                <w:sz w:val="18"/>
              </w:rPr>
              <w:t>（</w:t>
            </w:r>
            <w:r>
              <w:rPr>
                <w:color w:val="0000FF"/>
                <w:sz w:val="18"/>
              </w:rPr>
              <w:t>5903</w:t>
            </w:r>
            <w:r>
              <w:rPr>
                <w:rFonts w:hint="eastAsia"/>
                <w:color w:val="0000FF"/>
                <w:sz w:val="18"/>
              </w:rPr>
              <w:t>）</w:t>
            </w:r>
          </w:p>
        </w:tc>
        <w:tc>
          <w:tcPr>
            <w:tcW w:w="1296" w:type="dxa"/>
          </w:tcPr>
          <w:p w14:paraId="722BCCBB" w14:textId="77777777" w:rsidR="00000000" w:rsidRDefault="007478C2">
            <w:pPr>
              <w:jc w:val="center"/>
              <w:rPr>
                <w:rFonts w:ascii="宋体" w:hAnsi="宋体"/>
                <w:sz w:val="24"/>
              </w:rPr>
            </w:pPr>
            <w:r>
              <w:rPr>
                <w:rFonts w:hint="eastAsia"/>
                <w:color w:val="0000FF"/>
                <w:sz w:val="18"/>
              </w:rPr>
              <w:t>（</w:t>
            </w:r>
            <w:r>
              <w:rPr>
                <w:color w:val="0000FF"/>
                <w:sz w:val="18"/>
              </w:rPr>
              <w:t>5904</w:t>
            </w:r>
            <w:r>
              <w:rPr>
                <w:rFonts w:hint="eastAsia"/>
                <w:color w:val="0000FF"/>
                <w:sz w:val="18"/>
              </w:rPr>
              <w:t>）</w:t>
            </w:r>
          </w:p>
        </w:tc>
        <w:tc>
          <w:tcPr>
            <w:tcW w:w="1296" w:type="dxa"/>
          </w:tcPr>
          <w:p w14:paraId="155A0717" w14:textId="77777777" w:rsidR="00000000" w:rsidRDefault="007478C2">
            <w:pPr>
              <w:jc w:val="center"/>
              <w:rPr>
                <w:rFonts w:ascii="宋体" w:hAnsi="宋体"/>
                <w:sz w:val="24"/>
              </w:rPr>
            </w:pPr>
            <w:r>
              <w:rPr>
                <w:rFonts w:hint="eastAsia"/>
                <w:color w:val="0000FF"/>
                <w:sz w:val="18"/>
              </w:rPr>
              <w:t>（</w:t>
            </w:r>
            <w:r>
              <w:rPr>
                <w:color w:val="0000FF"/>
                <w:sz w:val="18"/>
              </w:rPr>
              <w:t>5905</w:t>
            </w:r>
            <w:r>
              <w:rPr>
                <w:rFonts w:hint="eastAsia"/>
                <w:color w:val="0000FF"/>
                <w:sz w:val="18"/>
              </w:rPr>
              <w:t>）</w:t>
            </w:r>
          </w:p>
        </w:tc>
        <w:tc>
          <w:tcPr>
            <w:tcW w:w="1296" w:type="dxa"/>
          </w:tcPr>
          <w:p w14:paraId="39CEB939" w14:textId="77777777" w:rsidR="00000000" w:rsidRDefault="007478C2">
            <w:pPr>
              <w:jc w:val="center"/>
              <w:rPr>
                <w:rFonts w:ascii="宋体" w:hAnsi="宋体"/>
                <w:sz w:val="24"/>
              </w:rPr>
            </w:pPr>
            <w:r>
              <w:rPr>
                <w:rFonts w:hint="eastAsia"/>
                <w:color w:val="0000FF"/>
                <w:sz w:val="18"/>
              </w:rPr>
              <w:t>（</w:t>
            </w:r>
            <w:r>
              <w:rPr>
                <w:color w:val="0000FF"/>
                <w:sz w:val="18"/>
              </w:rPr>
              <w:t>5906</w:t>
            </w:r>
            <w:r>
              <w:rPr>
                <w:rFonts w:hint="eastAsia"/>
                <w:color w:val="0000FF"/>
                <w:sz w:val="18"/>
              </w:rPr>
              <w:t>）</w:t>
            </w:r>
          </w:p>
        </w:tc>
        <w:tc>
          <w:tcPr>
            <w:tcW w:w="1198" w:type="dxa"/>
          </w:tcPr>
          <w:p w14:paraId="4AA49E91" w14:textId="77777777" w:rsidR="00000000" w:rsidRDefault="007478C2">
            <w:pPr>
              <w:jc w:val="center"/>
              <w:rPr>
                <w:rFonts w:ascii="宋体" w:hAnsi="宋体"/>
                <w:sz w:val="24"/>
              </w:rPr>
            </w:pPr>
            <w:r>
              <w:rPr>
                <w:rFonts w:hint="eastAsia"/>
                <w:color w:val="0000FF"/>
                <w:sz w:val="18"/>
              </w:rPr>
              <w:t>（</w:t>
            </w:r>
            <w:r>
              <w:rPr>
                <w:color w:val="0000FF"/>
                <w:sz w:val="18"/>
              </w:rPr>
              <w:t>5902</w:t>
            </w:r>
            <w:r>
              <w:rPr>
                <w:rFonts w:hint="eastAsia"/>
                <w:color w:val="0000FF"/>
                <w:sz w:val="18"/>
              </w:rPr>
              <w:t>）</w:t>
            </w:r>
          </w:p>
        </w:tc>
      </w:tr>
      <w:tr w:rsidR="00000000" w14:paraId="2C32F1E4" w14:textId="77777777">
        <w:trPr>
          <w:trHeight w:val="300"/>
        </w:trPr>
        <w:tc>
          <w:tcPr>
            <w:tcW w:w="2040" w:type="dxa"/>
            <w:vAlign w:val="center"/>
          </w:tcPr>
          <w:p w14:paraId="1E4F2E79" w14:textId="77777777" w:rsidR="00000000" w:rsidRDefault="007478C2">
            <w:pPr>
              <w:jc w:val="left"/>
              <w:rPr>
                <w:rFonts w:ascii="宋体" w:hAnsi="宋体"/>
                <w:sz w:val="24"/>
              </w:rPr>
            </w:pPr>
            <w:r>
              <w:rPr>
                <w:rFonts w:ascii="宋体" w:hAnsi="宋体" w:hint="eastAsia"/>
                <w:sz w:val="24"/>
              </w:rPr>
              <w:t>…</w:t>
            </w:r>
            <w:r>
              <w:rPr>
                <w:rFonts w:hint="eastAsia"/>
                <w:color w:val="0000FF"/>
                <w:sz w:val="18"/>
              </w:rPr>
              <w:t>（</w:t>
            </w:r>
            <w:r>
              <w:rPr>
                <w:color w:val="0000FF"/>
                <w:sz w:val="18"/>
              </w:rPr>
              <w:t>5909</w:t>
            </w:r>
            <w:r>
              <w:rPr>
                <w:rFonts w:hint="eastAsia"/>
                <w:color w:val="0000FF"/>
                <w:sz w:val="18"/>
              </w:rPr>
              <w:t>）</w:t>
            </w:r>
          </w:p>
        </w:tc>
        <w:tc>
          <w:tcPr>
            <w:tcW w:w="864" w:type="dxa"/>
            <w:vAlign w:val="center"/>
          </w:tcPr>
          <w:p w14:paraId="5EB698EB" w14:textId="77777777" w:rsidR="00000000" w:rsidRDefault="007478C2">
            <w:pPr>
              <w:jc w:val="center"/>
              <w:rPr>
                <w:rFonts w:ascii="宋体" w:hAnsi="宋体"/>
                <w:sz w:val="24"/>
              </w:rPr>
            </w:pPr>
            <w:r>
              <w:rPr>
                <w:rFonts w:hint="eastAsia"/>
                <w:color w:val="0000FF"/>
                <w:sz w:val="18"/>
              </w:rPr>
              <w:t>（</w:t>
            </w:r>
            <w:r>
              <w:rPr>
                <w:color w:val="0000FF"/>
                <w:sz w:val="18"/>
              </w:rPr>
              <w:t>5910</w:t>
            </w:r>
            <w:r>
              <w:rPr>
                <w:rFonts w:hint="eastAsia"/>
                <w:color w:val="0000FF"/>
                <w:sz w:val="18"/>
              </w:rPr>
              <w:t>）</w:t>
            </w:r>
          </w:p>
        </w:tc>
        <w:tc>
          <w:tcPr>
            <w:tcW w:w="1296" w:type="dxa"/>
          </w:tcPr>
          <w:p w14:paraId="1E155BB8" w14:textId="77777777" w:rsidR="00000000" w:rsidRDefault="007478C2">
            <w:pPr>
              <w:jc w:val="center"/>
              <w:rPr>
                <w:rFonts w:ascii="宋体" w:hAnsi="宋体"/>
                <w:sz w:val="24"/>
              </w:rPr>
            </w:pPr>
            <w:r>
              <w:rPr>
                <w:rFonts w:hint="eastAsia"/>
                <w:color w:val="0000FF"/>
                <w:sz w:val="18"/>
              </w:rPr>
              <w:t>（</w:t>
            </w:r>
            <w:r>
              <w:rPr>
                <w:color w:val="0000FF"/>
                <w:sz w:val="18"/>
              </w:rPr>
              <w:t>5911</w:t>
            </w:r>
            <w:r>
              <w:rPr>
                <w:rFonts w:hint="eastAsia"/>
                <w:color w:val="0000FF"/>
                <w:sz w:val="18"/>
              </w:rPr>
              <w:t>）</w:t>
            </w:r>
          </w:p>
        </w:tc>
        <w:tc>
          <w:tcPr>
            <w:tcW w:w="1296" w:type="dxa"/>
          </w:tcPr>
          <w:p w14:paraId="346C6E59" w14:textId="77777777" w:rsidR="00000000" w:rsidRDefault="007478C2">
            <w:pPr>
              <w:jc w:val="center"/>
              <w:rPr>
                <w:rFonts w:ascii="宋体" w:hAnsi="宋体"/>
                <w:sz w:val="24"/>
              </w:rPr>
            </w:pPr>
            <w:r>
              <w:rPr>
                <w:rFonts w:hint="eastAsia"/>
                <w:color w:val="0000FF"/>
                <w:sz w:val="18"/>
              </w:rPr>
              <w:t>（</w:t>
            </w:r>
            <w:r>
              <w:rPr>
                <w:color w:val="0000FF"/>
                <w:sz w:val="18"/>
              </w:rPr>
              <w:t>5912</w:t>
            </w:r>
            <w:r>
              <w:rPr>
                <w:rFonts w:hint="eastAsia"/>
                <w:color w:val="0000FF"/>
                <w:sz w:val="18"/>
              </w:rPr>
              <w:t>）</w:t>
            </w:r>
          </w:p>
        </w:tc>
        <w:tc>
          <w:tcPr>
            <w:tcW w:w="1296" w:type="dxa"/>
          </w:tcPr>
          <w:p w14:paraId="3ED21144" w14:textId="77777777" w:rsidR="00000000" w:rsidRDefault="007478C2">
            <w:pPr>
              <w:jc w:val="center"/>
              <w:rPr>
                <w:rFonts w:ascii="宋体" w:hAnsi="宋体"/>
                <w:sz w:val="24"/>
              </w:rPr>
            </w:pPr>
            <w:r>
              <w:rPr>
                <w:rFonts w:hint="eastAsia"/>
                <w:color w:val="0000FF"/>
                <w:sz w:val="18"/>
              </w:rPr>
              <w:t>（</w:t>
            </w:r>
            <w:r>
              <w:rPr>
                <w:color w:val="0000FF"/>
                <w:sz w:val="18"/>
              </w:rPr>
              <w:t>5913</w:t>
            </w:r>
            <w:r>
              <w:rPr>
                <w:rFonts w:hint="eastAsia"/>
                <w:color w:val="0000FF"/>
                <w:sz w:val="18"/>
              </w:rPr>
              <w:t>）</w:t>
            </w:r>
          </w:p>
        </w:tc>
        <w:tc>
          <w:tcPr>
            <w:tcW w:w="1296" w:type="dxa"/>
          </w:tcPr>
          <w:p w14:paraId="1BED3BBE" w14:textId="77777777" w:rsidR="00000000" w:rsidRDefault="007478C2">
            <w:pPr>
              <w:jc w:val="center"/>
              <w:rPr>
                <w:rFonts w:ascii="宋体" w:hAnsi="宋体"/>
                <w:sz w:val="24"/>
              </w:rPr>
            </w:pPr>
            <w:r>
              <w:rPr>
                <w:rFonts w:hint="eastAsia"/>
                <w:color w:val="0000FF"/>
                <w:sz w:val="18"/>
              </w:rPr>
              <w:t>（</w:t>
            </w:r>
            <w:r>
              <w:rPr>
                <w:color w:val="0000FF"/>
                <w:sz w:val="18"/>
              </w:rPr>
              <w:t>5914</w:t>
            </w:r>
            <w:r>
              <w:rPr>
                <w:rFonts w:hint="eastAsia"/>
                <w:color w:val="0000FF"/>
                <w:sz w:val="18"/>
              </w:rPr>
              <w:t>）</w:t>
            </w:r>
          </w:p>
        </w:tc>
        <w:tc>
          <w:tcPr>
            <w:tcW w:w="1198" w:type="dxa"/>
            <w:vAlign w:val="center"/>
          </w:tcPr>
          <w:p w14:paraId="771999EC" w14:textId="77777777" w:rsidR="00000000" w:rsidRDefault="007478C2">
            <w:pPr>
              <w:jc w:val="center"/>
              <w:rPr>
                <w:rFonts w:ascii="宋体" w:hAnsi="宋体"/>
                <w:sz w:val="24"/>
              </w:rPr>
            </w:pPr>
            <w:r>
              <w:rPr>
                <w:rFonts w:hint="eastAsia"/>
                <w:color w:val="0000FF"/>
                <w:sz w:val="18"/>
              </w:rPr>
              <w:t>（</w:t>
            </w:r>
            <w:r>
              <w:rPr>
                <w:color w:val="0000FF"/>
                <w:sz w:val="18"/>
              </w:rPr>
              <w:t>5910</w:t>
            </w:r>
            <w:r>
              <w:rPr>
                <w:rFonts w:hint="eastAsia"/>
                <w:color w:val="0000FF"/>
                <w:sz w:val="18"/>
              </w:rPr>
              <w:t>）</w:t>
            </w:r>
          </w:p>
        </w:tc>
      </w:tr>
      <w:tr w:rsidR="00000000" w14:paraId="327B291E" w14:textId="77777777">
        <w:trPr>
          <w:trHeight w:val="300"/>
        </w:trPr>
        <w:tc>
          <w:tcPr>
            <w:tcW w:w="2040" w:type="dxa"/>
            <w:vAlign w:val="center"/>
          </w:tcPr>
          <w:p w14:paraId="397674BF" w14:textId="77777777" w:rsidR="00000000" w:rsidRDefault="007478C2">
            <w:pPr>
              <w:jc w:val="center"/>
              <w:rPr>
                <w:rFonts w:ascii="宋体" w:hAnsi="宋体"/>
                <w:sz w:val="24"/>
              </w:rPr>
            </w:pPr>
            <w:r>
              <w:rPr>
                <w:rFonts w:ascii="宋体" w:hAnsi="宋体" w:hint="eastAsia"/>
                <w:sz w:val="24"/>
              </w:rPr>
              <w:t>合计</w:t>
            </w:r>
          </w:p>
        </w:tc>
        <w:tc>
          <w:tcPr>
            <w:tcW w:w="864" w:type="dxa"/>
          </w:tcPr>
          <w:p w14:paraId="106990B7" w14:textId="77777777" w:rsidR="00000000" w:rsidRDefault="007478C2">
            <w:pPr>
              <w:jc w:val="center"/>
              <w:rPr>
                <w:rFonts w:ascii="宋体" w:hAnsi="宋体"/>
                <w:sz w:val="24"/>
              </w:rPr>
            </w:pPr>
            <w:r>
              <w:rPr>
                <w:rFonts w:hint="eastAsia"/>
                <w:color w:val="0000FF"/>
                <w:sz w:val="18"/>
              </w:rPr>
              <w:t>（</w:t>
            </w:r>
            <w:r>
              <w:rPr>
                <w:color w:val="0000FF"/>
                <w:sz w:val="18"/>
              </w:rPr>
              <w:t>5915</w:t>
            </w:r>
            <w:r>
              <w:rPr>
                <w:rFonts w:hint="eastAsia"/>
                <w:color w:val="0000FF"/>
                <w:sz w:val="18"/>
              </w:rPr>
              <w:t>）</w:t>
            </w:r>
          </w:p>
        </w:tc>
        <w:tc>
          <w:tcPr>
            <w:tcW w:w="1296" w:type="dxa"/>
          </w:tcPr>
          <w:p w14:paraId="3CE18157" w14:textId="77777777" w:rsidR="00000000" w:rsidRDefault="007478C2">
            <w:pPr>
              <w:jc w:val="center"/>
              <w:rPr>
                <w:rFonts w:ascii="宋体" w:hAnsi="宋体"/>
                <w:sz w:val="24"/>
              </w:rPr>
            </w:pPr>
            <w:r>
              <w:rPr>
                <w:rFonts w:hint="eastAsia"/>
                <w:color w:val="0000FF"/>
                <w:sz w:val="18"/>
              </w:rPr>
              <w:t>（</w:t>
            </w:r>
            <w:r>
              <w:rPr>
                <w:color w:val="0000FF"/>
                <w:sz w:val="18"/>
              </w:rPr>
              <w:t>5916</w:t>
            </w:r>
            <w:r>
              <w:rPr>
                <w:rFonts w:hint="eastAsia"/>
                <w:color w:val="0000FF"/>
                <w:sz w:val="18"/>
              </w:rPr>
              <w:t>）</w:t>
            </w:r>
          </w:p>
        </w:tc>
        <w:tc>
          <w:tcPr>
            <w:tcW w:w="1296" w:type="dxa"/>
          </w:tcPr>
          <w:p w14:paraId="322BBDAC" w14:textId="77777777" w:rsidR="00000000" w:rsidRDefault="007478C2">
            <w:pPr>
              <w:jc w:val="center"/>
              <w:rPr>
                <w:rFonts w:ascii="宋体" w:hAnsi="宋体"/>
                <w:sz w:val="24"/>
              </w:rPr>
            </w:pPr>
            <w:r>
              <w:rPr>
                <w:rFonts w:hint="eastAsia"/>
                <w:color w:val="0000FF"/>
                <w:sz w:val="18"/>
              </w:rPr>
              <w:t>（</w:t>
            </w:r>
            <w:r>
              <w:rPr>
                <w:color w:val="0000FF"/>
                <w:sz w:val="18"/>
              </w:rPr>
              <w:t>5917</w:t>
            </w:r>
            <w:r>
              <w:rPr>
                <w:rFonts w:hint="eastAsia"/>
                <w:color w:val="0000FF"/>
                <w:sz w:val="18"/>
              </w:rPr>
              <w:t>）</w:t>
            </w:r>
          </w:p>
        </w:tc>
        <w:tc>
          <w:tcPr>
            <w:tcW w:w="1296" w:type="dxa"/>
          </w:tcPr>
          <w:p w14:paraId="53184BDF" w14:textId="77777777" w:rsidR="00000000" w:rsidRDefault="007478C2">
            <w:pPr>
              <w:jc w:val="center"/>
              <w:rPr>
                <w:rFonts w:ascii="宋体" w:hAnsi="宋体"/>
                <w:sz w:val="24"/>
              </w:rPr>
            </w:pPr>
            <w:r>
              <w:rPr>
                <w:rFonts w:hint="eastAsia"/>
                <w:color w:val="0000FF"/>
                <w:sz w:val="18"/>
              </w:rPr>
              <w:t>（</w:t>
            </w:r>
            <w:r>
              <w:rPr>
                <w:color w:val="0000FF"/>
                <w:sz w:val="18"/>
              </w:rPr>
              <w:t>5918</w:t>
            </w:r>
            <w:r>
              <w:rPr>
                <w:rFonts w:hint="eastAsia"/>
                <w:color w:val="0000FF"/>
                <w:sz w:val="18"/>
              </w:rPr>
              <w:t>）</w:t>
            </w:r>
          </w:p>
        </w:tc>
        <w:tc>
          <w:tcPr>
            <w:tcW w:w="1296" w:type="dxa"/>
          </w:tcPr>
          <w:p w14:paraId="6623826D" w14:textId="77777777" w:rsidR="00000000" w:rsidRDefault="007478C2">
            <w:pPr>
              <w:jc w:val="center"/>
              <w:rPr>
                <w:rFonts w:ascii="宋体" w:hAnsi="宋体"/>
                <w:sz w:val="24"/>
              </w:rPr>
            </w:pPr>
            <w:r>
              <w:rPr>
                <w:rFonts w:hint="eastAsia"/>
                <w:color w:val="0000FF"/>
                <w:sz w:val="18"/>
              </w:rPr>
              <w:t>（</w:t>
            </w:r>
            <w:r>
              <w:rPr>
                <w:color w:val="0000FF"/>
                <w:sz w:val="18"/>
              </w:rPr>
              <w:t>5919</w:t>
            </w:r>
            <w:r>
              <w:rPr>
                <w:rFonts w:hint="eastAsia"/>
                <w:color w:val="0000FF"/>
                <w:sz w:val="18"/>
              </w:rPr>
              <w:t>）</w:t>
            </w:r>
          </w:p>
        </w:tc>
        <w:tc>
          <w:tcPr>
            <w:tcW w:w="1198" w:type="dxa"/>
          </w:tcPr>
          <w:p w14:paraId="7B4F7652" w14:textId="77777777" w:rsidR="00000000" w:rsidRDefault="007478C2">
            <w:pPr>
              <w:jc w:val="center"/>
              <w:rPr>
                <w:rFonts w:ascii="宋体" w:hAnsi="宋体"/>
                <w:sz w:val="24"/>
              </w:rPr>
            </w:pPr>
            <w:r>
              <w:rPr>
                <w:rFonts w:hint="eastAsia"/>
                <w:color w:val="0000FF"/>
                <w:sz w:val="18"/>
              </w:rPr>
              <w:t>（</w:t>
            </w:r>
            <w:r>
              <w:rPr>
                <w:color w:val="0000FF"/>
                <w:sz w:val="18"/>
              </w:rPr>
              <w:t>5915</w:t>
            </w:r>
            <w:r>
              <w:rPr>
                <w:rFonts w:hint="eastAsia"/>
                <w:color w:val="0000FF"/>
                <w:sz w:val="18"/>
              </w:rPr>
              <w:t>）</w:t>
            </w:r>
          </w:p>
        </w:tc>
      </w:tr>
    </w:tbl>
    <w:p w14:paraId="39E52B28" w14:textId="77777777" w:rsidR="00000000" w:rsidRDefault="007478C2">
      <w:pPr>
        <w:rPr>
          <w:rFonts w:ascii="宋体" w:hAnsi="宋体"/>
          <w:sz w:val="24"/>
        </w:rPr>
      </w:pPr>
      <w:r>
        <w:rPr>
          <w:rFonts w:ascii="宋体" w:hAnsi="宋体" w:hint="eastAsia"/>
          <w:sz w:val="24"/>
        </w:rPr>
        <w:t>注：</w:t>
      </w:r>
      <w:r>
        <w:rPr>
          <w:rFonts w:hint="eastAsia"/>
          <w:color w:val="0000FF"/>
          <w:sz w:val="18"/>
        </w:rPr>
        <w:t>（</w:t>
      </w:r>
      <w:r>
        <w:rPr>
          <w:color w:val="0000FF"/>
          <w:sz w:val="18"/>
        </w:rPr>
        <w:t>5920</w:t>
      </w:r>
      <w:r>
        <w:rPr>
          <w:rFonts w:hint="eastAsia"/>
          <w:color w:val="0000FF"/>
          <w:sz w:val="18"/>
        </w:rPr>
        <w:t>）</w:t>
      </w:r>
    </w:p>
    <w:p w14:paraId="27B56D68" w14:textId="77777777" w:rsidR="00000000" w:rsidRDefault="007478C2">
      <w:pPr>
        <w:rPr>
          <w:rFonts w:ascii="宋体" w:hAnsi="宋体"/>
          <w:sz w:val="24"/>
        </w:rPr>
      </w:pPr>
    </w:p>
    <w:p w14:paraId="7632FA62"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34</w:t>
      </w:r>
      <w:r>
        <w:rPr>
          <w:rFonts w:ascii="宋体" w:hAnsi="宋体" w:hint="eastAsia"/>
          <w:b/>
          <w:sz w:val="24"/>
        </w:rPr>
        <w:t xml:space="preserve"> </w:t>
      </w:r>
      <w:r>
        <w:rPr>
          <w:rFonts w:ascii="宋体" w:hAnsi="宋体" w:hint="eastAsia"/>
          <w:b/>
          <w:sz w:val="24"/>
        </w:rPr>
        <w:t>盈余公积（如有）</w:t>
      </w:r>
    </w:p>
    <w:p w14:paraId="1CBC6602"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3"/>
        <w:gridCol w:w="1621"/>
        <w:gridCol w:w="1948"/>
        <w:gridCol w:w="2013"/>
        <w:gridCol w:w="1631"/>
      </w:tblGrid>
      <w:tr w:rsidR="00000000" w14:paraId="1B17987F" w14:textId="77777777">
        <w:trPr>
          <w:trHeight w:val="300"/>
        </w:trPr>
        <w:tc>
          <w:tcPr>
            <w:tcW w:w="2073" w:type="dxa"/>
            <w:vAlign w:val="center"/>
          </w:tcPr>
          <w:p w14:paraId="02A21D7E" w14:textId="77777777" w:rsidR="00000000" w:rsidRDefault="007478C2">
            <w:pPr>
              <w:jc w:val="center"/>
              <w:rPr>
                <w:rFonts w:ascii="宋体" w:hAnsi="宋体"/>
                <w:sz w:val="24"/>
              </w:rPr>
            </w:pPr>
            <w:r>
              <w:rPr>
                <w:rFonts w:ascii="宋体" w:hAnsi="宋体" w:hint="eastAsia"/>
                <w:sz w:val="24"/>
              </w:rPr>
              <w:t>项目</w:t>
            </w:r>
          </w:p>
        </w:tc>
        <w:tc>
          <w:tcPr>
            <w:tcW w:w="1621" w:type="dxa"/>
          </w:tcPr>
          <w:p w14:paraId="2052182F" w14:textId="77777777" w:rsidR="00000000" w:rsidRDefault="007478C2">
            <w:pPr>
              <w:jc w:val="center"/>
              <w:rPr>
                <w:rFonts w:ascii="宋体" w:hAnsi="宋体"/>
                <w:sz w:val="24"/>
              </w:rPr>
            </w:pPr>
            <w:r>
              <w:rPr>
                <w:rFonts w:ascii="宋体" w:hAnsi="宋体" w:hint="eastAsia"/>
                <w:sz w:val="24"/>
              </w:rPr>
              <w:t>期初余额</w:t>
            </w:r>
          </w:p>
        </w:tc>
        <w:tc>
          <w:tcPr>
            <w:tcW w:w="1948" w:type="dxa"/>
            <w:vAlign w:val="center"/>
          </w:tcPr>
          <w:p w14:paraId="08767967" w14:textId="77777777" w:rsidR="00000000" w:rsidRDefault="007478C2">
            <w:pPr>
              <w:jc w:val="center"/>
              <w:rPr>
                <w:rFonts w:ascii="宋体" w:hAnsi="宋体"/>
                <w:sz w:val="24"/>
              </w:rPr>
            </w:pPr>
            <w:r>
              <w:rPr>
                <w:rFonts w:ascii="宋体" w:hAnsi="宋体" w:hint="eastAsia"/>
                <w:sz w:val="24"/>
              </w:rPr>
              <w:t>本期增加金额</w:t>
            </w:r>
          </w:p>
        </w:tc>
        <w:tc>
          <w:tcPr>
            <w:tcW w:w="2013" w:type="dxa"/>
            <w:vAlign w:val="center"/>
          </w:tcPr>
          <w:p w14:paraId="441C22FC" w14:textId="77777777" w:rsidR="00000000" w:rsidRDefault="007478C2">
            <w:pPr>
              <w:jc w:val="center"/>
              <w:rPr>
                <w:rFonts w:ascii="宋体" w:hAnsi="宋体"/>
                <w:sz w:val="24"/>
              </w:rPr>
            </w:pPr>
            <w:r>
              <w:rPr>
                <w:rFonts w:ascii="宋体" w:hAnsi="宋体" w:hint="eastAsia"/>
                <w:sz w:val="24"/>
              </w:rPr>
              <w:t>本期减少金额</w:t>
            </w:r>
          </w:p>
        </w:tc>
        <w:tc>
          <w:tcPr>
            <w:tcW w:w="1631" w:type="dxa"/>
            <w:vAlign w:val="center"/>
          </w:tcPr>
          <w:p w14:paraId="0676EABA" w14:textId="77777777" w:rsidR="00000000" w:rsidRDefault="007478C2">
            <w:pPr>
              <w:jc w:val="center"/>
              <w:rPr>
                <w:rFonts w:ascii="宋体" w:hAnsi="宋体"/>
                <w:sz w:val="24"/>
              </w:rPr>
            </w:pPr>
            <w:r>
              <w:rPr>
                <w:rFonts w:ascii="宋体" w:hAnsi="宋体" w:hint="eastAsia"/>
                <w:sz w:val="24"/>
              </w:rPr>
              <w:t>期末余额</w:t>
            </w:r>
          </w:p>
        </w:tc>
      </w:tr>
      <w:tr w:rsidR="00000000" w14:paraId="1A7D2DBA" w14:textId="77777777">
        <w:trPr>
          <w:trHeight w:val="300"/>
        </w:trPr>
        <w:tc>
          <w:tcPr>
            <w:tcW w:w="2073" w:type="dxa"/>
            <w:vAlign w:val="center"/>
          </w:tcPr>
          <w:p w14:paraId="7341F914" w14:textId="77777777" w:rsidR="00000000" w:rsidRDefault="007478C2">
            <w:pPr>
              <w:jc w:val="left"/>
              <w:rPr>
                <w:rFonts w:ascii="宋体" w:hAnsi="宋体"/>
                <w:sz w:val="24"/>
              </w:rPr>
            </w:pPr>
            <w:r>
              <w:rPr>
                <w:rFonts w:ascii="宋体" w:hAnsi="宋体" w:hint="eastAsia"/>
                <w:sz w:val="24"/>
              </w:rPr>
              <w:t>法定盈余公积</w:t>
            </w:r>
          </w:p>
        </w:tc>
        <w:tc>
          <w:tcPr>
            <w:tcW w:w="1621" w:type="dxa"/>
          </w:tcPr>
          <w:p w14:paraId="44FD7644" w14:textId="77777777" w:rsidR="00000000" w:rsidRDefault="007478C2">
            <w:pPr>
              <w:jc w:val="center"/>
              <w:rPr>
                <w:rFonts w:ascii="宋体" w:hAnsi="宋体"/>
                <w:sz w:val="24"/>
              </w:rPr>
            </w:pPr>
            <w:r>
              <w:rPr>
                <w:rFonts w:hint="eastAsia"/>
                <w:color w:val="0000FF"/>
                <w:sz w:val="18"/>
              </w:rPr>
              <w:t>（</w:t>
            </w:r>
            <w:r>
              <w:rPr>
                <w:color w:val="0000FF"/>
                <w:sz w:val="18"/>
              </w:rPr>
              <w:t>5922</w:t>
            </w:r>
            <w:r>
              <w:rPr>
                <w:rFonts w:hint="eastAsia"/>
                <w:color w:val="0000FF"/>
                <w:sz w:val="18"/>
              </w:rPr>
              <w:t>）</w:t>
            </w:r>
          </w:p>
        </w:tc>
        <w:tc>
          <w:tcPr>
            <w:tcW w:w="1948" w:type="dxa"/>
          </w:tcPr>
          <w:p w14:paraId="4AAEEE3D" w14:textId="77777777" w:rsidR="00000000" w:rsidRDefault="007478C2">
            <w:pPr>
              <w:jc w:val="center"/>
              <w:rPr>
                <w:rFonts w:ascii="宋体" w:hAnsi="宋体"/>
                <w:sz w:val="24"/>
              </w:rPr>
            </w:pPr>
            <w:r>
              <w:rPr>
                <w:rFonts w:hint="eastAsia"/>
                <w:color w:val="0000FF"/>
                <w:sz w:val="18"/>
              </w:rPr>
              <w:t>（</w:t>
            </w:r>
            <w:r>
              <w:rPr>
                <w:color w:val="0000FF"/>
                <w:sz w:val="18"/>
              </w:rPr>
              <w:t>5923</w:t>
            </w:r>
            <w:r>
              <w:rPr>
                <w:rFonts w:hint="eastAsia"/>
                <w:color w:val="0000FF"/>
                <w:sz w:val="18"/>
              </w:rPr>
              <w:t>）</w:t>
            </w:r>
          </w:p>
        </w:tc>
        <w:tc>
          <w:tcPr>
            <w:tcW w:w="2013" w:type="dxa"/>
          </w:tcPr>
          <w:p w14:paraId="33F66457" w14:textId="77777777" w:rsidR="00000000" w:rsidRDefault="007478C2">
            <w:pPr>
              <w:jc w:val="center"/>
              <w:rPr>
                <w:rFonts w:ascii="宋体" w:hAnsi="宋体"/>
                <w:sz w:val="24"/>
              </w:rPr>
            </w:pPr>
            <w:r>
              <w:rPr>
                <w:rFonts w:hint="eastAsia"/>
                <w:color w:val="0000FF"/>
                <w:sz w:val="18"/>
              </w:rPr>
              <w:t>（</w:t>
            </w:r>
            <w:r>
              <w:rPr>
                <w:color w:val="0000FF"/>
                <w:sz w:val="18"/>
              </w:rPr>
              <w:t>5924</w:t>
            </w:r>
            <w:r>
              <w:rPr>
                <w:rFonts w:hint="eastAsia"/>
                <w:color w:val="0000FF"/>
                <w:sz w:val="18"/>
              </w:rPr>
              <w:t>）</w:t>
            </w:r>
          </w:p>
        </w:tc>
        <w:tc>
          <w:tcPr>
            <w:tcW w:w="1631" w:type="dxa"/>
          </w:tcPr>
          <w:p w14:paraId="0E7430B4" w14:textId="77777777" w:rsidR="00000000" w:rsidRDefault="007478C2">
            <w:pPr>
              <w:jc w:val="center"/>
              <w:rPr>
                <w:rFonts w:ascii="宋体" w:hAnsi="宋体"/>
                <w:sz w:val="24"/>
              </w:rPr>
            </w:pPr>
            <w:r>
              <w:rPr>
                <w:rFonts w:hint="eastAsia"/>
                <w:color w:val="0000FF"/>
                <w:sz w:val="18"/>
              </w:rPr>
              <w:t>（</w:t>
            </w:r>
            <w:r>
              <w:rPr>
                <w:color w:val="0000FF"/>
                <w:sz w:val="18"/>
              </w:rPr>
              <w:t>5922</w:t>
            </w:r>
            <w:r>
              <w:rPr>
                <w:rFonts w:hint="eastAsia"/>
                <w:color w:val="0000FF"/>
                <w:sz w:val="18"/>
              </w:rPr>
              <w:t>）</w:t>
            </w:r>
          </w:p>
        </w:tc>
      </w:tr>
      <w:tr w:rsidR="00000000" w14:paraId="7E121CAD" w14:textId="77777777">
        <w:trPr>
          <w:trHeight w:val="300"/>
        </w:trPr>
        <w:tc>
          <w:tcPr>
            <w:tcW w:w="2073" w:type="dxa"/>
            <w:vAlign w:val="center"/>
          </w:tcPr>
          <w:p w14:paraId="4F500539" w14:textId="77777777" w:rsidR="00000000" w:rsidRDefault="007478C2">
            <w:pPr>
              <w:jc w:val="left"/>
              <w:rPr>
                <w:rFonts w:ascii="宋体" w:hAnsi="宋体"/>
                <w:sz w:val="24"/>
              </w:rPr>
            </w:pPr>
            <w:r>
              <w:rPr>
                <w:rFonts w:ascii="宋体" w:hAnsi="宋体" w:hint="eastAsia"/>
                <w:sz w:val="24"/>
              </w:rPr>
              <w:t>任意盈余公积</w:t>
            </w:r>
          </w:p>
        </w:tc>
        <w:tc>
          <w:tcPr>
            <w:tcW w:w="1621" w:type="dxa"/>
          </w:tcPr>
          <w:p w14:paraId="4BE52E94" w14:textId="77777777" w:rsidR="00000000" w:rsidRDefault="007478C2">
            <w:pPr>
              <w:jc w:val="center"/>
              <w:rPr>
                <w:rFonts w:ascii="宋体" w:hAnsi="宋体"/>
                <w:sz w:val="24"/>
              </w:rPr>
            </w:pPr>
            <w:r>
              <w:rPr>
                <w:rFonts w:hint="eastAsia"/>
                <w:color w:val="0000FF"/>
                <w:sz w:val="18"/>
              </w:rPr>
              <w:t>（</w:t>
            </w:r>
            <w:r>
              <w:rPr>
                <w:color w:val="0000FF"/>
                <w:sz w:val="18"/>
              </w:rPr>
              <w:t>5925</w:t>
            </w:r>
            <w:r>
              <w:rPr>
                <w:rFonts w:hint="eastAsia"/>
                <w:color w:val="0000FF"/>
                <w:sz w:val="18"/>
              </w:rPr>
              <w:t>）</w:t>
            </w:r>
          </w:p>
        </w:tc>
        <w:tc>
          <w:tcPr>
            <w:tcW w:w="1948" w:type="dxa"/>
          </w:tcPr>
          <w:p w14:paraId="3238B98F" w14:textId="77777777" w:rsidR="00000000" w:rsidRDefault="007478C2">
            <w:pPr>
              <w:jc w:val="center"/>
              <w:rPr>
                <w:rFonts w:ascii="宋体" w:hAnsi="宋体"/>
                <w:sz w:val="24"/>
              </w:rPr>
            </w:pPr>
            <w:r>
              <w:rPr>
                <w:rFonts w:hint="eastAsia"/>
                <w:color w:val="0000FF"/>
                <w:sz w:val="18"/>
              </w:rPr>
              <w:t>（</w:t>
            </w:r>
            <w:r>
              <w:rPr>
                <w:color w:val="0000FF"/>
                <w:sz w:val="18"/>
              </w:rPr>
              <w:t>5926</w:t>
            </w:r>
            <w:r>
              <w:rPr>
                <w:rFonts w:hint="eastAsia"/>
                <w:color w:val="0000FF"/>
                <w:sz w:val="18"/>
              </w:rPr>
              <w:t>）</w:t>
            </w:r>
          </w:p>
        </w:tc>
        <w:tc>
          <w:tcPr>
            <w:tcW w:w="2013" w:type="dxa"/>
          </w:tcPr>
          <w:p w14:paraId="45337BF7" w14:textId="77777777" w:rsidR="00000000" w:rsidRDefault="007478C2">
            <w:pPr>
              <w:jc w:val="center"/>
              <w:rPr>
                <w:rFonts w:ascii="宋体" w:hAnsi="宋体"/>
                <w:sz w:val="24"/>
              </w:rPr>
            </w:pPr>
            <w:r>
              <w:rPr>
                <w:rFonts w:hint="eastAsia"/>
                <w:color w:val="0000FF"/>
                <w:sz w:val="18"/>
              </w:rPr>
              <w:t>（</w:t>
            </w:r>
            <w:r>
              <w:rPr>
                <w:color w:val="0000FF"/>
                <w:sz w:val="18"/>
              </w:rPr>
              <w:t>5927</w:t>
            </w:r>
            <w:r>
              <w:rPr>
                <w:rFonts w:hint="eastAsia"/>
                <w:color w:val="0000FF"/>
                <w:sz w:val="18"/>
              </w:rPr>
              <w:t>）</w:t>
            </w:r>
          </w:p>
        </w:tc>
        <w:tc>
          <w:tcPr>
            <w:tcW w:w="1631" w:type="dxa"/>
          </w:tcPr>
          <w:p w14:paraId="6327847A" w14:textId="77777777" w:rsidR="00000000" w:rsidRDefault="007478C2">
            <w:pPr>
              <w:jc w:val="center"/>
              <w:rPr>
                <w:rFonts w:ascii="宋体" w:hAnsi="宋体"/>
                <w:sz w:val="24"/>
              </w:rPr>
            </w:pPr>
            <w:r>
              <w:rPr>
                <w:rFonts w:hint="eastAsia"/>
                <w:color w:val="0000FF"/>
                <w:sz w:val="18"/>
              </w:rPr>
              <w:t>（</w:t>
            </w:r>
            <w:r>
              <w:rPr>
                <w:color w:val="0000FF"/>
                <w:sz w:val="18"/>
              </w:rPr>
              <w:t>5925</w:t>
            </w:r>
            <w:r>
              <w:rPr>
                <w:rFonts w:hint="eastAsia"/>
                <w:color w:val="0000FF"/>
                <w:sz w:val="18"/>
              </w:rPr>
              <w:t>）</w:t>
            </w:r>
          </w:p>
        </w:tc>
      </w:tr>
      <w:tr w:rsidR="00000000" w14:paraId="3793A70F" w14:textId="77777777">
        <w:trPr>
          <w:trHeight w:val="300"/>
        </w:trPr>
        <w:tc>
          <w:tcPr>
            <w:tcW w:w="2073" w:type="dxa"/>
            <w:vAlign w:val="center"/>
          </w:tcPr>
          <w:p w14:paraId="17E30951" w14:textId="77777777" w:rsidR="00000000" w:rsidRDefault="007478C2">
            <w:pPr>
              <w:jc w:val="left"/>
              <w:rPr>
                <w:rFonts w:ascii="宋体" w:hAnsi="宋体"/>
                <w:sz w:val="24"/>
              </w:rPr>
            </w:pPr>
            <w:r>
              <w:rPr>
                <w:rFonts w:ascii="宋体" w:hAnsi="宋体" w:hint="eastAsia"/>
                <w:sz w:val="24"/>
              </w:rPr>
              <w:t>…</w:t>
            </w:r>
            <w:r>
              <w:rPr>
                <w:rFonts w:hint="eastAsia"/>
                <w:color w:val="0000FF"/>
                <w:sz w:val="18"/>
              </w:rPr>
              <w:t>（</w:t>
            </w:r>
            <w:r>
              <w:rPr>
                <w:color w:val="0000FF"/>
                <w:sz w:val="18"/>
              </w:rPr>
              <w:t>5930</w:t>
            </w:r>
            <w:r>
              <w:rPr>
                <w:rFonts w:hint="eastAsia"/>
                <w:color w:val="0000FF"/>
                <w:sz w:val="18"/>
              </w:rPr>
              <w:t>）</w:t>
            </w:r>
          </w:p>
        </w:tc>
        <w:tc>
          <w:tcPr>
            <w:tcW w:w="1621" w:type="dxa"/>
          </w:tcPr>
          <w:p w14:paraId="7BE934A0" w14:textId="77777777" w:rsidR="00000000" w:rsidRDefault="007478C2">
            <w:pPr>
              <w:jc w:val="center"/>
              <w:rPr>
                <w:rFonts w:ascii="宋体" w:hAnsi="宋体"/>
                <w:sz w:val="24"/>
              </w:rPr>
            </w:pPr>
            <w:r>
              <w:rPr>
                <w:rFonts w:hint="eastAsia"/>
                <w:color w:val="0000FF"/>
                <w:sz w:val="18"/>
              </w:rPr>
              <w:t>（</w:t>
            </w:r>
            <w:r>
              <w:rPr>
                <w:color w:val="0000FF"/>
                <w:sz w:val="18"/>
              </w:rPr>
              <w:t>5931</w:t>
            </w:r>
            <w:r>
              <w:rPr>
                <w:rFonts w:hint="eastAsia"/>
                <w:color w:val="0000FF"/>
                <w:sz w:val="18"/>
              </w:rPr>
              <w:t>）</w:t>
            </w:r>
          </w:p>
        </w:tc>
        <w:tc>
          <w:tcPr>
            <w:tcW w:w="1948" w:type="dxa"/>
          </w:tcPr>
          <w:p w14:paraId="3C94D3EA" w14:textId="77777777" w:rsidR="00000000" w:rsidRDefault="007478C2">
            <w:pPr>
              <w:jc w:val="center"/>
              <w:rPr>
                <w:rFonts w:ascii="宋体" w:hAnsi="宋体"/>
                <w:sz w:val="24"/>
              </w:rPr>
            </w:pPr>
            <w:r>
              <w:rPr>
                <w:rFonts w:hint="eastAsia"/>
                <w:color w:val="0000FF"/>
                <w:sz w:val="18"/>
              </w:rPr>
              <w:t>（</w:t>
            </w:r>
            <w:r>
              <w:rPr>
                <w:color w:val="0000FF"/>
                <w:sz w:val="18"/>
              </w:rPr>
              <w:t>5932</w:t>
            </w:r>
            <w:r>
              <w:rPr>
                <w:rFonts w:hint="eastAsia"/>
                <w:color w:val="0000FF"/>
                <w:sz w:val="18"/>
              </w:rPr>
              <w:t>）</w:t>
            </w:r>
          </w:p>
        </w:tc>
        <w:tc>
          <w:tcPr>
            <w:tcW w:w="2013" w:type="dxa"/>
          </w:tcPr>
          <w:p w14:paraId="3492802A" w14:textId="77777777" w:rsidR="00000000" w:rsidRDefault="007478C2">
            <w:pPr>
              <w:jc w:val="center"/>
              <w:rPr>
                <w:rFonts w:ascii="宋体" w:hAnsi="宋体"/>
                <w:sz w:val="24"/>
              </w:rPr>
            </w:pPr>
            <w:r>
              <w:rPr>
                <w:rFonts w:hint="eastAsia"/>
                <w:color w:val="0000FF"/>
                <w:sz w:val="18"/>
              </w:rPr>
              <w:t>（</w:t>
            </w:r>
            <w:r>
              <w:rPr>
                <w:color w:val="0000FF"/>
                <w:sz w:val="18"/>
              </w:rPr>
              <w:t>5933</w:t>
            </w:r>
            <w:r>
              <w:rPr>
                <w:rFonts w:hint="eastAsia"/>
                <w:color w:val="0000FF"/>
                <w:sz w:val="18"/>
              </w:rPr>
              <w:t>）</w:t>
            </w:r>
          </w:p>
        </w:tc>
        <w:tc>
          <w:tcPr>
            <w:tcW w:w="1631" w:type="dxa"/>
          </w:tcPr>
          <w:p w14:paraId="734BA206" w14:textId="77777777" w:rsidR="00000000" w:rsidRDefault="007478C2">
            <w:pPr>
              <w:jc w:val="center"/>
              <w:rPr>
                <w:rFonts w:ascii="宋体" w:hAnsi="宋体"/>
                <w:sz w:val="24"/>
              </w:rPr>
            </w:pPr>
            <w:r>
              <w:rPr>
                <w:rFonts w:hint="eastAsia"/>
                <w:color w:val="0000FF"/>
                <w:sz w:val="18"/>
              </w:rPr>
              <w:t>（</w:t>
            </w:r>
            <w:r>
              <w:rPr>
                <w:color w:val="0000FF"/>
                <w:sz w:val="18"/>
              </w:rPr>
              <w:t>5931</w:t>
            </w:r>
            <w:r>
              <w:rPr>
                <w:rFonts w:hint="eastAsia"/>
                <w:color w:val="0000FF"/>
                <w:sz w:val="18"/>
              </w:rPr>
              <w:t>）</w:t>
            </w:r>
          </w:p>
        </w:tc>
      </w:tr>
      <w:tr w:rsidR="00000000" w14:paraId="777B0083" w14:textId="77777777">
        <w:trPr>
          <w:trHeight w:val="300"/>
        </w:trPr>
        <w:tc>
          <w:tcPr>
            <w:tcW w:w="2073" w:type="dxa"/>
            <w:vAlign w:val="center"/>
          </w:tcPr>
          <w:p w14:paraId="367CAD10" w14:textId="77777777" w:rsidR="00000000" w:rsidRDefault="007478C2">
            <w:pPr>
              <w:jc w:val="left"/>
              <w:rPr>
                <w:rFonts w:ascii="宋体" w:hAnsi="宋体"/>
                <w:sz w:val="24"/>
              </w:rPr>
            </w:pPr>
            <w:r>
              <w:rPr>
                <w:rFonts w:ascii="宋体" w:hAnsi="宋体" w:hint="eastAsia"/>
                <w:sz w:val="24"/>
              </w:rPr>
              <w:t>其他</w:t>
            </w:r>
          </w:p>
        </w:tc>
        <w:tc>
          <w:tcPr>
            <w:tcW w:w="1621" w:type="dxa"/>
          </w:tcPr>
          <w:p w14:paraId="680804A5" w14:textId="77777777" w:rsidR="00000000" w:rsidRDefault="007478C2">
            <w:pPr>
              <w:jc w:val="center"/>
              <w:rPr>
                <w:rFonts w:ascii="宋体" w:hAnsi="宋体"/>
                <w:sz w:val="24"/>
              </w:rPr>
            </w:pPr>
            <w:r>
              <w:rPr>
                <w:rFonts w:hint="eastAsia"/>
                <w:color w:val="0000FF"/>
                <w:sz w:val="18"/>
              </w:rPr>
              <w:t>（</w:t>
            </w:r>
            <w:r>
              <w:rPr>
                <w:color w:val="0000FF"/>
                <w:sz w:val="18"/>
              </w:rPr>
              <w:t>5934</w:t>
            </w:r>
            <w:r>
              <w:rPr>
                <w:rFonts w:hint="eastAsia"/>
                <w:color w:val="0000FF"/>
                <w:sz w:val="18"/>
              </w:rPr>
              <w:t>）</w:t>
            </w:r>
          </w:p>
        </w:tc>
        <w:tc>
          <w:tcPr>
            <w:tcW w:w="1948" w:type="dxa"/>
          </w:tcPr>
          <w:p w14:paraId="16A712DF" w14:textId="77777777" w:rsidR="00000000" w:rsidRDefault="007478C2">
            <w:pPr>
              <w:jc w:val="center"/>
              <w:rPr>
                <w:rFonts w:ascii="宋体" w:hAnsi="宋体"/>
                <w:sz w:val="24"/>
              </w:rPr>
            </w:pPr>
            <w:r>
              <w:rPr>
                <w:rFonts w:hint="eastAsia"/>
                <w:color w:val="0000FF"/>
                <w:sz w:val="18"/>
              </w:rPr>
              <w:t>（</w:t>
            </w:r>
            <w:r>
              <w:rPr>
                <w:color w:val="0000FF"/>
                <w:sz w:val="18"/>
              </w:rPr>
              <w:t>5935</w:t>
            </w:r>
            <w:r>
              <w:rPr>
                <w:rFonts w:hint="eastAsia"/>
                <w:color w:val="0000FF"/>
                <w:sz w:val="18"/>
              </w:rPr>
              <w:t>）</w:t>
            </w:r>
          </w:p>
        </w:tc>
        <w:tc>
          <w:tcPr>
            <w:tcW w:w="2013" w:type="dxa"/>
          </w:tcPr>
          <w:p w14:paraId="228BC231" w14:textId="77777777" w:rsidR="00000000" w:rsidRDefault="007478C2">
            <w:pPr>
              <w:jc w:val="center"/>
              <w:rPr>
                <w:rFonts w:ascii="宋体" w:hAnsi="宋体"/>
                <w:sz w:val="24"/>
              </w:rPr>
            </w:pPr>
            <w:r>
              <w:rPr>
                <w:rFonts w:hint="eastAsia"/>
                <w:color w:val="0000FF"/>
                <w:sz w:val="18"/>
              </w:rPr>
              <w:t>（</w:t>
            </w:r>
            <w:r>
              <w:rPr>
                <w:color w:val="0000FF"/>
                <w:sz w:val="18"/>
              </w:rPr>
              <w:t>5936</w:t>
            </w:r>
            <w:r>
              <w:rPr>
                <w:rFonts w:hint="eastAsia"/>
                <w:color w:val="0000FF"/>
                <w:sz w:val="18"/>
              </w:rPr>
              <w:t>）</w:t>
            </w:r>
          </w:p>
        </w:tc>
        <w:tc>
          <w:tcPr>
            <w:tcW w:w="1631" w:type="dxa"/>
          </w:tcPr>
          <w:p w14:paraId="66A588B9" w14:textId="77777777" w:rsidR="00000000" w:rsidRDefault="007478C2">
            <w:pPr>
              <w:jc w:val="center"/>
              <w:rPr>
                <w:rFonts w:ascii="宋体" w:hAnsi="宋体"/>
                <w:sz w:val="24"/>
              </w:rPr>
            </w:pPr>
            <w:r>
              <w:rPr>
                <w:rFonts w:hint="eastAsia"/>
                <w:color w:val="0000FF"/>
                <w:sz w:val="18"/>
              </w:rPr>
              <w:t>（</w:t>
            </w:r>
            <w:r>
              <w:rPr>
                <w:color w:val="0000FF"/>
                <w:sz w:val="18"/>
              </w:rPr>
              <w:t>5934</w:t>
            </w:r>
            <w:r>
              <w:rPr>
                <w:rFonts w:hint="eastAsia"/>
                <w:color w:val="0000FF"/>
                <w:sz w:val="18"/>
              </w:rPr>
              <w:t>）</w:t>
            </w:r>
          </w:p>
        </w:tc>
      </w:tr>
      <w:tr w:rsidR="00000000" w14:paraId="3C23C2D8" w14:textId="77777777">
        <w:trPr>
          <w:trHeight w:val="300"/>
        </w:trPr>
        <w:tc>
          <w:tcPr>
            <w:tcW w:w="2073" w:type="dxa"/>
            <w:vAlign w:val="center"/>
          </w:tcPr>
          <w:p w14:paraId="44CFA397" w14:textId="77777777" w:rsidR="00000000" w:rsidRDefault="007478C2">
            <w:pPr>
              <w:jc w:val="center"/>
              <w:rPr>
                <w:rFonts w:ascii="宋体" w:hAnsi="宋体"/>
                <w:sz w:val="24"/>
              </w:rPr>
            </w:pPr>
            <w:r>
              <w:rPr>
                <w:rFonts w:ascii="宋体" w:hAnsi="宋体" w:hint="eastAsia"/>
                <w:sz w:val="24"/>
              </w:rPr>
              <w:t>合计</w:t>
            </w:r>
          </w:p>
        </w:tc>
        <w:tc>
          <w:tcPr>
            <w:tcW w:w="1621" w:type="dxa"/>
          </w:tcPr>
          <w:p w14:paraId="6CC3B763" w14:textId="77777777" w:rsidR="00000000" w:rsidRDefault="007478C2">
            <w:pPr>
              <w:jc w:val="center"/>
              <w:rPr>
                <w:rFonts w:ascii="宋体" w:hAnsi="宋体"/>
                <w:sz w:val="24"/>
              </w:rPr>
            </w:pPr>
            <w:r>
              <w:rPr>
                <w:rFonts w:hint="eastAsia"/>
                <w:color w:val="0000FF"/>
                <w:sz w:val="18"/>
              </w:rPr>
              <w:t>（</w:t>
            </w:r>
            <w:r>
              <w:rPr>
                <w:color w:val="0000FF"/>
                <w:sz w:val="18"/>
              </w:rPr>
              <w:t>5937</w:t>
            </w:r>
            <w:r>
              <w:rPr>
                <w:rFonts w:hint="eastAsia"/>
                <w:color w:val="0000FF"/>
                <w:sz w:val="18"/>
              </w:rPr>
              <w:t>）</w:t>
            </w:r>
          </w:p>
        </w:tc>
        <w:tc>
          <w:tcPr>
            <w:tcW w:w="1948" w:type="dxa"/>
          </w:tcPr>
          <w:p w14:paraId="2B5F4182" w14:textId="77777777" w:rsidR="00000000" w:rsidRDefault="007478C2">
            <w:pPr>
              <w:jc w:val="center"/>
              <w:rPr>
                <w:rFonts w:ascii="宋体" w:hAnsi="宋体"/>
                <w:sz w:val="24"/>
              </w:rPr>
            </w:pPr>
            <w:r>
              <w:rPr>
                <w:rFonts w:hint="eastAsia"/>
                <w:color w:val="0000FF"/>
                <w:sz w:val="18"/>
              </w:rPr>
              <w:t>（</w:t>
            </w:r>
            <w:r>
              <w:rPr>
                <w:color w:val="0000FF"/>
                <w:sz w:val="18"/>
              </w:rPr>
              <w:t>5938</w:t>
            </w:r>
            <w:r>
              <w:rPr>
                <w:rFonts w:hint="eastAsia"/>
                <w:color w:val="0000FF"/>
                <w:sz w:val="18"/>
              </w:rPr>
              <w:t>）</w:t>
            </w:r>
          </w:p>
        </w:tc>
        <w:tc>
          <w:tcPr>
            <w:tcW w:w="2013" w:type="dxa"/>
          </w:tcPr>
          <w:p w14:paraId="0060EB7A" w14:textId="77777777" w:rsidR="00000000" w:rsidRDefault="007478C2">
            <w:pPr>
              <w:jc w:val="center"/>
              <w:rPr>
                <w:rFonts w:ascii="宋体" w:hAnsi="宋体"/>
                <w:sz w:val="24"/>
              </w:rPr>
            </w:pPr>
            <w:r>
              <w:rPr>
                <w:rFonts w:hint="eastAsia"/>
                <w:color w:val="0000FF"/>
                <w:sz w:val="18"/>
              </w:rPr>
              <w:t>（</w:t>
            </w:r>
            <w:r>
              <w:rPr>
                <w:color w:val="0000FF"/>
                <w:sz w:val="18"/>
              </w:rPr>
              <w:t>5939</w:t>
            </w:r>
            <w:r>
              <w:rPr>
                <w:rFonts w:hint="eastAsia"/>
                <w:color w:val="0000FF"/>
                <w:sz w:val="18"/>
              </w:rPr>
              <w:t>）</w:t>
            </w:r>
          </w:p>
        </w:tc>
        <w:tc>
          <w:tcPr>
            <w:tcW w:w="1631" w:type="dxa"/>
          </w:tcPr>
          <w:p w14:paraId="2136533B" w14:textId="77777777" w:rsidR="00000000" w:rsidRDefault="007478C2">
            <w:pPr>
              <w:jc w:val="center"/>
              <w:rPr>
                <w:rFonts w:ascii="宋体" w:hAnsi="宋体"/>
                <w:sz w:val="24"/>
              </w:rPr>
            </w:pPr>
            <w:r>
              <w:rPr>
                <w:rFonts w:hint="eastAsia"/>
                <w:color w:val="0000FF"/>
                <w:sz w:val="18"/>
              </w:rPr>
              <w:t>（</w:t>
            </w:r>
            <w:r>
              <w:rPr>
                <w:color w:val="0000FF"/>
                <w:sz w:val="18"/>
              </w:rPr>
              <w:t>5937</w:t>
            </w:r>
            <w:r>
              <w:rPr>
                <w:rFonts w:hint="eastAsia"/>
                <w:color w:val="0000FF"/>
                <w:sz w:val="18"/>
              </w:rPr>
              <w:t>）</w:t>
            </w:r>
          </w:p>
        </w:tc>
      </w:tr>
    </w:tbl>
    <w:p w14:paraId="42F6BA7A" w14:textId="77777777" w:rsidR="00000000" w:rsidRDefault="007478C2">
      <w:pPr>
        <w:rPr>
          <w:rFonts w:ascii="宋体" w:hAnsi="宋体"/>
          <w:kern w:val="0"/>
          <w:sz w:val="24"/>
          <w:szCs w:val="28"/>
        </w:rPr>
      </w:pPr>
      <w:r>
        <w:rPr>
          <w:rFonts w:ascii="宋体" w:hAnsi="宋体" w:hint="eastAsia"/>
          <w:kern w:val="0"/>
          <w:sz w:val="24"/>
          <w:szCs w:val="28"/>
        </w:rPr>
        <w:t>注：</w:t>
      </w:r>
      <w:r>
        <w:rPr>
          <w:rFonts w:hint="eastAsia"/>
          <w:color w:val="0000FF"/>
          <w:sz w:val="18"/>
        </w:rPr>
        <w:t>（</w:t>
      </w:r>
      <w:r>
        <w:rPr>
          <w:color w:val="0000FF"/>
          <w:sz w:val="18"/>
        </w:rPr>
        <w:t>5940</w:t>
      </w:r>
      <w:r>
        <w:rPr>
          <w:rFonts w:hint="eastAsia"/>
          <w:color w:val="0000FF"/>
          <w:sz w:val="18"/>
        </w:rPr>
        <w:t>）</w:t>
      </w:r>
    </w:p>
    <w:p w14:paraId="0E5CA447" w14:textId="77777777" w:rsidR="00000000" w:rsidRDefault="007478C2">
      <w:pPr>
        <w:rPr>
          <w:rFonts w:ascii="宋体" w:hAnsi="宋体"/>
          <w:b/>
          <w:sz w:val="24"/>
        </w:rPr>
      </w:pPr>
    </w:p>
    <w:p w14:paraId="1316F5FD"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b/>
          <w:sz w:val="24"/>
        </w:rPr>
        <w:t>5</w:t>
      </w:r>
      <w:r>
        <w:rPr>
          <w:rFonts w:ascii="宋体" w:hAnsi="宋体" w:hint="eastAsia"/>
          <w:b/>
          <w:sz w:val="24"/>
        </w:rPr>
        <w:t>.7.</w:t>
      </w:r>
      <w:r>
        <w:rPr>
          <w:rFonts w:ascii="宋体" w:hAnsi="宋体"/>
          <w:b/>
          <w:sz w:val="24"/>
        </w:rPr>
        <w:t>35</w:t>
      </w:r>
      <w:r>
        <w:rPr>
          <w:rFonts w:ascii="宋体" w:hAnsi="宋体" w:hint="eastAsia"/>
          <w:b/>
          <w:sz w:val="24"/>
        </w:rPr>
        <w:t xml:space="preserve"> </w:t>
      </w:r>
      <w:r>
        <w:rPr>
          <w:rFonts w:ascii="宋体" w:hAnsi="宋体" w:hint="eastAsia"/>
          <w:b/>
          <w:sz w:val="24"/>
        </w:rPr>
        <w:t>未分配利润</w:t>
      </w:r>
      <w:r>
        <w:rPr>
          <w:rStyle w:val="FootnoteReference"/>
          <w:rFonts w:ascii="宋体" w:hAnsi="宋体"/>
          <w:b/>
          <w:sz w:val="24"/>
        </w:rPr>
        <w:footnoteReference w:id="458"/>
      </w:r>
    </w:p>
    <w:p w14:paraId="72E7953E"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7"/>
        <w:gridCol w:w="1473"/>
        <w:gridCol w:w="1462"/>
        <w:gridCol w:w="2344"/>
      </w:tblGrid>
      <w:tr w:rsidR="00000000" w14:paraId="1FA86813" w14:textId="77777777">
        <w:trPr>
          <w:trHeight w:val="300"/>
          <w:jc w:val="center"/>
        </w:trPr>
        <w:tc>
          <w:tcPr>
            <w:tcW w:w="4007" w:type="dxa"/>
            <w:vAlign w:val="center"/>
          </w:tcPr>
          <w:p w14:paraId="39555D6A" w14:textId="77777777" w:rsidR="00000000" w:rsidRDefault="007478C2">
            <w:pPr>
              <w:jc w:val="center"/>
              <w:rPr>
                <w:rFonts w:ascii="宋体" w:hAnsi="宋体"/>
                <w:sz w:val="24"/>
              </w:rPr>
            </w:pPr>
            <w:r>
              <w:rPr>
                <w:rFonts w:ascii="宋体" w:hAnsi="宋体" w:hint="eastAsia"/>
                <w:sz w:val="24"/>
              </w:rPr>
              <w:t>项目</w:t>
            </w:r>
          </w:p>
        </w:tc>
        <w:tc>
          <w:tcPr>
            <w:tcW w:w="1473" w:type="dxa"/>
            <w:vAlign w:val="center"/>
          </w:tcPr>
          <w:p w14:paraId="1AED88F2" w14:textId="77777777" w:rsidR="00000000" w:rsidRDefault="007478C2">
            <w:pPr>
              <w:jc w:val="center"/>
              <w:rPr>
                <w:rFonts w:ascii="宋体" w:hAnsi="宋体"/>
                <w:sz w:val="24"/>
              </w:rPr>
            </w:pPr>
            <w:r>
              <w:rPr>
                <w:rFonts w:ascii="宋体" w:hAnsi="宋体" w:hint="eastAsia"/>
                <w:sz w:val="24"/>
              </w:rPr>
              <w:t>已实现部分</w:t>
            </w:r>
          </w:p>
        </w:tc>
        <w:tc>
          <w:tcPr>
            <w:tcW w:w="1462" w:type="dxa"/>
            <w:vAlign w:val="center"/>
          </w:tcPr>
          <w:p w14:paraId="25AB72CC" w14:textId="77777777" w:rsidR="00000000" w:rsidRDefault="007478C2">
            <w:pPr>
              <w:jc w:val="center"/>
              <w:rPr>
                <w:rFonts w:ascii="宋体" w:hAnsi="宋体"/>
                <w:sz w:val="24"/>
              </w:rPr>
            </w:pPr>
            <w:r>
              <w:rPr>
                <w:rFonts w:ascii="宋体" w:hAnsi="宋体" w:hint="eastAsia"/>
                <w:sz w:val="24"/>
              </w:rPr>
              <w:t>未实现部分</w:t>
            </w:r>
          </w:p>
        </w:tc>
        <w:tc>
          <w:tcPr>
            <w:tcW w:w="2344" w:type="dxa"/>
            <w:vAlign w:val="center"/>
          </w:tcPr>
          <w:p w14:paraId="3D5FCF81" w14:textId="77777777" w:rsidR="00000000" w:rsidRDefault="007478C2">
            <w:pPr>
              <w:jc w:val="center"/>
              <w:rPr>
                <w:rFonts w:ascii="宋体" w:hAnsi="宋体"/>
                <w:sz w:val="24"/>
              </w:rPr>
            </w:pPr>
            <w:r>
              <w:rPr>
                <w:rFonts w:ascii="宋体" w:hAnsi="宋体" w:hint="eastAsia"/>
                <w:sz w:val="24"/>
              </w:rPr>
              <w:t>合计</w:t>
            </w:r>
          </w:p>
        </w:tc>
      </w:tr>
      <w:tr w:rsidR="00000000" w14:paraId="7A4ACFB1" w14:textId="77777777">
        <w:trPr>
          <w:trHeight w:val="300"/>
          <w:jc w:val="center"/>
        </w:trPr>
        <w:tc>
          <w:tcPr>
            <w:tcW w:w="4007" w:type="dxa"/>
            <w:vAlign w:val="center"/>
          </w:tcPr>
          <w:p w14:paraId="1AAD5D13" w14:textId="77777777" w:rsidR="00000000" w:rsidRDefault="007478C2">
            <w:pPr>
              <w:rPr>
                <w:rFonts w:ascii="宋体" w:hAnsi="宋体"/>
                <w:sz w:val="24"/>
              </w:rPr>
            </w:pPr>
            <w:r>
              <w:rPr>
                <w:rFonts w:ascii="宋体" w:hAnsi="宋体" w:hint="eastAsia"/>
                <w:sz w:val="24"/>
              </w:rPr>
              <w:t>上年度末</w:t>
            </w:r>
          </w:p>
        </w:tc>
        <w:tc>
          <w:tcPr>
            <w:tcW w:w="1473" w:type="dxa"/>
            <w:vAlign w:val="center"/>
          </w:tcPr>
          <w:p w14:paraId="07D84FE9" w14:textId="77777777" w:rsidR="00000000" w:rsidRDefault="007478C2">
            <w:pPr>
              <w:jc w:val="center"/>
              <w:rPr>
                <w:color w:val="0000FF"/>
                <w:sz w:val="18"/>
              </w:rPr>
            </w:pPr>
            <w:r>
              <w:rPr>
                <w:rFonts w:hint="eastAsia"/>
                <w:color w:val="0000FF"/>
                <w:sz w:val="18"/>
              </w:rPr>
              <w:t>（</w:t>
            </w:r>
            <w:r>
              <w:rPr>
                <w:rFonts w:hint="eastAsia"/>
                <w:color w:val="0000FF"/>
                <w:sz w:val="18"/>
              </w:rPr>
              <w:t>2127</w:t>
            </w:r>
            <w:r>
              <w:rPr>
                <w:rFonts w:hint="eastAsia"/>
                <w:color w:val="0000FF"/>
                <w:sz w:val="18"/>
              </w:rPr>
              <w:t>）</w:t>
            </w:r>
          </w:p>
        </w:tc>
        <w:tc>
          <w:tcPr>
            <w:tcW w:w="1462" w:type="dxa"/>
            <w:vAlign w:val="center"/>
          </w:tcPr>
          <w:p w14:paraId="107E655B" w14:textId="77777777" w:rsidR="00000000" w:rsidRDefault="007478C2">
            <w:pPr>
              <w:jc w:val="center"/>
              <w:rPr>
                <w:color w:val="0000FF"/>
                <w:sz w:val="18"/>
              </w:rPr>
            </w:pPr>
            <w:r>
              <w:rPr>
                <w:rFonts w:hint="eastAsia"/>
                <w:color w:val="0000FF"/>
                <w:sz w:val="18"/>
              </w:rPr>
              <w:t>（</w:t>
            </w:r>
            <w:r>
              <w:rPr>
                <w:rFonts w:hint="eastAsia"/>
                <w:color w:val="0000FF"/>
                <w:sz w:val="18"/>
              </w:rPr>
              <w:t>2128</w:t>
            </w:r>
            <w:r>
              <w:rPr>
                <w:rFonts w:hint="eastAsia"/>
                <w:color w:val="0000FF"/>
                <w:sz w:val="18"/>
              </w:rPr>
              <w:t>）</w:t>
            </w:r>
          </w:p>
        </w:tc>
        <w:tc>
          <w:tcPr>
            <w:tcW w:w="2344" w:type="dxa"/>
            <w:vAlign w:val="center"/>
          </w:tcPr>
          <w:p w14:paraId="5C030104" w14:textId="77777777" w:rsidR="00000000" w:rsidRDefault="007478C2">
            <w:pPr>
              <w:jc w:val="center"/>
              <w:rPr>
                <w:color w:val="0000FF"/>
                <w:sz w:val="18"/>
              </w:rPr>
            </w:pPr>
            <w:r>
              <w:rPr>
                <w:rFonts w:hint="eastAsia"/>
                <w:color w:val="0000FF"/>
                <w:sz w:val="18"/>
              </w:rPr>
              <w:t>（</w:t>
            </w:r>
            <w:r>
              <w:rPr>
                <w:rFonts w:hint="eastAsia"/>
                <w:color w:val="0000FF"/>
                <w:sz w:val="18"/>
              </w:rPr>
              <w:t>0622</w:t>
            </w:r>
            <w:r>
              <w:rPr>
                <w:rFonts w:hint="eastAsia"/>
                <w:color w:val="0000FF"/>
                <w:sz w:val="18"/>
              </w:rPr>
              <w:t>）</w:t>
            </w:r>
          </w:p>
        </w:tc>
      </w:tr>
      <w:tr w:rsidR="00000000" w14:paraId="66F67E98" w14:textId="77777777">
        <w:trPr>
          <w:trHeight w:val="300"/>
          <w:jc w:val="center"/>
        </w:trPr>
        <w:tc>
          <w:tcPr>
            <w:tcW w:w="4007" w:type="dxa"/>
            <w:vAlign w:val="center"/>
          </w:tcPr>
          <w:p w14:paraId="230E9FF4" w14:textId="77777777" w:rsidR="00000000" w:rsidRDefault="007478C2">
            <w:pPr>
              <w:rPr>
                <w:rFonts w:ascii="宋体" w:hAnsi="宋体"/>
                <w:sz w:val="24"/>
              </w:rPr>
            </w:pPr>
            <w:r>
              <w:rPr>
                <w:rFonts w:ascii="宋体" w:hAnsi="宋体" w:hint="eastAsia"/>
                <w:sz w:val="24"/>
              </w:rPr>
              <w:t>本期利润</w:t>
            </w:r>
          </w:p>
        </w:tc>
        <w:tc>
          <w:tcPr>
            <w:tcW w:w="1473" w:type="dxa"/>
            <w:vAlign w:val="center"/>
          </w:tcPr>
          <w:p w14:paraId="031B27CA" w14:textId="77777777" w:rsidR="00000000" w:rsidRDefault="007478C2">
            <w:pPr>
              <w:jc w:val="center"/>
              <w:rPr>
                <w:color w:val="0000FF"/>
                <w:sz w:val="18"/>
              </w:rPr>
            </w:pPr>
            <w:r>
              <w:rPr>
                <w:rFonts w:hint="eastAsia"/>
                <w:color w:val="0000FF"/>
                <w:sz w:val="18"/>
              </w:rPr>
              <w:t>（</w:t>
            </w:r>
            <w:r>
              <w:rPr>
                <w:rFonts w:hint="eastAsia"/>
                <w:color w:val="0000FF"/>
                <w:sz w:val="18"/>
              </w:rPr>
              <w:t>2047</w:t>
            </w:r>
            <w:r>
              <w:rPr>
                <w:rFonts w:hint="eastAsia"/>
                <w:color w:val="0000FF"/>
                <w:sz w:val="18"/>
              </w:rPr>
              <w:t>）</w:t>
            </w:r>
          </w:p>
        </w:tc>
        <w:tc>
          <w:tcPr>
            <w:tcW w:w="1462" w:type="dxa"/>
            <w:vAlign w:val="center"/>
          </w:tcPr>
          <w:p w14:paraId="43D2232F" w14:textId="77777777" w:rsidR="00000000" w:rsidRDefault="007478C2">
            <w:pPr>
              <w:jc w:val="center"/>
              <w:rPr>
                <w:color w:val="0000FF"/>
                <w:sz w:val="18"/>
              </w:rPr>
            </w:pPr>
            <w:r>
              <w:rPr>
                <w:rFonts w:hint="eastAsia"/>
                <w:color w:val="0000FF"/>
                <w:sz w:val="18"/>
              </w:rPr>
              <w:t>（</w:t>
            </w:r>
            <w:r>
              <w:rPr>
                <w:rFonts w:hint="eastAsia"/>
                <w:color w:val="0000FF"/>
                <w:sz w:val="18"/>
              </w:rPr>
              <w:t>2048</w:t>
            </w:r>
            <w:r>
              <w:rPr>
                <w:rFonts w:hint="eastAsia"/>
                <w:color w:val="0000FF"/>
                <w:sz w:val="18"/>
              </w:rPr>
              <w:t>）</w:t>
            </w:r>
          </w:p>
        </w:tc>
        <w:tc>
          <w:tcPr>
            <w:tcW w:w="2344" w:type="dxa"/>
            <w:vAlign w:val="center"/>
          </w:tcPr>
          <w:p w14:paraId="6F9CA1C2" w14:textId="77777777" w:rsidR="00000000" w:rsidRDefault="007478C2">
            <w:pPr>
              <w:jc w:val="center"/>
              <w:rPr>
                <w:color w:val="0000FF"/>
                <w:sz w:val="18"/>
              </w:rPr>
            </w:pPr>
            <w:r>
              <w:rPr>
                <w:rFonts w:hint="eastAsia"/>
                <w:color w:val="0000FF"/>
                <w:sz w:val="18"/>
              </w:rPr>
              <w:t>（</w:t>
            </w:r>
            <w:r>
              <w:rPr>
                <w:rFonts w:hint="eastAsia"/>
                <w:color w:val="0000FF"/>
                <w:sz w:val="18"/>
              </w:rPr>
              <w:t>0658</w:t>
            </w:r>
            <w:r>
              <w:rPr>
                <w:rFonts w:hint="eastAsia"/>
                <w:color w:val="0000FF"/>
                <w:sz w:val="18"/>
              </w:rPr>
              <w:t>）</w:t>
            </w:r>
          </w:p>
        </w:tc>
      </w:tr>
      <w:tr w:rsidR="00000000" w14:paraId="22F401CB" w14:textId="77777777">
        <w:trPr>
          <w:trHeight w:val="300"/>
          <w:jc w:val="center"/>
        </w:trPr>
        <w:tc>
          <w:tcPr>
            <w:tcW w:w="4007" w:type="dxa"/>
            <w:vAlign w:val="center"/>
          </w:tcPr>
          <w:p w14:paraId="19637572" w14:textId="77777777" w:rsidR="00000000" w:rsidRDefault="007478C2">
            <w:pPr>
              <w:rPr>
                <w:rFonts w:ascii="宋体" w:hAnsi="宋体"/>
                <w:sz w:val="24"/>
              </w:rPr>
            </w:pPr>
            <w:r>
              <w:rPr>
                <w:rFonts w:ascii="宋体" w:hAnsi="宋体" w:hint="eastAsia"/>
                <w:sz w:val="24"/>
              </w:rPr>
              <w:t>本期基金份额交易产生的变动数</w:t>
            </w:r>
          </w:p>
        </w:tc>
        <w:tc>
          <w:tcPr>
            <w:tcW w:w="1473" w:type="dxa"/>
            <w:vAlign w:val="center"/>
          </w:tcPr>
          <w:p w14:paraId="179D634B" w14:textId="77777777" w:rsidR="00000000" w:rsidRDefault="007478C2">
            <w:pPr>
              <w:jc w:val="center"/>
              <w:rPr>
                <w:color w:val="0000FF"/>
                <w:sz w:val="18"/>
              </w:rPr>
            </w:pPr>
            <w:r>
              <w:rPr>
                <w:rFonts w:hint="eastAsia"/>
                <w:color w:val="0000FF"/>
                <w:sz w:val="18"/>
              </w:rPr>
              <w:t>（</w:t>
            </w:r>
            <w:r>
              <w:rPr>
                <w:rFonts w:hint="eastAsia"/>
                <w:color w:val="0000FF"/>
                <w:sz w:val="18"/>
              </w:rPr>
              <w:t>2049</w:t>
            </w:r>
            <w:r>
              <w:rPr>
                <w:rFonts w:hint="eastAsia"/>
                <w:color w:val="0000FF"/>
                <w:sz w:val="18"/>
              </w:rPr>
              <w:t>）</w:t>
            </w:r>
          </w:p>
        </w:tc>
        <w:tc>
          <w:tcPr>
            <w:tcW w:w="1462" w:type="dxa"/>
            <w:vAlign w:val="center"/>
          </w:tcPr>
          <w:p w14:paraId="0BF6F5A9" w14:textId="77777777" w:rsidR="00000000" w:rsidRDefault="007478C2">
            <w:pPr>
              <w:jc w:val="center"/>
              <w:rPr>
                <w:color w:val="0000FF"/>
                <w:sz w:val="18"/>
              </w:rPr>
            </w:pPr>
            <w:r>
              <w:rPr>
                <w:rFonts w:hint="eastAsia"/>
                <w:color w:val="0000FF"/>
                <w:sz w:val="18"/>
              </w:rPr>
              <w:t>（</w:t>
            </w:r>
            <w:r>
              <w:rPr>
                <w:rFonts w:hint="eastAsia"/>
                <w:color w:val="0000FF"/>
                <w:sz w:val="18"/>
              </w:rPr>
              <w:t>2050</w:t>
            </w:r>
            <w:r>
              <w:rPr>
                <w:rFonts w:hint="eastAsia"/>
                <w:color w:val="0000FF"/>
                <w:sz w:val="18"/>
              </w:rPr>
              <w:t>）</w:t>
            </w:r>
          </w:p>
        </w:tc>
        <w:tc>
          <w:tcPr>
            <w:tcW w:w="2344" w:type="dxa"/>
            <w:vAlign w:val="center"/>
          </w:tcPr>
          <w:p w14:paraId="1C3B1DD4" w14:textId="77777777" w:rsidR="00000000" w:rsidRDefault="007478C2">
            <w:pPr>
              <w:jc w:val="center"/>
              <w:rPr>
                <w:color w:val="0000FF"/>
                <w:sz w:val="18"/>
              </w:rPr>
            </w:pPr>
            <w:r>
              <w:rPr>
                <w:rFonts w:hint="eastAsia"/>
                <w:color w:val="0000FF"/>
                <w:sz w:val="18"/>
              </w:rPr>
              <w:t>（</w:t>
            </w:r>
            <w:r>
              <w:rPr>
                <w:rFonts w:hint="eastAsia"/>
                <w:color w:val="0000FF"/>
                <w:sz w:val="18"/>
              </w:rPr>
              <w:t>0661</w:t>
            </w:r>
            <w:r>
              <w:rPr>
                <w:rFonts w:hint="eastAsia"/>
                <w:color w:val="0000FF"/>
                <w:sz w:val="18"/>
              </w:rPr>
              <w:t>）</w:t>
            </w:r>
          </w:p>
        </w:tc>
      </w:tr>
      <w:tr w:rsidR="00000000" w14:paraId="0D96EA48" w14:textId="77777777">
        <w:trPr>
          <w:trHeight w:val="300"/>
          <w:jc w:val="center"/>
        </w:trPr>
        <w:tc>
          <w:tcPr>
            <w:tcW w:w="4007" w:type="dxa"/>
            <w:vAlign w:val="center"/>
          </w:tcPr>
          <w:p w14:paraId="05F58FEF" w14:textId="77777777" w:rsidR="00000000" w:rsidRDefault="007478C2">
            <w:pPr>
              <w:rPr>
                <w:rFonts w:ascii="宋体" w:hAnsi="宋体"/>
                <w:sz w:val="24"/>
              </w:rPr>
            </w:pPr>
            <w:r>
              <w:rPr>
                <w:rFonts w:ascii="宋体" w:hAnsi="宋体" w:hint="eastAsia"/>
                <w:sz w:val="24"/>
              </w:rPr>
              <w:t>其中：基金认购款</w:t>
            </w:r>
          </w:p>
        </w:tc>
        <w:tc>
          <w:tcPr>
            <w:tcW w:w="1473" w:type="dxa"/>
            <w:vAlign w:val="center"/>
          </w:tcPr>
          <w:p w14:paraId="389F665E" w14:textId="77777777" w:rsidR="00000000" w:rsidRDefault="007478C2">
            <w:pPr>
              <w:jc w:val="center"/>
              <w:rPr>
                <w:color w:val="0000FF"/>
                <w:sz w:val="18"/>
              </w:rPr>
            </w:pPr>
            <w:r>
              <w:rPr>
                <w:rFonts w:hint="eastAsia"/>
                <w:color w:val="0000FF"/>
                <w:sz w:val="18"/>
              </w:rPr>
              <w:t>（</w:t>
            </w:r>
            <w:r>
              <w:rPr>
                <w:color w:val="0000FF"/>
                <w:sz w:val="18"/>
              </w:rPr>
              <w:t>6541</w:t>
            </w:r>
            <w:r>
              <w:rPr>
                <w:rFonts w:hint="eastAsia"/>
                <w:color w:val="0000FF"/>
                <w:sz w:val="18"/>
              </w:rPr>
              <w:t>）</w:t>
            </w:r>
          </w:p>
        </w:tc>
        <w:tc>
          <w:tcPr>
            <w:tcW w:w="1462" w:type="dxa"/>
            <w:vAlign w:val="center"/>
          </w:tcPr>
          <w:p w14:paraId="5626F3DF" w14:textId="77777777" w:rsidR="00000000" w:rsidRDefault="007478C2">
            <w:pPr>
              <w:jc w:val="center"/>
              <w:rPr>
                <w:color w:val="0000FF"/>
                <w:sz w:val="18"/>
              </w:rPr>
            </w:pPr>
            <w:r>
              <w:rPr>
                <w:rFonts w:hint="eastAsia"/>
                <w:color w:val="0000FF"/>
                <w:sz w:val="18"/>
              </w:rPr>
              <w:t>（</w:t>
            </w:r>
            <w:r>
              <w:rPr>
                <w:color w:val="0000FF"/>
                <w:sz w:val="18"/>
              </w:rPr>
              <w:t>6542</w:t>
            </w:r>
            <w:r>
              <w:rPr>
                <w:rFonts w:hint="eastAsia"/>
                <w:color w:val="0000FF"/>
                <w:sz w:val="18"/>
              </w:rPr>
              <w:t>）</w:t>
            </w:r>
          </w:p>
        </w:tc>
        <w:tc>
          <w:tcPr>
            <w:tcW w:w="2344" w:type="dxa"/>
            <w:vAlign w:val="center"/>
          </w:tcPr>
          <w:p w14:paraId="2F66960B" w14:textId="77777777" w:rsidR="00000000" w:rsidRDefault="007478C2">
            <w:pPr>
              <w:jc w:val="center"/>
              <w:rPr>
                <w:color w:val="0000FF"/>
                <w:sz w:val="18"/>
              </w:rPr>
            </w:pPr>
            <w:r>
              <w:rPr>
                <w:rFonts w:hint="eastAsia"/>
                <w:color w:val="0000FF"/>
                <w:sz w:val="18"/>
              </w:rPr>
              <w:t>（</w:t>
            </w:r>
            <w:r>
              <w:rPr>
                <w:color w:val="0000FF"/>
                <w:sz w:val="18"/>
              </w:rPr>
              <w:t>6543</w:t>
            </w:r>
            <w:r>
              <w:rPr>
                <w:rFonts w:hint="eastAsia"/>
                <w:color w:val="0000FF"/>
                <w:sz w:val="18"/>
              </w:rPr>
              <w:t>）</w:t>
            </w:r>
          </w:p>
        </w:tc>
      </w:tr>
      <w:tr w:rsidR="00000000" w14:paraId="61BFE5B0" w14:textId="77777777">
        <w:trPr>
          <w:trHeight w:val="300"/>
          <w:jc w:val="center"/>
        </w:trPr>
        <w:tc>
          <w:tcPr>
            <w:tcW w:w="4007" w:type="dxa"/>
            <w:vAlign w:val="center"/>
          </w:tcPr>
          <w:p w14:paraId="71A68E2A" w14:textId="77777777" w:rsidR="00000000" w:rsidRDefault="007478C2">
            <w:pPr>
              <w:ind w:firstLineChars="294" w:firstLine="706"/>
              <w:rPr>
                <w:rFonts w:ascii="宋体" w:hAnsi="宋体"/>
                <w:sz w:val="24"/>
              </w:rPr>
            </w:pPr>
            <w:r>
              <w:rPr>
                <w:rFonts w:ascii="宋体" w:hAnsi="宋体" w:hint="eastAsia"/>
                <w:sz w:val="24"/>
              </w:rPr>
              <w:t>基金赎回款</w:t>
            </w:r>
          </w:p>
        </w:tc>
        <w:tc>
          <w:tcPr>
            <w:tcW w:w="1473" w:type="dxa"/>
            <w:vAlign w:val="center"/>
          </w:tcPr>
          <w:p w14:paraId="1DA8E270" w14:textId="77777777" w:rsidR="00000000" w:rsidRDefault="007478C2">
            <w:pPr>
              <w:jc w:val="center"/>
              <w:rPr>
                <w:color w:val="0000FF"/>
                <w:sz w:val="18"/>
              </w:rPr>
            </w:pPr>
            <w:r>
              <w:rPr>
                <w:rFonts w:hint="eastAsia"/>
                <w:color w:val="0000FF"/>
                <w:sz w:val="18"/>
              </w:rPr>
              <w:t>（</w:t>
            </w:r>
            <w:r>
              <w:rPr>
                <w:rFonts w:hint="eastAsia"/>
                <w:color w:val="0000FF"/>
                <w:sz w:val="18"/>
              </w:rPr>
              <w:t>2053</w:t>
            </w:r>
            <w:r>
              <w:rPr>
                <w:rFonts w:hint="eastAsia"/>
                <w:color w:val="0000FF"/>
                <w:sz w:val="18"/>
              </w:rPr>
              <w:t>）</w:t>
            </w:r>
          </w:p>
        </w:tc>
        <w:tc>
          <w:tcPr>
            <w:tcW w:w="1462" w:type="dxa"/>
            <w:vAlign w:val="center"/>
          </w:tcPr>
          <w:p w14:paraId="73039BDB" w14:textId="77777777" w:rsidR="00000000" w:rsidRDefault="007478C2">
            <w:pPr>
              <w:jc w:val="center"/>
              <w:rPr>
                <w:color w:val="0000FF"/>
                <w:sz w:val="18"/>
              </w:rPr>
            </w:pPr>
            <w:r>
              <w:rPr>
                <w:rFonts w:hint="eastAsia"/>
                <w:color w:val="0000FF"/>
                <w:sz w:val="18"/>
              </w:rPr>
              <w:t>（</w:t>
            </w:r>
            <w:r>
              <w:rPr>
                <w:rFonts w:hint="eastAsia"/>
                <w:color w:val="0000FF"/>
                <w:sz w:val="18"/>
              </w:rPr>
              <w:t>2054</w:t>
            </w:r>
            <w:r>
              <w:rPr>
                <w:rFonts w:hint="eastAsia"/>
                <w:color w:val="0000FF"/>
                <w:sz w:val="18"/>
              </w:rPr>
              <w:t>）</w:t>
            </w:r>
          </w:p>
        </w:tc>
        <w:tc>
          <w:tcPr>
            <w:tcW w:w="2344" w:type="dxa"/>
            <w:vAlign w:val="center"/>
          </w:tcPr>
          <w:p w14:paraId="6C7F1119" w14:textId="77777777" w:rsidR="00000000" w:rsidRDefault="007478C2">
            <w:pPr>
              <w:jc w:val="center"/>
              <w:rPr>
                <w:color w:val="0000FF"/>
                <w:sz w:val="18"/>
              </w:rPr>
            </w:pPr>
            <w:r>
              <w:rPr>
                <w:rFonts w:hint="eastAsia"/>
                <w:color w:val="0000FF"/>
                <w:sz w:val="18"/>
              </w:rPr>
              <w:t>（</w:t>
            </w:r>
            <w:r>
              <w:rPr>
                <w:rFonts w:hint="eastAsia"/>
                <w:color w:val="0000FF"/>
                <w:sz w:val="18"/>
              </w:rPr>
              <w:t>0667</w:t>
            </w:r>
            <w:r>
              <w:rPr>
                <w:rFonts w:hint="eastAsia"/>
                <w:color w:val="0000FF"/>
                <w:sz w:val="18"/>
              </w:rPr>
              <w:t>）</w:t>
            </w:r>
          </w:p>
        </w:tc>
      </w:tr>
      <w:tr w:rsidR="00000000" w14:paraId="13A72831" w14:textId="77777777">
        <w:trPr>
          <w:trHeight w:val="300"/>
          <w:jc w:val="center"/>
        </w:trPr>
        <w:tc>
          <w:tcPr>
            <w:tcW w:w="4007" w:type="dxa"/>
            <w:vAlign w:val="center"/>
          </w:tcPr>
          <w:p w14:paraId="19DB89A6" w14:textId="77777777" w:rsidR="00000000" w:rsidRDefault="007478C2">
            <w:pPr>
              <w:rPr>
                <w:rFonts w:ascii="宋体" w:hAnsi="宋体"/>
                <w:sz w:val="24"/>
              </w:rPr>
            </w:pPr>
            <w:r>
              <w:rPr>
                <w:rFonts w:ascii="宋体" w:hAnsi="宋体" w:hint="eastAsia"/>
                <w:sz w:val="24"/>
              </w:rPr>
              <w:t>本期已分配利润</w:t>
            </w:r>
          </w:p>
        </w:tc>
        <w:tc>
          <w:tcPr>
            <w:tcW w:w="1473" w:type="dxa"/>
            <w:vAlign w:val="center"/>
          </w:tcPr>
          <w:p w14:paraId="163C70AF" w14:textId="77777777" w:rsidR="00000000" w:rsidRDefault="007478C2">
            <w:pPr>
              <w:jc w:val="center"/>
              <w:rPr>
                <w:color w:val="0000FF"/>
                <w:sz w:val="18"/>
              </w:rPr>
            </w:pPr>
            <w:r>
              <w:rPr>
                <w:rFonts w:hint="eastAsia"/>
                <w:color w:val="0000FF"/>
                <w:sz w:val="18"/>
              </w:rPr>
              <w:t>（</w:t>
            </w:r>
            <w:r>
              <w:rPr>
                <w:rFonts w:hint="eastAsia"/>
                <w:color w:val="0000FF"/>
                <w:sz w:val="18"/>
              </w:rPr>
              <w:t>2129</w:t>
            </w:r>
            <w:r>
              <w:rPr>
                <w:rFonts w:hint="eastAsia"/>
                <w:color w:val="0000FF"/>
                <w:sz w:val="18"/>
              </w:rPr>
              <w:t>）</w:t>
            </w:r>
          </w:p>
        </w:tc>
        <w:tc>
          <w:tcPr>
            <w:tcW w:w="1462" w:type="dxa"/>
            <w:vAlign w:val="center"/>
          </w:tcPr>
          <w:p w14:paraId="27BBB913" w14:textId="77777777" w:rsidR="00000000" w:rsidRDefault="007478C2">
            <w:pPr>
              <w:jc w:val="center"/>
              <w:rPr>
                <w:color w:val="0000FF"/>
                <w:sz w:val="18"/>
              </w:rPr>
            </w:pPr>
            <w:r>
              <w:rPr>
                <w:rFonts w:hint="eastAsia"/>
                <w:color w:val="0000FF"/>
                <w:sz w:val="18"/>
              </w:rPr>
              <w:t>（</w:t>
            </w:r>
            <w:r>
              <w:rPr>
                <w:rFonts w:hint="eastAsia"/>
                <w:color w:val="0000FF"/>
                <w:sz w:val="18"/>
              </w:rPr>
              <w:t>2130</w:t>
            </w:r>
            <w:r>
              <w:rPr>
                <w:rFonts w:hint="eastAsia"/>
                <w:color w:val="0000FF"/>
                <w:sz w:val="18"/>
              </w:rPr>
              <w:t>）</w:t>
            </w:r>
          </w:p>
        </w:tc>
        <w:tc>
          <w:tcPr>
            <w:tcW w:w="2344" w:type="dxa"/>
            <w:vAlign w:val="center"/>
          </w:tcPr>
          <w:p w14:paraId="67B7DD06" w14:textId="77777777" w:rsidR="00000000" w:rsidRDefault="007478C2">
            <w:pPr>
              <w:jc w:val="center"/>
              <w:rPr>
                <w:color w:val="0000FF"/>
                <w:sz w:val="18"/>
              </w:rPr>
            </w:pPr>
            <w:r>
              <w:rPr>
                <w:rFonts w:hint="eastAsia"/>
                <w:color w:val="0000FF"/>
                <w:sz w:val="18"/>
              </w:rPr>
              <w:t>（</w:t>
            </w:r>
            <w:r>
              <w:rPr>
                <w:rFonts w:hint="eastAsia"/>
                <w:color w:val="0000FF"/>
                <w:sz w:val="18"/>
              </w:rPr>
              <w:t>2055</w:t>
            </w:r>
            <w:r>
              <w:rPr>
                <w:rFonts w:hint="eastAsia"/>
                <w:color w:val="0000FF"/>
                <w:sz w:val="18"/>
              </w:rPr>
              <w:t>）</w:t>
            </w:r>
          </w:p>
        </w:tc>
      </w:tr>
      <w:tr w:rsidR="00000000" w14:paraId="4631B3B6" w14:textId="77777777">
        <w:trPr>
          <w:trHeight w:val="300"/>
          <w:jc w:val="center"/>
        </w:trPr>
        <w:tc>
          <w:tcPr>
            <w:tcW w:w="4007" w:type="dxa"/>
            <w:vAlign w:val="center"/>
          </w:tcPr>
          <w:p w14:paraId="0EBDA0B1" w14:textId="77777777" w:rsidR="00000000" w:rsidRDefault="007478C2">
            <w:pPr>
              <w:rPr>
                <w:rFonts w:ascii="宋体" w:hAnsi="宋体"/>
                <w:sz w:val="24"/>
              </w:rPr>
            </w:pPr>
            <w:r>
              <w:rPr>
                <w:rFonts w:ascii="宋体" w:hAnsi="宋体" w:hint="eastAsia"/>
                <w:sz w:val="24"/>
              </w:rPr>
              <w:t>本期末</w:t>
            </w:r>
          </w:p>
        </w:tc>
        <w:tc>
          <w:tcPr>
            <w:tcW w:w="1473" w:type="dxa"/>
            <w:vAlign w:val="center"/>
          </w:tcPr>
          <w:p w14:paraId="1BCA6551" w14:textId="77777777" w:rsidR="00000000" w:rsidRDefault="007478C2">
            <w:pPr>
              <w:jc w:val="center"/>
              <w:rPr>
                <w:color w:val="0000FF"/>
                <w:sz w:val="18"/>
              </w:rPr>
            </w:pPr>
            <w:r>
              <w:rPr>
                <w:rFonts w:hint="eastAsia"/>
                <w:color w:val="0000FF"/>
                <w:sz w:val="18"/>
              </w:rPr>
              <w:t>（</w:t>
            </w:r>
            <w:r>
              <w:rPr>
                <w:rFonts w:hint="eastAsia"/>
                <w:color w:val="0000FF"/>
                <w:sz w:val="18"/>
              </w:rPr>
              <w:t>2127</w:t>
            </w:r>
            <w:r>
              <w:rPr>
                <w:rFonts w:hint="eastAsia"/>
                <w:color w:val="0000FF"/>
                <w:sz w:val="18"/>
              </w:rPr>
              <w:t>）</w:t>
            </w:r>
          </w:p>
        </w:tc>
        <w:tc>
          <w:tcPr>
            <w:tcW w:w="1462" w:type="dxa"/>
            <w:vAlign w:val="center"/>
          </w:tcPr>
          <w:p w14:paraId="3E9DA50D" w14:textId="77777777" w:rsidR="00000000" w:rsidRDefault="007478C2">
            <w:pPr>
              <w:jc w:val="center"/>
              <w:rPr>
                <w:color w:val="0000FF"/>
                <w:sz w:val="18"/>
              </w:rPr>
            </w:pPr>
            <w:r>
              <w:rPr>
                <w:rFonts w:hint="eastAsia"/>
                <w:color w:val="0000FF"/>
                <w:sz w:val="18"/>
              </w:rPr>
              <w:t>（</w:t>
            </w:r>
            <w:r>
              <w:rPr>
                <w:rFonts w:hint="eastAsia"/>
                <w:color w:val="0000FF"/>
                <w:sz w:val="18"/>
              </w:rPr>
              <w:t>2128</w:t>
            </w:r>
            <w:r>
              <w:rPr>
                <w:rFonts w:hint="eastAsia"/>
                <w:color w:val="0000FF"/>
                <w:sz w:val="18"/>
              </w:rPr>
              <w:t>）</w:t>
            </w:r>
          </w:p>
        </w:tc>
        <w:tc>
          <w:tcPr>
            <w:tcW w:w="2344" w:type="dxa"/>
            <w:vAlign w:val="center"/>
          </w:tcPr>
          <w:p w14:paraId="40D1A848" w14:textId="77777777" w:rsidR="00000000" w:rsidRDefault="007478C2">
            <w:pPr>
              <w:jc w:val="center"/>
              <w:rPr>
                <w:color w:val="0000FF"/>
                <w:sz w:val="18"/>
              </w:rPr>
            </w:pPr>
            <w:r>
              <w:rPr>
                <w:rFonts w:hint="eastAsia"/>
                <w:color w:val="0000FF"/>
                <w:sz w:val="18"/>
              </w:rPr>
              <w:t>（</w:t>
            </w:r>
            <w:r>
              <w:rPr>
                <w:rFonts w:hint="eastAsia"/>
                <w:color w:val="0000FF"/>
                <w:sz w:val="18"/>
              </w:rPr>
              <w:t>0622</w:t>
            </w:r>
            <w:r>
              <w:rPr>
                <w:rFonts w:hint="eastAsia"/>
                <w:color w:val="0000FF"/>
                <w:sz w:val="18"/>
              </w:rPr>
              <w:t>）</w:t>
            </w:r>
          </w:p>
        </w:tc>
      </w:tr>
    </w:tbl>
    <w:p w14:paraId="7BC839FC"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074</w:t>
      </w:r>
      <w:r>
        <w:rPr>
          <w:rFonts w:hint="eastAsia"/>
          <w:color w:val="0000FF"/>
          <w:sz w:val="18"/>
        </w:rPr>
        <w:t>9</w:t>
      </w:r>
      <w:r>
        <w:rPr>
          <w:rFonts w:hint="eastAsia"/>
          <w:color w:val="0000FF"/>
          <w:sz w:val="18"/>
        </w:rPr>
        <w:t>）</w:t>
      </w:r>
    </w:p>
    <w:p w14:paraId="4B6575D4" w14:textId="77777777" w:rsidR="00000000" w:rsidRDefault="007478C2">
      <w:pPr>
        <w:rPr>
          <w:rFonts w:ascii="宋体" w:hAnsi="宋体"/>
          <w:b/>
          <w:sz w:val="24"/>
        </w:rPr>
      </w:pPr>
    </w:p>
    <w:p w14:paraId="0E661478" w14:textId="77777777" w:rsidR="00000000" w:rsidRDefault="007478C2">
      <w:pPr>
        <w:spacing w:line="360" w:lineRule="auto"/>
        <w:outlineLvl w:val="3"/>
        <w:rPr>
          <w:rFonts w:ascii="宋体" w:hAnsi="宋体"/>
          <w:b/>
          <w:sz w:val="24"/>
        </w:rPr>
      </w:pPr>
      <w:bookmarkStart w:id="679" w:name="_Hlk94172375"/>
      <w:r>
        <w:rPr>
          <w:rFonts w:ascii="宋体" w:hAnsi="宋体" w:hint="eastAsia"/>
          <w:b/>
          <w:sz w:val="24"/>
        </w:rPr>
        <w:t>11.5.7.</w:t>
      </w:r>
      <w:r>
        <w:rPr>
          <w:rFonts w:ascii="宋体" w:hAnsi="宋体"/>
          <w:b/>
          <w:sz w:val="24"/>
        </w:rPr>
        <w:t>36</w:t>
      </w:r>
      <w:r>
        <w:rPr>
          <w:rFonts w:ascii="宋体" w:hAnsi="宋体" w:hint="eastAsia"/>
          <w:b/>
          <w:sz w:val="24"/>
        </w:rPr>
        <w:t xml:space="preserve"> </w:t>
      </w:r>
      <w:r>
        <w:rPr>
          <w:rFonts w:ascii="宋体" w:hAnsi="宋体" w:hint="eastAsia"/>
          <w:b/>
          <w:sz w:val="24"/>
        </w:rPr>
        <w:t>营业收入和营业成本</w:t>
      </w:r>
    </w:p>
    <w:bookmarkEnd w:id="679"/>
    <w:p w14:paraId="7D2BF9E2"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6"/>
        <w:gridCol w:w="1239"/>
        <w:gridCol w:w="1239"/>
        <w:gridCol w:w="1239"/>
        <w:gridCol w:w="1239"/>
        <w:gridCol w:w="1239"/>
        <w:gridCol w:w="1235"/>
      </w:tblGrid>
      <w:tr w:rsidR="00000000" w14:paraId="01FA6A4E" w14:textId="77777777">
        <w:trPr>
          <w:trHeight w:val="300"/>
          <w:tblHeader/>
        </w:trPr>
        <w:tc>
          <w:tcPr>
            <w:tcW w:w="1856" w:type="dxa"/>
            <w:vMerge w:val="restart"/>
            <w:vAlign w:val="center"/>
          </w:tcPr>
          <w:p w14:paraId="1B1E5F72" w14:textId="77777777" w:rsidR="00000000" w:rsidRDefault="007478C2">
            <w:pPr>
              <w:jc w:val="center"/>
              <w:rPr>
                <w:rFonts w:ascii="宋体" w:hAnsi="宋体"/>
                <w:sz w:val="24"/>
              </w:rPr>
            </w:pPr>
            <w:r>
              <w:rPr>
                <w:rFonts w:ascii="宋体" w:hAnsi="宋体"/>
                <w:sz w:val="24"/>
              </w:rPr>
              <w:t>项目</w:t>
            </w:r>
          </w:p>
        </w:tc>
        <w:tc>
          <w:tcPr>
            <w:tcW w:w="3717" w:type="dxa"/>
            <w:gridSpan w:val="3"/>
            <w:vAlign w:val="center"/>
          </w:tcPr>
          <w:p w14:paraId="77405421" w14:textId="77777777" w:rsidR="00000000" w:rsidRDefault="007478C2">
            <w:pPr>
              <w:jc w:val="center"/>
              <w:rPr>
                <w:rFonts w:ascii="宋体" w:hAnsi="宋体"/>
                <w:sz w:val="24"/>
              </w:rPr>
            </w:pPr>
            <w:r>
              <w:rPr>
                <w:rFonts w:ascii="宋体" w:hAnsi="宋体" w:hint="eastAsia"/>
                <w:sz w:val="24"/>
              </w:rPr>
              <w:t>本期</w:t>
            </w:r>
          </w:p>
          <w:p w14:paraId="79E86D45" w14:textId="77777777" w:rsidR="00000000" w:rsidRDefault="007478C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713" w:type="dxa"/>
            <w:gridSpan w:val="3"/>
            <w:vAlign w:val="center"/>
          </w:tcPr>
          <w:p w14:paraId="64B4F6DC" w14:textId="77777777" w:rsidR="00000000" w:rsidRDefault="007478C2">
            <w:pPr>
              <w:jc w:val="center"/>
              <w:rPr>
                <w:rFonts w:ascii="宋体" w:hAnsi="宋体"/>
                <w:sz w:val="24"/>
              </w:rPr>
            </w:pPr>
            <w:r>
              <w:rPr>
                <w:rFonts w:ascii="宋体" w:hAnsi="宋体" w:hint="eastAsia"/>
                <w:sz w:val="24"/>
              </w:rPr>
              <w:t>上年度可比期间</w:t>
            </w:r>
          </w:p>
          <w:p w14:paraId="0D6F4D70" w14:textId="77777777" w:rsidR="00000000" w:rsidRDefault="007478C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DB4A43B" w14:textId="77777777">
        <w:trPr>
          <w:trHeight w:val="300"/>
        </w:trPr>
        <w:tc>
          <w:tcPr>
            <w:tcW w:w="1856" w:type="dxa"/>
            <w:vMerge/>
            <w:vAlign w:val="center"/>
          </w:tcPr>
          <w:p w14:paraId="7ECCD0AE" w14:textId="77777777" w:rsidR="00000000" w:rsidRDefault="007478C2">
            <w:pPr>
              <w:jc w:val="center"/>
              <w:rPr>
                <w:rFonts w:ascii="宋体" w:hAnsi="宋体"/>
                <w:sz w:val="24"/>
              </w:rPr>
            </w:pPr>
          </w:p>
        </w:tc>
        <w:tc>
          <w:tcPr>
            <w:tcW w:w="1239" w:type="dxa"/>
            <w:vAlign w:val="center"/>
          </w:tcPr>
          <w:p w14:paraId="126E92B6" w14:textId="77777777" w:rsidR="00000000" w:rsidRDefault="007478C2">
            <w:pPr>
              <w:jc w:val="center"/>
              <w:rPr>
                <w:rFonts w:ascii="宋体" w:hAnsi="宋体"/>
                <w:sz w:val="24"/>
              </w:rPr>
            </w:pPr>
            <w:r>
              <w:rPr>
                <w:rFonts w:ascii="宋体" w:hAnsi="宋体" w:hint="eastAsia"/>
                <w:sz w:val="24"/>
              </w:rPr>
              <w:t>XX</w:t>
            </w:r>
            <w:r>
              <w:rPr>
                <w:rFonts w:ascii="宋体" w:hAnsi="宋体" w:hint="eastAsia"/>
                <w:sz w:val="24"/>
              </w:rPr>
              <w:t>公司</w:t>
            </w:r>
            <w:r>
              <w:rPr>
                <w:rFonts w:hint="eastAsia"/>
                <w:color w:val="0000FF"/>
                <w:sz w:val="18"/>
              </w:rPr>
              <w:t>（</w:t>
            </w:r>
            <w:r>
              <w:rPr>
                <w:color w:val="0000FF"/>
                <w:sz w:val="18"/>
              </w:rPr>
              <w:t>5944</w:t>
            </w:r>
            <w:r>
              <w:rPr>
                <w:rFonts w:hint="eastAsia"/>
                <w:color w:val="0000FF"/>
                <w:sz w:val="18"/>
              </w:rPr>
              <w:t>）</w:t>
            </w:r>
          </w:p>
        </w:tc>
        <w:tc>
          <w:tcPr>
            <w:tcW w:w="1239" w:type="dxa"/>
            <w:vAlign w:val="center"/>
          </w:tcPr>
          <w:p w14:paraId="36FEFF19" w14:textId="77777777" w:rsidR="00000000" w:rsidRDefault="007478C2">
            <w:pPr>
              <w:jc w:val="center"/>
              <w:rPr>
                <w:rFonts w:ascii="宋体" w:hAnsi="宋体"/>
                <w:sz w:val="24"/>
              </w:rPr>
            </w:pPr>
            <w:r>
              <w:rPr>
                <w:rFonts w:ascii="宋体" w:hAnsi="宋体" w:hint="eastAsia"/>
                <w:sz w:val="24"/>
              </w:rPr>
              <w:t>XX</w:t>
            </w:r>
            <w:r>
              <w:rPr>
                <w:rFonts w:ascii="宋体" w:hAnsi="宋体" w:hint="eastAsia"/>
                <w:sz w:val="24"/>
              </w:rPr>
              <w:t>公司</w:t>
            </w:r>
            <w:r>
              <w:rPr>
                <w:rFonts w:hint="eastAsia"/>
                <w:color w:val="0000FF"/>
                <w:sz w:val="18"/>
              </w:rPr>
              <w:t>（</w:t>
            </w:r>
            <w:r>
              <w:rPr>
                <w:color w:val="0000FF"/>
                <w:sz w:val="18"/>
              </w:rPr>
              <w:t>5944</w:t>
            </w:r>
            <w:r>
              <w:rPr>
                <w:rFonts w:hint="eastAsia"/>
                <w:color w:val="0000FF"/>
                <w:sz w:val="18"/>
              </w:rPr>
              <w:t>）</w:t>
            </w:r>
          </w:p>
        </w:tc>
        <w:tc>
          <w:tcPr>
            <w:tcW w:w="1239" w:type="dxa"/>
            <w:vAlign w:val="center"/>
          </w:tcPr>
          <w:p w14:paraId="6F8D37A6" w14:textId="77777777" w:rsidR="00000000" w:rsidRDefault="007478C2">
            <w:pPr>
              <w:jc w:val="center"/>
              <w:rPr>
                <w:rFonts w:ascii="宋体" w:hAnsi="宋体"/>
                <w:sz w:val="24"/>
              </w:rPr>
            </w:pPr>
            <w:r>
              <w:rPr>
                <w:rFonts w:ascii="宋体" w:hAnsi="宋体" w:hint="eastAsia"/>
                <w:sz w:val="24"/>
              </w:rPr>
              <w:t>合计</w:t>
            </w:r>
          </w:p>
        </w:tc>
        <w:tc>
          <w:tcPr>
            <w:tcW w:w="1239" w:type="dxa"/>
            <w:vAlign w:val="center"/>
          </w:tcPr>
          <w:p w14:paraId="179CC5C8" w14:textId="77777777" w:rsidR="00000000" w:rsidRDefault="007478C2">
            <w:pPr>
              <w:jc w:val="center"/>
              <w:rPr>
                <w:rFonts w:ascii="宋体" w:hAnsi="宋体"/>
                <w:sz w:val="24"/>
              </w:rPr>
            </w:pPr>
            <w:r>
              <w:rPr>
                <w:rFonts w:ascii="宋体" w:hAnsi="宋体" w:hint="eastAsia"/>
                <w:sz w:val="24"/>
              </w:rPr>
              <w:t>XX</w:t>
            </w:r>
            <w:r>
              <w:rPr>
                <w:rFonts w:ascii="宋体" w:hAnsi="宋体" w:hint="eastAsia"/>
                <w:sz w:val="24"/>
              </w:rPr>
              <w:t>公司</w:t>
            </w:r>
            <w:r>
              <w:rPr>
                <w:rFonts w:hint="eastAsia"/>
                <w:color w:val="0000FF"/>
                <w:sz w:val="18"/>
              </w:rPr>
              <w:t>（</w:t>
            </w:r>
            <w:r>
              <w:rPr>
                <w:color w:val="0000FF"/>
                <w:sz w:val="18"/>
              </w:rPr>
              <w:t>5944</w:t>
            </w:r>
            <w:r>
              <w:rPr>
                <w:rFonts w:hint="eastAsia"/>
                <w:color w:val="0000FF"/>
                <w:sz w:val="18"/>
              </w:rPr>
              <w:t>）</w:t>
            </w:r>
          </w:p>
        </w:tc>
        <w:tc>
          <w:tcPr>
            <w:tcW w:w="1239" w:type="dxa"/>
            <w:vAlign w:val="center"/>
          </w:tcPr>
          <w:p w14:paraId="745C417A" w14:textId="77777777" w:rsidR="00000000" w:rsidRDefault="007478C2">
            <w:pPr>
              <w:jc w:val="center"/>
              <w:rPr>
                <w:rFonts w:ascii="宋体" w:hAnsi="宋体"/>
                <w:sz w:val="24"/>
              </w:rPr>
            </w:pPr>
            <w:r>
              <w:rPr>
                <w:rFonts w:ascii="宋体" w:hAnsi="宋体" w:hint="eastAsia"/>
                <w:sz w:val="24"/>
              </w:rPr>
              <w:t>XX</w:t>
            </w:r>
            <w:r>
              <w:rPr>
                <w:rFonts w:ascii="宋体" w:hAnsi="宋体" w:hint="eastAsia"/>
                <w:sz w:val="24"/>
              </w:rPr>
              <w:t>公司</w:t>
            </w:r>
            <w:r>
              <w:rPr>
                <w:rFonts w:hint="eastAsia"/>
                <w:color w:val="0000FF"/>
                <w:sz w:val="18"/>
              </w:rPr>
              <w:t>（</w:t>
            </w:r>
            <w:r>
              <w:rPr>
                <w:color w:val="0000FF"/>
                <w:sz w:val="18"/>
              </w:rPr>
              <w:t>5944</w:t>
            </w:r>
            <w:r>
              <w:rPr>
                <w:rFonts w:hint="eastAsia"/>
                <w:color w:val="0000FF"/>
                <w:sz w:val="18"/>
              </w:rPr>
              <w:t>）</w:t>
            </w:r>
          </w:p>
        </w:tc>
        <w:tc>
          <w:tcPr>
            <w:tcW w:w="1235" w:type="dxa"/>
            <w:vAlign w:val="center"/>
          </w:tcPr>
          <w:p w14:paraId="1248CB87" w14:textId="77777777" w:rsidR="00000000" w:rsidRDefault="007478C2">
            <w:pPr>
              <w:jc w:val="center"/>
              <w:rPr>
                <w:rFonts w:ascii="宋体" w:hAnsi="宋体"/>
                <w:sz w:val="24"/>
              </w:rPr>
            </w:pPr>
            <w:r>
              <w:rPr>
                <w:rFonts w:ascii="宋体" w:hAnsi="宋体" w:hint="eastAsia"/>
                <w:sz w:val="24"/>
              </w:rPr>
              <w:t>合计</w:t>
            </w:r>
          </w:p>
        </w:tc>
      </w:tr>
      <w:tr w:rsidR="00000000" w14:paraId="2051CE24" w14:textId="77777777">
        <w:trPr>
          <w:trHeight w:val="300"/>
        </w:trPr>
        <w:tc>
          <w:tcPr>
            <w:tcW w:w="1856" w:type="dxa"/>
            <w:vAlign w:val="center"/>
          </w:tcPr>
          <w:p w14:paraId="660D2906" w14:textId="77777777" w:rsidR="00000000" w:rsidRDefault="007478C2">
            <w:pPr>
              <w:jc w:val="left"/>
              <w:rPr>
                <w:rFonts w:ascii="宋体" w:hAnsi="宋体"/>
                <w:sz w:val="24"/>
              </w:rPr>
            </w:pPr>
            <w:r>
              <w:rPr>
                <w:rFonts w:ascii="宋体" w:hAnsi="宋体" w:hint="eastAsia"/>
                <w:sz w:val="24"/>
              </w:rPr>
              <w:t>营业收入</w:t>
            </w:r>
          </w:p>
        </w:tc>
        <w:tc>
          <w:tcPr>
            <w:tcW w:w="1239" w:type="dxa"/>
            <w:vAlign w:val="center"/>
          </w:tcPr>
          <w:p w14:paraId="21EBB0DC" w14:textId="77777777" w:rsidR="00000000" w:rsidRDefault="007478C2">
            <w:pPr>
              <w:jc w:val="center"/>
              <w:rPr>
                <w:rFonts w:ascii="宋体" w:hAnsi="宋体"/>
                <w:sz w:val="24"/>
              </w:rPr>
            </w:pPr>
            <w:r>
              <w:rPr>
                <w:rFonts w:hint="eastAsia"/>
                <w:color w:val="0000FF"/>
                <w:sz w:val="18"/>
              </w:rPr>
              <w:t>（</w:t>
            </w:r>
            <w:r>
              <w:rPr>
                <w:color w:val="0000FF"/>
                <w:sz w:val="18"/>
              </w:rPr>
              <w:t>5945</w:t>
            </w:r>
            <w:r>
              <w:rPr>
                <w:rFonts w:hint="eastAsia"/>
                <w:color w:val="0000FF"/>
                <w:sz w:val="18"/>
              </w:rPr>
              <w:t>）</w:t>
            </w:r>
          </w:p>
        </w:tc>
        <w:tc>
          <w:tcPr>
            <w:tcW w:w="1239" w:type="dxa"/>
            <w:vAlign w:val="center"/>
          </w:tcPr>
          <w:p w14:paraId="69ECAE0D" w14:textId="77777777" w:rsidR="00000000" w:rsidRDefault="007478C2">
            <w:pPr>
              <w:jc w:val="center"/>
              <w:rPr>
                <w:rFonts w:ascii="宋体" w:hAnsi="宋体"/>
                <w:sz w:val="24"/>
              </w:rPr>
            </w:pPr>
            <w:r>
              <w:rPr>
                <w:rFonts w:hint="eastAsia"/>
                <w:color w:val="0000FF"/>
                <w:sz w:val="18"/>
              </w:rPr>
              <w:t>（</w:t>
            </w:r>
            <w:r>
              <w:rPr>
                <w:color w:val="0000FF"/>
                <w:sz w:val="18"/>
              </w:rPr>
              <w:t>5945</w:t>
            </w:r>
            <w:r>
              <w:rPr>
                <w:rFonts w:hint="eastAsia"/>
                <w:color w:val="0000FF"/>
                <w:sz w:val="18"/>
              </w:rPr>
              <w:t>）</w:t>
            </w:r>
          </w:p>
        </w:tc>
        <w:tc>
          <w:tcPr>
            <w:tcW w:w="1239" w:type="dxa"/>
            <w:vAlign w:val="center"/>
          </w:tcPr>
          <w:p w14:paraId="37DE2986" w14:textId="77777777" w:rsidR="00000000" w:rsidRDefault="007478C2">
            <w:pPr>
              <w:jc w:val="center"/>
              <w:rPr>
                <w:rFonts w:ascii="宋体" w:hAnsi="宋体"/>
                <w:sz w:val="24"/>
              </w:rPr>
            </w:pPr>
            <w:r>
              <w:rPr>
                <w:rFonts w:hint="eastAsia"/>
                <w:color w:val="0000FF"/>
                <w:sz w:val="18"/>
              </w:rPr>
              <w:t>（</w:t>
            </w:r>
            <w:r>
              <w:rPr>
                <w:color w:val="0000FF"/>
                <w:sz w:val="18"/>
              </w:rPr>
              <w:t>5947</w:t>
            </w:r>
            <w:r>
              <w:rPr>
                <w:rFonts w:hint="eastAsia"/>
                <w:color w:val="0000FF"/>
                <w:sz w:val="18"/>
              </w:rPr>
              <w:t>）</w:t>
            </w:r>
          </w:p>
        </w:tc>
        <w:tc>
          <w:tcPr>
            <w:tcW w:w="1239" w:type="dxa"/>
            <w:vAlign w:val="center"/>
          </w:tcPr>
          <w:p w14:paraId="60EBDCBC" w14:textId="77777777" w:rsidR="00000000" w:rsidRDefault="007478C2">
            <w:pPr>
              <w:jc w:val="center"/>
              <w:rPr>
                <w:rFonts w:ascii="宋体" w:hAnsi="宋体"/>
                <w:sz w:val="24"/>
              </w:rPr>
            </w:pPr>
            <w:r>
              <w:rPr>
                <w:rFonts w:hint="eastAsia"/>
                <w:color w:val="0000FF"/>
                <w:sz w:val="18"/>
              </w:rPr>
              <w:t>（</w:t>
            </w:r>
            <w:r>
              <w:rPr>
                <w:color w:val="0000FF"/>
                <w:sz w:val="18"/>
              </w:rPr>
              <w:t>5945</w:t>
            </w:r>
            <w:r>
              <w:rPr>
                <w:rFonts w:hint="eastAsia"/>
                <w:color w:val="0000FF"/>
                <w:sz w:val="18"/>
              </w:rPr>
              <w:t>）</w:t>
            </w:r>
          </w:p>
        </w:tc>
        <w:tc>
          <w:tcPr>
            <w:tcW w:w="1239" w:type="dxa"/>
            <w:vAlign w:val="center"/>
          </w:tcPr>
          <w:p w14:paraId="537FF715" w14:textId="77777777" w:rsidR="00000000" w:rsidRDefault="007478C2">
            <w:pPr>
              <w:jc w:val="center"/>
              <w:rPr>
                <w:rFonts w:ascii="宋体" w:hAnsi="宋体"/>
                <w:sz w:val="24"/>
              </w:rPr>
            </w:pPr>
            <w:r>
              <w:rPr>
                <w:rFonts w:hint="eastAsia"/>
                <w:color w:val="0000FF"/>
                <w:sz w:val="18"/>
              </w:rPr>
              <w:t>（</w:t>
            </w:r>
            <w:r>
              <w:rPr>
                <w:color w:val="0000FF"/>
                <w:sz w:val="18"/>
              </w:rPr>
              <w:t>5945</w:t>
            </w:r>
            <w:r>
              <w:rPr>
                <w:rFonts w:hint="eastAsia"/>
                <w:color w:val="0000FF"/>
                <w:sz w:val="18"/>
              </w:rPr>
              <w:t>）</w:t>
            </w:r>
          </w:p>
        </w:tc>
        <w:tc>
          <w:tcPr>
            <w:tcW w:w="1235" w:type="dxa"/>
            <w:vAlign w:val="center"/>
          </w:tcPr>
          <w:p w14:paraId="6F36B1D9" w14:textId="77777777" w:rsidR="00000000" w:rsidRDefault="007478C2">
            <w:pPr>
              <w:jc w:val="center"/>
              <w:rPr>
                <w:rFonts w:ascii="宋体" w:hAnsi="宋体"/>
                <w:sz w:val="24"/>
              </w:rPr>
            </w:pPr>
            <w:r>
              <w:rPr>
                <w:rFonts w:hint="eastAsia"/>
                <w:color w:val="0000FF"/>
                <w:sz w:val="18"/>
              </w:rPr>
              <w:t>（</w:t>
            </w:r>
            <w:r>
              <w:rPr>
                <w:color w:val="0000FF"/>
                <w:sz w:val="18"/>
              </w:rPr>
              <w:t>5947</w:t>
            </w:r>
            <w:r>
              <w:rPr>
                <w:rFonts w:hint="eastAsia"/>
                <w:color w:val="0000FF"/>
                <w:sz w:val="18"/>
              </w:rPr>
              <w:t>）</w:t>
            </w:r>
          </w:p>
        </w:tc>
      </w:tr>
      <w:tr w:rsidR="00000000" w14:paraId="4FD5F955" w14:textId="77777777">
        <w:trPr>
          <w:trHeight w:val="300"/>
        </w:trPr>
        <w:tc>
          <w:tcPr>
            <w:tcW w:w="1856" w:type="dxa"/>
            <w:vAlign w:val="center"/>
          </w:tcPr>
          <w:p w14:paraId="7D5DFBBD" w14:textId="77777777" w:rsidR="00000000" w:rsidRDefault="007478C2">
            <w:pPr>
              <w:jc w:val="left"/>
              <w:rPr>
                <w:rFonts w:ascii="宋体" w:hAnsi="宋体"/>
                <w:sz w:val="24"/>
              </w:rPr>
            </w:pPr>
            <w:r>
              <w:rPr>
                <w:rFonts w:ascii="宋体" w:hAnsi="宋体" w:hint="eastAsia"/>
                <w:sz w:val="24"/>
              </w:rPr>
              <w:t>…</w:t>
            </w:r>
            <w:r>
              <w:rPr>
                <w:rFonts w:hint="eastAsia"/>
                <w:color w:val="0000FF"/>
                <w:sz w:val="18"/>
              </w:rPr>
              <w:t>（</w:t>
            </w:r>
            <w:r>
              <w:rPr>
                <w:color w:val="0000FF"/>
                <w:sz w:val="18"/>
              </w:rPr>
              <w:t>5950</w:t>
            </w:r>
            <w:r>
              <w:rPr>
                <w:rFonts w:hint="eastAsia"/>
                <w:color w:val="0000FF"/>
                <w:sz w:val="18"/>
              </w:rPr>
              <w:t>）</w:t>
            </w:r>
          </w:p>
        </w:tc>
        <w:tc>
          <w:tcPr>
            <w:tcW w:w="1239" w:type="dxa"/>
            <w:vAlign w:val="center"/>
          </w:tcPr>
          <w:p w14:paraId="198F7880" w14:textId="77777777" w:rsidR="00000000" w:rsidRDefault="007478C2">
            <w:pPr>
              <w:jc w:val="center"/>
              <w:rPr>
                <w:rFonts w:ascii="宋体" w:hAnsi="宋体"/>
                <w:sz w:val="24"/>
              </w:rPr>
            </w:pPr>
            <w:r>
              <w:rPr>
                <w:rFonts w:hint="eastAsia"/>
                <w:color w:val="0000FF"/>
                <w:sz w:val="18"/>
              </w:rPr>
              <w:t>（</w:t>
            </w:r>
            <w:r>
              <w:rPr>
                <w:color w:val="0000FF"/>
                <w:sz w:val="18"/>
              </w:rPr>
              <w:t>5953</w:t>
            </w:r>
            <w:r>
              <w:rPr>
                <w:rFonts w:hint="eastAsia"/>
                <w:color w:val="0000FF"/>
                <w:sz w:val="18"/>
              </w:rPr>
              <w:t>）</w:t>
            </w:r>
          </w:p>
        </w:tc>
        <w:tc>
          <w:tcPr>
            <w:tcW w:w="1239" w:type="dxa"/>
            <w:vAlign w:val="center"/>
          </w:tcPr>
          <w:p w14:paraId="300E7D46" w14:textId="77777777" w:rsidR="00000000" w:rsidRDefault="007478C2">
            <w:pPr>
              <w:jc w:val="center"/>
              <w:rPr>
                <w:rFonts w:ascii="宋体" w:hAnsi="宋体"/>
                <w:sz w:val="24"/>
              </w:rPr>
            </w:pPr>
            <w:r>
              <w:rPr>
                <w:rFonts w:hint="eastAsia"/>
                <w:color w:val="0000FF"/>
                <w:sz w:val="18"/>
              </w:rPr>
              <w:t>（</w:t>
            </w:r>
            <w:r>
              <w:rPr>
                <w:color w:val="0000FF"/>
                <w:sz w:val="18"/>
              </w:rPr>
              <w:t>5953</w:t>
            </w:r>
            <w:r>
              <w:rPr>
                <w:rFonts w:hint="eastAsia"/>
                <w:color w:val="0000FF"/>
                <w:sz w:val="18"/>
              </w:rPr>
              <w:t>）</w:t>
            </w:r>
          </w:p>
        </w:tc>
        <w:tc>
          <w:tcPr>
            <w:tcW w:w="1239" w:type="dxa"/>
            <w:vAlign w:val="center"/>
          </w:tcPr>
          <w:p w14:paraId="36E8B7CD" w14:textId="77777777" w:rsidR="00000000" w:rsidRDefault="007478C2">
            <w:pPr>
              <w:jc w:val="center"/>
              <w:rPr>
                <w:rFonts w:ascii="宋体" w:hAnsi="宋体"/>
                <w:sz w:val="24"/>
              </w:rPr>
            </w:pPr>
            <w:r>
              <w:rPr>
                <w:rFonts w:hint="eastAsia"/>
                <w:color w:val="0000FF"/>
                <w:sz w:val="18"/>
              </w:rPr>
              <w:t>（</w:t>
            </w:r>
            <w:r>
              <w:rPr>
                <w:color w:val="0000FF"/>
                <w:sz w:val="18"/>
              </w:rPr>
              <w:t>5951</w:t>
            </w:r>
            <w:r>
              <w:rPr>
                <w:rFonts w:hint="eastAsia"/>
                <w:color w:val="0000FF"/>
                <w:sz w:val="18"/>
              </w:rPr>
              <w:t>）</w:t>
            </w:r>
          </w:p>
        </w:tc>
        <w:tc>
          <w:tcPr>
            <w:tcW w:w="1239" w:type="dxa"/>
            <w:vAlign w:val="center"/>
          </w:tcPr>
          <w:p w14:paraId="18E0175B" w14:textId="77777777" w:rsidR="00000000" w:rsidRDefault="007478C2">
            <w:pPr>
              <w:jc w:val="center"/>
              <w:rPr>
                <w:rFonts w:ascii="宋体" w:hAnsi="宋体"/>
                <w:sz w:val="24"/>
              </w:rPr>
            </w:pPr>
            <w:r>
              <w:rPr>
                <w:rFonts w:hint="eastAsia"/>
                <w:color w:val="0000FF"/>
                <w:sz w:val="18"/>
              </w:rPr>
              <w:t>（</w:t>
            </w:r>
            <w:r>
              <w:rPr>
                <w:color w:val="0000FF"/>
                <w:sz w:val="18"/>
              </w:rPr>
              <w:t>5953</w:t>
            </w:r>
            <w:r>
              <w:rPr>
                <w:rFonts w:hint="eastAsia"/>
                <w:color w:val="0000FF"/>
                <w:sz w:val="18"/>
              </w:rPr>
              <w:t>）</w:t>
            </w:r>
          </w:p>
        </w:tc>
        <w:tc>
          <w:tcPr>
            <w:tcW w:w="1239" w:type="dxa"/>
            <w:vAlign w:val="center"/>
          </w:tcPr>
          <w:p w14:paraId="67ECB667" w14:textId="77777777" w:rsidR="00000000" w:rsidRDefault="007478C2">
            <w:pPr>
              <w:jc w:val="center"/>
              <w:rPr>
                <w:rFonts w:ascii="宋体" w:hAnsi="宋体"/>
                <w:sz w:val="24"/>
              </w:rPr>
            </w:pPr>
            <w:r>
              <w:rPr>
                <w:rFonts w:hint="eastAsia"/>
                <w:color w:val="0000FF"/>
                <w:sz w:val="18"/>
              </w:rPr>
              <w:t>（</w:t>
            </w:r>
            <w:r>
              <w:rPr>
                <w:color w:val="0000FF"/>
                <w:sz w:val="18"/>
              </w:rPr>
              <w:t>5953</w:t>
            </w:r>
            <w:r>
              <w:rPr>
                <w:rFonts w:hint="eastAsia"/>
                <w:color w:val="0000FF"/>
                <w:sz w:val="18"/>
              </w:rPr>
              <w:t>）</w:t>
            </w:r>
          </w:p>
        </w:tc>
        <w:tc>
          <w:tcPr>
            <w:tcW w:w="1235" w:type="dxa"/>
            <w:vAlign w:val="center"/>
          </w:tcPr>
          <w:p w14:paraId="7F1E7E08" w14:textId="77777777" w:rsidR="00000000" w:rsidRDefault="007478C2">
            <w:pPr>
              <w:jc w:val="center"/>
              <w:rPr>
                <w:rFonts w:ascii="宋体" w:hAnsi="宋体"/>
                <w:sz w:val="24"/>
              </w:rPr>
            </w:pPr>
            <w:r>
              <w:rPr>
                <w:rFonts w:hint="eastAsia"/>
                <w:color w:val="0000FF"/>
                <w:sz w:val="18"/>
              </w:rPr>
              <w:t>（</w:t>
            </w:r>
            <w:r>
              <w:rPr>
                <w:color w:val="0000FF"/>
                <w:sz w:val="18"/>
              </w:rPr>
              <w:t>5951</w:t>
            </w:r>
            <w:r>
              <w:rPr>
                <w:rFonts w:hint="eastAsia"/>
                <w:color w:val="0000FF"/>
                <w:sz w:val="18"/>
              </w:rPr>
              <w:t>）</w:t>
            </w:r>
          </w:p>
        </w:tc>
      </w:tr>
      <w:tr w:rsidR="00000000" w14:paraId="0BBE1A47" w14:textId="77777777">
        <w:trPr>
          <w:trHeight w:val="300"/>
        </w:trPr>
        <w:tc>
          <w:tcPr>
            <w:tcW w:w="1856" w:type="dxa"/>
            <w:vAlign w:val="center"/>
          </w:tcPr>
          <w:p w14:paraId="5ECB189B" w14:textId="77777777" w:rsidR="00000000" w:rsidRDefault="007478C2">
            <w:pPr>
              <w:jc w:val="left"/>
              <w:rPr>
                <w:rFonts w:ascii="宋体" w:hAnsi="宋体"/>
                <w:sz w:val="24"/>
              </w:rPr>
            </w:pPr>
          </w:p>
        </w:tc>
        <w:tc>
          <w:tcPr>
            <w:tcW w:w="1239" w:type="dxa"/>
            <w:vAlign w:val="center"/>
          </w:tcPr>
          <w:p w14:paraId="307BCD46" w14:textId="77777777" w:rsidR="00000000" w:rsidRDefault="007478C2">
            <w:pPr>
              <w:jc w:val="center"/>
              <w:rPr>
                <w:rFonts w:ascii="宋体" w:hAnsi="宋体"/>
                <w:sz w:val="24"/>
              </w:rPr>
            </w:pPr>
          </w:p>
        </w:tc>
        <w:tc>
          <w:tcPr>
            <w:tcW w:w="1239" w:type="dxa"/>
            <w:vAlign w:val="center"/>
          </w:tcPr>
          <w:p w14:paraId="187EBD8A" w14:textId="77777777" w:rsidR="00000000" w:rsidRDefault="007478C2">
            <w:pPr>
              <w:jc w:val="center"/>
              <w:rPr>
                <w:rFonts w:ascii="宋体" w:hAnsi="宋体"/>
                <w:sz w:val="24"/>
              </w:rPr>
            </w:pPr>
          </w:p>
        </w:tc>
        <w:tc>
          <w:tcPr>
            <w:tcW w:w="1239" w:type="dxa"/>
            <w:vAlign w:val="center"/>
          </w:tcPr>
          <w:p w14:paraId="513A1912" w14:textId="77777777" w:rsidR="00000000" w:rsidRDefault="007478C2">
            <w:pPr>
              <w:jc w:val="center"/>
              <w:rPr>
                <w:rFonts w:ascii="宋体" w:hAnsi="宋体"/>
                <w:sz w:val="24"/>
              </w:rPr>
            </w:pPr>
          </w:p>
        </w:tc>
        <w:tc>
          <w:tcPr>
            <w:tcW w:w="1239" w:type="dxa"/>
            <w:vAlign w:val="center"/>
          </w:tcPr>
          <w:p w14:paraId="3CE09B62" w14:textId="77777777" w:rsidR="00000000" w:rsidRDefault="007478C2">
            <w:pPr>
              <w:jc w:val="center"/>
              <w:rPr>
                <w:rFonts w:ascii="宋体" w:hAnsi="宋体"/>
                <w:sz w:val="24"/>
              </w:rPr>
            </w:pPr>
          </w:p>
        </w:tc>
        <w:tc>
          <w:tcPr>
            <w:tcW w:w="1239" w:type="dxa"/>
            <w:vAlign w:val="center"/>
          </w:tcPr>
          <w:p w14:paraId="0FB5E242" w14:textId="77777777" w:rsidR="00000000" w:rsidRDefault="007478C2">
            <w:pPr>
              <w:jc w:val="center"/>
              <w:rPr>
                <w:rFonts w:ascii="宋体" w:hAnsi="宋体"/>
                <w:sz w:val="24"/>
              </w:rPr>
            </w:pPr>
          </w:p>
        </w:tc>
        <w:tc>
          <w:tcPr>
            <w:tcW w:w="1235" w:type="dxa"/>
            <w:vAlign w:val="center"/>
          </w:tcPr>
          <w:p w14:paraId="4FB5C7C8" w14:textId="77777777" w:rsidR="00000000" w:rsidRDefault="007478C2">
            <w:pPr>
              <w:jc w:val="center"/>
              <w:rPr>
                <w:rFonts w:ascii="宋体" w:hAnsi="宋体"/>
                <w:sz w:val="24"/>
              </w:rPr>
            </w:pPr>
          </w:p>
        </w:tc>
      </w:tr>
      <w:tr w:rsidR="00000000" w14:paraId="325429C0" w14:textId="77777777">
        <w:trPr>
          <w:trHeight w:val="300"/>
        </w:trPr>
        <w:tc>
          <w:tcPr>
            <w:tcW w:w="1856" w:type="dxa"/>
            <w:vAlign w:val="center"/>
          </w:tcPr>
          <w:p w14:paraId="1702C85F" w14:textId="77777777" w:rsidR="00000000" w:rsidRDefault="007478C2">
            <w:pPr>
              <w:jc w:val="center"/>
              <w:rPr>
                <w:rFonts w:ascii="宋体" w:hAnsi="宋体"/>
                <w:sz w:val="24"/>
              </w:rPr>
            </w:pPr>
            <w:r>
              <w:rPr>
                <w:rFonts w:ascii="宋体" w:hAnsi="宋体" w:hint="eastAsia"/>
                <w:sz w:val="24"/>
              </w:rPr>
              <w:t>合计</w:t>
            </w:r>
          </w:p>
        </w:tc>
        <w:tc>
          <w:tcPr>
            <w:tcW w:w="1239" w:type="dxa"/>
            <w:vAlign w:val="center"/>
          </w:tcPr>
          <w:p w14:paraId="60CDAF4A" w14:textId="77777777" w:rsidR="00000000" w:rsidRDefault="007478C2">
            <w:pPr>
              <w:jc w:val="center"/>
              <w:rPr>
                <w:rFonts w:ascii="宋体" w:hAnsi="宋体"/>
                <w:sz w:val="24"/>
              </w:rPr>
            </w:pPr>
            <w:r>
              <w:rPr>
                <w:rFonts w:hint="eastAsia"/>
                <w:color w:val="0000FF"/>
                <w:sz w:val="18"/>
              </w:rPr>
              <w:t>（</w:t>
            </w:r>
            <w:r>
              <w:rPr>
                <w:color w:val="0000FF"/>
                <w:sz w:val="18"/>
              </w:rPr>
              <w:t>5946</w:t>
            </w:r>
            <w:r>
              <w:rPr>
                <w:rFonts w:hint="eastAsia"/>
                <w:color w:val="0000FF"/>
                <w:sz w:val="18"/>
              </w:rPr>
              <w:t>）</w:t>
            </w:r>
          </w:p>
        </w:tc>
        <w:tc>
          <w:tcPr>
            <w:tcW w:w="1239" w:type="dxa"/>
            <w:vAlign w:val="center"/>
          </w:tcPr>
          <w:p w14:paraId="4DCA8E5C" w14:textId="77777777" w:rsidR="00000000" w:rsidRDefault="007478C2">
            <w:pPr>
              <w:jc w:val="center"/>
              <w:rPr>
                <w:rFonts w:ascii="宋体" w:hAnsi="宋体"/>
                <w:sz w:val="24"/>
              </w:rPr>
            </w:pPr>
            <w:r>
              <w:rPr>
                <w:rFonts w:hint="eastAsia"/>
                <w:color w:val="0000FF"/>
                <w:sz w:val="18"/>
              </w:rPr>
              <w:t>（</w:t>
            </w:r>
            <w:r>
              <w:rPr>
                <w:color w:val="0000FF"/>
                <w:sz w:val="18"/>
              </w:rPr>
              <w:t>5946</w:t>
            </w:r>
            <w:r>
              <w:rPr>
                <w:rFonts w:hint="eastAsia"/>
                <w:color w:val="0000FF"/>
                <w:sz w:val="18"/>
              </w:rPr>
              <w:t>）</w:t>
            </w:r>
          </w:p>
        </w:tc>
        <w:tc>
          <w:tcPr>
            <w:tcW w:w="1239" w:type="dxa"/>
            <w:vAlign w:val="center"/>
          </w:tcPr>
          <w:p w14:paraId="6EC44F83" w14:textId="77777777" w:rsidR="00000000" w:rsidRDefault="007478C2">
            <w:pPr>
              <w:jc w:val="center"/>
              <w:rPr>
                <w:rFonts w:ascii="宋体" w:hAnsi="宋体"/>
                <w:sz w:val="24"/>
              </w:rPr>
            </w:pPr>
            <w:r>
              <w:rPr>
                <w:rFonts w:hint="eastAsia"/>
                <w:color w:val="0000FF"/>
                <w:sz w:val="18"/>
              </w:rPr>
              <w:t>（</w:t>
            </w:r>
            <w:r>
              <w:rPr>
                <w:color w:val="0000FF"/>
                <w:sz w:val="18"/>
              </w:rPr>
              <w:t>5954</w:t>
            </w:r>
            <w:r>
              <w:rPr>
                <w:rFonts w:hint="eastAsia"/>
                <w:color w:val="0000FF"/>
                <w:sz w:val="18"/>
              </w:rPr>
              <w:t>）</w:t>
            </w:r>
          </w:p>
        </w:tc>
        <w:tc>
          <w:tcPr>
            <w:tcW w:w="1239" w:type="dxa"/>
            <w:vAlign w:val="center"/>
          </w:tcPr>
          <w:p w14:paraId="7C2B4A99" w14:textId="77777777" w:rsidR="00000000" w:rsidRDefault="007478C2">
            <w:pPr>
              <w:jc w:val="center"/>
              <w:rPr>
                <w:rFonts w:ascii="宋体" w:hAnsi="宋体"/>
                <w:sz w:val="24"/>
              </w:rPr>
            </w:pPr>
            <w:r>
              <w:rPr>
                <w:rFonts w:hint="eastAsia"/>
                <w:color w:val="0000FF"/>
                <w:sz w:val="18"/>
              </w:rPr>
              <w:t>（</w:t>
            </w:r>
            <w:r>
              <w:rPr>
                <w:color w:val="0000FF"/>
                <w:sz w:val="18"/>
              </w:rPr>
              <w:t>5</w:t>
            </w:r>
            <w:r>
              <w:rPr>
                <w:color w:val="0000FF"/>
                <w:sz w:val="18"/>
              </w:rPr>
              <w:t>946</w:t>
            </w:r>
            <w:r>
              <w:rPr>
                <w:rFonts w:hint="eastAsia"/>
                <w:color w:val="0000FF"/>
                <w:sz w:val="18"/>
              </w:rPr>
              <w:t>）</w:t>
            </w:r>
          </w:p>
        </w:tc>
        <w:tc>
          <w:tcPr>
            <w:tcW w:w="1239" w:type="dxa"/>
            <w:vAlign w:val="center"/>
          </w:tcPr>
          <w:p w14:paraId="23D9D315" w14:textId="77777777" w:rsidR="00000000" w:rsidRDefault="007478C2">
            <w:pPr>
              <w:jc w:val="center"/>
              <w:rPr>
                <w:rFonts w:ascii="宋体" w:hAnsi="宋体"/>
                <w:sz w:val="24"/>
              </w:rPr>
            </w:pPr>
            <w:r>
              <w:rPr>
                <w:rFonts w:hint="eastAsia"/>
                <w:color w:val="0000FF"/>
                <w:sz w:val="18"/>
              </w:rPr>
              <w:t>（</w:t>
            </w:r>
            <w:r>
              <w:rPr>
                <w:color w:val="0000FF"/>
                <w:sz w:val="18"/>
              </w:rPr>
              <w:t>5946</w:t>
            </w:r>
            <w:r>
              <w:rPr>
                <w:rFonts w:hint="eastAsia"/>
                <w:color w:val="0000FF"/>
                <w:sz w:val="18"/>
              </w:rPr>
              <w:t>）</w:t>
            </w:r>
          </w:p>
        </w:tc>
        <w:tc>
          <w:tcPr>
            <w:tcW w:w="1235" w:type="dxa"/>
            <w:vAlign w:val="center"/>
          </w:tcPr>
          <w:p w14:paraId="76839E13" w14:textId="77777777" w:rsidR="00000000" w:rsidRDefault="007478C2">
            <w:pPr>
              <w:jc w:val="center"/>
              <w:rPr>
                <w:rFonts w:ascii="宋体" w:hAnsi="宋体"/>
                <w:sz w:val="24"/>
              </w:rPr>
            </w:pPr>
            <w:r>
              <w:rPr>
                <w:rFonts w:hint="eastAsia"/>
                <w:color w:val="0000FF"/>
                <w:sz w:val="18"/>
              </w:rPr>
              <w:t>（</w:t>
            </w:r>
            <w:r>
              <w:rPr>
                <w:color w:val="0000FF"/>
                <w:sz w:val="18"/>
              </w:rPr>
              <w:t>5954</w:t>
            </w:r>
            <w:r>
              <w:rPr>
                <w:rFonts w:hint="eastAsia"/>
                <w:color w:val="0000FF"/>
                <w:sz w:val="18"/>
              </w:rPr>
              <w:t>）</w:t>
            </w:r>
          </w:p>
        </w:tc>
      </w:tr>
      <w:tr w:rsidR="00000000" w14:paraId="565BC1DE" w14:textId="77777777">
        <w:trPr>
          <w:trHeight w:val="300"/>
        </w:trPr>
        <w:tc>
          <w:tcPr>
            <w:tcW w:w="1856" w:type="dxa"/>
            <w:vAlign w:val="center"/>
          </w:tcPr>
          <w:p w14:paraId="61D2857D" w14:textId="77777777" w:rsidR="00000000" w:rsidRDefault="007478C2">
            <w:pPr>
              <w:jc w:val="left"/>
              <w:rPr>
                <w:rFonts w:ascii="宋体" w:hAnsi="宋体"/>
                <w:sz w:val="24"/>
              </w:rPr>
            </w:pPr>
            <w:r>
              <w:rPr>
                <w:rFonts w:ascii="宋体" w:hAnsi="宋体" w:hint="eastAsia"/>
                <w:sz w:val="24"/>
              </w:rPr>
              <w:t>营业成本</w:t>
            </w:r>
          </w:p>
        </w:tc>
        <w:tc>
          <w:tcPr>
            <w:tcW w:w="1239" w:type="dxa"/>
            <w:vAlign w:val="center"/>
          </w:tcPr>
          <w:p w14:paraId="6457E4F9" w14:textId="77777777" w:rsidR="00000000" w:rsidRDefault="007478C2">
            <w:pPr>
              <w:jc w:val="center"/>
              <w:rPr>
                <w:rFonts w:ascii="宋体" w:hAnsi="宋体"/>
                <w:sz w:val="24"/>
              </w:rPr>
            </w:pPr>
            <w:r>
              <w:rPr>
                <w:rFonts w:hint="eastAsia"/>
                <w:color w:val="0000FF"/>
                <w:sz w:val="18"/>
              </w:rPr>
              <w:t>（</w:t>
            </w:r>
            <w:r>
              <w:rPr>
                <w:color w:val="0000FF"/>
                <w:sz w:val="18"/>
              </w:rPr>
              <w:t>5956</w:t>
            </w:r>
            <w:r>
              <w:rPr>
                <w:rFonts w:hint="eastAsia"/>
                <w:color w:val="0000FF"/>
                <w:sz w:val="18"/>
              </w:rPr>
              <w:t>）</w:t>
            </w:r>
          </w:p>
        </w:tc>
        <w:tc>
          <w:tcPr>
            <w:tcW w:w="1239" w:type="dxa"/>
            <w:vAlign w:val="center"/>
          </w:tcPr>
          <w:p w14:paraId="1AF8191F" w14:textId="77777777" w:rsidR="00000000" w:rsidRDefault="007478C2">
            <w:pPr>
              <w:jc w:val="center"/>
              <w:rPr>
                <w:rFonts w:ascii="宋体" w:hAnsi="宋体"/>
                <w:sz w:val="24"/>
              </w:rPr>
            </w:pPr>
            <w:r>
              <w:rPr>
                <w:rFonts w:hint="eastAsia"/>
                <w:color w:val="0000FF"/>
                <w:sz w:val="18"/>
              </w:rPr>
              <w:t>（</w:t>
            </w:r>
            <w:r>
              <w:rPr>
                <w:color w:val="0000FF"/>
                <w:sz w:val="18"/>
              </w:rPr>
              <w:t>5956</w:t>
            </w:r>
            <w:r>
              <w:rPr>
                <w:rFonts w:hint="eastAsia"/>
                <w:color w:val="0000FF"/>
                <w:sz w:val="18"/>
              </w:rPr>
              <w:t>）</w:t>
            </w:r>
          </w:p>
        </w:tc>
        <w:tc>
          <w:tcPr>
            <w:tcW w:w="1239" w:type="dxa"/>
            <w:vAlign w:val="center"/>
          </w:tcPr>
          <w:p w14:paraId="3AE88CFC" w14:textId="77777777" w:rsidR="00000000" w:rsidRDefault="007478C2">
            <w:pPr>
              <w:jc w:val="center"/>
              <w:rPr>
                <w:rFonts w:ascii="宋体" w:hAnsi="宋体"/>
                <w:sz w:val="24"/>
              </w:rPr>
            </w:pPr>
            <w:r>
              <w:rPr>
                <w:rFonts w:hint="eastAsia"/>
                <w:color w:val="0000FF"/>
                <w:sz w:val="18"/>
              </w:rPr>
              <w:t>（</w:t>
            </w:r>
            <w:r>
              <w:rPr>
                <w:color w:val="0000FF"/>
                <w:sz w:val="18"/>
              </w:rPr>
              <w:t>5958</w:t>
            </w:r>
            <w:r>
              <w:rPr>
                <w:rFonts w:hint="eastAsia"/>
                <w:color w:val="0000FF"/>
                <w:sz w:val="18"/>
              </w:rPr>
              <w:t>）</w:t>
            </w:r>
          </w:p>
        </w:tc>
        <w:tc>
          <w:tcPr>
            <w:tcW w:w="1239" w:type="dxa"/>
            <w:vAlign w:val="center"/>
          </w:tcPr>
          <w:p w14:paraId="06756768" w14:textId="77777777" w:rsidR="00000000" w:rsidRDefault="007478C2">
            <w:pPr>
              <w:jc w:val="center"/>
              <w:rPr>
                <w:rFonts w:ascii="宋体" w:hAnsi="宋体"/>
                <w:sz w:val="24"/>
              </w:rPr>
            </w:pPr>
            <w:r>
              <w:rPr>
                <w:rFonts w:hint="eastAsia"/>
                <w:color w:val="0000FF"/>
                <w:sz w:val="18"/>
              </w:rPr>
              <w:t>（</w:t>
            </w:r>
            <w:r>
              <w:rPr>
                <w:color w:val="0000FF"/>
                <w:sz w:val="18"/>
              </w:rPr>
              <w:t>5956</w:t>
            </w:r>
            <w:r>
              <w:rPr>
                <w:rFonts w:hint="eastAsia"/>
                <w:color w:val="0000FF"/>
                <w:sz w:val="18"/>
              </w:rPr>
              <w:t>）</w:t>
            </w:r>
          </w:p>
        </w:tc>
        <w:tc>
          <w:tcPr>
            <w:tcW w:w="1239" w:type="dxa"/>
            <w:vAlign w:val="center"/>
          </w:tcPr>
          <w:p w14:paraId="610CBBAC" w14:textId="77777777" w:rsidR="00000000" w:rsidRDefault="007478C2">
            <w:pPr>
              <w:jc w:val="center"/>
              <w:rPr>
                <w:rFonts w:ascii="宋体" w:hAnsi="宋体"/>
                <w:sz w:val="24"/>
              </w:rPr>
            </w:pPr>
            <w:r>
              <w:rPr>
                <w:rFonts w:hint="eastAsia"/>
                <w:color w:val="0000FF"/>
                <w:sz w:val="18"/>
              </w:rPr>
              <w:t>（</w:t>
            </w:r>
            <w:r>
              <w:rPr>
                <w:color w:val="0000FF"/>
                <w:sz w:val="18"/>
              </w:rPr>
              <w:t>5956</w:t>
            </w:r>
            <w:r>
              <w:rPr>
                <w:rFonts w:hint="eastAsia"/>
                <w:color w:val="0000FF"/>
                <w:sz w:val="18"/>
              </w:rPr>
              <w:t>）</w:t>
            </w:r>
          </w:p>
        </w:tc>
        <w:tc>
          <w:tcPr>
            <w:tcW w:w="1235" w:type="dxa"/>
            <w:vAlign w:val="center"/>
          </w:tcPr>
          <w:p w14:paraId="4088ACD8" w14:textId="77777777" w:rsidR="00000000" w:rsidRDefault="007478C2">
            <w:pPr>
              <w:jc w:val="center"/>
              <w:rPr>
                <w:rFonts w:ascii="宋体" w:hAnsi="宋体"/>
                <w:sz w:val="24"/>
              </w:rPr>
            </w:pPr>
            <w:r>
              <w:rPr>
                <w:rFonts w:hint="eastAsia"/>
                <w:color w:val="0000FF"/>
                <w:sz w:val="18"/>
              </w:rPr>
              <w:t>（</w:t>
            </w:r>
            <w:r>
              <w:rPr>
                <w:color w:val="0000FF"/>
                <w:sz w:val="18"/>
              </w:rPr>
              <w:t>5958</w:t>
            </w:r>
            <w:r>
              <w:rPr>
                <w:rFonts w:hint="eastAsia"/>
                <w:color w:val="0000FF"/>
                <w:sz w:val="18"/>
              </w:rPr>
              <w:t>）</w:t>
            </w:r>
          </w:p>
        </w:tc>
      </w:tr>
      <w:tr w:rsidR="00000000" w14:paraId="18050B42" w14:textId="77777777">
        <w:trPr>
          <w:trHeight w:val="300"/>
        </w:trPr>
        <w:tc>
          <w:tcPr>
            <w:tcW w:w="1856" w:type="dxa"/>
            <w:vAlign w:val="center"/>
          </w:tcPr>
          <w:p w14:paraId="192954F7" w14:textId="77777777" w:rsidR="00000000" w:rsidRDefault="007478C2">
            <w:pPr>
              <w:jc w:val="left"/>
              <w:rPr>
                <w:rFonts w:ascii="宋体" w:hAnsi="宋体"/>
                <w:sz w:val="24"/>
              </w:rPr>
            </w:pPr>
            <w:r>
              <w:rPr>
                <w:rFonts w:ascii="宋体" w:hAnsi="宋体" w:hint="eastAsia"/>
                <w:sz w:val="24"/>
              </w:rPr>
              <w:t>…</w:t>
            </w:r>
            <w:r>
              <w:rPr>
                <w:rFonts w:hint="eastAsia"/>
                <w:color w:val="0000FF"/>
                <w:sz w:val="18"/>
              </w:rPr>
              <w:t>（</w:t>
            </w:r>
            <w:r>
              <w:rPr>
                <w:color w:val="0000FF"/>
                <w:sz w:val="18"/>
              </w:rPr>
              <w:t>5961</w:t>
            </w:r>
            <w:r>
              <w:rPr>
                <w:rFonts w:hint="eastAsia"/>
                <w:color w:val="0000FF"/>
                <w:sz w:val="18"/>
              </w:rPr>
              <w:t>）</w:t>
            </w:r>
          </w:p>
        </w:tc>
        <w:tc>
          <w:tcPr>
            <w:tcW w:w="1239" w:type="dxa"/>
            <w:vAlign w:val="center"/>
          </w:tcPr>
          <w:p w14:paraId="61AD501C" w14:textId="77777777" w:rsidR="00000000" w:rsidRDefault="007478C2">
            <w:pPr>
              <w:jc w:val="center"/>
              <w:rPr>
                <w:rFonts w:ascii="宋体" w:hAnsi="宋体"/>
                <w:sz w:val="24"/>
              </w:rPr>
            </w:pPr>
            <w:r>
              <w:rPr>
                <w:rFonts w:hint="eastAsia"/>
                <w:color w:val="0000FF"/>
                <w:sz w:val="18"/>
              </w:rPr>
              <w:t>（</w:t>
            </w:r>
            <w:r>
              <w:rPr>
                <w:color w:val="0000FF"/>
                <w:sz w:val="18"/>
              </w:rPr>
              <w:t>5964</w:t>
            </w:r>
            <w:r>
              <w:rPr>
                <w:rFonts w:hint="eastAsia"/>
                <w:color w:val="0000FF"/>
                <w:sz w:val="18"/>
              </w:rPr>
              <w:t>）</w:t>
            </w:r>
          </w:p>
        </w:tc>
        <w:tc>
          <w:tcPr>
            <w:tcW w:w="1239" w:type="dxa"/>
            <w:vAlign w:val="center"/>
          </w:tcPr>
          <w:p w14:paraId="50E72DD8" w14:textId="77777777" w:rsidR="00000000" w:rsidRDefault="007478C2">
            <w:pPr>
              <w:jc w:val="center"/>
              <w:rPr>
                <w:rFonts w:ascii="宋体" w:hAnsi="宋体"/>
                <w:sz w:val="24"/>
              </w:rPr>
            </w:pPr>
            <w:r>
              <w:rPr>
                <w:rFonts w:hint="eastAsia"/>
                <w:color w:val="0000FF"/>
                <w:sz w:val="18"/>
              </w:rPr>
              <w:t>（</w:t>
            </w:r>
            <w:r>
              <w:rPr>
                <w:color w:val="0000FF"/>
                <w:sz w:val="18"/>
              </w:rPr>
              <w:t>5964</w:t>
            </w:r>
            <w:r>
              <w:rPr>
                <w:rFonts w:hint="eastAsia"/>
                <w:color w:val="0000FF"/>
                <w:sz w:val="18"/>
              </w:rPr>
              <w:t>）</w:t>
            </w:r>
          </w:p>
        </w:tc>
        <w:tc>
          <w:tcPr>
            <w:tcW w:w="1239" w:type="dxa"/>
            <w:vAlign w:val="center"/>
          </w:tcPr>
          <w:p w14:paraId="4FD691FB" w14:textId="77777777" w:rsidR="00000000" w:rsidRDefault="007478C2">
            <w:pPr>
              <w:jc w:val="center"/>
              <w:rPr>
                <w:rFonts w:ascii="宋体" w:hAnsi="宋体"/>
                <w:sz w:val="24"/>
              </w:rPr>
            </w:pPr>
            <w:r>
              <w:rPr>
                <w:rFonts w:hint="eastAsia"/>
                <w:color w:val="0000FF"/>
                <w:sz w:val="18"/>
              </w:rPr>
              <w:t>（</w:t>
            </w:r>
            <w:r>
              <w:rPr>
                <w:color w:val="0000FF"/>
                <w:sz w:val="18"/>
              </w:rPr>
              <w:t>5962</w:t>
            </w:r>
            <w:r>
              <w:rPr>
                <w:rFonts w:hint="eastAsia"/>
                <w:color w:val="0000FF"/>
                <w:sz w:val="18"/>
              </w:rPr>
              <w:t>）</w:t>
            </w:r>
          </w:p>
        </w:tc>
        <w:tc>
          <w:tcPr>
            <w:tcW w:w="1239" w:type="dxa"/>
            <w:vAlign w:val="center"/>
          </w:tcPr>
          <w:p w14:paraId="75AB3434" w14:textId="77777777" w:rsidR="00000000" w:rsidRDefault="007478C2">
            <w:pPr>
              <w:jc w:val="center"/>
              <w:rPr>
                <w:rFonts w:ascii="宋体" w:hAnsi="宋体"/>
                <w:sz w:val="24"/>
              </w:rPr>
            </w:pPr>
            <w:r>
              <w:rPr>
                <w:rFonts w:hint="eastAsia"/>
                <w:color w:val="0000FF"/>
                <w:sz w:val="18"/>
              </w:rPr>
              <w:t>（</w:t>
            </w:r>
            <w:r>
              <w:rPr>
                <w:color w:val="0000FF"/>
                <w:sz w:val="18"/>
              </w:rPr>
              <w:t>5964</w:t>
            </w:r>
            <w:r>
              <w:rPr>
                <w:rFonts w:hint="eastAsia"/>
                <w:color w:val="0000FF"/>
                <w:sz w:val="18"/>
              </w:rPr>
              <w:t>）</w:t>
            </w:r>
          </w:p>
        </w:tc>
        <w:tc>
          <w:tcPr>
            <w:tcW w:w="1239" w:type="dxa"/>
            <w:vAlign w:val="center"/>
          </w:tcPr>
          <w:p w14:paraId="43FEAFEB" w14:textId="77777777" w:rsidR="00000000" w:rsidRDefault="007478C2">
            <w:pPr>
              <w:jc w:val="center"/>
              <w:rPr>
                <w:rFonts w:ascii="宋体" w:hAnsi="宋体"/>
                <w:sz w:val="24"/>
              </w:rPr>
            </w:pPr>
            <w:r>
              <w:rPr>
                <w:rFonts w:hint="eastAsia"/>
                <w:color w:val="0000FF"/>
                <w:sz w:val="18"/>
              </w:rPr>
              <w:t>（</w:t>
            </w:r>
            <w:r>
              <w:rPr>
                <w:color w:val="0000FF"/>
                <w:sz w:val="18"/>
              </w:rPr>
              <w:t>5964</w:t>
            </w:r>
            <w:r>
              <w:rPr>
                <w:rFonts w:hint="eastAsia"/>
                <w:color w:val="0000FF"/>
                <w:sz w:val="18"/>
              </w:rPr>
              <w:t>）</w:t>
            </w:r>
          </w:p>
        </w:tc>
        <w:tc>
          <w:tcPr>
            <w:tcW w:w="1235" w:type="dxa"/>
            <w:vAlign w:val="center"/>
          </w:tcPr>
          <w:p w14:paraId="1CAF9C1F" w14:textId="77777777" w:rsidR="00000000" w:rsidRDefault="007478C2">
            <w:pPr>
              <w:jc w:val="center"/>
              <w:rPr>
                <w:rFonts w:ascii="宋体" w:hAnsi="宋体"/>
                <w:sz w:val="24"/>
              </w:rPr>
            </w:pPr>
            <w:r>
              <w:rPr>
                <w:rFonts w:hint="eastAsia"/>
                <w:color w:val="0000FF"/>
                <w:sz w:val="18"/>
              </w:rPr>
              <w:t>（</w:t>
            </w:r>
            <w:r>
              <w:rPr>
                <w:color w:val="0000FF"/>
                <w:sz w:val="18"/>
              </w:rPr>
              <w:t>5962</w:t>
            </w:r>
            <w:r>
              <w:rPr>
                <w:rFonts w:hint="eastAsia"/>
                <w:color w:val="0000FF"/>
                <w:sz w:val="18"/>
              </w:rPr>
              <w:t>）</w:t>
            </w:r>
          </w:p>
        </w:tc>
      </w:tr>
      <w:tr w:rsidR="00000000" w14:paraId="15794FC7" w14:textId="77777777">
        <w:trPr>
          <w:trHeight w:val="300"/>
        </w:trPr>
        <w:tc>
          <w:tcPr>
            <w:tcW w:w="1856" w:type="dxa"/>
            <w:vAlign w:val="center"/>
          </w:tcPr>
          <w:p w14:paraId="148DAD15" w14:textId="77777777" w:rsidR="00000000" w:rsidRDefault="007478C2">
            <w:pPr>
              <w:jc w:val="center"/>
              <w:rPr>
                <w:rFonts w:ascii="宋体" w:hAnsi="宋体"/>
                <w:sz w:val="24"/>
              </w:rPr>
            </w:pPr>
          </w:p>
        </w:tc>
        <w:tc>
          <w:tcPr>
            <w:tcW w:w="1239" w:type="dxa"/>
            <w:vAlign w:val="center"/>
          </w:tcPr>
          <w:p w14:paraId="1A35CAC2" w14:textId="77777777" w:rsidR="00000000" w:rsidRDefault="007478C2">
            <w:pPr>
              <w:jc w:val="center"/>
              <w:rPr>
                <w:rFonts w:ascii="宋体" w:hAnsi="宋体"/>
                <w:sz w:val="24"/>
              </w:rPr>
            </w:pPr>
          </w:p>
        </w:tc>
        <w:tc>
          <w:tcPr>
            <w:tcW w:w="1239" w:type="dxa"/>
            <w:vAlign w:val="center"/>
          </w:tcPr>
          <w:p w14:paraId="1CB03CEF" w14:textId="77777777" w:rsidR="00000000" w:rsidRDefault="007478C2">
            <w:pPr>
              <w:jc w:val="center"/>
              <w:rPr>
                <w:rFonts w:ascii="宋体" w:hAnsi="宋体"/>
                <w:sz w:val="24"/>
              </w:rPr>
            </w:pPr>
          </w:p>
        </w:tc>
        <w:tc>
          <w:tcPr>
            <w:tcW w:w="1239" w:type="dxa"/>
            <w:vAlign w:val="center"/>
          </w:tcPr>
          <w:p w14:paraId="301E691A" w14:textId="77777777" w:rsidR="00000000" w:rsidRDefault="007478C2">
            <w:pPr>
              <w:jc w:val="center"/>
              <w:rPr>
                <w:rFonts w:ascii="宋体" w:hAnsi="宋体"/>
                <w:sz w:val="24"/>
              </w:rPr>
            </w:pPr>
          </w:p>
        </w:tc>
        <w:tc>
          <w:tcPr>
            <w:tcW w:w="1239" w:type="dxa"/>
            <w:vAlign w:val="center"/>
          </w:tcPr>
          <w:p w14:paraId="19B2E0D7" w14:textId="77777777" w:rsidR="00000000" w:rsidRDefault="007478C2">
            <w:pPr>
              <w:jc w:val="center"/>
              <w:rPr>
                <w:rFonts w:ascii="宋体" w:hAnsi="宋体"/>
                <w:sz w:val="24"/>
              </w:rPr>
            </w:pPr>
          </w:p>
        </w:tc>
        <w:tc>
          <w:tcPr>
            <w:tcW w:w="1239" w:type="dxa"/>
            <w:vAlign w:val="center"/>
          </w:tcPr>
          <w:p w14:paraId="7E685C23" w14:textId="77777777" w:rsidR="00000000" w:rsidRDefault="007478C2">
            <w:pPr>
              <w:jc w:val="center"/>
              <w:rPr>
                <w:rFonts w:ascii="宋体" w:hAnsi="宋体"/>
                <w:sz w:val="24"/>
              </w:rPr>
            </w:pPr>
          </w:p>
        </w:tc>
        <w:tc>
          <w:tcPr>
            <w:tcW w:w="1235" w:type="dxa"/>
            <w:vAlign w:val="center"/>
          </w:tcPr>
          <w:p w14:paraId="04A3A839" w14:textId="77777777" w:rsidR="00000000" w:rsidRDefault="007478C2">
            <w:pPr>
              <w:jc w:val="center"/>
              <w:rPr>
                <w:rFonts w:ascii="宋体" w:hAnsi="宋体"/>
                <w:sz w:val="24"/>
              </w:rPr>
            </w:pPr>
          </w:p>
        </w:tc>
      </w:tr>
      <w:tr w:rsidR="00000000" w14:paraId="0851761C" w14:textId="77777777">
        <w:trPr>
          <w:trHeight w:val="300"/>
        </w:trPr>
        <w:tc>
          <w:tcPr>
            <w:tcW w:w="1856" w:type="dxa"/>
            <w:vAlign w:val="center"/>
          </w:tcPr>
          <w:p w14:paraId="69F63A31" w14:textId="77777777" w:rsidR="00000000" w:rsidRDefault="007478C2">
            <w:pPr>
              <w:jc w:val="center"/>
              <w:rPr>
                <w:rFonts w:ascii="宋体" w:hAnsi="宋体"/>
                <w:sz w:val="24"/>
              </w:rPr>
            </w:pPr>
            <w:r>
              <w:rPr>
                <w:rFonts w:ascii="宋体" w:hAnsi="宋体" w:hint="eastAsia"/>
                <w:sz w:val="24"/>
              </w:rPr>
              <w:t>合计</w:t>
            </w:r>
          </w:p>
        </w:tc>
        <w:tc>
          <w:tcPr>
            <w:tcW w:w="1239" w:type="dxa"/>
            <w:vAlign w:val="center"/>
          </w:tcPr>
          <w:p w14:paraId="26234CC8" w14:textId="77777777" w:rsidR="00000000" w:rsidRDefault="007478C2">
            <w:pPr>
              <w:jc w:val="center"/>
              <w:rPr>
                <w:rFonts w:ascii="宋体" w:hAnsi="宋体"/>
                <w:sz w:val="24"/>
              </w:rPr>
            </w:pPr>
            <w:r>
              <w:rPr>
                <w:rFonts w:hint="eastAsia"/>
                <w:color w:val="0000FF"/>
                <w:sz w:val="18"/>
              </w:rPr>
              <w:t>（</w:t>
            </w:r>
            <w:r>
              <w:rPr>
                <w:color w:val="0000FF"/>
                <w:sz w:val="18"/>
              </w:rPr>
              <w:t>5957</w:t>
            </w:r>
            <w:r>
              <w:rPr>
                <w:rFonts w:hint="eastAsia"/>
                <w:color w:val="0000FF"/>
                <w:sz w:val="18"/>
              </w:rPr>
              <w:t>）</w:t>
            </w:r>
          </w:p>
        </w:tc>
        <w:tc>
          <w:tcPr>
            <w:tcW w:w="1239" w:type="dxa"/>
            <w:vAlign w:val="center"/>
          </w:tcPr>
          <w:p w14:paraId="33456C79" w14:textId="77777777" w:rsidR="00000000" w:rsidRDefault="007478C2">
            <w:pPr>
              <w:jc w:val="center"/>
              <w:rPr>
                <w:rFonts w:ascii="宋体" w:hAnsi="宋体"/>
                <w:sz w:val="24"/>
              </w:rPr>
            </w:pPr>
            <w:r>
              <w:rPr>
                <w:rFonts w:hint="eastAsia"/>
                <w:color w:val="0000FF"/>
                <w:sz w:val="18"/>
              </w:rPr>
              <w:t>（</w:t>
            </w:r>
            <w:r>
              <w:rPr>
                <w:color w:val="0000FF"/>
                <w:sz w:val="18"/>
              </w:rPr>
              <w:t>5957</w:t>
            </w:r>
            <w:r>
              <w:rPr>
                <w:rFonts w:hint="eastAsia"/>
                <w:color w:val="0000FF"/>
                <w:sz w:val="18"/>
              </w:rPr>
              <w:t>）</w:t>
            </w:r>
          </w:p>
        </w:tc>
        <w:tc>
          <w:tcPr>
            <w:tcW w:w="1239" w:type="dxa"/>
            <w:vAlign w:val="center"/>
          </w:tcPr>
          <w:p w14:paraId="095F334E" w14:textId="77777777" w:rsidR="00000000" w:rsidRDefault="007478C2">
            <w:pPr>
              <w:jc w:val="center"/>
              <w:rPr>
                <w:rFonts w:ascii="宋体" w:hAnsi="宋体"/>
                <w:sz w:val="24"/>
              </w:rPr>
            </w:pPr>
            <w:r>
              <w:rPr>
                <w:rFonts w:hint="eastAsia"/>
                <w:color w:val="0000FF"/>
                <w:sz w:val="18"/>
              </w:rPr>
              <w:t>（</w:t>
            </w:r>
            <w:r>
              <w:rPr>
                <w:color w:val="0000FF"/>
                <w:sz w:val="18"/>
              </w:rPr>
              <w:t>5965</w:t>
            </w:r>
            <w:r>
              <w:rPr>
                <w:rFonts w:hint="eastAsia"/>
                <w:color w:val="0000FF"/>
                <w:sz w:val="18"/>
              </w:rPr>
              <w:t>）</w:t>
            </w:r>
          </w:p>
        </w:tc>
        <w:tc>
          <w:tcPr>
            <w:tcW w:w="1239" w:type="dxa"/>
            <w:vAlign w:val="center"/>
          </w:tcPr>
          <w:p w14:paraId="243FE68B" w14:textId="77777777" w:rsidR="00000000" w:rsidRDefault="007478C2">
            <w:pPr>
              <w:jc w:val="center"/>
              <w:rPr>
                <w:rFonts w:ascii="宋体" w:hAnsi="宋体"/>
                <w:sz w:val="24"/>
              </w:rPr>
            </w:pPr>
            <w:r>
              <w:rPr>
                <w:rFonts w:hint="eastAsia"/>
                <w:color w:val="0000FF"/>
                <w:sz w:val="18"/>
              </w:rPr>
              <w:t>（</w:t>
            </w:r>
            <w:r>
              <w:rPr>
                <w:color w:val="0000FF"/>
                <w:sz w:val="18"/>
              </w:rPr>
              <w:t>5957</w:t>
            </w:r>
            <w:r>
              <w:rPr>
                <w:rFonts w:hint="eastAsia"/>
                <w:color w:val="0000FF"/>
                <w:sz w:val="18"/>
              </w:rPr>
              <w:t>）</w:t>
            </w:r>
          </w:p>
        </w:tc>
        <w:tc>
          <w:tcPr>
            <w:tcW w:w="1239" w:type="dxa"/>
            <w:vAlign w:val="center"/>
          </w:tcPr>
          <w:p w14:paraId="427C269B" w14:textId="77777777" w:rsidR="00000000" w:rsidRDefault="007478C2">
            <w:pPr>
              <w:jc w:val="center"/>
              <w:rPr>
                <w:rFonts w:ascii="宋体" w:hAnsi="宋体"/>
                <w:sz w:val="24"/>
              </w:rPr>
            </w:pPr>
            <w:r>
              <w:rPr>
                <w:rFonts w:hint="eastAsia"/>
                <w:color w:val="0000FF"/>
                <w:sz w:val="18"/>
              </w:rPr>
              <w:t>（</w:t>
            </w:r>
            <w:r>
              <w:rPr>
                <w:color w:val="0000FF"/>
                <w:sz w:val="18"/>
              </w:rPr>
              <w:t>5957</w:t>
            </w:r>
            <w:r>
              <w:rPr>
                <w:rFonts w:hint="eastAsia"/>
                <w:color w:val="0000FF"/>
                <w:sz w:val="18"/>
              </w:rPr>
              <w:t>）</w:t>
            </w:r>
          </w:p>
        </w:tc>
        <w:tc>
          <w:tcPr>
            <w:tcW w:w="1235" w:type="dxa"/>
            <w:vAlign w:val="center"/>
          </w:tcPr>
          <w:p w14:paraId="2FE1E66B" w14:textId="77777777" w:rsidR="00000000" w:rsidRDefault="007478C2">
            <w:pPr>
              <w:jc w:val="center"/>
              <w:rPr>
                <w:rFonts w:ascii="宋体" w:hAnsi="宋体"/>
                <w:sz w:val="24"/>
              </w:rPr>
            </w:pPr>
            <w:r>
              <w:rPr>
                <w:rFonts w:hint="eastAsia"/>
                <w:color w:val="0000FF"/>
                <w:sz w:val="18"/>
              </w:rPr>
              <w:t>（</w:t>
            </w:r>
            <w:r>
              <w:rPr>
                <w:color w:val="0000FF"/>
                <w:sz w:val="18"/>
              </w:rPr>
              <w:t>5965</w:t>
            </w:r>
            <w:r>
              <w:rPr>
                <w:rFonts w:hint="eastAsia"/>
                <w:color w:val="0000FF"/>
                <w:sz w:val="18"/>
              </w:rPr>
              <w:t>）</w:t>
            </w:r>
          </w:p>
        </w:tc>
      </w:tr>
    </w:tbl>
    <w:p w14:paraId="382CBE7A"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6442</w:t>
      </w:r>
      <w:r>
        <w:rPr>
          <w:rFonts w:hint="eastAsia"/>
          <w:color w:val="0000FF"/>
          <w:sz w:val="18"/>
        </w:rPr>
        <w:t>）</w:t>
      </w:r>
    </w:p>
    <w:p w14:paraId="279431E7" w14:textId="77777777" w:rsidR="00000000" w:rsidRDefault="007478C2">
      <w:pPr>
        <w:rPr>
          <w:rFonts w:ascii="宋体" w:hAnsi="宋体"/>
          <w:b/>
          <w:sz w:val="24"/>
        </w:rPr>
      </w:pPr>
    </w:p>
    <w:p w14:paraId="7B4B2DC0"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37</w:t>
      </w:r>
      <w:r>
        <w:rPr>
          <w:rFonts w:ascii="宋体" w:hAnsi="宋体" w:hint="eastAsia"/>
          <w:b/>
          <w:sz w:val="24"/>
        </w:rPr>
        <w:t xml:space="preserve"> </w:t>
      </w:r>
      <w:r>
        <w:rPr>
          <w:rFonts w:ascii="宋体" w:hAnsi="宋体" w:hint="eastAsia"/>
          <w:b/>
          <w:sz w:val="24"/>
        </w:rPr>
        <w:t>投资收益（如有）</w:t>
      </w:r>
    </w:p>
    <w:p w14:paraId="0E271FDB"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03"/>
        <w:gridCol w:w="2576"/>
        <w:gridCol w:w="2507"/>
      </w:tblGrid>
      <w:tr w:rsidR="00000000" w14:paraId="68EE92E8" w14:textId="77777777">
        <w:trPr>
          <w:trHeight w:val="300"/>
          <w:jc w:val="center"/>
        </w:trPr>
        <w:tc>
          <w:tcPr>
            <w:tcW w:w="4203" w:type="dxa"/>
            <w:vAlign w:val="center"/>
          </w:tcPr>
          <w:p w14:paraId="0DFDC6D7" w14:textId="77777777" w:rsidR="00000000" w:rsidRDefault="007478C2">
            <w:pPr>
              <w:autoSpaceDE w:val="0"/>
              <w:autoSpaceDN w:val="0"/>
              <w:jc w:val="center"/>
              <w:textAlignment w:val="bottom"/>
              <w:rPr>
                <w:rFonts w:ascii="宋体" w:hAnsi="宋体"/>
                <w:kern w:val="0"/>
                <w:sz w:val="24"/>
              </w:rPr>
            </w:pPr>
            <w:r>
              <w:rPr>
                <w:rFonts w:ascii="宋体" w:hAnsi="宋体" w:hint="eastAsia"/>
                <w:kern w:val="0"/>
                <w:sz w:val="24"/>
              </w:rPr>
              <w:t>项目</w:t>
            </w:r>
          </w:p>
        </w:tc>
        <w:tc>
          <w:tcPr>
            <w:tcW w:w="2576" w:type="dxa"/>
            <w:vAlign w:val="center"/>
          </w:tcPr>
          <w:p w14:paraId="5BC1D502" w14:textId="77777777" w:rsidR="00000000" w:rsidRDefault="007478C2">
            <w:pPr>
              <w:widowControl/>
              <w:autoSpaceDE w:val="0"/>
              <w:autoSpaceDN w:val="0"/>
              <w:ind w:right="-15"/>
              <w:jc w:val="center"/>
              <w:textAlignment w:val="bottom"/>
              <w:rPr>
                <w:rFonts w:ascii="宋体" w:hAnsi="宋体"/>
                <w:sz w:val="24"/>
              </w:rPr>
            </w:pPr>
            <w:r>
              <w:rPr>
                <w:rFonts w:ascii="宋体" w:hAnsi="宋体" w:hint="eastAsia"/>
                <w:sz w:val="24"/>
              </w:rPr>
              <w:t>本期</w:t>
            </w:r>
          </w:p>
          <w:p w14:paraId="3615A2B1" w14:textId="77777777" w:rsidR="00000000" w:rsidRDefault="007478C2">
            <w:pPr>
              <w:widowControl/>
              <w:autoSpaceDE w:val="0"/>
              <w:autoSpaceDN w:val="0"/>
              <w:ind w:right="-15"/>
              <w:jc w:val="center"/>
              <w:textAlignment w:val="bottom"/>
              <w:rPr>
                <w:rFonts w:ascii="宋体" w:hAnsi="宋体"/>
                <w:spacing w:val="-6"/>
                <w:kern w:val="0"/>
                <w:sz w:val="24"/>
              </w:rPr>
            </w:pPr>
            <w:r>
              <w:rPr>
                <w:rFonts w:ascii="宋体" w:hAnsi="宋体" w:hint="eastAsia"/>
                <w:spacing w:val="-6"/>
                <w:sz w:val="24"/>
              </w:rPr>
              <w:t>_</w:t>
            </w:r>
            <w:r>
              <w:rPr>
                <w:rFonts w:ascii="宋体" w:hAnsi="宋体" w:hint="eastAsia"/>
                <w:spacing w:val="-6"/>
                <w:sz w:val="24"/>
              </w:rPr>
              <w:t>年</w:t>
            </w:r>
            <w:r>
              <w:rPr>
                <w:rFonts w:ascii="宋体" w:hAnsi="宋体" w:hint="eastAsia"/>
                <w:spacing w:val="-6"/>
                <w:sz w:val="24"/>
              </w:rPr>
              <w:t>_</w:t>
            </w:r>
            <w:r>
              <w:rPr>
                <w:rFonts w:ascii="宋体" w:hAnsi="宋体" w:hint="eastAsia"/>
                <w:spacing w:val="-6"/>
                <w:sz w:val="24"/>
              </w:rPr>
              <w:t>月</w:t>
            </w:r>
            <w:r>
              <w:rPr>
                <w:rFonts w:ascii="宋体" w:hAnsi="宋体" w:hint="eastAsia"/>
                <w:spacing w:val="-6"/>
                <w:sz w:val="24"/>
              </w:rPr>
              <w:t>_</w:t>
            </w:r>
            <w:r>
              <w:rPr>
                <w:rFonts w:ascii="宋体" w:hAnsi="宋体" w:hint="eastAsia"/>
                <w:spacing w:val="-6"/>
                <w:sz w:val="24"/>
              </w:rPr>
              <w:t>日至</w:t>
            </w:r>
            <w:r>
              <w:rPr>
                <w:rFonts w:ascii="宋体" w:hAnsi="宋体" w:hint="eastAsia"/>
                <w:spacing w:val="-6"/>
                <w:sz w:val="24"/>
              </w:rPr>
              <w:t>_</w:t>
            </w:r>
            <w:r>
              <w:rPr>
                <w:rFonts w:ascii="宋体" w:hAnsi="宋体" w:hint="eastAsia"/>
                <w:spacing w:val="-6"/>
                <w:sz w:val="24"/>
              </w:rPr>
              <w:t>年</w:t>
            </w:r>
            <w:r>
              <w:rPr>
                <w:rFonts w:ascii="宋体" w:hAnsi="宋体" w:hint="eastAsia"/>
                <w:spacing w:val="-6"/>
                <w:sz w:val="24"/>
              </w:rPr>
              <w:t>_</w:t>
            </w:r>
            <w:r>
              <w:rPr>
                <w:rFonts w:ascii="宋体" w:hAnsi="宋体" w:hint="eastAsia"/>
                <w:spacing w:val="-6"/>
                <w:sz w:val="24"/>
              </w:rPr>
              <w:t>月</w:t>
            </w:r>
            <w:r>
              <w:rPr>
                <w:rFonts w:ascii="宋体" w:hAnsi="宋体" w:hint="eastAsia"/>
                <w:spacing w:val="-6"/>
                <w:sz w:val="24"/>
              </w:rPr>
              <w:t>_</w:t>
            </w:r>
            <w:r>
              <w:rPr>
                <w:rFonts w:ascii="宋体" w:hAnsi="宋体" w:hint="eastAsia"/>
                <w:spacing w:val="-6"/>
                <w:sz w:val="24"/>
              </w:rPr>
              <w:t>日</w:t>
            </w:r>
          </w:p>
        </w:tc>
        <w:tc>
          <w:tcPr>
            <w:tcW w:w="2507" w:type="dxa"/>
            <w:vAlign w:val="center"/>
          </w:tcPr>
          <w:p w14:paraId="770F2887"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B92C725" w14:textId="77777777" w:rsidR="00000000" w:rsidRDefault="007478C2">
            <w:pPr>
              <w:widowControl/>
              <w:autoSpaceDE w:val="0"/>
              <w:autoSpaceDN w:val="0"/>
              <w:ind w:right="-15"/>
              <w:jc w:val="center"/>
              <w:textAlignment w:val="bottom"/>
              <w:rPr>
                <w:rFonts w:ascii="宋体" w:hAnsi="宋体"/>
                <w:sz w:val="24"/>
              </w:rPr>
            </w:pPr>
            <w:r>
              <w:rPr>
                <w:rFonts w:ascii="宋体" w:hAnsi="宋体" w:hint="eastAsia"/>
                <w:spacing w:val="-6"/>
                <w:sz w:val="24"/>
              </w:rPr>
              <w:t>_</w:t>
            </w:r>
            <w:r>
              <w:rPr>
                <w:rFonts w:ascii="宋体" w:hAnsi="宋体" w:hint="eastAsia"/>
                <w:spacing w:val="-6"/>
                <w:sz w:val="24"/>
              </w:rPr>
              <w:t>年</w:t>
            </w:r>
            <w:r>
              <w:rPr>
                <w:rFonts w:ascii="宋体" w:hAnsi="宋体" w:hint="eastAsia"/>
                <w:spacing w:val="-6"/>
                <w:sz w:val="24"/>
              </w:rPr>
              <w:t>_</w:t>
            </w:r>
            <w:r>
              <w:rPr>
                <w:rFonts w:ascii="宋体" w:hAnsi="宋体" w:hint="eastAsia"/>
                <w:spacing w:val="-6"/>
                <w:sz w:val="24"/>
              </w:rPr>
              <w:t>月</w:t>
            </w:r>
            <w:r>
              <w:rPr>
                <w:rFonts w:ascii="宋体" w:hAnsi="宋体" w:hint="eastAsia"/>
                <w:spacing w:val="-6"/>
                <w:sz w:val="24"/>
              </w:rPr>
              <w:t>_</w:t>
            </w:r>
            <w:r>
              <w:rPr>
                <w:rFonts w:ascii="宋体" w:hAnsi="宋体" w:hint="eastAsia"/>
                <w:spacing w:val="-6"/>
                <w:sz w:val="24"/>
              </w:rPr>
              <w:t>日至</w:t>
            </w:r>
            <w:r>
              <w:rPr>
                <w:rFonts w:ascii="宋体" w:hAnsi="宋体" w:hint="eastAsia"/>
                <w:spacing w:val="-6"/>
                <w:sz w:val="24"/>
              </w:rPr>
              <w:t>_</w:t>
            </w:r>
            <w:r>
              <w:rPr>
                <w:rFonts w:ascii="宋体" w:hAnsi="宋体" w:hint="eastAsia"/>
                <w:spacing w:val="-6"/>
                <w:sz w:val="24"/>
              </w:rPr>
              <w:t>年</w:t>
            </w:r>
            <w:r>
              <w:rPr>
                <w:rFonts w:ascii="宋体" w:hAnsi="宋体" w:hint="eastAsia"/>
                <w:spacing w:val="-6"/>
                <w:sz w:val="24"/>
              </w:rPr>
              <w:t>_</w:t>
            </w:r>
            <w:r>
              <w:rPr>
                <w:rFonts w:ascii="宋体" w:hAnsi="宋体" w:hint="eastAsia"/>
                <w:spacing w:val="-6"/>
                <w:sz w:val="24"/>
              </w:rPr>
              <w:t>月</w:t>
            </w:r>
            <w:r>
              <w:rPr>
                <w:rFonts w:ascii="宋体" w:hAnsi="宋体" w:hint="eastAsia"/>
                <w:spacing w:val="-6"/>
                <w:sz w:val="24"/>
              </w:rPr>
              <w:t>_</w:t>
            </w:r>
            <w:r>
              <w:rPr>
                <w:rFonts w:ascii="宋体" w:hAnsi="宋体" w:hint="eastAsia"/>
                <w:spacing w:val="-6"/>
                <w:sz w:val="24"/>
              </w:rPr>
              <w:t>日</w:t>
            </w:r>
          </w:p>
        </w:tc>
      </w:tr>
      <w:tr w:rsidR="00000000" w14:paraId="1AD568D6" w14:textId="77777777">
        <w:trPr>
          <w:trHeight w:val="300"/>
          <w:jc w:val="center"/>
        </w:trPr>
        <w:tc>
          <w:tcPr>
            <w:tcW w:w="4203" w:type="dxa"/>
            <w:vAlign w:val="bottom"/>
          </w:tcPr>
          <w:p w14:paraId="2386BE87" w14:textId="77777777" w:rsidR="00000000" w:rsidRDefault="007478C2">
            <w:pPr>
              <w:widowControl/>
              <w:autoSpaceDE w:val="0"/>
              <w:autoSpaceDN w:val="0"/>
              <w:jc w:val="left"/>
              <w:textAlignment w:val="bottom"/>
              <w:rPr>
                <w:rFonts w:ascii="宋体" w:hAnsi="宋体"/>
                <w:kern w:val="0"/>
                <w:sz w:val="24"/>
              </w:rPr>
            </w:pPr>
            <w:r>
              <w:rPr>
                <w:rFonts w:hint="eastAsia"/>
                <w:color w:val="0000FF"/>
                <w:sz w:val="18"/>
              </w:rPr>
              <w:t>（</w:t>
            </w:r>
            <w:r>
              <w:rPr>
                <w:color w:val="0000FF"/>
                <w:sz w:val="18"/>
              </w:rPr>
              <w:t>5969</w:t>
            </w:r>
            <w:r>
              <w:rPr>
                <w:rFonts w:hint="eastAsia"/>
                <w:color w:val="0000FF"/>
                <w:sz w:val="18"/>
              </w:rPr>
              <w:t>）</w:t>
            </w:r>
          </w:p>
        </w:tc>
        <w:tc>
          <w:tcPr>
            <w:tcW w:w="2576" w:type="dxa"/>
            <w:vAlign w:val="bottom"/>
          </w:tcPr>
          <w:p w14:paraId="0347F845" w14:textId="77777777" w:rsidR="00000000" w:rsidRDefault="007478C2">
            <w:pPr>
              <w:jc w:val="right"/>
              <w:rPr>
                <w:rFonts w:ascii="宋体" w:hAnsi="宋体"/>
                <w:sz w:val="24"/>
              </w:rPr>
            </w:pPr>
            <w:r>
              <w:rPr>
                <w:rFonts w:hint="eastAsia"/>
                <w:color w:val="0000FF"/>
                <w:sz w:val="18"/>
              </w:rPr>
              <w:t>（</w:t>
            </w:r>
            <w:r>
              <w:rPr>
                <w:color w:val="0000FF"/>
                <w:sz w:val="18"/>
              </w:rPr>
              <w:t>5970</w:t>
            </w:r>
            <w:r>
              <w:rPr>
                <w:rFonts w:hint="eastAsia"/>
                <w:color w:val="0000FF"/>
                <w:sz w:val="18"/>
              </w:rPr>
              <w:t>）</w:t>
            </w:r>
          </w:p>
        </w:tc>
        <w:tc>
          <w:tcPr>
            <w:tcW w:w="2507" w:type="dxa"/>
            <w:vAlign w:val="bottom"/>
          </w:tcPr>
          <w:p w14:paraId="7B0C1D85" w14:textId="77777777" w:rsidR="00000000" w:rsidRDefault="007478C2">
            <w:pPr>
              <w:jc w:val="right"/>
              <w:rPr>
                <w:rFonts w:ascii="宋体" w:hAnsi="宋体"/>
                <w:color w:val="0000FF"/>
                <w:kern w:val="0"/>
                <w:sz w:val="18"/>
              </w:rPr>
            </w:pPr>
            <w:r>
              <w:rPr>
                <w:rFonts w:hint="eastAsia"/>
                <w:color w:val="0000FF"/>
                <w:sz w:val="18"/>
              </w:rPr>
              <w:t>（</w:t>
            </w:r>
            <w:r>
              <w:rPr>
                <w:color w:val="0000FF"/>
                <w:sz w:val="18"/>
              </w:rPr>
              <w:t>5970</w:t>
            </w:r>
            <w:r>
              <w:rPr>
                <w:rFonts w:hint="eastAsia"/>
                <w:color w:val="0000FF"/>
                <w:sz w:val="18"/>
              </w:rPr>
              <w:t>）</w:t>
            </w:r>
          </w:p>
        </w:tc>
      </w:tr>
      <w:tr w:rsidR="00000000" w14:paraId="7830AF34" w14:textId="77777777">
        <w:trPr>
          <w:trHeight w:val="300"/>
          <w:jc w:val="center"/>
        </w:trPr>
        <w:tc>
          <w:tcPr>
            <w:tcW w:w="4203" w:type="dxa"/>
            <w:vAlign w:val="bottom"/>
          </w:tcPr>
          <w:p w14:paraId="0823AB58" w14:textId="77777777" w:rsidR="00000000" w:rsidRDefault="007478C2">
            <w:pPr>
              <w:widowControl/>
              <w:autoSpaceDE w:val="0"/>
              <w:autoSpaceDN w:val="0"/>
              <w:ind w:leftChars="-11" w:left="1" w:hangingChars="10" w:hanging="24"/>
              <w:jc w:val="left"/>
              <w:textAlignment w:val="bottom"/>
              <w:rPr>
                <w:rFonts w:ascii="宋体" w:hAnsi="宋体"/>
                <w:kern w:val="0"/>
                <w:sz w:val="24"/>
              </w:rPr>
            </w:pPr>
          </w:p>
        </w:tc>
        <w:tc>
          <w:tcPr>
            <w:tcW w:w="2576" w:type="dxa"/>
          </w:tcPr>
          <w:p w14:paraId="5B70FB06" w14:textId="77777777" w:rsidR="00000000" w:rsidRDefault="007478C2">
            <w:pPr>
              <w:jc w:val="right"/>
              <w:rPr>
                <w:rFonts w:ascii="宋体" w:hAnsi="宋体"/>
                <w:sz w:val="24"/>
              </w:rPr>
            </w:pPr>
          </w:p>
        </w:tc>
        <w:tc>
          <w:tcPr>
            <w:tcW w:w="2507" w:type="dxa"/>
          </w:tcPr>
          <w:p w14:paraId="185B0DE4" w14:textId="77777777" w:rsidR="00000000" w:rsidRDefault="007478C2">
            <w:pPr>
              <w:jc w:val="right"/>
              <w:rPr>
                <w:rFonts w:ascii="宋体" w:hAnsi="宋体"/>
                <w:color w:val="0000FF"/>
                <w:kern w:val="0"/>
                <w:sz w:val="18"/>
              </w:rPr>
            </w:pPr>
          </w:p>
        </w:tc>
      </w:tr>
      <w:tr w:rsidR="00000000" w14:paraId="5E55DFD9" w14:textId="77777777">
        <w:trPr>
          <w:trHeight w:val="300"/>
          <w:jc w:val="center"/>
        </w:trPr>
        <w:tc>
          <w:tcPr>
            <w:tcW w:w="4203" w:type="dxa"/>
            <w:vAlign w:val="bottom"/>
          </w:tcPr>
          <w:p w14:paraId="7EBE53C0" w14:textId="77777777" w:rsidR="00000000" w:rsidRDefault="007478C2">
            <w:pPr>
              <w:widowControl/>
              <w:autoSpaceDE w:val="0"/>
              <w:autoSpaceDN w:val="0"/>
              <w:jc w:val="center"/>
              <w:textAlignment w:val="bottom"/>
              <w:rPr>
                <w:rFonts w:ascii="宋体" w:hAnsi="宋体"/>
                <w:kern w:val="0"/>
                <w:sz w:val="24"/>
              </w:rPr>
            </w:pPr>
            <w:r>
              <w:rPr>
                <w:rFonts w:ascii="宋体" w:hAnsi="宋体" w:hint="eastAsia"/>
                <w:kern w:val="0"/>
                <w:sz w:val="24"/>
              </w:rPr>
              <w:t>合计</w:t>
            </w:r>
          </w:p>
        </w:tc>
        <w:tc>
          <w:tcPr>
            <w:tcW w:w="2576" w:type="dxa"/>
          </w:tcPr>
          <w:p w14:paraId="669FE24F" w14:textId="77777777" w:rsidR="00000000" w:rsidRDefault="007478C2">
            <w:pPr>
              <w:jc w:val="right"/>
              <w:rPr>
                <w:rFonts w:ascii="宋体" w:hAnsi="宋体"/>
                <w:sz w:val="24"/>
              </w:rPr>
            </w:pPr>
            <w:r>
              <w:rPr>
                <w:rFonts w:hint="eastAsia"/>
                <w:color w:val="0000FF"/>
                <w:sz w:val="18"/>
              </w:rPr>
              <w:t>（</w:t>
            </w:r>
            <w:r>
              <w:rPr>
                <w:color w:val="0000FF"/>
                <w:sz w:val="18"/>
              </w:rPr>
              <w:t>5971</w:t>
            </w:r>
            <w:r>
              <w:rPr>
                <w:rFonts w:hint="eastAsia"/>
                <w:color w:val="0000FF"/>
                <w:sz w:val="18"/>
              </w:rPr>
              <w:t>）</w:t>
            </w:r>
          </w:p>
        </w:tc>
        <w:tc>
          <w:tcPr>
            <w:tcW w:w="2507" w:type="dxa"/>
          </w:tcPr>
          <w:p w14:paraId="1EB9F0C1" w14:textId="77777777" w:rsidR="00000000" w:rsidRDefault="007478C2">
            <w:pPr>
              <w:jc w:val="right"/>
              <w:rPr>
                <w:rFonts w:ascii="宋体" w:hAnsi="宋体"/>
                <w:color w:val="0000FF"/>
                <w:kern w:val="0"/>
                <w:sz w:val="18"/>
              </w:rPr>
            </w:pPr>
            <w:r>
              <w:rPr>
                <w:rFonts w:hint="eastAsia"/>
                <w:color w:val="0000FF"/>
                <w:sz w:val="18"/>
              </w:rPr>
              <w:t>（</w:t>
            </w:r>
            <w:r>
              <w:rPr>
                <w:color w:val="0000FF"/>
                <w:sz w:val="18"/>
              </w:rPr>
              <w:t>5971</w:t>
            </w:r>
            <w:r>
              <w:rPr>
                <w:rFonts w:hint="eastAsia"/>
                <w:color w:val="0000FF"/>
                <w:sz w:val="18"/>
              </w:rPr>
              <w:t>）</w:t>
            </w:r>
          </w:p>
        </w:tc>
      </w:tr>
    </w:tbl>
    <w:p w14:paraId="1F796977" w14:textId="77777777" w:rsidR="00000000" w:rsidRDefault="007478C2">
      <w:pPr>
        <w:rPr>
          <w:rFonts w:ascii="宋体" w:hAnsi="宋体"/>
          <w:sz w:val="24"/>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5972</w:t>
      </w:r>
      <w:r>
        <w:rPr>
          <w:rFonts w:hint="eastAsia"/>
          <w:color w:val="0000FF"/>
          <w:sz w:val="18"/>
        </w:rPr>
        <w:t>）</w:t>
      </w:r>
    </w:p>
    <w:p w14:paraId="0FCFC7B6" w14:textId="77777777" w:rsidR="00000000" w:rsidRDefault="007478C2">
      <w:pPr>
        <w:rPr>
          <w:rFonts w:ascii="宋体" w:hAnsi="宋体"/>
          <w:sz w:val="24"/>
        </w:rPr>
      </w:pPr>
    </w:p>
    <w:p w14:paraId="312D3D8D"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38</w:t>
      </w:r>
      <w:r>
        <w:rPr>
          <w:rFonts w:ascii="宋体" w:hAnsi="宋体" w:hint="eastAsia"/>
          <w:b/>
          <w:sz w:val="24"/>
        </w:rPr>
        <w:t xml:space="preserve"> </w:t>
      </w:r>
      <w:r>
        <w:rPr>
          <w:rFonts w:ascii="宋体" w:hAnsi="宋体" w:hint="eastAsia"/>
          <w:b/>
          <w:sz w:val="24"/>
        </w:rPr>
        <w:t>公允价值变动收益（如有）</w:t>
      </w:r>
      <w:r>
        <w:rPr>
          <w:rStyle w:val="FootnoteReference"/>
          <w:rFonts w:ascii="宋体" w:hAnsi="宋体"/>
          <w:b/>
          <w:kern w:val="0"/>
          <w:sz w:val="24"/>
        </w:rPr>
        <w:footnoteReference w:id="459"/>
      </w:r>
    </w:p>
    <w:p w14:paraId="2F9F190C"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jc w:val="center"/>
        <w:tblInd w:w="0" w:type="dxa"/>
        <w:tblLayout w:type="fixed"/>
        <w:tblLook w:val="0000" w:firstRow="0" w:lastRow="0" w:firstColumn="0" w:lastColumn="0" w:noHBand="0" w:noVBand="0"/>
      </w:tblPr>
      <w:tblGrid>
        <w:gridCol w:w="2727"/>
        <w:gridCol w:w="3233"/>
        <w:gridCol w:w="3326"/>
      </w:tblGrid>
      <w:tr w:rsidR="00000000" w14:paraId="6F10371A" w14:textId="77777777">
        <w:trPr>
          <w:trHeight w:val="300"/>
          <w:jc w:val="center"/>
        </w:trPr>
        <w:tc>
          <w:tcPr>
            <w:tcW w:w="2727" w:type="dxa"/>
            <w:tcBorders>
              <w:top w:val="single" w:sz="4" w:space="0" w:color="auto"/>
              <w:left w:val="single" w:sz="4" w:space="0" w:color="auto"/>
              <w:bottom w:val="single" w:sz="4" w:space="0" w:color="auto"/>
              <w:right w:val="single" w:sz="4" w:space="0" w:color="auto"/>
            </w:tcBorders>
            <w:vAlign w:val="center"/>
          </w:tcPr>
          <w:p w14:paraId="0590BE80" w14:textId="77777777" w:rsidR="00000000" w:rsidRDefault="007478C2">
            <w:pPr>
              <w:widowControl/>
              <w:jc w:val="center"/>
              <w:rPr>
                <w:rFonts w:ascii="宋体" w:hAnsi="宋体"/>
                <w:kern w:val="0"/>
                <w:sz w:val="24"/>
              </w:rPr>
            </w:pPr>
            <w:r>
              <w:rPr>
                <w:rFonts w:ascii="宋体" w:hAnsi="宋体" w:hint="eastAsia"/>
                <w:kern w:val="0"/>
                <w:sz w:val="24"/>
              </w:rPr>
              <w:t>项目名称</w:t>
            </w:r>
          </w:p>
        </w:tc>
        <w:tc>
          <w:tcPr>
            <w:tcW w:w="3233" w:type="dxa"/>
            <w:tcBorders>
              <w:top w:val="single" w:sz="4" w:space="0" w:color="auto"/>
              <w:left w:val="nil"/>
              <w:bottom w:val="single" w:sz="4" w:space="0" w:color="auto"/>
              <w:right w:val="single" w:sz="4" w:space="0" w:color="auto"/>
            </w:tcBorders>
            <w:vAlign w:val="center"/>
          </w:tcPr>
          <w:p w14:paraId="1CE8DF83" w14:textId="77777777" w:rsidR="00000000" w:rsidRDefault="007478C2">
            <w:pPr>
              <w:widowControl/>
              <w:jc w:val="center"/>
              <w:rPr>
                <w:rFonts w:ascii="宋体" w:hAnsi="宋体"/>
                <w:sz w:val="24"/>
              </w:rPr>
            </w:pPr>
            <w:r>
              <w:rPr>
                <w:rFonts w:ascii="宋体" w:hAnsi="宋体" w:hint="eastAsia"/>
                <w:sz w:val="24"/>
              </w:rPr>
              <w:t>本期</w:t>
            </w:r>
          </w:p>
          <w:p w14:paraId="2CD3621C" w14:textId="77777777" w:rsidR="00000000" w:rsidRDefault="007478C2">
            <w:pPr>
              <w:widowControl/>
              <w:jc w:val="center"/>
              <w:rPr>
                <w:rFonts w:ascii="宋体" w:hAnsi="宋体"/>
                <w:b/>
                <w:kern w:val="0"/>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326" w:type="dxa"/>
            <w:tcBorders>
              <w:top w:val="single" w:sz="4" w:space="0" w:color="auto"/>
              <w:left w:val="nil"/>
              <w:bottom w:val="single" w:sz="4" w:space="0" w:color="auto"/>
              <w:right w:val="single" w:sz="4" w:space="0" w:color="auto"/>
            </w:tcBorders>
            <w:vAlign w:val="center"/>
          </w:tcPr>
          <w:p w14:paraId="44678485"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253AC92" w14:textId="77777777" w:rsidR="00000000" w:rsidRDefault="007478C2">
            <w:pPr>
              <w:widowControl/>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96E9363"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5C1EC705" w14:textId="77777777" w:rsidR="00000000" w:rsidRDefault="007478C2">
            <w:pPr>
              <w:widowControl/>
              <w:jc w:val="left"/>
              <w:rPr>
                <w:rFonts w:ascii="宋体" w:hAnsi="宋体"/>
                <w:kern w:val="0"/>
                <w:sz w:val="24"/>
              </w:rPr>
            </w:pPr>
            <w:r>
              <w:rPr>
                <w:rFonts w:ascii="宋体" w:hAnsi="宋体" w:hint="eastAsia"/>
                <w:kern w:val="0"/>
                <w:sz w:val="24"/>
              </w:rPr>
              <w:t>交易性金融资产</w:t>
            </w:r>
          </w:p>
        </w:tc>
        <w:tc>
          <w:tcPr>
            <w:tcW w:w="3233" w:type="dxa"/>
            <w:tcBorders>
              <w:top w:val="nil"/>
              <w:left w:val="nil"/>
              <w:bottom w:val="single" w:sz="4" w:space="0" w:color="auto"/>
              <w:right w:val="single" w:sz="4" w:space="0" w:color="auto"/>
            </w:tcBorders>
            <w:vAlign w:val="center"/>
          </w:tcPr>
          <w:p w14:paraId="23C5FE48" w14:textId="77777777" w:rsidR="00000000" w:rsidRDefault="007478C2">
            <w:pPr>
              <w:widowControl/>
              <w:jc w:val="left"/>
              <w:rPr>
                <w:color w:val="0000FF"/>
                <w:sz w:val="18"/>
              </w:rPr>
            </w:pPr>
            <w:r>
              <w:rPr>
                <w:rFonts w:hint="eastAsia"/>
                <w:color w:val="0000FF"/>
                <w:sz w:val="18"/>
              </w:rPr>
              <w:t>（</w:t>
            </w:r>
            <w:r>
              <w:rPr>
                <w:rFonts w:hint="eastAsia"/>
                <w:color w:val="0000FF"/>
                <w:sz w:val="18"/>
              </w:rPr>
              <w:t>1875</w:t>
            </w:r>
            <w:r>
              <w:rPr>
                <w:rFonts w:hint="eastAsia"/>
                <w:color w:val="0000FF"/>
                <w:sz w:val="18"/>
              </w:rPr>
              <w:t>）</w:t>
            </w:r>
          </w:p>
        </w:tc>
        <w:tc>
          <w:tcPr>
            <w:tcW w:w="3326" w:type="dxa"/>
            <w:tcBorders>
              <w:top w:val="nil"/>
              <w:left w:val="nil"/>
              <w:bottom w:val="single" w:sz="4" w:space="0" w:color="auto"/>
              <w:right w:val="single" w:sz="4" w:space="0" w:color="auto"/>
            </w:tcBorders>
            <w:vAlign w:val="center"/>
          </w:tcPr>
          <w:p w14:paraId="7DB8E678" w14:textId="77777777" w:rsidR="00000000" w:rsidRDefault="007478C2">
            <w:pPr>
              <w:widowControl/>
              <w:jc w:val="left"/>
              <w:rPr>
                <w:color w:val="0000FF"/>
                <w:sz w:val="18"/>
              </w:rPr>
            </w:pPr>
            <w:r>
              <w:rPr>
                <w:rFonts w:hint="eastAsia"/>
                <w:color w:val="0000FF"/>
                <w:sz w:val="18"/>
              </w:rPr>
              <w:t>（</w:t>
            </w:r>
            <w:r>
              <w:rPr>
                <w:rFonts w:hint="eastAsia"/>
                <w:color w:val="0000FF"/>
                <w:sz w:val="18"/>
              </w:rPr>
              <w:t>1875</w:t>
            </w:r>
            <w:r>
              <w:rPr>
                <w:rFonts w:hint="eastAsia"/>
                <w:color w:val="0000FF"/>
                <w:sz w:val="18"/>
              </w:rPr>
              <w:t>）</w:t>
            </w:r>
          </w:p>
        </w:tc>
      </w:tr>
      <w:tr w:rsidR="00000000" w14:paraId="103BE1C2"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6219184D" w14:textId="77777777" w:rsidR="00000000" w:rsidRDefault="007478C2">
            <w:pPr>
              <w:widowControl/>
              <w:jc w:val="left"/>
              <w:rPr>
                <w:rFonts w:ascii="宋体" w:hAnsi="宋体"/>
                <w:kern w:val="0"/>
                <w:sz w:val="24"/>
              </w:rPr>
            </w:pPr>
            <w:r>
              <w:rPr>
                <w:rFonts w:ascii="宋体" w:hAnsi="宋体"/>
                <w:kern w:val="0"/>
                <w:sz w:val="24"/>
              </w:rPr>
              <w:t>其中：</w:t>
            </w:r>
            <w:r>
              <w:rPr>
                <w:rFonts w:ascii="宋体" w:hAnsi="宋体" w:hint="eastAsia"/>
                <w:kern w:val="0"/>
                <w:sz w:val="24"/>
              </w:rPr>
              <w:t>债券投资</w:t>
            </w:r>
          </w:p>
        </w:tc>
        <w:tc>
          <w:tcPr>
            <w:tcW w:w="3233" w:type="dxa"/>
            <w:tcBorders>
              <w:top w:val="nil"/>
              <w:left w:val="nil"/>
              <w:bottom w:val="single" w:sz="4" w:space="0" w:color="auto"/>
              <w:right w:val="single" w:sz="4" w:space="0" w:color="auto"/>
            </w:tcBorders>
          </w:tcPr>
          <w:p w14:paraId="77C62BEB" w14:textId="77777777" w:rsidR="00000000" w:rsidRDefault="007478C2">
            <w:pPr>
              <w:widowControl/>
              <w:jc w:val="left"/>
              <w:rPr>
                <w:color w:val="0000FF"/>
                <w:sz w:val="18"/>
              </w:rPr>
            </w:pPr>
            <w:r>
              <w:rPr>
                <w:rFonts w:hint="eastAsia"/>
                <w:color w:val="0000FF"/>
                <w:sz w:val="18"/>
              </w:rPr>
              <w:t>（</w:t>
            </w:r>
            <w:r>
              <w:rPr>
                <w:rFonts w:hint="eastAsia"/>
                <w:color w:val="0000FF"/>
                <w:sz w:val="18"/>
              </w:rPr>
              <w:t>1877</w:t>
            </w:r>
            <w:r>
              <w:rPr>
                <w:rFonts w:hint="eastAsia"/>
                <w:color w:val="0000FF"/>
                <w:sz w:val="18"/>
              </w:rPr>
              <w:t>）</w:t>
            </w:r>
          </w:p>
        </w:tc>
        <w:tc>
          <w:tcPr>
            <w:tcW w:w="3326" w:type="dxa"/>
            <w:tcBorders>
              <w:top w:val="nil"/>
              <w:left w:val="nil"/>
              <w:bottom w:val="single" w:sz="4" w:space="0" w:color="auto"/>
              <w:right w:val="single" w:sz="4" w:space="0" w:color="auto"/>
            </w:tcBorders>
          </w:tcPr>
          <w:p w14:paraId="088FD06F" w14:textId="77777777" w:rsidR="00000000" w:rsidRDefault="007478C2">
            <w:pPr>
              <w:widowControl/>
              <w:jc w:val="left"/>
              <w:rPr>
                <w:color w:val="0000FF"/>
                <w:sz w:val="18"/>
              </w:rPr>
            </w:pPr>
            <w:r>
              <w:rPr>
                <w:rFonts w:hint="eastAsia"/>
                <w:color w:val="0000FF"/>
                <w:sz w:val="18"/>
              </w:rPr>
              <w:t>（</w:t>
            </w:r>
            <w:r>
              <w:rPr>
                <w:rFonts w:hint="eastAsia"/>
                <w:color w:val="0000FF"/>
                <w:sz w:val="18"/>
              </w:rPr>
              <w:t>1877</w:t>
            </w:r>
            <w:r>
              <w:rPr>
                <w:rFonts w:hint="eastAsia"/>
                <w:color w:val="0000FF"/>
                <w:sz w:val="18"/>
              </w:rPr>
              <w:t>）</w:t>
            </w:r>
          </w:p>
        </w:tc>
      </w:tr>
      <w:tr w:rsidR="00000000" w14:paraId="6CE2F848"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64508220" w14:textId="77777777" w:rsidR="00000000" w:rsidRDefault="007478C2">
            <w:pPr>
              <w:widowControl/>
              <w:ind w:firstLineChars="300" w:firstLine="720"/>
              <w:jc w:val="left"/>
              <w:rPr>
                <w:rFonts w:ascii="宋体" w:hAnsi="宋体"/>
                <w:kern w:val="0"/>
                <w:sz w:val="24"/>
              </w:rPr>
            </w:pPr>
            <w:r>
              <w:rPr>
                <w:rFonts w:ascii="宋体" w:hAnsi="宋体" w:hint="eastAsia"/>
                <w:kern w:val="0"/>
                <w:sz w:val="24"/>
              </w:rPr>
              <w:t>…</w:t>
            </w:r>
            <w:r>
              <w:rPr>
                <w:rFonts w:hint="eastAsia"/>
                <w:color w:val="0000FF"/>
                <w:sz w:val="18"/>
              </w:rPr>
              <w:t>（</w:t>
            </w:r>
            <w:r>
              <w:rPr>
                <w:color w:val="0000FF"/>
                <w:sz w:val="18"/>
              </w:rPr>
              <w:t>5975</w:t>
            </w:r>
            <w:r>
              <w:rPr>
                <w:rFonts w:hint="eastAsia"/>
                <w:color w:val="0000FF"/>
                <w:sz w:val="18"/>
              </w:rPr>
              <w:t>）</w:t>
            </w:r>
          </w:p>
        </w:tc>
        <w:tc>
          <w:tcPr>
            <w:tcW w:w="3233" w:type="dxa"/>
            <w:tcBorders>
              <w:top w:val="nil"/>
              <w:left w:val="nil"/>
              <w:bottom w:val="single" w:sz="4" w:space="0" w:color="auto"/>
              <w:right w:val="single" w:sz="4" w:space="0" w:color="auto"/>
            </w:tcBorders>
          </w:tcPr>
          <w:p w14:paraId="7F9CFDBB" w14:textId="77777777" w:rsidR="00000000" w:rsidRDefault="007478C2">
            <w:pPr>
              <w:widowControl/>
              <w:jc w:val="left"/>
              <w:rPr>
                <w:color w:val="0000FF"/>
                <w:sz w:val="18"/>
              </w:rPr>
            </w:pPr>
            <w:r>
              <w:rPr>
                <w:rFonts w:hint="eastAsia"/>
                <w:color w:val="0000FF"/>
                <w:sz w:val="18"/>
              </w:rPr>
              <w:t>（</w:t>
            </w:r>
            <w:r>
              <w:rPr>
                <w:color w:val="0000FF"/>
                <w:sz w:val="18"/>
              </w:rPr>
              <w:t>5976</w:t>
            </w:r>
            <w:r>
              <w:rPr>
                <w:rFonts w:hint="eastAsia"/>
                <w:color w:val="0000FF"/>
                <w:sz w:val="18"/>
              </w:rPr>
              <w:t>）</w:t>
            </w:r>
          </w:p>
        </w:tc>
        <w:tc>
          <w:tcPr>
            <w:tcW w:w="3326" w:type="dxa"/>
            <w:tcBorders>
              <w:top w:val="nil"/>
              <w:left w:val="nil"/>
              <w:bottom w:val="single" w:sz="4" w:space="0" w:color="auto"/>
              <w:right w:val="single" w:sz="4" w:space="0" w:color="auto"/>
            </w:tcBorders>
          </w:tcPr>
          <w:p w14:paraId="44BEF5A8" w14:textId="77777777" w:rsidR="00000000" w:rsidRDefault="007478C2">
            <w:pPr>
              <w:widowControl/>
              <w:jc w:val="left"/>
              <w:rPr>
                <w:color w:val="0000FF"/>
                <w:sz w:val="18"/>
              </w:rPr>
            </w:pPr>
            <w:r>
              <w:rPr>
                <w:rFonts w:hint="eastAsia"/>
                <w:color w:val="0000FF"/>
                <w:sz w:val="18"/>
              </w:rPr>
              <w:t>（</w:t>
            </w:r>
            <w:r>
              <w:rPr>
                <w:color w:val="0000FF"/>
                <w:sz w:val="18"/>
              </w:rPr>
              <w:t>5976</w:t>
            </w:r>
            <w:r>
              <w:rPr>
                <w:rFonts w:hint="eastAsia"/>
                <w:color w:val="0000FF"/>
                <w:sz w:val="18"/>
              </w:rPr>
              <w:t>）</w:t>
            </w:r>
          </w:p>
        </w:tc>
      </w:tr>
      <w:tr w:rsidR="00000000" w14:paraId="2B164BCA"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5A5BE295" w14:textId="77777777" w:rsidR="00000000" w:rsidRDefault="007478C2">
            <w:pPr>
              <w:widowControl/>
              <w:rPr>
                <w:rFonts w:ascii="宋体" w:hAnsi="宋体"/>
                <w:kern w:val="0"/>
                <w:sz w:val="24"/>
              </w:rPr>
            </w:pPr>
            <w:r>
              <w:rPr>
                <w:rFonts w:ascii="宋体" w:hAnsi="宋体" w:hint="eastAsia"/>
                <w:kern w:val="0"/>
                <w:sz w:val="24"/>
              </w:rPr>
              <w:t>其他</w:t>
            </w:r>
          </w:p>
        </w:tc>
        <w:tc>
          <w:tcPr>
            <w:tcW w:w="3233" w:type="dxa"/>
            <w:tcBorders>
              <w:top w:val="nil"/>
              <w:left w:val="nil"/>
              <w:bottom w:val="single" w:sz="4" w:space="0" w:color="auto"/>
              <w:right w:val="single" w:sz="4" w:space="0" w:color="auto"/>
            </w:tcBorders>
          </w:tcPr>
          <w:p w14:paraId="121054DC" w14:textId="77777777" w:rsidR="00000000" w:rsidRDefault="007478C2">
            <w:pPr>
              <w:widowControl/>
              <w:jc w:val="left"/>
              <w:rPr>
                <w:rFonts w:hint="eastAsia"/>
                <w:color w:val="0000FF"/>
                <w:sz w:val="18"/>
              </w:rPr>
            </w:pPr>
            <w:r>
              <w:rPr>
                <w:rFonts w:hint="eastAsia"/>
                <w:color w:val="0000FF"/>
                <w:sz w:val="18"/>
              </w:rPr>
              <w:t>（</w:t>
            </w:r>
            <w:r>
              <w:rPr>
                <w:color w:val="0000FF"/>
                <w:sz w:val="18"/>
              </w:rPr>
              <w:t>1882</w:t>
            </w:r>
            <w:r>
              <w:rPr>
                <w:rFonts w:hint="eastAsia"/>
                <w:color w:val="0000FF"/>
                <w:sz w:val="18"/>
              </w:rPr>
              <w:t>）</w:t>
            </w:r>
          </w:p>
        </w:tc>
        <w:tc>
          <w:tcPr>
            <w:tcW w:w="3326" w:type="dxa"/>
            <w:tcBorders>
              <w:top w:val="nil"/>
              <w:left w:val="nil"/>
              <w:bottom w:val="single" w:sz="4" w:space="0" w:color="auto"/>
              <w:right w:val="single" w:sz="4" w:space="0" w:color="auto"/>
            </w:tcBorders>
          </w:tcPr>
          <w:p w14:paraId="17943086" w14:textId="77777777" w:rsidR="00000000" w:rsidRDefault="007478C2">
            <w:pPr>
              <w:widowControl/>
              <w:jc w:val="left"/>
              <w:rPr>
                <w:rFonts w:hint="eastAsia"/>
                <w:color w:val="0000FF"/>
                <w:sz w:val="18"/>
              </w:rPr>
            </w:pPr>
            <w:r>
              <w:rPr>
                <w:rFonts w:hint="eastAsia"/>
                <w:color w:val="0000FF"/>
                <w:sz w:val="18"/>
              </w:rPr>
              <w:t>（</w:t>
            </w:r>
            <w:r>
              <w:rPr>
                <w:color w:val="0000FF"/>
                <w:sz w:val="18"/>
              </w:rPr>
              <w:t>1882</w:t>
            </w:r>
            <w:r>
              <w:rPr>
                <w:rFonts w:hint="eastAsia"/>
                <w:color w:val="0000FF"/>
                <w:sz w:val="18"/>
              </w:rPr>
              <w:t>）</w:t>
            </w:r>
          </w:p>
        </w:tc>
      </w:tr>
      <w:tr w:rsidR="00000000" w14:paraId="5FACAA08" w14:textId="77777777">
        <w:trPr>
          <w:trHeight w:val="300"/>
          <w:jc w:val="center"/>
        </w:trPr>
        <w:tc>
          <w:tcPr>
            <w:tcW w:w="2727" w:type="dxa"/>
            <w:tcBorders>
              <w:top w:val="nil"/>
              <w:left w:val="single" w:sz="4" w:space="0" w:color="auto"/>
              <w:bottom w:val="single" w:sz="4" w:space="0" w:color="auto"/>
              <w:right w:val="single" w:sz="4" w:space="0" w:color="auto"/>
            </w:tcBorders>
            <w:vAlign w:val="center"/>
          </w:tcPr>
          <w:p w14:paraId="11664653" w14:textId="77777777" w:rsidR="00000000" w:rsidRDefault="007478C2">
            <w:pPr>
              <w:widowControl/>
              <w:jc w:val="center"/>
              <w:rPr>
                <w:rFonts w:ascii="宋体" w:hAnsi="宋体"/>
                <w:kern w:val="0"/>
                <w:sz w:val="24"/>
              </w:rPr>
            </w:pPr>
            <w:r>
              <w:rPr>
                <w:rFonts w:ascii="宋体" w:hAnsi="宋体" w:hint="eastAsia"/>
                <w:kern w:val="0"/>
                <w:sz w:val="24"/>
              </w:rPr>
              <w:t>合计</w:t>
            </w:r>
          </w:p>
        </w:tc>
        <w:tc>
          <w:tcPr>
            <w:tcW w:w="3233" w:type="dxa"/>
            <w:tcBorders>
              <w:top w:val="nil"/>
              <w:left w:val="nil"/>
              <w:bottom w:val="single" w:sz="4" w:space="0" w:color="auto"/>
              <w:right w:val="single" w:sz="4" w:space="0" w:color="auto"/>
            </w:tcBorders>
            <w:vAlign w:val="center"/>
          </w:tcPr>
          <w:p w14:paraId="1BA48BA3" w14:textId="77777777" w:rsidR="00000000" w:rsidRDefault="007478C2">
            <w:pPr>
              <w:widowControl/>
              <w:jc w:val="left"/>
              <w:rPr>
                <w:color w:val="0000FF"/>
                <w:sz w:val="18"/>
              </w:rPr>
            </w:pPr>
            <w:r>
              <w:rPr>
                <w:rFonts w:hint="eastAsia"/>
                <w:color w:val="0000FF"/>
                <w:sz w:val="18"/>
              </w:rPr>
              <w:t>（</w:t>
            </w:r>
            <w:r>
              <w:rPr>
                <w:rFonts w:hint="eastAsia"/>
                <w:color w:val="0000FF"/>
                <w:sz w:val="18"/>
              </w:rPr>
              <w:t>0640</w:t>
            </w:r>
            <w:r>
              <w:rPr>
                <w:rFonts w:hint="eastAsia"/>
                <w:color w:val="0000FF"/>
                <w:sz w:val="18"/>
              </w:rPr>
              <w:t>）</w:t>
            </w:r>
          </w:p>
        </w:tc>
        <w:tc>
          <w:tcPr>
            <w:tcW w:w="3326" w:type="dxa"/>
            <w:tcBorders>
              <w:top w:val="nil"/>
              <w:left w:val="nil"/>
              <w:bottom w:val="single" w:sz="4" w:space="0" w:color="auto"/>
              <w:right w:val="single" w:sz="4" w:space="0" w:color="auto"/>
            </w:tcBorders>
            <w:vAlign w:val="center"/>
          </w:tcPr>
          <w:p w14:paraId="128DA982" w14:textId="77777777" w:rsidR="00000000" w:rsidRDefault="007478C2">
            <w:pPr>
              <w:widowControl/>
              <w:jc w:val="left"/>
              <w:rPr>
                <w:color w:val="0000FF"/>
                <w:sz w:val="18"/>
              </w:rPr>
            </w:pPr>
            <w:r>
              <w:rPr>
                <w:rFonts w:hint="eastAsia"/>
                <w:color w:val="0000FF"/>
                <w:sz w:val="18"/>
              </w:rPr>
              <w:t>（</w:t>
            </w:r>
            <w:r>
              <w:rPr>
                <w:rFonts w:hint="eastAsia"/>
                <w:color w:val="0000FF"/>
                <w:sz w:val="18"/>
              </w:rPr>
              <w:t>0640</w:t>
            </w:r>
            <w:r>
              <w:rPr>
                <w:rFonts w:hint="eastAsia"/>
                <w:color w:val="0000FF"/>
                <w:sz w:val="18"/>
              </w:rPr>
              <w:t>）</w:t>
            </w:r>
          </w:p>
        </w:tc>
      </w:tr>
    </w:tbl>
    <w:p w14:paraId="7E03CB85"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ascii="宋体" w:hAnsi="宋体" w:hint="eastAsia"/>
          <w:kern w:val="0"/>
          <w:sz w:val="18"/>
        </w:rPr>
        <w:t>（</w:t>
      </w:r>
      <w:r>
        <w:rPr>
          <w:rFonts w:ascii="宋体" w:hAnsi="宋体" w:hint="eastAsia"/>
          <w:kern w:val="0"/>
          <w:sz w:val="18"/>
        </w:rPr>
        <w:t>0765</w:t>
      </w:r>
      <w:r>
        <w:rPr>
          <w:rFonts w:ascii="宋体" w:hAnsi="宋体" w:hint="eastAsia"/>
          <w:kern w:val="0"/>
          <w:sz w:val="18"/>
        </w:rPr>
        <w:t>）</w:t>
      </w:r>
    </w:p>
    <w:p w14:paraId="72A3AC9E" w14:textId="77777777" w:rsidR="00000000" w:rsidRDefault="007478C2">
      <w:pPr>
        <w:rPr>
          <w:rFonts w:ascii="宋体" w:hAnsi="宋体"/>
          <w:b/>
          <w:sz w:val="24"/>
        </w:rPr>
      </w:pPr>
    </w:p>
    <w:p w14:paraId="0C221A9E"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39</w:t>
      </w:r>
      <w:r>
        <w:rPr>
          <w:rFonts w:ascii="宋体" w:hAnsi="宋体" w:hint="eastAsia"/>
          <w:b/>
          <w:sz w:val="24"/>
        </w:rPr>
        <w:t xml:space="preserve"> </w:t>
      </w:r>
      <w:r>
        <w:rPr>
          <w:rFonts w:ascii="宋体" w:hAnsi="宋体" w:hint="eastAsia"/>
          <w:b/>
          <w:sz w:val="24"/>
        </w:rPr>
        <w:t>资产处置收益（如</w:t>
      </w:r>
      <w:r>
        <w:rPr>
          <w:rFonts w:ascii="宋体" w:hAnsi="宋体" w:hint="eastAsia"/>
          <w:b/>
          <w:sz w:val="24"/>
        </w:rPr>
        <w:t>有）</w:t>
      </w:r>
      <w:r>
        <w:rPr>
          <w:rStyle w:val="FootnoteReference"/>
          <w:rFonts w:ascii="宋体" w:hAnsi="宋体"/>
          <w:b/>
          <w:sz w:val="24"/>
        </w:rPr>
        <w:footnoteReference w:id="460"/>
      </w:r>
    </w:p>
    <w:p w14:paraId="1363E48F"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34B614C7" w14:textId="77777777">
        <w:trPr>
          <w:trHeight w:val="300"/>
          <w:tblHeader/>
          <w:jc w:val="center"/>
        </w:trPr>
        <w:tc>
          <w:tcPr>
            <w:tcW w:w="3094" w:type="dxa"/>
            <w:vAlign w:val="center"/>
          </w:tcPr>
          <w:p w14:paraId="7A440E86"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096" w:type="dxa"/>
            <w:vAlign w:val="center"/>
          </w:tcPr>
          <w:p w14:paraId="1FEE1CF3" w14:textId="77777777" w:rsidR="00000000" w:rsidRDefault="007478C2">
            <w:pPr>
              <w:jc w:val="center"/>
              <w:rPr>
                <w:rFonts w:ascii="宋体" w:hAnsi="宋体"/>
                <w:sz w:val="24"/>
              </w:rPr>
            </w:pPr>
            <w:r>
              <w:rPr>
                <w:rFonts w:ascii="宋体" w:hAnsi="宋体" w:hint="eastAsia"/>
                <w:sz w:val="24"/>
              </w:rPr>
              <w:t>本期</w:t>
            </w:r>
          </w:p>
          <w:p w14:paraId="0CD949E8"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96" w:type="dxa"/>
            <w:vAlign w:val="center"/>
          </w:tcPr>
          <w:p w14:paraId="06F50288"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06EC632"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45C315D" w14:textId="77777777">
        <w:trPr>
          <w:trHeight w:val="300"/>
          <w:jc w:val="center"/>
        </w:trPr>
        <w:tc>
          <w:tcPr>
            <w:tcW w:w="3094" w:type="dxa"/>
            <w:vAlign w:val="center"/>
          </w:tcPr>
          <w:p w14:paraId="4847DB01" w14:textId="77777777" w:rsidR="00000000" w:rsidRDefault="007478C2">
            <w:pPr>
              <w:textAlignment w:val="center"/>
              <w:rPr>
                <w:rFonts w:ascii="Arial Narrow" w:hAnsi="Arial Narrow"/>
                <w:sz w:val="24"/>
                <w:szCs w:val="24"/>
              </w:rPr>
            </w:pPr>
            <w:r>
              <w:rPr>
                <w:rFonts w:ascii="宋体" w:hAnsi="宋体" w:cs="宋体" w:hint="eastAsia"/>
                <w:color w:val="000000"/>
                <w:kern w:val="0"/>
                <w:sz w:val="24"/>
                <w:szCs w:val="24"/>
              </w:rPr>
              <w:t>持有待售处置利得或损失</w:t>
            </w:r>
          </w:p>
        </w:tc>
        <w:tc>
          <w:tcPr>
            <w:tcW w:w="3096" w:type="dxa"/>
            <w:vAlign w:val="center"/>
          </w:tcPr>
          <w:p w14:paraId="07A98A0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5978</w:t>
            </w:r>
            <w:r>
              <w:rPr>
                <w:rFonts w:hint="eastAsia"/>
                <w:color w:val="0000FF"/>
                <w:sz w:val="18"/>
              </w:rPr>
              <w:t>）</w:t>
            </w:r>
          </w:p>
        </w:tc>
        <w:tc>
          <w:tcPr>
            <w:tcW w:w="3096" w:type="dxa"/>
            <w:vAlign w:val="center"/>
          </w:tcPr>
          <w:p w14:paraId="0E1FC88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5978</w:t>
            </w:r>
            <w:r>
              <w:rPr>
                <w:rFonts w:hint="eastAsia"/>
                <w:color w:val="0000FF"/>
                <w:sz w:val="18"/>
              </w:rPr>
              <w:t>）</w:t>
            </w:r>
          </w:p>
        </w:tc>
      </w:tr>
      <w:tr w:rsidR="00000000" w14:paraId="776AF848" w14:textId="77777777">
        <w:trPr>
          <w:trHeight w:val="300"/>
          <w:jc w:val="center"/>
        </w:trPr>
        <w:tc>
          <w:tcPr>
            <w:tcW w:w="3094" w:type="dxa"/>
            <w:vAlign w:val="center"/>
          </w:tcPr>
          <w:p w14:paraId="0FDEAC95" w14:textId="77777777" w:rsidR="00000000" w:rsidRDefault="007478C2">
            <w:pPr>
              <w:textAlignment w:val="center"/>
              <w:rPr>
                <w:rFonts w:ascii="Arial Narrow" w:hAnsi="Arial Narrow"/>
                <w:sz w:val="24"/>
                <w:szCs w:val="24"/>
              </w:rPr>
            </w:pPr>
            <w:r>
              <w:rPr>
                <w:rFonts w:ascii="宋体" w:hAnsi="宋体" w:cs="宋体" w:hint="eastAsia"/>
                <w:color w:val="000000"/>
                <w:kern w:val="0"/>
                <w:sz w:val="24"/>
                <w:szCs w:val="24"/>
              </w:rPr>
              <w:t>固定资产处置利得或损失</w:t>
            </w:r>
          </w:p>
        </w:tc>
        <w:tc>
          <w:tcPr>
            <w:tcW w:w="3096" w:type="dxa"/>
            <w:vAlign w:val="center"/>
          </w:tcPr>
          <w:p w14:paraId="6C8F83E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5979</w:t>
            </w:r>
            <w:r>
              <w:rPr>
                <w:rFonts w:hint="eastAsia"/>
                <w:color w:val="0000FF"/>
                <w:sz w:val="18"/>
              </w:rPr>
              <w:t>）</w:t>
            </w:r>
          </w:p>
        </w:tc>
        <w:tc>
          <w:tcPr>
            <w:tcW w:w="3096" w:type="dxa"/>
            <w:vAlign w:val="center"/>
          </w:tcPr>
          <w:p w14:paraId="58C4227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5979</w:t>
            </w:r>
            <w:r>
              <w:rPr>
                <w:rFonts w:hint="eastAsia"/>
                <w:color w:val="0000FF"/>
                <w:sz w:val="18"/>
              </w:rPr>
              <w:t>）</w:t>
            </w:r>
          </w:p>
        </w:tc>
      </w:tr>
      <w:tr w:rsidR="00000000" w14:paraId="1A6D5586" w14:textId="77777777">
        <w:trPr>
          <w:trHeight w:val="300"/>
          <w:jc w:val="center"/>
        </w:trPr>
        <w:tc>
          <w:tcPr>
            <w:tcW w:w="3094" w:type="dxa"/>
            <w:vAlign w:val="center"/>
          </w:tcPr>
          <w:p w14:paraId="5DC3E62E" w14:textId="77777777" w:rsidR="00000000" w:rsidRDefault="007478C2">
            <w:pPr>
              <w:textAlignment w:val="center"/>
              <w:rPr>
                <w:rFonts w:ascii="Arial Narrow" w:hAnsi="Arial Narrow"/>
                <w:sz w:val="24"/>
                <w:szCs w:val="24"/>
              </w:rPr>
            </w:pPr>
            <w:r>
              <w:rPr>
                <w:rFonts w:ascii="宋体" w:hAnsi="宋体" w:cs="宋体" w:hint="eastAsia"/>
                <w:color w:val="000000"/>
                <w:kern w:val="0"/>
                <w:sz w:val="24"/>
                <w:szCs w:val="24"/>
              </w:rPr>
              <w:t>在建工程处置利得或损失</w:t>
            </w:r>
          </w:p>
        </w:tc>
        <w:tc>
          <w:tcPr>
            <w:tcW w:w="3096" w:type="dxa"/>
            <w:vAlign w:val="center"/>
          </w:tcPr>
          <w:p w14:paraId="3F624EA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5980</w:t>
            </w:r>
            <w:r>
              <w:rPr>
                <w:rFonts w:hint="eastAsia"/>
                <w:color w:val="0000FF"/>
                <w:sz w:val="18"/>
              </w:rPr>
              <w:t>）</w:t>
            </w:r>
          </w:p>
        </w:tc>
        <w:tc>
          <w:tcPr>
            <w:tcW w:w="3096" w:type="dxa"/>
            <w:vAlign w:val="center"/>
          </w:tcPr>
          <w:p w14:paraId="39700B4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5980</w:t>
            </w:r>
            <w:r>
              <w:rPr>
                <w:rFonts w:hint="eastAsia"/>
                <w:color w:val="0000FF"/>
                <w:sz w:val="18"/>
              </w:rPr>
              <w:t>）</w:t>
            </w:r>
          </w:p>
        </w:tc>
      </w:tr>
      <w:tr w:rsidR="00000000" w14:paraId="5227F636" w14:textId="77777777">
        <w:trPr>
          <w:trHeight w:val="300"/>
          <w:jc w:val="center"/>
        </w:trPr>
        <w:tc>
          <w:tcPr>
            <w:tcW w:w="3094" w:type="dxa"/>
            <w:vAlign w:val="center"/>
          </w:tcPr>
          <w:p w14:paraId="6F76A807" w14:textId="77777777" w:rsidR="00000000" w:rsidRDefault="007478C2">
            <w:pPr>
              <w:textAlignment w:val="center"/>
              <w:rPr>
                <w:rFonts w:ascii="Arial Narrow" w:hAnsi="Arial Narrow"/>
                <w:sz w:val="24"/>
                <w:szCs w:val="24"/>
              </w:rPr>
            </w:pPr>
            <w:r>
              <w:rPr>
                <w:rFonts w:ascii="宋体" w:hAnsi="宋体" w:cs="宋体" w:hint="eastAsia"/>
                <w:color w:val="000000"/>
                <w:kern w:val="0"/>
                <w:sz w:val="24"/>
                <w:szCs w:val="24"/>
              </w:rPr>
              <w:t>无形资产处置利得或损失</w:t>
            </w:r>
          </w:p>
        </w:tc>
        <w:tc>
          <w:tcPr>
            <w:tcW w:w="3096" w:type="dxa"/>
            <w:vAlign w:val="center"/>
          </w:tcPr>
          <w:p w14:paraId="3619172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5981</w:t>
            </w:r>
            <w:r>
              <w:rPr>
                <w:rFonts w:hint="eastAsia"/>
                <w:color w:val="0000FF"/>
                <w:sz w:val="18"/>
              </w:rPr>
              <w:t>）</w:t>
            </w:r>
          </w:p>
        </w:tc>
        <w:tc>
          <w:tcPr>
            <w:tcW w:w="3096" w:type="dxa"/>
            <w:vAlign w:val="center"/>
          </w:tcPr>
          <w:p w14:paraId="7B99B0F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5981</w:t>
            </w:r>
            <w:r>
              <w:rPr>
                <w:rFonts w:hint="eastAsia"/>
                <w:color w:val="0000FF"/>
                <w:sz w:val="18"/>
              </w:rPr>
              <w:t>）</w:t>
            </w:r>
          </w:p>
        </w:tc>
      </w:tr>
      <w:tr w:rsidR="00000000" w14:paraId="01F32728" w14:textId="77777777">
        <w:trPr>
          <w:trHeight w:val="300"/>
          <w:jc w:val="center"/>
        </w:trPr>
        <w:tc>
          <w:tcPr>
            <w:tcW w:w="3094" w:type="dxa"/>
            <w:vAlign w:val="center"/>
          </w:tcPr>
          <w:p w14:paraId="621D4BDC"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5984</w:t>
            </w:r>
            <w:r>
              <w:rPr>
                <w:rFonts w:hint="eastAsia"/>
                <w:color w:val="0000FF"/>
                <w:sz w:val="18"/>
              </w:rPr>
              <w:t>）</w:t>
            </w:r>
          </w:p>
        </w:tc>
        <w:tc>
          <w:tcPr>
            <w:tcW w:w="3096" w:type="dxa"/>
            <w:vAlign w:val="center"/>
          </w:tcPr>
          <w:p w14:paraId="18F4136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5985</w:t>
            </w:r>
            <w:r>
              <w:rPr>
                <w:rFonts w:hint="eastAsia"/>
                <w:color w:val="0000FF"/>
                <w:sz w:val="18"/>
              </w:rPr>
              <w:t>）</w:t>
            </w:r>
          </w:p>
        </w:tc>
        <w:tc>
          <w:tcPr>
            <w:tcW w:w="3096" w:type="dxa"/>
            <w:vAlign w:val="center"/>
          </w:tcPr>
          <w:p w14:paraId="669875F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5985</w:t>
            </w:r>
            <w:r>
              <w:rPr>
                <w:rFonts w:hint="eastAsia"/>
                <w:color w:val="0000FF"/>
                <w:sz w:val="18"/>
              </w:rPr>
              <w:t>）</w:t>
            </w:r>
          </w:p>
        </w:tc>
      </w:tr>
      <w:tr w:rsidR="00000000" w14:paraId="59DED8FE" w14:textId="77777777">
        <w:trPr>
          <w:trHeight w:val="300"/>
          <w:jc w:val="center"/>
        </w:trPr>
        <w:tc>
          <w:tcPr>
            <w:tcW w:w="3094" w:type="dxa"/>
            <w:vAlign w:val="center"/>
          </w:tcPr>
          <w:p w14:paraId="6831DE81"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其他</w:t>
            </w:r>
          </w:p>
        </w:tc>
        <w:tc>
          <w:tcPr>
            <w:tcW w:w="3096" w:type="dxa"/>
            <w:vAlign w:val="center"/>
          </w:tcPr>
          <w:p w14:paraId="5C31E4D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5986</w:t>
            </w:r>
            <w:r>
              <w:rPr>
                <w:rFonts w:hint="eastAsia"/>
                <w:color w:val="0000FF"/>
                <w:sz w:val="18"/>
              </w:rPr>
              <w:t>）</w:t>
            </w:r>
          </w:p>
        </w:tc>
        <w:tc>
          <w:tcPr>
            <w:tcW w:w="3096" w:type="dxa"/>
            <w:vAlign w:val="center"/>
          </w:tcPr>
          <w:p w14:paraId="0123EA4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5986</w:t>
            </w:r>
            <w:r>
              <w:rPr>
                <w:rFonts w:hint="eastAsia"/>
                <w:color w:val="0000FF"/>
                <w:sz w:val="18"/>
              </w:rPr>
              <w:t>）</w:t>
            </w:r>
          </w:p>
        </w:tc>
      </w:tr>
      <w:tr w:rsidR="00000000" w14:paraId="342BF495" w14:textId="77777777">
        <w:trPr>
          <w:trHeight w:val="300"/>
          <w:jc w:val="center"/>
        </w:trPr>
        <w:tc>
          <w:tcPr>
            <w:tcW w:w="3094" w:type="dxa"/>
            <w:vAlign w:val="center"/>
          </w:tcPr>
          <w:p w14:paraId="55375B25"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3096" w:type="dxa"/>
            <w:vAlign w:val="center"/>
          </w:tcPr>
          <w:p w14:paraId="47B07BB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5987</w:t>
            </w:r>
            <w:r>
              <w:rPr>
                <w:rFonts w:hint="eastAsia"/>
                <w:color w:val="0000FF"/>
                <w:sz w:val="18"/>
              </w:rPr>
              <w:t>）</w:t>
            </w:r>
          </w:p>
        </w:tc>
        <w:tc>
          <w:tcPr>
            <w:tcW w:w="3096" w:type="dxa"/>
            <w:vAlign w:val="center"/>
          </w:tcPr>
          <w:p w14:paraId="5886530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5987</w:t>
            </w:r>
            <w:r>
              <w:rPr>
                <w:rFonts w:hint="eastAsia"/>
                <w:color w:val="0000FF"/>
                <w:sz w:val="18"/>
              </w:rPr>
              <w:t>）</w:t>
            </w:r>
          </w:p>
        </w:tc>
      </w:tr>
    </w:tbl>
    <w:p w14:paraId="1552C515"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5988</w:t>
      </w:r>
      <w:r>
        <w:rPr>
          <w:rFonts w:hint="eastAsia"/>
          <w:color w:val="0000FF"/>
          <w:sz w:val="18"/>
        </w:rPr>
        <w:t>）</w:t>
      </w:r>
    </w:p>
    <w:p w14:paraId="235F7F03" w14:textId="77777777" w:rsidR="00000000" w:rsidRDefault="007478C2">
      <w:pPr>
        <w:rPr>
          <w:rFonts w:ascii="宋体" w:hAnsi="宋体"/>
          <w:b/>
          <w:sz w:val="24"/>
        </w:rPr>
      </w:pPr>
    </w:p>
    <w:p w14:paraId="21985B67"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40</w:t>
      </w:r>
      <w:r>
        <w:rPr>
          <w:rFonts w:ascii="宋体" w:hAnsi="宋体" w:hint="eastAsia"/>
          <w:b/>
          <w:sz w:val="24"/>
        </w:rPr>
        <w:t xml:space="preserve"> </w:t>
      </w:r>
      <w:r>
        <w:rPr>
          <w:rFonts w:ascii="宋体" w:hAnsi="宋体" w:hint="eastAsia"/>
          <w:b/>
          <w:sz w:val="24"/>
        </w:rPr>
        <w:t>其他收益（如有）</w:t>
      </w:r>
    </w:p>
    <w:p w14:paraId="6CF73291"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47626426" w14:textId="77777777">
        <w:trPr>
          <w:trHeight w:val="300"/>
          <w:tblHeader/>
          <w:jc w:val="center"/>
        </w:trPr>
        <w:tc>
          <w:tcPr>
            <w:tcW w:w="3094" w:type="dxa"/>
            <w:vAlign w:val="center"/>
          </w:tcPr>
          <w:p w14:paraId="625BCEB3"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096" w:type="dxa"/>
            <w:vAlign w:val="center"/>
          </w:tcPr>
          <w:p w14:paraId="771583C3" w14:textId="77777777" w:rsidR="00000000" w:rsidRDefault="007478C2">
            <w:pPr>
              <w:jc w:val="center"/>
              <w:rPr>
                <w:rFonts w:ascii="宋体" w:hAnsi="宋体"/>
                <w:sz w:val="24"/>
              </w:rPr>
            </w:pPr>
            <w:r>
              <w:rPr>
                <w:rFonts w:ascii="宋体" w:hAnsi="宋体" w:hint="eastAsia"/>
                <w:sz w:val="24"/>
              </w:rPr>
              <w:t>本</w:t>
            </w:r>
            <w:r>
              <w:rPr>
                <w:rFonts w:ascii="宋体" w:hAnsi="宋体" w:hint="eastAsia"/>
                <w:sz w:val="24"/>
              </w:rPr>
              <w:t>期</w:t>
            </w:r>
          </w:p>
          <w:p w14:paraId="0F6CCEC6"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96" w:type="dxa"/>
            <w:vAlign w:val="center"/>
          </w:tcPr>
          <w:p w14:paraId="5C452A04"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469BC1C"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4AFA812" w14:textId="77777777">
        <w:trPr>
          <w:trHeight w:val="300"/>
          <w:jc w:val="center"/>
        </w:trPr>
        <w:tc>
          <w:tcPr>
            <w:tcW w:w="3094" w:type="dxa"/>
            <w:vAlign w:val="center"/>
          </w:tcPr>
          <w:p w14:paraId="24A8E7D0" w14:textId="77777777" w:rsidR="00000000" w:rsidRDefault="007478C2">
            <w:pPr>
              <w:textAlignment w:val="center"/>
              <w:rPr>
                <w:rFonts w:ascii="Arial Narrow" w:hAnsi="Arial Narrow"/>
                <w:sz w:val="24"/>
                <w:szCs w:val="24"/>
              </w:rPr>
            </w:pPr>
            <w:r>
              <w:rPr>
                <w:rFonts w:hint="eastAsia"/>
                <w:color w:val="0000FF"/>
                <w:sz w:val="18"/>
              </w:rPr>
              <w:t>（</w:t>
            </w:r>
            <w:r>
              <w:rPr>
                <w:color w:val="0000FF"/>
                <w:sz w:val="18"/>
              </w:rPr>
              <w:t>5992</w:t>
            </w:r>
            <w:r>
              <w:rPr>
                <w:rFonts w:hint="eastAsia"/>
                <w:color w:val="0000FF"/>
                <w:sz w:val="18"/>
              </w:rPr>
              <w:t>）</w:t>
            </w:r>
          </w:p>
        </w:tc>
        <w:tc>
          <w:tcPr>
            <w:tcW w:w="3096" w:type="dxa"/>
            <w:vAlign w:val="center"/>
          </w:tcPr>
          <w:p w14:paraId="7ED1E08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5993</w:t>
            </w:r>
            <w:r>
              <w:rPr>
                <w:rFonts w:hint="eastAsia"/>
                <w:color w:val="0000FF"/>
                <w:sz w:val="18"/>
              </w:rPr>
              <w:t>）</w:t>
            </w:r>
          </w:p>
        </w:tc>
        <w:tc>
          <w:tcPr>
            <w:tcW w:w="3096" w:type="dxa"/>
            <w:vAlign w:val="center"/>
          </w:tcPr>
          <w:p w14:paraId="549F0C8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5993</w:t>
            </w:r>
            <w:r>
              <w:rPr>
                <w:rFonts w:hint="eastAsia"/>
                <w:color w:val="0000FF"/>
                <w:sz w:val="18"/>
              </w:rPr>
              <w:t>）</w:t>
            </w:r>
          </w:p>
        </w:tc>
      </w:tr>
      <w:tr w:rsidR="00000000" w14:paraId="17C99415" w14:textId="77777777">
        <w:trPr>
          <w:trHeight w:val="300"/>
          <w:jc w:val="center"/>
        </w:trPr>
        <w:tc>
          <w:tcPr>
            <w:tcW w:w="3094" w:type="dxa"/>
            <w:vAlign w:val="center"/>
          </w:tcPr>
          <w:p w14:paraId="11CFBA5F" w14:textId="77777777" w:rsidR="00000000" w:rsidRDefault="007478C2">
            <w:pPr>
              <w:textAlignment w:val="center"/>
              <w:rPr>
                <w:rFonts w:ascii="Arial Narrow" w:hAnsi="Arial Narrow"/>
                <w:sz w:val="24"/>
                <w:szCs w:val="24"/>
              </w:rPr>
            </w:pPr>
          </w:p>
        </w:tc>
        <w:tc>
          <w:tcPr>
            <w:tcW w:w="3096" w:type="dxa"/>
            <w:vAlign w:val="center"/>
          </w:tcPr>
          <w:p w14:paraId="692D7D7D" w14:textId="77777777" w:rsidR="00000000" w:rsidRDefault="007478C2">
            <w:pPr>
              <w:tabs>
                <w:tab w:val="left" w:pos="196"/>
                <w:tab w:val="left" w:pos="426"/>
              </w:tabs>
              <w:snapToGrid w:val="0"/>
              <w:jc w:val="right"/>
              <w:rPr>
                <w:rFonts w:ascii="Arial Narrow" w:hAnsi="Arial Narrow"/>
                <w:sz w:val="24"/>
                <w:szCs w:val="24"/>
              </w:rPr>
            </w:pPr>
          </w:p>
        </w:tc>
        <w:tc>
          <w:tcPr>
            <w:tcW w:w="3096" w:type="dxa"/>
            <w:vAlign w:val="center"/>
          </w:tcPr>
          <w:p w14:paraId="11342058" w14:textId="77777777" w:rsidR="00000000" w:rsidRDefault="007478C2">
            <w:pPr>
              <w:tabs>
                <w:tab w:val="left" w:pos="196"/>
                <w:tab w:val="left" w:pos="426"/>
              </w:tabs>
              <w:snapToGrid w:val="0"/>
              <w:jc w:val="right"/>
              <w:rPr>
                <w:rFonts w:ascii="Arial Narrow" w:hAnsi="Arial Narrow"/>
                <w:sz w:val="24"/>
                <w:szCs w:val="24"/>
              </w:rPr>
            </w:pPr>
          </w:p>
        </w:tc>
      </w:tr>
      <w:tr w:rsidR="00000000" w14:paraId="367640B0" w14:textId="77777777">
        <w:trPr>
          <w:trHeight w:val="300"/>
          <w:jc w:val="center"/>
        </w:trPr>
        <w:tc>
          <w:tcPr>
            <w:tcW w:w="3094" w:type="dxa"/>
            <w:vAlign w:val="center"/>
          </w:tcPr>
          <w:p w14:paraId="2B42A161"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3096" w:type="dxa"/>
            <w:vAlign w:val="center"/>
          </w:tcPr>
          <w:p w14:paraId="3635BF1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5994</w:t>
            </w:r>
            <w:r>
              <w:rPr>
                <w:rFonts w:hint="eastAsia"/>
                <w:color w:val="0000FF"/>
                <w:sz w:val="18"/>
              </w:rPr>
              <w:t>）</w:t>
            </w:r>
          </w:p>
        </w:tc>
        <w:tc>
          <w:tcPr>
            <w:tcW w:w="3096" w:type="dxa"/>
            <w:vAlign w:val="center"/>
          </w:tcPr>
          <w:p w14:paraId="46F169D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5994</w:t>
            </w:r>
            <w:r>
              <w:rPr>
                <w:rFonts w:hint="eastAsia"/>
                <w:color w:val="0000FF"/>
                <w:sz w:val="18"/>
              </w:rPr>
              <w:t>）</w:t>
            </w:r>
          </w:p>
        </w:tc>
      </w:tr>
    </w:tbl>
    <w:p w14:paraId="719C62C5"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5995</w:t>
      </w:r>
      <w:r>
        <w:rPr>
          <w:rFonts w:hint="eastAsia"/>
          <w:color w:val="0000FF"/>
          <w:sz w:val="18"/>
        </w:rPr>
        <w:t>）</w:t>
      </w:r>
    </w:p>
    <w:p w14:paraId="178620AC" w14:textId="77777777" w:rsidR="00000000" w:rsidRDefault="007478C2">
      <w:pPr>
        <w:outlineLvl w:val="3"/>
        <w:rPr>
          <w:rFonts w:ascii="宋体" w:hAnsi="宋体"/>
          <w:b/>
          <w:sz w:val="24"/>
        </w:rPr>
      </w:pPr>
    </w:p>
    <w:p w14:paraId="0FA018C4"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41 </w:t>
      </w:r>
      <w:r>
        <w:rPr>
          <w:rFonts w:ascii="宋体" w:hAnsi="宋体" w:hint="eastAsia"/>
          <w:b/>
          <w:sz w:val="24"/>
        </w:rPr>
        <w:t>其他业务收入（如有）</w:t>
      </w:r>
    </w:p>
    <w:p w14:paraId="0BE2C61D"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2860D3DC" w14:textId="77777777">
        <w:trPr>
          <w:trHeight w:val="300"/>
          <w:tblHeader/>
          <w:jc w:val="center"/>
        </w:trPr>
        <w:tc>
          <w:tcPr>
            <w:tcW w:w="3094" w:type="dxa"/>
            <w:vAlign w:val="center"/>
          </w:tcPr>
          <w:p w14:paraId="15D6EEC6"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096" w:type="dxa"/>
            <w:vAlign w:val="center"/>
          </w:tcPr>
          <w:p w14:paraId="7192EA28" w14:textId="77777777" w:rsidR="00000000" w:rsidRDefault="007478C2">
            <w:pPr>
              <w:jc w:val="center"/>
              <w:rPr>
                <w:rFonts w:ascii="宋体" w:hAnsi="宋体"/>
                <w:sz w:val="24"/>
              </w:rPr>
            </w:pPr>
            <w:r>
              <w:rPr>
                <w:rFonts w:ascii="宋体" w:hAnsi="宋体" w:hint="eastAsia"/>
                <w:sz w:val="24"/>
              </w:rPr>
              <w:t>本期</w:t>
            </w:r>
          </w:p>
          <w:p w14:paraId="2C2E04A2"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96" w:type="dxa"/>
            <w:vAlign w:val="center"/>
          </w:tcPr>
          <w:p w14:paraId="7C747751"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B124EAC"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D75CFB8" w14:textId="77777777">
        <w:trPr>
          <w:trHeight w:val="300"/>
          <w:jc w:val="center"/>
        </w:trPr>
        <w:tc>
          <w:tcPr>
            <w:tcW w:w="3094" w:type="dxa"/>
            <w:vAlign w:val="center"/>
          </w:tcPr>
          <w:p w14:paraId="25AC5B51" w14:textId="77777777" w:rsidR="00000000" w:rsidRDefault="007478C2">
            <w:pPr>
              <w:textAlignment w:val="center"/>
              <w:rPr>
                <w:rFonts w:ascii="Arial Narrow" w:hAnsi="Arial Narrow"/>
                <w:sz w:val="24"/>
                <w:szCs w:val="24"/>
              </w:rPr>
            </w:pPr>
            <w:r>
              <w:rPr>
                <w:rFonts w:hint="eastAsia"/>
                <w:color w:val="0000FF"/>
                <w:sz w:val="18"/>
              </w:rPr>
              <w:t>（</w:t>
            </w:r>
            <w:r>
              <w:rPr>
                <w:color w:val="0000FF"/>
                <w:sz w:val="18"/>
              </w:rPr>
              <w:t>5999</w:t>
            </w:r>
            <w:r>
              <w:rPr>
                <w:rFonts w:hint="eastAsia"/>
                <w:color w:val="0000FF"/>
                <w:sz w:val="18"/>
              </w:rPr>
              <w:t>）</w:t>
            </w:r>
          </w:p>
        </w:tc>
        <w:tc>
          <w:tcPr>
            <w:tcW w:w="3096" w:type="dxa"/>
            <w:vAlign w:val="center"/>
          </w:tcPr>
          <w:p w14:paraId="6037F55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6000</w:t>
            </w:r>
            <w:r>
              <w:rPr>
                <w:rFonts w:hint="eastAsia"/>
                <w:color w:val="0000FF"/>
                <w:sz w:val="18"/>
              </w:rPr>
              <w:t>）</w:t>
            </w:r>
          </w:p>
        </w:tc>
        <w:tc>
          <w:tcPr>
            <w:tcW w:w="3096" w:type="dxa"/>
            <w:vAlign w:val="center"/>
          </w:tcPr>
          <w:p w14:paraId="5DCBC5F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6000</w:t>
            </w:r>
            <w:r>
              <w:rPr>
                <w:rFonts w:hint="eastAsia"/>
                <w:color w:val="0000FF"/>
                <w:sz w:val="18"/>
              </w:rPr>
              <w:t>）</w:t>
            </w:r>
          </w:p>
        </w:tc>
      </w:tr>
      <w:tr w:rsidR="00000000" w14:paraId="68569F67" w14:textId="77777777">
        <w:trPr>
          <w:trHeight w:val="300"/>
          <w:jc w:val="center"/>
        </w:trPr>
        <w:tc>
          <w:tcPr>
            <w:tcW w:w="3094" w:type="dxa"/>
            <w:vAlign w:val="center"/>
          </w:tcPr>
          <w:p w14:paraId="5BAEBAE1" w14:textId="77777777" w:rsidR="00000000" w:rsidRDefault="007478C2">
            <w:pPr>
              <w:textAlignment w:val="center"/>
              <w:rPr>
                <w:rFonts w:ascii="Arial Narrow" w:hAnsi="Arial Narrow"/>
                <w:sz w:val="24"/>
                <w:szCs w:val="24"/>
              </w:rPr>
            </w:pPr>
          </w:p>
        </w:tc>
        <w:tc>
          <w:tcPr>
            <w:tcW w:w="3096" w:type="dxa"/>
            <w:vAlign w:val="center"/>
          </w:tcPr>
          <w:p w14:paraId="59443F73" w14:textId="77777777" w:rsidR="00000000" w:rsidRDefault="007478C2">
            <w:pPr>
              <w:tabs>
                <w:tab w:val="left" w:pos="196"/>
                <w:tab w:val="left" w:pos="426"/>
              </w:tabs>
              <w:snapToGrid w:val="0"/>
              <w:jc w:val="right"/>
              <w:rPr>
                <w:rFonts w:ascii="Arial Narrow" w:hAnsi="Arial Narrow"/>
                <w:sz w:val="24"/>
                <w:szCs w:val="24"/>
              </w:rPr>
            </w:pPr>
          </w:p>
        </w:tc>
        <w:tc>
          <w:tcPr>
            <w:tcW w:w="3096" w:type="dxa"/>
            <w:vAlign w:val="center"/>
          </w:tcPr>
          <w:p w14:paraId="2A430654" w14:textId="77777777" w:rsidR="00000000" w:rsidRDefault="007478C2">
            <w:pPr>
              <w:tabs>
                <w:tab w:val="left" w:pos="196"/>
                <w:tab w:val="left" w:pos="426"/>
              </w:tabs>
              <w:snapToGrid w:val="0"/>
              <w:jc w:val="right"/>
              <w:rPr>
                <w:rFonts w:ascii="Arial Narrow" w:hAnsi="Arial Narrow"/>
                <w:sz w:val="24"/>
                <w:szCs w:val="24"/>
              </w:rPr>
            </w:pPr>
          </w:p>
        </w:tc>
      </w:tr>
      <w:tr w:rsidR="00000000" w14:paraId="066DFB29" w14:textId="77777777">
        <w:trPr>
          <w:trHeight w:val="300"/>
          <w:jc w:val="center"/>
        </w:trPr>
        <w:tc>
          <w:tcPr>
            <w:tcW w:w="3094" w:type="dxa"/>
            <w:vAlign w:val="center"/>
          </w:tcPr>
          <w:p w14:paraId="5E2E18EB"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3096" w:type="dxa"/>
            <w:vAlign w:val="center"/>
          </w:tcPr>
          <w:p w14:paraId="297EDBC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6001</w:t>
            </w:r>
            <w:r>
              <w:rPr>
                <w:rFonts w:hint="eastAsia"/>
                <w:color w:val="0000FF"/>
                <w:sz w:val="18"/>
              </w:rPr>
              <w:t>）</w:t>
            </w:r>
          </w:p>
        </w:tc>
        <w:tc>
          <w:tcPr>
            <w:tcW w:w="3096" w:type="dxa"/>
            <w:vAlign w:val="center"/>
          </w:tcPr>
          <w:p w14:paraId="02C2CE3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6001</w:t>
            </w:r>
            <w:r>
              <w:rPr>
                <w:rFonts w:hint="eastAsia"/>
                <w:color w:val="0000FF"/>
                <w:sz w:val="18"/>
              </w:rPr>
              <w:t>）</w:t>
            </w:r>
          </w:p>
        </w:tc>
      </w:tr>
    </w:tbl>
    <w:p w14:paraId="44490BF1"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6002</w:t>
      </w:r>
      <w:r>
        <w:rPr>
          <w:rFonts w:hint="eastAsia"/>
          <w:color w:val="0000FF"/>
          <w:sz w:val="18"/>
        </w:rPr>
        <w:t>）</w:t>
      </w:r>
    </w:p>
    <w:p w14:paraId="415C084A" w14:textId="77777777" w:rsidR="00000000" w:rsidRDefault="007478C2">
      <w:pPr>
        <w:rPr>
          <w:rFonts w:ascii="宋体" w:hAnsi="宋体"/>
          <w:b/>
          <w:sz w:val="24"/>
        </w:rPr>
      </w:pPr>
    </w:p>
    <w:p w14:paraId="02B6D115"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42 </w:t>
      </w:r>
      <w:r>
        <w:rPr>
          <w:rFonts w:ascii="宋体" w:hAnsi="宋体" w:hint="eastAsia"/>
          <w:b/>
          <w:sz w:val="24"/>
        </w:rPr>
        <w:t>利息支出（如有）</w:t>
      </w:r>
    </w:p>
    <w:p w14:paraId="3A7FD012"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5"/>
        <w:gridCol w:w="2691"/>
        <w:gridCol w:w="2780"/>
      </w:tblGrid>
      <w:tr w:rsidR="00000000" w14:paraId="07F46BB6" w14:textId="77777777">
        <w:trPr>
          <w:trHeight w:val="300"/>
          <w:tblHeader/>
        </w:trPr>
        <w:tc>
          <w:tcPr>
            <w:tcW w:w="3815" w:type="dxa"/>
            <w:vAlign w:val="center"/>
          </w:tcPr>
          <w:p w14:paraId="545E1A48"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691" w:type="dxa"/>
            <w:vAlign w:val="center"/>
          </w:tcPr>
          <w:p w14:paraId="39232189" w14:textId="77777777" w:rsidR="00000000" w:rsidRDefault="007478C2">
            <w:pPr>
              <w:jc w:val="center"/>
              <w:rPr>
                <w:rFonts w:ascii="宋体" w:hAnsi="宋体"/>
                <w:sz w:val="24"/>
              </w:rPr>
            </w:pPr>
            <w:r>
              <w:rPr>
                <w:rFonts w:ascii="宋体" w:hAnsi="宋体" w:hint="eastAsia"/>
                <w:sz w:val="24"/>
              </w:rPr>
              <w:t>本期</w:t>
            </w:r>
          </w:p>
          <w:p w14:paraId="13CA5565"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80" w:type="dxa"/>
            <w:vAlign w:val="center"/>
          </w:tcPr>
          <w:p w14:paraId="543AC840"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E2120CE"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9804EF1" w14:textId="77777777">
        <w:trPr>
          <w:trHeight w:val="300"/>
        </w:trPr>
        <w:tc>
          <w:tcPr>
            <w:tcW w:w="3815" w:type="dxa"/>
            <w:vAlign w:val="center"/>
          </w:tcPr>
          <w:p w14:paraId="46D4D5BF" w14:textId="77777777" w:rsidR="00000000" w:rsidRDefault="007478C2">
            <w:pPr>
              <w:tabs>
                <w:tab w:val="left" w:pos="196"/>
                <w:tab w:val="left" w:pos="426"/>
              </w:tabs>
              <w:snapToGrid w:val="0"/>
              <w:jc w:val="left"/>
              <w:rPr>
                <w:rFonts w:ascii="Arial Narrow" w:hAnsi="Arial Narrow"/>
                <w:sz w:val="24"/>
                <w:szCs w:val="24"/>
              </w:rPr>
            </w:pPr>
            <w:r>
              <w:rPr>
                <w:rFonts w:ascii="Arial Narrow" w:hAnsi="Arial Narrow" w:hint="eastAsia"/>
                <w:sz w:val="24"/>
                <w:szCs w:val="24"/>
              </w:rPr>
              <w:t>短期借款利息支出</w:t>
            </w:r>
          </w:p>
        </w:tc>
        <w:tc>
          <w:tcPr>
            <w:tcW w:w="2691" w:type="dxa"/>
            <w:vAlign w:val="center"/>
          </w:tcPr>
          <w:p w14:paraId="6E18D5C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6004</w:t>
            </w:r>
            <w:r>
              <w:rPr>
                <w:rFonts w:hint="eastAsia"/>
                <w:color w:val="0000FF"/>
                <w:sz w:val="18"/>
              </w:rPr>
              <w:t>）</w:t>
            </w:r>
          </w:p>
        </w:tc>
        <w:tc>
          <w:tcPr>
            <w:tcW w:w="2780" w:type="dxa"/>
            <w:vAlign w:val="center"/>
          </w:tcPr>
          <w:p w14:paraId="49CF1C5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6004</w:t>
            </w:r>
            <w:r>
              <w:rPr>
                <w:rFonts w:hint="eastAsia"/>
                <w:color w:val="0000FF"/>
                <w:sz w:val="18"/>
              </w:rPr>
              <w:t>）</w:t>
            </w:r>
          </w:p>
        </w:tc>
      </w:tr>
      <w:tr w:rsidR="00000000" w14:paraId="5E8A062A" w14:textId="77777777">
        <w:trPr>
          <w:trHeight w:val="300"/>
        </w:trPr>
        <w:tc>
          <w:tcPr>
            <w:tcW w:w="3815" w:type="dxa"/>
            <w:vAlign w:val="center"/>
          </w:tcPr>
          <w:p w14:paraId="3A6132A4" w14:textId="77777777" w:rsidR="00000000" w:rsidRDefault="007478C2">
            <w:pPr>
              <w:tabs>
                <w:tab w:val="left" w:pos="196"/>
              </w:tabs>
              <w:snapToGrid w:val="0"/>
              <w:jc w:val="left"/>
              <w:rPr>
                <w:rFonts w:ascii="Arial Narrow" w:hAnsi="Arial Narrow"/>
                <w:sz w:val="24"/>
                <w:szCs w:val="24"/>
              </w:rPr>
            </w:pPr>
            <w:r>
              <w:rPr>
                <w:rFonts w:ascii="Arial Narrow" w:hAnsi="Arial Narrow" w:hint="eastAsia"/>
                <w:sz w:val="24"/>
                <w:szCs w:val="24"/>
              </w:rPr>
              <w:t>长期借款利息支出</w:t>
            </w:r>
          </w:p>
        </w:tc>
        <w:tc>
          <w:tcPr>
            <w:tcW w:w="2691" w:type="dxa"/>
            <w:vAlign w:val="center"/>
          </w:tcPr>
          <w:p w14:paraId="3DE0952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6005</w:t>
            </w:r>
            <w:r>
              <w:rPr>
                <w:rFonts w:hint="eastAsia"/>
                <w:color w:val="0000FF"/>
                <w:sz w:val="18"/>
              </w:rPr>
              <w:t>）</w:t>
            </w:r>
          </w:p>
        </w:tc>
        <w:tc>
          <w:tcPr>
            <w:tcW w:w="2780" w:type="dxa"/>
            <w:vAlign w:val="center"/>
          </w:tcPr>
          <w:p w14:paraId="6BC7796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6005</w:t>
            </w:r>
            <w:r>
              <w:rPr>
                <w:rFonts w:hint="eastAsia"/>
                <w:color w:val="0000FF"/>
                <w:sz w:val="18"/>
              </w:rPr>
              <w:t>）</w:t>
            </w:r>
          </w:p>
        </w:tc>
      </w:tr>
      <w:tr w:rsidR="00000000" w14:paraId="37434D02" w14:textId="77777777">
        <w:trPr>
          <w:trHeight w:val="300"/>
        </w:trPr>
        <w:tc>
          <w:tcPr>
            <w:tcW w:w="3815" w:type="dxa"/>
            <w:vAlign w:val="center"/>
          </w:tcPr>
          <w:p w14:paraId="701B62AE" w14:textId="77777777" w:rsidR="00000000" w:rsidRDefault="007478C2">
            <w:pPr>
              <w:tabs>
                <w:tab w:val="left" w:pos="196"/>
              </w:tabs>
              <w:snapToGrid w:val="0"/>
              <w:jc w:val="left"/>
              <w:rPr>
                <w:rFonts w:ascii="Arial Narrow" w:hAnsi="Arial Narrow"/>
                <w:sz w:val="24"/>
                <w:szCs w:val="24"/>
              </w:rPr>
            </w:pPr>
            <w:r>
              <w:rPr>
                <w:rFonts w:ascii="Arial Narrow" w:hAnsi="Arial Narrow" w:hint="eastAsia"/>
                <w:sz w:val="24"/>
                <w:szCs w:val="24"/>
              </w:rPr>
              <w:t>卖出回购金融资产利息支出</w:t>
            </w:r>
          </w:p>
        </w:tc>
        <w:tc>
          <w:tcPr>
            <w:tcW w:w="2691" w:type="dxa"/>
            <w:vAlign w:val="center"/>
          </w:tcPr>
          <w:p w14:paraId="65A59CD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6006</w:t>
            </w:r>
            <w:r>
              <w:rPr>
                <w:rFonts w:hint="eastAsia"/>
                <w:color w:val="0000FF"/>
                <w:sz w:val="18"/>
              </w:rPr>
              <w:t>）</w:t>
            </w:r>
          </w:p>
        </w:tc>
        <w:tc>
          <w:tcPr>
            <w:tcW w:w="2780" w:type="dxa"/>
            <w:vAlign w:val="center"/>
          </w:tcPr>
          <w:p w14:paraId="1D7F49E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6006</w:t>
            </w:r>
            <w:r>
              <w:rPr>
                <w:rFonts w:hint="eastAsia"/>
                <w:color w:val="0000FF"/>
                <w:sz w:val="18"/>
              </w:rPr>
              <w:t>）</w:t>
            </w:r>
          </w:p>
        </w:tc>
      </w:tr>
      <w:tr w:rsidR="00000000" w14:paraId="15DBBB47" w14:textId="77777777">
        <w:trPr>
          <w:trHeight w:val="300"/>
        </w:trPr>
        <w:tc>
          <w:tcPr>
            <w:tcW w:w="3815" w:type="dxa"/>
            <w:vAlign w:val="center"/>
          </w:tcPr>
          <w:p w14:paraId="2BEE05A4" w14:textId="77777777" w:rsidR="00000000" w:rsidRDefault="007478C2">
            <w:pPr>
              <w:tabs>
                <w:tab w:val="left" w:pos="196"/>
              </w:tabs>
              <w:snapToGrid w:val="0"/>
              <w:jc w:val="left"/>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6009</w:t>
            </w:r>
            <w:r>
              <w:rPr>
                <w:rFonts w:hint="eastAsia"/>
                <w:color w:val="0000FF"/>
                <w:sz w:val="18"/>
              </w:rPr>
              <w:t>）</w:t>
            </w:r>
          </w:p>
        </w:tc>
        <w:tc>
          <w:tcPr>
            <w:tcW w:w="2691" w:type="dxa"/>
            <w:vAlign w:val="center"/>
          </w:tcPr>
          <w:p w14:paraId="655B3C1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6010</w:t>
            </w:r>
            <w:r>
              <w:rPr>
                <w:rFonts w:hint="eastAsia"/>
                <w:color w:val="0000FF"/>
                <w:sz w:val="18"/>
              </w:rPr>
              <w:t>）</w:t>
            </w:r>
          </w:p>
        </w:tc>
        <w:tc>
          <w:tcPr>
            <w:tcW w:w="2780" w:type="dxa"/>
            <w:vAlign w:val="center"/>
          </w:tcPr>
          <w:p w14:paraId="781D448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6010</w:t>
            </w:r>
            <w:r>
              <w:rPr>
                <w:rFonts w:hint="eastAsia"/>
                <w:color w:val="0000FF"/>
                <w:sz w:val="18"/>
              </w:rPr>
              <w:t>）</w:t>
            </w:r>
          </w:p>
        </w:tc>
      </w:tr>
      <w:tr w:rsidR="00000000" w14:paraId="051F6C51" w14:textId="77777777">
        <w:trPr>
          <w:trHeight w:val="300"/>
        </w:trPr>
        <w:tc>
          <w:tcPr>
            <w:tcW w:w="3815" w:type="dxa"/>
            <w:vAlign w:val="center"/>
          </w:tcPr>
          <w:p w14:paraId="29AC558E" w14:textId="77777777" w:rsidR="00000000" w:rsidRDefault="007478C2">
            <w:pPr>
              <w:tabs>
                <w:tab w:val="left" w:pos="196"/>
                <w:tab w:val="left" w:pos="426"/>
              </w:tabs>
              <w:snapToGrid w:val="0"/>
              <w:jc w:val="left"/>
              <w:rPr>
                <w:rFonts w:ascii="Arial Narrow" w:hAnsi="Arial Narrow"/>
                <w:sz w:val="24"/>
                <w:szCs w:val="24"/>
              </w:rPr>
            </w:pPr>
            <w:r>
              <w:rPr>
                <w:rFonts w:ascii="Arial Narrow" w:hAnsi="Arial Narrow"/>
                <w:sz w:val="24"/>
                <w:szCs w:val="24"/>
              </w:rPr>
              <w:t>其他</w:t>
            </w:r>
          </w:p>
        </w:tc>
        <w:tc>
          <w:tcPr>
            <w:tcW w:w="2691" w:type="dxa"/>
            <w:vAlign w:val="center"/>
          </w:tcPr>
          <w:p w14:paraId="535AFC5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6011</w:t>
            </w:r>
            <w:r>
              <w:rPr>
                <w:rFonts w:hint="eastAsia"/>
                <w:color w:val="0000FF"/>
                <w:sz w:val="18"/>
              </w:rPr>
              <w:t>）</w:t>
            </w:r>
          </w:p>
        </w:tc>
        <w:tc>
          <w:tcPr>
            <w:tcW w:w="2780" w:type="dxa"/>
            <w:vAlign w:val="center"/>
          </w:tcPr>
          <w:p w14:paraId="64900BB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6011</w:t>
            </w:r>
            <w:r>
              <w:rPr>
                <w:rFonts w:hint="eastAsia"/>
                <w:color w:val="0000FF"/>
                <w:sz w:val="18"/>
              </w:rPr>
              <w:t>）</w:t>
            </w:r>
          </w:p>
        </w:tc>
      </w:tr>
      <w:tr w:rsidR="00000000" w14:paraId="6EBF0874" w14:textId="77777777">
        <w:trPr>
          <w:trHeight w:val="300"/>
        </w:trPr>
        <w:tc>
          <w:tcPr>
            <w:tcW w:w="3815" w:type="dxa"/>
            <w:vAlign w:val="center"/>
          </w:tcPr>
          <w:p w14:paraId="218B0F4F"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691" w:type="dxa"/>
            <w:vAlign w:val="center"/>
          </w:tcPr>
          <w:p w14:paraId="6ED6FFC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6012</w:t>
            </w:r>
            <w:r>
              <w:rPr>
                <w:rFonts w:hint="eastAsia"/>
                <w:color w:val="0000FF"/>
                <w:sz w:val="18"/>
              </w:rPr>
              <w:t>）</w:t>
            </w:r>
          </w:p>
        </w:tc>
        <w:tc>
          <w:tcPr>
            <w:tcW w:w="2780" w:type="dxa"/>
            <w:vAlign w:val="center"/>
          </w:tcPr>
          <w:p w14:paraId="4920147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6012</w:t>
            </w:r>
            <w:r>
              <w:rPr>
                <w:rFonts w:hint="eastAsia"/>
                <w:color w:val="0000FF"/>
                <w:sz w:val="18"/>
              </w:rPr>
              <w:t>）</w:t>
            </w:r>
          </w:p>
        </w:tc>
      </w:tr>
    </w:tbl>
    <w:p w14:paraId="31B42C73"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6013</w:t>
      </w:r>
      <w:r>
        <w:rPr>
          <w:rFonts w:hint="eastAsia"/>
          <w:color w:val="0000FF"/>
          <w:sz w:val="18"/>
        </w:rPr>
        <w:t>）</w:t>
      </w:r>
    </w:p>
    <w:p w14:paraId="6819F73D" w14:textId="77777777" w:rsidR="00000000" w:rsidRDefault="007478C2">
      <w:pPr>
        <w:rPr>
          <w:rFonts w:ascii="宋体" w:hAnsi="宋体"/>
          <w:b/>
          <w:sz w:val="24"/>
        </w:rPr>
      </w:pPr>
    </w:p>
    <w:p w14:paraId="472ED998"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43</w:t>
      </w:r>
      <w:r>
        <w:rPr>
          <w:rFonts w:ascii="宋体" w:hAnsi="宋体" w:hint="eastAsia"/>
          <w:b/>
          <w:sz w:val="24"/>
        </w:rPr>
        <w:t xml:space="preserve"> </w:t>
      </w:r>
      <w:r>
        <w:rPr>
          <w:rFonts w:ascii="宋体" w:hAnsi="宋体"/>
          <w:b/>
          <w:sz w:val="24"/>
        </w:rPr>
        <w:t>税金及附加</w:t>
      </w:r>
    </w:p>
    <w:p w14:paraId="6B5E6E6A"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2"/>
        <w:gridCol w:w="3098"/>
        <w:gridCol w:w="3096"/>
      </w:tblGrid>
      <w:tr w:rsidR="00000000" w14:paraId="27820FD4" w14:textId="77777777">
        <w:trPr>
          <w:trHeight w:val="300"/>
          <w:tblHeader/>
        </w:trPr>
        <w:tc>
          <w:tcPr>
            <w:tcW w:w="3092" w:type="dxa"/>
            <w:vAlign w:val="center"/>
          </w:tcPr>
          <w:p w14:paraId="20BEBC51"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098" w:type="dxa"/>
            <w:vAlign w:val="center"/>
          </w:tcPr>
          <w:p w14:paraId="504B20CE" w14:textId="77777777" w:rsidR="00000000" w:rsidRDefault="007478C2">
            <w:pPr>
              <w:jc w:val="center"/>
              <w:rPr>
                <w:rFonts w:ascii="宋体" w:hAnsi="宋体"/>
                <w:sz w:val="24"/>
              </w:rPr>
            </w:pPr>
            <w:r>
              <w:rPr>
                <w:rFonts w:ascii="宋体" w:hAnsi="宋体" w:hint="eastAsia"/>
                <w:sz w:val="24"/>
              </w:rPr>
              <w:t>本期</w:t>
            </w:r>
          </w:p>
          <w:p w14:paraId="6D364D35"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96" w:type="dxa"/>
            <w:vAlign w:val="center"/>
          </w:tcPr>
          <w:p w14:paraId="573CEA4E"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6F59C82"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C4AC046" w14:textId="77777777">
        <w:trPr>
          <w:trHeight w:val="300"/>
        </w:trPr>
        <w:tc>
          <w:tcPr>
            <w:tcW w:w="3092" w:type="dxa"/>
            <w:vAlign w:val="center"/>
          </w:tcPr>
          <w:p w14:paraId="43A6015F"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增值税</w:t>
            </w:r>
          </w:p>
        </w:tc>
        <w:tc>
          <w:tcPr>
            <w:tcW w:w="3098" w:type="dxa"/>
            <w:vAlign w:val="center"/>
          </w:tcPr>
          <w:p w14:paraId="528F6CA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6015</w:t>
            </w:r>
            <w:r>
              <w:rPr>
                <w:rFonts w:hint="eastAsia"/>
                <w:color w:val="0000FF"/>
                <w:sz w:val="18"/>
              </w:rPr>
              <w:t>）</w:t>
            </w:r>
          </w:p>
        </w:tc>
        <w:tc>
          <w:tcPr>
            <w:tcW w:w="3096" w:type="dxa"/>
            <w:vAlign w:val="center"/>
          </w:tcPr>
          <w:p w14:paraId="634940E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6015</w:t>
            </w:r>
            <w:r>
              <w:rPr>
                <w:rFonts w:hint="eastAsia"/>
                <w:color w:val="0000FF"/>
                <w:sz w:val="18"/>
              </w:rPr>
              <w:t>）</w:t>
            </w:r>
          </w:p>
        </w:tc>
      </w:tr>
      <w:tr w:rsidR="00000000" w14:paraId="25199E5D" w14:textId="77777777">
        <w:trPr>
          <w:trHeight w:val="300"/>
        </w:trPr>
        <w:tc>
          <w:tcPr>
            <w:tcW w:w="3092" w:type="dxa"/>
            <w:vAlign w:val="center"/>
          </w:tcPr>
          <w:p w14:paraId="2ABEEA50"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消</w:t>
            </w:r>
            <w:r>
              <w:rPr>
                <w:rFonts w:ascii="Arial Narrow" w:hAnsi="Arial Narrow"/>
                <w:sz w:val="24"/>
                <w:szCs w:val="24"/>
              </w:rPr>
              <w:t>费税</w:t>
            </w:r>
          </w:p>
        </w:tc>
        <w:tc>
          <w:tcPr>
            <w:tcW w:w="3098" w:type="dxa"/>
            <w:vAlign w:val="center"/>
          </w:tcPr>
          <w:p w14:paraId="792FD15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6016</w:t>
            </w:r>
            <w:r>
              <w:rPr>
                <w:rFonts w:hint="eastAsia"/>
                <w:color w:val="0000FF"/>
                <w:sz w:val="18"/>
              </w:rPr>
              <w:t>）</w:t>
            </w:r>
          </w:p>
        </w:tc>
        <w:tc>
          <w:tcPr>
            <w:tcW w:w="3096" w:type="dxa"/>
            <w:vAlign w:val="center"/>
          </w:tcPr>
          <w:p w14:paraId="3A7E94A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6016</w:t>
            </w:r>
            <w:r>
              <w:rPr>
                <w:rFonts w:hint="eastAsia"/>
                <w:color w:val="0000FF"/>
                <w:sz w:val="18"/>
              </w:rPr>
              <w:t>）</w:t>
            </w:r>
          </w:p>
        </w:tc>
      </w:tr>
      <w:tr w:rsidR="00000000" w14:paraId="1D2EEE93" w14:textId="77777777">
        <w:trPr>
          <w:trHeight w:val="300"/>
        </w:trPr>
        <w:tc>
          <w:tcPr>
            <w:tcW w:w="3092" w:type="dxa"/>
            <w:vAlign w:val="center"/>
          </w:tcPr>
          <w:p w14:paraId="62DD2B80"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企业所得税</w:t>
            </w:r>
          </w:p>
        </w:tc>
        <w:tc>
          <w:tcPr>
            <w:tcW w:w="3098" w:type="dxa"/>
            <w:vAlign w:val="center"/>
          </w:tcPr>
          <w:p w14:paraId="59DAC5E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6017</w:t>
            </w:r>
            <w:r>
              <w:rPr>
                <w:rFonts w:hint="eastAsia"/>
                <w:color w:val="0000FF"/>
                <w:sz w:val="18"/>
              </w:rPr>
              <w:t>）</w:t>
            </w:r>
          </w:p>
        </w:tc>
        <w:tc>
          <w:tcPr>
            <w:tcW w:w="3096" w:type="dxa"/>
            <w:vAlign w:val="center"/>
          </w:tcPr>
          <w:p w14:paraId="38E7518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6017</w:t>
            </w:r>
            <w:r>
              <w:rPr>
                <w:rFonts w:hint="eastAsia"/>
                <w:color w:val="0000FF"/>
                <w:sz w:val="18"/>
              </w:rPr>
              <w:t>）</w:t>
            </w:r>
          </w:p>
        </w:tc>
      </w:tr>
      <w:tr w:rsidR="00000000" w14:paraId="07694EC4" w14:textId="77777777">
        <w:trPr>
          <w:trHeight w:val="300"/>
        </w:trPr>
        <w:tc>
          <w:tcPr>
            <w:tcW w:w="3092" w:type="dxa"/>
            <w:vAlign w:val="center"/>
          </w:tcPr>
          <w:p w14:paraId="2C834B08"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个人所得税</w:t>
            </w:r>
          </w:p>
        </w:tc>
        <w:tc>
          <w:tcPr>
            <w:tcW w:w="3098" w:type="dxa"/>
            <w:vAlign w:val="center"/>
          </w:tcPr>
          <w:p w14:paraId="43E22C4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6018</w:t>
            </w:r>
            <w:r>
              <w:rPr>
                <w:rFonts w:hint="eastAsia"/>
                <w:color w:val="0000FF"/>
                <w:sz w:val="18"/>
              </w:rPr>
              <w:t>）</w:t>
            </w:r>
          </w:p>
        </w:tc>
        <w:tc>
          <w:tcPr>
            <w:tcW w:w="3096" w:type="dxa"/>
            <w:vAlign w:val="center"/>
          </w:tcPr>
          <w:p w14:paraId="56C9666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6018</w:t>
            </w:r>
            <w:r>
              <w:rPr>
                <w:rFonts w:hint="eastAsia"/>
                <w:color w:val="0000FF"/>
                <w:sz w:val="18"/>
              </w:rPr>
              <w:t>）</w:t>
            </w:r>
          </w:p>
        </w:tc>
      </w:tr>
      <w:tr w:rsidR="00000000" w14:paraId="4AAA3CF9" w14:textId="77777777">
        <w:trPr>
          <w:trHeight w:val="300"/>
        </w:trPr>
        <w:tc>
          <w:tcPr>
            <w:tcW w:w="3092" w:type="dxa"/>
            <w:vAlign w:val="center"/>
          </w:tcPr>
          <w:p w14:paraId="6DFF592B" w14:textId="77777777" w:rsidR="00000000" w:rsidRDefault="007478C2">
            <w:pPr>
              <w:tabs>
                <w:tab w:val="left" w:pos="196"/>
                <w:tab w:val="left" w:pos="426"/>
              </w:tabs>
              <w:snapToGrid w:val="0"/>
              <w:rPr>
                <w:rFonts w:ascii="Arial Narrow" w:hAnsi="Arial Narrow"/>
                <w:sz w:val="24"/>
                <w:szCs w:val="24"/>
              </w:rPr>
            </w:pPr>
            <w:r>
              <w:rPr>
                <w:rFonts w:ascii="Arial Narrow" w:hAnsi="Arial Narrow" w:cs="宋体"/>
                <w:kern w:val="0"/>
                <w:sz w:val="24"/>
                <w:szCs w:val="24"/>
              </w:rPr>
              <w:t>城市维护建设税</w:t>
            </w:r>
          </w:p>
        </w:tc>
        <w:tc>
          <w:tcPr>
            <w:tcW w:w="3098" w:type="dxa"/>
            <w:vAlign w:val="center"/>
          </w:tcPr>
          <w:p w14:paraId="780CA7A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6019</w:t>
            </w:r>
            <w:r>
              <w:rPr>
                <w:rFonts w:hint="eastAsia"/>
                <w:color w:val="0000FF"/>
                <w:sz w:val="18"/>
              </w:rPr>
              <w:t>）</w:t>
            </w:r>
          </w:p>
        </w:tc>
        <w:tc>
          <w:tcPr>
            <w:tcW w:w="3096" w:type="dxa"/>
            <w:vAlign w:val="center"/>
          </w:tcPr>
          <w:p w14:paraId="1888943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6019</w:t>
            </w:r>
            <w:r>
              <w:rPr>
                <w:rFonts w:hint="eastAsia"/>
                <w:color w:val="0000FF"/>
                <w:sz w:val="18"/>
              </w:rPr>
              <w:t>）</w:t>
            </w:r>
          </w:p>
        </w:tc>
      </w:tr>
      <w:tr w:rsidR="00000000" w14:paraId="038E9CD2" w14:textId="77777777">
        <w:trPr>
          <w:trHeight w:val="300"/>
        </w:trPr>
        <w:tc>
          <w:tcPr>
            <w:tcW w:w="3092" w:type="dxa"/>
            <w:vAlign w:val="center"/>
          </w:tcPr>
          <w:p w14:paraId="7FF1EB21" w14:textId="77777777" w:rsidR="00000000" w:rsidRDefault="007478C2">
            <w:pPr>
              <w:tabs>
                <w:tab w:val="left" w:pos="196"/>
                <w:tab w:val="left" w:pos="426"/>
              </w:tabs>
              <w:snapToGrid w:val="0"/>
              <w:rPr>
                <w:rFonts w:ascii="Arial Narrow" w:hAnsi="Arial Narrow"/>
                <w:sz w:val="24"/>
                <w:szCs w:val="24"/>
              </w:rPr>
            </w:pPr>
            <w:r>
              <w:rPr>
                <w:rFonts w:ascii="Arial Narrow" w:hAnsi="Arial Narrow" w:cs="宋体"/>
                <w:kern w:val="0"/>
                <w:sz w:val="24"/>
                <w:szCs w:val="24"/>
              </w:rPr>
              <w:t>教育费附加</w:t>
            </w:r>
          </w:p>
        </w:tc>
        <w:tc>
          <w:tcPr>
            <w:tcW w:w="3098" w:type="dxa"/>
            <w:vAlign w:val="center"/>
          </w:tcPr>
          <w:p w14:paraId="7ED6468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6020</w:t>
            </w:r>
            <w:r>
              <w:rPr>
                <w:rFonts w:hint="eastAsia"/>
                <w:color w:val="0000FF"/>
                <w:sz w:val="18"/>
              </w:rPr>
              <w:t>）</w:t>
            </w:r>
          </w:p>
        </w:tc>
        <w:tc>
          <w:tcPr>
            <w:tcW w:w="3096" w:type="dxa"/>
            <w:vAlign w:val="center"/>
          </w:tcPr>
          <w:p w14:paraId="7D5D68E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6020</w:t>
            </w:r>
            <w:r>
              <w:rPr>
                <w:rFonts w:hint="eastAsia"/>
                <w:color w:val="0000FF"/>
                <w:sz w:val="18"/>
              </w:rPr>
              <w:t>）</w:t>
            </w:r>
          </w:p>
        </w:tc>
      </w:tr>
      <w:tr w:rsidR="00000000" w14:paraId="77FE9A93" w14:textId="77777777">
        <w:trPr>
          <w:trHeight w:val="300"/>
        </w:trPr>
        <w:tc>
          <w:tcPr>
            <w:tcW w:w="3092" w:type="dxa"/>
            <w:vAlign w:val="center"/>
          </w:tcPr>
          <w:p w14:paraId="1122E69B" w14:textId="77777777" w:rsidR="00000000" w:rsidRDefault="007478C2">
            <w:pPr>
              <w:tabs>
                <w:tab w:val="left" w:pos="196"/>
                <w:tab w:val="left" w:pos="426"/>
              </w:tabs>
              <w:snapToGrid w:val="0"/>
              <w:rPr>
                <w:rFonts w:ascii="Arial Narrow" w:hAnsi="Arial Narrow"/>
                <w:sz w:val="24"/>
                <w:szCs w:val="24"/>
              </w:rPr>
            </w:pPr>
            <w:r>
              <w:rPr>
                <w:rFonts w:ascii="Arial Narrow" w:hAnsi="Arial Narrow" w:cs="宋体"/>
                <w:kern w:val="0"/>
                <w:sz w:val="24"/>
                <w:szCs w:val="24"/>
              </w:rPr>
              <w:t>房产税</w:t>
            </w:r>
          </w:p>
        </w:tc>
        <w:tc>
          <w:tcPr>
            <w:tcW w:w="3098" w:type="dxa"/>
            <w:vAlign w:val="center"/>
          </w:tcPr>
          <w:p w14:paraId="02F5724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6021</w:t>
            </w:r>
            <w:r>
              <w:rPr>
                <w:rFonts w:hint="eastAsia"/>
                <w:color w:val="0000FF"/>
                <w:sz w:val="18"/>
              </w:rPr>
              <w:t>）</w:t>
            </w:r>
          </w:p>
        </w:tc>
        <w:tc>
          <w:tcPr>
            <w:tcW w:w="3096" w:type="dxa"/>
            <w:vAlign w:val="center"/>
          </w:tcPr>
          <w:p w14:paraId="1D2D901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6021</w:t>
            </w:r>
            <w:r>
              <w:rPr>
                <w:rFonts w:hint="eastAsia"/>
                <w:color w:val="0000FF"/>
                <w:sz w:val="18"/>
              </w:rPr>
              <w:t>）</w:t>
            </w:r>
          </w:p>
        </w:tc>
      </w:tr>
      <w:tr w:rsidR="00000000" w14:paraId="4B082961" w14:textId="77777777">
        <w:trPr>
          <w:trHeight w:val="300"/>
        </w:trPr>
        <w:tc>
          <w:tcPr>
            <w:tcW w:w="3092" w:type="dxa"/>
            <w:vAlign w:val="center"/>
          </w:tcPr>
          <w:p w14:paraId="7D7CFBC6" w14:textId="77777777" w:rsidR="00000000" w:rsidRDefault="007478C2">
            <w:pPr>
              <w:tabs>
                <w:tab w:val="left" w:pos="196"/>
                <w:tab w:val="left" w:pos="426"/>
              </w:tabs>
              <w:snapToGrid w:val="0"/>
              <w:rPr>
                <w:rFonts w:ascii="Arial Narrow" w:hAnsi="Arial Narrow"/>
                <w:sz w:val="24"/>
                <w:szCs w:val="24"/>
              </w:rPr>
            </w:pPr>
            <w:r>
              <w:rPr>
                <w:rFonts w:ascii="Arial Narrow" w:hAnsi="Arial Narrow" w:cs="宋体"/>
                <w:kern w:val="0"/>
                <w:sz w:val="24"/>
                <w:szCs w:val="24"/>
              </w:rPr>
              <w:t>土地使用税</w:t>
            </w:r>
          </w:p>
        </w:tc>
        <w:tc>
          <w:tcPr>
            <w:tcW w:w="3098" w:type="dxa"/>
            <w:vAlign w:val="center"/>
          </w:tcPr>
          <w:p w14:paraId="3ED3DD3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6022</w:t>
            </w:r>
            <w:r>
              <w:rPr>
                <w:rFonts w:hint="eastAsia"/>
                <w:color w:val="0000FF"/>
                <w:sz w:val="18"/>
              </w:rPr>
              <w:t>）</w:t>
            </w:r>
          </w:p>
        </w:tc>
        <w:tc>
          <w:tcPr>
            <w:tcW w:w="3096" w:type="dxa"/>
            <w:vAlign w:val="center"/>
          </w:tcPr>
          <w:p w14:paraId="60DAF57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6022</w:t>
            </w:r>
            <w:r>
              <w:rPr>
                <w:rFonts w:hint="eastAsia"/>
                <w:color w:val="0000FF"/>
                <w:sz w:val="18"/>
              </w:rPr>
              <w:t>）</w:t>
            </w:r>
          </w:p>
        </w:tc>
      </w:tr>
      <w:tr w:rsidR="00000000" w14:paraId="1FE455CD" w14:textId="77777777">
        <w:trPr>
          <w:trHeight w:val="300"/>
        </w:trPr>
        <w:tc>
          <w:tcPr>
            <w:tcW w:w="3092" w:type="dxa"/>
            <w:vAlign w:val="center"/>
          </w:tcPr>
          <w:p w14:paraId="132842D6" w14:textId="77777777" w:rsidR="00000000" w:rsidRDefault="007478C2">
            <w:pPr>
              <w:tabs>
                <w:tab w:val="left" w:pos="196"/>
                <w:tab w:val="left" w:pos="426"/>
              </w:tabs>
              <w:snapToGrid w:val="0"/>
              <w:rPr>
                <w:rFonts w:ascii="Arial Narrow" w:hAnsi="Arial Narrow"/>
                <w:sz w:val="24"/>
                <w:szCs w:val="24"/>
              </w:rPr>
            </w:pPr>
            <w:r>
              <w:rPr>
                <w:rFonts w:ascii="Arial Narrow" w:hAnsi="Arial Narrow" w:cs="宋体"/>
                <w:kern w:val="0"/>
                <w:sz w:val="24"/>
                <w:szCs w:val="24"/>
              </w:rPr>
              <w:t>土地增值税</w:t>
            </w:r>
          </w:p>
        </w:tc>
        <w:tc>
          <w:tcPr>
            <w:tcW w:w="3098" w:type="dxa"/>
            <w:vAlign w:val="center"/>
          </w:tcPr>
          <w:p w14:paraId="0A98C1F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6023</w:t>
            </w:r>
            <w:r>
              <w:rPr>
                <w:rFonts w:hint="eastAsia"/>
                <w:color w:val="0000FF"/>
                <w:sz w:val="18"/>
              </w:rPr>
              <w:t>）</w:t>
            </w:r>
          </w:p>
        </w:tc>
        <w:tc>
          <w:tcPr>
            <w:tcW w:w="3096" w:type="dxa"/>
            <w:vAlign w:val="center"/>
          </w:tcPr>
          <w:p w14:paraId="2156F43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6023</w:t>
            </w:r>
            <w:r>
              <w:rPr>
                <w:rFonts w:hint="eastAsia"/>
                <w:color w:val="0000FF"/>
                <w:sz w:val="18"/>
              </w:rPr>
              <w:t>）</w:t>
            </w:r>
          </w:p>
        </w:tc>
      </w:tr>
      <w:tr w:rsidR="00000000" w14:paraId="1232FA82" w14:textId="77777777">
        <w:trPr>
          <w:trHeight w:val="300"/>
        </w:trPr>
        <w:tc>
          <w:tcPr>
            <w:tcW w:w="3092" w:type="dxa"/>
            <w:vAlign w:val="center"/>
          </w:tcPr>
          <w:p w14:paraId="15BC4F33"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6026</w:t>
            </w:r>
            <w:r>
              <w:rPr>
                <w:rFonts w:hint="eastAsia"/>
                <w:color w:val="0000FF"/>
                <w:sz w:val="18"/>
              </w:rPr>
              <w:t>）</w:t>
            </w:r>
          </w:p>
        </w:tc>
        <w:tc>
          <w:tcPr>
            <w:tcW w:w="3098" w:type="dxa"/>
            <w:vAlign w:val="center"/>
          </w:tcPr>
          <w:p w14:paraId="7437141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6027</w:t>
            </w:r>
            <w:r>
              <w:rPr>
                <w:rFonts w:hint="eastAsia"/>
                <w:color w:val="0000FF"/>
                <w:sz w:val="18"/>
              </w:rPr>
              <w:t>）</w:t>
            </w:r>
          </w:p>
        </w:tc>
        <w:tc>
          <w:tcPr>
            <w:tcW w:w="3096" w:type="dxa"/>
            <w:vAlign w:val="center"/>
          </w:tcPr>
          <w:p w14:paraId="0009C76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6027</w:t>
            </w:r>
            <w:r>
              <w:rPr>
                <w:rFonts w:hint="eastAsia"/>
                <w:color w:val="0000FF"/>
                <w:sz w:val="18"/>
              </w:rPr>
              <w:t>）</w:t>
            </w:r>
          </w:p>
        </w:tc>
      </w:tr>
      <w:tr w:rsidR="00000000" w14:paraId="76B8C001" w14:textId="77777777">
        <w:trPr>
          <w:trHeight w:val="300"/>
        </w:trPr>
        <w:tc>
          <w:tcPr>
            <w:tcW w:w="3092" w:type="dxa"/>
            <w:vAlign w:val="center"/>
          </w:tcPr>
          <w:p w14:paraId="48C10307"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其他</w:t>
            </w:r>
          </w:p>
        </w:tc>
        <w:tc>
          <w:tcPr>
            <w:tcW w:w="3098" w:type="dxa"/>
            <w:vAlign w:val="center"/>
          </w:tcPr>
          <w:p w14:paraId="2F9DF4B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6028</w:t>
            </w:r>
            <w:r>
              <w:rPr>
                <w:rFonts w:hint="eastAsia"/>
                <w:color w:val="0000FF"/>
                <w:sz w:val="18"/>
              </w:rPr>
              <w:t>）</w:t>
            </w:r>
          </w:p>
        </w:tc>
        <w:tc>
          <w:tcPr>
            <w:tcW w:w="3096" w:type="dxa"/>
            <w:vAlign w:val="center"/>
          </w:tcPr>
          <w:p w14:paraId="59C1B13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6028</w:t>
            </w:r>
            <w:r>
              <w:rPr>
                <w:rFonts w:hint="eastAsia"/>
                <w:color w:val="0000FF"/>
                <w:sz w:val="18"/>
              </w:rPr>
              <w:t>）</w:t>
            </w:r>
          </w:p>
        </w:tc>
      </w:tr>
      <w:tr w:rsidR="00000000" w14:paraId="61955E1A" w14:textId="77777777">
        <w:trPr>
          <w:trHeight w:val="300"/>
        </w:trPr>
        <w:tc>
          <w:tcPr>
            <w:tcW w:w="3092" w:type="dxa"/>
            <w:vAlign w:val="center"/>
          </w:tcPr>
          <w:p w14:paraId="28AAE093"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3098" w:type="dxa"/>
            <w:vAlign w:val="center"/>
          </w:tcPr>
          <w:p w14:paraId="3E7624C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6029</w:t>
            </w:r>
            <w:r>
              <w:rPr>
                <w:rFonts w:hint="eastAsia"/>
                <w:color w:val="0000FF"/>
                <w:sz w:val="18"/>
              </w:rPr>
              <w:t>）</w:t>
            </w:r>
          </w:p>
        </w:tc>
        <w:tc>
          <w:tcPr>
            <w:tcW w:w="3096" w:type="dxa"/>
            <w:vAlign w:val="center"/>
          </w:tcPr>
          <w:p w14:paraId="556D6A5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6029</w:t>
            </w:r>
            <w:r>
              <w:rPr>
                <w:rFonts w:hint="eastAsia"/>
                <w:color w:val="0000FF"/>
                <w:sz w:val="18"/>
              </w:rPr>
              <w:t>）</w:t>
            </w:r>
          </w:p>
        </w:tc>
      </w:tr>
    </w:tbl>
    <w:p w14:paraId="3A47E4C3"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6075</w:t>
      </w:r>
      <w:r>
        <w:rPr>
          <w:rFonts w:hint="eastAsia"/>
          <w:color w:val="0000FF"/>
          <w:sz w:val="18"/>
        </w:rPr>
        <w:t>）</w:t>
      </w:r>
    </w:p>
    <w:p w14:paraId="731FD418" w14:textId="77777777" w:rsidR="00000000" w:rsidRDefault="007478C2">
      <w:pPr>
        <w:rPr>
          <w:rFonts w:ascii="宋体" w:hAnsi="宋体"/>
          <w:sz w:val="24"/>
        </w:rPr>
      </w:pPr>
    </w:p>
    <w:p w14:paraId="271892F5"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44 </w:t>
      </w:r>
      <w:r>
        <w:rPr>
          <w:rFonts w:ascii="宋体" w:hAnsi="宋体"/>
          <w:b/>
          <w:sz w:val="24"/>
        </w:rPr>
        <w:t>销售费用</w:t>
      </w:r>
      <w:r>
        <w:rPr>
          <w:rFonts w:ascii="宋体" w:hAnsi="宋体" w:hint="eastAsia"/>
          <w:b/>
          <w:sz w:val="24"/>
        </w:rPr>
        <w:t>（如有）</w:t>
      </w:r>
    </w:p>
    <w:p w14:paraId="74CA8CC1" w14:textId="77777777" w:rsidR="00000000" w:rsidRDefault="007478C2">
      <w:pPr>
        <w:ind w:rightChars="697" w:right="1464"/>
        <w:jc w:val="right"/>
        <w:rPr>
          <w:rFonts w:ascii="宋体" w:hAnsi="宋体"/>
          <w:sz w:val="24"/>
        </w:rPr>
      </w:pPr>
      <w:r>
        <w:rPr>
          <w:rFonts w:ascii="宋体" w:hAnsi="宋体" w:hint="eastAsia"/>
          <w:sz w:val="24"/>
        </w:rPr>
        <w:t>单位</w:t>
      </w:r>
      <w:r>
        <w:rPr>
          <w:rFonts w:ascii="宋体" w:hAnsi="宋体" w:hint="eastAsia"/>
          <w:sz w:val="24"/>
        </w:rPr>
        <w:t>：</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4"/>
        <w:gridCol w:w="2901"/>
        <w:gridCol w:w="2901"/>
      </w:tblGrid>
      <w:tr w:rsidR="00000000" w14:paraId="6DA83909" w14:textId="77777777">
        <w:trPr>
          <w:trHeight w:val="300"/>
          <w:tblHeader/>
        </w:trPr>
        <w:tc>
          <w:tcPr>
            <w:tcW w:w="3484" w:type="dxa"/>
            <w:vAlign w:val="center"/>
          </w:tcPr>
          <w:p w14:paraId="1986BA75"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901" w:type="dxa"/>
            <w:vAlign w:val="center"/>
          </w:tcPr>
          <w:p w14:paraId="60ABD52C" w14:textId="77777777" w:rsidR="00000000" w:rsidRDefault="007478C2">
            <w:pPr>
              <w:jc w:val="center"/>
              <w:rPr>
                <w:rFonts w:ascii="宋体" w:hAnsi="宋体"/>
                <w:sz w:val="24"/>
              </w:rPr>
            </w:pPr>
            <w:r>
              <w:rPr>
                <w:rFonts w:ascii="宋体" w:hAnsi="宋体" w:hint="eastAsia"/>
                <w:sz w:val="24"/>
              </w:rPr>
              <w:t>本期</w:t>
            </w:r>
          </w:p>
          <w:p w14:paraId="3B1DDB71"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01" w:type="dxa"/>
            <w:vAlign w:val="center"/>
          </w:tcPr>
          <w:p w14:paraId="03784B75"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8F36CF8"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08917A7" w14:textId="77777777">
        <w:trPr>
          <w:trHeight w:val="300"/>
        </w:trPr>
        <w:tc>
          <w:tcPr>
            <w:tcW w:w="3484" w:type="dxa"/>
            <w:vAlign w:val="center"/>
          </w:tcPr>
          <w:p w14:paraId="69A11164" w14:textId="77777777" w:rsidR="00000000" w:rsidRDefault="007478C2">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6033</w:t>
            </w:r>
            <w:r>
              <w:rPr>
                <w:rFonts w:hint="eastAsia"/>
                <w:color w:val="0000FF"/>
                <w:sz w:val="18"/>
              </w:rPr>
              <w:t>）</w:t>
            </w:r>
          </w:p>
        </w:tc>
        <w:tc>
          <w:tcPr>
            <w:tcW w:w="2901" w:type="dxa"/>
            <w:vAlign w:val="center"/>
          </w:tcPr>
          <w:p w14:paraId="632524B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6034</w:t>
            </w:r>
            <w:r>
              <w:rPr>
                <w:rFonts w:hint="eastAsia"/>
                <w:color w:val="0000FF"/>
                <w:sz w:val="18"/>
              </w:rPr>
              <w:t>）</w:t>
            </w:r>
          </w:p>
        </w:tc>
        <w:tc>
          <w:tcPr>
            <w:tcW w:w="2901" w:type="dxa"/>
            <w:vAlign w:val="center"/>
          </w:tcPr>
          <w:p w14:paraId="22FF205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6034</w:t>
            </w:r>
            <w:r>
              <w:rPr>
                <w:rFonts w:hint="eastAsia"/>
                <w:color w:val="0000FF"/>
                <w:sz w:val="18"/>
              </w:rPr>
              <w:t>）</w:t>
            </w:r>
          </w:p>
        </w:tc>
      </w:tr>
      <w:tr w:rsidR="00000000" w14:paraId="3AAA8CA4" w14:textId="77777777">
        <w:trPr>
          <w:trHeight w:val="300"/>
        </w:trPr>
        <w:tc>
          <w:tcPr>
            <w:tcW w:w="3484" w:type="dxa"/>
            <w:vAlign w:val="center"/>
          </w:tcPr>
          <w:p w14:paraId="165D3E48" w14:textId="77777777" w:rsidR="00000000" w:rsidRDefault="007478C2">
            <w:pPr>
              <w:tabs>
                <w:tab w:val="left" w:pos="196"/>
                <w:tab w:val="left" w:pos="426"/>
              </w:tabs>
              <w:snapToGrid w:val="0"/>
              <w:rPr>
                <w:rFonts w:ascii="Arial Narrow" w:hAnsi="Arial Narrow" w:cs="Arial"/>
                <w:bCs/>
                <w:kern w:val="0"/>
                <w:sz w:val="24"/>
                <w:szCs w:val="24"/>
              </w:rPr>
            </w:pPr>
          </w:p>
        </w:tc>
        <w:tc>
          <w:tcPr>
            <w:tcW w:w="2901" w:type="dxa"/>
            <w:vAlign w:val="center"/>
          </w:tcPr>
          <w:p w14:paraId="122B171E" w14:textId="77777777" w:rsidR="00000000" w:rsidRDefault="007478C2">
            <w:pPr>
              <w:tabs>
                <w:tab w:val="left" w:pos="196"/>
                <w:tab w:val="left" w:pos="426"/>
              </w:tabs>
              <w:snapToGrid w:val="0"/>
              <w:jc w:val="right"/>
              <w:rPr>
                <w:rFonts w:ascii="Arial Narrow" w:hAnsi="Arial Narrow"/>
                <w:sz w:val="24"/>
                <w:szCs w:val="24"/>
              </w:rPr>
            </w:pPr>
          </w:p>
        </w:tc>
        <w:tc>
          <w:tcPr>
            <w:tcW w:w="2901" w:type="dxa"/>
            <w:vAlign w:val="center"/>
          </w:tcPr>
          <w:p w14:paraId="1A228DE7" w14:textId="77777777" w:rsidR="00000000" w:rsidRDefault="007478C2">
            <w:pPr>
              <w:tabs>
                <w:tab w:val="left" w:pos="196"/>
                <w:tab w:val="left" w:pos="426"/>
              </w:tabs>
              <w:snapToGrid w:val="0"/>
              <w:jc w:val="right"/>
              <w:rPr>
                <w:rFonts w:ascii="Arial Narrow" w:hAnsi="Arial Narrow"/>
                <w:sz w:val="24"/>
                <w:szCs w:val="24"/>
              </w:rPr>
            </w:pPr>
          </w:p>
        </w:tc>
      </w:tr>
      <w:tr w:rsidR="00000000" w14:paraId="61372B5F" w14:textId="77777777">
        <w:trPr>
          <w:trHeight w:val="300"/>
        </w:trPr>
        <w:tc>
          <w:tcPr>
            <w:tcW w:w="3484" w:type="dxa"/>
            <w:vAlign w:val="center"/>
          </w:tcPr>
          <w:p w14:paraId="3BE2527C" w14:textId="77777777" w:rsidR="00000000" w:rsidRDefault="007478C2">
            <w:pPr>
              <w:tabs>
                <w:tab w:val="left" w:pos="196"/>
                <w:tab w:val="left" w:pos="426"/>
              </w:tabs>
              <w:snapToGrid w:val="0"/>
              <w:rPr>
                <w:rFonts w:ascii="Arial Narrow" w:hAnsi="Arial Narrow" w:cs="Arial"/>
                <w:bCs/>
                <w:kern w:val="0"/>
                <w:sz w:val="24"/>
                <w:szCs w:val="24"/>
              </w:rPr>
            </w:pPr>
          </w:p>
        </w:tc>
        <w:tc>
          <w:tcPr>
            <w:tcW w:w="2901" w:type="dxa"/>
            <w:vAlign w:val="center"/>
          </w:tcPr>
          <w:p w14:paraId="74832FE4" w14:textId="77777777" w:rsidR="00000000" w:rsidRDefault="007478C2">
            <w:pPr>
              <w:tabs>
                <w:tab w:val="left" w:pos="196"/>
                <w:tab w:val="left" w:pos="426"/>
              </w:tabs>
              <w:snapToGrid w:val="0"/>
              <w:jc w:val="right"/>
              <w:rPr>
                <w:rFonts w:ascii="Arial Narrow" w:hAnsi="Arial Narrow"/>
                <w:sz w:val="24"/>
                <w:szCs w:val="24"/>
              </w:rPr>
            </w:pPr>
          </w:p>
        </w:tc>
        <w:tc>
          <w:tcPr>
            <w:tcW w:w="2901" w:type="dxa"/>
            <w:vAlign w:val="center"/>
          </w:tcPr>
          <w:p w14:paraId="67D13DA7" w14:textId="77777777" w:rsidR="00000000" w:rsidRDefault="007478C2">
            <w:pPr>
              <w:tabs>
                <w:tab w:val="left" w:pos="196"/>
                <w:tab w:val="left" w:pos="426"/>
              </w:tabs>
              <w:snapToGrid w:val="0"/>
              <w:jc w:val="right"/>
              <w:rPr>
                <w:rFonts w:ascii="Arial Narrow" w:hAnsi="Arial Narrow"/>
                <w:sz w:val="24"/>
                <w:szCs w:val="24"/>
              </w:rPr>
            </w:pPr>
          </w:p>
        </w:tc>
      </w:tr>
      <w:tr w:rsidR="00000000" w14:paraId="7852A29D" w14:textId="77777777">
        <w:trPr>
          <w:trHeight w:val="300"/>
        </w:trPr>
        <w:tc>
          <w:tcPr>
            <w:tcW w:w="3484" w:type="dxa"/>
            <w:vAlign w:val="center"/>
          </w:tcPr>
          <w:p w14:paraId="1C87D772"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901" w:type="dxa"/>
            <w:vAlign w:val="center"/>
          </w:tcPr>
          <w:p w14:paraId="2260F48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6035</w:t>
            </w:r>
            <w:r>
              <w:rPr>
                <w:rFonts w:hint="eastAsia"/>
                <w:color w:val="0000FF"/>
                <w:sz w:val="18"/>
              </w:rPr>
              <w:t>）</w:t>
            </w:r>
          </w:p>
        </w:tc>
        <w:tc>
          <w:tcPr>
            <w:tcW w:w="2901" w:type="dxa"/>
            <w:vAlign w:val="center"/>
          </w:tcPr>
          <w:p w14:paraId="7C9196C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6035</w:t>
            </w:r>
            <w:r>
              <w:rPr>
                <w:rFonts w:hint="eastAsia"/>
                <w:color w:val="0000FF"/>
                <w:sz w:val="18"/>
              </w:rPr>
              <w:t>）</w:t>
            </w:r>
          </w:p>
        </w:tc>
      </w:tr>
    </w:tbl>
    <w:p w14:paraId="15355C25"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6076</w:t>
      </w:r>
      <w:r>
        <w:rPr>
          <w:rFonts w:hint="eastAsia"/>
          <w:color w:val="0000FF"/>
          <w:sz w:val="18"/>
        </w:rPr>
        <w:t>）</w:t>
      </w:r>
    </w:p>
    <w:p w14:paraId="3B1CBBB4" w14:textId="77777777" w:rsidR="00000000" w:rsidRDefault="007478C2">
      <w:pPr>
        <w:rPr>
          <w:rFonts w:ascii="宋体" w:hAnsi="宋体"/>
          <w:sz w:val="24"/>
        </w:rPr>
      </w:pPr>
    </w:p>
    <w:p w14:paraId="5859AE13"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45</w:t>
      </w:r>
      <w:r>
        <w:rPr>
          <w:rFonts w:ascii="宋体" w:hAnsi="宋体" w:hint="eastAsia"/>
          <w:b/>
          <w:sz w:val="24"/>
        </w:rPr>
        <w:t xml:space="preserve"> </w:t>
      </w:r>
      <w:r>
        <w:rPr>
          <w:rFonts w:ascii="宋体" w:hAnsi="宋体"/>
          <w:b/>
          <w:sz w:val="24"/>
        </w:rPr>
        <w:t>管理费用</w:t>
      </w:r>
      <w:r>
        <w:rPr>
          <w:rFonts w:ascii="宋体" w:hAnsi="宋体" w:hint="eastAsia"/>
          <w:b/>
          <w:sz w:val="24"/>
        </w:rPr>
        <w:t>（如有）</w:t>
      </w:r>
    </w:p>
    <w:p w14:paraId="0377E5E6"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4"/>
        <w:gridCol w:w="2901"/>
        <w:gridCol w:w="2901"/>
      </w:tblGrid>
      <w:tr w:rsidR="00000000" w14:paraId="7D449CED" w14:textId="77777777">
        <w:trPr>
          <w:trHeight w:val="300"/>
          <w:tblHeader/>
        </w:trPr>
        <w:tc>
          <w:tcPr>
            <w:tcW w:w="3484" w:type="dxa"/>
            <w:vAlign w:val="center"/>
          </w:tcPr>
          <w:p w14:paraId="29BB579D"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901" w:type="dxa"/>
            <w:vAlign w:val="center"/>
          </w:tcPr>
          <w:p w14:paraId="131CD836" w14:textId="77777777" w:rsidR="00000000" w:rsidRDefault="007478C2">
            <w:pPr>
              <w:jc w:val="center"/>
              <w:rPr>
                <w:rFonts w:ascii="宋体" w:hAnsi="宋体"/>
                <w:sz w:val="24"/>
              </w:rPr>
            </w:pPr>
            <w:r>
              <w:rPr>
                <w:rFonts w:ascii="宋体" w:hAnsi="宋体" w:hint="eastAsia"/>
                <w:sz w:val="24"/>
              </w:rPr>
              <w:t>本期</w:t>
            </w:r>
          </w:p>
          <w:p w14:paraId="549F4F9B"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01" w:type="dxa"/>
            <w:vAlign w:val="center"/>
          </w:tcPr>
          <w:p w14:paraId="7EBDCBCA"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2400675"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87BB851" w14:textId="77777777">
        <w:trPr>
          <w:trHeight w:val="300"/>
        </w:trPr>
        <w:tc>
          <w:tcPr>
            <w:tcW w:w="3484" w:type="dxa"/>
            <w:vAlign w:val="center"/>
          </w:tcPr>
          <w:p w14:paraId="4C453BEA" w14:textId="77777777" w:rsidR="00000000" w:rsidRDefault="007478C2">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6039</w:t>
            </w:r>
            <w:r>
              <w:rPr>
                <w:rFonts w:hint="eastAsia"/>
                <w:color w:val="0000FF"/>
                <w:sz w:val="18"/>
              </w:rPr>
              <w:t>）</w:t>
            </w:r>
          </w:p>
        </w:tc>
        <w:tc>
          <w:tcPr>
            <w:tcW w:w="2901" w:type="dxa"/>
            <w:vAlign w:val="center"/>
          </w:tcPr>
          <w:p w14:paraId="171857C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6040</w:t>
            </w:r>
            <w:r>
              <w:rPr>
                <w:rFonts w:hint="eastAsia"/>
                <w:color w:val="0000FF"/>
                <w:sz w:val="18"/>
              </w:rPr>
              <w:t>）</w:t>
            </w:r>
          </w:p>
        </w:tc>
        <w:tc>
          <w:tcPr>
            <w:tcW w:w="2901" w:type="dxa"/>
            <w:vAlign w:val="center"/>
          </w:tcPr>
          <w:p w14:paraId="1BEB2F2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6040</w:t>
            </w:r>
            <w:r>
              <w:rPr>
                <w:rFonts w:hint="eastAsia"/>
                <w:color w:val="0000FF"/>
                <w:sz w:val="18"/>
              </w:rPr>
              <w:t>）</w:t>
            </w:r>
          </w:p>
        </w:tc>
      </w:tr>
      <w:tr w:rsidR="00000000" w14:paraId="59AC1A1C" w14:textId="77777777">
        <w:trPr>
          <w:trHeight w:val="300"/>
        </w:trPr>
        <w:tc>
          <w:tcPr>
            <w:tcW w:w="3484" w:type="dxa"/>
            <w:vAlign w:val="center"/>
          </w:tcPr>
          <w:p w14:paraId="2D5ABF2A" w14:textId="77777777" w:rsidR="00000000" w:rsidRDefault="007478C2">
            <w:pPr>
              <w:tabs>
                <w:tab w:val="left" w:pos="196"/>
                <w:tab w:val="left" w:pos="426"/>
              </w:tabs>
              <w:snapToGrid w:val="0"/>
              <w:jc w:val="center"/>
              <w:rPr>
                <w:rFonts w:ascii="Arial Narrow" w:hAnsi="Arial Narrow"/>
                <w:sz w:val="24"/>
                <w:szCs w:val="24"/>
              </w:rPr>
            </w:pPr>
          </w:p>
        </w:tc>
        <w:tc>
          <w:tcPr>
            <w:tcW w:w="2901" w:type="dxa"/>
            <w:vAlign w:val="center"/>
          </w:tcPr>
          <w:p w14:paraId="0D646988" w14:textId="77777777" w:rsidR="00000000" w:rsidRDefault="007478C2">
            <w:pPr>
              <w:tabs>
                <w:tab w:val="left" w:pos="196"/>
                <w:tab w:val="left" w:pos="426"/>
              </w:tabs>
              <w:snapToGrid w:val="0"/>
              <w:jc w:val="right"/>
              <w:rPr>
                <w:rFonts w:ascii="Arial Narrow" w:hAnsi="Arial Narrow"/>
                <w:sz w:val="24"/>
                <w:szCs w:val="24"/>
              </w:rPr>
            </w:pPr>
          </w:p>
        </w:tc>
        <w:tc>
          <w:tcPr>
            <w:tcW w:w="2901" w:type="dxa"/>
            <w:vAlign w:val="center"/>
          </w:tcPr>
          <w:p w14:paraId="60312D84" w14:textId="77777777" w:rsidR="00000000" w:rsidRDefault="007478C2">
            <w:pPr>
              <w:tabs>
                <w:tab w:val="left" w:pos="196"/>
                <w:tab w:val="left" w:pos="426"/>
              </w:tabs>
              <w:snapToGrid w:val="0"/>
              <w:jc w:val="right"/>
              <w:rPr>
                <w:rFonts w:ascii="Arial Narrow" w:hAnsi="Arial Narrow"/>
                <w:sz w:val="24"/>
                <w:szCs w:val="24"/>
              </w:rPr>
            </w:pPr>
          </w:p>
        </w:tc>
      </w:tr>
      <w:tr w:rsidR="00000000" w14:paraId="212363AC" w14:textId="77777777">
        <w:trPr>
          <w:trHeight w:val="300"/>
        </w:trPr>
        <w:tc>
          <w:tcPr>
            <w:tcW w:w="3484" w:type="dxa"/>
            <w:vAlign w:val="center"/>
          </w:tcPr>
          <w:p w14:paraId="3A72995C" w14:textId="77777777" w:rsidR="00000000" w:rsidRDefault="007478C2">
            <w:pPr>
              <w:tabs>
                <w:tab w:val="left" w:pos="196"/>
                <w:tab w:val="left" w:pos="426"/>
              </w:tabs>
              <w:snapToGrid w:val="0"/>
              <w:jc w:val="center"/>
              <w:rPr>
                <w:rFonts w:ascii="Arial Narrow" w:hAnsi="Arial Narrow"/>
                <w:sz w:val="24"/>
                <w:szCs w:val="24"/>
              </w:rPr>
            </w:pPr>
          </w:p>
        </w:tc>
        <w:tc>
          <w:tcPr>
            <w:tcW w:w="2901" w:type="dxa"/>
            <w:vAlign w:val="center"/>
          </w:tcPr>
          <w:p w14:paraId="59723B8E" w14:textId="77777777" w:rsidR="00000000" w:rsidRDefault="007478C2">
            <w:pPr>
              <w:tabs>
                <w:tab w:val="left" w:pos="196"/>
                <w:tab w:val="left" w:pos="426"/>
              </w:tabs>
              <w:snapToGrid w:val="0"/>
              <w:jc w:val="right"/>
              <w:rPr>
                <w:rFonts w:ascii="Arial Narrow" w:hAnsi="Arial Narrow"/>
                <w:sz w:val="24"/>
                <w:szCs w:val="24"/>
              </w:rPr>
            </w:pPr>
          </w:p>
        </w:tc>
        <w:tc>
          <w:tcPr>
            <w:tcW w:w="2901" w:type="dxa"/>
            <w:vAlign w:val="center"/>
          </w:tcPr>
          <w:p w14:paraId="0E63AE53" w14:textId="77777777" w:rsidR="00000000" w:rsidRDefault="007478C2">
            <w:pPr>
              <w:tabs>
                <w:tab w:val="left" w:pos="196"/>
                <w:tab w:val="left" w:pos="426"/>
              </w:tabs>
              <w:snapToGrid w:val="0"/>
              <w:jc w:val="right"/>
              <w:rPr>
                <w:rFonts w:ascii="Arial Narrow" w:hAnsi="Arial Narrow"/>
                <w:sz w:val="24"/>
                <w:szCs w:val="24"/>
              </w:rPr>
            </w:pPr>
          </w:p>
        </w:tc>
      </w:tr>
      <w:tr w:rsidR="00000000" w14:paraId="7C10FD95" w14:textId="77777777">
        <w:trPr>
          <w:trHeight w:val="300"/>
        </w:trPr>
        <w:tc>
          <w:tcPr>
            <w:tcW w:w="3484" w:type="dxa"/>
            <w:vAlign w:val="center"/>
          </w:tcPr>
          <w:p w14:paraId="65B375D4"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901" w:type="dxa"/>
            <w:vAlign w:val="center"/>
          </w:tcPr>
          <w:p w14:paraId="30BC36A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6041</w:t>
            </w:r>
            <w:r>
              <w:rPr>
                <w:rFonts w:hint="eastAsia"/>
                <w:color w:val="0000FF"/>
                <w:sz w:val="18"/>
              </w:rPr>
              <w:t>）</w:t>
            </w:r>
          </w:p>
        </w:tc>
        <w:tc>
          <w:tcPr>
            <w:tcW w:w="2901" w:type="dxa"/>
            <w:vAlign w:val="center"/>
          </w:tcPr>
          <w:p w14:paraId="3F88BEE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6041</w:t>
            </w:r>
            <w:r>
              <w:rPr>
                <w:rFonts w:hint="eastAsia"/>
                <w:color w:val="0000FF"/>
                <w:sz w:val="18"/>
              </w:rPr>
              <w:t>）</w:t>
            </w:r>
          </w:p>
        </w:tc>
      </w:tr>
    </w:tbl>
    <w:p w14:paraId="32DD3085" w14:textId="77777777" w:rsidR="00000000" w:rsidRDefault="007478C2">
      <w:pPr>
        <w:rPr>
          <w:rFonts w:hAnsi="宋体"/>
          <w:sz w:val="24"/>
          <w:szCs w:val="24"/>
        </w:rPr>
      </w:pPr>
      <w:r>
        <w:rPr>
          <w:rFonts w:hAnsi="宋体" w:hint="eastAsia"/>
          <w:sz w:val="24"/>
          <w:szCs w:val="24"/>
        </w:rPr>
        <w:t>注：</w:t>
      </w:r>
      <w:r>
        <w:rPr>
          <w:rFonts w:hint="eastAsia"/>
          <w:color w:val="0000FF"/>
          <w:sz w:val="18"/>
        </w:rPr>
        <w:t>（</w:t>
      </w:r>
      <w:r>
        <w:rPr>
          <w:color w:val="0000FF"/>
          <w:sz w:val="18"/>
        </w:rPr>
        <w:t>6077</w:t>
      </w:r>
      <w:r>
        <w:rPr>
          <w:rFonts w:hint="eastAsia"/>
          <w:color w:val="0000FF"/>
          <w:sz w:val="18"/>
        </w:rPr>
        <w:t>）</w:t>
      </w:r>
    </w:p>
    <w:p w14:paraId="6A9B2DAA" w14:textId="77777777" w:rsidR="00000000" w:rsidRDefault="007478C2">
      <w:pPr>
        <w:rPr>
          <w:rFonts w:ascii="宋体" w:hAnsi="宋体"/>
          <w:b/>
          <w:sz w:val="24"/>
        </w:rPr>
      </w:pPr>
    </w:p>
    <w:p w14:paraId="5E33BA4F"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46</w:t>
      </w:r>
      <w:r>
        <w:rPr>
          <w:rFonts w:ascii="宋体" w:hAnsi="宋体" w:hint="eastAsia"/>
          <w:b/>
          <w:sz w:val="24"/>
        </w:rPr>
        <w:t xml:space="preserve"> </w:t>
      </w:r>
      <w:r>
        <w:rPr>
          <w:rFonts w:ascii="宋体" w:hAnsi="宋体"/>
          <w:b/>
          <w:sz w:val="24"/>
        </w:rPr>
        <w:t>财务费用</w:t>
      </w:r>
      <w:r>
        <w:rPr>
          <w:rFonts w:ascii="宋体" w:hAnsi="宋体" w:hint="eastAsia"/>
          <w:b/>
          <w:sz w:val="24"/>
        </w:rPr>
        <w:t>（如有）</w:t>
      </w:r>
    </w:p>
    <w:p w14:paraId="017F4397"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5"/>
        <w:gridCol w:w="2691"/>
        <w:gridCol w:w="2780"/>
      </w:tblGrid>
      <w:tr w:rsidR="00000000" w14:paraId="7F440C23" w14:textId="77777777">
        <w:trPr>
          <w:trHeight w:val="300"/>
          <w:tblHeader/>
        </w:trPr>
        <w:tc>
          <w:tcPr>
            <w:tcW w:w="3815" w:type="dxa"/>
            <w:vAlign w:val="center"/>
          </w:tcPr>
          <w:p w14:paraId="0A50B7FF"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项目</w:t>
            </w:r>
          </w:p>
        </w:tc>
        <w:tc>
          <w:tcPr>
            <w:tcW w:w="2691" w:type="dxa"/>
            <w:vAlign w:val="center"/>
          </w:tcPr>
          <w:p w14:paraId="55AF77B2" w14:textId="77777777" w:rsidR="00000000" w:rsidRDefault="007478C2">
            <w:pPr>
              <w:jc w:val="center"/>
              <w:rPr>
                <w:rFonts w:ascii="宋体" w:hAnsi="宋体"/>
                <w:sz w:val="24"/>
              </w:rPr>
            </w:pPr>
            <w:r>
              <w:rPr>
                <w:rFonts w:ascii="宋体" w:hAnsi="宋体" w:hint="eastAsia"/>
                <w:sz w:val="24"/>
              </w:rPr>
              <w:t>本期</w:t>
            </w:r>
          </w:p>
          <w:p w14:paraId="478FC6A3"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80" w:type="dxa"/>
            <w:vAlign w:val="center"/>
          </w:tcPr>
          <w:p w14:paraId="71C42AA3"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DA49DBD"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A49CC29" w14:textId="77777777">
        <w:trPr>
          <w:trHeight w:val="300"/>
        </w:trPr>
        <w:tc>
          <w:tcPr>
            <w:tcW w:w="3815" w:type="dxa"/>
            <w:vAlign w:val="center"/>
          </w:tcPr>
          <w:p w14:paraId="7092888F"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银行</w:t>
            </w:r>
            <w:r>
              <w:rPr>
                <w:rFonts w:ascii="Arial Narrow" w:hAnsi="Arial Narrow"/>
                <w:sz w:val="24"/>
                <w:szCs w:val="24"/>
              </w:rPr>
              <w:t>手续费</w:t>
            </w:r>
          </w:p>
        </w:tc>
        <w:tc>
          <w:tcPr>
            <w:tcW w:w="2691" w:type="dxa"/>
            <w:vAlign w:val="center"/>
          </w:tcPr>
          <w:p w14:paraId="408DBAE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6043</w:t>
            </w:r>
            <w:r>
              <w:rPr>
                <w:rFonts w:hint="eastAsia"/>
                <w:color w:val="0000FF"/>
                <w:sz w:val="18"/>
              </w:rPr>
              <w:t>）</w:t>
            </w:r>
          </w:p>
        </w:tc>
        <w:tc>
          <w:tcPr>
            <w:tcW w:w="2780" w:type="dxa"/>
            <w:vAlign w:val="center"/>
          </w:tcPr>
          <w:p w14:paraId="184716F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6043</w:t>
            </w:r>
            <w:r>
              <w:rPr>
                <w:rFonts w:hint="eastAsia"/>
                <w:color w:val="0000FF"/>
                <w:sz w:val="18"/>
              </w:rPr>
              <w:t>）</w:t>
            </w:r>
          </w:p>
        </w:tc>
      </w:tr>
      <w:tr w:rsidR="00000000" w14:paraId="431DF693" w14:textId="77777777">
        <w:trPr>
          <w:trHeight w:val="300"/>
        </w:trPr>
        <w:tc>
          <w:tcPr>
            <w:tcW w:w="3815" w:type="dxa"/>
            <w:vAlign w:val="center"/>
          </w:tcPr>
          <w:p w14:paraId="7C2A4271"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6046</w:t>
            </w:r>
            <w:r>
              <w:rPr>
                <w:rFonts w:hint="eastAsia"/>
                <w:color w:val="0000FF"/>
                <w:sz w:val="18"/>
              </w:rPr>
              <w:t>）</w:t>
            </w:r>
          </w:p>
        </w:tc>
        <w:tc>
          <w:tcPr>
            <w:tcW w:w="2691" w:type="dxa"/>
            <w:vAlign w:val="center"/>
          </w:tcPr>
          <w:p w14:paraId="7C43EB7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6047</w:t>
            </w:r>
            <w:r>
              <w:rPr>
                <w:rFonts w:hint="eastAsia"/>
                <w:color w:val="0000FF"/>
                <w:sz w:val="18"/>
              </w:rPr>
              <w:t>）</w:t>
            </w:r>
          </w:p>
        </w:tc>
        <w:tc>
          <w:tcPr>
            <w:tcW w:w="2780" w:type="dxa"/>
            <w:vAlign w:val="center"/>
          </w:tcPr>
          <w:p w14:paraId="54AE707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6047</w:t>
            </w:r>
            <w:r>
              <w:rPr>
                <w:rFonts w:hint="eastAsia"/>
                <w:color w:val="0000FF"/>
                <w:sz w:val="18"/>
              </w:rPr>
              <w:t>）</w:t>
            </w:r>
          </w:p>
        </w:tc>
      </w:tr>
      <w:tr w:rsidR="00000000" w14:paraId="32371E73" w14:textId="77777777">
        <w:trPr>
          <w:trHeight w:val="300"/>
        </w:trPr>
        <w:tc>
          <w:tcPr>
            <w:tcW w:w="3815" w:type="dxa"/>
            <w:vAlign w:val="center"/>
          </w:tcPr>
          <w:p w14:paraId="6F8941B6"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其他</w:t>
            </w:r>
          </w:p>
        </w:tc>
        <w:tc>
          <w:tcPr>
            <w:tcW w:w="2691" w:type="dxa"/>
            <w:vAlign w:val="center"/>
          </w:tcPr>
          <w:p w14:paraId="7FAADAE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6048</w:t>
            </w:r>
            <w:r>
              <w:rPr>
                <w:rFonts w:hint="eastAsia"/>
                <w:color w:val="0000FF"/>
                <w:sz w:val="18"/>
              </w:rPr>
              <w:t>）</w:t>
            </w:r>
          </w:p>
        </w:tc>
        <w:tc>
          <w:tcPr>
            <w:tcW w:w="2780" w:type="dxa"/>
            <w:vAlign w:val="center"/>
          </w:tcPr>
          <w:p w14:paraId="589DA10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6048</w:t>
            </w:r>
            <w:r>
              <w:rPr>
                <w:rFonts w:hint="eastAsia"/>
                <w:color w:val="0000FF"/>
                <w:sz w:val="18"/>
              </w:rPr>
              <w:t>）</w:t>
            </w:r>
          </w:p>
        </w:tc>
      </w:tr>
      <w:tr w:rsidR="00000000" w14:paraId="63C2E43A" w14:textId="77777777">
        <w:trPr>
          <w:trHeight w:val="300"/>
        </w:trPr>
        <w:tc>
          <w:tcPr>
            <w:tcW w:w="3815" w:type="dxa"/>
            <w:vAlign w:val="center"/>
          </w:tcPr>
          <w:p w14:paraId="0797EF42"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691" w:type="dxa"/>
            <w:vAlign w:val="center"/>
          </w:tcPr>
          <w:p w14:paraId="6AC2636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6049</w:t>
            </w:r>
            <w:r>
              <w:rPr>
                <w:rFonts w:hint="eastAsia"/>
                <w:color w:val="0000FF"/>
                <w:sz w:val="18"/>
              </w:rPr>
              <w:t>）</w:t>
            </w:r>
          </w:p>
        </w:tc>
        <w:tc>
          <w:tcPr>
            <w:tcW w:w="2780" w:type="dxa"/>
            <w:vAlign w:val="center"/>
          </w:tcPr>
          <w:p w14:paraId="3E6C81F8"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6049</w:t>
            </w:r>
            <w:r>
              <w:rPr>
                <w:rFonts w:hint="eastAsia"/>
                <w:color w:val="0000FF"/>
                <w:sz w:val="18"/>
              </w:rPr>
              <w:t>）</w:t>
            </w:r>
          </w:p>
        </w:tc>
      </w:tr>
    </w:tbl>
    <w:p w14:paraId="46BA7CCE"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6078</w:t>
      </w:r>
      <w:r>
        <w:rPr>
          <w:rFonts w:hint="eastAsia"/>
          <w:color w:val="0000FF"/>
          <w:sz w:val="18"/>
        </w:rPr>
        <w:t>）</w:t>
      </w:r>
    </w:p>
    <w:p w14:paraId="7B52CEB6" w14:textId="77777777" w:rsidR="00000000" w:rsidRDefault="007478C2">
      <w:pPr>
        <w:rPr>
          <w:rFonts w:ascii="宋体" w:hAnsi="宋体"/>
          <w:b/>
          <w:sz w:val="24"/>
        </w:rPr>
      </w:pPr>
    </w:p>
    <w:p w14:paraId="32D12131"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47</w:t>
      </w:r>
      <w:r>
        <w:rPr>
          <w:rFonts w:ascii="宋体" w:hAnsi="宋体" w:hint="eastAsia"/>
          <w:b/>
          <w:sz w:val="24"/>
        </w:rPr>
        <w:t xml:space="preserve"> </w:t>
      </w:r>
      <w:r>
        <w:rPr>
          <w:rFonts w:ascii="宋体" w:hAnsi="宋体" w:hint="eastAsia"/>
          <w:b/>
          <w:sz w:val="24"/>
        </w:rPr>
        <w:t>信用减值损失（如有）</w:t>
      </w:r>
    </w:p>
    <w:p w14:paraId="1BF31F0F"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93"/>
        <w:gridCol w:w="2799"/>
        <w:gridCol w:w="2894"/>
      </w:tblGrid>
      <w:tr w:rsidR="00000000" w14:paraId="66CFB648" w14:textId="77777777">
        <w:trPr>
          <w:trHeight w:val="300"/>
          <w:tblHeader/>
        </w:trPr>
        <w:tc>
          <w:tcPr>
            <w:tcW w:w="3593" w:type="dxa"/>
            <w:vAlign w:val="center"/>
          </w:tcPr>
          <w:p w14:paraId="58FB3626"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799" w:type="dxa"/>
            <w:vAlign w:val="center"/>
          </w:tcPr>
          <w:p w14:paraId="38593662" w14:textId="77777777" w:rsidR="00000000" w:rsidRDefault="007478C2">
            <w:pPr>
              <w:jc w:val="center"/>
              <w:rPr>
                <w:rFonts w:ascii="宋体" w:hAnsi="宋体"/>
                <w:sz w:val="24"/>
              </w:rPr>
            </w:pPr>
            <w:r>
              <w:rPr>
                <w:rFonts w:ascii="宋体" w:hAnsi="宋体" w:hint="eastAsia"/>
                <w:sz w:val="24"/>
              </w:rPr>
              <w:t>本期</w:t>
            </w:r>
          </w:p>
          <w:p w14:paraId="51881AA1"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894" w:type="dxa"/>
            <w:vAlign w:val="center"/>
          </w:tcPr>
          <w:p w14:paraId="6D7261D6"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820364B"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9907590" w14:textId="77777777">
        <w:trPr>
          <w:trHeight w:val="300"/>
        </w:trPr>
        <w:tc>
          <w:tcPr>
            <w:tcW w:w="3593" w:type="dxa"/>
            <w:vAlign w:val="center"/>
          </w:tcPr>
          <w:p w14:paraId="4990DC98" w14:textId="77777777" w:rsidR="00000000" w:rsidRDefault="007478C2">
            <w:pPr>
              <w:tabs>
                <w:tab w:val="left" w:pos="196"/>
                <w:tab w:val="left" w:pos="426"/>
              </w:tabs>
              <w:snapToGrid w:val="0"/>
              <w:rPr>
                <w:rFonts w:ascii="Arial Narrow" w:hAnsi="Arial Narrow"/>
                <w:sz w:val="24"/>
                <w:szCs w:val="24"/>
              </w:rPr>
            </w:pPr>
            <w:r>
              <w:rPr>
                <w:rFonts w:ascii="Arial Narrow" w:hAnsi="Arial Narrow" w:cs="Arial" w:hint="eastAsia"/>
                <w:bCs/>
                <w:kern w:val="0"/>
                <w:sz w:val="24"/>
                <w:szCs w:val="24"/>
              </w:rPr>
              <w:t>债权投资减值损失</w:t>
            </w:r>
          </w:p>
        </w:tc>
        <w:tc>
          <w:tcPr>
            <w:tcW w:w="2799" w:type="dxa"/>
            <w:vAlign w:val="center"/>
          </w:tcPr>
          <w:p w14:paraId="556B9766" w14:textId="77777777" w:rsidR="00000000" w:rsidRDefault="007478C2">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6051</w:t>
            </w:r>
            <w:r>
              <w:rPr>
                <w:rFonts w:hint="eastAsia"/>
                <w:color w:val="0000FF"/>
                <w:sz w:val="18"/>
              </w:rPr>
              <w:t>）</w:t>
            </w:r>
          </w:p>
        </w:tc>
        <w:tc>
          <w:tcPr>
            <w:tcW w:w="2894" w:type="dxa"/>
            <w:vAlign w:val="center"/>
          </w:tcPr>
          <w:p w14:paraId="1B9BF847" w14:textId="77777777" w:rsidR="00000000" w:rsidRDefault="007478C2">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6051</w:t>
            </w:r>
            <w:r>
              <w:rPr>
                <w:rFonts w:hint="eastAsia"/>
                <w:color w:val="0000FF"/>
                <w:sz w:val="18"/>
              </w:rPr>
              <w:t>）</w:t>
            </w:r>
          </w:p>
        </w:tc>
      </w:tr>
      <w:tr w:rsidR="00000000" w14:paraId="7BEA9406" w14:textId="77777777">
        <w:trPr>
          <w:trHeight w:val="300"/>
        </w:trPr>
        <w:tc>
          <w:tcPr>
            <w:tcW w:w="3593" w:type="dxa"/>
            <w:vAlign w:val="center"/>
          </w:tcPr>
          <w:p w14:paraId="45FAF0E0" w14:textId="77777777" w:rsidR="00000000" w:rsidRDefault="007478C2">
            <w:pPr>
              <w:tabs>
                <w:tab w:val="left" w:pos="196"/>
                <w:tab w:val="left" w:pos="426"/>
              </w:tabs>
              <w:snapToGrid w:val="0"/>
              <w:rPr>
                <w:rFonts w:ascii="Arial Narrow" w:hAnsi="Arial Narrow"/>
                <w:sz w:val="24"/>
                <w:szCs w:val="24"/>
              </w:rPr>
            </w:pPr>
            <w:r>
              <w:rPr>
                <w:rFonts w:ascii="Arial Narrow" w:hAnsi="Arial Narrow" w:cs="Arial" w:hint="eastAsia"/>
                <w:bCs/>
                <w:kern w:val="0"/>
                <w:sz w:val="24"/>
                <w:szCs w:val="24"/>
              </w:rPr>
              <w:t>应收账款坏账损失</w:t>
            </w:r>
          </w:p>
        </w:tc>
        <w:tc>
          <w:tcPr>
            <w:tcW w:w="2799" w:type="dxa"/>
            <w:vAlign w:val="center"/>
          </w:tcPr>
          <w:p w14:paraId="46F799DD" w14:textId="77777777" w:rsidR="00000000" w:rsidRDefault="007478C2">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6052</w:t>
            </w:r>
            <w:r>
              <w:rPr>
                <w:rFonts w:hint="eastAsia"/>
                <w:color w:val="0000FF"/>
                <w:sz w:val="18"/>
              </w:rPr>
              <w:t>）</w:t>
            </w:r>
          </w:p>
        </w:tc>
        <w:tc>
          <w:tcPr>
            <w:tcW w:w="2894" w:type="dxa"/>
            <w:vAlign w:val="center"/>
          </w:tcPr>
          <w:p w14:paraId="23D6A0FB" w14:textId="77777777" w:rsidR="00000000" w:rsidRDefault="007478C2">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6052</w:t>
            </w:r>
            <w:r>
              <w:rPr>
                <w:rFonts w:hint="eastAsia"/>
                <w:color w:val="0000FF"/>
                <w:sz w:val="18"/>
              </w:rPr>
              <w:t>）</w:t>
            </w:r>
          </w:p>
        </w:tc>
      </w:tr>
      <w:tr w:rsidR="00000000" w14:paraId="74CB117C" w14:textId="77777777">
        <w:trPr>
          <w:trHeight w:val="300"/>
        </w:trPr>
        <w:tc>
          <w:tcPr>
            <w:tcW w:w="3593" w:type="dxa"/>
            <w:vAlign w:val="center"/>
          </w:tcPr>
          <w:p w14:paraId="713D9806" w14:textId="77777777" w:rsidR="00000000" w:rsidRDefault="007478C2">
            <w:pPr>
              <w:tabs>
                <w:tab w:val="left" w:pos="196"/>
                <w:tab w:val="left" w:pos="426"/>
              </w:tabs>
              <w:snapToGrid w:val="0"/>
              <w:rPr>
                <w:rFonts w:ascii="Arial Narrow" w:hAnsi="Arial Narrow" w:cs="Arial"/>
                <w:bCs/>
                <w:kern w:val="0"/>
                <w:sz w:val="24"/>
                <w:szCs w:val="24"/>
              </w:rPr>
            </w:pPr>
            <w:r>
              <w:rPr>
                <w:rFonts w:ascii="Arial Narrow" w:hAnsi="Arial Narrow" w:cs="Arial" w:hint="eastAsia"/>
                <w:bCs/>
                <w:kern w:val="0"/>
                <w:sz w:val="24"/>
                <w:szCs w:val="24"/>
              </w:rPr>
              <w:t>其他应收款坏账损失</w:t>
            </w:r>
          </w:p>
        </w:tc>
        <w:tc>
          <w:tcPr>
            <w:tcW w:w="2799" w:type="dxa"/>
            <w:vAlign w:val="center"/>
          </w:tcPr>
          <w:p w14:paraId="62FE031B" w14:textId="77777777" w:rsidR="00000000" w:rsidRDefault="007478C2">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6053</w:t>
            </w:r>
            <w:r>
              <w:rPr>
                <w:rFonts w:hint="eastAsia"/>
                <w:color w:val="0000FF"/>
                <w:sz w:val="18"/>
              </w:rPr>
              <w:t>）</w:t>
            </w:r>
          </w:p>
        </w:tc>
        <w:tc>
          <w:tcPr>
            <w:tcW w:w="2894" w:type="dxa"/>
            <w:vAlign w:val="center"/>
          </w:tcPr>
          <w:p w14:paraId="45CA166C" w14:textId="77777777" w:rsidR="00000000" w:rsidRDefault="007478C2">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6053</w:t>
            </w:r>
            <w:r>
              <w:rPr>
                <w:rFonts w:hint="eastAsia"/>
                <w:color w:val="0000FF"/>
                <w:sz w:val="18"/>
              </w:rPr>
              <w:t>）</w:t>
            </w:r>
          </w:p>
        </w:tc>
      </w:tr>
      <w:tr w:rsidR="00000000" w14:paraId="65691463" w14:textId="77777777">
        <w:trPr>
          <w:trHeight w:val="300"/>
        </w:trPr>
        <w:tc>
          <w:tcPr>
            <w:tcW w:w="3593" w:type="dxa"/>
            <w:vAlign w:val="center"/>
          </w:tcPr>
          <w:p w14:paraId="2D6AC399" w14:textId="77777777" w:rsidR="00000000" w:rsidRDefault="007478C2">
            <w:pPr>
              <w:tabs>
                <w:tab w:val="left" w:pos="196"/>
                <w:tab w:val="left" w:pos="426"/>
              </w:tabs>
              <w:snapToGrid w:val="0"/>
              <w:rPr>
                <w:rFonts w:ascii="Arial Narrow" w:hAnsi="Arial Narrow" w:cs="Arial"/>
                <w:bCs/>
                <w:kern w:val="0"/>
                <w:sz w:val="24"/>
                <w:szCs w:val="24"/>
              </w:rPr>
            </w:pPr>
            <w:r>
              <w:rPr>
                <w:rFonts w:ascii="Arial Narrow" w:hAnsi="Arial Narrow" w:cs="Arial" w:hint="eastAsia"/>
                <w:bCs/>
                <w:kern w:val="0"/>
                <w:sz w:val="24"/>
                <w:szCs w:val="24"/>
              </w:rPr>
              <w:t>…</w:t>
            </w:r>
            <w:r>
              <w:rPr>
                <w:rFonts w:hint="eastAsia"/>
                <w:color w:val="0000FF"/>
                <w:sz w:val="18"/>
              </w:rPr>
              <w:t>（</w:t>
            </w:r>
            <w:r>
              <w:rPr>
                <w:color w:val="0000FF"/>
                <w:sz w:val="18"/>
              </w:rPr>
              <w:t>6056</w:t>
            </w:r>
            <w:r>
              <w:rPr>
                <w:rFonts w:hint="eastAsia"/>
                <w:color w:val="0000FF"/>
                <w:sz w:val="18"/>
              </w:rPr>
              <w:t>）</w:t>
            </w:r>
          </w:p>
        </w:tc>
        <w:tc>
          <w:tcPr>
            <w:tcW w:w="2799" w:type="dxa"/>
            <w:vAlign w:val="center"/>
          </w:tcPr>
          <w:p w14:paraId="73DEA0AB" w14:textId="77777777" w:rsidR="00000000" w:rsidRDefault="007478C2">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6057</w:t>
            </w:r>
            <w:r>
              <w:rPr>
                <w:rFonts w:hint="eastAsia"/>
                <w:color w:val="0000FF"/>
                <w:sz w:val="18"/>
              </w:rPr>
              <w:t>）</w:t>
            </w:r>
          </w:p>
        </w:tc>
        <w:tc>
          <w:tcPr>
            <w:tcW w:w="2894" w:type="dxa"/>
            <w:vAlign w:val="center"/>
          </w:tcPr>
          <w:p w14:paraId="3EC6A307" w14:textId="77777777" w:rsidR="00000000" w:rsidRDefault="007478C2">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6057</w:t>
            </w:r>
            <w:r>
              <w:rPr>
                <w:rFonts w:hint="eastAsia"/>
                <w:color w:val="0000FF"/>
                <w:sz w:val="18"/>
              </w:rPr>
              <w:t>）</w:t>
            </w:r>
          </w:p>
        </w:tc>
      </w:tr>
      <w:tr w:rsidR="00000000" w14:paraId="27D2C56E" w14:textId="77777777">
        <w:trPr>
          <w:trHeight w:val="300"/>
        </w:trPr>
        <w:tc>
          <w:tcPr>
            <w:tcW w:w="3593" w:type="dxa"/>
            <w:vAlign w:val="center"/>
          </w:tcPr>
          <w:p w14:paraId="0B4019CC" w14:textId="77777777" w:rsidR="00000000" w:rsidRDefault="007478C2">
            <w:pPr>
              <w:tabs>
                <w:tab w:val="left" w:pos="196"/>
                <w:tab w:val="left" w:pos="426"/>
              </w:tabs>
              <w:snapToGrid w:val="0"/>
              <w:rPr>
                <w:rFonts w:ascii="Arial Narrow" w:hAnsi="Arial Narrow"/>
                <w:sz w:val="24"/>
                <w:szCs w:val="24"/>
              </w:rPr>
            </w:pPr>
            <w:r>
              <w:rPr>
                <w:rFonts w:ascii="Arial Narrow" w:hAnsi="Arial Narrow" w:cs="Arial" w:hint="eastAsia"/>
                <w:bCs/>
                <w:kern w:val="0"/>
                <w:sz w:val="24"/>
                <w:szCs w:val="24"/>
              </w:rPr>
              <w:t>其他</w:t>
            </w:r>
          </w:p>
        </w:tc>
        <w:tc>
          <w:tcPr>
            <w:tcW w:w="2799" w:type="dxa"/>
            <w:vAlign w:val="center"/>
          </w:tcPr>
          <w:p w14:paraId="352A55F1" w14:textId="77777777" w:rsidR="00000000" w:rsidRDefault="007478C2">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6058</w:t>
            </w:r>
            <w:r>
              <w:rPr>
                <w:rFonts w:hint="eastAsia"/>
                <w:color w:val="0000FF"/>
                <w:sz w:val="18"/>
              </w:rPr>
              <w:t>）</w:t>
            </w:r>
          </w:p>
        </w:tc>
        <w:tc>
          <w:tcPr>
            <w:tcW w:w="2894" w:type="dxa"/>
            <w:vAlign w:val="center"/>
          </w:tcPr>
          <w:p w14:paraId="342FC62F" w14:textId="77777777" w:rsidR="00000000" w:rsidRDefault="007478C2">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6058</w:t>
            </w:r>
            <w:r>
              <w:rPr>
                <w:rFonts w:hint="eastAsia"/>
                <w:color w:val="0000FF"/>
                <w:sz w:val="18"/>
              </w:rPr>
              <w:t>）</w:t>
            </w:r>
          </w:p>
        </w:tc>
      </w:tr>
      <w:tr w:rsidR="00000000" w14:paraId="0F773752" w14:textId="77777777">
        <w:trPr>
          <w:trHeight w:val="300"/>
        </w:trPr>
        <w:tc>
          <w:tcPr>
            <w:tcW w:w="3593" w:type="dxa"/>
            <w:vAlign w:val="center"/>
          </w:tcPr>
          <w:p w14:paraId="5BECC3F5"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799" w:type="dxa"/>
            <w:vAlign w:val="center"/>
          </w:tcPr>
          <w:p w14:paraId="25267448" w14:textId="77777777" w:rsidR="00000000" w:rsidRDefault="007478C2">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6059</w:t>
            </w:r>
            <w:r>
              <w:rPr>
                <w:rFonts w:hint="eastAsia"/>
                <w:color w:val="0000FF"/>
                <w:sz w:val="18"/>
              </w:rPr>
              <w:t>）</w:t>
            </w:r>
          </w:p>
        </w:tc>
        <w:tc>
          <w:tcPr>
            <w:tcW w:w="2894" w:type="dxa"/>
            <w:vAlign w:val="center"/>
          </w:tcPr>
          <w:p w14:paraId="4F47C5AC" w14:textId="77777777" w:rsidR="00000000" w:rsidRDefault="007478C2">
            <w:pPr>
              <w:tabs>
                <w:tab w:val="left" w:pos="196"/>
                <w:tab w:val="left" w:pos="426"/>
              </w:tabs>
              <w:snapToGrid w:val="0"/>
              <w:ind w:rightChars="50" w:right="105"/>
              <w:jc w:val="right"/>
              <w:rPr>
                <w:rFonts w:ascii="Arial Narrow" w:hAnsi="Arial Narrow"/>
                <w:sz w:val="24"/>
                <w:szCs w:val="24"/>
              </w:rPr>
            </w:pPr>
            <w:r>
              <w:rPr>
                <w:rFonts w:hint="eastAsia"/>
                <w:color w:val="0000FF"/>
                <w:sz w:val="18"/>
              </w:rPr>
              <w:t>（</w:t>
            </w:r>
            <w:r>
              <w:rPr>
                <w:color w:val="0000FF"/>
                <w:sz w:val="18"/>
              </w:rPr>
              <w:t>6059</w:t>
            </w:r>
            <w:r>
              <w:rPr>
                <w:rFonts w:hint="eastAsia"/>
                <w:color w:val="0000FF"/>
                <w:sz w:val="18"/>
              </w:rPr>
              <w:t>）</w:t>
            </w:r>
          </w:p>
        </w:tc>
      </w:tr>
    </w:tbl>
    <w:p w14:paraId="6B92047A"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6079</w:t>
      </w:r>
      <w:r>
        <w:rPr>
          <w:rFonts w:hint="eastAsia"/>
          <w:color w:val="0000FF"/>
          <w:sz w:val="18"/>
        </w:rPr>
        <w:t>）</w:t>
      </w:r>
    </w:p>
    <w:p w14:paraId="5BC2A54B" w14:textId="77777777" w:rsidR="00000000" w:rsidRDefault="007478C2">
      <w:pPr>
        <w:rPr>
          <w:rFonts w:ascii="宋体" w:hAnsi="宋体"/>
          <w:b/>
          <w:sz w:val="24"/>
        </w:rPr>
      </w:pPr>
    </w:p>
    <w:p w14:paraId="554C1A84"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48</w:t>
      </w:r>
      <w:r>
        <w:rPr>
          <w:rFonts w:ascii="宋体" w:hAnsi="宋体" w:hint="eastAsia"/>
          <w:b/>
          <w:sz w:val="24"/>
        </w:rPr>
        <w:t xml:space="preserve"> </w:t>
      </w:r>
      <w:r>
        <w:rPr>
          <w:rFonts w:ascii="宋体" w:hAnsi="宋体"/>
          <w:b/>
          <w:sz w:val="24"/>
        </w:rPr>
        <w:t>资产减值损失</w:t>
      </w:r>
      <w:r>
        <w:rPr>
          <w:rFonts w:ascii="宋体" w:hAnsi="宋体" w:hint="eastAsia"/>
          <w:b/>
          <w:sz w:val="24"/>
        </w:rPr>
        <w:t>（如有）</w:t>
      </w:r>
    </w:p>
    <w:p w14:paraId="63A225D9"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01BBCC4C" w14:textId="77777777">
        <w:trPr>
          <w:trHeight w:val="300"/>
          <w:tblHeader/>
        </w:trPr>
        <w:tc>
          <w:tcPr>
            <w:tcW w:w="3094" w:type="dxa"/>
            <w:vAlign w:val="center"/>
          </w:tcPr>
          <w:p w14:paraId="5E92E540"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096" w:type="dxa"/>
            <w:vAlign w:val="center"/>
          </w:tcPr>
          <w:p w14:paraId="4471A5E9" w14:textId="77777777" w:rsidR="00000000" w:rsidRDefault="007478C2">
            <w:pPr>
              <w:jc w:val="center"/>
              <w:rPr>
                <w:rFonts w:ascii="宋体" w:hAnsi="宋体"/>
                <w:sz w:val="24"/>
              </w:rPr>
            </w:pPr>
            <w:r>
              <w:rPr>
                <w:rFonts w:ascii="宋体" w:hAnsi="宋体" w:hint="eastAsia"/>
                <w:sz w:val="24"/>
              </w:rPr>
              <w:t>本期</w:t>
            </w:r>
          </w:p>
          <w:p w14:paraId="56F6B76E"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96" w:type="dxa"/>
            <w:vAlign w:val="center"/>
          </w:tcPr>
          <w:p w14:paraId="51E7E45B"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8305864"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5B385CE0" w14:textId="77777777">
        <w:trPr>
          <w:trHeight w:val="300"/>
        </w:trPr>
        <w:tc>
          <w:tcPr>
            <w:tcW w:w="3094" w:type="dxa"/>
            <w:vAlign w:val="center"/>
          </w:tcPr>
          <w:p w14:paraId="1C993C87" w14:textId="77777777" w:rsidR="00000000" w:rsidRDefault="007478C2">
            <w:pPr>
              <w:tabs>
                <w:tab w:val="left" w:pos="196"/>
                <w:tab w:val="left" w:pos="426"/>
              </w:tabs>
              <w:snapToGrid w:val="0"/>
              <w:rPr>
                <w:rFonts w:ascii="Arial Narrow" w:hAnsi="Arial Narrow"/>
                <w:sz w:val="24"/>
                <w:szCs w:val="24"/>
              </w:rPr>
            </w:pPr>
            <w:bookmarkStart w:id="680" w:name="OLE_LINK12" w:colFirst="0" w:colLast="0"/>
            <w:r>
              <w:rPr>
                <w:rFonts w:ascii="Arial Narrow" w:hAnsi="Arial Narrow"/>
                <w:sz w:val="24"/>
                <w:szCs w:val="24"/>
              </w:rPr>
              <w:t>存货跌价损失</w:t>
            </w:r>
          </w:p>
        </w:tc>
        <w:tc>
          <w:tcPr>
            <w:tcW w:w="3096" w:type="dxa"/>
            <w:vAlign w:val="center"/>
          </w:tcPr>
          <w:p w14:paraId="3DB3D45F"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6061</w:t>
            </w:r>
            <w:r>
              <w:rPr>
                <w:rFonts w:hint="eastAsia"/>
                <w:color w:val="0000FF"/>
                <w:sz w:val="18"/>
              </w:rPr>
              <w:t>）</w:t>
            </w:r>
          </w:p>
        </w:tc>
        <w:tc>
          <w:tcPr>
            <w:tcW w:w="3096" w:type="dxa"/>
            <w:vAlign w:val="center"/>
          </w:tcPr>
          <w:p w14:paraId="36E71C60"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6061</w:t>
            </w:r>
            <w:r>
              <w:rPr>
                <w:rFonts w:hint="eastAsia"/>
                <w:color w:val="0000FF"/>
                <w:sz w:val="18"/>
              </w:rPr>
              <w:t>）</w:t>
            </w:r>
          </w:p>
        </w:tc>
      </w:tr>
      <w:tr w:rsidR="00000000" w14:paraId="4E9E80CC" w14:textId="77777777">
        <w:trPr>
          <w:trHeight w:val="300"/>
        </w:trPr>
        <w:tc>
          <w:tcPr>
            <w:tcW w:w="3094" w:type="dxa"/>
            <w:vAlign w:val="center"/>
          </w:tcPr>
          <w:p w14:paraId="1C4FDA97"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投资性房地产减值损失</w:t>
            </w:r>
          </w:p>
        </w:tc>
        <w:tc>
          <w:tcPr>
            <w:tcW w:w="3096" w:type="dxa"/>
            <w:vAlign w:val="center"/>
          </w:tcPr>
          <w:p w14:paraId="3E8184D5"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6062</w:t>
            </w:r>
            <w:r>
              <w:rPr>
                <w:rFonts w:hint="eastAsia"/>
                <w:color w:val="0000FF"/>
                <w:sz w:val="18"/>
              </w:rPr>
              <w:t>）</w:t>
            </w:r>
          </w:p>
        </w:tc>
        <w:tc>
          <w:tcPr>
            <w:tcW w:w="3096" w:type="dxa"/>
            <w:vAlign w:val="center"/>
          </w:tcPr>
          <w:p w14:paraId="09D1BF24"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6062</w:t>
            </w:r>
            <w:r>
              <w:rPr>
                <w:rFonts w:hint="eastAsia"/>
                <w:color w:val="0000FF"/>
                <w:sz w:val="18"/>
              </w:rPr>
              <w:t>）</w:t>
            </w:r>
          </w:p>
        </w:tc>
      </w:tr>
      <w:tr w:rsidR="00000000" w14:paraId="6C283374" w14:textId="77777777">
        <w:trPr>
          <w:trHeight w:val="300"/>
        </w:trPr>
        <w:tc>
          <w:tcPr>
            <w:tcW w:w="3094" w:type="dxa"/>
            <w:vAlign w:val="center"/>
          </w:tcPr>
          <w:p w14:paraId="31BFFF35"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固定资产减值损失</w:t>
            </w:r>
          </w:p>
        </w:tc>
        <w:tc>
          <w:tcPr>
            <w:tcW w:w="3096" w:type="dxa"/>
            <w:vAlign w:val="center"/>
          </w:tcPr>
          <w:p w14:paraId="2DAE59B7"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6063</w:t>
            </w:r>
            <w:r>
              <w:rPr>
                <w:rFonts w:hint="eastAsia"/>
                <w:color w:val="0000FF"/>
                <w:sz w:val="18"/>
              </w:rPr>
              <w:t>）</w:t>
            </w:r>
          </w:p>
        </w:tc>
        <w:tc>
          <w:tcPr>
            <w:tcW w:w="3096" w:type="dxa"/>
            <w:vAlign w:val="center"/>
          </w:tcPr>
          <w:p w14:paraId="14B48392"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6063</w:t>
            </w:r>
            <w:r>
              <w:rPr>
                <w:rFonts w:hint="eastAsia"/>
                <w:color w:val="0000FF"/>
                <w:sz w:val="18"/>
              </w:rPr>
              <w:t>）</w:t>
            </w:r>
          </w:p>
        </w:tc>
      </w:tr>
      <w:tr w:rsidR="00000000" w14:paraId="67BB1E93" w14:textId="77777777">
        <w:trPr>
          <w:trHeight w:val="300"/>
        </w:trPr>
        <w:tc>
          <w:tcPr>
            <w:tcW w:w="3094" w:type="dxa"/>
            <w:vAlign w:val="center"/>
          </w:tcPr>
          <w:p w14:paraId="5D4AEAEA"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工程物资减值损失</w:t>
            </w:r>
          </w:p>
        </w:tc>
        <w:tc>
          <w:tcPr>
            <w:tcW w:w="3096" w:type="dxa"/>
            <w:vAlign w:val="center"/>
          </w:tcPr>
          <w:p w14:paraId="1E2303ED"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6064</w:t>
            </w:r>
            <w:r>
              <w:rPr>
                <w:rFonts w:hint="eastAsia"/>
                <w:color w:val="0000FF"/>
                <w:sz w:val="18"/>
              </w:rPr>
              <w:t>）</w:t>
            </w:r>
          </w:p>
        </w:tc>
        <w:tc>
          <w:tcPr>
            <w:tcW w:w="3096" w:type="dxa"/>
            <w:vAlign w:val="center"/>
          </w:tcPr>
          <w:p w14:paraId="405A6AAC"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6064</w:t>
            </w:r>
            <w:r>
              <w:rPr>
                <w:rFonts w:hint="eastAsia"/>
                <w:color w:val="0000FF"/>
                <w:sz w:val="18"/>
              </w:rPr>
              <w:t>）</w:t>
            </w:r>
          </w:p>
        </w:tc>
      </w:tr>
      <w:tr w:rsidR="00000000" w14:paraId="0B60A903" w14:textId="77777777">
        <w:trPr>
          <w:trHeight w:val="300"/>
        </w:trPr>
        <w:tc>
          <w:tcPr>
            <w:tcW w:w="3094" w:type="dxa"/>
            <w:vAlign w:val="center"/>
          </w:tcPr>
          <w:p w14:paraId="1090E24B"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在建工程减值损失</w:t>
            </w:r>
          </w:p>
        </w:tc>
        <w:tc>
          <w:tcPr>
            <w:tcW w:w="3096" w:type="dxa"/>
            <w:vAlign w:val="center"/>
          </w:tcPr>
          <w:p w14:paraId="21461883"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6065</w:t>
            </w:r>
            <w:r>
              <w:rPr>
                <w:rFonts w:hint="eastAsia"/>
                <w:color w:val="0000FF"/>
                <w:sz w:val="18"/>
              </w:rPr>
              <w:t>）</w:t>
            </w:r>
          </w:p>
        </w:tc>
        <w:tc>
          <w:tcPr>
            <w:tcW w:w="3096" w:type="dxa"/>
            <w:vAlign w:val="center"/>
          </w:tcPr>
          <w:p w14:paraId="19271516"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6065</w:t>
            </w:r>
            <w:r>
              <w:rPr>
                <w:rFonts w:hint="eastAsia"/>
                <w:color w:val="0000FF"/>
                <w:sz w:val="18"/>
              </w:rPr>
              <w:t>）</w:t>
            </w:r>
          </w:p>
        </w:tc>
      </w:tr>
      <w:tr w:rsidR="00000000" w14:paraId="496780BB" w14:textId="77777777">
        <w:trPr>
          <w:trHeight w:val="300"/>
        </w:trPr>
        <w:tc>
          <w:tcPr>
            <w:tcW w:w="3094" w:type="dxa"/>
            <w:vAlign w:val="center"/>
          </w:tcPr>
          <w:p w14:paraId="16409E86"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无形资产减值损失</w:t>
            </w:r>
          </w:p>
        </w:tc>
        <w:tc>
          <w:tcPr>
            <w:tcW w:w="3096" w:type="dxa"/>
            <w:vAlign w:val="center"/>
          </w:tcPr>
          <w:p w14:paraId="480E4AA1"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6066</w:t>
            </w:r>
            <w:r>
              <w:rPr>
                <w:rFonts w:hint="eastAsia"/>
                <w:color w:val="0000FF"/>
                <w:sz w:val="18"/>
              </w:rPr>
              <w:t>）</w:t>
            </w:r>
          </w:p>
        </w:tc>
        <w:tc>
          <w:tcPr>
            <w:tcW w:w="3096" w:type="dxa"/>
            <w:vAlign w:val="center"/>
          </w:tcPr>
          <w:p w14:paraId="6751D50F"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6066</w:t>
            </w:r>
            <w:r>
              <w:rPr>
                <w:rFonts w:hint="eastAsia"/>
                <w:color w:val="0000FF"/>
                <w:sz w:val="18"/>
              </w:rPr>
              <w:t>）</w:t>
            </w:r>
          </w:p>
        </w:tc>
      </w:tr>
      <w:tr w:rsidR="00000000" w14:paraId="484B44D8" w14:textId="77777777">
        <w:trPr>
          <w:trHeight w:val="300"/>
        </w:trPr>
        <w:tc>
          <w:tcPr>
            <w:tcW w:w="3094" w:type="dxa"/>
            <w:vAlign w:val="center"/>
          </w:tcPr>
          <w:p w14:paraId="22C26F6F"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商誉减值损失</w:t>
            </w:r>
          </w:p>
        </w:tc>
        <w:tc>
          <w:tcPr>
            <w:tcW w:w="3096" w:type="dxa"/>
            <w:vAlign w:val="center"/>
          </w:tcPr>
          <w:p w14:paraId="1839C593"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6067</w:t>
            </w:r>
            <w:r>
              <w:rPr>
                <w:rFonts w:hint="eastAsia"/>
                <w:color w:val="0000FF"/>
                <w:sz w:val="18"/>
              </w:rPr>
              <w:t>）</w:t>
            </w:r>
          </w:p>
        </w:tc>
        <w:tc>
          <w:tcPr>
            <w:tcW w:w="3096" w:type="dxa"/>
            <w:vAlign w:val="center"/>
          </w:tcPr>
          <w:p w14:paraId="7B5D607B"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6067</w:t>
            </w:r>
            <w:r>
              <w:rPr>
                <w:rFonts w:hint="eastAsia"/>
                <w:color w:val="0000FF"/>
                <w:sz w:val="18"/>
              </w:rPr>
              <w:t>）</w:t>
            </w:r>
          </w:p>
        </w:tc>
      </w:tr>
      <w:tr w:rsidR="00000000" w14:paraId="13889FC8" w14:textId="77777777">
        <w:trPr>
          <w:trHeight w:val="300"/>
        </w:trPr>
        <w:tc>
          <w:tcPr>
            <w:tcW w:w="3094" w:type="dxa"/>
            <w:vAlign w:val="center"/>
          </w:tcPr>
          <w:p w14:paraId="0A9CFD8B"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持有待售资产减值损失</w:t>
            </w:r>
          </w:p>
        </w:tc>
        <w:tc>
          <w:tcPr>
            <w:tcW w:w="3096" w:type="dxa"/>
            <w:vAlign w:val="center"/>
          </w:tcPr>
          <w:p w14:paraId="43B786A0"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6068</w:t>
            </w:r>
            <w:r>
              <w:rPr>
                <w:rFonts w:hint="eastAsia"/>
                <w:color w:val="0000FF"/>
                <w:sz w:val="18"/>
              </w:rPr>
              <w:t>）</w:t>
            </w:r>
          </w:p>
        </w:tc>
        <w:tc>
          <w:tcPr>
            <w:tcW w:w="3096" w:type="dxa"/>
            <w:vAlign w:val="center"/>
          </w:tcPr>
          <w:p w14:paraId="72B48CC0"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6068</w:t>
            </w:r>
            <w:r>
              <w:rPr>
                <w:rFonts w:hint="eastAsia"/>
                <w:color w:val="0000FF"/>
                <w:sz w:val="18"/>
              </w:rPr>
              <w:t>）</w:t>
            </w:r>
          </w:p>
        </w:tc>
      </w:tr>
      <w:bookmarkEnd w:id="680"/>
      <w:tr w:rsidR="00000000" w14:paraId="6AEFAD58" w14:textId="77777777">
        <w:trPr>
          <w:trHeight w:val="300"/>
        </w:trPr>
        <w:tc>
          <w:tcPr>
            <w:tcW w:w="3094" w:type="dxa"/>
            <w:vAlign w:val="center"/>
          </w:tcPr>
          <w:p w14:paraId="7B668336"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6071</w:t>
            </w:r>
            <w:r>
              <w:rPr>
                <w:rFonts w:hint="eastAsia"/>
                <w:color w:val="0000FF"/>
                <w:sz w:val="18"/>
              </w:rPr>
              <w:t>）</w:t>
            </w:r>
          </w:p>
        </w:tc>
        <w:tc>
          <w:tcPr>
            <w:tcW w:w="3096" w:type="dxa"/>
            <w:vAlign w:val="center"/>
          </w:tcPr>
          <w:p w14:paraId="26C49A5E"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6072</w:t>
            </w:r>
            <w:r>
              <w:rPr>
                <w:rFonts w:hint="eastAsia"/>
                <w:color w:val="0000FF"/>
                <w:sz w:val="18"/>
              </w:rPr>
              <w:t>）</w:t>
            </w:r>
          </w:p>
        </w:tc>
        <w:tc>
          <w:tcPr>
            <w:tcW w:w="3096" w:type="dxa"/>
            <w:vAlign w:val="center"/>
          </w:tcPr>
          <w:p w14:paraId="5F62C36A"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6072</w:t>
            </w:r>
            <w:r>
              <w:rPr>
                <w:rFonts w:hint="eastAsia"/>
                <w:color w:val="0000FF"/>
                <w:sz w:val="18"/>
              </w:rPr>
              <w:t>）</w:t>
            </w:r>
          </w:p>
        </w:tc>
      </w:tr>
      <w:tr w:rsidR="00000000" w14:paraId="2C1EC04B" w14:textId="77777777">
        <w:trPr>
          <w:trHeight w:val="300"/>
        </w:trPr>
        <w:tc>
          <w:tcPr>
            <w:tcW w:w="3094" w:type="dxa"/>
            <w:vAlign w:val="center"/>
          </w:tcPr>
          <w:p w14:paraId="07DA0222"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其他</w:t>
            </w:r>
          </w:p>
        </w:tc>
        <w:tc>
          <w:tcPr>
            <w:tcW w:w="3096" w:type="dxa"/>
            <w:vAlign w:val="center"/>
          </w:tcPr>
          <w:p w14:paraId="51907AE3"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6073</w:t>
            </w:r>
            <w:r>
              <w:rPr>
                <w:rFonts w:hint="eastAsia"/>
                <w:color w:val="0000FF"/>
                <w:sz w:val="18"/>
              </w:rPr>
              <w:t>）</w:t>
            </w:r>
          </w:p>
        </w:tc>
        <w:tc>
          <w:tcPr>
            <w:tcW w:w="3096" w:type="dxa"/>
            <w:vAlign w:val="center"/>
          </w:tcPr>
          <w:p w14:paraId="2EC73A92"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6073</w:t>
            </w:r>
            <w:r>
              <w:rPr>
                <w:rFonts w:hint="eastAsia"/>
                <w:color w:val="0000FF"/>
                <w:sz w:val="18"/>
              </w:rPr>
              <w:t>）</w:t>
            </w:r>
          </w:p>
        </w:tc>
      </w:tr>
      <w:tr w:rsidR="00000000" w14:paraId="54FAC366" w14:textId="77777777">
        <w:trPr>
          <w:trHeight w:val="300"/>
        </w:trPr>
        <w:tc>
          <w:tcPr>
            <w:tcW w:w="3094" w:type="dxa"/>
            <w:vAlign w:val="center"/>
          </w:tcPr>
          <w:p w14:paraId="32C3BB23"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3096" w:type="dxa"/>
            <w:vAlign w:val="center"/>
          </w:tcPr>
          <w:p w14:paraId="19EF08E8"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6074</w:t>
            </w:r>
            <w:r>
              <w:rPr>
                <w:rFonts w:hint="eastAsia"/>
                <w:color w:val="0000FF"/>
                <w:sz w:val="18"/>
              </w:rPr>
              <w:t>）</w:t>
            </w:r>
          </w:p>
        </w:tc>
        <w:tc>
          <w:tcPr>
            <w:tcW w:w="3096" w:type="dxa"/>
            <w:vAlign w:val="center"/>
          </w:tcPr>
          <w:p w14:paraId="023561EF" w14:textId="77777777" w:rsidR="00000000" w:rsidRDefault="007478C2">
            <w:pPr>
              <w:tabs>
                <w:tab w:val="left" w:pos="196"/>
                <w:tab w:val="left" w:pos="426"/>
              </w:tabs>
              <w:snapToGrid w:val="0"/>
              <w:ind w:rightChars="200" w:right="420"/>
              <w:jc w:val="right"/>
              <w:rPr>
                <w:rFonts w:ascii="Arial Narrow" w:hAnsi="Arial Narrow"/>
                <w:sz w:val="24"/>
                <w:szCs w:val="24"/>
              </w:rPr>
            </w:pPr>
            <w:r>
              <w:rPr>
                <w:rFonts w:hint="eastAsia"/>
                <w:color w:val="0000FF"/>
                <w:sz w:val="18"/>
              </w:rPr>
              <w:t>（</w:t>
            </w:r>
            <w:r>
              <w:rPr>
                <w:color w:val="0000FF"/>
                <w:sz w:val="18"/>
              </w:rPr>
              <w:t>6074</w:t>
            </w:r>
            <w:r>
              <w:rPr>
                <w:rFonts w:hint="eastAsia"/>
                <w:color w:val="0000FF"/>
                <w:sz w:val="18"/>
              </w:rPr>
              <w:t>）</w:t>
            </w:r>
          </w:p>
        </w:tc>
      </w:tr>
    </w:tbl>
    <w:p w14:paraId="3326F507" w14:textId="77777777" w:rsidR="00000000" w:rsidRDefault="007478C2">
      <w:pPr>
        <w:rPr>
          <w:rFonts w:ascii="宋体" w:hAnsi="宋体"/>
          <w:sz w:val="24"/>
        </w:rPr>
      </w:pPr>
      <w:r>
        <w:rPr>
          <w:rFonts w:ascii="宋体" w:hAnsi="宋体" w:hint="eastAsia"/>
          <w:sz w:val="24"/>
        </w:rPr>
        <w:t>注：</w:t>
      </w:r>
      <w:r>
        <w:rPr>
          <w:rFonts w:hint="eastAsia"/>
          <w:color w:val="0000FF"/>
          <w:sz w:val="18"/>
        </w:rPr>
        <w:t>（</w:t>
      </w:r>
      <w:r>
        <w:rPr>
          <w:color w:val="0000FF"/>
          <w:sz w:val="18"/>
        </w:rPr>
        <w:t>6080</w:t>
      </w:r>
      <w:r>
        <w:rPr>
          <w:rFonts w:hint="eastAsia"/>
          <w:color w:val="0000FF"/>
          <w:sz w:val="18"/>
        </w:rPr>
        <w:t>）</w:t>
      </w:r>
    </w:p>
    <w:p w14:paraId="7892D745" w14:textId="77777777" w:rsidR="00000000" w:rsidRDefault="007478C2">
      <w:pPr>
        <w:rPr>
          <w:rFonts w:ascii="宋体" w:hAnsi="宋体"/>
          <w:sz w:val="24"/>
        </w:rPr>
      </w:pPr>
    </w:p>
    <w:p w14:paraId="34596814"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49</w:t>
      </w:r>
      <w:r>
        <w:rPr>
          <w:rFonts w:ascii="宋体" w:hAnsi="宋体" w:hint="eastAsia"/>
          <w:b/>
          <w:sz w:val="24"/>
        </w:rPr>
        <w:t xml:space="preserve"> </w:t>
      </w:r>
      <w:r>
        <w:rPr>
          <w:rFonts w:ascii="宋体" w:hAnsi="宋体" w:hint="eastAsia"/>
          <w:b/>
          <w:sz w:val="24"/>
        </w:rPr>
        <w:t>其他费用（如有）</w:t>
      </w:r>
    </w:p>
    <w:p w14:paraId="64FAA466"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0D170AE2" w14:textId="77777777">
        <w:trPr>
          <w:trHeight w:val="300"/>
          <w:tblHeader/>
          <w:jc w:val="center"/>
        </w:trPr>
        <w:tc>
          <w:tcPr>
            <w:tcW w:w="3094" w:type="dxa"/>
            <w:vAlign w:val="center"/>
          </w:tcPr>
          <w:p w14:paraId="7E81D4C9"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096" w:type="dxa"/>
            <w:vAlign w:val="center"/>
          </w:tcPr>
          <w:p w14:paraId="55CD2D43" w14:textId="77777777" w:rsidR="00000000" w:rsidRDefault="007478C2">
            <w:pPr>
              <w:jc w:val="center"/>
              <w:rPr>
                <w:rFonts w:ascii="宋体" w:hAnsi="宋体"/>
                <w:sz w:val="24"/>
              </w:rPr>
            </w:pPr>
            <w:r>
              <w:rPr>
                <w:rFonts w:ascii="宋体" w:hAnsi="宋体" w:hint="eastAsia"/>
                <w:sz w:val="24"/>
              </w:rPr>
              <w:t>本期</w:t>
            </w:r>
          </w:p>
          <w:p w14:paraId="3B4E4220"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96" w:type="dxa"/>
            <w:vAlign w:val="center"/>
          </w:tcPr>
          <w:p w14:paraId="444B96D9"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2E6D8C7"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B46F91B" w14:textId="77777777">
        <w:trPr>
          <w:trHeight w:val="300"/>
          <w:jc w:val="center"/>
        </w:trPr>
        <w:tc>
          <w:tcPr>
            <w:tcW w:w="3094" w:type="dxa"/>
            <w:vAlign w:val="bottom"/>
          </w:tcPr>
          <w:p w14:paraId="4809499B" w14:textId="77777777" w:rsidR="00000000" w:rsidRDefault="007478C2">
            <w:pPr>
              <w:rPr>
                <w:rFonts w:ascii="宋体" w:hAnsi="宋体"/>
                <w:sz w:val="24"/>
              </w:rPr>
            </w:pPr>
            <w:r>
              <w:rPr>
                <w:rFonts w:hint="eastAsia"/>
                <w:color w:val="0000FF"/>
                <w:sz w:val="18"/>
              </w:rPr>
              <w:t>（</w:t>
            </w:r>
            <w:r>
              <w:rPr>
                <w:rFonts w:hint="eastAsia"/>
                <w:color w:val="0000FF"/>
                <w:sz w:val="18"/>
              </w:rPr>
              <w:t>0779</w:t>
            </w:r>
            <w:r>
              <w:rPr>
                <w:rFonts w:hint="eastAsia"/>
                <w:color w:val="0000FF"/>
                <w:sz w:val="18"/>
              </w:rPr>
              <w:t>）</w:t>
            </w:r>
          </w:p>
        </w:tc>
        <w:tc>
          <w:tcPr>
            <w:tcW w:w="3096" w:type="dxa"/>
          </w:tcPr>
          <w:p w14:paraId="2759A06B" w14:textId="77777777" w:rsidR="00000000" w:rsidRDefault="007478C2">
            <w:pPr>
              <w:jc w:val="right"/>
              <w:rPr>
                <w:color w:val="0000FF"/>
                <w:sz w:val="18"/>
              </w:rPr>
            </w:pPr>
            <w:r>
              <w:rPr>
                <w:rFonts w:hint="eastAsia"/>
                <w:color w:val="0000FF"/>
                <w:sz w:val="18"/>
              </w:rPr>
              <w:t>（</w:t>
            </w:r>
            <w:r>
              <w:rPr>
                <w:rFonts w:hint="eastAsia"/>
                <w:color w:val="0000FF"/>
                <w:sz w:val="18"/>
              </w:rPr>
              <w:t>0780</w:t>
            </w:r>
            <w:r>
              <w:rPr>
                <w:rFonts w:hint="eastAsia"/>
                <w:color w:val="0000FF"/>
                <w:sz w:val="18"/>
              </w:rPr>
              <w:t>）</w:t>
            </w:r>
          </w:p>
        </w:tc>
        <w:tc>
          <w:tcPr>
            <w:tcW w:w="3096" w:type="dxa"/>
          </w:tcPr>
          <w:p w14:paraId="346BEBEF" w14:textId="77777777" w:rsidR="00000000" w:rsidRDefault="007478C2">
            <w:pPr>
              <w:jc w:val="right"/>
              <w:rPr>
                <w:color w:val="0000FF"/>
                <w:sz w:val="18"/>
              </w:rPr>
            </w:pPr>
            <w:r>
              <w:rPr>
                <w:rFonts w:hint="eastAsia"/>
                <w:color w:val="0000FF"/>
                <w:sz w:val="18"/>
              </w:rPr>
              <w:t>（</w:t>
            </w:r>
            <w:r>
              <w:rPr>
                <w:rFonts w:hint="eastAsia"/>
                <w:color w:val="0000FF"/>
                <w:sz w:val="18"/>
              </w:rPr>
              <w:t>0780</w:t>
            </w:r>
            <w:r>
              <w:rPr>
                <w:rFonts w:hint="eastAsia"/>
                <w:color w:val="0000FF"/>
                <w:sz w:val="18"/>
              </w:rPr>
              <w:t>）</w:t>
            </w:r>
          </w:p>
        </w:tc>
      </w:tr>
      <w:tr w:rsidR="00000000" w14:paraId="4B9CABF0" w14:textId="77777777">
        <w:trPr>
          <w:trHeight w:val="300"/>
          <w:jc w:val="center"/>
        </w:trPr>
        <w:tc>
          <w:tcPr>
            <w:tcW w:w="3094" w:type="dxa"/>
            <w:vAlign w:val="center"/>
          </w:tcPr>
          <w:p w14:paraId="5CCF4D02" w14:textId="77777777" w:rsidR="00000000" w:rsidRDefault="007478C2">
            <w:pPr>
              <w:textAlignment w:val="center"/>
              <w:rPr>
                <w:rFonts w:ascii="Arial Narrow" w:hAnsi="Arial Narrow"/>
                <w:sz w:val="24"/>
                <w:szCs w:val="24"/>
              </w:rPr>
            </w:pPr>
          </w:p>
        </w:tc>
        <w:tc>
          <w:tcPr>
            <w:tcW w:w="3096" w:type="dxa"/>
            <w:vAlign w:val="center"/>
          </w:tcPr>
          <w:p w14:paraId="17CA3B84" w14:textId="77777777" w:rsidR="00000000" w:rsidRDefault="007478C2">
            <w:pPr>
              <w:tabs>
                <w:tab w:val="left" w:pos="196"/>
                <w:tab w:val="left" w:pos="426"/>
              </w:tabs>
              <w:snapToGrid w:val="0"/>
              <w:jc w:val="right"/>
              <w:rPr>
                <w:rFonts w:ascii="Arial Narrow" w:hAnsi="Arial Narrow"/>
                <w:sz w:val="24"/>
                <w:szCs w:val="24"/>
              </w:rPr>
            </w:pPr>
          </w:p>
        </w:tc>
        <w:tc>
          <w:tcPr>
            <w:tcW w:w="3096" w:type="dxa"/>
            <w:vAlign w:val="center"/>
          </w:tcPr>
          <w:p w14:paraId="4459FF1C" w14:textId="77777777" w:rsidR="00000000" w:rsidRDefault="007478C2">
            <w:pPr>
              <w:tabs>
                <w:tab w:val="left" w:pos="196"/>
                <w:tab w:val="left" w:pos="426"/>
              </w:tabs>
              <w:snapToGrid w:val="0"/>
              <w:jc w:val="right"/>
              <w:rPr>
                <w:rFonts w:ascii="Arial Narrow" w:hAnsi="Arial Narrow"/>
                <w:sz w:val="24"/>
                <w:szCs w:val="24"/>
              </w:rPr>
            </w:pPr>
          </w:p>
        </w:tc>
      </w:tr>
      <w:tr w:rsidR="00000000" w14:paraId="7FC6E704" w14:textId="77777777">
        <w:trPr>
          <w:trHeight w:val="300"/>
          <w:jc w:val="center"/>
        </w:trPr>
        <w:tc>
          <w:tcPr>
            <w:tcW w:w="3094" w:type="dxa"/>
            <w:vAlign w:val="center"/>
          </w:tcPr>
          <w:p w14:paraId="547CFD10"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3096" w:type="dxa"/>
            <w:vAlign w:val="center"/>
          </w:tcPr>
          <w:p w14:paraId="5A0537B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064</w:t>
            </w:r>
            <w:r>
              <w:rPr>
                <w:color w:val="0000FF"/>
                <w:sz w:val="18"/>
              </w:rPr>
              <w:t>9</w:t>
            </w:r>
            <w:r>
              <w:rPr>
                <w:rFonts w:hint="eastAsia"/>
                <w:color w:val="0000FF"/>
                <w:sz w:val="18"/>
              </w:rPr>
              <w:t>）</w:t>
            </w:r>
          </w:p>
        </w:tc>
        <w:tc>
          <w:tcPr>
            <w:tcW w:w="3096" w:type="dxa"/>
            <w:vAlign w:val="center"/>
          </w:tcPr>
          <w:p w14:paraId="1537265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0649</w:t>
            </w:r>
            <w:r>
              <w:rPr>
                <w:rFonts w:hint="eastAsia"/>
                <w:color w:val="0000FF"/>
                <w:sz w:val="18"/>
              </w:rPr>
              <w:t>）</w:t>
            </w:r>
          </w:p>
        </w:tc>
      </w:tr>
    </w:tbl>
    <w:p w14:paraId="0C99779F" w14:textId="77777777" w:rsidR="00000000" w:rsidRDefault="007478C2">
      <w:pPr>
        <w:rPr>
          <w:rFonts w:ascii="宋体" w:hAnsi="宋体"/>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0781</w:t>
      </w:r>
      <w:r>
        <w:rPr>
          <w:rFonts w:hint="eastAsia"/>
          <w:color w:val="0000FF"/>
          <w:sz w:val="18"/>
        </w:rPr>
        <w:t>）</w:t>
      </w:r>
    </w:p>
    <w:p w14:paraId="768EC947" w14:textId="77777777" w:rsidR="00000000" w:rsidRDefault="007478C2">
      <w:pPr>
        <w:rPr>
          <w:rFonts w:ascii="宋体" w:hAnsi="宋体"/>
          <w:color w:val="0000FF"/>
          <w:kern w:val="0"/>
          <w:sz w:val="18"/>
        </w:rPr>
      </w:pPr>
    </w:p>
    <w:p w14:paraId="5ECCA3AC"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50 </w:t>
      </w:r>
      <w:r>
        <w:rPr>
          <w:rFonts w:ascii="宋体" w:hAnsi="宋体"/>
          <w:b/>
          <w:sz w:val="24"/>
        </w:rPr>
        <w:t>营业外收入</w:t>
      </w:r>
      <w:r>
        <w:rPr>
          <w:rFonts w:ascii="宋体" w:hAnsi="宋体" w:hint="eastAsia"/>
          <w:b/>
          <w:sz w:val="24"/>
        </w:rPr>
        <w:t>（如有）</w:t>
      </w:r>
    </w:p>
    <w:p w14:paraId="6BAFF97D"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50.1</w:t>
      </w:r>
      <w:r>
        <w:rPr>
          <w:rFonts w:ascii="宋体" w:hAnsi="宋体" w:hint="eastAsia"/>
          <w:b/>
          <w:sz w:val="24"/>
        </w:rPr>
        <w:t xml:space="preserve"> </w:t>
      </w:r>
      <w:r>
        <w:rPr>
          <w:rFonts w:ascii="宋体" w:hAnsi="宋体" w:hint="eastAsia"/>
          <w:b/>
          <w:sz w:val="24"/>
        </w:rPr>
        <w:t>营业外收入情况（如有）</w:t>
      </w:r>
    </w:p>
    <w:p w14:paraId="590321DA"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4"/>
        <w:gridCol w:w="2853"/>
        <w:gridCol w:w="2849"/>
      </w:tblGrid>
      <w:tr w:rsidR="00000000" w14:paraId="2C07FEF7" w14:textId="77777777">
        <w:trPr>
          <w:trHeight w:val="300"/>
        </w:trPr>
        <w:tc>
          <w:tcPr>
            <w:tcW w:w="3584" w:type="dxa"/>
            <w:vAlign w:val="center"/>
          </w:tcPr>
          <w:p w14:paraId="68368255"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853" w:type="dxa"/>
            <w:vAlign w:val="center"/>
          </w:tcPr>
          <w:p w14:paraId="0E32E46D" w14:textId="77777777" w:rsidR="00000000" w:rsidRDefault="007478C2">
            <w:pPr>
              <w:jc w:val="center"/>
              <w:rPr>
                <w:rFonts w:ascii="宋体" w:hAnsi="宋体"/>
                <w:sz w:val="24"/>
              </w:rPr>
            </w:pPr>
            <w:r>
              <w:rPr>
                <w:rFonts w:ascii="宋体" w:hAnsi="宋体" w:hint="eastAsia"/>
                <w:sz w:val="24"/>
              </w:rPr>
              <w:t>本期</w:t>
            </w:r>
          </w:p>
          <w:p w14:paraId="5171F281"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849" w:type="dxa"/>
            <w:vAlign w:val="center"/>
          </w:tcPr>
          <w:p w14:paraId="1B710E97"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B497485"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B835CF9" w14:textId="77777777">
        <w:trPr>
          <w:trHeight w:val="300"/>
        </w:trPr>
        <w:tc>
          <w:tcPr>
            <w:tcW w:w="3584" w:type="dxa"/>
            <w:vAlign w:val="center"/>
          </w:tcPr>
          <w:p w14:paraId="49CD0BBE"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非流动资产报废利得合计</w:t>
            </w:r>
          </w:p>
        </w:tc>
        <w:tc>
          <w:tcPr>
            <w:tcW w:w="2853" w:type="dxa"/>
            <w:vAlign w:val="center"/>
          </w:tcPr>
          <w:p w14:paraId="5A4852D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6082</w:t>
            </w:r>
            <w:r>
              <w:rPr>
                <w:rFonts w:hint="eastAsia"/>
                <w:color w:val="0000FF"/>
                <w:sz w:val="18"/>
              </w:rPr>
              <w:t>）</w:t>
            </w:r>
          </w:p>
        </w:tc>
        <w:tc>
          <w:tcPr>
            <w:tcW w:w="2849" w:type="dxa"/>
            <w:vAlign w:val="center"/>
          </w:tcPr>
          <w:p w14:paraId="239EBB4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6082</w:t>
            </w:r>
            <w:r>
              <w:rPr>
                <w:rFonts w:hint="eastAsia"/>
                <w:color w:val="0000FF"/>
                <w:sz w:val="18"/>
              </w:rPr>
              <w:t>）</w:t>
            </w:r>
          </w:p>
        </w:tc>
      </w:tr>
      <w:tr w:rsidR="00000000" w14:paraId="234558D6" w14:textId="77777777">
        <w:trPr>
          <w:trHeight w:val="300"/>
        </w:trPr>
        <w:tc>
          <w:tcPr>
            <w:tcW w:w="3584" w:type="dxa"/>
            <w:vAlign w:val="center"/>
          </w:tcPr>
          <w:p w14:paraId="19928F8E"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其中：</w:t>
            </w:r>
            <w:bookmarkStart w:id="681" w:name="OLE_LINK13"/>
            <w:r>
              <w:rPr>
                <w:rFonts w:ascii="Arial Narrow" w:hAnsi="Arial Narrow" w:hint="eastAsia"/>
                <w:sz w:val="24"/>
                <w:szCs w:val="24"/>
              </w:rPr>
              <w:t>固定资产报废利得</w:t>
            </w:r>
            <w:bookmarkEnd w:id="681"/>
          </w:p>
        </w:tc>
        <w:tc>
          <w:tcPr>
            <w:tcW w:w="2853" w:type="dxa"/>
            <w:vAlign w:val="center"/>
          </w:tcPr>
          <w:p w14:paraId="2699FEE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6083</w:t>
            </w:r>
            <w:r>
              <w:rPr>
                <w:rFonts w:hint="eastAsia"/>
                <w:color w:val="0000FF"/>
                <w:sz w:val="18"/>
              </w:rPr>
              <w:t>）</w:t>
            </w:r>
          </w:p>
        </w:tc>
        <w:tc>
          <w:tcPr>
            <w:tcW w:w="2849" w:type="dxa"/>
            <w:vAlign w:val="center"/>
          </w:tcPr>
          <w:p w14:paraId="7CD5706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6083</w:t>
            </w:r>
            <w:r>
              <w:rPr>
                <w:rFonts w:hint="eastAsia"/>
                <w:color w:val="0000FF"/>
                <w:sz w:val="18"/>
              </w:rPr>
              <w:t>）</w:t>
            </w:r>
          </w:p>
        </w:tc>
      </w:tr>
      <w:tr w:rsidR="00000000" w14:paraId="246DCAF8" w14:textId="77777777">
        <w:trPr>
          <w:trHeight w:val="300"/>
        </w:trPr>
        <w:tc>
          <w:tcPr>
            <w:tcW w:w="3584" w:type="dxa"/>
            <w:vAlign w:val="center"/>
          </w:tcPr>
          <w:p w14:paraId="366DDFB0" w14:textId="77777777" w:rsidR="00000000" w:rsidRDefault="007478C2">
            <w:pPr>
              <w:tabs>
                <w:tab w:val="left" w:pos="196"/>
                <w:tab w:val="left" w:pos="426"/>
              </w:tabs>
              <w:snapToGrid w:val="0"/>
              <w:ind w:firstLineChars="300" w:firstLine="720"/>
              <w:rPr>
                <w:rFonts w:ascii="Arial Narrow" w:hAnsi="Arial Narrow"/>
                <w:sz w:val="24"/>
                <w:szCs w:val="24"/>
              </w:rPr>
            </w:pPr>
            <w:r>
              <w:rPr>
                <w:rFonts w:ascii="Arial Narrow" w:hAnsi="Arial Narrow" w:hint="eastAsia"/>
                <w:sz w:val="24"/>
                <w:szCs w:val="24"/>
              </w:rPr>
              <w:t>无形资产报废利得</w:t>
            </w:r>
          </w:p>
        </w:tc>
        <w:tc>
          <w:tcPr>
            <w:tcW w:w="2853" w:type="dxa"/>
            <w:vAlign w:val="center"/>
          </w:tcPr>
          <w:p w14:paraId="302B238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6084</w:t>
            </w:r>
            <w:r>
              <w:rPr>
                <w:rFonts w:hint="eastAsia"/>
                <w:color w:val="0000FF"/>
                <w:sz w:val="18"/>
              </w:rPr>
              <w:t>）</w:t>
            </w:r>
          </w:p>
        </w:tc>
        <w:tc>
          <w:tcPr>
            <w:tcW w:w="2849" w:type="dxa"/>
            <w:vAlign w:val="center"/>
          </w:tcPr>
          <w:p w14:paraId="01FEBB8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6084</w:t>
            </w:r>
            <w:r>
              <w:rPr>
                <w:rFonts w:hint="eastAsia"/>
                <w:color w:val="0000FF"/>
                <w:sz w:val="18"/>
              </w:rPr>
              <w:t>）</w:t>
            </w:r>
          </w:p>
        </w:tc>
      </w:tr>
      <w:tr w:rsidR="00000000" w14:paraId="60F0B00F" w14:textId="77777777">
        <w:trPr>
          <w:trHeight w:val="300"/>
        </w:trPr>
        <w:tc>
          <w:tcPr>
            <w:tcW w:w="3584" w:type="dxa"/>
            <w:vAlign w:val="center"/>
          </w:tcPr>
          <w:p w14:paraId="23104F29" w14:textId="77777777" w:rsidR="00000000" w:rsidRDefault="007478C2">
            <w:pPr>
              <w:tabs>
                <w:tab w:val="left" w:pos="196"/>
                <w:tab w:val="left" w:pos="426"/>
              </w:tabs>
              <w:snapToGrid w:val="0"/>
              <w:jc w:val="left"/>
              <w:rPr>
                <w:rFonts w:ascii="Arial Narrow" w:hAnsi="Arial Narrow"/>
                <w:sz w:val="24"/>
                <w:szCs w:val="24"/>
              </w:rPr>
            </w:pPr>
            <w:r>
              <w:rPr>
                <w:rFonts w:ascii="Arial Narrow" w:hAnsi="Arial Narrow" w:hint="eastAsia"/>
                <w:sz w:val="24"/>
                <w:szCs w:val="24"/>
              </w:rPr>
              <w:t>政府补助</w:t>
            </w:r>
          </w:p>
        </w:tc>
        <w:tc>
          <w:tcPr>
            <w:tcW w:w="2853" w:type="dxa"/>
            <w:vAlign w:val="center"/>
          </w:tcPr>
          <w:p w14:paraId="43B991D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6085</w:t>
            </w:r>
            <w:r>
              <w:rPr>
                <w:rFonts w:hint="eastAsia"/>
                <w:color w:val="0000FF"/>
                <w:sz w:val="18"/>
              </w:rPr>
              <w:t>）</w:t>
            </w:r>
          </w:p>
        </w:tc>
        <w:tc>
          <w:tcPr>
            <w:tcW w:w="2849" w:type="dxa"/>
            <w:vAlign w:val="center"/>
          </w:tcPr>
          <w:p w14:paraId="411BC21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6085</w:t>
            </w:r>
            <w:r>
              <w:rPr>
                <w:rFonts w:hint="eastAsia"/>
                <w:color w:val="0000FF"/>
                <w:sz w:val="18"/>
              </w:rPr>
              <w:t>）</w:t>
            </w:r>
          </w:p>
        </w:tc>
      </w:tr>
      <w:tr w:rsidR="00000000" w14:paraId="7F8261CD" w14:textId="77777777">
        <w:trPr>
          <w:trHeight w:val="300"/>
        </w:trPr>
        <w:tc>
          <w:tcPr>
            <w:tcW w:w="3584" w:type="dxa"/>
            <w:vAlign w:val="center"/>
          </w:tcPr>
          <w:p w14:paraId="0C9F1DE6"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6088</w:t>
            </w:r>
            <w:r>
              <w:rPr>
                <w:rFonts w:hint="eastAsia"/>
                <w:color w:val="0000FF"/>
                <w:sz w:val="18"/>
              </w:rPr>
              <w:t>）</w:t>
            </w:r>
          </w:p>
        </w:tc>
        <w:tc>
          <w:tcPr>
            <w:tcW w:w="2853" w:type="dxa"/>
            <w:vAlign w:val="center"/>
          </w:tcPr>
          <w:p w14:paraId="4F4AA9F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6089</w:t>
            </w:r>
            <w:r>
              <w:rPr>
                <w:rFonts w:hint="eastAsia"/>
                <w:color w:val="0000FF"/>
                <w:sz w:val="18"/>
              </w:rPr>
              <w:t>）</w:t>
            </w:r>
          </w:p>
        </w:tc>
        <w:tc>
          <w:tcPr>
            <w:tcW w:w="2849" w:type="dxa"/>
            <w:vAlign w:val="center"/>
          </w:tcPr>
          <w:p w14:paraId="7E6839E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6089</w:t>
            </w:r>
            <w:r>
              <w:rPr>
                <w:rFonts w:hint="eastAsia"/>
                <w:color w:val="0000FF"/>
                <w:sz w:val="18"/>
              </w:rPr>
              <w:t>）</w:t>
            </w:r>
          </w:p>
        </w:tc>
      </w:tr>
      <w:tr w:rsidR="00000000" w14:paraId="0943426D" w14:textId="77777777">
        <w:trPr>
          <w:trHeight w:val="300"/>
        </w:trPr>
        <w:tc>
          <w:tcPr>
            <w:tcW w:w="3584" w:type="dxa"/>
            <w:vAlign w:val="center"/>
          </w:tcPr>
          <w:p w14:paraId="47EF04A9"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2853" w:type="dxa"/>
            <w:vAlign w:val="center"/>
          </w:tcPr>
          <w:p w14:paraId="3792A5B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6090</w:t>
            </w:r>
            <w:r>
              <w:rPr>
                <w:rFonts w:hint="eastAsia"/>
                <w:color w:val="0000FF"/>
                <w:sz w:val="18"/>
              </w:rPr>
              <w:t>）</w:t>
            </w:r>
          </w:p>
        </w:tc>
        <w:tc>
          <w:tcPr>
            <w:tcW w:w="2849" w:type="dxa"/>
            <w:vAlign w:val="center"/>
          </w:tcPr>
          <w:p w14:paraId="0FECC4B6"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6090</w:t>
            </w:r>
            <w:r>
              <w:rPr>
                <w:rFonts w:hint="eastAsia"/>
                <w:color w:val="0000FF"/>
                <w:sz w:val="18"/>
              </w:rPr>
              <w:t>）</w:t>
            </w:r>
          </w:p>
        </w:tc>
      </w:tr>
      <w:tr w:rsidR="00000000" w14:paraId="29317052" w14:textId="77777777">
        <w:trPr>
          <w:trHeight w:val="300"/>
        </w:trPr>
        <w:tc>
          <w:tcPr>
            <w:tcW w:w="3584" w:type="dxa"/>
            <w:vAlign w:val="center"/>
          </w:tcPr>
          <w:p w14:paraId="74580DEF"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853" w:type="dxa"/>
            <w:vAlign w:val="center"/>
          </w:tcPr>
          <w:p w14:paraId="711B8ED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6091</w:t>
            </w:r>
            <w:r>
              <w:rPr>
                <w:rFonts w:hint="eastAsia"/>
                <w:color w:val="0000FF"/>
                <w:sz w:val="18"/>
              </w:rPr>
              <w:t>）</w:t>
            </w:r>
          </w:p>
        </w:tc>
        <w:tc>
          <w:tcPr>
            <w:tcW w:w="2849" w:type="dxa"/>
            <w:vAlign w:val="center"/>
          </w:tcPr>
          <w:p w14:paraId="4942F80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6091</w:t>
            </w:r>
            <w:r>
              <w:rPr>
                <w:rFonts w:hint="eastAsia"/>
                <w:color w:val="0000FF"/>
                <w:sz w:val="18"/>
              </w:rPr>
              <w:t>）</w:t>
            </w:r>
          </w:p>
        </w:tc>
      </w:tr>
    </w:tbl>
    <w:p w14:paraId="68AEBC79"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6092</w:t>
      </w:r>
      <w:r>
        <w:rPr>
          <w:rFonts w:hint="eastAsia"/>
          <w:color w:val="0000FF"/>
          <w:sz w:val="18"/>
        </w:rPr>
        <w:t>）</w:t>
      </w:r>
    </w:p>
    <w:p w14:paraId="12816120" w14:textId="77777777" w:rsidR="00000000" w:rsidRDefault="007478C2">
      <w:pPr>
        <w:rPr>
          <w:color w:val="FF0000"/>
          <w:sz w:val="24"/>
          <w:szCs w:val="24"/>
        </w:rPr>
      </w:pPr>
    </w:p>
    <w:p w14:paraId="0877C313"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50.2</w:t>
      </w:r>
      <w:r>
        <w:rPr>
          <w:rFonts w:ascii="宋体" w:hAnsi="宋体" w:hint="eastAsia"/>
          <w:b/>
          <w:sz w:val="24"/>
        </w:rPr>
        <w:t xml:space="preserve"> </w:t>
      </w:r>
      <w:r>
        <w:rPr>
          <w:rFonts w:ascii="宋体" w:hAnsi="宋体" w:hint="eastAsia"/>
          <w:b/>
          <w:sz w:val="24"/>
        </w:rPr>
        <w:t>计入当期损益的政府补助（如有）</w:t>
      </w:r>
    </w:p>
    <w:p w14:paraId="75835716"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2695"/>
        <w:gridCol w:w="2834"/>
        <w:gridCol w:w="1948"/>
      </w:tblGrid>
      <w:tr w:rsidR="00000000" w14:paraId="443CA244" w14:textId="77777777">
        <w:trPr>
          <w:trHeight w:val="300"/>
        </w:trPr>
        <w:tc>
          <w:tcPr>
            <w:tcW w:w="1809" w:type="dxa"/>
            <w:vAlign w:val="center"/>
          </w:tcPr>
          <w:p w14:paraId="4AB0E71F"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补助</w:t>
            </w:r>
            <w:r>
              <w:rPr>
                <w:rFonts w:ascii="Arial Narrow" w:hAnsi="Arial Narrow"/>
                <w:sz w:val="24"/>
                <w:szCs w:val="24"/>
              </w:rPr>
              <w:t>项目</w:t>
            </w:r>
          </w:p>
        </w:tc>
        <w:tc>
          <w:tcPr>
            <w:tcW w:w="2695" w:type="dxa"/>
            <w:vAlign w:val="center"/>
          </w:tcPr>
          <w:p w14:paraId="7F9F5B1D" w14:textId="77777777" w:rsidR="00000000" w:rsidRDefault="007478C2">
            <w:pPr>
              <w:jc w:val="center"/>
              <w:rPr>
                <w:rFonts w:ascii="宋体" w:hAnsi="宋体"/>
                <w:sz w:val="24"/>
              </w:rPr>
            </w:pPr>
            <w:r>
              <w:rPr>
                <w:rFonts w:ascii="宋体" w:hAnsi="宋体" w:hint="eastAsia"/>
                <w:sz w:val="24"/>
              </w:rPr>
              <w:t>本期</w:t>
            </w:r>
          </w:p>
          <w:p w14:paraId="1F7752FC"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834" w:type="dxa"/>
            <w:vAlign w:val="center"/>
          </w:tcPr>
          <w:p w14:paraId="3FB7534E"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7703B54B"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1948" w:type="dxa"/>
            <w:vAlign w:val="center"/>
          </w:tcPr>
          <w:p w14:paraId="644EF5E8"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与资产相关</w:t>
            </w:r>
            <w:r>
              <w:rPr>
                <w:rFonts w:ascii="Arial Narrow" w:hAnsi="Arial Narrow" w:hint="eastAsia"/>
                <w:sz w:val="24"/>
                <w:szCs w:val="24"/>
              </w:rPr>
              <w:t>/</w:t>
            </w:r>
            <w:r>
              <w:rPr>
                <w:rFonts w:ascii="Arial Narrow" w:hAnsi="Arial Narrow" w:hint="eastAsia"/>
                <w:sz w:val="24"/>
                <w:szCs w:val="24"/>
              </w:rPr>
              <w:t>与收益相关</w:t>
            </w:r>
          </w:p>
        </w:tc>
      </w:tr>
      <w:tr w:rsidR="00000000" w14:paraId="752F02C5" w14:textId="77777777">
        <w:trPr>
          <w:trHeight w:val="300"/>
        </w:trPr>
        <w:tc>
          <w:tcPr>
            <w:tcW w:w="1809" w:type="dxa"/>
            <w:vAlign w:val="center"/>
          </w:tcPr>
          <w:p w14:paraId="6529F480" w14:textId="77777777" w:rsidR="00000000" w:rsidRDefault="007478C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6096</w:t>
            </w:r>
            <w:r>
              <w:rPr>
                <w:rFonts w:hint="eastAsia"/>
                <w:color w:val="0000FF"/>
                <w:sz w:val="18"/>
              </w:rPr>
              <w:t>）</w:t>
            </w:r>
          </w:p>
        </w:tc>
        <w:tc>
          <w:tcPr>
            <w:tcW w:w="2695" w:type="dxa"/>
            <w:vAlign w:val="center"/>
          </w:tcPr>
          <w:p w14:paraId="1595BEA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6097</w:t>
            </w:r>
            <w:r>
              <w:rPr>
                <w:rFonts w:hint="eastAsia"/>
                <w:color w:val="0000FF"/>
                <w:sz w:val="18"/>
              </w:rPr>
              <w:t>）</w:t>
            </w:r>
          </w:p>
        </w:tc>
        <w:tc>
          <w:tcPr>
            <w:tcW w:w="2834" w:type="dxa"/>
            <w:vAlign w:val="center"/>
          </w:tcPr>
          <w:p w14:paraId="2CBEB7B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6097</w:t>
            </w:r>
            <w:r>
              <w:rPr>
                <w:rFonts w:hint="eastAsia"/>
                <w:color w:val="0000FF"/>
                <w:sz w:val="18"/>
              </w:rPr>
              <w:t>）</w:t>
            </w:r>
          </w:p>
        </w:tc>
        <w:tc>
          <w:tcPr>
            <w:tcW w:w="1948" w:type="dxa"/>
            <w:vAlign w:val="center"/>
          </w:tcPr>
          <w:p w14:paraId="2B9B058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6098</w:t>
            </w:r>
            <w:r>
              <w:rPr>
                <w:rFonts w:hint="eastAsia"/>
                <w:color w:val="0000FF"/>
                <w:sz w:val="18"/>
              </w:rPr>
              <w:t>）</w:t>
            </w:r>
          </w:p>
        </w:tc>
      </w:tr>
      <w:tr w:rsidR="00000000" w14:paraId="79B1A5C0" w14:textId="77777777">
        <w:trPr>
          <w:trHeight w:val="300"/>
        </w:trPr>
        <w:tc>
          <w:tcPr>
            <w:tcW w:w="1809" w:type="dxa"/>
            <w:vAlign w:val="center"/>
          </w:tcPr>
          <w:p w14:paraId="278A48C3" w14:textId="77777777" w:rsidR="00000000" w:rsidRDefault="007478C2">
            <w:pPr>
              <w:tabs>
                <w:tab w:val="left" w:pos="196"/>
                <w:tab w:val="left" w:pos="426"/>
              </w:tabs>
              <w:snapToGrid w:val="0"/>
              <w:rPr>
                <w:rFonts w:ascii="Arial Narrow" w:hAnsi="Arial Narrow"/>
                <w:sz w:val="24"/>
                <w:szCs w:val="24"/>
              </w:rPr>
            </w:pPr>
          </w:p>
        </w:tc>
        <w:tc>
          <w:tcPr>
            <w:tcW w:w="2695" w:type="dxa"/>
            <w:vAlign w:val="center"/>
          </w:tcPr>
          <w:p w14:paraId="7F162ACA" w14:textId="77777777" w:rsidR="00000000" w:rsidRDefault="007478C2">
            <w:pPr>
              <w:tabs>
                <w:tab w:val="left" w:pos="196"/>
                <w:tab w:val="left" w:pos="426"/>
              </w:tabs>
              <w:snapToGrid w:val="0"/>
              <w:jc w:val="right"/>
              <w:rPr>
                <w:rFonts w:ascii="Arial Narrow" w:hAnsi="Arial Narrow"/>
                <w:sz w:val="24"/>
                <w:szCs w:val="24"/>
              </w:rPr>
            </w:pPr>
          </w:p>
        </w:tc>
        <w:tc>
          <w:tcPr>
            <w:tcW w:w="2834" w:type="dxa"/>
            <w:vAlign w:val="center"/>
          </w:tcPr>
          <w:p w14:paraId="1074924E" w14:textId="77777777" w:rsidR="00000000" w:rsidRDefault="007478C2">
            <w:pPr>
              <w:tabs>
                <w:tab w:val="left" w:pos="196"/>
                <w:tab w:val="left" w:pos="426"/>
              </w:tabs>
              <w:snapToGrid w:val="0"/>
              <w:jc w:val="right"/>
              <w:rPr>
                <w:rFonts w:ascii="Arial Narrow" w:hAnsi="Arial Narrow"/>
                <w:sz w:val="24"/>
                <w:szCs w:val="24"/>
              </w:rPr>
            </w:pPr>
          </w:p>
        </w:tc>
        <w:tc>
          <w:tcPr>
            <w:tcW w:w="1948" w:type="dxa"/>
            <w:vAlign w:val="center"/>
          </w:tcPr>
          <w:p w14:paraId="631D64D2" w14:textId="77777777" w:rsidR="00000000" w:rsidRDefault="007478C2">
            <w:pPr>
              <w:tabs>
                <w:tab w:val="left" w:pos="196"/>
                <w:tab w:val="left" w:pos="426"/>
              </w:tabs>
              <w:snapToGrid w:val="0"/>
              <w:jc w:val="right"/>
              <w:rPr>
                <w:rFonts w:ascii="Arial Narrow" w:hAnsi="Arial Narrow"/>
                <w:sz w:val="24"/>
                <w:szCs w:val="24"/>
              </w:rPr>
            </w:pPr>
          </w:p>
        </w:tc>
      </w:tr>
      <w:tr w:rsidR="00000000" w14:paraId="618DFF39" w14:textId="77777777">
        <w:trPr>
          <w:trHeight w:val="175"/>
        </w:trPr>
        <w:tc>
          <w:tcPr>
            <w:tcW w:w="1809" w:type="dxa"/>
            <w:vAlign w:val="center"/>
          </w:tcPr>
          <w:p w14:paraId="2F30B24F"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695" w:type="dxa"/>
            <w:vAlign w:val="center"/>
          </w:tcPr>
          <w:p w14:paraId="7A35486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6099</w:t>
            </w:r>
            <w:r>
              <w:rPr>
                <w:rFonts w:hint="eastAsia"/>
                <w:color w:val="0000FF"/>
                <w:sz w:val="18"/>
              </w:rPr>
              <w:t>）</w:t>
            </w:r>
          </w:p>
        </w:tc>
        <w:tc>
          <w:tcPr>
            <w:tcW w:w="2834" w:type="dxa"/>
            <w:vAlign w:val="center"/>
          </w:tcPr>
          <w:p w14:paraId="6927911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6099</w:t>
            </w:r>
            <w:r>
              <w:rPr>
                <w:rFonts w:hint="eastAsia"/>
                <w:color w:val="0000FF"/>
                <w:sz w:val="18"/>
              </w:rPr>
              <w:t>）</w:t>
            </w:r>
          </w:p>
        </w:tc>
        <w:tc>
          <w:tcPr>
            <w:tcW w:w="1948" w:type="dxa"/>
            <w:vAlign w:val="center"/>
          </w:tcPr>
          <w:p w14:paraId="2DF66BB0"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w:t>
            </w:r>
          </w:p>
        </w:tc>
      </w:tr>
    </w:tbl>
    <w:p w14:paraId="1F852811"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6100</w:t>
      </w:r>
      <w:r>
        <w:rPr>
          <w:rFonts w:hint="eastAsia"/>
          <w:color w:val="0000FF"/>
          <w:sz w:val="18"/>
        </w:rPr>
        <w:t>）</w:t>
      </w:r>
    </w:p>
    <w:p w14:paraId="525EDF67" w14:textId="77777777" w:rsidR="00000000" w:rsidRDefault="007478C2">
      <w:pPr>
        <w:rPr>
          <w:color w:val="FF0000"/>
          <w:sz w:val="24"/>
          <w:szCs w:val="24"/>
        </w:rPr>
      </w:pPr>
    </w:p>
    <w:p w14:paraId="1CAD5A59" w14:textId="77777777" w:rsidR="00000000" w:rsidRDefault="007478C2">
      <w:pPr>
        <w:spacing w:line="360" w:lineRule="auto"/>
        <w:outlineLvl w:val="3"/>
        <w:rPr>
          <w:rFonts w:ascii="宋体" w:hAnsi="宋体"/>
          <w:b/>
          <w:sz w:val="24"/>
        </w:rPr>
      </w:pPr>
      <w:bookmarkStart w:id="682" w:name="_Toc161412419"/>
      <w:r>
        <w:rPr>
          <w:rFonts w:ascii="宋体" w:hAnsi="宋体" w:hint="eastAsia"/>
          <w:b/>
          <w:sz w:val="24"/>
        </w:rPr>
        <w:t>11.5.7.</w:t>
      </w:r>
      <w:r>
        <w:rPr>
          <w:rFonts w:ascii="宋体" w:hAnsi="宋体"/>
          <w:b/>
          <w:sz w:val="24"/>
        </w:rPr>
        <w:t xml:space="preserve">51 </w:t>
      </w:r>
      <w:r>
        <w:rPr>
          <w:rFonts w:ascii="宋体" w:hAnsi="宋体"/>
          <w:b/>
          <w:sz w:val="24"/>
        </w:rPr>
        <w:t>营业外支出</w:t>
      </w:r>
      <w:r>
        <w:rPr>
          <w:rFonts w:ascii="宋体" w:hAnsi="宋体" w:hint="eastAsia"/>
          <w:b/>
          <w:sz w:val="24"/>
        </w:rPr>
        <w:t>（如有）</w:t>
      </w:r>
    </w:p>
    <w:p w14:paraId="416FB956"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8"/>
        <w:gridCol w:w="2764"/>
        <w:gridCol w:w="2764"/>
      </w:tblGrid>
      <w:tr w:rsidR="00000000" w14:paraId="01388A2F" w14:textId="77777777">
        <w:trPr>
          <w:trHeight w:val="300"/>
          <w:tblHeader/>
        </w:trPr>
        <w:tc>
          <w:tcPr>
            <w:tcW w:w="3758" w:type="dxa"/>
            <w:vAlign w:val="center"/>
          </w:tcPr>
          <w:p w14:paraId="7625EA23"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764" w:type="dxa"/>
            <w:vAlign w:val="center"/>
          </w:tcPr>
          <w:p w14:paraId="27942F03" w14:textId="77777777" w:rsidR="00000000" w:rsidRDefault="007478C2">
            <w:pPr>
              <w:jc w:val="center"/>
              <w:rPr>
                <w:rFonts w:ascii="宋体" w:hAnsi="宋体"/>
                <w:sz w:val="24"/>
              </w:rPr>
            </w:pPr>
            <w:r>
              <w:rPr>
                <w:rFonts w:ascii="宋体" w:hAnsi="宋体" w:hint="eastAsia"/>
                <w:sz w:val="24"/>
              </w:rPr>
              <w:t>本期</w:t>
            </w:r>
          </w:p>
          <w:p w14:paraId="7ADC47F3"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64" w:type="dxa"/>
            <w:vAlign w:val="center"/>
          </w:tcPr>
          <w:p w14:paraId="6FC12884"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03C37E1"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A313FAC" w14:textId="77777777">
        <w:trPr>
          <w:trHeight w:val="300"/>
        </w:trPr>
        <w:tc>
          <w:tcPr>
            <w:tcW w:w="3758" w:type="dxa"/>
            <w:vAlign w:val="center"/>
          </w:tcPr>
          <w:p w14:paraId="7119DF93"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非流动资产报废损失合</w:t>
            </w:r>
            <w:r>
              <w:rPr>
                <w:rFonts w:ascii="Arial Narrow" w:hAnsi="Arial Narrow" w:hint="eastAsia"/>
                <w:sz w:val="24"/>
                <w:szCs w:val="24"/>
              </w:rPr>
              <w:t>计</w:t>
            </w:r>
          </w:p>
        </w:tc>
        <w:tc>
          <w:tcPr>
            <w:tcW w:w="2764" w:type="dxa"/>
            <w:vAlign w:val="center"/>
          </w:tcPr>
          <w:p w14:paraId="08A2F49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6102</w:t>
            </w:r>
            <w:r>
              <w:rPr>
                <w:rFonts w:hint="eastAsia"/>
                <w:color w:val="0000FF"/>
                <w:sz w:val="18"/>
              </w:rPr>
              <w:t>）</w:t>
            </w:r>
          </w:p>
        </w:tc>
        <w:tc>
          <w:tcPr>
            <w:tcW w:w="2764" w:type="dxa"/>
            <w:vAlign w:val="center"/>
          </w:tcPr>
          <w:p w14:paraId="6E8D9F9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6102</w:t>
            </w:r>
            <w:r>
              <w:rPr>
                <w:rFonts w:hint="eastAsia"/>
                <w:color w:val="0000FF"/>
                <w:sz w:val="18"/>
              </w:rPr>
              <w:t>）</w:t>
            </w:r>
          </w:p>
        </w:tc>
      </w:tr>
      <w:tr w:rsidR="00000000" w14:paraId="059276E1" w14:textId="77777777">
        <w:trPr>
          <w:trHeight w:val="300"/>
        </w:trPr>
        <w:tc>
          <w:tcPr>
            <w:tcW w:w="3758" w:type="dxa"/>
            <w:vAlign w:val="center"/>
          </w:tcPr>
          <w:p w14:paraId="5E648A37"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其中：固定资产报废损失</w:t>
            </w:r>
          </w:p>
        </w:tc>
        <w:tc>
          <w:tcPr>
            <w:tcW w:w="2764" w:type="dxa"/>
            <w:vAlign w:val="center"/>
          </w:tcPr>
          <w:p w14:paraId="52174CE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6103</w:t>
            </w:r>
            <w:r>
              <w:rPr>
                <w:rFonts w:hint="eastAsia"/>
                <w:color w:val="0000FF"/>
                <w:sz w:val="18"/>
              </w:rPr>
              <w:t>）</w:t>
            </w:r>
          </w:p>
        </w:tc>
        <w:tc>
          <w:tcPr>
            <w:tcW w:w="2764" w:type="dxa"/>
            <w:vAlign w:val="center"/>
          </w:tcPr>
          <w:p w14:paraId="62EEFDF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6103</w:t>
            </w:r>
            <w:r>
              <w:rPr>
                <w:rFonts w:hint="eastAsia"/>
                <w:color w:val="0000FF"/>
                <w:sz w:val="18"/>
              </w:rPr>
              <w:t>）</w:t>
            </w:r>
          </w:p>
        </w:tc>
      </w:tr>
      <w:tr w:rsidR="00000000" w14:paraId="0AD7B538" w14:textId="77777777">
        <w:trPr>
          <w:trHeight w:val="300"/>
        </w:trPr>
        <w:tc>
          <w:tcPr>
            <w:tcW w:w="3758" w:type="dxa"/>
            <w:vAlign w:val="center"/>
          </w:tcPr>
          <w:p w14:paraId="5EE75068" w14:textId="77777777" w:rsidR="00000000" w:rsidRDefault="007478C2">
            <w:pPr>
              <w:tabs>
                <w:tab w:val="left" w:pos="196"/>
                <w:tab w:val="left" w:pos="426"/>
              </w:tabs>
              <w:snapToGrid w:val="0"/>
              <w:ind w:firstLineChars="300" w:firstLine="720"/>
              <w:rPr>
                <w:rFonts w:ascii="Arial Narrow" w:hAnsi="Arial Narrow"/>
                <w:sz w:val="24"/>
                <w:szCs w:val="24"/>
              </w:rPr>
            </w:pPr>
            <w:r>
              <w:rPr>
                <w:rFonts w:ascii="Arial Narrow" w:hAnsi="Arial Narrow" w:hint="eastAsia"/>
                <w:sz w:val="24"/>
                <w:szCs w:val="24"/>
              </w:rPr>
              <w:t>无形资产报废损失</w:t>
            </w:r>
          </w:p>
        </w:tc>
        <w:tc>
          <w:tcPr>
            <w:tcW w:w="2764" w:type="dxa"/>
            <w:vAlign w:val="center"/>
          </w:tcPr>
          <w:p w14:paraId="6B04883C"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6104</w:t>
            </w:r>
            <w:r>
              <w:rPr>
                <w:rFonts w:hint="eastAsia"/>
                <w:color w:val="0000FF"/>
                <w:sz w:val="18"/>
              </w:rPr>
              <w:t>）</w:t>
            </w:r>
          </w:p>
        </w:tc>
        <w:tc>
          <w:tcPr>
            <w:tcW w:w="2764" w:type="dxa"/>
            <w:vAlign w:val="center"/>
          </w:tcPr>
          <w:p w14:paraId="27EB599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6104</w:t>
            </w:r>
            <w:r>
              <w:rPr>
                <w:rFonts w:hint="eastAsia"/>
                <w:color w:val="0000FF"/>
                <w:sz w:val="18"/>
              </w:rPr>
              <w:t>）</w:t>
            </w:r>
          </w:p>
        </w:tc>
      </w:tr>
      <w:tr w:rsidR="00000000" w14:paraId="1982D7E8" w14:textId="77777777">
        <w:trPr>
          <w:trHeight w:val="300"/>
        </w:trPr>
        <w:tc>
          <w:tcPr>
            <w:tcW w:w="3758" w:type="dxa"/>
            <w:vAlign w:val="center"/>
          </w:tcPr>
          <w:p w14:paraId="104FD8E6" w14:textId="77777777" w:rsidR="00000000" w:rsidRDefault="007478C2">
            <w:pPr>
              <w:tabs>
                <w:tab w:val="left" w:pos="196"/>
                <w:tab w:val="left" w:pos="426"/>
              </w:tabs>
              <w:snapToGrid w:val="0"/>
              <w:ind w:firstLineChars="9" w:firstLine="22"/>
              <w:rPr>
                <w:rFonts w:ascii="Arial Narrow" w:hAnsi="Arial Narrow"/>
                <w:sz w:val="24"/>
                <w:szCs w:val="24"/>
              </w:rPr>
            </w:pPr>
            <w:r>
              <w:rPr>
                <w:rFonts w:ascii="Arial Narrow" w:hAnsi="Arial Narrow" w:hint="eastAsia"/>
                <w:sz w:val="24"/>
                <w:szCs w:val="24"/>
              </w:rPr>
              <w:t>对外捐赠</w:t>
            </w:r>
          </w:p>
        </w:tc>
        <w:tc>
          <w:tcPr>
            <w:tcW w:w="2764" w:type="dxa"/>
            <w:vAlign w:val="center"/>
          </w:tcPr>
          <w:p w14:paraId="6240A1D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6105</w:t>
            </w:r>
            <w:r>
              <w:rPr>
                <w:rFonts w:hint="eastAsia"/>
                <w:color w:val="0000FF"/>
                <w:sz w:val="18"/>
              </w:rPr>
              <w:t>）</w:t>
            </w:r>
          </w:p>
        </w:tc>
        <w:tc>
          <w:tcPr>
            <w:tcW w:w="2764" w:type="dxa"/>
            <w:vAlign w:val="center"/>
          </w:tcPr>
          <w:p w14:paraId="648D3DA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6105</w:t>
            </w:r>
            <w:r>
              <w:rPr>
                <w:rFonts w:hint="eastAsia"/>
                <w:color w:val="0000FF"/>
                <w:sz w:val="18"/>
              </w:rPr>
              <w:t>）</w:t>
            </w:r>
          </w:p>
        </w:tc>
      </w:tr>
      <w:tr w:rsidR="00000000" w14:paraId="2A75718F" w14:textId="77777777">
        <w:trPr>
          <w:trHeight w:val="300"/>
        </w:trPr>
        <w:tc>
          <w:tcPr>
            <w:tcW w:w="3758" w:type="dxa"/>
            <w:vAlign w:val="center"/>
          </w:tcPr>
          <w:p w14:paraId="4BA1A783"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6108</w:t>
            </w:r>
            <w:r>
              <w:rPr>
                <w:rFonts w:hint="eastAsia"/>
                <w:color w:val="0000FF"/>
                <w:sz w:val="18"/>
              </w:rPr>
              <w:t>）</w:t>
            </w:r>
          </w:p>
        </w:tc>
        <w:tc>
          <w:tcPr>
            <w:tcW w:w="2764" w:type="dxa"/>
            <w:vAlign w:val="center"/>
          </w:tcPr>
          <w:p w14:paraId="13A42A54"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6109</w:t>
            </w:r>
            <w:r>
              <w:rPr>
                <w:rFonts w:hint="eastAsia"/>
                <w:color w:val="0000FF"/>
                <w:sz w:val="18"/>
              </w:rPr>
              <w:t>）</w:t>
            </w:r>
          </w:p>
        </w:tc>
        <w:tc>
          <w:tcPr>
            <w:tcW w:w="2764" w:type="dxa"/>
            <w:vAlign w:val="center"/>
          </w:tcPr>
          <w:p w14:paraId="1BF894E9"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6109</w:t>
            </w:r>
            <w:r>
              <w:rPr>
                <w:rFonts w:hint="eastAsia"/>
                <w:color w:val="0000FF"/>
                <w:sz w:val="18"/>
              </w:rPr>
              <w:t>）</w:t>
            </w:r>
          </w:p>
        </w:tc>
      </w:tr>
      <w:tr w:rsidR="00000000" w14:paraId="157410E5" w14:textId="77777777">
        <w:trPr>
          <w:trHeight w:val="300"/>
        </w:trPr>
        <w:tc>
          <w:tcPr>
            <w:tcW w:w="3758" w:type="dxa"/>
            <w:vAlign w:val="center"/>
          </w:tcPr>
          <w:p w14:paraId="7692364A"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其他</w:t>
            </w:r>
          </w:p>
        </w:tc>
        <w:tc>
          <w:tcPr>
            <w:tcW w:w="2764" w:type="dxa"/>
            <w:vAlign w:val="center"/>
          </w:tcPr>
          <w:p w14:paraId="6239AFB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6110</w:t>
            </w:r>
            <w:r>
              <w:rPr>
                <w:rFonts w:hint="eastAsia"/>
                <w:color w:val="0000FF"/>
                <w:sz w:val="18"/>
              </w:rPr>
              <w:t>）</w:t>
            </w:r>
          </w:p>
        </w:tc>
        <w:tc>
          <w:tcPr>
            <w:tcW w:w="2764" w:type="dxa"/>
            <w:vAlign w:val="center"/>
          </w:tcPr>
          <w:p w14:paraId="5A15E80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6110</w:t>
            </w:r>
            <w:r>
              <w:rPr>
                <w:rFonts w:hint="eastAsia"/>
                <w:color w:val="0000FF"/>
                <w:sz w:val="18"/>
              </w:rPr>
              <w:t>）</w:t>
            </w:r>
          </w:p>
        </w:tc>
      </w:tr>
      <w:tr w:rsidR="00000000" w14:paraId="6D95CF41" w14:textId="77777777">
        <w:trPr>
          <w:trHeight w:val="300"/>
        </w:trPr>
        <w:tc>
          <w:tcPr>
            <w:tcW w:w="3758" w:type="dxa"/>
            <w:vAlign w:val="center"/>
          </w:tcPr>
          <w:p w14:paraId="20B8D053"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764" w:type="dxa"/>
            <w:vAlign w:val="center"/>
          </w:tcPr>
          <w:p w14:paraId="6D1CBD4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6111</w:t>
            </w:r>
            <w:r>
              <w:rPr>
                <w:rFonts w:hint="eastAsia"/>
                <w:color w:val="0000FF"/>
                <w:sz w:val="18"/>
              </w:rPr>
              <w:t>）</w:t>
            </w:r>
          </w:p>
        </w:tc>
        <w:tc>
          <w:tcPr>
            <w:tcW w:w="2764" w:type="dxa"/>
            <w:vAlign w:val="center"/>
          </w:tcPr>
          <w:p w14:paraId="0296C87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6111</w:t>
            </w:r>
            <w:r>
              <w:rPr>
                <w:rFonts w:hint="eastAsia"/>
                <w:color w:val="0000FF"/>
                <w:sz w:val="18"/>
              </w:rPr>
              <w:t>）</w:t>
            </w:r>
          </w:p>
        </w:tc>
      </w:tr>
    </w:tbl>
    <w:p w14:paraId="273CCFC7"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6112</w:t>
      </w:r>
      <w:r>
        <w:rPr>
          <w:rFonts w:hint="eastAsia"/>
          <w:color w:val="0000FF"/>
          <w:sz w:val="18"/>
        </w:rPr>
        <w:t>）</w:t>
      </w:r>
    </w:p>
    <w:bookmarkEnd w:id="682"/>
    <w:p w14:paraId="62FBC3B5" w14:textId="77777777" w:rsidR="00000000" w:rsidRDefault="007478C2">
      <w:pPr>
        <w:rPr>
          <w:rFonts w:ascii="宋体" w:hAnsi="宋体"/>
          <w:b/>
          <w:sz w:val="24"/>
        </w:rPr>
      </w:pPr>
    </w:p>
    <w:p w14:paraId="6F8FDC5B"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52</w:t>
      </w:r>
      <w:r>
        <w:rPr>
          <w:rFonts w:ascii="宋体" w:hAnsi="宋体" w:hint="eastAsia"/>
          <w:b/>
          <w:sz w:val="24"/>
        </w:rPr>
        <w:t xml:space="preserve"> </w:t>
      </w:r>
      <w:r>
        <w:rPr>
          <w:rFonts w:ascii="宋体" w:hAnsi="宋体"/>
          <w:b/>
          <w:sz w:val="24"/>
        </w:rPr>
        <w:t>所得税费用</w:t>
      </w:r>
    </w:p>
    <w:p w14:paraId="7D057495"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52.1 </w:t>
      </w:r>
      <w:r>
        <w:rPr>
          <w:rFonts w:ascii="宋体" w:hAnsi="宋体" w:hint="eastAsia"/>
          <w:b/>
          <w:sz w:val="24"/>
        </w:rPr>
        <w:t>所得税费用</w:t>
      </w:r>
      <w:r>
        <w:rPr>
          <w:rFonts w:ascii="宋体" w:hAnsi="宋体"/>
          <w:b/>
          <w:sz w:val="24"/>
        </w:rPr>
        <w:t>情况</w:t>
      </w:r>
    </w:p>
    <w:p w14:paraId="55567D20"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3096"/>
        <w:gridCol w:w="3096"/>
      </w:tblGrid>
      <w:tr w:rsidR="00000000" w14:paraId="17678590" w14:textId="77777777">
        <w:trPr>
          <w:trHeight w:val="300"/>
          <w:tblHeader/>
        </w:trPr>
        <w:tc>
          <w:tcPr>
            <w:tcW w:w="3094" w:type="dxa"/>
            <w:vAlign w:val="center"/>
          </w:tcPr>
          <w:p w14:paraId="720B1E59"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096" w:type="dxa"/>
            <w:vAlign w:val="center"/>
          </w:tcPr>
          <w:p w14:paraId="2F98217D" w14:textId="77777777" w:rsidR="00000000" w:rsidRDefault="007478C2">
            <w:pPr>
              <w:jc w:val="center"/>
              <w:rPr>
                <w:rFonts w:ascii="宋体" w:hAnsi="宋体"/>
                <w:sz w:val="24"/>
              </w:rPr>
            </w:pPr>
            <w:r>
              <w:rPr>
                <w:rFonts w:ascii="宋体" w:hAnsi="宋体" w:hint="eastAsia"/>
                <w:sz w:val="24"/>
              </w:rPr>
              <w:t>本期</w:t>
            </w:r>
          </w:p>
          <w:p w14:paraId="7A497446"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3096" w:type="dxa"/>
            <w:vAlign w:val="center"/>
          </w:tcPr>
          <w:p w14:paraId="6EFEA6A6"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A4C2D02"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50CF878" w14:textId="77777777">
        <w:trPr>
          <w:trHeight w:val="300"/>
        </w:trPr>
        <w:tc>
          <w:tcPr>
            <w:tcW w:w="3094" w:type="dxa"/>
            <w:vAlign w:val="center"/>
          </w:tcPr>
          <w:p w14:paraId="797BA500"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当期所得税费用</w:t>
            </w:r>
          </w:p>
        </w:tc>
        <w:tc>
          <w:tcPr>
            <w:tcW w:w="3096" w:type="dxa"/>
            <w:vAlign w:val="center"/>
          </w:tcPr>
          <w:p w14:paraId="1775D9F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6115</w:t>
            </w:r>
            <w:r>
              <w:rPr>
                <w:rFonts w:hint="eastAsia"/>
                <w:color w:val="0000FF"/>
                <w:sz w:val="18"/>
              </w:rPr>
              <w:t>）</w:t>
            </w:r>
          </w:p>
        </w:tc>
        <w:tc>
          <w:tcPr>
            <w:tcW w:w="3096" w:type="dxa"/>
            <w:vAlign w:val="center"/>
          </w:tcPr>
          <w:p w14:paraId="1F3811B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6115</w:t>
            </w:r>
            <w:r>
              <w:rPr>
                <w:rFonts w:hint="eastAsia"/>
                <w:color w:val="0000FF"/>
                <w:sz w:val="18"/>
              </w:rPr>
              <w:t>）</w:t>
            </w:r>
          </w:p>
        </w:tc>
      </w:tr>
      <w:tr w:rsidR="00000000" w14:paraId="479B6959" w14:textId="77777777">
        <w:trPr>
          <w:trHeight w:val="300"/>
        </w:trPr>
        <w:tc>
          <w:tcPr>
            <w:tcW w:w="3094" w:type="dxa"/>
            <w:vAlign w:val="center"/>
          </w:tcPr>
          <w:p w14:paraId="1DA4DCA7"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递延所得税费用</w:t>
            </w:r>
          </w:p>
        </w:tc>
        <w:tc>
          <w:tcPr>
            <w:tcW w:w="3096" w:type="dxa"/>
            <w:vAlign w:val="center"/>
          </w:tcPr>
          <w:p w14:paraId="58B1A9F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6116</w:t>
            </w:r>
            <w:r>
              <w:rPr>
                <w:rFonts w:hint="eastAsia"/>
                <w:color w:val="0000FF"/>
                <w:sz w:val="18"/>
              </w:rPr>
              <w:t>）</w:t>
            </w:r>
          </w:p>
        </w:tc>
        <w:tc>
          <w:tcPr>
            <w:tcW w:w="3096" w:type="dxa"/>
            <w:vAlign w:val="center"/>
          </w:tcPr>
          <w:p w14:paraId="32D2448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6116</w:t>
            </w:r>
            <w:r>
              <w:rPr>
                <w:rFonts w:hint="eastAsia"/>
                <w:color w:val="0000FF"/>
                <w:sz w:val="18"/>
              </w:rPr>
              <w:t>）</w:t>
            </w:r>
          </w:p>
        </w:tc>
      </w:tr>
      <w:tr w:rsidR="00000000" w14:paraId="7E8599BC" w14:textId="77777777">
        <w:trPr>
          <w:trHeight w:val="300"/>
        </w:trPr>
        <w:tc>
          <w:tcPr>
            <w:tcW w:w="3094" w:type="dxa"/>
            <w:vAlign w:val="center"/>
          </w:tcPr>
          <w:p w14:paraId="30255CAA"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3096" w:type="dxa"/>
            <w:vAlign w:val="center"/>
          </w:tcPr>
          <w:p w14:paraId="2460BDB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6117</w:t>
            </w:r>
            <w:r>
              <w:rPr>
                <w:rFonts w:hint="eastAsia"/>
                <w:color w:val="0000FF"/>
                <w:sz w:val="18"/>
              </w:rPr>
              <w:t>）</w:t>
            </w:r>
          </w:p>
        </w:tc>
        <w:tc>
          <w:tcPr>
            <w:tcW w:w="3096" w:type="dxa"/>
            <w:vAlign w:val="center"/>
          </w:tcPr>
          <w:p w14:paraId="2E5B457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6117</w:t>
            </w:r>
            <w:r>
              <w:rPr>
                <w:rFonts w:hint="eastAsia"/>
                <w:color w:val="0000FF"/>
                <w:sz w:val="18"/>
              </w:rPr>
              <w:t>）</w:t>
            </w:r>
          </w:p>
        </w:tc>
      </w:tr>
    </w:tbl>
    <w:p w14:paraId="6667AC84"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6118</w:t>
      </w:r>
      <w:r>
        <w:rPr>
          <w:rFonts w:hint="eastAsia"/>
          <w:color w:val="0000FF"/>
          <w:sz w:val="18"/>
        </w:rPr>
        <w:t>）</w:t>
      </w:r>
    </w:p>
    <w:p w14:paraId="32524176" w14:textId="77777777" w:rsidR="00000000" w:rsidRDefault="007478C2">
      <w:pPr>
        <w:rPr>
          <w:rFonts w:ascii="宋体" w:hAnsi="宋体"/>
          <w:b/>
          <w:sz w:val="24"/>
        </w:rPr>
      </w:pPr>
    </w:p>
    <w:p w14:paraId="18A608DD"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52.2 </w:t>
      </w:r>
      <w:r>
        <w:rPr>
          <w:rFonts w:ascii="宋体" w:hAnsi="宋体" w:hint="eastAsia"/>
          <w:b/>
          <w:sz w:val="24"/>
        </w:rPr>
        <w:t>会计利润与所得税费用调整过程</w:t>
      </w:r>
    </w:p>
    <w:p w14:paraId="34AEB438"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38"/>
        <w:gridCol w:w="3148"/>
      </w:tblGrid>
      <w:tr w:rsidR="00000000" w14:paraId="67192A97" w14:textId="77777777">
        <w:trPr>
          <w:trHeight w:val="300"/>
          <w:tblHeader/>
        </w:trPr>
        <w:tc>
          <w:tcPr>
            <w:tcW w:w="6138" w:type="dxa"/>
            <w:vAlign w:val="center"/>
          </w:tcPr>
          <w:p w14:paraId="2D448915"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3148" w:type="dxa"/>
            <w:vAlign w:val="center"/>
          </w:tcPr>
          <w:p w14:paraId="394BC212" w14:textId="77777777" w:rsidR="00000000" w:rsidRDefault="007478C2">
            <w:pPr>
              <w:jc w:val="center"/>
              <w:rPr>
                <w:rFonts w:ascii="宋体" w:hAnsi="宋体"/>
                <w:sz w:val="24"/>
              </w:rPr>
            </w:pPr>
            <w:r>
              <w:rPr>
                <w:rFonts w:ascii="宋体" w:hAnsi="宋体" w:hint="eastAsia"/>
                <w:sz w:val="24"/>
              </w:rPr>
              <w:t>本期</w:t>
            </w:r>
          </w:p>
          <w:p w14:paraId="2A610568"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01909B19" w14:textId="77777777">
        <w:trPr>
          <w:trHeight w:val="300"/>
        </w:trPr>
        <w:tc>
          <w:tcPr>
            <w:tcW w:w="6138" w:type="dxa"/>
            <w:vAlign w:val="center"/>
          </w:tcPr>
          <w:p w14:paraId="4B83CB74" w14:textId="77777777" w:rsidR="00000000" w:rsidRDefault="007478C2">
            <w:pPr>
              <w:tabs>
                <w:tab w:val="left" w:pos="196"/>
                <w:tab w:val="left" w:pos="426"/>
              </w:tabs>
              <w:snapToGrid w:val="0"/>
              <w:rPr>
                <w:rFonts w:ascii="Arial Narrow" w:hAnsi="Arial Narrow"/>
                <w:sz w:val="24"/>
                <w:szCs w:val="24"/>
              </w:rPr>
            </w:pPr>
            <w:bookmarkStart w:id="683" w:name="OLE_LINK14" w:colFirst="0" w:colLast="0"/>
            <w:r>
              <w:rPr>
                <w:rFonts w:ascii="Arial Narrow" w:hAnsi="Arial Narrow"/>
                <w:sz w:val="24"/>
                <w:szCs w:val="24"/>
              </w:rPr>
              <w:t>利润总额</w:t>
            </w:r>
          </w:p>
        </w:tc>
        <w:tc>
          <w:tcPr>
            <w:tcW w:w="3148" w:type="dxa"/>
            <w:vAlign w:val="center"/>
          </w:tcPr>
          <w:p w14:paraId="1A2110DD"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6120</w:t>
            </w:r>
            <w:r>
              <w:rPr>
                <w:rFonts w:hint="eastAsia"/>
                <w:color w:val="0000FF"/>
                <w:sz w:val="18"/>
              </w:rPr>
              <w:t>）</w:t>
            </w:r>
          </w:p>
        </w:tc>
      </w:tr>
      <w:tr w:rsidR="00000000" w14:paraId="2E91E5DE" w14:textId="77777777">
        <w:trPr>
          <w:trHeight w:val="300"/>
        </w:trPr>
        <w:tc>
          <w:tcPr>
            <w:tcW w:w="6138" w:type="dxa"/>
            <w:vAlign w:val="center"/>
          </w:tcPr>
          <w:p w14:paraId="239AB306"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按法定</w:t>
            </w:r>
            <w:r>
              <w:rPr>
                <w:rFonts w:ascii="Arial Narrow" w:hAnsi="Arial Narrow"/>
                <w:sz w:val="24"/>
                <w:szCs w:val="24"/>
              </w:rPr>
              <w:t>/</w:t>
            </w:r>
            <w:r>
              <w:rPr>
                <w:rFonts w:ascii="Arial Narrow" w:hAnsi="Arial Narrow"/>
                <w:sz w:val="24"/>
                <w:szCs w:val="24"/>
              </w:rPr>
              <w:t>适用税率计算的所得税费用</w:t>
            </w:r>
          </w:p>
        </w:tc>
        <w:tc>
          <w:tcPr>
            <w:tcW w:w="3148" w:type="dxa"/>
            <w:vAlign w:val="center"/>
          </w:tcPr>
          <w:p w14:paraId="00D2B5B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6121</w:t>
            </w:r>
            <w:r>
              <w:rPr>
                <w:rFonts w:hint="eastAsia"/>
                <w:color w:val="0000FF"/>
                <w:sz w:val="18"/>
              </w:rPr>
              <w:t>）</w:t>
            </w:r>
          </w:p>
        </w:tc>
      </w:tr>
      <w:tr w:rsidR="00000000" w14:paraId="3674C9D1" w14:textId="77777777">
        <w:trPr>
          <w:trHeight w:val="300"/>
        </w:trPr>
        <w:tc>
          <w:tcPr>
            <w:tcW w:w="6138" w:type="dxa"/>
            <w:vAlign w:val="center"/>
          </w:tcPr>
          <w:p w14:paraId="2E2C3035"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子公司适用不同税率的影响</w:t>
            </w:r>
          </w:p>
        </w:tc>
        <w:tc>
          <w:tcPr>
            <w:tcW w:w="3148" w:type="dxa"/>
            <w:vAlign w:val="center"/>
          </w:tcPr>
          <w:p w14:paraId="7042319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6122</w:t>
            </w:r>
            <w:r>
              <w:rPr>
                <w:rFonts w:hint="eastAsia"/>
                <w:color w:val="0000FF"/>
                <w:sz w:val="18"/>
              </w:rPr>
              <w:t>）</w:t>
            </w:r>
          </w:p>
        </w:tc>
      </w:tr>
      <w:tr w:rsidR="00000000" w14:paraId="3FA8C752" w14:textId="77777777">
        <w:trPr>
          <w:trHeight w:val="300"/>
        </w:trPr>
        <w:tc>
          <w:tcPr>
            <w:tcW w:w="6138" w:type="dxa"/>
            <w:vAlign w:val="center"/>
          </w:tcPr>
          <w:p w14:paraId="396F22AE"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调整以前期间所得税的影响</w:t>
            </w:r>
          </w:p>
        </w:tc>
        <w:tc>
          <w:tcPr>
            <w:tcW w:w="3148" w:type="dxa"/>
            <w:vAlign w:val="center"/>
          </w:tcPr>
          <w:p w14:paraId="7792392F"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6123</w:t>
            </w:r>
            <w:r>
              <w:rPr>
                <w:rFonts w:hint="eastAsia"/>
                <w:color w:val="0000FF"/>
                <w:sz w:val="18"/>
              </w:rPr>
              <w:t>）</w:t>
            </w:r>
          </w:p>
        </w:tc>
      </w:tr>
      <w:tr w:rsidR="00000000" w14:paraId="5D8151F0" w14:textId="77777777">
        <w:trPr>
          <w:trHeight w:val="300"/>
        </w:trPr>
        <w:tc>
          <w:tcPr>
            <w:tcW w:w="6138" w:type="dxa"/>
            <w:vAlign w:val="center"/>
          </w:tcPr>
          <w:p w14:paraId="48F36962"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非应税收入的影响</w:t>
            </w:r>
          </w:p>
        </w:tc>
        <w:tc>
          <w:tcPr>
            <w:tcW w:w="3148" w:type="dxa"/>
            <w:vAlign w:val="center"/>
          </w:tcPr>
          <w:p w14:paraId="3D1EB137"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6124</w:t>
            </w:r>
            <w:r>
              <w:rPr>
                <w:rFonts w:hint="eastAsia"/>
                <w:color w:val="0000FF"/>
                <w:sz w:val="18"/>
              </w:rPr>
              <w:t>）</w:t>
            </w:r>
          </w:p>
        </w:tc>
      </w:tr>
      <w:tr w:rsidR="00000000" w14:paraId="726F509A" w14:textId="77777777">
        <w:trPr>
          <w:trHeight w:val="300"/>
        </w:trPr>
        <w:tc>
          <w:tcPr>
            <w:tcW w:w="6138" w:type="dxa"/>
            <w:vAlign w:val="center"/>
          </w:tcPr>
          <w:p w14:paraId="45313E8D"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不可抵扣的成本、费用和损失的影响</w:t>
            </w:r>
          </w:p>
        </w:tc>
        <w:tc>
          <w:tcPr>
            <w:tcW w:w="3148" w:type="dxa"/>
            <w:vAlign w:val="center"/>
          </w:tcPr>
          <w:p w14:paraId="0D39835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6125</w:t>
            </w:r>
            <w:r>
              <w:rPr>
                <w:rFonts w:hint="eastAsia"/>
                <w:color w:val="0000FF"/>
                <w:sz w:val="18"/>
              </w:rPr>
              <w:t>）</w:t>
            </w:r>
          </w:p>
        </w:tc>
      </w:tr>
      <w:tr w:rsidR="00000000" w14:paraId="001039B5" w14:textId="77777777">
        <w:trPr>
          <w:trHeight w:val="300"/>
        </w:trPr>
        <w:tc>
          <w:tcPr>
            <w:tcW w:w="6138" w:type="dxa"/>
            <w:vAlign w:val="center"/>
          </w:tcPr>
          <w:p w14:paraId="33741B28"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使用前期未确认递延所得税资产的可抵扣亏损的影</w:t>
            </w:r>
            <w:r>
              <w:rPr>
                <w:rFonts w:ascii="Arial Narrow" w:hAnsi="Arial Narrow"/>
                <w:sz w:val="24"/>
                <w:szCs w:val="24"/>
              </w:rPr>
              <w:t>响</w:t>
            </w:r>
          </w:p>
        </w:tc>
        <w:tc>
          <w:tcPr>
            <w:tcW w:w="3148" w:type="dxa"/>
            <w:vAlign w:val="center"/>
          </w:tcPr>
          <w:p w14:paraId="0842A71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6126</w:t>
            </w:r>
            <w:r>
              <w:rPr>
                <w:rFonts w:hint="eastAsia"/>
                <w:color w:val="0000FF"/>
                <w:sz w:val="18"/>
              </w:rPr>
              <w:t>）</w:t>
            </w:r>
          </w:p>
        </w:tc>
      </w:tr>
      <w:tr w:rsidR="00000000" w14:paraId="18F2DC70" w14:textId="77777777">
        <w:trPr>
          <w:trHeight w:val="300"/>
        </w:trPr>
        <w:tc>
          <w:tcPr>
            <w:tcW w:w="6138" w:type="dxa"/>
            <w:vAlign w:val="center"/>
          </w:tcPr>
          <w:p w14:paraId="098271E8"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本期未确认递延所得税资产的可抵扣暂时性差异或可抵扣亏损的影响</w:t>
            </w:r>
          </w:p>
        </w:tc>
        <w:tc>
          <w:tcPr>
            <w:tcW w:w="3148" w:type="dxa"/>
            <w:vAlign w:val="center"/>
          </w:tcPr>
          <w:p w14:paraId="6C5877A5"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6127</w:t>
            </w:r>
            <w:r>
              <w:rPr>
                <w:rFonts w:hint="eastAsia"/>
                <w:color w:val="0000FF"/>
                <w:sz w:val="18"/>
              </w:rPr>
              <w:t>）</w:t>
            </w:r>
          </w:p>
        </w:tc>
      </w:tr>
      <w:bookmarkEnd w:id="683"/>
      <w:tr w:rsidR="00000000" w14:paraId="0D5ED7C6" w14:textId="77777777">
        <w:trPr>
          <w:trHeight w:val="300"/>
        </w:trPr>
        <w:tc>
          <w:tcPr>
            <w:tcW w:w="6138" w:type="dxa"/>
            <w:vAlign w:val="center"/>
          </w:tcPr>
          <w:p w14:paraId="37FF80E4" w14:textId="77777777" w:rsidR="00000000" w:rsidRDefault="007478C2">
            <w:pPr>
              <w:tabs>
                <w:tab w:val="left" w:pos="196"/>
                <w:tab w:val="left" w:pos="426"/>
              </w:tabs>
              <w:snapToGrid w:val="0"/>
              <w:rPr>
                <w:rFonts w:ascii="Arial Narrow" w:hAnsi="Arial Narrow"/>
                <w:sz w:val="24"/>
                <w:szCs w:val="24"/>
              </w:rPr>
            </w:pPr>
            <w:r>
              <w:rPr>
                <w:rFonts w:ascii="Arial Narrow" w:hAnsi="Arial Narrow" w:hint="eastAsia"/>
                <w:sz w:val="24"/>
                <w:szCs w:val="24"/>
              </w:rPr>
              <w:t>…</w:t>
            </w:r>
            <w:r>
              <w:rPr>
                <w:rFonts w:hint="eastAsia"/>
                <w:color w:val="0000FF"/>
                <w:sz w:val="18"/>
              </w:rPr>
              <w:t>（</w:t>
            </w:r>
            <w:r>
              <w:rPr>
                <w:color w:val="0000FF"/>
                <w:sz w:val="18"/>
              </w:rPr>
              <w:t>6130</w:t>
            </w:r>
            <w:r>
              <w:rPr>
                <w:rFonts w:hint="eastAsia"/>
                <w:color w:val="0000FF"/>
                <w:sz w:val="18"/>
              </w:rPr>
              <w:t>）</w:t>
            </w:r>
          </w:p>
        </w:tc>
        <w:tc>
          <w:tcPr>
            <w:tcW w:w="3148" w:type="dxa"/>
            <w:vAlign w:val="center"/>
          </w:tcPr>
          <w:p w14:paraId="60007A40"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6131</w:t>
            </w:r>
            <w:r>
              <w:rPr>
                <w:rFonts w:hint="eastAsia"/>
                <w:color w:val="0000FF"/>
                <w:sz w:val="18"/>
              </w:rPr>
              <w:t>）</w:t>
            </w:r>
          </w:p>
        </w:tc>
      </w:tr>
      <w:tr w:rsidR="00000000" w14:paraId="0FAC7B04" w14:textId="77777777">
        <w:trPr>
          <w:trHeight w:val="300"/>
        </w:trPr>
        <w:tc>
          <w:tcPr>
            <w:tcW w:w="6138" w:type="dxa"/>
            <w:vAlign w:val="center"/>
          </w:tcPr>
          <w:p w14:paraId="0A887756"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合计</w:t>
            </w:r>
          </w:p>
        </w:tc>
        <w:tc>
          <w:tcPr>
            <w:tcW w:w="3148" w:type="dxa"/>
            <w:vAlign w:val="center"/>
          </w:tcPr>
          <w:p w14:paraId="3056DEC2"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6132</w:t>
            </w:r>
            <w:r>
              <w:rPr>
                <w:rFonts w:hint="eastAsia"/>
                <w:color w:val="0000FF"/>
                <w:sz w:val="18"/>
              </w:rPr>
              <w:t>）</w:t>
            </w:r>
          </w:p>
        </w:tc>
      </w:tr>
    </w:tbl>
    <w:p w14:paraId="66F80751"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6133</w:t>
      </w:r>
      <w:r>
        <w:rPr>
          <w:rFonts w:hint="eastAsia"/>
          <w:color w:val="0000FF"/>
          <w:sz w:val="18"/>
        </w:rPr>
        <w:t>）</w:t>
      </w:r>
    </w:p>
    <w:p w14:paraId="543D9779" w14:textId="77777777" w:rsidR="00000000" w:rsidRDefault="007478C2">
      <w:pPr>
        <w:rPr>
          <w:rFonts w:ascii="宋体" w:hAnsi="宋体"/>
          <w:b/>
          <w:sz w:val="24"/>
        </w:rPr>
      </w:pPr>
    </w:p>
    <w:p w14:paraId="59E8F01F" w14:textId="77777777" w:rsidR="00000000" w:rsidRDefault="007478C2">
      <w:pPr>
        <w:spacing w:line="360" w:lineRule="auto"/>
        <w:outlineLvl w:val="3"/>
        <w:rPr>
          <w:rFonts w:ascii="宋体" w:hAnsi="宋体"/>
          <w:b/>
          <w:sz w:val="24"/>
        </w:rPr>
      </w:pPr>
      <w:bookmarkStart w:id="684" w:name="_Toc161412422"/>
      <w:r>
        <w:rPr>
          <w:rFonts w:ascii="宋体" w:hAnsi="宋体" w:hint="eastAsia"/>
          <w:b/>
          <w:sz w:val="24"/>
        </w:rPr>
        <w:t>11.5.7.</w:t>
      </w:r>
      <w:r>
        <w:rPr>
          <w:rFonts w:ascii="宋体" w:hAnsi="宋体"/>
          <w:b/>
          <w:sz w:val="24"/>
        </w:rPr>
        <w:t>53</w:t>
      </w:r>
      <w:r>
        <w:rPr>
          <w:rFonts w:ascii="宋体" w:hAnsi="宋体" w:hint="eastAsia"/>
          <w:b/>
          <w:sz w:val="24"/>
        </w:rPr>
        <w:t xml:space="preserve"> </w:t>
      </w:r>
      <w:r>
        <w:rPr>
          <w:rFonts w:ascii="宋体" w:hAnsi="宋体"/>
          <w:b/>
          <w:sz w:val="24"/>
        </w:rPr>
        <w:t>现金流量表附注</w:t>
      </w:r>
    </w:p>
    <w:bookmarkEnd w:id="684"/>
    <w:p w14:paraId="5850B611"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53.1 </w:t>
      </w:r>
      <w:r>
        <w:rPr>
          <w:rFonts w:ascii="宋体" w:hAnsi="宋体"/>
          <w:b/>
          <w:sz w:val="24"/>
        </w:rPr>
        <w:t>收到其他与经营活动有关的现金</w:t>
      </w:r>
      <w:r>
        <w:rPr>
          <w:rFonts w:ascii="宋体" w:hAnsi="宋体" w:hint="eastAsia"/>
          <w:b/>
          <w:sz w:val="24"/>
        </w:rPr>
        <w:t>（如有）</w:t>
      </w:r>
    </w:p>
    <w:p w14:paraId="2B659E17"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2"/>
        <w:gridCol w:w="2782"/>
        <w:gridCol w:w="2782"/>
      </w:tblGrid>
      <w:tr w:rsidR="00000000" w14:paraId="7D95B296" w14:textId="77777777">
        <w:trPr>
          <w:trHeight w:val="300"/>
          <w:tblHeader/>
        </w:trPr>
        <w:tc>
          <w:tcPr>
            <w:tcW w:w="3722" w:type="dxa"/>
            <w:vAlign w:val="center"/>
          </w:tcPr>
          <w:p w14:paraId="746EB21E"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782" w:type="dxa"/>
            <w:vAlign w:val="center"/>
          </w:tcPr>
          <w:p w14:paraId="55B419F7" w14:textId="77777777" w:rsidR="00000000" w:rsidRDefault="007478C2">
            <w:pPr>
              <w:jc w:val="center"/>
              <w:rPr>
                <w:rFonts w:ascii="宋体" w:hAnsi="宋体"/>
                <w:sz w:val="24"/>
              </w:rPr>
            </w:pPr>
            <w:r>
              <w:rPr>
                <w:rFonts w:ascii="宋体" w:hAnsi="宋体" w:hint="eastAsia"/>
                <w:sz w:val="24"/>
              </w:rPr>
              <w:t>本期</w:t>
            </w:r>
          </w:p>
          <w:p w14:paraId="7954F650"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82" w:type="dxa"/>
            <w:vAlign w:val="center"/>
          </w:tcPr>
          <w:p w14:paraId="4B7A563F"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F4B7A0B"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71C314C" w14:textId="77777777">
        <w:trPr>
          <w:trHeight w:val="300"/>
        </w:trPr>
        <w:tc>
          <w:tcPr>
            <w:tcW w:w="3722" w:type="dxa"/>
            <w:vAlign w:val="center"/>
          </w:tcPr>
          <w:p w14:paraId="72F12657" w14:textId="77777777" w:rsidR="00000000" w:rsidRDefault="007478C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6137</w:t>
            </w:r>
            <w:r>
              <w:rPr>
                <w:rFonts w:hint="eastAsia"/>
                <w:color w:val="0000FF"/>
                <w:sz w:val="18"/>
              </w:rPr>
              <w:t>）</w:t>
            </w:r>
          </w:p>
        </w:tc>
        <w:tc>
          <w:tcPr>
            <w:tcW w:w="2782" w:type="dxa"/>
            <w:vAlign w:val="center"/>
          </w:tcPr>
          <w:p w14:paraId="2858CF91"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6138</w:t>
            </w:r>
            <w:r>
              <w:rPr>
                <w:rFonts w:hint="eastAsia"/>
                <w:color w:val="0000FF"/>
                <w:sz w:val="18"/>
              </w:rPr>
              <w:t>）</w:t>
            </w:r>
          </w:p>
        </w:tc>
        <w:tc>
          <w:tcPr>
            <w:tcW w:w="2782" w:type="dxa"/>
            <w:vAlign w:val="center"/>
          </w:tcPr>
          <w:p w14:paraId="721FC02B"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6138</w:t>
            </w:r>
            <w:r>
              <w:rPr>
                <w:rFonts w:hint="eastAsia"/>
                <w:color w:val="0000FF"/>
                <w:sz w:val="18"/>
              </w:rPr>
              <w:t>）</w:t>
            </w:r>
          </w:p>
        </w:tc>
      </w:tr>
      <w:tr w:rsidR="00000000" w14:paraId="43DEFD60" w14:textId="77777777">
        <w:trPr>
          <w:trHeight w:val="300"/>
        </w:trPr>
        <w:tc>
          <w:tcPr>
            <w:tcW w:w="3722" w:type="dxa"/>
            <w:vAlign w:val="center"/>
          </w:tcPr>
          <w:p w14:paraId="1F9C1E3B" w14:textId="77777777" w:rsidR="00000000" w:rsidRDefault="007478C2">
            <w:pPr>
              <w:tabs>
                <w:tab w:val="left" w:pos="196"/>
                <w:tab w:val="left" w:pos="426"/>
              </w:tabs>
              <w:snapToGrid w:val="0"/>
              <w:rPr>
                <w:rFonts w:ascii="Arial Narrow" w:hAnsi="Arial Narrow"/>
                <w:sz w:val="24"/>
                <w:szCs w:val="24"/>
              </w:rPr>
            </w:pPr>
          </w:p>
        </w:tc>
        <w:tc>
          <w:tcPr>
            <w:tcW w:w="2782" w:type="dxa"/>
            <w:vAlign w:val="center"/>
          </w:tcPr>
          <w:p w14:paraId="43408D4F" w14:textId="77777777" w:rsidR="00000000" w:rsidRDefault="007478C2">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1E79DB4E" w14:textId="77777777" w:rsidR="00000000" w:rsidRDefault="007478C2">
            <w:pPr>
              <w:tabs>
                <w:tab w:val="left" w:pos="196"/>
                <w:tab w:val="left" w:pos="426"/>
              </w:tabs>
              <w:snapToGrid w:val="0"/>
              <w:ind w:rightChars="300" w:right="630"/>
              <w:jc w:val="right"/>
              <w:rPr>
                <w:rFonts w:ascii="Arial Narrow" w:hAnsi="Arial Narrow"/>
                <w:sz w:val="24"/>
                <w:szCs w:val="24"/>
              </w:rPr>
            </w:pPr>
          </w:p>
        </w:tc>
      </w:tr>
      <w:tr w:rsidR="00000000" w14:paraId="25A0D98A" w14:textId="77777777">
        <w:trPr>
          <w:trHeight w:val="300"/>
        </w:trPr>
        <w:tc>
          <w:tcPr>
            <w:tcW w:w="3722" w:type="dxa"/>
            <w:vAlign w:val="center"/>
          </w:tcPr>
          <w:p w14:paraId="5CAB34FF" w14:textId="77777777" w:rsidR="00000000" w:rsidRDefault="007478C2">
            <w:pPr>
              <w:tabs>
                <w:tab w:val="left" w:pos="196"/>
                <w:tab w:val="left" w:pos="426"/>
              </w:tabs>
              <w:snapToGrid w:val="0"/>
              <w:rPr>
                <w:rFonts w:ascii="Arial Narrow" w:hAnsi="Arial Narrow"/>
                <w:sz w:val="24"/>
                <w:szCs w:val="24"/>
              </w:rPr>
            </w:pPr>
          </w:p>
        </w:tc>
        <w:tc>
          <w:tcPr>
            <w:tcW w:w="2782" w:type="dxa"/>
            <w:vAlign w:val="center"/>
          </w:tcPr>
          <w:p w14:paraId="2F1D14C5" w14:textId="77777777" w:rsidR="00000000" w:rsidRDefault="007478C2">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09B2A642" w14:textId="77777777" w:rsidR="00000000" w:rsidRDefault="007478C2">
            <w:pPr>
              <w:tabs>
                <w:tab w:val="left" w:pos="196"/>
                <w:tab w:val="left" w:pos="426"/>
              </w:tabs>
              <w:snapToGrid w:val="0"/>
              <w:ind w:rightChars="300" w:right="630"/>
              <w:jc w:val="right"/>
              <w:rPr>
                <w:rFonts w:ascii="Arial Narrow" w:hAnsi="Arial Narrow"/>
                <w:sz w:val="24"/>
                <w:szCs w:val="24"/>
              </w:rPr>
            </w:pPr>
          </w:p>
        </w:tc>
      </w:tr>
      <w:tr w:rsidR="00000000" w14:paraId="3F9B8ABB" w14:textId="77777777">
        <w:trPr>
          <w:trHeight w:val="300"/>
        </w:trPr>
        <w:tc>
          <w:tcPr>
            <w:tcW w:w="3722" w:type="dxa"/>
            <w:vAlign w:val="center"/>
          </w:tcPr>
          <w:p w14:paraId="26C65961"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782" w:type="dxa"/>
            <w:vAlign w:val="center"/>
          </w:tcPr>
          <w:p w14:paraId="225F9457"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6139</w:t>
            </w:r>
            <w:r>
              <w:rPr>
                <w:rFonts w:hint="eastAsia"/>
                <w:color w:val="0000FF"/>
                <w:sz w:val="18"/>
              </w:rPr>
              <w:t>）</w:t>
            </w:r>
          </w:p>
        </w:tc>
        <w:tc>
          <w:tcPr>
            <w:tcW w:w="2782" w:type="dxa"/>
            <w:vAlign w:val="center"/>
          </w:tcPr>
          <w:p w14:paraId="47CA86A0"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6139</w:t>
            </w:r>
            <w:r>
              <w:rPr>
                <w:rFonts w:hint="eastAsia"/>
                <w:color w:val="0000FF"/>
                <w:sz w:val="18"/>
              </w:rPr>
              <w:t>）</w:t>
            </w:r>
          </w:p>
        </w:tc>
      </w:tr>
    </w:tbl>
    <w:p w14:paraId="4D260345"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6140</w:t>
      </w:r>
      <w:r>
        <w:rPr>
          <w:rFonts w:hint="eastAsia"/>
          <w:color w:val="0000FF"/>
          <w:sz w:val="18"/>
        </w:rPr>
        <w:t>）</w:t>
      </w:r>
    </w:p>
    <w:p w14:paraId="46585804" w14:textId="77777777" w:rsidR="00000000" w:rsidRDefault="007478C2">
      <w:pPr>
        <w:rPr>
          <w:rFonts w:ascii="宋体" w:hAnsi="宋体"/>
          <w:b/>
          <w:sz w:val="24"/>
        </w:rPr>
      </w:pPr>
    </w:p>
    <w:p w14:paraId="46356526"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53.2 </w:t>
      </w:r>
      <w:r>
        <w:rPr>
          <w:rFonts w:ascii="宋体" w:hAnsi="宋体"/>
          <w:b/>
          <w:sz w:val="24"/>
        </w:rPr>
        <w:t>支付</w:t>
      </w:r>
      <w:r>
        <w:rPr>
          <w:rFonts w:ascii="宋体" w:hAnsi="宋体"/>
          <w:b/>
          <w:sz w:val="24"/>
        </w:rPr>
        <w:t>其他与经营活动有关的现金</w:t>
      </w:r>
      <w:r>
        <w:rPr>
          <w:rFonts w:ascii="宋体" w:hAnsi="宋体" w:hint="eastAsia"/>
          <w:b/>
          <w:sz w:val="24"/>
        </w:rPr>
        <w:t>（如有）</w:t>
      </w:r>
    </w:p>
    <w:p w14:paraId="09763887"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8"/>
        <w:gridCol w:w="2708"/>
        <w:gridCol w:w="2941"/>
      </w:tblGrid>
      <w:tr w:rsidR="00000000" w14:paraId="35E8BBDD" w14:textId="77777777">
        <w:trPr>
          <w:trHeight w:val="300"/>
          <w:tblHeader/>
        </w:trPr>
        <w:tc>
          <w:tcPr>
            <w:tcW w:w="3418" w:type="dxa"/>
            <w:vAlign w:val="center"/>
          </w:tcPr>
          <w:p w14:paraId="17633EBB"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708" w:type="dxa"/>
            <w:vAlign w:val="center"/>
          </w:tcPr>
          <w:p w14:paraId="556A3B70" w14:textId="77777777" w:rsidR="00000000" w:rsidRDefault="007478C2">
            <w:pPr>
              <w:jc w:val="center"/>
              <w:rPr>
                <w:rFonts w:ascii="宋体" w:hAnsi="宋体"/>
                <w:sz w:val="24"/>
              </w:rPr>
            </w:pPr>
            <w:r>
              <w:rPr>
                <w:rFonts w:ascii="宋体" w:hAnsi="宋体" w:hint="eastAsia"/>
                <w:sz w:val="24"/>
              </w:rPr>
              <w:t>本期</w:t>
            </w:r>
          </w:p>
          <w:p w14:paraId="677717AB"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41" w:type="dxa"/>
            <w:vAlign w:val="center"/>
          </w:tcPr>
          <w:p w14:paraId="5ED3EF1C"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388E5E9"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2A2AA41" w14:textId="77777777">
        <w:trPr>
          <w:trHeight w:val="300"/>
        </w:trPr>
        <w:tc>
          <w:tcPr>
            <w:tcW w:w="3418" w:type="dxa"/>
            <w:vAlign w:val="center"/>
          </w:tcPr>
          <w:p w14:paraId="3C7BEB2C" w14:textId="77777777" w:rsidR="00000000" w:rsidRDefault="007478C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6143</w:t>
            </w:r>
            <w:r>
              <w:rPr>
                <w:rFonts w:hint="eastAsia"/>
                <w:color w:val="0000FF"/>
                <w:sz w:val="18"/>
              </w:rPr>
              <w:t>）</w:t>
            </w:r>
          </w:p>
        </w:tc>
        <w:tc>
          <w:tcPr>
            <w:tcW w:w="2708" w:type="dxa"/>
            <w:vAlign w:val="center"/>
          </w:tcPr>
          <w:p w14:paraId="78F9C14F"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6144</w:t>
            </w:r>
            <w:r>
              <w:rPr>
                <w:rFonts w:hint="eastAsia"/>
                <w:color w:val="0000FF"/>
                <w:sz w:val="18"/>
              </w:rPr>
              <w:t>）</w:t>
            </w:r>
          </w:p>
        </w:tc>
        <w:tc>
          <w:tcPr>
            <w:tcW w:w="2941" w:type="dxa"/>
            <w:vAlign w:val="center"/>
          </w:tcPr>
          <w:p w14:paraId="2079FB19"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6144</w:t>
            </w:r>
            <w:r>
              <w:rPr>
                <w:rFonts w:hint="eastAsia"/>
                <w:color w:val="0000FF"/>
                <w:sz w:val="18"/>
              </w:rPr>
              <w:t>）</w:t>
            </w:r>
          </w:p>
        </w:tc>
      </w:tr>
      <w:tr w:rsidR="00000000" w14:paraId="1BCECC8C" w14:textId="77777777">
        <w:trPr>
          <w:trHeight w:val="300"/>
        </w:trPr>
        <w:tc>
          <w:tcPr>
            <w:tcW w:w="3418" w:type="dxa"/>
            <w:vAlign w:val="center"/>
          </w:tcPr>
          <w:p w14:paraId="356A2D9F" w14:textId="77777777" w:rsidR="00000000" w:rsidRDefault="007478C2">
            <w:pPr>
              <w:tabs>
                <w:tab w:val="left" w:pos="196"/>
                <w:tab w:val="left" w:pos="426"/>
              </w:tabs>
              <w:snapToGrid w:val="0"/>
              <w:rPr>
                <w:rFonts w:ascii="Arial Narrow" w:hAnsi="Arial Narrow"/>
                <w:sz w:val="24"/>
                <w:szCs w:val="24"/>
              </w:rPr>
            </w:pPr>
          </w:p>
        </w:tc>
        <w:tc>
          <w:tcPr>
            <w:tcW w:w="2708" w:type="dxa"/>
            <w:vAlign w:val="center"/>
          </w:tcPr>
          <w:p w14:paraId="4564F478" w14:textId="77777777" w:rsidR="00000000" w:rsidRDefault="007478C2">
            <w:pPr>
              <w:tabs>
                <w:tab w:val="left" w:pos="196"/>
                <w:tab w:val="left" w:pos="426"/>
              </w:tabs>
              <w:snapToGrid w:val="0"/>
              <w:ind w:rightChars="300" w:right="630"/>
              <w:jc w:val="right"/>
              <w:rPr>
                <w:rFonts w:ascii="Arial Narrow" w:hAnsi="Arial Narrow"/>
                <w:sz w:val="24"/>
                <w:szCs w:val="24"/>
              </w:rPr>
            </w:pPr>
          </w:p>
        </w:tc>
        <w:tc>
          <w:tcPr>
            <w:tcW w:w="2941" w:type="dxa"/>
            <w:vAlign w:val="center"/>
          </w:tcPr>
          <w:p w14:paraId="4D0389EB" w14:textId="77777777" w:rsidR="00000000" w:rsidRDefault="007478C2">
            <w:pPr>
              <w:tabs>
                <w:tab w:val="left" w:pos="196"/>
                <w:tab w:val="left" w:pos="426"/>
              </w:tabs>
              <w:snapToGrid w:val="0"/>
              <w:ind w:rightChars="300" w:right="630"/>
              <w:jc w:val="right"/>
              <w:rPr>
                <w:rFonts w:ascii="Arial Narrow" w:hAnsi="Arial Narrow"/>
                <w:sz w:val="24"/>
                <w:szCs w:val="24"/>
              </w:rPr>
            </w:pPr>
          </w:p>
        </w:tc>
      </w:tr>
      <w:tr w:rsidR="00000000" w14:paraId="2714642F" w14:textId="77777777">
        <w:trPr>
          <w:trHeight w:val="300"/>
        </w:trPr>
        <w:tc>
          <w:tcPr>
            <w:tcW w:w="3418" w:type="dxa"/>
            <w:vAlign w:val="center"/>
          </w:tcPr>
          <w:p w14:paraId="6789D7F8" w14:textId="77777777" w:rsidR="00000000" w:rsidRDefault="007478C2">
            <w:pPr>
              <w:tabs>
                <w:tab w:val="left" w:pos="196"/>
                <w:tab w:val="left" w:pos="426"/>
              </w:tabs>
              <w:snapToGrid w:val="0"/>
              <w:rPr>
                <w:rFonts w:ascii="Arial Narrow" w:hAnsi="Arial Narrow"/>
                <w:sz w:val="24"/>
                <w:szCs w:val="24"/>
              </w:rPr>
            </w:pPr>
          </w:p>
        </w:tc>
        <w:tc>
          <w:tcPr>
            <w:tcW w:w="2708" w:type="dxa"/>
            <w:vAlign w:val="center"/>
          </w:tcPr>
          <w:p w14:paraId="2E2F3F61" w14:textId="77777777" w:rsidR="00000000" w:rsidRDefault="007478C2">
            <w:pPr>
              <w:tabs>
                <w:tab w:val="left" w:pos="196"/>
                <w:tab w:val="left" w:pos="426"/>
              </w:tabs>
              <w:snapToGrid w:val="0"/>
              <w:ind w:rightChars="300" w:right="630"/>
              <w:jc w:val="right"/>
              <w:rPr>
                <w:rFonts w:ascii="Arial Narrow" w:hAnsi="Arial Narrow"/>
                <w:sz w:val="24"/>
                <w:szCs w:val="24"/>
              </w:rPr>
            </w:pPr>
          </w:p>
        </w:tc>
        <w:tc>
          <w:tcPr>
            <w:tcW w:w="2941" w:type="dxa"/>
            <w:vAlign w:val="center"/>
          </w:tcPr>
          <w:p w14:paraId="659F307F" w14:textId="77777777" w:rsidR="00000000" w:rsidRDefault="007478C2">
            <w:pPr>
              <w:tabs>
                <w:tab w:val="left" w:pos="196"/>
                <w:tab w:val="left" w:pos="426"/>
              </w:tabs>
              <w:snapToGrid w:val="0"/>
              <w:ind w:rightChars="300" w:right="630"/>
              <w:jc w:val="right"/>
              <w:rPr>
                <w:rFonts w:ascii="Arial Narrow" w:hAnsi="Arial Narrow"/>
                <w:sz w:val="24"/>
                <w:szCs w:val="24"/>
              </w:rPr>
            </w:pPr>
          </w:p>
        </w:tc>
      </w:tr>
      <w:tr w:rsidR="00000000" w14:paraId="2BD34078" w14:textId="77777777">
        <w:trPr>
          <w:trHeight w:val="300"/>
        </w:trPr>
        <w:tc>
          <w:tcPr>
            <w:tcW w:w="3418" w:type="dxa"/>
            <w:vAlign w:val="center"/>
          </w:tcPr>
          <w:p w14:paraId="54543611"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708" w:type="dxa"/>
            <w:vAlign w:val="center"/>
          </w:tcPr>
          <w:p w14:paraId="3DAAFF98"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6145</w:t>
            </w:r>
            <w:r>
              <w:rPr>
                <w:rFonts w:hint="eastAsia"/>
                <w:color w:val="0000FF"/>
                <w:sz w:val="18"/>
              </w:rPr>
              <w:t>）</w:t>
            </w:r>
          </w:p>
        </w:tc>
        <w:tc>
          <w:tcPr>
            <w:tcW w:w="2941" w:type="dxa"/>
            <w:vAlign w:val="center"/>
          </w:tcPr>
          <w:p w14:paraId="641C46C1"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6145</w:t>
            </w:r>
            <w:r>
              <w:rPr>
                <w:rFonts w:hint="eastAsia"/>
                <w:color w:val="0000FF"/>
                <w:sz w:val="18"/>
              </w:rPr>
              <w:t>）</w:t>
            </w:r>
          </w:p>
        </w:tc>
      </w:tr>
    </w:tbl>
    <w:p w14:paraId="625CF3B7"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6146</w:t>
      </w:r>
      <w:r>
        <w:rPr>
          <w:rFonts w:hint="eastAsia"/>
          <w:color w:val="0000FF"/>
          <w:sz w:val="18"/>
        </w:rPr>
        <w:t>）</w:t>
      </w:r>
    </w:p>
    <w:p w14:paraId="22FE8F32" w14:textId="77777777" w:rsidR="00000000" w:rsidRDefault="007478C2">
      <w:pPr>
        <w:rPr>
          <w:rFonts w:ascii="宋体" w:hAnsi="宋体"/>
          <w:b/>
          <w:sz w:val="24"/>
        </w:rPr>
      </w:pPr>
    </w:p>
    <w:p w14:paraId="1AC8313B"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53</w:t>
      </w:r>
      <w:r>
        <w:rPr>
          <w:rFonts w:ascii="宋体" w:hAnsi="宋体" w:hint="eastAsia"/>
          <w:b/>
          <w:sz w:val="24"/>
        </w:rPr>
        <w:t>.</w:t>
      </w:r>
      <w:r>
        <w:rPr>
          <w:rFonts w:ascii="宋体" w:hAnsi="宋体"/>
          <w:b/>
          <w:sz w:val="24"/>
        </w:rPr>
        <w:t xml:space="preserve">3 </w:t>
      </w:r>
      <w:r>
        <w:rPr>
          <w:rFonts w:ascii="宋体" w:hAnsi="宋体"/>
          <w:b/>
          <w:sz w:val="24"/>
        </w:rPr>
        <w:t>收到其他与投资活动有关的现金</w:t>
      </w:r>
      <w:r>
        <w:rPr>
          <w:rFonts w:ascii="宋体" w:hAnsi="宋体" w:hint="eastAsia"/>
          <w:b/>
          <w:sz w:val="24"/>
        </w:rPr>
        <w:t>（如有）</w:t>
      </w:r>
    </w:p>
    <w:p w14:paraId="0D156387"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2"/>
        <w:gridCol w:w="2782"/>
        <w:gridCol w:w="2782"/>
      </w:tblGrid>
      <w:tr w:rsidR="00000000" w14:paraId="27F345F1" w14:textId="77777777">
        <w:trPr>
          <w:trHeight w:val="300"/>
          <w:tblHeader/>
        </w:trPr>
        <w:tc>
          <w:tcPr>
            <w:tcW w:w="3722" w:type="dxa"/>
            <w:vAlign w:val="center"/>
          </w:tcPr>
          <w:p w14:paraId="0897E346"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782" w:type="dxa"/>
            <w:vAlign w:val="center"/>
          </w:tcPr>
          <w:p w14:paraId="45F6B4DE" w14:textId="77777777" w:rsidR="00000000" w:rsidRDefault="007478C2">
            <w:pPr>
              <w:jc w:val="center"/>
              <w:rPr>
                <w:rFonts w:ascii="宋体" w:hAnsi="宋体"/>
                <w:sz w:val="24"/>
              </w:rPr>
            </w:pPr>
            <w:r>
              <w:rPr>
                <w:rFonts w:ascii="宋体" w:hAnsi="宋体" w:hint="eastAsia"/>
                <w:sz w:val="24"/>
              </w:rPr>
              <w:t>本期</w:t>
            </w:r>
          </w:p>
          <w:p w14:paraId="24858A95"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82" w:type="dxa"/>
            <w:vAlign w:val="center"/>
          </w:tcPr>
          <w:p w14:paraId="3222391E"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5F5F635"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A45685A" w14:textId="77777777">
        <w:trPr>
          <w:trHeight w:val="300"/>
        </w:trPr>
        <w:tc>
          <w:tcPr>
            <w:tcW w:w="3722" w:type="dxa"/>
            <w:vAlign w:val="center"/>
          </w:tcPr>
          <w:p w14:paraId="3ACEFD9A" w14:textId="77777777" w:rsidR="00000000" w:rsidRDefault="007478C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6149</w:t>
            </w:r>
            <w:r>
              <w:rPr>
                <w:rFonts w:hint="eastAsia"/>
                <w:color w:val="0000FF"/>
                <w:sz w:val="18"/>
              </w:rPr>
              <w:t>）</w:t>
            </w:r>
          </w:p>
        </w:tc>
        <w:tc>
          <w:tcPr>
            <w:tcW w:w="2782" w:type="dxa"/>
            <w:vAlign w:val="center"/>
          </w:tcPr>
          <w:p w14:paraId="31E3C8A0"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6150</w:t>
            </w:r>
            <w:r>
              <w:rPr>
                <w:rFonts w:hint="eastAsia"/>
                <w:color w:val="0000FF"/>
                <w:sz w:val="18"/>
              </w:rPr>
              <w:t>）</w:t>
            </w:r>
          </w:p>
        </w:tc>
        <w:tc>
          <w:tcPr>
            <w:tcW w:w="2782" w:type="dxa"/>
            <w:vAlign w:val="center"/>
          </w:tcPr>
          <w:p w14:paraId="0A946723"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6150</w:t>
            </w:r>
            <w:r>
              <w:rPr>
                <w:rFonts w:hint="eastAsia"/>
                <w:color w:val="0000FF"/>
                <w:sz w:val="18"/>
              </w:rPr>
              <w:t>）</w:t>
            </w:r>
          </w:p>
        </w:tc>
      </w:tr>
      <w:tr w:rsidR="00000000" w14:paraId="7BF7DE92" w14:textId="77777777">
        <w:trPr>
          <w:trHeight w:val="300"/>
        </w:trPr>
        <w:tc>
          <w:tcPr>
            <w:tcW w:w="3722" w:type="dxa"/>
            <w:vAlign w:val="center"/>
          </w:tcPr>
          <w:p w14:paraId="53C13F34" w14:textId="77777777" w:rsidR="00000000" w:rsidRDefault="007478C2">
            <w:pPr>
              <w:tabs>
                <w:tab w:val="left" w:pos="196"/>
                <w:tab w:val="left" w:pos="426"/>
              </w:tabs>
              <w:snapToGrid w:val="0"/>
              <w:rPr>
                <w:rFonts w:ascii="Arial Narrow" w:hAnsi="Arial Narrow"/>
                <w:sz w:val="24"/>
                <w:szCs w:val="24"/>
              </w:rPr>
            </w:pPr>
          </w:p>
        </w:tc>
        <w:tc>
          <w:tcPr>
            <w:tcW w:w="2782" w:type="dxa"/>
            <w:vAlign w:val="center"/>
          </w:tcPr>
          <w:p w14:paraId="37A28722" w14:textId="77777777" w:rsidR="00000000" w:rsidRDefault="007478C2">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7126E3A3" w14:textId="77777777" w:rsidR="00000000" w:rsidRDefault="007478C2">
            <w:pPr>
              <w:tabs>
                <w:tab w:val="left" w:pos="196"/>
                <w:tab w:val="left" w:pos="426"/>
              </w:tabs>
              <w:snapToGrid w:val="0"/>
              <w:ind w:rightChars="300" w:right="630"/>
              <w:jc w:val="right"/>
              <w:rPr>
                <w:rFonts w:ascii="Arial Narrow" w:hAnsi="Arial Narrow"/>
                <w:sz w:val="24"/>
                <w:szCs w:val="24"/>
              </w:rPr>
            </w:pPr>
          </w:p>
        </w:tc>
      </w:tr>
      <w:tr w:rsidR="00000000" w14:paraId="4A10D23C" w14:textId="77777777">
        <w:trPr>
          <w:trHeight w:val="300"/>
        </w:trPr>
        <w:tc>
          <w:tcPr>
            <w:tcW w:w="3722" w:type="dxa"/>
            <w:vAlign w:val="center"/>
          </w:tcPr>
          <w:p w14:paraId="6F2278B4" w14:textId="77777777" w:rsidR="00000000" w:rsidRDefault="007478C2">
            <w:pPr>
              <w:tabs>
                <w:tab w:val="left" w:pos="196"/>
                <w:tab w:val="left" w:pos="426"/>
              </w:tabs>
              <w:snapToGrid w:val="0"/>
              <w:rPr>
                <w:rFonts w:ascii="Arial Narrow" w:hAnsi="Arial Narrow"/>
                <w:sz w:val="24"/>
                <w:szCs w:val="24"/>
              </w:rPr>
            </w:pPr>
          </w:p>
        </w:tc>
        <w:tc>
          <w:tcPr>
            <w:tcW w:w="2782" w:type="dxa"/>
            <w:vAlign w:val="center"/>
          </w:tcPr>
          <w:p w14:paraId="187D805D" w14:textId="77777777" w:rsidR="00000000" w:rsidRDefault="007478C2">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21B223B6" w14:textId="77777777" w:rsidR="00000000" w:rsidRDefault="007478C2">
            <w:pPr>
              <w:tabs>
                <w:tab w:val="left" w:pos="196"/>
                <w:tab w:val="left" w:pos="426"/>
              </w:tabs>
              <w:snapToGrid w:val="0"/>
              <w:ind w:rightChars="300" w:right="630"/>
              <w:jc w:val="right"/>
              <w:rPr>
                <w:rFonts w:ascii="Arial Narrow" w:hAnsi="Arial Narrow"/>
                <w:sz w:val="24"/>
                <w:szCs w:val="24"/>
              </w:rPr>
            </w:pPr>
          </w:p>
        </w:tc>
      </w:tr>
      <w:tr w:rsidR="00000000" w14:paraId="0E1B767A" w14:textId="77777777">
        <w:trPr>
          <w:trHeight w:val="300"/>
        </w:trPr>
        <w:tc>
          <w:tcPr>
            <w:tcW w:w="3722" w:type="dxa"/>
            <w:vAlign w:val="center"/>
          </w:tcPr>
          <w:p w14:paraId="025E2ED4"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782" w:type="dxa"/>
            <w:vAlign w:val="center"/>
          </w:tcPr>
          <w:p w14:paraId="7237251F"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6151</w:t>
            </w:r>
            <w:r>
              <w:rPr>
                <w:rFonts w:hint="eastAsia"/>
                <w:color w:val="0000FF"/>
                <w:sz w:val="18"/>
              </w:rPr>
              <w:t>）</w:t>
            </w:r>
          </w:p>
        </w:tc>
        <w:tc>
          <w:tcPr>
            <w:tcW w:w="2782" w:type="dxa"/>
            <w:vAlign w:val="center"/>
          </w:tcPr>
          <w:p w14:paraId="4898199D"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6151</w:t>
            </w:r>
            <w:r>
              <w:rPr>
                <w:rFonts w:hint="eastAsia"/>
                <w:color w:val="0000FF"/>
                <w:sz w:val="18"/>
              </w:rPr>
              <w:t>）</w:t>
            </w:r>
          </w:p>
        </w:tc>
      </w:tr>
    </w:tbl>
    <w:p w14:paraId="4E9CE303"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615</w:t>
      </w:r>
      <w:r>
        <w:rPr>
          <w:color w:val="0000FF"/>
          <w:sz w:val="18"/>
        </w:rPr>
        <w:t>2</w:t>
      </w:r>
      <w:r>
        <w:rPr>
          <w:rFonts w:hint="eastAsia"/>
          <w:color w:val="0000FF"/>
          <w:sz w:val="18"/>
        </w:rPr>
        <w:t>）</w:t>
      </w:r>
    </w:p>
    <w:p w14:paraId="73BDC8DF" w14:textId="77777777" w:rsidR="00000000" w:rsidRDefault="007478C2">
      <w:pPr>
        <w:rPr>
          <w:rFonts w:ascii="宋体" w:hAnsi="宋体"/>
          <w:b/>
          <w:sz w:val="24"/>
        </w:rPr>
      </w:pPr>
    </w:p>
    <w:p w14:paraId="52D00A99"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53</w:t>
      </w:r>
      <w:r>
        <w:rPr>
          <w:rFonts w:ascii="宋体" w:hAnsi="宋体" w:hint="eastAsia"/>
          <w:b/>
          <w:sz w:val="24"/>
        </w:rPr>
        <w:t>.</w:t>
      </w:r>
      <w:r>
        <w:rPr>
          <w:rFonts w:ascii="宋体" w:hAnsi="宋体"/>
          <w:b/>
          <w:sz w:val="24"/>
        </w:rPr>
        <w:t xml:space="preserve">4 </w:t>
      </w:r>
      <w:r>
        <w:rPr>
          <w:rFonts w:ascii="宋体" w:hAnsi="宋体"/>
          <w:b/>
          <w:sz w:val="24"/>
        </w:rPr>
        <w:t>支付其他与投资活动有关的现金</w:t>
      </w:r>
      <w:r>
        <w:rPr>
          <w:rFonts w:ascii="宋体" w:hAnsi="宋体" w:hint="eastAsia"/>
          <w:b/>
          <w:sz w:val="24"/>
        </w:rPr>
        <w:t>（如有）</w:t>
      </w:r>
    </w:p>
    <w:p w14:paraId="12336587"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2"/>
        <w:gridCol w:w="2782"/>
        <w:gridCol w:w="2782"/>
      </w:tblGrid>
      <w:tr w:rsidR="00000000" w14:paraId="0D650BC4" w14:textId="77777777">
        <w:trPr>
          <w:trHeight w:val="300"/>
          <w:tblHeader/>
        </w:trPr>
        <w:tc>
          <w:tcPr>
            <w:tcW w:w="3722" w:type="dxa"/>
            <w:vAlign w:val="center"/>
          </w:tcPr>
          <w:p w14:paraId="58CAACA1"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782" w:type="dxa"/>
            <w:vAlign w:val="center"/>
          </w:tcPr>
          <w:p w14:paraId="724D8C5A" w14:textId="77777777" w:rsidR="00000000" w:rsidRDefault="007478C2">
            <w:pPr>
              <w:jc w:val="center"/>
              <w:rPr>
                <w:rFonts w:ascii="宋体" w:hAnsi="宋体"/>
                <w:sz w:val="24"/>
              </w:rPr>
            </w:pPr>
            <w:r>
              <w:rPr>
                <w:rFonts w:ascii="宋体" w:hAnsi="宋体" w:hint="eastAsia"/>
                <w:sz w:val="24"/>
              </w:rPr>
              <w:t>本期</w:t>
            </w:r>
          </w:p>
          <w:p w14:paraId="240E602B"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82" w:type="dxa"/>
            <w:vAlign w:val="center"/>
          </w:tcPr>
          <w:p w14:paraId="568C14AE"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70246DA"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67FD7AF" w14:textId="77777777">
        <w:trPr>
          <w:trHeight w:val="300"/>
        </w:trPr>
        <w:tc>
          <w:tcPr>
            <w:tcW w:w="3722" w:type="dxa"/>
            <w:vAlign w:val="center"/>
          </w:tcPr>
          <w:p w14:paraId="78810743" w14:textId="77777777" w:rsidR="00000000" w:rsidRDefault="007478C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6155</w:t>
            </w:r>
            <w:r>
              <w:rPr>
                <w:rFonts w:hint="eastAsia"/>
                <w:color w:val="0000FF"/>
                <w:sz w:val="18"/>
              </w:rPr>
              <w:t>）</w:t>
            </w:r>
          </w:p>
        </w:tc>
        <w:tc>
          <w:tcPr>
            <w:tcW w:w="2782" w:type="dxa"/>
            <w:vAlign w:val="center"/>
          </w:tcPr>
          <w:p w14:paraId="090083DD"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6156</w:t>
            </w:r>
            <w:r>
              <w:rPr>
                <w:rFonts w:hint="eastAsia"/>
                <w:color w:val="0000FF"/>
                <w:sz w:val="18"/>
              </w:rPr>
              <w:t>）</w:t>
            </w:r>
          </w:p>
        </w:tc>
        <w:tc>
          <w:tcPr>
            <w:tcW w:w="2782" w:type="dxa"/>
            <w:vAlign w:val="center"/>
          </w:tcPr>
          <w:p w14:paraId="73CF65C3"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6156</w:t>
            </w:r>
            <w:r>
              <w:rPr>
                <w:rFonts w:hint="eastAsia"/>
                <w:color w:val="0000FF"/>
                <w:sz w:val="18"/>
              </w:rPr>
              <w:t>）</w:t>
            </w:r>
          </w:p>
        </w:tc>
      </w:tr>
      <w:tr w:rsidR="00000000" w14:paraId="41BDBB92" w14:textId="77777777">
        <w:trPr>
          <w:trHeight w:val="300"/>
        </w:trPr>
        <w:tc>
          <w:tcPr>
            <w:tcW w:w="3722" w:type="dxa"/>
            <w:vAlign w:val="center"/>
          </w:tcPr>
          <w:p w14:paraId="21823981" w14:textId="77777777" w:rsidR="00000000" w:rsidRDefault="007478C2">
            <w:pPr>
              <w:tabs>
                <w:tab w:val="left" w:pos="196"/>
                <w:tab w:val="left" w:pos="426"/>
              </w:tabs>
              <w:snapToGrid w:val="0"/>
              <w:rPr>
                <w:rFonts w:ascii="Arial Narrow" w:hAnsi="Arial Narrow"/>
                <w:sz w:val="24"/>
                <w:szCs w:val="24"/>
              </w:rPr>
            </w:pPr>
          </w:p>
        </w:tc>
        <w:tc>
          <w:tcPr>
            <w:tcW w:w="2782" w:type="dxa"/>
            <w:vAlign w:val="center"/>
          </w:tcPr>
          <w:p w14:paraId="1BE4D71E" w14:textId="77777777" w:rsidR="00000000" w:rsidRDefault="007478C2">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351D57CA" w14:textId="77777777" w:rsidR="00000000" w:rsidRDefault="007478C2">
            <w:pPr>
              <w:tabs>
                <w:tab w:val="left" w:pos="196"/>
                <w:tab w:val="left" w:pos="426"/>
              </w:tabs>
              <w:snapToGrid w:val="0"/>
              <w:ind w:rightChars="300" w:right="630"/>
              <w:jc w:val="right"/>
              <w:rPr>
                <w:rFonts w:ascii="Arial Narrow" w:hAnsi="Arial Narrow"/>
                <w:sz w:val="24"/>
                <w:szCs w:val="24"/>
              </w:rPr>
            </w:pPr>
          </w:p>
        </w:tc>
      </w:tr>
      <w:tr w:rsidR="00000000" w14:paraId="55156AE0" w14:textId="77777777">
        <w:trPr>
          <w:trHeight w:val="300"/>
        </w:trPr>
        <w:tc>
          <w:tcPr>
            <w:tcW w:w="3722" w:type="dxa"/>
            <w:vAlign w:val="center"/>
          </w:tcPr>
          <w:p w14:paraId="26D1AC0E" w14:textId="77777777" w:rsidR="00000000" w:rsidRDefault="007478C2">
            <w:pPr>
              <w:tabs>
                <w:tab w:val="left" w:pos="196"/>
                <w:tab w:val="left" w:pos="426"/>
              </w:tabs>
              <w:snapToGrid w:val="0"/>
              <w:rPr>
                <w:rFonts w:ascii="Arial Narrow" w:hAnsi="Arial Narrow"/>
                <w:sz w:val="24"/>
                <w:szCs w:val="24"/>
              </w:rPr>
            </w:pPr>
          </w:p>
        </w:tc>
        <w:tc>
          <w:tcPr>
            <w:tcW w:w="2782" w:type="dxa"/>
            <w:vAlign w:val="center"/>
          </w:tcPr>
          <w:p w14:paraId="54C24AA9" w14:textId="77777777" w:rsidR="00000000" w:rsidRDefault="007478C2">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3CB70A5D" w14:textId="77777777" w:rsidR="00000000" w:rsidRDefault="007478C2">
            <w:pPr>
              <w:tabs>
                <w:tab w:val="left" w:pos="196"/>
                <w:tab w:val="left" w:pos="426"/>
              </w:tabs>
              <w:snapToGrid w:val="0"/>
              <w:ind w:rightChars="300" w:right="630"/>
              <w:jc w:val="right"/>
              <w:rPr>
                <w:rFonts w:ascii="Arial Narrow" w:hAnsi="Arial Narrow"/>
                <w:sz w:val="24"/>
                <w:szCs w:val="24"/>
              </w:rPr>
            </w:pPr>
          </w:p>
        </w:tc>
      </w:tr>
      <w:tr w:rsidR="00000000" w14:paraId="36D622A2" w14:textId="77777777">
        <w:trPr>
          <w:trHeight w:val="300"/>
        </w:trPr>
        <w:tc>
          <w:tcPr>
            <w:tcW w:w="3722" w:type="dxa"/>
            <w:vAlign w:val="center"/>
          </w:tcPr>
          <w:p w14:paraId="31B1EC17"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782" w:type="dxa"/>
            <w:vAlign w:val="center"/>
          </w:tcPr>
          <w:p w14:paraId="11BB0A98"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6157</w:t>
            </w:r>
            <w:r>
              <w:rPr>
                <w:rFonts w:hint="eastAsia"/>
                <w:color w:val="0000FF"/>
                <w:sz w:val="18"/>
              </w:rPr>
              <w:t>）</w:t>
            </w:r>
          </w:p>
        </w:tc>
        <w:tc>
          <w:tcPr>
            <w:tcW w:w="2782" w:type="dxa"/>
            <w:vAlign w:val="center"/>
          </w:tcPr>
          <w:p w14:paraId="4F9233B2"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6157</w:t>
            </w:r>
            <w:r>
              <w:rPr>
                <w:rFonts w:hint="eastAsia"/>
                <w:color w:val="0000FF"/>
                <w:sz w:val="18"/>
              </w:rPr>
              <w:t>）</w:t>
            </w:r>
          </w:p>
        </w:tc>
      </w:tr>
    </w:tbl>
    <w:p w14:paraId="4FFB7B11"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6158</w:t>
      </w:r>
      <w:r>
        <w:rPr>
          <w:rFonts w:hint="eastAsia"/>
          <w:color w:val="0000FF"/>
          <w:sz w:val="18"/>
        </w:rPr>
        <w:t>）</w:t>
      </w:r>
    </w:p>
    <w:p w14:paraId="7DAD0953" w14:textId="77777777" w:rsidR="00000000" w:rsidRDefault="007478C2">
      <w:pPr>
        <w:rPr>
          <w:rFonts w:ascii="宋体" w:hAnsi="宋体"/>
          <w:b/>
          <w:sz w:val="24"/>
        </w:rPr>
      </w:pPr>
    </w:p>
    <w:p w14:paraId="724BA04C"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53</w:t>
      </w:r>
      <w:r>
        <w:rPr>
          <w:rFonts w:ascii="宋体" w:hAnsi="宋体" w:hint="eastAsia"/>
          <w:b/>
          <w:sz w:val="24"/>
        </w:rPr>
        <w:t>.</w:t>
      </w:r>
      <w:r>
        <w:rPr>
          <w:rFonts w:ascii="宋体" w:hAnsi="宋体"/>
          <w:b/>
          <w:sz w:val="24"/>
        </w:rPr>
        <w:t xml:space="preserve">5 </w:t>
      </w:r>
      <w:r>
        <w:rPr>
          <w:rFonts w:ascii="宋体" w:hAnsi="宋体"/>
          <w:b/>
          <w:sz w:val="24"/>
        </w:rPr>
        <w:t>收到其他与筹资活动有关的现金</w:t>
      </w:r>
      <w:r>
        <w:rPr>
          <w:rFonts w:ascii="宋体" w:hAnsi="宋体" w:hint="eastAsia"/>
          <w:b/>
          <w:sz w:val="24"/>
        </w:rPr>
        <w:t>（如有）</w:t>
      </w:r>
    </w:p>
    <w:p w14:paraId="5A517A38"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2"/>
        <w:gridCol w:w="2782"/>
        <w:gridCol w:w="2782"/>
      </w:tblGrid>
      <w:tr w:rsidR="00000000" w14:paraId="706BF2FF" w14:textId="77777777">
        <w:trPr>
          <w:trHeight w:val="300"/>
          <w:tblHeader/>
        </w:trPr>
        <w:tc>
          <w:tcPr>
            <w:tcW w:w="3722" w:type="dxa"/>
            <w:vAlign w:val="center"/>
          </w:tcPr>
          <w:p w14:paraId="02CAA4DE"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782" w:type="dxa"/>
            <w:vAlign w:val="center"/>
          </w:tcPr>
          <w:p w14:paraId="3323890E" w14:textId="77777777" w:rsidR="00000000" w:rsidRDefault="007478C2">
            <w:pPr>
              <w:jc w:val="center"/>
              <w:rPr>
                <w:rFonts w:ascii="宋体" w:hAnsi="宋体"/>
                <w:sz w:val="24"/>
              </w:rPr>
            </w:pPr>
            <w:r>
              <w:rPr>
                <w:rFonts w:ascii="宋体" w:hAnsi="宋体" w:hint="eastAsia"/>
                <w:sz w:val="24"/>
              </w:rPr>
              <w:t>本期</w:t>
            </w:r>
          </w:p>
          <w:p w14:paraId="754D9E99"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82" w:type="dxa"/>
            <w:vAlign w:val="center"/>
          </w:tcPr>
          <w:p w14:paraId="3DCA537C"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5F19849"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67212ED" w14:textId="77777777">
        <w:trPr>
          <w:trHeight w:val="300"/>
        </w:trPr>
        <w:tc>
          <w:tcPr>
            <w:tcW w:w="3722" w:type="dxa"/>
            <w:vAlign w:val="center"/>
          </w:tcPr>
          <w:p w14:paraId="78560F9A" w14:textId="77777777" w:rsidR="00000000" w:rsidRDefault="007478C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6161</w:t>
            </w:r>
            <w:r>
              <w:rPr>
                <w:rFonts w:hint="eastAsia"/>
                <w:color w:val="0000FF"/>
                <w:sz w:val="18"/>
              </w:rPr>
              <w:t>）</w:t>
            </w:r>
          </w:p>
        </w:tc>
        <w:tc>
          <w:tcPr>
            <w:tcW w:w="2782" w:type="dxa"/>
            <w:vAlign w:val="center"/>
          </w:tcPr>
          <w:p w14:paraId="18A1879A"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6162</w:t>
            </w:r>
            <w:r>
              <w:rPr>
                <w:rFonts w:hint="eastAsia"/>
                <w:color w:val="0000FF"/>
                <w:sz w:val="18"/>
              </w:rPr>
              <w:t>）</w:t>
            </w:r>
          </w:p>
        </w:tc>
        <w:tc>
          <w:tcPr>
            <w:tcW w:w="2782" w:type="dxa"/>
            <w:vAlign w:val="center"/>
          </w:tcPr>
          <w:p w14:paraId="07DBCDC7"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6162</w:t>
            </w:r>
            <w:r>
              <w:rPr>
                <w:rFonts w:hint="eastAsia"/>
                <w:color w:val="0000FF"/>
                <w:sz w:val="18"/>
              </w:rPr>
              <w:t>）</w:t>
            </w:r>
          </w:p>
        </w:tc>
      </w:tr>
      <w:tr w:rsidR="00000000" w14:paraId="7B08DEDD" w14:textId="77777777">
        <w:trPr>
          <w:trHeight w:val="300"/>
        </w:trPr>
        <w:tc>
          <w:tcPr>
            <w:tcW w:w="3722" w:type="dxa"/>
            <w:vAlign w:val="center"/>
          </w:tcPr>
          <w:p w14:paraId="314CDA73" w14:textId="77777777" w:rsidR="00000000" w:rsidRDefault="007478C2">
            <w:pPr>
              <w:tabs>
                <w:tab w:val="left" w:pos="196"/>
                <w:tab w:val="left" w:pos="426"/>
              </w:tabs>
              <w:snapToGrid w:val="0"/>
              <w:rPr>
                <w:rFonts w:ascii="Arial Narrow" w:hAnsi="Arial Narrow"/>
                <w:sz w:val="24"/>
                <w:szCs w:val="24"/>
              </w:rPr>
            </w:pPr>
          </w:p>
        </w:tc>
        <w:tc>
          <w:tcPr>
            <w:tcW w:w="2782" w:type="dxa"/>
            <w:vAlign w:val="center"/>
          </w:tcPr>
          <w:p w14:paraId="6C654B23" w14:textId="77777777" w:rsidR="00000000" w:rsidRDefault="007478C2">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050063FF" w14:textId="77777777" w:rsidR="00000000" w:rsidRDefault="007478C2">
            <w:pPr>
              <w:tabs>
                <w:tab w:val="left" w:pos="196"/>
                <w:tab w:val="left" w:pos="426"/>
              </w:tabs>
              <w:snapToGrid w:val="0"/>
              <w:ind w:rightChars="300" w:right="630"/>
              <w:jc w:val="right"/>
              <w:rPr>
                <w:rFonts w:ascii="Arial Narrow" w:hAnsi="Arial Narrow"/>
                <w:sz w:val="24"/>
                <w:szCs w:val="24"/>
              </w:rPr>
            </w:pPr>
          </w:p>
        </w:tc>
      </w:tr>
      <w:tr w:rsidR="00000000" w14:paraId="486D854E" w14:textId="77777777">
        <w:trPr>
          <w:trHeight w:val="300"/>
        </w:trPr>
        <w:tc>
          <w:tcPr>
            <w:tcW w:w="3722" w:type="dxa"/>
            <w:vAlign w:val="center"/>
          </w:tcPr>
          <w:p w14:paraId="1E5AAB17" w14:textId="77777777" w:rsidR="00000000" w:rsidRDefault="007478C2">
            <w:pPr>
              <w:tabs>
                <w:tab w:val="left" w:pos="196"/>
                <w:tab w:val="left" w:pos="426"/>
              </w:tabs>
              <w:snapToGrid w:val="0"/>
              <w:rPr>
                <w:rFonts w:ascii="Arial Narrow" w:hAnsi="Arial Narrow"/>
                <w:sz w:val="24"/>
                <w:szCs w:val="24"/>
              </w:rPr>
            </w:pPr>
          </w:p>
        </w:tc>
        <w:tc>
          <w:tcPr>
            <w:tcW w:w="2782" w:type="dxa"/>
            <w:vAlign w:val="center"/>
          </w:tcPr>
          <w:p w14:paraId="17624CED" w14:textId="77777777" w:rsidR="00000000" w:rsidRDefault="007478C2">
            <w:pPr>
              <w:tabs>
                <w:tab w:val="left" w:pos="196"/>
                <w:tab w:val="left" w:pos="426"/>
              </w:tabs>
              <w:snapToGrid w:val="0"/>
              <w:ind w:rightChars="300" w:right="630"/>
              <w:jc w:val="right"/>
              <w:rPr>
                <w:rFonts w:ascii="Arial Narrow" w:hAnsi="Arial Narrow"/>
                <w:sz w:val="24"/>
                <w:szCs w:val="24"/>
              </w:rPr>
            </w:pPr>
          </w:p>
        </w:tc>
        <w:tc>
          <w:tcPr>
            <w:tcW w:w="2782" w:type="dxa"/>
            <w:vAlign w:val="center"/>
          </w:tcPr>
          <w:p w14:paraId="312DE316" w14:textId="77777777" w:rsidR="00000000" w:rsidRDefault="007478C2">
            <w:pPr>
              <w:tabs>
                <w:tab w:val="left" w:pos="196"/>
                <w:tab w:val="left" w:pos="426"/>
              </w:tabs>
              <w:snapToGrid w:val="0"/>
              <w:ind w:rightChars="300" w:right="630"/>
              <w:jc w:val="right"/>
              <w:rPr>
                <w:rFonts w:ascii="Arial Narrow" w:hAnsi="Arial Narrow"/>
                <w:sz w:val="24"/>
                <w:szCs w:val="24"/>
              </w:rPr>
            </w:pPr>
          </w:p>
        </w:tc>
      </w:tr>
      <w:tr w:rsidR="00000000" w14:paraId="37C2E1BB" w14:textId="77777777">
        <w:trPr>
          <w:trHeight w:val="300"/>
        </w:trPr>
        <w:tc>
          <w:tcPr>
            <w:tcW w:w="3722" w:type="dxa"/>
            <w:vAlign w:val="center"/>
          </w:tcPr>
          <w:p w14:paraId="2C9FD1A9"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782" w:type="dxa"/>
            <w:vAlign w:val="center"/>
          </w:tcPr>
          <w:p w14:paraId="0A3B0F73"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616</w:t>
            </w:r>
            <w:r>
              <w:rPr>
                <w:color w:val="0000FF"/>
                <w:sz w:val="18"/>
              </w:rPr>
              <w:t>3</w:t>
            </w:r>
            <w:r>
              <w:rPr>
                <w:rFonts w:hint="eastAsia"/>
                <w:color w:val="0000FF"/>
                <w:sz w:val="18"/>
              </w:rPr>
              <w:t>）</w:t>
            </w:r>
          </w:p>
        </w:tc>
        <w:tc>
          <w:tcPr>
            <w:tcW w:w="2782" w:type="dxa"/>
            <w:vAlign w:val="center"/>
          </w:tcPr>
          <w:p w14:paraId="16CC5418"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6163</w:t>
            </w:r>
            <w:r>
              <w:rPr>
                <w:rFonts w:hint="eastAsia"/>
                <w:color w:val="0000FF"/>
                <w:sz w:val="18"/>
              </w:rPr>
              <w:t>）</w:t>
            </w:r>
          </w:p>
        </w:tc>
      </w:tr>
    </w:tbl>
    <w:p w14:paraId="4A5A8193"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6164</w:t>
      </w:r>
      <w:r>
        <w:rPr>
          <w:rFonts w:hint="eastAsia"/>
          <w:color w:val="0000FF"/>
          <w:sz w:val="18"/>
        </w:rPr>
        <w:t>）</w:t>
      </w:r>
    </w:p>
    <w:p w14:paraId="0D29B88D" w14:textId="77777777" w:rsidR="00000000" w:rsidRDefault="007478C2">
      <w:pPr>
        <w:rPr>
          <w:rFonts w:ascii="宋体" w:hAnsi="宋体"/>
          <w:b/>
          <w:sz w:val="24"/>
        </w:rPr>
      </w:pPr>
    </w:p>
    <w:p w14:paraId="1499AC07"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53</w:t>
      </w:r>
      <w:r>
        <w:rPr>
          <w:rFonts w:ascii="宋体" w:hAnsi="宋体" w:hint="eastAsia"/>
          <w:b/>
          <w:sz w:val="24"/>
        </w:rPr>
        <w:t>.</w:t>
      </w:r>
      <w:r>
        <w:rPr>
          <w:rFonts w:ascii="宋体" w:hAnsi="宋体"/>
          <w:b/>
          <w:sz w:val="24"/>
        </w:rPr>
        <w:t xml:space="preserve">6 </w:t>
      </w:r>
      <w:r>
        <w:rPr>
          <w:rFonts w:ascii="宋体" w:hAnsi="宋体"/>
          <w:b/>
          <w:sz w:val="24"/>
        </w:rPr>
        <w:t>支付其他与筹资活动有关的现金</w:t>
      </w:r>
      <w:r>
        <w:rPr>
          <w:rFonts w:ascii="宋体" w:hAnsi="宋体" w:hint="eastAsia"/>
          <w:b/>
          <w:sz w:val="24"/>
        </w:rPr>
        <w:t>（如有）</w:t>
      </w:r>
    </w:p>
    <w:p w14:paraId="666941DC"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2"/>
        <w:gridCol w:w="2782"/>
        <w:gridCol w:w="2782"/>
      </w:tblGrid>
      <w:tr w:rsidR="00000000" w14:paraId="5B15D0FC" w14:textId="77777777">
        <w:trPr>
          <w:trHeight w:val="300"/>
          <w:tblHeader/>
        </w:trPr>
        <w:tc>
          <w:tcPr>
            <w:tcW w:w="3722" w:type="dxa"/>
            <w:vAlign w:val="center"/>
          </w:tcPr>
          <w:p w14:paraId="6F109366"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782" w:type="dxa"/>
            <w:vAlign w:val="center"/>
          </w:tcPr>
          <w:p w14:paraId="69F3A145" w14:textId="77777777" w:rsidR="00000000" w:rsidRDefault="007478C2">
            <w:pPr>
              <w:jc w:val="center"/>
              <w:rPr>
                <w:rFonts w:ascii="宋体" w:hAnsi="宋体"/>
                <w:sz w:val="24"/>
              </w:rPr>
            </w:pPr>
            <w:r>
              <w:rPr>
                <w:rFonts w:ascii="宋体" w:hAnsi="宋体" w:hint="eastAsia"/>
                <w:sz w:val="24"/>
              </w:rPr>
              <w:t>本期</w:t>
            </w:r>
          </w:p>
          <w:p w14:paraId="427EBF97"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82" w:type="dxa"/>
            <w:vAlign w:val="center"/>
          </w:tcPr>
          <w:p w14:paraId="1388D06F"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2B0FE3B"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2E64F97" w14:textId="77777777">
        <w:trPr>
          <w:trHeight w:val="300"/>
        </w:trPr>
        <w:tc>
          <w:tcPr>
            <w:tcW w:w="3722" w:type="dxa"/>
            <w:vAlign w:val="center"/>
          </w:tcPr>
          <w:p w14:paraId="6EFF2C30" w14:textId="77777777" w:rsidR="00000000" w:rsidRDefault="007478C2">
            <w:pPr>
              <w:tabs>
                <w:tab w:val="left" w:pos="196"/>
                <w:tab w:val="left" w:pos="426"/>
              </w:tabs>
              <w:snapToGrid w:val="0"/>
              <w:jc w:val="center"/>
              <w:rPr>
                <w:rFonts w:ascii="Arial Narrow" w:hAnsi="Arial Narrow"/>
                <w:sz w:val="24"/>
                <w:szCs w:val="24"/>
              </w:rPr>
            </w:pPr>
            <w:r>
              <w:rPr>
                <w:rFonts w:hint="eastAsia"/>
                <w:color w:val="0000FF"/>
                <w:sz w:val="18"/>
              </w:rPr>
              <w:t>（</w:t>
            </w:r>
            <w:r>
              <w:rPr>
                <w:color w:val="0000FF"/>
                <w:sz w:val="18"/>
              </w:rPr>
              <w:t>6167</w:t>
            </w:r>
            <w:r>
              <w:rPr>
                <w:rFonts w:hint="eastAsia"/>
                <w:color w:val="0000FF"/>
                <w:sz w:val="18"/>
              </w:rPr>
              <w:t>）</w:t>
            </w:r>
          </w:p>
        </w:tc>
        <w:tc>
          <w:tcPr>
            <w:tcW w:w="2782" w:type="dxa"/>
            <w:vAlign w:val="center"/>
          </w:tcPr>
          <w:p w14:paraId="4E4F19B5" w14:textId="77777777" w:rsidR="00000000" w:rsidRDefault="007478C2">
            <w:pPr>
              <w:tabs>
                <w:tab w:val="left" w:pos="196"/>
                <w:tab w:val="left" w:pos="426"/>
              </w:tabs>
              <w:snapToGrid w:val="0"/>
              <w:ind w:rightChars="300" w:right="630"/>
              <w:jc w:val="center"/>
              <w:rPr>
                <w:rFonts w:ascii="Arial Narrow" w:hAnsi="Arial Narrow"/>
                <w:sz w:val="24"/>
                <w:szCs w:val="24"/>
              </w:rPr>
            </w:pPr>
            <w:r>
              <w:rPr>
                <w:rFonts w:hint="eastAsia"/>
                <w:color w:val="0000FF"/>
                <w:sz w:val="18"/>
              </w:rPr>
              <w:t>（</w:t>
            </w:r>
            <w:r>
              <w:rPr>
                <w:color w:val="0000FF"/>
                <w:sz w:val="18"/>
              </w:rPr>
              <w:t>6168</w:t>
            </w:r>
            <w:r>
              <w:rPr>
                <w:rFonts w:hint="eastAsia"/>
                <w:color w:val="0000FF"/>
                <w:sz w:val="18"/>
              </w:rPr>
              <w:t>）</w:t>
            </w:r>
          </w:p>
        </w:tc>
        <w:tc>
          <w:tcPr>
            <w:tcW w:w="2782" w:type="dxa"/>
            <w:vAlign w:val="center"/>
          </w:tcPr>
          <w:p w14:paraId="4B9A20BA" w14:textId="77777777" w:rsidR="00000000" w:rsidRDefault="007478C2">
            <w:pPr>
              <w:tabs>
                <w:tab w:val="left" w:pos="196"/>
                <w:tab w:val="left" w:pos="426"/>
              </w:tabs>
              <w:snapToGrid w:val="0"/>
              <w:ind w:rightChars="300" w:right="630"/>
              <w:jc w:val="center"/>
              <w:rPr>
                <w:rFonts w:ascii="Arial Narrow" w:hAnsi="Arial Narrow"/>
                <w:sz w:val="24"/>
                <w:szCs w:val="24"/>
              </w:rPr>
            </w:pPr>
            <w:r>
              <w:rPr>
                <w:rFonts w:hint="eastAsia"/>
                <w:color w:val="0000FF"/>
                <w:sz w:val="18"/>
              </w:rPr>
              <w:t>（</w:t>
            </w:r>
            <w:r>
              <w:rPr>
                <w:color w:val="0000FF"/>
                <w:sz w:val="18"/>
              </w:rPr>
              <w:t>6168</w:t>
            </w:r>
            <w:r>
              <w:rPr>
                <w:rFonts w:hint="eastAsia"/>
                <w:color w:val="0000FF"/>
                <w:sz w:val="18"/>
              </w:rPr>
              <w:t>）</w:t>
            </w:r>
          </w:p>
        </w:tc>
      </w:tr>
      <w:tr w:rsidR="00000000" w14:paraId="5FF4C11F" w14:textId="77777777">
        <w:trPr>
          <w:trHeight w:val="300"/>
        </w:trPr>
        <w:tc>
          <w:tcPr>
            <w:tcW w:w="3722" w:type="dxa"/>
            <w:vAlign w:val="center"/>
          </w:tcPr>
          <w:p w14:paraId="088853C3" w14:textId="77777777" w:rsidR="00000000" w:rsidRDefault="007478C2">
            <w:pPr>
              <w:tabs>
                <w:tab w:val="left" w:pos="196"/>
                <w:tab w:val="left" w:pos="426"/>
              </w:tabs>
              <w:snapToGrid w:val="0"/>
              <w:jc w:val="center"/>
              <w:rPr>
                <w:rFonts w:ascii="Arial Narrow" w:hAnsi="Arial Narrow"/>
                <w:sz w:val="24"/>
                <w:szCs w:val="24"/>
              </w:rPr>
            </w:pPr>
          </w:p>
        </w:tc>
        <w:tc>
          <w:tcPr>
            <w:tcW w:w="2782" w:type="dxa"/>
            <w:vAlign w:val="center"/>
          </w:tcPr>
          <w:p w14:paraId="710215B6" w14:textId="77777777" w:rsidR="00000000" w:rsidRDefault="007478C2">
            <w:pPr>
              <w:tabs>
                <w:tab w:val="left" w:pos="196"/>
                <w:tab w:val="left" w:pos="426"/>
              </w:tabs>
              <w:snapToGrid w:val="0"/>
              <w:ind w:rightChars="300" w:right="630"/>
              <w:jc w:val="center"/>
              <w:rPr>
                <w:rFonts w:ascii="Arial Narrow" w:hAnsi="Arial Narrow"/>
                <w:sz w:val="24"/>
                <w:szCs w:val="24"/>
              </w:rPr>
            </w:pPr>
          </w:p>
        </w:tc>
        <w:tc>
          <w:tcPr>
            <w:tcW w:w="2782" w:type="dxa"/>
            <w:vAlign w:val="center"/>
          </w:tcPr>
          <w:p w14:paraId="7807D7F5" w14:textId="77777777" w:rsidR="00000000" w:rsidRDefault="007478C2">
            <w:pPr>
              <w:tabs>
                <w:tab w:val="left" w:pos="196"/>
                <w:tab w:val="left" w:pos="426"/>
              </w:tabs>
              <w:snapToGrid w:val="0"/>
              <w:ind w:rightChars="300" w:right="630"/>
              <w:jc w:val="center"/>
              <w:rPr>
                <w:rFonts w:ascii="Arial Narrow" w:hAnsi="Arial Narrow"/>
                <w:sz w:val="24"/>
                <w:szCs w:val="24"/>
              </w:rPr>
            </w:pPr>
          </w:p>
        </w:tc>
      </w:tr>
      <w:tr w:rsidR="00000000" w14:paraId="6CF3BF09" w14:textId="77777777">
        <w:trPr>
          <w:trHeight w:val="300"/>
        </w:trPr>
        <w:tc>
          <w:tcPr>
            <w:tcW w:w="3722" w:type="dxa"/>
            <w:vAlign w:val="center"/>
          </w:tcPr>
          <w:p w14:paraId="4BA1AA7D" w14:textId="77777777" w:rsidR="00000000" w:rsidRDefault="007478C2">
            <w:pPr>
              <w:tabs>
                <w:tab w:val="left" w:pos="196"/>
                <w:tab w:val="left" w:pos="426"/>
              </w:tabs>
              <w:snapToGrid w:val="0"/>
              <w:jc w:val="center"/>
              <w:rPr>
                <w:rFonts w:ascii="Arial Narrow" w:hAnsi="Arial Narrow"/>
                <w:sz w:val="24"/>
                <w:szCs w:val="24"/>
              </w:rPr>
            </w:pPr>
          </w:p>
        </w:tc>
        <w:tc>
          <w:tcPr>
            <w:tcW w:w="2782" w:type="dxa"/>
            <w:vAlign w:val="center"/>
          </w:tcPr>
          <w:p w14:paraId="14164A4A" w14:textId="77777777" w:rsidR="00000000" w:rsidRDefault="007478C2">
            <w:pPr>
              <w:tabs>
                <w:tab w:val="left" w:pos="196"/>
                <w:tab w:val="left" w:pos="426"/>
              </w:tabs>
              <w:snapToGrid w:val="0"/>
              <w:ind w:rightChars="300" w:right="630"/>
              <w:jc w:val="center"/>
              <w:rPr>
                <w:rFonts w:ascii="Arial Narrow" w:hAnsi="Arial Narrow"/>
                <w:sz w:val="24"/>
                <w:szCs w:val="24"/>
              </w:rPr>
            </w:pPr>
          </w:p>
        </w:tc>
        <w:tc>
          <w:tcPr>
            <w:tcW w:w="2782" w:type="dxa"/>
            <w:vAlign w:val="center"/>
          </w:tcPr>
          <w:p w14:paraId="362CBA4C" w14:textId="77777777" w:rsidR="00000000" w:rsidRDefault="007478C2">
            <w:pPr>
              <w:tabs>
                <w:tab w:val="left" w:pos="196"/>
                <w:tab w:val="left" w:pos="426"/>
              </w:tabs>
              <w:snapToGrid w:val="0"/>
              <w:ind w:rightChars="300" w:right="630"/>
              <w:jc w:val="center"/>
              <w:rPr>
                <w:rFonts w:ascii="Arial Narrow" w:hAnsi="Arial Narrow"/>
                <w:sz w:val="24"/>
                <w:szCs w:val="24"/>
              </w:rPr>
            </w:pPr>
          </w:p>
        </w:tc>
      </w:tr>
      <w:tr w:rsidR="00000000" w14:paraId="5E661CAA" w14:textId="77777777">
        <w:trPr>
          <w:trHeight w:val="300"/>
        </w:trPr>
        <w:tc>
          <w:tcPr>
            <w:tcW w:w="3722" w:type="dxa"/>
            <w:vAlign w:val="center"/>
          </w:tcPr>
          <w:p w14:paraId="5DF4BCC5"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782" w:type="dxa"/>
            <w:vAlign w:val="center"/>
          </w:tcPr>
          <w:p w14:paraId="10FABF31" w14:textId="77777777" w:rsidR="00000000" w:rsidRDefault="007478C2">
            <w:pPr>
              <w:tabs>
                <w:tab w:val="left" w:pos="196"/>
                <w:tab w:val="left" w:pos="426"/>
              </w:tabs>
              <w:snapToGrid w:val="0"/>
              <w:ind w:rightChars="300" w:right="630"/>
              <w:jc w:val="center"/>
              <w:rPr>
                <w:rFonts w:ascii="Arial Narrow" w:hAnsi="Arial Narrow"/>
                <w:sz w:val="24"/>
                <w:szCs w:val="24"/>
              </w:rPr>
            </w:pPr>
            <w:r>
              <w:rPr>
                <w:rFonts w:hint="eastAsia"/>
                <w:color w:val="0000FF"/>
                <w:sz w:val="18"/>
              </w:rPr>
              <w:t>（</w:t>
            </w:r>
            <w:r>
              <w:rPr>
                <w:color w:val="0000FF"/>
                <w:sz w:val="18"/>
              </w:rPr>
              <w:t>6169</w:t>
            </w:r>
            <w:r>
              <w:rPr>
                <w:rFonts w:hint="eastAsia"/>
                <w:color w:val="0000FF"/>
                <w:sz w:val="18"/>
              </w:rPr>
              <w:t>）</w:t>
            </w:r>
          </w:p>
        </w:tc>
        <w:tc>
          <w:tcPr>
            <w:tcW w:w="2782" w:type="dxa"/>
            <w:vAlign w:val="center"/>
          </w:tcPr>
          <w:p w14:paraId="7E85644F" w14:textId="77777777" w:rsidR="00000000" w:rsidRDefault="007478C2">
            <w:pPr>
              <w:tabs>
                <w:tab w:val="left" w:pos="196"/>
                <w:tab w:val="left" w:pos="426"/>
              </w:tabs>
              <w:snapToGrid w:val="0"/>
              <w:ind w:rightChars="300" w:right="630"/>
              <w:jc w:val="center"/>
              <w:rPr>
                <w:rFonts w:ascii="Arial Narrow" w:hAnsi="Arial Narrow"/>
                <w:sz w:val="24"/>
                <w:szCs w:val="24"/>
              </w:rPr>
            </w:pPr>
            <w:r>
              <w:rPr>
                <w:rFonts w:hint="eastAsia"/>
                <w:color w:val="0000FF"/>
                <w:sz w:val="18"/>
              </w:rPr>
              <w:t>（</w:t>
            </w:r>
            <w:r>
              <w:rPr>
                <w:color w:val="0000FF"/>
                <w:sz w:val="18"/>
              </w:rPr>
              <w:t>6169</w:t>
            </w:r>
            <w:r>
              <w:rPr>
                <w:rFonts w:hint="eastAsia"/>
                <w:color w:val="0000FF"/>
                <w:sz w:val="18"/>
              </w:rPr>
              <w:t>）</w:t>
            </w:r>
          </w:p>
        </w:tc>
      </w:tr>
    </w:tbl>
    <w:p w14:paraId="0E668A3D"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6170</w:t>
      </w:r>
      <w:r>
        <w:rPr>
          <w:rFonts w:hint="eastAsia"/>
          <w:color w:val="0000FF"/>
          <w:sz w:val="18"/>
        </w:rPr>
        <w:t>）</w:t>
      </w:r>
    </w:p>
    <w:p w14:paraId="0ED20FE5" w14:textId="77777777" w:rsidR="00000000" w:rsidRDefault="007478C2">
      <w:pPr>
        <w:rPr>
          <w:rFonts w:ascii="宋体" w:hAnsi="宋体"/>
          <w:b/>
          <w:sz w:val="24"/>
        </w:rPr>
      </w:pPr>
    </w:p>
    <w:p w14:paraId="2BB86D7A"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54</w:t>
      </w:r>
      <w:r>
        <w:rPr>
          <w:rFonts w:ascii="宋体" w:hAnsi="宋体" w:hint="eastAsia"/>
          <w:b/>
          <w:sz w:val="24"/>
        </w:rPr>
        <w:t xml:space="preserve"> </w:t>
      </w:r>
      <w:r>
        <w:rPr>
          <w:rFonts w:ascii="宋体" w:hAnsi="宋体" w:hint="eastAsia"/>
          <w:b/>
          <w:sz w:val="24"/>
        </w:rPr>
        <w:t>现金流量表补充资料</w:t>
      </w:r>
    </w:p>
    <w:p w14:paraId="5D4CBE61"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54.1 </w:t>
      </w:r>
      <w:r>
        <w:rPr>
          <w:rFonts w:ascii="宋体" w:hAnsi="宋体"/>
          <w:b/>
          <w:sz w:val="24"/>
        </w:rPr>
        <w:t>现金流量表补充资料</w:t>
      </w:r>
    </w:p>
    <w:p w14:paraId="64308001"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6"/>
        <w:gridCol w:w="2695"/>
        <w:gridCol w:w="2515"/>
      </w:tblGrid>
      <w:tr w:rsidR="00000000" w14:paraId="701F3A76" w14:textId="77777777">
        <w:trPr>
          <w:trHeight w:val="300"/>
          <w:tblHeader/>
        </w:trPr>
        <w:tc>
          <w:tcPr>
            <w:tcW w:w="4076" w:type="dxa"/>
            <w:vAlign w:val="center"/>
          </w:tcPr>
          <w:p w14:paraId="33AB8E5D" w14:textId="77777777" w:rsidR="00000000" w:rsidRDefault="007478C2">
            <w:pPr>
              <w:tabs>
                <w:tab w:val="left" w:pos="196"/>
                <w:tab w:val="left" w:pos="426"/>
              </w:tabs>
              <w:snapToGrid w:val="0"/>
              <w:jc w:val="center"/>
              <w:rPr>
                <w:rFonts w:ascii="宋体" w:hAnsi="宋体"/>
                <w:sz w:val="24"/>
                <w:szCs w:val="24"/>
              </w:rPr>
            </w:pPr>
            <w:r>
              <w:rPr>
                <w:rFonts w:ascii="宋体" w:hAnsi="宋体" w:hint="eastAsia"/>
                <w:sz w:val="24"/>
                <w:szCs w:val="24"/>
              </w:rPr>
              <w:t>项目</w:t>
            </w:r>
          </w:p>
        </w:tc>
        <w:tc>
          <w:tcPr>
            <w:tcW w:w="2695" w:type="dxa"/>
            <w:vAlign w:val="center"/>
          </w:tcPr>
          <w:p w14:paraId="5781641E" w14:textId="77777777" w:rsidR="00000000" w:rsidRDefault="007478C2">
            <w:pPr>
              <w:jc w:val="center"/>
              <w:rPr>
                <w:rFonts w:ascii="宋体" w:hAnsi="宋体"/>
                <w:sz w:val="24"/>
              </w:rPr>
            </w:pPr>
            <w:r>
              <w:rPr>
                <w:rFonts w:ascii="宋体" w:hAnsi="宋体" w:hint="eastAsia"/>
                <w:sz w:val="24"/>
              </w:rPr>
              <w:t>本期</w:t>
            </w:r>
          </w:p>
          <w:p w14:paraId="19EAC70A" w14:textId="77777777" w:rsidR="00000000" w:rsidRDefault="007478C2">
            <w:pPr>
              <w:tabs>
                <w:tab w:val="left" w:pos="196"/>
                <w:tab w:val="left" w:pos="426"/>
              </w:tabs>
              <w:snapToGrid w:val="0"/>
              <w:jc w:val="center"/>
              <w:rPr>
                <w:rFonts w:ascii="宋体" w:hAnsi="宋体"/>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515" w:type="dxa"/>
            <w:vAlign w:val="center"/>
          </w:tcPr>
          <w:p w14:paraId="5EE292F0"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52BE5E4" w14:textId="77777777" w:rsidR="00000000" w:rsidRDefault="007478C2">
            <w:pPr>
              <w:tabs>
                <w:tab w:val="left" w:pos="196"/>
                <w:tab w:val="left" w:pos="426"/>
              </w:tabs>
              <w:snapToGrid w:val="0"/>
              <w:jc w:val="center"/>
              <w:rPr>
                <w:rFonts w:ascii="宋体" w:hAnsi="宋体"/>
                <w:spacing w:val="-8"/>
                <w:sz w:val="24"/>
                <w:szCs w:val="24"/>
              </w:rPr>
            </w:pPr>
            <w:r>
              <w:rPr>
                <w:rFonts w:ascii="宋体" w:hAnsi="宋体"/>
                <w:spacing w:val="-8"/>
                <w:sz w:val="24"/>
              </w:rPr>
              <w:t>_</w:t>
            </w:r>
            <w:r>
              <w:rPr>
                <w:rFonts w:ascii="宋体" w:hAnsi="宋体" w:hint="eastAsia"/>
                <w:spacing w:val="-8"/>
                <w:sz w:val="24"/>
              </w:rPr>
              <w:t>年</w:t>
            </w:r>
            <w:r>
              <w:rPr>
                <w:rFonts w:ascii="宋体" w:hAnsi="宋体"/>
                <w:spacing w:val="-8"/>
                <w:sz w:val="24"/>
              </w:rPr>
              <w:t>_</w:t>
            </w:r>
            <w:r>
              <w:rPr>
                <w:rFonts w:ascii="宋体" w:hAnsi="宋体" w:hint="eastAsia"/>
                <w:spacing w:val="-8"/>
                <w:sz w:val="24"/>
              </w:rPr>
              <w:t>月</w:t>
            </w:r>
            <w:r>
              <w:rPr>
                <w:rFonts w:ascii="宋体" w:hAnsi="宋体"/>
                <w:spacing w:val="-8"/>
                <w:sz w:val="24"/>
              </w:rPr>
              <w:t>_</w:t>
            </w:r>
            <w:r>
              <w:rPr>
                <w:rFonts w:ascii="宋体" w:hAnsi="宋体" w:hint="eastAsia"/>
                <w:spacing w:val="-8"/>
                <w:sz w:val="24"/>
              </w:rPr>
              <w:t>日至</w:t>
            </w:r>
            <w:r>
              <w:rPr>
                <w:rFonts w:ascii="宋体" w:hAnsi="宋体"/>
                <w:spacing w:val="-8"/>
                <w:sz w:val="24"/>
              </w:rPr>
              <w:t>_</w:t>
            </w:r>
            <w:r>
              <w:rPr>
                <w:rFonts w:ascii="宋体" w:hAnsi="宋体" w:hint="eastAsia"/>
                <w:spacing w:val="-8"/>
                <w:sz w:val="24"/>
              </w:rPr>
              <w:t>年</w:t>
            </w:r>
            <w:r>
              <w:rPr>
                <w:rFonts w:ascii="宋体" w:hAnsi="宋体"/>
                <w:spacing w:val="-8"/>
                <w:sz w:val="24"/>
              </w:rPr>
              <w:t>_</w:t>
            </w:r>
            <w:r>
              <w:rPr>
                <w:rFonts w:ascii="宋体" w:hAnsi="宋体" w:hint="eastAsia"/>
                <w:spacing w:val="-8"/>
                <w:sz w:val="24"/>
              </w:rPr>
              <w:t>月</w:t>
            </w:r>
            <w:r>
              <w:rPr>
                <w:rFonts w:ascii="宋体" w:hAnsi="宋体"/>
                <w:spacing w:val="-8"/>
                <w:sz w:val="24"/>
              </w:rPr>
              <w:t>_</w:t>
            </w:r>
            <w:r>
              <w:rPr>
                <w:rFonts w:ascii="宋体" w:hAnsi="宋体" w:hint="eastAsia"/>
                <w:spacing w:val="-8"/>
                <w:sz w:val="24"/>
              </w:rPr>
              <w:t>日</w:t>
            </w:r>
          </w:p>
        </w:tc>
      </w:tr>
      <w:tr w:rsidR="00000000" w14:paraId="500C7792" w14:textId="77777777">
        <w:trPr>
          <w:trHeight w:val="300"/>
        </w:trPr>
        <w:tc>
          <w:tcPr>
            <w:tcW w:w="4076" w:type="dxa"/>
            <w:vAlign w:val="center"/>
          </w:tcPr>
          <w:p w14:paraId="7912AA83" w14:textId="77777777" w:rsidR="00000000" w:rsidRDefault="007478C2">
            <w:pPr>
              <w:tabs>
                <w:tab w:val="left" w:pos="196"/>
                <w:tab w:val="left" w:pos="426"/>
              </w:tabs>
              <w:snapToGrid w:val="0"/>
              <w:rPr>
                <w:rFonts w:ascii="宋体" w:hAnsi="宋体"/>
                <w:sz w:val="24"/>
                <w:szCs w:val="24"/>
              </w:rPr>
            </w:pPr>
            <w:r>
              <w:rPr>
                <w:rFonts w:ascii="宋体" w:hAnsi="宋体"/>
                <w:sz w:val="24"/>
                <w:szCs w:val="24"/>
              </w:rPr>
              <w:t>1</w:t>
            </w:r>
            <w:r>
              <w:rPr>
                <w:rFonts w:ascii="宋体" w:hAnsi="宋体" w:hint="eastAsia"/>
                <w:sz w:val="24"/>
                <w:szCs w:val="24"/>
              </w:rPr>
              <w:t>．将净利润调节</w:t>
            </w:r>
            <w:r>
              <w:rPr>
                <w:rFonts w:ascii="宋体" w:hAnsi="宋体" w:hint="eastAsia"/>
                <w:sz w:val="24"/>
                <w:szCs w:val="24"/>
              </w:rPr>
              <w:t>为经营活动现金流量</w:t>
            </w:r>
          </w:p>
        </w:tc>
        <w:tc>
          <w:tcPr>
            <w:tcW w:w="2695" w:type="dxa"/>
            <w:vAlign w:val="center"/>
          </w:tcPr>
          <w:p w14:paraId="5C246849" w14:textId="77777777" w:rsidR="00000000" w:rsidRDefault="007478C2">
            <w:pPr>
              <w:tabs>
                <w:tab w:val="left" w:pos="196"/>
                <w:tab w:val="left" w:pos="426"/>
              </w:tabs>
              <w:snapToGrid w:val="0"/>
              <w:jc w:val="right"/>
              <w:rPr>
                <w:rFonts w:ascii="宋体" w:hAnsi="宋体"/>
                <w:sz w:val="24"/>
                <w:szCs w:val="24"/>
              </w:rPr>
            </w:pPr>
          </w:p>
        </w:tc>
        <w:tc>
          <w:tcPr>
            <w:tcW w:w="2515" w:type="dxa"/>
            <w:vAlign w:val="center"/>
          </w:tcPr>
          <w:p w14:paraId="7BC1ACBB" w14:textId="77777777" w:rsidR="00000000" w:rsidRDefault="007478C2">
            <w:pPr>
              <w:tabs>
                <w:tab w:val="left" w:pos="196"/>
                <w:tab w:val="left" w:pos="426"/>
              </w:tabs>
              <w:snapToGrid w:val="0"/>
              <w:jc w:val="right"/>
              <w:rPr>
                <w:rFonts w:ascii="宋体" w:hAnsi="宋体"/>
                <w:sz w:val="24"/>
                <w:szCs w:val="24"/>
              </w:rPr>
            </w:pPr>
          </w:p>
        </w:tc>
      </w:tr>
      <w:tr w:rsidR="00000000" w14:paraId="00C8A3BA" w14:textId="77777777">
        <w:trPr>
          <w:trHeight w:val="300"/>
        </w:trPr>
        <w:tc>
          <w:tcPr>
            <w:tcW w:w="4076" w:type="dxa"/>
            <w:vAlign w:val="center"/>
          </w:tcPr>
          <w:p w14:paraId="0953FCC6" w14:textId="77777777" w:rsidR="00000000" w:rsidRDefault="007478C2">
            <w:pPr>
              <w:tabs>
                <w:tab w:val="left" w:pos="196"/>
                <w:tab w:val="left" w:pos="426"/>
              </w:tabs>
              <w:snapToGrid w:val="0"/>
              <w:rPr>
                <w:rFonts w:ascii="宋体" w:hAnsi="宋体"/>
                <w:sz w:val="24"/>
                <w:szCs w:val="24"/>
              </w:rPr>
            </w:pPr>
            <w:r>
              <w:rPr>
                <w:rFonts w:ascii="宋体" w:hAnsi="宋体" w:hint="eastAsia"/>
                <w:sz w:val="24"/>
                <w:szCs w:val="24"/>
              </w:rPr>
              <w:t>净利润</w:t>
            </w:r>
          </w:p>
        </w:tc>
        <w:tc>
          <w:tcPr>
            <w:tcW w:w="2695" w:type="dxa"/>
            <w:vAlign w:val="center"/>
          </w:tcPr>
          <w:p w14:paraId="7614FE82"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6173</w:t>
            </w:r>
            <w:r>
              <w:rPr>
                <w:rFonts w:hint="eastAsia"/>
                <w:color w:val="0000FF"/>
                <w:sz w:val="18"/>
              </w:rPr>
              <w:t>）</w:t>
            </w:r>
          </w:p>
        </w:tc>
        <w:tc>
          <w:tcPr>
            <w:tcW w:w="2515" w:type="dxa"/>
            <w:vAlign w:val="center"/>
          </w:tcPr>
          <w:p w14:paraId="1E74C57A"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6173</w:t>
            </w:r>
            <w:r>
              <w:rPr>
                <w:rFonts w:hint="eastAsia"/>
                <w:color w:val="0000FF"/>
                <w:sz w:val="18"/>
              </w:rPr>
              <w:t>）</w:t>
            </w:r>
          </w:p>
        </w:tc>
      </w:tr>
      <w:tr w:rsidR="00000000" w14:paraId="02300046" w14:textId="77777777">
        <w:trPr>
          <w:trHeight w:val="300"/>
        </w:trPr>
        <w:tc>
          <w:tcPr>
            <w:tcW w:w="4076" w:type="dxa"/>
            <w:vAlign w:val="center"/>
          </w:tcPr>
          <w:p w14:paraId="2C3DD836" w14:textId="77777777" w:rsidR="00000000" w:rsidRDefault="007478C2">
            <w:pPr>
              <w:tabs>
                <w:tab w:val="left" w:pos="196"/>
                <w:tab w:val="left" w:pos="426"/>
              </w:tabs>
              <w:snapToGrid w:val="0"/>
              <w:rPr>
                <w:rFonts w:ascii="宋体" w:hAnsi="宋体"/>
                <w:sz w:val="24"/>
                <w:szCs w:val="24"/>
              </w:rPr>
            </w:pPr>
            <w:r>
              <w:rPr>
                <w:rFonts w:ascii="宋体" w:hAnsi="宋体" w:hint="eastAsia"/>
                <w:sz w:val="24"/>
                <w:szCs w:val="24"/>
              </w:rPr>
              <w:t>加：信用减值损失</w:t>
            </w:r>
          </w:p>
        </w:tc>
        <w:tc>
          <w:tcPr>
            <w:tcW w:w="2695" w:type="dxa"/>
            <w:vAlign w:val="center"/>
          </w:tcPr>
          <w:p w14:paraId="5B9C4797"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6174</w:t>
            </w:r>
            <w:r>
              <w:rPr>
                <w:rFonts w:hint="eastAsia"/>
                <w:color w:val="0000FF"/>
                <w:sz w:val="18"/>
              </w:rPr>
              <w:t>）</w:t>
            </w:r>
          </w:p>
        </w:tc>
        <w:tc>
          <w:tcPr>
            <w:tcW w:w="2515" w:type="dxa"/>
            <w:vAlign w:val="center"/>
          </w:tcPr>
          <w:p w14:paraId="15734523"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6174</w:t>
            </w:r>
            <w:r>
              <w:rPr>
                <w:rFonts w:hint="eastAsia"/>
                <w:color w:val="0000FF"/>
                <w:sz w:val="18"/>
              </w:rPr>
              <w:t>）</w:t>
            </w:r>
          </w:p>
        </w:tc>
      </w:tr>
      <w:tr w:rsidR="00000000" w14:paraId="5260EDA0" w14:textId="77777777">
        <w:trPr>
          <w:trHeight w:val="300"/>
        </w:trPr>
        <w:tc>
          <w:tcPr>
            <w:tcW w:w="4076" w:type="dxa"/>
            <w:vAlign w:val="center"/>
          </w:tcPr>
          <w:p w14:paraId="06872585" w14:textId="77777777" w:rsidR="00000000" w:rsidRDefault="007478C2">
            <w:pPr>
              <w:tabs>
                <w:tab w:val="left" w:pos="196"/>
                <w:tab w:val="left" w:pos="426"/>
              </w:tabs>
              <w:snapToGrid w:val="0"/>
              <w:ind w:firstLineChars="200" w:firstLine="480"/>
              <w:rPr>
                <w:rFonts w:ascii="宋体" w:hAnsi="宋体"/>
                <w:sz w:val="24"/>
                <w:szCs w:val="24"/>
              </w:rPr>
            </w:pPr>
            <w:bookmarkStart w:id="685" w:name="OLE_LINK15" w:colFirst="0" w:colLast="0"/>
            <w:r>
              <w:rPr>
                <w:rFonts w:ascii="宋体" w:hAnsi="宋体" w:hint="eastAsia"/>
                <w:sz w:val="24"/>
                <w:szCs w:val="24"/>
              </w:rPr>
              <w:t>资产减值损失</w:t>
            </w:r>
          </w:p>
        </w:tc>
        <w:tc>
          <w:tcPr>
            <w:tcW w:w="2695" w:type="dxa"/>
            <w:vAlign w:val="center"/>
          </w:tcPr>
          <w:p w14:paraId="09B7199E"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6175</w:t>
            </w:r>
            <w:r>
              <w:rPr>
                <w:rFonts w:hint="eastAsia"/>
                <w:color w:val="0000FF"/>
                <w:sz w:val="18"/>
              </w:rPr>
              <w:t>）</w:t>
            </w:r>
          </w:p>
        </w:tc>
        <w:tc>
          <w:tcPr>
            <w:tcW w:w="2515" w:type="dxa"/>
            <w:vAlign w:val="center"/>
          </w:tcPr>
          <w:p w14:paraId="505E72A4"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6175</w:t>
            </w:r>
            <w:r>
              <w:rPr>
                <w:rFonts w:hint="eastAsia"/>
                <w:color w:val="0000FF"/>
                <w:sz w:val="18"/>
              </w:rPr>
              <w:t>）</w:t>
            </w:r>
          </w:p>
        </w:tc>
      </w:tr>
      <w:tr w:rsidR="00000000" w14:paraId="1FCF1A24" w14:textId="77777777">
        <w:trPr>
          <w:trHeight w:val="300"/>
        </w:trPr>
        <w:tc>
          <w:tcPr>
            <w:tcW w:w="4076" w:type="dxa"/>
            <w:vAlign w:val="center"/>
          </w:tcPr>
          <w:p w14:paraId="6B88E339" w14:textId="77777777" w:rsidR="00000000" w:rsidRDefault="007478C2">
            <w:pPr>
              <w:tabs>
                <w:tab w:val="left" w:pos="196"/>
                <w:tab w:val="left" w:pos="426"/>
              </w:tabs>
              <w:snapToGrid w:val="0"/>
              <w:ind w:firstLineChars="200" w:firstLine="480"/>
              <w:rPr>
                <w:rFonts w:ascii="宋体" w:hAnsi="宋体"/>
                <w:sz w:val="24"/>
                <w:szCs w:val="24"/>
              </w:rPr>
            </w:pPr>
            <w:r>
              <w:rPr>
                <w:rFonts w:ascii="宋体" w:hAnsi="宋体" w:hint="eastAsia"/>
                <w:sz w:val="24"/>
                <w:szCs w:val="24"/>
              </w:rPr>
              <w:t>固定资产折旧</w:t>
            </w:r>
          </w:p>
        </w:tc>
        <w:tc>
          <w:tcPr>
            <w:tcW w:w="2695" w:type="dxa"/>
            <w:vAlign w:val="center"/>
          </w:tcPr>
          <w:p w14:paraId="7D81E236"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6176</w:t>
            </w:r>
            <w:r>
              <w:rPr>
                <w:rFonts w:hint="eastAsia"/>
                <w:color w:val="0000FF"/>
                <w:sz w:val="18"/>
              </w:rPr>
              <w:t>）</w:t>
            </w:r>
          </w:p>
        </w:tc>
        <w:tc>
          <w:tcPr>
            <w:tcW w:w="2515" w:type="dxa"/>
            <w:vAlign w:val="center"/>
          </w:tcPr>
          <w:p w14:paraId="7AD03005"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6176</w:t>
            </w:r>
            <w:r>
              <w:rPr>
                <w:rFonts w:hint="eastAsia"/>
                <w:color w:val="0000FF"/>
                <w:sz w:val="18"/>
              </w:rPr>
              <w:t>）</w:t>
            </w:r>
          </w:p>
        </w:tc>
      </w:tr>
      <w:tr w:rsidR="00000000" w14:paraId="63C32E3C" w14:textId="77777777">
        <w:trPr>
          <w:trHeight w:val="300"/>
        </w:trPr>
        <w:tc>
          <w:tcPr>
            <w:tcW w:w="4076" w:type="dxa"/>
            <w:vAlign w:val="center"/>
          </w:tcPr>
          <w:p w14:paraId="672AA753" w14:textId="77777777" w:rsidR="00000000" w:rsidRDefault="007478C2">
            <w:pPr>
              <w:tabs>
                <w:tab w:val="left" w:pos="196"/>
                <w:tab w:val="left" w:pos="426"/>
              </w:tabs>
              <w:snapToGrid w:val="0"/>
              <w:ind w:firstLineChars="200" w:firstLine="480"/>
              <w:rPr>
                <w:rFonts w:ascii="宋体" w:hAnsi="宋体"/>
                <w:sz w:val="24"/>
                <w:szCs w:val="24"/>
              </w:rPr>
            </w:pPr>
            <w:r>
              <w:rPr>
                <w:rFonts w:ascii="宋体" w:hAnsi="宋体" w:hint="eastAsia"/>
                <w:sz w:val="24"/>
                <w:szCs w:val="24"/>
              </w:rPr>
              <w:t>投资性房地产折旧</w:t>
            </w:r>
          </w:p>
        </w:tc>
        <w:tc>
          <w:tcPr>
            <w:tcW w:w="2695" w:type="dxa"/>
            <w:vAlign w:val="center"/>
          </w:tcPr>
          <w:p w14:paraId="6A620998"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6177</w:t>
            </w:r>
            <w:r>
              <w:rPr>
                <w:rFonts w:hint="eastAsia"/>
                <w:color w:val="0000FF"/>
                <w:sz w:val="18"/>
              </w:rPr>
              <w:t>）</w:t>
            </w:r>
          </w:p>
        </w:tc>
        <w:tc>
          <w:tcPr>
            <w:tcW w:w="2515" w:type="dxa"/>
            <w:vAlign w:val="center"/>
          </w:tcPr>
          <w:p w14:paraId="4E170261"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6177</w:t>
            </w:r>
            <w:r>
              <w:rPr>
                <w:rFonts w:hint="eastAsia"/>
                <w:color w:val="0000FF"/>
                <w:sz w:val="18"/>
              </w:rPr>
              <w:t>）</w:t>
            </w:r>
          </w:p>
        </w:tc>
      </w:tr>
      <w:tr w:rsidR="00000000" w14:paraId="0DB2BF9B" w14:textId="77777777">
        <w:trPr>
          <w:trHeight w:val="300"/>
        </w:trPr>
        <w:tc>
          <w:tcPr>
            <w:tcW w:w="4076" w:type="dxa"/>
            <w:vAlign w:val="center"/>
          </w:tcPr>
          <w:p w14:paraId="51D19C52" w14:textId="77777777" w:rsidR="00000000" w:rsidRDefault="007478C2">
            <w:pPr>
              <w:tabs>
                <w:tab w:val="left" w:pos="196"/>
                <w:tab w:val="left" w:pos="426"/>
              </w:tabs>
              <w:snapToGrid w:val="0"/>
              <w:ind w:firstLineChars="200" w:firstLine="480"/>
              <w:rPr>
                <w:rFonts w:ascii="宋体" w:hAnsi="宋体"/>
                <w:sz w:val="24"/>
                <w:szCs w:val="24"/>
              </w:rPr>
            </w:pPr>
            <w:r>
              <w:rPr>
                <w:rFonts w:ascii="宋体" w:hAnsi="宋体" w:hint="eastAsia"/>
                <w:sz w:val="24"/>
                <w:szCs w:val="24"/>
              </w:rPr>
              <w:t>使用权资产折旧</w:t>
            </w:r>
          </w:p>
        </w:tc>
        <w:tc>
          <w:tcPr>
            <w:tcW w:w="2695" w:type="dxa"/>
            <w:vAlign w:val="center"/>
          </w:tcPr>
          <w:p w14:paraId="7166DE89"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6178</w:t>
            </w:r>
            <w:r>
              <w:rPr>
                <w:rFonts w:hint="eastAsia"/>
                <w:color w:val="0000FF"/>
                <w:sz w:val="18"/>
              </w:rPr>
              <w:t>）</w:t>
            </w:r>
          </w:p>
        </w:tc>
        <w:tc>
          <w:tcPr>
            <w:tcW w:w="2515" w:type="dxa"/>
            <w:vAlign w:val="center"/>
          </w:tcPr>
          <w:p w14:paraId="12742B6D"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6178</w:t>
            </w:r>
            <w:r>
              <w:rPr>
                <w:rFonts w:hint="eastAsia"/>
                <w:color w:val="0000FF"/>
                <w:sz w:val="18"/>
              </w:rPr>
              <w:t>）</w:t>
            </w:r>
          </w:p>
        </w:tc>
      </w:tr>
      <w:tr w:rsidR="00000000" w14:paraId="25F75513" w14:textId="77777777">
        <w:trPr>
          <w:trHeight w:val="300"/>
        </w:trPr>
        <w:tc>
          <w:tcPr>
            <w:tcW w:w="4076" w:type="dxa"/>
            <w:vAlign w:val="center"/>
          </w:tcPr>
          <w:p w14:paraId="1D6D49F8" w14:textId="77777777" w:rsidR="00000000" w:rsidRDefault="007478C2">
            <w:pPr>
              <w:tabs>
                <w:tab w:val="left" w:pos="196"/>
                <w:tab w:val="left" w:pos="426"/>
              </w:tabs>
              <w:snapToGrid w:val="0"/>
              <w:ind w:firstLineChars="200" w:firstLine="480"/>
              <w:rPr>
                <w:rFonts w:ascii="宋体" w:hAnsi="宋体"/>
                <w:sz w:val="24"/>
                <w:szCs w:val="24"/>
              </w:rPr>
            </w:pPr>
            <w:r>
              <w:rPr>
                <w:rFonts w:ascii="宋体" w:hAnsi="宋体" w:hint="eastAsia"/>
                <w:sz w:val="24"/>
                <w:szCs w:val="24"/>
              </w:rPr>
              <w:t>无形资产摊销</w:t>
            </w:r>
          </w:p>
        </w:tc>
        <w:tc>
          <w:tcPr>
            <w:tcW w:w="2695" w:type="dxa"/>
            <w:vAlign w:val="center"/>
          </w:tcPr>
          <w:p w14:paraId="04BB6C77"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6179</w:t>
            </w:r>
            <w:r>
              <w:rPr>
                <w:rFonts w:hint="eastAsia"/>
                <w:color w:val="0000FF"/>
                <w:sz w:val="18"/>
              </w:rPr>
              <w:t>）</w:t>
            </w:r>
          </w:p>
        </w:tc>
        <w:tc>
          <w:tcPr>
            <w:tcW w:w="2515" w:type="dxa"/>
            <w:vAlign w:val="center"/>
          </w:tcPr>
          <w:p w14:paraId="253CBBA4"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6179</w:t>
            </w:r>
            <w:r>
              <w:rPr>
                <w:rFonts w:hint="eastAsia"/>
                <w:color w:val="0000FF"/>
                <w:sz w:val="18"/>
              </w:rPr>
              <w:t>）</w:t>
            </w:r>
          </w:p>
        </w:tc>
      </w:tr>
      <w:tr w:rsidR="00000000" w14:paraId="66C35CE4" w14:textId="77777777">
        <w:trPr>
          <w:trHeight w:val="300"/>
        </w:trPr>
        <w:tc>
          <w:tcPr>
            <w:tcW w:w="4076" w:type="dxa"/>
            <w:vAlign w:val="center"/>
          </w:tcPr>
          <w:p w14:paraId="1C879338" w14:textId="77777777" w:rsidR="00000000" w:rsidRDefault="007478C2">
            <w:pPr>
              <w:tabs>
                <w:tab w:val="left" w:pos="196"/>
                <w:tab w:val="left" w:pos="426"/>
              </w:tabs>
              <w:snapToGrid w:val="0"/>
              <w:ind w:firstLineChars="200" w:firstLine="480"/>
              <w:rPr>
                <w:rFonts w:ascii="宋体" w:hAnsi="宋体"/>
                <w:sz w:val="24"/>
                <w:szCs w:val="24"/>
              </w:rPr>
            </w:pPr>
            <w:r>
              <w:rPr>
                <w:rFonts w:ascii="宋体" w:hAnsi="宋体" w:hint="eastAsia"/>
                <w:sz w:val="24"/>
                <w:szCs w:val="24"/>
              </w:rPr>
              <w:t>长期待摊费用摊销</w:t>
            </w:r>
          </w:p>
        </w:tc>
        <w:tc>
          <w:tcPr>
            <w:tcW w:w="2695" w:type="dxa"/>
            <w:vAlign w:val="center"/>
          </w:tcPr>
          <w:p w14:paraId="1827929A"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6180</w:t>
            </w:r>
            <w:r>
              <w:rPr>
                <w:rFonts w:hint="eastAsia"/>
                <w:color w:val="0000FF"/>
                <w:sz w:val="18"/>
              </w:rPr>
              <w:t>）</w:t>
            </w:r>
          </w:p>
        </w:tc>
        <w:tc>
          <w:tcPr>
            <w:tcW w:w="2515" w:type="dxa"/>
            <w:vAlign w:val="center"/>
          </w:tcPr>
          <w:p w14:paraId="412FEDD2"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6180</w:t>
            </w:r>
            <w:r>
              <w:rPr>
                <w:rFonts w:hint="eastAsia"/>
                <w:color w:val="0000FF"/>
                <w:sz w:val="18"/>
              </w:rPr>
              <w:t>）</w:t>
            </w:r>
          </w:p>
        </w:tc>
      </w:tr>
      <w:bookmarkEnd w:id="685"/>
      <w:tr w:rsidR="00000000" w14:paraId="473C1367" w14:textId="77777777">
        <w:trPr>
          <w:trHeight w:val="300"/>
        </w:trPr>
        <w:tc>
          <w:tcPr>
            <w:tcW w:w="4076" w:type="dxa"/>
            <w:vAlign w:val="center"/>
          </w:tcPr>
          <w:p w14:paraId="6FCF7B3B" w14:textId="77777777" w:rsidR="00000000" w:rsidRDefault="007478C2">
            <w:pPr>
              <w:tabs>
                <w:tab w:val="left" w:pos="196"/>
                <w:tab w:val="left" w:pos="426"/>
              </w:tabs>
              <w:snapToGrid w:val="0"/>
              <w:ind w:firstLineChars="200" w:firstLine="480"/>
              <w:rPr>
                <w:rFonts w:ascii="宋体" w:hAnsi="宋体"/>
                <w:sz w:val="24"/>
                <w:szCs w:val="24"/>
              </w:rPr>
            </w:pPr>
            <w:r>
              <w:rPr>
                <w:rFonts w:ascii="宋体" w:hAnsi="宋体" w:hint="eastAsia"/>
                <w:sz w:val="24"/>
                <w:szCs w:val="24"/>
              </w:rPr>
              <w:t>处置固定资产、无形资产和其他长期资产的损失（收益以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2695" w:type="dxa"/>
            <w:vAlign w:val="center"/>
          </w:tcPr>
          <w:p w14:paraId="05B76F90"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6181</w:t>
            </w:r>
            <w:r>
              <w:rPr>
                <w:rFonts w:hint="eastAsia"/>
                <w:color w:val="0000FF"/>
                <w:sz w:val="18"/>
              </w:rPr>
              <w:t>）</w:t>
            </w:r>
          </w:p>
        </w:tc>
        <w:tc>
          <w:tcPr>
            <w:tcW w:w="2515" w:type="dxa"/>
            <w:vAlign w:val="center"/>
          </w:tcPr>
          <w:p w14:paraId="693F94CB"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6181</w:t>
            </w:r>
            <w:r>
              <w:rPr>
                <w:rFonts w:hint="eastAsia"/>
                <w:color w:val="0000FF"/>
                <w:sz w:val="18"/>
              </w:rPr>
              <w:t>）</w:t>
            </w:r>
          </w:p>
        </w:tc>
      </w:tr>
      <w:tr w:rsidR="00000000" w14:paraId="6241B17F" w14:textId="77777777">
        <w:trPr>
          <w:trHeight w:val="300"/>
        </w:trPr>
        <w:tc>
          <w:tcPr>
            <w:tcW w:w="4076" w:type="dxa"/>
            <w:vAlign w:val="center"/>
          </w:tcPr>
          <w:p w14:paraId="66C12038" w14:textId="77777777" w:rsidR="00000000" w:rsidRDefault="007478C2">
            <w:pPr>
              <w:tabs>
                <w:tab w:val="left" w:pos="196"/>
                <w:tab w:val="left" w:pos="426"/>
              </w:tabs>
              <w:snapToGrid w:val="0"/>
              <w:ind w:firstLineChars="200" w:firstLine="480"/>
              <w:rPr>
                <w:rFonts w:ascii="宋体" w:hAnsi="宋体"/>
                <w:sz w:val="24"/>
                <w:szCs w:val="24"/>
              </w:rPr>
            </w:pPr>
            <w:r>
              <w:rPr>
                <w:rFonts w:ascii="宋体" w:hAnsi="宋体" w:hint="eastAsia"/>
                <w:sz w:val="24"/>
                <w:szCs w:val="24"/>
              </w:rPr>
              <w:t>固定资产报废损失（收益以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2695" w:type="dxa"/>
            <w:vAlign w:val="center"/>
          </w:tcPr>
          <w:p w14:paraId="19FE0154"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6182</w:t>
            </w:r>
            <w:r>
              <w:rPr>
                <w:rFonts w:hint="eastAsia"/>
                <w:color w:val="0000FF"/>
                <w:sz w:val="18"/>
              </w:rPr>
              <w:t>）</w:t>
            </w:r>
          </w:p>
        </w:tc>
        <w:tc>
          <w:tcPr>
            <w:tcW w:w="2515" w:type="dxa"/>
            <w:vAlign w:val="center"/>
          </w:tcPr>
          <w:p w14:paraId="4085A618"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6182</w:t>
            </w:r>
            <w:r>
              <w:rPr>
                <w:rFonts w:hint="eastAsia"/>
                <w:color w:val="0000FF"/>
                <w:sz w:val="18"/>
              </w:rPr>
              <w:t>）</w:t>
            </w:r>
          </w:p>
        </w:tc>
      </w:tr>
      <w:tr w:rsidR="00000000" w14:paraId="5992F346" w14:textId="77777777">
        <w:trPr>
          <w:trHeight w:val="300"/>
        </w:trPr>
        <w:tc>
          <w:tcPr>
            <w:tcW w:w="4076" w:type="dxa"/>
            <w:vAlign w:val="center"/>
          </w:tcPr>
          <w:p w14:paraId="0D43399E" w14:textId="77777777" w:rsidR="00000000" w:rsidRDefault="007478C2">
            <w:pPr>
              <w:tabs>
                <w:tab w:val="left" w:pos="196"/>
                <w:tab w:val="left" w:pos="426"/>
              </w:tabs>
              <w:snapToGrid w:val="0"/>
              <w:ind w:firstLineChars="200" w:firstLine="480"/>
              <w:rPr>
                <w:rFonts w:ascii="宋体" w:hAnsi="宋体"/>
                <w:sz w:val="24"/>
                <w:szCs w:val="24"/>
              </w:rPr>
            </w:pPr>
            <w:r>
              <w:rPr>
                <w:rFonts w:ascii="宋体" w:hAnsi="宋体" w:hint="eastAsia"/>
                <w:sz w:val="24"/>
                <w:szCs w:val="24"/>
              </w:rPr>
              <w:t>公允价值变动损失（收益以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2695" w:type="dxa"/>
            <w:vAlign w:val="center"/>
          </w:tcPr>
          <w:p w14:paraId="67062C20"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6183</w:t>
            </w:r>
            <w:r>
              <w:rPr>
                <w:rFonts w:hint="eastAsia"/>
                <w:color w:val="0000FF"/>
                <w:sz w:val="18"/>
              </w:rPr>
              <w:t>）</w:t>
            </w:r>
          </w:p>
        </w:tc>
        <w:tc>
          <w:tcPr>
            <w:tcW w:w="2515" w:type="dxa"/>
            <w:vAlign w:val="center"/>
          </w:tcPr>
          <w:p w14:paraId="72D7BDA2"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6183</w:t>
            </w:r>
            <w:r>
              <w:rPr>
                <w:rFonts w:hint="eastAsia"/>
                <w:color w:val="0000FF"/>
                <w:sz w:val="18"/>
              </w:rPr>
              <w:t>）</w:t>
            </w:r>
          </w:p>
        </w:tc>
      </w:tr>
      <w:tr w:rsidR="00000000" w14:paraId="5C427924" w14:textId="77777777">
        <w:trPr>
          <w:trHeight w:val="300"/>
        </w:trPr>
        <w:tc>
          <w:tcPr>
            <w:tcW w:w="4076" w:type="dxa"/>
            <w:vAlign w:val="center"/>
          </w:tcPr>
          <w:p w14:paraId="758BB558" w14:textId="77777777" w:rsidR="00000000" w:rsidRDefault="007478C2">
            <w:pPr>
              <w:tabs>
                <w:tab w:val="left" w:pos="196"/>
                <w:tab w:val="left" w:pos="426"/>
              </w:tabs>
              <w:snapToGrid w:val="0"/>
              <w:ind w:firstLineChars="200" w:firstLine="480"/>
              <w:rPr>
                <w:rFonts w:ascii="宋体" w:hAnsi="宋体"/>
                <w:sz w:val="24"/>
                <w:szCs w:val="24"/>
              </w:rPr>
            </w:pPr>
            <w:r>
              <w:rPr>
                <w:rFonts w:ascii="宋体" w:hAnsi="宋体" w:hint="eastAsia"/>
                <w:sz w:val="24"/>
                <w:szCs w:val="24"/>
              </w:rPr>
              <w:t>财务费用（收益以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2695" w:type="dxa"/>
            <w:vAlign w:val="center"/>
          </w:tcPr>
          <w:p w14:paraId="0BB8E6E9"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6184</w:t>
            </w:r>
            <w:r>
              <w:rPr>
                <w:rFonts w:hint="eastAsia"/>
                <w:color w:val="0000FF"/>
                <w:sz w:val="18"/>
              </w:rPr>
              <w:t>）</w:t>
            </w:r>
          </w:p>
        </w:tc>
        <w:tc>
          <w:tcPr>
            <w:tcW w:w="2515" w:type="dxa"/>
            <w:vAlign w:val="center"/>
          </w:tcPr>
          <w:p w14:paraId="4F7F2886"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6184</w:t>
            </w:r>
            <w:r>
              <w:rPr>
                <w:rFonts w:hint="eastAsia"/>
                <w:color w:val="0000FF"/>
                <w:sz w:val="18"/>
              </w:rPr>
              <w:t>）</w:t>
            </w:r>
          </w:p>
        </w:tc>
      </w:tr>
      <w:tr w:rsidR="00000000" w14:paraId="23640646" w14:textId="77777777">
        <w:trPr>
          <w:trHeight w:val="300"/>
        </w:trPr>
        <w:tc>
          <w:tcPr>
            <w:tcW w:w="4076" w:type="dxa"/>
            <w:vAlign w:val="center"/>
          </w:tcPr>
          <w:p w14:paraId="7D2E3975" w14:textId="77777777" w:rsidR="00000000" w:rsidRDefault="007478C2">
            <w:pPr>
              <w:tabs>
                <w:tab w:val="left" w:pos="196"/>
                <w:tab w:val="left" w:pos="426"/>
              </w:tabs>
              <w:snapToGrid w:val="0"/>
              <w:ind w:firstLineChars="200" w:firstLine="480"/>
              <w:rPr>
                <w:rFonts w:ascii="宋体" w:hAnsi="宋体"/>
                <w:sz w:val="24"/>
                <w:szCs w:val="24"/>
              </w:rPr>
            </w:pPr>
            <w:r>
              <w:rPr>
                <w:rFonts w:ascii="宋体" w:hAnsi="宋体" w:hint="eastAsia"/>
                <w:sz w:val="24"/>
                <w:szCs w:val="24"/>
              </w:rPr>
              <w:t>投资损失（收益以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2695" w:type="dxa"/>
            <w:vAlign w:val="center"/>
          </w:tcPr>
          <w:p w14:paraId="715F4678"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6185</w:t>
            </w:r>
            <w:r>
              <w:rPr>
                <w:rFonts w:hint="eastAsia"/>
                <w:color w:val="0000FF"/>
                <w:sz w:val="18"/>
              </w:rPr>
              <w:t>）</w:t>
            </w:r>
          </w:p>
        </w:tc>
        <w:tc>
          <w:tcPr>
            <w:tcW w:w="2515" w:type="dxa"/>
            <w:vAlign w:val="center"/>
          </w:tcPr>
          <w:p w14:paraId="6F1F6B4B"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6185</w:t>
            </w:r>
            <w:r>
              <w:rPr>
                <w:rFonts w:hint="eastAsia"/>
                <w:color w:val="0000FF"/>
                <w:sz w:val="18"/>
              </w:rPr>
              <w:t>）</w:t>
            </w:r>
          </w:p>
        </w:tc>
      </w:tr>
      <w:tr w:rsidR="00000000" w14:paraId="35B518A4" w14:textId="77777777">
        <w:trPr>
          <w:trHeight w:val="300"/>
        </w:trPr>
        <w:tc>
          <w:tcPr>
            <w:tcW w:w="4076" w:type="dxa"/>
            <w:vAlign w:val="center"/>
          </w:tcPr>
          <w:p w14:paraId="4F515FCE" w14:textId="77777777" w:rsidR="00000000" w:rsidRDefault="007478C2">
            <w:pPr>
              <w:tabs>
                <w:tab w:val="left" w:pos="196"/>
                <w:tab w:val="left" w:pos="426"/>
              </w:tabs>
              <w:snapToGrid w:val="0"/>
              <w:ind w:firstLineChars="200" w:firstLine="480"/>
              <w:rPr>
                <w:rFonts w:ascii="宋体" w:hAnsi="宋体"/>
                <w:sz w:val="24"/>
                <w:szCs w:val="24"/>
              </w:rPr>
            </w:pPr>
            <w:r>
              <w:rPr>
                <w:rFonts w:ascii="宋体" w:hAnsi="宋体" w:hint="eastAsia"/>
                <w:sz w:val="24"/>
                <w:szCs w:val="24"/>
              </w:rPr>
              <w:t>递延所得税资产减少（增加以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2695" w:type="dxa"/>
            <w:vAlign w:val="center"/>
          </w:tcPr>
          <w:p w14:paraId="7FD53A66"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6186</w:t>
            </w:r>
            <w:r>
              <w:rPr>
                <w:rFonts w:hint="eastAsia"/>
                <w:color w:val="0000FF"/>
                <w:sz w:val="18"/>
              </w:rPr>
              <w:t>）</w:t>
            </w:r>
          </w:p>
        </w:tc>
        <w:tc>
          <w:tcPr>
            <w:tcW w:w="2515" w:type="dxa"/>
            <w:vAlign w:val="center"/>
          </w:tcPr>
          <w:p w14:paraId="322E4FB8"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6186</w:t>
            </w:r>
            <w:r>
              <w:rPr>
                <w:rFonts w:hint="eastAsia"/>
                <w:color w:val="0000FF"/>
                <w:sz w:val="18"/>
              </w:rPr>
              <w:t>）</w:t>
            </w:r>
          </w:p>
        </w:tc>
      </w:tr>
      <w:tr w:rsidR="00000000" w14:paraId="1F4660C2" w14:textId="77777777">
        <w:trPr>
          <w:trHeight w:val="300"/>
        </w:trPr>
        <w:tc>
          <w:tcPr>
            <w:tcW w:w="4076" w:type="dxa"/>
            <w:vAlign w:val="center"/>
          </w:tcPr>
          <w:p w14:paraId="7F7F1A66" w14:textId="77777777" w:rsidR="00000000" w:rsidRDefault="007478C2">
            <w:pPr>
              <w:tabs>
                <w:tab w:val="left" w:pos="196"/>
                <w:tab w:val="left" w:pos="426"/>
              </w:tabs>
              <w:snapToGrid w:val="0"/>
              <w:ind w:firstLineChars="200" w:firstLine="480"/>
              <w:rPr>
                <w:rFonts w:ascii="宋体" w:hAnsi="宋体"/>
                <w:sz w:val="24"/>
                <w:szCs w:val="24"/>
              </w:rPr>
            </w:pPr>
            <w:r>
              <w:rPr>
                <w:rFonts w:ascii="宋体" w:hAnsi="宋体" w:hint="eastAsia"/>
                <w:sz w:val="24"/>
                <w:szCs w:val="24"/>
              </w:rPr>
              <w:t>递延所得税负债增加（减少以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2695" w:type="dxa"/>
            <w:vAlign w:val="center"/>
          </w:tcPr>
          <w:p w14:paraId="4A24BE8E"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6187</w:t>
            </w:r>
            <w:r>
              <w:rPr>
                <w:rFonts w:hint="eastAsia"/>
                <w:color w:val="0000FF"/>
                <w:sz w:val="18"/>
              </w:rPr>
              <w:t>）</w:t>
            </w:r>
          </w:p>
        </w:tc>
        <w:tc>
          <w:tcPr>
            <w:tcW w:w="2515" w:type="dxa"/>
            <w:vAlign w:val="center"/>
          </w:tcPr>
          <w:p w14:paraId="7EAF1F08"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6187</w:t>
            </w:r>
            <w:r>
              <w:rPr>
                <w:rFonts w:hint="eastAsia"/>
                <w:color w:val="0000FF"/>
                <w:sz w:val="18"/>
              </w:rPr>
              <w:t>）</w:t>
            </w:r>
          </w:p>
        </w:tc>
      </w:tr>
      <w:tr w:rsidR="00000000" w14:paraId="1968DBCD" w14:textId="77777777">
        <w:trPr>
          <w:trHeight w:val="300"/>
        </w:trPr>
        <w:tc>
          <w:tcPr>
            <w:tcW w:w="4076" w:type="dxa"/>
            <w:vAlign w:val="center"/>
          </w:tcPr>
          <w:p w14:paraId="69FAA6D9" w14:textId="77777777" w:rsidR="00000000" w:rsidRDefault="007478C2">
            <w:pPr>
              <w:tabs>
                <w:tab w:val="left" w:pos="196"/>
                <w:tab w:val="left" w:pos="426"/>
              </w:tabs>
              <w:snapToGrid w:val="0"/>
              <w:ind w:firstLineChars="200" w:firstLine="480"/>
              <w:rPr>
                <w:rFonts w:ascii="宋体" w:hAnsi="宋体"/>
                <w:sz w:val="24"/>
                <w:szCs w:val="24"/>
              </w:rPr>
            </w:pPr>
            <w:r>
              <w:rPr>
                <w:rFonts w:ascii="宋体" w:hAnsi="宋体" w:hint="eastAsia"/>
                <w:sz w:val="24"/>
                <w:szCs w:val="24"/>
              </w:rPr>
              <w:t>存货的减少（增加以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2695" w:type="dxa"/>
            <w:vAlign w:val="center"/>
          </w:tcPr>
          <w:p w14:paraId="4FDFD1C3"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6188</w:t>
            </w:r>
            <w:r>
              <w:rPr>
                <w:rFonts w:hint="eastAsia"/>
                <w:color w:val="0000FF"/>
                <w:sz w:val="18"/>
              </w:rPr>
              <w:t>）</w:t>
            </w:r>
          </w:p>
        </w:tc>
        <w:tc>
          <w:tcPr>
            <w:tcW w:w="2515" w:type="dxa"/>
            <w:vAlign w:val="center"/>
          </w:tcPr>
          <w:p w14:paraId="587EF424"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6188</w:t>
            </w:r>
            <w:r>
              <w:rPr>
                <w:rFonts w:hint="eastAsia"/>
                <w:color w:val="0000FF"/>
                <w:sz w:val="18"/>
              </w:rPr>
              <w:t>）</w:t>
            </w:r>
          </w:p>
        </w:tc>
      </w:tr>
      <w:tr w:rsidR="00000000" w14:paraId="7772317F" w14:textId="77777777">
        <w:trPr>
          <w:trHeight w:val="300"/>
        </w:trPr>
        <w:tc>
          <w:tcPr>
            <w:tcW w:w="4076" w:type="dxa"/>
            <w:vAlign w:val="center"/>
          </w:tcPr>
          <w:p w14:paraId="66C50F54" w14:textId="77777777" w:rsidR="00000000" w:rsidRDefault="007478C2">
            <w:pPr>
              <w:tabs>
                <w:tab w:val="left" w:pos="196"/>
                <w:tab w:val="left" w:pos="426"/>
              </w:tabs>
              <w:snapToGrid w:val="0"/>
              <w:ind w:firstLineChars="200" w:firstLine="480"/>
              <w:rPr>
                <w:rFonts w:ascii="宋体" w:hAnsi="宋体"/>
                <w:sz w:val="24"/>
                <w:szCs w:val="24"/>
              </w:rPr>
            </w:pPr>
            <w:r>
              <w:rPr>
                <w:rFonts w:ascii="宋体" w:hAnsi="宋体" w:hint="eastAsia"/>
                <w:sz w:val="24"/>
                <w:szCs w:val="24"/>
              </w:rPr>
              <w:t>经营性应收项目的减少（增加以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2695" w:type="dxa"/>
            <w:vAlign w:val="center"/>
          </w:tcPr>
          <w:p w14:paraId="30E9EAC6"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6189</w:t>
            </w:r>
            <w:r>
              <w:rPr>
                <w:rFonts w:hint="eastAsia"/>
                <w:color w:val="0000FF"/>
                <w:sz w:val="18"/>
              </w:rPr>
              <w:t>）</w:t>
            </w:r>
          </w:p>
        </w:tc>
        <w:tc>
          <w:tcPr>
            <w:tcW w:w="2515" w:type="dxa"/>
            <w:vAlign w:val="center"/>
          </w:tcPr>
          <w:p w14:paraId="18E07EEE"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6189</w:t>
            </w:r>
            <w:r>
              <w:rPr>
                <w:rFonts w:hint="eastAsia"/>
                <w:color w:val="0000FF"/>
                <w:sz w:val="18"/>
              </w:rPr>
              <w:t>）</w:t>
            </w:r>
          </w:p>
        </w:tc>
      </w:tr>
      <w:tr w:rsidR="00000000" w14:paraId="24FAC530" w14:textId="77777777">
        <w:trPr>
          <w:trHeight w:val="300"/>
        </w:trPr>
        <w:tc>
          <w:tcPr>
            <w:tcW w:w="4076" w:type="dxa"/>
            <w:vAlign w:val="center"/>
          </w:tcPr>
          <w:p w14:paraId="72E1C873" w14:textId="77777777" w:rsidR="00000000" w:rsidRDefault="007478C2">
            <w:pPr>
              <w:tabs>
                <w:tab w:val="left" w:pos="196"/>
                <w:tab w:val="left" w:pos="426"/>
              </w:tabs>
              <w:snapToGrid w:val="0"/>
              <w:ind w:firstLineChars="200" w:firstLine="480"/>
              <w:rPr>
                <w:rFonts w:ascii="宋体" w:hAnsi="宋体"/>
                <w:sz w:val="24"/>
                <w:szCs w:val="24"/>
              </w:rPr>
            </w:pPr>
            <w:r>
              <w:rPr>
                <w:rFonts w:ascii="宋体" w:hAnsi="宋体" w:hint="eastAsia"/>
                <w:sz w:val="24"/>
                <w:szCs w:val="24"/>
              </w:rPr>
              <w:t>经营性应付项目的增加（减少以</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号填列）</w:t>
            </w:r>
          </w:p>
        </w:tc>
        <w:tc>
          <w:tcPr>
            <w:tcW w:w="2695" w:type="dxa"/>
            <w:vAlign w:val="center"/>
          </w:tcPr>
          <w:p w14:paraId="5AD3D298"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6190</w:t>
            </w:r>
            <w:r>
              <w:rPr>
                <w:rFonts w:hint="eastAsia"/>
                <w:color w:val="0000FF"/>
                <w:sz w:val="18"/>
              </w:rPr>
              <w:t>）</w:t>
            </w:r>
          </w:p>
        </w:tc>
        <w:tc>
          <w:tcPr>
            <w:tcW w:w="2515" w:type="dxa"/>
            <w:vAlign w:val="center"/>
          </w:tcPr>
          <w:p w14:paraId="0B4303F0"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6190</w:t>
            </w:r>
            <w:r>
              <w:rPr>
                <w:rFonts w:hint="eastAsia"/>
                <w:color w:val="0000FF"/>
                <w:sz w:val="18"/>
              </w:rPr>
              <w:t>）</w:t>
            </w:r>
          </w:p>
        </w:tc>
      </w:tr>
      <w:tr w:rsidR="00000000" w14:paraId="66BF5AD4" w14:textId="77777777">
        <w:trPr>
          <w:trHeight w:val="300"/>
        </w:trPr>
        <w:tc>
          <w:tcPr>
            <w:tcW w:w="4076" w:type="dxa"/>
            <w:vAlign w:val="center"/>
          </w:tcPr>
          <w:p w14:paraId="436B825A" w14:textId="77777777" w:rsidR="00000000" w:rsidRDefault="007478C2">
            <w:pPr>
              <w:tabs>
                <w:tab w:val="left" w:pos="196"/>
                <w:tab w:val="left" w:pos="426"/>
              </w:tabs>
              <w:snapToGrid w:val="0"/>
              <w:ind w:firstLineChars="200" w:firstLine="480"/>
              <w:rPr>
                <w:rFonts w:ascii="宋体" w:hAnsi="宋体"/>
                <w:sz w:val="24"/>
                <w:szCs w:val="24"/>
              </w:rPr>
            </w:pPr>
            <w:r>
              <w:rPr>
                <w:rFonts w:ascii="宋体" w:hAnsi="宋体" w:hint="eastAsia"/>
                <w:sz w:val="24"/>
                <w:szCs w:val="24"/>
              </w:rPr>
              <w:t>…</w:t>
            </w:r>
            <w:r>
              <w:rPr>
                <w:rFonts w:hint="eastAsia"/>
                <w:color w:val="0000FF"/>
                <w:sz w:val="18"/>
              </w:rPr>
              <w:t>（</w:t>
            </w:r>
            <w:r>
              <w:rPr>
                <w:color w:val="0000FF"/>
                <w:sz w:val="18"/>
              </w:rPr>
              <w:t>6193</w:t>
            </w:r>
            <w:r>
              <w:rPr>
                <w:rFonts w:hint="eastAsia"/>
                <w:color w:val="0000FF"/>
                <w:sz w:val="18"/>
              </w:rPr>
              <w:t>）</w:t>
            </w:r>
          </w:p>
        </w:tc>
        <w:tc>
          <w:tcPr>
            <w:tcW w:w="2695" w:type="dxa"/>
            <w:vAlign w:val="center"/>
          </w:tcPr>
          <w:p w14:paraId="0E748E37"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6194</w:t>
            </w:r>
            <w:r>
              <w:rPr>
                <w:rFonts w:hint="eastAsia"/>
                <w:color w:val="0000FF"/>
                <w:sz w:val="18"/>
              </w:rPr>
              <w:t>）</w:t>
            </w:r>
          </w:p>
        </w:tc>
        <w:tc>
          <w:tcPr>
            <w:tcW w:w="2515" w:type="dxa"/>
            <w:vAlign w:val="center"/>
          </w:tcPr>
          <w:p w14:paraId="28808D74"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6194</w:t>
            </w:r>
            <w:r>
              <w:rPr>
                <w:rFonts w:hint="eastAsia"/>
                <w:color w:val="0000FF"/>
                <w:sz w:val="18"/>
              </w:rPr>
              <w:t>）</w:t>
            </w:r>
          </w:p>
        </w:tc>
      </w:tr>
      <w:tr w:rsidR="00000000" w14:paraId="264E30D7" w14:textId="77777777">
        <w:trPr>
          <w:trHeight w:val="300"/>
        </w:trPr>
        <w:tc>
          <w:tcPr>
            <w:tcW w:w="4076" w:type="dxa"/>
            <w:vAlign w:val="center"/>
          </w:tcPr>
          <w:p w14:paraId="560C5FFD" w14:textId="77777777" w:rsidR="00000000" w:rsidRDefault="007478C2">
            <w:pPr>
              <w:tabs>
                <w:tab w:val="left" w:pos="196"/>
                <w:tab w:val="left" w:pos="426"/>
              </w:tabs>
              <w:snapToGrid w:val="0"/>
              <w:ind w:firstLineChars="200" w:firstLine="480"/>
              <w:rPr>
                <w:rFonts w:ascii="宋体" w:hAnsi="宋体"/>
                <w:sz w:val="24"/>
                <w:szCs w:val="24"/>
              </w:rPr>
            </w:pPr>
            <w:r>
              <w:rPr>
                <w:rFonts w:ascii="宋体" w:hAnsi="宋体" w:hint="eastAsia"/>
                <w:sz w:val="24"/>
                <w:szCs w:val="24"/>
              </w:rPr>
              <w:t>其他</w:t>
            </w:r>
          </w:p>
        </w:tc>
        <w:tc>
          <w:tcPr>
            <w:tcW w:w="2695" w:type="dxa"/>
            <w:vAlign w:val="center"/>
          </w:tcPr>
          <w:p w14:paraId="33CB591C"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6195</w:t>
            </w:r>
            <w:r>
              <w:rPr>
                <w:rFonts w:hint="eastAsia"/>
                <w:color w:val="0000FF"/>
                <w:sz w:val="18"/>
              </w:rPr>
              <w:t>）</w:t>
            </w:r>
          </w:p>
        </w:tc>
        <w:tc>
          <w:tcPr>
            <w:tcW w:w="2515" w:type="dxa"/>
            <w:vAlign w:val="center"/>
          </w:tcPr>
          <w:p w14:paraId="1B2645BD"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6195</w:t>
            </w:r>
            <w:r>
              <w:rPr>
                <w:rFonts w:hint="eastAsia"/>
                <w:color w:val="0000FF"/>
                <w:sz w:val="18"/>
              </w:rPr>
              <w:t>）</w:t>
            </w:r>
          </w:p>
        </w:tc>
      </w:tr>
      <w:tr w:rsidR="00000000" w14:paraId="70C4D6D6" w14:textId="77777777">
        <w:trPr>
          <w:trHeight w:val="300"/>
        </w:trPr>
        <w:tc>
          <w:tcPr>
            <w:tcW w:w="4076" w:type="dxa"/>
            <w:vAlign w:val="center"/>
          </w:tcPr>
          <w:p w14:paraId="20B45F08" w14:textId="77777777" w:rsidR="00000000" w:rsidRDefault="007478C2">
            <w:pPr>
              <w:tabs>
                <w:tab w:val="left" w:pos="196"/>
                <w:tab w:val="left" w:pos="426"/>
              </w:tabs>
              <w:snapToGrid w:val="0"/>
              <w:rPr>
                <w:rFonts w:ascii="宋体" w:hAnsi="宋体"/>
                <w:sz w:val="24"/>
                <w:szCs w:val="24"/>
              </w:rPr>
            </w:pPr>
            <w:r>
              <w:rPr>
                <w:rFonts w:ascii="宋体" w:hAnsi="宋体" w:hint="eastAsia"/>
                <w:sz w:val="24"/>
                <w:szCs w:val="24"/>
              </w:rPr>
              <w:t>经营活动产生的现金流量净额</w:t>
            </w:r>
          </w:p>
        </w:tc>
        <w:tc>
          <w:tcPr>
            <w:tcW w:w="2695" w:type="dxa"/>
            <w:vAlign w:val="center"/>
          </w:tcPr>
          <w:p w14:paraId="42AE6EDA"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4020</w:t>
            </w:r>
            <w:r>
              <w:rPr>
                <w:rFonts w:hint="eastAsia"/>
                <w:color w:val="0000FF"/>
                <w:sz w:val="18"/>
              </w:rPr>
              <w:t>）</w:t>
            </w:r>
          </w:p>
        </w:tc>
        <w:tc>
          <w:tcPr>
            <w:tcW w:w="2515" w:type="dxa"/>
            <w:vAlign w:val="center"/>
          </w:tcPr>
          <w:p w14:paraId="38DF7CD5"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4020</w:t>
            </w:r>
            <w:r>
              <w:rPr>
                <w:rFonts w:hint="eastAsia"/>
                <w:color w:val="0000FF"/>
                <w:sz w:val="18"/>
              </w:rPr>
              <w:t>）</w:t>
            </w:r>
          </w:p>
        </w:tc>
      </w:tr>
      <w:tr w:rsidR="00000000" w14:paraId="439627FB" w14:textId="77777777">
        <w:trPr>
          <w:trHeight w:val="300"/>
        </w:trPr>
        <w:tc>
          <w:tcPr>
            <w:tcW w:w="4076" w:type="dxa"/>
            <w:vAlign w:val="center"/>
          </w:tcPr>
          <w:p w14:paraId="4A72B951" w14:textId="77777777" w:rsidR="00000000" w:rsidRDefault="007478C2">
            <w:pPr>
              <w:tabs>
                <w:tab w:val="left" w:pos="196"/>
                <w:tab w:val="left" w:pos="426"/>
              </w:tabs>
              <w:snapToGrid w:val="0"/>
              <w:rPr>
                <w:rFonts w:ascii="宋体" w:hAnsi="宋体"/>
                <w:sz w:val="24"/>
                <w:szCs w:val="24"/>
              </w:rPr>
            </w:pPr>
            <w:r>
              <w:rPr>
                <w:rFonts w:ascii="宋体" w:hAnsi="宋体"/>
                <w:sz w:val="24"/>
                <w:szCs w:val="24"/>
              </w:rPr>
              <w:t>2</w:t>
            </w:r>
            <w:r>
              <w:rPr>
                <w:rFonts w:ascii="宋体" w:hAnsi="宋体" w:hint="eastAsia"/>
                <w:sz w:val="24"/>
                <w:szCs w:val="24"/>
              </w:rPr>
              <w:t>．不涉及现金收支的重大投资和筹资活动</w:t>
            </w:r>
          </w:p>
        </w:tc>
        <w:tc>
          <w:tcPr>
            <w:tcW w:w="2695" w:type="dxa"/>
            <w:vAlign w:val="center"/>
          </w:tcPr>
          <w:p w14:paraId="2E3C2FB8" w14:textId="77777777" w:rsidR="00000000" w:rsidRDefault="007478C2">
            <w:pPr>
              <w:tabs>
                <w:tab w:val="left" w:pos="196"/>
                <w:tab w:val="left" w:pos="426"/>
              </w:tabs>
              <w:snapToGrid w:val="0"/>
              <w:jc w:val="right"/>
              <w:rPr>
                <w:rFonts w:ascii="宋体" w:hAnsi="宋体"/>
                <w:sz w:val="24"/>
                <w:szCs w:val="24"/>
              </w:rPr>
            </w:pPr>
          </w:p>
        </w:tc>
        <w:tc>
          <w:tcPr>
            <w:tcW w:w="2515" w:type="dxa"/>
            <w:vAlign w:val="center"/>
          </w:tcPr>
          <w:p w14:paraId="55FF70C5" w14:textId="77777777" w:rsidR="00000000" w:rsidRDefault="007478C2">
            <w:pPr>
              <w:tabs>
                <w:tab w:val="left" w:pos="196"/>
                <w:tab w:val="left" w:pos="426"/>
              </w:tabs>
              <w:snapToGrid w:val="0"/>
              <w:jc w:val="right"/>
              <w:rPr>
                <w:rFonts w:ascii="宋体" w:hAnsi="宋体"/>
                <w:sz w:val="24"/>
                <w:szCs w:val="24"/>
              </w:rPr>
            </w:pPr>
          </w:p>
        </w:tc>
      </w:tr>
      <w:tr w:rsidR="00000000" w14:paraId="0D208B83" w14:textId="77777777">
        <w:trPr>
          <w:trHeight w:val="300"/>
        </w:trPr>
        <w:tc>
          <w:tcPr>
            <w:tcW w:w="4076" w:type="dxa"/>
            <w:vAlign w:val="center"/>
          </w:tcPr>
          <w:p w14:paraId="7288B008" w14:textId="77777777" w:rsidR="00000000" w:rsidRDefault="007478C2">
            <w:pPr>
              <w:tabs>
                <w:tab w:val="left" w:pos="196"/>
                <w:tab w:val="left" w:pos="426"/>
              </w:tabs>
              <w:snapToGrid w:val="0"/>
              <w:ind w:firstLineChars="200" w:firstLine="480"/>
              <w:rPr>
                <w:rFonts w:ascii="宋体" w:hAnsi="宋体"/>
                <w:sz w:val="24"/>
                <w:szCs w:val="24"/>
              </w:rPr>
            </w:pPr>
            <w:r>
              <w:rPr>
                <w:rFonts w:ascii="宋体" w:hAnsi="宋体" w:hint="eastAsia"/>
                <w:sz w:val="24"/>
                <w:szCs w:val="24"/>
              </w:rPr>
              <w:t>债务转为资本</w:t>
            </w:r>
          </w:p>
        </w:tc>
        <w:tc>
          <w:tcPr>
            <w:tcW w:w="2695" w:type="dxa"/>
            <w:vAlign w:val="center"/>
          </w:tcPr>
          <w:p w14:paraId="00D619AC"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6196</w:t>
            </w:r>
            <w:r>
              <w:rPr>
                <w:rFonts w:hint="eastAsia"/>
                <w:color w:val="0000FF"/>
                <w:sz w:val="18"/>
              </w:rPr>
              <w:t>）</w:t>
            </w:r>
          </w:p>
        </w:tc>
        <w:tc>
          <w:tcPr>
            <w:tcW w:w="2515" w:type="dxa"/>
            <w:vAlign w:val="center"/>
          </w:tcPr>
          <w:p w14:paraId="30A38B37"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6196</w:t>
            </w:r>
            <w:r>
              <w:rPr>
                <w:rFonts w:hint="eastAsia"/>
                <w:color w:val="0000FF"/>
                <w:sz w:val="18"/>
              </w:rPr>
              <w:t>）</w:t>
            </w:r>
          </w:p>
        </w:tc>
      </w:tr>
      <w:tr w:rsidR="00000000" w14:paraId="3940FC96" w14:textId="77777777">
        <w:trPr>
          <w:trHeight w:val="300"/>
        </w:trPr>
        <w:tc>
          <w:tcPr>
            <w:tcW w:w="4076" w:type="dxa"/>
            <w:vAlign w:val="center"/>
          </w:tcPr>
          <w:p w14:paraId="3494C6FE" w14:textId="77777777" w:rsidR="00000000" w:rsidRDefault="007478C2">
            <w:pPr>
              <w:tabs>
                <w:tab w:val="left" w:pos="196"/>
                <w:tab w:val="left" w:pos="426"/>
              </w:tabs>
              <w:snapToGrid w:val="0"/>
              <w:ind w:firstLineChars="200" w:firstLine="480"/>
              <w:rPr>
                <w:rFonts w:ascii="宋体" w:hAnsi="宋体"/>
                <w:sz w:val="24"/>
                <w:szCs w:val="24"/>
              </w:rPr>
            </w:pPr>
            <w:r>
              <w:rPr>
                <w:rFonts w:ascii="宋体" w:hAnsi="宋体" w:hint="eastAsia"/>
                <w:sz w:val="24"/>
                <w:szCs w:val="24"/>
              </w:rPr>
              <w:t>融资租入固定资产</w:t>
            </w:r>
          </w:p>
        </w:tc>
        <w:tc>
          <w:tcPr>
            <w:tcW w:w="2695" w:type="dxa"/>
            <w:vAlign w:val="center"/>
          </w:tcPr>
          <w:p w14:paraId="4AA2C86A"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6197</w:t>
            </w:r>
            <w:r>
              <w:rPr>
                <w:rFonts w:hint="eastAsia"/>
                <w:color w:val="0000FF"/>
                <w:sz w:val="18"/>
              </w:rPr>
              <w:t>）</w:t>
            </w:r>
          </w:p>
        </w:tc>
        <w:tc>
          <w:tcPr>
            <w:tcW w:w="2515" w:type="dxa"/>
            <w:vAlign w:val="center"/>
          </w:tcPr>
          <w:p w14:paraId="61EF6D4D"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6197</w:t>
            </w:r>
            <w:r>
              <w:rPr>
                <w:rFonts w:hint="eastAsia"/>
                <w:color w:val="0000FF"/>
                <w:sz w:val="18"/>
              </w:rPr>
              <w:t>）</w:t>
            </w:r>
          </w:p>
        </w:tc>
      </w:tr>
      <w:tr w:rsidR="00000000" w14:paraId="7237DE67" w14:textId="77777777">
        <w:trPr>
          <w:trHeight w:val="300"/>
        </w:trPr>
        <w:tc>
          <w:tcPr>
            <w:tcW w:w="4076" w:type="dxa"/>
            <w:vAlign w:val="center"/>
          </w:tcPr>
          <w:p w14:paraId="0D26E9A0" w14:textId="77777777" w:rsidR="00000000" w:rsidRDefault="007478C2">
            <w:pPr>
              <w:tabs>
                <w:tab w:val="left" w:pos="196"/>
                <w:tab w:val="left" w:pos="426"/>
              </w:tabs>
              <w:snapToGrid w:val="0"/>
              <w:rPr>
                <w:rFonts w:ascii="宋体" w:hAnsi="宋体"/>
                <w:sz w:val="24"/>
                <w:szCs w:val="24"/>
              </w:rPr>
            </w:pPr>
            <w:r>
              <w:rPr>
                <w:rFonts w:ascii="宋体" w:hAnsi="宋体"/>
                <w:sz w:val="24"/>
                <w:szCs w:val="24"/>
              </w:rPr>
              <w:t>3</w:t>
            </w:r>
            <w:r>
              <w:rPr>
                <w:rFonts w:ascii="宋体" w:hAnsi="宋体" w:hint="eastAsia"/>
                <w:sz w:val="24"/>
                <w:szCs w:val="24"/>
              </w:rPr>
              <w:t>．现金及现金等价物净变动情况</w:t>
            </w:r>
          </w:p>
        </w:tc>
        <w:tc>
          <w:tcPr>
            <w:tcW w:w="2695" w:type="dxa"/>
            <w:vAlign w:val="center"/>
          </w:tcPr>
          <w:p w14:paraId="28DD5E84" w14:textId="77777777" w:rsidR="00000000" w:rsidRDefault="007478C2">
            <w:pPr>
              <w:tabs>
                <w:tab w:val="left" w:pos="196"/>
                <w:tab w:val="left" w:pos="426"/>
              </w:tabs>
              <w:snapToGrid w:val="0"/>
              <w:jc w:val="right"/>
              <w:rPr>
                <w:rFonts w:ascii="宋体" w:hAnsi="宋体"/>
                <w:sz w:val="24"/>
                <w:szCs w:val="24"/>
              </w:rPr>
            </w:pPr>
          </w:p>
        </w:tc>
        <w:tc>
          <w:tcPr>
            <w:tcW w:w="2515" w:type="dxa"/>
            <w:vAlign w:val="center"/>
          </w:tcPr>
          <w:p w14:paraId="4F7FBB0E" w14:textId="77777777" w:rsidR="00000000" w:rsidRDefault="007478C2">
            <w:pPr>
              <w:tabs>
                <w:tab w:val="left" w:pos="196"/>
                <w:tab w:val="left" w:pos="426"/>
              </w:tabs>
              <w:snapToGrid w:val="0"/>
              <w:jc w:val="right"/>
              <w:rPr>
                <w:rFonts w:ascii="宋体" w:hAnsi="宋体"/>
                <w:sz w:val="24"/>
                <w:szCs w:val="24"/>
              </w:rPr>
            </w:pPr>
          </w:p>
        </w:tc>
      </w:tr>
      <w:tr w:rsidR="00000000" w14:paraId="7EB8FBBB" w14:textId="77777777">
        <w:trPr>
          <w:trHeight w:val="300"/>
        </w:trPr>
        <w:tc>
          <w:tcPr>
            <w:tcW w:w="4076" w:type="dxa"/>
            <w:vAlign w:val="center"/>
          </w:tcPr>
          <w:p w14:paraId="645BF8D9" w14:textId="77777777" w:rsidR="00000000" w:rsidRDefault="007478C2">
            <w:pPr>
              <w:tabs>
                <w:tab w:val="left" w:pos="196"/>
                <w:tab w:val="left" w:pos="426"/>
              </w:tabs>
              <w:snapToGrid w:val="0"/>
              <w:rPr>
                <w:rFonts w:ascii="宋体" w:hAnsi="宋体"/>
                <w:sz w:val="24"/>
                <w:szCs w:val="24"/>
              </w:rPr>
            </w:pPr>
            <w:r>
              <w:rPr>
                <w:rFonts w:ascii="宋体" w:hAnsi="宋体" w:hint="eastAsia"/>
                <w:sz w:val="24"/>
                <w:szCs w:val="24"/>
              </w:rPr>
              <w:t>现金的期末余额</w:t>
            </w:r>
          </w:p>
        </w:tc>
        <w:tc>
          <w:tcPr>
            <w:tcW w:w="2695" w:type="dxa"/>
            <w:vAlign w:val="center"/>
          </w:tcPr>
          <w:p w14:paraId="3766782C"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6198</w:t>
            </w:r>
            <w:r>
              <w:rPr>
                <w:rFonts w:hint="eastAsia"/>
                <w:color w:val="0000FF"/>
                <w:sz w:val="18"/>
              </w:rPr>
              <w:t>）</w:t>
            </w:r>
          </w:p>
        </w:tc>
        <w:tc>
          <w:tcPr>
            <w:tcW w:w="2515" w:type="dxa"/>
            <w:vAlign w:val="center"/>
          </w:tcPr>
          <w:p w14:paraId="711CF391"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6198</w:t>
            </w:r>
            <w:r>
              <w:rPr>
                <w:rFonts w:hint="eastAsia"/>
                <w:color w:val="0000FF"/>
                <w:sz w:val="18"/>
              </w:rPr>
              <w:t>）</w:t>
            </w:r>
          </w:p>
        </w:tc>
      </w:tr>
      <w:tr w:rsidR="00000000" w14:paraId="1BCE1C3A" w14:textId="77777777">
        <w:trPr>
          <w:trHeight w:val="300"/>
        </w:trPr>
        <w:tc>
          <w:tcPr>
            <w:tcW w:w="4076" w:type="dxa"/>
            <w:vAlign w:val="center"/>
          </w:tcPr>
          <w:p w14:paraId="199E3118" w14:textId="77777777" w:rsidR="00000000" w:rsidRDefault="007478C2">
            <w:pPr>
              <w:tabs>
                <w:tab w:val="left" w:pos="196"/>
                <w:tab w:val="left" w:pos="426"/>
              </w:tabs>
              <w:snapToGrid w:val="0"/>
              <w:rPr>
                <w:rFonts w:ascii="宋体" w:hAnsi="宋体"/>
                <w:sz w:val="24"/>
                <w:szCs w:val="24"/>
              </w:rPr>
            </w:pPr>
            <w:r>
              <w:rPr>
                <w:rFonts w:ascii="宋体" w:hAnsi="宋体" w:hint="eastAsia"/>
                <w:sz w:val="24"/>
                <w:szCs w:val="24"/>
              </w:rPr>
              <w:t>减：现金的期初余额</w:t>
            </w:r>
          </w:p>
        </w:tc>
        <w:tc>
          <w:tcPr>
            <w:tcW w:w="2695" w:type="dxa"/>
            <w:vAlign w:val="center"/>
          </w:tcPr>
          <w:p w14:paraId="64CE1871"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6198</w:t>
            </w:r>
            <w:r>
              <w:rPr>
                <w:rFonts w:hint="eastAsia"/>
                <w:color w:val="0000FF"/>
                <w:sz w:val="18"/>
              </w:rPr>
              <w:t>）</w:t>
            </w:r>
          </w:p>
        </w:tc>
        <w:tc>
          <w:tcPr>
            <w:tcW w:w="2515" w:type="dxa"/>
            <w:vAlign w:val="center"/>
          </w:tcPr>
          <w:p w14:paraId="518CA621"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6198</w:t>
            </w:r>
            <w:r>
              <w:rPr>
                <w:rFonts w:hint="eastAsia"/>
                <w:color w:val="0000FF"/>
                <w:sz w:val="18"/>
              </w:rPr>
              <w:t>）</w:t>
            </w:r>
          </w:p>
        </w:tc>
      </w:tr>
      <w:tr w:rsidR="00000000" w14:paraId="18969C96" w14:textId="77777777">
        <w:trPr>
          <w:trHeight w:val="300"/>
        </w:trPr>
        <w:tc>
          <w:tcPr>
            <w:tcW w:w="4076" w:type="dxa"/>
            <w:vAlign w:val="center"/>
          </w:tcPr>
          <w:p w14:paraId="4D1DA78C" w14:textId="77777777" w:rsidR="00000000" w:rsidRDefault="007478C2">
            <w:pPr>
              <w:tabs>
                <w:tab w:val="left" w:pos="196"/>
                <w:tab w:val="left" w:pos="426"/>
              </w:tabs>
              <w:snapToGrid w:val="0"/>
              <w:rPr>
                <w:rFonts w:ascii="宋体" w:hAnsi="宋体"/>
                <w:sz w:val="24"/>
                <w:szCs w:val="24"/>
              </w:rPr>
            </w:pPr>
            <w:r>
              <w:rPr>
                <w:rFonts w:ascii="宋体" w:hAnsi="宋体" w:hint="eastAsia"/>
                <w:sz w:val="24"/>
                <w:szCs w:val="24"/>
              </w:rPr>
              <w:t>加：现金等价物的期末余</w:t>
            </w:r>
            <w:r>
              <w:rPr>
                <w:rFonts w:ascii="宋体" w:hAnsi="宋体" w:hint="eastAsia"/>
                <w:sz w:val="24"/>
                <w:szCs w:val="24"/>
              </w:rPr>
              <w:t>额</w:t>
            </w:r>
          </w:p>
        </w:tc>
        <w:tc>
          <w:tcPr>
            <w:tcW w:w="2695" w:type="dxa"/>
            <w:vAlign w:val="center"/>
          </w:tcPr>
          <w:p w14:paraId="05B194D5"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6199</w:t>
            </w:r>
            <w:r>
              <w:rPr>
                <w:rFonts w:hint="eastAsia"/>
                <w:color w:val="0000FF"/>
                <w:sz w:val="18"/>
              </w:rPr>
              <w:t>）</w:t>
            </w:r>
          </w:p>
        </w:tc>
        <w:tc>
          <w:tcPr>
            <w:tcW w:w="2515" w:type="dxa"/>
            <w:vAlign w:val="center"/>
          </w:tcPr>
          <w:p w14:paraId="08A7633C"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6199</w:t>
            </w:r>
            <w:r>
              <w:rPr>
                <w:rFonts w:hint="eastAsia"/>
                <w:color w:val="0000FF"/>
                <w:sz w:val="18"/>
              </w:rPr>
              <w:t>）</w:t>
            </w:r>
          </w:p>
        </w:tc>
      </w:tr>
      <w:tr w:rsidR="00000000" w14:paraId="02C49C49" w14:textId="77777777">
        <w:trPr>
          <w:trHeight w:val="300"/>
        </w:trPr>
        <w:tc>
          <w:tcPr>
            <w:tcW w:w="4076" w:type="dxa"/>
            <w:vAlign w:val="center"/>
          </w:tcPr>
          <w:p w14:paraId="6501EB46" w14:textId="77777777" w:rsidR="00000000" w:rsidRDefault="007478C2">
            <w:pPr>
              <w:tabs>
                <w:tab w:val="left" w:pos="196"/>
                <w:tab w:val="left" w:pos="426"/>
              </w:tabs>
              <w:snapToGrid w:val="0"/>
              <w:rPr>
                <w:rFonts w:ascii="宋体" w:hAnsi="宋体"/>
                <w:sz w:val="24"/>
                <w:szCs w:val="24"/>
              </w:rPr>
            </w:pPr>
            <w:r>
              <w:rPr>
                <w:rFonts w:ascii="宋体" w:hAnsi="宋体" w:hint="eastAsia"/>
                <w:sz w:val="24"/>
                <w:szCs w:val="24"/>
              </w:rPr>
              <w:t>减：现金等价物的期初余额</w:t>
            </w:r>
          </w:p>
        </w:tc>
        <w:tc>
          <w:tcPr>
            <w:tcW w:w="2695" w:type="dxa"/>
            <w:vAlign w:val="center"/>
          </w:tcPr>
          <w:p w14:paraId="15ABD2E5"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6199</w:t>
            </w:r>
            <w:r>
              <w:rPr>
                <w:rFonts w:hint="eastAsia"/>
                <w:color w:val="0000FF"/>
                <w:sz w:val="18"/>
              </w:rPr>
              <w:t>）</w:t>
            </w:r>
          </w:p>
        </w:tc>
        <w:tc>
          <w:tcPr>
            <w:tcW w:w="2515" w:type="dxa"/>
            <w:vAlign w:val="center"/>
          </w:tcPr>
          <w:p w14:paraId="7BC65555"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6199</w:t>
            </w:r>
            <w:r>
              <w:rPr>
                <w:rFonts w:hint="eastAsia"/>
                <w:color w:val="0000FF"/>
                <w:sz w:val="18"/>
              </w:rPr>
              <w:t>）</w:t>
            </w:r>
          </w:p>
        </w:tc>
      </w:tr>
      <w:tr w:rsidR="00000000" w14:paraId="2B3E687D" w14:textId="77777777">
        <w:trPr>
          <w:trHeight w:val="300"/>
        </w:trPr>
        <w:tc>
          <w:tcPr>
            <w:tcW w:w="4076" w:type="dxa"/>
            <w:vAlign w:val="center"/>
          </w:tcPr>
          <w:p w14:paraId="4BAC607B" w14:textId="77777777" w:rsidR="00000000" w:rsidRDefault="007478C2">
            <w:pPr>
              <w:tabs>
                <w:tab w:val="left" w:pos="196"/>
                <w:tab w:val="left" w:pos="426"/>
              </w:tabs>
              <w:snapToGrid w:val="0"/>
              <w:rPr>
                <w:rFonts w:ascii="宋体" w:hAnsi="宋体"/>
                <w:sz w:val="24"/>
                <w:szCs w:val="24"/>
              </w:rPr>
            </w:pPr>
            <w:r>
              <w:rPr>
                <w:rFonts w:ascii="宋体" w:hAnsi="宋体" w:hint="eastAsia"/>
                <w:sz w:val="24"/>
                <w:szCs w:val="24"/>
              </w:rPr>
              <w:t>现金及现金等价物净增加额</w:t>
            </w:r>
          </w:p>
        </w:tc>
        <w:tc>
          <w:tcPr>
            <w:tcW w:w="2695" w:type="dxa"/>
            <w:vAlign w:val="center"/>
          </w:tcPr>
          <w:p w14:paraId="2EFE1EDC"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4046</w:t>
            </w:r>
            <w:r>
              <w:rPr>
                <w:rFonts w:hint="eastAsia"/>
                <w:color w:val="0000FF"/>
                <w:sz w:val="18"/>
              </w:rPr>
              <w:t>）</w:t>
            </w:r>
          </w:p>
        </w:tc>
        <w:tc>
          <w:tcPr>
            <w:tcW w:w="2515" w:type="dxa"/>
            <w:vAlign w:val="center"/>
          </w:tcPr>
          <w:p w14:paraId="65F2B609" w14:textId="77777777" w:rsidR="00000000" w:rsidRDefault="007478C2">
            <w:pPr>
              <w:tabs>
                <w:tab w:val="left" w:pos="196"/>
                <w:tab w:val="left" w:pos="426"/>
              </w:tabs>
              <w:snapToGrid w:val="0"/>
              <w:jc w:val="right"/>
              <w:rPr>
                <w:rFonts w:ascii="宋体" w:hAnsi="宋体"/>
                <w:sz w:val="24"/>
                <w:szCs w:val="24"/>
              </w:rPr>
            </w:pPr>
            <w:r>
              <w:rPr>
                <w:rFonts w:hint="eastAsia"/>
                <w:color w:val="0000FF"/>
                <w:sz w:val="18"/>
              </w:rPr>
              <w:t>（</w:t>
            </w:r>
            <w:r>
              <w:rPr>
                <w:color w:val="0000FF"/>
                <w:sz w:val="18"/>
              </w:rPr>
              <w:t>4046</w:t>
            </w:r>
            <w:r>
              <w:rPr>
                <w:rFonts w:hint="eastAsia"/>
                <w:color w:val="0000FF"/>
                <w:sz w:val="18"/>
              </w:rPr>
              <w:t>）</w:t>
            </w:r>
          </w:p>
        </w:tc>
      </w:tr>
    </w:tbl>
    <w:p w14:paraId="143B487F"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6200</w:t>
      </w:r>
      <w:r>
        <w:rPr>
          <w:rFonts w:hint="eastAsia"/>
          <w:color w:val="0000FF"/>
          <w:sz w:val="18"/>
        </w:rPr>
        <w:t>）</w:t>
      </w:r>
    </w:p>
    <w:p w14:paraId="4158F5BF" w14:textId="77777777" w:rsidR="00000000" w:rsidRDefault="007478C2">
      <w:pPr>
        <w:rPr>
          <w:rFonts w:ascii="宋体" w:hAnsi="宋体"/>
          <w:b/>
          <w:sz w:val="24"/>
        </w:rPr>
      </w:pPr>
    </w:p>
    <w:p w14:paraId="0CD8706A"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 xml:space="preserve">54.2 </w:t>
      </w:r>
      <w:r>
        <w:rPr>
          <w:rFonts w:ascii="宋体" w:hAnsi="宋体"/>
          <w:b/>
          <w:sz w:val="24"/>
        </w:rPr>
        <w:t>报告期内</w:t>
      </w:r>
      <w:r>
        <w:rPr>
          <w:rFonts w:ascii="宋体" w:hAnsi="宋体" w:hint="eastAsia"/>
          <w:b/>
          <w:sz w:val="24"/>
        </w:rPr>
        <w:t>支付的</w:t>
      </w:r>
      <w:r>
        <w:rPr>
          <w:rFonts w:ascii="宋体" w:hAnsi="宋体"/>
          <w:b/>
          <w:sz w:val="24"/>
        </w:rPr>
        <w:t>取得子公司</w:t>
      </w:r>
      <w:r>
        <w:rPr>
          <w:rFonts w:ascii="宋体" w:hAnsi="宋体" w:hint="eastAsia"/>
          <w:b/>
          <w:sz w:val="24"/>
        </w:rPr>
        <w:t>的现金净额（如有）</w:t>
      </w:r>
    </w:p>
    <w:p w14:paraId="665D45AF"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28"/>
        <w:gridCol w:w="2658"/>
      </w:tblGrid>
      <w:tr w:rsidR="00000000" w14:paraId="7C9F77F4" w14:textId="77777777">
        <w:trPr>
          <w:trHeight w:val="300"/>
          <w:tblHeader/>
        </w:trPr>
        <w:tc>
          <w:tcPr>
            <w:tcW w:w="6628" w:type="dxa"/>
            <w:vAlign w:val="center"/>
          </w:tcPr>
          <w:p w14:paraId="234726BD"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项目</w:t>
            </w:r>
          </w:p>
        </w:tc>
        <w:tc>
          <w:tcPr>
            <w:tcW w:w="2658" w:type="dxa"/>
            <w:vAlign w:val="center"/>
          </w:tcPr>
          <w:p w14:paraId="7BA5E42B" w14:textId="77777777" w:rsidR="00000000" w:rsidRDefault="007478C2">
            <w:pPr>
              <w:jc w:val="center"/>
              <w:rPr>
                <w:rFonts w:ascii="宋体" w:hAnsi="宋体"/>
                <w:sz w:val="24"/>
              </w:rPr>
            </w:pPr>
            <w:r>
              <w:rPr>
                <w:rFonts w:ascii="宋体" w:hAnsi="宋体" w:hint="eastAsia"/>
                <w:sz w:val="24"/>
              </w:rPr>
              <w:t>本期</w:t>
            </w:r>
          </w:p>
          <w:p w14:paraId="262F38B6"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35F6BB21" w14:textId="77777777">
        <w:trPr>
          <w:trHeight w:val="300"/>
        </w:trPr>
        <w:tc>
          <w:tcPr>
            <w:tcW w:w="6628" w:type="dxa"/>
            <w:vAlign w:val="center"/>
          </w:tcPr>
          <w:p w14:paraId="0CC9C3AE"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本期发生的企业合并于本期支付的现金或现金等价物</w:t>
            </w:r>
          </w:p>
        </w:tc>
        <w:tc>
          <w:tcPr>
            <w:tcW w:w="2658" w:type="dxa"/>
            <w:vAlign w:val="center"/>
          </w:tcPr>
          <w:p w14:paraId="33649D63"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6202</w:t>
            </w:r>
            <w:r>
              <w:rPr>
                <w:rFonts w:hint="eastAsia"/>
                <w:color w:val="0000FF"/>
                <w:sz w:val="18"/>
              </w:rPr>
              <w:t>）</w:t>
            </w:r>
          </w:p>
        </w:tc>
      </w:tr>
      <w:tr w:rsidR="00000000" w14:paraId="04677DEA" w14:textId="77777777">
        <w:trPr>
          <w:trHeight w:val="300"/>
        </w:trPr>
        <w:tc>
          <w:tcPr>
            <w:tcW w:w="6628" w:type="dxa"/>
            <w:vAlign w:val="center"/>
          </w:tcPr>
          <w:p w14:paraId="5575A47F"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其中：</w:t>
            </w:r>
            <w:r>
              <w:rPr>
                <w:rFonts w:ascii="Arial Narrow" w:hAnsi="Arial Narrow"/>
                <w:sz w:val="24"/>
                <w:szCs w:val="24"/>
              </w:rPr>
              <w:t>XX</w:t>
            </w:r>
            <w:r>
              <w:rPr>
                <w:rFonts w:ascii="Arial Narrow" w:hAnsi="Arial Narrow"/>
                <w:sz w:val="24"/>
                <w:szCs w:val="24"/>
              </w:rPr>
              <w:t>公司</w:t>
            </w:r>
            <w:r>
              <w:rPr>
                <w:rFonts w:hint="eastAsia"/>
                <w:color w:val="0000FF"/>
                <w:sz w:val="18"/>
              </w:rPr>
              <w:t>（</w:t>
            </w:r>
            <w:r>
              <w:rPr>
                <w:color w:val="0000FF"/>
                <w:sz w:val="18"/>
              </w:rPr>
              <w:t>6205</w:t>
            </w:r>
            <w:r>
              <w:rPr>
                <w:rFonts w:hint="eastAsia"/>
                <w:color w:val="0000FF"/>
                <w:sz w:val="18"/>
              </w:rPr>
              <w:t>）</w:t>
            </w:r>
          </w:p>
        </w:tc>
        <w:tc>
          <w:tcPr>
            <w:tcW w:w="2658" w:type="dxa"/>
            <w:vAlign w:val="center"/>
          </w:tcPr>
          <w:p w14:paraId="1D348F3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6206</w:t>
            </w:r>
            <w:r>
              <w:rPr>
                <w:rFonts w:hint="eastAsia"/>
                <w:color w:val="0000FF"/>
                <w:sz w:val="18"/>
              </w:rPr>
              <w:t>）</w:t>
            </w:r>
          </w:p>
        </w:tc>
      </w:tr>
      <w:tr w:rsidR="00000000" w14:paraId="799BB926" w14:textId="77777777">
        <w:trPr>
          <w:trHeight w:val="300"/>
        </w:trPr>
        <w:tc>
          <w:tcPr>
            <w:tcW w:w="6628" w:type="dxa"/>
            <w:vAlign w:val="center"/>
          </w:tcPr>
          <w:p w14:paraId="11562552" w14:textId="77777777" w:rsidR="00000000" w:rsidRDefault="007478C2">
            <w:pPr>
              <w:tabs>
                <w:tab w:val="left" w:pos="196"/>
                <w:tab w:val="left" w:pos="426"/>
              </w:tabs>
              <w:snapToGrid w:val="0"/>
              <w:ind w:leftChars="250" w:left="525" w:firstLine="174"/>
              <w:rPr>
                <w:rFonts w:ascii="Arial Narrow" w:hAnsi="Arial Narrow"/>
                <w:sz w:val="24"/>
                <w:szCs w:val="24"/>
              </w:rPr>
            </w:pPr>
            <w:r>
              <w:rPr>
                <w:rFonts w:ascii="Arial Narrow" w:hAnsi="Arial Narrow"/>
                <w:sz w:val="24"/>
                <w:szCs w:val="24"/>
              </w:rPr>
              <w:t>XX</w:t>
            </w:r>
            <w:r>
              <w:rPr>
                <w:rFonts w:ascii="Arial Narrow" w:hAnsi="Arial Narrow"/>
                <w:sz w:val="24"/>
                <w:szCs w:val="24"/>
              </w:rPr>
              <w:t>公司</w:t>
            </w:r>
          </w:p>
        </w:tc>
        <w:tc>
          <w:tcPr>
            <w:tcW w:w="2658" w:type="dxa"/>
            <w:vAlign w:val="center"/>
          </w:tcPr>
          <w:p w14:paraId="30E26DD1" w14:textId="77777777" w:rsidR="00000000" w:rsidRDefault="007478C2">
            <w:pPr>
              <w:tabs>
                <w:tab w:val="left" w:pos="196"/>
                <w:tab w:val="left" w:pos="426"/>
              </w:tabs>
              <w:snapToGrid w:val="0"/>
              <w:jc w:val="right"/>
              <w:rPr>
                <w:rFonts w:ascii="Arial Narrow" w:hAnsi="Arial Narrow"/>
                <w:sz w:val="24"/>
                <w:szCs w:val="24"/>
              </w:rPr>
            </w:pPr>
          </w:p>
        </w:tc>
      </w:tr>
      <w:tr w:rsidR="00000000" w14:paraId="464B83DF" w14:textId="77777777">
        <w:trPr>
          <w:trHeight w:val="300"/>
        </w:trPr>
        <w:tc>
          <w:tcPr>
            <w:tcW w:w="6628" w:type="dxa"/>
            <w:vAlign w:val="center"/>
          </w:tcPr>
          <w:p w14:paraId="661AD8EB"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减：购买日子公司持有的现金及现金等价物</w:t>
            </w:r>
          </w:p>
        </w:tc>
        <w:tc>
          <w:tcPr>
            <w:tcW w:w="2658" w:type="dxa"/>
            <w:vAlign w:val="center"/>
          </w:tcPr>
          <w:p w14:paraId="2F00A1CA"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6207</w:t>
            </w:r>
            <w:r>
              <w:rPr>
                <w:rFonts w:hint="eastAsia"/>
                <w:color w:val="0000FF"/>
                <w:sz w:val="18"/>
              </w:rPr>
              <w:t>）</w:t>
            </w:r>
          </w:p>
        </w:tc>
      </w:tr>
      <w:tr w:rsidR="00000000" w14:paraId="06CCFED1" w14:textId="77777777">
        <w:trPr>
          <w:trHeight w:val="300"/>
        </w:trPr>
        <w:tc>
          <w:tcPr>
            <w:tcW w:w="6628" w:type="dxa"/>
            <w:vAlign w:val="center"/>
          </w:tcPr>
          <w:p w14:paraId="5A0ED269"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其中：</w:t>
            </w:r>
            <w:r>
              <w:rPr>
                <w:rFonts w:ascii="Arial Narrow" w:hAnsi="Arial Narrow"/>
                <w:sz w:val="24"/>
                <w:szCs w:val="24"/>
              </w:rPr>
              <w:t>XX</w:t>
            </w:r>
            <w:r>
              <w:rPr>
                <w:rFonts w:ascii="Arial Narrow" w:hAnsi="Arial Narrow"/>
                <w:sz w:val="24"/>
                <w:szCs w:val="24"/>
              </w:rPr>
              <w:t>公司</w:t>
            </w:r>
            <w:r>
              <w:rPr>
                <w:rFonts w:hint="eastAsia"/>
                <w:color w:val="0000FF"/>
                <w:sz w:val="18"/>
              </w:rPr>
              <w:t>（</w:t>
            </w:r>
            <w:r>
              <w:rPr>
                <w:color w:val="0000FF"/>
                <w:sz w:val="18"/>
              </w:rPr>
              <w:t>6210</w:t>
            </w:r>
            <w:r>
              <w:rPr>
                <w:rFonts w:hint="eastAsia"/>
                <w:color w:val="0000FF"/>
                <w:sz w:val="18"/>
              </w:rPr>
              <w:t>）</w:t>
            </w:r>
          </w:p>
        </w:tc>
        <w:tc>
          <w:tcPr>
            <w:tcW w:w="2658" w:type="dxa"/>
            <w:vAlign w:val="center"/>
          </w:tcPr>
          <w:p w14:paraId="05AADC2B"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6211</w:t>
            </w:r>
            <w:r>
              <w:rPr>
                <w:rFonts w:hint="eastAsia"/>
                <w:color w:val="0000FF"/>
                <w:sz w:val="18"/>
              </w:rPr>
              <w:t>）</w:t>
            </w:r>
          </w:p>
        </w:tc>
      </w:tr>
      <w:tr w:rsidR="00000000" w14:paraId="4C68A79D" w14:textId="77777777">
        <w:trPr>
          <w:trHeight w:val="300"/>
        </w:trPr>
        <w:tc>
          <w:tcPr>
            <w:tcW w:w="6628" w:type="dxa"/>
            <w:vAlign w:val="center"/>
          </w:tcPr>
          <w:p w14:paraId="01585D50" w14:textId="77777777" w:rsidR="00000000" w:rsidRDefault="007478C2">
            <w:pPr>
              <w:tabs>
                <w:tab w:val="left" w:pos="196"/>
                <w:tab w:val="left" w:pos="426"/>
              </w:tabs>
              <w:snapToGrid w:val="0"/>
              <w:ind w:leftChars="250" w:left="525" w:firstLine="174"/>
              <w:rPr>
                <w:rFonts w:ascii="Arial Narrow" w:hAnsi="Arial Narrow"/>
                <w:sz w:val="24"/>
                <w:szCs w:val="24"/>
              </w:rPr>
            </w:pPr>
            <w:r>
              <w:rPr>
                <w:rFonts w:ascii="Arial Narrow" w:hAnsi="Arial Narrow"/>
                <w:sz w:val="24"/>
                <w:szCs w:val="24"/>
              </w:rPr>
              <w:t>XX</w:t>
            </w:r>
            <w:r>
              <w:rPr>
                <w:rFonts w:ascii="Arial Narrow" w:hAnsi="Arial Narrow"/>
                <w:sz w:val="24"/>
                <w:szCs w:val="24"/>
              </w:rPr>
              <w:t>公司</w:t>
            </w:r>
          </w:p>
        </w:tc>
        <w:tc>
          <w:tcPr>
            <w:tcW w:w="2658" w:type="dxa"/>
            <w:vAlign w:val="center"/>
          </w:tcPr>
          <w:p w14:paraId="3600812F" w14:textId="77777777" w:rsidR="00000000" w:rsidRDefault="007478C2">
            <w:pPr>
              <w:tabs>
                <w:tab w:val="left" w:pos="196"/>
                <w:tab w:val="left" w:pos="426"/>
              </w:tabs>
              <w:snapToGrid w:val="0"/>
              <w:jc w:val="right"/>
              <w:rPr>
                <w:rFonts w:ascii="Arial Narrow" w:hAnsi="Arial Narrow"/>
                <w:sz w:val="24"/>
                <w:szCs w:val="24"/>
              </w:rPr>
            </w:pPr>
          </w:p>
        </w:tc>
      </w:tr>
      <w:tr w:rsidR="00000000" w14:paraId="5A092745" w14:textId="77777777">
        <w:trPr>
          <w:trHeight w:val="300"/>
        </w:trPr>
        <w:tc>
          <w:tcPr>
            <w:tcW w:w="6628" w:type="dxa"/>
            <w:vAlign w:val="center"/>
          </w:tcPr>
          <w:p w14:paraId="65F31889"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加：以前期间发生的企业合并于本期支付的现金或现金等价物</w:t>
            </w:r>
          </w:p>
        </w:tc>
        <w:tc>
          <w:tcPr>
            <w:tcW w:w="2658" w:type="dxa"/>
            <w:vAlign w:val="center"/>
          </w:tcPr>
          <w:p w14:paraId="3A012C3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6212</w:t>
            </w:r>
            <w:r>
              <w:rPr>
                <w:rFonts w:hint="eastAsia"/>
                <w:color w:val="0000FF"/>
                <w:sz w:val="18"/>
              </w:rPr>
              <w:t>）</w:t>
            </w:r>
          </w:p>
        </w:tc>
      </w:tr>
      <w:tr w:rsidR="00000000" w14:paraId="79D89E91" w14:textId="77777777">
        <w:trPr>
          <w:trHeight w:val="300"/>
        </w:trPr>
        <w:tc>
          <w:tcPr>
            <w:tcW w:w="6628" w:type="dxa"/>
            <w:vAlign w:val="center"/>
          </w:tcPr>
          <w:p w14:paraId="2C34693F"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其中：</w:t>
            </w:r>
            <w:r>
              <w:rPr>
                <w:rFonts w:ascii="Arial Narrow" w:hAnsi="Arial Narrow"/>
                <w:sz w:val="24"/>
                <w:szCs w:val="24"/>
              </w:rPr>
              <w:t>XX</w:t>
            </w:r>
            <w:r>
              <w:rPr>
                <w:rFonts w:ascii="Arial Narrow" w:hAnsi="Arial Narrow"/>
                <w:sz w:val="24"/>
                <w:szCs w:val="24"/>
              </w:rPr>
              <w:t>公司</w:t>
            </w:r>
            <w:r>
              <w:rPr>
                <w:rFonts w:hint="eastAsia"/>
                <w:color w:val="0000FF"/>
                <w:sz w:val="18"/>
              </w:rPr>
              <w:t>（</w:t>
            </w:r>
            <w:r>
              <w:rPr>
                <w:color w:val="0000FF"/>
                <w:sz w:val="18"/>
              </w:rPr>
              <w:t>6215</w:t>
            </w:r>
            <w:r>
              <w:rPr>
                <w:rFonts w:hint="eastAsia"/>
                <w:color w:val="0000FF"/>
                <w:sz w:val="18"/>
              </w:rPr>
              <w:t>）</w:t>
            </w:r>
          </w:p>
        </w:tc>
        <w:tc>
          <w:tcPr>
            <w:tcW w:w="2658" w:type="dxa"/>
            <w:vAlign w:val="center"/>
          </w:tcPr>
          <w:p w14:paraId="71B64DEE"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6216</w:t>
            </w:r>
            <w:r>
              <w:rPr>
                <w:rFonts w:hint="eastAsia"/>
                <w:color w:val="0000FF"/>
                <w:sz w:val="18"/>
              </w:rPr>
              <w:t>）</w:t>
            </w:r>
          </w:p>
        </w:tc>
      </w:tr>
      <w:tr w:rsidR="00000000" w14:paraId="626739E4" w14:textId="77777777">
        <w:trPr>
          <w:trHeight w:val="300"/>
        </w:trPr>
        <w:tc>
          <w:tcPr>
            <w:tcW w:w="6628" w:type="dxa"/>
            <w:vAlign w:val="center"/>
          </w:tcPr>
          <w:p w14:paraId="06480B4D" w14:textId="77777777" w:rsidR="00000000" w:rsidRDefault="007478C2">
            <w:pPr>
              <w:tabs>
                <w:tab w:val="left" w:pos="196"/>
                <w:tab w:val="left" w:pos="426"/>
              </w:tabs>
              <w:snapToGrid w:val="0"/>
              <w:ind w:leftChars="250" w:left="525" w:firstLine="174"/>
              <w:rPr>
                <w:rFonts w:ascii="Arial Narrow" w:hAnsi="Arial Narrow"/>
                <w:sz w:val="24"/>
                <w:szCs w:val="24"/>
              </w:rPr>
            </w:pPr>
            <w:r>
              <w:rPr>
                <w:rFonts w:ascii="Arial Narrow" w:hAnsi="Arial Narrow"/>
                <w:sz w:val="24"/>
                <w:szCs w:val="24"/>
              </w:rPr>
              <w:t>XX</w:t>
            </w:r>
            <w:r>
              <w:rPr>
                <w:rFonts w:ascii="Arial Narrow" w:hAnsi="Arial Narrow"/>
                <w:sz w:val="24"/>
                <w:szCs w:val="24"/>
              </w:rPr>
              <w:t>公司</w:t>
            </w:r>
          </w:p>
        </w:tc>
        <w:tc>
          <w:tcPr>
            <w:tcW w:w="2658" w:type="dxa"/>
            <w:vAlign w:val="center"/>
          </w:tcPr>
          <w:p w14:paraId="14E64EBC" w14:textId="77777777" w:rsidR="00000000" w:rsidRDefault="007478C2">
            <w:pPr>
              <w:tabs>
                <w:tab w:val="left" w:pos="196"/>
                <w:tab w:val="left" w:pos="426"/>
              </w:tabs>
              <w:snapToGrid w:val="0"/>
              <w:jc w:val="right"/>
              <w:rPr>
                <w:rFonts w:ascii="Arial Narrow" w:hAnsi="Arial Narrow"/>
                <w:sz w:val="24"/>
                <w:szCs w:val="24"/>
              </w:rPr>
            </w:pPr>
          </w:p>
        </w:tc>
      </w:tr>
      <w:tr w:rsidR="00000000" w14:paraId="33CB339F" w14:textId="77777777">
        <w:trPr>
          <w:trHeight w:val="300"/>
        </w:trPr>
        <w:tc>
          <w:tcPr>
            <w:tcW w:w="6628" w:type="dxa"/>
            <w:vAlign w:val="center"/>
          </w:tcPr>
          <w:p w14:paraId="2D24D77D" w14:textId="77777777" w:rsidR="00000000" w:rsidRDefault="007478C2">
            <w:pPr>
              <w:tabs>
                <w:tab w:val="left" w:pos="196"/>
                <w:tab w:val="left" w:pos="426"/>
              </w:tabs>
              <w:snapToGrid w:val="0"/>
              <w:rPr>
                <w:rFonts w:ascii="Arial Narrow" w:hAnsi="Arial Narrow"/>
                <w:sz w:val="24"/>
                <w:szCs w:val="24"/>
              </w:rPr>
            </w:pPr>
            <w:r>
              <w:rPr>
                <w:rFonts w:ascii="Arial Narrow" w:hAnsi="Arial Narrow"/>
                <w:sz w:val="24"/>
                <w:szCs w:val="24"/>
              </w:rPr>
              <w:t>取得子公司支付的现金净额</w:t>
            </w:r>
          </w:p>
        </w:tc>
        <w:tc>
          <w:tcPr>
            <w:tcW w:w="2658" w:type="dxa"/>
            <w:vAlign w:val="center"/>
          </w:tcPr>
          <w:p w14:paraId="796BB351" w14:textId="77777777" w:rsidR="00000000" w:rsidRDefault="007478C2">
            <w:pPr>
              <w:tabs>
                <w:tab w:val="left" w:pos="196"/>
                <w:tab w:val="left" w:pos="426"/>
              </w:tabs>
              <w:snapToGrid w:val="0"/>
              <w:jc w:val="right"/>
              <w:rPr>
                <w:rFonts w:ascii="Arial Narrow" w:hAnsi="Arial Narrow"/>
                <w:sz w:val="24"/>
                <w:szCs w:val="24"/>
              </w:rPr>
            </w:pPr>
            <w:r>
              <w:rPr>
                <w:rFonts w:hint="eastAsia"/>
                <w:color w:val="0000FF"/>
                <w:sz w:val="18"/>
              </w:rPr>
              <w:t>（</w:t>
            </w:r>
            <w:r>
              <w:rPr>
                <w:color w:val="0000FF"/>
                <w:sz w:val="18"/>
              </w:rPr>
              <w:t>6217</w:t>
            </w:r>
            <w:r>
              <w:rPr>
                <w:rFonts w:hint="eastAsia"/>
                <w:color w:val="0000FF"/>
                <w:sz w:val="18"/>
              </w:rPr>
              <w:t>）</w:t>
            </w:r>
          </w:p>
        </w:tc>
      </w:tr>
    </w:tbl>
    <w:p w14:paraId="158824B8" w14:textId="77777777" w:rsidR="00000000" w:rsidRDefault="007478C2">
      <w:pPr>
        <w:rPr>
          <w:rFonts w:ascii="宋体" w:hAnsi="宋体"/>
          <w:bCs/>
          <w:sz w:val="24"/>
        </w:rPr>
      </w:pPr>
      <w:r>
        <w:rPr>
          <w:rFonts w:ascii="宋体" w:hAnsi="宋体" w:hint="eastAsia"/>
          <w:bCs/>
          <w:sz w:val="24"/>
        </w:rPr>
        <w:t>注：</w:t>
      </w:r>
      <w:r>
        <w:rPr>
          <w:rFonts w:hint="eastAsia"/>
          <w:color w:val="0000FF"/>
          <w:sz w:val="18"/>
        </w:rPr>
        <w:t>（</w:t>
      </w:r>
      <w:r>
        <w:rPr>
          <w:color w:val="0000FF"/>
          <w:sz w:val="18"/>
        </w:rPr>
        <w:t>6218</w:t>
      </w:r>
      <w:r>
        <w:rPr>
          <w:rFonts w:hint="eastAsia"/>
          <w:color w:val="0000FF"/>
          <w:sz w:val="18"/>
        </w:rPr>
        <w:t>）</w:t>
      </w:r>
    </w:p>
    <w:p w14:paraId="22F56509" w14:textId="77777777" w:rsidR="00000000" w:rsidRDefault="007478C2">
      <w:pPr>
        <w:rPr>
          <w:rFonts w:ascii="宋体" w:hAnsi="宋体"/>
          <w:b/>
          <w:sz w:val="24"/>
        </w:rPr>
      </w:pPr>
    </w:p>
    <w:p w14:paraId="3B31DAF8"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54.3</w:t>
      </w:r>
      <w:r>
        <w:rPr>
          <w:rFonts w:ascii="宋体" w:hAnsi="宋体" w:hint="eastAsia"/>
          <w:b/>
          <w:sz w:val="24"/>
        </w:rPr>
        <w:t xml:space="preserve"> </w:t>
      </w:r>
      <w:r>
        <w:rPr>
          <w:rFonts w:ascii="宋体" w:hAnsi="宋体"/>
          <w:b/>
          <w:sz w:val="24"/>
        </w:rPr>
        <w:t>现金和现金等价物的构成</w:t>
      </w:r>
      <w:r>
        <w:rPr>
          <w:rFonts w:ascii="宋体" w:hAnsi="宋体" w:hint="eastAsia"/>
          <w:b/>
          <w:sz w:val="24"/>
        </w:rPr>
        <w:t>（如有）</w:t>
      </w:r>
    </w:p>
    <w:p w14:paraId="02AA27A0"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7"/>
        <w:gridCol w:w="2115"/>
        <w:gridCol w:w="2114"/>
      </w:tblGrid>
      <w:tr w:rsidR="00000000" w14:paraId="53784D7B" w14:textId="77777777">
        <w:trPr>
          <w:trHeight w:val="340"/>
          <w:tblHeader/>
        </w:trPr>
        <w:tc>
          <w:tcPr>
            <w:tcW w:w="5057" w:type="dxa"/>
            <w:vAlign w:val="center"/>
          </w:tcPr>
          <w:p w14:paraId="54BEDC32" w14:textId="77777777" w:rsidR="00000000" w:rsidRDefault="007478C2">
            <w:pPr>
              <w:tabs>
                <w:tab w:val="left" w:pos="196"/>
                <w:tab w:val="left" w:pos="426"/>
              </w:tabs>
              <w:jc w:val="center"/>
              <w:rPr>
                <w:rFonts w:ascii="Arial Narrow" w:hAnsi="Arial Narrow"/>
                <w:sz w:val="24"/>
                <w:szCs w:val="24"/>
              </w:rPr>
            </w:pPr>
            <w:r>
              <w:rPr>
                <w:rFonts w:ascii="Arial Narrow" w:hAnsi="Arial Narrow"/>
                <w:sz w:val="24"/>
                <w:szCs w:val="24"/>
              </w:rPr>
              <w:t>项目</w:t>
            </w:r>
          </w:p>
        </w:tc>
        <w:tc>
          <w:tcPr>
            <w:tcW w:w="2115" w:type="dxa"/>
            <w:vAlign w:val="center"/>
          </w:tcPr>
          <w:p w14:paraId="3912576A" w14:textId="77777777" w:rsidR="00000000" w:rsidRDefault="007478C2">
            <w:pPr>
              <w:jc w:val="center"/>
              <w:rPr>
                <w:rFonts w:ascii="宋体" w:hAnsi="宋体"/>
                <w:sz w:val="24"/>
              </w:rPr>
            </w:pPr>
            <w:r>
              <w:rPr>
                <w:rFonts w:ascii="宋体" w:hAnsi="宋体" w:hint="eastAsia"/>
                <w:sz w:val="24"/>
              </w:rPr>
              <w:t>本期</w:t>
            </w:r>
          </w:p>
          <w:p w14:paraId="0FB0418C" w14:textId="77777777" w:rsidR="00000000" w:rsidRDefault="007478C2">
            <w:pPr>
              <w:tabs>
                <w:tab w:val="left" w:pos="196"/>
                <w:tab w:val="left" w:pos="426"/>
              </w:tabs>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114" w:type="dxa"/>
            <w:vAlign w:val="center"/>
          </w:tcPr>
          <w:p w14:paraId="77CF48A2"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66227891" w14:textId="77777777" w:rsidR="00000000" w:rsidRDefault="007478C2">
            <w:pPr>
              <w:tabs>
                <w:tab w:val="left" w:pos="196"/>
                <w:tab w:val="left" w:pos="426"/>
              </w:tabs>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64BECD3" w14:textId="77777777">
        <w:trPr>
          <w:trHeight w:val="340"/>
        </w:trPr>
        <w:tc>
          <w:tcPr>
            <w:tcW w:w="5057" w:type="dxa"/>
            <w:vAlign w:val="center"/>
          </w:tcPr>
          <w:p w14:paraId="49415CB9" w14:textId="77777777" w:rsidR="00000000" w:rsidRDefault="007478C2">
            <w:pPr>
              <w:tabs>
                <w:tab w:val="left" w:pos="196"/>
                <w:tab w:val="left" w:pos="426"/>
              </w:tabs>
              <w:rPr>
                <w:rFonts w:ascii="Arial Narrow" w:hAnsi="Arial Narrow"/>
                <w:sz w:val="24"/>
                <w:szCs w:val="24"/>
              </w:rPr>
            </w:pPr>
            <w:r>
              <w:rPr>
                <w:rFonts w:ascii="Arial Narrow" w:hAnsi="Arial Narrow"/>
                <w:sz w:val="24"/>
                <w:szCs w:val="24"/>
              </w:rPr>
              <w:t>一、现金</w:t>
            </w:r>
          </w:p>
        </w:tc>
        <w:tc>
          <w:tcPr>
            <w:tcW w:w="2115" w:type="dxa"/>
            <w:vAlign w:val="center"/>
          </w:tcPr>
          <w:p w14:paraId="6B8EF467" w14:textId="77777777" w:rsidR="00000000" w:rsidRDefault="007478C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6220</w:t>
            </w:r>
            <w:r>
              <w:rPr>
                <w:rFonts w:hint="eastAsia"/>
                <w:color w:val="0000FF"/>
                <w:sz w:val="18"/>
              </w:rPr>
              <w:t>）</w:t>
            </w:r>
          </w:p>
        </w:tc>
        <w:tc>
          <w:tcPr>
            <w:tcW w:w="2114" w:type="dxa"/>
            <w:vAlign w:val="center"/>
          </w:tcPr>
          <w:p w14:paraId="66431365" w14:textId="77777777" w:rsidR="00000000" w:rsidRDefault="007478C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6220</w:t>
            </w:r>
            <w:r>
              <w:rPr>
                <w:rFonts w:hint="eastAsia"/>
                <w:color w:val="0000FF"/>
                <w:sz w:val="18"/>
              </w:rPr>
              <w:t>）</w:t>
            </w:r>
          </w:p>
        </w:tc>
      </w:tr>
      <w:tr w:rsidR="00000000" w14:paraId="27BD1A7D" w14:textId="77777777">
        <w:trPr>
          <w:trHeight w:val="340"/>
        </w:trPr>
        <w:tc>
          <w:tcPr>
            <w:tcW w:w="5057" w:type="dxa"/>
            <w:vAlign w:val="center"/>
          </w:tcPr>
          <w:p w14:paraId="19C91A0B" w14:textId="77777777" w:rsidR="00000000" w:rsidRDefault="007478C2">
            <w:pPr>
              <w:tabs>
                <w:tab w:val="left" w:pos="196"/>
                <w:tab w:val="left" w:pos="426"/>
              </w:tabs>
              <w:rPr>
                <w:rFonts w:ascii="Arial Narrow" w:hAnsi="Arial Narrow"/>
                <w:sz w:val="24"/>
                <w:szCs w:val="24"/>
              </w:rPr>
            </w:pPr>
            <w:r>
              <w:rPr>
                <w:rFonts w:ascii="Arial Narrow" w:hAnsi="Arial Narrow"/>
                <w:sz w:val="24"/>
                <w:szCs w:val="24"/>
              </w:rPr>
              <w:t>其中：库存现金</w:t>
            </w:r>
          </w:p>
        </w:tc>
        <w:tc>
          <w:tcPr>
            <w:tcW w:w="2115" w:type="dxa"/>
            <w:vAlign w:val="center"/>
          </w:tcPr>
          <w:p w14:paraId="52F8E519" w14:textId="77777777" w:rsidR="00000000" w:rsidRDefault="007478C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6221</w:t>
            </w:r>
            <w:r>
              <w:rPr>
                <w:rFonts w:hint="eastAsia"/>
                <w:color w:val="0000FF"/>
                <w:sz w:val="18"/>
              </w:rPr>
              <w:t>）</w:t>
            </w:r>
          </w:p>
        </w:tc>
        <w:tc>
          <w:tcPr>
            <w:tcW w:w="2114" w:type="dxa"/>
            <w:vAlign w:val="center"/>
          </w:tcPr>
          <w:p w14:paraId="3179C667" w14:textId="77777777" w:rsidR="00000000" w:rsidRDefault="007478C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6221</w:t>
            </w:r>
            <w:r>
              <w:rPr>
                <w:rFonts w:hint="eastAsia"/>
                <w:color w:val="0000FF"/>
                <w:sz w:val="18"/>
              </w:rPr>
              <w:t>）</w:t>
            </w:r>
          </w:p>
        </w:tc>
      </w:tr>
      <w:tr w:rsidR="00000000" w14:paraId="7B06EBE2" w14:textId="77777777">
        <w:trPr>
          <w:trHeight w:val="340"/>
        </w:trPr>
        <w:tc>
          <w:tcPr>
            <w:tcW w:w="5057" w:type="dxa"/>
            <w:vAlign w:val="center"/>
          </w:tcPr>
          <w:p w14:paraId="1CADE250" w14:textId="77777777" w:rsidR="00000000" w:rsidRDefault="007478C2">
            <w:pPr>
              <w:tabs>
                <w:tab w:val="left" w:pos="196"/>
                <w:tab w:val="left" w:pos="426"/>
              </w:tabs>
              <w:ind w:firstLineChars="300" w:firstLine="720"/>
              <w:rPr>
                <w:rFonts w:ascii="Arial Narrow" w:hAnsi="Arial Narrow"/>
                <w:sz w:val="24"/>
                <w:szCs w:val="24"/>
              </w:rPr>
            </w:pPr>
            <w:r>
              <w:rPr>
                <w:rFonts w:ascii="Arial Narrow" w:hAnsi="Arial Narrow"/>
                <w:sz w:val="24"/>
                <w:szCs w:val="24"/>
              </w:rPr>
              <w:t>可随时用于支付的银行存款</w:t>
            </w:r>
          </w:p>
        </w:tc>
        <w:tc>
          <w:tcPr>
            <w:tcW w:w="2115" w:type="dxa"/>
            <w:vAlign w:val="center"/>
          </w:tcPr>
          <w:p w14:paraId="55CFD3AE" w14:textId="77777777" w:rsidR="00000000" w:rsidRDefault="007478C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6222</w:t>
            </w:r>
            <w:r>
              <w:rPr>
                <w:rFonts w:hint="eastAsia"/>
                <w:color w:val="0000FF"/>
                <w:sz w:val="18"/>
              </w:rPr>
              <w:t>）</w:t>
            </w:r>
          </w:p>
        </w:tc>
        <w:tc>
          <w:tcPr>
            <w:tcW w:w="2114" w:type="dxa"/>
            <w:vAlign w:val="center"/>
          </w:tcPr>
          <w:p w14:paraId="20F89207" w14:textId="77777777" w:rsidR="00000000" w:rsidRDefault="007478C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6222</w:t>
            </w:r>
            <w:r>
              <w:rPr>
                <w:rFonts w:hint="eastAsia"/>
                <w:color w:val="0000FF"/>
                <w:sz w:val="18"/>
              </w:rPr>
              <w:t>）</w:t>
            </w:r>
          </w:p>
        </w:tc>
      </w:tr>
      <w:tr w:rsidR="00000000" w14:paraId="17D05680" w14:textId="77777777">
        <w:trPr>
          <w:trHeight w:val="340"/>
        </w:trPr>
        <w:tc>
          <w:tcPr>
            <w:tcW w:w="5057" w:type="dxa"/>
            <w:vAlign w:val="center"/>
          </w:tcPr>
          <w:p w14:paraId="53943908" w14:textId="77777777" w:rsidR="00000000" w:rsidRDefault="007478C2">
            <w:pPr>
              <w:tabs>
                <w:tab w:val="left" w:pos="196"/>
                <w:tab w:val="left" w:pos="426"/>
              </w:tabs>
              <w:ind w:firstLineChars="300" w:firstLine="720"/>
              <w:rPr>
                <w:rFonts w:ascii="Arial Narrow" w:hAnsi="Arial Narrow"/>
                <w:sz w:val="24"/>
                <w:szCs w:val="24"/>
              </w:rPr>
            </w:pPr>
            <w:r>
              <w:rPr>
                <w:rFonts w:ascii="Arial Narrow" w:hAnsi="Arial Narrow"/>
                <w:sz w:val="24"/>
                <w:szCs w:val="24"/>
              </w:rPr>
              <w:t>可随时用于支付的其</w:t>
            </w:r>
            <w:r>
              <w:rPr>
                <w:rFonts w:ascii="Arial Narrow" w:hAnsi="Arial Narrow"/>
                <w:sz w:val="24"/>
                <w:szCs w:val="24"/>
              </w:rPr>
              <w:t>他货币资金</w:t>
            </w:r>
          </w:p>
        </w:tc>
        <w:tc>
          <w:tcPr>
            <w:tcW w:w="2115" w:type="dxa"/>
            <w:vAlign w:val="center"/>
          </w:tcPr>
          <w:p w14:paraId="785CD287" w14:textId="77777777" w:rsidR="00000000" w:rsidRDefault="007478C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6223</w:t>
            </w:r>
            <w:r>
              <w:rPr>
                <w:rFonts w:hint="eastAsia"/>
                <w:color w:val="0000FF"/>
                <w:sz w:val="18"/>
              </w:rPr>
              <w:t>）</w:t>
            </w:r>
          </w:p>
        </w:tc>
        <w:tc>
          <w:tcPr>
            <w:tcW w:w="2114" w:type="dxa"/>
            <w:vAlign w:val="center"/>
          </w:tcPr>
          <w:p w14:paraId="1C057118" w14:textId="77777777" w:rsidR="00000000" w:rsidRDefault="007478C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6223</w:t>
            </w:r>
            <w:r>
              <w:rPr>
                <w:rFonts w:hint="eastAsia"/>
                <w:color w:val="0000FF"/>
                <w:sz w:val="18"/>
              </w:rPr>
              <w:t>）</w:t>
            </w:r>
          </w:p>
        </w:tc>
      </w:tr>
      <w:tr w:rsidR="00000000" w14:paraId="65F1F53B" w14:textId="77777777">
        <w:trPr>
          <w:trHeight w:val="340"/>
        </w:trPr>
        <w:tc>
          <w:tcPr>
            <w:tcW w:w="5057" w:type="dxa"/>
            <w:vAlign w:val="center"/>
          </w:tcPr>
          <w:p w14:paraId="2E93297E" w14:textId="77777777" w:rsidR="00000000" w:rsidRDefault="007478C2">
            <w:pPr>
              <w:tabs>
                <w:tab w:val="left" w:pos="196"/>
                <w:tab w:val="left" w:pos="426"/>
              </w:tabs>
              <w:rPr>
                <w:rFonts w:ascii="Arial Narrow" w:hAnsi="Arial Narrow"/>
                <w:sz w:val="24"/>
                <w:szCs w:val="24"/>
              </w:rPr>
            </w:pPr>
            <w:r>
              <w:rPr>
                <w:rFonts w:ascii="Arial Narrow" w:hAnsi="Arial Narrow"/>
                <w:sz w:val="24"/>
                <w:szCs w:val="24"/>
              </w:rPr>
              <w:t>二、现金等价物</w:t>
            </w:r>
          </w:p>
        </w:tc>
        <w:tc>
          <w:tcPr>
            <w:tcW w:w="2115" w:type="dxa"/>
            <w:vAlign w:val="center"/>
          </w:tcPr>
          <w:p w14:paraId="5EAB9B11" w14:textId="77777777" w:rsidR="00000000" w:rsidRDefault="007478C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6224</w:t>
            </w:r>
            <w:r>
              <w:rPr>
                <w:rFonts w:hint="eastAsia"/>
                <w:color w:val="0000FF"/>
                <w:sz w:val="18"/>
              </w:rPr>
              <w:t>）</w:t>
            </w:r>
          </w:p>
        </w:tc>
        <w:tc>
          <w:tcPr>
            <w:tcW w:w="2114" w:type="dxa"/>
            <w:vAlign w:val="center"/>
          </w:tcPr>
          <w:p w14:paraId="7868C246" w14:textId="77777777" w:rsidR="00000000" w:rsidRDefault="007478C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6224</w:t>
            </w:r>
            <w:r>
              <w:rPr>
                <w:rFonts w:hint="eastAsia"/>
                <w:color w:val="0000FF"/>
                <w:sz w:val="18"/>
              </w:rPr>
              <w:t>）</w:t>
            </w:r>
          </w:p>
        </w:tc>
      </w:tr>
      <w:tr w:rsidR="00000000" w14:paraId="59F30C59" w14:textId="77777777">
        <w:trPr>
          <w:trHeight w:val="340"/>
        </w:trPr>
        <w:tc>
          <w:tcPr>
            <w:tcW w:w="5057" w:type="dxa"/>
            <w:vAlign w:val="center"/>
          </w:tcPr>
          <w:p w14:paraId="0E59D7BD" w14:textId="77777777" w:rsidR="00000000" w:rsidRDefault="007478C2">
            <w:pPr>
              <w:tabs>
                <w:tab w:val="left" w:pos="196"/>
                <w:tab w:val="left" w:pos="426"/>
              </w:tabs>
              <w:rPr>
                <w:rFonts w:ascii="Arial Narrow" w:hAnsi="Arial Narrow"/>
                <w:sz w:val="24"/>
                <w:szCs w:val="24"/>
              </w:rPr>
            </w:pPr>
            <w:r>
              <w:rPr>
                <w:rFonts w:ascii="Arial Narrow" w:hAnsi="Arial Narrow"/>
                <w:sz w:val="24"/>
                <w:szCs w:val="24"/>
              </w:rPr>
              <w:t>其中：</w:t>
            </w:r>
            <w:r>
              <w:rPr>
                <w:rFonts w:ascii="Arial Narrow" w:hAnsi="Arial Narrow"/>
                <w:sz w:val="24"/>
                <w:szCs w:val="24"/>
              </w:rPr>
              <w:t>3</w:t>
            </w:r>
            <w:r>
              <w:rPr>
                <w:rFonts w:ascii="Arial Narrow" w:hAnsi="Arial Narrow"/>
                <w:sz w:val="24"/>
                <w:szCs w:val="24"/>
              </w:rPr>
              <w:t>个月内到期的债券投资</w:t>
            </w:r>
          </w:p>
        </w:tc>
        <w:tc>
          <w:tcPr>
            <w:tcW w:w="2115" w:type="dxa"/>
            <w:vAlign w:val="center"/>
          </w:tcPr>
          <w:p w14:paraId="27B63871" w14:textId="77777777" w:rsidR="00000000" w:rsidRDefault="007478C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6225</w:t>
            </w:r>
            <w:r>
              <w:rPr>
                <w:rFonts w:hint="eastAsia"/>
                <w:color w:val="0000FF"/>
                <w:sz w:val="18"/>
              </w:rPr>
              <w:t>）</w:t>
            </w:r>
          </w:p>
        </w:tc>
        <w:tc>
          <w:tcPr>
            <w:tcW w:w="2114" w:type="dxa"/>
            <w:vAlign w:val="center"/>
          </w:tcPr>
          <w:p w14:paraId="14A0052B" w14:textId="77777777" w:rsidR="00000000" w:rsidRDefault="007478C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6225</w:t>
            </w:r>
            <w:r>
              <w:rPr>
                <w:rFonts w:hint="eastAsia"/>
                <w:color w:val="0000FF"/>
                <w:sz w:val="18"/>
              </w:rPr>
              <w:t>）</w:t>
            </w:r>
          </w:p>
        </w:tc>
      </w:tr>
      <w:tr w:rsidR="00000000" w14:paraId="28ED24B4" w14:textId="77777777">
        <w:trPr>
          <w:trHeight w:val="340"/>
        </w:trPr>
        <w:tc>
          <w:tcPr>
            <w:tcW w:w="5057" w:type="dxa"/>
            <w:vAlign w:val="center"/>
          </w:tcPr>
          <w:p w14:paraId="5C2DA858" w14:textId="77777777" w:rsidR="00000000" w:rsidRDefault="007478C2">
            <w:pPr>
              <w:tabs>
                <w:tab w:val="left" w:pos="196"/>
                <w:tab w:val="left" w:pos="426"/>
              </w:tabs>
              <w:rPr>
                <w:rFonts w:ascii="Arial Narrow" w:hAnsi="Arial Narrow"/>
                <w:sz w:val="24"/>
                <w:szCs w:val="24"/>
              </w:rPr>
            </w:pPr>
            <w:r>
              <w:rPr>
                <w:rFonts w:ascii="Arial Narrow" w:hAnsi="Arial Narrow"/>
                <w:sz w:val="24"/>
                <w:szCs w:val="24"/>
              </w:rPr>
              <w:t>三、期末现金及现金等价物余额</w:t>
            </w:r>
          </w:p>
        </w:tc>
        <w:tc>
          <w:tcPr>
            <w:tcW w:w="2115" w:type="dxa"/>
            <w:vAlign w:val="center"/>
          </w:tcPr>
          <w:p w14:paraId="5EA01507" w14:textId="77777777" w:rsidR="00000000" w:rsidRDefault="007478C2">
            <w:pPr>
              <w:tabs>
                <w:tab w:val="left" w:pos="196"/>
                <w:tab w:val="left" w:pos="426"/>
              </w:tabs>
              <w:jc w:val="right"/>
              <w:rPr>
                <w:rFonts w:ascii="Arial Narrow" w:hAnsi="Arial Narrow"/>
                <w:sz w:val="24"/>
                <w:szCs w:val="24"/>
              </w:rPr>
            </w:pPr>
            <w:r>
              <w:rPr>
                <w:rFonts w:hint="eastAsia"/>
                <w:color w:val="0000FF"/>
                <w:sz w:val="18"/>
              </w:rPr>
              <w:t>（</w:t>
            </w:r>
            <w:r>
              <w:rPr>
                <w:color w:val="0000FF"/>
                <w:sz w:val="18"/>
              </w:rPr>
              <w:t>4049</w:t>
            </w:r>
            <w:r>
              <w:rPr>
                <w:rFonts w:hint="eastAsia"/>
                <w:color w:val="0000FF"/>
                <w:sz w:val="18"/>
              </w:rPr>
              <w:t>）</w:t>
            </w:r>
          </w:p>
        </w:tc>
        <w:tc>
          <w:tcPr>
            <w:tcW w:w="2114" w:type="dxa"/>
            <w:vAlign w:val="center"/>
          </w:tcPr>
          <w:p w14:paraId="3E539E4F" w14:textId="77777777" w:rsidR="00000000" w:rsidRDefault="007478C2">
            <w:pPr>
              <w:tabs>
                <w:tab w:val="left" w:pos="196"/>
                <w:tab w:val="left" w:pos="426"/>
              </w:tabs>
              <w:jc w:val="right"/>
              <w:rPr>
                <w:rFonts w:ascii="Arial Narrow" w:hAnsi="Arial Narrow"/>
                <w:sz w:val="24"/>
                <w:szCs w:val="24"/>
              </w:rPr>
            </w:pPr>
            <w:r>
              <w:rPr>
                <w:rFonts w:hint="eastAsia"/>
                <w:color w:val="0000FF"/>
                <w:sz w:val="18"/>
              </w:rPr>
              <w:t>（</w:t>
            </w:r>
            <w:r>
              <w:rPr>
                <w:color w:val="0000FF"/>
                <w:sz w:val="18"/>
              </w:rPr>
              <w:t>4049</w:t>
            </w:r>
            <w:r>
              <w:rPr>
                <w:rFonts w:hint="eastAsia"/>
                <w:color w:val="0000FF"/>
                <w:sz w:val="18"/>
              </w:rPr>
              <w:t>）</w:t>
            </w:r>
          </w:p>
        </w:tc>
      </w:tr>
      <w:tr w:rsidR="00000000" w14:paraId="58F43C2D" w14:textId="77777777">
        <w:trPr>
          <w:trHeight w:val="340"/>
        </w:trPr>
        <w:tc>
          <w:tcPr>
            <w:tcW w:w="5057" w:type="dxa"/>
            <w:vAlign w:val="center"/>
          </w:tcPr>
          <w:p w14:paraId="2CA5C55D" w14:textId="77777777" w:rsidR="00000000" w:rsidRDefault="007478C2">
            <w:pPr>
              <w:tabs>
                <w:tab w:val="left" w:pos="196"/>
                <w:tab w:val="left" w:pos="426"/>
              </w:tabs>
              <w:rPr>
                <w:rFonts w:ascii="Arial Narrow" w:hAnsi="Arial Narrow"/>
                <w:sz w:val="24"/>
                <w:szCs w:val="24"/>
              </w:rPr>
            </w:pPr>
            <w:r>
              <w:rPr>
                <w:rFonts w:ascii="Arial Narrow" w:hAnsi="Arial Narrow"/>
                <w:sz w:val="24"/>
                <w:szCs w:val="24"/>
              </w:rPr>
              <w:t>其中：</w:t>
            </w:r>
            <w:r>
              <w:rPr>
                <w:rFonts w:ascii="Arial Narrow" w:hAnsi="Arial Narrow" w:hint="eastAsia"/>
                <w:sz w:val="24"/>
                <w:szCs w:val="24"/>
              </w:rPr>
              <w:t>基金</w:t>
            </w:r>
            <w:r>
              <w:rPr>
                <w:rFonts w:ascii="Arial Narrow" w:hAnsi="Arial Narrow"/>
                <w:sz w:val="24"/>
                <w:szCs w:val="24"/>
              </w:rPr>
              <w:t>或集团内子公司使用受限制的现金及现金等价物</w:t>
            </w:r>
          </w:p>
        </w:tc>
        <w:tc>
          <w:tcPr>
            <w:tcW w:w="2115" w:type="dxa"/>
            <w:vAlign w:val="center"/>
          </w:tcPr>
          <w:p w14:paraId="6E914E8F" w14:textId="77777777" w:rsidR="00000000" w:rsidRDefault="007478C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6226</w:t>
            </w:r>
            <w:r>
              <w:rPr>
                <w:rFonts w:hint="eastAsia"/>
                <w:color w:val="0000FF"/>
                <w:sz w:val="18"/>
              </w:rPr>
              <w:t>）</w:t>
            </w:r>
          </w:p>
        </w:tc>
        <w:tc>
          <w:tcPr>
            <w:tcW w:w="2114" w:type="dxa"/>
            <w:vAlign w:val="center"/>
          </w:tcPr>
          <w:p w14:paraId="577FB29E" w14:textId="77777777" w:rsidR="00000000" w:rsidRDefault="007478C2">
            <w:pPr>
              <w:tabs>
                <w:tab w:val="left" w:pos="196"/>
                <w:tab w:val="left" w:pos="426"/>
              </w:tabs>
              <w:jc w:val="right"/>
              <w:rPr>
                <w:rFonts w:ascii="Arial Narrow" w:hAnsi="Arial Narrow"/>
                <w:sz w:val="24"/>
                <w:szCs w:val="24"/>
              </w:rPr>
            </w:pPr>
            <w:r>
              <w:rPr>
                <w:rFonts w:hint="eastAsia"/>
                <w:color w:val="0000FF"/>
                <w:sz w:val="18"/>
              </w:rPr>
              <w:t>（</w:t>
            </w:r>
            <w:r>
              <w:rPr>
                <w:color w:val="0000FF"/>
                <w:sz w:val="18"/>
              </w:rPr>
              <w:t>6226</w:t>
            </w:r>
            <w:r>
              <w:rPr>
                <w:rFonts w:hint="eastAsia"/>
                <w:color w:val="0000FF"/>
                <w:sz w:val="18"/>
              </w:rPr>
              <w:t>）</w:t>
            </w:r>
          </w:p>
        </w:tc>
      </w:tr>
    </w:tbl>
    <w:p w14:paraId="2CB56FF4" w14:textId="77777777" w:rsidR="00000000" w:rsidRDefault="007478C2">
      <w:pPr>
        <w:rPr>
          <w:rFonts w:ascii="宋体" w:hAnsi="宋体"/>
          <w:bCs/>
          <w:sz w:val="24"/>
        </w:rPr>
      </w:pPr>
      <w:r>
        <w:rPr>
          <w:rFonts w:ascii="宋体" w:hAnsi="宋体" w:hint="eastAsia"/>
          <w:bCs/>
          <w:sz w:val="24"/>
        </w:rPr>
        <w:t>注：</w:t>
      </w:r>
      <w:r>
        <w:rPr>
          <w:rFonts w:hint="eastAsia"/>
          <w:color w:val="0000FF"/>
          <w:sz w:val="18"/>
        </w:rPr>
        <w:t>（</w:t>
      </w:r>
      <w:r>
        <w:rPr>
          <w:color w:val="0000FF"/>
          <w:sz w:val="18"/>
        </w:rPr>
        <w:t>6227</w:t>
      </w:r>
      <w:r>
        <w:rPr>
          <w:rFonts w:hint="eastAsia"/>
          <w:color w:val="0000FF"/>
          <w:sz w:val="18"/>
        </w:rPr>
        <w:t>）</w:t>
      </w:r>
    </w:p>
    <w:p w14:paraId="4794A2CE" w14:textId="77777777" w:rsidR="00000000" w:rsidRDefault="007478C2">
      <w:pPr>
        <w:rPr>
          <w:rFonts w:ascii="宋体" w:hAnsi="宋体"/>
          <w:b/>
          <w:sz w:val="24"/>
        </w:rPr>
      </w:pPr>
    </w:p>
    <w:p w14:paraId="2C369766" w14:textId="77777777" w:rsidR="00000000" w:rsidRDefault="007478C2">
      <w:pPr>
        <w:spacing w:line="360" w:lineRule="auto"/>
        <w:outlineLvl w:val="3"/>
        <w:rPr>
          <w:rFonts w:ascii="宋体" w:hAnsi="宋体"/>
          <w:b/>
          <w:sz w:val="24"/>
        </w:rPr>
      </w:pPr>
      <w:r>
        <w:rPr>
          <w:rFonts w:ascii="宋体" w:hAnsi="宋体" w:hint="eastAsia"/>
          <w:b/>
          <w:sz w:val="24"/>
        </w:rPr>
        <w:t>11.5.7.</w:t>
      </w:r>
      <w:r>
        <w:rPr>
          <w:rFonts w:ascii="宋体" w:hAnsi="宋体"/>
          <w:b/>
          <w:sz w:val="24"/>
        </w:rPr>
        <w:t>55</w:t>
      </w:r>
      <w:r>
        <w:rPr>
          <w:rFonts w:ascii="宋体" w:hAnsi="宋体" w:hint="eastAsia"/>
          <w:b/>
          <w:sz w:val="24"/>
        </w:rPr>
        <w:t xml:space="preserve"> </w:t>
      </w:r>
      <w:r>
        <w:rPr>
          <w:rFonts w:ascii="宋体" w:hAnsi="宋体" w:hint="eastAsia"/>
          <w:b/>
          <w:sz w:val="24"/>
        </w:rPr>
        <w:t>所有者</w:t>
      </w:r>
      <w:r>
        <w:rPr>
          <w:rFonts w:ascii="宋体" w:hAnsi="宋体"/>
          <w:b/>
          <w:sz w:val="24"/>
        </w:rPr>
        <w:t>权益变动表项目注释</w:t>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A5E7ED1" w14:textId="77777777">
        <w:tc>
          <w:tcPr>
            <w:tcW w:w="9286" w:type="dxa"/>
          </w:tcPr>
          <w:p w14:paraId="455AE05F" w14:textId="77777777" w:rsidR="00000000" w:rsidRDefault="007478C2">
            <w:pPr>
              <w:spacing w:line="360" w:lineRule="auto"/>
              <w:outlineLvl w:val="2"/>
            </w:pPr>
            <w:r>
              <w:rPr>
                <w:rFonts w:hint="eastAsia"/>
                <w:color w:val="0000FF"/>
                <w:sz w:val="18"/>
              </w:rPr>
              <w:t>（</w:t>
            </w:r>
            <w:r>
              <w:rPr>
                <w:color w:val="0000FF"/>
                <w:sz w:val="18"/>
              </w:rPr>
              <w:t>6229</w:t>
            </w:r>
            <w:r>
              <w:rPr>
                <w:rFonts w:hint="eastAsia"/>
                <w:color w:val="0000FF"/>
                <w:sz w:val="18"/>
              </w:rPr>
              <w:t>）</w:t>
            </w:r>
          </w:p>
        </w:tc>
      </w:tr>
    </w:tbl>
    <w:p w14:paraId="2633FDC1" w14:textId="77777777" w:rsidR="00000000" w:rsidRDefault="007478C2">
      <w:pPr>
        <w:rPr>
          <w:rFonts w:ascii="宋体" w:hAnsi="宋体"/>
          <w:b/>
          <w:sz w:val="24"/>
        </w:rPr>
      </w:pPr>
    </w:p>
    <w:p w14:paraId="339AA92F" w14:textId="77777777" w:rsidR="00000000" w:rsidRDefault="007478C2">
      <w:pPr>
        <w:spacing w:line="360" w:lineRule="auto"/>
        <w:outlineLvl w:val="3"/>
        <w:rPr>
          <w:rFonts w:ascii="宋体" w:hAnsi="宋体"/>
          <w:b/>
          <w:sz w:val="24"/>
        </w:rPr>
      </w:pPr>
      <w:r>
        <w:rPr>
          <w:rFonts w:ascii="宋体" w:hAnsi="宋体" w:hint="eastAsia"/>
          <w:b/>
          <w:sz w:val="24"/>
        </w:rPr>
        <w:t>11.5.</w:t>
      </w:r>
      <w:r>
        <w:rPr>
          <w:rFonts w:ascii="宋体" w:hAnsi="宋体"/>
          <w:b/>
          <w:sz w:val="24"/>
        </w:rPr>
        <w:t>8</w:t>
      </w:r>
      <w:r>
        <w:rPr>
          <w:rFonts w:ascii="宋体" w:hAnsi="宋体" w:hint="eastAsia"/>
          <w:b/>
          <w:sz w:val="24"/>
        </w:rPr>
        <w:t xml:space="preserve"> </w:t>
      </w:r>
      <w:r>
        <w:rPr>
          <w:rFonts w:ascii="宋体" w:hAnsi="宋体" w:hint="eastAsia"/>
          <w:b/>
          <w:sz w:val="24"/>
        </w:rPr>
        <w:t>合并范围的变更（如有）</w:t>
      </w:r>
    </w:p>
    <w:p w14:paraId="4F594245" w14:textId="77777777" w:rsidR="00000000" w:rsidRDefault="007478C2">
      <w:pPr>
        <w:spacing w:line="360" w:lineRule="auto"/>
        <w:outlineLvl w:val="3"/>
        <w:rPr>
          <w:rFonts w:ascii="宋体" w:hAnsi="宋体"/>
          <w:b/>
          <w:sz w:val="24"/>
        </w:rPr>
      </w:pPr>
      <w:r>
        <w:rPr>
          <w:rFonts w:ascii="宋体" w:hAnsi="宋体" w:hint="eastAsia"/>
          <w:b/>
          <w:sz w:val="24"/>
        </w:rPr>
        <w:t>11.5.</w:t>
      </w:r>
      <w:r>
        <w:rPr>
          <w:rFonts w:ascii="宋体" w:hAnsi="宋体"/>
          <w:b/>
          <w:sz w:val="24"/>
        </w:rPr>
        <w:t xml:space="preserve">8.1 </w:t>
      </w:r>
      <w:r>
        <w:rPr>
          <w:rFonts w:ascii="宋体" w:hAnsi="宋体" w:hint="eastAsia"/>
          <w:b/>
          <w:sz w:val="24"/>
        </w:rPr>
        <w:t>非同一控制下企业合并（如有）</w:t>
      </w:r>
    </w:p>
    <w:p w14:paraId="2E5034DF" w14:textId="77777777" w:rsidR="00000000" w:rsidRDefault="007478C2">
      <w:pPr>
        <w:spacing w:line="360" w:lineRule="auto"/>
        <w:outlineLvl w:val="3"/>
        <w:rPr>
          <w:rFonts w:ascii="宋体" w:hAnsi="宋体"/>
          <w:b/>
          <w:sz w:val="24"/>
        </w:rPr>
      </w:pPr>
      <w:r>
        <w:rPr>
          <w:rFonts w:ascii="宋体" w:hAnsi="宋体" w:hint="eastAsia"/>
          <w:b/>
          <w:sz w:val="24"/>
        </w:rPr>
        <w:t>11.5.</w:t>
      </w:r>
      <w:r>
        <w:rPr>
          <w:rFonts w:ascii="宋体" w:hAnsi="宋体"/>
          <w:b/>
          <w:sz w:val="24"/>
        </w:rPr>
        <w:t>8.1</w:t>
      </w:r>
      <w:r>
        <w:rPr>
          <w:rFonts w:ascii="宋体" w:hAnsi="宋体" w:hint="eastAsia"/>
          <w:b/>
          <w:sz w:val="24"/>
        </w:rPr>
        <w:t xml:space="preserve">.1 </w:t>
      </w:r>
      <w:r>
        <w:rPr>
          <w:rFonts w:ascii="宋体" w:hAnsi="宋体"/>
          <w:b/>
          <w:sz w:val="24"/>
        </w:rPr>
        <w:t>报告期内</w:t>
      </w:r>
      <w:r>
        <w:rPr>
          <w:rFonts w:ascii="宋体" w:hAnsi="宋体" w:hint="eastAsia"/>
          <w:b/>
          <w:sz w:val="24"/>
        </w:rPr>
        <w:t>发生的非同一</w:t>
      </w:r>
      <w:r>
        <w:rPr>
          <w:rFonts w:ascii="宋体" w:hAnsi="宋体" w:hint="eastAsia"/>
          <w:b/>
          <w:sz w:val="24"/>
        </w:rPr>
        <w:t>控制下企业合并（如有）</w:t>
      </w:r>
    </w:p>
    <w:p w14:paraId="560926C0" w14:textId="77777777" w:rsidR="00000000" w:rsidRDefault="007478C2">
      <w:pPr>
        <w:ind w:rightChars="697" w:right="1464"/>
        <w:jc w:val="right"/>
        <w:rPr>
          <w:rFonts w:ascii="宋体" w:hAnsi="宋体"/>
          <w:sz w:val="24"/>
        </w:rPr>
      </w:pPr>
      <w:r>
        <w:rPr>
          <w:rFonts w:ascii="宋体" w:hAnsi="宋体" w:hint="eastAsia"/>
          <w:sz w:val="24"/>
        </w:rPr>
        <w:t>金额单位：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936"/>
        <w:gridCol w:w="936"/>
        <w:gridCol w:w="936"/>
        <w:gridCol w:w="936"/>
        <w:gridCol w:w="936"/>
        <w:gridCol w:w="1055"/>
        <w:gridCol w:w="1329"/>
        <w:gridCol w:w="1142"/>
      </w:tblGrid>
      <w:tr w:rsidR="00000000" w14:paraId="1790F82D" w14:textId="77777777">
        <w:trPr>
          <w:cantSplit/>
          <w:trHeight w:val="300"/>
        </w:trPr>
        <w:tc>
          <w:tcPr>
            <w:tcW w:w="1080" w:type="dxa"/>
            <w:vAlign w:val="center"/>
          </w:tcPr>
          <w:p w14:paraId="3820887D" w14:textId="77777777" w:rsidR="00000000" w:rsidRDefault="007478C2">
            <w:pPr>
              <w:jc w:val="center"/>
              <w:rPr>
                <w:rFonts w:ascii="Arial" w:hAnsi="Arial" w:cs="Arial"/>
                <w:bCs/>
                <w:sz w:val="24"/>
                <w:szCs w:val="24"/>
              </w:rPr>
            </w:pPr>
            <w:bookmarkStart w:id="686" w:name="OLE_LINK17" w:colFirst="0" w:colLast="8"/>
            <w:bookmarkStart w:id="687" w:name="OLE_LINK16" w:colFirst="0" w:colLast="8"/>
            <w:r>
              <w:rPr>
                <w:rFonts w:ascii="Arial" w:hAnsi="Arial" w:cs="Arial" w:hint="eastAsia"/>
                <w:bCs/>
                <w:sz w:val="24"/>
                <w:szCs w:val="24"/>
              </w:rPr>
              <w:t>被购买方</w:t>
            </w:r>
          </w:p>
        </w:tc>
        <w:tc>
          <w:tcPr>
            <w:tcW w:w="936" w:type="dxa"/>
            <w:vAlign w:val="center"/>
          </w:tcPr>
          <w:p w14:paraId="5320FD19" w14:textId="77777777" w:rsidR="00000000" w:rsidRDefault="007478C2">
            <w:pPr>
              <w:jc w:val="center"/>
              <w:rPr>
                <w:rFonts w:ascii="Arial" w:hAnsi="Arial" w:cs="Arial"/>
                <w:bCs/>
                <w:sz w:val="24"/>
                <w:szCs w:val="24"/>
              </w:rPr>
            </w:pPr>
            <w:r>
              <w:rPr>
                <w:rFonts w:ascii="Arial" w:hAnsi="Arial" w:cs="Arial" w:hint="eastAsia"/>
                <w:bCs/>
                <w:sz w:val="24"/>
                <w:szCs w:val="24"/>
              </w:rPr>
              <w:t>股权取得时点</w:t>
            </w:r>
          </w:p>
        </w:tc>
        <w:tc>
          <w:tcPr>
            <w:tcW w:w="936" w:type="dxa"/>
            <w:vAlign w:val="center"/>
          </w:tcPr>
          <w:p w14:paraId="339A922E" w14:textId="77777777" w:rsidR="00000000" w:rsidRDefault="007478C2">
            <w:pPr>
              <w:jc w:val="center"/>
              <w:rPr>
                <w:rFonts w:ascii="Arial" w:hAnsi="宋体" w:cs="Arial"/>
                <w:sz w:val="24"/>
                <w:szCs w:val="24"/>
              </w:rPr>
            </w:pPr>
            <w:r>
              <w:rPr>
                <w:rFonts w:ascii="Arial" w:hAnsi="宋体" w:cs="Arial" w:hint="eastAsia"/>
                <w:sz w:val="24"/>
                <w:szCs w:val="24"/>
              </w:rPr>
              <w:t>股权购买成本</w:t>
            </w:r>
          </w:p>
        </w:tc>
        <w:tc>
          <w:tcPr>
            <w:tcW w:w="936" w:type="dxa"/>
            <w:vAlign w:val="center"/>
          </w:tcPr>
          <w:p w14:paraId="4BE6D058" w14:textId="77777777" w:rsidR="00000000" w:rsidRDefault="007478C2">
            <w:pPr>
              <w:jc w:val="center"/>
              <w:rPr>
                <w:rFonts w:ascii="Arial" w:hAnsi="Arial" w:cs="Arial"/>
                <w:bCs/>
                <w:sz w:val="24"/>
                <w:szCs w:val="24"/>
              </w:rPr>
            </w:pPr>
            <w:r>
              <w:rPr>
                <w:rFonts w:ascii="Arial" w:hAnsi="Arial" w:cs="Arial" w:hint="eastAsia"/>
                <w:bCs/>
                <w:sz w:val="24"/>
                <w:szCs w:val="24"/>
              </w:rPr>
              <w:t>股权取得比例（</w:t>
            </w:r>
            <w:r>
              <w:rPr>
                <w:rFonts w:ascii="Arial" w:hAnsi="Arial" w:cs="Arial"/>
                <w:bCs/>
                <w:sz w:val="24"/>
                <w:szCs w:val="24"/>
              </w:rPr>
              <w:t>%</w:t>
            </w:r>
            <w:r>
              <w:rPr>
                <w:rFonts w:ascii="Arial" w:hAnsi="Arial" w:cs="Arial" w:hint="eastAsia"/>
                <w:bCs/>
                <w:sz w:val="24"/>
                <w:szCs w:val="24"/>
              </w:rPr>
              <w:t>）</w:t>
            </w:r>
          </w:p>
        </w:tc>
        <w:tc>
          <w:tcPr>
            <w:tcW w:w="936" w:type="dxa"/>
            <w:vAlign w:val="center"/>
          </w:tcPr>
          <w:p w14:paraId="70D38D71" w14:textId="77777777" w:rsidR="00000000" w:rsidRDefault="007478C2">
            <w:pPr>
              <w:jc w:val="center"/>
              <w:rPr>
                <w:rFonts w:ascii="Arial" w:hAnsi="Arial" w:cs="Arial"/>
                <w:bCs/>
                <w:sz w:val="24"/>
                <w:szCs w:val="24"/>
              </w:rPr>
            </w:pPr>
            <w:r>
              <w:rPr>
                <w:rFonts w:ascii="Arial" w:hAnsi="Arial" w:cs="Arial" w:hint="eastAsia"/>
                <w:bCs/>
                <w:sz w:val="24"/>
                <w:szCs w:val="24"/>
              </w:rPr>
              <w:t>股权取得方式</w:t>
            </w:r>
          </w:p>
        </w:tc>
        <w:tc>
          <w:tcPr>
            <w:tcW w:w="936" w:type="dxa"/>
            <w:vAlign w:val="center"/>
          </w:tcPr>
          <w:p w14:paraId="7EE62135" w14:textId="77777777" w:rsidR="00000000" w:rsidRDefault="007478C2">
            <w:pPr>
              <w:jc w:val="center"/>
              <w:rPr>
                <w:rFonts w:ascii="Arial" w:hAnsi="Arial" w:cs="Arial"/>
                <w:bCs/>
                <w:sz w:val="24"/>
                <w:szCs w:val="24"/>
              </w:rPr>
            </w:pPr>
            <w:r>
              <w:rPr>
                <w:rFonts w:ascii="Arial" w:hAnsi="Arial" w:cs="Arial" w:hint="eastAsia"/>
                <w:bCs/>
                <w:sz w:val="24"/>
                <w:szCs w:val="24"/>
              </w:rPr>
              <w:t>购买日</w:t>
            </w:r>
          </w:p>
        </w:tc>
        <w:tc>
          <w:tcPr>
            <w:tcW w:w="1055" w:type="dxa"/>
            <w:vAlign w:val="center"/>
          </w:tcPr>
          <w:p w14:paraId="5D94E384" w14:textId="77777777" w:rsidR="00000000" w:rsidRDefault="007478C2">
            <w:pPr>
              <w:jc w:val="center"/>
              <w:rPr>
                <w:rFonts w:ascii="Arial" w:hAnsi="Arial" w:cs="Arial"/>
                <w:bCs/>
                <w:sz w:val="24"/>
                <w:szCs w:val="24"/>
              </w:rPr>
            </w:pPr>
            <w:r>
              <w:rPr>
                <w:rFonts w:ascii="Arial" w:hAnsi="Arial" w:cs="Arial" w:hint="eastAsia"/>
                <w:bCs/>
                <w:sz w:val="24"/>
                <w:szCs w:val="24"/>
              </w:rPr>
              <w:t>购买日确定依据</w:t>
            </w:r>
          </w:p>
        </w:tc>
        <w:tc>
          <w:tcPr>
            <w:tcW w:w="1329" w:type="dxa"/>
            <w:vAlign w:val="center"/>
          </w:tcPr>
          <w:p w14:paraId="33E92322" w14:textId="77777777" w:rsidR="00000000" w:rsidRDefault="007478C2">
            <w:pPr>
              <w:jc w:val="center"/>
              <w:rPr>
                <w:rFonts w:ascii="Arial" w:hAnsi="Arial" w:cs="Arial"/>
                <w:bCs/>
                <w:sz w:val="24"/>
                <w:szCs w:val="24"/>
              </w:rPr>
            </w:pPr>
            <w:r>
              <w:rPr>
                <w:rFonts w:ascii="Arial" w:hAnsi="Arial" w:cs="Arial" w:hint="eastAsia"/>
                <w:bCs/>
                <w:sz w:val="24"/>
                <w:szCs w:val="24"/>
              </w:rPr>
              <w:t>购买日至年末被购买方的收入</w:t>
            </w:r>
          </w:p>
        </w:tc>
        <w:tc>
          <w:tcPr>
            <w:tcW w:w="1142" w:type="dxa"/>
            <w:vAlign w:val="center"/>
          </w:tcPr>
          <w:p w14:paraId="11F5A393" w14:textId="77777777" w:rsidR="00000000" w:rsidRDefault="007478C2">
            <w:pPr>
              <w:jc w:val="center"/>
              <w:rPr>
                <w:rFonts w:ascii="Arial" w:hAnsi="Arial" w:cs="Arial"/>
                <w:bCs/>
                <w:sz w:val="24"/>
                <w:szCs w:val="24"/>
              </w:rPr>
            </w:pPr>
            <w:r>
              <w:rPr>
                <w:rFonts w:ascii="Arial" w:hAnsi="Arial" w:cs="Arial" w:hint="eastAsia"/>
                <w:bCs/>
                <w:sz w:val="24"/>
                <w:szCs w:val="24"/>
              </w:rPr>
              <w:t>购买日至年末被购买方的净利润</w:t>
            </w:r>
          </w:p>
        </w:tc>
      </w:tr>
      <w:bookmarkEnd w:id="686"/>
      <w:bookmarkEnd w:id="687"/>
      <w:tr w:rsidR="00000000" w14:paraId="6E2047A3" w14:textId="77777777">
        <w:trPr>
          <w:cantSplit/>
          <w:trHeight w:val="300"/>
        </w:trPr>
        <w:tc>
          <w:tcPr>
            <w:tcW w:w="1080" w:type="dxa"/>
            <w:vAlign w:val="center"/>
          </w:tcPr>
          <w:p w14:paraId="2F8D8B8C" w14:textId="77777777" w:rsidR="00000000" w:rsidRDefault="007478C2">
            <w:pPr>
              <w:jc w:val="right"/>
              <w:rPr>
                <w:rFonts w:ascii="Arial" w:hAnsi="宋体" w:cs="Arial"/>
                <w:bCs/>
                <w:sz w:val="24"/>
                <w:szCs w:val="24"/>
              </w:rPr>
            </w:pPr>
            <w:r>
              <w:rPr>
                <w:rFonts w:hint="eastAsia"/>
                <w:color w:val="0000FF"/>
                <w:sz w:val="18"/>
              </w:rPr>
              <w:t>（</w:t>
            </w:r>
            <w:r>
              <w:rPr>
                <w:color w:val="0000FF"/>
                <w:sz w:val="18"/>
              </w:rPr>
              <w:t>6234</w:t>
            </w:r>
            <w:r>
              <w:rPr>
                <w:rFonts w:hint="eastAsia"/>
                <w:color w:val="0000FF"/>
                <w:sz w:val="18"/>
              </w:rPr>
              <w:t>）</w:t>
            </w:r>
          </w:p>
        </w:tc>
        <w:tc>
          <w:tcPr>
            <w:tcW w:w="936" w:type="dxa"/>
            <w:vAlign w:val="center"/>
          </w:tcPr>
          <w:p w14:paraId="642F5259" w14:textId="77777777" w:rsidR="00000000" w:rsidRDefault="007478C2">
            <w:pPr>
              <w:jc w:val="right"/>
              <w:rPr>
                <w:rFonts w:ascii="Arial" w:hAnsi="宋体" w:cs="Arial"/>
                <w:bCs/>
                <w:sz w:val="24"/>
                <w:szCs w:val="24"/>
              </w:rPr>
            </w:pPr>
            <w:r>
              <w:rPr>
                <w:rFonts w:hint="eastAsia"/>
                <w:color w:val="0000FF"/>
                <w:sz w:val="18"/>
              </w:rPr>
              <w:t>（</w:t>
            </w:r>
            <w:r>
              <w:rPr>
                <w:color w:val="0000FF"/>
                <w:sz w:val="18"/>
              </w:rPr>
              <w:t>6235</w:t>
            </w:r>
            <w:r>
              <w:rPr>
                <w:rFonts w:hint="eastAsia"/>
                <w:color w:val="0000FF"/>
                <w:sz w:val="18"/>
              </w:rPr>
              <w:t>）</w:t>
            </w:r>
          </w:p>
        </w:tc>
        <w:tc>
          <w:tcPr>
            <w:tcW w:w="936" w:type="dxa"/>
            <w:vAlign w:val="center"/>
          </w:tcPr>
          <w:p w14:paraId="06770E08" w14:textId="77777777" w:rsidR="00000000" w:rsidRDefault="007478C2">
            <w:pPr>
              <w:jc w:val="right"/>
              <w:rPr>
                <w:rFonts w:ascii="Arial" w:hAnsi="宋体" w:cs="Arial"/>
                <w:bCs/>
                <w:sz w:val="24"/>
                <w:szCs w:val="24"/>
              </w:rPr>
            </w:pPr>
            <w:r>
              <w:rPr>
                <w:rFonts w:hint="eastAsia"/>
                <w:color w:val="0000FF"/>
                <w:sz w:val="18"/>
              </w:rPr>
              <w:t>（</w:t>
            </w:r>
            <w:r>
              <w:rPr>
                <w:color w:val="0000FF"/>
                <w:sz w:val="18"/>
              </w:rPr>
              <w:t>6236</w:t>
            </w:r>
            <w:r>
              <w:rPr>
                <w:rFonts w:hint="eastAsia"/>
                <w:color w:val="0000FF"/>
                <w:sz w:val="18"/>
              </w:rPr>
              <w:t>）</w:t>
            </w:r>
          </w:p>
        </w:tc>
        <w:tc>
          <w:tcPr>
            <w:tcW w:w="936" w:type="dxa"/>
            <w:vAlign w:val="center"/>
          </w:tcPr>
          <w:p w14:paraId="2061F963" w14:textId="77777777" w:rsidR="00000000" w:rsidRDefault="007478C2">
            <w:pPr>
              <w:jc w:val="right"/>
              <w:rPr>
                <w:rFonts w:ascii="Arial" w:hAnsi="宋体" w:cs="Arial"/>
                <w:bCs/>
                <w:sz w:val="24"/>
                <w:szCs w:val="24"/>
              </w:rPr>
            </w:pPr>
            <w:r>
              <w:rPr>
                <w:rFonts w:hint="eastAsia"/>
                <w:color w:val="0000FF"/>
                <w:sz w:val="18"/>
              </w:rPr>
              <w:t>（</w:t>
            </w:r>
            <w:r>
              <w:rPr>
                <w:color w:val="0000FF"/>
                <w:sz w:val="18"/>
              </w:rPr>
              <w:t>6237</w:t>
            </w:r>
            <w:r>
              <w:rPr>
                <w:rFonts w:hint="eastAsia"/>
                <w:color w:val="0000FF"/>
                <w:sz w:val="18"/>
              </w:rPr>
              <w:t>）</w:t>
            </w:r>
          </w:p>
        </w:tc>
        <w:tc>
          <w:tcPr>
            <w:tcW w:w="936" w:type="dxa"/>
            <w:vAlign w:val="center"/>
          </w:tcPr>
          <w:p w14:paraId="69A91272" w14:textId="77777777" w:rsidR="00000000" w:rsidRDefault="007478C2">
            <w:pPr>
              <w:jc w:val="right"/>
              <w:rPr>
                <w:rFonts w:ascii="Arial" w:hAnsi="宋体" w:cs="Arial"/>
                <w:bCs/>
                <w:sz w:val="24"/>
                <w:szCs w:val="24"/>
              </w:rPr>
            </w:pPr>
            <w:r>
              <w:rPr>
                <w:rFonts w:hint="eastAsia"/>
                <w:color w:val="0000FF"/>
                <w:sz w:val="18"/>
              </w:rPr>
              <w:t>（</w:t>
            </w:r>
            <w:r>
              <w:rPr>
                <w:color w:val="0000FF"/>
                <w:sz w:val="18"/>
              </w:rPr>
              <w:t>6238</w:t>
            </w:r>
            <w:r>
              <w:rPr>
                <w:rFonts w:hint="eastAsia"/>
                <w:color w:val="0000FF"/>
                <w:sz w:val="18"/>
              </w:rPr>
              <w:t>）</w:t>
            </w:r>
          </w:p>
        </w:tc>
        <w:tc>
          <w:tcPr>
            <w:tcW w:w="936" w:type="dxa"/>
            <w:vAlign w:val="center"/>
          </w:tcPr>
          <w:p w14:paraId="16358432" w14:textId="77777777" w:rsidR="00000000" w:rsidRDefault="007478C2">
            <w:pPr>
              <w:jc w:val="right"/>
              <w:rPr>
                <w:rFonts w:ascii="Arial" w:hAnsi="宋体" w:cs="Arial"/>
                <w:bCs/>
                <w:sz w:val="24"/>
                <w:szCs w:val="24"/>
              </w:rPr>
            </w:pPr>
            <w:r>
              <w:rPr>
                <w:rFonts w:hint="eastAsia"/>
                <w:color w:val="0000FF"/>
                <w:sz w:val="18"/>
              </w:rPr>
              <w:t>（</w:t>
            </w:r>
            <w:r>
              <w:rPr>
                <w:color w:val="0000FF"/>
                <w:sz w:val="18"/>
              </w:rPr>
              <w:t>6239</w:t>
            </w:r>
            <w:r>
              <w:rPr>
                <w:rFonts w:hint="eastAsia"/>
                <w:color w:val="0000FF"/>
                <w:sz w:val="18"/>
              </w:rPr>
              <w:t>）</w:t>
            </w:r>
          </w:p>
        </w:tc>
        <w:tc>
          <w:tcPr>
            <w:tcW w:w="1055" w:type="dxa"/>
            <w:vAlign w:val="center"/>
          </w:tcPr>
          <w:p w14:paraId="1E1D3168" w14:textId="77777777" w:rsidR="00000000" w:rsidRDefault="007478C2">
            <w:pPr>
              <w:jc w:val="right"/>
              <w:rPr>
                <w:rFonts w:ascii="Arial" w:hAnsi="宋体" w:cs="Arial"/>
                <w:bCs/>
                <w:sz w:val="24"/>
                <w:szCs w:val="24"/>
              </w:rPr>
            </w:pPr>
            <w:r>
              <w:rPr>
                <w:rFonts w:hint="eastAsia"/>
                <w:color w:val="0000FF"/>
                <w:sz w:val="18"/>
              </w:rPr>
              <w:t>（</w:t>
            </w:r>
            <w:r>
              <w:rPr>
                <w:color w:val="0000FF"/>
                <w:sz w:val="18"/>
              </w:rPr>
              <w:t>6240</w:t>
            </w:r>
            <w:r>
              <w:rPr>
                <w:rFonts w:hint="eastAsia"/>
                <w:color w:val="0000FF"/>
                <w:sz w:val="18"/>
              </w:rPr>
              <w:t>）</w:t>
            </w:r>
          </w:p>
        </w:tc>
        <w:tc>
          <w:tcPr>
            <w:tcW w:w="1329" w:type="dxa"/>
            <w:vAlign w:val="center"/>
          </w:tcPr>
          <w:p w14:paraId="60FD21F2" w14:textId="77777777" w:rsidR="00000000" w:rsidRDefault="007478C2">
            <w:pPr>
              <w:jc w:val="right"/>
              <w:rPr>
                <w:rFonts w:ascii="Arial" w:hAnsi="宋体" w:cs="Arial"/>
                <w:bCs/>
                <w:sz w:val="24"/>
                <w:szCs w:val="24"/>
              </w:rPr>
            </w:pPr>
            <w:r>
              <w:rPr>
                <w:rFonts w:hint="eastAsia"/>
                <w:color w:val="0000FF"/>
                <w:sz w:val="18"/>
              </w:rPr>
              <w:t>（</w:t>
            </w:r>
            <w:r>
              <w:rPr>
                <w:color w:val="0000FF"/>
                <w:sz w:val="18"/>
              </w:rPr>
              <w:t>6241</w:t>
            </w:r>
            <w:r>
              <w:rPr>
                <w:rFonts w:hint="eastAsia"/>
                <w:color w:val="0000FF"/>
                <w:sz w:val="18"/>
              </w:rPr>
              <w:t>）</w:t>
            </w:r>
          </w:p>
        </w:tc>
        <w:tc>
          <w:tcPr>
            <w:tcW w:w="1142" w:type="dxa"/>
            <w:vAlign w:val="center"/>
          </w:tcPr>
          <w:p w14:paraId="6A0C1F79" w14:textId="77777777" w:rsidR="00000000" w:rsidRDefault="007478C2">
            <w:pPr>
              <w:jc w:val="right"/>
              <w:rPr>
                <w:rFonts w:ascii="Arial" w:hAnsi="宋体" w:cs="Arial"/>
                <w:bCs/>
                <w:sz w:val="24"/>
                <w:szCs w:val="24"/>
              </w:rPr>
            </w:pPr>
            <w:r>
              <w:rPr>
                <w:rFonts w:hint="eastAsia"/>
                <w:color w:val="0000FF"/>
                <w:sz w:val="18"/>
              </w:rPr>
              <w:t>（</w:t>
            </w:r>
            <w:r>
              <w:rPr>
                <w:color w:val="0000FF"/>
                <w:sz w:val="18"/>
              </w:rPr>
              <w:t>6242</w:t>
            </w:r>
            <w:r>
              <w:rPr>
                <w:rFonts w:hint="eastAsia"/>
                <w:color w:val="0000FF"/>
                <w:sz w:val="18"/>
              </w:rPr>
              <w:t>）</w:t>
            </w:r>
          </w:p>
        </w:tc>
      </w:tr>
      <w:tr w:rsidR="00000000" w14:paraId="5243C2BC" w14:textId="77777777">
        <w:trPr>
          <w:cantSplit/>
          <w:trHeight w:val="300"/>
        </w:trPr>
        <w:tc>
          <w:tcPr>
            <w:tcW w:w="1080" w:type="dxa"/>
            <w:vAlign w:val="center"/>
          </w:tcPr>
          <w:p w14:paraId="67691A85" w14:textId="77777777" w:rsidR="00000000" w:rsidRDefault="007478C2">
            <w:pPr>
              <w:rPr>
                <w:rFonts w:ascii="Arial" w:hAnsi="宋体" w:cs="Arial"/>
                <w:bCs/>
                <w:sz w:val="24"/>
                <w:szCs w:val="24"/>
              </w:rPr>
            </w:pPr>
          </w:p>
        </w:tc>
        <w:tc>
          <w:tcPr>
            <w:tcW w:w="936" w:type="dxa"/>
            <w:vAlign w:val="center"/>
          </w:tcPr>
          <w:p w14:paraId="462B4625" w14:textId="77777777" w:rsidR="00000000" w:rsidRDefault="007478C2">
            <w:pPr>
              <w:jc w:val="right"/>
              <w:rPr>
                <w:rFonts w:ascii="Arial" w:hAnsi="宋体" w:cs="Arial"/>
                <w:bCs/>
                <w:sz w:val="24"/>
                <w:szCs w:val="24"/>
              </w:rPr>
            </w:pPr>
          </w:p>
        </w:tc>
        <w:tc>
          <w:tcPr>
            <w:tcW w:w="936" w:type="dxa"/>
            <w:vAlign w:val="center"/>
          </w:tcPr>
          <w:p w14:paraId="052ECD84" w14:textId="77777777" w:rsidR="00000000" w:rsidRDefault="007478C2">
            <w:pPr>
              <w:jc w:val="right"/>
              <w:rPr>
                <w:rFonts w:ascii="Arial" w:hAnsi="宋体" w:cs="Arial"/>
                <w:bCs/>
                <w:sz w:val="24"/>
                <w:szCs w:val="24"/>
              </w:rPr>
            </w:pPr>
          </w:p>
        </w:tc>
        <w:tc>
          <w:tcPr>
            <w:tcW w:w="936" w:type="dxa"/>
            <w:vAlign w:val="center"/>
          </w:tcPr>
          <w:p w14:paraId="6F8EECC9" w14:textId="77777777" w:rsidR="00000000" w:rsidRDefault="007478C2">
            <w:pPr>
              <w:jc w:val="right"/>
              <w:rPr>
                <w:rFonts w:ascii="Arial" w:hAnsi="宋体" w:cs="Arial"/>
                <w:bCs/>
                <w:sz w:val="24"/>
                <w:szCs w:val="24"/>
              </w:rPr>
            </w:pPr>
          </w:p>
        </w:tc>
        <w:tc>
          <w:tcPr>
            <w:tcW w:w="936" w:type="dxa"/>
            <w:vAlign w:val="center"/>
          </w:tcPr>
          <w:p w14:paraId="591EBED3" w14:textId="77777777" w:rsidR="00000000" w:rsidRDefault="007478C2">
            <w:pPr>
              <w:jc w:val="right"/>
              <w:rPr>
                <w:rFonts w:ascii="Arial" w:hAnsi="宋体" w:cs="Arial"/>
                <w:bCs/>
                <w:sz w:val="24"/>
                <w:szCs w:val="24"/>
              </w:rPr>
            </w:pPr>
          </w:p>
        </w:tc>
        <w:tc>
          <w:tcPr>
            <w:tcW w:w="936" w:type="dxa"/>
            <w:vAlign w:val="center"/>
          </w:tcPr>
          <w:p w14:paraId="0B8B7C66" w14:textId="77777777" w:rsidR="00000000" w:rsidRDefault="007478C2">
            <w:pPr>
              <w:jc w:val="right"/>
              <w:rPr>
                <w:rFonts w:ascii="Arial" w:hAnsi="宋体" w:cs="Arial"/>
                <w:bCs/>
                <w:sz w:val="24"/>
                <w:szCs w:val="24"/>
              </w:rPr>
            </w:pPr>
          </w:p>
        </w:tc>
        <w:tc>
          <w:tcPr>
            <w:tcW w:w="1055" w:type="dxa"/>
            <w:vAlign w:val="center"/>
          </w:tcPr>
          <w:p w14:paraId="012FFD12" w14:textId="77777777" w:rsidR="00000000" w:rsidRDefault="007478C2">
            <w:pPr>
              <w:jc w:val="right"/>
              <w:rPr>
                <w:rFonts w:ascii="Arial" w:hAnsi="宋体" w:cs="Arial"/>
                <w:bCs/>
                <w:sz w:val="24"/>
                <w:szCs w:val="24"/>
              </w:rPr>
            </w:pPr>
          </w:p>
        </w:tc>
        <w:tc>
          <w:tcPr>
            <w:tcW w:w="1329" w:type="dxa"/>
            <w:vAlign w:val="center"/>
          </w:tcPr>
          <w:p w14:paraId="290C4EDE" w14:textId="77777777" w:rsidR="00000000" w:rsidRDefault="007478C2">
            <w:pPr>
              <w:jc w:val="right"/>
              <w:rPr>
                <w:rFonts w:ascii="Arial" w:hAnsi="宋体" w:cs="Arial"/>
                <w:bCs/>
                <w:sz w:val="24"/>
                <w:szCs w:val="24"/>
              </w:rPr>
            </w:pPr>
          </w:p>
        </w:tc>
        <w:tc>
          <w:tcPr>
            <w:tcW w:w="1142" w:type="dxa"/>
            <w:vAlign w:val="center"/>
          </w:tcPr>
          <w:p w14:paraId="583A5E62" w14:textId="77777777" w:rsidR="00000000" w:rsidRDefault="007478C2">
            <w:pPr>
              <w:jc w:val="right"/>
              <w:rPr>
                <w:rFonts w:ascii="Arial" w:hAnsi="宋体" w:cs="Arial"/>
                <w:bCs/>
                <w:sz w:val="24"/>
                <w:szCs w:val="24"/>
              </w:rPr>
            </w:pPr>
          </w:p>
        </w:tc>
      </w:tr>
      <w:tr w:rsidR="00000000" w14:paraId="24C411F0" w14:textId="77777777">
        <w:trPr>
          <w:cantSplit/>
          <w:trHeight w:val="300"/>
        </w:trPr>
        <w:tc>
          <w:tcPr>
            <w:tcW w:w="1080" w:type="dxa"/>
            <w:vAlign w:val="center"/>
          </w:tcPr>
          <w:p w14:paraId="0C928276" w14:textId="77777777" w:rsidR="00000000" w:rsidRDefault="007478C2">
            <w:pPr>
              <w:jc w:val="center"/>
              <w:rPr>
                <w:rFonts w:ascii="Arial" w:hAnsi="宋体" w:cs="Arial"/>
                <w:bCs/>
                <w:sz w:val="24"/>
                <w:szCs w:val="24"/>
              </w:rPr>
            </w:pPr>
            <w:r>
              <w:rPr>
                <w:rFonts w:ascii="Arial" w:hAnsi="宋体" w:cs="Arial"/>
                <w:bCs/>
                <w:sz w:val="24"/>
                <w:szCs w:val="24"/>
              </w:rPr>
              <w:t>合计</w:t>
            </w:r>
          </w:p>
        </w:tc>
        <w:tc>
          <w:tcPr>
            <w:tcW w:w="936" w:type="dxa"/>
            <w:vAlign w:val="center"/>
          </w:tcPr>
          <w:p w14:paraId="6BA3AC60" w14:textId="77777777" w:rsidR="00000000" w:rsidRDefault="007478C2">
            <w:pPr>
              <w:jc w:val="center"/>
              <w:rPr>
                <w:rFonts w:ascii="Arial" w:hAnsi="宋体" w:cs="Arial"/>
                <w:bCs/>
                <w:sz w:val="24"/>
                <w:szCs w:val="24"/>
              </w:rPr>
            </w:pPr>
            <w:r>
              <w:rPr>
                <w:rFonts w:ascii="Arial Narrow" w:hAnsi="Arial Narrow"/>
                <w:sz w:val="24"/>
                <w:szCs w:val="24"/>
              </w:rPr>
              <w:t>—</w:t>
            </w:r>
          </w:p>
        </w:tc>
        <w:tc>
          <w:tcPr>
            <w:tcW w:w="936" w:type="dxa"/>
            <w:vAlign w:val="center"/>
          </w:tcPr>
          <w:p w14:paraId="0118D1F8" w14:textId="77777777" w:rsidR="00000000" w:rsidRDefault="007478C2">
            <w:pPr>
              <w:jc w:val="right"/>
              <w:rPr>
                <w:rFonts w:ascii="Arial" w:hAnsi="宋体" w:cs="Arial"/>
                <w:bCs/>
                <w:sz w:val="24"/>
                <w:szCs w:val="24"/>
              </w:rPr>
            </w:pPr>
            <w:r>
              <w:rPr>
                <w:rFonts w:hint="eastAsia"/>
                <w:color w:val="0000FF"/>
                <w:sz w:val="18"/>
              </w:rPr>
              <w:t>（</w:t>
            </w:r>
            <w:r>
              <w:rPr>
                <w:color w:val="0000FF"/>
                <w:sz w:val="18"/>
              </w:rPr>
              <w:t>6243</w:t>
            </w:r>
            <w:r>
              <w:rPr>
                <w:rFonts w:hint="eastAsia"/>
                <w:color w:val="0000FF"/>
                <w:sz w:val="18"/>
              </w:rPr>
              <w:t>）</w:t>
            </w:r>
          </w:p>
        </w:tc>
        <w:tc>
          <w:tcPr>
            <w:tcW w:w="936" w:type="dxa"/>
            <w:vAlign w:val="center"/>
          </w:tcPr>
          <w:p w14:paraId="303BCA92" w14:textId="77777777" w:rsidR="00000000" w:rsidRDefault="007478C2">
            <w:pPr>
              <w:jc w:val="right"/>
              <w:rPr>
                <w:rFonts w:ascii="Arial" w:hAnsi="宋体" w:cs="Arial"/>
                <w:bCs/>
                <w:sz w:val="24"/>
                <w:szCs w:val="24"/>
              </w:rPr>
            </w:pPr>
            <w:r>
              <w:rPr>
                <w:rFonts w:hint="eastAsia"/>
                <w:color w:val="0000FF"/>
                <w:sz w:val="18"/>
              </w:rPr>
              <w:t>（</w:t>
            </w:r>
            <w:r>
              <w:rPr>
                <w:color w:val="0000FF"/>
                <w:sz w:val="18"/>
              </w:rPr>
              <w:t>6244</w:t>
            </w:r>
            <w:r>
              <w:rPr>
                <w:rFonts w:hint="eastAsia"/>
                <w:color w:val="0000FF"/>
                <w:sz w:val="18"/>
              </w:rPr>
              <w:t>）</w:t>
            </w:r>
          </w:p>
        </w:tc>
        <w:tc>
          <w:tcPr>
            <w:tcW w:w="936" w:type="dxa"/>
            <w:vAlign w:val="center"/>
          </w:tcPr>
          <w:p w14:paraId="00D714B7" w14:textId="77777777" w:rsidR="00000000" w:rsidRDefault="007478C2">
            <w:pPr>
              <w:jc w:val="center"/>
              <w:rPr>
                <w:rFonts w:ascii="Arial" w:hAnsi="宋体" w:cs="Arial"/>
                <w:bCs/>
                <w:sz w:val="24"/>
                <w:szCs w:val="24"/>
              </w:rPr>
            </w:pPr>
            <w:r>
              <w:rPr>
                <w:rFonts w:ascii="Arial Narrow" w:hAnsi="Arial Narrow"/>
                <w:sz w:val="24"/>
                <w:szCs w:val="24"/>
              </w:rPr>
              <w:t>—</w:t>
            </w:r>
          </w:p>
        </w:tc>
        <w:tc>
          <w:tcPr>
            <w:tcW w:w="936" w:type="dxa"/>
            <w:vAlign w:val="center"/>
          </w:tcPr>
          <w:p w14:paraId="56426F02" w14:textId="77777777" w:rsidR="00000000" w:rsidRDefault="007478C2">
            <w:pPr>
              <w:jc w:val="center"/>
              <w:rPr>
                <w:rFonts w:ascii="Arial" w:hAnsi="宋体" w:cs="Arial"/>
                <w:bCs/>
                <w:sz w:val="24"/>
                <w:szCs w:val="24"/>
              </w:rPr>
            </w:pPr>
            <w:r>
              <w:rPr>
                <w:rFonts w:ascii="Arial Narrow" w:hAnsi="Arial Narrow"/>
                <w:sz w:val="24"/>
                <w:szCs w:val="24"/>
              </w:rPr>
              <w:t>—</w:t>
            </w:r>
          </w:p>
        </w:tc>
        <w:tc>
          <w:tcPr>
            <w:tcW w:w="1055" w:type="dxa"/>
            <w:vAlign w:val="center"/>
          </w:tcPr>
          <w:p w14:paraId="4DA97C9A" w14:textId="77777777" w:rsidR="00000000" w:rsidRDefault="007478C2">
            <w:pPr>
              <w:jc w:val="center"/>
              <w:rPr>
                <w:rFonts w:ascii="Arial" w:hAnsi="宋体" w:cs="Arial"/>
                <w:bCs/>
                <w:sz w:val="24"/>
                <w:szCs w:val="24"/>
              </w:rPr>
            </w:pPr>
            <w:r>
              <w:rPr>
                <w:rFonts w:ascii="Arial Narrow" w:hAnsi="Arial Narrow"/>
                <w:sz w:val="24"/>
                <w:szCs w:val="24"/>
              </w:rPr>
              <w:t>—</w:t>
            </w:r>
          </w:p>
        </w:tc>
        <w:tc>
          <w:tcPr>
            <w:tcW w:w="1329" w:type="dxa"/>
            <w:vAlign w:val="center"/>
          </w:tcPr>
          <w:p w14:paraId="7A1DF79C" w14:textId="77777777" w:rsidR="00000000" w:rsidRDefault="007478C2">
            <w:pPr>
              <w:jc w:val="right"/>
              <w:rPr>
                <w:rFonts w:ascii="Arial" w:hAnsi="宋体" w:cs="Arial"/>
                <w:bCs/>
                <w:sz w:val="24"/>
                <w:szCs w:val="24"/>
              </w:rPr>
            </w:pPr>
            <w:r>
              <w:rPr>
                <w:rFonts w:hint="eastAsia"/>
                <w:color w:val="0000FF"/>
                <w:sz w:val="18"/>
              </w:rPr>
              <w:t>（</w:t>
            </w:r>
            <w:r>
              <w:rPr>
                <w:color w:val="0000FF"/>
                <w:sz w:val="18"/>
              </w:rPr>
              <w:t>6245</w:t>
            </w:r>
            <w:r>
              <w:rPr>
                <w:rFonts w:hint="eastAsia"/>
                <w:color w:val="0000FF"/>
                <w:sz w:val="18"/>
              </w:rPr>
              <w:t>）</w:t>
            </w:r>
          </w:p>
        </w:tc>
        <w:tc>
          <w:tcPr>
            <w:tcW w:w="1142" w:type="dxa"/>
            <w:vAlign w:val="center"/>
          </w:tcPr>
          <w:p w14:paraId="6AB10971" w14:textId="77777777" w:rsidR="00000000" w:rsidRDefault="007478C2">
            <w:pPr>
              <w:jc w:val="center"/>
              <w:rPr>
                <w:rFonts w:ascii="Arial" w:hAnsi="宋体" w:cs="Arial"/>
                <w:bCs/>
                <w:sz w:val="24"/>
                <w:szCs w:val="24"/>
              </w:rPr>
            </w:pPr>
            <w:r>
              <w:rPr>
                <w:rFonts w:ascii="Arial Narrow" w:hAnsi="Arial Narrow"/>
                <w:sz w:val="24"/>
                <w:szCs w:val="24"/>
              </w:rPr>
              <w:t>—</w:t>
            </w:r>
          </w:p>
        </w:tc>
      </w:tr>
    </w:tbl>
    <w:p w14:paraId="10F0EE85" w14:textId="77777777" w:rsidR="00000000" w:rsidRDefault="007478C2">
      <w:pPr>
        <w:rPr>
          <w:rFonts w:ascii="宋体" w:hAnsi="宋体"/>
          <w:bCs/>
          <w:sz w:val="24"/>
        </w:rPr>
      </w:pPr>
      <w:r>
        <w:rPr>
          <w:rFonts w:ascii="宋体" w:hAnsi="宋体" w:hint="eastAsia"/>
          <w:bCs/>
          <w:sz w:val="24"/>
        </w:rPr>
        <w:t>注：</w:t>
      </w:r>
      <w:r>
        <w:rPr>
          <w:rFonts w:hint="eastAsia"/>
          <w:color w:val="0000FF"/>
          <w:sz w:val="18"/>
        </w:rPr>
        <w:t>（</w:t>
      </w:r>
      <w:r>
        <w:rPr>
          <w:color w:val="0000FF"/>
          <w:sz w:val="18"/>
        </w:rPr>
        <w:t>6246</w:t>
      </w:r>
      <w:r>
        <w:rPr>
          <w:rFonts w:hint="eastAsia"/>
          <w:color w:val="0000FF"/>
          <w:sz w:val="18"/>
        </w:rPr>
        <w:t>）</w:t>
      </w:r>
    </w:p>
    <w:p w14:paraId="05FB1EFD" w14:textId="77777777" w:rsidR="00000000" w:rsidRDefault="007478C2">
      <w:pPr>
        <w:rPr>
          <w:rFonts w:ascii="宋体" w:hAnsi="宋体"/>
          <w:b/>
          <w:sz w:val="24"/>
        </w:rPr>
      </w:pPr>
    </w:p>
    <w:p w14:paraId="0DE08C02" w14:textId="77777777" w:rsidR="00000000" w:rsidRDefault="007478C2">
      <w:pPr>
        <w:spacing w:line="360" w:lineRule="auto"/>
        <w:outlineLvl w:val="3"/>
        <w:rPr>
          <w:rFonts w:ascii="宋体" w:hAnsi="宋体"/>
          <w:b/>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 xml:space="preserve">2 </w:t>
      </w:r>
      <w:r>
        <w:rPr>
          <w:rFonts w:ascii="宋体" w:hAnsi="宋体" w:hint="eastAsia"/>
          <w:b/>
          <w:sz w:val="24"/>
        </w:rPr>
        <w:t>合并成本及商誉（如有）</w:t>
      </w:r>
    </w:p>
    <w:p w14:paraId="7A67CFC3" w14:textId="77777777" w:rsidR="00000000" w:rsidRDefault="007478C2">
      <w:pPr>
        <w:spacing w:line="360" w:lineRule="auto"/>
        <w:outlineLvl w:val="3"/>
        <w:rPr>
          <w:rFonts w:ascii="宋体" w:hAnsi="宋体"/>
          <w:b/>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 xml:space="preserve">2.1 </w:t>
      </w:r>
      <w:r>
        <w:rPr>
          <w:rFonts w:ascii="宋体" w:hAnsi="宋体" w:hint="eastAsia"/>
          <w:b/>
          <w:sz w:val="24"/>
        </w:rPr>
        <w:t>合并成本及</w:t>
      </w:r>
      <w:r>
        <w:rPr>
          <w:rFonts w:ascii="宋体" w:hAnsi="宋体" w:hint="eastAsia"/>
          <w:b/>
          <w:sz w:val="24"/>
        </w:rPr>
        <w:t>商誉情况（如有）</w:t>
      </w:r>
    </w:p>
    <w:p w14:paraId="7B9A5E07"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81"/>
        <w:gridCol w:w="2099"/>
        <w:gridCol w:w="2106"/>
      </w:tblGrid>
      <w:tr w:rsidR="00000000" w14:paraId="508AE870" w14:textId="77777777">
        <w:trPr>
          <w:trHeight w:val="300"/>
        </w:trPr>
        <w:tc>
          <w:tcPr>
            <w:tcW w:w="5081" w:type="dxa"/>
            <w:vAlign w:val="bottom"/>
          </w:tcPr>
          <w:p w14:paraId="6C162BD9" w14:textId="77777777" w:rsidR="00000000" w:rsidRDefault="007478C2">
            <w:pPr>
              <w:jc w:val="center"/>
              <w:rPr>
                <w:rFonts w:ascii="Arial" w:hAnsi="Arial"/>
                <w:bCs/>
                <w:sz w:val="24"/>
                <w:szCs w:val="24"/>
              </w:rPr>
            </w:pPr>
            <w:r>
              <w:rPr>
                <w:rFonts w:ascii="Arial" w:hAnsi="Arial"/>
                <w:bCs/>
                <w:sz w:val="24"/>
                <w:szCs w:val="24"/>
              </w:rPr>
              <w:t>项目</w:t>
            </w:r>
          </w:p>
        </w:tc>
        <w:tc>
          <w:tcPr>
            <w:tcW w:w="2099" w:type="dxa"/>
            <w:vAlign w:val="bottom"/>
          </w:tcPr>
          <w:p w14:paraId="299D2708" w14:textId="77777777" w:rsidR="00000000" w:rsidRDefault="007478C2">
            <w:pPr>
              <w:jc w:val="center"/>
              <w:rPr>
                <w:rFonts w:ascii="Arial" w:hAnsi="Arial"/>
                <w:bCs/>
                <w:sz w:val="24"/>
                <w:szCs w:val="24"/>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6251</w:t>
            </w:r>
            <w:r>
              <w:rPr>
                <w:rFonts w:hint="eastAsia"/>
                <w:color w:val="0000FF"/>
                <w:sz w:val="18"/>
              </w:rPr>
              <w:t>）</w:t>
            </w:r>
          </w:p>
        </w:tc>
        <w:tc>
          <w:tcPr>
            <w:tcW w:w="2106" w:type="dxa"/>
            <w:vAlign w:val="bottom"/>
          </w:tcPr>
          <w:p w14:paraId="0CEF39D9" w14:textId="77777777" w:rsidR="00000000" w:rsidRDefault="007478C2">
            <w:pPr>
              <w:jc w:val="center"/>
              <w:rPr>
                <w:rFonts w:ascii="Arial" w:hAnsi="Arial"/>
                <w:bCs/>
                <w:sz w:val="24"/>
                <w:szCs w:val="24"/>
              </w:rPr>
            </w:pPr>
            <w:r>
              <w:rPr>
                <w:rFonts w:ascii="Arial" w:hAnsi="Arial"/>
                <w:bCs/>
                <w:sz w:val="24"/>
                <w:szCs w:val="24"/>
              </w:rPr>
              <w:t>XX</w:t>
            </w:r>
            <w:r>
              <w:rPr>
                <w:rFonts w:ascii="Arial" w:hAnsi="Arial" w:hint="eastAsia"/>
                <w:bCs/>
                <w:sz w:val="24"/>
                <w:szCs w:val="24"/>
              </w:rPr>
              <w:t>公司</w:t>
            </w:r>
          </w:p>
        </w:tc>
      </w:tr>
      <w:tr w:rsidR="00000000" w14:paraId="51C42635" w14:textId="77777777">
        <w:trPr>
          <w:trHeight w:val="300"/>
        </w:trPr>
        <w:tc>
          <w:tcPr>
            <w:tcW w:w="5081" w:type="dxa"/>
            <w:vAlign w:val="bottom"/>
          </w:tcPr>
          <w:p w14:paraId="7C03E9C6" w14:textId="77777777" w:rsidR="00000000" w:rsidRDefault="007478C2">
            <w:pPr>
              <w:rPr>
                <w:rFonts w:ascii="Arial" w:hAnsi="Arial"/>
                <w:bCs/>
                <w:sz w:val="24"/>
                <w:szCs w:val="24"/>
              </w:rPr>
            </w:pPr>
            <w:r>
              <w:rPr>
                <w:rFonts w:ascii="Arial" w:hAnsi="Arial" w:hint="eastAsia"/>
                <w:bCs/>
                <w:sz w:val="24"/>
                <w:szCs w:val="24"/>
              </w:rPr>
              <w:t>合并成本</w:t>
            </w:r>
          </w:p>
        </w:tc>
        <w:tc>
          <w:tcPr>
            <w:tcW w:w="2099" w:type="dxa"/>
            <w:vAlign w:val="bottom"/>
          </w:tcPr>
          <w:p w14:paraId="3D2C5002" w14:textId="77777777" w:rsidR="00000000" w:rsidRDefault="007478C2">
            <w:pPr>
              <w:rPr>
                <w:rFonts w:ascii="Arial" w:hAnsi="Arial"/>
                <w:bCs/>
                <w:sz w:val="24"/>
                <w:szCs w:val="24"/>
              </w:rPr>
            </w:pPr>
          </w:p>
        </w:tc>
        <w:tc>
          <w:tcPr>
            <w:tcW w:w="2106" w:type="dxa"/>
            <w:vAlign w:val="bottom"/>
          </w:tcPr>
          <w:p w14:paraId="680638F6" w14:textId="77777777" w:rsidR="00000000" w:rsidRDefault="007478C2">
            <w:pPr>
              <w:rPr>
                <w:rFonts w:ascii="Arial" w:hAnsi="Arial"/>
                <w:bCs/>
                <w:sz w:val="24"/>
                <w:szCs w:val="24"/>
              </w:rPr>
            </w:pPr>
          </w:p>
        </w:tc>
      </w:tr>
      <w:tr w:rsidR="00000000" w14:paraId="2F855240" w14:textId="77777777">
        <w:trPr>
          <w:trHeight w:val="300"/>
        </w:trPr>
        <w:tc>
          <w:tcPr>
            <w:tcW w:w="5081" w:type="dxa"/>
            <w:vAlign w:val="bottom"/>
          </w:tcPr>
          <w:p w14:paraId="6CFAAE38" w14:textId="77777777" w:rsidR="00000000" w:rsidRDefault="007478C2">
            <w:pPr>
              <w:ind w:leftChars="19" w:left="40" w:firstLineChars="100" w:firstLine="240"/>
              <w:rPr>
                <w:rFonts w:ascii="Arial" w:hAnsi="Arial"/>
                <w:bCs/>
                <w:sz w:val="24"/>
                <w:szCs w:val="24"/>
              </w:rPr>
            </w:pPr>
            <w:r>
              <w:rPr>
                <w:rFonts w:ascii="Arial" w:hAnsi="Arial" w:hint="eastAsia"/>
                <w:bCs/>
                <w:sz w:val="24"/>
                <w:szCs w:val="24"/>
              </w:rPr>
              <w:t>现金</w:t>
            </w:r>
          </w:p>
        </w:tc>
        <w:tc>
          <w:tcPr>
            <w:tcW w:w="2099" w:type="dxa"/>
            <w:vAlign w:val="bottom"/>
          </w:tcPr>
          <w:p w14:paraId="67FA9AEB" w14:textId="77777777" w:rsidR="00000000" w:rsidRDefault="007478C2">
            <w:pPr>
              <w:rPr>
                <w:rFonts w:ascii="Arial" w:hAnsi="Arial"/>
                <w:bCs/>
                <w:sz w:val="24"/>
                <w:szCs w:val="24"/>
              </w:rPr>
            </w:pPr>
            <w:r>
              <w:rPr>
                <w:rFonts w:hint="eastAsia"/>
                <w:color w:val="0000FF"/>
                <w:sz w:val="18"/>
              </w:rPr>
              <w:t>（</w:t>
            </w:r>
            <w:r>
              <w:rPr>
                <w:color w:val="0000FF"/>
                <w:sz w:val="18"/>
              </w:rPr>
              <w:t>6252</w:t>
            </w:r>
            <w:r>
              <w:rPr>
                <w:rFonts w:hint="eastAsia"/>
                <w:color w:val="0000FF"/>
                <w:sz w:val="18"/>
              </w:rPr>
              <w:t>）</w:t>
            </w:r>
          </w:p>
        </w:tc>
        <w:tc>
          <w:tcPr>
            <w:tcW w:w="2106" w:type="dxa"/>
            <w:vAlign w:val="bottom"/>
          </w:tcPr>
          <w:p w14:paraId="14161DE3" w14:textId="77777777" w:rsidR="00000000" w:rsidRDefault="007478C2">
            <w:pPr>
              <w:rPr>
                <w:rFonts w:ascii="Arial" w:hAnsi="Arial"/>
                <w:bCs/>
                <w:sz w:val="24"/>
                <w:szCs w:val="24"/>
              </w:rPr>
            </w:pPr>
            <w:r>
              <w:rPr>
                <w:rFonts w:hint="eastAsia"/>
                <w:color w:val="0000FF"/>
                <w:sz w:val="18"/>
              </w:rPr>
              <w:t>（</w:t>
            </w:r>
            <w:r>
              <w:rPr>
                <w:color w:val="0000FF"/>
                <w:sz w:val="18"/>
              </w:rPr>
              <w:t>6252</w:t>
            </w:r>
            <w:r>
              <w:rPr>
                <w:rFonts w:hint="eastAsia"/>
                <w:color w:val="0000FF"/>
                <w:sz w:val="18"/>
              </w:rPr>
              <w:t>）</w:t>
            </w:r>
          </w:p>
        </w:tc>
      </w:tr>
      <w:tr w:rsidR="00000000" w14:paraId="3301A0B1" w14:textId="77777777">
        <w:trPr>
          <w:trHeight w:val="300"/>
        </w:trPr>
        <w:tc>
          <w:tcPr>
            <w:tcW w:w="5081" w:type="dxa"/>
            <w:vAlign w:val="bottom"/>
          </w:tcPr>
          <w:p w14:paraId="28B1315A" w14:textId="77777777" w:rsidR="00000000" w:rsidRDefault="007478C2">
            <w:pPr>
              <w:ind w:leftChars="19" w:left="40" w:firstLineChars="100" w:firstLine="240"/>
              <w:rPr>
                <w:rFonts w:ascii="Arial" w:hAnsi="Arial"/>
                <w:bCs/>
                <w:sz w:val="24"/>
                <w:szCs w:val="24"/>
              </w:rPr>
            </w:pPr>
            <w:bookmarkStart w:id="688" w:name="OLE_LINK18" w:colFirst="0" w:colLast="0"/>
            <w:r>
              <w:rPr>
                <w:rFonts w:ascii="Arial" w:hAnsi="Arial" w:hint="eastAsia"/>
                <w:bCs/>
                <w:sz w:val="24"/>
                <w:szCs w:val="24"/>
              </w:rPr>
              <w:t>转移非现金资产的公允价值</w:t>
            </w:r>
          </w:p>
        </w:tc>
        <w:tc>
          <w:tcPr>
            <w:tcW w:w="2099" w:type="dxa"/>
            <w:vAlign w:val="bottom"/>
          </w:tcPr>
          <w:p w14:paraId="30BF03D7" w14:textId="77777777" w:rsidR="00000000" w:rsidRDefault="007478C2">
            <w:pPr>
              <w:rPr>
                <w:rFonts w:ascii="Arial" w:hAnsi="Arial"/>
                <w:bCs/>
                <w:sz w:val="24"/>
                <w:szCs w:val="24"/>
              </w:rPr>
            </w:pPr>
            <w:r>
              <w:rPr>
                <w:rFonts w:hint="eastAsia"/>
                <w:color w:val="0000FF"/>
                <w:sz w:val="18"/>
              </w:rPr>
              <w:t>（</w:t>
            </w:r>
            <w:r>
              <w:rPr>
                <w:color w:val="0000FF"/>
                <w:sz w:val="18"/>
              </w:rPr>
              <w:t>6253</w:t>
            </w:r>
            <w:r>
              <w:rPr>
                <w:rFonts w:hint="eastAsia"/>
                <w:color w:val="0000FF"/>
                <w:sz w:val="18"/>
              </w:rPr>
              <w:t>）</w:t>
            </w:r>
          </w:p>
        </w:tc>
        <w:tc>
          <w:tcPr>
            <w:tcW w:w="2106" w:type="dxa"/>
            <w:vAlign w:val="bottom"/>
          </w:tcPr>
          <w:p w14:paraId="2B032726" w14:textId="77777777" w:rsidR="00000000" w:rsidRDefault="007478C2">
            <w:pPr>
              <w:rPr>
                <w:rFonts w:ascii="Arial" w:hAnsi="Arial"/>
                <w:bCs/>
                <w:sz w:val="24"/>
                <w:szCs w:val="24"/>
              </w:rPr>
            </w:pPr>
            <w:r>
              <w:rPr>
                <w:rFonts w:hint="eastAsia"/>
                <w:color w:val="0000FF"/>
                <w:sz w:val="18"/>
              </w:rPr>
              <w:t>（</w:t>
            </w:r>
            <w:r>
              <w:rPr>
                <w:color w:val="0000FF"/>
                <w:sz w:val="18"/>
              </w:rPr>
              <w:t>6253</w:t>
            </w:r>
            <w:r>
              <w:rPr>
                <w:rFonts w:hint="eastAsia"/>
                <w:color w:val="0000FF"/>
                <w:sz w:val="18"/>
              </w:rPr>
              <w:t>）</w:t>
            </w:r>
          </w:p>
        </w:tc>
      </w:tr>
      <w:tr w:rsidR="00000000" w14:paraId="7E404F5C" w14:textId="77777777">
        <w:trPr>
          <w:trHeight w:val="300"/>
        </w:trPr>
        <w:tc>
          <w:tcPr>
            <w:tcW w:w="5081" w:type="dxa"/>
            <w:vAlign w:val="bottom"/>
          </w:tcPr>
          <w:p w14:paraId="607E6F81" w14:textId="77777777" w:rsidR="00000000" w:rsidRDefault="007478C2">
            <w:pPr>
              <w:ind w:leftChars="19" w:left="40" w:firstLineChars="100" w:firstLine="240"/>
              <w:rPr>
                <w:rFonts w:ascii="Arial" w:hAnsi="Arial"/>
                <w:bCs/>
                <w:sz w:val="24"/>
                <w:szCs w:val="24"/>
              </w:rPr>
            </w:pPr>
            <w:r>
              <w:rPr>
                <w:rFonts w:ascii="Arial" w:hAnsi="Arial" w:hint="eastAsia"/>
                <w:bCs/>
                <w:sz w:val="24"/>
                <w:szCs w:val="24"/>
              </w:rPr>
              <w:t>发生或承担负债的公允价值</w:t>
            </w:r>
          </w:p>
        </w:tc>
        <w:tc>
          <w:tcPr>
            <w:tcW w:w="2099" w:type="dxa"/>
            <w:vAlign w:val="bottom"/>
          </w:tcPr>
          <w:p w14:paraId="6D889375" w14:textId="77777777" w:rsidR="00000000" w:rsidRDefault="007478C2">
            <w:pPr>
              <w:rPr>
                <w:rFonts w:ascii="Arial" w:hAnsi="Arial"/>
                <w:bCs/>
                <w:sz w:val="24"/>
                <w:szCs w:val="24"/>
              </w:rPr>
            </w:pPr>
            <w:r>
              <w:rPr>
                <w:rFonts w:hint="eastAsia"/>
                <w:color w:val="0000FF"/>
                <w:sz w:val="18"/>
              </w:rPr>
              <w:t>（</w:t>
            </w:r>
            <w:r>
              <w:rPr>
                <w:color w:val="0000FF"/>
                <w:sz w:val="18"/>
              </w:rPr>
              <w:t>6254</w:t>
            </w:r>
            <w:r>
              <w:rPr>
                <w:rFonts w:hint="eastAsia"/>
                <w:color w:val="0000FF"/>
                <w:sz w:val="18"/>
              </w:rPr>
              <w:t>）</w:t>
            </w:r>
          </w:p>
        </w:tc>
        <w:tc>
          <w:tcPr>
            <w:tcW w:w="2106" w:type="dxa"/>
            <w:vAlign w:val="bottom"/>
          </w:tcPr>
          <w:p w14:paraId="2B8DE96A" w14:textId="77777777" w:rsidR="00000000" w:rsidRDefault="007478C2">
            <w:pPr>
              <w:rPr>
                <w:rFonts w:ascii="Arial" w:hAnsi="Arial"/>
                <w:bCs/>
                <w:sz w:val="24"/>
                <w:szCs w:val="24"/>
              </w:rPr>
            </w:pPr>
            <w:r>
              <w:rPr>
                <w:rFonts w:hint="eastAsia"/>
                <w:color w:val="0000FF"/>
                <w:sz w:val="18"/>
              </w:rPr>
              <w:t>（</w:t>
            </w:r>
            <w:r>
              <w:rPr>
                <w:color w:val="0000FF"/>
                <w:sz w:val="18"/>
              </w:rPr>
              <w:t>6254</w:t>
            </w:r>
            <w:r>
              <w:rPr>
                <w:rFonts w:hint="eastAsia"/>
                <w:color w:val="0000FF"/>
                <w:sz w:val="18"/>
              </w:rPr>
              <w:t>）</w:t>
            </w:r>
          </w:p>
        </w:tc>
      </w:tr>
      <w:tr w:rsidR="00000000" w14:paraId="6F7182BA" w14:textId="77777777">
        <w:trPr>
          <w:trHeight w:val="300"/>
        </w:trPr>
        <w:tc>
          <w:tcPr>
            <w:tcW w:w="5081" w:type="dxa"/>
            <w:vAlign w:val="bottom"/>
          </w:tcPr>
          <w:p w14:paraId="0431840C" w14:textId="77777777" w:rsidR="00000000" w:rsidRDefault="007478C2">
            <w:pPr>
              <w:ind w:leftChars="19" w:left="40" w:firstLineChars="100" w:firstLine="240"/>
              <w:rPr>
                <w:rFonts w:ascii="Arial" w:hAnsi="Arial"/>
                <w:bCs/>
                <w:sz w:val="24"/>
                <w:szCs w:val="24"/>
              </w:rPr>
            </w:pPr>
            <w:r>
              <w:rPr>
                <w:rFonts w:ascii="Arial" w:hAnsi="Arial" w:hint="eastAsia"/>
                <w:bCs/>
                <w:sz w:val="24"/>
                <w:szCs w:val="24"/>
              </w:rPr>
              <w:t>或有对价的公允价值</w:t>
            </w:r>
          </w:p>
        </w:tc>
        <w:tc>
          <w:tcPr>
            <w:tcW w:w="2099" w:type="dxa"/>
            <w:vAlign w:val="bottom"/>
          </w:tcPr>
          <w:p w14:paraId="7AA36B24" w14:textId="77777777" w:rsidR="00000000" w:rsidRDefault="007478C2">
            <w:pPr>
              <w:rPr>
                <w:rFonts w:ascii="Arial" w:hAnsi="Arial"/>
                <w:bCs/>
                <w:sz w:val="24"/>
                <w:szCs w:val="24"/>
              </w:rPr>
            </w:pPr>
            <w:r>
              <w:rPr>
                <w:rFonts w:hint="eastAsia"/>
                <w:color w:val="0000FF"/>
                <w:sz w:val="18"/>
              </w:rPr>
              <w:t>（</w:t>
            </w:r>
            <w:r>
              <w:rPr>
                <w:color w:val="0000FF"/>
                <w:sz w:val="18"/>
              </w:rPr>
              <w:t>6255</w:t>
            </w:r>
            <w:r>
              <w:rPr>
                <w:rFonts w:hint="eastAsia"/>
                <w:color w:val="0000FF"/>
                <w:sz w:val="18"/>
              </w:rPr>
              <w:t>）</w:t>
            </w:r>
          </w:p>
        </w:tc>
        <w:tc>
          <w:tcPr>
            <w:tcW w:w="2106" w:type="dxa"/>
            <w:vAlign w:val="bottom"/>
          </w:tcPr>
          <w:p w14:paraId="6A52396A" w14:textId="77777777" w:rsidR="00000000" w:rsidRDefault="007478C2">
            <w:pPr>
              <w:rPr>
                <w:rFonts w:ascii="Arial" w:hAnsi="Arial"/>
                <w:bCs/>
                <w:sz w:val="24"/>
                <w:szCs w:val="24"/>
              </w:rPr>
            </w:pPr>
            <w:r>
              <w:rPr>
                <w:rFonts w:hint="eastAsia"/>
                <w:color w:val="0000FF"/>
                <w:sz w:val="18"/>
              </w:rPr>
              <w:t>（</w:t>
            </w:r>
            <w:r>
              <w:rPr>
                <w:color w:val="0000FF"/>
                <w:sz w:val="18"/>
              </w:rPr>
              <w:t>6255</w:t>
            </w:r>
            <w:r>
              <w:rPr>
                <w:rFonts w:hint="eastAsia"/>
                <w:color w:val="0000FF"/>
                <w:sz w:val="18"/>
              </w:rPr>
              <w:t>）</w:t>
            </w:r>
          </w:p>
        </w:tc>
      </w:tr>
      <w:bookmarkEnd w:id="688"/>
      <w:tr w:rsidR="00000000" w14:paraId="4E7F889E" w14:textId="77777777">
        <w:trPr>
          <w:trHeight w:val="300"/>
        </w:trPr>
        <w:tc>
          <w:tcPr>
            <w:tcW w:w="5081" w:type="dxa"/>
            <w:vAlign w:val="bottom"/>
          </w:tcPr>
          <w:p w14:paraId="70B116FF" w14:textId="77777777" w:rsidR="00000000" w:rsidRDefault="007478C2">
            <w:pPr>
              <w:ind w:leftChars="19" w:left="40" w:firstLineChars="100" w:firstLine="240"/>
              <w:rPr>
                <w:rFonts w:ascii="Arial" w:hAnsi="Arial"/>
                <w:bCs/>
                <w:sz w:val="24"/>
                <w:szCs w:val="24"/>
              </w:rPr>
            </w:pPr>
            <w:r>
              <w:rPr>
                <w:rFonts w:ascii="Arial" w:hAnsi="Arial" w:hint="eastAsia"/>
                <w:bCs/>
                <w:sz w:val="24"/>
                <w:szCs w:val="24"/>
              </w:rPr>
              <w:t>…</w:t>
            </w:r>
            <w:r>
              <w:rPr>
                <w:rFonts w:hint="eastAsia"/>
                <w:color w:val="0000FF"/>
                <w:sz w:val="18"/>
              </w:rPr>
              <w:t>（</w:t>
            </w:r>
            <w:r>
              <w:rPr>
                <w:color w:val="0000FF"/>
                <w:sz w:val="18"/>
              </w:rPr>
              <w:t>6258</w:t>
            </w:r>
            <w:r>
              <w:rPr>
                <w:rFonts w:hint="eastAsia"/>
                <w:color w:val="0000FF"/>
                <w:sz w:val="18"/>
              </w:rPr>
              <w:t>）</w:t>
            </w:r>
          </w:p>
        </w:tc>
        <w:tc>
          <w:tcPr>
            <w:tcW w:w="2099" w:type="dxa"/>
            <w:vAlign w:val="bottom"/>
          </w:tcPr>
          <w:p w14:paraId="54CC3789" w14:textId="77777777" w:rsidR="00000000" w:rsidRDefault="007478C2">
            <w:pPr>
              <w:rPr>
                <w:rFonts w:ascii="Arial" w:hAnsi="Arial"/>
                <w:bCs/>
                <w:sz w:val="24"/>
                <w:szCs w:val="24"/>
              </w:rPr>
            </w:pPr>
            <w:r>
              <w:rPr>
                <w:rFonts w:hint="eastAsia"/>
                <w:color w:val="0000FF"/>
                <w:sz w:val="18"/>
              </w:rPr>
              <w:t>（</w:t>
            </w:r>
            <w:r>
              <w:rPr>
                <w:color w:val="0000FF"/>
                <w:sz w:val="18"/>
              </w:rPr>
              <w:t>6259</w:t>
            </w:r>
            <w:r>
              <w:rPr>
                <w:rFonts w:hint="eastAsia"/>
                <w:color w:val="0000FF"/>
                <w:sz w:val="18"/>
              </w:rPr>
              <w:t>）</w:t>
            </w:r>
          </w:p>
        </w:tc>
        <w:tc>
          <w:tcPr>
            <w:tcW w:w="2106" w:type="dxa"/>
            <w:vAlign w:val="bottom"/>
          </w:tcPr>
          <w:p w14:paraId="397B6932" w14:textId="77777777" w:rsidR="00000000" w:rsidRDefault="007478C2">
            <w:pPr>
              <w:rPr>
                <w:rFonts w:ascii="Arial" w:hAnsi="Arial"/>
                <w:bCs/>
                <w:sz w:val="24"/>
                <w:szCs w:val="24"/>
              </w:rPr>
            </w:pPr>
            <w:r>
              <w:rPr>
                <w:rFonts w:hint="eastAsia"/>
                <w:color w:val="0000FF"/>
                <w:sz w:val="18"/>
              </w:rPr>
              <w:t>（</w:t>
            </w:r>
            <w:r>
              <w:rPr>
                <w:color w:val="0000FF"/>
                <w:sz w:val="18"/>
              </w:rPr>
              <w:t>6259</w:t>
            </w:r>
            <w:r>
              <w:rPr>
                <w:rFonts w:hint="eastAsia"/>
                <w:color w:val="0000FF"/>
                <w:sz w:val="18"/>
              </w:rPr>
              <w:t>）</w:t>
            </w:r>
          </w:p>
        </w:tc>
      </w:tr>
      <w:tr w:rsidR="00000000" w14:paraId="3DB729B6" w14:textId="77777777">
        <w:trPr>
          <w:trHeight w:val="300"/>
        </w:trPr>
        <w:tc>
          <w:tcPr>
            <w:tcW w:w="5081" w:type="dxa"/>
            <w:vAlign w:val="bottom"/>
          </w:tcPr>
          <w:p w14:paraId="0DA8ECFE" w14:textId="77777777" w:rsidR="00000000" w:rsidRDefault="007478C2">
            <w:pPr>
              <w:ind w:leftChars="19" w:left="40" w:firstLineChars="100" w:firstLine="240"/>
              <w:rPr>
                <w:rFonts w:ascii="Arial" w:hAnsi="Arial"/>
                <w:bCs/>
                <w:sz w:val="24"/>
                <w:szCs w:val="24"/>
              </w:rPr>
            </w:pPr>
            <w:r>
              <w:rPr>
                <w:rFonts w:ascii="Arial" w:hAnsi="Arial" w:hint="eastAsia"/>
                <w:bCs/>
                <w:sz w:val="24"/>
                <w:szCs w:val="24"/>
              </w:rPr>
              <w:t>其他</w:t>
            </w:r>
          </w:p>
        </w:tc>
        <w:tc>
          <w:tcPr>
            <w:tcW w:w="2099" w:type="dxa"/>
            <w:vAlign w:val="bottom"/>
          </w:tcPr>
          <w:p w14:paraId="24988CB7" w14:textId="77777777" w:rsidR="00000000" w:rsidRDefault="007478C2">
            <w:pPr>
              <w:rPr>
                <w:rFonts w:ascii="Arial" w:hAnsi="Arial"/>
                <w:bCs/>
                <w:sz w:val="24"/>
                <w:szCs w:val="24"/>
              </w:rPr>
            </w:pPr>
            <w:r>
              <w:rPr>
                <w:rFonts w:hint="eastAsia"/>
                <w:color w:val="0000FF"/>
                <w:sz w:val="18"/>
              </w:rPr>
              <w:t>（</w:t>
            </w:r>
            <w:r>
              <w:rPr>
                <w:color w:val="0000FF"/>
                <w:sz w:val="18"/>
              </w:rPr>
              <w:t>6260</w:t>
            </w:r>
            <w:r>
              <w:rPr>
                <w:rFonts w:hint="eastAsia"/>
                <w:color w:val="0000FF"/>
                <w:sz w:val="18"/>
              </w:rPr>
              <w:t>）</w:t>
            </w:r>
          </w:p>
        </w:tc>
        <w:tc>
          <w:tcPr>
            <w:tcW w:w="2106" w:type="dxa"/>
            <w:vAlign w:val="bottom"/>
          </w:tcPr>
          <w:p w14:paraId="0B5B040D" w14:textId="77777777" w:rsidR="00000000" w:rsidRDefault="007478C2">
            <w:pPr>
              <w:rPr>
                <w:rFonts w:ascii="Arial" w:hAnsi="Arial"/>
                <w:bCs/>
                <w:sz w:val="24"/>
                <w:szCs w:val="24"/>
              </w:rPr>
            </w:pPr>
            <w:r>
              <w:rPr>
                <w:rFonts w:hint="eastAsia"/>
                <w:color w:val="0000FF"/>
                <w:sz w:val="18"/>
              </w:rPr>
              <w:t>（</w:t>
            </w:r>
            <w:r>
              <w:rPr>
                <w:color w:val="0000FF"/>
                <w:sz w:val="18"/>
              </w:rPr>
              <w:t>6260</w:t>
            </w:r>
            <w:r>
              <w:rPr>
                <w:rFonts w:hint="eastAsia"/>
                <w:color w:val="0000FF"/>
                <w:sz w:val="18"/>
              </w:rPr>
              <w:t>）</w:t>
            </w:r>
          </w:p>
        </w:tc>
      </w:tr>
      <w:tr w:rsidR="00000000" w14:paraId="32495CB8" w14:textId="77777777">
        <w:trPr>
          <w:trHeight w:val="300"/>
        </w:trPr>
        <w:tc>
          <w:tcPr>
            <w:tcW w:w="5081" w:type="dxa"/>
            <w:vAlign w:val="bottom"/>
          </w:tcPr>
          <w:p w14:paraId="36C7ED6E" w14:textId="77777777" w:rsidR="00000000" w:rsidRDefault="007478C2">
            <w:pPr>
              <w:ind w:left="40"/>
              <w:rPr>
                <w:rFonts w:ascii="Arial" w:hAnsi="Arial"/>
                <w:bCs/>
                <w:sz w:val="24"/>
                <w:szCs w:val="24"/>
              </w:rPr>
            </w:pPr>
            <w:r>
              <w:rPr>
                <w:rFonts w:ascii="Arial" w:hAnsi="Arial" w:hint="eastAsia"/>
                <w:bCs/>
                <w:sz w:val="24"/>
                <w:szCs w:val="24"/>
              </w:rPr>
              <w:t>合并成本合计</w:t>
            </w:r>
          </w:p>
        </w:tc>
        <w:tc>
          <w:tcPr>
            <w:tcW w:w="2099" w:type="dxa"/>
            <w:vAlign w:val="bottom"/>
          </w:tcPr>
          <w:p w14:paraId="2EEC6549" w14:textId="77777777" w:rsidR="00000000" w:rsidRDefault="007478C2">
            <w:pPr>
              <w:rPr>
                <w:rFonts w:ascii="Arial" w:hAnsi="Arial"/>
                <w:bCs/>
                <w:sz w:val="24"/>
                <w:szCs w:val="24"/>
              </w:rPr>
            </w:pPr>
            <w:r>
              <w:rPr>
                <w:rFonts w:hint="eastAsia"/>
                <w:color w:val="0000FF"/>
                <w:sz w:val="18"/>
              </w:rPr>
              <w:t>（</w:t>
            </w:r>
            <w:r>
              <w:rPr>
                <w:color w:val="0000FF"/>
                <w:sz w:val="18"/>
              </w:rPr>
              <w:t>6261</w:t>
            </w:r>
            <w:r>
              <w:rPr>
                <w:rFonts w:hint="eastAsia"/>
                <w:color w:val="0000FF"/>
                <w:sz w:val="18"/>
              </w:rPr>
              <w:t>）</w:t>
            </w:r>
          </w:p>
        </w:tc>
        <w:tc>
          <w:tcPr>
            <w:tcW w:w="2106" w:type="dxa"/>
            <w:vAlign w:val="bottom"/>
          </w:tcPr>
          <w:p w14:paraId="3DF67092" w14:textId="77777777" w:rsidR="00000000" w:rsidRDefault="007478C2">
            <w:pPr>
              <w:rPr>
                <w:rFonts w:ascii="Arial" w:hAnsi="Arial"/>
                <w:bCs/>
                <w:sz w:val="24"/>
                <w:szCs w:val="24"/>
              </w:rPr>
            </w:pPr>
            <w:r>
              <w:rPr>
                <w:rFonts w:hint="eastAsia"/>
                <w:color w:val="0000FF"/>
                <w:sz w:val="18"/>
              </w:rPr>
              <w:t>（</w:t>
            </w:r>
            <w:r>
              <w:rPr>
                <w:color w:val="0000FF"/>
                <w:sz w:val="18"/>
              </w:rPr>
              <w:t>6261</w:t>
            </w:r>
            <w:r>
              <w:rPr>
                <w:rFonts w:hint="eastAsia"/>
                <w:color w:val="0000FF"/>
                <w:sz w:val="18"/>
              </w:rPr>
              <w:t>）</w:t>
            </w:r>
          </w:p>
        </w:tc>
      </w:tr>
      <w:tr w:rsidR="00000000" w14:paraId="382616A6" w14:textId="77777777">
        <w:trPr>
          <w:trHeight w:val="300"/>
        </w:trPr>
        <w:tc>
          <w:tcPr>
            <w:tcW w:w="5081" w:type="dxa"/>
            <w:vAlign w:val="bottom"/>
          </w:tcPr>
          <w:p w14:paraId="4376C3DA" w14:textId="77777777" w:rsidR="00000000" w:rsidRDefault="007478C2">
            <w:pPr>
              <w:ind w:left="40"/>
              <w:rPr>
                <w:rFonts w:ascii="Arial" w:hAnsi="Arial"/>
                <w:bCs/>
                <w:sz w:val="24"/>
                <w:szCs w:val="24"/>
              </w:rPr>
            </w:pPr>
            <w:r>
              <w:rPr>
                <w:rFonts w:ascii="Arial" w:hAnsi="Arial" w:hint="eastAsia"/>
                <w:bCs/>
                <w:sz w:val="24"/>
                <w:szCs w:val="24"/>
              </w:rPr>
              <w:t>减：取得的可辨认净资产公允价值份额</w:t>
            </w:r>
          </w:p>
        </w:tc>
        <w:tc>
          <w:tcPr>
            <w:tcW w:w="2099" w:type="dxa"/>
            <w:vAlign w:val="bottom"/>
          </w:tcPr>
          <w:p w14:paraId="3E446733" w14:textId="77777777" w:rsidR="00000000" w:rsidRDefault="007478C2">
            <w:pPr>
              <w:rPr>
                <w:rFonts w:ascii="Arial" w:hAnsi="Arial"/>
                <w:bCs/>
                <w:color w:val="0000FF"/>
                <w:sz w:val="24"/>
                <w:szCs w:val="24"/>
              </w:rPr>
            </w:pPr>
            <w:r>
              <w:rPr>
                <w:rFonts w:hint="eastAsia"/>
                <w:color w:val="0000FF"/>
                <w:sz w:val="18"/>
              </w:rPr>
              <w:t>（</w:t>
            </w:r>
            <w:r>
              <w:rPr>
                <w:color w:val="0000FF"/>
                <w:sz w:val="18"/>
              </w:rPr>
              <w:t>6262</w:t>
            </w:r>
            <w:r>
              <w:rPr>
                <w:rFonts w:hint="eastAsia"/>
                <w:color w:val="0000FF"/>
                <w:sz w:val="18"/>
              </w:rPr>
              <w:t>）</w:t>
            </w:r>
          </w:p>
        </w:tc>
        <w:tc>
          <w:tcPr>
            <w:tcW w:w="2106" w:type="dxa"/>
            <w:vAlign w:val="bottom"/>
          </w:tcPr>
          <w:p w14:paraId="6137E3AC" w14:textId="77777777" w:rsidR="00000000" w:rsidRDefault="007478C2">
            <w:pPr>
              <w:rPr>
                <w:rFonts w:ascii="Arial" w:hAnsi="Arial"/>
                <w:bCs/>
                <w:color w:val="0000FF"/>
                <w:sz w:val="24"/>
                <w:szCs w:val="24"/>
              </w:rPr>
            </w:pPr>
            <w:r>
              <w:rPr>
                <w:rFonts w:hint="eastAsia"/>
                <w:color w:val="0000FF"/>
                <w:sz w:val="18"/>
              </w:rPr>
              <w:t>（</w:t>
            </w:r>
            <w:r>
              <w:rPr>
                <w:color w:val="0000FF"/>
                <w:sz w:val="18"/>
              </w:rPr>
              <w:t>6262</w:t>
            </w:r>
            <w:r>
              <w:rPr>
                <w:rFonts w:hint="eastAsia"/>
                <w:color w:val="0000FF"/>
                <w:sz w:val="18"/>
              </w:rPr>
              <w:t>）</w:t>
            </w:r>
          </w:p>
        </w:tc>
      </w:tr>
      <w:tr w:rsidR="00000000" w14:paraId="6B082C23" w14:textId="77777777">
        <w:trPr>
          <w:trHeight w:val="300"/>
        </w:trPr>
        <w:tc>
          <w:tcPr>
            <w:tcW w:w="5081" w:type="dxa"/>
            <w:vAlign w:val="bottom"/>
          </w:tcPr>
          <w:p w14:paraId="283FBDFD" w14:textId="77777777" w:rsidR="00000000" w:rsidRDefault="007478C2">
            <w:pPr>
              <w:ind w:left="40"/>
              <w:rPr>
                <w:rFonts w:ascii="Arial" w:hAnsi="Arial"/>
                <w:bCs/>
                <w:sz w:val="24"/>
                <w:szCs w:val="24"/>
              </w:rPr>
            </w:pPr>
            <w:r>
              <w:rPr>
                <w:rFonts w:ascii="Arial" w:hAnsi="Arial" w:hint="eastAsia"/>
                <w:bCs/>
                <w:sz w:val="24"/>
                <w:szCs w:val="24"/>
              </w:rPr>
              <w:t>商誉</w:t>
            </w:r>
            <w:r>
              <w:rPr>
                <w:rFonts w:ascii="Arial" w:hAnsi="Arial" w:hint="eastAsia"/>
                <w:bCs/>
                <w:sz w:val="24"/>
                <w:szCs w:val="24"/>
              </w:rPr>
              <w:t>/</w:t>
            </w:r>
            <w:r>
              <w:rPr>
                <w:rFonts w:ascii="Arial" w:hAnsi="Arial" w:hint="eastAsia"/>
                <w:bCs/>
                <w:sz w:val="24"/>
                <w:szCs w:val="24"/>
              </w:rPr>
              <w:t>合并成本小于取得的可辨认净资产公允</w:t>
            </w:r>
            <w:r>
              <w:rPr>
                <w:rFonts w:ascii="Arial" w:hAnsi="Arial" w:hint="eastAsia"/>
                <w:bCs/>
                <w:sz w:val="24"/>
                <w:szCs w:val="24"/>
              </w:rPr>
              <w:t>价值份额的金额</w:t>
            </w:r>
          </w:p>
        </w:tc>
        <w:tc>
          <w:tcPr>
            <w:tcW w:w="2099" w:type="dxa"/>
            <w:vAlign w:val="bottom"/>
          </w:tcPr>
          <w:p w14:paraId="30686B07" w14:textId="77777777" w:rsidR="00000000" w:rsidRDefault="007478C2">
            <w:pPr>
              <w:rPr>
                <w:rFonts w:ascii="Arial" w:hAnsi="Arial"/>
                <w:bCs/>
                <w:color w:val="0000FF"/>
                <w:sz w:val="24"/>
                <w:szCs w:val="24"/>
              </w:rPr>
            </w:pPr>
            <w:r>
              <w:rPr>
                <w:rFonts w:hint="eastAsia"/>
                <w:color w:val="0000FF"/>
                <w:sz w:val="18"/>
              </w:rPr>
              <w:t>（</w:t>
            </w:r>
            <w:r>
              <w:rPr>
                <w:color w:val="0000FF"/>
                <w:sz w:val="18"/>
              </w:rPr>
              <w:t>6263</w:t>
            </w:r>
            <w:r>
              <w:rPr>
                <w:rFonts w:hint="eastAsia"/>
                <w:color w:val="0000FF"/>
                <w:sz w:val="18"/>
              </w:rPr>
              <w:t>）</w:t>
            </w:r>
          </w:p>
        </w:tc>
        <w:tc>
          <w:tcPr>
            <w:tcW w:w="2106" w:type="dxa"/>
            <w:vAlign w:val="bottom"/>
          </w:tcPr>
          <w:p w14:paraId="30DEB666" w14:textId="77777777" w:rsidR="00000000" w:rsidRDefault="007478C2">
            <w:pPr>
              <w:rPr>
                <w:rFonts w:ascii="Arial" w:hAnsi="Arial"/>
                <w:bCs/>
                <w:color w:val="0000FF"/>
                <w:sz w:val="24"/>
                <w:szCs w:val="24"/>
              </w:rPr>
            </w:pPr>
            <w:r>
              <w:rPr>
                <w:rFonts w:hint="eastAsia"/>
                <w:color w:val="0000FF"/>
                <w:sz w:val="18"/>
              </w:rPr>
              <w:t>（</w:t>
            </w:r>
            <w:r>
              <w:rPr>
                <w:color w:val="0000FF"/>
                <w:sz w:val="18"/>
              </w:rPr>
              <w:t>6263</w:t>
            </w:r>
            <w:r>
              <w:rPr>
                <w:rFonts w:hint="eastAsia"/>
                <w:color w:val="0000FF"/>
                <w:sz w:val="18"/>
              </w:rPr>
              <w:t>）</w:t>
            </w:r>
          </w:p>
        </w:tc>
      </w:tr>
    </w:tbl>
    <w:p w14:paraId="339226B0" w14:textId="77777777" w:rsidR="00000000" w:rsidRDefault="007478C2">
      <w:pPr>
        <w:rPr>
          <w:rFonts w:ascii="宋体" w:hAnsi="宋体"/>
          <w:bCs/>
          <w:sz w:val="24"/>
        </w:rPr>
      </w:pPr>
      <w:r>
        <w:rPr>
          <w:rFonts w:ascii="宋体" w:hAnsi="宋体"/>
          <w:bCs/>
          <w:sz w:val="24"/>
        </w:rPr>
        <w:t>注：</w:t>
      </w:r>
      <w:r>
        <w:rPr>
          <w:rFonts w:hint="eastAsia"/>
          <w:color w:val="0000FF"/>
          <w:sz w:val="18"/>
        </w:rPr>
        <w:t>（</w:t>
      </w:r>
      <w:r>
        <w:rPr>
          <w:color w:val="0000FF"/>
          <w:sz w:val="18"/>
        </w:rPr>
        <w:t>6264</w:t>
      </w:r>
      <w:r>
        <w:rPr>
          <w:rFonts w:hint="eastAsia"/>
          <w:color w:val="0000FF"/>
          <w:sz w:val="18"/>
        </w:rPr>
        <w:t>）</w:t>
      </w:r>
    </w:p>
    <w:p w14:paraId="08E2FE0A" w14:textId="77777777" w:rsidR="00000000" w:rsidRDefault="007478C2">
      <w:pPr>
        <w:rPr>
          <w:rFonts w:ascii="宋体" w:hAnsi="宋体"/>
          <w:bCs/>
          <w:sz w:val="24"/>
        </w:rPr>
      </w:pPr>
    </w:p>
    <w:p w14:paraId="07387FC8" w14:textId="77777777" w:rsidR="00000000" w:rsidRDefault="007478C2">
      <w:pPr>
        <w:spacing w:line="360" w:lineRule="auto"/>
        <w:outlineLvl w:val="3"/>
        <w:rPr>
          <w:rFonts w:ascii="宋体" w:hAnsi="宋体"/>
          <w:bCs/>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2</w:t>
      </w:r>
      <w:r>
        <w:rPr>
          <w:rFonts w:ascii="宋体" w:hAnsi="宋体" w:hint="eastAsia"/>
          <w:b/>
          <w:sz w:val="24"/>
        </w:rPr>
        <w:t xml:space="preserve">.2 </w:t>
      </w:r>
      <w:r>
        <w:rPr>
          <w:rFonts w:ascii="宋体" w:hAnsi="宋体" w:hint="eastAsia"/>
          <w:b/>
          <w:sz w:val="24"/>
        </w:rPr>
        <w:t>合并成本公允价值的确定方法、或有对价及其变动的说明（如有）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0F42020" w14:textId="77777777">
        <w:tc>
          <w:tcPr>
            <w:tcW w:w="9286" w:type="dxa"/>
          </w:tcPr>
          <w:p w14:paraId="1D8ACD56" w14:textId="77777777" w:rsidR="00000000" w:rsidRDefault="007478C2">
            <w:pPr>
              <w:spacing w:line="360" w:lineRule="auto"/>
              <w:outlineLvl w:val="2"/>
            </w:pPr>
            <w:r>
              <w:rPr>
                <w:rFonts w:hint="eastAsia"/>
                <w:color w:val="0000FF"/>
                <w:sz w:val="18"/>
              </w:rPr>
              <w:t>（</w:t>
            </w:r>
            <w:r>
              <w:rPr>
                <w:color w:val="0000FF"/>
                <w:sz w:val="18"/>
              </w:rPr>
              <w:t>6265</w:t>
            </w:r>
            <w:r>
              <w:rPr>
                <w:rFonts w:hint="eastAsia"/>
                <w:color w:val="0000FF"/>
                <w:sz w:val="18"/>
              </w:rPr>
              <w:t>）</w:t>
            </w:r>
          </w:p>
        </w:tc>
      </w:tr>
    </w:tbl>
    <w:p w14:paraId="60815B31" w14:textId="77777777" w:rsidR="00000000" w:rsidRDefault="007478C2">
      <w:pPr>
        <w:rPr>
          <w:rFonts w:ascii="宋体" w:hAnsi="宋体"/>
          <w:bCs/>
          <w:sz w:val="24"/>
        </w:rPr>
      </w:pPr>
    </w:p>
    <w:p w14:paraId="5D945279" w14:textId="77777777" w:rsidR="00000000" w:rsidRDefault="007478C2">
      <w:pPr>
        <w:spacing w:line="360" w:lineRule="auto"/>
        <w:outlineLvl w:val="3"/>
        <w:rPr>
          <w:rFonts w:ascii="宋体" w:hAnsi="宋体"/>
          <w:bCs/>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2</w:t>
      </w:r>
      <w:r>
        <w:rPr>
          <w:rFonts w:ascii="宋体" w:hAnsi="宋体" w:hint="eastAsia"/>
          <w:b/>
          <w:sz w:val="24"/>
        </w:rPr>
        <w:t xml:space="preserve">.3 </w:t>
      </w:r>
      <w:r>
        <w:rPr>
          <w:rFonts w:ascii="宋体" w:hAnsi="宋体" w:hint="eastAsia"/>
          <w:b/>
          <w:sz w:val="24"/>
        </w:rPr>
        <w:t>大额商誉形成的主要原因（如有）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6C6D39E" w14:textId="77777777">
        <w:tc>
          <w:tcPr>
            <w:tcW w:w="9286" w:type="dxa"/>
          </w:tcPr>
          <w:p w14:paraId="1E2CC679" w14:textId="77777777" w:rsidR="00000000" w:rsidRDefault="007478C2">
            <w:pPr>
              <w:spacing w:line="360" w:lineRule="auto"/>
              <w:outlineLvl w:val="2"/>
            </w:pPr>
            <w:r>
              <w:rPr>
                <w:rFonts w:hint="eastAsia"/>
                <w:color w:val="0000FF"/>
                <w:sz w:val="18"/>
              </w:rPr>
              <w:t>（</w:t>
            </w:r>
            <w:r>
              <w:rPr>
                <w:color w:val="0000FF"/>
                <w:sz w:val="18"/>
              </w:rPr>
              <w:t>6266</w:t>
            </w:r>
            <w:r>
              <w:rPr>
                <w:rFonts w:hint="eastAsia"/>
                <w:color w:val="0000FF"/>
                <w:sz w:val="18"/>
              </w:rPr>
              <w:t>）</w:t>
            </w:r>
          </w:p>
        </w:tc>
      </w:tr>
    </w:tbl>
    <w:p w14:paraId="04B12F11" w14:textId="77777777" w:rsidR="00000000" w:rsidRDefault="007478C2">
      <w:pPr>
        <w:rPr>
          <w:rFonts w:ascii="宋体" w:hAnsi="宋体"/>
          <w:bCs/>
          <w:sz w:val="24"/>
        </w:rPr>
      </w:pPr>
    </w:p>
    <w:p w14:paraId="1C674A69" w14:textId="77777777" w:rsidR="00000000" w:rsidRDefault="007478C2">
      <w:pPr>
        <w:spacing w:line="360" w:lineRule="auto"/>
        <w:outlineLvl w:val="3"/>
        <w:rPr>
          <w:rFonts w:ascii="宋体" w:hAnsi="宋体"/>
          <w:b/>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 xml:space="preserve">3 </w:t>
      </w:r>
      <w:r>
        <w:rPr>
          <w:rFonts w:ascii="宋体" w:hAnsi="宋体" w:hint="eastAsia"/>
          <w:b/>
          <w:sz w:val="24"/>
        </w:rPr>
        <w:t>被购买方于购买日可辨认资产、负债（如有）</w:t>
      </w:r>
    </w:p>
    <w:p w14:paraId="419E7091" w14:textId="77777777" w:rsidR="00000000" w:rsidRDefault="007478C2">
      <w:pPr>
        <w:spacing w:line="360" w:lineRule="auto"/>
        <w:outlineLvl w:val="3"/>
        <w:rPr>
          <w:rFonts w:ascii="宋体" w:hAnsi="宋体"/>
          <w:b/>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3</w:t>
      </w:r>
      <w:r>
        <w:rPr>
          <w:rFonts w:ascii="宋体" w:hAnsi="宋体" w:hint="eastAsia"/>
          <w:b/>
          <w:sz w:val="24"/>
        </w:rPr>
        <w:t xml:space="preserve">.1 </w:t>
      </w:r>
      <w:r>
        <w:rPr>
          <w:rFonts w:ascii="宋体" w:hAnsi="宋体" w:hint="eastAsia"/>
          <w:b/>
          <w:sz w:val="24"/>
        </w:rPr>
        <w:t>被购买方于购买日可辨认资产、负债的情况（如有）</w:t>
      </w:r>
    </w:p>
    <w:p w14:paraId="76513D05"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5"/>
        <w:gridCol w:w="3236"/>
        <w:gridCol w:w="3875"/>
      </w:tblGrid>
      <w:tr w:rsidR="00000000" w14:paraId="024D1DA6" w14:textId="77777777">
        <w:trPr>
          <w:trHeight w:val="300"/>
          <w:jc w:val="center"/>
        </w:trPr>
        <w:tc>
          <w:tcPr>
            <w:tcW w:w="2175" w:type="dxa"/>
            <w:vMerge w:val="restart"/>
            <w:vAlign w:val="center"/>
          </w:tcPr>
          <w:p w14:paraId="259EDA8F" w14:textId="77777777" w:rsidR="00000000" w:rsidRDefault="007478C2">
            <w:pPr>
              <w:jc w:val="center"/>
              <w:rPr>
                <w:rFonts w:cs="Arial"/>
                <w:sz w:val="24"/>
                <w:szCs w:val="24"/>
              </w:rPr>
            </w:pPr>
            <w:r>
              <w:rPr>
                <w:rFonts w:cs="Arial"/>
                <w:sz w:val="24"/>
                <w:szCs w:val="24"/>
              </w:rPr>
              <w:t>项目</w:t>
            </w:r>
          </w:p>
        </w:tc>
        <w:tc>
          <w:tcPr>
            <w:tcW w:w="7111" w:type="dxa"/>
            <w:gridSpan w:val="2"/>
            <w:vAlign w:val="center"/>
          </w:tcPr>
          <w:p w14:paraId="5A336F99" w14:textId="77777777" w:rsidR="00000000" w:rsidRDefault="007478C2">
            <w:pPr>
              <w:jc w:val="center"/>
              <w:rPr>
                <w:rFonts w:cs="Arial"/>
                <w:bCs/>
                <w:sz w:val="24"/>
                <w:szCs w:val="24"/>
                <w:lang w:val="en-GB"/>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6270</w:t>
            </w:r>
            <w:r>
              <w:rPr>
                <w:rFonts w:hint="eastAsia"/>
                <w:color w:val="0000FF"/>
                <w:sz w:val="18"/>
              </w:rPr>
              <w:t>）</w:t>
            </w:r>
          </w:p>
        </w:tc>
      </w:tr>
      <w:tr w:rsidR="00000000" w14:paraId="4ADEFA08" w14:textId="77777777">
        <w:trPr>
          <w:trHeight w:val="300"/>
          <w:jc w:val="center"/>
        </w:trPr>
        <w:tc>
          <w:tcPr>
            <w:tcW w:w="2175" w:type="dxa"/>
            <w:vMerge/>
            <w:vAlign w:val="center"/>
          </w:tcPr>
          <w:p w14:paraId="63770D58" w14:textId="77777777" w:rsidR="00000000" w:rsidRDefault="007478C2">
            <w:pPr>
              <w:jc w:val="center"/>
              <w:rPr>
                <w:rFonts w:cs="Arial"/>
                <w:sz w:val="24"/>
                <w:szCs w:val="24"/>
              </w:rPr>
            </w:pPr>
          </w:p>
        </w:tc>
        <w:tc>
          <w:tcPr>
            <w:tcW w:w="3236" w:type="dxa"/>
            <w:vAlign w:val="center"/>
          </w:tcPr>
          <w:p w14:paraId="6947D0F8" w14:textId="77777777" w:rsidR="00000000" w:rsidRDefault="007478C2">
            <w:pPr>
              <w:jc w:val="center"/>
              <w:rPr>
                <w:rFonts w:cs="Arial"/>
                <w:sz w:val="24"/>
                <w:szCs w:val="24"/>
              </w:rPr>
            </w:pPr>
            <w:r>
              <w:rPr>
                <w:rFonts w:cs="Arial" w:hint="eastAsia"/>
                <w:sz w:val="24"/>
                <w:szCs w:val="24"/>
              </w:rPr>
              <w:t>购买日公允价值</w:t>
            </w:r>
          </w:p>
        </w:tc>
        <w:tc>
          <w:tcPr>
            <w:tcW w:w="3875" w:type="dxa"/>
            <w:vAlign w:val="center"/>
          </w:tcPr>
          <w:p w14:paraId="0328AF6F" w14:textId="77777777" w:rsidR="00000000" w:rsidRDefault="007478C2">
            <w:pPr>
              <w:jc w:val="center"/>
              <w:rPr>
                <w:rFonts w:cs="Arial"/>
                <w:sz w:val="24"/>
                <w:szCs w:val="24"/>
                <w:lang w:val="en-GB"/>
              </w:rPr>
            </w:pPr>
            <w:r>
              <w:rPr>
                <w:rFonts w:cs="Arial" w:hint="eastAsia"/>
                <w:sz w:val="24"/>
                <w:szCs w:val="24"/>
                <w:lang w:val="en-GB"/>
              </w:rPr>
              <w:t>购买日账面价值</w:t>
            </w:r>
          </w:p>
        </w:tc>
      </w:tr>
      <w:tr w:rsidR="00000000" w14:paraId="5B0D5470" w14:textId="77777777">
        <w:trPr>
          <w:trHeight w:val="300"/>
          <w:jc w:val="center"/>
        </w:trPr>
        <w:tc>
          <w:tcPr>
            <w:tcW w:w="2175" w:type="dxa"/>
            <w:vAlign w:val="center"/>
          </w:tcPr>
          <w:p w14:paraId="672AF466" w14:textId="77777777" w:rsidR="00000000" w:rsidRDefault="007478C2">
            <w:pPr>
              <w:jc w:val="left"/>
              <w:rPr>
                <w:rFonts w:cs="Arial"/>
                <w:sz w:val="24"/>
                <w:szCs w:val="24"/>
              </w:rPr>
            </w:pPr>
            <w:r>
              <w:rPr>
                <w:rFonts w:cs="Arial" w:hint="eastAsia"/>
                <w:sz w:val="24"/>
                <w:szCs w:val="24"/>
              </w:rPr>
              <w:t>资产：</w:t>
            </w:r>
          </w:p>
        </w:tc>
        <w:tc>
          <w:tcPr>
            <w:tcW w:w="3236" w:type="dxa"/>
            <w:vAlign w:val="center"/>
          </w:tcPr>
          <w:p w14:paraId="75EEE8AF" w14:textId="77777777" w:rsidR="00000000" w:rsidRDefault="007478C2">
            <w:pPr>
              <w:jc w:val="right"/>
              <w:rPr>
                <w:rFonts w:cs="Arial"/>
                <w:sz w:val="24"/>
                <w:szCs w:val="24"/>
              </w:rPr>
            </w:pPr>
            <w:r>
              <w:rPr>
                <w:rFonts w:hint="eastAsia"/>
                <w:color w:val="0000FF"/>
                <w:sz w:val="18"/>
              </w:rPr>
              <w:t>（</w:t>
            </w:r>
            <w:r>
              <w:rPr>
                <w:color w:val="0000FF"/>
                <w:sz w:val="18"/>
              </w:rPr>
              <w:t>6271</w:t>
            </w:r>
            <w:r>
              <w:rPr>
                <w:rFonts w:hint="eastAsia"/>
                <w:color w:val="0000FF"/>
                <w:sz w:val="18"/>
              </w:rPr>
              <w:t>）</w:t>
            </w:r>
          </w:p>
        </w:tc>
        <w:tc>
          <w:tcPr>
            <w:tcW w:w="3875" w:type="dxa"/>
            <w:vAlign w:val="center"/>
          </w:tcPr>
          <w:p w14:paraId="69617689" w14:textId="77777777" w:rsidR="00000000" w:rsidRDefault="007478C2">
            <w:pPr>
              <w:jc w:val="right"/>
              <w:rPr>
                <w:sz w:val="24"/>
                <w:szCs w:val="24"/>
              </w:rPr>
            </w:pPr>
            <w:r>
              <w:rPr>
                <w:rFonts w:hint="eastAsia"/>
                <w:color w:val="0000FF"/>
                <w:sz w:val="18"/>
              </w:rPr>
              <w:t>（</w:t>
            </w:r>
            <w:r>
              <w:rPr>
                <w:color w:val="0000FF"/>
                <w:sz w:val="18"/>
              </w:rPr>
              <w:t>6277</w:t>
            </w:r>
            <w:r>
              <w:rPr>
                <w:rFonts w:hint="eastAsia"/>
                <w:color w:val="0000FF"/>
                <w:sz w:val="18"/>
              </w:rPr>
              <w:t>）</w:t>
            </w:r>
          </w:p>
        </w:tc>
      </w:tr>
      <w:tr w:rsidR="00000000" w14:paraId="5EE6E1A3" w14:textId="77777777">
        <w:trPr>
          <w:trHeight w:val="300"/>
          <w:jc w:val="center"/>
        </w:trPr>
        <w:tc>
          <w:tcPr>
            <w:tcW w:w="2175" w:type="dxa"/>
            <w:vAlign w:val="center"/>
          </w:tcPr>
          <w:p w14:paraId="296D3165" w14:textId="77777777" w:rsidR="00000000" w:rsidRDefault="007478C2">
            <w:pPr>
              <w:jc w:val="left"/>
              <w:rPr>
                <w:rFonts w:cs="Arial"/>
                <w:sz w:val="24"/>
                <w:szCs w:val="24"/>
                <w:lang w:val="en-GB"/>
              </w:rPr>
            </w:pPr>
            <w:r>
              <w:rPr>
                <w:rFonts w:cs="Arial" w:hint="eastAsia"/>
                <w:sz w:val="24"/>
                <w:szCs w:val="24"/>
                <w:lang w:val="en-GB"/>
              </w:rPr>
              <w:t>货币资金</w:t>
            </w:r>
          </w:p>
        </w:tc>
        <w:tc>
          <w:tcPr>
            <w:tcW w:w="3236" w:type="dxa"/>
            <w:vAlign w:val="center"/>
          </w:tcPr>
          <w:p w14:paraId="5D0CA7F6"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62</w:t>
            </w:r>
            <w:r>
              <w:rPr>
                <w:color w:val="0000FF"/>
                <w:sz w:val="18"/>
              </w:rPr>
              <w:t>72</w:t>
            </w:r>
            <w:r>
              <w:rPr>
                <w:rFonts w:hint="eastAsia"/>
                <w:color w:val="0000FF"/>
                <w:sz w:val="18"/>
              </w:rPr>
              <w:t>）</w:t>
            </w:r>
          </w:p>
        </w:tc>
        <w:tc>
          <w:tcPr>
            <w:tcW w:w="3875" w:type="dxa"/>
            <w:vAlign w:val="center"/>
          </w:tcPr>
          <w:p w14:paraId="49947204"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6278</w:t>
            </w:r>
            <w:r>
              <w:rPr>
                <w:rFonts w:hint="eastAsia"/>
                <w:color w:val="0000FF"/>
                <w:sz w:val="18"/>
              </w:rPr>
              <w:t>）</w:t>
            </w:r>
          </w:p>
        </w:tc>
      </w:tr>
      <w:tr w:rsidR="00000000" w14:paraId="5528F154" w14:textId="77777777">
        <w:trPr>
          <w:trHeight w:val="300"/>
          <w:jc w:val="center"/>
        </w:trPr>
        <w:tc>
          <w:tcPr>
            <w:tcW w:w="2175" w:type="dxa"/>
            <w:vAlign w:val="center"/>
          </w:tcPr>
          <w:p w14:paraId="5A6B106A" w14:textId="77777777" w:rsidR="00000000" w:rsidRDefault="007478C2">
            <w:pPr>
              <w:jc w:val="left"/>
              <w:rPr>
                <w:rFonts w:cs="Arial"/>
                <w:sz w:val="24"/>
                <w:szCs w:val="24"/>
                <w:lang w:val="en-GB"/>
              </w:rPr>
            </w:pPr>
            <w:r>
              <w:rPr>
                <w:rFonts w:cs="Arial" w:hint="eastAsia"/>
                <w:sz w:val="24"/>
                <w:szCs w:val="24"/>
                <w:lang w:val="en-GB"/>
              </w:rPr>
              <w:t>应收账款</w:t>
            </w:r>
          </w:p>
        </w:tc>
        <w:tc>
          <w:tcPr>
            <w:tcW w:w="3236" w:type="dxa"/>
            <w:vAlign w:val="center"/>
          </w:tcPr>
          <w:p w14:paraId="5861A96B"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6273</w:t>
            </w:r>
            <w:r>
              <w:rPr>
                <w:rFonts w:hint="eastAsia"/>
                <w:color w:val="0000FF"/>
                <w:sz w:val="18"/>
              </w:rPr>
              <w:t>）</w:t>
            </w:r>
          </w:p>
        </w:tc>
        <w:tc>
          <w:tcPr>
            <w:tcW w:w="3875" w:type="dxa"/>
            <w:vAlign w:val="center"/>
          </w:tcPr>
          <w:p w14:paraId="35AD51D4"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6279</w:t>
            </w:r>
            <w:r>
              <w:rPr>
                <w:rFonts w:hint="eastAsia"/>
                <w:color w:val="0000FF"/>
                <w:sz w:val="18"/>
              </w:rPr>
              <w:t>）</w:t>
            </w:r>
          </w:p>
        </w:tc>
      </w:tr>
      <w:tr w:rsidR="00000000" w14:paraId="711248DD" w14:textId="77777777">
        <w:trPr>
          <w:trHeight w:val="300"/>
          <w:jc w:val="center"/>
        </w:trPr>
        <w:tc>
          <w:tcPr>
            <w:tcW w:w="2175" w:type="dxa"/>
            <w:vAlign w:val="center"/>
          </w:tcPr>
          <w:p w14:paraId="1EBF1004" w14:textId="77777777" w:rsidR="00000000" w:rsidRDefault="007478C2">
            <w:pPr>
              <w:jc w:val="left"/>
              <w:rPr>
                <w:rFonts w:cs="Arial"/>
                <w:sz w:val="24"/>
                <w:szCs w:val="24"/>
                <w:lang w:val="en-GB"/>
              </w:rPr>
            </w:pPr>
            <w:r>
              <w:rPr>
                <w:rFonts w:cs="Arial" w:hint="eastAsia"/>
                <w:sz w:val="24"/>
                <w:szCs w:val="24"/>
                <w:lang w:val="en-GB"/>
              </w:rPr>
              <w:t>投资性房地产</w:t>
            </w:r>
          </w:p>
        </w:tc>
        <w:tc>
          <w:tcPr>
            <w:tcW w:w="3236" w:type="dxa"/>
            <w:vAlign w:val="center"/>
          </w:tcPr>
          <w:p w14:paraId="22D61D88"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6274</w:t>
            </w:r>
            <w:r>
              <w:rPr>
                <w:rFonts w:hint="eastAsia"/>
                <w:color w:val="0000FF"/>
                <w:sz w:val="18"/>
              </w:rPr>
              <w:t>）</w:t>
            </w:r>
          </w:p>
        </w:tc>
        <w:tc>
          <w:tcPr>
            <w:tcW w:w="3875" w:type="dxa"/>
            <w:vAlign w:val="center"/>
          </w:tcPr>
          <w:p w14:paraId="0B37A71A"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6280</w:t>
            </w:r>
            <w:r>
              <w:rPr>
                <w:rFonts w:hint="eastAsia"/>
                <w:color w:val="0000FF"/>
                <w:sz w:val="18"/>
              </w:rPr>
              <w:t>）</w:t>
            </w:r>
          </w:p>
        </w:tc>
      </w:tr>
      <w:tr w:rsidR="00000000" w14:paraId="12893CBA" w14:textId="77777777">
        <w:trPr>
          <w:trHeight w:val="300"/>
          <w:jc w:val="center"/>
        </w:trPr>
        <w:tc>
          <w:tcPr>
            <w:tcW w:w="2175" w:type="dxa"/>
            <w:vAlign w:val="center"/>
          </w:tcPr>
          <w:p w14:paraId="65823DDE" w14:textId="77777777" w:rsidR="00000000" w:rsidRDefault="007478C2">
            <w:pPr>
              <w:jc w:val="left"/>
              <w:rPr>
                <w:rFonts w:cs="Arial"/>
                <w:sz w:val="24"/>
                <w:szCs w:val="24"/>
                <w:lang w:val="en-GB"/>
              </w:rPr>
            </w:pPr>
            <w:r>
              <w:rPr>
                <w:rFonts w:cs="Arial" w:hint="eastAsia"/>
                <w:sz w:val="24"/>
                <w:szCs w:val="24"/>
                <w:lang w:val="en-GB"/>
              </w:rPr>
              <w:t>固定资产</w:t>
            </w:r>
          </w:p>
        </w:tc>
        <w:tc>
          <w:tcPr>
            <w:tcW w:w="3236" w:type="dxa"/>
            <w:vAlign w:val="center"/>
          </w:tcPr>
          <w:p w14:paraId="508C69F4"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6275</w:t>
            </w:r>
            <w:r>
              <w:rPr>
                <w:rFonts w:hint="eastAsia"/>
                <w:color w:val="0000FF"/>
                <w:sz w:val="18"/>
              </w:rPr>
              <w:t>）</w:t>
            </w:r>
          </w:p>
        </w:tc>
        <w:tc>
          <w:tcPr>
            <w:tcW w:w="3875" w:type="dxa"/>
            <w:vAlign w:val="center"/>
          </w:tcPr>
          <w:p w14:paraId="35C99C98"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6281</w:t>
            </w:r>
            <w:r>
              <w:rPr>
                <w:rFonts w:hint="eastAsia"/>
                <w:color w:val="0000FF"/>
                <w:sz w:val="18"/>
              </w:rPr>
              <w:t>）</w:t>
            </w:r>
          </w:p>
        </w:tc>
      </w:tr>
      <w:tr w:rsidR="00000000" w14:paraId="6CD5DA80" w14:textId="77777777">
        <w:trPr>
          <w:trHeight w:val="300"/>
          <w:jc w:val="center"/>
        </w:trPr>
        <w:tc>
          <w:tcPr>
            <w:tcW w:w="2175" w:type="dxa"/>
            <w:vAlign w:val="center"/>
          </w:tcPr>
          <w:p w14:paraId="35EB6651" w14:textId="77777777" w:rsidR="00000000" w:rsidRDefault="007478C2">
            <w:pPr>
              <w:jc w:val="left"/>
              <w:rPr>
                <w:rFonts w:cs="Arial"/>
                <w:sz w:val="24"/>
                <w:szCs w:val="24"/>
                <w:lang w:val="en-GB"/>
              </w:rPr>
            </w:pPr>
            <w:r>
              <w:rPr>
                <w:rFonts w:cs="Arial" w:hint="eastAsia"/>
                <w:sz w:val="24"/>
                <w:szCs w:val="24"/>
                <w:lang w:val="en-GB"/>
              </w:rPr>
              <w:t>无形资产</w:t>
            </w:r>
          </w:p>
        </w:tc>
        <w:tc>
          <w:tcPr>
            <w:tcW w:w="3236" w:type="dxa"/>
            <w:vAlign w:val="center"/>
          </w:tcPr>
          <w:p w14:paraId="22C0F47D"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6276</w:t>
            </w:r>
            <w:r>
              <w:rPr>
                <w:rFonts w:hint="eastAsia"/>
                <w:color w:val="0000FF"/>
                <w:sz w:val="18"/>
              </w:rPr>
              <w:t>）</w:t>
            </w:r>
          </w:p>
        </w:tc>
        <w:tc>
          <w:tcPr>
            <w:tcW w:w="3875" w:type="dxa"/>
            <w:vAlign w:val="center"/>
          </w:tcPr>
          <w:p w14:paraId="5F7028B0"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6282</w:t>
            </w:r>
            <w:r>
              <w:rPr>
                <w:rFonts w:hint="eastAsia"/>
                <w:color w:val="0000FF"/>
                <w:sz w:val="18"/>
              </w:rPr>
              <w:t>）</w:t>
            </w:r>
          </w:p>
        </w:tc>
      </w:tr>
      <w:tr w:rsidR="00000000" w14:paraId="4B8432EE" w14:textId="77777777">
        <w:trPr>
          <w:trHeight w:val="300"/>
          <w:jc w:val="center"/>
        </w:trPr>
        <w:tc>
          <w:tcPr>
            <w:tcW w:w="2175" w:type="dxa"/>
            <w:vAlign w:val="center"/>
          </w:tcPr>
          <w:p w14:paraId="632C5649" w14:textId="77777777" w:rsidR="00000000" w:rsidRDefault="007478C2">
            <w:pPr>
              <w:jc w:val="left"/>
              <w:rPr>
                <w:rFonts w:cs="Arial"/>
                <w:sz w:val="24"/>
                <w:szCs w:val="24"/>
              </w:rPr>
            </w:pPr>
            <w:r>
              <w:rPr>
                <w:rFonts w:cs="Arial" w:hint="eastAsia"/>
                <w:sz w:val="24"/>
                <w:szCs w:val="24"/>
              </w:rPr>
              <w:t>…</w:t>
            </w:r>
            <w:r>
              <w:rPr>
                <w:rFonts w:hint="eastAsia"/>
                <w:color w:val="0000FF"/>
                <w:sz w:val="18"/>
              </w:rPr>
              <w:t>（</w:t>
            </w:r>
            <w:r>
              <w:rPr>
                <w:color w:val="0000FF"/>
                <w:sz w:val="18"/>
              </w:rPr>
              <w:t>6285</w:t>
            </w:r>
            <w:r>
              <w:rPr>
                <w:rFonts w:hint="eastAsia"/>
                <w:color w:val="0000FF"/>
                <w:sz w:val="18"/>
              </w:rPr>
              <w:t>）</w:t>
            </w:r>
          </w:p>
        </w:tc>
        <w:tc>
          <w:tcPr>
            <w:tcW w:w="3236" w:type="dxa"/>
            <w:vAlign w:val="center"/>
          </w:tcPr>
          <w:p w14:paraId="36F71D0A" w14:textId="77777777" w:rsidR="00000000" w:rsidRDefault="007478C2">
            <w:pPr>
              <w:jc w:val="right"/>
              <w:rPr>
                <w:rFonts w:cs="Arial"/>
                <w:sz w:val="24"/>
                <w:szCs w:val="24"/>
              </w:rPr>
            </w:pPr>
            <w:r>
              <w:rPr>
                <w:rFonts w:hint="eastAsia"/>
                <w:color w:val="0000FF"/>
                <w:sz w:val="18"/>
              </w:rPr>
              <w:t>（</w:t>
            </w:r>
            <w:r>
              <w:rPr>
                <w:color w:val="0000FF"/>
                <w:sz w:val="18"/>
              </w:rPr>
              <w:t>6286</w:t>
            </w:r>
            <w:r>
              <w:rPr>
                <w:rFonts w:hint="eastAsia"/>
                <w:color w:val="0000FF"/>
                <w:sz w:val="18"/>
              </w:rPr>
              <w:t>）</w:t>
            </w:r>
          </w:p>
        </w:tc>
        <w:tc>
          <w:tcPr>
            <w:tcW w:w="3875" w:type="dxa"/>
            <w:vAlign w:val="center"/>
          </w:tcPr>
          <w:p w14:paraId="4121DF66" w14:textId="77777777" w:rsidR="00000000" w:rsidRDefault="007478C2">
            <w:pPr>
              <w:jc w:val="right"/>
              <w:rPr>
                <w:sz w:val="24"/>
                <w:szCs w:val="24"/>
              </w:rPr>
            </w:pPr>
            <w:r>
              <w:rPr>
                <w:rFonts w:hint="eastAsia"/>
                <w:color w:val="0000FF"/>
                <w:sz w:val="18"/>
              </w:rPr>
              <w:t>（</w:t>
            </w:r>
            <w:r>
              <w:rPr>
                <w:color w:val="0000FF"/>
                <w:sz w:val="18"/>
              </w:rPr>
              <w:t>6287</w:t>
            </w:r>
            <w:r>
              <w:rPr>
                <w:rFonts w:hint="eastAsia"/>
                <w:color w:val="0000FF"/>
                <w:sz w:val="18"/>
              </w:rPr>
              <w:t>）</w:t>
            </w:r>
          </w:p>
        </w:tc>
      </w:tr>
      <w:tr w:rsidR="00000000" w14:paraId="1AE8C3DD" w14:textId="77777777">
        <w:trPr>
          <w:trHeight w:val="300"/>
          <w:jc w:val="center"/>
        </w:trPr>
        <w:tc>
          <w:tcPr>
            <w:tcW w:w="2175" w:type="dxa"/>
            <w:vAlign w:val="center"/>
          </w:tcPr>
          <w:p w14:paraId="29A2BD5D" w14:textId="77777777" w:rsidR="00000000" w:rsidRDefault="007478C2">
            <w:pPr>
              <w:jc w:val="left"/>
              <w:rPr>
                <w:rFonts w:cs="Arial"/>
                <w:sz w:val="24"/>
                <w:szCs w:val="24"/>
                <w:lang w:val="en-GB"/>
              </w:rPr>
            </w:pPr>
            <w:r>
              <w:rPr>
                <w:rFonts w:cs="Arial" w:hint="eastAsia"/>
                <w:sz w:val="24"/>
                <w:szCs w:val="24"/>
                <w:lang w:val="en-GB"/>
              </w:rPr>
              <w:t>负债：</w:t>
            </w:r>
          </w:p>
        </w:tc>
        <w:tc>
          <w:tcPr>
            <w:tcW w:w="3236" w:type="dxa"/>
            <w:vAlign w:val="center"/>
          </w:tcPr>
          <w:p w14:paraId="634757A6" w14:textId="77777777" w:rsidR="00000000" w:rsidRDefault="007478C2">
            <w:pPr>
              <w:jc w:val="right"/>
              <w:rPr>
                <w:rFonts w:cs="Arial"/>
                <w:sz w:val="24"/>
                <w:szCs w:val="24"/>
              </w:rPr>
            </w:pPr>
            <w:r>
              <w:rPr>
                <w:rFonts w:hint="eastAsia"/>
                <w:color w:val="0000FF"/>
                <w:sz w:val="18"/>
              </w:rPr>
              <w:t>（</w:t>
            </w:r>
            <w:r>
              <w:rPr>
                <w:color w:val="0000FF"/>
                <w:sz w:val="18"/>
              </w:rPr>
              <w:t>6288</w:t>
            </w:r>
            <w:r>
              <w:rPr>
                <w:rFonts w:hint="eastAsia"/>
                <w:color w:val="0000FF"/>
                <w:sz w:val="18"/>
              </w:rPr>
              <w:t>）</w:t>
            </w:r>
          </w:p>
        </w:tc>
        <w:tc>
          <w:tcPr>
            <w:tcW w:w="3875" w:type="dxa"/>
            <w:vAlign w:val="center"/>
          </w:tcPr>
          <w:p w14:paraId="42FA645B" w14:textId="77777777" w:rsidR="00000000" w:rsidRDefault="007478C2">
            <w:pPr>
              <w:jc w:val="right"/>
              <w:rPr>
                <w:sz w:val="24"/>
                <w:szCs w:val="24"/>
              </w:rPr>
            </w:pPr>
            <w:r>
              <w:rPr>
                <w:rFonts w:hint="eastAsia"/>
                <w:color w:val="0000FF"/>
                <w:sz w:val="18"/>
              </w:rPr>
              <w:t>（</w:t>
            </w:r>
            <w:r>
              <w:rPr>
                <w:color w:val="0000FF"/>
                <w:sz w:val="18"/>
              </w:rPr>
              <w:t>6292</w:t>
            </w:r>
            <w:r>
              <w:rPr>
                <w:rFonts w:hint="eastAsia"/>
                <w:color w:val="0000FF"/>
                <w:sz w:val="18"/>
              </w:rPr>
              <w:t>）</w:t>
            </w:r>
          </w:p>
        </w:tc>
      </w:tr>
      <w:tr w:rsidR="00000000" w14:paraId="62E3E223" w14:textId="77777777">
        <w:trPr>
          <w:trHeight w:val="300"/>
          <w:jc w:val="center"/>
        </w:trPr>
        <w:tc>
          <w:tcPr>
            <w:tcW w:w="2175" w:type="dxa"/>
            <w:vAlign w:val="center"/>
          </w:tcPr>
          <w:p w14:paraId="6EAEAFBA" w14:textId="77777777" w:rsidR="00000000" w:rsidRDefault="007478C2">
            <w:pPr>
              <w:jc w:val="left"/>
              <w:rPr>
                <w:rFonts w:cs="Arial"/>
                <w:sz w:val="24"/>
                <w:szCs w:val="24"/>
              </w:rPr>
            </w:pPr>
            <w:r>
              <w:rPr>
                <w:rFonts w:cs="Arial" w:hint="eastAsia"/>
                <w:sz w:val="24"/>
                <w:szCs w:val="24"/>
              </w:rPr>
              <w:t>应付账款</w:t>
            </w:r>
          </w:p>
        </w:tc>
        <w:tc>
          <w:tcPr>
            <w:tcW w:w="3236" w:type="dxa"/>
            <w:vAlign w:val="center"/>
          </w:tcPr>
          <w:p w14:paraId="3E98667C"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6289</w:t>
            </w:r>
            <w:r>
              <w:rPr>
                <w:rFonts w:hint="eastAsia"/>
                <w:color w:val="0000FF"/>
                <w:sz w:val="18"/>
              </w:rPr>
              <w:t>）</w:t>
            </w:r>
          </w:p>
        </w:tc>
        <w:tc>
          <w:tcPr>
            <w:tcW w:w="3875" w:type="dxa"/>
            <w:vAlign w:val="center"/>
          </w:tcPr>
          <w:p w14:paraId="77A07CE2"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6293</w:t>
            </w:r>
            <w:r>
              <w:rPr>
                <w:rFonts w:hint="eastAsia"/>
                <w:color w:val="0000FF"/>
                <w:sz w:val="18"/>
              </w:rPr>
              <w:t>）</w:t>
            </w:r>
          </w:p>
        </w:tc>
      </w:tr>
      <w:tr w:rsidR="00000000" w14:paraId="0488E791" w14:textId="77777777">
        <w:trPr>
          <w:trHeight w:val="300"/>
          <w:jc w:val="center"/>
        </w:trPr>
        <w:tc>
          <w:tcPr>
            <w:tcW w:w="2175" w:type="dxa"/>
            <w:vAlign w:val="center"/>
          </w:tcPr>
          <w:p w14:paraId="5B673241" w14:textId="77777777" w:rsidR="00000000" w:rsidRDefault="007478C2">
            <w:pPr>
              <w:jc w:val="left"/>
              <w:rPr>
                <w:rFonts w:cs="Arial"/>
                <w:sz w:val="24"/>
                <w:szCs w:val="24"/>
              </w:rPr>
            </w:pPr>
            <w:r>
              <w:rPr>
                <w:rFonts w:cs="Arial" w:hint="eastAsia"/>
                <w:sz w:val="24"/>
                <w:szCs w:val="24"/>
              </w:rPr>
              <w:t>长期借款</w:t>
            </w:r>
          </w:p>
        </w:tc>
        <w:tc>
          <w:tcPr>
            <w:tcW w:w="3236" w:type="dxa"/>
            <w:vAlign w:val="center"/>
          </w:tcPr>
          <w:p w14:paraId="20FFC3C7"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6290</w:t>
            </w:r>
            <w:r>
              <w:rPr>
                <w:rFonts w:hint="eastAsia"/>
                <w:color w:val="0000FF"/>
                <w:sz w:val="18"/>
              </w:rPr>
              <w:t>）</w:t>
            </w:r>
          </w:p>
        </w:tc>
        <w:tc>
          <w:tcPr>
            <w:tcW w:w="3875" w:type="dxa"/>
            <w:vAlign w:val="center"/>
          </w:tcPr>
          <w:p w14:paraId="0F066CCF"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6294</w:t>
            </w:r>
            <w:r>
              <w:rPr>
                <w:rFonts w:hint="eastAsia"/>
                <w:color w:val="0000FF"/>
                <w:sz w:val="18"/>
              </w:rPr>
              <w:t>）</w:t>
            </w:r>
          </w:p>
        </w:tc>
      </w:tr>
      <w:tr w:rsidR="00000000" w14:paraId="0AC2715E" w14:textId="77777777">
        <w:trPr>
          <w:trHeight w:val="300"/>
          <w:jc w:val="center"/>
        </w:trPr>
        <w:tc>
          <w:tcPr>
            <w:tcW w:w="2175" w:type="dxa"/>
            <w:vAlign w:val="center"/>
          </w:tcPr>
          <w:p w14:paraId="13285928" w14:textId="77777777" w:rsidR="00000000" w:rsidRDefault="007478C2">
            <w:pPr>
              <w:jc w:val="left"/>
              <w:rPr>
                <w:rFonts w:cs="Arial"/>
                <w:sz w:val="24"/>
                <w:szCs w:val="24"/>
              </w:rPr>
            </w:pPr>
            <w:r>
              <w:rPr>
                <w:rFonts w:cs="Arial" w:hint="eastAsia"/>
                <w:sz w:val="24"/>
                <w:szCs w:val="24"/>
              </w:rPr>
              <w:t>递延所得税负债</w:t>
            </w:r>
          </w:p>
        </w:tc>
        <w:tc>
          <w:tcPr>
            <w:tcW w:w="3236" w:type="dxa"/>
            <w:vAlign w:val="center"/>
          </w:tcPr>
          <w:p w14:paraId="0DF0FED8"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6291</w:t>
            </w:r>
            <w:r>
              <w:rPr>
                <w:rFonts w:hint="eastAsia"/>
                <w:color w:val="0000FF"/>
                <w:sz w:val="18"/>
              </w:rPr>
              <w:t>）</w:t>
            </w:r>
          </w:p>
        </w:tc>
        <w:tc>
          <w:tcPr>
            <w:tcW w:w="3875" w:type="dxa"/>
            <w:vAlign w:val="center"/>
          </w:tcPr>
          <w:p w14:paraId="716D577E"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6295</w:t>
            </w:r>
            <w:r>
              <w:rPr>
                <w:rFonts w:hint="eastAsia"/>
                <w:color w:val="0000FF"/>
                <w:sz w:val="18"/>
              </w:rPr>
              <w:t>）</w:t>
            </w:r>
          </w:p>
        </w:tc>
      </w:tr>
      <w:tr w:rsidR="00000000" w14:paraId="3242869B" w14:textId="77777777">
        <w:trPr>
          <w:trHeight w:val="300"/>
          <w:jc w:val="center"/>
        </w:trPr>
        <w:tc>
          <w:tcPr>
            <w:tcW w:w="2175" w:type="dxa"/>
            <w:vAlign w:val="center"/>
          </w:tcPr>
          <w:p w14:paraId="6083C889" w14:textId="77777777" w:rsidR="00000000" w:rsidRDefault="007478C2">
            <w:pPr>
              <w:jc w:val="left"/>
              <w:rPr>
                <w:rFonts w:cs="Arial"/>
                <w:sz w:val="24"/>
                <w:szCs w:val="24"/>
              </w:rPr>
            </w:pPr>
            <w:r>
              <w:rPr>
                <w:rFonts w:cs="Arial" w:hint="eastAsia"/>
                <w:sz w:val="24"/>
                <w:szCs w:val="24"/>
              </w:rPr>
              <w:t>…</w:t>
            </w:r>
            <w:r>
              <w:rPr>
                <w:rFonts w:hint="eastAsia"/>
                <w:color w:val="0000FF"/>
                <w:sz w:val="18"/>
              </w:rPr>
              <w:t>（</w:t>
            </w:r>
            <w:r>
              <w:rPr>
                <w:color w:val="0000FF"/>
                <w:sz w:val="18"/>
              </w:rPr>
              <w:t>6298</w:t>
            </w:r>
            <w:r>
              <w:rPr>
                <w:rFonts w:hint="eastAsia"/>
                <w:color w:val="0000FF"/>
                <w:sz w:val="18"/>
              </w:rPr>
              <w:t>）</w:t>
            </w:r>
          </w:p>
        </w:tc>
        <w:tc>
          <w:tcPr>
            <w:tcW w:w="3236" w:type="dxa"/>
            <w:vAlign w:val="center"/>
          </w:tcPr>
          <w:p w14:paraId="3AB1221C" w14:textId="77777777" w:rsidR="00000000" w:rsidRDefault="007478C2">
            <w:pPr>
              <w:jc w:val="right"/>
              <w:rPr>
                <w:rFonts w:cs="Arial"/>
                <w:sz w:val="24"/>
                <w:szCs w:val="24"/>
              </w:rPr>
            </w:pPr>
            <w:r>
              <w:rPr>
                <w:rFonts w:hint="eastAsia"/>
                <w:color w:val="0000FF"/>
                <w:sz w:val="18"/>
              </w:rPr>
              <w:t>（</w:t>
            </w:r>
            <w:r>
              <w:rPr>
                <w:color w:val="0000FF"/>
                <w:sz w:val="18"/>
              </w:rPr>
              <w:t>6299</w:t>
            </w:r>
            <w:r>
              <w:rPr>
                <w:rFonts w:hint="eastAsia"/>
                <w:color w:val="0000FF"/>
                <w:sz w:val="18"/>
              </w:rPr>
              <w:t>）</w:t>
            </w:r>
          </w:p>
        </w:tc>
        <w:tc>
          <w:tcPr>
            <w:tcW w:w="3875" w:type="dxa"/>
            <w:vAlign w:val="center"/>
          </w:tcPr>
          <w:p w14:paraId="38766D0E" w14:textId="77777777" w:rsidR="00000000" w:rsidRDefault="007478C2">
            <w:pPr>
              <w:jc w:val="right"/>
              <w:rPr>
                <w:sz w:val="24"/>
                <w:szCs w:val="24"/>
              </w:rPr>
            </w:pPr>
            <w:r>
              <w:rPr>
                <w:rFonts w:hint="eastAsia"/>
                <w:color w:val="0000FF"/>
                <w:sz w:val="18"/>
              </w:rPr>
              <w:t>（</w:t>
            </w:r>
            <w:r>
              <w:rPr>
                <w:color w:val="0000FF"/>
                <w:sz w:val="18"/>
              </w:rPr>
              <w:t>6300</w:t>
            </w:r>
            <w:r>
              <w:rPr>
                <w:rFonts w:hint="eastAsia"/>
                <w:color w:val="0000FF"/>
                <w:sz w:val="18"/>
              </w:rPr>
              <w:t>）</w:t>
            </w:r>
          </w:p>
        </w:tc>
      </w:tr>
      <w:tr w:rsidR="00000000" w14:paraId="44792AFD" w14:textId="77777777">
        <w:trPr>
          <w:trHeight w:val="300"/>
          <w:jc w:val="center"/>
        </w:trPr>
        <w:tc>
          <w:tcPr>
            <w:tcW w:w="2175" w:type="dxa"/>
            <w:vAlign w:val="center"/>
          </w:tcPr>
          <w:p w14:paraId="3D32BDF4" w14:textId="77777777" w:rsidR="00000000" w:rsidRDefault="007478C2">
            <w:pPr>
              <w:ind w:left="3"/>
              <w:jc w:val="left"/>
              <w:rPr>
                <w:rFonts w:cs="Arial"/>
                <w:sz w:val="24"/>
                <w:szCs w:val="24"/>
              </w:rPr>
            </w:pPr>
            <w:r>
              <w:rPr>
                <w:rFonts w:cs="Arial" w:hint="eastAsia"/>
                <w:sz w:val="24"/>
                <w:szCs w:val="24"/>
              </w:rPr>
              <w:t>净资产</w:t>
            </w:r>
          </w:p>
        </w:tc>
        <w:tc>
          <w:tcPr>
            <w:tcW w:w="3236" w:type="dxa"/>
            <w:vAlign w:val="center"/>
          </w:tcPr>
          <w:p w14:paraId="5EAE04B8" w14:textId="77777777" w:rsidR="00000000" w:rsidRDefault="007478C2">
            <w:pPr>
              <w:jc w:val="right"/>
              <w:rPr>
                <w:rFonts w:cs="Arial"/>
                <w:sz w:val="24"/>
                <w:szCs w:val="24"/>
              </w:rPr>
            </w:pPr>
            <w:r>
              <w:rPr>
                <w:rFonts w:hint="eastAsia"/>
                <w:color w:val="0000FF"/>
                <w:sz w:val="18"/>
              </w:rPr>
              <w:t>（</w:t>
            </w:r>
            <w:r>
              <w:rPr>
                <w:color w:val="0000FF"/>
                <w:sz w:val="18"/>
              </w:rPr>
              <w:t>6301</w:t>
            </w:r>
            <w:r>
              <w:rPr>
                <w:rFonts w:hint="eastAsia"/>
                <w:color w:val="0000FF"/>
                <w:sz w:val="18"/>
              </w:rPr>
              <w:t>）</w:t>
            </w:r>
          </w:p>
        </w:tc>
        <w:tc>
          <w:tcPr>
            <w:tcW w:w="3875" w:type="dxa"/>
            <w:vAlign w:val="center"/>
          </w:tcPr>
          <w:p w14:paraId="54F7E0D5" w14:textId="77777777" w:rsidR="00000000" w:rsidRDefault="007478C2">
            <w:pPr>
              <w:jc w:val="right"/>
              <w:rPr>
                <w:sz w:val="24"/>
                <w:szCs w:val="24"/>
              </w:rPr>
            </w:pPr>
            <w:r>
              <w:rPr>
                <w:rFonts w:hint="eastAsia"/>
                <w:color w:val="0000FF"/>
                <w:sz w:val="18"/>
              </w:rPr>
              <w:t>（</w:t>
            </w:r>
            <w:r>
              <w:rPr>
                <w:color w:val="0000FF"/>
                <w:sz w:val="18"/>
              </w:rPr>
              <w:t>6303</w:t>
            </w:r>
            <w:r>
              <w:rPr>
                <w:rFonts w:hint="eastAsia"/>
                <w:color w:val="0000FF"/>
                <w:sz w:val="18"/>
              </w:rPr>
              <w:t>）</w:t>
            </w:r>
          </w:p>
        </w:tc>
      </w:tr>
      <w:tr w:rsidR="00000000" w14:paraId="469BC092" w14:textId="77777777">
        <w:trPr>
          <w:trHeight w:val="300"/>
          <w:jc w:val="center"/>
        </w:trPr>
        <w:tc>
          <w:tcPr>
            <w:tcW w:w="2175" w:type="dxa"/>
            <w:vAlign w:val="center"/>
          </w:tcPr>
          <w:p w14:paraId="7772FD0E" w14:textId="77777777" w:rsidR="00000000" w:rsidRDefault="007478C2">
            <w:pPr>
              <w:ind w:left="3"/>
              <w:jc w:val="left"/>
              <w:rPr>
                <w:rFonts w:cs="Arial"/>
                <w:sz w:val="24"/>
                <w:szCs w:val="24"/>
              </w:rPr>
            </w:pPr>
            <w:r>
              <w:rPr>
                <w:rFonts w:cs="Arial" w:hint="eastAsia"/>
                <w:sz w:val="24"/>
                <w:szCs w:val="24"/>
              </w:rPr>
              <w:t>取得的净资产</w:t>
            </w:r>
          </w:p>
        </w:tc>
        <w:tc>
          <w:tcPr>
            <w:tcW w:w="3236" w:type="dxa"/>
            <w:vAlign w:val="center"/>
          </w:tcPr>
          <w:p w14:paraId="1162F76D" w14:textId="77777777" w:rsidR="00000000" w:rsidRDefault="007478C2">
            <w:pPr>
              <w:jc w:val="right"/>
              <w:rPr>
                <w:rFonts w:cs="Arial"/>
                <w:sz w:val="24"/>
                <w:szCs w:val="24"/>
              </w:rPr>
            </w:pPr>
            <w:r>
              <w:rPr>
                <w:rFonts w:hint="eastAsia"/>
                <w:color w:val="0000FF"/>
                <w:sz w:val="18"/>
              </w:rPr>
              <w:t>（</w:t>
            </w:r>
            <w:r>
              <w:rPr>
                <w:color w:val="0000FF"/>
                <w:sz w:val="18"/>
              </w:rPr>
              <w:t>6302</w:t>
            </w:r>
            <w:r>
              <w:rPr>
                <w:rFonts w:hint="eastAsia"/>
                <w:color w:val="0000FF"/>
                <w:sz w:val="18"/>
              </w:rPr>
              <w:t>）</w:t>
            </w:r>
          </w:p>
        </w:tc>
        <w:tc>
          <w:tcPr>
            <w:tcW w:w="3875" w:type="dxa"/>
            <w:vAlign w:val="center"/>
          </w:tcPr>
          <w:p w14:paraId="1CBAD576" w14:textId="77777777" w:rsidR="00000000" w:rsidRDefault="007478C2">
            <w:pPr>
              <w:jc w:val="right"/>
              <w:rPr>
                <w:sz w:val="24"/>
                <w:szCs w:val="24"/>
              </w:rPr>
            </w:pPr>
            <w:r>
              <w:rPr>
                <w:rFonts w:hint="eastAsia"/>
                <w:color w:val="0000FF"/>
                <w:sz w:val="18"/>
              </w:rPr>
              <w:t>（</w:t>
            </w:r>
            <w:r>
              <w:rPr>
                <w:color w:val="0000FF"/>
                <w:sz w:val="18"/>
              </w:rPr>
              <w:t>6304</w:t>
            </w:r>
            <w:r>
              <w:rPr>
                <w:rFonts w:hint="eastAsia"/>
                <w:color w:val="0000FF"/>
                <w:sz w:val="18"/>
              </w:rPr>
              <w:t>）</w:t>
            </w:r>
          </w:p>
        </w:tc>
      </w:tr>
    </w:tbl>
    <w:p w14:paraId="60377D6D" w14:textId="77777777" w:rsidR="00000000" w:rsidRDefault="007478C2">
      <w:pPr>
        <w:rPr>
          <w:rFonts w:ascii="宋体" w:hAnsi="宋体"/>
          <w:bCs/>
          <w:sz w:val="24"/>
        </w:rPr>
      </w:pPr>
      <w:r>
        <w:rPr>
          <w:rFonts w:ascii="宋体" w:hAnsi="宋体" w:hint="eastAsia"/>
          <w:bCs/>
          <w:sz w:val="24"/>
        </w:rPr>
        <w:t>注：</w:t>
      </w:r>
      <w:r>
        <w:rPr>
          <w:rFonts w:hint="eastAsia"/>
          <w:color w:val="0000FF"/>
          <w:sz w:val="18"/>
        </w:rPr>
        <w:t>（</w:t>
      </w:r>
      <w:r>
        <w:rPr>
          <w:color w:val="0000FF"/>
          <w:sz w:val="18"/>
        </w:rPr>
        <w:t>6305</w:t>
      </w:r>
      <w:r>
        <w:rPr>
          <w:rFonts w:hint="eastAsia"/>
          <w:color w:val="0000FF"/>
          <w:sz w:val="18"/>
        </w:rPr>
        <w:t>）</w:t>
      </w:r>
    </w:p>
    <w:p w14:paraId="4BD39703" w14:textId="77777777" w:rsidR="00000000" w:rsidRDefault="007478C2">
      <w:pPr>
        <w:rPr>
          <w:rFonts w:ascii="宋体" w:hAnsi="宋体"/>
          <w:bCs/>
          <w:sz w:val="24"/>
        </w:rPr>
      </w:pPr>
    </w:p>
    <w:p w14:paraId="0F5534D2" w14:textId="77777777" w:rsidR="00000000" w:rsidRDefault="007478C2">
      <w:pPr>
        <w:spacing w:line="360" w:lineRule="auto"/>
        <w:outlineLvl w:val="3"/>
        <w:rPr>
          <w:rFonts w:ascii="宋体" w:hAnsi="宋体"/>
          <w:bCs/>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3</w:t>
      </w:r>
      <w:r>
        <w:rPr>
          <w:rFonts w:ascii="宋体" w:hAnsi="宋体" w:hint="eastAsia"/>
          <w:b/>
          <w:sz w:val="24"/>
        </w:rPr>
        <w:t xml:space="preserve">.2 </w:t>
      </w:r>
      <w:r>
        <w:rPr>
          <w:rFonts w:ascii="宋体" w:hAnsi="宋体" w:hint="eastAsia"/>
          <w:b/>
          <w:sz w:val="24"/>
        </w:rPr>
        <w:t>可辨认资产、负债公允价值的确定方法（如有）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60CC1EF" w14:textId="77777777">
        <w:tc>
          <w:tcPr>
            <w:tcW w:w="9286" w:type="dxa"/>
          </w:tcPr>
          <w:p w14:paraId="52D810E3" w14:textId="77777777" w:rsidR="00000000" w:rsidRDefault="007478C2">
            <w:pPr>
              <w:spacing w:line="360" w:lineRule="auto"/>
              <w:outlineLvl w:val="2"/>
            </w:pPr>
            <w:r>
              <w:rPr>
                <w:rFonts w:hint="eastAsia"/>
                <w:color w:val="0000FF"/>
                <w:sz w:val="18"/>
              </w:rPr>
              <w:t>（</w:t>
            </w:r>
            <w:r>
              <w:rPr>
                <w:color w:val="0000FF"/>
                <w:sz w:val="18"/>
              </w:rPr>
              <w:t>6306</w:t>
            </w:r>
            <w:r>
              <w:rPr>
                <w:rFonts w:hint="eastAsia"/>
                <w:color w:val="0000FF"/>
                <w:sz w:val="18"/>
              </w:rPr>
              <w:t>）</w:t>
            </w:r>
          </w:p>
        </w:tc>
      </w:tr>
    </w:tbl>
    <w:p w14:paraId="7278D61F" w14:textId="77777777" w:rsidR="00000000" w:rsidRDefault="007478C2">
      <w:pPr>
        <w:rPr>
          <w:rFonts w:ascii="宋体" w:hAnsi="宋体"/>
          <w:bCs/>
          <w:sz w:val="24"/>
        </w:rPr>
      </w:pPr>
    </w:p>
    <w:p w14:paraId="20BB5D79" w14:textId="77777777" w:rsidR="00000000" w:rsidRDefault="007478C2">
      <w:pPr>
        <w:spacing w:line="360" w:lineRule="auto"/>
        <w:outlineLvl w:val="3"/>
        <w:rPr>
          <w:rFonts w:ascii="宋体" w:hAnsi="宋体"/>
          <w:bCs/>
          <w:sz w:val="24"/>
        </w:rPr>
      </w:pPr>
      <w:r>
        <w:rPr>
          <w:rFonts w:ascii="宋体" w:hAnsi="宋体" w:hint="eastAsia"/>
          <w:b/>
          <w:sz w:val="24"/>
        </w:rPr>
        <w:t>11.5.</w:t>
      </w:r>
      <w:r>
        <w:rPr>
          <w:rFonts w:ascii="宋体" w:hAnsi="宋体"/>
          <w:b/>
          <w:sz w:val="24"/>
        </w:rPr>
        <w:t>8.1</w:t>
      </w:r>
      <w:r>
        <w:rPr>
          <w:rFonts w:ascii="宋体" w:hAnsi="宋体" w:hint="eastAsia"/>
          <w:b/>
          <w:sz w:val="24"/>
        </w:rPr>
        <w:t>.</w:t>
      </w:r>
      <w:r>
        <w:rPr>
          <w:rFonts w:ascii="宋体" w:hAnsi="宋体"/>
          <w:b/>
          <w:sz w:val="24"/>
        </w:rPr>
        <w:t>3</w:t>
      </w:r>
      <w:r>
        <w:rPr>
          <w:rFonts w:ascii="宋体" w:hAnsi="宋体" w:hint="eastAsia"/>
          <w:b/>
          <w:sz w:val="24"/>
        </w:rPr>
        <w:t xml:space="preserve">.3 </w:t>
      </w:r>
      <w:r>
        <w:rPr>
          <w:rFonts w:ascii="宋体" w:hAnsi="宋体" w:hint="eastAsia"/>
          <w:b/>
          <w:sz w:val="24"/>
        </w:rPr>
        <w:t>企业合并中承担的被购买方的或有负债（如有）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42F48EC" w14:textId="77777777">
        <w:tc>
          <w:tcPr>
            <w:tcW w:w="9286" w:type="dxa"/>
          </w:tcPr>
          <w:p w14:paraId="4EFDA853" w14:textId="77777777" w:rsidR="00000000" w:rsidRDefault="007478C2">
            <w:pPr>
              <w:spacing w:line="360" w:lineRule="auto"/>
              <w:outlineLvl w:val="2"/>
            </w:pPr>
            <w:r>
              <w:rPr>
                <w:rFonts w:hint="eastAsia"/>
                <w:color w:val="0000FF"/>
                <w:sz w:val="18"/>
              </w:rPr>
              <w:t>（</w:t>
            </w:r>
            <w:r>
              <w:rPr>
                <w:color w:val="0000FF"/>
                <w:sz w:val="18"/>
              </w:rPr>
              <w:t>6307</w:t>
            </w:r>
            <w:r>
              <w:rPr>
                <w:rFonts w:hint="eastAsia"/>
                <w:color w:val="0000FF"/>
                <w:sz w:val="18"/>
              </w:rPr>
              <w:t>）</w:t>
            </w:r>
          </w:p>
        </w:tc>
      </w:tr>
    </w:tbl>
    <w:p w14:paraId="550D7E98" w14:textId="77777777" w:rsidR="00000000" w:rsidRDefault="007478C2">
      <w:pPr>
        <w:rPr>
          <w:rFonts w:ascii="宋体" w:hAnsi="宋体"/>
          <w:bCs/>
          <w:sz w:val="24"/>
        </w:rPr>
      </w:pPr>
    </w:p>
    <w:p w14:paraId="01BE669D" w14:textId="77777777" w:rsidR="00000000" w:rsidRDefault="007478C2">
      <w:pPr>
        <w:spacing w:line="360" w:lineRule="auto"/>
        <w:outlineLvl w:val="3"/>
        <w:rPr>
          <w:rFonts w:ascii="宋体" w:hAnsi="宋体"/>
          <w:b/>
          <w:sz w:val="24"/>
        </w:rPr>
      </w:pPr>
      <w:r>
        <w:rPr>
          <w:rFonts w:ascii="宋体" w:hAnsi="宋体"/>
          <w:b/>
          <w:sz w:val="24"/>
        </w:rPr>
        <w:t xml:space="preserve">11.5.8.2 </w:t>
      </w:r>
      <w:r>
        <w:rPr>
          <w:rFonts w:ascii="宋体" w:hAnsi="宋体" w:hint="eastAsia"/>
          <w:b/>
          <w:sz w:val="24"/>
        </w:rPr>
        <w:t>同一控制下企业合并（如有）</w:t>
      </w:r>
    </w:p>
    <w:p w14:paraId="00733CE7" w14:textId="77777777" w:rsidR="00000000" w:rsidRDefault="007478C2">
      <w:pPr>
        <w:spacing w:line="360" w:lineRule="auto"/>
        <w:outlineLvl w:val="3"/>
        <w:rPr>
          <w:rFonts w:ascii="宋体" w:hAnsi="宋体"/>
          <w:b/>
          <w:sz w:val="24"/>
        </w:rPr>
      </w:pPr>
      <w:r>
        <w:rPr>
          <w:rFonts w:ascii="宋体" w:hAnsi="宋体"/>
          <w:b/>
          <w:sz w:val="24"/>
        </w:rPr>
        <w:t xml:space="preserve">11.5.8.2.1 </w:t>
      </w:r>
      <w:r>
        <w:rPr>
          <w:rFonts w:ascii="宋体" w:hAnsi="宋体"/>
          <w:b/>
          <w:sz w:val="24"/>
        </w:rPr>
        <w:t>报告期内</w:t>
      </w:r>
      <w:r>
        <w:rPr>
          <w:rFonts w:ascii="宋体" w:hAnsi="宋体" w:hint="eastAsia"/>
          <w:b/>
          <w:sz w:val="24"/>
        </w:rPr>
        <w:t>发生的同一控制下企业合并（如有）</w:t>
      </w:r>
    </w:p>
    <w:p w14:paraId="5FF40F4F" w14:textId="77777777" w:rsidR="00000000" w:rsidRDefault="007478C2">
      <w:pPr>
        <w:ind w:rightChars="697" w:right="1464"/>
        <w:jc w:val="right"/>
        <w:rPr>
          <w:rFonts w:ascii="宋体" w:hAnsi="宋体"/>
          <w:sz w:val="24"/>
        </w:rPr>
      </w:pPr>
      <w:r>
        <w:rPr>
          <w:rFonts w:ascii="宋体" w:hAnsi="宋体" w:hint="eastAsia"/>
          <w:sz w:val="24"/>
        </w:rPr>
        <w:t>金额单位：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1032"/>
        <w:gridCol w:w="1032"/>
        <w:gridCol w:w="1031"/>
        <w:gridCol w:w="1033"/>
        <w:gridCol w:w="1033"/>
        <w:gridCol w:w="1031"/>
        <w:gridCol w:w="1033"/>
        <w:gridCol w:w="1029"/>
      </w:tblGrid>
      <w:tr w:rsidR="00000000" w14:paraId="527AE253" w14:textId="77777777">
        <w:trPr>
          <w:cantSplit/>
          <w:trHeight w:val="300"/>
        </w:trPr>
        <w:tc>
          <w:tcPr>
            <w:tcW w:w="1032" w:type="dxa"/>
            <w:vAlign w:val="center"/>
          </w:tcPr>
          <w:p w14:paraId="30FC2CAD" w14:textId="77777777" w:rsidR="00000000" w:rsidRDefault="007478C2">
            <w:pPr>
              <w:jc w:val="center"/>
              <w:rPr>
                <w:rFonts w:ascii="Arial" w:hAnsi="Arial" w:cs="Arial"/>
                <w:bCs/>
                <w:sz w:val="24"/>
                <w:szCs w:val="24"/>
              </w:rPr>
            </w:pPr>
            <w:r>
              <w:rPr>
                <w:rFonts w:ascii="Arial" w:hAnsi="Arial" w:cs="Arial" w:hint="eastAsia"/>
                <w:bCs/>
                <w:sz w:val="24"/>
                <w:szCs w:val="24"/>
              </w:rPr>
              <w:t>被合并方名称</w:t>
            </w:r>
          </w:p>
        </w:tc>
        <w:tc>
          <w:tcPr>
            <w:tcW w:w="1032" w:type="dxa"/>
            <w:vAlign w:val="center"/>
          </w:tcPr>
          <w:p w14:paraId="554AAD8E" w14:textId="77777777" w:rsidR="00000000" w:rsidRDefault="007478C2">
            <w:pPr>
              <w:jc w:val="center"/>
              <w:rPr>
                <w:rFonts w:ascii="Arial" w:hAnsi="Arial" w:cs="Arial"/>
                <w:bCs/>
                <w:sz w:val="24"/>
                <w:szCs w:val="24"/>
              </w:rPr>
            </w:pPr>
            <w:r>
              <w:rPr>
                <w:rFonts w:ascii="Arial" w:hAnsi="Arial" w:cs="Arial" w:hint="eastAsia"/>
                <w:bCs/>
                <w:sz w:val="24"/>
                <w:szCs w:val="24"/>
              </w:rPr>
              <w:t>企业合并中取得的权益比例（</w:t>
            </w:r>
            <w:r>
              <w:rPr>
                <w:rFonts w:ascii="Arial" w:hAnsi="Arial" w:cs="Arial" w:hint="eastAsia"/>
                <w:bCs/>
                <w:sz w:val="24"/>
                <w:szCs w:val="24"/>
              </w:rPr>
              <w:t>%</w:t>
            </w:r>
            <w:r>
              <w:rPr>
                <w:rFonts w:ascii="Arial" w:hAnsi="Arial" w:cs="Arial" w:hint="eastAsia"/>
                <w:bCs/>
                <w:sz w:val="24"/>
                <w:szCs w:val="24"/>
              </w:rPr>
              <w:t>）</w:t>
            </w:r>
          </w:p>
        </w:tc>
        <w:tc>
          <w:tcPr>
            <w:tcW w:w="1032" w:type="dxa"/>
            <w:vAlign w:val="center"/>
          </w:tcPr>
          <w:p w14:paraId="2CF11015" w14:textId="77777777" w:rsidR="00000000" w:rsidRDefault="007478C2">
            <w:pPr>
              <w:jc w:val="center"/>
              <w:rPr>
                <w:rFonts w:ascii="Arial" w:hAnsi="宋体" w:cs="Arial"/>
                <w:sz w:val="24"/>
                <w:szCs w:val="24"/>
              </w:rPr>
            </w:pPr>
            <w:r>
              <w:rPr>
                <w:rFonts w:ascii="Arial" w:hAnsi="宋体" w:cs="Arial" w:hint="eastAsia"/>
                <w:sz w:val="24"/>
                <w:szCs w:val="24"/>
              </w:rPr>
              <w:t>构成同一控制下企业合并的依据</w:t>
            </w:r>
          </w:p>
        </w:tc>
        <w:tc>
          <w:tcPr>
            <w:tcW w:w="1031" w:type="dxa"/>
            <w:vAlign w:val="center"/>
          </w:tcPr>
          <w:p w14:paraId="3702B3E5" w14:textId="77777777" w:rsidR="00000000" w:rsidRDefault="007478C2">
            <w:pPr>
              <w:jc w:val="center"/>
              <w:rPr>
                <w:rFonts w:ascii="Arial" w:hAnsi="Arial" w:cs="Arial"/>
                <w:bCs/>
                <w:sz w:val="24"/>
                <w:szCs w:val="24"/>
              </w:rPr>
            </w:pPr>
            <w:r>
              <w:rPr>
                <w:rFonts w:ascii="Arial" w:hAnsi="Arial" w:cs="Arial" w:hint="eastAsia"/>
                <w:bCs/>
                <w:sz w:val="24"/>
                <w:szCs w:val="24"/>
              </w:rPr>
              <w:t>合并日</w:t>
            </w:r>
          </w:p>
        </w:tc>
        <w:tc>
          <w:tcPr>
            <w:tcW w:w="1033" w:type="dxa"/>
            <w:vAlign w:val="center"/>
          </w:tcPr>
          <w:p w14:paraId="7DBC2FDB" w14:textId="77777777" w:rsidR="00000000" w:rsidRDefault="007478C2">
            <w:pPr>
              <w:jc w:val="center"/>
              <w:rPr>
                <w:rFonts w:ascii="Arial" w:hAnsi="Arial" w:cs="Arial"/>
                <w:bCs/>
                <w:sz w:val="24"/>
                <w:szCs w:val="24"/>
              </w:rPr>
            </w:pPr>
            <w:r>
              <w:rPr>
                <w:rFonts w:ascii="Arial" w:hAnsi="Arial" w:cs="Arial" w:hint="eastAsia"/>
                <w:bCs/>
                <w:sz w:val="24"/>
                <w:szCs w:val="24"/>
              </w:rPr>
              <w:t>合并日的确定依据</w:t>
            </w:r>
          </w:p>
        </w:tc>
        <w:tc>
          <w:tcPr>
            <w:tcW w:w="1033" w:type="dxa"/>
            <w:vAlign w:val="center"/>
          </w:tcPr>
          <w:p w14:paraId="3784D254" w14:textId="77777777" w:rsidR="00000000" w:rsidRDefault="007478C2">
            <w:pPr>
              <w:jc w:val="center"/>
              <w:rPr>
                <w:rFonts w:ascii="Arial" w:hAnsi="Arial" w:cs="Arial"/>
                <w:bCs/>
                <w:sz w:val="24"/>
                <w:szCs w:val="24"/>
              </w:rPr>
            </w:pPr>
            <w:r>
              <w:rPr>
                <w:rFonts w:ascii="Arial" w:hAnsi="Arial" w:cs="Arial" w:hint="eastAsia"/>
                <w:bCs/>
                <w:sz w:val="24"/>
                <w:szCs w:val="24"/>
              </w:rPr>
              <w:t>合并当期期初至合并日被合并方的收入</w:t>
            </w:r>
          </w:p>
        </w:tc>
        <w:tc>
          <w:tcPr>
            <w:tcW w:w="1031" w:type="dxa"/>
            <w:vAlign w:val="center"/>
          </w:tcPr>
          <w:p w14:paraId="7D85BE66" w14:textId="77777777" w:rsidR="00000000" w:rsidRDefault="007478C2">
            <w:pPr>
              <w:jc w:val="center"/>
              <w:rPr>
                <w:rFonts w:ascii="Arial" w:hAnsi="Arial" w:cs="Arial"/>
                <w:bCs/>
                <w:sz w:val="24"/>
                <w:szCs w:val="24"/>
              </w:rPr>
            </w:pPr>
            <w:r>
              <w:rPr>
                <w:rFonts w:ascii="Arial" w:hAnsi="Arial" w:cs="Arial" w:hint="eastAsia"/>
                <w:bCs/>
                <w:sz w:val="24"/>
                <w:szCs w:val="24"/>
              </w:rPr>
              <w:t>合并当期期初至合并日被合并方的净利润</w:t>
            </w:r>
          </w:p>
        </w:tc>
        <w:tc>
          <w:tcPr>
            <w:tcW w:w="1033" w:type="dxa"/>
            <w:vAlign w:val="center"/>
          </w:tcPr>
          <w:p w14:paraId="0EE63FC0" w14:textId="77777777" w:rsidR="00000000" w:rsidRDefault="007478C2">
            <w:pPr>
              <w:jc w:val="center"/>
              <w:rPr>
                <w:rFonts w:ascii="Arial" w:hAnsi="Arial" w:cs="Arial"/>
                <w:bCs/>
                <w:sz w:val="24"/>
                <w:szCs w:val="24"/>
              </w:rPr>
            </w:pPr>
            <w:r>
              <w:rPr>
                <w:rFonts w:ascii="Arial" w:hAnsi="Arial" w:cs="Arial" w:hint="eastAsia"/>
                <w:bCs/>
                <w:sz w:val="24"/>
                <w:szCs w:val="24"/>
              </w:rPr>
              <w:t>比较</w:t>
            </w:r>
            <w:r>
              <w:rPr>
                <w:rFonts w:ascii="Arial" w:hAnsi="Arial" w:cs="Arial" w:hint="eastAsia"/>
                <w:bCs/>
                <w:sz w:val="24"/>
                <w:szCs w:val="24"/>
              </w:rPr>
              <w:t>期间被合并方的收入</w:t>
            </w:r>
          </w:p>
        </w:tc>
        <w:tc>
          <w:tcPr>
            <w:tcW w:w="1029" w:type="dxa"/>
            <w:vAlign w:val="center"/>
          </w:tcPr>
          <w:p w14:paraId="3228636C" w14:textId="77777777" w:rsidR="00000000" w:rsidRDefault="007478C2">
            <w:pPr>
              <w:jc w:val="center"/>
              <w:rPr>
                <w:rFonts w:ascii="Arial" w:hAnsi="Arial" w:cs="Arial"/>
                <w:bCs/>
                <w:sz w:val="24"/>
                <w:szCs w:val="24"/>
              </w:rPr>
            </w:pPr>
            <w:r>
              <w:rPr>
                <w:rFonts w:ascii="Arial" w:hAnsi="Arial" w:cs="Arial" w:hint="eastAsia"/>
                <w:bCs/>
                <w:sz w:val="24"/>
                <w:szCs w:val="24"/>
              </w:rPr>
              <w:t>比较期间被合并方的净利润</w:t>
            </w:r>
          </w:p>
        </w:tc>
      </w:tr>
      <w:tr w:rsidR="00000000" w14:paraId="2F51E504" w14:textId="77777777">
        <w:trPr>
          <w:cantSplit/>
          <w:trHeight w:val="300"/>
        </w:trPr>
        <w:tc>
          <w:tcPr>
            <w:tcW w:w="1032" w:type="dxa"/>
            <w:vAlign w:val="center"/>
          </w:tcPr>
          <w:p w14:paraId="4F497DEA" w14:textId="77777777" w:rsidR="00000000" w:rsidRDefault="007478C2">
            <w:pPr>
              <w:jc w:val="right"/>
              <w:rPr>
                <w:rFonts w:ascii="Arial" w:hAnsi="宋体" w:cs="Arial"/>
                <w:bCs/>
                <w:sz w:val="24"/>
                <w:szCs w:val="24"/>
              </w:rPr>
            </w:pPr>
            <w:r>
              <w:rPr>
                <w:rFonts w:hint="eastAsia"/>
                <w:color w:val="0000FF"/>
                <w:sz w:val="18"/>
              </w:rPr>
              <w:t>（</w:t>
            </w:r>
            <w:r>
              <w:rPr>
                <w:color w:val="0000FF"/>
                <w:sz w:val="18"/>
              </w:rPr>
              <w:t>6312</w:t>
            </w:r>
            <w:r>
              <w:rPr>
                <w:rFonts w:hint="eastAsia"/>
                <w:color w:val="0000FF"/>
                <w:sz w:val="18"/>
              </w:rPr>
              <w:t>）</w:t>
            </w:r>
          </w:p>
        </w:tc>
        <w:tc>
          <w:tcPr>
            <w:tcW w:w="1032" w:type="dxa"/>
            <w:vAlign w:val="center"/>
          </w:tcPr>
          <w:p w14:paraId="51706C33" w14:textId="77777777" w:rsidR="00000000" w:rsidRDefault="007478C2">
            <w:pPr>
              <w:jc w:val="right"/>
              <w:rPr>
                <w:rFonts w:ascii="Arial" w:hAnsi="宋体" w:cs="Arial"/>
                <w:bCs/>
                <w:sz w:val="24"/>
                <w:szCs w:val="24"/>
              </w:rPr>
            </w:pPr>
            <w:r>
              <w:rPr>
                <w:rFonts w:hint="eastAsia"/>
                <w:color w:val="0000FF"/>
                <w:sz w:val="18"/>
              </w:rPr>
              <w:t>（</w:t>
            </w:r>
            <w:r>
              <w:rPr>
                <w:color w:val="0000FF"/>
                <w:sz w:val="18"/>
              </w:rPr>
              <w:t>6313</w:t>
            </w:r>
            <w:r>
              <w:rPr>
                <w:rFonts w:hint="eastAsia"/>
                <w:color w:val="0000FF"/>
                <w:sz w:val="18"/>
              </w:rPr>
              <w:t>）</w:t>
            </w:r>
          </w:p>
        </w:tc>
        <w:tc>
          <w:tcPr>
            <w:tcW w:w="1032" w:type="dxa"/>
            <w:vAlign w:val="center"/>
          </w:tcPr>
          <w:p w14:paraId="60F3B379" w14:textId="77777777" w:rsidR="00000000" w:rsidRDefault="007478C2">
            <w:pPr>
              <w:jc w:val="right"/>
              <w:rPr>
                <w:rFonts w:ascii="Arial" w:hAnsi="宋体" w:cs="Arial"/>
                <w:bCs/>
                <w:sz w:val="24"/>
                <w:szCs w:val="24"/>
              </w:rPr>
            </w:pPr>
            <w:r>
              <w:rPr>
                <w:rFonts w:hint="eastAsia"/>
                <w:color w:val="0000FF"/>
                <w:sz w:val="18"/>
              </w:rPr>
              <w:t>（</w:t>
            </w:r>
            <w:r>
              <w:rPr>
                <w:color w:val="0000FF"/>
                <w:sz w:val="18"/>
              </w:rPr>
              <w:t>6314</w:t>
            </w:r>
            <w:r>
              <w:rPr>
                <w:rFonts w:hint="eastAsia"/>
                <w:color w:val="0000FF"/>
                <w:sz w:val="18"/>
              </w:rPr>
              <w:t>）</w:t>
            </w:r>
          </w:p>
        </w:tc>
        <w:tc>
          <w:tcPr>
            <w:tcW w:w="1031" w:type="dxa"/>
            <w:vAlign w:val="center"/>
          </w:tcPr>
          <w:p w14:paraId="003905B9" w14:textId="77777777" w:rsidR="00000000" w:rsidRDefault="007478C2">
            <w:pPr>
              <w:jc w:val="right"/>
              <w:rPr>
                <w:rFonts w:ascii="Arial" w:hAnsi="宋体" w:cs="Arial"/>
                <w:bCs/>
                <w:sz w:val="24"/>
                <w:szCs w:val="24"/>
              </w:rPr>
            </w:pPr>
            <w:r>
              <w:rPr>
                <w:rFonts w:hint="eastAsia"/>
                <w:color w:val="0000FF"/>
                <w:sz w:val="18"/>
              </w:rPr>
              <w:t>（</w:t>
            </w:r>
            <w:r>
              <w:rPr>
                <w:color w:val="0000FF"/>
                <w:sz w:val="18"/>
              </w:rPr>
              <w:t>6315</w:t>
            </w:r>
            <w:r>
              <w:rPr>
                <w:rFonts w:hint="eastAsia"/>
                <w:color w:val="0000FF"/>
                <w:sz w:val="18"/>
              </w:rPr>
              <w:t>）</w:t>
            </w:r>
          </w:p>
        </w:tc>
        <w:tc>
          <w:tcPr>
            <w:tcW w:w="1033" w:type="dxa"/>
            <w:vAlign w:val="center"/>
          </w:tcPr>
          <w:p w14:paraId="269D38BD" w14:textId="77777777" w:rsidR="00000000" w:rsidRDefault="007478C2">
            <w:pPr>
              <w:jc w:val="right"/>
              <w:rPr>
                <w:rFonts w:ascii="Arial" w:hAnsi="宋体" w:cs="Arial"/>
                <w:bCs/>
                <w:sz w:val="24"/>
                <w:szCs w:val="24"/>
              </w:rPr>
            </w:pPr>
            <w:r>
              <w:rPr>
                <w:rFonts w:hint="eastAsia"/>
                <w:color w:val="0000FF"/>
                <w:sz w:val="18"/>
              </w:rPr>
              <w:t>（</w:t>
            </w:r>
            <w:r>
              <w:rPr>
                <w:color w:val="0000FF"/>
                <w:sz w:val="18"/>
              </w:rPr>
              <w:t>6316</w:t>
            </w:r>
            <w:r>
              <w:rPr>
                <w:rFonts w:hint="eastAsia"/>
                <w:color w:val="0000FF"/>
                <w:sz w:val="18"/>
              </w:rPr>
              <w:t>）</w:t>
            </w:r>
          </w:p>
        </w:tc>
        <w:tc>
          <w:tcPr>
            <w:tcW w:w="1033" w:type="dxa"/>
            <w:vAlign w:val="center"/>
          </w:tcPr>
          <w:p w14:paraId="78967CC8" w14:textId="77777777" w:rsidR="00000000" w:rsidRDefault="007478C2">
            <w:pPr>
              <w:jc w:val="right"/>
              <w:rPr>
                <w:rFonts w:ascii="Arial" w:hAnsi="宋体" w:cs="Arial"/>
                <w:bCs/>
                <w:sz w:val="24"/>
                <w:szCs w:val="24"/>
              </w:rPr>
            </w:pPr>
            <w:r>
              <w:rPr>
                <w:rFonts w:hint="eastAsia"/>
                <w:color w:val="0000FF"/>
                <w:sz w:val="18"/>
              </w:rPr>
              <w:t>（</w:t>
            </w:r>
            <w:r>
              <w:rPr>
                <w:color w:val="0000FF"/>
                <w:sz w:val="18"/>
              </w:rPr>
              <w:t>6317</w:t>
            </w:r>
            <w:r>
              <w:rPr>
                <w:rFonts w:hint="eastAsia"/>
                <w:color w:val="0000FF"/>
                <w:sz w:val="18"/>
              </w:rPr>
              <w:t>）</w:t>
            </w:r>
          </w:p>
        </w:tc>
        <w:tc>
          <w:tcPr>
            <w:tcW w:w="1031" w:type="dxa"/>
            <w:vAlign w:val="center"/>
          </w:tcPr>
          <w:p w14:paraId="403DEFE1" w14:textId="77777777" w:rsidR="00000000" w:rsidRDefault="007478C2">
            <w:pPr>
              <w:jc w:val="right"/>
              <w:rPr>
                <w:rFonts w:ascii="Arial" w:hAnsi="宋体" w:cs="Arial"/>
                <w:bCs/>
                <w:sz w:val="24"/>
                <w:szCs w:val="24"/>
              </w:rPr>
            </w:pPr>
            <w:r>
              <w:rPr>
                <w:rFonts w:hint="eastAsia"/>
                <w:color w:val="0000FF"/>
                <w:sz w:val="18"/>
              </w:rPr>
              <w:t>（</w:t>
            </w:r>
            <w:r>
              <w:rPr>
                <w:color w:val="0000FF"/>
                <w:sz w:val="18"/>
              </w:rPr>
              <w:t>6318</w:t>
            </w:r>
            <w:r>
              <w:rPr>
                <w:rFonts w:hint="eastAsia"/>
                <w:color w:val="0000FF"/>
                <w:sz w:val="18"/>
              </w:rPr>
              <w:t>）</w:t>
            </w:r>
          </w:p>
        </w:tc>
        <w:tc>
          <w:tcPr>
            <w:tcW w:w="1033" w:type="dxa"/>
            <w:vAlign w:val="center"/>
          </w:tcPr>
          <w:p w14:paraId="232861E2" w14:textId="77777777" w:rsidR="00000000" w:rsidRDefault="007478C2">
            <w:pPr>
              <w:jc w:val="right"/>
              <w:rPr>
                <w:rFonts w:ascii="Arial" w:hAnsi="宋体" w:cs="Arial"/>
                <w:bCs/>
                <w:sz w:val="24"/>
                <w:szCs w:val="24"/>
              </w:rPr>
            </w:pPr>
            <w:r>
              <w:rPr>
                <w:rFonts w:hint="eastAsia"/>
                <w:color w:val="0000FF"/>
                <w:sz w:val="18"/>
              </w:rPr>
              <w:t>（</w:t>
            </w:r>
            <w:r>
              <w:rPr>
                <w:color w:val="0000FF"/>
                <w:sz w:val="18"/>
              </w:rPr>
              <w:t>6319</w:t>
            </w:r>
            <w:r>
              <w:rPr>
                <w:rFonts w:hint="eastAsia"/>
                <w:color w:val="0000FF"/>
                <w:sz w:val="18"/>
              </w:rPr>
              <w:t>）</w:t>
            </w:r>
          </w:p>
        </w:tc>
        <w:tc>
          <w:tcPr>
            <w:tcW w:w="1029" w:type="dxa"/>
            <w:vAlign w:val="center"/>
          </w:tcPr>
          <w:p w14:paraId="5F3FD817" w14:textId="77777777" w:rsidR="00000000" w:rsidRDefault="007478C2">
            <w:pPr>
              <w:jc w:val="right"/>
              <w:rPr>
                <w:rFonts w:ascii="Arial" w:hAnsi="宋体" w:cs="Arial"/>
                <w:bCs/>
                <w:sz w:val="24"/>
                <w:szCs w:val="24"/>
              </w:rPr>
            </w:pPr>
            <w:r>
              <w:rPr>
                <w:rFonts w:hint="eastAsia"/>
                <w:color w:val="0000FF"/>
                <w:sz w:val="18"/>
              </w:rPr>
              <w:t>（</w:t>
            </w:r>
            <w:r>
              <w:rPr>
                <w:color w:val="0000FF"/>
                <w:sz w:val="18"/>
              </w:rPr>
              <w:t>6320</w:t>
            </w:r>
            <w:r>
              <w:rPr>
                <w:rFonts w:hint="eastAsia"/>
                <w:color w:val="0000FF"/>
                <w:sz w:val="18"/>
              </w:rPr>
              <w:t>）</w:t>
            </w:r>
          </w:p>
        </w:tc>
      </w:tr>
      <w:tr w:rsidR="00000000" w14:paraId="7B022EF4" w14:textId="77777777">
        <w:trPr>
          <w:cantSplit/>
          <w:trHeight w:val="300"/>
        </w:trPr>
        <w:tc>
          <w:tcPr>
            <w:tcW w:w="1032" w:type="dxa"/>
            <w:vAlign w:val="center"/>
          </w:tcPr>
          <w:p w14:paraId="73CB8B30" w14:textId="77777777" w:rsidR="00000000" w:rsidRDefault="007478C2">
            <w:pPr>
              <w:rPr>
                <w:rFonts w:ascii="Arial" w:hAnsi="宋体" w:cs="Arial"/>
                <w:bCs/>
                <w:sz w:val="24"/>
                <w:szCs w:val="24"/>
              </w:rPr>
            </w:pPr>
          </w:p>
        </w:tc>
        <w:tc>
          <w:tcPr>
            <w:tcW w:w="1032" w:type="dxa"/>
            <w:vAlign w:val="center"/>
          </w:tcPr>
          <w:p w14:paraId="62A7AE3E" w14:textId="77777777" w:rsidR="00000000" w:rsidRDefault="007478C2">
            <w:pPr>
              <w:jc w:val="right"/>
              <w:rPr>
                <w:rFonts w:ascii="Arial" w:hAnsi="宋体" w:cs="Arial"/>
                <w:bCs/>
                <w:sz w:val="24"/>
                <w:szCs w:val="24"/>
              </w:rPr>
            </w:pPr>
          </w:p>
        </w:tc>
        <w:tc>
          <w:tcPr>
            <w:tcW w:w="1032" w:type="dxa"/>
            <w:vAlign w:val="center"/>
          </w:tcPr>
          <w:p w14:paraId="55D45976" w14:textId="77777777" w:rsidR="00000000" w:rsidRDefault="007478C2">
            <w:pPr>
              <w:jc w:val="right"/>
              <w:rPr>
                <w:rFonts w:ascii="Arial" w:hAnsi="宋体" w:cs="Arial"/>
                <w:bCs/>
                <w:sz w:val="24"/>
                <w:szCs w:val="24"/>
              </w:rPr>
            </w:pPr>
          </w:p>
        </w:tc>
        <w:tc>
          <w:tcPr>
            <w:tcW w:w="1031" w:type="dxa"/>
            <w:vAlign w:val="center"/>
          </w:tcPr>
          <w:p w14:paraId="4E78F502" w14:textId="77777777" w:rsidR="00000000" w:rsidRDefault="007478C2">
            <w:pPr>
              <w:jc w:val="right"/>
              <w:rPr>
                <w:rFonts w:ascii="Arial" w:hAnsi="宋体" w:cs="Arial"/>
                <w:bCs/>
                <w:sz w:val="24"/>
                <w:szCs w:val="24"/>
              </w:rPr>
            </w:pPr>
          </w:p>
        </w:tc>
        <w:tc>
          <w:tcPr>
            <w:tcW w:w="1033" w:type="dxa"/>
            <w:vAlign w:val="center"/>
          </w:tcPr>
          <w:p w14:paraId="115C3235" w14:textId="77777777" w:rsidR="00000000" w:rsidRDefault="007478C2">
            <w:pPr>
              <w:jc w:val="right"/>
              <w:rPr>
                <w:rFonts w:ascii="Arial" w:hAnsi="宋体" w:cs="Arial"/>
                <w:bCs/>
                <w:sz w:val="24"/>
                <w:szCs w:val="24"/>
              </w:rPr>
            </w:pPr>
          </w:p>
        </w:tc>
        <w:tc>
          <w:tcPr>
            <w:tcW w:w="1033" w:type="dxa"/>
            <w:vAlign w:val="center"/>
          </w:tcPr>
          <w:p w14:paraId="18FEE4FC" w14:textId="77777777" w:rsidR="00000000" w:rsidRDefault="007478C2">
            <w:pPr>
              <w:jc w:val="right"/>
              <w:rPr>
                <w:rFonts w:ascii="Arial" w:hAnsi="宋体" w:cs="Arial"/>
                <w:bCs/>
                <w:sz w:val="24"/>
                <w:szCs w:val="24"/>
              </w:rPr>
            </w:pPr>
          </w:p>
        </w:tc>
        <w:tc>
          <w:tcPr>
            <w:tcW w:w="1031" w:type="dxa"/>
            <w:vAlign w:val="center"/>
          </w:tcPr>
          <w:p w14:paraId="05A36733" w14:textId="77777777" w:rsidR="00000000" w:rsidRDefault="007478C2">
            <w:pPr>
              <w:jc w:val="right"/>
              <w:rPr>
                <w:rFonts w:ascii="Arial" w:hAnsi="宋体" w:cs="Arial"/>
                <w:bCs/>
                <w:sz w:val="24"/>
                <w:szCs w:val="24"/>
              </w:rPr>
            </w:pPr>
          </w:p>
        </w:tc>
        <w:tc>
          <w:tcPr>
            <w:tcW w:w="1033" w:type="dxa"/>
            <w:vAlign w:val="center"/>
          </w:tcPr>
          <w:p w14:paraId="68BAC639" w14:textId="77777777" w:rsidR="00000000" w:rsidRDefault="007478C2">
            <w:pPr>
              <w:jc w:val="right"/>
              <w:rPr>
                <w:rFonts w:ascii="Arial" w:hAnsi="宋体" w:cs="Arial"/>
                <w:bCs/>
                <w:sz w:val="24"/>
                <w:szCs w:val="24"/>
              </w:rPr>
            </w:pPr>
          </w:p>
        </w:tc>
        <w:tc>
          <w:tcPr>
            <w:tcW w:w="1029" w:type="dxa"/>
            <w:vAlign w:val="center"/>
          </w:tcPr>
          <w:p w14:paraId="60536979" w14:textId="77777777" w:rsidR="00000000" w:rsidRDefault="007478C2">
            <w:pPr>
              <w:jc w:val="right"/>
              <w:rPr>
                <w:rFonts w:ascii="Arial" w:hAnsi="宋体" w:cs="Arial"/>
                <w:bCs/>
                <w:sz w:val="24"/>
                <w:szCs w:val="24"/>
              </w:rPr>
            </w:pPr>
          </w:p>
        </w:tc>
      </w:tr>
      <w:tr w:rsidR="00000000" w14:paraId="7470415F" w14:textId="77777777">
        <w:trPr>
          <w:cantSplit/>
          <w:trHeight w:val="300"/>
        </w:trPr>
        <w:tc>
          <w:tcPr>
            <w:tcW w:w="1032" w:type="dxa"/>
            <w:vAlign w:val="center"/>
          </w:tcPr>
          <w:p w14:paraId="1DD04B57" w14:textId="77777777" w:rsidR="00000000" w:rsidRDefault="007478C2">
            <w:pPr>
              <w:jc w:val="center"/>
              <w:rPr>
                <w:rFonts w:ascii="Arial" w:hAnsi="宋体" w:cs="Arial"/>
                <w:bCs/>
                <w:sz w:val="24"/>
                <w:szCs w:val="24"/>
              </w:rPr>
            </w:pPr>
            <w:r>
              <w:rPr>
                <w:rFonts w:ascii="Arial" w:hAnsi="宋体" w:cs="Arial"/>
                <w:bCs/>
                <w:sz w:val="24"/>
                <w:szCs w:val="24"/>
              </w:rPr>
              <w:t>合计</w:t>
            </w:r>
          </w:p>
        </w:tc>
        <w:tc>
          <w:tcPr>
            <w:tcW w:w="1032" w:type="dxa"/>
            <w:vAlign w:val="center"/>
          </w:tcPr>
          <w:p w14:paraId="5AE71674" w14:textId="77777777" w:rsidR="00000000" w:rsidRDefault="007478C2">
            <w:pPr>
              <w:jc w:val="center"/>
              <w:rPr>
                <w:rFonts w:ascii="Arial" w:hAnsi="宋体" w:cs="Arial"/>
                <w:bCs/>
                <w:sz w:val="24"/>
                <w:szCs w:val="24"/>
              </w:rPr>
            </w:pPr>
            <w:r>
              <w:rPr>
                <w:rFonts w:ascii="Arial Narrow" w:hAnsi="Arial Narrow"/>
                <w:sz w:val="24"/>
                <w:szCs w:val="24"/>
              </w:rPr>
              <w:t>—</w:t>
            </w:r>
          </w:p>
        </w:tc>
        <w:tc>
          <w:tcPr>
            <w:tcW w:w="1032" w:type="dxa"/>
            <w:vAlign w:val="center"/>
          </w:tcPr>
          <w:p w14:paraId="6E5555C7" w14:textId="77777777" w:rsidR="00000000" w:rsidRDefault="007478C2">
            <w:pPr>
              <w:jc w:val="center"/>
              <w:rPr>
                <w:rFonts w:ascii="Arial" w:hAnsi="宋体" w:cs="Arial"/>
                <w:bCs/>
                <w:sz w:val="24"/>
                <w:szCs w:val="24"/>
              </w:rPr>
            </w:pPr>
            <w:r>
              <w:rPr>
                <w:rFonts w:ascii="Arial Narrow" w:hAnsi="Arial Narrow"/>
                <w:sz w:val="24"/>
                <w:szCs w:val="24"/>
              </w:rPr>
              <w:t>—</w:t>
            </w:r>
          </w:p>
        </w:tc>
        <w:tc>
          <w:tcPr>
            <w:tcW w:w="1031" w:type="dxa"/>
            <w:vAlign w:val="center"/>
          </w:tcPr>
          <w:p w14:paraId="5AC893E0" w14:textId="77777777" w:rsidR="00000000" w:rsidRDefault="007478C2">
            <w:pPr>
              <w:jc w:val="center"/>
              <w:rPr>
                <w:rFonts w:ascii="Arial" w:hAnsi="宋体" w:cs="Arial"/>
                <w:bCs/>
                <w:sz w:val="24"/>
                <w:szCs w:val="24"/>
              </w:rPr>
            </w:pPr>
            <w:r>
              <w:rPr>
                <w:rFonts w:ascii="Arial Narrow" w:hAnsi="Arial Narrow"/>
                <w:sz w:val="24"/>
                <w:szCs w:val="24"/>
              </w:rPr>
              <w:t>—</w:t>
            </w:r>
          </w:p>
        </w:tc>
        <w:tc>
          <w:tcPr>
            <w:tcW w:w="1033" w:type="dxa"/>
            <w:vAlign w:val="center"/>
          </w:tcPr>
          <w:p w14:paraId="5BDDD775" w14:textId="77777777" w:rsidR="00000000" w:rsidRDefault="007478C2">
            <w:pPr>
              <w:jc w:val="center"/>
              <w:rPr>
                <w:rFonts w:ascii="Arial" w:hAnsi="宋体" w:cs="Arial"/>
                <w:bCs/>
                <w:sz w:val="24"/>
                <w:szCs w:val="24"/>
              </w:rPr>
            </w:pPr>
            <w:r>
              <w:rPr>
                <w:rFonts w:ascii="Arial Narrow" w:hAnsi="Arial Narrow"/>
                <w:sz w:val="24"/>
                <w:szCs w:val="24"/>
              </w:rPr>
              <w:t>—</w:t>
            </w:r>
          </w:p>
        </w:tc>
        <w:tc>
          <w:tcPr>
            <w:tcW w:w="1033" w:type="dxa"/>
            <w:vAlign w:val="center"/>
          </w:tcPr>
          <w:p w14:paraId="689F9099" w14:textId="77777777" w:rsidR="00000000" w:rsidRDefault="007478C2">
            <w:pPr>
              <w:jc w:val="right"/>
              <w:rPr>
                <w:rFonts w:ascii="Arial" w:hAnsi="宋体" w:cs="Arial"/>
                <w:bCs/>
                <w:sz w:val="24"/>
                <w:szCs w:val="24"/>
              </w:rPr>
            </w:pPr>
            <w:r>
              <w:rPr>
                <w:rFonts w:hint="eastAsia"/>
                <w:color w:val="0000FF"/>
                <w:sz w:val="18"/>
              </w:rPr>
              <w:t>（</w:t>
            </w:r>
            <w:r>
              <w:rPr>
                <w:color w:val="0000FF"/>
                <w:sz w:val="18"/>
              </w:rPr>
              <w:t>6321</w:t>
            </w:r>
            <w:r>
              <w:rPr>
                <w:rFonts w:hint="eastAsia"/>
                <w:color w:val="0000FF"/>
                <w:sz w:val="18"/>
              </w:rPr>
              <w:t>）</w:t>
            </w:r>
          </w:p>
        </w:tc>
        <w:tc>
          <w:tcPr>
            <w:tcW w:w="1031" w:type="dxa"/>
            <w:vAlign w:val="center"/>
          </w:tcPr>
          <w:p w14:paraId="4C7B2967" w14:textId="77777777" w:rsidR="00000000" w:rsidRDefault="007478C2">
            <w:pPr>
              <w:jc w:val="right"/>
              <w:rPr>
                <w:rFonts w:ascii="Arial" w:hAnsi="宋体" w:cs="Arial"/>
                <w:bCs/>
                <w:sz w:val="24"/>
                <w:szCs w:val="24"/>
              </w:rPr>
            </w:pPr>
            <w:r>
              <w:rPr>
                <w:rFonts w:hint="eastAsia"/>
                <w:color w:val="0000FF"/>
                <w:sz w:val="18"/>
              </w:rPr>
              <w:t>（</w:t>
            </w:r>
            <w:r>
              <w:rPr>
                <w:color w:val="0000FF"/>
                <w:sz w:val="18"/>
              </w:rPr>
              <w:t>6322</w:t>
            </w:r>
            <w:r>
              <w:rPr>
                <w:rFonts w:hint="eastAsia"/>
                <w:color w:val="0000FF"/>
                <w:sz w:val="18"/>
              </w:rPr>
              <w:t>）</w:t>
            </w:r>
          </w:p>
        </w:tc>
        <w:tc>
          <w:tcPr>
            <w:tcW w:w="1033" w:type="dxa"/>
            <w:vAlign w:val="center"/>
          </w:tcPr>
          <w:p w14:paraId="2BF03CDF" w14:textId="77777777" w:rsidR="00000000" w:rsidRDefault="007478C2">
            <w:pPr>
              <w:jc w:val="right"/>
              <w:rPr>
                <w:rFonts w:ascii="Arial" w:hAnsi="宋体" w:cs="Arial"/>
                <w:bCs/>
                <w:sz w:val="24"/>
                <w:szCs w:val="24"/>
              </w:rPr>
            </w:pPr>
            <w:r>
              <w:rPr>
                <w:rFonts w:hint="eastAsia"/>
                <w:color w:val="0000FF"/>
                <w:sz w:val="18"/>
              </w:rPr>
              <w:t>（</w:t>
            </w:r>
            <w:r>
              <w:rPr>
                <w:color w:val="0000FF"/>
                <w:sz w:val="18"/>
              </w:rPr>
              <w:t>6323</w:t>
            </w:r>
            <w:r>
              <w:rPr>
                <w:rFonts w:hint="eastAsia"/>
                <w:color w:val="0000FF"/>
                <w:sz w:val="18"/>
              </w:rPr>
              <w:t>）</w:t>
            </w:r>
          </w:p>
        </w:tc>
        <w:tc>
          <w:tcPr>
            <w:tcW w:w="1029" w:type="dxa"/>
            <w:vAlign w:val="center"/>
          </w:tcPr>
          <w:p w14:paraId="3A5BF26E" w14:textId="77777777" w:rsidR="00000000" w:rsidRDefault="007478C2">
            <w:pPr>
              <w:jc w:val="right"/>
              <w:rPr>
                <w:rFonts w:ascii="Arial" w:hAnsi="宋体" w:cs="Arial"/>
                <w:bCs/>
                <w:sz w:val="24"/>
                <w:szCs w:val="24"/>
              </w:rPr>
            </w:pPr>
            <w:r>
              <w:rPr>
                <w:rFonts w:hint="eastAsia"/>
                <w:color w:val="0000FF"/>
                <w:sz w:val="18"/>
              </w:rPr>
              <w:t>（</w:t>
            </w:r>
            <w:r>
              <w:rPr>
                <w:color w:val="0000FF"/>
                <w:sz w:val="18"/>
              </w:rPr>
              <w:t>6324</w:t>
            </w:r>
            <w:r>
              <w:rPr>
                <w:rFonts w:hint="eastAsia"/>
                <w:color w:val="0000FF"/>
                <w:sz w:val="18"/>
              </w:rPr>
              <w:t>）</w:t>
            </w:r>
          </w:p>
        </w:tc>
      </w:tr>
    </w:tbl>
    <w:p w14:paraId="1188CA6F" w14:textId="77777777" w:rsidR="00000000" w:rsidRDefault="007478C2">
      <w:pPr>
        <w:rPr>
          <w:rFonts w:ascii="宋体" w:hAnsi="宋体"/>
          <w:bCs/>
          <w:sz w:val="24"/>
        </w:rPr>
      </w:pPr>
      <w:r>
        <w:rPr>
          <w:rFonts w:ascii="宋体" w:hAnsi="宋体" w:hint="eastAsia"/>
          <w:bCs/>
          <w:sz w:val="24"/>
        </w:rPr>
        <w:t>注：</w:t>
      </w:r>
      <w:r>
        <w:rPr>
          <w:rFonts w:hint="eastAsia"/>
          <w:color w:val="0000FF"/>
          <w:sz w:val="18"/>
        </w:rPr>
        <w:t>（</w:t>
      </w:r>
      <w:r>
        <w:rPr>
          <w:color w:val="0000FF"/>
          <w:sz w:val="18"/>
        </w:rPr>
        <w:t>6325</w:t>
      </w:r>
      <w:r>
        <w:rPr>
          <w:rFonts w:hint="eastAsia"/>
          <w:color w:val="0000FF"/>
          <w:sz w:val="18"/>
        </w:rPr>
        <w:t>）</w:t>
      </w:r>
    </w:p>
    <w:p w14:paraId="47CAAD9C" w14:textId="77777777" w:rsidR="00000000" w:rsidRDefault="007478C2">
      <w:pPr>
        <w:rPr>
          <w:rFonts w:ascii="宋体" w:hAnsi="宋体"/>
          <w:b/>
          <w:sz w:val="24"/>
        </w:rPr>
      </w:pPr>
    </w:p>
    <w:p w14:paraId="457316BC" w14:textId="77777777" w:rsidR="00000000" w:rsidRDefault="007478C2">
      <w:pPr>
        <w:spacing w:line="360" w:lineRule="auto"/>
        <w:outlineLvl w:val="3"/>
        <w:rPr>
          <w:rFonts w:ascii="宋体" w:hAnsi="宋体"/>
          <w:b/>
          <w:sz w:val="24"/>
        </w:rPr>
      </w:pPr>
      <w:r>
        <w:rPr>
          <w:rFonts w:ascii="宋体" w:hAnsi="宋体"/>
          <w:b/>
          <w:sz w:val="24"/>
        </w:rPr>
        <w:t xml:space="preserve">11.5.8.2.2 </w:t>
      </w:r>
      <w:r>
        <w:rPr>
          <w:rFonts w:ascii="宋体" w:hAnsi="宋体" w:hint="eastAsia"/>
          <w:b/>
          <w:sz w:val="24"/>
        </w:rPr>
        <w:t>合并成本（如有）</w:t>
      </w:r>
    </w:p>
    <w:p w14:paraId="6B3BF4B3"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81"/>
        <w:gridCol w:w="2099"/>
        <w:gridCol w:w="2106"/>
      </w:tblGrid>
      <w:tr w:rsidR="00000000" w14:paraId="5A735621" w14:textId="77777777">
        <w:trPr>
          <w:trHeight w:val="20"/>
        </w:trPr>
        <w:tc>
          <w:tcPr>
            <w:tcW w:w="5081" w:type="dxa"/>
            <w:vAlign w:val="bottom"/>
          </w:tcPr>
          <w:p w14:paraId="76275F06" w14:textId="77777777" w:rsidR="00000000" w:rsidRDefault="007478C2">
            <w:pPr>
              <w:jc w:val="center"/>
              <w:rPr>
                <w:rFonts w:ascii="Arial" w:hAnsi="Arial"/>
                <w:bCs/>
                <w:sz w:val="24"/>
                <w:szCs w:val="24"/>
              </w:rPr>
            </w:pPr>
            <w:r>
              <w:rPr>
                <w:rFonts w:ascii="Arial" w:hAnsi="Arial"/>
                <w:bCs/>
                <w:sz w:val="24"/>
                <w:szCs w:val="24"/>
              </w:rPr>
              <w:t>项目</w:t>
            </w:r>
          </w:p>
        </w:tc>
        <w:tc>
          <w:tcPr>
            <w:tcW w:w="2099" w:type="dxa"/>
            <w:vAlign w:val="bottom"/>
          </w:tcPr>
          <w:p w14:paraId="5F756DE0" w14:textId="77777777" w:rsidR="00000000" w:rsidRDefault="007478C2">
            <w:pPr>
              <w:jc w:val="center"/>
              <w:rPr>
                <w:rFonts w:ascii="Arial" w:hAnsi="Arial"/>
                <w:bCs/>
                <w:sz w:val="24"/>
                <w:szCs w:val="24"/>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6329</w:t>
            </w:r>
            <w:r>
              <w:rPr>
                <w:rFonts w:hint="eastAsia"/>
                <w:color w:val="0000FF"/>
                <w:sz w:val="18"/>
              </w:rPr>
              <w:t>）</w:t>
            </w:r>
          </w:p>
        </w:tc>
        <w:tc>
          <w:tcPr>
            <w:tcW w:w="2106" w:type="dxa"/>
            <w:vAlign w:val="bottom"/>
          </w:tcPr>
          <w:p w14:paraId="37051E97" w14:textId="77777777" w:rsidR="00000000" w:rsidRDefault="007478C2">
            <w:pPr>
              <w:jc w:val="center"/>
              <w:rPr>
                <w:rFonts w:ascii="Arial" w:hAnsi="Arial"/>
                <w:bCs/>
                <w:sz w:val="24"/>
                <w:szCs w:val="24"/>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6329</w:t>
            </w:r>
            <w:r>
              <w:rPr>
                <w:rFonts w:hint="eastAsia"/>
                <w:color w:val="0000FF"/>
                <w:sz w:val="18"/>
              </w:rPr>
              <w:t>）</w:t>
            </w:r>
          </w:p>
        </w:tc>
      </w:tr>
      <w:tr w:rsidR="00000000" w14:paraId="5D173F10" w14:textId="77777777">
        <w:trPr>
          <w:trHeight w:val="20"/>
        </w:trPr>
        <w:tc>
          <w:tcPr>
            <w:tcW w:w="5081" w:type="dxa"/>
            <w:vAlign w:val="bottom"/>
          </w:tcPr>
          <w:p w14:paraId="15BC1093" w14:textId="77777777" w:rsidR="00000000" w:rsidRDefault="007478C2">
            <w:pPr>
              <w:rPr>
                <w:rFonts w:ascii="Arial" w:hAnsi="Arial"/>
                <w:bCs/>
                <w:sz w:val="24"/>
                <w:szCs w:val="24"/>
              </w:rPr>
            </w:pPr>
            <w:r>
              <w:rPr>
                <w:rFonts w:ascii="Arial" w:hAnsi="Arial" w:hint="eastAsia"/>
                <w:bCs/>
                <w:sz w:val="24"/>
                <w:szCs w:val="24"/>
              </w:rPr>
              <w:t>合并成本</w:t>
            </w:r>
          </w:p>
        </w:tc>
        <w:tc>
          <w:tcPr>
            <w:tcW w:w="2099" w:type="dxa"/>
            <w:vAlign w:val="bottom"/>
          </w:tcPr>
          <w:p w14:paraId="6AD4900C" w14:textId="77777777" w:rsidR="00000000" w:rsidRDefault="007478C2">
            <w:pPr>
              <w:rPr>
                <w:rFonts w:ascii="Arial" w:hAnsi="Arial"/>
                <w:bCs/>
                <w:sz w:val="24"/>
                <w:szCs w:val="24"/>
              </w:rPr>
            </w:pPr>
          </w:p>
        </w:tc>
        <w:tc>
          <w:tcPr>
            <w:tcW w:w="2106" w:type="dxa"/>
            <w:vAlign w:val="bottom"/>
          </w:tcPr>
          <w:p w14:paraId="77A7027C" w14:textId="77777777" w:rsidR="00000000" w:rsidRDefault="007478C2">
            <w:pPr>
              <w:rPr>
                <w:rFonts w:ascii="Arial" w:hAnsi="Arial"/>
                <w:bCs/>
                <w:sz w:val="24"/>
                <w:szCs w:val="24"/>
              </w:rPr>
            </w:pPr>
          </w:p>
        </w:tc>
      </w:tr>
      <w:tr w:rsidR="00000000" w14:paraId="74D55A85" w14:textId="77777777">
        <w:trPr>
          <w:trHeight w:val="20"/>
        </w:trPr>
        <w:tc>
          <w:tcPr>
            <w:tcW w:w="5081" w:type="dxa"/>
            <w:vAlign w:val="bottom"/>
          </w:tcPr>
          <w:p w14:paraId="5FDB37EE" w14:textId="77777777" w:rsidR="00000000" w:rsidRDefault="007478C2">
            <w:pPr>
              <w:ind w:leftChars="19" w:left="40" w:firstLineChars="100" w:firstLine="240"/>
              <w:rPr>
                <w:rFonts w:ascii="Arial" w:hAnsi="Arial"/>
                <w:bCs/>
                <w:sz w:val="24"/>
                <w:szCs w:val="24"/>
              </w:rPr>
            </w:pPr>
            <w:r>
              <w:rPr>
                <w:rFonts w:ascii="Arial" w:hAnsi="Arial" w:hint="eastAsia"/>
                <w:bCs/>
                <w:sz w:val="24"/>
                <w:szCs w:val="24"/>
              </w:rPr>
              <w:t>现金</w:t>
            </w:r>
          </w:p>
        </w:tc>
        <w:tc>
          <w:tcPr>
            <w:tcW w:w="2099" w:type="dxa"/>
            <w:vAlign w:val="bottom"/>
          </w:tcPr>
          <w:p w14:paraId="77FD8D9C" w14:textId="77777777" w:rsidR="00000000" w:rsidRDefault="007478C2">
            <w:pPr>
              <w:rPr>
                <w:rFonts w:ascii="Arial" w:hAnsi="Arial"/>
                <w:bCs/>
                <w:sz w:val="24"/>
                <w:szCs w:val="24"/>
              </w:rPr>
            </w:pPr>
            <w:r>
              <w:rPr>
                <w:rFonts w:hint="eastAsia"/>
                <w:color w:val="0000FF"/>
                <w:sz w:val="18"/>
              </w:rPr>
              <w:t>（</w:t>
            </w:r>
            <w:r>
              <w:rPr>
                <w:color w:val="0000FF"/>
                <w:sz w:val="18"/>
              </w:rPr>
              <w:t>6330</w:t>
            </w:r>
            <w:r>
              <w:rPr>
                <w:rFonts w:hint="eastAsia"/>
                <w:color w:val="0000FF"/>
                <w:sz w:val="18"/>
              </w:rPr>
              <w:t>）</w:t>
            </w:r>
          </w:p>
        </w:tc>
        <w:tc>
          <w:tcPr>
            <w:tcW w:w="2106" w:type="dxa"/>
            <w:vAlign w:val="bottom"/>
          </w:tcPr>
          <w:p w14:paraId="552E85F1" w14:textId="77777777" w:rsidR="00000000" w:rsidRDefault="007478C2">
            <w:pPr>
              <w:rPr>
                <w:rFonts w:ascii="Arial" w:hAnsi="Arial"/>
                <w:bCs/>
                <w:sz w:val="24"/>
                <w:szCs w:val="24"/>
              </w:rPr>
            </w:pPr>
            <w:r>
              <w:rPr>
                <w:rFonts w:hint="eastAsia"/>
                <w:color w:val="0000FF"/>
                <w:sz w:val="18"/>
              </w:rPr>
              <w:t>（</w:t>
            </w:r>
            <w:r>
              <w:rPr>
                <w:color w:val="0000FF"/>
                <w:sz w:val="18"/>
              </w:rPr>
              <w:t>6330</w:t>
            </w:r>
            <w:r>
              <w:rPr>
                <w:rFonts w:hint="eastAsia"/>
                <w:color w:val="0000FF"/>
                <w:sz w:val="18"/>
              </w:rPr>
              <w:t>）</w:t>
            </w:r>
          </w:p>
        </w:tc>
      </w:tr>
      <w:tr w:rsidR="00000000" w14:paraId="35203BA3" w14:textId="77777777">
        <w:trPr>
          <w:trHeight w:val="20"/>
        </w:trPr>
        <w:tc>
          <w:tcPr>
            <w:tcW w:w="5081" w:type="dxa"/>
            <w:vAlign w:val="bottom"/>
          </w:tcPr>
          <w:p w14:paraId="37FE96B4" w14:textId="77777777" w:rsidR="00000000" w:rsidRDefault="007478C2">
            <w:pPr>
              <w:ind w:leftChars="19" w:left="40" w:firstLineChars="100" w:firstLine="240"/>
              <w:rPr>
                <w:rFonts w:ascii="Arial" w:hAnsi="Arial"/>
                <w:bCs/>
                <w:sz w:val="24"/>
                <w:szCs w:val="24"/>
              </w:rPr>
            </w:pPr>
            <w:r>
              <w:rPr>
                <w:rFonts w:ascii="Arial" w:hAnsi="Arial" w:hint="eastAsia"/>
                <w:bCs/>
                <w:sz w:val="24"/>
                <w:szCs w:val="24"/>
              </w:rPr>
              <w:t>非现金资产的账面价值</w:t>
            </w:r>
          </w:p>
        </w:tc>
        <w:tc>
          <w:tcPr>
            <w:tcW w:w="2099" w:type="dxa"/>
            <w:vAlign w:val="bottom"/>
          </w:tcPr>
          <w:p w14:paraId="3CE850EE" w14:textId="77777777" w:rsidR="00000000" w:rsidRDefault="007478C2">
            <w:pPr>
              <w:rPr>
                <w:rFonts w:ascii="Arial" w:hAnsi="Arial"/>
                <w:bCs/>
                <w:sz w:val="24"/>
                <w:szCs w:val="24"/>
              </w:rPr>
            </w:pPr>
            <w:r>
              <w:rPr>
                <w:rFonts w:hint="eastAsia"/>
                <w:color w:val="0000FF"/>
                <w:sz w:val="18"/>
              </w:rPr>
              <w:t>（</w:t>
            </w:r>
            <w:r>
              <w:rPr>
                <w:color w:val="0000FF"/>
                <w:sz w:val="18"/>
              </w:rPr>
              <w:t>6331</w:t>
            </w:r>
            <w:r>
              <w:rPr>
                <w:rFonts w:hint="eastAsia"/>
                <w:color w:val="0000FF"/>
                <w:sz w:val="18"/>
              </w:rPr>
              <w:t>）</w:t>
            </w:r>
          </w:p>
        </w:tc>
        <w:tc>
          <w:tcPr>
            <w:tcW w:w="2106" w:type="dxa"/>
            <w:vAlign w:val="bottom"/>
          </w:tcPr>
          <w:p w14:paraId="377596A0" w14:textId="77777777" w:rsidR="00000000" w:rsidRDefault="007478C2">
            <w:pPr>
              <w:rPr>
                <w:rFonts w:ascii="Arial" w:hAnsi="Arial"/>
                <w:bCs/>
                <w:sz w:val="24"/>
                <w:szCs w:val="24"/>
              </w:rPr>
            </w:pPr>
            <w:r>
              <w:rPr>
                <w:rFonts w:hint="eastAsia"/>
                <w:color w:val="0000FF"/>
                <w:sz w:val="18"/>
              </w:rPr>
              <w:t>（</w:t>
            </w:r>
            <w:r>
              <w:rPr>
                <w:color w:val="0000FF"/>
                <w:sz w:val="18"/>
              </w:rPr>
              <w:t>6331</w:t>
            </w:r>
            <w:r>
              <w:rPr>
                <w:rFonts w:hint="eastAsia"/>
                <w:color w:val="0000FF"/>
                <w:sz w:val="18"/>
              </w:rPr>
              <w:t>）</w:t>
            </w:r>
          </w:p>
        </w:tc>
      </w:tr>
      <w:tr w:rsidR="00000000" w14:paraId="2BD6E664" w14:textId="77777777">
        <w:trPr>
          <w:trHeight w:val="20"/>
        </w:trPr>
        <w:tc>
          <w:tcPr>
            <w:tcW w:w="5081" w:type="dxa"/>
            <w:vAlign w:val="bottom"/>
          </w:tcPr>
          <w:p w14:paraId="309CA8F1" w14:textId="77777777" w:rsidR="00000000" w:rsidRDefault="007478C2">
            <w:pPr>
              <w:ind w:leftChars="19" w:left="40" w:firstLineChars="100" w:firstLine="240"/>
              <w:rPr>
                <w:rFonts w:ascii="Arial" w:hAnsi="Arial"/>
                <w:bCs/>
                <w:sz w:val="24"/>
                <w:szCs w:val="24"/>
              </w:rPr>
            </w:pPr>
            <w:r>
              <w:rPr>
                <w:rFonts w:ascii="Arial" w:hAnsi="Arial" w:hint="eastAsia"/>
                <w:bCs/>
                <w:sz w:val="24"/>
                <w:szCs w:val="24"/>
              </w:rPr>
              <w:t>发生或承担负</w:t>
            </w:r>
            <w:r>
              <w:rPr>
                <w:rFonts w:ascii="Arial" w:hAnsi="Arial" w:hint="eastAsia"/>
                <w:bCs/>
                <w:sz w:val="24"/>
                <w:szCs w:val="24"/>
              </w:rPr>
              <w:t>债的账面价值</w:t>
            </w:r>
          </w:p>
        </w:tc>
        <w:tc>
          <w:tcPr>
            <w:tcW w:w="2099" w:type="dxa"/>
            <w:vAlign w:val="bottom"/>
          </w:tcPr>
          <w:p w14:paraId="0509FF65" w14:textId="77777777" w:rsidR="00000000" w:rsidRDefault="007478C2">
            <w:pPr>
              <w:rPr>
                <w:rFonts w:ascii="Arial" w:hAnsi="Arial"/>
                <w:bCs/>
                <w:sz w:val="24"/>
                <w:szCs w:val="24"/>
              </w:rPr>
            </w:pPr>
            <w:r>
              <w:rPr>
                <w:rFonts w:hint="eastAsia"/>
                <w:color w:val="0000FF"/>
                <w:sz w:val="18"/>
              </w:rPr>
              <w:t>（</w:t>
            </w:r>
            <w:r>
              <w:rPr>
                <w:color w:val="0000FF"/>
                <w:sz w:val="18"/>
              </w:rPr>
              <w:t>6332</w:t>
            </w:r>
            <w:r>
              <w:rPr>
                <w:rFonts w:hint="eastAsia"/>
                <w:color w:val="0000FF"/>
                <w:sz w:val="18"/>
              </w:rPr>
              <w:t>）</w:t>
            </w:r>
          </w:p>
        </w:tc>
        <w:tc>
          <w:tcPr>
            <w:tcW w:w="2106" w:type="dxa"/>
            <w:vAlign w:val="bottom"/>
          </w:tcPr>
          <w:p w14:paraId="6B9770FF" w14:textId="77777777" w:rsidR="00000000" w:rsidRDefault="007478C2">
            <w:pPr>
              <w:rPr>
                <w:rFonts w:ascii="Arial" w:hAnsi="Arial"/>
                <w:bCs/>
                <w:sz w:val="24"/>
                <w:szCs w:val="24"/>
              </w:rPr>
            </w:pPr>
            <w:r>
              <w:rPr>
                <w:rFonts w:hint="eastAsia"/>
                <w:color w:val="0000FF"/>
                <w:sz w:val="18"/>
              </w:rPr>
              <w:t>（</w:t>
            </w:r>
            <w:r>
              <w:rPr>
                <w:color w:val="0000FF"/>
                <w:sz w:val="18"/>
              </w:rPr>
              <w:t>6332</w:t>
            </w:r>
            <w:r>
              <w:rPr>
                <w:rFonts w:hint="eastAsia"/>
                <w:color w:val="0000FF"/>
                <w:sz w:val="18"/>
              </w:rPr>
              <w:t>）</w:t>
            </w:r>
          </w:p>
        </w:tc>
      </w:tr>
      <w:tr w:rsidR="00000000" w14:paraId="2B8E8937" w14:textId="77777777">
        <w:trPr>
          <w:trHeight w:val="20"/>
        </w:trPr>
        <w:tc>
          <w:tcPr>
            <w:tcW w:w="5081" w:type="dxa"/>
            <w:vAlign w:val="bottom"/>
          </w:tcPr>
          <w:p w14:paraId="6E5158A0" w14:textId="77777777" w:rsidR="00000000" w:rsidRDefault="007478C2">
            <w:pPr>
              <w:ind w:leftChars="19" w:left="40" w:firstLineChars="100" w:firstLine="240"/>
              <w:rPr>
                <w:rFonts w:ascii="Arial" w:hAnsi="Arial"/>
                <w:bCs/>
                <w:sz w:val="24"/>
                <w:szCs w:val="24"/>
              </w:rPr>
            </w:pPr>
            <w:r>
              <w:rPr>
                <w:rFonts w:ascii="Arial" w:hAnsi="Arial" w:hint="eastAsia"/>
                <w:bCs/>
                <w:sz w:val="24"/>
                <w:szCs w:val="24"/>
              </w:rPr>
              <w:t>或有对价</w:t>
            </w:r>
          </w:p>
        </w:tc>
        <w:tc>
          <w:tcPr>
            <w:tcW w:w="2099" w:type="dxa"/>
            <w:vAlign w:val="bottom"/>
          </w:tcPr>
          <w:p w14:paraId="41C1EB36" w14:textId="77777777" w:rsidR="00000000" w:rsidRDefault="007478C2">
            <w:pPr>
              <w:rPr>
                <w:rFonts w:ascii="Arial" w:hAnsi="Arial"/>
                <w:bCs/>
                <w:sz w:val="24"/>
                <w:szCs w:val="24"/>
              </w:rPr>
            </w:pPr>
            <w:r>
              <w:rPr>
                <w:rFonts w:hint="eastAsia"/>
                <w:color w:val="0000FF"/>
                <w:sz w:val="18"/>
              </w:rPr>
              <w:t>（</w:t>
            </w:r>
            <w:r>
              <w:rPr>
                <w:color w:val="0000FF"/>
                <w:sz w:val="18"/>
              </w:rPr>
              <w:t>6333</w:t>
            </w:r>
            <w:r>
              <w:rPr>
                <w:rFonts w:hint="eastAsia"/>
                <w:color w:val="0000FF"/>
                <w:sz w:val="18"/>
              </w:rPr>
              <w:t>）</w:t>
            </w:r>
          </w:p>
        </w:tc>
        <w:tc>
          <w:tcPr>
            <w:tcW w:w="2106" w:type="dxa"/>
            <w:vAlign w:val="bottom"/>
          </w:tcPr>
          <w:p w14:paraId="47693E79" w14:textId="77777777" w:rsidR="00000000" w:rsidRDefault="007478C2">
            <w:pPr>
              <w:rPr>
                <w:rFonts w:ascii="Arial" w:hAnsi="Arial"/>
                <w:bCs/>
                <w:sz w:val="24"/>
                <w:szCs w:val="24"/>
              </w:rPr>
            </w:pPr>
            <w:r>
              <w:rPr>
                <w:rFonts w:hint="eastAsia"/>
                <w:color w:val="0000FF"/>
                <w:sz w:val="18"/>
              </w:rPr>
              <w:t>（</w:t>
            </w:r>
            <w:r>
              <w:rPr>
                <w:color w:val="0000FF"/>
                <w:sz w:val="18"/>
              </w:rPr>
              <w:t>6333</w:t>
            </w:r>
            <w:r>
              <w:rPr>
                <w:rFonts w:hint="eastAsia"/>
                <w:color w:val="0000FF"/>
                <w:sz w:val="18"/>
              </w:rPr>
              <w:t>）</w:t>
            </w:r>
          </w:p>
        </w:tc>
      </w:tr>
      <w:tr w:rsidR="00000000" w14:paraId="5598A3C6" w14:textId="77777777">
        <w:trPr>
          <w:trHeight w:val="20"/>
        </w:trPr>
        <w:tc>
          <w:tcPr>
            <w:tcW w:w="5081" w:type="dxa"/>
            <w:vAlign w:val="bottom"/>
          </w:tcPr>
          <w:p w14:paraId="1632D3FB" w14:textId="77777777" w:rsidR="00000000" w:rsidRDefault="007478C2">
            <w:pPr>
              <w:ind w:leftChars="19" w:left="40" w:firstLineChars="100" w:firstLine="240"/>
              <w:rPr>
                <w:rFonts w:ascii="Arial" w:hAnsi="Arial"/>
                <w:bCs/>
                <w:sz w:val="24"/>
                <w:szCs w:val="24"/>
              </w:rPr>
            </w:pPr>
            <w:r>
              <w:rPr>
                <w:rFonts w:ascii="Arial" w:hAnsi="Arial" w:hint="eastAsia"/>
                <w:bCs/>
                <w:sz w:val="24"/>
                <w:szCs w:val="24"/>
              </w:rPr>
              <w:t>…</w:t>
            </w:r>
            <w:r>
              <w:rPr>
                <w:rFonts w:hint="eastAsia"/>
                <w:color w:val="0000FF"/>
                <w:sz w:val="18"/>
              </w:rPr>
              <w:t>（</w:t>
            </w:r>
            <w:r>
              <w:rPr>
                <w:color w:val="0000FF"/>
                <w:sz w:val="18"/>
              </w:rPr>
              <w:t>6336</w:t>
            </w:r>
            <w:r>
              <w:rPr>
                <w:rFonts w:hint="eastAsia"/>
                <w:color w:val="0000FF"/>
                <w:sz w:val="18"/>
              </w:rPr>
              <w:t>）</w:t>
            </w:r>
          </w:p>
        </w:tc>
        <w:tc>
          <w:tcPr>
            <w:tcW w:w="2099" w:type="dxa"/>
            <w:vAlign w:val="bottom"/>
          </w:tcPr>
          <w:p w14:paraId="36FB0539" w14:textId="77777777" w:rsidR="00000000" w:rsidRDefault="007478C2">
            <w:pPr>
              <w:rPr>
                <w:rFonts w:ascii="Arial" w:hAnsi="Arial"/>
                <w:bCs/>
                <w:sz w:val="24"/>
                <w:szCs w:val="24"/>
              </w:rPr>
            </w:pPr>
            <w:r>
              <w:rPr>
                <w:rFonts w:hint="eastAsia"/>
                <w:color w:val="0000FF"/>
                <w:sz w:val="18"/>
              </w:rPr>
              <w:t>（</w:t>
            </w:r>
            <w:r>
              <w:rPr>
                <w:color w:val="0000FF"/>
                <w:sz w:val="18"/>
              </w:rPr>
              <w:t>6337</w:t>
            </w:r>
            <w:r>
              <w:rPr>
                <w:rFonts w:hint="eastAsia"/>
                <w:color w:val="0000FF"/>
                <w:sz w:val="18"/>
              </w:rPr>
              <w:t>）</w:t>
            </w:r>
          </w:p>
        </w:tc>
        <w:tc>
          <w:tcPr>
            <w:tcW w:w="2106" w:type="dxa"/>
            <w:vAlign w:val="bottom"/>
          </w:tcPr>
          <w:p w14:paraId="570428A8" w14:textId="77777777" w:rsidR="00000000" w:rsidRDefault="007478C2">
            <w:pPr>
              <w:rPr>
                <w:rFonts w:ascii="Arial" w:hAnsi="Arial"/>
                <w:bCs/>
                <w:sz w:val="24"/>
                <w:szCs w:val="24"/>
              </w:rPr>
            </w:pPr>
            <w:r>
              <w:rPr>
                <w:rFonts w:hint="eastAsia"/>
                <w:color w:val="0000FF"/>
                <w:sz w:val="18"/>
              </w:rPr>
              <w:t>（</w:t>
            </w:r>
            <w:r>
              <w:rPr>
                <w:color w:val="0000FF"/>
                <w:sz w:val="18"/>
              </w:rPr>
              <w:t>6337</w:t>
            </w:r>
            <w:r>
              <w:rPr>
                <w:rFonts w:hint="eastAsia"/>
                <w:color w:val="0000FF"/>
                <w:sz w:val="18"/>
              </w:rPr>
              <w:t>）</w:t>
            </w:r>
          </w:p>
        </w:tc>
      </w:tr>
      <w:tr w:rsidR="00000000" w14:paraId="500763B5" w14:textId="77777777">
        <w:trPr>
          <w:trHeight w:val="20"/>
        </w:trPr>
        <w:tc>
          <w:tcPr>
            <w:tcW w:w="5081" w:type="dxa"/>
            <w:vAlign w:val="bottom"/>
          </w:tcPr>
          <w:p w14:paraId="5BCFCE9A" w14:textId="77777777" w:rsidR="00000000" w:rsidRDefault="007478C2">
            <w:pPr>
              <w:ind w:left="40"/>
              <w:rPr>
                <w:rFonts w:ascii="Arial" w:hAnsi="Arial"/>
                <w:bCs/>
                <w:sz w:val="24"/>
                <w:szCs w:val="24"/>
              </w:rPr>
            </w:pPr>
            <w:r>
              <w:rPr>
                <w:rFonts w:ascii="Arial" w:hAnsi="Arial" w:hint="eastAsia"/>
                <w:bCs/>
                <w:sz w:val="24"/>
                <w:szCs w:val="24"/>
              </w:rPr>
              <w:t>其他</w:t>
            </w:r>
          </w:p>
        </w:tc>
        <w:tc>
          <w:tcPr>
            <w:tcW w:w="2099" w:type="dxa"/>
            <w:vAlign w:val="bottom"/>
          </w:tcPr>
          <w:p w14:paraId="4E35C475" w14:textId="77777777" w:rsidR="00000000" w:rsidRDefault="007478C2">
            <w:pPr>
              <w:rPr>
                <w:rFonts w:ascii="Arial" w:hAnsi="Arial"/>
                <w:bCs/>
                <w:sz w:val="24"/>
                <w:szCs w:val="24"/>
              </w:rPr>
            </w:pPr>
            <w:r>
              <w:rPr>
                <w:rFonts w:hint="eastAsia"/>
                <w:color w:val="0000FF"/>
                <w:sz w:val="18"/>
              </w:rPr>
              <w:t>（</w:t>
            </w:r>
            <w:r>
              <w:rPr>
                <w:color w:val="0000FF"/>
                <w:sz w:val="18"/>
              </w:rPr>
              <w:t>6338</w:t>
            </w:r>
            <w:r>
              <w:rPr>
                <w:rFonts w:hint="eastAsia"/>
                <w:color w:val="0000FF"/>
                <w:sz w:val="18"/>
              </w:rPr>
              <w:t>）</w:t>
            </w:r>
          </w:p>
        </w:tc>
        <w:tc>
          <w:tcPr>
            <w:tcW w:w="2106" w:type="dxa"/>
            <w:vAlign w:val="bottom"/>
          </w:tcPr>
          <w:p w14:paraId="7FBEA686" w14:textId="77777777" w:rsidR="00000000" w:rsidRDefault="007478C2">
            <w:pPr>
              <w:rPr>
                <w:rFonts w:ascii="Arial" w:hAnsi="Arial"/>
                <w:bCs/>
                <w:sz w:val="24"/>
                <w:szCs w:val="24"/>
              </w:rPr>
            </w:pPr>
            <w:r>
              <w:rPr>
                <w:rFonts w:hint="eastAsia"/>
                <w:color w:val="0000FF"/>
                <w:sz w:val="18"/>
              </w:rPr>
              <w:t>（</w:t>
            </w:r>
            <w:r>
              <w:rPr>
                <w:color w:val="0000FF"/>
                <w:sz w:val="18"/>
              </w:rPr>
              <w:t>6338</w:t>
            </w:r>
            <w:r>
              <w:rPr>
                <w:rFonts w:hint="eastAsia"/>
                <w:color w:val="0000FF"/>
                <w:sz w:val="18"/>
              </w:rPr>
              <w:t>）</w:t>
            </w:r>
          </w:p>
        </w:tc>
      </w:tr>
      <w:tr w:rsidR="00000000" w14:paraId="3BE6D8AC" w14:textId="77777777">
        <w:trPr>
          <w:trHeight w:val="20"/>
        </w:trPr>
        <w:tc>
          <w:tcPr>
            <w:tcW w:w="5081" w:type="dxa"/>
            <w:vAlign w:val="bottom"/>
          </w:tcPr>
          <w:p w14:paraId="4688E880" w14:textId="77777777" w:rsidR="00000000" w:rsidRDefault="007478C2">
            <w:pPr>
              <w:ind w:left="40"/>
              <w:rPr>
                <w:rFonts w:ascii="Arial" w:hAnsi="Arial"/>
                <w:bCs/>
                <w:sz w:val="24"/>
                <w:szCs w:val="24"/>
              </w:rPr>
            </w:pPr>
            <w:r>
              <w:rPr>
                <w:rFonts w:ascii="Arial" w:hAnsi="Arial" w:hint="eastAsia"/>
                <w:bCs/>
                <w:sz w:val="24"/>
                <w:szCs w:val="24"/>
              </w:rPr>
              <w:t>合并成本合计</w:t>
            </w:r>
          </w:p>
        </w:tc>
        <w:tc>
          <w:tcPr>
            <w:tcW w:w="2099" w:type="dxa"/>
            <w:vAlign w:val="bottom"/>
          </w:tcPr>
          <w:p w14:paraId="0D4C56DC" w14:textId="77777777" w:rsidR="00000000" w:rsidRDefault="007478C2">
            <w:pPr>
              <w:rPr>
                <w:rFonts w:ascii="Arial" w:hAnsi="Arial"/>
                <w:bCs/>
                <w:sz w:val="24"/>
                <w:szCs w:val="24"/>
              </w:rPr>
            </w:pPr>
            <w:r>
              <w:rPr>
                <w:rFonts w:hint="eastAsia"/>
                <w:color w:val="0000FF"/>
                <w:sz w:val="18"/>
              </w:rPr>
              <w:t>（</w:t>
            </w:r>
            <w:r>
              <w:rPr>
                <w:color w:val="0000FF"/>
                <w:sz w:val="18"/>
              </w:rPr>
              <w:t>6339</w:t>
            </w:r>
            <w:r>
              <w:rPr>
                <w:rFonts w:hint="eastAsia"/>
                <w:color w:val="0000FF"/>
                <w:sz w:val="18"/>
              </w:rPr>
              <w:t>）</w:t>
            </w:r>
          </w:p>
        </w:tc>
        <w:tc>
          <w:tcPr>
            <w:tcW w:w="2106" w:type="dxa"/>
            <w:vAlign w:val="bottom"/>
          </w:tcPr>
          <w:p w14:paraId="44AD0007" w14:textId="77777777" w:rsidR="00000000" w:rsidRDefault="007478C2">
            <w:pPr>
              <w:rPr>
                <w:rFonts w:ascii="Arial" w:hAnsi="Arial"/>
                <w:bCs/>
                <w:sz w:val="24"/>
                <w:szCs w:val="24"/>
              </w:rPr>
            </w:pPr>
            <w:r>
              <w:rPr>
                <w:rFonts w:hint="eastAsia"/>
                <w:color w:val="0000FF"/>
                <w:sz w:val="18"/>
              </w:rPr>
              <w:t>（</w:t>
            </w:r>
            <w:r>
              <w:rPr>
                <w:color w:val="0000FF"/>
                <w:sz w:val="18"/>
              </w:rPr>
              <w:t>6339</w:t>
            </w:r>
            <w:r>
              <w:rPr>
                <w:rFonts w:hint="eastAsia"/>
                <w:color w:val="0000FF"/>
                <w:sz w:val="18"/>
              </w:rPr>
              <w:t>）</w:t>
            </w:r>
          </w:p>
        </w:tc>
      </w:tr>
    </w:tbl>
    <w:p w14:paraId="221306F1" w14:textId="77777777" w:rsidR="00000000" w:rsidRDefault="007478C2">
      <w:pPr>
        <w:rPr>
          <w:rFonts w:ascii="宋体" w:hAnsi="宋体"/>
          <w:bCs/>
          <w:sz w:val="24"/>
        </w:rPr>
      </w:pPr>
      <w:r>
        <w:rPr>
          <w:rFonts w:ascii="宋体" w:hAnsi="宋体"/>
          <w:bCs/>
          <w:sz w:val="24"/>
        </w:rPr>
        <w:t>注：</w:t>
      </w:r>
      <w:r>
        <w:rPr>
          <w:rFonts w:hint="eastAsia"/>
          <w:color w:val="0000FF"/>
          <w:sz w:val="18"/>
        </w:rPr>
        <w:t>（</w:t>
      </w:r>
      <w:r>
        <w:rPr>
          <w:color w:val="0000FF"/>
          <w:sz w:val="18"/>
        </w:rPr>
        <w:t>6340</w:t>
      </w:r>
      <w:r>
        <w:rPr>
          <w:rFonts w:hint="eastAsia"/>
          <w:color w:val="0000FF"/>
          <w:sz w:val="18"/>
        </w:rPr>
        <w:t>）</w:t>
      </w:r>
    </w:p>
    <w:p w14:paraId="4EFE17D4" w14:textId="77777777" w:rsidR="00000000" w:rsidRDefault="007478C2">
      <w:pPr>
        <w:rPr>
          <w:rFonts w:ascii="宋体" w:hAnsi="宋体"/>
          <w:bCs/>
          <w:sz w:val="24"/>
        </w:rPr>
      </w:pPr>
    </w:p>
    <w:p w14:paraId="04E4F669" w14:textId="77777777" w:rsidR="00000000" w:rsidRDefault="007478C2">
      <w:pPr>
        <w:spacing w:line="360" w:lineRule="auto"/>
        <w:outlineLvl w:val="3"/>
        <w:rPr>
          <w:rFonts w:ascii="宋体" w:hAnsi="宋体"/>
          <w:b/>
          <w:sz w:val="24"/>
        </w:rPr>
      </w:pPr>
      <w:r>
        <w:rPr>
          <w:rFonts w:ascii="宋体" w:hAnsi="宋体"/>
          <w:b/>
          <w:sz w:val="24"/>
        </w:rPr>
        <w:t>11.5.8.2.</w:t>
      </w:r>
      <w:r>
        <w:rPr>
          <w:rFonts w:ascii="宋体" w:hAnsi="宋体" w:hint="eastAsia"/>
          <w:b/>
          <w:sz w:val="24"/>
        </w:rPr>
        <w:t xml:space="preserve">3 </w:t>
      </w:r>
      <w:r>
        <w:rPr>
          <w:rFonts w:ascii="宋体" w:hAnsi="宋体" w:hint="eastAsia"/>
          <w:b/>
          <w:sz w:val="24"/>
        </w:rPr>
        <w:t>或有对价及其变动的说明（如有）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AD161DB" w14:textId="77777777">
        <w:tc>
          <w:tcPr>
            <w:tcW w:w="9286" w:type="dxa"/>
          </w:tcPr>
          <w:p w14:paraId="5ECDDE2E" w14:textId="77777777" w:rsidR="00000000" w:rsidRDefault="007478C2">
            <w:pPr>
              <w:spacing w:line="360" w:lineRule="auto"/>
              <w:outlineLvl w:val="2"/>
            </w:pPr>
            <w:r>
              <w:rPr>
                <w:rFonts w:hint="eastAsia"/>
                <w:color w:val="0000FF"/>
                <w:sz w:val="18"/>
              </w:rPr>
              <w:t>（</w:t>
            </w:r>
            <w:r>
              <w:rPr>
                <w:color w:val="0000FF"/>
                <w:sz w:val="18"/>
              </w:rPr>
              <w:t>6341</w:t>
            </w:r>
            <w:r>
              <w:rPr>
                <w:rFonts w:hint="eastAsia"/>
                <w:color w:val="0000FF"/>
                <w:sz w:val="18"/>
              </w:rPr>
              <w:t>）</w:t>
            </w:r>
          </w:p>
        </w:tc>
      </w:tr>
    </w:tbl>
    <w:p w14:paraId="6DA3CB8C" w14:textId="77777777" w:rsidR="00000000" w:rsidRDefault="007478C2">
      <w:pPr>
        <w:rPr>
          <w:rFonts w:ascii="宋体" w:hAnsi="宋体"/>
          <w:b/>
          <w:sz w:val="24"/>
        </w:rPr>
      </w:pPr>
    </w:p>
    <w:p w14:paraId="3FC4B484" w14:textId="77777777" w:rsidR="00000000" w:rsidRDefault="007478C2">
      <w:pPr>
        <w:spacing w:line="360" w:lineRule="auto"/>
        <w:outlineLvl w:val="3"/>
        <w:rPr>
          <w:rFonts w:ascii="宋体" w:hAnsi="宋体"/>
          <w:b/>
          <w:sz w:val="24"/>
        </w:rPr>
      </w:pPr>
      <w:r>
        <w:rPr>
          <w:rFonts w:ascii="宋体" w:hAnsi="宋体"/>
          <w:b/>
          <w:sz w:val="24"/>
        </w:rPr>
        <w:t>11.5.8.2.</w:t>
      </w:r>
      <w:r>
        <w:rPr>
          <w:rFonts w:ascii="宋体" w:hAnsi="宋体" w:hint="eastAsia"/>
          <w:b/>
          <w:sz w:val="24"/>
        </w:rPr>
        <w:t xml:space="preserve">4 </w:t>
      </w:r>
      <w:r>
        <w:rPr>
          <w:rFonts w:ascii="宋体" w:hAnsi="宋体" w:hint="eastAsia"/>
          <w:b/>
          <w:sz w:val="24"/>
        </w:rPr>
        <w:t>合并日被合并方资产、负债的账面价值（如有）</w:t>
      </w:r>
    </w:p>
    <w:p w14:paraId="784E1320" w14:textId="77777777" w:rsidR="00000000" w:rsidRDefault="007478C2">
      <w:pPr>
        <w:ind w:rightChars="697" w:right="1464"/>
        <w:jc w:val="right"/>
        <w:rPr>
          <w:rFonts w:ascii="宋体" w:hAnsi="宋体"/>
          <w:sz w:val="24"/>
        </w:rPr>
      </w:pPr>
      <w:r>
        <w:rPr>
          <w:rFonts w:ascii="宋体" w:hAnsi="宋体" w:hint="eastAsia"/>
          <w:sz w:val="24"/>
        </w:rPr>
        <w:t>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5"/>
        <w:gridCol w:w="3237"/>
        <w:gridCol w:w="3874"/>
      </w:tblGrid>
      <w:tr w:rsidR="00000000" w14:paraId="399AB4A8" w14:textId="77777777">
        <w:trPr>
          <w:trHeight w:val="300"/>
          <w:jc w:val="center"/>
        </w:trPr>
        <w:tc>
          <w:tcPr>
            <w:tcW w:w="2175" w:type="dxa"/>
            <w:vMerge w:val="restart"/>
            <w:vAlign w:val="center"/>
          </w:tcPr>
          <w:p w14:paraId="6640B765" w14:textId="77777777" w:rsidR="00000000" w:rsidRDefault="007478C2">
            <w:pPr>
              <w:jc w:val="center"/>
              <w:rPr>
                <w:rFonts w:cs="Arial"/>
                <w:sz w:val="24"/>
                <w:szCs w:val="24"/>
              </w:rPr>
            </w:pPr>
            <w:r>
              <w:rPr>
                <w:rFonts w:ascii="Arial" w:hAnsi="Arial"/>
                <w:bCs/>
                <w:sz w:val="24"/>
                <w:szCs w:val="24"/>
              </w:rPr>
              <w:t>项目</w:t>
            </w:r>
          </w:p>
        </w:tc>
        <w:tc>
          <w:tcPr>
            <w:tcW w:w="7111" w:type="dxa"/>
            <w:gridSpan w:val="2"/>
            <w:vAlign w:val="center"/>
          </w:tcPr>
          <w:p w14:paraId="5BC898CC" w14:textId="77777777" w:rsidR="00000000" w:rsidRDefault="007478C2">
            <w:pPr>
              <w:jc w:val="center"/>
              <w:rPr>
                <w:rFonts w:cs="Arial"/>
                <w:bCs/>
                <w:sz w:val="24"/>
                <w:szCs w:val="24"/>
                <w:lang w:val="en-GB"/>
              </w:rPr>
            </w:pPr>
            <w:r>
              <w:rPr>
                <w:rFonts w:ascii="Arial" w:hAnsi="Arial"/>
                <w:bCs/>
                <w:sz w:val="24"/>
                <w:szCs w:val="24"/>
              </w:rPr>
              <w:t>XX</w:t>
            </w:r>
            <w:r>
              <w:rPr>
                <w:rFonts w:ascii="Arial" w:hAnsi="Arial" w:hint="eastAsia"/>
                <w:bCs/>
                <w:sz w:val="24"/>
                <w:szCs w:val="24"/>
              </w:rPr>
              <w:t>公司</w:t>
            </w:r>
            <w:r>
              <w:rPr>
                <w:rFonts w:hint="eastAsia"/>
                <w:color w:val="0000FF"/>
                <w:sz w:val="18"/>
              </w:rPr>
              <w:t>（</w:t>
            </w:r>
            <w:r>
              <w:rPr>
                <w:color w:val="0000FF"/>
                <w:sz w:val="18"/>
              </w:rPr>
              <w:t>6345</w:t>
            </w:r>
            <w:r>
              <w:rPr>
                <w:rFonts w:hint="eastAsia"/>
                <w:color w:val="0000FF"/>
                <w:sz w:val="18"/>
              </w:rPr>
              <w:t>）</w:t>
            </w:r>
          </w:p>
        </w:tc>
      </w:tr>
      <w:tr w:rsidR="00000000" w14:paraId="6586885E" w14:textId="77777777">
        <w:trPr>
          <w:trHeight w:val="300"/>
          <w:jc w:val="center"/>
        </w:trPr>
        <w:tc>
          <w:tcPr>
            <w:tcW w:w="2175" w:type="dxa"/>
            <w:vMerge/>
            <w:vAlign w:val="center"/>
          </w:tcPr>
          <w:p w14:paraId="7F11761B" w14:textId="77777777" w:rsidR="00000000" w:rsidRDefault="007478C2">
            <w:pPr>
              <w:jc w:val="center"/>
              <w:rPr>
                <w:rFonts w:cs="Arial"/>
                <w:sz w:val="24"/>
                <w:szCs w:val="24"/>
              </w:rPr>
            </w:pPr>
          </w:p>
        </w:tc>
        <w:tc>
          <w:tcPr>
            <w:tcW w:w="3237" w:type="dxa"/>
            <w:vAlign w:val="center"/>
          </w:tcPr>
          <w:p w14:paraId="5BECEB49" w14:textId="77777777" w:rsidR="00000000" w:rsidRDefault="007478C2">
            <w:pPr>
              <w:jc w:val="center"/>
              <w:rPr>
                <w:rFonts w:cs="Arial"/>
                <w:sz w:val="24"/>
                <w:szCs w:val="24"/>
              </w:rPr>
            </w:pPr>
            <w:r>
              <w:rPr>
                <w:rFonts w:cs="Arial" w:hint="eastAsia"/>
                <w:sz w:val="24"/>
                <w:szCs w:val="24"/>
              </w:rPr>
              <w:t>合并日</w:t>
            </w:r>
          </w:p>
        </w:tc>
        <w:tc>
          <w:tcPr>
            <w:tcW w:w="3874" w:type="dxa"/>
            <w:vAlign w:val="center"/>
          </w:tcPr>
          <w:p w14:paraId="2B0B2491" w14:textId="77777777" w:rsidR="00000000" w:rsidRDefault="007478C2">
            <w:pPr>
              <w:jc w:val="center"/>
              <w:rPr>
                <w:rFonts w:cs="Arial"/>
                <w:sz w:val="24"/>
                <w:szCs w:val="24"/>
                <w:lang w:val="en-GB"/>
              </w:rPr>
            </w:pPr>
            <w:r>
              <w:rPr>
                <w:rFonts w:cs="Arial" w:hint="eastAsia"/>
                <w:sz w:val="24"/>
                <w:szCs w:val="24"/>
                <w:lang w:val="en-GB"/>
              </w:rPr>
              <w:t>上年度末</w:t>
            </w:r>
          </w:p>
        </w:tc>
      </w:tr>
      <w:tr w:rsidR="00000000" w14:paraId="4808153D" w14:textId="77777777">
        <w:trPr>
          <w:trHeight w:val="300"/>
          <w:jc w:val="center"/>
        </w:trPr>
        <w:tc>
          <w:tcPr>
            <w:tcW w:w="2175" w:type="dxa"/>
            <w:vAlign w:val="center"/>
          </w:tcPr>
          <w:p w14:paraId="752A791A" w14:textId="77777777" w:rsidR="00000000" w:rsidRDefault="007478C2">
            <w:pPr>
              <w:jc w:val="left"/>
              <w:rPr>
                <w:rFonts w:cs="Arial"/>
                <w:sz w:val="24"/>
                <w:szCs w:val="24"/>
              </w:rPr>
            </w:pPr>
            <w:bookmarkStart w:id="689" w:name="OLE_LINK19" w:colFirst="0" w:colLast="0"/>
            <w:r>
              <w:rPr>
                <w:rFonts w:cs="Arial" w:hint="eastAsia"/>
                <w:sz w:val="24"/>
                <w:szCs w:val="24"/>
              </w:rPr>
              <w:t>资产：</w:t>
            </w:r>
          </w:p>
        </w:tc>
        <w:tc>
          <w:tcPr>
            <w:tcW w:w="3237" w:type="dxa"/>
            <w:vAlign w:val="center"/>
          </w:tcPr>
          <w:p w14:paraId="7974DD6B" w14:textId="77777777" w:rsidR="00000000" w:rsidRDefault="007478C2">
            <w:pPr>
              <w:jc w:val="right"/>
              <w:rPr>
                <w:rFonts w:cs="Arial"/>
                <w:sz w:val="24"/>
                <w:szCs w:val="24"/>
              </w:rPr>
            </w:pPr>
            <w:r>
              <w:rPr>
                <w:rFonts w:hint="eastAsia"/>
                <w:color w:val="0000FF"/>
                <w:sz w:val="18"/>
              </w:rPr>
              <w:t>（</w:t>
            </w:r>
            <w:r>
              <w:rPr>
                <w:color w:val="0000FF"/>
                <w:sz w:val="18"/>
              </w:rPr>
              <w:t>6346</w:t>
            </w:r>
            <w:r>
              <w:rPr>
                <w:rFonts w:hint="eastAsia"/>
                <w:color w:val="0000FF"/>
                <w:sz w:val="18"/>
              </w:rPr>
              <w:t>）</w:t>
            </w:r>
          </w:p>
        </w:tc>
        <w:tc>
          <w:tcPr>
            <w:tcW w:w="3874" w:type="dxa"/>
            <w:vAlign w:val="center"/>
          </w:tcPr>
          <w:p w14:paraId="135F3F32" w14:textId="77777777" w:rsidR="00000000" w:rsidRDefault="007478C2">
            <w:pPr>
              <w:jc w:val="right"/>
              <w:rPr>
                <w:sz w:val="24"/>
                <w:szCs w:val="24"/>
              </w:rPr>
            </w:pPr>
            <w:r>
              <w:rPr>
                <w:rFonts w:hint="eastAsia"/>
                <w:color w:val="0000FF"/>
                <w:sz w:val="18"/>
              </w:rPr>
              <w:t>（</w:t>
            </w:r>
            <w:r>
              <w:rPr>
                <w:color w:val="0000FF"/>
                <w:sz w:val="18"/>
              </w:rPr>
              <w:t>6352</w:t>
            </w:r>
            <w:r>
              <w:rPr>
                <w:rFonts w:hint="eastAsia"/>
                <w:color w:val="0000FF"/>
                <w:sz w:val="18"/>
              </w:rPr>
              <w:t>）</w:t>
            </w:r>
          </w:p>
        </w:tc>
      </w:tr>
      <w:tr w:rsidR="00000000" w14:paraId="2AC4BF6A" w14:textId="77777777">
        <w:trPr>
          <w:trHeight w:val="300"/>
          <w:jc w:val="center"/>
        </w:trPr>
        <w:tc>
          <w:tcPr>
            <w:tcW w:w="2175" w:type="dxa"/>
            <w:vAlign w:val="center"/>
          </w:tcPr>
          <w:p w14:paraId="7923A836" w14:textId="77777777" w:rsidR="00000000" w:rsidRDefault="007478C2">
            <w:pPr>
              <w:jc w:val="left"/>
              <w:rPr>
                <w:rFonts w:cs="Arial"/>
                <w:sz w:val="24"/>
                <w:szCs w:val="24"/>
                <w:lang w:val="en-GB"/>
              </w:rPr>
            </w:pPr>
            <w:r>
              <w:rPr>
                <w:rFonts w:cs="Arial" w:hint="eastAsia"/>
                <w:sz w:val="24"/>
                <w:szCs w:val="24"/>
                <w:lang w:val="en-GB"/>
              </w:rPr>
              <w:t>货币资金</w:t>
            </w:r>
          </w:p>
        </w:tc>
        <w:tc>
          <w:tcPr>
            <w:tcW w:w="3237" w:type="dxa"/>
            <w:vAlign w:val="center"/>
          </w:tcPr>
          <w:p w14:paraId="67F924C3"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6347</w:t>
            </w:r>
            <w:r>
              <w:rPr>
                <w:rFonts w:hint="eastAsia"/>
                <w:color w:val="0000FF"/>
                <w:sz w:val="18"/>
              </w:rPr>
              <w:t>）</w:t>
            </w:r>
          </w:p>
        </w:tc>
        <w:tc>
          <w:tcPr>
            <w:tcW w:w="3874" w:type="dxa"/>
            <w:vAlign w:val="center"/>
          </w:tcPr>
          <w:p w14:paraId="5C044480"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6353</w:t>
            </w:r>
            <w:r>
              <w:rPr>
                <w:rFonts w:hint="eastAsia"/>
                <w:color w:val="0000FF"/>
                <w:sz w:val="18"/>
              </w:rPr>
              <w:t>）</w:t>
            </w:r>
          </w:p>
        </w:tc>
      </w:tr>
      <w:tr w:rsidR="00000000" w14:paraId="20DB90DB" w14:textId="77777777">
        <w:trPr>
          <w:trHeight w:val="300"/>
          <w:jc w:val="center"/>
        </w:trPr>
        <w:tc>
          <w:tcPr>
            <w:tcW w:w="2175" w:type="dxa"/>
            <w:vAlign w:val="center"/>
          </w:tcPr>
          <w:p w14:paraId="58F001F9" w14:textId="77777777" w:rsidR="00000000" w:rsidRDefault="007478C2">
            <w:pPr>
              <w:jc w:val="left"/>
              <w:rPr>
                <w:rFonts w:cs="Arial"/>
                <w:sz w:val="24"/>
                <w:szCs w:val="24"/>
                <w:lang w:val="en-GB"/>
              </w:rPr>
            </w:pPr>
            <w:r>
              <w:rPr>
                <w:rFonts w:cs="Arial" w:hint="eastAsia"/>
                <w:sz w:val="24"/>
                <w:szCs w:val="24"/>
                <w:lang w:val="en-GB"/>
              </w:rPr>
              <w:t>应收账</w:t>
            </w:r>
            <w:r>
              <w:rPr>
                <w:rFonts w:cs="Arial" w:hint="eastAsia"/>
                <w:sz w:val="24"/>
                <w:szCs w:val="24"/>
                <w:lang w:val="en-GB"/>
              </w:rPr>
              <w:t>款</w:t>
            </w:r>
          </w:p>
        </w:tc>
        <w:tc>
          <w:tcPr>
            <w:tcW w:w="3237" w:type="dxa"/>
            <w:vAlign w:val="center"/>
          </w:tcPr>
          <w:p w14:paraId="0A889DB4"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6348</w:t>
            </w:r>
            <w:r>
              <w:rPr>
                <w:rFonts w:hint="eastAsia"/>
                <w:color w:val="0000FF"/>
                <w:sz w:val="18"/>
              </w:rPr>
              <w:t>）</w:t>
            </w:r>
          </w:p>
        </w:tc>
        <w:tc>
          <w:tcPr>
            <w:tcW w:w="3874" w:type="dxa"/>
            <w:vAlign w:val="center"/>
          </w:tcPr>
          <w:p w14:paraId="3616B99D"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6354</w:t>
            </w:r>
            <w:r>
              <w:rPr>
                <w:rFonts w:hint="eastAsia"/>
                <w:color w:val="0000FF"/>
                <w:sz w:val="18"/>
              </w:rPr>
              <w:t>）</w:t>
            </w:r>
          </w:p>
        </w:tc>
      </w:tr>
      <w:tr w:rsidR="00000000" w14:paraId="3CCE6CDA" w14:textId="77777777">
        <w:trPr>
          <w:trHeight w:val="300"/>
          <w:jc w:val="center"/>
        </w:trPr>
        <w:tc>
          <w:tcPr>
            <w:tcW w:w="2175" w:type="dxa"/>
            <w:vAlign w:val="center"/>
          </w:tcPr>
          <w:p w14:paraId="2250ECB7" w14:textId="77777777" w:rsidR="00000000" w:rsidRDefault="007478C2">
            <w:pPr>
              <w:jc w:val="left"/>
              <w:rPr>
                <w:rFonts w:cs="Arial"/>
                <w:sz w:val="24"/>
                <w:szCs w:val="24"/>
                <w:lang w:val="en-GB"/>
              </w:rPr>
            </w:pPr>
            <w:r>
              <w:rPr>
                <w:rFonts w:cs="Arial" w:hint="eastAsia"/>
                <w:sz w:val="24"/>
                <w:szCs w:val="24"/>
                <w:lang w:val="en-GB"/>
              </w:rPr>
              <w:t>投资性房地产</w:t>
            </w:r>
          </w:p>
        </w:tc>
        <w:tc>
          <w:tcPr>
            <w:tcW w:w="3237" w:type="dxa"/>
            <w:vAlign w:val="center"/>
          </w:tcPr>
          <w:p w14:paraId="1595E314"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6349</w:t>
            </w:r>
            <w:r>
              <w:rPr>
                <w:rFonts w:hint="eastAsia"/>
                <w:color w:val="0000FF"/>
                <w:sz w:val="18"/>
              </w:rPr>
              <w:t>）</w:t>
            </w:r>
          </w:p>
        </w:tc>
        <w:tc>
          <w:tcPr>
            <w:tcW w:w="3874" w:type="dxa"/>
            <w:vAlign w:val="center"/>
          </w:tcPr>
          <w:p w14:paraId="32352B64"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6355</w:t>
            </w:r>
            <w:r>
              <w:rPr>
                <w:rFonts w:hint="eastAsia"/>
                <w:color w:val="0000FF"/>
                <w:sz w:val="18"/>
              </w:rPr>
              <w:t>）</w:t>
            </w:r>
          </w:p>
        </w:tc>
      </w:tr>
      <w:tr w:rsidR="00000000" w14:paraId="3928E1EC" w14:textId="77777777">
        <w:trPr>
          <w:trHeight w:val="300"/>
          <w:jc w:val="center"/>
        </w:trPr>
        <w:tc>
          <w:tcPr>
            <w:tcW w:w="2175" w:type="dxa"/>
            <w:vAlign w:val="center"/>
          </w:tcPr>
          <w:p w14:paraId="5632B2A6" w14:textId="77777777" w:rsidR="00000000" w:rsidRDefault="007478C2">
            <w:pPr>
              <w:jc w:val="left"/>
              <w:rPr>
                <w:rFonts w:cs="Arial"/>
                <w:sz w:val="24"/>
                <w:szCs w:val="24"/>
                <w:lang w:val="en-GB"/>
              </w:rPr>
            </w:pPr>
            <w:r>
              <w:rPr>
                <w:rFonts w:cs="Arial" w:hint="eastAsia"/>
                <w:sz w:val="24"/>
                <w:szCs w:val="24"/>
                <w:lang w:val="en-GB"/>
              </w:rPr>
              <w:t>固定资产</w:t>
            </w:r>
          </w:p>
        </w:tc>
        <w:tc>
          <w:tcPr>
            <w:tcW w:w="3237" w:type="dxa"/>
            <w:vAlign w:val="center"/>
          </w:tcPr>
          <w:p w14:paraId="71FC60C5"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6350</w:t>
            </w:r>
            <w:r>
              <w:rPr>
                <w:rFonts w:hint="eastAsia"/>
                <w:color w:val="0000FF"/>
                <w:sz w:val="18"/>
              </w:rPr>
              <w:t>）</w:t>
            </w:r>
          </w:p>
        </w:tc>
        <w:tc>
          <w:tcPr>
            <w:tcW w:w="3874" w:type="dxa"/>
            <w:vAlign w:val="center"/>
          </w:tcPr>
          <w:p w14:paraId="7A1956EE"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6356</w:t>
            </w:r>
            <w:r>
              <w:rPr>
                <w:rFonts w:hint="eastAsia"/>
                <w:color w:val="0000FF"/>
                <w:sz w:val="18"/>
              </w:rPr>
              <w:t>）</w:t>
            </w:r>
          </w:p>
        </w:tc>
      </w:tr>
      <w:tr w:rsidR="00000000" w14:paraId="4957407B" w14:textId="77777777">
        <w:trPr>
          <w:trHeight w:val="300"/>
          <w:jc w:val="center"/>
        </w:trPr>
        <w:tc>
          <w:tcPr>
            <w:tcW w:w="2175" w:type="dxa"/>
            <w:vAlign w:val="center"/>
          </w:tcPr>
          <w:p w14:paraId="706FDF24" w14:textId="77777777" w:rsidR="00000000" w:rsidRDefault="007478C2">
            <w:pPr>
              <w:jc w:val="left"/>
              <w:rPr>
                <w:rFonts w:cs="Arial"/>
                <w:sz w:val="24"/>
                <w:szCs w:val="24"/>
                <w:lang w:val="en-GB"/>
              </w:rPr>
            </w:pPr>
            <w:r>
              <w:rPr>
                <w:rFonts w:cs="Arial" w:hint="eastAsia"/>
                <w:sz w:val="24"/>
                <w:szCs w:val="24"/>
                <w:lang w:val="en-GB"/>
              </w:rPr>
              <w:t>无形资产</w:t>
            </w:r>
          </w:p>
        </w:tc>
        <w:tc>
          <w:tcPr>
            <w:tcW w:w="3237" w:type="dxa"/>
            <w:vAlign w:val="center"/>
          </w:tcPr>
          <w:p w14:paraId="0ED06211"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6351</w:t>
            </w:r>
            <w:r>
              <w:rPr>
                <w:rFonts w:hint="eastAsia"/>
                <w:color w:val="0000FF"/>
                <w:sz w:val="18"/>
              </w:rPr>
              <w:t>）</w:t>
            </w:r>
          </w:p>
        </w:tc>
        <w:tc>
          <w:tcPr>
            <w:tcW w:w="3874" w:type="dxa"/>
            <w:vAlign w:val="center"/>
          </w:tcPr>
          <w:p w14:paraId="6B4ECE8F"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6357</w:t>
            </w:r>
            <w:r>
              <w:rPr>
                <w:rFonts w:hint="eastAsia"/>
                <w:color w:val="0000FF"/>
                <w:sz w:val="18"/>
              </w:rPr>
              <w:t>）</w:t>
            </w:r>
          </w:p>
        </w:tc>
      </w:tr>
      <w:bookmarkEnd w:id="689"/>
      <w:tr w:rsidR="00000000" w14:paraId="1F2E0ADD" w14:textId="77777777">
        <w:trPr>
          <w:trHeight w:val="300"/>
          <w:jc w:val="center"/>
        </w:trPr>
        <w:tc>
          <w:tcPr>
            <w:tcW w:w="2175" w:type="dxa"/>
            <w:vAlign w:val="center"/>
          </w:tcPr>
          <w:p w14:paraId="33518454" w14:textId="77777777" w:rsidR="00000000" w:rsidRDefault="007478C2">
            <w:pPr>
              <w:jc w:val="left"/>
              <w:rPr>
                <w:rFonts w:cs="Arial"/>
                <w:sz w:val="24"/>
                <w:szCs w:val="24"/>
              </w:rPr>
            </w:pPr>
            <w:r>
              <w:rPr>
                <w:rFonts w:cs="Arial" w:hint="eastAsia"/>
                <w:sz w:val="24"/>
                <w:szCs w:val="24"/>
              </w:rPr>
              <w:t>…</w:t>
            </w:r>
            <w:r>
              <w:rPr>
                <w:rFonts w:hint="eastAsia"/>
                <w:color w:val="0000FF"/>
                <w:sz w:val="18"/>
              </w:rPr>
              <w:t>（</w:t>
            </w:r>
            <w:r>
              <w:rPr>
                <w:color w:val="0000FF"/>
                <w:sz w:val="18"/>
              </w:rPr>
              <w:t>6360</w:t>
            </w:r>
            <w:r>
              <w:rPr>
                <w:rFonts w:hint="eastAsia"/>
                <w:color w:val="0000FF"/>
                <w:sz w:val="18"/>
              </w:rPr>
              <w:t>）</w:t>
            </w:r>
          </w:p>
        </w:tc>
        <w:tc>
          <w:tcPr>
            <w:tcW w:w="3237" w:type="dxa"/>
            <w:vAlign w:val="center"/>
          </w:tcPr>
          <w:p w14:paraId="594E5598" w14:textId="77777777" w:rsidR="00000000" w:rsidRDefault="007478C2">
            <w:pPr>
              <w:jc w:val="right"/>
              <w:rPr>
                <w:rFonts w:cs="Arial"/>
                <w:sz w:val="24"/>
                <w:szCs w:val="24"/>
              </w:rPr>
            </w:pPr>
            <w:r>
              <w:rPr>
                <w:rFonts w:hint="eastAsia"/>
                <w:color w:val="0000FF"/>
                <w:sz w:val="18"/>
              </w:rPr>
              <w:t>（</w:t>
            </w:r>
            <w:r>
              <w:rPr>
                <w:color w:val="0000FF"/>
                <w:sz w:val="18"/>
              </w:rPr>
              <w:t>6361</w:t>
            </w:r>
            <w:r>
              <w:rPr>
                <w:rFonts w:hint="eastAsia"/>
                <w:color w:val="0000FF"/>
                <w:sz w:val="18"/>
              </w:rPr>
              <w:t>）</w:t>
            </w:r>
          </w:p>
        </w:tc>
        <w:tc>
          <w:tcPr>
            <w:tcW w:w="3874" w:type="dxa"/>
            <w:vAlign w:val="center"/>
          </w:tcPr>
          <w:p w14:paraId="2D368236" w14:textId="77777777" w:rsidR="00000000" w:rsidRDefault="007478C2">
            <w:pPr>
              <w:jc w:val="right"/>
              <w:rPr>
                <w:sz w:val="24"/>
                <w:szCs w:val="24"/>
              </w:rPr>
            </w:pPr>
            <w:r>
              <w:rPr>
                <w:rFonts w:hint="eastAsia"/>
                <w:color w:val="0000FF"/>
                <w:sz w:val="18"/>
              </w:rPr>
              <w:t>（</w:t>
            </w:r>
            <w:r>
              <w:rPr>
                <w:color w:val="0000FF"/>
                <w:sz w:val="18"/>
              </w:rPr>
              <w:t>6362</w:t>
            </w:r>
            <w:r>
              <w:rPr>
                <w:rFonts w:hint="eastAsia"/>
                <w:color w:val="0000FF"/>
                <w:sz w:val="18"/>
              </w:rPr>
              <w:t>）</w:t>
            </w:r>
          </w:p>
        </w:tc>
      </w:tr>
      <w:tr w:rsidR="00000000" w14:paraId="0653E6B5" w14:textId="77777777">
        <w:trPr>
          <w:trHeight w:val="300"/>
          <w:jc w:val="center"/>
        </w:trPr>
        <w:tc>
          <w:tcPr>
            <w:tcW w:w="2175" w:type="dxa"/>
            <w:vAlign w:val="center"/>
          </w:tcPr>
          <w:p w14:paraId="4463916F" w14:textId="77777777" w:rsidR="00000000" w:rsidRDefault="007478C2">
            <w:pPr>
              <w:jc w:val="left"/>
              <w:rPr>
                <w:rFonts w:cs="Arial"/>
                <w:sz w:val="24"/>
                <w:szCs w:val="24"/>
              </w:rPr>
            </w:pPr>
          </w:p>
        </w:tc>
        <w:tc>
          <w:tcPr>
            <w:tcW w:w="3237" w:type="dxa"/>
            <w:vAlign w:val="center"/>
          </w:tcPr>
          <w:p w14:paraId="3ACF1E4D" w14:textId="77777777" w:rsidR="00000000" w:rsidRDefault="007478C2">
            <w:pPr>
              <w:jc w:val="right"/>
              <w:rPr>
                <w:rFonts w:cs="Arial"/>
                <w:sz w:val="24"/>
                <w:szCs w:val="24"/>
              </w:rPr>
            </w:pPr>
          </w:p>
        </w:tc>
        <w:tc>
          <w:tcPr>
            <w:tcW w:w="3874" w:type="dxa"/>
            <w:vAlign w:val="center"/>
          </w:tcPr>
          <w:p w14:paraId="36CA34AF" w14:textId="77777777" w:rsidR="00000000" w:rsidRDefault="007478C2">
            <w:pPr>
              <w:jc w:val="right"/>
              <w:rPr>
                <w:sz w:val="24"/>
                <w:szCs w:val="24"/>
              </w:rPr>
            </w:pPr>
          </w:p>
        </w:tc>
      </w:tr>
      <w:tr w:rsidR="00000000" w14:paraId="5F9156F3" w14:textId="77777777">
        <w:trPr>
          <w:trHeight w:val="300"/>
          <w:jc w:val="center"/>
        </w:trPr>
        <w:tc>
          <w:tcPr>
            <w:tcW w:w="2175" w:type="dxa"/>
            <w:vAlign w:val="center"/>
          </w:tcPr>
          <w:p w14:paraId="5BC66C05" w14:textId="77777777" w:rsidR="00000000" w:rsidRDefault="007478C2">
            <w:pPr>
              <w:jc w:val="left"/>
              <w:rPr>
                <w:rFonts w:cs="Arial"/>
                <w:sz w:val="24"/>
                <w:szCs w:val="24"/>
                <w:lang w:val="en-GB"/>
              </w:rPr>
            </w:pPr>
            <w:bookmarkStart w:id="690" w:name="OLE_LINK20" w:colFirst="0" w:colLast="0"/>
            <w:r>
              <w:rPr>
                <w:rFonts w:cs="Arial" w:hint="eastAsia"/>
                <w:sz w:val="24"/>
                <w:szCs w:val="24"/>
                <w:lang w:val="en-GB"/>
              </w:rPr>
              <w:t>负债：</w:t>
            </w:r>
          </w:p>
        </w:tc>
        <w:tc>
          <w:tcPr>
            <w:tcW w:w="3237" w:type="dxa"/>
            <w:vAlign w:val="center"/>
          </w:tcPr>
          <w:p w14:paraId="662AD37B" w14:textId="77777777" w:rsidR="00000000" w:rsidRDefault="007478C2">
            <w:pPr>
              <w:jc w:val="right"/>
              <w:rPr>
                <w:rFonts w:cs="Arial"/>
                <w:sz w:val="24"/>
                <w:szCs w:val="24"/>
              </w:rPr>
            </w:pPr>
            <w:r>
              <w:rPr>
                <w:rFonts w:hint="eastAsia"/>
                <w:color w:val="0000FF"/>
                <w:sz w:val="18"/>
              </w:rPr>
              <w:t>（</w:t>
            </w:r>
            <w:r>
              <w:rPr>
                <w:color w:val="0000FF"/>
                <w:sz w:val="18"/>
              </w:rPr>
              <w:t>6363</w:t>
            </w:r>
            <w:r>
              <w:rPr>
                <w:rFonts w:hint="eastAsia"/>
                <w:color w:val="0000FF"/>
                <w:sz w:val="18"/>
              </w:rPr>
              <w:t>）</w:t>
            </w:r>
          </w:p>
        </w:tc>
        <w:tc>
          <w:tcPr>
            <w:tcW w:w="3874" w:type="dxa"/>
            <w:vAlign w:val="center"/>
          </w:tcPr>
          <w:p w14:paraId="14000375" w14:textId="77777777" w:rsidR="00000000" w:rsidRDefault="007478C2">
            <w:pPr>
              <w:jc w:val="right"/>
              <w:rPr>
                <w:sz w:val="24"/>
                <w:szCs w:val="24"/>
              </w:rPr>
            </w:pPr>
            <w:r>
              <w:rPr>
                <w:rFonts w:hint="eastAsia"/>
                <w:color w:val="0000FF"/>
                <w:sz w:val="18"/>
              </w:rPr>
              <w:t>（</w:t>
            </w:r>
            <w:r>
              <w:rPr>
                <w:color w:val="0000FF"/>
                <w:sz w:val="18"/>
              </w:rPr>
              <w:t>6367</w:t>
            </w:r>
            <w:r>
              <w:rPr>
                <w:rFonts w:hint="eastAsia"/>
                <w:color w:val="0000FF"/>
                <w:sz w:val="18"/>
              </w:rPr>
              <w:t>）</w:t>
            </w:r>
          </w:p>
        </w:tc>
      </w:tr>
      <w:tr w:rsidR="00000000" w14:paraId="6288A12C" w14:textId="77777777">
        <w:trPr>
          <w:trHeight w:val="300"/>
          <w:jc w:val="center"/>
        </w:trPr>
        <w:tc>
          <w:tcPr>
            <w:tcW w:w="2175" w:type="dxa"/>
            <w:vAlign w:val="center"/>
          </w:tcPr>
          <w:p w14:paraId="65C19200" w14:textId="77777777" w:rsidR="00000000" w:rsidRDefault="007478C2">
            <w:pPr>
              <w:jc w:val="left"/>
              <w:rPr>
                <w:rFonts w:cs="Arial"/>
                <w:sz w:val="24"/>
                <w:szCs w:val="24"/>
              </w:rPr>
            </w:pPr>
            <w:r>
              <w:rPr>
                <w:rFonts w:cs="Arial" w:hint="eastAsia"/>
                <w:sz w:val="24"/>
                <w:szCs w:val="24"/>
              </w:rPr>
              <w:t>应付账款</w:t>
            </w:r>
          </w:p>
        </w:tc>
        <w:tc>
          <w:tcPr>
            <w:tcW w:w="3237" w:type="dxa"/>
            <w:vAlign w:val="center"/>
          </w:tcPr>
          <w:p w14:paraId="4E0AEF27"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6364</w:t>
            </w:r>
            <w:r>
              <w:rPr>
                <w:rFonts w:hint="eastAsia"/>
                <w:color w:val="0000FF"/>
                <w:sz w:val="18"/>
              </w:rPr>
              <w:t>）</w:t>
            </w:r>
          </w:p>
        </w:tc>
        <w:tc>
          <w:tcPr>
            <w:tcW w:w="3874" w:type="dxa"/>
            <w:vAlign w:val="center"/>
          </w:tcPr>
          <w:p w14:paraId="14858D41"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6368</w:t>
            </w:r>
            <w:r>
              <w:rPr>
                <w:rFonts w:hint="eastAsia"/>
                <w:color w:val="0000FF"/>
                <w:sz w:val="18"/>
              </w:rPr>
              <w:t>）</w:t>
            </w:r>
          </w:p>
        </w:tc>
      </w:tr>
      <w:tr w:rsidR="00000000" w14:paraId="6FF24F90" w14:textId="77777777">
        <w:trPr>
          <w:trHeight w:val="300"/>
          <w:jc w:val="center"/>
        </w:trPr>
        <w:tc>
          <w:tcPr>
            <w:tcW w:w="2175" w:type="dxa"/>
            <w:vAlign w:val="center"/>
          </w:tcPr>
          <w:p w14:paraId="2E9BF56B" w14:textId="77777777" w:rsidR="00000000" w:rsidRDefault="007478C2">
            <w:pPr>
              <w:jc w:val="left"/>
              <w:rPr>
                <w:rFonts w:cs="Arial"/>
                <w:sz w:val="24"/>
                <w:szCs w:val="24"/>
              </w:rPr>
            </w:pPr>
            <w:r>
              <w:rPr>
                <w:rFonts w:cs="Arial" w:hint="eastAsia"/>
                <w:sz w:val="24"/>
                <w:szCs w:val="24"/>
              </w:rPr>
              <w:t>长期借款</w:t>
            </w:r>
          </w:p>
        </w:tc>
        <w:tc>
          <w:tcPr>
            <w:tcW w:w="3237" w:type="dxa"/>
            <w:vAlign w:val="center"/>
          </w:tcPr>
          <w:p w14:paraId="3022DAF2"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6365</w:t>
            </w:r>
            <w:r>
              <w:rPr>
                <w:rFonts w:hint="eastAsia"/>
                <w:color w:val="0000FF"/>
                <w:sz w:val="18"/>
              </w:rPr>
              <w:t>）</w:t>
            </w:r>
          </w:p>
        </w:tc>
        <w:tc>
          <w:tcPr>
            <w:tcW w:w="3874" w:type="dxa"/>
            <w:vAlign w:val="center"/>
          </w:tcPr>
          <w:p w14:paraId="44363DEC"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6369</w:t>
            </w:r>
            <w:r>
              <w:rPr>
                <w:rFonts w:hint="eastAsia"/>
                <w:color w:val="0000FF"/>
                <w:sz w:val="18"/>
              </w:rPr>
              <w:t>）</w:t>
            </w:r>
          </w:p>
        </w:tc>
      </w:tr>
      <w:tr w:rsidR="00000000" w14:paraId="3B97BCD7" w14:textId="77777777">
        <w:trPr>
          <w:trHeight w:val="300"/>
          <w:jc w:val="center"/>
        </w:trPr>
        <w:tc>
          <w:tcPr>
            <w:tcW w:w="2175" w:type="dxa"/>
            <w:vAlign w:val="center"/>
          </w:tcPr>
          <w:p w14:paraId="3DE3366E" w14:textId="77777777" w:rsidR="00000000" w:rsidRDefault="007478C2">
            <w:pPr>
              <w:jc w:val="left"/>
              <w:rPr>
                <w:rFonts w:cs="Arial"/>
                <w:sz w:val="24"/>
                <w:szCs w:val="24"/>
              </w:rPr>
            </w:pPr>
            <w:r>
              <w:rPr>
                <w:rFonts w:cs="Arial" w:hint="eastAsia"/>
                <w:sz w:val="24"/>
                <w:szCs w:val="24"/>
              </w:rPr>
              <w:t>递延所得税负债</w:t>
            </w:r>
          </w:p>
        </w:tc>
        <w:tc>
          <w:tcPr>
            <w:tcW w:w="3237" w:type="dxa"/>
            <w:vAlign w:val="center"/>
          </w:tcPr>
          <w:p w14:paraId="50AC022F"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6366</w:t>
            </w:r>
            <w:r>
              <w:rPr>
                <w:rFonts w:hint="eastAsia"/>
                <w:color w:val="0000FF"/>
                <w:sz w:val="18"/>
              </w:rPr>
              <w:t>）</w:t>
            </w:r>
          </w:p>
        </w:tc>
        <w:tc>
          <w:tcPr>
            <w:tcW w:w="3874" w:type="dxa"/>
            <w:vAlign w:val="center"/>
          </w:tcPr>
          <w:p w14:paraId="71DCB850" w14:textId="77777777" w:rsidR="00000000" w:rsidRDefault="007478C2">
            <w:pPr>
              <w:spacing w:line="276" w:lineRule="auto"/>
              <w:jc w:val="right"/>
              <w:rPr>
                <w:rFonts w:cs="Arial"/>
                <w:sz w:val="24"/>
                <w:szCs w:val="24"/>
              </w:rPr>
            </w:pPr>
            <w:r>
              <w:rPr>
                <w:rFonts w:hint="eastAsia"/>
                <w:color w:val="0000FF"/>
                <w:sz w:val="18"/>
              </w:rPr>
              <w:t>（</w:t>
            </w:r>
            <w:r>
              <w:rPr>
                <w:color w:val="0000FF"/>
                <w:sz w:val="18"/>
              </w:rPr>
              <w:t>6370</w:t>
            </w:r>
            <w:r>
              <w:rPr>
                <w:rFonts w:hint="eastAsia"/>
                <w:color w:val="0000FF"/>
                <w:sz w:val="18"/>
              </w:rPr>
              <w:t>）</w:t>
            </w:r>
          </w:p>
        </w:tc>
      </w:tr>
      <w:bookmarkEnd w:id="690"/>
      <w:tr w:rsidR="00000000" w14:paraId="1B11D520" w14:textId="77777777">
        <w:trPr>
          <w:trHeight w:val="300"/>
          <w:jc w:val="center"/>
        </w:trPr>
        <w:tc>
          <w:tcPr>
            <w:tcW w:w="2175" w:type="dxa"/>
            <w:vAlign w:val="center"/>
          </w:tcPr>
          <w:p w14:paraId="47344D9C" w14:textId="77777777" w:rsidR="00000000" w:rsidRDefault="007478C2">
            <w:pPr>
              <w:jc w:val="left"/>
              <w:rPr>
                <w:rFonts w:cs="Arial"/>
                <w:sz w:val="24"/>
                <w:szCs w:val="24"/>
              </w:rPr>
            </w:pPr>
            <w:r>
              <w:rPr>
                <w:rFonts w:cs="Arial" w:hint="eastAsia"/>
                <w:sz w:val="24"/>
                <w:szCs w:val="24"/>
              </w:rPr>
              <w:t>…</w:t>
            </w:r>
            <w:r>
              <w:rPr>
                <w:rFonts w:hint="eastAsia"/>
                <w:color w:val="0000FF"/>
                <w:sz w:val="18"/>
              </w:rPr>
              <w:t>（</w:t>
            </w:r>
            <w:r>
              <w:rPr>
                <w:color w:val="0000FF"/>
                <w:sz w:val="18"/>
              </w:rPr>
              <w:t>6373</w:t>
            </w:r>
            <w:r>
              <w:rPr>
                <w:rFonts w:hint="eastAsia"/>
                <w:color w:val="0000FF"/>
                <w:sz w:val="18"/>
              </w:rPr>
              <w:t>）</w:t>
            </w:r>
          </w:p>
        </w:tc>
        <w:tc>
          <w:tcPr>
            <w:tcW w:w="3237" w:type="dxa"/>
            <w:vAlign w:val="center"/>
          </w:tcPr>
          <w:p w14:paraId="3C923AC8" w14:textId="77777777" w:rsidR="00000000" w:rsidRDefault="007478C2">
            <w:pPr>
              <w:jc w:val="right"/>
              <w:rPr>
                <w:rFonts w:cs="Arial"/>
                <w:sz w:val="24"/>
                <w:szCs w:val="24"/>
              </w:rPr>
            </w:pPr>
            <w:r>
              <w:rPr>
                <w:rFonts w:hint="eastAsia"/>
                <w:color w:val="0000FF"/>
                <w:sz w:val="18"/>
              </w:rPr>
              <w:t>（</w:t>
            </w:r>
            <w:r>
              <w:rPr>
                <w:color w:val="0000FF"/>
                <w:sz w:val="18"/>
              </w:rPr>
              <w:t>6374</w:t>
            </w:r>
            <w:r>
              <w:rPr>
                <w:rFonts w:hint="eastAsia"/>
                <w:color w:val="0000FF"/>
                <w:sz w:val="18"/>
              </w:rPr>
              <w:t>）</w:t>
            </w:r>
          </w:p>
        </w:tc>
        <w:tc>
          <w:tcPr>
            <w:tcW w:w="3874" w:type="dxa"/>
            <w:vAlign w:val="center"/>
          </w:tcPr>
          <w:p w14:paraId="50E5CDB7" w14:textId="77777777" w:rsidR="00000000" w:rsidRDefault="007478C2">
            <w:pPr>
              <w:jc w:val="right"/>
              <w:rPr>
                <w:sz w:val="24"/>
                <w:szCs w:val="24"/>
              </w:rPr>
            </w:pPr>
            <w:r>
              <w:rPr>
                <w:rFonts w:hint="eastAsia"/>
                <w:color w:val="0000FF"/>
                <w:sz w:val="18"/>
              </w:rPr>
              <w:t>（</w:t>
            </w:r>
            <w:r>
              <w:rPr>
                <w:color w:val="0000FF"/>
                <w:sz w:val="18"/>
              </w:rPr>
              <w:t>6375</w:t>
            </w:r>
            <w:r>
              <w:rPr>
                <w:rFonts w:hint="eastAsia"/>
                <w:color w:val="0000FF"/>
                <w:sz w:val="18"/>
              </w:rPr>
              <w:t>）</w:t>
            </w:r>
          </w:p>
        </w:tc>
      </w:tr>
      <w:tr w:rsidR="00000000" w14:paraId="29E04F06" w14:textId="77777777">
        <w:trPr>
          <w:trHeight w:val="300"/>
          <w:jc w:val="center"/>
        </w:trPr>
        <w:tc>
          <w:tcPr>
            <w:tcW w:w="2175" w:type="dxa"/>
            <w:vAlign w:val="center"/>
          </w:tcPr>
          <w:p w14:paraId="1629F8D4" w14:textId="77777777" w:rsidR="00000000" w:rsidRDefault="007478C2">
            <w:pPr>
              <w:jc w:val="left"/>
              <w:rPr>
                <w:rFonts w:cs="Arial"/>
                <w:sz w:val="24"/>
                <w:szCs w:val="24"/>
              </w:rPr>
            </w:pPr>
          </w:p>
        </w:tc>
        <w:tc>
          <w:tcPr>
            <w:tcW w:w="3237" w:type="dxa"/>
            <w:vAlign w:val="center"/>
          </w:tcPr>
          <w:p w14:paraId="633BAC70" w14:textId="77777777" w:rsidR="00000000" w:rsidRDefault="007478C2">
            <w:pPr>
              <w:jc w:val="right"/>
              <w:rPr>
                <w:rFonts w:cs="Arial"/>
                <w:sz w:val="24"/>
                <w:szCs w:val="24"/>
              </w:rPr>
            </w:pPr>
          </w:p>
        </w:tc>
        <w:tc>
          <w:tcPr>
            <w:tcW w:w="3874" w:type="dxa"/>
            <w:vAlign w:val="center"/>
          </w:tcPr>
          <w:p w14:paraId="03533336" w14:textId="77777777" w:rsidR="00000000" w:rsidRDefault="007478C2">
            <w:pPr>
              <w:jc w:val="right"/>
              <w:rPr>
                <w:sz w:val="24"/>
                <w:szCs w:val="24"/>
              </w:rPr>
            </w:pPr>
          </w:p>
        </w:tc>
      </w:tr>
      <w:tr w:rsidR="00000000" w14:paraId="4F2D7A99" w14:textId="77777777">
        <w:trPr>
          <w:trHeight w:val="300"/>
          <w:jc w:val="center"/>
        </w:trPr>
        <w:tc>
          <w:tcPr>
            <w:tcW w:w="2175" w:type="dxa"/>
            <w:vAlign w:val="center"/>
          </w:tcPr>
          <w:p w14:paraId="1D4459B3" w14:textId="77777777" w:rsidR="00000000" w:rsidRDefault="007478C2">
            <w:pPr>
              <w:ind w:left="3"/>
              <w:jc w:val="left"/>
              <w:rPr>
                <w:rFonts w:cs="Arial"/>
                <w:sz w:val="24"/>
                <w:szCs w:val="24"/>
              </w:rPr>
            </w:pPr>
            <w:bookmarkStart w:id="691" w:name="OLE_LINK21" w:colFirst="0" w:colLast="0"/>
            <w:r>
              <w:rPr>
                <w:rFonts w:cs="Arial" w:hint="eastAsia"/>
                <w:sz w:val="24"/>
                <w:szCs w:val="24"/>
              </w:rPr>
              <w:t>净资产</w:t>
            </w:r>
          </w:p>
        </w:tc>
        <w:tc>
          <w:tcPr>
            <w:tcW w:w="3237" w:type="dxa"/>
            <w:vAlign w:val="center"/>
          </w:tcPr>
          <w:p w14:paraId="6231DB34" w14:textId="77777777" w:rsidR="00000000" w:rsidRDefault="007478C2">
            <w:pPr>
              <w:jc w:val="right"/>
              <w:rPr>
                <w:rFonts w:cs="Arial"/>
                <w:sz w:val="24"/>
                <w:szCs w:val="24"/>
              </w:rPr>
            </w:pPr>
            <w:r>
              <w:rPr>
                <w:rFonts w:hint="eastAsia"/>
                <w:color w:val="0000FF"/>
                <w:sz w:val="18"/>
              </w:rPr>
              <w:t>（</w:t>
            </w:r>
            <w:r>
              <w:rPr>
                <w:color w:val="0000FF"/>
                <w:sz w:val="18"/>
              </w:rPr>
              <w:t>6376</w:t>
            </w:r>
            <w:r>
              <w:rPr>
                <w:rFonts w:hint="eastAsia"/>
                <w:color w:val="0000FF"/>
                <w:sz w:val="18"/>
              </w:rPr>
              <w:t>）</w:t>
            </w:r>
          </w:p>
        </w:tc>
        <w:tc>
          <w:tcPr>
            <w:tcW w:w="3874" w:type="dxa"/>
            <w:vAlign w:val="center"/>
          </w:tcPr>
          <w:p w14:paraId="2DB3360E" w14:textId="77777777" w:rsidR="00000000" w:rsidRDefault="007478C2">
            <w:pPr>
              <w:jc w:val="right"/>
              <w:rPr>
                <w:sz w:val="24"/>
                <w:szCs w:val="24"/>
              </w:rPr>
            </w:pPr>
            <w:r>
              <w:rPr>
                <w:rFonts w:hint="eastAsia"/>
                <w:color w:val="0000FF"/>
                <w:sz w:val="18"/>
              </w:rPr>
              <w:t>（</w:t>
            </w:r>
            <w:r>
              <w:rPr>
                <w:color w:val="0000FF"/>
                <w:sz w:val="18"/>
              </w:rPr>
              <w:t>6379</w:t>
            </w:r>
            <w:r>
              <w:rPr>
                <w:rFonts w:hint="eastAsia"/>
                <w:color w:val="0000FF"/>
                <w:sz w:val="18"/>
              </w:rPr>
              <w:t>）</w:t>
            </w:r>
          </w:p>
        </w:tc>
      </w:tr>
      <w:tr w:rsidR="00000000" w14:paraId="2EBC473A" w14:textId="77777777">
        <w:trPr>
          <w:trHeight w:val="300"/>
          <w:jc w:val="center"/>
        </w:trPr>
        <w:tc>
          <w:tcPr>
            <w:tcW w:w="2175" w:type="dxa"/>
            <w:vAlign w:val="center"/>
          </w:tcPr>
          <w:p w14:paraId="1EC50C50" w14:textId="77777777" w:rsidR="00000000" w:rsidRDefault="007478C2">
            <w:pPr>
              <w:ind w:left="3"/>
              <w:jc w:val="left"/>
              <w:rPr>
                <w:rFonts w:cs="Arial"/>
                <w:sz w:val="24"/>
                <w:szCs w:val="24"/>
              </w:rPr>
            </w:pPr>
            <w:r>
              <w:rPr>
                <w:rFonts w:cs="Arial" w:hint="eastAsia"/>
                <w:sz w:val="24"/>
                <w:szCs w:val="24"/>
              </w:rPr>
              <w:t>减：少数股东权益</w:t>
            </w:r>
          </w:p>
        </w:tc>
        <w:tc>
          <w:tcPr>
            <w:tcW w:w="3237" w:type="dxa"/>
            <w:vAlign w:val="center"/>
          </w:tcPr>
          <w:p w14:paraId="08760C8B" w14:textId="77777777" w:rsidR="00000000" w:rsidRDefault="007478C2">
            <w:pPr>
              <w:jc w:val="right"/>
              <w:rPr>
                <w:rFonts w:cs="Arial"/>
                <w:sz w:val="24"/>
                <w:szCs w:val="24"/>
              </w:rPr>
            </w:pPr>
            <w:r>
              <w:rPr>
                <w:rFonts w:hint="eastAsia"/>
                <w:color w:val="0000FF"/>
                <w:sz w:val="18"/>
              </w:rPr>
              <w:t>（</w:t>
            </w:r>
            <w:r>
              <w:rPr>
                <w:color w:val="0000FF"/>
                <w:sz w:val="18"/>
              </w:rPr>
              <w:t>6377</w:t>
            </w:r>
            <w:r>
              <w:rPr>
                <w:rFonts w:hint="eastAsia"/>
                <w:color w:val="0000FF"/>
                <w:sz w:val="18"/>
              </w:rPr>
              <w:t>）</w:t>
            </w:r>
          </w:p>
        </w:tc>
        <w:tc>
          <w:tcPr>
            <w:tcW w:w="3874" w:type="dxa"/>
            <w:vAlign w:val="center"/>
          </w:tcPr>
          <w:p w14:paraId="33CBDBCE" w14:textId="77777777" w:rsidR="00000000" w:rsidRDefault="007478C2">
            <w:pPr>
              <w:jc w:val="right"/>
              <w:rPr>
                <w:sz w:val="24"/>
                <w:szCs w:val="24"/>
              </w:rPr>
            </w:pPr>
            <w:r>
              <w:rPr>
                <w:rFonts w:hint="eastAsia"/>
                <w:color w:val="0000FF"/>
                <w:sz w:val="18"/>
              </w:rPr>
              <w:t>（</w:t>
            </w:r>
            <w:r>
              <w:rPr>
                <w:color w:val="0000FF"/>
                <w:sz w:val="18"/>
              </w:rPr>
              <w:t>6380</w:t>
            </w:r>
            <w:r>
              <w:rPr>
                <w:rFonts w:hint="eastAsia"/>
                <w:color w:val="0000FF"/>
                <w:sz w:val="18"/>
              </w:rPr>
              <w:t>）</w:t>
            </w:r>
          </w:p>
        </w:tc>
      </w:tr>
      <w:tr w:rsidR="00000000" w14:paraId="653C61B8" w14:textId="77777777">
        <w:trPr>
          <w:trHeight w:val="300"/>
          <w:jc w:val="center"/>
        </w:trPr>
        <w:tc>
          <w:tcPr>
            <w:tcW w:w="2175" w:type="dxa"/>
            <w:vAlign w:val="center"/>
          </w:tcPr>
          <w:p w14:paraId="08054A4D" w14:textId="77777777" w:rsidR="00000000" w:rsidRDefault="007478C2">
            <w:pPr>
              <w:ind w:left="3"/>
              <w:jc w:val="left"/>
              <w:rPr>
                <w:rFonts w:cs="Arial"/>
                <w:sz w:val="24"/>
                <w:szCs w:val="24"/>
              </w:rPr>
            </w:pPr>
            <w:r>
              <w:rPr>
                <w:rFonts w:cs="Arial" w:hint="eastAsia"/>
                <w:sz w:val="24"/>
                <w:szCs w:val="24"/>
              </w:rPr>
              <w:t>取得的净资产</w:t>
            </w:r>
          </w:p>
        </w:tc>
        <w:tc>
          <w:tcPr>
            <w:tcW w:w="3237" w:type="dxa"/>
            <w:vAlign w:val="center"/>
          </w:tcPr>
          <w:p w14:paraId="4E00115D" w14:textId="77777777" w:rsidR="00000000" w:rsidRDefault="007478C2">
            <w:pPr>
              <w:jc w:val="right"/>
              <w:rPr>
                <w:rFonts w:cs="Arial"/>
                <w:sz w:val="24"/>
                <w:szCs w:val="24"/>
              </w:rPr>
            </w:pPr>
            <w:r>
              <w:rPr>
                <w:rFonts w:hint="eastAsia"/>
                <w:color w:val="0000FF"/>
                <w:sz w:val="18"/>
              </w:rPr>
              <w:t>（</w:t>
            </w:r>
            <w:r>
              <w:rPr>
                <w:color w:val="0000FF"/>
                <w:sz w:val="18"/>
              </w:rPr>
              <w:t>6378</w:t>
            </w:r>
            <w:r>
              <w:rPr>
                <w:rFonts w:hint="eastAsia"/>
                <w:color w:val="0000FF"/>
                <w:sz w:val="18"/>
              </w:rPr>
              <w:t>）</w:t>
            </w:r>
          </w:p>
        </w:tc>
        <w:tc>
          <w:tcPr>
            <w:tcW w:w="3874" w:type="dxa"/>
            <w:vAlign w:val="center"/>
          </w:tcPr>
          <w:p w14:paraId="73A6E8C2" w14:textId="77777777" w:rsidR="00000000" w:rsidRDefault="007478C2">
            <w:pPr>
              <w:jc w:val="right"/>
              <w:rPr>
                <w:sz w:val="24"/>
                <w:szCs w:val="24"/>
              </w:rPr>
            </w:pPr>
            <w:r>
              <w:rPr>
                <w:rFonts w:hint="eastAsia"/>
                <w:color w:val="0000FF"/>
                <w:sz w:val="18"/>
              </w:rPr>
              <w:t>（</w:t>
            </w:r>
            <w:r>
              <w:rPr>
                <w:color w:val="0000FF"/>
                <w:sz w:val="18"/>
              </w:rPr>
              <w:t>6381</w:t>
            </w:r>
            <w:r>
              <w:rPr>
                <w:rFonts w:hint="eastAsia"/>
                <w:color w:val="0000FF"/>
                <w:sz w:val="18"/>
              </w:rPr>
              <w:t>）</w:t>
            </w:r>
          </w:p>
        </w:tc>
      </w:tr>
    </w:tbl>
    <w:bookmarkEnd w:id="691"/>
    <w:p w14:paraId="587DCACD" w14:textId="77777777" w:rsidR="00000000" w:rsidRDefault="007478C2">
      <w:pPr>
        <w:rPr>
          <w:rFonts w:ascii="宋体" w:hAnsi="宋体"/>
          <w:bCs/>
          <w:sz w:val="24"/>
        </w:rPr>
      </w:pPr>
      <w:r>
        <w:rPr>
          <w:rFonts w:ascii="宋体" w:hAnsi="宋体"/>
          <w:bCs/>
          <w:sz w:val="24"/>
        </w:rPr>
        <w:t>注：</w:t>
      </w:r>
      <w:r>
        <w:rPr>
          <w:rFonts w:hint="eastAsia"/>
          <w:color w:val="0000FF"/>
          <w:sz w:val="18"/>
        </w:rPr>
        <w:t>（</w:t>
      </w:r>
      <w:r>
        <w:rPr>
          <w:color w:val="0000FF"/>
          <w:sz w:val="18"/>
        </w:rPr>
        <w:t>6382</w:t>
      </w:r>
      <w:r>
        <w:rPr>
          <w:rFonts w:hint="eastAsia"/>
          <w:color w:val="0000FF"/>
          <w:sz w:val="18"/>
        </w:rPr>
        <w:t>）</w:t>
      </w:r>
    </w:p>
    <w:p w14:paraId="6CD9F715" w14:textId="77777777" w:rsidR="00000000" w:rsidRDefault="007478C2">
      <w:pPr>
        <w:rPr>
          <w:rFonts w:ascii="宋体" w:hAnsi="宋体"/>
          <w:bCs/>
          <w:sz w:val="24"/>
        </w:rPr>
      </w:pPr>
    </w:p>
    <w:p w14:paraId="00E8CDF4" w14:textId="77777777" w:rsidR="00000000" w:rsidRDefault="007478C2">
      <w:pPr>
        <w:spacing w:line="360" w:lineRule="auto"/>
        <w:outlineLvl w:val="3"/>
        <w:rPr>
          <w:rFonts w:ascii="宋体" w:hAnsi="宋体"/>
          <w:b/>
          <w:sz w:val="24"/>
        </w:rPr>
      </w:pPr>
      <w:r>
        <w:rPr>
          <w:rFonts w:ascii="宋体" w:hAnsi="宋体"/>
          <w:b/>
          <w:sz w:val="24"/>
        </w:rPr>
        <w:t>11.5.8.2.</w:t>
      </w:r>
      <w:r>
        <w:rPr>
          <w:rFonts w:ascii="宋体" w:hAnsi="宋体" w:hint="eastAsia"/>
          <w:b/>
          <w:sz w:val="24"/>
        </w:rPr>
        <w:t xml:space="preserve">5 </w:t>
      </w:r>
      <w:r>
        <w:rPr>
          <w:rFonts w:ascii="宋体" w:hAnsi="宋体" w:hint="eastAsia"/>
          <w:b/>
          <w:sz w:val="24"/>
        </w:rPr>
        <w:t>企业合并中承担的被合并方的或有负债的说明（如有）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547F889" w14:textId="77777777">
        <w:tc>
          <w:tcPr>
            <w:tcW w:w="9286" w:type="dxa"/>
          </w:tcPr>
          <w:p w14:paraId="7E31BDB6" w14:textId="77777777" w:rsidR="00000000" w:rsidRDefault="007478C2">
            <w:pPr>
              <w:spacing w:line="360" w:lineRule="auto"/>
              <w:outlineLvl w:val="2"/>
            </w:pPr>
            <w:r>
              <w:rPr>
                <w:rFonts w:hint="eastAsia"/>
                <w:color w:val="0000FF"/>
                <w:sz w:val="18"/>
              </w:rPr>
              <w:t>（</w:t>
            </w:r>
            <w:r>
              <w:rPr>
                <w:color w:val="0000FF"/>
                <w:sz w:val="18"/>
              </w:rPr>
              <w:t>6383</w:t>
            </w:r>
            <w:r>
              <w:rPr>
                <w:rFonts w:hint="eastAsia"/>
                <w:color w:val="0000FF"/>
                <w:sz w:val="18"/>
              </w:rPr>
              <w:t>）</w:t>
            </w:r>
          </w:p>
        </w:tc>
      </w:tr>
    </w:tbl>
    <w:p w14:paraId="45168A18" w14:textId="77777777" w:rsidR="00000000" w:rsidRDefault="007478C2">
      <w:pPr>
        <w:rPr>
          <w:rFonts w:ascii="宋体" w:hAnsi="宋体"/>
          <w:b/>
          <w:sz w:val="24"/>
        </w:rPr>
      </w:pPr>
    </w:p>
    <w:p w14:paraId="0CBC8AE5" w14:textId="77777777" w:rsidR="00000000" w:rsidRDefault="007478C2">
      <w:pPr>
        <w:spacing w:line="360" w:lineRule="auto"/>
        <w:outlineLvl w:val="3"/>
        <w:rPr>
          <w:rFonts w:ascii="宋体" w:hAnsi="宋体"/>
          <w:b/>
          <w:sz w:val="24"/>
        </w:rPr>
      </w:pPr>
      <w:r>
        <w:rPr>
          <w:rFonts w:ascii="宋体" w:hAnsi="宋体" w:hint="eastAsia"/>
          <w:b/>
          <w:sz w:val="24"/>
        </w:rPr>
        <w:t>11.5.</w:t>
      </w:r>
      <w:r>
        <w:rPr>
          <w:rFonts w:ascii="宋体" w:hAnsi="宋体"/>
          <w:b/>
          <w:sz w:val="24"/>
        </w:rPr>
        <w:t xml:space="preserve">8.3 </w:t>
      </w:r>
      <w:r>
        <w:rPr>
          <w:rFonts w:ascii="宋体" w:hAnsi="宋体" w:hint="eastAsia"/>
          <w:b/>
          <w:sz w:val="24"/>
        </w:rPr>
        <w:t>反向购买（如有）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FC86842" w14:textId="77777777">
        <w:tc>
          <w:tcPr>
            <w:tcW w:w="9286" w:type="dxa"/>
          </w:tcPr>
          <w:p w14:paraId="3829344E" w14:textId="77777777" w:rsidR="00000000" w:rsidRDefault="007478C2">
            <w:pPr>
              <w:spacing w:line="360" w:lineRule="auto"/>
              <w:outlineLvl w:val="2"/>
            </w:pPr>
            <w:r>
              <w:rPr>
                <w:rFonts w:hint="eastAsia"/>
                <w:color w:val="0000FF"/>
                <w:sz w:val="18"/>
              </w:rPr>
              <w:t>（</w:t>
            </w:r>
            <w:r>
              <w:rPr>
                <w:color w:val="0000FF"/>
                <w:sz w:val="18"/>
              </w:rPr>
              <w:t>6385</w:t>
            </w:r>
            <w:r>
              <w:rPr>
                <w:rFonts w:hint="eastAsia"/>
                <w:color w:val="0000FF"/>
                <w:sz w:val="18"/>
              </w:rPr>
              <w:t>）</w:t>
            </w:r>
          </w:p>
        </w:tc>
      </w:tr>
    </w:tbl>
    <w:p w14:paraId="6654703C" w14:textId="77777777" w:rsidR="00000000" w:rsidRDefault="007478C2">
      <w:pPr>
        <w:rPr>
          <w:rFonts w:ascii="宋体" w:hAnsi="宋体"/>
          <w:b/>
          <w:sz w:val="24"/>
        </w:rPr>
      </w:pPr>
    </w:p>
    <w:p w14:paraId="506299D8" w14:textId="77777777" w:rsidR="00000000" w:rsidRDefault="007478C2">
      <w:pPr>
        <w:spacing w:line="360" w:lineRule="auto"/>
        <w:outlineLvl w:val="3"/>
        <w:rPr>
          <w:rFonts w:ascii="宋体" w:hAnsi="宋体"/>
          <w:b/>
          <w:sz w:val="24"/>
        </w:rPr>
      </w:pPr>
      <w:r>
        <w:rPr>
          <w:rFonts w:ascii="宋体" w:hAnsi="宋体" w:hint="eastAsia"/>
          <w:b/>
          <w:sz w:val="24"/>
        </w:rPr>
        <w:t>11.5.</w:t>
      </w:r>
      <w:r>
        <w:rPr>
          <w:rFonts w:ascii="宋体" w:hAnsi="宋体"/>
          <w:b/>
          <w:sz w:val="24"/>
        </w:rPr>
        <w:t xml:space="preserve">8.4 </w:t>
      </w:r>
      <w:r>
        <w:rPr>
          <w:rFonts w:ascii="宋体" w:hAnsi="宋体" w:hint="eastAsia"/>
          <w:b/>
          <w:sz w:val="24"/>
        </w:rPr>
        <w:t>其他（如有）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FC7E649" w14:textId="77777777">
        <w:tc>
          <w:tcPr>
            <w:tcW w:w="9286" w:type="dxa"/>
          </w:tcPr>
          <w:p w14:paraId="71B4CA75" w14:textId="77777777" w:rsidR="00000000" w:rsidRDefault="007478C2">
            <w:pPr>
              <w:spacing w:line="360" w:lineRule="auto"/>
              <w:outlineLvl w:val="2"/>
            </w:pPr>
            <w:r>
              <w:rPr>
                <w:rFonts w:hint="eastAsia"/>
                <w:color w:val="0000FF"/>
                <w:sz w:val="18"/>
              </w:rPr>
              <w:t>（</w:t>
            </w:r>
            <w:r>
              <w:rPr>
                <w:color w:val="0000FF"/>
                <w:sz w:val="18"/>
              </w:rPr>
              <w:t>6387</w:t>
            </w:r>
            <w:r>
              <w:rPr>
                <w:rFonts w:hint="eastAsia"/>
                <w:color w:val="0000FF"/>
                <w:sz w:val="18"/>
              </w:rPr>
              <w:t>）</w:t>
            </w:r>
          </w:p>
        </w:tc>
      </w:tr>
    </w:tbl>
    <w:p w14:paraId="72DA5B0E" w14:textId="77777777" w:rsidR="00000000" w:rsidRDefault="007478C2">
      <w:pPr>
        <w:rPr>
          <w:rFonts w:ascii="宋体" w:hAnsi="宋体"/>
          <w:bCs/>
          <w:sz w:val="24"/>
        </w:rPr>
      </w:pPr>
    </w:p>
    <w:p w14:paraId="3DE40E70" w14:textId="77777777" w:rsidR="00000000" w:rsidRDefault="007478C2">
      <w:pPr>
        <w:spacing w:line="360" w:lineRule="auto"/>
        <w:outlineLvl w:val="3"/>
        <w:rPr>
          <w:rFonts w:ascii="宋体" w:hAnsi="宋体"/>
          <w:b/>
          <w:sz w:val="24"/>
        </w:rPr>
      </w:pPr>
      <w:r>
        <w:rPr>
          <w:rFonts w:ascii="宋体" w:hAnsi="宋体" w:hint="eastAsia"/>
          <w:b/>
          <w:sz w:val="24"/>
        </w:rPr>
        <w:t xml:space="preserve">11.5.9 </w:t>
      </w:r>
      <w:r>
        <w:rPr>
          <w:rFonts w:ascii="宋体" w:hAnsi="宋体" w:hint="eastAsia"/>
          <w:b/>
          <w:sz w:val="24"/>
        </w:rPr>
        <w:t>集团的构成</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1"/>
        <w:gridCol w:w="1471"/>
        <w:gridCol w:w="1056"/>
        <w:gridCol w:w="1373"/>
        <w:gridCol w:w="936"/>
        <w:gridCol w:w="937"/>
        <w:gridCol w:w="1442"/>
      </w:tblGrid>
      <w:tr w:rsidR="00000000" w14:paraId="3061760E" w14:textId="77777777">
        <w:trPr>
          <w:cantSplit/>
          <w:trHeight w:val="300"/>
        </w:trPr>
        <w:tc>
          <w:tcPr>
            <w:tcW w:w="2071" w:type="dxa"/>
            <w:vMerge w:val="restart"/>
            <w:vAlign w:val="center"/>
          </w:tcPr>
          <w:p w14:paraId="710ABD52" w14:textId="77777777" w:rsidR="00000000" w:rsidRDefault="007478C2">
            <w:pPr>
              <w:jc w:val="center"/>
              <w:rPr>
                <w:rFonts w:ascii="Arial" w:hAnsi="Arial" w:cs="Arial"/>
                <w:bCs/>
                <w:sz w:val="24"/>
                <w:szCs w:val="24"/>
              </w:rPr>
            </w:pPr>
            <w:r>
              <w:rPr>
                <w:rFonts w:ascii="Arial" w:hAnsi="Arial" w:cs="Arial" w:hint="eastAsia"/>
                <w:bCs/>
                <w:sz w:val="24"/>
                <w:szCs w:val="24"/>
                <w:lang w:val="fr-FR"/>
              </w:rPr>
              <w:t>子公司名称</w:t>
            </w:r>
          </w:p>
        </w:tc>
        <w:tc>
          <w:tcPr>
            <w:tcW w:w="1471" w:type="dxa"/>
            <w:vMerge w:val="restart"/>
            <w:vAlign w:val="center"/>
          </w:tcPr>
          <w:p w14:paraId="440DDC70" w14:textId="77777777" w:rsidR="00000000" w:rsidRDefault="007478C2">
            <w:pPr>
              <w:jc w:val="center"/>
              <w:rPr>
                <w:rFonts w:ascii="Arial" w:hAnsi="Arial" w:cs="Arial"/>
                <w:bCs/>
                <w:sz w:val="24"/>
                <w:szCs w:val="24"/>
              </w:rPr>
            </w:pPr>
            <w:r>
              <w:rPr>
                <w:rFonts w:ascii="Arial" w:hAnsi="宋体" w:cs="Arial" w:hint="eastAsia"/>
                <w:sz w:val="24"/>
                <w:szCs w:val="24"/>
              </w:rPr>
              <w:t>主要经营地</w:t>
            </w:r>
          </w:p>
        </w:tc>
        <w:tc>
          <w:tcPr>
            <w:tcW w:w="1056" w:type="dxa"/>
            <w:vMerge w:val="restart"/>
            <w:vAlign w:val="center"/>
          </w:tcPr>
          <w:p w14:paraId="62CE9305" w14:textId="77777777" w:rsidR="00000000" w:rsidRDefault="007478C2">
            <w:pPr>
              <w:jc w:val="center"/>
              <w:rPr>
                <w:rFonts w:ascii="Arial" w:hAnsi="宋体" w:cs="Arial"/>
                <w:sz w:val="24"/>
                <w:szCs w:val="24"/>
              </w:rPr>
            </w:pPr>
            <w:r>
              <w:rPr>
                <w:rFonts w:ascii="Arial" w:hAnsi="宋体" w:cs="Arial" w:hint="eastAsia"/>
                <w:sz w:val="24"/>
                <w:szCs w:val="24"/>
              </w:rPr>
              <w:t>注册地</w:t>
            </w:r>
          </w:p>
        </w:tc>
        <w:tc>
          <w:tcPr>
            <w:tcW w:w="1373" w:type="dxa"/>
            <w:vMerge w:val="restart"/>
            <w:vAlign w:val="center"/>
          </w:tcPr>
          <w:p w14:paraId="29EB1AF5" w14:textId="77777777" w:rsidR="00000000" w:rsidRDefault="007478C2">
            <w:pPr>
              <w:jc w:val="center"/>
              <w:rPr>
                <w:rFonts w:ascii="Arial" w:hAnsi="Arial" w:cs="Arial"/>
                <w:bCs/>
                <w:sz w:val="24"/>
                <w:szCs w:val="24"/>
              </w:rPr>
            </w:pPr>
            <w:r>
              <w:rPr>
                <w:rFonts w:ascii="Arial" w:hAnsi="Arial" w:cs="Arial" w:hint="eastAsia"/>
                <w:bCs/>
                <w:sz w:val="24"/>
                <w:szCs w:val="24"/>
              </w:rPr>
              <w:t>业务性质</w:t>
            </w:r>
          </w:p>
        </w:tc>
        <w:tc>
          <w:tcPr>
            <w:tcW w:w="1873" w:type="dxa"/>
            <w:gridSpan w:val="2"/>
            <w:vAlign w:val="center"/>
          </w:tcPr>
          <w:p w14:paraId="3B75F14F" w14:textId="77777777" w:rsidR="00000000" w:rsidRDefault="007478C2">
            <w:pPr>
              <w:jc w:val="center"/>
              <w:rPr>
                <w:rFonts w:ascii="Arial" w:hAnsi="Arial" w:cs="Arial"/>
                <w:bCs/>
                <w:sz w:val="24"/>
                <w:szCs w:val="24"/>
              </w:rPr>
            </w:pPr>
            <w:r>
              <w:rPr>
                <w:rFonts w:ascii="Arial" w:hAnsi="Arial" w:cs="Arial" w:hint="eastAsia"/>
                <w:bCs/>
                <w:sz w:val="24"/>
                <w:szCs w:val="24"/>
              </w:rPr>
              <w:t>持股比例（</w:t>
            </w:r>
            <w:r>
              <w:rPr>
                <w:rFonts w:ascii="Arial" w:hAnsi="Arial" w:cs="Arial" w:hint="eastAsia"/>
                <w:bCs/>
                <w:sz w:val="24"/>
                <w:szCs w:val="24"/>
              </w:rPr>
              <w:t>%</w:t>
            </w:r>
            <w:r>
              <w:rPr>
                <w:rFonts w:ascii="Arial" w:hAnsi="Arial" w:cs="Arial" w:hint="eastAsia"/>
                <w:bCs/>
                <w:sz w:val="24"/>
                <w:szCs w:val="24"/>
              </w:rPr>
              <w:t>）</w:t>
            </w:r>
          </w:p>
        </w:tc>
        <w:tc>
          <w:tcPr>
            <w:tcW w:w="1442" w:type="dxa"/>
            <w:vMerge w:val="restart"/>
            <w:vAlign w:val="center"/>
          </w:tcPr>
          <w:p w14:paraId="36B74867" w14:textId="77777777" w:rsidR="00000000" w:rsidRDefault="007478C2">
            <w:pPr>
              <w:jc w:val="center"/>
              <w:rPr>
                <w:rFonts w:ascii="Arial" w:hAnsi="Arial" w:cs="Arial"/>
                <w:bCs/>
                <w:sz w:val="24"/>
                <w:szCs w:val="24"/>
              </w:rPr>
            </w:pPr>
            <w:r>
              <w:rPr>
                <w:rFonts w:ascii="Arial" w:hAnsi="Arial" w:cs="Arial" w:hint="eastAsia"/>
                <w:bCs/>
                <w:sz w:val="24"/>
                <w:szCs w:val="24"/>
              </w:rPr>
              <w:t>取得方式</w:t>
            </w:r>
          </w:p>
        </w:tc>
      </w:tr>
      <w:tr w:rsidR="00000000" w14:paraId="649AF5C6" w14:textId="77777777">
        <w:trPr>
          <w:cantSplit/>
          <w:trHeight w:val="300"/>
        </w:trPr>
        <w:tc>
          <w:tcPr>
            <w:tcW w:w="2071" w:type="dxa"/>
            <w:vMerge/>
            <w:vAlign w:val="center"/>
          </w:tcPr>
          <w:p w14:paraId="25FABA60" w14:textId="77777777" w:rsidR="00000000" w:rsidRDefault="007478C2">
            <w:pPr>
              <w:rPr>
                <w:rFonts w:ascii="Arial" w:hAnsi="Arial"/>
                <w:bCs/>
                <w:sz w:val="24"/>
                <w:szCs w:val="24"/>
              </w:rPr>
            </w:pPr>
          </w:p>
        </w:tc>
        <w:tc>
          <w:tcPr>
            <w:tcW w:w="1471" w:type="dxa"/>
            <w:vMerge/>
            <w:vAlign w:val="center"/>
          </w:tcPr>
          <w:p w14:paraId="1ECCACB3" w14:textId="77777777" w:rsidR="00000000" w:rsidRDefault="007478C2">
            <w:pPr>
              <w:jc w:val="right"/>
              <w:rPr>
                <w:rFonts w:ascii="Arial" w:hAnsi="宋体" w:cs="Arial"/>
                <w:bCs/>
                <w:sz w:val="24"/>
                <w:szCs w:val="24"/>
              </w:rPr>
            </w:pPr>
          </w:p>
        </w:tc>
        <w:tc>
          <w:tcPr>
            <w:tcW w:w="1056" w:type="dxa"/>
            <w:vMerge/>
            <w:vAlign w:val="center"/>
          </w:tcPr>
          <w:p w14:paraId="2D0A0EDE" w14:textId="77777777" w:rsidR="00000000" w:rsidRDefault="007478C2">
            <w:pPr>
              <w:jc w:val="right"/>
              <w:rPr>
                <w:rFonts w:ascii="Arial" w:hAnsi="宋体" w:cs="Arial"/>
                <w:bCs/>
                <w:sz w:val="24"/>
                <w:szCs w:val="24"/>
              </w:rPr>
            </w:pPr>
          </w:p>
        </w:tc>
        <w:tc>
          <w:tcPr>
            <w:tcW w:w="1373" w:type="dxa"/>
            <w:vMerge/>
            <w:vAlign w:val="center"/>
          </w:tcPr>
          <w:p w14:paraId="75E92B32" w14:textId="77777777" w:rsidR="00000000" w:rsidRDefault="007478C2">
            <w:pPr>
              <w:jc w:val="right"/>
              <w:rPr>
                <w:rFonts w:ascii="Arial" w:hAnsi="宋体" w:cs="Arial"/>
                <w:bCs/>
                <w:sz w:val="24"/>
                <w:szCs w:val="24"/>
              </w:rPr>
            </w:pPr>
          </w:p>
        </w:tc>
        <w:tc>
          <w:tcPr>
            <w:tcW w:w="936" w:type="dxa"/>
            <w:vAlign w:val="center"/>
          </w:tcPr>
          <w:p w14:paraId="0D2B011F" w14:textId="77777777" w:rsidR="00000000" w:rsidRDefault="007478C2">
            <w:pPr>
              <w:jc w:val="center"/>
              <w:rPr>
                <w:rFonts w:ascii="Arial" w:hAnsi="宋体" w:cs="Arial"/>
                <w:bCs/>
                <w:sz w:val="24"/>
                <w:szCs w:val="24"/>
              </w:rPr>
            </w:pPr>
            <w:r>
              <w:rPr>
                <w:rFonts w:ascii="Arial" w:hAnsi="宋体" w:cs="Arial" w:hint="eastAsia"/>
                <w:bCs/>
                <w:sz w:val="24"/>
                <w:szCs w:val="24"/>
              </w:rPr>
              <w:t>直接</w:t>
            </w:r>
          </w:p>
        </w:tc>
        <w:tc>
          <w:tcPr>
            <w:tcW w:w="937" w:type="dxa"/>
            <w:vAlign w:val="center"/>
          </w:tcPr>
          <w:p w14:paraId="45D6C1BA" w14:textId="77777777" w:rsidR="00000000" w:rsidRDefault="007478C2">
            <w:pPr>
              <w:jc w:val="center"/>
              <w:rPr>
                <w:rFonts w:ascii="Arial" w:hAnsi="宋体" w:cs="Arial"/>
                <w:bCs/>
                <w:sz w:val="24"/>
                <w:szCs w:val="24"/>
              </w:rPr>
            </w:pPr>
            <w:r>
              <w:rPr>
                <w:rFonts w:ascii="Arial" w:hAnsi="宋体" w:cs="Arial" w:hint="eastAsia"/>
                <w:bCs/>
                <w:sz w:val="24"/>
                <w:szCs w:val="24"/>
              </w:rPr>
              <w:t>间接</w:t>
            </w:r>
          </w:p>
        </w:tc>
        <w:tc>
          <w:tcPr>
            <w:tcW w:w="1442" w:type="dxa"/>
            <w:vMerge/>
            <w:vAlign w:val="center"/>
          </w:tcPr>
          <w:p w14:paraId="5AD2D0A3" w14:textId="77777777" w:rsidR="00000000" w:rsidRDefault="007478C2">
            <w:pPr>
              <w:jc w:val="right"/>
              <w:rPr>
                <w:rFonts w:ascii="Arial" w:hAnsi="宋体" w:cs="Arial"/>
                <w:bCs/>
                <w:sz w:val="24"/>
                <w:szCs w:val="24"/>
              </w:rPr>
            </w:pPr>
          </w:p>
        </w:tc>
      </w:tr>
      <w:tr w:rsidR="00000000" w14:paraId="6413DC47" w14:textId="77777777">
        <w:trPr>
          <w:cantSplit/>
          <w:trHeight w:val="300"/>
        </w:trPr>
        <w:tc>
          <w:tcPr>
            <w:tcW w:w="2071" w:type="dxa"/>
            <w:vAlign w:val="center"/>
          </w:tcPr>
          <w:p w14:paraId="27D390BC" w14:textId="77777777" w:rsidR="00000000" w:rsidRDefault="007478C2">
            <w:pPr>
              <w:rPr>
                <w:rFonts w:ascii="Arial" w:hAnsi="宋体" w:cs="Arial"/>
                <w:bCs/>
                <w:sz w:val="24"/>
                <w:szCs w:val="24"/>
              </w:rPr>
            </w:pPr>
            <w:r>
              <w:rPr>
                <w:rFonts w:ascii="Arial" w:hAnsi="Arial"/>
                <w:bCs/>
                <w:sz w:val="24"/>
                <w:szCs w:val="24"/>
              </w:rPr>
              <w:t>XX</w:t>
            </w:r>
            <w:r>
              <w:rPr>
                <w:rFonts w:ascii="Arial" w:hAnsi="Arial" w:hint="eastAsia"/>
                <w:bCs/>
                <w:sz w:val="24"/>
                <w:szCs w:val="24"/>
              </w:rPr>
              <w:t>资产支持计划</w:t>
            </w:r>
          </w:p>
        </w:tc>
        <w:tc>
          <w:tcPr>
            <w:tcW w:w="1471" w:type="dxa"/>
            <w:vAlign w:val="center"/>
          </w:tcPr>
          <w:p w14:paraId="7A645409" w14:textId="77777777" w:rsidR="00000000" w:rsidRDefault="007478C2">
            <w:pPr>
              <w:jc w:val="right"/>
              <w:rPr>
                <w:rFonts w:ascii="Arial" w:hAnsi="宋体" w:cs="Arial"/>
                <w:bCs/>
                <w:sz w:val="24"/>
                <w:szCs w:val="24"/>
              </w:rPr>
            </w:pPr>
          </w:p>
        </w:tc>
        <w:tc>
          <w:tcPr>
            <w:tcW w:w="1056" w:type="dxa"/>
            <w:vAlign w:val="center"/>
          </w:tcPr>
          <w:p w14:paraId="75F8D201" w14:textId="77777777" w:rsidR="00000000" w:rsidRDefault="007478C2">
            <w:pPr>
              <w:jc w:val="right"/>
              <w:rPr>
                <w:rFonts w:ascii="Arial" w:hAnsi="宋体" w:cs="Arial"/>
                <w:bCs/>
                <w:sz w:val="24"/>
                <w:szCs w:val="24"/>
              </w:rPr>
            </w:pPr>
          </w:p>
        </w:tc>
        <w:tc>
          <w:tcPr>
            <w:tcW w:w="1373" w:type="dxa"/>
            <w:vAlign w:val="center"/>
          </w:tcPr>
          <w:p w14:paraId="659D7090" w14:textId="77777777" w:rsidR="00000000" w:rsidRDefault="007478C2">
            <w:pPr>
              <w:jc w:val="right"/>
              <w:rPr>
                <w:rFonts w:ascii="Arial" w:hAnsi="宋体" w:cs="Arial"/>
                <w:bCs/>
                <w:sz w:val="24"/>
                <w:szCs w:val="24"/>
              </w:rPr>
            </w:pPr>
          </w:p>
        </w:tc>
        <w:tc>
          <w:tcPr>
            <w:tcW w:w="936" w:type="dxa"/>
            <w:vAlign w:val="center"/>
          </w:tcPr>
          <w:p w14:paraId="63F43C6C" w14:textId="77777777" w:rsidR="00000000" w:rsidRDefault="007478C2">
            <w:pPr>
              <w:jc w:val="right"/>
              <w:rPr>
                <w:rFonts w:ascii="Arial" w:hAnsi="宋体" w:cs="Arial"/>
                <w:bCs/>
                <w:sz w:val="24"/>
                <w:szCs w:val="24"/>
              </w:rPr>
            </w:pPr>
          </w:p>
        </w:tc>
        <w:tc>
          <w:tcPr>
            <w:tcW w:w="937" w:type="dxa"/>
            <w:vAlign w:val="center"/>
          </w:tcPr>
          <w:p w14:paraId="2BBEDB98" w14:textId="77777777" w:rsidR="00000000" w:rsidRDefault="007478C2">
            <w:pPr>
              <w:jc w:val="right"/>
              <w:rPr>
                <w:rFonts w:ascii="Arial" w:hAnsi="宋体" w:cs="Arial"/>
                <w:bCs/>
                <w:sz w:val="24"/>
                <w:szCs w:val="24"/>
              </w:rPr>
            </w:pPr>
          </w:p>
        </w:tc>
        <w:tc>
          <w:tcPr>
            <w:tcW w:w="1442" w:type="dxa"/>
            <w:vAlign w:val="center"/>
          </w:tcPr>
          <w:p w14:paraId="53FB2052" w14:textId="77777777" w:rsidR="00000000" w:rsidRDefault="007478C2">
            <w:pPr>
              <w:jc w:val="right"/>
              <w:rPr>
                <w:rFonts w:ascii="Arial" w:hAnsi="宋体" w:cs="Arial"/>
                <w:bCs/>
                <w:sz w:val="24"/>
                <w:szCs w:val="24"/>
              </w:rPr>
            </w:pPr>
          </w:p>
        </w:tc>
      </w:tr>
      <w:tr w:rsidR="00000000" w14:paraId="5CEAB7E7" w14:textId="77777777">
        <w:trPr>
          <w:cantSplit/>
          <w:trHeight w:val="300"/>
        </w:trPr>
        <w:tc>
          <w:tcPr>
            <w:tcW w:w="2071" w:type="dxa"/>
            <w:vAlign w:val="center"/>
          </w:tcPr>
          <w:p w14:paraId="68F67E9C" w14:textId="77777777" w:rsidR="00000000" w:rsidRDefault="007478C2">
            <w:pPr>
              <w:rPr>
                <w:rFonts w:ascii="Arial" w:hAnsi="宋体" w:cs="Arial"/>
                <w:bCs/>
                <w:sz w:val="24"/>
                <w:szCs w:val="24"/>
              </w:rPr>
            </w:pPr>
            <w:r>
              <w:rPr>
                <w:rFonts w:ascii="Arial" w:hAnsi="Arial"/>
                <w:bCs/>
                <w:sz w:val="24"/>
                <w:szCs w:val="24"/>
              </w:rPr>
              <w:t>XX</w:t>
            </w:r>
            <w:r>
              <w:rPr>
                <w:rFonts w:ascii="Arial" w:hAnsi="Arial" w:hint="eastAsia"/>
                <w:bCs/>
                <w:sz w:val="24"/>
                <w:szCs w:val="24"/>
              </w:rPr>
              <w:t>公司</w:t>
            </w:r>
          </w:p>
        </w:tc>
        <w:tc>
          <w:tcPr>
            <w:tcW w:w="1471" w:type="dxa"/>
            <w:vAlign w:val="center"/>
          </w:tcPr>
          <w:p w14:paraId="53641950" w14:textId="77777777" w:rsidR="00000000" w:rsidRDefault="007478C2">
            <w:pPr>
              <w:jc w:val="right"/>
              <w:rPr>
                <w:rFonts w:ascii="Arial" w:hAnsi="宋体" w:cs="Arial"/>
                <w:bCs/>
                <w:sz w:val="24"/>
                <w:szCs w:val="24"/>
              </w:rPr>
            </w:pPr>
          </w:p>
        </w:tc>
        <w:tc>
          <w:tcPr>
            <w:tcW w:w="1056" w:type="dxa"/>
            <w:vAlign w:val="center"/>
          </w:tcPr>
          <w:p w14:paraId="422BE874" w14:textId="77777777" w:rsidR="00000000" w:rsidRDefault="007478C2">
            <w:pPr>
              <w:jc w:val="right"/>
              <w:rPr>
                <w:rFonts w:ascii="Arial" w:hAnsi="宋体" w:cs="Arial"/>
                <w:bCs/>
                <w:sz w:val="24"/>
                <w:szCs w:val="24"/>
              </w:rPr>
            </w:pPr>
          </w:p>
        </w:tc>
        <w:tc>
          <w:tcPr>
            <w:tcW w:w="1373" w:type="dxa"/>
            <w:vAlign w:val="center"/>
          </w:tcPr>
          <w:p w14:paraId="2981948A" w14:textId="77777777" w:rsidR="00000000" w:rsidRDefault="007478C2">
            <w:pPr>
              <w:jc w:val="right"/>
              <w:rPr>
                <w:rFonts w:ascii="Arial" w:hAnsi="宋体" w:cs="Arial"/>
                <w:bCs/>
                <w:sz w:val="24"/>
                <w:szCs w:val="24"/>
              </w:rPr>
            </w:pPr>
          </w:p>
        </w:tc>
        <w:tc>
          <w:tcPr>
            <w:tcW w:w="936" w:type="dxa"/>
            <w:vAlign w:val="center"/>
          </w:tcPr>
          <w:p w14:paraId="6B2C4946" w14:textId="77777777" w:rsidR="00000000" w:rsidRDefault="007478C2">
            <w:pPr>
              <w:jc w:val="right"/>
              <w:rPr>
                <w:rFonts w:ascii="Arial" w:hAnsi="宋体" w:cs="Arial"/>
                <w:bCs/>
                <w:sz w:val="24"/>
                <w:szCs w:val="24"/>
              </w:rPr>
            </w:pPr>
          </w:p>
        </w:tc>
        <w:tc>
          <w:tcPr>
            <w:tcW w:w="937" w:type="dxa"/>
            <w:vAlign w:val="center"/>
          </w:tcPr>
          <w:p w14:paraId="1D03E5C9" w14:textId="77777777" w:rsidR="00000000" w:rsidRDefault="007478C2">
            <w:pPr>
              <w:jc w:val="right"/>
              <w:rPr>
                <w:rFonts w:ascii="Arial" w:hAnsi="宋体" w:cs="Arial"/>
                <w:bCs/>
                <w:sz w:val="24"/>
                <w:szCs w:val="24"/>
              </w:rPr>
            </w:pPr>
          </w:p>
        </w:tc>
        <w:tc>
          <w:tcPr>
            <w:tcW w:w="1442" w:type="dxa"/>
            <w:vAlign w:val="center"/>
          </w:tcPr>
          <w:p w14:paraId="39932477" w14:textId="77777777" w:rsidR="00000000" w:rsidRDefault="007478C2">
            <w:pPr>
              <w:jc w:val="right"/>
              <w:rPr>
                <w:rFonts w:ascii="Arial" w:hAnsi="宋体" w:cs="Arial"/>
                <w:bCs/>
                <w:sz w:val="24"/>
                <w:szCs w:val="24"/>
              </w:rPr>
            </w:pPr>
          </w:p>
        </w:tc>
      </w:tr>
      <w:tr w:rsidR="00000000" w14:paraId="4376E2DE" w14:textId="77777777">
        <w:trPr>
          <w:cantSplit/>
          <w:trHeight w:val="300"/>
        </w:trPr>
        <w:tc>
          <w:tcPr>
            <w:tcW w:w="2071" w:type="dxa"/>
            <w:vAlign w:val="center"/>
          </w:tcPr>
          <w:p w14:paraId="339E0E7B" w14:textId="77777777" w:rsidR="00000000" w:rsidRDefault="007478C2">
            <w:pPr>
              <w:rPr>
                <w:rFonts w:ascii="Arial" w:hAnsi="宋体" w:cs="Arial"/>
                <w:bCs/>
                <w:sz w:val="24"/>
                <w:szCs w:val="24"/>
              </w:rPr>
            </w:pPr>
            <w:r>
              <w:rPr>
                <w:rFonts w:hint="eastAsia"/>
                <w:color w:val="0000FF"/>
                <w:sz w:val="18"/>
              </w:rPr>
              <w:t>（</w:t>
            </w:r>
            <w:r>
              <w:rPr>
                <w:color w:val="0000FF"/>
                <w:sz w:val="18"/>
              </w:rPr>
              <w:t>6391</w:t>
            </w:r>
            <w:r>
              <w:rPr>
                <w:rFonts w:hint="eastAsia"/>
                <w:color w:val="0000FF"/>
                <w:sz w:val="18"/>
              </w:rPr>
              <w:t>）</w:t>
            </w:r>
          </w:p>
        </w:tc>
        <w:tc>
          <w:tcPr>
            <w:tcW w:w="1471" w:type="dxa"/>
            <w:vAlign w:val="center"/>
          </w:tcPr>
          <w:p w14:paraId="519E5E4C" w14:textId="77777777" w:rsidR="00000000" w:rsidRDefault="007478C2">
            <w:pPr>
              <w:jc w:val="right"/>
              <w:rPr>
                <w:rFonts w:ascii="Arial" w:hAnsi="宋体" w:cs="Arial"/>
                <w:bCs/>
                <w:sz w:val="24"/>
                <w:szCs w:val="24"/>
              </w:rPr>
            </w:pPr>
            <w:r>
              <w:rPr>
                <w:rFonts w:hint="eastAsia"/>
                <w:color w:val="0000FF"/>
                <w:sz w:val="18"/>
              </w:rPr>
              <w:t>（</w:t>
            </w:r>
            <w:r>
              <w:rPr>
                <w:color w:val="0000FF"/>
                <w:sz w:val="18"/>
              </w:rPr>
              <w:t>6392</w:t>
            </w:r>
            <w:r>
              <w:rPr>
                <w:rFonts w:hint="eastAsia"/>
                <w:color w:val="0000FF"/>
                <w:sz w:val="18"/>
              </w:rPr>
              <w:t>）</w:t>
            </w:r>
          </w:p>
        </w:tc>
        <w:tc>
          <w:tcPr>
            <w:tcW w:w="1056" w:type="dxa"/>
            <w:vAlign w:val="center"/>
          </w:tcPr>
          <w:p w14:paraId="43946CBD" w14:textId="77777777" w:rsidR="00000000" w:rsidRDefault="007478C2">
            <w:pPr>
              <w:jc w:val="right"/>
              <w:rPr>
                <w:rFonts w:ascii="Arial" w:hAnsi="宋体" w:cs="Arial"/>
                <w:bCs/>
                <w:sz w:val="24"/>
                <w:szCs w:val="24"/>
              </w:rPr>
            </w:pPr>
            <w:r>
              <w:rPr>
                <w:rFonts w:hint="eastAsia"/>
                <w:color w:val="0000FF"/>
                <w:sz w:val="18"/>
              </w:rPr>
              <w:t>（</w:t>
            </w:r>
            <w:r>
              <w:rPr>
                <w:color w:val="0000FF"/>
                <w:sz w:val="18"/>
              </w:rPr>
              <w:t>6393</w:t>
            </w:r>
            <w:r>
              <w:rPr>
                <w:rFonts w:hint="eastAsia"/>
                <w:color w:val="0000FF"/>
                <w:sz w:val="18"/>
              </w:rPr>
              <w:t>）</w:t>
            </w:r>
          </w:p>
        </w:tc>
        <w:tc>
          <w:tcPr>
            <w:tcW w:w="1373" w:type="dxa"/>
            <w:vAlign w:val="center"/>
          </w:tcPr>
          <w:p w14:paraId="301C746A" w14:textId="77777777" w:rsidR="00000000" w:rsidRDefault="007478C2">
            <w:pPr>
              <w:jc w:val="right"/>
              <w:rPr>
                <w:rFonts w:ascii="Arial" w:hAnsi="宋体" w:cs="Arial"/>
                <w:bCs/>
                <w:sz w:val="24"/>
                <w:szCs w:val="24"/>
              </w:rPr>
            </w:pPr>
            <w:r>
              <w:rPr>
                <w:rFonts w:hint="eastAsia"/>
                <w:color w:val="0000FF"/>
                <w:sz w:val="18"/>
              </w:rPr>
              <w:t>（</w:t>
            </w:r>
            <w:r>
              <w:rPr>
                <w:color w:val="0000FF"/>
                <w:sz w:val="18"/>
              </w:rPr>
              <w:t>6394</w:t>
            </w:r>
            <w:r>
              <w:rPr>
                <w:rFonts w:hint="eastAsia"/>
                <w:color w:val="0000FF"/>
                <w:sz w:val="18"/>
              </w:rPr>
              <w:t>）</w:t>
            </w:r>
          </w:p>
        </w:tc>
        <w:tc>
          <w:tcPr>
            <w:tcW w:w="936" w:type="dxa"/>
            <w:vAlign w:val="center"/>
          </w:tcPr>
          <w:p w14:paraId="4EAAD39C" w14:textId="77777777" w:rsidR="00000000" w:rsidRDefault="007478C2">
            <w:pPr>
              <w:jc w:val="right"/>
              <w:rPr>
                <w:rFonts w:ascii="Arial" w:hAnsi="宋体" w:cs="Arial"/>
                <w:bCs/>
                <w:sz w:val="24"/>
                <w:szCs w:val="24"/>
              </w:rPr>
            </w:pPr>
            <w:r>
              <w:rPr>
                <w:rFonts w:hint="eastAsia"/>
                <w:color w:val="0000FF"/>
                <w:sz w:val="18"/>
              </w:rPr>
              <w:t>（</w:t>
            </w:r>
            <w:r>
              <w:rPr>
                <w:color w:val="0000FF"/>
                <w:sz w:val="18"/>
              </w:rPr>
              <w:t>6395</w:t>
            </w:r>
            <w:r>
              <w:rPr>
                <w:rFonts w:hint="eastAsia"/>
                <w:color w:val="0000FF"/>
                <w:sz w:val="18"/>
              </w:rPr>
              <w:t>）</w:t>
            </w:r>
          </w:p>
        </w:tc>
        <w:tc>
          <w:tcPr>
            <w:tcW w:w="937" w:type="dxa"/>
            <w:vAlign w:val="center"/>
          </w:tcPr>
          <w:p w14:paraId="0A84DDFE" w14:textId="77777777" w:rsidR="00000000" w:rsidRDefault="007478C2">
            <w:pPr>
              <w:jc w:val="right"/>
              <w:rPr>
                <w:rFonts w:ascii="Arial" w:hAnsi="宋体" w:cs="Arial"/>
                <w:bCs/>
                <w:sz w:val="24"/>
                <w:szCs w:val="24"/>
              </w:rPr>
            </w:pPr>
            <w:r>
              <w:rPr>
                <w:rFonts w:hint="eastAsia"/>
                <w:color w:val="0000FF"/>
                <w:sz w:val="18"/>
              </w:rPr>
              <w:t>（</w:t>
            </w:r>
            <w:r>
              <w:rPr>
                <w:color w:val="0000FF"/>
                <w:sz w:val="18"/>
              </w:rPr>
              <w:t>6</w:t>
            </w:r>
            <w:r>
              <w:rPr>
                <w:color w:val="0000FF"/>
                <w:sz w:val="18"/>
              </w:rPr>
              <w:t>396</w:t>
            </w:r>
            <w:r>
              <w:rPr>
                <w:rFonts w:hint="eastAsia"/>
                <w:color w:val="0000FF"/>
                <w:sz w:val="18"/>
              </w:rPr>
              <w:t>）</w:t>
            </w:r>
          </w:p>
        </w:tc>
        <w:tc>
          <w:tcPr>
            <w:tcW w:w="1442" w:type="dxa"/>
            <w:vAlign w:val="center"/>
          </w:tcPr>
          <w:p w14:paraId="26451658" w14:textId="77777777" w:rsidR="00000000" w:rsidRDefault="007478C2">
            <w:pPr>
              <w:jc w:val="right"/>
              <w:rPr>
                <w:rFonts w:ascii="Arial" w:hAnsi="宋体" w:cs="Arial"/>
                <w:bCs/>
                <w:sz w:val="24"/>
                <w:szCs w:val="24"/>
              </w:rPr>
            </w:pPr>
            <w:r>
              <w:rPr>
                <w:rFonts w:hint="eastAsia"/>
                <w:color w:val="0000FF"/>
                <w:sz w:val="18"/>
              </w:rPr>
              <w:t>（</w:t>
            </w:r>
            <w:r>
              <w:rPr>
                <w:color w:val="0000FF"/>
                <w:sz w:val="18"/>
              </w:rPr>
              <w:t>6397</w:t>
            </w:r>
            <w:r>
              <w:rPr>
                <w:rFonts w:hint="eastAsia"/>
                <w:color w:val="0000FF"/>
                <w:sz w:val="18"/>
              </w:rPr>
              <w:t>）</w:t>
            </w:r>
          </w:p>
        </w:tc>
      </w:tr>
    </w:tbl>
    <w:p w14:paraId="42EA41A1" w14:textId="77777777" w:rsidR="00000000" w:rsidRDefault="007478C2">
      <w:pPr>
        <w:rPr>
          <w:rFonts w:ascii="宋体" w:hAnsi="宋体"/>
          <w:bCs/>
          <w:sz w:val="24"/>
        </w:rPr>
      </w:pPr>
      <w:r>
        <w:rPr>
          <w:rFonts w:ascii="宋体" w:hAnsi="宋体" w:hint="eastAsia"/>
          <w:bCs/>
          <w:sz w:val="24"/>
        </w:rPr>
        <w:t>注：</w:t>
      </w:r>
      <w:r>
        <w:rPr>
          <w:rFonts w:hint="eastAsia"/>
          <w:color w:val="0000FF"/>
          <w:sz w:val="18"/>
        </w:rPr>
        <w:t>（</w:t>
      </w:r>
      <w:r>
        <w:rPr>
          <w:color w:val="0000FF"/>
          <w:sz w:val="18"/>
        </w:rPr>
        <w:t>6398</w:t>
      </w:r>
      <w:r>
        <w:rPr>
          <w:rFonts w:hint="eastAsia"/>
          <w:color w:val="0000FF"/>
          <w:sz w:val="18"/>
        </w:rPr>
        <w:t>）</w:t>
      </w:r>
    </w:p>
    <w:p w14:paraId="2FE4954E" w14:textId="77777777" w:rsidR="00000000" w:rsidRDefault="007478C2">
      <w:pPr>
        <w:rPr>
          <w:rFonts w:ascii="宋体" w:hAnsi="宋体"/>
          <w:bCs/>
          <w:sz w:val="24"/>
        </w:rPr>
      </w:pPr>
    </w:p>
    <w:p w14:paraId="6F40A6AD" w14:textId="77777777" w:rsidR="00000000" w:rsidRDefault="007478C2">
      <w:pPr>
        <w:spacing w:line="360" w:lineRule="auto"/>
        <w:outlineLvl w:val="3"/>
        <w:rPr>
          <w:rFonts w:ascii="宋体" w:hAnsi="宋体"/>
          <w:color w:val="0000FF"/>
          <w:kern w:val="0"/>
          <w:sz w:val="18"/>
        </w:rPr>
      </w:pPr>
      <w:r>
        <w:rPr>
          <w:rFonts w:ascii="宋体" w:hAnsi="宋体" w:hint="eastAsia"/>
          <w:b/>
          <w:sz w:val="24"/>
        </w:rPr>
        <w:t>11.5.</w:t>
      </w:r>
      <w:r>
        <w:rPr>
          <w:rFonts w:ascii="宋体" w:hAnsi="宋体"/>
          <w:b/>
          <w:sz w:val="24"/>
        </w:rPr>
        <w:t>10</w:t>
      </w:r>
      <w:r>
        <w:rPr>
          <w:rFonts w:ascii="宋体" w:hAnsi="宋体" w:hint="eastAsia"/>
          <w:b/>
          <w:sz w:val="24"/>
        </w:rPr>
        <w:t xml:space="preserve"> </w:t>
      </w:r>
      <w:r>
        <w:rPr>
          <w:rFonts w:ascii="宋体" w:hAnsi="宋体" w:hint="eastAsia"/>
          <w:b/>
          <w:sz w:val="24"/>
        </w:rPr>
        <w:t>分部报告</w:t>
      </w:r>
      <w:r>
        <w:rPr>
          <w:rStyle w:val="FootnoteReference"/>
          <w:rFonts w:ascii="宋体" w:hAnsi="宋体"/>
          <w:b/>
          <w:sz w:val="24"/>
        </w:rPr>
        <w:footnoteReference w:id="461"/>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D0D5AEB" w14:textId="77777777">
        <w:tc>
          <w:tcPr>
            <w:tcW w:w="9286" w:type="dxa"/>
          </w:tcPr>
          <w:p w14:paraId="1E4736C8" w14:textId="77777777" w:rsidR="00000000" w:rsidRDefault="007478C2">
            <w:pPr>
              <w:spacing w:line="360" w:lineRule="auto"/>
              <w:outlineLvl w:val="2"/>
            </w:pPr>
            <w:r>
              <w:rPr>
                <w:rFonts w:hint="eastAsia"/>
                <w:color w:val="0000FF"/>
                <w:sz w:val="18"/>
              </w:rPr>
              <w:t>（</w:t>
            </w:r>
            <w:r>
              <w:rPr>
                <w:rFonts w:hint="eastAsia"/>
                <w:color w:val="0000FF"/>
                <w:sz w:val="18"/>
              </w:rPr>
              <w:t>1027</w:t>
            </w:r>
            <w:r>
              <w:rPr>
                <w:rFonts w:hint="eastAsia"/>
                <w:color w:val="0000FF"/>
                <w:sz w:val="18"/>
              </w:rPr>
              <w:t>）</w:t>
            </w:r>
          </w:p>
        </w:tc>
      </w:tr>
    </w:tbl>
    <w:p w14:paraId="7465AF0D" w14:textId="77777777" w:rsidR="00000000" w:rsidRDefault="007478C2">
      <w:pPr>
        <w:rPr>
          <w:rFonts w:ascii="宋体" w:hAnsi="宋体"/>
          <w:color w:val="0000FF"/>
          <w:kern w:val="0"/>
          <w:sz w:val="18"/>
        </w:rPr>
      </w:pPr>
    </w:p>
    <w:p w14:paraId="7BF98313" w14:textId="77777777" w:rsidR="00000000" w:rsidRDefault="007478C2">
      <w:pPr>
        <w:spacing w:line="360" w:lineRule="auto"/>
        <w:outlineLvl w:val="3"/>
        <w:rPr>
          <w:rFonts w:ascii="宋体" w:hAnsi="宋体"/>
          <w:b/>
          <w:sz w:val="24"/>
        </w:rPr>
      </w:pPr>
      <w:r>
        <w:rPr>
          <w:rFonts w:ascii="宋体" w:hAnsi="宋体" w:hint="eastAsia"/>
          <w:b/>
          <w:sz w:val="24"/>
        </w:rPr>
        <w:t>11.5.</w:t>
      </w:r>
      <w:r>
        <w:rPr>
          <w:rFonts w:ascii="宋体" w:hAnsi="宋体"/>
          <w:b/>
          <w:sz w:val="24"/>
        </w:rPr>
        <w:t>11</w:t>
      </w:r>
      <w:r>
        <w:rPr>
          <w:rFonts w:ascii="宋体" w:hAnsi="宋体" w:hint="eastAsia"/>
          <w:b/>
          <w:sz w:val="24"/>
        </w:rPr>
        <w:t xml:space="preserve"> </w:t>
      </w:r>
      <w:r>
        <w:rPr>
          <w:rFonts w:ascii="宋体" w:hAnsi="宋体" w:hint="eastAsia"/>
          <w:b/>
          <w:sz w:val="24"/>
        </w:rPr>
        <w:t>承诺事项、或有事项、资产负债表日后事项的说明</w:t>
      </w:r>
      <w:r>
        <w:rPr>
          <w:rStyle w:val="FootnoteReference"/>
          <w:rFonts w:ascii="宋体" w:hAnsi="宋体"/>
          <w:b/>
          <w:sz w:val="24"/>
        </w:rPr>
        <w:footnoteReference w:id="462"/>
      </w:r>
    </w:p>
    <w:p w14:paraId="2E266BC3" w14:textId="77777777" w:rsidR="00000000" w:rsidRDefault="007478C2">
      <w:pPr>
        <w:spacing w:line="360" w:lineRule="auto"/>
        <w:outlineLvl w:val="3"/>
        <w:rPr>
          <w:rFonts w:ascii="宋体" w:hAnsi="宋体"/>
          <w:b/>
          <w:sz w:val="24"/>
        </w:rPr>
      </w:pPr>
      <w:r>
        <w:rPr>
          <w:rFonts w:ascii="宋体" w:hAnsi="宋体" w:hint="eastAsia"/>
          <w:b/>
          <w:sz w:val="24"/>
        </w:rPr>
        <w:t>11.5.</w:t>
      </w:r>
      <w:r>
        <w:rPr>
          <w:rFonts w:ascii="宋体" w:hAnsi="宋体"/>
          <w:b/>
          <w:sz w:val="24"/>
        </w:rPr>
        <w:t>11</w:t>
      </w:r>
      <w:r>
        <w:rPr>
          <w:rFonts w:ascii="宋体" w:hAnsi="宋体" w:hint="eastAsia"/>
          <w:b/>
          <w:sz w:val="24"/>
        </w:rPr>
        <w:t xml:space="preserve">.1 </w:t>
      </w:r>
      <w:r>
        <w:rPr>
          <w:rFonts w:ascii="宋体" w:hAnsi="宋体" w:hint="eastAsia"/>
          <w:b/>
          <w:sz w:val="24"/>
        </w:rPr>
        <w:t>承诺事项</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1FA634A" w14:textId="77777777">
        <w:tc>
          <w:tcPr>
            <w:tcW w:w="9286" w:type="dxa"/>
          </w:tcPr>
          <w:p w14:paraId="1300D50F" w14:textId="77777777" w:rsidR="00000000" w:rsidRDefault="007478C2">
            <w:pPr>
              <w:spacing w:line="360" w:lineRule="auto"/>
              <w:outlineLvl w:val="2"/>
            </w:pPr>
            <w:r>
              <w:rPr>
                <w:rFonts w:hint="eastAsia"/>
                <w:color w:val="0000FF"/>
                <w:sz w:val="18"/>
              </w:rPr>
              <w:t>（</w:t>
            </w:r>
            <w:r>
              <w:rPr>
                <w:rFonts w:hint="eastAsia"/>
                <w:color w:val="0000FF"/>
                <w:sz w:val="18"/>
              </w:rPr>
              <w:t>10</w:t>
            </w:r>
            <w:r>
              <w:rPr>
                <w:color w:val="0000FF"/>
                <w:sz w:val="18"/>
              </w:rPr>
              <w:t>39</w:t>
            </w:r>
            <w:r>
              <w:rPr>
                <w:rFonts w:hint="eastAsia"/>
                <w:color w:val="0000FF"/>
                <w:sz w:val="18"/>
              </w:rPr>
              <w:t>）</w:t>
            </w:r>
          </w:p>
        </w:tc>
      </w:tr>
    </w:tbl>
    <w:p w14:paraId="1DBFC243" w14:textId="77777777" w:rsidR="00000000" w:rsidRDefault="007478C2">
      <w:pPr>
        <w:outlineLvl w:val="3"/>
        <w:rPr>
          <w:rFonts w:ascii="宋体" w:hAnsi="宋体"/>
          <w:color w:val="0000FF"/>
          <w:kern w:val="0"/>
          <w:sz w:val="18"/>
        </w:rPr>
      </w:pPr>
    </w:p>
    <w:p w14:paraId="608C368A" w14:textId="77777777" w:rsidR="00000000" w:rsidRDefault="007478C2">
      <w:pPr>
        <w:spacing w:line="360" w:lineRule="auto"/>
        <w:outlineLvl w:val="3"/>
        <w:rPr>
          <w:rFonts w:ascii="宋体" w:hAnsi="宋体"/>
          <w:color w:val="0000FF"/>
          <w:kern w:val="0"/>
          <w:sz w:val="18"/>
        </w:rPr>
      </w:pPr>
      <w:r>
        <w:rPr>
          <w:rFonts w:ascii="宋体" w:hAnsi="宋体" w:hint="eastAsia"/>
          <w:b/>
          <w:sz w:val="24"/>
        </w:rPr>
        <w:t>11.5.</w:t>
      </w:r>
      <w:r>
        <w:rPr>
          <w:rFonts w:ascii="宋体" w:hAnsi="宋体"/>
          <w:b/>
          <w:sz w:val="24"/>
        </w:rPr>
        <w:t>11</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hint="eastAsia"/>
          <w:b/>
          <w:sz w:val="24"/>
        </w:rPr>
        <w:t>或有事项</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063A4D5" w14:textId="77777777">
        <w:tc>
          <w:tcPr>
            <w:tcW w:w="9286" w:type="dxa"/>
          </w:tcPr>
          <w:p w14:paraId="7E1540CB" w14:textId="77777777" w:rsidR="00000000" w:rsidRDefault="007478C2">
            <w:pPr>
              <w:spacing w:line="360" w:lineRule="auto"/>
              <w:outlineLvl w:val="2"/>
            </w:pPr>
            <w:r>
              <w:rPr>
                <w:rFonts w:hint="eastAsia"/>
                <w:color w:val="0000FF"/>
                <w:sz w:val="18"/>
              </w:rPr>
              <w:t>（</w:t>
            </w:r>
            <w:r>
              <w:rPr>
                <w:rFonts w:hint="eastAsia"/>
                <w:color w:val="0000FF"/>
                <w:sz w:val="18"/>
              </w:rPr>
              <w:t>10</w:t>
            </w:r>
            <w:r>
              <w:rPr>
                <w:color w:val="0000FF"/>
                <w:sz w:val="18"/>
              </w:rPr>
              <w:t>38</w:t>
            </w:r>
            <w:r>
              <w:rPr>
                <w:rFonts w:hint="eastAsia"/>
                <w:color w:val="0000FF"/>
                <w:sz w:val="18"/>
              </w:rPr>
              <w:t>）</w:t>
            </w:r>
          </w:p>
        </w:tc>
      </w:tr>
    </w:tbl>
    <w:p w14:paraId="59B7473C" w14:textId="77777777" w:rsidR="00000000" w:rsidRDefault="007478C2">
      <w:pPr>
        <w:rPr>
          <w:rFonts w:ascii="宋体" w:hAnsi="宋体"/>
          <w:color w:val="0000FF"/>
          <w:kern w:val="0"/>
          <w:sz w:val="18"/>
        </w:rPr>
      </w:pPr>
    </w:p>
    <w:p w14:paraId="6734AA0D" w14:textId="77777777" w:rsidR="00000000" w:rsidRDefault="007478C2">
      <w:pPr>
        <w:spacing w:line="360" w:lineRule="auto"/>
        <w:outlineLvl w:val="3"/>
        <w:rPr>
          <w:rFonts w:ascii="宋体" w:hAnsi="宋体"/>
          <w:color w:val="0000FF"/>
          <w:kern w:val="0"/>
          <w:sz w:val="18"/>
        </w:rPr>
      </w:pPr>
      <w:r>
        <w:rPr>
          <w:rFonts w:ascii="宋体" w:hAnsi="宋体" w:hint="eastAsia"/>
          <w:b/>
          <w:sz w:val="24"/>
        </w:rPr>
        <w:t>11.5.</w:t>
      </w:r>
      <w:r>
        <w:rPr>
          <w:rFonts w:ascii="宋体" w:hAnsi="宋体"/>
          <w:b/>
          <w:sz w:val="24"/>
        </w:rPr>
        <w:t>11</w:t>
      </w:r>
      <w:r>
        <w:rPr>
          <w:rFonts w:ascii="宋体" w:hAnsi="宋体" w:hint="eastAsia"/>
          <w:b/>
          <w:sz w:val="24"/>
        </w:rPr>
        <w:t>.</w:t>
      </w:r>
      <w:r>
        <w:rPr>
          <w:rFonts w:ascii="宋体" w:hAnsi="宋体"/>
          <w:b/>
          <w:sz w:val="24"/>
        </w:rPr>
        <w:t>3</w:t>
      </w:r>
      <w:r>
        <w:rPr>
          <w:rFonts w:ascii="宋体" w:hAnsi="宋体" w:hint="eastAsia"/>
          <w:b/>
          <w:sz w:val="24"/>
        </w:rPr>
        <w:t xml:space="preserve"> </w:t>
      </w:r>
      <w:r>
        <w:rPr>
          <w:rFonts w:ascii="宋体" w:hAnsi="宋体" w:hint="eastAsia"/>
          <w:b/>
          <w:sz w:val="24"/>
        </w:rPr>
        <w:t>资产负债表日后事项</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6128907" w14:textId="77777777">
        <w:tc>
          <w:tcPr>
            <w:tcW w:w="9286" w:type="dxa"/>
          </w:tcPr>
          <w:p w14:paraId="6A6CAC15" w14:textId="77777777" w:rsidR="00000000" w:rsidRDefault="007478C2">
            <w:pPr>
              <w:spacing w:line="360" w:lineRule="auto"/>
              <w:outlineLvl w:val="2"/>
            </w:pPr>
            <w:r>
              <w:rPr>
                <w:rFonts w:hint="eastAsia"/>
                <w:color w:val="0000FF"/>
                <w:sz w:val="18"/>
              </w:rPr>
              <w:t>（</w:t>
            </w:r>
            <w:r>
              <w:rPr>
                <w:rFonts w:hint="eastAsia"/>
                <w:color w:val="0000FF"/>
                <w:sz w:val="18"/>
              </w:rPr>
              <w:t>10</w:t>
            </w:r>
            <w:r>
              <w:rPr>
                <w:color w:val="0000FF"/>
                <w:sz w:val="18"/>
              </w:rPr>
              <w:t>37</w:t>
            </w:r>
            <w:r>
              <w:rPr>
                <w:rFonts w:hint="eastAsia"/>
                <w:color w:val="0000FF"/>
                <w:sz w:val="18"/>
              </w:rPr>
              <w:t>）</w:t>
            </w:r>
          </w:p>
        </w:tc>
      </w:tr>
    </w:tbl>
    <w:p w14:paraId="701FC4DB" w14:textId="77777777" w:rsidR="00000000" w:rsidRDefault="007478C2">
      <w:pPr>
        <w:rPr>
          <w:rFonts w:ascii="宋体" w:hAnsi="宋体"/>
          <w:color w:val="0000FF"/>
          <w:kern w:val="0"/>
          <w:sz w:val="18"/>
        </w:rPr>
      </w:pPr>
    </w:p>
    <w:p w14:paraId="0DCFF44E" w14:textId="77777777" w:rsidR="00000000" w:rsidRDefault="007478C2">
      <w:pPr>
        <w:spacing w:line="360" w:lineRule="auto"/>
        <w:outlineLvl w:val="3"/>
        <w:rPr>
          <w:rFonts w:ascii="宋体" w:hAnsi="宋体" w:hint="eastAsia"/>
          <w:b/>
          <w:sz w:val="24"/>
        </w:rPr>
      </w:pPr>
      <w:r>
        <w:rPr>
          <w:rFonts w:ascii="宋体" w:hAnsi="宋体" w:hint="eastAsia"/>
          <w:b/>
          <w:sz w:val="24"/>
        </w:rPr>
        <w:t>11.5.</w:t>
      </w:r>
      <w:r>
        <w:rPr>
          <w:rFonts w:ascii="宋体" w:hAnsi="宋体"/>
          <w:b/>
          <w:sz w:val="24"/>
        </w:rPr>
        <w:t>12</w:t>
      </w:r>
      <w:r>
        <w:rPr>
          <w:rFonts w:ascii="宋体" w:hAnsi="宋体" w:hint="eastAsia"/>
          <w:b/>
          <w:sz w:val="24"/>
        </w:rPr>
        <w:t xml:space="preserve"> </w:t>
      </w:r>
      <w:r>
        <w:rPr>
          <w:rFonts w:ascii="宋体" w:hAnsi="宋体" w:hint="eastAsia"/>
          <w:b/>
          <w:sz w:val="24"/>
        </w:rPr>
        <w:t>关联方关系</w:t>
      </w:r>
      <w:r>
        <w:rPr>
          <w:rStyle w:val="FootnoteReference"/>
          <w:rFonts w:ascii="宋体" w:hAnsi="宋体"/>
          <w:b/>
          <w:sz w:val="24"/>
        </w:rPr>
        <w:footnoteReference w:id="463"/>
      </w:r>
    </w:p>
    <w:p w14:paraId="7DDC19CB" w14:textId="77777777" w:rsidR="00000000" w:rsidRDefault="007478C2">
      <w:pPr>
        <w:spacing w:line="360" w:lineRule="auto"/>
        <w:outlineLvl w:val="3"/>
        <w:rPr>
          <w:rFonts w:ascii="宋体" w:hAnsi="宋体" w:hint="eastAsia"/>
          <w:b/>
          <w:sz w:val="24"/>
        </w:rPr>
      </w:pPr>
      <w:r>
        <w:rPr>
          <w:rFonts w:ascii="宋体" w:hAnsi="宋体"/>
          <w:b/>
          <w:sz w:val="24"/>
        </w:rPr>
        <w:t>11</w:t>
      </w:r>
      <w:r>
        <w:rPr>
          <w:rFonts w:ascii="宋体" w:hAnsi="宋体" w:hint="eastAsia"/>
          <w:b/>
          <w:sz w:val="24"/>
        </w:rPr>
        <w:t>.</w:t>
      </w:r>
      <w:r>
        <w:rPr>
          <w:rFonts w:ascii="宋体" w:hAnsi="宋体"/>
          <w:b/>
          <w:sz w:val="24"/>
        </w:rPr>
        <w:t>5</w:t>
      </w:r>
      <w:r>
        <w:rPr>
          <w:rFonts w:ascii="宋体" w:hAnsi="宋体" w:hint="eastAsia"/>
          <w:b/>
          <w:sz w:val="24"/>
        </w:rPr>
        <w:t>.</w:t>
      </w:r>
      <w:r>
        <w:rPr>
          <w:rFonts w:ascii="宋体" w:hAnsi="宋体"/>
          <w:b/>
          <w:sz w:val="24"/>
        </w:rPr>
        <w:t>12</w:t>
      </w:r>
      <w:r>
        <w:rPr>
          <w:rFonts w:ascii="宋体" w:hAnsi="宋体" w:hint="eastAsia"/>
          <w:b/>
          <w:sz w:val="24"/>
        </w:rPr>
        <w:t xml:space="preserve">.1 </w:t>
      </w:r>
      <w:r>
        <w:rPr>
          <w:rFonts w:ascii="宋体" w:hAnsi="宋体" w:hint="eastAsia"/>
          <w:b/>
          <w:sz w:val="24"/>
        </w:rPr>
        <w:t>本报告期存在控制关系或其他重大利害关系的关联方发生变化的情况</w:t>
      </w:r>
      <w:r>
        <w:rPr>
          <w:rFonts w:ascii="宋体" w:hAnsi="宋体" w:hint="eastAsia"/>
          <w:b/>
          <w:sz w:val="24"/>
          <w:vertAlign w:val="superscript"/>
        </w:rPr>
        <w:footnoteReference w:id="464"/>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F8E8518" w14:textId="77777777">
        <w:tc>
          <w:tcPr>
            <w:tcW w:w="9286" w:type="dxa"/>
          </w:tcPr>
          <w:p w14:paraId="7FD66931" w14:textId="77777777" w:rsidR="00000000" w:rsidRDefault="007478C2">
            <w:pPr>
              <w:spacing w:line="360" w:lineRule="auto"/>
              <w:outlineLvl w:val="2"/>
            </w:pPr>
            <w:r>
              <w:rPr>
                <w:rFonts w:hint="eastAsia"/>
                <w:color w:val="0000FF"/>
                <w:sz w:val="18"/>
              </w:rPr>
              <w:t>（</w:t>
            </w:r>
            <w:r>
              <w:rPr>
                <w:rFonts w:hint="eastAsia"/>
                <w:color w:val="0000FF"/>
                <w:sz w:val="18"/>
              </w:rPr>
              <w:t>1</w:t>
            </w:r>
            <w:r>
              <w:rPr>
                <w:color w:val="0000FF"/>
                <w:sz w:val="18"/>
              </w:rPr>
              <w:t>910</w:t>
            </w:r>
            <w:r>
              <w:rPr>
                <w:rFonts w:hint="eastAsia"/>
                <w:color w:val="0000FF"/>
                <w:sz w:val="18"/>
              </w:rPr>
              <w:t>）</w:t>
            </w:r>
          </w:p>
        </w:tc>
      </w:tr>
    </w:tbl>
    <w:p w14:paraId="7994D324" w14:textId="77777777" w:rsidR="00000000" w:rsidRDefault="007478C2">
      <w:pPr>
        <w:rPr>
          <w:rFonts w:ascii="宋体" w:hAnsi="宋体" w:hint="eastAsia"/>
          <w:color w:val="0000FF"/>
          <w:kern w:val="0"/>
          <w:sz w:val="18"/>
        </w:rPr>
      </w:pPr>
    </w:p>
    <w:p w14:paraId="5D74FBB8" w14:textId="77777777" w:rsidR="00000000" w:rsidRDefault="007478C2">
      <w:pPr>
        <w:spacing w:line="360" w:lineRule="auto"/>
        <w:outlineLvl w:val="3"/>
        <w:rPr>
          <w:rFonts w:ascii="宋体" w:hAnsi="宋体" w:hint="eastAsia"/>
          <w:b/>
          <w:sz w:val="24"/>
        </w:rPr>
      </w:pPr>
      <w:r>
        <w:rPr>
          <w:rFonts w:ascii="宋体" w:hAnsi="宋体"/>
          <w:b/>
          <w:sz w:val="24"/>
        </w:rPr>
        <w:t>11</w:t>
      </w:r>
      <w:r>
        <w:rPr>
          <w:rFonts w:ascii="宋体" w:hAnsi="宋体" w:hint="eastAsia"/>
          <w:b/>
          <w:sz w:val="24"/>
        </w:rPr>
        <w:t>.</w:t>
      </w:r>
      <w:r>
        <w:rPr>
          <w:rFonts w:ascii="宋体" w:hAnsi="宋体"/>
          <w:b/>
          <w:sz w:val="24"/>
        </w:rPr>
        <w:t>5</w:t>
      </w:r>
      <w:r>
        <w:rPr>
          <w:rFonts w:ascii="宋体" w:hAnsi="宋体" w:hint="eastAsia"/>
          <w:b/>
          <w:sz w:val="24"/>
        </w:rPr>
        <w:t>.</w:t>
      </w:r>
      <w:r>
        <w:rPr>
          <w:rFonts w:ascii="宋体" w:hAnsi="宋体"/>
          <w:b/>
          <w:sz w:val="24"/>
        </w:rPr>
        <w:t>12</w:t>
      </w:r>
      <w:r>
        <w:rPr>
          <w:rFonts w:ascii="宋体" w:hAnsi="宋体" w:hint="eastAsia"/>
          <w:b/>
          <w:sz w:val="24"/>
        </w:rPr>
        <w:t xml:space="preserve">.2 </w:t>
      </w:r>
      <w:r>
        <w:rPr>
          <w:rFonts w:ascii="宋体" w:hAnsi="宋体" w:hint="eastAsia"/>
          <w:b/>
          <w:sz w:val="24"/>
        </w:rPr>
        <w:t>本报告期与基金发生关联交易的各关联方</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4"/>
        <w:gridCol w:w="4782"/>
      </w:tblGrid>
      <w:tr w:rsidR="00000000" w14:paraId="1E125021" w14:textId="77777777">
        <w:trPr>
          <w:trHeight w:val="300"/>
        </w:trPr>
        <w:tc>
          <w:tcPr>
            <w:tcW w:w="4504" w:type="dxa"/>
          </w:tcPr>
          <w:p w14:paraId="6BE9B48E" w14:textId="77777777" w:rsidR="00000000" w:rsidRDefault="007478C2">
            <w:pPr>
              <w:jc w:val="center"/>
              <w:rPr>
                <w:rFonts w:ascii="宋体" w:hAnsi="宋体"/>
                <w:sz w:val="24"/>
                <w:szCs w:val="24"/>
              </w:rPr>
            </w:pPr>
            <w:r>
              <w:rPr>
                <w:rFonts w:ascii="宋体" w:hAnsi="宋体" w:hint="eastAsia"/>
                <w:sz w:val="24"/>
                <w:szCs w:val="24"/>
              </w:rPr>
              <w:t>关联</w:t>
            </w:r>
            <w:r>
              <w:rPr>
                <w:rFonts w:ascii="宋体" w:hAnsi="宋体" w:hint="eastAsia"/>
                <w:sz w:val="24"/>
                <w:szCs w:val="24"/>
              </w:rPr>
              <w:t>方名称</w:t>
            </w:r>
          </w:p>
        </w:tc>
        <w:tc>
          <w:tcPr>
            <w:tcW w:w="4782" w:type="dxa"/>
          </w:tcPr>
          <w:p w14:paraId="7FC0AF4E" w14:textId="77777777" w:rsidR="00000000" w:rsidRDefault="007478C2">
            <w:pPr>
              <w:jc w:val="center"/>
              <w:rPr>
                <w:rFonts w:ascii="宋体" w:hAnsi="宋体"/>
                <w:sz w:val="24"/>
                <w:szCs w:val="24"/>
              </w:rPr>
            </w:pPr>
            <w:r>
              <w:rPr>
                <w:rFonts w:ascii="宋体" w:hAnsi="宋体" w:hint="eastAsia"/>
                <w:sz w:val="24"/>
                <w:szCs w:val="24"/>
              </w:rPr>
              <w:t>与本基金的关系</w:t>
            </w:r>
          </w:p>
        </w:tc>
      </w:tr>
      <w:tr w:rsidR="00000000" w14:paraId="6C656940" w14:textId="77777777">
        <w:trPr>
          <w:trHeight w:val="300"/>
        </w:trPr>
        <w:tc>
          <w:tcPr>
            <w:tcW w:w="4504" w:type="dxa"/>
          </w:tcPr>
          <w:p w14:paraId="3F98C127" w14:textId="77777777" w:rsidR="00000000" w:rsidRDefault="007478C2">
            <w:pPr>
              <w:rPr>
                <w:color w:val="0000FF"/>
                <w:sz w:val="18"/>
              </w:rPr>
            </w:pPr>
            <w:r>
              <w:rPr>
                <w:rFonts w:hint="eastAsia"/>
                <w:color w:val="0000FF"/>
                <w:sz w:val="18"/>
              </w:rPr>
              <w:t>（</w:t>
            </w:r>
            <w:r>
              <w:rPr>
                <w:rFonts w:hint="eastAsia"/>
                <w:color w:val="0000FF"/>
                <w:sz w:val="18"/>
              </w:rPr>
              <w:t>0795</w:t>
            </w:r>
            <w:r>
              <w:rPr>
                <w:rFonts w:hint="eastAsia"/>
                <w:color w:val="0000FF"/>
                <w:sz w:val="18"/>
              </w:rPr>
              <w:t>）</w:t>
            </w:r>
          </w:p>
        </w:tc>
        <w:tc>
          <w:tcPr>
            <w:tcW w:w="4782" w:type="dxa"/>
          </w:tcPr>
          <w:p w14:paraId="6236D3BA" w14:textId="77777777" w:rsidR="00000000" w:rsidRDefault="007478C2">
            <w:pPr>
              <w:rPr>
                <w:color w:val="0000FF"/>
                <w:sz w:val="18"/>
              </w:rPr>
            </w:pPr>
            <w:r>
              <w:rPr>
                <w:rFonts w:hint="eastAsia"/>
                <w:color w:val="0000FF"/>
                <w:sz w:val="18"/>
              </w:rPr>
              <w:t>（</w:t>
            </w:r>
            <w:r>
              <w:rPr>
                <w:rFonts w:hint="eastAsia"/>
                <w:color w:val="0000FF"/>
                <w:sz w:val="18"/>
              </w:rPr>
              <w:t>0796</w:t>
            </w:r>
            <w:r>
              <w:rPr>
                <w:rFonts w:hint="eastAsia"/>
                <w:color w:val="0000FF"/>
                <w:sz w:val="18"/>
              </w:rPr>
              <w:t>）</w:t>
            </w:r>
          </w:p>
        </w:tc>
      </w:tr>
      <w:tr w:rsidR="00000000" w14:paraId="0F321D95" w14:textId="77777777">
        <w:trPr>
          <w:trHeight w:val="300"/>
        </w:trPr>
        <w:tc>
          <w:tcPr>
            <w:tcW w:w="4504" w:type="dxa"/>
          </w:tcPr>
          <w:p w14:paraId="09839E8F" w14:textId="77777777" w:rsidR="00000000" w:rsidRDefault="007478C2">
            <w:pPr>
              <w:rPr>
                <w:rFonts w:ascii="宋体" w:hAnsi="宋体"/>
                <w:sz w:val="24"/>
              </w:rPr>
            </w:pPr>
          </w:p>
        </w:tc>
        <w:tc>
          <w:tcPr>
            <w:tcW w:w="4782" w:type="dxa"/>
          </w:tcPr>
          <w:p w14:paraId="1966936B" w14:textId="77777777" w:rsidR="00000000" w:rsidRDefault="007478C2">
            <w:pPr>
              <w:rPr>
                <w:rFonts w:ascii="宋体" w:hAnsi="宋体"/>
                <w:sz w:val="24"/>
              </w:rPr>
            </w:pPr>
          </w:p>
        </w:tc>
      </w:tr>
    </w:tbl>
    <w:p w14:paraId="10A588F7" w14:textId="77777777" w:rsidR="00000000" w:rsidRDefault="007478C2">
      <w:pPr>
        <w:rPr>
          <w:rFonts w:ascii="宋体" w:hAnsi="宋体" w:hint="eastAsia"/>
          <w:bCs/>
          <w:sz w:val="24"/>
        </w:rPr>
      </w:pPr>
      <w:r>
        <w:rPr>
          <w:rFonts w:ascii="宋体" w:hAnsi="宋体" w:hint="eastAsia"/>
          <w:bCs/>
          <w:sz w:val="24"/>
        </w:rPr>
        <w:t>注：</w:t>
      </w:r>
      <w:r>
        <w:rPr>
          <w:rFonts w:hint="eastAsia"/>
          <w:color w:val="0000FF"/>
          <w:sz w:val="18"/>
        </w:rPr>
        <w:t>（</w:t>
      </w:r>
      <w:r>
        <w:rPr>
          <w:rFonts w:hint="eastAsia"/>
          <w:color w:val="0000FF"/>
          <w:sz w:val="18"/>
        </w:rPr>
        <w:t>0797</w:t>
      </w:r>
      <w:r>
        <w:rPr>
          <w:rFonts w:hint="eastAsia"/>
          <w:color w:val="0000FF"/>
          <w:sz w:val="18"/>
        </w:rPr>
        <w:t>）</w:t>
      </w:r>
    </w:p>
    <w:p w14:paraId="3984292C" w14:textId="77777777" w:rsidR="00000000" w:rsidRDefault="007478C2">
      <w:pPr>
        <w:rPr>
          <w:rFonts w:ascii="宋体" w:hAnsi="宋体"/>
          <w:sz w:val="24"/>
        </w:rPr>
      </w:pPr>
    </w:p>
    <w:p w14:paraId="1E2C54BA" w14:textId="77777777" w:rsidR="00000000" w:rsidRDefault="007478C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 xml:space="preserve"> </w:t>
      </w:r>
      <w:r>
        <w:rPr>
          <w:rFonts w:ascii="宋体" w:hAnsi="宋体" w:hint="eastAsia"/>
          <w:b/>
          <w:sz w:val="24"/>
        </w:rPr>
        <w:t>本报告期及上年度可比期间的关联方交易</w:t>
      </w:r>
      <w:r>
        <w:rPr>
          <w:rStyle w:val="FootnoteReference"/>
          <w:rFonts w:ascii="宋体" w:hAnsi="宋体"/>
          <w:b/>
          <w:sz w:val="24"/>
        </w:rPr>
        <w:footnoteReference w:id="465"/>
      </w:r>
      <w:r>
        <w:rPr>
          <w:rFonts w:ascii="宋体" w:hAnsi="宋体" w:hint="eastAsia"/>
          <w:b/>
          <w:sz w:val="24"/>
        </w:rPr>
        <w:t>（如有）</w:t>
      </w:r>
    </w:p>
    <w:p w14:paraId="25BB31F2" w14:textId="77777777" w:rsidR="00000000" w:rsidRDefault="007478C2">
      <w:pPr>
        <w:spacing w:line="360" w:lineRule="auto"/>
        <w:outlineLvl w:val="3"/>
        <w:rPr>
          <w:rFonts w:ascii="宋体" w:hAnsi="宋体" w:hint="eastAsia"/>
          <w:b/>
          <w:sz w:val="24"/>
        </w:rPr>
      </w:pPr>
      <w:r>
        <w:rPr>
          <w:rFonts w:hint="eastAsia"/>
          <w:color w:val="0000FF"/>
          <w:sz w:val="18"/>
        </w:rPr>
        <w:t>（</w:t>
      </w:r>
      <w:r>
        <w:rPr>
          <w:rFonts w:hint="eastAsia"/>
          <w:color w:val="0000FF"/>
          <w:sz w:val="18"/>
        </w:rPr>
        <w:t>2344</w:t>
      </w:r>
      <w:r>
        <w:rPr>
          <w:rFonts w:hint="eastAsia"/>
          <w:color w:val="0000FF"/>
          <w:sz w:val="18"/>
        </w:rPr>
        <w:t>）</w:t>
      </w:r>
    </w:p>
    <w:p w14:paraId="1977EA9B" w14:textId="77777777" w:rsidR="00000000" w:rsidRDefault="007478C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 xml:space="preserve">.1 </w:t>
      </w:r>
      <w:r>
        <w:rPr>
          <w:rFonts w:ascii="宋体" w:hAnsi="宋体" w:hint="eastAsia"/>
          <w:b/>
          <w:sz w:val="24"/>
        </w:rPr>
        <w:t>关联采购与销售情况（如有）</w:t>
      </w:r>
    </w:p>
    <w:p w14:paraId="2870000C" w14:textId="77777777" w:rsidR="00000000" w:rsidRDefault="007478C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.1.</w:t>
      </w:r>
      <w:r>
        <w:rPr>
          <w:rFonts w:ascii="宋体" w:hAnsi="宋体"/>
          <w:b/>
          <w:sz w:val="24"/>
        </w:rPr>
        <w:t>1</w:t>
      </w:r>
      <w:r>
        <w:rPr>
          <w:rFonts w:ascii="宋体" w:hAnsi="宋体" w:hint="eastAsia"/>
          <w:b/>
          <w:sz w:val="24"/>
        </w:rPr>
        <w:t xml:space="preserve"> </w:t>
      </w:r>
      <w:r>
        <w:rPr>
          <w:rFonts w:ascii="宋体" w:hAnsi="宋体" w:hint="eastAsia"/>
          <w:b/>
          <w:sz w:val="24"/>
        </w:rPr>
        <w:t>采购商品、接受劳务情况（如有）</w:t>
      </w:r>
    </w:p>
    <w:p w14:paraId="6BBE87A0" w14:textId="77777777" w:rsidR="00000000" w:rsidRDefault="007478C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8"/>
        <w:gridCol w:w="2034"/>
        <w:gridCol w:w="2758"/>
        <w:gridCol w:w="2756"/>
      </w:tblGrid>
      <w:tr w:rsidR="00000000" w14:paraId="427EE665" w14:textId="77777777">
        <w:trPr>
          <w:trHeight w:val="300"/>
          <w:tblHeader/>
        </w:trPr>
        <w:tc>
          <w:tcPr>
            <w:tcW w:w="1738" w:type="dxa"/>
            <w:vAlign w:val="center"/>
          </w:tcPr>
          <w:p w14:paraId="0765F8F8"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关联方名称</w:t>
            </w:r>
          </w:p>
        </w:tc>
        <w:tc>
          <w:tcPr>
            <w:tcW w:w="2034" w:type="dxa"/>
            <w:vAlign w:val="center"/>
          </w:tcPr>
          <w:p w14:paraId="6E0CEEAC" w14:textId="77777777" w:rsidR="00000000" w:rsidRDefault="007478C2">
            <w:pPr>
              <w:jc w:val="center"/>
              <w:rPr>
                <w:rFonts w:ascii="宋体" w:hAnsi="宋体"/>
                <w:sz w:val="24"/>
              </w:rPr>
            </w:pPr>
            <w:r>
              <w:rPr>
                <w:rFonts w:ascii="宋体" w:hAnsi="宋体" w:hint="eastAsia"/>
                <w:sz w:val="24"/>
              </w:rPr>
              <w:t>关联交易内容</w:t>
            </w:r>
          </w:p>
        </w:tc>
        <w:tc>
          <w:tcPr>
            <w:tcW w:w="2758" w:type="dxa"/>
            <w:vAlign w:val="center"/>
          </w:tcPr>
          <w:p w14:paraId="012D3F9D" w14:textId="77777777" w:rsidR="00000000" w:rsidRDefault="007478C2">
            <w:pPr>
              <w:jc w:val="center"/>
              <w:rPr>
                <w:rFonts w:ascii="宋体" w:hAnsi="宋体"/>
                <w:sz w:val="24"/>
              </w:rPr>
            </w:pPr>
            <w:r>
              <w:rPr>
                <w:rFonts w:ascii="宋体" w:hAnsi="宋体" w:hint="eastAsia"/>
                <w:sz w:val="24"/>
              </w:rPr>
              <w:t>本期</w:t>
            </w:r>
          </w:p>
          <w:p w14:paraId="3FEE18B7"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56" w:type="dxa"/>
            <w:vAlign w:val="center"/>
          </w:tcPr>
          <w:p w14:paraId="2C37048B"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5B60231"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36A4062" w14:textId="77777777">
        <w:trPr>
          <w:trHeight w:val="300"/>
        </w:trPr>
        <w:tc>
          <w:tcPr>
            <w:tcW w:w="1738" w:type="dxa"/>
            <w:vAlign w:val="center"/>
          </w:tcPr>
          <w:p w14:paraId="19598D4E" w14:textId="77777777" w:rsidR="00000000" w:rsidRDefault="007478C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6402</w:t>
            </w:r>
            <w:r>
              <w:rPr>
                <w:rFonts w:hint="eastAsia"/>
                <w:color w:val="0000FF"/>
                <w:sz w:val="18"/>
              </w:rPr>
              <w:t>）</w:t>
            </w:r>
          </w:p>
        </w:tc>
        <w:tc>
          <w:tcPr>
            <w:tcW w:w="2034" w:type="dxa"/>
          </w:tcPr>
          <w:p w14:paraId="1B8EB04C" w14:textId="77777777" w:rsidR="00000000" w:rsidRDefault="007478C2">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6403</w:t>
            </w:r>
            <w:r>
              <w:rPr>
                <w:rFonts w:hint="eastAsia"/>
                <w:color w:val="0000FF"/>
                <w:sz w:val="18"/>
              </w:rPr>
              <w:t>）</w:t>
            </w:r>
          </w:p>
        </w:tc>
        <w:tc>
          <w:tcPr>
            <w:tcW w:w="2758" w:type="dxa"/>
            <w:vAlign w:val="center"/>
          </w:tcPr>
          <w:p w14:paraId="4C0E079C" w14:textId="77777777" w:rsidR="00000000" w:rsidRDefault="007478C2">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6404</w:t>
            </w:r>
            <w:r>
              <w:rPr>
                <w:rFonts w:hint="eastAsia"/>
                <w:color w:val="0000FF"/>
                <w:sz w:val="18"/>
              </w:rPr>
              <w:t>）</w:t>
            </w:r>
          </w:p>
        </w:tc>
        <w:tc>
          <w:tcPr>
            <w:tcW w:w="2756" w:type="dxa"/>
            <w:vAlign w:val="center"/>
          </w:tcPr>
          <w:p w14:paraId="5146C7C2" w14:textId="77777777" w:rsidR="00000000" w:rsidRDefault="007478C2">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6404</w:t>
            </w:r>
            <w:r>
              <w:rPr>
                <w:rFonts w:hint="eastAsia"/>
                <w:color w:val="0000FF"/>
                <w:sz w:val="18"/>
              </w:rPr>
              <w:t>）</w:t>
            </w:r>
          </w:p>
        </w:tc>
      </w:tr>
      <w:tr w:rsidR="00000000" w14:paraId="09B446AD" w14:textId="77777777">
        <w:trPr>
          <w:trHeight w:val="300"/>
        </w:trPr>
        <w:tc>
          <w:tcPr>
            <w:tcW w:w="1738" w:type="dxa"/>
            <w:vAlign w:val="center"/>
          </w:tcPr>
          <w:p w14:paraId="3E34C073" w14:textId="77777777" w:rsidR="00000000" w:rsidRDefault="007478C2">
            <w:pPr>
              <w:tabs>
                <w:tab w:val="left" w:pos="196"/>
                <w:tab w:val="left" w:pos="426"/>
              </w:tabs>
              <w:snapToGrid w:val="0"/>
              <w:jc w:val="center"/>
              <w:rPr>
                <w:rFonts w:ascii="Arial Narrow" w:hAnsi="Arial Narrow"/>
                <w:sz w:val="24"/>
                <w:szCs w:val="24"/>
              </w:rPr>
            </w:pPr>
          </w:p>
        </w:tc>
        <w:tc>
          <w:tcPr>
            <w:tcW w:w="2034" w:type="dxa"/>
          </w:tcPr>
          <w:p w14:paraId="08C7D53F" w14:textId="77777777" w:rsidR="00000000" w:rsidRDefault="007478C2">
            <w:pPr>
              <w:tabs>
                <w:tab w:val="left" w:pos="196"/>
                <w:tab w:val="left" w:pos="426"/>
              </w:tabs>
              <w:snapToGrid w:val="0"/>
              <w:ind w:rightChars="300" w:right="630"/>
              <w:jc w:val="right"/>
              <w:rPr>
                <w:rFonts w:ascii="Arial Narrow" w:hAnsi="Arial Narrow"/>
                <w:sz w:val="24"/>
                <w:szCs w:val="24"/>
              </w:rPr>
            </w:pPr>
          </w:p>
        </w:tc>
        <w:tc>
          <w:tcPr>
            <w:tcW w:w="2758" w:type="dxa"/>
            <w:vAlign w:val="center"/>
          </w:tcPr>
          <w:p w14:paraId="754C80B7" w14:textId="77777777" w:rsidR="00000000" w:rsidRDefault="007478C2">
            <w:pPr>
              <w:tabs>
                <w:tab w:val="left" w:pos="196"/>
                <w:tab w:val="left" w:pos="426"/>
              </w:tabs>
              <w:snapToGrid w:val="0"/>
              <w:ind w:rightChars="300" w:right="630"/>
              <w:jc w:val="right"/>
              <w:rPr>
                <w:rFonts w:ascii="Arial Narrow" w:hAnsi="Arial Narrow"/>
                <w:sz w:val="24"/>
                <w:szCs w:val="24"/>
              </w:rPr>
            </w:pPr>
          </w:p>
        </w:tc>
        <w:tc>
          <w:tcPr>
            <w:tcW w:w="2756" w:type="dxa"/>
            <w:vAlign w:val="center"/>
          </w:tcPr>
          <w:p w14:paraId="12F2DA7A" w14:textId="77777777" w:rsidR="00000000" w:rsidRDefault="007478C2">
            <w:pPr>
              <w:tabs>
                <w:tab w:val="left" w:pos="196"/>
                <w:tab w:val="left" w:pos="426"/>
              </w:tabs>
              <w:snapToGrid w:val="0"/>
              <w:ind w:rightChars="300" w:right="630"/>
              <w:jc w:val="right"/>
              <w:rPr>
                <w:rFonts w:ascii="Arial Narrow" w:hAnsi="Arial Narrow"/>
                <w:sz w:val="24"/>
                <w:szCs w:val="24"/>
              </w:rPr>
            </w:pPr>
          </w:p>
        </w:tc>
      </w:tr>
      <w:tr w:rsidR="00000000" w14:paraId="7C12EFCD" w14:textId="77777777">
        <w:trPr>
          <w:trHeight w:val="300"/>
        </w:trPr>
        <w:tc>
          <w:tcPr>
            <w:tcW w:w="1738" w:type="dxa"/>
            <w:vAlign w:val="center"/>
          </w:tcPr>
          <w:p w14:paraId="640811D8"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034" w:type="dxa"/>
          </w:tcPr>
          <w:p w14:paraId="24A171BF" w14:textId="77777777" w:rsidR="00000000" w:rsidRDefault="007478C2">
            <w:pPr>
              <w:jc w:val="center"/>
              <w:rPr>
                <w:rFonts w:ascii="Arial Narrow" w:hAnsi="Arial Narrow"/>
                <w:sz w:val="24"/>
                <w:szCs w:val="24"/>
              </w:rPr>
            </w:pPr>
            <w:r>
              <w:rPr>
                <w:rFonts w:ascii="Arial Narrow" w:hAnsi="Arial Narrow"/>
                <w:sz w:val="24"/>
                <w:szCs w:val="24"/>
              </w:rPr>
              <w:t>—</w:t>
            </w:r>
          </w:p>
        </w:tc>
        <w:tc>
          <w:tcPr>
            <w:tcW w:w="2758" w:type="dxa"/>
            <w:vAlign w:val="center"/>
          </w:tcPr>
          <w:p w14:paraId="609583E7" w14:textId="77777777" w:rsidR="00000000" w:rsidRDefault="007478C2">
            <w:pPr>
              <w:rPr>
                <w:rFonts w:ascii="Arial Narrow" w:hAnsi="Arial Narrow"/>
                <w:sz w:val="24"/>
                <w:szCs w:val="24"/>
              </w:rPr>
            </w:pPr>
            <w:r>
              <w:rPr>
                <w:rFonts w:hint="eastAsia"/>
                <w:color w:val="0000FF"/>
                <w:sz w:val="18"/>
              </w:rPr>
              <w:t>（</w:t>
            </w:r>
            <w:r>
              <w:rPr>
                <w:color w:val="0000FF"/>
                <w:sz w:val="18"/>
              </w:rPr>
              <w:t>6405</w:t>
            </w:r>
            <w:r>
              <w:rPr>
                <w:rFonts w:hint="eastAsia"/>
                <w:color w:val="0000FF"/>
                <w:sz w:val="18"/>
              </w:rPr>
              <w:t>）</w:t>
            </w:r>
          </w:p>
        </w:tc>
        <w:tc>
          <w:tcPr>
            <w:tcW w:w="2756" w:type="dxa"/>
            <w:vAlign w:val="center"/>
          </w:tcPr>
          <w:p w14:paraId="62F214C0" w14:textId="77777777" w:rsidR="00000000" w:rsidRDefault="007478C2">
            <w:pPr>
              <w:rPr>
                <w:rFonts w:ascii="Arial Narrow" w:hAnsi="Arial Narrow"/>
                <w:sz w:val="24"/>
                <w:szCs w:val="24"/>
              </w:rPr>
            </w:pPr>
            <w:r>
              <w:rPr>
                <w:rFonts w:hint="eastAsia"/>
                <w:color w:val="0000FF"/>
                <w:sz w:val="18"/>
              </w:rPr>
              <w:t>（</w:t>
            </w:r>
            <w:r>
              <w:rPr>
                <w:color w:val="0000FF"/>
                <w:sz w:val="18"/>
              </w:rPr>
              <w:t>6405</w:t>
            </w:r>
            <w:r>
              <w:rPr>
                <w:rFonts w:hint="eastAsia"/>
                <w:color w:val="0000FF"/>
                <w:sz w:val="18"/>
              </w:rPr>
              <w:t>）</w:t>
            </w:r>
          </w:p>
        </w:tc>
      </w:tr>
    </w:tbl>
    <w:p w14:paraId="7D867472" w14:textId="77777777" w:rsidR="00000000" w:rsidRDefault="007478C2">
      <w:pPr>
        <w:outlineLvl w:val="2"/>
        <w:rPr>
          <w:rFonts w:ascii="宋体" w:hAnsi="宋体"/>
          <w:bCs/>
          <w:sz w:val="24"/>
        </w:rPr>
      </w:pPr>
      <w:r>
        <w:rPr>
          <w:rFonts w:ascii="宋体" w:hAnsi="宋体" w:hint="eastAsia"/>
          <w:bCs/>
          <w:sz w:val="24"/>
        </w:rPr>
        <w:t>注</w:t>
      </w:r>
      <w:r>
        <w:rPr>
          <w:rFonts w:ascii="宋体" w:hAnsi="宋体" w:hint="eastAsia"/>
          <w:bCs/>
          <w:sz w:val="24"/>
        </w:rPr>
        <w:t>:</w:t>
      </w:r>
      <w:r>
        <w:rPr>
          <w:rFonts w:hint="eastAsia"/>
          <w:color w:val="0000FF"/>
          <w:sz w:val="18"/>
        </w:rPr>
        <w:t xml:space="preserve"> </w:t>
      </w:r>
      <w:r>
        <w:rPr>
          <w:rFonts w:hint="eastAsia"/>
          <w:color w:val="0000FF"/>
          <w:sz w:val="18"/>
        </w:rPr>
        <w:t>（</w:t>
      </w:r>
      <w:r>
        <w:rPr>
          <w:color w:val="0000FF"/>
          <w:sz w:val="18"/>
        </w:rPr>
        <w:t>64</w:t>
      </w:r>
      <w:r>
        <w:rPr>
          <w:color w:val="0000FF"/>
          <w:sz w:val="18"/>
        </w:rPr>
        <w:t>06</w:t>
      </w:r>
      <w:r>
        <w:rPr>
          <w:rFonts w:hint="eastAsia"/>
          <w:color w:val="0000FF"/>
          <w:sz w:val="18"/>
        </w:rPr>
        <w:t>）</w:t>
      </w:r>
    </w:p>
    <w:p w14:paraId="2A2E25B0" w14:textId="77777777" w:rsidR="00000000" w:rsidRDefault="007478C2">
      <w:pPr>
        <w:outlineLvl w:val="3"/>
        <w:rPr>
          <w:rFonts w:ascii="宋体" w:hAnsi="宋体"/>
          <w:b/>
          <w:sz w:val="24"/>
        </w:rPr>
      </w:pPr>
    </w:p>
    <w:p w14:paraId="4768968C" w14:textId="77777777" w:rsidR="00000000" w:rsidRDefault="007478C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.1.</w:t>
      </w:r>
      <w:r>
        <w:rPr>
          <w:rFonts w:ascii="宋体" w:hAnsi="宋体"/>
          <w:b/>
          <w:sz w:val="24"/>
        </w:rPr>
        <w:t xml:space="preserve">2 </w:t>
      </w:r>
      <w:r>
        <w:rPr>
          <w:rFonts w:ascii="宋体" w:hAnsi="宋体" w:hint="eastAsia"/>
          <w:b/>
          <w:sz w:val="24"/>
        </w:rPr>
        <w:t>出售商品、提供劳务情况（如有）</w:t>
      </w:r>
    </w:p>
    <w:p w14:paraId="126448E3" w14:textId="77777777" w:rsidR="00000000" w:rsidRDefault="007478C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7"/>
        <w:gridCol w:w="2035"/>
        <w:gridCol w:w="2759"/>
        <w:gridCol w:w="2755"/>
      </w:tblGrid>
      <w:tr w:rsidR="00000000" w14:paraId="6D2AB629" w14:textId="77777777">
        <w:trPr>
          <w:trHeight w:val="300"/>
          <w:tblHeader/>
        </w:trPr>
        <w:tc>
          <w:tcPr>
            <w:tcW w:w="1737" w:type="dxa"/>
            <w:vAlign w:val="center"/>
          </w:tcPr>
          <w:p w14:paraId="2C4CDFA4"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关联方名称</w:t>
            </w:r>
          </w:p>
        </w:tc>
        <w:tc>
          <w:tcPr>
            <w:tcW w:w="2035" w:type="dxa"/>
            <w:vAlign w:val="center"/>
          </w:tcPr>
          <w:p w14:paraId="1C2C72BE" w14:textId="77777777" w:rsidR="00000000" w:rsidRDefault="007478C2">
            <w:pPr>
              <w:jc w:val="center"/>
              <w:rPr>
                <w:rFonts w:ascii="宋体" w:hAnsi="宋体"/>
                <w:sz w:val="24"/>
              </w:rPr>
            </w:pPr>
            <w:r>
              <w:rPr>
                <w:rFonts w:ascii="宋体" w:hAnsi="宋体" w:hint="eastAsia"/>
                <w:sz w:val="24"/>
              </w:rPr>
              <w:t>关联交易内容</w:t>
            </w:r>
          </w:p>
        </w:tc>
        <w:tc>
          <w:tcPr>
            <w:tcW w:w="2759" w:type="dxa"/>
            <w:vAlign w:val="center"/>
          </w:tcPr>
          <w:p w14:paraId="703AA688" w14:textId="77777777" w:rsidR="00000000" w:rsidRDefault="007478C2">
            <w:pPr>
              <w:jc w:val="center"/>
              <w:rPr>
                <w:rFonts w:ascii="宋体" w:hAnsi="宋体"/>
                <w:sz w:val="24"/>
              </w:rPr>
            </w:pPr>
            <w:r>
              <w:rPr>
                <w:rFonts w:ascii="宋体" w:hAnsi="宋体" w:hint="eastAsia"/>
                <w:sz w:val="24"/>
              </w:rPr>
              <w:t>本期</w:t>
            </w:r>
          </w:p>
          <w:p w14:paraId="1513A280"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755" w:type="dxa"/>
            <w:vAlign w:val="center"/>
          </w:tcPr>
          <w:p w14:paraId="2D4DBBFA"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A31377F"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552BEEB" w14:textId="77777777">
        <w:trPr>
          <w:trHeight w:val="300"/>
        </w:trPr>
        <w:tc>
          <w:tcPr>
            <w:tcW w:w="1737" w:type="dxa"/>
            <w:vAlign w:val="center"/>
          </w:tcPr>
          <w:p w14:paraId="1A9B377C" w14:textId="77777777" w:rsidR="00000000" w:rsidRDefault="007478C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6409</w:t>
            </w:r>
            <w:r>
              <w:rPr>
                <w:rFonts w:hint="eastAsia"/>
                <w:color w:val="0000FF"/>
                <w:sz w:val="18"/>
              </w:rPr>
              <w:t>）</w:t>
            </w:r>
          </w:p>
        </w:tc>
        <w:tc>
          <w:tcPr>
            <w:tcW w:w="2035" w:type="dxa"/>
          </w:tcPr>
          <w:p w14:paraId="4FAC5BCC" w14:textId="77777777" w:rsidR="00000000" w:rsidRDefault="007478C2">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6410</w:t>
            </w:r>
            <w:r>
              <w:rPr>
                <w:rFonts w:hint="eastAsia"/>
                <w:color w:val="0000FF"/>
                <w:sz w:val="18"/>
              </w:rPr>
              <w:t>）</w:t>
            </w:r>
          </w:p>
        </w:tc>
        <w:tc>
          <w:tcPr>
            <w:tcW w:w="2759" w:type="dxa"/>
            <w:vAlign w:val="center"/>
          </w:tcPr>
          <w:p w14:paraId="224A9374" w14:textId="77777777" w:rsidR="00000000" w:rsidRDefault="007478C2">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6411</w:t>
            </w:r>
            <w:r>
              <w:rPr>
                <w:rFonts w:hint="eastAsia"/>
                <w:color w:val="0000FF"/>
                <w:sz w:val="18"/>
              </w:rPr>
              <w:t>）</w:t>
            </w:r>
          </w:p>
        </w:tc>
        <w:tc>
          <w:tcPr>
            <w:tcW w:w="2755" w:type="dxa"/>
            <w:vAlign w:val="center"/>
          </w:tcPr>
          <w:p w14:paraId="220783A9" w14:textId="77777777" w:rsidR="00000000" w:rsidRDefault="007478C2">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6411</w:t>
            </w:r>
            <w:r>
              <w:rPr>
                <w:rFonts w:hint="eastAsia"/>
                <w:color w:val="0000FF"/>
                <w:sz w:val="18"/>
              </w:rPr>
              <w:t>）</w:t>
            </w:r>
          </w:p>
        </w:tc>
      </w:tr>
      <w:tr w:rsidR="00000000" w14:paraId="6B832231" w14:textId="77777777">
        <w:trPr>
          <w:trHeight w:val="300"/>
        </w:trPr>
        <w:tc>
          <w:tcPr>
            <w:tcW w:w="1737" w:type="dxa"/>
            <w:vAlign w:val="center"/>
          </w:tcPr>
          <w:p w14:paraId="2272ECA7" w14:textId="77777777" w:rsidR="00000000" w:rsidRDefault="007478C2">
            <w:pPr>
              <w:tabs>
                <w:tab w:val="left" w:pos="196"/>
                <w:tab w:val="left" w:pos="426"/>
              </w:tabs>
              <w:snapToGrid w:val="0"/>
              <w:jc w:val="center"/>
              <w:rPr>
                <w:rFonts w:ascii="Arial Narrow" w:hAnsi="Arial Narrow"/>
                <w:sz w:val="24"/>
                <w:szCs w:val="24"/>
              </w:rPr>
            </w:pPr>
          </w:p>
        </w:tc>
        <w:tc>
          <w:tcPr>
            <w:tcW w:w="2035" w:type="dxa"/>
          </w:tcPr>
          <w:p w14:paraId="2DED8DBF" w14:textId="77777777" w:rsidR="00000000" w:rsidRDefault="007478C2">
            <w:pPr>
              <w:tabs>
                <w:tab w:val="left" w:pos="196"/>
                <w:tab w:val="left" w:pos="426"/>
              </w:tabs>
              <w:snapToGrid w:val="0"/>
              <w:ind w:rightChars="300" w:right="630"/>
              <w:jc w:val="right"/>
              <w:rPr>
                <w:rFonts w:ascii="Arial Narrow" w:hAnsi="Arial Narrow"/>
                <w:sz w:val="24"/>
                <w:szCs w:val="24"/>
              </w:rPr>
            </w:pPr>
          </w:p>
        </w:tc>
        <w:tc>
          <w:tcPr>
            <w:tcW w:w="2759" w:type="dxa"/>
            <w:vAlign w:val="center"/>
          </w:tcPr>
          <w:p w14:paraId="0D63B261" w14:textId="77777777" w:rsidR="00000000" w:rsidRDefault="007478C2">
            <w:pPr>
              <w:tabs>
                <w:tab w:val="left" w:pos="196"/>
                <w:tab w:val="left" w:pos="426"/>
              </w:tabs>
              <w:snapToGrid w:val="0"/>
              <w:ind w:rightChars="300" w:right="630"/>
              <w:jc w:val="right"/>
              <w:rPr>
                <w:rFonts w:ascii="Arial Narrow" w:hAnsi="Arial Narrow"/>
                <w:sz w:val="24"/>
                <w:szCs w:val="24"/>
              </w:rPr>
            </w:pPr>
          </w:p>
        </w:tc>
        <w:tc>
          <w:tcPr>
            <w:tcW w:w="2755" w:type="dxa"/>
            <w:vAlign w:val="center"/>
          </w:tcPr>
          <w:p w14:paraId="44BEEC7C" w14:textId="77777777" w:rsidR="00000000" w:rsidRDefault="007478C2">
            <w:pPr>
              <w:tabs>
                <w:tab w:val="left" w:pos="196"/>
                <w:tab w:val="left" w:pos="426"/>
              </w:tabs>
              <w:snapToGrid w:val="0"/>
              <w:ind w:rightChars="300" w:right="630"/>
              <w:jc w:val="right"/>
              <w:rPr>
                <w:rFonts w:ascii="Arial Narrow" w:hAnsi="Arial Narrow"/>
                <w:sz w:val="24"/>
                <w:szCs w:val="24"/>
              </w:rPr>
            </w:pPr>
          </w:p>
        </w:tc>
      </w:tr>
      <w:tr w:rsidR="00000000" w14:paraId="3AD5AC6B" w14:textId="77777777">
        <w:trPr>
          <w:trHeight w:val="300"/>
        </w:trPr>
        <w:tc>
          <w:tcPr>
            <w:tcW w:w="1737" w:type="dxa"/>
            <w:vAlign w:val="center"/>
          </w:tcPr>
          <w:p w14:paraId="20C3A724"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035" w:type="dxa"/>
          </w:tcPr>
          <w:p w14:paraId="0CEFD4F1" w14:textId="77777777" w:rsidR="00000000" w:rsidRDefault="007478C2">
            <w:pPr>
              <w:jc w:val="center"/>
              <w:rPr>
                <w:rFonts w:ascii="Arial Narrow" w:hAnsi="Arial Narrow"/>
                <w:sz w:val="24"/>
                <w:szCs w:val="24"/>
              </w:rPr>
            </w:pPr>
            <w:r>
              <w:rPr>
                <w:rFonts w:ascii="Arial Narrow" w:hAnsi="Arial Narrow"/>
                <w:sz w:val="24"/>
                <w:szCs w:val="24"/>
              </w:rPr>
              <w:t>—</w:t>
            </w:r>
          </w:p>
        </w:tc>
        <w:tc>
          <w:tcPr>
            <w:tcW w:w="2759" w:type="dxa"/>
            <w:vAlign w:val="center"/>
          </w:tcPr>
          <w:p w14:paraId="67C8D241" w14:textId="77777777" w:rsidR="00000000" w:rsidRDefault="007478C2">
            <w:pPr>
              <w:rPr>
                <w:rFonts w:ascii="Arial Narrow" w:hAnsi="Arial Narrow"/>
                <w:sz w:val="24"/>
                <w:szCs w:val="24"/>
              </w:rPr>
            </w:pPr>
            <w:r>
              <w:rPr>
                <w:rFonts w:hint="eastAsia"/>
                <w:color w:val="0000FF"/>
                <w:sz w:val="18"/>
              </w:rPr>
              <w:t>（</w:t>
            </w:r>
            <w:r>
              <w:rPr>
                <w:color w:val="0000FF"/>
                <w:sz w:val="18"/>
              </w:rPr>
              <w:t>6412</w:t>
            </w:r>
            <w:r>
              <w:rPr>
                <w:rFonts w:hint="eastAsia"/>
                <w:color w:val="0000FF"/>
                <w:sz w:val="18"/>
              </w:rPr>
              <w:t>）</w:t>
            </w:r>
          </w:p>
        </w:tc>
        <w:tc>
          <w:tcPr>
            <w:tcW w:w="2755" w:type="dxa"/>
            <w:vAlign w:val="center"/>
          </w:tcPr>
          <w:p w14:paraId="1E36E401" w14:textId="77777777" w:rsidR="00000000" w:rsidRDefault="007478C2">
            <w:pPr>
              <w:rPr>
                <w:rFonts w:ascii="Arial Narrow" w:hAnsi="Arial Narrow"/>
                <w:sz w:val="24"/>
                <w:szCs w:val="24"/>
              </w:rPr>
            </w:pPr>
            <w:r>
              <w:rPr>
                <w:rFonts w:hint="eastAsia"/>
                <w:color w:val="0000FF"/>
                <w:sz w:val="18"/>
              </w:rPr>
              <w:t>（</w:t>
            </w:r>
            <w:r>
              <w:rPr>
                <w:color w:val="0000FF"/>
                <w:sz w:val="18"/>
              </w:rPr>
              <w:t>6412</w:t>
            </w:r>
            <w:r>
              <w:rPr>
                <w:rFonts w:hint="eastAsia"/>
                <w:color w:val="0000FF"/>
                <w:sz w:val="18"/>
              </w:rPr>
              <w:t>）</w:t>
            </w:r>
          </w:p>
        </w:tc>
      </w:tr>
    </w:tbl>
    <w:p w14:paraId="3244453C" w14:textId="77777777" w:rsidR="00000000" w:rsidRDefault="007478C2">
      <w:pPr>
        <w:outlineLvl w:val="2"/>
        <w:rPr>
          <w:rFonts w:ascii="宋体" w:hAnsi="宋体"/>
          <w:bCs/>
          <w:sz w:val="24"/>
        </w:rPr>
      </w:pPr>
      <w:r>
        <w:rPr>
          <w:rFonts w:ascii="宋体" w:hAnsi="宋体" w:hint="eastAsia"/>
          <w:bCs/>
          <w:sz w:val="24"/>
        </w:rPr>
        <w:t>注</w:t>
      </w:r>
      <w:r>
        <w:rPr>
          <w:rFonts w:ascii="宋体" w:hAnsi="宋体" w:hint="eastAsia"/>
          <w:bCs/>
          <w:sz w:val="24"/>
        </w:rPr>
        <w:t>:</w:t>
      </w:r>
      <w:r>
        <w:rPr>
          <w:rFonts w:hint="eastAsia"/>
          <w:color w:val="0000FF"/>
          <w:sz w:val="18"/>
        </w:rPr>
        <w:t xml:space="preserve"> </w:t>
      </w:r>
      <w:r>
        <w:rPr>
          <w:rFonts w:hint="eastAsia"/>
          <w:color w:val="0000FF"/>
          <w:sz w:val="18"/>
        </w:rPr>
        <w:t>（</w:t>
      </w:r>
      <w:r>
        <w:rPr>
          <w:color w:val="0000FF"/>
          <w:sz w:val="18"/>
        </w:rPr>
        <w:t>6413</w:t>
      </w:r>
      <w:r>
        <w:rPr>
          <w:rFonts w:hint="eastAsia"/>
          <w:color w:val="0000FF"/>
          <w:sz w:val="18"/>
        </w:rPr>
        <w:t>）</w:t>
      </w:r>
    </w:p>
    <w:p w14:paraId="0020E9C4" w14:textId="77777777" w:rsidR="00000000" w:rsidRDefault="007478C2">
      <w:pPr>
        <w:outlineLvl w:val="2"/>
        <w:rPr>
          <w:rFonts w:ascii="宋体" w:hAnsi="宋体"/>
          <w:b/>
          <w:sz w:val="24"/>
        </w:rPr>
      </w:pPr>
    </w:p>
    <w:p w14:paraId="09B4A4F3" w14:textId="77777777" w:rsidR="00000000" w:rsidRDefault="007478C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 xml:space="preserve">2 </w:t>
      </w:r>
      <w:r>
        <w:rPr>
          <w:rFonts w:ascii="宋体" w:hAnsi="宋体" w:hint="eastAsia"/>
          <w:b/>
          <w:sz w:val="24"/>
        </w:rPr>
        <w:t>关联租赁情况（如有）</w:t>
      </w:r>
    </w:p>
    <w:p w14:paraId="7228C037" w14:textId="77777777" w:rsidR="00000000" w:rsidRDefault="007478C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2</w:t>
      </w:r>
      <w:r>
        <w:rPr>
          <w:rFonts w:ascii="宋体" w:hAnsi="宋体" w:hint="eastAsia"/>
          <w:b/>
          <w:sz w:val="24"/>
        </w:rPr>
        <w:t>.</w:t>
      </w:r>
      <w:r>
        <w:rPr>
          <w:rFonts w:ascii="宋体" w:hAnsi="宋体"/>
          <w:b/>
          <w:sz w:val="24"/>
        </w:rPr>
        <w:t xml:space="preserve">1 </w:t>
      </w:r>
      <w:r>
        <w:rPr>
          <w:rFonts w:ascii="宋体" w:hAnsi="宋体" w:hint="eastAsia"/>
          <w:b/>
          <w:sz w:val="24"/>
        </w:rPr>
        <w:t>作为出租方（如有）</w:t>
      </w:r>
    </w:p>
    <w:p w14:paraId="2062E034" w14:textId="77777777" w:rsidR="00000000" w:rsidRDefault="007478C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8"/>
        <w:gridCol w:w="2034"/>
        <w:gridCol w:w="2758"/>
        <w:gridCol w:w="2756"/>
      </w:tblGrid>
      <w:tr w:rsidR="00000000" w14:paraId="73E01ED9" w14:textId="77777777">
        <w:trPr>
          <w:trHeight w:val="300"/>
          <w:tblHeader/>
        </w:trPr>
        <w:tc>
          <w:tcPr>
            <w:tcW w:w="1738" w:type="dxa"/>
            <w:vAlign w:val="center"/>
          </w:tcPr>
          <w:p w14:paraId="0C3FFA8B"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承租方名称</w:t>
            </w:r>
          </w:p>
        </w:tc>
        <w:tc>
          <w:tcPr>
            <w:tcW w:w="2034" w:type="dxa"/>
            <w:vAlign w:val="center"/>
          </w:tcPr>
          <w:p w14:paraId="0D7B5D32" w14:textId="77777777" w:rsidR="00000000" w:rsidRDefault="007478C2">
            <w:pPr>
              <w:jc w:val="center"/>
              <w:rPr>
                <w:rFonts w:ascii="宋体" w:hAnsi="宋体"/>
                <w:sz w:val="24"/>
              </w:rPr>
            </w:pPr>
            <w:r>
              <w:rPr>
                <w:rFonts w:ascii="宋体" w:hAnsi="宋体" w:hint="eastAsia"/>
                <w:sz w:val="24"/>
              </w:rPr>
              <w:t>租赁资产种类</w:t>
            </w:r>
          </w:p>
        </w:tc>
        <w:tc>
          <w:tcPr>
            <w:tcW w:w="2758" w:type="dxa"/>
            <w:vAlign w:val="center"/>
          </w:tcPr>
          <w:p w14:paraId="50B31191"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本期确认的租赁收入</w:t>
            </w:r>
          </w:p>
        </w:tc>
        <w:tc>
          <w:tcPr>
            <w:tcW w:w="2756" w:type="dxa"/>
          </w:tcPr>
          <w:p w14:paraId="00B5CFAE" w14:textId="77777777" w:rsidR="00000000" w:rsidRDefault="007478C2">
            <w:pPr>
              <w:tabs>
                <w:tab w:val="left" w:pos="196"/>
                <w:tab w:val="left" w:pos="426"/>
              </w:tabs>
              <w:snapToGrid w:val="0"/>
              <w:jc w:val="center"/>
              <w:rPr>
                <w:rFonts w:ascii="宋体" w:hAnsi="宋体"/>
                <w:sz w:val="24"/>
              </w:rPr>
            </w:pPr>
            <w:r>
              <w:rPr>
                <w:rFonts w:ascii="宋体" w:hAnsi="宋体" w:hint="eastAsia"/>
                <w:sz w:val="24"/>
              </w:rPr>
              <w:t>上年度可比期间</w:t>
            </w:r>
          </w:p>
          <w:p w14:paraId="59ECFE2E"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确认的租赁收入</w:t>
            </w:r>
          </w:p>
        </w:tc>
      </w:tr>
      <w:tr w:rsidR="00000000" w14:paraId="3B233574" w14:textId="77777777">
        <w:trPr>
          <w:trHeight w:val="300"/>
        </w:trPr>
        <w:tc>
          <w:tcPr>
            <w:tcW w:w="1738" w:type="dxa"/>
            <w:vAlign w:val="center"/>
          </w:tcPr>
          <w:p w14:paraId="780C64F6" w14:textId="77777777" w:rsidR="00000000" w:rsidRDefault="007478C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6417</w:t>
            </w:r>
            <w:r>
              <w:rPr>
                <w:rFonts w:hint="eastAsia"/>
                <w:color w:val="0000FF"/>
                <w:sz w:val="18"/>
              </w:rPr>
              <w:t>）</w:t>
            </w:r>
          </w:p>
        </w:tc>
        <w:tc>
          <w:tcPr>
            <w:tcW w:w="2034" w:type="dxa"/>
          </w:tcPr>
          <w:p w14:paraId="0E8A3492" w14:textId="77777777" w:rsidR="00000000" w:rsidRDefault="007478C2">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6418</w:t>
            </w:r>
            <w:r>
              <w:rPr>
                <w:rFonts w:hint="eastAsia"/>
                <w:color w:val="0000FF"/>
                <w:sz w:val="18"/>
              </w:rPr>
              <w:t>）</w:t>
            </w:r>
          </w:p>
        </w:tc>
        <w:tc>
          <w:tcPr>
            <w:tcW w:w="2758" w:type="dxa"/>
            <w:vAlign w:val="center"/>
          </w:tcPr>
          <w:p w14:paraId="670F7A9C" w14:textId="77777777" w:rsidR="00000000" w:rsidRDefault="007478C2">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6419</w:t>
            </w:r>
            <w:r>
              <w:rPr>
                <w:rFonts w:hint="eastAsia"/>
                <w:color w:val="0000FF"/>
                <w:sz w:val="18"/>
              </w:rPr>
              <w:t>）</w:t>
            </w:r>
          </w:p>
        </w:tc>
        <w:tc>
          <w:tcPr>
            <w:tcW w:w="2756" w:type="dxa"/>
            <w:vAlign w:val="center"/>
          </w:tcPr>
          <w:p w14:paraId="57DFAE01" w14:textId="77777777" w:rsidR="00000000" w:rsidRDefault="007478C2">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6419</w:t>
            </w:r>
            <w:r>
              <w:rPr>
                <w:rFonts w:hint="eastAsia"/>
                <w:color w:val="0000FF"/>
                <w:sz w:val="18"/>
              </w:rPr>
              <w:t>）</w:t>
            </w:r>
          </w:p>
        </w:tc>
      </w:tr>
      <w:tr w:rsidR="00000000" w14:paraId="301CB628" w14:textId="77777777">
        <w:trPr>
          <w:trHeight w:val="300"/>
        </w:trPr>
        <w:tc>
          <w:tcPr>
            <w:tcW w:w="1738" w:type="dxa"/>
            <w:vAlign w:val="center"/>
          </w:tcPr>
          <w:p w14:paraId="50C67BDB" w14:textId="77777777" w:rsidR="00000000" w:rsidRDefault="007478C2">
            <w:pPr>
              <w:tabs>
                <w:tab w:val="left" w:pos="196"/>
                <w:tab w:val="left" w:pos="426"/>
              </w:tabs>
              <w:snapToGrid w:val="0"/>
              <w:jc w:val="center"/>
              <w:rPr>
                <w:rFonts w:ascii="Arial Narrow" w:hAnsi="Arial Narrow"/>
                <w:sz w:val="24"/>
                <w:szCs w:val="24"/>
              </w:rPr>
            </w:pPr>
          </w:p>
        </w:tc>
        <w:tc>
          <w:tcPr>
            <w:tcW w:w="2034" w:type="dxa"/>
          </w:tcPr>
          <w:p w14:paraId="698A5CCB" w14:textId="77777777" w:rsidR="00000000" w:rsidRDefault="007478C2">
            <w:pPr>
              <w:tabs>
                <w:tab w:val="left" w:pos="196"/>
                <w:tab w:val="left" w:pos="426"/>
              </w:tabs>
              <w:snapToGrid w:val="0"/>
              <w:ind w:rightChars="300" w:right="630"/>
              <w:jc w:val="right"/>
              <w:rPr>
                <w:rFonts w:ascii="Arial Narrow" w:hAnsi="Arial Narrow"/>
                <w:sz w:val="24"/>
                <w:szCs w:val="24"/>
              </w:rPr>
            </w:pPr>
          </w:p>
        </w:tc>
        <w:tc>
          <w:tcPr>
            <w:tcW w:w="2758" w:type="dxa"/>
            <w:vAlign w:val="center"/>
          </w:tcPr>
          <w:p w14:paraId="7C16C896" w14:textId="77777777" w:rsidR="00000000" w:rsidRDefault="007478C2">
            <w:pPr>
              <w:tabs>
                <w:tab w:val="left" w:pos="196"/>
                <w:tab w:val="left" w:pos="426"/>
              </w:tabs>
              <w:snapToGrid w:val="0"/>
              <w:ind w:rightChars="300" w:right="630"/>
              <w:jc w:val="right"/>
              <w:rPr>
                <w:rFonts w:ascii="Arial Narrow" w:hAnsi="Arial Narrow"/>
                <w:sz w:val="24"/>
                <w:szCs w:val="24"/>
              </w:rPr>
            </w:pPr>
          </w:p>
        </w:tc>
        <w:tc>
          <w:tcPr>
            <w:tcW w:w="2756" w:type="dxa"/>
            <w:vAlign w:val="center"/>
          </w:tcPr>
          <w:p w14:paraId="111A1177" w14:textId="77777777" w:rsidR="00000000" w:rsidRDefault="007478C2">
            <w:pPr>
              <w:tabs>
                <w:tab w:val="left" w:pos="196"/>
                <w:tab w:val="left" w:pos="426"/>
              </w:tabs>
              <w:snapToGrid w:val="0"/>
              <w:ind w:rightChars="300" w:right="630"/>
              <w:jc w:val="right"/>
              <w:rPr>
                <w:rFonts w:ascii="Arial Narrow" w:hAnsi="Arial Narrow"/>
                <w:sz w:val="24"/>
                <w:szCs w:val="24"/>
              </w:rPr>
            </w:pPr>
          </w:p>
        </w:tc>
      </w:tr>
      <w:tr w:rsidR="00000000" w14:paraId="25D26AC1" w14:textId="77777777">
        <w:trPr>
          <w:trHeight w:val="300"/>
        </w:trPr>
        <w:tc>
          <w:tcPr>
            <w:tcW w:w="1738" w:type="dxa"/>
            <w:vAlign w:val="center"/>
          </w:tcPr>
          <w:p w14:paraId="5884F1A6"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034" w:type="dxa"/>
          </w:tcPr>
          <w:p w14:paraId="7F375454" w14:textId="77777777" w:rsidR="00000000" w:rsidRDefault="007478C2">
            <w:pPr>
              <w:jc w:val="center"/>
              <w:rPr>
                <w:rFonts w:ascii="Arial Narrow" w:hAnsi="Arial Narrow"/>
                <w:sz w:val="24"/>
                <w:szCs w:val="24"/>
              </w:rPr>
            </w:pPr>
            <w:r>
              <w:rPr>
                <w:rFonts w:ascii="Arial Narrow" w:hAnsi="Arial Narrow"/>
                <w:sz w:val="24"/>
                <w:szCs w:val="24"/>
              </w:rPr>
              <w:t>—</w:t>
            </w:r>
          </w:p>
        </w:tc>
        <w:tc>
          <w:tcPr>
            <w:tcW w:w="2758" w:type="dxa"/>
            <w:vAlign w:val="center"/>
          </w:tcPr>
          <w:p w14:paraId="08AB115B" w14:textId="77777777" w:rsidR="00000000" w:rsidRDefault="007478C2">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6420</w:t>
            </w:r>
            <w:r>
              <w:rPr>
                <w:rFonts w:hint="eastAsia"/>
                <w:color w:val="0000FF"/>
                <w:sz w:val="18"/>
              </w:rPr>
              <w:t>）</w:t>
            </w:r>
          </w:p>
        </w:tc>
        <w:tc>
          <w:tcPr>
            <w:tcW w:w="2756" w:type="dxa"/>
            <w:vAlign w:val="center"/>
          </w:tcPr>
          <w:p w14:paraId="25C586D5" w14:textId="77777777" w:rsidR="00000000" w:rsidRDefault="007478C2">
            <w:pPr>
              <w:tabs>
                <w:tab w:val="left" w:pos="196"/>
                <w:tab w:val="left" w:pos="426"/>
              </w:tabs>
              <w:snapToGrid w:val="0"/>
              <w:ind w:rightChars="300" w:right="630"/>
              <w:rPr>
                <w:rFonts w:ascii="Arial Narrow" w:hAnsi="Arial Narrow"/>
                <w:sz w:val="24"/>
                <w:szCs w:val="24"/>
              </w:rPr>
            </w:pPr>
            <w:r>
              <w:rPr>
                <w:rFonts w:hint="eastAsia"/>
                <w:color w:val="0000FF"/>
                <w:sz w:val="18"/>
              </w:rPr>
              <w:t>（</w:t>
            </w:r>
            <w:r>
              <w:rPr>
                <w:color w:val="0000FF"/>
                <w:sz w:val="18"/>
              </w:rPr>
              <w:t>6420</w:t>
            </w:r>
            <w:r>
              <w:rPr>
                <w:rFonts w:hint="eastAsia"/>
                <w:color w:val="0000FF"/>
                <w:sz w:val="18"/>
              </w:rPr>
              <w:t>）</w:t>
            </w:r>
          </w:p>
        </w:tc>
      </w:tr>
    </w:tbl>
    <w:p w14:paraId="14562BA2" w14:textId="77777777" w:rsidR="00000000" w:rsidRDefault="007478C2">
      <w:pPr>
        <w:outlineLvl w:val="2"/>
        <w:rPr>
          <w:rFonts w:ascii="宋体" w:hAnsi="宋体"/>
          <w:bCs/>
          <w:sz w:val="24"/>
        </w:rPr>
      </w:pPr>
      <w:r>
        <w:rPr>
          <w:rFonts w:ascii="宋体" w:hAnsi="宋体" w:hint="eastAsia"/>
          <w:bCs/>
          <w:sz w:val="24"/>
        </w:rPr>
        <w:t>注</w:t>
      </w:r>
      <w:r>
        <w:rPr>
          <w:rFonts w:ascii="宋体" w:hAnsi="宋体" w:hint="eastAsia"/>
          <w:bCs/>
          <w:sz w:val="24"/>
        </w:rPr>
        <w:t>:</w:t>
      </w:r>
      <w:r>
        <w:rPr>
          <w:rFonts w:hint="eastAsia"/>
          <w:color w:val="0000FF"/>
          <w:sz w:val="18"/>
        </w:rPr>
        <w:t xml:space="preserve"> </w:t>
      </w:r>
      <w:r>
        <w:rPr>
          <w:rFonts w:hint="eastAsia"/>
          <w:color w:val="0000FF"/>
          <w:sz w:val="18"/>
        </w:rPr>
        <w:t>（</w:t>
      </w:r>
      <w:r>
        <w:rPr>
          <w:color w:val="0000FF"/>
          <w:sz w:val="18"/>
        </w:rPr>
        <w:t>6421</w:t>
      </w:r>
      <w:r>
        <w:rPr>
          <w:rFonts w:hint="eastAsia"/>
          <w:color w:val="0000FF"/>
          <w:sz w:val="18"/>
        </w:rPr>
        <w:t>）</w:t>
      </w:r>
    </w:p>
    <w:p w14:paraId="48D49E33" w14:textId="77777777" w:rsidR="00000000" w:rsidRDefault="007478C2">
      <w:pPr>
        <w:outlineLvl w:val="2"/>
        <w:rPr>
          <w:rFonts w:ascii="宋体" w:hAnsi="宋体"/>
          <w:bCs/>
          <w:sz w:val="24"/>
        </w:rPr>
      </w:pPr>
    </w:p>
    <w:p w14:paraId="1FC5D4C9" w14:textId="77777777" w:rsidR="00000000" w:rsidRDefault="007478C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2</w:t>
      </w:r>
      <w:r>
        <w:rPr>
          <w:rFonts w:ascii="宋体" w:hAnsi="宋体" w:hint="eastAsia"/>
          <w:b/>
          <w:sz w:val="24"/>
        </w:rPr>
        <w:t>.</w:t>
      </w:r>
      <w:r>
        <w:rPr>
          <w:rFonts w:ascii="宋体" w:hAnsi="宋体"/>
          <w:b/>
          <w:sz w:val="24"/>
        </w:rPr>
        <w:t xml:space="preserve">2 </w:t>
      </w:r>
      <w:r>
        <w:rPr>
          <w:rFonts w:ascii="宋体" w:hAnsi="宋体" w:hint="eastAsia"/>
          <w:b/>
          <w:sz w:val="24"/>
        </w:rPr>
        <w:t>作为承租方（如有）</w:t>
      </w:r>
    </w:p>
    <w:p w14:paraId="0380D6B9" w14:textId="77777777" w:rsidR="00000000" w:rsidRDefault="007478C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8"/>
        <w:gridCol w:w="2034"/>
        <w:gridCol w:w="2758"/>
        <w:gridCol w:w="2756"/>
      </w:tblGrid>
      <w:tr w:rsidR="00000000" w14:paraId="62AFE0F7" w14:textId="77777777">
        <w:trPr>
          <w:trHeight w:val="300"/>
          <w:tblHeader/>
        </w:trPr>
        <w:tc>
          <w:tcPr>
            <w:tcW w:w="1738" w:type="dxa"/>
            <w:vAlign w:val="center"/>
          </w:tcPr>
          <w:p w14:paraId="00BA376D"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hint="eastAsia"/>
                <w:sz w:val="24"/>
                <w:szCs w:val="24"/>
              </w:rPr>
              <w:t>出租方名称</w:t>
            </w:r>
          </w:p>
        </w:tc>
        <w:tc>
          <w:tcPr>
            <w:tcW w:w="2034" w:type="dxa"/>
            <w:vAlign w:val="center"/>
          </w:tcPr>
          <w:p w14:paraId="02ECF744" w14:textId="77777777" w:rsidR="00000000" w:rsidRDefault="007478C2">
            <w:pPr>
              <w:jc w:val="center"/>
              <w:rPr>
                <w:rFonts w:ascii="宋体" w:hAnsi="宋体"/>
                <w:sz w:val="24"/>
              </w:rPr>
            </w:pPr>
            <w:r>
              <w:rPr>
                <w:rFonts w:ascii="宋体" w:hAnsi="宋体" w:hint="eastAsia"/>
                <w:sz w:val="24"/>
              </w:rPr>
              <w:t>租赁资产种类</w:t>
            </w:r>
          </w:p>
        </w:tc>
        <w:tc>
          <w:tcPr>
            <w:tcW w:w="2758" w:type="dxa"/>
            <w:vAlign w:val="center"/>
          </w:tcPr>
          <w:p w14:paraId="57D694B0"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本期确认的租赁费</w:t>
            </w:r>
          </w:p>
        </w:tc>
        <w:tc>
          <w:tcPr>
            <w:tcW w:w="2756" w:type="dxa"/>
          </w:tcPr>
          <w:p w14:paraId="5E1316FC" w14:textId="77777777" w:rsidR="00000000" w:rsidRDefault="007478C2">
            <w:pPr>
              <w:tabs>
                <w:tab w:val="left" w:pos="196"/>
                <w:tab w:val="left" w:pos="426"/>
              </w:tabs>
              <w:snapToGrid w:val="0"/>
              <w:jc w:val="center"/>
              <w:rPr>
                <w:rFonts w:ascii="宋体" w:hAnsi="宋体"/>
                <w:sz w:val="24"/>
              </w:rPr>
            </w:pPr>
            <w:r>
              <w:rPr>
                <w:rFonts w:ascii="宋体" w:hAnsi="宋体" w:hint="eastAsia"/>
                <w:sz w:val="24"/>
              </w:rPr>
              <w:t>上年度可比期间</w:t>
            </w:r>
          </w:p>
          <w:p w14:paraId="1D65BA7C"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确认的租赁费</w:t>
            </w:r>
          </w:p>
        </w:tc>
      </w:tr>
      <w:tr w:rsidR="00000000" w14:paraId="3E122503" w14:textId="77777777">
        <w:trPr>
          <w:trHeight w:val="300"/>
        </w:trPr>
        <w:tc>
          <w:tcPr>
            <w:tcW w:w="1738" w:type="dxa"/>
            <w:vAlign w:val="center"/>
          </w:tcPr>
          <w:p w14:paraId="10564D3C" w14:textId="77777777" w:rsidR="00000000" w:rsidRDefault="007478C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6424</w:t>
            </w:r>
            <w:r>
              <w:rPr>
                <w:rFonts w:hint="eastAsia"/>
                <w:color w:val="0000FF"/>
                <w:sz w:val="18"/>
              </w:rPr>
              <w:t>）</w:t>
            </w:r>
          </w:p>
        </w:tc>
        <w:tc>
          <w:tcPr>
            <w:tcW w:w="2034" w:type="dxa"/>
          </w:tcPr>
          <w:p w14:paraId="59DDA0AE"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6425</w:t>
            </w:r>
            <w:r>
              <w:rPr>
                <w:rFonts w:hint="eastAsia"/>
                <w:color w:val="0000FF"/>
                <w:sz w:val="18"/>
              </w:rPr>
              <w:t>）</w:t>
            </w:r>
          </w:p>
        </w:tc>
        <w:tc>
          <w:tcPr>
            <w:tcW w:w="2758" w:type="dxa"/>
            <w:vAlign w:val="center"/>
          </w:tcPr>
          <w:p w14:paraId="266A21A8"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6426</w:t>
            </w:r>
            <w:r>
              <w:rPr>
                <w:rFonts w:hint="eastAsia"/>
                <w:color w:val="0000FF"/>
                <w:sz w:val="18"/>
              </w:rPr>
              <w:t>）</w:t>
            </w:r>
          </w:p>
        </w:tc>
        <w:tc>
          <w:tcPr>
            <w:tcW w:w="2756" w:type="dxa"/>
            <w:vAlign w:val="center"/>
          </w:tcPr>
          <w:p w14:paraId="5099F9D4"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6426</w:t>
            </w:r>
            <w:r>
              <w:rPr>
                <w:rFonts w:hint="eastAsia"/>
                <w:color w:val="0000FF"/>
                <w:sz w:val="18"/>
              </w:rPr>
              <w:t>）</w:t>
            </w:r>
          </w:p>
        </w:tc>
      </w:tr>
      <w:tr w:rsidR="00000000" w14:paraId="78010453" w14:textId="77777777">
        <w:trPr>
          <w:trHeight w:val="300"/>
        </w:trPr>
        <w:tc>
          <w:tcPr>
            <w:tcW w:w="1738" w:type="dxa"/>
            <w:vAlign w:val="center"/>
          </w:tcPr>
          <w:p w14:paraId="5922CC9D" w14:textId="77777777" w:rsidR="00000000" w:rsidRDefault="007478C2">
            <w:pPr>
              <w:tabs>
                <w:tab w:val="left" w:pos="196"/>
                <w:tab w:val="left" w:pos="426"/>
              </w:tabs>
              <w:snapToGrid w:val="0"/>
              <w:jc w:val="center"/>
              <w:rPr>
                <w:rFonts w:ascii="Arial Narrow" w:hAnsi="Arial Narrow"/>
                <w:sz w:val="24"/>
                <w:szCs w:val="24"/>
              </w:rPr>
            </w:pPr>
          </w:p>
        </w:tc>
        <w:tc>
          <w:tcPr>
            <w:tcW w:w="2034" w:type="dxa"/>
          </w:tcPr>
          <w:p w14:paraId="27108BC9" w14:textId="77777777" w:rsidR="00000000" w:rsidRDefault="007478C2">
            <w:pPr>
              <w:tabs>
                <w:tab w:val="left" w:pos="196"/>
                <w:tab w:val="left" w:pos="426"/>
              </w:tabs>
              <w:snapToGrid w:val="0"/>
              <w:ind w:rightChars="300" w:right="630"/>
              <w:jc w:val="right"/>
              <w:rPr>
                <w:rFonts w:ascii="Arial Narrow" w:hAnsi="Arial Narrow"/>
                <w:sz w:val="24"/>
                <w:szCs w:val="24"/>
              </w:rPr>
            </w:pPr>
          </w:p>
        </w:tc>
        <w:tc>
          <w:tcPr>
            <w:tcW w:w="2758" w:type="dxa"/>
            <w:vAlign w:val="center"/>
          </w:tcPr>
          <w:p w14:paraId="40CF7550" w14:textId="77777777" w:rsidR="00000000" w:rsidRDefault="007478C2">
            <w:pPr>
              <w:tabs>
                <w:tab w:val="left" w:pos="196"/>
                <w:tab w:val="left" w:pos="426"/>
              </w:tabs>
              <w:snapToGrid w:val="0"/>
              <w:ind w:rightChars="300" w:right="630"/>
              <w:jc w:val="right"/>
              <w:rPr>
                <w:rFonts w:ascii="Arial Narrow" w:hAnsi="Arial Narrow"/>
                <w:sz w:val="24"/>
                <w:szCs w:val="24"/>
              </w:rPr>
            </w:pPr>
          </w:p>
        </w:tc>
        <w:tc>
          <w:tcPr>
            <w:tcW w:w="2756" w:type="dxa"/>
            <w:vAlign w:val="center"/>
          </w:tcPr>
          <w:p w14:paraId="71D448FD" w14:textId="77777777" w:rsidR="00000000" w:rsidRDefault="007478C2">
            <w:pPr>
              <w:tabs>
                <w:tab w:val="left" w:pos="196"/>
                <w:tab w:val="left" w:pos="426"/>
              </w:tabs>
              <w:snapToGrid w:val="0"/>
              <w:ind w:rightChars="300" w:right="630"/>
              <w:jc w:val="right"/>
              <w:rPr>
                <w:rFonts w:ascii="Arial Narrow" w:hAnsi="Arial Narrow"/>
                <w:sz w:val="24"/>
                <w:szCs w:val="24"/>
              </w:rPr>
            </w:pPr>
          </w:p>
        </w:tc>
      </w:tr>
      <w:tr w:rsidR="00000000" w14:paraId="6CCA16A3" w14:textId="77777777">
        <w:trPr>
          <w:trHeight w:val="300"/>
        </w:trPr>
        <w:tc>
          <w:tcPr>
            <w:tcW w:w="1738" w:type="dxa"/>
            <w:vAlign w:val="center"/>
          </w:tcPr>
          <w:p w14:paraId="5A0FCC14" w14:textId="77777777" w:rsidR="00000000" w:rsidRDefault="007478C2">
            <w:pPr>
              <w:tabs>
                <w:tab w:val="left" w:pos="196"/>
                <w:tab w:val="left" w:pos="426"/>
              </w:tabs>
              <w:snapToGrid w:val="0"/>
              <w:jc w:val="center"/>
              <w:rPr>
                <w:rFonts w:ascii="Arial Narrow" w:hAnsi="Arial Narrow"/>
                <w:sz w:val="24"/>
                <w:szCs w:val="24"/>
              </w:rPr>
            </w:pPr>
            <w:r>
              <w:rPr>
                <w:rFonts w:ascii="Arial Narrow" w:hAnsi="Arial Narrow"/>
                <w:sz w:val="24"/>
                <w:szCs w:val="24"/>
              </w:rPr>
              <w:t>合计</w:t>
            </w:r>
          </w:p>
        </w:tc>
        <w:tc>
          <w:tcPr>
            <w:tcW w:w="2034" w:type="dxa"/>
          </w:tcPr>
          <w:p w14:paraId="2B14F2B5" w14:textId="77777777" w:rsidR="00000000" w:rsidRDefault="007478C2">
            <w:pPr>
              <w:jc w:val="center"/>
              <w:rPr>
                <w:rFonts w:ascii="Arial Narrow" w:hAnsi="Arial Narrow"/>
                <w:sz w:val="24"/>
                <w:szCs w:val="24"/>
              </w:rPr>
            </w:pPr>
            <w:r>
              <w:rPr>
                <w:rFonts w:ascii="Arial Narrow" w:hAnsi="Arial Narrow"/>
                <w:sz w:val="24"/>
                <w:szCs w:val="24"/>
              </w:rPr>
              <w:t>—</w:t>
            </w:r>
          </w:p>
        </w:tc>
        <w:tc>
          <w:tcPr>
            <w:tcW w:w="2758" w:type="dxa"/>
            <w:vAlign w:val="center"/>
          </w:tcPr>
          <w:p w14:paraId="5DAFE29E" w14:textId="77777777" w:rsidR="00000000" w:rsidRDefault="007478C2">
            <w:pPr>
              <w:jc w:val="center"/>
              <w:rPr>
                <w:rFonts w:ascii="Arial Narrow" w:hAnsi="Arial Narrow"/>
                <w:sz w:val="24"/>
                <w:szCs w:val="24"/>
              </w:rPr>
            </w:pPr>
            <w:r>
              <w:rPr>
                <w:rFonts w:hint="eastAsia"/>
                <w:color w:val="0000FF"/>
                <w:sz w:val="18"/>
              </w:rPr>
              <w:t>（</w:t>
            </w:r>
            <w:r>
              <w:rPr>
                <w:color w:val="0000FF"/>
                <w:sz w:val="18"/>
              </w:rPr>
              <w:t>6427</w:t>
            </w:r>
            <w:r>
              <w:rPr>
                <w:rFonts w:hint="eastAsia"/>
                <w:color w:val="0000FF"/>
                <w:sz w:val="18"/>
              </w:rPr>
              <w:t>）</w:t>
            </w:r>
          </w:p>
        </w:tc>
        <w:tc>
          <w:tcPr>
            <w:tcW w:w="2756" w:type="dxa"/>
            <w:vAlign w:val="center"/>
          </w:tcPr>
          <w:p w14:paraId="3F95B192" w14:textId="77777777" w:rsidR="00000000" w:rsidRDefault="007478C2">
            <w:pPr>
              <w:jc w:val="center"/>
              <w:rPr>
                <w:rFonts w:ascii="Arial Narrow" w:hAnsi="Arial Narrow"/>
                <w:sz w:val="24"/>
                <w:szCs w:val="24"/>
              </w:rPr>
            </w:pPr>
            <w:r>
              <w:rPr>
                <w:rFonts w:hint="eastAsia"/>
                <w:color w:val="0000FF"/>
                <w:sz w:val="18"/>
              </w:rPr>
              <w:t>（</w:t>
            </w:r>
            <w:r>
              <w:rPr>
                <w:color w:val="0000FF"/>
                <w:sz w:val="18"/>
              </w:rPr>
              <w:t>6427</w:t>
            </w:r>
            <w:r>
              <w:rPr>
                <w:rFonts w:hint="eastAsia"/>
                <w:color w:val="0000FF"/>
                <w:sz w:val="18"/>
              </w:rPr>
              <w:t>）</w:t>
            </w:r>
          </w:p>
        </w:tc>
      </w:tr>
    </w:tbl>
    <w:p w14:paraId="1FD35AEF" w14:textId="77777777" w:rsidR="00000000" w:rsidRDefault="007478C2">
      <w:pPr>
        <w:outlineLvl w:val="2"/>
        <w:rPr>
          <w:rFonts w:ascii="宋体" w:hAnsi="宋体"/>
          <w:bCs/>
          <w:sz w:val="24"/>
        </w:rPr>
      </w:pPr>
      <w:r>
        <w:rPr>
          <w:rFonts w:ascii="宋体" w:hAnsi="宋体" w:hint="eastAsia"/>
          <w:bCs/>
          <w:sz w:val="24"/>
        </w:rPr>
        <w:t>注</w:t>
      </w:r>
      <w:r>
        <w:rPr>
          <w:rFonts w:ascii="宋体" w:hAnsi="宋体"/>
          <w:bCs/>
          <w:sz w:val="24"/>
        </w:rPr>
        <w:t>:</w:t>
      </w:r>
      <w:r>
        <w:rPr>
          <w:rFonts w:hint="eastAsia"/>
          <w:color w:val="0000FF"/>
          <w:sz w:val="18"/>
        </w:rPr>
        <w:t xml:space="preserve"> </w:t>
      </w:r>
      <w:r>
        <w:rPr>
          <w:rFonts w:hint="eastAsia"/>
          <w:color w:val="0000FF"/>
          <w:sz w:val="18"/>
        </w:rPr>
        <w:t>（</w:t>
      </w:r>
      <w:r>
        <w:rPr>
          <w:color w:val="0000FF"/>
          <w:sz w:val="18"/>
        </w:rPr>
        <w:t>6428</w:t>
      </w:r>
      <w:r>
        <w:rPr>
          <w:rFonts w:hint="eastAsia"/>
          <w:color w:val="0000FF"/>
          <w:sz w:val="18"/>
        </w:rPr>
        <w:t>）</w:t>
      </w:r>
    </w:p>
    <w:p w14:paraId="0A545613" w14:textId="77777777" w:rsidR="00000000" w:rsidRDefault="007478C2">
      <w:pPr>
        <w:outlineLvl w:val="2"/>
        <w:rPr>
          <w:rFonts w:ascii="宋体" w:hAnsi="宋体"/>
          <w:bCs/>
          <w:sz w:val="24"/>
        </w:rPr>
      </w:pPr>
    </w:p>
    <w:p w14:paraId="6076C2CF" w14:textId="77777777" w:rsidR="00000000" w:rsidRDefault="007478C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3</w:t>
      </w:r>
      <w:r>
        <w:rPr>
          <w:rFonts w:ascii="宋体" w:hAnsi="宋体" w:hint="eastAsia"/>
          <w:b/>
          <w:sz w:val="24"/>
        </w:rPr>
        <w:t xml:space="preserve"> </w:t>
      </w:r>
      <w:r>
        <w:rPr>
          <w:rFonts w:ascii="宋体" w:hAnsi="宋体" w:hint="eastAsia"/>
          <w:b/>
          <w:sz w:val="24"/>
        </w:rPr>
        <w:t>通过关联方交易单元进行的交易（如有）</w:t>
      </w:r>
    </w:p>
    <w:p w14:paraId="471C69F9" w14:textId="77777777" w:rsidR="00000000" w:rsidRDefault="007478C2">
      <w:pPr>
        <w:spacing w:line="360" w:lineRule="auto"/>
        <w:outlineLvl w:val="3"/>
        <w:rPr>
          <w:rFonts w:ascii="宋体" w:hAnsi="宋体"/>
          <w:b/>
          <w:sz w:val="24"/>
        </w:rPr>
      </w:pPr>
      <w:r>
        <w:rPr>
          <w:rFonts w:ascii="宋体" w:hAnsi="宋体"/>
          <w:b/>
          <w:sz w:val="24"/>
        </w:rPr>
        <w:t>11.5</w:t>
      </w:r>
      <w:r>
        <w:rPr>
          <w:rFonts w:ascii="宋体" w:hAnsi="宋体" w:hint="eastAsia"/>
          <w:b/>
          <w:sz w:val="24"/>
        </w:rPr>
        <w:t>.1</w:t>
      </w:r>
      <w:r>
        <w:rPr>
          <w:rFonts w:ascii="宋体" w:hAnsi="宋体"/>
          <w:b/>
          <w:sz w:val="24"/>
        </w:rPr>
        <w:t>3</w:t>
      </w:r>
      <w:r>
        <w:rPr>
          <w:rFonts w:ascii="宋体" w:hAnsi="宋体" w:hint="eastAsia"/>
          <w:b/>
          <w:sz w:val="24"/>
        </w:rPr>
        <w:t>.</w:t>
      </w:r>
      <w:r>
        <w:rPr>
          <w:rFonts w:ascii="宋体" w:hAnsi="宋体"/>
          <w:b/>
          <w:sz w:val="24"/>
        </w:rPr>
        <w:t>3</w:t>
      </w:r>
      <w:r>
        <w:rPr>
          <w:rFonts w:ascii="宋体" w:hAnsi="宋体" w:hint="eastAsia"/>
          <w:b/>
          <w:sz w:val="24"/>
        </w:rPr>
        <w:t xml:space="preserve">.1 </w:t>
      </w:r>
      <w:r>
        <w:rPr>
          <w:rFonts w:ascii="宋体" w:hAnsi="宋体" w:hint="eastAsia"/>
          <w:b/>
          <w:sz w:val="24"/>
        </w:rPr>
        <w:t>债券</w:t>
      </w:r>
      <w:r>
        <w:rPr>
          <w:rFonts w:ascii="宋体" w:hAnsi="宋体"/>
          <w:b/>
          <w:sz w:val="24"/>
        </w:rPr>
        <w:t>交易</w:t>
      </w:r>
      <w:r>
        <w:rPr>
          <w:rStyle w:val="FootnoteReference"/>
          <w:rFonts w:ascii="宋体" w:hAnsi="宋体"/>
          <w:b/>
          <w:sz w:val="24"/>
        </w:rPr>
        <w:footnoteReference w:id="466"/>
      </w:r>
      <w:r>
        <w:rPr>
          <w:rFonts w:ascii="宋体" w:hAnsi="宋体" w:hint="eastAsia"/>
          <w:b/>
          <w:sz w:val="24"/>
        </w:rPr>
        <w:t>（如有）</w:t>
      </w:r>
    </w:p>
    <w:p w14:paraId="281A4914" w14:textId="77777777" w:rsidR="00000000" w:rsidRDefault="007478C2">
      <w:pPr>
        <w:wordWrap w:val="0"/>
        <w:jc w:val="right"/>
        <w:rPr>
          <w:rFonts w:ascii="宋体" w:hAnsi="宋体"/>
          <w:sz w:val="24"/>
        </w:rPr>
      </w:pPr>
      <w:r>
        <w:rPr>
          <w:rFonts w:ascii="宋体" w:hAnsi="宋体" w:hint="eastAsia"/>
          <w:sz w:val="24"/>
        </w:rPr>
        <w:t>金额单位</w:t>
      </w:r>
      <w:r>
        <w:rPr>
          <w:rFonts w:ascii="宋体" w:hAnsi="宋体" w:hint="eastAsia"/>
          <w:sz w:val="24"/>
        </w:rPr>
        <w:t>：</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91"/>
        <w:gridCol w:w="1138"/>
        <w:gridCol w:w="2522"/>
        <w:gridCol w:w="1247"/>
        <w:gridCol w:w="2728"/>
      </w:tblGrid>
      <w:tr w:rsidR="00000000" w14:paraId="519439EC" w14:textId="77777777">
        <w:trPr>
          <w:cantSplit/>
          <w:trHeight w:val="300"/>
          <w:jc w:val="center"/>
        </w:trPr>
        <w:tc>
          <w:tcPr>
            <w:tcW w:w="1491" w:type="dxa"/>
            <w:vMerge w:val="restart"/>
            <w:vAlign w:val="center"/>
          </w:tcPr>
          <w:p w14:paraId="13725305" w14:textId="77777777" w:rsidR="00000000" w:rsidRDefault="007478C2">
            <w:pPr>
              <w:autoSpaceDE w:val="0"/>
              <w:autoSpaceDN w:val="0"/>
              <w:jc w:val="center"/>
              <w:textAlignment w:val="bottom"/>
              <w:rPr>
                <w:rFonts w:ascii="宋体" w:hAnsi="宋体"/>
                <w:sz w:val="24"/>
              </w:rPr>
            </w:pPr>
            <w:r>
              <w:rPr>
                <w:rFonts w:ascii="宋体" w:hAnsi="宋体"/>
                <w:sz w:val="24"/>
              </w:rPr>
              <w:t>关联方名称</w:t>
            </w:r>
          </w:p>
        </w:tc>
        <w:tc>
          <w:tcPr>
            <w:tcW w:w="3660" w:type="dxa"/>
            <w:gridSpan w:val="2"/>
            <w:vAlign w:val="center"/>
          </w:tcPr>
          <w:p w14:paraId="23E7969F" w14:textId="77777777" w:rsidR="00000000" w:rsidRDefault="007478C2">
            <w:pPr>
              <w:jc w:val="center"/>
              <w:rPr>
                <w:sz w:val="24"/>
              </w:rPr>
            </w:pPr>
            <w:r>
              <w:rPr>
                <w:rFonts w:ascii="宋体" w:hAnsi="宋体" w:hint="eastAsia"/>
                <w:sz w:val="24"/>
              </w:rPr>
              <w:t>本期</w:t>
            </w:r>
          </w:p>
          <w:p w14:paraId="068A2742" w14:textId="77777777" w:rsidR="00000000" w:rsidRDefault="007478C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sz w:val="24"/>
                <w:vertAlign w:val="superscript"/>
              </w:rPr>
              <w:footnoteReference w:id="467"/>
            </w:r>
          </w:p>
        </w:tc>
        <w:tc>
          <w:tcPr>
            <w:tcW w:w="3975" w:type="dxa"/>
            <w:gridSpan w:val="2"/>
            <w:vAlign w:val="center"/>
          </w:tcPr>
          <w:p w14:paraId="7D10CC1D"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08737D22"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EA6604D" w14:textId="77777777">
        <w:trPr>
          <w:cantSplit/>
          <w:trHeight w:val="300"/>
          <w:jc w:val="center"/>
        </w:trPr>
        <w:tc>
          <w:tcPr>
            <w:tcW w:w="1491" w:type="dxa"/>
            <w:vMerge/>
            <w:vAlign w:val="center"/>
          </w:tcPr>
          <w:p w14:paraId="3E7EF1E5" w14:textId="77777777" w:rsidR="00000000" w:rsidRDefault="007478C2">
            <w:pPr>
              <w:pStyle w:val="Footer"/>
              <w:widowControl/>
              <w:autoSpaceDE w:val="0"/>
              <w:autoSpaceDN w:val="0"/>
              <w:textAlignment w:val="bottom"/>
              <w:rPr>
                <w:rFonts w:ascii="宋体" w:hAnsi="宋体"/>
                <w:sz w:val="24"/>
              </w:rPr>
            </w:pPr>
          </w:p>
        </w:tc>
        <w:tc>
          <w:tcPr>
            <w:tcW w:w="1138" w:type="dxa"/>
            <w:vAlign w:val="center"/>
          </w:tcPr>
          <w:p w14:paraId="2712ABE5" w14:textId="77777777" w:rsidR="00000000" w:rsidRDefault="007478C2">
            <w:pPr>
              <w:autoSpaceDE w:val="0"/>
              <w:autoSpaceDN w:val="0"/>
              <w:jc w:val="center"/>
              <w:textAlignment w:val="bottom"/>
              <w:rPr>
                <w:rFonts w:ascii="宋体" w:hAnsi="宋体"/>
                <w:sz w:val="24"/>
              </w:rPr>
            </w:pPr>
            <w:r>
              <w:rPr>
                <w:rFonts w:ascii="宋体" w:hAnsi="宋体"/>
                <w:sz w:val="24"/>
              </w:rPr>
              <w:t>成交金额</w:t>
            </w:r>
          </w:p>
        </w:tc>
        <w:tc>
          <w:tcPr>
            <w:tcW w:w="2522" w:type="dxa"/>
            <w:vAlign w:val="center"/>
          </w:tcPr>
          <w:p w14:paraId="12593188" w14:textId="77777777" w:rsidR="00000000" w:rsidRDefault="007478C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当期债券</w:t>
            </w:r>
          </w:p>
          <w:p w14:paraId="02CDF0DF" w14:textId="77777777" w:rsidR="00000000" w:rsidRDefault="007478C2">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r>
              <w:rPr>
                <w:rFonts w:ascii="宋体" w:hAnsi="宋体"/>
                <w:sz w:val="24"/>
              </w:rPr>
              <w:t>%</w:t>
            </w:r>
            <w:r>
              <w:rPr>
                <w:rFonts w:ascii="宋体" w:hAnsi="宋体"/>
                <w:sz w:val="24"/>
              </w:rPr>
              <w:t>）</w:t>
            </w:r>
          </w:p>
        </w:tc>
        <w:tc>
          <w:tcPr>
            <w:tcW w:w="1247" w:type="dxa"/>
            <w:vAlign w:val="center"/>
          </w:tcPr>
          <w:p w14:paraId="319E52E9" w14:textId="77777777" w:rsidR="00000000" w:rsidRDefault="007478C2">
            <w:pPr>
              <w:autoSpaceDE w:val="0"/>
              <w:autoSpaceDN w:val="0"/>
              <w:jc w:val="center"/>
              <w:textAlignment w:val="bottom"/>
              <w:rPr>
                <w:rFonts w:ascii="宋体" w:hAnsi="宋体"/>
                <w:sz w:val="24"/>
              </w:rPr>
            </w:pPr>
            <w:r>
              <w:rPr>
                <w:rFonts w:ascii="宋体" w:hAnsi="宋体"/>
                <w:sz w:val="24"/>
              </w:rPr>
              <w:t>成交金额</w:t>
            </w:r>
          </w:p>
        </w:tc>
        <w:tc>
          <w:tcPr>
            <w:tcW w:w="2728" w:type="dxa"/>
            <w:vAlign w:val="center"/>
          </w:tcPr>
          <w:p w14:paraId="21DF7B75" w14:textId="77777777" w:rsidR="00000000" w:rsidRDefault="007478C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当期债券</w:t>
            </w:r>
          </w:p>
          <w:p w14:paraId="158FF493" w14:textId="77777777" w:rsidR="00000000" w:rsidRDefault="007478C2">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r>
              <w:rPr>
                <w:rFonts w:ascii="宋体" w:hAnsi="宋体"/>
                <w:sz w:val="24"/>
              </w:rPr>
              <w:t>%</w:t>
            </w:r>
            <w:r>
              <w:rPr>
                <w:rFonts w:ascii="宋体" w:hAnsi="宋体"/>
                <w:sz w:val="24"/>
              </w:rPr>
              <w:t>）</w:t>
            </w:r>
          </w:p>
        </w:tc>
      </w:tr>
      <w:tr w:rsidR="00000000" w14:paraId="40985F27" w14:textId="77777777">
        <w:trPr>
          <w:cantSplit/>
          <w:trHeight w:val="300"/>
          <w:jc w:val="center"/>
        </w:trPr>
        <w:tc>
          <w:tcPr>
            <w:tcW w:w="1491" w:type="dxa"/>
            <w:vAlign w:val="center"/>
          </w:tcPr>
          <w:p w14:paraId="5FC94CF4" w14:textId="77777777" w:rsidR="00000000" w:rsidRDefault="007478C2">
            <w:pPr>
              <w:autoSpaceDE w:val="0"/>
              <w:autoSpaceDN w:val="0"/>
              <w:textAlignment w:val="bottom"/>
              <w:rPr>
                <w:rFonts w:ascii="宋体" w:hAnsi="宋体"/>
                <w:sz w:val="24"/>
              </w:rPr>
            </w:pPr>
            <w:r>
              <w:rPr>
                <w:rFonts w:hint="eastAsia"/>
                <w:color w:val="0000FF"/>
                <w:sz w:val="18"/>
              </w:rPr>
              <w:t>（</w:t>
            </w:r>
            <w:r>
              <w:rPr>
                <w:color w:val="0000FF"/>
                <w:sz w:val="18"/>
              </w:rPr>
              <w:t>1914</w:t>
            </w:r>
            <w:r>
              <w:rPr>
                <w:rFonts w:hint="eastAsia"/>
                <w:color w:val="0000FF"/>
                <w:sz w:val="18"/>
              </w:rPr>
              <w:t>）</w:t>
            </w:r>
          </w:p>
        </w:tc>
        <w:tc>
          <w:tcPr>
            <w:tcW w:w="1138" w:type="dxa"/>
            <w:vAlign w:val="center"/>
          </w:tcPr>
          <w:p w14:paraId="489A0475" w14:textId="77777777" w:rsidR="00000000" w:rsidRDefault="007478C2">
            <w:pPr>
              <w:widowControl/>
              <w:autoSpaceDE w:val="0"/>
              <w:autoSpaceDN w:val="0"/>
              <w:jc w:val="center"/>
              <w:textAlignment w:val="bottom"/>
              <w:rPr>
                <w:rFonts w:ascii="宋体" w:hAnsi="宋体"/>
                <w:sz w:val="24"/>
              </w:rPr>
            </w:pPr>
            <w:r>
              <w:rPr>
                <w:rFonts w:hint="eastAsia"/>
                <w:color w:val="0000FF"/>
                <w:sz w:val="18"/>
              </w:rPr>
              <w:t>（</w:t>
            </w:r>
            <w:r>
              <w:rPr>
                <w:color w:val="0000FF"/>
                <w:sz w:val="18"/>
              </w:rPr>
              <w:t>0803</w:t>
            </w:r>
            <w:r>
              <w:rPr>
                <w:rFonts w:hint="eastAsia"/>
                <w:color w:val="0000FF"/>
                <w:sz w:val="18"/>
              </w:rPr>
              <w:t>）</w:t>
            </w:r>
          </w:p>
        </w:tc>
        <w:tc>
          <w:tcPr>
            <w:tcW w:w="2522" w:type="dxa"/>
            <w:vAlign w:val="center"/>
          </w:tcPr>
          <w:p w14:paraId="57A9D1D9" w14:textId="77777777" w:rsidR="00000000" w:rsidRDefault="007478C2">
            <w:pPr>
              <w:widowControl/>
              <w:autoSpaceDE w:val="0"/>
              <w:autoSpaceDN w:val="0"/>
              <w:jc w:val="center"/>
              <w:textAlignment w:val="bottom"/>
              <w:rPr>
                <w:rFonts w:ascii="宋体" w:hAnsi="宋体"/>
                <w:sz w:val="24"/>
              </w:rPr>
            </w:pPr>
            <w:r>
              <w:rPr>
                <w:rFonts w:hint="eastAsia"/>
                <w:color w:val="0000FF"/>
                <w:sz w:val="18"/>
              </w:rPr>
              <w:t>（</w:t>
            </w:r>
            <w:r>
              <w:rPr>
                <w:color w:val="0000FF"/>
                <w:sz w:val="18"/>
              </w:rPr>
              <w:t>0804</w:t>
            </w:r>
            <w:r>
              <w:rPr>
                <w:rFonts w:hint="eastAsia"/>
                <w:color w:val="0000FF"/>
                <w:sz w:val="18"/>
              </w:rPr>
              <w:t>）</w:t>
            </w:r>
          </w:p>
        </w:tc>
        <w:tc>
          <w:tcPr>
            <w:tcW w:w="1247" w:type="dxa"/>
            <w:vAlign w:val="center"/>
          </w:tcPr>
          <w:p w14:paraId="28E44767" w14:textId="77777777" w:rsidR="00000000" w:rsidRDefault="007478C2">
            <w:pPr>
              <w:widowControl/>
              <w:autoSpaceDE w:val="0"/>
              <w:autoSpaceDN w:val="0"/>
              <w:jc w:val="center"/>
              <w:textAlignment w:val="bottom"/>
              <w:rPr>
                <w:rFonts w:ascii="宋体" w:hAnsi="宋体"/>
                <w:sz w:val="24"/>
              </w:rPr>
            </w:pPr>
            <w:r>
              <w:rPr>
                <w:rFonts w:hint="eastAsia"/>
                <w:color w:val="0000FF"/>
                <w:sz w:val="18"/>
              </w:rPr>
              <w:t>（</w:t>
            </w:r>
            <w:r>
              <w:rPr>
                <w:color w:val="0000FF"/>
                <w:sz w:val="18"/>
              </w:rPr>
              <w:t>0803</w:t>
            </w:r>
            <w:r>
              <w:rPr>
                <w:rFonts w:hint="eastAsia"/>
                <w:color w:val="0000FF"/>
                <w:sz w:val="18"/>
              </w:rPr>
              <w:t>）</w:t>
            </w:r>
          </w:p>
        </w:tc>
        <w:tc>
          <w:tcPr>
            <w:tcW w:w="2728" w:type="dxa"/>
            <w:vAlign w:val="center"/>
          </w:tcPr>
          <w:p w14:paraId="5893FE87" w14:textId="77777777" w:rsidR="00000000" w:rsidRDefault="007478C2">
            <w:pPr>
              <w:widowControl/>
              <w:autoSpaceDE w:val="0"/>
              <w:autoSpaceDN w:val="0"/>
              <w:jc w:val="center"/>
              <w:textAlignment w:val="bottom"/>
              <w:rPr>
                <w:rFonts w:ascii="宋体" w:hAnsi="宋体"/>
                <w:sz w:val="24"/>
              </w:rPr>
            </w:pPr>
            <w:r>
              <w:rPr>
                <w:rFonts w:hint="eastAsia"/>
                <w:color w:val="0000FF"/>
                <w:sz w:val="18"/>
              </w:rPr>
              <w:t>（</w:t>
            </w:r>
            <w:r>
              <w:rPr>
                <w:color w:val="0000FF"/>
                <w:sz w:val="18"/>
              </w:rPr>
              <w:t>0804</w:t>
            </w:r>
            <w:r>
              <w:rPr>
                <w:rFonts w:hint="eastAsia"/>
                <w:color w:val="0000FF"/>
                <w:sz w:val="18"/>
              </w:rPr>
              <w:t>）</w:t>
            </w:r>
          </w:p>
        </w:tc>
      </w:tr>
      <w:tr w:rsidR="00000000" w14:paraId="7B94511E" w14:textId="77777777">
        <w:trPr>
          <w:cantSplit/>
          <w:trHeight w:val="300"/>
          <w:jc w:val="center"/>
        </w:trPr>
        <w:tc>
          <w:tcPr>
            <w:tcW w:w="1491" w:type="dxa"/>
            <w:vAlign w:val="center"/>
          </w:tcPr>
          <w:p w14:paraId="30873A67" w14:textId="77777777" w:rsidR="00000000" w:rsidRDefault="007478C2">
            <w:pPr>
              <w:autoSpaceDE w:val="0"/>
              <w:autoSpaceDN w:val="0"/>
              <w:textAlignment w:val="bottom"/>
              <w:rPr>
                <w:rFonts w:ascii="宋体" w:hAnsi="宋体"/>
                <w:sz w:val="24"/>
              </w:rPr>
            </w:pPr>
          </w:p>
        </w:tc>
        <w:tc>
          <w:tcPr>
            <w:tcW w:w="1138" w:type="dxa"/>
            <w:vAlign w:val="center"/>
          </w:tcPr>
          <w:p w14:paraId="4ED85616" w14:textId="77777777" w:rsidR="00000000" w:rsidRDefault="007478C2">
            <w:pPr>
              <w:widowControl/>
              <w:autoSpaceDE w:val="0"/>
              <w:autoSpaceDN w:val="0"/>
              <w:jc w:val="center"/>
              <w:textAlignment w:val="bottom"/>
              <w:rPr>
                <w:rFonts w:ascii="宋体" w:hAnsi="宋体"/>
                <w:sz w:val="24"/>
              </w:rPr>
            </w:pPr>
          </w:p>
        </w:tc>
        <w:tc>
          <w:tcPr>
            <w:tcW w:w="2522" w:type="dxa"/>
            <w:vAlign w:val="center"/>
          </w:tcPr>
          <w:p w14:paraId="5C6B6D92" w14:textId="77777777" w:rsidR="00000000" w:rsidRDefault="007478C2">
            <w:pPr>
              <w:widowControl/>
              <w:autoSpaceDE w:val="0"/>
              <w:autoSpaceDN w:val="0"/>
              <w:jc w:val="center"/>
              <w:textAlignment w:val="bottom"/>
              <w:rPr>
                <w:rFonts w:ascii="宋体" w:hAnsi="宋体"/>
                <w:sz w:val="24"/>
              </w:rPr>
            </w:pPr>
          </w:p>
        </w:tc>
        <w:tc>
          <w:tcPr>
            <w:tcW w:w="1247" w:type="dxa"/>
            <w:vAlign w:val="center"/>
          </w:tcPr>
          <w:p w14:paraId="2057633E" w14:textId="77777777" w:rsidR="00000000" w:rsidRDefault="007478C2">
            <w:pPr>
              <w:widowControl/>
              <w:autoSpaceDE w:val="0"/>
              <w:autoSpaceDN w:val="0"/>
              <w:jc w:val="center"/>
              <w:textAlignment w:val="bottom"/>
              <w:rPr>
                <w:rFonts w:ascii="宋体" w:hAnsi="宋体"/>
                <w:sz w:val="24"/>
              </w:rPr>
            </w:pPr>
          </w:p>
        </w:tc>
        <w:tc>
          <w:tcPr>
            <w:tcW w:w="2728" w:type="dxa"/>
            <w:vAlign w:val="center"/>
          </w:tcPr>
          <w:p w14:paraId="5386F5E6" w14:textId="77777777" w:rsidR="00000000" w:rsidRDefault="007478C2">
            <w:pPr>
              <w:widowControl/>
              <w:autoSpaceDE w:val="0"/>
              <w:autoSpaceDN w:val="0"/>
              <w:jc w:val="center"/>
              <w:textAlignment w:val="bottom"/>
              <w:rPr>
                <w:rFonts w:ascii="宋体" w:hAnsi="宋体"/>
                <w:sz w:val="24"/>
              </w:rPr>
            </w:pPr>
          </w:p>
        </w:tc>
      </w:tr>
      <w:tr w:rsidR="00000000" w14:paraId="64FA38DA" w14:textId="77777777">
        <w:trPr>
          <w:cantSplit/>
          <w:trHeight w:val="300"/>
          <w:jc w:val="center"/>
        </w:trPr>
        <w:tc>
          <w:tcPr>
            <w:tcW w:w="1491" w:type="dxa"/>
            <w:vAlign w:val="center"/>
          </w:tcPr>
          <w:p w14:paraId="03F8E091" w14:textId="77777777" w:rsidR="00000000" w:rsidRDefault="007478C2">
            <w:pPr>
              <w:autoSpaceDE w:val="0"/>
              <w:autoSpaceDN w:val="0"/>
              <w:jc w:val="center"/>
              <w:textAlignment w:val="bottom"/>
              <w:rPr>
                <w:rFonts w:ascii="宋体" w:hAnsi="宋体"/>
                <w:sz w:val="24"/>
              </w:rPr>
            </w:pPr>
            <w:r>
              <w:rPr>
                <w:rFonts w:ascii="宋体" w:hAnsi="宋体"/>
                <w:sz w:val="24"/>
              </w:rPr>
              <w:t>合计</w:t>
            </w:r>
          </w:p>
        </w:tc>
        <w:tc>
          <w:tcPr>
            <w:tcW w:w="1138" w:type="dxa"/>
            <w:vAlign w:val="center"/>
          </w:tcPr>
          <w:p w14:paraId="7DCBC71B" w14:textId="77777777" w:rsidR="00000000" w:rsidRDefault="007478C2">
            <w:pPr>
              <w:widowControl/>
              <w:autoSpaceDE w:val="0"/>
              <w:autoSpaceDN w:val="0"/>
              <w:jc w:val="center"/>
              <w:textAlignment w:val="bottom"/>
              <w:rPr>
                <w:rFonts w:ascii="宋体" w:hAnsi="宋体"/>
                <w:sz w:val="24"/>
              </w:rPr>
            </w:pPr>
            <w:r>
              <w:rPr>
                <w:rFonts w:hint="eastAsia"/>
                <w:color w:val="0000FF"/>
                <w:sz w:val="18"/>
              </w:rPr>
              <w:t>（</w:t>
            </w:r>
            <w:r>
              <w:rPr>
                <w:color w:val="0000FF"/>
                <w:sz w:val="18"/>
              </w:rPr>
              <w:t>6435</w:t>
            </w:r>
            <w:r>
              <w:rPr>
                <w:rFonts w:hint="eastAsia"/>
                <w:color w:val="0000FF"/>
                <w:sz w:val="18"/>
              </w:rPr>
              <w:t>）</w:t>
            </w:r>
          </w:p>
        </w:tc>
        <w:tc>
          <w:tcPr>
            <w:tcW w:w="2522" w:type="dxa"/>
            <w:vAlign w:val="center"/>
          </w:tcPr>
          <w:p w14:paraId="0DA24C00" w14:textId="77777777" w:rsidR="00000000" w:rsidRDefault="007478C2">
            <w:pPr>
              <w:widowControl/>
              <w:autoSpaceDE w:val="0"/>
              <w:autoSpaceDN w:val="0"/>
              <w:jc w:val="center"/>
              <w:textAlignment w:val="bottom"/>
              <w:rPr>
                <w:rFonts w:ascii="宋体" w:hAnsi="宋体"/>
                <w:sz w:val="24"/>
              </w:rPr>
            </w:pPr>
            <w:r>
              <w:rPr>
                <w:rFonts w:hint="eastAsia"/>
                <w:color w:val="0000FF"/>
                <w:sz w:val="18"/>
              </w:rPr>
              <w:t>（</w:t>
            </w:r>
            <w:r>
              <w:rPr>
                <w:color w:val="0000FF"/>
                <w:sz w:val="18"/>
              </w:rPr>
              <w:t>6436</w:t>
            </w:r>
            <w:r>
              <w:rPr>
                <w:rFonts w:hint="eastAsia"/>
                <w:color w:val="0000FF"/>
                <w:sz w:val="18"/>
              </w:rPr>
              <w:t>）</w:t>
            </w:r>
          </w:p>
        </w:tc>
        <w:tc>
          <w:tcPr>
            <w:tcW w:w="1247" w:type="dxa"/>
            <w:vAlign w:val="center"/>
          </w:tcPr>
          <w:p w14:paraId="264A52C6" w14:textId="77777777" w:rsidR="00000000" w:rsidRDefault="007478C2">
            <w:pPr>
              <w:widowControl/>
              <w:autoSpaceDE w:val="0"/>
              <w:autoSpaceDN w:val="0"/>
              <w:jc w:val="center"/>
              <w:textAlignment w:val="bottom"/>
              <w:rPr>
                <w:rFonts w:ascii="宋体" w:hAnsi="宋体"/>
                <w:sz w:val="24"/>
              </w:rPr>
            </w:pPr>
            <w:r>
              <w:rPr>
                <w:rFonts w:hint="eastAsia"/>
                <w:color w:val="0000FF"/>
                <w:sz w:val="18"/>
              </w:rPr>
              <w:t>（</w:t>
            </w:r>
            <w:r>
              <w:rPr>
                <w:color w:val="0000FF"/>
                <w:sz w:val="18"/>
              </w:rPr>
              <w:t>6435</w:t>
            </w:r>
            <w:r>
              <w:rPr>
                <w:rFonts w:hint="eastAsia"/>
                <w:color w:val="0000FF"/>
                <w:sz w:val="18"/>
              </w:rPr>
              <w:t>）</w:t>
            </w:r>
          </w:p>
        </w:tc>
        <w:tc>
          <w:tcPr>
            <w:tcW w:w="2728" w:type="dxa"/>
            <w:vAlign w:val="center"/>
          </w:tcPr>
          <w:p w14:paraId="0C56474E" w14:textId="77777777" w:rsidR="00000000" w:rsidRDefault="007478C2">
            <w:pPr>
              <w:widowControl/>
              <w:autoSpaceDE w:val="0"/>
              <w:autoSpaceDN w:val="0"/>
              <w:jc w:val="center"/>
              <w:textAlignment w:val="bottom"/>
              <w:rPr>
                <w:rFonts w:ascii="宋体" w:hAnsi="宋体"/>
                <w:sz w:val="24"/>
              </w:rPr>
            </w:pPr>
            <w:r>
              <w:rPr>
                <w:rFonts w:hint="eastAsia"/>
                <w:color w:val="0000FF"/>
                <w:sz w:val="18"/>
              </w:rPr>
              <w:t>（</w:t>
            </w:r>
            <w:r>
              <w:rPr>
                <w:color w:val="0000FF"/>
                <w:sz w:val="18"/>
              </w:rPr>
              <w:t>6436</w:t>
            </w:r>
            <w:r>
              <w:rPr>
                <w:rFonts w:hint="eastAsia"/>
                <w:color w:val="0000FF"/>
                <w:sz w:val="18"/>
              </w:rPr>
              <w:t>）</w:t>
            </w:r>
          </w:p>
        </w:tc>
      </w:tr>
    </w:tbl>
    <w:p w14:paraId="6E63E1E7" w14:textId="77777777" w:rsidR="00000000" w:rsidRDefault="007478C2">
      <w:pPr>
        <w:rPr>
          <w:rFonts w:ascii="宋体" w:hAnsi="宋体"/>
          <w:kern w:val="0"/>
          <w:sz w:val="18"/>
        </w:rPr>
      </w:pPr>
      <w:r>
        <w:rPr>
          <w:rFonts w:ascii="宋体" w:hAnsi="宋体" w:hint="eastAsia"/>
          <w:sz w:val="24"/>
        </w:rPr>
        <w:t>注：</w:t>
      </w:r>
      <w:r>
        <w:rPr>
          <w:rFonts w:hint="eastAsia"/>
          <w:color w:val="0000FF"/>
          <w:sz w:val="18"/>
        </w:rPr>
        <w:t>（</w:t>
      </w:r>
      <w:r>
        <w:rPr>
          <w:color w:val="0000FF"/>
          <w:sz w:val="18"/>
        </w:rPr>
        <w:t>1915</w:t>
      </w:r>
      <w:r>
        <w:rPr>
          <w:rFonts w:hint="eastAsia"/>
          <w:color w:val="0000FF"/>
          <w:sz w:val="18"/>
        </w:rPr>
        <w:t>）</w:t>
      </w:r>
    </w:p>
    <w:p w14:paraId="08DE4B8A" w14:textId="77777777" w:rsidR="00000000" w:rsidRDefault="007478C2">
      <w:pPr>
        <w:outlineLvl w:val="3"/>
        <w:rPr>
          <w:rFonts w:ascii="宋体" w:hAnsi="宋体"/>
          <w:b/>
          <w:sz w:val="24"/>
        </w:rPr>
      </w:pPr>
    </w:p>
    <w:p w14:paraId="5304A0E8" w14:textId="77777777" w:rsidR="00000000" w:rsidRDefault="007478C2">
      <w:pPr>
        <w:spacing w:line="360" w:lineRule="auto"/>
        <w:outlineLvl w:val="3"/>
        <w:rPr>
          <w:rFonts w:ascii="宋体" w:hAnsi="宋体"/>
          <w:b/>
          <w:sz w:val="24"/>
        </w:rPr>
      </w:pPr>
      <w:r>
        <w:rPr>
          <w:rFonts w:ascii="宋体" w:hAnsi="宋体"/>
          <w:b/>
          <w:sz w:val="24"/>
        </w:rPr>
        <w:t>11.5</w:t>
      </w:r>
      <w:r>
        <w:rPr>
          <w:rFonts w:ascii="宋体" w:hAnsi="宋体" w:hint="eastAsia"/>
          <w:b/>
          <w:sz w:val="24"/>
        </w:rPr>
        <w:t>.1</w:t>
      </w:r>
      <w:r>
        <w:rPr>
          <w:rFonts w:ascii="宋体" w:hAnsi="宋体"/>
          <w:b/>
          <w:sz w:val="24"/>
        </w:rPr>
        <w:t>3</w:t>
      </w:r>
      <w:r>
        <w:rPr>
          <w:rFonts w:ascii="宋体" w:hAnsi="宋体" w:hint="eastAsia"/>
          <w:b/>
          <w:sz w:val="24"/>
        </w:rPr>
        <w:t>.</w:t>
      </w:r>
      <w:r>
        <w:rPr>
          <w:rFonts w:ascii="宋体" w:hAnsi="宋体"/>
          <w:b/>
          <w:sz w:val="24"/>
        </w:rPr>
        <w:t>3</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hint="eastAsia"/>
          <w:b/>
          <w:sz w:val="24"/>
        </w:rPr>
        <w:t>债券回购</w:t>
      </w:r>
      <w:r>
        <w:rPr>
          <w:rFonts w:ascii="宋体" w:hAnsi="宋体"/>
          <w:b/>
          <w:sz w:val="24"/>
        </w:rPr>
        <w:t>交易</w:t>
      </w:r>
      <w:r>
        <w:rPr>
          <w:rFonts w:ascii="宋体" w:hAnsi="宋体" w:hint="eastAsia"/>
          <w:b/>
          <w:sz w:val="24"/>
        </w:rPr>
        <w:t>（如有）</w:t>
      </w:r>
    </w:p>
    <w:p w14:paraId="739DD1D3" w14:textId="77777777" w:rsidR="00000000" w:rsidRDefault="007478C2">
      <w:pPr>
        <w:wordWrap w:val="0"/>
        <w:jc w:val="right"/>
        <w:rPr>
          <w:rFonts w:ascii="宋体" w:hAnsi="宋体"/>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91"/>
        <w:gridCol w:w="1138"/>
        <w:gridCol w:w="2540"/>
        <w:gridCol w:w="1340"/>
        <w:gridCol w:w="2617"/>
      </w:tblGrid>
      <w:tr w:rsidR="00000000" w14:paraId="13C1096B" w14:textId="77777777">
        <w:trPr>
          <w:cantSplit/>
          <w:trHeight w:val="300"/>
          <w:jc w:val="center"/>
        </w:trPr>
        <w:tc>
          <w:tcPr>
            <w:tcW w:w="1491" w:type="dxa"/>
            <w:vMerge w:val="restart"/>
            <w:vAlign w:val="center"/>
          </w:tcPr>
          <w:p w14:paraId="08877AED" w14:textId="77777777" w:rsidR="00000000" w:rsidRDefault="007478C2">
            <w:pPr>
              <w:autoSpaceDE w:val="0"/>
              <w:autoSpaceDN w:val="0"/>
              <w:jc w:val="center"/>
              <w:textAlignment w:val="bottom"/>
              <w:rPr>
                <w:rFonts w:ascii="宋体" w:hAnsi="宋体"/>
                <w:sz w:val="24"/>
              </w:rPr>
            </w:pPr>
            <w:r>
              <w:rPr>
                <w:rFonts w:ascii="宋体" w:hAnsi="宋体"/>
                <w:sz w:val="24"/>
              </w:rPr>
              <w:t>关联方名称</w:t>
            </w:r>
          </w:p>
        </w:tc>
        <w:tc>
          <w:tcPr>
            <w:tcW w:w="3678" w:type="dxa"/>
            <w:gridSpan w:val="2"/>
            <w:vAlign w:val="center"/>
          </w:tcPr>
          <w:p w14:paraId="50837F88" w14:textId="77777777" w:rsidR="00000000" w:rsidRDefault="007478C2">
            <w:pPr>
              <w:jc w:val="center"/>
              <w:rPr>
                <w:sz w:val="24"/>
              </w:rPr>
            </w:pPr>
            <w:r>
              <w:rPr>
                <w:rFonts w:ascii="宋体" w:hAnsi="宋体" w:hint="eastAsia"/>
                <w:sz w:val="24"/>
              </w:rPr>
              <w:t>本期</w:t>
            </w:r>
          </w:p>
          <w:p w14:paraId="5FC06F67" w14:textId="77777777" w:rsidR="00000000" w:rsidRDefault="007478C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r>
              <w:rPr>
                <w:sz w:val="24"/>
                <w:vertAlign w:val="superscript"/>
              </w:rPr>
              <w:footnoteReference w:id="468"/>
            </w:r>
          </w:p>
        </w:tc>
        <w:tc>
          <w:tcPr>
            <w:tcW w:w="3957" w:type="dxa"/>
            <w:gridSpan w:val="2"/>
            <w:vAlign w:val="center"/>
          </w:tcPr>
          <w:p w14:paraId="747EAAF1"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3A70C84D"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B2512FB" w14:textId="77777777">
        <w:trPr>
          <w:cantSplit/>
          <w:trHeight w:val="300"/>
          <w:jc w:val="center"/>
        </w:trPr>
        <w:tc>
          <w:tcPr>
            <w:tcW w:w="1491" w:type="dxa"/>
            <w:vMerge/>
            <w:vAlign w:val="center"/>
          </w:tcPr>
          <w:p w14:paraId="6F93005F" w14:textId="77777777" w:rsidR="00000000" w:rsidRDefault="007478C2">
            <w:pPr>
              <w:pStyle w:val="Footer"/>
              <w:widowControl/>
              <w:autoSpaceDE w:val="0"/>
              <w:autoSpaceDN w:val="0"/>
              <w:textAlignment w:val="bottom"/>
              <w:rPr>
                <w:rFonts w:ascii="宋体" w:hAnsi="宋体"/>
                <w:sz w:val="24"/>
              </w:rPr>
            </w:pPr>
          </w:p>
        </w:tc>
        <w:tc>
          <w:tcPr>
            <w:tcW w:w="1138" w:type="dxa"/>
            <w:vAlign w:val="center"/>
          </w:tcPr>
          <w:p w14:paraId="758226AF" w14:textId="77777777" w:rsidR="00000000" w:rsidRDefault="007478C2">
            <w:pPr>
              <w:autoSpaceDE w:val="0"/>
              <w:autoSpaceDN w:val="0"/>
              <w:jc w:val="center"/>
              <w:textAlignment w:val="bottom"/>
              <w:rPr>
                <w:rFonts w:ascii="宋体" w:hAnsi="宋体"/>
                <w:sz w:val="24"/>
              </w:rPr>
            </w:pPr>
            <w:r>
              <w:rPr>
                <w:rFonts w:ascii="宋体" w:hAnsi="宋体"/>
                <w:sz w:val="24"/>
              </w:rPr>
              <w:t>成交金额</w:t>
            </w:r>
          </w:p>
        </w:tc>
        <w:tc>
          <w:tcPr>
            <w:tcW w:w="2540" w:type="dxa"/>
            <w:vAlign w:val="center"/>
          </w:tcPr>
          <w:p w14:paraId="1D12F040" w14:textId="77777777" w:rsidR="00000000" w:rsidRDefault="007478C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当期债券回购</w:t>
            </w:r>
          </w:p>
          <w:p w14:paraId="7A9797A5" w14:textId="77777777" w:rsidR="00000000" w:rsidRDefault="007478C2">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r>
              <w:rPr>
                <w:rFonts w:ascii="宋体" w:hAnsi="宋体"/>
                <w:sz w:val="24"/>
              </w:rPr>
              <w:t>%</w:t>
            </w:r>
            <w:r>
              <w:rPr>
                <w:rFonts w:ascii="宋体" w:hAnsi="宋体"/>
                <w:sz w:val="24"/>
              </w:rPr>
              <w:t>）</w:t>
            </w:r>
          </w:p>
        </w:tc>
        <w:tc>
          <w:tcPr>
            <w:tcW w:w="1340" w:type="dxa"/>
            <w:vAlign w:val="center"/>
          </w:tcPr>
          <w:p w14:paraId="24A19153" w14:textId="77777777" w:rsidR="00000000" w:rsidRDefault="007478C2">
            <w:pPr>
              <w:autoSpaceDE w:val="0"/>
              <w:autoSpaceDN w:val="0"/>
              <w:jc w:val="center"/>
              <w:textAlignment w:val="bottom"/>
              <w:rPr>
                <w:rFonts w:ascii="宋体" w:hAnsi="宋体"/>
                <w:sz w:val="24"/>
              </w:rPr>
            </w:pPr>
            <w:r>
              <w:rPr>
                <w:rFonts w:ascii="宋体" w:hAnsi="宋体"/>
                <w:sz w:val="24"/>
              </w:rPr>
              <w:t>成交金额</w:t>
            </w:r>
          </w:p>
        </w:tc>
        <w:tc>
          <w:tcPr>
            <w:tcW w:w="2617" w:type="dxa"/>
            <w:vAlign w:val="center"/>
          </w:tcPr>
          <w:p w14:paraId="6550E4B5" w14:textId="77777777" w:rsidR="00000000" w:rsidRDefault="007478C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当期债券回购</w:t>
            </w:r>
          </w:p>
          <w:p w14:paraId="6B62DF80" w14:textId="77777777" w:rsidR="00000000" w:rsidRDefault="007478C2">
            <w:pPr>
              <w:autoSpaceDE w:val="0"/>
              <w:autoSpaceDN w:val="0"/>
              <w:jc w:val="center"/>
              <w:textAlignment w:val="bottom"/>
              <w:rPr>
                <w:rFonts w:ascii="宋体" w:hAnsi="宋体"/>
                <w:sz w:val="24"/>
              </w:rPr>
            </w:pPr>
            <w:r>
              <w:rPr>
                <w:rFonts w:ascii="宋体" w:hAnsi="宋体"/>
                <w:sz w:val="24"/>
              </w:rPr>
              <w:t>成交</w:t>
            </w:r>
            <w:r>
              <w:rPr>
                <w:rFonts w:ascii="宋体" w:hAnsi="宋体" w:hint="eastAsia"/>
                <w:sz w:val="24"/>
              </w:rPr>
              <w:t>总额</w:t>
            </w:r>
            <w:r>
              <w:rPr>
                <w:rFonts w:ascii="宋体" w:hAnsi="宋体"/>
                <w:sz w:val="24"/>
              </w:rPr>
              <w:t>的比例（</w:t>
            </w:r>
            <w:r>
              <w:rPr>
                <w:rFonts w:ascii="宋体" w:hAnsi="宋体"/>
                <w:sz w:val="24"/>
              </w:rPr>
              <w:t>%</w:t>
            </w:r>
            <w:r>
              <w:rPr>
                <w:rFonts w:ascii="宋体" w:hAnsi="宋体"/>
                <w:sz w:val="24"/>
              </w:rPr>
              <w:t>）</w:t>
            </w:r>
          </w:p>
        </w:tc>
      </w:tr>
      <w:tr w:rsidR="00000000" w14:paraId="2685A668" w14:textId="77777777">
        <w:trPr>
          <w:cantSplit/>
          <w:trHeight w:val="300"/>
          <w:jc w:val="center"/>
        </w:trPr>
        <w:tc>
          <w:tcPr>
            <w:tcW w:w="1491" w:type="dxa"/>
            <w:vAlign w:val="center"/>
          </w:tcPr>
          <w:p w14:paraId="68560D29" w14:textId="77777777" w:rsidR="00000000" w:rsidRDefault="007478C2">
            <w:pPr>
              <w:autoSpaceDE w:val="0"/>
              <w:autoSpaceDN w:val="0"/>
              <w:textAlignment w:val="bottom"/>
              <w:rPr>
                <w:rFonts w:ascii="宋体" w:hAnsi="宋体"/>
                <w:sz w:val="24"/>
              </w:rPr>
            </w:pPr>
            <w:r>
              <w:rPr>
                <w:rFonts w:hint="eastAsia"/>
                <w:color w:val="0000FF"/>
                <w:sz w:val="18"/>
              </w:rPr>
              <w:t>（</w:t>
            </w:r>
            <w:r>
              <w:rPr>
                <w:color w:val="0000FF"/>
                <w:sz w:val="18"/>
              </w:rPr>
              <w:t>1917</w:t>
            </w:r>
            <w:r>
              <w:rPr>
                <w:rFonts w:hint="eastAsia"/>
                <w:color w:val="0000FF"/>
                <w:sz w:val="18"/>
              </w:rPr>
              <w:t>）</w:t>
            </w:r>
          </w:p>
        </w:tc>
        <w:tc>
          <w:tcPr>
            <w:tcW w:w="1138" w:type="dxa"/>
            <w:vAlign w:val="center"/>
          </w:tcPr>
          <w:p w14:paraId="4843BFE7" w14:textId="77777777" w:rsidR="00000000" w:rsidRDefault="007478C2">
            <w:pPr>
              <w:widowControl/>
              <w:autoSpaceDE w:val="0"/>
              <w:autoSpaceDN w:val="0"/>
              <w:jc w:val="center"/>
              <w:textAlignment w:val="bottom"/>
              <w:rPr>
                <w:rFonts w:ascii="宋体" w:hAnsi="宋体"/>
                <w:sz w:val="24"/>
              </w:rPr>
            </w:pPr>
            <w:r>
              <w:rPr>
                <w:rFonts w:hint="eastAsia"/>
                <w:color w:val="0000FF"/>
                <w:sz w:val="18"/>
              </w:rPr>
              <w:t>（</w:t>
            </w:r>
            <w:r>
              <w:rPr>
                <w:color w:val="0000FF"/>
                <w:sz w:val="18"/>
              </w:rPr>
              <w:t>0805</w:t>
            </w:r>
            <w:r>
              <w:rPr>
                <w:rFonts w:hint="eastAsia"/>
                <w:color w:val="0000FF"/>
                <w:sz w:val="18"/>
              </w:rPr>
              <w:t>）</w:t>
            </w:r>
          </w:p>
        </w:tc>
        <w:tc>
          <w:tcPr>
            <w:tcW w:w="2540" w:type="dxa"/>
            <w:vAlign w:val="center"/>
          </w:tcPr>
          <w:p w14:paraId="6A25CADF" w14:textId="77777777" w:rsidR="00000000" w:rsidRDefault="007478C2">
            <w:pPr>
              <w:widowControl/>
              <w:autoSpaceDE w:val="0"/>
              <w:autoSpaceDN w:val="0"/>
              <w:jc w:val="center"/>
              <w:textAlignment w:val="bottom"/>
              <w:rPr>
                <w:rFonts w:ascii="宋体" w:hAnsi="宋体"/>
                <w:sz w:val="24"/>
              </w:rPr>
            </w:pPr>
            <w:r>
              <w:rPr>
                <w:rFonts w:hint="eastAsia"/>
                <w:color w:val="0000FF"/>
                <w:sz w:val="18"/>
              </w:rPr>
              <w:t>（</w:t>
            </w:r>
            <w:r>
              <w:rPr>
                <w:color w:val="0000FF"/>
                <w:sz w:val="18"/>
              </w:rPr>
              <w:t>0806</w:t>
            </w:r>
            <w:r>
              <w:rPr>
                <w:rFonts w:hint="eastAsia"/>
                <w:color w:val="0000FF"/>
                <w:sz w:val="18"/>
              </w:rPr>
              <w:t>）</w:t>
            </w:r>
          </w:p>
        </w:tc>
        <w:tc>
          <w:tcPr>
            <w:tcW w:w="1340" w:type="dxa"/>
            <w:vAlign w:val="center"/>
          </w:tcPr>
          <w:p w14:paraId="46E4B191" w14:textId="77777777" w:rsidR="00000000" w:rsidRDefault="007478C2">
            <w:pPr>
              <w:widowControl/>
              <w:autoSpaceDE w:val="0"/>
              <w:autoSpaceDN w:val="0"/>
              <w:jc w:val="center"/>
              <w:textAlignment w:val="bottom"/>
              <w:rPr>
                <w:rFonts w:ascii="宋体" w:hAnsi="宋体"/>
                <w:sz w:val="24"/>
              </w:rPr>
            </w:pPr>
            <w:r>
              <w:rPr>
                <w:rFonts w:hint="eastAsia"/>
                <w:color w:val="0000FF"/>
                <w:sz w:val="18"/>
              </w:rPr>
              <w:t>（</w:t>
            </w:r>
            <w:r>
              <w:rPr>
                <w:color w:val="0000FF"/>
                <w:sz w:val="18"/>
              </w:rPr>
              <w:t>0805</w:t>
            </w:r>
            <w:r>
              <w:rPr>
                <w:rFonts w:hint="eastAsia"/>
                <w:color w:val="0000FF"/>
                <w:sz w:val="18"/>
              </w:rPr>
              <w:t>）</w:t>
            </w:r>
          </w:p>
        </w:tc>
        <w:tc>
          <w:tcPr>
            <w:tcW w:w="2617" w:type="dxa"/>
            <w:vAlign w:val="center"/>
          </w:tcPr>
          <w:p w14:paraId="4E7CD85F" w14:textId="77777777" w:rsidR="00000000" w:rsidRDefault="007478C2">
            <w:pPr>
              <w:widowControl/>
              <w:autoSpaceDE w:val="0"/>
              <w:autoSpaceDN w:val="0"/>
              <w:jc w:val="center"/>
              <w:textAlignment w:val="bottom"/>
              <w:rPr>
                <w:rFonts w:ascii="宋体" w:hAnsi="宋体"/>
                <w:sz w:val="24"/>
              </w:rPr>
            </w:pPr>
            <w:r>
              <w:rPr>
                <w:rFonts w:hint="eastAsia"/>
                <w:color w:val="0000FF"/>
                <w:sz w:val="18"/>
              </w:rPr>
              <w:t>（</w:t>
            </w:r>
            <w:r>
              <w:rPr>
                <w:color w:val="0000FF"/>
                <w:sz w:val="18"/>
              </w:rPr>
              <w:t>0806</w:t>
            </w:r>
            <w:r>
              <w:rPr>
                <w:rFonts w:hint="eastAsia"/>
                <w:color w:val="0000FF"/>
                <w:sz w:val="18"/>
              </w:rPr>
              <w:t>）</w:t>
            </w:r>
          </w:p>
        </w:tc>
      </w:tr>
      <w:tr w:rsidR="00000000" w14:paraId="692D0AE9" w14:textId="77777777">
        <w:trPr>
          <w:cantSplit/>
          <w:trHeight w:val="300"/>
          <w:jc w:val="center"/>
        </w:trPr>
        <w:tc>
          <w:tcPr>
            <w:tcW w:w="1491" w:type="dxa"/>
            <w:vAlign w:val="center"/>
          </w:tcPr>
          <w:p w14:paraId="704D9ADA" w14:textId="77777777" w:rsidR="00000000" w:rsidRDefault="007478C2">
            <w:pPr>
              <w:autoSpaceDE w:val="0"/>
              <w:autoSpaceDN w:val="0"/>
              <w:textAlignment w:val="bottom"/>
              <w:rPr>
                <w:rFonts w:ascii="宋体" w:hAnsi="宋体"/>
                <w:sz w:val="24"/>
              </w:rPr>
            </w:pPr>
          </w:p>
        </w:tc>
        <w:tc>
          <w:tcPr>
            <w:tcW w:w="1138" w:type="dxa"/>
            <w:vAlign w:val="center"/>
          </w:tcPr>
          <w:p w14:paraId="6C3A8A70" w14:textId="77777777" w:rsidR="00000000" w:rsidRDefault="007478C2">
            <w:pPr>
              <w:widowControl/>
              <w:autoSpaceDE w:val="0"/>
              <w:autoSpaceDN w:val="0"/>
              <w:jc w:val="center"/>
              <w:textAlignment w:val="bottom"/>
              <w:rPr>
                <w:rFonts w:ascii="宋体" w:hAnsi="宋体"/>
                <w:sz w:val="24"/>
              </w:rPr>
            </w:pPr>
          </w:p>
        </w:tc>
        <w:tc>
          <w:tcPr>
            <w:tcW w:w="2540" w:type="dxa"/>
            <w:vAlign w:val="center"/>
          </w:tcPr>
          <w:p w14:paraId="1CDDE499" w14:textId="77777777" w:rsidR="00000000" w:rsidRDefault="007478C2">
            <w:pPr>
              <w:widowControl/>
              <w:autoSpaceDE w:val="0"/>
              <w:autoSpaceDN w:val="0"/>
              <w:jc w:val="center"/>
              <w:textAlignment w:val="bottom"/>
              <w:rPr>
                <w:rFonts w:ascii="宋体" w:hAnsi="宋体"/>
                <w:sz w:val="24"/>
              </w:rPr>
            </w:pPr>
          </w:p>
        </w:tc>
        <w:tc>
          <w:tcPr>
            <w:tcW w:w="1340" w:type="dxa"/>
            <w:vAlign w:val="center"/>
          </w:tcPr>
          <w:p w14:paraId="07978971" w14:textId="77777777" w:rsidR="00000000" w:rsidRDefault="007478C2">
            <w:pPr>
              <w:widowControl/>
              <w:autoSpaceDE w:val="0"/>
              <w:autoSpaceDN w:val="0"/>
              <w:jc w:val="center"/>
              <w:textAlignment w:val="bottom"/>
              <w:rPr>
                <w:rFonts w:ascii="宋体" w:hAnsi="宋体"/>
                <w:sz w:val="24"/>
              </w:rPr>
            </w:pPr>
          </w:p>
        </w:tc>
        <w:tc>
          <w:tcPr>
            <w:tcW w:w="2617" w:type="dxa"/>
            <w:vAlign w:val="center"/>
          </w:tcPr>
          <w:p w14:paraId="5B806EF1" w14:textId="77777777" w:rsidR="00000000" w:rsidRDefault="007478C2">
            <w:pPr>
              <w:widowControl/>
              <w:autoSpaceDE w:val="0"/>
              <w:autoSpaceDN w:val="0"/>
              <w:jc w:val="center"/>
              <w:textAlignment w:val="bottom"/>
              <w:rPr>
                <w:rFonts w:ascii="宋体" w:hAnsi="宋体"/>
                <w:sz w:val="24"/>
              </w:rPr>
            </w:pPr>
          </w:p>
        </w:tc>
      </w:tr>
      <w:tr w:rsidR="00000000" w14:paraId="4B0A7BF8" w14:textId="77777777">
        <w:trPr>
          <w:cantSplit/>
          <w:trHeight w:val="300"/>
          <w:jc w:val="center"/>
        </w:trPr>
        <w:tc>
          <w:tcPr>
            <w:tcW w:w="1491" w:type="dxa"/>
            <w:vAlign w:val="center"/>
          </w:tcPr>
          <w:p w14:paraId="0008740D" w14:textId="77777777" w:rsidR="00000000" w:rsidRDefault="007478C2">
            <w:pPr>
              <w:autoSpaceDE w:val="0"/>
              <w:autoSpaceDN w:val="0"/>
              <w:jc w:val="center"/>
              <w:textAlignment w:val="bottom"/>
              <w:rPr>
                <w:rFonts w:ascii="宋体" w:hAnsi="宋体"/>
                <w:sz w:val="24"/>
              </w:rPr>
            </w:pPr>
            <w:r>
              <w:rPr>
                <w:rFonts w:ascii="宋体" w:hAnsi="宋体"/>
                <w:sz w:val="24"/>
              </w:rPr>
              <w:t>合计</w:t>
            </w:r>
          </w:p>
        </w:tc>
        <w:tc>
          <w:tcPr>
            <w:tcW w:w="1138" w:type="dxa"/>
            <w:vAlign w:val="center"/>
          </w:tcPr>
          <w:p w14:paraId="5F58BD4F" w14:textId="77777777" w:rsidR="00000000" w:rsidRDefault="007478C2">
            <w:pPr>
              <w:widowControl/>
              <w:autoSpaceDE w:val="0"/>
              <w:autoSpaceDN w:val="0"/>
              <w:jc w:val="center"/>
              <w:textAlignment w:val="bottom"/>
              <w:rPr>
                <w:rFonts w:ascii="宋体" w:hAnsi="宋体"/>
                <w:sz w:val="24"/>
              </w:rPr>
            </w:pPr>
            <w:r>
              <w:rPr>
                <w:rFonts w:hint="eastAsia"/>
                <w:color w:val="0000FF"/>
                <w:sz w:val="18"/>
              </w:rPr>
              <w:t>（</w:t>
            </w:r>
            <w:r>
              <w:rPr>
                <w:color w:val="0000FF"/>
                <w:sz w:val="18"/>
              </w:rPr>
              <w:t>6443</w:t>
            </w:r>
            <w:r>
              <w:rPr>
                <w:rFonts w:hint="eastAsia"/>
                <w:color w:val="0000FF"/>
                <w:sz w:val="18"/>
              </w:rPr>
              <w:t>）</w:t>
            </w:r>
          </w:p>
        </w:tc>
        <w:tc>
          <w:tcPr>
            <w:tcW w:w="2540" w:type="dxa"/>
            <w:vAlign w:val="center"/>
          </w:tcPr>
          <w:p w14:paraId="6A636E71" w14:textId="77777777" w:rsidR="00000000" w:rsidRDefault="007478C2">
            <w:pPr>
              <w:widowControl/>
              <w:autoSpaceDE w:val="0"/>
              <w:autoSpaceDN w:val="0"/>
              <w:jc w:val="center"/>
              <w:textAlignment w:val="bottom"/>
              <w:rPr>
                <w:rFonts w:ascii="宋体" w:hAnsi="宋体"/>
                <w:sz w:val="24"/>
              </w:rPr>
            </w:pPr>
            <w:r>
              <w:rPr>
                <w:rFonts w:hint="eastAsia"/>
                <w:color w:val="0000FF"/>
                <w:sz w:val="18"/>
              </w:rPr>
              <w:t>（</w:t>
            </w:r>
            <w:r>
              <w:rPr>
                <w:color w:val="0000FF"/>
                <w:sz w:val="18"/>
              </w:rPr>
              <w:t>6444</w:t>
            </w:r>
            <w:r>
              <w:rPr>
                <w:rFonts w:hint="eastAsia"/>
                <w:color w:val="0000FF"/>
                <w:sz w:val="18"/>
              </w:rPr>
              <w:t>）</w:t>
            </w:r>
          </w:p>
        </w:tc>
        <w:tc>
          <w:tcPr>
            <w:tcW w:w="1340" w:type="dxa"/>
            <w:vAlign w:val="center"/>
          </w:tcPr>
          <w:p w14:paraId="0390DE5D" w14:textId="77777777" w:rsidR="00000000" w:rsidRDefault="007478C2">
            <w:pPr>
              <w:widowControl/>
              <w:autoSpaceDE w:val="0"/>
              <w:autoSpaceDN w:val="0"/>
              <w:jc w:val="center"/>
              <w:textAlignment w:val="bottom"/>
              <w:rPr>
                <w:rFonts w:ascii="宋体" w:hAnsi="宋体"/>
                <w:sz w:val="24"/>
              </w:rPr>
            </w:pPr>
            <w:r>
              <w:rPr>
                <w:rFonts w:hint="eastAsia"/>
                <w:color w:val="0000FF"/>
                <w:sz w:val="18"/>
              </w:rPr>
              <w:t>（</w:t>
            </w:r>
            <w:r>
              <w:rPr>
                <w:color w:val="0000FF"/>
                <w:sz w:val="18"/>
              </w:rPr>
              <w:t>6443</w:t>
            </w:r>
            <w:r>
              <w:rPr>
                <w:rFonts w:hint="eastAsia"/>
                <w:color w:val="0000FF"/>
                <w:sz w:val="18"/>
              </w:rPr>
              <w:t>）</w:t>
            </w:r>
          </w:p>
        </w:tc>
        <w:tc>
          <w:tcPr>
            <w:tcW w:w="2617" w:type="dxa"/>
            <w:vAlign w:val="center"/>
          </w:tcPr>
          <w:p w14:paraId="67AF4C2E" w14:textId="77777777" w:rsidR="00000000" w:rsidRDefault="007478C2">
            <w:pPr>
              <w:widowControl/>
              <w:autoSpaceDE w:val="0"/>
              <w:autoSpaceDN w:val="0"/>
              <w:jc w:val="center"/>
              <w:textAlignment w:val="bottom"/>
              <w:rPr>
                <w:rFonts w:ascii="宋体" w:hAnsi="宋体"/>
                <w:sz w:val="24"/>
              </w:rPr>
            </w:pPr>
            <w:r>
              <w:rPr>
                <w:rFonts w:hint="eastAsia"/>
                <w:color w:val="0000FF"/>
                <w:sz w:val="18"/>
              </w:rPr>
              <w:t>（</w:t>
            </w:r>
            <w:r>
              <w:rPr>
                <w:color w:val="0000FF"/>
                <w:sz w:val="18"/>
              </w:rPr>
              <w:t>6444</w:t>
            </w:r>
            <w:r>
              <w:rPr>
                <w:rFonts w:hint="eastAsia"/>
                <w:color w:val="0000FF"/>
                <w:sz w:val="18"/>
              </w:rPr>
              <w:t>）</w:t>
            </w:r>
          </w:p>
        </w:tc>
      </w:tr>
    </w:tbl>
    <w:p w14:paraId="6C42AB36" w14:textId="77777777" w:rsidR="00000000" w:rsidRDefault="007478C2">
      <w:pPr>
        <w:rPr>
          <w:rFonts w:ascii="宋体" w:hAnsi="宋体"/>
          <w:kern w:val="0"/>
          <w:sz w:val="18"/>
        </w:rPr>
      </w:pPr>
      <w:r>
        <w:rPr>
          <w:rFonts w:ascii="宋体" w:hAnsi="宋体" w:hint="eastAsia"/>
          <w:sz w:val="24"/>
        </w:rPr>
        <w:t>注：</w:t>
      </w:r>
      <w:r>
        <w:rPr>
          <w:rFonts w:hint="eastAsia"/>
          <w:color w:val="0000FF"/>
          <w:sz w:val="18"/>
        </w:rPr>
        <w:t>（</w:t>
      </w:r>
      <w:r>
        <w:rPr>
          <w:color w:val="0000FF"/>
          <w:sz w:val="18"/>
        </w:rPr>
        <w:t>1918</w:t>
      </w:r>
      <w:r>
        <w:rPr>
          <w:rFonts w:hint="eastAsia"/>
          <w:color w:val="0000FF"/>
          <w:sz w:val="18"/>
        </w:rPr>
        <w:t>）</w:t>
      </w:r>
    </w:p>
    <w:p w14:paraId="54AF39D1" w14:textId="77777777" w:rsidR="00000000" w:rsidRDefault="007478C2">
      <w:pPr>
        <w:outlineLvl w:val="3"/>
        <w:rPr>
          <w:rFonts w:ascii="宋体" w:hAnsi="宋体"/>
          <w:b/>
          <w:sz w:val="24"/>
        </w:rPr>
      </w:pPr>
    </w:p>
    <w:p w14:paraId="6149E2DC" w14:textId="77777777" w:rsidR="00000000" w:rsidRDefault="007478C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3</w:t>
      </w:r>
      <w:r>
        <w:rPr>
          <w:rFonts w:ascii="宋体" w:hAnsi="宋体" w:hint="eastAsia"/>
          <w:b/>
          <w:sz w:val="24"/>
        </w:rPr>
        <w:t>.</w:t>
      </w:r>
      <w:r>
        <w:rPr>
          <w:rFonts w:ascii="宋体" w:hAnsi="宋体"/>
          <w:b/>
          <w:sz w:val="24"/>
        </w:rPr>
        <w:t>3</w:t>
      </w:r>
      <w:r>
        <w:rPr>
          <w:rFonts w:ascii="宋体" w:hAnsi="宋体" w:hint="eastAsia"/>
          <w:b/>
          <w:sz w:val="24"/>
        </w:rPr>
        <w:t xml:space="preserve"> </w:t>
      </w:r>
      <w:r>
        <w:rPr>
          <w:rFonts w:ascii="宋体" w:hAnsi="宋体" w:hint="eastAsia"/>
          <w:b/>
          <w:sz w:val="24"/>
        </w:rPr>
        <w:t>应支付关联方的佣金（如有）</w:t>
      </w:r>
    </w:p>
    <w:p w14:paraId="6A910D40" w14:textId="77777777" w:rsidR="00000000" w:rsidRDefault="007478C2">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41"/>
        <w:gridCol w:w="942"/>
        <w:gridCol w:w="2073"/>
        <w:gridCol w:w="2073"/>
        <w:gridCol w:w="2597"/>
      </w:tblGrid>
      <w:tr w:rsidR="00000000" w14:paraId="24384BD7" w14:textId="77777777">
        <w:trPr>
          <w:cantSplit/>
          <w:trHeight w:val="300"/>
          <w:jc w:val="center"/>
        </w:trPr>
        <w:tc>
          <w:tcPr>
            <w:tcW w:w="1441" w:type="dxa"/>
            <w:vMerge w:val="restart"/>
            <w:vAlign w:val="center"/>
          </w:tcPr>
          <w:p w14:paraId="59B64FB4" w14:textId="77777777" w:rsidR="00000000" w:rsidRDefault="007478C2">
            <w:pPr>
              <w:autoSpaceDE w:val="0"/>
              <w:autoSpaceDN w:val="0"/>
              <w:jc w:val="center"/>
              <w:textAlignment w:val="bottom"/>
              <w:rPr>
                <w:rFonts w:ascii="宋体" w:hAnsi="宋体"/>
                <w:sz w:val="24"/>
              </w:rPr>
            </w:pPr>
            <w:r>
              <w:rPr>
                <w:rFonts w:ascii="宋体" w:hAnsi="宋体"/>
                <w:sz w:val="24"/>
              </w:rPr>
              <w:t>关联方名称</w:t>
            </w:r>
          </w:p>
        </w:tc>
        <w:tc>
          <w:tcPr>
            <w:tcW w:w="7685" w:type="dxa"/>
            <w:gridSpan w:val="4"/>
            <w:vAlign w:val="center"/>
          </w:tcPr>
          <w:p w14:paraId="421C851B" w14:textId="77777777" w:rsidR="00000000" w:rsidRDefault="007478C2">
            <w:pPr>
              <w:jc w:val="center"/>
              <w:rPr>
                <w:rFonts w:ascii="宋体" w:hAnsi="宋体"/>
                <w:sz w:val="24"/>
              </w:rPr>
            </w:pPr>
            <w:r>
              <w:rPr>
                <w:rFonts w:ascii="宋体" w:hAnsi="宋体" w:hint="eastAsia"/>
                <w:sz w:val="24"/>
              </w:rPr>
              <w:t>本期</w:t>
            </w:r>
          </w:p>
          <w:p w14:paraId="5B2B390B" w14:textId="77777777" w:rsidR="00000000" w:rsidRDefault="007478C2">
            <w:pPr>
              <w:widowControl/>
              <w:autoSpaceDE w:val="0"/>
              <w:autoSpaceDN w:val="0"/>
              <w:ind w:right="-28"/>
              <w:jc w:val="center"/>
              <w:textAlignment w:val="bottom"/>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3C33C023" w14:textId="77777777">
        <w:trPr>
          <w:cantSplit/>
          <w:trHeight w:val="300"/>
          <w:jc w:val="center"/>
        </w:trPr>
        <w:tc>
          <w:tcPr>
            <w:tcW w:w="1441" w:type="dxa"/>
            <w:vMerge/>
            <w:vAlign w:val="center"/>
          </w:tcPr>
          <w:p w14:paraId="1EC23FB7" w14:textId="77777777" w:rsidR="00000000" w:rsidRDefault="007478C2">
            <w:pPr>
              <w:pStyle w:val="Footer"/>
              <w:widowControl/>
              <w:autoSpaceDE w:val="0"/>
              <w:autoSpaceDN w:val="0"/>
              <w:textAlignment w:val="bottom"/>
              <w:rPr>
                <w:rFonts w:ascii="宋体" w:hAnsi="宋体"/>
                <w:sz w:val="24"/>
              </w:rPr>
            </w:pPr>
          </w:p>
        </w:tc>
        <w:tc>
          <w:tcPr>
            <w:tcW w:w="942" w:type="dxa"/>
            <w:vAlign w:val="center"/>
          </w:tcPr>
          <w:p w14:paraId="1D130355" w14:textId="77777777" w:rsidR="00000000" w:rsidRDefault="007478C2">
            <w:pPr>
              <w:autoSpaceDE w:val="0"/>
              <w:autoSpaceDN w:val="0"/>
              <w:jc w:val="center"/>
              <w:textAlignment w:val="bottom"/>
              <w:rPr>
                <w:rFonts w:ascii="宋体" w:hAnsi="宋体"/>
                <w:sz w:val="24"/>
              </w:rPr>
            </w:pPr>
            <w:r>
              <w:rPr>
                <w:rFonts w:ascii="宋体" w:hAnsi="宋体" w:hint="eastAsia"/>
                <w:sz w:val="24"/>
              </w:rPr>
              <w:t>当期</w:t>
            </w:r>
          </w:p>
          <w:p w14:paraId="7D73A207" w14:textId="77777777" w:rsidR="00000000" w:rsidRDefault="007478C2">
            <w:pPr>
              <w:autoSpaceDE w:val="0"/>
              <w:autoSpaceDN w:val="0"/>
              <w:jc w:val="center"/>
              <w:textAlignment w:val="bottom"/>
              <w:rPr>
                <w:rFonts w:ascii="宋体" w:hAnsi="宋体"/>
                <w:sz w:val="24"/>
              </w:rPr>
            </w:pPr>
            <w:r>
              <w:rPr>
                <w:rFonts w:ascii="宋体" w:hAnsi="宋体" w:hint="eastAsia"/>
                <w:sz w:val="24"/>
              </w:rPr>
              <w:t>佣金</w:t>
            </w:r>
          </w:p>
        </w:tc>
        <w:tc>
          <w:tcPr>
            <w:tcW w:w="2073" w:type="dxa"/>
            <w:vAlign w:val="center"/>
          </w:tcPr>
          <w:p w14:paraId="581BD1B0" w14:textId="77777777" w:rsidR="00000000" w:rsidRDefault="007478C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当期佣金总量</w:t>
            </w:r>
            <w:r>
              <w:rPr>
                <w:rFonts w:ascii="宋体" w:hAnsi="宋体"/>
                <w:sz w:val="24"/>
              </w:rPr>
              <w:t>的比例（</w:t>
            </w:r>
            <w:r>
              <w:rPr>
                <w:rFonts w:ascii="宋体" w:hAnsi="宋体"/>
                <w:sz w:val="24"/>
              </w:rPr>
              <w:t>%</w:t>
            </w:r>
            <w:r>
              <w:rPr>
                <w:rFonts w:ascii="宋体" w:hAnsi="宋体"/>
                <w:sz w:val="24"/>
              </w:rPr>
              <w:t>）</w:t>
            </w:r>
          </w:p>
        </w:tc>
        <w:tc>
          <w:tcPr>
            <w:tcW w:w="2073" w:type="dxa"/>
            <w:vAlign w:val="center"/>
          </w:tcPr>
          <w:p w14:paraId="3E48438D" w14:textId="77777777" w:rsidR="00000000" w:rsidRDefault="007478C2">
            <w:pPr>
              <w:autoSpaceDE w:val="0"/>
              <w:autoSpaceDN w:val="0"/>
              <w:jc w:val="center"/>
              <w:textAlignment w:val="bottom"/>
              <w:rPr>
                <w:rFonts w:ascii="宋体" w:hAnsi="宋体"/>
                <w:sz w:val="24"/>
              </w:rPr>
            </w:pPr>
            <w:r>
              <w:rPr>
                <w:rFonts w:ascii="宋体" w:hAnsi="宋体" w:hint="eastAsia"/>
                <w:sz w:val="24"/>
              </w:rPr>
              <w:t>期末应付佣金余额</w:t>
            </w:r>
          </w:p>
        </w:tc>
        <w:tc>
          <w:tcPr>
            <w:tcW w:w="2597" w:type="dxa"/>
            <w:vAlign w:val="center"/>
          </w:tcPr>
          <w:p w14:paraId="7554404D" w14:textId="77777777" w:rsidR="00000000" w:rsidRDefault="007478C2">
            <w:pPr>
              <w:autoSpaceDE w:val="0"/>
              <w:autoSpaceDN w:val="0"/>
              <w:jc w:val="center"/>
              <w:textAlignment w:val="bottom"/>
              <w:rPr>
                <w:rFonts w:ascii="宋体" w:hAnsi="宋体"/>
                <w:sz w:val="24"/>
              </w:rPr>
            </w:pPr>
            <w:r>
              <w:rPr>
                <w:rFonts w:ascii="宋体" w:hAnsi="宋体" w:hint="eastAsia"/>
                <w:sz w:val="24"/>
              </w:rPr>
              <w:t>占期末应付佣金总额的比例（</w:t>
            </w:r>
            <w:r>
              <w:rPr>
                <w:rFonts w:ascii="宋体" w:hAnsi="宋体" w:hint="eastAsia"/>
                <w:sz w:val="24"/>
              </w:rPr>
              <w:t>%</w:t>
            </w:r>
            <w:r>
              <w:rPr>
                <w:rFonts w:ascii="宋体" w:hAnsi="宋体" w:hint="eastAsia"/>
                <w:sz w:val="24"/>
              </w:rPr>
              <w:t>）</w:t>
            </w:r>
          </w:p>
        </w:tc>
      </w:tr>
      <w:tr w:rsidR="00000000" w14:paraId="6216C497" w14:textId="77777777">
        <w:trPr>
          <w:cantSplit/>
          <w:trHeight w:val="300"/>
          <w:jc w:val="center"/>
        </w:trPr>
        <w:tc>
          <w:tcPr>
            <w:tcW w:w="1441" w:type="dxa"/>
            <w:vAlign w:val="center"/>
          </w:tcPr>
          <w:p w14:paraId="285EC36D" w14:textId="77777777" w:rsidR="00000000" w:rsidRDefault="007478C2">
            <w:pPr>
              <w:rPr>
                <w:color w:val="0000FF"/>
                <w:sz w:val="18"/>
              </w:rPr>
            </w:pPr>
            <w:r>
              <w:rPr>
                <w:rFonts w:hint="eastAsia"/>
                <w:color w:val="0000FF"/>
                <w:sz w:val="18"/>
              </w:rPr>
              <w:t>（</w:t>
            </w:r>
            <w:r>
              <w:rPr>
                <w:rFonts w:hint="eastAsia"/>
                <w:color w:val="0000FF"/>
                <w:sz w:val="18"/>
              </w:rPr>
              <w:t>1928</w:t>
            </w:r>
            <w:r>
              <w:rPr>
                <w:rFonts w:hint="eastAsia"/>
                <w:color w:val="0000FF"/>
                <w:sz w:val="18"/>
              </w:rPr>
              <w:t>）</w:t>
            </w:r>
          </w:p>
        </w:tc>
        <w:tc>
          <w:tcPr>
            <w:tcW w:w="942" w:type="dxa"/>
            <w:vAlign w:val="center"/>
          </w:tcPr>
          <w:p w14:paraId="567BF5BA" w14:textId="77777777" w:rsidR="00000000" w:rsidRDefault="007478C2">
            <w:pPr>
              <w:widowControl/>
              <w:rPr>
                <w:color w:val="0000FF"/>
                <w:sz w:val="18"/>
              </w:rPr>
            </w:pPr>
            <w:r>
              <w:rPr>
                <w:rFonts w:hint="eastAsia"/>
                <w:color w:val="0000FF"/>
                <w:sz w:val="18"/>
              </w:rPr>
              <w:t>（</w:t>
            </w:r>
            <w:r>
              <w:rPr>
                <w:rFonts w:hint="eastAsia"/>
                <w:color w:val="0000FF"/>
                <w:sz w:val="18"/>
              </w:rPr>
              <w:t>0809</w:t>
            </w:r>
            <w:r>
              <w:rPr>
                <w:rFonts w:hint="eastAsia"/>
                <w:color w:val="0000FF"/>
                <w:sz w:val="18"/>
              </w:rPr>
              <w:t>）</w:t>
            </w:r>
          </w:p>
        </w:tc>
        <w:tc>
          <w:tcPr>
            <w:tcW w:w="2073" w:type="dxa"/>
            <w:vAlign w:val="center"/>
          </w:tcPr>
          <w:p w14:paraId="6C8EC532" w14:textId="77777777" w:rsidR="00000000" w:rsidRDefault="007478C2">
            <w:pPr>
              <w:widowControl/>
              <w:rPr>
                <w:color w:val="0000FF"/>
                <w:sz w:val="18"/>
              </w:rPr>
            </w:pPr>
            <w:r>
              <w:rPr>
                <w:rFonts w:hint="eastAsia"/>
                <w:color w:val="0000FF"/>
                <w:sz w:val="18"/>
              </w:rPr>
              <w:t>（</w:t>
            </w:r>
            <w:r>
              <w:rPr>
                <w:rFonts w:hint="eastAsia"/>
                <w:color w:val="0000FF"/>
                <w:sz w:val="18"/>
              </w:rPr>
              <w:t>0810</w:t>
            </w:r>
            <w:r>
              <w:rPr>
                <w:rFonts w:hint="eastAsia"/>
                <w:color w:val="0000FF"/>
                <w:sz w:val="18"/>
              </w:rPr>
              <w:t>）</w:t>
            </w:r>
          </w:p>
        </w:tc>
        <w:tc>
          <w:tcPr>
            <w:tcW w:w="2073" w:type="dxa"/>
            <w:vAlign w:val="center"/>
          </w:tcPr>
          <w:p w14:paraId="3C300D32" w14:textId="77777777" w:rsidR="00000000" w:rsidRDefault="007478C2">
            <w:pPr>
              <w:rPr>
                <w:color w:val="0000FF"/>
                <w:sz w:val="18"/>
              </w:rPr>
            </w:pPr>
            <w:r>
              <w:rPr>
                <w:rFonts w:hint="eastAsia"/>
                <w:color w:val="0000FF"/>
                <w:sz w:val="18"/>
              </w:rPr>
              <w:t>（</w:t>
            </w:r>
            <w:r>
              <w:rPr>
                <w:rFonts w:hint="eastAsia"/>
                <w:color w:val="0000FF"/>
                <w:sz w:val="18"/>
              </w:rPr>
              <w:t>2109</w:t>
            </w:r>
            <w:r>
              <w:rPr>
                <w:rFonts w:hint="eastAsia"/>
                <w:color w:val="0000FF"/>
                <w:sz w:val="18"/>
              </w:rPr>
              <w:t>）</w:t>
            </w:r>
          </w:p>
        </w:tc>
        <w:tc>
          <w:tcPr>
            <w:tcW w:w="2597" w:type="dxa"/>
            <w:vAlign w:val="center"/>
          </w:tcPr>
          <w:p w14:paraId="1A76FEB9" w14:textId="77777777" w:rsidR="00000000" w:rsidRDefault="007478C2">
            <w:pPr>
              <w:rPr>
                <w:color w:val="0000FF"/>
                <w:sz w:val="18"/>
              </w:rPr>
            </w:pPr>
            <w:r>
              <w:rPr>
                <w:rFonts w:hint="eastAsia"/>
                <w:color w:val="0000FF"/>
                <w:sz w:val="18"/>
              </w:rPr>
              <w:t>（</w:t>
            </w:r>
            <w:r>
              <w:rPr>
                <w:rFonts w:hint="eastAsia"/>
                <w:color w:val="0000FF"/>
                <w:sz w:val="18"/>
              </w:rPr>
              <w:t>2110</w:t>
            </w:r>
            <w:r>
              <w:rPr>
                <w:rFonts w:hint="eastAsia"/>
                <w:color w:val="0000FF"/>
                <w:sz w:val="18"/>
              </w:rPr>
              <w:t>）</w:t>
            </w:r>
          </w:p>
        </w:tc>
      </w:tr>
      <w:tr w:rsidR="00000000" w14:paraId="62831040" w14:textId="77777777">
        <w:trPr>
          <w:cantSplit/>
          <w:trHeight w:val="300"/>
          <w:jc w:val="center"/>
        </w:trPr>
        <w:tc>
          <w:tcPr>
            <w:tcW w:w="1441" w:type="dxa"/>
            <w:vAlign w:val="center"/>
          </w:tcPr>
          <w:p w14:paraId="1E80B657" w14:textId="77777777" w:rsidR="00000000" w:rsidRDefault="007478C2">
            <w:pPr>
              <w:autoSpaceDE w:val="0"/>
              <w:autoSpaceDN w:val="0"/>
              <w:textAlignment w:val="bottom"/>
              <w:rPr>
                <w:rFonts w:ascii="宋体" w:hAnsi="宋体"/>
                <w:sz w:val="24"/>
              </w:rPr>
            </w:pPr>
          </w:p>
        </w:tc>
        <w:tc>
          <w:tcPr>
            <w:tcW w:w="942" w:type="dxa"/>
            <w:vAlign w:val="center"/>
          </w:tcPr>
          <w:p w14:paraId="4ADFE725" w14:textId="77777777" w:rsidR="00000000" w:rsidRDefault="007478C2">
            <w:pPr>
              <w:widowControl/>
              <w:autoSpaceDE w:val="0"/>
              <w:autoSpaceDN w:val="0"/>
              <w:jc w:val="center"/>
              <w:textAlignment w:val="bottom"/>
              <w:rPr>
                <w:rFonts w:ascii="宋体" w:hAnsi="宋体"/>
                <w:sz w:val="24"/>
              </w:rPr>
            </w:pPr>
          </w:p>
        </w:tc>
        <w:tc>
          <w:tcPr>
            <w:tcW w:w="2073" w:type="dxa"/>
            <w:vAlign w:val="center"/>
          </w:tcPr>
          <w:p w14:paraId="0AB3517C" w14:textId="77777777" w:rsidR="00000000" w:rsidRDefault="007478C2">
            <w:pPr>
              <w:widowControl/>
              <w:autoSpaceDE w:val="0"/>
              <w:autoSpaceDN w:val="0"/>
              <w:jc w:val="center"/>
              <w:textAlignment w:val="bottom"/>
              <w:rPr>
                <w:rFonts w:ascii="宋体" w:hAnsi="宋体"/>
                <w:sz w:val="24"/>
              </w:rPr>
            </w:pPr>
          </w:p>
        </w:tc>
        <w:tc>
          <w:tcPr>
            <w:tcW w:w="2073" w:type="dxa"/>
            <w:vAlign w:val="center"/>
          </w:tcPr>
          <w:p w14:paraId="1C49A9C3" w14:textId="77777777" w:rsidR="00000000" w:rsidRDefault="007478C2">
            <w:pPr>
              <w:autoSpaceDE w:val="0"/>
              <w:autoSpaceDN w:val="0"/>
              <w:jc w:val="center"/>
              <w:textAlignment w:val="bottom"/>
              <w:rPr>
                <w:rFonts w:ascii="宋体" w:hAnsi="宋体"/>
                <w:sz w:val="24"/>
              </w:rPr>
            </w:pPr>
          </w:p>
        </w:tc>
        <w:tc>
          <w:tcPr>
            <w:tcW w:w="2597" w:type="dxa"/>
            <w:vAlign w:val="center"/>
          </w:tcPr>
          <w:p w14:paraId="51025BA8" w14:textId="77777777" w:rsidR="00000000" w:rsidRDefault="007478C2">
            <w:pPr>
              <w:jc w:val="right"/>
              <w:rPr>
                <w:rFonts w:ascii="宋体" w:hAnsi="宋体"/>
                <w:sz w:val="24"/>
              </w:rPr>
            </w:pPr>
          </w:p>
        </w:tc>
      </w:tr>
      <w:tr w:rsidR="00000000" w14:paraId="4E2C0F83" w14:textId="77777777">
        <w:trPr>
          <w:cantSplit/>
          <w:trHeight w:val="300"/>
          <w:jc w:val="center"/>
        </w:trPr>
        <w:tc>
          <w:tcPr>
            <w:tcW w:w="1441" w:type="dxa"/>
            <w:vAlign w:val="center"/>
          </w:tcPr>
          <w:p w14:paraId="59134762" w14:textId="77777777" w:rsidR="00000000" w:rsidRDefault="007478C2">
            <w:pPr>
              <w:autoSpaceDE w:val="0"/>
              <w:autoSpaceDN w:val="0"/>
              <w:jc w:val="center"/>
              <w:textAlignment w:val="bottom"/>
              <w:rPr>
                <w:rFonts w:ascii="宋体" w:hAnsi="宋体"/>
                <w:sz w:val="24"/>
              </w:rPr>
            </w:pPr>
            <w:r>
              <w:rPr>
                <w:rFonts w:ascii="宋体" w:hAnsi="宋体"/>
                <w:sz w:val="24"/>
              </w:rPr>
              <w:t>合计</w:t>
            </w:r>
          </w:p>
        </w:tc>
        <w:tc>
          <w:tcPr>
            <w:tcW w:w="942" w:type="dxa"/>
            <w:vAlign w:val="center"/>
          </w:tcPr>
          <w:p w14:paraId="53A6562A" w14:textId="77777777" w:rsidR="00000000" w:rsidRDefault="007478C2">
            <w:pPr>
              <w:widowControl/>
              <w:autoSpaceDE w:val="0"/>
              <w:autoSpaceDN w:val="0"/>
              <w:textAlignment w:val="bottom"/>
              <w:rPr>
                <w:rFonts w:ascii="宋体" w:hAnsi="宋体"/>
                <w:sz w:val="24"/>
              </w:rPr>
            </w:pPr>
            <w:r>
              <w:rPr>
                <w:rFonts w:hint="eastAsia"/>
                <w:color w:val="0000FF"/>
                <w:sz w:val="18"/>
              </w:rPr>
              <w:t>（</w:t>
            </w:r>
            <w:r>
              <w:rPr>
                <w:color w:val="0000FF"/>
                <w:sz w:val="18"/>
              </w:rPr>
              <w:t>6446</w:t>
            </w:r>
            <w:r>
              <w:rPr>
                <w:rFonts w:hint="eastAsia"/>
                <w:color w:val="0000FF"/>
                <w:sz w:val="18"/>
              </w:rPr>
              <w:t>）</w:t>
            </w:r>
          </w:p>
        </w:tc>
        <w:tc>
          <w:tcPr>
            <w:tcW w:w="2073" w:type="dxa"/>
            <w:vAlign w:val="center"/>
          </w:tcPr>
          <w:p w14:paraId="2F4461C0" w14:textId="77777777" w:rsidR="00000000" w:rsidRDefault="007478C2">
            <w:pPr>
              <w:widowControl/>
              <w:autoSpaceDE w:val="0"/>
              <w:autoSpaceDN w:val="0"/>
              <w:textAlignment w:val="bottom"/>
              <w:rPr>
                <w:rFonts w:ascii="宋体" w:hAnsi="宋体"/>
                <w:sz w:val="24"/>
              </w:rPr>
            </w:pPr>
            <w:r>
              <w:rPr>
                <w:rFonts w:hint="eastAsia"/>
                <w:color w:val="0000FF"/>
                <w:sz w:val="18"/>
              </w:rPr>
              <w:t>（</w:t>
            </w:r>
            <w:r>
              <w:rPr>
                <w:color w:val="0000FF"/>
                <w:sz w:val="18"/>
              </w:rPr>
              <w:t>6447</w:t>
            </w:r>
            <w:r>
              <w:rPr>
                <w:rFonts w:hint="eastAsia"/>
                <w:color w:val="0000FF"/>
                <w:sz w:val="18"/>
              </w:rPr>
              <w:t>）</w:t>
            </w:r>
          </w:p>
        </w:tc>
        <w:tc>
          <w:tcPr>
            <w:tcW w:w="2073" w:type="dxa"/>
            <w:vAlign w:val="center"/>
          </w:tcPr>
          <w:p w14:paraId="6D66CA14" w14:textId="77777777" w:rsidR="00000000" w:rsidRDefault="007478C2">
            <w:pPr>
              <w:autoSpaceDE w:val="0"/>
              <w:autoSpaceDN w:val="0"/>
              <w:textAlignment w:val="bottom"/>
              <w:rPr>
                <w:rFonts w:ascii="宋体" w:hAnsi="宋体"/>
                <w:sz w:val="24"/>
              </w:rPr>
            </w:pPr>
            <w:r>
              <w:rPr>
                <w:rFonts w:hint="eastAsia"/>
                <w:color w:val="0000FF"/>
                <w:sz w:val="18"/>
              </w:rPr>
              <w:t>（</w:t>
            </w:r>
            <w:r>
              <w:rPr>
                <w:color w:val="0000FF"/>
                <w:sz w:val="18"/>
              </w:rPr>
              <w:t>6448</w:t>
            </w:r>
            <w:r>
              <w:rPr>
                <w:rFonts w:hint="eastAsia"/>
                <w:color w:val="0000FF"/>
                <w:sz w:val="18"/>
              </w:rPr>
              <w:t>）</w:t>
            </w:r>
          </w:p>
        </w:tc>
        <w:tc>
          <w:tcPr>
            <w:tcW w:w="2597" w:type="dxa"/>
            <w:vAlign w:val="center"/>
          </w:tcPr>
          <w:p w14:paraId="1B635E79" w14:textId="77777777" w:rsidR="00000000" w:rsidRDefault="007478C2">
            <w:pPr>
              <w:rPr>
                <w:rFonts w:ascii="宋体" w:hAnsi="宋体"/>
                <w:sz w:val="24"/>
              </w:rPr>
            </w:pPr>
            <w:r>
              <w:rPr>
                <w:rFonts w:hint="eastAsia"/>
                <w:color w:val="0000FF"/>
                <w:sz w:val="18"/>
              </w:rPr>
              <w:t>（</w:t>
            </w:r>
            <w:r>
              <w:rPr>
                <w:color w:val="0000FF"/>
                <w:sz w:val="18"/>
              </w:rPr>
              <w:t>6449</w:t>
            </w:r>
            <w:r>
              <w:rPr>
                <w:rFonts w:hint="eastAsia"/>
                <w:color w:val="0000FF"/>
                <w:sz w:val="18"/>
              </w:rPr>
              <w:t>）</w:t>
            </w:r>
          </w:p>
        </w:tc>
      </w:tr>
      <w:tr w:rsidR="00000000" w14:paraId="2227B436" w14:textId="77777777">
        <w:trPr>
          <w:cantSplit/>
          <w:trHeight w:val="300"/>
          <w:jc w:val="center"/>
        </w:trPr>
        <w:tc>
          <w:tcPr>
            <w:tcW w:w="1441" w:type="dxa"/>
            <w:vMerge w:val="restart"/>
            <w:vAlign w:val="center"/>
          </w:tcPr>
          <w:p w14:paraId="0B5C0057" w14:textId="77777777" w:rsidR="00000000" w:rsidRDefault="007478C2">
            <w:pPr>
              <w:autoSpaceDE w:val="0"/>
              <w:autoSpaceDN w:val="0"/>
              <w:jc w:val="center"/>
              <w:textAlignment w:val="bottom"/>
              <w:rPr>
                <w:rFonts w:ascii="宋体" w:hAnsi="宋体"/>
                <w:sz w:val="24"/>
              </w:rPr>
            </w:pPr>
            <w:r>
              <w:rPr>
                <w:rFonts w:ascii="宋体" w:hAnsi="宋体"/>
                <w:sz w:val="24"/>
              </w:rPr>
              <w:t>关联方名称</w:t>
            </w:r>
          </w:p>
        </w:tc>
        <w:tc>
          <w:tcPr>
            <w:tcW w:w="7685" w:type="dxa"/>
            <w:gridSpan w:val="4"/>
            <w:vAlign w:val="center"/>
          </w:tcPr>
          <w:p w14:paraId="6385C4B9"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DD8D31D"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4EA986D" w14:textId="77777777">
        <w:trPr>
          <w:cantSplit/>
          <w:trHeight w:val="300"/>
          <w:jc w:val="center"/>
        </w:trPr>
        <w:tc>
          <w:tcPr>
            <w:tcW w:w="1441" w:type="dxa"/>
            <w:vMerge/>
            <w:vAlign w:val="center"/>
          </w:tcPr>
          <w:p w14:paraId="683949B1" w14:textId="77777777" w:rsidR="00000000" w:rsidRDefault="007478C2">
            <w:pPr>
              <w:pStyle w:val="Footer"/>
              <w:widowControl/>
              <w:autoSpaceDE w:val="0"/>
              <w:autoSpaceDN w:val="0"/>
              <w:textAlignment w:val="bottom"/>
              <w:rPr>
                <w:rFonts w:ascii="宋体" w:hAnsi="宋体"/>
                <w:sz w:val="24"/>
              </w:rPr>
            </w:pPr>
          </w:p>
        </w:tc>
        <w:tc>
          <w:tcPr>
            <w:tcW w:w="942" w:type="dxa"/>
            <w:vAlign w:val="center"/>
          </w:tcPr>
          <w:p w14:paraId="78CCEF7A" w14:textId="77777777" w:rsidR="00000000" w:rsidRDefault="007478C2">
            <w:pPr>
              <w:autoSpaceDE w:val="0"/>
              <w:autoSpaceDN w:val="0"/>
              <w:jc w:val="center"/>
              <w:textAlignment w:val="bottom"/>
              <w:rPr>
                <w:rFonts w:ascii="宋体" w:hAnsi="宋体"/>
                <w:sz w:val="24"/>
              </w:rPr>
            </w:pPr>
            <w:r>
              <w:rPr>
                <w:rFonts w:ascii="宋体" w:hAnsi="宋体" w:hint="eastAsia"/>
                <w:sz w:val="24"/>
              </w:rPr>
              <w:t>当期</w:t>
            </w:r>
          </w:p>
          <w:p w14:paraId="690C15E7" w14:textId="77777777" w:rsidR="00000000" w:rsidRDefault="007478C2">
            <w:pPr>
              <w:autoSpaceDE w:val="0"/>
              <w:autoSpaceDN w:val="0"/>
              <w:jc w:val="center"/>
              <w:textAlignment w:val="bottom"/>
              <w:rPr>
                <w:rFonts w:ascii="宋体" w:hAnsi="宋体"/>
                <w:sz w:val="24"/>
              </w:rPr>
            </w:pPr>
            <w:r>
              <w:rPr>
                <w:rFonts w:ascii="宋体" w:hAnsi="宋体" w:hint="eastAsia"/>
                <w:sz w:val="24"/>
              </w:rPr>
              <w:t>佣金</w:t>
            </w:r>
          </w:p>
        </w:tc>
        <w:tc>
          <w:tcPr>
            <w:tcW w:w="2073" w:type="dxa"/>
            <w:vAlign w:val="center"/>
          </w:tcPr>
          <w:p w14:paraId="0FB11F0E" w14:textId="77777777" w:rsidR="00000000" w:rsidRDefault="007478C2">
            <w:pPr>
              <w:autoSpaceDE w:val="0"/>
              <w:autoSpaceDN w:val="0"/>
              <w:jc w:val="center"/>
              <w:textAlignment w:val="bottom"/>
              <w:rPr>
                <w:rFonts w:ascii="宋体" w:hAnsi="宋体"/>
                <w:sz w:val="24"/>
              </w:rPr>
            </w:pPr>
            <w:r>
              <w:rPr>
                <w:rFonts w:ascii="宋体" w:hAnsi="宋体"/>
                <w:sz w:val="24"/>
              </w:rPr>
              <w:t>占</w:t>
            </w:r>
            <w:r>
              <w:rPr>
                <w:rFonts w:ascii="宋体" w:hAnsi="宋体" w:hint="eastAsia"/>
                <w:sz w:val="24"/>
              </w:rPr>
              <w:t>当期佣金总量</w:t>
            </w:r>
            <w:r>
              <w:rPr>
                <w:rFonts w:ascii="宋体" w:hAnsi="宋体"/>
                <w:sz w:val="24"/>
              </w:rPr>
              <w:t>的比例（</w:t>
            </w:r>
            <w:r>
              <w:rPr>
                <w:rFonts w:ascii="宋体" w:hAnsi="宋体"/>
                <w:sz w:val="24"/>
              </w:rPr>
              <w:t>%</w:t>
            </w:r>
            <w:r>
              <w:rPr>
                <w:rFonts w:ascii="宋体" w:hAnsi="宋体"/>
                <w:sz w:val="24"/>
              </w:rPr>
              <w:t>）</w:t>
            </w:r>
          </w:p>
        </w:tc>
        <w:tc>
          <w:tcPr>
            <w:tcW w:w="2073" w:type="dxa"/>
            <w:vAlign w:val="center"/>
          </w:tcPr>
          <w:p w14:paraId="1901114A" w14:textId="77777777" w:rsidR="00000000" w:rsidRDefault="007478C2">
            <w:pPr>
              <w:autoSpaceDE w:val="0"/>
              <w:autoSpaceDN w:val="0"/>
              <w:jc w:val="center"/>
              <w:textAlignment w:val="bottom"/>
              <w:rPr>
                <w:rFonts w:ascii="宋体" w:hAnsi="宋体"/>
                <w:sz w:val="24"/>
              </w:rPr>
            </w:pPr>
            <w:r>
              <w:rPr>
                <w:rFonts w:ascii="宋体" w:hAnsi="宋体" w:hint="eastAsia"/>
                <w:sz w:val="24"/>
              </w:rPr>
              <w:t>期末应付佣金余额</w:t>
            </w:r>
          </w:p>
        </w:tc>
        <w:tc>
          <w:tcPr>
            <w:tcW w:w="2597" w:type="dxa"/>
            <w:vAlign w:val="center"/>
          </w:tcPr>
          <w:p w14:paraId="5900F602" w14:textId="77777777" w:rsidR="00000000" w:rsidRDefault="007478C2">
            <w:pPr>
              <w:autoSpaceDE w:val="0"/>
              <w:autoSpaceDN w:val="0"/>
              <w:jc w:val="center"/>
              <w:textAlignment w:val="bottom"/>
              <w:rPr>
                <w:rFonts w:ascii="宋体" w:hAnsi="宋体"/>
                <w:sz w:val="24"/>
              </w:rPr>
            </w:pPr>
            <w:r>
              <w:rPr>
                <w:rFonts w:ascii="宋体" w:hAnsi="宋体" w:hint="eastAsia"/>
                <w:sz w:val="24"/>
              </w:rPr>
              <w:t>占期末应付佣金总额的比例（</w:t>
            </w:r>
            <w:r>
              <w:rPr>
                <w:rFonts w:ascii="宋体" w:hAnsi="宋体" w:hint="eastAsia"/>
                <w:sz w:val="24"/>
              </w:rPr>
              <w:t>%</w:t>
            </w:r>
            <w:r>
              <w:rPr>
                <w:rFonts w:ascii="宋体" w:hAnsi="宋体" w:hint="eastAsia"/>
                <w:sz w:val="24"/>
              </w:rPr>
              <w:t>）</w:t>
            </w:r>
          </w:p>
        </w:tc>
      </w:tr>
      <w:tr w:rsidR="00000000" w14:paraId="163FB357" w14:textId="77777777">
        <w:trPr>
          <w:cantSplit/>
          <w:trHeight w:val="300"/>
          <w:jc w:val="center"/>
        </w:trPr>
        <w:tc>
          <w:tcPr>
            <w:tcW w:w="1441" w:type="dxa"/>
            <w:vAlign w:val="center"/>
          </w:tcPr>
          <w:p w14:paraId="06E63E14" w14:textId="77777777" w:rsidR="00000000" w:rsidRDefault="007478C2">
            <w:pPr>
              <w:rPr>
                <w:color w:val="0000FF"/>
                <w:sz w:val="18"/>
              </w:rPr>
            </w:pPr>
            <w:r>
              <w:rPr>
                <w:rFonts w:hint="eastAsia"/>
                <w:color w:val="0000FF"/>
                <w:sz w:val="18"/>
              </w:rPr>
              <w:t>（</w:t>
            </w:r>
            <w:r>
              <w:rPr>
                <w:rFonts w:hint="eastAsia"/>
                <w:color w:val="0000FF"/>
                <w:sz w:val="18"/>
              </w:rPr>
              <w:t>1928</w:t>
            </w:r>
            <w:r>
              <w:rPr>
                <w:rFonts w:hint="eastAsia"/>
                <w:color w:val="0000FF"/>
                <w:sz w:val="18"/>
              </w:rPr>
              <w:t>）</w:t>
            </w:r>
          </w:p>
        </w:tc>
        <w:tc>
          <w:tcPr>
            <w:tcW w:w="942" w:type="dxa"/>
            <w:vAlign w:val="center"/>
          </w:tcPr>
          <w:p w14:paraId="49E84CBF" w14:textId="77777777" w:rsidR="00000000" w:rsidRDefault="007478C2">
            <w:pPr>
              <w:widowControl/>
              <w:rPr>
                <w:color w:val="0000FF"/>
                <w:sz w:val="18"/>
              </w:rPr>
            </w:pPr>
            <w:r>
              <w:rPr>
                <w:rFonts w:hint="eastAsia"/>
                <w:color w:val="0000FF"/>
                <w:sz w:val="18"/>
              </w:rPr>
              <w:t>（</w:t>
            </w:r>
            <w:r>
              <w:rPr>
                <w:rFonts w:hint="eastAsia"/>
                <w:color w:val="0000FF"/>
                <w:sz w:val="18"/>
              </w:rPr>
              <w:t>0809</w:t>
            </w:r>
            <w:r>
              <w:rPr>
                <w:rFonts w:hint="eastAsia"/>
                <w:color w:val="0000FF"/>
                <w:sz w:val="18"/>
              </w:rPr>
              <w:t>）</w:t>
            </w:r>
          </w:p>
        </w:tc>
        <w:tc>
          <w:tcPr>
            <w:tcW w:w="2073" w:type="dxa"/>
            <w:vAlign w:val="center"/>
          </w:tcPr>
          <w:p w14:paraId="6FD5202A" w14:textId="77777777" w:rsidR="00000000" w:rsidRDefault="007478C2">
            <w:pPr>
              <w:widowControl/>
              <w:rPr>
                <w:color w:val="0000FF"/>
                <w:sz w:val="18"/>
              </w:rPr>
            </w:pPr>
            <w:r>
              <w:rPr>
                <w:rFonts w:hint="eastAsia"/>
                <w:color w:val="0000FF"/>
                <w:sz w:val="18"/>
              </w:rPr>
              <w:t>（</w:t>
            </w:r>
            <w:r>
              <w:rPr>
                <w:rFonts w:hint="eastAsia"/>
                <w:color w:val="0000FF"/>
                <w:sz w:val="18"/>
              </w:rPr>
              <w:t>0810</w:t>
            </w:r>
            <w:r>
              <w:rPr>
                <w:rFonts w:hint="eastAsia"/>
                <w:color w:val="0000FF"/>
                <w:sz w:val="18"/>
              </w:rPr>
              <w:t>）</w:t>
            </w:r>
          </w:p>
        </w:tc>
        <w:tc>
          <w:tcPr>
            <w:tcW w:w="2073" w:type="dxa"/>
            <w:vAlign w:val="center"/>
          </w:tcPr>
          <w:p w14:paraId="5E3FD0DC" w14:textId="77777777" w:rsidR="00000000" w:rsidRDefault="007478C2">
            <w:pPr>
              <w:rPr>
                <w:color w:val="0000FF"/>
                <w:sz w:val="18"/>
              </w:rPr>
            </w:pPr>
            <w:r>
              <w:rPr>
                <w:rFonts w:hint="eastAsia"/>
                <w:color w:val="0000FF"/>
                <w:sz w:val="18"/>
              </w:rPr>
              <w:t>（</w:t>
            </w:r>
            <w:r>
              <w:rPr>
                <w:rFonts w:hint="eastAsia"/>
                <w:color w:val="0000FF"/>
                <w:sz w:val="18"/>
              </w:rPr>
              <w:t>2109</w:t>
            </w:r>
            <w:r>
              <w:rPr>
                <w:rFonts w:hint="eastAsia"/>
                <w:color w:val="0000FF"/>
                <w:sz w:val="18"/>
              </w:rPr>
              <w:t>）</w:t>
            </w:r>
          </w:p>
        </w:tc>
        <w:tc>
          <w:tcPr>
            <w:tcW w:w="2597" w:type="dxa"/>
            <w:vAlign w:val="center"/>
          </w:tcPr>
          <w:p w14:paraId="513C6D73" w14:textId="77777777" w:rsidR="00000000" w:rsidRDefault="007478C2">
            <w:pPr>
              <w:rPr>
                <w:color w:val="0000FF"/>
                <w:sz w:val="18"/>
              </w:rPr>
            </w:pPr>
            <w:r>
              <w:rPr>
                <w:rFonts w:hint="eastAsia"/>
                <w:color w:val="0000FF"/>
                <w:sz w:val="18"/>
              </w:rPr>
              <w:t>（</w:t>
            </w:r>
            <w:r>
              <w:rPr>
                <w:rFonts w:hint="eastAsia"/>
                <w:color w:val="0000FF"/>
                <w:sz w:val="18"/>
              </w:rPr>
              <w:t>2110</w:t>
            </w:r>
            <w:r>
              <w:rPr>
                <w:rFonts w:hint="eastAsia"/>
                <w:color w:val="0000FF"/>
                <w:sz w:val="18"/>
              </w:rPr>
              <w:t>）</w:t>
            </w:r>
          </w:p>
        </w:tc>
      </w:tr>
      <w:tr w:rsidR="00000000" w14:paraId="001CBF7C" w14:textId="77777777">
        <w:trPr>
          <w:cantSplit/>
          <w:trHeight w:val="300"/>
          <w:jc w:val="center"/>
        </w:trPr>
        <w:tc>
          <w:tcPr>
            <w:tcW w:w="1441" w:type="dxa"/>
            <w:vAlign w:val="center"/>
          </w:tcPr>
          <w:p w14:paraId="24CFCCED" w14:textId="77777777" w:rsidR="00000000" w:rsidRDefault="007478C2">
            <w:pPr>
              <w:autoSpaceDE w:val="0"/>
              <w:autoSpaceDN w:val="0"/>
              <w:textAlignment w:val="bottom"/>
              <w:rPr>
                <w:rFonts w:ascii="宋体" w:hAnsi="宋体"/>
                <w:sz w:val="24"/>
              </w:rPr>
            </w:pPr>
          </w:p>
        </w:tc>
        <w:tc>
          <w:tcPr>
            <w:tcW w:w="942" w:type="dxa"/>
            <w:vAlign w:val="center"/>
          </w:tcPr>
          <w:p w14:paraId="52F55C0A" w14:textId="77777777" w:rsidR="00000000" w:rsidRDefault="007478C2">
            <w:pPr>
              <w:widowControl/>
              <w:autoSpaceDE w:val="0"/>
              <w:autoSpaceDN w:val="0"/>
              <w:jc w:val="center"/>
              <w:textAlignment w:val="bottom"/>
              <w:rPr>
                <w:rFonts w:ascii="宋体" w:hAnsi="宋体"/>
                <w:sz w:val="24"/>
              </w:rPr>
            </w:pPr>
          </w:p>
        </w:tc>
        <w:tc>
          <w:tcPr>
            <w:tcW w:w="2073" w:type="dxa"/>
            <w:vAlign w:val="center"/>
          </w:tcPr>
          <w:p w14:paraId="29D8D176" w14:textId="77777777" w:rsidR="00000000" w:rsidRDefault="007478C2">
            <w:pPr>
              <w:widowControl/>
              <w:autoSpaceDE w:val="0"/>
              <w:autoSpaceDN w:val="0"/>
              <w:jc w:val="center"/>
              <w:textAlignment w:val="bottom"/>
              <w:rPr>
                <w:rFonts w:ascii="宋体" w:hAnsi="宋体"/>
                <w:sz w:val="24"/>
              </w:rPr>
            </w:pPr>
          </w:p>
        </w:tc>
        <w:tc>
          <w:tcPr>
            <w:tcW w:w="2073" w:type="dxa"/>
            <w:vAlign w:val="center"/>
          </w:tcPr>
          <w:p w14:paraId="7DE86FEF" w14:textId="77777777" w:rsidR="00000000" w:rsidRDefault="007478C2">
            <w:pPr>
              <w:autoSpaceDE w:val="0"/>
              <w:autoSpaceDN w:val="0"/>
              <w:jc w:val="center"/>
              <w:textAlignment w:val="bottom"/>
              <w:rPr>
                <w:rFonts w:ascii="宋体" w:hAnsi="宋体"/>
                <w:sz w:val="24"/>
              </w:rPr>
            </w:pPr>
          </w:p>
        </w:tc>
        <w:tc>
          <w:tcPr>
            <w:tcW w:w="2597" w:type="dxa"/>
            <w:vAlign w:val="center"/>
          </w:tcPr>
          <w:p w14:paraId="591B1C62" w14:textId="77777777" w:rsidR="00000000" w:rsidRDefault="007478C2">
            <w:pPr>
              <w:jc w:val="right"/>
              <w:rPr>
                <w:rFonts w:ascii="宋体" w:hAnsi="宋体"/>
                <w:sz w:val="24"/>
              </w:rPr>
            </w:pPr>
          </w:p>
        </w:tc>
      </w:tr>
      <w:tr w:rsidR="00000000" w14:paraId="14671FB2" w14:textId="77777777">
        <w:trPr>
          <w:cantSplit/>
          <w:trHeight w:val="300"/>
          <w:jc w:val="center"/>
        </w:trPr>
        <w:tc>
          <w:tcPr>
            <w:tcW w:w="1441" w:type="dxa"/>
            <w:vAlign w:val="center"/>
          </w:tcPr>
          <w:p w14:paraId="69EAB064" w14:textId="77777777" w:rsidR="00000000" w:rsidRDefault="007478C2">
            <w:pPr>
              <w:autoSpaceDE w:val="0"/>
              <w:autoSpaceDN w:val="0"/>
              <w:jc w:val="center"/>
              <w:textAlignment w:val="bottom"/>
              <w:rPr>
                <w:rFonts w:ascii="宋体" w:hAnsi="宋体"/>
                <w:sz w:val="24"/>
              </w:rPr>
            </w:pPr>
            <w:r>
              <w:rPr>
                <w:rFonts w:ascii="宋体" w:hAnsi="宋体"/>
                <w:sz w:val="24"/>
              </w:rPr>
              <w:t>合计</w:t>
            </w:r>
          </w:p>
        </w:tc>
        <w:tc>
          <w:tcPr>
            <w:tcW w:w="942" w:type="dxa"/>
            <w:vAlign w:val="center"/>
          </w:tcPr>
          <w:p w14:paraId="6B7DDCF2" w14:textId="77777777" w:rsidR="00000000" w:rsidRDefault="007478C2">
            <w:pPr>
              <w:widowControl/>
              <w:autoSpaceDE w:val="0"/>
              <w:autoSpaceDN w:val="0"/>
              <w:textAlignment w:val="bottom"/>
              <w:rPr>
                <w:rFonts w:ascii="宋体" w:hAnsi="宋体"/>
                <w:sz w:val="24"/>
              </w:rPr>
            </w:pPr>
            <w:r>
              <w:rPr>
                <w:rFonts w:hint="eastAsia"/>
                <w:color w:val="0000FF"/>
                <w:sz w:val="18"/>
              </w:rPr>
              <w:t>（</w:t>
            </w:r>
            <w:r>
              <w:rPr>
                <w:color w:val="0000FF"/>
                <w:sz w:val="18"/>
              </w:rPr>
              <w:t>6446</w:t>
            </w:r>
            <w:r>
              <w:rPr>
                <w:rFonts w:hint="eastAsia"/>
                <w:color w:val="0000FF"/>
                <w:sz w:val="18"/>
              </w:rPr>
              <w:t>）</w:t>
            </w:r>
          </w:p>
        </w:tc>
        <w:tc>
          <w:tcPr>
            <w:tcW w:w="2073" w:type="dxa"/>
            <w:vAlign w:val="center"/>
          </w:tcPr>
          <w:p w14:paraId="5692185D" w14:textId="77777777" w:rsidR="00000000" w:rsidRDefault="007478C2">
            <w:pPr>
              <w:widowControl/>
              <w:autoSpaceDE w:val="0"/>
              <w:autoSpaceDN w:val="0"/>
              <w:textAlignment w:val="bottom"/>
              <w:rPr>
                <w:rFonts w:ascii="宋体" w:hAnsi="宋体"/>
                <w:sz w:val="24"/>
              </w:rPr>
            </w:pPr>
            <w:r>
              <w:rPr>
                <w:rFonts w:hint="eastAsia"/>
                <w:color w:val="0000FF"/>
                <w:sz w:val="18"/>
              </w:rPr>
              <w:t>（</w:t>
            </w:r>
            <w:r>
              <w:rPr>
                <w:color w:val="0000FF"/>
                <w:sz w:val="18"/>
              </w:rPr>
              <w:t>6447</w:t>
            </w:r>
            <w:r>
              <w:rPr>
                <w:rFonts w:hint="eastAsia"/>
                <w:color w:val="0000FF"/>
                <w:sz w:val="18"/>
              </w:rPr>
              <w:t>）</w:t>
            </w:r>
          </w:p>
        </w:tc>
        <w:tc>
          <w:tcPr>
            <w:tcW w:w="2073" w:type="dxa"/>
            <w:vAlign w:val="center"/>
          </w:tcPr>
          <w:p w14:paraId="3DBD89B8" w14:textId="77777777" w:rsidR="00000000" w:rsidRDefault="007478C2">
            <w:pPr>
              <w:autoSpaceDE w:val="0"/>
              <w:autoSpaceDN w:val="0"/>
              <w:textAlignment w:val="bottom"/>
              <w:rPr>
                <w:rFonts w:ascii="宋体" w:hAnsi="宋体"/>
                <w:sz w:val="24"/>
              </w:rPr>
            </w:pPr>
            <w:r>
              <w:rPr>
                <w:rFonts w:hint="eastAsia"/>
                <w:color w:val="0000FF"/>
                <w:sz w:val="18"/>
              </w:rPr>
              <w:t>（</w:t>
            </w:r>
            <w:r>
              <w:rPr>
                <w:color w:val="0000FF"/>
                <w:sz w:val="18"/>
              </w:rPr>
              <w:t>6448</w:t>
            </w:r>
            <w:r>
              <w:rPr>
                <w:rFonts w:hint="eastAsia"/>
                <w:color w:val="0000FF"/>
                <w:sz w:val="18"/>
              </w:rPr>
              <w:t>）</w:t>
            </w:r>
          </w:p>
        </w:tc>
        <w:tc>
          <w:tcPr>
            <w:tcW w:w="2597" w:type="dxa"/>
            <w:vAlign w:val="center"/>
          </w:tcPr>
          <w:p w14:paraId="2B591AD5" w14:textId="77777777" w:rsidR="00000000" w:rsidRDefault="007478C2">
            <w:pPr>
              <w:rPr>
                <w:rFonts w:ascii="宋体" w:hAnsi="宋体"/>
                <w:sz w:val="24"/>
              </w:rPr>
            </w:pPr>
            <w:r>
              <w:rPr>
                <w:rFonts w:hint="eastAsia"/>
                <w:color w:val="0000FF"/>
                <w:sz w:val="18"/>
              </w:rPr>
              <w:t>（</w:t>
            </w:r>
            <w:r>
              <w:rPr>
                <w:color w:val="0000FF"/>
                <w:sz w:val="18"/>
              </w:rPr>
              <w:t>6449</w:t>
            </w:r>
            <w:r>
              <w:rPr>
                <w:rFonts w:hint="eastAsia"/>
                <w:color w:val="0000FF"/>
                <w:sz w:val="18"/>
              </w:rPr>
              <w:t>）</w:t>
            </w:r>
          </w:p>
        </w:tc>
      </w:tr>
    </w:tbl>
    <w:p w14:paraId="533799A0" w14:textId="77777777" w:rsidR="00000000" w:rsidRDefault="007478C2">
      <w:pPr>
        <w:rPr>
          <w:rFonts w:ascii="宋体" w:hAnsi="宋体"/>
          <w:sz w:val="24"/>
        </w:rPr>
      </w:pPr>
      <w:r>
        <w:rPr>
          <w:rFonts w:ascii="宋体" w:hAnsi="宋体" w:hint="eastAsia"/>
          <w:sz w:val="24"/>
        </w:rPr>
        <w:t>注</w:t>
      </w:r>
      <w:r>
        <w:rPr>
          <w:rStyle w:val="FootnoteReference"/>
          <w:rFonts w:ascii="宋体" w:hAnsi="宋体"/>
          <w:sz w:val="24"/>
        </w:rPr>
        <w:footnoteReference w:id="469"/>
      </w:r>
      <w:r>
        <w:rPr>
          <w:rFonts w:ascii="宋体" w:hAnsi="宋体" w:hint="eastAsia"/>
          <w:sz w:val="24"/>
        </w:rPr>
        <w:t>:</w:t>
      </w:r>
      <w:r>
        <w:rPr>
          <w:rFonts w:hint="eastAsia"/>
          <w:color w:val="0000FF"/>
          <w:sz w:val="18"/>
        </w:rPr>
        <w:t>（</w:t>
      </w:r>
      <w:r>
        <w:rPr>
          <w:rFonts w:hint="eastAsia"/>
          <w:color w:val="0000FF"/>
          <w:sz w:val="18"/>
        </w:rPr>
        <w:t>1929</w:t>
      </w:r>
      <w:r>
        <w:rPr>
          <w:rFonts w:hint="eastAsia"/>
          <w:color w:val="0000FF"/>
          <w:sz w:val="18"/>
        </w:rPr>
        <w:t>）</w:t>
      </w:r>
    </w:p>
    <w:p w14:paraId="170D5E2D" w14:textId="77777777" w:rsidR="00000000" w:rsidRDefault="007478C2">
      <w:pPr>
        <w:rPr>
          <w:rFonts w:ascii="宋体" w:hAnsi="宋体"/>
          <w:sz w:val="24"/>
        </w:rPr>
      </w:pPr>
    </w:p>
    <w:p w14:paraId="76E2B006" w14:textId="77777777" w:rsidR="00000000" w:rsidRDefault="007478C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4</w:t>
      </w:r>
      <w:r>
        <w:rPr>
          <w:rFonts w:ascii="宋体" w:hAnsi="宋体" w:hint="eastAsia"/>
          <w:b/>
          <w:sz w:val="24"/>
        </w:rPr>
        <w:t xml:space="preserve"> </w:t>
      </w:r>
      <w:r>
        <w:rPr>
          <w:rFonts w:ascii="宋体" w:hAnsi="宋体" w:hint="eastAsia"/>
          <w:b/>
          <w:sz w:val="24"/>
        </w:rPr>
        <w:t>关联方报酬</w:t>
      </w:r>
      <w:r>
        <w:rPr>
          <w:rStyle w:val="FootnoteReference"/>
          <w:rFonts w:ascii="宋体" w:hAnsi="宋体"/>
          <w:b/>
          <w:sz w:val="24"/>
        </w:rPr>
        <w:footnoteReference w:id="470"/>
      </w:r>
    </w:p>
    <w:p w14:paraId="7187C18D" w14:textId="77777777" w:rsidR="00000000" w:rsidRDefault="007478C2">
      <w:pPr>
        <w:spacing w:line="360" w:lineRule="auto"/>
        <w:outlineLvl w:val="3"/>
        <w:rPr>
          <w:rFonts w:ascii="宋体" w:hAnsi="宋体"/>
          <w:b/>
          <w:sz w:val="24"/>
        </w:rPr>
      </w:pPr>
      <w:r>
        <w:rPr>
          <w:rFonts w:ascii="宋体" w:hAnsi="宋体" w:hint="eastAsia"/>
          <w:b/>
          <w:sz w:val="24"/>
        </w:rPr>
        <w:t>11.</w:t>
      </w:r>
      <w:r>
        <w:rPr>
          <w:rFonts w:ascii="宋体" w:hAnsi="宋体" w:hint="eastAsia"/>
          <w:b/>
          <w:sz w:val="24"/>
        </w:rPr>
        <w:t>5.1</w:t>
      </w:r>
      <w:r>
        <w:rPr>
          <w:rFonts w:ascii="宋体" w:hAnsi="宋体"/>
          <w:b/>
          <w:sz w:val="24"/>
        </w:rPr>
        <w:t>3</w:t>
      </w:r>
      <w:r>
        <w:rPr>
          <w:rFonts w:ascii="宋体" w:hAnsi="宋体" w:hint="eastAsia"/>
          <w:b/>
          <w:sz w:val="24"/>
        </w:rPr>
        <w:t>.</w:t>
      </w:r>
      <w:r>
        <w:rPr>
          <w:rFonts w:ascii="宋体" w:hAnsi="宋体"/>
          <w:b/>
          <w:sz w:val="24"/>
        </w:rPr>
        <w:t>4</w:t>
      </w:r>
      <w:r>
        <w:rPr>
          <w:rFonts w:ascii="宋体" w:hAnsi="宋体" w:hint="eastAsia"/>
          <w:b/>
          <w:sz w:val="24"/>
        </w:rPr>
        <w:t xml:space="preserve">.1 </w:t>
      </w:r>
      <w:r>
        <w:rPr>
          <w:rFonts w:ascii="宋体" w:hAnsi="宋体" w:hint="eastAsia"/>
          <w:b/>
          <w:sz w:val="24"/>
        </w:rPr>
        <w:t>基金管理费</w:t>
      </w:r>
    </w:p>
    <w:p w14:paraId="0019234E" w14:textId="77777777" w:rsidR="00000000" w:rsidRDefault="007478C2">
      <w:pPr>
        <w:wordWrap w:val="0"/>
        <w:ind w:right="48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2"/>
        <w:gridCol w:w="2692"/>
        <w:gridCol w:w="2942"/>
      </w:tblGrid>
      <w:tr w:rsidR="00000000" w14:paraId="10F340CA" w14:textId="77777777">
        <w:trPr>
          <w:trHeight w:val="300"/>
          <w:jc w:val="center"/>
        </w:trPr>
        <w:tc>
          <w:tcPr>
            <w:tcW w:w="3652" w:type="dxa"/>
            <w:vAlign w:val="center"/>
          </w:tcPr>
          <w:p w14:paraId="5F6C1C29" w14:textId="77777777" w:rsidR="00000000" w:rsidRDefault="007478C2">
            <w:pPr>
              <w:jc w:val="center"/>
              <w:rPr>
                <w:rFonts w:ascii="宋体" w:hAnsi="宋体"/>
                <w:sz w:val="24"/>
              </w:rPr>
            </w:pPr>
            <w:r>
              <w:rPr>
                <w:rFonts w:ascii="宋体" w:hAnsi="宋体" w:hint="eastAsia"/>
                <w:sz w:val="24"/>
              </w:rPr>
              <w:t>项目</w:t>
            </w:r>
          </w:p>
        </w:tc>
        <w:tc>
          <w:tcPr>
            <w:tcW w:w="2692" w:type="dxa"/>
            <w:vAlign w:val="center"/>
          </w:tcPr>
          <w:p w14:paraId="51812CE8" w14:textId="77777777" w:rsidR="00000000" w:rsidRDefault="007478C2">
            <w:pPr>
              <w:jc w:val="center"/>
              <w:rPr>
                <w:rFonts w:ascii="宋体" w:hAnsi="宋体"/>
                <w:sz w:val="24"/>
              </w:rPr>
            </w:pPr>
            <w:r>
              <w:rPr>
                <w:rFonts w:ascii="宋体" w:hAnsi="宋体" w:hint="eastAsia"/>
                <w:sz w:val="24"/>
              </w:rPr>
              <w:t>本期</w:t>
            </w:r>
          </w:p>
          <w:p w14:paraId="63A4A9DA" w14:textId="77777777" w:rsidR="00000000" w:rsidRDefault="007478C2">
            <w:pPr>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日至</w:t>
            </w: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c>
          <w:tcPr>
            <w:tcW w:w="2942" w:type="dxa"/>
            <w:vAlign w:val="center"/>
          </w:tcPr>
          <w:p w14:paraId="3F150DC7"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5BE4F41" w14:textId="77777777" w:rsidR="00000000" w:rsidRDefault="007478C2">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B5C3CCD" w14:textId="77777777">
        <w:trPr>
          <w:trHeight w:val="300"/>
          <w:jc w:val="center"/>
        </w:trPr>
        <w:tc>
          <w:tcPr>
            <w:tcW w:w="3652" w:type="dxa"/>
          </w:tcPr>
          <w:p w14:paraId="5F09467E" w14:textId="77777777" w:rsidR="00000000" w:rsidRDefault="007478C2">
            <w:pPr>
              <w:rPr>
                <w:rFonts w:ascii="宋体" w:hAnsi="宋体"/>
                <w:sz w:val="24"/>
              </w:rPr>
            </w:pPr>
            <w:r>
              <w:rPr>
                <w:rFonts w:ascii="宋体" w:hAnsi="宋体" w:hint="eastAsia"/>
                <w:sz w:val="24"/>
              </w:rPr>
              <w:t>当期发生的基金应支付的管理费</w:t>
            </w:r>
            <w:r>
              <w:rPr>
                <w:rStyle w:val="FootnoteReference"/>
                <w:rFonts w:ascii="宋体" w:hAnsi="宋体"/>
                <w:sz w:val="24"/>
              </w:rPr>
              <w:footnoteReference w:id="471"/>
            </w:r>
          </w:p>
        </w:tc>
        <w:tc>
          <w:tcPr>
            <w:tcW w:w="2692" w:type="dxa"/>
          </w:tcPr>
          <w:p w14:paraId="01E24A0F" w14:textId="77777777" w:rsidR="00000000" w:rsidRDefault="007478C2">
            <w:pPr>
              <w:widowControl/>
              <w:rPr>
                <w:color w:val="0000FF"/>
                <w:sz w:val="18"/>
              </w:rPr>
            </w:pPr>
            <w:r>
              <w:rPr>
                <w:rFonts w:hint="eastAsia"/>
                <w:color w:val="0000FF"/>
                <w:sz w:val="18"/>
              </w:rPr>
              <w:t>（</w:t>
            </w:r>
            <w:r>
              <w:rPr>
                <w:rFonts w:hint="eastAsia"/>
                <w:color w:val="0000FF"/>
                <w:sz w:val="18"/>
              </w:rPr>
              <w:t>1930</w:t>
            </w:r>
            <w:r>
              <w:rPr>
                <w:rFonts w:hint="eastAsia"/>
                <w:color w:val="0000FF"/>
                <w:sz w:val="18"/>
              </w:rPr>
              <w:t>）</w:t>
            </w:r>
          </w:p>
        </w:tc>
        <w:tc>
          <w:tcPr>
            <w:tcW w:w="2942" w:type="dxa"/>
          </w:tcPr>
          <w:p w14:paraId="613FE5B5" w14:textId="77777777" w:rsidR="00000000" w:rsidRDefault="007478C2">
            <w:pPr>
              <w:widowControl/>
              <w:rPr>
                <w:color w:val="0000FF"/>
                <w:sz w:val="18"/>
              </w:rPr>
            </w:pPr>
            <w:r>
              <w:rPr>
                <w:rFonts w:hint="eastAsia"/>
                <w:color w:val="0000FF"/>
                <w:sz w:val="18"/>
              </w:rPr>
              <w:t>（</w:t>
            </w:r>
            <w:r>
              <w:rPr>
                <w:rFonts w:hint="eastAsia"/>
                <w:color w:val="0000FF"/>
                <w:sz w:val="18"/>
              </w:rPr>
              <w:t>1930</w:t>
            </w:r>
            <w:r>
              <w:rPr>
                <w:rFonts w:hint="eastAsia"/>
                <w:color w:val="0000FF"/>
                <w:sz w:val="18"/>
              </w:rPr>
              <w:t>）</w:t>
            </w:r>
          </w:p>
        </w:tc>
      </w:tr>
      <w:tr w:rsidR="00000000" w14:paraId="79E6D9B4" w14:textId="77777777">
        <w:trPr>
          <w:trHeight w:val="300"/>
          <w:jc w:val="center"/>
        </w:trPr>
        <w:tc>
          <w:tcPr>
            <w:tcW w:w="3652" w:type="dxa"/>
          </w:tcPr>
          <w:p w14:paraId="4C957278" w14:textId="77777777" w:rsidR="00000000" w:rsidRDefault="007478C2">
            <w:pPr>
              <w:rPr>
                <w:rFonts w:ascii="宋体" w:hAnsi="宋体"/>
                <w:sz w:val="24"/>
              </w:rPr>
            </w:pPr>
            <w:r>
              <w:rPr>
                <w:rFonts w:ascii="宋体" w:hAnsi="宋体" w:hint="eastAsia"/>
                <w:sz w:val="24"/>
              </w:rPr>
              <w:t>其中：固定管理费</w:t>
            </w:r>
          </w:p>
        </w:tc>
        <w:tc>
          <w:tcPr>
            <w:tcW w:w="2692" w:type="dxa"/>
          </w:tcPr>
          <w:p w14:paraId="1C5531F3" w14:textId="77777777" w:rsidR="00000000" w:rsidRDefault="007478C2">
            <w:pPr>
              <w:rPr>
                <w:rFonts w:ascii="宋体" w:hAnsi="宋体"/>
                <w:sz w:val="24"/>
              </w:rPr>
            </w:pPr>
            <w:r>
              <w:rPr>
                <w:rFonts w:hint="eastAsia"/>
                <w:color w:val="0000FF"/>
                <w:sz w:val="18"/>
              </w:rPr>
              <w:t>（</w:t>
            </w:r>
            <w:r>
              <w:rPr>
                <w:color w:val="0000FF"/>
                <w:sz w:val="18"/>
              </w:rPr>
              <w:t>6450</w:t>
            </w:r>
            <w:r>
              <w:rPr>
                <w:rFonts w:hint="eastAsia"/>
                <w:color w:val="0000FF"/>
                <w:sz w:val="18"/>
              </w:rPr>
              <w:t>）</w:t>
            </w:r>
          </w:p>
        </w:tc>
        <w:tc>
          <w:tcPr>
            <w:tcW w:w="2942" w:type="dxa"/>
          </w:tcPr>
          <w:p w14:paraId="0B69EE47" w14:textId="77777777" w:rsidR="00000000" w:rsidRDefault="007478C2">
            <w:pPr>
              <w:rPr>
                <w:rFonts w:ascii="宋体" w:hAnsi="宋体"/>
                <w:sz w:val="24"/>
              </w:rPr>
            </w:pPr>
            <w:r>
              <w:rPr>
                <w:rFonts w:hint="eastAsia"/>
                <w:color w:val="0000FF"/>
                <w:sz w:val="18"/>
              </w:rPr>
              <w:t>（</w:t>
            </w:r>
            <w:r>
              <w:rPr>
                <w:color w:val="0000FF"/>
                <w:sz w:val="18"/>
              </w:rPr>
              <w:t>6450</w:t>
            </w:r>
            <w:r>
              <w:rPr>
                <w:rFonts w:hint="eastAsia"/>
                <w:color w:val="0000FF"/>
                <w:sz w:val="18"/>
              </w:rPr>
              <w:t>）</w:t>
            </w:r>
          </w:p>
        </w:tc>
      </w:tr>
      <w:tr w:rsidR="00000000" w14:paraId="11C44E70" w14:textId="77777777">
        <w:trPr>
          <w:trHeight w:val="300"/>
          <w:jc w:val="center"/>
        </w:trPr>
        <w:tc>
          <w:tcPr>
            <w:tcW w:w="3652" w:type="dxa"/>
          </w:tcPr>
          <w:p w14:paraId="283ACC46" w14:textId="77777777" w:rsidR="00000000" w:rsidRDefault="007478C2">
            <w:pPr>
              <w:ind w:firstLine="738"/>
              <w:rPr>
                <w:rFonts w:ascii="宋体" w:hAnsi="宋体"/>
                <w:sz w:val="24"/>
              </w:rPr>
            </w:pPr>
            <w:r>
              <w:rPr>
                <w:rFonts w:ascii="宋体" w:hAnsi="宋体" w:hint="eastAsia"/>
                <w:sz w:val="24"/>
              </w:rPr>
              <w:t>浮动管理费</w:t>
            </w:r>
          </w:p>
        </w:tc>
        <w:tc>
          <w:tcPr>
            <w:tcW w:w="2692" w:type="dxa"/>
          </w:tcPr>
          <w:p w14:paraId="72BB52E6" w14:textId="77777777" w:rsidR="00000000" w:rsidRDefault="007478C2">
            <w:pPr>
              <w:rPr>
                <w:rFonts w:ascii="宋体" w:hAnsi="宋体"/>
                <w:sz w:val="24"/>
              </w:rPr>
            </w:pPr>
            <w:r>
              <w:rPr>
                <w:rFonts w:hint="eastAsia"/>
                <w:color w:val="0000FF"/>
                <w:sz w:val="18"/>
              </w:rPr>
              <w:t>（</w:t>
            </w:r>
            <w:r>
              <w:rPr>
                <w:color w:val="0000FF"/>
                <w:sz w:val="18"/>
              </w:rPr>
              <w:t>6451</w:t>
            </w:r>
            <w:r>
              <w:rPr>
                <w:rFonts w:hint="eastAsia"/>
                <w:color w:val="0000FF"/>
                <w:sz w:val="18"/>
              </w:rPr>
              <w:t>）</w:t>
            </w:r>
          </w:p>
        </w:tc>
        <w:tc>
          <w:tcPr>
            <w:tcW w:w="2942" w:type="dxa"/>
          </w:tcPr>
          <w:p w14:paraId="1768279C" w14:textId="77777777" w:rsidR="00000000" w:rsidRDefault="007478C2">
            <w:pPr>
              <w:rPr>
                <w:rFonts w:ascii="宋体" w:hAnsi="宋体"/>
                <w:sz w:val="24"/>
              </w:rPr>
            </w:pPr>
            <w:r>
              <w:rPr>
                <w:rFonts w:hint="eastAsia"/>
                <w:color w:val="0000FF"/>
                <w:sz w:val="18"/>
              </w:rPr>
              <w:t>（</w:t>
            </w:r>
            <w:r>
              <w:rPr>
                <w:color w:val="0000FF"/>
                <w:sz w:val="18"/>
              </w:rPr>
              <w:t>6451</w:t>
            </w:r>
            <w:r>
              <w:rPr>
                <w:rFonts w:hint="eastAsia"/>
                <w:color w:val="0000FF"/>
                <w:sz w:val="18"/>
              </w:rPr>
              <w:t>）</w:t>
            </w:r>
          </w:p>
        </w:tc>
      </w:tr>
      <w:tr w:rsidR="00000000" w14:paraId="66DFC5FF" w14:textId="77777777">
        <w:trPr>
          <w:trHeight w:val="300"/>
          <w:jc w:val="center"/>
        </w:trPr>
        <w:tc>
          <w:tcPr>
            <w:tcW w:w="3652" w:type="dxa"/>
          </w:tcPr>
          <w:p w14:paraId="3301CC18" w14:textId="77777777" w:rsidR="00000000" w:rsidRDefault="007478C2">
            <w:pPr>
              <w:ind w:firstLineChars="300" w:firstLine="720"/>
              <w:rPr>
                <w:rFonts w:ascii="宋体" w:hAnsi="宋体"/>
                <w:sz w:val="24"/>
              </w:rPr>
            </w:pPr>
            <w:r>
              <w:rPr>
                <w:rFonts w:ascii="宋体" w:hAnsi="宋体" w:hint="eastAsia"/>
                <w:sz w:val="24"/>
              </w:rPr>
              <w:t>支付销售机构的客户维护费</w:t>
            </w:r>
          </w:p>
        </w:tc>
        <w:tc>
          <w:tcPr>
            <w:tcW w:w="2692" w:type="dxa"/>
          </w:tcPr>
          <w:p w14:paraId="66FF9167" w14:textId="77777777" w:rsidR="00000000" w:rsidRDefault="007478C2">
            <w:pPr>
              <w:rPr>
                <w:rFonts w:ascii="宋体" w:hAnsi="宋体"/>
                <w:sz w:val="24"/>
              </w:rPr>
            </w:pPr>
            <w:r>
              <w:rPr>
                <w:rFonts w:hint="eastAsia"/>
                <w:color w:val="0000FF"/>
                <w:sz w:val="18"/>
              </w:rPr>
              <w:t>（</w:t>
            </w:r>
            <w:r>
              <w:rPr>
                <w:color w:val="0000FF"/>
                <w:sz w:val="18"/>
              </w:rPr>
              <w:t>2878</w:t>
            </w:r>
            <w:r>
              <w:rPr>
                <w:rFonts w:hint="eastAsia"/>
                <w:color w:val="0000FF"/>
                <w:sz w:val="18"/>
              </w:rPr>
              <w:t>）</w:t>
            </w:r>
          </w:p>
        </w:tc>
        <w:tc>
          <w:tcPr>
            <w:tcW w:w="2942" w:type="dxa"/>
          </w:tcPr>
          <w:p w14:paraId="757A10B4" w14:textId="77777777" w:rsidR="00000000" w:rsidRDefault="007478C2">
            <w:pPr>
              <w:rPr>
                <w:rFonts w:ascii="宋体" w:hAnsi="宋体"/>
                <w:sz w:val="24"/>
              </w:rPr>
            </w:pPr>
            <w:r>
              <w:rPr>
                <w:rFonts w:hint="eastAsia"/>
                <w:color w:val="0000FF"/>
                <w:sz w:val="18"/>
              </w:rPr>
              <w:t>（</w:t>
            </w:r>
            <w:r>
              <w:rPr>
                <w:color w:val="0000FF"/>
                <w:sz w:val="18"/>
              </w:rPr>
              <w:t>2878</w:t>
            </w:r>
            <w:r>
              <w:rPr>
                <w:rFonts w:hint="eastAsia"/>
                <w:color w:val="0000FF"/>
                <w:sz w:val="18"/>
              </w:rPr>
              <w:t>）</w:t>
            </w:r>
          </w:p>
        </w:tc>
      </w:tr>
    </w:tbl>
    <w:p w14:paraId="31BBA42D" w14:textId="77777777" w:rsidR="00000000" w:rsidRDefault="007478C2">
      <w:pPr>
        <w:rPr>
          <w:rFonts w:ascii="宋体" w:hAnsi="宋体"/>
          <w:color w:val="0000FF"/>
          <w:kern w:val="0"/>
          <w:sz w:val="18"/>
        </w:rPr>
      </w:pPr>
      <w:r>
        <w:rPr>
          <w:rFonts w:ascii="宋体" w:hAnsi="宋体" w:hint="eastAsia"/>
          <w:sz w:val="24"/>
        </w:rPr>
        <w:t>注</w:t>
      </w:r>
      <w:r>
        <w:rPr>
          <w:rStyle w:val="FootnoteReference"/>
          <w:rFonts w:ascii="宋体" w:hAnsi="宋体"/>
          <w:sz w:val="24"/>
        </w:rPr>
        <w:footnoteReference w:id="472"/>
      </w:r>
      <w:r>
        <w:rPr>
          <w:rFonts w:ascii="宋体" w:hAnsi="宋体" w:hint="eastAsia"/>
          <w:sz w:val="24"/>
        </w:rPr>
        <w:t>:</w:t>
      </w:r>
      <w:r>
        <w:rPr>
          <w:color w:val="0000FF"/>
          <w:sz w:val="18"/>
        </w:rPr>
        <w:t>（</w:t>
      </w:r>
      <w:r>
        <w:rPr>
          <w:rFonts w:hint="eastAsia"/>
          <w:color w:val="0000FF"/>
          <w:sz w:val="18"/>
        </w:rPr>
        <w:t>1933</w:t>
      </w:r>
      <w:r>
        <w:rPr>
          <w:color w:val="0000FF"/>
          <w:sz w:val="18"/>
        </w:rPr>
        <w:t>）</w:t>
      </w:r>
    </w:p>
    <w:p w14:paraId="06961257" w14:textId="77777777" w:rsidR="00000000" w:rsidRDefault="007478C2">
      <w:pPr>
        <w:rPr>
          <w:rFonts w:ascii="宋体" w:hAnsi="宋体"/>
          <w:sz w:val="24"/>
        </w:rPr>
      </w:pPr>
    </w:p>
    <w:p w14:paraId="464A4BBA" w14:textId="77777777" w:rsidR="00000000" w:rsidRDefault="007478C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4</w:t>
      </w:r>
      <w:r>
        <w:rPr>
          <w:rFonts w:ascii="宋体" w:hAnsi="宋体" w:hint="eastAsia"/>
          <w:b/>
          <w:sz w:val="24"/>
        </w:rPr>
        <w:t xml:space="preserve">.2 </w:t>
      </w:r>
      <w:r>
        <w:rPr>
          <w:rFonts w:ascii="宋体" w:hAnsi="宋体" w:hint="eastAsia"/>
          <w:b/>
          <w:sz w:val="24"/>
        </w:rPr>
        <w:t>基金托管费</w:t>
      </w:r>
    </w:p>
    <w:p w14:paraId="2B47FA49" w14:textId="77777777" w:rsidR="00000000" w:rsidRDefault="007478C2">
      <w:pPr>
        <w:wordWrap w:val="0"/>
        <w:ind w:right="48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1"/>
        <w:gridCol w:w="2695"/>
        <w:gridCol w:w="2940"/>
      </w:tblGrid>
      <w:tr w:rsidR="00000000" w14:paraId="1F435E5D" w14:textId="77777777">
        <w:trPr>
          <w:trHeight w:val="300"/>
        </w:trPr>
        <w:tc>
          <w:tcPr>
            <w:tcW w:w="3651" w:type="dxa"/>
            <w:vAlign w:val="center"/>
          </w:tcPr>
          <w:p w14:paraId="03598296" w14:textId="77777777" w:rsidR="00000000" w:rsidRDefault="007478C2">
            <w:pPr>
              <w:jc w:val="center"/>
              <w:rPr>
                <w:rFonts w:ascii="宋体" w:hAnsi="宋体"/>
                <w:sz w:val="24"/>
              </w:rPr>
            </w:pPr>
            <w:r>
              <w:rPr>
                <w:rFonts w:ascii="宋体" w:hAnsi="宋体" w:hint="eastAsia"/>
                <w:sz w:val="24"/>
              </w:rPr>
              <w:t>项目</w:t>
            </w:r>
          </w:p>
        </w:tc>
        <w:tc>
          <w:tcPr>
            <w:tcW w:w="2695" w:type="dxa"/>
            <w:vAlign w:val="center"/>
          </w:tcPr>
          <w:p w14:paraId="1BF37396" w14:textId="77777777" w:rsidR="00000000" w:rsidRDefault="007478C2">
            <w:pPr>
              <w:jc w:val="center"/>
              <w:rPr>
                <w:rFonts w:ascii="宋体" w:hAnsi="宋体"/>
                <w:sz w:val="24"/>
              </w:rPr>
            </w:pPr>
            <w:r>
              <w:rPr>
                <w:rFonts w:ascii="宋体" w:hAnsi="宋体" w:hint="eastAsia"/>
                <w:sz w:val="24"/>
              </w:rPr>
              <w:t>本期</w:t>
            </w:r>
          </w:p>
          <w:p w14:paraId="65A5F2B8" w14:textId="77777777" w:rsidR="00000000" w:rsidRDefault="007478C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940" w:type="dxa"/>
            <w:vAlign w:val="center"/>
          </w:tcPr>
          <w:p w14:paraId="2A5D63A6"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5BC492DF" w14:textId="77777777" w:rsidR="00000000" w:rsidRDefault="007478C2">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F4F8A0E" w14:textId="77777777">
        <w:trPr>
          <w:trHeight w:val="300"/>
        </w:trPr>
        <w:tc>
          <w:tcPr>
            <w:tcW w:w="3651" w:type="dxa"/>
          </w:tcPr>
          <w:p w14:paraId="7687D818" w14:textId="77777777" w:rsidR="00000000" w:rsidRDefault="007478C2">
            <w:pPr>
              <w:rPr>
                <w:rFonts w:ascii="宋体" w:hAnsi="宋体"/>
                <w:sz w:val="24"/>
              </w:rPr>
            </w:pPr>
            <w:r>
              <w:rPr>
                <w:rFonts w:ascii="宋体" w:hAnsi="宋体" w:hint="eastAsia"/>
                <w:sz w:val="24"/>
              </w:rPr>
              <w:t>当期发生的基金应支</w:t>
            </w:r>
            <w:r>
              <w:rPr>
                <w:rFonts w:ascii="宋体" w:hAnsi="宋体" w:hint="eastAsia"/>
                <w:sz w:val="24"/>
              </w:rPr>
              <w:t>付的托管费</w:t>
            </w:r>
          </w:p>
        </w:tc>
        <w:tc>
          <w:tcPr>
            <w:tcW w:w="2695" w:type="dxa"/>
          </w:tcPr>
          <w:p w14:paraId="547A0767" w14:textId="77777777" w:rsidR="00000000" w:rsidRDefault="007478C2">
            <w:pPr>
              <w:rPr>
                <w:rFonts w:ascii="宋体" w:hAnsi="宋体"/>
                <w:sz w:val="24"/>
              </w:rPr>
            </w:pPr>
            <w:r>
              <w:rPr>
                <w:rFonts w:hint="eastAsia"/>
                <w:color w:val="0000FF"/>
                <w:sz w:val="18"/>
              </w:rPr>
              <w:t>（</w:t>
            </w:r>
            <w:r>
              <w:rPr>
                <w:rFonts w:hint="eastAsia"/>
                <w:color w:val="0000FF"/>
                <w:sz w:val="18"/>
              </w:rPr>
              <w:t>193</w:t>
            </w:r>
            <w:r>
              <w:rPr>
                <w:color w:val="0000FF"/>
                <w:sz w:val="18"/>
              </w:rPr>
              <w:t>4</w:t>
            </w:r>
            <w:r>
              <w:rPr>
                <w:rFonts w:hint="eastAsia"/>
                <w:color w:val="0000FF"/>
                <w:sz w:val="18"/>
              </w:rPr>
              <w:t>）</w:t>
            </w:r>
          </w:p>
        </w:tc>
        <w:tc>
          <w:tcPr>
            <w:tcW w:w="2940" w:type="dxa"/>
          </w:tcPr>
          <w:p w14:paraId="687AEFD4" w14:textId="77777777" w:rsidR="00000000" w:rsidRDefault="007478C2">
            <w:pPr>
              <w:rPr>
                <w:rFonts w:ascii="宋体" w:hAnsi="宋体"/>
                <w:sz w:val="24"/>
              </w:rPr>
            </w:pPr>
            <w:r>
              <w:rPr>
                <w:rFonts w:hint="eastAsia"/>
                <w:color w:val="0000FF"/>
                <w:sz w:val="18"/>
              </w:rPr>
              <w:t>（</w:t>
            </w:r>
            <w:r>
              <w:rPr>
                <w:rFonts w:hint="eastAsia"/>
                <w:color w:val="0000FF"/>
                <w:sz w:val="18"/>
              </w:rPr>
              <w:t>193</w:t>
            </w:r>
            <w:r>
              <w:rPr>
                <w:color w:val="0000FF"/>
                <w:sz w:val="18"/>
              </w:rPr>
              <w:t>4</w:t>
            </w:r>
            <w:r>
              <w:rPr>
                <w:rFonts w:hint="eastAsia"/>
                <w:color w:val="0000FF"/>
                <w:sz w:val="18"/>
              </w:rPr>
              <w:t>）</w:t>
            </w:r>
          </w:p>
        </w:tc>
      </w:tr>
    </w:tbl>
    <w:p w14:paraId="39702675" w14:textId="77777777" w:rsidR="00000000" w:rsidRDefault="007478C2">
      <w:pPr>
        <w:rPr>
          <w:rFonts w:ascii="宋体" w:hAnsi="宋体"/>
          <w:color w:val="0000FF"/>
          <w:kern w:val="0"/>
          <w:sz w:val="18"/>
        </w:rPr>
      </w:pPr>
      <w:r>
        <w:rPr>
          <w:rFonts w:ascii="宋体" w:hAnsi="宋体" w:hint="eastAsia"/>
          <w:sz w:val="24"/>
        </w:rPr>
        <w:t>注</w:t>
      </w:r>
      <w:r>
        <w:rPr>
          <w:rStyle w:val="FootnoteReference"/>
          <w:rFonts w:ascii="宋体" w:hAnsi="宋体"/>
          <w:sz w:val="24"/>
        </w:rPr>
        <w:footnoteReference w:id="473"/>
      </w:r>
      <w:r>
        <w:rPr>
          <w:rFonts w:ascii="宋体" w:hAnsi="宋体" w:hint="eastAsia"/>
          <w:sz w:val="24"/>
        </w:rPr>
        <w:t>:</w:t>
      </w:r>
      <w:r>
        <w:rPr>
          <w:rFonts w:hint="eastAsia"/>
          <w:color w:val="0000FF"/>
          <w:sz w:val="18"/>
        </w:rPr>
        <w:t>（</w:t>
      </w:r>
      <w:r>
        <w:rPr>
          <w:rFonts w:hint="eastAsia"/>
          <w:color w:val="0000FF"/>
          <w:sz w:val="18"/>
        </w:rPr>
        <w:t>193</w:t>
      </w:r>
      <w:r>
        <w:rPr>
          <w:color w:val="0000FF"/>
          <w:sz w:val="18"/>
        </w:rPr>
        <w:t>7</w:t>
      </w:r>
      <w:r>
        <w:rPr>
          <w:rFonts w:hint="eastAsia"/>
          <w:color w:val="0000FF"/>
          <w:sz w:val="18"/>
        </w:rPr>
        <w:t>）</w:t>
      </w:r>
    </w:p>
    <w:p w14:paraId="1E803B82" w14:textId="77777777" w:rsidR="00000000" w:rsidRDefault="007478C2">
      <w:pPr>
        <w:rPr>
          <w:rFonts w:ascii="宋体" w:hAnsi="宋体"/>
          <w:b/>
          <w:sz w:val="24"/>
        </w:rPr>
      </w:pPr>
    </w:p>
    <w:p w14:paraId="3877BE5F" w14:textId="77777777" w:rsidR="00000000" w:rsidRDefault="007478C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5</w:t>
      </w:r>
      <w:r>
        <w:rPr>
          <w:rFonts w:ascii="宋体" w:hAnsi="宋体" w:hint="eastAsia"/>
          <w:b/>
          <w:sz w:val="24"/>
        </w:rPr>
        <w:t xml:space="preserve"> </w:t>
      </w:r>
      <w:r>
        <w:rPr>
          <w:rFonts w:ascii="宋体" w:hAnsi="宋体" w:hint="eastAsia"/>
          <w:b/>
          <w:sz w:val="24"/>
        </w:rPr>
        <w:t>与关联方进行银行间同业市场的债券（含回购）交易（如有）</w:t>
      </w:r>
      <w:r>
        <w:rPr>
          <w:rStyle w:val="FootnoteReference"/>
          <w:rFonts w:ascii="宋体" w:hAnsi="宋体"/>
          <w:sz w:val="24"/>
        </w:rPr>
        <w:footnoteReference w:id="474"/>
      </w:r>
    </w:p>
    <w:p w14:paraId="64CF1BAD" w14:textId="77777777" w:rsidR="00000000" w:rsidRDefault="007478C2">
      <w:pPr>
        <w:wordWrap w:val="0"/>
        <w:ind w:right="48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6"/>
        <w:gridCol w:w="1209"/>
        <w:gridCol w:w="1181"/>
        <w:gridCol w:w="1182"/>
        <w:gridCol w:w="1228"/>
        <w:gridCol w:w="1200"/>
        <w:gridCol w:w="1130"/>
      </w:tblGrid>
      <w:tr w:rsidR="00000000" w14:paraId="14DE4789" w14:textId="77777777">
        <w:trPr>
          <w:trHeight w:val="300"/>
          <w:jc w:val="center"/>
        </w:trPr>
        <w:tc>
          <w:tcPr>
            <w:tcW w:w="9286" w:type="dxa"/>
            <w:gridSpan w:val="7"/>
            <w:vAlign w:val="center"/>
          </w:tcPr>
          <w:p w14:paraId="78659B87" w14:textId="77777777" w:rsidR="00000000" w:rsidRDefault="007478C2">
            <w:pPr>
              <w:jc w:val="center"/>
              <w:rPr>
                <w:rFonts w:ascii="宋体" w:hAnsi="宋体"/>
                <w:sz w:val="24"/>
              </w:rPr>
            </w:pPr>
            <w:r>
              <w:rPr>
                <w:rFonts w:ascii="宋体" w:hAnsi="宋体" w:hint="eastAsia"/>
                <w:sz w:val="24"/>
              </w:rPr>
              <w:t>本期</w:t>
            </w:r>
          </w:p>
          <w:p w14:paraId="6D0C8885" w14:textId="77777777" w:rsidR="00000000" w:rsidRDefault="007478C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B1EAF52" w14:textId="77777777">
        <w:trPr>
          <w:trHeight w:val="300"/>
          <w:jc w:val="center"/>
        </w:trPr>
        <w:tc>
          <w:tcPr>
            <w:tcW w:w="2156" w:type="dxa"/>
            <w:vMerge w:val="restart"/>
            <w:vAlign w:val="center"/>
          </w:tcPr>
          <w:p w14:paraId="2E6B17EE" w14:textId="77777777" w:rsidR="00000000" w:rsidRDefault="007478C2">
            <w:pPr>
              <w:jc w:val="center"/>
              <w:rPr>
                <w:rFonts w:ascii="宋体" w:hAnsi="宋体"/>
                <w:sz w:val="24"/>
              </w:rPr>
            </w:pPr>
            <w:r>
              <w:rPr>
                <w:rFonts w:ascii="宋体" w:hAnsi="宋体" w:hint="eastAsia"/>
                <w:sz w:val="24"/>
              </w:rPr>
              <w:t>银行间市场交易的</w:t>
            </w:r>
          </w:p>
          <w:p w14:paraId="5D81D209" w14:textId="77777777" w:rsidR="00000000" w:rsidRDefault="007478C2">
            <w:pPr>
              <w:jc w:val="center"/>
              <w:rPr>
                <w:rFonts w:ascii="宋体" w:hAnsi="宋体"/>
                <w:sz w:val="24"/>
              </w:rPr>
            </w:pPr>
            <w:r>
              <w:rPr>
                <w:rFonts w:ascii="宋体" w:hAnsi="宋体" w:hint="eastAsia"/>
                <w:sz w:val="24"/>
              </w:rPr>
              <w:t>各关联方名称</w:t>
            </w:r>
          </w:p>
        </w:tc>
        <w:tc>
          <w:tcPr>
            <w:tcW w:w="2390" w:type="dxa"/>
            <w:gridSpan w:val="2"/>
            <w:vAlign w:val="center"/>
          </w:tcPr>
          <w:p w14:paraId="58639589" w14:textId="77777777" w:rsidR="00000000" w:rsidRDefault="007478C2">
            <w:pPr>
              <w:jc w:val="center"/>
              <w:rPr>
                <w:rFonts w:ascii="宋体" w:hAnsi="宋体"/>
                <w:sz w:val="24"/>
              </w:rPr>
            </w:pPr>
            <w:r>
              <w:rPr>
                <w:rFonts w:ascii="宋体" w:hAnsi="宋体" w:hint="eastAsia"/>
                <w:sz w:val="24"/>
              </w:rPr>
              <w:t>债券交易金额</w:t>
            </w:r>
          </w:p>
        </w:tc>
        <w:tc>
          <w:tcPr>
            <w:tcW w:w="2410" w:type="dxa"/>
            <w:gridSpan w:val="2"/>
            <w:vAlign w:val="center"/>
          </w:tcPr>
          <w:p w14:paraId="7F6C82AE" w14:textId="77777777" w:rsidR="00000000" w:rsidRDefault="007478C2">
            <w:pPr>
              <w:jc w:val="center"/>
              <w:rPr>
                <w:rFonts w:ascii="宋体" w:hAnsi="宋体"/>
                <w:sz w:val="24"/>
              </w:rPr>
            </w:pPr>
            <w:r>
              <w:rPr>
                <w:rFonts w:ascii="宋体" w:hAnsi="宋体" w:hint="eastAsia"/>
                <w:sz w:val="24"/>
              </w:rPr>
              <w:t>基金逆回购</w:t>
            </w:r>
          </w:p>
        </w:tc>
        <w:tc>
          <w:tcPr>
            <w:tcW w:w="2330" w:type="dxa"/>
            <w:gridSpan w:val="2"/>
            <w:vAlign w:val="center"/>
          </w:tcPr>
          <w:p w14:paraId="00DE4C38" w14:textId="77777777" w:rsidR="00000000" w:rsidRDefault="007478C2">
            <w:pPr>
              <w:jc w:val="center"/>
              <w:rPr>
                <w:rFonts w:ascii="宋体" w:hAnsi="宋体"/>
                <w:sz w:val="24"/>
              </w:rPr>
            </w:pPr>
            <w:r>
              <w:rPr>
                <w:rFonts w:ascii="宋体" w:hAnsi="宋体" w:hint="eastAsia"/>
                <w:sz w:val="24"/>
              </w:rPr>
              <w:t>基金正回购</w:t>
            </w:r>
          </w:p>
        </w:tc>
      </w:tr>
      <w:tr w:rsidR="00000000" w14:paraId="7ACAC78F" w14:textId="77777777">
        <w:trPr>
          <w:trHeight w:val="300"/>
          <w:jc w:val="center"/>
        </w:trPr>
        <w:tc>
          <w:tcPr>
            <w:tcW w:w="2156" w:type="dxa"/>
            <w:vMerge/>
            <w:vAlign w:val="center"/>
          </w:tcPr>
          <w:p w14:paraId="1338D8BA" w14:textId="77777777" w:rsidR="00000000" w:rsidRDefault="007478C2">
            <w:pPr>
              <w:jc w:val="center"/>
              <w:rPr>
                <w:rFonts w:ascii="宋体" w:hAnsi="宋体"/>
                <w:sz w:val="24"/>
              </w:rPr>
            </w:pPr>
          </w:p>
        </w:tc>
        <w:tc>
          <w:tcPr>
            <w:tcW w:w="1209" w:type="dxa"/>
            <w:vAlign w:val="center"/>
          </w:tcPr>
          <w:p w14:paraId="06DF00DC" w14:textId="77777777" w:rsidR="00000000" w:rsidRDefault="007478C2">
            <w:pPr>
              <w:jc w:val="center"/>
              <w:rPr>
                <w:rFonts w:ascii="宋体" w:hAnsi="宋体"/>
                <w:sz w:val="24"/>
              </w:rPr>
            </w:pPr>
            <w:r>
              <w:rPr>
                <w:rFonts w:ascii="宋体" w:hAnsi="宋体" w:hint="eastAsia"/>
                <w:sz w:val="24"/>
              </w:rPr>
              <w:t>基金买入</w:t>
            </w:r>
          </w:p>
        </w:tc>
        <w:tc>
          <w:tcPr>
            <w:tcW w:w="1181" w:type="dxa"/>
            <w:vAlign w:val="center"/>
          </w:tcPr>
          <w:p w14:paraId="3430AE9F" w14:textId="77777777" w:rsidR="00000000" w:rsidRDefault="007478C2">
            <w:pPr>
              <w:jc w:val="center"/>
              <w:rPr>
                <w:rFonts w:ascii="宋体" w:hAnsi="宋体"/>
                <w:sz w:val="24"/>
              </w:rPr>
            </w:pPr>
            <w:r>
              <w:rPr>
                <w:rFonts w:ascii="宋体" w:hAnsi="宋体" w:hint="eastAsia"/>
                <w:sz w:val="24"/>
              </w:rPr>
              <w:t>基金卖出</w:t>
            </w:r>
          </w:p>
        </w:tc>
        <w:tc>
          <w:tcPr>
            <w:tcW w:w="1182" w:type="dxa"/>
            <w:vAlign w:val="center"/>
          </w:tcPr>
          <w:p w14:paraId="4AA7D42A" w14:textId="77777777" w:rsidR="00000000" w:rsidRDefault="007478C2">
            <w:pPr>
              <w:jc w:val="center"/>
              <w:rPr>
                <w:rFonts w:ascii="宋体" w:hAnsi="宋体"/>
                <w:sz w:val="24"/>
              </w:rPr>
            </w:pPr>
            <w:r>
              <w:rPr>
                <w:rFonts w:ascii="宋体" w:hAnsi="宋体" w:hint="eastAsia"/>
                <w:sz w:val="24"/>
              </w:rPr>
              <w:t>交易金额</w:t>
            </w:r>
          </w:p>
        </w:tc>
        <w:tc>
          <w:tcPr>
            <w:tcW w:w="1228" w:type="dxa"/>
            <w:vAlign w:val="center"/>
          </w:tcPr>
          <w:p w14:paraId="23833743" w14:textId="77777777" w:rsidR="00000000" w:rsidRDefault="007478C2">
            <w:pPr>
              <w:jc w:val="center"/>
              <w:rPr>
                <w:rFonts w:ascii="宋体" w:hAnsi="宋体"/>
                <w:sz w:val="24"/>
              </w:rPr>
            </w:pPr>
            <w:r>
              <w:rPr>
                <w:rFonts w:ascii="宋体" w:hAnsi="宋体" w:hint="eastAsia"/>
                <w:sz w:val="24"/>
              </w:rPr>
              <w:t>利息收入</w:t>
            </w:r>
          </w:p>
        </w:tc>
        <w:tc>
          <w:tcPr>
            <w:tcW w:w="1200" w:type="dxa"/>
            <w:vAlign w:val="center"/>
          </w:tcPr>
          <w:p w14:paraId="7BEBBD4F" w14:textId="77777777" w:rsidR="00000000" w:rsidRDefault="007478C2">
            <w:pPr>
              <w:jc w:val="center"/>
              <w:rPr>
                <w:rFonts w:ascii="宋体" w:hAnsi="宋体"/>
                <w:sz w:val="24"/>
              </w:rPr>
            </w:pPr>
            <w:r>
              <w:rPr>
                <w:rFonts w:ascii="宋体" w:hAnsi="宋体" w:hint="eastAsia"/>
                <w:sz w:val="24"/>
              </w:rPr>
              <w:t>交易金额</w:t>
            </w:r>
          </w:p>
        </w:tc>
        <w:tc>
          <w:tcPr>
            <w:tcW w:w="1130" w:type="dxa"/>
            <w:vAlign w:val="center"/>
          </w:tcPr>
          <w:p w14:paraId="1DCA73D7" w14:textId="77777777" w:rsidR="00000000" w:rsidRDefault="007478C2">
            <w:pPr>
              <w:jc w:val="center"/>
              <w:rPr>
                <w:rFonts w:ascii="宋体" w:hAnsi="宋体"/>
                <w:sz w:val="24"/>
              </w:rPr>
            </w:pPr>
            <w:r>
              <w:rPr>
                <w:rFonts w:ascii="宋体" w:hAnsi="宋体" w:hint="eastAsia"/>
                <w:sz w:val="24"/>
              </w:rPr>
              <w:t>利息支出</w:t>
            </w:r>
          </w:p>
        </w:tc>
      </w:tr>
      <w:tr w:rsidR="00000000" w14:paraId="6AC4A3D4" w14:textId="77777777">
        <w:trPr>
          <w:trHeight w:val="300"/>
          <w:jc w:val="center"/>
        </w:trPr>
        <w:tc>
          <w:tcPr>
            <w:tcW w:w="2156" w:type="dxa"/>
          </w:tcPr>
          <w:p w14:paraId="5056AB97" w14:textId="77777777" w:rsidR="00000000" w:rsidRDefault="007478C2">
            <w:pPr>
              <w:rPr>
                <w:color w:val="0000FF"/>
                <w:sz w:val="18"/>
              </w:rPr>
            </w:pPr>
            <w:r>
              <w:rPr>
                <w:rFonts w:hint="eastAsia"/>
                <w:color w:val="0000FF"/>
                <w:sz w:val="18"/>
              </w:rPr>
              <w:t>（</w:t>
            </w:r>
            <w:r>
              <w:rPr>
                <w:rFonts w:hint="eastAsia"/>
                <w:color w:val="0000FF"/>
                <w:sz w:val="18"/>
              </w:rPr>
              <w:t>0818</w:t>
            </w:r>
            <w:r>
              <w:rPr>
                <w:rFonts w:hint="eastAsia"/>
                <w:color w:val="0000FF"/>
                <w:sz w:val="18"/>
              </w:rPr>
              <w:t>）</w:t>
            </w:r>
          </w:p>
        </w:tc>
        <w:tc>
          <w:tcPr>
            <w:tcW w:w="1209" w:type="dxa"/>
          </w:tcPr>
          <w:p w14:paraId="28019666" w14:textId="77777777" w:rsidR="00000000" w:rsidRDefault="007478C2">
            <w:pPr>
              <w:rPr>
                <w:color w:val="0000FF"/>
                <w:sz w:val="18"/>
              </w:rPr>
            </w:pPr>
            <w:r>
              <w:rPr>
                <w:rFonts w:hint="eastAsia"/>
                <w:color w:val="0000FF"/>
                <w:sz w:val="18"/>
              </w:rPr>
              <w:t>（</w:t>
            </w:r>
            <w:r>
              <w:rPr>
                <w:rFonts w:hint="eastAsia"/>
                <w:color w:val="0000FF"/>
                <w:sz w:val="18"/>
              </w:rPr>
              <w:t>0819</w:t>
            </w:r>
            <w:r>
              <w:rPr>
                <w:rFonts w:hint="eastAsia"/>
                <w:color w:val="0000FF"/>
                <w:sz w:val="18"/>
              </w:rPr>
              <w:t>）</w:t>
            </w:r>
          </w:p>
        </w:tc>
        <w:tc>
          <w:tcPr>
            <w:tcW w:w="1181" w:type="dxa"/>
          </w:tcPr>
          <w:p w14:paraId="5FF39906" w14:textId="77777777" w:rsidR="00000000" w:rsidRDefault="007478C2">
            <w:pPr>
              <w:rPr>
                <w:color w:val="0000FF"/>
                <w:sz w:val="18"/>
              </w:rPr>
            </w:pPr>
            <w:r>
              <w:rPr>
                <w:rFonts w:hint="eastAsia"/>
                <w:color w:val="0000FF"/>
                <w:sz w:val="18"/>
              </w:rPr>
              <w:t>（</w:t>
            </w:r>
            <w:r>
              <w:rPr>
                <w:rFonts w:hint="eastAsia"/>
                <w:color w:val="0000FF"/>
                <w:sz w:val="18"/>
              </w:rPr>
              <w:t>0820</w:t>
            </w:r>
            <w:r>
              <w:rPr>
                <w:rFonts w:hint="eastAsia"/>
                <w:color w:val="0000FF"/>
                <w:sz w:val="18"/>
              </w:rPr>
              <w:t>）</w:t>
            </w:r>
          </w:p>
        </w:tc>
        <w:tc>
          <w:tcPr>
            <w:tcW w:w="1182" w:type="dxa"/>
          </w:tcPr>
          <w:p w14:paraId="1F427072" w14:textId="77777777" w:rsidR="00000000" w:rsidRDefault="007478C2">
            <w:pPr>
              <w:rPr>
                <w:color w:val="0000FF"/>
                <w:sz w:val="18"/>
              </w:rPr>
            </w:pPr>
            <w:r>
              <w:rPr>
                <w:rFonts w:hint="eastAsia"/>
                <w:color w:val="0000FF"/>
                <w:sz w:val="18"/>
              </w:rPr>
              <w:t>（</w:t>
            </w:r>
            <w:r>
              <w:rPr>
                <w:rFonts w:hint="eastAsia"/>
                <w:color w:val="0000FF"/>
                <w:sz w:val="18"/>
              </w:rPr>
              <w:t>0821</w:t>
            </w:r>
            <w:r>
              <w:rPr>
                <w:rFonts w:hint="eastAsia"/>
                <w:color w:val="0000FF"/>
                <w:sz w:val="18"/>
              </w:rPr>
              <w:t>）</w:t>
            </w:r>
          </w:p>
        </w:tc>
        <w:tc>
          <w:tcPr>
            <w:tcW w:w="1228" w:type="dxa"/>
          </w:tcPr>
          <w:p w14:paraId="52E08327" w14:textId="77777777" w:rsidR="00000000" w:rsidRDefault="007478C2">
            <w:pPr>
              <w:rPr>
                <w:color w:val="0000FF"/>
                <w:sz w:val="18"/>
              </w:rPr>
            </w:pPr>
            <w:r>
              <w:rPr>
                <w:rFonts w:hint="eastAsia"/>
                <w:color w:val="0000FF"/>
                <w:sz w:val="18"/>
              </w:rPr>
              <w:t>（</w:t>
            </w:r>
            <w:r>
              <w:rPr>
                <w:rFonts w:hint="eastAsia"/>
                <w:color w:val="0000FF"/>
                <w:sz w:val="18"/>
              </w:rPr>
              <w:t>0822</w:t>
            </w:r>
            <w:r>
              <w:rPr>
                <w:rFonts w:hint="eastAsia"/>
                <w:color w:val="0000FF"/>
                <w:sz w:val="18"/>
              </w:rPr>
              <w:t>）</w:t>
            </w:r>
          </w:p>
        </w:tc>
        <w:tc>
          <w:tcPr>
            <w:tcW w:w="1200" w:type="dxa"/>
          </w:tcPr>
          <w:p w14:paraId="0A1462C9" w14:textId="77777777" w:rsidR="00000000" w:rsidRDefault="007478C2">
            <w:pPr>
              <w:rPr>
                <w:color w:val="0000FF"/>
                <w:sz w:val="18"/>
              </w:rPr>
            </w:pPr>
            <w:r>
              <w:rPr>
                <w:rFonts w:hint="eastAsia"/>
                <w:color w:val="0000FF"/>
                <w:sz w:val="18"/>
              </w:rPr>
              <w:t>（</w:t>
            </w:r>
            <w:r>
              <w:rPr>
                <w:rFonts w:hint="eastAsia"/>
                <w:color w:val="0000FF"/>
                <w:sz w:val="18"/>
              </w:rPr>
              <w:t>0823</w:t>
            </w:r>
            <w:r>
              <w:rPr>
                <w:rFonts w:hint="eastAsia"/>
                <w:color w:val="0000FF"/>
                <w:sz w:val="18"/>
              </w:rPr>
              <w:t>）</w:t>
            </w:r>
          </w:p>
        </w:tc>
        <w:tc>
          <w:tcPr>
            <w:tcW w:w="1130" w:type="dxa"/>
          </w:tcPr>
          <w:p w14:paraId="4B1E76E9" w14:textId="77777777" w:rsidR="00000000" w:rsidRDefault="007478C2">
            <w:pPr>
              <w:rPr>
                <w:color w:val="0000FF"/>
                <w:sz w:val="18"/>
              </w:rPr>
            </w:pPr>
            <w:r>
              <w:rPr>
                <w:rFonts w:hint="eastAsia"/>
                <w:color w:val="0000FF"/>
                <w:sz w:val="18"/>
              </w:rPr>
              <w:t>（</w:t>
            </w:r>
            <w:r>
              <w:rPr>
                <w:rFonts w:hint="eastAsia"/>
                <w:color w:val="0000FF"/>
                <w:sz w:val="18"/>
              </w:rPr>
              <w:t>0824</w:t>
            </w:r>
            <w:r>
              <w:rPr>
                <w:rFonts w:hint="eastAsia"/>
                <w:color w:val="0000FF"/>
                <w:sz w:val="18"/>
              </w:rPr>
              <w:t>）</w:t>
            </w:r>
          </w:p>
        </w:tc>
      </w:tr>
      <w:tr w:rsidR="00000000" w14:paraId="651A47E9" w14:textId="77777777">
        <w:trPr>
          <w:trHeight w:val="300"/>
          <w:jc w:val="center"/>
        </w:trPr>
        <w:tc>
          <w:tcPr>
            <w:tcW w:w="2156" w:type="dxa"/>
          </w:tcPr>
          <w:p w14:paraId="14CDFE65" w14:textId="77777777" w:rsidR="00000000" w:rsidRDefault="007478C2">
            <w:pPr>
              <w:rPr>
                <w:rFonts w:ascii="宋体" w:hAnsi="宋体"/>
                <w:sz w:val="24"/>
              </w:rPr>
            </w:pPr>
          </w:p>
        </w:tc>
        <w:tc>
          <w:tcPr>
            <w:tcW w:w="1209" w:type="dxa"/>
          </w:tcPr>
          <w:p w14:paraId="3DA51E44" w14:textId="77777777" w:rsidR="00000000" w:rsidRDefault="007478C2">
            <w:pPr>
              <w:rPr>
                <w:rFonts w:ascii="宋体" w:hAnsi="宋体"/>
                <w:sz w:val="24"/>
              </w:rPr>
            </w:pPr>
          </w:p>
        </w:tc>
        <w:tc>
          <w:tcPr>
            <w:tcW w:w="1181" w:type="dxa"/>
          </w:tcPr>
          <w:p w14:paraId="0286EBAD" w14:textId="77777777" w:rsidR="00000000" w:rsidRDefault="007478C2">
            <w:pPr>
              <w:rPr>
                <w:rFonts w:ascii="宋体" w:hAnsi="宋体"/>
                <w:sz w:val="24"/>
              </w:rPr>
            </w:pPr>
          </w:p>
        </w:tc>
        <w:tc>
          <w:tcPr>
            <w:tcW w:w="1182" w:type="dxa"/>
          </w:tcPr>
          <w:p w14:paraId="0D0BFE94" w14:textId="77777777" w:rsidR="00000000" w:rsidRDefault="007478C2">
            <w:pPr>
              <w:rPr>
                <w:rFonts w:ascii="宋体" w:hAnsi="宋体"/>
                <w:sz w:val="24"/>
              </w:rPr>
            </w:pPr>
          </w:p>
        </w:tc>
        <w:tc>
          <w:tcPr>
            <w:tcW w:w="1228" w:type="dxa"/>
          </w:tcPr>
          <w:p w14:paraId="2032261F" w14:textId="77777777" w:rsidR="00000000" w:rsidRDefault="007478C2">
            <w:pPr>
              <w:rPr>
                <w:rFonts w:ascii="宋体" w:hAnsi="宋体"/>
                <w:sz w:val="24"/>
              </w:rPr>
            </w:pPr>
          </w:p>
        </w:tc>
        <w:tc>
          <w:tcPr>
            <w:tcW w:w="1200" w:type="dxa"/>
          </w:tcPr>
          <w:p w14:paraId="3EED4021" w14:textId="77777777" w:rsidR="00000000" w:rsidRDefault="007478C2">
            <w:pPr>
              <w:rPr>
                <w:rFonts w:ascii="宋体" w:hAnsi="宋体"/>
                <w:sz w:val="24"/>
              </w:rPr>
            </w:pPr>
          </w:p>
        </w:tc>
        <w:tc>
          <w:tcPr>
            <w:tcW w:w="1130" w:type="dxa"/>
          </w:tcPr>
          <w:p w14:paraId="2EC20A84" w14:textId="77777777" w:rsidR="00000000" w:rsidRDefault="007478C2">
            <w:pPr>
              <w:rPr>
                <w:rFonts w:ascii="宋体" w:hAnsi="宋体"/>
                <w:sz w:val="24"/>
              </w:rPr>
            </w:pPr>
          </w:p>
        </w:tc>
      </w:tr>
      <w:tr w:rsidR="00000000" w14:paraId="15E96E1F" w14:textId="77777777">
        <w:trPr>
          <w:trHeight w:val="300"/>
          <w:jc w:val="center"/>
        </w:trPr>
        <w:tc>
          <w:tcPr>
            <w:tcW w:w="2156" w:type="dxa"/>
          </w:tcPr>
          <w:p w14:paraId="3C45AD4E" w14:textId="77777777" w:rsidR="00000000" w:rsidRDefault="007478C2">
            <w:pPr>
              <w:jc w:val="center"/>
              <w:rPr>
                <w:rFonts w:ascii="宋体" w:hAnsi="宋体"/>
                <w:sz w:val="24"/>
              </w:rPr>
            </w:pPr>
            <w:r>
              <w:rPr>
                <w:rFonts w:ascii="宋体" w:hAnsi="宋体"/>
                <w:sz w:val="24"/>
              </w:rPr>
              <w:t>合计</w:t>
            </w:r>
          </w:p>
        </w:tc>
        <w:tc>
          <w:tcPr>
            <w:tcW w:w="1209" w:type="dxa"/>
          </w:tcPr>
          <w:p w14:paraId="5816663F" w14:textId="77777777" w:rsidR="00000000" w:rsidRDefault="007478C2">
            <w:pPr>
              <w:rPr>
                <w:rFonts w:ascii="宋体" w:hAnsi="宋体"/>
                <w:sz w:val="24"/>
              </w:rPr>
            </w:pPr>
            <w:r>
              <w:rPr>
                <w:rFonts w:hint="eastAsia"/>
                <w:color w:val="0000FF"/>
                <w:sz w:val="18"/>
              </w:rPr>
              <w:t>（</w:t>
            </w:r>
            <w:r>
              <w:rPr>
                <w:color w:val="0000FF"/>
                <w:sz w:val="18"/>
              </w:rPr>
              <w:t>6453</w:t>
            </w:r>
            <w:r>
              <w:rPr>
                <w:rFonts w:hint="eastAsia"/>
                <w:color w:val="0000FF"/>
                <w:sz w:val="18"/>
              </w:rPr>
              <w:t>）</w:t>
            </w:r>
          </w:p>
        </w:tc>
        <w:tc>
          <w:tcPr>
            <w:tcW w:w="1181" w:type="dxa"/>
          </w:tcPr>
          <w:p w14:paraId="6E5D61B7" w14:textId="77777777" w:rsidR="00000000" w:rsidRDefault="007478C2">
            <w:pPr>
              <w:rPr>
                <w:rFonts w:ascii="宋体" w:hAnsi="宋体"/>
                <w:sz w:val="24"/>
              </w:rPr>
            </w:pPr>
            <w:r>
              <w:rPr>
                <w:rFonts w:hint="eastAsia"/>
                <w:color w:val="0000FF"/>
                <w:sz w:val="18"/>
              </w:rPr>
              <w:t>（</w:t>
            </w:r>
            <w:r>
              <w:rPr>
                <w:color w:val="0000FF"/>
                <w:sz w:val="18"/>
              </w:rPr>
              <w:t>6454</w:t>
            </w:r>
            <w:r>
              <w:rPr>
                <w:rFonts w:hint="eastAsia"/>
                <w:color w:val="0000FF"/>
                <w:sz w:val="18"/>
              </w:rPr>
              <w:t>）</w:t>
            </w:r>
          </w:p>
        </w:tc>
        <w:tc>
          <w:tcPr>
            <w:tcW w:w="1182" w:type="dxa"/>
          </w:tcPr>
          <w:p w14:paraId="0F7A99BA" w14:textId="77777777" w:rsidR="00000000" w:rsidRDefault="007478C2">
            <w:pPr>
              <w:rPr>
                <w:rFonts w:ascii="宋体" w:hAnsi="宋体"/>
                <w:sz w:val="24"/>
              </w:rPr>
            </w:pPr>
            <w:r>
              <w:rPr>
                <w:rFonts w:hint="eastAsia"/>
                <w:color w:val="0000FF"/>
                <w:sz w:val="18"/>
              </w:rPr>
              <w:t>（</w:t>
            </w:r>
            <w:r>
              <w:rPr>
                <w:color w:val="0000FF"/>
                <w:sz w:val="18"/>
              </w:rPr>
              <w:t>6455</w:t>
            </w:r>
            <w:r>
              <w:rPr>
                <w:rFonts w:hint="eastAsia"/>
                <w:color w:val="0000FF"/>
                <w:sz w:val="18"/>
              </w:rPr>
              <w:t>）</w:t>
            </w:r>
          </w:p>
        </w:tc>
        <w:tc>
          <w:tcPr>
            <w:tcW w:w="1228" w:type="dxa"/>
          </w:tcPr>
          <w:p w14:paraId="6D682BF1" w14:textId="77777777" w:rsidR="00000000" w:rsidRDefault="007478C2">
            <w:pPr>
              <w:rPr>
                <w:rFonts w:ascii="宋体" w:hAnsi="宋体"/>
                <w:sz w:val="24"/>
              </w:rPr>
            </w:pPr>
            <w:r>
              <w:rPr>
                <w:rFonts w:hint="eastAsia"/>
                <w:color w:val="0000FF"/>
                <w:sz w:val="18"/>
              </w:rPr>
              <w:t>（</w:t>
            </w:r>
            <w:r>
              <w:rPr>
                <w:color w:val="0000FF"/>
                <w:sz w:val="18"/>
              </w:rPr>
              <w:t>6456</w:t>
            </w:r>
            <w:r>
              <w:rPr>
                <w:rFonts w:hint="eastAsia"/>
                <w:color w:val="0000FF"/>
                <w:sz w:val="18"/>
              </w:rPr>
              <w:t>）</w:t>
            </w:r>
          </w:p>
        </w:tc>
        <w:tc>
          <w:tcPr>
            <w:tcW w:w="1200" w:type="dxa"/>
          </w:tcPr>
          <w:p w14:paraId="506A9F4E" w14:textId="77777777" w:rsidR="00000000" w:rsidRDefault="007478C2">
            <w:pPr>
              <w:rPr>
                <w:rFonts w:ascii="宋体" w:hAnsi="宋体"/>
                <w:sz w:val="24"/>
              </w:rPr>
            </w:pPr>
            <w:r>
              <w:rPr>
                <w:rFonts w:hint="eastAsia"/>
                <w:color w:val="0000FF"/>
                <w:sz w:val="18"/>
              </w:rPr>
              <w:t>（</w:t>
            </w:r>
            <w:r>
              <w:rPr>
                <w:color w:val="0000FF"/>
                <w:sz w:val="18"/>
              </w:rPr>
              <w:t>64</w:t>
            </w:r>
            <w:r>
              <w:rPr>
                <w:color w:val="0000FF"/>
                <w:sz w:val="18"/>
              </w:rPr>
              <w:t>57</w:t>
            </w:r>
            <w:r>
              <w:rPr>
                <w:rFonts w:hint="eastAsia"/>
                <w:color w:val="0000FF"/>
                <w:sz w:val="18"/>
              </w:rPr>
              <w:t>）</w:t>
            </w:r>
          </w:p>
        </w:tc>
        <w:tc>
          <w:tcPr>
            <w:tcW w:w="1130" w:type="dxa"/>
          </w:tcPr>
          <w:p w14:paraId="256E5CC3" w14:textId="77777777" w:rsidR="00000000" w:rsidRDefault="007478C2">
            <w:pPr>
              <w:rPr>
                <w:rFonts w:ascii="宋体" w:hAnsi="宋体"/>
                <w:sz w:val="24"/>
              </w:rPr>
            </w:pPr>
            <w:r>
              <w:rPr>
                <w:rFonts w:hint="eastAsia"/>
                <w:color w:val="0000FF"/>
                <w:sz w:val="18"/>
              </w:rPr>
              <w:t>（</w:t>
            </w:r>
            <w:r>
              <w:rPr>
                <w:color w:val="0000FF"/>
                <w:sz w:val="18"/>
              </w:rPr>
              <w:t>6458</w:t>
            </w:r>
            <w:r>
              <w:rPr>
                <w:rFonts w:hint="eastAsia"/>
                <w:color w:val="0000FF"/>
                <w:sz w:val="18"/>
              </w:rPr>
              <w:t>）</w:t>
            </w:r>
          </w:p>
        </w:tc>
      </w:tr>
      <w:tr w:rsidR="00000000" w14:paraId="673D682F" w14:textId="77777777">
        <w:trPr>
          <w:trHeight w:val="300"/>
          <w:jc w:val="center"/>
        </w:trPr>
        <w:tc>
          <w:tcPr>
            <w:tcW w:w="9286" w:type="dxa"/>
            <w:gridSpan w:val="7"/>
            <w:vAlign w:val="center"/>
          </w:tcPr>
          <w:p w14:paraId="37326777"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3B80FA8" w14:textId="77777777" w:rsidR="00000000" w:rsidRDefault="007478C2">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192FA92" w14:textId="77777777">
        <w:trPr>
          <w:trHeight w:val="300"/>
          <w:jc w:val="center"/>
        </w:trPr>
        <w:tc>
          <w:tcPr>
            <w:tcW w:w="2156" w:type="dxa"/>
            <w:vMerge w:val="restart"/>
            <w:vAlign w:val="center"/>
          </w:tcPr>
          <w:p w14:paraId="39D2D035" w14:textId="77777777" w:rsidR="00000000" w:rsidRDefault="007478C2">
            <w:pPr>
              <w:jc w:val="center"/>
              <w:rPr>
                <w:rFonts w:ascii="宋体" w:hAnsi="宋体"/>
                <w:sz w:val="24"/>
              </w:rPr>
            </w:pPr>
            <w:r>
              <w:rPr>
                <w:rFonts w:ascii="宋体" w:hAnsi="宋体" w:hint="eastAsia"/>
                <w:sz w:val="24"/>
              </w:rPr>
              <w:t>银行间市场交易的</w:t>
            </w:r>
          </w:p>
          <w:p w14:paraId="678A41C4" w14:textId="77777777" w:rsidR="00000000" w:rsidRDefault="007478C2">
            <w:pPr>
              <w:jc w:val="center"/>
              <w:rPr>
                <w:rFonts w:ascii="宋体" w:hAnsi="宋体"/>
                <w:sz w:val="24"/>
              </w:rPr>
            </w:pPr>
            <w:r>
              <w:rPr>
                <w:rFonts w:ascii="宋体" w:hAnsi="宋体" w:hint="eastAsia"/>
                <w:sz w:val="24"/>
              </w:rPr>
              <w:t>各关联方名称</w:t>
            </w:r>
          </w:p>
        </w:tc>
        <w:tc>
          <w:tcPr>
            <w:tcW w:w="2390" w:type="dxa"/>
            <w:gridSpan w:val="2"/>
            <w:vAlign w:val="center"/>
          </w:tcPr>
          <w:p w14:paraId="3E09E51A" w14:textId="77777777" w:rsidR="00000000" w:rsidRDefault="007478C2">
            <w:pPr>
              <w:jc w:val="center"/>
              <w:rPr>
                <w:rFonts w:ascii="宋体" w:hAnsi="宋体"/>
                <w:sz w:val="24"/>
              </w:rPr>
            </w:pPr>
            <w:r>
              <w:rPr>
                <w:rFonts w:ascii="宋体" w:hAnsi="宋体" w:hint="eastAsia"/>
                <w:sz w:val="24"/>
              </w:rPr>
              <w:t>债券交易金额</w:t>
            </w:r>
          </w:p>
        </w:tc>
        <w:tc>
          <w:tcPr>
            <w:tcW w:w="2410" w:type="dxa"/>
            <w:gridSpan w:val="2"/>
            <w:vAlign w:val="center"/>
          </w:tcPr>
          <w:p w14:paraId="1CA6FBAD" w14:textId="77777777" w:rsidR="00000000" w:rsidRDefault="007478C2">
            <w:pPr>
              <w:jc w:val="center"/>
              <w:rPr>
                <w:rFonts w:ascii="宋体" w:hAnsi="宋体"/>
                <w:sz w:val="24"/>
              </w:rPr>
            </w:pPr>
            <w:r>
              <w:rPr>
                <w:rFonts w:ascii="宋体" w:hAnsi="宋体" w:hint="eastAsia"/>
                <w:sz w:val="24"/>
              </w:rPr>
              <w:t>基金逆回购</w:t>
            </w:r>
          </w:p>
        </w:tc>
        <w:tc>
          <w:tcPr>
            <w:tcW w:w="2330" w:type="dxa"/>
            <w:gridSpan w:val="2"/>
            <w:vAlign w:val="center"/>
          </w:tcPr>
          <w:p w14:paraId="4D11DE89" w14:textId="77777777" w:rsidR="00000000" w:rsidRDefault="007478C2">
            <w:pPr>
              <w:jc w:val="center"/>
              <w:rPr>
                <w:rFonts w:ascii="宋体" w:hAnsi="宋体"/>
                <w:sz w:val="24"/>
              </w:rPr>
            </w:pPr>
            <w:r>
              <w:rPr>
                <w:rFonts w:ascii="宋体" w:hAnsi="宋体" w:hint="eastAsia"/>
                <w:sz w:val="24"/>
              </w:rPr>
              <w:t>基金正回购</w:t>
            </w:r>
          </w:p>
        </w:tc>
      </w:tr>
      <w:tr w:rsidR="00000000" w14:paraId="3405FCB6" w14:textId="77777777">
        <w:trPr>
          <w:trHeight w:val="300"/>
          <w:jc w:val="center"/>
        </w:trPr>
        <w:tc>
          <w:tcPr>
            <w:tcW w:w="2156" w:type="dxa"/>
            <w:vMerge/>
            <w:vAlign w:val="center"/>
          </w:tcPr>
          <w:p w14:paraId="3EA393D9" w14:textId="77777777" w:rsidR="00000000" w:rsidRDefault="007478C2">
            <w:pPr>
              <w:jc w:val="center"/>
              <w:rPr>
                <w:rFonts w:ascii="宋体" w:hAnsi="宋体"/>
                <w:sz w:val="24"/>
              </w:rPr>
            </w:pPr>
          </w:p>
        </w:tc>
        <w:tc>
          <w:tcPr>
            <w:tcW w:w="1209" w:type="dxa"/>
            <w:vAlign w:val="center"/>
          </w:tcPr>
          <w:p w14:paraId="246BB963" w14:textId="77777777" w:rsidR="00000000" w:rsidRDefault="007478C2">
            <w:pPr>
              <w:jc w:val="center"/>
              <w:rPr>
                <w:rFonts w:ascii="宋体" w:hAnsi="宋体"/>
                <w:sz w:val="24"/>
              </w:rPr>
            </w:pPr>
            <w:r>
              <w:rPr>
                <w:rFonts w:ascii="宋体" w:hAnsi="宋体" w:hint="eastAsia"/>
                <w:sz w:val="24"/>
              </w:rPr>
              <w:t>基金买入</w:t>
            </w:r>
          </w:p>
        </w:tc>
        <w:tc>
          <w:tcPr>
            <w:tcW w:w="1181" w:type="dxa"/>
            <w:vAlign w:val="center"/>
          </w:tcPr>
          <w:p w14:paraId="53B3BE5D" w14:textId="77777777" w:rsidR="00000000" w:rsidRDefault="007478C2">
            <w:pPr>
              <w:jc w:val="center"/>
              <w:rPr>
                <w:rFonts w:ascii="宋体" w:hAnsi="宋体"/>
                <w:sz w:val="24"/>
              </w:rPr>
            </w:pPr>
            <w:r>
              <w:rPr>
                <w:rFonts w:ascii="宋体" w:hAnsi="宋体" w:hint="eastAsia"/>
                <w:sz w:val="24"/>
              </w:rPr>
              <w:t>基金卖出</w:t>
            </w:r>
          </w:p>
        </w:tc>
        <w:tc>
          <w:tcPr>
            <w:tcW w:w="1182" w:type="dxa"/>
            <w:vAlign w:val="center"/>
          </w:tcPr>
          <w:p w14:paraId="319AE6DA" w14:textId="77777777" w:rsidR="00000000" w:rsidRDefault="007478C2">
            <w:pPr>
              <w:jc w:val="center"/>
              <w:rPr>
                <w:rFonts w:ascii="宋体" w:hAnsi="宋体"/>
                <w:sz w:val="24"/>
              </w:rPr>
            </w:pPr>
            <w:r>
              <w:rPr>
                <w:rFonts w:ascii="宋体" w:hAnsi="宋体" w:hint="eastAsia"/>
                <w:sz w:val="24"/>
              </w:rPr>
              <w:t>交易金额</w:t>
            </w:r>
          </w:p>
        </w:tc>
        <w:tc>
          <w:tcPr>
            <w:tcW w:w="1228" w:type="dxa"/>
            <w:vAlign w:val="center"/>
          </w:tcPr>
          <w:p w14:paraId="1E9716B5" w14:textId="77777777" w:rsidR="00000000" w:rsidRDefault="007478C2">
            <w:pPr>
              <w:jc w:val="center"/>
              <w:rPr>
                <w:rFonts w:ascii="宋体" w:hAnsi="宋体"/>
                <w:sz w:val="24"/>
              </w:rPr>
            </w:pPr>
            <w:r>
              <w:rPr>
                <w:rFonts w:ascii="宋体" w:hAnsi="宋体" w:hint="eastAsia"/>
                <w:sz w:val="24"/>
              </w:rPr>
              <w:t>利息收入</w:t>
            </w:r>
          </w:p>
        </w:tc>
        <w:tc>
          <w:tcPr>
            <w:tcW w:w="1200" w:type="dxa"/>
            <w:vAlign w:val="center"/>
          </w:tcPr>
          <w:p w14:paraId="254EEB9B" w14:textId="77777777" w:rsidR="00000000" w:rsidRDefault="007478C2">
            <w:pPr>
              <w:jc w:val="center"/>
              <w:rPr>
                <w:rFonts w:ascii="宋体" w:hAnsi="宋体"/>
                <w:sz w:val="24"/>
              </w:rPr>
            </w:pPr>
            <w:r>
              <w:rPr>
                <w:rFonts w:ascii="宋体" w:hAnsi="宋体" w:hint="eastAsia"/>
                <w:sz w:val="24"/>
              </w:rPr>
              <w:t>交易金额</w:t>
            </w:r>
          </w:p>
        </w:tc>
        <w:tc>
          <w:tcPr>
            <w:tcW w:w="1130" w:type="dxa"/>
            <w:vAlign w:val="center"/>
          </w:tcPr>
          <w:p w14:paraId="5FB16895" w14:textId="77777777" w:rsidR="00000000" w:rsidRDefault="007478C2">
            <w:pPr>
              <w:jc w:val="center"/>
              <w:rPr>
                <w:rFonts w:ascii="宋体" w:hAnsi="宋体"/>
                <w:sz w:val="24"/>
              </w:rPr>
            </w:pPr>
            <w:r>
              <w:rPr>
                <w:rFonts w:ascii="宋体" w:hAnsi="宋体" w:hint="eastAsia"/>
                <w:sz w:val="24"/>
              </w:rPr>
              <w:t>利息支出</w:t>
            </w:r>
          </w:p>
        </w:tc>
      </w:tr>
      <w:tr w:rsidR="00000000" w14:paraId="49349633" w14:textId="77777777">
        <w:trPr>
          <w:trHeight w:val="300"/>
          <w:jc w:val="center"/>
        </w:trPr>
        <w:tc>
          <w:tcPr>
            <w:tcW w:w="2156" w:type="dxa"/>
          </w:tcPr>
          <w:p w14:paraId="64BCB120" w14:textId="77777777" w:rsidR="00000000" w:rsidRDefault="007478C2">
            <w:pPr>
              <w:rPr>
                <w:rFonts w:ascii="宋体" w:hAnsi="宋体"/>
                <w:sz w:val="24"/>
              </w:rPr>
            </w:pPr>
            <w:r>
              <w:rPr>
                <w:rFonts w:hint="eastAsia"/>
                <w:color w:val="0000FF"/>
                <w:sz w:val="18"/>
              </w:rPr>
              <w:t>（</w:t>
            </w:r>
            <w:r>
              <w:rPr>
                <w:rFonts w:hint="eastAsia"/>
                <w:color w:val="0000FF"/>
                <w:sz w:val="18"/>
              </w:rPr>
              <w:t>0818</w:t>
            </w:r>
            <w:r>
              <w:rPr>
                <w:rFonts w:hint="eastAsia"/>
                <w:color w:val="0000FF"/>
                <w:sz w:val="18"/>
              </w:rPr>
              <w:t>）</w:t>
            </w:r>
          </w:p>
        </w:tc>
        <w:tc>
          <w:tcPr>
            <w:tcW w:w="1209" w:type="dxa"/>
          </w:tcPr>
          <w:p w14:paraId="35E3FEC1" w14:textId="77777777" w:rsidR="00000000" w:rsidRDefault="007478C2">
            <w:pPr>
              <w:rPr>
                <w:rFonts w:ascii="宋体" w:hAnsi="宋体"/>
                <w:sz w:val="24"/>
              </w:rPr>
            </w:pPr>
            <w:r>
              <w:rPr>
                <w:rFonts w:hint="eastAsia"/>
                <w:color w:val="0000FF"/>
                <w:sz w:val="18"/>
              </w:rPr>
              <w:t>（</w:t>
            </w:r>
            <w:r>
              <w:rPr>
                <w:rFonts w:hint="eastAsia"/>
                <w:color w:val="0000FF"/>
                <w:sz w:val="18"/>
              </w:rPr>
              <w:t>0819</w:t>
            </w:r>
            <w:r>
              <w:rPr>
                <w:rFonts w:hint="eastAsia"/>
                <w:color w:val="0000FF"/>
                <w:sz w:val="18"/>
              </w:rPr>
              <w:t>）</w:t>
            </w:r>
          </w:p>
        </w:tc>
        <w:tc>
          <w:tcPr>
            <w:tcW w:w="1181" w:type="dxa"/>
          </w:tcPr>
          <w:p w14:paraId="06B0FBB2" w14:textId="77777777" w:rsidR="00000000" w:rsidRDefault="007478C2">
            <w:pPr>
              <w:rPr>
                <w:rFonts w:ascii="宋体" w:hAnsi="宋体"/>
                <w:sz w:val="24"/>
              </w:rPr>
            </w:pPr>
            <w:r>
              <w:rPr>
                <w:rFonts w:hint="eastAsia"/>
                <w:color w:val="0000FF"/>
                <w:sz w:val="18"/>
              </w:rPr>
              <w:t>（</w:t>
            </w:r>
            <w:r>
              <w:rPr>
                <w:rFonts w:hint="eastAsia"/>
                <w:color w:val="0000FF"/>
                <w:sz w:val="18"/>
              </w:rPr>
              <w:t>0820</w:t>
            </w:r>
            <w:r>
              <w:rPr>
                <w:rFonts w:hint="eastAsia"/>
                <w:color w:val="0000FF"/>
                <w:sz w:val="18"/>
              </w:rPr>
              <w:t>）</w:t>
            </w:r>
          </w:p>
        </w:tc>
        <w:tc>
          <w:tcPr>
            <w:tcW w:w="1182" w:type="dxa"/>
          </w:tcPr>
          <w:p w14:paraId="4EB49D60" w14:textId="77777777" w:rsidR="00000000" w:rsidRDefault="007478C2">
            <w:pPr>
              <w:rPr>
                <w:rFonts w:ascii="宋体" w:hAnsi="宋体"/>
                <w:sz w:val="24"/>
              </w:rPr>
            </w:pPr>
            <w:r>
              <w:rPr>
                <w:rFonts w:hint="eastAsia"/>
                <w:color w:val="0000FF"/>
                <w:sz w:val="18"/>
              </w:rPr>
              <w:t>（</w:t>
            </w:r>
            <w:r>
              <w:rPr>
                <w:rFonts w:hint="eastAsia"/>
                <w:color w:val="0000FF"/>
                <w:sz w:val="18"/>
              </w:rPr>
              <w:t>0821</w:t>
            </w:r>
            <w:r>
              <w:rPr>
                <w:rFonts w:hint="eastAsia"/>
                <w:color w:val="0000FF"/>
                <w:sz w:val="18"/>
              </w:rPr>
              <w:t>）</w:t>
            </w:r>
          </w:p>
        </w:tc>
        <w:tc>
          <w:tcPr>
            <w:tcW w:w="1228" w:type="dxa"/>
          </w:tcPr>
          <w:p w14:paraId="0206512F" w14:textId="77777777" w:rsidR="00000000" w:rsidRDefault="007478C2">
            <w:pPr>
              <w:rPr>
                <w:rFonts w:ascii="宋体" w:hAnsi="宋体"/>
                <w:sz w:val="24"/>
              </w:rPr>
            </w:pPr>
            <w:r>
              <w:rPr>
                <w:rFonts w:hint="eastAsia"/>
                <w:color w:val="0000FF"/>
                <w:sz w:val="18"/>
              </w:rPr>
              <w:t>（</w:t>
            </w:r>
            <w:r>
              <w:rPr>
                <w:rFonts w:hint="eastAsia"/>
                <w:color w:val="0000FF"/>
                <w:sz w:val="18"/>
              </w:rPr>
              <w:t>0822</w:t>
            </w:r>
            <w:r>
              <w:rPr>
                <w:rFonts w:hint="eastAsia"/>
                <w:color w:val="0000FF"/>
                <w:sz w:val="18"/>
              </w:rPr>
              <w:t>）</w:t>
            </w:r>
          </w:p>
        </w:tc>
        <w:tc>
          <w:tcPr>
            <w:tcW w:w="1200" w:type="dxa"/>
          </w:tcPr>
          <w:p w14:paraId="47651B5E" w14:textId="77777777" w:rsidR="00000000" w:rsidRDefault="007478C2">
            <w:pPr>
              <w:rPr>
                <w:rFonts w:ascii="宋体" w:hAnsi="宋体"/>
                <w:sz w:val="24"/>
              </w:rPr>
            </w:pPr>
            <w:r>
              <w:rPr>
                <w:rFonts w:hint="eastAsia"/>
                <w:color w:val="0000FF"/>
                <w:sz w:val="18"/>
              </w:rPr>
              <w:t>（</w:t>
            </w:r>
            <w:r>
              <w:rPr>
                <w:rFonts w:hint="eastAsia"/>
                <w:color w:val="0000FF"/>
                <w:sz w:val="18"/>
              </w:rPr>
              <w:t>0823</w:t>
            </w:r>
            <w:r>
              <w:rPr>
                <w:rFonts w:hint="eastAsia"/>
                <w:color w:val="0000FF"/>
                <w:sz w:val="18"/>
              </w:rPr>
              <w:t>）</w:t>
            </w:r>
          </w:p>
        </w:tc>
        <w:tc>
          <w:tcPr>
            <w:tcW w:w="1130" w:type="dxa"/>
          </w:tcPr>
          <w:p w14:paraId="0CD7ADD6" w14:textId="77777777" w:rsidR="00000000" w:rsidRDefault="007478C2">
            <w:pPr>
              <w:rPr>
                <w:rFonts w:ascii="宋体" w:hAnsi="宋体"/>
                <w:sz w:val="24"/>
              </w:rPr>
            </w:pPr>
            <w:r>
              <w:rPr>
                <w:rFonts w:hint="eastAsia"/>
                <w:color w:val="0000FF"/>
                <w:sz w:val="18"/>
              </w:rPr>
              <w:t>（</w:t>
            </w:r>
            <w:r>
              <w:rPr>
                <w:rFonts w:hint="eastAsia"/>
                <w:color w:val="0000FF"/>
                <w:sz w:val="18"/>
              </w:rPr>
              <w:t>0824</w:t>
            </w:r>
            <w:r>
              <w:rPr>
                <w:rFonts w:hint="eastAsia"/>
                <w:color w:val="0000FF"/>
                <w:sz w:val="18"/>
              </w:rPr>
              <w:t>）</w:t>
            </w:r>
          </w:p>
        </w:tc>
      </w:tr>
      <w:tr w:rsidR="00000000" w14:paraId="17203B41" w14:textId="77777777">
        <w:trPr>
          <w:trHeight w:val="300"/>
          <w:jc w:val="center"/>
        </w:trPr>
        <w:tc>
          <w:tcPr>
            <w:tcW w:w="2156" w:type="dxa"/>
          </w:tcPr>
          <w:p w14:paraId="017309DC" w14:textId="77777777" w:rsidR="00000000" w:rsidRDefault="007478C2">
            <w:pPr>
              <w:rPr>
                <w:rFonts w:ascii="宋体" w:hAnsi="宋体"/>
                <w:sz w:val="24"/>
              </w:rPr>
            </w:pPr>
          </w:p>
        </w:tc>
        <w:tc>
          <w:tcPr>
            <w:tcW w:w="1209" w:type="dxa"/>
          </w:tcPr>
          <w:p w14:paraId="354DDC8B" w14:textId="77777777" w:rsidR="00000000" w:rsidRDefault="007478C2">
            <w:pPr>
              <w:rPr>
                <w:rFonts w:ascii="宋体" w:hAnsi="宋体"/>
                <w:sz w:val="24"/>
              </w:rPr>
            </w:pPr>
          </w:p>
        </w:tc>
        <w:tc>
          <w:tcPr>
            <w:tcW w:w="1181" w:type="dxa"/>
          </w:tcPr>
          <w:p w14:paraId="07128D01" w14:textId="77777777" w:rsidR="00000000" w:rsidRDefault="007478C2">
            <w:pPr>
              <w:rPr>
                <w:rFonts w:ascii="宋体" w:hAnsi="宋体"/>
                <w:sz w:val="24"/>
              </w:rPr>
            </w:pPr>
          </w:p>
        </w:tc>
        <w:tc>
          <w:tcPr>
            <w:tcW w:w="1182" w:type="dxa"/>
          </w:tcPr>
          <w:p w14:paraId="6DB8096F" w14:textId="77777777" w:rsidR="00000000" w:rsidRDefault="007478C2">
            <w:pPr>
              <w:rPr>
                <w:rFonts w:ascii="宋体" w:hAnsi="宋体"/>
                <w:sz w:val="24"/>
              </w:rPr>
            </w:pPr>
          </w:p>
        </w:tc>
        <w:tc>
          <w:tcPr>
            <w:tcW w:w="1228" w:type="dxa"/>
          </w:tcPr>
          <w:p w14:paraId="484ED402" w14:textId="77777777" w:rsidR="00000000" w:rsidRDefault="007478C2">
            <w:pPr>
              <w:rPr>
                <w:rFonts w:ascii="宋体" w:hAnsi="宋体"/>
                <w:sz w:val="24"/>
              </w:rPr>
            </w:pPr>
          </w:p>
        </w:tc>
        <w:tc>
          <w:tcPr>
            <w:tcW w:w="1200" w:type="dxa"/>
          </w:tcPr>
          <w:p w14:paraId="13282985" w14:textId="77777777" w:rsidR="00000000" w:rsidRDefault="007478C2">
            <w:pPr>
              <w:rPr>
                <w:rFonts w:ascii="宋体" w:hAnsi="宋体"/>
                <w:sz w:val="24"/>
              </w:rPr>
            </w:pPr>
          </w:p>
        </w:tc>
        <w:tc>
          <w:tcPr>
            <w:tcW w:w="1130" w:type="dxa"/>
          </w:tcPr>
          <w:p w14:paraId="06CD9029" w14:textId="77777777" w:rsidR="00000000" w:rsidRDefault="007478C2">
            <w:pPr>
              <w:rPr>
                <w:rFonts w:ascii="宋体" w:hAnsi="宋体"/>
                <w:sz w:val="24"/>
              </w:rPr>
            </w:pPr>
          </w:p>
        </w:tc>
      </w:tr>
      <w:tr w:rsidR="00000000" w14:paraId="20CD853A" w14:textId="77777777">
        <w:trPr>
          <w:trHeight w:val="300"/>
          <w:jc w:val="center"/>
        </w:trPr>
        <w:tc>
          <w:tcPr>
            <w:tcW w:w="2156" w:type="dxa"/>
          </w:tcPr>
          <w:p w14:paraId="4A8DF598" w14:textId="77777777" w:rsidR="00000000" w:rsidRDefault="007478C2">
            <w:pPr>
              <w:jc w:val="center"/>
              <w:rPr>
                <w:rFonts w:ascii="宋体" w:hAnsi="宋体"/>
                <w:sz w:val="24"/>
              </w:rPr>
            </w:pPr>
            <w:r>
              <w:rPr>
                <w:rFonts w:ascii="宋体" w:hAnsi="宋体"/>
                <w:sz w:val="24"/>
              </w:rPr>
              <w:t>合计</w:t>
            </w:r>
          </w:p>
        </w:tc>
        <w:tc>
          <w:tcPr>
            <w:tcW w:w="1209" w:type="dxa"/>
          </w:tcPr>
          <w:p w14:paraId="43139EE9" w14:textId="77777777" w:rsidR="00000000" w:rsidRDefault="007478C2">
            <w:pPr>
              <w:rPr>
                <w:rFonts w:ascii="宋体" w:hAnsi="宋体"/>
                <w:sz w:val="24"/>
              </w:rPr>
            </w:pPr>
            <w:r>
              <w:rPr>
                <w:rFonts w:hint="eastAsia"/>
                <w:color w:val="0000FF"/>
                <w:sz w:val="18"/>
              </w:rPr>
              <w:t>（</w:t>
            </w:r>
            <w:r>
              <w:rPr>
                <w:color w:val="0000FF"/>
                <w:sz w:val="18"/>
              </w:rPr>
              <w:t>6453</w:t>
            </w:r>
            <w:r>
              <w:rPr>
                <w:rFonts w:hint="eastAsia"/>
                <w:color w:val="0000FF"/>
                <w:sz w:val="18"/>
              </w:rPr>
              <w:t>）</w:t>
            </w:r>
          </w:p>
        </w:tc>
        <w:tc>
          <w:tcPr>
            <w:tcW w:w="1181" w:type="dxa"/>
          </w:tcPr>
          <w:p w14:paraId="62C4308D" w14:textId="77777777" w:rsidR="00000000" w:rsidRDefault="007478C2">
            <w:pPr>
              <w:rPr>
                <w:rFonts w:ascii="宋体" w:hAnsi="宋体"/>
                <w:sz w:val="24"/>
              </w:rPr>
            </w:pPr>
            <w:r>
              <w:rPr>
                <w:rFonts w:hint="eastAsia"/>
                <w:color w:val="0000FF"/>
                <w:sz w:val="18"/>
              </w:rPr>
              <w:t>（</w:t>
            </w:r>
            <w:r>
              <w:rPr>
                <w:color w:val="0000FF"/>
                <w:sz w:val="18"/>
              </w:rPr>
              <w:t>6454</w:t>
            </w:r>
            <w:r>
              <w:rPr>
                <w:rFonts w:hint="eastAsia"/>
                <w:color w:val="0000FF"/>
                <w:sz w:val="18"/>
              </w:rPr>
              <w:t>）</w:t>
            </w:r>
          </w:p>
        </w:tc>
        <w:tc>
          <w:tcPr>
            <w:tcW w:w="1182" w:type="dxa"/>
          </w:tcPr>
          <w:p w14:paraId="1B877E3F" w14:textId="77777777" w:rsidR="00000000" w:rsidRDefault="007478C2">
            <w:pPr>
              <w:rPr>
                <w:rFonts w:ascii="宋体" w:hAnsi="宋体"/>
                <w:sz w:val="24"/>
              </w:rPr>
            </w:pPr>
            <w:r>
              <w:rPr>
                <w:rFonts w:hint="eastAsia"/>
                <w:color w:val="0000FF"/>
                <w:sz w:val="18"/>
              </w:rPr>
              <w:t>（</w:t>
            </w:r>
            <w:r>
              <w:rPr>
                <w:color w:val="0000FF"/>
                <w:sz w:val="18"/>
              </w:rPr>
              <w:t>6455</w:t>
            </w:r>
            <w:r>
              <w:rPr>
                <w:rFonts w:hint="eastAsia"/>
                <w:color w:val="0000FF"/>
                <w:sz w:val="18"/>
              </w:rPr>
              <w:t>）</w:t>
            </w:r>
          </w:p>
        </w:tc>
        <w:tc>
          <w:tcPr>
            <w:tcW w:w="1228" w:type="dxa"/>
          </w:tcPr>
          <w:p w14:paraId="3802F561" w14:textId="77777777" w:rsidR="00000000" w:rsidRDefault="007478C2">
            <w:pPr>
              <w:rPr>
                <w:rFonts w:ascii="宋体" w:hAnsi="宋体"/>
                <w:sz w:val="24"/>
              </w:rPr>
            </w:pPr>
            <w:r>
              <w:rPr>
                <w:rFonts w:hint="eastAsia"/>
                <w:color w:val="0000FF"/>
                <w:sz w:val="18"/>
              </w:rPr>
              <w:t>（</w:t>
            </w:r>
            <w:r>
              <w:rPr>
                <w:color w:val="0000FF"/>
                <w:sz w:val="18"/>
              </w:rPr>
              <w:t>6456</w:t>
            </w:r>
            <w:r>
              <w:rPr>
                <w:rFonts w:hint="eastAsia"/>
                <w:color w:val="0000FF"/>
                <w:sz w:val="18"/>
              </w:rPr>
              <w:t>）</w:t>
            </w:r>
          </w:p>
        </w:tc>
        <w:tc>
          <w:tcPr>
            <w:tcW w:w="1200" w:type="dxa"/>
          </w:tcPr>
          <w:p w14:paraId="648C5072" w14:textId="77777777" w:rsidR="00000000" w:rsidRDefault="007478C2">
            <w:pPr>
              <w:rPr>
                <w:rFonts w:ascii="宋体" w:hAnsi="宋体"/>
                <w:sz w:val="24"/>
              </w:rPr>
            </w:pPr>
            <w:r>
              <w:rPr>
                <w:rFonts w:hint="eastAsia"/>
                <w:color w:val="0000FF"/>
                <w:sz w:val="18"/>
              </w:rPr>
              <w:t>（</w:t>
            </w:r>
            <w:r>
              <w:rPr>
                <w:color w:val="0000FF"/>
                <w:sz w:val="18"/>
              </w:rPr>
              <w:t>6457</w:t>
            </w:r>
            <w:r>
              <w:rPr>
                <w:rFonts w:hint="eastAsia"/>
                <w:color w:val="0000FF"/>
                <w:sz w:val="18"/>
              </w:rPr>
              <w:t>）</w:t>
            </w:r>
          </w:p>
        </w:tc>
        <w:tc>
          <w:tcPr>
            <w:tcW w:w="1130" w:type="dxa"/>
          </w:tcPr>
          <w:p w14:paraId="75F706D1" w14:textId="77777777" w:rsidR="00000000" w:rsidRDefault="007478C2">
            <w:pPr>
              <w:rPr>
                <w:rFonts w:ascii="宋体" w:hAnsi="宋体"/>
                <w:sz w:val="24"/>
              </w:rPr>
            </w:pPr>
            <w:r>
              <w:rPr>
                <w:rFonts w:hint="eastAsia"/>
                <w:color w:val="0000FF"/>
                <w:sz w:val="18"/>
              </w:rPr>
              <w:t>（</w:t>
            </w:r>
            <w:r>
              <w:rPr>
                <w:color w:val="0000FF"/>
                <w:sz w:val="18"/>
              </w:rPr>
              <w:t>6458</w:t>
            </w:r>
            <w:r>
              <w:rPr>
                <w:rFonts w:hint="eastAsia"/>
                <w:color w:val="0000FF"/>
                <w:sz w:val="18"/>
              </w:rPr>
              <w:t>）</w:t>
            </w:r>
          </w:p>
        </w:tc>
      </w:tr>
    </w:tbl>
    <w:p w14:paraId="077CBAF2" w14:textId="77777777" w:rsidR="00000000" w:rsidRDefault="007478C2">
      <w:pPr>
        <w:rPr>
          <w:rFonts w:ascii="宋体" w:hAnsi="宋体"/>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0825</w:t>
      </w:r>
      <w:r>
        <w:rPr>
          <w:rFonts w:hint="eastAsia"/>
          <w:color w:val="0000FF"/>
          <w:sz w:val="18"/>
        </w:rPr>
        <w:t>）</w:t>
      </w:r>
    </w:p>
    <w:p w14:paraId="571C8438" w14:textId="77777777" w:rsidR="00000000" w:rsidRDefault="007478C2">
      <w:pPr>
        <w:rPr>
          <w:rFonts w:ascii="宋体" w:hAnsi="宋体"/>
          <w:sz w:val="24"/>
        </w:rPr>
      </w:pPr>
    </w:p>
    <w:p w14:paraId="7C093BEC" w14:textId="77777777" w:rsidR="00000000" w:rsidRDefault="007478C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6</w:t>
      </w:r>
      <w:r>
        <w:rPr>
          <w:rFonts w:ascii="宋体" w:hAnsi="宋体" w:hint="eastAsia"/>
          <w:b/>
          <w:sz w:val="24"/>
        </w:rPr>
        <w:t xml:space="preserve"> </w:t>
      </w:r>
      <w:r>
        <w:rPr>
          <w:rFonts w:ascii="宋体" w:hAnsi="宋体" w:hint="eastAsia"/>
          <w:b/>
          <w:sz w:val="24"/>
        </w:rPr>
        <w:t>各关联方投资本基金的情况</w:t>
      </w:r>
      <w:r>
        <w:rPr>
          <w:rFonts w:ascii="宋体" w:hAnsi="宋体"/>
          <w:b/>
          <w:sz w:val="24"/>
          <w:vertAlign w:val="superscript"/>
        </w:rPr>
        <w:footnoteReference w:id="475"/>
      </w:r>
      <w:r>
        <w:rPr>
          <w:rFonts w:ascii="宋体" w:hAnsi="宋体" w:hint="eastAsia"/>
          <w:b/>
          <w:sz w:val="24"/>
        </w:rPr>
        <w:t>（如有）</w:t>
      </w:r>
    </w:p>
    <w:p w14:paraId="094CB5F0" w14:textId="77777777" w:rsidR="00000000" w:rsidRDefault="007478C2">
      <w:pPr>
        <w:spacing w:line="360" w:lineRule="auto"/>
        <w:outlineLvl w:val="3"/>
        <w:rPr>
          <w:rFonts w:ascii="宋体" w:hAnsi="宋体"/>
          <w:b/>
          <w:sz w:val="24"/>
        </w:rPr>
      </w:pPr>
      <w:bookmarkStart w:id="692" w:name="_Hlk94172583"/>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6</w:t>
      </w:r>
      <w:r>
        <w:rPr>
          <w:rFonts w:ascii="宋体" w:hAnsi="宋体" w:hint="eastAsia"/>
          <w:b/>
          <w:sz w:val="24"/>
        </w:rPr>
        <w:t>.</w:t>
      </w:r>
      <w:r>
        <w:rPr>
          <w:rFonts w:ascii="宋体" w:hAnsi="宋体" w:hint="eastAsia"/>
          <w:b/>
          <w:sz w:val="24"/>
        </w:rPr>
        <w:t xml:space="preserve">1 </w:t>
      </w:r>
      <w:r>
        <w:rPr>
          <w:rFonts w:ascii="宋体" w:hAnsi="宋体" w:hint="eastAsia"/>
          <w:b/>
          <w:sz w:val="24"/>
        </w:rPr>
        <w:t>报告期内基金管理人运用固有资金投资本基金的情况（如有）</w:t>
      </w:r>
    </w:p>
    <w:bookmarkEnd w:id="692"/>
    <w:p w14:paraId="5EEC6C90" w14:textId="77777777" w:rsidR="00000000" w:rsidRDefault="007478C2">
      <w:pPr>
        <w:wordWrap w:val="0"/>
        <w:jc w:val="right"/>
        <w:rPr>
          <w:rFonts w:ascii="宋体" w:hAnsi="宋体"/>
          <w:sz w:val="24"/>
        </w:rPr>
      </w:pPr>
      <w:r>
        <w:rPr>
          <w:rFonts w:ascii="宋体" w:hAnsi="宋体" w:hint="eastAsia"/>
          <w:sz w:val="24"/>
        </w:rPr>
        <w:t>份额单位：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44"/>
        <w:gridCol w:w="2817"/>
        <w:gridCol w:w="2825"/>
      </w:tblGrid>
      <w:tr w:rsidR="00000000" w14:paraId="34AEADB4" w14:textId="77777777">
        <w:trPr>
          <w:trHeight w:val="300"/>
          <w:jc w:val="center"/>
        </w:trPr>
        <w:tc>
          <w:tcPr>
            <w:tcW w:w="3644" w:type="dxa"/>
            <w:vAlign w:val="center"/>
          </w:tcPr>
          <w:p w14:paraId="2F0DA8E1" w14:textId="77777777" w:rsidR="00000000" w:rsidRDefault="007478C2">
            <w:pPr>
              <w:pStyle w:val="Date"/>
              <w:jc w:val="center"/>
              <w:rPr>
                <w:rFonts w:ascii="宋体" w:hAnsi="宋体"/>
              </w:rPr>
            </w:pPr>
            <w:r>
              <w:rPr>
                <w:rFonts w:ascii="宋体" w:hAnsi="宋体" w:hint="eastAsia"/>
              </w:rPr>
              <w:t>项目</w:t>
            </w:r>
          </w:p>
        </w:tc>
        <w:tc>
          <w:tcPr>
            <w:tcW w:w="2817" w:type="dxa"/>
            <w:vAlign w:val="center"/>
          </w:tcPr>
          <w:p w14:paraId="3A148E0A" w14:textId="77777777" w:rsidR="00000000" w:rsidRDefault="007478C2">
            <w:pPr>
              <w:jc w:val="center"/>
              <w:rPr>
                <w:rFonts w:ascii="宋体" w:hAnsi="宋体"/>
                <w:sz w:val="24"/>
              </w:rPr>
            </w:pPr>
            <w:r>
              <w:rPr>
                <w:rFonts w:ascii="宋体" w:hAnsi="宋体" w:hint="eastAsia"/>
                <w:sz w:val="24"/>
              </w:rPr>
              <w:t>本期</w:t>
            </w:r>
          </w:p>
          <w:p w14:paraId="4199E85B" w14:textId="77777777" w:rsidR="00000000" w:rsidRDefault="007478C2">
            <w:pPr>
              <w:jc w:val="center"/>
              <w:rPr>
                <w:rFonts w:ascii="宋体" w:hAnsi="宋体"/>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825" w:type="dxa"/>
            <w:vAlign w:val="center"/>
          </w:tcPr>
          <w:p w14:paraId="4873B2EA"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19A39C44" w14:textId="77777777" w:rsidR="00000000" w:rsidRDefault="007478C2">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F25FDA2" w14:textId="77777777">
        <w:trPr>
          <w:trHeight w:val="300"/>
          <w:jc w:val="center"/>
        </w:trPr>
        <w:tc>
          <w:tcPr>
            <w:tcW w:w="3644" w:type="dxa"/>
            <w:vAlign w:val="center"/>
          </w:tcPr>
          <w:p w14:paraId="2C4A936E" w14:textId="77777777" w:rsidR="00000000" w:rsidRDefault="007478C2">
            <w:pPr>
              <w:pStyle w:val="Date"/>
              <w:rPr>
                <w:rFonts w:ascii="宋体" w:hAnsi="宋体"/>
              </w:rPr>
            </w:pPr>
            <w:r>
              <w:rPr>
                <w:rFonts w:ascii="宋体" w:hAnsi="宋体" w:hint="eastAsia"/>
              </w:rPr>
              <w:t>基金合同生效日（</w:t>
            </w:r>
            <w:r>
              <w:rPr>
                <w:rFonts w:ascii="宋体" w:hAnsi="宋体" w:hint="eastAsia"/>
              </w:rPr>
              <w:t>_</w:t>
            </w:r>
            <w:r>
              <w:rPr>
                <w:rFonts w:ascii="宋体" w:hAnsi="宋体" w:hint="eastAsia"/>
              </w:rPr>
              <w:t>年</w:t>
            </w:r>
            <w:r>
              <w:rPr>
                <w:rFonts w:ascii="宋体" w:hAnsi="宋体" w:hint="eastAsia"/>
              </w:rPr>
              <w:t>_</w:t>
            </w:r>
            <w:r>
              <w:rPr>
                <w:rFonts w:ascii="宋体" w:hAnsi="宋体" w:hint="eastAsia"/>
              </w:rPr>
              <w:t>月</w:t>
            </w:r>
            <w:r>
              <w:rPr>
                <w:rFonts w:ascii="宋体" w:hAnsi="宋体" w:hint="eastAsia"/>
              </w:rPr>
              <w:t>_</w:t>
            </w:r>
            <w:r>
              <w:rPr>
                <w:rFonts w:ascii="宋体" w:hAnsi="宋体" w:hint="eastAsia"/>
              </w:rPr>
              <w:t>日）持有的基金份额</w:t>
            </w:r>
            <w:r>
              <w:rPr>
                <w:rStyle w:val="FootnoteReference"/>
                <w:rFonts w:ascii="宋体" w:hAnsi="宋体"/>
              </w:rPr>
              <w:footnoteReference w:id="476"/>
            </w:r>
          </w:p>
        </w:tc>
        <w:tc>
          <w:tcPr>
            <w:tcW w:w="2817" w:type="dxa"/>
          </w:tcPr>
          <w:p w14:paraId="4406AFEA" w14:textId="77777777" w:rsidR="00000000" w:rsidRDefault="007478C2">
            <w:pPr>
              <w:rPr>
                <w:color w:val="0000FF"/>
                <w:sz w:val="18"/>
              </w:rPr>
            </w:pPr>
            <w:r>
              <w:rPr>
                <w:rFonts w:hAnsi="宋体"/>
                <w:color w:val="0000FF"/>
                <w:kern w:val="0"/>
                <w:sz w:val="18"/>
              </w:rPr>
              <w:t>（</w:t>
            </w:r>
            <w:r>
              <w:rPr>
                <w:color w:val="0000FF"/>
                <w:kern w:val="0"/>
                <w:sz w:val="18"/>
              </w:rPr>
              <w:t>6445</w:t>
            </w:r>
            <w:r>
              <w:rPr>
                <w:rFonts w:hAnsi="宋体"/>
                <w:color w:val="0000FF"/>
                <w:kern w:val="0"/>
                <w:sz w:val="18"/>
              </w:rPr>
              <w:t>）</w:t>
            </w:r>
          </w:p>
        </w:tc>
        <w:tc>
          <w:tcPr>
            <w:tcW w:w="2825" w:type="dxa"/>
          </w:tcPr>
          <w:p w14:paraId="4F976C63" w14:textId="77777777" w:rsidR="00000000" w:rsidRDefault="007478C2">
            <w:pPr>
              <w:rPr>
                <w:color w:val="0000FF"/>
                <w:sz w:val="18"/>
              </w:rPr>
            </w:pPr>
            <w:r>
              <w:rPr>
                <w:rFonts w:hAnsi="宋体"/>
                <w:color w:val="0000FF"/>
                <w:kern w:val="0"/>
                <w:sz w:val="18"/>
              </w:rPr>
              <w:t>（</w:t>
            </w:r>
            <w:r>
              <w:rPr>
                <w:color w:val="0000FF"/>
                <w:kern w:val="0"/>
                <w:sz w:val="18"/>
              </w:rPr>
              <w:t>6445</w:t>
            </w:r>
            <w:r>
              <w:rPr>
                <w:rFonts w:hAnsi="宋体"/>
                <w:color w:val="0000FF"/>
                <w:kern w:val="0"/>
                <w:sz w:val="18"/>
              </w:rPr>
              <w:t>）</w:t>
            </w:r>
          </w:p>
        </w:tc>
      </w:tr>
      <w:tr w:rsidR="00000000" w14:paraId="0A74CD93" w14:textId="77777777">
        <w:trPr>
          <w:trHeight w:val="300"/>
          <w:jc w:val="center"/>
        </w:trPr>
        <w:tc>
          <w:tcPr>
            <w:tcW w:w="3644" w:type="dxa"/>
            <w:vAlign w:val="center"/>
          </w:tcPr>
          <w:p w14:paraId="6F8030BA" w14:textId="77777777" w:rsidR="00000000" w:rsidRDefault="007478C2">
            <w:pPr>
              <w:pStyle w:val="Date"/>
              <w:rPr>
                <w:rFonts w:ascii="宋体" w:hAnsi="宋体"/>
              </w:rPr>
            </w:pPr>
            <w:r>
              <w:rPr>
                <w:rFonts w:ascii="宋体" w:hAnsi="宋体" w:hint="eastAsia"/>
              </w:rPr>
              <w:t>期初持有的基金份额</w:t>
            </w:r>
          </w:p>
        </w:tc>
        <w:tc>
          <w:tcPr>
            <w:tcW w:w="2817" w:type="dxa"/>
          </w:tcPr>
          <w:p w14:paraId="23DA3999" w14:textId="77777777" w:rsidR="00000000" w:rsidRDefault="007478C2">
            <w:pPr>
              <w:rPr>
                <w:color w:val="0000FF"/>
                <w:sz w:val="18"/>
              </w:rPr>
            </w:pPr>
            <w:r>
              <w:rPr>
                <w:rFonts w:hAnsi="宋体"/>
                <w:color w:val="0000FF"/>
                <w:kern w:val="0"/>
                <w:sz w:val="18"/>
              </w:rPr>
              <w:t>（</w:t>
            </w:r>
            <w:r>
              <w:rPr>
                <w:rFonts w:hint="eastAsia"/>
                <w:color w:val="0000FF"/>
                <w:kern w:val="0"/>
                <w:sz w:val="18"/>
              </w:rPr>
              <w:t>3154</w:t>
            </w:r>
            <w:r>
              <w:rPr>
                <w:rFonts w:hAnsi="宋体"/>
                <w:color w:val="0000FF"/>
                <w:kern w:val="0"/>
                <w:sz w:val="18"/>
              </w:rPr>
              <w:t>）</w:t>
            </w:r>
          </w:p>
        </w:tc>
        <w:tc>
          <w:tcPr>
            <w:tcW w:w="2825" w:type="dxa"/>
          </w:tcPr>
          <w:p w14:paraId="05E056F6" w14:textId="77777777" w:rsidR="00000000" w:rsidRDefault="007478C2">
            <w:pPr>
              <w:rPr>
                <w:color w:val="0000FF"/>
                <w:sz w:val="18"/>
              </w:rPr>
            </w:pPr>
            <w:r>
              <w:rPr>
                <w:rFonts w:hAnsi="宋体"/>
                <w:color w:val="0000FF"/>
                <w:kern w:val="0"/>
                <w:sz w:val="18"/>
              </w:rPr>
              <w:t>（</w:t>
            </w:r>
            <w:r>
              <w:rPr>
                <w:rFonts w:hint="eastAsia"/>
                <w:color w:val="0000FF"/>
                <w:kern w:val="0"/>
                <w:sz w:val="18"/>
              </w:rPr>
              <w:t>3154</w:t>
            </w:r>
            <w:r>
              <w:rPr>
                <w:rFonts w:hAnsi="宋体"/>
                <w:color w:val="0000FF"/>
                <w:kern w:val="0"/>
                <w:sz w:val="18"/>
              </w:rPr>
              <w:t>）</w:t>
            </w:r>
          </w:p>
        </w:tc>
      </w:tr>
      <w:tr w:rsidR="00000000" w14:paraId="3F3BC7C5" w14:textId="77777777">
        <w:trPr>
          <w:trHeight w:val="300"/>
          <w:jc w:val="center"/>
        </w:trPr>
        <w:tc>
          <w:tcPr>
            <w:tcW w:w="3644" w:type="dxa"/>
            <w:vAlign w:val="center"/>
          </w:tcPr>
          <w:p w14:paraId="3DFF2857" w14:textId="77777777" w:rsidR="00000000" w:rsidRDefault="007478C2">
            <w:pPr>
              <w:rPr>
                <w:rFonts w:ascii="宋体" w:hAnsi="宋体"/>
                <w:sz w:val="24"/>
              </w:rPr>
            </w:pPr>
            <w:r>
              <w:rPr>
                <w:rFonts w:ascii="宋体" w:hAnsi="宋体" w:hint="eastAsia"/>
                <w:sz w:val="24"/>
              </w:rPr>
              <w:t>期间申购</w:t>
            </w:r>
            <w:r>
              <w:rPr>
                <w:rFonts w:ascii="宋体" w:hAnsi="宋体" w:hint="eastAsia"/>
                <w:sz w:val="24"/>
              </w:rPr>
              <w:t>/</w:t>
            </w:r>
            <w:r>
              <w:rPr>
                <w:rFonts w:ascii="宋体" w:hAnsi="宋体" w:hint="eastAsia"/>
                <w:sz w:val="24"/>
              </w:rPr>
              <w:t>买入总份额</w:t>
            </w:r>
          </w:p>
        </w:tc>
        <w:tc>
          <w:tcPr>
            <w:tcW w:w="2817" w:type="dxa"/>
          </w:tcPr>
          <w:p w14:paraId="00BB6455" w14:textId="77777777" w:rsidR="00000000" w:rsidRDefault="007478C2">
            <w:pPr>
              <w:rPr>
                <w:color w:val="0000FF"/>
                <w:sz w:val="18"/>
              </w:rPr>
            </w:pPr>
            <w:r>
              <w:rPr>
                <w:rFonts w:hAnsi="宋体"/>
                <w:color w:val="0000FF"/>
                <w:kern w:val="0"/>
                <w:sz w:val="18"/>
              </w:rPr>
              <w:t>（</w:t>
            </w:r>
            <w:r>
              <w:rPr>
                <w:rFonts w:hint="eastAsia"/>
                <w:color w:val="0000FF"/>
                <w:kern w:val="0"/>
                <w:sz w:val="18"/>
              </w:rPr>
              <w:t>3155</w:t>
            </w:r>
            <w:r>
              <w:rPr>
                <w:rFonts w:hAnsi="宋体"/>
                <w:color w:val="0000FF"/>
                <w:kern w:val="0"/>
                <w:sz w:val="18"/>
              </w:rPr>
              <w:t>）</w:t>
            </w:r>
          </w:p>
        </w:tc>
        <w:tc>
          <w:tcPr>
            <w:tcW w:w="2825" w:type="dxa"/>
          </w:tcPr>
          <w:p w14:paraId="3004B260" w14:textId="77777777" w:rsidR="00000000" w:rsidRDefault="007478C2">
            <w:pPr>
              <w:rPr>
                <w:color w:val="0000FF"/>
                <w:sz w:val="18"/>
              </w:rPr>
            </w:pPr>
            <w:r>
              <w:rPr>
                <w:rFonts w:hAnsi="宋体"/>
                <w:color w:val="0000FF"/>
                <w:kern w:val="0"/>
                <w:sz w:val="18"/>
              </w:rPr>
              <w:t>（</w:t>
            </w:r>
            <w:r>
              <w:rPr>
                <w:rFonts w:hint="eastAsia"/>
                <w:color w:val="0000FF"/>
                <w:kern w:val="0"/>
                <w:sz w:val="18"/>
              </w:rPr>
              <w:t>3155</w:t>
            </w:r>
            <w:r>
              <w:rPr>
                <w:rFonts w:hAnsi="宋体"/>
                <w:color w:val="0000FF"/>
                <w:kern w:val="0"/>
                <w:sz w:val="18"/>
              </w:rPr>
              <w:t>）</w:t>
            </w:r>
          </w:p>
        </w:tc>
      </w:tr>
      <w:tr w:rsidR="00000000" w14:paraId="745923C6" w14:textId="77777777">
        <w:trPr>
          <w:trHeight w:val="300"/>
          <w:jc w:val="center"/>
        </w:trPr>
        <w:tc>
          <w:tcPr>
            <w:tcW w:w="3644" w:type="dxa"/>
            <w:vAlign w:val="center"/>
          </w:tcPr>
          <w:p w14:paraId="736BAD10" w14:textId="77777777" w:rsidR="00000000" w:rsidRDefault="007478C2">
            <w:pPr>
              <w:rPr>
                <w:rFonts w:ascii="宋体" w:hAnsi="宋体"/>
                <w:sz w:val="24"/>
              </w:rPr>
            </w:pPr>
            <w:r>
              <w:rPr>
                <w:rFonts w:ascii="宋体" w:hAnsi="宋体" w:hint="eastAsia"/>
                <w:sz w:val="24"/>
              </w:rPr>
              <w:t>期间因拆分变动份额</w:t>
            </w:r>
            <w:r>
              <w:rPr>
                <w:rStyle w:val="FootnoteReference"/>
                <w:rFonts w:ascii="宋体" w:hAnsi="宋体"/>
                <w:sz w:val="24"/>
              </w:rPr>
              <w:footnoteReference w:id="477"/>
            </w:r>
          </w:p>
        </w:tc>
        <w:tc>
          <w:tcPr>
            <w:tcW w:w="2817" w:type="dxa"/>
          </w:tcPr>
          <w:p w14:paraId="04DB34E7" w14:textId="77777777" w:rsidR="00000000" w:rsidRDefault="007478C2">
            <w:pPr>
              <w:rPr>
                <w:color w:val="0000FF"/>
                <w:sz w:val="18"/>
              </w:rPr>
            </w:pPr>
            <w:r>
              <w:rPr>
                <w:rFonts w:hAnsi="宋体"/>
                <w:color w:val="0000FF"/>
                <w:kern w:val="0"/>
                <w:sz w:val="18"/>
              </w:rPr>
              <w:t>（</w:t>
            </w:r>
            <w:r>
              <w:rPr>
                <w:color w:val="0000FF"/>
                <w:kern w:val="0"/>
                <w:sz w:val="18"/>
              </w:rPr>
              <w:t>6452</w:t>
            </w:r>
            <w:r>
              <w:rPr>
                <w:rFonts w:hAnsi="宋体"/>
                <w:color w:val="0000FF"/>
                <w:kern w:val="0"/>
                <w:sz w:val="18"/>
              </w:rPr>
              <w:t>）</w:t>
            </w:r>
          </w:p>
        </w:tc>
        <w:tc>
          <w:tcPr>
            <w:tcW w:w="2825" w:type="dxa"/>
          </w:tcPr>
          <w:p w14:paraId="68893F95" w14:textId="77777777" w:rsidR="00000000" w:rsidRDefault="007478C2">
            <w:pPr>
              <w:rPr>
                <w:color w:val="0000FF"/>
                <w:sz w:val="18"/>
              </w:rPr>
            </w:pPr>
            <w:r>
              <w:rPr>
                <w:rFonts w:hAnsi="宋体"/>
                <w:color w:val="0000FF"/>
                <w:kern w:val="0"/>
                <w:sz w:val="18"/>
              </w:rPr>
              <w:t>（</w:t>
            </w:r>
            <w:r>
              <w:rPr>
                <w:color w:val="0000FF"/>
                <w:kern w:val="0"/>
                <w:sz w:val="18"/>
              </w:rPr>
              <w:t>6452</w:t>
            </w:r>
            <w:r>
              <w:rPr>
                <w:rFonts w:hAnsi="宋体"/>
                <w:color w:val="0000FF"/>
                <w:kern w:val="0"/>
                <w:sz w:val="18"/>
              </w:rPr>
              <w:t>）</w:t>
            </w:r>
          </w:p>
        </w:tc>
      </w:tr>
      <w:tr w:rsidR="00000000" w14:paraId="3BD884AD" w14:textId="77777777">
        <w:trPr>
          <w:trHeight w:val="300"/>
          <w:jc w:val="center"/>
        </w:trPr>
        <w:tc>
          <w:tcPr>
            <w:tcW w:w="3644" w:type="dxa"/>
            <w:vAlign w:val="center"/>
          </w:tcPr>
          <w:p w14:paraId="1ABE4B4F" w14:textId="77777777" w:rsidR="00000000" w:rsidRDefault="007478C2">
            <w:pPr>
              <w:rPr>
                <w:rFonts w:ascii="宋体" w:hAnsi="宋体"/>
                <w:sz w:val="24"/>
              </w:rPr>
            </w:pPr>
            <w:r>
              <w:rPr>
                <w:rFonts w:ascii="宋体" w:hAnsi="宋体" w:hint="eastAsia"/>
                <w:sz w:val="24"/>
              </w:rPr>
              <w:t>减：期间赎回</w:t>
            </w:r>
            <w:r>
              <w:rPr>
                <w:rFonts w:ascii="宋体" w:hAnsi="宋体" w:hint="eastAsia"/>
                <w:sz w:val="24"/>
              </w:rPr>
              <w:t>/</w:t>
            </w:r>
            <w:r>
              <w:rPr>
                <w:rFonts w:ascii="宋体" w:hAnsi="宋体" w:hint="eastAsia"/>
                <w:sz w:val="24"/>
              </w:rPr>
              <w:t>卖出总份额</w:t>
            </w:r>
          </w:p>
        </w:tc>
        <w:tc>
          <w:tcPr>
            <w:tcW w:w="2817" w:type="dxa"/>
          </w:tcPr>
          <w:p w14:paraId="115BCA3A" w14:textId="77777777" w:rsidR="00000000" w:rsidRDefault="007478C2">
            <w:pPr>
              <w:rPr>
                <w:color w:val="0000FF"/>
                <w:sz w:val="18"/>
              </w:rPr>
            </w:pPr>
            <w:r>
              <w:rPr>
                <w:rFonts w:hAnsi="宋体"/>
                <w:color w:val="0000FF"/>
                <w:kern w:val="0"/>
                <w:sz w:val="18"/>
              </w:rPr>
              <w:t>（</w:t>
            </w:r>
            <w:r>
              <w:rPr>
                <w:rFonts w:hint="eastAsia"/>
                <w:color w:val="0000FF"/>
                <w:kern w:val="0"/>
                <w:sz w:val="18"/>
              </w:rPr>
              <w:t>3156</w:t>
            </w:r>
            <w:r>
              <w:rPr>
                <w:rFonts w:hAnsi="宋体"/>
                <w:color w:val="0000FF"/>
                <w:kern w:val="0"/>
                <w:sz w:val="18"/>
              </w:rPr>
              <w:t>）</w:t>
            </w:r>
          </w:p>
        </w:tc>
        <w:tc>
          <w:tcPr>
            <w:tcW w:w="2825" w:type="dxa"/>
          </w:tcPr>
          <w:p w14:paraId="0969D336" w14:textId="77777777" w:rsidR="00000000" w:rsidRDefault="007478C2">
            <w:pPr>
              <w:rPr>
                <w:color w:val="0000FF"/>
                <w:sz w:val="18"/>
              </w:rPr>
            </w:pPr>
            <w:r>
              <w:rPr>
                <w:rFonts w:hAnsi="宋体"/>
                <w:color w:val="0000FF"/>
                <w:kern w:val="0"/>
                <w:sz w:val="18"/>
              </w:rPr>
              <w:t>（</w:t>
            </w:r>
            <w:r>
              <w:rPr>
                <w:rFonts w:hint="eastAsia"/>
                <w:color w:val="0000FF"/>
                <w:kern w:val="0"/>
                <w:sz w:val="18"/>
              </w:rPr>
              <w:t>3156</w:t>
            </w:r>
            <w:r>
              <w:rPr>
                <w:rFonts w:hAnsi="宋体"/>
                <w:color w:val="0000FF"/>
                <w:kern w:val="0"/>
                <w:sz w:val="18"/>
              </w:rPr>
              <w:t>）</w:t>
            </w:r>
          </w:p>
        </w:tc>
      </w:tr>
      <w:tr w:rsidR="00000000" w14:paraId="0CC49FAD" w14:textId="77777777">
        <w:trPr>
          <w:trHeight w:val="300"/>
          <w:jc w:val="center"/>
        </w:trPr>
        <w:tc>
          <w:tcPr>
            <w:tcW w:w="3644" w:type="dxa"/>
            <w:vAlign w:val="center"/>
          </w:tcPr>
          <w:p w14:paraId="7C66B450" w14:textId="77777777" w:rsidR="00000000" w:rsidRDefault="007478C2">
            <w:pPr>
              <w:rPr>
                <w:rFonts w:ascii="宋体" w:hAnsi="宋体"/>
                <w:sz w:val="24"/>
              </w:rPr>
            </w:pPr>
            <w:r>
              <w:rPr>
                <w:rFonts w:ascii="宋体" w:hAnsi="宋体" w:hint="eastAsia"/>
                <w:sz w:val="24"/>
              </w:rPr>
              <w:t>期末持有的基金份额</w:t>
            </w:r>
          </w:p>
        </w:tc>
        <w:tc>
          <w:tcPr>
            <w:tcW w:w="2817" w:type="dxa"/>
          </w:tcPr>
          <w:p w14:paraId="0B206E9B" w14:textId="77777777" w:rsidR="00000000" w:rsidRDefault="007478C2">
            <w:pPr>
              <w:rPr>
                <w:color w:val="0000FF"/>
                <w:sz w:val="18"/>
              </w:rPr>
            </w:pPr>
            <w:r>
              <w:rPr>
                <w:rFonts w:hAnsi="宋体"/>
                <w:color w:val="0000FF"/>
                <w:kern w:val="0"/>
                <w:sz w:val="18"/>
              </w:rPr>
              <w:t>（</w:t>
            </w:r>
            <w:r>
              <w:rPr>
                <w:rFonts w:hint="eastAsia"/>
                <w:color w:val="0000FF"/>
                <w:kern w:val="0"/>
                <w:sz w:val="18"/>
              </w:rPr>
              <w:t>3154</w:t>
            </w:r>
            <w:r>
              <w:rPr>
                <w:rFonts w:hAnsi="宋体"/>
                <w:color w:val="0000FF"/>
                <w:kern w:val="0"/>
                <w:sz w:val="18"/>
              </w:rPr>
              <w:t>）</w:t>
            </w:r>
          </w:p>
        </w:tc>
        <w:tc>
          <w:tcPr>
            <w:tcW w:w="2825" w:type="dxa"/>
          </w:tcPr>
          <w:p w14:paraId="763FE86D" w14:textId="77777777" w:rsidR="00000000" w:rsidRDefault="007478C2">
            <w:pPr>
              <w:rPr>
                <w:color w:val="0000FF"/>
                <w:sz w:val="18"/>
              </w:rPr>
            </w:pPr>
            <w:r>
              <w:rPr>
                <w:rFonts w:hAnsi="宋体"/>
                <w:color w:val="0000FF"/>
                <w:kern w:val="0"/>
                <w:sz w:val="18"/>
              </w:rPr>
              <w:t>（</w:t>
            </w:r>
            <w:r>
              <w:rPr>
                <w:rFonts w:hint="eastAsia"/>
                <w:color w:val="0000FF"/>
                <w:kern w:val="0"/>
                <w:sz w:val="18"/>
              </w:rPr>
              <w:t>3154</w:t>
            </w:r>
            <w:r>
              <w:rPr>
                <w:rFonts w:hAnsi="宋体"/>
                <w:color w:val="0000FF"/>
                <w:kern w:val="0"/>
                <w:sz w:val="18"/>
              </w:rPr>
              <w:t>）</w:t>
            </w:r>
          </w:p>
        </w:tc>
      </w:tr>
      <w:tr w:rsidR="00000000" w14:paraId="5023F43B" w14:textId="77777777">
        <w:trPr>
          <w:trHeight w:val="300"/>
          <w:jc w:val="center"/>
        </w:trPr>
        <w:tc>
          <w:tcPr>
            <w:tcW w:w="3644" w:type="dxa"/>
            <w:vAlign w:val="center"/>
          </w:tcPr>
          <w:p w14:paraId="6E2E6FE9" w14:textId="77777777" w:rsidR="00000000" w:rsidRDefault="007478C2">
            <w:pPr>
              <w:rPr>
                <w:rFonts w:ascii="宋体" w:hAnsi="宋体"/>
                <w:sz w:val="24"/>
              </w:rPr>
            </w:pPr>
            <w:r>
              <w:rPr>
                <w:rFonts w:ascii="宋体" w:hAnsi="宋体" w:hint="eastAsia"/>
                <w:sz w:val="24"/>
              </w:rPr>
              <w:t>期末持有的</w:t>
            </w:r>
            <w:r>
              <w:rPr>
                <w:rFonts w:ascii="宋体" w:hAnsi="宋体" w:hint="eastAsia"/>
                <w:sz w:val="24"/>
              </w:rPr>
              <w:t>基金份额</w:t>
            </w:r>
          </w:p>
          <w:p w14:paraId="0688231A" w14:textId="77777777" w:rsidR="00000000" w:rsidRDefault="007478C2">
            <w:pPr>
              <w:rPr>
                <w:rFonts w:ascii="宋体" w:hAnsi="宋体"/>
                <w:sz w:val="24"/>
              </w:rPr>
            </w:pPr>
            <w:r>
              <w:rPr>
                <w:rFonts w:ascii="宋体" w:hAnsi="宋体" w:hint="eastAsia"/>
                <w:sz w:val="24"/>
              </w:rPr>
              <w:t>占基金总份额比例（</w:t>
            </w:r>
            <w:r>
              <w:rPr>
                <w:rFonts w:ascii="宋体" w:hAnsi="宋体" w:hint="eastAsia"/>
                <w:sz w:val="24"/>
              </w:rPr>
              <w:t>%</w:t>
            </w:r>
            <w:r>
              <w:rPr>
                <w:rFonts w:ascii="宋体" w:hAnsi="宋体" w:hint="eastAsia"/>
                <w:sz w:val="24"/>
              </w:rPr>
              <w:t>）</w:t>
            </w:r>
          </w:p>
        </w:tc>
        <w:tc>
          <w:tcPr>
            <w:tcW w:w="2817" w:type="dxa"/>
          </w:tcPr>
          <w:p w14:paraId="2FB74DD3" w14:textId="77777777" w:rsidR="00000000" w:rsidRDefault="007478C2">
            <w:pPr>
              <w:rPr>
                <w:color w:val="0000FF"/>
                <w:sz w:val="18"/>
              </w:rPr>
            </w:pPr>
            <w:r>
              <w:rPr>
                <w:rFonts w:hAnsi="宋体"/>
                <w:color w:val="0000FF"/>
                <w:kern w:val="0"/>
                <w:sz w:val="18"/>
              </w:rPr>
              <w:t>（</w:t>
            </w:r>
            <w:r>
              <w:rPr>
                <w:rFonts w:hint="eastAsia"/>
                <w:color w:val="0000FF"/>
                <w:kern w:val="0"/>
                <w:sz w:val="18"/>
              </w:rPr>
              <w:t>3157</w:t>
            </w:r>
            <w:r>
              <w:rPr>
                <w:rFonts w:hAnsi="宋体"/>
                <w:color w:val="0000FF"/>
                <w:kern w:val="0"/>
                <w:sz w:val="18"/>
              </w:rPr>
              <w:t>）</w:t>
            </w:r>
          </w:p>
        </w:tc>
        <w:tc>
          <w:tcPr>
            <w:tcW w:w="2825" w:type="dxa"/>
          </w:tcPr>
          <w:p w14:paraId="26316607" w14:textId="77777777" w:rsidR="00000000" w:rsidRDefault="007478C2">
            <w:pPr>
              <w:rPr>
                <w:color w:val="0000FF"/>
                <w:sz w:val="18"/>
              </w:rPr>
            </w:pPr>
            <w:r>
              <w:rPr>
                <w:rFonts w:hAnsi="宋体"/>
                <w:color w:val="0000FF"/>
                <w:kern w:val="0"/>
                <w:sz w:val="18"/>
              </w:rPr>
              <w:t>（</w:t>
            </w:r>
            <w:r>
              <w:rPr>
                <w:rFonts w:hint="eastAsia"/>
                <w:color w:val="0000FF"/>
                <w:kern w:val="0"/>
                <w:sz w:val="18"/>
              </w:rPr>
              <w:t>3157</w:t>
            </w:r>
            <w:r>
              <w:rPr>
                <w:rFonts w:hAnsi="宋体"/>
                <w:color w:val="0000FF"/>
                <w:kern w:val="0"/>
                <w:sz w:val="18"/>
              </w:rPr>
              <w:t>）</w:t>
            </w:r>
          </w:p>
        </w:tc>
      </w:tr>
    </w:tbl>
    <w:p w14:paraId="0E5D6589" w14:textId="77777777" w:rsidR="00000000" w:rsidRDefault="007478C2">
      <w:pPr>
        <w:rPr>
          <w:rFonts w:ascii="宋体" w:hAnsi="宋体"/>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kern w:val="0"/>
          <w:sz w:val="18"/>
        </w:rPr>
        <w:t>3158</w:t>
      </w:r>
      <w:r>
        <w:rPr>
          <w:rFonts w:hint="eastAsia"/>
          <w:color w:val="0000FF"/>
          <w:sz w:val="18"/>
        </w:rPr>
        <w:t>）</w:t>
      </w:r>
    </w:p>
    <w:p w14:paraId="300CF40A" w14:textId="77777777" w:rsidR="00000000" w:rsidRDefault="007478C2">
      <w:pPr>
        <w:rPr>
          <w:rFonts w:ascii="宋体" w:hAnsi="宋体"/>
          <w:b/>
          <w:sz w:val="24"/>
        </w:rPr>
      </w:pPr>
    </w:p>
    <w:p w14:paraId="7BFAF11B" w14:textId="77777777" w:rsidR="00000000" w:rsidRDefault="007478C2">
      <w:pPr>
        <w:spacing w:line="360" w:lineRule="auto"/>
        <w:outlineLvl w:val="3"/>
        <w:rPr>
          <w:rFonts w:ascii="宋体" w:hAnsi="宋体" w:hint="eastAsia"/>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6</w:t>
      </w:r>
      <w:r>
        <w:rPr>
          <w:rFonts w:ascii="宋体" w:hAnsi="宋体" w:hint="eastAsia"/>
          <w:b/>
          <w:sz w:val="24"/>
        </w:rPr>
        <w:t xml:space="preserve">.2 </w:t>
      </w:r>
      <w:r>
        <w:rPr>
          <w:rFonts w:ascii="宋体" w:hAnsi="宋体"/>
          <w:b/>
          <w:sz w:val="24"/>
        </w:rPr>
        <w:t>报告期内</w:t>
      </w:r>
      <w:r>
        <w:rPr>
          <w:rFonts w:ascii="宋体" w:hAnsi="宋体" w:hint="eastAsia"/>
          <w:b/>
          <w:sz w:val="24"/>
        </w:rPr>
        <w:t>除基金管理人外其他关联方投资本基金的情况（如有）</w:t>
      </w:r>
    </w:p>
    <w:p w14:paraId="650091F7" w14:textId="77777777" w:rsidR="00000000" w:rsidRDefault="007478C2">
      <w:pPr>
        <w:wordWrap w:val="0"/>
        <w:jc w:val="right"/>
        <w:rPr>
          <w:rFonts w:ascii="宋体" w:hAnsi="宋体" w:hint="eastAsia"/>
          <w:sz w:val="24"/>
        </w:rPr>
      </w:pPr>
      <w:r>
        <w:rPr>
          <w:rFonts w:ascii="宋体" w:hAnsi="宋体" w:hint="eastAsia"/>
          <w:sz w:val="24"/>
        </w:rPr>
        <w:t>份额单位：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9"/>
        <w:gridCol w:w="779"/>
        <w:gridCol w:w="806"/>
        <w:gridCol w:w="1791"/>
        <w:gridCol w:w="1632"/>
        <w:gridCol w:w="1668"/>
        <w:gridCol w:w="835"/>
        <w:gridCol w:w="776"/>
      </w:tblGrid>
      <w:tr w:rsidR="00000000" w14:paraId="4074877D" w14:textId="77777777">
        <w:trPr>
          <w:trHeight w:val="300"/>
          <w:jc w:val="center"/>
        </w:trPr>
        <w:tc>
          <w:tcPr>
            <w:tcW w:w="9286" w:type="dxa"/>
            <w:gridSpan w:val="8"/>
            <w:vAlign w:val="center"/>
          </w:tcPr>
          <w:p w14:paraId="61ECA5FE" w14:textId="77777777" w:rsidR="00000000" w:rsidRDefault="007478C2">
            <w:pPr>
              <w:jc w:val="center"/>
              <w:rPr>
                <w:rFonts w:ascii="宋体" w:hAnsi="宋体"/>
                <w:sz w:val="24"/>
              </w:rPr>
            </w:pPr>
            <w:r>
              <w:rPr>
                <w:rFonts w:ascii="宋体" w:hAnsi="宋体" w:hint="eastAsia"/>
                <w:sz w:val="24"/>
              </w:rPr>
              <w:t>本期</w:t>
            </w:r>
          </w:p>
          <w:p w14:paraId="4EA8E561" w14:textId="77777777" w:rsidR="00000000" w:rsidRDefault="007478C2">
            <w:pPr>
              <w:jc w:val="center"/>
              <w:rPr>
                <w:rFonts w:hint="eastAsia"/>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072F6DDC" w14:textId="77777777">
        <w:trPr>
          <w:trHeight w:val="300"/>
          <w:jc w:val="center"/>
        </w:trPr>
        <w:tc>
          <w:tcPr>
            <w:tcW w:w="999" w:type="dxa"/>
            <w:vMerge w:val="restart"/>
            <w:vAlign w:val="center"/>
          </w:tcPr>
          <w:p w14:paraId="517EAAAA" w14:textId="77777777" w:rsidR="00000000" w:rsidRDefault="007478C2">
            <w:pPr>
              <w:jc w:val="center"/>
              <w:rPr>
                <w:rFonts w:ascii="宋体" w:hAnsi="宋体"/>
                <w:sz w:val="24"/>
              </w:rPr>
            </w:pPr>
            <w:r>
              <w:rPr>
                <w:rFonts w:ascii="宋体" w:hAnsi="宋体" w:hint="eastAsia"/>
                <w:sz w:val="24"/>
              </w:rPr>
              <w:t>关联方名称</w:t>
            </w:r>
          </w:p>
        </w:tc>
        <w:tc>
          <w:tcPr>
            <w:tcW w:w="1585" w:type="dxa"/>
            <w:gridSpan w:val="2"/>
            <w:vAlign w:val="center"/>
          </w:tcPr>
          <w:p w14:paraId="036616F3" w14:textId="77777777" w:rsidR="00000000" w:rsidRDefault="007478C2">
            <w:pPr>
              <w:jc w:val="center"/>
              <w:rPr>
                <w:rFonts w:ascii="宋体" w:hAnsi="宋体"/>
                <w:sz w:val="24"/>
              </w:rPr>
            </w:pPr>
            <w:r>
              <w:rPr>
                <w:rFonts w:ascii="宋体" w:hAnsi="宋体"/>
                <w:sz w:val="24"/>
              </w:rPr>
              <w:t>期初持有</w:t>
            </w:r>
          </w:p>
        </w:tc>
        <w:tc>
          <w:tcPr>
            <w:tcW w:w="1791" w:type="dxa"/>
            <w:vAlign w:val="center"/>
          </w:tcPr>
          <w:p w14:paraId="7E8B1DEC" w14:textId="77777777" w:rsidR="00000000" w:rsidRDefault="007478C2">
            <w:pPr>
              <w:jc w:val="center"/>
              <w:rPr>
                <w:rFonts w:ascii="宋体" w:hAnsi="宋体"/>
                <w:sz w:val="24"/>
              </w:rPr>
            </w:pPr>
            <w:r>
              <w:rPr>
                <w:rFonts w:ascii="宋体" w:hAnsi="宋体"/>
                <w:sz w:val="24"/>
              </w:rPr>
              <w:t>期间申购</w:t>
            </w:r>
            <w:r>
              <w:rPr>
                <w:rFonts w:ascii="宋体" w:hAnsi="宋体"/>
                <w:sz w:val="24"/>
              </w:rPr>
              <w:t>/</w:t>
            </w:r>
            <w:r>
              <w:rPr>
                <w:rFonts w:ascii="宋体" w:hAnsi="宋体"/>
                <w:sz w:val="24"/>
              </w:rPr>
              <w:t>买入</w:t>
            </w:r>
          </w:p>
        </w:tc>
        <w:tc>
          <w:tcPr>
            <w:tcW w:w="1632" w:type="dxa"/>
            <w:vMerge w:val="restart"/>
            <w:vAlign w:val="center"/>
          </w:tcPr>
          <w:p w14:paraId="3A07E909" w14:textId="77777777" w:rsidR="00000000" w:rsidRDefault="007478C2">
            <w:pPr>
              <w:jc w:val="center"/>
              <w:rPr>
                <w:rFonts w:ascii="宋体" w:hAnsi="宋体"/>
                <w:sz w:val="24"/>
              </w:rPr>
            </w:pPr>
            <w:r>
              <w:rPr>
                <w:rFonts w:ascii="宋体" w:hAnsi="宋体"/>
                <w:sz w:val="24"/>
              </w:rPr>
              <w:t>期间因拆分变动份额</w:t>
            </w:r>
          </w:p>
        </w:tc>
        <w:tc>
          <w:tcPr>
            <w:tcW w:w="1668" w:type="dxa"/>
            <w:vMerge w:val="restart"/>
            <w:vAlign w:val="center"/>
          </w:tcPr>
          <w:p w14:paraId="5C83D350" w14:textId="77777777" w:rsidR="00000000" w:rsidRDefault="007478C2">
            <w:pPr>
              <w:jc w:val="center"/>
              <w:rPr>
                <w:rFonts w:ascii="宋体" w:hAnsi="宋体"/>
                <w:sz w:val="24"/>
              </w:rPr>
            </w:pPr>
            <w:r>
              <w:rPr>
                <w:rFonts w:ascii="宋体" w:hAnsi="宋体"/>
                <w:sz w:val="24"/>
              </w:rPr>
              <w:t>减：期间赎回</w:t>
            </w:r>
            <w:r>
              <w:rPr>
                <w:rFonts w:ascii="宋体" w:hAnsi="宋体"/>
                <w:sz w:val="24"/>
              </w:rPr>
              <w:t>/</w:t>
            </w:r>
            <w:r>
              <w:rPr>
                <w:rFonts w:ascii="宋体" w:hAnsi="宋体"/>
                <w:sz w:val="24"/>
              </w:rPr>
              <w:t>卖出份额</w:t>
            </w:r>
          </w:p>
        </w:tc>
        <w:tc>
          <w:tcPr>
            <w:tcW w:w="1611" w:type="dxa"/>
            <w:gridSpan w:val="2"/>
            <w:vAlign w:val="center"/>
          </w:tcPr>
          <w:p w14:paraId="484E841F" w14:textId="77777777" w:rsidR="00000000" w:rsidRDefault="007478C2">
            <w:pPr>
              <w:jc w:val="center"/>
              <w:rPr>
                <w:rFonts w:ascii="宋体" w:hAnsi="宋体"/>
                <w:sz w:val="24"/>
              </w:rPr>
            </w:pPr>
            <w:r>
              <w:rPr>
                <w:rFonts w:ascii="宋体" w:hAnsi="宋体"/>
                <w:sz w:val="24"/>
              </w:rPr>
              <w:t>期末持有</w:t>
            </w:r>
          </w:p>
        </w:tc>
      </w:tr>
      <w:tr w:rsidR="00000000" w14:paraId="1E250F18" w14:textId="77777777">
        <w:trPr>
          <w:trHeight w:val="300"/>
          <w:jc w:val="center"/>
        </w:trPr>
        <w:tc>
          <w:tcPr>
            <w:tcW w:w="999" w:type="dxa"/>
            <w:vMerge/>
            <w:vAlign w:val="center"/>
          </w:tcPr>
          <w:p w14:paraId="4196472C" w14:textId="77777777" w:rsidR="00000000" w:rsidRDefault="007478C2">
            <w:pPr>
              <w:jc w:val="center"/>
              <w:rPr>
                <w:rFonts w:ascii="宋体" w:hAnsi="宋体"/>
                <w:sz w:val="24"/>
              </w:rPr>
            </w:pPr>
          </w:p>
        </w:tc>
        <w:tc>
          <w:tcPr>
            <w:tcW w:w="779" w:type="dxa"/>
            <w:vAlign w:val="center"/>
          </w:tcPr>
          <w:p w14:paraId="3D3529F1" w14:textId="77777777" w:rsidR="00000000" w:rsidRDefault="007478C2">
            <w:pPr>
              <w:jc w:val="center"/>
              <w:rPr>
                <w:rFonts w:ascii="宋体" w:hAnsi="宋体"/>
                <w:sz w:val="24"/>
              </w:rPr>
            </w:pPr>
            <w:r>
              <w:rPr>
                <w:rFonts w:ascii="宋体" w:hAnsi="宋体"/>
                <w:sz w:val="24"/>
              </w:rPr>
              <w:t>份额</w:t>
            </w:r>
          </w:p>
        </w:tc>
        <w:tc>
          <w:tcPr>
            <w:tcW w:w="806" w:type="dxa"/>
            <w:vAlign w:val="center"/>
          </w:tcPr>
          <w:p w14:paraId="3B96DCEA" w14:textId="77777777" w:rsidR="00000000" w:rsidRDefault="007478C2">
            <w:pPr>
              <w:jc w:val="center"/>
              <w:rPr>
                <w:rFonts w:ascii="宋体" w:hAnsi="宋体"/>
                <w:sz w:val="24"/>
              </w:rPr>
            </w:pPr>
            <w:r>
              <w:rPr>
                <w:rFonts w:ascii="宋体" w:hAnsi="宋体"/>
                <w:sz w:val="24"/>
              </w:rPr>
              <w:t>比例</w:t>
            </w:r>
            <w:r>
              <w:rPr>
                <w:rStyle w:val="FootnoteReference"/>
                <w:rFonts w:ascii="宋体" w:hAnsi="宋体"/>
                <w:sz w:val="24"/>
              </w:rPr>
              <w:footnoteReference w:id="478"/>
            </w:r>
          </w:p>
        </w:tc>
        <w:tc>
          <w:tcPr>
            <w:tcW w:w="1791" w:type="dxa"/>
            <w:vAlign w:val="center"/>
          </w:tcPr>
          <w:p w14:paraId="25A5D919" w14:textId="77777777" w:rsidR="00000000" w:rsidRDefault="007478C2">
            <w:pPr>
              <w:jc w:val="center"/>
              <w:rPr>
                <w:rFonts w:ascii="宋体" w:hAnsi="宋体"/>
                <w:sz w:val="24"/>
              </w:rPr>
            </w:pPr>
            <w:r>
              <w:rPr>
                <w:rFonts w:ascii="宋体" w:hAnsi="宋体"/>
                <w:sz w:val="24"/>
              </w:rPr>
              <w:t>份额</w:t>
            </w:r>
          </w:p>
        </w:tc>
        <w:tc>
          <w:tcPr>
            <w:tcW w:w="1632" w:type="dxa"/>
            <w:vMerge/>
            <w:vAlign w:val="center"/>
          </w:tcPr>
          <w:p w14:paraId="6686509F" w14:textId="77777777" w:rsidR="00000000" w:rsidRDefault="007478C2">
            <w:pPr>
              <w:jc w:val="center"/>
              <w:rPr>
                <w:rFonts w:ascii="宋体" w:hAnsi="宋体"/>
                <w:sz w:val="24"/>
              </w:rPr>
            </w:pPr>
          </w:p>
        </w:tc>
        <w:tc>
          <w:tcPr>
            <w:tcW w:w="1668" w:type="dxa"/>
            <w:vMerge/>
            <w:vAlign w:val="center"/>
          </w:tcPr>
          <w:p w14:paraId="49CFDAF9" w14:textId="77777777" w:rsidR="00000000" w:rsidRDefault="007478C2">
            <w:pPr>
              <w:jc w:val="center"/>
              <w:rPr>
                <w:rFonts w:ascii="宋体" w:hAnsi="宋体"/>
                <w:sz w:val="24"/>
              </w:rPr>
            </w:pPr>
          </w:p>
        </w:tc>
        <w:tc>
          <w:tcPr>
            <w:tcW w:w="835" w:type="dxa"/>
            <w:vAlign w:val="center"/>
          </w:tcPr>
          <w:p w14:paraId="46105BEC" w14:textId="77777777" w:rsidR="00000000" w:rsidRDefault="007478C2">
            <w:pPr>
              <w:jc w:val="center"/>
              <w:rPr>
                <w:rFonts w:ascii="宋体" w:hAnsi="宋体"/>
                <w:sz w:val="24"/>
              </w:rPr>
            </w:pPr>
            <w:r>
              <w:rPr>
                <w:rFonts w:ascii="宋体" w:hAnsi="宋体"/>
                <w:sz w:val="24"/>
              </w:rPr>
              <w:t>份额</w:t>
            </w:r>
          </w:p>
        </w:tc>
        <w:tc>
          <w:tcPr>
            <w:tcW w:w="776" w:type="dxa"/>
            <w:vAlign w:val="center"/>
          </w:tcPr>
          <w:p w14:paraId="7CA341ED" w14:textId="77777777" w:rsidR="00000000" w:rsidRDefault="007478C2">
            <w:pPr>
              <w:jc w:val="center"/>
              <w:rPr>
                <w:rFonts w:ascii="宋体" w:hAnsi="宋体"/>
                <w:sz w:val="24"/>
              </w:rPr>
            </w:pPr>
            <w:r>
              <w:rPr>
                <w:rFonts w:ascii="宋体" w:hAnsi="宋体"/>
                <w:sz w:val="24"/>
              </w:rPr>
              <w:t>比例</w:t>
            </w:r>
          </w:p>
        </w:tc>
      </w:tr>
      <w:tr w:rsidR="00000000" w14:paraId="772A73E5" w14:textId="77777777">
        <w:trPr>
          <w:trHeight w:val="300"/>
          <w:jc w:val="center"/>
        </w:trPr>
        <w:tc>
          <w:tcPr>
            <w:tcW w:w="999" w:type="dxa"/>
          </w:tcPr>
          <w:p w14:paraId="0EC0D813" w14:textId="77777777" w:rsidR="00000000" w:rsidRDefault="007478C2">
            <w:pPr>
              <w:rPr>
                <w:color w:val="0000FF"/>
                <w:sz w:val="18"/>
              </w:rPr>
            </w:pPr>
            <w:r>
              <w:rPr>
                <w:rFonts w:hint="eastAsia"/>
                <w:color w:val="0000FF"/>
                <w:sz w:val="18"/>
              </w:rPr>
              <w:t>（</w:t>
            </w:r>
            <w:r>
              <w:rPr>
                <w:rFonts w:hint="eastAsia"/>
                <w:color w:val="0000FF"/>
                <w:sz w:val="18"/>
              </w:rPr>
              <w:t>0847</w:t>
            </w:r>
            <w:r>
              <w:rPr>
                <w:rFonts w:hint="eastAsia"/>
                <w:color w:val="0000FF"/>
                <w:sz w:val="18"/>
              </w:rPr>
              <w:t>）</w:t>
            </w:r>
          </w:p>
        </w:tc>
        <w:tc>
          <w:tcPr>
            <w:tcW w:w="779" w:type="dxa"/>
          </w:tcPr>
          <w:p w14:paraId="172E07E7" w14:textId="77777777" w:rsidR="00000000" w:rsidRDefault="007478C2">
            <w:pPr>
              <w:rPr>
                <w:color w:val="0000FF"/>
                <w:sz w:val="18"/>
              </w:rPr>
            </w:pPr>
            <w:r>
              <w:rPr>
                <w:rFonts w:hint="eastAsia"/>
                <w:color w:val="0000FF"/>
                <w:sz w:val="18"/>
              </w:rPr>
              <w:t>（</w:t>
            </w:r>
            <w:r>
              <w:rPr>
                <w:rFonts w:hint="eastAsia"/>
                <w:color w:val="0000FF"/>
                <w:sz w:val="18"/>
              </w:rPr>
              <w:t>0848</w:t>
            </w:r>
            <w:r>
              <w:rPr>
                <w:rFonts w:hint="eastAsia"/>
                <w:color w:val="0000FF"/>
                <w:sz w:val="18"/>
              </w:rPr>
              <w:t>）</w:t>
            </w:r>
          </w:p>
        </w:tc>
        <w:tc>
          <w:tcPr>
            <w:tcW w:w="806" w:type="dxa"/>
          </w:tcPr>
          <w:p w14:paraId="5BF1E8D5" w14:textId="77777777" w:rsidR="00000000" w:rsidRDefault="007478C2">
            <w:pPr>
              <w:rPr>
                <w:color w:val="0000FF"/>
                <w:sz w:val="18"/>
              </w:rPr>
            </w:pPr>
            <w:r>
              <w:rPr>
                <w:rFonts w:hint="eastAsia"/>
                <w:color w:val="0000FF"/>
                <w:sz w:val="18"/>
              </w:rPr>
              <w:t>（</w:t>
            </w:r>
            <w:r>
              <w:rPr>
                <w:rFonts w:hint="eastAsia"/>
                <w:color w:val="0000FF"/>
                <w:sz w:val="18"/>
              </w:rPr>
              <w:t>0849</w:t>
            </w:r>
            <w:r>
              <w:rPr>
                <w:rFonts w:hint="eastAsia"/>
                <w:color w:val="0000FF"/>
                <w:sz w:val="18"/>
              </w:rPr>
              <w:t>）</w:t>
            </w:r>
          </w:p>
        </w:tc>
        <w:tc>
          <w:tcPr>
            <w:tcW w:w="1791" w:type="dxa"/>
          </w:tcPr>
          <w:p w14:paraId="6A7E0AE5" w14:textId="77777777" w:rsidR="00000000" w:rsidRDefault="007478C2">
            <w:pPr>
              <w:rPr>
                <w:rFonts w:ascii="宋体" w:hAnsi="宋体"/>
                <w:sz w:val="24"/>
              </w:rPr>
            </w:pPr>
            <w:r>
              <w:rPr>
                <w:rFonts w:hint="eastAsia"/>
                <w:color w:val="0000FF"/>
                <w:sz w:val="18"/>
              </w:rPr>
              <w:t>（</w:t>
            </w:r>
            <w:r>
              <w:rPr>
                <w:color w:val="0000FF"/>
                <w:sz w:val="18"/>
              </w:rPr>
              <w:t>6459</w:t>
            </w:r>
            <w:r>
              <w:rPr>
                <w:rFonts w:hint="eastAsia"/>
                <w:color w:val="0000FF"/>
                <w:sz w:val="18"/>
              </w:rPr>
              <w:t>）</w:t>
            </w:r>
          </w:p>
        </w:tc>
        <w:tc>
          <w:tcPr>
            <w:tcW w:w="1632" w:type="dxa"/>
          </w:tcPr>
          <w:p w14:paraId="0074D307" w14:textId="77777777" w:rsidR="00000000" w:rsidRDefault="007478C2">
            <w:pPr>
              <w:rPr>
                <w:rFonts w:ascii="宋体" w:hAnsi="宋体"/>
                <w:sz w:val="24"/>
              </w:rPr>
            </w:pPr>
            <w:r>
              <w:rPr>
                <w:rFonts w:hint="eastAsia"/>
                <w:color w:val="0000FF"/>
                <w:sz w:val="18"/>
              </w:rPr>
              <w:t>（</w:t>
            </w:r>
            <w:r>
              <w:rPr>
                <w:color w:val="0000FF"/>
                <w:sz w:val="18"/>
              </w:rPr>
              <w:t>6460</w:t>
            </w:r>
            <w:r>
              <w:rPr>
                <w:rFonts w:hint="eastAsia"/>
                <w:color w:val="0000FF"/>
                <w:sz w:val="18"/>
              </w:rPr>
              <w:t>）</w:t>
            </w:r>
          </w:p>
        </w:tc>
        <w:tc>
          <w:tcPr>
            <w:tcW w:w="1668" w:type="dxa"/>
          </w:tcPr>
          <w:p w14:paraId="1CD0733C" w14:textId="77777777" w:rsidR="00000000" w:rsidRDefault="007478C2">
            <w:pPr>
              <w:rPr>
                <w:rFonts w:ascii="宋体" w:hAnsi="宋体"/>
                <w:sz w:val="24"/>
              </w:rPr>
            </w:pPr>
            <w:r>
              <w:rPr>
                <w:rFonts w:hint="eastAsia"/>
                <w:color w:val="0000FF"/>
                <w:sz w:val="18"/>
              </w:rPr>
              <w:t>（</w:t>
            </w:r>
            <w:r>
              <w:rPr>
                <w:color w:val="0000FF"/>
                <w:sz w:val="18"/>
              </w:rPr>
              <w:t>6461</w:t>
            </w:r>
            <w:r>
              <w:rPr>
                <w:rFonts w:hint="eastAsia"/>
                <w:color w:val="0000FF"/>
                <w:sz w:val="18"/>
              </w:rPr>
              <w:t>）</w:t>
            </w:r>
          </w:p>
        </w:tc>
        <w:tc>
          <w:tcPr>
            <w:tcW w:w="835" w:type="dxa"/>
          </w:tcPr>
          <w:p w14:paraId="03E1876A" w14:textId="77777777" w:rsidR="00000000" w:rsidRDefault="007478C2">
            <w:pPr>
              <w:rPr>
                <w:color w:val="0000FF"/>
                <w:sz w:val="18"/>
              </w:rPr>
            </w:pPr>
            <w:r>
              <w:rPr>
                <w:rFonts w:hint="eastAsia"/>
                <w:color w:val="0000FF"/>
                <w:sz w:val="18"/>
              </w:rPr>
              <w:t>（</w:t>
            </w:r>
            <w:r>
              <w:rPr>
                <w:rFonts w:hint="eastAsia"/>
                <w:color w:val="0000FF"/>
                <w:sz w:val="18"/>
              </w:rPr>
              <w:t>0848</w:t>
            </w:r>
            <w:r>
              <w:rPr>
                <w:rFonts w:hint="eastAsia"/>
                <w:color w:val="0000FF"/>
                <w:sz w:val="18"/>
              </w:rPr>
              <w:t>）</w:t>
            </w:r>
          </w:p>
        </w:tc>
        <w:tc>
          <w:tcPr>
            <w:tcW w:w="776" w:type="dxa"/>
          </w:tcPr>
          <w:p w14:paraId="7E14987A" w14:textId="77777777" w:rsidR="00000000" w:rsidRDefault="007478C2">
            <w:pPr>
              <w:rPr>
                <w:color w:val="0000FF"/>
                <w:sz w:val="18"/>
              </w:rPr>
            </w:pPr>
            <w:r>
              <w:rPr>
                <w:rFonts w:hint="eastAsia"/>
                <w:color w:val="0000FF"/>
                <w:sz w:val="18"/>
              </w:rPr>
              <w:t>（</w:t>
            </w:r>
            <w:r>
              <w:rPr>
                <w:rFonts w:hint="eastAsia"/>
                <w:color w:val="0000FF"/>
                <w:sz w:val="18"/>
              </w:rPr>
              <w:t>0849</w:t>
            </w:r>
            <w:r>
              <w:rPr>
                <w:rFonts w:hint="eastAsia"/>
                <w:color w:val="0000FF"/>
                <w:sz w:val="18"/>
              </w:rPr>
              <w:t>）</w:t>
            </w:r>
          </w:p>
        </w:tc>
      </w:tr>
      <w:tr w:rsidR="00000000" w14:paraId="6FDF959E" w14:textId="77777777">
        <w:trPr>
          <w:trHeight w:val="300"/>
          <w:jc w:val="center"/>
        </w:trPr>
        <w:tc>
          <w:tcPr>
            <w:tcW w:w="999" w:type="dxa"/>
          </w:tcPr>
          <w:p w14:paraId="32AD0C42" w14:textId="77777777" w:rsidR="00000000" w:rsidRDefault="007478C2">
            <w:pPr>
              <w:rPr>
                <w:rFonts w:ascii="宋体" w:hAnsi="宋体"/>
                <w:sz w:val="24"/>
              </w:rPr>
            </w:pPr>
          </w:p>
        </w:tc>
        <w:tc>
          <w:tcPr>
            <w:tcW w:w="779" w:type="dxa"/>
          </w:tcPr>
          <w:p w14:paraId="33BC0164" w14:textId="77777777" w:rsidR="00000000" w:rsidRDefault="007478C2">
            <w:pPr>
              <w:rPr>
                <w:rFonts w:ascii="宋体" w:hAnsi="宋体"/>
                <w:sz w:val="24"/>
              </w:rPr>
            </w:pPr>
          </w:p>
        </w:tc>
        <w:tc>
          <w:tcPr>
            <w:tcW w:w="806" w:type="dxa"/>
          </w:tcPr>
          <w:p w14:paraId="4E8E22C2" w14:textId="77777777" w:rsidR="00000000" w:rsidRDefault="007478C2">
            <w:pPr>
              <w:rPr>
                <w:rFonts w:ascii="宋体" w:hAnsi="宋体"/>
                <w:sz w:val="24"/>
              </w:rPr>
            </w:pPr>
          </w:p>
        </w:tc>
        <w:tc>
          <w:tcPr>
            <w:tcW w:w="1791" w:type="dxa"/>
          </w:tcPr>
          <w:p w14:paraId="3DD8469E" w14:textId="77777777" w:rsidR="00000000" w:rsidRDefault="007478C2">
            <w:pPr>
              <w:rPr>
                <w:rFonts w:ascii="宋体" w:hAnsi="宋体"/>
                <w:sz w:val="24"/>
              </w:rPr>
            </w:pPr>
          </w:p>
        </w:tc>
        <w:tc>
          <w:tcPr>
            <w:tcW w:w="1632" w:type="dxa"/>
          </w:tcPr>
          <w:p w14:paraId="2D19E295" w14:textId="77777777" w:rsidR="00000000" w:rsidRDefault="007478C2">
            <w:pPr>
              <w:rPr>
                <w:rFonts w:ascii="宋体" w:hAnsi="宋体"/>
                <w:sz w:val="24"/>
              </w:rPr>
            </w:pPr>
          </w:p>
        </w:tc>
        <w:tc>
          <w:tcPr>
            <w:tcW w:w="1668" w:type="dxa"/>
          </w:tcPr>
          <w:p w14:paraId="55163708" w14:textId="77777777" w:rsidR="00000000" w:rsidRDefault="007478C2">
            <w:pPr>
              <w:rPr>
                <w:rFonts w:ascii="宋体" w:hAnsi="宋体"/>
                <w:sz w:val="24"/>
              </w:rPr>
            </w:pPr>
          </w:p>
        </w:tc>
        <w:tc>
          <w:tcPr>
            <w:tcW w:w="835" w:type="dxa"/>
          </w:tcPr>
          <w:p w14:paraId="504A23FE" w14:textId="77777777" w:rsidR="00000000" w:rsidRDefault="007478C2">
            <w:pPr>
              <w:rPr>
                <w:rFonts w:ascii="宋体" w:hAnsi="宋体"/>
                <w:sz w:val="24"/>
              </w:rPr>
            </w:pPr>
          </w:p>
        </w:tc>
        <w:tc>
          <w:tcPr>
            <w:tcW w:w="776" w:type="dxa"/>
          </w:tcPr>
          <w:p w14:paraId="4753AB4D" w14:textId="77777777" w:rsidR="00000000" w:rsidRDefault="007478C2">
            <w:pPr>
              <w:rPr>
                <w:rFonts w:ascii="宋体" w:hAnsi="宋体"/>
                <w:sz w:val="24"/>
              </w:rPr>
            </w:pPr>
          </w:p>
        </w:tc>
      </w:tr>
      <w:tr w:rsidR="00000000" w14:paraId="4C89B6EB" w14:textId="77777777">
        <w:trPr>
          <w:trHeight w:val="300"/>
          <w:jc w:val="center"/>
        </w:trPr>
        <w:tc>
          <w:tcPr>
            <w:tcW w:w="999" w:type="dxa"/>
          </w:tcPr>
          <w:p w14:paraId="6F7BB6C5" w14:textId="77777777" w:rsidR="00000000" w:rsidRDefault="007478C2">
            <w:pPr>
              <w:jc w:val="center"/>
              <w:rPr>
                <w:rFonts w:ascii="宋体" w:hAnsi="宋体"/>
                <w:sz w:val="24"/>
              </w:rPr>
            </w:pPr>
            <w:r>
              <w:rPr>
                <w:rFonts w:ascii="宋体" w:hAnsi="宋体"/>
                <w:sz w:val="24"/>
              </w:rPr>
              <w:t>合计</w:t>
            </w:r>
          </w:p>
        </w:tc>
        <w:tc>
          <w:tcPr>
            <w:tcW w:w="779" w:type="dxa"/>
          </w:tcPr>
          <w:p w14:paraId="781FA4D1" w14:textId="77777777" w:rsidR="00000000" w:rsidRDefault="007478C2">
            <w:pPr>
              <w:rPr>
                <w:rFonts w:ascii="宋体" w:hAnsi="宋体"/>
                <w:sz w:val="24"/>
              </w:rPr>
            </w:pPr>
            <w:r>
              <w:rPr>
                <w:rFonts w:hint="eastAsia"/>
                <w:color w:val="0000FF"/>
                <w:sz w:val="18"/>
              </w:rPr>
              <w:t>（</w:t>
            </w:r>
            <w:r>
              <w:rPr>
                <w:color w:val="0000FF"/>
                <w:sz w:val="18"/>
              </w:rPr>
              <w:t>6462</w:t>
            </w:r>
            <w:r>
              <w:rPr>
                <w:rFonts w:hint="eastAsia"/>
                <w:color w:val="0000FF"/>
                <w:sz w:val="18"/>
              </w:rPr>
              <w:t>）</w:t>
            </w:r>
          </w:p>
        </w:tc>
        <w:tc>
          <w:tcPr>
            <w:tcW w:w="806" w:type="dxa"/>
          </w:tcPr>
          <w:p w14:paraId="7102CC80" w14:textId="77777777" w:rsidR="00000000" w:rsidRDefault="007478C2">
            <w:pPr>
              <w:rPr>
                <w:rFonts w:ascii="宋体" w:hAnsi="宋体"/>
                <w:sz w:val="24"/>
              </w:rPr>
            </w:pPr>
            <w:r>
              <w:rPr>
                <w:rFonts w:hint="eastAsia"/>
                <w:color w:val="0000FF"/>
                <w:sz w:val="18"/>
              </w:rPr>
              <w:t>（</w:t>
            </w:r>
            <w:r>
              <w:rPr>
                <w:color w:val="0000FF"/>
                <w:sz w:val="18"/>
              </w:rPr>
              <w:t>6</w:t>
            </w:r>
            <w:r>
              <w:rPr>
                <w:color w:val="0000FF"/>
                <w:sz w:val="18"/>
              </w:rPr>
              <w:t>463</w:t>
            </w:r>
            <w:r>
              <w:rPr>
                <w:rFonts w:hint="eastAsia"/>
                <w:color w:val="0000FF"/>
                <w:sz w:val="18"/>
              </w:rPr>
              <w:t>）</w:t>
            </w:r>
          </w:p>
        </w:tc>
        <w:tc>
          <w:tcPr>
            <w:tcW w:w="1791" w:type="dxa"/>
          </w:tcPr>
          <w:p w14:paraId="136C3DF8" w14:textId="77777777" w:rsidR="00000000" w:rsidRDefault="007478C2">
            <w:pPr>
              <w:rPr>
                <w:rFonts w:ascii="宋体" w:hAnsi="宋体"/>
                <w:sz w:val="24"/>
              </w:rPr>
            </w:pPr>
            <w:r>
              <w:rPr>
                <w:rFonts w:hint="eastAsia"/>
                <w:color w:val="0000FF"/>
                <w:sz w:val="18"/>
              </w:rPr>
              <w:t>（</w:t>
            </w:r>
            <w:r>
              <w:rPr>
                <w:color w:val="0000FF"/>
                <w:sz w:val="18"/>
              </w:rPr>
              <w:t>6464</w:t>
            </w:r>
            <w:r>
              <w:rPr>
                <w:rFonts w:hint="eastAsia"/>
                <w:color w:val="0000FF"/>
                <w:sz w:val="18"/>
              </w:rPr>
              <w:t>）</w:t>
            </w:r>
          </w:p>
        </w:tc>
        <w:tc>
          <w:tcPr>
            <w:tcW w:w="1632" w:type="dxa"/>
          </w:tcPr>
          <w:p w14:paraId="3A920320" w14:textId="77777777" w:rsidR="00000000" w:rsidRDefault="007478C2">
            <w:pPr>
              <w:rPr>
                <w:rFonts w:ascii="宋体" w:hAnsi="宋体"/>
                <w:sz w:val="24"/>
              </w:rPr>
            </w:pPr>
            <w:r>
              <w:rPr>
                <w:rFonts w:hint="eastAsia"/>
                <w:color w:val="0000FF"/>
                <w:sz w:val="18"/>
              </w:rPr>
              <w:t>（</w:t>
            </w:r>
            <w:r>
              <w:rPr>
                <w:color w:val="0000FF"/>
                <w:sz w:val="18"/>
              </w:rPr>
              <w:t>6465</w:t>
            </w:r>
            <w:r>
              <w:rPr>
                <w:rFonts w:hint="eastAsia"/>
                <w:color w:val="0000FF"/>
                <w:sz w:val="18"/>
              </w:rPr>
              <w:t>）</w:t>
            </w:r>
          </w:p>
        </w:tc>
        <w:tc>
          <w:tcPr>
            <w:tcW w:w="1668" w:type="dxa"/>
          </w:tcPr>
          <w:p w14:paraId="0E8EA6AA" w14:textId="77777777" w:rsidR="00000000" w:rsidRDefault="007478C2">
            <w:pPr>
              <w:rPr>
                <w:rFonts w:ascii="宋体" w:hAnsi="宋体"/>
                <w:sz w:val="24"/>
              </w:rPr>
            </w:pPr>
            <w:r>
              <w:rPr>
                <w:rFonts w:hint="eastAsia"/>
                <w:color w:val="0000FF"/>
                <w:sz w:val="18"/>
              </w:rPr>
              <w:t>（</w:t>
            </w:r>
            <w:r>
              <w:rPr>
                <w:color w:val="0000FF"/>
                <w:sz w:val="18"/>
              </w:rPr>
              <w:t>6466</w:t>
            </w:r>
            <w:r>
              <w:rPr>
                <w:rFonts w:hint="eastAsia"/>
                <w:color w:val="0000FF"/>
                <w:sz w:val="18"/>
              </w:rPr>
              <w:t>）</w:t>
            </w:r>
          </w:p>
        </w:tc>
        <w:tc>
          <w:tcPr>
            <w:tcW w:w="835" w:type="dxa"/>
          </w:tcPr>
          <w:p w14:paraId="119C788A" w14:textId="77777777" w:rsidR="00000000" w:rsidRDefault="007478C2">
            <w:pPr>
              <w:rPr>
                <w:rFonts w:ascii="宋体" w:hAnsi="宋体"/>
                <w:sz w:val="24"/>
              </w:rPr>
            </w:pPr>
            <w:r>
              <w:rPr>
                <w:rFonts w:hint="eastAsia"/>
                <w:color w:val="0000FF"/>
                <w:sz w:val="18"/>
              </w:rPr>
              <w:t>（</w:t>
            </w:r>
            <w:r>
              <w:rPr>
                <w:color w:val="0000FF"/>
                <w:sz w:val="18"/>
              </w:rPr>
              <w:t>6462</w:t>
            </w:r>
            <w:r>
              <w:rPr>
                <w:rFonts w:hint="eastAsia"/>
                <w:color w:val="0000FF"/>
                <w:sz w:val="18"/>
              </w:rPr>
              <w:t>）</w:t>
            </w:r>
          </w:p>
        </w:tc>
        <w:tc>
          <w:tcPr>
            <w:tcW w:w="776" w:type="dxa"/>
          </w:tcPr>
          <w:p w14:paraId="3AC90320" w14:textId="77777777" w:rsidR="00000000" w:rsidRDefault="007478C2">
            <w:pPr>
              <w:rPr>
                <w:rFonts w:ascii="宋体" w:hAnsi="宋体"/>
                <w:sz w:val="24"/>
              </w:rPr>
            </w:pPr>
            <w:r>
              <w:rPr>
                <w:rFonts w:hint="eastAsia"/>
                <w:color w:val="0000FF"/>
                <w:sz w:val="18"/>
              </w:rPr>
              <w:t>（</w:t>
            </w:r>
            <w:r>
              <w:rPr>
                <w:color w:val="0000FF"/>
                <w:sz w:val="18"/>
              </w:rPr>
              <w:t>6463</w:t>
            </w:r>
            <w:r>
              <w:rPr>
                <w:rFonts w:hint="eastAsia"/>
                <w:color w:val="0000FF"/>
                <w:sz w:val="18"/>
              </w:rPr>
              <w:t>）</w:t>
            </w:r>
          </w:p>
        </w:tc>
      </w:tr>
      <w:tr w:rsidR="00000000" w14:paraId="6620B2EB" w14:textId="77777777">
        <w:trPr>
          <w:trHeight w:val="300"/>
          <w:jc w:val="center"/>
        </w:trPr>
        <w:tc>
          <w:tcPr>
            <w:tcW w:w="9286" w:type="dxa"/>
            <w:gridSpan w:val="8"/>
            <w:vAlign w:val="center"/>
          </w:tcPr>
          <w:p w14:paraId="5A3B3C79"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2D8BC566" w14:textId="77777777" w:rsidR="00000000" w:rsidRDefault="007478C2">
            <w:pPr>
              <w:jc w:val="center"/>
              <w:rPr>
                <w:rFonts w:ascii="宋体" w:hAnsi="宋体" w:hint="eastAsia"/>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1D6D231" w14:textId="77777777">
        <w:trPr>
          <w:trHeight w:val="300"/>
          <w:jc w:val="center"/>
        </w:trPr>
        <w:tc>
          <w:tcPr>
            <w:tcW w:w="999" w:type="dxa"/>
            <w:vMerge w:val="restart"/>
            <w:vAlign w:val="center"/>
          </w:tcPr>
          <w:p w14:paraId="0F7CCB8C" w14:textId="77777777" w:rsidR="00000000" w:rsidRDefault="007478C2">
            <w:pPr>
              <w:jc w:val="center"/>
              <w:rPr>
                <w:rFonts w:ascii="宋体" w:hAnsi="宋体"/>
                <w:sz w:val="24"/>
              </w:rPr>
            </w:pPr>
            <w:r>
              <w:rPr>
                <w:rFonts w:ascii="宋体" w:hAnsi="宋体" w:hint="eastAsia"/>
                <w:sz w:val="24"/>
              </w:rPr>
              <w:t>关联方名称</w:t>
            </w:r>
          </w:p>
        </w:tc>
        <w:tc>
          <w:tcPr>
            <w:tcW w:w="1585" w:type="dxa"/>
            <w:gridSpan w:val="2"/>
            <w:vAlign w:val="center"/>
          </w:tcPr>
          <w:p w14:paraId="41997C19" w14:textId="77777777" w:rsidR="00000000" w:rsidRDefault="007478C2">
            <w:pPr>
              <w:jc w:val="center"/>
              <w:rPr>
                <w:rFonts w:ascii="宋体" w:hAnsi="宋体"/>
                <w:sz w:val="24"/>
              </w:rPr>
            </w:pPr>
            <w:r>
              <w:rPr>
                <w:rFonts w:ascii="宋体" w:hAnsi="宋体"/>
                <w:sz w:val="24"/>
              </w:rPr>
              <w:t>期初持有</w:t>
            </w:r>
          </w:p>
        </w:tc>
        <w:tc>
          <w:tcPr>
            <w:tcW w:w="1791" w:type="dxa"/>
            <w:vMerge w:val="restart"/>
            <w:vAlign w:val="center"/>
          </w:tcPr>
          <w:p w14:paraId="383A9470" w14:textId="77777777" w:rsidR="00000000" w:rsidRDefault="007478C2">
            <w:pPr>
              <w:jc w:val="center"/>
              <w:rPr>
                <w:rFonts w:ascii="宋体" w:hAnsi="宋体"/>
                <w:sz w:val="24"/>
              </w:rPr>
            </w:pPr>
            <w:r>
              <w:rPr>
                <w:rFonts w:ascii="宋体" w:hAnsi="宋体"/>
                <w:sz w:val="24"/>
              </w:rPr>
              <w:t>期间申购</w:t>
            </w:r>
            <w:r>
              <w:rPr>
                <w:rFonts w:ascii="宋体" w:hAnsi="宋体"/>
                <w:sz w:val="24"/>
              </w:rPr>
              <w:t>/</w:t>
            </w:r>
            <w:r>
              <w:rPr>
                <w:rFonts w:ascii="宋体" w:hAnsi="宋体"/>
                <w:sz w:val="24"/>
              </w:rPr>
              <w:t>买入份额</w:t>
            </w:r>
          </w:p>
        </w:tc>
        <w:tc>
          <w:tcPr>
            <w:tcW w:w="1632" w:type="dxa"/>
            <w:vMerge w:val="restart"/>
            <w:vAlign w:val="center"/>
          </w:tcPr>
          <w:p w14:paraId="3A5D5FDC" w14:textId="77777777" w:rsidR="00000000" w:rsidRDefault="007478C2">
            <w:pPr>
              <w:jc w:val="center"/>
              <w:rPr>
                <w:rFonts w:ascii="宋体" w:hAnsi="宋体"/>
                <w:sz w:val="24"/>
              </w:rPr>
            </w:pPr>
            <w:r>
              <w:rPr>
                <w:rFonts w:ascii="宋体" w:hAnsi="宋体"/>
                <w:sz w:val="24"/>
              </w:rPr>
              <w:t>期间因拆分变动份额</w:t>
            </w:r>
          </w:p>
        </w:tc>
        <w:tc>
          <w:tcPr>
            <w:tcW w:w="1668" w:type="dxa"/>
            <w:vMerge w:val="restart"/>
            <w:vAlign w:val="center"/>
          </w:tcPr>
          <w:p w14:paraId="2B33463A" w14:textId="77777777" w:rsidR="00000000" w:rsidRDefault="007478C2">
            <w:pPr>
              <w:jc w:val="center"/>
              <w:rPr>
                <w:rFonts w:ascii="宋体" w:hAnsi="宋体"/>
                <w:sz w:val="24"/>
              </w:rPr>
            </w:pPr>
            <w:r>
              <w:rPr>
                <w:rFonts w:ascii="宋体" w:hAnsi="宋体"/>
                <w:sz w:val="24"/>
              </w:rPr>
              <w:t>减：期间赎回</w:t>
            </w:r>
            <w:r>
              <w:rPr>
                <w:rFonts w:ascii="宋体" w:hAnsi="宋体"/>
                <w:sz w:val="24"/>
              </w:rPr>
              <w:t>/</w:t>
            </w:r>
            <w:r>
              <w:rPr>
                <w:rFonts w:ascii="宋体" w:hAnsi="宋体"/>
                <w:sz w:val="24"/>
              </w:rPr>
              <w:t>卖出份额</w:t>
            </w:r>
          </w:p>
        </w:tc>
        <w:tc>
          <w:tcPr>
            <w:tcW w:w="1611" w:type="dxa"/>
            <w:gridSpan w:val="2"/>
            <w:vAlign w:val="center"/>
          </w:tcPr>
          <w:p w14:paraId="6919E799" w14:textId="77777777" w:rsidR="00000000" w:rsidRDefault="007478C2">
            <w:pPr>
              <w:jc w:val="center"/>
              <w:rPr>
                <w:rFonts w:ascii="宋体" w:hAnsi="宋体"/>
                <w:sz w:val="24"/>
              </w:rPr>
            </w:pPr>
            <w:r>
              <w:rPr>
                <w:rFonts w:ascii="宋体" w:hAnsi="宋体"/>
                <w:sz w:val="24"/>
              </w:rPr>
              <w:t>期末持有</w:t>
            </w:r>
          </w:p>
        </w:tc>
      </w:tr>
      <w:tr w:rsidR="00000000" w14:paraId="07D8A6E1" w14:textId="77777777">
        <w:trPr>
          <w:trHeight w:val="300"/>
          <w:jc w:val="center"/>
        </w:trPr>
        <w:tc>
          <w:tcPr>
            <w:tcW w:w="999" w:type="dxa"/>
            <w:vMerge/>
            <w:vAlign w:val="center"/>
          </w:tcPr>
          <w:p w14:paraId="494A7412" w14:textId="77777777" w:rsidR="00000000" w:rsidRDefault="007478C2">
            <w:pPr>
              <w:jc w:val="center"/>
              <w:rPr>
                <w:rFonts w:ascii="宋体" w:hAnsi="宋体"/>
                <w:sz w:val="24"/>
              </w:rPr>
            </w:pPr>
          </w:p>
        </w:tc>
        <w:tc>
          <w:tcPr>
            <w:tcW w:w="779" w:type="dxa"/>
            <w:vAlign w:val="center"/>
          </w:tcPr>
          <w:p w14:paraId="4853C150" w14:textId="77777777" w:rsidR="00000000" w:rsidRDefault="007478C2">
            <w:pPr>
              <w:jc w:val="center"/>
              <w:rPr>
                <w:rFonts w:ascii="宋体" w:hAnsi="宋体"/>
                <w:sz w:val="24"/>
              </w:rPr>
            </w:pPr>
            <w:r>
              <w:rPr>
                <w:rFonts w:ascii="宋体" w:hAnsi="宋体"/>
                <w:sz w:val="24"/>
              </w:rPr>
              <w:t>份额</w:t>
            </w:r>
          </w:p>
        </w:tc>
        <w:tc>
          <w:tcPr>
            <w:tcW w:w="806" w:type="dxa"/>
            <w:vAlign w:val="center"/>
          </w:tcPr>
          <w:p w14:paraId="502BEDAF" w14:textId="77777777" w:rsidR="00000000" w:rsidRDefault="007478C2">
            <w:pPr>
              <w:jc w:val="center"/>
              <w:rPr>
                <w:rFonts w:ascii="宋体" w:hAnsi="宋体"/>
                <w:sz w:val="24"/>
              </w:rPr>
            </w:pPr>
            <w:r>
              <w:rPr>
                <w:rFonts w:ascii="宋体" w:hAnsi="宋体"/>
                <w:sz w:val="24"/>
              </w:rPr>
              <w:t>比例</w:t>
            </w:r>
          </w:p>
        </w:tc>
        <w:tc>
          <w:tcPr>
            <w:tcW w:w="1791" w:type="dxa"/>
            <w:vMerge/>
            <w:vAlign w:val="center"/>
          </w:tcPr>
          <w:p w14:paraId="404A2153" w14:textId="77777777" w:rsidR="00000000" w:rsidRDefault="007478C2">
            <w:pPr>
              <w:jc w:val="center"/>
              <w:rPr>
                <w:rFonts w:ascii="宋体" w:hAnsi="宋体"/>
                <w:sz w:val="24"/>
              </w:rPr>
            </w:pPr>
          </w:p>
        </w:tc>
        <w:tc>
          <w:tcPr>
            <w:tcW w:w="1632" w:type="dxa"/>
            <w:vMerge/>
            <w:vAlign w:val="center"/>
          </w:tcPr>
          <w:p w14:paraId="76ED4351" w14:textId="77777777" w:rsidR="00000000" w:rsidRDefault="007478C2">
            <w:pPr>
              <w:jc w:val="center"/>
              <w:rPr>
                <w:rFonts w:ascii="宋体" w:hAnsi="宋体"/>
                <w:sz w:val="24"/>
              </w:rPr>
            </w:pPr>
          </w:p>
        </w:tc>
        <w:tc>
          <w:tcPr>
            <w:tcW w:w="1668" w:type="dxa"/>
            <w:vMerge/>
            <w:vAlign w:val="center"/>
          </w:tcPr>
          <w:p w14:paraId="073C7649" w14:textId="77777777" w:rsidR="00000000" w:rsidRDefault="007478C2">
            <w:pPr>
              <w:jc w:val="center"/>
              <w:rPr>
                <w:rFonts w:ascii="宋体" w:hAnsi="宋体"/>
                <w:sz w:val="24"/>
              </w:rPr>
            </w:pPr>
          </w:p>
        </w:tc>
        <w:tc>
          <w:tcPr>
            <w:tcW w:w="835" w:type="dxa"/>
            <w:vAlign w:val="center"/>
          </w:tcPr>
          <w:p w14:paraId="35928BBD" w14:textId="77777777" w:rsidR="00000000" w:rsidRDefault="007478C2">
            <w:pPr>
              <w:jc w:val="center"/>
              <w:rPr>
                <w:rFonts w:ascii="宋体" w:hAnsi="宋体"/>
                <w:sz w:val="24"/>
              </w:rPr>
            </w:pPr>
            <w:r>
              <w:rPr>
                <w:rFonts w:ascii="宋体" w:hAnsi="宋体"/>
                <w:sz w:val="24"/>
              </w:rPr>
              <w:t>份额</w:t>
            </w:r>
          </w:p>
        </w:tc>
        <w:tc>
          <w:tcPr>
            <w:tcW w:w="776" w:type="dxa"/>
            <w:vAlign w:val="center"/>
          </w:tcPr>
          <w:p w14:paraId="5207947F" w14:textId="77777777" w:rsidR="00000000" w:rsidRDefault="007478C2">
            <w:pPr>
              <w:jc w:val="center"/>
              <w:rPr>
                <w:rFonts w:ascii="宋体" w:hAnsi="宋体"/>
                <w:sz w:val="24"/>
              </w:rPr>
            </w:pPr>
            <w:r>
              <w:rPr>
                <w:rFonts w:ascii="宋体" w:hAnsi="宋体"/>
                <w:sz w:val="24"/>
              </w:rPr>
              <w:t>比例</w:t>
            </w:r>
          </w:p>
        </w:tc>
      </w:tr>
      <w:tr w:rsidR="00000000" w14:paraId="21A03CD2" w14:textId="77777777">
        <w:trPr>
          <w:trHeight w:val="300"/>
          <w:jc w:val="center"/>
        </w:trPr>
        <w:tc>
          <w:tcPr>
            <w:tcW w:w="999" w:type="dxa"/>
          </w:tcPr>
          <w:p w14:paraId="1D86B7F1" w14:textId="77777777" w:rsidR="00000000" w:rsidRDefault="007478C2">
            <w:pPr>
              <w:rPr>
                <w:color w:val="0000FF"/>
                <w:sz w:val="18"/>
              </w:rPr>
            </w:pPr>
            <w:r>
              <w:rPr>
                <w:rFonts w:hint="eastAsia"/>
                <w:color w:val="0000FF"/>
                <w:sz w:val="18"/>
              </w:rPr>
              <w:t>（</w:t>
            </w:r>
            <w:r>
              <w:rPr>
                <w:rFonts w:hint="eastAsia"/>
                <w:color w:val="0000FF"/>
                <w:sz w:val="18"/>
              </w:rPr>
              <w:t>0847</w:t>
            </w:r>
            <w:r>
              <w:rPr>
                <w:rFonts w:hint="eastAsia"/>
                <w:color w:val="0000FF"/>
                <w:sz w:val="18"/>
              </w:rPr>
              <w:t>）</w:t>
            </w:r>
          </w:p>
        </w:tc>
        <w:tc>
          <w:tcPr>
            <w:tcW w:w="779" w:type="dxa"/>
          </w:tcPr>
          <w:p w14:paraId="544B66DA" w14:textId="77777777" w:rsidR="00000000" w:rsidRDefault="007478C2">
            <w:pPr>
              <w:rPr>
                <w:color w:val="0000FF"/>
                <w:sz w:val="18"/>
              </w:rPr>
            </w:pPr>
            <w:r>
              <w:rPr>
                <w:rFonts w:hint="eastAsia"/>
                <w:color w:val="0000FF"/>
                <w:sz w:val="18"/>
              </w:rPr>
              <w:t>（</w:t>
            </w:r>
            <w:r>
              <w:rPr>
                <w:rFonts w:hint="eastAsia"/>
                <w:color w:val="0000FF"/>
                <w:sz w:val="18"/>
              </w:rPr>
              <w:t>0848</w:t>
            </w:r>
            <w:r>
              <w:rPr>
                <w:rFonts w:hint="eastAsia"/>
                <w:color w:val="0000FF"/>
                <w:sz w:val="18"/>
              </w:rPr>
              <w:t>）</w:t>
            </w:r>
          </w:p>
        </w:tc>
        <w:tc>
          <w:tcPr>
            <w:tcW w:w="806" w:type="dxa"/>
          </w:tcPr>
          <w:p w14:paraId="6BB58BEA" w14:textId="77777777" w:rsidR="00000000" w:rsidRDefault="007478C2">
            <w:pPr>
              <w:rPr>
                <w:color w:val="0000FF"/>
                <w:sz w:val="18"/>
              </w:rPr>
            </w:pPr>
            <w:r>
              <w:rPr>
                <w:rFonts w:hint="eastAsia"/>
                <w:color w:val="0000FF"/>
                <w:sz w:val="18"/>
              </w:rPr>
              <w:t>（</w:t>
            </w:r>
            <w:r>
              <w:rPr>
                <w:rFonts w:hint="eastAsia"/>
                <w:color w:val="0000FF"/>
                <w:sz w:val="18"/>
              </w:rPr>
              <w:t>0849</w:t>
            </w:r>
            <w:r>
              <w:rPr>
                <w:rFonts w:hint="eastAsia"/>
                <w:color w:val="0000FF"/>
                <w:sz w:val="18"/>
              </w:rPr>
              <w:t>）</w:t>
            </w:r>
          </w:p>
        </w:tc>
        <w:tc>
          <w:tcPr>
            <w:tcW w:w="1791" w:type="dxa"/>
          </w:tcPr>
          <w:p w14:paraId="2EC57E3B" w14:textId="77777777" w:rsidR="00000000" w:rsidRDefault="007478C2">
            <w:pPr>
              <w:rPr>
                <w:rFonts w:ascii="宋体" w:hAnsi="宋体"/>
                <w:sz w:val="24"/>
              </w:rPr>
            </w:pPr>
            <w:r>
              <w:rPr>
                <w:rFonts w:hint="eastAsia"/>
                <w:color w:val="0000FF"/>
                <w:sz w:val="18"/>
              </w:rPr>
              <w:t>（</w:t>
            </w:r>
            <w:r>
              <w:rPr>
                <w:color w:val="0000FF"/>
                <w:sz w:val="18"/>
              </w:rPr>
              <w:t>6459</w:t>
            </w:r>
            <w:r>
              <w:rPr>
                <w:rFonts w:hint="eastAsia"/>
                <w:color w:val="0000FF"/>
                <w:sz w:val="18"/>
              </w:rPr>
              <w:t>）</w:t>
            </w:r>
          </w:p>
        </w:tc>
        <w:tc>
          <w:tcPr>
            <w:tcW w:w="1632" w:type="dxa"/>
          </w:tcPr>
          <w:p w14:paraId="69885866" w14:textId="77777777" w:rsidR="00000000" w:rsidRDefault="007478C2">
            <w:pPr>
              <w:rPr>
                <w:rFonts w:ascii="宋体" w:hAnsi="宋体"/>
                <w:sz w:val="24"/>
              </w:rPr>
            </w:pPr>
            <w:r>
              <w:rPr>
                <w:rFonts w:hint="eastAsia"/>
                <w:color w:val="0000FF"/>
                <w:sz w:val="18"/>
              </w:rPr>
              <w:t>（</w:t>
            </w:r>
            <w:r>
              <w:rPr>
                <w:color w:val="0000FF"/>
                <w:sz w:val="18"/>
              </w:rPr>
              <w:t>6460</w:t>
            </w:r>
            <w:r>
              <w:rPr>
                <w:rFonts w:hint="eastAsia"/>
                <w:color w:val="0000FF"/>
                <w:sz w:val="18"/>
              </w:rPr>
              <w:t>）</w:t>
            </w:r>
          </w:p>
        </w:tc>
        <w:tc>
          <w:tcPr>
            <w:tcW w:w="1668" w:type="dxa"/>
          </w:tcPr>
          <w:p w14:paraId="2EB43F63" w14:textId="77777777" w:rsidR="00000000" w:rsidRDefault="007478C2">
            <w:pPr>
              <w:rPr>
                <w:rFonts w:ascii="宋体" w:hAnsi="宋体"/>
                <w:sz w:val="24"/>
              </w:rPr>
            </w:pPr>
            <w:r>
              <w:rPr>
                <w:rFonts w:hint="eastAsia"/>
                <w:color w:val="0000FF"/>
                <w:sz w:val="18"/>
              </w:rPr>
              <w:t>（</w:t>
            </w:r>
            <w:r>
              <w:rPr>
                <w:color w:val="0000FF"/>
                <w:sz w:val="18"/>
              </w:rPr>
              <w:t>6461</w:t>
            </w:r>
            <w:r>
              <w:rPr>
                <w:rFonts w:hint="eastAsia"/>
                <w:color w:val="0000FF"/>
                <w:sz w:val="18"/>
              </w:rPr>
              <w:t>）</w:t>
            </w:r>
          </w:p>
        </w:tc>
        <w:tc>
          <w:tcPr>
            <w:tcW w:w="835" w:type="dxa"/>
          </w:tcPr>
          <w:p w14:paraId="53F075E1" w14:textId="77777777" w:rsidR="00000000" w:rsidRDefault="007478C2">
            <w:pPr>
              <w:rPr>
                <w:color w:val="0000FF"/>
                <w:sz w:val="18"/>
              </w:rPr>
            </w:pPr>
            <w:r>
              <w:rPr>
                <w:rFonts w:hint="eastAsia"/>
                <w:color w:val="0000FF"/>
                <w:sz w:val="18"/>
              </w:rPr>
              <w:t>（</w:t>
            </w:r>
            <w:r>
              <w:rPr>
                <w:rFonts w:hint="eastAsia"/>
                <w:color w:val="0000FF"/>
                <w:sz w:val="18"/>
              </w:rPr>
              <w:t>0848</w:t>
            </w:r>
            <w:r>
              <w:rPr>
                <w:rFonts w:hint="eastAsia"/>
                <w:color w:val="0000FF"/>
                <w:sz w:val="18"/>
              </w:rPr>
              <w:t>）</w:t>
            </w:r>
          </w:p>
        </w:tc>
        <w:tc>
          <w:tcPr>
            <w:tcW w:w="776" w:type="dxa"/>
          </w:tcPr>
          <w:p w14:paraId="4AE72C6D" w14:textId="77777777" w:rsidR="00000000" w:rsidRDefault="007478C2">
            <w:pPr>
              <w:rPr>
                <w:color w:val="0000FF"/>
                <w:sz w:val="18"/>
              </w:rPr>
            </w:pPr>
            <w:r>
              <w:rPr>
                <w:rFonts w:hint="eastAsia"/>
                <w:color w:val="0000FF"/>
                <w:sz w:val="18"/>
              </w:rPr>
              <w:t>（</w:t>
            </w:r>
            <w:r>
              <w:rPr>
                <w:rFonts w:hint="eastAsia"/>
                <w:color w:val="0000FF"/>
                <w:sz w:val="18"/>
              </w:rPr>
              <w:t>0849</w:t>
            </w:r>
            <w:r>
              <w:rPr>
                <w:rFonts w:hint="eastAsia"/>
                <w:color w:val="0000FF"/>
                <w:sz w:val="18"/>
              </w:rPr>
              <w:t>）</w:t>
            </w:r>
          </w:p>
        </w:tc>
      </w:tr>
      <w:tr w:rsidR="00000000" w14:paraId="141F58A9" w14:textId="77777777">
        <w:trPr>
          <w:trHeight w:val="300"/>
          <w:jc w:val="center"/>
        </w:trPr>
        <w:tc>
          <w:tcPr>
            <w:tcW w:w="999" w:type="dxa"/>
          </w:tcPr>
          <w:p w14:paraId="1B4A1B5C" w14:textId="77777777" w:rsidR="00000000" w:rsidRDefault="007478C2">
            <w:pPr>
              <w:rPr>
                <w:rFonts w:ascii="宋体" w:hAnsi="宋体"/>
                <w:sz w:val="24"/>
              </w:rPr>
            </w:pPr>
          </w:p>
        </w:tc>
        <w:tc>
          <w:tcPr>
            <w:tcW w:w="779" w:type="dxa"/>
          </w:tcPr>
          <w:p w14:paraId="05084E73" w14:textId="77777777" w:rsidR="00000000" w:rsidRDefault="007478C2">
            <w:pPr>
              <w:rPr>
                <w:rFonts w:ascii="宋体" w:hAnsi="宋体"/>
                <w:sz w:val="24"/>
              </w:rPr>
            </w:pPr>
          </w:p>
        </w:tc>
        <w:tc>
          <w:tcPr>
            <w:tcW w:w="806" w:type="dxa"/>
          </w:tcPr>
          <w:p w14:paraId="2AB643D5" w14:textId="77777777" w:rsidR="00000000" w:rsidRDefault="007478C2">
            <w:pPr>
              <w:rPr>
                <w:rFonts w:ascii="宋体" w:hAnsi="宋体"/>
                <w:sz w:val="24"/>
              </w:rPr>
            </w:pPr>
          </w:p>
        </w:tc>
        <w:tc>
          <w:tcPr>
            <w:tcW w:w="1791" w:type="dxa"/>
          </w:tcPr>
          <w:p w14:paraId="2D5502BE" w14:textId="77777777" w:rsidR="00000000" w:rsidRDefault="007478C2">
            <w:pPr>
              <w:rPr>
                <w:rFonts w:ascii="宋体" w:hAnsi="宋体"/>
                <w:sz w:val="24"/>
              </w:rPr>
            </w:pPr>
          </w:p>
        </w:tc>
        <w:tc>
          <w:tcPr>
            <w:tcW w:w="1632" w:type="dxa"/>
          </w:tcPr>
          <w:p w14:paraId="31570DFD" w14:textId="77777777" w:rsidR="00000000" w:rsidRDefault="007478C2">
            <w:pPr>
              <w:rPr>
                <w:rFonts w:ascii="宋体" w:hAnsi="宋体"/>
                <w:sz w:val="24"/>
              </w:rPr>
            </w:pPr>
          </w:p>
        </w:tc>
        <w:tc>
          <w:tcPr>
            <w:tcW w:w="1668" w:type="dxa"/>
          </w:tcPr>
          <w:p w14:paraId="73C06A04" w14:textId="77777777" w:rsidR="00000000" w:rsidRDefault="007478C2">
            <w:pPr>
              <w:rPr>
                <w:rFonts w:ascii="宋体" w:hAnsi="宋体"/>
                <w:sz w:val="24"/>
              </w:rPr>
            </w:pPr>
          </w:p>
        </w:tc>
        <w:tc>
          <w:tcPr>
            <w:tcW w:w="835" w:type="dxa"/>
          </w:tcPr>
          <w:p w14:paraId="37B003C1" w14:textId="77777777" w:rsidR="00000000" w:rsidRDefault="007478C2">
            <w:pPr>
              <w:rPr>
                <w:rFonts w:ascii="宋体" w:hAnsi="宋体"/>
                <w:sz w:val="24"/>
              </w:rPr>
            </w:pPr>
          </w:p>
        </w:tc>
        <w:tc>
          <w:tcPr>
            <w:tcW w:w="776" w:type="dxa"/>
          </w:tcPr>
          <w:p w14:paraId="768CD6F4" w14:textId="77777777" w:rsidR="00000000" w:rsidRDefault="007478C2">
            <w:pPr>
              <w:rPr>
                <w:rFonts w:ascii="宋体" w:hAnsi="宋体"/>
                <w:sz w:val="24"/>
              </w:rPr>
            </w:pPr>
          </w:p>
        </w:tc>
      </w:tr>
      <w:tr w:rsidR="00000000" w14:paraId="3FB38205" w14:textId="77777777">
        <w:trPr>
          <w:trHeight w:val="300"/>
          <w:jc w:val="center"/>
        </w:trPr>
        <w:tc>
          <w:tcPr>
            <w:tcW w:w="999" w:type="dxa"/>
          </w:tcPr>
          <w:p w14:paraId="1199155A" w14:textId="77777777" w:rsidR="00000000" w:rsidRDefault="007478C2">
            <w:pPr>
              <w:jc w:val="center"/>
              <w:rPr>
                <w:rFonts w:ascii="宋体" w:hAnsi="宋体"/>
                <w:sz w:val="24"/>
              </w:rPr>
            </w:pPr>
            <w:r>
              <w:rPr>
                <w:rFonts w:ascii="宋体" w:hAnsi="宋体"/>
                <w:sz w:val="24"/>
              </w:rPr>
              <w:t>合计</w:t>
            </w:r>
          </w:p>
        </w:tc>
        <w:tc>
          <w:tcPr>
            <w:tcW w:w="779" w:type="dxa"/>
          </w:tcPr>
          <w:p w14:paraId="38D4DBE3" w14:textId="77777777" w:rsidR="00000000" w:rsidRDefault="007478C2">
            <w:pPr>
              <w:rPr>
                <w:rFonts w:ascii="宋体" w:hAnsi="宋体"/>
                <w:sz w:val="24"/>
              </w:rPr>
            </w:pPr>
            <w:r>
              <w:rPr>
                <w:rFonts w:hint="eastAsia"/>
                <w:color w:val="0000FF"/>
                <w:sz w:val="18"/>
              </w:rPr>
              <w:t>（</w:t>
            </w:r>
            <w:r>
              <w:rPr>
                <w:color w:val="0000FF"/>
                <w:sz w:val="18"/>
              </w:rPr>
              <w:t>6462</w:t>
            </w:r>
            <w:r>
              <w:rPr>
                <w:rFonts w:hint="eastAsia"/>
                <w:color w:val="0000FF"/>
                <w:sz w:val="18"/>
              </w:rPr>
              <w:t>）</w:t>
            </w:r>
          </w:p>
        </w:tc>
        <w:tc>
          <w:tcPr>
            <w:tcW w:w="806" w:type="dxa"/>
          </w:tcPr>
          <w:p w14:paraId="59046429" w14:textId="77777777" w:rsidR="00000000" w:rsidRDefault="007478C2">
            <w:pPr>
              <w:rPr>
                <w:rFonts w:ascii="宋体" w:hAnsi="宋体"/>
                <w:sz w:val="24"/>
              </w:rPr>
            </w:pPr>
            <w:r>
              <w:rPr>
                <w:rFonts w:hint="eastAsia"/>
                <w:color w:val="0000FF"/>
                <w:sz w:val="18"/>
              </w:rPr>
              <w:t>（</w:t>
            </w:r>
            <w:r>
              <w:rPr>
                <w:color w:val="0000FF"/>
                <w:sz w:val="18"/>
              </w:rPr>
              <w:t>6463</w:t>
            </w:r>
            <w:r>
              <w:rPr>
                <w:rFonts w:hint="eastAsia"/>
                <w:color w:val="0000FF"/>
                <w:sz w:val="18"/>
              </w:rPr>
              <w:t>）</w:t>
            </w:r>
          </w:p>
        </w:tc>
        <w:tc>
          <w:tcPr>
            <w:tcW w:w="1791" w:type="dxa"/>
          </w:tcPr>
          <w:p w14:paraId="18836ACA" w14:textId="77777777" w:rsidR="00000000" w:rsidRDefault="007478C2">
            <w:pPr>
              <w:rPr>
                <w:rFonts w:ascii="宋体" w:hAnsi="宋体"/>
                <w:sz w:val="24"/>
              </w:rPr>
            </w:pPr>
            <w:r>
              <w:rPr>
                <w:rFonts w:hint="eastAsia"/>
                <w:color w:val="0000FF"/>
                <w:sz w:val="18"/>
              </w:rPr>
              <w:t>（</w:t>
            </w:r>
            <w:r>
              <w:rPr>
                <w:color w:val="0000FF"/>
                <w:sz w:val="18"/>
              </w:rPr>
              <w:t>6464</w:t>
            </w:r>
            <w:r>
              <w:rPr>
                <w:rFonts w:hint="eastAsia"/>
                <w:color w:val="0000FF"/>
                <w:sz w:val="18"/>
              </w:rPr>
              <w:t>）</w:t>
            </w:r>
          </w:p>
        </w:tc>
        <w:tc>
          <w:tcPr>
            <w:tcW w:w="1632" w:type="dxa"/>
          </w:tcPr>
          <w:p w14:paraId="04A47E76" w14:textId="77777777" w:rsidR="00000000" w:rsidRDefault="007478C2">
            <w:pPr>
              <w:rPr>
                <w:rFonts w:ascii="宋体" w:hAnsi="宋体"/>
                <w:sz w:val="24"/>
              </w:rPr>
            </w:pPr>
            <w:r>
              <w:rPr>
                <w:rFonts w:hint="eastAsia"/>
                <w:color w:val="0000FF"/>
                <w:sz w:val="18"/>
              </w:rPr>
              <w:t>（</w:t>
            </w:r>
            <w:r>
              <w:rPr>
                <w:color w:val="0000FF"/>
                <w:sz w:val="18"/>
              </w:rPr>
              <w:t>6465</w:t>
            </w:r>
            <w:r>
              <w:rPr>
                <w:rFonts w:hint="eastAsia"/>
                <w:color w:val="0000FF"/>
                <w:sz w:val="18"/>
              </w:rPr>
              <w:t>）</w:t>
            </w:r>
          </w:p>
        </w:tc>
        <w:tc>
          <w:tcPr>
            <w:tcW w:w="1668" w:type="dxa"/>
          </w:tcPr>
          <w:p w14:paraId="35941563" w14:textId="77777777" w:rsidR="00000000" w:rsidRDefault="007478C2">
            <w:pPr>
              <w:rPr>
                <w:rFonts w:ascii="宋体" w:hAnsi="宋体"/>
                <w:sz w:val="24"/>
              </w:rPr>
            </w:pPr>
            <w:r>
              <w:rPr>
                <w:rFonts w:hint="eastAsia"/>
                <w:color w:val="0000FF"/>
                <w:sz w:val="18"/>
              </w:rPr>
              <w:t>（</w:t>
            </w:r>
            <w:r>
              <w:rPr>
                <w:color w:val="0000FF"/>
                <w:sz w:val="18"/>
              </w:rPr>
              <w:t>6466</w:t>
            </w:r>
            <w:r>
              <w:rPr>
                <w:rFonts w:hint="eastAsia"/>
                <w:color w:val="0000FF"/>
                <w:sz w:val="18"/>
              </w:rPr>
              <w:t>）</w:t>
            </w:r>
          </w:p>
        </w:tc>
        <w:tc>
          <w:tcPr>
            <w:tcW w:w="835" w:type="dxa"/>
          </w:tcPr>
          <w:p w14:paraId="0D054A5D" w14:textId="77777777" w:rsidR="00000000" w:rsidRDefault="007478C2">
            <w:pPr>
              <w:rPr>
                <w:rFonts w:ascii="宋体" w:hAnsi="宋体"/>
                <w:sz w:val="24"/>
              </w:rPr>
            </w:pPr>
            <w:r>
              <w:rPr>
                <w:rFonts w:hint="eastAsia"/>
                <w:color w:val="0000FF"/>
                <w:sz w:val="18"/>
              </w:rPr>
              <w:t>（</w:t>
            </w:r>
            <w:r>
              <w:rPr>
                <w:color w:val="0000FF"/>
                <w:sz w:val="18"/>
              </w:rPr>
              <w:t>6462</w:t>
            </w:r>
            <w:r>
              <w:rPr>
                <w:rFonts w:hint="eastAsia"/>
                <w:color w:val="0000FF"/>
                <w:sz w:val="18"/>
              </w:rPr>
              <w:t>）</w:t>
            </w:r>
          </w:p>
        </w:tc>
        <w:tc>
          <w:tcPr>
            <w:tcW w:w="776" w:type="dxa"/>
          </w:tcPr>
          <w:p w14:paraId="1F028BA2" w14:textId="77777777" w:rsidR="00000000" w:rsidRDefault="007478C2">
            <w:pPr>
              <w:rPr>
                <w:rFonts w:ascii="宋体" w:hAnsi="宋体"/>
                <w:sz w:val="24"/>
              </w:rPr>
            </w:pPr>
            <w:r>
              <w:rPr>
                <w:rFonts w:hint="eastAsia"/>
                <w:color w:val="0000FF"/>
                <w:sz w:val="18"/>
              </w:rPr>
              <w:t>（</w:t>
            </w:r>
            <w:r>
              <w:rPr>
                <w:color w:val="0000FF"/>
                <w:sz w:val="18"/>
              </w:rPr>
              <w:t>6463</w:t>
            </w:r>
            <w:r>
              <w:rPr>
                <w:rFonts w:hint="eastAsia"/>
                <w:color w:val="0000FF"/>
                <w:sz w:val="18"/>
              </w:rPr>
              <w:t>）</w:t>
            </w:r>
          </w:p>
        </w:tc>
      </w:tr>
    </w:tbl>
    <w:p w14:paraId="648FCE2F" w14:textId="77777777" w:rsidR="00000000" w:rsidRDefault="007478C2">
      <w:pPr>
        <w:rPr>
          <w:rFonts w:ascii="宋体" w:hAnsi="宋体"/>
          <w:sz w:val="24"/>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085</w:t>
      </w:r>
      <w:r>
        <w:rPr>
          <w:rFonts w:hint="eastAsia"/>
          <w:color w:val="0000FF"/>
          <w:sz w:val="18"/>
        </w:rPr>
        <w:t>0</w:t>
      </w:r>
      <w:r>
        <w:rPr>
          <w:rFonts w:hint="eastAsia"/>
          <w:color w:val="0000FF"/>
          <w:sz w:val="18"/>
        </w:rPr>
        <w:t>）</w:t>
      </w:r>
    </w:p>
    <w:p w14:paraId="7BE5CF24" w14:textId="77777777" w:rsidR="00000000" w:rsidRDefault="007478C2">
      <w:pPr>
        <w:rPr>
          <w:rFonts w:ascii="宋体" w:hAnsi="宋体"/>
          <w:b/>
          <w:sz w:val="24"/>
        </w:rPr>
      </w:pPr>
    </w:p>
    <w:p w14:paraId="3A4891C3" w14:textId="77777777" w:rsidR="00000000" w:rsidRDefault="007478C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7</w:t>
      </w:r>
      <w:r>
        <w:rPr>
          <w:rFonts w:ascii="宋体" w:hAnsi="宋体" w:hint="eastAsia"/>
          <w:b/>
          <w:sz w:val="24"/>
        </w:rPr>
        <w:t xml:space="preserve"> </w:t>
      </w:r>
      <w:r>
        <w:rPr>
          <w:rFonts w:ascii="宋体" w:hAnsi="宋体" w:hint="eastAsia"/>
          <w:b/>
          <w:sz w:val="24"/>
        </w:rPr>
        <w:t>由关联方保管的银行存款余额及当期产生的利息收入（如有）</w:t>
      </w:r>
    </w:p>
    <w:p w14:paraId="0D0CBF15" w14:textId="77777777" w:rsidR="00000000" w:rsidRDefault="007478C2">
      <w:pPr>
        <w:wordWrap w:val="0"/>
        <w:ind w:right="480"/>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1"/>
        <w:gridCol w:w="1691"/>
        <w:gridCol w:w="2013"/>
        <w:gridCol w:w="1647"/>
        <w:gridCol w:w="2378"/>
      </w:tblGrid>
      <w:tr w:rsidR="00000000" w14:paraId="37A5314C" w14:textId="77777777">
        <w:trPr>
          <w:trHeight w:val="300"/>
          <w:jc w:val="center"/>
        </w:trPr>
        <w:tc>
          <w:tcPr>
            <w:tcW w:w="1361" w:type="dxa"/>
            <w:vMerge w:val="restart"/>
            <w:vAlign w:val="center"/>
          </w:tcPr>
          <w:p w14:paraId="3D0B48EB" w14:textId="77777777" w:rsidR="00000000" w:rsidRDefault="007478C2">
            <w:pPr>
              <w:jc w:val="center"/>
              <w:rPr>
                <w:rFonts w:ascii="宋体" w:hAnsi="宋体"/>
                <w:sz w:val="24"/>
              </w:rPr>
            </w:pPr>
            <w:r>
              <w:rPr>
                <w:rFonts w:ascii="宋体" w:hAnsi="宋体" w:hint="eastAsia"/>
                <w:sz w:val="24"/>
              </w:rPr>
              <w:t>关联方</w:t>
            </w:r>
          </w:p>
          <w:p w14:paraId="74F9335D" w14:textId="77777777" w:rsidR="00000000" w:rsidRDefault="007478C2">
            <w:pPr>
              <w:jc w:val="center"/>
              <w:rPr>
                <w:rFonts w:ascii="宋体" w:hAnsi="宋体"/>
                <w:sz w:val="24"/>
              </w:rPr>
            </w:pPr>
            <w:r>
              <w:rPr>
                <w:rFonts w:ascii="宋体" w:hAnsi="宋体" w:hint="eastAsia"/>
                <w:sz w:val="24"/>
              </w:rPr>
              <w:t>名称</w:t>
            </w:r>
          </w:p>
        </w:tc>
        <w:tc>
          <w:tcPr>
            <w:tcW w:w="3704" w:type="dxa"/>
            <w:gridSpan w:val="2"/>
            <w:tcMar>
              <w:top w:w="15" w:type="dxa"/>
              <w:left w:w="15" w:type="dxa"/>
              <w:bottom w:w="0" w:type="dxa"/>
              <w:right w:w="15" w:type="dxa"/>
            </w:tcMar>
            <w:vAlign w:val="center"/>
          </w:tcPr>
          <w:p w14:paraId="17346861" w14:textId="77777777" w:rsidR="00000000" w:rsidRDefault="007478C2">
            <w:pPr>
              <w:widowControl/>
              <w:jc w:val="center"/>
              <w:rPr>
                <w:rFonts w:ascii="宋体" w:hAnsi="宋体"/>
                <w:sz w:val="24"/>
              </w:rPr>
            </w:pPr>
            <w:r>
              <w:rPr>
                <w:rFonts w:ascii="宋体" w:hAnsi="宋体" w:hint="eastAsia"/>
                <w:sz w:val="24"/>
              </w:rPr>
              <w:t>本期</w:t>
            </w:r>
          </w:p>
          <w:p w14:paraId="509512CD" w14:textId="77777777" w:rsidR="00000000" w:rsidRDefault="007478C2">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4025" w:type="dxa"/>
            <w:gridSpan w:val="2"/>
            <w:tcMar>
              <w:top w:w="15" w:type="dxa"/>
              <w:left w:w="15" w:type="dxa"/>
              <w:bottom w:w="0" w:type="dxa"/>
              <w:right w:w="15" w:type="dxa"/>
            </w:tcMar>
          </w:tcPr>
          <w:p w14:paraId="01FF19D8" w14:textId="77777777" w:rsidR="00000000" w:rsidRDefault="007478C2">
            <w:pPr>
              <w:widowControl/>
              <w:jc w:val="center"/>
              <w:rPr>
                <w:sz w:val="24"/>
              </w:rPr>
            </w:pPr>
            <w:r>
              <w:rPr>
                <w:rFonts w:hint="eastAsia"/>
                <w:sz w:val="24"/>
              </w:rPr>
              <w:t>上年度可比期间</w:t>
            </w:r>
          </w:p>
          <w:p w14:paraId="328F1F01" w14:textId="77777777" w:rsidR="00000000" w:rsidRDefault="007478C2">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5D7AFB0" w14:textId="77777777">
        <w:trPr>
          <w:trHeight w:val="300"/>
          <w:jc w:val="center"/>
        </w:trPr>
        <w:tc>
          <w:tcPr>
            <w:tcW w:w="1361" w:type="dxa"/>
            <w:vMerge/>
            <w:vAlign w:val="center"/>
          </w:tcPr>
          <w:p w14:paraId="57610979" w14:textId="77777777" w:rsidR="00000000" w:rsidRDefault="007478C2">
            <w:pPr>
              <w:jc w:val="center"/>
              <w:rPr>
                <w:rFonts w:ascii="宋体" w:hAnsi="宋体"/>
                <w:sz w:val="24"/>
              </w:rPr>
            </w:pPr>
          </w:p>
        </w:tc>
        <w:tc>
          <w:tcPr>
            <w:tcW w:w="1691" w:type="dxa"/>
            <w:tcMar>
              <w:top w:w="15" w:type="dxa"/>
              <w:left w:w="15" w:type="dxa"/>
              <w:bottom w:w="0" w:type="dxa"/>
              <w:right w:w="15" w:type="dxa"/>
            </w:tcMar>
            <w:vAlign w:val="center"/>
          </w:tcPr>
          <w:p w14:paraId="40B55121" w14:textId="77777777" w:rsidR="00000000" w:rsidRDefault="007478C2">
            <w:pPr>
              <w:jc w:val="center"/>
              <w:rPr>
                <w:rFonts w:ascii="宋体" w:hAnsi="宋体"/>
                <w:sz w:val="24"/>
              </w:rPr>
            </w:pPr>
            <w:r>
              <w:rPr>
                <w:rFonts w:ascii="宋体" w:hAnsi="宋体" w:hint="eastAsia"/>
                <w:sz w:val="24"/>
              </w:rPr>
              <w:t>期</w:t>
            </w:r>
            <w:r>
              <w:rPr>
                <w:rFonts w:ascii="宋体" w:hAnsi="宋体"/>
                <w:sz w:val="24"/>
              </w:rPr>
              <w:t>末余额</w:t>
            </w:r>
          </w:p>
        </w:tc>
        <w:tc>
          <w:tcPr>
            <w:tcW w:w="2013" w:type="dxa"/>
            <w:tcMar>
              <w:top w:w="15" w:type="dxa"/>
              <w:left w:w="15" w:type="dxa"/>
              <w:bottom w:w="0" w:type="dxa"/>
              <w:right w:w="15" w:type="dxa"/>
            </w:tcMar>
            <w:vAlign w:val="center"/>
          </w:tcPr>
          <w:p w14:paraId="06F64798" w14:textId="77777777" w:rsidR="00000000" w:rsidRDefault="007478C2">
            <w:pPr>
              <w:jc w:val="center"/>
              <w:rPr>
                <w:rFonts w:ascii="宋体" w:hAnsi="宋体"/>
                <w:sz w:val="24"/>
              </w:rPr>
            </w:pPr>
            <w:r>
              <w:rPr>
                <w:rFonts w:ascii="宋体" w:hAnsi="宋体" w:hint="eastAsia"/>
                <w:sz w:val="24"/>
              </w:rPr>
              <w:t>当期</w:t>
            </w:r>
            <w:r>
              <w:rPr>
                <w:rFonts w:ascii="宋体" w:hAnsi="宋体"/>
                <w:sz w:val="24"/>
              </w:rPr>
              <w:t>利息收入</w:t>
            </w:r>
          </w:p>
        </w:tc>
        <w:tc>
          <w:tcPr>
            <w:tcW w:w="1647" w:type="dxa"/>
            <w:tcMar>
              <w:top w:w="15" w:type="dxa"/>
              <w:left w:w="15" w:type="dxa"/>
              <w:bottom w:w="0" w:type="dxa"/>
              <w:right w:w="15" w:type="dxa"/>
            </w:tcMar>
            <w:vAlign w:val="center"/>
          </w:tcPr>
          <w:p w14:paraId="31253536" w14:textId="77777777" w:rsidR="00000000" w:rsidRDefault="007478C2">
            <w:pPr>
              <w:jc w:val="center"/>
              <w:rPr>
                <w:rFonts w:ascii="宋体" w:hAnsi="宋体"/>
                <w:sz w:val="24"/>
              </w:rPr>
            </w:pPr>
            <w:r>
              <w:rPr>
                <w:rFonts w:ascii="宋体" w:hAnsi="宋体" w:hint="eastAsia"/>
                <w:sz w:val="24"/>
              </w:rPr>
              <w:t>期</w:t>
            </w:r>
            <w:r>
              <w:rPr>
                <w:rFonts w:ascii="宋体" w:hAnsi="宋体"/>
                <w:sz w:val="24"/>
              </w:rPr>
              <w:t>末余额</w:t>
            </w:r>
          </w:p>
        </w:tc>
        <w:tc>
          <w:tcPr>
            <w:tcW w:w="2378" w:type="dxa"/>
            <w:vAlign w:val="center"/>
          </w:tcPr>
          <w:p w14:paraId="7B772BC9" w14:textId="77777777" w:rsidR="00000000" w:rsidRDefault="007478C2">
            <w:pPr>
              <w:jc w:val="center"/>
              <w:rPr>
                <w:rFonts w:ascii="宋体" w:hAnsi="宋体"/>
                <w:sz w:val="24"/>
              </w:rPr>
            </w:pPr>
            <w:r>
              <w:rPr>
                <w:rFonts w:ascii="宋体" w:hAnsi="宋体" w:hint="eastAsia"/>
                <w:sz w:val="24"/>
              </w:rPr>
              <w:t>当期</w:t>
            </w:r>
            <w:r>
              <w:rPr>
                <w:rFonts w:ascii="宋体" w:hAnsi="宋体"/>
                <w:sz w:val="24"/>
              </w:rPr>
              <w:t>利息收入</w:t>
            </w:r>
          </w:p>
        </w:tc>
      </w:tr>
      <w:tr w:rsidR="00000000" w14:paraId="6ABC90C0" w14:textId="77777777">
        <w:trPr>
          <w:trHeight w:val="300"/>
          <w:jc w:val="center"/>
        </w:trPr>
        <w:tc>
          <w:tcPr>
            <w:tcW w:w="1361" w:type="dxa"/>
            <w:vAlign w:val="center"/>
          </w:tcPr>
          <w:p w14:paraId="5E7BBB8B" w14:textId="77777777" w:rsidR="00000000" w:rsidRDefault="007478C2">
            <w:pPr>
              <w:rPr>
                <w:color w:val="0000FF"/>
                <w:sz w:val="18"/>
              </w:rPr>
            </w:pPr>
            <w:r>
              <w:rPr>
                <w:rFonts w:hint="eastAsia"/>
                <w:color w:val="0000FF"/>
                <w:sz w:val="18"/>
              </w:rPr>
              <w:t>（</w:t>
            </w:r>
            <w:r>
              <w:rPr>
                <w:rFonts w:hint="eastAsia"/>
                <w:color w:val="0000FF"/>
                <w:sz w:val="18"/>
              </w:rPr>
              <w:t>1941</w:t>
            </w:r>
            <w:r>
              <w:rPr>
                <w:rFonts w:hint="eastAsia"/>
                <w:color w:val="0000FF"/>
                <w:sz w:val="18"/>
              </w:rPr>
              <w:t>）</w:t>
            </w:r>
          </w:p>
        </w:tc>
        <w:tc>
          <w:tcPr>
            <w:tcW w:w="1691" w:type="dxa"/>
            <w:tcMar>
              <w:top w:w="15" w:type="dxa"/>
              <w:left w:w="15" w:type="dxa"/>
              <w:bottom w:w="0" w:type="dxa"/>
              <w:right w:w="15" w:type="dxa"/>
            </w:tcMar>
            <w:vAlign w:val="center"/>
          </w:tcPr>
          <w:p w14:paraId="4BD69DB6" w14:textId="77777777" w:rsidR="00000000" w:rsidRDefault="007478C2">
            <w:pPr>
              <w:rPr>
                <w:color w:val="0000FF"/>
                <w:sz w:val="18"/>
              </w:rPr>
            </w:pPr>
            <w:r>
              <w:rPr>
                <w:rFonts w:hint="eastAsia"/>
                <w:color w:val="0000FF"/>
                <w:sz w:val="18"/>
              </w:rPr>
              <w:t>（</w:t>
            </w:r>
            <w:r>
              <w:rPr>
                <w:rFonts w:hint="eastAsia"/>
                <w:color w:val="0000FF"/>
                <w:sz w:val="18"/>
              </w:rPr>
              <w:t>0827</w:t>
            </w:r>
            <w:r>
              <w:rPr>
                <w:rFonts w:hint="eastAsia"/>
                <w:color w:val="0000FF"/>
                <w:sz w:val="18"/>
              </w:rPr>
              <w:t>）</w:t>
            </w:r>
          </w:p>
        </w:tc>
        <w:tc>
          <w:tcPr>
            <w:tcW w:w="2013" w:type="dxa"/>
            <w:tcMar>
              <w:top w:w="15" w:type="dxa"/>
              <w:left w:w="15" w:type="dxa"/>
              <w:bottom w:w="0" w:type="dxa"/>
              <w:right w:w="15" w:type="dxa"/>
            </w:tcMar>
            <w:vAlign w:val="center"/>
          </w:tcPr>
          <w:p w14:paraId="036D1D45" w14:textId="77777777" w:rsidR="00000000" w:rsidRDefault="007478C2">
            <w:pPr>
              <w:rPr>
                <w:color w:val="0000FF"/>
                <w:sz w:val="18"/>
              </w:rPr>
            </w:pPr>
            <w:r>
              <w:rPr>
                <w:rFonts w:hint="eastAsia"/>
                <w:color w:val="0000FF"/>
                <w:sz w:val="18"/>
              </w:rPr>
              <w:t>（</w:t>
            </w:r>
            <w:r>
              <w:rPr>
                <w:rFonts w:hint="eastAsia"/>
                <w:color w:val="0000FF"/>
                <w:sz w:val="18"/>
              </w:rPr>
              <w:t>0828</w:t>
            </w:r>
            <w:r>
              <w:rPr>
                <w:rFonts w:hint="eastAsia"/>
                <w:color w:val="0000FF"/>
                <w:sz w:val="18"/>
              </w:rPr>
              <w:t>）</w:t>
            </w:r>
          </w:p>
        </w:tc>
        <w:tc>
          <w:tcPr>
            <w:tcW w:w="1647" w:type="dxa"/>
            <w:tcMar>
              <w:top w:w="15" w:type="dxa"/>
              <w:left w:w="15" w:type="dxa"/>
              <w:bottom w:w="0" w:type="dxa"/>
              <w:right w:w="15" w:type="dxa"/>
            </w:tcMar>
            <w:vAlign w:val="center"/>
          </w:tcPr>
          <w:p w14:paraId="0C08A4DB" w14:textId="77777777" w:rsidR="00000000" w:rsidRDefault="007478C2">
            <w:pPr>
              <w:rPr>
                <w:color w:val="0000FF"/>
                <w:sz w:val="18"/>
              </w:rPr>
            </w:pPr>
            <w:r>
              <w:rPr>
                <w:rFonts w:hint="eastAsia"/>
                <w:color w:val="0000FF"/>
                <w:sz w:val="18"/>
              </w:rPr>
              <w:t>（</w:t>
            </w:r>
            <w:r>
              <w:rPr>
                <w:rFonts w:hint="eastAsia"/>
                <w:color w:val="0000FF"/>
                <w:sz w:val="18"/>
              </w:rPr>
              <w:t>0827</w:t>
            </w:r>
            <w:r>
              <w:rPr>
                <w:rFonts w:hint="eastAsia"/>
                <w:color w:val="0000FF"/>
                <w:sz w:val="18"/>
              </w:rPr>
              <w:t>）</w:t>
            </w:r>
          </w:p>
        </w:tc>
        <w:tc>
          <w:tcPr>
            <w:tcW w:w="2378" w:type="dxa"/>
            <w:vAlign w:val="center"/>
          </w:tcPr>
          <w:p w14:paraId="42A90F4B" w14:textId="77777777" w:rsidR="00000000" w:rsidRDefault="007478C2">
            <w:pPr>
              <w:rPr>
                <w:color w:val="0000FF"/>
                <w:sz w:val="18"/>
              </w:rPr>
            </w:pPr>
            <w:r>
              <w:rPr>
                <w:rFonts w:hint="eastAsia"/>
                <w:color w:val="0000FF"/>
                <w:sz w:val="18"/>
              </w:rPr>
              <w:t>（</w:t>
            </w:r>
            <w:r>
              <w:rPr>
                <w:rFonts w:hint="eastAsia"/>
                <w:color w:val="0000FF"/>
                <w:sz w:val="18"/>
              </w:rPr>
              <w:t>0828</w:t>
            </w:r>
            <w:r>
              <w:rPr>
                <w:rFonts w:hint="eastAsia"/>
                <w:color w:val="0000FF"/>
                <w:sz w:val="18"/>
              </w:rPr>
              <w:t>）</w:t>
            </w:r>
          </w:p>
        </w:tc>
      </w:tr>
      <w:tr w:rsidR="00000000" w14:paraId="58133224" w14:textId="77777777">
        <w:trPr>
          <w:trHeight w:val="300"/>
          <w:jc w:val="center"/>
        </w:trPr>
        <w:tc>
          <w:tcPr>
            <w:tcW w:w="1361" w:type="dxa"/>
            <w:vAlign w:val="center"/>
          </w:tcPr>
          <w:p w14:paraId="5F0A1427" w14:textId="77777777" w:rsidR="00000000" w:rsidRDefault="007478C2">
            <w:pPr>
              <w:jc w:val="center"/>
              <w:rPr>
                <w:rFonts w:ascii="宋体" w:hAnsi="宋体"/>
                <w:sz w:val="24"/>
              </w:rPr>
            </w:pPr>
          </w:p>
        </w:tc>
        <w:tc>
          <w:tcPr>
            <w:tcW w:w="1691" w:type="dxa"/>
            <w:tcMar>
              <w:top w:w="15" w:type="dxa"/>
              <w:left w:w="15" w:type="dxa"/>
              <w:bottom w:w="0" w:type="dxa"/>
              <w:right w:w="15" w:type="dxa"/>
            </w:tcMar>
            <w:vAlign w:val="center"/>
          </w:tcPr>
          <w:p w14:paraId="20B4066B" w14:textId="77777777" w:rsidR="00000000" w:rsidRDefault="007478C2">
            <w:pPr>
              <w:jc w:val="center"/>
              <w:rPr>
                <w:rFonts w:ascii="宋体" w:hAnsi="宋体"/>
                <w:sz w:val="24"/>
              </w:rPr>
            </w:pPr>
          </w:p>
        </w:tc>
        <w:tc>
          <w:tcPr>
            <w:tcW w:w="2013" w:type="dxa"/>
            <w:tcMar>
              <w:top w:w="15" w:type="dxa"/>
              <w:left w:w="15" w:type="dxa"/>
              <w:bottom w:w="0" w:type="dxa"/>
              <w:right w:w="15" w:type="dxa"/>
            </w:tcMar>
            <w:vAlign w:val="center"/>
          </w:tcPr>
          <w:p w14:paraId="35670014" w14:textId="77777777" w:rsidR="00000000" w:rsidRDefault="007478C2">
            <w:pPr>
              <w:jc w:val="center"/>
              <w:rPr>
                <w:rFonts w:ascii="宋体" w:hAnsi="宋体"/>
                <w:color w:val="0000FF"/>
                <w:kern w:val="0"/>
                <w:sz w:val="18"/>
              </w:rPr>
            </w:pPr>
          </w:p>
        </w:tc>
        <w:tc>
          <w:tcPr>
            <w:tcW w:w="1647" w:type="dxa"/>
            <w:tcMar>
              <w:top w:w="15" w:type="dxa"/>
              <w:left w:w="15" w:type="dxa"/>
              <w:bottom w:w="0" w:type="dxa"/>
              <w:right w:w="15" w:type="dxa"/>
            </w:tcMar>
            <w:vAlign w:val="center"/>
          </w:tcPr>
          <w:p w14:paraId="4B7AC480" w14:textId="77777777" w:rsidR="00000000" w:rsidRDefault="007478C2">
            <w:pPr>
              <w:jc w:val="center"/>
              <w:rPr>
                <w:rFonts w:ascii="宋体" w:hAnsi="宋体"/>
                <w:color w:val="0000FF"/>
                <w:kern w:val="0"/>
                <w:sz w:val="18"/>
              </w:rPr>
            </w:pPr>
          </w:p>
        </w:tc>
        <w:tc>
          <w:tcPr>
            <w:tcW w:w="2378" w:type="dxa"/>
            <w:vAlign w:val="center"/>
          </w:tcPr>
          <w:p w14:paraId="3FD1360C" w14:textId="77777777" w:rsidR="00000000" w:rsidRDefault="007478C2">
            <w:pPr>
              <w:jc w:val="center"/>
              <w:rPr>
                <w:rFonts w:ascii="宋体" w:hAnsi="宋体"/>
                <w:color w:val="0000FF"/>
                <w:kern w:val="0"/>
                <w:sz w:val="18"/>
              </w:rPr>
            </w:pPr>
          </w:p>
        </w:tc>
      </w:tr>
      <w:tr w:rsidR="00000000" w14:paraId="21143C14" w14:textId="77777777">
        <w:trPr>
          <w:trHeight w:val="300"/>
          <w:jc w:val="center"/>
        </w:trPr>
        <w:tc>
          <w:tcPr>
            <w:tcW w:w="1361" w:type="dxa"/>
            <w:vAlign w:val="center"/>
          </w:tcPr>
          <w:p w14:paraId="7377695D" w14:textId="77777777" w:rsidR="00000000" w:rsidRDefault="007478C2">
            <w:pPr>
              <w:jc w:val="center"/>
              <w:rPr>
                <w:rFonts w:ascii="宋体" w:hAnsi="宋体"/>
                <w:sz w:val="24"/>
              </w:rPr>
            </w:pPr>
            <w:r>
              <w:rPr>
                <w:rFonts w:ascii="宋体" w:hAnsi="宋体"/>
                <w:sz w:val="24"/>
              </w:rPr>
              <w:t>合计</w:t>
            </w:r>
          </w:p>
        </w:tc>
        <w:tc>
          <w:tcPr>
            <w:tcW w:w="1691" w:type="dxa"/>
            <w:tcMar>
              <w:top w:w="15" w:type="dxa"/>
              <w:left w:w="15" w:type="dxa"/>
              <w:bottom w:w="0" w:type="dxa"/>
              <w:right w:w="15" w:type="dxa"/>
            </w:tcMar>
            <w:vAlign w:val="center"/>
          </w:tcPr>
          <w:p w14:paraId="47121044" w14:textId="77777777" w:rsidR="00000000" w:rsidRDefault="007478C2">
            <w:pPr>
              <w:rPr>
                <w:rFonts w:ascii="宋体" w:hAnsi="宋体"/>
                <w:sz w:val="24"/>
              </w:rPr>
            </w:pPr>
            <w:r>
              <w:rPr>
                <w:rFonts w:hint="eastAsia"/>
                <w:color w:val="0000FF"/>
                <w:sz w:val="18"/>
              </w:rPr>
              <w:t>（</w:t>
            </w:r>
            <w:r>
              <w:rPr>
                <w:color w:val="0000FF"/>
                <w:sz w:val="18"/>
              </w:rPr>
              <w:t>6467</w:t>
            </w:r>
            <w:r>
              <w:rPr>
                <w:rFonts w:hint="eastAsia"/>
                <w:color w:val="0000FF"/>
                <w:sz w:val="18"/>
              </w:rPr>
              <w:t>）</w:t>
            </w:r>
          </w:p>
        </w:tc>
        <w:tc>
          <w:tcPr>
            <w:tcW w:w="2013" w:type="dxa"/>
            <w:tcMar>
              <w:top w:w="15" w:type="dxa"/>
              <w:left w:w="15" w:type="dxa"/>
              <w:bottom w:w="0" w:type="dxa"/>
              <w:right w:w="15" w:type="dxa"/>
            </w:tcMar>
            <w:vAlign w:val="center"/>
          </w:tcPr>
          <w:p w14:paraId="1B06E7BB" w14:textId="77777777" w:rsidR="00000000" w:rsidRDefault="007478C2">
            <w:pPr>
              <w:rPr>
                <w:rFonts w:ascii="宋体" w:hAnsi="宋体"/>
                <w:color w:val="0000FF"/>
                <w:kern w:val="0"/>
                <w:sz w:val="18"/>
              </w:rPr>
            </w:pPr>
            <w:r>
              <w:rPr>
                <w:rFonts w:hint="eastAsia"/>
                <w:color w:val="0000FF"/>
                <w:sz w:val="18"/>
              </w:rPr>
              <w:t>（</w:t>
            </w:r>
            <w:r>
              <w:rPr>
                <w:color w:val="0000FF"/>
                <w:sz w:val="18"/>
              </w:rPr>
              <w:t>6468</w:t>
            </w:r>
            <w:r>
              <w:rPr>
                <w:rFonts w:hint="eastAsia"/>
                <w:color w:val="0000FF"/>
                <w:sz w:val="18"/>
              </w:rPr>
              <w:t>）</w:t>
            </w:r>
          </w:p>
        </w:tc>
        <w:tc>
          <w:tcPr>
            <w:tcW w:w="1647" w:type="dxa"/>
            <w:tcMar>
              <w:top w:w="15" w:type="dxa"/>
              <w:left w:w="15" w:type="dxa"/>
              <w:bottom w:w="0" w:type="dxa"/>
              <w:right w:w="15" w:type="dxa"/>
            </w:tcMar>
            <w:vAlign w:val="center"/>
          </w:tcPr>
          <w:p w14:paraId="72F4C167" w14:textId="77777777" w:rsidR="00000000" w:rsidRDefault="007478C2">
            <w:pPr>
              <w:rPr>
                <w:rFonts w:ascii="宋体" w:hAnsi="宋体"/>
                <w:sz w:val="24"/>
              </w:rPr>
            </w:pPr>
            <w:r>
              <w:rPr>
                <w:rFonts w:hint="eastAsia"/>
                <w:color w:val="0000FF"/>
                <w:sz w:val="18"/>
              </w:rPr>
              <w:t>（</w:t>
            </w:r>
            <w:r>
              <w:rPr>
                <w:color w:val="0000FF"/>
                <w:sz w:val="18"/>
              </w:rPr>
              <w:t>6467</w:t>
            </w:r>
            <w:r>
              <w:rPr>
                <w:rFonts w:hint="eastAsia"/>
                <w:color w:val="0000FF"/>
                <w:sz w:val="18"/>
              </w:rPr>
              <w:t>）</w:t>
            </w:r>
          </w:p>
        </w:tc>
        <w:tc>
          <w:tcPr>
            <w:tcW w:w="2378" w:type="dxa"/>
            <w:vAlign w:val="center"/>
          </w:tcPr>
          <w:p w14:paraId="32AC8FC5" w14:textId="77777777" w:rsidR="00000000" w:rsidRDefault="007478C2">
            <w:pPr>
              <w:rPr>
                <w:rFonts w:ascii="宋体" w:hAnsi="宋体"/>
                <w:color w:val="0000FF"/>
                <w:kern w:val="0"/>
                <w:sz w:val="18"/>
              </w:rPr>
            </w:pPr>
            <w:r>
              <w:rPr>
                <w:rFonts w:hint="eastAsia"/>
                <w:color w:val="0000FF"/>
                <w:sz w:val="18"/>
              </w:rPr>
              <w:t>（</w:t>
            </w:r>
            <w:r>
              <w:rPr>
                <w:color w:val="0000FF"/>
                <w:sz w:val="18"/>
              </w:rPr>
              <w:t>6468</w:t>
            </w:r>
            <w:r>
              <w:rPr>
                <w:rFonts w:hint="eastAsia"/>
                <w:color w:val="0000FF"/>
                <w:sz w:val="18"/>
              </w:rPr>
              <w:t>）</w:t>
            </w:r>
          </w:p>
        </w:tc>
      </w:tr>
    </w:tbl>
    <w:p w14:paraId="205197FF" w14:textId="77777777" w:rsidR="00000000" w:rsidRDefault="007478C2">
      <w:pPr>
        <w:rPr>
          <w:rFonts w:ascii="宋体" w:hAnsi="宋体"/>
          <w:color w:val="0000FF"/>
          <w:kern w:val="0"/>
          <w:sz w:val="18"/>
        </w:rPr>
      </w:pPr>
      <w:r>
        <w:rPr>
          <w:rFonts w:ascii="宋体" w:hAnsi="宋体" w:hint="eastAsia"/>
          <w:sz w:val="24"/>
        </w:rPr>
        <w:t>注</w:t>
      </w:r>
      <w:r>
        <w:rPr>
          <w:rStyle w:val="FootnoteReference"/>
          <w:rFonts w:ascii="宋体" w:hAnsi="宋体"/>
          <w:sz w:val="24"/>
        </w:rPr>
        <w:footnoteReference w:id="479"/>
      </w:r>
      <w:r>
        <w:rPr>
          <w:rFonts w:ascii="宋体" w:hAnsi="宋体" w:hint="eastAsia"/>
          <w:sz w:val="24"/>
        </w:rPr>
        <w:t>:</w:t>
      </w:r>
      <w:r>
        <w:rPr>
          <w:rFonts w:hint="eastAsia"/>
          <w:color w:val="0000FF"/>
          <w:sz w:val="18"/>
        </w:rPr>
        <w:t>（</w:t>
      </w:r>
      <w:r>
        <w:rPr>
          <w:rFonts w:hint="eastAsia"/>
          <w:color w:val="0000FF"/>
          <w:sz w:val="18"/>
        </w:rPr>
        <w:t>0829</w:t>
      </w:r>
      <w:r>
        <w:rPr>
          <w:rFonts w:hint="eastAsia"/>
          <w:color w:val="0000FF"/>
          <w:sz w:val="18"/>
        </w:rPr>
        <w:t>）</w:t>
      </w:r>
    </w:p>
    <w:p w14:paraId="7540C51C" w14:textId="77777777" w:rsidR="00000000" w:rsidRDefault="007478C2">
      <w:pPr>
        <w:rPr>
          <w:rFonts w:ascii="宋体" w:hAnsi="宋体"/>
          <w:sz w:val="24"/>
        </w:rPr>
      </w:pPr>
    </w:p>
    <w:p w14:paraId="50D6BB35" w14:textId="77777777" w:rsidR="00000000" w:rsidRDefault="007478C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8</w:t>
      </w:r>
      <w:r>
        <w:rPr>
          <w:rFonts w:ascii="宋体" w:hAnsi="宋体" w:hint="eastAsia"/>
          <w:b/>
          <w:sz w:val="24"/>
        </w:rPr>
        <w:t xml:space="preserve"> </w:t>
      </w:r>
      <w:r>
        <w:rPr>
          <w:rFonts w:ascii="宋体" w:hAnsi="宋体" w:hint="eastAsia"/>
          <w:b/>
          <w:sz w:val="24"/>
        </w:rPr>
        <w:t>本基金在承销期内参与关联方承销证券的情况</w:t>
      </w:r>
      <w:r>
        <w:rPr>
          <w:rStyle w:val="FootnoteReference"/>
          <w:rFonts w:ascii="宋体" w:hAnsi="宋体"/>
          <w:b/>
          <w:sz w:val="24"/>
        </w:rPr>
        <w:footnoteReference w:id="480"/>
      </w:r>
      <w:r>
        <w:rPr>
          <w:rFonts w:ascii="宋体" w:hAnsi="宋体" w:hint="eastAsia"/>
          <w:b/>
          <w:sz w:val="24"/>
        </w:rPr>
        <w:t>（如有）</w:t>
      </w:r>
    </w:p>
    <w:p w14:paraId="58D8B9CB" w14:textId="77777777" w:rsidR="00000000" w:rsidRDefault="007478C2">
      <w:pPr>
        <w:wordWrap w:val="0"/>
        <w:jc w:val="right"/>
        <w:rPr>
          <w:rFonts w:ascii="宋体" w:hAnsi="宋体"/>
          <w:b/>
          <w:sz w:val="24"/>
        </w:rPr>
      </w:pPr>
      <w:r>
        <w:rPr>
          <w:rFonts w:ascii="宋体" w:hAnsi="宋体" w:hint="eastAsia"/>
          <w:sz w:val="24"/>
        </w:rPr>
        <w:t>金额单位：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0"/>
        <w:gridCol w:w="1292"/>
        <w:gridCol w:w="1369"/>
        <w:gridCol w:w="1378"/>
        <w:gridCol w:w="1866"/>
        <w:gridCol w:w="1871"/>
      </w:tblGrid>
      <w:tr w:rsidR="00000000" w14:paraId="58625D42" w14:textId="77777777">
        <w:trPr>
          <w:jc w:val="center"/>
        </w:trPr>
        <w:tc>
          <w:tcPr>
            <w:tcW w:w="9286" w:type="dxa"/>
            <w:gridSpan w:val="6"/>
          </w:tcPr>
          <w:p w14:paraId="0D5C7CE9" w14:textId="77777777" w:rsidR="00000000" w:rsidRDefault="007478C2">
            <w:pPr>
              <w:jc w:val="center"/>
              <w:rPr>
                <w:rFonts w:ascii="宋体" w:hAnsi="宋体"/>
                <w:sz w:val="24"/>
              </w:rPr>
            </w:pPr>
            <w:r>
              <w:rPr>
                <w:rFonts w:ascii="宋体" w:hAnsi="宋体" w:hint="eastAsia"/>
                <w:sz w:val="24"/>
              </w:rPr>
              <w:t>本期</w:t>
            </w:r>
          </w:p>
          <w:p w14:paraId="3030BA28" w14:textId="77777777" w:rsidR="00000000" w:rsidRDefault="007478C2">
            <w:pPr>
              <w:jc w:val="center"/>
              <w:rPr>
                <w:rFonts w:ascii="宋体" w:hAnsi="宋体"/>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808407F" w14:textId="77777777">
        <w:trPr>
          <w:jc w:val="center"/>
        </w:trPr>
        <w:tc>
          <w:tcPr>
            <w:tcW w:w="1510" w:type="dxa"/>
            <w:vMerge w:val="restart"/>
            <w:vAlign w:val="center"/>
          </w:tcPr>
          <w:p w14:paraId="50A086D1" w14:textId="77777777" w:rsidR="00000000" w:rsidRDefault="007478C2">
            <w:pPr>
              <w:jc w:val="center"/>
              <w:rPr>
                <w:rFonts w:ascii="宋体" w:hAnsi="宋体"/>
                <w:sz w:val="24"/>
              </w:rPr>
            </w:pPr>
            <w:r>
              <w:rPr>
                <w:rFonts w:ascii="宋体" w:hAnsi="宋体" w:hint="eastAsia"/>
                <w:sz w:val="24"/>
              </w:rPr>
              <w:t>关联方名称</w:t>
            </w:r>
          </w:p>
        </w:tc>
        <w:tc>
          <w:tcPr>
            <w:tcW w:w="1292" w:type="dxa"/>
            <w:vMerge w:val="restart"/>
            <w:vAlign w:val="center"/>
          </w:tcPr>
          <w:p w14:paraId="3960D199" w14:textId="77777777" w:rsidR="00000000" w:rsidRDefault="007478C2">
            <w:pPr>
              <w:jc w:val="center"/>
              <w:rPr>
                <w:rFonts w:ascii="宋体" w:hAnsi="宋体"/>
                <w:sz w:val="24"/>
              </w:rPr>
            </w:pPr>
            <w:r>
              <w:rPr>
                <w:rFonts w:ascii="宋体" w:hAnsi="宋体" w:hint="eastAsia"/>
                <w:sz w:val="24"/>
              </w:rPr>
              <w:t>证券代码</w:t>
            </w:r>
          </w:p>
        </w:tc>
        <w:tc>
          <w:tcPr>
            <w:tcW w:w="1369" w:type="dxa"/>
            <w:vMerge w:val="restart"/>
            <w:vAlign w:val="center"/>
          </w:tcPr>
          <w:p w14:paraId="5255B3F8" w14:textId="77777777" w:rsidR="00000000" w:rsidRDefault="007478C2">
            <w:pPr>
              <w:jc w:val="center"/>
              <w:rPr>
                <w:rFonts w:ascii="宋体" w:hAnsi="宋体"/>
                <w:sz w:val="24"/>
              </w:rPr>
            </w:pPr>
            <w:r>
              <w:rPr>
                <w:rFonts w:ascii="宋体" w:hAnsi="宋体" w:hint="eastAsia"/>
                <w:sz w:val="24"/>
              </w:rPr>
              <w:t>证券名称</w:t>
            </w:r>
          </w:p>
        </w:tc>
        <w:tc>
          <w:tcPr>
            <w:tcW w:w="1378" w:type="dxa"/>
            <w:vMerge w:val="restart"/>
            <w:vAlign w:val="center"/>
          </w:tcPr>
          <w:p w14:paraId="3CE625AF" w14:textId="77777777" w:rsidR="00000000" w:rsidRDefault="007478C2">
            <w:pPr>
              <w:jc w:val="center"/>
              <w:rPr>
                <w:rFonts w:ascii="宋体" w:hAnsi="宋体"/>
                <w:sz w:val="24"/>
              </w:rPr>
            </w:pPr>
            <w:r>
              <w:rPr>
                <w:rFonts w:ascii="宋体" w:hAnsi="宋体" w:hint="eastAsia"/>
                <w:sz w:val="24"/>
              </w:rPr>
              <w:t>发行方式</w:t>
            </w:r>
          </w:p>
        </w:tc>
        <w:tc>
          <w:tcPr>
            <w:tcW w:w="3737" w:type="dxa"/>
            <w:gridSpan w:val="2"/>
            <w:vAlign w:val="center"/>
          </w:tcPr>
          <w:p w14:paraId="64407653" w14:textId="77777777" w:rsidR="00000000" w:rsidRDefault="007478C2">
            <w:pPr>
              <w:jc w:val="center"/>
              <w:rPr>
                <w:rFonts w:ascii="宋体" w:hAnsi="宋体"/>
                <w:sz w:val="24"/>
              </w:rPr>
            </w:pPr>
            <w:r>
              <w:rPr>
                <w:rFonts w:ascii="宋体" w:hAnsi="宋体" w:hint="eastAsia"/>
                <w:sz w:val="24"/>
              </w:rPr>
              <w:t>基金在承销期内买入</w:t>
            </w:r>
          </w:p>
        </w:tc>
      </w:tr>
      <w:tr w:rsidR="00000000" w14:paraId="64F8B918" w14:textId="77777777">
        <w:trPr>
          <w:jc w:val="center"/>
        </w:trPr>
        <w:tc>
          <w:tcPr>
            <w:tcW w:w="1510" w:type="dxa"/>
            <w:vMerge/>
            <w:vAlign w:val="center"/>
          </w:tcPr>
          <w:p w14:paraId="0F9F02A9" w14:textId="77777777" w:rsidR="00000000" w:rsidRDefault="007478C2">
            <w:pPr>
              <w:jc w:val="center"/>
              <w:rPr>
                <w:rFonts w:ascii="宋体" w:hAnsi="宋体"/>
                <w:sz w:val="24"/>
              </w:rPr>
            </w:pPr>
          </w:p>
        </w:tc>
        <w:tc>
          <w:tcPr>
            <w:tcW w:w="1292" w:type="dxa"/>
            <w:vMerge/>
            <w:vAlign w:val="center"/>
          </w:tcPr>
          <w:p w14:paraId="6235BB8C" w14:textId="77777777" w:rsidR="00000000" w:rsidRDefault="007478C2">
            <w:pPr>
              <w:jc w:val="center"/>
              <w:rPr>
                <w:rFonts w:ascii="宋体" w:hAnsi="宋体"/>
                <w:sz w:val="24"/>
              </w:rPr>
            </w:pPr>
          </w:p>
        </w:tc>
        <w:tc>
          <w:tcPr>
            <w:tcW w:w="1369" w:type="dxa"/>
            <w:vMerge/>
            <w:vAlign w:val="center"/>
          </w:tcPr>
          <w:p w14:paraId="4268E5DE" w14:textId="77777777" w:rsidR="00000000" w:rsidRDefault="007478C2">
            <w:pPr>
              <w:jc w:val="center"/>
              <w:rPr>
                <w:rFonts w:ascii="宋体" w:hAnsi="宋体"/>
                <w:sz w:val="24"/>
              </w:rPr>
            </w:pPr>
          </w:p>
        </w:tc>
        <w:tc>
          <w:tcPr>
            <w:tcW w:w="1378" w:type="dxa"/>
            <w:vMerge/>
            <w:vAlign w:val="center"/>
          </w:tcPr>
          <w:p w14:paraId="4D4740BA" w14:textId="77777777" w:rsidR="00000000" w:rsidRDefault="007478C2">
            <w:pPr>
              <w:jc w:val="center"/>
              <w:rPr>
                <w:rFonts w:ascii="宋体" w:hAnsi="宋体"/>
                <w:sz w:val="24"/>
              </w:rPr>
            </w:pPr>
          </w:p>
        </w:tc>
        <w:tc>
          <w:tcPr>
            <w:tcW w:w="1866" w:type="dxa"/>
            <w:vAlign w:val="center"/>
          </w:tcPr>
          <w:p w14:paraId="418AF98F" w14:textId="77777777" w:rsidR="00000000" w:rsidRDefault="007478C2">
            <w:pPr>
              <w:jc w:val="center"/>
              <w:rPr>
                <w:rFonts w:ascii="宋体" w:hAnsi="宋体"/>
                <w:sz w:val="24"/>
              </w:rPr>
            </w:pPr>
            <w:r>
              <w:rPr>
                <w:rFonts w:ascii="宋体" w:hAnsi="宋体" w:hint="eastAsia"/>
                <w:sz w:val="24"/>
              </w:rPr>
              <w:t>数量</w:t>
            </w:r>
          </w:p>
        </w:tc>
        <w:tc>
          <w:tcPr>
            <w:tcW w:w="1871" w:type="dxa"/>
            <w:vAlign w:val="center"/>
          </w:tcPr>
          <w:p w14:paraId="0B94C290" w14:textId="77777777" w:rsidR="00000000" w:rsidRDefault="007478C2">
            <w:pPr>
              <w:jc w:val="center"/>
              <w:rPr>
                <w:rFonts w:ascii="宋体" w:hAnsi="宋体"/>
                <w:sz w:val="24"/>
              </w:rPr>
            </w:pPr>
            <w:r>
              <w:rPr>
                <w:rFonts w:ascii="宋体" w:hAnsi="宋体" w:hint="eastAsia"/>
                <w:sz w:val="24"/>
              </w:rPr>
              <w:t>总金额</w:t>
            </w:r>
          </w:p>
        </w:tc>
      </w:tr>
      <w:tr w:rsidR="00000000" w14:paraId="220B0DE6" w14:textId="77777777">
        <w:trPr>
          <w:jc w:val="center"/>
        </w:trPr>
        <w:tc>
          <w:tcPr>
            <w:tcW w:w="1510" w:type="dxa"/>
          </w:tcPr>
          <w:p w14:paraId="34E1C30F" w14:textId="77777777" w:rsidR="00000000" w:rsidRDefault="007478C2">
            <w:pPr>
              <w:rPr>
                <w:color w:val="0000FF"/>
                <w:sz w:val="18"/>
              </w:rPr>
            </w:pPr>
            <w:r>
              <w:rPr>
                <w:rFonts w:hint="eastAsia"/>
                <w:color w:val="0000FF"/>
                <w:sz w:val="18"/>
              </w:rPr>
              <w:t>（</w:t>
            </w:r>
            <w:r>
              <w:rPr>
                <w:rFonts w:hint="eastAsia"/>
                <w:color w:val="0000FF"/>
                <w:sz w:val="18"/>
              </w:rPr>
              <w:t>0831</w:t>
            </w:r>
            <w:r>
              <w:rPr>
                <w:rFonts w:hint="eastAsia"/>
                <w:color w:val="0000FF"/>
                <w:sz w:val="18"/>
              </w:rPr>
              <w:t>）</w:t>
            </w:r>
          </w:p>
        </w:tc>
        <w:tc>
          <w:tcPr>
            <w:tcW w:w="1292" w:type="dxa"/>
          </w:tcPr>
          <w:p w14:paraId="5404DB28" w14:textId="77777777" w:rsidR="00000000" w:rsidRDefault="007478C2">
            <w:pPr>
              <w:rPr>
                <w:color w:val="0000FF"/>
                <w:sz w:val="18"/>
              </w:rPr>
            </w:pPr>
            <w:r>
              <w:rPr>
                <w:rFonts w:hint="eastAsia"/>
                <w:color w:val="0000FF"/>
                <w:sz w:val="18"/>
              </w:rPr>
              <w:t>（</w:t>
            </w:r>
            <w:r>
              <w:rPr>
                <w:rFonts w:hint="eastAsia"/>
                <w:color w:val="0000FF"/>
                <w:sz w:val="18"/>
              </w:rPr>
              <w:t>1942</w:t>
            </w:r>
            <w:r>
              <w:rPr>
                <w:rFonts w:hint="eastAsia"/>
                <w:color w:val="0000FF"/>
                <w:sz w:val="18"/>
              </w:rPr>
              <w:t>）</w:t>
            </w:r>
          </w:p>
        </w:tc>
        <w:tc>
          <w:tcPr>
            <w:tcW w:w="1369" w:type="dxa"/>
          </w:tcPr>
          <w:p w14:paraId="59587D06" w14:textId="77777777" w:rsidR="00000000" w:rsidRDefault="007478C2">
            <w:pPr>
              <w:rPr>
                <w:color w:val="0000FF"/>
                <w:sz w:val="18"/>
              </w:rPr>
            </w:pPr>
            <w:r>
              <w:rPr>
                <w:rFonts w:hint="eastAsia"/>
                <w:color w:val="0000FF"/>
                <w:sz w:val="18"/>
              </w:rPr>
              <w:t>（</w:t>
            </w:r>
            <w:r>
              <w:rPr>
                <w:rFonts w:hint="eastAsia"/>
                <w:color w:val="0000FF"/>
                <w:sz w:val="18"/>
              </w:rPr>
              <w:t>0832</w:t>
            </w:r>
            <w:r>
              <w:rPr>
                <w:rFonts w:hint="eastAsia"/>
                <w:color w:val="0000FF"/>
                <w:sz w:val="18"/>
              </w:rPr>
              <w:t>）</w:t>
            </w:r>
          </w:p>
        </w:tc>
        <w:tc>
          <w:tcPr>
            <w:tcW w:w="1378" w:type="dxa"/>
          </w:tcPr>
          <w:p w14:paraId="32C133CF" w14:textId="77777777" w:rsidR="00000000" w:rsidRDefault="007478C2">
            <w:pPr>
              <w:rPr>
                <w:color w:val="0000FF"/>
                <w:sz w:val="18"/>
              </w:rPr>
            </w:pPr>
            <w:r>
              <w:rPr>
                <w:rFonts w:hint="eastAsia"/>
                <w:color w:val="0000FF"/>
                <w:sz w:val="18"/>
              </w:rPr>
              <w:t>（</w:t>
            </w:r>
            <w:r>
              <w:rPr>
                <w:rFonts w:hint="eastAsia"/>
                <w:color w:val="0000FF"/>
                <w:sz w:val="18"/>
              </w:rPr>
              <w:t>0833</w:t>
            </w:r>
            <w:r>
              <w:rPr>
                <w:rFonts w:hint="eastAsia"/>
                <w:color w:val="0000FF"/>
                <w:sz w:val="18"/>
              </w:rPr>
              <w:t>）</w:t>
            </w:r>
          </w:p>
        </w:tc>
        <w:tc>
          <w:tcPr>
            <w:tcW w:w="1866" w:type="dxa"/>
          </w:tcPr>
          <w:p w14:paraId="38ED63DE" w14:textId="77777777" w:rsidR="00000000" w:rsidRDefault="007478C2">
            <w:pPr>
              <w:rPr>
                <w:color w:val="0000FF"/>
                <w:sz w:val="18"/>
              </w:rPr>
            </w:pPr>
            <w:r>
              <w:rPr>
                <w:rFonts w:hint="eastAsia"/>
                <w:color w:val="0000FF"/>
                <w:sz w:val="18"/>
              </w:rPr>
              <w:t>（</w:t>
            </w:r>
            <w:r>
              <w:rPr>
                <w:rFonts w:hint="eastAsia"/>
                <w:color w:val="0000FF"/>
                <w:sz w:val="18"/>
              </w:rPr>
              <w:t>0834</w:t>
            </w:r>
            <w:r>
              <w:rPr>
                <w:rFonts w:hint="eastAsia"/>
                <w:color w:val="0000FF"/>
                <w:sz w:val="18"/>
              </w:rPr>
              <w:t>）</w:t>
            </w:r>
          </w:p>
        </w:tc>
        <w:tc>
          <w:tcPr>
            <w:tcW w:w="1871" w:type="dxa"/>
          </w:tcPr>
          <w:p w14:paraId="061D030F" w14:textId="77777777" w:rsidR="00000000" w:rsidRDefault="007478C2">
            <w:pPr>
              <w:rPr>
                <w:color w:val="0000FF"/>
                <w:sz w:val="18"/>
              </w:rPr>
            </w:pPr>
            <w:r>
              <w:rPr>
                <w:rFonts w:hint="eastAsia"/>
                <w:color w:val="0000FF"/>
                <w:sz w:val="18"/>
              </w:rPr>
              <w:t>（</w:t>
            </w:r>
            <w:r>
              <w:rPr>
                <w:rFonts w:hint="eastAsia"/>
                <w:color w:val="0000FF"/>
                <w:sz w:val="18"/>
              </w:rPr>
              <w:t>0835</w:t>
            </w:r>
            <w:r>
              <w:rPr>
                <w:rFonts w:hint="eastAsia"/>
                <w:color w:val="0000FF"/>
                <w:sz w:val="18"/>
              </w:rPr>
              <w:t>）</w:t>
            </w:r>
          </w:p>
        </w:tc>
      </w:tr>
      <w:tr w:rsidR="00000000" w14:paraId="02A6EDC7" w14:textId="77777777">
        <w:trPr>
          <w:jc w:val="center"/>
        </w:trPr>
        <w:tc>
          <w:tcPr>
            <w:tcW w:w="1510" w:type="dxa"/>
          </w:tcPr>
          <w:p w14:paraId="1D20F3EB" w14:textId="77777777" w:rsidR="00000000" w:rsidRDefault="007478C2">
            <w:pPr>
              <w:rPr>
                <w:rFonts w:ascii="宋体" w:hAnsi="宋体"/>
                <w:sz w:val="24"/>
              </w:rPr>
            </w:pPr>
          </w:p>
        </w:tc>
        <w:tc>
          <w:tcPr>
            <w:tcW w:w="1292" w:type="dxa"/>
          </w:tcPr>
          <w:p w14:paraId="143A3D2A" w14:textId="77777777" w:rsidR="00000000" w:rsidRDefault="007478C2">
            <w:pPr>
              <w:rPr>
                <w:rFonts w:ascii="宋体" w:hAnsi="宋体"/>
                <w:sz w:val="24"/>
              </w:rPr>
            </w:pPr>
          </w:p>
        </w:tc>
        <w:tc>
          <w:tcPr>
            <w:tcW w:w="1369" w:type="dxa"/>
          </w:tcPr>
          <w:p w14:paraId="19492FFA" w14:textId="77777777" w:rsidR="00000000" w:rsidRDefault="007478C2">
            <w:pPr>
              <w:rPr>
                <w:rFonts w:ascii="宋体" w:hAnsi="宋体"/>
                <w:sz w:val="24"/>
              </w:rPr>
            </w:pPr>
          </w:p>
        </w:tc>
        <w:tc>
          <w:tcPr>
            <w:tcW w:w="1378" w:type="dxa"/>
          </w:tcPr>
          <w:p w14:paraId="27C25ABF" w14:textId="77777777" w:rsidR="00000000" w:rsidRDefault="007478C2">
            <w:pPr>
              <w:rPr>
                <w:rFonts w:ascii="宋体" w:hAnsi="宋体"/>
                <w:sz w:val="24"/>
              </w:rPr>
            </w:pPr>
          </w:p>
        </w:tc>
        <w:tc>
          <w:tcPr>
            <w:tcW w:w="1866" w:type="dxa"/>
          </w:tcPr>
          <w:p w14:paraId="66200B74" w14:textId="77777777" w:rsidR="00000000" w:rsidRDefault="007478C2">
            <w:pPr>
              <w:rPr>
                <w:rFonts w:ascii="宋体" w:hAnsi="宋体"/>
                <w:sz w:val="24"/>
              </w:rPr>
            </w:pPr>
          </w:p>
        </w:tc>
        <w:tc>
          <w:tcPr>
            <w:tcW w:w="1871" w:type="dxa"/>
          </w:tcPr>
          <w:p w14:paraId="76645893" w14:textId="77777777" w:rsidR="00000000" w:rsidRDefault="007478C2">
            <w:pPr>
              <w:rPr>
                <w:rFonts w:ascii="宋体" w:hAnsi="宋体"/>
                <w:sz w:val="24"/>
              </w:rPr>
            </w:pPr>
          </w:p>
        </w:tc>
      </w:tr>
      <w:tr w:rsidR="00000000" w14:paraId="6700DD44" w14:textId="77777777">
        <w:trPr>
          <w:jc w:val="center"/>
        </w:trPr>
        <w:tc>
          <w:tcPr>
            <w:tcW w:w="1510" w:type="dxa"/>
          </w:tcPr>
          <w:p w14:paraId="58FC8DD5" w14:textId="77777777" w:rsidR="00000000" w:rsidRDefault="007478C2">
            <w:pPr>
              <w:jc w:val="center"/>
              <w:rPr>
                <w:rFonts w:ascii="宋体" w:hAnsi="宋体"/>
                <w:sz w:val="24"/>
              </w:rPr>
            </w:pPr>
            <w:r>
              <w:rPr>
                <w:rFonts w:ascii="宋体" w:hAnsi="宋体"/>
                <w:sz w:val="24"/>
              </w:rPr>
              <w:t>合计</w:t>
            </w:r>
          </w:p>
        </w:tc>
        <w:tc>
          <w:tcPr>
            <w:tcW w:w="1292" w:type="dxa"/>
          </w:tcPr>
          <w:p w14:paraId="6BDA1A77" w14:textId="77777777" w:rsidR="00000000" w:rsidRDefault="007478C2">
            <w:pPr>
              <w:jc w:val="center"/>
              <w:rPr>
                <w:rFonts w:ascii="宋体" w:hAnsi="宋体"/>
                <w:sz w:val="24"/>
              </w:rPr>
            </w:pPr>
            <w:r>
              <w:rPr>
                <w:rFonts w:ascii="Arial Narrow" w:hAnsi="Arial Narrow"/>
                <w:sz w:val="24"/>
                <w:szCs w:val="24"/>
              </w:rPr>
              <w:t>—</w:t>
            </w:r>
          </w:p>
        </w:tc>
        <w:tc>
          <w:tcPr>
            <w:tcW w:w="1369" w:type="dxa"/>
          </w:tcPr>
          <w:p w14:paraId="29364244" w14:textId="77777777" w:rsidR="00000000" w:rsidRDefault="007478C2">
            <w:pPr>
              <w:jc w:val="center"/>
              <w:rPr>
                <w:rFonts w:ascii="宋体" w:hAnsi="宋体"/>
                <w:sz w:val="24"/>
              </w:rPr>
            </w:pPr>
            <w:r>
              <w:rPr>
                <w:rFonts w:ascii="Arial Narrow" w:hAnsi="Arial Narrow"/>
                <w:sz w:val="24"/>
                <w:szCs w:val="24"/>
              </w:rPr>
              <w:t>—</w:t>
            </w:r>
          </w:p>
        </w:tc>
        <w:tc>
          <w:tcPr>
            <w:tcW w:w="1378" w:type="dxa"/>
          </w:tcPr>
          <w:p w14:paraId="2198E812" w14:textId="77777777" w:rsidR="00000000" w:rsidRDefault="007478C2">
            <w:pPr>
              <w:jc w:val="center"/>
              <w:rPr>
                <w:rFonts w:ascii="宋体" w:hAnsi="宋体"/>
                <w:sz w:val="24"/>
              </w:rPr>
            </w:pPr>
            <w:r>
              <w:rPr>
                <w:rFonts w:ascii="Arial Narrow" w:hAnsi="Arial Narrow"/>
                <w:sz w:val="24"/>
                <w:szCs w:val="24"/>
              </w:rPr>
              <w:t>—</w:t>
            </w:r>
          </w:p>
        </w:tc>
        <w:tc>
          <w:tcPr>
            <w:tcW w:w="1866" w:type="dxa"/>
          </w:tcPr>
          <w:p w14:paraId="020BCB51" w14:textId="77777777" w:rsidR="00000000" w:rsidRDefault="007478C2">
            <w:pPr>
              <w:rPr>
                <w:rFonts w:ascii="宋体" w:hAnsi="宋体"/>
                <w:sz w:val="24"/>
              </w:rPr>
            </w:pPr>
            <w:r>
              <w:rPr>
                <w:rFonts w:hint="eastAsia"/>
                <w:color w:val="0000FF"/>
                <w:sz w:val="18"/>
              </w:rPr>
              <w:t>（</w:t>
            </w:r>
            <w:r>
              <w:rPr>
                <w:color w:val="0000FF"/>
                <w:sz w:val="18"/>
              </w:rPr>
              <w:t>6469</w:t>
            </w:r>
            <w:r>
              <w:rPr>
                <w:rFonts w:hint="eastAsia"/>
                <w:color w:val="0000FF"/>
                <w:sz w:val="18"/>
              </w:rPr>
              <w:t>）</w:t>
            </w:r>
          </w:p>
        </w:tc>
        <w:tc>
          <w:tcPr>
            <w:tcW w:w="1871" w:type="dxa"/>
          </w:tcPr>
          <w:p w14:paraId="19838E90" w14:textId="77777777" w:rsidR="00000000" w:rsidRDefault="007478C2">
            <w:pPr>
              <w:rPr>
                <w:rFonts w:ascii="宋体" w:hAnsi="宋体"/>
                <w:sz w:val="24"/>
              </w:rPr>
            </w:pPr>
            <w:r>
              <w:rPr>
                <w:rFonts w:hint="eastAsia"/>
                <w:color w:val="0000FF"/>
                <w:sz w:val="18"/>
              </w:rPr>
              <w:t>（</w:t>
            </w:r>
            <w:r>
              <w:rPr>
                <w:color w:val="0000FF"/>
                <w:sz w:val="18"/>
              </w:rPr>
              <w:t>6470</w:t>
            </w:r>
            <w:r>
              <w:rPr>
                <w:rFonts w:hint="eastAsia"/>
                <w:color w:val="0000FF"/>
                <w:sz w:val="18"/>
              </w:rPr>
              <w:t>）</w:t>
            </w:r>
          </w:p>
        </w:tc>
      </w:tr>
      <w:tr w:rsidR="00000000" w14:paraId="73502B8F" w14:textId="77777777">
        <w:trPr>
          <w:jc w:val="center"/>
        </w:trPr>
        <w:tc>
          <w:tcPr>
            <w:tcW w:w="9286" w:type="dxa"/>
            <w:gridSpan w:val="6"/>
          </w:tcPr>
          <w:p w14:paraId="273557F7" w14:textId="77777777" w:rsidR="00000000" w:rsidRDefault="007478C2">
            <w:pPr>
              <w:widowControl/>
              <w:autoSpaceDE w:val="0"/>
              <w:autoSpaceDN w:val="0"/>
              <w:ind w:right="-28"/>
              <w:jc w:val="center"/>
              <w:textAlignment w:val="bottom"/>
              <w:rPr>
                <w:rFonts w:ascii="宋体" w:hAnsi="宋体"/>
                <w:sz w:val="24"/>
              </w:rPr>
            </w:pPr>
            <w:r>
              <w:rPr>
                <w:rFonts w:ascii="宋体" w:hAnsi="宋体" w:hint="eastAsia"/>
                <w:sz w:val="24"/>
              </w:rPr>
              <w:t>上年度可比期间</w:t>
            </w:r>
          </w:p>
          <w:p w14:paraId="447C658A" w14:textId="77777777" w:rsidR="00000000" w:rsidRDefault="007478C2">
            <w:pPr>
              <w:jc w:val="center"/>
              <w:rPr>
                <w:rFonts w:ascii="宋体" w:hAnsi="宋体"/>
                <w:sz w:val="24"/>
              </w:rPr>
            </w:pPr>
            <w:r>
              <w:rPr>
                <w:rFonts w:ascii="宋体" w:hAnsi="宋体"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日至</w:t>
            </w: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96E6449" w14:textId="77777777">
        <w:trPr>
          <w:jc w:val="center"/>
        </w:trPr>
        <w:tc>
          <w:tcPr>
            <w:tcW w:w="1510" w:type="dxa"/>
            <w:vMerge w:val="restart"/>
            <w:vAlign w:val="center"/>
          </w:tcPr>
          <w:p w14:paraId="65A3F147" w14:textId="77777777" w:rsidR="00000000" w:rsidRDefault="007478C2">
            <w:pPr>
              <w:jc w:val="center"/>
              <w:rPr>
                <w:rFonts w:ascii="宋体" w:hAnsi="宋体"/>
                <w:sz w:val="24"/>
              </w:rPr>
            </w:pPr>
            <w:r>
              <w:rPr>
                <w:rFonts w:ascii="宋体" w:hAnsi="宋体" w:hint="eastAsia"/>
                <w:sz w:val="24"/>
              </w:rPr>
              <w:t>关联方名称</w:t>
            </w:r>
          </w:p>
        </w:tc>
        <w:tc>
          <w:tcPr>
            <w:tcW w:w="1292" w:type="dxa"/>
            <w:vMerge w:val="restart"/>
            <w:vAlign w:val="center"/>
          </w:tcPr>
          <w:p w14:paraId="5D6C1306" w14:textId="77777777" w:rsidR="00000000" w:rsidRDefault="007478C2">
            <w:pPr>
              <w:jc w:val="center"/>
              <w:rPr>
                <w:rFonts w:ascii="宋体" w:hAnsi="宋体"/>
                <w:sz w:val="24"/>
              </w:rPr>
            </w:pPr>
            <w:r>
              <w:rPr>
                <w:rFonts w:ascii="宋体" w:hAnsi="宋体" w:hint="eastAsia"/>
                <w:sz w:val="24"/>
              </w:rPr>
              <w:t>证券代码</w:t>
            </w:r>
          </w:p>
        </w:tc>
        <w:tc>
          <w:tcPr>
            <w:tcW w:w="1369" w:type="dxa"/>
            <w:vMerge w:val="restart"/>
            <w:vAlign w:val="center"/>
          </w:tcPr>
          <w:p w14:paraId="1622AC0B" w14:textId="77777777" w:rsidR="00000000" w:rsidRDefault="007478C2">
            <w:pPr>
              <w:jc w:val="center"/>
              <w:rPr>
                <w:rFonts w:ascii="宋体" w:hAnsi="宋体"/>
                <w:sz w:val="24"/>
              </w:rPr>
            </w:pPr>
            <w:r>
              <w:rPr>
                <w:rFonts w:ascii="宋体" w:hAnsi="宋体" w:hint="eastAsia"/>
                <w:sz w:val="24"/>
              </w:rPr>
              <w:t>证券名称</w:t>
            </w:r>
          </w:p>
        </w:tc>
        <w:tc>
          <w:tcPr>
            <w:tcW w:w="1378" w:type="dxa"/>
            <w:vMerge w:val="restart"/>
            <w:vAlign w:val="center"/>
          </w:tcPr>
          <w:p w14:paraId="4B2ED3D3" w14:textId="77777777" w:rsidR="00000000" w:rsidRDefault="007478C2">
            <w:pPr>
              <w:jc w:val="center"/>
              <w:rPr>
                <w:rFonts w:ascii="宋体" w:hAnsi="宋体"/>
                <w:sz w:val="24"/>
              </w:rPr>
            </w:pPr>
            <w:r>
              <w:rPr>
                <w:rFonts w:ascii="宋体" w:hAnsi="宋体" w:hint="eastAsia"/>
                <w:sz w:val="24"/>
              </w:rPr>
              <w:t>发行方式</w:t>
            </w:r>
          </w:p>
        </w:tc>
        <w:tc>
          <w:tcPr>
            <w:tcW w:w="3737" w:type="dxa"/>
            <w:gridSpan w:val="2"/>
            <w:vAlign w:val="center"/>
          </w:tcPr>
          <w:p w14:paraId="5E811779" w14:textId="77777777" w:rsidR="00000000" w:rsidRDefault="007478C2">
            <w:pPr>
              <w:jc w:val="center"/>
              <w:rPr>
                <w:rFonts w:ascii="宋体" w:hAnsi="宋体"/>
                <w:sz w:val="24"/>
              </w:rPr>
            </w:pPr>
            <w:r>
              <w:rPr>
                <w:rFonts w:ascii="宋体" w:hAnsi="宋体" w:hint="eastAsia"/>
                <w:sz w:val="24"/>
              </w:rPr>
              <w:t>基金在承销期内买入</w:t>
            </w:r>
          </w:p>
        </w:tc>
      </w:tr>
      <w:tr w:rsidR="00000000" w14:paraId="44124031" w14:textId="77777777">
        <w:trPr>
          <w:jc w:val="center"/>
        </w:trPr>
        <w:tc>
          <w:tcPr>
            <w:tcW w:w="1510" w:type="dxa"/>
            <w:vMerge/>
            <w:vAlign w:val="center"/>
          </w:tcPr>
          <w:p w14:paraId="3B0A0A81" w14:textId="77777777" w:rsidR="00000000" w:rsidRDefault="007478C2">
            <w:pPr>
              <w:jc w:val="center"/>
              <w:rPr>
                <w:rFonts w:ascii="宋体" w:hAnsi="宋体"/>
                <w:sz w:val="24"/>
              </w:rPr>
            </w:pPr>
          </w:p>
        </w:tc>
        <w:tc>
          <w:tcPr>
            <w:tcW w:w="1292" w:type="dxa"/>
            <w:vMerge/>
            <w:vAlign w:val="center"/>
          </w:tcPr>
          <w:p w14:paraId="0B41C35E" w14:textId="77777777" w:rsidR="00000000" w:rsidRDefault="007478C2">
            <w:pPr>
              <w:jc w:val="center"/>
              <w:rPr>
                <w:rFonts w:ascii="宋体" w:hAnsi="宋体"/>
                <w:sz w:val="24"/>
              </w:rPr>
            </w:pPr>
          </w:p>
        </w:tc>
        <w:tc>
          <w:tcPr>
            <w:tcW w:w="1369" w:type="dxa"/>
            <w:vMerge/>
            <w:vAlign w:val="center"/>
          </w:tcPr>
          <w:p w14:paraId="74F0B214" w14:textId="77777777" w:rsidR="00000000" w:rsidRDefault="007478C2">
            <w:pPr>
              <w:jc w:val="center"/>
              <w:rPr>
                <w:rFonts w:ascii="宋体" w:hAnsi="宋体"/>
                <w:sz w:val="24"/>
              </w:rPr>
            </w:pPr>
          </w:p>
        </w:tc>
        <w:tc>
          <w:tcPr>
            <w:tcW w:w="1378" w:type="dxa"/>
            <w:vMerge/>
            <w:vAlign w:val="center"/>
          </w:tcPr>
          <w:p w14:paraId="50ECADAA" w14:textId="77777777" w:rsidR="00000000" w:rsidRDefault="007478C2">
            <w:pPr>
              <w:jc w:val="center"/>
              <w:rPr>
                <w:rFonts w:ascii="宋体" w:hAnsi="宋体"/>
                <w:sz w:val="24"/>
              </w:rPr>
            </w:pPr>
          </w:p>
        </w:tc>
        <w:tc>
          <w:tcPr>
            <w:tcW w:w="1866" w:type="dxa"/>
            <w:vAlign w:val="center"/>
          </w:tcPr>
          <w:p w14:paraId="22CF2B1A" w14:textId="77777777" w:rsidR="00000000" w:rsidRDefault="007478C2">
            <w:pPr>
              <w:jc w:val="center"/>
              <w:rPr>
                <w:rFonts w:ascii="宋体" w:hAnsi="宋体"/>
                <w:sz w:val="24"/>
              </w:rPr>
            </w:pPr>
            <w:r>
              <w:rPr>
                <w:rFonts w:ascii="宋体" w:hAnsi="宋体" w:hint="eastAsia"/>
                <w:sz w:val="24"/>
              </w:rPr>
              <w:t>数量</w:t>
            </w:r>
          </w:p>
        </w:tc>
        <w:tc>
          <w:tcPr>
            <w:tcW w:w="1871" w:type="dxa"/>
            <w:vAlign w:val="center"/>
          </w:tcPr>
          <w:p w14:paraId="00B53DD8" w14:textId="77777777" w:rsidR="00000000" w:rsidRDefault="007478C2">
            <w:pPr>
              <w:jc w:val="center"/>
              <w:rPr>
                <w:rFonts w:ascii="宋体" w:hAnsi="宋体"/>
                <w:sz w:val="24"/>
              </w:rPr>
            </w:pPr>
            <w:r>
              <w:rPr>
                <w:rFonts w:ascii="宋体" w:hAnsi="宋体" w:hint="eastAsia"/>
                <w:sz w:val="24"/>
              </w:rPr>
              <w:t>总金额</w:t>
            </w:r>
          </w:p>
        </w:tc>
      </w:tr>
      <w:tr w:rsidR="00000000" w14:paraId="1606F690" w14:textId="77777777">
        <w:trPr>
          <w:jc w:val="center"/>
        </w:trPr>
        <w:tc>
          <w:tcPr>
            <w:tcW w:w="1510" w:type="dxa"/>
          </w:tcPr>
          <w:p w14:paraId="0B355E8A" w14:textId="77777777" w:rsidR="00000000" w:rsidRDefault="007478C2">
            <w:pPr>
              <w:rPr>
                <w:color w:val="0000FF"/>
                <w:sz w:val="18"/>
              </w:rPr>
            </w:pPr>
            <w:r>
              <w:rPr>
                <w:rFonts w:hint="eastAsia"/>
                <w:color w:val="0000FF"/>
                <w:sz w:val="18"/>
              </w:rPr>
              <w:t>（</w:t>
            </w:r>
            <w:r>
              <w:rPr>
                <w:rFonts w:hint="eastAsia"/>
                <w:color w:val="0000FF"/>
                <w:sz w:val="18"/>
              </w:rPr>
              <w:t>0831</w:t>
            </w:r>
            <w:r>
              <w:rPr>
                <w:rFonts w:hint="eastAsia"/>
                <w:color w:val="0000FF"/>
                <w:sz w:val="18"/>
              </w:rPr>
              <w:t>）</w:t>
            </w:r>
          </w:p>
        </w:tc>
        <w:tc>
          <w:tcPr>
            <w:tcW w:w="1292" w:type="dxa"/>
          </w:tcPr>
          <w:p w14:paraId="19787EB2" w14:textId="77777777" w:rsidR="00000000" w:rsidRDefault="007478C2">
            <w:pPr>
              <w:rPr>
                <w:color w:val="0000FF"/>
                <w:sz w:val="18"/>
              </w:rPr>
            </w:pPr>
            <w:r>
              <w:rPr>
                <w:rFonts w:hint="eastAsia"/>
                <w:color w:val="0000FF"/>
                <w:sz w:val="18"/>
              </w:rPr>
              <w:t>（</w:t>
            </w:r>
            <w:r>
              <w:rPr>
                <w:rFonts w:hint="eastAsia"/>
                <w:color w:val="0000FF"/>
                <w:sz w:val="18"/>
              </w:rPr>
              <w:t>1942</w:t>
            </w:r>
            <w:r>
              <w:rPr>
                <w:rFonts w:hint="eastAsia"/>
                <w:color w:val="0000FF"/>
                <w:sz w:val="18"/>
              </w:rPr>
              <w:t>）</w:t>
            </w:r>
          </w:p>
        </w:tc>
        <w:tc>
          <w:tcPr>
            <w:tcW w:w="1369" w:type="dxa"/>
          </w:tcPr>
          <w:p w14:paraId="3EA12CBC" w14:textId="77777777" w:rsidR="00000000" w:rsidRDefault="007478C2">
            <w:pPr>
              <w:rPr>
                <w:color w:val="0000FF"/>
                <w:sz w:val="18"/>
              </w:rPr>
            </w:pPr>
            <w:r>
              <w:rPr>
                <w:rFonts w:hint="eastAsia"/>
                <w:color w:val="0000FF"/>
                <w:sz w:val="18"/>
              </w:rPr>
              <w:t>（</w:t>
            </w:r>
            <w:r>
              <w:rPr>
                <w:rFonts w:hint="eastAsia"/>
                <w:color w:val="0000FF"/>
                <w:sz w:val="18"/>
              </w:rPr>
              <w:t>0832</w:t>
            </w:r>
            <w:r>
              <w:rPr>
                <w:rFonts w:hint="eastAsia"/>
                <w:color w:val="0000FF"/>
                <w:sz w:val="18"/>
              </w:rPr>
              <w:t>）</w:t>
            </w:r>
          </w:p>
        </w:tc>
        <w:tc>
          <w:tcPr>
            <w:tcW w:w="1378" w:type="dxa"/>
          </w:tcPr>
          <w:p w14:paraId="483DF95E" w14:textId="77777777" w:rsidR="00000000" w:rsidRDefault="007478C2">
            <w:pPr>
              <w:rPr>
                <w:color w:val="0000FF"/>
                <w:sz w:val="18"/>
              </w:rPr>
            </w:pPr>
            <w:r>
              <w:rPr>
                <w:rFonts w:hint="eastAsia"/>
                <w:color w:val="0000FF"/>
                <w:sz w:val="18"/>
              </w:rPr>
              <w:t>（</w:t>
            </w:r>
            <w:r>
              <w:rPr>
                <w:rFonts w:hint="eastAsia"/>
                <w:color w:val="0000FF"/>
                <w:sz w:val="18"/>
              </w:rPr>
              <w:t>0833</w:t>
            </w:r>
            <w:r>
              <w:rPr>
                <w:rFonts w:hint="eastAsia"/>
                <w:color w:val="0000FF"/>
                <w:sz w:val="18"/>
              </w:rPr>
              <w:t>）</w:t>
            </w:r>
          </w:p>
        </w:tc>
        <w:tc>
          <w:tcPr>
            <w:tcW w:w="1866" w:type="dxa"/>
          </w:tcPr>
          <w:p w14:paraId="0C947985" w14:textId="77777777" w:rsidR="00000000" w:rsidRDefault="007478C2">
            <w:pPr>
              <w:rPr>
                <w:color w:val="0000FF"/>
                <w:sz w:val="18"/>
              </w:rPr>
            </w:pPr>
            <w:r>
              <w:rPr>
                <w:rFonts w:hint="eastAsia"/>
                <w:color w:val="0000FF"/>
                <w:sz w:val="18"/>
              </w:rPr>
              <w:t>（</w:t>
            </w:r>
            <w:r>
              <w:rPr>
                <w:rFonts w:hint="eastAsia"/>
                <w:color w:val="0000FF"/>
                <w:sz w:val="18"/>
              </w:rPr>
              <w:t>0834</w:t>
            </w:r>
            <w:r>
              <w:rPr>
                <w:rFonts w:hint="eastAsia"/>
                <w:color w:val="0000FF"/>
                <w:sz w:val="18"/>
              </w:rPr>
              <w:t>）</w:t>
            </w:r>
          </w:p>
        </w:tc>
        <w:tc>
          <w:tcPr>
            <w:tcW w:w="1871" w:type="dxa"/>
          </w:tcPr>
          <w:p w14:paraId="3706AC26" w14:textId="77777777" w:rsidR="00000000" w:rsidRDefault="007478C2">
            <w:pPr>
              <w:rPr>
                <w:color w:val="0000FF"/>
                <w:sz w:val="18"/>
              </w:rPr>
            </w:pPr>
            <w:r>
              <w:rPr>
                <w:rFonts w:hint="eastAsia"/>
                <w:color w:val="0000FF"/>
                <w:sz w:val="18"/>
              </w:rPr>
              <w:t>（</w:t>
            </w:r>
            <w:r>
              <w:rPr>
                <w:rFonts w:hint="eastAsia"/>
                <w:color w:val="0000FF"/>
                <w:sz w:val="18"/>
              </w:rPr>
              <w:t>0835</w:t>
            </w:r>
            <w:r>
              <w:rPr>
                <w:rFonts w:hint="eastAsia"/>
                <w:color w:val="0000FF"/>
                <w:sz w:val="18"/>
              </w:rPr>
              <w:t>）</w:t>
            </w:r>
          </w:p>
        </w:tc>
      </w:tr>
      <w:tr w:rsidR="00000000" w14:paraId="3969B679" w14:textId="77777777">
        <w:trPr>
          <w:jc w:val="center"/>
        </w:trPr>
        <w:tc>
          <w:tcPr>
            <w:tcW w:w="1510" w:type="dxa"/>
          </w:tcPr>
          <w:p w14:paraId="242DB41A" w14:textId="77777777" w:rsidR="00000000" w:rsidRDefault="007478C2">
            <w:pPr>
              <w:rPr>
                <w:rFonts w:ascii="宋体" w:hAnsi="宋体"/>
                <w:sz w:val="24"/>
              </w:rPr>
            </w:pPr>
          </w:p>
        </w:tc>
        <w:tc>
          <w:tcPr>
            <w:tcW w:w="1292" w:type="dxa"/>
          </w:tcPr>
          <w:p w14:paraId="08630F5B" w14:textId="77777777" w:rsidR="00000000" w:rsidRDefault="007478C2">
            <w:pPr>
              <w:rPr>
                <w:rFonts w:ascii="宋体" w:hAnsi="宋体"/>
                <w:sz w:val="24"/>
              </w:rPr>
            </w:pPr>
          </w:p>
        </w:tc>
        <w:tc>
          <w:tcPr>
            <w:tcW w:w="1369" w:type="dxa"/>
          </w:tcPr>
          <w:p w14:paraId="5B50DB97" w14:textId="77777777" w:rsidR="00000000" w:rsidRDefault="007478C2">
            <w:pPr>
              <w:rPr>
                <w:rFonts w:ascii="宋体" w:hAnsi="宋体"/>
                <w:sz w:val="24"/>
              </w:rPr>
            </w:pPr>
          </w:p>
        </w:tc>
        <w:tc>
          <w:tcPr>
            <w:tcW w:w="1378" w:type="dxa"/>
          </w:tcPr>
          <w:p w14:paraId="48051F46" w14:textId="77777777" w:rsidR="00000000" w:rsidRDefault="007478C2">
            <w:pPr>
              <w:rPr>
                <w:rFonts w:ascii="宋体" w:hAnsi="宋体"/>
                <w:sz w:val="24"/>
              </w:rPr>
            </w:pPr>
          </w:p>
        </w:tc>
        <w:tc>
          <w:tcPr>
            <w:tcW w:w="1866" w:type="dxa"/>
          </w:tcPr>
          <w:p w14:paraId="078D9E18" w14:textId="77777777" w:rsidR="00000000" w:rsidRDefault="007478C2">
            <w:pPr>
              <w:rPr>
                <w:rFonts w:ascii="宋体" w:hAnsi="宋体"/>
                <w:sz w:val="24"/>
              </w:rPr>
            </w:pPr>
          </w:p>
        </w:tc>
        <w:tc>
          <w:tcPr>
            <w:tcW w:w="1871" w:type="dxa"/>
          </w:tcPr>
          <w:p w14:paraId="5EF6B424" w14:textId="77777777" w:rsidR="00000000" w:rsidRDefault="007478C2">
            <w:pPr>
              <w:rPr>
                <w:rFonts w:ascii="宋体" w:hAnsi="宋体"/>
                <w:sz w:val="24"/>
              </w:rPr>
            </w:pPr>
          </w:p>
        </w:tc>
      </w:tr>
      <w:tr w:rsidR="00000000" w14:paraId="4BA8ACD1" w14:textId="77777777">
        <w:trPr>
          <w:jc w:val="center"/>
        </w:trPr>
        <w:tc>
          <w:tcPr>
            <w:tcW w:w="1510" w:type="dxa"/>
          </w:tcPr>
          <w:p w14:paraId="278A214A" w14:textId="77777777" w:rsidR="00000000" w:rsidRDefault="007478C2">
            <w:pPr>
              <w:jc w:val="center"/>
              <w:rPr>
                <w:rFonts w:ascii="宋体" w:hAnsi="宋体"/>
                <w:sz w:val="24"/>
              </w:rPr>
            </w:pPr>
            <w:r>
              <w:rPr>
                <w:rFonts w:ascii="宋体" w:hAnsi="宋体"/>
                <w:sz w:val="24"/>
              </w:rPr>
              <w:t>合计</w:t>
            </w:r>
          </w:p>
        </w:tc>
        <w:tc>
          <w:tcPr>
            <w:tcW w:w="1292" w:type="dxa"/>
          </w:tcPr>
          <w:p w14:paraId="792BEBD8" w14:textId="77777777" w:rsidR="00000000" w:rsidRDefault="007478C2">
            <w:pPr>
              <w:jc w:val="center"/>
              <w:rPr>
                <w:rFonts w:ascii="宋体" w:hAnsi="宋体"/>
                <w:sz w:val="24"/>
              </w:rPr>
            </w:pPr>
            <w:r>
              <w:rPr>
                <w:rFonts w:ascii="Arial Narrow" w:hAnsi="Arial Narrow"/>
                <w:sz w:val="24"/>
                <w:szCs w:val="24"/>
              </w:rPr>
              <w:t>—</w:t>
            </w:r>
          </w:p>
        </w:tc>
        <w:tc>
          <w:tcPr>
            <w:tcW w:w="1369" w:type="dxa"/>
          </w:tcPr>
          <w:p w14:paraId="2503C71D" w14:textId="77777777" w:rsidR="00000000" w:rsidRDefault="007478C2">
            <w:pPr>
              <w:jc w:val="center"/>
              <w:rPr>
                <w:rFonts w:ascii="宋体" w:hAnsi="宋体"/>
                <w:sz w:val="24"/>
              </w:rPr>
            </w:pPr>
            <w:r>
              <w:rPr>
                <w:rFonts w:ascii="Arial Narrow" w:hAnsi="Arial Narrow"/>
                <w:sz w:val="24"/>
                <w:szCs w:val="24"/>
              </w:rPr>
              <w:t>—</w:t>
            </w:r>
          </w:p>
        </w:tc>
        <w:tc>
          <w:tcPr>
            <w:tcW w:w="1378" w:type="dxa"/>
          </w:tcPr>
          <w:p w14:paraId="1CFA70F0" w14:textId="77777777" w:rsidR="00000000" w:rsidRDefault="007478C2">
            <w:pPr>
              <w:jc w:val="center"/>
              <w:rPr>
                <w:rFonts w:ascii="宋体" w:hAnsi="宋体"/>
                <w:sz w:val="24"/>
              </w:rPr>
            </w:pPr>
            <w:r>
              <w:rPr>
                <w:rFonts w:ascii="Arial Narrow" w:hAnsi="Arial Narrow"/>
                <w:sz w:val="24"/>
                <w:szCs w:val="24"/>
              </w:rPr>
              <w:t>—</w:t>
            </w:r>
          </w:p>
        </w:tc>
        <w:tc>
          <w:tcPr>
            <w:tcW w:w="1866" w:type="dxa"/>
          </w:tcPr>
          <w:p w14:paraId="4ECB7304" w14:textId="77777777" w:rsidR="00000000" w:rsidRDefault="007478C2">
            <w:pPr>
              <w:rPr>
                <w:rFonts w:ascii="宋体" w:hAnsi="宋体"/>
                <w:sz w:val="24"/>
              </w:rPr>
            </w:pPr>
            <w:r>
              <w:rPr>
                <w:rFonts w:hint="eastAsia"/>
                <w:color w:val="0000FF"/>
                <w:sz w:val="18"/>
              </w:rPr>
              <w:t>（</w:t>
            </w:r>
            <w:r>
              <w:rPr>
                <w:color w:val="0000FF"/>
                <w:sz w:val="18"/>
              </w:rPr>
              <w:t>6469</w:t>
            </w:r>
            <w:r>
              <w:rPr>
                <w:rFonts w:hint="eastAsia"/>
                <w:color w:val="0000FF"/>
                <w:sz w:val="18"/>
              </w:rPr>
              <w:t>）</w:t>
            </w:r>
          </w:p>
        </w:tc>
        <w:tc>
          <w:tcPr>
            <w:tcW w:w="1871" w:type="dxa"/>
          </w:tcPr>
          <w:p w14:paraId="6E083365" w14:textId="77777777" w:rsidR="00000000" w:rsidRDefault="007478C2">
            <w:pPr>
              <w:rPr>
                <w:rFonts w:ascii="宋体" w:hAnsi="宋体"/>
                <w:sz w:val="24"/>
              </w:rPr>
            </w:pPr>
            <w:r>
              <w:rPr>
                <w:rFonts w:hint="eastAsia"/>
                <w:color w:val="0000FF"/>
                <w:sz w:val="18"/>
              </w:rPr>
              <w:t>（</w:t>
            </w:r>
            <w:r>
              <w:rPr>
                <w:color w:val="0000FF"/>
                <w:sz w:val="18"/>
              </w:rPr>
              <w:t>6470</w:t>
            </w:r>
            <w:r>
              <w:rPr>
                <w:rFonts w:hint="eastAsia"/>
                <w:color w:val="0000FF"/>
                <w:sz w:val="18"/>
              </w:rPr>
              <w:t>）</w:t>
            </w:r>
          </w:p>
        </w:tc>
      </w:tr>
    </w:tbl>
    <w:p w14:paraId="20FAA2F9"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0836</w:t>
      </w:r>
      <w:r>
        <w:rPr>
          <w:rFonts w:hint="eastAsia"/>
          <w:color w:val="0000FF"/>
          <w:sz w:val="18"/>
        </w:rPr>
        <w:t>）</w:t>
      </w:r>
    </w:p>
    <w:p w14:paraId="4A4AE427" w14:textId="77777777" w:rsidR="00000000" w:rsidRDefault="007478C2">
      <w:pPr>
        <w:rPr>
          <w:rFonts w:ascii="宋体" w:hAnsi="宋体"/>
          <w:color w:val="0000FF"/>
          <w:kern w:val="0"/>
          <w:sz w:val="18"/>
        </w:rPr>
      </w:pPr>
    </w:p>
    <w:p w14:paraId="361F80C3" w14:textId="77777777" w:rsidR="00000000" w:rsidRDefault="007478C2">
      <w:pPr>
        <w:spacing w:line="360" w:lineRule="auto"/>
        <w:outlineLvl w:val="3"/>
        <w:rPr>
          <w:rFonts w:ascii="宋体" w:hAnsi="宋体"/>
          <w:b/>
          <w:sz w:val="24"/>
        </w:rPr>
      </w:pPr>
      <w:r>
        <w:rPr>
          <w:rFonts w:ascii="宋体" w:hAnsi="宋体" w:hint="eastAsia"/>
          <w:b/>
          <w:sz w:val="24"/>
        </w:rPr>
        <w:t>11.5.1</w:t>
      </w:r>
      <w:r>
        <w:rPr>
          <w:rFonts w:ascii="宋体" w:hAnsi="宋体"/>
          <w:b/>
          <w:sz w:val="24"/>
        </w:rPr>
        <w:t>3</w:t>
      </w:r>
      <w:r>
        <w:rPr>
          <w:rFonts w:ascii="宋体" w:hAnsi="宋体" w:hint="eastAsia"/>
          <w:b/>
          <w:sz w:val="24"/>
        </w:rPr>
        <w:t>.</w:t>
      </w:r>
      <w:r>
        <w:rPr>
          <w:rFonts w:ascii="宋体" w:hAnsi="宋体"/>
          <w:b/>
          <w:sz w:val="24"/>
        </w:rPr>
        <w:t>9</w:t>
      </w:r>
      <w:r>
        <w:rPr>
          <w:rFonts w:ascii="宋体" w:hAnsi="宋体" w:hint="eastAsia"/>
          <w:b/>
          <w:sz w:val="24"/>
        </w:rPr>
        <w:t xml:space="preserve"> </w:t>
      </w:r>
      <w:r>
        <w:rPr>
          <w:rFonts w:ascii="宋体" w:hAnsi="宋体" w:hint="eastAsia"/>
          <w:b/>
          <w:sz w:val="24"/>
        </w:rPr>
        <w:t>其他关联交易事项的说明（如有）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8C14A18" w14:textId="77777777">
        <w:tc>
          <w:tcPr>
            <w:tcW w:w="9286" w:type="dxa"/>
          </w:tcPr>
          <w:p w14:paraId="719B9573" w14:textId="77777777" w:rsidR="00000000" w:rsidRDefault="007478C2">
            <w:pPr>
              <w:spacing w:line="360" w:lineRule="auto"/>
              <w:outlineLvl w:val="2"/>
            </w:pPr>
            <w:r>
              <w:rPr>
                <w:rFonts w:hint="eastAsia"/>
                <w:color w:val="0000FF"/>
                <w:sz w:val="18"/>
              </w:rPr>
              <w:t>（</w:t>
            </w:r>
            <w:r>
              <w:rPr>
                <w:color w:val="0000FF"/>
                <w:sz w:val="18"/>
              </w:rPr>
              <w:t>2602</w:t>
            </w:r>
            <w:r>
              <w:rPr>
                <w:rFonts w:hint="eastAsia"/>
                <w:color w:val="0000FF"/>
                <w:sz w:val="18"/>
              </w:rPr>
              <w:t>）</w:t>
            </w:r>
          </w:p>
        </w:tc>
      </w:tr>
    </w:tbl>
    <w:p w14:paraId="2A447B86" w14:textId="77777777" w:rsidR="00000000" w:rsidRDefault="007478C2">
      <w:pPr>
        <w:rPr>
          <w:rFonts w:ascii="宋体" w:hAnsi="宋体"/>
          <w:color w:val="0000FF"/>
          <w:kern w:val="0"/>
          <w:sz w:val="18"/>
        </w:rPr>
      </w:pPr>
    </w:p>
    <w:p w14:paraId="20438073" w14:textId="77777777" w:rsidR="00000000" w:rsidRDefault="007478C2">
      <w:pPr>
        <w:spacing w:line="360" w:lineRule="auto"/>
        <w:outlineLvl w:val="3"/>
        <w:rPr>
          <w:rFonts w:ascii="宋体" w:hAnsi="宋体"/>
          <w:b/>
          <w:sz w:val="24"/>
        </w:rPr>
      </w:pPr>
      <w:r>
        <w:rPr>
          <w:rFonts w:ascii="宋体" w:hAnsi="宋体" w:hint="eastAsia"/>
          <w:b/>
          <w:sz w:val="24"/>
        </w:rPr>
        <w:t>11.5.1</w:t>
      </w:r>
      <w:r>
        <w:rPr>
          <w:rFonts w:ascii="宋体" w:hAnsi="宋体"/>
          <w:b/>
          <w:sz w:val="24"/>
        </w:rPr>
        <w:t>4</w:t>
      </w:r>
      <w:r>
        <w:rPr>
          <w:rFonts w:ascii="宋体" w:hAnsi="宋体" w:hint="eastAsia"/>
          <w:b/>
          <w:sz w:val="24"/>
        </w:rPr>
        <w:t xml:space="preserve"> </w:t>
      </w:r>
      <w:r>
        <w:rPr>
          <w:rFonts w:ascii="宋体" w:hAnsi="宋体" w:hint="eastAsia"/>
          <w:b/>
          <w:sz w:val="24"/>
        </w:rPr>
        <w:t>关联方应收应付款项（如有）</w:t>
      </w:r>
    </w:p>
    <w:p w14:paraId="58A37B2A" w14:textId="77777777" w:rsidR="00000000" w:rsidRDefault="007478C2">
      <w:pPr>
        <w:spacing w:line="360" w:lineRule="auto"/>
        <w:outlineLvl w:val="3"/>
        <w:rPr>
          <w:rFonts w:ascii="宋体" w:hAnsi="宋体"/>
          <w:b/>
          <w:sz w:val="24"/>
        </w:rPr>
      </w:pPr>
      <w:r>
        <w:rPr>
          <w:rFonts w:ascii="宋体" w:hAnsi="宋体" w:hint="eastAsia"/>
          <w:b/>
          <w:sz w:val="24"/>
        </w:rPr>
        <w:t>11.5.1</w:t>
      </w:r>
      <w:r>
        <w:rPr>
          <w:rFonts w:ascii="宋体" w:hAnsi="宋体"/>
          <w:b/>
          <w:sz w:val="24"/>
        </w:rPr>
        <w:t xml:space="preserve">4.1 </w:t>
      </w:r>
      <w:r>
        <w:rPr>
          <w:rFonts w:ascii="宋体" w:hAnsi="宋体" w:hint="eastAsia"/>
          <w:b/>
          <w:sz w:val="24"/>
        </w:rPr>
        <w:t>应收项目（如有）</w:t>
      </w:r>
    </w:p>
    <w:p w14:paraId="12B8EDBA" w14:textId="77777777" w:rsidR="00000000" w:rsidRDefault="007478C2">
      <w:pPr>
        <w:wordWrap w:val="0"/>
        <w:ind w:right="480"/>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1423"/>
        <w:gridCol w:w="1669"/>
        <w:gridCol w:w="1669"/>
        <w:gridCol w:w="1669"/>
        <w:gridCol w:w="1667"/>
      </w:tblGrid>
      <w:tr w:rsidR="00000000" w14:paraId="2F44B80D" w14:textId="77777777">
        <w:trPr>
          <w:cantSplit/>
          <w:trHeight w:val="300"/>
          <w:jc w:val="center"/>
        </w:trPr>
        <w:tc>
          <w:tcPr>
            <w:tcW w:w="993" w:type="dxa"/>
            <w:vMerge w:val="restart"/>
            <w:vAlign w:val="center"/>
          </w:tcPr>
          <w:p w14:paraId="5B84A886" w14:textId="77777777" w:rsidR="00000000" w:rsidRDefault="007478C2">
            <w:pPr>
              <w:jc w:val="center"/>
              <w:rPr>
                <w:rFonts w:ascii="宋体" w:hAnsi="宋体"/>
                <w:sz w:val="24"/>
              </w:rPr>
            </w:pPr>
            <w:r>
              <w:rPr>
                <w:rFonts w:ascii="宋体" w:hAnsi="宋体" w:hint="eastAsia"/>
                <w:sz w:val="24"/>
              </w:rPr>
              <w:t>项目名称</w:t>
            </w:r>
          </w:p>
        </w:tc>
        <w:tc>
          <w:tcPr>
            <w:tcW w:w="1423" w:type="dxa"/>
            <w:vMerge w:val="restart"/>
            <w:vAlign w:val="center"/>
          </w:tcPr>
          <w:p w14:paraId="0B42001D" w14:textId="77777777" w:rsidR="00000000" w:rsidRDefault="007478C2">
            <w:pPr>
              <w:jc w:val="center"/>
              <w:rPr>
                <w:rFonts w:ascii="宋体" w:hAnsi="宋体"/>
                <w:sz w:val="24"/>
              </w:rPr>
            </w:pPr>
            <w:r>
              <w:rPr>
                <w:rFonts w:ascii="宋体" w:hAnsi="宋体" w:hint="eastAsia"/>
                <w:sz w:val="24"/>
              </w:rPr>
              <w:t>关联方名称</w:t>
            </w:r>
          </w:p>
        </w:tc>
        <w:tc>
          <w:tcPr>
            <w:tcW w:w="3338" w:type="dxa"/>
            <w:gridSpan w:val="2"/>
            <w:tcMar>
              <w:top w:w="15" w:type="dxa"/>
              <w:left w:w="15" w:type="dxa"/>
              <w:bottom w:w="0" w:type="dxa"/>
              <w:right w:w="15" w:type="dxa"/>
            </w:tcMar>
            <w:vAlign w:val="center"/>
          </w:tcPr>
          <w:p w14:paraId="7E0B0D6E" w14:textId="77777777" w:rsidR="00000000" w:rsidRDefault="007478C2">
            <w:pPr>
              <w:widowControl/>
              <w:jc w:val="center"/>
              <w:rPr>
                <w:rFonts w:ascii="宋体" w:hAnsi="宋体"/>
                <w:sz w:val="24"/>
              </w:rPr>
            </w:pPr>
            <w:r>
              <w:rPr>
                <w:rFonts w:ascii="宋体" w:hAnsi="宋体" w:hint="eastAsia"/>
                <w:sz w:val="24"/>
              </w:rPr>
              <w:t>本期末</w:t>
            </w:r>
          </w:p>
          <w:p w14:paraId="090F3E4F" w14:textId="77777777" w:rsidR="00000000" w:rsidRDefault="007478C2">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336" w:type="dxa"/>
            <w:gridSpan w:val="2"/>
            <w:tcMar>
              <w:top w:w="15" w:type="dxa"/>
              <w:left w:w="15" w:type="dxa"/>
              <w:bottom w:w="0" w:type="dxa"/>
              <w:right w:w="15" w:type="dxa"/>
            </w:tcMar>
          </w:tcPr>
          <w:p w14:paraId="28D60E3B" w14:textId="77777777" w:rsidR="00000000" w:rsidRDefault="007478C2">
            <w:pPr>
              <w:widowControl/>
              <w:jc w:val="center"/>
              <w:rPr>
                <w:sz w:val="24"/>
              </w:rPr>
            </w:pPr>
            <w:r>
              <w:rPr>
                <w:rFonts w:hint="eastAsia"/>
                <w:sz w:val="24"/>
              </w:rPr>
              <w:t>上年度末</w:t>
            </w:r>
          </w:p>
          <w:p w14:paraId="36ECA362" w14:textId="77777777" w:rsidR="00000000" w:rsidRDefault="007478C2">
            <w:pPr>
              <w:widowControl/>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733C05A7" w14:textId="77777777">
        <w:trPr>
          <w:cantSplit/>
          <w:trHeight w:val="300"/>
          <w:jc w:val="center"/>
        </w:trPr>
        <w:tc>
          <w:tcPr>
            <w:tcW w:w="993" w:type="dxa"/>
            <w:vMerge/>
            <w:vAlign w:val="center"/>
          </w:tcPr>
          <w:p w14:paraId="7A558F34" w14:textId="77777777" w:rsidR="00000000" w:rsidRDefault="007478C2">
            <w:pPr>
              <w:jc w:val="center"/>
              <w:rPr>
                <w:rFonts w:ascii="宋体" w:hAnsi="宋体"/>
                <w:sz w:val="24"/>
              </w:rPr>
            </w:pPr>
          </w:p>
        </w:tc>
        <w:tc>
          <w:tcPr>
            <w:tcW w:w="1423" w:type="dxa"/>
            <w:vMerge/>
            <w:vAlign w:val="center"/>
          </w:tcPr>
          <w:p w14:paraId="3F63BED8" w14:textId="77777777" w:rsidR="00000000" w:rsidRDefault="007478C2">
            <w:pPr>
              <w:jc w:val="center"/>
              <w:rPr>
                <w:rFonts w:ascii="宋体" w:hAnsi="宋体"/>
                <w:sz w:val="24"/>
              </w:rPr>
            </w:pPr>
          </w:p>
        </w:tc>
        <w:tc>
          <w:tcPr>
            <w:tcW w:w="1669" w:type="dxa"/>
            <w:tcMar>
              <w:top w:w="15" w:type="dxa"/>
              <w:left w:w="15" w:type="dxa"/>
              <w:bottom w:w="0" w:type="dxa"/>
              <w:right w:w="15" w:type="dxa"/>
            </w:tcMar>
            <w:vAlign w:val="center"/>
          </w:tcPr>
          <w:p w14:paraId="709D2F2B" w14:textId="77777777" w:rsidR="00000000" w:rsidRDefault="007478C2">
            <w:pPr>
              <w:jc w:val="center"/>
              <w:rPr>
                <w:rFonts w:ascii="宋体" w:hAnsi="宋体"/>
                <w:sz w:val="24"/>
              </w:rPr>
            </w:pPr>
            <w:r>
              <w:rPr>
                <w:rFonts w:ascii="宋体" w:hAnsi="宋体" w:hint="eastAsia"/>
                <w:sz w:val="24"/>
              </w:rPr>
              <w:t>账面余额</w:t>
            </w:r>
          </w:p>
        </w:tc>
        <w:tc>
          <w:tcPr>
            <w:tcW w:w="1669" w:type="dxa"/>
            <w:tcMar>
              <w:top w:w="15" w:type="dxa"/>
              <w:left w:w="15" w:type="dxa"/>
              <w:bottom w:w="0" w:type="dxa"/>
              <w:right w:w="15" w:type="dxa"/>
            </w:tcMar>
            <w:vAlign w:val="center"/>
          </w:tcPr>
          <w:p w14:paraId="5927887E" w14:textId="77777777" w:rsidR="00000000" w:rsidRDefault="007478C2">
            <w:pPr>
              <w:jc w:val="center"/>
              <w:rPr>
                <w:rFonts w:ascii="宋体" w:hAnsi="宋体"/>
                <w:sz w:val="24"/>
              </w:rPr>
            </w:pPr>
            <w:r>
              <w:rPr>
                <w:rFonts w:ascii="宋体" w:hAnsi="宋体" w:hint="eastAsia"/>
                <w:sz w:val="24"/>
              </w:rPr>
              <w:t>坏账准备</w:t>
            </w:r>
          </w:p>
        </w:tc>
        <w:tc>
          <w:tcPr>
            <w:tcW w:w="1669" w:type="dxa"/>
            <w:tcMar>
              <w:top w:w="15" w:type="dxa"/>
              <w:left w:w="15" w:type="dxa"/>
              <w:bottom w:w="0" w:type="dxa"/>
              <w:right w:w="15" w:type="dxa"/>
            </w:tcMar>
            <w:vAlign w:val="center"/>
          </w:tcPr>
          <w:p w14:paraId="5CAC3DFC" w14:textId="77777777" w:rsidR="00000000" w:rsidRDefault="007478C2">
            <w:pPr>
              <w:jc w:val="center"/>
              <w:rPr>
                <w:rFonts w:ascii="宋体" w:hAnsi="宋体"/>
                <w:sz w:val="24"/>
              </w:rPr>
            </w:pPr>
            <w:r>
              <w:rPr>
                <w:rFonts w:ascii="宋体" w:hAnsi="宋体" w:hint="eastAsia"/>
                <w:sz w:val="24"/>
              </w:rPr>
              <w:t>账面余额</w:t>
            </w:r>
          </w:p>
        </w:tc>
        <w:tc>
          <w:tcPr>
            <w:tcW w:w="1667" w:type="dxa"/>
            <w:vAlign w:val="center"/>
          </w:tcPr>
          <w:p w14:paraId="56D2E22F" w14:textId="77777777" w:rsidR="00000000" w:rsidRDefault="007478C2">
            <w:pPr>
              <w:jc w:val="center"/>
              <w:rPr>
                <w:rFonts w:ascii="宋体" w:hAnsi="宋体"/>
                <w:sz w:val="24"/>
              </w:rPr>
            </w:pPr>
            <w:r>
              <w:rPr>
                <w:rFonts w:ascii="宋体" w:hAnsi="宋体" w:hint="eastAsia"/>
                <w:sz w:val="24"/>
              </w:rPr>
              <w:t>坏账准备</w:t>
            </w:r>
          </w:p>
        </w:tc>
      </w:tr>
      <w:tr w:rsidR="00000000" w14:paraId="240917AF" w14:textId="77777777">
        <w:trPr>
          <w:trHeight w:val="300"/>
          <w:jc w:val="center"/>
        </w:trPr>
        <w:tc>
          <w:tcPr>
            <w:tcW w:w="993" w:type="dxa"/>
            <w:vAlign w:val="center"/>
          </w:tcPr>
          <w:p w14:paraId="60B1DD0A" w14:textId="77777777" w:rsidR="00000000" w:rsidRDefault="007478C2">
            <w:pPr>
              <w:jc w:val="center"/>
              <w:rPr>
                <w:rFonts w:ascii="宋体" w:hAnsi="宋体"/>
                <w:sz w:val="24"/>
              </w:rPr>
            </w:pPr>
            <w:r>
              <w:rPr>
                <w:rFonts w:hint="eastAsia"/>
                <w:color w:val="0000FF"/>
                <w:sz w:val="18"/>
              </w:rPr>
              <w:t>（</w:t>
            </w:r>
            <w:r>
              <w:rPr>
                <w:color w:val="0000FF"/>
                <w:sz w:val="18"/>
              </w:rPr>
              <w:t>6474</w:t>
            </w:r>
            <w:r>
              <w:rPr>
                <w:rFonts w:hint="eastAsia"/>
                <w:color w:val="0000FF"/>
                <w:sz w:val="18"/>
              </w:rPr>
              <w:t>）</w:t>
            </w:r>
          </w:p>
        </w:tc>
        <w:tc>
          <w:tcPr>
            <w:tcW w:w="1423" w:type="dxa"/>
            <w:vAlign w:val="center"/>
          </w:tcPr>
          <w:p w14:paraId="2279AEC3" w14:textId="77777777" w:rsidR="00000000" w:rsidRDefault="007478C2">
            <w:pPr>
              <w:jc w:val="center"/>
              <w:rPr>
                <w:rFonts w:ascii="宋体" w:hAnsi="宋体"/>
                <w:sz w:val="24"/>
              </w:rPr>
            </w:pPr>
            <w:r>
              <w:rPr>
                <w:rFonts w:hint="eastAsia"/>
                <w:color w:val="0000FF"/>
                <w:sz w:val="18"/>
              </w:rPr>
              <w:t>（</w:t>
            </w:r>
            <w:r>
              <w:rPr>
                <w:color w:val="0000FF"/>
                <w:sz w:val="18"/>
              </w:rPr>
              <w:t>6475</w:t>
            </w:r>
            <w:r>
              <w:rPr>
                <w:rFonts w:hint="eastAsia"/>
                <w:color w:val="0000FF"/>
                <w:sz w:val="18"/>
              </w:rPr>
              <w:t>）</w:t>
            </w:r>
          </w:p>
        </w:tc>
        <w:tc>
          <w:tcPr>
            <w:tcW w:w="1669" w:type="dxa"/>
            <w:tcMar>
              <w:top w:w="15" w:type="dxa"/>
              <w:left w:w="15" w:type="dxa"/>
              <w:bottom w:w="0" w:type="dxa"/>
              <w:right w:w="15" w:type="dxa"/>
            </w:tcMar>
            <w:vAlign w:val="center"/>
          </w:tcPr>
          <w:p w14:paraId="3132386C" w14:textId="77777777" w:rsidR="00000000" w:rsidRDefault="007478C2">
            <w:pPr>
              <w:jc w:val="center"/>
              <w:rPr>
                <w:rFonts w:ascii="宋体" w:hAnsi="宋体"/>
                <w:sz w:val="24"/>
              </w:rPr>
            </w:pPr>
            <w:r>
              <w:rPr>
                <w:rFonts w:hint="eastAsia"/>
                <w:color w:val="0000FF"/>
                <w:sz w:val="18"/>
              </w:rPr>
              <w:t>（</w:t>
            </w:r>
            <w:r>
              <w:rPr>
                <w:color w:val="0000FF"/>
                <w:sz w:val="18"/>
              </w:rPr>
              <w:t>6476</w:t>
            </w:r>
            <w:r>
              <w:rPr>
                <w:rFonts w:hint="eastAsia"/>
                <w:color w:val="0000FF"/>
                <w:sz w:val="18"/>
              </w:rPr>
              <w:t>）</w:t>
            </w:r>
          </w:p>
        </w:tc>
        <w:tc>
          <w:tcPr>
            <w:tcW w:w="1669" w:type="dxa"/>
            <w:tcMar>
              <w:top w:w="15" w:type="dxa"/>
              <w:left w:w="15" w:type="dxa"/>
              <w:bottom w:w="0" w:type="dxa"/>
              <w:right w:w="15" w:type="dxa"/>
            </w:tcMar>
            <w:vAlign w:val="center"/>
          </w:tcPr>
          <w:p w14:paraId="6EAB48F2" w14:textId="77777777" w:rsidR="00000000" w:rsidRDefault="007478C2">
            <w:pPr>
              <w:jc w:val="center"/>
              <w:rPr>
                <w:rFonts w:ascii="宋体" w:hAnsi="宋体"/>
                <w:color w:val="0000FF"/>
                <w:kern w:val="0"/>
                <w:sz w:val="18"/>
              </w:rPr>
            </w:pPr>
            <w:r>
              <w:rPr>
                <w:rFonts w:hint="eastAsia"/>
                <w:color w:val="0000FF"/>
                <w:sz w:val="18"/>
              </w:rPr>
              <w:t>（</w:t>
            </w:r>
            <w:r>
              <w:rPr>
                <w:color w:val="0000FF"/>
                <w:sz w:val="18"/>
              </w:rPr>
              <w:t>6477</w:t>
            </w:r>
            <w:r>
              <w:rPr>
                <w:rFonts w:hint="eastAsia"/>
                <w:color w:val="0000FF"/>
                <w:sz w:val="18"/>
              </w:rPr>
              <w:t>）</w:t>
            </w:r>
          </w:p>
        </w:tc>
        <w:tc>
          <w:tcPr>
            <w:tcW w:w="1669" w:type="dxa"/>
            <w:tcMar>
              <w:top w:w="15" w:type="dxa"/>
              <w:left w:w="15" w:type="dxa"/>
              <w:bottom w:w="0" w:type="dxa"/>
              <w:right w:w="15" w:type="dxa"/>
            </w:tcMar>
            <w:vAlign w:val="center"/>
          </w:tcPr>
          <w:p w14:paraId="3C1A5138" w14:textId="77777777" w:rsidR="00000000" w:rsidRDefault="007478C2">
            <w:pPr>
              <w:jc w:val="center"/>
              <w:rPr>
                <w:rFonts w:ascii="宋体" w:hAnsi="宋体"/>
                <w:sz w:val="24"/>
              </w:rPr>
            </w:pPr>
            <w:r>
              <w:rPr>
                <w:rFonts w:hint="eastAsia"/>
                <w:color w:val="0000FF"/>
                <w:sz w:val="18"/>
              </w:rPr>
              <w:t>（</w:t>
            </w:r>
            <w:r>
              <w:rPr>
                <w:color w:val="0000FF"/>
                <w:sz w:val="18"/>
              </w:rPr>
              <w:t>6476</w:t>
            </w:r>
            <w:r>
              <w:rPr>
                <w:rFonts w:hint="eastAsia"/>
                <w:color w:val="0000FF"/>
                <w:sz w:val="18"/>
              </w:rPr>
              <w:t>）</w:t>
            </w:r>
          </w:p>
        </w:tc>
        <w:tc>
          <w:tcPr>
            <w:tcW w:w="1667" w:type="dxa"/>
            <w:vAlign w:val="center"/>
          </w:tcPr>
          <w:p w14:paraId="58AA9AFF" w14:textId="77777777" w:rsidR="00000000" w:rsidRDefault="007478C2">
            <w:pPr>
              <w:jc w:val="center"/>
              <w:rPr>
                <w:rFonts w:ascii="宋体" w:hAnsi="宋体"/>
                <w:color w:val="0000FF"/>
                <w:kern w:val="0"/>
                <w:sz w:val="18"/>
              </w:rPr>
            </w:pPr>
            <w:r>
              <w:rPr>
                <w:rFonts w:hint="eastAsia"/>
                <w:color w:val="0000FF"/>
                <w:sz w:val="18"/>
              </w:rPr>
              <w:t>（</w:t>
            </w:r>
            <w:r>
              <w:rPr>
                <w:color w:val="0000FF"/>
                <w:sz w:val="18"/>
              </w:rPr>
              <w:t>6477</w:t>
            </w:r>
            <w:r>
              <w:rPr>
                <w:rFonts w:hint="eastAsia"/>
                <w:color w:val="0000FF"/>
                <w:sz w:val="18"/>
              </w:rPr>
              <w:t>）</w:t>
            </w:r>
          </w:p>
        </w:tc>
      </w:tr>
      <w:tr w:rsidR="00000000" w14:paraId="3454E44E" w14:textId="77777777">
        <w:trPr>
          <w:trHeight w:val="300"/>
          <w:jc w:val="center"/>
        </w:trPr>
        <w:tc>
          <w:tcPr>
            <w:tcW w:w="993" w:type="dxa"/>
            <w:vAlign w:val="center"/>
          </w:tcPr>
          <w:p w14:paraId="0BDE4F65" w14:textId="77777777" w:rsidR="00000000" w:rsidRDefault="007478C2">
            <w:pPr>
              <w:jc w:val="center"/>
              <w:rPr>
                <w:rFonts w:ascii="宋体" w:hAnsi="宋体"/>
                <w:sz w:val="24"/>
              </w:rPr>
            </w:pPr>
          </w:p>
        </w:tc>
        <w:tc>
          <w:tcPr>
            <w:tcW w:w="1423" w:type="dxa"/>
            <w:vAlign w:val="center"/>
          </w:tcPr>
          <w:p w14:paraId="6A989FB8" w14:textId="77777777" w:rsidR="00000000" w:rsidRDefault="007478C2">
            <w:pPr>
              <w:jc w:val="center"/>
              <w:rPr>
                <w:rFonts w:ascii="宋体" w:hAnsi="宋体"/>
                <w:sz w:val="24"/>
              </w:rPr>
            </w:pPr>
          </w:p>
        </w:tc>
        <w:tc>
          <w:tcPr>
            <w:tcW w:w="1669" w:type="dxa"/>
            <w:tcMar>
              <w:top w:w="15" w:type="dxa"/>
              <w:left w:w="15" w:type="dxa"/>
              <w:bottom w:w="0" w:type="dxa"/>
              <w:right w:w="15" w:type="dxa"/>
            </w:tcMar>
            <w:vAlign w:val="center"/>
          </w:tcPr>
          <w:p w14:paraId="7C34415D" w14:textId="77777777" w:rsidR="00000000" w:rsidRDefault="007478C2">
            <w:pPr>
              <w:jc w:val="center"/>
              <w:rPr>
                <w:rFonts w:ascii="宋体" w:hAnsi="宋体"/>
                <w:sz w:val="24"/>
              </w:rPr>
            </w:pPr>
          </w:p>
        </w:tc>
        <w:tc>
          <w:tcPr>
            <w:tcW w:w="1669" w:type="dxa"/>
            <w:tcMar>
              <w:top w:w="15" w:type="dxa"/>
              <w:left w:w="15" w:type="dxa"/>
              <w:bottom w:w="0" w:type="dxa"/>
              <w:right w:w="15" w:type="dxa"/>
            </w:tcMar>
            <w:vAlign w:val="center"/>
          </w:tcPr>
          <w:p w14:paraId="7BBC7FB9" w14:textId="77777777" w:rsidR="00000000" w:rsidRDefault="007478C2">
            <w:pPr>
              <w:jc w:val="center"/>
              <w:rPr>
                <w:rFonts w:ascii="宋体" w:hAnsi="宋体"/>
                <w:color w:val="0000FF"/>
                <w:kern w:val="0"/>
                <w:sz w:val="18"/>
              </w:rPr>
            </w:pPr>
          </w:p>
        </w:tc>
        <w:tc>
          <w:tcPr>
            <w:tcW w:w="1669" w:type="dxa"/>
            <w:tcMar>
              <w:top w:w="15" w:type="dxa"/>
              <w:left w:w="15" w:type="dxa"/>
              <w:bottom w:w="0" w:type="dxa"/>
              <w:right w:w="15" w:type="dxa"/>
            </w:tcMar>
            <w:vAlign w:val="center"/>
          </w:tcPr>
          <w:p w14:paraId="097CCEA0" w14:textId="77777777" w:rsidR="00000000" w:rsidRDefault="007478C2">
            <w:pPr>
              <w:jc w:val="center"/>
              <w:rPr>
                <w:rFonts w:ascii="宋体" w:hAnsi="宋体"/>
                <w:sz w:val="24"/>
              </w:rPr>
            </w:pPr>
          </w:p>
        </w:tc>
        <w:tc>
          <w:tcPr>
            <w:tcW w:w="1667" w:type="dxa"/>
            <w:vAlign w:val="center"/>
          </w:tcPr>
          <w:p w14:paraId="140F91B1" w14:textId="77777777" w:rsidR="00000000" w:rsidRDefault="007478C2">
            <w:pPr>
              <w:jc w:val="center"/>
              <w:rPr>
                <w:rFonts w:ascii="宋体" w:hAnsi="宋体"/>
                <w:color w:val="0000FF"/>
                <w:kern w:val="0"/>
                <w:sz w:val="18"/>
              </w:rPr>
            </w:pPr>
          </w:p>
        </w:tc>
      </w:tr>
      <w:tr w:rsidR="00000000" w14:paraId="70E58A78" w14:textId="77777777">
        <w:trPr>
          <w:trHeight w:val="300"/>
          <w:jc w:val="center"/>
        </w:trPr>
        <w:tc>
          <w:tcPr>
            <w:tcW w:w="993" w:type="dxa"/>
            <w:vAlign w:val="center"/>
          </w:tcPr>
          <w:p w14:paraId="37C7563C" w14:textId="77777777" w:rsidR="00000000" w:rsidRDefault="007478C2">
            <w:pPr>
              <w:jc w:val="center"/>
              <w:rPr>
                <w:rFonts w:ascii="宋体" w:hAnsi="宋体"/>
                <w:sz w:val="24"/>
              </w:rPr>
            </w:pPr>
            <w:r>
              <w:rPr>
                <w:rFonts w:ascii="宋体" w:hAnsi="宋体"/>
                <w:sz w:val="24"/>
              </w:rPr>
              <w:t>合计</w:t>
            </w:r>
          </w:p>
        </w:tc>
        <w:tc>
          <w:tcPr>
            <w:tcW w:w="1423" w:type="dxa"/>
            <w:vAlign w:val="center"/>
          </w:tcPr>
          <w:p w14:paraId="754403BA" w14:textId="77777777" w:rsidR="00000000" w:rsidRDefault="007478C2">
            <w:pPr>
              <w:jc w:val="center"/>
              <w:rPr>
                <w:rFonts w:ascii="宋体" w:hAnsi="宋体"/>
                <w:sz w:val="24"/>
              </w:rPr>
            </w:pPr>
            <w:r>
              <w:rPr>
                <w:rFonts w:ascii="Arial Narrow" w:hAnsi="Arial Narrow"/>
                <w:sz w:val="24"/>
                <w:szCs w:val="24"/>
              </w:rPr>
              <w:t>—</w:t>
            </w:r>
          </w:p>
        </w:tc>
        <w:tc>
          <w:tcPr>
            <w:tcW w:w="1669" w:type="dxa"/>
            <w:tcMar>
              <w:top w:w="15" w:type="dxa"/>
              <w:left w:w="15" w:type="dxa"/>
              <w:bottom w:w="0" w:type="dxa"/>
              <w:right w:w="15" w:type="dxa"/>
            </w:tcMar>
            <w:vAlign w:val="center"/>
          </w:tcPr>
          <w:p w14:paraId="4D4FDECC" w14:textId="77777777" w:rsidR="00000000" w:rsidRDefault="007478C2">
            <w:pPr>
              <w:jc w:val="center"/>
              <w:rPr>
                <w:rFonts w:ascii="宋体" w:hAnsi="宋体"/>
                <w:sz w:val="24"/>
              </w:rPr>
            </w:pPr>
            <w:r>
              <w:rPr>
                <w:rFonts w:hint="eastAsia"/>
                <w:color w:val="0000FF"/>
                <w:sz w:val="18"/>
              </w:rPr>
              <w:t>（</w:t>
            </w:r>
            <w:r>
              <w:rPr>
                <w:color w:val="0000FF"/>
                <w:sz w:val="18"/>
              </w:rPr>
              <w:t>6478</w:t>
            </w:r>
            <w:r>
              <w:rPr>
                <w:rFonts w:hint="eastAsia"/>
                <w:color w:val="0000FF"/>
                <w:sz w:val="18"/>
              </w:rPr>
              <w:t>）</w:t>
            </w:r>
          </w:p>
        </w:tc>
        <w:tc>
          <w:tcPr>
            <w:tcW w:w="1669" w:type="dxa"/>
            <w:tcMar>
              <w:top w:w="15" w:type="dxa"/>
              <w:left w:w="15" w:type="dxa"/>
              <w:bottom w:w="0" w:type="dxa"/>
              <w:right w:w="15" w:type="dxa"/>
            </w:tcMar>
            <w:vAlign w:val="center"/>
          </w:tcPr>
          <w:p w14:paraId="0C230510" w14:textId="77777777" w:rsidR="00000000" w:rsidRDefault="007478C2">
            <w:pPr>
              <w:jc w:val="center"/>
              <w:rPr>
                <w:rFonts w:ascii="宋体" w:hAnsi="宋体"/>
                <w:color w:val="0000FF"/>
                <w:kern w:val="0"/>
                <w:sz w:val="18"/>
              </w:rPr>
            </w:pPr>
            <w:r>
              <w:rPr>
                <w:rFonts w:hint="eastAsia"/>
                <w:color w:val="0000FF"/>
                <w:sz w:val="18"/>
              </w:rPr>
              <w:t>（</w:t>
            </w:r>
            <w:r>
              <w:rPr>
                <w:color w:val="0000FF"/>
                <w:sz w:val="18"/>
              </w:rPr>
              <w:t>6479</w:t>
            </w:r>
            <w:r>
              <w:rPr>
                <w:rFonts w:hint="eastAsia"/>
                <w:color w:val="0000FF"/>
                <w:sz w:val="18"/>
              </w:rPr>
              <w:t>）</w:t>
            </w:r>
          </w:p>
        </w:tc>
        <w:tc>
          <w:tcPr>
            <w:tcW w:w="1669" w:type="dxa"/>
            <w:tcMar>
              <w:top w:w="15" w:type="dxa"/>
              <w:left w:w="15" w:type="dxa"/>
              <w:bottom w:w="0" w:type="dxa"/>
              <w:right w:w="15" w:type="dxa"/>
            </w:tcMar>
            <w:vAlign w:val="center"/>
          </w:tcPr>
          <w:p w14:paraId="3685FF32" w14:textId="77777777" w:rsidR="00000000" w:rsidRDefault="007478C2">
            <w:pPr>
              <w:jc w:val="center"/>
              <w:rPr>
                <w:rFonts w:ascii="宋体" w:hAnsi="宋体"/>
                <w:sz w:val="24"/>
              </w:rPr>
            </w:pPr>
            <w:r>
              <w:rPr>
                <w:rFonts w:hint="eastAsia"/>
                <w:color w:val="0000FF"/>
                <w:sz w:val="18"/>
              </w:rPr>
              <w:t>（</w:t>
            </w:r>
            <w:r>
              <w:rPr>
                <w:color w:val="0000FF"/>
                <w:sz w:val="18"/>
              </w:rPr>
              <w:t>6478</w:t>
            </w:r>
            <w:r>
              <w:rPr>
                <w:rFonts w:hint="eastAsia"/>
                <w:color w:val="0000FF"/>
                <w:sz w:val="18"/>
              </w:rPr>
              <w:t>）</w:t>
            </w:r>
          </w:p>
        </w:tc>
        <w:tc>
          <w:tcPr>
            <w:tcW w:w="1667" w:type="dxa"/>
            <w:vAlign w:val="center"/>
          </w:tcPr>
          <w:p w14:paraId="4D9BE679" w14:textId="77777777" w:rsidR="00000000" w:rsidRDefault="007478C2">
            <w:pPr>
              <w:jc w:val="center"/>
              <w:rPr>
                <w:rFonts w:ascii="宋体" w:hAnsi="宋体"/>
                <w:color w:val="0000FF"/>
                <w:kern w:val="0"/>
                <w:sz w:val="18"/>
              </w:rPr>
            </w:pPr>
            <w:r>
              <w:rPr>
                <w:rFonts w:hint="eastAsia"/>
                <w:color w:val="0000FF"/>
                <w:sz w:val="18"/>
              </w:rPr>
              <w:t>（</w:t>
            </w:r>
            <w:r>
              <w:rPr>
                <w:color w:val="0000FF"/>
                <w:sz w:val="18"/>
              </w:rPr>
              <w:t>6479</w:t>
            </w:r>
            <w:r>
              <w:rPr>
                <w:rFonts w:hint="eastAsia"/>
                <w:color w:val="0000FF"/>
                <w:sz w:val="18"/>
              </w:rPr>
              <w:t>）</w:t>
            </w:r>
          </w:p>
        </w:tc>
      </w:tr>
    </w:tbl>
    <w:p w14:paraId="30FE079E"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6480</w:t>
      </w:r>
      <w:r>
        <w:rPr>
          <w:rFonts w:hint="eastAsia"/>
          <w:color w:val="0000FF"/>
          <w:sz w:val="18"/>
        </w:rPr>
        <w:t>）</w:t>
      </w:r>
    </w:p>
    <w:p w14:paraId="1C771324" w14:textId="77777777" w:rsidR="00000000" w:rsidRDefault="007478C2">
      <w:pPr>
        <w:rPr>
          <w:rFonts w:ascii="宋体" w:hAnsi="宋体"/>
          <w:b/>
          <w:sz w:val="24"/>
        </w:rPr>
      </w:pPr>
    </w:p>
    <w:p w14:paraId="1F25FE48" w14:textId="77777777" w:rsidR="00000000" w:rsidRDefault="007478C2">
      <w:pPr>
        <w:spacing w:line="360" w:lineRule="auto"/>
        <w:outlineLvl w:val="3"/>
        <w:rPr>
          <w:rFonts w:ascii="宋体" w:hAnsi="宋体"/>
          <w:b/>
          <w:sz w:val="24"/>
        </w:rPr>
      </w:pPr>
      <w:r>
        <w:rPr>
          <w:rFonts w:ascii="宋体" w:hAnsi="宋体"/>
          <w:b/>
          <w:sz w:val="24"/>
        </w:rPr>
        <w:t xml:space="preserve">11.5.14.2 </w:t>
      </w:r>
      <w:r>
        <w:rPr>
          <w:rFonts w:ascii="宋体" w:hAnsi="宋体" w:hint="eastAsia"/>
          <w:b/>
          <w:sz w:val="24"/>
        </w:rPr>
        <w:t>应付项目（如有）</w:t>
      </w:r>
    </w:p>
    <w:p w14:paraId="0F98DE76" w14:textId="77777777" w:rsidR="00000000" w:rsidRDefault="007478C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8"/>
        <w:gridCol w:w="2034"/>
        <w:gridCol w:w="2758"/>
        <w:gridCol w:w="2756"/>
      </w:tblGrid>
      <w:tr w:rsidR="00000000" w14:paraId="63F0B550" w14:textId="77777777">
        <w:trPr>
          <w:trHeight w:val="300"/>
          <w:tblHeader/>
        </w:trPr>
        <w:tc>
          <w:tcPr>
            <w:tcW w:w="1738" w:type="dxa"/>
            <w:vAlign w:val="center"/>
          </w:tcPr>
          <w:p w14:paraId="769B0139" w14:textId="77777777" w:rsidR="00000000" w:rsidRDefault="007478C2">
            <w:pPr>
              <w:tabs>
                <w:tab w:val="left" w:pos="196"/>
                <w:tab w:val="left" w:pos="426"/>
              </w:tabs>
              <w:snapToGrid w:val="0"/>
              <w:jc w:val="center"/>
              <w:rPr>
                <w:rFonts w:ascii="Arial Narrow" w:hAnsi="Arial Narrow"/>
                <w:sz w:val="24"/>
                <w:szCs w:val="24"/>
              </w:rPr>
            </w:pPr>
            <w:r>
              <w:rPr>
                <w:rFonts w:ascii="宋体" w:hAnsi="宋体" w:hint="eastAsia"/>
                <w:sz w:val="24"/>
              </w:rPr>
              <w:t>项目名称</w:t>
            </w:r>
          </w:p>
        </w:tc>
        <w:tc>
          <w:tcPr>
            <w:tcW w:w="2034" w:type="dxa"/>
            <w:vAlign w:val="center"/>
          </w:tcPr>
          <w:p w14:paraId="338AD5ED" w14:textId="77777777" w:rsidR="00000000" w:rsidRDefault="007478C2">
            <w:pPr>
              <w:jc w:val="center"/>
              <w:rPr>
                <w:rFonts w:ascii="宋体" w:hAnsi="宋体"/>
                <w:sz w:val="24"/>
              </w:rPr>
            </w:pPr>
            <w:r>
              <w:rPr>
                <w:rFonts w:ascii="宋体" w:hAnsi="宋体" w:hint="eastAsia"/>
                <w:sz w:val="24"/>
              </w:rPr>
              <w:t>关联方名称</w:t>
            </w:r>
          </w:p>
        </w:tc>
        <w:tc>
          <w:tcPr>
            <w:tcW w:w="2758" w:type="dxa"/>
            <w:vAlign w:val="center"/>
          </w:tcPr>
          <w:p w14:paraId="703DC66D" w14:textId="77777777" w:rsidR="00000000" w:rsidRDefault="007478C2">
            <w:pPr>
              <w:widowControl/>
              <w:jc w:val="center"/>
              <w:rPr>
                <w:rFonts w:ascii="宋体" w:hAnsi="宋体"/>
                <w:sz w:val="24"/>
              </w:rPr>
            </w:pPr>
            <w:r>
              <w:rPr>
                <w:rFonts w:ascii="宋体" w:hAnsi="宋体" w:hint="eastAsia"/>
                <w:sz w:val="24"/>
              </w:rPr>
              <w:t>本期末</w:t>
            </w:r>
          </w:p>
          <w:p w14:paraId="0CF241EE"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2756" w:type="dxa"/>
          </w:tcPr>
          <w:p w14:paraId="44D80487" w14:textId="77777777" w:rsidR="00000000" w:rsidRDefault="007478C2">
            <w:pPr>
              <w:widowControl/>
              <w:jc w:val="center"/>
              <w:rPr>
                <w:sz w:val="24"/>
              </w:rPr>
            </w:pPr>
            <w:r>
              <w:rPr>
                <w:rFonts w:hint="eastAsia"/>
                <w:sz w:val="24"/>
              </w:rPr>
              <w:t>上年度末</w:t>
            </w:r>
          </w:p>
          <w:p w14:paraId="2E328A4F" w14:textId="77777777" w:rsidR="00000000" w:rsidRDefault="007478C2">
            <w:pPr>
              <w:tabs>
                <w:tab w:val="left" w:pos="196"/>
                <w:tab w:val="left" w:pos="426"/>
              </w:tabs>
              <w:snapToGrid w:val="0"/>
              <w:jc w:val="center"/>
              <w:rPr>
                <w:rFonts w:ascii="Arial Narrow" w:hAnsi="Arial Narrow"/>
                <w:sz w:val="24"/>
                <w:szCs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5EE4941" w14:textId="77777777">
        <w:trPr>
          <w:trHeight w:val="300"/>
        </w:trPr>
        <w:tc>
          <w:tcPr>
            <w:tcW w:w="1738" w:type="dxa"/>
            <w:vAlign w:val="center"/>
          </w:tcPr>
          <w:p w14:paraId="2468BC3E" w14:textId="77777777" w:rsidR="00000000" w:rsidRDefault="007478C2">
            <w:pPr>
              <w:tabs>
                <w:tab w:val="left" w:pos="196"/>
                <w:tab w:val="left" w:pos="426"/>
              </w:tabs>
              <w:snapToGrid w:val="0"/>
              <w:rPr>
                <w:rFonts w:ascii="Arial Narrow" w:hAnsi="Arial Narrow"/>
                <w:sz w:val="24"/>
                <w:szCs w:val="24"/>
              </w:rPr>
            </w:pPr>
            <w:r>
              <w:rPr>
                <w:rFonts w:hint="eastAsia"/>
                <w:color w:val="0000FF"/>
                <w:sz w:val="18"/>
              </w:rPr>
              <w:t>（</w:t>
            </w:r>
            <w:r>
              <w:rPr>
                <w:color w:val="0000FF"/>
                <w:sz w:val="18"/>
              </w:rPr>
              <w:t>6483</w:t>
            </w:r>
            <w:r>
              <w:rPr>
                <w:rFonts w:hint="eastAsia"/>
                <w:color w:val="0000FF"/>
                <w:sz w:val="18"/>
              </w:rPr>
              <w:t>）</w:t>
            </w:r>
          </w:p>
        </w:tc>
        <w:tc>
          <w:tcPr>
            <w:tcW w:w="2034" w:type="dxa"/>
          </w:tcPr>
          <w:p w14:paraId="610A6BDD"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6484</w:t>
            </w:r>
            <w:r>
              <w:rPr>
                <w:rFonts w:hint="eastAsia"/>
                <w:color w:val="0000FF"/>
                <w:sz w:val="18"/>
              </w:rPr>
              <w:t>）</w:t>
            </w:r>
          </w:p>
        </w:tc>
        <w:tc>
          <w:tcPr>
            <w:tcW w:w="2758" w:type="dxa"/>
            <w:vAlign w:val="center"/>
          </w:tcPr>
          <w:p w14:paraId="67D8F937"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6485</w:t>
            </w:r>
            <w:r>
              <w:rPr>
                <w:rFonts w:hint="eastAsia"/>
                <w:color w:val="0000FF"/>
                <w:sz w:val="18"/>
              </w:rPr>
              <w:t>）</w:t>
            </w:r>
          </w:p>
        </w:tc>
        <w:tc>
          <w:tcPr>
            <w:tcW w:w="2756" w:type="dxa"/>
            <w:vAlign w:val="center"/>
          </w:tcPr>
          <w:p w14:paraId="09DD9D75"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6485</w:t>
            </w:r>
            <w:r>
              <w:rPr>
                <w:rFonts w:hint="eastAsia"/>
                <w:color w:val="0000FF"/>
                <w:sz w:val="18"/>
              </w:rPr>
              <w:t>）</w:t>
            </w:r>
          </w:p>
        </w:tc>
      </w:tr>
      <w:tr w:rsidR="00000000" w14:paraId="3E85DED3" w14:textId="77777777">
        <w:trPr>
          <w:trHeight w:val="300"/>
        </w:trPr>
        <w:tc>
          <w:tcPr>
            <w:tcW w:w="1738" w:type="dxa"/>
            <w:vAlign w:val="center"/>
          </w:tcPr>
          <w:p w14:paraId="717CFB7B" w14:textId="77777777" w:rsidR="00000000" w:rsidRDefault="007478C2">
            <w:pPr>
              <w:tabs>
                <w:tab w:val="left" w:pos="196"/>
                <w:tab w:val="left" w:pos="426"/>
              </w:tabs>
              <w:snapToGrid w:val="0"/>
              <w:jc w:val="center"/>
              <w:rPr>
                <w:rFonts w:ascii="Arial Narrow" w:hAnsi="Arial Narrow"/>
                <w:sz w:val="24"/>
                <w:szCs w:val="24"/>
              </w:rPr>
            </w:pPr>
          </w:p>
        </w:tc>
        <w:tc>
          <w:tcPr>
            <w:tcW w:w="2034" w:type="dxa"/>
          </w:tcPr>
          <w:p w14:paraId="62C898B7" w14:textId="77777777" w:rsidR="00000000" w:rsidRDefault="007478C2">
            <w:pPr>
              <w:tabs>
                <w:tab w:val="left" w:pos="196"/>
                <w:tab w:val="left" w:pos="426"/>
              </w:tabs>
              <w:snapToGrid w:val="0"/>
              <w:ind w:rightChars="300" w:right="630"/>
              <w:jc w:val="right"/>
              <w:rPr>
                <w:rFonts w:ascii="Arial Narrow" w:hAnsi="Arial Narrow"/>
                <w:sz w:val="24"/>
                <w:szCs w:val="24"/>
              </w:rPr>
            </w:pPr>
          </w:p>
        </w:tc>
        <w:tc>
          <w:tcPr>
            <w:tcW w:w="2758" w:type="dxa"/>
            <w:vAlign w:val="center"/>
          </w:tcPr>
          <w:p w14:paraId="44978836" w14:textId="77777777" w:rsidR="00000000" w:rsidRDefault="007478C2">
            <w:pPr>
              <w:tabs>
                <w:tab w:val="left" w:pos="196"/>
                <w:tab w:val="left" w:pos="426"/>
              </w:tabs>
              <w:snapToGrid w:val="0"/>
              <w:ind w:rightChars="300" w:right="630"/>
              <w:jc w:val="right"/>
              <w:rPr>
                <w:rFonts w:ascii="Arial Narrow" w:hAnsi="Arial Narrow"/>
                <w:sz w:val="24"/>
                <w:szCs w:val="24"/>
              </w:rPr>
            </w:pPr>
          </w:p>
        </w:tc>
        <w:tc>
          <w:tcPr>
            <w:tcW w:w="2756" w:type="dxa"/>
            <w:vAlign w:val="center"/>
          </w:tcPr>
          <w:p w14:paraId="04515065" w14:textId="77777777" w:rsidR="00000000" w:rsidRDefault="007478C2">
            <w:pPr>
              <w:tabs>
                <w:tab w:val="left" w:pos="196"/>
                <w:tab w:val="left" w:pos="426"/>
              </w:tabs>
              <w:snapToGrid w:val="0"/>
              <w:ind w:rightChars="300" w:right="630"/>
              <w:jc w:val="right"/>
              <w:rPr>
                <w:rFonts w:ascii="Arial Narrow" w:hAnsi="Arial Narrow"/>
                <w:sz w:val="24"/>
                <w:szCs w:val="24"/>
              </w:rPr>
            </w:pPr>
          </w:p>
        </w:tc>
      </w:tr>
      <w:tr w:rsidR="00000000" w14:paraId="396E01FC" w14:textId="77777777">
        <w:trPr>
          <w:trHeight w:val="300"/>
        </w:trPr>
        <w:tc>
          <w:tcPr>
            <w:tcW w:w="1738" w:type="dxa"/>
            <w:vAlign w:val="center"/>
          </w:tcPr>
          <w:p w14:paraId="30C21DF8" w14:textId="77777777" w:rsidR="00000000" w:rsidRDefault="007478C2">
            <w:pPr>
              <w:tabs>
                <w:tab w:val="left" w:pos="196"/>
                <w:tab w:val="left" w:pos="426"/>
              </w:tabs>
              <w:snapToGrid w:val="0"/>
              <w:jc w:val="center"/>
              <w:rPr>
                <w:rFonts w:ascii="Arial Narrow" w:hAnsi="Arial Narrow"/>
                <w:sz w:val="24"/>
                <w:szCs w:val="24"/>
              </w:rPr>
            </w:pPr>
            <w:r>
              <w:rPr>
                <w:rFonts w:ascii="宋体" w:hAnsi="宋体"/>
                <w:sz w:val="24"/>
              </w:rPr>
              <w:t>合计</w:t>
            </w:r>
          </w:p>
        </w:tc>
        <w:tc>
          <w:tcPr>
            <w:tcW w:w="2034" w:type="dxa"/>
          </w:tcPr>
          <w:p w14:paraId="22047A5A" w14:textId="77777777" w:rsidR="00000000" w:rsidRDefault="007478C2">
            <w:pPr>
              <w:jc w:val="center"/>
              <w:rPr>
                <w:rFonts w:ascii="Arial Narrow" w:hAnsi="Arial Narrow"/>
                <w:sz w:val="24"/>
                <w:szCs w:val="24"/>
              </w:rPr>
            </w:pPr>
            <w:r>
              <w:rPr>
                <w:rFonts w:ascii="Arial Narrow" w:hAnsi="Arial Narrow"/>
                <w:sz w:val="24"/>
                <w:szCs w:val="24"/>
              </w:rPr>
              <w:t>—</w:t>
            </w:r>
          </w:p>
        </w:tc>
        <w:tc>
          <w:tcPr>
            <w:tcW w:w="2758" w:type="dxa"/>
            <w:vAlign w:val="center"/>
          </w:tcPr>
          <w:p w14:paraId="20D69E92"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6486</w:t>
            </w:r>
            <w:r>
              <w:rPr>
                <w:rFonts w:hint="eastAsia"/>
                <w:color w:val="0000FF"/>
                <w:sz w:val="18"/>
              </w:rPr>
              <w:t>）</w:t>
            </w:r>
          </w:p>
        </w:tc>
        <w:tc>
          <w:tcPr>
            <w:tcW w:w="2756" w:type="dxa"/>
            <w:vAlign w:val="center"/>
          </w:tcPr>
          <w:p w14:paraId="648E12A4" w14:textId="77777777" w:rsidR="00000000" w:rsidRDefault="007478C2">
            <w:pPr>
              <w:tabs>
                <w:tab w:val="left" w:pos="196"/>
                <w:tab w:val="left" w:pos="426"/>
              </w:tabs>
              <w:snapToGrid w:val="0"/>
              <w:ind w:rightChars="300" w:right="630"/>
              <w:jc w:val="right"/>
              <w:rPr>
                <w:rFonts w:ascii="Arial Narrow" w:hAnsi="Arial Narrow"/>
                <w:sz w:val="24"/>
                <w:szCs w:val="24"/>
              </w:rPr>
            </w:pPr>
            <w:r>
              <w:rPr>
                <w:rFonts w:hint="eastAsia"/>
                <w:color w:val="0000FF"/>
                <w:sz w:val="18"/>
              </w:rPr>
              <w:t>（</w:t>
            </w:r>
            <w:r>
              <w:rPr>
                <w:color w:val="0000FF"/>
                <w:sz w:val="18"/>
              </w:rPr>
              <w:t>6486</w:t>
            </w:r>
            <w:r>
              <w:rPr>
                <w:rFonts w:hint="eastAsia"/>
                <w:color w:val="0000FF"/>
                <w:sz w:val="18"/>
              </w:rPr>
              <w:t>）</w:t>
            </w:r>
          </w:p>
        </w:tc>
      </w:tr>
    </w:tbl>
    <w:p w14:paraId="4C4EE34F"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6487</w:t>
      </w:r>
      <w:r>
        <w:rPr>
          <w:rFonts w:hint="eastAsia"/>
          <w:color w:val="0000FF"/>
          <w:sz w:val="18"/>
        </w:rPr>
        <w:t>）</w:t>
      </w:r>
    </w:p>
    <w:p w14:paraId="09732179" w14:textId="77777777" w:rsidR="00000000" w:rsidRDefault="007478C2">
      <w:pPr>
        <w:rPr>
          <w:rFonts w:ascii="宋体" w:hAnsi="宋体"/>
          <w:color w:val="0000FF"/>
          <w:kern w:val="0"/>
          <w:sz w:val="18"/>
        </w:rPr>
      </w:pPr>
    </w:p>
    <w:p w14:paraId="20D7D548" w14:textId="77777777" w:rsidR="00000000" w:rsidRDefault="007478C2">
      <w:pPr>
        <w:spacing w:line="360" w:lineRule="auto"/>
        <w:outlineLvl w:val="3"/>
        <w:rPr>
          <w:rFonts w:ascii="宋体" w:hAnsi="宋体"/>
          <w:sz w:val="24"/>
        </w:rPr>
      </w:pPr>
      <w:r>
        <w:rPr>
          <w:rFonts w:ascii="宋体" w:hAnsi="宋体" w:hint="eastAsia"/>
          <w:b/>
          <w:sz w:val="24"/>
        </w:rPr>
        <w:t>11.5.1</w:t>
      </w:r>
      <w:r>
        <w:rPr>
          <w:rFonts w:ascii="宋体" w:hAnsi="宋体"/>
          <w:b/>
          <w:sz w:val="24"/>
        </w:rPr>
        <w:t>5</w:t>
      </w:r>
      <w:r>
        <w:rPr>
          <w:rFonts w:ascii="宋体" w:hAnsi="宋体" w:hint="eastAsia"/>
          <w:b/>
          <w:sz w:val="24"/>
        </w:rPr>
        <w:t xml:space="preserve"> </w:t>
      </w:r>
      <w:r>
        <w:rPr>
          <w:rFonts w:ascii="宋体" w:hAnsi="宋体" w:hint="eastAsia"/>
          <w:b/>
          <w:sz w:val="24"/>
        </w:rPr>
        <w:t>期末基金持有的流通受限证券</w:t>
      </w:r>
      <w:r>
        <w:rPr>
          <w:rStyle w:val="FootnoteReference"/>
          <w:rFonts w:ascii="宋体" w:hAnsi="宋体"/>
          <w:b/>
          <w:sz w:val="24"/>
        </w:rPr>
        <w:footnoteReference w:id="481"/>
      </w:r>
      <w:r>
        <w:rPr>
          <w:rFonts w:ascii="宋体" w:hAnsi="宋体" w:hint="eastAsia"/>
          <w:b/>
          <w:sz w:val="24"/>
        </w:rPr>
        <w:t>（如有）</w:t>
      </w:r>
    </w:p>
    <w:p w14:paraId="131DF916" w14:textId="77777777" w:rsidR="00000000" w:rsidRDefault="007478C2">
      <w:pPr>
        <w:spacing w:line="360" w:lineRule="auto"/>
        <w:outlineLvl w:val="3"/>
        <w:rPr>
          <w:rFonts w:ascii="宋体" w:hAnsi="宋体"/>
          <w:b/>
          <w:sz w:val="24"/>
        </w:rPr>
      </w:pPr>
      <w:r>
        <w:rPr>
          <w:rFonts w:ascii="宋体" w:hAnsi="宋体" w:hint="eastAsia"/>
          <w:b/>
          <w:sz w:val="24"/>
        </w:rPr>
        <w:t>11.5.1</w:t>
      </w:r>
      <w:r>
        <w:rPr>
          <w:rFonts w:ascii="宋体" w:hAnsi="宋体"/>
          <w:b/>
          <w:sz w:val="24"/>
        </w:rPr>
        <w:t>5</w:t>
      </w:r>
      <w:r>
        <w:rPr>
          <w:rFonts w:ascii="宋体" w:hAnsi="宋体" w:hint="eastAsia"/>
          <w:b/>
          <w:sz w:val="24"/>
        </w:rPr>
        <w:t xml:space="preserve">.1 </w:t>
      </w:r>
      <w:r>
        <w:rPr>
          <w:rFonts w:ascii="宋体" w:hAnsi="宋体" w:hint="eastAsia"/>
          <w:b/>
          <w:sz w:val="24"/>
        </w:rPr>
        <w:t>因认购新发</w:t>
      </w:r>
      <w:r>
        <w:rPr>
          <w:rFonts w:ascii="宋体" w:hAnsi="宋体" w:hint="eastAsia"/>
          <w:b/>
          <w:sz w:val="24"/>
        </w:rPr>
        <w:t>/</w:t>
      </w:r>
      <w:r>
        <w:rPr>
          <w:rFonts w:ascii="宋体" w:hAnsi="宋体" w:hint="eastAsia"/>
          <w:b/>
          <w:sz w:val="24"/>
        </w:rPr>
        <w:t>增发证券而于期末持有的流通受限证券（如有）</w:t>
      </w:r>
    </w:p>
    <w:p w14:paraId="7FE970DE" w14:textId="77777777" w:rsidR="00000000" w:rsidRDefault="007478C2">
      <w:pPr>
        <w:wordWrap w:val="0"/>
        <w:jc w:val="right"/>
        <w:rPr>
          <w:rFonts w:ascii="宋体" w:hAnsi="宋体"/>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618"/>
        <w:gridCol w:w="638"/>
        <w:gridCol w:w="848"/>
        <w:gridCol w:w="669"/>
        <w:gridCol w:w="848"/>
        <w:gridCol w:w="679"/>
        <w:gridCol w:w="848"/>
        <w:gridCol w:w="1018"/>
        <w:gridCol w:w="1017"/>
        <w:gridCol w:w="1013"/>
        <w:gridCol w:w="10"/>
        <w:gridCol w:w="881"/>
      </w:tblGrid>
      <w:tr w:rsidR="00000000" w14:paraId="2F71BC7E" w14:textId="77777777">
        <w:trPr>
          <w:trHeight w:val="300"/>
          <w:jc w:val="center"/>
        </w:trPr>
        <w:tc>
          <w:tcPr>
            <w:tcW w:w="9087" w:type="dxa"/>
            <w:gridSpan w:val="12"/>
            <w:tcBorders>
              <w:top w:val="single" w:sz="4" w:space="0" w:color="auto"/>
              <w:left w:val="single" w:sz="4" w:space="0" w:color="auto"/>
              <w:bottom w:val="single" w:sz="4" w:space="0" w:color="auto"/>
              <w:right w:val="single" w:sz="4" w:space="0" w:color="auto"/>
            </w:tcBorders>
            <w:vAlign w:val="center"/>
          </w:tcPr>
          <w:p w14:paraId="399BF779" w14:textId="77777777" w:rsidR="00000000" w:rsidRDefault="007478C2">
            <w:pPr>
              <w:rPr>
                <w:rFonts w:ascii="宋体" w:hAnsi="宋体"/>
                <w:b/>
                <w:bCs/>
                <w:sz w:val="24"/>
              </w:rPr>
            </w:pPr>
            <w:r>
              <w:rPr>
                <w:rFonts w:ascii="宋体" w:hAnsi="宋体" w:hint="eastAsia"/>
                <w:b/>
                <w:bCs/>
                <w:sz w:val="24"/>
              </w:rPr>
              <w:t>受限证券类别：债券</w:t>
            </w:r>
            <w:r>
              <w:rPr>
                <w:rFonts w:ascii="宋体" w:hAnsi="宋体" w:hint="eastAsia"/>
                <w:kern w:val="0"/>
                <w:sz w:val="18"/>
              </w:rPr>
              <w:t>（</w:t>
            </w:r>
            <w:r>
              <w:rPr>
                <w:rFonts w:ascii="宋体" w:hAnsi="宋体" w:hint="eastAsia"/>
                <w:kern w:val="0"/>
                <w:sz w:val="18"/>
              </w:rPr>
              <w:t>2017</w:t>
            </w:r>
            <w:r>
              <w:rPr>
                <w:rFonts w:ascii="宋体" w:hAnsi="宋体" w:hint="eastAsia"/>
                <w:kern w:val="0"/>
                <w:sz w:val="18"/>
              </w:rPr>
              <w:t>）</w:t>
            </w:r>
          </w:p>
        </w:tc>
      </w:tr>
      <w:tr w:rsidR="00000000" w14:paraId="4A48E331"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3958F7F4" w14:textId="77777777" w:rsidR="00000000" w:rsidRDefault="007478C2">
            <w:pPr>
              <w:jc w:val="center"/>
              <w:rPr>
                <w:rFonts w:ascii="宋体" w:hAnsi="宋体"/>
                <w:sz w:val="24"/>
              </w:rPr>
            </w:pPr>
            <w:r>
              <w:rPr>
                <w:rFonts w:ascii="宋体" w:hAnsi="宋体"/>
                <w:sz w:val="24"/>
              </w:rPr>
              <w:t>证券</w:t>
            </w:r>
          </w:p>
          <w:p w14:paraId="252D1EBD" w14:textId="77777777" w:rsidR="00000000" w:rsidRDefault="007478C2">
            <w:pPr>
              <w:jc w:val="center"/>
              <w:rPr>
                <w:rFonts w:ascii="宋体" w:hAnsi="宋体"/>
                <w:sz w:val="24"/>
              </w:rPr>
            </w:pPr>
            <w:r>
              <w:rPr>
                <w:rFonts w:ascii="宋体" w:hAnsi="宋体"/>
                <w:sz w:val="24"/>
              </w:rPr>
              <w:t>代码</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F00FCFF" w14:textId="77777777" w:rsidR="00000000" w:rsidRDefault="007478C2">
            <w:pPr>
              <w:jc w:val="center"/>
              <w:rPr>
                <w:rFonts w:ascii="宋体" w:hAnsi="宋体"/>
                <w:sz w:val="24"/>
              </w:rPr>
            </w:pPr>
            <w:r>
              <w:rPr>
                <w:rFonts w:ascii="宋体" w:hAnsi="宋体"/>
                <w:sz w:val="24"/>
              </w:rPr>
              <w:t>证券</w:t>
            </w:r>
          </w:p>
          <w:p w14:paraId="73F68F49" w14:textId="77777777" w:rsidR="00000000" w:rsidRDefault="007478C2">
            <w:pPr>
              <w:jc w:val="center"/>
              <w:rPr>
                <w:rFonts w:ascii="宋体" w:hAnsi="宋体"/>
                <w:sz w:val="24"/>
              </w:rPr>
            </w:pPr>
            <w:r>
              <w:rPr>
                <w:rFonts w:ascii="宋体" w:hAnsi="宋体"/>
                <w:sz w:val="24"/>
              </w:rPr>
              <w:t>名称</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4E3DCC1" w14:textId="77777777" w:rsidR="00000000" w:rsidRDefault="007478C2">
            <w:pPr>
              <w:jc w:val="center"/>
              <w:rPr>
                <w:rFonts w:ascii="宋体" w:hAnsi="宋体"/>
                <w:sz w:val="24"/>
              </w:rPr>
            </w:pPr>
            <w:r>
              <w:rPr>
                <w:rFonts w:ascii="宋体" w:hAnsi="宋体"/>
                <w:sz w:val="24"/>
              </w:rPr>
              <w:t>成功</w:t>
            </w:r>
          </w:p>
          <w:p w14:paraId="4498AE0E" w14:textId="77777777" w:rsidR="00000000" w:rsidRDefault="007478C2">
            <w:pPr>
              <w:jc w:val="center"/>
              <w:rPr>
                <w:rFonts w:ascii="宋体" w:hAnsi="宋体"/>
                <w:sz w:val="24"/>
              </w:rPr>
            </w:pPr>
            <w:r>
              <w:rPr>
                <w:rFonts w:ascii="宋体" w:hAnsi="宋体"/>
                <w:sz w:val="24"/>
              </w:rPr>
              <w:t>认购日</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05A360A" w14:textId="77777777" w:rsidR="00000000" w:rsidRDefault="007478C2">
            <w:pPr>
              <w:jc w:val="center"/>
              <w:rPr>
                <w:rFonts w:ascii="宋体" w:hAnsi="宋体"/>
                <w:sz w:val="24"/>
              </w:rPr>
            </w:pPr>
            <w:r>
              <w:rPr>
                <w:rFonts w:ascii="宋体" w:hAnsi="宋体"/>
                <w:sz w:val="24"/>
              </w:rPr>
              <w:t>可流通日</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FD7E724" w14:textId="77777777" w:rsidR="00000000" w:rsidRDefault="007478C2">
            <w:pPr>
              <w:jc w:val="center"/>
              <w:rPr>
                <w:rFonts w:ascii="宋体" w:hAnsi="宋体"/>
                <w:sz w:val="24"/>
              </w:rPr>
            </w:pPr>
            <w:r>
              <w:rPr>
                <w:rFonts w:ascii="宋体" w:hAnsi="宋体"/>
                <w:sz w:val="24"/>
              </w:rPr>
              <w:t>流</w:t>
            </w:r>
            <w:r>
              <w:rPr>
                <w:rFonts w:ascii="宋体" w:hAnsi="宋体"/>
                <w:sz w:val="24"/>
              </w:rPr>
              <w:t>通受限类型</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8CB0AD2" w14:textId="77777777" w:rsidR="00000000" w:rsidRDefault="007478C2">
            <w:pPr>
              <w:jc w:val="center"/>
              <w:rPr>
                <w:rFonts w:ascii="宋体" w:hAnsi="宋体"/>
                <w:sz w:val="24"/>
              </w:rPr>
            </w:pPr>
            <w:r>
              <w:rPr>
                <w:rFonts w:ascii="宋体" w:hAnsi="宋体"/>
                <w:sz w:val="24"/>
              </w:rPr>
              <w:t>认购</w:t>
            </w:r>
          </w:p>
          <w:p w14:paraId="506B03B6" w14:textId="77777777" w:rsidR="00000000" w:rsidRDefault="007478C2">
            <w:pPr>
              <w:jc w:val="center"/>
              <w:rPr>
                <w:rFonts w:ascii="宋体" w:hAnsi="宋体"/>
                <w:sz w:val="24"/>
              </w:rPr>
            </w:pPr>
            <w:r>
              <w:rPr>
                <w:rFonts w:ascii="宋体" w:hAnsi="宋体"/>
                <w:sz w:val="24"/>
              </w:rPr>
              <w:t>价格</w:t>
            </w: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47A4CC3" w14:textId="77777777" w:rsidR="00000000" w:rsidRDefault="007478C2">
            <w:pPr>
              <w:jc w:val="center"/>
              <w:rPr>
                <w:rFonts w:ascii="宋体" w:hAnsi="宋体"/>
                <w:sz w:val="24"/>
              </w:rPr>
            </w:pPr>
            <w:r>
              <w:rPr>
                <w:rFonts w:ascii="宋体" w:hAnsi="宋体"/>
                <w:sz w:val="24"/>
              </w:rPr>
              <w:t>期末估值单价</w:t>
            </w: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2DFA10B" w14:textId="77777777" w:rsidR="00000000" w:rsidRDefault="007478C2">
            <w:pPr>
              <w:jc w:val="center"/>
              <w:rPr>
                <w:rFonts w:ascii="宋体" w:hAnsi="宋体"/>
                <w:sz w:val="24"/>
              </w:rPr>
            </w:pPr>
            <w:r>
              <w:rPr>
                <w:rFonts w:ascii="宋体" w:hAnsi="宋体"/>
                <w:sz w:val="24"/>
              </w:rPr>
              <w:t>数量</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831F26B" w14:textId="77777777" w:rsidR="00000000" w:rsidRDefault="007478C2">
            <w:pPr>
              <w:jc w:val="center"/>
              <w:rPr>
                <w:rFonts w:ascii="宋体" w:hAnsi="宋体"/>
                <w:sz w:val="24"/>
              </w:rPr>
            </w:pPr>
            <w:r>
              <w:rPr>
                <w:rFonts w:ascii="宋体" w:hAnsi="宋体"/>
                <w:sz w:val="24"/>
              </w:rPr>
              <w:t>期末</w:t>
            </w:r>
          </w:p>
          <w:p w14:paraId="5F2DE164" w14:textId="77777777" w:rsidR="00000000" w:rsidRDefault="007478C2">
            <w:pPr>
              <w:jc w:val="center"/>
              <w:rPr>
                <w:rFonts w:ascii="宋体" w:hAnsi="宋体"/>
                <w:sz w:val="24"/>
              </w:rPr>
            </w:pPr>
            <w:r>
              <w:rPr>
                <w:rFonts w:ascii="宋体" w:hAnsi="宋体"/>
                <w:sz w:val="24"/>
              </w:rPr>
              <w:t>成本总额</w:t>
            </w:r>
          </w:p>
        </w:tc>
        <w:tc>
          <w:tcPr>
            <w:tcW w:w="102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E2C9017" w14:textId="77777777" w:rsidR="00000000" w:rsidRDefault="007478C2">
            <w:pPr>
              <w:jc w:val="center"/>
              <w:rPr>
                <w:rFonts w:ascii="宋体" w:hAnsi="宋体"/>
                <w:sz w:val="24"/>
              </w:rPr>
            </w:pPr>
            <w:r>
              <w:rPr>
                <w:rFonts w:ascii="宋体" w:hAnsi="宋体"/>
                <w:sz w:val="24"/>
              </w:rPr>
              <w:t>期末估值总额</w:t>
            </w:r>
          </w:p>
        </w:tc>
        <w:tc>
          <w:tcPr>
            <w:tcW w:w="8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EA0CF99" w14:textId="77777777" w:rsidR="00000000" w:rsidRDefault="007478C2">
            <w:pPr>
              <w:jc w:val="center"/>
              <w:rPr>
                <w:rFonts w:ascii="宋体" w:hAnsi="宋体"/>
                <w:sz w:val="24"/>
              </w:rPr>
            </w:pPr>
            <w:r>
              <w:rPr>
                <w:rFonts w:ascii="宋体" w:hAnsi="宋体" w:hint="eastAsia"/>
                <w:sz w:val="24"/>
              </w:rPr>
              <w:t>备注</w:t>
            </w:r>
          </w:p>
        </w:tc>
      </w:tr>
      <w:tr w:rsidR="00000000" w14:paraId="229AFD62"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6940BAFF" w14:textId="77777777" w:rsidR="00000000" w:rsidRDefault="007478C2">
            <w:pPr>
              <w:rPr>
                <w:color w:val="0000FF"/>
                <w:sz w:val="18"/>
              </w:rPr>
            </w:pPr>
            <w:r>
              <w:rPr>
                <w:rFonts w:hint="eastAsia"/>
                <w:color w:val="0000FF"/>
                <w:sz w:val="18"/>
              </w:rPr>
              <w:t>（</w:t>
            </w:r>
            <w:r>
              <w:rPr>
                <w:rFonts w:hint="eastAsia"/>
                <w:color w:val="0000FF"/>
                <w:sz w:val="18"/>
              </w:rPr>
              <w:t>0858</w:t>
            </w:r>
            <w:r>
              <w:rPr>
                <w:rFonts w:hint="eastAsia"/>
                <w:color w:val="0000FF"/>
                <w:sz w:val="18"/>
              </w:rPr>
              <w:t>）</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352AD90" w14:textId="77777777" w:rsidR="00000000" w:rsidRDefault="007478C2">
            <w:pPr>
              <w:rPr>
                <w:color w:val="0000FF"/>
                <w:sz w:val="18"/>
              </w:rPr>
            </w:pPr>
            <w:r>
              <w:rPr>
                <w:rFonts w:hint="eastAsia"/>
                <w:color w:val="0000FF"/>
                <w:sz w:val="18"/>
              </w:rPr>
              <w:t>（</w:t>
            </w:r>
            <w:r>
              <w:rPr>
                <w:rFonts w:hint="eastAsia"/>
                <w:color w:val="0000FF"/>
                <w:sz w:val="18"/>
              </w:rPr>
              <w:t>0859</w:t>
            </w:r>
            <w:r>
              <w:rPr>
                <w:rFonts w:hint="eastAsia"/>
                <w:color w:val="0000FF"/>
                <w:sz w:val="18"/>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5D960DA" w14:textId="77777777" w:rsidR="00000000" w:rsidRDefault="007478C2">
            <w:pPr>
              <w:rPr>
                <w:color w:val="0000FF"/>
                <w:sz w:val="18"/>
              </w:rPr>
            </w:pPr>
            <w:r>
              <w:rPr>
                <w:rFonts w:hint="eastAsia"/>
                <w:color w:val="0000FF"/>
                <w:sz w:val="18"/>
              </w:rPr>
              <w:t>（</w:t>
            </w:r>
            <w:r>
              <w:rPr>
                <w:rFonts w:hint="eastAsia"/>
                <w:color w:val="0000FF"/>
                <w:sz w:val="18"/>
              </w:rPr>
              <w:t>0860</w:t>
            </w:r>
            <w:r>
              <w:rPr>
                <w:rFonts w:hint="eastAsia"/>
                <w:color w:val="0000FF"/>
                <w:sz w:val="18"/>
              </w:rPr>
              <w:t>）</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F6568A2" w14:textId="77777777" w:rsidR="00000000" w:rsidRDefault="007478C2">
            <w:pPr>
              <w:rPr>
                <w:color w:val="0000FF"/>
                <w:sz w:val="18"/>
              </w:rPr>
            </w:pPr>
            <w:r>
              <w:rPr>
                <w:rFonts w:hint="eastAsia"/>
                <w:color w:val="0000FF"/>
                <w:sz w:val="18"/>
              </w:rPr>
              <w:t>（</w:t>
            </w:r>
            <w:r>
              <w:rPr>
                <w:rFonts w:hint="eastAsia"/>
                <w:color w:val="0000FF"/>
                <w:sz w:val="18"/>
              </w:rPr>
              <w:t>0861</w:t>
            </w:r>
            <w:r>
              <w:rPr>
                <w:rFonts w:hint="eastAsia"/>
                <w:color w:val="0000FF"/>
                <w:sz w:val="18"/>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06BD5BC" w14:textId="77777777" w:rsidR="00000000" w:rsidRDefault="007478C2">
            <w:pPr>
              <w:rPr>
                <w:color w:val="0000FF"/>
                <w:sz w:val="18"/>
              </w:rPr>
            </w:pPr>
            <w:r>
              <w:rPr>
                <w:rFonts w:hint="eastAsia"/>
                <w:color w:val="0000FF"/>
                <w:sz w:val="18"/>
              </w:rPr>
              <w:t>（</w:t>
            </w:r>
            <w:r>
              <w:rPr>
                <w:rFonts w:hint="eastAsia"/>
                <w:color w:val="0000FF"/>
                <w:sz w:val="18"/>
              </w:rPr>
              <w:t>0867</w:t>
            </w:r>
            <w:r>
              <w:rPr>
                <w:rFonts w:hint="eastAsia"/>
                <w:color w:val="0000FF"/>
                <w:sz w:val="18"/>
              </w:rPr>
              <w:t>）</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3F360B1" w14:textId="77777777" w:rsidR="00000000" w:rsidRDefault="007478C2">
            <w:pPr>
              <w:rPr>
                <w:color w:val="0000FF"/>
                <w:sz w:val="18"/>
              </w:rPr>
            </w:pPr>
            <w:r>
              <w:rPr>
                <w:rFonts w:hint="eastAsia"/>
                <w:color w:val="0000FF"/>
                <w:sz w:val="18"/>
              </w:rPr>
              <w:t>（</w:t>
            </w:r>
            <w:r>
              <w:rPr>
                <w:rFonts w:hint="eastAsia"/>
                <w:color w:val="0000FF"/>
                <w:sz w:val="18"/>
              </w:rPr>
              <w:t>0862</w:t>
            </w:r>
            <w:r>
              <w:rPr>
                <w:rFonts w:hint="eastAsia"/>
                <w:color w:val="0000FF"/>
                <w:sz w:val="18"/>
              </w:rPr>
              <w:t>）</w:t>
            </w: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AD14683" w14:textId="77777777" w:rsidR="00000000" w:rsidRDefault="007478C2">
            <w:pPr>
              <w:rPr>
                <w:color w:val="0000FF"/>
                <w:sz w:val="18"/>
              </w:rPr>
            </w:pPr>
            <w:r>
              <w:rPr>
                <w:rFonts w:hint="eastAsia"/>
                <w:color w:val="0000FF"/>
                <w:sz w:val="18"/>
              </w:rPr>
              <w:t>（</w:t>
            </w:r>
            <w:r>
              <w:rPr>
                <w:rFonts w:hint="eastAsia"/>
                <w:color w:val="0000FF"/>
                <w:sz w:val="18"/>
              </w:rPr>
              <w:t>0863</w:t>
            </w:r>
            <w:r>
              <w:rPr>
                <w:rFonts w:hint="eastAsia"/>
                <w:color w:val="0000FF"/>
                <w:sz w:val="18"/>
              </w:rPr>
              <w:t>）</w:t>
            </w: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98ACBC1" w14:textId="77777777" w:rsidR="00000000" w:rsidRDefault="007478C2">
            <w:pPr>
              <w:rPr>
                <w:color w:val="0000FF"/>
                <w:sz w:val="18"/>
              </w:rPr>
            </w:pPr>
            <w:r>
              <w:rPr>
                <w:rFonts w:hint="eastAsia"/>
                <w:color w:val="0000FF"/>
                <w:sz w:val="18"/>
              </w:rPr>
              <w:t>（</w:t>
            </w:r>
            <w:r>
              <w:rPr>
                <w:rFonts w:hint="eastAsia"/>
                <w:color w:val="0000FF"/>
                <w:sz w:val="18"/>
              </w:rPr>
              <w:t>0864</w:t>
            </w:r>
            <w:r>
              <w:rPr>
                <w:rFonts w:hint="eastAsia"/>
                <w:color w:val="0000FF"/>
                <w:sz w:val="18"/>
              </w:rPr>
              <w:t>）</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CB7A5D9" w14:textId="77777777" w:rsidR="00000000" w:rsidRDefault="007478C2">
            <w:pPr>
              <w:rPr>
                <w:color w:val="0000FF"/>
                <w:sz w:val="18"/>
              </w:rPr>
            </w:pPr>
            <w:r>
              <w:rPr>
                <w:rFonts w:hint="eastAsia"/>
                <w:color w:val="0000FF"/>
                <w:sz w:val="18"/>
              </w:rPr>
              <w:t>（</w:t>
            </w:r>
            <w:r>
              <w:rPr>
                <w:rFonts w:hint="eastAsia"/>
                <w:color w:val="0000FF"/>
                <w:sz w:val="18"/>
              </w:rPr>
              <w:t>0865</w:t>
            </w:r>
            <w:r>
              <w:rPr>
                <w:rFonts w:hint="eastAsia"/>
                <w:color w:val="0000FF"/>
                <w:sz w:val="18"/>
              </w:rPr>
              <w:t>）</w:t>
            </w:r>
          </w:p>
        </w:tc>
        <w:tc>
          <w:tcPr>
            <w:tcW w:w="102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7C623D89" w14:textId="77777777" w:rsidR="00000000" w:rsidRDefault="007478C2">
            <w:pPr>
              <w:rPr>
                <w:color w:val="0000FF"/>
                <w:sz w:val="18"/>
              </w:rPr>
            </w:pPr>
            <w:r>
              <w:rPr>
                <w:rFonts w:hint="eastAsia"/>
                <w:color w:val="0000FF"/>
                <w:sz w:val="18"/>
              </w:rPr>
              <w:t>（</w:t>
            </w:r>
            <w:r>
              <w:rPr>
                <w:rFonts w:hint="eastAsia"/>
                <w:color w:val="0000FF"/>
                <w:sz w:val="18"/>
              </w:rPr>
              <w:t>0866</w:t>
            </w:r>
            <w:r>
              <w:rPr>
                <w:rFonts w:hint="eastAsia"/>
                <w:color w:val="0000FF"/>
                <w:sz w:val="18"/>
              </w:rPr>
              <w:t>）</w:t>
            </w:r>
          </w:p>
        </w:tc>
        <w:tc>
          <w:tcPr>
            <w:tcW w:w="88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FDFAA74" w14:textId="77777777" w:rsidR="00000000" w:rsidRDefault="007478C2">
            <w:pPr>
              <w:rPr>
                <w:color w:val="0000FF"/>
                <w:sz w:val="18"/>
              </w:rPr>
            </w:pPr>
            <w:r>
              <w:rPr>
                <w:rFonts w:hint="eastAsia"/>
                <w:color w:val="0000FF"/>
                <w:sz w:val="18"/>
              </w:rPr>
              <w:t>（</w:t>
            </w:r>
            <w:r>
              <w:rPr>
                <w:rFonts w:hint="eastAsia"/>
                <w:color w:val="0000FF"/>
                <w:sz w:val="18"/>
              </w:rPr>
              <w:t>2114</w:t>
            </w:r>
            <w:r>
              <w:rPr>
                <w:rFonts w:hint="eastAsia"/>
                <w:color w:val="0000FF"/>
                <w:sz w:val="18"/>
              </w:rPr>
              <w:t>）</w:t>
            </w:r>
          </w:p>
        </w:tc>
      </w:tr>
      <w:tr w:rsidR="00000000" w14:paraId="15051F7F"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2EF758E4" w14:textId="77777777" w:rsidR="00000000" w:rsidRDefault="007478C2">
            <w:pPr>
              <w:jc w:val="center"/>
              <w:rPr>
                <w:rFonts w:ascii="宋体" w:hAnsi="宋体"/>
                <w:sz w:val="24"/>
              </w:rPr>
            </w:pPr>
            <w:r>
              <w:rPr>
                <w:rFonts w:ascii="宋体" w:hAnsi="宋体"/>
                <w:sz w:val="24"/>
              </w:rPr>
              <w:t>合计</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219F6D2" w14:textId="77777777" w:rsidR="00000000" w:rsidRDefault="007478C2">
            <w:pPr>
              <w:jc w:val="center"/>
              <w:rPr>
                <w:rFonts w:ascii="宋体" w:hAnsi="宋体"/>
                <w:sz w:val="24"/>
              </w:rPr>
            </w:pPr>
            <w:r>
              <w:rPr>
                <w:rFonts w:ascii="Arial Narrow" w:hAnsi="Arial Narrow"/>
                <w:sz w:val="24"/>
                <w:szCs w:val="24"/>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91EC7E2" w14:textId="77777777" w:rsidR="00000000" w:rsidRDefault="007478C2">
            <w:pPr>
              <w:jc w:val="center"/>
              <w:rPr>
                <w:rFonts w:ascii="宋体" w:hAnsi="宋体"/>
                <w:sz w:val="24"/>
              </w:rPr>
            </w:pPr>
            <w:r>
              <w:rPr>
                <w:rFonts w:ascii="Arial Narrow" w:hAnsi="Arial Narrow"/>
                <w:sz w:val="24"/>
                <w:szCs w:val="24"/>
              </w:rPr>
              <w:t>—</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CE6EAAA" w14:textId="77777777" w:rsidR="00000000" w:rsidRDefault="007478C2">
            <w:pPr>
              <w:jc w:val="center"/>
              <w:rPr>
                <w:rFonts w:ascii="宋体" w:hAnsi="宋体"/>
                <w:sz w:val="24"/>
              </w:rPr>
            </w:pPr>
            <w:r>
              <w:rPr>
                <w:rFonts w:ascii="Arial Narrow" w:hAnsi="Arial Narrow"/>
                <w:sz w:val="24"/>
                <w:szCs w:val="24"/>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1C55320" w14:textId="77777777" w:rsidR="00000000" w:rsidRDefault="007478C2">
            <w:pPr>
              <w:jc w:val="center"/>
              <w:rPr>
                <w:rFonts w:ascii="宋体" w:hAnsi="宋体"/>
                <w:sz w:val="24"/>
              </w:rPr>
            </w:pPr>
            <w:r>
              <w:rPr>
                <w:rFonts w:ascii="Arial Narrow" w:hAnsi="Arial Narrow"/>
                <w:sz w:val="24"/>
                <w:szCs w:val="24"/>
              </w:rPr>
              <w:t>—</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A12C486" w14:textId="77777777" w:rsidR="00000000" w:rsidRDefault="007478C2">
            <w:pPr>
              <w:jc w:val="center"/>
              <w:rPr>
                <w:rFonts w:ascii="宋体" w:hAnsi="宋体"/>
                <w:sz w:val="24"/>
              </w:rPr>
            </w:pP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D0A109C" w14:textId="77777777" w:rsidR="00000000" w:rsidRDefault="007478C2">
            <w:pPr>
              <w:jc w:val="center"/>
              <w:rPr>
                <w:rFonts w:ascii="宋体" w:hAnsi="宋体"/>
                <w:sz w:val="24"/>
              </w:rPr>
            </w:pP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62C18E5" w14:textId="77777777" w:rsidR="00000000" w:rsidRDefault="007478C2">
            <w:pPr>
              <w:jc w:val="center"/>
              <w:rPr>
                <w:rFonts w:ascii="宋体" w:hAnsi="宋体"/>
                <w:sz w:val="24"/>
              </w:rPr>
            </w:pPr>
            <w:r>
              <w:rPr>
                <w:rFonts w:hint="eastAsia"/>
                <w:color w:val="0000FF"/>
                <w:sz w:val="18"/>
              </w:rPr>
              <w:t>（</w:t>
            </w:r>
            <w:r>
              <w:rPr>
                <w:color w:val="0000FF"/>
                <w:sz w:val="18"/>
              </w:rPr>
              <w:t>6488</w:t>
            </w:r>
            <w:r>
              <w:rPr>
                <w:rFonts w:hint="eastAsia"/>
                <w:color w:val="0000FF"/>
                <w:sz w:val="18"/>
              </w:rPr>
              <w:t>）</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4C3FC6E" w14:textId="77777777" w:rsidR="00000000" w:rsidRDefault="007478C2">
            <w:pPr>
              <w:jc w:val="center"/>
              <w:rPr>
                <w:rFonts w:ascii="宋体" w:hAnsi="宋体"/>
                <w:sz w:val="24"/>
              </w:rPr>
            </w:pPr>
            <w:r>
              <w:rPr>
                <w:rFonts w:hint="eastAsia"/>
                <w:color w:val="0000FF"/>
                <w:sz w:val="18"/>
              </w:rPr>
              <w:t>（</w:t>
            </w:r>
            <w:r>
              <w:rPr>
                <w:color w:val="0000FF"/>
                <w:sz w:val="18"/>
              </w:rPr>
              <w:t>6489</w:t>
            </w:r>
            <w:r>
              <w:rPr>
                <w:rFonts w:hint="eastAsia"/>
                <w:color w:val="0000FF"/>
                <w:sz w:val="18"/>
              </w:rPr>
              <w:t>）</w:t>
            </w:r>
          </w:p>
        </w:tc>
        <w:tc>
          <w:tcPr>
            <w:tcW w:w="102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DB7EFBD" w14:textId="77777777" w:rsidR="00000000" w:rsidRDefault="007478C2">
            <w:pPr>
              <w:jc w:val="center"/>
              <w:rPr>
                <w:rFonts w:ascii="宋体" w:hAnsi="宋体"/>
                <w:sz w:val="24"/>
              </w:rPr>
            </w:pPr>
            <w:r>
              <w:rPr>
                <w:rFonts w:hint="eastAsia"/>
                <w:color w:val="0000FF"/>
                <w:sz w:val="18"/>
              </w:rPr>
              <w:t>（</w:t>
            </w:r>
            <w:r>
              <w:rPr>
                <w:color w:val="0000FF"/>
                <w:sz w:val="18"/>
              </w:rPr>
              <w:t>6490</w:t>
            </w:r>
            <w:r>
              <w:rPr>
                <w:rFonts w:hint="eastAsia"/>
                <w:color w:val="0000FF"/>
                <w:sz w:val="18"/>
              </w:rPr>
              <w:t>）</w:t>
            </w:r>
          </w:p>
        </w:tc>
        <w:tc>
          <w:tcPr>
            <w:tcW w:w="8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474EF18" w14:textId="77777777" w:rsidR="00000000" w:rsidRDefault="007478C2">
            <w:pPr>
              <w:jc w:val="center"/>
              <w:rPr>
                <w:rFonts w:ascii="宋体" w:hAnsi="宋体"/>
                <w:sz w:val="18"/>
              </w:rPr>
            </w:pPr>
            <w:r>
              <w:rPr>
                <w:rFonts w:hint="eastAsia"/>
                <w:color w:val="0000FF"/>
                <w:sz w:val="18"/>
              </w:rPr>
              <w:t>（</w:t>
            </w:r>
            <w:r>
              <w:rPr>
                <w:color w:val="0000FF"/>
                <w:sz w:val="18"/>
              </w:rPr>
              <w:t>6491</w:t>
            </w:r>
            <w:r>
              <w:rPr>
                <w:rFonts w:hint="eastAsia"/>
                <w:color w:val="0000FF"/>
                <w:sz w:val="18"/>
              </w:rPr>
              <w:t>）</w:t>
            </w:r>
          </w:p>
        </w:tc>
      </w:tr>
      <w:tr w:rsidR="00000000" w14:paraId="18499CB2" w14:textId="77777777">
        <w:trPr>
          <w:trHeight w:val="300"/>
          <w:jc w:val="center"/>
        </w:trPr>
        <w:tc>
          <w:tcPr>
            <w:tcW w:w="9087" w:type="dxa"/>
            <w:gridSpan w:val="12"/>
            <w:tcBorders>
              <w:top w:val="single" w:sz="4" w:space="0" w:color="auto"/>
              <w:left w:val="single" w:sz="4" w:space="0" w:color="auto"/>
              <w:bottom w:val="single" w:sz="4" w:space="0" w:color="auto"/>
              <w:right w:val="single" w:sz="4" w:space="0" w:color="auto"/>
            </w:tcBorders>
            <w:vAlign w:val="center"/>
          </w:tcPr>
          <w:p w14:paraId="00961253" w14:textId="77777777" w:rsidR="00000000" w:rsidRDefault="007478C2">
            <w:pPr>
              <w:rPr>
                <w:rFonts w:ascii="宋体" w:hAnsi="宋体"/>
                <w:b/>
                <w:bCs/>
                <w:sz w:val="24"/>
              </w:rPr>
            </w:pPr>
            <w:r>
              <w:rPr>
                <w:rFonts w:ascii="宋体" w:hAnsi="宋体" w:hint="eastAsia"/>
                <w:b/>
                <w:bCs/>
                <w:sz w:val="24"/>
              </w:rPr>
              <w:t>受限证券类别：…</w:t>
            </w:r>
            <w:r>
              <w:rPr>
                <w:rFonts w:ascii="宋体" w:hAnsi="宋体" w:hint="eastAsia"/>
                <w:kern w:val="0"/>
                <w:sz w:val="18"/>
              </w:rPr>
              <w:t>（</w:t>
            </w:r>
            <w:r>
              <w:rPr>
                <w:rFonts w:ascii="宋体" w:hAnsi="宋体" w:hint="eastAsia"/>
                <w:kern w:val="0"/>
                <w:sz w:val="18"/>
              </w:rPr>
              <w:t>1943</w:t>
            </w:r>
            <w:r>
              <w:rPr>
                <w:rFonts w:ascii="宋体" w:hAnsi="宋体" w:hint="eastAsia"/>
                <w:kern w:val="0"/>
                <w:sz w:val="18"/>
              </w:rPr>
              <w:t>）</w:t>
            </w:r>
          </w:p>
        </w:tc>
      </w:tr>
      <w:tr w:rsidR="00000000" w14:paraId="1967E9FD"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5B0D2863" w14:textId="77777777" w:rsidR="00000000" w:rsidRDefault="007478C2">
            <w:pPr>
              <w:jc w:val="center"/>
              <w:rPr>
                <w:rFonts w:ascii="宋体" w:hAnsi="宋体"/>
                <w:sz w:val="24"/>
              </w:rPr>
            </w:pPr>
            <w:r>
              <w:rPr>
                <w:rFonts w:ascii="宋体" w:hAnsi="宋体"/>
                <w:sz w:val="24"/>
              </w:rPr>
              <w:t>证券</w:t>
            </w:r>
          </w:p>
          <w:p w14:paraId="22D34D7F" w14:textId="77777777" w:rsidR="00000000" w:rsidRDefault="007478C2">
            <w:pPr>
              <w:jc w:val="center"/>
              <w:rPr>
                <w:rFonts w:ascii="宋体" w:hAnsi="宋体"/>
                <w:sz w:val="24"/>
              </w:rPr>
            </w:pPr>
            <w:r>
              <w:rPr>
                <w:rFonts w:ascii="宋体" w:hAnsi="宋体"/>
                <w:sz w:val="24"/>
              </w:rPr>
              <w:t>代码</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F50D61C" w14:textId="77777777" w:rsidR="00000000" w:rsidRDefault="007478C2">
            <w:pPr>
              <w:jc w:val="center"/>
              <w:rPr>
                <w:rFonts w:ascii="宋体" w:hAnsi="宋体"/>
                <w:sz w:val="24"/>
              </w:rPr>
            </w:pPr>
            <w:r>
              <w:rPr>
                <w:rFonts w:ascii="宋体" w:hAnsi="宋体"/>
                <w:sz w:val="24"/>
              </w:rPr>
              <w:t>证券</w:t>
            </w:r>
          </w:p>
          <w:p w14:paraId="7B32A2E5" w14:textId="77777777" w:rsidR="00000000" w:rsidRDefault="007478C2">
            <w:pPr>
              <w:jc w:val="center"/>
              <w:rPr>
                <w:rFonts w:ascii="宋体" w:hAnsi="宋体"/>
                <w:sz w:val="24"/>
              </w:rPr>
            </w:pPr>
            <w:r>
              <w:rPr>
                <w:rFonts w:ascii="宋体" w:hAnsi="宋体"/>
                <w:sz w:val="24"/>
              </w:rPr>
              <w:t>名称</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0A02A45" w14:textId="77777777" w:rsidR="00000000" w:rsidRDefault="007478C2">
            <w:pPr>
              <w:jc w:val="center"/>
              <w:rPr>
                <w:rFonts w:ascii="宋体" w:hAnsi="宋体"/>
                <w:sz w:val="24"/>
              </w:rPr>
            </w:pPr>
            <w:r>
              <w:rPr>
                <w:rFonts w:ascii="宋体" w:hAnsi="宋体"/>
                <w:sz w:val="24"/>
              </w:rPr>
              <w:t>成功</w:t>
            </w:r>
          </w:p>
          <w:p w14:paraId="7B82754D" w14:textId="77777777" w:rsidR="00000000" w:rsidRDefault="007478C2">
            <w:pPr>
              <w:jc w:val="center"/>
              <w:rPr>
                <w:rFonts w:ascii="宋体" w:hAnsi="宋体"/>
                <w:sz w:val="24"/>
              </w:rPr>
            </w:pPr>
            <w:r>
              <w:rPr>
                <w:rFonts w:ascii="宋体" w:hAnsi="宋体"/>
                <w:sz w:val="24"/>
              </w:rPr>
              <w:t>认购日</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6DAFBD0" w14:textId="77777777" w:rsidR="00000000" w:rsidRDefault="007478C2">
            <w:pPr>
              <w:jc w:val="center"/>
              <w:rPr>
                <w:rFonts w:ascii="宋体" w:hAnsi="宋体"/>
                <w:sz w:val="24"/>
              </w:rPr>
            </w:pPr>
            <w:r>
              <w:rPr>
                <w:rFonts w:ascii="宋体" w:hAnsi="宋体"/>
                <w:sz w:val="24"/>
              </w:rPr>
              <w:t>可流通日</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9FB49AF" w14:textId="77777777" w:rsidR="00000000" w:rsidRDefault="007478C2">
            <w:pPr>
              <w:jc w:val="center"/>
              <w:rPr>
                <w:rFonts w:ascii="宋体" w:hAnsi="宋体"/>
                <w:sz w:val="24"/>
              </w:rPr>
            </w:pPr>
            <w:r>
              <w:rPr>
                <w:rFonts w:ascii="宋体" w:hAnsi="宋体"/>
                <w:sz w:val="24"/>
              </w:rPr>
              <w:t>流通受限类型</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846805D" w14:textId="77777777" w:rsidR="00000000" w:rsidRDefault="007478C2">
            <w:pPr>
              <w:jc w:val="center"/>
              <w:rPr>
                <w:rFonts w:ascii="宋体" w:hAnsi="宋体"/>
                <w:sz w:val="24"/>
              </w:rPr>
            </w:pPr>
            <w:r>
              <w:rPr>
                <w:rFonts w:ascii="宋体" w:hAnsi="宋体"/>
                <w:sz w:val="24"/>
              </w:rPr>
              <w:t>认购</w:t>
            </w:r>
          </w:p>
          <w:p w14:paraId="33B735B2" w14:textId="77777777" w:rsidR="00000000" w:rsidRDefault="007478C2">
            <w:pPr>
              <w:jc w:val="center"/>
              <w:rPr>
                <w:rFonts w:ascii="宋体" w:hAnsi="宋体"/>
                <w:sz w:val="24"/>
              </w:rPr>
            </w:pPr>
            <w:r>
              <w:rPr>
                <w:rFonts w:ascii="宋体" w:hAnsi="宋体"/>
                <w:sz w:val="24"/>
              </w:rPr>
              <w:t>价格</w:t>
            </w: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693B333" w14:textId="77777777" w:rsidR="00000000" w:rsidRDefault="007478C2">
            <w:pPr>
              <w:jc w:val="center"/>
              <w:rPr>
                <w:rFonts w:ascii="宋体" w:hAnsi="宋体"/>
                <w:sz w:val="24"/>
              </w:rPr>
            </w:pPr>
            <w:r>
              <w:rPr>
                <w:rFonts w:ascii="宋体" w:hAnsi="宋体"/>
                <w:sz w:val="24"/>
              </w:rPr>
              <w:t>期末估值单价</w:t>
            </w: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B4E7495" w14:textId="77777777" w:rsidR="00000000" w:rsidRDefault="007478C2">
            <w:pPr>
              <w:jc w:val="center"/>
              <w:rPr>
                <w:rFonts w:ascii="宋体" w:hAnsi="宋体"/>
                <w:sz w:val="24"/>
              </w:rPr>
            </w:pPr>
            <w:r>
              <w:rPr>
                <w:rFonts w:ascii="宋体" w:hAnsi="宋体"/>
                <w:sz w:val="24"/>
              </w:rPr>
              <w:t>数量</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BDB55CA" w14:textId="77777777" w:rsidR="00000000" w:rsidRDefault="007478C2">
            <w:pPr>
              <w:jc w:val="center"/>
              <w:rPr>
                <w:rFonts w:ascii="宋体" w:hAnsi="宋体"/>
                <w:sz w:val="24"/>
              </w:rPr>
            </w:pPr>
            <w:r>
              <w:rPr>
                <w:rFonts w:ascii="宋体" w:hAnsi="宋体"/>
                <w:sz w:val="24"/>
              </w:rPr>
              <w:t>期末</w:t>
            </w:r>
          </w:p>
          <w:p w14:paraId="3877022C" w14:textId="77777777" w:rsidR="00000000" w:rsidRDefault="007478C2">
            <w:pPr>
              <w:jc w:val="center"/>
              <w:rPr>
                <w:rFonts w:ascii="宋体" w:hAnsi="宋体"/>
                <w:sz w:val="24"/>
              </w:rPr>
            </w:pPr>
            <w:r>
              <w:rPr>
                <w:rFonts w:ascii="宋体" w:hAnsi="宋体"/>
                <w:sz w:val="24"/>
              </w:rPr>
              <w:t>成本总额</w:t>
            </w:r>
          </w:p>
        </w:tc>
        <w:tc>
          <w:tcPr>
            <w:tcW w:w="10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89B1904" w14:textId="77777777" w:rsidR="00000000" w:rsidRDefault="007478C2">
            <w:pPr>
              <w:jc w:val="center"/>
              <w:rPr>
                <w:rFonts w:ascii="宋体" w:hAnsi="宋体"/>
                <w:sz w:val="24"/>
              </w:rPr>
            </w:pPr>
            <w:r>
              <w:rPr>
                <w:rFonts w:ascii="宋体" w:hAnsi="宋体"/>
                <w:sz w:val="24"/>
              </w:rPr>
              <w:t>期末估值总额</w:t>
            </w:r>
          </w:p>
        </w:tc>
        <w:tc>
          <w:tcPr>
            <w:tcW w:w="891"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11B8FCA" w14:textId="77777777" w:rsidR="00000000" w:rsidRDefault="007478C2">
            <w:pPr>
              <w:jc w:val="center"/>
              <w:rPr>
                <w:rFonts w:ascii="宋体" w:hAnsi="宋体"/>
                <w:sz w:val="24"/>
              </w:rPr>
            </w:pPr>
            <w:r>
              <w:rPr>
                <w:rFonts w:ascii="宋体" w:hAnsi="宋体" w:hint="eastAsia"/>
                <w:sz w:val="24"/>
              </w:rPr>
              <w:t>备注</w:t>
            </w:r>
          </w:p>
        </w:tc>
      </w:tr>
      <w:tr w:rsidR="00000000" w14:paraId="2745DC46"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42884BD4" w14:textId="77777777" w:rsidR="00000000" w:rsidRDefault="007478C2">
            <w:pPr>
              <w:rPr>
                <w:color w:val="0000FF"/>
                <w:sz w:val="18"/>
              </w:rPr>
            </w:pPr>
            <w:r>
              <w:rPr>
                <w:rFonts w:hint="eastAsia"/>
                <w:color w:val="0000FF"/>
                <w:sz w:val="18"/>
              </w:rPr>
              <w:t>（</w:t>
            </w:r>
            <w:r>
              <w:rPr>
                <w:rFonts w:hint="eastAsia"/>
                <w:color w:val="0000FF"/>
                <w:sz w:val="18"/>
              </w:rPr>
              <w:t>0858</w:t>
            </w:r>
            <w:r>
              <w:rPr>
                <w:rFonts w:hint="eastAsia"/>
                <w:color w:val="0000FF"/>
                <w:sz w:val="18"/>
              </w:rPr>
              <w:t>）</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D1DCD9" w14:textId="77777777" w:rsidR="00000000" w:rsidRDefault="007478C2">
            <w:pPr>
              <w:rPr>
                <w:color w:val="0000FF"/>
                <w:sz w:val="18"/>
              </w:rPr>
            </w:pPr>
            <w:r>
              <w:rPr>
                <w:rFonts w:hint="eastAsia"/>
                <w:color w:val="0000FF"/>
                <w:sz w:val="18"/>
              </w:rPr>
              <w:t>（</w:t>
            </w:r>
            <w:r>
              <w:rPr>
                <w:rFonts w:hint="eastAsia"/>
                <w:color w:val="0000FF"/>
                <w:sz w:val="18"/>
              </w:rPr>
              <w:t>0859</w:t>
            </w:r>
            <w:r>
              <w:rPr>
                <w:rFonts w:hint="eastAsia"/>
                <w:color w:val="0000FF"/>
                <w:sz w:val="18"/>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B121DF0" w14:textId="77777777" w:rsidR="00000000" w:rsidRDefault="007478C2">
            <w:pPr>
              <w:rPr>
                <w:color w:val="0000FF"/>
                <w:sz w:val="18"/>
              </w:rPr>
            </w:pPr>
            <w:r>
              <w:rPr>
                <w:rFonts w:hint="eastAsia"/>
                <w:color w:val="0000FF"/>
                <w:sz w:val="18"/>
              </w:rPr>
              <w:t>（</w:t>
            </w:r>
            <w:r>
              <w:rPr>
                <w:rFonts w:hint="eastAsia"/>
                <w:color w:val="0000FF"/>
                <w:sz w:val="18"/>
              </w:rPr>
              <w:t>0860</w:t>
            </w:r>
            <w:r>
              <w:rPr>
                <w:rFonts w:hint="eastAsia"/>
                <w:color w:val="0000FF"/>
                <w:sz w:val="18"/>
              </w:rPr>
              <w:t>）</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113675E" w14:textId="77777777" w:rsidR="00000000" w:rsidRDefault="007478C2">
            <w:pPr>
              <w:rPr>
                <w:color w:val="0000FF"/>
                <w:sz w:val="18"/>
              </w:rPr>
            </w:pPr>
            <w:r>
              <w:rPr>
                <w:rFonts w:hint="eastAsia"/>
                <w:color w:val="0000FF"/>
                <w:sz w:val="18"/>
              </w:rPr>
              <w:t>（</w:t>
            </w:r>
            <w:r>
              <w:rPr>
                <w:rFonts w:hint="eastAsia"/>
                <w:color w:val="0000FF"/>
                <w:sz w:val="18"/>
              </w:rPr>
              <w:t>0861</w:t>
            </w:r>
            <w:r>
              <w:rPr>
                <w:rFonts w:hint="eastAsia"/>
                <w:color w:val="0000FF"/>
                <w:sz w:val="18"/>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0715032" w14:textId="77777777" w:rsidR="00000000" w:rsidRDefault="007478C2">
            <w:pPr>
              <w:rPr>
                <w:color w:val="0000FF"/>
                <w:sz w:val="18"/>
              </w:rPr>
            </w:pPr>
            <w:r>
              <w:rPr>
                <w:rFonts w:hint="eastAsia"/>
                <w:color w:val="0000FF"/>
                <w:sz w:val="18"/>
              </w:rPr>
              <w:t>（</w:t>
            </w:r>
            <w:r>
              <w:rPr>
                <w:rFonts w:hint="eastAsia"/>
                <w:color w:val="0000FF"/>
                <w:sz w:val="18"/>
              </w:rPr>
              <w:t>0867</w:t>
            </w:r>
            <w:r>
              <w:rPr>
                <w:rFonts w:hint="eastAsia"/>
                <w:color w:val="0000FF"/>
                <w:sz w:val="18"/>
              </w:rPr>
              <w:t>）</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61E8035" w14:textId="77777777" w:rsidR="00000000" w:rsidRDefault="007478C2">
            <w:pPr>
              <w:rPr>
                <w:color w:val="0000FF"/>
                <w:sz w:val="18"/>
              </w:rPr>
            </w:pPr>
            <w:r>
              <w:rPr>
                <w:rFonts w:hint="eastAsia"/>
                <w:color w:val="0000FF"/>
                <w:sz w:val="18"/>
              </w:rPr>
              <w:t>（</w:t>
            </w:r>
            <w:r>
              <w:rPr>
                <w:rFonts w:hint="eastAsia"/>
                <w:color w:val="0000FF"/>
                <w:sz w:val="18"/>
              </w:rPr>
              <w:t>0862</w:t>
            </w:r>
            <w:r>
              <w:rPr>
                <w:rFonts w:hint="eastAsia"/>
                <w:color w:val="0000FF"/>
                <w:sz w:val="18"/>
              </w:rPr>
              <w:t>）</w:t>
            </w: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B293642" w14:textId="77777777" w:rsidR="00000000" w:rsidRDefault="007478C2">
            <w:pPr>
              <w:rPr>
                <w:color w:val="0000FF"/>
                <w:sz w:val="18"/>
              </w:rPr>
            </w:pPr>
            <w:r>
              <w:rPr>
                <w:rFonts w:hint="eastAsia"/>
                <w:color w:val="0000FF"/>
                <w:sz w:val="18"/>
              </w:rPr>
              <w:t>（</w:t>
            </w:r>
            <w:r>
              <w:rPr>
                <w:rFonts w:hint="eastAsia"/>
                <w:color w:val="0000FF"/>
                <w:sz w:val="18"/>
              </w:rPr>
              <w:t>0863</w:t>
            </w:r>
            <w:r>
              <w:rPr>
                <w:rFonts w:hint="eastAsia"/>
                <w:color w:val="0000FF"/>
                <w:sz w:val="18"/>
              </w:rPr>
              <w:t>）</w:t>
            </w: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7138D57" w14:textId="77777777" w:rsidR="00000000" w:rsidRDefault="007478C2">
            <w:pPr>
              <w:rPr>
                <w:color w:val="0000FF"/>
                <w:sz w:val="18"/>
              </w:rPr>
            </w:pPr>
            <w:r>
              <w:rPr>
                <w:rFonts w:hint="eastAsia"/>
                <w:color w:val="0000FF"/>
                <w:sz w:val="18"/>
              </w:rPr>
              <w:t>（</w:t>
            </w:r>
            <w:r>
              <w:rPr>
                <w:rFonts w:hint="eastAsia"/>
                <w:color w:val="0000FF"/>
                <w:sz w:val="18"/>
              </w:rPr>
              <w:t>0864</w:t>
            </w:r>
            <w:r>
              <w:rPr>
                <w:rFonts w:hint="eastAsia"/>
                <w:color w:val="0000FF"/>
                <w:sz w:val="18"/>
              </w:rPr>
              <w:t>）</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4223D1D" w14:textId="77777777" w:rsidR="00000000" w:rsidRDefault="007478C2">
            <w:pPr>
              <w:rPr>
                <w:color w:val="0000FF"/>
                <w:sz w:val="18"/>
              </w:rPr>
            </w:pPr>
            <w:r>
              <w:rPr>
                <w:rFonts w:hint="eastAsia"/>
                <w:color w:val="0000FF"/>
                <w:sz w:val="18"/>
              </w:rPr>
              <w:t>（</w:t>
            </w:r>
            <w:r>
              <w:rPr>
                <w:rFonts w:hint="eastAsia"/>
                <w:color w:val="0000FF"/>
                <w:sz w:val="18"/>
              </w:rPr>
              <w:t>0865</w:t>
            </w:r>
            <w:r>
              <w:rPr>
                <w:rFonts w:hint="eastAsia"/>
                <w:color w:val="0000FF"/>
                <w:sz w:val="18"/>
              </w:rPr>
              <w:t>）</w:t>
            </w:r>
          </w:p>
        </w:tc>
        <w:tc>
          <w:tcPr>
            <w:tcW w:w="1013"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08F5AC6" w14:textId="77777777" w:rsidR="00000000" w:rsidRDefault="007478C2">
            <w:pPr>
              <w:rPr>
                <w:color w:val="0000FF"/>
                <w:sz w:val="18"/>
              </w:rPr>
            </w:pPr>
            <w:r>
              <w:rPr>
                <w:rFonts w:hint="eastAsia"/>
                <w:color w:val="0000FF"/>
                <w:sz w:val="18"/>
              </w:rPr>
              <w:t>（</w:t>
            </w:r>
            <w:r>
              <w:rPr>
                <w:rFonts w:hint="eastAsia"/>
                <w:color w:val="0000FF"/>
                <w:sz w:val="18"/>
              </w:rPr>
              <w:t>0866</w:t>
            </w:r>
            <w:r>
              <w:rPr>
                <w:rFonts w:hint="eastAsia"/>
                <w:color w:val="0000FF"/>
                <w:sz w:val="18"/>
              </w:rPr>
              <w:t>）</w:t>
            </w:r>
          </w:p>
        </w:tc>
        <w:tc>
          <w:tcPr>
            <w:tcW w:w="891"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tcPr>
          <w:p w14:paraId="469A4495" w14:textId="77777777" w:rsidR="00000000" w:rsidRDefault="007478C2">
            <w:pPr>
              <w:rPr>
                <w:color w:val="0000FF"/>
                <w:sz w:val="18"/>
              </w:rPr>
            </w:pPr>
            <w:r>
              <w:rPr>
                <w:rFonts w:hint="eastAsia"/>
                <w:color w:val="0000FF"/>
                <w:sz w:val="18"/>
              </w:rPr>
              <w:t>（</w:t>
            </w:r>
            <w:r>
              <w:rPr>
                <w:rFonts w:hint="eastAsia"/>
                <w:color w:val="0000FF"/>
                <w:sz w:val="18"/>
              </w:rPr>
              <w:t>2114</w:t>
            </w:r>
            <w:r>
              <w:rPr>
                <w:rFonts w:hint="eastAsia"/>
                <w:color w:val="0000FF"/>
                <w:sz w:val="18"/>
              </w:rPr>
              <w:t>）</w:t>
            </w:r>
          </w:p>
        </w:tc>
      </w:tr>
      <w:tr w:rsidR="00000000" w14:paraId="37AB1340" w14:textId="77777777">
        <w:trPr>
          <w:trHeight w:val="300"/>
          <w:jc w:val="center"/>
        </w:trPr>
        <w:tc>
          <w:tcPr>
            <w:tcW w:w="618" w:type="dxa"/>
            <w:tcBorders>
              <w:top w:val="single" w:sz="4" w:space="0" w:color="auto"/>
              <w:left w:val="single" w:sz="4" w:space="0" w:color="auto"/>
              <w:bottom w:val="single" w:sz="4" w:space="0" w:color="auto"/>
              <w:right w:val="single" w:sz="4" w:space="0" w:color="auto"/>
            </w:tcBorders>
            <w:vAlign w:val="center"/>
          </w:tcPr>
          <w:p w14:paraId="3E204298" w14:textId="77777777" w:rsidR="00000000" w:rsidRDefault="007478C2">
            <w:pPr>
              <w:jc w:val="center"/>
              <w:rPr>
                <w:rFonts w:ascii="宋体" w:hAnsi="宋体"/>
                <w:sz w:val="24"/>
              </w:rPr>
            </w:pPr>
            <w:r>
              <w:rPr>
                <w:rFonts w:ascii="宋体" w:hAnsi="宋体"/>
                <w:sz w:val="24"/>
              </w:rPr>
              <w:t>合计</w:t>
            </w:r>
          </w:p>
        </w:tc>
        <w:tc>
          <w:tcPr>
            <w:tcW w:w="6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6A7A0E6" w14:textId="77777777" w:rsidR="00000000" w:rsidRDefault="007478C2">
            <w:pPr>
              <w:jc w:val="center"/>
              <w:rPr>
                <w:rFonts w:ascii="宋体" w:hAnsi="宋体"/>
                <w:sz w:val="24"/>
              </w:rPr>
            </w:pPr>
            <w:r>
              <w:rPr>
                <w:rFonts w:ascii="Arial Narrow" w:hAnsi="Arial Narrow"/>
                <w:sz w:val="24"/>
                <w:szCs w:val="24"/>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7D49609" w14:textId="77777777" w:rsidR="00000000" w:rsidRDefault="007478C2">
            <w:pPr>
              <w:jc w:val="center"/>
              <w:rPr>
                <w:rFonts w:ascii="宋体" w:hAnsi="宋体"/>
                <w:sz w:val="24"/>
              </w:rPr>
            </w:pPr>
            <w:r>
              <w:rPr>
                <w:rFonts w:ascii="Arial Narrow" w:hAnsi="Arial Narrow"/>
                <w:sz w:val="24"/>
                <w:szCs w:val="24"/>
              </w:rPr>
              <w:t>—</w:t>
            </w:r>
          </w:p>
        </w:tc>
        <w:tc>
          <w:tcPr>
            <w:tcW w:w="66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18CA21F" w14:textId="77777777" w:rsidR="00000000" w:rsidRDefault="007478C2">
            <w:pPr>
              <w:jc w:val="center"/>
              <w:rPr>
                <w:rFonts w:ascii="宋体" w:hAnsi="宋体"/>
                <w:sz w:val="24"/>
              </w:rPr>
            </w:pPr>
            <w:r>
              <w:rPr>
                <w:rFonts w:ascii="Arial Narrow" w:hAnsi="Arial Narrow"/>
                <w:sz w:val="24"/>
                <w:szCs w:val="24"/>
              </w:rPr>
              <w:t>—</w:t>
            </w:r>
          </w:p>
        </w:tc>
        <w:tc>
          <w:tcPr>
            <w:tcW w:w="84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B346AB6" w14:textId="77777777" w:rsidR="00000000" w:rsidRDefault="007478C2">
            <w:pPr>
              <w:jc w:val="center"/>
              <w:rPr>
                <w:rFonts w:ascii="宋体" w:hAnsi="宋体"/>
                <w:sz w:val="24"/>
              </w:rPr>
            </w:pPr>
            <w:r>
              <w:rPr>
                <w:rFonts w:ascii="Arial Narrow" w:hAnsi="Arial Narrow"/>
                <w:sz w:val="24"/>
                <w:szCs w:val="24"/>
              </w:rPr>
              <w:t>—</w:t>
            </w:r>
          </w:p>
        </w:tc>
        <w:tc>
          <w:tcPr>
            <w:tcW w:w="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4EE8DBA" w14:textId="77777777" w:rsidR="00000000" w:rsidRDefault="007478C2">
            <w:pPr>
              <w:jc w:val="center"/>
              <w:rPr>
                <w:rFonts w:ascii="宋体" w:hAnsi="宋体"/>
                <w:sz w:val="24"/>
              </w:rPr>
            </w:pPr>
          </w:p>
        </w:tc>
        <w:tc>
          <w:tcPr>
            <w:tcW w:w="84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EBFE899" w14:textId="77777777" w:rsidR="00000000" w:rsidRDefault="007478C2">
            <w:pPr>
              <w:jc w:val="center"/>
              <w:rPr>
                <w:rFonts w:ascii="宋体" w:hAnsi="宋体"/>
                <w:sz w:val="24"/>
              </w:rPr>
            </w:pPr>
          </w:p>
        </w:tc>
        <w:tc>
          <w:tcPr>
            <w:tcW w:w="101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34AE8C1" w14:textId="77777777" w:rsidR="00000000" w:rsidRDefault="007478C2">
            <w:pPr>
              <w:jc w:val="center"/>
              <w:rPr>
                <w:rFonts w:ascii="宋体" w:hAnsi="宋体"/>
                <w:sz w:val="24"/>
              </w:rPr>
            </w:pPr>
            <w:r>
              <w:rPr>
                <w:rFonts w:hint="eastAsia"/>
                <w:color w:val="0000FF"/>
                <w:sz w:val="18"/>
              </w:rPr>
              <w:t>（</w:t>
            </w:r>
            <w:r>
              <w:rPr>
                <w:color w:val="0000FF"/>
                <w:sz w:val="18"/>
              </w:rPr>
              <w:t>6492</w:t>
            </w:r>
            <w:r>
              <w:rPr>
                <w:rFonts w:hint="eastAsia"/>
                <w:color w:val="0000FF"/>
                <w:sz w:val="18"/>
              </w:rPr>
              <w:t>）</w:t>
            </w:r>
          </w:p>
        </w:tc>
        <w:tc>
          <w:tcPr>
            <w:tcW w:w="10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BD036A4" w14:textId="77777777" w:rsidR="00000000" w:rsidRDefault="007478C2">
            <w:pPr>
              <w:jc w:val="center"/>
              <w:rPr>
                <w:rFonts w:ascii="宋体" w:hAnsi="宋体"/>
                <w:sz w:val="24"/>
              </w:rPr>
            </w:pPr>
            <w:r>
              <w:rPr>
                <w:rFonts w:hint="eastAsia"/>
                <w:color w:val="0000FF"/>
                <w:sz w:val="18"/>
              </w:rPr>
              <w:t>（</w:t>
            </w:r>
            <w:r>
              <w:rPr>
                <w:color w:val="0000FF"/>
                <w:sz w:val="18"/>
              </w:rPr>
              <w:t>6493</w:t>
            </w:r>
            <w:r>
              <w:rPr>
                <w:rFonts w:hint="eastAsia"/>
                <w:color w:val="0000FF"/>
                <w:sz w:val="18"/>
              </w:rPr>
              <w:t>）</w:t>
            </w:r>
          </w:p>
        </w:tc>
        <w:tc>
          <w:tcPr>
            <w:tcW w:w="10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DCCF53E" w14:textId="77777777" w:rsidR="00000000" w:rsidRDefault="007478C2">
            <w:pPr>
              <w:jc w:val="center"/>
              <w:rPr>
                <w:rFonts w:ascii="宋体" w:hAnsi="宋体"/>
                <w:sz w:val="24"/>
              </w:rPr>
            </w:pPr>
            <w:r>
              <w:rPr>
                <w:rFonts w:hint="eastAsia"/>
                <w:color w:val="0000FF"/>
                <w:sz w:val="18"/>
              </w:rPr>
              <w:t>（</w:t>
            </w:r>
            <w:r>
              <w:rPr>
                <w:color w:val="0000FF"/>
                <w:sz w:val="18"/>
              </w:rPr>
              <w:t>6494</w:t>
            </w:r>
            <w:r>
              <w:rPr>
                <w:rFonts w:hint="eastAsia"/>
                <w:color w:val="0000FF"/>
                <w:sz w:val="18"/>
              </w:rPr>
              <w:t>）</w:t>
            </w:r>
          </w:p>
        </w:tc>
        <w:tc>
          <w:tcPr>
            <w:tcW w:w="891"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AE8FFD2" w14:textId="77777777" w:rsidR="00000000" w:rsidRDefault="007478C2">
            <w:pPr>
              <w:jc w:val="center"/>
              <w:rPr>
                <w:rFonts w:ascii="宋体" w:hAnsi="宋体"/>
                <w:sz w:val="18"/>
              </w:rPr>
            </w:pPr>
            <w:r>
              <w:rPr>
                <w:rFonts w:hint="eastAsia"/>
                <w:color w:val="0000FF"/>
                <w:sz w:val="18"/>
              </w:rPr>
              <w:t>（</w:t>
            </w:r>
            <w:r>
              <w:rPr>
                <w:color w:val="0000FF"/>
                <w:sz w:val="18"/>
              </w:rPr>
              <w:t>6495</w:t>
            </w:r>
            <w:r>
              <w:rPr>
                <w:rFonts w:hint="eastAsia"/>
                <w:color w:val="0000FF"/>
                <w:sz w:val="18"/>
              </w:rPr>
              <w:t>）</w:t>
            </w:r>
          </w:p>
        </w:tc>
      </w:tr>
    </w:tbl>
    <w:p w14:paraId="390E50AC"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0868</w:t>
      </w:r>
      <w:r>
        <w:rPr>
          <w:rFonts w:hint="eastAsia"/>
          <w:color w:val="0000FF"/>
          <w:sz w:val="18"/>
        </w:rPr>
        <w:t>）</w:t>
      </w:r>
    </w:p>
    <w:p w14:paraId="7539A8D4" w14:textId="77777777" w:rsidR="00000000" w:rsidRDefault="007478C2">
      <w:pPr>
        <w:rPr>
          <w:rFonts w:ascii="宋体" w:hAnsi="宋体"/>
          <w:color w:val="0000FF"/>
          <w:kern w:val="0"/>
          <w:sz w:val="18"/>
        </w:rPr>
      </w:pPr>
    </w:p>
    <w:p w14:paraId="400EBEC2" w14:textId="77777777" w:rsidR="00000000" w:rsidRDefault="007478C2">
      <w:pPr>
        <w:spacing w:line="360" w:lineRule="auto"/>
        <w:outlineLvl w:val="3"/>
        <w:rPr>
          <w:rFonts w:ascii="宋体" w:hAnsi="宋体"/>
          <w:b/>
          <w:sz w:val="24"/>
        </w:rPr>
      </w:pPr>
      <w:r>
        <w:rPr>
          <w:rFonts w:ascii="宋体" w:hAnsi="宋体" w:hint="eastAsia"/>
          <w:b/>
          <w:sz w:val="24"/>
        </w:rPr>
        <w:t>11.5.1</w:t>
      </w:r>
      <w:r>
        <w:rPr>
          <w:rFonts w:ascii="宋体" w:hAnsi="宋体"/>
          <w:b/>
          <w:sz w:val="24"/>
        </w:rPr>
        <w:t>5</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hint="eastAsia"/>
          <w:b/>
          <w:sz w:val="24"/>
        </w:rPr>
        <w:t>期末债券正回购交易中作为抵押的债券</w:t>
      </w:r>
      <w:r>
        <w:rPr>
          <w:rStyle w:val="FootnoteReference"/>
          <w:rFonts w:ascii="宋体" w:hAnsi="宋体"/>
          <w:b/>
          <w:sz w:val="24"/>
        </w:rPr>
        <w:footnoteReference w:id="482"/>
      </w:r>
      <w:r>
        <w:rPr>
          <w:rFonts w:ascii="宋体" w:hAnsi="宋体" w:hint="eastAsia"/>
          <w:b/>
          <w:sz w:val="24"/>
        </w:rPr>
        <w:t>（如有）</w:t>
      </w:r>
    </w:p>
    <w:p w14:paraId="10B8E821" w14:textId="77777777" w:rsidR="00000000" w:rsidRDefault="007478C2">
      <w:pPr>
        <w:spacing w:line="360" w:lineRule="auto"/>
        <w:outlineLvl w:val="3"/>
        <w:rPr>
          <w:rFonts w:ascii="宋体" w:hAnsi="宋体"/>
          <w:sz w:val="24"/>
          <w:lang w:val="en-AU"/>
        </w:rPr>
      </w:pPr>
      <w:r>
        <w:rPr>
          <w:rFonts w:ascii="宋体" w:hAnsi="宋体" w:hint="eastAsia"/>
          <w:b/>
          <w:sz w:val="24"/>
        </w:rPr>
        <w:t>11.5.1</w:t>
      </w:r>
      <w:r>
        <w:rPr>
          <w:rFonts w:ascii="宋体" w:hAnsi="宋体"/>
          <w:b/>
          <w:sz w:val="24"/>
        </w:rPr>
        <w:t>5</w:t>
      </w:r>
      <w:r>
        <w:rPr>
          <w:rFonts w:ascii="宋体" w:hAnsi="宋体" w:hint="eastAsia"/>
          <w:b/>
          <w:sz w:val="24"/>
        </w:rPr>
        <w:t>.</w:t>
      </w:r>
      <w:r>
        <w:rPr>
          <w:rFonts w:ascii="宋体" w:hAnsi="宋体"/>
          <w:b/>
          <w:sz w:val="24"/>
        </w:rPr>
        <w:t>2</w:t>
      </w:r>
      <w:r>
        <w:rPr>
          <w:rFonts w:ascii="宋体" w:hAnsi="宋体" w:hint="eastAsia"/>
          <w:b/>
          <w:sz w:val="24"/>
        </w:rPr>
        <w:t xml:space="preserve">.1 </w:t>
      </w:r>
      <w:r>
        <w:rPr>
          <w:rFonts w:ascii="宋体" w:hAnsi="宋体" w:hint="eastAsia"/>
          <w:b/>
          <w:sz w:val="24"/>
        </w:rPr>
        <w:t>银行间市场债券正回购（如有）</w:t>
      </w:r>
    </w:p>
    <w:p w14:paraId="20ADF0B0" w14:textId="77777777" w:rsidR="00000000" w:rsidRDefault="007478C2">
      <w:pPr>
        <w:rPr>
          <w:rFonts w:ascii="宋体" w:hAnsi="宋体"/>
          <w:sz w:val="24"/>
        </w:rPr>
      </w:pPr>
      <w:r>
        <w:rPr>
          <w:rFonts w:ascii="宋体" w:hAnsi="宋体" w:hint="eastAsia"/>
          <w:sz w:val="24"/>
          <w:lang w:val="en-AU"/>
        </w:rPr>
        <w:t>截至本报告期末</w:t>
      </w:r>
      <w:r>
        <w:rPr>
          <w:rFonts w:ascii="宋体" w:hAnsi="宋体" w:hint="eastAsia"/>
          <w:sz w:val="24"/>
          <w:lang w:val="en-AU"/>
        </w:rPr>
        <w:t>_</w:t>
      </w:r>
      <w:r>
        <w:rPr>
          <w:rFonts w:ascii="宋体" w:hAnsi="宋体" w:hint="eastAsia"/>
          <w:sz w:val="24"/>
          <w:lang w:val="en-AU"/>
        </w:rPr>
        <w:t>年</w:t>
      </w:r>
      <w:r>
        <w:rPr>
          <w:rFonts w:ascii="宋体" w:hAnsi="宋体" w:hint="eastAsia"/>
          <w:sz w:val="24"/>
          <w:lang w:val="en-AU"/>
        </w:rPr>
        <w:t>_</w:t>
      </w:r>
      <w:r>
        <w:rPr>
          <w:rFonts w:ascii="宋体" w:hAnsi="宋体" w:hint="eastAsia"/>
          <w:sz w:val="24"/>
          <w:lang w:val="en-AU"/>
        </w:rPr>
        <w:t>月</w:t>
      </w:r>
      <w:r>
        <w:rPr>
          <w:rFonts w:ascii="宋体" w:hAnsi="宋体" w:hint="eastAsia"/>
          <w:sz w:val="24"/>
          <w:lang w:val="en-AU"/>
        </w:rPr>
        <w:t>_</w:t>
      </w:r>
      <w:r>
        <w:rPr>
          <w:rFonts w:ascii="宋体" w:hAnsi="宋体" w:hint="eastAsia"/>
          <w:sz w:val="24"/>
          <w:lang w:val="en-AU"/>
        </w:rPr>
        <w:t>日止，本基金从事银行间市场债券正回购交易</w:t>
      </w:r>
      <w:r>
        <w:rPr>
          <w:rFonts w:ascii="宋体" w:hAnsi="宋体" w:hint="eastAsia"/>
          <w:sz w:val="24"/>
        </w:rPr>
        <w:t>形成的卖出回购证券款余额</w:t>
      </w:r>
      <w:r>
        <w:rPr>
          <w:rFonts w:ascii="宋体" w:hAnsi="宋体" w:hint="eastAsia"/>
          <w:sz w:val="24"/>
          <w:lang w:val="en-AU"/>
        </w:rPr>
        <w:t>________</w:t>
      </w:r>
      <w:r>
        <w:rPr>
          <w:rFonts w:ascii="宋体" w:hAnsi="宋体" w:hint="eastAsia"/>
          <w:sz w:val="24"/>
        </w:rPr>
        <w:t>元，是以如下债券作为质押：</w:t>
      </w:r>
      <w:r>
        <w:rPr>
          <w:rFonts w:hint="eastAsia"/>
          <w:color w:val="0000FF"/>
          <w:sz w:val="18"/>
        </w:rPr>
        <w:t>（</w:t>
      </w:r>
      <w:r>
        <w:rPr>
          <w:rFonts w:hint="eastAsia"/>
          <w:color w:val="0000FF"/>
          <w:sz w:val="18"/>
        </w:rPr>
        <w:t>1945</w:t>
      </w:r>
      <w:r>
        <w:rPr>
          <w:rFonts w:hint="eastAsia"/>
          <w:color w:val="0000FF"/>
          <w:sz w:val="18"/>
        </w:rPr>
        <w:t>）</w:t>
      </w:r>
    </w:p>
    <w:p w14:paraId="4BF75A57" w14:textId="77777777" w:rsidR="00000000" w:rsidRDefault="007478C2">
      <w:pPr>
        <w:ind w:right="480"/>
        <w:jc w:val="right"/>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1"/>
        <w:gridCol w:w="1244"/>
        <w:gridCol w:w="1493"/>
        <w:gridCol w:w="1675"/>
        <w:gridCol w:w="1503"/>
        <w:gridCol w:w="1800"/>
      </w:tblGrid>
      <w:tr w:rsidR="00000000" w14:paraId="2DF0C8DF" w14:textId="77777777">
        <w:trPr>
          <w:trHeight w:val="300"/>
          <w:jc w:val="center"/>
        </w:trPr>
        <w:tc>
          <w:tcPr>
            <w:tcW w:w="1241" w:type="dxa"/>
          </w:tcPr>
          <w:p w14:paraId="6B51A39B" w14:textId="77777777" w:rsidR="00000000" w:rsidRDefault="007478C2">
            <w:pPr>
              <w:jc w:val="center"/>
              <w:rPr>
                <w:rFonts w:ascii="宋体" w:hAnsi="宋体"/>
                <w:sz w:val="24"/>
              </w:rPr>
            </w:pPr>
            <w:r>
              <w:rPr>
                <w:rFonts w:ascii="宋体" w:hAnsi="宋体" w:hint="eastAsia"/>
                <w:sz w:val="24"/>
              </w:rPr>
              <w:t>债券代码</w:t>
            </w:r>
          </w:p>
        </w:tc>
        <w:tc>
          <w:tcPr>
            <w:tcW w:w="1244" w:type="dxa"/>
          </w:tcPr>
          <w:p w14:paraId="35FE4FA5" w14:textId="77777777" w:rsidR="00000000" w:rsidRDefault="007478C2">
            <w:pPr>
              <w:jc w:val="center"/>
              <w:rPr>
                <w:rFonts w:ascii="宋体" w:hAnsi="宋体"/>
                <w:sz w:val="24"/>
              </w:rPr>
            </w:pPr>
            <w:r>
              <w:rPr>
                <w:rFonts w:ascii="宋体" w:hAnsi="宋体" w:hint="eastAsia"/>
                <w:sz w:val="24"/>
              </w:rPr>
              <w:t>债券名称</w:t>
            </w:r>
          </w:p>
        </w:tc>
        <w:tc>
          <w:tcPr>
            <w:tcW w:w="1493" w:type="dxa"/>
          </w:tcPr>
          <w:p w14:paraId="78423ACA" w14:textId="77777777" w:rsidR="00000000" w:rsidRDefault="007478C2">
            <w:pPr>
              <w:jc w:val="center"/>
              <w:rPr>
                <w:rFonts w:ascii="宋体" w:hAnsi="宋体"/>
                <w:sz w:val="24"/>
              </w:rPr>
            </w:pPr>
            <w:r>
              <w:rPr>
                <w:rFonts w:ascii="宋体" w:hAnsi="宋体" w:hint="eastAsia"/>
                <w:sz w:val="24"/>
              </w:rPr>
              <w:t>回购到期日</w:t>
            </w:r>
          </w:p>
        </w:tc>
        <w:tc>
          <w:tcPr>
            <w:tcW w:w="1675" w:type="dxa"/>
          </w:tcPr>
          <w:p w14:paraId="1FD64D06" w14:textId="77777777" w:rsidR="00000000" w:rsidRDefault="007478C2">
            <w:pPr>
              <w:jc w:val="center"/>
              <w:rPr>
                <w:rFonts w:ascii="宋体" w:hAnsi="宋体"/>
                <w:sz w:val="24"/>
              </w:rPr>
            </w:pPr>
            <w:r>
              <w:rPr>
                <w:rFonts w:ascii="宋体" w:hAnsi="宋体" w:hint="eastAsia"/>
                <w:sz w:val="24"/>
              </w:rPr>
              <w:t>期末估值单价</w:t>
            </w:r>
          </w:p>
        </w:tc>
        <w:tc>
          <w:tcPr>
            <w:tcW w:w="1503" w:type="dxa"/>
          </w:tcPr>
          <w:p w14:paraId="7B55998C" w14:textId="77777777" w:rsidR="00000000" w:rsidRDefault="007478C2">
            <w:pPr>
              <w:jc w:val="center"/>
              <w:rPr>
                <w:rFonts w:ascii="宋体" w:hAnsi="宋体"/>
                <w:sz w:val="24"/>
              </w:rPr>
            </w:pPr>
            <w:r>
              <w:rPr>
                <w:rFonts w:ascii="宋体" w:hAnsi="宋体" w:hint="eastAsia"/>
                <w:sz w:val="24"/>
              </w:rPr>
              <w:t>数量</w:t>
            </w:r>
          </w:p>
        </w:tc>
        <w:tc>
          <w:tcPr>
            <w:tcW w:w="1800" w:type="dxa"/>
          </w:tcPr>
          <w:p w14:paraId="1DF07CCF" w14:textId="77777777" w:rsidR="00000000" w:rsidRDefault="007478C2">
            <w:pPr>
              <w:jc w:val="center"/>
              <w:rPr>
                <w:rFonts w:ascii="宋体" w:hAnsi="宋体"/>
                <w:sz w:val="24"/>
              </w:rPr>
            </w:pPr>
            <w:r>
              <w:rPr>
                <w:rFonts w:ascii="宋体" w:hAnsi="宋体" w:hint="eastAsia"/>
                <w:sz w:val="24"/>
              </w:rPr>
              <w:t>期末估值总额</w:t>
            </w:r>
          </w:p>
        </w:tc>
      </w:tr>
      <w:tr w:rsidR="00000000" w14:paraId="624F864A" w14:textId="77777777">
        <w:trPr>
          <w:trHeight w:val="300"/>
          <w:jc w:val="center"/>
        </w:trPr>
        <w:tc>
          <w:tcPr>
            <w:tcW w:w="1241" w:type="dxa"/>
          </w:tcPr>
          <w:p w14:paraId="0956EB48" w14:textId="77777777" w:rsidR="00000000" w:rsidRDefault="007478C2">
            <w:pPr>
              <w:rPr>
                <w:color w:val="0000FF"/>
                <w:sz w:val="18"/>
              </w:rPr>
            </w:pPr>
            <w:r>
              <w:rPr>
                <w:rFonts w:hint="eastAsia"/>
                <w:color w:val="0000FF"/>
                <w:sz w:val="18"/>
              </w:rPr>
              <w:t>（</w:t>
            </w:r>
            <w:r>
              <w:rPr>
                <w:rFonts w:hint="eastAsia"/>
                <w:color w:val="0000FF"/>
                <w:sz w:val="18"/>
              </w:rPr>
              <w:t>0882</w:t>
            </w:r>
            <w:r>
              <w:rPr>
                <w:rFonts w:hint="eastAsia"/>
                <w:color w:val="0000FF"/>
                <w:sz w:val="18"/>
              </w:rPr>
              <w:t>）</w:t>
            </w:r>
          </w:p>
        </w:tc>
        <w:tc>
          <w:tcPr>
            <w:tcW w:w="1244" w:type="dxa"/>
          </w:tcPr>
          <w:p w14:paraId="668CDB95" w14:textId="77777777" w:rsidR="00000000" w:rsidRDefault="007478C2">
            <w:pPr>
              <w:rPr>
                <w:color w:val="0000FF"/>
                <w:sz w:val="18"/>
              </w:rPr>
            </w:pPr>
            <w:r>
              <w:rPr>
                <w:rFonts w:hint="eastAsia"/>
                <w:color w:val="0000FF"/>
                <w:sz w:val="18"/>
              </w:rPr>
              <w:t>（</w:t>
            </w:r>
            <w:r>
              <w:rPr>
                <w:rFonts w:hint="eastAsia"/>
                <w:color w:val="0000FF"/>
                <w:sz w:val="18"/>
              </w:rPr>
              <w:t>0883</w:t>
            </w:r>
            <w:r>
              <w:rPr>
                <w:rFonts w:hint="eastAsia"/>
                <w:color w:val="0000FF"/>
                <w:sz w:val="18"/>
              </w:rPr>
              <w:t>）</w:t>
            </w:r>
          </w:p>
        </w:tc>
        <w:tc>
          <w:tcPr>
            <w:tcW w:w="1493" w:type="dxa"/>
          </w:tcPr>
          <w:p w14:paraId="44D0C656" w14:textId="77777777" w:rsidR="00000000" w:rsidRDefault="007478C2">
            <w:pPr>
              <w:rPr>
                <w:color w:val="0000FF"/>
                <w:sz w:val="18"/>
              </w:rPr>
            </w:pPr>
            <w:r>
              <w:rPr>
                <w:rFonts w:hint="eastAsia"/>
                <w:color w:val="0000FF"/>
                <w:sz w:val="18"/>
              </w:rPr>
              <w:t>（</w:t>
            </w:r>
            <w:r>
              <w:rPr>
                <w:rFonts w:hint="eastAsia"/>
                <w:color w:val="0000FF"/>
                <w:sz w:val="18"/>
              </w:rPr>
              <w:t>0884</w:t>
            </w:r>
            <w:r>
              <w:rPr>
                <w:rFonts w:hint="eastAsia"/>
                <w:color w:val="0000FF"/>
                <w:sz w:val="18"/>
              </w:rPr>
              <w:t>）</w:t>
            </w:r>
          </w:p>
        </w:tc>
        <w:tc>
          <w:tcPr>
            <w:tcW w:w="1675" w:type="dxa"/>
          </w:tcPr>
          <w:p w14:paraId="1855979A" w14:textId="77777777" w:rsidR="00000000" w:rsidRDefault="007478C2">
            <w:pPr>
              <w:rPr>
                <w:color w:val="0000FF"/>
                <w:sz w:val="18"/>
              </w:rPr>
            </w:pPr>
            <w:r>
              <w:rPr>
                <w:rFonts w:hint="eastAsia"/>
                <w:color w:val="0000FF"/>
                <w:sz w:val="18"/>
              </w:rPr>
              <w:t>（</w:t>
            </w:r>
            <w:r>
              <w:rPr>
                <w:rFonts w:hint="eastAsia"/>
                <w:color w:val="0000FF"/>
                <w:sz w:val="18"/>
              </w:rPr>
              <w:t>0885</w:t>
            </w:r>
            <w:r>
              <w:rPr>
                <w:rFonts w:hint="eastAsia"/>
                <w:color w:val="0000FF"/>
                <w:sz w:val="18"/>
              </w:rPr>
              <w:t>）</w:t>
            </w:r>
          </w:p>
        </w:tc>
        <w:tc>
          <w:tcPr>
            <w:tcW w:w="1503" w:type="dxa"/>
          </w:tcPr>
          <w:p w14:paraId="26A5B7ED" w14:textId="77777777" w:rsidR="00000000" w:rsidRDefault="007478C2">
            <w:pPr>
              <w:rPr>
                <w:color w:val="0000FF"/>
                <w:sz w:val="18"/>
              </w:rPr>
            </w:pPr>
            <w:r>
              <w:rPr>
                <w:rFonts w:hint="eastAsia"/>
                <w:color w:val="0000FF"/>
                <w:sz w:val="18"/>
              </w:rPr>
              <w:t>（</w:t>
            </w:r>
            <w:r>
              <w:rPr>
                <w:rFonts w:hint="eastAsia"/>
                <w:color w:val="0000FF"/>
                <w:sz w:val="18"/>
              </w:rPr>
              <w:t>0886</w:t>
            </w:r>
            <w:r>
              <w:rPr>
                <w:rFonts w:hint="eastAsia"/>
                <w:color w:val="0000FF"/>
                <w:sz w:val="18"/>
              </w:rPr>
              <w:t>）</w:t>
            </w:r>
          </w:p>
        </w:tc>
        <w:tc>
          <w:tcPr>
            <w:tcW w:w="1800" w:type="dxa"/>
          </w:tcPr>
          <w:p w14:paraId="3E8DD5CA" w14:textId="77777777" w:rsidR="00000000" w:rsidRDefault="007478C2">
            <w:pPr>
              <w:rPr>
                <w:color w:val="0000FF"/>
                <w:sz w:val="18"/>
              </w:rPr>
            </w:pPr>
            <w:r>
              <w:rPr>
                <w:rFonts w:hint="eastAsia"/>
                <w:color w:val="0000FF"/>
                <w:sz w:val="18"/>
              </w:rPr>
              <w:t>（</w:t>
            </w:r>
            <w:r>
              <w:rPr>
                <w:rFonts w:hint="eastAsia"/>
                <w:color w:val="0000FF"/>
                <w:sz w:val="18"/>
              </w:rPr>
              <w:t>0887</w:t>
            </w:r>
            <w:r>
              <w:rPr>
                <w:rFonts w:hint="eastAsia"/>
                <w:color w:val="0000FF"/>
                <w:sz w:val="18"/>
              </w:rPr>
              <w:t>）</w:t>
            </w:r>
          </w:p>
        </w:tc>
      </w:tr>
      <w:tr w:rsidR="00000000" w14:paraId="707FDFB9" w14:textId="77777777">
        <w:trPr>
          <w:trHeight w:val="300"/>
          <w:jc w:val="center"/>
        </w:trPr>
        <w:tc>
          <w:tcPr>
            <w:tcW w:w="1241" w:type="dxa"/>
          </w:tcPr>
          <w:p w14:paraId="1FDFB1E8" w14:textId="77777777" w:rsidR="00000000" w:rsidRDefault="007478C2">
            <w:pPr>
              <w:rPr>
                <w:rFonts w:ascii="宋体" w:hAnsi="宋体"/>
                <w:sz w:val="24"/>
              </w:rPr>
            </w:pPr>
          </w:p>
        </w:tc>
        <w:tc>
          <w:tcPr>
            <w:tcW w:w="1244" w:type="dxa"/>
          </w:tcPr>
          <w:p w14:paraId="63B8CFC5" w14:textId="77777777" w:rsidR="00000000" w:rsidRDefault="007478C2">
            <w:pPr>
              <w:rPr>
                <w:rFonts w:ascii="宋体" w:hAnsi="宋体"/>
                <w:sz w:val="24"/>
              </w:rPr>
            </w:pPr>
          </w:p>
        </w:tc>
        <w:tc>
          <w:tcPr>
            <w:tcW w:w="1493" w:type="dxa"/>
          </w:tcPr>
          <w:p w14:paraId="4407A523" w14:textId="77777777" w:rsidR="00000000" w:rsidRDefault="007478C2">
            <w:pPr>
              <w:rPr>
                <w:rFonts w:ascii="宋体" w:hAnsi="宋体"/>
                <w:sz w:val="24"/>
              </w:rPr>
            </w:pPr>
          </w:p>
        </w:tc>
        <w:tc>
          <w:tcPr>
            <w:tcW w:w="1675" w:type="dxa"/>
          </w:tcPr>
          <w:p w14:paraId="7457111E" w14:textId="77777777" w:rsidR="00000000" w:rsidRDefault="007478C2">
            <w:pPr>
              <w:rPr>
                <w:rFonts w:ascii="宋体" w:hAnsi="宋体"/>
                <w:sz w:val="24"/>
              </w:rPr>
            </w:pPr>
          </w:p>
        </w:tc>
        <w:tc>
          <w:tcPr>
            <w:tcW w:w="1503" w:type="dxa"/>
          </w:tcPr>
          <w:p w14:paraId="4B38B132" w14:textId="77777777" w:rsidR="00000000" w:rsidRDefault="007478C2">
            <w:pPr>
              <w:rPr>
                <w:rFonts w:ascii="宋体" w:hAnsi="宋体"/>
                <w:sz w:val="24"/>
              </w:rPr>
            </w:pPr>
          </w:p>
        </w:tc>
        <w:tc>
          <w:tcPr>
            <w:tcW w:w="1800" w:type="dxa"/>
          </w:tcPr>
          <w:p w14:paraId="58F2AA66" w14:textId="77777777" w:rsidR="00000000" w:rsidRDefault="007478C2">
            <w:pPr>
              <w:rPr>
                <w:rFonts w:ascii="宋体" w:hAnsi="宋体"/>
                <w:sz w:val="24"/>
              </w:rPr>
            </w:pPr>
          </w:p>
        </w:tc>
      </w:tr>
      <w:tr w:rsidR="00000000" w14:paraId="3F5E1DC6" w14:textId="77777777">
        <w:trPr>
          <w:trHeight w:val="300"/>
          <w:jc w:val="center"/>
        </w:trPr>
        <w:tc>
          <w:tcPr>
            <w:tcW w:w="1241" w:type="dxa"/>
          </w:tcPr>
          <w:p w14:paraId="74B69FC9" w14:textId="77777777" w:rsidR="00000000" w:rsidRDefault="007478C2">
            <w:pPr>
              <w:jc w:val="center"/>
              <w:rPr>
                <w:rFonts w:ascii="宋体" w:hAnsi="宋体"/>
                <w:sz w:val="24"/>
              </w:rPr>
            </w:pPr>
            <w:r>
              <w:rPr>
                <w:rFonts w:ascii="宋体" w:hAnsi="宋体" w:hint="eastAsia"/>
                <w:sz w:val="24"/>
              </w:rPr>
              <w:t>合计</w:t>
            </w:r>
          </w:p>
        </w:tc>
        <w:tc>
          <w:tcPr>
            <w:tcW w:w="1244" w:type="dxa"/>
          </w:tcPr>
          <w:p w14:paraId="1D1CCB4C" w14:textId="77777777" w:rsidR="00000000" w:rsidRDefault="007478C2">
            <w:pPr>
              <w:jc w:val="center"/>
              <w:rPr>
                <w:rFonts w:ascii="宋体" w:hAnsi="宋体"/>
                <w:sz w:val="24"/>
              </w:rPr>
            </w:pPr>
            <w:r>
              <w:rPr>
                <w:rFonts w:ascii="Arial Narrow" w:hAnsi="Arial Narrow"/>
                <w:sz w:val="24"/>
                <w:szCs w:val="24"/>
              </w:rPr>
              <w:t>—</w:t>
            </w:r>
          </w:p>
        </w:tc>
        <w:tc>
          <w:tcPr>
            <w:tcW w:w="1493" w:type="dxa"/>
          </w:tcPr>
          <w:p w14:paraId="74AFDE06" w14:textId="77777777" w:rsidR="00000000" w:rsidRDefault="007478C2">
            <w:pPr>
              <w:jc w:val="center"/>
              <w:rPr>
                <w:rFonts w:ascii="宋体" w:hAnsi="宋体"/>
                <w:sz w:val="24"/>
              </w:rPr>
            </w:pPr>
            <w:r>
              <w:rPr>
                <w:rFonts w:ascii="Arial Narrow" w:hAnsi="Arial Narrow"/>
                <w:sz w:val="24"/>
                <w:szCs w:val="24"/>
              </w:rPr>
              <w:t>—</w:t>
            </w:r>
          </w:p>
        </w:tc>
        <w:tc>
          <w:tcPr>
            <w:tcW w:w="1675" w:type="dxa"/>
          </w:tcPr>
          <w:p w14:paraId="19E58DF5" w14:textId="77777777" w:rsidR="00000000" w:rsidRDefault="007478C2">
            <w:pPr>
              <w:jc w:val="center"/>
              <w:rPr>
                <w:rFonts w:ascii="宋体" w:hAnsi="宋体"/>
                <w:sz w:val="24"/>
              </w:rPr>
            </w:pPr>
            <w:r>
              <w:rPr>
                <w:rFonts w:ascii="Arial Narrow" w:hAnsi="Arial Narrow"/>
                <w:sz w:val="24"/>
                <w:szCs w:val="24"/>
              </w:rPr>
              <w:t>—</w:t>
            </w:r>
          </w:p>
        </w:tc>
        <w:tc>
          <w:tcPr>
            <w:tcW w:w="1503" w:type="dxa"/>
          </w:tcPr>
          <w:p w14:paraId="1683BA8F" w14:textId="77777777" w:rsidR="00000000" w:rsidRDefault="007478C2">
            <w:pPr>
              <w:rPr>
                <w:color w:val="0000FF"/>
                <w:sz w:val="18"/>
              </w:rPr>
            </w:pPr>
            <w:r>
              <w:rPr>
                <w:rFonts w:hint="eastAsia"/>
                <w:color w:val="0000FF"/>
                <w:sz w:val="18"/>
              </w:rPr>
              <w:t>（</w:t>
            </w:r>
            <w:r>
              <w:rPr>
                <w:rFonts w:hint="eastAsia"/>
                <w:color w:val="0000FF"/>
                <w:sz w:val="18"/>
              </w:rPr>
              <w:t>1947</w:t>
            </w:r>
            <w:r>
              <w:rPr>
                <w:rFonts w:hint="eastAsia"/>
                <w:color w:val="0000FF"/>
                <w:sz w:val="18"/>
              </w:rPr>
              <w:t>）</w:t>
            </w:r>
          </w:p>
        </w:tc>
        <w:tc>
          <w:tcPr>
            <w:tcW w:w="1800" w:type="dxa"/>
          </w:tcPr>
          <w:p w14:paraId="5698CF86" w14:textId="77777777" w:rsidR="00000000" w:rsidRDefault="007478C2">
            <w:pPr>
              <w:rPr>
                <w:color w:val="0000FF"/>
                <w:sz w:val="18"/>
              </w:rPr>
            </w:pPr>
            <w:r>
              <w:rPr>
                <w:rFonts w:hint="eastAsia"/>
                <w:color w:val="0000FF"/>
                <w:sz w:val="18"/>
              </w:rPr>
              <w:t>（</w:t>
            </w:r>
            <w:r>
              <w:rPr>
                <w:rFonts w:hint="eastAsia"/>
                <w:color w:val="0000FF"/>
                <w:sz w:val="18"/>
              </w:rPr>
              <w:t>1948</w:t>
            </w:r>
            <w:r>
              <w:rPr>
                <w:rFonts w:hint="eastAsia"/>
                <w:color w:val="0000FF"/>
                <w:sz w:val="18"/>
              </w:rPr>
              <w:t>）</w:t>
            </w:r>
          </w:p>
        </w:tc>
      </w:tr>
    </w:tbl>
    <w:p w14:paraId="18A90375"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ascii="宋体" w:hAnsi="宋体" w:hint="eastAsia"/>
          <w:kern w:val="0"/>
          <w:sz w:val="18"/>
        </w:rPr>
        <w:t xml:space="preserve"> </w:t>
      </w:r>
      <w:r>
        <w:rPr>
          <w:rFonts w:hint="eastAsia"/>
          <w:color w:val="0000FF"/>
          <w:sz w:val="18"/>
        </w:rPr>
        <w:t>（</w:t>
      </w:r>
      <w:r>
        <w:rPr>
          <w:rFonts w:hint="eastAsia"/>
          <w:color w:val="0000FF"/>
          <w:sz w:val="18"/>
        </w:rPr>
        <w:t>0888</w:t>
      </w:r>
      <w:r>
        <w:rPr>
          <w:rFonts w:hint="eastAsia"/>
          <w:color w:val="0000FF"/>
          <w:sz w:val="18"/>
        </w:rPr>
        <w:t>）</w:t>
      </w:r>
    </w:p>
    <w:p w14:paraId="26F660C5" w14:textId="77777777" w:rsidR="00000000" w:rsidRDefault="007478C2">
      <w:pPr>
        <w:rPr>
          <w:rFonts w:ascii="宋体" w:hAnsi="宋体"/>
          <w:b/>
          <w:sz w:val="24"/>
        </w:rPr>
      </w:pPr>
    </w:p>
    <w:p w14:paraId="54EB210F" w14:textId="77777777" w:rsidR="00000000" w:rsidRDefault="007478C2">
      <w:pPr>
        <w:spacing w:line="360" w:lineRule="auto"/>
        <w:outlineLvl w:val="3"/>
        <w:rPr>
          <w:rFonts w:ascii="宋体" w:hAnsi="宋体"/>
          <w:sz w:val="24"/>
          <w:lang w:val="en-AU"/>
        </w:rPr>
      </w:pPr>
      <w:r>
        <w:rPr>
          <w:rFonts w:ascii="宋体" w:hAnsi="宋体" w:hint="eastAsia"/>
          <w:b/>
          <w:sz w:val="24"/>
        </w:rPr>
        <w:t>11.5.1</w:t>
      </w:r>
      <w:r>
        <w:rPr>
          <w:rFonts w:ascii="宋体" w:hAnsi="宋体"/>
          <w:b/>
          <w:sz w:val="24"/>
        </w:rPr>
        <w:t>5</w:t>
      </w:r>
      <w:r>
        <w:rPr>
          <w:rFonts w:ascii="宋体" w:hAnsi="宋体" w:hint="eastAsia"/>
          <w:b/>
          <w:sz w:val="24"/>
        </w:rPr>
        <w:t xml:space="preserve">.2.2 </w:t>
      </w:r>
      <w:r>
        <w:rPr>
          <w:rFonts w:ascii="宋体" w:hAnsi="宋体" w:hint="eastAsia"/>
          <w:b/>
          <w:sz w:val="24"/>
        </w:rPr>
        <w:t>交易所市场债券正回购（如有）</w:t>
      </w:r>
    </w:p>
    <w:p w14:paraId="5B601ED4" w14:textId="77777777" w:rsidR="00000000" w:rsidRDefault="007478C2">
      <w:pPr>
        <w:spacing w:before="156"/>
        <w:rPr>
          <w:rFonts w:ascii="宋体" w:hAnsi="宋体"/>
          <w:color w:val="0000FF"/>
          <w:kern w:val="0"/>
          <w:sz w:val="18"/>
        </w:rPr>
      </w:pPr>
      <w:r>
        <w:rPr>
          <w:rFonts w:ascii="宋体" w:hAnsi="宋体"/>
          <w:sz w:val="24"/>
        </w:rPr>
        <w:t>截至</w:t>
      </w:r>
      <w:r>
        <w:rPr>
          <w:rFonts w:ascii="宋体" w:hAnsi="宋体" w:hint="eastAsia"/>
          <w:sz w:val="24"/>
          <w:lang w:val="en-AU"/>
        </w:rPr>
        <w:t>本报告期末</w:t>
      </w:r>
      <w:r>
        <w:rPr>
          <w:rFonts w:ascii="宋体" w:hAnsi="宋体" w:hint="eastAsia"/>
          <w:sz w:val="24"/>
          <w:lang w:val="en-AU"/>
        </w:rPr>
        <w:t>_</w:t>
      </w:r>
      <w:r>
        <w:rPr>
          <w:rFonts w:ascii="宋体" w:hAnsi="宋体" w:hint="eastAsia"/>
          <w:sz w:val="24"/>
          <w:lang w:val="en-AU"/>
        </w:rPr>
        <w:t>年</w:t>
      </w:r>
      <w:r>
        <w:rPr>
          <w:rFonts w:ascii="宋体" w:hAnsi="宋体" w:hint="eastAsia"/>
          <w:sz w:val="24"/>
          <w:lang w:val="en-AU"/>
        </w:rPr>
        <w:t>_</w:t>
      </w:r>
      <w:r>
        <w:rPr>
          <w:rFonts w:ascii="宋体" w:hAnsi="宋体" w:hint="eastAsia"/>
          <w:sz w:val="24"/>
          <w:lang w:val="en-AU"/>
        </w:rPr>
        <w:t>月</w:t>
      </w:r>
      <w:r>
        <w:rPr>
          <w:rFonts w:ascii="宋体" w:hAnsi="宋体" w:hint="eastAsia"/>
          <w:sz w:val="24"/>
          <w:lang w:val="en-AU"/>
        </w:rPr>
        <w:t>_</w:t>
      </w:r>
      <w:r>
        <w:rPr>
          <w:rFonts w:ascii="宋体" w:hAnsi="宋体" w:hint="eastAsia"/>
          <w:sz w:val="24"/>
          <w:lang w:val="en-AU"/>
        </w:rPr>
        <w:t>日止</w:t>
      </w:r>
      <w:r>
        <w:rPr>
          <w:rFonts w:ascii="宋体" w:hAnsi="宋体" w:hint="eastAsia"/>
          <w:sz w:val="24"/>
        </w:rPr>
        <w:t>，基金</w:t>
      </w:r>
      <w:r>
        <w:rPr>
          <w:rFonts w:ascii="宋体" w:hAnsi="宋体"/>
          <w:sz w:val="24"/>
        </w:rPr>
        <w:t>从事证券交易所债券</w:t>
      </w:r>
      <w:r>
        <w:rPr>
          <w:rFonts w:ascii="宋体" w:hAnsi="宋体" w:hint="eastAsia"/>
          <w:sz w:val="24"/>
        </w:rPr>
        <w:t>正</w:t>
      </w:r>
      <w:r>
        <w:rPr>
          <w:rFonts w:ascii="宋体" w:hAnsi="宋体"/>
          <w:sz w:val="24"/>
        </w:rPr>
        <w:t>回购交易形成的卖出回购证券款余额</w:t>
      </w:r>
      <w:r>
        <w:rPr>
          <w:rFonts w:ascii="宋体" w:hAnsi="宋体" w:hint="eastAsia"/>
          <w:sz w:val="24"/>
          <w:lang w:val="en-AU"/>
        </w:rPr>
        <w:t>________</w:t>
      </w:r>
      <w:r>
        <w:rPr>
          <w:rFonts w:ascii="宋体" w:hAnsi="宋体"/>
          <w:sz w:val="24"/>
        </w:rPr>
        <w:t>元，于</w:t>
      </w:r>
      <w:r>
        <w:rPr>
          <w:rFonts w:ascii="宋体" w:hAnsi="宋体" w:hint="eastAsia"/>
          <w:sz w:val="24"/>
        </w:rPr>
        <w:t>_</w:t>
      </w:r>
      <w:r>
        <w:rPr>
          <w:rFonts w:ascii="宋体" w:hAnsi="宋体"/>
          <w:sz w:val="24"/>
        </w:rPr>
        <w:t>年</w:t>
      </w:r>
      <w:r>
        <w:rPr>
          <w:rFonts w:ascii="宋体" w:hAnsi="宋体" w:hint="eastAsia"/>
          <w:sz w:val="24"/>
        </w:rPr>
        <w:t>_</w:t>
      </w:r>
      <w:r>
        <w:rPr>
          <w:rFonts w:ascii="宋体" w:hAnsi="宋体"/>
          <w:sz w:val="24"/>
        </w:rPr>
        <w:t>月</w:t>
      </w:r>
      <w:r>
        <w:rPr>
          <w:rFonts w:ascii="宋体" w:hAnsi="宋体" w:hint="eastAsia"/>
          <w:sz w:val="24"/>
        </w:rPr>
        <w:t>_</w:t>
      </w:r>
      <w:r>
        <w:rPr>
          <w:rFonts w:ascii="宋体" w:hAnsi="宋体"/>
          <w:sz w:val="24"/>
        </w:rPr>
        <w:t>日（先后）到期。该类交易要求本基金在回购期内持有的证券交易所交易的债券</w:t>
      </w:r>
      <w:r>
        <w:rPr>
          <w:rFonts w:ascii="宋体" w:hAnsi="宋体" w:hint="eastAsia"/>
          <w:sz w:val="24"/>
        </w:rPr>
        <w:t>和</w:t>
      </w:r>
      <w:r>
        <w:rPr>
          <w:rFonts w:ascii="宋体" w:hAnsi="宋体" w:hint="eastAsia"/>
          <w:sz w:val="24"/>
        </w:rPr>
        <w:t>/</w:t>
      </w:r>
      <w:r>
        <w:rPr>
          <w:rFonts w:ascii="宋体" w:hAnsi="宋体" w:hint="eastAsia"/>
          <w:sz w:val="24"/>
        </w:rPr>
        <w:t>或在新质押式回购下转入质押</w:t>
      </w:r>
      <w:r>
        <w:rPr>
          <w:rFonts w:ascii="宋体" w:hAnsi="宋体" w:hint="eastAsia"/>
          <w:sz w:val="24"/>
        </w:rPr>
        <w:t>库的债券</w:t>
      </w:r>
      <w:r>
        <w:rPr>
          <w:rFonts w:ascii="宋体" w:hAnsi="宋体"/>
          <w:sz w:val="24"/>
        </w:rPr>
        <w:t>，按证券交易所规定的比例折算为标准券后，不低于债券回购交易的余额。</w:t>
      </w:r>
      <w:r>
        <w:rPr>
          <w:rFonts w:hint="eastAsia"/>
          <w:color w:val="0000FF"/>
          <w:sz w:val="18"/>
        </w:rPr>
        <w:t>（</w:t>
      </w:r>
      <w:r>
        <w:rPr>
          <w:rFonts w:hint="eastAsia"/>
          <w:color w:val="0000FF"/>
          <w:sz w:val="18"/>
        </w:rPr>
        <w:t>2115</w:t>
      </w:r>
      <w:r>
        <w:rPr>
          <w:rFonts w:hint="eastAsia"/>
          <w:color w:val="0000FF"/>
          <w:sz w:val="18"/>
        </w:rPr>
        <w:t>）</w:t>
      </w:r>
    </w:p>
    <w:p w14:paraId="118B97D1" w14:textId="77777777" w:rsidR="00000000" w:rsidRDefault="007478C2">
      <w:pPr>
        <w:rPr>
          <w:rFonts w:ascii="宋体" w:hAnsi="宋体"/>
          <w:color w:val="0000FF"/>
          <w:kern w:val="0"/>
          <w:sz w:val="18"/>
        </w:rPr>
      </w:pPr>
    </w:p>
    <w:p w14:paraId="334BD683" w14:textId="77777777" w:rsidR="00000000" w:rsidRDefault="007478C2">
      <w:pPr>
        <w:spacing w:line="360" w:lineRule="auto"/>
        <w:outlineLvl w:val="3"/>
        <w:rPr>
          <w:rFonts w:ascii="宋体" w:hAnsi="宋体"/>
          <w:b/>
          <w:sz w:val="24"/>
        </w:rPr>
      </w:pPr>
      <w:r>
        <w:rPr>
          <w:rFonts w:ascii="宋体" w:hAnsi="宋体" w:hint="eastAsia"/>
          <w:b/>
          <w:sz w:val="24"/>
        </w:rPr>
        <w:t>11.5.1</w:t>
      </w:r>
      <w:r>
        <w:rPr>
          <w:rFonts w:ascii="宋体" w:hAnsi="宋体"/>
          <w:b/>
          <w:sz w:val="24"/>
        </w:rPr>
        <w:t>6</w:t>
      </w:r>
      <w:r>
        <w:rPr>
          <w:rFonts w:ascii="宋体" w:hAnsi="宋体" w:hint="eastAsia"/>
          <w:b/>
          <w:sz w:val="24"/>
        </w:rPr>
        <w:t xml:space="preserve"> </w:t>
      </w:r>
      <w:r>
        <w:rPr>
          <w:rFonts w:ascii="宋体" w:hAnsi="宋体"/>
          <w:b/>
          <w:sz w:val="24"/>
        </w:rPr>
        <w:t>收益</w:t>
      </w:r>
      <w:r>
        <w:rPr>
          <w:rFonts w:ascii="宋体" w:hAnsi="宋体" w:hint="eastAsia"/>
          <w:b/>
          <w:sz w:val="24"/>
        </w:rPr>
        <w:t>分配情况</w:t>
      </w:r>
      <w:r>
        <w:rPr>
          <w:rStyle w:val="FootnoteReference"/>
          <w:rFonts w:ascii="宋体" w:hAnsi="宋体"/>
          <w:b/>
          <w:sz w:val="24"/>
        </w:rPr>
        <w:footnoteReference w:id="483"/>
      </w:r>
    </w:p>
    <w:p w14:paraId="7F713228" w14:textId="77777777" w:rsidR="00000000" w:rsidRDefault="007478C2">
      <w:pPr>
        <w:spacing w:line="360" w:lineRule="auto"/>
        <w:outlineLvl w:val="3"/>
        <w:rPr>
          <w:rFonts w:ascii="宋体" w:hAnsi="宋体"/>
          <w:b/>
          <w:sz w:val="24"/>
        </w:rPr>
      </w:pPr>
      <w:r>
        <w:rPr>
          <w:rFonts w:ascii="宋体" w:hAnsi="宋体" w:hint="eastAsia"/>
          <w:b/>
          <w:sz w:val="24"/>
        </w:rPr>
        <w:t>11.5.1</w:t>
      </w:r>
      <w:r>
        <w:rPr>
          <w:rFonts w:ascii="宋体" w:hAnsi="宋体"/>
          <w:b/>
          <w:sz w:val="24"/>
        </w:rPr>
        <w:t xml:space="preserve">6.1 </w:t>
      </w:r>
      <w:r>
        <w:rPr>
          <w:rFonts w:ascii="宋体" w:hAnsi="宋体"/>
          <w:b/>
          <w:sz w:val="24"/>
        </w:rPr>
        <w:t>收益</w:t>
      </w:r>
      <w:r>
        <w:rPr>
          <w:rFonts w:ascii="宋体" w:hAnsi="宋体" w:hint="eastAsia"/>
          <w:b/>
          <w:sz w:val="24"/>
        </w:rPr>
        <w:t>分配基本情况</w:t>
      </w:r>
    </w:p>
    <w:p w14:paraId="349E2F2E" w14:textId="77777777" w:rsidR="00000000" w:rsidRDefault="007478C2">
      <w:pPr>
        <w:widowControl/>
        <w:tabs>
          <w:tab w:val="left" w:pos="1680"/>
        </w:tabs>
        <w:wordWrap w:val="0"/>
        <w:autoSpaceDE w:val="0"/>
        <w:autoSpaceDN w:val="0"/>
        <w:ind w:right="960"/>
        <w:jc w:val="right"/>
        <w:textAlignment w:val="bottom"/>
        <w:rPr>
          <w:rFonts w:ascii="宋体" w:hAnsi="宋体"/>
          <w:b/>
          <w:sz w:val="24"/>
        </w:rPr>
      </w:pPr>
      <w:r>
        <w:rPr>
          <w:rFonts w:hAnsi="宋体" w:hint="eastAsia"/>
          <w:sz w:val="24"/>
          <w:lang w:val="en-AU"/>
        </w:rPr>
        <w:t>金额单位：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3"/>
        <w:gridCol w:w="1124"/>
        <w:gridCol w:w="1328"/>
        <w:gridCol w:w="1802"/>
        <w:gridCol w:w="1372"/>
        <w:gridCol w:w="1633"/>
        <w:gridCol w:w="998"/>
      </w:tblGrid>
      <w:tr w:rsidR="00000000" w14:paraId="14D24F08" w14:textId="77777777">
        <w:trPr>
          <w:trHeight w:val="300"/>
          <w:jc w:val="center"/>
        </w:trPr>
        <w:tc>
          <w:tcPr>
            <w:tcW w:w="853" w:type="dxa"/>
            <w:vAlign w:val="center"/>
          </w:tcPr>
          <w:p w14:paraId="3384BAEC" w14:textId="77777777" w:rsidR="00000000" w:rsidRDefault="007478C2">
            <w:pPr>
              <w:ind w:leftChars="50" w:left="105"/>
              <w:jc w:val="center"/>
              <w:rPr>
                <w:rFonts w:ascii="宋体" w:hAnsi="宋体"/>
                <w:sz w:val="24"/>
              </w:rPr>
            </w:pPr>
            <w:r>
              <w:rPr>
                <w:rFonts w:ascii="宋体" w:hAnsi="宋体" w:hint="eastAsia"/>
                <w:sz w:val="24"/>
              </w:rPr>
              <w:t>序号</w:t>
            </w:r>
          </w:p>
        </w:tc>
        <w:tc>
          <w:tcPr>
            <w:tcW w:w="1124" w:type="dxa"/>
            <w:vAlign w:val="center"/>
          </w:tcPr>
          <w:p w14:paraId="0603C6F4" w14:textId="77777777" w:rsidR="00000000" w:rsidRDefault="007478C2">
            <w:pPr>
              <w:ind w:leftChars="50" w:left="105"/>
              <w:jc w:val="center"/>
              <w:rPr>
                <w:rFonts w:ascii="宋体" w:hAnsi="宋体"/>
                <w:sz w:val="24"/>
              </w:rPr>
            </w:pPr>
            <w:r>
              <w:rPr>
                <w:rFonts w:ascii="宋体" w:hAnsi="宋体" w:hint="eastAsia"/>
                <w:sz w:val="24"/>
              </w:rPr>
              <w:t>权益</w:t>
            </w:r>
          </w:p>
          <w:p w14:paraId="59F44299" w14:textId="77777777" w:rsidR="00000000" w:rsidRDefault="007478C2">
            <w:pPr>
              <w:ind w:leftChars="50" w:left="105"/>
              <w:jc w:val="center"/>
              <w:rPr>
                <w:rFonts w:ascii="宋体" w:hAnsi="宋体"/>
                <w:sz w:val="24"/>
              </w:rPr>
            </w:pPr>
            <w:r>
              <w:rPr>
                <w:rFonts w:ascii="宋体" w:hAnsi="宋体" w:hint="eastAsia"/>
                <w:sz w:val="24"/>
              </w:rPr>
              <w:t>登记日</w:t>
            </w:r>
          </w:p>
        </w:tc>
        <w:tc>
          <w:tcPr>
            <w:tcW w:w="1328" w:type="dxa"/>
            <w:tcMar>
              <w:top w:w="15" w:type="dxa"/>
              <w:left w:w="15" w:type="dxa"/>
              <w:bottom w:w="0" w:type="dxa"/>
              <w:right w:w="15" w:type="dxa"/>
            </w:tcMar>
            <w:vAlign w:val="center"/>
          </w:tcPr>
          <w:p w14:paraId="0AABDE1F" w14:textId="77777777" w:rsidR="00000000" w:rsidRDefault="007478C2">
            <w:pPr>
              <w:ind w:leftChars="50" w:left="105"/>
              <w:jc w:val="center"/>
              <w:rPr>
                <w:rFonts w:ascii="宋体" w:hAnsi="宋体"/>
                <w:sz w:val="24"/>
              </w:rPr>
            </w:pPr>
            <w:r>
              <w:rPr>
                <w:rFonts w:ascii="宋体" w:hAnsi="宋体" w:hint="eastAsia"/>
                <w:sz w:val="24"/>
              </w:rPr>
              <w:t>除息日</w:t>
            </w:r>
          </w:p>
        </w:tc>
        <w:tc>
          <w:tcPr>
            <w:tcW w:w="1802" w:type="dxa"/>
            <w:tcMar>
              <w:top w:w="15" w:type="dxa"/>
              <w:left w:w="15" w:type="dxa"/>
              <w:bottom w:w="0" w:type="dxa"/>
              <w:right w:w="15" w:type="dxa"/>
            </w:tcMar>
            <w:vAlign w:val="center"/>
          </w:tcPr>
          <w:p w14:paraId="7E750C5F" w14:textId="77777777" w:rsidR="00000000" w:rsidRDefault="007478C2">
            <w:pPr>
              <w:ind w:leftChars="50" w:left="105"/>
              <w:jc w:val="center"/>
              <w:rPr>
                <w:rFonts w:ascii="宋体" w:hAnsi="宋体"/>
                <w:sz w:val="24"/>
              </w:rPr>
            </w:pPr>
            <w:r>
              <w:rPr>
                <w:rFonts w:ascii="宋体" w:hAnsi="宋体" w:hint="eastAsia"/>
                <w:sz w:val="24"/>
              </w:rPr>
              <w:t>每</w:t>
            </w:r>
            <w:r>
              <w:rPr>
                <w:rFonts w:ascii="宋体" w:hAnsi="宋体" w:hint="eastAsia"/>
                <w:sz w:val="24"/>
              </w:rPr>
              <w:t>10</w:t>
            </w:r>
            <w:r>
              <w:rPr>
                <w:rFonts w:ascii="宋体" w:hAnsi="宋体" w:hint="eastAsia"/>
                <w:sz w:val="24"/>
              </w:rPr>
              <w:t>份基金份额分红数</w:t>
            </w:r>
            <w:r>
              <w:rPr>
                <w:rStyle w:val="FootnoteReference"/>
                <w:rFonts w:ascii="宋体" w:hAnsi="宋体"/>
                <w:sz w:val="24"/>
              </w:rPr>
              <w:footnoteReference w:id="484"/>
            </w:r>
          </w:p>
        </w:tc>
        <w:tc>
          <w:tcPr>
            <w:tcW w:w="1372" w:type="dxa"/>
            <w:tcMar>
              <w:top w:w="15" w:type="dxa"/>
              <w:left w:w="15" w:type="dxa"/>
              <w:bottom w:w="0" w:type="dxa"/>
              <w:right w:w="15" w:type="dxa"/>
            </w:tcMar>
            <w:vAlign w:val="center"/>
          </w:tcPr>
          <w:p w14:paraId="6B6892CB" w14:textId="77777777" w:rsidR="00000000" w:rsidRDefault="007478C2">
            <w:pPr>
              <w:ind w:leftChars="50" w:left="105"/>
              <w:jc w:val="center"/>
              <w:rPr>
                <w:rFonts w:ascii="宋体" w:hAnsi="宋体"/>
                <w:sz w:val="24"/>
              </w:rPr>
            </w:pPr>
            <w:r>
              <w:rPr>
                <w:rFonts w:hAnsi="宋体" w:hint="eastAsia"/>
                <w:sz w:val="24"/>
                <w:lang w:val="en-AU"/>
              </w:rPr>
              <w:t>本期</w:t>
            </w:r>
            <w:r>
              <w:rPr>
                <w:rFonts w:hAnsi="宋体"/>
                <w:sz w:val="24"/>
              </w:rPr>
              <w:t>收益</w:t>
            </w:r>
            <w:r>
              <w:rPr>
                <w:rFonts w:hAnsi="宋体" w:hint="eastAsia"/>
                <w:sz w:val="24"/>
                <w:lang w:val="en-AU"/>
              </w:rPr>
              <w:t>分配</w:t>
            </w:r>
            <w:r>
              <w:rPr>
                <w:rFonts w:hAnsi="宋体"/>
                <w:sz w:val="24"/>
                <w:lang w:val="en-AU"/>
              </w:rPr>
              <w:t>合计</w:t>
            </w:r>
          </w:p>
        </w:tc>
        <w:tc>
          <w:tcPr>
            <w:tcW w:w="1633" w:type="dxa"/>
            <w:tcMar>
              <w:top w:w="15" w:type="dxa"/>
              <w:left w:w="15" w:type="dxa"/>
              <w:bottom w:w="0" w:type="dxa"/>
              <w:right w:w="15" w:type="dxa"/>
            </w:tcMar>
            <w:vAlign w:val="center"/>
          </w:tcPr>
          <w:p w14:paraId="25D4605F" w14:textId="77777777" w:rsidR="00000000" w:rsidRDefault="007478C2">
            <w:pPr>
              <w:ind w:leftChars="50" w:left="105"/>
              <w:jc w:val="center"/>
              <w:rPr>
                <w:rFonts w:ascii="宋体" w:hAnsi="宋体"/>
                <w:sz w:val="24"/>
              </w:rPr>
            </w:pPr>
            <w:r>
              <w:rPr>
                <w:rFonts w:hAnsi="宋体" w:hint="eastAsia"/>
                <w:sz w:val="24"/>
                <w:lang w:val="en-AU"/>
              </w:rPr>
              <w:t>本期</w:t>
            </w:r>
            <w:r>
              <w:rPr>
                <w:rFonts w:hAnsi="宋体"/>
                <w:sz w:val="24"/>
              </w:rPr>
              <w:t>收益</w:t>
            </w:r>
            <w:r>
              <w:rPr>
                <w:rFonts w:hAnsi="宋体" w:hint="eastAsia"/>
                <w:sz w:val="24"/>
                <w:lang w:val="en-AU"/>
              </w:rPr>
              <w:t>分配占</w:t>
            </w:r>
            <w:r>
              <w:rPr>
                <w:rFonts w:hAnsi="宋体"/>
                <w:sz w:val="24"/>
                <w:lang w:val="en-AU"/>
              </w:rPr>
              <w:t>可供分配金额比例（</w:t>
            </w:r>
            <w:r>
              <w:rPr>
                <w:rFonts w:hAnsi="宋体"/>
                <w:sz w:val="24"/>
                <w:lang w:val="en-AU"/>
              </w:rPr>
              <w:t>%</w:t>
            </w:r>
            <w:r>
              <w:rPr>
                <w:rFonts w:hAnsi="宋体"/>
                <w:sz w:val="24"/>
                <w:lang w:val="en-AU"/>
              </w:rPr>
              <w:t>）</w:t>
            </w:r>
          </w:p>
        </w:tc>
        <w:tc>
          <w:tcPr>
            <w:tcW w:w="998" w:type="dxa"/>
            <w:tcMar>
              <w:top w:w="15" w:type="dxa"/>
              <w:left w:w="15" w:type="dxa"/>
              <w:bottom w:w="0" w:type="dxa"/>
              <w:right w:w="15" w:type="dxa"/>
            </w:tcMar>
            <w:vAlign w:val="center"/>
          </w:tcPr>
          <w:p w14:paraId="5F81E245" w14:textId="77777777" w:rsidR="00000000" w:rsidRDefault="007478C2">
            <w:pPr>
              <w:jc w:val="center"/>
              <w:rPr>
                <w:rFonts w:hAnsi="宋体"/>
                <w:sz w:val="24"/>
                <w:lang w:val="en-AU"/>
              </w:rPr>
            </w:pPr>
            <w:r>
              <w:rPr>
                <w:rFonts w:hAnsi="宋体" w:hint="eastAsia"/>
                <w:sz w:val="24"/>
                <w:lang w:val="en-AU"/>
              </w:rPr>
              <w:t>备注</w:t>
            </w:r>
          </w:p>
        </w:tc>
      </w:tr>
      <w:tr w:rsidR="00000000" w14:paraId="541CFF36" w14:textId="77777777">
        <w:trPr>
          <w:trHeight w:val="300"/>
          <w:jc w:val="center"/>
        </w:trPr>
        <w:tc>
          <w:tcPr>
            <w:tcW w:w="853" w:type="dxa"/>
            <w:vAlign w:val="center"/>
          </w:tcPr>
          <w:p w14:paraId="632E90D7" w14:textId="77777777" w:rsidR="00000000" w:rsidRDefault="007478C2">
            <w:pPr>
              <w:ind w:leftChars="50" w:left="105"/>
              <w:jc w:val="center"/>
              <w:rPr>
                <w:rFonts w:ascii="宋体" w:hAnsi="宋体"/>
                <w:sz w:val="24"/>
              </w:rPr>
            </w:pPr>
            <w:r>
              <w:rPr>
                <w:rFonts w:hint="eastAsia"/>
                <w:color w:val="0000FF"/>
                <w:sz w:val="18"/>
              </w:rPr>
              <w:t>（</w:t>
            </w:r>
            <w:r>
              <w:rPr>
                <w:color w:val="0000FF"/>
                <w:sz w:val="18"/>
              </w:rPr>
              <w:t>0783</w:t>
            </w:r>
            <w:r>
              <w:rPr>
                <w:rFonts w:hint="eastAsia"/>
                <w:color w:val="0000FF"/>
                <w:sz w:val="18"/>
              </w:rPr>
              <w:t>）</w:t>
            </w:r>
          </w:p>
        </w:tc>
        <w:tc>
          <w:tcPr>
            <w:tcW w:w="1124" w:type="dxa"/>
            <w:vAlign w:val="center"/>
          </w:tcPr>
          <w:p w14:paraId="0C776505" w14:textId="77777777" w:rsidR="00000000" w:rsidRDefault="007478C2">
            <w:pPr>
              <w:ind w:leftChars="50" w:left="105"/>
              <w:jc w:val="center"/>
              <w:rPr>
                <w:rFonts w:ascii="宋体" w:hAnsi="宋体"/>
                <w:sz w:val="24"/>
              </w:rPr>
            </w:pPr>
            <w:r>
              <w:rPr>
                <w:rFonts w:hint="eastAsia"/>
                <w:color w:val="0000FF"/>
                <w:sz w:val="18"/>
              </w:rPr>
              <w:t>（</w:t>
            </w:r>
            <w:r>
              <w:rPr>
                <w:color w:val="0000FF"/>
                <w:sz w:val="18"/>
              </w:rPr>
              <w:t>0785</w:t>
            </w:r>
            <w:r>
              <w:rPr>
                <w:rFonts w:hint="eastAsia"/>
                <w:color w:val="0000FF"/>
                <w:sz w:val="18"/>
              </w:rPr>
              <w:t>）</w:t>
            </w:r>
          </w:p>
        </w:tc>
        <w:tc>
          <w:tcPr>
            <w:tcW w:w="1328" w:type="dxa"/>
            <w:tcMar>
              <w:top w:w="15" w:type="dxa"/>
              <w:left w:w="15" w:type="dxa"/>
              <w:bottom w:w="0" w:type="dxa"/>
              <w:right w:w="15" w:type="dxa"/>
            </w:tcMar>
            <w:vAlign w:val="center"/>
          </w:tcPr>
          <w:p w14:paraId="5B6B2D48" w14:textId="77777777" w:rsidR="00000000" w:rsidRDefault="007478C2">
            <w:pPr>
              <w:ind w:leftChars="50" w:left="105"/>
              <w:jc w:val="center"/>
              <w:rPr>
                <w:rFonts w:ascii="宋体" w:hAnsi="宋体"/>
                <w:sz w:val="24"/>
              </w:rPr>
            </w:pPr>
            <w:r>
              <w:rPr>
                <w:rFonts w:hint="eastAsia"/>
                <w:color w:val="0000FF"/>
                <w:sz w:val="18"/>
              </w:rPr>
              <w:t>（</w:t>
            </w:r>
            <w:r>
              <w:rPr>
                <w:color w:val="0000FF"/>
                <w:sz w:val="18"/>
              </w:rPr>
              <w:t>0786</w:t>
            </w:r>
            <w:r>
              <w:rPr>
                <w:rFonts w:hint="eastAsia"/>
                <w:color w:val="0000FF"/>
                <w:sz w:val="18"/>
              </w:rPr>
              <w:t>）</w:t>
            </w:r>
          </w:p>
        </w:tc>
        <w:tc>
          <w:tcPr>
            <w:tcW w:w="1802" w:type="dxa"/>
            <w:tcMar>
              <w:top w:w="15" w:type="dxa"/>
              <w:left w:w="15" w:type="dxa"/>
              <w:bottom w:w="0" w:type="dxa"/>
              <w:right w:w="15" w:type="dxa"/>
            </w:tcMar>
            <w:vAlign w:val="center"/>
          </w:tcPr>
          <w:p w14:paraId="39B51366" w14:textId="77777777" w:rsidR="00000000" w:rsidRDefault="007478C2">
            <w:pPr>
              <w:ind w:leftChars="50" w:left="105"/>
              <w:jc w:val="center"/>
              <w:rPr>
                <w:rFonts w:ascii="宋体" w:hAnsi="宋体"/>
                <w:sz w:val="24"/>
              </w:rPr>
            </w:pPr>
            <w:r>
              <w:rPr>
                <w:rFonts w:hint="eastAsia"/>
                <w:color w:val="0000FF"/>
                <w:sz w:val="18"/>
              </w:rPr>
              <w:t>（</w:t>
            </w:r>
            <w:r>
              <w:rPr>
                <w:color w:val="0000FF"/>
                <w:sz w:val="18"/>
              </w:rPr>
              <w:t>0787</w:t>
            </w:r>
            <w:r>
              <w:rPr>
                <w:rFonts w:hint="eastAsia"/>
                <w:color w:val="0000FF"/>
                <w:sz w:val="18"/>
              </w:rPr>
              <w:t>）</w:t>
            </w:r>
          </w:p>
        </w:tc>
        <w:tc>
          <w:tcPr>
            <w:tcW w:w="1372" w:type="dxa"/>
            <w:tcMar>
              <w:top w:w="15" w:type="dxa"/>
              <w:left w:w="15" w:type="dxa"/>
              <w:bottom w:w="0" w:type="dxa"/>
              <w:right w:w="15" w:type="dxa"/>
            </w:tcMar>
            <w:vAlign w:val="center"/>
          </w:tcPr>
          <w:p w14:paraId="72B60DA3" w14:textId="77777777" w:rsidR="00000000" w:rsidRDefault="007478C2">
            <w:pPr>
              <w:ind w:leftChars="50" w:left="105"/>
              <w:jc w:val="center"/>
              <w:rPr>
                <w:rFonts w:ascii="宋体" w:hAnsi="宋体"/>
                <w:sz w:val="24"/>
              </w:rPr>
            </w:pPr>
            <w:r>
              <w:rPr>
                <w:rFonts w:hint="eastAsia"/>
                <w:color w:val="0000FF"/>
                <w:sz w:val="18"/>
              </w:rPr>
              <w:t>（</w:t>
            </w:r>
            <w:r>
              <w:rPr>
                <w:color w:val="0000FF"/>
                <w:sz w:val="18"/>
              </w:rPr>
              <w:t>0788</w:t>
            </w:r>
            <w:r>
              <w:rPr>
                <w:rFonts w:hint="eastAsia"/>
                <w:color w:val="0000FF"/>
                <w:sz w:val="18"/>
              </w:rPr>
              <w:t>）</w:t>
            </w:r>
          </w:p>
        </w:tc>
        <w:tc>
          <w:tcPr>
            <w:tcW w:w="1633" w:type="dxa"/>
            <w:tcMar>
              <w:top w:w="15" w:type="dxa"/>
              <w:left w:w="15" w:type="dxa"/>
              <w:bottom w:w="0" w:type="dxa"/>
              <w:right w:w="15" w:type="dxa"/>
            </w:tcMar>
            <w:vAlign w:val="center"/>
          </w:tcPr>
          <w:p w14:paraId="4D362165" w14:textId="77777777" w:rsidR="00000000" w:rsidRDefault="007478C2">
            <w:pPr>
              <w:ind w:leftChars="50" w:left="105"/>
              <w:jc w:val="center"/>
              <w:rPr>
                <w:rFonts w:ascii="宋体" w:hAnsi="宋体"/>
                <w:sz w:val="24"/>
              </w:rPr>
            </w:pPr>
            <w:r>
              <w:rPr>
                <w:rFonts w:hint="eastAsia"/>
                <w:color w:val="0000FF"/>
                <w:sz w:val="18"/>
              </w:rPr>
              <w:t>（</w:t>
            </w:r>
            <w:r>
              <w:rPr>
                <w:color w:val="0000FF"/>
                <w:sz w:val="18"/>
              </w:rPr>
              <w:t>6496</w:t>
            </w:r>
            <w:r>
              <w:rPr>
                <w:rFonts w:hint="eastAsia"/>
                <w:color w:val="0000FF"/>
                <w:sz w:val="18"/>
              </w:rPr>
              <w:t>）</w:t>
            </w:r>
          </w:p>
        </w:tc>
        <w:tc>
          <w:tcPr>
            <w:tcW w:w="998" w:type="dxa"/>
            <w:tcMar>
              <w:top w:w="15" w:type="dxa"/>
              <w:left w:w="15" w:type="dxa"/>
              <w:bottom w:w="0" w:type="dxa"/>
              <w:right w:w="15" w:type="dxa"/>
            </w:tcMar>
            <w:vAlign w:val="center"/>
          </w:tcPr>
          <w:p w14:paraId="30AC1136" w14:textId="77777777" w:rsidR="00000000" w:rsidRDefault="007478C2">
            <w:pPr>
              <w:ind w:leftChars="50" w:left="105"/>
              <w:jc w:val="center"/>
              <w:rPr>
                <w:rFonts w:ascii="宋体" w:hAnsi="宋体"/>
                <w:color w:val="0000FF"/>
                <w:kern w:val="0"/>
                <w:sz w:val="18"/>
              </w:rPr>
            </w:pPr>
            <w:r>
              <w:rPr>
                <w:rFonts w:hint="eastAsia"/>
                <w:color w:val="0000FF"/>
                <w:sz w:val="18"/>
              </w:rPr>
              <w:t>（</w:t>
            </w:r>
            <w:r>
              <w:rPr>
                <w:color w:val="0000FF"/>
                <w:sz w:val="18"/>
              </w:rPr>
              <w:t>6497</w:t>
            </w:r>
            <w:r>
              <w:rPr>
                <w:rFonts w:hint="eastAsia"/>
                <w:color w:val="0000FF"/>
                <w:sz w:val="18"/>
              </w:rPr>
              <w:t>）</w:t>
            </w:r>
          </w:p>
        </w:tc>
      </w:tr>
      <w:tr w:rsidR="00000000" w14:paraId="7F00F2B7" w14:textId="77777777">
        <w:trPr>
          <w:trHeight w:val="300"/>
          <w:jc w:val="center"/>
        </w:trPr>
        <w:tc>
          <w:tcPr>
            <w:tcW w:w="853" w:type="dxa"/>
            <w:vAlign w:val="center"/>
          </w:tcPr>
          <w:p w14:paraId="7777961A" w14:textId="77777777" w:rsidR="00000000" w:rsidRDefault="007478C2">
            <w:pPr>
              <w:ind w:leftChars="50" w:left="105"/>
              <w:jc w:val="center"/>
              <w:rPr>
                <w:rFonts w:ascii="宋体" w:hAnsi="宋体"/>
                <w:sz w:val="24"/>
              </w:rPr>
            </w:pPr>
          </w:p>
        </w:tc>
        <w:tc>
          <w:tcPr>
            <w:tcW w:w="1124" w:type="dxa"/>
            <w:vAlign w:val="center"/>
          </w:tcPr>
          <w:p w14:paraId="41C65B55" w14:textId="77777777" w:rsidR="00000000" w:rsidRDefault="007478C2">
            <w:pPr>
              <w:ind w:leftChars="50" w:left="105"/>
              <w:jc w:val="center"/>
              <w:rPr>
                <w:rFonts w:ascii="宋体" w:hAnsi="宋体"/>
                <w:sz w:val="24"/>
              </w:rPr>
            </w:pPr>
          </w:p>
        </w:tc>
        <w:tc>
          <w:tcPr>
            <w:tcW w:w="1328" w:type="dxa"/>
            <w:tcMar>
              <w:top w:w="15" w:type="dxa"/>
              <w:left w:w="15" w:type="dxa"/>
              <w:bottom w:w="0" w:type="dxa"/>
              <w:right w:w="15" w:type="dxa"/>
            </w:tcMar>
            <w:vAlign w:val="center"/>
          </w:tcPr>
          <w:p w14:paraId="71AA9754" w14:textId="77777777" w:rsidR="00000000" w:rsidRDefault="007478C2">
            <w:pPr>
              <w:ind w:leftChars="50" w:left="105"/>
              <w:jc w:val="center"/>
              <w:rPr>
                <w:rFonts w:ascii="宋体" w:hAnsi="宋体"/>
                <w:sz w:val="24"/>
              </w:rPr>
            </w:pPr>
          </w:p>
        </w:tc>
        <w:tc>
          <w:tcPr>
            <w:tcW w:w="1802" w:type="dxa"/>
            <w:tcMar>
              <w:top w:w="15" w:type="dxa"/>
              <w:left w:w="15" w:type="dxa"/>
              <w:bottom w:w="0" w:type="dxa"/>
              <w:right w:w="15" w:type="dxa"/>
            </w:tcMar>
            <w:vAlign w:val="center"/>
          </w:tcPr>
          <w:p w14:paraId="387C6E59" w14:textId="77777777" w:rsidR="00000000" w:rsidRDefault="007478C2">
            <w:pPr>
              <w:ind w:leftChars="50" w:left="105"/>
              <w:jc w:val="center"/>
              <w:rPr>
                <w:rFonts w:ascii="宋体" w:hAnsi="宋体"/>
                <w:sz w:val="24"/>
              </w:rPr>
            </w:pPr>
          </w:p>
        </w:tc>
        <w:tc>
          <w:tcPr>
            <w:tcW w:w="1372" w:type="dxa"/>
            <w:tcMar>
              <w:top w:w="15" w:type="dxa"/>
              <w:left w:w="15" w:type="dxa"/>
              <w:bottom w:w="0" w:type="dxa"/>
              <w:right w:w="15" w:type="dxa"/>
            </w:tcMar>
            <w:vAlign w:val="center"/>
          </w:tcPr>
          <w:p w14:paraId="18A2177D" w14:textId="77777777" w:rsidR="00000000" w:rsidRDefault="007478C2">
            <w:pPr>
              <w:ind w:leftChars="50" w:left="105"/>
              <w:jc w:val="center"/>
              <w:rPr>
                <w:rFonts w:ascii="宋体" w:hAnsi="宋体"/>
                <w:sz w:val="24"/>
              </w:rPr>
            </w:pPr>
          </w:p>
        </w:tc>
        <w:tc>
          <w:tcPr>
            <w:tcW w:w="1633" w:type="dxa"/>
            <w:tcMar>
              <w:top w:w="15" w:type="dxa"/>
              <w:left w:w="15" w:type="dxa"/>
              <w:bottom w:w="0" w:type="dxa"/>
              <w:right w:w="15" w:type="dxa"/>
            </w:tcMar>
            <w:vAlign w:val="center"/>
          </w:tcPr>
          <w:p w14:paraId="1D6BD102" w14:textId="77777777" w:rsidR="00000000" w:rsidRDefault="007478C2">
            <w:pPr>
              <w:ind w:leftChars="50" w:left="105"/>
              <w:jc w:val="center"/>
              <w:rPr>
                <w:rFonts w:ascii="宋体" w:hAnsi="宋体"/>
                <w:sz w:val="24"/>
              </w:rPr>
            </w:pPr>
          </w:p>
        </w:tc>
        <w:tc>
          <w:tcPr>
            <w:tcW w:w="998" w:type="dxa"/>
            <w:tcMar>
              <w:top w:w="15" w:type="dxa"/>
              <w:left w:w="15" w:type="dxa"/>
              <w:bottom w:w="0" w:type="dxa"/>
              <w:right w:w="15" w:type="dxa"/>
            </w:tcMar>
            <w:vAlign w:val="center"/>
          </w:tcPr>
          <w:p w14:paraId="4C3DEEDA" w14:textId="77777777" w:rsidR="00000000" w:rsidRDefault="007478C2">
            <w:pPr>
              <w:ind w:leftChars="50" w:left="105"/>
              <w:jc w:val="center"/>
              <w:rPr>
                <w:rFonts w:ascii="宋体" w:hAnsi="宋体"/>
                <w:color w:val="0000FF"/>
                <w:kern w:val="0"/>
                <w:sz w:val="18"/>
              </w:rPr>
            </w:pPr>
          </w:p>
        </w:tc>
      </w:tr>
      <w:tr w:rsidR="00000000" w14:paraId="7BAD94E1" w14:textId="77777777">
        <w:trPr>
          <w:trHeight w:val="300"/>
          <w:jc w:val="center"/>
        </w:trPr>
        <w:tc>
          <w:tcPr>
            <w:tcW w:w="853" w:type="dxa"/>
          </w:tcPr>
          <w:p w14:paraId="626C484B" w14:textId="77777777" w:rsidR="00000000" w:rsidRDefault="007478C2">
            <w:pPr>
              <w:ind w:leftChars="50" w:left="105"/>
              <w:jc w:val="center"/>
              <w:rPr>
                <w:rFonts w:ascii="宋体" w:hAnsi="宋体"/>
                <w:sz w:val="24"/>
              </w:rPr>
            </w:pPr>
            <w:r>
              <w:rPr>
                <w:rFonts w:ascii="宋体" w:hAnsi="宋体" w:hint="eastAsia"/>
                <w:sz w:val="24"/>
              </w:rPr>
              <w:t>合计</w:t>
            </w:r>
          </w:p>
        </w:tc>
        <w:tc>
          <w:tcPr>
            <w:tcW w:w="1124" w:type="dxa"/>
          </w:tcPr>
          <w:p w14:paraId="6F1E6226" w14:textId="77777777" w:rsidR="00000000" w:rsidRDefault="007478C2">
            <w:pPr>
              <w:ind w:leftChars="50" w:left="105"/>
              <w:rPr>
                <w:rFonts w:ascii="宋体" w:hAnsi="宋体"/>
                <w:sz w:val="24"/>
              </w:rPr>
            </w:pPr>
          </w:p>
        </w:tc>
        <w:tc>
          <w:tcPr>
            <w:tcW w:w="1328" w:type="dxa"/>
            <w:tcMar>
              <w:top w:w="15" w:type="dxa"/>
              <w:left w:w="15" w:type="dxa"/>
              <w:bottom w:w="0" w:type="dxa"/>
              <w:right w:w="15" w:type="dxa"/>
            </w:tcMar>
          </w:tcPr>
          <w:p w14:paraId="7BA84423" w14:textId="77777777" w:rsidR="00000000" w:rsidRDefault="007478C2">
            <w:pPr>
              <w:ind w:leftChars="50" w:left="105"/>
              <w:rPr>
                <w:rFonts w:ascii="宋体" w:hAnsi="宋体"/>
                <w:sz w:val="24"/>
              </w:rPr>
            </w:pPr>
          </w:p>
        </w:tc>
        <w:tc>
          <w:tcPr>
            <w:tcW w:w="1802" w:type="dxa"/>
            <w:tcMar>
              <w:top w:w="15" w:type="dxa"/>
              <w:left w:w="15" w:type="dxa"/>
              <w:bottom w:w="0" w:type="dxa"/>
              <w:right w:w="15" w:type="dxa"/>
            </w:tcMar>
          </w:tcPr>
          <w:p w14:paraId="014AE822" w14:textId="77777777" w:rsidR="00000000" w:rsidRDefault="007478C2">
            <w:pPr>
              <w:ind w:leftChars="50" w:left="105"/>
              <w:rPr>
                <w:rFonts w:ascii="宋体" w:hAnsi="宋体"/>
                <w:sz w:val="24"/>
              </w:rPr>
            </w:pPr>
          </w:p>
        </w:tc>
        <w:tc>
          <w:tcPr>
            <w:tcW w:w="1372" w:type="dxa"/>
            <w:tcMar>
              <w:top w:w="15" w:type="dxa"/>
              <w:left w:w="15" w:type="dxa"/>
              <w:bottom w:w="0" w:type="dxa"/>
              <w:right w:w="15" w:type="dxa"/>
            </w:tcMar>
          </w:tcPr>
          <w:p w14:paraId="31B805BE" w14:textId="77777777" w:rsidR="00000000" w:rsidRDefault="007478C2">
            <w:pPr>
              <w:ind w:leftChars="50" w:left="105"/>
              <w:rPr>
                <w:rFonts w:ascii="宋体" w:hAnsi="宋体"/>
                <w:sz w:val="24"/>
              </w:rPr>
            </w:pPr>
            <w:r>
              <w:rPr>
                <w:rFonts w:hint="eastAsia"/>
                <w:color w:val="0000FF"/>
                <w:sz w:val="18"/>
              </w:rPr>
              <w:t>（</w:t>
            </w:r>
            <w:r>
              <w:rPr>
                <w:color w:val="0000FF"/>
                <w:sz w:val="18"/>
              </w:rPr>
              <w:t>6498</w:t>
            </w:r>
            <w:r>
              <w:rPr>
                <w:rFonts w:hint="eastAsia"/>
                <w:color w:val="0000FF"/>
                <w:sz w:val="18"/>
              </w:rPr>
              <w:t>）</w:t>
            </w:r>
          </w:p>
        </w:tc>
        <w:tc>
          <w:tcPr>
            <w:tcW w:w="1633" w:type="dxa"/>
            <w:tcMar>
              <w:top w:w="15" w:type="dxa"/>
              <w:left w:w="15" w:type="dxa"/>
              <w:bottom w:w="0" w:type="dxa"/>
              <w:right w:w="15" w:type="dxa"/>
            </w:tcMar>
          </w:tcPr>
          <w:p w14:paraId="7BC11600" w14:textId="77777777" w:rsidR="00000000" w:rsidRDefault="007478C2">
            <w:pPr>
              <w:ind w:leftChars="50" w:left="105"/>
              <w:rPr>
                <w:rFonts w:ascii="宋体" w:hAnsi="宋体"/>
                <w:sz w:val="24"/>
              </w:rPr>
            </w:pPr>
            <w:r>
              <w:rPr>
                <w:rFonts w:hint="eastAsia"/>
                <w:color w:val="0000FF"/>
                <w:sz w:val="18"/>
              </w:rPr>
              <w:t>（</w:t>
            </w:r>
            <w:r>
              <w:rPr>
                <w:color w:val="0000FF"/>
                <w:sz w:val="18"/>
              </w:rPr>
              <w:t>6499</w:t>
            </w:r>
            <w:r>
              <w:rPr>
                <w:rFonts w:hint="eastAsia"/>
                <w:color w:val="0000FF"/>
                <w:sz w:val="18"/>
              </w:rPr>
              <w:t>）</w:t>
            </w:r>
          </w:p>
        </w:tc>
        <w:tc>
          <w:tcPr>
            <w:tcW w:w="998" w:type="dxa"/>
            <w:tcMar>
              <w:top w:w="15" w:type="dxa"/>
              <w:left w:w="15" w:type="dxa"/>
              <w:bottom w:w="0" w:type="dxa"/>
              <w:right w:w="15" w:type="dxa"/>
            </w:tcMar>
            <w:vAlign w:val="center"/>
          </w:tcPr>
          <w:p w14:paraId="3975EA62" w14:textId="77777777" w:rsidR="00000000" w:rsidRDefault="007478C2">
            <w:pPr>
              <w:ind w:leftChars="50" w:left="105"/>
              <w:jc w:val="center"/>
              <w:rPr>
                <w:rFonts w:ascii="宋体" w:hAnsi="宋体"/>
                <w:color w:val="0000FF"/>
                <w:kern w:val="0"/>
                <w:sz w:val="18"/>
              </w:rPr>
            </w:pPr>
            <w:r>
              <w:rPr>
                <w:rFonts w:hint="eastAsia"/>
                <w:color w:val="0000FF"/>
                <w:sz w:val="18"/>
              </w:rPr>
              <w:t>（</w:t>
            </w:r>
            <w:r>
              <w:rPr>
                <w:color w:val="0000FF"/>
                <w:sz w:val="18"/>
              </w:rPr>
              <w:t>6500</w:t>
            </w:r>
            <w:r>
              <w:rPr>
                <w:rFonts w:hint="eastAsia"/>
                <w:color w:val="0000FF"/>
                <w:sz w:val="18"/>
              </w:rPr>
              <w:t>）</w:t>
            </w:r>
          </w:p>
        </w:tc>
      </w:tr>
    </w:tbl>
    <w:p w14:paraId="4D356F6D"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0792</w:t>
      </w:r>
      <w:r>
        <w:rPr>
          <w:rFonts w:hint="eastAsia"/>
          <w:color w:val="0000FF"/>
          <w:sz w:val="18"/>
        </w:rPr>
        <w:t>）</w:t>
      </w:r>
    </w:p>
    <w:p w14:paraId="160093D3" w14:textId="77777777" w:rsidR="00000000" w:rsidRDefault="007478C2">
      <w:pPr>
        <w:rPr>
          <w:rFonts w:ascii="宋体" w:hAnsi="宋体"/>
          <w:b/>
          <w:sz w:val="24"/>
        </w:rPr>
      </w:pPr>
    </w:p>
    <w:p w14:paraId="2F33B65B" w14:textId="77777777" w:rsidR="00000000" w:rsidRDefault="007478C2">
      <w:pPr>
        <w:spacing w:line="360" w:lineRule="auto"/>
        <w:outlineLvl w:val="3"/>
        <w:rPr>
          <w:rFonts w:ascii="宋体" w:hAnsi="宋体"/>
          <w:b/>
          <w:sz w:val="24"/>
        </w:rPr>
      </w:pPr>
      <w:r>
        <w:rPr>
          <w:rFonts w:ascii="宋体" w:hAnsi="宋体" w:hint="eastAsia"/>
          <w:b/>
          <w:sz w:val="24"/>
        </w:rPr>
        <w:t>11.5.1</w:t>
      </w:r>
      <w:r>
        <w:rPr>
          <w:rFonts w:ascii="宋体" w:hAnsi="宋体"/>
          <w:b/>
          <w:sz w:val="24"/>
        </w:rPr>
        <w:t xml:space="preserve">6.2 </w:t>
      </w:r>
      <w:r>
        <w:rPr>
          <w:rFonts w:ascii="宋体" w:hAnsi="宋体" w:hint="eastAsia"/>
          <w:b/>
          <w:sz w:val="24"/>
        </w:rPr>
        <w:t>可供分配</w:t>
      </w:r>
      <w:r>
        <w:rPr>
          <w:rFonts w:ascii="宋体" w:hAnsi="宋体" w:hint="eastAsia"/>
          <w:b/>
          <w:sz w:val="24"/>
        </w:rPr>
        <w:t>金额计算过程</w:t>
      </w:r>
    </w:p>
    <w:p w14:paraId="6DE79D71" w14:textId="77777777" w:rsidR="00000000" w:rsidRDefault="007478C2">
      <w:pPr>
        <w:rPr>
          <w:rFonts w:ascii="宋体" w:hAnsi="宋体"/>
          <w:sz w:val="24"/>
        </w:rPr>
      </w:pPr>
      <w:r>
        <w:rPr>
          <w:rFonts w:ascii="宋体" w:hAnsi="宋体" w:hint="eastAsia"/>
          <w:sz w:val="24"/>
        </w:rPr>
        <w:t>参见</w:t>
      </w:r>
      <w:r>
        <w:rPr>
          <w:rFonts w:ascii="宋体" w:hAnsi="宋体"/>
          <w:sz w:val="24"/>
        </w:rPr>
        <w:t>3.3.2.1</w:t>
      </w:r>
      <w:r>
        <w:rPr>
          <w:rFonts w:ascii="宋体" w:hAnsi="宋体" w:hint="eastAsia"/>
          <w:sz w:val="24"/>
        </w:rPr>
        <w:t>。</w:t>
      </w:r>
    </w:p>
    <w:p w14:paraId="698FF6D4" w14:textId="77777777" w:rsidR="00000000" w:rsidRDefault="007478C2">
      <w:pPr>
        <w:rPr>
          <w:rFonts w:ascii="宋体" w:hAnsi="宋体"/>
          <w:b/>
          <w:sz w:val="24"/>
        </w:rPr>
      </w:pPr>
    </w:p>
    <w:p w14:paraId="52FD09BE" w14:textId="77777777" w:rsidR="00000000" w:rsidRDefault="007478C2">
      <w:pPr>
        <w:outlineLvl w:val="2"/>
        <w:rPr>
          <w:rFonts w:ascii="宋体" w:hAnsi="宋体"/>
          <w:b/>
          <w:sz w:val="24"/>
        </w:rPr>
      </w:pPr>
      <w:r>
        <w:rPr>
          <w:rFonts w:ascii="宋体" w:hAnsi="宋体"/>
          <w:b/>
          <w:sz w:val="24"/>
        </w:rPr>
        <w:t>11</w:t>
      </w:r>
      <w:r>
        <w:rPr>
          <w:rFonts w:ascii="宋体" w:hAnsi="宋体" w:hint="eastAsia"/>
          <w:b/>
          <w:sz w:val="24"/>
        </w:rPr>
        <w:t>.</w:t>
      </w:r>
      <w:r>
        <w:rPr>
          <w:rFonts w:ascii="宋体" w:hAnsi="宋体"/>
          <w:b/>
          <w:sz w:val="24"/>
        </w:rPr>
        <w:t>5</w:t>
      </w:r>
      <w:r>
        <w:rPr>
          <w:rFonts w:ascii="宋体" w:hAnsi="宋体" w:hint="eastAsia"/>
          <w:b/>
          <w:sz w:val="24"/>
        </w:rPr>
        <w:t>.1</w:t>
      </w:r>
      <w:r>
        <w:rPr>
          <w:rFonts w:ascii="宋体" w:hAnsi="宋体"/>
          <w:b/>
          <w:sz w:val="24"/>
        </w:rPr>
        <w:t>7</w:t>
      </w:r>
      <w:r>
        <w:rPr>
          <w:rFonts w:ascii="宋体" w:hAnsi="宋体" w:hint="eastAsia"/>
          <w:b/>
          <w:sz w:val="24"/>
        </w:rPr>
        <w:t xml:space="preserve"> </w:t>
      </w:r>
      <w:r>
        <w:rPr>
          <w:rFonts w:ascii="宋体" w:hAnsi="宋体" w:hint="eastAsia"/>
          <w:b/>
          <w:sz w:val="24"/>
        </w:rPr>
        <w:t>金融工具</w:t>
      </w:r>
      <w:r>
        <w:rPr>
          <w:rFonts w:ascii="宋体" w:hAnsi="宋体"/>
          <w:b/>
          <w:sz w:val="24"/>
        </w:rPr>
        <w:t>风险</w:t>
      </w:r>
      <w:r>
        <w:rPr>
          <w:rFonts w:ascii="宋体" w:hAnsi="宋体" w:hint="eastAsia"/>
          <w:b/>
          <w:sz w:val="24"/>
        </w:rPr>
        <w:t>及</w:t>
      </w:r>
      <w:r>
        <w:rPr>
          <w:rFonts w:ascii="宋体" w:hAnsi="宋体"/>
          <w:b/>
          <w:sz w:val="24"/>
        </w:rPr>
        <w:t>管理</w:t>
      </w:r>
      <w:r>
        <w:rPr>
          <w:rStyle w:val="FootnoteReference"/>
          <w:rFonts w:ascii="宋体" w:hAnsi="宋体"/>
          <w:b/>
          <w:sz w:val="24"/>
        </w:rPr>
        <w:footnoteReference w:id="485"/>
      </w:r>
      <w:r>
        <w:rPr>
          <w:rFonts w:ascii="宋体" w:hAnsi="宋体" w:hint="eastAsia"/>
          <w:b/>
          <w:sz w:val="24"/>
        </w:rPr>
        <w:t>（如有）</w:t>
      </w:r>
    </w:p>
    <w:p w14:paraId="506B98FC" w14:textId="77777777" w:rsidR="00000000" w:rsidRDefault="007478C2">
      <w:pPr>
        <w:spacing w:line="360" w:lineRule="auto"/>
        <w:outlineLvl w:val="3"/>
        <w:rPr>
          <w:rFonts w:ascii="宋体" w:hAnsi="宋体"/>
          <w:b/>
          <w:sz w:val="24"/>
        </w:rPr>
      </w:pPr>
      <w:r>
        <w:rPr>
          <w:rFonts w:ascii="宋体" w:hAnsi="宋体"/>
          <w:b/>
          <w:sz w:val="24"/>
        </w:rPr>
        <w:t>11.5</w:t>
      </w:r>
      <w:r>
        <w:rPr>
          <w:rFonts w:ascii="宋体" w:hAnsi="宋体" w:hint="eastAsia"/>
          <w:b/>
          <w:sz w:val="24"/>
        </w:rPr>
        <w:t>.1</w:t>
      </w:r>
      <w:r>
        <w:rPr>
          <w:rFonts w:ascii="宋体" w:hAnsi="宋体"/>
          <w:b/>
          <w:sz w:val="24"/>
        </w:rPr>
        <w:t>7</w:t>
      </w:r>
      <w:r>
        <w:rPr>
          <w:rFonts w:ascii="宋体" w:hAnsi="宋体" w:hint="eastAsia"/>
          <w:b/>
          <w:sz w:val="24"/>
        </w:rPr>
        <w:t>.</w:t>
      </w:r>
      <w:r>
        <w:rPr>
          <w:rFonts w:ascii="宋体" w:hAnsi="宋体"/>
          <w:b/>
          <w:sz w:val="24"/>
        </w:rPr>
        <w:t>1</w:t>
      </w:r>
      <w:r>
        <w:rPr>
          <w:rFonts w:ascii="宋体" w:hAnsi="宋体" w:hint="eastAsia"/>
          <w:b/>
          <w:sz w:val="24"/>
        </w:rPr>
        <w:t xml:space="preserve"> </w:t>
      </w:r>
      <w:r>
        <w:rPr>
          <w:rFonts w:ascii="宋体" w:hAnsi="宋体"/>
          <w:b/>
          <w:sz w:val="24"/>
        </w:rPr>
        <w:t>信用风险</w:t>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E7026C0" w14:textId="77777777">
        <w:tc>
          <w:tcPr>
            <w:tcW w:w="9286" w:type="dxa"/>
          </w:tcPr>
          <w:p w14:paraId="4AD8E904" w14:textId="77777777" w:rsidR="00000000" w:rsidRDefault="007478C2">
            <w:pPr>
              <w:spacing w:line="360" w:lineRule="auto"/>
              <w:outlineLvl w:val="2"/>
              <w:rPr>
                <w:rFonts w:hint="eastAsia"/>
              </w:rPr>
            </w:pPr>
            <w:r>
              <w:rPr>
                <w:rFonts w:hint="eastAsia"/>
                <w:color w:val="0000FF"/>
                <w:sz w:val="18"/>
              </w:rPr>
              <w:t>（</w:t>
            </w:r>
            <w:r>
              <w:rPr>
                <w:rFonts w:hint="eastAsia"/>
                <w:color w:val="0000FF"/>
                <w:sz w:val="18"/>
              </w:rPr>
              <w:t>08</w:t>
            </w:r>
            <w:r>
              <w:rPr>
                <w:color w:val="0000FF"/>
                <w:sz w:val="18"/>
              </w:rPr>
              <w:t>91</w:t>
            </w:r>
            <w:r>
              <w:rPr>
                <w:rFonts w:hint="eastAsia"/>
                <w:color w:val="0000FF"/>
                <w:sz w:val="18"/>
              </w:rPr>
              <w:t>）</w:t>
            </w:r>
          </w:p>
        </w:tc>
      </w:tr>
    </w:tbl>
    <w:p w14:paraId="2F8B8DF6" w14:textId="77777777" w:rsidR="00000000" w:rsidRDefault="007478C2">
      <w:pPr>
        <w:rPr>
          <w:rFonts w:ascii="宋体" w:hAnsi="宋体"/>
          <w:b/>
          <w:sz w:val="24"/>
        </w:rPr>
      </w:pPr>
    </w:p>
    <w:p w14:paraId="17D1D3BC" w14:textId="77777777" w:rsidR="00000000" w:rsidRDefault="007478C2">
      <w:pPr>
        <w:spacing w:line="360" w:lineRule="auto"/>
        <w:outlineLvl w:val="3"/>
        <w:rPr>
          <w:rFonts w:ascii="宋体" w:hAnsi="宋体"/>
          <w:b/>
          <w:sz w:val="24"/>
        </w:rPr>
      </w:pPr>
      <w:r>
        <w:rPr>
          <w:rFonts w:ascii="宋体" w:hAnsi="宋体"/>
          <w:b/>
          <w:sz w:val="24"/>
        </w:rPr>
        <w:t>11.5</w:t>
      </w:r>
      <w:r>
        <w:rPr>
          <w:rFonts w:ascii="宋体" w:hAnsi="宋体" w:hint="eastAsia"/>
          <w:b/>
          <w:sz w:val="24"/>
        </w:rPr>
        <w:t>.1</w:t>
      </w:r>
      <w:r>
        <w:rPr>
          <w:rFonts w:ascii="宋体" w:hAnsi="宋体"/>
          <w:b/>
          <w:sz w:val="24"/>
        </w:rPr>
        <w:t>7</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b/>
          <w:sz w:val="24"/>
        </w:rPr>
        <w:t>流动性风险</w:t>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807190A" w14:textId="77777777">
        <w:tc>
          <w:tcPr>
            <w:tcW w:w="9286" w:type="dxa"/>
          </w:tcPr>
          <w:p w14:paraId="67B4A411" w14:textId="77777777" w:rsidR="00000000" w:rsidRDefault="007478C2">
            <w:pPr>
              <w:spacing w:line="360" w:lineRule="auto"/>
              <w:outlineLvl w:val="2"/>
            </w:pPr>
            <w:r>
              <w:rPr>
                <w:rFonts w:hint="eastAsia"/>
                <w:color w:val="0000FF"/>
                <w:sz w:val="18"/>
              </w:rPr>
              <w:t>（</w:t>
            </w:r>
            <w:r>
              <w:rPr>
                <w:rFonts w:hint="eastAsia"/>
                <w:color w:val="0000FF"/>
                <w:sz w:val="18"/>
              </w:rPr>
              <w:t>08</w:t>
            </w:r>
            <w:r>
              <w:rPr>
                <w:color w:val="0000FF"/>
                <w:sz w:val="18"/>
              </w:rPr>
              <w:t>92</w:t>
            </w:r>
            <w:r>
              <w:rPr>
                <w:rFonts w:hint="eastAsia"/>
                <w:color w:val="0000FF"/>
                <w:sz w:val="18"/>
              </w:rPr>
              <w:t>）</w:t>
            </w:r>
          </w:p>
        </w:tc>
      </w:tr>
    </w:tbl>
    <w:p w14:paraId="63584795" w14:textId="77777777" w:rsidR="00000000" w:rsidRDefault="007478C2">
      <w:pPr>
        <w:rPr>
          <w:rFonts w:ascii="宋体" w:hAnsi="宋体"/>
          <w:b/>
          <w:sz w:val="24"/>
        </w:rPr>
      </w:pPr>
    </w:p>
    <w:p w14:paraId="4CBF0CC0" w14:textId="77777777" w:rsidR="00000000" w:rsidRDefault="007478C2">
      <w:pPr>
        <w:spacing w:line="360" w:lineRule="auto"/>
        <w:outlineLvl w:val="3"/>
        <w:rPr>
          <w:rFonts w:ascii="宋体" w:hAnsi="宋体"/>
          <w:b/>
          <w:sz w:val="24"/>
        </w:rPr>
      </w:pPr>
      <w:r>
        <w:rPr>
          <w:rFonts w:ascii="宋体" w:hAnsi="宋体"/>
          <w:b/>
          <w:sz w:val="24"/>
        </w:rPr>
        <w:t>11</w:t>
      </w:r>
      <w:r>
        <w:rPr>
          <w:rFonts w:ascii="宋体" w:hAnsi="宋体" w:hint="eastAsia"/>
          <w:b/>
          <w:sz w:val="24"/>
        </w:rPr>
        <w:t>.</w:t>
      </w:r>
      <w:r>
        <w:rPr>
          <w:rFonts w:ascii="宋体" w:hAnsi="宋体"/>
          <w:b/>
          <w:sz w:val="24"/>
        </w:rPr>
        <w:t>5</w:t>
      </w:r>
      <w:r>
        <w:rPr>
          <w:rFonts w:ascii="宋体" w:hAnsi="宋体" w:hint="eastAsia"/>
          <w:b/>
          <w:sz w:val="24"/>
        </w:rPr>
        <w:t>.1</w:t>
      </w:r>
      <w:r>
        <w:rPr>
          <w:rFonts w:ascii="宋体" w:hAnsi="宋体"/>
          <w:b/>
          <w:sz w:val="24"/>
        </w:rPr>
        <w:t>7</w:t>
      </w:r>
      <w:r>
        <w:rPr>
          <w:rFonts w:ascii="宋体" w:hAnsi="宋体" w:hint="eastAsia"/>
          <w:b/>
          <w:sz w:val="24"/>
        </w:rPr>
        <w:t>.</w:t>
      </w:r>
      <w:r>
        <w:rPr>
          <w:rFonts w:ascii="宋体" w:hAnsi="宋体"/>
          <w:b/>
          <w:sz w:val="24"/>
        </w:rPr>
        <w:t>3</w:t>
      </w:r>
      <w:r>
        <w:rPr>
          <w:rFonts w:ascii="宋体" w:hAnsi="宋体" w:hint="eastAsia"/>
          <w:b/>
          <w:sz w:val="24"/>
        </w:rPr>
        <w:t xml:space="preserve"> </w:t>
      </w:r>
      <w:r>
        <w:rPr>
          <w:rFonts w:ascii="宋体" w:hAnsi="宋体"/>
          <w:b/>
          <w:sz w:val="24"/>
        </w:rPr>
        <w:t>市场风险</w:t>
      </w:r>
      <w:r>
        <w:rPr>
          <w:rFonts w:ascii="宋体" w:hAnsi="宋体" w:hint="eastAsia"/>
          <w:b/>
          <w:sz w:val="24"/>
        </w:rPr>
        <w:t>（如有）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73A52BA" w14:textId="77777777">
        <w:tc>
          <w:tcPr>
            <w:tcW w:w="9286" w:type="dxa"/>
          </w:tcPr>
          <w:p w14:paraId="5858F19F" w14:textId="77777777" w:rsidR="00000000" w:rsidRDefault="007478C2">
            <w:pPr>
              <w:spacing w:line="360" w:lineRule="auto"/>
              <w:outlineLvl w:val="2"/>
            </w:pPr>
            <w:r>
              <w:rPr>
                <w:rFonts w:hint="eastAsia"/>
                <w:color w:val="0000FF"/>
                <w:sz w:val="18"/>
              </w:rPr>
              <w:t>（</w:t>
            </w:r>
            <w:r>
              <w:rPr>
                <w:rFonts w:hint="eastAsia"/>
                <w:color w:val="0000FF"/>
                <w:sz w:val="18"/>
              </w:rPr>
              <w:t>08</w:t>
            </w:r>
            <w:r>
              <w:rPr>
                <w:color w:val="0000FF"/>
                <w:sz w:val="18"/>
              </w:rPr>
              <w:t>94</w:t>
            </w:r>
            <w:r>
              <w:rPr>
                <w:rFonts w:hint="eastAsia"/>
                <w:color w:val="0000FF"/>
                <w:sz w:val="18"/>
              </w:rPr>
              <w:t>）</w:t>
            </w:r>
          </w:p>
        </w:tc>
      </w:tr>
    </w:tbl>
    <w:p w14:paraId="43848DF9" w14:textId="77777777" w:rsidR="00000000" w:rsidRDefault="007478C2">
      <w:pPr>
        <w:rPr>
          <w:rFonts w:ascii="宋体" w:hAnsi="宋体"/>
          <w:sz w:val="24"/>
        </w:rPr>
      </w:pPr>
    </w:p>
    <w:p w14:paraId="4F477295" w14:textId="77777777" w:rsidR="00000000" w:rsidRDefault="007478C2">
      <w:pPr>
        <w:spacing w:line="360" w:lineRule="auto"/>
        <w:outlineLvl w:val="3"/>
        <w:rPr>
          <w:rFonts w:ascii="宋体" w:hAnsi="宋体"/>
          <w:b/>
          <w:sz w:val="24"/>
        </w:rPr>
      </w:pPr>
      <w:r>
        <w:rPr>
          <w:rFonts w:ascii="宋体" w:hAnsi="宋体"/>
          <w:b/>
          <w:sz w:val="24"/>
        </w:rPr>
        <w:t>11.5</w:t>
      </w:r>
      <w:r>
        <w:rPr>
          <w:rFonts w:ascii="宋体" w:hAnsi="宋体" w:hint="eastAsia"/>
          <w:b/>
          <w:sz w:val="24"/>
        </w:rPr>
        <w:t>.1</w:t>
      </w:r>
      <w:r>
        <w:rPr>
          <w:rFonts w:ascii="宋体" w:hAnsi="宋体"/>
          <w:b/>
          <w:sz w:val="24"/>
        </w:rPr>
        <w:t>8</w:t>
      </w:r>
      <w:r>
        <w:rPr>
          <w:rFonts w:ascii="宋体" w:hAnsi="宋体" w:hint="eastAsia"/>
          <w:b/>
          <w:sz w:val="24"/>
        </w:rPr>
        <w:t xml:space="preserve"> </w:t>
      </w:r>
      <w:r>
        <w:rPr>
          <w:rFonts w:ascii="宋体" w:hAnsi="宋体" w:hint="eastAsia"/>
          <w:b/>
          <w:sz w:val="24"/>
        </w:rPr>
        <w:t>有助于理解和分析会计报表需要说明的其他事项（如有）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B01013E" w14:textId="77777777">
        <w:tc>
          <w:tcPr>
            <w:tcW w:w="9286" w:type="dxa"/>
          </w:tcPr>
          <w:p w14:paraId="030391E7" w14:textId="77777777" w:rsidR="00000000" w:rsidRDefault="007478C2">
            <w:pPr>
              <w:spacing w:line="360" w:lineRule="auto"/>
              <w:outlineLvl w:val="2"/>
            </w:pPr>
            <w:r>
              <w:rPr>
                <w:rFonts w:hint="eastAsia"/>
                <w:color w:val="0000FF"/>
                <w:sz w:val="18"/>
              </w:rPr>
              <w:t>（</w:t>
            </w:r>
            <w:r>
              <w:rPr>
                <w:color w:val="0000FF"/>
                <w:sz w:val="18"/>
              </w:rPr>
              <w:t>1040</w:t>
            </w:r>
            <w:r>
              <w:rPr>
                <w:rFonts w:hint="eastAsia"/>
                <w:color w:val="0000FF"/>
                <w:sz w:val="18"/>
              </w:rPr>
              <w:t>）</w:t>
            </w:r>
          </w:p>
        </w:tc>
      </w:tr>
    </w:tbl>
    <w:p w14:paraId="30997574" w14:textId="77777777" w:rsidR="00000000" w:rsidRDefault="007478C2">
      <w:pPr>
        <w:rPr>
          <w:rFonts w:ascii="宋体" w:hAnsi="宋体"/>
          <w:b/>
          <w:sz w:val="24"/>
        </w:rPr>
      </w:pPr>
    </w:p>
    <w:p w14:paraId="0A3BAA07" w14:textId="77777777" w:rsidR="00000000" w:rsidRDefault="007478C2">
      <w:pPr>
        <w:spacing w:line="360" w:lineRule="auto"/>
        <w:outlineLvl w:val="3"/>
        <w:rPr>
          <w:rFonts w:ascii="宋体" w:hAnsi="宋体"/>
          <w:b/>
          <w:sz w:val="24"/>
        </w:rPr>
      </w:pPr>
      <w:r>
        <w:rPr>
          <w:rFonts w:ascii="宋体" w:hAnsi="宋体"/>
          <w:b/>
          <w:sz w:val="24"/>
        </w:rPr>
        <w:t>11.5</w:t>
      </w:r>
      <w:r>
        <w:rPr>
          <w:rFonts w:ascii="宋体" w:hAnsi="宋体" w:hint="eastAsia"/>
          <w:b/>
          <w:sz w:val="24"/>
        </w:rPr>
        <w:t>.1</w:t>
      </w:r>
      <w:r>
        <w:rPr>
          <w:rFonts w:ascii="宋体" w:hAnsi="宋体"/>
          <w:b/>
          <w:sz w:val="24"/>
        </w:rPr>
        <w:t>9</w:t>
      </w:r>
      <w:r>
        <w:rPr>
          <w:rFonts w:ascii="宋体" w:hAnsi="宋体" w:hint="eastAsia"/>
          <w:b/>
          <w:sz w:val="24"/>
        </w:rPr>
        <w:t xml:space="preserve"> </w:t>
      </w:r>
      <w:r>
        <w:rPr>
          <w:rFonts w:ascii="宋体" w:hAnsi="宋体" w:hint="eastAsia"/>
          <w:b/>
          <w:sz w:val="24"/>
        </w:rPr>
        <w:t>个别财务报表重要项目的说明</w:t>
      </w:r>
      <w:r>
        <w:rPr>
          <w:rStyle w:val="FootnoteReference"/>
          <w:rFonts w:ascii="宋体" w:hAnsi="宋体"/>
          <w:b/>
          <w:sz w:val="24"/>
        </w:rPr>
        <w:footnoteReference w:id="486"/>
      </w:r>
    </w:p>
    <w:p w14:paraId="2DF67B94" w14:textId="77777777" w:rsidR="00000000" w:rsidRDefault="007478C2">
      <w:pPr>
        <w:spacing w:line="360" w:lineRule="auto"/>
        <w:outlineLvl w:val="3"/>
        <w:rPr>
          <w:rFonts w:ascii="宋体" w:hAnsi="宋体"/>
          <w:b/>
          <w:sz w:val="24"/>
        </w:rPr>
      </w:pPr>
      <w:r>
        <w:rPr>
          <w:rFonts w:ascii="宋体" w:hAnsi="宋体" w:hint="eastAsia"/>
          <w:b/>
          <w:sz w:val="24"/>
        </w:rPr>
        <w:t xml:space="preserve">11.5.19.1 </w:t>
      </w:r>
      <w:r>
        <w:rPr>
          <w:rFonts w:ascii="宋体" w:hAnsi="宋体" w:hint="eastAsia"/>
          <w:b/>
          <w:sz w:val="24"/>
        </w:rPr>
        <w:t>货币资金</w:t>
      </w:r>
      <w:r>
        <w:rPr>
          <w:rStyle w:val="FootnoteReference"/>
          <w:rFonts w:ascii="宋体" w:hAnsi="宋体"/>
          <w:b/>
          <w:sz w:val="24"/>
        </w:rPr>
        <w:footnoteReference w:id="487"/>
      </w:r>
    </w:p>
    <w:p w14:paraId="63EF969C" w14:textId="77777777" w:rsidR="00000000" w:rsidRDefault="007478C2">
      <w:pPr>
        <w:spacing w:line="360" w:lineRule="auto"/>
        <w:outlineLvl w:val="3"/>
        <w:rPr>
          <w:rFonts w:ascii="宋体" w:hAnsi="宋体"/>
          <w:b/>
          <w:sz w:val="24"/>
        </w:rPr>
      </w:pPr>
      <w:r>
        <w:rPr>
          <w:rFonts w:ascii="宋体" w:hAnsi="宋体" w:hint="eastAsia"/>
          <w:b/>
          <w:sz w:val="24"/>
        </w:rPr>
        <w:t xml:space="preserve">11.5.19.1.1 </w:t>
      </w:r>
      <w:r>
        <w:rPr>
          <w:rFonts w:ascii="宋体" w:hAnsi="宋体" w:hint="eastAsia"/>
          <w:b/>
          <w:sz w:val="24"/>
        </w:rPr>
        <w:t>货币资金</w:t>
      </w:r>
      <w:r>
        <w:rPr>
          <w:rFonts w:ascii="宋体" w:hAnsi="宋体"/>
          <w:b/>
          <w:sz w:val="24"/>
        </w:rPr>
        <w:t>情况</w:t>
      </w:r>
    </w:p>
    <w:p w14:paraId="7971C133" w14:textId="77777777" w:rsidR="00000000" w:rsidRDefault="007478C2">
      <w:pPr>
        <w:spacing w:line="360" w:lineRule="auto"/>
        <w:ind w:firstLineChars="3085" w:firstLine="7404"/>
        <w:outlineLvl w:val="3"/>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00000" w14:paraId="00903DB3"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C0DBC43" w14:textId="77777777" w:rsidR="00000000" w:rsidRDefault="007478C2">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5FC1E32" w14:textId="77777777" w:rsidR="00000000" w:rsidRDefault="007478C2">
            <w:pPr>
              <w:jc w:val="center"/>
              <w:rPr>
                <w:rFonts w:ascii="宋体" w:hAnsi="宋体"/>
                <w:kern w:val="0"/>
                <w:sz w:val="24"/>
              </w:rPr>
            </w:pPr>
            <w:r>
              <w:rPr>
                <w:rFonts w:ascii="宋体" w:hAnsi="宋体" w:hint="eastAsia"/>
                <w:kern w:val="0"/>
                <w:sz w:val="24"/>
              </w:rPr>
              <w:t>本期末</w:t>
            </w:r>
          </w:p>
          <w:p w14:paraId="441F456C" w14:textId="77777777" w:rsidR="00000000" w:rsidRDefault="007478C2">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EB7113A" w14:textId="77777777" w:rsidR="00000000" w:rsidRDefault="007478C2">
            <w:pPr>
              <w:jc w:val="center"/>
              <w:rPr>
                <w:rFonts w:ascii="宋体" w:hAnsi="宋体"/>
                <w:kern w:val="0"/>
                <w:sz w:val="24"/>
              </w:rPr>
            </w:pPr>
            <w:r>
              <w:rPr>
                <w:rFonts w:ascii="宋体" w:hAnsi="宋体" w:hint="eastAsia"/>
                <w:kern w:val="0"/>
                <w:sz w:val="24"/>
              </w:rPr>
              <w:t>上年度末</w:t>
            </w:r>
          </w:p>
          <w:p w14:paraId="501CEBD5" w14:textId="77777777" w:rsidR="00000000" w:rsidRDefault="007478C2">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r>
      <w:tr w:rsidR="00000000" w14:paraId="46EA3E17"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89B9E0C" w14:textId="77777777" w:rsidR="00000000" w:rsidRDefault="007478C2">
            <w:pPr>
              <w:rPr>
                <w:rFonts w:ascii="宋体" w:hAnsi="宋体"/>
                <w:kern w:val="0"/>
                <w:sz w:val="24"/>
              </w:rPr>
            </w:pPr>
            <w:r>
              <w:rPr>
                <w:rFonts w:ascii="宋体" w:hAnsi="宋体"/>
                <w:kern w:val="0"/>
                <w:sz w:val="24"/>
              </w:rPr>
              <w:t>库存现金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50AF7AB" w14:textId="77777777" w:rsidR="00000000" w:rsidRDefault="007478C2">
            <w:pPr>
              <w:jc w:val="right"/>
            </w:pPr>
            <w:r>
              <w:rPr>
                <w:rFonts w:hint="eastAsia"/>
                <w:color w:val="0000FF"/>
                <w:sz w:val="18"/>
              </w:rPr>
              <w:t>（</w:t>
            </w:r>
            <w:r>
              <w:rPr>
                <w:rFonts w:hint="eastAsia"/>
                <w:color w:val="0000FF"/>
                <w:sz w:val="18"/>
              </w:rPr>
              <w:t>4</w:t>
            </w:r>
            <w:r>
              <w:rPr>
                <w:color w:val="0000FF"/>
                <w:sz w:val="18"/>
              </w:rPr>
              <w:t>224</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0CC4119" w14:textId="77777777" w:rsidR="00000000" w:rsidRDefault="007478C2">
            <w:pPr>
              <w:jc w:val="right"/>
            </w:pPr>
            <w:r>
              <w:rPr>
                <w:rFonts w:hint="eastAsia"/>
                <w:color w:val="0000FF"/>
                <w:sz w:val="18"/>
              </w:rPr>
              <w:t>（</w:t>
            </w:r>
            <w:r>
              <w:rPr>
                <w:rFonts w:hint="eastAsia"/>
                <w:color w:val="0000FF"/>
                <w:sz w:val="18"/>
              </w:rPr>
              <w:t>4</w:t>
            </w:r>
            <w:r>
              <w:rPr>
                <w:color w:val="0000FF"/>
                <w:sz w:val="18"/>
              </w:rPr>
              <w:t>224</w:t>
            </w:r>
            <w:r>
              <w:rPr>
                <w:rFonts w:hint="eastAsia"/>
                <w:color w:val="0000FF"/>
                <w:sz w:val="18"/>
              </w:rPr>
              <w:t>）</w:t>
            </w:r>
          </w:p>
        </w:tc>
      </w:tr>
      <w:tr w:rsidR="00000000" w14:paraId="6737FB97"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35CC250" w14:textId="77777777" w:rsidR="00000000" w:rsidRDefault="007478C2">
            <w:pPr>
              <w:rPr>
                <w:rFonts w:ascii="宋体" w:hAnsi="宋体"/>
                <w:kern w:val="0"/>
                <w:sz w:val="24"/>
              </w:rPr>
            </w:pPr>
            <w:r>
              <w:rPr>
                <w:rFonts w:ascii="宋体" w:hAnsi="宋体"/>
                <w:kern w:val="0"/>
                <w:sz w:val="24"/>
              </w:rPr>
              <w:t>银行存款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8973541" w14:textId="77777777" w:rsidR="00000000" w:rsidRDefault="007478C2">
            <w:pPr>
              <w:jc w:val="right"/>
            </w:pPr>
            <w:r>
              <w:rPr>
                <w:rFonts w:hint="eastAsia"/>
                <w:color w:val="0000FF"/>
                <w:sz w:val="18"/>
              </w:rPr>
              <w:t>（</w:t>
            </w:r>
            <w:r>
              <w:rPr>
                <w:rFonts w:hint="eastAsia"/>
                <w:color w:val="0000FF"/>
                <w:sz w:val="18"/>
              </w:rPr>
              <w:t>4</w:t>
            </w:r>
            <w:r>
              <w:rPr>
                <w:color w:val="0000FF"/>
                <w:sz w:val="18"/>
              </w:rPr>
              <w:t>225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BE2CF50" w14:textId="77777777" w:rsidR="00000000" w:rsidRDefault="007478C2">
            <w:pPr>
              <w:jc w:val="right"/>
            </w:pPr>
            <w:r>
              <w:rPr>
                <w:rFonts w:hint="eastAsia"/>
                <w:color w:val="0000FF"/>
                <w:sz w:val="18"/>
              </w:rPr>
              <w:t>（</w:t>
            </w:r>
            <w:r>
              <w:rPr>
                <w:rFonts w:hint="eastAsia"/>
                <w:color w:val="0000FF"/>
                <w:sz w:val="18"/>
              </w:rPr>
              <w:t>4</w:t>
            </w:r>
            <w:r>
              <w:rPr>
                <w:color w:val="0000FF"/>
                <w:sz w:val="18"/>
              </w:rPr>
              <w:t>225</w:t>
            </w:r>
            <w:r>
              <w:rPr>
                <w:rFonts w:hint="eastAsia"/>
                <w:color w:val="0000FF"/>
                <w:sz w:val="18"/>
              </w:rPr>
              <w:t>）</w:t>
            </w:r>
          </w:p>
        </w:tc>
      </w:tr>
      <w:tr w:rsidR="00000000" w14:paraId="576FA5CF"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9BBAD4A" w14:textId="77777777" w:rsidR="00000000" w:rsidRDefault="007478C2">
            <w:pPr>
              <w:rPr>
                <w:rFonts w:ascii="宋体" w:hAnsi="宋体"/>
                <w:kern w:val="0"/>
                <w:sz w:val="24"/>
              </w:rPr>
            </w:pPr>
            <w:r>
              <w:rPr>
                <w:rFonts w:ascii="宋体" w:hAnsi="宋体"/>
                <w:kern w:val="0"/>
                <w:sz w:val="24"/>
              </w:rPr>
              <w:t>其他货币资金</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FF3DD20" w14:textId="77777777" w:rsidR="00000000" w:rsidRDefault="007478C2">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226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9770E63" w14:textId="77777777" w:rsidR="00000000" w:rsidRDefault="007478C2">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226</w:t>
            </w:r>
            <w:r>
              <w:rPr>
                <w:rFonts w:hint="eastAsia"/>
                <w:color w:val="0000FF"/>
                <w:sz w:val="18"/>
              </w:rPr>
              <w:t>）</w:t>
            </w:r>
          </w:p>
        </w:tc>
      </w:tr>
      <w:tr w:rsidR="00000000" w14:paraId="5DA9330E"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138D8BA" w14:textId="77777777" w:rsidR="00000000" w:rsidRDefault="007478C2">
            <w:pPr>
              <w:rPr>
                <w:rFonts w:ascii="宋体" w:hAnsi="宋体"/>
                <w:kern w:val="0"/>
                <w:sz w:val="24"/>
              </w:rPr>
            </w:pPr>
            <w:r>
              <w:rPr>
                <w:rFonts w:ascii="宋体" w:hAnsi="宋体" w:hint="eastAsia"/>
                <w:kern w:val="0"/>
                <w:sz w:val="24"/>
              </w:rPr>
              <w:t>…</w:t>
            </w:r>
            <w:r>
              <w:rPr>
                <w:rFonts w:hint="eastAsia"/>
                <w:color w:val="0000FF"/>
                <w:sz w:val="18"/>
              </w:rPr>
              <w:t>（</w:t>
            </w:r>
            <w:r>
              <w:rPr>
                <w:rFonts w:hint="eastAsia"/>
                <w:color w:val="0000FF"/>
                <w:sz w:val="18"/>
              </w:rPr>
              <w:t>4</w:t>
            </w:r>
            <w:r>
              <w:rPr>
                <w:color w:val="0000FF"/>
                <w:sz w:val="18"/>
              </w:rPr>
              <w:t>229</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CDF524E" w14:textId="77777777" w:rsidR="00000000" w:rsidRDefault="007478C2">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230</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0E654232" w14:textId="77777777" w:rsidR="00000000" w:rsidRDefault="007478C2">
            <w:pPr>
              <w:jc w:val="right"/>
              <w:rPr>
                <w:rFonts w:ascii="宋体" w:hAnsi="宋体"/>
                <w:color w:val="0000FF"/>
                <w:kern w:val="0"/>
                <w:sz w:val="18"/>
              </w:rPr>
            </w:pPr>
            <w:r>
              <w:rPr>
                <w:rFonts w:hint="eastAsia"/>
                <w:color w:val="0000FF"/>
                <w:sz w:val="18"/>
              </w:rPr>
              <w:t>（</w:t>
            </w:r>
            <w:r>
              <w:rPr>
                <w:rFonts w:hint="eastAsia"/>
                <w:color w:val="0000FF"/>
                <w:sz w:val="18"/>
              </w:rPr>
              <w:t>4</w:t>
            </w:r>
            <w:r>
              <w:rPr>
                <w:color w:val="0000FF"/>
                <w:sz w:val="18"/>
              </w:rPr>
              <w:t>230</w:t>
            </w:r>
            <w:r>
              <w:rPr>
                <w:rFonts w:hint="eastAsia"/>
                <w:color w:val="0000FF"/>
                <w:sz w:val="18"/>
              </w:rPr>
              <w:t>）</w:t>
            </w:r>
          </w:p>
        </w:tc>
      </w:tr>
      <w:tr w:rsidR="00000000" w14:paraId="5EB3351E"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F189772" w14:textId="77777777" w:rsidR="00000000" w:rsidRDefault="007478C2">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D76D7D1" w14:textId="77777777" w:rsidR="00000000" w:rsidRDefault="007478C2">
            <w:pPr>
              <w:jc w:val="right"/>
            </w:pPr>
            <w:r>
              <w:rPr>
                <w:rFonts w:hint="eastAsia"/>
                <w:color w:val="0000FF"/>
                <w:sz w:val="18"/>
              </w:rPr>
              <w:t>（</w:t>
            </w:r>
            <w:r>
              <w:rPr>
                <w:rFonts w:hint="eastAsia"/>
                <w:color w:val="0000FF"/>
                <w:sz w:val="18"/>
              </w:rPr>
              <w:t>4</w:t>
            </w:r>
            <w:r>
              <w:rPr>
                <w:color w:val="0000FF"/>
                <w:sz w:val="18"/>
              </w:rPr>
              <w:t>231</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34239E1" w14:textId="77777777" w:rsidR="00000000" w:rsidRDefault="007478C2">
            <w:pPr>
              <w:jc w:val="right"/>
            </w:pPr>
            <w:r>
              <w:rPr>
                <w:rFonts w:hint="eastAsia"/>
                <w:color w:val="0000FF"/>
                <w:sz w:val="18"/>
              </w:rPr>
              <w:t>（</w:t>
            </w:r>
            <w:r>
              <w:rPr>
                <w:rFonts w:hint="eastAsia"/>
                <w:color w:val="0000FF"/>
                <w:sz w:val="18"/>
              </w:rPr>
              <w:t>4</w:t>
            </w:r>
            <w:r>
              <w:rPr>
                <w:color w:val="0000FF"/>
                <w:sz w:val="18"/>
              </w:rPr>
              <w:t>231</w:t>
            </w:r>
            <w:r>
              <w:rPr>
                <w:rFonts w:hint="eastAsia"/>
                <w:color w:val="0000FF"/>
                <w:sz w:val="18"/>
              </w:rPr>
              <w:t>）</w:t>
            </w:r>
          </w:p>
        </w:tc>
      </w:tr>
      <w:tr w:rsidR="00000000" w14:paraId="0632748E"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C09AB93" w14:textId="77777777" w:rsidR="00000000" w:rsidRDefault="007478C2">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3A07DA8E" w14:textId="77777777" w:rsidR="00000000" w:rsidRDefault="007478C2">
            <w:pPr>
              <w:jc w:val="right"/>
            </w:pPr>
            <w:r>
              <w:rPr>
                <w:rFonts w:hint="eastAsia"/>
                <w:color w:val="0000FF"/>
                <w:sz w:val="18"/>
              </w:rPr>
              <w:t>（</w:t>
            </w:r>
            <w:r>
              <w:rPr>
                <w:rFonts w:hint="eastAsia"/>
                <w:color w:val="0000FF"/>
                <w:sz w:val="18"/>
              </w:rPr>
              <w:t>4</w:t>
            </w:r>
            <w:r>
              <w:rPr>
                <w:color w:val="0000FF"/>
                <w:sz w:val="18"/>
              </w:rPr>
              <w:t>232</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A583D3F" w14:textId="77777777" w:rsidR="00000000" w:rsidRDefault="007478C2">
            <w:pPr>
              <w:jc w:val="right"/>
            </w:pPr>
            <w:r>
              <w:rPr>
                <w:rFonts w:hint="eastAsia"/>
                <w:color w:val="0000FF"/>
                <w:sz w:val="18"/>
              </w:rPr>
              <w:t>（</w:t>
            </w:r>
            <w:r>
              <w:rPr>
                <w:rFonts w:hint="eastAsia"/>
                <w:color w:val="0000FF"/>
                <w:sz w:val="18"/>
              </w:rPr>
              <w:t>4</w:t>
            </w:r>
            <w:r>
              <w:rPr>
                <w:color w:val="0000FF"/>
                <w:sz w:val="18"/>
              </w:rPr>
              <w:t>232</w:t>
            </w:r>
            <w:r>
              <w:rPr>
                <w:rFonts w:hint="eastAsia"/>
                <w:color w:val="0000FF"/>
                <w:sz w:val="18"/>
              </w:rPr>
              <w:t>）</w:t>
            </w:r>
          </w:p>
        </w:tc>
      </w:tr>
      <w:tr w:rsidR="00000000" w14:paraId="093DE09D"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8AE16D2" w14:textId="77777777" w:rsidR="00000000" w:rsidRDefault="007478C2">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9AE48B6" w14:textId="77777777" w:rsidR="00000000" w:rsidRDefault="007478C2">
            <w:pPr>
              <w:jc w:val="right"/>
            </w:pPr>
            <w:r>
              <w:rPr>
                <w:rFonts w:hint="eastAsia"/>
                <w:color w:val="0000FF"/>
                <w:sz w:val="18"/>
              </w:rPr>
              <w:t>（</w:t>
            </w:r>
            <w:r>
              <w:rPr>
                <w:rFonts w:hint="eastAsia"/>
                <w:color w:val="0000FF"/>
                <w:sz w:val="18"/>
              </w:rPr>
              <w:t>4</w:t>
            </w:r>
            <w:r>
              <w:rPr>
                <w:color w:val="0000FF"/>
                <w:sz w:val="18"/>
              </w:rPr>
              <w:t>233</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E284077" w14:textId="77777777" w:rsidR="00000000" w:rsidRDefault="007478C2">
            <w:pPr>
              <w:jc w:val="right"/>
            </w:pPr>
            <w:r>
              <w:rPr>
                <w:rFonts w:hint="eastAsia"/>
                <w:color w:val="0000FF"/>
                <w:sz w:val="18"/>
              </w:rPr>
              <w:t>（</w:t>
            </w:r>
            <w:r>
              <w:rPr>
                <w:rFonts w:hint="eastAsia"/>
                <w:color w:val="0000FF"/>
                <w:sz w:val="18"/>
              </w:rPr>
              <w:t>4</w:t>
            </w:r>
            <w:r>
              <w:rPr>
                <w:color w:val="0000FF"/>
                <w:sz w:val="18"/>
              </w:rPr>
              <w:t>233</w:t>
            </w:r>
            <w:r>
              <w:rPr>
                <w:rFonts w:hint="eastAsia"/>
                <w:color w:val="0000FF"/>
                <w:sz w:val="18"/>
              </w:rPr>
              <w:t>）</w:t>
            </w:r>
          </w:p>
        </w:tc>
      </w:tr>
    </w:tbl>
    <w:p w14:paraId="25DE902C" w14:textId="77777777" w:rsidR="00000000" w:rsidRDefault="007478C2">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4</w:t>
      </w:r>
      <w:r>
        <w:rPr>
          <w:color w:val="0000FF"/>
          <w:sz w:val="18"/>
        </w:rPr>
        <w:t>234</w:t>
      </w:r>
      <w:r>
        <w:rPr>
          <w:rFonts w:hint="eastAsia"/>
          <w:color w:val="0000FF"/>
          <w:sz w:val="18"/>
        </w:rPr>
        <w:t>）</w:t>
      </w:r>
    </w:p>
    <w:p w14:paraId="664DB71B" w14:textId="77777777" w:rsidR="00000000" w:rsidRDefault="007478C2">
      <w:pPr>
        <w:rPr>
          <w:rFonts w:ascii="宋体" w:hAnsi="宋体"/>
          <w:b/>
          <w:sz w:val="24"/>
        </w:rPr>
      </w:pPr>
    </w:p>
    <w:p w14:paraId="4E767FD1" w14:textId="77777777" w:rsidR="00000000" w:rsidRDefault="007478C2">
      <w:pPr>
        <w:spacing w:line="360" w:lineRule="auto"/>
        <w:outlineLvl w:val="3"/>
        <w:rPr>
          <w:rFonts w:ascii="宋体" w:hAnsi="宋体"/>
          <w:b/>
          <w:sz w:val="24"/>
        </w:rPr>
      </w:pPr>
      <w:r>
        <w:rPr>
          <w:rFonts w:ascii="宋体" w:hAnsi="宋体" w:hint="eastAsia"/>
          <w:b/>
          <w:sz w:val="24"/>
        </w:rPr>
        <w:t xml:space="preserve">11.5.19.1.2 </w:t>
      </w:r>
      <w:r>
        <w:rPr>
          <w:rFonts w:ascii="宋体" w:hAnsi="宋体" w:hint="eastAsia"/>
          <w:b/>
          <w:sz w:val="24"/>
        </w:rPr>
        <w:t>银行存款</w:t>
      </w:r>
    </w:p>
    <w:p w14:paraId="33125C2E" w14:textId="77777777" w:rsidR="00000000" w:rsidRDefault="007478C2">
      <w:pPr>
        <w:spacing w:line="360" w:lineRule="auto"/>
        <w:ind w:firstLineChars="3085" w:firstLine="7404"/>
        <w:outlineLvl w:val="3"/>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522"/>
        <w:gridCol w:w="2954"/>
        <w:gridCol w:w="2624"/>
      </w:tblGrid>
      <w:tr w:rsidR="00000000" w14:paraId="33F2551C" w14:textId="77777777">
        <w:trPr>
          <w:trHeight w:val="300"/>
          <w:jc w:val="center"/>
        </w:trPr>
        <w:tc>
          <w:tcPr>
            <w:tcW w:w="352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2670FB9" w14:textId="77777777" w:rsidR="00000000" w:rsidRDefault="007478C2">
            <w:pPr>
              <w:jc w:val="center"/>
            </w:pPr>
            <w:r>
              <w:rPr>
                <w:rFonts w:ascii="宋体" w:hAnsi="宋体" w:hint="eastAsia"/>
                <w:kern w:val="0"/>
                <w:sz w:val="24"/>
              </w:rPr>
              <w:t>项目</w:t>
            </w:r>
          </w:p>
        </w:tc>
        <w:tc>
          <w:tcPr>
            <w:tcW w:w="295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6D32332" w14:textId="77777777" w:rsidR="00000000" w:rsidRDefault="007478C2">
            <w:pPr>
              <w:jc w:val="center"/>
              <w:rPr>
                <w:rFonts w:ascii="宋体" w:hAnsi="宋体"/>
                <w:kern w:val="0"/>
                <w:sz w:val="24"/>
              </w:rPr>
            </w:pPr>
            <w:r>
              <w:rPr>
                <w:rFonts w:ascii="宋体" w:hAnsi="宋体" w:hint="eastAsia"/>
                <w:kern w:val="0"/>
                <w:sz w:val="24"/>
              </w:rPr>
              <w:t>本期末</w:t>
            </w:r>
          </w:p>
          <w:p w14:paraId="0CF9F9BA" w14:textId="77777777" w:rsidR="00000000" w:rsidRDefault="007478C2">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c>
          <w:tcPr>
            <w:tcW w:w="2624"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CEE0FC3" w14:textId="77777777" w:rsidR="00000000" w:rsidRDefault="007478C2">
            <w:pPr>
              <w:jc w:val="center"/>
              <w:rPr>
                <w:rFonts w:ascii="宋体" w:hAnsi="宋体"/>
                <w:kern w:val="0"/>
                <w:sz w:val="24"/>
              </w:rPr>
            </w:pPr>
            <w:r>
              <w:rPr>
                <w:rFonts w:ascii="宋体" w:hAnsi="宋体" w:hint="eastAsia"/>
                <w:kern w:val="0"/>
                <w:sz w:val="24"/>
              </w:rPr>
              <w:t>上年度末</w:t>
            </w:r>
          </w:p>
          <w:p w14:paraId="03DF98B7" w14:textId="77777777" w:rsidR="00000000" w:rsidRDefault="007478C2">
            <w:pPr>
              <w:jc w:val="center"/>
              <w:rPr>
                <w:rFonts w:ascii="宋体" w:hAnsi="宋体"/>
                <w:kern w:val="0"/>
                <w:sz w:val="24"/>
              </w:rPr>
            </w:pPr>
            <w:r>
              <w:rPr>
                <w:rFonts w:ascii="宋体" w:hAnsi="宋体" w:hint="eastAsia"/>
                <w:kern w:val="0"/>
                <w:sz w:val="24"/>
              </w:rPr>
              <w:t>_</w:t>
            </w:r>
            <w:r>
              <w:rPr>
                <w:rFonts w:ascii="宋体" w:hAnsi="宋体" w:hint="eastAsia"/>
                <w:kern w:val="0"/>
                <w:sz w:val="24"/>
              </w:rPr>
              <w:t>年</w:t>
            </w:r>
            <w:r>
              <w:rPr>
                <w:rFonts w:ascii="宋体" w:hAnsi="宋体" w:hint="eastAsia"/>
                <w:kern w:val="0"/>
                <w:sz w:val="24"/>
              </w:rPr>
              <w:t>_</w:t>
            </w:r>
            <w:r>
              <w:rPr>
                <w:rFonts w:ascii="宋体" w:hAnsi="宋体" w:hint="eastAsia"/>
                <w:kern w:val="0"/>
                <w:sz w:val="24"/>
              </w:rPr>
              <w:t>月</w:t>
            </w:r>
            <w:r>
              <w:rPr>
                <w:rFonts w:ascii="宋体" w:hAnsi="宋体" w:hint="eastAsia"/>
                <w:kern w:val="0"/>
                <w:sz w:val="24"/>
              </w:rPr>
              <w:t>_</w:t>
            </w:r>
            <w:r>
              <w:rPr>
                <w:rFonts w:ascii="宋体" w:hAnsi="宋体" w:hint="eastAsia"/>
                <w:kern w:val="0"/>
                <w:sz w:val="24"/>
              </w:rPr>
              <w:t>日</w:t>
            </w:r>
          </w:p>
        </w:tc>
      </w:tr>
      <w:tr w:rsidR="00000000" w14:paraId="7FD49890"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2B7E896" w14:textId="77777777" w:rsidR="00000000" w:rsidRDefault="007478C2">
            <w:pPr>
              <w:rPr>
                <w:rFonts w:ascii="宋体" w:hAnsi="宋体"/>
                <w:kern w:val="0"/>
                <w:sz w:val="24"/>
              </w:rPr>
            </w:pPr>
            <w:r>
              <w:rPr>
                <w:rFonts w:ascii="宋体" w:hAnsi="宋体" w:hint="eastAsia"/>
                <w:kern w:val="0"/>
                <w:sz w:val="24"/>
              </w:rPr>
              <w:t>活期存款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462C565" w14:textId="77777777" w:rsidR="00000000" w:rsidRDefault="007478C2">
            <w:pPr>
              <w:jc w:val="right"/>
            </w:pPr>
            <w:r>
              <w:rPr>
                <w:rFonts w:hint="eastAsia"/>
                <w:color w:val="0000FF"/>
                <w:sz w:val="18"/>
              </w:rPr>
              <w:t>（</w:t>
            </w:r>
            <w:r>
              <w:rPr>
                <w:rFonts w:hint="eastAsia"/>
                <w:color w:val="0000FF"/>
                <w:sz w:val="18"/>
              </w:rPr>
              <w:t>2043</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C3B73C2" w14:textId="77777777" w:rsidR="00000000" w:rsidRDefault="007478C2">
            <w:pPr>
              <w:jc w:val="right"/>
            </w:pPr>
            <w:r>
              <w:rPr>
                <w:rFonts w:hint="eastAsia"/>
                <w:color w:val="0000FF"/>
                <w:sz w:val="18"/>
              </w:rPr>
              <w:t>（</w:t>
            </w:r>
            <w:r>
              <w:rPr>
                <w:rFonts w:hint="eastAsia"/>
                <w:color w:val="0000FF"/>
                <w:sz w:val="18"/>
              </w:rPr>
              <w:t>2043</w:t>
            </w:r>
            <w:r>
              <w:rPr>
                <w:rFonts w:hint="eastAsia"/>
                <w:color w:val="0000FF"/>
                <w:sz w:val="18"/>
              </w:rPr>
              <w:t>）</w:t>
            </w:r>
          </w:p>
        </w:tc>
      </w:tr>
      <w:tr w:rsidR="00000000" w14:paraId="6BBA5DFC"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9EDCA45" w14:textId="77777777" w:rsidR="00000000" w:rsidRDefault="007478C2">
            <w:pPr>
              <w:rPr>
                <w:rFonts w:ascii="宋体" w:hAnsi="宋体"/>
                <w:kern w:val="0"/>
                <w:sz w:val="24"/>
              </w:rPr>
            </w:pPr>
            <w:r>
              <w:rPr>
                <w:rFonts w:ascii="宋体" w:hAnsi="宋体" w:hint="eastAsia"/>
                <w:kern w:val="0"/>
                <w:sz w:val="24"/>
              </w:rPr>
              <w:t>定期存款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2757994" w14:textId="77777777" w:rsidR="00000000" w:rsidRDefault="007478C2">
            <w:pPr>
              <w:jc w:val="right"/>
            </w:pPr>
            <w:r>
              <w:rPr>
                <w:rFonts w:hint="eastAsia"/>
                <w:color w:val="0000FF"/>
                <w:sz w:val="18"/>
              </w:rPr>
              <w:t>（</w:t>
            </w:r>
            <w:r>
              <w:rPr>
                <w:rFonts w:hint="eastAsia"/>
                <w:color w:val="0000FF"/>
                <w:sz w:val="18"/>
              </w:rPr>
              <w:t>2044</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7FC60BA9" w14:textId="77777777" w:rsidR="00000000" w:rsidRDefault="007478C2">
            <w:pPr>
              <w:jc w:val="right"/>
            </w:pPr>
            <w:r>
              <w:rPr>
                <w:rFonts w:hint="eastAsia"/>
                <w:color w:val="0000FF"/>
                <w:sz w:val="18"/>
              </w:rPr>
              <w:t>（</w:t>
            </w:r>
            <w:r>
              <w:rPr>
                <w:rFonts w:hint="eastAsia"/>
                <w:color w:val="0000FF"/>
                <w:sz w:val="18"/>
              </w:rPr>
              <w:t>2044</w:t>
            </w:r>
            <w:r>
              <w:rPr>
                <w:rFonts w:hint="eastAsia"/>
                <w:color w:val="0000FF"/>
                <w:sz w:val="18"/>
              </w:rPr>
              <w:t>）</w:t>
            </w:r>
          </w:p>
        </w:tc>
      </w:tr>
      <w:tr w:rsidR="00000000" w14:paraId="635FE6C9"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7B475AB" w14:textId="77777777" w:rsidR="00000000" w:rsidRDefault="007478C2">
            <w:pPr>
              <w:rPr>
                <w:rFonts w:ascii="宋体" w:hAnsi="宋体"/>
                <w:kern w:val="0"/>
                <w:sz w:val="24"/>
              </w:rPr>
            </w:pPr>
            <w:r>
              <w:rPr>
                <w:rFonts w:ascii="宋体" w:hAnsi="宋体" w:hint="eastAsia"/>
                <w:kern w:val="0"/>
                <w:sz w:val="24"/>
              </w:rPr>
              <w:t>其中：存款期限</w:t>
            </w:r>
            <w:r>
              <w:rPr>
                <w:rFonts w:ascii="宋体" w:hAnsi="宋体" w:hint="eastAsia"/>
                <w:kern w:val="0"/>
                <w:sz w:val="24"/>
              </w:rPr>
              <w:t>1</w:t>
            </w:r>
            <w:r>
              <w:rPr>
                <w:rFonts w:ascii="宋体" w:hAnsi="宋体" w:hint="eastAsia"/>
                <w:kern w:val="0"/>
                <w:sz w:val="24"/>
              </w:rPr>
              <w:t>－</w:t>
            </w:r>
            <w:r>
              <w:rPr>
                <w:rFonts w:ascii="宋体" w:hAnsi="宋体" w:hint="eastAsia"/>
                <w:kern w:val="0"/>
                <w:sz w:val="24"/>
              </w:rPr>
              <w:t>3</w:t>
            </w:r>
            <w:r>
              <w:rPr>
                <w:rFonts w:ascii="宋体" w:hAnsi="宋体" w:hint="eastAsia"/>
                <w:kern w:val="0"/>
                <w:sz w:val="24"/>
              </w:rPr>
              <w:t>个月</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1131B55" w14:textId="77777777" w:rsidR="00000000" w:rsidRDefault="007478C2">
            <w:pPr>
              <w:jc w:val="right"/>
              <w:rPr>
                <w:rFonts w:ascii="宋体" w:hAnsi="宋体"/>
                <w:color w:val="0000FF"/>
                <w:kern w:val="0"/>
                <w:sz w:val="18"/>
              </w:rPr>
            </w:pPr>
            <w:r>
              <w:rPr>
                <w:rFonts w:hint="eastAsia"/>
                <w:color w:val="0000FF"/>
                <w:sz w:val="18"/>
              </w:rPr>
              <w:t>（</w:t>
            </w:r>
            <w:r>
              <w:rPr>
                <w:rFonts w:hint="eastAsia"/>
                <w:color w:val="0000FF"/>
                <w:sz w:val="18"/>
              </w:rPr>
              <w:t>2392</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50C492C" w14:textId="77777777" w:rsidR="00000000" w:rsidRDefault="007478C2">
            <w:pPr>
              <w:jc w:val="right"/>
              <w:rPr>
                <w:rFonts w:ascii="宋体" w:hAnsi="宋体"/>
                <w:color w:val="0000FF"/>
                <w:kern w:val="0"/>
                <w:sz w:val="18"/>
              </w:rPr>
            </w:pPr>
            <w:r>
              <w:rPr>
                <w:rFonts w:hint="eastAsia"/>
                <w:color w:val="0000FF"/>
                <w:sz w:val="18"/>
              </w:rPr>
              <w:t>（</w:t>
            </w:r>
            <w:r>
              <w:rPr>
                <w:rFonts w:hint="eastAsia"/>
                <w:color w:val="0000FF"/>
                <w:sz w:val="18"/>
              </w:rPr>
              <w:t>2392</w:t>
            </w:r>
            <w:r>
              <w:rPr>
                <w:rFonts w:hint="eastAsia"/>
                <w:color w:val="0000FF"/>
                <w:sz w:val="18"/>
              </w:rPr>
              <w:t>）</w:t>
            </w:r>
          </w:p>
        </w:tc>
      </w:tr>
      <w:tr w:rsidR="00000000" w14:paraId="5F6A8CDD"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125A9FF" w14:textId="77777777" w:rsidR="00000000" w:rsidRDefault="007478C2">
            <w:pPr>
              <w:rPr>
                <w:rFonts w:ascii="宋体" w:hAnsi="宋体"/>
                <w:kern w:val="0"/>
                <w:sz w:val="24"/>
              </w:rPr>
            </w:pPr>
            <w:r>
              <w:rPr>
                <w:rFonts w:ascii="宋体" w:hAnsi="宋体" w:hint="eastAsia"/>
                <w:kern w:val="0"/>
                <w:sz w:val="24"/>
              </w:rPr>
              <w:t xml:space="preserve">      </w:t>
            </w:r>
            <w:r>
              <w:rPr>
                <w:rFonts w:ascii="宋体" w:hAnsi="宋体" w:hint="eastAsia"/>
                <w:kern w:val="0"/>
                <w:sz w:val="24"/>
              </w:rPr>
              <w:t>…</w:t>
            </w:r>
            <w:r>
              <w:rPr>
                <w:rFonts w:hint="eastAsia"/>
                <w:color w:val="0000FF"/>
                <w:sz w:val="18"/>
              </w:rPr>
              <w:t>（</w:t>
            </w:r>
            <w:r>
              <w:rPr>
                <w:rFonts w:hint="eastAsia"/>
                <w:color w:val="0000FF"/>
                <w:sz w:val="18"/>
              </w:rPr>
              <w:t>2336</w:t>
            </w:r>
            <w:r>
              <w:rPr>
                <w:rFonts w:hint="eastAsia"/>
                <w:color w:val="0000FF"/>
                <w:sz w:val="18"/>
              </w:rPr>
              <w:t>）</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CF79AF0" w14:textId="77777777" w:rsidR="00000000" w:rsidRDefault="007478C2">
            <w:pPr>
              <w:jc w:val="right"/>
              <w:rPr>
                <w:rFonts w:ascii="宋体" w:hAnsi="宋体"/>
                <w:color w:val="0000FF"/>
                <w:kern w:val="0"/>
                <w:sz w:val="18"/>
              </w:rPr>
            </w:pPr>
            <w:r>
              <w:rPr>
                <w:rFonts w:hint="eastAsia"/>
                <w:color w:val="0000FF"/>
                <w:sz w:val="18"/>
              </w:rPr>
              <w:t>（</w:t>
            </w:r>
            <w:r>
              <w:rPr>
                <w:rFonts w:hint="eastAsia"/>
                <w:color w:val="0000FF"/>
                <w:sz w:val="18"/>
              </w:rPr>
              <w:t>2337</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51FFDA67" w14:textId="77777777" w:rsidR="00000000" w:rsidRDefault="007478C2">
            <w:pPr>
              <w:jc w:val="right"/>
              <w:rPr>
                <w:rFonts w:ascii="宋体" w:hAnsi="宋体"/>
                <w:color w:val="0000FF"/>
                <w:kern w:val="0"/>
                <w:sz w:val="18"/>
              </w:rPr>
            </w:pPr>
            <w:r>
              <w:rPr>
                <w:rFonts w:hint="eastAsia"/>
                <w:color w:val="0000FF"/>
                <w:sz w:val="18"/>
              </w:rPr>
              <w:t>（</w:t>
            </w:r>
            <w:r>
              <w:rPr>
                <w:rFonts w:hint="eastAsia"/>
                <w:color w:val="0000FF"/>
                <w:sz w:val="18"/>
              </w:rPr>
              <w:t>2337</w:t>
            </w:r>
            <w:r>
              <w:rPr>
                <w:rFonts w:hint="eastAsia"/>
                <w:color w:val="0000FF"/>
                <w:sz w:val="18"/>
              </w:rPr>
              <w:t>）</w:t>
            </w:r>
          </w:p>
        </w:tc>
      </w:tr>
      <w:tr w:rsidR="00000000" w14:paraId="2CC0314C"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5AAE642" w14:textId="77777777" w:rsidR="00000000" w:rsidRDefault="007478C2">
            <w:pPr>
              <w:rPr>
                <w:rFonts w:ascii="宋体" w:hAnsi="宋体"/>
                <w:kern w:val="0"/>
                <w:sz w:val="24"/>
              </w:rPr>
            </w:pPr>
            <w:r>
              <w:rPr>
                <w:rFonts w:ascii="宋体" w:hAnsi="宋体" w:hint="eastAsia"/>
                <w:kern w:val="0"/>
                <w:sz w:val="24"/>
              </w:rPr>
              <w:t>其他存款</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58504200" w14:textId="77777777" w:rsidR="00000000" w:rsidRDefault="007478C2">
            <w:pPr>
              <w:jc w:val="right"/>
            </w:pPr>
            <w:r>
              <w:rPr>
                <w:rFonts w:hint="eastAsia"/>
                <w:color w:val="0000FF"/>
                <w:sz w:val="18"/>
              </w:rPr>
              <w:t>（</w:t>
            </w:r>
            <w:r>
              <w:rPr>
                <w:rFonts w:hint="eastAsia"/>
                <w:color w:val="0000FF"/>
                <w:sz w:val="18"/>
              </w:rPr>
              <w:t>2045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A00D38B" w14:textId="77777777" w:rsidR="00000000" w:rsidRDefault="007478C2">
            <w:pPr>
              <w:jc w:val="right"/>
            </w:pPr>
            <w:r>
              <w:rPr>
                <w:rFonts w:hint="eastAsia"/>
                <w:color w:val="0000FF"/>
                <w:sz w:val="18"/>
              </w:rPr>
              <w:t>（</w:t>
            </w:r>
            <w:r>
              <w:rPr>
                <w:rFonts w:hint="eastAsia"/>
                <w:color w:val="0000FF"/>
                <w:sz w:val="18"/>
              </w:rPr>
              <w:t>2045</w:t>
            </w:r>
            <w:r>
              <w:rPr>
                <w:rFonts w:hint="eastAsia"/>
                <w:color w:val="0000FF"/>
                <w:sz w:val="18"/>
              </w:rPr>
              <w:t>）</w:t>
            </w:r>
          </w:p>
        </w:tc>
      </w:tr>
      <w:tr w:rsidR="00000000" w14:paraId="7D3AEB6B"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42FF41E" w14:textId="77777777" w:rsidR="00000000" w:rsidRDefault="007478C2">
            <w:pPr>
              <w:rPr>
                <w:rFonts w:ascii="宋体" w:hAnsi="宋体"/>
                <w:kern w:val="0"/>
                <w:sz w:val="24"/>
              </w:rPr>
            </w:pPr>
            <w:r>
              <w:rPr>
                <w:rFonts w:ascii="宋体" w:hAnsi="宋体" w:hint="eastAsia"/>
                <w:kern w:val="0"/>
                <w:sz w:val="24"/>
              </w:rPr>
              <w:t>应计利息</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1EB515FE" w14:textId="77777777" w:rsidR="00000000" w:rsidRDefault="007478C2">
            <w:pPr>
              <w:jc w:val="right"/>
            </w:pPr>
            <w:r>
              <w:rPr>
                <w:rFonts w:hint="eastAsia"/>
                <w:color w:val="0000FF"/>
                <w:sz w:val="18"/>
              </w:rPr>
              <w:t>（</w:t>
            </w:r>
            <w:r>
              <w:rPr>
                <w:rFonts w:hint="eastAsia"/>
                <w:color w:val="0000FF"/>
                <w:sz w:val="18"/>
              </w:rPr>
              <w:t>4</w:t>
            </w:r>
            <w:r>
              <w:rPr>
                <w:color w:val="0000FF"/>
                <w:sz w:val="18"/>
              </w:rPr>
              <w:t>235</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241964C0" w14:textId="77777777" w:rsidR="00000000" w:rsidRDefault="007478C2">
            <w:pPr>
              <w:jc w:val="right"/>
            </w:pPr>
            <w:r>
              <w:rPr>
                <w:rFonts w:hint="eastAsia"/>
                <w:color w:val="0000FF"/>
                <w:sz w:val="18"/>
              </w:rPr>
              <w:t>（</w:t>
            </w:r>
            <w:r>
              <w:rPr>
                <w:rFonts w:hint="eastAsia"/>
                <w:color w:val="0000FF"/>
                <w:sz w:val="18"/>
              </w:rPr>
              <w:t>4</w:t>
            </w:r>
            <w:r>
              <w:rPr>
                <w:color w:val="0000FF"/>
                <w:sz w:val="18"/>
              </w:rPr>
              <w:t>235</w:t>
            </w:r>
            <w:r>
              <w:rPr>
                <w:rFonts w:hint="eastAsia"/>
                <w:color w:val="0000FF"/>
                <w:sz w:val="18"/>
              </w:rPr>
              <w:t>）</w:t>
            </w:r>
          </w:p>
        </w:tc>
      </w:tr>
      <w:tr w:rsidR="00000000" w14:paraId="17A1A4A6"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866679F" w14:textId="77777777" w:rsidR="00000000" w:rsidRDefault="007478C2">
            <w:pPr>
              <w:jc w:val="center"/>
              <w:rPr>
                <w:rFonts w:ascii="宋体" w:hAnsi="宋体"/>
                <w:kern w:val="0"/>
                <w:sz w:val="24"/>
              </w:rPr>
            </w:pPr>
            <w:r>
              <w:rPr>
                <w:rFonts w:ascii="宋体" w:hAnsi="宋体" w:hint="eastAsia"/>
                <w:kern w:val="0"/>
                <w:sz w:val="24"/>
              </w:rPr>
              <w:t>小计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6BA2336C" w14:textId="77777777" w:rsidR="00000000" w:rsidRDefault="007478C2">
            <w:pPr>
              <w:jc w:val="right"/>
            </w:pPr>
            <w:r>
              <w:rPr>
                <w:rFonts w:hint="eastAsia"/>
                <w:color w:val="0000FF"/>
                <w:sz w:val="18"/>
              </w:rPr>
              <w:t>（</w:t>
            </w:r>
            <w:r>
              <w:rPr>
                <w:rFonts w:hint="eastAsia"/>
                <w:color w:val="0000FF"/>
                <w:sz w:val="18"/>
              </w:rPr>
              <w:t>4</w:t>
            </w:r>
            <w:r>
              <w:rPr>
                <w:color w:val="0000FF"/>
                <w:sz w:val="18"/>
              </w:rPr>
              <w:t>236</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489BAF51" w14:textId="77777777" w:rsidR="00000000" w:rsidRDefault="007478C2">
            <w:pPr>
              <w:jc w:val="right"/>
            </w:pPr>
            <w:r>
              <w:rPr>
                <w:rFonts w:hint="eastAsia"/>
                <w:color w:val="0000FF"/>
                <w:sz w:val="18"/>
              </w:rPr>
              <w:t>（</w:t>
            </w:r>
            <w:r>
              <w:rPr>
                <w:rFonts w:hint="eastAsia"/>
                <w:color w:val="0000FF"/>
                <w:sz w:val="18"/>
              </w:rPr>
              <w:t>4</w:t>
            </w:r>
            <w:r>
              <w:rPr>
                <w:color w:val="0000FF"/>
                <w:sz w:val="18"/>
              </w:rPr>
              <w:t>236</w:t>
            </w:r>
            <w:r>
              <w:rPr>
                <w:rFonts w:hint="eastAsia"/>
                <w:color w:val="0000FF"/>
                <w:sz w:val="18"/>
              </w:rPr>
              <w:t>）</w:t>
            </w:r>
          </w:p>
        </w:tc>
      </w:tr>
      <w:tr w:rsidR="00000000" w14:paraId="01AB4696"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F362F33" w14:textId="77777777" w:rsidR="00000000" w:rsidRDefault="007478C2">
            <w:pPr>
              <w:rPr>
                <w:rFonts w:ascii="宋体" w:hAnsi="宋体"/>
                <w:kern w:val="0"/>
                <w:sz w:val="24"/>
              </w:rPr>
            </w:pPr>
            <w:r>
              <w:rPr>
                <w:rFonts w:ascii="宋体" w:hAnsi="宋体" w:hint="eastAsia"/>
                <w:kern w:val="0"/>
                <w:sz w:val="24"/>
              </w:rPr>
              <w:t>减：减值准备</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4CBD8886" w14:textId="77777777" w:rsidR="00000000" w:rsidRDefault="007478C2">
            <w:pPr>
              <w:jc w:val="right"/>
            </w:pPr>
            <w:r>
              <w:rPr>
                <w:rFonts w:hint="eastAsia"/>
                <w:color w:val="0000FF"/>
                <w:sz w:val="18"/>
              </w:rPr>
              <w:t>（</w:t>
            </w:r>
            <w:r>
              <w:rPr>
                <w:rFonts w:hint="eastAsia"/>
                <w:color w:val="0000FF"/>
                <w:sz w:val="18"/>
              </w:rPr>
              <w:t>4</w:t>
            </w:r>
            <w:r>
              <w:rPr>
                <w:color w:val="0000FF"/>
                <w:sz w:val="18"/>
              </w:rPr>
              <w:t>237</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1E2B6415" w14:textId="77777777" w:rsidR="00000000" w:rsidRDefault="007478C2">
            <w:pPr>
              <w:jc w:val="right"/>
            </w:pPr>
            <w:r>
              <w:rPr>
                <w:rFonts w:hint="eastAsia"/>
                <w:color w:val="0000FF"/>
                <w:sz w:val="18"/>
              </w:rPr>
              <w:t>（</w:t>
            </w:r>
            <w:r>
              <w:rPr>
                <w:rFonts w:hint="eastAsia"/>
                <w:color w:val="0000FF"/>
                <w:sz w:val="18"/>
              </w:rPr>
              <w:t>4</w:t>
            </w:r>
            <w:r>
              <w:rPr>
                <w:color w:val="0000FF"/>
                <w:sz w:val="18"/>
              </w:rPr>
              <w:t>237</w:t>
            </w:r>
            <w:r>
              <w:rPr>
                <w:rFonts w:hint="eastAsia"/>
                <w:color w:val="0000FF"/>
                <w:sz w:val="18"/>
              </w:rPr>
              <w:t>）</w:t>
            </w:r>
          </w:p>
        </w:tc>
      </w:tr>
      <w:tr w:rsidR="00000000" w14:paraId="662A807F" w14:textId="77777777">
        <w:trPr>
          <w:trHeight w:val="300"/>
          <w:jc w:val="center"/>
        </w:trPr>
        <w:tc>
          <w:tcPr>
            <w:tcW w:w="352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22BF8A83" w14:textId="77777777" w:rsidR="00000000" w:rsidRDefault="007478C2">
            <w:pPr>
              <w:jc w:val="center"/>
              <w:rPr>
                <w:rFonts w:ascii="宋体" w:hAnsi="宋体"/>
                <w:kern w:val="0"/>
                <w:sz w:val="24"/>
              </w:rPr>
            </w:pPr>
            <w:r>
              <w:rPr>
                <w:rFonts w:ascii="宋体" w:hAnsi="宋体"/>
                <w:kern w:val="0"/>
                <w:sz w:val="24"/>
              </w:rPr>
              <w:t>合计</w:t>
            </w:r>
          </w:p>
        </w:tc>
        <w:tc>
          <w:tcPr>
            <w:tcW w:w="2954" w:type="dxa"/>
            <w:tcBorders>
              <w:top w:val="nil"/>
              <w:left w:val="nil"/>
              <w:bottom w:val="single" w:sz="4" w:space="0" w:color="auto"/>
              <w:right w:val="single" w:sz="4" w:space="0" w:color="auto"/>
            </w:tcBorders>
            <w:tcMar>
              <w:top w:w="15" w:type="dxa"/>
              <w:left w:w="15" w:type="dxa"/>
              <w:bottom w:w="0" w:type="dxa"/>
              <w:right w:w="15" w:type="dxa"/>
            </w:tcMar>
          </w:tcPr>
          <w:p w14:paraId="293188E7" w14:textId="77777777" w:rsidR="00000000" w:rsidRDefault="007478C2">
            <w:pPr>
              <w:jc w:val="right"/>
            </w:pPr>
            <w:r>
              <w:rPr>
                <w:rFonts w:hint="eastAsia"/>
                <w:color w:val="0000FF"/>
                <w:sz w:val="18"/>
              </w:rPr>
              <w:t>（</w:t>
            </w:r>
            <w:r>
              <w:rPr>
                <w:rFonts w:hint="eastAsia"/>
                <w:color w:val="0000FF"/>
                <w:sz w:val="18"/>
              </w:rPr>
              <w:t>0589</w:t>
            </w:r>
            <w:r>
              <w:rPr>
                <w:rFonts w:hint="eastAsia"/>
                <w:color w:val="0000FF"/>
                <w:sz w:val="18"/>
              </w:rPr>
              <w:t>）</w:t>
            </w:r>
          </w:p>
        </w:tc>
        <w:tc>
          <w:tcPr>
            <w:tcW w:w="2624" w:type="dxa"/>
            <w:tcBorders>
              <w:top w:val="nil"/>
              <w:left w:val="nil"/>
              <w:bottom w:val="single" w:sz="4" w:space="0" w:color="auto"/>
              <w:right w:val="single" w:sz="4" w:space="0" w:color="auto"/>
            </w:tcBorders>
            <w:tcMar>
              <w:top w:w="15" w:type="dxa"/>
              <w:left w:w="15" w:type="dxa"/>
              <w:bottom w:w="0" w:type="dxa"/>
              <w:right w:w="15" w:type="dxa"/>
            </w:tcMar>
          </w:tcPr>
          <w:p w14:paraId="6C5DD112" w14:textId="77777777" w:rsidR="00000000" w:rsidRDefault="007478C2">
            <w:pPr>
              <w:jc w:val="right"/>
            </w:pPr>
            <w:r>
              <w:rPr>
                <w:rFonts w:hint="eastAsia"/>
                <w:color w:val="0000FF"/>
                <w:sz w:val="18"/>
              </w:rPr>
              <w:t>（</w:t>
            </w:r>
            <w:r>
              <w:rPr>
                <w:rFonts w:hint="eastAsia"/>
                <w:color w:val="0000FF"/>
                <w:sz w:val="18"/>
              </w:rPr>
              <w:t>0589</w:t>
            </w:r>
            <w:r>
              <w:rPr>
                <w:rFonts w:hint="eastAsia"/>
                <w:color w:val="0000FF"/>
                <w:sz w:val="18"/>
              </w:rPr>
              <w:t>）</w:t>
            </w:r>
          </w:p>
        </w:tc>
      </w:tr>
    </w:tbl>
    <w:p w14:paraId="079063C7" w14:textId="77777777" w:rsidR="00000000" w:rsidRDefault="007478C2">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0701</w:t>
      </w:r>
      <w:r>
        <w:rPr>
          <w:rFonts w:hint="eastAsia"/>
          <w:color w:val="0000FF"/>
          <w:sz w:val="18"/>
        </w:rPr>
        <w:t>）</w:t>
      </w:r>
    </w:p>
    <w:p w14:paraId="49508263" w14:textId="77777777" w:rsidR="00000000" w:rsidRDefault="007478C2">
      <w:pPr>
        <w:rPr>
          <w:rFonts w:ascii="宋体" w:hAnsi="宋体"/>
          <w:sz w:val="24"/>
        </w:rPr>
      </w:pPr>
    </w:p>
    <w:p w14:paraId="30A6F98A" w14:textId="77777777" w:rsidR="00000000" w:rsidRDefault="007478C2">
      <w:pPr>
        <w:spacing w:line="360" w:lineRule="auto"/>
        <w:outlineLvl w:val="3"/>
        <w:rPr>
          <w:rFonts w:ascii="宋体" w:hAnsi="宋体"/>
          <w:b/>
          <w:sz w:val="24"/>
        </w:rPr>
      </w:pPr>
      <w:r>
        <w:rPr>
          <w:rFonts w:ascii="宋体" w:hAnsi="宋体" w:hint="eastAsia"/>
          <w:b/>
          <w:sz w:val="24"/>
        </w:rPr>
        <w:t>11.5.</w:t>
      </w:r>
      <w:r>
        <w:rPr>
          <w:rFonts w:ascii="宋体" w:hAnsi="宋体"/>
          <w:b/>
          <w:sz w:val="24"/>
        </w:rPr>
        <w:t>19</w:t>
      </w:r>
      <w:r>
        <w:rPr>
          <w:rFonts w:ascii="宋体" w:hAnsi="宋体" w:hint="eastAsia"/>
          <w:b/>
          <w:sz w:val="24"/>
        </w:rPr>
        <w:t>.1.</w:t>
      </w:r>
      <w:r>
        <w:rPr>
          <w:rFonts w:ascii="宋体" w:hAnsi="宋体"/>
          <w:b/>
          <w:sz w:val="24"/>
        </w:rPr>
        <w:t xml:space="preserve">3 </w:t>
      </w:r>
      <w:r>
        <w:rPr>
          <w:rFonts w:ascii="宋体" w:hAnsi="宋体" w:hint="eastAsia"/>
          <w:b/>
          <w:sz w:val="24"/>
        </w:rPr>
        <w:t>因抵押、质押或冻结等对使用有限制、有潜在回收风险的款项说明（如有）</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FF412A8" w14:textId="77777777">
        <w:tc>
          <w:tcPr>
            <w:tcW w:w="9286" w:type="dxa"/>
          </w:tcPr>
          <w:p w14:paraId="10BFFA5A" w14:textId="77777777" w:rsidR="00000000" w:rsidRDefault="007478C2">
            <w:pPr>
              <w:spacing w:line="360" w:lineRule="auto"/>
              <w:outlineLvl w:val="2"/>
            </w:pPr>
            <w:r>
              <w:rPr>
                <w:rFonts w:hint="eastAsia"/>
                <w:color w:val="0000FF"/>
                <w:sz w:val="18"/>
              </w:rPr>
              <w:t>（</w:t>
            </w:r>
            <w:r>
              <w:rPr>
                <w:color w:val="0000FF"/>
                <w:sz w:val="18"/>
              </w:rPr>
              <w:t>4238</w:t>
            </w:r>
            <w:r>
              <w:rPr>
                <w:rFonts w:hint="eastAsia"/>
                <w:color w:val="0000FF"/>
                <w:sz w:val="18"/>
              </w:rPr>
              <w:t>）</w:t>
            </w:r>
          </w:p>
        </w:tc>
      </w:tr>
    </w:tbl>
    <w:p w14:paraId="417C8734" w14:textId="77777777" w:rsidR="00000000" w:rsidRDefault="007478C2">
      <w:pPr>
        <w:rPr>
          <w:rFonts w:ascii="宋体" w:hAnsi="宋体"/>
          <w:color w:val="0000FF"/>
          <w:kern w:val="0"/>
          <w:sz w:val="18"/>
        </w:rPr>
      </w:pPr>
    </w:p>
    <w:p w14:paraId="615BBD5D" w14:textId="77777777" w:rsidR="00000000" w:rsidRDefault="007478C2">
      <w:pPr>
        <w:spacing w:line="360" w:lineRule="auto"/>
        <w:outlineLvl w:val="3"/>
        <w:rPr>
          <w:rFonts w:ascii="宋体" w:hAnsi="宋体" w:hint="eastAsia"/>
          <w:b/>
          <w:sz w:val="24"/>
        </w:rPr>
      </w:pPr>
      <w:r>
        <w:rPr>
          <w:rFonts w:ascii="宋体" w:hAnsi="宋体" w:hint="eastAsia"/>
          <w:b/>
          <w:sz w:val="24"/>
        </w:rPr>
        <w:t>11.5.</w:t>
      </w:r>
      <w:r>
        <w:rPr>
          <w:rFonts w:ascii="宋体" w:hAnsi="宋体"/>
          <w:b/>
          <w:sz w:val="24"/>
        </w:rPr>
        <w:t>19</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hint="eastAsia"/>
          <w:b/>
          <w:sz w:val="24"/>
        </w:rPr>
        <w:t>长期股权投资</w:t>
      </w:r>
    </w:p>
    <w:p w14:paraId="177C9312" w14:textId="77777777" w:rsidR="00000000" w:rsidRDefault="007478C2">
      <w:pPr>
        <w:spacing w:line="360" w:lineRule="auto"/>
        <w:outlineLvl w:val="3"/>
        <w:rPr>
          <w:rFonts w:ascii="宋体" w:hAnsi="宋体"/>
          <w:b/>
          <w:sz w:val="24"/>
        </w:rPr>
      </w:pPr>
      <w:r>
        <w:rPr>
          <w:rFonts w:ascii="宋体" w:hAnsi="宋体" w:hint="eastAsia"/>
          <w:b/>
          <w:sz w:val="24"/>
        </w:rPr>
        <w:t>11.5.19.</w:t>
      </w:r>
      <w:r>
        <w:rPr>
          <w:rFonts w:ascii="宋体" w:hAnsi="宋体"/>
          <w:b/>
          <w:sz w:val="24"/>
        </w:rPr>
        <w:t>2</w:t>
      </w:r>
      <w:r>
        <w:rPr>
          <w:rFonts w:ascii="宋体" w:hAnsi="宋体" w:hint="eastAsia"/>
          <w:b/>
          <w:sz w:val="24"/>
        </w:rPr>
        <w:t>.</w:t>
      </w:r>
      <w:r>
        <w:rPr>
          <w:rFonts w:ascii="宋体" w:hAnsi="宋体"/>
          <w:b/>
          <w:sz w:val="24"/>
        </w:rPr>
        <w:t>1</w:t>
      </w:r>
      <w:r>
        <w:rPr>
          <w:rFonts w:ascii="宋体" w:hAnsi="宋体" w:hint="eastAsia"/>
          <w:b/>
          <w:sz w:val="24"/>
        </w:rPr>
        <w:t xml:space="preserve"> </w:t>
      </w:r>
      <w:r>
        <w:rPr>
          <w:rFonts w:ascii="宋体" w:hAnsi="宋体"/>
          <w:b/>
          <w:sz w:val="24"/>
        </w:rPr>
        <w:t>长期股权投资情</w:t>
      </w:r>
      <w:r>
        <w:rPr>
          <w:rFonts w:ascii="宋体" w:hAnsi="宋体"/>
          <w:b/>
          <w:sz w:val="24"/>
        </w:rPr>
        <w:t>况</w:t>
      </w:r>
    </w:p>
    <w:p w14:paraId="2122DDCD" w14:textId="77777777" w:rsidR="00000000" w:rsidRDefault="007478C2">
      <w:pPr>
        <w:spacing w:line="360" w:lineRule="auto"/>
        <w:ind w:left="6240" w:right="480" w:firstLine="480"/>
        <w:jc w:val="center"/>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0"/>
        <w:gridCol w:w="1239"/>
        <w:gridCol w:w="1241"/>
        <w:gridCol w:w="1242"/>
        <w:gridCol w:w="1241"/>
        <w:gridCol w:w="1241"/>
        <w:gridCol w:w="1242"/>
      </w:tblGrid>
      <w:tr w:rsidR="00000000" w14:paraId="14087063" w14:textId="77777777">
        <w:trPr>
          <w:cantSplit/>
          <w:trHeight w:val="300"/>
          <w:jc w:val="center"/>
        </w:trPr>
        <w:tc>
          <w:tcPr>
            <w:tcW w:w="1840" w:type="dxa"/>
          </w:tcPr>
          <w:p w14:paraId="51A3C728" w14:textId="77777777" w:rsidR="00000000" w:rsidRDefault="007478C2">
            <w:pPr>
              <w:widowControl/>
              <w:jc w:val="center"/>
              <w:rPr>
                <w:rFonts w:ascii="宋体" w:hAnsi="宋体"/>
                <w:sz w:val="24"/>
              </w:rPr>
            </w:pPr>
          </w:p>
        </w:tc>
        <w:tc>
          <w:tcPr>
            <w:tcW w:w="3722" w:type="dxa"/>
            <w:gridSpan w:val="3"/>
            <w:vAlign w:val="center"/>
          </w:tcPr>
          <w:p w14:paraId="131C2087" w14:textId="77777777" w:rsidR="00000000" w:rsidRDefault="007478C2">
            <w:pPr>
              <w:widowControl/>
              <w:jc w:val="center"/>
              <w:rPr>
                <w:rFonts w:ascii="宋体" w:hAnsi="宋体"/>
                <w:sz w:val="24"/>
              </w:rPr>
            </w:pPr>
            <w:r>
              <w:rPr>
                <w:rFonts w:ascii="宋体" w:hAnsi="宋体" w:hint="eastAsia"/>
                <w:sz w:val="24"/>
              </w:rPr>
              <w:t>本期末</w:t>
            </w:r>
          </w:p>
          <w:p w14:paraId="39188A19" w14:textId="77777777" w:rsidR="00000000" w:rsidRDefault="007478C2">
            <w:pPr>
              <w:widowControl/>
              <w:jc w:val="center"/>
              <w:rPr>
                <w:rFonts w:ascii="宋体" w:hAnsi="宋体"/>
                <w:kern w:val="0"/>
                <w:sz w:val="24"/>
                <w:u w:val="single"/>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c>
          <w:tcPr>
            <w:tcW w:w="3724" w:type="dxa"/>
            <w:gridSpan w:val="3"/>
          </w:tcPr>
          <w:p w14:paraId="7D76BD9D" w14:textId="77777777" w:rsidR="00000000" w:rsidRDefault="007478C2">
            <w:pPr>
              <w:widowControl/>
              <w:jc w:val="center"/>
              <w:rPr>
                <w:rFonts w:ascii="宋体" w:hAnsi="宋体"/>
                <w:sz w:val="24"/>
              </w:rPr>
            </w:pPr>
            <w:r>
              <w:rPr>
                <w:rFonts w:ascii="宋体" w:hAnsi="宋体" w:hint="eastAsia"/>
                <w:sz w:val="24"/>
              </w:rPr>
              <w:t>上年度末</w:t>
            </w:r>
          </w:p>
          <w:p w14:paraId="4F553CC0" w14:textId="77777777" w:rsidR="00000000" w:rsidRDefault="007478C2">
            <w:pPr>
              <w:widowControl/>
              <w:jc w:val="center"/>
              <w:rPr>
                <w:rFonts w:ascii="宋体" w:hAnsi="宋体"/>
                <w:sz w:val="24"/>
              </w:rPr>
            </w:pPr>
            <w:r>
              <w:rPr>
                <w:rFonts w:ascii="宋体" w:hAnsi="宋体" w:hint="eastAsia"/>
                <w:sz w:val="24"/>
              </w:rPr>
              <w:t>_</w:t>
            </w:r>
            <w:r>
              <w:rPr>
                <w:rFonts w:ascii="宋体" w:hAnsi="宋体" w:hint="eastAsia"/>
                <w:sz w:val="24"/>
              </w:rPr>
              <w:t>年</w:t>
            </w:r>
            <w:r>
              <w:rPr>
                <w:rFonts w:ascii="宋体" w:hAnsi="宋体" w:hint="eastAsia"/>
                <w:sz w:val="24"/>
              </w:rPr>
              <w:t>_</w:t>
            </w:r>
            <w:r>
              <w:rPr>
                <w:rFonts w:ascii="宋体" w:hAnsi="宋体" w:hint="eastAsia"/>
                <w:sz w:val="24"/>
              </w:rPr>
              <w:t>月</w:t>
            </w:r>
            <w:r>
              <w:rPr>
                <w:rFonts w:ascii="宋体" w:hAnsi="宋体" w:hint="eastAsia"/>
                <w:sz w:val="24"/>
              </w:rPr>
              <w:t>_</w:t>
            </w:r>
            <w:r>
              <w:rPr>
                <w:rFonts w:ascii="宋体" w:hAnsi="宋体" w:hint="eastAsia"/>
                <w:sz w:val="24"/>
              </w:rPr>
              <w:t>日</w:t>
            </w:r>
          </w:p>
        </w:tc>
      </w:tr>
      <w:tr w:rsidR="00000000" w14:paraId="46631D62" w14:textId="77777777">
        <w:trPr>
          <w:cantSplit/>
          <w:trHeight w:val="300"/>
          <w:jc w:val="center"/>
        </w:trPr>
        <w:tc>
          <w:tcPr>
            <w:tcW w:w="1840" w:type="dxa"/>
          </w:tcPr>
          <w:p w14:paraId="22CC4941" w14:textId="77777777" w:rsidR="00000000" w:rsidRDefault="007478C2">
            <w:pPr>
              <w:widowControl/>
              <w:jc w:val="center"/>
              <w:rPr>
                <w:rFonts w:ascii="宋体" w:hAnsi="宋体"/>
                <w:kern w:val="0"/>
                <w:sz w:val="24"/>
              </w:rPr>
            </w:pPr>
          </w:p>
        </w:tc>
        <w:tc>
          <w:tcPr>
            <w:tcW w:w="1239" w:type="dxa"/>
            <w:vAlign w:val="center"/>
          </w:tcPr>
          <w:p w14:paraId="1222FA70" w14:textId="77777777" w:rsidR="00000000" w:rsidRDefault="007478C2">
            <w:pPr>
              <w:widowControl/>
              <w:jc w:val="center"/>
              <w:rPr>
                <w:rFonts w:ascii="宋体" w:hAnsi="宋体"/>
                <w:kern w:val="0"/>
                <w:sz w:val="24"/>
              </w:rPr>
            </w:pPr>
            <w:r>
              <w:rPr>
                <w:rFonts w:ascii="宋体" w:hAnsi="宋体" w:hint="eastAsia"/>
                <w:kern w:val="0"/>
                <w:sz w:val="24"/>
              </w:rPr>
              <w:t>账面余额</w:t>
            </w:r>
          </w:p>
        </w:tc>
        <w:tc>
          <w:tcPr>
            <w:tcW w:w="1241" w:type="dxa"/>
            <w:vAlign w:val="center"/>
          </w:tcPr>
          <w:p w14:paraId="62EE5A86" w14:textId="77777777" w:rsidR="00000000" w:rsidRDefault="007478C2">
            <w:pPr>
              <w:widowControl/>
              <w:jc w:val="center"/>
              <w:rPr>
                <w:rFonts w:ascii="宋体" w:hAnsi="宋体"/>
                <w:kern w:val="0"/>
                <w:sz w:val="24"/>
              </w:rPr>
            </w:pPr>
            <w:r>
              <w:rPr>
                <w:rFonts w:ascii="宋体" w:hAnsi="宋体" w:hint="eastAsia"/>
                <w:kern w:val="0"/>
                <w:sz w:val="24"/>
              </w:rPr>
              <w:t>减值准备</w:t>
            </w:r>
          </w:p>
        </w:tc>
        <w:tc>
          <w:tcPr>
            <w:tcW w:w="1242" w:type="dxa"/>
            <w:vAlign w:val="center"/>
          </w:tcPr>
          <w:p w14:paraId="6D13BD97" w14:textId="77777777" w:rsidR="00000000" w:rsidRDefault="007478C2">
            <w:pPr>
              <w:widowControl/>
              <w:jc w:val="center"/>
              <w:rPr>
                <w:rFonts w:ascii="宋体" w:hAnsi="宋体"/>
                <w:kern w:val="0"/>
                <w:sz w:val="24"/>
              </w:rPr>
            </w:pPr>
            <w:r>
              <w:rPr>
                <w:rFonts w:ascii="宋体" w:hAnsi="宋体" w:hint="eastAsia"/>
                <w:kern w:val="0"/>
                <w:sz w:val="24"/>
              </w:rPr>
              <w:t>账面价值</w:t>
            </w:r>
          </w:p>
        </w:tc>
        <w:tc>
          <w:tcPr>
            <w:tcW w:w="1241" w:type="dxa"/>
            <w:vAlign w:val="center"/>
          </w:tcPr>
          <w:p w14:paraId="295D2DD0" w14:textId="77777777" w:rsidR="00000000" w:rsidRDefault="007478C2">
            <w:pPr>
              <w:widowControl/>
              <w:jc w:val="center"/>
              <w:rPr>
                <w:rFonts w:ascii="宋体" w:hAnsi="宋体"/>
                <w:kern w:val="0"/>
                <w:sz w:val="24"/>
              </w:rPr>
            </w:pPr>
            <w:r>
              <w:rPr>
                <w:rFonts w:ascii="宋体" w:hAnsi="宋体" w:hint="eastAsia"/>
                <w:kern w:val="0"/>
                <w:sz w:val="24"/>
              </w:rPr>
              <w:t>账面余额</w:t>
            </w:r>
          </w:p>
        </w:tc>
        <w:tc>
          <w:tcPr>
            <w:tcW w:w="1241" w:type="dxa"/>
            <w:vAlign w:val="center"/>
          </w:tcPr>
          <w:p w14:paraId="76B34406" w14:textId="77777777" w:rsidR="00000000" w:rsidRDefault="007478C2">
            <w:pPr>
              <w:widowControl/>
              <w:jc w:val="center"/>
              <w:rPr>
                <w:rFonts w:ascii="宋体" w:hAnsi="宋体"/>
                <w:kern w:val="0"/>
                <w:sz w:val="24"/>
              </w:rPr>
            </w:pPr>
            <w:r>
              <w:rPr>
                <w:rFonts w:ascii="宋体" w:hAnsi="宋体" w:hint="eastAsia"/>
                <w:kern w:val="0"/>
                <w:sz w:val="24"/>
              </w:rPr>
              <w:t>减值准备</w:t>
            </w:r>
          </w:p>
        </w:tc>
        <w:tc>
          <w:tcPr>
            <w:tcW w:w="1242" w:type="dxa"/>
            <w:vAlign w:val="center"/>
          </w:tcPr>
          <w:p w14:paraId="5645949D" w14:textId="77777777" w:rsidR="00000000" w:rsidRDefault="007478C2">
            <w:pPr>
              <w:widowControl/>
              <w:jc w:val="center"/>
              <w:rPr>
                <w:rFonts w:ascii="宋体" w:hAnsi="宋体"/>
                <w:kern w:val="0"/>
                <w:sz w:val="24"/>
              </w:rPr>
            </w:pPr>
            <w:r>
              <w:rPr>
                <w:rFonts w:ascii="宋体" w:hAnsi="宋体" w:hint="eastAsia"/>
                <w:kern w:val="0"/>
                <w:sz w:val="24"/>
              </w:rPr>
              <w:t>账面价值</w:t>
            </w:r>
          </w:p>
        </w:tc>
      </w:tr>
      <w:tr w:rsidR="00000000" w14:paraId="23A7E52C" w14:textId="77777777">
        <w:trPr>
          <w:cantSplit/>
          <w:trHeight w:val="300"/>
          <w:jc w:val="center"/>
        </w:trPr>
        <w:tc>
          <w:tcPr>
            <w:tcW w:w="1840" w:type="dxa"/>
          </w:tcPr>
          <w:p w14:paraId="636B03FA" w14:textId="77777777" w:rsidR="00000000" w:rsidRDefault="007478C2">
            <w:pPr>
              <w:widowControl/>
              <w:jc w:val="left"/>
              <w:rPr>
                <w:rFonts w:ascii="宋体" w:hAnsi="宋体"/>
                <w:kern w:val="0"/>
                <w:sz w:val="24"/>
              </w:rPr>
            </w:pPr>
            <w:r>
              <w:rPr>
                <w:rFonts w:ascii="宋体" w:hAnsi="宋体" w:hint="eastAsia"/>
                <w:kern w:val="0"/>
                <w:sz w:val="24"/>
              </w:rPr>
              <w:t>对子公司投资</w:t>
            </w:r>
          </w:p>
        </w:tc>
        <w:tc>
          <w:tcPr>
            <w:tcW w:w="1239" w:type="dxa"/>
          </w:tcPr>
          <w:p w14:paraId="1B8483AF" w14:textId="77777777" w:rsidR="00000000" w:rsidRDefault="007478C2">
            <w:pPr>
              <w:widowControl/>
              <w:jc w:val="center"/>
              <w:rPr>
                <w:rFonts w:ascii="宋体" w:hAnsi="宋体"/>
                <w:kern w:val="0"/>
                <w:sz w:val="24"/>
              </w:rPr>
            </w:pPr>
            <w:r>
              <w:rPr>
                <w:rFonts w:hint="eastAsia"/>
                <w:color w:val="0000FF"/>
                <w:sz w:val="18"/>
              </w:rPr>
              <w:t>（</w:t>
            </w:r>
            <w:r>
              <w:rPr>
                <w:color w:val="0000FF"/>
                <w:sz w:val="18"/>
              </w:rPr>
              <w:t>6503</w:t>
            </w:r>
            <w:r>
              <w:rPr>
                <w:rFonts w:hint="eastAsia"/>
                <w:color w:val="0000FF"/>
                <w:sz w:val="18"/>
              </w:rPr>
              <w:t>）</w:t>
            </w:r>
          </w:p>
        </w:tc>
        <w:tc>
          <w:tcPr>
            <w:tcW w:w="1241" w:type="dxa"/>
          </w:tcPr>
          <w:p w14:paraId="45BC9FB3" w14:textId="77777777" w:rsidR="00000000" w:rsidRDefault="007478C2">
            <w:pPr>
              <w:widowControl/>
              <w:jc w:val="center"/>
              <w:rPr>
                <w:rFonts w:ascii="宋体" w:hAnsi="宋体"/>
                <w:kern w:val="0"/>
                <w:sz w:val="24"/>
              </w:rPr>
            </w:pPr>
            <w:r>
              <w:rPr>
                <w:rFonts w:hint="eastAsia"/>
                <w:color w:val="0000FF"/>
                <w:sz w:val="18"/>
              </w:rPr>
              <w:t>（</w:t>
            </w:r>
            <w:r>
              <w:rPr>
                <w:color w:val="0000FF"/>
                <w:sz w:val="18"/>
              </w:rPr>
              <w:t>6504</w:t>
            </w:r>
            <w:r>
              <w:rPr>
                <w:rFonts w:hint="eastAsia"/>
                <w:color w:val="0000FF"/>
                <w:sz w:val="18"/>
              </w:rPr>
              <w:t>）</w:t>
            </w:r>
          </w:p>
        </w:tc>
        <w:tc>
          <w:tcPr>
            <w:tcW w:w="1242" w:type="dxa"/>
          </w:tcPr>
          <w:p w14:paraId="704768AC" w14:textId="77777777" w:rsidR="00000000" w:rsidRDefault="007478C2">
            <w:pPr>
              <w:widowControl/>
              <w:jc w:val="center"/>
              <w:rPr>
                <w:rFonts w:ascii="宋体" w:hAnsi="宋体"/>
                <w:kern w:val="0"/>
                <w:sz w:val="24"/>
              </w:rPr>
            </w:pPr>
            <w:r>
              <w:rPr>
                <w:rFonts w:hint="eastAsia"/>
                <w:color w:val="0000FF"/>
                <w:sz w:val="18"/>
              </w:rPr>
              <w:t>（</w:t>
            </w:r>
            <w:r>
              <w:rPr>
                <w:color w:val="0000FF"/>
                <w:sz w:val="18"/>
              </w:rPr>
              <w:t>6505</w:t>
            </w:r>
            <w:r>
              <w:rPr>
                <w:rFonts w:hint="eastAsia"/>
                <w:color w:val="0000FF"/>
                <w:sz w:val="18"/>
              </w:rPr>
              <w:t>）</w:t>
            </w:r>
          </w:p>
        </w:tc>
        <w:tc>
          <w:tcPr>
            <w:tcW w:w="1241" w:type="dxa"/>
          </w:tcPr>
          <w:p w14:paraId="7E8775BB" w14:textId="77777777" w:rsidR="00000000" w:rsidRDefault="007478C2">
            <w:pPr>
              <w:widowControl/>
              <w:jc w:val="center"/>
              <w:rPr>
                <w:rFonts w:ascii="宋体" w:hAnsi="宋体"/>
                <w:kern w:val="0"/>
                <w:sz w:val="24"/>
              </w:rPr>
            </w:pPr>
            <w:r>
              <w:rPr>
                <w:rFonts w:hint="eastAsia"/>
                <w:color w:val="0000FF"/>
                <w:sz w:val="18"/>
              </w:rPr>
              <w:t>（</w:t>
            </w:r>
            <w:r>
              <w:rPr>
                <w:color w:val="0000FF"/>
                <w:sz w:val="18"/>
              </w:rPr>
              <w:t>6503</w:t>
            </w:r>
            <w:r>
              <w:rPr>
                <w:rFonts w:hint="eastAsia"/>
                <w:color w:val="0000FF"/>
                <w:sz w:val="18"/>
              </w:rPr>
              <w:t>）</w:t>
            </w:r>
          </w:p>
        </w:tc>
        <w:tc>
          <w:tcPr>
            <w:tcW w:w="1241" w:type="dxa"/>
          </w:tcPr>
          <w:p w14:paraId="2DBC92D3" w14:textId="77777777" w:rsidR="00000000" w:rsidRDefault="007478C2">
            <w:pPr>
              <w:widowControl/>
              <w:jc w:val="center"/>
              <w:rPr>
                <w:rFonts w:ascii="宋体" w:hAnsi="宋体"/>
                <w:kern w:val="0"/>
                <w:sz w:val="24"/>
              </w:rPr>
            </w:pPr>
            <w:r>
              <w:rPr>
                <w:rFonts w:hint="eastAsia"/>
                <w:color w:val="0000FF"/>
                <w:sz w:val="18"/>
              </w:rPr>
              <w:t>（</w:t>
            </w:r>
            <w:r>
              <w:rPr>
                <w:color w:val="0000FF"/>
                <w:sz w:val="18"/>
              </w:rPr>
              <w:t>6504</w:t>
            </w:r>
            <w:r>
              <w:rPr>
                <w:rFonts w:hint="eastAsia"/>
                <w:color w:val="0000FF"/>
                <w:sz w:val="18"/>
              </w:rPr>
              <w:t>）</w:t>
            </w:r>
          </w:p>
        </w:tc>
        <w:tc>
          <w:tcPr>
            <w:tcW w:w="1242" w:type="dxa"/>
          </w:tcPr>
          <w:p w14:paraId="3659874A" w14:textId="77777777" w:rsidR="00000000" w:rsidRDefault="007478C2">
            <w:pPr>
              <w:widowControl/>
              <w:jc w:val="center"/>
              <w:rPr>
                <w:rFonts w:ascii="宋体" w:hAnsi="宋体"/>
                <w:kern w:val="0"/>
                <w:sz w:val="24"/>
              </w:rPr>
            </w:pPr>
            <w:r>
              <w:rPr>
                <w:rFonts w:hint="eastAsia"/>
                <w:color w:val="0000FF"/>
                <w:sz w:val="18"/>
              </w:rPr>
              <w:t>（</w:t>
            </w:r>
            <w:r>
              <w:rPr>
                <w:color w:val="0000FF"/>
                <w:sz w:val="18"/>
              </w:rPr>
              <w:t>6505</w:t>
            </w:r>
            <w:r>
              <w:rPr>
                <w:rFonts w:hint="eastAsia"/>
                <w:color w:val="0000FF"/>
                <w:sz w:val="18"/>
              </w:rPr>
              <w:t>）</w:t>
            </w:r>
          </w:p>
        </w:tc>
      </w:tr>
      <w:tr w:rsidR="00000000" w14:paraId="5C2AFAA0" w14:textId="77777777">
        <w:trPr>
          <w:cantSplit/>
          <w:trHeight w:val="300"/>
          <w:jc w:val="center"/>
        </w:trPr>
        <w:tc>
          <w:tcPr>
            <w:tcW w:w="1840" w:type="dxa"/>
          </w:tcPr>
          <w:p w14:paraId="7B0F80CD" w14:textId="77777777" w:rsidR="00000000" w:rsidRDefault="007478C2">
            <w:pPr>
              <w:widowControl/>
              <w:jc w:val="left"/>
              <w:rPr>
                <w:rFonts w:ascii="宋体" w:hAnsi="宋体"/>
                <w:kern w:val="0"/>
                <w:sz w:val="24"/>
              </w:rPr>
            </w:pPr>
            <w:r>
              <w:rPr>
                <w:rFonts w:hint="eastAsia"/>
                <w:color w:val="0000FF"/>
                <w:sz w:val="18"/>
              </w:rPr>
              <w:t>（</w:t>
            </w:r>
            <w:r>
              <w:rPr>
                <w:color w:val="0000FF"/>
                <w:sz w:val="18"/>
              </w:rPr>
              <w:t>6508</w:t>
            </w:r>
            <w:r>
              <w:rPr>
                <w:rFonts w:hint="eastAsia"/>
                <w:color w:val="0000FF"/>
                <w:sz w:val="18"/>
              </w:rPr>
              <w:t>）</w:t>
            </w:r>
          </w:p>
        </w:tc>
        <w:tc>
          <w:tcPr>
            <w:tcW w:w="1239" w:type="dxa"/>
          </w:tcPr>
          <w:p w14:paraId="1CCD450A" w14:textId="77777777" w:rsidR="00000000" w:rsidRDefault="007478C2">
            <w:pPr>
              <w:widowControl/>
              <w:jc w:val="center"/>
              <w:rPr>
                <w:rFonts w:ascii="宋体" w:hAnsi="宋体"/>
                <w:kern w:val="0"/>
                <w:sz w:val="24"/>
              </w:rPr>
            </w:pPr>
            <w:r>
              <w:rPr>
                <w:rFonts w:hint="eastAsia"/>
                <w:color w:val="0000FF"/>
                <w:sz w:val="18"/>
              </w:rPr>
              <w:t>（</w:t>
            </w:r>
            <w:r>
              <w:rPr>
                <w:color w:val="0000FF"/>
                <w:sz w:val="18"/>
              </w:rPr>
              <w:t>6509</w:t>
            </w:r>
            <w:r>
              <w:rPr>
                <w:rFonts w:hint="eastAsia"/>
                <w:color w:val="0000FF"/>
                <w:sz w:val="18"/>
              </w:rPr>
              <w:t>）</w:t>
            </w:r>
          </w:p>
        </w:tc>
        <w:tc>
          <w:tcPr>
            <w:tcW w:w="1241" w:type="dxa"/>
          </w:tcPr>
          <w:p w14:paraId="09DE612F" w14:textId="77777777" w:rsidR="00000000" w:rsidRDefault="007478C2">
            <w:pPr>
              <w:widowControl/>
              <w:jc w:val="center"/>
              <w:rPr>
                <w:rFonts w:ascii="宋体" w:hAnsi="宋体"/>
                <w:kern w:val="0"/>
                <w:sz w:val="24"/>
              </w:rPr>
            </w:pPr>
            <w:r>
              <w:rPr>
                <w:rFonts w:hint="eastAsia"/>
                <w:color w:val="0000FF"/>
                <w:sz w:val="18"/>
              </w:rPr>
              <w:t>（</w:t>
            </w:r>
            <w:r>
              <w:rPr>
                <w:color w:val="0000FF"/>
                <w:sz w:val="18"/>
              </w:rPr>
              <w:t>6510</w:t>
            </w:r>
            <w:r>
              <w:rPr>
                <w:rFonts w:hint="eastAsia"/>
                <w:color w:val="0000FF"/>
                <w:sz w:val="18"/>
              </w:rPr>
              <w:t>）</w:t>
            </w:r>
          </w:p>
        </w:tc>
        <w:tc>
          <w:tcPr>
            <w:tcW w:w="1242" w:type="dxa"/>
          </w:tcPr>
          <w:p w14:paraId="334305AB" w14:textId="77777777" w:rsidR="00000000" w:rsidRDefault="007478C2">
            <w:pPr>
              <w:widowControl/>
              <w:jc w:val="center"/>
              <w:rPr>
                <w:rFonts w:ascii="宋体" w:hAnsi="宋体"/>
                <w:kern w:val="0"/>
                <w:sz w:val="24"/>
              </w:rPr>
            </w:pPr>
            <w:r>
              <w:rPr>
                <w:rFonts w:hint="eastAsia"/>
                <w:color w:val="0000FF"/>
                <w:sz w:val="18"/>
              </w:rPr>
              <w:t>（</w:t>
            </w:r>
            <w:r>
              <w:rPr>
                <w:color w:val="0000FF"/>
                <w:sz w:val="18"/>
              </w:rPr>
              <w:t>6511</w:t>
            </w:r>
            <w:r>
              <w:rPr>
                <w:rFonts w:hint="eastAsia"/>
                <w:color w:val="0000FF"/>
                <w:sz w:val="18"/>
              </w:rPr>
              <w:t>）</w:t>
            </w:r>
          </w:p>
        </w:tc>
        <w:tc>
          <w:tcPr>
            <w:tcW w:w="1241" w:type="dxa"/>
          </w:tcPr>
          <w:p w14:paraId="2D3D3070" w14:textId="77777777" w:rsidR="00000000" w:rsidRDefault="007478C2">
            <w:pPr>
              <w:widowControl/>
              <w:jc w:val="center"/>
              <w:rPr>
                <w:rFonts w:ascii="宋体" w:hAnsi="宋体"/>
                <w:kern w:val="0"/>
                <w:sz w:val="24"/>
              </w:rPr>
            </w:pPr>
            <w:r>
              <w:rPr>
                <w:rFonts w:hint="eastAsia"/>
                <w:color w:val="0000FF"/>
                <w:sz w:val="18"/>
              </w:rPr>
              <w:t>（</w:t>
            </w:r>
            <w:r>
              <w:rPr>
                <w:color w:val="0000FF"/>
                <w:sz w:val="18"/>
              </w:rPr>
              <w:t>6509</w:t>
            </w:r>
            <w:r>
              <w:rPr>
                <w:rFonts w:hint="eastAsia"/>
                <w:color w:val="0000FF"/>
                <w:sz w:val="18"/>
              </w:rPr>
              <w:t>）</w:t>
            </w:r>
          </w:p>
        </w:tc>
        <w:tc>
          <w:tcPr>
            <w:tcW w:w="1241" w:type="dxa"/>
          </w:tcPr>
          <w:p w14:paraId="1F77FED3" w14:textId="77777777" w:rsidR="00000000" w:rsidRDefault="007478C2">
            <w:pPr>
              <w:widowControl/>
              <w:jc w:val="center"/>
              <w:rPr>
                <w:rFonts w:ascii="宋体" w:hAnsi="宋体"/>
                <w:kern w:val="0"/>
                <w:sz w:val="24"/>
              </w:rPr>
            </w:pPr>
            <w:r>
              <w:rPr>
                <w:rFonts w:hint="eastAsia"/>
                <w:color w:val="0000FF"/>
                <w:sz w:val="18"/>
              </w:rPr>
              <w:t>（</w:t>
            </w:r>
            <w:r>
              <w:rPr>
                <w:color w:val="0000FF"/>
                <w:sz w:val="18"/>
              </w:rPr>
              <w:t>6510</w:t>
            </w:r>
            <w:r>
              <w:rPr>
                <w:rFonts w:hint="eastAsia"/>
                <w:color w:val="0000FF"/>
                <w:sz w:val="18"/>
              </w:rPr>
              <w:t>）</w:t>
            </w:r>
          </w:p>
        </w:tc>
        <w:tc>
          <w:tcPr>
            <w:tcW w:w="1242" w:type="dxa"/>
          </w:tcPr>
          <w:p w14:paraId="597798BA" w14:textId="77777777" w:rsidR="00000000" w:rsidRDefault="007478C2">
            <w:pPr>
              <w:widowControl/>
              <w:jc w:val="center"/>
              <w:rPr>
                <w:rFonts w:ascii="宋体" w:hAnsi="宋体"/>
                <w:kern w:val="0"/>
                <w:sz w:val="24"/>
              </w:rPr>
            </w:pPr>
            <w:r>
              <w:rPr>
                <w:rFonts w:hint="eastAsia"/>
                <w:color w:val="0000FF"/>
                <w:sz w:val="18"/>
              </w:rPr>
              <w:t>（</w:t>
            </w:r>
            <w:r>
              <w:rPr>
                <w:color w:val="0000FF"/>
                <w:sz w:val="18"/>
              </w:rPr>
              <w:t>6511</w:t>
            </w:r>
            <w:r>
              <w:rPr>
                <w:rFonts w:hint="eastAsia"/>
                <w:color w:val="0000FF"/>
                <w:sz w:val="18"/>
              </w:rPr>
              <w:t>）</w:t>
            </w:r>
          </w:p>
        </w:tc>
      </w:tr>
      <w:tr w:rsidR="00000000" w14:paraId="79E09897" w14:textId="77777777">
        <w:trPr>
          <w:cantSplit/>
          <w:trHeight w:val="300"/>
          <w:jc w:val="center"/>
        </w:trPr>
        <w:tc>
          <w:tcPr>
            <w:tcW w:w="1840" w:type="dxa"/>
          </w:tcPr>
          <w:p w14:paraId="77DDAAE8" w14:textId="77777777" w:rsidR="00000000" w:rsidRDefault="007478C2">
            <w:pPr>
              <w:widowControl/>
              <w:jc w:val="center"/>
              <w:rPr>
                <w:rFonts w:ascii="宋体" w:hAnsi="宋体"/>
                <w:kern w:val="0"/>
                <w:sz w:val="24"/>
              </w:rPr>
            </w:pPr>
            <w:r>
              <w:rPr>
                <w:rFonts w:ascii="宋体" w:hAnsi="宋体" w:hint="eastAsia"/>
                <w:kern w:val="0"/>
                <w:sz w:val="24"/>
              </w:rPr>
              <w:t>合计</w:t>
            </w:r>
          </w:p>
        </w:tc>
        <w:tc>
          <w:tcPr>
            <w:tcW w:w="1239" w:type="dxa"/>
          </w:tcPr>
          <w:p w14:paraId="0DF27DDF" w14:textId="77777777" w:rsidR="00000000" w:rsidRDefault="007478C2">
            <w:pPr>
              <w:widowControl/>
              <w:jc w:val="center"/>
              <w:rPr>
                <w:rFonts w:ascii="宋体" w:hAnsi="宋体"/>
                <w:kern w:val="0"/>
                <w:sz w:val="24"/>
              </w:rPr>
            </w:pPr>
            <w:r>
              <w:rPr>
                <w:rFonts w:hint="eastAsia"/>
                <w:color w:val="0000FF"/>
                <w:sz w:val="18"/>
              </w:rPr>
              <w:t>（</w:t>
            </w:r>
            <w:r>
              <w:rPr>
                <w:color w:val="0000FF"/>
                <w:sz w:val="18"/>
              </w:rPr>
              <w:t>6512</w:t>
            </w:r>
            <w:r>
              <w:rPr>
                <w:rFonts w:hint="eastAsia"/>
                <w:color w:val="0000FF"/>
                <w:sz w:val="18"/>
              </w:rPr>
              <w:t>）</w:t>
            </w:r>
          </w:p>
        </w:tc>
        <w:tc>
          <w:tcPr>
            <w:tcW w:w="1241" w:type="dxa"/>
          </w:tcPr>
          <w:p w14:paraId="2AD38398" w14:textId="77777777" w:rsidR="00000000" w:rsidRDefault="007478C2">
            <w:pPr>
              <w:widowControl/>
              <w:jc w:val="center"/>
              <w:rPr>
                <w:rFonts w:ascii="宋体" w:hAnsi="宋体"/>
                <w:kern w:val="0"/>
                <w:sz w:val="24"/>
              </w:rPr>
            </w:pPr>
            <w:r>
              <w:rPr>
                <w:rFonts w:hint="eastAsia"/>
                <w:color w:val="0000FF"/>
                <w:sz w:val="18"/>
              </w:rPr>
              <w:t>（</w:t>
            </w:r>
            <w:r>
              <w:rPr>
                <w:color w:val="0000FF"/>
                <w:sz w:val="18"/>
              </w:rPr>
              <w:t>6513</w:t>
            </w:r>
            <w:r>
              <w:rPr>
                <w:rFonts w:hint="eastAsia"/>
                <w:color w:val="0000FF"/>
                <w:sz w:val="18"/>
              </w:rPr>
              <w:t>）</w:t>
            </w:r>
          </w:p>
        </w:tc>
        <w:tc>
          <w:tcPr>
            <w:tcW w:w="1242" w:type="dxa"/>
          </w:tcPr>
          <w:p w14:paraId="0F6C1ECF" w14:textId="77777777" w:rsidR="00000000" w:rsidRDefault="007478C2">
            <w:pPr>
              <w:widowControl/>
              <w:jc w:val="center"/>
              <w:rPr>
                <w:rFonts w:ascii="宋体" w:hAnsi="宋体"/>
                <w:kern w:val="0"/>
                <w:sz w:val="24"/>
              </w:rPr>
            </w:pPr>
            <w:r>
              <w:rPr>
                <w:rFonts w:hint="eastAsia"/>
                <w:color w:val="0000FF"/>
                <w:sz w:val="18"/>
              </w:rPr>
              <w:t>（</w:t>
            </w:r>
            <w:r>
              <w:rPr>
                <w:color w:val="0000FF"/>
                <w:sz w:val="18"/>
              </w:rPr>
              <w:t>6514</w:t>
            </w:r>
            <w:r>
              <w:rPr>
                <w:rFonts w:hint="eastAsia"/>
                <w:color w:val="0000FF"/>
                <w:sz w:val="18"/>
              </w:rPr>
              <w:t>）</w:t>
            </w:r>
          </w:p>
        </w:tc>
        <w:tc>
          <w:tcPr>
            <w:tcW w:w="1241" w:type="dxa"/>
          </w:tcPr>
          <w:p w14:paraId="41E6B4B4" w14:textId="77777777" w:rsidR="00000000" w:rsidRDefault="007478C2">
            <w:pPr>
              <w:widowControl/>
              <w:jc w:val="center"/>
              <w:rPr>
                <w:rFonts w:ascii="宋体" w:hAnsi="宋体"/>
                <w:kern w:val="0"/>
                <w:sz w:val="24"/>
              </w:rPr>
            </w:pPr>
            <w:r>
              <w:rPr>
                <w:rFonts w:hint="eastAsia"/>
                <w:color w:val="0000FF"/>
                <w:sz w:val="18"/>
              </w:rPr>
              <w:t>（</w:t>
            </w:r>
            <w:r>
              <w:rPr>
                <w:color w:val="0000FF"/>
                <w:sz w:val="18"/>
              </w:rPr>
              <w:t>6512</w:t>
            </w:r>
            <w:r>
              <w:rPr>
                <w:rFonts w:hint="eastAsia"/>
                <w:color w:val="0000FF"/>
                <w:sz w:val="18"/>
              </w:rPr>
              <w:t>）</w:t>
            </w:r>
          </w:p>
        </w:tc>
        <w:tc>
          <w:tcPr>
            <w:tcW w:w="1241" w:type="dxa"/>
          </w:tcPr>
          <w:p w14:paraId="4AAF3E7F" w14:textId="77777777" w:rsidR="00000000" w:rsidRDefault="007478C2">
            <w:pPr>
              <w:widowControl/>
              <w:jc w:val="center"/>
              <w:rPr>
                <w:rFonts w:ascii="宋体" w:hAnsi="宋体"/>
                <w:kern w:val="0"/>
                <w:sz w:val="24"/>
              </w:rPr>
            </w:pPr>
            <w:r>
              <w:rPr>
                <w:rFonts w:hint="eastAsia"/>
                <w:color w:val="0000FF"/>
                <w:sz w:val="18"/>
              </w:rPr>
              <w:t>（</w:t>
            </w:r>
            <w:r>
              <w:rPr>
                <w:color w:val="0000FF"/>
                <w:sz w:val="18"/>
              </w:rPr>
              <w:t>6513</w:t>
            </w:r>
            <w:r>
              <w:rPr>
                <w:rFonts w:hint="eastAsia"/>
                <w:color w:val="0000FF"/>
                <w:sz w:val="18"/>
              </w:rPr>
              <w:t>）</w:t>
            </w:r>
          </w:p>
        </w:tc>
        <w:tc>
          <w:tcPr>
            <w:tcW w:w="1242" w:type="dxa"/>
          </w:tcPr>
          <w:p w14:paraId="3FFD7790" w14:textId="77777777" w:rsidR="00000000" w:rsidRDefault="007478C2">
            <w:pPr>
              <w:widowControl/>
              <w:jc w:val="center"/>
              <w:rPr>
                <w:rFonts w:ascii="宋体" w:hAnsi="宋体"/>
                <w:kern w:val="0"/>
                <w:sz w:val="24"/>
              </w:rPr>
            </w:pPr>
            <w:r>
              <w:rPr>
                <w:rFonts w:hint="eastAsia"/>
                <w:color w:val="0000FF"/>
                <w:sz w:val="18"/>
              </w:rPr>
              <w:t>（</w:t>
            </w:r>
            <w:r>
              <w:rPr>
                <w:color w:val="0000FF"/>
                <w:sz w:val="18"/>
              </w:rPr>
              <w:t>6514</w:t>
            </w:r>
            <w:r>
              <w:rPr>
                <w:rFonts w:hint="eastAsia"/>
                <w:color w:val="0000FF"/>
                <w:sz w:val="18"/>
              </w:rPr>
              <w:t>）</w:t>
            </w:r>
          </w:p>
        </w:tc>
      </w:tr>
    </w:tbl>
    <w:p w14:paraId="384ACB6C" w14:textId="77777777" w:rsidR="00000000" w:rsidRDefault="007478C2">
      <w:pPr>
        <w:rPr>
          <w:rFonts w:ascii="宋体" w:hAnsi="宋体"/>
          <w:color w:val="0000FF"/>
          <w:kern w:val="0"/>
          <w:sz w:val="18"/>
        </w:rPr>
      </w:pPr>
      <w:r>
        <w:rPr>
          <w:rFonts w:ascii="宋体" w:hAnsi="宋体" w:hint="eastAsia"/>
          <w:sz w:val="24"/>
        </w:rPr>
        <w:t>注</w:t>
      </w:r>
      <w:r>
        <w:rPr>
          <w:rFonts w:ascii="宋体" w:hAnsi="宋体" w:hint="eastAsia"/>
          <w:sz w:val="24"/>
        </w:rPr>
        <w:t>:</w:t>
      </w:r>
      <w:r>
        <w:rPr>
          <w:rFonts w:hint="eastAsia"/>
          <w:color w:val="0000FF"/>
          <w:sz w:val="18"/>
        </w:rPr>
        <w:t xml:space="preserve"> </w:t>
      </w:r>
      <w:r>
        <w:rPr>
          <w:rFonts w:hint="eastAsia"/>
          <w:color w:val="0000FF"/>
          <w:sz w:val="18"/>
        </w:rPr>
        <w:t>（</w:t>
      </w:r>
      <w:r>
        <w:rPr>
          <w:color w:val="0000FF"/>
          <w:sz w:val="18"/>
        </w:rPr>
        <w:t>6515</w:t>
      </w:r>
      <w:r>
        <w:rPr>
          <w:rFonts w:hint="eastAsia"/>
          <w:color w:val="0000FF"/>
          <w:sz w:val="18"/>
        </w:rPr>
        <w:t>）</w:t>
      </w:r>
    </w:p>
    <w:p w14:paraId="286ABDBC" w14:textId="77777777" w:rsidR="00000000" w:rsidRDefault="007478C2">
      <w:pPr>
        <w:rPr>
          <w:rFonts w:ascii="宋体" w:hAnsi="宋体"/>
          <w:color w:val="0000FF"/>
          <w:kern w:val="0"/>
          <w:sz w:val="18"/>
        </w:rPr>
      </w:pPr>
    </w:p>
    <w:p w14:paraId="21FDA46C" w14:textId="77777777" w:rsidR="00000000" w:rsidRDefault="007478C2">
      <w:pPr>
        <w:spacing w:line="360" w:lineRule="auto"/>
        <w:outlineLvl w:val="3"/>
        <w:rPr>
          <w:rFonts w:ascii="宋体" w:hAnsi="宋体"/>
          <w:b/>
          <w:sz w:val="24"/>
        </w:rPr>
      </w:pPr>
      <w:r>
        <w:rPr>
          <w:rFonts w:ascii="宋体" w:hAnsi="宋体" w:hint="eastAsia"/>
          <w:b/>
          <w:sz w:val="24"/>
        </w:rPr>
        <w:t>11.5.</w:t>
      </w:r>
      <w:r>
        <w:rPr>
          <w:rFonts w:ascii="宋体" w:hAnsi="宋体"/>
          <w:b/>
          <w:sz w:val="24"/>
        </w:rPr>
        <w:t>19</w:t>
      </w:r>
      <w:r>
        <w:rPr>
          <w:rFonts w:ascii="宋体" w:hAnsi="宋体" w:hint="eastAsia"/>
          <w:b/>
          <w:sz w:val="24"/>
        </w:rPr>
        <w:t>.</w:t>
      </w:r>
      <w:r>
        <w:rPr>
          <w:rFonts w:ascii="宋体" w:hAnsi="宋体"/>
          <w:b/>
          <w:sz w:val="24"/>
        </w:rPr>
        <w:t>2</w:t>
      </w:r>
      <w:r>
        <w:rPr>
          <w:rFonts w:ascii="宋体" w:hAnsi="宋体" w:hint="eastAsia"/>
          <w:b/>
          <w:sz w:val="24"/>
        </w:rPr>
        <w:t>.</w:t>
      </w:r>
      <w:r>
        <w:rPr>
          <w:rFonts w:ascii="宋体" w:hAnsi="宋体"/>
          <w:b/>
          <w:sz w:val="24"/>
        </w:rPr>
        <w:t>2</w:t>
      </w:r>
      <w:r>
        <w:rPr>
          <w:rFonts w:ascii="宋体" w:hAnsi="宋体" w:hint="eastAsia"/>
          <w:b/>
          <w:sz w:val="24"/>
        </w:rPr>
        <w:t xml:space="preserve"> </w:t>
      </w:r>
      <w:r>
        <w:rPr>
          <w:rFonts w:ascii="宋体" w:hAnsi="宋体" w:hint="eastAsia"/>
          <w:b/>
          <w:sz w:val="24"/>
        </w:rPr>
        <w:t>对子公司投资</w:t>
      </w:r>
    </w:p>
    <w:p w14:paraId="1A9995E2" w14:textId="77777777" w:rsidR="00000000" w:rsidRDefault="007478C2">
      <w:pPr>
        <w:spacing w:line="360" w:lineRule="auto"/>
        <w:ind w:left="6240" w:right="480" w:firstLine="480"/>
        <w:jc w:val="center"/>
        <w:rPr>
          <w:rFonts w:ascii="宋体" w:hAnsi="宋体"/>
          <w:b/>
          <w:sz w:val="24"/>
        </w:rPr>
      </w:pPr>
      <w:r>
        <w:rPr>
          <w:rFonts w:ascii="宋体" w:hAnsi="宋体" w:hint="eastAsia"/>
          <w:sz w:val="24"/>
        </w:rPr>
        <w:t>单位：</w:t>
      </w:r>
      <w:r>
        <w:rPr>
          <w:rFonts w:ascii="宋体" w:hAnsi="宋体" w:hint="eastAsia"/>
          <w:sz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6"/>
        <w:gridCol w:w="1285"/>
        <w:gridCol w:w="1285"/>
        <w:gridCol w:w="1285"/>
        <w:gridCol w:w="1285"/>
        <w:gridCol w:w="1285"/>
        <w:gridCol w:w="1139"/>
      </w:tblGrid>
      <w:tr w:rsidR="00000000" w14:paraId="0E3FB8FD" w14:textId="77777777">
        <w:trPr>
          <w:trHeight w:val="300"/>
          <w:jc w:val="center"/>
        </w:trPr>
        <w:tc>
          <w:tcPr>
            <w:tcW w:w="1536" w:type="dxa"/>
            <w:tcMar>
              <w:top w:w="15" w:type="dxa"/>
              <w:left w:w="15" w:type="dxa"/>
              <w:bottom w:w="0" w:type="dxa"/>
              <w:right w:w="15" w:type="dxa"/>
            </w:tcMar>
            <w:vAlign w:val="center"/>
          </w:tcPr>
          <w:p w14:paraId="1117BFFE" w14:textId="77777777" w:rsidR="00000000" w:rsidRDefault="007478C2">
            <w:pPr>
              <w:jc w:val="center"/>
            </w:pPr>
            <w:r>
              <w:rPr>
                <w:rFonts w:hint="eastAsia"/>
                <w:sz w:val="24"/>
                <w:szCs w:val="24"/>
              </w:rPr>
              <w:t>被</w:t>
            </w:r>
            <w:r>
              <w:rPr>
                <w:rFonts w:hint="eastAsia"/>
                <w:sz w:val="24"/>
                <w:szCs w:val="24"/>
              </w:rPr>
              <w:t>投资单位</w:t>
            </w:r>
          </w:p>
        </w:tc>
        <w:tc>
          <w:tcPr>
            <w:tcW w:w="1285" w:type="dxa"/>
            <w:tcMar>
              <w:top w:w="15" w:type="dxa"/>
              <w:left w:w="15" w:type="dxa"/>
              <w:bottom w:w="0" w:type="dxa"/>
              <w:right w:w="15" w:type="dxa"/>
            </w:tcMar>
            <w:vAlign w:val="center"/>
          </w:tcPr>
          <w:p w14:paraId="572D3249" w14:textId="77777777" w:rsidR="00000000" w:rsidRDefault="007478C2">
            <w:pPr>
              <w:jc w:val="center"/>
              <w:rPr>
                <w:rFonts w:ascii="宋体" w:hAnsi="宋体"/>
                <w:kern w:val="0"/>
                <w:sz w:val="24"/>
              </w:rPr>
            </w:pPr>
            <w:r>
              <w:rPr>
                <w:rFonts w:ascii="宋体" w:hAnsi="宋体" w:hint="eastAsia"/>
                <w:kern w:val="0"/>
                <w:sz w:val="24"/>
              </w:rPr>
              <w:t>期初余额</w:t>
            </w:r>
          </w:p>
        </w:tc>
        <w:tc>
          <w:tcPr>
            <w:tcW w:w="1285" w:type="dxa"/>
            <w:tcMar>
              <w:top w:w="15" w:type="dxa"/>
              <w:left w:w="15" w:type="dxa"/>
              <w:bottom w:w="0" w:type="dxa"/>
              <w:right w:w="15" w:type="dxa"/>
            </w:tcMar>
            <w:vAlign w:val="center"/>
          </w:tcPr>
          <w:p w14:paraId="7BEF1181" w14:textId="77777777" w:rsidR="00000000" w:rsidRDefault="007478C2">
            <w:pPr>
              <w:jc w:val="center"/>
              <w:rPr>
                <w:rFonts w:ascii="宋体" w:hAnsi="宋体"/>
                <w:kern w:val="0"/>
                <w:sz w:val="24"/>
              </w:rPr>
            </w:pPr>
            <w:r>
              <w:rPr>
                <w:rFonts w:ascii="宋体" w:hAnsi="宋体" w:hint="eastAsia"/>
                <w:kern w:val="0"/>
                <w:sz w:val="24"/>
              </w:rPr>
              <w:t>本期增加</w:t>
            </w:r>
          </w:p>
        </w:tc>
        <w:tc>
          <w:tcPr>
            <w:tcW w:w="1285" w:type="dxa"/>
            <w:tcMar>
              <w:top w:w="15" w:type="dxa"/>
              <w:left w:w="15" w:type="dxa"/>
              <w:bottom w:w="0" w:type="dxa"/>
              <w:right w:w="15" w:type="dxa"/>
            </w:tcMar>
            <w:vAlign w:val="center"/>
          </w:tcPr>
          <w:p w14:paraId="1D7F6CCA" w14:textId="77777777" w:rsidR="00000000" w:rsidRDefault="007478C2">
            <w:pPr>
              <w:jc w:val="center"/>
              <w:rPr>
                <w:rFonts w:ascii="宋体" w:hAnsi="宋体"/>
                <w:kern w:val="0"/>
                <w:sz w:val="24"/>
              </w:rPr>
            </w:pPr>
            <w:r>
              <w:rPr>
                <w:rFonts w:ascii="宋体" w:hAnsi="宋体" w:hint="eastAsia"/>
                <w:kern w:val="0"/>
                <w:sz w:val="24"/>
              </w:rPr>
              <w:t>本期减少</w:t>
            </w:r>
          </w:p>
        </w:tc>
        <w:tc>
          <w:tcPr>
            <w:tcW w:w="1285" w:type="dxa"/>
            <w:tcMar>
              <w:top w:w="15" w:type="dxa"/>
              <w:left w:w="15" w:type="dxa"/>
              <w:bottom w:w="0" w:type="dxa"/>
              <w:right w:w="15" w:type="dxa"/>
            </w:tcMar>
            <w:vAlign w:val="center"/>
          </w:tcPr>
          <w:p w14:paraId="3C7D3CA7" w14:textId="77777777" w:rsidR="00000000" w:rsidRDefault="007478C2">
            <w:pPr>
              <w:jc w:val="center"/>
              <w:rPr>
                <w:rFonts w:ascii="宋体" w:hAnsi="宋体"/>
                <w:kern w:val="0"/>
                <w:sz w:val="24"/>
              </w:rPr>
            </w:pPr>
            <w:r>
              <w:rPr>
                <w:rFonts w:ascii="宋体" w:hAnsi="宋体" w:hint="eastAsia"/>
                <w:kern w:val="0"/>
                <w:sz w:val="24"/>
              </w:rPr>
              <w:t>期末余额</w:t>
            </w:r>
          </w:p>
        </w:tc>
        <w:tc>
          <w:tcPr>
            <w:tcW w:w="1285" w:type="dxa"/>
            <w:tcMar>
              <w:top w:w="15" w:type="dxa"/>
              <w:left w:w="15" w:type="dxa"/>
              <w:bottom w:w="0" w:type="dxa"/>
              <w:right w:w="15" w:type="dxa"/>
            </w:tcMar>
            <w:vAlign w:val="center"/>
          </w:tcPr>
          <w:p w14:paraId="2B8CA025" w14:textId="77777777" w:rsidR="00000000" w:rsidRDefault="007478C2">
            <w:pPr>
              <w:jc w:val="center"/>
              <w:rPr>
                <w:rFonts w:ascii="宋体" w:hAnsi="宋体"/>
                <w:kern w:val="0"/>
                <w:sz w:val="24"/>
              </w:rPr>
            </w:pPr>
            <w:r>
              <w:rPr>
                <w:rFonts w:ascii="宋体" w:hAnsi="宋体" w:hint="eastAsia"/>
                <w:kern w:val="0"/>
                <w:sz w:val="24"/>
              </w:rPr>
              <w:t>本期计提减值准备</w:t>
            </w:r>
          </w:p>
        </w:tc>
        <w:tc>
          <w:tcPr>
            <w:tcW w:w="1139" w:type="dxa"/>
            <w:tcMar>
              <w:top w:w="15" w:type="dxa"/>
              <w:left w:w="15" w:type="dxa"/>
              <w:bottom w:w="0" w:type="dxa"/>
              <w:right w:w="15" w:type="dxa"/>
            </w:tcMar>
            <w:vAlign w:val="center"/>
          </w:tcPr>
          <w:p w14:paraId="4CE87E3D" w14:textId="77777777" w:rsidR="00000000" w:rsidRDefault="007478C2">
            <w:pPr>
              <w:jc w:val="center"/>
              <w:rPr>
                <w:rFonts w:ascii="宋体" w:hAnsi="宋体"/>
                <w:kern w:val="0"/>
                <w:sz w:val="24"/>
              </w:rPr>
            </w:pPr>
            <w:r>
              <w:rPr>
                <w:rFonts w:ascii="宋体" w:hAnsi="宋体" w:hint="eastAsia"/>
                <w:kern w:val="0"/>
                <w:sz w:val="24"/>
              </w:rPr>
              <w:t>减值准备余额</w:t>
            </w:r>
          </w:p>
        </w:tc>
      </w:tr>
      <w:tr w:rsidR="00000000" w14:paraId="4CB14264" w14:textId="77777777">
        <w:trPr>
          <w:trHeight w:val="300"/>
          <w:jc w:val="center"/>
        </w:trPr>
        <w:tc>
          <w:tcPr>
            <w:tcW w:w="1536" w:type="dxa"/>
            <w:tcMar>
              <w:top w:w="15" w:type="dxa"/>
              <w:left w:w="15" w:type="dxa"/>
              <w:bottom w:w="0" w:type="dxa"/>
              <w:right w:w="15" w:type="dxa"/>
            </w:tcMar>
          </w:tcPr>
          <w:p w14:paraId="3DA878AF" w14:textId="77777777" w:rsidR="00000000" w:rsidRDefault="007478C2">
            <w:pPr>
              <w:rPr>
                <w:rFonts w:ascii="宋体" w:hAnsi="宋体"/>
                <w:kern w:val="0"/>
                <w:sz w:val="24"/>
              </w:rPr>
            </w:pPr>
            <w:r>
              <w:rPr>
                <w:rFonts w:hint="eastAsia"/>
                <w:color w:val="0000FF"/>
                <w:sz w:val="18"/>
              </w:rPr>
              <w:t>（</w:t>
            </w:r>
            <w:r>
              <w:rPr>
                <w:color w:val="0000FF"/>
                <w:sz w:val="18"/>
              </w:rPr>
              <w:t>6519</w:t>
            </w:r>
            <w:r>
              <w:rPr>
                <w:rFonts w:hint="eastAsia"/>
                <w:color w:val="0000FF"/>
                <w:sz w:val="18"/>
              </w:rPr>
              <w:t>）</w:t>
            </w:r>
          </w:p>
        </w:tc>
        <w:tc>
          <w:tcPr>
            <w:tcW w:w="1285" w:type="dxa"/>
            <w:tcMar>
              <w:top w:w="15" w:type="dxa"/>
              <w:left w:w="15" w:type="dxa"/>
              <w:bottom w:w="0" w:type="dxa"/>
              <w:right w:w="15" w:type="dxa"/>
            </w:tcMar>
          </w:tcPr>
          <w:p w14:paraId="032AA2F3" w14:textId="77777777" w:rsidR="00000000" w:rsidRDefault="007478C2">
            <w:r>
              <w:rPr>
                <w:rFonts w:hint="eastAsia"/>
                <w:color w:val="0000FF"/>
                <w:sz w:val="18"/>
              </w:rPr>
              <w:t>（</w:t>
            </w:r>
            <w:r>
              <w:rPr>
                <w:color w:val="0000FF"/>
                <w:sz w:val="18"/>
              </w:rPr>
              <w:t>6520</w:t>
            </w:r>
            <w:r>
              <w:rPr>
                <w:rFonts w:hint="eastAsia"/>
                <w:color w:val="0000FF"/>
                <w:sz w:val="18"/>
              </w:rPr>
              <w:t>）</w:t>
            </w:r>
          </w:p>
        </w:tc>
        <w:tc>
          <w:tcPr>
            <w:tcW w:w="1285" w:type="dxa"/>
            <w:tcMar>
              <w:top w:w="15" w:type="dxa"/>
              <w:left w:w="15" w:type="dxa"/>
              <w:bottom w:w="0" w:type="dxa"/>
              <w:right w:w="15" w:type="dxa"/>
            </w:tcMar>
          </w:tcPr>
          <w:p w14:paraId="15BA01CC" w14:textId="77777777" w:rsidR="00000000" w:rsidRDefault="007478C2">
            <w:pPr>
              <w:jc w:val="left"/>
            </w:pPr>
            <w:r>
              <w:rPr>
                <w:rFonts w:hint="eastAsia"/>
                <w:color w:val="0000FF"/>
                <w:sz w:val="18"/>
              </w:rPr>
              <w:t>（</w:t>
            </w:r>
            <w:r>
              <w:rPr>
                <w:color w:val="0000FF"/>
                <w:sz w:val="18"/>
              </w:rPr>
              <w:t>6521</w:t>
            </w:r>
            <w:r>
              <w:rPr>
                <w:rFonts w:hint="eastAsia"/>
                <w:color w:val="0000FF"/>
                <w:sz w:val="18"/>
              </w:rPr>
              <w:t>）</w:t>
            </w:r>
          </w:p>
        </w:tc>
        <w:tc>
          <w:tcPr>
            <w:tcW w:w="1285" w:type="dxa"/>
            <w:tcMar>
              <w:top w:w="15" w:type="dxa"/>
              <w:left w:w="15" w:type="dxa"/>
              <w:bottom w:w="0" w:type="dxa"/>
              <w:right w:w="15" w:type="dxa"/>
            </w:tcMar>
          </w:tcPr>
          <w:p w14:paraId="1BE3A776" w14:textId="77777777" w:rsidR="00000000" w:rsidRDefault="007478C2">
            <w:pPr>
              <w:jc w:val="left"/>
            </w:pPr>
            <w:r>
              <w:rPr>
                <w:rFonts w:hint="eastAsia"/>
                <w:color w:val="0000FF"/>
                <w:sz w:val="18"/>
              </w:rPr>
              <w:t>（</w:t>
            </w:r>
            <w:r>
              <w:rPr>
                <w:color w:val="0000FF"/>
                <w:sz w:val="18"/>
              </w:rPr>
              <w:t>6522</w:t>
            </w:r>
            <w:r>
              <w:rPr>
                <w:rFonts w:hint="eastAsia"/>
                <w:color w:val="0000FF"/>
                <w:sz w:val="18"/>
              </w:rPr>
              <w:t>）</w:t>
            </w:r>
          </w:p>
        </w:tc>
        <w:tc>
          <w:tcPr>
            <w:tcW w:w="1285" w:type="dxa"/>
            <w:tcMar>
              <w:top w:w="15" w:type="dxa"/>
              <w:left w:w="15" w:type="dxa"/>
              <w:bottom w:w="0" w:type="dxa"/>
              <w:right w:w="15" w:type="dxa"/>
            </w:tcMar>
          </w:tcPr>
          <w:p w14:paraId="079C14C4" w14:textId="77777777" w:rsidR="00000000" w:rsidRDefault="007478C2">
            <w:r>
              <w:rPr>
                <w:rFonts w:hint="eastAsia"/>
                <w:color w:val="0000FF"/>
                <w:sz w:val="18"/>
              </w:rPr>
              <w:t>（</w:t>
            </w:r>
            <w:r>
              <w:rPr>
                <w:color w:val="0000FF"/>
                <w:sz w:val="18"/>
              </w:rPr>
              <w:t>6520</w:t>
            </w:r>
            <w:r>
              <w:rPr>
                <w:rFonts w:hint="eastAsia"/>
                <w:color w:val="0000FF"/>
                <w:sz w:val="18"/>
              </w:rPr>
              <w:t>）</w:t>
            </w:r>
          </w:p>
        </w:tc>
        <w:tc>
          <w:tcPr>
            <w:tcW w:w="1285" w:type="dxa"/>
            <w:tcMar>
              <w:top w:w="15" w:type="dxa"/>
              <w:left w:w="15" w:type="dxa"/>
              <w:bottom w:w="0" w:type="dxa"/>
              <w:right w:w="15" w:type="dxa"/>
            </w:tcMar>
          </w:tcPr>
          <w:p w14:paraId="09D54DD7" w14:textId="77777777" w:rsidR="00000000" w:rsidRDefault="007478C2">
            <w:pPr>
              <w:jc w:val="left"/>
            </w:pPr>
            <w:r>
              <w:rPr>
                <w:rFonts w:hint="eastAsia"/>
                <w:color w:val="0000FF"/>
                <w:sz w:val="18"/>
              </w:rPr>
              <w:t>（</w:t>
            </w:r>
            <w:r>
              <w:rPr>
                <w:color w:val="0000FF"/>
                <w:sz w:val="18"/>
              </w:rPr>
              <w:t>6523</w:t>
            </w:r>
            <w:r>
              <w:rPr>
                <w:rFonts w:hint="eastAsia"/>
                <w:color w:val="0000FF"/>
                <w:sz w:val="18"/>
              </w:rPr>
              <w:t>）</w:t>
            </w:r>
          </w:p>
        </w:tc>
        <w:tc>
          <w:tcPr>
            <w:tcW w:w="1139" w:type="dxa"/>
            <w:tcMar>
              <w:top w:w="15" w:type="dxa"/>
              <w:left w:w="15" w:type="dxa"/>
              <w:bottom w:w="0" w:type="dxa"/>
              <w:right w:w="15" w:type="dxa"/>
            </w:tcMar>
          </w:tcPr>
          <w:p w14:paraId="5717F224" w14:textId="77777777" w:rsidR="00000000" w:rsidRDefault="007478C2">
            <w:pPr>
              <w:jc w:val="left"/>
            </w:pPr>
            <w:r>
              <w:rPr>
                <w:rFonts w:hint="eastAsia"/>
                <w:color w:val="0000FF"/>
                <w:sz w:val="18"/>
              </w:rPr>
              <w:t>（</w:t>
            </w:r>
            <w:r>
              <w:rPr>
                <w:color w:val="0000FF"/>
                <w:sz w:val="18"/>
              </w:rPr>
              <w:t>6524</w:t>
            </w:r>
            <w:r>
              <w:rPr>
                <w:rFonts w:hint="eastAsia"/>
                <w:color w:val="0000FF"/>
                <w:sz w:val="18"/>
              </w:rPr>
              <w:t>）</w:t>
            </w:r>
          </w:p>
        </w:tc>
      </w:tr>
      <w:tr w:rsidR="00000000" w14:paraId="0A9CCF44" w14:textId="77777777">
        <w:trPr>
          <w:trHeight w:val="300"/>
          <w:jc w:val="center"/>
        </w:trPr>
        <w:tc>
          <w:tcPr>
            <w:tcW w:w="1536" w:type="dxa"/>
            <w:tcMar>
              <w:top w:w="15" w:type="dxa"/>
              <w:left w:w="15" w:type="dxa"/>
              <w:bottom w:w="0" w:type="dxa"/>
              <w:right w:w="15" w:type="dxa"/>
            </w:tcMar>
          </w:tcPr>
          <w:p w14:paraId="474CE512" w14:textId="77777777" w:rsidR="00000000" w:rsidRDefault="007478C2">
            <w:pPr>
              <w:rPr>
                <w:rFonts w:ascii="宋体" w:hAnsi="宋体"/>
                <w:kern w:val="0"/>
                <w:sz w:val="24"/>
              </w:rPr>
            </w:pPr>
          </w:p>
        </w:tc>
        <w:tc>
          <w:tcPr>
            <w:tcW w:w="1285" w:type="dxa"/>
            <w:tcMar>
              <w:top w:w="15" w:type="dxa"/>
              <w:left w:w="15" w:type="dxa"/>
              <w:bottom w:w="0" w:type="dxa"/>
              <w:right w:w="15" w:type="dxa"/>
            </w:tcMar>
          </w:tcPr>
          <w:p w14:paraId="6BFCCF35" w14:textId="77777777" w:rsidR="00000000" w:rsidRDefault="007478C2">
            <w:pPr>
              <w:jc w:val="right"/>
            </w:pPr>
          </w:p>
        </w:tc>
        <w:tc>
          <w:tcPr>
            <w:tcW w:w="1285" w:type="dxa"/>
            <w:tcMar>
              <w:top w:w="15" w:type="dxa"/>
              <w:left w:w="15" w:type="dxa"/>
              <w:bottom w:w="0" w:type="dxa"/>
              <w:right w:w="15" w:type="dxa"/>
            </w:tcMar>
          </w:tcPr>
          <w:p w14:paraId="5CA62521" w14:textId="77777777" w:rsidR="00000000" w:rsidRDefault="007478C2">
            <w:pPr>
              <w:jc w:val="right"/>
            </w:pPr>
          </w:p>
        </w:tc>
        <w:tc>
          <w:tcPr>
            <w:tcW w:w="1285" w:type="dxa"/>
            <w:tcMar>
              <w:top w:w="15" w:type="dxa"/>
              <w:left w:w="15" w:type="dxa"/>
              <w:bottom w:w="0" w:type="dxa"/>
              <w:right w:w="15" w:type="dxa"/>
            </w:tcMar>
          </w:tcPr>
          <w:p w14:paraId="6CEB4D02" w14:textId="77777777" w:rsidR="00000000" w:rsidRDefault="007478C2">
            <w:pPr>
              <w:jc w:val="right"/>
            </w:pPr>
          </w:p>
        </w:tc>
        <w:tc>
          <w:tcPr>
            <w:tcW w:w="1285" w:type="dxa"/>
            <w:tcMar>
              <w:top w:w="15" w:type="dxa"/>
              <w:left w:w="15" w:type="dxa"/>
              <w:bottom w:w="0" w:type="dxa"/>
              <w:right w:w="15" w:type="dxa"/>
            </w:tcMar>
          </w:tcPr>
          <w:p w14:paraId="19F646C1" w14:textId="77777777" w:rsidR="00000000" w:rsidRDefault="007478C2">
            <w:pPr>
              <w:jc w:val="right"/>
            </w:pPr>
          </w:p>
        </w:tc>
        <w:tc>
          <w:tcPr>
            <w:tcW w:w="1285" w:type="dxa"/>
            <w:tcMar>
              <w:top w:w="15" w:type="dxa"/>
              <w:left w:w="15" w:type="dxa"/>
              <w:bottom w:w="0" w:type="dxa"/>
              <w:right w:w="15" w:type="dxa"/>
            </w:tcMar>
          </w:tcPr>
          <w:p w14:paraId="18052BDD" w14:textId="77777777" w:rsidR="00000000" w:rsidRDefault="007478C2">
            <w:pPr>
              <w:jc w:val="right"/>
            </w:pPr>
          </w:p>
        </w:tc>
        <w:tc>
          <w:tcPr>
            <w:tcW w:w="1139" w:type="dxa"/>
            <w:tcMar>
              <w:top w:w="15" w:type="dxa"/>
              <w:left w:w="15" w:type="dxa"/>
              <w:bottom w:w="0" w:type="dxa"/>
              <w:right w:w="15" w:type="dxa"/>
            </w:tcMar>
          </w:tcPr>
          <w:p w14:paraId="19707748" w14:textId="77777777" w:rsidR="00000000" w:rsidRDefault="007478C2">
            <w:pPr>
              <w:jc w:val="right"/>
            </w:pPr>
          </w:p>
        </w:tc>
      </w:tr>
      <w:tr w:rsidR="00000000" w14:paraId="624CA940" w14:textId="77777777">
        <w:trPr>
          <w:trHeight w:val="300"/>
          <w:jc w:val="center"/>
        </w:trPr>
        <w:tc>
          <w:tcPr>
            <w:tcW w:w="1536" w:type="dxa"/>
            <w:tcMar>
              <w:top w:w="15" w:type="dxa"/>
              <w:left w:w="15" w:type="dxa"/>
              <w:bottom w:w="0" w:type="dxa"/>
              <w:right w:w="15" w:type="dxa"/>
            </w:tcMar>
          </w:tcPr>
          <w:p w14:paraId="3CC80978" w14:textId="77777777" w:rsidR="00000000" w:rsidRDefault="007478C2">
            <w:pPr>
              <w:jc w:val="center"/>
              <w:rPr>
                <w:rFonts w:ascii="宋体" w:hAnsi="宋体"/>
                <w:kern w:val="0"/>
                <w:sz w:val="24"/>
              </w:rPr>
            </w:pPr>
            <w:r>
              <w:rPr>
                <w:rFonts w:ascii="宋体" w:hAnsi="宋体" w:hint="eastAsia"/>
                <w:kern w:val="0"/>
                <w:sz w:val="24"/>
              </w:rPr>
              <w:t>合计</w:t>
            </w:r>
          </w:p>
        </w:tc>
        <w:tc>
          <w:tcPr>
            <w:tcW w:w="1285" w:type="dxa"/>
            <w:tcMar>
              <w:top w:w="15" w:type="dxa"/>
              <w:left w:w="15" w:type="dxa"/>
              <w:bottom w:w="0" w:type="dxa"/>
              <w:right w:w="15" w:type="dxa"/>
            </w:tcMar>
          </w:tcPr>
          <w:p w14:paraId="6120090C" w14:textId="77777777" w:rsidR="00000000" w:rsidRDefault="007478C2">
            <w:pPr>
              <w:jc w:val="left"/>
            </w:pPr>
            <w:r>
              <w:rPr>
                <w:rFonts w:hint="eastAsia"/>
                <w:color w:val="0000FF"/>
                <w:sz w:val="18"/>
              </w:rPr>
              <w:t>（</w:t>
            </w:r>
            <w:r>
              <w:rPr>
                <w:color w:val="0000FF"/>
                <w:sz w:val="18"/>
              </w:rPr>
              <w:t>6503</w:t>
            </w:r>
            <w:r>
              <w:rPr>
                <w:rFonts w:hint="eastAsia"/>
                <w:color w:val="0000FF"/>
                <w:sz w:val="18"/>
              </w:rPr>
              <w:t>）</w:t>
            </w:r>
          </w:p>
        </w:tc>
        <w:tc>
          <w:tcPr>
            <w:tcW w:w="1285" w:type="dxa"/>
            <w:tcMar>
              <w:top w:w="15" w:type="dxa"/>
              <w:left w:w="15" w:type="dxa"/>
              <w:bottom w:w="0" w:type="dxa"/>
              <w:right w:w="15" w:type="dxa"/>
            </w:tcMar>
          </w:tcPr>
          <w:p w14:paraId="25080400" w14:textId="77777777" w:rsidR="00000000" w:rsidRDefault="007478C2">
            <w:pPr>
              <w:jc w:val="left"/>
            </w:pPr>
            <w:r>
              <w:rPr>
                <w:rFonts w:hint="eastAsia"/>
                <w:color w:val="0000FF"/>
                <w:sz w:val="18"/>
              </w:rPr>
              <w:t>（</w:t>
            </w:r>
            <w:r>
              <w:rPr>
                <w:color w:val="0000FF"/>
                <w:sz w:val="18"/>
              </w:rPr>
              <w:t>6526</w:t>
            </w:r>
            <w:r>
              <w:rPr>
                <w:rFonts w:hint="eastAsia"/>
                <w:color w:val="0000FF"/>
                <w:sz w:val="18"/>
              </w:rPr>
              <w:t>）</w:t>
            </w:r>
          </w:p>
        </w:tc>
        <w:tc>
          <w:tcPr>
            <w:tcW w:w="1285" w:type="dxa"/>
            <w:tcMar>
              <w:top w:w="15" w:type="dxa"/>
              <w:left w:w="15" w:type="dxa"/>
              <w:bottom w:w="0" w:type="dxa"/>
              <w:right w:w="15" w:type="dxa"/>
            </w:tcMar>
          </w:tcPr>
          <w:p w14:paraId="3F8E4A65" w14:textId="77777777" w:rsidR="00000000" w:rsidRDefault="007478C2">
            <w:pPr>
              <w:jc w:val="left"/>
            </w:pPr>
            <w:r>
              <w:rPr>
                <w:rFonts w:hint="eastAsia"/>
                <w:color w:val="0000FF"/>
                <w:sz w:val="18"/>
              </w:rPr>
              <w:t>（</w:t>
            </w:r>
            <w:r>
              <w:rPr>
                <w:color w:val="0000FF"/>
                <w:sz w:val="18"/>
              </w:rPr>
              <w:t>6527</w:t>
            </w:r>
            <w:r>
              <w:rPr>
                <w:rFonts w:hint="eastAsia"/>
                <w:color w:val="0000FF"/>
                <w:sz w:val="18"/>
              </w:rPr>
              <w:t>）</w:t>
            </w:r>
          </w:p>
        </w:tc>
        <w:tc>
          <w:tcPr>
            <w:tcW w:w="1285" w:type="dxa"/>
            <w:tcMar>
              <w:top w:w="15" w:type="dxa"/>
              <w:left w:w="15" w:type="dxa"/>
              <w:bottom w:w="0" w:type="dxa"/>
              <w:right w:w="15" w:type="dxa"/>
            </w:tcMar>
          </w:tcPr>
          <w:p w14:paraId="50C8C8BA" w14:textId="77777777" w:rsidR="00000000" w:rsidRDefault="007478C2">
            <w:r>
              <w:rPr>
                <w:rFonts w:hint="eastAsia"/>
                <w:color w:val="0000FF"/>
                <w:sz w:val="18"/>
              </w:rPr>
              <w:t>（</w:t>
            </w:r>
            <w:r>
              <w:rPr>
                <w:color w:val="0000FF"/>
                <w:sz w:val="18"/>
              </w:rPr>
              <w:t>6503</w:t>
            </w:r>
            <w:r>
              <w:rPr>
                <w:rFonts w:hint="eastAsia"/>
                <w:color w:val="0000FF"/>
                <w:sz w:val="18"/>
              </w:rPr>
              <w:t>）</w:t>
            </w:r>
          </w:p>
        </w:tc>
        <w:tc>
          <w:tcPr>
            <w:tcW w:w="1285" w:type="dxa"/>
            <w:tcMar>
              <w:top w:w="15" w:type="dxa"/>
              <w:left w:w="15" w:type="dxa"/>
              <w:bottom w:w="0" w:type="dxa"/>
              <w:right w:w="15" w:type="dxa"/>
            </w:tcMar>
          </w:tcPr>
          <w:p w14:paraId="41C95EB6" w14:textId="77777777" w:rsidR="00000000" w:rsidRDefault="007478C2">
            <w:pPr>
              <w:jc w:val="left"/>
            </w:pPr>
            <w:r>
              <w:rPr>
                <w:rFonts w:hint="eastAsia"/>
                <w:color w:val="0000FF"/>
                <w:sz w:val="18"/>
              </w:rPr>
              <w:t>（</w:t>
            </w:r>
            <w:r>
              <w:rPr>
                <w:color w:val="0000FF"/>
                <w:sz w:val="18"/>
              </w:rPr>
              <w:t>6528</w:t>
            </w:r>
            <w:r>
              <w:rPr>
                <w:rFonts w:hint="eastAsia"/>
                <w:color w:val="0000FF"/>
                <w:sz w:val="18"/>
              </w:rPr>
              <w:t>）</w:t>
            </w:r>
          </w:p>
        </w:tc>
        <w:tc>
          <w:tcPr>
            <w:tcW w:w="1139" w:type="dxa"/>
            <w:tcMar>
              <w:top w:w="15" w:type="dxa"/>
              <w:left w:w="15" w:type="dxa"/>
              <w:bottom w:w="0" w:type="dxa"/>
              <w:right w:w="15" w:type="dxa"/>
            </w:tcMar>
          </w:tcPr>
          <w:p w14:paraId="65434F78" w14:textId="77777777" w:rsidR="00000000" w:rsidRDefault="007478C2">
            <w:pPr>
              <w:jc w:val="left"/>
            </w:pPr>
            <w:r>
              <w:rPr>
                <w:rFonts w:hint="eastAsia"/>
                <w:color w:val="0000FF"/>
                <w:sz w:val="18"/>
              </w:rPr>
              <w:t>（</w:t>
            </w:r>
            <w:r>
              <w:rPr>
                <w:color w:val="0000FF"/>
                <w:sz w:val="18"/>
              </w:rPr>
              <w:t>6504</w:t>
            </w:r>
            <w:r>
              <w:rPr>
                <w:rFonts w:hint="eastAsia"/>
                <w:color w:val="0000FF"/>
                <w:sz w:val="18"/>
              </w:rPr>
              <w:t>）</w:t>
            </w:r>
          </w:p>
        </w:tc>
      </w:tr>
    </w:tbl>
    <w:p w14:paraId="3205E35A" w14:textId="77777777" w:rsidR="00000000" w:rsidRDefault="007478C2">
      <w:pPr>
        <w:rPr>
          <w:rFonts w:ascii="宋体" w:hAnsi="宋体"/>
          <w:sz w:val="24"/>
        </w:rPr>
      </w:pPr>
      <w:r>
        <w:rPr>
          <w:rFonts w:ascii="宋体" w:hAnsi="宋体" w:hint="eastAsia"/>
          <w:sz w:val="24"/>
        </w:rPr>
        <w:t>注：</w:t>
      </w:r>
      <w:r>
        <w:rPr>
          <w:rFonts w:hint="eastAsia"/>
          <w:color w:val="0000FF"/>
          <w:sz w:val="18"/>
        </w:rPr>
        <w:t>（</w:t>
      </w:r>
      <w:r>
        <w:rPr>
          <w:color w:val="0000FF"/>
          <w:sz w:val="18"/>
        </w:rPr>
        <w:t>6530</w:t>
      </w:r>
      <w:r>
        <w:rPr>
          <w:rFonts w:hint="eastAsia"/>
          <w:color w:val="0000FF"/>
          <w:sz w:val="18"/>
        </w:rPr>
        <w:t>）</w:t>
      </w:r>
    </w:p>
    <w:p w14:paraId="26EFCB23" w14:textId="77777777" w:rsidR="00000000" w:rsidRDefault="007478C2">
      <w:pPr>
        <w:spacing w:line="360" w:lineRule="auto"/>
        <w:outlineLvl w:val="3"/>
        <w:rPr>
          <w:rFonts w:ascii="宋体" w:hAnsi="宋体"/>
          <w:b/>
          <w:sz w:val="24"/>
        </w:rPr>
      </w:pPr>
    </w:p>
    <w:p w14:paraId="5850D694" w14:textId="77777777" w:rsidR="00000000" w:rsidRDefault="007478C2">
      <w:pPr>
        <w:pStyle w:val="Heading1"/>
        <w:jc w:val="center"/>
        <w:rPr>
          <w:rFonts w:ascii="宋体" w:hAnsi="宋体"/>
          <w:sz w:val="24"/>
        </w:rPr>
      </w:pPr>
      <w:bookmarkStart w:id="693" w:name="_Toc14511"/>
      <w:bookmarkStart w:id="694" w:name="_Toc1595445582"/>
      <w:bookmarkStart w:id="695" w:name="_Toc1634053107"/>
      <w:bookmarkStart w:id="696" w:name="_Toc10525"/>
      <w:bookmarkStart w:id="697" w:name="_Toc86080618"/>
      <w:r>
        <w:rPr>
          <w:rFonts w:ascii="宋体" w:hAnsi="宋体" w:hint="eastAsia"/>
          <w:sz w:val="24"/>
        </w:rPr>
        <w:t>§</w:t>
      </w:r>
      <w:r>
        <w:rPr>
          <w:rFonts w:ascii="宋体" w:hAnsi="宋体" w:hint="eastAsia"/>
          <w:sz w:val="24"/>
        </w:rPr>
        <w:t>1</w:t>
      </w:r>
      <w:r>
        <w:rPr>
          <w:rFonts w:ascii="宋体" w:hAnsi="宋体"/>
          <w:sz w:val="24"/>
        </w:rPr>
        <w:t>2</w:t>
      </w:r>
      <w:r>
        <w:rPr>
          <w:rFonts w:ascii="宋体" w:hAnsi="宋体" w:hint="eastAsia"/>
          <w:sz w:val="24"/>
        </w:rPr>
        <w:t xml:space="preserve">  </w:t>
      </w:r>
      <w:r>
        <w:rPr>
          <w:rFonts w:ascii="宋体" w:hAnsi="宋体" w:hint="eastAsia"/>
          <w:sz w:val="24"/>
        </w:rPr>
        <w:t>评估报告</w:t>
      </w:r>
      <w:r>
        <w:rPr>
          <w:rStyle w:val="FootnoteReference"/>
          <w:rFonts w:ascii="宋体" w:hAnsi="宋体"/>
          <w:sz w:val="24"/>
        </w:rPr>
        <w:footnoteReference w:id="488"/>
      </w:r>
      <w:bookmarkEnd w:id="693"/>
      <w:bookmarkEnd w:id="694"/>
      <w:bookmarkEnd w:id="695"/>
      <w:bookmarkEnd w:id="696"/>
      <w:bookmarkEnd w:id="697"/>
    </w:p>
    <w:p w14:paraId="3044D5F1" w14:textId="77777777" w:rsidR="00000000" w:rsidRDefault="007478C2">
      <w:pPr>
        <w:pStyle w:val="Heading2"/>
        <w:rPr>
          <w:rFonts w:ascii="宋体" w:hAnsi="宋体"/>
        </w:rPr>
      </w:pPr>
      <w:bookmarkStart w:id="698" w:name="_Toc26122"/>
      <w:bookmarkStart w:id="699" w:name="_Toc995799734"/>
      <w:bookmarkStart w:id="700" w:name="_Toc21710"/>
      <w:bookmarkStart w:id="701" w:name="_Toc1920746997"/>
      <w:bookmarkStart w:id="702" w:name="_Toc86080619"/>
      <w:r>
        <w:rPr>
          <w:rFonts w:ascii="宋体" w:hAnsi="宋体" w:hint="eastAsia"/>
        </w:rPr>
        <w:t>1</w:t>
      </w:r>
      <w:r>
        <w:rPr>
          <w:rFonts w:ascii="宋体" w:hAnsi="宋体"/>
        </w:rPr>
        <w:t>2</w:t>
      </w:r>
      <w:r>
        <w:rPr>
          <w:rFonts w:ascii="宋体" w:hAnsi="宋体" w:hint="eastAsia"/>
        </w:rPr>
        <w:t xml:space="preserve">.1 </w:t>
      </w:r>
      <w:r>
        <w:rPr>
          <w:rFonts w:ascii="宋体" w:hAnsi="宋体" w:hint="eastAsia"/>
        </w:rPr>
        <w:t>管理人</w:t>
      </w:r>
      <w:r>
        <w:rPr>
          <w:rFonts w:ascii="宋体" w:hAnsi="宋体"/>
        </w:rPr>
        <w:t>聘任</w:t>
      </w:r>
      <w:r>
        <w:rPr>
          <w:rFonts w:ascii="宋体" w:hAnsi="宋体" w:hint="eastAsia"/>
        </w:rPr>
        <w:t>评估机构</w:t>
      </w:r>
      <w:r>
        <w:rPr>
          <w:rFonts w:ascii="宋体" w:hAnsi="宋体"/>
        </w:rPr>
        <w:t>及评估报告</w:t>
      </w:r>
      <w:r>
        <w:rPr>
          <w:rFonts w:ascii="宋体" w:hAnsi="宋体" w:hint="eastAsia"/>
        </w:rPr>
        <w:t>内容的合规性</w:t>
      </w:r>
      <w:r>
        <w:rPr>
          <w:rFonts w:ascii="宋体" w:hAnsi="宋体"/>
        </w:rPr>
        <w:t>说明</w:t>
      </w:r>
      <w:bookmarkEnd w:id="698"/>
      <w:bookmarkEnd w:id="699"/>
      <w:bookmarkEnd w:id="700"/>
      <w:bookmarkEnd w:id="701"/>
      <w:bookmarkEnd w:id="702"/>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F524EBC" w14:textId="77777777">
        <w:trPr>
          <w:trHeight w:val="506"/>
        </w:trPr>
        <w:tc>
          <w:tcPr>
            <w:tcW w:w="9286" w:type="dxa"/>
          </w:tcPr>
          <w:p w14:paraId="5BD040C9" w14:textId="77777777" w:rsidR="00000000" w:rsidRDefault="007478C2">
            <w:pPr>
              <w:spacing w:line="360" w:lineRule="auto"/>
              <w:rPr>
                <w:rFonts w:ascii="宋体" w:hAnsi="宋体"/>
                <w:color w:val="000000"/>
                <w:sz w:val="24"/>
              </w:rPr>
            </w:pPr>
            <w:r>
              <w:rPr>
                <w:rFonts w:hint="eastAsia"/>
                <w:color w:val="0000FF"/>
                <w:sz w:val="18"/>
              </w:rPr>
              <w:t>（</w:t>
            </w:r>
            <w:r>
              <w:rPr>
                <w:color w:val="0000FF"/>
                <w:sz w:val="18"/>
              </w:rPr>
              <w:t>6532</w:t>
            </w:r>
            <w:r>
              <w:rPr>
                <w:rFonts w:hint="eastAsia"/>
                <w:color w:val="0000FF"/>
                <w:sz w:val="18"/>
              </w:rPr>
              <w:t>）</w:t>
            </w:r>
          </w:p>
        </w:tc>
      </w:tr>
    </w:tbl>
    <w:p w14:paraId="73A37BD4" w14:textId="77777777" w:rsidR="00000000" w:rsidRDefault="007478C2">
      <w:pPr>
        <w:rPr>
          <w:rFonts w:ascii="宋体" w:hAnsi="宋体"/>
          <w:sz w:val="24"/>
        </w:rPr>
      </w:pPr>
      <w:bookmarkStart w:id="703" w:name="_Toc86080620"/>
    </w:p>
    <w:p w14:paraId="61D265AE" w14:textId="77777777" w:rsidR="00000000" w:rsidRDefault="007478C2">
      <w:pPr>
        <w:pStyle w:val="Heading2"/>
        <w:rPr>
          <w:rFonts w:ascii="宋体" w:hAnsi="宋体"/>
        </w:rPr>
      </w:pPr>
      <w:bookmarkStart w:id="704" w:name="_Toc10560"/>
      <w:bookmarkStart w:id="705" w:name="_Toc867203901"/>
      <w:bookmarkStart w:id="706" w:name="_Toc29084"/>
      <w:bookmarkStart w:id="707" w:name="_Toc545351216"/>
      <w:r>
        <w:rPr>
          <w:rFonts w:ascii="宋体" w:hAnsi="宋体" w:hint="eastAsia"/>
        </w:rPr>
        <w:t>1</w:t>
      </w:r>
      <w:r>
        <w:rPr>
          <w:rFonts w:ascii="宋体" w:hAnsi="宋体"/>
        </w:rPr>
        <w:t>2</w:t>
      </w:r>
      <w:r>
        <w:rPr>
          <w:rFonts w:ascii="宋体" w:hAnsi="宋体" w:hint="eastAsia"/>
        </w:rPr>
        <w:t>.</w:t>
      </w:r>
      <w:r>
        <w:rPr>
          <w:rFonts w:ascii="宋体" w:hAnsi="宋体"/>
        </w:rPr>
        <w:t xml:space="preserve">2 </w:t>
      </w:r>
      <w:r>
        <w:rPr>
          <w:rFonts w:ascii="宋体" w:hAnsi="宋体" w:hint="eastAsia"/>
        </w:rPr>
        <w:t>评估报告摘要</w:t>
      </w:r>
      <w:bookmarkEnd w:id="703"/>
      <w:bookmarkEnd w:id="704"/>
      <w:bookmarkEnd w:id="705"/>
      <w:bookmarkEnd w:id="706"/>
      <w:bookmarkEnd w:id="707"/>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04DC5ED" w14:textId="77777777">
        <w:trPr>
          <w:trHeight w:val="506"/>
        </w:trPr>
        <w:tc>
          <w:tcPr>
            <w:tcW w:w="9286" w:type="dxa"/>
          </w:tcPr>
          <w:p w14:paraId="5F93B32E" w14:textId="77777777" w:rsidR="00000000" w:rsidRDefault="007478C2">
            <w:pPr>
              <w:spacing w:line="360" w:lineRule="auto"/>
              <w:rPr>
                <w:rFonts w:ascii="宋体" w:hAnsi="宋体"/>
                <w:color w:val="000000"/>
                <w:sz w:val="24"/>
              </w:rPr>
            </w:pPr>
            <w:r>
              <w:rPr>
                <w:rFonts w:hint="eastAsia"/>
                <w:color w:val="0000FF"/>
                <w:sz w:val="18"/>
              </w:rPr>
              <w:t>（</w:t>
            </w:r>
            <w:r>
              <w:rPr>
                <w:color w:val="0000FF"/>
                <w:sz w:val="18"/>
              </w:rPr>
              <w:t>6533</w:t>
            </w:r>
            <w:r>
              <w:rPr>
                <w:rFonts w:hint="eastAsia"/>
                <w:color w:val="0000FF"/>
                <w:sz w:val="18"/>
              </w:rPr>
              <w:t>）</w:t>
            </w:r>
          </w:p>
        </w:tc>
      </w:tr>
    </w:tbl>
    <w:p w14:paraId="02AEE340" w14:textId="77777777" w:rsidR="00000000" w:rsidRDefault="007478C2">
      <w:pPr>
        <w:rPr>
          <w:rFonts w:ascii="宋体" w:hAnsi="宋体"/>
          <w:sz w:val="24"/>
        </w:rPr>
      </w:pPr>
      <w:bookmarkStart w:id="708" w:name="_Toc86080621"/>
    </w:p>
    <w:p w14:paraId="0A50D30A" w14:textId="77777777" w:rsidR="00000000" w:rsidRDefault="007478C2">
      <w:pPr>
        <w:pStyle w:val="Heading2"/>
        <w:rPr>
          <w:rFonts w:ascii="宋体" w:hAnsi="宋体"/>
        </w:rPr>
      </w:pPr>
      <w:bookmarkStart w:id="709" w:name="_Toc1147186088"/>
      <w:bookmarkStart w:id="710" w:name="_Toc1901082484"/>
      <w:bookmarkStart w:id="711" w:name="_Toc15262"/>
      <w:bookmarkStart w:id="712" w:name="_Toc23002"/>
      <w:r>
        <w:rPr>
          <w:rFonts w:ascii="宋体" w:hAnsi="宋体" w:hint="eastAsia"/>
        </w:rPr>
        <w:t>1</w:t>
      </w:r>
      <w:r>
        <w:rPr>
          <w:rFonts w:ascii="宋体" w:hAnsi="宋体"/>
        </w:rPr>
        <w:t>2</w:t>
      </w:r>
      <w:r>
        <w:rPr>
          <w:rFonts w:ascii="宋体" w:hAnsi="宋体" w:hint="eastAsia"/>
        </w:rPr>
        <w:t>.</w:t>
      </w:r>
      <w:r>
        <w:rPr>
          <w:rFonts w:ascii="宋体" w:hAnsi="宋体"/>
        </w:rPr>
        <w:t xml:space="preserve">3 </w:t>
      </w:r>
      <w:r>
        <w:rPr>
          <w:rFonts w:ascii="宋体" w:hAnsi="宋体" w:hint="eastAsia"/>
        </w:rPr>
        <w:t>评估机构</w:t>
      </w:r>
      <w:r>
        <w:rPr>
          <w:rFonts w:ascii="宋体" w:hAnsi="宋体"/>
        </w:rPr>
        <w:t>使用</w:t>
      </w:r>
      <w:r>
        <w:rPr>
          <w:rFonts w:ascii="宋体" w:hAnsi="宋体" w:hint="eastAsia"/>
        </w:rPr>
        <w:t>评估方法的特殊情况说明</w:t>
      </w:r>
      <w:r>
        <w:rPr>
          <w:rStyle w:val="FootnoteReference"/>
          <w:rFonts w:ascii="宋体" w:hAnsi="宋体"/>
        </w:rPr>
        <w:footnoteReference w:id="489"/>
      </w:r>
      <w:bookmarkEnd w:id="708"/>
      <w:bookmarkEnd w:id="709"/>
      <w:bookmarkEnd w:id="710"/>
      <w:bookmarkEnd w:id="711"/>
      <w:bookmarkEnd w:id="712"/>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B929DA6" w14:textId="77777777">
        <w:trPr>
          <w:trHeight w:val="506"/>
        </w:trPr>
        <w:tc>
          <w:tcPr>
            <w:tcW w:w="9286" w:type="dxa"/>
          </w:tcPr>
          <w:p w14:paraId="59BCD05E" w14:textId="77777777" w:rsidR="00000000" w:rsidRDefault="007478C2">
            <w:pPr>
              <w:spacing w:line="360" w:lineRule="auto"/>
              <w:rPr>
                <w:rFonts w:ascii="宋体" w:hAnsi="宋体"/>
                <w:color w:val="000000"/>
                <w:sz w:val="24"/>
              </w:rPr>
            </w:pPr>
            <w:r>
              <w:rPr>
                <w:rFonts w:hint="eastAsia"/>
                <w:color w:val="0000FF"/>
                <w:sz w:val="18"/>
              </w:rPr>
              <w:t>（</w:t>
            </w:r>
            <w:r>
              <w:rPr>
                <w:color w:val="0000FF"/>
                <w:sz w:val="18"/>
              </w:rPr>
              <w:t>6534</w:t>
            </w:r>
            <w:r>
              <w:rPr>
                <w:rFonts w:hint="eastAsia"/>
                <w:color w:val="0000FF"/>
                <w:sz w:val="18"/>
              </w:rPr>
              <w:t>）</w:t>
            </w:r>
          </w:p>
        </w:tc>
      </w:tr>
    </w:tbl>
    <w:p w14:paraId="02B6CF5C" w14:textId="77777777" w:rsidR="00000000" w:rsidRDefault="007478C2">
      <w:pPr>
        <w:rPr>
          <w:rFonts w:ascii="宋体" w:hAnsi="宋体"/>
          <w:sz w:val="24"/>
        </w:rPr>
      </w:pPr>
      <w:bookmarkStart w:id="713" w:name="_Toc86080622"/>
    </w:p>
    <w:p w14:paraId="3A3DBF09" w14:textId="77777777" w:rsidR="00000000" w:rsidRDefault="007478C2">
      <w:pPr>
        <w:pStyle w:val="Heading1"/>
        <w:jc w:val="center"/>
        <w:rPr>
          <w:rFonts w:ascii="宋体" w:hAnsi="宋体"/>
          <w:sz w:val="24"/>
        </w:rPr>
      </w:pPr>
      <w:bookmarkStart w:id="714" w:name="_Toc24779"/>
      <w:bookmarkStart w:id="715" w:name="_Toc921220045"/>
      <w:bookmarkStart w:id="716" w:name="_Toc24710"/>
      <w:bookmarkStart w:id="717" w:name="_Toc741699429"/>
      <w:r>
        <w:rPr>
          <w:rFonts w:ascii="宋体" w:hAnsi="宋体" w:hint="eastAsia"/>
          <w:sz w:val="24"/>
        </w:rPr>
        <w:t>§</w:t>
      </w:r>
      <w:r>
        <w:rPr>
          <w:rFonts w:ascii="宋体" w:hAnsi="宋体" w:hint="eastAsia"/>
          <w:sz w:val="24"/>
        </w:rPr>
        <w:t>1</w:t>
      </w:r>
      <w:r>
        <w:rPr>
          <w:rFonts w:ascii="宋体" w:hAnsi="宋体"/>
          <w:sz w:val="24"/>
        </w:rPr>
        <w:t>3</w:t>
      </w:r>
      <w:r>
        <w:rPr>
          <w:rFonts w:ascii="宋体" w:hAnsi="宋体" w:hint="eastAsia"/>
          <w:sz w:val="24"/>
        </w:rPr>
        <w:t xml:space="preserve">  </w:t>
      </w:r>
      <w:r>
        <w:rPr>
          <w:rFonts w:ascii="宋体" w:hAnsi="宋体" w:hint="eastAsia"/>
          <w:sz w:val="24"/>
        </w:rPr>
        <w:t>基金份额持有人信息</w:t>
      </w:r>
      <w:bookmarkEnd w:id="713"/>
      <w:bookmarkEnd w:id="714"/>
      <w:bookmarkEnd w:id="715"/>
      <w:bookmarkEnd w:id="716"/>
      <w:bookmarkEnd w:id="717"/>
    </w:p>
    <w:p w14:paraId="6DD6821A" w14:textId="77777777" w:rsidR="00000000" w:rsidRDefault="007478C2">
      <w:pPr>
        <w:pStyle w:val="Heading2"/>
        <w:rPr>
          <w:rFonts w:ascii="宋体" w:hAnsi="宋体"/>
        </w:rPr>
      </w:pPr>
      <w:bookmarkStart w:id="718" w:name="_Toc1227288973"/>
      <w:bookmarkStart w:id="719" w:name="_Toc1369201646"/>
      <w:bookmarkStart w:id="720" w:name="_Toc31862"/>
      <w:bookmarkStart w:id="721" w:name="_Toc11116"/>
      <w:bookmarkStart w:id="722" w:name="_Toc86080623"/>
      <w:r>
        <w:rPr>
          <w:rFonts w:ascii="宋体" w:hAnsi="宋体" w:hint="eastAsia"/>
        </w:rPr>
        <w:t>1</w:t>
      </w:r>
      <w:r>
        <w:rPr>
          <w:rFonts w:ascii="宋体" w:hAnsi="宋体"/>
        </w:rPr>
        <w:t>3</w:t>
      </w:r>
      <w:r>
        <w:rPr>
          <w:rFonts w:ascii="宋体" w:hAnsi="宋体" w:hint="eastAsia"/>
        </w:rPr>
        <w:t xml:space="preserve">.1 </w:t>
      </w:r>
      <w:r>
        <w:rPr>
          <w:rFonts w:ascii="宋体" w:hAnsi="宋体" w:hint="eastAsia"/>
        </w:rPr>
        <w:t>基金份额持有人户数及持有人结构</w:t>
      </w:r>
      <w:bookmarkEnd w:id="718"/>
      <w:bookmarkEnd w:id="719"/>
      <w:bookmarkEnd w:id="720"/>
      <w:bookmarkEnd w:id="721"/>
      <w:bookmarkEnd w:id="722"/>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552"/>
        <w:gridCol w:w="1276"/>
        <w:gridCol w:w="1696"/>
        <w:gridCol w:w="1553"/>
        <w:gridCol w:w="1683"/>
      </w:tblGrid>
      <w:tr w:rsidR="00000000" w14:paraId="7797202E" w14:textId="77777777">
        <w:trPr>
          <w:cantSplit/>
          <w:trHeight w:val="300"/>
          <w:jc w:val="center"/>
        </w:trPr>
        <w:tc>
          <w:tcPr>
            <w:tcW w:w="9286" w:type="dxa"/>
            <w:gridSpan w:val="6"/>
            <w:vAlign w:val="center"/>
          </w:tcPr>
          <w:p w14:paraId="594A1B60" w14:textId="77777777" w:rsidR="00000000" w:rsidRDefault="007478C2">
            <w:pPr>
              <w:jc w:val="center"/>
              <w:rPr>
                <w:rFonts w:ascii="宋体" w:hAnsi="宋体"/>
                <w:sz w:val="24"/>
              </w:rPr>
            </w:pPr>
            <w:r>
              <w:rPr>
                <w:rFonts w:ascii="宋体" w:hAnsi="宋体" w:hint="eastAsia"/>
                <w:sz w:val="24"/>
              </w:rPr>
              <w:t>本期末</w:t>
            </w:r>
          </w:p>
          <w:p w14:paraId="0B091C80" w14:textId="77777777" w:rsidR="00000000" w:rsidRDefault="007478C2">
            <w:pPr>
              <w:tabs>
                <w:tab w:val="left" w:pos="420"/>
              </w:tabs>
              <w:jc w:val="center"/>
              <w:rPr>
                <w:rFonts w:ascii="宋体" w:hAnsi="宋体" w:hint="eastAsia"/>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6E7C0639" w14:textId="77777777">
        <w:trPr>
          <w:cantSplit/>
          <w:trHeight w:val="300"/>
          <w:jc w:val="center"/>
        </w:trPr>
        <w:tc>
          <w:tcPr>
            <w:tcW w:w="1526" w:type="dxa"/>
            <w:vMerge w:val="restart"/>
            <w:vAlign w:val="center"/>
          </w:tcPr>
          <w:p w14:paraId="7BBA8210" w14:textId="77777777" w:rsidR="00000000" w:rsidRDefault="007478C2">
            <w:pPr>
              <w:tabs>
                <w:tab w:val="left" w:pos="420"/>
              </w:tabs>
              <w:jc w:val="center"/>
              <w:rPr>
                <w:rFonts w:ascii="宋体" w:hAnsi="宋体"/>
                <w:sz w:val="24"/>
              </w:rPr>
            </w:pPr>
            <w:r>
              <w:rPr>
                <w:rFonts w:ascii="宋体" w:hAnsi="宋体" w:hint="eastAsia"/>
                <w:sz w:val="24"/>
              </w:rPr>
              <w:t>持有人户数（户）</w:t>
            </w:r>
          </w:p>
        </w:tc>
        <w:tc>
          <w:tcPr>
            <w:tcW w:w="1552" w:type="dxa"/>
            <w:vMerge w:val="restart"/>
            <w:vAlign w:val="center"/>
          </w:tcPr>
          <w:p w14:paraId="3D1C9BAB" w14:textId="77777777" w:rsidR="00000000" w:rsidRDefault="007478C2">
            <w:pPr>
              <w:tabs>
                <w:tab w:val="left" w:pos="420"/>
              </w:tabs>
              <w:jc w:val="center"/>
              <w:rPr>
                <w:rFonts w:ascii="宋体" w:hAnsi="宋体"/>
                <w:sz w:val="24"/>
              </w:rPr>
            </w:pPr>
            <w:r>
              <w:rPr>
                <w:rFonts w:ascii="宋体" w:hAnsi="宋体" w:hint="eastAsia"/>
                <w:sz w:val="24"/>
              </w:rPr>
              <w:t>户均持有的基金份额（份）</w:t>
            </w:r>
          </w:p>
        </w:tc>
        <w:tc>
          <w:tcPr>
            <w:tcW w:w="6208" w:type="dxa"/>
            <w:gridSpan w:val="4"/>
            <w:vAlign w:val="center"/>
          </w:tcPr>
          <w:p w14:paraId="0D8CD2B4" w14:textId="77777777" w:rsidR="00000000" w:rsidRDefault="007478C2">
            <w:pPr>
              <w:tabs>
                <w:tab w:val="left" w:pos="420"/>
              </w:tabs>
              <w:jc w:val="center"/>
              <w:rPr>
                <w:rFonts w:ascii="宋体" w:hAnsi="宋体"/>
                <w:sz w:val="24"/>
              </w:rPr>
            </w:pPr>
            <w:r>
              <w:rPr>
                <w:rFonts w:ascii="宋体" w:hAnsi="宋体" w:hint="eastAsia"/>
                <w:sz w:val="24"/>
              </w:rPr>
              <w:t>持有人结构</w:t>
            </w:r>
          </w:p>
        </w:tc>
      </w:tr>
      <w:tr w:rsidR="00000000" w14:paraId="55842C4B" w14:textId="77777777">
        <w:trPr>
          <w:cantSplit/>
          <w:trHeight w:val="300"/>
          <w:jc w:val="center"/>
        </w:trPr>
        <w:tc>
          <w:tcPr>
            <w:tcW w:w="1526" w:type="dxa"/>
            <w:vMerge/>
            <w:vAlign w:val="center"/>
          </w:tcPr>
          <w:p w14:paraId="2707B9CF" w14:textId="77777777" w:rsidR="00000000" w:rsidRDefault="007478C2">
            <w:pPr>
              <w:widowControl/>
              <w:jc w:val="center"/>
              <w:rPr>
                <w:rFonts w:ascii="宋体" w:hAnsi="宋体"/>
                <w:sz w:val="24"/>
              </w:rPr>
            </w:pPr>
          </w:p>
        </w:tc>
        <w:tc>
          <w:tcPr>
            <w:tcW w:w="1552" w:type="dxa"/>
            <w:vMerge/>
            <w:vAlign w:val="center"/>
          </w:tcPr>
          <w:p w14:paraId="6E7012D6" w14:textId="77777777" w:rsidR="00000000" w:rsidRDefault="007478C2">
            <w:pPr>
              <w:widowControl/>
              <w:jc w:val="center"/>
              <w:rPr>
                <w:rFonts w:ascii="宋体" w:hAnsi="宋体"/>
                <w:sz w:val="24"/>
              </w:rPr>
            </w:pPr>
          </w:p>
        </w:tc>
        <w:tc>
          <w:tcPr>
            <w:tcW w:w="2972" w:type="dxa"/>
            <w:gridSpan w:val="2"/>
            <w:vAlign w:val="center"/>
          </w:tcPr>
          <w:p w14:paraId="5C8F975F" w14:textId="77777777" w:rsidR="00000000" w:rsidRDefault="007478C2">
            <w:pPr>
              <w:tabs>
                <w:tab w:val="left" w:pos="420"/>
              </w:tabs>
              <w:jc w:val="center"/>
              <w:rPr>
                <w:rFonts w:ascii="宋体" w:hAnsi="宋体"/>
                <w:sz w:val="24"/>
              </w:rPr>
            </w:pPr>
            <w:r>
              <w:rPr>
                <w:rFonts w:ascii="宋体" w:hAnsi="宋体" w:hint="eastAsia"/>
                <w:sz w:val="24"/>
              </w:rPr>
              <w:t>机构投资者</w:t>
            </w:r>
          </w:p>
        </w:tc>
        <w:tc>
          <w:tcPr>
            <w:tcW w:w="3236" w:type="dxa"/>
            <w:gridSpan w:val="2"/>
            <w:vAlign w:val="center"/>
          </w:tcPr>
          <w:p w14:paraId="0BAF0CA1" w14:textId="77777777" w:rsidR="00000000" w:rsidRDefault="007478C2">
            <w:pPr>
              <w:tabs>
                <w:tab w:val="left" w:pos="420"/>
              </w:tabs>
              <w:jc w:val="center"/>
              <w:rPr>
                <w:rFonts w:ascii="宋体" w:hAnsi="宋体"/>
                <w:sz w:val="24"/>
              </w:rPr>
            </w:pPr>
            <w:r>
              <w:rPr>
                <w:rFonts w:ascii="宋体" w:hAnsi="宋体" w:hint="eastAsia"/>
                <w:sz w:val="24"/>
              </w:rPr>
              <w:t>个人投资者</w:t>
            </w:r>
          </w:p>
        </w:tc>
      </w:tr>
      <w:tr w:rsidR="00000000" w14:paraId="55181C4E" w14:textId="77777777">
        <w:trPr>
          <w:cantSplit/>
          <w:trHeight w:val="300"/>
          <w:jc w:val="center"/>
        </w:trPr>
        <w:tc>
          <w:tcPr>
            <w:tcW w:w="1526" w:type="dxa"/>
            <w:vMerge/>
            <w:vAlign w:val="center"/>
          </w:tcPr>
          <w:p w14:paraId="4AA40EBD" w14:textId="77777777" w:rsidR="00000000" w:rsidRDefault="007478C2">
            <w:pPr>
              <w:tabs>
                <w:tab w:val="left" w:pos="420"/>
              </w:tabs>
              <w:jc w:val="center"/>
              <w:rPr>
                <w:rFonts w:ascii="宋体" w:hAnsi="宋体"/>
                <w:sz w:val="24"/>
              </w:rPr>
            </w:pPr>
          </w:p>
        </w:tc>
        <w:tc>
          <w:tcPr>
            <w:tcW w:w="1552" w:type="dxa"/>
            <w:vMerge/>
            <w:vAlign w:val="center"/>
          </w:tcPr>
          <w:p w14:paraId="12D64C2B" w14:textId="77777777" w:rsidR="00000000" w:rsidRDefault="007478C2">
            <w:pPr>
              <w:spacing w:before="120"/>
              <w:jc w:val="center"/>
              <w:rPr>
                <w:rFonts w:ascii="宋体" w:hAnsi="宋体"/>
                <w:sz w:val="24"/>
              </w:rPr>
            </w:pPr>
          </w:p>
        </w:tc>
        <w:tc>
          <w:tcPr>
            <w:tcW w:w="1276" w:type="dxa"/>
            <w:vAlign w:val="center"/>
          </w:tcPr>
          <w:p w14:paraId="4234C97D" w14:textId="77777777" w:rsidR="00000000" w:rsidRDefault="007478C2">
            <w:pPr>
              <w:spacing w:before="120"/>
              <w:jc w:val="center"/>
              <w:rPr>
                <w:rFonts w:ascii="宋体" w:hAnsi="宋体"/>
                <w:sz w:val="24"/>
              </w:rPr>
            </w:pPr>
            <w:r>
              <w:rPr>
                <w:rFonts w:ascii="宋体" w:hAnsi="宋体" w:hint="eastAsia"/>
                <w:sz w:val="24"/>
              </w:rPr>
              <w:t>持有份额（份）</w:t>
            </w:r>
          </w:p>
        </w:tc>
        <w:tc>
          <w:tcPr>
            <w:tcW w:w="1696" w:type="dxa"/>
            <w:vAlign w:val="center"/>
          </w:tcPr>
          <w:p w14:paraId="7E229F44" w14:textId="77777777" w:rsidR="00000000" w:rsidRDefault="007478C2">
            <w:pPr>
              <w:spacing w:before="120"/>
              <w:jc w:val="center"/>
              <w:rPr>
                <w:rFonts w:ascii="宋体" w:hAnsi="宋体"/>
                <w:sz w:val="24"/>
              </w:rPr>
            </w:pPr>
            <w:r>
              <w:rPr>
                <w:rFonts w:ascii="宋体" w:hAnsi="宋体" w:hint="eastAsia"/>
                <w:sz w:val="24"/>
              </w:rPr>
              <w:t>占总份额比例（</w:t>
            </w:r>
            <w:r>
              <w:rPr>
                <w:rFonts w:ascii="宋体" w:hAnsi="宋体" w:hint="eastAsia"/>
                <w:sz w:val="24"/>
              </w:rPr>
              <w:t>%</w:t>
            </w:r>
            <w:r>
              <w:rPr>
                <w:rFonts w:ascii="宋体" w:hAnsi="宋体" w:hint="eastAsia"/>
                <w:sz w:val="24"/>
              </w:rPr>
              <w:t>）</w:t>
            </w:r>
          </w:p>
        </w:tc>
        <w:tc>
          <w:tcPr>
            <w:tcW w:w="1553" w:type="dxa"/>
            <w:vAlign w:val="center"/>
          </w:tcPr>
          <w:p w14:paraId="1144F243" w14:textId="77777777" w:rsidR="00000000" w:rsidRDefault="007478C2">
            <w:pPr>
              <w:spacing w:before="120"/>
              <w:jc w:val="center"/>
              <w:rPr>
                <w:rFonts w:ascii="宋体" w:hAnsi="宋体"/>
                <w:sz w:val="24"/>
              </w:rPr>
            </w:pPr>
            <w:r>
              <w:rPr>
                <w:rFonts w:ascii="宋体" w:hAnsi="宋体" w:hint="eastAsia"/>
                <w:sz w:val="24"/>
              </w:rPr>
              <w:t>持有份额（份）</w:t>
            </w:r>
          </w:p>
        </w:tc>
        <w:tc>
          <w:tcPr>
            <w:tcW w:w="1683" w:type="dxa"/>
            <w:vAlign w:val="center"/>
          </w:tcPr>
          <w:p w14:paraId="1D0E9FE0" w14:textId="77777777" w:rsidR="00000000" w:rsidRDefault="007478C2">
            <w:pPr>
              <w:spacing w:before="120"/>
              <w:jc w:val="center"/>
              <w:rPr>
                <w:rFonts w:ascii="宋体" w:hAnsi="宋体"/>
                <w:sz w:val="24"/>
              </w:rPr>
            </w:pPr>
            <w:r>
              <w:rPr>
                <w:rFonts w:ascii="宋体" w:hAnsi="宋体" w:hint="eastAsia"/>
                <w:sz w:val="24"/>
              </w:rPr>
              <w:t>占总份额比例（</w:t>
            </w:r>
            <w:r>
              <w:rPr>
                <w:rFonts w:ascii="宋体" w:hAnsi="宋体" w:hint="eastAsia"/>
                <w:sz w:val="24"/>
              </w:rPr>
              <w:t>%</w:t>
            </w:r>
            <w:r>
              <w:rPr>
                <w:rFonts w:ascii="宋体" w:hAnsi="宋体" w:hint="eastAsia"/>
                <w:sz w:val="24"/>
              </w:rPr>
              <w:t>）</w:t>
            </w:r>
          </w:p>
        </w:tc>
      </w:tr>
      <w:tr w:rsidR="00000000" w14:paraId="220C804C" w14:textId="77777777">
        <w:trPr>
          <w:trHeight w:val="300"/>
          <w:jc w:val="center"/>
        </w:trPr>
        <w:tc>
          <w:tcPr>
            <w:tcW w:w="1526" w:type="dxa"/>
            <w:vAlign w:val="center"/>
          </w:tcPr>
          <w:p w14:paraId="1902C490" w14:textId="77777777" w:rsidR="00000000" w:rsidRDefault="007478C2">
            <w:pPr>
              <w:rPr>
                <w:color w:val="0000FF"/>
                <w:sz w:val="18"/>
              </w:rPr>
            </w:pPr>
            <w:r>
              <w:rPr>
                <w:rFonts w:hint="eastAsia"/>
                <w:color w:val="0000FF"/>
                <w:sz w:val="18"/>
              </w:rPr>
              <w:t>（</w:t>
            </w:r>
            <w:r>
              <w:rPr>
                <w:rFonts w:hint="eastAsia"/>
                <w:color w:val="0000FF"/>
                <w:sz w:val="18"/>
              </w:rPr>
              <w:t>1681</w:t>
            </w:r>
            <w:r>
              <w:rPr>
                <w:rFonts w:hint="eastAsia"/>
                <w:color w:val="0000FF"/>
                <w:sz w:val="18"/>
              </w:rPr>
              <w:t>）</w:t>
            </w:r>
          </w:p>
        </w:tc>
        <w:tc>
          <w:tcPr>
            <w:tcW w:w="1552" w:type="dxa"/>
            <w:vAlign w:val="center"/>
          </w:tcPr>
          <w:p w14:paraId="1A3B9531" w14:textId="77777777" w:rsidR="00000000" w:rsidRDefault="007478C2">
            <w:pPr>
              <w:rPr>
                <w:color w:val="0000FF"/>
                <w:sz w:val="18"/>
              </w:rPr>
            </w:pPr>
            <w:r>
              <w:rPr>
                <w:rFonts w:hint="eastAsia"/>
                <w:color w:val="0000FF"/>
                <w:sz w:val="18"/>
              </w:rPr>
              <w:t>（</w:t>
            </w:r>
            <w:r>
              <w:rPr>
                <w:rFonts w:hint="eastAsia"/>
                <w:color w:val="0000FF"/>
                <w:sz w:val="18"/>
              </w:rPr>
              <w:t>1682</w:t>
            </w:r>
            <w:r>
              <w:rPr>
                <w:rFonts w:hint="eastAsia"/>
                <w:color w:val="0000FF"/>
                <w:sz w:val="18"/>
              </w:rPr>
              <w:t>）</w:t>
            </w:r>
          </w:p>
        </w:tc>
        <w:tc>
          <w:tcPr>
            <w:tcW w:w="1276" w:type="dxa"/>
            <w:vAlign w:val="center"/>
          </w:tcPr>
          <w:p w14:paraId="7AD73A36" w14:textId="77777777" w:rsidR="00000000" w:rsidRDefault="007478C2">
            <w:pPr>
              <w:rPr>
                <w:color w:val="0000FF"/>
                <w:sz w:val="18"/>
              </w:rPr>
            </w:pPr>
            <w:r>
              <w:rPr>
                <w:rFonts w:hint="eastAsia"/>
                <w:color w:val="0000FF"/>
                <w:sz w:val="18"/>
              </w:rPr>
              <w:t>（</w:t>
            </w:r>
            <w:r>
              <w:rPr>
                <w:rFonts w:hint="eastAsia"/>
                <w:color w:val="0000FF"/>
                <w:sz w:val="18"/>
              </w:rPr>
              <w:t>1957</w:t>
            </w:r>
            <w:r>
              <w:rPr>
                <w:rFonts w:hint="eastAsia"/>
                <w:color w:val="0000FF"/>
                <w:sz w:val="18"/>
              </w:rPr>
              <w:t>）</w:t>
            </w:r>
          </w:p>
        </w:tc>
        <w:tc>
          <w:tcPr>
            <w:tcW w:w="1696" w:type="dxa"/>
            <w:vAlign w:val="center"/>
          </w:tcPr>
          <w:p w14:paraId="2DE11969" w14:textId="77777777" w:rsidR="00000000" w:rsidRDefault="007478C2">
            <w:pPr>
              <w:rPr>
                <w:color w:val="0000FF"/>
                <w:sz w:val="18"/>
              </w:rPr>
            </w:pPr>
            <w:r>
              <w:rPr>
                <w:rFonts w:hint="eastAsia"/>
                <w:color w:val="0000FF"/>
                <w:sz w:val="18"/>
              </w:rPr>
              <w:t>（</w:t>
            </w:r>
            <w:r>
              <w:rPr>
                <w:rFonts w:hint="eastAsia"/>
                <w:color w:val="0000FF"/>
                <w:sz w:val="18"/>
              </w:rPr>
              <w:t>1958</w:t>
            </w:r>
            <w:r>
              <w:rPr>
                <w:rFonts w:hint="eastAsia"/>
                <w:color w:val="0000FF"/>
                <w:sz w:val="18"/>
              </w:rPr>
              <w:t>）</w:t>
            </w:r>
          </w:p>
        </w:tc>
        <w:tc>
          <w:tcPr>
            <w:tcW w:w="1553" w:type="dxa"/>
            <w:vAlign w:val="center"/>
          </w:tcPr>
          <w:p w14:paraId="2F98AB49" w14:textId="77777777" w:rsidR="00000000" w:rsidRDefault="007478C2">
            <w:pPr>
              <w:rPr>
                <w:color w:val="0000FF"/>
                <w:sz w:val="18"/>
              </w:rPr>
            </w:pPr>
            <w:r>
              <w:rPr>
                <w:rFonts w:hint="eastAsia"/>
                <w:color w:val="0000FF"/>
                <w:sz w:val="18"/>
              </w:rPr>
              <w:t>（</w:t>
            </w:r>
            <w:r>
              <w:rPr>
                <w:rFonts w:hint="eastAsia"/>
                <w:color w:val="0000FF"/>
                <w:sz w:val="18"/>
              </w:rPr>
              <w:t>1959</w:t>
            </w:r>
            <w:r>
              <w:rPr>
                <w:rFonts w:hint="eastAsia"/>
                <w:color w:val="0000FF"/>
                <w:sz w:val="18"/>
              </w:rPr>
              <w:t>）</w:t>
            </w:r>
          </w:p>
        </w:tc>
        <w:tc>
          <w:tcPr>
            <w:tcW w:w="1683" w:type="dxa"/>
            <w:vAlign w:val="center"/>
          </w:tcPr>
          <w:p w14:paraId="0EEFD6B4" w14:textId="77777777" w:rsidR="00000000" w:rsidRDefault="007478C2">
            <w:pPr>
              <w:rPr>
                <w:color w:val="0000FF"/>
                <w:sz w:val="18"/>
              </w:rPr>
            </w:pPr>
            <w:r>
              <w:rPr>
                <w:rFonts w:hint="eastAsia"/>
                <w:color w:val="0000FF"/>
                <w:sz w:val="18"/>
              </w:rPr>
              <w:t>（</w:t>
            </w:r>
            <w:r>
              <w:rPr>
                <w:rFonts w:hint="eastAsia"/>
                <w:color w:val="0000FF"/>
                <w:sz w:val="18"/>
              </w:rPr>
              <w:t>1960</w:t>
            </w:r>
            <w:r>
              <w:rPr>
                <w:rFonts w:hint="eastAsia"/>
                <w:color w:val="0000FF"/>
                <w:sz w:val="18"/>
              </w:rPr>
              <w:t>）</w:t>
            </w:r>
          </w:p>
        </w:tc>
      </w:tr>
      <w:tr w:rsidR="00000000" w14:paraId="3A8ACCC4" w14:textId="77777777">
        <w:trPr>
          <w:trHeight w:val="300"/>
          <w:jc w:val="center"/>
        </w:trPr>
        <w:tc>
          <w:tcPr>
            <w:tcW w:w="1526" w:type="dxa"/>
            <w:vAlign w:val="center"/>
          </w:tcPr>
          <w:p w14:paraId="54A2B355" w14:textId="77777777" w:rsidR="00000000" w:rsidRDefault="007478C2">
            <w:pPr>
              <w:rPr>
                <w:rFonts w:ascii="宋体" w:hAnsi="宋体"/>
                <w:color w:val="0000FF"/>
                <w:kern w:val="0"/>
                <w:sz w:val="18"/>
              </w:rPr>
            </w:pPr>
          </w:p>
        </w:tc>
        <w:tc>
          <w:tcPr>
            <w:tcW w:w="1552" w:type="dxa"/>
            <w:vAlign w:val="center"/>
          </w:tcPr>
          <w:p w14:paraId="00C6A7EA" w14:textId="77777777" w:rsidR="00000000" w:rsidRDefault="007478C2">
            <w:pPr>
              <w:rPr>
                <w:rFonts w:ascii="宋体" w:hAnsi="宋体"/>
                <w:color w:val="0000FF"/>
                <w:kern w:val="0"/>
                <w:sz w:val="18"/>
              </w:rPr>
            </w:pPr>
          </w:p>
        </w:tc>
        <w:tc>
          <w:tcPr>
            <w:tcW w:w="1276" w:type="dxa"/>
            <w:vAlign w:val="center"/>
          </w:tcPr>
          <w:p w14:paraId="60245BED" w14:textId="77777777" w:rsidR="00000000" w:rsidRDefault="007478C2">
            <w:pPr>
              <w:rPr>
                <w:rFonts w:ascii="宋体" w:hAnsi="宋体"/>
                <w:color w:val="0000FF"/>
                <w:kern w:val="0"/>
                <w:sz w:val="18"/>
              </w:rPr>
            </w:pPr>
          </w:p>
        </w:tc>
        <w:tc>
          <w:tcPr>
            <w:tcW w:w="1696" w:type="dxa"/>
            <w:vAlign w:val="center"/>
          </w:tcPr>
          <w:p w14:paraId="6DE77B79" w14:textId="77777777" w:rsidR="00000000" w:rsidRDefault="007478C2">
            <w:pPr>
              <w:rPr>
                <w:rFonts w:ascii="宋体" w:hAnsi="宋体"/>
                <w:color w:val="0000FF"/>
                <w:kern w:val="0"/>
                <w:sz w:val="18"/>
              </w:rPr>
            </w:pPr>
          </w:p>
        </w:tc>
        <w:tc>
          <w:tcPr>
            <w:tcW w:w="1553" w:type="dxa"/>
            <w:vAlign w:val="center"/>
          </w:tcPr>
          <w:p w14:paraId="6478B73B" w14:textId="77777777" w:rsidR="00000000" w:rsidRDefault="007478C2">
            <w:pPr>
              <w:rPr>
                <w:rFonts w:ascii="宋体" w:hAnsi="宋体"/>
                <w:color w:val="0000FF"/>
                <w:kern w:val="0"/>
                <w:sz w:val="18"/>
              </w:rPr>
            </w:pPr>
          </w:p>
        </w:tc>
        <w:tc>
          <w:tcPr>
            <w:tcW w:w="1683" w:type="dxa"/>
            <w:vAlign w:val="center"/>
          </w:tcPr>
          <w:p w14:paraId="061A5064" w14:textId="77777777" w:rsidR="00000000" w:rsidRDefault="007478C2">
            <w:pPr>
              <w:rPr>
                <w:rFonts w:ascii="宋体" w:hAnsi="宋体"/>
                <w:color w:val="0000FF"/>
                <w:kern w:val="0"/>
                <w:sz w:val="18"/>
              </w:rPr>
            </w:pPr>
          </w:p>
        </w:tc>
      </w:tr>
      <w:tr w:rsidR="00000000" w14:paraId="5A181DDA" w14:textId="77777777">
        <w:trPr>
          <w:trHeight w:val="300"/>
          <w:jc w:val="center"/>
        </w:trPr>
        <w:tc>
          <w:tcPr>
            <w:tcW w:w="9286" w:type="dxa"/>
            <w:gridSpan w:val="6"/>
            <w:vAlign w:val="center"/>
          </w:tcPr>
          <w:p w14:paraId="79DE5D22" w14:textId="77777777" w:rsidR="00000000" w:rsidRDefault="007478C2">
            <w:pPr>
              <w:jc w:val="center"/>
              <w:rPr>
                <w:rFonts w:ascii="宋体" w:hAnsi="宋体"/>
                <w:sz w:val="24"/>
              </w:rPr>
            </w:pPr>
            <w:r>
              <w:rPr>
                <w:rFonts w:ascii="宋体" w:hAnsi="宋体" w:hint="eastAsia"/>
                <w:sz w:val="24"/>
              </w:rPr>
              <w:t>上年度末</w:t>
            </w:r>
          </w:p>
          <w:p w14:paraId="62A7CAB3" w14:textId="77777777" w:rsidR="00000000" w:rsidRDefault="007478C2">
            <w:pPr>
              <w:jc w:val="center"/>
              <w:rPr>
                <w:rFonts w:ascii="宋体" w:hAnsi="宋体"/>
                <w:color w:val="0000FF"/>
                <w:kern w:val="0"/>
                <w:sz w:val="18"/>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45C05BE" w14:textId="77777777">
        <w:trPr>
          <w:cantSplit/>
          <w:trHeight w:val="300"/>
          <w:jc w:val="center"/>
        </w:trPr>
        <w:tc>
          <w:tcPr>
            <w:tcW w:w="1526" w:type="dxa"/>
            <w:vMerge w:val="restart"/>
            <w:vAlign w:val="center"/>
          </w:tcPr>
          <w:p w14:paraId="6A3E1274" w14:textId="77777777" w:rsidR="00000000" w:rsidRDefault="007478C2">
            <w:pPr>
              <w:tabs>
                <w:tab w:val="left" w:pos="420"/>
              </w:tabs>
              <w:jc w:val="center"/>
              <w:rPr>
                <w:rFonts w:ascii="宋体" w:hAnsi="宋体"/>
                <w:sz w:val="24"/>
              </w:rPr>
            </w:pPr>
            <w:r>
              <w:rPr>
                <w:rFonts w:ascii="宋体" w:hAnsi="宋体" w:hint="eastAsia"/>
                <w:sz w:val="24"/>
              </w:rPr>
              <w:t>持有人户数（户）</w:t>
            </w:r>
          </w:p>
        </w:tc>
        <w:tc>
          <w:tcPr>
            <w:tcW w:w="1552" w:type="dxa"/>
            <w:vMerge w:val="restart"/>
            <w:vAlign w:val="center"/>
          </w:tcPr>
          <w:p w14:paraId="6A56D94F" w14:textId="77777777" w:rsidR="00000000" w:rsidRDefault="007478C2">
            <w:pPr>
              <w:tabs>
                <w:tab w:val="left" w:pos="420"/>
              </w:tabs>
              <w:jc w:val="center"/>
              <w:rPr>
                <w:rFonts w:ascii="宋体" w:hAnsi="宋体"/>
                <w:sz w:val="24"/>
              </w:rPr>
            </w:pPr>
            <w:r>
              <w:rPr>
                <w:rFonts w:ascii="宋体" w:hAnsi="宋体" w:hint="eastAsia"/>
                <w:sz w:val="24"/>
              </w:rPr>
              <w:t>户均持有的基金份额（份）</w:t>
            </w:r>
          </w:p>
        </w:tc>
        <w:tc>
          <w:tcPr>
            <w:tcW w:w="6208" w:type="dxa"/>
            <w:gridSpan w:val="4"/>
            <w:vAlign w:val="center"/>
          </w:tcPr>
          <w:p w14:paraId="20DB9E7E" w14:textId="77777777" w:rsidR="00000000" w:rsidRDefault="007478C2">
            <w:pPr>
              <w:tabs>
                <w:tab w:val="left" w:pos="420"/>
              </w:tabs>
              <w:jc w:val="center"/>
              <w:rPr>
                <w:rFonts w:ascii="宋体" w:hAnsi="宋体"/>
                <w:sz w:val="24"/>
              </w:rPr>
            </w:pPr>
            <w:r>
              <w:rPr>
                <w:rFonts w:ascii="宋体" w:hAnsi="宋体" w:hint="eastAsia"/>
                <w:sz w:val="24"/>
              </w:rPr>
              <w:t>持有人结构</w:t>
            </w:r>
          </w:p>
        </w:tc>
      </w:tr>
      <w:tr w:rsidR="00000000" w14:paraId="1EB9900D" w14:textId="77777777">
        <w:trPr>
          <w:cantSplit/>
          <w:trHeight w:val="300"/>
          <w:jc w:val="center"/>
        </w:trPr>
        <w:tc>
          <w:tcPr>
            <w:tcW w:w="1526" w:type="dxa"/>
            <w:vMerge/>
            <w:vAlign w:val="center"/>
          </w:tcPr>
          <w:p w14:paraId="795505D0" w14:textId="77777777" w:rsidR="00000000" w:rsidRDefault="007478C2">
            <w:pPr>
              <w:widowControl/>
              <w:jc w:val="center"/>
              <w:rPr>
                <w:rFonts w:ascii="宋体" w:hAnsi="宋体"/>
                <w:sz w:val="24"/>
              </w:rPr>
            </w:pPr>
          </w:p>
        </w:tc>
        <w:tc>
          <w:tcPr>
            <w:tcW w:w="1552" w:type="dxa"/>
            <w:vMerge/>
            <w:vAlign w:val="center"/>
          </w:tcPr>
          <w:p w14:paraId="4DCCFAD1" w14:textId="77777777" w:rsidR="00000000" w:rsidRDefault="007478C2">
            <w:pPr>
              <w:widowControl/>
              <w:jc w:val="center"/>
              <w:rPr>
                <w:rFonts w:ascii="宋体" w:hAnsi="宋体"/>
                <w:sz w:val="24"/>
              </w:rPr>
            </w:pPr>
          </w:p>
        </w:tc>
        <w:tc>
          <w:tcPr>
            <w:tcW w:w="2972" w:type="dxa"/>
            <w:gridSpan w:val="2"/>
            <w:vAlign w:val="center"/>
          </w:tcPr>
          <w:p w14:paraId="4BBF0050" w14:textId="77777777" w:rsidR="00000000" w:rsidRDefault="007478C2">
            <w:pPr>
              <w:tabs>
                <w:tab w:val="left" w:pos="420"/>
              </w:tabs>
              <w:jc w:val="center"/>
              <w:rPr>
                <w:rFonts w:ascii="宋体" w:hAnsi="宋体"/>
                <w:sz w:val="24"/>
              </w:rPr>
            </w:pPr>
            <w:r>
              <w:rPr>
                <w:rFonts w:ascii="宋体" w:hAnsi="宋体" w:hint="eastAsia"/>
                <w:sz w:val="24"/>
              </w:rPr>
              <w:t>机构投资者</w:t>
            </w:r>
          </w:p>
        </w:tc>
        <w:tc>
          <w:tcPr>
            <w:tcW w:w="3236" w:type="dxa"/>
            <w:gridSpan w:val="2"/>
            <w:vAlign w:val="center"/>
          </w:tcPr>
          <w:p w14:paraId="797BD57A" w14:textId="77777777" w:rsidR="00000000" w:rsidRDefault="007478C2">
            <w:pPr>
              <w:tabs>
                <w:tab w:val="left" w:pos="420"/>
              </w:tabs>
              <w:jc w:val="center"/>
              <w:rPr>
                <w:rFonts w:ascii="宋体" w:hAnsi="宋体"/>
                <w:sz w:val="24"/>
              </w:rPr>
            </w:pPr>
            <w:r>
              <w:rPr>
                <w:rFonts w:ascii="宋体" w:hAnsi="宋体" w:hint="eastAsia"/>
                <w:sz w:val="24"/>
              </w:rPr>
              <w:t>个人投资者</w:t>
            </w:r>
          </w:p>
        </w:tc>
      </w:tr>
      <w:tr w:rsidR="00000000" w14:paraId="2DBE85B3" w14:textId="77777777">
        <w:trPr>
          <w:cantSplit/>
          <w:trHeight w:val="300"/>
          <w:jc w:val="center"/>
        </w:trPr>
        <w:tc>
          <w:tcPr>
            <w:tcW w:w="1526" w:type="dxa"/>
            <w:vMerge/>
            <w:vAlign w:val="center"/>
          </w:tcPr>
          <w:p w14:paraId="4FD7F766" w14:textId="77777777" w:rsidR="00000000" w:rsidRDefault="007478C2">
            <w:pPr>
              <w:tabs>
                <w:tab w:val="left" w:pos="420"/>
              </w:tabs>
              <w:jc w:val="center"/>
              <w:rPr>
                <w:rFonts w:ascii="宋体" w:hAnsi="宋体"/>
                <w:sz w:val="24"/>
              </w:rPr>
            </w:pPr>
          </w:p>
        </w:tc>
        <w:tc>
          <w:tcPr>
            <w:tcW w:w="1552" w:type="dxa"/>
            <w:vMerge/>
            <w:vAlign w:val="center"/>
          </w:tcPr>
          <w:p w14:paraId="2B3AD222" w14:textId="77777777" w:rsidR="00000000" w:rsidRDefault="007478C2">
            <w:pPr>
              <w:spacing w:before="120"/>
              <w:jc w:val="center"/>
              <w:rPr>
                <w:rFonts w:ascii="宋体" w:hAnsi="宋体"/>
                <w:sz w:val="24"/>
              </w:rPr>
            </w:pPr>
          </w:p>
        </w:tc>
        <w:tc>
          <w:tcPr>
            <w:tcW w:w="1276" w:type="dxa"/>
            <w:vAlign w:val="center"/>
          </w:tcPr>
          <w:p w14:paraId="0A9C202C" w14:textId="77777777" w:rsidR="00000000" w:rsidRDefault="007478C2">
            <w:pPr>
              <w:spacing w:before="120"/>
              <w:jc w:val="center"/>
              <w:rPr>
                <w:rFonts w:ascii="宋体" w:hAnsi="宋体"/>
                <w:sz w:val="24"/>
              </w:rPr>
            </w:pPr>
            <w:r>
              <w:rPr>
                <w:rFonts w:ascii="宋体" w:hAnsi="宋体" w:hint="eastAsia"/>
                <w:sz w:val="24"/>
              </w:rPr>
              <w:t>持有份额（份）</w:t>
            </w:r>
          </w:p>
        </w:tc>
        <w:tc>
          <w:tcPr>
            <w:tcW w:w="1696" w:type="dxa"/>
            <w:vAlign w:val="center"/>
          </w:tcPr>
          <w:p w14:paraId="228AE5D8" w14:textId="77777777" w:rsidR="00000000" w:rsidRDefault="007478C2">
            <w:pPr>
              <w:spacing w:before="120"/>
              <w:jc w:val="center"/>
              <w:rPr>
                <w:rFonts w:ascii="宋体" w:hAnsi="宋体"/>
                <w:sz w:val="24"/>
              </w:rPr>
            </w:pPr>
            <w:r>
              <w:rPr>
                <w:rFonts w:ascii="宋体" w:hAnsi="宋体" w:hint="eastAsia"/>
                <w:sz w:val="24"/>
              </w:rPr>
              <w:t>占总份额比例</w:t>
            </w:r>
            <w:r>
              <w:rPr>
                <w:rFonts w:ascii="宋体" w:hAnsi="宋体" w:hint="eastAsia"/>
                <w:sz w:val="24"/>
              </w:rPr>
              <w:t>（</w:t>
            </w:r>
            <w:r>
              <w:rPr>
                <w:rFonts w:ascii="宋体" w:hAnsi="宋体" w:hint="eastAsia"/>
                <w:sz w:val="24"/>
              </w:rPr>
              <w:t>%</w:t>
            </w:r>
            <w:r>
              <w:rPr>
                <w:rFonts w:ascii="宋体" w:hAnsi="宋体" w:hint="eastAsia"/>
                <w:sz w:val="24"/>
              </w:rPr>
              <w:t>）</w:t>
            </w:r>
          </w:p>
        </w:tc>
        <w:tc>
          <w:tcPr>
            <w:tcW w:w="1553" w:type="dxa"/>
            <w:vAlign w:val="center"/>
          </w:tcPr>
          <w:p w14:paraId="45A0493D" w14:textId="77777777" w:rsidR="00000000" w:rsidRDefault="007478C2">
            <w:pPr>
              <w:spacing w:before="120"/>
              <w:jc w:val="center"/>
              <w:rPr>
                <w:rFonts w:ascii="宋体" w:hAnsi="宋体"/>
                <w:sz w:val="24"/>
              </w:rPr>
            </w:pPr>
            <w:r>
              <w:rPr>
                <w:rFonts w:ascii="宋体" w:hAnsi="宋体" w:hint="eastAsia"/>
                <w:sz w:val="24"/>
              </w:rPr>
              <w:t>持有份额（份）</w:t>
            </w:r>
          </w:p>
        </w:tc>
        <w:tc>
          <w:tcPr>
            <w:tcW w:w="1683" w:type="dxa"/>
            <w:vAlign w:val="center"/>
          </w:tcPr>
          <w:p w14:paraId="312684B9" w14:textId="77777777" w:rsidR="00000000" w:rsidRDefault="007478C2">
            <w:pPr>
              <w:spacing w:before="120"/>
              <w:jc w:val="center"/>
              <w:rPr>
                <w:rFonts w:ascii="宋体" w:hAnsi="宋体"/>
                <w:sz w:val="24"/>
              </w:rPr>
            </w:pPr>
            <w:r>
              <w:rPr>
                <w:rFonts w:ascii="宋体" w:hAnsi="宋体" w:hint="eastAsia"/>
                <w:sz w:val="24"/>
              </w:rPr>
              <w:t>占总份额比例（</w:t>
            </w:r>
            <w:r>
              <w:rPr>
                <w:rFonts w:ascii="宋体" w:hAnsi="宋体" w:hint="eastAsia"/>
                <w:sz w:val="24"/>
              </w:rPr>
              <w:t>%</w:t>
            </w:r>
            <w:r>
              <w:rPr>
                <w:rFonts w:ascii="宋体" w:hAnsi="宋体" w:hint="eastAsia"/>
                <w:sz w:val="24"/>
              </w:rPr>
              <w:t>）</w:t>
            </w:r>
          </w:p>
        </w:tc>
      </w:tr>
      <w:tr w:rsidR="00000000" w14:paraId="028918D9" w14:textId="77777777">
        <w:trPr>
          <w:trHeight w:val="300"/>
          <w:jc w:val="center"/>
        </w:trPr>
        <w:tc>
          <w:tcPr>
            <w:tcW w:w="1526" w:type="dxa"/>
            <w:vAlign w:val="center"/>
          </w:tcPr>
          <w:p w14:paraId="011BEB5D" w14:textId="77777777" w:rsidR="00000000" w:rsidRDefault="007478C2">
            <w:pPr>
              <w:rPr>
                <w:color w:val="0000FF"/>
                <w:sz w:val="18"/>
              </w:rPr>
            </w:pPr>
            <w:r>
              <w:rPr>
                <w:rFonts w:hint="eastAsia"/>
                <w:color w:val="0000FF"/>
                <w:sz w:val="18"/>
              </w:rPr>
              <w:t>（</w:t>
            </w:r>
            <w:r>
              <w:rPr>
                <w:rFonts w:hint="eastAsia"/>
                <w:color w:val="0000FF"/>
                <w:sz w:val="18"/>
              </w:rPr>
              <w:t>1681</w:t>
            </w:r>
            <w:r>
              <w:rPr>
                <w:rFonts w:hint="eastAsia"/>
                <w:color w:val="0000FF"/>
                <w:sz w:val="18"/>
              </w:rPr>
              <w:t>）</w:t>
            </w:r>
          </w:p>
        </w:tc>
        <w:tc>
          <w:tcPr>
            <w:tcW w:w="1552" w:type="dxa"/>
            <w:vAlign w:val="center"/>
          </w:tcPr>
          <w:p w14:paraId="2720FF44" w14:textId="77777777" w:rsidR="00000000" w:rsidRDefault="007478C2">
            <w:pPr>
              <w:rPr>
                <w:color w:val="0000FF"/>
                <w:sz w:val="18"/>
              </w:rPr>
            </w:pPr>
            <w:r>
              <w:rPr>
                <w:rFonts w:hint="eastAsia"/>
                <w:color w:val="0000FF"/>
                <w:sz w:val="18"/>
              </w:rPr>
              <w:t>（</w:t>
            </w:r>
            <w:r>
              <w:rPr>
                <w:rFonts w:hint="eastAsia"/>
                <w:color w:val="0000FF"/>
                <w:sz w:val="18"/>
              </w:rPr>
              <w:t>1682</w:t>
            </w:r>
            <w:r>
              <w:rPr>
                <w:rFonts w:hint="eastAsia"/>
                <w:color w:val="0000FF"/>
                <w:sz w:val="18"/>
              </w:rPr>
              <w:t>）</w:t>
            </w:r>
          </w:p>
        </w:tc>
        <w:tc>
          <w:tcPr>
            <w:tcW w:w="1276" w:type="dxa"/>
            <w:vAlign w:val="center"/>
          </w:tcPr>
          <w:p w14:paraId="37ED9B30" w14:textId="77777777" w:rsidR="00000000" w:rsidRDefault="007478C2">
            <w:pPr>
              <w:rPr>
                <w:color w:val="0000FF"/>
                <w:sz w:val="18"/>
              </w:rPr>
            </w:pPr>
            <w:r>
              <w:rPr>
                <w:rFonts w:hint="eastAsia"/>
                <w:color w:val="0000FF"/>
                <w:sz w:val="18"/>
              </w:rPr>
              <w:t>（</w:t>
            </w:r>
            <w:r>
              <w:rPr>
                <w:rFonts w:hint="eastAsia"/>
                <w:color w:val="0000FF"/>
                <w:sz w:val="18"/>
              </w:rPr>
              <w:t>1957</w:t>
            </w:r>
            <w:r>
              <w:rPr>
                <w:rFonts w:hint="eastAsia"/>
                <w:color w:val="0000FF"/>
                <w:sz w:val="18"/>
              </w:rPr>
              <w:t>）</w:t>
            </w:r>
          </w:p>
        </w:tc>
        <w:tc>
          <w:tcPr>
            <w:tcW w:w="1696" w:type="dxa"/>
            <w:vAlign w:val="center"/>
          </w:tcPr>
          <w:p w14:paraId="31674A5B" w14:textId="77777777" w:rsidR="00000000" w:rsidRDefault="007478C2">
            <w:pPr>
              <w:rPr>
                <w:color w:val="0000FF"/>
                <w:sz w:val="18"/>
              </w:rPr>
            </w:pPr>
            <w:r>
              <w:rPr>
                <w:rFonts w:hint="eastAsia"/>
                <w:color w:val="0000FF"/>
                <w:sz w:val="18"/>
              </w:rPr>
              <w:t>（</w:t>
            </w:r>
            <w:r>
              <w:rPr>
                <w:rFonts w:hint="eastAsia"/>
                <w:color w:val="0000FF"/>
                <w:sz w:val="18"/>
              </w:rPr>
              <w:t>1958</w:t>
            </w:r>
            <w:r>
              <w:rPr>
                <w:rFonts w:hint="eastAsia"/>
                <w:color w:val="0000FF"/>
                <w:sz w:val="18"/>
              </w:rPr>
              <w:t>）</w:t>
            </w:r>
          </w:p>
        </w:tc>
        <w:tc>
          <w:tcPr>
            <w:tcW w:w="1553" w:type="dxa"/>
            <w:vAlign w:val="center"/>
          </w:tcPr>
          <w:p w14:paraId="629C52FB" w14:textId="77777777" w:rsidR="00000000" w:rsidRDefault="007478C2">
            <w:pPr>
              <w:rPr>
                <w:color w:val="0000FF"/>
                <w:sz w:val="18"/>
              </w:rPr>
            </w:pPr>
            <w:r>
              <w:rPr>
                <w:rFonts w:hint="eastAsia"/>
                <w:color w:val="0000FF"/>
                <w:sz w:val="18"/>
              </w:rPr>
              <w:t>（</w:t>
            </w:r>
            <w:r>
              <w:rPr>
                <w:rFonts w:hint="eastAsia"/>
                <w:color w:val="0000FF"/>
                <w:sz w:val="18"/>
              </w:rPr>
              <w:t>1959</w:t>
            </w:r>
            <w:r>
              <w:rPr>
                <w:rFonts w:hint="eastAsia"/>
                <w:color w:val="0000FF"/>
                <w:sz w:val="18"/>
              </w:rPr>
              <w:t>）</w:t>
            </w:r>
          </w:p>
        </w:tc>
        <w:tc>
          <w:tcPr>
            <w:tcW w:w="1683" w:type="dxa"/>
            <w:vAlign w:val="center"/>
          </w:tcPr>
          <w:p w14:paraId="222863CB" w14:textId="77777777" w:rsidR="00000000" w:rsidRDefault="007478C2">
            <w:pPr>
              <w:rPr>
                <w:color w:val="0000FF"/>
                <w:sz w:val="18"/>
              </w:rPr>
            </w:pPr>
            <w:r>
              <w:rPr>
                <w:rFonts w:hint="eastAsia"/>
                <w:color w:val="0000FF"/>
                <w:sz w:val="18"/>
              </w:rPr>
              <w:t>（</w:t>
            </w:r>
            <w:r>
              <w:rPr>
                <w:rFonts w:hint="eastAsia"/>
                <w:color w:val="0000FF"/>
                <w:sz w:val="18"/>
              </w:rPr>
              <w:t>1960</w:t>
            </w:r>
            <w:r>
              <w:rPr>
                <w:rFonts w:hint="eastAsia"/>
                <w:color w:val="0000FF"/>
                <w:sz w:val="18"/>
              </w:rPr>
              <w:t>）</w:t>
            </w:r>
          </w:p>
        </w:tc>
      </w:tr>
      <w:tr w:rsidR="00000000" w14:paraId="3ED7F710" w14:textId="77777777">
        <w:trPr>
          <w:trHeight w:val="300"/>
          <w:jc w:val="center"/>
        </w:trPr>
        <w:tc>
          <w:tcPr>
            <w:tcW w:w="1526" w:type="dxa"/>
            <w:vAlign w:val="center"/>
          </w:tcPr>
          <w:p w14:paraId="608AF5DA" w14:textId="77777777" w:rsidR="00000000" w:rsidRDefault="007478C2">
            <w:pPr>
              <w:rPr>
                <w:rFonts w:ascii="宋体" w:hAnsi="宋体"/>
                <w:color w:val="0000FF"/>
                <w:kern w:val="0"/>
                <w:sz w:val="18"/>
              </w:rPr>
            </w:pPr>
          </w:p>
        </w:tc>
        <w:tc>
          <w:tcPr>
            <w:tcW w:w="1552" w:type="dxa"/>
            <w:vAlign w:val="center"/>
          </w:tcPr>
          <w:p w14:paraId="4E068ECE" w14:textId="77777777" w:rsidR="00000000" w:rsidRDefault="007478C2">
            <w:pPr>
              <w:rPr>
                <w:rFonts w:ascii="宋体" w:hAnsi="宋体"/>
                <w:color w:val="0000FF"/>
                <w:kern w:val="0"/>
                <w:sz w:val="18"/>
              </w:rPr>
            </w:pPr>
          </w:p>
        </w:tc>
        <w:tc>
          <w:tcPr>
            <w:tcW w:w="1276" w:type="dxa"/>
            <w:vAlign w:val="center"/>
          </w:tcPr>
          <w:p w14:paraId="6CA140D0" w14:textId="77777777" w:rsidR="00000000" w:rsidRDefault="007478C2">
            <w:pPr>
              <w:rPr>
                <w:rFonts w:ascii="宋体" w:hAnsi="宋体"/>
                <w:color w:val="0000FF"/>
                <w:kern w:val="0"/>
                <w:sz w:val="18"/>
              </w:rPr>
            </w:pPr>
          </w:p>
        </w:tc>
        <w:tc>
          <w:tcPr>
            <w:tcW w:w="1696" w:type="dxa"/>
            <w:vAlign w:val="center"/>
          </w:tcPr>
          <w:p w14:paraId="01404C73" w14:textId="77777777" w:rsidR="00000000" w:rsidRDefault="007478C2">
            <w:pPr>
              <w:rPr>
                <w:rFonts w:ascii="宋体" w:hAnsi="宋体"/>
                <w:color w:val="0000FF"/>
                <w:kern w:val="0"/>
                <w:sz w:val="18"/>
              </w:rPr>
            </w:pPr>
          </w:p>
        </w:tc>
        <w:tc>
          <w:tcPr>
            <w:tcW w:w="1553" w:type="dxa"/>
            <w:vAlign w:val="center"/>
          </w:tcPr>
          <w:p w14:paraId="1AC18603" w14:textId="77777777" w:rsidR="00000000" w:rsidRDefault="007478C2">
            <w:pPr>
              <w:rPr>
                <w:rFonts w:ascii="宋体" w:hAnsi="宋体"/>
                <w:color w:val="0000FF"/>
                <w:kern w:val="0"/>
                <w:sz w:val="18"/>
              </w:rPr>
            </w:pPr>
          </w:p>
        </w:tc>
        <w:tc>
          <w:tcPr>
            <w:tcW w:w="1683" w:type="dxa"/>
            <w:vAlign w:val="center"/>
          </w:tcPr>
          <w:p w14:paraId="0D3ED758" w14:textId="77777777" w:rsidR="00000000" w:rsidRDefault="007478C2">
            <w:pPr>
              <w:rPr>
                <w:rFonts w:ascii="宋体" w:hAnsi="宋体"/>
                <w:color w:val="0000FF"/>
                <w:kern w:val="0"/>
                <w:sz w:val="18"/>
              </w:rPr>
            </w:pPr>
          </w:p>
        </w:tc>
      </w:tr>
    </w:tbl>
    <w:p w14:paraId="7E2E09D2" w14:textId="77777777" w:rsidR="00000000" w:rsidRDefault="007478C2">
      <w:pPr>
        <w:rPr>
          <w:sz w:val="24"/>
        </w:rPr>
      </w:pPr>
      <w:r>
        <w:rPr>
          <w:rFonts w:hint="eastAsia"/>
          <w:sz w:val="24"/>
        </w:rPr>
        <w:t>注：</w:t>
      </w:r>
      <w:r>
        <w:rPr>
          <w:rFonts w:hint="eastAsia"/>
          <w:color w:val="0000FF"/>
          <w:sz w:val="18"/>
        </w:rPr>
        <w:t>（</w:t>
      </w:r>
      <w:r>
        <w:rPr>
          <w:rFonts w:hint="eastAsia"/>
          <w:color w:val="0000FF"/>
          <w:sz w:val="18"/>
        </w:rPr>
        <w:t>1688</w:t>
      </w:r>
      <w:r>
        <w:rPr>
          <w:rFonts w:hint="eastAsia"/>
          <w:color w:val="0000FF"/>
          <w:sz w:val="18"/>
        </w:rPr>
        <w:t>）</w:t>
      </w:r>
    </w:p>
    <w:p w14:paraId="473BC01D" w14:textId="77777777" w:rsidR="00000000" w:rsidRDefault="007478C2">
      <w:pPr>
        <w:rPr>
          <w:sz w:val="24"/>
        </w:rPr>
      </w:pPr>
    </w:p>
    <w:p w14:paraId="5A45F811" w14:textId="77777777" w:rsidR="00000000" w:rsidRDefault="007478C2">
      <w:pPr>
        <w:pStyle w:val="Heading2"/>
        <w:rPr>
          <w:rFonts w:ascii="宋体" w:hAnsi="宋体"/>
        </w:rPr>
      </w:pPr>
      <w:bookmarkStart w:id="723" w:name="_Toc3684"/>
      <w:bookmarkStart w:id="724" w:name="_Toc1098207326"/>
      <w:bookmarkStart w:id="725" w:name="_Toc28701"/>
      <w:bookmarkStart w:id="726" w:name="_Toc1863514072"/>
      <w:bookmarkStart w:id="727" w:name="_Toc86080624"/>
      <w:r>
        <w:rPr>
          <w:rFonts w:ascii="宋体" w:hAnsi="宋体" w:hint="eastAsia"/>
        </w:rPr>
        <w:t>1</w:t>
      </w:r>
      <w:r>
        <w:rPr>
          <w:rFonts w:ascii="宋体" w:hAnsi="宋体"/>
        </w:rPr>
        <w:t>3</w:t>
      </w:r>
      <w:r>
        <w:rPr>
          <w:rFonts w:ascii="宋体" w:hAnsi="宋体" w:hint="eastAsia"/>
        </w:rPr>
        <w:t xml:space="preserve">.2 </w:t>
      </w:r>
      <w:r>
        <w:rPr>
          <w:rFonts w:ascii="宋体" w:hAnsi="宋体" w:hint="eastAsia"/>
        </w:rPr>
        <w:t>基金前十名流通份额持有人</w:t>
      </w:r>
      <w:bookmarkEnd w:id="723"/>
      <w:bookmarkEnd w:id="724"/>
      <w:bookmarkEnd w:id="725"/>
      <w:bookmarkEnd w:id="726"/>
      <w:bookmarkEnd w:id="727"/>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2"/>
        <w:gridCol w:w="2667"/>
        <w:gridCol w:w="2361"/>
        <w:gridCol w:w="3126"/>
      </w:tblGrid>
      <w:tr w:rsidR="00000000" w14:paraId="7EADC6E2" w14:textId="77777777">
        <w:trPr>
          <w:trHeight w:val="300"/>
          <w:jc w:val="center"/>
        </w:trPr>
        <w:tc>
          <w:tcPr>
            <w:tcW w:w="9286" w:type="dxa"/>
            <w:gridSpan w:val="4"/>
          </w:tcPr>
          <w:p w14:paraId="494A94B8" w14:textId="77777777" w:rsidR="00000000" w:rsidRDefault="007478C2">
            <w:pPr>
              <w:jc w:val="center"/>
              <w:rPr>
                <w:rFonts w:ascii="宋体" w:hAnsi="宋体"/>
                <w:sz w:val="24"/>
              </w:rPr>
            </w:pPr>
            <w:r>
              <w:rPr>
                <w:rFonts w:ascii="宋体" w:hAnsi="宋体" w:hint="eastAsia"/>
                <w:sz w:val="24"/>
              </w:rPr>
              <w:t>本期末</w:t>
            </w:r>
          </w:p>
          <w:p w14:paraId="4D3829F0" w14:textId="77777777" w:rsidR="00000000" w:rsidRDefault="007478C2">
            <w:pPr>
              <w:jc w:val="center"/>
              <w:rPr>
                <w:rFonts w:hint="eastAsia"/>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49102587" w14:textId="77777777">
        <w:trPr>
          <w:trHeight w:val="300"/>
          <w:jc w:val="center"/>
        </w:trPr>
        <w:tc>
          <w:tcPr>
            <w:tcW w:w="1132" w:type="dxa"/>
          </w:tcPr>
          <w:p w14:paraId="6BB3BF1D" w14:textId="77777777" w:rsidR="00000000" w:rsidRDefault="007478C2">
            <w:pPr>
              <w:jc w:val="center"/>
              <w:rPr>
                <w:rFonts w:ascii="宋体" w:hAnsi="宋体"/>
                <w:sz w:val="24"/>
              </w:rPr>
            </w:pPr>
            <w:r>
              <w:rPr>
                <w:rFonts w:ascii="宋体" w:hAnsi="宋体" w:hint="eastAsia"/>
                <w:sz w:val="24"/>
              </w:rPr>
              <w:t>序号</w:t>
            </w:r>
          </w:p>
        </w:tc>
        <w:tc>
          <w:tcPr>
            <w:tcW w:w="2667" w:type="dxa"/>
          </w:tcPr>
          <w:p w14:paraId="69B7B4D8" w14:textId="77777777" w:rsidR="00000000" w:rsidRDefault="007478C2">
            <w:pPr>
              <w:jc w:val="center"/>
              <w:rPr>
                <w:sz w:val="24"/>
              </w:rPr>
            </w:pPr>
            <w:r>
              <w:rPr>
                <w:rFonts w:hint="eastAsia"/>
                <w:sz w:val="24"/>
              </w:rPr>
              <w:t>持有人名称</w:t>
            </w:r>
          </w:p>
        </w:tc>
        <w:tc>
          <w:tcPr>
            <w:tcW w:w="2361" w:type="dxa"/>
          </w:tcPr>
          <w:p w14:paraId="47A19F4E" w14:textId="77777777" w:rsidR="00000000" w:rsidRDefault="007478C2">
            <w:pPr>
              <w:jc w:val="center"/>
              <w:rPr>
                <w:sz w:val="24"/>
              </w:rPr>
            </w:pPr>
            <w:r>
              <w:rPr>
                <w:rFonts w:hint="eastAsia"/>
                <w:sz w:val="24"/>
              </w:rPr>
              <w:t>持有份额（份）</w:t>
            </w:r>
          </w:p>
        </w:tc>
        <w:tc>
          <w:tcPr>
            <w:tcW w:w="3126" w:type="dxa"/>
          </w:tcPr>
          <w:p w14:paraId="1E694F33" w14:textId="77777777" w:rsidR="00000000" w:rsidRDefault="007478C2">
            <w:pPr>
              <w:jc w:val="center"/>
              <w:rPr>
                <w:sz w:val="24"/>
              </w:rPr>
            </w:pPr>
            <w:r>
              <w:rPr>
                <w:rFonts w:hint="eastAsia"/>
                <w:sz w:val="24"/>
              </w:rPr>
              <w:t>占总份额比例（</w:t>
            </w:r>
            <w:r>
              <w:rPr>
                <w:rFonts w:hint="eastAsia"/>
                <w:sz w:val="24"/>
              </w:rPr>
              <w:t>%</w:t>
            </w:r>
            <w:r>
              <w:rPr>
                <w:rFonts w:hint="eastAsia"/>
                <w:sz w:val="24"/>
              </w:rPr>
              <w:t>）</w:t>
            </w:r>
          </w:p>
        </w:tc>
      </w:tr>
      <w:tr w:rsidR="00000000" w14:paraId="226165E3" w14:textId="77777777">
        <w:trPr>
          <w:trHeight w:val="300"/>
          <w:jc w:val="center"/>
        </w:trPr>
        <w:tc>
          <w:tcPr>
            <w:tcW w:w="1132" w:type="dxa"/>
          </w:tcPr>
          <w:p w14:paraId="0B7C8942" w14:textId="77777777" w:rsidR="00000000" w:rsidRDefault="007478C2">
            <w:pPr>
              <w:jc w:val="center"/>
              <w:rPr>
                <w:rFonts w:ascii="宋体" w:hAnsi="宋体"/>
                <w:sz w:val="24"/>
              </w:rPr>
            </w:pPr>
            <w:r>
              <w:rPr>
                <w:rFonts w:ascii="宋体" w:hAnsi="宋体" w:hint="eastAsia"/>
                <w:sz w:val="24"/>
              </w:rPr>
              <w:t>1</w:t>
            </w:r>
            <w:r>
              <w:rPr>
                <w:rFonts w:hint="eastAsia"/>
                <w:color w:val="0000FF"/>
                <w:sz w:val="18"/>
              </w:rPr>
              <w:t>（</w:t>
            </w:r>
            <w:r>
              <w:rPr>
                <w:color w:val="0000FF"/>
                <w:sz w:val="18"/>
              </w:rPr>
              <w:t>6537</w:t>
            </w:r>
            <w:r>
              <w:rPr>
                <w:rFonts w:hint="eastAsia"/>
                <w:color w:val="0000FF"/>
                <w:sz w:val="18"/>
              </w:rPr>
              <w:t>）</w:t>
            </w:r>
          </w:p>
        </w:tc>
        <w:tc>
          <w:tcPr>
            <w:tcW w:w="2667" w:type="dxa"/>
          </w:tcPr>
          <w:p w14:paraId="43AA5AF4" w14:textId="77777777" w:rsidR="00000000" w:rsidRDefault="007478C2">
            <w:pPr>
              <w:rPr>
                <w:sz w:val="24"/>
              </w:rPr>
            </w:pPr>
            <w:r>
              <w:rPr>
                <w:rFonts w:hint="eastAsia"/>
                <w:color w:val="0000FF"/>
                <w:sz w:val="18"/>
              </w:rPr>
              <w:t>（</w:t>
            </w:r>
            <w:r>
              <w:rPr>
                <w:color w:val="0000FF"/>
                <w:sz w:val="18"/>
              </w:rPr>
              <w:t>6538</w:t>
            </w:r>
            <w:r>
              <w:rPr>
                <w:rFonts w:hint="eastAsia"/>
                <w:color w:val="0000FF"/>
                <w:sz w:val="18"/>
              </w:rPr>
              <w:t>）</w:t>
            </w:r>
          </w:p>
        </w:tc>
        <w:tc>
          <w:tcPr>
            <w:tcW w:w="2361" w:type="dxa"/>
          </w:tcPr>
          <w:p w14:paraId="79702265" w14:textId="77777777" w:rsidR="00000000" w:rsidRDefault="007478C2">
            <w:pPr>
              <w:rPr>
                <w:sz w:val="24"/>
              </w:rPr>
            </w:pPr>
            <w:r>
              <w:rPr>
                <w:rFonts w:hint="eastAsia"/>
                <w:color w:val="0000FF"/>
                <w:sz w:val="18"/>
              </w:rPr>
              <w:t>（</w:t>
            </w:r>
            <w:r>
              <w:rPr>
                <w:color w:val="0000FF"/>
                <w:sz w:val="18"/>
              </w:rPr>
              <w:t>6539</w:t>
            </w:r>
            <w:r>
              <w:rPr>
                <w:rFonts w:hint="eastAsia"/>
                <w:color w:val="0000FF"/>
                <w:sz w:val="18"/>
              </w:rPr>
              <w:t>）</w:t>
            </w:r>
          </w:p>
        </w:tc>
        <w:tc>
          <w:tcPr>
            <w:tcW w:w="3126" w:type="dxa"/>
          </w:tcPr>
          <w:p w14:paraId="5DE48223" w14:textId="77777777" w:rsidR="00000000" w:rsidRDefault="007478C2">
            <w:pPr>
              <w:rPr>
                <w:sz w:val="24"/>
              </w:rPr>
            </w:pPr>
            <w:r>
              <w:rPr>
                <w:rFonts w:hint="eastAsia"/>
                <w:color w:val="0000FF"/>
                <w:sz w:val="18"/>
              </w:rPr>
              <w:t>（</w:t>
            </w:r>
            <w:r>
              <w:rPr>
                <w:color w:val="0000FF"/>
                <w:sz w:val="18"/>
              </w:rPr>
              <w:t>6540</w:t>
            </w:r>
            <w:r>
              <w:rPr>
                <w:rFonts w:hint="eastAsia"/>
                <w:color w:val="0000FF"/>
                <w:sz w:val="18"/>
              </w:rPr>
              <w:t>）</w:t>
            </w:r>
          </w:p>
        </w:tc>
      </w:tr>
      <w:tr w:rsidR="00000000" w14:paraId="4BA91854" w14:textId="77777777">
        <w:trPr>
          <w:trHeight w:val="300"/>
          <w:jc w:val="center"/>
        </w:trPr>
        <w:tc>
          <w:tcPr>
            <w:tcW w:w="1132" w:type="dxa"/>
          </w:tcPr>
          <w:p w14:paraId="0D8E81E5" w14:textId="77777777" w:rsidR="00000000" w:rsidRDefault="007478C2">
            <w:pPr>
              <w:jc w:val="center"/>
              <w:rPr>
                <w:rFonts w:ascii="宋体" w:hAnsi="宋体"/>
                <w:sz w:val="24"/>
              </w:rPr>
            </w:pPr>
            <w:r>
              <w:rPr>
                <w:rFonts w:ascii="宋体" w:hAnsi="宋体" w:hint="eastAsia"/>
                <w:sz w:val="24"/>
              </w:rPr>
              <w:t>2</w:t>
            </w:r>
          </w:p>
        </w:tc>
        <w:tc>
          <w:tcPr>
            <w:tcW w:w="2667" w:type="dxa"/>
          </w:tcPr>
          <w:p w14:paraId="2F19EC29" w14:textId="77777777" w:rsidR="00000000" w:rsidRDefault="007478C2">
            <w:pPr>
              <w:rPr>
                <w:sz w:val="24"/>
              </w:rPr>
            </w:pPr>
          </w:p>
        </w:tc>
        <w:tc>
          <w:tcPr>
            <w:tcW w:w="2361" w:type="dxa"/>
          </w:tcPr>
          <w:p w14:paraId="10859CB1" w14:textId="77777777" w:rsidR="00000000" w:rsidRDefault="007478C2">
            <w:pPr>
              <w:rPr>
                <w:sz w:val="24"/>
              </w:rPr>
            </w:pPr>
          </w:p>
        </w:tc>
        <w:tc>
          <w:tcPr>
            <w:tcW w:w="3126" w:type="dxa"/>
          </w:tcPr>
          <w:p w14:paraId="70D8E3D3" w14:textId="77777777" w:rsidR="00000000" w:rsidRDefault="007478C2">
            <w:pPr>
              <w:rPr>
                <w:sz w:val="24"/>
              </w:rPr>
            </w:pPr>
          </w:p>
        </w:tc>
      </w:tr>
      <w:tr w:rsidR="00000000" w14:paraId="5FFAA4A9" w14:textId="77777777">
        <w:trPr>
          <w:trHeight w:val="300"/>
          <w:jc w:val="center"/>
        </w:trPr>
        <w:tc>
          <w:tcPr>
            <w:tcW w:w="1132" w:type="dxa"/>
          </w:tcPr>
          <w:p w14:paraId="31171FF7" w14:textId="77777777" w:rsidR="00000000" w:rsidRDefault="007478C2">
            <w:pPr>
              <w:jc w:val="center"/>
              <w:rPr>
                <w:rFonts w:ascii="宋体" w:hAnsi="宋体"/>
                <w:sz w:val="24"/>
              </w:rPr>
            </w:pPr>
            <w:r>
              <w:rPr>
                <w:rFonts w:ascii="宋体" w:hAnsi="宋体" w:hint="eastAsia"/>
                <w:sz w:val="24"/>
              </w:rPr>
              <w:t>…</w:t>
            </w:r>
          </w:p>
        </w:tc>
        <w:tc>
          <w:tcPr>
            <w:tcW w:w="2667" w:type="dxa"/>
          </w:tcPr>
          <w:p w14:paraId="5F320B37" w14:textId="77777777" w:rsidR="00000000" w:rsidRDefault="007478C2">
            <w:pPr>
              <w:rPr>
                <w:sz w:val="24"/>
              </w:rPr>
            </w:pPr>
          </w:p>
        </w:tc>
        <w:tc>
          <w:tcPr>
            <w:tcW w:w="2361" w:type="dxa"/>
          </w:tcPr>
          <w:p w14:paraId="1DE51792" w14:textId="77777777" w:rsidR="00000000" w:rsidRDefault="007478C2">
            <w:pPr>
              <w:rPr>
                <w:sz w:val="24"/>
              </w:rPr>
            </w:pPr>
          </w:p>
        </w:tc>
        <w:tc>
          <w:tcPr>
            <w:tcW w:w="3126" w:type="dxa"/>
          </w:tcPr>
          <w:p w14:paraId="78C606AA" w14:textId="77777777" w:rsidR="00000000" w:rsidRDefault="007478C2">
            <w:pPr>
              <w:rPr>
                <w:sz w:val="24"/>
              </w:rPr>
            </w:pPr>
          </w:p>
        </w:tc>
      </w:tr>
      <w:tr w:rsidR="00000000" w14:paraId="0003733D" w14:textId="77777777">
        <w:trPr>
          <w:trHeight w:val="300"/>
          <w:jc w:val="center"/>
        </w:trPr>
        <w:tc>
          <w:tcPr>
            <w:tcW w:w="1132" w:type="dxa"/>
          </w:tcPr>
          <w:p w14:paraId="2D8BDFCE" w14:textId="77777777" w:rsidR="00000000" w:rsidRDefault="007478C2">
            <w:pPr>
              <w:jc w:val="center"/>
              <w:rPr>
                <w:rFonts w:ascii="宋体" w:hAnsi="宋体"/>
                <w:sz w:val="24"/>
              </w:rPr>
            </w:pPr>
            <w:r>
              <w:rPr>
                <w:rFonts w:ascii="宋体" w:hAnsi="宋体" w:hint="eastAsia"/>
                <w:sz w:val="24"/>
              </w:rPr>
              <w:t>10</w:t>
            </w:r>
          </w:p>
        </w:tc>
        <w:tc>
          <w:tcPr>
            <w:tcW w:w="2667" w:type="dxa"/>
          </w:tcPr>
          <w:p w14:paraId="6A15B7B4" w14:textId="77777777" w:rsidR="00000000" w:rsidRDefault="007478C2">
            <w:pPr>
              <w:rPr>
                <w:sz w:val="24"/>
              </w:rPr>
            </w:pPr>
          </w:p>
        </w:tc>
        <w:tc>
          <w:tcPr>
            <w:tcW w:w="2361" w:type="dxa"/>
          </w:tcPr>
          <w:p w14:paraId="5E35545F" w14:textId="77777777" w:rsidR="00000000" w:rsidRDefault="007478C2">
            <w:pPr>
              <w:rPr>
                <w:sz w:val="24"/>
              </w:rPr>
            </w:pPr>
          </w:p>
        </w:tc>
        <w:tc>
          <w:tcPr>
            <w:tcW w:w="3126" w:type="dxa"/>
          </w:tcPr>
          <w:p w14:paraId="3EF2B480" w14:textId="77777777" w:rsidR="00000000" w:rsidRDefault="007478C2">
            <w:pPr>
              <w:rPr>
                <w:sz w:val="24"/>
              </w:rPr>
            </w:pPr>
          </w:p>
        </w:tc>
      </w:tr>
      <w:tr w:rsidR="00000000" w14:paraId="1CB881C5" w14:textId="77777777">
        <w:trPr>
          <w:trHeight w:val="300"/>
          <w:jc w:val="center"/>
        </w:trPr>
        <w:tc>
          <w:tcPr>
            <w:tcW w:w="1132" w:type="dxa"/>
          </w:tcPr>
          <w:p w14:paraId="1F688B62" w14:textId="77777777" w:rsidR="00000000" w:rsidRDefault="007478C2">
            <w:pPr>
              <w:jc w:val="center"/>
              <w:rPr>
                <w:rFonts w:ascii="宋体" w:hAnsi="宋体"/>
                <w:sz w:val="24"/>
              </w:rPr>
            </w:pPr>
            <w:r>
              <w:rPr>
                <w:rFonts w:ascii="宋体" w:hAnsi="宋体" w:hint="eastAsia"/>
                <w:sz w:val="24"/>
              </w:rPr>
              <w:t>合计</w:t>
            </w:r>
          </w:p>
        </w:tc>
        <w:tc>
          <w:tcPr>
            <w:tcW w:w="2667" w:type="dxa"/>
          </w:tcPr>
          <w:p w14:paraId="08B7E621" w14:textId="77777777" w:rsidR="00000000" w:rsidRDefault="007478C2">
            <w:pPr>
              <w:rPr>
                <w:sz w:val="24"/>
              </w:rPr>
            </w:pPr>
          </w:p>
        </w:tc>
        <w:tc>
          <w:tcPr>
            <w:tcW w:w="2361" w:type="dxa"/>
          </w:tcPr>
          <w:p w14:paraId="120431C8" w14:textId="77777777" w:rsidR="00000000" w:rsidRDefault="007478C2">
            <w:pPr>
              <w:rPr>
                <w:sz w:val="24"/>
              </w:rPr>
            </w:pPr>
            <w:r>
              <w:rPr>
                <w:rFonts w:hint="eastAsia"/>
                <w:color w:val="0000FF"/>
                <w:sz w:val="18"/>
              </w:rPr>
              <w:t>（</w:t>
            </w:r>
            <w:r>
              <w:rPr>
                <w:color w:val="0000FF"/>
                <w:sz w:val="18"/>
              </w:rPr>
              <w:t>4524</w:t>
            </w:r>
            <w:r>
              <w:rPr>
                <w:rFonts w:hint="eastAsia"/>
                <w:color w:val="0000FF"/>
                <w:sz w:val="18"/>
              </w:rPr>
              <w:t>）</w:t>
            </w:r>
          </w:p>
        </w:tc>
        <w:tc>
          <w:tcPr>
            <w:tcW w:w="3126" w:type="dxa"/>
          </w:tcPr>
          <w:p w14:paraId="45F680D0" w14:textId="77777777" w:rsidR="00000000" w:rsidRDefault="007478C2">
            <w:pPr>
              <w:rPr>
                <w:sz w:val="24"/>
              </w:rPr>
            </w:pPr>
            <w:r>
              <w:rPr>
                <w:rFonts w:hint="eastAsia"/>
                <w:color w:val="0000FF"/>
                <w:sz w:val="18"/>
              </w:rPr>
              <w:t>（</w:t>
            </w:r>
            <w:r>
              <w:rPr>
                <w:color w:val="0000FF"/>
                <w:sz w:val="18"/>
              </w:rPr>
              <w:t>4529</w:t>
            </w:r>
            <w:r>
              <w:rPr>
                <w:rFonts w:hint="eastAsia"/>
                <w:color w:val="0000FF"/>
                <w:sz w:val="18"/>
              </w:rPr>
              <w:t>）</w:t>
            </w:r>
          </w:p>
        </w:tc>
      </w:tr>
      <w:tr w:rsidR="00000000" w14:paraId="2D1351CD" w14:textId="77777777">
        <w:trPr>
          <w:trHeight w:val="300"/>
          <w:jc w:val="center"/>
        </w:trPr>
        <w:tc>
          <w:tcPr>
            <w:tcW w:w="9286" w:type="dxa"/>
            <w:gridSpan w:val="4"/>
          </w:tcPr>
          <w:p w14:paraId="6D572866" w14:textId="77777777" w:rsidR="00000000" w:rsidRDefault="007478C2">
            <w:pPr>
              <w:jc w:val="center"/>
              <w:rPr>
                <w:rFonts w:ascii="宋体" w:hAnsi="宋体"/>
                <w:sz w:val="24"/>
              </w:rPr>
            </w:pPr>
            <w:r>
              <w:rPr>
                <w:rFonts w:ascii="宋体" w:hAnsi="宋体" w:hint="eastAsia"/>
                <w:sz w:val="24"/>
              </w:rPr>
              <w:t>上年度末</w:t>
            </w:r>
          </w:p>
          <w:p w14:paraId="43B5B5FC" w14:textId="77777777" w:rsidR="00000000" w:rsidRDefault="007478C2">
            <w:pPr>
              <w:jc w:val="center"/>
              <w:rPr>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8C92261" w14:textId="77777777">
        <w:trPr>
          <w:trHeight w:val="300"/>
          <w:jc w:val="center"/>
        </w:trPr>
        <w:tc>
          <w:tcPr>
            <w:tcW w:w="1132" w:type="dxa"/>
          </w:tcPr>
          <w:p w14:paraId="5935E35D" w14:textId="77777777" w:rsidR="00000000" w:rsidRDefault="007478C2">
            <w:pPr>
              <w:jc w:val="center"/>
              <w:rPr>
                <w:rFonts w:ascii="宋体" w:hAnsi="宋体"/>
                <w:sz w:val="24"/>
              </w:rPr>
            </w:pPr>
            <w:r>
              <w:rPr>
                <w:rFonts w:ascii="宋体" w:hAnsi="宋体" w:hint="eastAsia"/>
                <w:sz w:val="24"/>
              </w:rPr>
              <w:t>序号</w:t>
            </w:r>
          </w:p>
        </w:tc>
        <w:tc>
          <w:tcPr>
            <w:tcW w:w="2667" w:type="dxa"/>
          </w:tcPr>
          <w:p w14:paraId="036041FA" w14:textId="77777777" w:rsidR="00000000" w:rsidRDefault="007478C2">
            <w:pPr>
              <w:jc w:val="center"/>
              <w:rPr>
                <w:sz w:val="24"/>
              </w:rPr>
            </w:pPr>
            <w:r>
              <w:rPr>
                <w:rFonts w:hint="eastAsia"/>
                <w:sz w:val="24"/>
              </w:rPr>
              <w:t>持有人名称</w:t>
            </w:r>
          </w:p>
        </w:tc>
        <w:tc>
          <w:tcPr>
            <w:tcW w:w="2361" w:type="dxa"/>
          </w:tcPr>
          <w:p w14:paraId="1ECFC979" w14:textId="77777777" w:rsidR="00000000" w:rsidRDefault="007478C2">
            <w:pPr>
              <w:jc w:val="center"/>
              <w:rPr>
                <w:sz w:val="24"/>
              </w:rPr>
            </w:pPr>
            <w:r>
              <w:rPr>
                <w:rFonts w:hint="eastAsia"/>
                <w:sz w:val="24"/>
              </w:rPr>
              <w:t>持有份额（份）</w:t>
            </w:r>
          </w:p>
        </w:tc>
        <w:tc>
          <w:tcPr>
            <w:tcW w:w="3126" w:type="dxa"/>
          </w:tcPr>
          <w:p w14:paraId="2470DC88" w14:textId="77777777" w:rsidR="00000000" w:rsidRDefault="007478C2">
            <w:pPr>
              <w:jc w:val="center"/>
              <w:rPr>
                <w:sz w:val="24"/>
              </w:rPr>
            </w:pPr>
            <w:r>
              <w:rPr>
                <w:rFonts w:hint="eastAsia"/>
                <w:sz w:val="24"/>
              </w:rPr>
              <w:t>占总份额比例（</w:t>
            </w:r>
            <w:r>
              <w:rPr>
                <w:rFonts w:hint="eastAsia"/>
                <w:sz w:val="24"/>
              </w:rPr>
              <w:t>%</w:t>
            </w:r>
            <w:r>
              <w:rPr>
                <w:rFonts w:hint="eastAsia"/>
                <w:sz w:val="24"/>
              </w:rPr>
              <w:t>）</w:t>
            </w:r>
          </w:p>
        </w:tc>
      </w:tr>
      <w:tr w:rsidR="00000000" w14:paraId="5242918F" w14:textId="77777777">
        <w:trPr>
          <w:trHeight w:val="300"/>
          <w:jc w:val="center"/>
        </w:trPr>
        <w:tc>
          <w:tcPr>
            <w:tcW w:w="1132" w:type="dxa"/>
          </w:tcPr>
          <w:p w14:paraId="773895F6" w14:textId="77777777" w:rsidR="00000000" w:rsidRDefault="007478C2">
            <w:pPr>
              <w:jc w:val="center"/>
              <w:rPr>
                <w:rFonts w:ascii="宋体" w:hAnsi="宋体"/>
                <w:sz w:val="24"/>
              </w:rPr>
            </w:pPr>
            <w:r>
              <w:rPr>
                <w:rFonts w:ascii="宋体" w:hAnsi="宋体" w:hint="eastAsia"/>
                <w:sz w:val="24"/>
              </w:rPr>
              <w:t>1</w:t>
            </w:r>
            <w:r>
              <w:rPr>
                <w:rFonts w:hint="eastAsia"/>
                <w:color w:val="0000FF"/>
                <w:sz w:val="18"/>
              </w:rPr>
              <w:t>（</w:t>
            </w:r>
            <w:r>
              <w:rPr>
                <w:color w:val="0000FF"/>
                <w:sz w:val="18"/>
              </w:rPr>
              <w:t>6537</w:t>
            </w:r>
            <w:r>
              <w:rPr>
                <w:rFonts w:hint="eastAsia"/>
                <w:color w:val="0000FF"/>
                <w:sz w:val="18"/>
              </w:rPr>
              <w:t>）</w:t>
            </w:r>
          </w:p>
        </w:tc>
        <w:tc>
          <w:tcPr>
            <w:tcW w:w="2667" w:type="dxa"/>
          </w:tcPr>
          <w:p w14:paraId="50DDFD72" w14:textId="77777777" w:rsidR="00000000" w:rsidRDefault="007478C2">
            <w:pPr>
              <w:rPr>
                <w:sz w:val="24"/>
              </w:rPr>
            </w:pPr>
            <w:r>
              <w:rPr>
                <w:rFonts w:hint="eastAsia"/>
                <w:color w:val="0000FF"/>
                <w:sz w:val="18"/>
              </w:rPr>
              <w:t>（</w:t>
            </w:r>
            <w:r>
              <w:rPr>
                <w:color w:val="0000FF"/>
                <w:sz w:val="18"/>
              </w:rPr>
              <w:t>6538</w:t>
            </w:r>
            <w:r>
              <w:rPr>
                <w:rFonts w:hint="eastAsia"/>
                <w:color w:val="0000FF"/>
                <w:sz w:val="18"/>
              </w:rPr>
              <w:t>）</w:t>
            </w:r>
          </w:p>
        </w:tc>
        <w:tc>
          <w:tcPr>
            <w:tcW w:w="2361" w:type="dxa"/>
          </w:tcPr>
          <w:p w14:paraId="6F50DAA6" w14:textId="77777777" w:rsidR="00000000" w:rsidRDefault="007478C2">
            <w:pPr>
              <w:rPr>
                <w:sz w:val="24"/>
              </w:rPr>
            </w:pPr>
            <w:r>
              <w:rPr>
                <w:rFonts w:hint="eastAsia"/>
                <w:color w:val="0000FF"/>
                <w:sz w:val="18"/>
              </w:rPr>
              <w:t>（</w:t>
            </w:r>
            <w:r>
              <w:rPr>
                <w:color w:val="0000FF"/>
                <w:sz w:val="18"/>
              </w:rPr>
              <w:t>6539</w:t>
            </w:r>
            <w:r>
              <w:rPr>
                <w:rFonts w:hint="eastAsia"/>
                <w:color w:val="0000FF"/>
                <w:sz w:val="18"/>
              </w:rPr>
              <w:t>）</w:t>
            </w:r>
          </w:p>
        </w:tc>
        <w:tc>
          <w:tcPr>
            <w:tcW w:w="3126" w:type="dxa"/>
          </w:tcPr>
          <w:p w14:paraId="0BE10326" w14:textId="77777777" w:rsidR="00000000" w:rsidRDefault="007478C2">
            <w:pPr>
              <w:rPr>
                <w:sz w:val="24"/>
              </w:rPr>
            </w:pPr>
            <w:r>
              <w:rPr>
                <w:rFonts w:hint="eastAsia"/>
                <w:color w:val="0000FF"/>
                <w:sz w:val="18"/>
              </w:rPr>
              <w:t>（</w:t>
            </w:r>
            <w:r>
              <w:rPr>
                <w:color w:val="0000FF"/>
                <w:sz w:val="18"/>
              </w:rPr>
              <w:t>6540</w:t>
            </w:r>
            <w:r>
              <w:rPr>
                <w:rFonts w:hint="eastAsia"/>
                <w:color w:val="0000FF"/>
                <w:sz w:val="18"/>
              </w:rPr>
              <w:t>）</w:t>
            </w:r>
          </w:p>
        </w:tc>
      </w:tr>
      <w:tr w:rsidR="00000000" w14:paraId="6A901D16" w14:textId="77777777">
        <w:trPr>
          <w:trHeight w:val="300"/>
          <w:jc w:val="center"/>
        </w:trPr>
        <w:tc>
          <w:tcPr>
            <w:tcW w:w="1132" w:type="dxa"/>
          </w:tcPr>
          <w:p w14:paraId="5ED70319" w14:textId="77777777" w:rsidR="00000000" w:rsidRDefault="007478C2">
            <w:pPr>
              <w:jc w:val="center"/>
              <w:rPr>
                <w:rFonts w:ascii="宋体" w:hAnsi="宋体"/>
                <w:sz w:val="24"/>
              </w:rPr>
            </w:pPr>
            <w:r>
              <w:rPr>
                <w:rFonts w:ascii="宋体" w:hAnsi="宋体" w:hint="eastAsia"/>
                <w:sz w:val="24"/>
              </w:rPr>
              <w:t>2</w:t>
            </w:r>
          </w:p>
        </w:tc>
        <w:tc>
          <w:tcPr>
            <w:tcW w:w="2667" w:type="dxa"/>
          </w:tcPr>
          <w:p w14:paraId="799EC25A" w14:textId="77777777" w:rsidR="00000000" w:rsidRDefault="007478C2">
            <w:pPr>
              <w:rPr>
                <w:sz w:val="24"/>
              </w:rPr>
            </w:pPr>
          </w:p>
        </w:tc>
        <w:tc>
          <w:tcPr>
            <w:tcW w:w="2361" w:type="dxa"/>
          </w:tcPr>
          <w:p w14:paraId="5A92E297" w14:textId="77777777" w:rsidR="00000000" w:rsidRDefault="007478C2">
            <w:pPr>
              <w:rPr>
                <w:sz w:val="24"/>
              </w:rPr>
            </w:pPr>
          </w:p>
        </w:tc>
        <w:tc>
          <w:tcPr>
            <w:tcW w:w="3126" w:type="dxa"/>
          </w:tcPr>
          <w:p w14:paraId="500BAA46" w14:textId="77777777" w:rsidR="00000000" w:rsidRDefault="007478C2">
            <w:pPr>
              <w:rPr>
                <w:sz w:val="24"/>
              </w:rPr>
            </w:pPr>
          </w:p>
        </w:tc>
      </w:tr>
      <w:tr w:rsidR="00000000" w14:paraId="75975A1C" w14:textId="77777777">
        <w:trPr>
          <w:trHeight w:val="300"/>
          <w:jc w:val="center"/>
        </w:trPr>
        <w:tc>
          <w:tcPr>
            <w:tcW w:w="1132" w:type="dxa"/>
          </w:tcPr>
          <w:p w14:paraId="35B8D725" w14:textId="77777777" w:rsidR="00000000" w:rsidRDefault="007478C2">
            <w:pPr>
              <w:jc w:val="center"/>
              <w:rPr>
                <w:rFonts w:ascii="宋体" w:hAnsi="宋体"/>
                <w:sz w:val="24"/>
              </w:rPr>
            </w:pPr>
            <w:r>
              <w:rPr>
                <w:rFonts w:ascii="宋体" w:hAnsi="宋体" w:hint="eastAsia"/>
                <w:sz w:val="24"/>
              </w:rPr>
              <w:t>…</w:t>
            </w:r>
          </w:p>
        </w:tc>
        <w:tc>
          <w:tcPr>
            <w:tcW w:w="2667" w:type="dxa"/>
          </w:tcPr>
          <w:p w14:paraId="0F226D7A" w14:textId="77777777" w:rsidR="00000000" w:rsidRDefault="007478C2">
            <w:pPr>
              <w:rPr>
                <w:sz w:val="24"/>
              </w:rPr>
            </w:pPr>
          </w:p>
        </w:tc>
        <w:tc>
          <w:tcPr>
            <w:tcW w:w="2361" w:type="dxa"/>
          </w:tcPr>
          <w:p w14:paraId="36CE9C4A" w14:textId="77777777" w:rsidR="00000000" w:rsidRDefault="007478C2">
            <w:pPr>
              <w:rPr>
                <w:sz w:val="24"/>
              </w:rPr>
            </w:pPr>
          </w:p>
        </w:tc>
        <w:tc>
          <w:tcPr>
            <w:tcW w:w="3126" w:type="dxa"/>
          </w:tcPr>
          <w:p w14:paraId="2F4E9ADA" w14:textId="77777777" w:rsidR="00000000" w:rsidRDefault="007478C2">
            <w:pPr>
              <w:rPr>
                <w:sz w:val="24"/>
              </w:rPr>
            </w:pPr>
          </w:p>
        </w:tc>
      </w:tr>
      <w:tr w:rsidR="00000000" w14:paraId="7CECE272" w14:textId="77777777">
        <w:trPr>
          <w:trHeight w:val="300"/>
          <w:jc w:val="center"/>
        </w:trPr>
        <w:tc>
          <w:tcPr>
            <w:tcW w:w="1132" w:type="dxa"/>
          </w:tcPr>
          <w:p w14:paraId="4A68D7DC" w14:textId="77777777" w:rsidR="00000000" w:rsidRDefault="007478C2">
            <w:pPr>
              <w:jc w:val="center"/>
              <w:rPr>
                <w:rFonts w:ascii="宋体" w:hAnsi="宋体"/>
                <w:sz w:val="24"/>
              </w:rPr>
            </w:pPr>
            <w:r>
              <w:rPr>
                <w:rFonts w:ascii="宋体" w:hAnsi="宋体" w:hint="eastAsia"/>
                <w:sz w:val="24"/>
              </w:rPr>
              <w:t>10</w:t>
            </w:r>
          </w:p>
        </w:tc>
        <w:tc>
          <w:tcPr>
            <w:tcW w:w="2667" w:type="dxa"/>
          </w:tcPr>
          <w:p w14:paraId="332DFE25" w14:textId="77777777" w:rsidR="00000000" w:rsidRDefault="007478C2">
            <w:pPr>
              <w:rPr>
                <w:sz w:val="24"/>
              </w:rPr>
            </w:pPr>
          </w:p>
        </w:tc>
        <w:tc>
          <w:tcPr>
            <w:tcW w:w="2361" w:type="dxa"/>
          </w:tcPr>
          <w:p w14:paraId="067BA883" w14:textId="77777777" w:rsidR="00000000" w:rsidRDefault="007478C2">
            <w:pPr>
              <w:rPr>
                <w:sz w:val="24"/>
              </w:rPr>
            </w:pPr>
          </w:p>
        </w:tc>
        <w:tc>
          <w:tcPr>
            <w:tcW w:w="3126" w:type="dxa"/>
          </w:tcPr>
          <w:p w14:paraId="50FC5F9D" w14:textId="77777777" w:rsidR="00000000" w:rsidRDefault="007478C2">
            <w:pPr>
              <w:rPr>
                <w:sz w:val="24"/>
              </w:rPr>
            </w:pPr>
          </w:p>
        </w:tc>
      </w:tr>
      <w:tr w:rsidR="00000000" w14:paraId="61F8C46F" w14:textId="77777777">
        <w:trPr>
          <w:trHeight w:val="300"/>
          <w:jc w:val="center"/>
        </w:trPr>
        <w:tc>
          <w:tcPr>
            <w:tcW w:w="1132" w:type="dxa"/>
          </w:tcPr>
          <w:p w14:paraId="26B83C82" w14:textId="77777777" w:rsidR="00000000" w:rsidRDefault="007478C2">
            <w:pPr>
              <w:jc w:val="center"/>
              <w:rPr>
                <w:rFonts w:ascii="宋体" w:hAnsi="宋体"/>
                <w:sz w:val="24"/>
              </w:rPr>
            </w:pPr>
            <w:r>
              <w:rPr>
                <w:rFonts w:ascii="宋体" w:hAnsi="宋体" w:hint="eastAsia"/>
                <w:sz w:val="24"/>
              </w:rPr>
              <w:t>合计</w:t>
            </w:r>
          </w:p>
        </w:tc>
        <w:tc>
          <w:tcPr>
            <w:tcW w:w="2667" w:type="dxa"/>
          </w:tcPr>
          <w:p w14:paraId="04F5FBE8" w14:textId="77777777" w:rsidR="00000000" w:rsidRDefault="007478C2">
            <w:pPr>
              <w:rPr>
                <w:sz w:val="24"/>
              </w:rPr>
            </w:pPr>
          </w:p>
        </w:tc>
        <w:tc>
          <w:tcPr>
            <w:tcW w:w="2361" w:type="dxa"/>
          </w:tcPr>
          <w:p w14:paraId="6BCD9AFE" w14:textId="77777777" w:rsidR="00000000" w:rsidRDefault="007478C2">
            <w:pPr>
              <w:rPr>
                <w:sz w:val="24"/>
              </w:rPr>
            </w:pPr>
            <w:r>
              <w:rPr>
                <w:rFonts w:hint="eastAsia"/>
                <w:color w:val="0000FF"/>
                <w:sz w:val="18"/>
              </w:rPr>
              <w:t>（</w:t>
            </w:r>
            <w:r>
              <w:rPr>
                <w:color w:val="0000FF"/>
                <w:sz w:val="18"/>
              </w:rPr>
              <w:t>4524</w:t>
            </w:r>
            <w:r>
              <w:rPr>
                <w:rFonts w:hint="eastAsia"/>
                <w:color w:val="0000FF"/>
                <w:sz w:val="18"/>
              </w:rPr>
              <w:t>）</w:t>
            </w:r>
          </w:p>
        </w:tc>
        <w:tc>
          <w:tcPr>
            <w:tcW w:w="3126" w:type="dxa"/>
          </w:tcPr>
          <w:p w14:paraId="49BFE674" w14:textId="77777777" w:rsidR="00000000" w:rsidRDefault="007478C2">
            <w:pPr>
              <w:rPr>
                <w:sz w:val="24"/>
              </w:rPr>
            </w:pPr>
            <w:r>
              <w:rPr>
                <w:rFonts w:hint="eastAsia"/>
                <w:color w:val="0000FF"/>
                <w:sz w:val="18"/>
              </w:rPr>
              <w:t>（</w:t>
            </w:r>
            <w:r>
              <w:rPr>
                <w:color w:val="0000FF"/>
                <w:sz w:val="18"/>
              </w:rPr>
              <w:t>4529</w:t>
            </w:r>
            <w:r>
              <w:rPr>
                <w:rFonts w:hint="eastAsia"/>
                <w:color w:val="0000FF"/>
                <w:sz w:val="18"/>
              </w:rPr>
              <w:t>）</w:t>
            </w:r>
          </w:p>
        </w:tc>
      </w:tr>
    </w:tbl>
    <w:p w14:paraId="1F94BD6E" w14:textId="77777777" w:rsidR="00000000" w:rsidRDefault="007478C2">
      <w:pPr>
        <w:rPr>
          <w:sz w:val="24"/>
        </w:rPr>
      </w:pPr>
      <w:r>
        <w:rPr>
          <w:rFonts w:hint="eastAsia"/>
          <w:sz w:val="24"/>
        </w:rPr>
        <w:t>注：</w:t>
      </w:r>
      <w:r>
        <w:rPr>
          <w:rFonts w:hint="eastAsia"/>
          <w:color w:val="0000FF"/>
          <w:sz w:val="18"/>
        </w:rPr>
        <w:t>（</w:t>
      </w:r>
      <w:r>
        <w:rPr>
          <w:color w:val="0000FF"/>
          <w:sz w:val="18"/>
        </w:rPr>
        <w:t>4534</w:t>
      </w:r>
      <w:r>
        <w:rPr>
          <w:rFonts w:hint="eastAsia"/>
          <w:color w:val="0000FF"/>
          <w:sz w:val="18"/>
        </w:rPr>
        <w:t>）</w:t>
      </w:r>
    </w:p>
    <w:p w14:paraId="2833D60A" w14:textId="77777777" w:rsidR="00000000" w:rsidRDefault="007478C2">
      <w:pPr>
        <w:rPr>
          <w:rFonts w:ascii="宋体" w:hAnsi="宋体"/>
          <w:color w:val="0000FF"/>
          <w:kern w:val="0"/>
          <w:sz w:val="18"/>
        </w:rPr>
      </w:pPr>
    </w:p>
    <w:p w14:paraId="67A7167F" w14:textId="77777777" w:rsidR="00000000" w:rsidRDefault="007478C2">
      <w:pPr>
        <w:pStyle w:val="Heading2"/>
        <w:rPr>
          <w:rFonts w:ascii="宋体" w:hAnsi="宋体"/>
        </w:rPr>
      </w:pPr>
      <w:bookmarkStart w:id="728" w:name="_Toc86080625"/>
      <w:bookmarkStart w:id="729" w:name="_Toc22091"/>
      <w:bookmarkStart w:id="730" w:name="_Toc11134"/>
      <w:bookmarkStart w:id="731" w:name="_Toc168490108"/>
      <w:bookmarkStart w:id="732" w:name="_Toc1605790722"/>
      <w:r>
        <w:rPr>
          <w:rFonts w:ascii="宋体" w:hAnsi="宋体" w:hint="eastAsia"/>
        </w:rPr>
        <w:t>1</w:t>
      </w:r>
      <w:r>
        <w:rPr>
          <w:rFonts w:ascii="宋体" w:hAnsi="宋体"/>
        </w:rPr>
        <w:t>3</w:t>
      </w:r>
      <w:r>
        <w:rPr>
          <w:rFonts w:ascii="宋体" w:hAnsi="宋体" w:hint="eastAsia"/>
        </w:rPr>
        <w:t>.</w:t>
      </w:r>
      <w:r>
        <w:rPr>
          <w:rFonts w:ascii="宋体" w:hAnsi="宋体"/>
        </w:rPr>
        <w:t>3</w:t>
      </w:r>
      <w:r>
        <w:rPr>
          <w:rFonts w:ascii="宋体" w:hAnsi="宋体" w:hint="eastAsia"/>
        </w:rPr>
        <w:t xml:space="preserve"> </w:t>
      </w:r>
      <w:r>
        <w:rPr>
          <w:rFonts w:ascii="宋体" w:hAnsi="宋体" w:hint="eastAsia"/>
        </w:rPr>
        <w:t>基金前十名非流通份额持有人</w:t>
      </w:r>
      <w:bookmarkEnd w:id="728"/>
      <w:bookmarkEnd w:id="729"/>
      <w:bookmarkEnd w:id="730"/>
      <w:bookmarkEnd w:id="731"/>
      <w:bookmarkEnd w:id="732"/>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667"/>
        <w:gridCol w:w="2361"/>
        <w:gridCol w:w="3124"/>
      </w:tblGrid>
      <w:tr w:rsidR="00000000" w14:paraId="40A22654" w14:textId="77777777">
        <w:trPr>
          <w:trHeight w:val="300"/>
          <w:jc w:val="center"/>
        </w:trPr>
        <w:tc>
          <w:tcPr>
            <w:tcW w:w="9286" w:type="dxa"/>
            <w:gridSpan w:val="4"/>
          </w:tcPr>
          <w:p w14:paraId="1016F050" w14:textId="77777777" w:rsidR="00000000" w:rsidRDefault="007478C2">
            <w:pPr>
              <w:jc w:val="center"/>
              <w:rPr>
                <w:rFonts w:ascii="宋体" w:hAnsi="宋体"/>
                <w:sz w:val="24"/>
              </w:rPr>
            </w:pPr>
            <w:r>
              <w:rPr>
                <w:rFonts w:ascii="宋体" w:hAnsi="宋体" w:hint="eastAsia"/>
                <w:sz w:val="24"/>
              </w:rPr>
              <w:t>本期末</w:t>
            </w:r>
          </w:p>
          <w:p w14:paraId="5B0DEF4C" w14:textId="77777777" w:rsidR="00000000" w:rsidRDefault="007478C2">
            <w:pPr>
              <w:jc w:val="center"/>
              <w:rPr>
                <w:rFonts w:hint="eastAsia"/>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2D47F43A" w14:textId="77777777">
        <w:trPr>
          <w:trHeight w:val="300"/>
          <w:jc w:val="center"/>
        </w:trPr>
        <w:tc>
          <w:tcPr>
            <w:tcW w:w="1134" w:type="dxa"/>
          </w:tcPr>
          <w:p w14:paraId="27A537B0" w14:textId="77777777" w:rsidR="00000000" w:rsidRDefault="007478C2">
            <w:pPr>
              <w:jc w:val="center"/>
              <w:rPr>
                <w:rFonts w:ascii="宋体" w:hAnsi="宋体"/>
                <w:sz w:val="24"/>
              </w:rPr>
            </w:pPr>
            <w:r>
              <w:rPr>
                <w:rFonts w:ascii="宋体" w:hAnsi="宋体" w:hint="eastAsia"/>
                <w:sz w:val="24"/>
              </w:rPr>
              <w:t>序号</w:t>
            </w:r>
          </w:p>
        </w:tc>
        <w:tc>
          <w:tcPr>
            <w:tcW w:w="2667" w:type="dxa"/>
          </w:tcPr>
          <w:p w14:paraId="0856263F" w14:textId="77777777" w:rsidR="00000000" w:rsidRDefault="007478C2">
            <w:pPr>
              <w:jc w:val="center"/>
              <w:rPr>
                <w:sz w:val="24"/>
              </w:rPr>
            </w:pPr>
            <w:r>
              <w:rPr>
                <w:rFonts w:hint="eastAsia"/>
                <w:sz w:val="24"/>
              </w:rPr>
              <w:t>持有人名称</w:t>
            </w:r>
          </w:p>
        </w:tc>
        <w:tc>
          <w:tcPr>
            <w:tcW w:w="2361" w:type="dxa"/>
          </w:tcPr>
          <w:p w14:paraId="6C05E10D" w14:textId="77777777" w:rsidR="00000000" w:rsidRDefault="007478C2">
            <w:pPr>
              <w:jc w:val="center"/>
              <w:rPr>
                <w:sz w:val="24"/>
              </w:rPr>
            </w:pPr>
            <w:r>
              <w:rPr>
                <w:rFonts w:hint="eastAsia"/>
                <w:sz w:val="24"/>
              </w:rPr>
              <w:t>持有份额（份）</w:t>
            </w:r>
          </w:p>
        </w:tc>
        <w:tc>
          <w:tcPr>
            <w:tcW w:w="3124" w:type="dxa"/>
          </w:tcPr>
          <w:p w14:paraId="3897A955" w14:textId="77777777" w:rsidR="00000000" w:rsidRDefault="007478C2">
            <w:pPr>
              <w:jc w:val="center"/>
              <w:rPr>
                <w:sz w:val="24"/>
              </w:rPr>
            </w:pPr>
            <w:r>
              <w:rPr>
                <w:rFonts w:hint="eastAsia"/>
                <w:sz w:val="24"/>
              </w:rPr>
              <w:t>占总份额比例（</w:t>
            </w:r>
            <w:r>
              <w:rPr>
                <w:rFonts w:hint="eastAsia"/>
                <w:sz w:val="24"/>
              </w:rPr>
              <w:t>%</w:t>
            </w:r>
            <w:r>
              <w:rPr>
                <w:rFonts w:hint="eastAsia"/>
                <w:sz w:val="24"/>
              </w:rPr>
              <w:t>）</w:t>
            </w:r>
          </w:p>
        </w:tc>
      </w:tr>
      <w:tr w:rsidR="00000000" w14:paraId="2CF8FBB5" w14:textId="77777777">
        <w:trPr>
          <w:trHeight w:val="300"/>
          <w:jc w:val="center"/>
        </w:trPr>
        <w:tc>
          <w:tcPr>
            <w:tcW w:w="1134" w:type="dxa"/>
          </w:tcPr>
          <w:p w14:paraId="3C712073" w14:textId="77777777" w:rsidR="00000000" w:rsidRDefault="007478C2">
            <w:pPr>
              <w:jc w:val="center"/>
              <w:rPr>
                <w:rFonts w:ascii="宋体" w:hAnsi="宋体"/>
                <w:sz w:val="24"/>
              </w:rPr>
            </w:pPr>
            <w:r>
              <w:rPr>
                <w:rFonts w:ascii="宋体" w:hAnsi="宋体" w:hint="eastAsia"/>
                <w:sz w:val="24"/>
              </w:rPr>
              <w:t>1</w:t>
            </w:r>
            <w:r>
              <w:rPr>
                <w:rFonts w:hint="eastAsia"/>
                <w:color w:val="0000FF"/>
                <w:sz w:val="18"/>
              </w:rPr>
              <w:t>（</w:t>
            </w:r>
            <w:r>
              <w:rPr>
                <w:color w:val="0000FF"/>
                <w:sz w:val="18"/>
              </w:rPr>
              <w:t>6429</w:t>
            </w:r>
            <w:r>
              <w:rPr>
                <w:rFonts w:hint="eastAsia"/>
                <w:color w:val="0000FF"/>
                <w:sz w:val="18"/>
              </w:rPr>
              <w:t>）</w:t>
            </w:r>
          </w:p>
        </w:tc>
        <w:tc>
          <w:tcPr>
            <w:tcW w:w="2667" w:type="dxa"/>
          </w:tcPr>
          <w:p w14:paraId="5AF6AB46" w14:textId="77777777" w:rsidR="00000000" w:rsidRDefault="007478C2">
            <w:pPr>
              <w:rPr>
                <w:sz w:val="24"/>
              </w:rPr>
            </w:pPr>
            <w:r>
              <w:rPr>
                <w:rFonts w:hint="eastAsia"/>
                <w:color w:val="0000FF"/>
                <w:sz w:val="18"/>
              </w:rPr>
              <w:t>（</w:t>
            </w:r>
            <w:r>
              <w:rPr>
                <w:color w:val="0000FF"/>
                <w:sz w:val="18"/>
              </w:rPr>
              <w:t>6430</w:t>
            </w:r>
            <w:r>
              <w:rPr>
                <w:rFonts w:hint="eastAsia"/>
                <w:color w:val="0000FF"/>
                <w:sz w:val="18"/>
              </w:rPr>
              <w:t>）</w:t>
            </w:r>
          </w:p>
        </w:tc>
        <w:tc>
          <w:tcPr>
            <w:tcW w:w="2361" w:type="dxa"/>
          </w:tcPr>
          <w:p w14:paraId="441591EB" w14:textId="77777777" w:rsidR="00000000" w:rsidRDefault="007478C2">
            <w:pPr>
              <w:rPr>
                <w:sz w:val="24"/>
              </w:rPr>
            </w:pPr>
            <w:r>
              <w:rPr>
                <w:rFonts w:hint="eastAsia"/>
                <w:color w:val="0000FF"/>
                <w:sz w:val="18"/>
              </w:rPr>
              <w:t>（</w:t>
            </w:r>
            <w:r>
              <w:rPr>
                <w:color w:val="0000FF"/>
                <w:sz w:val="18"/>
              </w:rPr>
              <w:t>6432</w:t>
            </w:r>
            <w:r>
              <w:rPr>
                <w:rFonts w:hint="eastAsia"/>
                <w:color w:val="0000FF"/>
                <w:sz w:val="18"/>
              </w:rPr>
              <w:t>）</w:t>
            </w:r>
          </w:p>
        </w:tc>
        <w:tc>
          <w:tcPr>
            <w:tcW w:w="3124" w:type="dxa"/>
          </w:tcPr>
          <w:p w14:paraId="0A8BB705" w14:textId="77777777" w:rsidR="00000000" w:rsidRDefault="007478C2">
            <w:pPr>
              <w:rPr>
                <w:sz w:val="24"/>
              </w:rPr>
            </w:pPr>
            <w:r>
              <w:rPr>
                <w:rFonts w:hint="eastAsia"/>
                <w:color w:val="0000FF"/>
                <w:sz w:val="18"/>
              </w:rPr>
              <w:t>（</w:t>
            </w:r>
            <w:r>
              <w:rPr>
                <w:color w:val="0000FF"/>
                <w:sz w:val="18"/>
              </w:rPr>
              <w:t>6433</w:t>
            </w:r>
            <w:r>
              <w:rPr>
                <w:rFonts w:hint="eastAsia"/>
                <w:color w:val="0000FF"/>
                <w:sz w:val="18"/>
              </w:rPr>
              <w:t>）</w:t>
            </w:r>
          </w:p>
        </w:tc>
      </w:tr>
      <w:tr w:rsidR="00000000" w14:paraId="704A6CD7" w14:textId="77777777">
        <w:trPr>
          <w:trHeight w:val="300"/>
          <w:jc w:val="center"/>
        </w:trPr>
        <w:tc>
          <w:tcPr>
            <w:tcW w:w="1134" w:type="dxa"/>
          </w:tcPr>
          <w:p w14:paraId="66DD0DC4" w14:textId="77777777" w:rsidR="00000000" w:rsidRDefault="007478C2">
            <w:pPr>
              <w:jc w:val="center"/>
              <w:rPr>
                <w:rFonts w:ascii="宋体" w:hAnsi="宋体"/>
                <w:sz w:val="24"/>
              </w:rPr>
            </w:pPr>
            <w:r>
              <w:rPr>
                <w:rFonts w:ascii="宋体" w:hAnsi="宋体" w:hint="eastAsia"/>
                <w:sz w:val="24"/>
              </w:rPr>
              <w:t>2</w:t>
            </w:r>
          </w:p>
        </w:tc>
        <w:tc>
          <w:tcPr>
            <w:tcW w:w="2667" w:type="dxa"/>
          </w:tcPr>
          <w:p w14:paraId="49660F30" w14:textId="77777777" w:rsidR="00000000" w:rsidRDefault="007478C2">
            <w:pPr>
              <w:rPr>
                <w:sz w:val="24"/>
              </w:rPr>
            </w:pPr>
          </w:p>
        </w:tc>
        <w:tc>
          <w:tcPr>
            <w:tcW w:w="2361" w:type="dxa"/>
          </w:tcPr>
          <w:p w14:paraId="6B618F5C" w14:textId="77777777" w:rsidR="00000000" w:rsidRDefault="007478C2">
            <w:pPr>
              <w:rPr>
                <w:sz w:val="24"/>
              </w:rPr>
            </w:pPr>
          </w:p>
        </w:tc>
        <w:tc>
          <w:tcPr>
            <w:tcW w:w="3124" w:type="dxa"/>
          </w:tcPr>
          <w:p w14:paraId="18C59DFB" w14:textId="77777777" w:rsidR="00000000" w:rsidRDefault="007478C2">
            <w:pPr>
              <w:rPr>
                <w:sz w:val="24"/>
              </w:rPr>
            </w:pPr>
          </w:p>
        </w:tc>
      </w:tr>
      <w:tr w:rsidR="00000000" w14:paraId="210904CF" w14:textId="77777777">
        <w:trPr>
          <w:trHeight w:val="300"/>
          <w:jc w:val="center"/>
        </w:trPr>
        <w:tc>
          <w:tcPr>
            <w:tcW w:w="1134" w:type="dxa"/>
          </w:tcPr>
          <w:p w14:paraId="723E58F5" w14:textId="77777777" w:rsidR="00000000" w:rsidRDefault="007478C2">
            <w:pPr>
              <w:jc w:val="center"/>
              <w:rPr>
                <w:rFonts w:ascii="宋体" w:hAnsi="宋体"/>
                <w:sz w:val="24"/>
              </w:rPr>
            </w:pPr>
            <w:r>
              <w:rPr>
                <w:rFonts w:ascii="宋体" w:hAnsi="宋体" w:hint="eastAsia"/>
                <w:sz w:val="24"/>
              </w:rPr>
              <w:t>…</w:t>
            </w:r>
          </w:p>
        </w:tc>
        <w:tc>
          <w:tcPr>
            <w:tcW w:w="2667" w:type="dxa"/>
          </w:tcPr>
          <w:p w14:paraId="5CE79BB9" w14:textId="77777777" w:rsidR="00000000" w:rsidRDefault="007478C2">
            <w:pPr>
              <w:rPr>
                <w:sz w:val="24"/>
              </w:rPr>
            </w:pPr>
          </w:p>
        </w:tc>
        <w:tc>
          <w:tcPr>
            <w:tcW w:w="2361" w:type="dxa"/>
          </w:tcPr>
          <w:p w14:paraId="3C4DF7A0" w14:textId="77777777" w:rsidR="00000000" w:rsidRDefault="007478C2">
            <w:pPr>
              <w:rPr>
                <w:sz w:val="24"/>
              </w:rPr>
            </w:pPr>
          </w:p>
        </w:tc>
        <w:tc>
          <w:tcPr>
            <w:tcW w:w="3124" w:type="dxa"/>
          </w:tcPr>
          <w:p w14:paraId="162192CA" w14:textId="77777777" w:rsidR="00000000" w:rsidRDefault="007478C2">
            <w:pPr>
              <w:rPr>
                <w:sz w:val="24"/>
              </w:rPr>
            </w:pPr>
          </w:p>
        </w:tc>
      </w:tr>
      <w:tr w:rsidR="00000000" w14:paraId="26FE6023" w14:textId="77777777">
        <w:trPr>
          <w:trHeight w:val="300"/>
          <w:jc w:val="center"/>
        </w:trPr>
        <w:tc>
          <w:tcPr>
            <w:tcW w:w="1134" w:type="dxa"/>
          </w:tcPr>
          <w:p w14:paraId="720A403A" w14:textId="77777777" w:rsidR="00000000" w:rsidRDefault="007478C2">
            <w:pPr>
              <w:jc w:val="center"/>
              <w:rPr>
                <w:rFonts w:ascii="宋体" w:hAnsi="宋体"/>
                <w:sz w:val="24"/>
              </w:rPr>
            </w:pPr>
            <w:r>
              <w:rPr>
                <w:rFonts w:ascii="宋体" w:hAnsi="宋体" w:hint="eastAsia"/>
                <w:sz w:val="24"/>
              </w:rPr>
              <w:t>10</w:t>
            </w:r>
          </w:p>
        </w:tc>
        <w:tc>
          <w:tcPr>
            <w:tcW w:w="2667" w:type="dxa"/>
          </w:tcPr>
          <w:p w14:paraId="0E4EF8C5" w14:textId="77777777" w:rsidR="00000000" w:rsidRDefault="007478C2">
            <w:pPr>
              <w:rPr>
                <w:sz w:val="24"/>
              </w:rPr>
            </w:pPr>
          </w:p>
        </w:tc>
        <w:tc>
          <w:tcPr>
            <w:tcW w:w="2361" w:type="dxa"/>
          </w:tcPr>
          <w:p w14:paraId="06AA4F3F" w14:textId="77777777" w:rsidR="00000000" w:rsidRDefault="007478C2">
            <w:pPr>
              <w:rPr>
                <w:sz w:val="24"/>
              </w:rPr>
            </w:pPr>
          </w:p>
        </w:tc>
        <w:tc>
          <w:tcPr>
            <w:tcW w:w="3124" w:type="dxa"/>
          </w:tcPr>
          <w:p w14:paraId="4EAEE7C5" w14:textId="77777777" w:rsidR="00000000" w:rsidRDefault="007478C2">
            <w:pPr>
              <w:rPr>
                <w:sz w:val="24"/>
              </w:rPr>
            </w:pPr>
          </w:p>
        </w:tc>
      </w:tr>
      <w:tr w:rsidR="00000000" w14:paraId="33F30228" w14:textId="77777777">
        <w:trPr>
          <w:trHeight w:val="300"/>
          <w:jc w:val="center"/>
        </w:trPr>
        <w:tc>
          <w:tcPr>
            <w:tcW w:w="1134" w:type="dxa"/>
          </w:tcPr>
          <w:p w14:paraId="07BAE3F4" w14:textId="77777777" w:rsidR="00000000" w:rsidRDefault="007478C2">
            <w:pPr>
              <w:jc w:val="center"/>
              <w:rPr>
                <w:rFonts w:ascii="宋体" w:hAnsi="宋体"/>
                <w:sz w:val="24"/>
              </w:rPr>
            </w:pPr>
            <w:r>
              <w:rPr>
                <w:rFonts w:ascii="宋体" w:hAnsi="宋体" w:hint="eastAsia"/>
                <w:sz w:val="24"/>
              </w:rPr>
              <w:t>合计</w:t>
            </w:r>
          </w:p>
        </w:tc>
        <w:tc>
          <w:tcPr>
            <w:tcW w:w="2667" w:type="dxa"/>
          </w:tcPr>
          <w:p w14:paraId="27C7B4D3" w14:textId="77777777" w:rsidR="00000000" w:rsidRDefault="007478C2">
            <w:pPr>
              <w:rPr>
                <w:sz w:val="24"/>
              </w:rPr>
            </w:pPr>
          </w:p>
        </w:tc>
        <w:tc>
          <w:tcPr>
            <w:tcW w:w="2361" w:type="dxa"/>
          </w:tcPr>
          <w:p w14:paraId="3370CA6F" w14:textId="77777777" w:rsidR="00000000" w:rsidRDefault="007478C2">
            <w:pPr>
              <w:rPr>
                <w:sz w:val="24"/>
              </w:rPr>
            </w:pPr>
            <w:r>
              <w:rPr>
                <w:rFonts w:hint="eastAsia"/>
                <w:color w:val="0000FF"/>
                <w:sz w:val="18"/>
              </w:rPr>
              <w:t>（</w:t>
            </w:r>
            <w:r>
              <w:rPr>
                <w:color w:val="0000FF"/>
                <w:sz w:val="18"/>
              </w:rPr>
              <w:t>6434</w:t>
            </w:r>
            <w:r>
              <w:rPr>
                <w:rFonts w:hint="eastAsia"/>
                <w:color w:val="0000FF"/>
                <w:sz w:val="18"/>
              </w:rPr>
              <w:t>）</w:t>
            </w:r>
          </w:p>
        </w:tc>
        <w:tc>
          <w:tcPr>
            <w:tcW w:w="3124" w:type="dxa"/>
          </w:tcPr>
          <w:p w14:paraId="0912DE9E" w14:textId="77777777" w:rsidR="00000000" w:rsidRDefault="007478C2">
            <w:pPr>
              <w:rPr>
                <w:sz w:val="24"/>
              </w:rPr>
            </w:pPr>
            <w:r>
              <w:rPr>
                <w:rFonts w:hint="eastAsia"/>
                <w:color w:val="0000FF"/>
                <w:sz w:val="18"/>
              </w:rPr>
              <w:t>（</w:t>
            </w:r>
            <w:r>
              <w:rPr>
                <w:color w:val="0000FF"/>
                <w:sz w:val="18"/>
              </w:rPr>
              <w:t>6437</w:t>
            </w:r>
            <w:r>
              <w:rPr>
                <w:rFonts w:hint="eastAsia"/>
                <w:color w:val="0000FF"/>
                <w:sz w:val="18"/>
              </w:rPr>
              <w:t>）</w:t>
            </w:r>
          </w:p>
        </w:tc>
      </w:tr>
      <w:tr w:rsidR="00000000" w14:paraId="1223A134" w14:textId="77777777">
        <w:trPr>
          <w:trHeight w:val="300"/>
          <w:jc w:val="center"/>
        </w:trPr>
        <w:tc>
          <w:tcPr>
            <w:tcW w:w="9286" w:type="dxa"/>
            <w:gridSpan w:val="4"/>
          </w:tcPr>
          <w:p w14:paraId="0CA67933" w14:textId="77777777" w:rsidR="00000000" w:rsidRDefault="007478C2">
            <w:pPr>
              <w:jc w:val="center"/>
              <w:rPr>
                <w:rFonts w:ascii="宋体" w:hAnsi="宋体"/>
                <w:sz w:val="24"/>
              </w:rPr>
            </w:pPr>
            <w:r>
              <w:rPr>
                <w:rFonts w:ascii="宋体" w:hAnsi="宋体" w:hint="eastAsia"/>
                <w:sz w:val="24"/>
              </w:rPr>
              <w:t>上年度末</w:t>
            </w:r>
          </w:p>
          <w:p w14:paraId="698443A3" w14:textId="77777777" w:rsidR="00000000" w:rsidRDefault="007478C2">
            <w:pPr>
              <w:jc w:val="center"/>
              <w:rPr>
                <w:rFonts w:hint="eastAsia"/>
                <w:sz w:val="24"/>
              </w:rPr>
            </w:pPr>
            <w:r>
              <w:rPr>
                <w:rFonts w:hint="eastAsia"/>
                <w:sz w:val="24"/>
              </w:rPr>
              <w:t>_</w:t>
            </w:r>
            <w:r>
              <w:rPr>
                <w:rFonts w:hint="eastAsia"/>
                <w:sz w:val="24"/>
              </w:rPr>
              <w:t>年</w:t>
            </w:r>
            <w:r>
              <w:rPr>
                <w:rFonts w:hint="eastAsia"/>
                <w:sz w:val="24"/>
              </w:rPr>
              <w:t>_</w:t>
            </w:r>
            <w:r>
              <w:rPr>
                <w:rFonts w:hint="eastAsia"/>
                <w:sz w:val="24"/>
              </w:rPr>
              <w:t>月</w:t>
            </w:r>
            <w:r>
              <w:rPr>
                <w:rFonts w:hint="eastAsia"/>
                <w:sz w:val="24"/>
              </w:rPr>
              <w:t>_</w:t>
            </w:r>
            <w:r>
              <w:rPr>
                <w:rFonts w:hint="eastAsia"/>
                <w:sz w:val="24"/>
              </w:rPr>
              <w:t>日</w:t>
            </w:r>
          </w:p>
        </w:tc>
      </w:tr>
      <w:tr w:rsidR="00000000" w14:paraId="1AF8F414" w14:textId="77777777">
        <w:trPr>
          <w:trHeight w:val="300"/>
          <w:jc w:val="center"/>
        </w:trPr>
        <w:tc>
          <w:tcPr>
            <w:tcW w:w="1134" w:type="dxa"/>
          </w:tcPr>
          <w:p w14:paraId="7BEC0B53" w14:textId="77777777" w:rsidR="00000000" w:rsidRDefault="007478C2">
            <w:pPr>
              <w:jc w:val="center"/>
              <w:rPr>
                <w:rFonts w:ascii="宋体" w:hAnsi="宋体"/>
                <w:sz w:val="24"/>
              </w:rPr>
            </w:pPr>
            <w:r>
              <w:rPr>
                <w:rFonts w:ascii="宋体" w:hAnsi="宋体" w:hint="eastAsia"/>
                <w:sz w:val="24"/>
              </w:rPr>
              <w:t>序号</w:t>
            </w:r>
          </w:p>
        </w:tc>
        <w:tc>
          <w:tcPr>
            <w:tcW w:w="2667" w:type="dxa"/>
          </w:tcPr>
          <w:p w14:paraId="297B5B47" w14:textId="77777777" w:rsidR="00000000" w:rsidRDefault="007478C2">
            <w:pPr>
              <w:jc w:val="center"/>
              <w:rPr>
                <w:sz w:val="24"/>
              </w:rPr>
            </w:pPr>
            <w:r>
              <w:rPr>
                <w:rFonts w:hint="eastAsia"/>
                <w:sz w:val="24"/>
              </w:rPr>
              <w:t>持有人名称</w:t>
            </w:r>
          </w:p>
        </w:tc>
        <w:tc>
          <w:tcPr>
            <w:tcW w:w="2361" w:type="dxa"/>
          </w:tcPr>
          <w:p w14:paraId="7C696A76" w14:textId="77777777" w:rsidR="00000000" w:rsidRDefault="007478C2">
            <w:pPr>
              <w:jc w:val="center"/>
              <w:rPr>
                <w:sz w:val="24"/>
              </w:rPr>
            </w:pPr>
            <w:r>
              <w:rPr>
                <w:rFonts w:hint="eastAsia"/>
                <w:sz w:val="24"/>
              </w:rPr>
              <w:t>持有份额（份）</w:t>
            </w:r>
          </w:p>
        </w:tc>
        <w:tc>
          <w:tcPr>
            <w:tcW w:w="3124" w:type="dxa"/>
          </w:tcPr>
          <w:p w14:paraId="73262F7E" w14:textId="77777777" w:rsidR="00000000" w:rsidRDefault="007478C2">
            <w:pPr>
              <w:jc w:val="center"/>
              <w:rPr>
                <w:sz w:val="24"/>
              </w:rPr>
            </w:pPr>
            <w:r>
              <w:rPr>
                <w:rFonts w:hint="eastAsia"/>
                <w:sz w:val="24"/>
              </w:rPr>
              <w:t>占总份额比例（</w:t>
            </w:r>
            <w:r>
              <w:rPr>
                <w:rFonts w:hint="eastAsia"/>
                <w:sz w:val="24"/>
              </w:rPr>
              <w:t>%</w:t>
            </w:r>
            <w:r>
              <w:rPr>
                <w:rFonts w:hint="eastAsia"/>
                <w:sz w:val="24"/>
              </w:rPr>
              <w:t>）</w:t>
            </w:r>
          </w:p>
        </w:tc>
      </w:tr>
      <w:tr w:rsidR="00000000" w14:paraId="47800CF1" w14:textId="77777777">
        <w:trPr>
          <w:trHeight w:val="300"/>
          <w:jc w:val="center"/>
        </w:trPr>
        <w:tc>
          <w:tcPr>
            <w:tcW w:w="1134" w:type="dxa"/>
          </w:tcPr>
          <w:p w14:paraId="5BB86E1E" w14:textId="77777777" w:rsidR="00000000" w:rsidRDefault="007478C2">
            <w:pPr>
              <w:jc w:val="center"/>
              <w:rPr>
                <w:rFonts w:ascii="宋体" w:hAnsi="宋体"/>
                <w:sz w:val="24"/>
              </w:rPr>
            </w:pPr>
            <w:r>
              <w:rPr>
                <w:rFonts w:ascii="宋体" w:hAnsi="宋体" w:hint="eastAsia"/>
                <w:sz w:val="24"/>
              </w:rPr>
              <w:t>1</w:t>
            </w:r>
            <w:r>
              <w:rPr>
                <w:rFonts w:hint="eastAsia"/>
                <w:color w:val="0000FF"/>
                <w:sz w:val="18"/>
              </w:rPr>
              <w:t>（</w:t>
            </w:r>
            <w:r>
              <w:rPr>
                <w:color w:val="0000FF"/>
                <w:sz w:val="18"/>
              </w:rPr>
              <w:t>6429</w:t>
            </w:r>
            <w:r>
              <w:rPr>
                <w:rFonts w:hint="eastAsia"/>
                <w:color w:val="0000FF"/>
                <w:sz w:val="18"/>
              </w:rPr>
              <w:t>）</w:t>
            </w:r>
          </w:p>
        </w:tc>
        <w:tc>
          <w:tcPr>
            <w:tcW w:w="2667" w:type="dxa"/>
          </w:tcPr>
          <w:p w14:paraId="4D656058" w14:textId="77777777" w:rsidR="00000000" w:rsidRDefault="007478C2">
            <w:pPr>
              <w:rPr>
                <w:sz w:val="24"/>
              </w:rPr>
            </w:pPr>
            <w:r>
              <w:rPr>
                <w:rFonts w:hint="eastAsia"/>
                <w:color w:val="0000FF"/>
                <w:sz w:val="18"/>
              </w:rPr>
              <w:t>（</w:t>
            </w:r>
            <w:r>
              <w:rPr>
                <w:color w:val="0000FF"/>
                <w:sz w:val="18"/>
              </w:rPr>
              <w:t>6430</w:t>
            </w:r>
            <w:r>
              <w:rPr>
                <w:rFonts w:hint="eastAsia"/>
                <w:color w:val="0000FF"/>
                <w:sz w:val="18"/>
              </w:rPr>
              <w:t>）</w:t>
            </w:r>
          </w:p>
        </w:tc>
        <w:tc>
          <w:tcPr>
            <w:tcW w:w="2361" w:type="dxa"/>
          </w:tcPr>
          <w:p w14:paraId="452DFBF1" w14:textId="77777777" w:rsidR="00000000" w:rsidRDefault="007478C2">
            <w:pPr>
              <w:rPr>
                <w:sz w:val="24"/>
              </w:rPr>
            </w:pPr>
            <w:r>
              <w:rPr>
                <w:rFonts w:hint="eastAsia"/>
                <w:color w:val="0000FF"/>
                <w:sz w:val="18"/>
              </w:rPr>
              <w:t>（</w:t>
            </w:r>
            <w:r>
              <w:rPr>
                <w:color w:val="0000FF"/>
                <w:sz w:val="18"/>
              </w:rPr>
              <w:t>6432</w:t>
            </w:r>
            <w:r>
              <w:rPr>
                <w:rFonts w:hint="eastAsia"/>
                <w:color w:val="0000FF"/>
                <w:sz w:val="18"/>
              </w:rPr>
              <w:t>）</w:t>
            </w:r>
          </w:p>
        </w:tc>
        <w:tc>
          <w:tcPr>
            <w:tcW w:w="3124" w:type="dxa"/>
          </w:tcPr>
          <w:p w14:paraId="10271C94" w14:textId="77777777" w:rsidR="00000000" w:rsidRDefault="007478C2">
            <w:pPr>
              <w:rPr>
                <w:sz w:val="24"/>
              </w:rPr>
            </w:pPr>
            <w:r>
              <w:rPr>
                <w:rFonts w:hint="eastAsia"/>
                <w:color w:val="0000FF"/>
                <w:sz w:val="18"/>
              </w:rPr>
              <w:t>（</w:t>
            </w:r>
            <w:r>
              <w:rPr>
                <w:color w:val="0000FF"/>
                <w:sz w:val="18"/>
              </w:rPr>
              <w:t>6433</w:t>
            </w:r>
            <w:r>
              <w:rPr>
                <w:rFonts w:hint="eastAsia"/>
                <w:color w:val="0000FF"/>
                <w:sz w:val="18"/>
              </w:rPr>
              <w:t>）</w:t>
            </w:r>
          </w:p>
        </w:tc>
      </w:tr>
      <w:tr w:rsidR="00000000" w14:paraId="352CB3C7" w14:textId="77777777">
        <w:trPr>
          <w:trHeight w:val="300"/>
          <w:jc w:val="center"/>
        </w:trPr>
        <w:tc>
          <w:tcPr>
            <w:tcW w:w="1134" w:type="dxa"/>
          </w:tcPr>
          <w:p w14:paraId="167D55B7" w14:textId="77777777" w:rsidR="00000000" w:rsidRDefault="007478C2">
            <w:pPr>
              <w:jc w:val="center"/>
              <w:rPr>
                <w:rFonts w:ascii="宋体" w:hAnsi="宋体"/>
                <w:sz w:val="24"/>
              </w:rPr>
            </w:pPr>
            <w:r>
              <w:rPr>
                <w:rFonts w:ascii="宋体" w:hAnsi="宋体" w:hint="eastAsia"/>
                <w:sz w:val="24"/>
              </w:rPr>
              <w:t>2</w:t>
            </w:r>
          </w:p>
        </w:tc>
        <w:tc>
          <w:tcPr>
            <w:tcW w:w="2667" w:type="dxa"/>
          </w:tcPr>
          <w:p w14:paraId="614E10FD" w14:textId="77777777" w:rsidR="00000000" w:rsidRDefault="007478C2">
            <w:pPr>
              <w:rPr>
                <w:sz w:val="24"/>
              </w:rPr>
            </w:pPr>
          </w:p>
        </w:tc>
        <w:tc>
          <w:tcPr>
            <w:tcW w:w="2361" w:type="dxa"/>
          </w:tcPr>
          <w:p w14:paraId="0AEEAD01" w14:textId="77777777" w:rsidR="00000000" w:rsidRDefault="007478C2">
            <w:pPr>
              <w:rPr>
                <w:sz w:val="24"/>
              </w:rPr>
            </w:pPr>
          </w:p>
        </w:tc>
        <w:tc>
          <w:tcPr>
            <w:tcW w:w="3124" w:type="dxa"/>
          </w:tcPr>
          <w:p w14:paraId="016FB2D8" w14:textId="77777777" w:rsidR="00000000" w:rsidRDefault="007478C2">
            <w:pPr>
              <w:rPr>
                <w:sz w:val="24"/>
              </w:rPr>
            </w:pPr>
          </w:p>
        </w:tc>
      </w:tr>
      <w:tr w:rsidR="00000000" w14:paraId="08FF465F" w14:textId="77777777">
        <w:trPr>
          <w:trHeight w:val="300"/>
          <w:jc w:val="center"/>
        </w:trPr>
        <w:tc>
          <w:tcPr>
            <w:tcW w:w="1134" w:type="dxa"/>
          </w:tcPr>
          <w:p w14:paraId="0EF9B2B0" w14:textId="77777777" w:rsidR="00000000" w:rsidRDefault="007478C2">
            <w:pPr>
              <w:jc w:val="center"/>
              <w:rPr>
                <w:rFonts w:ascii="宋体" w:hAnsi="宋体"/>
                <w:sz w:val="24"/>
              </w:rPr>
            </w:pPr>
            <w:r>
              <w:rPr>
                <w:rFonts w:ascii="宋体" w:hAnsi="宋体" w:hint="eastAsia"/>
                <w:sz w:val="24"/>
              </w:rPr>
              <w:t>…</w:t>
            </w:r>
          </w:p>
        </w:tc>
        <w:tc>
          <w:tcPr>
            <w:tcW w:w="2667" w:type="dxa"/>
          </w:tcPr>
          <w:p w14:paraId="1C48BD4E" w14:textId="77777777" w:rsidR="00000000" w:rsidRDefault="007478C2">
            <w:pPr>
              <w:rPr>
                <w:sz w:val="24"/>
              </w:rPr>
            </w:pPr>
          </w:p>
        </w:tc>
        <w:tc>
          <w:tcPr>
            <w:tcW w:w="2361" w:type="dxa"/>
          </w:tcPr>
          <w:p w14:paraId="2D930D60" w14:textId="77777777" w:rsidR="00000000" w:rsidRDefault="007478C2">
            <w:pPr>
              <w:rPr>
                <w:sz w:val="24"/>
              </w:rPr>
            </w:pPr>
          </w:p>
        </w:tc>
        <w:tc>
          <w:tcPr>
            <w:tcW w:w="3124" w:type="dxa"/>
          </w:tcPr>
          <w:p w14:paraId="7D74E843" w14:textId="77777777" w:rsidR="00000000" w:rsidRDefault="007478C2">
            <w:pPr>
              <w:rPr>
                <w:sz w:val="24"/>
              </w:rPr>
            </w:pPr>
          </w:p>
        </w:tc>
      </w:tr>
      <w:tr w:rsidR="00000000" w14:paraId="2CDB3E72" w14:textId="77777777">
        <w:trPr>
          <w:trHeight w:val="300"/>
          <w:jc w:val="center"/>
        </w:trPr>
        <w:tc>
          <w:tcPr>
            <w:tcW w:w="1134" w:type="dxa"/>
          </w:tcPr>
          <w:p w14:paraId="443B554C" w14:textId="77777777" w:rsidR="00000000" w:rsidRDefault="007478C2">
            <w:pPr>
              <w:jc w:val="center"/>
              <w:rPr>
                <w:rFonts w:ascii="宋体" w:hAnsi="宋体"/>
                <w:sz w:val="24"/>
              </w:rPr>
            </w:pPr>
            <w:r>
              <w:rPr>
                <w:rFonts w:ascii="宋体" w:hAnsi="宋体" w:hint="eastAsia"/>
                <w:sz w:val="24"/>
              </w:rPr>
              <w:t>10</w:t>
            </w:r>
          </w:p>
        </w:tc>
        <w:tc>
          <w:tcPr>
            <w:tcW w:w="2667" w:type="dxa"/>
          </w:tcPr>
          <w:p w14:paraId="33441396" w14:textId="77777777" w:rsidR="00000000" w:rsidRDefault="007478C2">
            <w:pPr>
              <w:rPr>
                <w:sz w:val="24"/>
              </w:rPr>
            </w:pPr>
          </w:p>
        </w:tc>
        <w:tc>
          <w:tcPr>
            <w:tcW w:w="2361" w:type="dxa"/>
          </w:tcPr>
          <w:p w14:paraId="55B02633" w14:textId="77777777" w:rsidR="00000000" w:rsidRDefault="007478C2">
            <w:pPr>
              <w:rPr>
                <w:sz w:val="24"/>
              </w:rPr>
            </w:pPr>
          </w:p>
        </w:tc>
        <w:tc>
          <w:tcPr>
            <w:tcW w:w="3124" w:type="dxa"/>
          </w:tcPr>
          <w:p w14:paraId="61B66205" w14:textId="77777777" w:rsidR="00000000" w:rsidRDefault="007478C2">
            <w:pPr>
              <w:rPr>
                <w:sz w:val="24"/>
              </w:rPr>
            </w:pPr>
          </w:p>
        </w:tc>
      </w:tr>
      <w:tr w:rsidR="00000000" w14:paraId="4A3633F4" w14:textId="77777777">
        <w:trPr>
          <w:trHeight w:val="300"/>
          <w:jc w:val="center"/>
        </w:trPr>
        <w:tc>
          <w:tcPr>
            <w:tcW w:w="1134" w:type="dxa"/>
          </w:tcPr>
          <w:p w14:paraId="71F77314" w14:textId="77777777" w:rsidR="00000000" w:rsidRDefault="007478C2">
            <w:pPr>
              <w:jc w:val="center"/>
              <w:rPr>
                <w:rFonts w:ascii="宋体" w:hAnsi="宋体"/>
                <w:sz w:val="24"/>
              </w:rPr>
            </w:pPr>
            <w:r>
              <w:rPr>
                <w:rFonts w:ascii="宋体" w:hAnsi="宋体" w:hint="eastAsia"/>
                <w:sz w:val="24"/>
              </w:rPr>
              <w:t>合计</w:t>
            </w:r>
          </w:p>
        </w:tc>
        <w:tc>
          <w:tcPr>
            <w:tcW w:w="2667" w:type="dxa"/>
          </w:tcPr>
          <w:p w14:paraId="3D06B409" w14:textId="77777777" w:rsidR="00000000" w:rsidRDefault="007478C2">
            <w:pPr>
              <w:rPr>
                <w:sz w:val="24"/>
              </w:rPr>
            </w:pPr>
          </w:p>
        </w:tc>
        <w:tc>
          <w:tcPr>
            <w:tcW w:w="2361" w:type="dxa"/>
          </w:tcPr>
          <w:p w14:paraId="45359B28" w14:textId="77777777" w:rsidR="00000000" w:rsidRDefault="007478C2">
            <w:pPr>
              <w:rPr>
                <w:sz w:val="24"/>
              </w:rPr>
            </w:pPr>
            <w:r>
              <w:rPr>
                <w:rFonts w:hint="eastAsia"/>
                <w:color w:val="0000FF"/>
                <w:sz w:val="18"/>
              </w:rPr>
              <w:t>（</w:t>
            </w:r>
            <w:r>
              <w:rPr>
                <w:color w:val="0000FF"/>
                <w:sz w:val="18"/>
              </w:rPr>
              <w:t>6434</w:t>
            </w:r>
            <w:r>
              <w:rPr>
                <w:rFonts w:hint="eastAsia"/>
                <w:color w:val="0000FF"/>
                <w:sz w:val="18"/>
              </w:rPr>
              <w:t>）</w:t>
            </w:r>
          </w:p>
        </w:tc>
        <w:tc>
          <w:tcPr>
            <w:tcW w:w="3124" w:type="dxa"/>
          </w:tcPr>
          <w:p w14:paraId="348E17DC" w14:textId="77777777" w:rsidR="00000000" w:rsidRDefault="007478C2">
            <w:pPr>
              <w:rPr>
                <w:sz w:val="24"/>
              </w:rPr>
            </w:pPr>
            <w:r>
              <w:rPr>
                <w:rFonts w:hint="eastAsia"/>
                <w:color w:val="0000FF"/>
                <w:sz w:val="18"/>
              </w:rPr>
              <w:t>（</w:t>
            </w:r>
            <w:r>
              <w:rPr>
                <w:color w:val="0000FF"/>
                <w:sz w:val="18"/>
              </w:rPr>
              <w:t>6437</w:t>
            </w:r>
            <w:r>
              <w:rPr>
                <w:rFonts w:hint="eastAsia"/>
                <w:color w:val="0000FF"/>
                <w:sz w:val="18"/>
              </w:rPr>
              <w:t>）</w:t>
            </w:r>
          </w:p>
        </w:tc>
      </w:tr>
    </w:tbl>
    <w:p w14:paraId="1C73FA19" w14:textId="77777777" w:rsidR="00000000" w:rsidRDefault="007478C2">
      <w:pPr>
        <w:rPr>
          <w:sz w:val="24"/>
        </w:rPr>
      </w:pPr>
      <w:r>
        <w:rPr>
          <w:rFonts w:hint="eastAsia"/>
          <w:sz w:val="24"/>
        </w:rPr>
        <w:t>注：</w:t>
      </w:r>
      <w:r>
        <w:rPr>
          <w:rFonts w:hint="eastAsia"/>
          <w:color w:val="0000FF"/>
          <w:sz w:val="18"/>
        </w:rPr>
        <w:t>（</w:t>
      </w:r>
      <w:r>
        <w:rPr>
          <w:color w:val="0000FF"/>
          <w:sz w:val="18"/>
        </w:rPr>
        <w:t>6438</w:t>
      </w:r>
      <w:r>
        <w:rPr>
          <w:rFonts w:hint="eastAsia"/>
          <w:color w:val="0000FF"/>
          <w:sz w:val="18"/>
        </w:rPr>
        <w:t>）</w:t>
      </w:r>
    </w:p>
    <w:p w14:paraId="284E5E7C" w14:textId="77777777" w:rsidR="00000000" w:rsidRDefault="007478C2">
      <w:pPr>
        <w:rPr>
          <w:rFonts w:ascii="宋体" w:hAnsi="宋体"/>
          <w:color w:val="0000FF"/>
          <w:kern w:val="0"/>
          <w:sz w:val="18"/>
        </w:rPr>
      </w:pPr>
    </w:p>
    <w:p w14:paraId="618B86DF" w14:textId="77777777" w:rsidR="00000000" w:rsidRDefault="007478C2">
      <w:pPr>
        <w:pStyle w:val="Heading2"/>
        <w:rPr>
          <w:rFonts w:ascii="宋体" w:hAnsi="宋体"/>
        </w:rPr>
      </w:pPr>
      <w:bookmarkStart w:id="733" w:name="_Toc14510"/>
      <w:bookmarkStart w:id="734" w:name="_Toc1630501875"/>
      <w:bookmarkStart w:id="735" w:name="_Toc14190"/>
      <w:bookmarkStart w:id="736" w:name="_Toc1845708186"/>
      <w:r>
        <w:rPr>
          <w:rFonts w:ascii="宋体" w:hAnsi="宋体" w:hint="eastAsia"/>
        </w:rPr>
        <w:t>1</w:t>
      </w:r>
      <w:r>
        <w:rPr>
          <w:rFonts w:ascii="宋体" w:hAnsi="宋体"/>
        </w:rPr>
        <w:t>3</w:t>
      </w:r>
      <w:r>
        <w:rPr>
          <w:rFonts w:ascii="宋体" w:hAnsi="宋体" w:hint="eastAsia"/>
        </w:rPr>
        <w:t xml:space="preserve">.4 </w:t>
      </w:r>
      <w:r>
        <w:rPr>
          <w:rFonts w:ascii="宋体" w:hAnsi="宋体" w:hint="eastAsia"/>
        </w:rPr>
        <w:t>期末基金管理人的从业人员持有本基金的情况</w:t>
      </w:r>
      <w:r>
        <w:rPr>
          <w:rFonts w:ascii="宋体" w:hAnsi="宋体"/>
        </w:rPr>
        <w:t>（如有）</w:t>
      </w:r>
      <w:bookmarkEnd w:id="733"/>
      <w:bookmarkEnd w:id="734"/>
      <w:bookmarkEnd w:id="735"/>
      <w:bookmarkEnd w:id="736"/>
    </w:p>
    <w:tbl>
      <w:tblPr>
        <w:tblW w:w="0" w:type="auto"/>
        <w:jc w:val="center"/>
        <w:tblInd w:w="0" w:type="dxa"/>
        <w:tblLayout w:type="fixed"/>
        <w:tblLook w:val="0000" w:firstRow="0" w:lastRow="0" w:firstColumn="0" w:lastColumn="0" w:noHBand="0" w:noVBand="0"/>
      </w:tblPr>
      <w:tblGrid>
        <w:gridCol w:w="2454"/>
        <w:gridCol w:w="1582"/>
        <w:gridCol w:w="2612"/>
        <w:gridCol w:w="2638"/>
      </w:tblGrid>
      <w:tr w:rsidR="00000000" w14:paraId="1F857F87" w14:textId="77777777">
        <w:trPr>
          <w:trHeight w:val="283"/>
          <w:jc w:val="center"/>
        </w:trPr>
        <w:tc>
          <w:tcPr>
            <w:tcW w:w="2454" w:type="dxa"/>
            <w:tcBorders>
              <w:top w:val="single" w:sz="4" w:space="0" w:color="auto"/>
              <w:left w:val="single" w:sz="4" w:space="0" w:color="auto"/>
              <w:bottom w:val="single" w:sz="4" w:space="0" w:color="auto"/>
              <w:right w:val="single" w:sz="4" w:space="0" w:color="auto"/>
            </w:tcBorders>
            <w:vAlign w:val="center"/>
          </w:tcPr>
          <w:p w14:paraId="40C21252" w14:textId="77777777" w:rsidR="00000000" w:rsidRDefault="007478C2">
            <w:pPr>
              <w:widowControl/>
              <w:jc w:val="center"/>
              <w:rPr>
                <w:rFonts w:ascii="宋体" w:hAnsi="宋体"/>
                <w:kern w:val="0"/>
                <w:sz w:val="24"/>
                <w:szCs w:val="24"/>
              </w:rPr>
            </w:pPr>
            <w:r>
              <w:rPr>
                <w:rFonts w:ascii="宋体" w:hAnsi="宋体" w:hint="eastAsia"/>
                <w:kern w:val="0"/>
                <w:sz w:val="24"/>
                <w:szCs w:val="24"/>
              </w:rPr>
              <w:t>项目</w:t>
            </w:r>
          </w:p>
        </w:tc>
        <w:tc>
          <w:tcPr>
            <w:tcW w:w="1582" w:type="dxa"/>
            <w:tcBorders>
              <w:top w:val="single" w:sz="4" w:space="0" w:color="auto"/>
              <w:left w:val="nil"/>
              <w:bottom w:val="single" w:sz="4" w:space="0" w:color="auto"/>
              <w:right w:val="single" w:sz="4" w:space="0" w:color="auto"/>
            </w:tcBorders>
          </w:tcPr>
          <w:p w14:paraId="7045B08C" w14:textId="77777777" w:rsidR="00000000" w:rsidRDefault="007478C2">
            <w:pPr>
              <w:widowControl/>
              <w:jc w:val="center"/>
              <w:rPr>
                <w:rFonts w:ascii="宋体" w:hAnsi="宋体"/>
                <w:kern w:val="0"/>
                <w:sz w:val="24"/>
                <w:szCs w:val="24"/>
              </w:rPr>
            </w:pPr>
            <w:r>
              <w:rPr>
                <w:rFonts w:ascii="宋体" w:hAnsi="宋体" w:hint="eastAsia"/>
                <w:sz w:val="24"/>
                <w:szCs w:val="24"/>
              </w:rPr>
              <w:t>份额级别</w:t>
            </w:r>
          </w:p>
        </w:tc>
        <w:tc>
          <w:tcPr>
            <w:tcW w:w="2612" w:type="dxa"/>
            <w:tcBorders>
              <w:top w:val="single" w:sz="4" w:space="0" w:color="auto"/>
              <w:left w:val="single" w:sz="4" w:space="0" w:color="auto"/>
              <w:bottom w:val="single" w:sz="4" w:space="0" w:color="auto"/>
              <w:right w:val="single" w:sz="4" w:space="0" w:color="auto"/>
            </w:tcBorders>
            <w:vAlign w:val="center"/>
          </w:tcPr>
          <w:p w14:paraId="3C92E61E" w14:textId="77777777" w:rsidR="00000000" w:rsidRDefault="007478C2">
            <w:pPr>
              <w:widowControl/>
              <w:jc w:val="center"/>
              <w:rPr>
                <w:rFonts w:ascii="宋体" w:hAnsi="宋体"/>
                <w:kern w:val="0"/>
                <w:sz w:val="24"/>
                <w:szCs w:val="24"/>
              </w:rPr>
            </w:pPr>
            <w:r>
              <w:rPr>
                <w:rFonts w:ascii="宋体" w:hAnsi="宋体" w:hint="eastAsia"/>
                <w:kern w:val="0"/>
                <w:sz w:val="24"/>
                <w:szCs w:val="24"/>
              </w:rPr>
              <w:t>持有份额总数（份）</w:t>
            </w:r>
          </w:p>
        </w:tc>
        <w:tc>
          <w:tcPr>
            <w:tcW w:w="2638" w:type="dxa"/>
            <w:tcBorders>
              <w:top w:val="single" w:sz="4" w:space="0" w:color="auto"/>
              <w:left w:val="nil"/>
              <w:bottom w:val="single" w:sz="4" w:space="0" w:color="auto"/>
              <w:right w:val="single" w:sz="4" w:space="0" w:color="auto"/>
            </w:tcBorders>
            <w:vAlign w:val="center"/>
          </w:tcPr>
          <w:p w14:paraId="6A92DF18" w14:textId="77777777" w:rsidR="00000000" w:rsidRDefault="007478C2">
            <w:pPr>
              <w:widowControl/>
              <w:jc w:val="center"/>
              <w:rPr>
                <w:rFonts w:ascii="宋体" w:hAnsi="宋体"/>
                <w:kern w:val="0"/>
                <w:sz w:val="24"/>
                <w:szCs w:val="24"/>
              </w:rPr>
            </w:pPr>
            <w:r>
              <w:rPr>
                <w:rFonts w:ascii="宋体" w:hAnsi="宋体" w:hint="eastAsia"/>
                <w:kern w:val="0"/>
                <w:sz w:val="24"/>
                <w:szCs w:val="24"/>
              </w:rPr>
              <w:t>占基金总份额比例</w:t>
            </w:r>
            <w:r>
              <w:rPr>
                <w:rFonts w:ascii="宋体" w:hAnsi="宋体"/>
                <w:kern w:val="0"/>
                <w:sz w:val="24"/>
                <w:szCs w:val="24"/>
              </w:rPr>
              <w:t>（</w:t>
            </w:r>
            <w:r>
              <w:rPr>
                <w:rFonts w:ascii="宋体" w:hAnsi="宋体"/>
                <w:kern w:val="0"/>
                <w:sz w:val="24"/>
                <w:szCs w:val="24"/>
              </w:rPr>
              <w:t>%</w:t>
            </w:r>
            <w:r>
              <w:rPr>
                <w:rFonts w:ascii="宋体" w:hAnsi="宋体"/>
                <w:kern w:val="0"/>
                <w:sz w:val="24"/>
                <w:szCs w:val="24"/>
              </w:rPr>
              <w:t>）</w:t>
            </w:r>
          </w:p>
        </w:tc>
      </w:tr>
      <w:tr w:rsidR="00000000" w14:paraId="619190F2" w14:textId="77777777">
        <w:trPr>
          <w:trHeight w:val="283"/>
          <w:jc w:val="center"/>
        </w:trPr>
        <w:tc>
          <w:tcPr>
            <w:tcW w:w="2454" w:type="dxa"/>
            <w:vMerge w:val="restart"/>
            <w:tcBorders>
              <w:top w:val="single" w:sz="4" w:space="0" w:color="auto"/>
              <w:left w:val="single" w:sz="4" w:space="0" w:color="auto"/>
              <w:right w:val="single" w:sz="4" w:space="0" w:color="auto"/>
            </w:tcBorders>
            <w:vAlign w:val="center"/>
          </w:tcPr>
          <w:p w14:paraId="5F7A0F6B" w14:textId="77777777" w:rsidR="00000000" w:rsidRDefault="007478C2">
            <w:pPr>
              <w:jc w:val="left"/>
              <w:rPr>
                <w:rFonts w:ascii="宋体" w:hAnsi="宋体"/>
                <w:sz w:val="24"/>
                <w:szCs w:val="24"/>
              </w:rPr>
            </w:pPr>
            <w:r>
              <w:rPr>
                <w:rFonts w:ascii="宋体" w:hAnsi="宋体"/>
                <w:sz w:val="24"/>
                <w:szCs w:val="24"/>
              </w:rPr>
              <w:t>基金管理人所有从业人员持有本基金</w:t>
            </w:r>
          </w:p>
        </w:tc>
        <w:tc>
          <w:tcPr>
            <w:tcW w:w="1582" w:type="dxa"/>
            <w:tcBorders>
              <w:top w:val="single" w:sz="4" w:space="0" w:color="auto"/>
              <w:left w:val="nil"/>
              <w:bottom w:val="single" w:sz="4" w:space="0" w:color="auto"/>
              <w:right w:val="single" w:sz="4" w:space="0" w:color="auto"/>
            </w:tcBorders>
          </w:tcPr>
          <w:p w14:paraId="68AE709B" w14:textId="77777777" w:rsidR="00000000" w:rsidRDefault="007478C2">
            <w:pPr>
              <w:rPr>
                <w:color w:val="0000FF"/>
                <w:sz w:val="18"/>
              </w:rPr>
            </w:pPr>
            <w:r>
              <w:rPr>
                <w:rFonts w:hint="eastAsia"/>
                <w:color w:val="0000FF"/>
                <w:sz w:val="18"/>
              </w:rPr>
              <w:t>（</w:t>
            </w:r>
            <w:r>
              <w:rPr>
                <w:rFonts w:hint="eastAsia"/>
                <w:color w:val="0000FF"/>
                <w:sz w:val="18"/>
              </w:rPr>
              <w:t>0011</w:t>
            </w:r>
            <w:r>
              <w:rPr>
                <w:rFonts w:hint="eastAsia"/>
                <w:color w:val="0000FF"/>
                <w:sz w:val="18"/>
              </w:rPr>
              <w:t>）</w:t>
            </w:r>
          </w:p>
        </w:tc>
        <w:tc>
          <w:tcPr>
            <w:tcW w:w="2612" w:type="dxa"/>
            <w:tcBorders>
              <w:top w:val="single" w:sz="4" w:space="0" w:color="auto"/>
              <w:left w:val="single" w:sz="4" w:space="0" w:color="auto"/>
              <w:bottom w:val="single" w:sz="4" w:space="0" w:color="auto"/>
              <w:right w:val="single" w:sz="4" w:space="0" w:color="auto"/>
            </w:tcBorders>
            <w:vAlign w:val="center"/>
          </w:tcPr>
          <w:p w14:paraId="0722EA5D" w14:textId="77777777" w:rsidR="00000000" w:rsidRDefault="007478C2">
            <w:pPr>
              <w:rPr>
                <w:color w:val="0000FF"/>
                <w:sz w:val="18"/>
              </w:rPr>
            </w:pPr>
            <w:r>
              <w:rPr>
                <w:rFonts w:hint="eastAsia"/>
                <w:color w:val="0000FF"/>
                <w:sz w:val="18"/>
              </w:rPr>
              <w:t>（</w:t>
            </w:r>
            <w:r>
              <w:rPr>
                <w:rFonts w:hint="eastAsia"/>
                <w:color w:val="0000FF"/>
                <w:sz w:val="18"/>
              </w:rPr>
              <w:t>1962</w:t>
            </w:r>
            <w:r>
              <w:rPr>
                <w:rFonts w:hint="eastAsia"/>
                <w:color w:val="0000FF"/>
                <w:sz w:val="18"/>
              </w:rPr>
              <w:t>）</w:t>
            </w:r>
          </w:p>
        </w:tc>
        <w:tc>
          <w:tcPr>
            <w:tcW w:w="2638" w:type="dxa"/>
            <w:tcBorders>
              <w:top w:val="single" w:sz="4" w:space="0" w:color="auto"/>
              <w:left w:val="nil"/>
              <w:bottom w:val="single" w:sz="4" w:space="0" w:color="auto"/>
              <w:right w:val="single" w:sz="4" w:space="0" w:color="auto"/>
            </w:tcBorders>
            <w:vAlign w:val="center"/>
          </w:tcPr>
          <w:p w14:paraId="6185B585" w14:textId="77777777" w:rsidR="00000000" w:rsidRDefault="007478C2">
            <w:pPr>
              <w:rPr>
                <w:color w:val="0000FF"/>
                <w:sz w:val="18"/>
              </w:rPr>
            </w:pPr>
            <w:r>
              <w:rPr>
                <w:rFonts w:hint="eastAsia"/>
                <w:color w:val="0000FF"/>
                <w:sz w:val="18"/>
              </w:rPr>
              <w:t>（</w:t>
            </w:r>
            <w:r>
              <w:rPr>
                <w:rFonts w:hint="eastAsia"/>
                <w:color w:val="0000FF"/>
                <w:sz w:val="18"/>
              </w:rPr>
              <w:t>1963</w:t>
            </w:r>
            <w:r>
              <w:rPr>
                <w:rFonts w:hint="eastAsia"/>
                <w:color w:val="0000FF"/>
                <w:sz w:val="18"/>
              </w:rPr>
              <w:t>）</w:t>
            </w:r>
          </w:p>
        </w:tc>
      </w:tr>
      <w:tr w:rsidR="00000000" w14:paraId="5C8C7D4E" w14:textId="77777777">
        <w:trPr>
          <w:trHeight w:val="283"/>
          <w:jc w:val="center"/>
        </w:trPr>
        <w:tc>
          <w:tcPr>
            <w:tcW w:w="2454" w:type="dxa"/>
            <w:vMerge/>
            <w:tcBorders>
              <w:left w:val="single" w:sz="4" w:space="0" w:color="auto"/>
              <w:right w:val="single" w:sz="4" w:space="0" w:color="auto"/>
            </w:tcBorders>
            <w:vAlign w:val="center"/>
          </w:tcPr>
          <w:p w14:paraId="287287C1" w14:textId="77777777" w:rsidR="00000000" w:rsidRDefault="007478C2">
            <w:pPr>
              <w:widowControl/>
              <w:jc w:val="left"/>
              <w:rPr>
                <w:rFonts w:ascii="宋体" w:hAnsi="宋体"/>
                <w:kern w:val="0"/>
                <w:sz w:val="24"/>
                <w:szCs w:val="24"/>
              </w:rPr>
            </w:pPr>
          </w:p>
        </w:tc>
        <w:tc>
          <w:tcPr>
            <w:tcW w:w="1582" w:type="dxa"/>
            <w:tcBorders>
              <w:top w:val="single" w:sz="4" w:space="0" w:color="auto"/>
              <w:left w:val="nil"/>
              <w:bottom w:val="single" w:sz="4" w:space="0" w:color="auto"/>
              <w:right w:val="single" w:sz="4" w:space="0" w:color="auto"/>
            </w:tcBorders>
          </w:tcPr>
          <w:p w14:paraId="4CCEC9E9" w14:textId="77777777" w:rsidR="00000000" w:rsidRDefault="007478C2">
            <w:pPr>
              <w:widowControl/>
              <w:jc w:val="center"/>
              <w:rPr>
                <w:rFonts w:ascii="宋体" w:hAnsi="宋体"/>
                <w:kern w:val="0"/>
                <w:sz w:val="24"/>
                <w:szCs w:val="24"/>
              </w:rPr>
            </w:pPr>
          </w:p>
        </w:tc>
        <w:tc>
          <w:tcPr>
            <w:tcW w:w="2612" w:type="dxa"/>
            <w:tcBorders>
              <w:top w:val="single" w:sz="4" w:space="0" w:color="auto"/>
              <w:left w:val="single" w:sz="4" w:space="0" w:color="auto"/>
              <w:bottom w:val="single" w:sz="4" w:space="0" w:color="auto"/>
              <w:right w:val="single" w:sz="4" w:space="0" w:color="auto"/>
            </w:tcBorders>
            <w:vAlign w:val="center"/>
          </w:tcPr>
          <w:p w14:paraId="3424BE78" w14:textId="77777777" w:rsidR="00000000" w:rsidRDefault="007478C2">
            <w:pPr>
              <w:widowControl/>
              <w:jc w:val="right"/>
              <w:rPr>
                <w:rFonts w:ascii="宋体" w:hAnsi="宋体"/>
                <w:kern w:val="0"/>
                <w:sz w:val="24"/>
                <w:szCs w:val="24"/>
              </w:rPr>
            </w:pPr>
          </w:p>
        </w:tc>
        <w:tc>
          <w:tcPr>
            <w:tcW w:w="2638" w:type="dxa"/>
            <w:tcBorders>
              <w:top w:val="single" w:sz="4" w:space="0" w:color="auto"/>
              <w:left w:val="nil"/>
              <w:bottom w:val="single" w:sz="4" w:space="0" w:color="auto"/>
              <w:right w:val="single" w:sz="4" w:space="0" w:color="auto"/>
            </w:tcBorders>
            <w:vAlign w:val="center"/>
          </w:tcPr>
          <w:p w14:paraId="00ABDEBC" w14:textId="77777777" w:rsidR="00000000" w:rsidRDefault="007478C2">
            <w:pPr>
              <w:widowControl/>
              <w:jc w:val="right"/>
              <w:rPr>
                <w:rFonts w:ascii="宋体" w:hAnsi="宋体"/>
                <w:kern w:val="0"/>
                <w:sz w:val="24"/>
                <w:szCs w:val="24"/>
              </w:rPr>
            </w:pPr>
          </w:p>
        </w:tc>
      </w:tr>
      <w:tr w:rsidR="00000000" w14:paraId="73BD9BE7" w14:textId="77777777">
        <w:trPr>
          <w:trHeight w:val="283"/>
          <w:jc w:val="center"/>
        </w:trPr>
        <w:tc>
          <w:tcPr>
            <w:tcW w:w="2454" w:type="dxa"/>
            <w:vMerge/>
            <w:tcBorders>
              <w:left w:val="single" w:sz="4" w:space="0" w:color="auto"/>
              <w:bottom w:val="single" w:sz="4" w:space="0" w:color="auto"/>
              <w:right w:val="single" w:sz="4" w:space="0" w:color="auto"/>
            </w:tcBorders>
            <w:vAlign w:val="center"/>
          </w:tcPr>
          <w:p w14:paraId="14AFFD38" w14:textId="77777777" w:rsidR="00000000" w:rsidRDefault="007478C2">
            <w:pPr>
              <w:widowControl/>
              <w:jc w:val="left"/>
              <w:rPr>
                <w:rFonts w:ascii="宋体" w:hAnsi="宋体"/>
                <w:sz w:val="24"/>
                <w:szCs w:val="24"/>
              </w:rPr>
            </w:pPr>
          </w:p>
        </w:tc>
        <w:tc>
          <w:tcPr>
            <w:tcW w:w="1582" w:type="dxa"/>
            <w:tcBorders>
              <w:top w:val="single" w:sz="4" w:space="0" w:color="auto"/>
              <w:left w:val="nil"/>
              <w:bottom w:val="single" w:sz="4" w:space="0" w:color="auto"/>
              <w:right w:val="single" w:sz="4" w:space="0" w:color="auto"/>
            </w:tcBorders>
          </w:tcPr>
          <w:p w14:paraId="3E921127" w14:textId="77777777" w:rsidR="00000000" w:rsidRDefault="007478C2">
            <w:pPr>
              <w:widowControl/>
              <w:jc w:val="center"/>
              <w:rPr>
                <w:rFonts w:ascii="宋体" w:hAnsi="宋体"/>
                <w:kern w:val="0"/>
                <w:sz w:val="24"/>
                <w:szCs w:val="24"/>
              </w:rPr>
            </w:pPr>
            <w:r>
              <w:rPr>
                <w:rFonts w:ascii="宋体" w:hAnsi="宋体" w:hint="eastAsia"/>
                <w:kern w:val="0"/>
                <w:sz w:val="24"/>
                <w:szCs w:val="24"/>
              </w:rPr>
              <w:t>合计</w:t>
            </w:r>
          </w:p>
        </w:tc>
        <w:tc>
          <w:tcPr>
            <w:tcW w:w="2612" w:type="dxa"/>
            <w:tcBorders>
              <w:top w:val="single" w:sz="4" w:space="0" w:color="auto"/>
              <w:left w:val="single" w:sz="4" w:space="0" w:color="auto"/>
              <w:bottom w:val="single" w:sz="4" w:space="0" w:color="auto"/>
              <w:right w:val="single" w:sz="4" w:space="0" w:color="auto"/>
            </w:tcBorders>
            <w:vAlign w:val="center"/>
          </w:tcPr>
          <w:p w14:paraId="04A8EDC6" w14:textId="77777777" w:rsidR="00000000" w:rsidRDefault="007478C2">
            <w:pPr>
              <w:rPr>
                <w:color w:val="0000FF"/>
                <w:sz w:val="18"/>
              </w:rPr>
            </w:pPr>
            <w:r>
              <w:rPr>
                <w:rFonts w:hint="eastAsia"/>
                <w:color w:val="0000FF"/>
                <w:sz w:val="18"/>
              </w:rPr>
              <w:t>（</w:t>
            </w:r>
            <w:r>
              <w:rPr>
                <w:rFonts w:hint="eastAsia"/>
                <w:color w:val="0000FF"/>
                <w:sz w:val="18"/>
              </w:rPr>
              <w:t>1962</w:t>
            </w:r>
            <w:r>
              <w:rPr>
                <w:rFonts w:hint="eastAsia"/>
                <w:color w:val="0000FF"/>
                <w:sz w:val="18"/>
              </w:rPr>
              <w:t>）</w:t>
            </w:r>
          </w:p>
        </w:tc>
        <w:tc>
          <w:tcPr>
            <w:tcW w:w="2638" w:type="dxa"/>
            <w:tcBorders>
              <w:top w:val="single" w:sz="4" w:space="0" w:color="auto"/>
              <w:left w:val="nil"/>
              <w:bottom w:val="single" w:sz="4" w:space="0" w:color="auto"/>
              <w:right w:val="single" w:sz="4" w:space="0" w:color="auto"/>
            </w:tcBorders>
            <w:vAlign w:val="center"/>
          </w:tcPr>
          <w:p w14:paraId="5FB667EB" w14:textId="77777777" w:rsidR="00000000" w:rsidRDefault="007478C2">
            <w:pPr>
              <w:rPr>
                <w:color w:val="0000FF"/>
                <w:sz w:val="18"/>
              </w:rPr>
            </w:pPr>
            <w:r>
              <w:rPr>
                <w:rFonts w:hint="eastAsia"/>
                <w:color w:val="0000FF"/>
                <w:sz w:val="18"/>
              </w:rPr>
              <w:t>（</w:t>
            </w:r>
            <w:r>
              <w:rPr>
                <w:rFonts w:hint="eastAsia"/>
                <w:color w:val="0000FF"/>
                <w:sz w:val="18"/>
              </w:rPr>
              <w:t>1963</w:t>
            </w:r>
            <w:r>
              <w:rPr>
                <w:rFonts w:hint="eastAsia"/>
                <w:color w:val="0000FF"/>
                <w:sz w:val="18"/>
              </w:rPr>
              <w:t>）</w:t>
            </w:r>
          </w:p>
        </w:tc>
      </w:tr>
    </w:tbl>
    <w:p w14:paraId="4C12DE95" w14:textId="77777777" w:rsidR="00000000" w:rsidRDefault="007478C2">
      <w:pPr>
        <w:rPr>
          <w:rFonts w:hint="eastAsia"/>
          <w:sz w:val="24"/>
        </w:rPr>
      </w:pPr>
      <w:r>
        <w:rPr>
          <w:rFonts w:hint="eastAsia"/>
          <w:sz w:val="24"/>
        </w:rPr>
        <w:t>注：</w:t>
      </w:r>
      <w:r>
        <w:rPr>
          <w:rFonts w:ascii="宋体" w:hAnsi="宋体" w:hint="eastAsia"/>
          <w:kern w:val="0"/>
          <w:sz w:val="18"/>
        </w:rPr>
        <w:t>（</w:t>
      </w:r>
      <w:r>
        <w:rPr>
          <w:rFonts w:hint="eastAsia"/>
          <w:color w:val="0000FF"/>
          <w:sz w:val="18"/>
        </w:rPr>
        <w:t>1964</w:t>
      </w:r>
      <w:r>
        <w:rPr>
          <w:rFonts w:ascii="宋体" w:hAnsi="宋体" w:hint="eastAsia"/>
          <w:kern w:val="0"/>
          <w:sz w:val="18"/>
        </w:rPr>
        <w:t>）</w:t>
      </w:r>
    </w:p>
    <w:p w14:paraId="0AF1E91A" w14:textId="77777777" w:rsidR="00000000" w:rsidRDefault="007478C2">
      <w:pPr>
        <w:rPr>
          <w:rFonts w:ascii="宋体" w:hAnsi="宋体" w:hint="eastAsia"/>
          <w:color w:val="0000FF"/>
          <w:kern w:val="0"/>
          <w:sz w:val="18"/>
        </w:rPr>
      </w:pPr>
    </w:p>
    <w:p w14:paraId="7D883E4B" w14:textId="77777777" w:rsidR="00000000" w:rsidRDefault="007478C2">
      <w:pPr>
        <w:pStyle w:val="Heading2"/>
        <w:rPr>
          <w:rFonts w:ascii="宋体" w:hAnsi="宋体"/>
          <w:vertAlign w:val="superscript"/>
        </w:rPr>
      </w:pPr>
      <w:bookmarkStart w:id="737" w:name="_Toc2579"/>
      <w:bookmarkStart w:id="738" w:name="_Toc2026315555"/>
      <w:bookmarkStart w:id="739" w:name="_Toc465705562"/>
      <w:bookmarkStart w:id="740" w:name="_Toc2480"/>
      <w:r>
        <w:rPr>
          <w:rFonts w:ascii="宋体" w:hAnsi="宋体" w:hint="eastAsia"/>
        </w:rPr>
        <w:t>1</w:t>
      </w:r>
      <w:r>
        <w:rPr>
          <w:rFonts w:ascii="宋体" w:hAnsi="宋体"/>
        </w:rPr>
        <w:t>3</w:t>
      </w:r>
      <w:r>
        <w:rPr>
          <w:rFonts w:ascii="宋体" w:hAnsi="宋体" w:hint="eastAsia"/>
        </w:rPr>
        <w:t>.</w:t>
      </w:r>
      <w:r>
        <w:rPr>
          <w:rFonts w:ascii="宋体" w:hAnsi="宋体"/>
        </w:rPr>
        <w:t xml:space="preserve">5 </w:t>
      </w:r>
      <w:r>
        <w:rPr>
          <w:rFonts w:ascii="宋体" w:hAnsi="宋体" w:hint="eastAsia"/>
        </w:rPr>
        <w:t>期末兼任私募资产管理计划投资经理的基金经理本人及其直系亲属持有本人管理的产品情况</w:t>
      </w:r>
      <w:r>
        <w:rPr>
          <w:rFonts w:ascii="宋体" w:hAnsi="宋体" w:hint="eastAsia"/>
          <w:vertAlign w:val="superscript"/>
        </w:rPr>
        <w:footnoteReference w:id="490"/>
      </w:r>
      <w:r>
        <w:rPr>
          <w:rFonts w:ascii="宋体" w:hAnsi="宋体"/>
        </w:rPr>
        <w:t>（如有）</w:t>
      </w:r>
      <w:bookmarkEnd w:id="737"/>
      <w:bookmarkEnd w:id="738"/>
      <w:bookmarkEnd w:id="739"/>
      <w:bookmarkEnd w:id="740"/>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22"/>
        <w:gridCol w:w="2025"/>
        <w:gridCol w:w="5539"/>
      </w:tblGrid>
      <w:tr w:rsidR="00000000" w14:paraId="50664F0D" w14:textId="77777777">
        <w:trPr>
          <w:trHeight w:val="283"/>
          <w:jc w:val="center"/>
        </w:trPr>
        <w:tc>
          <w:tcPr>
            <w:tcW w:w="1722" w:type="dxa"/>
            <w:tcMar>
              <w:top w:w="0" w:type="dxa"/>
              <w:left w:w="108" w:type="dxa"/>
              <w:bottom w:w="0" w:type="dxa"/>
              <w:right w:w="108" w:type="dxa"/>
            </w:tcMar>
            <w:vAlign w:val="center"/>
          </w:tcPr>
          <w:p w14:paraId="6ECAB7C2" w14:textId="77777777" w:rsidR="00000000" w:rsidRDefault="007478C2">
            <w:pPr>
              <w:widowControl/>
              <w:jc w:val="center"/>
              <w:rPr>
                <w:rFonts w:ascii="宋体" w:eastAsia="方正仿宋简体" w:hAnsi="宋体"/>
                <w:sz w:val="24"/>
              </w:rPr>
            </w:pPr>
            <w:r>
              <w:rPr>
                <w:rFonts w:ascii="宋体" w:eastAsia="方正仿宋简体" w:hAnsi="宋体" w:hint="eastAsia"/>
                <w:sz w:val="24"/>
              </w:rPr>
              <w:t>基金经理姓名</w:t>
            </w:r>
          </w:p>
        </w:tc>
        <w:tc>
          <w:tcPr>
            <w:tcW w:w="2025" w:type="dxa"/>
            <w:vAlign w:val="center"/>
          </w:tcPr>
          <w:p w14:paraId="71F878B2" w14:textId="77777777" w:rsidR="00000000" w:rsidRDefault="007478C2">
            <w:pPr>
              <w:widowControl/>
              <w:jc w:val="center"/>
              <w:rPr>
                <w:rFonts w:ascii="宋体" w:eastAsia="方正仿宋简体" w:hAnsi="宋体"/>
                <w:sz w:val="24"/>
              </w:rPr>
            </w:pPr>
            <w:r>
              <w:rPr>
                <w:rFonts w:ascii="宋体" w:eastAsia="方正仿宋简体" w:hAnsi="宋体" w:hint="eastAsia"/>
                <w:sz w:val="24"/>
              </w:rPr>
              <w:t>产品</w:t>
            </w:r>
            <w:r>
              <w:rPr>
                <w:rFonts w:ascii="宋体" w:eastAsia="方正仿宋简体" w:hAnsi="宋体" w:hint="eastAsia"/>
                <w:sz w:val="24"/>
              </w:rPr>
              <w:t>类型</w:t>
            </w:r>
          </w:p>
        </w:tc>
        <w:tc>
          <w:tcPr>
            <w:tcW w:w="5539" w:type="dxa"/>
            <w:tcMar>
              <w:top w:w="0" w:type="dxa"/>
              <w:left w:w="108" w:type="dxa"/>
              <w:bottom w:w="0" w:type="dxa"/>
              <w:right w:w="108" w:type="dxa"/>
            </w:tcMar>
            <w:vAlign w:val="center"/>
          </w:tcPr>
          <w:p w14:paraId="643B422B" w14:textId="77777777" w:rsidR="00000000" w:rsidRDefault="007478C2">
            <w:pPr>
              <w:widowControl/>
              <w:jc w:val="center"/>
              <w:rPr>
                <w:kern w:val="0"/>
                <w:szCs w:val="21"/>
              </w:rPr>
            </w:pPr>
            <w:r>
              <w:rPr>
                <w:rFonts w:ascii="宋体" w:eastAsia="方正仿宋简体" w:hAnsi="宋体" w:hint="eastAsia"/>
                <w:sz w:val="24"/>
              </w:rPr>
              <w:t>持有本人</w:t>
            </w:r>
            <w:r>
              <w:rPr>
                <w:rFonts w:ascii="宋体" w:eastAsia="方正仿宋简体" w:hAnsi="宋体"/>
                <w:sz w:val="24"/>
              </w:rPr>
              <w:t>管理的产品</w:t>
            </w:r>
            <w:r>
              <w:rPr>
                <w:rFonts w:ascii="宋体" w:eastAsia="方正仿宋简体" w:hAnsi="宋体" w:hint="eastAsia"/>
                <w:sz w:val="24"/>
              </w:rPr>
              <w:t>份额总量的数量区间（万份）</w:t>
            </w:r>
            <w:r>
              <w:rPr>
                <w:rStyle w:val="FootnoteReference"/>
                <w:rFonts w:ascii="宋体" w:hAnsi="宋体"/>
                <w:kern w:val="0"/>
                <w:szCs w:val="21"/>
              </w:rPr>
              <w:footnoteReference w:id="491"/>
            </w:r>
          </w:p>
        </w:tc>
      </w:tr>
      <w:tr w:rsidR="00000000" w14:paraId="33F40D23" w14:textId="77777777">
        <w:trPr>
          <w:trHeight w:val="283"/>
          <w:jc w:val="center"/>
        </w:trPr>
        <w:tc>
          <w:tcPr>
            <w:tcW w:w="1722" w:type="dxa"/>
            <w:vMerge w:val="restart"/>
            <w:tcMar>
              <w:top w:w="0" w:type="dxa"/>
              <w:left w:w="108" w:type="dxa"/>
              <w:bottom w:w="0" w:type="dxa"/>
              <w:right w:w="108" w:type="dxa"/>
            </w:tcMar>
            <w:vAlign w:val="center"/>
          </w:tcPr>
          <w:p w14:paraId="7FF380FB" w14:textId="77777777" w:rsidR="00000000" w:rsidRDefault="007478C2">
            <w:pPr>
              <w:rPr>
                <w:rFonts w:ascii="宋体" w:eastAsia="方正仿宋简体" w:hAnsi="宋体"/>
                <w:sz w:val="24"/>
              </w:rPr>
            </w:pPr>
            <w:r>
              <w:rPr>
                <w:rFonts w:hint="eastAsia"/>
                <w:color w:val="0000FF"/>
                <w:sz w:val="18"/>
              </w:rPr>
              <w:t>（</w:t>
            </w:r>
            <w:r>
              <w:rPr>
                <w:rFonts w:hint="eastAsia"/>
                <w:color w:val="0000FF"/>
                <w:sz w:val="18"/>
              </w:rPr>
              <w:t>3571</w:t>
            </w:r>
            <w:r>
              <w:rPr>
                <w:rFonts w:hint="eastAsia"/>
                <w:color w:val="0000FF"/>
                <w:sz w:val="18"/>
              </w:rPr>
              <w:t>）</w:t>
            </w:r>
          </w:p>
        </w:tc>
        <w:tc>
          <w:tcPr>
            <w:tcW w:w="2025" w:type="dxa"/>
            <w:vAlign w:val="center"/>
          </w:tcPr>
          <w:p w14:paraId="3BA82687" w14:textId="77777777" w:rsidR="00000000" w:rsidRDefault="007478C2">
            <w:pPr>
              <w:widowControl/>
              <w:jc w:val="left"/>
              <w:rPr>
                <w:rFonts w:ascii="宋体" w:eastAsia="方正仿宋简体" w:hAnsi="宋体"/>
                <w:sz w:val="24"/>
              </w:rPr>
            </w:pPr>
            <w:r>
              <w:rPr>
                <w:rFonts w:ascii="宋体" w:eastAsia="方正仿宋简体" w:hAnsi="宋体" w:hint="eastAsia"/>
                <w:sz w:val="24"/>
              </w:rPr>
              <w:t>公募基金</w:t>
            </w:r>
          </w:p>
        </w:tc>
        <w:tc>
          <w:tcPr>
            <w:tcW w:w="5539" w:type="dxa"/>
            <w:tcMar>
              <w:top w:w="0" w:type="dxa"/>
              <w:left w:w="108" w:type="dxa"/>
              <w:bottom w:w="0" w:type="dxa"/>
              <w:right w:w="108" w:type="dxa"/>
            </w:tcMar>
            <w:vAlign w:val="center"/>
          </w:tcPr>
          <w:p w14:paraId="3CDAE0EF" w14:textId="77777777" w:rsidR="00000000" w:rsidRDefault="007478C2">
            <w:pPr>
              <w:rPr>
                <w:rFonts w:ascii="宋体" w:hAnsi="宋体"/>
                <w:kern w:val="0"/>
                <w:sz w:val="18"/>
              </w:rPr>
            </w:pPr>
            <w:r>
              <w:rPr>
                <w:rFonts w:hint="eastAsia"/>
                <w:color w:val="0000FF"/>
                <w:sz w:val="18"/>
              </w:rPr>
              <w:t>（</w:t>
            </w:r>
            <w:r>
              <w:rPr>
                <w:rFonts w:hint="eastAsia"/>
                <w:color w:val="0000FF"/>
                <w:sz w:val="18"/>
              </w:rPr>
              <w:t>3572</w:t>
            </w:r>
            <w:r>
              <w:rPr>
                <w:rFonts w:hint="eastAsia"/>
                <w:color w:val="0000FF"/>
                <w:sz w:val="18"/>
              </w:rPr>
              <w:t>）</w:t>
            </w:r>
          </w:p>
        </w:tc>
      </w:tr>
      <w:tr w:rsidR="00000000" w14:paraId="2FD72CAA" w14:textId="77777777">
        <w:trPr>
          <w:trHeight w:val="283"/>
          <w:jc w:val="center"/>
        </w:trPr>
        <w:tc>
          <w:tcPr>
            <w:tcW w:w="1722" w:type="dxa"/>
            <w:vMerge/>
            <w:tcMar>
              <w:top w:w="0" w:type="dxa"/>
              <w:left w:w="108" w:type="dxa"/>
              <w:bottom w:w="0" w:type="dxa"/>
              <w:right w:w="108" w:type="dxa"/>
            </w:tcMar>
            <w:vAlign w:val="center"/>
          </w:tcPr>
          <w:p w14:paraId="34A8C92A" w14:textId="77777777" w:rsidR="00000000" w:rsidRDefault="007478C2">
            <w:pPr>
              <w:widowControl/>
              <w:jc w:val="left"/>
              <w:rPr>
                <w:rFonts w:ascii="宋体" w:eastAsia="方正仿宋简体" w:hAnsi="宋体"/>
                <w:sz w:val="24"/>
              </w:rPr>
            </w:pPr>
          </w:p>
        </w:tc>
        <w:tc>
          <w:tcPr>
            <w:tcW w:w="2025" w:type="dxa"/>
            <w:vAlign w:val="center"/>
          </w:tcPr>
          <w:p w14:paraId="4A3A14BE" w14:textId="77777777" w:rsidR="00000000" w:rsidRDefault="007478C2">
            <w:pPr>
              <w:widowControl/>
              <w:jc w:val="left"/>
              <w:rPr>
                <w:rFonts w:ascii="宋体" w:eastAsia="方正仿宋简体" w:hAnsi="宋体"/>
                <w:sz w:val="24"/>
              </w:rPr>
            </w:pPr>
            <w:r>
              <w:rPr>
                <w:rFonts w:ascii="宋体" w:eastAsia="方正仿宋简体" w:hAnsi="宋体" w:hint="eastAsia"/>
                <w:sz w:val="24"/>
              </w:rPr>
              <w:t>私募资产管理计划</w:t>
            </w:r>
          </w:p>
        </w:tc>
        <w:tc>
          <w:tcPr>
            <w:tcW w:w="5539" w:type="dxa"/>
            <w:tcMar>
              <w:top w:w="0" w:type="dxa"/>
              <w:left w:w="108" w:type="dxa"/>
              <w:bottom w:w="0" w:type="dxa"/>
              <w:right w:w="108" w:type="dxa"/>
            </w:tcMar>
            <w:vAlign w:val="center"/>
          </w:tcPr>
          <w:p w14:paraId="313A979D" w14:textId="77777777" w:rsidR="00000000" w:rsidRDefault="007478C2">
            <w:pPr>
              <w:rPr>
                <w:rFonts w:ascii="宋体" w:hAnsi="宋体"/>
                <w:kern w:val="0"/>
                <w:sz w:val="18"/>
              </w:rPr>
            </w:pPr>
            <w:r>
              <w:rPr>
                <w:rFonts w:hint="eastAsia"/>
                <w:color w:val="0000FF"/>
                <w:sz w:val="18"/>
              </w:rPr>
              <w:t>（</w:t>
            </w:r>
            <w:r>
              <w:rPr>
                <w:rFonts w:hint="eastAsia"/>
                <w:color w:val="0000FF"/>
                <w:sz w:val="18"/>
              </w:rPr>
              <w:t>3573</w:t>
            </w:r>
            <w:r>
              <w:rPr>
                <w:rFonts w:hint="eastAsia"/>
                <w:color w:val="0000FF"/>
                <w:sz w:val="18"/>
              </w:rPr>
              <w:t>）</w:t>
            </w:r>
          </w:p>
        </w:tc>
      </w:tr>
      <w:tr w:rsidR="00000000" w14:paraId="729E4868" w14:textId="77777777">
        <w:trPr>
          <w:trHeight w:val="283"/>
          <w:jc w:val="center"/>
        </w:trPr>
        <w:tc>
          <w:tcPr>
            <w:tcW w:w="1722" w:type="dxa"/>
            <w:vMerge/>
            <w:tcMar>
              <w:top w:w="0" w:type="dxa"/>
              <w:left w:w="108" w:type="dxa"/>
              <w:bottom w:w="0" w:type="dxa"/>
              <w:right w:w="108" w:type="dxa"/>
            </w:tcMar>
            <w:vAlign w:val="center"/>
          </w:tcPr>
          <w:p w14:paraId="6CD94C4C" w14:textId="77777777" w:rsidR="00000000" w:rsidRDefault="007478C2">
            <w:pPr>
              <w:widowControl/>
              <w:jc w:val="left"/>
              <w:rPr>
                <w:rFonts w:ascii="宋体" w:eastAsia="方正仿宋简体" w:hAnsi="宋体"/>
                <w:sz w:val="24"/>
              </w:rPr>
            </w:pPr>
          </w:p>
        </w:tc>
        <w:tc>
          <w:tcPr>
            <w:tcW w:w="2025" w:type="dxa"/>
            <w:vAlign w:val="center"/>
          </w:tcPr>
          <w:p w14:paraId="6750F7F1" w14:textId="77777777" w:rsidR="00000000" w:rsidRDefault="007478C2">
            <w:pPr>
              <w:widowControl/>
              <w:jc w:val="left"/>
              <w:rPr>
                <w:rFonts w:ascii="宋体" w:eastAsia="方正仿宋简体" w:hAnsi="宋体"/>
                <w:sz w:val="24"/>
              </w:rPr>
            </w:pPr>
            <w:r>
              <w:rPr>
                <w:rFonts w:ascii="宋体" w:eastAsia="方正仿宋简体" w:hAnsi="宋体" w:hint="eastAsia"/>
                <w:sz w:val="24"/>
              </w:rPr>
              <w:t>合计</w:t>
            </w:r>
          </w:p>
        </w:tc>
        <w:tc>
          <w:tcPr>
            <w:tcW w:w="5539" w:type="dxa"/>
            <w:tcMar>
              <w:top w:w="0" w:type="dxa"/>
              <w:left w:w="108" w:type="dxa"/>
              <w:bottom w:w="0" w:type="dxa"/>
              <w:right w:w="108" w:type="dxa"/>
            </w:tcMar>
            <w:vAlign w:val="center"/>
          </w:tcPr>
          <w:p w14:paraId="2844CDF7" w14:textId="77777777" w:rsidR="00000000" w:rsidRDefault="007478C2">
            <w:pPr>
              <w:rPr>
                <w:rFonts w:ascii="宋体" w:hAnsi="宋体"/>
                <w:kern w:val="0"/>
                <w:sz w:val="18"/>
              </w:rPr>
            </w:pPr>
            <w:r>
              <w:rPr>
                <w:rFonts w:hint="eastAsia"/>
                <w:color w:val="0000FF"/>
                <w:sz w:val="18"/>
              </w:rPr>
              <w:t>（</w:t>
            </w:r>
            <w:r>
              <w:rPr>
                <w:rFonts w:hint="eastAsia"/>
                <w:color w:val="0000FF"/>
                <w:sz w:val="18"/>
              </w:rPr>
              <w:t>3574</w:t>
            </w:r>
            <w:r>
              <w:rPr>
                <w:rFonts w:hint="eastAsia"/>
                <w:color w:val="0000FF"/>
                <w:sz w:val="18"/>
              </w:rPr>
              <w:t>）</w:t>
            </w:r>
          </w:p>
        </w:tc>
      </w:tr>
      <w:tr w:rsidR="00000000" w14:paraId="3A8E3D0E" w14:textId="77777777">
        <w:trPr>
          <w:trHeight w:val="283"/>
          <w:jc w:val="center"/>
        </w:trPr>
        <w:tc>
          <w:tcPr>
            <w:tcW w:w="1722" w:type="dxa"/>
            <w:vMerge w:val="restart"/>
            <w:tcMar>
              <w:top w:w="0" w:type="dxa"/>
              <w:left w:w="108" w:type="dxa"/>
              <w:bottom w:w="0" w:type="dxa"/>
              <w:right w:w="108" w:type="dxa"/>
            </w:tcMar>
            <w:vAlign w:val="center"/>
          </w:tcPr>
          <w:p w14:paraId="3D4CA927" w14:textId="77777777" w:rsidR="00000000" w:rsidRDefault="007478C2">
            <w:pPr>
              <w:rPr>
                <w:color w:val="0000FF"/>
                <w:sz w:val="18"/>
              </w:rPr>
            </w:pPr>
            <w:r>
              <w:rPr>
                <w:rFonts w:hint="eastAsia"/>
                <w:color w:val="0000FF"/>
                <w:sz w:val="18"/>
              </w:rPr>
              <w:t>（</w:t>
            </w:r>
            <w:r>
              <w:rPr>
                <w:rFonts w:hint="eastAsia"/>
                <w:color w:val="0000FF"/>
                <w:sz w:val="18"/>
              </w:rPr>
              <w:t>3571</w:t>
            </w:r>
            <w:r>
              <w:rPr>
                <w:rFonts w:hint="eastAsia"/>
                <w:color w:val="0000FF"/>
                <w:sz w:val="18"/>
              </w:rPr>
              <w:t>）</w:t>
            </w:r>
          </w:p>
          <w:p w14:paraId="4102223F" w14:textId="77777777" w:rsidR="00000000" w:rsidRDefault="007478C2">
            <w:pPr>
              <w:rPr>
                <w:rFonts w:hint="eastAsia"/>
                <w:sz w:val="18"/>
              </w:rPr>
            </w:pPr>
            <w:r>
              <w:rPr>
                <w:rFonts w:hint="eastAsia"/>
                <w:sz w:val="18"/>
              </w:rPr>
              <w:t>……</w:t>
            </w:r>
          </w:p>
        </w:tc>
        <w:tc>
          <w:tcPr>
            <w:tcW w:w="2025" w:type="dxa"/>
            <w:vAlign w:val="center"/>
          </w:tcPr>
          <w:p w14:paraId="09E8A601" w14:textId="77777777" w:rsidR="00000000" w:rsidRDefault="007478C2">
            <w:pPr>
              <w:widowControl/>
              <w:jc w:val="left"/>
              <w:rPr>
                <w:rFonts w:ascii="宋体" w:eastAsia="方正仿宋简体" w:hAnsi="宋体"/>
                <w:sz w:val="24"/>
              </w:rPr>
            </w:pPr>
            <w:r>
              <w:rPr>
                <w:rFonts w:ascii="宋体" w:eastAsia="方正仿宋简体" w:hAnsi="宋体" w:hint="eastAsia"/>
                <w:sz w:val="24"/>
              </w:rPr>
              <w:t>公募基金</w:t>
            </w:r>
          </w:p>
        </w:tc>
        <w:tc>
          <w:tcPr>
            <w:tcW w:w="5539" w:type="dxa"/>
            <w:tcMar>
              <w:top w:w="0" w:type="dxa"/>
              <w:left w:w="108" w:type="dxa"/>
              <w:bottom w:w="0" w:type="dxa"/>
              <w:right w:w="108" w:type="dxa"/>
            </w:tcMar>
            <w:vAlign w:val="center"/>
          </w:tcPr>
          <w:p w14:paraId="3D35230B" w14:textId="77777777" w:rsidR="00000000" w:rsidRDefault="007478C2">
            <w:pPr>
              <w:rPr>
                <w:rFonts w:ascii="宋体" w:hAnsi="宋体"/>
                <w:kern w:val="0"/>
                <w:sz w:val="18"/>
              </w:rPr>
            </w:pPr>
            <w:r>
              <w:rPr>
                <w:rFonts w:hint="eastAsia"/>
                <w:color w:val="0000FF"/>
                <w:sz w:val="18"/>
              </w:rPr>
              <w:t>（</w:t>
            </w:r>
            <w:r>
              <w:rPr>
                <w:rFonts w:hint="eastAsia"/>
                <w:color w:val="0000FF"/>
                <w:sz w:val="18"/>
              </w:rPr>
              <w:t>3572</w:t>
            </w:r>
            <w:r>
              <w:rPr>
                <w:rFonts w:hint="eastAsia"/>
                <w:color w:val="0000FF"/>
                <w:sz w:val="18"/>
              </w:rPr>
              <w:t>）</w:t>
            </w:r>
          </w:p>
        </w:tc>
      </w:tr>
      <w:tr w:rsidR="00000000" w14:paraId="2265010A" w14:textId="77777777">
        <w:trPr>
          <w:trHeight w:val="283"/>
          <w:jc w:val="center"/>
        </w:trPr>
        <w:tc>
          <w:tcPr>
            <w:tcW w:w="1722" w:type="dxa"/>
            <w:vMerge/>
            <w:tcMar>
              <w:top w:w="0" w:type="dxa"/>
              <w:left w:w="108" w:type="dxa"/>
              <w:bottom w:w="0" w:type="dxa"/>
              <w:right w:w="108" w:type="dxa"/>
            </w:tcMar>
            <w:vAlign w:val="center"/>
          </w:tcPr>
          <w:p w14:paraId="7DC916AD" w14:textId="77777777" w:rsidR="00000000" w:rsidRDefault="007478C2">
            <w:pPr>
              <w:widowControl/>
              <w:jc w:val="left"/>
              <w:rPr>
                <w:rFonts w:ascii="宋体" w:eastAsia="方正仿宋简体" w:hAnsi="宋体"/>
                <w:sz w:val="24"/>
              </w:rPr>
            </w:pPr>
          </w:p>
        </w:tc>
        <w:tc>
          <w:tcPr>
            <w:tcW w:w="2025" w:type="dxa"/>
            <w:vAlign w:val="center"/>
          </w:tcPr>
          <w:p w14:paraId="2677EDD3" w14:textId="77777777" w:rsidR="00000000" w:rsidRDefault="007478C2">
            <w:pPr>
              <w:widowControl/>
              <w:rPr>
                <w:rFonts w:ascii="宋体" w:eastAsia="方正仿宋简体" w:hAnsi="宋体"/>
                <w:sz w:val="24"/>
              </w:rPr>
            </w:pPr>
            <w:r>
              <w:rPr>
                <w:rFonts w:ascii="宋体" w:eastAsia="方正仿宋简体" w:hAnsi="宋体" w:hint="eastAsia"/>
                <w:sz w:val="24"/>
              </w:rPr>
              <w:t>私募资产管理计划</w:t>
            </w:r>
          </w:p>
        </w:tc>
        <w:tc>
          <w:tcPr>
            <w:tcW w:w="5539" w:type="dxa"/>
            <w:tcMar>
              <w:top w:w="0" w:type="dxa"/>
              <w:left w:w="108" w:type="dxa"/>
              <w:bottom w:w="0" w:type="dxa"/>
              <w:right w:w="108" w:type="dxa"/>
            </w:tcMar>
            <w:vAlign w:val="center"/>
          </w:tcPr>
          <w:p w14:paraId="61EB7E9C" w14:textId="77777777" w:rsidR="00000000" w:rsidRDefault="007478C2">
            <w:pPr>
              <w:widowControl/>
              <w:ind w:right="420"/>
              <w:rPr>
                <w:rFonts w:ascii="宋体" w:hAnsi="宋体"/>
                <w:kern w:val="0"/>
                <w:sz w:val="18"/>
              </w:rPr>
            </w:pPr>
            <w:r>
              <w:rPr>
                <w:rFonts w:hint="eastAsia"/>
                <w:color w:val="0000FF"/>
                <w:sz w:val="18"/>
              </w:rPr>
              <w:t>（</w:t>
            </w:r>
            <w:r>
              <w:rPr>
                <w:rFonts w:hint="eastAsia"/>
                <w:color w:val="0000FF"/>
                <w:sz w:val="18"/>
              </w:rPr>
              <w:t>3573</w:t>
            </w:r>
            <w:r>
              <w:rPr>
                <w:rFonts w:hint="eastAsia"/>
                <w:color w:val="0000FF"/>
                <w:sz w:val="18"/>
              </w:rPr>
              <w:t>）</w:t>
            </w:r>
          </w:p>
        </w:tc>
      </w:tr>
      <w:tr w:rsidR="00000000" w14:paraId="2044523B" w14:textId="77777777">
        <w:trPr>
          <w:trHeight w:val="283"/>
          <w:jc w:val="center"/>
        </w:trPr>
        <w:tc>
          <w:tcPr>
            <w:tcW w:w="1722" w:type="dxa"/>
            <w:vMerge/>
            <w:tcMar>
              <w:top w:w="0" w:type="dxa"/>
              <w:left w:w="108" w:type="dxa"/>
              <w:bottom w:w="0" w:type="dxa"/>
              <w:right w:w="108" w:type="dxa"/>
            </w:tcMar>
            <w:vAlign w:val="center"/>
          </w:tcPr>
          <w:p w14:paraId="17E5925C" w14:textId="77777777" w:rsidR="00000000" w:rsidRDefault="007478C2">
            <w:pPr>
              <w:widowControl/>
              <w:jc w:val="left"/>
              <w:rPr>
                <w:rFonts w:ascii="宋体" w:eastAsia="方正仿宋简体" w:hAnsi="宋体"/>
                <w:sz w:val="24"/>
              </w:rPr>
            </w:pPr>
          </w:p>
        </w:tc>
        <w:tc>
          <w:tcPr>
            <w:tcW w:w="2025" w:type="dxa"/>
            <w:vAlign w:val="center"/>
          </w:tcPr>
          <w:p w14:paraId="5D2C8FF6" w14:textId="77777777" w:rsidR="00000000" w:rsidRDefault="007478C2">
            <w:pPr>
              <w:widowControl/>
              <w:rPr>
                <w:rFonts w:ascii="宋体" w:eastAsia="方正仿宋简体" w:hAnsi="宋体"/>
                <w:sz w:val="24"/>
              </w:rPr>
            </w:pPr>
            <w:r>
              <w:rPr>
                <w:rFonts w:ascii="宋体" w:eastAsia="方正仿宋简体" w:hAnsi="宋体" w:hint="eastAsia"/>
                <w:sz w:val="24"/>
              </w:rPr>
              <w:t>合计</w:t>
            </w:r>
          </w:p>
        </w:tc>
        <w:tc>
          <w:tcPr>
            <w:tcW w:w="5539" w:type="dxa"/>
            <w:tcMar>
              <w:top w:w="0" w:type="dxa"/>
              <w:left w:w="108" w:type="dxa"/>
              <w:bottom w:w="0" w:type="dxa"/>
              <w:right w:w="108" w:type="dxa"/>
            </w:tcMar>
            <w:vAlign w:val="center"/>
          </w:tcPr>
          <w:p w14:paraId="119BC795" w14:textId="77777777" w:rsidR="00000000" w:rsidRDefault="007478C2">
            <w:pPr>
              <w:widowControl/>
              <w:ind w:right="420"/>
              <w:rPr>
                <w:rFonts w:ascii="宋体" w:hAnsi="宋体"/>
                <w:kern w:val="0"/>
                <w:sz w:val="18"/>
              </w:rPr>
            </w:pPr>
            <w:r>
              <w:rPr>
                <w:rFonts w:hint="eastAsia"/>
                <w:color w:val="0000FF"/>
                <w:sz w:val="18"/>
              </w:rPr>
              <w:t>（</w:t>
            </w:r>
            <w:r>
              <w:rPr>
                <w:rFonts w:hint="eastAsia"/>
                <w:color w:val="0000FF"/>
                <w:sz w:val="18"/>
              </w:rPr>
              <w:t>3574</w:t>
            </w:r>
            <w:r>
              <w:rPr>
                <w:rFonts w:hint="eastAsia"/>
                <w:color w:val="0000FF"/>
                <w:sz w:val="18"/>
              </w:rPr>
              <w:t>）</w:t>
            </w:r>
          </w:p>
        </w:tc>
      </w:tr>
    </w:tbl>
    <w:p w14:paraId="781376A0" w14:textId="77777777" w:rsidR="00000000" w:rsidRDefault="007478C2">
      <w:pPr>
        <w:rPr>
          <w:rFonts w:hint="eastAsia"/>
          <w:sz w:val="24"/>
        </w:rPr>
      </w:pPr>
      <w:r>
        <w:rPr>
          <w:rFonts w:hint="eastAsia"/>
          <w:sz w:val="24"/>
        </w:rPr>
        <w:t>注：</w:t>
      </w:r>
      <w:r>
        <w:rPr>
          <w:rFonts w:hint="eastAsia"/>
          <w:color w:val="0000FF"/>
          <w:sz w:val="18"/>
        </w:rPr>
        <w:t>（</w:t>
      </w:r>
      <w:r>
        <w:rPr>
          <w:rFonts w:hint="eastAsia"/>
          <w:color w:val="0000FF"/>
          <w:sz w:val="18"/>
        </w:rPr>
        <w:t>357</w:t>
      </w:r>
      <w:r>
        <w:rPr>
          <w:color w:val="0000FF"/>
          <w:sz w:val="18"/>
        </w:rPr>
        <w:t>5</w:t>
      </w:r>
      <w:r>
        <w:rPr>
          <w:rFonts w:hint="eastAsia"/>
          <w:color w:val="0000FF"/>
          <w:sz w:val="18"/>
        </w:rPr>
        <w:t>）</w:t>
      </w:r>
    </w:p>
    <w:p w14:paraId="1DBAC61F" w14:textId="77777777" w:rsidR="00000000" w:rsidRDefault="007478C2">
      <w:pPr>
        <w:rPr>
          <w:rFonts w:ascii="宋体" w:hAnsi="宋体"/>
          <w:color w:val="0000FF"/>
          <w:kern w:val="0"/>
          <w:sz w:val="18"/>
        </w:rPr>
      </w:pPr>
    </w:p>
    <w:p w14:paraId="214F5F9E" w14:textId="77777777" w:rsidR="00000000" w:rsidRDefault="007478C2">
      <w:pPr>
        <w:pStyle w:val="Heading1"/>
        <w:jc w:val="center"/>
        <w:rPr>
          <w:rFonts w:ascii="宋体" w:hAnsi="宋体"/>
          <w:sz w:val="24"/>
        </w:rPr>
      </w:pPr>
      <w:bookmarkStart w:id="741" w:name="_Toc1943047952"/>
      <w:bookmarkStart w:id="742" w:name="_Toc86080627"/>
      <w:bookmarkStart w:id="743" w:name="_Toc31449"/>
      <w:bookmarkStart w:id="744" w:name="_Toc937319575"/>
      <w:bookmarkStart w:id="745" w:name="_Toc23739"/>
      <w:r>
        <w:rPr>
          <w:rFonts w:ascii="宋体" w:hAnsi="宋体" w:hint="eastAsia"/>
          <w:sz w:val="24"/>
        </w:rPr>
        <w:t>§</w:t>
      </w:r>
      <w:r>
        <w:rPr>
          <w:rFonts w:ascii="宋体" w:hAnsi="宋体" w:hint="eastAsia"/>
          <w:sz w:val="24"/>
        </w:rPr>
        <w:t>1</w:t>
      </w:r>
      <w:r>
        <w:rPr>
          <w:rFonts w:ascii="宋体" w:hAnsi="宋体"/>
          <w:sz w:val="24"/>
        </w:rPr>
        <w:t>4</w:t>
      </w:r>
      <w:r>
        <w:rPr>
          <w:rFonts w:ascii="宋体" w:hAnsi="宋体" w:hint="eastAsia"/>
          <w:sz w:val="24"/>
        </w:rPr>
        <w:t xml:space="preserve">  </w:t>
      </w:r>
      <w:bookmarkStart w:id="746" w:name="_Hlk94172445"/>
      <w:r>
        <w:rPr>
          <w:rFonts w:ascii="宋体" w:hAnsi="宋体" w:hint="eastAsia"/>
          <w:sz w:val="24"/>
        </w:rPr>
        <w:t>基金份额变动情况（如有）</w:t>
      </w:r>
      <w:bookmarkEnd w:id="746"/>
      <w:r>
        <w:rPr>
          <w:rStyle w:val="FootnoteReference"/>
          <w:rFonts w:ascii="宋体" w:hAnsi="宋体"/>
          <w:sz w:val="24"/>
        </w:rPr>
        <w:footnoteReference w:id="492"/>
      </w:r>
      <w:bookmarkEnd w:id="741"/>
      <w:bookmarkEnd w:id="742"/>
      <w:bookmarkEnd w:id="743"/>
      <w:bookmarkEnd w:id="744"/>
      <w:bookmarkEnd w:id="745"/>
    </w:p>
    <w:p w14:paraId="7D13E764" w14:textId="77777777" w:rsidR="00000000" w:rsidRDefault="007478C2">
      <w:pPr>
        <w:ind w:rightChars="354" w:right="743"/>
        <w:jc w:val="right"/>
        <w:rPr>
          <w:rFonts w:ascii="宋体" w:hAnsi="宋体"/>
          <w:sz w:val="24"/>
        </w:rPr>
      </w:pPr>
      <w:r>
        <w:rPr>
          <w:rFonts w:ascii="宋体" w:hAnsi="宋体" w:hint="eastAsia"/>
          <w:sz w:val="24"/>
        </w:rPr>
        <w:t>单位：份</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57"/>
        <w:gridCol w:w="2429"/>
      </w:tblGrid>
      <w:tr w:rsidR="00000000" w14:paraId="3E3D4874" w14:textId="77777777">
        <w:trPr>
          <w:trHeight w:val="300"/>
          <w:jc w:val="center"/>
        </w:trPr>
        <w:tc>
          <w:tcPr>
            <w:tcW w:w="6857" w:type="dxa"/>
            <w:vAlign w:val="center"/>
          </w:tcPr>
          <w:p w14:paraId="7FA0F3F7"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基金合同生效日（</w:t>
            </w:r>
            <w:r>
              <w:rPr>
                <w:rFonts w:ascii="宋体" w:eastAsia="宋体" w:hAnsi="宋体" w:hint="eastAsia"/>
                <w:kern w:val="2"/>
              </w:rPr>
              <w:t>_</w:t>
            </w:r>
            <w:r>
              <w:rPr>
                <w:rFonts w:ascii="宋体" w:eastAsia="宋体" w:hAnsi="宋体" w:hint="eastAsia"/>
                <w:kern w:val="2"/>
              </w:rPr>
              <w:t>年</w:t>
            </w:r>
            <w:r>
              <w:rPr>
                <w:rFonts w:ascii="宋体" w:eastAsia="宋体" w:hAnsi="宋体" w:hint="eastAsia"/>
                <w:kern w:val="2"/>
              </w:rPr>
              <w:t>_</w:t>
            </w:r>
            <w:r>
              <w:rPr>
                <w:rFonts w:ascii="宋体" w:eastAsia="宋体" w:hAnsi="宋体" w:hint="eastAsia"/>
                <w:kern w:val="2"/>
              </w:rPr>
              <w:t>月</w:t>
            </w:r>
            <w:r>
              <w:rPr>
                <w:rFonts w:ascii="宋体" w:eastAsia="宋体" w:hAnsi="宋体" w:hint="eastAsia"/>
                <w:kern w:val="2"/>
              </w:rPr>
              <w:t>_</w:t>
            </w:r>
            <w:r>
              <w:rPr>
                <w:rFonts w:ascii="宋体" w:eastAsia="宋体" w:hAnsi="宋体" w:hint="eastAsia"/>
                <w:kern w:val="2"/>
              </w:rPr>
              <w:t>日）基金份额总额</w:t>
            </w:r>
          </w:p>
        </w:tc>
        <w:tc>
          <w:tcPr>
            <w:tcW w:w="2429" w:type="dxa"/>
            <w:vAlign w:val="center"/>
          </w:tcPr>
          <w:p w14:paraId="5CBC48AF" w14:textId="77777777" w:rsidR="00000000" w:rsidRDefault="007478C2">
            <w:pPr>
              <w:jc w:val="right"/>
              <w:rPr>
                <w:color w:val="0000FF"/>
                <w:sz w:val="18"/>
              </w:rPr>
            </w:pPr>
            <w:r>
              <w:rPr>
                <w:rFonts w:hint="eastAsia"/>
                <w:color w:val="0000FF"/>
                <w:sz w:val="18"/>
              </w:rPr>
              <w:t>（</w:t>
            </w:r>
            <w:r>
              <w:rPr>
                <w:rFonts w:hint="eastAsia"/>
                <w:color w:val="0000FF"/>
                <w:sz w:val="18"/>
              </w:rPr>
              <w:t>1701</w:t>
            </w:r>
            <w:r>
              <w:rPr>
                <w:rFonts w:hint="eastAsia"/>
                <w:color w:val="0000FF"/>
                <w:sz w:val="18"/>
              </w:rPr>
              <w:t>）</w:t>
            </w:r>
          </w:p>
        </w:tc>
      </w:tr>
      <w:tr w:rsidR="00000000" w14:paraId="1206B7F4" w14:textId="77777777">
        <w:trPr>
          <w:trHeight w:val="300"/>
          <w:jc w:val="center"/>
        </w:trPr>
        <w:tc>
          <w:tcPr>
            <w:tcW w:w="6857" w:type="dxa"/>
            <w:vAlign w:val="center"/>
          </w:tcPr>
          <w:p w14:paraId="50114CAD"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本报告期期初基金份额总额</w:t>
            </w:r>
          </w:p>
        </w:tc>
        <w:tc>
          <w:tcPr>
            <w:tcW w:w="2429" w:type="dxa"/>
            <w:vAlign w:val="center"/>
          </w:tcPr>
          <w:p w14:paraId="42B76E13" w14:textId="77777777" w:rsidR="00000000" w:rsidRDefault="007478C2">
            <w:pPr>
              <w:jc w:val="right"/>
              <w:rPr>
                <w:color w:val="0000FF"/>
                <w:sz w:val="18"/>
              </w:rPr>
            </w:pPr>
            <w:r>
              <w:rPr>
                <w:rFonts w:hint="eastAsia"/>
                <w:color w:val="0000FF"/>
                <w:sz w:val="18"/>
              </w:rPr>
              <w:t>（</w:t>
            </w:r>
            <w:r>
              <w:rPr>
                <w:rFonts w:hint="eastAsia"/>
                <w:color w:val="0000FF"/>
                <w:sz w:val="18"/>
              </w:rPr>
              <w:t>1702</w:t>
            </w:r>
            <w:r>
              <w:rPr>
                <w:rFonts w:hint="eastAsia"/>
                <w:color w:val="0000FF"/>
                <w:sz w:val="18"/>
              </w:rPr>
              <w:t>）</w:t>
            </w:r>
          </w:p>
        </w:tc>
      </w:tr>
      <w:tr w:rsidR="00000000" w14:paraId="7E409078" w14:textId="77777777">
        <w:trPr>
          <w:trHeight w:val="300"/>
          <w:jc w:val="center"/>
        </w:trPr>
        <w:tc>
          <w:tcPr>
            <w:tcW w:w="6857" w:type="dxa"/>
            <w:vAlign w:val="center"/>
          </w:tcPr>
          <w:p w14:paraId="26CBD872"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本报告期基金总申购份额</w:t>
            </w:r>
          </w:p>
        </w:tc>
        <w:tc>
          <w:tcPr>
            <w:tcW w:w="2429" w:type="dxa"/>
            <w:vAlign w:val="center"/>
          </w:tcPr>
          <w:p w14:paraId="753B47DB" w14:textId="77777777" w:rsidR="00000000" w:rsidRDefault="007478C2">
            <w:pPr>
              <w:jc w:val="right"/>
              <w:rPr>
                <w:color w:val="0000FF"/>
                <w:sz w:val="18"/>
              </w:rPr>
            </w:pPr>
            <w:r>
              <w:rPr>
                <w:rFonts w:hint="eastAsia"/>
                <w:color w:val="0000FF"/>
                <w:sz w:val="18"/>
              </w:rPr>
              <w:t>（</w:t>
            </w:r>
            <w:r>
              <w:rPr>
                <w:color w:val="0000FF"/>
                <w:sz w:val="18"/>
              </w:rPr>
              <w:t>1703</w:t>
            </w:r>
            <w:r>
              <w:rPr>
                <w:rFonts w:hint="eastAsia"/>
                <w:color w:val="0000FF"/>
                <w:sz w:val="18"/>
              </w:rPr>
              <w:t>）</w:t>
            </w:r>
          </w:p>
        </w:tc>
      </w:tr>
      <w:tr w:rsidR="00000000" w14:paraId="72078BEA" w14:textId="77777777">
        <w:trPr>
          <w:trHeight w:val="300"/>
          <w:jc w:val="center"/>
        </w:trPr>
        <w:tc>
          <w:tcPr>
            <w:tcW w:w="6857" w:type="dxa"/>
            <w:vAlign w:val="center"/>
          </w:tcPr>
          <w:p w14:paraId="0DF34BCD"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本报告期其他份额变动情况</w:t>
            </w:r>
          </w:p>
        </w:tc>
        <w:tc>
          <w:tcPr>
            <w:tcW w:w="2429" w:type="dxa"/>
            <w:vAlign w:val="center"/>
          </w:tcPr>
          <w:p w14:paraId="49AFA2DB" w14:textId="77777777" w:rsidR="00000000" w:rsidRDefault="007478C2">
            <w:pPr>
              <w:jc w:val="right"/>
              <w:rPr>
                <w:color w:val="0000FF"/>
                <w:sz w:val="18"/>
              </w:rPr>
            </w:pPr>
            <w:r>
              <w:rPr>
                <w:color w:val="0000FF"/>
                <w:kern w:val="0"/>
                <w:sz w:val="18"/>
              </w:rPr>
              <w:t>（</w:t>
            </w:r>
            <w:r>
              <w:rPr>
                <w:color w:val="0000FF"/>
                <w:kern w:val="0"/>
                <w:sz w:val="18"/>
              </w:rPr>
              <w:t>3772</w:t>
            </w:r>
            <w:r>
              <w:rPr>
                <w:color w:val="0000FF"/>
                <w:kern w:val="0"/>
                <w:sz w:val="18"/>
              </w:rPr>
              <w:t>）</w:t>
            </w:r>
          </w:p>
        </w:tc>
      </w:tr>
      <w:tr w:rsidR="00000000" w14:paraId="4A8EA81A" w14:textId="77777777">
        <w:trPr>
          <w:trHeight w:val="300"/>
          <w:jc w:val="center"/>
        </w:trPr>
        <w:tc>
          <w:tcPr>
            <w:tcW w:w="6857" w:type="dxa"/>
            <w:vAlign w:val="center"/>
          </w:tcPr>
          <w:p w14:paraId="268F807A" w14:textId="77777777" w:rsidR="00000000" w:rsidRDefault="007478C2">
            <w:pPr>
              <w:pStyle w:val="xl33"/>
              <w:widowControl w:val="0"/>
              <w:pBdr>
                <w:left w:val="none" w:sz="0" w:space="0" w:color="auto"/>
                <w:bottom w:val="none" w:sz="0" w:space="0" w:color="auto"/>
                <w:right w:val="none" w:sz="0" w:space="0" w:color="auto"/>
              </w:pBdr>
              <w:spacing w:before="0" w:beforeAutospacing="0" w:after="0" w:afterAutospacing="0"/>
              <w:rPr>
                <w:rFonts w:ascii="宋体" w:eastAsia="宋体" w:hAnsi="宋体"/>
                <w:kern w:val="2"/>
              </w:rPr>
            </w:pPr>
            <w:r>
              <w:rPr>
                <w:rFonts w:ascii="宋体" w:eastAsia="宋体" w:hAnsi="宋体" w:hint="eastAsia"/>
                <w:kern w:val="2"/>
              </w:rPr>
              <w:t>本报告期期末基金份额总额</w:t>
            </w:r>
          </w:p>
        </w:tc>
        <w:tc>
          <w:tcPr>
            <w:tcW w:w="2429" w:type="dxa"/>
            <w:vAlign w:val="center"/>
          </w:tcPr>
          <w:p w14:paraId="6A409485" w14:textId="77777777" w:rsidR="00000000" w:rsidRDefault="007478C2">
            <w:pPr>
              <w:jc w:val="right"/>
              <w:rPr>
                <w:color w:val="0000FF"/>
                <w:sz w:val="18"/>
              </w:rPr>
            </w:pPr>
            <w:r>
              <w:rPr>
                <w:rFonts w:hint="eastAsia"/>
                <w:color w:val="0000FF"/>
                <w:sz w:val="18"/>
              </w:rPr>
              <w:t>（</w:t>
            </w:r>
            <w:r>
              <w:rPr>
                <w:color w:val="0000FF"/>
                <w:sz w:val="18"/>
              </w:rPr>
              <w:t>1702</w:t>
            </w:r>
            <w:r>
              <w:rPr>
                <w:rFonts w:hint="eastAsia"/>
                <w:color w:val="0000FF"/>
                <w:sz w:val="18"/>
              </w:rPr>
              <w:t>）</w:t>
            </w:r>
          </w:p>
        </w:tc>
      </w:tr>
    </w:tbl>
    <w:p w14:paraId="5DD3DBF7" w14:textId="77777777" w:rsidR="00000000" w:rsidRDefault="007478C2">
      <w:pPr>
        <w:rPr>
          <w:rFonts w:ascii="宋体" w:hAnsi="宋体"/>
          <w:sz w:val="24"/>
        </w:rPr>
      </w:pPr>
      <w:r>
        <w:rPr>
          <w:rFonts w:ascii="宋体" w:hAnsi="宋体" w:hint="eastAsia"/>
          <w:sz w:val="24"/>
        </w:rPr>
        <w:t>注：</w:t>
      </w:r>
      <w:r>
        <w:rPr>
          <w:rFonts w:ascii="宋体" w:hAnsi="宋体" w:hint="eastAsia"/>
          <w:sz w:val="24"/>
        </w:rPr>
        <w:t xml:space="preserve"> </w:t>
      </w:r>
      <w:r>
        <w:rPr>
          <w:color w:val="0000FF"/>
          <w:kern w:val="0"/>
          <w:sz w:val="18"/>
        </w:rPr>
        <w:t>（</w:t>
      </w:r>
      <w:r>
        <w:rPr>
          <w:color w:val="0000FF"/>
          <w:kern w:val="0"/>
          <w:sz w:val="18"/>
        </w:rPr>
        <w:t>3773</w:t>
      </w:r>
      <w:r>
        <w:rPr>
          <w:color w:val="0000FF"/>
          <w:kern w:val="0"/>
          <w:sz w:val="18"/>
        </w:rPr>
        <w:t>）</w:t>
      </w:r>
    </w:p>
    <w:p w14:paraId="23AA6980" w14:textId="77777777" w:rsidR="00000000" w:rsidRDefault="007478C2">
      <w:pPr>
        <w:rPr>
          <w:sz w:val="24"/>
        </w:rPr>
      </w:pPr>
    </w:p>
    <w:p w14:paraId="5B9E1403" w14:textId="77777777" w:rsidR="00000000" w:rsidRDefault="007478C2">
      <w:pPr>
        <w:pStyle w:val="Heading1"/>
        <w:jc w:val="center"/>
        <w:rPr>
          <w:rFonts w:ascii="宋体" w:hAnsi="宋体"/>
          <w:sz w:val="24"/>
        </w:rPr>
      </w:pPr>
      <w:bookmarkStart w:id="747" w:name="_Toc567333559"/>
      <w:bookmarkStart w:id="748" w:name="_Toc1184379662"/>
      <w:bookmarkStart w:id="749" w:name="_Toc15148"/>
      <w:bookmarkStart w:id="750" w:name="_Toc86080628"/>
      <w:bookmarkStart w:id="751" w:name="_Toc21699"/>
      <w:r>
        <w:rPr>
          <w:rFonts w:ascii="宋体" w:hAnsi="宋体" w:hint="eastAsia"/>
          <w:sz w:val="24"/>
        </w:rPr>
        <w:t>§</w:t>
      </w:r>
      <w:r>
        <w:rPr>
          <w:rFonts w:ascii="宋体" w:hAnsi="宋体" w:hint="eastAsia"/>
          <w:sz w:val="24"/>
        </w:rPr>
        <w:t>1</w:t>
      </w:r>
      <w:r>
        <w:rPr>
          <w:rFonts w:ascii="宋体" w:hAnsi="宋体"/>
          <w:sz w:val="24"/>
        </w:rPr>
        <w:t>5</w:t>
      </w:r>
      <w:r>
        <w:rPr>
          <w:rFonts w:ascii="宋体" w:hAnsi="宋体" w:hint="eastAsia"/>
          <w:sz w:val="24"/>
        </w:rPr>
        <w:t xml:space="preserve">  </w:t>
      </w:r>
      <w:r>
        <w:rPr>
          <w:rFonts w:ascii="宋体" w:hAnsi="宋体" w:hint="eastAsia"/>
          <w:sz w:val="24"/>
        </w:rPr>
        <w:t>重大事件揭示</w:t>
      </w:r>
      <w:r>
        <w:rPr>
          <w:rStyle w:val="FootnoteReference"/>
          <w:rFonts w:ascii="宋体" w:hAnsi="宋体"/>
          <w:sz w:val="24"/>
        </w:rPr>
        <w:footnoteReference w:id="493"/>
      </w:r>
      <w:bookmarkEnd w:id="747"/>
      <w:bookmarkEnd w:id="748"/>
      <w:bookmarkEnd w:id="749"/>
      <w:bookmarkEnd w:id="750"/>
      <w:bookmarkEnd w:id="751"/>
    </w:p>
    <w:p w14:paraId="5A729FFD" w14:textId="77777777" w:rsidR="00000000" w:rsidRDefault="007478C2">
      <w:pPr>
        <w:pStyle w:val="Heading2"/>
        <w:rPr>
          <w:rFonts w:ascii="宋体" w:hAnsi="宋体"/>
        </w:rPr>
      </w:pPr>
      <w:bookmarkStart w:id="752" w:name="_Toc86080629"/>
      <w:bookmarkStart w:id="753" w:name="_Toc888572524"/>
      <w:bookmarkStart w:id="754" w:name="_Toc14863"/>
      <w:bookmarkStart w:id="755" w:name="_Toc1810392974"/>
      <w:bookmarkStart w:id="756" w:name="_Toc28930"/>
      <w:r>
        <w:rPr>
          <w:rFonts w:ascii="宋体" w:hAnsi="宋体" w:hint="eastAsia"/>
        </w:rPr>
        <w:t>1</w:t>
      </w:r>
      <w:r>
        <w:rPr>
          <w:rFonts w:ascii="宋体" w:hAnsi="宋体"/>
        </w:rPr>
        <w:t>5</w:t>
      </w:r>
      <w:r>
        <w:rPr>
          <w:rFonts w:ascii="宋体" w:hAnsi="宋体" w:hint="eastAsia"/>
        </w:rPr>
        <w:t xml:space="preserve">.1 </w:t>
      </w:r>
      <w:r>
        <w:rPr>
          <w:rFonts w:ascii="宋体" w:hAnsi="宋体" w:hint="eastAsia"/>
        </w:rPr>
        <w:t>基金份额持有人大会决议</w:t>
      </w:r>
      <w:bookmarkEnd w:id="752"/>
      <w:bookmarkEnd w:id="753"/>
      <w:bookmarkEnd w:id="754"/>
      <w:bookmarkEnd w:id="755"/>
      <w:bookmarkEnd w:id="756"/>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BA331C4" w14:textId="77777777">
        <w:trPr>
          <w:trHeight w:val="378"/>
        </w:trPr>
        <w:tc>
          <w:tcPr>
            <w:tcW w:w="9286" w:type="dxa"/>
          </w:tcPr>
          <w:p w14:paraId="7A709223" w14:textId="77777777" w:rsidR="00000000" w:rsidRDefault="007478C2">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1965</w:t>
            </w:r>
            <w:r>
              <w:rPr>
                <w:rFonts w:hint="eastAsia"/>
                <w:color w:val="0000FF"/>
                <w:sz w:val="18"/>
              </w:rPr>
              <w:t>）</w:t>
            </w:r>
          </w:p>
        </w:tc>
      </w:tr>
    </w:tbl>
    <w:p w14:paraId="4EB8F927" w14:textId="77777777" w:rsidR="00000000" w:rsidRDefault="007478C2">
      <w:pPr>
        <w:rPr>
          <w:rFonts w:ascii="宋体" w:hAnsi="宋体"/>
          <w:sz w:val="24"/>
        </w:rPr>
      </w:pPr>
      <w:bookmarkStart w:id="757" w:name="_Toc86080630"/>
    </w:p>
    <w:p w14:paraId="293B3BEA" w14:textId="77777777" w:rsidR="00000000" w:rsidRDefault="007478C2">
      <w:pPr>
        <w:pStyle w:val="Heading2"/>
        <w:rPr>
          <w:rFonts w:ascii="宋体" w:hAnsi="宋体"/>
        </w:rPr>
      </w:pPr>
      <w:bookmarkStart w:id="758" w:name="_Toc22130"/>
      <w:bookmarkStart w:id="759" w:name="_Toc172157066"/>
      <w:bookmarkStart w:id="760" w:name="_Toc739306718"/>
      <w:bookmarkStart w:id="761" w:name="_Toc18371"/>
      <w:r>
        <w:rPr>
          <w:rFonts w:ascii="宋体" w:hAnsi="宋体" w:hint="eastAsia"/>
        </w:rPr>
        <w:t>1</w:t>
      </w:r>
      <w:r>
        <w:rPr>
          <w:rFonts w:ascii="宋体" w:hAnsi="宋体"/>
        </w:rPr>
        <w:t>5</w:t>
      </w:r>
      <w:r>
        <w:rPr>
          <w:rFonts w:ascii="宋体" w:hAnsi="宋体" w:hint="eastAsia"/>
        </w:rPr>
        <w:t xml:space="preserve">.2 </w:t>
      </w:r>
      <w:r>
        <w:rPr>
          <w:rFonts w:ascii="宋体" w:hAnsi="宋体" w:hint="eastAsia"/>
        </w:rPr>
        <w:t>基金管理人、基金托管人的专门基金托管部门的重大人事变动</w:t>
      </w:r>
      <w:bookmarkEnd w:id="757"/>
      <w:bookmarkEnd w:id="758"/>
      <w:bookmarkEnd w:id="759"/>
      <w:bookmarkEnd w:id="760"/>
      <w:bookmarkEnd w:id="761"/>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44E0EF1" w14:textId="77777777">
        <w:trPr>
          <w:trHeight w:val="378"/>
        </w:trPr>
        <w:tc>
          <w:tcPr>
            <w:tcW w:w="9286" w:type="dxa"/>
          </w:tcPr>
          <w:p w14:paraId="60764551" w14:textId="77777777" w:rsidR="00000000" w:rsidRDefault="007478C2">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1966</w:t>
            </w:r>
            <w:r>
              <w:rPr>
                <w:rFonts w:hint="eastAsia"/>
                <w:color w:val="0000FF"/>
                <w:sz w:val="18"/>
              </w:rPr>
              <w:t>）</w:t>
            </w:r>
          </w:p>
        </w:tc>
      </w:tr>
    </w:tbl>
    <w:p w14:paraId="319FF736" w14:textId="77777777" w:rsidR="00000000" w:rsidRDefault="007478C2">
      <w:pPr>
        <w:rPr>
          <w:rFonts w:ascii="宋体" w:hAnsi="宋体"/>
          <w:sz w:val="24"/>
        </w:rPr>
      </w:pPr>
      <w:bookmarkStart w:id="762" w:name="_Toc86080631"/>
    </w:p>
    <w:p w14:paraId="60DBAD47" w14:textId="77777777" w:rsidR="00000000" w:rsidRDefault="007478C2">
      <w:pPr>
        <w:pStyle w:val="Heading2"/>
        <w:rPr>
          <w:rFonts w:ascii="宋体" w:hAnsi="宋体"/>
        </w:rPr>
      </w:pPr>
      <w:bookmarkStart w:id="763" w:name="_Toc1207"/>
      <w:bookmarkStart w:id="764" w:name="_Toc16145"/>
      <w:bookmarkStart w:id="765" w:name="_Toc837737127"/>
      <w:bookmarkStart w:id="766" w:name="_Toc252998214"/>
      <w:r>
        <w:rPr>
          <w:rFonts w:ascii="宋体" w:hAnsi="宋体" w:hint="eastAsia"/>
        </w:rPr>
        <w:t>1</w:t>
      </w:r>
      <w:r>
        <w:rPr>
          <w:rFonts w:ascii="宋体" w:hAnsi="宋体"/>
        </w:rPr>
        <w:t>5</w:t>
      </w:r>
      <w:r>
        <w:rPr>
          <w:rFonts w:ascii="宋体" w:hAnsi="宋体" w:hint="eastAsia"/>
        </w:rPr>
        <w:t xml:space="preserve">.3 </w:t>
      </w:r>
      <w:r>
        <w:rPr>
          <w:rFonts w:ascii="宋体" w:hAnsi="宋体" w:hint="eastAsia"/>
        </w:rPr>
        <w:t>涉及基金管理人、基金财产、基金托管业务</w:t>
      </w:r>
      <w:r>
        <w:rPr>
          <w:rFonts w:ascii="宋体" w:hAnsi="宋体"/>
        </w:rPr>
        <w:t>的</w:t>
      </w:r>
      <w:r>
        <w:rPr>
          <w:rFonts w:ascii="宋体" w:hAnsi="宋体" w:hint="eastAsia"/>
        </w:rPr>
        <w:t>诉讼</w:t>
      </w:r>
      <w:bookmarkEnd w:id="762"/>
      <w:bookmarkEnd w:id="763"/>
      <w:bookmarkEnd w:id="764"/>
      <w:bookmarkEnd w:id="765"/>
      <w:bookmarkEnd w:id="766"/>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41F2E289" w14:textId="77777777">
        <w:trPr>
          <w:trHeight w:val="378"/>
        </w:trPr>
        <w:tc>
          <w:tcPr>
            <w:tcW w:w="9286" w:type="dxa"/>
          </w:tcPr>
          <w:p w14:paraId="669374C0" w14:textId="77777777" w:rsidR="00000000" w:rsidRDefault="007478C2">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1967</w:t>
            </w:r>
            <w:r>
              <w:rPr>
                <w:rFonts w:hint="eastAsia"/>
                <w:color w:val="0000FF"/>
                <w:sz w:val="18"/>
              </w:rPr>
              <w:t>）</w:t>
            </w:r>
          </w:p>
        </w:tc>
      </w:tr>
    </w:tbl>
    <w:p w14:paraId="1DE9741E" w14:textId="77777777" w:rsidR="00000000" w:rsidRDefault="007478C2">
      <w:pPr>
        <w:rPr>
          <w:rFonts w:ascii="宋体" w:hAnsi="宋体"/>
          <w:sz w:val="24"/>
        </w:rPr>
      </w:pPr>
      <w:bookmarkStart w:id="767" w:name="_Toc86080632"/>
    </w:p>
    <w:p w14:paraId="20186E47" w14:textId="77777777" w:rsidR="00000000" w:rsidRDefault="007478C2">
      <w:pPr>
        <w:pStyle w:val="Heading2"/>
        <w:rPr>
          <w:rFonts w:ascii="宋体" w:hAnsi="宋体"/>
        </w:rPr>
      </w:pPr>
      <w:bookmarkStart w:id="768" w:name="_Toc1658919740"/>
      <w:bookmarkStart w:id="769" w:name="_Toc1987981391"/>
      <w:bookmarkStart w:id="770" w:name="_Toc28941"/>
      <w:bookmarkStart w:id="771" w:name="_Toc32546"/>
      <w:r>
        <w:rPr>
          <w:rFonts w:ascii="宋体" w:hAnsi="宋体" w:hint="eastAsia"/>
        </w:rPr>
        <w:t>1</w:t>
      </w:r>
      <w:r>
        <w:rPr>
          <w:rFonts w:ascii="宋体" w:hAnsi="宋体"/>
        </w:rPr>
        <w:t>5</w:t>
      </w:r>
      <w:r>
        <w:rPr>
          <w:rFonts w:ascii="宋体" w:hAnsi="宋体" w:hint="eastAsia"/>
        </w:rPr>
        <w:t xml:space="preserve">.4 </w:t>
      </w:r>
      <w:r>
        <w:rPr>
          <w:rFonts w:ascii="宋体" w:hAnsi="宋体" w:hint="eastAsia"/>
        </w:rPr>
        <w:t>报告期内原始权益人或其同一控制下的关联方卖出战略配售取得的基金份额</w:t>
      </w:r>
      <w:bookmarkEnd w:id="767"/>
      <w:bookmarkEnd w:id="768"/>
      <w:bookmarkEnd w:id="769"/>
      <w:bookmarkEnd w:id="770"/>
      <w:bookmarkEnd w:id="771"/>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3C13315F" w14:textId="77777777">
        <w:trPr>
          <w:trHeight w:val="378"/>
        </w:trPr>
        <w:tc>
          <w:tcPr>
            <w:tcW w:w="9286" w:type="dxa"/>
          </w:tcPr>
          <w:p w14:paraId="644B694A" w14:textId="77777777" w:rsidR="00000000" w:rsidRDefault="007478C2">
            <w:pPr>
              <w:adjustRightInd w:val="0"/>
              <w:snapToGrid w:val="0"/>
              <w:spacing w:line="400" w:lineRule="exact"/>
              <w:rPr>
                <w:rFonts w:ascii="宋体" w:hAnsi="宋体"/>
                <w:color w:val="000000"/>
                <w:sz w:val="24"/>
              </w:rPr>
            </w:pPr>
            <w:r>
              <w:rPr>
                <w:rFonts w:hint="eastAsia"/>
                <w:color w:val="0000FF"/>
                <w:sz w:val="18"/>
              </w:rPr>
              <w:t>（</w:t>
            </w:r>
            <w:r>
              <w:rPr>
                <w:color w:val="0000FF"/>
                <w:sz w:val="18"/>
              </w:rPr>
              <w:t>6440</w:t>
            </w:r>
            <w:r>
              <w:rPr>
                <w:rFonts w:hint="eastAsia"/>
                <w:color w:val="0000FF"/>
                <w:sz w:val="18"/>
              </w:rPr>
              <w:t>）</w:t>
            </w:r>
          </w:p>
        </w:tc>
      </w:tr>
    </w:tbl>
    <w:p w14:paraId="4759DC28" w14:textId="77777777" w:rsidR="00000000" w:rsidRDefault="007478C2">
      <w:pPr>
        <w:rPr>
          <w:rFonts w:ascii="宋体" w:hAnsi="宋体"/>
          <w:sz w:val="24"/>
        </w:rPr>
      </w:pPr>
      <w:bookmarkStart w:id="772" w:name="_Toc86080633"/>
    </w:p>
    <w:p w14:paraId="5D5FD1C8" w14:textId="77777777" w:rsidR="00000000" w:rsidRDefault="007478C2">
      <w:pPr>
        <w:pStyle w:val="Heading2"/>
        <w:rPr>
          <w:rFonts w:ascii="宋体" w:hAnsi="宋体"/>
        </w:rPr>
      </w:pPr>
      <w:bookmarkStart w:id="773" w:name="_Toc26621"/>
      <w:bookmarkStart w:id="774" w:name="_Toc1327885615"/>
      <w:bookmarkStart w:id="775" w:name="_Toc23868"/>
      <w:bookmarkStart w:id="776" w:name="_Toc854059822"/>
      <w:r>
        <w:rPr>
          <w:rFonts w:ascii="宋体" w:hAnsi="宋体" w:hint="eastAsia"/>
        </w:rPr>
        <w:t>1</w:t>
      </w:r>
      <w:r>
        <w:rPr>
          <w:rFonts w:ascii="宋体" w:hAnsi="宋体"/>
        </w:rPr>
        <w:t>5</w:t>
      </w:r>
      <w:r>
        <w:rPr>
          <w:rFonts w:ascii="宋体" w:hAnsi="宋体" w:hint="eastAsia"/>
        </w:rPr>
        <w:t>.</w:t>
      </w:r>
      <w:r>
        <w:rPr>
          <w:rFonts w:ascii="宋体" w:hAnsi="宋体"/>
        </w:rPr>
        <w:t>5</w:t>
      </w:r>
      <w:r>
        <w:rPr>
          <w:rFonts w:ascii="宋体" w:hAnsi="宋体" w:hint="eastAsia"/>
        </w:rPr>
        <w:t xml:space="preserve"> </w:t>
      </w:r>
      <w:r>
        <w:rPr>
          <w:rFonts w:ascii="宋体" w:hAnsi="宋体" w:hint="eastAsia"/>
        </w:rPr>
        <w:t>基金投资策略的改变</w:t>
      </w:r>
      <w:bookmarkEnd w:id="772"/>
      <w:r>
        <w:rPr>
          <w:rFonts w:ascii="宋体" w:hAnsi="宋体"/>
        </w:rPr>
        <w:t>（如有）</w:t>
      </w:r>
      <w:bookmarkEnd w:id="773"/>
      <w:bookmarkEnd w:id="774"/>
      <w:bookmarkEnd w:id="775"/>
      <w:bookmarkEnd w:id="776"/>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531CE8E4" w14:textId="77777777">
        <w:trPr>
          <w:trHeight w:val="378"/>
        </w:trPr>
        <w:tc>
          <w:tcPr>
            <w:tcW w:w="9286" w:type="dxa"/>
          </w:tcPr>
          <w:p w14:paraId="3FFFCB09" w14:textId="77777777" w:rsidR="00000000" w:rsidRDefault="007478C2">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1968</w:t>
            </w:r>
            <w:r>
              <w:rPr>
                <w:rFonts w:hint="eastAsia"/>
                <w:color w:val="0000FF"/>
                <w:sz w:val="18"/>
              </w:rPr>
              <w:t>）</w:t>
            </w:r>
          </w:p>
        </w:tc>
      </w:tr>
    </w:tbl>
    <w:p w14:paraId="171F5DC1" w14:textId="77777777" w:rsidR="00000000" w:rsidRDefault="007478C2">
      <w:pPr>
        <w:rPr>
          <w:rFonts w:ascii="宋体" w:hAnsi="宋体"/>
          <w:sz w:val="24"/>
        </w:rPr>
      </w:pPr>
      <w:bookmarkStart w:id="777" w:name="_Toc86080634"/>
    </w:p>
    <w:p w14:paraId="295C704F" w14:textId="77777777" w:rsidR="00000000" w:rsidRDefault="007478C2">
      <w:pPr>
        <w:pStyle w:val="Heading2"/>
        <w:rPr>
          <w:rFonts w:ascii="宋体" w:hAnsi="宋体"/>
        </w:rPr>
      </w:pPr>
      <w:bookmarkStart w:id="778" w:name="_Toc153890452"/>
      <w:bookmarkStart w:id="779" w:name="_Toc30538"/>
      <w:bookmarkStart w:id="780" w:name="_Toc11059"/>
      <w:bookmarkStart w:id="781" w:name="_Toc1491804981"/>
      <w:r>
        <w:rPr>
          <w:rFonts w:ascii="宋体" w:hAnsi="宋体" w:hint="eastAsia"/>
        </w:rPr>
        <w:t>1</w:t>
      </w:r>
      <w:r>
        <w:rPr>
          <w:rFonts w:ascii="宋体" w:hAnsi="宋体"/>
        </w:rPr>
        <w:t>5</w:t>
      </w:r>
      <w:r>
        <w:rPr>
          <w:rFonts w:ascii="宋体" w:hAnsi="宋体" w:hint="eastAsia"/>
        </w:rPr>
        <w:t>.</w:t>
      </w:r>
      <w:r>
        <w:rPr>
          <w:rFonts w:ascii="宋体" w:hAnsi="宋体"/>
        </w:rPr>
        <w:t>6</w:t>
      </w:r>
      <w:r>
        <w:rPr>
          <w:rFonts w:ascii="宋体" w:hAnsi="宋体" w:hint="eastAsia"/>
        </w:rPr>
        <w:t xml:space="preserve"> </w:t>
      </w:r>
      <w:r>
        <w:rPr>
          <w:rFonts w:ascii="宋体" w:hAnsi="宋体" w:hint="eastAsia"/>
        </w:rPr>
        <w:t>为基金进行审计的会计师事务所情况</w:t>
      </w:r>
      <w:r>
        <w:rPr>
          <w:rFonts w:ascii="宋体" w:hAnsi="宋体"/>
          <w:vertAlign w:val="superscript"/>
        </w:rPr>
        <w:footnoteReference w:id="494"/>
      </w:r>
      <w:bookmarkEnd w:id="777"/>
      <w:bookmarkEnd w:id="778"/>
      <w:bookmarkEnd w:id="779"/>
      <w:bookmarkEnd w:id="780"/>
      <w:bookmarkEnd w:id="781"/>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6297C12B" w14:textId="77777777">
        <w:trPr>
          <w:trHeight w:val="378"/>
        </w:trPr>
        <w:tc>
          <w:tcPr>
            <w:tcW w:w="9286" w:type="dxa"/>
          </w:tcPr>
          <w:p w14:paraId="5A4D4D35" w14:textId="77777777" w:rsidR="00000000" w:rsidRDefault="007478C2">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1969</w:t>
            </w:r>
            <w:r>
              <w:rPr>
                <w:rFonts w:hint="eastAsia"/>
                <w:color w:val="0000FF"/>
                <w:sz w:val="18"/>
              </w:rPr>
              <w:t>）</w:t>
            </w:r>
          </w:p>
        </w:tc>
      </w:tr>
    </w:tbl>
    <w:p w14:paraId="72DA836E" w14:textId="77777777" w:rsidR="00000000" w:rsidRDefault="007478C2"/>
    <w:p w14:paraId="43F119FB" w14:textId="77777777" w:rsidR="00000000" w:rsidRDefault="007478C2">
      <w:pPr>
        <w:pStyle w:val="Heading2"/>
        <w:rPr>
          <w:rFonts w:ascii="宋体" w:hAnsi="宋体"/>
        </w:rPr>
      </w:pPr>
      <w:bookmarkStart w:id="782" w:name="_Toc1550928491"/>
      <w:bookmarkStart w:id="783" w:name="_Toc892424637"/>
      <w:bookmarkStart w:id="784" w:name="_Toc30399"/>
      <w:bookmarkStart w:id="785" w:name="_Toc15732"/>
      <w:bookmarkStart w:id="786" w:name="_Toc86080635"/>
      <w:r>
        <w:rPr>
          <w:rFonts w:ascii="宋体" w:hAnsi="宋体" w:hint="eastAsia"/>
        </w:rPr>
        <w:t>1</w:t>
      </w:r>
      <w:r>
        <w:rPr>
          <w:rFonts w:ascii="宋体" w:hAnsi="宋体"/>
        </w:rPr>
        <w:t>5</w:t>
      </w:r>
      <w:r>
        <w:rPr>
          <w:rFonts w:ascii="宋体" w:hAnsi="宋体" w:hint="eastAsia"/>
        </w:rPr>
        <w:t>.</w:t>
      </w:r>
      <w:r>
        <w:rPr>
          <w:rFonts w:ascii="宋体" w:hAnsi="宋体"/>
        </w:rPr>
        <w:t xml:space="preserve">7 </w:t>
      </w:r>
      <w:r>
        <w:rPr>
          <w:rFonts w:ascii="宋体" w:hAnsi="宋体" w:hint="eastAsia"/>
        </w:rPr>
        <w:t>为基金出具评估报告的评估机构情况</w:t>
      </w:r>
      <w:r>
        <w:rPr>
          <w:rStyle w:val="FootnoteReference"/>
          <w:rFonts w:ascii="宋体" w:hAnsi="宋体"/>
        </w:rPr>
        <w:footnoteReference w:id="495"/>
      </w:r>
      <w:bookmarkEnd w:id="782"/>
      <w:bookmarkEnd w:id="783"/>
      <w:bookmarkEnd w:id="784"/>
      <w:bookmarkEnd w:id="785"/>
      <w:bookmarkEnd w:id="786"/>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7AA5FEA4" w14:textId="77777777">
        <w:trPr>
          <w:trHeight w:val="378"/>
        </w:trPr>
        <w:tc>
          <w:tcPr>
            <w:tcW w:w="9286" w:type="dxa"/>
          </w:tcPr>
          <w:p w14:paraId="137E9850" w14:textId="77777777" w:rsidR="00000000" w:rsidRDefault="007478C2">
            <w:pPr>
              <w:adjustRightInd w:val="0"/>
              <w:snapToGrid w:val="0"/>
              <w:spacing w:line="400" w:lineRule="exact"/>
              <w:rPr>
                <w:rFonts w:ascii="宋体" w:hAnsi="宋体"/>
                <w:color w:val="000000"/>
                <w:sz w:val="24"/>
              </w:rPr>
            </w:pPr>
            <w:r>
              <w:rPr>
                <w:rFonts w:hint="eastAsia"/>
                <w:color w:val="0000FF"/>
                <w:sz w:val="18"/>
              </w:rPr>
              <w:t>（</w:t>
            </w:r>
            <w:r>
              <w:rPr>
                <w:color w:val="0000FF"/>
                <w:sz w:val="18"/>
              </w:rPr>
              <w:t>6441</w:t>
            </w:r>
            <w:r>
              <w:rPr>
                <w:rFonts w:hint="eastAsia"/>
                <w:color w:val="0000FF"/>
                <w:sz w:val="18"/>
              </w:rPr>
              <w:t>）</w:t>
            </w:r>
          </w:p>
        </w:tc>
      </w:tr>
    </w:tbl>
    <w:p w14:paraId="4D26C1A7" w14:textId="77777777" w:rsidR="00000000" w:rsidRDefault="007478C2">
      <w:pPr>
        <w:rPr>
          <w:rFonts w:ascii="宋体" w:hAnsi="宋体"/>
          <w:sz w:val="24"/>
        </w:rPr>
      </w:pPr>
      <w:bookmarkStart w:id="787" w:name="_Toc86080636"/>
    </w:p>
    <w:p w14:paraId="62E0090B" w14:textId="77777777" w:rsidR="00000000" w:rsidRDefault="007478C2">
      <w:pPr>
        <w:pStyle w:val="Heading2"/>
        <w:rPr>
          <w:rFonts w:ascii="宋体" w:hAnsi="宋体"/>
        </w:rPr>
      </w:pPr>
      <w:bookmarkStart w:id="788" w:name="_Toc3954"/>
      <w:bookmarkStart w:id="789" w:name="_Toc14135"/>
      <w:bookmarkStart w:id="790" w:name="_Toc1543723474"/>
      <w:bookmarkStart w:id="791" w:name="_Toc309085548"/>
      <w:r>
        <w:rPr>
          <w:rFonts w:ascii="宋体" w:hAnsi="宋体" w:hint="eastAsia"/>
        </w:rPr>
        <w:t>1</w:t>
      </w:r>
      <w:r>
        <w:rPr>
          <w:rFonts w:ascii="宋体" w:hAnsi="宋体"/>
        </w:rPr>
        <w:t>5</w:t>
      </w:r>
      <w:r>
        <w:rPr>
          <w:rFonts w:ascii="宋体" w:hAnsi="宋体" w:hint="eastAsia"/>
        </w:rPr>
        <w:t>.</w:t>
      </w:r>
      <w:r>
        <w:rPr>
          <w:rFonts w:ascii="宋体" w:hAnsi="宋体"/>
        </w:rPr>
        <w:t>8</w:t>
      </w:r>
      <w:r>
        <w:rPr>
          <w:rFonts w:ascii="宋体" w:hAnsi="宋体" w:hint="eastAsia"/>
        </w:rPr>
        <w:t xml:space="preserve"> </w:t>
      </w:r>
      <w:r>
        <w:rPr>
          <w:rFonts w:ascii="宋体" w:hAnsi="宋体" w:hint="eastAsia"/>
        </w:rPr>
        <w:t>管理人、托管人及其高级管理人员受稽查或处罚等情况</w:t>
      </w:r>
      <w:r>
        <w:rPr>
          <w:rFonts w:ascii="宋体" w:hAnsi="宋体"/>
          <w:vertAlign w:val="superscript"/>
        </w:rPr>
        <w:footnoteReference w:id="496"/>
      </w:r>
      <w:bookmarkEnd w:id="787"/>
      <w:bookmarkEnd w:id="788"/>
      <w:bookmarkEnd w:id="789"/>
      <w:bookmarkEnd w:id="790"/>
      <w:bookmarkEnd w:id="791"/>
    </w:p>
    <w:p w14:paraId="47C7E1FB" w14:textId="77777777" w:rsidR="00000000" w:rsidRDefault="007478C2">
      <w:pPr>
        <w:spacing w:line="360" w:lineRule="auto"/>
        <w:rPr>
          <w:rFonts w:ascii="宋体" w:hAnsi="宋体" w:hint="eastAsia"/>
          <w:color w:val="FF0000"/>
          <w:sz w:val="24"/>
          <w:szCs w:val="24"/>
        </w:rPr>
      </w:pPr>
      <w:bookmarkStart w:id="792" w:name="_Toc86080637"/>
      <w:r>
        <w:rPr>
          <w:rFonts w:ascii="宋体" w:hAnsi="宋体" w:hint="eastAsia"/>
          <w:color w:val="FF0000"/>
          <w:sz w:val="24"/>
          <w:szCs w:val="24"/>
        </w:rPr>
        <w:t>1</w:t>
      </w:r>
      <w:r>
        <w:rPr>
          <w:rFonts w:ascii="宋体" w:hAnsi="宋体" w:hint="eastAsia"/>
          <w:color w:val="FF0000"/>
          <w:sz w:val="24"/>
          <w:szCs w:val="24"/>
        </w:rPr>
        <w:t>5</w:t>
      </w:r>
      <w:r>
        <w:rPr>
          <w:rFonts w:ascii="宋体" w:hAnsi="宋体" w:hint="eastAsia"/>
          <w:color w:val="FF0000"/>
          <w:sz w:val="24"/>
          <w:szCs w:val="24"/>
        </w:rPr>
        <w:t>.</w:t>
      </w:r>
      <w:r>
        <w:rPr>
          <w:rFonts w:ascii="宋体" w:hAnsi="宋体" w:hint="eastAsia"/>
          <w:color w:val="FF0000"/>
          <w:sz w:val="24"/>
          <w:szCs w:val="24"/>
        </w:rPr>
        <w:t>8</w:t>
      </w:r>
      <w:r>
        <w:rPr>
          <w:rFonts w:ascii="宋体" w:hAnsi="宋体" w:hint="eastAsia"/>
          <w:color w:val="FF0000"/>
          <w:sz w:val="24"/>
          <w:szCs w:val="24"/>
        </w:rPr>
        <w:t xml:space="preserve">.1 </w:t>
      </w:r>
      <w:r>
        <w:rPr>
          <w:rFonts w:ascii="宋体" w:hAnsi="宋体" w:hint="eastAsia"/>
          <w:color w:val="FF0000"/>
          <w:sz w:val="24"/>
          <w:szCs w:val="24"/>
        </w:rPr>
        <w:t>管理人及其高级管理人员受稽查或处罚等情况</w:t>
      </w:r>
    </w:p>
    <w:tbl>
      <w:tblPr>
        <w:tblStyle w:val="TableGrid"/>
        <w:tblW w:w="0" w:type="auto"/>
        <w:jc w:val="center"/>
        <w:tblInd w:w="0" w:type="dxa"/>
        <w:tblLayout w:type="fixed"/>
        <w:tblLook w:val="0000" w:firstRow="0" w:lastRow="0" w:firstColumn="0" w:lastColumn="0" w:noHBand="0" w:noVBand="0"/>
      </w:tblPr>
      <w:tblGrid>
        <w:gridCol w:w="3671"/>
        <w:gridCol w:w="5615"/>
      </w:tblGrid>
      <w:tr w:rsidR="00000000" w14:paraId="163322A9" w14:textId="77777777">
        <w:trPr>
          <w:jc w:val="center"/>
        </w:trPr>
        <w:tc>
          <w:tcPr>
            <w:tcW w:w="3671" w:type="dxa"/>
            <w:vAlign w:val="center"/>
          </w:tcPr>
          <w:p w14:paraId="5A35451B" w14:textId="77777777" w:rsidR="00000000" w:rsidRDefault="007478C2">
            <w:pPr>
              <w:spacing w:line="324" w:lineRule="auto"/>
              <w:contextualSpacing/>
              <w:jc w:val="center"/>
              <w:rPr>
                <w:rFonts w:ascii="仿宋" w:eastAsia="仿宋" w:hAnsi="仿宋"/>
                <w:b/>
                <w:color w:val="FF0000"/>
              </w:rPr>
            </w:pPr>
            <w:r>
              <w:rPr>
                <w:rFonts w:ascii="仿宋" w:eastAsia="仿宋" w:hAnsi="仿宋" w:hint="eastAsia"/>
                <w:b/>
                <w:color w:val="FF0000"/>
              </w:rPr>
              <w:t>措施</w:t>
            </w:r>
            <w:r>
              <w:rPr>
                <w:rFonts w:ascii="仿宋" w:eastAsia="仿宋" w:hAnsi="仿宋" w:hint="eastAsia"/>
                <w:b/>
                <w:color w:val="FF0000"/>
              </w:rPr>
              <w:t>1</w:t>
            </w:r>
          </w:p>
        </w:tc>
        <w:tc>
          <w:tcPr>
            <w:tcW w:w="5615" w:type="dxa"/>
            <w:vAlign w:val="center"/>
          </w:tcPr>
          <w:p w14:paraId="48A8FE5D" w14:textId="77777777" w:rsidR="00000000" w:rsidRDefault="007478C2">
            <w:pPr>
              <w:spacing w:line="324" w:lineRule="auto"/>
              <w:contextualSpacing/>
              <w:jc w:val="center"/>
              <w:rPr>
                <w:rFonts w:ascii="仿宋" w:eastAsia="仿宋" w:hAnsi="仿宋"/>
                <w:b/>
                <w:color w:val="FF0000"/>
              </w:rPr>
            </w:pPr>
            <w:r>
              <w:rPr>
                <w:rFonts w:ascii="仿宋" w:eastAsia="仿宋" w:hAnsi="仿宋"/>
                <w:b/>
                <w:color w:val="FF0000"/>
              </w:rPr>
              <w:t>内容</w:t>
            </w:r>
          </w:p>
        </w:tc>
      </w:tr>
      <w:tr w:rsidR="00000000" w14:paraId="4FF91D3A" w14:textId="77777777">
        <w:trPr>
          <w:jc w:val="center"/>
        </w:trPr>
        <w:tc>
          <w:tcPr>
            <w:tcW w:w="3671" w:type="dxa"/>
            <w:vAlign w:val="center"/>
          </w:tcPr>
          <w:p w14:paraId="42C55DF3"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受到稽查或处罚等措施的主体</w:t>
            </w:r>
          </w:p>
        </w:tc>
        <w:tc>
          <w:tcPr>
            <w:tcW w:w="5615" w:type="dxa"/>
            <w:vAlign w:val="center"/>
          </w:tcPr>
          <w:p w14:paraId="28B201BB"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管理人或其高级管理人员</w:t>
            </w:r>
            <w:r>
              <w:rPr>
                <w:rFonts w:ascii="仿宋" w:eastAsia="仿宋" w:hAnsi="仿宋" w:hint="eastAsia"/>
                <w:color w:val="FF0000"/>
              </w:rPr>
              <w:t xml:space="preserve">  </w:t>
            </w:r>
            <w:r>
              <w:rPr>
                <w:rFonts w:hint="eastAsia"/>
                <w:color w:val="FF0000"/>
                <w:sz w:val="18"/>
              </w:rPr>
              <w:t>（</w:t>
            </w:r>
            <w:r>
              <w:rPr>
                <w:rFonts w:hint="eastAsia"/>
                <w:color w:val="FF0000"/>
                <w:sz w:val="18"/>
              </w:rPr>
              <w:t>6605</w:t>
            </w:r>
            <w:r>
              <w:rPr>
                <w:rFonts w:hint="eastAsia"/>
                <w:color w:val="FF0000"/>
                <w:sz w:val="18"/>
              </w:rPr>
              <w:t>）</w:t>
            </w:r>
          </w:p>
        </w:tc>
      </w:tr>
      <w:tr w:rsidR="00000000" w14:paraId="1038361B" w14:textId="77777777">
        <w:trPr>
          <w:jc w:val="center"/>
        </w:trPr>
        <w:tc>
          <w:tcPr>
            <w:tcW w:w="3671" w:type="dxa"/>
            <w:vAlign w:val="center"/>
          </w:tcPr>
          <w:p w14:paraId="22E3200D"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受到稽查或处罚等措施的时间</w:t>
            </w:r>
          </w:p>
        </w:tc>
        <w:tc>
          <w:tcPr>
            <w:tcW w:w="5615" w:type="dxa"/>
            <w:vAlign w:val="center"/>
          </w:tcPr>
          <w:p w14:paraId="7E514E5D"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X</w:t>
            </w:r>
            <w:r>
              <w:rPr>
                <w:rFonts w:ascii="仿宋" w:eastAsia="仿宋" w:hAnsi="仿宋"/>
                <w:color w:val="FF0000"/>
              </w:rPr>
              <w:t>XXX</w:t>
            </w:r>
            <w:r>
              <w:rPr>
                <w:rFonts w:ascii="仿宋" w:eastAsia="仿宋" w:hAnsi="仿宋" w:hint="eastAsia"/>
                <w:color w:val="FF0000"/>
              </w:rPr>
              <w:t>年</w:t>
            </w:r>
            <w:r>
              <w:rPr>
                <w:rFonts w:ascii="仿宋" w:eastAsia="仿宋" w:hAnsi="仿宋" w:hint="eastAsia"/>
                <w:color w:val="FF0000"/>
              </w:rPr>
              <w:t>X</w:t>
            </w:r>
            <w:r>
              <w:rPr>
                <w:rFonts w:ascii="仿宋" w:eastAsia="仿宋" w:hAnsi="仿宋"/>
                <w:color w:val="FF0000"/>
              </w:rPr>
              <w:t>X</w:t>
            </w:r>
            <w:r>
              <w:rPr>
                <w:rFonts w:ascii="仿宋" w:eastAsia="仿宋" w:hAnsi="仿宋" w:hint="eastAsia"/>
                <w:color w:val="FF0000"/>
              </w:rPr>
              <w:t>月</w:t>
            </w:r>
            <w:r>
              <w:rPr>
                <w:rFonts w:ascii="仿宋" w:eastAsia="仿宋" w:hAnsi="仿宋" w:hint="eastAsia"/>
                <w:color w:val="FF0000"/>
              </w:rPr>
              <w:t>X</w:t>
            </w:r>
            <w:r>
              <w:rPr>
                <w:rFonts w:ascii="仿宋" w:eastAsia="仿宋" w:hAnsi="仿宋"/>
                <w:color w:val="FF0000"/>
              </w:rPr>
              <w:t>X</w:t>
            </w:r>
            <w:r>
              <w:rPr>
                <w:rFonts w:ascii="仿宋" w:eastAsia="仿宋" w:hAnsi="仿宋" w:hint="eastAsia"/>
                <w:color w:val="FF0000"/>
              </w:rPr>
              <w:t>日</w:t>
            </w:r>
            <w:r>
              <w:rPr>
                <w:rFonts w:ascii="仿宋" w:eastAsia="仿宋" w:hAnsi="仿宋" w:hint="eastAsia"/>
                <w:color w:val="FF0000"/>
              </w:rPr>
              <w:t xml:space="preserve">  </w:t>
            </w:r>
            <w:r>
              <w:rPr>
                <w:rFonts w:hint="eastAsia"/>
                <w:color w:val="FF0000"/>
                <w:sz w:val="18"/>
              </w:rPr>
              <w:t>（</w:t>
            </w:r>
            <w:r>
              <w:rPr>
                <w:rFonts w:hint="eastAsia"/>
                <w:color w:val="FF0000"/>
                <w:sz w:val="18"/>
              </w:rPr>
              <w:t>6606</w:t>
            </w:r>
            <w:r>
              <w:rPr>
                <w:rFonts w:hint="eastAsia"/>
                <w:color w:val="FF0000"/>
                <w:sz w:val="18"/>
              </w:rPr>
              <w:t>）</w:t>
            </w:r>
          </w:p>
        </w:tc>
      </w:tr>
      <w:tr w:rsidR="00000000" w14:paraId="5C8F4072" w14:textId="77777777">
        <w:trPr>
          <w:jc w:val="center"/>
        </w:trPr>
        <w:tc>
          <w:tcPr>
            <w:tcW w:w="3671" w:type="dxa"/>
            <w:vAlign w:val="center"/>
          </w:tcPr>
          <w:p w14:paraId="57806813"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采取稽查或处罚等措施的机构</w:t>
            </w:r>
          </w:p>
        </w:tc>
        <w:tc>
          <w:tcPr>
            <w:tcW w:w="5615" w:type="dxa"/>
            <w:vAlign w:val="center"/>
          </w:tcPr>
          <w:p w14:paraId="74257891"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采取措施的机构，如中国证监会等</w:t>
            </w:r>
            <w:r>
              <w:rPr>
                <w:rFonts w:ascii="仿宋" w:eastAsia="仿宋" w:hAnsi="仿宋" w:hint="eastAsia"/>
                <w:color w:val="FF0000"/>
              </w:rPr>
              <w:t xml:space="preserve">  </w:t>
            </w:r>
            <w:r>
              <w:rPr>
                <w:rFonts w:hint="eastAsia"/>
                <w:color w:val="FF0000"/>
                <w:sz w:val="18"/>
              </w:rPr>
              <w:t>（</w:t>
            </w:r>
            <w:r>
              <w:rPr>
                <w:rFonts w:hint="eastAsia"/>
                <w:color w:val="FF0000"/>
                <w:sz w:val="18"/>
              </w:rPr>
              <w:t>6608</w:t>
            </w:r>
            <w:r>
              <w:rPr>
                <w:rFonts w:hint="eastAsia"/>
                <w:color w:val="FF0000"/>
                <w:sz w:val="18"/>
              </w:rPr>
              <w:t>）</w:t>
            </w:r>
          </w:p>
        </w:tc>
      </w:tr>
      <w:tr w:rsidR="00000000" w14:paraId="3C1DFA01" w14:textId="77777777">
        <w:trPr>
          <w:jc w:val="center"/>
        </w:trPr>
        <w:tc>
          <w:tcPr>
            <w:tcW w:w="3671" w:type="dxa"/>
            <w:vAlign w:val="center"/>
          </w:tcPr>
          <w:p w14:paraId="7EA8334C"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受到的具体措施类型</w:t>
            </w:r>
          </w:p>
        </w:tc>
        <w:tc>
          <w:tcPr>
            <w:tcW w:w="5615" w:type="dxa"/>
            <w:vAlign w:val="center"/>
          </w:tcPr>
          <w:p w14:paraId="15C4DB4E"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管理人或其高级管理人员被采取的具体措施类型，如责令改正等</w:t>
            </w:r>
            <w:r>
              <w:rPr>
                <w:rFonts w:ascii="仿宋" w:eastAsia="仿宋" w:hAnsi="仿宋" w:hint="eastAsia"/>
                <w:color w:val="FF0000"/>
              </w:rPr>
              <w:t xml:space="preserve">  </w:t>
            </w:r>
            <w:r>
              <w:rPr>
                <w:rFonts w:hint="eastAsia"/>
                <w:color w:val="FF0000"/>
                <w:sz w:val="18"/>
              </w:rPr>
              <w:t>（</w:t>
            </w:r>
            <w:r>
              <w:rPr>
                <w:rFonts w:hint="eastAsia"/>
                <w:color w:val="FF0000"/>
                <w:sz w:val="18"/>
              </w:rPr>
              <w:t>6609</w:t>
            </w:r>
            <w:r>
              <w:rPr>
                <w:rFonts w:hint="eastAsia"/>
                <w:color w:val="FF0000"/>
                <w:sz w:val="18"/>
              </w:rPr>
              <w:t>）</w:t>
            </w:r>
          </w:p>
        </w:tc>
      </w:tr>
      <w:tr w:rsidR="00000000" w14:paraId="06838D22" w14:textId="77777777">
        <w:trPr>
          <w:jc w:val="center"/>
        </w:trPr>
        <w:tc>
          <w:tcPr>
            <w:tcW w:w="3671" w:type="dxa"/>
            <w:vAlign w:val="center"/>
          </w:tcPr>
          <w:p w14:paraId="650CDAD1"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受到稽查或处罚等措施的原因</w:t>
            </w:r>
          </w:p>
        </w:tc>
        <w:tc>
          <w:tcPr>
            <w:tcW w:w="5615" w:type="dxa"/>
            <w:vAlign w:val="center"/>
          </w:tcPr>
          <w:p w14:paraId="393377B1"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管理人或其高级管理人员受到稽查或处罚等措施的原因，如内控管理不完善、对子公司管控不严格等</w:t>
            </w:r>
            <w:r>
              <w:rPr>
                <w:rFonts w:ascii="仿宋" w:eastAsia="仿宋" w:hAnsi="仿宋" w:hint="eastAsia"/>
                <w:color w:val="FF0000"/>
              </w:rPr>
              <w:t xml:space="preserve">  </w:t>
            </w:r>
            <w:r>
              <w:rPr>
                <w:rFonts w:hint="eastAsia"/>
                <w:color w:val="FF0000"/>
                <w:sz w:val="18"/>
              </w:rPr>
              <w:t>（</w:t>
            </w:r>
            <w:r>
              <w:rPr>
                <w:rFonts w:hint="eastAsia"/>
                <w:color w:val="FF0000"/>
                <w:sz w:val="18"/>
              </w:rPr>
              <w:t>6799</w:t>
            </w:r>
            <w:r>
              <w:rPr>
                <w:rFonts w:hint="eastAsia"/>
                <w:color w:val="FF0000"/>
                <w:sz w:val="18"/>
              </w:rPr>
              <w:t>）</w:t>
            </w:r>
          </w:p>
        </w:tc>
      </w:tr>
      <w:tr w:rsidR="00000000" w14:paraId="6439E0D4" w14:textId="77777777">
        <w:trPr>
          <w:jc w:val="center"/>
        </w:trPr>
        <w:tc>
          <w:tcPr>
            <w:tcW w:w="3671" w:type="dxa"/>
            <w:vAlign w:val="center"/>
          </w:tcPr>
          <w:p w14:paraId="7FC9FDEE"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管理人采取整改措施的情况（如提出整改意见）</w:t>
            </w:r>
          </w:p>
        </w:tc>
        <w:tc>
          <w:tcPr>
            <w:tcW w:w="5615" w:type="dxa"/>
            <w:vAlign w:val="center"/>
          </w:tcPr>
          <w:p w14:paraId="031F9697" w14:textId="77777777" w:rsidR="00000000" w:rsidRDefault="007478C2">
            <w:pPr>
              <w:spacing w:line="324" w:lineRule="auto"/>
              <w:contextualSpacing/>
              <w:rPr>
                <w:rFonts w:ascii="仿宋" w:eastAsia="仿宋" w:hAnsi="仿宋" w:hint="eastAsia"/>
                <w:color w:val="FF0000"/>
              </w:rPr>
            </w:pPr>
            <w:r>
              <w:rPr>
                <w:rFonts w:ascii="仿宋" w:eastAsia="仿宋" w:hAnsi="仿宋" w:hint="eastAsia"/>
                <w:color w:val="FF0000"/>
              </w:rPr>
              <w:t>截至报告期末整改工作进展情况，如是否已采取整改措施或已制定整改计划，整改措施或整改计划的主要内容，整改成果是否已经相关机构验收通过，是否已被相关机构解除措施</w:t>
            </w:r>
          </w:p>
          <w:p w14:paraId="6DE0CD89" w14:textId="77777777" w:rsidR="00000000" w:rsidRDefault="007478C2">
            <w:pPr>
              <w:spacing w:line="324" w:lineRule="auto"/>
              <w:contextualSpacing/>
              <w:rPr>
                <w:rFonts w:ascii="仿宋" w:eastAsia="仿宋" w:hAnsi="仿宋" w:hint="eastAsia"/>
                <w:color w:val="FF0000"/>
              </w:rPr>
            </w:pPr>
            <w:r>
              <w:rPr>
                <w:rFonts w:hint="eastAsia"/>
                <w:color w:val="FF0000"/>
                <w:sz w:val="18"/>
              </w:rPr>
              <w:t>（</w:t>
            </w:r>
            <w:r>
              <w:rPr>
                <w:rFonts w:hint="eastAsia"/>
                <w:color w:val="FF0000"/>
                <w:sz w:val="18"/>
              </w:rPr>
              <w:t>6800</w:t>
            </w:r>
            <w:r>
              <w:rPr>
                <w:rFonts w:hint="eastAsia"/>
                <w:color w:val="FF0000"/>
                <w:sz w:val="18"/>
              </w:rPr>
              <w:t>）</w:t>
            </w:r>
          </w:p>
        </w:tc>
      </w:tr>
      <w:tr w:rsidR="00000000" w14:paraId="3B21C7CD" w14:textId="77777777">
        <w:trPr>
          <w:jc w:val="center"/>
        </w:trPr>
        <w:tc>
          <w:tcPr>
            <w:tcW w:w="3671" w:type="dxa"/>
            <w:vAlign w:val="center"/>
          </w:tcPr>
          <w:p w14:paraId="1B7310B1"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其他</w:t>
            </w:r>
          </w:p>
        </w:tc>
        <w:tc>
          <w:tcPr>
            <w:tcW w:w="5615" w:type="dxa"/>
            <w:vAlign w:val="center"/>
          </w:tcPr>
          <w:p w14:paraId="28540A74"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管理人认为需要说明的其他事项</w:t>
            </w:r>
            <w:r>
              <w:rPr>
                <w:rFonts w:ascii="仿宋" w:eastAsia="仿宋" w:hAnsi="仿宋" w:hint="eastAsia"/>
                <w:color w:val="FF0000"/>
              </w:rPr>
              <w:t xml:space="preserve">  </w:t>
            </w:r>
            <w:r>
              <w:rPr>
                <w:rFonts w:hint="eastAsia"/>
                <w:color w:val="FF0000"/>
                <w:sz w:val="18"/>
              </w:rPr>
              <w:t>（</w:t>
            </w:r>
            <w:r>
              <w:rPr>
                <w:rFonts w:hint="eastAsia"/>
                <w:color w:val="FF0000"/>
                <w:sz w:val="18"/>
              </w:rPr>
              <w:t>6801</w:t>
            </w:r>
            <w:r>
              <w:rPr>
                <w:rFonts w:hint="eastAsia"/>
                <w:color w:val="FF0000"/>
                <w:sz w:val="18"/>
              </w:rPr>
              <w:t>）</w:t>
            </w:r>
          </w:p>
        </w:tc>
      </w:tr>
      <w:tr w:rsidR="00000000" w14:paraId="5CE6ED7B" w14:textId="77777777">
        <w:trPr>
          <w:jc w:val="center"/>
        </w:trPr>
        <w:tc>
          <w:tcPr>
            <w:tcW w:w="3671" w:type="dxa"/>
            <w:vAlign w:val="center"/>
          </w:tcPr>
          <w:p w14:paraId="19FADE23" w14:textId="77777777" w:rsidR="00000000" w:rsidRDefault="007478C2">
            <w:pPr>
              <w:spacing w:line="324" w:lineRule="auto"/>
              <w:contextualSpacing/>
              <w:jc w:val="center"/>
              <w:rPr>
                <w:rFonts w:ascii="仿宋" w:eastAsia="仿宋" w:hAnsi="仿宋"/>
                <w:b/>
                <w:color w:val="FF0000"/>
              </w:rPr>
            </w:pPr>
            <w:r>
              <w:rPr>
                <w:rFonts w:ascii="仿宋" w:eastAsia="仿宋" w:hAnsi="仿宋" w:hint="eastAsia"/>
                <w:b/>
                <w:color w:val="FF0000"/>
              </w:rPr>
              <w:t>措施</w:t>
            </w:r>
            <w:r>
              <w:rPr>
                <w:rFonts w:ascii="仿宋" w:eastAsia="仿宋" w:hAnsi="仿宋" w:hint="eastAsia"/>
                <w:b/>
                <w:color w:val="FF0000"/>
              </w:rPr>
              <w:t>2</w:t>
            </w:r>
          </w:p>
        </w:tc>
        <w:tc>
          <w:tcPr>
            <w:tcW w:w="5615" w:type="dxa"/>
            <w:vAlign w:val="center"/>
          </w:tcPr>
          <w:p w14:paraId="4828B650" w14:textId="77777777" w:rsidR="00000000" w:rsidRDefault="007478C2">
            <w:pPr>
              <w:spacing w:line="324" w:lineRule="auto"/>
              <w:contextualSpacing/>
              <w:rPr>
                <w:rFonts w:ascii="仿宋" w:eastAsia="仿宋" w:hAnsi="仿宋"/>
                <w:b/>
                <w:color w:val="FF0000"/>
              </w:rPr>
            </w:pPr>
            <w:r>
              <w:rPr>
                <w:rFonts w:ascii="仿宋" w:eastAsia="仿宋" w:hAnsi="仿宋" w:hint="eastAsia"/>
                <w:b/>
                <w:color w:val="FF0000"/>
              </w:rPr>
              <w:t>如报告期受到多项稽查或处罚等措施，请逐项披露</w:t>
            </w:r>
          </w:p>
        </w:tc>
      </w:tr>
      <w:tr w:rsidR="00000000" w14:paraId="7DE67809" w14:textId="77777777">
        <w:trPr>
          <w:jc w:val="center"/>
        </w:trPr>
        <w:tc>
          <w:tcPr>
            <w:tcW w:w="3671" w:type="dxa"/>
            <w:vAlign w:val="center"/>
          </w:tcPr>
          <w:p w14:paraId="22318065" w14:textId="77777777" w:rsidR="00000000" w:rsidRDefault="007478C2">
            <w:pPr>
              <w:spacing w:line="324" w:lineRule="auto"/>
              <w:contextualSpacing/>
              <w:rPr>
                <w:rFonts w:ascii="仿宋" w:eastAsia="仿宋" w:hAnsi="仿宋"/>
                <w:color w:val="FF0000"/>
              </w:rPr>
            </w:pPr>
            <w:r>
              <w:rPr>
                <w:rFonts w:ascii="仿宋" w:eastAsia="仿宋" w:hAnsi="仿宋"/>
                <w:color w:val="FF0000"/>
              </w:rPr>
              <w:t>……</w:t>
            </w:r>
          </w:p>
        </w:tc>
        <w:tc>
          <w:tcPr>
            <w:tcW w:w="5615" w:type="dxa"/>
            <w:vAlign w:val="center"/>
          </w:tcPr>
          <w:p w14:paraId="60176E11" w14:textId="77777777" w:rsidR="00000000" w:rsidRDefault="007478C2">
            <w:pPr>
              <w:spacing w:line="324" w:lineRule="auto"/>
              <w:contextualSpacing/>
              <w:rPr>
                <w:rFonts w:ascii="仿宋" w:eastAsia="仿宋" w:hAnsi="仿宋"/>
                <w:color w:val="FF0000"/>
              </w:rPr>
            </w:pPr>
          </w:p>
        </w:tc>
      </w:tr>
    </w:tbl>
    <w:p w14:paraId="0D97E6C3" w14:textId="77777777" w:rsidR="00000000" w:rsidRDefault="007478C2">
      <w:pPr>
        <w:rPr>
          <w:rFonts w:ascii="宋体" w:hAnsi="宋体"/>
          <w:color w:val="FF0000"/>
          <w:sz w:val="24"/>
        </w:rPr>
      </w:pPr>
      <w:r>
        <w:rPr>
          <w:rFonts w:ascii="宋体" w:hAnsi="宋体" w:hint="eastAsia"/>
          <w:color w:val="FF0000"/>
          <w:sz w:val="24"/>
        </w:rPr>
        <w:t>注：</w:t>
      </w:r>
      <w:r>
        <w:rPr>
          <w:rFonts w:ascii="宋体" w:hAnsi="宋体" w:hint="eastAsia"/>
          <w:color w:val="FF0000"/>
          <w:sz w:val="24"/>
        </w:rPr>
        <w:t xml:space="preserve"> </w:t>
      </w:r>
      <w:r>
        <w:rPr>
          <w:color w:val="FF0000"/>
          <w:kern w:val="0"/>
          <w:sz w:val="18"/>
        </w:rPr>
        <w:t>（</w:t>
      </w:r>
      <w:r>
        <w:rPr>
          <w:rFonts w:hint="eastAsia"/>
          <w:color w:val="FF0000"/>
          <w:kern w:val="0"/>
          <w:sz w:val="18"/>
        </w:rPr>
        <w:t>6588</w:t>
      </w:r>
      <w:r>
        <w:rPr>
          <w:color w:val="FF0000"/>
          <w:kern w:val="0"/>
          <w:sz w:val="18"/>
        </w:rPr>
        <w:t>）</w:t>
      </w:r>
    </w:p>
    <w:p w14:paraId="177C7320" w14:textId="77777777" w:rsidR="00000000" w:rsidRDefault="007478C2">
      <w:pPr>
        <w:rPr>
          <w:ins w:id="793" w:author="zhouyt" w:date="2022-08-23T15:19:00Z"/>
          <w:rFonts w:hint="eastAsia"/>
        </w:rPr>
      </w:pPr>
    </w:p>
    <w:p w14:paraId="1C595384" w14:textId="77777777" w:rsidR="00000000" w:rsidRDefault="007478C2">
      <w:pPr>
        <w:spacing w:line="360" w:lineRule="auto"/>
        <w:rPr>
          <w:rFonts w:ascii="宋体" w:hAnsi="宋体" w:hint="eastAsia"/>
          <w:color w:val="FF0000"/>
          <w:sz w:val="24"/>
          <w:szCs w:val="24"/>
        </w:rPr>
      </w:pPr>
      <w:r>
        <w:rPr>
          <w:rFonts w:ascii="宋体" w:hAnsi="宋体" w:hint="eastAsia"/>
          <w:color w:val="FF0000"/>
          <w:sz w:val="24"/>
          <w:szCs w:val="24"/>
        </w:rPr>
        <w:t>1</w:t>
      </w:r>
      <w:r>
        <w:rPr>
          <w:rFonts w:ascii="宋体" w:hAnsi="宋体" w:hint="eastAsia"/>
          <w:color w:val="FF0000"/>
          <w:sz w:val="24"/>
          <w:szCs w:val="24"/>
        </w:rPr>
        <w:t>5</w:t>
      </w:r>
      <w:r>
        <w:rPr>
          <w:rFonts w:ascii="宋体" w:hAnsi="宋体" w:hint="eastAsia"/>
          <w:color w:val="FF0000"/>
          <w:sz w:val="24"/>
          <w:szCs w:val="24"/>
        </w:rPr>
        <w:t>.</w:t>
      </w:r>
      <w:r>
        <w:rPr>
          <w:rFonts w:ascii="宋体" w:hAnsi="宋体" w:hint="eastAsia"/>
          <w:color w:val="FF0000"/>
          <w:sz w:val="24"/>
          <w:szCs w:val="24"/>
        </w:rPr>
        <w:t>8</w:t>
      </w:r>
      <w:r>
        <w:rPr>
          <w:rFonts w:ascii="宋体" w:hAnsi="宋体" w:hint="eastAsia"/>
          <w:color w:val="FF0000"/>
          <w:sz w:val="24"/>
          <w:szCs w:val="24"/>
        </w:rPr>
        <w:t>.</w:t>
      </w:r>
      <w:r>
        <w:rPr>
          <w:rFonts w:ascii="宋体" w:hAnsi="宋体" w:hint="eastAsia"/>
          <w:color w:val="FF0000"/>
          <w:sz w:val="24"/>
          <w:szCs w:val="24"/>
        </w:rPr>
        <w:t xml:space="preserve">2 </w:t>
      </w:r>
      <w:r>
        <w:rPr>
          <w:rFonts w:ascii="宋体" w:hAnsi="宋体" w:hint="eastAsia"/>
          <w:color w:val="FF0000"/>
          <w:sz w:val="24"/>
          <w:szCs w:val="24"/>
        </w:rPr>
        <w:t>托管人及其高级管理人员受稽查或处罚等情况</w:t>
      </w:r>
    </w:p>
    <w:tbl>
      <w:tblPr>
        <w:tblStyle w:val="TableGrid"/>
        <w:tblW w:w="0" w:type="auto"/>
        <w:jc w:val="center"/>
        <w:tblInd w:w="0" w:type="dxa"/>
        <w:tblLayout w:type="fixed"/>
        <w:tblLook w:val="0000" w:firstRow="0" w:lastRow="0" w:firstColumn="0" w:lastColumn="0" w:noHBand="0" w:noVBand="0"/>
      </w:tblPr>
      <w:tblGrid>
        <w:gridCol w:w="3671"/>
        <w:gridCol w:w="5615"/>
      </w:tblGrid>
      <w:tr w:rsidR="00000000" w14:paraId="7079FE67" w14:textId="77777777">
        <w:trPr>
          <w:jc w:val="center"/>
        </w:trPr>
        <w:tc>
          <w:tcPr>
            <w:tcW w:w="3671" w:type="dxa"/>
            <w:vAlign w:val="center"/>
          </w:tcPr>
          <w:p w14:paraId="29E5ADF8" w14:textId="77777777" w:rsidR="00000000" w:rsidRDefault="007478C2">
            <w:pPr>
              <w:spacing w:line="324" w:lineRule="auto"/>
              <w:contextualSpacing/>
              <w:jc w:val="center"/>
              <w:rPr>
                <w:rFonts w:ascii="仿宋" w:eastAsia="仿宋" w:hAnsi="仿宋"/>
                <w:b/>
                <w:color w:val="FF0000"/>
              </w:rPr>
            </w:pPr>
            <w:r>
              <w:rPr>
                <w:rFonts w:ascii="仿宋" w:eastAsia="仿宋" w:hAnsi="仿宋" w:hint="eastAsia"/>
                <w:b/>
                <w:color w:val="FF0000"/>
              </w:rPr>
              <w:t>措施</w:t>
            </w:r>
            <w:r>
              <w:rPr>
                <w:rFonts w:ascii="仿宋" w:eastAsia="仿宋" w:hAnsi="仿宋" w:hint="eastAsia"/>
                <w:b/>
                <w:color w:val="FF0000"/>
              </w:rPr>
              <w:t>1</w:t>
            </w:r>
          </w:p>
        </w:tc>
        <w:tc>
          <w:tcPr>
            <w:tcW w:w="5615" w:type="dxa"/>
            <w:vAlign w:val="center"/>
          </w:tcPr>
          <w:p w14:paraId="6B4FD3B7" w14:textId="77777777" w:rsidR="00000000" w:rsidRDefault="007478C2">
            <w:pPr>
              <w:spacing w:line="324" w:lineRule="auto"/>
              <w:contextualSpacing/>
              <w:jc w:val="center"/>
              <w:rPr>
                <w:rFonts w:ascii="仿宋" w:eastAsia="仿宋" w:hAnsi="仿宋"/>
                <w:b/>
                <w:color w:val="FF0000"/>
              </w:rPr>
            </w:pPr>
            <w:r>
              <w:rPr>
                <w:rFonts w:ascii="仿宋" w:eastAsia="仿宋" w:hAnsi="仿宋"/>
                <w:b/>
                <w:color w:val="FF0000"/>
              </w:rPr>
              <w:t>内容</w:t>
            </w:r>
          </w:p>
        </w:tc>
      </w:tr>
      <w:tr w:rsidR="00000000" w14:paraId="1ACDA632" w14:textId="77777777">
        <w:trPr>
          <w:jc w:val="center"/>
        </w:trPr>
        <w:tc>
          <w:tcPr>
            <w:tcW w:w="3671" w:type="dxa"/>
            <w:vAlign w:val="center"/>
          </w:tcPr>
          <w:p w14:paraId="1321970D"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受到稽查或处罚等措施的主体</w:t>
            </w:r>
          </w:p>
        </w:tc>
        <w:tc>
          <w:tcPr>
            <w:tcW w:w="5615" w:type="dxa"/>
            <w:vAlign w:val="center"/>
          </w:tcPr>
          <w:p w14:paraId="0AAC9B47"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托管人或其高级管理人员</w:t>
            </w:r>
            <w:r>
              <w:rPr>
                <w:rFonts w:ascii="仿宋" w:eastAsia="仿宋" w:hAnsi="仿宋" w:hint="eastAsia"/>
                <w:color w:val="FF0000"/>
              </w:rPr>
              <w:t xml:space="preserve">  </w:t>
            </w:r>
            <w:r>
              <w:rPr>
                <w:rFonts w:hint="eastAsia"/>
                <w:color w:val="FF0000"/>
                <w:sz w:val="18"/>
              </w:rPr>
              <w:t>（</w:t>
            </w:r>
            <w:r>
              <w:rPr>
                <w:rFonts w:hint="eastAsia"/>
                <w:color w:val="FF0000"/>
                <w:sz w:val="18"/>
              </w:rPr>
              <w:t>6605</w:t>
            </w:r>
            <w:r>
              <w:rPr>
                <w:rFonts w:hint="eastAsia"/>
                <w:color w:val="FF0000"/>
                <w:sz w:val="18"/>
              </w:rPr>
              <w:t>）</w:t>
            </w:r>
          </w:p>
        </w:tc>
      </w:tr>
      <w:tr w:rsidR="00000000" w14:paraId="49AA12BF" w14:textId="77777777">
        <w:trPr>
          <w:jc w:val="center"/>
        </w:trPr>
        <w:tc>
          <w:tcPr>
            <w:tcW w:w="3671" w:type="dxa"/>
            <w:vAlign w:val="center"/>
          </w:tcPr>
          <w:p w14:paraId="5E6D96DE"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受到稽查或处罚等措施的时间</w:t>
            </w:r>
          </w:p>
        </w:tc>
        <w:tc>
          <w:tcPr>
            <w:tcW w:w="5615" w:type="dxa"/>
            <w:vAlign w:val="center"/>
          </w:tcPr>
          <w:p w14:paraId="2D41A029"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X</w:t>
            </w:r>
            <w:r>
              <w:rPr>
                <w:rFonts w:ascii="仿宋" w:eastAsia="仿宋" w:hAnsi="仿宋"/>
                <w:color w:val="FF0000"/>
              </w:rPr>
              <w:t>XXX</w:t>
            </w:r>
            <w:r>
              <w:rPr>
                <w:rFonts w:ascii="仿宋" w:eastAsia="仿宋" w:hAnsi="仿宋" w:hint="eastAsia"/>
                <w:color w:val="FF0000"/>
              </w:rPr>
              <w:t>年</w:t>
            </w:r>
            <w:r>
              <w:rPr>
                <w:rFonts w:ascii="仿宋" w:eastAsia="仿宋" w:hAnsi="仿宋" w:hint="eastAsia"/>
                <w:color w:val="FF0000"/>
              </w:rPr>
              <w:t>X</w:t>
            </w:r>
            <w:r>
              <w:rPr>
                <w:rFonts w:ascii="仿宋" w:eastAsia="仿宋" w:hAnsi="仿宋"/>
                <w:color w:val="FF0000"/>
              </w:rPr>
              <w:t>X</w:t>
            </w:r>
            <w:r>
              <w:rPr>
                <w:rFonts w:ascii="仿宋" w:eastAsia="仿宋" w:hAnsi="仿宋" w:hint="eastAsia"/>
                <w:color w:val="FF0000"/>
              </w:rPr>
              <w:t>月</w:t>
            </w:r>
            <w:r>
              <w:rPr>
                <w:rFonts w:ascii="仿宋" w:eastAsia="仿宋" w:hAnsi="仿宋" w:hint="eastAsia"/>
                <w:color w:val="FF0000"/>
              </w:rPr>
              <w:t>X</w:t>
            </w:r>
            <w:r>
              <w:rPr>
                <w:rFonts w:ascii="仿宋" w:eastAsia="仿宋" w:hAnsi="仿宋"/>
                <w:color w:val="FF0000"/>
              </w:rPr>
              <w:t>X</w:t>
            </w:r>
            <w:r>
              <w:rPr>
                <w:rFonts w:ascii="仿宋" w:eastAsia="仿宋" w:hAnsi="仿宋" w:hint="eastAsia"/>
                <w:color w:val="FF0000"/>
              </w:rPr>
              <w:t>日</w:t>
            </w:r>
            <w:r>
              <w:rPr>
                <w:rFonts w:ascii="仿宋" w:eastAsia="仿宋" w:hAnsi="仿宋" w:hint="eastAsia"/>
                <w:color w:val="FF0000"/>
              </w:rPr>
              <w:t xml:space="preserve">  </w:t>
            </w:r>
            <w:r>
              <w:rPr>
                <w:rFonts w:hint="eastAsia"/>
                <w:color w:val="FF0000"/>
                <w:sz w:val="18"/>
              </w:rPr>
              <w:t>（</w:t>
            </w:r>
            <w:r>
              <w:rPr>
                <w:rFonts w:hint="eastAsia"/>
                <w:color w:val="FF0000"/>
                <w:sz w:val="18"/>
              </w:rPr>
              <w:t>6606</w:t>
            </w:r>
            <w:r>
              <w:rPr>
                <w:rFonts w:hint="eastAsia"/>
                <w:color w:val="FF0000"/>
                <w:sz w:val="18"/>
              </w:rPr>
              <w:t>）</w:t>
            </w:r>
          </w:p>
        </w:tc>
      </w:tr>
      <w:tr w:rsidR="00000000" w14:paraId="43C494D4" w14:textId="77777777">
        <w:trPr>
          <w:jc w:val="center"/>
        </w:trPr>
        <w:tc>
          <w:tcPr>
            <w:tcW w:w="3671" w:type="dxa"/>
            <w:vAlign w:val="center"/>
          </w:tcPr>
          <w:p w14:paraId="1C9DF8AA"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采取稽查或处罚等措施的机构</w:t>
            </w:r>
          </w:p>
        </w:tc>
        <w:tc>
          <w:tcPr>
            <w:tcW w:w="5615" w:type="dxa"/>
            <w:vAlign w:val="center"/>
          </w:tcPr>
          <w:p w14:paraId="73594BF9"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采取措施的机构，如中国证监会等</w:t>
            </w:r>
            <w:r>
              <w:rPr>
                <w:rFonts w:ascii="仿宋" w:eastAsia="仿宋" w:hAnsi="仿宋" w:hint="eastAsia"/>
                <w:color w:val="FF0000"/>
              </w:rPr>
              <w:t xml:space="preserve">  </w:t>
            </w:r>
            <w:r>
              <w:rPr>
                <w:rFonts w:hint="eastAsia"/>
                <w:color w:val="FF0000"/>
                <w:sz w:val="18"/>
              </w:rPr>
              <w:t>（</w:t>
            </w:r>
            <w:r>
              <w:rPr>
                <w:rFonts w:hint="eastAsia"/>
                <w:color w:val="FF0000"/>
                <w:sz w:val="18"/>
              </w:rPr>
              <w:t>6608</w:t>
            </w:r>
            <w:r>
              <w:rPr>
                <w:rFonts w:hint="eastAsia"/>
                <w:color w:val="FF0000"/>
                <w:sz w:val="18"/>
              </w:rPr>
              <w:t>）</w:t>
            </w:r>
          </w:p>
        </w:tc>
      </w:tr>
      <w:tr w:rsidR="00000000" w14:paraId="711CAFE4" w14:textId="77777777">
        <w:trPr>
          <w:jc w:val="center"/>
        </w:trPr>
        <w:tc>
          <w:tcPr>
            <w:tcW w:w="3671" w:type="dxa"/>
            <w:vAlign w:val="center"/>
          </w:tcPr>
          <w:p w14:paraId="678E6F24"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受到的具体措施类型</w:t>
            </w:r>
          </w:p>
        </w:tc>
        <w:tc>
          <w:tcPr>
            <w:tcW w:w="5615" w:type="dxa"/>
            <w:vAlign w:val="center"/>
          </w:tcPr>
          <w:p w14:paraId="5E4AA805"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托管人或其高级管理人员被采取的具体措施类型，如责令改正等</w:t>
            </w:r>
            <w:r>
              <w:rPr>
                <w:rFonts w:ascii="仿宋" w:eastAsia="仿宋" w:hAnsi="仿宋" w:hint="eastAsia"/>
                <w:color w:val="FF0000"/>
              </w:rPr>
              <w:t xml:space="preserve">  </w:t>
            </w:r>
            <w:r>
              <w:rPr>
                <w:rFonts w:hint="eastAsia"/>
                <w:color w:val="FF0000"/>
                <w:sz w:val="18"/>
              </w:rPr>
              <w:t>（</w:t>
            </w:r>
            <w:r>
              <w:rPr>
                <w:rFonts w:hint="eastAsia"/>
                <w:color w:val="FF0000"/>
                <w:sz w:val="18"/>
              </w:rPr>
              <w:t>6609</w:t>
            </w:r>
            <w:r>
              <w:rPr>
                <w:rFonts w:hint="eastAsia"/>
                <w:color w:val="FF0000"/>
                <w:sz w:val="18"/>
              </w:rPr>
              <w:t>）</w:t>
            </w:r>
          </w:p>
        </w:tc>
      </w:tr>
      <w:tr w:rsidR="00000000" w14:paraId="7A232A7B" w14:textId="77777777">
        <w:trPr>
          <w:jc w:val="center"/>
        </w:trPr>
        <w:tc>
          <w:tcPr>
            <w:tcW w:w="3671" w:type="dxa"/>
            <w:vAlign w:val="center"/>
          </w:tcPr>
          <w:p w14:paraId="7494A321"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受到稽查或处罚等措施的原因</w:t>
            </w:r>
          </w:p>
        </w:tc>
        <w:tc>
          <w:tcPr>
            <w:tcW w:w="5615" w:type="dxa"/>
            <w:vAlign w:val="center"/>
          </w:tcPr>
          <w:p w14:paraId="05431903"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托管人或其高级管理人员受到稽查或处罚等措施的原因，如内控管理不完善、对子公司管控不严格等</w:t>
            </w:r>
            <w:r>
              <w:rPr>
                <w:rFonts w:ascii="仿宋" w:eastAsia="仿宋" w:hAnsi="仿宋" w:hint="eastAsia"/>
                <w:color w:val="FF0000"/>
              </w:rPr>
              <w:t xml:space="preserve">  </w:t>
            </w:r>
            <w:r>
              <w:rPr>
                <w:rFonts w:hint="eastAsia"/>
                <w:color w:val="FF0000"/>
                <w:sz w:val="18"/>
              </w:rPr>
              <w:t>（</w:t>
            </w:r>
            <w:r>
              <w:rPr>
                <w:rFonts w:hint="eastAsia"/>
                <w:color w:val="FF0000"/>
                <w:sz w:val="18"/>
              </w:rPr>
              <w:t>6799</w:t>
            </w:r>
            <w:r>
              <w:rPr>
                <w:rFonts w:hint="eastAsia"/>
                <w:color w:val="FF0000"/>
                <w:sz w:val="18"/>
              </w:rPr>
              <w:t>）</w:t>
            </w:r>
          </w:p>
        </w:tc>
      </w:tr>
      <w:tr w:rsidR="00000000" w14:paraId="4BFC4ABA" w14:textId="77777777">
        <w:trPr>
          <w:jc w:val="center"/>
        </w:trPr>
        <w:tc>
          <w:tcPr>
            <w:tcW w:w="3671" w:type="dxa"/>
            <w:vAlign w:val="center"/>
          </w:tcPr>
          <w:p w14:paraId="322198D6"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托管人采取整改措施的情况（如提出整改意见）</w:t>
            </w:r>
          </w:p>
        </w:tc>
        <w:tc>
          <w:tcPr>
            <w:tcW w:w="5615" w:type="dxa"/>
            <w:vAlign w:val="center"/>
          </w:tcPr>
          <w:p w14:paraId="4DF10FCD" w14:textId="77777777" w:rsidR="00000000" w:rsidRDefault="007478C2">
            <w:pPr>
              <w:spacing w:line="324" w:lineRule="auto"/>
              <w:contextualSpacing/>
              <w:rPr>
                <w:rFonts w:ascii="仿宋" w:eastAsia="仿宋" w:hAnsi="仿宋" w:hint="eastAsia"/>
                <w:color w:val="FF0000"/>
              </w:rPr>
            </w:pPr>
            <w:r>
              <w:rPr>
                <w:rFonts w:ascii="仿宋" w:eastAsia="仿宋" w:hAnsi="仿宋" w:hint="eastAsia"/>
                <w:color w:val="FF0000"/>
              </w:rPr>
              <w:t>截至报告期末整改工作进展情况，如是否已采取整改措施或已制定整改计划，整改措施或整改计划的主要内容，整改成果是否已经相关机构验收通过，是否已被相关机构解除措施</w:t>
            </w:r>
          </w:p>
          <w:p w14:paraId="33F7FEF2" w14:textId="77777777" w:rsidR="00000000" w:rsidRDefault="007478C2">
            <w:pPr>
              <w:spacing w:line="324" w:lineRule="auto"/>
              <w:contextualSpacing/>
              <w:rPr>
                <w:rFonts w:ascii="仿宋" w:eastAsia="仿宋" w:hAnsi="仿宋" w:hint="eastAsia"/>
                <w:color w:val="FF0000"/>
              </w:rPr>
            </w:pPr>
            <w:r>
              <w:rPr>
                <w:rFonts w:hint="eastAsia"/>
                <w:color w:val="FF0000"/>
                <w:sz w:val="18"/>
              </w:rPr>
              <w:t>（</w:t>
            </w:r>
            <w:r>
              <w:rPr>
                <w:rFonts w:hint="eastAsia"/>
                <w:color w:val="FF0000"/>
                <w:sz w:val="18"/>
              </w:rPr>
              <w:t>6800</w:t>
            </w:r>
            <w:r>
              <w:rPr>
                <w:rFonts w:hint="eastAsia"/>
                <w:color w:val="FF0000"/>
                <w:sz w:val="18"/>
              </w:rPr>
              <w:t>）</w:t>
            </w:r>
          </w:p>
        </w:tc>
      </w:tr>
      <w:tr w:rsidR="00000000" w14:paraId="768C52A5" w14:textId="77777777">
        <w:trPr>
          <w:jc w:val="center"/>
        </w:trPr>
        <w:tc>
          <w:tcPr>
            <w:tcW w:w="3671" w:type="dxa"/>
            <w:vAlign w:val="center"/>
          </w:tcPr>
          <w:p w14:paraId="28CB9FFB"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其他</w:t>
            </w:r>
          </w:p>
        </w:tc>
        <w:tc>
          <w:tcPr>
            <w:tcW w:w="5615" w:type="dxa"/>
            <w:vAlign w:val="center"/>
          </w:tcPr>
          <w:p w14:paraId="26C534EE" w14:textId="77777777" w:rsidR="00000000" w:rsidRDefault="007478C2">
            <w:pPr>
              <w:spacing w:line="324" w:lineRule="auto"/>
              <w:contextualSpacing/>
              <w:rPr>
                <w:rFonts w:ascii="仿宋" w:eastAsia="仿宋" w:hAnsi="仿宋"/>
                <w:color w:val="FF0000"/>
              </w:rPr>
            </w:pPr>
            <w:r>
              <w:rPr>
                <w:rFonts w:ascii="仿宋" w:eastAsia="仿宋" w:hAnsi="仿宋" w:hint="eastAsia"/>
                <w:color w:val="FF0000"/>
              </w:rPr>
              <w:t>管理人认为需要说明的其他事项</w:t>
            </w:r>
            <w:r>
              <w:rPr>
                <w:rFonts w:ascii="仿宋" w:eastAsia="仿宋" w:hAnsi="仿宋" w:hint="eastAsia"/>
                <w:color w:val="FF0000"/>
              </w:rPr>
              <w:t xml:space="preserve">  </w:t>
            </w:r>
            <w:r>
              <w:rPr>
                <w:rFonts w:hint="eastAsia"/>
                <w:color w:val="FF0000"/>
                <w:sz w:val="18"/>
              </w:rPr>
              <w:t>（</w:t>
            </w:r>
            <w:r>
              <w:rPr>
                <w:rFonts w:hint="eastAsia"/>
                <w:color w:val="FF0000"/>
                <w:sz w:val="18"/>
              </w:rPr>
              <w:t>6801</w:t>
            </w:r>
            <w:r>
              <w:rPr>
                <w:rFonts w:hint="eastAsia"/>
                <w:color w:val="FF0000"/>
                <w:sz w:val="18"/>
              </w:rPr>
              <w:t>）</w:t>
            </w:r>
          </w:p>
        </w:tc>
      </w:tr>
      <w:tr w:rsidR="00000000" w14:paraId="32BAC261" w14:textId="77777777">
        <w:trPr>
          <w:jc w:val="center"/>
        </w:trPr>
        <w:tc>
          <w:tcPr>
            <w:tcW w:w="3671" w:type="dxa"/>
            <w:vAlign w:val="center"/>
          </w:tcPr>
          <w:p w14:paraId="004B6906" w14:textId="77777777" w:rsidR="00000000" w:rsidRDefault="007478C2">
            <w:pPr>
              <w:spacing w:line="324" w:lineRule="auto"/>
              <w:contextualSpacing/>
              <w:jc w:val="center"/>
              <w:rPr>
                <w:rFonts w:ascii="仿宋" w:eastAsia="仿宋" w:hAnsi="仿宋"/>
                <w:b/>
                <w:color w:val="FF0000"/>
              </w:rPr>
            </w:pPr>
            <w:r>
              <w:rPr>
                <w:rFonts w:ascii="仿宋" w:eastAsia="仿宋" w:hAnsi="仿宋" w:hint="eastAsia"/>
                <w:b/>
                <w:color w:val="FF0000"/>
              </w:rPr>
              <w:t>措施</w:t>
            </w:r>
            <w:r>
              <w:rPr>
                <w:rFonts w:ascii="仿宋" w:eastAsia="仿宋" w:hAnsi="仿宋" w:hint="eastAsia"/>
                <w:b/>
                <w:color w:val="FF0000"/>
              </w:rPr>
              <w:t>2</w:t>
            </w:r>
          </w:p>
        </w:tc>
        <w:tc>
          <w:tcPr>
            <w:tcW w:w="5615" w:type="dxa"/>
            <w:vAlign w:val="center"/>
          </w:tcPr>
          <w:p w14:paraId="6808C001" w14:textId="77777777" w:rsidR="00000000" w:rsidRDefault="007478C2">
            <w:pPr>
              <w:spacing w:line="324" w:lineRule="auto"/>
              <w:contextualSpacing/>
              <w:rPr>
                <w:rFonts w:ascii="仿宋" w:eastAsia="仿宋" w:hAnsi="仿宋"/>
                <w:b/>
                <w:color w:val="FF0000"/>
              </w:rPr>
            </w:pPr>
            <w:r>
              <w:rPr>
                <w:rFonts w:ascii="仿宋" w:eastAsia="仿宋" w:hAnsi="仿宋" w:hint="eastAsia"/>
                <w:b/>
                <w:color w:val="FF0000"/>
              </w:rPr>
              <w:t>如报告期受到多项稽查或处罚等措施，请逐项披露</w:t>
            </w:r>
          </w:p>
        </w:tc>
      </w:tr>
      <w:tr w:rsidR="00000000" w14:paraId="294C1D81" w14:textId="77777777">
        <w:trPr>
          <w:jc w:val="center"/>
        </w:trPr>
        <w:tc>
          <w:tcPr>
            <w:tcW w:w="3671" w:type="dxa"/>
            <w:vAlign w:val="center"/>
          </w:tcPr>
          <w:p w14:paraId="41BFC733" w14:textId="77777777" w:rsidR="00000000" w:rsidRDefault="007478C2">
            <w:pPr>
              <w:spacing w:line="324" w:lineRule="auto"/>
              <w:contextualSpacing/>
              <w:rPr>
                <w:rFonts w:ascii="仿宋" w:eastAsia="仿宋" w:hAnsi="仿宋"/>
                <w:color w:val="FF0000"/>
              </w:rPr>
            </w:pPr>
            <w:r>
              <w:rPr>
                <w:rFonts w:ascii="仿宋" w:eastAsia="仿宋" w:hAnsi="仿宋"/>
                <w:color w:val="FF0000"/>
              </w:rPr>
              <w:t>……</w:t>
            </w:r>
          </w:p>
        </w:tc>
        <w:tc>
          <w:tcPr>
            <w:tcW w:w="5615" w:type="dxa"/>
            <w:vAlign w:val="center"/>
          </w:tcPr>
          <w:p w14:paraId="7549BFB3" w14:textId="77777777" w:rsidR="00000000" w:rsidRDefault="007478C2">
            <w:pPr>
              <w:spacing w:line="324" w:lineRule="auto"/>
              <w:contextualSpacing/>
              <w:rPr>
                <w:rFonts w:ascii="仿宋" w:eastAsia="仿宋" w:hAnsi="仿宋"/>
                <w:color w:val="FF0000"/>
              </w:rPr>
            </w:pPr>
          </w:p>
        </w:tc>
      </w:tr>
    </w:tbl>
    <w:p w14:paraId="6814B1DB" w14:textId="77777777" w:rsidR="00000000" w:rsidRDefault="007478C2">
      <w:pPr>
        <w:rPr>
          <w:rFonts w:ascii="宋体" w:hAnsi="宋体"/>
          <w:color w:val="FF0000"/>
          <w:sz w:val="24"/>
        </w:rPr>
      </w:pPr>
      <w:r>
        <w:rPr>
          <w:rFonts w:ascii="宋体" w:hAnsi="宋体" w:hint="eastAsia"/>
          <w:color w:val="FF0000"/>
          <w:sz w:val="24"/>
        </w:rPr>
        <w:t>注：</w:t>
      </w:r>
      <w:r>
        <w:rPr>
          <w:rFonts w:ascii="宋体" w:hAnsi="宋体" w:hint="eastAsia"/>
          <w:color w:val="FF0000"/>
          <w:sz w:val="24"/>
        </w:rPr>
        <w:t xml:space="preserve"> </w:t>
      </w:r>
      <w:r>
        <w:rPr>
          <w:color w:val="FF0000"/>
          <w:kern w:val="0"/>
          <w:sz w:val="18"/>
        </w:rPr>
        <w:t>（</w:t>
      </w:r>
      <w:r>
        <w:rPr>
          <w:rFonts w:hint="eastAsia"/>
          <w:color w:val="FF0000"/>
          <w:kern w:val="0"/>
          <w:sz w:val="18"/>
        </w:rPr>
        <w:t>6602</w:t>
      </w:r>
      <w:r>
        <w:rPr>
          <w:color w:val="FF0000"/>
          <w:kern w:val="0"/>
          <w:sz w:val="18"/>
        </w:rPr>
        <w:t>）</w:t>
      </w:r>
    </w:p>
    <w:p w14:paraId="7CF81026" w14:textId="77777777" w:rsidR="00000000" w:rsidRDefault="007478C2">
      <w:pPr>
        <w:rPr>
          <w:ins w:id="794" w:author="zhouyt" w:date="2022-08-23T15:19:00Z"/>
        </w:rPr>
      </w:pPr>
    </w:p>
    <w:p w14:paraId="539069BB" w14:textId="77777777" w:rsidR="00000000" w:rsidRDefault="007478C2">
      <w:pPr>
        <w:rPr>
          <w:rFonts w:ascii="宋体" w:hAnsi="宋体"/>
          <w:sz w:val="24"/>
        </w:rPr>
      </w:pPr>
    </w:p>
    <w:p w14:paraId="6635025F" w14:textId="77777777" w:rsidR="00000000" w:rsidRDefault="007478C2">
      <w:pPr>
        <w:pStyle w:val="Heading2"/>
        <w:rPr>
          <w:rFonts w:ascii="宋体" w:hAnsi="宋体"/>
        </w:rPr>
      </w:pPr>
      <w:bookmarkStart w:id="795" w:name="_Toc16467"/>
      <w:bookmarkStart w:id="796" w:name="_Toc1386816824"/>
      <w:bookmarkStart w:id="797" w:name="_Toc11210"/>
      <w:bookmarkStart w:id="798" w:name="_Toc278421744"/>
      <w:r>
        <w:rPr>
          <w:rFonts w:ascii="宋体" w:hAnsi="宋体" w:hint="eastAsia"/>
        </w:rPr>
        <w:t>1</w:t>
      </w:r>
      <w:r>
        <w:rPr>
          <w:rFonts w:ascii="宋体" w:hAnsi="宋体"/>
        </w:rPr>
        <w:t>5</w:t>
      </w:r>
      <w:r>
        <w:rPr>
          <w:rFonts w:ascii="宋体" w:hAnsi="宋体" w:hint="eastAsia"/>
        </w:rPr>
        <w:t>.</w:t>
      </w:r>
      <w:r>
        <w:rPr>
          <w:rFonts w:ascii="宋体" w:hAnsi="宋体"/>
        </w:rPr>
        <w:t>9</w:t>
      </w:r>
      <w:r>
        <w:rPr>
          <w:rFonts w:ascii="宋体" w:hAnsi="宋体" w:hint="eastAsia"/>
        </w:rPr>
        <w:t xml:space="preserve"> </w:t>
      </w:r>
      <w:r>
        <w:rPr>
          <w:rFonts w:ascii="宋体" w:hAnsi="宋体" w:hint="eastAsia"/>
        </w:rPr>
        <w:t>其他重大事件</w:t>
      </w:r>
      <w:r>
        <w:rPr>
          <w:rFonts w:ascii="宋体" w:hAnsi="宋体"/>
          <w:vertAlign w:val="superscript"/>
        </w:rPr>
        <w:footnoteReference w:id="497"/>
      </w:r>
      <w:bookmarkEnd w:id="792"/>
      <w:bookmarkEnd w:id="795"/>
      <w:bookmarkEnd w:id="796"/>
      <w:bookmarkEnd w:id="797"/>
      <w:bookmarkEnd w:id="798"/>
    </w:p>
    <w:tbl>
      <w:tblPr>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4"/>
        <w:gridCol w:w="3932"/>
        <w:gridCol w:w="2426"/>
        <w:gridCol w:w="1764"/>
      </w:tblGrid>
      <w:tr w:rsidR="00000000" w14:paraId="63BE6B4D" w14:textId="77777777">
        <w:trPr>
          <w:trHeight w:val="285"/>
          <w:jc w:val="center"/>
        </w:trPr>
        <w:tc>
          <w:tcPr>
            <w:tcW w:w="1164" w:type="dxa"/>
            <w:vAlign w:val="center"/>
          </w:tcPr>
          <w:p w14:paraId="1AA8F5BE" w14:textId="77777777" w:rsidR="00000000" w:rsidRDefault="007478C2">
            <w:pPr>
              <w:jc w:val="center"/>
              <w:rPr>
                <w:rFonts w:ascii="宋体" w:hAnsi="宋体"/>
                <w:sz w:val="24"/>
              </w:rPr>
            </w:pPr>
            <w:r>
              <w:rPr>
                <w:rFonts w:ascii="宋体" w:hAnsi="宋体" w:hint="eastAsia"/>
                <w:sz w:val="24"/>
              </w:rPr>
              <w:t>序号</w:t>
            </w:r>
          </w:p>
        </w:tc>
        <w:tc>
          <w:tcPr>
            <w:tcW w:w="3932" w:type="dxa"/>
            <w:vAlign w:val="center"/>
          </w:tcPr>
          <w:p w14:paraId="5EE83DD5" w14:textId="77777777" w:rsidR="00000000" w:rsidRDefault="007478C2">
            <w:pPr>
              <w:jc w:val="center"/>
              <w:rPr>
                <w:rFonts w:ascii="宋体" w:hAnsi="宋体"/>
                <w:sz w:val="24"/>
              </w:rPr>
            </w:pPr>
            <w:r>
              <w:rPr>
                <w:rFonts w:ascii="宋体" w:hAnsi="宋体" w:hint="eastAsia"/>
                <w:sz w:val="24"/>
              </w:rPr>
              <w:t>公告事项</w:t>
            </w:r>
          </w:p>
        </w:tc>
        <w:tc>
          <w:tcPr>
            <w:tcW w:w="2426" w:type="dxa"/>
            <w:vAlign w:val="center"/>
          </w:tcPr>
          <w:p w14:paraId="0E98FCFB" w14:textId="77777777" w:rsidR="00000000" w:rsidRDefault="007478C2">
            <w:pPr>
              <w:jc w:val="center"/>
              <w:rPr>
                <w:rFonts w:ascii="宋体" w:hAnsi="宋体"/>
                <w:sz w:val="24"/>
              </w:rPr>
            </w:pPr>
            <w:r>
              <w:rPr>
                <w:rFonts w:ascii="宋体" w:hAnsi="宋体" w:hint="eastAsia"/>
                <w:sz w:val="24"/>
              </w:rPr>
              <w:t>法定披露方式</w:t>
            </w:r>
          </w:p>
        </w:tc>
        <w:tc>
          <w:tcPr>
            <w:tcW w:w="1764" w:type="dxa"/>
            <w:vAlign w:val="center"/>
          </w:tcPr>
          <w:p w14:paraId="1E2DF28A" w14:textId="77777777" w:rsidR="00000000" w:rsidRDefault="007478C2">
            <w:pPr>
              <w:jc w:val="center"/>
              <w:rPr>
                <w:rFonts w:ascii="宋体" w:hAnsi="宋体"/>
                <w:sz w:val="24"/>
              </w:rPr>
            </w:pPr>
            <w:r>
              <w:rPr>
                <w:rFonts w:ascii="宋体" w:hAnsi="宋体" w:hint="eastAsia"/>
                <w:sz w:val="24"/>
              </w:rPr>
              <w:t>法定披露日期</w:t>
            </w:r>
          </w:p>
        </w:tc>
      </w:tr>
      <w:tr w:rsidR="00000000" w14:paraId="150F11DB" w14:textId="77777777">
        <w:trPr>
          <w:trHeight w:val="285"/>
          <w:jc w:val="center"/>
        </w:trPr>
        <w:tc>
          <w:tcPr>
            <w:tcW w:w="1164" w:type="dxa"/>
            <w:vAlign w:val="center"/>
          </w:tcPr>
          <w:p w14:paraId="1B275AA4" w14:textId="77777777" w:rsidR="00000000" w:rsidRDefault="007478C2">
            <w:pPr>
              <w:rPr>
                <w:color w:val="0000FF"/>
                <w:sz w:val="18"/>
              </w:rPr>
            </w:pPr>
            <w:r>
              <w:rPr>
                <w:rFonts w:hint="eastAsia"/>
                <w:color w:val="0000FF"/>
                <w:sz w:val="18"/>
              </w:rPr>
              <w:t>（</w:t>
            </w:r>
            <w:r>
              <w:rPr>
                <w:rFonts w:hint="eastAsia"/>
                <w:color w:val="0000FF"/>
                <w:sz w:val="18"/>
              </w:rPr>
              <w:t>2009</w:t>
            </w:r>
            <w:r>
              <w:rPr>
                <w:rFonts w:hint="eastAsia"/>
                <w:color w:val="0000FF"/>
                <w:sz w:val="18"/>
              </w:rPr>
              <w:t>）</w:t>
            </w:r>
          </w:p>
        </w:tc>
        <w:tc>
          <w:tcPr>
            <w:tcW w:w="3932" w:type="dxa"/>
            <w:vAlign w:val="center"/>
          </w:tcPr>
          <w:p w14:paraId="4FCD0E1C" w14:textId="77777777" w:rsidR="00000000" w:rsidRDefault="007478C2">
            <w:pPr>
              <w:rPr>
                <w:color w:val="0000FF"/>
                <w:sz w:val="18"/>
              </w:rPr>
            </w:pPr>
            <w:r>
              <w:rPr>
                <w:rFonts w:hint="eastAsia"/>
                <w:color w:val="0000FF"/>
                <w:sz w:val="18"/>
              </w:rPr>
              <w:t>（</w:t>
            </w:r>
            <w:r>
              <w:rPr>
                <w:rFonts w:hint="eastAsia"/>
                <w:color w:val="0000FF"/>
                <w:sz w:val="18"/>
              </w:rPr>
              <w:t>2010</w:t>
            </w:r>
            <w:r>
              <w:rPr>
                <w:rFonts w:hint="eastAsia"/>
                <w:color w:val="0000FF"/>
                <w:sz w:val="18"/>
              </w:rPr>
              <w:t>）</w:t>
            </w:r>
          </w:p>
        </w:tc>
        <w:tc>
          <w:tcPr>
            <w:tcW w:w="2426" w:type="dxa"/>
          </w:tcPr>
          <w:p w14:paraId="08A31B6C" w14:textId="77777777" w:rsidR="00000000" w:rsidRDefault="007478C2">
            <w:pPr>
              <w:rPr>
                <w:color w:val="0000FF"/>
                <w:sz w:val="18"/>
              </w:rPr>
            </w:pPr>
            <w:r>
              <w:rPr>
                <w:rFonts w:hint="eastAsia"/>
                <w:color w:val="0000FF"/>
                <w:sz w:val="18"/>
              </w:rPr>
              <w:t>（</w:t>
            </w:r>
            <w:r>
              <w:rPr>
                <w:rFonts w:hint="eastAsia"/>
                <w:color w:val="0000FF"/>
                <w:sz w:val="18"/>
              </w:rPr>
              <w:t>2011</w:t>
            </w:r>
            <w:r>
              <w:rPr>
                <w:rFonts w:hint="eastAsia"/>
                <w:color w:val="0000FF"/>
                <w:sz w:val="18"/>
              </w:rPr>
              <w:t>）</w:t>
            </w:r>
          </w:p>
        </w:tc>
        <w:tc>
          <w:tcPr>
            <w:tcW w:w="1764" w:type="dxa"/>
            <w:vAlign w:val="bottom"/>
          </w:tcPr>
          <w:p w14:paraId="745FAA24" w14:textId="77777777" w:rsidR="00000000" w:rsidRDefault="007478C2">
            <w:pPr>
              <w:rPr>
                <w:color w:val="0000FF"/>
                <w:sz w:val="18"/>
              </w:rPr>
            </w:pPr>
            <w:r>
              <w:rPr>
                <w:rFonts w:hint="eastAsia"/>
                <w:color w:val="0000FF"/>
                <w:sz w:val="18"/>
              </w:rPr>
              <w:t>（</w:t>
            </w:r>
            <w:r>
              <w:rPr>
                <w:rFonts w:hint="eastAsia"/>
                <w:color w:val="0000FF"/>
                <w:sz w:val="18"/>
              </w:rPr>
              <w:t>2012</w:t>
            </w:r>
            <w:r>
              <w:rPr>
                <w:rFonts w:hint="eastAsia"/>
                <w:color w:val="0000FF"/>
                <w:sz w:val="18"/>
              </w:rPr>
              <w:t>）</w:t>
            </w:r>
          </w:p>
        </w:tc>
      </w:tr>
    </w:tbl>
    <w:p w14:paraId="7E2CABE3" w14:textId="77777777" w:rsidR="00000000" w:rsidRDefault="007478C2">
      <w:pPr>
        <w:rPr>
          <w:rFonts w:ascii="宋体" w:hAnsi="宋体"/>
          <w:sz w:val="24"/>
        </w:rPr>
      </w:pPr>
      <w:r>
        <w:rPr>
          <w:rFonts w:ascii="宋体" w:hAnsi="宋体" w:hint="eastAsia"/>
          <w:sz w:val="24"/>
        </w:rPr>
        <w:t>注：</w:t>
      </w:r>
      <w:r>
        <w:rPr>
          <w:rFonts w:hint="eastAsia"/>
          <w:color w:val="0000FF"/>
          <w:sz w:val="18"/>
        </w:rPr>
        <w:t>（</w:t>
      </w:r>
      <w:r>
        <w:rPr>
          <w:rFonts w:hint="eastAsia"/>
          <w:color w:val="0000FF"/>
          <w:sz w:val="18"/>
        </w:rPr>
        <w:t>2013</w:t>
      </w:r>
      <w:r>
        <w:rPr>
          <w:rFonts w:hint="eastAsia"/>
          <w:color w:val="0000FF"/>
          <w:sz w:val="18"/>
        </w:rPr>
        <w:t>）</w:t>
      </w:r>
    </w:p>
    <w:p w14:paraId="12CB1F8D" w14:textId="77777777" w:rsidR="00000000" w:rsidRDefault="007478C2">
      <w:pPr>
        <w:rPr>
          <w:rFonts w:ascii="宋体" w:hAnsi="宋体"/>
          <w:sz w:val="24"/>
        </w:rPr>
      </w:pPr>
    </w:p>
    <w:p w14:paraId="15860FE9" w14:textId="77777777" w:rsidR="00000000" w:rsidRDefault="007478C2">
      <w:pPr>
        <w:pStyle w:val="Heading1"/>
        <w:jc w:val="center"/>
        <w:rPr>
          <w:rFonts w:ascii="宋体" w:hAnsi="宋体"/>
          <w:color w:val="000000"/>
          <w:sz w:val="24"/>
        </w:rPr>
      </w:pPr>
      <w:bookmarkStart w:id="799" w:name="_Toc86080638"/>
      <w:bookmarkStart w:id="800" w:name="_Toc924294829"/>
      <w:bookmarkStart w:id="801" w:name="_Toc15413"/>
      <w:bookmarkStart w:id="802" w:name="_Toc1182408858"/>
      <w:bookmarkStart w:id="803" w:name="_Toc3625"/>
      <w:r>
        <w:rPr>
          <w:rFonts w:ascii="宋体" w:hAnsi="宋体" w:hint="eastAsia"/>
          <w:color w:val="000000"/>
          <w:sz w:val="24"/>
        </w:rPr>
        <w:t>§</w:t>
      </w:r>
      <w:r>
        <w:rPr>
          <w:rFonts w:ascii="宋体" w:hAnsi="宋体" w:hint="eastAsia"/>
          <w:color w:val="000000"/>
          <w:sz w:val="24"/>
        </w:rPr>
        <w:t>1</w:t>
      </w:r>
      <w:r>
        <w:rPr>
          <w:rFonts w:ascii="宋体" w:hAnsi="宋体"/>
          <w:color w:val="000000"/>
          <w:sz w:val="24"/>
        </w:rPr>
        <w:t>6</w:t>
      </w:r>
      <w:r>
        <w:rPr>
          <w:rFonts w:ascii="宋体" w:hAnsi="宋体" w:hint="eastAsia"/>
          <w:color w:val="000000"/>
          <w:sz w:val="24"/>
        </w:rPr>
        <w:t xml:space="preserve">  </w:t>
      </w:r>
      <w:r>
        <w:rPr>
          <w:rFonts w:ascii="宋体" w:hAnsi="宋体" w:hint="eastAsia"/>
          <w:color w:val="000000"/>
          <w:sz w:val="24"/>
        </w:rPr>
        <w:t>影响投资者决策的其他重要信息</w:t>
      </w:r>
      <w:r>
        <w:rPr>
          <w:rStyle w:val="FootnoteReference"/>
          <w:rFonts w:ascii="宋体" w:hAnsi="宋体"/>
          <w:sz w:val="24"/>
        </w:rPr>
        <w:footnoteReference w:id="498"/>
      </w:r>
      <w:bookmarkEnd w:id="799"/>
      <w:bookmarkEnd w:id="800"/>
      <w:bookmarkEnd w:id="801"/>
      <w:bookmarkEnd w:id="802"/>
      <w:bookmarkEnd w:id="803"/>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1C8E4ACA" w14:textId="77777777">
        <w:trPr>
          <w:trHeight w:val="506"/>
        </w:trPr>
        <w:tc>
          <w:tcPr>
            <w:tcW w:w="9286" w:type="dxa"/>
          </w:tcPr>
          <w:p w14:paraId="531D0D26" w14:textId="77777777" w:rsidR="00000000" w:rsidRDefault="007478C2">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1713</w:t>
            </w:r>
            <w:r>
              <w:rPr>
                <w:rFonts w:hint="eastAsia"/>
                <w:color w:val="0000FF"/>
                <w:sz w:val="18"/>
              </w:rPr>
              <w:t>）</w:t>
            </w:r>
          </w:p>
        </w:tc>
      </w:tr>
    </w:tbl>
    <w:p w14:paraId="19D7F503" w14:textId="77777777" w:rsidR="00000000" w:rsidRDefault="007478C2">
      <w:pPr>
        <w:rPr>
          <w:rFonts w:ascii="宋体" w:hAnsi="宋体"/>
          <w:color w:val="000000"/>
          <w:sz w:val="24"/>
        </w:rPr>
      </w:pPr>
      <w:bookmarkStart w:id="804" w:name="_Toc86080639"/>
    </w:p>
    <w:p w14:paraId="0CDF2E76" w14:textId="77777777" w:rsidR="00000000" w:rsidRDefault="007478C2">
      <w:pPr>
        <w:pStyle w:val="Heading1"/>
        <w:jc w:val="center"/>
        <w:rPr>
          <w:rStyle w:val="FootnoteReference"/>
        </w:rPr>
      </w:pPr>
      <w:bookmarkStart w:id="805" w:name="_Toc13752"/>
      <w:bookmarkStart w:id="806" w:name="_Toc1615443377"/>
      <w:bookmarkStart w:id="807" w:name="_Toc24239"/>
      <w:bookmarkStart w:id="808" w:name="_Toc445361764"/>
      <w:r>
        <w:rPr>
          <w:rFonts w:ascii="宋体" w:hAnsi="宋体" w:hint="eastAsia"/>
          <w:color w:val="000000"/>
          <w:sz w:val="24"/>
        </w:rPr>
        <w:t>§</w:t>
      </w:r>
      <w:r>
        <w:rPr>
          <w:rFonts w:ascii="宋体" w:hAnsi="宋体" w:hint="eastAsia"/>
          <w:color w:val="000000"/>
          <w:sz w:val="24"/>
        </w:rPr>
        <w:t>1</w:t>
      </w:r>
      <w:r>
        <w:rPr>
          <w:rFonts w:ascii="宋体" w:hAnsi="宋体"/>
          <w:color w:val="000000"/>
          <w:sz w:val="24"/>
        </w:rPr>
        <w:t>7</w:t>
      </w:r>
      <w:r>
        <w:rPr>
          <w:rFonts w:ascii="宋体" w:hAnsi="宋体" w:hint="eastAsia"/>
          <w:color w:val="000000"/>
          <w:sz w:val="24"/>
        </w:rPr>
        <w:t xml:space="preserve">  </w:t>
      </w:r>
      <w:r>
        <w:rPr>
          <w:rFonts w:ascii="宋体" w:hAnsi="宋体" w:hint="eastAsia"/>
          <w:color w:val="000000"/>
          <w:sz w:val="24"/>
        </w:rPr>
        <w:t>备查文件目录</w:t>
      </w:r>
      <w:r>
        <w:rPr>
          <w:rStyle w:val="FootnoteReference"/>
          <w:rFonts w:ascii="宋体" w:hAnsi="宋体"/>
          <w:sz w:val="24"/>
        </w:rPr>
        <w:footnoteReference w:id="499"/>
      </w:r>
      <w:bookmarkEnd w:id="804"/>
      <w:bookmarkEnd w:id="805"/>
      <w:bookmarkEnd w:id="806"/>
      <w:bookmarkEnd w:id="807"/>
      <w:bookmarkEnd w:id="808"/>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6"/>
      </w:tblGrid>
      <w:tr w:rsidR="00000000" w14:paraId="2CBDB8AA" w14:textId="77777777">
        <w:trPr>
          <w:trHeight w:val="506"/>
        </w:trPr>
        <w:tc>
          <w:tcPr>
            <w:tcW w:w="9286" w:type="dxa"/>
          </w:tcPr>
          <w:p w14:paraId="69062B73" w14:textId="77777777" w:rsidR="00000000" w:rsidRDefault="007478C2">
            <w:pPr>
              <w:adjustRightInd w:val="0"/>
              <w:snapToGrid w:val="0"/>
              <w:spacing w:line="400" w:lineRule="exact"/>
              <w:rPr>
                <w:rFonts w:ascii="宋体" w:hAnsi="宋体"/>
                <w:color w:val="000000"/>
                <w:sz w:val="24"/>
              </w:rPr>
            </w:pPr>
            <w:r>
              <w:rPr>
                <w:rFonts w:hint="eastAsia"/>
                <w:color w:val="0000FF"/>
                <w:sz w:val="18"/>
              </w:rPr>
              <w:t>（</w:t>
            </w:r>
            <w:r>
              <w:rPr>
                <w:rFonts w:hint="eastAsia"/>
                <w:color w:val="0000FF"/>
                <w:sz w:val="18"/>
              </w:rPr>
              <w:t>1733</w:t>
            </w:r>
            <w:r>
              <w:rPr>
                <w:rFonts w:hint="eastAsia"/>
                <w:color w:val="0000FF"/>
                <w:sz w:val="18"/>
              </w:rPr>
              <w:t>）（</w:t>
            </w:r>
            <w:r>
              <w:rPr>
                <w:rFonts w:hint="eastAsia"/>
                <w:color w:val="0000FF"/>
                <w:sz w:val="18"/>
              </w:rPr>
              <w:t>1734</w:t>
            </w:r>
            <w:r>
              <w:rPr>
                <w:rFonts w:hint="eastAsia"/>
                <w:color w:val="0000FF"/>
                <w:sz w:val="18"/>
              </w:rPr>
              <w:t>）（</w:t>
            </w:r>
            <w:r>
              <w:rPr>
                <w:rFonts w:hint="eastAsia"/>
                <w:color w:val="0000FF"/>
                <w:sz w:val="18"/>
              </w:rPr>
              <w:t>1735</w:t>
            </w:r>
            <w:r>
              <w:rPr>
                <w:rFonts w:hint="eastAsia"/>
                <w:color w:val="0000FF"/>
                <w:sz w:val="18"/>
              </w:rPr>
              <w:t>）</w:t>
            </w:r>
          </w:p>
        </w:tc>
      </w:tr>
      <w:bookmarkEnd w:id="335"/>
    </w:tbl>
    <w:p w14:paraId="05621C17" w14:textId="77777777" w:rsidR="00000000" w:rsidRDefault="007478C2"/>
    <w:p w14:paraId="1FDC5907" w14:textId="77777777" w:rsidR="00000000" w:rsidRDefault="007478C2"/>
    <w:p w14:paraId="63501DA2" w14:textId="77777777" w:rsidR="007478C2" w:rsidRDefault="007478C2"/>
    <w:sectPr w:rsidR="007478C2">
      <w:pgSz w:w="11906" w:h="16838"/>
      <w:pgMar w:top="1440" w:right="1418" w:bottom="1440"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28BD3" w14:textId="77777777" w:rsidR="007478C2" w:rsidRDefault="007478C2">
      <w:r>
        <w:separator/>
      </w:r>
    </w:p>
  </w:endnote>
  <w:endnote w:type="continuationSeparator" w:id="0">
    <w:p w14:paraId="11C6C28D" w14:textId="77777777" w:rsidR="007478C2" w:rsidRDefault="00747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方正仿宋简体">
    <w:altName w:val="微软雅黑"/>
    <w:charset w:val="86"/>
    <w:family w:val="auto"/>
    <w:pitch w:val="default"/>
    <w:sig w:usb0="00000000" w:usb1="00000000" w:usb2="00000000" w:usb3="00000000" w:csb0="00040000" w:csb1="00000000"/>
  </w:font>
  <w:font w:name="楷体_GB2312">
    <w:altName w:val="楷体"/>
    <w:charset w:val="86"/>
    <w:family w:val="modern"/>
    <w:pitch w:val="default"/>
    <w:sig w:usb0="00000000" w:usb1="00000000" w:usb2="00000010" w:usb3="00000000" w:csb0="00040000" w:csb1="00000000"/>
  </w:font>
  <w:font w:name="MS PMincho">
    <w:altName w:val="MS UI Gothic"/>
    <w:charset w:val="80"/>
    <w:family w:val="roman"/>
    <w:pitch w:val="variable"/>
    <w:sig w:usb0="E00002FF" w:usb1="6AC7FDFB" w:usb2="08000012" w:usb3="00000000" w:csb0="0002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86739" w14:textId="77777777" w:rsidR="00000000" w:rsidRDefault="007478C2">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Pr>
        <w:rStyle w:val="PageNumber"/>
        <w:lang w:eastAsia="zh-CN"/>
      </w:rPr>
      <w:t>46</w:t>
    </w:r>
    <w:r>
      <w:fldChar w:fldCharType="end"/>
    </w:r>
  </w:p>
  <w:p w14:paraId="3AFCD2D8" w14:textId="77777777" w:rsidR="00000000" w:rsidRDefault="007478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AB9E1" w14:textId="77777777" w:rsidR="007478C2" w:rsidRDefault="007478C2">
      <w:r>
        <w:separator/>
      </w:r>
    </w:p>
  </w:footnote>
  <w:footnote w:type="continuationSeparator" w:id="0">
    <w:p w14:paraId="57320C79" w14:textId="77777777" w:rsidR="007478C2" w:rsidRDefault="007478C2">
      <w:r>
        <w:continuationSeparator/>
      </w:r>
    </w:p>
  </w:footnote>
  <w:footnote w:id="1">
    <w:p w14:paraId="30C47242" w14:textId="77777777" w:rsidR="00000000" w:rsidRDefault="007478C2">
      <w:pPr>
        <w:pStyle w:val="FootnoteText"/>
      </w:pPr>
      <w:r>
        <w:rPr>
          <w:rStyle w:val="FootnoteReference"/>
        </w:rPr>
        <w:footnoteRef/>
      </w:r>
      <w:r>
        <w:t xml:space="preserve"> </w:t>
      </w:r>
      <w:r>
        <w:rPr>
          <w:rFonts w:hint="eastAsia"/>
        </w:rPr>
        <w:t>本文件同时涵盖基金年度报告和中期报告的正文模板和摘要模板，一般的，模板中的事项同时适用于年度报告和中期报告的正文和摘要，即对没有特别说明的事项，年度报告和中期报告正文和摘要都需披露；而如果某些项目仅适用于年度报告或仅适用于中期报告，仅适用于正文或仅适用于摘要，本文件将在相关各项的脚注中予以说明。</w:t>
      </w:r>
    </w:p>
  </w:footnote>
  <w:footnote w:id="2">
    <w:p w14:paraId="7B60183A" w14:textId="77777777" w:rsidR="00000000" w:rsidRDefault="007478C2">
      <w:pPr>
        <w:pStyle w:val="FootnoteText"/>
      </w:pPr>
      <w:r>
        <w:rPr>
          <w:rStyle w:val="FootnoteReference"/>
        </w:rPr>
        <w:footnoteRef/>
      </w:r>
      <w:r>
        <w:rPr>
          <w:rFonts w:hint="eastAsia"/>
        </w:rPr>
        <w:t xml:space="preserve"> </w:t>
      </w:r>
      <w:r>
        <w:rPr>
          <w:rFonts w:hint="eastAsia"/>
        </w:rPr>
        <w:t>报告期内基金转型的，报告名称为</w:t>
      </w:r>
      <w:r>
        <w:rPr>
          <w:rFonts w:hint="eastAsia"/>
        </w:rPr>
        <w:t>XXXX</w:t>
      </w:r>
      <w:r>
        <w:t>证券投资基金</w:t>
      </w:r>
      <w:r>
        <w:rPr>
          <w:rFonts w:hint="eastAsia"/>
        </w:rPr>
        <w:t>（原××基金转型）</w:t>
      </w:r>
      <w:r>
        <w:rPr>
          <w:rFonts w:hint="eastAsia"/>
        </w:rPr>
        <w:t>XXX</w:t>
      </w:r>
      <w:r>
        <w:rPr>
          <w:rFonts w:hint="eastAsia"/>
        </w:rPr>
        <w:t>X</w:t>
      </w:r>
      <w:r>
        <w:t>年</w:t>
      </w:r>
      <w:r>
        <w:rPr>
          <w:rFonts w:hint="eastAsia"/>
        </w:rPr>
        <w:t>年度报告</w:t>
      </w:r>
      <w:r>
        <w:rPr>
          <w:rFonts w:hint="eastAsia"/>
        </w:rPr>
        <w:t>/</w:t>
      </w:r>
      <w:r>
        <w:rPr>
          <w:rFonts w:hint="eastAsia"/>
        </w:rPr>
        <w:t>中期</w:t>
      </w:r>
      <w:r>
        <w:t>报告</w:t>
      </w:r>
      <w:r>
        <w:rPr>
          <w:rFonts w:hint="eastAsia"/>
        </w:rPr>
        <w:t>；如为摘要，则报告名称调整为</w:t>
      </w:r>
      <w:r>
        <w:rPr>
          <w:rFonts w:hint="eastAsia"/>
        </w:rPr>
        <w:t>XXXX</w:t>
      </w:r>
      <w:r>
        <w:t>证券投资基金</w:t>
      </w:r>
      <w:r>
        <w:rPr>
          <w:rFonts w:hint="eastAsia"/>
        </w:rPr>
        <w:t>XXXX</w:t>
      </w:r>
      <w:r>
        <w:t>年</w:t>
      </w:r>
      <w:r>
        <w:rPr>
          <w:rFonts w:hint="eastAsia"/>
        </w:rPr>
        <w:t>年度报告</w:t>
      </w:r>
      <w:r>
        <w:rPr>
          <w:rFonts w:hint="eastAsia"/>
        </w:rPr>
        <w:t>/</w:t>
      </w:r>
      <w:r>
        <w:rPr>
          <w:rFonts w:hint="eastAsia"/>
        </w:rPr>
        <w:t>中期</w:t>
      </w:r>
      <w:r>
        <w:t>报告</w:t>
      </w:r>
      <w:r>
        <w:rPr>
          <w:rFonts w:hint="eastAsia"/>
        </w:rPr>
        <w:t>摘要。</w:t>
      </w:r>
    </w:p>
  </w:footnote>
  <w:footnote w:id="3">
    <w:p w14:paraId="308E6980" w14:textId="77777777" w:rsidR="00000000" w:rsidRDefault="007478C2">
      <w:pPr>
        <w:pStyle w:val="FootnoteText"/>
      </w:pPr>
      <w:r>
        <w:rPr>
          <w:rStyle w:val="FootnoteReference"/>
        </w:rPr>
        <w:footnoteRef/>
      </w:r>
      <w:r>
        <w:rPr>
          <w:rFonts w:hint="eastAsia"/>
        </w:rPr>
        <w:t xml:space="preserve"> </w:t>
      </w:r>
      <w:r>
        <w:rPr>
          <w:rFonts w:hint="eastAsia"/>
        </w:rPr>
        <w:t>此处填列报告期末的具体日期。</w:t>
      </w:r>
    </w:p>
  </w:footnote>
  <w:footnote w:id="4">
    <w:p w14:paraId="627213DD" w14:textId="77777777" w:rsidR="00000000" w:rsidRDefault="007478C2">
      <w:pPr>
        <w:pStyle w:val="FootnoteText"/>
      </w:pPr>
      <w:r>
        <w:rPr>
          <w:rStyle w:val="FootnoteReference"/>
        </w:rPr>
        <w:footnoteRef/>
      </w:r>
      <w:r>
        <w:rPr>
          <w:rFonts w:hint="eastAsia"/>
        </w:rPr>
        <w:t xml:space="preserve"> </w:t>
      </w:r>
      <w:r>
        <w:rPr>
          <w:rFonts w:hint="eastAsia"/>
        </w:rPr>
        <w:t>送出日期指报告经复核、签发后，正式对外送出的日期，此处可理解为正式通过指定报刊对外披露的日期。</w:t>
      </w:r>
    </w:p>
  </w:footnote>
  <w:footnote w:id="5">
    <w:p w14:paraId="4D70E03F" w14:textId="77777777" w:rsidR="00000000" w:rsidRDefault="007478C2">
      <w:pPr>
        <w:pStyle w:val="FootnoteText"/>
      </w:pPr>
      <w:r>
        <w:rPr>
          <w:rStyle w:val="FootnoteReference"/>
        </w:rPr>
        <w:footnoteRef/>
      </w:r>
      <w:r>
        <w:rPr>
          <w:rFonts w:hint="eastAsia"/>
        </w:rPr>
        <w:t xml:space="preserve"> </w:t>
      </w:r>
      <w:r>
        <w:rPr>
          <w:rFonts w:hint="eastAsia"/>
        </w:rPr>
        <w:t>重要提示之前的内容为报告封面，单设一页；在报告文本扉页至少按本模板内容刊登重要提示，个别基金有其他重要提示的，可增加列示，例如，报告期内基金转型的，重要提示项下还应就基金转型进行提示和说明。</w:t>
      </w:r>
    </w:p>
  </w:footnote>
  <w:footnote w:id="6">
    <w:p w14:paraId="7E57BE5A" w14:textId="77777777" w:rsidR="00000000" w:rsidRDefault="007478C2">
      <w:pPr>
        <w:pStyle w:val="FootnoteText"/>
      </w:pPr>
      <w:r>
        <w:rPr>
          <w:rStyle w:val="FootnoteReference"/>
        </w:rPr>
        <w:footnoteRef/>
      </w:r>
      <w:r>
        <w:rPr>
          <w:rFonts w:hint="eastAsia"/>
        </w:rPr>
        <w:t xml:space="preserve"> </w:t>
      </w:r>
      <w:r>
        <w:rPr>
          <w:rFonts w:hint="eastAsia"/>
        </w:rPr>
        <w:t>如有董事未出席董事会，还应单独列示其姓名。</w:t>
      </w:r>
    </w:p>
  </w:footnote>
  <w:footnote w:id="7">
    <w:p w14:paraId="072E915D" w14:textId="77777777" w:rsidR="00000000" w:rsidRDefault="007478C2">
      <w:pPr>
        <w:pStyle w:val="FootnoteText"/>
      </w:pPr>
      <w:r>
        <w:rPr>
          <w:rStyle w:val="FootnoteReference"/>
        </w:rPr>
        <w:footnoteRef/>
      </w:r>
      <w:r>
        <w:t xml:space="preserve"> </w:t>
      </w:r>
      <w:r>
        <w:rPr>
          <w:rFonts w:hint="eastAsia"/>
        </w:rPr>
        <w:t>本句仅适用于摘要，不适用</w:t>
      </w:r>
      <w:r>
        <w:rPr>
          <w:rFonts w:hint="eastAsia"/>
        </w:rPr>
        <w:t>于正文。</w:t>
      </w:r>
    </w:p>
  </w:footnote>
  <w:footnote w:id="8">
    <w:p w14:paraId="208B4A45" w14:textId="77777777" w:rsidR="00000000" w:rsidRDefault="007478C2">
      <w:pPr>
        <w:pStyle w:val="FootnoteText"/>
      </w:pPr>
      <w:r>
        <w:rPr>
          <w:rStyle w:val="FootnoteReference"/>
        </w:rPr>
        <w:footnoteRef/>
      </w:r>
      <w:r>
        <w:t xml:space="preserve"> </w:t>
      </w:r>
      <w:r>
        <w:rPr>
          <w:rFonts w:hint="eastAsia"/>
        </w:rPr>
        <w:t>本句仅适用于中期报告正文和摘要，不适用于年度报告正文和摘要。</w:t>
      </w:r>
    </w:p>
  </w:footnote>
  <w:footnote w:id="9">
    <w:p w14:paraId="1AACF65C" w14:textId="77777777" w:rsidR="00000000" w:rsidRDefault="007478C2">
      <w:pPr>
        <w:pStyle w:val="FootnoteText"/>
      </w:pPr>
      <w:r>
        <w:rPr>
          <w:rStyle w:val="FootnoteReference"/>
        </w:rPr>
        <w:footnoteRef/>
      </w:r>
      <w:r>
        <w:t xml:space="preserve"> </w:t>
      </w:r>
      <w:r>
        <w:rPr>
          <w:rFonts w:hint="eastAsia"/>
        </w:rPr>
        <w:t>本段表述主要适用于当期财务会计报告经会计师事务所审计的年度报告。</w:t>
      </w:r>
    </w:p>
  </w:footnote>
  <w:footnote w:id="10">
    <w:p w14:paraId="7873F139" w14:textId="77777777" w:rsidR="00000000" w:rsidRDefault="007478C2">
      <w:pPr>
        <w:pStyle w:val="FootnoteText"/>
      </w:pPr>
      <w:r>
        <w:rPr>
          <w:rStyle w:val="FootnoteReference"/>
        </w:rPr>
        <w:footnoteRef/>
      </w:r>
      <w:r>
        <w:t xml:space="preserve"> </w:t>
      </w:r>
      <w:r>
        <w:rPr>
          <w:rFonts w:hint="eastAsia"/>
        </w:rPr>
        <w:t>年度报告正文和中期报告正文应标明各章、节的标题及对应的页码，摘要不需列示目录。</w:t>
      </w:r>
    </w:p>
  </w:footnote>
  <w:footnote w:id="11">
    <w:p w14:paraId="12FA14B1" w14:textId="77777777" w:rsidR="00000000" w:rsidRDefault="007478C2">
      <w:pPr>
        <w:pStyle w:val="FootnoteText"/>
      </w:pPr>
      <w:r>
        <w:rPr>
          <w:rStyle w:val="FootnoteReference"/>
        </w:rPr>
        <w:footnoteRef/>
      </w:r>
      <w:r>
        <w:rPr>
          <w:rFonts w:hint="eastAsia"/>
        </w:rPr>
        <w:t xml:space="preserve"> </w:t>
      </w:r>
      <w:r>
        <w:rPr>
          <w:rFonts w:hint="eastAsia"/>
        </w:rPr>
        <w:t>若报告期内基金转型，则按转型前后分别列示</w:t>
      </w:r>
      <w:r>
        <w:rPr>
          <w:rFonts w:hint="eastAsia"/>
        </w:rPr>
        <w:t>2.1</w:t>
      </w:r>
      <w:r>
        <w:rPr>
          <w:rFonts w:hint="eastAsia"/>
        </w:rPr>
        <w:t>和</w:t>
      </w:r>
      <w:r>
        <w:rPr>
          <w:rFonts w:hint="eastAsia"/>
        </w:rPr>
        <w:t>2.2</w:t>
      </w:r>
      <w:r>
        <w:rPr>
          <w:rFonts w:hint="eastAsia"/>
        </w:rPr>
        <w:t>的相关项目，并在相关表下补充说明转型相关信息（例如，标注说明转型前基金的终止上市日期等）；若报告期内基金管理人、基金托管人变更，应在</w:t>
      </w:r>
      <w:r>
        <w:rPr>
          <w:rFonts w:hint="eastAsia"/>
        </w:rPr>
        <w:t>2.3</w:t>
      </w:r>
      <w:r>
        <w:rPr>
          <w:rFonts w:hint="eastAsia"/>
        </w:rPr>
        <w:t>中分列列示变更前后管理人或托管人的信息，并在</w:t>
      </w:r>
      <w:r>
        <w:rPr>
          <w:rFonts w:hint="eastAsia"/>
        </w:rPr>
        <w:t>2.3</w:t>
      </w:r>
      <w:r>
        <w:rPr>
          <w:rFonts w:hint="eastAsia"/>
        </w:rPr>
        <w:t>表下说明变更日期等信息</w:t>
      </w:r>
      <w:r>
        <w:rPr>
          <w:rFonts w:ascii="宋体" w:hAnsi="宋体" w:hint="eastAsia"/>
          <w:kern w:val="0"/>
        </w:rPr>
        <w:t>。</w:t>
      </w:r>
    </w:p>
  </w:footnote>
  <w:footnote w:id="12">
    <w:p w14:paraId="1EF87CE1" w14:textId="77777777" w:rsidR="00000000" w:rsidRDefault="007478C2">
      <w:pPr>
        <w:pStyle w:val="FootnoteText"/>
        <w:tabs>
          <w:tab w:val="left" w:pos="6684"/>
        </w:tabs>
      </w:pPr>
      <w:r>
        <w:rPr>
          <w:rStyle w:val="FootnoteReference"/>
        </w:rPr>
        <w:footnoteRef/>
      </w:r>
      <w:r>
        <w:t xml:space="preserve"> </w:t>
      </w:r>
      <w:r>
        <w:rPr>
          <w:rFonts w:hint="eastAsia"/>
        </w:rPr>
        <w:t>本项仅</w:t>
      </w:r>
      <w:r>
        <w:rPr>
          <w:rFonts w:hint="eastAsia"/>
        </w:rPr>
        <w:t>在年度报告和中期报告正文中披露，不需在摘要中披露。</w:t>
      </w:r>
    </w:p>
  </w:footnote>
  <w:footnote w:id="13">
    <w:p w14:paraId="3DDB8E84" w14:textId="77777777" w:rsidR="00000000" w:rsidRDefault="007478C2">
      <w:pPr>
        <w:pStyle w:val="FootnoteText"/>
      </w:pPr>
      <w:r>
        <w:rPr>
          <w:rStyle w:val="FootnoteReference"/>
        </w:rPr>
        <w:footnoteRef/>
      </w:r>
      <w:r>
        <w:t xml:space="preserve"> </w:t>
      </w:r>
      <w:r>
        <w:rPr>
          <w:rFonts w:hint="eastAsia"/>
        </w:rPr>
        <w:t>此项采用在中国证监会基金监管部备案的基金主代码（一般是在交易代码中择一确定）。</w:t>
      </w:r>
    </w:p>
  </w:footnote>
  <w:footnote w:id="14">
    <w:p w14:paraId="2AF7426F" w14:textId="77777777" w:rsidR="00000000" w:rsidRDefault="007478C2">
      <w:pPr>
        <w:pStyle w:val="FootnoteText"/>
      </w:pPr>
      <w:r>
        <w:rPr>
          <w:rStyle w:val="FootnoteReference"/>
        </w:rPr>
        <w:footnoteRef/>
      </w:r>
      <w:r>
        <w:rPr>
          <w:rFonts w:hint="eastAsia"/>
        </w:rPr>
        <w:t xml:space="preserve"> </w:t>
      </w:r>
      <w:r>
        <w:rPr>
          <w:rFonts w:hint="eastAsia"/>
        </w:rPr>
        <w:t>前后端交易代码分两列列示，如果分级基金存在前后端交易，且分级基金整体没有交易代码的，则本项可不列示，而在本表“下属分级基金的交易代码”相应级别的基金中再分列列示。</w:t>
      </w:r>
    </w:p>
  </w:footnote>
  <w:footnote w:id="15">
    <w:p w14:paraId="6ABC660D" w14:textId="77777777" w:rsidR="00000000" w:rsidRDefault="007478C2">
      <w:pPr>
        <w:pStyle w:val="FootnoteText"/>
      </w:pPr>
      <w:r>
        <w:rPr>
          <w:rStyle w:val="FootnoteReference"/>
        </w:rPr>
        <w:footnoteRef/>
      </w:r>
      <w:r>
        <w:rPr>
          <w:rFonts w:ascii="宋体" w:hAnsi="宋体" w:hint="eastAsia"/>
          <w:kern w:val="0"/>
        </w:rPr>
        <w:t xml:space="preserve"> </w:t>
      </w:r>
      <w:r>
        <w:rPr>
          <w:rFonts w:ascii="宋体" w:hAnsi="宋体" w:hint="eastAsia"/>
          <w:kern w:val="0"/>
        </w:rPr>
        <w:t>创新封闭式基金对封闭期及打开期限的约定在本项目中描述。</w:t>
      </w:r>
    </w:p>
  </w:footnote>
  <w:footnote w:id="16">
    <w:p w14:paraId="58A3F6BC" w14:textId="77777777" w:rsidR="00000000" w:rsidRDefault="007478C2">
      <w:pPr>
        <w:pStyle w:val="FootnoteText"/>
      </w:pPr>
      <w:r>
        <w:rPr>
          <w:rStyle w:val="FootnoteReference"/>
        </w:rPr>
        <w:footnoteRef/>
      </w:r>
      <w:r>
        <w:t xml:space="preserve"> </w:t>
      </w:r>
      <w:r>
        <w:rPr>
          <w:rFonts w:hint="eastAsia"/>
        </w:rPr>
        <w:t>对于标注（若有）的项目，如果基金没有此项，则直接省略，不必列示“－”，下同。</w:t>
      </w:r>
    </w:p>
  </w:footnote>
  <w:footnote w:id="17">
    <w:p w14:paraId="253D675C" w14:textId="77777777" w:rsidR="00000000" w:rsidRDefault="007478C2">
      <w:pPr>
        <w:pStyle w:val="FootnoteText"/>
      </w:pPr>
      <w:r>
        <w:rPr>
          <w:rStyle w:val="FootnoteReference"/>
        </w:rPr>
        <w:footnoteRef/>
      </w:r>
      <w:r>
        <w:rPr>
          <w:rFonts w:hint="eastAsia"/>
        </w:rPr>
        <w:t xml:space="preserve"> </w:t>
      </w:r>
      <w:r>
        <w:rPr>
          <w:rFonts w:hint="eastAsia"/>
        </w:rPr>
        <w:t>分级基金（包括分级的创新封闭式基金）根据自身的产品特性，在</w:t>
      </w:r>
      <w:r>
        <w:rPr>
          <w:rFonts w:hint="eastAsia"/>
        </w:rPr>
        <w:t>2.</w:t>
      </w:r>
      <w:r>
        <w:rPr>
          <w:rFonts w:hint="eastAsia"/>
        </w:rPr>
        <w:t>1</w:t>
      </w:r>
      <w:r>
        <w:rPr>
          <w:rFonts w:hint="eastAsia"/>
        </w:rPr>
        <w:t>中增加填列“下属分级基金的基金简称”、“下属分级基金的交易代码”和“报告期末下属分级基金的份额总额”三项，在</w:t>
      </w:r>
      <w:r>
        <w:rPr>
          <w:rFonts w:hint="eastAsia"/>
        </w:rPr>
        <w:t>2.2</w:t>
      </w:r>
      <w:r>
        <w:rPr>
          <w:rFonts w:hint="eastAsia"/>
        </w:rPr>
        <w:t>中增加填列“下属分级基金的风险收益特征”（分级基金的风险收益特征没有区别的，该项不列示）；以上几项主要适用分级基金，其他类别基金不必列示。</w:t>
      </w:r>
    </w:p>
  </w:footnote>
  <w:footnote w:id="18">
    <w:p w14:paraId="3FB2FED3" w14:textId="77777777" w:rsidR="00000000" w:rsidRDefault="007478C2">
      <w:pPr>
        <w:pStyle w:val="FootnoteText"/>
      </w:pPr>
      <w:r>
        <w:rPr>
          <w:rStyle w:val="FootnoteReference"/>
        </w:rPr>
        <w:footnoteRef/>
      </w:r>
      <w:r>
        <w:rPr>
          <w:rFonts w:hint="eastAsia"/>
        </w:rPr>
        <w:t xml:space="preserve"> </w:t>
      </w:r>
      <w:r>
        <w:rPr>
          <w:rFonts w:hint="eastAsia"/>
        </w:rPr>
        <w:t>本模板相关表格下的标注，是为表格中特定内容做出补充说明而设定的，如果基金没有需要说明的，则可略去本部分。</w:t>
      </w:r>
    </w:p>
  </w:footnote>
  <w:footnote w:id="19">
    <w:p w14:paraId="50E6CCA7" w14:textId="77777777" w:rsidR="00000000" w:rsidRDefault="007478C2">
      <w:pPr>
        <w:pStyle w:val="FootnoteText"/>
      </w:pPr>
      <w:r>
        <w:rPr>
          <w:rStyle w:val="FootnoteReference"/>
        </w:rPr>
        <w:footnoteRef/>
      </w:r>
      <w:r>
        <w:t xml:space="preserve"> </w:t>
      </w:r>
      <w:r>
        <w:rPr>
          <w:rFonts w:hint="eastAsia"/>
        </w:rPr>
        <w:t>本项主要适用于</w:t>
      </w:r>
      <w:r>
        <w:rPr>
          <w:rFonts w:hint="eastAsia"/>
        </w:rPr>
        <w:t>ETF</w:t>
      </w:r>
      <w:r>
        <w:rPr>
          <w:rFonts w:hint="eastAsia"/>
        </w:rPr>
        <w:t>联接基金。</w:t>
      </w:r>
    </w:p>
  </w:footnote>
  <w:footnote w:id="20">
    <w:p w14:paraId="41460101" w14:textId="77777777" w:rsidR="00000000" w:rsidRDefault="007478C2">
      <w:pPr>
        <w:pStyle w:val="FootnoteText"/>
      </w:pPr>
      <w:r>
        <w:rPr>
          <w:rStyle w:val="FootnoteReference"/>
        </w:rPr>
        <w:footnoteRef/>
      </w:r>
      <w:r>
        <w:rPr>
          <w:rFonts w:hint="eastAsia"/>
        </w:rPr>
        <w:t xml:space="preserve"> </w:t>
      </w:r>
      <w:r>
        <w:rPr>
          <w:rFonts w:hint="eastAsia"/>
        </w:rPr>
        <w:t>不建议将基金合同中有关投资策略的描述在此长篇列示，而应是简明、扼要的概述基金主要的投资策略。</w:t>
      </w:r>
    </w:p>
  </w:footnote>
  <w:footnote w:id="21">
    <w:p w14:paraId="35A15124" w14:textId="77777777" w:rsidR="00000000" w:rsidRDefault="007478C2">
      <w:pPr>
        <w:pStyle w:val="FootnoteText"/>
      </w:pPr>
      <w:r>
        <w:rPr>
          <w:rStyle w:val="FootnoteReference"/>
        </w:rPr>
        <w:footnoteRef/>
      </w:r>
      <w:r>
        <w:t xml:space="preserve"> </w:t>
      </w:r>
      <w:r>
        <w:rPr>
          <w:rFonts w:hint="eastAsia"/>
        </w:rPr>
        <w:t>对报告期</w:t>
      </w:r>
      <w:r>
        <w:rPr>
          <w:rFonts w:hint="eastAsia"/>
        </w:rPr>
        <w:t>内变更业绩比较基准的，需要对变更情况予以说明。</w:t>
      </w:r>
    </w:p>
  </w:footnote>
  <w:footnote w:id="22">
    <w:p w14:paraId="08B29A63" w14:textId="77777777" w:rsidR="00000000" w:rsidRDefault="007478C2">
      <w:pPr>
        <w:pStyle w:val="FootnoteText"/>
      </w:pPr>
      <w:r>
        <w:rPr>
          <w:rStyle w:val="FootnoteReference"/>
        </w:rPr>
        <w:footnoteRef/>
      </w:r>
      <w:r>
        <w:rPr>
          <w:rFonts w:hint="eastAsia"/>
        </w:rPr>
        <w:t xml:space="preserve"> </w:t>
      </w:r>
      <w:r>
        <w:rPr>
          <w:rFonts w:hint="eastAsia"/>
        </w:rPr>
        <w:t>本项主要适用于</w:t>
      </w:r>
      <w:r>
        <w:rPr>
          <w:rFonts w:hint="eastAsia"/>
        </w:rPr>
        <w:t>ETF</w:t>
      </w:r>
      <w:r>
        <w:rPr>
          <w:rFonts w:hint="eastAsia"/>
        </w:rPr>
        <w:t>联接基金。</w:t>
      </w:r>
    </w:p>
  </w:footnote>
  <w:footnote w:id="23">
    <w:p w14:paraId="46D9864E" w14:textId="77777777" w:rsidR="00000000" w:rsidRDefault="007478C2">
      <w:pPr>
        <w:pStyle w:val="FootnoteText"/>
      </w:pPr>
      <w:r>
        <w:rPr>
          <w:rStyle w:val="FootnoteReference"/>
        </w:rPr>
        <w:footnoteRef/>
      </w:r>
      <w:r>
        <w:rPr>
          <w:rFonts w:hint="eastAsia"/>
        </w:rPr>
        <w:t xml:space="preserve"> </w:t>
      </w:r>
      <w:r>
        <w:rPr>
          <w:rFonts w:hint="eastAsia"/>
        </w:rPr>
        <w:t>本表中的注册地址、办公地址、邮政编码和法定代表人</w:t>
      </w:r>
      <w:r>
        <w:rPr>
          <w:rFonts w:hint="eastAsia"/>
        </w:rPr>
        <w:t>4</w:t>
      </w:r>
      <w:r>
        <w:rPr>
          <w:rFonts w:hint="eastAsia"/>
        </w:rPr>
        <w:t>个项目仅在年度报告和中期报告正文中披露，不需在摘要中披露。</w:t>
      </w:r>
    </w:p>
  </w:footnote>
  <w:footnote w:id="24">
    <w:p w14:paraId="22023CF9" w14:textId="77777777" w:rsidR="00000000" w:rsidRDefault="007478C2">
      <w:pPr>
        <w:pStyle w:val="FootnoteText"/>
      </w:pPr>
      <w:r>
        <w:rPr>
          <w:rStyle w:val="FootnoteReference"/>
        </w:rPr>
        <w:footnoteRef/>
      </w:r>
      <w:r>
        <w:t xml:space="preserve"> </w:t>
      </w:r>
      <w:r>
        <w:rPr>
          <w:rFonts w:hint="eastAsia"/>
        </w:rPr>
        <w:t>本项主要适用于</w:t>
      </w:r>
      <w:r>
        <w:rPr>
          <w:rFonts w:hint="eastAsia"/>
        </w:rPr>
        <w:t>MOM</w:t>
      </w:r>
      <w:r>
        <w:rPr>
          <w:rFonts w:hint="eastAsia"/>
        </w:rPr>
        <w:t>产品，如果</w:t>
      </w:r>
      <w:r>
        <w:t>投资顾问有多家，则相应增加行数</w:t>
      </w:r>
      <w:r>
        <w:rPr>
          <w:rFonts w:hint="eastAsia"/>
        </w:rPr>
        <w:t>。</w:t>
      </w:r>
    </w:p>
  </w:footnote>
  <w:footnote w:id="25">
    <w:p w14:paraId="4AE9DFBE" w14:textId="77777777" w:rsidR="00000000" w:rsidRDefault="007478C2">
      <w:pPr>
        <w:pStyle w:val="FootnoteText"/>
      </w:pPr>
      <w:r>
        <w:rPr>
          <w:rStyle w:val="FootnoteReference"/>
        </w:rPr>
        <w:footnoteRef/>
      </w:r>
      <w:r>
        <w:rPr>
          <w:rFonts w:hint="eastAsia"/>
        </w:rPr>
        <w:t xml:space="preserve"> </w:t>
      </w:r>
      <w:r>
        <w:rPr>
          <w:rFonts w:hint="eastAsia"/>
        </w:rPr>
        <w:t>填写“</w:t>
      </w:r>
      <w:r>
        <w:t>是</w:t>
      </w:r>
      <w:r>
        <w:rPr>
          <w:rFonts w:hint="eastAsia"/>
        </w:rPr>
        <w:t>”</w:t>
      </w:r>
      <w:r>
        <w:t>或者</w:t>
      </w:r>
      <w:r>
        <w:rPr>
          <w:rFonts w:hint="eastAsia"/>
        </w:rPr>
        <w:t>“</w:t>
      </w:r>
      <w:r>
        <w:t>否</w:t>
      </w:r>
      <w:r>
        <w:rPr>
          <w:rFonts w:hint="eastAsia"/>
        </w:rPr>
        <w:t>”，如存在关联关系，请在表格下方对关联关系具体情况备注说明。</w:t>
      </w:r>
    </w:p>
  </w:footnote>
  <w:footnote w:id="26">
    <w:p w14:paraId="09395A36" w14:textId="77777777" w:rsidR="00000000" w:rsidRDefault="007478C2">
      <w:pPr>
        <w:pStyle w:val="FootnoteText"/>
      </w:pPr>
      <w:r>
        <w:rPr>
          <w:rStyle w:val="FootnoteReference"/>
        </w:rPr>
        <w:footnoteRef/>
      </w:r>
      <w:r>
        <w:rPr>
          <w:rFonts w:hint="eastAsia"/>
        </w:rPr>
        <w:t xml:space="preserve"> </w:t>
      </w:r>
      <w:r>
        <w:rPr>
          <w:rFonts w:hint="eastAsia"/>
        </w:rPr>
        <w:t>填写“</w:t>
      </w:r>
      <w:r>
        <w:t>是</w:t>
      </w:r>
      <w:r>
        <w:rPr>
          <w:rFonts w:hint="eastAsia"/>
        </w:rPr>
        <w:t>”</w:t>
      </w:r>
      <w:r>
        <w:t>或者</w:t>
      </w:r>
      <w:r>
        <w:rPr>
          <w:rFonts w:hint="eastAsia"/>
        </w:rPr>
        <w:t>“</w:t>
      </w:r>
      <w:r>
        <w:t>否</w:t>
      </w:r>
      <w:r>
        <w:rPr>
          <w:rFonts w:hint="eastAsia"/>
        </w:rPr>
        <w:t>”，如存在关联关系，请在表格下方对关联关系具体情况备注说明。</w:t>
      </w:r>
    </w:p>
  </w:footnote>
  <w:footnote w:id="27">
    <w:p w14:paraId="78468974" w14:textId="77777777" w:rsidR="00000000" w:rsidRDefault="007478C2">
      <w:pPr>
        <w:pStyle w:val="FootnoteText"/>
      </w:pPr>
      <w:r>
        <w:rPr>
          <w:rStyle w:val="FootnoteReference"/>
        </w:rPr>
        <w:footnoteRef/>
      </w:r>
      <w:r>
        <w:t xml:space="preserve"> </w:t>
      </w:r>
      <w:r>
        <w:rPr>
          <w:rFonts w:hint="eastAsia"/>
        </w:rPr>
        <w:t>应在</w:t>
      </w:r>
      <w:r>
        <w:t>此处</w:t>
      </w:r>
      <w:r>
        <w:rPr>
          <w:rFonts w:hint="eastAsia"/>
        </w:rPr>
        <w:t>对</w:t>
      </w:r>
      <w:r>
        <w:t>报告期内</w:t>
      </w:r>
      <w:r>
        <w:rPr>
          <w:rFonts w:hint="eastAsia"/>
        </w:rPr>
        <w:t>M</w:t>
      </w:r>
      <w:r>
        <w:t>OM</w:t>
      </w:r>
      <w:r>
        <w:t>产品</w:t>
      </w:r>
      <w:r>
        <w:rPr>
          <w:rFonts w:hint="eastAsia"/>
        </w:rPr>
        <w:t>调整</w:t>
      </w:r>
      <w:r>
        <w:t>投资顾问的情况予以说明，包括调整</w:t>
      </w:r>
      <w:r>
        <w:rPr>
          <w:rFonts w:hint="eastAsia"/>
        </w:rPr>
        <w:t>原因等</w:t>
      </w:r>
      <w:r>
        <w:t>。</w:t>
      </w:r>
    </w:p>
  </w:footnote>
  <w:footnote w:id="28">
    <w:p w14:paraId="45141E0D" w14:textId="77777777" w:rsidR="00000000" w:rsidRDefault="007478C2">
      <w:pPr>
        <w:pStyle w:val="FootnoteText"/>
      </w:pPr>
      <w:r>
        <w:rPr>
          <w:rStyle w:val="FootnoteReference"/>
        </w:rPr>
        <w:footnoteRef/>
      </w:r>
      <w:r>
        <w:t xml:space="preserve"> </w:t>
      </w:r>
      <w:r>
        <w:rPr>
          <w:rFonts w:hint="eastAsia"/>
        </w:rPr>
        <w:t>主要适用于</w:t>
      </w:r>
      <w:r>
        <w:rPr>
          <w:rFonts w:hint="eastAsia"/>
        </w:rPr>
        <w:t>QDII</w:t>
      </w:r>
      <w:r>
        <w:rPr>
          <w:rFonts w:hint="eastAsia"/>
        </w:rPr>
        <w:t>基金；如果境外投资顾问或境外资产托管人有多家，则相应增加列数。</w:t>
      </w:r>
    </w:p>
  </w:footnote>
  <w:footnote w:id="29">
    <w:p w14:paraId="2FD1BCC1" w14:textId="77777777" w:rsidR="00000000" w:rsidRDefault="007478C2">
      <w:pPr>
        <w:pStyle w:val="FootnoteText"/>
      </w:pPr>
      <w:r>
        <w:rPr>
          <w:rStyle w:val="FootnoteReference"/>
        </w:rPr>
        <w:footnoteRef/>
      </w:r>
      <w:r>
        <w:rPr>
          <w:rFonts w:hint="eastAsia"/>
        </w:rPr>
        <w:t xml:space="preserve"> </w:t>
      </w:r>
      <w:r>
        <w:rPr>
          <w:rFonts w:hint="eastAsia"/>
        </w:rPr>
        <w:t>本项仅在年度报告和中期报告正文中披露，不需在摘要中披露。</w:t>
      </w:r>
    </w:p>
  </w:footnote>
  <w:footnote w:id="30">
    <w:p w14:paraId="1C42FE66" w14:textId="77777777" w:rsidR="00000000" w:rsidRDefault="007478C2">
      <w:pPr>
        <w:pStyle w:val="FootnoteText"/>
      </w:pPr>
      <w:r>
        <w:rPr>
          <w:rStyle w:val="FootnoteReference"/>
        </w:rPr>
        <w:footnoteRef/>
      </w:r>
      <w:r>
        <w:rPr>
          <w:rFonts w:hint="eastAsia"/>
        </w:rPr>
        <w:t xml:space="preserve"> </w:t>
      </w:r>
      <w:r>
        <w:rPr>
          <w:rFonts w:hint="eastAsia"/>
        </w:rPr>
        <w:t>本项主要在年度报告正文中披露，可不在年度报告摘要中期报告正文和摘要中披露。</w:t>
      </w:r>
    </w:p>
  </w:footnote>
  <w:footnote w:id="31">
    <w:p w14:paraId="51265111" w14:textId="77777777" w:rsidR="00000000" w:rsidRDefault="007478C2">
      <w:pPr>
        <w:pStyle w:val="FootnoteText"/>
      </w:pPr>
      <w:r>
        <w:rPr>
          <w:rStyle w:val="FootnoteReference"/>
        </w:rPr>
        <w:footnoteRef/>
      </w:r>
      <w:r>
        <w:t xml:space="preserve"> </w:t>
      </w:r>
      <w:r>
        <w:rPr>
          <w:rFonts w:hint="eastAsia"/>
        </w:rPr>
        <w:t>可根据需要在此处添加其他相关参与机构等重要信息。</w:t>
      </w:r>
    </w:p>
  </w:footnote>
  <w:footnote w:id="32">
    <w:p w14:paraId="4600D3FD" w14:textId="77777777" w:rsidR="00000000" w:rsidRDefault="007478C2">
      <w:pPr>
        <w:pStyle w:val="FootnoteText"/>
      </w:pPr>
      <w:r>
        <w:rPr>
          <w:rStyle w:val="FootnoteReference"/>
        </w:rPr>
        <w:footnoteRef/>
      </w:r>
      <w:r>
        <w:t xml:space="preserve"> </w:t>
      </w:r>
      <w:r>
        <w:rPr>
          <w:rFonts w:hint="eastAsia"/>
        </w:rPr>
        <w:t>此表述适用于年度报告正文和摘要，对于中期报告正文和摘要，标题调整为“主要财务指标和基金净值表现”；同理，</w:t>
      </w:r>
      <w:r>
        <w:rPr>
          <w:rFonts w:hint="eastAsia"/>
        </w:rPr>
        <w:t>3.4</w:t>
      </w:r>
      <w:r>
        <w:rPr>
          <w:rFonts w:hint="eastAsia"/>
        </w:rPr>
        <w:t>项仅适用于年度报告正文和摘要，不适用于中期报告正文和摘要。</w:t>
      </w:r>
    </w:p>
  </w:footnote>
  <w:footnote w:id="33">
    <w:p w14:paraId="28D17072" w14:textId="77777777" w:rsidR="00000000" w:rsidRDefault="007478C2">
      <w:pPr>
        <w:pStyle w:val="FootnoteText"/>
        <w:rPr>
          <w:rFonts w:ascii="宋体" w:hAnsi="宋体"/>
          <w:kern w:val="0"/>
        </w:rPr>
      </w:pPr>
      <w:r>
        <w:rPr>
          <w:rStyle w:val="FootnoteReference"/>
          <w:color w:val="FF0000"/>
        </w:rPr>
        <w:footnoteRef/>
      </w:r>
      <w:r>
        <w:rPr>
          <w:rFonts w:ascii="宋体" w:hAnsi="宋体" w:hint="eastAsia"/>
          <w:color w:val="FF0000"/>
          <w:kern w:val="0"/>
        </w:rPr>
        <w:t xml:space="preserve"> </w:t>
      </w:r>
      <w:r>
        <w:rPr>
          <w:rFonts w:ascii="宋体" w:hAnsi="宋体" w:hint="eastAsia"/>
          <w:kern w:val="0"/>
        </w:rPr>
        <w:t>对年度报告正文和摘要，本项需要披露最近三个会计年度的</w:t>
      </w:r>
      <w:r>
        <w:rPr>
          <w:rFonts w:ascii="宋体" w:hAnsi="宋体" w:hint="eastAsia"/>
          <w:kern w:val="0"/>
        </w:rPr>
        <w:t>数据，从左到右分别列示本年度（</w:t>
      </w:r>
      <w:r>
        <w:rPr>
          <w:rFonts w:ascii="宋体" w:hAnsi="宋体" w:hint="eastAsia"/>
          <w:kern w:val="0"/>
        </w:rPr>
        <w:t>T</w:t>
      </w:r>
      <w:r>
        <w:rPr>
          <w:rFonts w:ascii="宋体" w:hAnsi="宋体" w:hint="eastAsia"/>
          <w:kern w:val="0"/>
        </w:rPr>
        <w:t>年度）数据、</w:t>
      </w:r>
      <w:r>
        <w:rPr>
          <w:rFonts w:ascii="宋体" w:hAnsi="宋体" w:hint="eastAsia"/>
          <w:kern w:val="0"/>
        </w:rPr>
        <w:t>T-1</w:t>
      </w:r>
      <w:r>
        <w:rPr>
          <w:rFonts w:ascii="宋体" w:hAnsi="宋体" w:hint="eastAsia"/>
          <w:kern w:val="0"/>
        </w:rPr>
        <w:t>年度数据和</w:t>
      </w:r>
      <w:r>
        <w:rPr>
          <w:rFonts w:ascii="宋体" w:hAnsi="宋体" w:hint="eastAsia"/>
          <w:kern w:val="0"/>
        </w:rPr>
        <w:t>T-2</w:t>
      </w:r>
      <w:r>
        <w:rPr>
          <w:rFonts w:ascii="宋体" w:hAnsi="宋体" w:hint="eastAsia"/>
          <w:kern w:val="0"/>
        </w:rPr>
        <w:t>年度数据</w:t>
      </w:r>
      <w:r>
        <w:rPr>
          <w:rFonts w:ascii="宋体" w:hAnsi="宋体" w:hint="eastAsia"/>
          <w:kern w:val="0"/>
        </w:rPr>
        <w:t>,</w:t>
      </w:r>
      <w:r>
        <w:rPr>
          <w:rFonts w:ascii="宋体" w:hAnsi="宋体" w:hint="eastAsia"/>
          <w:kern w:val="0"/>
        </w:rPr>
        <w:t>合同生效未满三年的，应披露合同生效后的数据，对本年度调整计算方法的指标，以前年度指标应采用新旧方法计算列示，因会计政策或会计差错更正追溯调整以前年度数据的，应同时列示调整前后的数据，同时，为便于投资者理解，应在表下标注说明相关情况，确保数据的可比性和连贯性；对</w:t>
      </w:r>
      <w:r>
        <w:rPr>
          <w:rFonts w:hint="eastAsia"/>
        </w:rPr>
        <w:t>中期</w:t>
      </w:r>
      <w:r>
        <w:rPr>
          <w:rFonts w:ascii="宋体" w:hAnsi="宋体" w:hint="eastAsia"/>
          <w:kern w:val="0"/>
        </w:rPr>
        <w:t>报告正文和摘要，本项只需披露本报告期的数据；对</w:t>
      </w:r>
      <w:r>
        <w:rPr>
          <w:rFonts w:hint="eastAsia"/>
          <w:color w:val="000000"/>
        </w:rPr>
        <w:t>固定净值型货币市场基金</w:t>
      </w:r>
      <w:r>
        <w:rPr>
          <w:rFonts w:ascii="宋体" w:hAnsi="宋体" w:hint="eastAsia"/>
          <w:kern w:val="0"/>
        </w:rPr>
        <w:t>之外</w:t>
      </w:r>
      <w:r>
        <w:rPr>
          <w:rFonts w:ascii="宋体" w:hAnsi="宋体"/>
          <w:kern w:val="0"/>
        </w:rPr>
        <w:t>的基金</w:t>
      </w:r>
      <w:r>
        <w:rPr>
          <w:rFonts w:ascii="宋体" w:hAnsi="宋体" w:hint="eastAsia"/>
          <w:kern w:val="0"/>
        </w:rPr>
        <w:t>，本表</w:t>
      </w:r>
      <w:r>
        <w:rPr>
          <w:rFonts w:hint="eastAsia"/>
        </w:rPr>
        <w:t>中的期末可供分配利润、本期基金加权平均净值利润率、基金份额累计净值增长率</w:t>
      </w:r>
      <w:r>
        <w:rPr>
          <w:rFonts w:hint="eastAsia"/>
        </w:rPr>
        <w:t>3</w:t>
      </w:r>
      <w:r>
        <w:rPr>
          <w:rFonts w:hint="eastAsia"/>
        </w:rPr>
        <w:t>个项目仅在年度</w:t>
      </w:r>
      <w:r>
        <w:rPr>
          <w:rFonts w:hint="eastAsia"/>
        </w:rPr>
        <w:t>报告正文和中期报告正文中披露，不需在摘要中披露；对</w:t>
      </w:r>
      <w:r>
        <w:rPr>
          <w:rFonts w:hint="eastAsia"/>
          <w:color w:val="000000"/>
        </w:rPr>
        <w:t>固定净值型货币市场基金</w:t>
      </w:r>
      <w:r>
        <w:rPr>
          <w:rFonts w:hint="eastAsia"/>
        </w:rPr>
        <w:t>，年度报告正文和中期报告正文中需披露本期已实现收益、本期利润、期末基金资产净值、期末基金份额净值、本期净值收益率和累计净值收益率</w:t>
      </w:r>
      <w:r>
        <w:rPr>
          <w:rFonts w:hint="eastAsia"/>
        </w:rPr>
        <w:t>6</w:t>
      </w:r>
      <w:r>
        <w:rPr>
          <w:rFonts w:hint="eastAsia"/>
        </w:rPr>
        <w:t>个指标，其中，累计净值收益率不需在年度报告摘要和中期报告摘要中披露；</w:t>
      </w:r>
      <w:r>
        <w:rPr>
          <w:rFonts w:ascii="宋体" w:hAnsi="宋体" w:hint="eastAsia"/>
          <w:kern w:val="0"/>
        </w:rPr>
        <w:t>分级基金按级别分列列示；报告期内转型的基金按转型前后分两列列示，对于报告期以前转型的基金，只需列示转型以后基金的相关数据；除基金合同或招募说明书另有规定外，</w:t>
      </w:r>
      <w:r>
        <w:rPr>
          <w:rFonts w:hint="eastAsia"/>
        </w:rPr>
        <w:t>期末可供分配基金份额利润、期末基金份额净值、加权平均基金份额本期利润应保留至小数点后第</w:t>
      </w:r>
      <w:r>
        <w:rPr>
          <w:rFonts w:hint="eastAsia"/>
        </w:rPr>
        <w:t>四位，本期基金加权平均净值利润率、本期基金份额净值增长率和基金份额累计净值增长率均以百分数形式表示，并保留至</w:t>
      </w:r>
      <w:r>
        <w:rPr>
          <w:rFonts w:ascii="宋体" w:hAnsi="宋体" w:hint="eastAsia"/>
          <w:kern w:val="0"/>
        </w:rPr>
        <w:t>小数点后第</w:t>
      </w:r>
      <w:r>
        <w:rPr>
          <w:rFonts w:hint="eastAsia"/>
        </w:rPr>
        <w:t>二位，其他财务指标保留至小数点后第二位；对采用份额净值计算或计算公式中含有</w:t>
      </w:r>
      <w:r>
        <w:rPr>
          <w:rFonts w:hint="eastAsia"/>
        </w:rPr>
        <w:t>N</w:t>
      </w:r>
      <w:r>
        <w:rPr>
          <w:rFonts w:hint="eastAsia"/>
        </w:rPr>
        <w:t>的的财务指标，主要使用对外披露的净值数据及相应的时点，例如，以所有对外披露份额净值（例如，净值公告或定期报告披露的净值数据）的日期作为加权平均基金份额本期利润、本期加权平均净值利润率公式中的</w:t>
      </w:r>
      <w:r>
        <w:rPr>
          <w:rFonts w:hint="eastAsia"/>
        </w:rPr>
        <w:t>N</w:t>
      </w:r>
      <w:r>
        <w:rPr>
          <w:rFonts w:hint="eastAsia"/>
        </w:rPr>
        <w:t>，并作为净值增长率、累计净值增长率的时点参与计算；取数时如遇季末</w:t>
      </w:r>
      <w:r>
        <w:rPr>
          <w:rFonts w:ascii="宋体" w:hAnsi="宋体" w:hint="eastAsia"/>
          <w:kern w:val="0"/>
        </w:rPr>
        <w:t>、半年末、年末节假日，一并计入；</w:t>
      </w:r>
      <w:r>
        <w:rPr>
          <w:rFonts w:hint="eastAsia"/>
        </w:rPr>
        <w:t>在一些特殊情况下，出于指标计算</w:t>
      </w:r>
      <w:r>
        <w:rPr>
          <w:rFonts w:hint="eastAsia"/>
        </w:rPr>
        <w:t>结果或净值走势图更为准确的考虑，有的基金在取数时采用了未披露的数据，例如，开放式基金在计算</w:t>
      </w:r>
      <w:r>
        <w:rPr>
          <w:rFonts w:hint="eastAsia"/>
        </w:rPr>
        <w:t>3.1</w:t>
      </w:r>
      <w:r>
        <w:rPr>
          <w:rFonts w:hint="eastAsia"/>
        </w:rPr>
        <w:t>财务指标及编制</w:t>
      </w:r>
      <w:r>
        <w:rPr>
          <w:rFonts w:hint="eastAsia"/>
        </w:rPr>
        <w:t>3.2</w:t>
      </w:r>
      <w:r>
        <w:rPr>
          <w:rFonts w:hint="eastAsia"/>
        </w:rPr>
        <w:t>净值表现部分的图表时，在封闭期内采用了每个交易日的净值数据，</w:t>
      </w:r>
      <w:r>
        <w:rPr>
          <w:rFonts w:hint="eastAsia"/>
          <w:color w:val="000000"/>
        </w:rPr>
        <w:t>固定净值型货币市场基金</w:t>
      </w:r>
      <w:r>
        <w:rPr>
          <w:rFonts w:hint="eastAsia"/>
        </w:rPr>
        <w:t>在计算本期净值收益率、累计净值收益率指标及编制净值表现部分的图表时，节假日采用了每日的净值收益率数据，对于这些情况，可继续延用原来的取数原则。</w:t>
      </w:r>
    </w:p>
  </w:footnote>
  <w:footnote w:id="34">
    <w:p w14:paraId="05D38F99" w14:textId="77777777" w:rsidR="00000000" w:rsidRDefault="007478C2">
      <w:pPr>
        <w:pStyle w:val="FootnoteText"/>
      </w:pPr>
      <w:r>
        <w:rPr>
          <w:rStyle w:val="FootnoteReference"/>
        </w:rPr>
        <w:footnoteRef/>
      </w:r>
      <w:r>
        <w:rPr>
          <w:rFonts w:hint="eastAsia"/>
        </w:rPr>
        <w:t xml:space="preserve"> </w:t>
      </w:r>
      <w:r>
        <w:rPr>
          <w:rFonts w:hint="eastAsia"/>
        </w:rPr>
        <w:t>此处应标注币种和货币单位，例如，人民币元、美元等，本模板中凡涉及“单位”的，均适用此要求；另，如果整个表格的数据均为货币单位，则表上一般标注“单位：</w:t>
      </w:r>
      <w:r>
        <w:rPr>
          <w:rFonts w:hint="eastAsia"/>
        </w:rPr>
        <w:t xml:space="preserve"> </w:t>
      </w:r>
      <w:r>
        <w:rPr>
          <w:rFonts w:hint="eastAsia"/>
        </w:rPr>
        <w:t>”，如果整个表格</w:t>
      </w:r>
      <w:r>
        <w:rPr>
          <w:rFonts w:hint="eastAsia"/>
        </w:rPr>
        <w:t>中的数据既有货币单位又有其他单位（如基金份额、百分数等），则表上一般针对性的标注“金额单位”。</w:t>
      </w:r>
    </w:p>
  </w:footnote>
  <w:footnote w:id="35">
    <w:p w14:paraId="20388D51" w14:textId="77777777" w:rsidR="00000000" w:rsidRDefault="007478C2">
      <w:pPr>
        <w:pStyle w:val="FootnoteText"/>
      </w:pPr>
      <w:r>
        <w:rPr>
          <w:rStyle w:val="FootnoteReference"/>
        </w:rPr>
        <w:footnoteRef/>
      </w:r>
      <w:r>
        <w:rPr>
          <w:rFonts w:hint="eastAsia"/>
        </w:rPr>
        <w:t xml:space="preserve"> </w:t>
      </w:r>
      <w:r>
        <w:rPr>
          <w:rFonts w:hint="eastAsia"/>
        </w:rPr>
        <w:t>表格中第二列至第四列披露最近三个会计年度的相关数据，适用于年度报告正文和摘要，对于合同生效当年未满一个会计年度的，</w:t>
      </w:r>
      <w:r>
        <w:rPr>
          <w:rFonts w:hint="eastAsia"/>
        </w:rPr>
        <w:t>3.1.1</w:t>
      </w:r>
      <w:r>
        <w:rPr>
          <w:rFonts w:hint="eastAsia"/>
        </w:rPr>
        <w:t>相应列中的项目名称由“</w:t>
      </w:r>
      <w:r>
        <w:rPr>
          <w:rFonts w:hint="eastAsia"/>
          <w:color w:val="404040"/>
        </w:rPr>
        <w:t>××××年”改为“</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w:t>
      </w:r>
      <w:r>
        <w:rPr>
          <w:rFonts w:hint="eastAsia"/>
        </w:rPr>
        <w:t>年</w:t>
      </w:r>
      <w:r>
        <w:rPr>
          <w:rFonts w:hint="eastAsia"/>
        </w:rPr>
        <w:t xml:space="preserve"> </w:t>
      </w:r>
      <w:r>
        <w:rPr>
          <w:rFonts w:hint="eastAsia"/>
        </w:rPr>
        <w:t>月</w:t>
      </w:r>
      <w:r>
        <w:rPr>
          <w:rFonts w:hint="eastAsia"/>
        </w:rPr>
        <w:t xml:space="preserve"> </w:t>
      </w:r>
      <w:r>
        <w:rPr>
          <w:rFonts w:hint="eastAsia"/>
        </w:rPr>
        <w:t>日”；对于中期报告正文和摘要，只保留第二列，并将</w:t>
      </w:r>
      <w:r>
        <w:rPr>
          <w:rFonts w:hint="eastAsia"/>
        </w:rPr>
        <w:t>3.1.1</w:t>
      </w:r>
      <w:r>
        <w:rPr>
          <w:rFonts w:hint="eastAsia"/>
        </w:rPr>
        <w:t>项目名称由“××××年”改为“报告期（年</w:t>
      </w:r>
      <w:r>
        <w:rPr>
          <w:rFonts w:hint="eastAsia"/>
        </w:rPr>
        <w:t xml:space="preserve"> </w:t>
      </w:r>
      <w:r>
        <w:rPr>
          <w:rFonts w:hint="eastAsia"/>
        </w:rPr>
        <w:t>月</w:t>
      </w:r>
      <w:r>
        <w:rPr>
          <w:rFonts w:hint="eastAsia"/>
        </w:rPr>
        <w:t xml:space="preserve"> </w:t>
      </w:r>
      <w:r>
        <w:rPr>
          <w:rFonts w:hint="eastAsia"/>
        </w:rPr>
        <w:t>日</w:t>
      </w:r>
      <w:r>
        <w:rPr>
          <w:rFonts w:hint="eastAsia"/>
        </w:rPr>
        <w:t>-</w:t>
      </w:r>
      <w:r>
        <w:rPr>
          <w:rFonts w:hint="eastAsia"/>
        </w:rPr>
        <w:t>年</w:t>
      </w:r>
      <w:r>
        <w:rPr>
          <w:rFonts w:hint="eastAsia"/>
        </w:rPr>
        <w:t xml:space="preserve"> </w:t>
      </w:r>
      <w:r>
        <w:rPr>
          <w:rFonts w:hint="eastAsia"/>
        </w:rPr>
        <w:t>月</w:t>
      </w:r>
      <w:r>
        <w:rPr>
          <w:rFonts w:hint="eastAsia"/>
        </w:rPr>
        <w:t xml:space="preserve"> </w:t>
      </w:r>
      <w:r>
        <w:rPr>
          <w:rFonts w:hint="eastAsia"/>
        </w:rPr>
        <w:t>日）”，将</w:t>
      </w:r>
      <w:r>
        <w:rPr>
          <w:rFonts w:hint="eastAsia"/>
        </w:rPr>
        <w:t>3.1.2</w:t>
      </w:r>
      <w:r>
        <w:rPr>
          <w:rFonts w:hint="eastAsia"/>
        </w:rPr>
        <w:t>和</w:t>
      </w:r>
      <w:r>
        <w:rPr>
          <w:rFonts w:hint="eastAsia"/>
        </w:rPr>
        <w:t>3.1.3</w:t>
      </w:r>
      <w:r>
        <w:rPr>
          <w:rFonts w:hint="eastAsia"/>
        </w:rPr>
        <w:t>项目名称改为“报告期末（年</w:t>
      </w:r>
      <w:r>
        <w:rPr>
          <w:rFonts w:hint="eastAsia"/>
        </w:rPr>
        <w:t xml:space="preserve"> </w:t>
      </w:r>
      <w:r>
        <w:rPr>
          <w:rFonts w:hint="eastAsia"/>
        </w:rPr>
        <w:t>月</w:t>
      </w:r>
      <w:r>
        <w:rPr>
          <w:rFonts w:hint="eastAsia"/>
        </w:rPr>
        <w:t xml:space="preserve"> </w:t>
      </w:r>
      <w:r>
        <w:rPr>
          <w:rFonts w:hint="eastAsia"/>
        </w:rPr>
        <w:t>日）”，第三、第四列略去。</w:t>
      </w:r>
    </w:p>
  </w:footnote>
  <w:footnote w:id="36">
    <w:p w14:paraId="349220C3" w14:textId="77777777" w:rsidR="00000000" w:rsidRDefault="007478C2">
      <w:pPr>
        <w:pStyle w:val="FootnoteText"/>
        <w:rPr>
          <w:rFonts w:ascii="宋体" w:hAnsi="宋体"/>
          <w:color w:val="000000"/>
          <w:kern w:val="0"/>
        </w:rPr>
      </w:pPr>
      <w:r>
        <w:rPr>
          <w:rStyle w:val="FootnoteReference"/>
          <w:color w:val="000000"/>
        </w:rPr>
        <w:footnoteRef/>
      </w:r>
      <w:r>
        <w:rPr>
          <w:rFonts w:ascii="宋体" w:hAnsi="宋体" w:hint="eastAsia"/>
          <w:color w:val="000000"/>
          <w:kern w:val="0"/>
        </w:rPr>
        <w:t xml:space="preserve"> </w:t>
      </w:r>
      <w:r>
        <w:rPr>
          <w:rFonts w:ascii="宋体" w:hAnsi="宋体" w:hint="eastAsia"/>
          <w:color w:val="000000"/>
          <w:kern w:val="0"/>
        </w:rPr>
        <w:t>本期已实现收益指</w:t>
      </w:r>
      <w:r>
        <w:rPr>
          <w:rFonts w:ascii="宋体" w:hAnsi="宋体" w:hint="eastAsia"/>
          <w:color w:val="000000"/>
          <w:kern w:val="0"/>
        </w:rPr>
        <w:t>基金本期利息收入、投资收益、其他收入（不含公允价值变动收益）</w:t>
      </w:r>
      <w:r>
        <w:rPr>
          <w:rFonts w:hint="eastAsia"/>
          <w:color w:val="000000"/>
        </w:rPr>
        <w:t>扣除相关费用和</w:t>
      </w:r>
      <w:r>
        <w:rPr>
          <w:color w:val="000000"/>
        </w:rPr>
        <w:t>信用</w:t>
      </w:r>
      <w:r>
        <w:rPr>
          <w:rFonts w:hint="eastAsia"/>
          <w:color w:val="000000"/>
        </w:rPr>
        <w:t>减值</w:t>
      </w:r>
      <w:r>
        <w:rPr>
          <w:color w:val="000000"/>
        </w:rPr>
        <w:t>损失</w:t>
      </w:r>
      <w:r>
        <w:rPr>
          <w:rFonts w:hint="eastAsia"/>
          <w:color w:val="000000"/>
        </w:rPr>
        <w:t>后的余额</w:t>
      </w:r>
      <w:r>
        <w:rPr>
          <w:rFonts w:ascii="宋体" w:hAnsi="宋体" w:hint="eastAsia"/>
          <w:color w:val="000000"/>
          <w:kern w:val="0"/>
        </w:rPr>
        <w:t>。</w:t>
      </w:r>
    </w:p>
  </w:footnote>
  <w:footnote w:id="37">
    <w:p w14:paraId="64FFA57D" w14:textId="77777777" w:rsidR="00000000" w:rsidRDefault="007478C2">
      <w:pPr>
        <w:pStyle w:val="FootnoteText"/>
        <w:rPr>
          <w:color w:val="000000"/>
        </w:rPr>
      </w:pPr>
      <w:r>
        <w:rPr>
          <w:rStyle w:val="FootnoteReference"/>
          <w:color w:val="000000"/>
        </w:rPr>
        <w:footnoteRef/>
      </w:r>
      <w:r>
        <w:rPr>
          <w:rFonts w:hint="eastAsia"/>
          <w:color w:val="000000"/>
        </w:rPr>
        <w:t xml:space="preserve"> </w:t>
      </w:r>
      <w:r>
        <w:rPr>
          <w:rFonts w:hint="eastAsia"/>
          <w:color w:val="000000"/>
        </w:rPr>
        <w:t>为便于投资者理解，应在表下标注说明本期利润和本期已实现收益的关系，如“本期已实现收益</w:t>
      </w:r>
      <w:r>
        <w:rPr>
          <w:rFonts w:ascii="宋体" w:hAnsi="宋体" w:hint="eastAsia"/>
          <w:color w:val="000000"/>
          <w:kern w:val="0"/>
        </w:rPr>
        <w:t>指基金本期利息收入、投资收益、其他收入（不含公允价值变动收益）</w:t>
      </w:r>
      <w:r>
        <w:rPr>
          <w:rFonts w:hint="eastAsia"/>
          <w:color w:val="000000"/>
        </w:rPr>
        <w:t>扣除相关费用和信用减值损失后的余额，本期利润为本期已实现收益加上本期公允价值变动收益”等。</w:t>
      </w:r>
    </w:p>
  </w:footnote>
  <w:footnote w:id="38">
    <w:p w14:paraId="3E7CA5A5"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本项及“累计净值收益率”适用于固定净值型货币市场基金，其他类别基金不列示。</w:t>
      </w:r>
    </w:p>
  </w:footnote>
  <w:footnote w:id="39">
    <w:p w14:paraId="4EEB80BC" w14:textId="77777777" w:rsidR="00000000" w:rsidRDefault="007478C2">
      <w:pPr>
        <w:pStyle w:val="FootnoteText"/>
        <w:rPr>
          <w:color w:val="000000"/>
        </w:rPr>
      </w:pPr>
      <w:r>
        <w:rPr>
          <w:rStyle w:val="FootnoteReference"/>
        </w:rPr>
        <w:footnoteRef/>
      </w:r>
      <w:r>
        <w:rPr>
          <w:rFonts w:hint="eastAsia"/>
        </w:rPr>
        <w:t xml:space="preserve"> </w:t>
      </w:r>
      <w:r>
        <w:rPr>
          <w:rFonts w:hint="eastAsia"/>
        </w:rPr>
        <w:t>对期末可供分配利润，采用期末资产负债表中未分配利润与未分配利润中已实现部分的孰低数（为期</w:t>
      </w:r>
      <w:r>
        <w:rPr>
          <w:rFonts w:hint="eastAsia"/>
        </w:rPr>
        <w:t>末余额，不是当期发生数）；为便于投资者理解，可在表下标注中对该指标的计算方法作简要说明；表中的“期末”均指报告期最后</w:t>
      </w:r>
      <w:r>
        <w:rPr>
          <w:rFonts w:hint="eastAsia"/>
          <w:color w:val="000000"/>
        </w:rPr>
        <w:t>一日，即</w:t>
      </w:r>
      <w:r>
        <w:rPr>
          <w:rFonts w:hint="eastAsia"/>
          <w:color w:val="000000"/>
        </w:rPr>
        <w:t>12</w:t>
      </w:r>
      <w:r>
        <w:rPr>
          <w:rFonts w:hint="eastAsia"/>
          <w:color w:val="000000"/>
        </w:rPr>
        <w:t>月</w:t>
      </w:r>
      <w:r>
        <w:rPr>
          <w:rFonts w:hint="eastAsia"/>
          <w:color w:val="000000"/>
        </w:rPr>
        <w:t>31</w:t>
      </w:r>
      <w:r>
        <w:rPr>
          <w:rFonts w:hint="eastAsia"/>
          <w:color w:val="000000"/>
        </w:rPr>
        <w:t>日或</w:t>
      </w:r>
      <w:r>
        <w:rPr>
          <w:rFonts w:hint="eastAsia"/>
          <w:color w:val="000000"/>
        </w:rPr>
        <w:t>6</w:t>
      </w:r>
      <w:r>
        <w:rPr>
          <w:rFonts w:hint="eastAsia"/>
          <w:color w:val="000000"/>
        </w:rPr>
        <w:t>月</w:t>
      </w:r>
      <w:r>
        <w:rPr>
          <w:rFonts w:hint="eastAsia"/>
          <w:color w:val="000000"/>
        </w:rPr>
        <w:t>30</w:t>
      </w:r>
      <w:r>
        <w:rPr>
          <w:rFonts w:hint="eastAsia"/>
          <w:color w:val="000000"/>
        </w:rPr>
        <w:t>日，无论该日是否为开放日或交易所的交易日；同样，本表在计算涉及“本期”的相关财务指标时，也应考虑报告期最后一日的相关情况。</w:t>
      </w:r>
    </w:p>
  </w:footnote>
  <w:footnote w:id="40">
    <w:p w14:paraId="3BB68550" w14:textId="77777777" w:rsidR="00000000" w:rsidRDefault="007478C2">
      <w:pPr>
        <w:pStyle w:val="FootnoteText"/>
        <w:rPr>
          <w:color w:val="000000"/>
        </w:rPr>
      </w:pPr>
      <w:r>
        <w:rPr>
          <w:rStyle w:val="FootnoteReference"/>
          <w:color w:val="000000"/>
        </w:rPr>
        <w:footnoteRef/>
      </w:r>
      <w:r>
        <w:rPr>
          <w:rFonts w:hint="eastAsia"/>
          <w:color w:val="000000"/>
        </w:rPr>
        <w:t xml:space="preserve"> </w:t>
      </w:r>
      <w:r>
        <w:rPr>
          <w:rFonts w:hint="eastAsia"/>
          <w:color w:val="000000"/>
        </w:rPr>
        <w:t>合同生效当期不是完整报告期（一年或半年）的，在表下标注说明；按现行法规，在列示涉及基金业绩表现的财务指标时，应有费用提示条款，包括但不限于，所述基金业绩指标不包括持有人认购或交易基金的各项费用，计入费用后实际收益水平要低于所列数字（本模板</w:t>
      </w:r>
      <w:r>
        <w:rPr>
          <w:rFonts w:hint="eastAsia"/>
          <w:color w:val="000000"/>
        </w:rPr>
        <w:t>中的其他部分涉及需要进行费用提示的，参照说明，不再赘述）；对固定净值型货币市场基金，应说明基金利润分配是按日结转份额还是按月结转份额。</w:t>
      </w:r>
    </w:p>
  </w:footnote>
  <w:footnote w:id="41">
    <w:p w14:paraId="64251FCF" w14:textId="77777777" w:rsidR="00000000" w:rsidRDefault="007478C2">
      <w:pPr>
        <w:pStyle w:val="FootnoteText"/>
        <w:rPr>
          <w:color w:val="000000"/>
        </w:rPr>
      </w:pPr>
      <w:r>
        <w:rPr>
          <w:rStyle w:val="FootnoteReference"/>
          <w:color w:val="000000"/>
        </w:rPr>
        <w:footnoteRef/>
      </w:r>
      <w:r>
        <w:rPr>
          <w:rStyle w:val="FootnoteReference"/>
          <w:rFonts w:hint="eastAsia"/>
          <w:color w:val="000000"/>
        </w:rPr>
        <w:t xml:space="preserve"> </w:t>
      </w:r>
      <w:r>
        <w:rPr>
          <w:rFonts w:hint="eastAsia"/>
          <w:color w:val="000000"/>
        </w:rPr>
        <w:t>分级基金、报告期内转型的基金需分别列示表和图，报告期以前转型的只需披露转型之后的表和图，有关“基金合同生效”的表述相应调整为“基金转型”（例如，</w:t>
      </w:r>
      <w:r>
        <w:rPr>
          <w:rFonts w:hint="eastAsia"/>
          <w:color w:val="000000"/>
        </w:rPr>
        <w:t>3.2.2</w:t>
      </w:r>
      <w:r>
        <w:rPr>
          <w:rFonts w:hint="eastAsia"/>
          <w:color w:val="000000"/>
        </w:rPr>
        <w:t>和</w:t>
      </w:r>
      <w:r>
        <w:rPr>
          <w:rFonts w:hint="eastAsia"/>
          <w:color w:val="000000"/>
        </w:rPr>
        <w:t>3.2.3</w:t>
      </w:r>
      <w:r>
        <w:rPr>
          <w:rFonts w:hint="eastAsia"/>
          <w:color w:val="000000"/>
        </w:rPr>
        <w:t>的标题调整为“自基金转型以来……”），本模板之后的其他图表，如</w:t>
      </w:r>
      <w:r>
        <w:rPr>
          <w:rFonts w:hint="eastAsia"/>
          <w:color w:val="000000"/>
        </w:rPr>
        <w:t>3.4</w:t>
      </w:r>
      <w:r>
        <w:rPr>
          <w:rFonts w:hint="eastAsia"/>
          <w:color w:val="000000"/>
        </w:rPr>
        <w:t>、§</w:t>
      </w:r>
      <w:r>
        <w:rPr>
          <w:rFonts w:hint="eastAsia"/>
          <w:color w:val="000000"/>
        </w:rPr>
        <w:t>11</w:t>
      </w:r>
      <w:r>
        <w:rPr>
          <w:rFonts w:hint="eastAsia"/>
          <w:color w:val="000000"/>
        </w:rPr>
        <w:t>、§</w:t>
      </w:r>
      <w:r>
        <w:rPr>
          <w:rFonts w:hint="eastAsia"/>
          <w:color w:val="000000"/>
        </w:rPr>
        <w:t>12</w:t>
      </w:r>
      <w:r>
        <w:rPr>
          <w:rFonts w:hint="eastAsia"/>
          <w:color w:val="000000"/>
        </w:rPr>
        <w:t>等，也参照前述要求披露；关于是否可以采用原有基金净值表现作为新基金净值的历史记录，请参见《基金信息披露编报规则第</w:t>
      </w:r>
      <w:r>
        <w:rPr>
          <w:rFonts w:hint="eastAsia"/>
          <w:color w:val="000000"/>
        </w:rPr>
        <w:t>2</w:t>
      </w:r>
      <w:r>
        <w:rPr>
          <w:rFonts w:hint="eastAsia"/>
          <w:color w:val="000000"/>
        </w:rPr>
        <w:t>号</w:t>
      </w:r>
      <w:r>
        <w:rPr>
          <w:rFonts w:hint="eastAsia"/>
          <w:color w:val="000000"/>
        </w:rPr>
        <w:t>&lt;</w:t>
      </w:r>
      <w:r>
        <w:rPr>
          <w:rFonts w:hint="eastAsia"/>
          <w:color w:val="000000"/>
        </w:rPr>
        <w:t>基金</w:t>
      </w:r>
      <w:r>
        <w:rPr>
          <w:rFonts w:hint="eastAsia"/>
          <w:color w:val="000000"/>
        </w:rPr>
        <w:t>净值表现的编制与披露</w:t>
      </w:r>
      <w:r>
        <w:rPr>
          <w:rFonts w:hint="eastAsia"/>
          <w:color w:val="000000"/>
        </w:rPr>
        <w:t>&gt;</w:t>
      </w:r>
      <w:r>
        <w:rPr>
          <w:rFonts w:hint="eastAsia"/>
          <w:color w:val="000000"/>
        </w:rPr>
        <w:t>》第</w:t>
      </w:r>
      <w:r>
        <w:rPr>
          <w:rFonts w:hint="eastAsia"/>
          <w:color w:val="000000"/>
        </w:rPr>
        <w:t>10</w:t>
      </w:r>
      <w:r>
        <w:rPr>
          <w:rFonts w:hint="eastAsia"/>
          <w:color w:val="000000"/>
        </w:rPr>
        <w:t>条；对于报告期内变更业绩比较基准的，需要在相关表格下标注予以说明。</w:t>
      </w:r>
    </w:p>
  </w:footnote>
  <w:footnote w:id="42">
    <w:p w14:paraId="7F42288E" w14:textId="77777777" w:rsidR="00000000" w:rsidRDefault="007478C2">
      <w:pPr>
        <w:pStyle w:val="FootnoteText"/>
        <w:rPr>
          <w:color w:val="FF0000"/>
        </w:rPr>
      </w:pPr>
      <w:r>
        <w:rPr>
          <w:rStyle w:val="FootnoteReference"/>
          <w:color w:val="000000"/>
        </w:rPr>
        <w:footnoteRef/>
      </w:r>
      <w:r>
        <w:rPr>
          <w:rStyle w:val="FootnoteReference"/>
          <w:rFonts w:hint="eastAsia"/>
          <w:color w:val="000000"/>
        </w:rPr>
        <w:t xml:space="preserve"> </w:t>
      </w:r>
      <w:r>
        <w:rPr>
          <w:rFonts w:hint="eastAsia"/>
          <w:color w:val="000000"/>
        </w:rPr>
        <w:t>对固定净值型货币市场基金，应将</w:t>
      </w:r>
      <w:r>
        <w:rPr>
          <w:rFonts w:hint="eastAsia"/>
          <w:color w:val="000000"/>
        </w:rPr>
        <w:t>3.2.1</w:t>
      </w:r>
      <w:r>
        <w:rPr>
          <w:rFonts w:hint="eastAsia"/>
          <w:color w:val="000000"/>
        </w:rPr>
        <w:t>和</w:t>
      </w:r>
      <w:r>
        <w:rPr>
          <w:rFonts w:hint="eastAsia"/>
          <w:color w:val="000000"/>
        </w:rPr>
        <w:t>3.2.2</w:t>
      </w:r>
      <w:r>
        <w:rPr>
          <w:rFonts w:hint="eastAsia"/>
          <w:color w:val="000000"/>
        </w:rPr>
        <w:t>中的“净值增长率”调整为“净值收益率”；表中有关指标均以百分数形式表示，固定净值型货币市场基金保留至小数点后第</w:t>
      </w:r>
      <w:r>
        <w:rPr>
          <w:rFonts w:hint="eastAsia"/>
          <w:color w:val="000000"/>
        </w:rPr>
        <w:t>4</w:t>
      </w:r>
      <w:r>
        <w:rPr>
          <w:rFonts w:hint="eastAsia"/>
          <w:color w:val="000000"/>
        </w:rPr>
        <w:t>位，其他基金一般保留至小数点后第</w:t>
      </w:r>
      <w:r>
        <w:rPr>
          <w:rFonts w:hint="eastAsia"/>
          <w:color w:val="000000"/>
        </w:rPr>
        <w:t>2</w:t>
      </w:r>
      <w:r>
        <w:rPr>
          <w:rFonts w:hint="eastAsia"/>
          <w:color w:val="000000"/>
        </w:rPr>
        <w:t>位；根据基金合同、招募说明书约定采用自定义业绩比较基准</w:t>
      </w:r>
      <w:r>
        <w:rPr>
          <w:rFonts w:hint="eastAsia"/>
        </w:rPr>
        <w:t>的，必须简要说明该业绩比较基准的构建及再平衡过程；与脚注</w:t>
      </w:r>
      <w:r>
        <w:rPr>
          <w:rFonts w:hint="eastAsia"/>
        </w:rPr>
        <w:t>25</w:t>
      </w:r>
      <w:r>
        <w:rPr>
          <w:rFonts w:hint="eastAsia"/>
        </w:rPr>
        <w:t>同理，表中所采用的基金净值等数据应为实际对外披露的净值</w:t>
      </w:r>
      <w:r>
        <w:rPr>
          <w:rFonts w:hint="eastAsia"/>
        </w:rPr>
        <w:t>/</w:t>
      </w:r>
      <w:r>
        <w:rPr>
          <w:rFonts w:hint="eastAsia"/>
        </w:rPr>
        <w:t>收益公告等净值数据（即独立第三方可根据净值</w:t>
      </w:r>
      <w:r>
        <w:rPr>
          <w:rFonts w:hint="eastAsia"/>
        </w:rPr>
        <w:t>/</w:t>
      </w:r>
      <w:r>
        <w:rPr>
          <w:rFonts w:hint="eastAsia"/>
        </w:rPr>
        <w:t>收益公告的净值、定期报告披露的期末净值等信息核实此部分内容），下同，此外，业绩基准数据在可获取的情况下，尽可能使取数期间与基金净值取数相同。</w:t>
      </w:r>
    </w:p>
  </w:footnote>
  <w:footnote w:id="43">
    <w:p w14:paraId="281AC00E" w14:textId="77777777" w:rsidR="00000000" w:rsidRDefault="007478C2">
      <w:pPr>
        <w:pStyle w:val="FootnoteText"/>
      </w:pPr>
      <w:r>
        <w:rPr>
          <w:rStyle w:val="FootnoteReference"/>
        </w:rPr>
        <w:footnoteRef/>
      </w:r>
      <w:r>
        <w:t xml:space="preserve"> </w:t>
      </w:r>
      <w:r>
        <w:rPr>
          <w:rFonts w:hint="eastAsia"/>
        </w:rPr>
        <w:t>本项仅适用于中期报告正文和摘要，不适用于年度报告正文和摘要。</w:t>
      </w:r>
    </w:p>
  </w:footnote>
  <w:footnote w:id="44">
    <w:p w14:paraId="2546A54A" w14:textId="77777777" w:rsidR="00000000" w:rsidRDefault="007478C2">
      <w:pPr>
        <w:pStyle w:val="FootnoteText"/>
      </w:pPr>
      <w:r>
        <w:rPr>
          <w:rStyle w:val="FootnoteReference"/>
        </w:rPr>
        <w:footnoteRef/>
      </w:r>
      <w:r>
        <w:t xml:space="preserve"> </w:t>
      </w:r>
      <w:r>
        <w:rPr>
          <w:rFonts w:hint="eastAsia"/>
        </w:rPr>
        <w:t>本项仅适用于年度报告正文和摘要，不适用于中期报告正文和摘要。</w:t>
      </w:r>
    </w:p>
  </w:footnote>
  <w:footnote w:id="45">
    <w:p w14:paraId="223FD74F" w14:textId="77777777" w:rsidR="00000000" w:rsidRDefault="007478C2">
      <w:pPr>
        <w:pStyle w:val="FootnoteText"/>
      </w:pPr>
      <w:r>
        <w:rPr>
          <w:rStyle w:val="FootnoteReference"/>
        </w:rPr>
        <w:footnoteRef/>
      </w:r>
      <w:r>
        <w:rPr>
          <w:rFonts w:hint="eastAsia"/>
        </w:rPr>
        <w:t xml:space="preserve"> </w:t>
      </w:r>
      <w:r>
        <w:rPr>
          <w:rFonts w:hint="eastAsia"/>
        </w:rPr>
        <w:t>报送年度报告或中期报告时，如果之前的季度报告已报送了相关数据，则在确保数据一致的情况下，当次年度报告或中期报告的累计净值增长率和业绩比较基准收益率数据不需重新报送，但走势图需与实例文档打成</w:t>
      </w:r>
      <w:r>
        <w:rPr>
          <w:rFonts w:hint="eastAsia"/>
        </w:rPr>
        <w:t>Zip</w:t>
      </w:r>
      <w:r>
        <w:rPr>
          <w:rFonts w:hint="eastAsia"/>
        </w:rPr>
        <w:t>文件一同上报。</w:t>
      </w:r>
    </w:p>
  </w:footnote>
  <w:footnote w:id="46">
    <w:p w14:paraId="0633B9DC" w14:textId="77777777" w:rsidR="00000000" w:rsidRDefault="007478C2">
      <w:pPr>
        <w:pStyle w:val="FootnoteText"/>
        <w:rPr>
          <w:color w:val="000000"/>
        </w:rPr>
      </w:pPr>
      <w:r>
        <w:rPr>
          <w:rStyle w:val="FootnoteReference"/>
        </w:rPr>
        <w:footnoteRef/>
      </w:r>
      <w:r>
        <w:rPr>
          <w:rFonts w:hint="eastAsia"/>
        </w:rPr>
        <w:t xml:space="preserve"> </w:t>
      </w:r>
      <w:r>
        <w:rPr>
          <w:rFonts w:hint="eastAsia"/>
        </w:rPr>
        <w:t>基金合同生效（或基</w:t>
      </w:r>
      <w:r>
        <w:rPr>
          <w:rFonts w:hint="eastAsia"/>
        </w:rPr>
        <w:t>金转型）起至披露时点不满一年应在图下说明；转型基金需在图下标注转型日期；截至报告期末基金尚未完成建仓，或报告期末已完成建仓但报告期末距建仓结束不满一年的，需按法规要求在图下标注建仓期</w:t>
      </w:r>
      <w:r>
        <w:rPr>
          <w:rFonts w:hint="eastAsia"/>
          <w:color w:val="000000"/>
        </w:rPr>
        <w:t>并说明建仓期结束时各项资产配置比例是否符合合同约定。</w:t>
      </w:r>
    </w:p>
  </w:footnote>
  <w:footnote w:id="47">
    <w:p w14:paraId="096DDD54"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本项仅适用于年度报告正文和摘要，不适用于中期报告正文和摘要；本项为柱状比较图，按《证券投资基金编报规则第</w:t>
      </w:r>
      <w:r>
        <w:rPr>
          <w:rFonts w:hint="eastAsia"/>
          <w:color w:val="000000"/>
        </w:rPr>
        <w:t>2</w:t>
      </w:r>
      <w:r>
        <w:rPr>
          <w:rFonts w:hint="eastAsia"/>
          <w:color w:val="000000"/>
        </w:rPr>
        <w:t>号</w:t>
      </w:r>
      <w:r>
        <w:rPr>
          <w:rFonts w:hint="eastAsia"/>
          <w:color w:val="000000"/>
        </w:rPr>
        <w:t>&lt;</w:t>
      </w:r>
      <w:r>
        <w:rPr>
          <w:rFonts w:hint="eastAsia"/>
          <w:color w:val="000000"/>
        </w:rPr>
        <w:t>基金净值表现的编制与披露</w:t>
      </w:r>
      <w:r>
        <w:rPr>
          <w:rFonts w:hint="eastAsia"/>
          <w:color w:val="000000"/>
        </w:rPr>
        <w:t>&gt;</w:t>
      </w:r>
      <w:r>
        <w:rPr>
          <w:rFonts w:hint="eastAsia"/>
          <w:color w:val="000000"/>
        </w:rPr>
        <w:t>》第七条进行编制与披露；如基金合同生效以来未满五年，则图示自基金合同生效以来各年度的数据，将标题调整为“自基金合同生效以来……”，合同生</w:t>
      </w:r>
      <w:r>
        <w:rPr>
          <w:rFonts w:hint="eastAsia"/>
          <w:color w:val="000000"/>
        </w:rPr>
        <w:t>效当年按实际存续期计算，不按整个自然年度进行折算，并就该情况在表下标注说明；报送时填报过去五年每年净值增长率（固定净值型货币市场基金填报净值收益率）和同期业绩比较基准收益率数据（柱状对比图与实例文档打成</w:t>
      </w:r>
      <w:r>
        <w:rPr>
          <w:rFonts w:hint="eastAsia"/>
          <w:color w:val="000000"/>
        </w:rPr>
        <w:t>Zip</w:t>
      </w:r>
      <w:r>
        <w:rPr>
          <w:rFonts w:hint="eastAsia"/>
          <w:color w:val="000000"/>
        </w:rPr>
        <w:t>文件一同上报）；另需说明的是，</w:t>
      </w:r>
      <w:r>
        <w:rPr>
          <w:rFonts w:hint="eastAsia"/>
          <w:color w:val="000000"/>
        </w:rPr>
        <w:t>2004</w:t>
      </w:r>
      <w:r>
        <w:rPr>
          <w:rFonts w:hint="eastAsia"/>
          <w:color w:val="000000"/>
        </w:rPr>
        <w:t>年颁布的《基金信息披露内容与格式准则第</w:t>
      </w:r>
      <w:r>
        <w:rPr>
          <w:rFonts w:hint="eastAsia"/>
          <w:color w:val="000000"/>
        </w:rPr>
        <w:t>2</w:t>
      </w:r>
      <w:r>
        <w:rPr>
          <w:rFonts w:hint="eastAsia"/>
          <w:color w:val="000000"/>
        </w:rPr>
        <w:t>号</w:t>
      </w:r>
      <w:r>
        <w:rPr>
          <w:rFonts w:hint="eastAsia"/>
          <w:color w:val="000000"/>
        </w:rPr>
        <w:t>&lt;</w:t>
      </w:r>
      <w:r>
        <w:rPr>
          <w:rFonts w:hint="eastAsia"/>
          <w:color w:val="000000"/>
        </w:rPr>
        <w:t>年度报告的内容与格式</w:t>
      </w:r>
      <w:r>
        <w:rPr>
          <w:rFonts w:hint="eastAsia"/>
          <w:color w:val="000000"/>
        </w:rPr>
        <w:t>&gt;</w:t>
      </w:r>
      <w:r>
        <w:rPr>
          <w:rFonts w:hint="eastAsia"/>
          <w:color w:val="000000"/>
        </w:rPr>
        <w:t>》第</w:t>
      </w:r>
      <w:r>
        <w:rPr>
          <w:rFonts w:hint="eastAsia"/>
          <w:color w:val="000000"/>
        </w:rPr>
        <w:t>17</w:t>
      </w:r>
      <w:r>
        <w:rPr>
          <w:rFonts w:hint="eastAsia"/>
          <w:color w:val="000000"/>
        </w:rPr>
        <w:t>条规定图示过往</w:t>
      </w:r>
      <w:r>
        <w:rPr>
          <w:rFonts w:hint="eastAsia"/>
          <w:color w:val="000000"/>
        </w:rPr>
        <w:t>3</w:t>
      </w:r>
      <w:r>
        <w:rPr>
          <w:rFonts w:hint="eastAsia"/>
          <w:color w:val="000000"/>
        </w:rPr>
        <w:t>年每年的净值增长率，此处将</w:t>
      </w:r>
      <w:r>
        <w:rPr>
          <w:rFonts w:hint="eastAsia"/>
          <w:color w:val="000000"/>
        </w:rPr>
        <w:t>3</w:t>
      </w:r>
      <w:r>
        <w:rPr>
          <w:rFonts w:hint="eastAsia"/>
          <w:color w:val="000000"/>
        </w:rPr>
        <w:t>年扩展为</w:t>
      </w:r>
      <w:r>
        <w:rPr>
          <w:rFonts w:hint="eastAsia"/>
          <w:color w:val="000000"/>
        </w:rPr>
        <w:t>5</w:t>
      </w:r>
      <w:r>
        <w:rPr>
          <w:rFonts w:hint="eastAsia"/>
          <w:color w:val="000000"/>
        </w:rPr>
        <w:t>年，主要是根据行业发展的实际情况进行调整。</w:t>
      </w:r>
    </w:p>
  </w:footnote>
  <w:footnote w:id="48">
    <w:p w14:paraId="56D0A007" w14:textId="77777777" w:rsidR="00000000" w:rsidRDefault="007478C2">
      <w:pPr>
        <w:pStyle w:val="FootnoteText"/>
        <w:rPr>
          <w:rFonts w:ascii="宋体" w:hAnsi="宋体"/>
          <w:color w:val="000000"/>
        </w:rPr>
      </w:pPr>
      <w:r>
        <w:rPr>
          <w:rStyle w:val="FootnoteReference"/>
          <w:color w:val="000000"/>
        </w:rPr>
        <w:footnoteRef/>
      </w:r>
      <w:r>
        <w:rPr>
          <w:rFonts w:hint="eastAsia"/>
          <w:color w:val="000000"/>
        </w:rPr>
        <w:t xml:space="preserve"> </w:t>
      </w:r>
      <w:r>
        <w:rPr>
          <w:rFonts w:hint="eastAsia"/>
          <w:color w:val="000000"/>
        </w:rPr>
        <w:t>如基金合同约定，需要在年度报告、中期报告中另外披露与产品特性相关的其他指标的，在本部分披露</w:t>
      </w:r>
      <w:r>
        <w:rPr>
          <w:rFonts w:hint="eastAsia"/>
          <w:color w:val="000000"/>
        </w:rPr>
        <w:t>，并参照主要财务指标部分关于附注的要求进行相关的说明；如果基金合同没有此类特殊约定的，则不列示本部分；另外，如根据基金产品特性需要补充披露有助于投资者理解基金运作其他指标的，公司本着真实、准确、完整的原则可自愿披露相关指标，但应在表下标注对指标的计算方法等予以说明。</w:t>
      </w:r>
    </w:p>
  </w:footnote>
  <w:footnote w:id="49">
    <w:p w14:paraId="1C981572" w14:textId="77777777" w:rsidR="00000000" w:rsidRDefault="007478C2">
      <w:pPr>
        <w:pStyle w:val="FootnoteText"/>
        <w:rPr>
          <w:rFonts w:ascii="宋体" w:hAnsi="宋体"/>
          <w:color w:val="000000"/>
          <w:kern w:val="0"/>
        </w:rPr>
      </w:pPr>
      <w:r>
        <w:rPr>
          <w:rStyle w:val="FootnoteReference"/>
          <w:color w:val="000000"/>
        </w:rPr>
        <w:footnoteRef/>
      </w:r>
      <w:r>
        <w:rPr>
          <w:rFonts w:ascii="宋体" w:hAnsi="宋体" w:hint="eastAsia"/>
          <w:color w:val="000000"/>
          <w:kern w:val="0"/>
        </w:rPr>
        <w:t xml:space="preserve"> </w:t>
      </w:r>
      <w:r>
        <w:rPr>
          <w:rFonts w:ascii="宋体" w:hAnsi="宋体" w:hint="eastAsia"/>
          <w:color w:val="000000"/>
          <w:kern w:val="0"/>
        </w:rPr>
        <w:t>此项仅适用于年度报告正文和摘要，不适用于</w:t>
      </w:r>
      <w:r>
        <w:rPr>
          <w:rFonts w:hint="eastAsia"/>
          <w:color w:val="000000"/>
        </w:rPr>
        <w:t>中期</w:t>
      </w:r>
      <w:r>
        <w:rPr>
          <w:rFonts w:ascii="宋体" w:hAnsi="宋体" w:hint="eastAsia"/>
          <w:color w:val="000000"/>
          <w:kern w:val="0"/>
        </w:rPr>
        <w:t>报告正文和摘要；在披露最近三个会计年度的利润分配数据时，从上到下分别列示本年度（</w:t>
      </w:r>
      <w:r>
        <w:rPr>
          <w:rFonts w:ascii="宋体" w:hAnsi="宋体" w:hint="eastAsia"/>
          <w:color w:val="000000"/>
          <w:kern w:val="0"/>
        </w:rPr>
        <w:t>T</w:t>
      </w:r>
      <w:r>
        <w:rPr>
          <w:rFonts w:ascii="宋体" w:hAnsi="宋体" w:hint="eastAsia"/>
          <w:color w:val="000000"/>
          <w:kern w:val="0"/>
        </w:rPr>
        <w:t>年度）数据、</w:t>
      </w:r>
      <w:r>
        <w:rPr>
          <w:rFonts w:ascii="宋体" w:hAnsi="宋体" w:hint="eastAsia"/>
          <w:color w:val="000000"/>
          <w:kern w:val="0"/>
        </w:rPr>
        <w:t>T-1</w:t>
      </w:r>
      <w:r>
        <w:rPr>
          <w:rFonts w:ascii="宋体" w:hAnsi="宋体" w:hint="eastAsia"/>
          <w:color w:val="000000"/>
          <w:kern w:val="0"/>
        </w:rPr>
        <w:t>年度数据和</w:t>
      </w:r>
      <w:r>
        <w:rPr>
          <w:rFonts w:ascii="宋体" w:hAnsi="宋体" w:hint="eastAsia"/>
          <w:color w:val="000000"/>
          <w:kern w:val="0"/>
        </w:rPr>
        <w:t>T-2</w:t>
      </w:r>
      <w:r>
        <w:rPr>
          <w:rFonts w:ascii="宋体" w:hAnsi="宋体" w:hint="eastAsia"/>
          <w:color w:val="000000"/>
          <w:kern w:val="0"/>
        </w:rPr>
        <w:t>年度数据</w:t>
      </w:r>
      <w:r>
        <w:rPr>
          <w:rFonts w:ascii="宋体" w:hAnsi="宋体" w:hint="eastAsia"/>
          <w:color w:val="000000"/>
          <w:kern w:val="0"/>
        </w:rPr>
        <w:t>,</w:t>
      </w:r>
      <w:r>
        <w:rPr>
          <w:rFonts w:hint="eastAsia"/>
          <w:color w:val="000000"/>
        </w:rPr>
        <w:t>数据为各年度内</w:t>
      </w:r>
      <w:r>
        <w:rPr>
          <w:rFonts w:ascii="宋体" w:hAnsi="宋体" w:hint="eastAsia"/>
          <w:color w:val="000000"/>
          <w:kern w:val="0"/>
        </w:rPr>
        <w:t>实施的利润分配总额（以会计上确认应付利润为准），其中包含</w:t>
      </w:r>
      <w:r>
        <w:rPr>
          <w:rFonts w:ascii="宋体" w:hAnsi="宋体" w:hint="eastAsia"/>
          <w:color w:val="000000"/>
          <w:kern w:val="0"/>
        </w:rPr>
        <w:t>上年度批准或公告但在本年度实施的利润分配（此情况需在备注栏内专门说明）；本项主要适用于</w:t>
      </w:r>
      <w:r>
        <w:rPr>
          <w:rFonts w:hint="eastAsia"/>
          <w:color w:val="000000"/>
        </w:rPr>
        <w:t>固定净值型货币市场基金</w:t>
      </w:r>
      <w:r>
        <w:rPr>
          <w:rFonts w:ascii="宋体" w:hAnsi="宋体" w:hint="eastAsia"/>
          <w:color w:val="000000"/>
          <w:kern w:val="0"/>
        </w:rPr>
        <w:t>之外</w:t>
      </w:r>
      <w:r>
        <w:rPr>
          <w:rFonts w:ascii="宋体" w:hAnsi="宋体"/>
          <w:color w:val="000000"/>
          <w:kern w:val="0"/>
        </w:rPr>
        <w:t>的基金</w:t>
      </w:r>
      <w:r>
        <w:rPr>
          <w:rFonts w:ascii="宋体" w:hAnsi="宋体" w:hint="eastAsia"/>
          <w:color w:val="000000"/>
          <w:kern w:val="0"/>
        </w:rPr>
        <w:t>，对于</w:t>
      </w:r>
      <w:r>
        <w:rPr>
          <w:rFonts w:hint="eastAsia"/>
          <w:color w:val="000000"/>
        </w:rPr>
        <w:t>固定净值型货币市场基金</w:t>
      </w:r>
      <w:r>
        <w:rPr>
          <w:rFonts w:ascii="宋体" w:hAnsi="宋体" w:hint="eastAsia"/>
          <w:color w:val="000000"/>
          <w:kern w:val="0"/>
        </w:rPr>
        <w:t>，则按照下表</w:t>
      </w:r>
      <w:r>
        <w:rPr>
          <w:rFonts w:ascii="宋体" w:hAnsi="宋体" w:hint="eastAsia"/>
          <w:color w:val="000000"/>
          <w:kern w:val="0"/>
        </w:rPr>
        <w:t>3.4.2</w:t>
      </w:r>
      <w:r>
        <w:rPr>
          <w:rFonts w:ascii="宋体" w:hAnsi="宋体" w:hint="eastAsia"/>
          <w:color w:val="000000"/>
          <w:kern w:val="0"/>
        </w:rPr>
        <w:t>列示；对于分级基金，应分两张表列示。</w:t>
      </w:r>
    </w:p>
  </w:footnote>
  <w:footnote w:id="50">
    <w:p w14:paraId="117B7548" w14:textId="77777777" w:rsidR="00000000" w:rsidRDefault="007478C2">
      <w:pPr>
        <w:pStyle w:val="FootnoteText"/>
      </w:pPr>
      <w:r>
        <w:rPr>
          <w:rStyle w:val="FootnoteReference"/>
        </w:rPr>
        <w:footnoteRef/>
      </w:r>
      <w:r>
        <w:t xml:space="preserve"> </w:t>
      </w:r>
      <w:r>
        <w:rPr>
          <w:rFonts w:hint="eastAsia"/>
        </w:rPr>
        <w:t>至少保留至小数点后第三位。</w:t>
      </w:r>
    </w:p>
  </w:footnote>
  <w:footnote w:id="51">
    <w:p w14:paraId="484F0DD8" w14:textId="77777777" w:rsidR="00000000" w:rsidRDefault="007478C2">
      <w:pPr>
        <w:pStyle w:val="FootnoteText"/>
      </w:pPr>
      <w:r>
        <w:rPr>
          <w:rStyle w:val="FootnoteReference"/>
        </w:rPr>
        <w:footnoteRef/>
      </w:r>
      <w:r>
        <w:rPr>
          <w:rFonts w:ascii="宋体" w:hAnsi="宋体" w:hint="eastAsia"/>
          <w:kern w:val="0"/>
        </w:rPr>
        <w:t xml:space="preserve"> </w:t>
      </w:r>
      <w:r>
        <w:rPr>
          <w:rFonts w:ascii="宋体" w:hAnsi="宋体" w:hint="eastAsia"/>
          <w:kern w:val="0"/>
        </w:rPr>
        <w:t>年度内的利润分配金额以会计上确认应付利润为准，因此，</w:t>
      </w:r>
      <w:r>
        <w:rPr>
          <w:rFonts w:hint="eastAsia"/>
        </w:rPr>
        <w:t>对于每年年初结转上年末份额的部分，归属上年度利润分配，对于每年年末计应付利润但在下一年度结转份额的部分，归属当年度利润分配。</w:t>
      </w:r>
    </w:p>
  </w:footnote>
  <w:footnote w:id="52">
    <w:p w14:paraId="1BD2E446" w14:textId="77777777" w:rsidR="00000000" w:rsidRDefault="007478C2">
      <w:pPr>
        <w:pStyle w:val="FootnoteText"/>
      </w:pPr>
      <w:r>
        <w:rPr>
          <w:rStyle w:val="FootnoteReference"/>
        </w:rPr>
        <w:footnoteRef/>
      </w:r>
      <w:r>
        <w:t xml:space="preserve"> </w:t>
      </w:r>
      <w:r>
        <w:rPr>
          <w:rFonts w:hint="eastAsia"/>
        </w:rPr>
        <w:t>本项＝期末应付利润余额－期初应付利润余额</w:t>
      </w:r>
    </w:p>
  </w:footnote>
  <w:footnote w:id="53">
    <w:p w14:paraId="048C0BE1" w14:textId="77777777" w:rsidR="00000000" w:rsidRDefault="007478C2">
      <w:pPr>
        <w:pStyle w:val="FootnoteText"/>
        <w:rPr>
          <w:rFonts w:ascii="宋体" w:hAnsi="宋体"/>
        </w:rPr>
      </w:pPr>
      <w:r>
        <w:rPr>
          <w:rStyle w:val="FootnoteReference"/>
        </w:rPr>
        <w:footnoteRef/>
      </w:r>
      <w:r>
        <w:rPr>
          <w:rFonts w:ascii="宋体" w:hAnsi="宋体" w:hint="eastAsia"/>
        </w:rPr>
        <w:t xml:space="preserve"> </w:t>
      </w:r>
      <w:r>
        <w:rPr>
          <w:rFonts w:ascii="宋体" w:hAnsi="宋体" w:hint="eastAsia"/>
        </w:rPr>
        <w:t>只披露报告期涵盖的基金经理（或基金经理小组</w:t>
      </w:r>
      <w:r>
        <w:rPr>
          <w:rFonts w:ascii="宋体" w:hAnsi="宋体" w:hint="eastAsia"/>
        </w:rPr>
        <w:t>）及基金经理助理的情况，包括</w:t>
      </w:r>
      <w:r>
        <w:rPr>
          <w:rFonts w:hint="eastAsia"/>
        </w:rPr>
        <w:t>报告期内发生变更的前后任基金经理及助理等，</w:t>
      </w:r>
      <w:r>
        <w:rPr>
          <w:rFonts w:ascii="宋体" w:hAnsi="宋体" w:hint="eastAsia"/>
        </w:rPr>
        <w:t>不需披露报告期以前的基金经理及助理。</w:t>
      </w:r>
    </w:p>
  </w:footnote>
  <w:footnote w:id="54">
    <w:p w14:paraId="0BB05DEE" w14:textId="77777777" w:rsidR="00000000" w:rsidRDefault="007478C2">
      <w:pPr>
        <w:pStyle w:val="FootnoteText"/>
      </w:pPr>
      <w:r>
        <w:rPr>
          <w:rStyle w:val="FootnoteReference"/>
        </w:rPr>
        <w:footnoteRef/>
      </w:r>
      <w:r>
        <w:rPr>
          <w:rFonts w:hint="eastAsia"/>
        </w:rPr>
        <w:t xml:space="preserve"> </w:t>
      </w:r>
      <w:r>
        <w:rPr>
          <w:rFonts w:hint="eastAsia"/>
        </w:rPr>
        <w:t>此处填列截至报告期末该人员除了担任本基金的基金经理（助理）外，是否还担任公司的其他职务，具体填列内容如“本基金的基金经理（助理）、公司投资总监”等。对于报告期内离任的基金经理（助理），“职务”栏内填离任前的职务；对于报告期末在任的基金经理（助理），“职务”栏内填截至报告期末的职务。</w:t>
      </w:r>
    </w:p>
  </w:footnote>
  <w:footnote w:id="55">
    <w:p w14:paraId="081026DE" w14:textId="77777777" w:rsidR="00000000" w:rsidRDefault="007478C2">
      <w:pPr>
        <w:pStyle w:val="FootnoteText"/>
        <w:rPr>
          <w:rFonts w:ascii="宋体" w:hAnsi="宋体"/>
        </w:rPr>
      </w:pPr>
      <w:r>
        <w:rPr>
          <w:rStyle w:val="FootnoteReference"/>
        </w:rPr>
        <w:footnoteRef/>
      </w:r>
      <w:r>
        <w:rPr>
          <w:rFonts w:hint="eastAsia"/>
        </w:rPr>
        <w:t xml:space="preserve"> </w:t>
      </w:r>
      <w:r>
        <w:rPr>
          <w:rFonts w:hint="eastAsia"/>
        </w:rPr>
        <w:t>如不适用，则在相应的分栏中填列“—”；如</w:t>
      </w:r>
      <w:r>
        <w:rPr>
          <w:rFonts w:ascii="宋体" w:hAnsi="宋体" w:hint="eastAsia"/>
        </w:rPr>
        <w:t>报告期内基金经理无变化，只填任职日期，离任日期填“—”；</w:t>
      </w:r>
      <w:r>
        <w:rPr>
          <w:rFonts w:hint="eastAsia"/>
        </w:rPr>
        <w:t>对基金的首任基金</w:t>
      </w:r>
      <w:r>
        <w:rPr>
          <w:rFonts w:hint="eastAsia"/>
        </w:rPr>
        <w:t>经理，其“任职日期”按基金合同生效日填写，“离职日期”为根据</w:t>
      </w:r>
      <w:r>
        <w:rPr>
          <w:rFonts w:ascii="宋体" w:hAnsi="宋体" w:hint="eastAsia"/>
        </w:rPr>
        <w:t>公司决定确定的解聘日期，</w:t>
      </w:r>
      <w:r>
        <w:rPr>
          <w:rFonts w:hint="eastAsia"/>
        </w:rPr>
        <w:t>对此后的非首任基金经理，“</w:t>
      </w:r>
      <w:r>
        <w:rPr>
          <w:rFonts w:ascii="宋体" w:hAnsi="宋体" w:hint="eastAsia"/>
        </w:rPr>
        <w:t>任职日期”和“离任日期”分别指根据公司决定确定的聘任日期和解聘日期，为便于投资者理解，应在表下标注说明两个日期的含义。</w:t>
      </w:r>
    </w:p>
  </w:footnote>
  <w:footnote w:id="56">
    <w:p w14:paraId="6EAFB6FC" w14:textId="77777777" w:rsidR="00000000" w:rsidRDefault="007478C2">
      <w:pPr>
        <w:pStyle w:val="FootnoteText"/>
      </w:pPr>
      <w:r>
        <w:rPr>
          <w:rStyle w:val="FootnoteReference"/>
        </w:rPr>
        <w:footnoteRef/>
      </w:r>
      <w:r>
        <w:t xml:space="preserve"> </w:t>
      </w:r>
      <w:r>
        <w:rPr>
          <w:rFonts w:hint="eastAsia"/>
        </w:rPr>
        <w:t>应在表下标注说明证券从业年限的计算标准，例如，证券从业的含义遵从行业协会《证券业从业人员资格管理办法》的相关规定等，下同。</w:t>
      </w:r>
    </w:p>
  </w:footnote>
  <w:footnote w:id="57">
    <w:p w14:paraId="660BE56B" w14:textId="77777777" w:rsidR="00000000" w:rsidRDefault="007478C2">
      <w:pPr>
        <w:pStyle w:val="FootnoteText"/>
        <w:rPr>
          <w:sz w:val="21"/>
        </w:rPr>
      </w:pPr>
      <w:r>
        <w:rPr>
          <w:rStyle w:val="FootnoteReference"/>
        </w:rPr>
        <w:footnoteRef/>
      </w:r>
      <w:r>
        <w:rPr>
          <w:rFonts w:hint="eastAsia"/>
        </w:rPr>
        <w:t xml:space="preserve"> </w:t>
      </w:r>
      <w:r>
        <w:rPr>
          <w:rFonts w:hint="eastAsia"/>
        </w:rPr>
        <w:t>此处可对基金经理过往的相关从业经历、学历、获得的相关业务资格、国籍（主要适用</w:t>
      </w:r>
      <w:r>
        <w:rPr>
          <w:rFonts w:hint="eastAsia"/>
        </w:rPr>
        <w:t>QDII</w:t>
      </w:r>
      <w:r>
        <w:rPr>
          <w:rFonts w:hint="eastAsia"/>
        </w:rPr>
        <w:t>基金）等进行简要说明。</w:t>
      </w:r>
    </w:p>
  </w:footnote>
  <w:footnote w:id="58">
    <w:p w14:paraId="716D2E15" w14:textId="77777777" w:rsidR="00000000" w:rsidRDefault="007478C2">
      <w:pPr>
        <w:pStyle w:val="FootnoteText"/>
      </w:pPr>
      <w:r>
        <w:rPr>
          <w:rStyle w:val="FootnoteReference"/>
        </w:rPr>
        <w:footnoteRef/>
      </w:r>
      <w:r>
        <w:t xml:space="preserve"> </w:t>
      </w:r>
      <w:r>
        <w:rPr>
          <w:rFonts w:hint="eastAsia"/>
        </w:rPr>
        <w:t>对于报告截止日未离任，但在报告截止日至</w:t>
      </w:r>
      <w:r>
        <w:rPr>
          <w:rFonts w:hint="eastAsia"/>
        </w:rPr>
        <w:t>报告批准送出日之间离任的，“离任日期”填“－”，并在表下标注说明有关离任信息。</w:t>
      </w:r>
    </w:p>
  </w:footnote>
  <w:footnote w:id="59">
    <w:p w14:paraId="048DD145" w14:textId="77777777" w:rsidR="00000000" w:rsidRDefault="007478C2">
      <w:pPr>
        <w:pStyle w:val="FootnoteText"/>
        <w:rPr>
          <w:rFonts w:ascii="等线" w:hAnsi="等线"/>
        </w:rPr>
      </w:pPr>
      <w:r>
        <w:rPr>
          <w:rStyle w:val="FootnoteReference"/>
        </w:rPr>
        <w:footnoteRef/>
      </w:r>
      <w:r>
        <w:rPr>
          <w:rStyle w:val="FootnoteReference"/>
          <w:rFonts w:hint="eastAsia"/>
        </w:rPr>
        <w:t xml:space="preserve"> </w:t>
      </w:r>
      <w:r>
        <w:rPr>
          <w:rFonts w:ascii="等线" w:hAnsi="等线" w:hint="eastAsia"/>
        </w:rPr>
        <w:t>如本基金基金经理兼任私募资产管理计划投资经理的，应填写本表。</w:t>
      </w:r>
    </w:p>
  </w:footnote>
  <w:footnote w:id="60">
    <w:p w14:paraId="4FA1FE6F" w14:textId="77777777" w:rsidR="00000000" w:rsidRDefault="007478C2">
      <w:pPr>
        <w:pStyle w:val="FootnoteText"/>
        <w:rPr>
          <w:rFonts w:ascii="等线" w:hAnsi="等线"/>
        </w:rPr>
      </w:pPr>
      <w:r>
        <w:rPr>
          <w:rStyle w:val="FootnoteReference"/>
        </w:rPr>
        <w:footnoteRef/>
      </w:r>
      <w:r>
        <w:rPr>
          <w:rFonts w:ascii="等线" w:hAnsi="等线"/>
        </w:rPr>
        <w:t xml:space="preserve"> </w:t>
      </w:r>
      <w:r>
        <w:rPr>
          <w:rFonts w:ascii="等线" w:hAnsi="等线" w:hint="eastAsia"/>
        </w:rPr>
        <w:t>本项填列首次开始管理本类产品的时间。</w:t>
      </w:r>
    </w:p>
  </w:footnote>
  <w:footnote w:id="61">
    <w:p w14:paraId="14AAD546" w14:textId="77777777" w:rsidR="00000000" w:rsidRDefault="007478C2">
      <w:pPr>
        <w:pStyle w:val="FootnoteText"/>
        <w:rPr>
          <w:rFonts w:ascii="等线" w:hAnsi="等线"/>
        </w:rPr>
      </w:pPr>
      <w:r>
        <w:rPr>
          <w:rStyle w:val="FootnoteReference"/>
        </w:rPr>
        <w:footnoteRef/>
      </w:r>
      <w:r>
        <w:rPr>
          <w:rStyle w:val="FootnoteReference"/>
        </w:rPr>
        <w:t xml:space="preserve"> </w:t>
      </w:r>
      <w:r>
        <w:rPr>
          <w:rFonts w:ascii="等线" w:hAnsi="等线" w:hint="eastAsia"/>
        </w:rPr>
        <w:t>含本基金。</w:t>
      </w:r>
    </w:p>
  </w:footnote>
  <w:footnote w:id="62">
    <w:p w14:paraId="78C495F3" w14:textId="77777777" w:rsidR="00000000" w:rsidRDefault="007478C2">
      <w:pPr>
        <w:pStyle w:val="FootnoteText"/>
      </w:pPr>
      <w:r>
        <w:rPr>
          <w:rStyle w:val="FootnoteReference"/>
        </w:rPr>
        <w:footnoteRef/>
      </w:r>
      <w:r>
        <w:rPr>
          <w:rStyle w:val="FootnoteReference"/>
        </w:rPr>
        <w:t xml:space="preserve"> </w:t>
      </w:r>
      <w:r>
        <w:rPr>
          <w:rFonts w:ascii="等线" w:hAnsi="等线" w:hint="eastAsia"/>
        </w:rPr>
        <w:t>本项包括管理的委托人为商业银行公募理财产品的单一资产管理计划。</w:t>
      </w:r>
    </w:p>
  </w:footnote>
  <w:footnote w:id="63">
    <w:p w14:paraId="28B97BF9" w14:textId="77777777" w:rsidR="00000000" w:rsidRDefault="007478C2">
      <w:pPr>
        <w:pStyle w:val="FootnoteText"/>
      </w:pPr>
      <w:r>
        <w:rPr>
          <w:rStyle w:val="FootnoteReference"/>
        </w:rPr>
        <w:footnoteRef/>
      </w:r>
      <w:r>
        <w:t xml:space="preserve"> </w:t>
      </w:r>
      <w:r>
        <w:rPr>
          <w:rFonts w:hint="eastAsia"/>
        </w:rPr>
        <w:t>如基金</w:t>
      </w:r>
      <w:r>
        <w:t>经理报告</w:t>
      </w:r>
      <w:r>
        <w:rPr>
          <w:rFonts w:hint="eastAsia"/>
        </w:rPr>
        <w:t>期</w:t>
      </w:r>
      <w:r>
        <w:t>内</w:t>
      </w:r>
      <w:r>
        <w:rPr>
          <w:rFonts w:hint="eastAsia"/>
        </w:rPr>
        <w:t>兼任</w:t>
      </w:r>
      <w:r>
        <w:t>私募</w:t>
      </w:r>
      <w:r>
        <w:rPr>
          <w:rFonts w:hint="eastAsia"/>
        </w:rPr>
        <w:t>资产</w:t>
      </w:r>
      <w:r>
        <w:t>管理计划投资经理</w:t>
      </w:r>
      <w:r>
        <w:rPr>
          <w:rFonts w:hint="eastAsia"/>
        </w:rPr>
        <w:t>但</w:t>
      </w:r>
      <w:r>
        <w:t>报告</w:t>
      </w:r>
      <w:r>
        <w:rPr>
          <w:rFonts w:hint="eastAsia"/>
        </w:rPr>
        <w:t>期末已离任</w:t>
      </w:r>
      <w:r>
        <w:t>的，</w:t>
      </w:r>
      <w:r>
        <w:rPr>
          <w:rFonts w:hint="eastAsia"/>
        </w:rPr>
        <w:t>应</w:t>
      </w:r>
      <w:r>
        <w:t>在</w:t>
      </w:r>
      <w:r>
        <w:rPr>
          <w:rFonts w:hint="eastAsia"/>
        </w:rPr>
        <w:t>表格下方</w:t>
      </w:r>
      <w:r>
        <w:t>备注说明</w:t>
      </w:r>
      <w:r>
        <w:rPr>
          <w:rFonts w:hint="eastAsia"/>
        </w:rPr>
        <w:t>基金经理</w:t>
      </w:r>
      <w:r>
        <w:t>报告</w:t>
      </w:r>
      <w:r>
        <w:rPr>
          <w:rFonts w:hint="eastAsia"/>
        </w:rPr>
        <w:t>期内离任</w:t>
      </w:r>
      <w:r>
        <w:t>的产品情况</w:t>
      </w:r>
      <w:r>
        <w:rPr>
          <w:rFonts w:hint="eastAsia"/>
        </w:rPr>
        <w:t>，</w:t>
      </w:r>
      <w:r>
        <w:t>包括</w:t>
      </w:r>
      <w:r>
        <w:rPr>
          <w:rFonts w:hint="eastAsia"/>
        </w:rPr>
        <w:t>产品</w:t>
      </w:r>
      <w:r>
        <w:t>类型</w:t>
      </w:r>
      <w:r>
        <w:rPr>
          <w:rFonts w:hint="eastAsia"/>
        </w:rPr>
        <w:t>、</w:t>
      </w:r>
      <w:r>
        <w:t>数量、离任时间等。</w:t>
      </w:r>
    </w:p>
  </w:footnote>
  <w:footnote w:id="64">
    <w:p w14:paraId="6ED5BA20" w14:textId="77777777" w:rsidR="00000000" w:rsidRDefault="007478C2">
      <w:pPr>
        <w:pStyle w:val="FootnoteText"/>
        <w:rPr>
          <w:color w:val="FF0000"/>
        </w:rPr>
      </w:pPr>
      <w:r>
        <w:rPr>
          <w:rStyle w:val="FootnoteReference"/>
        </w:rPr>
        <w:footnoteRef/>
      </w:r>
      <w:r>
        <w:rPr>
          <w:rFonts w:ascii="宋体" w:hAnsi="宋体"/>
        </w:rPr>
        <w:t xml:space="preserve"> </w:t>
      </w:r>
      <w:r>
        <w:rPr>
          <w:rFonts w:ascii="宋体" w:hAnsi="宋体" w:hint="eastAsia"/>
        </w:rPr>
        <w:t>本项适用于年度报告，中期报告不填列。本基金基金经理兼任私募资产管理计划投资经理的</w:t>
      </w:r>
      <w:r>
        <w:rPr>
          <w:rFonts w:ascii="宋体" w:hAnsi="宋体" w:hint="eastAsia"/>
        </w:rPr>
        <w:t>，应披露该项。具体应说明基金经理薪酬激励是否存在与私募资产管理计划浮动管理费或产品业绩表现挂钩的情况，如不存在请明确说明，如存在还应说明薪酬激励部分的计算方法。</w:t>
      </w:r>
    </w:p>
  </w:footnote>
  <w:footnote w:id="65">
    <w:p w14:paraId="18524015" w14:textId="77777777" w:rsidR="00000000" w:rsidRDefault="007478C2">
      <w:pPr>
        <w:pStyle w:val="FootnoteText"/>
      </w:pPr>
      <w:r>
        <w:rPr>
          <w:rStyle w:val="FootnoteReference"/>
        </w:rPr>
        <w:footnoteRef/>
      </w:r>
      <w:r>
        <w:rPr>
          <w:rFonts w:hint="eastAsia"/>
        </w:rPr>
        <w:t xml:space="preserve"> </w:t>
      </w:r>
      <w:r>
        <w:rPr>
          <w:rFonts w:hint="eastAsia"/>
        </w:rPr>
        <w:t>主要适用于</w:t>
      </w:r>
      <w:r>
        <w:rPr>
          <w:rFonts w:hint="eastAsia"/>
        </w:rPr>
        <w:t>QDII</w:t>
      </w:r>
      <w:r>
        <w:rPr>
          <w:rFonts w:hint="eastAsia"/>
        </w:rPr>
        <w:t>基金，其他类别基金不列示此项。</w:t>
      </w:r>
    </w:p>
  </w:footnote>
  <w:footnote w:id="66">
    <w:p w14:paraId="2671332E" w14:textId="77777777" w:rsidR="00000000" w:rsidRDefault="007478C2">
      <w:pPr>
        <w:pStyle w:val="FootnoteText"/>
      </w:pPr>
      <w:r>
        <w:rPr>
          <w:rStyle w:val="FootnoteReference"/>
        </w:rPr>
        <w:footnoteRef/>
      </w:r>
      <w:r>
        <w:rPr>
          <w:rFonts w:hint="eastAsia"/>
        </w:rPr>
        <w:t xml:space="preserve"> </w:t>
      </w:r>
      <w:r>
        <w:rPr>
          <w:rFonts w:hint="eastAsia"/>
        </w:rPr>
        <w:t>报告期内如有违反法规或合同的，应披露违反的具体情况及原因、管理人采取的整改措施（包括制度和流程的调整、对责任人的追究等）等。</w:t>
      </w:r>
    </w:p>
  </w:footnote>
  <w:footnote w:id="67">
    <w:p w14:paraId="5FC54579" w14:textId="77777777" w:rsidR="00000000" w:rsidRDefault="007478C2">
      <w:pPr>
        <w:pStyle w:val="FootnoteText"/>
      </w:pPr>
      <w:r>
        <w:rPr>
          <w:rStyle w:val="FootnoteReference"/>
        </w:rPr>
        <w:footnoteRef/>
      </w:r>
      <w:r>
        <w:t xml:space="preserve"> </w:t>
      </w:r>
      <w:r>
        <w:rPr>
          <w:rFonts w:hint="eastAsia"/>
        </w:rPr>
        <w:t>半年报不填列，年报填列。</w:t>
      </w:r>
    </w:p>
  </w:footnote>
  <w:footnote w:id="68">
    <w:p w14:paraId="2E072406" w14:textId="77777777" w:rsidR="00000000" w:rsidRDefault="007478C2">
      <w:pPr>
        <w:pStyle w:val="FootnoteText"/>
        <w:rPr>
          <w:color w:val="000000"/>
        </w:rPr>
      </w:pPr>
      <w:r>
        <w:rPr>
          <w:rStyle w:val="FootnoteReference"/>
        </w:rPr>
        <w:footnoteRef/>
      </w:r>
      <w:r>
        <w:rPr>
          <w:rFonts w:hint="eastAsia"/>
        </w:rPr>
        <w:t xml:space="preserve"> </w:t>
      </w:r>
      <w:r>
        <w:rPr>
          <w:rFonts w:hint="eastAsia"/>
        </w:rPr>
        <w:t>本项适用于年度报告，中期报告不填列。如基金经理兼任私募资产管理计划投资经理的，应在本部分披露基金管理人为防范相关兼任行为潜在利益冲突</w:t>
      </w:r>
      <w:r>
        <w:rPr>
          <w:rFonts w:hint="eastAsia"/>
        </w:rPr>
        <w:t>而增加执行的公平交易制度情况，以及基金经理管理的多个组合间公平交易管理情</w:t>
      </w:r>
      <w:r>
        <w:rPr>
          <w:rFonts w:hint="eastAsia"/>
          <w:color w:val="000000"/>
        </w:rPr>
        <w:t>况。如不存在兼任行为，可不列示。</w:t>
      </w:r>
    </w:p>
  </w:footnote>
  <w:footnote w:id="69">
    <w:p w14:paraId="62FDD7B0" w14:textId="77777777" w:rsidR="00000000" w:rsidRDefault="007478C2">
      <w:pPr>
        <w:pStyle w:val="FootnoteText"/>
        <w:rPr>
          <w:color w:val="000000"/>
        </w:rPr>
      </w:pPr>
      <w:r>
        <w:rPr>
          <w:rStyle w:val="FootnoteReference"/>
          <w:color w:val="000000"/>
        </w:rPr>
        <w:footnoteRef/>
      </w:r>
      <w:r>
        <w:rPr>
          <w:rFonts w:hint="eastAsia"/>
          <w:color w:val="000000"/>
        </w:rPr>
        <w:t xml:space="preserve"> </w:t>
      </w:r>
      <w:r>
        <w:rPr>
          <w:rFonts w:hint="eastAsia"/>
          <w:color w:val="000000"/>
        </w:rPr>
        <w:t>如报告期内不存在</w:t>
      </w:r>
      <w:r>
        <w:rPr>
          <w:color w:val="000000"/>
        </w:rPr>
        <w:t>异常交易行为</w:t>
      </w:r>
      <w:r>
        <w:rPr>
          <w:rFonts w:hint="eastAsia"/>
          <w:color w:val="000000"/>
        </w:rPr>
        <w:t>，也应作相关声明，此部分不可空白。</w:t>
      </w:r>
    </w:p>
  </w:footnote>
  <w:footnote w:id="70">
    <w:p w14:paraId="3F486F27"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本项主要适用于年度报告正文，年度报告摘要、中期报告正文和摘要可不披露。</w:t>
      </w:r>
    </w:p>
  </w:footnote>
  <w:footnote w:id="71">
    <w:p w14:paraId="58DCFA71" w14:textId="77777777" w:rsidR="00000000" w:rsidRDefault="007478C2">
      <w:pPr>
        <w:pStyle w:val="FootnoteText"/>
        <w:rPr>
          <w:rFonts w:ascii="宋体" w:hAnsi="宋体"/>
          <w:color w:val="000000"/>
        </w:rPr>
      </w:pPr>
      <w:r>
        <w:rPr>
          <w:rStyle w:val="FootnoteReference"/>
          <w:color w:val="000000"/>
        </w:rPr>
        <w:footnoteRef/>
      </w:r>
      <w:r>
        <w:rPr>
          <w:rFonts w:hint="eastAsia"/>
          <w:color w:val="000000"/>
        </w:rPr>
        <w:t xml:space="preserve"> </w:t>
      </w:r>
      <w:r>
        <w:rPr>
          <w:rFonts w:ascii="宋体" w:hAnsi="宋体" w:hint="eastAsia"/>
          <w:color w:val="000000"/>
        </w:rPr>
        <w:t>根据《中国证监会关于证券投资基金估值业务的指导意见》，在此项披露报告期内估值程序等对基金估值有重大影响的信息，具体的估值方法不在此处披露，而在报表附注部分披露。</w:t>
      </w:r>
    </w:p>
  </w:footnote>
  <w:footnote w:id="72">
    <w:p w14:paraId="3080A1A2"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本项至少披露以下内容：</w:t>
      </w:r>
      <w:r>
        <w:rPr>
          <w:rFonts w:hint="eastAsia"/>
          <w:color w:val="000000"/>
        </w:rPr>
        <w:t>1.</w:t>
      </w:r>
      <w:r>
        <w:rPr>
          <w:rFonts w:hint="eastAsia"/>
          <w:color w:val="000000"/>
        </w:rPr>
        <w:t>结合法律法规的规定及《基金合同》的约定（若有），概述报告期内应分配</w:t>
      </w:r>
      <w:r>
        <w:rPr>
          <w:rFonts w:hint="eastAsia"/>
          <w:color w:val="000000"/>
        </w:rPr>
        <w:t>的金额等信息；</w:t>
      </w:r>
      <w:r>
        <w:rPr>
          <w:rFonts w:hint="eastAsia"/>
          <w:color w:val="000000"/>
        </w:rPr>
        <w:t>2.</w:t>
      </w:r>
      <w:r>
        <w:rPr>
          <w:rFonts w:hint="eastAsia"/>
          <w:color w:val="000000"/>
        </w:rPr>
        <w:t>结合表</w:t>
      </w:r>
      <w:r>
        <w:rPr>
          <w:rFonts w:hint="eastAsia"/>
          <w:color w:val="000000"/>
        </w:rPr>
        <w:t>3.4</w:t>
      </w:r>
      <w:r>
        <w:rPr>
          <w:rFonts w:hint="eastAsia"/>
          <w:color w:val="000000"/>
        </w:rPr>
        <w:t>概述报告期内已实施的利润分配情况；</w:t>
      </w:r>
      <w:r>
        <w:rPr>
          <w:rFonts w:hint="eastAsia"/>
          <w:color w:val="000000"/>
        </w:rPr>
        <w:t>3.</w:t>
      </w:r>
      <w:r>
        <w:rPr>
          <w:rFonts w:hint="eastAsia"/>
          <w:color w:val="000000"/>
        </w:rPr>
        <w:t>对应分配但尚未实施的利润，简述相关金额或分配安排等信息；但如果根据相关法律法规和基金合同要求以及基金实际运作情况，不需分配利润的，可不按上述三项要求分别披露，只作相关说明即可；在中期报告中，如果根据法规及基金合同约定，无法在中期报告中披露上半年应分配金额的，则中期报告中可不披露第</w:t>
      </w:r>
      <w:r>
        <w:rPr>
          <w:rFonts w:hint="eastAsia"/>
          <w:color w:val="000000"/>
        </w:rPr>
        <w:t>1</w:t>
      </w:r>
      <w:r>
        <w:rPr>
          <w:rFonts w:hint="eastAsia"/>
          <w:color w:val="000000"/>
        </w:rPr>
        <w:t>和第</w:t>
      </w:r>
      <w:r>
        <w:rPr>
          <w:rFonts w:hint="eastAsia"/>
          <w:color w:val="000000"/>
        </w:rPr>
        <w:t>3</w:t>
      </w:r>
      <w:r>
        <w:rPr>
          <w:rFonts w:hint="eastAsia"/>
          <w:color w:val="000000"/>
        </w:rPr>
        <w:t>项，应作相关说明。</w:t>
      </w:r>
    </w:p>
  </w:footnote>
  <w:footnote w:id="73">
    <w:p w14:paraId="51C5A2DC" w14:textId="77777777" w:rsidR="00000000" w:rsidRDefault="007478C2">
      <w:pPr>
        <w:pStyle w:val="FootnoteText"/>
      </w:pPr>
      <w:r>
        <w:rPr>
          <w:rStyle w:val="FootnoteReference"/>
          <w:color w:val="000000"/>
        </w:rPr>
        <w:footnoteRef/>
      </w:r>
      <w:r>
        <w:rPr>
          <w:color w:val="000000"/>
        </w:rPr>
        <w:t xml:space="preserve"> </w:t>
      </w:r>
      <w:r>
        <w:rPr>
          <w:rFonts w:hint="eastAsia"/>
          <w:color w:val="000000"/>
        </w:rPr>
        <w:t>本项主</w:t>
      </w:r>
      <w:r>
        <w:rPr>
          <w:rFonts w:hint="eastAsia"/>
        </w:rPr>
        <w:t>要适用于当期财务会计报告被会计事务所出具了非标准审计报告的年度报告正文和摘要；如果会计师事务所对当期财务会计报告出具标准审计报</w:t>
      </w:r>
      <w:r>
        <w:rPr>
          <w:rFonts w:hint="eastAsia"/>
        </w:rPr>
        <w:t>告，则此项可不列示。</w:t>
      </w:r>
    </w:p>
  </w:footnote>
  <w:footnote w:id="74">
    <w:p w14:paraId="2605B80D" w14:textId="77777777" w:rsidR="00000000" w:rsidRDefault="007478C2">
      <w:pPr>
        <w:pStyle w:val="FootnoteText"/>
        <w:rPr>
          <w:rFonts w:ascii="楷体_GB2312" w:eastAsia="楷体_GB2312"/>
          <w:color w:val="000000"/>
          <w:sz w:val="12"/>
          <w:szCs w:val="12"/>
          <w:shd w:val="clear" w:color="auto" w:fill="FFFFFF"/>
        </w:rPr>
      </w:pPr>
      <w:r>
        <w:rPr>
          <w:rStyle w:val="FootnoteReference"/>
        </w:rPr>
        <w:footnoteRef/>
      </w:r>
      <w:r>
        <w:rPr>
          <w:rFonts w:ascii="宋体" w:hAnsi="宋体" w:hint="eastAsia"/>
          <w:color w:val="000000"/>
          <w:szCs w:val="18"/>
        </w:rPr>
        <w:t xml:space="preserve"> </w:t>
      </w:r>
      <w:r>
        <w:rPr>
          <w:rFonts w:ascii="宋体" w:hAnsi="宋体" w:hint="eastAsia"/>
          <w:color w:val="000000"/>
          <w:szCs w:val="18"/>
        </w:rPr>
        <w:t>根据</w:t>
      </w:r>
      <w:r>
        <w:rPr>
          <w:rFonts w:ascii="宋体" w:hAnsi="宋体" w:hint="eastAsia"/>
          <w:color w:val="000000"/>
          <w:szCs w:val="18"/>
        </w:rPr>
        <w:t>2014</w:t>
      </w:r>
      <w:r>
        <w:rPr>
          <w:rFonts w:ascii="宋体" w:hAnsi="宋体" w:hint="eastAsia"/>
          <w:color w:val="000000"/>
          <w:szCs w:val="18"/>
        </w:rPr>
        <w:t>年</w:t>
      </w:r>
      <w:r>
        <w:rPr>
          <w:rFonts w:ascii="宋体" w:hAnsi="宋体" w:hint="eastAsia"/>
          <w:color w:val="000000"/>
          <w:szCs w:val="18"/>
        </w:rPr>
        <w:t>8</w:t>
      </w:r>
      <w:r>
        <w:rPr>
          <w:rFonts w:ascii="宋体" w:hAnsi="宋体" w:hint="eastAsia"/>
          <w:color w:val="000000"/>
          <w:szCs w:val="18"/>
        </w:rPr>
        <w:t>月</w:t>
      </w:r>
      <w:r>
        <w:rPr>
          <w:rFonts w:ascii="宋体" w:hAnsi="宋体" w:hint="eastAsia"/>
          <w:color w:val="000000"/>
          <w:szCs w:val="18"/>
        </w:rPr>
        <w:t>8</w:t>
      </w:r>
      <w:r>
        <w:rPr>
          <w:rFonts w:ascii="宋体" w:hAnsi="宋体" w:hint="eastAsia"/>
          <w:color w:val="000000"/>
          <w:szCs w:val="18"/>
        </w:rPr>
        <w:t>日生效的《公开募集证券投资基金运作管理办法》第四十一条规定“按照本办法第十二条第一款成立的开放式基金，基金合同生效后，连续二十个工作日出现基金份额持有人数量不满二百人或者基金资产净值低于五千万元情形的，基金管理人应当在定期报告中予以披露；连续六十个工作日出现前述情形的，基金管理人应当向中国证监会报告并提出解决方案，如转换运作方式、与其他基金合并或者终止基金合同等，并召开基金份额持有人大会进行表决。”如按照该办法第十二条之规定成立的基金，应披露连续二十个工作日出现</w:t>
      </w:r>
      <w:r>
        <w:rPr>
          <w:rFonts w:ascii="宋体" w:hAnsi="宋体" w:hint="eastAsia"/>
          <w:color w:val="000000"/>
          <w:szCs w:val="18"/>
        </w:rPr>
        <w:t>基金份额持有人数量不满二百人或者基金资产净值低于五千万元的情形，说明出现该情况的时间范围；连续六十个工作日出现上述情形的，需说明解决方案。</w:t>
      </w:r>
    </w:p>
  </w:footnote>
  <w:footnote w:id="75">
    <w:p w14:paraId="4472944D" w14:textId="77777777" w:rsidR="00000000" w:rsidRDefault="007478C2">
      <w:pPr>
        <w:pStyle w:val="FootnoteText"/>
      </w:pPr>
      <w:r>
        <w:rPr>
          <w:rStyle w:val="FootnoteReference"/>
        </w:rPr>
        <w:footnoteRef/>
      </w:r>
      <w:r>
        <w:rPr>
          <w:rFonts w:hint="eastAsia"/>
        </w:rPr>
        <w:t xml:space="preserve"> </w:t>
      </w:r>
      <w:r>
        <w:rPr>
          <w:rFonts w:hint="eastAsia"/>
        </w:rPr>
        <w:t>报告期内如有违反法规或合同的，应披露违反的具体情况及原因、托管人采取的措施及管理人的改进情况等。</w:t>
      </w:r>
    </w:p>
  </w:footnote>
  <w:footnote w:id="76">
    <w:p w14:paraId="7AB0360B" w14:textId="77777777" w:rsidR="00000000" w:rsidRDefault="007478C2">
      <w:pPr>
        <w:pStyle w:val="FootnoteText"/>
      </w:pPr>
      <w:r>
        <w:rPr>
          <w:rStyle w:val="FootnoteReference"/>
        </w:rPr>
        <w:footnoteRef/>
      </w:r>
      <w:r>
        <w:t xml:space="preserve"> </w:t>
      </w:r>
      <w:r>
        <w:rPr>
          <w:rFonts w:hint="eastAsia"/>
        </w:rPr>
        <w:t>本项主要适用于当期财务会计报告经会计师事务所审计的年度报告正文和摘要；如果基金被出具了带强调事项段的无保留意见、保留意见、否定意见或拒绝表示意见的审计报告，则年度报告摘要应登载审计报告全文，如果基金被出具了无保留意见的审计报告，且在审计报告中无强调事项，则年度报告摘</w:t>
      </w:r>
      <w:r>
        <w:rPr>
          <w:rFonts w:hint="eastAsia"/>
        </w:rPr>
        <w:t>要可不披露审计报告，但应明确陈述会计师出具了“无保留意见的审计报告”字样，并提示投资者可通过年度报告正文查看审计报告全文；本项下分</w:t>
      </w:r>
      <w:r>
        <w:rPr>
          <w:rFonts w:hint="eastAsia"/>
        </w:rPr>
        <w:t>6.1</w:t>
      </w:r>
      <w:r>
        <w:rPr>
          <w:rFonts w:hint="eastAsia"/>
        </w:rPr>
        <w:t>和</w:t>
      </w:r>
      <w:r>
        <w:rPr>
          <w:rFonts w:hint="eastAsia"/>
        </w:rPr>
        <w:t>6.2</w:t>
      </w:r>
      <w:r>
        <w:rPr>
          <w:rFonts w:hint="eastAsia"/>
        </w:rPr>
        <w:t>两个细项，编制实例文档时按细项分别填列，以便日后的统计分析，但实际披露时，直接按</w:t>
      </w:r>
      <w:r>
        <w:rPr>
          <w:rFonts w:hint="eastAsia"/>
        </w:rPr>
        <w:t>6.2</w:t>
      </w:r>
      <w:r>
        <w:rPr>
          <w:rFonts w:hint="eastAsia"/>
        </w:rPr>
        <w:t>的内容列示审计报告全文。</w:t>
      </w:r>
    </w:p>
  </w:footnote>
  <w:footnote w:id="77">
    <w:p w14:paraId="55164FA9" w14:textId="77777777" w:rsidR="00000000" w:rsidRDefault="007478C2">
      <w:pPr>
        <w:pStyle w:val="FootnoteText"/>
      </w:pPr>
      <w:r>
        <w:rPr>
          <w:rStyle w:val="FootnoteReference"/>
        </w:rPr>
        <w:footnoteRef/>
      </w:r>
      <w:r>
        <w:t xml:space="preserve"> </w:t>
      </w:r>
      <w:r>
        <w:rPr>
          <w:rFonts w:hint="eastAsia"/>
        </w:rPr>
        <w:t>此处填列“是”或“否”，如果填列“否”，则</w:t>
      </w:r>
      <w:r>
        <w:rPr>
          <w:rFonts w:hint="eastAsia"/>
        </w:rPr>
        <w:t>6.1</w:t>
      </w:r>
      <w:r>
        <w:rPr>
          <w:rFonts w:hint="eastAsia"/>
        </w:rPr>
        <w:t>和</w:t>
      </w:r>
      <w:r>
        <w:rPr>
          <w:rFonts w:hint="eastAsia"/>
        </w:rPr>
        <w:t>6.2</w:t>
      </w:r>
      <w:r>
        <w:rPr>
          <w:rFonts w:hint="eastAsia"/>
        </w:rPr>
        <w:t>的其他项目均不必填列。</w:t>
      </w:r>
    </w:p>
  </w:footnote>
  <w:footnote w:id="78">
    <w:p w14:paraId="53FAF669" w14:textId="77777777" w:rsidR="00000000" w:rsidRDefault="007478C2">
      <w:pPr>
        <w:pStyle w:val="FootnoteText"/>
      </w:pPr>
      <w:r>
        <w:rPr>
          <w:rStyle w:val="FootnoteReference"/>
        </w:rPr>
        <w:footnoteRef/>
      </w:r>
      <w:r>
        <w:t xml:space="preserve"> </w:t>
      </w:r>
      <w:r>
        <w:rPr>
          <w:rFonts w:hint="eastAsia"/>
        </w:rPr>
        <w:t>此处可填列以下几类审计意见：标准无保留意见、带强调事项段的无保留意见、保留意见、否定意见和无法表示意见。</w:t>
      </w:r>
    </w:p>
  </w:footnote>
  <w:footnote w:id="79">
    <w:p w14:paraId="5DCC0930" w14:textId="77777777" w:rsidR="00000000" w:rsidRDefault="007478C2">
      <w:pPr>
        <w:pStyle w:val="FootnoteText"/>
      </w:pPr>
      <w:r>
        <w:rPr>
          <w:rStyle w:val="FootnoteReference"/>
        </w:rPr>
        <w:footnoteRef/>
      </w:r>
      <w:r>
        <w:t xml:space="preserve"> </w:t>
      </w:r>
      <w:r>
        <w:rPr>
          <w:rFonts w:hint="eastAsia"/>
        </w:rPr>
        <w:t>此处分别填列会计师的姓名。</w:t>
      </w:r>
    </w:p>
  </w:footnote>
  <w:footnote w:id="80">
    <w:p w14:paraId="7789579E" w14:textId="77777777" w:rsidR="00000000" w:rsidRDefault="007478C2">
      <w:pPr>
        <w:pStyle w:val="FootnoteText"/>
      </w:pPr>
      <w:r>
        <w:rPr>
          <w:rStyle w:val="FootnoteReference"/>
        </w:rPr>
        <w:footnoteRef/>
      </w:r>
      <w:r>
        <w:rPr>
          <w:rFonts w:ascii="宋体" w:hAnsi="宋体" w:hint="eastAsia"/>
          <w:kern w:val="0"/>
        </w:rPr>
        <w:t xml:space="preserve"> </w:t>
      </w:r>
      <w:r>
        <w:rPr>
          <w:rFonts w:ascii="宋体" w:hAnsi="宋体" w:hint="eastAsia"/>
          <w:kern w:val="0"/>
        </w:rPr>
        <w:t>半年度财务会计报告如未经会</w:t>
      </w:r>
      <w:r>
        <w:rPr>
          <w:rFonts w:ascii="宋体" w:hAnsi="宋体" w:hint="eastAsia"/>
          <w:kern w:val="0"/>
        </w:rPr>
        <w:t>计师事务所审计，标题应调整为“半年度财务会计报告（未经审计）”；报告期内转型的基金，应分报告期初至转型前、转型后至报告期末两个期间编制和披露会计报表及报表附注，在具体的披露格式上，应尽可能简洁、清晰，例如，先披露与转型前期间对应的报表及附注，再披露与转型后期间对应的报表及附注；在</w:t>
      </w:r>
      <w:r>
        <w:rPr>
          <w:rFonts w:hint="eastAsia"/>
        </w:rPr>
        <w:t>报表相关表格中，对有实际数值的，按精度要求四舍五入后填列，对期末或当期无数值或不适用的项目，以“－”填列；相关数据一般保留至小数点后第二位，相关数据为负的（如资产负债表的未分配利润项），一般以负号“－”形式填列，涉及比例的项目，一般</w:t>
      </w:r>
      <w:r>
        <w:rPr>
          <w:rFonts w:hint="eastAsia"/>
        </w:rPr>
        <w:t>以百分数形式表示，并保留至小数点后第二位。</w:t>
      </w:r>
    </w:p>
  </w:footnote>
  <w:footnote w:id="81">
    <w:p w14:paraId="6AF338CA" w14:textId="77777777" w:rsidR="00000000" w:rsidRDefault="007478C2">
      <w:pPr>
        <w:pStyle w:val="FootnoteText"/>
      </w:pPr>
      <w:r>
        <w:rPr>
          <w:rStyle w:val="FootnoteReference"/>
        </w:rPr>
        <w:footnoteRef/>
      </w:r>
      <w:r>
        <w:t xml:space="preserve"> </w:t>
      </w:r>
      <w:r>
        <w:rPr>
          <w:rFonts w:hint="eastAsia"/>
        </w:rPr>
        <w:t>此项可根据情况采用，即如果没有对报表项目的说明，此列可不列示。</w:t>
      </w:r>
    </w:p>
  </w:footnote>
  <w:footnote w:id="82">
    <w:p w14:paraId="0FD688E8" w14:textId="77777777" w:rsidR="00000000" w:rsidRDefault="007478C2">
      <w:pPr>
        <w:pStyle w:val="FootnoteText"/>
      </w:pPr>
      <w:r>
        <w:rPr>
          <w:rStyle w:val="FootnoteReference"/>
        </w:rPr>
        <w:footnoteRef/>
      </w:r>
      <w:r>
        <w:t xml:space="preserve"> </w:t>
      </w:r>
      <w:r>
        <w:rPr>
          <w:rFonts w:hint="eastAsia"/>
        </w:rPr>
        <w:t>对于报表及报表附注中涉及对比数据的，如为报告期内合同生效的基金，则无需披露对比数据，但应在适当位置（如表下）予以标注说明，如为上年度合同生效的基金，当可比期间不完整时，也在适当位置予以标注说明。</w:t>
      </w:r>
    </w:p>
  </w:footnote>
  <w:footnote w:id="83">
    <w:p w14:paraId="344EF8EF" w14:textId="77777777" w:rsidR="00000000" w:rsidRDefault="007478C2">
      <w:pPr>
        <w:pStyle w:val="FootnoteText"/>
        <w:rPr>
          <w:color w:val="000000"/>
        </w:rPr>
      </w:pPr>
      <w:r>
        <w:rPr>
          <w:rStyle w:val="FootnoteReference"/>
        </w:rPr>
        <w:footnoteRef/>
      </w:r>
      <w:r>
        <w:t xml:space="preserve"> </w:t>
      </w:r>
      <w:r>
        <w:rPr>
          <w:rFonts w:hint="eastAsia"/>
        </w:rPr>
        <w:t>此处</w:t>
      </w:r>
      <w:r>
        <w:rPr>
          <w:rFonts w:hint="eastAsia"/>
          <w:color w:val="000000"/>
        </w:rPr>
        <w:t>的股票投资主要指普通股的投资，对于</w:t>
      </w:r>
      <w:r>
        <w:rPr>
          <w:rFonts w:hint="eastAsia"/>
          <w:color w:val="000000"/>
        </w:rPr>
        <w:t>QDII</w:t>
      </w:r>
      <w:r>
        <w:rPr>
          <w:rFonts w:hint="eastAsia"/>
          <w:color w:val="000000"/>
        </w:rPr>
        <w:t>基金，为便于投资者理解，可在表下标注说明。</w:t>
      </w:r>
    </w:p>
  </w:footnote>
  <w:footnote w:id="84">
    <w:p w14:paraId="54B0BBB2" w14:textId="77777777" w:rsidR="00000000" w:rsidRDefault="007478C2">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本项主要适用于投资范围涉及基金的基金，如</w:t>
      </w:r>
      <w:r>
        <w:rPr>
          <w:rFonts w:hint="eastAsia"/>
          <w:color w:val="000000"/>
        </w:rPr>
        <w:t>QDII</w:t>
      </w:r>
      <w:r>
        <w:rPr>
          <w:rFonts w:hint="eastAsia"/>
          <w:color w:val="000000"/>
        </w:rPr>
        <w:t>基金、</w:t>
      </w:r>
      <w:r>
        <w:rPr>
          <w:rFonts w:hint="eastAsia"/>
          <w:color w:val="000000"/>
        </w:rPr>
        <w:t>ETF</w:t>
      </w:r>
      <w:r>
        <w:rPr>
          <w:rFonts w:hint="eastAsia"/>
          <w:color w:val="000000"/>
        </w:rPr>
        <w:t>联接基金、基金中基金等；对投资范围不涉及基</w:t>
      </w:r>
      <w:r>
        <w:rPr>
          <w:rFonts w:hint="eastAsia"/>
          <w:color w:val="000000"/>
        </w:rPr>
        <w:t>金的其他基金，以“—”填列。</w:t>
      </w:r>
    </w:p>
  </w:footnote>
  <w:footnote w:id="85">
    <w:p w14:paraId="1B1D7176"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本项仅</w:t>
      </w:r>
      <w:r>
        <w:rPr>
          <w:color w:val="000000"/>
        </w:rPr>
        <w:t>包括基金持有的</w:t>
      </w:r>
      <w:r>
        <w:rPr>
          <w:rFonts w:hint="eastAsia"/>
          <w:color w:val="000000"/>
        </w:rPr>
        <w:t>以摊余成本计量的债务工具投资，对不存在该类投资</w:t>
      </w:r>
      <w:r>
        <w:rPr>
          <w:color w:val="000000"/>
        </w:rPr>
        <w:t>的基金</w:t>
      </w:r>
      <w:r>
        <w:rPr>
          <w:rFonts w:hint="eastAsia"/>
          <w:color w:val="000000"/>
        </w:rPr>
        <w:t>，可不列示。</w:t>
      </w:r>
    </w:p>
  </w:footnote>
  <w:footnote w:id="86">
    <w:p w14:paraId="53966E85"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本项仅</w:t>
      </w:r>
      <w:r>
        <w:rPr>
          <w:color w:val="000000"/>
        </w:rPr>
        <w:t>包括</w:t>
      </w:r>
      <w:r>
        <w:rPr>
          <w:rFonts w:hint="eastAsia"/>
          <w:color w:val="000000"/>
        </w:rPr>
        <w:t>基金持有的分类为以公允价值计量且其变动计入其他综合收益的债务工具投资，对不存在该类投资</w:t>
      </w:r>
      <w:r>
        <w:rPr>
          <w:color w:val="000000"/>
        </w:rPr>
        <w:t>的基金</w:t>
      </w:r>
      <w:r>
        <w:rPr>
          <w:rFonts w:hint="eastAsia"/>
          <w:color w:val="000000"/>
        </w:rPr>
        <w:t>，可不列示。</w:t>
      </w:r>
    </w:p>
  </w:footnote>
  <w:footnote w:id="87">
    <w:p w14:paraId="4D1AB610"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本项仅</w:t>
      </w:r>
      <w:r>
        <w:rPr>
          <w:color w:val="000000"/>
        </w:rPr>
        <w:t>包括</w:t>
      </w:r>
      <w:r>
        <w:rPr>
          <w:rFonts w:hint="eastAsia"/>
          <w:color w:val="000000"/>
        </w:rPr>
        <w:t>基金持有的分类为以公允价值计量且其变动计入其他综合收益的权益工具投资，对不存在该类投资</w:t>
      </w:r>
      <w:r>
        <w:rPr>
          <w:color w:val="000000"/>
        </w:rPr>
        <w:t>的基金</w:t>
      </w:r>
      <w:r>
        <w:rPr>
          <w:rFonts w:hint="eastAsia"/>
          <w:color w:val="000000"/>
        </w:rPr>
        <w:t>，可不列示。</w:t>
      </w:r>
    </w:p>
  </w:footnote>
  <w:footnote w:id="88">
    <w:p w14:paraId="14C7642C"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本项包括股票投资、基金投资等获得的应收未收股利。</w:t>
      </w:r>
    </w:p>
  </w:footnote>
  <w:footnote w:id="89">
    <w:p w14:paraId="405AB617"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应收申购款的</w:t>
      </w:r>
      <w:r>
        <w:rPr>
          <w:color w:val="000000"/>
        </w:rPr>
        <w:t>应</w:t>
      </w:r>
      <w:r>
        <w:rPr>
          <w:rFonts w:hint="eastAsia"/>
          <w:color w:val="000000"/>
        </w:rPr>
        <w:t>计利息在本项填列。</w:t>
      </w:r>
    </w:p>
  </w:footnote>
  <w:footnote w:id="90">
    <w:p w14:paraId="73085C7B"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本项主要适用于存在递延所得税的基金，如</w:t>
      </w:r>
      <w:r>
        <w:rPr>
          <w:rFonts w:hint="eastAsia"/>
          <w:color w:val="000000"/>
        </w:rPr>
        <w:t>QDII</w:t>
      </w:r>
      <w:r>
        <w:rPr>
          <w:rFonts w:hint="eastAsia"/>
          <w:color w:val="000000"/>
        </w:rPr>
        <w:t>基金等；对</w:t>
      </w:r>
      <w:r>
        <w:rPr>
          <w:rFonts w:hint="eastAsia"/>
          <w:color w:val="000000"/>
        </w:rPr>
        <w:t>不存在递延所得税的其他基金，以“—”填列。</w:t>
      </w:r>
    </w:p>
  </w:footnote>
  <w:footnote w:id="91">
    <w:p w14:paraId="22D0C981" w14:textId="77777777" w:rsidR="00000000" w:rsidRDefault="007478C2">
      <w:pPr>
        <w:pStyle w:val="FootnoteText"/>
        <w:rPr>
          <w:color w:val="000000"/>
        </w:rPr>
      </w:pPr>
      <w:r>
        <w:rPr>
          <w:rStyle w:val="FootnoteReference"/>
          <w:color w:val="000000"/>
        </w:rPr>
        <w:footnoteRef/>
      </w:r>
      <w:r>
        <w:rPr>
          <w:rFonts w:hint="eastAsia"/>
          <w:color w:val="000000"/>
        </w:rPr>
        <w:t>已到付息期但尚未收到的应收利息</w:t>
      </w:r>
      <w:r>
        <w:rPr>
          <w:color w:val="000000"/>
        </w:rPr>
        <w:t>、</w:t>
      </w:r>
      <w:r>
        <w:rPr>
          <w:rFonts w:hint="eastAsia"/>
          <w:color w:val="000000"/>
        </w:rPr>
        <w:t>转融通证券出借和黄金拆借的应计利息填列在本项</w:t>
      </w:r>
      <w:r>
        <w:rPr>
          <w:color w:val="000000"/>
        </w:rPr>
        <w:t>。</w:t>
      </w:r>
    </w:p>
  </w:footnote>
  <w:footnote w:id="92">
    <w:p w14:paraId="3ECF2637"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卖出回购金融资产款的应计利息在本项填列</w:t>
      </w:r>
      <w:r>
        <w:rPr>
          <w:color w:val="000000"/>
        </w:rPr>
        <w:t>。</w:t>
      </w:r>
    </w:p>
  </w:footnote>
  <w:footnote w:id="93">
    <w:p w14:paraId="2BF9E958" w14:textId="77777777" w:rsidR="00000000" w:rsidRDefault="007478C2">
      <w:pPr>
        <w:pStyle w:val="FootnoteText"/>
        <w:rPr>
          <w:color w:val="000000"/>
        </w:rPr>
      </w:pPr>
      <w:r>
        <w:rPr>
          <w:rStyle w:val="FootnoteReference"/>
          <w:color w:val="000000"/>
        </w:rPr>
        <w:footnoteRef/>
      </w:r>
      <w:r>
        <w:rPr>
          <w:color w:val="000000"/>
        </w:rPr>
        <w:t xml:space="preserve"> </w:t>
      </w:r>
      <w:r>
        <w:rPr>
          <w:rFonts w:ascii="宋体" w:hAnsi="宋体" w:hint="eastAsia"/>
          <w:color w:val="000000"/>
        </w:rPr>
        <w:t>2018</w:t>
      </w:r>
      <w:r>
        <w:rPr>
          <w:rFonts w:ascii="宋体" w:hAnsi="宋体" w:hint="eastAsia"/>
          <w:color w:val="000000"/>
        </w:rPr>
        <w:t>年</w:t>
      </w:r>
      <w:r>
        <w:rPr>
          <w:rFonts w:ascii="宋体" w:hAnsi="宋体" w:hint="eastAsia"/>
          <w:color w:val="000000"/>
        </w:rPr>
        <w:t>1</w:t>
      </w:r>
      <w:r>
        <w:rPr>
          <w:rFonts w:ascii="宋体" w:hAnsi="宋体" w:hint="eastAsia"/>
          <w:color w:val="000000"/>
        </w:rPr>
        <w:t>月</w:t>
      </w:r>
      <w:r>
        <w:rPr>
          <w:rFonts w:ascii="宋体" w:hAnsi="宋体" w:hint="eastAsia"/>
          <w:color w:val="000000"/>
        </w:rPr>
        <w:t>1</w:t>
      </w:r>
      <w:r>
        <w:rPr>
          <w:rFonts w:ascii="宋体" w:hAnsi="宋体" w:hint="eastAsia"/>
          <w:color w:val="000000"/>
        </w:rPr>
        <w:t>日起，公募基金应对运营过程中的应税行为缴纳增值税，此项应包含应缴增值税额。</w:t>
      </w:r>
    </w:p>
  </w:footnote>
  <w:footnote w:id="94">
    <w:p w14:paraId="2D7994E2" w14:textId="77777777" w:rsidR="00000000" w:rsidRDefault="007478C2">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本项主要适用于存在递延所得税的基金，如</w:t>
      </w:r>
      <w:r>
        <w:rPr>
          <w:rFonts w:hint="eastAsia"/>
          <w:color w:val="000000"/>
        </w:rPr>
        <w:t>QDII</w:t>
      </w:r>
      <w:r>
        <w:rPr>
          <w:rFonts w:hint="eastAsia"/>
          <w:color w:val="000000"/>
        </w:rPr>
        <w:t>基金等；对不存在递延所得税的其他基金，以“—”填列。</w:t>
      </w:r>
    </w:p>
  </w:footnote>
  <w:footnote w:id="95">
    <w:p w14:paraId="2C51799F"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应付交易费用、已到付息期但尚未支付的</w:t>
      </w:r>
      <w:r>
        <w:rPr>
          <w:color w:val="000000"/>
        </w:rPr>
        <w:t>应付利息</w:t>
      </w:r>
      <w:r>
        <w:rPr>
          <w:rFonts w:hint="eastAsia"/>
          <w:color w:val="000000"/>
        </w:rPr>
        <w:t>填列在</w:t>
      </w:r>
      <w:r>
        <w:rPr>
          <w:color w:val="000000"/>
        </w:rPr>
        <w:t>本项</w:t>
      </w:r>
      <w:r>
        <w:rPr>
          <w:rFonts w:hint="eastAsia"/>
          <w:color w:val="000000"/>
        </w:rPr>
        <w:t>。</w:t>
      </w:r>
    </w:p>
  </w:footnote>
  <w:footnote w:id="96">
    <w:p w14:paraId="4CB3823B" w14:textId="77777777" w:rsidR="00000000" w:rsidRDefault="007478C2">
      <w:pPr>
        <w:pStyle w:val="FootnoteText"/>
        <w:rPr>
          <w:rFonts w:ascii="宋体" w:hAnsi="宋体"/>
          <w:color w:val="000000"/>
        </w:rPr>
      </w:pPr>
      <w:r>
        <w:rPr>
          <w:rStyle w:val="FootnoteReference"/>
          <w:color w:val="000000"/>
        </w:rPr>
        <w:footnoteRef/>
      </w:r>
      <w:r>
        <w:rPr>
          <w:rFonts w:ascii="宋体" w:hAnsi="宋体" w:hint="eastAsia"/>
          <w:color w:val="000000"/>
        </w:rPr>
        <w:t xml:space="preserve"> </w:t>
      </w:r>
      <w:r>
        <w:rPr>
          <w:rFonts w:ascii="宋体" w:hAnsi="宋体" w:hint="eastAsia"/>
          <w:color w:val="000000"/>
        </w:rPr>
        <w:t>如报告期不完整，应在此标注实际报告期间</w:t>
      </w:r>
      <w:r>
        <w:rPr>
          <w:rFonts w:hint="eastAsia"/>
          <w:color w:val="000000"/>
        </w:rPr>
        <w:t>，以及报告期不完整的原因</w:t>
      </w:r>
      <w:r>
        <w:rPr>
          <w:rFonts w:ascii="宋体" w:hAnsi="宋体" w:hint="eastAsia"/>
          <w:color w:val="000000"/>
        </w:rPr>
        <w:t>，下同；</w:t>
      </w:r>
      <w:r>
        <w:rPr>
          <w:rFonts w:hint="eastAsia"/>
          <w:color w:val="000000"/>
        </w:rPr>
        <w:t>分级</w:t>
      </w:r>
      <w:r>
        <w:rPr>
          <w:rFonts w:hint="eastAsia"/>
          <w:color w:val="000000"/>
        </w:rPr>
        <w:t>基金除列示基金份额总额外，还应列示“</w:t>
      </w:r>
      <w:r>
        <w:rPr>
          <w:rFonts w:ascii="宋体" w:hAnsi="宋体" w:hint="eastAsia"/>
          <w:color w:val="000000"/>
        </w:rPr>
        <w:t>下属分级基金的份额总额”；如分级基金按不同的基金运作费用项目或费率水平进行核算的，导致下属分级基金的份额净值潜在差异的，还应增加列示“下属分级基金的份额净值”，在这种情况下，“基金份额净值”不必列示。对于定期报告日账面已计提的管理费或业绩报酬未能充分反映组合实际应计提管理费或业绩报酬的基金，应披露基金份额净值（暂估业绩报酬前）、基金份额总额、基金资产净值（暂估业绩报酬前）、暂估业绩报酬金额、基金资产净值（暂估业绩报酬后），并说明实际计提时的业绩报酬金额可能会与此处暂估业绩</w:t>
      </w:r>
      <w:r>
        <w:rPr>
          <w:rFonts w:ascii="宋体" w:hAnsi="宋体" w:hint="eastAsia"/>
          <w:color w:val="000000"/>
        </w:rPr>
        <w:t>报酬金额有差异。其中，基金资产净值（暂估业绩报酬后）</w:t>
      </w:r>
      <w:r>
        <w:rPr>
          <w:rFonts w:ascii="宋体" w:hAnsi="宋体" w:hint="eastAsia"/>
          <w:color w:val="000000"/>
        </w:rPr>
        <w:t>=</w:t>
      </w:r>
      <w:r>
        <w:rPr>
          <w:rFonts w:ascii="宋体" w:hAnsi="宋体" w:hint="eastAsia"/>
          <w:color w:val="000000"/>
        </w:rPr>
        <w:t>基金资产净值（暂估业绩报酬前）</w:t>
      </w:r>
      <w:r>
        <w:rPr>
          <w:rFonts w:ascii="宋体" w:hAnsi="宋体" w:hint="eastAsia"/>
          <w:color w:val="000000"/>
        </w:rPr>
        <w:t>-</w:t>
      </w:r>
      <w:r>
        <w:rPr>
          <w:rFonts w:ascii="宋体" w:hAnsi="宋体" w:hint="eastAsia"/>
          <w:color w:val="000000"/>
        </w:rPr>
        <w:t>暂估业绩报酬金额；暂估业绩报酬为假设本基金于本报告期末按照当日的基金份额净值</w:t>
      </w:r>
      <w:r>
        <w:rPr>
          <w:rFonts w:ascii="宋体" w:hAnsi="宋体" w:hint="eastAsia"/>
          <w:color w:val="000000"/>
        </w:rPr>
        <w:t>(</w:t>
      </w:r>
      <w:r>
        <w:rPr>
          <w:rFonts w:ascii="宋体" w:hAnsi="宋体" w:hint="eastAsia"/>
          <w:color w:val="000000"/>
        </w:rPr>
        <w:t>计提业绩报酬前</w:t>
      </w:r>
      <w:r>
        <w:rPr>
          <w:rFonts w:ascii="宋体" w:hAnsi="宋体" w:hint="eastAsia"/>
          <w:color w:val="000000"/>
        </w:rPr>
        <w:t>)</w:t>
      </w:r>
      <w:r>
        <w:rPr>
          <w:rFonts w:ascii="宋体" w:hAnsi="宋体" w:hint="eastAsia"/>
          <w:color w:val="000000"/>
        </w:rPr>
        <w:t>清算，根据基金份额持有人持有的基金份额</w:t>
      </w:r>
      <w:r>
        <w:rPr>
          <w:rFonts w:ascii="宋体" w:hAnsi="宋体" w:hint="eastAsia"/>
          <w:color w:val="000000"/>
        </w:rPr>
        <w:t>(</w:t>
      </w:r>
      <w:r>
        <w:rPr>
          <w:rFonts w:ascii="宋体" w:hAnsi="宋体" w:hint="eastAsia"/>
          <w:color w:val="000000"/>
        </w:rPr>
        <w:t>包括未到期份额</w:t>
      </w:r>
      <w:r>
        <w:rPr>
          <w:rFonts w:ascii="宋体" w:hAnsi="宋体" w:hint="eastAsia"/>
          <w:color w:val="000000"/>
        </w:rPr>
        <w:t>)</w:t>
      </w:r>
      <w:r>
        <w:rPr>
          <w:rFonts w:ascii="宋体" w:hAnsi="宋体" w:hint="eastAsia"/>
          <w:color w:val="000000"/>
        </w:rPr>
        <w:t>至该日止持有期间的收益情况估算的业绩报酬。该金额是各基金份额持有人的暂估业绩报酬的合计，各基金份额持有人实际应承担的业绩报酬金额根据其持有期间的实际收益情况计算确认。</w:t>
      </w:r>
    </w:p>
  </w:footnote>
  <w:footnote w:id="97">
    <w:p w14:paraId="1D97F77D"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本表一、二和三项均需列示相关金额。</w:t>
      </w:r>
    </w:p>
  </w:footnote>
  <w:footnote w:id="98">
    <w:p w14:paraId="69FE3905"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本项及下一项“资产支持证券利息收入”包括债权投资与</w:t>
      </w:r>
      <w:r>
        <w:rPr>
          <w:color w:val="000000"/>
        </w:rPr>
        <w:t>其他债</w:t>
      </w:r>
      <w:r>
        <w:rPr>
          <w:rFonts w:hint="eastAsia"/>
          <w:color w:val="000000"/>
        </w:rPr>
        <w:t>权</w:t>
      </w:r>
      <w:r>
        <w:rPr>
          <w:color w:val="000000"/>
        </w:rPr>
        <w:t>投资</w:t>
      </w:r>
      <w:r>
        <w:rPr>
          <w:rFonts w:hint="eastAsia"/>
          <w:color w:val="000000"/>
        </w:rPr>
        <w:t>产</w:t>
      </w:r>
      <w:r>
        <w:rPr>
          <w:rFonts w:hint="eastAsia"/>
          <w:color w:val="000000"/>
        </w:rPr>
        <w:t>生的利息收入。</w:t>
      </w:r>
    </w:p>
  </w:footnote>
  <w:footnote w:id="99">
    <w:p w14:paraId="58DE6103"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本项包括因借入人未能按期归还产生的罚息和证券出借违约金等。</w:t>
      </w:r>
    </w:p>
  </w:footnote>
  <w:footnote w:id="100">
    <w:p w14:paraId="663C9504"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对应投资品种产生的交易费用作为扣减项计入对应投资品种的投资收益中。</w:t>
      </w:r>
    </w:p>
  </w:footnote>
  <w:footnote w:id="101">
    <w:p w14:paraId="3D2DADFE" w14:textId="77777777" w:rsidR="00000000" w:rsidRDefault="007478C2">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本项主要适用于投资范围涉及基金的基金，如</w:t>
      </w:r>
      <w:r>
        <w:rPr>
          <w:rFonts w:hint="eastAsia"/>
          <w:color w:val="000000"/>
        </w:rPr>
        <w:t>QDII</w:t>
      </w:r>
      <w:r>
        <w:rPr>
          <w:rFonts w:hint="eastAsia"/>
          <w:color w:val="000000"/>
        </w:rPr>
        <w:t>基金、</w:t>
      </w:r>
      <w:r>
        <w:rPr>
          <w:rFonts w:hint="eastAsia"/>
          <w:color w:val="000000"/>
        </w:rPr>
        <w:t>ETF</w:t>
      </w:r>
      <w:r>
        <w:rPr>
          <w:rFonts w:hint="eastAsia"/>
          <w:color w:val="000000"/>
        </w:rPr>
        <w:t>联接基金、基金中基金等；对投资范围不涉及基金的其他基金，以“－”填列。</w:t>
      </w:r>
    </w:p>
  </w:footnote>
  <w:footnote w:id="102">
    <w:p w14:paraId="1C78C690"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本项及下一项“资产支持证券投资收益”包括</w:t>
      </w:r>
      <w:r>
        <w:rPr>
          <w:color w:val="000000"/>
        </w:rPr>
        <w:t>交</w:t>
      </w:r>
      <w:r>
        <w:rPr>
          <w:rFonts w:hint="eastAsia"/>
          <w:color w:val="000000"/>
        </w:rPr>
        <w:t>易性金融资产项下</w:t>
      </w:r>
      <w:r>
        <w:rPr>
          <w:color w:val="000000"/>
        </w:rPr>
        <w:t>的债券投资</w:t>
      </w:r>
      <w:r>
        <w:rPr>
          <w:rFonts w:hint="eastAsia"/>
          <w:color w:val="000000"/>
        </w:rPr>
        <w:t>、资产支持证券投资等产生的</w:t>
      </w:r>
      <w:r>
        <w:rPr>
          <w:color w:val="000000"/>
        </w:rPr>
        <w:t>利息收入</w:t>
      </w:r>
      <w:r>
        <w:rPr>
          <w:rFonts w:hint="eastAsia"/>
          <w:color w:val="000000"/>
        </w:rPr>
        <w:t>。</w:t>
      </w:r>
    </w:p>
  </w:footnote>
  <w:footnote w:id="103">
    <w:p w14:paraId="60663B42"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本项包括股票投资、基金投资等获得的股利收益。</w:t>
      </w:r>
    </w:p>
  </w:footnote>
  <w:footnote w:id="104">
    <w:p w14:paraId="4CFC2E9D"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本项</w:t>
      </w:r>
      <w:r>
        <w:rPr>
          <w:color w:val="000000"/>
        </w:rPr>
        <w:t>包括</w:t>
      </w:r>
      <w:r>
        <w:rPr>
          <w:rFonts w:hint="eastAsia"/>
          <w:color w:val="000000"/>
        </w:rPr>
        <w:t>其他债权投资和</w:t>
      </w:r>
      <w:r>
        <w:rPr>
          <w:color w:val="000000"/>
        </w:rPr>
        <w:t>其他权益工具投资</w:t>
      </w:r>
      <w:r>
        <w:rPr>
          <w:rFonts w:hint="eastAsia"/>
          <w:color w:val="000000"/>
        </w:rPr>
        <w:t>获得</w:t>
      </w:r>
      <w:r>
        <w:rPr>
          <w:color w:val="000000"/>
        </w:rPr>
        <w:t>的收益</w:t>
      </w:r>
      <w:r>
        <w:rPr>
          <w:rFonts w:hint="eastAsia"/>
          <w:color w:val="000000"/>
        </w:rPr>
        <w:t>，也包括列示</w:t>
      </w:r>
      <w:r>
        <w:rPr>
          <w:rFonts w:hint="eastAsia"/>
          <w:color w:val="000000"/>
        </w:rPr>
        <w:t>在“交易性金融资产——其他投资”项下的指定为以公允价值计量且其变动计入当期损益的金融资产的收益</w:t>
      </w:r>
      <w:r>
        <w:rPr>
          <w:color w:val="000000"/>
        </w:rPr>
        <w:t>。</w:t>
      </w:r>
    </w:p>
  </w:footnote>
  <w:footnote w:id="105">
    <w:p w14:paraId="01951C7F" w14:textId="77777777" w:rsidR="00000000" w:rsidRDefault="007478C2">
      <w:pPr>
        <w:pStyle w:val="FootnoteText"/>
      </w:pPr>
      <w:r>
        <w:rPr>
          <w:rStyle w:val="FootnoteReference"/>
        </w:rPr>
        <w:footnoteRef/>
      </w:r>
      <w:r>
        <w:rPr>
          <w:rFonts w:hint="eastAsia"/>
        </w:rPr>
        <w:t xml:space="preserve"> </w:t>
      </w:r>
      <w:r>
        <w:rPr>
          <w:rFonts w:hint="eastAsia"/>
        </w:rPr>
        <w:t>本项主要适用于存在汇兑损益的基金，如</w:t>
      </w:r>
      <w:r>
        <w:rPr>
          <w:rFonts w:hint="eastAsia"/>
        </w:rPr>
        <w:t>QDII</w:t>
      </w:r>
      <w:r>
        <w:rPr>
          <w:rFonts w:hint="eastAsia"/>
        </w:rPr>
        <w:t>基金等；其他类别基金如不适用，以“—”列示。</w:t>
      </w:r>
    </w:p>
  </w:footnote>
  <w:footnote w:id="106">
    <w:p w14:paraId="5072F759" w14:textId="77777777" w:rsidR="00000000" w:rsidRDefault="007478C2">
      <w:pPr>
        <w:pStyle w:val="FootnoteText"/>
      </w:pPr>
      <w:r>
        <w:rPr>
          <w:rStyle w:val="FootnoteReference"/>
        </w:rPr>
        <w:footnoteRef/>
      </w:r>
      <w:r>
        <w:t xml:space="preserve"> </w:t>
      </w:r>
      <w:r>
        <w:rPr>
          <w:rFonts w:hint="eastAsia"/>
        </w:rPr>
        <w:t>关于费用项目的填列，由于此处已有运算符号“减”，因此，各费用项不需再以负号“－”列示。</w:t>
      </w:r>
    </w:p>
  </w:footnote>
  <w:footnote w:id="107">
    <w:p w14:paraId="6587E88C"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对于财务报告期间已计提的管理费或业绩报酬未能充分反映组合实际应计提的管理费或业绩报酬的基金，此处应当包含已实现的业绩报酬或浮动管理费等。</w:t>
      </w:r>
    </w:p>
  </w:footnote>
  <w:footnote w:id="108">
    <w:p w14:paraId="29F138A6"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本项主要适用于持有以摊余成本计量的金融资产和以公允价值计量且其变动计入其他综合收益</w:t>
      </w:r>
      <w:r>
        <w:rPr>
          <w:rFonts w:hint="eastAsia"/>
          <w:color w:val="000000"/>
        </w:rPr>
        <w:t>的金融资产的基金。</w:t>
      </w:r>
    </w:p>
  </w:footnote>
  <w:footnote w:id="109">
    <w:p w14:paraId="26170076" w14:textId="77777777" w:rsidR="00000000" w:rsidRDefault="007478C2">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本项主要适用于需缴纳所得税的基金，如部分</w:t>
      </w:r>
      <w:r>
        <w:rPr>
          <w:rFonts w:hint="eastAsia"/>
          <w:color w:val="000000"/>
        </w:rPr>
        <w:t>QDII</w:t>
      </w:r>
      <w:r>
        <w:rPr>
          <w:rFonts w:hint="eastAsia"/>
          <w:color w:val="000000"/>
        </w:rPr>
        <w:t>基金。</w:t>
      </w:r>
    </w:p>
  </w:footnote>
  <w:footnote w:id="110">
    <w:p w14:paraId="5B7985A2" w14:textId="77777777" w:rsidR="00000000" w:rsidRDefault="007478C2">
      <w:pPr>
        <w:pStyle w:val="FootnoteText"/>
      </w:pPr>
      <w:r>
        <w:rPr>
          <w:rStyle w:val="FootnoteReference"/>
        </w:rPr>
        <w:footnoteRef/>
      </w:r>
      <w:r>
        <w:t xml:space="preserve"> </w:t>
      </w:r>
      <w:r>
        <w:rPr>
          <w:rFonts w:hint="eastAsia"/>
        </w:rPr>
        <w:t>对一般的封闭式基金，本项不适用，以“－”填列。</w:t>
      </w:r>
    </w:p>
  </w:footnote>
  <w:footnote w:id="111">
    <w:p w14:paraId="60087EBA" w14:textId="77777777" w:rsidR="00000000" w:rsidRDefault="007478C2">
      <w:pPr>
        <w:pStyle w:val="FootnoteText"/>
      </w:pPr>
      <w:r>
        <w:rPr>
          <w:rStyle w:val="FootnoteReference"/>
        </w:rPr>
        <w:footnoteRef/>
      </w:r>
      <w:r>
        <w:t xml:space="preserve"> </w:t>
      </w:r>
      <w:r>
        <w:rPr>
          <w:rFonts w:hint="eastAsia"/>
        </w:rPr>
        <w:t>此处可填列报表页码“</w:t>
      </w:r>
      <w:r>
        <w:rPr>
          <w:rFonts w:hint="eastAsia"/>
        </w:rPr>
        <w:t>7.1 (</w:t>
      </w:r>
      <w:r>
        <w:rPr>
          <w:rFonts w:hint="eastAsia"/>
        </w:rPr>
        <w:t>或第×页</w:t>
      </w:r>
      <w:r>
        <w:rPr>
          <w:rFonts w:hint="eastAsia"/>
        </w:rPr>
        <w:t>)</w:t>
      </w:r>
      <w:r>
        <w:rPr>
          <w:rFonts w:hint="eastAsia"/>
        </w:rPr>
        <w:t>至</w:t>
      </w:r>
      <w:r>
        <w:rPr>
          <w:rFonts w:hint="eastAsia"/>
        </w:rPr>
        <w:t>7.4</w:t>
      </w:r>
      <w:r>
        <w:rPr>
          <w:rFonts w:hint="eastAsia"/>
        </w:rPr>
        <w:t>（或第×页）”（此处元素类型为字符串）。</w:t>
      </w:r>
    </w:p>
  </w:footnote>
  <w:footnote w:id="112">
    <w:p w14:paraId="40F28E78" w14:textId="77777777" w:rsidR="00000000" w:rsidRDefault="007478C2">
      <w:pPr>
        <w:pStyle w:val="FootnoteText"/>
      </w:pPr>
      <w:r>
        <w:rPr>
          <w:rStyle w:val="FootnoteReference"/>
        </w:rPr>
        <w:footnoteRef/>
      </w:r>
      <w:r>
        <w:t xml:space="preserve"> </w:t>
      </w:r>
      <w:r>
        <w:rPr>
          <w:rFonts w:hint="eastAsia"/>
        </w:rPr>
        <w:t>年度报告正文和摘要的报表附注应</w:t>
      </w:r>
      <w:r>
        <w:t>对比较式报表的两个日期或期间的数据作出说明</w:t>
      </w:r>
      <w:r>
        <w:rPr>
          <w:rFonts w:hint="eastAsia"/>
        </w:rPr>
        <w:t>，而中期报告正文和摘要的报表附注应以年初至本期末为基础编制，披露自上年度末之后发生的，有助于理解基金财务状况、运作情况的重要交易或事项；本部分列示的所有披露事项，主要适用于年度报告正文，以及报告期内合同生效的基</w:t>
      </w:r>
      <w:r>
        <w:rPr>
          <w:rFonts w:hint="eastAsia"/>
        </w:rPr>
        <w:t>金（或上年度免于披露年度报告的基金）中期报告正文；对于年度报告摘要、中期报告正文（上年度的年度报告已披露）和中期报告摘要，应根据法规并参照本模板要求披露；另，如果基金被出具了否定意见或拒绝表示意见的审计报告，则年度报告摘要应与正文一样披露附注全文，如果基金被出具了保留意见或带强调事项段的无保留意见的审计报告，则年度报告摘要除按本模板相关要求披露外，还需披露保留意见或带强调事项段的无保留意见涉及事项的有关附注；本部分列出的事项和表格，如果有的基金不适用、期间未发生或期末不存在，除脚注要求作出专门声明外，可根据</w:t>
      </w:r>
      <w:r>
        <w:rPr>
          <w:rFonts w:hint="eastAsia"/>
        </w:rPr>
        <w:t>情况直接略去，对于表格中的项目，对有实际数值的，按精度要求四舍五入后填列，对期末或当期无数值或不适用的个别项目，以“－”填列。</w:t>
      </w:r>
    </w:p>
  </w:footnote>
  <w:footnote w:id="113">
    <w:p w14:paraId="345076D3" w14:textId="77777777" w:rsidR="00000000" w:rsidRDefault="007478C2">
      <w:pPr>
        <w:pStyle w:val="FootnoteText"/>
      </w:pPr>
      <w:r>
        <w:rPr>
          <w:rStyle w:val="FootnoteReference"/>
        </w:rPr>
        <w:footnoteRef/>
      </w:r>
      <w:r>
        <w:rPr>
          <w:rFonts w:hint="eastAsia"/>
        </w:rPr>
        <w:t xml:space="preserve"> </w:t>
      </w:r>
      <w:r>
        <w:t>若年度报告中会计报表的编制未遵守基本会计假设</w:t>
      </w:r>
      <w:r>
        <w:rPr>
          <w:rFonts w:hint="eastAsia"/>
        </w:rPr>
        <w:t>，此处</w:t>
      </w:r>
      <w:r>
        <w:t>应对不符合基本会计假设的事项及原因作出说明。</w:t>
      </w:r>
    </w:p>
  </w:footnote>
  <w:footnote w:id="114">
    <w:p w14:paraId="0DEB3F58" w14:textId="77777777" w:rsidR="00000000" w:rsidRDefault="007478C2">
      <w:pPr>
        <w:pStyle w:val="FootnoteText"/>
        <w:rPr>
          <w:color w:val="000000"/>
        </w:rPr>
      </w:pPr>
      <w:r>
        <w:rPr>
          <w:rStyle w:val="FootnoteReference"/>
        </w:rPr>
        <w:footnoteRef/>
      </w:r>
      <w:r>
        <w:t xml:space="preserve"> </w:t>
      </w:r>
      <w:r>
        <w:rPr>
          <w:rFonts w:hint="eastAsia"/>
        </w:rPr>
        <w:t>本项主要披露重要会计政策的确定依据和报表项目的计量基础，以及会计估计中所采用的关键假设和不确定性因素，本项所有内容适用于年度报告正文；对于年度报告摘要，以及中期报告正文和摘要，涉及三种情况：第一，如果基金首次披露年度报告，则年度报告摘要需与正文一样列示本项所有内容，同样，如果报告</w:t>
      </w:r>
      <w:r>
        <w:rPr>
          <w:rFonts w:hint="eastAsia"/>
        </w:rPr>
        <w:t>期内基金合同生效，或者上年度基金年度报告免于披露，则当期的中期报告正文和摘要均需与年度报告正文一样列示本项所有内容；第二，如果前期基金披露过年度报告，且本期会计政策、估计与最近一期年度报告相一致，则本项标题调整为“本报告期所采用的会计政策、会计估计与最近一期年度报告相一致的说明”，并在标题项下声明一致即可，无需按本项以及</w:t>
      </w:r>
      <w:r>
        <w:rPr>
          <w:rFonts w:hint="eastAsia"/>
        </w:rPr>
        <w:t>7.4.5.1</w:t>
      </w:r>
      <w:r>
        <w:rPr>
          <w:rFonts w:hint="eastAsia"/>
        </w:rPr>
        <w:t>和</w:t>
      </w:r>
      <w:r>
        <w:rPr>
          <w:rFonts w:hint="eastAsia"/>
        </w:rPr>
        <w:t>7.4.5.2</w:t>
      </w:r>
      <w:r>
        <w:rPr>
          <w:rFonts w:hint="eastAsia"/>
        </w:rPr>
        <w:t>披露当期会计政策、会计估计及变更；第三，如果前期基金披露过年度报告，且本期会计政策、估计与最近一期年度报告相比发生了变更，则本项标题调整为“本报告期所采用的会计</w:t>
      </w:r>
      <w:r>
        <w:rPr>
          <w:rFonts w:hint="eastAsia"/>
        </w:rPr>
        <w:t>政策、会计估计与最近一期年度报告相一致的说明”，在标题项下如实声明不一致，同时需要按照</w:t>
      </w:r>
      <w:r>
        <w:rPr>
          <w:rFonts w:hint="eastAsia"/>
        </w:rPr>
        <w:t>7.4.5</w:t>
      </w:r>
      <w:r>
        <w:rPr>
          <w:rFonts w:hint="eastAsia"/>
        </w:rPr>
        <w:t>的格式，参照</w:t>
      </w:r>
      <w:r>
        <w:rPr>
          <w:rFonts w:hint="eastAsia"/>
        </w:rPr>
        <w:t>7.4.4</w:t>
      </w:r>
      <w:r>
        <w:rPr>
          <w:rFonts w:hint="eastAsia"/>
        </w:rPr>
        <w:t>各明细项，对所涉政策或估计变更的内容、原因、影响数或影响数不能合理确定的原因等进行说明；另外，有的项目只适用于部分基金，</w:t>
      </w:r>
      <w:r>
        <w:rPr>
          <w:rFonts w:hint="eastAsia"/>
          <w:color w:val="000000"/>
        </w:rPr>
        <w:t>如，“外币交易”、“分部报告”项主要适用</w:t>
      </w:r>
      <w:r>
        <w:rPr>
          <w:rFonts w:hint="eastAsia"/>
          <w:color w:val="000000"/>
        </w:rPr>
        <w:t>QDII</w:t>
      </w:r>
      <w:r>
        <w:rPr>
          <w:rFonts w:hint="eastAsia"/>
          <w:color w:val="000000"/>
        </w:rPr>
        <w:t>，其他类别基金如不适用，可不列示或参照列示。</w:t>
      </w:r>
    </w:p>
  </w:footnote>
  <w:footnote w:id="115">
    <w:p w14:paraId="14E9B969" w14:textId="77777777" w:rsidR="00000000" w:rsidRDefault="007478C2">
      <w:pPr>
        <w:pStyle w:val="FootnoteText"/>
        <w:rPr>
          <w:color w:val="000000"/>
        </w:rPr>
      </w:pPr>
      <w:r>
        <w:rPr>
          <w:rStyle w:val="FootnoteReference"/>
          <w:color w:val="000000"/>
        </w:rPr>
        <w:footnoteRef/>
      </w:r>
      <w:r>
        <w:rPr>
          <w:rFonts w:hint="eastAsia"/>
          <w:color w:val="000000"/>
        </w:rPr>
        <w:t xml:space="preserve"> </w:t>
      </w:r>
      <w:r>
        <w:rPr>
          <w:rFonts w:hint="eastAsia"/>
          <w:color w:val="000000"/>
        </w:rPr>
        <w:t>此处可按以公允价值计量且其变动计入当期损益的金融资产、以公允价值计量且其变动计入其他综合收益的金融资产、以摊余成本计量的金融资产、以公允价值计量且其变动计入当期损益的金融负债以</w:t>
      </w:r>
      <w:r>
        <w:rPr>
          <w:rFonts w:hint="eastAsia"/>
          <w:color w:val="000000"/>
        </w:rPr>
        <w:t>及以摊余成本计量的金融负债等类别分述，其中，公允价值计量且其变动计入当期损益的金融资产可再按股票、基金、债券、资产支持证券和权证等类别投资项目细述；《基金信息披露编报规则第</w:t>
      </w:r>
      <w:r>
        <w:rPr>
          <w:rFonts w:hint="eastAsia"/>
          <w:color w:val="000000"/>
        </w:rPr>
        <w:t>3</w:t>
      </w:r>
      <w:r>
        <w:rPr>
          <w:rFonts w:hint="eastAsia"/>
          <w:color w:val="000000"/>
        </w:rPr>
        <w:t>号</w:t>
      </w:r>
      <w:r>
        <w:rPr>
          <w:rFonts w:hint="eastAsia"/>
          <w:color w:val="000000"/>
        </w:rPr>
        <w:t>&lt;</w:t>
      </w:r>
      <w:r>
        <w:rPr>
          <w:rFonts w:hint="eastAsia"/>
          <w:color w:val="000000"/>
        </w:rPr>
        <w:t>会计报表附注的编制及披露</w:t>
      </w:r>
      <w:r>
        <w:rPr>
          <w:rFonts w:hint="eastAsia"/>
          <w:color w:val="000000"/>
        </w:rPr>
        <w:t>&gt;</w:t>
      </w:r>
      <w:r>
        <w:rPr>
          <w:rFonts w:hint="eastAsia"/>
          <w:color w:val="000000"/>
        </w:rPr>
        <w:t>》第</w:t>
      </w:r>
      <w:r>
        <w:rPr>
          <w:rFonts w:hint="eastAsia"/>
          <w:color w:val="000000"/>
        </w:rPr>
        <w:t>4</w:t>
      </w:r>
      <w:r>
        <w:rPr>
          <w:rFonts w:hint="eastAsia"/>
          <w:color w:val="000000"/>
        </w:rPr>
        <w:t>条所要求的“证券投资的成本计价方法”在此项内披露。</w:t>
      </w:r>
    </w:p>
  </w:footnote>
  <w:footnote w:id="116">
    <w:p w14:paraId="657AAB96"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本项按照《企业会计准则第</w:t>
      </w:r>
      <w:r>
        <w:rPr>
          <w:rFonts w:hint="eastAsia"/>
          <w:color w:val="000000"/>
        </w:rPr>
        <w:t>37</w:t>
      </w:r>
      <w:r>
        <w:rPr>
          <w:rFonts w:hint="eastAsia"/>
          <w:color w:val="000000"/>
        </w:rPr>
        <w:t>号——金融工具列报》等规定披露每类金融资产或金融负债公允价值的信息，例如：确定公允价值所采用的方法，采用估值技术所涉及的估值模型、假设、参数，公允价值是否全部或部分采用估值技术确定，而该估值技术没有以相同金融工具的当前</w:t>
      </w:r>
      <w:r>
        <w:rPr>
          <w:rFonts w:hint="eastAsia"/>
          <w:color w:val="000000"/>
        </w:rPr>
        <w:t>公开交易价格和易于获得的市场数据作为估值假设等；此处可按股票、基金、债券、资产支持证券和权证等类别投资项目分述。</w:t>
      </w:r>
    </w:p>
  </w:footnote>
  <w:footnote w:id="117">
    <w:p w14:paraId="2E158D68" w14:textId="77777777" w:rsidR="00000000" w:rsidRDefault="007478C2">
      <w:pPr>
        <w:pStyle w:val="FootnoteText"/>
        <w:rPr>
          <w:color w:val="000000"/>
        </w:rPr>
      </w:pPr>
      <w:r>
        <w:rPr>
          <w:rStyle w:val="FootnoteReference"/>
          <w:color w:val="000000"/>
        </w:rPr>
        <w:footnoteRef/>
      </w:r>
      <w:r>
        <w:rPr>
          <w:rFonts w:hint="eastAsia"/>
          <w:color w:val="000000"/>
        </w:rPr>
        <w:t>对于财务报告期间已计提的管理费或</w:t>
      </w:r>
      <w:r>
        <w:rPr>
          <w:color w:val="000000"/>
        </w:rPr>
        <w:t>业绩报酬未能充分反映组合实际应计提管理费</w:t>
      </w:r>
      <w:r>
        <w:rPr>
          <w:rFonts w:hint="eastAsia"/>
          <w:color w:val="000000"/>
        </w:rPr>
        <w:t>或</w:t>
      </w:r>
      <w:r>
        <w:rPr>
          <w:color w:val="000000"/>
        </w:rPr>
        <w:t>业绩报酬的基金，</w:t>
      </w:r>
      <w:r>
        <w:rPr>
          <w:rFonts w:hint="eastAsia"/>
          <w:color w:val="000000"/>
        </w:rPr>
        <w:t>应当在此处明确业绩报酬或浮动管理费的确认时点，以及暂估业绩报酬的计算方法，如</w:t>
      </w:r>
      <w:r>
        <w:rPr>
          <w:rFonts w:ascii="宋体" w:hAnsi="宋体" w:hint="eastAsia"/>
          <w:color w:val="000000"/>
        </w:rPr>
        <w:t>暂估业绩报酬为假设本基金于本报告期末按照当日的基金份额净值</w:t>
      </w:r>
      <w:r>
        <w:rPr>
          <w:rFonts w:ascii="宋体" w:hAnsi="宋体" w:hint="eastAsia"/>
          <w:color w:val="000000"/>
        </w:rPr>
        <w:t>(</w:t>
      </w:r>
      <w:r>
        <w:rPr>
          <w:rFonts w:ascii="宋体" w:hAnsi="宋体" w:hint="eastAsia"/>
          <w:color w:val="000000"/>
        </w:rPr>
        <w:t>计提业绩报酬前</w:t>
      </w:r>
      <w:r>
        <w:rPr>
          <w:rFonts w:ascii="宋体" w:hAnsi="宋体" w:hint="eastAsia"/>
          <w:color w:val="000000"/>
        </w:rPr>
        <w:t>)</w:t>
      </w:r>
      <w:r>
        <w:rPr>
          <w:rFonts w:ascii="宋体" w:hAnsi="宋体" w:hint="eastAsia"/>
          <w:color w:val="000000"/>
        </w:rPr>
        <w:t>清算，根据基金份额持有人持有的基金份额</w:t>
      </w:r>
      <w:r>
        <w:rPr>
          <w:rFonts w:ascii="宋体" w:hAnsi="宋体" w:hint="eastAsia"/>
          <w:color w:val="000000"/>
        </w:rPr>
        <w:t>(</w:t>
      </w:r>
      <w:r>
        <w:rPr>
          <w:rFonts w:ascii="宋体" w:hAnsi="宋体" w:hint="eastAsia"/>
          <w:color w:val="000000"/>
        </w:rPr>
        <w:t>包括未到期份额</w:t>
      </w:r>
      <w:r>
        <w:rPr>
          <w:rFonts w:ascii="宋体" w:hAnsi="宋体" w:hint="eastAsia"/>
          <w:color w:val="000000"/>
        </w:rPr>
        <w:t>)</w:t>
      </w:r>
      <w:r>
        <w:rPr>
          <w:rFonts w:ascii="宋体" w:hAnsi="宋体" w:hint="eastAsia"/>
          <w:color w:val="000000"/>
        </w:rPr>
        <w:t>至该日止持有期间的收益情况估算的业绩报酬</w:t>
      </w:r>
      <w:r>
        <w:rPr>
          <w:rFonts w:hint="eastAsia"/>
          <w:color w:val="000000"/>
        </w:rPr>
        <w:t>。</w:t>
      </w:r>
    </w:p>
  </w:footnote>
  <w:footnote w:id="118">
    <w:p w14:paraId="0BDEA88D" w14:textId="77777777" w:rsidR="00000000" w:rsidRDefault="007478C2">
      <w:pPr>
        <w:pStyle w:val="FootnoteText"/>
      </w:pPr>
      <w:r>
        <w:rPr>
          <w:rStyle w:val="FootnoteReference"/>
        </w:rPr>
        <w:footnoteRef/>
      </w:r>
      <w:r>
        <w:t xml:space="preserve"> </w:t>
      </w:r>
      <w:r>
        <w:rPr>
          <w:rFonts w:hint="eastAsia"/>
        </w:rPr>
        <w:t>如不存在相关变更或更正，需予声明。</w:t>
      </w:r>
    </w:p>
  </w:footnote>
  <w:footnote w:id="119">
    <w:p w14:paraId="77F4CD8F" w14:textId="77777777" w:rsidR="00000000" w:rsidRDefault="007478C2">
      <w:pPr>
        <w:pStyle w:val="FootnoteText"/>
      </w:pPr>
      <w:r>
        <w:rPr>
          <w:rStyle w:val="FootnoteReference"/>
        </w:rPr>
        <w:footnoteRef/>
      </w:r>
      <w:r>
        <w:t xml:space="preserve"> </w:t>
      </w:r>
      <w:r>
        <w:rPr>
          <w:rFonts w:hint="eastAsia"/>
        </w:rPr>
        <w:t>本项包括会</w:t>
      </w:r>
      <w:r>
        <w:rPr>
          <w:rFonts w:hint="eastAsia"/>
        </w:rPr>
        <w:t>计政策变更的性质、内容和原因，当期和各个列报前期报表中受影响的项目名称和调整金额（若有），无法进行追溯调整的，说明该事实和原因以及开始应用变更后的会计政策的时点、具体应用情况等。</w:t>
      </w:r>
    </w:p>
  </w:footnote>
  <w:footnote w:id="120">
    <w:p w14:paraId="057EEAD4" w14:textId="77777777" w:rsidR="00000000" w:rsidRDefault="007478C2">
      <w:pPr>
        <w:pStyle w:val="FootnoteText"/>
      </w:pPr>
      <w:r>
        <w:rPr>
          <w:rStyle w:val="FootnoteReference"/>
        </w:rPr>
        <w:footnoteRef/>
      </w:r>
      <w:r>
        <w:rPr>
          <w:rFonts w:ascii="宋体" w:hAnsi="宋体" w:hint="eastAsia"/>
        </w:rPr>
        <w:t>本项包括会计估计变更的内容、原因、影响数或影响数不能确定的事实和原因等；如报告期内基金估值政策出现重大变化，应在此披露相关变化、对基金资产净值以及当期损益的影响；并应根据《中国证监会关于证券投资基金估值业务的指导意见》，在此披露估值技术及重大变化、假设、输入值、对基金资产净值以及当期损益的影响等对基金估值有重大影响的信息。</w:t>
      </w:r>
    </w:p>
  </w:footnote>
  <w:footnote w:id="121">
    <w:p w14:paraId="71036E80" w14:textId="77777777" w:rsidR="00000000" w:rsidRDefault="007478C2">
      <w:pPr>
        <w:pStyle w:val="FootnoteText"/>
      </w:pPr>
      <w:r>
        <w:rPr>
          <w:rStyle w:val="FootnoteReference"/>
        </w:rPr>
        <w:footnoteRef/>
      </w:r>
      <w:r>
        <w:rPr>
          <w:rFonts w:hint="eastAsia"/>
        </w:rPr>
        <w:t xml:space="preserve"> </w:t>
      </w:r>
      <w:r>
        <w:rPr>
          <w:rFonts w:hint="eastAsia"/>
        </w:rPr>
        <w:t>本项适用于年度报告正文和中期报告正文，对于年度报告摘要和中期报告摘要，本项可不披露；在年度报告正文中，主要对比较式报表重要报表项目在两个日期或期间的相关数据作进一步说明，具体按照重大性原则，参照本模板列示的各项目进行披露；而在中期报告正文中，至少应对性质特别或金额异常的报表项目在本报告期末或本报告期间的数据进行说明，具体可结合本模板列示的各项目进行披露；本项下列示的各类表格供参考，如果需要披露的某些表格的所有项目均为零，则可作相关说明，不必列示整个表格。</w:t>
      </w:r>
    </w:p>
  </w:footnote>
  <w:footnote w:id="122">
    <w:p w14:paraId="2BB31A24" w14:textId="77777777" w:rsidR="00000000" w:rsidRDefault="007478C2">
      <w:pPr>
        <w:pStyle w:val="FootnoteText"/>
      </w:pPr>
      <w:r>
        <w:rPr>
          <w:rStyle w:val="FootnoteReference"/>
        </w:rPr>
        <w:footnoteRef/>
      </w:r>
      <w:r>
        <w:rPr>
          <w:rFonts w:hint="eastAsia"/>
        </w:rPr>
        <w:t xml:space="preserve"> </w:t>
      </w:r>
      <w:r>
        <w:rPr>
          <w:rFonts w:hint="eastAsia"/>
        </w:rPr>
        <w:t>对于定期存款，可以加行按照期限进一步列出明细，如</w:t>
      </w:r>
      <w:r>
        <w:rPr>
          <w:rFonts w:hint="eastAsia"/>
        </w:rPr>
        <w:t>1</w:t>
      </w:r>
      <w:r>
        <w:rPr>
          <w:rFonts w:hint="eastAsia"/>
        </w:rPr>
        <w:t>个月至</w:t>
      </w:r>
      <w:r>
        <w:rPr>
          <w:rFonts w:hint="eastAsia"/>
        </w:rPr>
        <w:t>3</w:t>
      </w:r>
      <w:r>
        <w:rPr>
          <w:rFonts w:hint="eastAsia"/>
        </w:rPr>
        <w:t>个月，</w:t>
      </w:r>
      <w:r>
        <w:rPr>
          <w:rFonts w:hint="eastAsia"/>
        </w:rPr>
        <w:t>3</w:t>
      </w:r>
      <w:r>
        <w:rPr>
          <w:rFonts w:hint="eastAsia"/>
        </w:rPr>
        <w:t>个月至</w:t>
      </w:r>
      <w:r>
        <w:rPr>
          <w:rFonts w:hint="eastAsia"/>
        </w:rPr>
        <w:t>1</w:t>
      </w:r>
      <w:r>
        <w:rPr>
          <w:rFonts w:hint="eastAsia"/>
        </w:rPr>
        <w:t>年等，对于其他存款类别，应在表下标注说明。</w:t>
      </w:r>
    </w:p>
  </w:footnote>
  <w:footnote w:id="123">
    <w:p w14:paraId="10FE9173"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此项金额包含本金</w:t>
      </w:r>
      <w:r>
        <w:rPr>
          <w:color w:val="000000"/>
        </w:rPr>
        <w:t>、</w:t>
      </w:r>
      <w:r>
        <w:rPr>
          <w:rFonts w:hint="eastAsia"/>
          <w:color w:val="000000"/>
        </w:rPr>
        <w:t>应计利息及坏账准备，下同。</w:t>
      </w:r>
    </w:p>
  </w:footnote>
  <w:footnote w:id="124">
    <w:p w14:paraId="111EAF5D" w14:textId="77777777" w:rsidR="00000000" w:rsidRDefault="007478C2">
      <w:pPr>
        <w:pStyle w:val="FootnoteText"/>
        <w:rPr>
          <w:color w:val="000000"/>
        </w:rPr>
      </w:pPr>
      <w:r>
        <w:rPr>
          <w:rStyle w:val="FootnoteReference"/>
        </w:rPr>
        <w:footnoteRef/>
      </w:r>
      <w:r>
        <w:t xml:space="preserve"> </w:t>
      </w:r>
      <w:r>
        <w:rPr>
          <w:rFonts w:hint="eastAsia"/>
          <w:color w:val="000000"/>
        </w:rPr>
        <w:t>本项格式主要适用于非货币市场基金。</w:t>
      </w:r>
    </w:p>
  </w:footnote>
  <w:footnote w:id="125">
    <w:p w14:paraId="613A3A4E"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对于</w:t>
      </w:r>
      <w:r>
        <w:rPr>
          <w:color w:val="000000"/>
        </w:rPr>
        <w:t>没有此项的交易性</w:t>
      </w:r>
      <w:r>
        <w:rPr>
          <w:rFonts w:hint="eastAsia"/>
          <w:color w:val="000000"/>
        </w:rPr>
        <w:t>金融资产</w:t>
      </w:r>
      <w:r>
        <w:rPr>
          <w:color w:val="000000"/>
        </w:rPr>
        <w:t>，以</w:t>
      </w:r>
      <w:r>
        <w:rPr>
          <w:rFonts w:hint="eastAsia"/>
          <w:color w:val="000000"/>
        </w:rPr>
        <w:t>“—”列示。</w:t>
      </w:r>
    </w:p>
  </w:footnote>
  <w:footnote w:id="126">
    <w:p w14:paraId="11DBB308"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本项主要适用于投资范围涉及基金的基金，如</w:t>
      </w:r>
      <w:r>
        <w:rPr>
          <w:rFonts w:hint="eastAsia"/>
          <w:color w:val="000000"/>
        </w:rPr>
        <w:t>QDII</w:t>
      </w:r>
      <w:r>
        <w:rPr>
          <w:rFonts w:hint="eastAsia"/>
          <w:color w:val="000000"/>
        </w:rPr>
        <w:t>基金、</w:t>
      </w:r>
      <w:r>
        <w:rPr>
          <w:rFonts w:hint="eastAsia"/>
          <w:color w:val="000000"/>
        </w:rPr>
        <w:t>ETF</w:t>
      </w:r>
      <w:r>
        <w:rPr>
          <w:rFonts w:hint="eastAsia"/>
          <w:color w:val="000000"/>
        </w:rPr>
        <w:t>联接基金、基金中基金等。</w:t>
      </w:r>
    </w:p>
  </w:footnote>
  <w:footnote w:id="127">
    <w:p w14:paraId="346FF493"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指定为以公允价值计量且其变动计入当期损益的金融资产填列在此</w:t>
      </w:r>
      <w:r>
        <w:rPr>
          <w:color w:val="000000"/>
        </w:rPr>
        <w:t>项；</w:t>
      </w:r>
      <w:r>
        <w:rPr>
          <w:rFonts w:hint="eastAsia"/>
          <w:color w:val="000000"/>
        </w:rPr>
        <w:t>如果没有此项，则以“—”列示。</w:t>
      </w:r>
    </w:p>
  </w:footnote>
  <w:footnote w:id="128">
    <w:p w14:paraId="46068DDC"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如果基金的交易性金融资产是指定为以公允价值计量且其变动计入当期损益的金融资产，可以在此处披露指定的金融资产的性</w:t>
      </w:r>
      <w:r>
        <w:rPr>
          <w:rFonts w:hint="eastAsia"/>
          <w:color w:val="000000"/>
        </w:rPr>
        <w:t>质等。</w:t>
      </w:r>
    </w:p>
  </w:footnote>
  <w:footnote w:id="129">
    <w:p w14:paraId="047CFE54"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本项格式主要适用于固定净值型货币市场基金；其中，偏离金额＝影子定价－按实际利率计算的账面价值，偏离度＝偏离金额</w:t>
      </w:r>
      <w:r>
        <w:rPr>
          <w:rFonts w:hint="eastAsia"/>
          <w:color w:val="000000"/>
        </w:rPr>
        <w:t>/</w:t>
      </w:r>
      <w:r>
        <w:rPr>
          <w:rFonts w:hint="eastAsia"/>
          <w:color w:val="000000"/>
        </w:rPr>
        <w:t>通过</w:t>
      </w:r>
      <w:r>
        <w:rPr>
          <w:color w:val="000000"/>
        </w:rPr>
        <w:t>按</w:t>
      </w:r>
      <w:r>
        <w:rPr>
          <w:rFonts w:hint="eastAsia"/>
          <w:color w:val="000000"/>
        </w:rPr>
        <w:t>实际利率计算账面价值</w:t>
      </w:r>
      <w:r>
        <w:rPr>
          <w:color w:val="000000"/>
        </w:rPr>
        <w:t>确定</w:t>
      </w:r>
      <w:r>
        <w:rPr>
          <w:rFonts w:hint="eastAsia"/>
          <w:color w:val="000000"/>
        </w:rPr>
        <w:t>的基金资产净值。</w:t>
      </w:r>
    </w:p>
  </w:footnote>
  <w:footnote w:id="130">
    <w:p w14:paraId="4A3581FB"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本项</w:t>
      </w:r>
      <w:r>
        <w:rPr>
          <w:color w:val="000000"/>
        </w:rPr>
        <w:t>包括</w:t>
      </w:r>
      <w:r>
        <w:rPr>
          <w:rFonts w:hint="eastAsia"/>
          <w:color w:val="000000"/>
        </w:rPr>
        <w:t>成本和</w:t>
      </w:r>
      <w:r>
        <w:rPr>
          <w:color w:val="000000"/>
        </w:rPr>
        <w:t>应计利息</w:t>
      </w:r>
      <w:r>
        <w:rPr>
          <w:rFonts w:hint="eastAsia"/>
          <w:color w:val="000000"/>
        </w:rPr>
        <w:t>。</w:t>
      </w:r>
    </w:p>
  </w:footnote>
  <w:footnote w:id="131">
    <w:p w14:paraId="01C84D22" w14:textId="77777777" w:rsidR="00000000" w:rsidRDefault="007478C2">
      <w:pPr>
        <w:pStyle w:val="FootnoteText"/>
      </w:pPr>
      <w:r>
        <w:rPr>
          <w:rStyle w:val="FootnoteReference"/>
        </w:rPr>
        <w:footnoteRef/>
      </w:r>
      <w:r>
        <w:t xml:space="preserve"> </w:t>
      </w:r>
      <w:r>
        <w:rPr>
          <w:rFonts w:hint="eastAsia"/>
        </w:rPr>
        <w:t>本项格式主要适用于浮动净值型</w:t>
      </w:r>
      <w:r>
        <w:t>货币市场基金</w:t>
      </w:r>
      <w:r>
        <w:rPr>
          <w:rFonts w:hint="eastAsia"/>
        </w:rPr>
        <w:t>。</w:t>
      </w:r>
    </w:p>
  </w:footnote>
  <w:footnote w:id="132">
    <w:p w14:paraId="7C43C7BF" w14:textId="77777777" w:rsidR="00000000" w:rsidRDefault="007478C2">
      <w:pPr>
        <w:pStyle w:val="FootnoteText"/>
        <w:rPr>
          <w:color w:val="000000"/>
        </w:rPr>
      </w:pPr>
      <w:r>
        <w:rPr>
          <w:rStyle w:val="FootnoteReference"/>
          <w:color w:val="000000"/>
        </w:rPr>
        <w:footnoteRef/>
      </w:r>
      <w:r>
        <w:rPr>
          <w:rFonts w:hint="eastAsia"/>
          <w:color w:val="000000"/>
        </w:rPr>
        <w:t xml:space="preserve"> </w:t>
      </w:r>
      <w:r>
        <w:rPr>
          <w:rFonts w:hint="eastAsia"/>
          <w:color w:val="000000"/>
        </w:rPr>
        <w:t>不是每种衍生工具都有名义金额的，因此，本表中的相关项目如果不适用，则以“－”列示；有的项目可在备注里提供进一步信息；黄金延期合约和股指期货的持仓和明细填列在</w:t>
      </w:r>
      <w:r>
        <w:rPr>
          <w:rFonts w:hint="eastAsia"/>
          <w:color w:val="000000"/>
        </w:rPr>
        <w:t>7</w:t>
      </w:r>
      <w:r>
        <w:rPr>
          <w:color w:val="000000"/>
        </w:rPr>
        <w:t>.4.7.3.2</w:t>
      </w:r>
      <w:r>
        <w:rPr>
          <w:color w:val="000000"/>
        </w:rPr>
        <w:t>和</w:t>
      </w:r>
      <w:r>
        <w:rPr>
          <w:rFonts w:hint="eastAsia"/>
          <w:color w:val="000000"/>
        </w:rPr>
        <w:t>7</w:t>
      </w:r>
      <w:r>
        <w:rPr>
          <w:color w:val="000000"/>
        </w:rPr>
        <w:t>.4.7.3.3</w:t>
      </w:r>
      <w:r>
        <w:rPr>
          <w:color w:val="000000"/>
        </w:rPr>
        <w:t>中</w:t>
      </w:r>
      <w:r>
        <w:rPr>
          <w:rFonts w:hint="eastAsia"/>
          <w:color w:val="000000"/>
        </w:rPr>
        <w:t>。</w:t>
      </w:r>
    </w:p>
  </w:footnote>
  <w:footnote w:id="133">
    <w:p w14:paraId="4F52E5A5" w14:textId="77777777" w:rsidR="00000000" w:rsidRDefault="007478C2">
      <w:pPr>
        <w:pStyle w:val="FootnoteText"/>
      </w:pPr>
      <w:r>
        <w:rPr>
          <w:rStyle w:val="FootnoteReference"/>
        </w:rPr>
        <w:footnoteRef/>
      </w:r>
      <w:r>
        <w:t xml:space="preserve"> </w:t>
      </w:r>
      <w:r>
        <w:rPr>
          <w:rFonts w:hint="eastAsia"/>
        </w:rPr>
        <w:t>此处列示利率衍生工具下各具体衍生品的类别，下同。</w:t>
      </w:r>
    </w:p>
  </w:footnote>
  <w:footnote w:id="134">
    <w:p w14:paraId="3A40D411"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买入持仓量以正数表示，卖出持仓量以负数表示，下同。</w:t>
      </w:r>
    </w:p>
  </w:footnote>
  <w:footnote w:id="135">
    <w:p w14:paraId="641463F2"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可在</w:t>
      </w:r>
      <w:r>
        <w:rPr>
          <w:color w:val="000000"/>
        </w:rPr>
        <w:t>此处</w:t>
      </w:r>
      <w:r>
        <w:rPr>
          <w:rFonts w:hint="eastAsia"/>
          <w:color w:val="000000"/>
        </w:rPr>
        <w:t>说明表中</w:t>
      </w:r>
      <w:r>
        <w:rPr>
          <w:color w:val="000000"/>
        </w:rPr>
        <w:t>净额为</w:t>
      </w:r>
      <w:r>
        <w:rPr>
          <w:color w:val="000000"/>
        </w:rPr>
        <w:t>0</w:t>
      </w:r>
      <w:r>
        <w:rPr>
          <w:color w:val="000000"/>
        </w:rPr>
        <w:t>的情况</w:t>
      </w:r>
      <w:r>
        <w:rPr>
          <w:rFonts w:hint="eastAsia"/>
          <w:color w:val="000000"/>
        </w:rPr>
        <w:t>，例如</w:t>
      </w:r>
      <w:r>
        <w:rPr>
          <w:color w:val="000000"/>
        </w:rPr>
        <w:t>：</w:t>
      </w:r>
      <w:r>
        <w:rPr>
          <w:rFonts w:hint="eastAsia"/>
          <w:color w:val="000000"/>
        </w:rPr>
        <w:t>衍生金融资产项下的利率</w:t>
      </w:r>
      <w:r>
        <w:rPr>
          <w:rFonts w:hint="eastAsia"/>
          <w:color w:val="000000"/>
        </w:rPr>
        <w:t>/</w:t>
      </w:r>
      <w:r>
        <w:rPr>
          <w:rFonts w:hint="eastAsia"/>
          <w:color w:val="000000"/>
        </w:rPr>
        <w:t>权益</w:t>
      </w:r>
      <w:r>
        <w:rPr>
          <w:rFonts w:hint="eastAsia"/>
          <w:color w:val="000000"/>
        </w:rPr>
        <w:t>/</w:t>
      </w:r>
      <w:r>
        <w:rPr>
          <w:rFonts w:hint="eastAsia"/>
          <w:color w:val="000000"/>
        </w:rPr>
        <w:t>其他衍生工具为国债</w:t>
      </w:r>
      <w:r>
        <w:rPr>
          <w:rFonts w:hint="eastAsia"/>
          <w:color w:val="000000"/>
        </w:rPr>
        <w:t>/</w:t>
      </w:r>
      <w:r>
        <w:rPr>
          <w:rFonts w:hint="eastAsia"/>
          <w:color w:val="000000"/>
        </w:rPr>
        <w:t>股指</w:t>
      </w:r>
      <w:r>
        <w:rPr>
          <w:rFonts w:hint="eastAsia"/>
          <w:color w:val="000000"/>
        </w:rPr>
        <w:t>/</w:t>
      </w:r>
      <w:r>
        <w:rPr>
          <w:rFonts w:hint="eastAsia"/>
          <w:color w:val="000000"/>
        </w:rPr>
        <w:t>商品期货投资，净额为</w:t>
      </w:r>
      <w:r>
        <w:rPr>
          <w:rFonts w:hint="eastAsia"/>
          <w:color w:val="000000"/>
        </w:rPr>
        <w:t>0</w:t>
      </w:r>
      <w:r>
        <w:rPr>
          <w:rFonts w:hint="eastAsia"/>
          <w:color w:val="000000"/>
        </w:rPr>
        <w:t>。在当日无负债结算制度下，结算准备金已包括所持股指</w:t>
      </w:r>
      <w:r>
        <w:rPr>
          <w:rFonts w:hint="eastAsia"/>
          <w:color w:val="000000"/>
        </w:rPr>
        <w:t>/</w:t>
      </w:r>
      <w:r>
        <w:rPr>
          <w:rFonts w:hint="eastAsia"/>
          <w:color w:val="000000"/>
        </w:rPr>
        <w:t>商品</w:t>
      </w:r>
      <w:r>
        <w:rPr>
          <w:rFonts w:hint="eastAsia"/>
          <w:color w:val="000000"/>
        </w:rPr>
        <w:t>/</w:t>
      </w:r>
      <w:r>
        <w:rPr>
          <w:rFonts w:hint="eastAsia"/>
          <w:color w:val="000000"/>
        </w:rPr>
        <w:t>国债期货合约产生的持仓损益，则衍生金融资产项下的股指</w:t>
      </w:r>
      <w:r>
        <w:rPr>
          <w:rFonts w:hint="eastAsia"/>
          <w:color w:val="000000"/>
        </w:rPr>
        <w:t>/</w:t>
      </w:r>
      <w:r>
        <w:rPr>
          <w:rFonts w:hint="eastAsia"/>
          <w:color w:val="000000"/>
        </w:rPr>
        <w:t>商品</w:t>
      </w:r>
      <w:r>
        <w:rPr>
          <w:rFonts w:hint="eastAsia"/>
          <w:color w:val="000000"/>
        </w:rPr>
        <w:t>/</w:t>
      </w:r>
      <w:r>
        <w:rPr>
          <w:rFonts w:hint="eastAsia"/>
          <w:color w:val="000000"/>
        </w:rPr>
        <w:t>国债期货投资与相关的期货暂收款</w:t>
      </w:r>
      <w:r>
        <w:rPr>
          <w:rFonts w:hint="eastAsia"/>
          <w:color w:val="000000"/>
        </w:rPr>
        <w:t>(</w:t>
      </w:r>
      <w:r>
        <w:rPr>
          <w:rFonts w:hint="eastAsia"/>
          <w:color w:val="000000"/>
        </w:rPr>
        <w:t>结算所得的持仓损益</w:t>
      </w:r>
      <w:r>
        <w:rPr>
          <w:rFonts w:hint="eastAsia"/>
          <w:color w:val="000000"/>
        </w:rPr>
        <w:t>)</w:t>
      </w:r>
      <w:r>
        <w:rPr>
          <w:rFonts w:hint="eastAsia"/>
          <w:color w:val="000000"/>
        </w:rPr>
        <w:t>之间按抵销后的净额为</w:t>
      </w:r>
      <w:r>
        <w:rPr>
          <w:rFonts w:hint="eastAsia"/>
          <w:color w:val="000000"/>
        </w:rPr>
        <w:t>0</w:t>
      </w:r>
      <w:r>
        <w:rPr>
          <w:rFonts w:hint="eastAsia"/>
          <w:color w:val="000000"/>
        </w:rPr>
        <w:t>。</w:t>
      </w:r>
    </w:p>
  </w:footnote>
  <w:footnote w:id="136">
    <w:p w14:paraId="7D4B1799" w14:textId="77777777" w:rsidR="00000000" w:rsidRDefault="007478C2">
      <w:pPr>
        <w:pStyle w:val="FootnoteText"/>
      </w:pPr>
      <w:r>
        <w:rPr>
          <w:rStyle w:val="FootnoteReference"/>
        </w:rPr>
        <w:footnoteRef/>
      </w:r>
      <w:r>
        <w:rPr>
          <w:rFonts w:hint="eastAsia"/>
        </w:rPr>
        <w:t xml:space="preserve"> </w:t>
      </w:r>
      <w:r>
        <w:rPr>
          <w:rFonts w:hint="eastAsia"/>
        </w:rPr>
        <w:t>如期末相关项目余额为零，则作相关说明，可不列表。</w:t>
      </w:r>
    </w:p>
  </w:footnote>
  <w:footnote w:id="137">
    <w:p w14:paraId="44D53CDF"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本期确认股利收入的</w:t>
      </w:r>
      <w:r>
        <w:rPr>
          <w:color w:val="000000"/>
        </w:rPr>
        <w:t>基金</w:t>
      </w:r>
      <w:r>
        <w:rPr>
          <w:rFonts w:hint="eastAsia"/>
          <w:color w:val="000000"/>
        </w:rPr>
        <w:t>应按本期终止确认的权益工具投资和期末仍持有的权益工具的</w:t>
      </w:r>
      <w:r>
        <w:rPr>
          <w:color w:val="000000"/>
        </w:rPr>
        <w:t>区分在</w:t>
      </w:r>
      <w:r>
        <w:rPr>
          <w:rFonts w:hint="eastAsia"/>
          <w:color w:val="000000"/>
        </w:rPr>
        <w:t>此处</w:t>
      </w:r>
      <w:r>
        <w:rPr>
          <w:color w:val="000000"/>
        </w:rPr>
        <w:t>做简要说明</w:t>
      </w:r>
      <w:r>
        <w:rPr>
          <w:rFonts w:hint="eastAsia"/>
          <w:color w:val="000000"/>
        </w:rPr>
        <w:t>。</w:t>
      </w:r>
    </w:p>
  </w:footnote>
  <w:footnote w:id="138">
    <w:p w14:paraId="438D0D41" w14:textId="77777777" w:rsidR="00000000" w:rsidRDefault="007478C2">
      <w:pPr>
        <w:pStyle w:val="FootnoteText"/>
      </w:pPr>
      <w:r>
        <w:rPr>
          <w:rStyle w:val="FootnoteReference"/>
        </w:rPr>
        <w:footnoteRef/>
      </w:r>
      <w:r>
        <w:rPr>
          <w:rFonts w:hint="eastAsia"/>
        </w:rPr>
        <w:t xml:space="preserve"> </w:t>
      </w:r>
      <w:r>
        <w:rPr>
          <w:rFonts w:hint="eastAsia"/>
        </w:rPr>
        <w:t>此表主要适用于报告期内非转型的基金，</w:t>
      </w:r>
      <w:r>
        <w:rPr>
          <w:rFonts w:hint="eastAsia"/>
        </w:rPr>
        <w:t>7.4.7.</w:t>
      </w:r>
      <w:r>
        <w:t>1</w:t>
      </w:r>
      <w:r>
        <w:rPr>
          <w:rFonts w:hint="eastAsia"/>
        </w:rPr>
        <w:t>0.2</w:t>
      </w:r>
      <w:r>
        <w:rPr>
          <w:rFonts w:hint="eastAsia"/>
        </w:rPr>
        <w:t>主要适用于报告期内转型的基金（例如由封闭式基金转型为开放式基金）；对分级基金，本表及</w:t>
      </w:r>
      <w:r>
        <w:rPr>
          <w:rFonts w:hint="eastAsia"/>
        </w:rPr>
        <w:t>7.4.7.1</w:t>
      </w:r>
      <w:r>
        <w:rPr>
          <w:rFonts w:hint="eastAsia"/>
        </w:rPr>
        <w:t>1</w:t>
      </w:r>
      <w:r>
        <w:rPr>
          <w:rFonts w:hint="eastAsia"/>
        </w:rPr>
        <w:t>直接分表列示；报告期内合同生效的基金，表头有关期间的表述调整为“</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日”，并在表下作适当说明。</w:t>
      </w:r>
    </w:p>
  </w:footnote>
  <w:footnote w:id="139">
    <w:p w14:paraId="15425314" w14:textId="77777777" w:rsidR="00000000" w:rsidRDefault="007478C2">
      <w:pPr>
        <w:pStyle w:val="FootnoteText"/>
      </w:pPr>
      <w:r>
        <w:rPr>
          <w:rStyle w:val="FootnoteReference"/>
        </w:rPr>
        <w:footnoteRef/>
      </w:r>
      <w:r>
        <w:rPr>
          <w:rFonts w:hint="eastAsia"/>
        </w:rPr>
        <w:t xml:space="preserve"> </w:t>
      </w:r>
      <w:r>
        <w:rPr>
          <w:rFonts w:hint="eastAsia"/>
        </w:rPr>
        <w:t>申购含红利再投、转换入份额，赎回含转换出份额；为便于投资者理解，可在表下标注说明。</w:t>
      </w:r>
    </w:p>
  </w:footnote>
  <w:footnote w:id="140">
    <w:p w14:paraId="2C79DF4A" w14:textId="77777777" w:rsidR="00000000" w:rsidRDefault="007478C2">
      <w:pPr>
        <w:pStyle w:val="FootnoteText"/>
      </w:pPr>
      <w:r>
        <w:rPr>
          <w:rStyle w:val="FootnoteReference"/>
        </w:rPr>
        <w:footnoteRef/>
      </w:r>
      <w:r>
        <w:t xml:space="preserve"> </w:t>
      </w:r>
      <w:r>
        <w:rPr>
          <w:rFonts w:hint="eastAsia"/>
        </w:rPr>
        <w:t>对报告期内基金合同生效的基金，“上年度末”调整为“基金合同生效日”，下同；对于该类基金在募集期间认购资金本金及利</w:t>
      </w:r>
      <w:r>
        <w:rPr>
          <w:rFonts w:hint="eastAsia"/>
        </w:rPr>
        <w:t>息折份的情况，可在表下标注说明。</w:t>
      </w:r>
    </w:p>
  </w:footnote>
  <w:footnote w:id="141">
    <w:p w14:paraId="5A77D620" w14:textId="77777777" w:rsidR="00000000" w:rsidRDefault="007478C2">
      <w:pPr>
        <w:pStyle w:val="FootnoteText"/>
      </w:pPr>
      <w:r>
        <w:rPr>
          <w:rStyle w:val="FootnoteReference"/>
        </w:rPr>
        <w:footnoteRef/>
      </w:r>
      <w:r>
        <w:rPr>
          <w:rFonts w:hint="eastAsia"/>
        </w:rPr>
        <w:t xml:space="preserve"> </w:t>
      </w:r>
      <w:r>
        <w:rPr>
          <w:rFonts w:hint="eastAsia"/>
        </w:rPr>
        <w:t>如报告期内不存在基金拆分或基金份额折算的，则本项及后述三项“基金拆分</w:t>
      </w:r>
      <w:r>
        <w:rPr>
          <w:rFonts w:hint="eastAsia"/>
        </w:rPr>
        <w:t>/</w:t>
      </w:r>
      <w:r>
        <w:rPr>
          <w:rFonts w:hint="eastAsia"/>
        </w:rPr>
        <w:t>份额折算变动份额”、“本期申购”、“本期赎回”可不列示；对于期间拆分或份额折算的，可在表下补充说明相关情况。</w:t>
      </w:r>
    </w:p>
  </w:footnote>
  <w:footnote w:id="142">
    <w:p w14:paraId="425E64F6" w14:textId="77777777" w:rsidR="00000000" w:rsidRDefault="007478C2">
      <w:pPr>
        <w:pStyle w:val="FootnoteText"/>
      </w:pPr>
      <w:r>
        <w:rPr>
          <w:rStyle w:val="FootnoteReference"/>
        </w:rPr>
        <w:footnoteRef/>
      </w:r>
      <w:r>
        <w:t xml:space="preserve"> </w:t>
      </w:r>
      <w:r>
        <w:rPr>
          <w:rFonts w:hint="eastAsia"/>
        </w:rPr>
        <w:t>份额减少以“－”号填列。</w:t>
      </w:r>
    </w:p>
  </w:footnote>
  <w:footnote w:id="143">
    <w:p w14:paraId="3A541B51" w14:textId="77777777" w:rsidR="00000000" w:rsidRDefault="007478C2">
      <w:pPr>
        <w:pStyle w:val="FootnoteText"/>
      </w:pPr>
      <w:r>
        <w:rPr>
          <w:rStyle w:val="FootnoteReference"/>
        </w:rPr>
        <w:footnoteRef/>
      </w:r>
      <w:r>
        <w:t xml:space="preserve"> </w:t>
      </w:r>
      <w:r>
        <w:rPr>
          <w:rFonts w:hint="eastAsia"/>
        </w:rPr>
        <w:t>本表涉及报告期内未分配利润的变动项目中，如为利润减少或亏损，以“—”号填列。</w:t>
      </w:r>
    </w:p>
  </w:footnote>
  <w:footnote w:id="144">
    <w:p w14:paraId="47A8C61F" w14:textId="77777777" w:rsidR="00000000" w:rsidRDefault="007478C2">
      <w:pPr>
        <w:pStyle w:val="FootnoteText"/>
      </w:pPr>
      <w:r>
        <w:rPr>
          <w:rStyle w:val="FootnoteReference"/>
        </w:rPr>
        <w:footnoteRef/>
      </w:r>
      <w:r>
        <w:t xml:space="preserve"> </w:t>
      </w:r>
      <w:r>
        <w:rPr>
          <w:rFonts w:hint="eastAsia"/>
        </w:rPr>
        <w:t>本项主要适用于主动投资货币市场工具而取得利息收入的货币市场基金，对于其他类别基金，可根据重要性原则列示。</w:t>
      </w:r>
    </w:p>
  </w:footnote>
  <w:footnote w:id="145">
    <w:p w14:paraId="30C568FB" w14:textId="77777777" w:rsidR="00000000" w:rsidRDefault="007478C2">
      <w:pPr>
        <w:pStyle w:val="FootnoteText"/>
      </w:pPr>
      <w:r>
        <w:rPr>
          <w:rStyle w:val="FootnoteReference"/>
        </w:rPr>
        <w:footnoteRef/>
      </w:r>
      <w:r>
        <w:t xml:space="preserve"> </w:t>
      </w:r>
      <w:r>
        <w:rPr>
          <w:rFonts w:hint="eastAsia"/>
        </w:rPr>
        <w:t>本项格式主要适用于具有不同类别股票投资收益的基金，如</w:t>
      </w:r>
      <w:r>
        <w:rPr>
          <w:rFonts w:hint="eastAsia"/>
        </w:rPr>
        <w:t>ETF</w:t>
      </w:r>
      <w:r>
        <w:rPr>
          <w:rFonts w:hint="eastAsia"/>
        </w:rPr>
        <w:t>、</w:t>
      </w:r>
      <w:r>
        <w:rPr>
          <w:rFonts w:hint="eastAsia"/>
        </w:rPr>
        <w:t>ETF</w:t>
      </w:r>
      <w:r>
        <w:rPr>
          <w:rFonts w:hint="eastAsia"/>
        </w:rPr>
        <w:t>联</w:t>
      </w:r>
      <w:r>
        <w:rPr>
          <w:rFonts w:hint="eastAsia"/>
        </w:rPr>
        <w:t>接基金等，如果仅有买卖股票差价收入，则只需列示</w:t>
      </w:r>
      <w:r>
        <w:rPr>
          <w:rFonts w:hint="eastAsia"/>
        </w:rPr>
        <w:t>7.4.7.14.2</w:t>
      </w:r>
      <w:r>
        <w:rPr>
          <w:rFonts w:hint="eastAsia"/>
        </w:rPr>
        <w:t>。</w:t>
      </w:r>
    </w:p>
  </w:footnote>
  <w:footnote w:id="146">
    <w:p w14:paraId="2059373B" w14:textId="77777777" w:rsidR="00000000" w:rsidRDefault="007478C2">
      <w:pPr>
        <w:pStyle w:val="FootnoteText"/>
      </w:pPr>
      <w:r>
        <w:rPr>
          <w:rStyle w:val="FootnoteReference"/>
        </w:rPr>
        <w:footnoteRef/>
      </w:r>
      <w:r>
        <w:t xml:space="preserve"> </w:t>
      </w:r>
      <w:r>
        <w:rPr>
          <w:rFonts w:hint="eastAsia"/>
        </w:rPr>
        <w:t>损失以“－”号填列，下同；本项包含认沽权证行权产生的买卖股票差价收入，可在表下标注说明。</w:t>
      </w:r>
    </w:p>
  </w:footnote>
  <w:footnote w:id="147">
    <w:p w14:paraId="19A8A84E" w14:textId="77777777" w:rsidR="00000000" w:rsidRDefault="007478C2">
      <w:pPr>
        <w:pStyle w:val="FootnoteText"/>
      </w:pPr>
      <w:r>
        <w:rPr>
          <w:rStyle w:val="FootnoteReference"/>
        </w:rPr>
        <w:footnoteRef/>
      </w:r>
      <w:r>
        <w:t xml:space="preserve"> </w:t>
      </w:r>
      <w:r>
        <w:rPr>
          <w:rFonts w:hint="eastAsia"/>
        </w:rPr>
        <w:t>包括预估现金替代资金总额及现金差额。</w:t>
      </w:r>
    </w:p>
  </w:footnote>
  <w:footnote w:id="148">
    <w:p w14:paraId="764D71F4" w14:textId="77777777" w:rsidR="00000000" w:rsidRDefault="007478C2">
      <w:pPr>
        <w:pStyle w:val="FootnoteText"/>
      </w:pPr>
      <w:r>
        <w:rPr>
          <w:rStyle w:val="FootnoteReference"/>
        </w:rPr>
        <w:footnoteRef/>
      </w:r>
      <w:r>
        <w:rPr>
          <w:rFonts w:hint="eastAsia"/>
        </w:rPr>
        <w:t xml:space="preserve"> </w:t>
      </w:r>
      <w:r>
        <w:rPr>
          <w:rFonts w:hint="eastAsia"/>
        </w:rPr>
        <w:t>本项主要适用投资范围涉及基金的基金，如</w:t>
      </w:r>
      <w:r>
        <w:rPr>
          <w:rFonts w:hint="eastAsia"/>
        </w:rPr>
        <w:t>QDII</w:t>
      </w:r>
      <w:r>
        <w:rPr>
          <w:rFonts w:hint="eastAsia"/>
        </w:rPr>
        <w:t>基金、</w:t>
      </w:r>
      <w:r>
        <w:rPr>
          <w:rFonts w:hint="eastAsia"/>
        </w:rPr>
        <w:t>ETF</w:t>
      </w:r>
      <w:r>
        <w:rPr>
          <w:rFonts w:hint="eastAsia"/>
        </w:rPr>
        <w:t>联接基金、基金中基金等，对于没有基金投资的其他类别基金，或虽有基金投资但不重大的，可略去本项。</w:t>
      </w:r>
    </w:p>
  </w:footnote>
  <w:footnote w:id="149">
    <w:p w14:paraId="141991A2" w14:textId="77777777" w:rsidR="00000000" w:rsidRDefault="007478C2">
      <w:pPr>
        <w:pStyle w:val="FootnoteText"/>
        <w:rPr>
          <w:color w:val="000000"/>
        </w:rPr>
      </w:pPr>
      <w:r>
        <w:rPr>
          <w:rStyle w:val="FootnoteReference"/>
          <w:color w:val="000000"/>
        </w:rPr>
        <w:footnoteRef/>
      </w:r>
      <w:r>
        <w:rPr>
          <w:rFonts w:hint="eastAsia"/>
          <w:color w:val="000000"/>
        </w:rPr>
        <w:t xml:space="preserve"> </w:t>
      </w:r>
      <w:r>
        <w:rPr>
          <w:rFonts w:hint="eastAsia"/>
          <w:color w:val="000000"/>
        </w:rPr>
        <w:t>本表仅适用于基金投资于资产支持证券且金额较大的。</w:t>
      </w:r>
    </w:p>
  </w:footnote>
  <w:footnote w:id="150">
    <w:p w14:paraId="33F4AE39" w14:textId="77777777" w:rsidR="00000000" w:rsidRDefault="007478C2">
      <w:pPr>
        <w:pStyle w:val="FootnoteText"/>
      </w:pPr>
      <w:r>
        <w:rPr>
          <w:rStyle w:val="FootnoteReference"/>
        </w:rPr>
        <w:footnoteRef/>
      </w:r>
      <w:r>
        <w:rPr>
          <w:rFonts w:hint="eastAsia"/>
        </w:rPr>
        <w:t xml:space="preserve"> </w:t>
      </w:r>
      <w:r>
        <w:rPr>
          <w:rFonts w:hint="eastAsia"/>
        </w:rPr>
        <w:t>对于没有贵金属投资的其他类别基金，或虽有贵金属投资但不重大的，可略去</w:t>
      </w:r>
      <w:r>
        <w:rPr>
          <w:rFonts w:hint="eastAsia"/>
        </w:rPr>
        <w:t>7.4.7.1</w:t>
      </w:r>
      <w:r>
        <w:t>8</w:t>
      </w:r>
      <w:r>
        <w:rPr>
          <w:rFonts w:hint="eastAsia"/>
        </w:rPr>
        <w:t>。</w:t>
      </w:r>
    </w:p>
  </w:footnote>
  <w:footnote w:id="151">
    <w:p w14:paraId="4CCC874A" w14:textId="77777777" w:rsidR="00000000" w:rsidRDefault="007478C2">
      <w:pPr>
        <w:pStyle w:val="FootnoteText"/>
      </w:pPr>
      <w:r>
        <w:rPr>
          <w:rStyle w:val="FootnoteReference"/>
        </w:rPr>
        <w:footnoteRef/>
      </w:r>
      <w:r>
        <w:t xml:space="preserve"> </w:t>
      </w:r>
      <w:r>
        <w:rPr>
          <w:rFonts w:hint="eastAsia"/>
        </w:rPr>
        <w:t>包括预估现金替代资金总额及现金差额。</w:t>
      </w:r>
    </w:p>
  </w:footnote>
  <w:footnote w:id="152">
    <w:p w14:paraId="5D6EFFC4" w14:textId="77777777" w:rsidR="00000000" w:rsidRDefault="007478C2">
      <w:pPr>
        <w:pStyle w:val="FootnoteText"/>
      </w:pPr>
      <w:r>
        <w:rPr>
          <w:rStyle w:val="FootnoteReference"/>
        </w:rPr>
        <w:footnoteRef/>
      </w:r>
      <w:r>
        <w:rPr>
          <w:rFonts w:hint="eastAsia"/>
        </w:rPr>
        <w:t xml:space="preserve"> </w:t>
      </w:r>
      <w:r>
        <w:rPr>
          <w:rFonts w:hint="eastAsia"/>
        </w:rPr>
        <w:t>如果有其他衍生工具收益，参照此格式增加列示。</w:t>
      </w:r>
    </w:p>
  </w:footnote>
  <w:footnote w:id="153">
    <w:p w14:paraId="0656F2E6" w14:textId="77777777" w:rsidR="00000000" w:rsidRDefault="007478C2">
      <w:pPr>
        <w:pStyle w:val="FootnoteText"/>
      </w:pPr>
      <w:r>
        <w:rPr>
          <w:rStyle w:val="FootnoteReference"/>
        </w:rPr>
        <w:footnoteRef/>
      </w:r>
      <w:r>
        <w:rPr>
          <w:rFonts w:hint="eastAsia"/>
        </w:rPr>
        <w:t xml:space="preserve"> </w:t>
      </w:r>
      <w:r>
        <w:rPr>
          <w:rFonts w:hint="eastAsia"/>
        </w:rPr>
        <w:t>本项包含权证行权产生的差价收入，可在表下标注说明。</w:t>
      </w:r>
    </w:p>
  </w:footnote>
  <w:footnote w:id="154">
    <w:p w14:paraId="50B11C39" w14:textId="77777777" w:rsidR="00000000" w:rsidRDefault="007478C2">
      <w:pPr>
        <w:pStyle w:val="FootnoteText"/>
      </w:pPr>
      <w:r>
        <w:rPr>
          <w:rStyle w:val="FootnoteReference"/>
        </w:rPr>
        <w:footnoteRef/>
      </w:r>
      <w:r>
        <w:rPr>
          <w:rFonts w:hint="eastAsia"/>
        </w:rPr>
        <w:t xml:space="preserve"> </w:t>
      </w:r>
      <w:r>
        <w:rPr>
          <w:rFonts w:hint="eastAsia"/>
        </w:rPr>
        <w:t>如果有其他衍生工具收益，按照此表填列，项目可自行增加。黄金延期合约收益应在此表格内披露。</w:t>
      </w:r>
    </w:p>
  </w:footnote>
  <w:footnote w:id="155">
    <w:p w14:paraId="3594992A" w14:textId="77777777" w:rsidR="00000000" w:rsidRDefault="007478C2">
      <w:pPr>
        <w:pStyle w:val="FootnoteText"/>
      </w:pPr>
      <w:r>
        <w:rPr>
          <w:rStyle w:val="FootnoteReference"/>
        </w:rPr>
        <w:footnoteRef/>
      </w:r>
      <w:r>
        <w:t xml:space="preserve"> </w:t>
      </w:r>
      <w:r>
        <w:rPr>
          <w:rFonts w:hint="eastAsia"/>
        </w:rPr>
        <w:t>适用于投资范围涉及基金的基金，如</w:t>
      </w:r>
      <w:r>
        <w:rPr>
          <w:rFonts w:hint="eastAsia"/>
        </w:rPr>
        <w:t>QDII</w:t>
      </w:r>
      <w:r>
        <w:rPr>
          <w:rFonts w:hint="eastAsia"/>
        </w:rPr>
        <w:t>基金、</w:t>
      </w:r>
      <w:r>
        <w:rPr>
          <w:rFonts w:hint="eastAsia"/>
        </w:rPr>
        <w:t>ETF</w:t>
      </w:r>
      <w:r>
        <w:rPr>
          <w:rFonts w:hint="eastAsia"/>
        </w:rPr>
        <w:t>联接基金、基金中基金等。</w:t>
      </w:r>
    </w:p>
  </w:footnote>
  <w:footnote w:id="156">
    <w:p w14:paraId="20C4ADA9" w14:textId="77777777" w:rsidR="00000000" w:rsidRDefault="007478C2">
      <w:pPr>
        <w:pStyle w:val="FootnoteText"/>
      </w:pPr>
      <w:r>
        <w:rPr>
          <w:rStyle w:val="FootnoteReference"/>
        </w:rPr>
        <w:footnoteRef/>
      </w:r>
      <w:r>
        <w:t xml:space="preserve"> </w:t>
      </w:r>
      <w:r>
        <w:rPr>
          <w:rFonts w:hint="eastAsia"/>
        </w:rPr>
        <w:t>当期发生的公允价值变动损失以“－”号填列。</w:t>
      </w:r>
    </w:p>
  </w:footnote>
  <w:footnote w:id="157">
    <w:p w14:paraId="3446F839" w14:textId="77777777" w:rsidR="00000000" w:rsidRDefault="007478C2">
      <w:pPr>
        <w:pStyle w:val="FootnoteText"/>
      </w:pPr>
      <w:r>
        <w:rPr>
          <w:rStyle w:val="FootnoteReference"/>
          <w:rFonts w:hint="eastAsia"/>
        </w:rPr>
        <w:footnoteRef/>
      </w:r>
      <w:r>
        <w:rPr>
          <w:rFonts w:ascii="仿宋_GB2312" w:eastAsia="仿宋_GB2312" w:hint="eastAsia"/>
        </w:rPr>
        <w:t xml:space="preserve"> </w:t>
      </w:r>
      <w:r>
        <w:rPr>
          <w:rFonts w:hint="eastAsia"/>
        </w:rPr>
        <w:t>基金中基金持有基金产生的费用在此披露，其他基金不必填报此项。此处是根据所投资基金的招募说明书列明的计算方法对销售服务费、管理费、托管费等进</w:t>
      </w:r>
      <w:r>
        <w:rPr>
          <w:rFonts w:hint="eastAsia"/>
        </w:rPr>
        <w:t>行的估算；上述费用已在基金中基金所持有基金的净值中体现，不构成基金中基金的费用项目。</w:t>
      </w:r>
    </w:p>
  </w:footnote>
  <w:footnote w:id="158">
    <w:p w14:paraId="21AD75A8" w14:textId="77777777" w:rsidR="00000000" w:rsidRDefault="007478C2">
      <w:pPr>
        <w:pStyle w:val="FootnoteText"/>
        <w:rPr>
          <w:rFonts w:ascii="仿宋_GB2312" w:eastAsia="仿宋_GB2312"/>
        </w:rPr>
      </w:pPr>
      <w:r>
        <w:rPr>
          <w:rStyle w:val="FootnoteReference"/>
          <w:rFonts w:hint="eastAsia"/>
        </w:rPr>
        <w:footnoteRef/>
      </w:r>
      <w:r>
        <w:rPr>
          <w:rStyle w:val="FootnoteReference"/>
          <w:rFonts w:hint="eastAsia"/>
        </w:rPr>
        <w:t xml:space="preserve"> </w:t>
      </w:r>
      <w:r>
        <w:rPr>
          <w:rFonts w:hint="eastAsia"/>
        </w:rPr>
        <w:t>如有其它费用，应补充说明。</w:t>
      </w:r>
    </w:p>
  </w:footnote>
  <w:footnote w:id="159">
    <w:p w14:paraId="1687646F" w14:textId="77777777" w:rsidR="00000000" w:rsidRDefault="007478C2">
      <w:pPr>
        <w:pStyle w:val="FootnoteText"/>
        <w:rPr>
          <w:color w:val="000000"/>
        </w:rPr>
      </w:pPr>
      <w:r>
        <w:rPr>
          <w:rStyle w:val="FootnoteReference"/>
          <w:color w:val="000000"/>
        </w:rPr>
        <w:footnoteRef/>
      </w:r>
      <w:r>
        <w:rPr>
          <w:rFonts w:hint="eastAsia"/>
          <w:color w:val="000000"/>
        </w:rPr>
        <w:t>在年度报告中，应在此处披露在计算预期信用损失时所采用的估计技术、关键假设和参数等相关信息，以及所预测的未来经济场景及各场景下的预测值、相应权重、管理层“叠加”调整的影响等。</w:t>
      </w:r>
    </w:p>
  </w:footnote>
  <w:footnote w:id="160">
    <w:p w14:paraId="6324A4DA" w14:textId="77777777" w:rsidR="00000000" w:rsidRDefault="007478C2">
      <w:pPr>
        <w:pStyle w:val="FootnoteText"/>
      </w:pPr>
      <w:r>
        <w:rPr>
          <w:rStyle w:val="FootnoteReference"/>
        </w:rPr>
        <w:footnoteRef/>
      </w:r>
      <w:r>
        <w:t xml:space="preserve"> </w:t>
      </w:r>
      <w:r>
        <w:rPr>
          <w:rFonts w:hint="eastAsia"/>
        </w:rPr>
        <w:t>根据《企业会计准则》及其相关解释（如《企业会计准则解释第</w:t>
      </w:r>
      <w:r>
        <w:rPr>
          <w:rFonts w:hint="eastAsia"/>
        </w:rPr>
        <w:t>3</w:t>
      </w:r>
      <w:r>
        <w:rPr>
          <w:rFonts w:hint="eastAsia"/>
        </w:rPr>
        <w:t>号》的相关规定，结合基金经营分部的具体情况进行披露，不涉及此项的，可略去。</w:t>
      </w:r>
    </w:p>
  </w:footnote>
  <w:footnote w:id="161">
    <w:p w14:paraId="0FD537AF" w14:textId="77777777" w:rsidR="00000000" w:rsidRDefault="007478C2">
      <w:pPr>
        <w:pStyle w:val="FootnoteText"/>
      </w:pPr>
      <w:r>
        <w:rPr>
          <w:rStyle w:val="FootnoteReference"/>
        </w:rPr>
        <w:footnoteRef/>
      </w:r>
      <w:r>
        <w:rPr>
          <w:rFonts w:hint="eastAsia"/>
        </w:rPr>
        <w:t xml:space="preserve"> </w:t>
      </w:r>
      <w:r>
        <w:rPr>
          <w:rFonts w:hint="eastAsia"/>
        </w:rPr>
        <w:t>本项主要适用于年度报告正文和中期报告正文，年度报告摘要和中期报告摘要可不披露</w:t>
      </w:r>
      <w:r>
        <w:rPr>
          <w:rFonts w:hint="eastAsia"/>
        </w:rPr>
        <w:t>；其中，日后非调整事项包括但不限于资产负债表日后利润分配、基金拆分、基金转型等；如不存在或有事项或日后事项，需予声明。</w:t>
      </w:r>
    </w:p>
  </w:footnote>
  <w:footnote w:id="162">
    <w:p w14:paraId="01C5EB0D" w14:textId="77777777" w:rsidR="00000000" w:rsidRDefault="007478C2">
      <w:pPr>
        <w:pStyle w:val="FootnoteText"/>
      </w:pPr>
      <w:r>
        <w:rPr>
          <w:rStyle w:val="FootnoteReference"/>
        </w:rPr>
        <w:footnoteRef/>
      </w:r>
      <w:r>
        <w:t xml:space="preserve"> </w:t>
      </w:r>
      <w:r>
        <w:rPr>
          <w:rFonts w:hint="eastAsia"/>
        </w:rPr>
        <w:t>年度报告正文和摘要中应披露与基金存在重大利益关系的主要关联方的名称及关联关系，标题采用</w:t>
      </w:r>
      <w:r>
        <w:rPr>
          <w:rFonts w:hint="eastAsia"/>
        </w:rPr>
        <w:t>7.4.9</w:t>
      </w:r>
      <w:r>
        <w:rPr>
          <w:rFonts w:hint="eastAsia"/>
        </w:rPr>
        <w:t>，披露内容和格式采用</w:t>
      </w:r>
      <w:r>
        <w:rPr>
          <w:rFonts w:hint="eastAsia"/>
        </w:rPr>
        <w:t>7.4.9.2</w:t>
      </w:r>
      <w:r>
        <w:rPr>
          <w:rFonts w:hint="eastAsia"/>
        </w:rPr>
        <w:t>的表格，</w:t>
      </w:r>
      <w:r>
        <w:rPr>
          <w:rFonts w:hint="eastAsia"/>
        </w:rPr>
        <w:t>7.4.9.1</w:t>
      </w:r>
      <w:r>
        <w:rPr>
          <w:rFonts w:hint="eastAsia"/>
        </w:rPr>
        <w:t>和</w:t>
      </w:r>
      <w:r>
        <w:rPr>
          <w:rFonts w:hint="eastAsia"/>
        </w:rPr>
        <w:t>7.4.9.2</w:t>
      </w:r>
      <w:r>
        <w:rPr>
          <w:rFonts w:hint="eastAsia"/>
        </w:rPr>
        <w:t>的标题不需列出；对于中期报告正文和摘要，需披露本报告期关联方关系发生变化的情况（如报告期内未发生变化，需予声明），以及报告期与基金发生关联交易的关联方，标题及具体披露内容和格式参照</w:t>
      </w:r>
      <w:r>
        <w:rPr>
          <w:rFonts w:hint="eastAsia"/>
        </w:rPr>
        <w:t>7.4.9</w:t>
      </w:r>
      <w:r>
        <w:rPr>
          <w:rFonts w:hint="eastAsia"/>
        </w:rPr>
        <w:t>、</w:t>
      </w:r>
      <w:r>
        <w:rPr>
          <w:rFonts w:hint="eastAsia"/>
        </w:rPr>
        <w:t>7.4.9.1</w:t>
      </w:r>
      <w:r>
        <w:rPr>
          <w:rFonts w:hint="eastAsia"/>
        </w:rPr>
        <w:t>和</w:t>
      </w:r>
      <w:r>
        <w:rPr>
          <w:rFonts w:hint="eastAsia"/>
        </w:rPr>
        <w:t>7.4.9.</w:t>
      </w:r>
      <w:r>
        <w:rPr>
          <w:rFonts w:hint="eastAsia"/>
        </w:rPr>
        <w:t>2.</w:t>
      </w:r>
    </w:p>
  </w:footnote>
  <w:footnote w:id="163">
    <w:p w14:paraId="20D70739" w14:textId="77777777" w:rsidR="00000000" w:rsidRDefault="007478C2">
      <w:pPr>
        <w:pStyle w:val="FootnoteText"/>
      </w:pPr>
      <w:r>
        <w:rPr>
          <w:rStyle w:val="FootnoteReference"/>
        </w:rPr>
        <w:footnoteRef/>
      </w:r>
      <w:r>
        <w:rPr>
          <w:rFonts w:hint="eastAsia"/>
        </w:rPr>
        <w:t xml:space="preserve"> </w:t>
      </w:r>
      <w:r>
        <w:rPr>
          <w:rFonts w:hint="eastAsia"/>
        </w:rPr>
        <w:t>若报告期内管理人的股东发生股权转让，应以法定生效日为界同时将转让前后的股东作为关联方披露；如报告期内未发生变化，则只作声明即可，不需列表。</w:t>
      </w:r>
    </w:p>
  </w:footnote>
  <w:footnote w:id="164">
    <w:p w14:paraId="743CE3B5" w14:textId="77777777" w:rsidR="00000000" w:rsidRDefault="007478C2">
      <w:pPr>
        <w:pStyle w:val="FootnoteText"/>
      </w:pPr>
      <w:r>
        <w:rPr>
          <w:rStyle w:val="FootnoteReference"/>
        </w:rPr>
        <w:footnoteRef/>
      </w:r>
      <w:r>
        <w:rPr>
          <w:rFonts w:hint="eastAsia"/>
        </w:rPr>
        <w:t xml:space="preserve"> </w:t>
      </w:r>
      <w:r>
        <w:rPr>
          <w:rFonts w:hint="eastAsia"/>
        </w:rPr>
        <w:t>本项适用于年度报告正文和摘要，也适用于中期报告正文和摘要；年度报告应列示两个年度的数据，中期报告应列示本报告期及上年度可比期间的关联方交易；报告期内未发生相关关联方交易的，则在各项下作声明即可，不必列表；如本期为关联方，但上年度可比期间还不是关联方，则在上期的表格中不需要披露上期的数据。</w:t>
      </w:r>
    </w:p>
  </w:footnote>
  <w:footnote w:id="165">
    <w:p w14:paraId="5EF88AF7" w14:textId="77777777" w:rsidR="00000000" w:rsidRDefault="007478C2">
      <w:pPr>
        <w:pStyle w:val="FootnoteText"/>
      </w:pPr>
      <w:r>
        <w:rPr>
          <w:rStyle w:val="FootnoteReference"/>
        </w:rPr>
        <w:footnoteRef/>
      </w:r>
      <w:r>
        <w:rPr>
          <w:rFonts w:hint="eastAsia"/>
        </w:rPr>
        <w:t xml:space="preserve"> </w:t>
      </w:r>
      <w:r>
        <w:rPr>
          <w:rFonts w:hint="eastAsia"/>
        </w:rPr>
        <w:t>对于通过关联方交易单元进行的其他类别交易（如债券交易、债券回购交</w:t>
      </w:r>
      <w:r>
        <w:rPr>
          <w:rFonts w:hint="eastAsia"/>
        </w:rPr>
        <w:t>易、基金交易等），在涉及支付关联方费用的情况下，需参照股票交易要求进行披露，如不涉及支付关联方费用，且根据重要性原则不需填列，则可不作声明；如没有通过关联方交易单元进行交易，则不需列表，只需作相关声明。</w:t>
      </w:r>
    </w:p>
  </w:footnote>
  <w:footnote w:id="166">
    <w:p w14:paraId="7FF81B70" w14:textId="77777777" w:rsidR="00000000" w:rsidRDefault="007478C2">
      <w:pPr>
        <w:pStyle w:val="FootnoteText"/>
      </w:pPr>
      <w:r>
        <w:rPr>
          <w:rStyle w:val="FootnoteReference"/>
        </w:rPr>
        <w:footnoteRef/>
      </w:r>
      <w:r>
        <w:t xml:space="preserve"> </w:t>
      </w:r>
      <w:r>
        <w:rPr>
          <w:rFonts w:hint="eastAsia"/>
        </w:rPr>
        <w:t>对报告期内基金合同生效的基金，“本期</w:t>
      </w:r>
      <w:r>
        <w:rPr>
          <w:rFonts w:hint="eastAsia"/>
        </w:rPr>
        <w:t>_</w:t>
      </w:r>
      <w:r>
        <w:rPr>
          <w:rFonts w:hint="eastAsia"/>
        </w:rPr>
        <w:t>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日”名称调整为“本期</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日”，对上年度基金合同生效的基金，将“上年度可比期间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日”，下同。</w:t>
      </w:r>
    </w:p>
  </w:footnote>
  <w:footnote w:id="167">
    <w:p w14:paraId="6C41A599" w14:textId="77777777" w:rsidR="00000000" w:rsidRDefault="007478C2">
      <w:pPr>
        <w:pStyle w:val="FootnoteText"/>
        <w:rPr>
          <w:color w:val="000000"/>
        </w:rPr>
      </w:pPr>
      <w:r>
        <w:rPr>
          <w:rStyle w:val="FootnoteReference"/>
        </w:rPr>
        <w:footnoteRef/>
      </w:r>
      <w:r>
        <w:t xml:space="preserve"> </w:t>
      </w:r>
      <w:r>
        <w:rPr>
          <w:rFonts w:hint="eastAsia"/>
        </w:rPr>
        <w:t>按规定，基金应对</w:t>
      </w:r>
      <w:r>
        <w:rPr>
          <w:rFonts w:hint="eastAsia"/>
        </w:rPr>
        <w:t>交易佣金的计算方式、佣金计算比率是否公允、管理人因此从关联方获得的具体服务内容（如关联</w:t>
      </w:r>
      <w:r>
        <w:rPr>
          <w:rFonts w:hint="eastAsia"/>
          <w:color w:val="000000"/>
        </w:rPr>
        <w:t>方对基金管理人提供的研究服务）等作出说明，此项内容在表下标注中予以列示。</w:t>
      </w:r>
    </w:p>
  </w:footnote>
  <w:footnote w:id="168">
    <w:p w14:paraId="2D7ADFFC"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指当期发生的基金应支付关联方的相关费用。</w:t>
      </w:r>
    </w:p>
  </w:footnote>
  <w:footnote w:id="169">
    <w:p w14:paraId="5DEF94B2"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对于财务报告期间已计提的管理费或业绩报酬未能充分反映组合实际应计提的管理费或业绩报酬的基金，此处应当包含已实现的业绩报酬或浮动管理费等。</w:t>
      </w:r>
    </w:p>
  </w:footnote>
  <w:footnote w:id="170">
    <w:p w14:paraId="4B285BD0" w14:textId="77777777" w:rsidR="00000000" w:rsidRDefault="007478C2">
      <w:pPr>
        <w:pStyle w:val="FootnoteText"/>
      </w:pPr>
      <w:r>
        <w:rPr>
          <w:rStyle w:val="FootnoteReference"/>
        </w:rPr>
        <w:footnoteRef/>
      </w:r>
      <w:r>
        <w:rPr>
          <w:rFonts w:hint="eastAsia"/>
        </w:rPr>
        <w:t xml:space="preserve"> </w:t>
      </w:r>
      <w:r>
        <w:rPr>
          <w:rFonts w:hint="eastAsia"/>
        </w:rPr>
        <w:t>应根据《开放式证券投资基金销售费用管理规定》的实施日期、第</w:t>
      </w:r>
      <w:r>
        <w:rPr>
          <w:rFonts w:hint="eastAsia"/>
        </w:rPr>
        <w:t>14</w:t>
      </w:r>
      <w:r>
        <w:rPr>
          <w:rFonts w:hint="eastAsia"/>
        </w:rPr>
        <w:t>条以及第</w:t>
      </w:r>
      <w:r>
        <w:rPr>
          <w:rFonts w:hint="eastAsia"/>
        </w:rPr>
        <w:t>17</w:t>
      </w:r>
      <w:r>
        <w:rPr>
          <w:rFonts w:hint="eastAsia"/>
        </w:rPr>
        <w:t>条等相关规定确定该项的披露起始日、计算及列示，按该规定第</w:t>
      </w:r>
      <w:r>
        <w:rPr>
          <w:rFonts w:hint="eastAsia"/>
        </w:rPr>
        <w:t>14</w:t>
      </w:r>
      <w:r>
        <w:rPr>
          <w:rFonts w:hint="eastAsia"/>
        </w:rPr>
        <w:t>条，基金管理人与基金销售机</w:t>
      </w:r>
      <w:r>
        <w:rPr>
          <w:rFonts w:hint="eastAsia"/>
        </w:rPr>
        <w:t>构可以在基金销售协议中约定依据销售机构销售基金的保有量提取一定比例的客户维护费，用以向基金销售机构支付客户服务及销售活动中产生的相关费用，客户维护费从基金管理费中列支。</w:t>
      </w:r>
    </w:p>
  </w:footnote>
  <w:footnote w:id="171">
    <w:p w14:paraId="66570AA9" w14:textId="77777777" w:rsidR="00000000" w:rsidRDefault="007478C2">
      <w:pPr>
        <w:pStyle w:val="FootnoteText"/>
      </w:pPr>
      <w:r>
        <w:rPr>
          <w:rStyle w:val="FootnoteReference"/>
        </w:rPr>
        <w:footnoteRef/>
      </w:r>
      <w:r>
        <w:rPr>
          <w:rFonts w:hint="eastAsia"/>
        </w:rPr>
        <w:t xml:space="preserve"> </w:t>
      </w:r>
      <w:r>
        <w:rPr>
          <w:rFonts w:hint="eastAsia"/>
        </w:rPr>
        <w:t>主要适用于</w:t>
      </w:r>
      <w:r>
        <w:rPr>
          <w:rFonts w:hint="eastAsia"/>
        </w:rPr>
        <w:t>MOM</w:t>
      </w:r>
      <w:r>
        <w:rPr>
          <w:rFonts w:hint="eastAsia"/>
        </w:rPr>
        <w:t>产品年度报告，中期报告不填列，</w:t>
      </w:r>
      <w:r>
        <w:t>其他类别基金可不列示此项。</w:t>
      </w:r>
    </w:p>
  </w:footnote>
  <w:footnote w:id="172">
    <w:p w14:paraId="3440D5E7" w14:textId="77777777" w:rsidR="00000000" w:rsidRDefault="007478C2">
      <w:pPr>
        <w:pStyle w:val="FootnoteText"/>
      </w:pPr>
      <w:r>
        <w:rPr>
          <w:rStyle w:val="FootnoteReference"/>
        </w:rPr>
        <w:footnoteRef/>
      </w:r>
      <w:r>
        <w:rPr>
          <w:rFonts w:hint="eastAsia"/>
        </w:rPr>
        <w:t xml:space="preserve"> </w:t>
      </w:r>
      <w:r>
        <w:rPr>
          <w:rFonts w:hint="eastAsia"/>
        </w:rPr>
        <w:t>应在表下标注说明支付给管理人的管理费（含业绩报酬）的计算标准、计算方式等。</w:t>
      </w:r>
    </w:p>
  </w:footnote>
  <w:footnote w:id="173">
    <w:p w14:paraId="365AD6F6" w14:textId="77777777" w:rsidR="00000000" w:rsidRDefault="007478C2">
      <w:pPr>
        <w:pStyle w:val="FootnoteText"/>
      </w:pPr>
      <w:r>
        <w:rPr>
          <w:rStyle w:val="FootnoteReference"/>
        </w:rPr>
        <w:footnoteRef/>
      </w:r>
      <w:r>
        <w:rPr>
          <w:rFonts w:hint="eastAsia"/>
        </w:rPr>
        <w:t>.</w:t>
      </w:r>
      <w:r>
        <w:t xml:space="preserve"> </w:t>
      </w:r>
      <w:r>
        <w:rPr>
          <w:rFonts w:hint="eastAsia"/>
        </w:rPr>
        <w:t>主要适用于</w:t>
      </w:r>
      <w:r>
        <w:rPr>
          <w:rFonts w:hint="eastAsia"/>
        </w:rPr>
        <w:t>MOM</w:t>
      </w:r>
      <w:r>
        <w:rPr>
          <w:rFonts w:hint="eastAsia"/>
        </w:rPr>
        <w:t>产品年度报告，中期报告不填列，</w:t>
      </w:r>
      <w:r>
        <w:t>其他类别基金可不列示此项</w:t>
      </w:r>
      <w:r>
        <w:rPr>
          <w:rFonts w:hint="eastAsia"/>
        </w:rPr>
        <w:t>。</w:t>
      </w:r>
    </w:p>
  </w:footnote>
  <w:footnote w:id="174">
    <w:p w14:paraId="55F55F40" w14:textId="77777777" w:rsidR="00000000" w:rsidRDefault="007478C2">
      <w:pPr>
        <w:pStyle w:val="FootnoteText"/>
      </w:pPr>
      <w:r>
        <w:rPr>
          <w:rStyle w:val="FootnoteReference"/>
        </w:rPr>
        <w:footnoteRef/>
      </w:r>
      <w:r>
        <w:rPr>
          <w:rFonts w:hint="eastAsia"/>
        </w:rPr>
        <w:t xml:space="preserve"> </w:t>
      </w:r>
      <w:r>
        <w:rPr>
          <w:rFonts w:hint="eastAsia"/>
        </w:rPr>
        <w:t>应在表下标注说明支付给托管人的托管费的计算标准、计算方式等。</w:t>
      </w:r>
    </w:p>
  </w:footnote>
  <w:footnote w:id="175">
    <w:p w14:paraId="415409D2" w14:textId="77777777" w:rsidR="00000000" w:rsidRDefault="007478C2">
      <w:pPr>
        <w:pStyle w:val="FootnoteText"/>
      </w:pPr>
      <w:r>
        <w:rPr>
          <w:rStyle w:val="FootnoteReference"/>
        </w:rPr>
        <w:footnoteRef/>
      </w:r>
      <w:r>
        <w:t xml:space="preserve"> </w:t>
      </w:r>
      <w:r>
        <w:rPr>
          <w:rFonts w:hint="eastAsia"/>
        </w:rPr>
        <w:t>只适用于基金发售文件或相关法规明确</w:t>
      </w:r>
      <w:r>
        <w:rPr>
          <w:rFonts w:hint="eastAsia"/>
        </w:rPr>
        <w:t>采用或允许采用该费用项目的基金，其他类别基金不列示；应在表下标注说明销售服务费的计算标准、计算方式等。</w:t>
      </w:r>
    </w:p>
  </w:footnote>
  <w:footnote w:id="176">
    <w:p w14:paraId="50098286" w14:textId="77777777" w:rsidR="00000000" w:rsidRDefault="007478C2">
      <w:pPr>
        <w:pStyle w:val="FootnoteText"/>
      </w:pPr>
      <w:r>
        <w:rPr>
          <w:rStyle w:val="FootnoteReference"/>
        </w:rPr>
        <w:footnoteRef/>
      </w:r>
      <w:r>
        <w:rPr>
          <w:rFonts w:ascii="宋体" w:hAnsi="宋体" w:hint="eastAsia"/>
          <w:kern w:val="0"/>
        </w:rPr>
        <w:t xml:space="preserve"> </w:t>
      </w:r>
      <w:r>
        <w:rPr>
          <w:rFonts w:ascii="宋体" w:hAnsi="宋体" w:hint="eastAsia"/>
          <w:kern w:val="0"/>
        </w:rPr>
        <w:t>分级基金需按级别分列列示，</w:t>
      </w:r>
      <w:r>
        <w:rPr>
          <w:rFonts w:hint="eastAsia"/>
        </w:rPr>
        <w:t>本行的设置适用于分级基金，前两个空格分别填列下属分级基金的简称，其他类别基金不需列示本行。</w:t>
      </w:r>
    </w:p>
  </w:footnote>
  <w:footnote w:id="177">
    <w:p w14:paraId="17E1223A" w14:textId="77777777" w:rsidR="00000000" w:rsidRDefault="007478C2">
      <w:pPr>
        <w:pStyle w:val="FootnoteText"/>
      </w:pPr>
      <w:r>
        <w:rPr>
          <w:rStyle w:val="FootnoteReference"/>
        </w:rPr>
        <w:footnoteRef/>
      </w:r>
      <w:r>
        <w:t xml:space="preserve"> </w:t>
      </w:r>
      <w:r>
        <w:rPr>
          <w:rFonts w:hint="eastAsia"/>
        </w:rPr>
        <w:t>指初始成交金额，正回购中的交易金额同理。</w:t>
      </w:r>
    </w:p>
  </w:footnote>
  <w:footnote w:id="178">
    <w:p w14:paraId="32EAD2DA" w14:textId="77777777" w:rsidR="00000000" w:rsidRDefault="007478C2">
      <w:pPr>
        <w:pStyle w:val="FootnoteText"/>
        <w:rPr>
          <w:rFonts w:ascii="宋体" w:hAnsi="宋体"/>
        </w:rPr>
      </w:pPr>
      <w:r>
        <w:rPr>
          <w:rStyle w:val="FootnoteReference"/>
        </w:rPr>
        <w:footnoteRef/>
      </w:r>
      <w:r>
        <w:rPr>
          <w:rFonts w:ascii="宋体" w:hAnsi="宋体" w:hint="eastAsia"/>
        </w:rPr>
        <w:t>合约展期的算作</w:t>
      </w:r>
      <w:r>
        <w:rPr>
          <w:rFonts w:ascii="宋体" w:hAnsi="宋体"/>
        </w:rPr>
        <w:t>一笔新的交易</w:t>
      </w:r>
      <w:r>
        <w:rPr>
          <w:rFonts w:ascii="宋体" w:hAnsi="宋体" w:hint="eastAsia"/>
        </w:rPr>
        <w:t>，此处交易</w:t>
      </w:r>
      <w:r>
        <w:rPr>
          <w:rFonts w:ascii="宋体" w:hAnsi="宋体"/>
        </w:rPr>
        <w:t>金额为</w:t>
      </w:r>
      <w:r>
        <w:rPr>
          <w:rFonts w:ascii="宋体" w:hAnsi="宋体" w:hint="eastAsia"/>
        </w:rPr>
        <w:t>首笔成交金额</w:t>
      </w:r>
      <w:r>
        <w:rPr>
          <w:rFonts w:ascii="宋体" w:hAnsi="宋体"/>
        </w:rPr>
        <w:t>与</w:t>
      </w:r>
      <w:r>
        <w:rPr>
          <w:rFonts w:ascii="宋体" w:hAnsi="宋体" w:hint="eastAsia"/>
        </w:rPr>
        <w:t>展期日成交金额的</w:t>
      </w:r>
      <w:r>
        <w:rPr>
          <w:rFonts w:ascii="宋体" w:hAnsi="宋体"/>
        </w:rPr>
        <w:t>累计。</w:t>
      </w:r>
    </w:p>
  </w:footnote>
  <w:footnote w:id="179">
    <w:p w14:paraId="75A7CF7B" w14:textId="77777777" w:rsidR="00000000" w:rsidRDefault="007478C2">
      <w:pPr>
        <w:pStyle w:val="FootnoteText"/>
        <w:rPr>
          <w:rFonts w:ascii="宋体" w:hAnsi="宋体"/>
        </w:rPr>
      </w:pPr>
      <w:r>
        <w:rPr>
          <w:rStyle w:val="FootnoteReference"/>
        </w:rPr>
        <w:footnoteRef/>
      </w:r>
      <w:r>
        <w:rPr>
          <w:rFonts w:ascii="宋体" w:hAnsi="宋体" w:hint="eastAsia"/>
        </w:rPr>
        <w:t>包含因借入人未能按期归还产生的罚息和证券出借违约金等。</w:t>
      </w:r>
    </w:p>
  </w:footnote>
  <w:footnote w:id="180">
    <w:p w14:paraId="41CF9D2A" w14:textId="77777777" w:rsidR="00000000" w:rsidRDefault="007478C2">
      <w:pPr>
        <w:pStyle w:val="FootnoteText"/>
        <w:rPr>
          <w:rFonts w:ascii="宋体" w:hAnsi="宋体"/>
        </w:rPr>
      </w:pPr>
      <w:r>
        <w:rPr>
          <w:rStyle w:val="FootnoteReference"/>
        </w:rPr>
        <w:footnoteRef/>
      </w:r>
      <w:r>
        <w:rPr>
          <w:rFonts w:ascii="宋体" w:hAnsi="宋体"/>
        </w:rPr>
        <w:t>与上年度定期报告披露</w:t>
      </w:r>
      <w:r>
        <w:rPr>
          <w:rFonts w:ascii="宋体" w:hAnsi="宋体" w:hint="eastAsia"/>
        </w:rPr>
        <w:t>内容</w:t>
      </w:r>
      <w:r>
        <w:rPr>
          <w:rFonts w:ascii="宋体" w:hAnsi="宋体"/>
        </w:rPr>
        <w:t>不一致的</w:t>
      </w:r>
      <w:r>
        <w:rPr>
          <w:rFonts w:ascii="宋体" w:hAnsi="宋体" w:hint="eastAsia"/>
        </w:rPr>
        <w:t>，</w:t>
      </w:r>
      <w:r>
        <w:rPr>
          <w:rFonts w:ascii="宋体" w:hAnsi="宋体"/>
        </w:rPr>
        <w:t>需在表格下方</w:t>
      </w:r>
      <w:r>
        <w:rPr>
          <w:rFonts w:ascii="宋体" w:hAnsi="宋体" w:hint="eastAsia"/>
        </w:rPr>
        <w:t>备注</w:t>
      </w:r>
      <w:r>
        <w:rPr>
          <w:rFonts w:ascii="宋体" w:hAnsi="宋体"/>
        </w:rPr>
        <w:t>说明原因。</w:t>
      </w:r>
    </w:p>
  </w:footnote>
  <w:footnote w:id="181">
    <w:p w14:paraId="54CD3B49" w14:textId="77777777" w:rsidR="00000000" w:rsidRDefault="007478C2">
      <w:pPr>
        <w:pStyle w:val="FootnoteText"/>
      </w:pPr>
      <w:r>
        <w:rPr>
          <w:rStyle w:val="FootnoteReference"/>
        </w:rPr>
        <w:footnoteRef/>
      </w:r>
      <w:r>
        <w:rPr>
          <w:rFonts w:ascii="宋体" w:hAnsi="宋体" w:hint="eastAsia"/>
        </w:rPr>
        <w:t>合约展期</w:t>
      </w:r>
      <w:r>
        <w:rPr>
          <w:rFonts w:ascii="宋体" w:hAnsi="宋体"/>
        </w:rPr>
        <w:t>的</w:t>
      </w:r>
      <w:r>
        <w:rPr>
          <w:rFonts w:ascii="宋体" w:hAnsi="宋体" w:hint="eastAsia"/>
        </w:rPr>
        <w:t>填写</w:t>
      </w:r>
      <w:r>
        <w:rPr>
          <w:rFonts w:ascii="宋体" w:hAnsi="宋体"/>
        </w:rPr>
        <w:t>新的合约</w:t>
      </w:r>
      <w:r>
        <w:rPr>
          <w:rFonts w:ascii="宋体" w:hAnsi="宋体" w:hint="eastAsia"/>
        </w:rPr>
        <w:t>编号，</w:t>
      </w:r>
      <w:r>
        <w:rPr>
          <w:rFonts w:ascii="宋体" w:hAnsi="宋体"/>
        </w:rPr>
        <w:t>下同</w:t>
      </w:r>
      <w:r>
        <w:rPr>
          <w:rFonts w:ascii="宋体" w:hAnsi="宋体" w:hint="eastAsia"/>
        </w:rPr>
        <w:t>。</w:t>
      </w:r>
    </w:p>
  </w:footnote>
  <w:footnote w:id="182">
    <w:p w14:paraId="60682FFE" w14:textId="77777777" w:rsidR="00000000" w:rsidRDefault="007478C2">
      <w:pPr>
        <w:pStyle w:val="FootnoteText"/>
        <w:rPr>
          <w:rFonts w:ascii="等线" w:hAnsi="等线"/>
        </w:rPr>
      </w:pPr>
      <w:r>
        <w:rPr>
          <w:rStyle w:val="FootnoteReference"/>
        </w:rPr>
        <w:footnoteRef/>
      </w:r>
      <w:r>
        <w:rPr>
          <w:rFonts w:ascii="宋体" w:hAnsi="宋体" w:hint="eastAsia"/>
        </w:rPr>
        <w:t>指初始</w:t>
      </w:r>
      <w:r>
        <w:rPr>
          <w:rFonts w:ascii="宋体" w:hAnsi="宋体"/>
        </w:rPr>
        <w:t>成交金额</w:t>
      </w:r>
      <w:r>
        <w:rPr>
          <w:rFonts w:ascii="宋体" w:hAnsi="宋体" w:hint="eastAsia"/>
        </w:rPr>
        <w:t>，合约展期的算作</w:t>
      </w:r>
      <w:r>
        <w:rPr>
          <w:rFonts w:ascii="宋体" w:hAnsi="宋体"/>
        </w:rPr>
        <w:t>一笔新的交易，</w:t>
      </w:r>
      <w:r>
        <w:rPr>
          <w:rFonts w:ascii="宋体" w:hAnsi="宋体" w:hint="eastAsia"/>
        </w:rPr>
        <w:t>按展期日成交金额单独</w:t>
      </w:r>
      <w:r>
        <w:rPr>
          <w:rFonts w:ascii="宋体" w:hAnsi="宋体"/>
        </w:rPr>
        <w:t>列示。</w:t>
      </w:r>
    </w:p>
  </w:footnote>
  <w:footnote w:id="183">
    <w:p w14:paraId="18060043" w14:textId="77777777" w:rsidR="00000000" w:rsidRDefault="007478C2">
      <w:pPr>
        <w:pStyle w:val="FootnoteText"/>
        <w:rPr>
          <w:rFonts w:ascii="等线" w:hAnsi="等线"/>
        </w:rPr>
      </w:pPr>
      <w:r>
        <w:rPr>
          <w:rStyle w:val="FootnoteReference"/>
        </w:rPr>
        <w:footnoteRef/>
      </w:r>
      <w:r>
        <w:rPr>
          <w:rFonts w:ascii="宋体" w:hAnsi="宋体" w:hint="eastAsia"/>
        </w:rPr>
        <w:t>包含因借入人未能按期归还产生的罚息和证券出借违约金等</w:t>
      </w:r>
      <w:r>
        <w:rPr>
          <w:rFonts w:ascii="宋体" w:hAnsi="宋体" w:hint="eastAsia"/>
        </w:rPr>
        <w:t>,</w:t>
      </w:r>
      <w:r>
        <w:rPr>
          <w:rFonts w:ascii="宋体" w:hAnsi="宋体" w:hint="eastAsia"/>
        </w:rPr>
        <w:t>实际利息收入与根据前述交易金额、出借期限、费率等确定的利息收入不一致的，请在表格下方备注说明原因。</w:t>
      </w:r>
    </w:p>
  </w:footnote>
  <w:footnote w:id="184">
    <w:p w14:paraId="3944CDC7" w14:textId="77777777" w:rsidR="00000000" w:rsidRDefault="007478C2">
      <w:pPr>
        <w:pStyle w:val="FootnoteText"/>
        <w:rPr>
          <w:rFonts w:ascii="等线" w:hAnsi="等线"/>
        </w:rPr>
      </w:pPr>
      <w:r>
        <w:rPr>
          <w:rStyle w:val="FootnoteReference"/>
        </w:rPr>
        <w:footnoteRef/>
      </w:r>
      <w:r>
        <w:rPr>
          <w:rFonts w:ascii="宋体" w:hAnsi="宋体"/>
        </w:rPr>
        <w:t>与上年度定期报告披露内容不一致的</w:t>
      </w:r>
      <w:r>
        <w:rPr>
          <w:rFonts w:ascii="宋体" w:hAnsi="宋体" w:hint="eastAsia"/>
        </w:rPr>
        <w:t>，</w:t>
      </w:r>
      <w:r>
        <w:rPr>
          <w:rFonts w:ascii="宋体" w:hAnsi="宋体"/>
        </w:rPr>
        <w:t>需在表格下方</w:t>
      </w:r>
      <w:r>
        <w:rPr>
          <w:rFonts w:ascii="宋体" w:hAnsi="宋体" w:hint="eastAsia"/>
        </w:rPr>
        <w:t>备注</w:t>
      </w:r>
      <w:r>
        <w:rPr>
          <w:rFonts w:ascii="宋体" w:hAnsi="宋体"/>
        </w:rPr>
        <w:t>说明原因。</w:t>
      </w:r>
    </w:p>
  </w:footnote>
  <w:footnote w:id="185">
    <w:p w14:paraId="1F97110E" w14:textId="77777777" w:rsidR="00000000" w:rsidRDefault="007478C2">
      <w:pPr>
        <w:pStyle w:val="FootnoteText"/>
      </w:pPr>
      <w:r>
        <w:rPr>
          <w:rStyle w:val="FootnoteReference"/>
        </w:rPr>
        <w:footnoteRef/>
      </w:r>
      <w:r>
        <w:rPr>
          <w:rFonts w:hint="eastAsia"/>
        </w:rPr>
        <w:t>报告期内合同生效的基金，应披露合同生效日起至报告期末投资本基金的情况，同时在表下标注说明；本部分各表下的标注应对关联方投资本基金费率的公允性进行说明。</w:t>
      </w:r>
    </w:p>
  </w:footnote>
  <w:footnote w:id="186">
    <w:p w14:paraId="0175FDB0" w14:textId="77777777" w:rsidR="00000000" w:rsidRDefault="007478C2">
      <w:pPr>
        <w:pStyle w:val="FootnoteText"/>
      </w:pPr>
      <w:r>
        <w:rPr>
          <w:rStyle w:val="FootnoteReference"/>
        </w:rPr>
        <w:footnoteRef/>
      </w:r>
      <w:r>
        <w:rPr>
          <w:rStyle w:val="FootnoteReference"/>
        </w:rPr>
        <w:t xml:space="preserve"> </w:t>
      </w:r>
      <w:r>
        <w:rPr>
          <w:rFonts w:hint="eastAsia"/>
        </w:rPr>
        <w:t>分级基金分列或分表列示。</w:t>
      </w:r>
    </w:p>
  </w:footnote>
  <w:footnote w:id="187">
    <w:p w14:paraId="2691F3E0" w14:textId="77777777" w:rsidR="00000000" w:rsidRDefault="007478C2">
      <w:pPr>
        <w:pStyle w:val="FootnoteText"/>
      </w:pPr>
      <w:r>
        <w:rPr>
          <w:rStyle w:val="FootnoteReference"/>
        </w:rPr>
        <w:footnoteRef/>
      </w:r>
      <w:r>
        <w:t xml:space="preserve"> </w:t>
      </w:r>
      <w:r>
        <w:rPr>
          <w:rFonts w:hint="eastAsia"/>
        </w:rPr>
        <w:t>本项适用于管理人在基金募集期</w:t>
      </w:r>
      <w:r>
        <w:rPr>
          <w:rFonts w:hint="eastAsia"/>
        </w:rPr>
        <w:t>间认购的情况：如果基金是上年度可比期间成立的，此项的本期数以“－”列示，上期数则据实填列；如果基金是本期成立的，此表的上期数以“－”填列，此项的本期数则据实填列，</w:t>
      </w:r>
      <w:r>
        <w:t>“</w:t>
      </w:r>
      <w:r>
        <w:rPr>
          <w:rFonts w:hint="eastAsia"/>
        </w:rPr>
        <w:t>期初持有的基金份额</w:t>
      </w:r>
      <w:r>
        <w:t>”</w:t>
      </w:r>
      <w:r>
        <w:rPr>
          <w:rFonts w:hint="eastAsia"/>
        </w:rPr>
        <w:t>以“－”列示。</w:t>
      </w:r>
    </w:p>
  </w:footnote>
  <w:footnote w:id="188">
    <w:p w14:paraId="48458EEC" w14:textId="77777777" w:rsidR="00000000" w:rsidRDefault="007478C2">
      <w:pPr>
        <w:pStyle w:val="FootnoteText"/>
      </w:pPr>
      <w:r>
        <w:rPr>
          <w:rStyle w:val="FootnoteReference"/>
        </w:rPr>
        <w:footnoteRef/>
      </w:r>
      <w:r>
        <w:rPr>
          <w:rFonts w:hint="eastAsia"/>
        </w:rPr>
        <w:t xml:space="preserve"> </w:t>
      </w:r>
      <w:r>
        <w:rPr>
          <w:rFonts w:hint="eastAsia"/>
        </w:rPr>
        <w:t>含红利再投、转换入份额，为便于投资者理解，可在表下标注说明。</w:t>
      </w:r>
    </w:p>
  </w:footnote>
  <w:footnote w:id="189">
    <w:p w14:paraId="2F88E211" w14:textId="77777777" w:rsidR="00000000" w:rsidRDefault="007478C2">
      <w:pPr>
        <w:pStyle w:val="FootnoteText"/>
      </w:pPr>
      <w:r>
        <w:rPr>
          <w:rStyle w:val="FootnoteReference"/>
        </w:rPr>
        <w:footnoteRef/>
      </w:r>
      <w:r>
        <w:t xml:space="preserve"> </w:t>
      </w:r>
      <w:r>
        <w:rPr>
          <w:rFonts w:hint="eastAsia"/>
        </w:rPr>
        <w:t>份额减少以“－”号填列。</w:t>
      </w:r>
    </w:p>
  </w:footnote>
  <w:footnote w:id="190">
    <w:p w14:paraId="31557EBE" w14:textId="77777777" w:rsidR="00000000" w:rsidRDefault="007478C2">
      <w:pPr>
        <w:pStyle w:val="FootnoteText"/>
      </w:pPr>
      <w:r>
        <w:rPr>
          <w:rStyle w:val="FootnoteReference"/>
        </w:rPr>
        <w:footnoteRef/>
      </w:r>
      <w:r>
        <w:t xml:space="preserve"> </w:t>
      </w:r>
      <w:r>
        <w:rPr>
          <w:rFonts w:hint="eastAsia"/>
        </w:rPr>
        <w:t>含转换出份额。</w:t>
      </w:r>
    </w:p>
  </w:footnote>
  <w:footnote w:id="191">
    <w:p w14:paraId="37EC0D53" w14:textId="77777777" w:rsidR="00000000" w:rsidRDefault="007478C2">
      <w:pPr>
        <w:pStyle w:val="FootnoteText"/>
      </w:pPr>
      <w:r>
        <w:rPr>
          <w:rStyle w:val="FootnoteReference"/>
        </w:rPr>
        <w:footnoteRef/>
      </w:r>
      <w:r>
        <w:rPr>
          <w:rFonts w:hint="eastAsia"/>
        </w:rPr>
        <w:t xml:space="preserve"> </w:t>
      </w:r>
      <w:r>
        <w:rPr>
          <w:rFonts w:hint="eastAsia"/>
        </w:rPr>
        <w:t>分级基金分表列示；此处应根据相关法规要求，披露管理人之外的其他与基金存在重大利益关系的主要关联方投资基金的情况，封闭式基金发起人持有本封闭式基金份额的信息也在此项下列示，并可在表下作相关说明。</w:t>
      </w:r>
    </w:p>
  </w:footnote>
  <w:footnote w:id="192">
    <w:p w14:paraId="75C7FBDF"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本项</w:t>
      </w:r>
      <w:r>
        <w:rPr>
          <w:color w:val="000000"/>
        </w:rPr>
        <w:t>应</w:t>
      </w:r>
      <w:r>
        <w:rPr>
          <w:rFonts w:hint="eastAsia"/>
          <w:color w:val="000000"/>
        </w:rPr>
        <w:t>包含应计利息和减值准备。</w:t>
      </w:r>
    </w:p>
  </w:footnote>
  <w:footnote w:id="193">
    <w:p w14:paraId="1416883C"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基金的证券交易结算资金通过托管人备付金账户转存于中国证券登记结算公司等结算账户，该资金如实质上类似于存放在托管人存款的，可在表下标注说明。</w:t>
      </w:r>
    </w:p>
  </w:footnote>
  <w:footnote w:id="194">
    <w:p w14:paraId="3F7520C4" w14:textId="77777777" w:rsidR="00000000" w:rsidRDefault="007478C2">
      <w:pPr>
        <w:pStyle w:val="FootnoteText"/>
        <w:rPr>
          <w:color w:val="000000"/>
        </w:rPr>
      </w:pPr>
      <w:r>
        <w:rPr>
          <w:rStyle w:val="FootnoteReference"/>
          <w:color w:val="000000"/>
        </w:rPr>
        <w:footnoteRef/>
      </w:r>
      <w:r>
        <w:rPr>
          <w:rFonts w:hint="eastAsia"/>
          <w:color w:val="000000"/>
        </w:rPr>
        <w:t xml:space="preserve"> </w:t>
      </w:r>
      <w:r>
        <w:rPr>
          <w:rFonts w:hint="eastAsia"/>
          <w:color w:val="000000"/>
        </w:rPr>
        <w:t>基金参与关联方承销证券的事项，应按相关法规要求、根据重要性原则予以披露；如基金存在法律法规禁止的关联交易行为的，则不在本部分披露，而在“管理人报告”部分披露。</w:t>
      </w:r>
    </w:p>
  </w:footnote>
  <w:footnote w:id="195">
    <w:p w14:paraId="0B76D72C" w14:textId="77777777" w:rsidR="00000000" w:rsidRDefault="007478C2">
      <w:pPr>
        <w:pStyle w:val="FootnoteText"/>
        <w:ind w:left="180" w:hangingChars="100" w:hanging="180"/>
        <w:rPr>
          <w:color w:val="000000"/>
        </w:rPr>
      </w:pPr>
      <w:r>
        <w:rPr>
          <w:rStyle w:val="FootnoteReference"/>
          <w:rFonts w:hint="eastAsia"/>
          <w:color w:val="000000"/>
        </w:rPr>
        <w:footnoteRef/>
      </w:r>
      <w:r>
        <w:rPr>
          <w:rStyle w:val="FootnoteReference"/>
          <w:rFonts w:hint="eastAsia"/>
          <w:color w:val="000000"/>
        </w:rPr>
        <w:t xml:space="preserve"> </w:t>
      </w:r>
      <w:r>
        <w:rPr>
          <w:rFonts w:hint="eastAsia"/>
          <w:color w:val="000000"/>
        </w:rPr>
        <w:t>此处填列其他关联交易事项，例如，</w:t>
      </w:r>
      <w:r>
        <w:rPr>
          <w:rFonts w:hint="eastAsia"/>
          <w:color w:val="000000"/>
        </w:rPr>
        <w:t>ETF</w:t>
      </w:r>
      <w:r>
        <w:rPr>
          <w:rFonts w:hint="eastAsia"/>
          <w:color w:val="000000"/>
        </w:rPr>
        <w:t>联接基金特有的一些关联交易事项、基金中基金投资管理人及管理人关</w:t>
      </w:r>
    </w:p>
    <w:p w14:paraId="69296FE6" w14:textId="77777777" w:rsidR="00000000" w:rsidRDefault="007478C2">
      <w:pPr>
        <w:pStyle w:val="FootnoteText"/>
        <w:ind w:leftChars="-1" w:hangingChars="1" w:hanging="2"/>
        <w:rPr>
          <w:rFonts w:ascii="仿宋_GB2312" w:eastAsia="仿宋_GB2312"/>
          <w:color w:val="000000"/>
        </w:rPr>
      </w:pPr>
      <w:r>
        <w:rPr>
          <w:rFonts w:hint="eastAsia"/>
          <w:color w:val="000000"/>
        </w:rPr>
        <w:t>联方所管理基金的情况、因指数或量化投资而持有的关联方（股东、</w:t>
      </w:r>
      <w:r>
        <w:rPr>
          <w:rFonts w:hint="eastAsia"/>
          <w:color w:val="000000"/>
        </w:rPr>
        <w:t>托管人）的证券持仓数量及占比（含可比期）等。</w:t>
      </w:r>
    </w:p>
  </w:footnote>
  <w:footnote w:id="196">
    <w:p w14:paraId="75B6BE3E" w14:textId="77777777" w:rsidR="00000000" w:rsidRDefault="007478C2">
      <w:pPr>
        <w:pStyle w:val="FootnoteText"/>
        <w:rPr>
          <w:rFonts w:ascii="仿宋_GB2312" w:eastAsia="仿宋_GB2312" w:hAnsi="仿宋_GB2312" w:cs="仿宋_GB2312"/>
        </w:rPr>
      </w:pPr>
      <w:r>
        <w:rPr>
          <w:rStyle w:val="FootnoteReference"/>
        </w:rPr>
        <w:footnoteRef/>
      </w:r>
      <w:r>
        <w:t xml:space="preserve"> </w:t>
      </w:r>
      <w:r>
        <w:rPr>
          <w:rFonts w:hint="eastAsia"/>
        </w:rPr>
        <w:t>基金中基金交易及持有基金管理人以及管理人关联方所管理基金产生的费用，其中申购费、赎回费是实际产生的费用，销售服务费、管理费和托管费等其他费用为估算费用。</w:t>
      </w:r>
    </w:p>
  </w:footnote>
  <w:footnote w:id="197">
    <w:p w14:paraId="7EAD3BBE" w14:textId="77777777" w:rsidR="00000000" w:rsidRDefault="007478C2">
      <w:pPr>
        <w:pStyle w:val="FootnoteText"/>
        <w:rPr>
          <w:rFonts w:ascii="仿宋_GB2312" w:eastAsia="仿宋_GB2312"/>
        </w:rPr>
      </w:pPr>
      <w:r>
        <w:rPr>
          <w:rStyle w:val="FootnoteReference"/>
          <w:rFonts w:hint="eastAsia"/>
        </w:rPr>
        <w:footnoteRef/>
      </w:r>
      <w:r>
        <w:rPr>
          <w:rFonts w:hint="eastAsia"/>
        </w:rPr>
        <w:t xml:space="preserve"> </w:t>
      </w:r>
      <w:r>
        <w:rPr>
          <w:rFonts w:hint="eastAsia"/>
        </w:rPr>
        <w:t>如有其它费用，应补充说明。</w:t>
      </w:r>
    </w:p>
  </w:footnote>
  <w:footnote w:id="198">
    <w:p w14:paraId="56D9E587" w14:textId="77777777" w:rsidR="00000000" w:rsidRDefault="007478C2">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本项适用于年度报告正文和中期报告正文，披露本报告期内实施的利润分配情况，对于年度报告摘要和中期报告摘要，本项可不披露；如为</w:t>
      </w:r>
      <w:r>
        <w:rPr>
          <w:rFonts w:ascii="宋体" w:hAnsi="宋体" w:hint="eastAsia"/>
          <w:color w:val="000000"/>
          <w:kern w:val="0"/>
        </w:rPr>
        <w:t>上年度批准或公告但在本报告期内实施的利润分配，可在备注栏内说明；</w:t>
      </w:r>
      <w:r>
        <w:rPr>
          <w:rFonts w:hint="eastAsia"/>
          <w:color w:val="000000"/>
        </w:rPr>
        <w:t>如为资产负债表日之后、年度报告或中期报告批准报出日之前批准、公告或实施的利润分配，在表</w:t>
      </w:r>
      <w:r>
        <w:rPr>
          <w:rFonts w:hint="eastAsia"/>
          <w:color w:val="000000"/>
        </w:rPr>
        <w:t>下标注说</w:t>
      </w:r>
      <w:r>
        <w:rPr>
          <w:rFonts w:ascii="宋体" w:hAnsi="宋体" w:hint="eastAsia"/>
          <w:color w:val="000000"/>
          <w:kern w:val="0"/>
        </w:rPr>
        <w:t>明；固定净值型货币市场基金之外的基金采用第一张表，固定净值型货币市场基金采用第二张表；对于分级基金，应分两张表列示</w:t>
      </w:r>
      <w:r>
        <w:rPr>
          <w:rFonts w:hint="eastAsia"/>
          <w:color w:val="000000"/>
        </w:rPr>
        <w:t>。</w:t>
      </w:r>
    </w:p>
  </w:footnote>
  <w:footnote w:id="199">
    <w:p w14:paraId="00474F7A"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如无利润分配，则可不列表，但需予声明。</w:t>
      </w:r>
    </w:p>
  </w:footnote>
  <w:footnote w:id="200">
    <w:p w14:paraId="4AC0B038"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一般只需填一个空格，但对于</w:t>
      </w:r>
      <w:r>
        <w:rPr>
          <w:rFonts w:hint="eastAsia"/>
          <w:color w:val="000000"/>
        </w:rPr>
        <w:t>LOF</w:t>
      </w:r>
      <w:r>
        <w:rPr>
          <w:rFonts w:hint="eastAsia"/>
          <w:color w:val="000000"/>
        </w:rPr>
        <w:t>等同时具备场内除息日和场外除息日，且两除息日不为一日的，需要按场内和场外除息日顺序分别填列两个空格，并在表下标注说明。</w:t>
      </w:r>
    </w:p>
  </w:footnote>
  <w:footnote w:id="201">
    <w:p w14:paraId="5D353753"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至少保留至小数点后第三位。</w:t>
      </w:r>
    </w:p>
  </w:footnote>
  <w:footnote w:id="202">
    <w:p w14:paraId="5D98515A" w14:textId="77777777" w:rsidR="00000000" w:rsidRDefault="007478C2">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本项适用于年度报告正文和摘要，也适用于中期报告正文和摘要；期末基金未持有相关流通受限证券的，在各项下作声明即可，不必列表。</w:t>
      </w:r>
    </w:p>
  </w:footnote>
  <w:footnote w:id="203">
    <w:p w14:paraId="3775E09B"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按不同的证券类别（如股</w:t>
      </w:r>
      <w:r>
        <w:rPr>
          <w:rFonts w:hint="eastAsia"/>
          <w:color w:val="000000"/>
        </w:rPr>
        <w:t>票、债券、权证等）分开列示；基金持有的股票在流通受限期内，如获得股票红利、送股、转增股、配股的，可在表后再增加一列“说明”，对相关情况进行说明。</w:t>
      </w:r>
    </w:p>
  </w:footnote>
  <w:footnote w:id="204">
    <w:p w14:paraId="40367E43"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本项通常</w:t>
      </w:r>
      <w:r>
        <w:rPr>
          <w:color w:val="000000"/>
        </w:rPr>
        <w:t>以月为单位</w:t>
      </w:r>
      <w:r>
        <w:rPr>
          <w:rFonts w:hint="eastAsia"/>
          <w:color w:val="000000"/>
        </w:rPr>
        <w:t>填列；若证券</w:t>
      </w:r>
      <w:r>
        <w:rPr>
          <w:color w:val="000000"/>
        </w:rPr>
        <w:t>受限期不足一个月的，可以</w:t>
      </w:r>
      <w:r>
        <w:rPr>
          <w:rFonts w:hint="eastAsia"/>
          <w:color w:val="000000"/>
        </w:rPr>
        <w:t>交易日</w:t>
      </w:r>
      <w:r>
        <w:rPr>
          <w:color w:val="000000"/>
        </w:rPr>
        <w:t>为单位</w:t>
      </w:r>
      <w:r>
        <w:rPr>
          <w:rFonts w:hint="eastAsia"/>
          <w:color w:val="000000"/>
        </w:rPr>
        <w:t>填列；</w:t>
      </w:r>
      <w:r>
        <w:rPr>
          <w:color w:val="000000"/>
        </w:rPr>
        <w:t>若</w:t>
      </w:r>
      <w:r>
        <w:rPr>
          <w:rFonts w:hint="eastAsia"/>
          <w:color w:val="000000"/>
        </w:rPr>
        <w:t>证券</w:t>
      </w:r>
      <w:r>
        <w:rPr>
          <w:color w:val="000000"/>
        </w:rPr>
        <w:t>没有明确</w:t>
      </w:r>
      <w:r>
        <w:rPr>
          <w:rFonts w:hint="eastAsia"/>
          <w:color w:val="000000"/>
        </w:rPr>
        <w:t>受限期</w:t>
      </w:r>
      <w:r>
        <w:rPr>
          <w:color w:val="000000"/>
        </w:rPr>
        <w:t>的，可以期间方式披露，例如：</w:t>
      </w:r>
      <w:r>
        <w:rPr>
          <w:rFonts w:hint="eastAsia"/>
          <w:color w:val="000000"/>
        </w:rPr>
        <w:t>1</w:t>
      </w:r>
      <w:r>
        <w:rPr>
          <w:rFonts w:hint="eastAsia"/>
          <w:color w:val="000000"/>
        </w:rPr>
        <w:t>个月内（含）、</w:t>
      </w:r>
      <w:r>
        <w:rPr>
          <w:rFonts w:hint="eastAsia"/>
          <w:color w:val="000000"/>
        </w:rPr>
        <w:t>1-6</w:t>
      </w:r>
      <w:r>
        <w:rPr>
          <w:rFonts w:hint="eastAsia"/>
          <w:color w:val="000000"/>
        </w:rPr>
        <w:t>个月（含）、</w:t>
      </w:r>
      <w:r>
        <w:rPr>
          <w:rFonts w:hint="eastAsia"/>
          <w:color w:val="000000"/>
        </w:rPr>
        <w:t>6</w:t>
      </w:r>
      <w:r>
        <w:rPr>
          <w:rFonts w:hint="eastAsia"/>
          <w:color w:val="000000"/>
        </w:rPr>
        <w:t>个月以上</w:t>
      </w:r>
      <w:r>
        <w:rPr>
          <w:color w:val="000000"/>
        </w:rPr>
        <w:t>。</w:t>
      </w:r>
    </w:p>
  </w:footnote>
  <w:footnote w:id="205">
    <w:p w14:paraId="0596B605" w14:textId="77777777" w:rsidR="00000000" w:rsidRDefault="007478C2">
      <w:pPr>
        <w:pStyle w:val="FootnoteText"/>
      </w:pPr>
      <w:r>
        <w:rPr>
          <w:rStyle w:val="FootnoteReference"/>
        </w:rPr>
        <w:footnoteRef/>
      </w:r>
      <w:r>
        <w:rPr>
          <w:rFonts w:hint="eastAsia"/>
        </w:rPr>
        <w:t xml:space="preserve"> </w:t>
      </w:r>
      <w:r>
        <w:rPr>
          <w:rFonts w:hint="eastAsia"/>
        </w:rPr>
        <w:t>如果期末同一股票既存在增发流通受限，又存在非公开发行流通受限，则分两类进行列示，并分别在“流通受限类型”一列中注明“增发流通受限”和“非公开发行流通受限”。</w:t>
      </w:r>
    </w:p>
  </w:footnote>
  <w:footnote w:id="206">
    <w:p w14:paraId="01D1A3F4" w14:textId="77777777" w:rsidR="00000000" w:rsidRDefault="007478C2">
      <w:pPr>
        <w:pStyle w:val="FootnoteText"/>
      </w:pPr>
      <w:r>
        <w:rPr>
          <w:rStyle w:val="FootnoteReference"/>
        </w:rPr>
        <w:footnoteRef/>
      </w:r>
      <w:r>
        <w:rPr>
          <w:rFonts w:hint="eastAsia"/>
        </w:rPr>
        <w:t xml:space="preserve"> </w:t>
      </w:r>
      <w:r>
        <w:rPr>
          <w:rFonts w:hint="eastAsia"/>
        </w:rPr>
        <w:t>此项主要披露期末基金持有因上</w:t>
      </w:r>
      <w:r>
        <w:rPr>
          <w:rFonts w:hint="eastAsia"/>
        </w:rPr>
        <w:t>市公司未能按交易所要求按时披露重要信息、公布的重大事项可能产生重大影响而暂时停牌股票的信息（对此类停牌股票在期末虽已复牌但交易仍不活跃、流通仍受限而未采用市价估值的，也在此项下披露），临时股东大会等其他原因停牌的股票信息可不在该部分披露。</w:t>
      </w:r>
    </w:p>
  </w:footnote>
  <w:footnote w:id="207">
    <w:p w14:paraId="628B7BB7" w14:textId="77777777" w:rsidR="00000000" w:rsidRDefault="007478C2">
      <w:pPr>
        <w:pStyle w:val="FootnoteText"/>
      </w:pPr>
      <w:r>
        <w:rPr>
          <w:rStyle w:val="FootnoteReference"/>
        </w:rPr>
        <w:footnoteRef/>
      </w:r>
      <w:r>
        <w:t xml:space="preserve"> </w:t>
      </w:r>
      <w:r>
        <w:rPr>
          <w:rFonts w:hint="eastAsia"/>
        </w:rPr>
        <w:t>如期末无正回购余额，因此没有作为抵押债券的，则不需按本项格式详细说明，只需作相关声明即可。</w:t>
      </w:r>
    </w:p>
  </w:footnote>
  <w:footnote w:id="208">
    <w:p w14:paraId="1C15FE8A" w14:textId="77777777" w:rsidR="00000000" w:rsidRDefault="007478C2">
      <w:pPr>
        <w:pStyle w:val="FootnoteText"/>
      </w:pPr>
      <w:r>
        <w:rPr>
          <w:rStyle w:val="FootnoteReference"/>
        </w:rPr>
        <w:footnoteRef/>
      </w:r>
      <w:r>
        <w:rPr>
          <w:rFonts w:ascii="宋体" w:hAnsi="宋体" w:hint="eastAsia"/>
        </w:rPr>
        <w:t xml:space="preserve"> </w:t>
      </w:r>
      <w:r>
        <w:rPr>
          <w:rFonts w:ascii="宋体" w:hAnsi="宋体" w:hint="eastAsia"/>
        </w:rPr>
        <w:t>出借</w:t>
      </w:r>
      <w:r>
        <w:rPr>
          <w:rFonts w:ascii="宋体" w:hAnsi="宋体"/>
        </w:rPr>
        <w:t>证券</w:t>
      </w:r>
      <w:r>
        <w:rPr>
          <w:rFonts w:ascii="宋体" w:hAnsi="宋体" w:hint="eastAsia"/>
        </w:rPr>
        <w:t>中</w:t>
      </w:r>
      <w:r>
        <w:rPr>
          <w:rFonts w:ascii="宋体" w:hAnsi="宋体"/>
        </w:rPr>
        <w:t>有</w:t>
      </w:r>
      <w:r>
        <w:rPr>
          <w:rFonts w:ascii="宋体" w:hAnsi="宋体" w:hint="eastAsia"/>
        </w:rPr>
        <w:t>因</w:t>
      </w:r>
      <w:r>
        <w:rPr>
          <w:rFonts w:ascii="宋体" w:hAnsi="宋体"/>
        </w:rPr>
        <w:t>认购新发</w:t>
      </w:r>
      <w:r>
        <w:rPr>
          <w:rFonts w:ascii="宋体" w:hAnsi="宋体"/>
        </w:rPr>
        <w:t>/</w:t>
      </w:r>
      <w:r>
        <w:rPr>
          <w:rFonts w:ascii="宋体" w:hAnsi="宋体"/>
        </w:rPr>
        <w:t>增发或暂时停牌</w:t>
      </w:r>
      <w:r>
        <w:rPr>
          <w:rFonts w:ascii="宋体" w:hAnsi="宋体" w:hint="eastAsia"/>
        </w:rPr>
        <w:t>等</w:t>
      </w:r>
      <w:r>
        <w:rPr>
          <w:rFonts w:ascii="宋体" w:hAnsi="宋体"/>
        </w:rPr>
        <w:t>其他流通</w:t>
      </w:r>
      <w:r>
        <w:rPr>
          <w:rFonts w:ascii="宋体" w:hAnsi="宋体" w:hint="eastAsia"/>
        </w:rPr>
        <w:t>受限情形</w:t>
      </w:r>
      <w:r>
        <w:rPr>
          <w:rFonts w:ascii="宋体" w:hAnsi="宋体"/>
        </w:rPr>
        <w:t>的，</w:t>
      </w:r>
      <w:r>
        <w:rPr>
          <w:rFonts w:ascii="宋体" w:hAnsi="宋体" w:hint="eastAsia"/>
        </w:rPr>
        <w:t>需在</w:t>
      </w:r>
      <w:r>
        <w:rPr>
          <w:rFonts w:ascii="宋体" w:hAnsi="宋体"/>
        </w:rPr>
        <w:t>表格下方备注</w:t>
      </w:r>
      <w:r>
        <w:rPr>
          <w:rFonts w:ascii="宋体" w:hAnsi="宋体" w:hint="eastAsia"/>
        </w:rPr>
        <w:t>说明“出借证券中如有</w:t>
      </w:r>
      <w:r>
        <w:rPr>
          <w:rFonts w:ascii="宋体" w:hAnsi="宋体"/>
        </w:rPr>
        <w:t>其他流通受限</w:t>
      </w:r>
      <w:r>
        <w:rPr>
          <w:rFonts w:ascii="宋体" w:hAnsi="宋体" w:hint="eastAsia"/>
        </w:rPr>
        <w:t>的</w:t>
      </w:r>
      <w:r>
        <w:rPr>
          <w:rFonts w:ascii="宋体" w:hAnsi="宋体"/>
        </w:rPr>
        <w:t>情况详见</w:t>
      </w:r>
      <w:r>
        <w:rPr>
          <w:rFonts w:ascii="宋体" w:hAnsi="宋体" w:hint="eastAsia"/>
        </w:rPr>
        <w:t>本报告‘本基金</w:t>
      </w:r>
      <w:r>
        <w:rPr>
          <w:rFonts w:ascii="宋体" w:hAnsi="宋体"/>
        </w:rPr>
        <w:t>持有的流通</w:t>
      </w:r>
      <w:r>
        <w:rPr>
          <w:rFonts w:ascii="宋体" w:hAnsi="宋体" w:hint="eastAsia"/>
        </w:rPr>
        <w:t>受限</w:t>
      </w:r>
      <w:r>
        <w:rPr>
          <w:rFonts w:ascii="宋体" w:hAnsi="宋体"/>
        </w:rPr>
        <w:t>证券</w:t>
      </w:r>
      <w:r>
        <w:rPr>
          <w:rFonts w:ascii="宋体" w:hAnsi="宋体"/>
        </w:rPr>
        <w:t>’</w:t>
      </w:r>
      <w:r>
        <w:rPr>
          <w:rFonts w:ascii="宋体" w:hAnsi="宋体" w:hint="eastAsia"/>
        </w:rPr>
        <w:t>部分内容。</w:t>
      </w:r>
      <w:r>
        <w:rPr>
          <w:rFonts w:ascii="宋体" w:hAnsi="宋体"/>
        </w:rPr>
        <w:t>”</w:t>
      </w:r>
    </w:p>
  </w:footnote>
  <w:footnote w:id="209">
    <w:p w14:paraId="12D2C38F" w14:textId="77777777" w:rsidR="00000000" w:rsidRDefault="007478C2">
      <w:pPr>
        <w:pStyle w:val="FootnoteText"/>
      </w:pPr>
      <w:r>
        <w:rPr>
          <w:rStyle w:val="FootnoteReference"/>
        </w:rPr>
        <w:footnoteRef/>
      </w:r>
      <w:r>
        <w:rPr>
          <w:rFonts w:hint="eastAsia"/>
        </w:rPr>
        <w:t xml:space="preserve"> </w:t>
      </w:r>
      <w:r>
        <w:rPr>
          <w:rFonts w:hint="eastAsia"/>
        </w:rPr>
        <w:t>若</w:t>
      </w:r>
      <w:r>
        <w:rPr>
          <w:rFonts w:hint="eastAsia"/>
        </w:rPr>
        <w:t>单个证券涉及多笔合约，可填写不同合约到期日区间，如“</w:t>
      </w:r>
      <w:r>
        <w:rPr>
          <w:rFonts w:hint="eastAsia"/>
        </w:rPr>
        <w:t>_</w:t>
      </w:r>
      <w:r>
        <w:rPr>
          <w:rFonts w:hint="eastAsia"/>
        </w:rPr>
        <w:t>年</w:t>
      </w:r>
      <w:r>
        <w:rPr>
          <w:rFonts w:hint="eastAsia"/>
        </w:rPr>
        <w:t>_</w:t>
      </w:r>
      <w:r>
        <w:rPr>
          <w:rFonts w:hint="eastAsia"/>
        </w:rPr>
        <w:t>月</w:t>
      </w:r>
      <w:r>
        <w:rPr>
          <w:rFonts w:hint="eastAsia"/>
        </w:rPr>
        <w:t>_</w:t>
      </w:r>
      <w:r>
        <w:rPr>
          <w:rFonts w:hint="eastAsia"/>
        </w:rPr>
        <w:t>日—</w:t>
      </w:r>
      <w:r>
        <w:rPr>
          <w:rFonts w:hint="eastAsia"/>
        </w:rPr>
        <w:t>_</w:t>
      </w:r>
      <w:r>
        <w:rPr>
          <w:rFonts w:hint="eastAsia"/>
        </w:rPr>
        <w:t>年</w:t>
      </w:r>
      <w:r>
        <w:rPr>
          <w:rFonts w:hint="eastAsia"/>
        </w:rPr>
        <w:t>_</w:t>
      </w:r>
      <w:r>
        <w:rPr>
          <w:rFonts w:hint="eastAsia"/>
        </w:rPr>
        <w:t>月</w:t>
      </w:r>
      <w:r>
        <w:rPr>
          <w:rFonts w:hint="eastAsia"/>
        </w:rPr>
        <w:t>_</w:t>
      </w:r>
      <w:r>
        <w:rPr>
          <w:rFonts w:hint="eastAsia"/>
        </w:rPr>
        <w:t>日”。</w:t>
      </w:r>
    </w:p>
  </w:footnote>
  <w:footnote w:id="210">
    <w:p w14:paraId="3AA50D1B" w14:textId="77777777" w:rsidR="00000000" w:rsidRDefault="007478C2">
      <w:pPr>
        <w:pStyle w:val="FootnoteText"/>
      </w:pPr>
      <w:r>
        <w:rPr>
          <w:rStyle w:val="FootnoteReference"/>
        </w:rPr>
        <w:footnoteRef/>
      </w:r>
      <w:r>
        <w:rPr>
          <w:rFonts w:hint="eastAsia"/>
        </w:rPr>
        <w:t xml:space="preserve"> </w:t>
      </w:r>
      <w:r>
        <w:rPr>
          <w:rFonts w:hint="eastAsia"/>
        </w:rPr>
        <w:t>本项适用于年度报告正文和中期报告正文，年度报告摘要和半年报摘要可不披露；本项主要披露与基金持有的金融工具风险相关的描述性信息和数量性信息，至少包括：（</w:t>
      </w:r>
      <w:r>
        <w:rPr>
          <w:rFonts w:hint="eastAsia"/>
        </w:rPr>
        <w:t>1</w:t>
      </w:r>
      <w:r>
        <w:rPr>
          <w:rFonts w:hint="eastAsia"/>
        </w:rPr>
        <w:t>）基金的信用风险、流动性风险及市场风险的形成原因，风险管理的目标、政策和过程以及计量风险的方法。上述描述信息在报告期发生改变的，应作出说明。（</w:t>
      </w:r>
      <w:r>
        <w:rPr>
          <w:rFonts w:hint="eastAsia"/>
        </w:rPr>
        <w:t>2</w:t>
      </w:r>
      <w:r>
        <w:rPr>
          <w:rFonts w:hint="eastAsia"/>
        </w:rPr>
        <w:t>）本期末及上年度末与上述风险相关的数量信息，例如，金融资产和金融负债按剩余到期日所作的到期期限分析、各类市场风险的敏感性分析及使</w:t>
      </w:r>
      <w:r>
        <w:rPr>
          <w:rFonts w:hint="eastAsia"/>
        </w:rPr>
        <w:t>用的方法与假设。敏感性分析的披露不能反映金融工具内在市场风险的，应披露该事实及原因。</w:t>
      </w:r>
    </w:p>
  </w:footnote>
  <w:footnote w:id="211">
    <w:p w14:paraId="68F49B93" w14:textId="77777777" w:rsidR="00000000" w:rsidRDefault="007478C2">
      <w:pPr>
        <w:pStyle w:val="FootnoteText"/>
      </w:pPr>
      <w:r>
        <w:rPr>
          <w:rStyle w:val="FootnoteReference"/>
        </w:rPr>
        <w:footnoteRef/>
      </w:r>
      <w:r>
        <w:t xml:space="preserve"> </w:t>
      </w:r>
      <w:r>
        <w:rPr>
          <w:rFonts w:hint="eastAsia"/>
        </w:rPr>
        <w:t>基金应根据自身组合情况，结合所投资品种的评级，参考本项格式（即列表及各表项为可选，不强制所有基金都按列表格式填报，下同）列示信用风险信息。</w:t>
      </w:r>
    </w:p>
  </w:footnote>
  <w:footnote w:id="212">
    <w:p w14:paraId="0B013D48" w14:textId="77777777" w:rsidR="00000000" w:rsidRDefault="007478C2">
      <w:pPr>
        <w:pStyle w:val="FootnoteText"/>
      </w:pPr>
      <w:r>
        <w:rPr>
          <w:rStyle w:val="FootnoteReference"/>
        </w:rPr>
        <w:footnoteRef/>
      </w:r>
      <w:r>
        <w:t xml:space="preserve"> </w:t>
      </w:r>
      <w:r>
        <w:rPr>
          <w:rFonts w:hint="eastAsia"/>
        </w:rPr>
        <w:t>基金的债券投资涉及信用评级标准的，可结合本基金所投资的债券评级具体情况，参考本表格式列示，并在表下对评级分类进行标注说明，下表</w:t>
      </w:r>
      <w:r>
        <w:rPr>
          <w:rFonts w:hint="eastAsia"/>
        </w:rPr>
        <w:t>7.4.13.2.2</w:t>
      </w:r>
      <w:r>
        <w:rPr>
          <w:rFonts w:hint="eastAsia"/>
        </w:rPr>
        <w:t>同理。</w:t>
      </w:r>
    </w:p>
  </w:footnote>
  <w:footnote w:id="213">
    <w:p w14:paraId="4998B5B1" w14:textId="77777777" w:rsidR="00000000" w:rsidRDefault="007478C2">
      <w:pPr>
        <w:pStyle w:val="FootnoteText"/>
      </w:pPr>
      <w:r>
        <w:rPr>
          <w:rStyle w:val="FootnoteReference"/>
        </w:rPr>
        <w:footnoteRef/>
      </w:r>
      <w:r>
        <w:t xml:space="preserve"> </w:t>
      </w:r>
      <w:r>
        <w:rPr>
          <w:rFonts w:hint="eastAsia"/>
        </w:rPr>
        <w:t>基金应根据自身组合流动性风险及管理情况列示流动性风险信息，本表仅供参考（可根据基金组合情况选择确定各期限段），不适用或该</w:t>
      </w:r>
      <w:r>
        <w:rPr>
          <w:rFonts w:hint="eastAsia"/>
        </w:rPr>
        <w:t>表所涉及相关信息不重要的，可以不填列该表。</w:t>
      </w:r>
    </w:p>
  </w:footnote>
  <w:footnote w:id="214">
    <w:p w14:paraId="027F2C88" w14:textId="77777777" w:rsidR="00000000" w:rsidRDefault="007478C2">
      <w:pPr>
        <w:pStyle w:val="FootnoteText"/>
        <w:rPr>
          <w:rFonts w:ascii="宋体" w:hAnsi="宋体"/>
        </w:rPr>
      </w:pPr>
      <w:r>
        <w:rPr>
          <w:rStyle w:val="FootnoteReference"/>
          <w:rFonts w:ascii="仿宋_GB2312" w:eastAsia="仿宋_GB2312" w:hint="eastAsia"/>
        </w:rPr>
        <w:footnoteRef/>
      </w:r>
      <w:r>
        <w:rPr>
          <w:rFonts w:ascii="宋体" w:hAnsi="宋体" w:hint="eastAsia"/>
        </w:rPr>
        <w:t>根据《公开募集开放式证券投资基金流动性风险管理规定》，基金持续运作过程中，应当在基金年度报告和</w:t>
      </w:r>
      <w:r>
        <w:rPr>
          <w:rFonts w:hint="eastAsia"/>
        </w:rPr>
        <w:t>中期</w:t>
      </w:r>
      <w:r>
        <w:rPr>
          <w:rFonts w:ascii="宋体" w:hAnsi="宋体" w:hint="eastAsia"/>
        </w:rPr>
        <w:t>报告中披露基金组合资产情况及其流动性风险分析等。</w:t>
      </w:r>
    </w:p>
  </w:footnote>
  <w:footnote w:id="215">
    <w:p w14:paraId="63DC2017" w14:textId="77777777" w:rsidR="00000000" w:rsidRDefault="007478C2">
      <w:pPr>
        <w:pStyle w:val="FootnoteText"/>
      </w:pPr>
      <w:r>
        <w:rPr>
          <w:rStyle w:val="FootnoteReference"/>
        </w:rPr>
        <w:footnoteRef/>
      </w:r>
      <w:r>
        <w:rPr>
          <w:rFonts w:hint="eastAsia"/>
        </w:rPr>
        <w:t xml:space="preserve"> </w:t>
      </w:r>
      <w:r>
        <w:rPr>
          <w:rFonts w:hint="eastAsia"/>
        </w:rPr>
        <w:t>本项主要结合基金自身组合情况，对利率风险及其形成原因、利率风险计量及管理的方法进行简要的描述，并对资产负债表日面临的利率风险进行数量化分析，本模板列出了分析表格，供参考，下同。</w:t>
      </w:r>
    </w:p>
  </w:footnote>
  <w:footnote w:id="216">
    <w:p w14:paraId="0EC80587" w14:textId="77777777" w:rsidR="00000000" w:rsidRDefault="007478C2">
      <w:pPr>
        <w:pStyle w:val="FootnoteText"/>
      </w:pPr>
      <w:r>
        <w:rPr>
          <w:rStyle w:val="FootnoteReference"/>
        </w:rPr>
        <w:footnoteRef/>
      </w:r>
      <w:r>
        <w:t xml:space="preserve"> </w:t>
      </w:r>
      <w:r>
        <w:rPr>
          <w:rFonts w:hint="eastAsia"/>
        </w:rPr>
        <w:t>在表下标注说明各期限分类的标准，如按金融资产或金融负债的重新定价日或到期日孰早者进行分类等；表中列示了多种期限，基金应根据自身组合情</w:t>
      </w:r>
      <w:r>
        <w:rPr>
          <w:rFonts w:hint="eastAsia"/>
        </w:rPr>
        <w:t>况选择填列。</w:t>
      </w:r>
    </w:p>
  </w:footnote>
  <w:footnote w:id="217">
    <w:p w14:paraId="2A88B721" w14:textId="77777777" w:rsidR="00000000" w:rsidRDefault="007478C2">
      <w:pPr>
        <w:pStyle w:val="FootnoteText"/>
      </w:pPr>
      <w:r>
        <w:rPr>
          <w:rStyle w:val="FootnoteReference"/>
        </w:rPr>
        <w:footnoteRef/>
      </w:r>
      <w:r>
        <w:t xml:space="preserve"> </w:t>
      </w:r>
      <w:r>
        <w:rPr>
          <w:rFonts w:hint="eastAsia"/>
        </w:rPr>
        <w:t>如市场利率的变动对基金资产净值无重大影响，则可不列示此分析表，只分析原因并作相关表述即可，下同。</w:t>
      </w:r>
    </w:p>
  </w:footnote>
  <w:footnote w:id="218">
    <w:p w14:paraId="59E63179"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主要适用于</w:t>
      </w:r>
      <w:r>
        <w:rPr>
          <w:rFonts w:hint="eastAsia"/>
          <w:color w:val="000000"/>
        </w:rPr>
        <w:t>QDII</w:t>
      </w:r>
      <w:r>
        <w:rPr>
          <w:rFonts w:hint="eastAsia"/>
          <w:color w:val="000000"/>
        </w:rPr>
        <w:t>基金以及通过港股通投资的基金。</w:t>
      </w:r>
    </w:p>
  </w:footnote>
  <w:footnote w:id="219">
    <w:p w14:paraId="6F04C98B" w14:textId="77777777" w:rsidR="00000000" w:rsidRDefault="007478C2">
      <w:pPr>
        <w:pStyle w:val="FootnoteText"/>
      </w:pPr>
      <w:r>
        <w:rPr>
          <w:rStyle w:val="FootnoteReference"/>
        </w:rPr>
        <w:footnoteRef/>
      </w:r>
      <w:r>
        <w:t xml:space="preserve"> </w:t>
      </w:r>
      <w:r>
        <w:rPr>
          <w:rFonts w:hint="eastAsia"/>
        </w:rPr>
        <w:t>按基金投资组合的其他价格风险敞口情况填列，不适用或不重要的可不列示该项。</w:t>
      </w:r>
    </w:p>
  </w:footnote>
  <w:footnote w:id="220">
    <w:p w14:paraId="25B4CA7D" w14:textId="77777777" w:rsidR="00000000" w:rsidRDefault="007478C2">
      <w:pPr>
        <w:pStyle w:val="FootnoteText"/>
      </w:pPr>
      <w:r>
        <w:rPr>
          <w:rStyle w:val="FootnoteReference"/>
        </w:rPr>
        <w:footnoteRef/>
      </w:r>
      <w:r>
        <w:t xml:space="preserve"> </w:t>
      </w:r>
      <w:r>
        <w:rPr>
          <w:rFonts w:hint="eastAsia"/>
        </w:rPr>
        <w:t>按照《企业会计准则第</w:t>
      </w:r>
      <w:r>
        <w:rPr>
          <w:rFonts w:hint="eastAsia"/>
        </w:rPr>
        <w:t>37</w:t>
      </w:r>
      <w:r>
        <w:rPr>
          <w:rFonts w:hint="eastAsia"/>
        </w:rPr>
        <w:t>号——金融工具列报》第</w:t>
      </w:r>
      <w:r>
        <w:rPr>
          <w:rFonts w:hint="eastAsia"/>
        </w:rPr>
        <w:t>44</w:t>
      </w:r>
      <w:r>
        <w:rPr>
          <w:rFonts w:hint="eastAsia"/>
        </w:rPr>
        <w:t>条，如基金采用风险价值法或类似方法进行分析、管理市场风险的，在此项下披露分析方法、选用的主要参数和假设等信息；此处所列表格供仅供参考，具体披露时，基金应根据会计准则披露要求，以及本基金组合及风险管理情况编制。</w:t>
      </w:r>
    </w:p>
  </w:footnote>
  <w:footnote w:id="221">
    <w:p w14:paraId="23C8F3F4"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在本项中简要</w:t>
      </w:r>
      <w:r>
        <w:rPr>
          <w:color w:val="000000"/>
        </w:rPr>
        <w:t>说明</w:t>
      </w:r>
      <w:r>
        <w:rPr>
          <w:rFonts w:hint="eastAsia"/>
          <w:color w:val="000000"/>
        </w:rPr>
        <w:t>基金对金融工具公允价值的计量方法，</w:t>
      </w:r>
      <w:r>
        <w:rPr>
          <w:color w:val="000000"/>
        </w:rPr>
        <w:t>例如：</w:t>
      </w:r>
      <w:r>
        <w:rPr>
          <w:rFonts w:hint="eastAsia"/>
          <w:color w:val="000000"/>
        </w:rPr>
        <w:t>“公允价值计量结果所属的层次，由对公允价值计量整体而言具有重要意义的输入值所属的最低层次决定：第一层次：相同资产或负债在活跃市场上未经调整的报价；第二层次：除第一层次输入值外相关资产或负债直接或间接可观察的输入值；第三层次：相关资产或负债的不可观察输入值。”常见的各层次金融工具举例如下，第一层次：</w:t>
      </w:r>
      <w:r>
        <w:rPr>
          <w:color w:val="000000"/>
        </w:rPr>
        <w:t>如</w:t>
      </w:r>
      <w:r>
        <w:rPr>
          <w:rFonts w:hint="eastAsia"/>
          <w:color w:val="000000"/>
        </w:rPr>
        <w:t>以活跃市场报价估值的股票投资、股指期货投资、国债期货投资、每日开放申赎</w:t>
      </w:r>
      <w:r>
        <w:rPr>
          <w:rFonts w:hint="eastAsia"/>
          <w:color w:val="000000"/>
        </w:rPr>
        <w:t>/</w:t>
      </w:r>
      <w:r>
        <w:rPr>
          <w:rFonts w:hint="eastAsia"/>
          <w:color w:val="000000"/>
        </w:rPr>
        <w:t>买卖的基金投资等；第二层次：如因新发</w:t>
      </w:r>
      <w:r>
        <w:rPr>
          <w:rFonts w:hint="eastAsia"/>
          <w:color w:val="000000"/>
        </w:rPr>
        <w:t>/</w:t>
      </w:r>
      <w:r>
        <w:rPr>
          <w:rFonts w:hint="eastAsia"/>
          <w:color w:val="000000"/>
        </w:rPr>
        <w:t>增发尚未上市交易而按发行价格</w:t>
      </w:r>
      <w:r>
        <w:rPr>
          <w:rFonts w:hint="eastAsia"/>
          <w:color w:val="000000"/>
        </w:rPr>
        <w:t>/</w:t>
      </w:r>
      <w:r>
        <w:rPr>
          <w:rFonts w:hint="eastAsia"/>
          <w:color w:val="000000"/>
        </w:rPr>
        <w:t>增发价格估值</w:t>
      </w:r>
      <w:r>
        <w:rPr>
          <w:rFonts w:hint="eastAsia"/>
          <w:color w:val="000000"/>
        </w:rPr>
        <w:t>的不限售的股票投资、债券投资等，使用第三方基准服务机构提供的报价估值的在交易所市场或银行间同业市场交易的债券投资、资产支持证券投资等；第三层次：如使用亚式期权模型计算流动性折扣进行估值的尚处于限售期的股票投资，以及违约债、非指数收益法估值的长期停牌的股票等估值模型中使用不可观察输入值的投资等。”</w:t>
      </w:r>
    </w:p>
  </w:footnote>
  <w:footnote w:id="222">
    <w:p w14:paraId="6F43A99C"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在此处</w:t>
      </w:r>
      <w:r>
        <w:rPr>
          <w:color w:val="000000"/>
        </w:rPr>
        <w:t>说明</w:t>
      </w:r>
      <w:r>
        <w:rPr>
          <w:rFonts w:hint="eastAsia"/>
          <w:color w:val="000000"/>
        </w:rPr>
        <w:t>基金是否存在</w:t>
      </w:r>
      <w:r>
        <w:rPr>
          <w:color w:val="000000"/>
        </w:rPr>
        <w:t>持有的</w:t>
      </w:r>
      <w:r>
        <w:rPr>
          <w:rFonts w:hint="eastAsia"/>
          <w:color w:val="000000"/>
        </w:rPr>
        <w:t>金融工具公允价值所属层次间发生重大变动的情况，</w:t>
      </w:r>
      <w:r>
        <w:rPr>
          <w:color w:val="000000"/>
        </w:rPr>
        <w:t>如存在则</w:t>
      </w:r>
      <w:r>
        <w:rPr>
          <w:rFonts w:hint="eastAsia"/>
          <w:color w:val="000000"/>
        </w:rPr>
        <w:t>做</w:t>
      </w:r>
      <w:r>
        <w:rPr>
          <w:color w:val="000000"/>
        </w:rPr>
        <w:t>简要说明</w:t>
      </w:r>
      <w:r>
        <w:rPr>
          <w:rFonts w:hint="eastAsia"/>
          <w:color w:val="000000"/>
        </w:rPr>
        <w:t>。</w:t>
      </w:r>
    </w:p>
  </w:footnote>
  <w:footnote w:id="223">
    <w:p w14:paraId="11CEBAF0" w14:textId="77777777" w:rsidR="00000000" w:rsidRDefault="007478C2">
      <w:pPr>
        <w:pStyle w:val="FootnoteText"/>
        <w:rPr>
          <w:color w:val="000000"/>
        </w:rPr>
      </w:pPr>
      <w:r>
        <w:rPr>
          <w:rStyle w:val="FootnoteReference"/>
          <w:color w:val="000000"/>
        </w:rPr>
        <w:footnoteRef/>
      </w:r>
      <w:r>
        <w:rPr>
          <w:rFonts w:hint="eastAsia"/>
          <w:color w:val="000000"/>
        </w:rPr>
        <w:t xml:space="preserve"> </w:t>
      </w:r>
      <w:r>
        <w:rPr>
          <w:rFonts w:hint="eastAsia"/>
          <w:color w:val="000000"/>
        </w:rPr>
        <w:t>本项</w:t>
      </w:r>
      <w:r>
        <w:rPr>
          <w:color w:val="000000"/>
        </w:rPr>
        <w:t>仅适用于年度报告，</w:t>
      </w:r>
      <w:r>
        <w:rPr>
          <w:rFonts w:hint="eastAsia"/>
          <w:color w:val="000000"/>
        </w:rPr>
        <w:t>中期报告可不填列本项。</w:t>
      </w:r>
    </w:p>
  </w:footnote>
  <w:footnote w:id="224">
    <w:p w14:paraId="42E64701"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此项按照基金实际投资情况的对应科目列示，下同。</w:t>
      </w:r>
    </w:p>
  </w:footnote>
  <w:footnote w:id="225">
    <w:p w14:paraId="173EC596"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在此处说</w:t>
      </w:r>
      <w:r>
        <w:rPr>
          <w:rFonts w:hint="eastAsia"/>
          <w:color w:val="000000"/>
        </w:rPr>
        <w:t>明基金是否存在持有非持续以公允价值计量的金融工具的</w:t>
      </w:r>
      <w:r>
        <w:rPr>
          <w:color w:val="000000"/>
        </w:rPr>
        <w:t>情况</w:t>
      </w:r>
      <w:r>
        <w:rPr>
          <w:rFonts w:hint="eastAsia"/>
          <w:color w:val="000000"/>
        </w:rPr>
        <w:t>，</w:t>
      </w:r>
      <w:r>
        <w:rPr>
          <w:color w:val="000000"/>
        </w:rPr>
        <w:t>如存在则</w:t>
      </w:r>
      <w:r>
        <w:rPr>
          <w:rFonts w:hint="eastAsia"/>
          <w:color w:val="000000"/>
        </w:rPr>
        <w:t>做</w:t>
      </w:r>
      <w:r>
        <w:rPr>
          <w:color w:val="000000"/>
        </w:rPr>
        <w:t>简要说明</w:t>
      </w:r>
      <w:r>
        <w:rPr>
          <w:rFonts w:hint="eastAsia"/>
          <w:color w:val="000000"/>
        </w:rPr>
        <w:t>。</w:t>
      </w:r>
    </w:p>
  </w:footnote>
  <w:footnote w:id="226">
    <w:p w14:paraId="5E2EC543"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在此处说明基金是否存在持有不以公允价值计量的金融工具的情况，</w:t>
      </w:r>
      <w:r>
        <w:rPr>
          <w:color w:val="000000"/>
        </w:rPr>
        <w:t>如存在则</w:t>
      </w:r>
      <w:r>
        <w:rPr>
          <w:rFonts w:hint="eastAsia"/>
          <w:color w:val="000000"/>
        </w:rPr>
        <w:t>做</w:t>
      </w:r>
      <w:r>
        <w:rPr>
          <w:color w:val="000000"/>
        </w:rPr>
        <w:t>简要说明</w:t>
      </w:r>
      <w:r>
        <w:rPr>
          <w:rFonts w:hint="eastAsia"/>
          <w:color w:val="000000"/>
        </w:rPr>
        <w:t>。</w:t>
      </w:r>
    </w:p>
  </w:footnote>
  <w:footnote w:id="227">
    <w:p w14:paraId="435276E7" w14:textId="77777777" w:rsidR="00000000" w:rsidRDefault="007478C2">
      <w:pPr>
        <w:pStyle w:val="FootnoteText"/>
        <w:rPr>
          <w:color w:val="000000"/>
        </w:rPr>
      </w:pPr>
      <w:r>
        <w:rPr>
          <w:rStyle w:val="FootnoteReference"/>
          <w:color w:val="000000"/>
        </w:rPr>
        <w:footnoteRef/>
      </w:r>
      <w:r>
        <w:rPr>
          <w:rFonts w:hint="eastAsia"/>
          <w:color w:val="000000"/>
        </w:rPr>
        <w:t xml:space="preserve"> </w:t>
      </w:r>
      <w:r>
        <w:rPr>
          <w:rFonts w:hint="eastAsia"/>
          <w:color w:val="000000"/>
        </w:rPr>
        <w:t>§</w:t>
      </w:r>
      <w:r>
        <w:rPr>
          <w:rFonts w:hint="eastAsia"/>
          <w:color w:val="000000"/>
        </w:rPr>
        <w:t>8</w:t>
      </w:r>
      <w:r>
        <w:rPr>
          <w:rFonts w:hint="eastAsia"/>
          <w:color w:val="000000"/>
        </w:rPr>
        <w:t>关于投资组合报告的模板一般适用于除</w:t>
      </w:r>
      <w:r>
        <w:rPr>
          <w:rFonts w:hint="eastAsia"/>
          <w:color w:val="000000"/>
        </w:rPr>
        <w:t>QDII</w:t>
      </w:r>
      <w:r>
        <w:rPr>
          <w:rFonts w:hint="eastAsia"/>
          <w:color w:val="000000"/>
        </w:rPr>
        <w:t>基金和货币市场基金之外的其他类别基金（个别项目本节未涉及但§</w:t>
      </w:r>
      <w:r>
        <w:rPr>
          <w:rFonts w:hint="eastAsia"/>
          <w:color w:val="000000"/>
        </w:rPr>
        <w:t>9</w:t>
      </w:r>
      <w:r>
        <w:rPr>
          <w:rFonts w:hint="eastAsia"/>
          <w:color w:val="000000"/>
        </w:rPr>
        <w:t>、</w:t>
      </w:r>
      <w:r>
        <w:rPr>
          <w:rFonts w:hint="eastAsia"/>
          <w:color w:val="000000"/>
        </w:rPr>
        <w:t>10</w:t>
      </w:r>
      <w:r>
        <w:rPr>
          <w:rFonts w:hint="eastAsia"/>
          <w:color w:val="000000"/>
        </w:rPr>
        <w:t>等节有格式的，可参照列示，例如，</w:t>
      </w:r>
      <w:r>
        <w:rPr>
          <w:rFonts w:hint="eastAsia"/>
          <w:color w:val="000000"/>
        </w:rPr>
        <w:t>ETF</w:t>
      </w:r>
      <w:r>
        <w:rPr>
          <w:rFonts w:hint="eastAsia"/>
          <w:color w:val="000000"/>
        </w:rPr>
        <w:t>联接基金的基金投资项可参照§</w:t>
      </w:r>
      <w:r>
        <w:rPr>
          <w:rFonts w:hint="eastAsia"/>
          <w:color w:val="000000"/>
        </w:rPr>
        <w:t>9</w:t>
      </w:r>
      <w:r>
        <w:rPr>
          <w:rFonts w:hint="eastAsia"/>
          <w:color w:val="000000"/>
        </w:rPr>
        <w:t>列示）；报告期内转型的基金，该报告分两部分，即转型前最后一日及报告期末的投资组合报告；本部分相关表格的填列中，对有实际数值的，按精度要求四舍五入后填列，如果整个表</w:t>
      </w:r>
      <w:r>
        <w:rPr>
          <w:rFonts w:hint="eastAsia"/>
          <w:color w:val="000000"/>
        </w:rPr>
        <w:t>格不适用，则省去，如果表格中某个项目期末</w:t>
      </w:r>
      <w:r>
        <w:rPr>
          <w:rFonts w:hint="eastAsia"/>
          <w:color w:val="000000"/>
        </w:rPr>
        <w:t>/</w:t>
      </w:r>
      <w:r>
        <w:rPr>
          <w:rFonts w:hint="eastAsia"/>
          <w:color w:val="000000"/>
        </w:rPr>
        <w:t>当期无数值或者不适用的，以“－”填列；相关表格中“金额”、“公允价值”和“比例”等项目的数据均保留至小数点后第</w:t>
      </w:r>
      <w:r>
        <w:rPr>
          <w:rFonts w:hint="eastAsia"/>
          <w:color w:val="000000"/>
        </w:rPr>
        <w:t>2</w:t>
      </w:r>
      <w:r>
        <w:rPr>
          <w:rFonts w:hint="eastAsia"/>
          <w:color w:val="000000"/>
        </w:rPr>
        <w:t>位（如，</w:t>
      </w:r>
      <w:r>
        <w:rPr>
          <w:rFonts w:hint="eastAsia"/>
          <w:color w:val="000000"/>
        </w:rPr>
        <w:t>0.999</w:t>
      </w:r>
      <w:r>
        <w:rPr>
          <w:rFonts w:hint="eastAsia"/>
          <w:color w:val="000000"/>
        </w:rPr>
        <w:t>以</w:t>
      </w:r>
      <w:r>
        <w:rPr>
          <w:rFonts w:hint="eastAsia"/>
          <w:color w:val="000000"/>
        </w:rPr>
        <w:t>1.00</w:t>
      </w:r>
      <w:r>
        <w:rPr>
          <w:rFonts w:hint="eastAsia"/>
          <w:color w:val="000000"/>
        </w:rPr>
        <w:t>列示），涉及合计数的相关比例的，均以合计数除以相关数据计算，而不是对不同的比例进行合计。</w:t>
      </w:r>
    </w:p>
  </w:footnote>
  <w:footnote w:id="228">
    <w:p w14:paraId="4DA85468" w14:textId="77777777" w:rsidR="00000000" w:rsidRDefault="007478C2">
      <w:pPr>
        <w:pStyle w:val="FootnoteText"/>
        <w:rPr>
          <w:color w:val="000000"/>
        </w:rPr>
      </w:pPr>
      <w:r>
        <w:rPr>
          <w:rStyle w:val="FootnoteReference"/>
          <w:color w:val="000000"/>
        </w:rPr>
        <w:footnoteRef/>
      </w:r>
      <w:r>
        <w:rPr>
          <w:rFonts w:hint="eastAsia"/>
          <w:color w:val="000000"/>
        </w:rPr>
        <w:t>应对通过港股通交易机制投资的港股公允价值及占净值比情况、报告期末基金参与转融通证券出借业务出借证券的公允价值及占基金资产净值的比例情况进行备注说明。</w:t>
      </w:r>
    </w:p>
  </w:footnote>
  <w:footnote w:id="229">
    <w:p w14:paraId="4DBB077A" w14:textId="77777777" w:rsidR="00000000" w:rsidRDefault="007478C2">
      <w:pPr>
        <w:pStyle w:val="FootnoteText"/>
      </w:pPr>
      <w:r>
        <w:rPr>
          <w:rStyle w:val="FootnoteReference"/>
        </w:rPr>
        <w:footnoteRef/>
      </w:r>
      <w:r>
        <w:rPr>
          <w:rFonts w:hint="eastAsia"/>
        </w:rPr>
        <w:t xml:space="preserve"> </w:t>
      </w:r>
      <w:r>
        <w:rPr>
          <w:rFonts w:hint="eastAsia"/>
        </w:rPr>
        <w:t>此处金额指期末各项目的账面金额，下同。</w:t>
      </w:r>
    </w:p>
  </w:footnote>
  <w:footnote w:id="230">
    <w:p w14:paraId="1B1AAA2A" w14:textId="77777777" w:rsidR="00000000" w:rsidRDefault="007478C2">
      <w:pPr>
        <w:pStyle w:val="FootnoteText"/>
      </w:pPr>
      <w:r>
        <w:rPr>
          <w:rStyle w:val="FootnoteReference"/>
        </w:rPr>
        <w:footnoteRef/>
      </w:r>
      <w:r>
        <w:t xml:space="preserve"> </w:t>
      </w:r>
      <w:r>
        <w:rPr>
          <w:rFonts w:hint="eastAsia"/>
        </w:rPr>
        <w:t>对于</w:t>
      </w:r>
      <w:r>
        <w:rPr>
          <w:rFonts w:hint="eastAsia"/>
        </w:rPr>
        <w:t>ETF</w:t>
      </w:r>
      <w:r>
        <w:rPr>
          <w:rFonts w:hint="eastAsia"/>
        </w:rPr>
        <w:t>，此处的股票投资项含可退替代款</w:t>
      </w:r>
      <w:r>
        <w:rPr>
          <w:rFonts w:hint="eastAsia"/>
        </w:rPr>
        <w:t>估值增值，而</w:t>
      </w:r>
      <w:r>
        <w:rPr>
          <w:rFonts w:hint="eastAsia"/>
        </w:rPr>
        <w:t>8.2</w:t>
      </w:r>
      <w:r>
        <w:rPr>
          <w:rFonts w:hint="eastAsia"/>
        </w:rPr>
        <w:t>的合计项不含可退替代款估值增值，最终导致两者在金额上不相等，对此，需要在表下标注说明。</w:t>
      </w:r>
    </w:p>
  </w:footnote>
  <w:footnote w:id="231">
    <w:p w14:paraId="68FED4BD" w14:textId="77777777" w:rsidR="00000000" w:rsidRDefault="007478C2">
      <w:pPr>
        <w:pStyle w:val="FootnoteText"/>
      </w:pPr>
      <w:r>
        <w:rPr>
          <w:rStyle w:val="FootnoteReference"/>
        </w:rPr>
        <w:footnoteRef/>
      </w:r>
      <w:r>
        <w:rPr>
          <w:rFonts w:ascii="宋体" w:hAnsi="宋体" w:hint="eastAsia"/>
        </w:rPr>
        <w:t>本项主要适用于投资范围涉及基金的基金，如</w:t>
      </w:r>
      <w:r>
        <w:rPr>
          <w:rFonts w:ascii="宋体" w:hAnsi="宋体" w:hint="eastAsia"/>
        </w:rPr>
        <w:t>ETF</w:t>
      </w:r>
      <w:r>
        <w:rPr>
          <w:rFonts w:ascii="宋体" w:hAnsi="宋体" w:hint="eastAsia"/>
        </w:rPr>
        <w:t>联接基金、基金中基金等，对投资范围不涉及基金的其他基金，以“－”填列。</w:t>
      </w:r>
    </w:p>
  </w:footnote>
  <w:footnote w:id="232">
    <w:p w14:paraId="13343B71" w14:textId="77777777" w:rsidR="00000000" w:rsidRDefault="007478C2">
      <w:pPr>
        <w:pStyle w:val="FootnoteText"/>
      </w:pPr>
      <w:r>
        <w:rPr>
          <w:rStyle w:val="FootnoteReference"/>
        </w:rPr>
        <w:footnoteRef/>
      </w:r>
      <w:r>
        <w:rPr>
          <w:rFonts w:hint="eastAsia"/>
        </w:rPr>
        <w:t>未予投资的行业应填“－”；指数基金应按积极投资和指数投资分两张表列示行业分类的股票投资组合及合计。若有通过港股通机制投资的港股，还应按照“</w:t>
      </w:r>
      <w:r>
        <w:rPr>
          <w:rFonts w:hint="eastAsia"/>
        </w:rPr>
        <w:t>8.2.2</w:t>
      </w:r>
      <w:r>
        <w:rPr>
          <w:rFonts w:hint="eastAsia"/>
        </w:rPr>
        <w:t>”格式进行披露，由管理人与托管人协商确定，采用国际通用的具有权威性的行业分类标准，并在表下注明。</w:t>
      </w:r>
    </w:p>
    <w:p w14:paraId="55D91D4A" w14:textId="77777777" w:rsidR="00000000" w:rsidRDefault="007478C2">
      <w:pPr>
        <w:pStyle w:val="FootnoteText"/>
      </w:pPr>
    </w:p>
  </w:footnote>
  <w:footnote w:id="233">
    <w:p w14:paraId="0545856A" w14:textId="77777777" w:rsidR="00000000" w:rsidRDefault="007478C2">
      <w:pPr>
        <w:pStyle w:val="FootnoteText"/>
      </w:pPr>
      <w:r>
        <w:rPr>
          <w:rStyle w:val="FootnoteReference"/>
        </w:rPr>
        <w:footnoteRef/>
      </w:r>
      <w:r>
        <w:rPr>
          <w:rFonts w:hint="eastAsia"/>
        </w:rPr>
        <w:t xml:space="preserve"> </w:t>
      </w:r>
      <w:r>
        <w:rPr>
          <w:rFonts w:hint="eastAsia"/>
        </w:rPr>
        <w:t>年度报告摘要和中期报告摘要中披露</w:t>
      </w:r>
      <w:r>
        <w:rPr>
          <w:rFonts w:hint="eastAsia"/>
        </w:rPr>
        <w:t>前十名股票投资明细（指数基金披露指数投资部分的前十名股票投资明细和积极投资部分的前五名投资明细），年度报告正文和中期报告正文中则应披露所有股票明细，本项的题目相应调整为“期末按公允价值占基金资产净值比例大小排序的所有股票投资明细”；对同一股票，如果基金既持有上市流通部分，又持有流通受限部分的，则在此表中按同一股票合并计算，但在投资组合报告附注中必须对前十名股票中存在流通受限情况进行说明；对于</w:t>
      </w:r>
      <w:r>
        <w:t>指数基金</w:t>
      </w:r>
      <w:r>
        <w:rPr>
          <w:rFonts w:hint="eastAsia"/>
        </w:rPr>
        <w:t>，摘要中至少应按</w:t>
      </w:r>
      <w:r>
        <w:rPr>
          <w:rFonts w:hint="eastAsia"/>
        </w:rPr>
        <w:t>8.3.1</w:t>
      </w:r>
      <w:r>
        <w:rPr>
          <w:rFonts w:hint="eastAsia"/>
        </w:rPr>
        <w:t>列示</w:t>
      </w:r>
      <w:r>
        <w:t>指数投资</w:t>
      </w:r>
      <w:r>
        <w:rPr>
          <w:rFonts w:hint="eastAsia"/>
        </w:rPr>
        <w:t>部分的前十名股票明细，并将</w:t>
      </w:r>
      <w:r>
        <w:rPr>
          <w:rFonts w:hint="eastAsia"/>
        </w:rPr>
        <w:t>8.3.1</w:t>
      </w:r>
      <w:r>
        <w:rPr>
          <w:rFonts w:hint="eastAsia"/>
        </w:rPr>
        <w:t>的标题改为“期末指数投资按公允价值占</w:t>
      </w:r>
      <w:r>
        <w:rPr>
          <w:rFonts w:hint="eastAsia"/>
        </w:rPr>
        <w:t>基金资产净值比例大小排序的前十名股票投资明细”，其中，备选成分股在相关指数公司发布公告后方可作为指数投资部分列示，此外，如果指数基金还兼具积极投资的，摘要还应按</w:t>
      </w:r>
      <w:r>
        <w:rPr>
          <w:rFonts w:hint="eastAsia"/>
        </w:rPr>
        <w:t>8.3.2</w:t>
      </w:r>
      <w:r>
        <w:rPr>
          <w:rFonts w:hint="eastAsia"/>
        </w:rPr>
        <w:t>列示</w:t>
      </w:r>
      <w:r>
        <w:t>积极投资前五名股票明细</w:t>
      </w:r>
      <w:r>
        <w:rPr>
          <w:rFonts w:hint="eastAsia"/>
        </w:rPr>
        <w:t>。</w:t>
      </w:r>
    </w:p>
  </w:footnote>
  <w:footnote w:id="234">
    <w:p w14:paraId="571BEBB4" w14:textId="77777777" w:rsidR="00000000" w:rsidRDefault="007478C2">
      <w:pPr>
        <w:pStyle w:val="FootnoteText"/>
      </w:pPr>
      <w:r>
        <w:rPr>
          <w:rStyle w:val="FootnoteReference"/>
        </w:rPr>
        <w:footnoteRef/>
      </w:r>
      <w:r>
        <w:rPr>
          <w:rFonts w:hint="eastAsia"/>
        </w:rPr>
        <w:t>优先披露港股中文简称，如果没有，参照</w:t>
      </w:r>
      <w:r>
        <w:rPr>
          <w:rFonts w:hint="eastAsia"/>
        </w:rPr>
        <w:t>QDII</w:t>
      </w:r>
      <w:r>
        <w:rPr>
          <w:rFonts w:hint="eastAsia"/>
        </w:rPr>
        <w:t>模板，披露发行人的中文名称或者英文名称。</w:t>
      </w:r>
    </w:p>
  </w:footnote>
  <w:footnote w:id="235">
    <w:p w14:paraId="652E3B12" w14:textId="77777777" w:rsidR="00000000" w:rsidRDefault="007478C2">
      <w:pPr>
        <w:pStyle w:val="FootnoteText"/>
      </w:pPr>
      <w:r>
        <w:rPr>
          <w:rStyle w:val="FootnoteReference"/>
        </w:rPr>
        <w:footnoteRef/>
      </w:r>
      <w:r>
        <w:rPr>
          <w:rFonts w:hint="eastAsia"/>
        </w:rPr>
        <w:t>对于同时在</w:t>
      </w:r>
      <w:r>
        <w:rPr>
          <w:rFonts w:hint="eastAsia"/>
        </w:rPr>
        <w:t>A+H</w:t>
      </w:r>
      <w:r>
        <w:rPr>
          <w:rFonts w:hint="eastAsia"/>
        </w:rPr>
        <w:t>股上市的股票，合并计算公允价值参与排序，并按照不同股票分别披露。</w:t>
      </w:r>
    </w:p>
  </w:footnote>
  <w:footnote w:id="236">
    <w:p w14:paraId="399D03D8" w14:textId="77777777" w:rsidR="00000000" w:rsidRDefault="007478C2">
      <w:pPr>
        <w:pStyle w:val="FootnoteText"/>
      </w:pPr>
      <w:r>
        <w:rPr>
          <w:rStyle w:val="FootnoteReference"/>
        </w:rPr>
        <w:footnoteRef/>
      </w:r>
      <w:r>
        <w:rPr>
          <w:rFonts w:ascii="宋体" w:hAnsi="宋体" w:hint="eastAsia"/>
        </w:rPr>
        <w:t xml:space="preserve"> </w:t>
      </w:r>
      <w:r>
        <w:rPr>
          <w:rFonts w:ascii="宋体" w:hAnsi="宋体" w:hint="eastAsia"/>
        </w:rPr>
        <w:t>应提示“</w:t>
      </w:r>
      <w:r>
        <w:rPr>
          <w:rFonts w:ascii="宋体" w:hAnsi="宋体"/>
          <w:kern w:val="0"/>
        </w:rPr>
        <w:t>投资者欲了解本报告期末基金投资的所有股票明细，应阅读登载于</w:t>
      </w:r>
      <w:r>
        <w:rPr>
          <w:rFonts w:ascii="宋体" w:hAnsi="宋体"/>
          <w:kern w:val="0"/>
        </w:rPr>
        <w:t>××</w:t>
      </w:r>
      <w:r>
        <w:rPr>
          <w:rFonts w:ascii="宋体" w:hAnsi="宋体"/>
          <w:kern w:val="0"/>
        </w:rPr>
        <w:t>网站的</w:t>
      </w:r>
      <w:r>
        <w:rPr>
          <w:rFonts w:ascii="宋体" w:hAnsi="宋体" w:hint="eastAsia"/>
          <w:kern w:val="0"/>
        </w:rPr>
        <w:t>年度报告</w:t>
      </w:r>
      <w:r>
        <w:rPr>
          <w:rFonts w:ascii="宋体" w:hAnsi="宋体" w:hint="eastAsia"/>
          <w:kern w:val="0"/>
        </w:rPr>
        <w:t>/</w:t>
      </w:r>
      <w:r>
        <w:rPr>
          <w:rFonts w:hint="eastAsia"/>
        </w:rPr>
        <w:t>中期</w:t>
      </w:r>
      <w:r>
        <w:rPr>
          <w:rFonts w:ascii="宋体" w:hAnsi="宋体"/>
          <w:kern w:val="0"/>
        </w:rPr>
        <w:t>报告正文</w:t>
      </w:r>
      <w:r>
        <w:rPr>
          <w:rFonts w:ascii="宋体" w:hAnsi="宋体" w:hint="eastAsia"/>
        </w:rPr>
        <w:t>”。</w:t>
      </w:r>
      <w:r>
        <w:rPr>
          <w:rFonts w:ascii="宋体" w:hAnsi="宋体"/>
        </w:rPr>
        <w:t>指数基金若兼具积极投资和指数投资的</w:t>
      </w:r>
      <w:r>
        <w:rPr>
          <w:rFonts w:ascii="宋体" w:hAnsi="宋体" w:hint="eastAsia"/>
        </w:rPr>
        <w:t>，两个表的注均需提示。</w:t>
      </w:r>
    </w:p>
  </w:footnote>
  <w:footnote w:id="237">
    <w:p w14:paraId="57A95B4C" w14:textId="77777777" w:rsidR="00000000" w:rsidRDefault="007478C2">
      <w:pPr>
        <w:snapToGrid w:val="0"/>
        <w:rPr>
          <w:sz w:val="18"/>
        </w:rPr>
      </w:pPr>
      <w:r>
        <w:rPr>
          <w:rStyle w:val="FootnoteReference"/>
          <w:sz w:val="18"/>
        </w:rPr>
        <w:footnoteRef/>
      </w:r>
      <w:r>
        <w:rPr>
          <w:rFonts w:hint="eastAsia"/>
        </w:rPr>
        <w:t xml:space="preserve"> </w:t>
      </w:r>
      <w:r>
        <w:rPr>
          <w:rFonts w:ascii="宋体" w:hAnsi="宋体" w:hint="eastAsia"/>
          <w:sz w:val="18"/>
        </w:rPr>
        <w:t>本项及下项</w:t>
      </w:r>
      <w:r>
        <w:rPr>
          <w:rFonts w:ascii="宋体" w:hAnsi="宋体" w:hint="eastAsia"/>
          <w:sz w:val="18"/>
        </w:rPr>
        <w:t>8.4.3</w:t>
      </w:r>
      <w:r>
        <w:rPr>
          <w:rFonts w:ascii="宋体" w:hAnsi="宋体" w:hint="eastAsia"/>
          <w:sz w:val="18"/>
        </w:rPr>
        <w:t>中，买入包括基金二级市场上主动的买入、</w:t>
      </w:r>
      <w:r>
        <w:rPr>
          <w:rFonts w:ascii="宋体" w:hAnsi="宋体"/>
          <w:sz w:val="18"/>
        </w:rPr>
        <w:t>新股、配股、债转股、换股及行权等获得的股票</w:t>
      </w:r>
      <w:r>
        <w:rPr>
          <w:rFonts w:ascii="宋体" w:hAnsi="宋体" w:hint="eastAsia"/>
          <w:sz w:val="18"/>
        </w:rPr>
        <w:t>，卖出</w:t>
      </w:r>
      <w:r>
        <w:rPr>
          <w:rFonts w:ascii="宋体" w:hAnsi="宋体"/>
          <w:sz w:val="18"/>
        </w:rPr>
        <w:t>主要指二级市场上主动的卖出</w:t>
      </w:r>
      <w:r>
        <w:rPr>
          <w:rFonts w:ascii="宋体" w:hAnsi="宋体" w:hint="eastAsia"/>
          <w:sz w:val="18"/>
        </w:rPr>
        <w:t>、</w:t>
      </w:r>
      <w:r>
        <w:rPr>
          <w:rFonts w:ascii="宋体" w:hAnsi="宋体"/>
          <w:sz w:val="18"/>
        </w:rPr>
        <w:t>换股、要约收购、发行人回购及行权等减少的股票</w:t>
      </w:r>
      <w:r>
        <w:rPr>
          <w:rFonts w:ascii="宋体" w:hAnsi="宋体" w:hint="eastAsia"/>
          <w:sz w:val="18"/>
        </w:rPr>
        <w:t>，但对于</w:t>
      </w:r>
      <w:r>
        <w:rPr>
          <w:rFonts w:ascii="宋体" w:hAnsi="宋体" w:hint="eastAsia"/>
          <w:sz w:val="18"/>
        </w:rPr>
        <w:t>ETF</w:t>
      </w:r>
      <w:r>
        <w:rPr>
          <w:rFonts w:ascii="宋体" w:hAnsi="宋体" w:hint="eastAsia"/>
          <w:sz w:val="18"/>
        </w:rPr>
        <w:t>，不包括因投资者申购赎回基金份额导致的基金组合中股票的增减，此外，基金持有的股票分类为交易性金融资产的，本项及下项</w:t>
      </w:r>
      <w:r>
        <w:rPr>
          <w:rFonts w:ascii="宋体" w:hAnsi="宋体" w:hint="eastAsia"/>
          <w:sz w:val="18"/>
        </w:rPr>
        <w:t>8.4.3</w:t>
      </w:r>
      <w:r>
        <w:rPr>
          <w:rFonts w:ascii="宋体" w:hAnsi="宋体" w:hint="eastAsia"/>
          <w:sz w:val="18"/>
        </w:rPr>
        <w:t>的“买入金额”（或“买入股票成本”）、“卖出金额”（或“卖出股票收入”）均按买卖成交金额（成交单价乘以成交数量）填列，不考虑相关交易费用，为便于投资者理解，应在相关表下</w:t>
      </w:r>
      <w:r>
        <w:rPr>
          <w:rFonts w:ascii="宋体" w:hAnsi="宋体" w:hint="eastAsia"/>
          <w:sz w:val="18"/>
        </w:rPr>
        <w:t>标注说明；至少应披露累计买入、卖出价值前</w:t>
      </w:r>
      <w:r>
        <w:rPr>
          <w:rFonts w:ascii="宋体" w:hAnsi="宋体" w:hint="eastAsia"/>
          <w:sz w:val="18"/>
        </w:rPr>
        <w:t>20</w:t>
      </w:r>
      <w:r>
        <w:rPr>
          <w:rFonts w:ascii="宋体" w:hAnsi="宋体" w:hint="eastAsia"/>
          <w:sz w:val="18"/>
        </w:rPr>
        <w:t>名的股票明细，例如，若累计买入占期初基金资产净值</w:t>
      </w:r>
      <w:r>
        <w:rPr>
          <w:rFonts w:ascii="宋体" w:hAnsi="宋体" w:hint="eastAsia"/>
          <w:sz w:val="18"/>
        </w:rPr>
        <w:t>2</w:t>
      </w:r>
      <w:r>
        <w:rPr>
          <w:rFonts w:ascii="宋体" w:hAnsi="宋体" w:hint="eastAsia"/>
          <w:sz w:val="18"/>
        </w:rPr>
        <w:t>％的股票不足</w:t>
      </w:r>
      <w:r>
        <w:rPr>
          <w:rFonts w:ascii="宋体" w:hAnsi="宋体" w:hint="eastAsia"/>
          <w:sz w:val="18"/>
        </w:rPr>
        <w:t>20</w:t>
      </w:r>
      <w:r>
        <w:rPr>
          <w:rFonts w:ascii="宋体" w:hAnsi="宋体" w:hint="eastAsia"/>
          <w:sz w:val="18"/>
        </w:rPr>
        <w:t>只，也需将累计买入前</w:t>
      </w:r>
      <w:r>
        <w:rPr>
          <w:rFonts w:ascii="宋体" w:hAnsi="宋体" w:hint="eastAsia"/>
          <w:sz w:val="18"/>
        </w:rPr>
        <w:t>20</w:t>
      </w:r>
      <w:r>
        <w:rPr>
          <w:rFonts w:ascii="宋体" w:hAnsi="宋体" w:hint="eastAsia"/>
          <w:sz w:val="18"/>
        </w:rPr>
        <w:t>名股票全部列出，若累计买入占期初基金资产净值</w:t>
      </w:r>
      <w:r>
        <w:rPr>
          <w:rFonts w:ascii="宋体" w:hAnsi="宋体" w:hint="eastAsia"/>
          <w:sz w:val="18"/>
        </w:rPr>
        <w:t>2</w:t>
      </w:r>
      <w:r>
        <w:rPr>
          <w:rFonts w:ascii="宋体" w:hAnsi="宋体" w:hint="eastAsia"/>
          <w:sz w:val="18"/>
        </w:rPr>
        <w:t>％的股票超过</w:t>
      </w:r>
      <w:r>
        <w:rPr>
          <w:rFonts w:ascii="宋体" w:hAnsi="宋体" w:hint="eastAsia"/>
          <w:sz w:val="18"/>
        </w:rPr>
        <w:t>20</w:t>
      </w:r>
      <w:r>
        <w:rPr>
          <w:rFonts w:ascii="宋体" w:hAnsi="宋体" w:hint="eastAsia"/>
          <w:sz w:val="18"/>
        </w:rPr>
        <w:t>只，则需披露所有累计买入超过净值</w:t>
      </w:r>
      <w:r>
        <w:rPr>
          <w:rFonts w:ascii="宋体" w:hAnsi="宋体" w:hint="eastAsia"/>
          <w:sz w:val="18"/>
        </w:rPr>
        <w:t>2</w:t>
      </w:r>
      <w:r>
        <w:rPr>
          <w:rFonts w:ascii="宋体" w:hAnsi="宋体" w:hint="eastAsia"/>
          <w:sz w:val="18"/>
        </w:rPr>
        <w:t>％的股票；报告期内基金合同生效的基金，</w:t>
      </w:r>
      <w:r>
        <w:rPr>
          <w:rFonts w:ascii="宋体" w:hAnsi="宋体" w:hint="eastAsia"/>
          <w:sz w:val="18"/>
        </w:rPr>
        <w:t>8.4.1</w:t>
      </w:r>
      <w:r>
        <w:rPr>
          <w:rFonts w:ascii="宋体" w:hAnsi="宋体" w:hint="eastAsia"/>
          <w:sz w:val="18"/>
        </w:rPr>
        <w:t>和</w:t>
      </w:r>
      <w:r>
        <w:rPr>
          <w:rFonts w:ascii="宋体" w:hAnsi="宋体" w:hint="eastAsia"/>
          <w:sz w:val="18"/>
        </w:rPr>
        <w:t>8.4.2</w:t>
      </w:r>
      <w:r>
        <w:rPr>
          <w:rFonts w:ascii="宋体" w:hAnsi="宋体" w:hint="eastAsia"/>
          <w:sz w:val="18"/>
        </w:rPr>
        <w:t>的“期初基金资产净值”相应调整为“期末基金资产净值”。</w:t>
      </w:r>
    </w:p>
  </w:footnote>
  <w:footnote w:id="238">
    <w:p w14:paraId="172046AF" w14:textId="77777777" w:rsidR="00000000" w:rsidRDefault="007478C2">
      <w:pPr>
        <w:pStyle w:val="FootnoteText"/>
      </w:pPr>
      <w:r>
        <w:rPr>
          <w:rStyle w:val="FootnoteReference"/>
        </w:rPr>
        <w:footnoteRef/>
      </w:r>
      <w:r>
        <w:rPr>
          <w:rFonts w:hint="eastAsia"/>
        </w:rPr>
        <w:t xml:space="preserve"> </w:t>
      </w:r>
      <w:r>
        <w:rPr>
          <w:rFonts w:hint="eastAsia"/>
        </w:rPr>
        <w:t>此项与</w:t>
      </w:r>
      <w:r>
        <w:rPr>
          <w:rFonts w:hint="eastAsia"/>
        </w:rPr>
        <w:t>7.4.7.1</w:t>
      </w:r>
      <w:r>
        <w:rPr>
          <w:rFonts w:hint="eastAsia"/>
        </w:rPr>
        <w:t>4</w:t>
      </w:r>
      <w:r>
        <w:rPr>
          <w:rFonts w:hint="eastAsia"/>
        </w:rPr>
        <w:t>.2</w:t>
      </w:r>
      <w:r>
        <w:rPr>
          <w:rFonts w:hint="eastAsia"/>
        </w:rPr>
        <w:t>中卖出股票成交总额同属一项，金额相等。</w:t>
      </w:r>
    </w:p>
  </w:footnote>
  <w:footnote w:id="239">
    <w:p w14:paraId="4C445368" w14:textId="77777777" w:rsidR="00000000" w:rsidRDefault="007478C2">
      <w:pPr>
        <w:pStyle w:val="FootnoteText"/>
      </w:pPr>
      <w:r>
        <w:rPr>
          <w:rStyle w:val="FootnoteReference"/>
        </w:rPr>
        <w:footnoteRef/>
      </w:r>
      <w:r>
        <w:rPr>
          <w:rFonts w:hint="eastAsia"/>
        </w:rPr>
        <w:t xml:space="preserve"> </w:t>
      </w:r>
      <w:r>
        <w:rPr>
          <w:rFonts w:hint="eastAsia"/>
        </w:rPr>
        <w:t>如报告期末不持有债券，则不需列此表及</w:t>
      </w:r>
      <w:r>
        <w:rPr>
          <w:rFonts w:hint="eastAsia"/>
        </w:rPr>
        <w:t>8.6</w:t>
      </w:r>
      <w:r>
        <w:rPr>
          <w:rFonts w:hint="eastAsia"/>
        </w:rPr>
        <w:t>表，只需声明“本基金本报告期末未持有债券”。</w:t>
      </w:r>
    </w:p>
  </w:footnote>
  <w:footnote w:id="240">
    <w:p w14:paraId="7440A095" w14:textId="77777777" w:rsidR="00000000" w:rsidRDefault="007478C2">
      <w:pPr>
        <w:pStyle w:val="FootnoteText"/>
      </w:pPr>
      <w:r>
        <w:rPr>
          <w:rStyle w:val="FootnoteReference"/>
        </w:rPr>
        <w:footnoteRef/>
      </w:r>
      <w:r>
        <w:rPr>
          <w:rFonts w:hint="eastAsia"/>
        </w:rPr>
        <w:t xml:space="preserve"> </w:t>
      </w:r>
      <w:r>
        <w:rPr>
          <w:rFonts w:hint="eastAsia"/>
        </w:rPr>
        <w:t>如报告期末不持有资产支持证券，则不需列表，只需声明“本基金本报告期末未持有资产支持证券”；年度报告摘要和中期报告摘要中披露前十名资产支持证券投资明细，年度报告正文和中期报告正文中则应披露所有资产支持证券投资明细，本项的题目相应调整为“期末按公允价值占基金资产净值比例大小排序的所有资产支持证券投资明细”。</w:t>
      </w:r>
    </w:p>
  </w:footnote>
  <w:footnote w:id="241">
    <w:p w14:paraId="6E5D723B" w14:textId="77777777" w:rsidR="00000000" w:rsidRDefault="007478C2">
      <w:pPr>
        <w:pStyle w:val="FootnoteText"/>
      </w:pPr>
      <w:r>
        <w:rPr>
          <w:rStyle w:val="FootnoteReference"/>
        </w:rPr>
        <w:footnoteRef/>
      </w:r>
      <w:r>
        <w:rPr>
          <w:rFonts w:hint="eastAsia"/>
        </w:rPr>
        <w:t xml:space="preserve"> </w:t>
      </w:r>
      <w:r>
        <w:rPr>
          <w:rFonts w:hint="eastAsia"/>
        </w:rPr>
        <w:t>如报告期末不持有权证，则不需列表，只需声明“本基金本报告期末未持有权证”；此表不需区分主动投资与被动投资。</w:t>
      </w:r>
    </w:p>
  </w:footnote>
  <w:footnote w:id="242">
    <w:p w14:paraId="11F43640" w14:textId="77777777" w:rsidR="00000000" w:rsidRDefault="007478C2">
      <w:pPr>
        <w:pStyle w:val="FootnoteText"/>
      </w:pPr>
      <w:r>
        <w:rPr>
          <w:sz w:val="13"/>
        </w:rPr>
        <w:footnoteRef/>
      </w:r>
      <w:r>
        <w:rPr>
          <w:rFonts w:hint="eastAsia"/>
        </w:rPr>
        <w:t>填写</w:t>
      </w:r>
      <w:r>
        <w:t>股指期货投资政策</w:t>
      </w:r>
      <w:r>
        <w:rPr>
          <w:rFonts w:hint="eastAsia"/>
        </w:rPr>
        <w:t>，</w:t>
      </w:r>
      <w:r>
        <w:t>揭示股指期货交易对基金总体风险的影响以及是否符合既定的投资政策和投资目</w:t>
      </w:r>
      <w:r>
        <w:t>标</w:t>
      </w:r>
      <w:r>
        <w:rPr>
          <w:rFonts w:hint="eastAsia"/>
        </w:rPr>
        <w:t>等</w:t>
      </w:r>
      <w:r>
        <w:t>。</w:t>
      </w:r>
    </w:p>
  </w:footnote>
  <w:footnote w:id="243">
    <w:p w14:paraId="60D1EF9E" w14:textId="77777777" w:rsidR="00000000" w:rsidRDefault="007478C2">
      <w:pPr>
        <w:pStyle w:val="FootnoteText"/>
      </w:pPr>
      <w:r>
        <w:rPr>
          <w:sz w:val="13"/>
        </w:rPr>
        <w:footnoteRef/>
      </w:r>
      <w:r>
        <w:rPr>
          <w:rFonts w:hint="eastAsia"/>
        </w:rPr>
        <w:t>根据《公开募集证券投资基金参与国债期货交易指引》第八条要求，</w:t>
      </w:r>
      <w:r>
        <w:t>基</w:t>
      </w:r>
      <w:r>
        <w:rPr>
          <w:rFonts w:hint="eastAsia"/>
        </w:rPr>
        <w:t>金应当在季度报告、中期报告、年度报告等定期报告披露国债期货交易情况，包括投资政策、风险指标等，揭示国债期货交易对基金总体风险的影响以及是否符合既定的投资政策和投资目标。</w:t>
      </w:r>
    </w:p>
  </w:footnote>
  <w:footnote w:id="244">
    <w:p w14:paraId="70E26D57" w14:textId="77777777" w:rsidR="00000000" w:rsidRDefault="007478C2">
      <w:pPr>
        <w:pStyle w:val="FootnoteText"/>
      </w:pPr>
      <w:r>
        <w:rPr>
          <w:rStyle w:val="FootnoteReference"/>
        </w:rPr>
        <w:footnoteRef/>
      </w:r>
      <w:r>
        <w:rPr>
          <w:rFonts w:hint="eastAsia"/>
        </w:rPr>
        <w:t>揭示国债期货交易对基金总体风险的影响以及是否符合既定的投资政策和投资目标</w:t>
      </w:r>
      <w:r>
        <w:t>。</w:t>
      </w:r>
    </w:p>
  </w:footnote>
  <w:footnote w:id="245">
    <w:p w14:paraId="3989A6DB" w14:textId="77777777" w:rsidR="00000000" w:rsidRDefault="007478C2">
      <w:pPr>
        <w:pStyle w:val="FootnoteText"/>
      </w:pPr>
      <w:r>
        <w:rPr>
          <w:rStyle w:val="FootnoteReference"/>
        </w:rPr>
        <w:footnoteRef/>
      </w:r>
      <w:r>
        <w:rPr>
          <w:rFonts w:hint="eastAsia"/>
        </w:rPr>
        <w:t>市场中性策略基金应列示本项，其他基金可不列示。本处所指市场中性策略基金是指买入股票现货，主要运用股指期货等衍生品工具，对冲股票市场系统性风险，追求独立于市场整体表现，获取超额收益的基金。</w:t>
      </w:r>
    </w:p>
  </w:footnote>
  <w:footnote w:id="246">
    <w:p w14:paraId="70D2E9F6" w14:textId="77777777" w:rsidR="00000000" w:rsidRDefault="007478C2">
      <w:pPr>
        <w:pStyle w:val="FootnoteText"/>
        <w:rPr>
          <w:color w:val="FF0000"/>
        </w:rPr>
      </w:pPr>
      <w:r>
        <w:rPr>
          <w:rStyle w:val="FootnoteReference"/>
        </w:rPr>
        <w:footnoteRef/>
      </w:r>
      <w:r>
        <w:rPr>
          <w:rFonts w:hint="eastAsia"/>
        </w:rPr>
        <w:t>投资收益为基金股票资产的投资收益与股指期货投资收益的合计，公允价值变动损益为基金股票资产公允价值变动损益与股指期货公允价值变动损益的合计。</w:t>
      </w:r>
    </w:p>
  </w:footnote>
  <w:footnote w:id="247">
    <w:p w14:paraId="66666A5E" w14:textId="77777777" w:rsidR="00000000" w:rsidRDefault="007478C2">
      <w:pPr>
        <w:pStyle w:val="FootnoteText"/>
      </w:pPr>
      <w:r>
        <w:rPr>
          <w:rStyle w:val="FootnoteReference"/>
        </w:rPr>
        <w:footnoteRef/>
      </w:r>
      <w:r>
        <w:t xml:space="preserve"> </w:t>
      </w:r>
      <w:r>
        <w:rPr>
          <w:rFonts w:hint="eastAsia"/>
        </w:rPr>
        <w:t>本项主要适用于基金中基金</w:t>
      </w:r>
    </w:p>
  </w:footnote>
  <w:footnote w:id="248">
    <w:p w14:paraId="020B767D" w14:textId="77777777" w:rsidR="00000000" w:rsidRDefault="007478C2">
      <w:pPr>
        <w:pStyle w:val="FootnoteText"/>
        <w:ind w:left="2940"/>
        <w:rPr>
          <w:rFonts w:ascii="仿宋_GB2312" w:eastAsia="仿宋_GB2312"/>
        </w:rPr>
      </w:pPr>
      <w:r>
        <w:rPr>
          <w:rStyle w:val="FootnoteReference"/>
          <w:rFonts w:hint="eastAsia"/>
        </w:rPr>
        <w:footnoteRef/>
      </w:r>
      <w:r>
        <w:rPr>
          <w:rFonts w:hint="eastAsia"/>
        </w:rPr>
        <w:t xml:space="preserve"> </w:t>
      </w:r>
      <w:r>
        <w:rPr>
          <w:rFonts w:ascii="宋体" w:hAnsi="宋体" w:hint="eastAsia"/>
        </w:rPr>
        <w:t>年度报告摘要和中期报告摘要中披露前十名基金投资明细，年度报告正文和中期报告正文中则应披露所有基金投资明细”</w:t>
      </w:r>
      <w:r>
        <w:rPr>
          <w:rFonts w:hint="eastAsia"/>
        </w:rPr>
        <w:t>。</w:t>
      </w:r>
    </w:p>
  </w:footnote>
  <w:footnote w:id="249">
    <w:p w14:paraId="0CCD40D3" w14:textId="77777777" w:rsidR="00000000" w:rsidRDefault="007478C2">
      <w:pPr>
        <w:pStyle w:val="FootnoteText"/>
      </w:pPr>
      <w:r>
        <w:rPr>
          <w:rStyle w:val="FootnoteReference"/>
        </w:rPr>
        <w:footnoteRef/>
      </w:r>
      <w:r>
        <w:t xml:space="preserve"> </w:t>
      </w:r>
      <w:r>
        <w:rPr>
          <w:rFonts w:hint="eastAsia"/>
        </w:rPr>
        <w:t>主要适用于</w:t>
      </w:r>
      <w:r>
        <w:rPr>
          <w:rFonts w:hint="eastAsia"/>
        </w:rPr>
        <w:t>MOM</w:t>
      </w:r>
      <w:r>
        <w:rPr>
          <w:rFonts w:hint="eastAsia"/>
        </w:rPr>
        <w:t>基金，其他基金类别可不列示此项。</w:t>
      </w:r>
    </w:p>
  </w:footnote>
  <w:footnote w:id="250">
    <w:p w14:paraId="393CA6F6" w14:textId="77777777" w:rsidR="00000000" w:rsidRDefault="007478C2">
      <w:pPr>
        <w:pStyle w:val="FootnoteText"/>
      </w:pPr>
      <w:r>
        <w:rPr>
          <w:rStyle w:val="FootnoteReference"/>
        </w:rPr>
        <w:footnoteRef/>
      </w:r>
      <w:r>
        <w:t xml:space="preserve"> </w:t>
      </w:r>
      <w:r>
        <w:rPr>
          <w:rFonts w:hint="eastAsia"/>
        </w:rPr>
        <w:t>在</w:t>
      </w:r>
      <w:r>
        <w:rPr>
          <w:rFonts w:hint="eastAsia"/>
        </w:rPr>
        <w:t>8.1</w:t>
      </w:r>
      <w:r>
        <w:t>5</w:t>
      </w:r>
      <w:r>
        <w:rPr>
          <w:rFonts w:hint="eastAsia"/>
        </w:rPr>
        <w:t>.1</w:t>
      </w:r>
      <w:r>
        <w:rPr>
          <w:rFonts w:hint="eastAsia"/>
        </w:rPr>
        <w:t>和</w:t>
      </w:r>
      <w:r>
        <w:rPr>
          <w:rFonts w:hint="eastAsia"/>
        </w:rPr>
        <w:t>8.1</w:t>
      </w:r>
      <w:r>
        <w:t>5</w:t>
      </w:r>
      <w:r>
        <w:rPr>
          <w:rFonts w:hint="eastAsia"/>
        </w:rPr>
        <w:t>.2</w:t>
      </w:r>
      <w:r>
        <w:rPr>
          <w:rFonts w:hint="eastAsia"/>
        </w:rPr>
        <w:t>中，如</w:t>
      </w:r>
      <w:r>
        <w:rPr>
          <w:rFonts w:hint="eastAsia"/>
        </w:rPr>
        <w:t>ETF</w:t>
      </w:r>
      <w:r>
        <w:rPr>
          <w:rFonts w:hint="eastAsia"/>
        </w:rPr>
        <w:t>联接基金、基金中基金的目标基金涉及相关问题，也应予以说明。</w:t>
      </w:r>
    </w:p>
  </w:footnote>
  <w:footnote w:id="251">
    <w:p w14:paraId="66DE00B3" w14:textId="77777777" w:rsidR="00000000" w:rsidRDefault="007478C2">
      <w:pPr>
        <w:pStyle w:val="FootnoteText"/>
      </w:pPr>
      <w:r>
        <w:rPr>
          <w:rStyle w:val="FootnoteReference"/>
        </w:rPr>
        <w:footnoteRef/>
      </w:r>
      <w:r>
        <w:t xml:space="preserve"> </w:t>
      </w:r>
      <w:r>
        <w:rPr>
          <w:rFonts w:hint="eastAsia"/>
        </w:rPr>
        <w:t>本项及下一项</w:t>
      </w:r>
      <w:r>
        <w:rPr>
          <w:rFonts w:hint="eastAsia"/>
        </w:rPr>
        <w:t>8.</w:t>
      </w:r>
      <w:r>
        <w:t>15</w:t>
      </w:r>
      <w:r>
        <w:rPr>
          <w:rFonts w:hint="eastAsia"/>
        </w:rPr>
        <w:t>.2</w:t>
      </w:r>
      <w:r>
        <w:rPr>
          <w:rFonts w:hint="eastAsia"/>
        </w:rPr>
        <w:t>均提到前十名证券</w:t>
      </w:r>
      <w:r>
        <w:rPr>
          <w:rFonts w:hint="eastAsia"/>
        </w:rPr>
        <w:t>/</w:t>
      </w:r>
      <w:r>
        <w:rPr>
          <w:rFonts w:hint="eastAsia"/>
        </w:rPr>
        <w:t>股票，对于指数基金，不论</w:t>
      </w:r>
      <w:r>
        <w:rPr>
          <w:rFonts w:hint="eastAsia"/>
        </w:rPr>
        <w:t>是否兼具积极投资和指数投资，均采用占净值比大小排序的前十名证券</w:t>
      </w:r>
      <w:r>
        <w:rPr>
          <w:rFonts w:hint="eastAsia"/>
        </w:rPr>
        <w:t>/</w:t>
      </w:r>
      <w:r>
        <w:rPr>
          <w:rFonts w:hint="eastAsia"/>
        </w:rPr>
        <w:t>股票。</w:t>
      </w:r>
    </w:p>
  </w:footnote>
  <w:footnote w:id="252">
    <w:p w14:paraId="6DCDBFAC" w14:textId="77777777" w:rsidR="00000000" w:rsidRDefault="007478C2">
      <w:pPr>
        <w:pStyle w:val="FootnoteText"/>
      </w:pPr>
      <w:r>
        <w:rPr>
          <w:rStyle w:val="FootnoteReference"/>
        </w:rPr>
        <w:footnoteRef/>
      </w:r>
      <w:r>
        <w:rPr>
          <w:rFonts w:hint="eastAsia"/>
        </w:rPr>
        <w:t xml:space="preserve"> </w:t>
      </w:r>
      <w:r>
        <w:rPr>
          <w:rFonts w:hint="eastAsia"/>
        </w:rPr>
        <w:t>如报告期末不持有处于转股期的可转换债券，则不需列表，只需声明“本基金本报告期末未持有处于转股期的可转换债券”。</w:t>
      </w:r>
    </w:p>
  </w:footnote>
  <w:footnote w:id="253">
    <w:p w14:paraId="093F11DD" w14:textId="77777777" w:rsidR="00000000" w:rsidRDefault="007478C2">
      <w:pPr>
        <w:pStyle w:val="FootnoteText"/>
      </w:pPr>
      <w:r>
        <w:rPr>
          <w:rStyle w:val="FootnoteReference"/>
        </w:rPr>
        <w:footnoteRef/>
      </w:r>
      <w:r>
        <w:rPr>
          <w:rFonts w:hint="eastAsia"/>
        </w:rPr>
        <w:t xml:space="preserve"> </w:t>
      </w:r>
      <w:r>
        <w:rPr>
          <w:rFonts w:hint="eastAsia"/>
        </w:rPr>
        <w:t>此处的“流通受限股票”涉及的情形主要包括本模板前述因认购新发</w:t>
      </w:r>
      <w:r>
        <w:rPr>
          <w:rFonts w:hint="eastAsia"/>
        </w:rPr>
        <w:t>/</w:t>
      </w:r>
      <w:r>
        <w:rPr>
          <w:rFonts w:hint="eastAsia"/>
        </w:rPr>
        <w:t>增发股票持有的流通受限股票、暂时停牌股票以及转融通证券出借业务的股票等；按流通受限部分的公允价值占基金资产净值比例从大到小排序；对于</w:t>
      </w:r>
      <w:r>
        <w:t>指数基金</w:t>
      </w:r>
      <w:r>
        <w:rPr>
          <w:rFonts w:hint="eastAsia"/>
        </w:rPr>
        <w:t>，应按</w:t>
      </w:r>
      <w:r>
        <w:rPr>
          <w:rFonts w:hint="eastAsia"/>
        </w:rPr>
        <w:t>8.</w:t>
      </w:r>
      <w:r>
        <w:t>15</w:t>
      </w:r>
      <w:r>
        <w:rPr>
          <w:rFonts w:hint="eastAsia"/>
        </w:rPr>
        <w:t>.5.1</w:t>
      </w:r>
      <w:r>
        <w:rPr>
          <w:rFonts w:hint="eastAsia"/>
        </w:rPr>
        <w:t>对</w:t>
      </w:r>
      <w:r>
        <w:t>指数投资</w:t>
      </w:r>
      <w:r>
        <w:rPr>
          <w:rFonts w:hint="eastAsia"/>
        </w:rPr>
        <w:t>前十名股票中存在流通受限情况进行说明，将标题改为“期末指数投资前十名股票中存在流通受限</w:t>
      </w:r>
      <w:r>
        <w:rPr>
          <w:rFonts w:hint="eastAsia"/>
        </w:rPr>
        <w:t>情况的说明”，如果指数基金兼具积极投资的，还应按</w:t>
      </w:r>
      <w:r>
        <w:rPr>
          <w:rFonts w:hint="eastAsia"/>
        </w:rPr>
        <w:t>8.</w:t>
      </w:r>
      <w:r>
        <w:t>15</w:t>
      </w:r>
      <w:r>
        <w:rPr>
          <w:rFonts w:hint="eastAsia"/>
        </w:rPr>
        <w:t>.5.2</w:t>
      </w:r>
      <w:r>
        <w:rPr>
          <w:rFonts w:hint="eastAsia"/>
        </w:rPr>
        <w:t>对</w:t>
      </w:r>
      <w:r>
        <w:t>积极投资前五名股票</w:t>
      </w:r>
      <w:r>
        <w:rPr>
          <w:rFonts w:hint="eastAsia"/>
        </w:rPr>
        <w:t>中存在流通受限情况进行说明；如报告期末前十名股票中不存在流通受限情况的，则不需列表，只需声明“本基金本报告期末前十名股票中不存在流通受限情况”。</w:t>
      </w:r>
    </w:p>
  </w:footnote>
  <w:footnote w:id="254">
    <w:p w14:paraId="539CFFCF" w14:textId="77777777" w:rsidR="00000000" w:rsidRDefault="007478C2">
      <w:pPr>
        <w:pStyle w:val="FootnoteText"/>
      </w:pPr>
      <w:r>
        <w:rPr>
          <w:rStyle w:val="FootnoteReference"/>
        </w:rPr>
        <w:footnoteRef/>
      </w:r>
      <w:r>
        <w:rPr>
          <w:rFonts w:hint="eastAsia"/>
        </w:rPr>
        <w:t xml:space="preserve"> </w:t>
      </w:r>
      <w:r>
        <w:rPr>
          <w:rFonts w:hint="eastAsia"/>
        </w:rPr>
        <w:t>如无其他需要说明的事项，此项不需列示。</w:t>
      </w:r>
    </w:p>
  </w:footnote>
  <w:footnote w:id="255">
    <w:p w14:paraId="490E8EB3" w14:textId="77777777" w:rsidR="00000000" w:rsidRDefault="007478C2">
      <w:pPr>
        <w:pStyle w:val="FootnoteText"/>
        <w:rPr>
          <w:color w:val="000000"/>
        </w:rPr>
      </w:pPr>
      <w:r>
        <w:rPr>
          <w:rStyle w:val="FootnoteReference"/>
        </w:rPr>
        <w:footnoteRef/>
      </w:r>
      <w:r>
        <w:rPr>
          <w:rFonts w:hint="eastAsia"/>
        </w:rPr>
        <w:t xml:space="preserve"> </w:t>
      </w:r>
      <w:r>
        <w:rPr>
          <w:rFonts w:hint="eastAsia"/>
        </w:rPr>
        <w:t>§</w:t>
      </w:r>
      <w:r>
        <w:rPr>
          <w:rFonts w:hint="eastAsia"/>
        </w:rPr>
        <w:t>9</w:t>
      </w:r>
      <w:r>
        <w:rPr>
          <w:rFonts w:hint="eastAsia"/>
        </w:rPr>
        <w:t>关于投资组合报告的模板主要适用于</w:t>
      </w:r>
      <w:r>
        <w:rPr>
          <w:rFonts w:hint="eastAsia"/>
        </w:rPr>
        <w:t>QDII</w:t>
      </w:r>
      <w:r>
        <w:rPr>
          <w:rFonts w:hint="eastAsia"/>
        </w:rPr>
        <w:t>基金，</w:t>
      </w:r>
      <w:r>
        <w:rPr>
          <w:rFonts w:hint="eastAsia"/>
        </w:rPr>
        <w:t>QDII</w:t>
      </w:r>
      <w:r>
        <w:rPr>
          <w:rFonts w:hint="eastAsia"/>
        </w:rPr>
        <w:t>基金投资组合报告中与其他基金相同的披露项目，其</w:t>
      </w:r>
      <w:r>
        <w:rPr>
          <w:rFonts w:hint="eastAsia"/>
          <w:color w:val="000000"/>
        </w:rPr>
        <w:t>披露要求参见§</w:t>
      </w:r>
      <w:r>
        <w:rPr>
          <w:rFonts w:hint="eastAsia"/>
          <w:color w:val="000000"/>
        </w:rPr>
        <w:t>8</w:t>
      </w:r>
      <w:r>
        <w:rPr>
          <w:rFonts w:hint="eastAsia"/>
          <w:color w:val="000000"/>
        </w:rPr>
        <w:t>脚注中的相关说明，此部分不再赘述。</w:t>
      </w:r>
    </w:p>
  </w:footnote>
  <w:footnote w:id="256">
    <w:p w14:paraId="4E855573" w14:textId="77777777" w:rsidR="00000000" w:rsidRDefault="007478C2">
      <w:pPr>
        <w:pStyle w:val="FootnoteText"/>
        <w:rPr>
          <w:color w:val="000000"/>
        </w:rPr>
      </w:pPr>
      <w:r>
        <w:rPr>
          <w:rStyle w:val="FootnoteReference"/>
          <w:color w:val="000000"/>
        </w:rPr>
        <w:footnoteRef/>
      </w:r>
      <w:r>
        <w:rPr>
          <w:rFonts w:hint="eastAsia"/>
          <w:color w:val="000000"/>
        </w:rPr>
        <w:t xml:space="preserve"> </w:t>
      </w:r>
      <w:r>
        <w:rPr>
          <w:rFonts w:hint="eastAsia"/>
          <w:color w:val="000000"/>
        </w:rPr>
        <w:t>应对通过港股通交易机制投资的港股公允价值及占净值比情况进行备注说明。</w:t>
      </w:r>
    </w:p>
  </w:footnote>
  <w:footnote w:id="257">
    <w:p w14:paraId="6C2BF03F" w14:textId="77777777" w:rsidR="00000000" w:rsidRDefault="007478C2">
      <w:pPr>
        <w:pStyle w:val="FootnoteText"/>
      </w:pPr>
      <w:r>
        <w:rPr>
          <w:rStyle w:val="FootnoteReference"/>
        </w:rPr>
        <w:footnoteRef/>
      </w:r>
      <w:r>
        <w:rPr>
          <w:rFonts w:hint="eastAsia"/>
        </w:rPr>
        <w:t xml:space="preserve"> </w:t>
      </w:r>
      <w:r>
        <w:rPr>
          <w:rFonts w:hint="eastAsia"/>
        </w:rPr>
        <w:t>本项包括普通股、优先股、存托凭证、房地产信托凭证等；目前本表该项下只列示部分明细（普通股和存托凭证），基金也可根据实际投资情况，按照重要性原则增减明细项，如增加列示优先股、房地产信托凭证等明细项，以下同理；此外，为便于投资者理解，可在表下予以标注说明。</w:t>
      </w:r>
    </w:p>
  </w:footnote>
  <w:footnote w:id="258">
    <w:p w14:paraId="6CAC8810" w14:textId="77777777" w:rsidR="00000000" w:rsidRDefault="007478C2">
      <w:pPr>
        <w:pStyle w:val="FootnoteText"/>
      </w:pPr>
      <w:r>
        <w:rPr>
          <w:rStyle w:val="FootnoteReference"/>
        </w:rPr>
        <w:footnoteRef/>
      </w:r>
      <w:r>
        <w:rPr>
          <w:rFonts w:hint="eastAsia"/>
        </w:rPr>
        <w:t xml:space="preserve"> </w:t>
      </w:r>
      <w:r>
        <w:rPr>
          <w:rFonts w:hint="eastAsia"/>
        </w:rPr>
        <w:t>包括货币市场基金之外的开放式基金、封闭式基金等。</w:t>
      </w:r>
    </w:p>
  </w:footnote>
  <w:footnote w:id="259">
    <w:p w14:paraId="31ECAC4C" w14:textId="77777777" w:rsidR="00000000" w:rsidRDefault="007478C2">
      <w:pPr>
        <w:pStyle w:val="FootnoteText"/>
      </w:pPr>
      <w:r>
        <w:rPr>
          <w:rStyle w:val="FootnoteReference"/>
        </w:rPr>
        <w:footnoteRef/>
      </w:r>
      <w:r>
        <w:rPr>
          <w:rFonts w:hint="eastAsia"/>
        </w:rPr>
        <w:t xml:space="preserve"> </w:t>
      </w:r>
      <w:r>
        <w:rPr>
          <w:rFonts w:hint="eastAsia"/>
        </w:rPr>
        <w:t>包括银行存款（以投资为目的）、可转让存单、银行承兑汇票、银行票据、商业票据、货币市场基金等。</w:t>
      </w:r>
    </w:p>
  </w:footnote>
  <w:footnote w:id="260">
    <w:p w14:paraId="5F9ABB65" w14:textId="77777777" w:rsidR="00000000" w:rsidRDefault="007478C2">
      <w:pPr>
        <w:pStyle w:val="FootnoteText"/>
        <w:rPr>
          <w:rFonts w:ascii="宋体" w:hAnsi="宋体"/>
        </w:rPr>
      </w:pPr>
      <w:r>
        <w:rPr>
          <w:rStyle w:val="FootnoteReference"/>
        </w:rPr>
        <w:footnoteRef/>
      </w:r>
      <w:r>
        <w:rPr>
          <w:rFonts w:ascii="宋体" w:hAnsi="宋体" w:hint="eastAsia"/>
        </w:rPr>
        <w:t xml:space="preserve"> </w:t>
      </w:r>
      <w:r>
        <w:rPr>
          <w:rFonts w:ascii="宋体" w:hAnsi="宋体" w:hint="eastAsia"/>
        </w:rPr>
        <w:t>此处的银行存款指应流动性需要的银行存款，不包括以投资为目的的银行存款。</w:t>
      </w:r>
    </w:p>
  </w:footnote>
  <w:footnote w:id="261">
    <w:p w14:paraId="4E13FF16" w14:textId="77777777" w:rsidR="00000000" w:rsidRDefault="007478C2">
      <w:pPr>
        <w:pStyle w:val="FootnoteText"/>
      </w:pPr>
      <w:r>
        <w:rPr>
          <w:rStyle w:val="FootnoteReference"/>
        </w:rPr>
        <w:footnoteRef/>
      </w:r>
      <w:r>
        <w:rPr>
          <w:rFonts w:hint="eastAsia"/>
        </w:rPr>
        <w:t xml:space="preserve"> </w:t>
      </w:r>
      <w:r>
        <w:rPr>
          <w:rFonts w:hint="eastAsia"/>
        </w:rPr>
        <w:t>按公允价值占基金资产净值比</w:t>
      </w:r>
      <w:r>
        <w:rPr>
          <w:rFonts w:hint="eastAsia"/>
        </w:rPr>
        <w:t>例从大到小排序；国家（地区）类别根据其所在的证券交易所确定；此处股票包括普通股和优先股；</w:t>
      </w:r>
      <w:r>
        <w:rPr>
          <w:rFonts w:hint="eastAsia"/>
        </w:rPr>
        <w:t>ADR</w:t>
      </w:r>
      <w:r>
        <w:rPr>
          <w:rFonts w:hint="eastAsia"/>
        </w:rPr>
        <w:t>、</w:t>
      </w:r>
      <w:r>
        <w:rPr>
          <w:rFonts w:hint="eastAsia"/>
        </w:rPr>
        <w:t>GDR</w:t>
      </w:r>
      <w:r>
        <w:rPr>
          <w:rFonts w:hint="eastAsia"/>
        </w:rPr>
        <w:t>按照存托凭证本身挂牌的证券交易所确定。</w:t>
      </w:r>
    </w:p>
  </w:footnote>
  <w:footnote w:id="262">
    <w:p w14:paraId="702DD052" w14:textId="77777777" w:rsidR="00000000" w:rsidRDefault="007478C2">
      <w:pPr>
        <w:pStyle w:val="FootnoteText"/>
      </w:pPr>
      <w:r>
        <w:rPr>
          <w:rStyle w:val="FootnoteReference"/>
        </w:rPr>
        <w:footnoteRef/>
      </w:r>
      <w:r>
        <w:rPr>
          <w:rFonts w:hint="eastAsia"/>
        </w:rPr>
        <w:t xml:space="preserve"> </w:t>
      </w:r>
      <w:r>
        <w:rPr>
          <w:rFonts w:hint="eastAsia"/>
        </w:rPr>
        <w:t>由管理人与托管人协商确定，采用国际通用的具有权威性的行业分类标准，并在表下注明；未予投资的行业应填“－”；指数基金应按积极投资和指数投资分两张表列示行业分类的股票投资组合及合计。</w:t>
      </w:r>
    </w:p>
  </w:footnote>
  <w:footnote w:id="263">
    <w:p w14:paraId="289DD81F" w14:textId="77777777" w:rsidR="00000000" w:rsidRDefault="007478C2">
      <w:pPr>
        <w:pStyle w:val="FootnoteText"/>
      </w:pPr>
      <w:r>
        <w:rPr>
          <w:rStyle w:val="FootnoteReference"/>
        </w:rPr>
        <w:footnoteRef/>
      </w:r>
      <w:r>
        <w:rPr>
          <w:rFonts w:hint="eastAsia"/>
        </w:rPr>
        <w:t xml:space="preserve"> </w:t>
      </w:r>
      <w:r>
        <w:t>指数基金若兼具积极投资和指数投资的，应</w:t>
      </w:r>
      <w:r>
        <w:rPr>
          <w:rFonts w:hint="eastAsia"/>
        </w:rPr>
        <w:t>披露</w:t>
      </w:r>
      <w:r>
        <w:t>指数投资</w:t>
      </w:r>
      <w:r>
        <w:rPr>
          <w:rFonts w:hint="eastAsia"/>
        </w:rPr>
        <w:t>前十名明细和积极投资</w:t>
      </w:r>
      <w:r>
        <w:t>前五名明细</w:t>
      </w:r>
      <w:r>
        <w:rPr>
          <w:rFonts w:hint="eastAsia"/>
        </w:rPr>
        <w:t>；同一公司在不同市场挂牌交易的，应分别披露；年度报告摘要和中期报告摘要中披露前十名权益投资明细，年度报</w:t>
      </w:r>
      <w:r>
        <w:rPr>
          <w:rFonts w:hint="eastAsia"/>
        </w:rPr>
        <w:t>告正文和中期报告正文中则应披露所有权益投资明细，本项的题目相应调整为“期末按公允价值占基金资产净值比例大小排序的所有权益投资明细”；如果</w:t>
      </w:r>
      <w:r>
        <w:rPr>
          <w:rFonts w:hint="eastAsia"/>
        </w:rPr>
        <w:t>QDII</w:t>
      </w:r>
      <w:r>
        <w:rPr>
          <w:rFonts w:hint="eastAsia"/>
        </w:rPr>
        <w:t>基金持有在不同市场上市的同一公司的股票，在计算前十名投资明细时，不同市场上市的同一公司合并计算净值占比，但是，在填列格式上，除了“序号、公司名称”之外，其他项目信息按市场分开列示，具体格式和元素编号参见相关技术指引，涉及到债券等其他投资遇到类似情况时，也参照以上原则披露。</w:t>
      </w:r>
    </w:p>
  </w:footnote>
  <w:footnote w:id="264">
    <w:p w14:paraId="4A78DA54" w14:textId="77777777" w:rsidR="00000000" w:rsidRDefault="007478C2">
      <w:pPr>
        <w:pStyle w:val="FootnoteText"/>
      </w:pPr>
      <w:r>
        <w:rPr>
          <w:rStyle w:val="FootnoteReference"/>
        </w:rPr>
        <w:footnoteRef/>
      </w:r>
      <w:r>
        <w:rPr>
          <w:rFonts w:hint="eastAsia"/>
        </w:rPr>
        <w:t xml:space="preserve"> </w:t>
      </w:r>
      <w:r>
        <w:rPr>
          <w:rFonts w:hint="eastAsia"/>
        </w:rPr>
        <w:t>此处指证券发行主体的名称，不是股票名称。</w:t>
      </w:r>
    </w:p>
  </w:footnote>
  <w:footnote w:id="265">
    <w:p w14:paraId="195CA3C8" w14:textId="77777777" w:rsidR="00000000" w:rsidRDefault="007478C2">
      <w:pPr>
        <w:pStyle w:val="FootnoteText"/>
      </w:pPr>
      <w:r>
        <w:rPr>
          <w:rStyle w:val="FootnoteReference"/>
        </w:rPr>
        <w:footnoteRef/>
      </w:r>
      <w:r>
        <w:rPr>
          <w:rFonts w:hint="eastAsia"/>
        </w:rPr>
        <w:t xml:space="preserve"> </w:t>
      </w:r>
      <w:r>
        <w:rPr>
          <w:rFonts w:hint="eastAsia"/>
        </w:rPr>
        <w:t>如无中文名称，则填列“－”。</w:t>
      </w:r>
    </w:p>
  </w:footnote>
  <w:footnote w:id="266">
    <w:p w14:paraId="1203EC47" w14:textId="77777777" w:rsidR="00000000" w:rsidRDefault="007478C2">
      <w:pPr>
        <w:pStyle w:val="FootnoteText"/>
      </w:pPr>
      <w:r>
        <w:rPr>
          <w:rStyle w:val="FootnoteReference"/>
        </w:rPr>
        <w:footnoteRef/>
      </w:r>
      <w:r>
        <w:t xml:space="preserve"> </w:t>
      </w:r>
      <w:r>
        <w:rPr>
          <w:rFonts w:hint="eastAsia"/>
        </w:rPr>
        <w:t>应在表下对</w:t>
      </w:r>
      <w:r>
        <w:rPr>
          <w:rFonts w:hint="eastAsia"/>
        </w:rPr>
        <w:t>此处所用证券代码的类别进行简要说明，如是采用</w:t>
      </w:r>
      <w:r>
        <w:rPr>
          <w:rFonts w:hint="eastAsia"/>
        </w:rPr>
        <w:t>ISIN</w:t>
      </w:r>
      <w:r>
        <w:rPr>
          <w:rFonts w:hint="eastAsia"/>
        </w:rPr>
        <w:t>代码、当地市场代码或</w:t>
      </w:r>
      <w:r>
        <w:rPr>
          <w:rFonts w:hint="eastAsia"/>
        </w:rPr>
        <w:t>SEDOL</w:t>
      </w:r>
      <w:r>
        <w:rPr>
          <w:rFonts w:hint="eastAsia"/>
        </w:rPr>
        <w:t>代码等，下同。</w:t>
      </w:r>
    </w:p>
  </w:footnote>
  <w:footnote w:id="267">
    <w:p w14:paraId="3B8C113F" w14:textId="77777777" w:rsidR="00000000" w:rsidRDefault="007478C2">
      <w:pPr>
        <w:pStyle w:val="FootnoteText"/>
      </w:pPr>
      <w:r>
        <w:rPr>
          <w:rStyle w:val="FootnoteReference"/>
        </w:rPr>
        <w:footnoteRef/>
      </w:r>
      <w:r>
        <w:rPr>
          <w:rFonts w:hint="eastAsia"/>
        </w:rPr>
        <w:t xml:space="preserve"> </w:t>
      </w:r>
      <w:r>
        <w:rPr>
          <w:rFonts w:hint="eastAsia"/>
        </w:rPr>
        <w:t>列示证券交易所名称。</w:t>
      </w:r>
    </w:p>
  </w:footnote>
  <w:footnote w:id="268">
    <w:p w14:paraId="077E733C" w14:textId="77777777" w:rsidR="00000000" w:rsidRDefault="007478C2">
      <w:pPr>
        <w:pStyle w:val="FootnoteText"/>
      </w:pPr>
      <w:r>
        <w:rPr>
          <w:rStyle w:val="FootnoteReference"/>
        </w:rPr>
        <w:footnoteRef/>
      </w:r>
      <w:r>
        <w:rPr>
          <w:rFonts w:hint="eastAsia"/>
        </w:rPr>
        <w:t xml:space="preserve"> </w:t>
      </w:r>
      <w:r>
        <w:rPr>
          <w:rFonts w:hint="eastAsia"/>
        </w:rPr>
        <w:t>列示证券挂牌的证券交易所所在国家（地区）。</w:t>
      </w:r>
    </w:p>
  </w:footnote>
  <w:footnote w:id="269">
    <w:p w14:paraId="19177401" w14:textId="77777777" w:rsidR="00000000" w:rsidRDefault="007478C2">
      <w:pPr>
        <w:pStyle w:val="FootnoteText"/>
      </w:pPr>
      <w:r>
        <w:rPr>
          <w:rStyle w:val="FootnoteReference"/>
        </w:rPr>
        <w:footnoteRef/>
      </w:r>
      <w:r>
        <w:t xml:space="preserve"> </w:t>
      </w:r>
      <w:r>
        <w:rPr>
          <w:rFonts w:hint="eastAsia"/>
        </w:rPr>
        <w:t>此处增加一行的格式主要适用于基金持有在不同证券市场发行同一公司股票的披露，</w:t>
      </w:r>
      <w:r>
        <w:rPr>
          <w:rFonts w:hint="eastAsia"/>
        </w:rPr>
        <w:t>9.5</w:t>
      </w:r>
      <w:r>
        <w:rPr>
          <w:rFonts w:hint="eastAsia"/>
        </w:rPr>
        <w:t>同理。</w:t>
      </w:r>
    </w:p>
  </w:footnote>
  <w:footnote w:id="270">
    <w:p w14:paraId="33CA0E79" w14:textId="77777777" w:rsidR="00000000" w:rsidRDefault="007478C2">
      <w:pPr>
        <w:pStyle w:val="FootnoteText"/>
      </w:pPr>
      <w:r>
        <w:rPr>
          <w:rStyle w:val="FootnoteReference"/>
        </w:rPr>
        <w:footnoteRef/>
      </w:r>
      <w:r>
        <w:rPr>
          <w:rFonts w:hint="eastAsia"/>
        </w:rPr>
        <w:t xml:space="preserve"> </w:t>
      </w:r>
      <w:r>
        <w:rPr>
          <w:rFonts w:hint="eastAsia"/>
        </w:rPr>
        <w:t>此处指证券发行主体的名称，不是股票名称。</w:t>
      </w:r>
    </w:p>
  </w:footnote>
  <w:footnote w:id="271">
    <w:p w14:paraId="699A1611" w14:textId="77777777" w:rsidR="00000000" w:rsidRDefault="007478C2">
      <w:pPr>
        <w:pStyle w:val="FootnoteText"/>
      </w:pPr>
      <w:r>
        <w:rPr>
          <w:rStyle w:val="FootnoteReference"/>
        </w:rPr>
        <w:footnoteRef/>
      </w:r>
      <w:r>
        <w:rPr>
          <w:rFonts w:hint="eastAsia"/>
        </w:rPr>
        <w:t xml:space="preserve"> </w:t>
      </w:r>
      <w:r>
        <w:rPr>
          <w:rFonts w:hint="eastAsia"/>
        </w:rPr>
        <w:t>如无中文名称，则填列“－”。</w:t>
      </w:r>
    </w:p>
  </w:footnote>
  <w:footnote w:id="272">
    <w:p w14:paraId="574D6969" w14:textId="77777777" w:rsidR="00000000" w:rsidRDefault="007478C2">
      <w:pPr>
        <w:pStyle w:val="FootnoteText"/>
      </w:pPr>
      <w:r>
        <w:rPr>
          <w:rStyle w:val="FootnoteReference"/>
        </w:rPr>
        <w:footnoteRef/>
      </w:r>
      <w:r>
        <w:t xml:space="preserve"> </w:t>
      </w:r>
      <w:r>
        <w:rPr>
          <w:rFonts w:hint="eastAsia"/>
        </w:rPr>
        <w:t>应在表下对此处所用证券代码的类别进行简要说明，如是采用</w:t>
      </w:r>
      <w:r>
        <w:rPr>
          <w:rFonts w:hint="eastAsia"/>
        </w:rPr>
        <w:t>ISIN</w:t>
      </w:r>
      <w:r>
        <w:rPr>
          <w:rFonts w:hint="eastAsia"/>
        </w:rPr>
        <w:t>代码、当地市场代码或</w:t>
      </w:r>
      <w:r>
        <w:rPr>
          <w:rFonts w:hint="eastAsia"/>
        </w:rPr>
        <w:t>SEDOL</w:t>
      </w:r>
      <w:r>
        <w:rPr>
          <w:rFonts w:hint="eastAsia"/>
        </w:rPr>
        <w:t>代码等，下同。</w:t>
      </w:r>
    </w:p>
  </w:footnote>
  <w:footnote w:id="273">
    <w:p w14:paraId="4FD1B5D0" w14:textId="77777777" w:rsidR="00000000" w:rsidRDefault="007478C2">
      <w:pPr>
        <w:pStyle w:val="FootnoteText"/>
      </w:pPr>
      <w:r>
        <w:rPr>
          <w:rStyle w:val="FootnoteReference"/>
        </w:rPr>
        <w:footnoteRef/>
      </w:r>
      <w:r>
        <w:rPr>
          <w:rFonts w:hint="eastAsia"/>
        </w:rPr>
        <w:t xml:space="preserve"> </w:t>
      </w:r>
      <w:r>
        <w:rPr>
          <w:rFonts w:hint="eastAsia"/>
        </w:rPr>
        <w:t>列示证券交易所名称。</w:t>
      </w:r>
    </w:p>
  </w:footnote>
  <w:footnote w:id="274">
    <w:p w14:paraId="3B38D025" w14:textId="77777777" w:rsidR="00000000" w:rsidRDefault="007478C2">
      <w:pPr>
        <w:pStyle w:val="FootnoteText"/>
      </w:pPr>
      <w:r>
        <w:rPr>
          <w:rStyle w:val="FootnoteReference"/>
        </w:rPr>
        <w:footnoteRef/>
      </w:r>
      <w:r>
        <w:rPr>
          <w:rFonts w:hint="eastAsia"/>
        </w:rPr>
        <w:t xml:space="preserve"> </w:t>
      </w:r>
      <w:r>
        <w:rPr>
          <w:rFonts w:hint="eastAsia"/>
        </w:rPr>
        <w:t>列示证券挂牌的证券交易所所</w:t>
      </w:r>
      <w:r>
        <w:rPr>
          <w:rFonts w:hint="eastAsia"/>
        </w:rPr>
        <w:t>在国家（地区）。</w:t>
      </w:r>
    </w:p>
  </w:footnote>
  <w:footnote w:id="275">
    <w:p w14:paraId="0D95DE48" w14:textId="77777777" w:rsidR="00000000" w:rsidRDefault="007478C2">
      <w:pPr>
        <w:pStyle w:val="FootnoteText"/>
      </w:pPr>
      <w:r>
        <w:rPr>
          <w:rStyle w:val="FootnoteReference"/>
        </w:rPr>
        <w:footnoteRef/>
      </w:r>
      <w:r>
        <w:t xml:space="preserve"> </w:t>
      </w:r>
      <w:r>
        <w:rPr>
          <w:rFonts w:hint="eastAsia"/>
        </w:rPr>
        <w:t>如果</w:t>
      </w:r>
      <w:r>
        <w:rPr>
          <w:rFonts w:hint="eastAsia"/>
        </w:rPr>
        <w:t>QDII</w:t>
      </w:r>
      <w:r>
        <w:rPr>
          <w:rFonts w:hint="eastAsia"/>
        </w:rPr>
        <w:t>基金持有在不同市场上市的同一公司的股票，在计算组合重大变动时，不同市场上市的同一公司合并计算买</w:t>
      </w:r>
      <w:r>
        <w:rPr>
          <w:rFonts w:hint="eastAsia"/>
        </w:rPr>
        <w:t>/</w:t>
      </w:r>
      <w:r>
        <w:rPr>
          <w:rFonts w:hint="eastAsia"/>
        </w:rPr>
        <w:t>卖的净值占比或前</w:t>
      </w:r>
      <w:r>
        <w:rPr>
          <w:rFonts w:hint="eastAsia"/>
        </w:rPr>
        <w:t>20</w:t>
      </w:r>
      <w:r>
        <w:rPr>
          <w:rFonts w:hint="eastAsia"/>
        </w:rPr>
        <w:t>名投资明细，但是，在填列格式上，除了“序号、公司名称”之外，其他项目信息按市场分开列示，具体格式和元素编号参见相关技术指引。</w:t>
      </w:r>
    </w:p>
  </w:footnote>
  <w:footnote w:id="276">
    <w:p w14:paraId="497D2488" w14:textId="77777777" w:rsidR="00000000" w:rsidRDefault="007478C2">
      <w:pPr>
        <w:pStyle w:val="FootnoteText"/>
      </w:pPr>
      <w:r>
        <w:rPr>
          <w:rStyle w:val="FootnoteReference"/>
        </w:rPr>
        <w:footnoteRef/>
      </w:r>
      <w:r>
        <w:rPr>
          <w:rFonts w:hint="eastAsia"/>
        </w:rPr>
        <w:t xml:space="preserve"> </w:t>
      </w:r>
      <w:r>
        <w:rPr>
          <w:rFonts w:hint="eastAsia"/>
        </w:rPr>
        <w:t>本项目主要按国际权威评级机构（标普、穆迪）的债券信用评级从高到低，分别披露不同等级下债券的公允价值及占净值的比例，同时需要在表下标注说明所选用的评级机构，如果报告期末不持有债券，则不需列表，只需声明“本基金本报告期末未持有债券”。</w:t>
      </w:r>
    </w:p>
  </w:footnote>
  <w:footnote w:id="277">
    <w:p w14:paraId="60EF4DF8" w14:textId="77777777" w:rsidR="00000000" w:rsidRDefault="007478C2">
      <w:pPr>
        <w:pStyle w:val="FootnoteText"/>
      </w:pPr>
      <w:r>
        <w:rPr>
          <w:rStyle w:val="FootnoteReference"/>
        </w:rPr>
        <w:footnoteRef/>
      </w:r>
      <w:r>
        <w:t xml:space="preserve"> </w:t>
      </w:r>
      <w:r>
        <w:rPr>
          <w:rFonts w:hint="eastAsia"/>
        </w:rPr>
        <w:t>对于</w:t>
      </w:r>
      <w:r>
        <w:rPr>
          <w:rFonts w:hint="eastAsia"/>
        </w:rPr>
        <w:t>QDII</w:t>
      </w:r>
      <w:r>
        <w:rPr>
          <w:rFonts w:hint="eastAsia"/>
        </w:rPr>
        <w:t>基金，此处列示债券面值，可在表下标注说明。</w:t>
      </w:r>
    </w:p>
  </w:footnote>
  <w:footnote w:id="278">
    <w:p w14:paraId="578F17C2" w14:textId="77777777" w:rsidR="00000000" w:rsidRDefault="007478C2">
      <w:pPr>
        <w:pStyle w:val="FootnoteText"/>
      </w:pPr>
      <w:r>
        <w:rPr>
          <w:rStyle w:val="FootnoteReference"/>
        </w:rPr>
        <w:footnoteRef/>
      </w:r>
      <w:r>
        <w:t xml:space="preserve"> </w:t>
      </w:r>
      <w:r>
        <w:rPr>
          <w:rFonts w:hint="eastAsia"/>
        </w:rPr>
        <w:t>年度报告摘要和中期报告摘要中披露前十名资产支持证券投资明细，年度报告正文和中期报告正文中则应披露所有资产支持证券投资明细，本项的题目相应调整为“期末按公允价值占基金资产净值比例大小排序的所有资产支持证券投资明细”。</w:t>
      </w:r>
    </w:p>
  </w:footnote>
  <w:footnote w:id="279">
    <w:p w14:paraId="278F4033" w14:textId="77777777" w:rsidR="00000000" w:rsidRDefault="007478C2">
      <w:pPr>
        <w:pStyle w:val="FootnoteText"/>
      </w:pPr>
      <w:r>
        <w:rPr>
          <w:rStyle w:val="FootnoteReference"/>
        </w:rPr>
        <w:footnoteRef/>
      </w:r>
      <w:r>
        <w:rPr>
          <w:rFonts w:hint="eastAsia"/>
        </w:rPr>
        <w:t xml:space="preserve"> </w:t>
      </w:r>
      <w:r>
        <w:rPr>
          <w:rFonts w:hint="eastAsia"/>
        </w:rPr>
        <w:t>如报告期末不持有金融衍生品投资，则不需列表，只需声明“本基金本报告期末未持有金融衍生品”。</w:t>
      </w:r>
    </w:p>
  </w:footnote>
  <w:footnote w:id="280">
    <w:p w14:paraId="3D9EAC62" w14:textId="77777777" w:rsidR="00000000" w:rsidRDefault="007478C2">
      <w:pPr>
        <w:pStyle w:val="FootnoteText"/>
      </w:pPr>
      <w:r>
        <w:rPr>
          <w:rStyle w:val="FootnoteReference"/>
        </w:rPr>
        <w:footnoteRef/>
      </w:r>
      <w:r>
        <w:rPr>
          <w:rFonts w:hint="eastAsia"/>
        </w:rPr>
        <w:t xml:space="preserve"> </w:t>
      </w:r>
      <w:r>
        <w:rPr>
          <w:rFonts w:hint="eastAsia"/>
        </w:rPr>
        <w:t>对于基金中基金，建议在表下对所投资基金的资产类别、资产分布等进行综合分析，此表也适用于</w:t>
      </w:r>
      <w:r>
        <w:rPr>
          <w:rFonts w:hint="eastAsia"/>
        </w:rPr>
        <w:t>ETF</w:t>
      </w:r>
      <w:r>
        <w:rPr>
          <w:rFonts w:hint="eastAsia"/>
        </w:rPr>
        <w:t>联接基金。</w:t>
      </w:r>
    </w:p>
  </w:footnote>
  <w:footnote w:id="281">
    <w:p w14:paraId="0B480CDD" w14:textId="77777777" w:rsidR="00000000" w:rsidRDefault="007478C2">
      <w:pPr>
        <w:pStyle w:val="FootnoteText"/>
        <w:rPr>
          <w:color w:val="000000"/>
        </w:rPr>
      </w:pPr>
      <w:r>
        <w:rPr>
          <w:rStyle w:val="FootnoteReference"/>
          <w:color w:val="000000"/>
        </w:rPr>
        <w:footnoteRef/>
      </w:r>
      <w:r>
        <w:rPr>
          <w:rFonts w:hint="eastAsia"/>
          <w:color w:val="000000"/>
        </w:rPr>
        <w:t xml:space="preserve"> </w:t>
      </w:r>
      <w:r>
        <w:rPr>
          <w:rFonts w:hint="eastAsia"/>
          <w:color w:val="000000"/>
        </w:rPr>
        <w:t>§</w:t>
      </w:r>
      <w:r>
        <w:rPr>
          <w:rFonts w:hint="eastAsia"/>
          <w:color w:val="000000"/>
        </w:rPr>
        <w:t>10</w:t>
      </w:r>
      <w:r>
        <w:rPr>
          <w:rFonts w:hint="eastAsia"/>
          <w:color w:val="000000"/>
        </w:rPr>
        <w:t>关于投资组合报告的</w:t>
      </w:r>
      <w:r>
        <w:rPr>
          <w:rFonts w:hint="eastAsia"/>
          <w:color w:val="000000"/>
        </w:rPr>
        <w:t>模板主要适用于货币市场基金，与其他类别基金投资组合报告相同的披露项目，其披露要求参见§</w:t>
      </w:r>
      <w:r>
        <w:rPr>
          <w:rFonts w:hint="eastAsia"/>
          <w:color w:val="000000"/>
        </w:rPr>
        <w:t>8</w:t>
      </w:r>
      <w:r>
        <w:rPr>
          <w:rFonts w:hint="eastAsia"/>
          <w:color w:val="000000"/>
        </w:rPr>
        <w:t>脚注中的相关说明，本部分不再赘述；相关表格中“金额”、“公允价值”和“比例”等项目的数据均保留至小数点后第</w:t>
      </w:r>
      <w:r>
        <w:rPr>
          <w:rFonts w:hint="eastAsia"/>
          <w:color w:val="000000"/>
        </w:rPr>
        <w:t>2</w:t>
      </w:r>
      <w:r>
        <w:rPr>
          <w:rFonts w:hint="eastAsia"/>
          <w:color w:val="000000"/>
        </w:rPr>
        <w:t>位，涉及合计数的相关比例的，以合计数除以相关数据计算。</w:t>
      </w:r>
    </w:p>
  </w:footnote>
  <w:footnote w:id="282">
    <w:p w14:paraId="662224EB" w14:textId="77777777" w:rsidR="00000000" w:rsidRDefault="007478C2">
      <w:pPr>
        <w:pStyle w:val="FootnoteText"/>
        <w:rPr>
          <w:rFonts w:hint="eastAsia"/>
          <w:color w:val="000000"/>
        </w:rPr>
      </w:pPr>
      <w:r>
        <w:rPr>
          <w:rStyle w:val="FootnoteReference"/>
          <w:color w:val="000000"/>
        </w:rPr>
        <w:footnoteRef/>
      </w:r>
      <w:r>
        <w:rPr>
          <w:color w:val="000000"/>
        </w:rPr>
        <w:t xml:space="preserve"> </w:t>
      </w:r>
      <w:r>
        <w:rPr>
          <w:rFonts w:hint="eastAsia"/>
          <w:color w:val="000000"/>
        </w:rPr>
        <w:t>固定净值型货币市场基金</w:t>
      </w:r>
      <w:r>
        <w:rPr>
          <w:color w:val="000000"/>
        </w:rPr>
        <w:t>，</w:t>
      </w:r>
      <w:r>
        <w:rPr>
          <w:rFonts w:hint="eastAsia"/>
          <w:color w:val="000000"/>
        </w:rPr>
        <w:t>此处</w:t>
      </w:r>
      <w:r>
        <w:rPr>
          <w:color w:val="000000"/>
        </w:rPr>
        <w:t>金额</w:t>
      </w:r>
      <w:r>
        <w:rPr>
          <w:rFonts w:hint="eastAsia"/>
          <w:color w:val="000000"/>
        </w:rPr>
        <w:t>为按实际利率计算的账面价值；</w:t>
      </w:r>
      <w:r>
        <w:rPr>
          <w:color w:val="000000"/>
        </w:rPr>
        <w:t>浮动</w:t>
      </w:r>
      <w:r>
        <w:rPr>
          <w:rFonts w:hint="eastAsia"/>
          <w:color w:val="000000"/>
        </w:rPr>
        <w:t>净值</w:t>
      </w:r>
      <w:r>
        <w:rPr>
          <w:color w:val="000000"/>
        </w:rPr>
        <w:t>型货币市场基金</w:t>
      </w:r>
      <w:r>
        <w:rPr>
          <w:rFonts w:hint="eastAsia"/>
          <w:color w:val="000000"/>
        </w:rPr>
        <w:t>，</w:t>
      </w:r>
      <w:r>
        <w:rPr>
          <w:color w:val="000000"/>
        </w:rPr>
        <w:t>此处金额</w:t>
      </w:r>
      <w:r>
        <w:rPr>
          <w:rFonts w:hint="eastAsia"/>
          <w:color w:val="000000"/>
        </w:rPr>
        <w:t>为</w:t>
      </w:r>
      <w:r>
        <w:rPr>
          <w:color w:val="000000"/>
        </w:rPr>
        <w:t>公允价值。</w:t>
      </w:r>
      <w:r>
        <w:rPr>
          <w:rFonts w:hint="eastAsia"/>
          <w:color w:val="000000"/>
        </w:rPr>
        <w:t>下同</w:t>
      </w:r>
      <w:r>
        <w:rPr>
          <w:rFonts w:hint="eastAsia"/>
          <w:color w:val="000000"/>
        </w:rPr>
        <w:t>。</w:t>
      </w:r>
    </w:p>
  </w:footnote>
  <w:footnote w:id="283">
    <w:p w14:paraId="46EF32C6" w14:textId="77777777" w:rsidR="00000000" w:rsidRDefault="007478C2">
      <w:pPr>
        <w:pStyle w:val="FootnoteText"/>
      </w:pPr>
      <w:r>
        <w:rPr>
          <w:rStyle w:val="FootnoteReference"/>
        </w:rPr>
        <w:footnoteRef/>
      </w:r>
      <w:r>
        <w:rPr>
          <w:rFonts w:hint="eastAsia"/>
        </w:rPr>
        <w:t xml:space="preserve"> </w:t>
      </w:r>
      <w:r>
        <w:rPr>
          <w:rFonts w:hint="eastAsia"/>
        </w:rPr>
        <w:t>在表下标注说明“报告期内债券回购融资余额占基金资产净值的比例为报告期内每个交易日融资余额占资产净值比例的简单平均值”；对货币市场基金，只要其</w:t>
      </w:r>
      <w:r>
        <w:rPr>
          <w:rFonts w:hint="eastAsia"/>
        </w:rPr>
        <w:t>投资的市场（如银行间市场）可交易，即可视为交易日。</w:t>
      </w:r>
    </w:p>
  </w:footnote>
  <w:footnote w:id="284">
    <w:p w14:paraId="617BA2E1" w14:textId="77777777" w:rsidR="00000000" w:rsidRDefault="007478C2">
      <w:pPr>
        <w:pStyle w:val="FootnoteText"/>
      </w:pPr>
      <w:r>
        <w:rPr>
          <w:rStyle w:val="FootnoteReference"/>
        </w:rPr>
        <w:footnoteRef/>
      </w:r>
      <w:r>
        <w:rPr>
          <w:rFonts w:hint="eastAsia"/>
        </w:rPr>
        <w:t xml:space="preserve"> </w:t>
      </w:r>
      <w:r>
        <w:rPr>
          <w:rFonts w:hint="eastAsia"/>
        </w:rPr>
        <w:t>报告期内债券</w:t>
      </w:r>
      <w:r>
        <w:rPr>
          <w:rFonts w:ascii="宋体" w:hAnsi="宋体" w:hint="eastAsia"/>
          <w:color w:val="000000"/>
          <w:kern w:val="0"/>
        </w:rPr>
        <w:t>正回购的资金余额没有超过资产净值的</w:t>
      </w:r>
      <w:r>
        <w:rPr>
          <w:rFonts w:ascii="宋体" w:hAnsi="宋体" w:hint="eastAsia"/>
          <w:color w:val="000000"/>
          <w:kern w:val="0"/>
        </w:rPr>
        <w:t>20%</w:t>
      </w:r>
      <w:r>
        <w:rPr>
          <w:rFonts w:ascii="宋体" w:hAnsi="宋体" w:hint="eastAsia"/>
          <w:color w:val="000000"/>
          <w:kern w:val="0"/>
        </w:rPr>
        <w:t>，则不需列表</w:t>
      </w:r>
      <w:r>
        <w:rPr>
          <w:rFonts w:hint="eastAsia"/>
        </w:rPr>
        <w:t>，只需声明“在</w:t>
      </w:r>
      <w:r>
        <w:rPr>
          <w:rFonts w:hint="eastAsia"/>
          <w:color w:val="000000"/>
        </w:rPr>
        <w:t>本报告期内</w:t>
      </w:r>
      <w:r>
        <w:rPr>
          <w:rFonts w:hint="eastAsia"/>
        </w:rPr>
        <w:t>本货币市场基金</w:t>
      </w:r>
      <w:r>
        <w:rPr>
          <w:rFonts w:hint="eastAsia"/>
          <w:color w:val="000000"/>
        </w:rPr>
        <w:t>债券</w:t>
      </w:r>
      <w:r>
        <w:rPr>
          <w:rFonts w:ascii="宋体" w:hAnsi="宋体" w:hint="eastAsia"/>
          <w:color w:val="000000"/>
          <w:kern w:val="0"/>
        </w:rPr>
        <w:t>正回购的资金余额未超过资产净值的</w:t>
      </w:r>
      <w:r>
        <w:rPr>
          <w:rFonts w:ascii="宋体" w:hAnsi="宋体" w:hint="eastAsia"/>
          <w:color w:val="000000"/>
          <w:kern w:val="0"/>
        </w:rPr>
        <w:t>20%</w:t>
      </w:r>
      <w:r>
        <w:rPr>
          <w:rFonts w:hint="eastAsia"/>
        </w:rPr>
        <w:t>”。</w:t>
      </w:r>
    </w:p>
  </w:footnote>
  <w:footnote w:id="285">
    <w:p w14:paraId="5F24807B" w14:textId="77777777" w:rsidR="00000000" w:rsidRDefault="007478C2">
      <w:pPr>
        <w:pStyle w:val="FootnoteText"/>
      </w:pPr>
      <w:r>
        <w:rPr>
          <w:rStyle w:val="FootnoteReference"/>
        </w:rPr>
        <w:footnoteRef/>
      </w:r>
      <w:r>
        <w:t xml:space="preserve"> </w:t>
      </w:r>
      <w:r>
        <w:rPr>
          <w:rFonts w:hint="eastAsia"/>
        </w:rPr>
        <w:t>本大项中，投资组合平均剩余期限一般指交易日的组合平均剩余期限，但特殊情况下，例如，报告期末为非交易日，则“报告期末投资组合平均剩余期限”项目应列示非交易日的数据。</w:t>
      </w:r>
    </w:p>
  </w:footnote>
  <w:footnote w:id="286">
    <w:p w14:paraId="1661DA5C" w14:textId="77777777" w:rsidR="00000000" w:rsidRDefault="007478C2">
      <w:pPr>
        <w:pStyle w:val="FootnoteText"/>
      </w:pPr>
      <w:r>
        <w:rPr>
          <w:rStyle w:val="FootnoteReference"/>
        </w:rPr>
        <w:footnoteRef/>
      </w:r>
      <w:r>
        <w:rPr>
          <w:rFonts w:hint="eastAsia"/>
        </w:rPr>
        <w:t xml:space="preserve"> </w:t>
      </w:r>
      <w:r>
        <w:rPr>
          <w:rFonts w:hint="eastAsia"/>
        </w:rPr>
        <w:t>报告期内投资组合平均剩余期限未超过</w:t>
      </w:r>
      <w:r>
        <w:rPr>
          <w:rFonts w:hint="eastAsia"/>
        </w:rPr>
        <w:t>120</w:t>
      </w:r>
      <w:r>
        <w:rPr>
          <w:rFonts w:hint="eastAsia"/>
        </w:rPr>
        <w:t>天</w:t>
      </w:r>
      <w:r>
        <w:rPr>
          <w:rFonts w:ascii="宋体" w:hAnsi="宋体" w:hint="eastAsia"/>
          <w:color w:val="000000"/>
          <w:kern w:val="0"/>
        </w:rPr>
        <w:t>，则不需列表</w:t>
      </w:r>
      <w:r>
        <w:rPr>
          <w:rFonts w:hint="eastAsia"/>
        </w:rPr>
        <w:t>，只需声明“</w:t>
      </w:r>
      <w:r>
        <w:rPr>
          <w:rFonts w:hint="eastAsia"/>
          <w:color w:val="000000"/>
        </w:rPr>
        <w:t>本报告期内</w:t>
      </w:r>
      <w:r>
        <w:rPr>
          <w:rFonts w:hint="eastAsia"/>
        </w:rPr>
        <w:t>本货币市场基金投资组合平均剩余期限未超过</w:t>
      </w:r>
      <w:r>
        <w:rPr>
          <w:rFonts w:hint="eastAsia"/>
        </w:rPr>
        <w:t>120</w:t>
      </w:r>
      <w:r>
        <w:rPr>
          <w:rFonts w:hint="eastAsia"/>
        </w:rPr>
        <w:t>天”；基金合</w:t>
      </w:r>
      <w:r>
        <w:rPr>
          <w:rFonts w:hint="eastAsia"/>
        </w:rPr>
        <w:t>同另外约定投资组合平均剩余期限天数上限的（如</w:t>
      </w:r>
      <w:r>
        <w:rPr>
          <w:rFonts w:hint="eastAsia"/>
        </w:rPr>
        <w:t>90</w:t>
      </w:r>
      <w:r>
        <w:rPr>
          <w:rFonts w:hint="eastAsia"/>
        </w:rPr>
        <w:t>天），则表述做相应调整（如“投资组合平均剩余期限未超过</w:t>
      </w:r>
      <w:r>
        <w:rPr>
          <w:rFonts w:hint="eastAsia"/>
        </w:rPr>
        <w:t>120</w:t>
      </w:r>
      <w:r>
        <w:rPr>
          <w:rFonts w:hint="eastAsia"/>
        </w:rPr>
        <w:t>天”调整为“投资组合平均剩余期限未超过</w:t>
      </w:r>
      <w:r>
        <w:rPr>
          <w:rFonts w:hint="eastAsia"/>
        </w:rPr>
        <w:t>90</w:t>
      </w:r>
      <w:r>
        <w:rPr>
          <w:rFonts w:hint="eastAsia"/>
        </w:rPr>
        <w:t>天”），并简要说明合同的约定。</w:t>
      </w:r>
    </w:p>
  </w:footnote>
  <w:footnote w:id="287">
    <w:p w14:paraId="4302AF92" w14:textId="77777777" w:rsidR="00000000" w:rsidRDefault="007478C2">
      <w:pPr>
        <w:pStyle w:val="FootnoteText"/>
      </w:pPr>
      <w:r>
        <w:rPr>
          <w:rStyle w:val="FootnoteReference"/>
        </w:rPr>
        <w:footnoteRef/>
      </w:r>
      <w:r>
        <w:rPr>
          <w:rFonts w:hint="eastAsia"/>
        </w:rPr>
        <w:t xml:space="preserve"> </w:t>
      </w:r>
      <w:r>
        <w:rPr>
          <w:rFonts w:hint="eastAsia"/>
        </w:rPr>
        <w:t>基金合同另外约定相关资产剩余存续期天数上限的，则低于</w:t>
      </w:r>
      <w:r>
        <w:rPr>
          <w:rFonts w:hint="eastAsia"/>
        </w:rPr>
        <w:t>397</w:t>
      </w:r>
      <w:r>
        <w:rPr>
          <w:rFonts w:hint="eastAsia"/>
        </w:rPr>
        <w:t>天但超过合同约定天数上限部分，可不列示，但应在表下简要说明合同的约定。</w:t>
      </w:r>
    </w:p>
  </w:footnote>
  <w:footnote w:id="288">
    <w:p w14:paraId="59165E10"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如为固定净值</w:t>
      </w:r>
      <w:r>
        <w:rPr>
          <w:color w:val="000000"/>
        </w:rPr>
        <w:t>型货币市场基金，</w:t>
      </w:r>
      <w:r>
        <w:rPr>
          <w:rFonts w:hint="eastAsia"/>
          <w:color w:val="000000"/>
        </w:rPr>
        <w:t>此项填写按实际利率计算的账面价值</w:t>
      </w:r>
      <w:r>
        <w:rPr>
          <w:color w:val="000000"/>
        </w:rPr>
        <w:t>。</w:t>
      </w:r>
    </w:p>
  </w:footnote>
  <w:footnote w:id="289">
    <w:p w14:paraId="4A23667A" w14:textId="77777777" w:rsidR="00000000" w:rsidRDefault="007478C2">
      <w:pPr>
        <w:pStyle w:val="FootnoteText"/>
        <w:rPr>
          <w:color w:val="000000"/>
        </w:rPr>
      </w:pPr>
      <w:r>
        <w:rPr>
          <w:rStyle w:val="FootnoteReference"/>
          <w:color w:val="000000"/>
        </w:rPr>
        <w:footnoteRef/>
      </w:r>
      <w:r>
        <w:rPr>
          <w:rFonts w:hint="eastAsia"/>
          <w:color w:val="000000"/>
        </w:rPr>
        <w:t xml:space="preserve"> </w:t>
      </w:r>
      <w:r>
        <w:rPr>
          <w:rFonts w:hint="eastAsia"/>
          <w:color w:val="000000"/>
        </w:rPr>
        <w:t>如为固定净值</w:t>
      </w:r>
      <w:r>
        <w:rPr>
          <w:color w:val="000000"/>
        </w:rPr>
        <w:t>型货币市场基金，</w:t>
      </w:r>
      <w:r>
        <w:rPr>
          <w:rFonts w:hint="eastAsia"/>
          <w:color w:val="000000"/>
        </w:rPr>
        <w:t>此项填写按实际利率计算的账面价值</w:t>
      </w:r>
      <w:r>
        <w:rPr>
          <w:color w:val="000000"/>
        </w:rPr>
        <w:t>。</w:t>
      </w:r>
    </w:p>
  </w:footnote>
  <w:footnote w:id="290">
    <w:p w14:paraId="4B1F27EB" w14:textId="77777777" w:rsidR="00000000" w:rsidRDefault="007478C2">
      <w:pPr>
        <w:pStyle w:val="FootnoteText"/>
        <w:rPr>
          <w:color w:val="000000"/>
        </w:rPr>
      </w:pPr>
      <w:r>
        <w:rPr>
          <w:rStyle w:val="FootnoteReference"/>
          <w:color w:val="000000"/>
        </w:rPr>
        <w:footnoteRef/>
      </w:r>
      <w:r>
        <w:rPr>
          <w:rFonts w:hint="eastAsia"/>
          <w:color w:val="000000"/>
        </w:rPr>
        <w:t xml:space="preserve"> </w:t>
      </w:r>
      <w:r>
        <w:rPr>
          <w:rFonts w:hint="eastAsia"/>
          <w:color w:val="000000"/>
        </w:rPr>
        <w:t>本表</w:t>
      </w:r>
      <w:r>
        <w:rPr>
          <w:color w:val="000000"/>
        </w:rPr>
        <w:t>适用于</w:t>
      </w:r>
      <w:r>
        <w:rPr>
          <w:rFonts w:hint="eastAsia"/>
          <w:color w:val="000000"/>
        </w:rPr>
        <w:t>固定净值型货币市场基金</w:t>
      </w:r>
      <w:r>
        <w:rPr>
          <w:color w:val="000000"/>
        </w:rPr>
        <w:t>，表内各项数据均按报告期</w:t>
      </w:r>
      <w:r>
        <w:rPr>
          <w:color w:val="000000"/>
        </w:rPr>
        <w:t>内的</w:t>
      </w:r>
      <w:r>
        <w:rPr>
          <w:rFonts w:hint="eastAsia"/>
          <w:color w:val="000000"/>
        </w:rPr>
        <w:t>交易</w:t>
      </w:r>
      <w:r>
        <w:rPr>
          <w:color w:val="000000"/>
        </w:rPr>
        <w:t>日统计</w:t>
      </w:r>
      <w:r>
        <w:rPr>
          <w:rFonts w:hint="eastAsia"/>
          <w:color w:val="000000"/>
        </w:rPr>
        <w:t>。</w:t>
      </w:r>
    </w:p>
  </w:footnote>
  <w:footnote w:id="291">
    <w:p w14:paraId="054B34CC" w14:textId="77777777" w:rsidR="00000000" w:rsidRDefault="007478C2">
      <w:pPr>
        <w:pStyle w:val="FootnoteText"/>
        <w:rPr>
          <w:rFonts w:ascii="宋体" w:hAnsi="宋体"/>
        </w:rPr>
      </w:pPr>
      <w:r>
        <w:rPr>
          <w:rStyle w:val="FootnoteReference"/>
        </w:rPr>
        <w:footnoteRef/>
      </w:r>
      <w:r>
        <w:rPr>
          <w:rFonts w:hint="eastAsia"/>
        </w:rPr>
        <w:t xml:space="preserve"> </w:t>
      </w:r>
      <w:r>
        <w:rPr>
          <w:rFonts w:hint="eastAsia"/>
        </w:rPr>
        <w:t>此处偏离度的最高值及下行的偏离度的最低值为数学意义上的最高值、最低值，从而反映出本表其他项所未能反映的正负偏离的相关信息，而不是指偏离度的绝对值的最高值和最低值。</w:t>
      </w:r>
    </w:p>
  </w:footnote>
  <w:footnote w:id="292">
    <w:p w14:paraId="31352218" w14:textId="77777777" w:rsidR="00000000" w:rsidRDefault="007478C2">
      <w:pPr>
        <w:pStyle w:val="FootnoteText"/>
      </w:pPr>
      <w:r>
        <w:rPr>
          <w:rStyle w:val="FootnoteReference"/>
        </w:rPr>
        <w:footnoteRef/>
      </w:r>
      <w:r>
        <w:rPr>
          <w:rFonts w:hint="eastAsia"/>
        </w:rPr>
        <w:t xml:space="preserve"> </w:t>
      </w:r>
      <w:r>
        <w:rPr>
          <w:rFonts w:hint="eastAsia"/>
        </w:rPr>
        <w:t>如报告期末不持有资产支持证券，则不需列表，只需声明“本基金本报告期末未持有资产支持证券”。</w:t>
      </w:r>
    </w:p>
  </w:footnote>
  <w:footnote w:id="293">
    <w:p w14:paraId="5E69BE18" w14:textId="77777777" w:rsidR="00000000" w:rsidRDefault="007478C2">
      <w:pPr>
        <w:pStyle w:val="FootnoteText"/>
        <w:rPr>
          <w:color w:val="000000"/>
        </w:rPr>
      </w:pPr>
      <w:r>
        <w:rPr>
          <w:rStyle w:val="FootnoteReference"/>
          <w:color w:val="000000"/>
        </w:rPr>
        <w:footnoteRef/>
      </w:r>
      <w:r>
        <w:rPr>
          <w:rFonts w:hint="eastAsia"/>
          <w:color w:val="000000"/>
        </w:rPr>
        <w:t xml:space="preserve"> </w:t>
      </w:r>
      <w:r>
        <w:rPr>
          <w:rFonts w:hint="eastAsia"/>
          <w:color w:val="000000"/>
        </w:rPr>
        <w:t>如为固定净值</w:t>
      </w:r>
      <w:r>
        <w:rPr>
          <w:color w:val="000000"/>
        </w:rPr>
        <w:t>型货币市场基金，</w:t>
      </w:r>
      <w:r>
        <w:rPr>
          <w:rFonts w:hint="eastAsia"/>
          <w:color w:val="000000"/>
        </w:rPr>
        <w:t>此项填写按实际利率计算的账面价值</w:t>
      </w:r>
      <w:r>
        <w:rPr>
          <w:color w:val="000000"/>
        </w:rPr>
        <w:t>。</w:t>
      </w:r>
    </w:p>
  </w:footnote>
  <w:footnote w:id="294">
    <w:p w14:paraId="19AE9495" w14:textId="77777777" w:rsidR="00000000" w:rsidRDefault="007478C2">
      <w:pPr>
        <w:pStyle w:val="FootnoteText"/>
      </w:pPr>
      <w:r>
        <w:rPr>
          <w:rStyle w:val="FootnoteReference"/>
        </w:rPr>
        <w:footnoteRef/>
      </w:r>
      <w:r>
        <w:t xml:space="preserve"> </w:t>
      </w:r>
      <w:r>
        <w:rPr>
          <w:rFonts w:hint="eastAsia"/>
        </w:rPr>
        <w:t>此列主要适用于分级基金，其他类别基金不列示此列，下同。</w:t>
      </w:r>
    </w:p>
  </w:footnote>
  <w:footnote w:id="295">
    <w:p w14:paraId="5986E740" w14:textId="77777777" w:rsidR="00000000" w:rsidRDefault="007478C2">
      <w:pPr>
        <w:pStyle w:val="FootnoteText"/>
      </w:pPr>
      <w:r>
        <w:rPr>
          <w:rStyle w:val="FootnoteReference"/>
        </w:rPr>
        <w:footnoteRef/>
      </w:r>
      <w:r>
        <w:t xml:space="preserve"> </w:t>
      </w:r>
      <w:r>
        <w:rPr>
          <w:rFonts w:hint="eastAsia"/>
        </w:rPr>
        <w:t>本项主要适用于</w:t>
      </w:r>
      <w:r>
        <w:rPr>
          <w:rFonts w:hint="eastAsia"/>
        </w:rPr>
        <w:t>ETF</w:t>
      </w:r>
      <w:r>
        <w:rPr>
          <w:rFonts w:hint="eastAsia"/>
        </w:rPr>
        <w:t>联接基金的目标基金。</w:t>
      </w:r>
    </w:p>
  </w:footnote>
  <w:footnote w:id="296">
    <w:p w14:paraId="27627B43" w14:textId="77777777" w:rsidR="00000000" w:rsidRDefault="007478C2">
      <w:pPr>
        <w:pStyle w:val="FootnoteText"/>
      </w:pPr>
      <w:r>
        <w:rPr>
          <w:rStyle w:val="FootnoteReference"/>
        </w:rPr>
        <w:footnoteRef/>
      </w:r>
      <w:r>
        <w:t xml:space="preserve"> </w:t>
      </w:r>
      <w:r>
        <w:rPr>
          <w:rFonts w:hint="eastAsia"/>
        </w:rPr>
        <w:t>分级基金机构</w:t>
      </w:r>
      <w:r>
        <w:rPr>
          <w:rFonts w:hint="eastAsia"/>
        </w:rPr>
        <w:t>/</w:t>
      </w:r>
      <w:r>
        <w:rPr>
          <w:rFonts w:hint="eastAsia"/>
        </w:rPr>
        <w:t>个人投资者持有份额占总份额比例的计算中</w:t>
      </w:r>
      <w:r>
        <w:rPr>
          <w:rFonts w:hint="eastAsia"/>
        </w:rPr>
        <w:t>，对下属分级基金，比例的分母采用各自级别的份额，对合计数，比例的分母采用下属分级基金份额的合计数（即期末基金份额总额），为便于投资者理解，可在表下标注说明分级基金的计算方法。</w:t>
      </w:r>
    </w:p>
  </w:footnote>
  <w:footnote w:id="297">
    <w:p w14:paraId="081F7A3B" w14:textId="77777777" w:rsidR="00000000" w:rsidRDefault="007478C2">
      <w:pPr>
        <w:pStyle w:val="FootnoteText"/>
      </w:pPr>
      <w:r>
        <w:rPr>
          <w:rStyle w:val="FootnoteReference"/>
        </w:rPr>
        <w:footnoteRef/>
      </w:r>
      <w:r>
        <w:t xml:space="preserve"> </w:t>
      </w:r>
      <w:r>
        <w:rPr>
          <w:rFonts w:hint="eastAsia"/>
        </w:rPr>
        <w:t>对于分级基金，此处的合计数</w:t>
      </w:r>
      <w:r>
        <w:rPr>
          <w:rFonts w:hint="eastAsia"/>
        </w:rPr>
        <w:t>=</w:t>
      </w:r>
      <w:r>
        <w:rPr>
          <w:rFonts w:hint="eastAsia"/>
        </w:rPr>
        <w:t>期末基金份额总额</w:t>
      </w:r>
      <w:r>
        <w:rPr>
          <w:rFonts w:hint="eastAsia"/>
        </w:rPr>
        <w:t>/</w:t>
      </w:r>
      <w:r>
        <w:rPr>
          <w:rFonts w:hint="eastAsia"/>
        </w:rPr>
        <w:t>期末持有人户数合计。</w:t>
      </w:r>
    </w:p>
  </w:footnote>
  <w:footnote w:id="298">
    <w:p w14:paraId="3AA0E873" w14:textId="77777777" w:rsidR="00000000" w:rsidRDefault="007478C2">
      <w:pPr>
        <w:pStyle w:val="FootnoteText"/>
      </w:pPr>
      <w:r>
        <w:rPr>
          <w:rStyle w:val="FootnoteReference"/>
        </w:rPr>
        <w:footnoteRef/>
      </w:r>
      <w:r>
        <w:t xml:space="preserve"> </w:t>
      </w:r>
      <w:r>
        <w:rPr>
          <w:rFonts w:hint="eastAsia"/>
        </w:rPr>
        <w:t>非上市基金不列示此表；如果分级基金下属分级基金均上市交易的，此处应按级别分表列示。</w:t>
      </w:r>
    </w:p>
  </w:footnote>
  <w:footnote w:id="299">
    <w:p w14:paraId="4A025466" w14:textId="77777777" w:rsidR="00000000" w:rsidRDefault="007478C2">
      <w:pPr>
        <w:pStyle w:val="FootnoteText"/>
      </w:pPr>
      <w:r>
        <w:rPr>
          <w:rStyle w:val="FootnoteReference"/>
        </w:rPr>
        <w:footnoteRef/>
      </w:r>
      <w:r>
        <w:t xml:space="preserve"> </w:t>
      </w:r>
      <w:r>
        <w:rPr>
          <w:rFonts w:hint="eastAsia"/>
        </w:rPr>
        <w:t>对于联接基金的目标基金，应填列除了联接基金之外的其他前十名持有人，此处用于填列联接基金作为持有人的相关信息。</w:t>
      </w:r>
    </w:p>
  </w:footnote>
  <w:footnote w:id="300">
    <w:p w14:paraId="566CB7FA" w14:textId="77777777" w:rsidR="00000000" w:rsidRDefault="007478C2">
      <w:pPr>
        <w:pStyle w:val="FootnoteText"/>
      </w:pPr>
      <w:r>
        <w:rPr>
          <w:rStyle w:val="FootnoteReference"/>
        </w:rPr>
        <w:footnoteRef/>
      </w:r>
      <w:r>
        <w:t xml:space="preserve"> </w:t>
      </w:r>
      <w:r>
        <w:rPr>
          <w:rFonts w:hint="eastAsia"/>
        </w:rPr>
        <w:t>对于</w:t>
      </w:r>
      <w:r>
        <w:rPr>
          <w:rFonts w:hint="eastAsia"/>
        </w:rPr>
        <w:t>LOF</w:t>
      </w:r>
      <w:r>
        <w:rPr>
          <w:rFonts w:hint="eastAsia"/>
        </w:rPr>
        <w:t>等部分份额在场内交易的基金，可在表下标注作相关说</w:t>
      </w:r>
      <w:r>
        <w:rPr>
          <w:rFonts w:hint="eastAsia"/>
        </w:rPr>
        <w:t>明，例如，持有人为场内持有人等。</w:t>
      </w:r>
    </w:p>
  </w:footnote>
  <w:footnote w:id="301">
    <w:p w14:paraId="23DAD361" w14:textId="77777777" w:rsidR="00000000" w:rsidRDefault="007478C2">
      <w:pPr>
        <w:pStyle w:val="FootnoteText"/>
        <w:rPr>
          <w:rFonts w:ascii="宋体" w:hAnsi="宋体" w:cs="仿宋_GB2312"/>
        </w:rPr>
      </w:pPr>
      <w:r>
        <w:rPr>
          <w:rStyle w:val="FootnoteReference"/>
          <w:rFonts w:hint="eastAsia"/>
        </w:rPr>
        <w:footnoteRef/>
      </w:r>
      <w:r>
        <w:rPr>
          <w:rFonts w:ascii="宋体" w:hAnsi="宋体" w:hint="eastAsia"/>
        </w:rPr>
        <w:t xml:space="preserve"> </w:t>
      </w:r>
      <w:r>
        <w:rPr>
          <w:rFonts w:ascii="宋体" w:hAnsi="宋体" w:hint="eastAsia"/>
        </w:rPr>
        <w:t>根据《公开募集开放式证券投资基金流动性风险管理规定》，货币市场基金应当在年度报告、</w:t>
      </w:r>
      <w:r>
        <w:rPr>
          <w:rFonts w:hint="eastAsia"/>
        </w:rPr>
        <w:t>中期</w:t>
      </w:r>
      <w:r>
        <w:rPr>
          <w:rFonts w:ascii="宋体" w:hAnsi="宋体" w:hint="eastAsia"/>
        </w:rPr>
        <w:t>报告中，至少披露报告期末基金前十名份额持有人的类别、持有份额及占总份额的比例等信息。非货币基金不列示此表。</w:t>
      </w:r>
      <w:r>
        <w:rPr>
          <w:rFonts w:ascii="宋体" w:hAnsi="宋体" w:cs="仿宋_GB2312" w:hint="eastAsia"/>
        </w:rPr>
        <w:t>持有人类别包括银行类机构、保险类机构、券商类机构、信托类机构、基金类机构、其他机构、个人。</w:t>
      </w:r>
    </w:p>
  </w:footnote>
  <w:footnote w:id="302">
    <w:p w14:paraId="1CEBF6C0" w14:textId="77777777" w:rsidR="00000000" w:rsidRDefault="007478C2">
      <w:pPr>
        <w:pStyle w:val="FootnoteText"/>
      </w:pPr>
      <w:r>
        <w:rPr>
          <w:rStyle w:val="FootnoteReference"/>
        </w:rPr>
        <w:footnoteRef/>
      </w:r>
      <w:r>
        <w:t xml:space="preserve"> </w:t>
      </w:r>
      <w:r>
        <w:rPr>
          <w:rFonts w:hint="eastAsia"/>
        </w:rPr>
        <w:t>封闭式基金不列示此表。</w:t>
      </w:r>
    </w:p>
  </w:footnote>
  <w:footnote w:id="303">
    <w:p w14:paraId="2365D44E" w14:textId="77777777" w:rsidR="00000000" w:rsidRDefault="007478C2">
      <w:pPr>
        <w:pStyle w:val="FootnoteText"/>
      </w:pPr>
      <w:r>
        <w:rPr>
          <w:rStyle w:val="FootnoteReference"/>
        </w:rPr>
        <w:footnoteRef/>
      </w:r>
      <w:r>
        <w:rPr>
          <w:rFonts w:hint="eastAsia"/>
        </w:rPr>
        <w:t xml:space="preserve"> </w:t>
      </w:r>
      <w:r>
        <w:rPr>
          <w:rFonts w:hint="eastAsia"/>
        </w:rPr>
        <w:t>分级基金管理人的从业人员持有基金占基金总份额比例的计算中，对下属分级基金，比例的分母采用各自级别的份额，对合计数，比例的分母采用下属分级基金份额的合计数（即期</w:t>
      </w:r>
      <w:r>
        <w:rPr>
          <w:rFonts w:hint="eastAsia"/>
        </w:rPr>
        <w:t>末基金份额总额）。</w:t>
      </w:r>
    </w:p>
  </w:footnote>
  <w:footnote w:id="304">
    <w:p w14:paraId="148E82CA" w14:textId="77777777" w:rsidR="00000000" w:rsidRDefault="007478C2">
      <w:pPr>
        <w:pStyle w:val="FootnoteText"/>
      </w:pPr>
      <w:r>
        <w:rPr>
          <w:rStyle w:val="FootnoteReference"/>
        </w:rPr>
        <w:footnoteRef/>
      </w:r>
      <w:r>
        <w:rPr>
          <w:rFonts w:hint="eastAsia"/>
        </w:rPr>
        <w:t xml:space="preserve"> </w:t>
      </w:r>
      <w:r>
        <w:rPr>
          <w:rFonts w:hint="eastAsia"/>
        </w:rPr>
        <w:t>基金份额总量的数量区间为</w:t>
      </w:r>
      <w:r>
        <w:t>0</w:t>
      </w:r>
      <w:r>
        <w:rPr>
          <w:rFonts w:hint="eastAsia"/>
        </w:rPr>
        <w:t>、</w:t>
      </w:r>
      <w:r>
        <w:t>0</w:t>
      </w:r>
      <w:r>
        <w:rPr>
          <w:rFonts w:hint="eastAsia"/>
        </w:rPr>
        <w:t>至</w:t>
      </w:r>
      <w:r>
        <w:t>10</w:t>
      </w:r>
      <w:r>
        <w:rPr>
          <w:rFonts w:hint="eastAsia"/>
        </w:rPr>
        <w:t>万份（含）、</w:t>
      </w:r>
      <w:r>
        <w:t>10</w:t>
      </w:r>
      <w:r>
        <w:rPr>
          <w:rFonts w:hint="eastAsia"/>
        </w:rPr>
        <w:t>万份至</w:t>
      </w:r>
      <w:r>
        <w:t>50</w:t>
      </w:r>
      <w:r>
        <w:rPr>
          <w:rFonts w:hint="eastAsia"/>
        </w:rPr>
        <w:t>万份（含）、</w:t>
      </w:r>
      <w:r>
        <w:t>50</w:t>
      </w:r>
      <w:r>
        <w:rPr>
          <w:rFonts w:hint="eastAsia"/>
        </w:rPr>
        <w:t>万份至</w:t>
      </w:r>
      <w:r>
        <w:t>100</w:t>
      </w:r>
      <w:r>
        <w:rPr>
          <w:rFonts w:hint="eastAsia"/>
        </w:rPr>
        <w:t>万份（含）、</w:t>
      </w:r>
      <w:r>
        <w:t>100</w:t>
      </w:r>
      <w:r>
        <w:rPr>
          <w:rFonts w:hint="eastAsia"/>
        </w:rPr>
        <w:t>万份以上。请按照</w:t>
      </w:r>
      <w:r>
        <w:rPr>
          <w:rFonts w:hint="eastAsia"/>
        </w:rPr>
        <w:t>0</w:t>
      </w:r>
      <w:r>
        <w:rPr>
          <w:rFonts w:hint="eastAsia"/>
        </w:rPr>
        <w:t>、</w:t>
      </w:r>
      <w:r>
        <w:rPr>
          <w:rFonts w:hint="eastAsia"/>
        </w:rPr>
        <w:t>0~10</w:t>
      </w:r>
      <w:r>
        <w:rPr>
          <w:rFonts w:hint="eastAsia"/>
        </w:rPr>
        <w:t>、</w:t>
      </w:r>
      <w:r>
        <w:rPr>
          <w:rFonts w:hint="eastAsia"/>
        </w:rPr>
        <w:t>10~50</w:t>
      </w:r>
      <w:r>
        <w:rPr>
          <w:rFonts w:hint="eastAsia"/>
        </w:rPr>
        <w:t>、</w:t>
      </w:r>
      <w:r>
        <w:rPr>
          <w:rFonts w:hint="eastAsia"/>
        </w:rPr>
        <w:t>50~100</w:t>
      </w:r>
      <w:r>
        <w:rPr>
          <w:rFonts w:hint="eastAsia"/>
        </w:rPr>
        <w:t>、</w:t>
      </w:r>
      <w:r>
        <w:rPr>
          <w:rFonts w:hint="eastAsia"/>
        </w:rPr>
        <w:t>&gt;100</w:t>
      </w:r>
      <w:r>
        <w:rPr>
          <w:rFonts w:hint="eastAsia"/>
        </w:rPr>
        <w:t>的格式填写。同时为基金管理人高级管理人员和基金经理的，需分别计算在内。</w:t>
      </w:r>
    </w:p>
  </w:footnote>
  <w:footnote w:id="305">
    <w:p w14:paraId="3A3C39AD" w14:textId="77777777" w:rsidR="00000000" w:rsidRDefault="007478C2">
      <w:pPr>
        <w:pStyle w:val="FootnoteText"/>
        <w:rPr>
          <w:highlight w:val="yellow"/>
        </w:rPr>
      </w:pPr>
      <w:r>
        <w:rPr>
          <w:rStyle w:val="FootnoteReference"/>
        </w:rPr>
        <w:footnoteRef/>
      </w:r>
      <w:r>
        <w:rPr>
          <w:rFonts w:hint="eastAsia"/>
        </w:rPr>
        <w:t xml:space="preserve"> </w:t>
      </w:r>
      <w:r>
        <w:rPr>
          <w:rFonts w:hint="eastAsia"/>
        </w:rPr>
        <w:t>本项适用于年度报告，中期报告不填列。本基金基金经理兼任私募资产管理计划投资经理的，应披露本项；如不存在兼任行为的，此项可不列示。</w:t>
      </w:r>
    </w:p>
  </w:footnote>
  <w:footnote w:id="306">
    <w:p w14:paraId="337D87D3" w14:textId="77777777" w:rsidR="00000000" w:rsidRDefault="007478C2">
      <w:pPr>
        <w:pStyle w:val="FootnoteText"/>
        <w:rPr>
          <w:color w:val="FF0000"/>
        </w:rPr>
      </w:pPr>
      <w:r>
        <w:rPr>
          <w:rStyle w:val="FootnoteReference"/>
        </w:rPr>
        <w:footnoteRef/>
      </w:r>
      <w:r>
        <w:rPr>
          <w:rFonts w:hint="eastAsia"/>
        </w:rPr>
        <w:t xml:space="preserve"> </w:t>
      </w:r>
      <w:r>
        <w:rPr>
          <w:rFonts w:hint="eastAsia"/>
        </w:rPr>
        <w:t>基金</w:t>
      </w:r>
      <w:r>
        <w:t>经理本人及其直系亲属合并</w:t>
      </w:r>
      <w:r>
        <w:rPr>
          <w:rFonts w:hint="eastAsia"/>
        </w:rPr>
        <w:t>计算</w:t>
      </w:r>
      <w:r>
        <w:t>。</w:t>
      </w:r>
      <w:r>
        <w:rPr>
          <w:rFonts w:hint="eastAsia"/>
        </w:rPr>
        <w:t>基金份额总量的数量区间为</w:t>
      </w:r>
      <w:r>
        <w:t>0</w:t>
      </w:r>
      <w:r>
        <w:rPr>
          <w:rFonts w:hint="eastAsia"/>
        </w:rPr>
        <w:t>、</w:t>
      </w:r>
      <w:r>
        <w:t>0</w:t>
      </w:r>
      <w:r>
        <w:rPr>
          <w:rFonts w:hint="eastAsia"/>
        </w:rPr>
        <w:t>至</w:t>
      </w:r>
      <w:r>
        <w:t>10</w:t>
      </w:r>
      <w:r>
        <w:rPr>
          <w:rFonts w:hint="eastAsia"/>
        </w:rPr>
        <w:t>万份（含）、</w:t>
      </w:r>
      <w:r>
        <w:t>10</w:t>
      </w:r>
      <w:r>
        <w:rPr>
          <w:rFonts w:hint="eastAsia"/>
        </w:rPr>
        <w:t>万份至</w:t>
      </w:r>
      <w:r>
        <w:t>50</w:t>
      </w:r>
      <w:r>
        <w:rPr>
          <w:rFonts w:hint="eastAsia"/>
        </w:rPr>
        <w:t>万份（含）</w:t>
      </w:r>
      <w:r>
        <w:rPr>
          <w:rFonts w:hint="eastAsia"/>
        </w:rPr>
        <w:t>、</w:t>
      </w:r>
      <w:r>
        <w:t>50</w:t>
      </w:r>
      <w:r>
        <w:rPr>
          <w:rFonts w:hint="eastAsia"/>
        </w:rPr>
        <w:t>万份至</w:t>
      </w:r>
      <w:r>
        <w:t>100</w:t>
      </w:r>
      <w:r>
        <w:rPr>
          <w:rFonts w:hint="eastAsia"/>
        </w:rPr>
        <w:t>万份（含）、</w:t>
      </w:r>
      <w:r>
        <w:t>100</w:t>
      </w:r>
      <w:r>
        <w:rPr>
          <w:rFonts w:hint="eastAsia"/>
        </w:rPr>
        <w:t>万份以上。请按照</w:t>
      </w:r>
      <w:r>
        <w:rPr>
          <w:rFonts w:hint="eastAsia"/>
        </w:rPr>
        <w:t>0</w:t>
      </w:r>
      <w:r>
        <w:rPr>
          <w:rFonts w:hint="eastAsia"/>
        </w:rPr>
        <w:t>、</w:t>
      </w:r>
      <w:r>
        <w:rPr>
          <w:rFonts w:hint="eastAsia"/>
        </w:rPr>
        <w:t>0~10</w:t>
      </w:r>
      <w:r>
        <w:rPr>
          <w:rFonts w:hint="eastAsia"/>
        </w:rPr>
        <w:t>、</w:t>
      </w:r>
      <w:r>
        <w:rPr>
          <w:rFonts w:hint="eastAsia"/>
        </w:rPr>
        <w:t>10~50</w:t>
      </w:r>
      <w:r>
        <w:rPr>
          <w:rFonts w:hint="eastAsia"/>
        </w:rPr>
        <w:t>、</w:t>
      </w:r>
      <w:r>
        <w:rPr>
          <w:rFonts w:hint="eastAsia"/>
        </w:rPr>
        <w:t>50~100</w:t>
      </w:r>
      <w:r>
        <w:rPr>
          <w:rFonts w:hint="eastAsia"/>
        </w:rPr>
        <w:t>、</w:t>
      </w:r>
      <w:r>
        <w:rPr>
          <w:rFonts w:hint="eastAsia"/>
        </w:rPr>
        <w:t>&gt;100</w:t>
      </w:r>
      <w:r>
        <w:rPr>
          <w:rFonts w:hint="eastAsia"/>
        </w:rPr>
        <w:t>的格式填写。</w:t>
      </w:r>
    </w:p>
  </w:footnote>
  <w:footnote w:id="307">
    <w:p w14:paraId="71D08BA8" w14:textId="77777777" w:rsidR="00000000" w:rsidRDefault="007478C2">
      <w:pPr>
        <w:pStyle w:val="FootnoteText"/>
      </w:pPr>
      <w:r>
        <w:rPr>
          <w:rStyle w:val="FootnoteReference"/>
        </w:rPr>
        <w:footnoteRef/>
      </w:r>
      <w:r>
        <w:t xml:space="preserve"> </w:t>
      </w:r>
      <w:r>
        <w:rPr>
          <w:rFonts w:hint="eastAsia"/>
        </w:rPr>
        <w:t>仅发起式基金需要填列本节相关内容。同时为基金管理人高级管理人员和基金经理的，算作基金管理人高级管理人员持有的发起式基金份额。</w:t>
      </w:r>
    </w:p>
  </w:footnote>
  <w:footnote w:id="308">
    <w:p w14:paraId="688A9C59" w14:textId="77777777" w:rsidR="00000000" w:rsidRDefault="007478C2">
      <w:pPr>
        <w:pStyle w:val="FootnoteText"/>
        <w:rPr>
          <w:sz w:val="21"/>
        </w:rPr>
      </w:pPr>
      <w:r>
        <w:rPr>
          <w:rStyle w:val="FootnoteReference"/>
        </w:rPr>
        <w:footnoteRef/>
      </w:r>
      <w:r>
        <w:rPr>
          <w:rFonts w:hint="eastAsia"/>
        </w:rPr>
        <w:t xml:space="preserve"> </w:t>
      </w:r>
      <w:r>
        <w:rPr>
          <w:rFonts w:hint="eastAsia"/>
        </w:rPr>
        <w:t>分级基金</w:t>
      </w:r>
      <w:r>
        <w:rPr>
          <w:rFonts w:ascii="宋体" w:hAnsi="宋体" w:hint="eastAsia"/>
          <w:kern w:val="0"/>
        </w:rPr>
        <w:t>按级别</w:t>
      </w:r>
      <w:r>
        <w:rPr>
          <w:rFonts w:hint="eastAsia"/>
        </w:rPr>
        <w:t>分列列示；报告期内合同生效的基金，应披露基金合同生效日至报告期末基金份额的变动，因此，表中“报告期期初基金份额总额”项目不列示，“报告期期间”的表述应调整为“基金合同生效日起至报告期期末”。</w:t>
      </w:r>
    </w:p>
  </w:footnote>
  <w:footnote w:id="309">
    <w:p w14:paraId="289CE6F6" w14:textId="77777777" w:rsidR="00000000" w:rsidRDefault="007478C2">
      <w:pPr>
        <w:pStyle w:val="FootnoteText"/>
      </w:pPr>
      <w:r>
        <w:rPr>
          <w:rStyle w:val="FootnoteReference"/>
        </w:rPr>
        <w:footnoteRef/>
      </w:r>
      <w:r>
        <w:rPr>
          <w:rFonts w:hint="eastAsia"/>
        </w:rPr>
        <w:t xml:space="preserve"> </w:t>
      </w:r>
      <w:r>
        <w:rPr>
          <w:rFonts w:hint="eastAsia"/>
        </w:rPr>
        <w:t>总申购份额含红利再投、转换入份额。</w:t>
      </w:r>
    </w:p>
  </w:footnote>
  <w:footnote w:id="310">
    <w:p w14:paraId="26554309" w14:textId="77777777" w:rsidR="00000000" w:rsidRDefault="007478C2">
      <w:pPr>
        <w:pStyle w:val="FootnoteText"/>
      </w:pPr>
      <w:r>
        <w:rPr>
          <w:rStyle w:val="FootnoteReference"/>
        </w:rPr>
        <w:footnoteRef/>
      </w:r>
      <w:r>
        <w:rPr>
          <w:rFonts w:hint="eastAsia"/>
        </w:rPr>
        <w:t xml:space="preserve"> </w:t>
      </w:r>
      <w:r>
        <w:rPr>
          <w:rFonts w:hint="eastAsia"/>
        </w:rPr>
        <w:t>总赎回份额含转</w:t>
      </w:r>
      <w:r>
        <w:rPr>
          <w:rFonts w:hint="eastAsia"/>
        </w:rPr>
        <w:t>换出份额。</w:t>
      </w:r>
    </w:p>
  </w:footnote>
  <w:footnote w:id="311">
    <w:p w14:paraId="2FF977AD" w14:textId="77777777" w:rsidR="00000000" w:rsidRDefault="007478C2">
      <w:pPr>
        <w:pStyle w:val="FootnoteText"/>
      </w:pPr>
      <w:r>
        <w:rPr>
          <w:rStyle w:val="FootnoteReference"/>
        </w:rPr>
        <w:footnoteRef/>
      </w:r>
      <w:r>
        <w:t xml:space="preserve"> </w:t>
      </w:r>
      <w:r>
        <w:rPr>
          <w:rFonts w:hint="eastAsia"/>
        </w:rPr>
        <w:t>份额减少以“－”号填列。</w:t>
      </w:r>
    </w:p>
  </w:footnote>
  <w:footnote w:id="312">
    <w:p w14:paraId="107105A9" w14:textId="77777777" w:rsidR="00000000" w:rsidRDefault="007478C2">
      <w:pPr>
        <w:pStyle w:val="FootnoteText"/>
      </w:pPr>
      <w:r>
        <w:rPr>
          <w:rStyle w:val="FootnoteReference"/>
        </w:rPr>
        <w:footnoteRef/>
      </w:r>
      <w:r>
        <w:t xml:space="preserve"> </w:t>
      </w:r>
      <w:r>
        <w:rPr>
          <w:rFonts w:hint="eastAsia"/>
        </w:rPr>
        <w:t>本报告期内如果不存在相关重大事件，则需声明，例如，报告期内无基金份额持有人大会决议等。</w:t>
      </w:r>
    </w:p>
  </w:footnote>
  <w:footnote w:id="313">
    <w:p w14:paraId="5AF2E7C1" w14:textId="77777777" w:rsidR="00000000" w:rsidRDefault="007478C2">
      <w:pPr>
        <w:pStyle w:val="FootnoteText"/>
      </w:pPr>
      <w:r>
        <w:rPr>
          <w:rStyle w:val="FootnoteReference"/>
        </w:rPr>
        <w:footnoteRef/>
      </w:r>
      <w:r>
        <w:t xml:space="preserve"> </w:t>
      </w:r>
      <w:r>
        <w:rPr>
          <w:rFonts w:hint="eastAsia"/>
        </w:rPr>
        <w:t>如联接基金的目标基金涉及</w:t>
      </w:r>
      <w:r>
        <w:rPr>
          <w:rFonts w:hint="eastAsia"/>
        </w:rPr>
        <w:t>13.3</w:t>
      </w:r>
      <w:r>
        <w:rPr>
          <w:rFonts w:hint="eastAsia"/>
        </w:rPr>
        <w:t>、</w:t>
      </w:r>
      <w:r>
        <w:rPr>
          <w:rFonts w:hint="eastAsia"/>
        </w:rPr>
        <w:t>13.4</w:t>
      </w:r>
      <w:r>
        <w:rPr>
          <w:rFonts w:hint="eastAsia"/>
        </w:rPr>
        <w:t>和</w:t>
      </w:r>
      <w:r>
        <w:rPr>
          <w:rFonts w:hint="eastAsia"/>
        </w:rPr>
        <w:t>13.5</w:t>
      </w:r>
      <w:r>
        <w:rPr>
          <w:rFonts w:hint="eastAsia"/>
        </w:rPr>
        <w:t>等相关重大事项的，也应予以说明。</w:t>
      </w:r>
    </w:p>
  </w:footnote>
  <w:footnote w:id="314">
    <w:p w14:paraId="33B1BC44" w14:textId="77777777" w:rsidR="00000000" w:rsidRDefault="007478C2">
      <w:pPr>
        <w:pStyle w:val="FootnoteText"/>
        <w:rPr>
          <w:rFonts w:ascii="仿宋_GB2312" w:eastAsia="仿宋_GB2312"/>
        </w:rPr>
      </w:pPr>
      <w:r>
        <w:rPr>
          <w:rStyle w:val="FootnoteReference"/>
        </w:rPr>
        <w:footnoteRef/>
      </w:r>
      <w:r>
        <w:rPr>
          <w:rFonts w:hint="eastAsia"/>
        </w:rPr>
        <w:t xml:space="preserve"> </w:t>
      </w:r>
      <w:r>
        <w:rPr>
          <w:rFonts w:hint="eastAsia"/>
        </w:rPr>
        <w:t>本项主要适用于基金中基金。重大影响事件包括转换运作方式、与其他基金合并、终止基金合同、召开基金份额持有人大会及大会表决意见等。</w:t>
      </w:r>
    </w:p>
  </w:footnote>
  <w:footnote w:id="315">
    <w:p w14:paraId="44905EC9" w14:textId="77777777" w:rsidR="00000000" w:rsidRDefault="007478C2">
      <w:pPr>
        <w:pStyle w:val="FootnoteText"/>
      </w:pPr>
      <w:r>
        <w:rPr>
          <w:rStyle w:val="FootnoteReference"/>
        </w:rPr>
        <w:footnoteRef/>
      </w:r>
      <w:r>
        <w:t xml:space="preserve"> </w:t>
      </w:r>
      <w:r>
        <w:rPr>
          <w:rFonts w:hint="eastAsia"/>
        </w:rPr>
        <w:t>在年度报告正文和摘要中，本部分需披露报告期内改聘会计师事务所情况，报告期内应支付给会计师事务所的报酬情况，以及目前事务所已提供审计服务的连续年限等；在中</w:t>
      </w:r>
      <w:r>
        <w:rPr>
          <w:rFonts w:hint="eastAsia"/>
        </w:rPr>
        <w:t>期报告正文和摘要中，本部分只需披露报告期内改聘会计师事务所情况，包括解聘原会计师事务所的原因，以及是否履行了必要的程序。</w:t>
      </w:r>
    </w:p>
  </w:footnote>
  <w:footnote w:id="316">
    <w:p w14:paraId="719115F0" w14:textId="77777777" w:rsidR="00000000" w:rsidRDefault="007478C2">
      <w:pPr>
        <w:pStyle w:val="FootnoteText"/>
      </w:pPr>
      <w:r>
        <w:rPr>
          <w:rStyle w:val="FootnoteReference"/>
        </w:rPr>
        <w:footnoteRef/>
      </w:r>
      <w:r>
        <w:rPr>
          <w:rFonts w:hint="eastAsia"/>
        </w:rPr>
        <w:t xml:space="preserve"> </w:t>
      </w:r>
      <w:r>
        <w:t>如在报告期内</w:t>
      </w:r>
      <w:r>
        <w:rPr>
          <w:rFonts w:hint="eastAsia"/>
        </w:rPr>
        <w:t>管理人、托管人及其高级管理人员</w:t>
      </w:r>
      <w:r>
        <w:t>受</w:t>
      </w:r>
      <w:r>
        <w:rPr>
          <w:rFonts w:hint="eastAsia"/>
        </w:rPr>
        <w:t>有权机关调查、司法纪检部门采取强制措施、被移送司法机关或追究刑事责任、</w:t>
      </w:r>
      <w:r>
        <w:t>中国证监会稽查、中国证监会行政处罚</w:t>
      </w:r>
      <w:r>
        <w:rPr>
          <w:rFonts w:hint="eastAsia"/>
        </w:rPr>
        <w:t>或行政监管措施</w:t>
      </w:r>
      <w:r>
        <w:t>、</w:t>
      </w:r>
      <w:r>
        <w:rPr>
          <w:rFonts w:hint="eastAsia"/>
        </w:rPr>
        <w:t>证券市场禁入、认定为不适当人选被其他行政管理部门处罚及</w:t>
      </w:r>
      <w:r>
        <w:t>证券交易所公开谴责的情形，应当说明原因及结论</w:t>
      </w:r>
      <w:r>
        <w:rPr>
          <w:rFonts w:hint="eastAsia"/>
        </w:rPr>
        <w:t>；如中国证监会及其派出机构对公司检查后提出整改意见的，应简单说明整改情况。</w:t>
      </w:r>
    </w:p>
  </w:footnote>
  <w:footnote w:id="317">
    <w:p w14:paraId="66039EFB" w14:textId="77777777" w:rsidR="00000000" w:rsidRDefault="007478C2">
      <w:pPr>
        <w:pStyle w:val="FootnoteText"/>
      </w:pPr>
      <w:r>
        <w:rPr>
          <w:rStyle w:val="FootnoteReference"/>
        </w:rPr>
        <w:footnoteRef/>
      </w:r>
      <w:r>
        <w:t xml:space="preserve"> </w:t>
      </w:r>
      <w:r>
        <w:rPr>
          <w:rFonts w:hint="eastAsia"/>
        </w:rPr>
        <w:t>根据重要性原则，可增加债券交易、债券回购交易</w:t>
      </w:r>
      <w:r>
        <w:rPr>
          <w:rFonts w:hint="eastAsia"/>
        </w:rPr>
        <w:t>、权证交易、基金交易（适用于</w:t>
      </w:r>
      <w:r>
        <w:rPr>
          <w:rFonts w:hint="eastAsia"/>
        </w:rPr>
        <w:t>QDII</w:t>
      </w:r>
      <w:r>
        <w:rPr>
          <w:rFonts w:hint="eastAsia"/>
        </w:rPr>
        <w:t>基金）等项目，具体可有两种格式：一是如果须列示的除股票之外的其他类别交易的项目较少，可直接用</w:t>
      </w:r>
      <w:r>
        <w:rPr>
          <w:rFonts w:hint="eastAsia"/>
        </w:rPr>
        <w:t>13.8</w:t>
      </w:r>
      <w:r>
        <w:rPr>
          <w:rFonts w:hint="eastAsia"/>
        </w:rPr>
        <w:t>的标题（不再分别列示</w:t>
      </w:r>
      <w:r>
        <w:rPr>
          <w:rFonts w:hint="eastAsia"/>
        </w:rPr>
        <w:t>13.8.1</w:t>
      </w:r>
      <w:r>
        <w:rPr>
          <w:rFonts w:hint="eastAsia"/>
        </w:rPr>
        <w:t>和</w:t>
      </w:r>
      <w:r>
        <w:rPr>
          <w:rFonts w:hint="eastAsia"/>
        </w:rPr>
        <w:t>13.8.2</w:t>
      </w:r>
      <w:r>
        <w:rPr>
          <w:rFonts w:hint="eastAsia"/>
        </w:rPr>
        <w:t>的标题），披露格式采用</w:t>
      </w:r>
      <w:r>
        <w:rPr>
          <w:rFonts w:hint="eastAsia"/>
        </w:rPr>
        <w:t>13.8.1</w:t>
      </w:r>
      <w:r>
        <w:rPr>
          <w:rFonts w:hint="eastAsia"/>
        </w:rPr>
        <w:t>下的表格；二是如果须列示的除股票之外的其他类别交易的项目较多，按照</w:t>
      </w:r>
      <w:r>
        <w:rPr>
          <w:rFonts w:hint="eastAsia"/>
        </w:rPr>
        <w:t>13.8.1</w:t>
      </w:r>
      <w:r>
        <w:rPr>
          <w:rFonts w:hint="eastAsia"/>
        </w:rPr>
        <w:t>的格式列示将使表格展示相对复杂的，可将股票之外其他类别交易按照</w:t>
      </w:r>
      <w:r>
        <w:rPr>
          <w:rFonts w:hint="eastAsia"/>
        </w:rPr>
        <w:t>13.7.2</w:t>
      </w:r>
      <w:r>
        <w:rPr>
          <w:rFonts w:hint="eastAsia"/>
        </w:rPr>
        <w:t>的格式单独列示，此时，标题需要分别列示明细</w:t>
      </w:r>
      <w:r>
        <w:rPr>
          <w:rFonts w:hint="eastAsia"/>
        </w:rPr>
        <w:t>13.8.1</w:t>
      </w:r>
      <w:r>
        <w:rPr>
          <w:rFonts w:hint="eastAsia"/>
        </w:rPr>
        <w:t>和</w:t>
      </w:r>
      <w:r>
        <w:rPr>
          <w:rFonts w:hint="eastAsia"/>
        </w:rPr>
        <w:t>13.8.2</w:t>
      </w:r>
      <w:r>
        <w:rPr>
          <w:rFonts w:hint="eastAsia"/>
        </w:rPr>
        <w:t>；列示租用的所有券商交易单元的情况，不论当期是否有交易。</w:t>
      </w:r>
    </w:p>
  </w:footnote>
  <w:footnote w:id="318">
    <w:p w14:paraId="33F6FAB2" w14:textId="77777777" w:rsidR="00000000" w:rsidRDefault="007478C2">
      <w:pPr>
        <w:pStyle w:val="FootnoteText"/>
      </w:pPr>
      <w:r>
        <w:rPr>
          <w:rStyle w:val="FootnoteReference"/>
        </w:rPr>
        <w:footnoteRef/>
      </w:r>
      <w:r>
        <w:t xml:space="preserve"> </w:t>
      </w:r>
      <w:r>
        <w:rPr>
          <w:rFonts w:hint="eastAsia"/>
        </w:rPr>
        <w:t>此处的佣金指基</w:t>
      </w:r>
      <w:r>
        <w:rPr>
          <w:rFonts w:hint="eastAsia"/>
        </w:rPr>
        <w:t>金通过单一券商的交易单元进行股票、权证等交易而合计支付该券商的佣金合计，不单指股票交易佣金。</w:t>
      </w:r>
    </w:p>
  </w:footnote>
  <w:footnote w:id="319">
    <w:p w14:paraId="24FC4DA4" w14:textId="77777777" w:rsidR="00000000" w:rsidRDefault="007478C2">
      <w:pPr>
        <w:pStyle w:val="FootnoteText"/>
      </w:pPr>
      <w:r>
        <w:rPr>
          <w:rStyle w:val="FootnoteReference"/>
        </w:rPr>
        <w:footnoteRef/>
      </w:r>
      <w:r>
        <w:t xml:space="preserve"> </w:t>
      </w:r>
      <w:r>
        <w:rPr>
          <w:rFonts w:hint="eastAsia"/>
        </w:rPr>
        <w:t>在表下标注交易单元</w:t>
      </w:r>
      <w:r>
        <w:t>的选择标准和程序</w:t>
      </w:r>
      <w:r>
        <w:rPr>
          <w:rFonts w:hint="eastAsia"/>
        </w:rPr>
        <w:t>、报告期内基金租用券商交易单元的变更情况等信息，其中，交易单元的变更也可在备注栏内说明。</w:t>
      </w:r>
    </w:p>
  </w:footnote>
  <w:footnote w:id="320">
    <w:p w14:paraId="7E3B5149" w14:textId="77777777" w:rsidR="00000000" w:rsidRDefault="007478C2">
      <w:pPr>
        <w:pStyle w:val="FootnoteText"/>
      </w:pPr>
      <w:r>
        <w:rPr>
          <w:rStyle w:val="FootnoteReference"/>
        </w:rPr>
        <w:footnoteRef/>
      </w:r>
      <w:r>
        <w:t xml:space="preserve"> </w:t>
      </w:r>
      <w:r>
        <w:rPr>
          <w:rFonts w:hint="eastAsia"/>
        </w:rPr>
        <w:t>本项适用于固定净值型货币市场基金。</w:t>
      </w:r>
    </w:p>
  </w:footnote>
  <w:footnote w:id="321">
    <w:p w14:paraId="44AA4D03" w14:textId="77777777" w:rsidR="00000000" w:rsidRDefault="007478C2">
      <w:pPr>
        <w:pStyle w:val="FootnoteText"/>
      </w:pPr>
      <w:r>
        <w:rPr>
          <w:rStyle w:val="FootnoteReference"/>
        </w:rPr>
        <w:footnoteRef/>
      </w:r>
      <w:r>
        <w:rPr>
          <w:rFonts w:hint="eastAsia"/>
        </w:rPr>
        <w:t xml:space="preserve"> </w:t>
      </w:r>
      <w:r>
        <w:rPr>
          <w:rFonts w:hint="eastAsia"/>
        </w:rPr>
        <w:t>同一公告事项在多个披露渠道披露的，在同一行内列示，不分成多条记录；此部分仅在年度报告正文和中期报告正文披露，可不在年度报告摘要和中期报告摘要披露。</w:t>
      </w:r>
    </w:p>
  </w:footnote>
  <w:footnote w:id="322">
    <w:p w14:paraId="545950B8" w14:textId="77777777" w:rsidR="00000000" w:rsidRDefault="007478C2">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hint="eastAsia"/>
          <w:kern w:val="0"/>
        </w:rPr>
        <w:t>除本模板规定的披露项目外，如其他信息的披露将对投资者作出决策产生重大影响的，可在本项目披露。如</w:t>
      </w:r>
      <w:r>
        <w:rPr>
          <w:rFonts w:ascii="宋体" w:hAnsi="宋体" w:hint="eastAsia"/>
          <w:kern w:val="0"/>
        </w:rPr>
        <w:t>无此类信息，则不列示本项目。管理人和股东使用固有资金从货币市场基金购买金融工具的应在本节披露相关信息。</w:t>
      </w:r>
    </w:p>
  </w:footnote>
  <w:footnote w:id="323">
    <w:p w14:paraId="017A7A84"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报告期内单一投资者持有基金份额比例达到或超过</w:t>
      </w:r>
      <w:r>
        <w:rPr>
          <w:rFonts w:hint="eastAsia"/>
          <w:color w:val="000000"/>
        </w:rPr>
        <w:t>20%</w:t>
      </w:r>
      <w:r>
        <w:rPr>
          <w:rFonts w:hint="eastAsia"/>
          <w:color w:val="000000"/>
        </w:rPr>
        <w:t>的需填写此表内容。分级基金按总份额占比计算。</w:t>
      </w:r>
    </w:p>
  </w:footnote>
  <w:footnote w:id="324">
    <w:p w14:paraId="52BABAFF" w14:textId="77777777" w:rsidR="00000000" w:rsidRDefault="007478C2">
      <w:pPr>
        <w:pStyle w:val="FootnoteText"/>
        <w:rPr>
          <w:color w:val="000000"/>
        </w:rPr>
      </w:pPr>
      <w:r>
        <w:rPr>
          <w:rStyle w:val="FootnoteReference"/>
          <w:color w:val="000000"/>
        </w:rPr>
        <w:footnoteRef/>
      </w:r>
      <w:r>
        <w:rPr>
          <w:color w:val="000000"/>
        </w:rPr>
        <w:t xml:space="preserve"> </w:t>
      </w:r>
      <w:r>
        <w:rPr>
          <w:rFonts w:hint="eastAsia"/>
          <w:color w:val="000000"/>
        </w:rPr>
        <w:t>本项主要适用于</w:t>
      </w:r>
      <w:r>
        <w:rPr>
          <w:rFonts w:hint="eastAsia"/>
          <w:color w:val="000000"/>
        </w:rPr>
        <w:t>ETF</w:t>
      </w:r>
      <w:r>
        <w:rPr>
          <w:rFonts w:hint="eastAsia"/>
          <w:color w:val="000000"/>
        </w:rPr>
        <w:t>联接基金的目标基金。</w:t>
      </w:r>
    </w:p>
  </w:footnote>
  <w:footnote w:id="325">
    <w:p w14:paraId="60A4A672" w14:textId="77777777" w:rsidR="00000000" w:rsidRDefault="007478C2">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hint="eastAsia"/>
          <w:kern w:val="0"/>
        </w:rPr>
        <w:t>披露备查文件的目录、存放地点及查阅方式；本项适用于年度报告正文和</w:t>
      </w:r>
      <w:r>
        <w:rPr>
          <w:rFonts w:hint="eastAsia"/>
        </w:rPr>
        <w:t>中期</w:t>
      </w:r>
      <w:r>
        <w:rPr>
          <w:rFonts w:ascii="宋体" w:hAnsi="宋体" w:hint="eastAsia"/>
          <w:kern w:val="0"/>
        </w:rPr>
        <w:t>报告正文，不需在年度报告摘要和</w:t>
      </w:r>
      <w:r>
        <w:rPr>
          <w:rFonts w:hint="eastAsia"/>
        </w:rPr>
        <w:t>中期</w:t>
      </w:r>
      <w:r>
        <w:rPr>
          <w:rFonts w:ascii="宋体" w:hAnsi="宋体" w:hint="eastAsia"/>
          <w:kern w:val="0"/>
        </w:rPr>
        <w:t>报告摘要中列示。</w:t>
      </w:r>
    </w:p>
  </w:footnote>
  <w:footnote w:id="326">
    <w:p w14:paraId="2792589B" w14:textId="77777777" w:rsidR="00000000" w:rsidRDefault="007478C2">
      <w:pPr>
        <w:pStyle w:val="FootnoteText"/>
      </w:pPr>
      <w:r>
        <w:rPr>
          <w:rStyle w:val="FootnoteReference"/>
        </w:rPr>
        <w:footnoteRef/>
      </w:r>
      <w:r>
        <w:rPr>
          <w:rFonts w:hint="eastAsia"/>
        </w:rPr>
        <w:t xml:space="preserve"> </w:t>
      </w:r>
      <w:r>
        <w:rPr>
          <w:rFonts w:hint="eastAsia"/>
        </w:rPr>
        <w:t>此处填列报告期末的具体日期。</w:t>
      </w:r>
    </w:p>
  </w:footnote>
  <w:footnote w:id="327">
    <w:p w14:paraId="345DE915" w14:textId="77777777" w:rsidR="00000000" w:rsidRDefault="007478C2">
      <w:pPr>
        <w:pStyle w:val="FootnoteText"/>
      </w:pPr>
      <w:r>
        <w:rPr>
          <w:rStyle w:val="FootnoteReference"/>
        </w:rPr>
        <w:footnoteRef/>
      </w:r>
      <w:r>
        <w:rPr>
          <w:rFonts w:hint="eastAsia"/>
        </w:rPr>
        <w:t xml:space="preserve"> </w:t>
      </w:r>
      <w:r>
        <w:rPr>
          <w:rFonts w:hint="eastAsia"/>
        </w:rPr>
        <w:t>送出日期指报告经复核、签发后，正式对外送出的日期，此处可理解为正式通过指定报刊对外披露的日期。</w:t>
      </w:r>
    </w:p>
  </w:footnote>
  <w:footnote w:id="328">
    <w:p w14:paraId="11C39C01" w14:textId="77777777" w:rsidR="00000000" w:rsidRDefault="007478C2">
      <w:pPr>
        <w:pStyle w:val="FootnoteText"/>
      </w:pPr>
      <w:r>
        <w:rPr>
          <w:rStyle w:val="FootnoteReference"/>
        </w:rPr>
        <w:footnoteRef/>
      </w:r>
      <w:r>
        <w:rPr>
          <w:rFonts w:hint="eastAsia"/>
        </w:rPr>
        <w:t xml:space="preserve"> </w:t>
      </w:r>
      <w:r>
        <w:rPr>
          <w:rFonts w:hint="eastAsia"/>
        </w:rPr>
        <w:t>重要提示之前的内容为报告封面，单设一页；在报告文本扉页至少按本模板内容刊登重要提示，个别基金有其他重要提示的，可增加列示，例如，报告期内基金转型的，重要提示项下应就基金转型进行提示和说明。</w:t>
      </w:r>
    </w:p>
  </w:footnote>
  <w:footnote w:id="329">
    <w:p w14:paraId="18448FE2" w14:textId="77777777" w:rsidR="00000000" w:rsidRDefault="007478C2">
      <w:pPr>
        <w:pStyle w:val="FootnoteText"/>
      </w:pPr>
      <w:r>
        <w:rPr>
          <w:rStyle w:val="FootnoteReference"/>
        </w:rPr>
        <w:footnoteRef/>
      </w:r>
      <w:r>
        <w:rPr>
          <w:rFonts w:hint="eastAsia"/>
        </w:rPr>
        <w:t xml:space="preserve"> </w:t>
      </w:r>
      <w:r>
        <w:rPr>
          <w:rFonts w:hint="eastAsia"/>
        </w:rPr>
        <w:t>如有董事未出席董事会，应单独列示其姓名。</w:t>
      </w:r>
    </w:p>
  </w:footnote>
  <w:footnote w:id="330">
    <w:p w14:paraId="19508973" w14:textId="77777777" w:rsidR="00000000" w:rsidRDefault="007478C2">
      <w:pPr>
        <w:pStyle w:val="FootnoteText"/>
      </w:pPr>
      <w:r>
        <w:rPr>
          <w:rStyle w:val="FootnoteReference"/>
        </w:rPr>
        <w:footnoteRef/>
      </w:r>
      <w:r>
        <w:rPr>
          <w:rFonts w:hint="eastAsia"/>
        </w:rPr>
        <w:t xml:space="preserve"> </w:t>
      </w:r>
      <w:r>
        <w:rPr>
          <w:rFonts w:hint="eastAsia"/>
        </w:rPr>
        <w:t>本句仅适用于中期报告，不适用于年度报告。</w:t>
      </w:r>
    </w:p>
  </w:footnote>
  <w:footnote w:id="331">
    <w:p w14:paraId="41B5CB08" w14:textId="77777777" w:rsidR="00000000" w:rsidRDefault="007478C2">
      <w:pPr>
        <w:pStyle w:val="FootnoteText"/>
      </w:pPr>
      <w:r>
        <w:rPr>
          <w:rStyle w:val="FootnoteReference"/>
        </w:rPr>
        <w:footnoteRef/>
      </w:r>
      <w:r>
        <w:rPr>
          <w:rFonts w:hint="eastAsia"/>
        </w:rPr>
        <w:t xml:space="preserve"> </w:t>
      </w:r>
      <w:r>
        <w:rPr>
          <w:rFonts w:hint="eastAsia"/>
        </w:rPr>
        <w:t>本段表述主要适用于当期财务会计报告经会计师事务所审计的年度报告。</w:t>
      </w:r>
    </w:p>
  </w:footnote>
  <w:footnote w:id="332">
    <w:p w14:paraId="763ACBF8" w14:textId="77777777" w:rsidR="00000000" w:rsidRDefault="007478C2">
      <w:pPr>
        <w:pStyle w:val="FootnoteText"/>
      </w:pPr>
      <w:r>
        <w:rPr>
          <w:rStyle w:val="FootnoteReference"/>
        </w:rPr>
        <w:footnoteRef/>
      </w:r>
      <w:r>
        <w:rPr>
          <w:rFonts w:hint="eastAsia"/>
        </w:rPr>
        <w:t xml:space="preserve"> </w:t>
      </w:r>
      <w:r>
        <w:rPr>
          <w:rFonts w:hint="eastAsia"/>
        </w:rPr>
        <w:t>本段仅适用于年度报告，不适用于中期报告。</w:t>
      </w:r>
    </w:p>
  </w:footnote>
  <w:footnote w:id="333">
    <w:p w14:paraId="48AFCFAC" w14:textId="77777777" w:rsidR="00000000" w:rsidRDefault="007478C2">
      <w:pPr>
        <w:pStyle w:val="FootnoteText"/>
      </w:pPr>
      <w:r>
        <w:rPr>
          <w:rStyle w:val="FootnoteReference"/>
        </w:rPr>
        <w:footnoteRef/>
      </w:r>
      <w:r>
        <w:rPr>
          <w:rFonts w:hint="eastAsia"/>
        </w:rPr>
        <w:t xml:space="preserve"> </w:t>
      </w:r>
      <w:r>
        <w:rPr>
          <w:rFonts w:hint="eastAsia"/>
        </w:rPr>
        <w:t>年度报告和中期报告均应标明各章、节的标题及对应的页码。</w:t>
      </w:r>
    </w:p>
  </w:footnote>
  <w:footnote w:id="334">
    <w:p w14:paraId="1BBEC697" w14:textId="77777777" w:rsidR="00000000" w:rsidRDefault="007478C2">
      <w:pPr>
        <w:pStyle w:val="FootnoteText"/>
      </w:pPr>
      <w:r>
        <w:rPr>
          <w:rStyle w:val="FootnoteReference"/>
        </w:rPr>
        <w:footnoteRef/>
      </w:r>
      <w:r>
        <w:rPr>
          <w:rFonts w:hint="eastAsia"/>
        </w:rPr>
        <w:t xml:space="preserve"> </w:t>
      </w:r>
      <w:r>
        <w:rPr>
          <w:rFonts w:hint="eastAsia"/>
        </w:rPr>
        <w:t>如报告期内基金转型，应按转型前后分别列示</w:t>
      </w:r>
      <w:r>
        <w:rPr>
          <w:rFonts w:hint="eastAsia"/>
        </w:rPr>
        <w:t>2.1</w:t>
      </w:r>
      <w:r>
        <w:rPr>
          <w:rFonts w:hint="eastAsia"/>
        </w:rPr>
        <w:t>和</w:t>
      </w:r>
      <w:r>
        <w:rPr>
          <w:rFonts w:hint="eastAsia"/>
        </w:rPr>
        <w:t>2</w:t>
      </w:r>
      <w:r>
        <w:rPr>
          <w:rFonts w:hint="eastAsia"/>
        </w:rPr>
        <w:t>.2</w:t>
      </w:r>
      <w:r>
        <w:rPr>
          <w:rFonts w:hint="eastAsia"/>
        </w:rPr>
        <w:t>的相关项目，并在表下补充说明转型相关信息（例如，标注说明转型前基金的终止上市日期等）；如报告期内基金管理人、基金托管人变更，应在</w:t>
      </w:r>
      <w:r>
        <w:rPr>
          <w:rFonts w:hint="eastAsia"/>
        </w:rPr>
        <w:t>2.3</w:t>
      </w:r>
      <w:r>
        <w:rPr>
          <w:rFonts w:hint="eastAsia"/>
        </w:rPr>
        <w:t>中分列列示变更前后管理人或托管人的信息，并在</w:t>
      </w:r>
      <w:r>
        <w:rPr>
          <w:rFonts w:hint="eastAsia"/>
        </w:rPr>
        <w:t>2.3</w:t>
      </w:r>
      <w:r>
        <w:rPr>
          <w:rFonts w:hint="eastAsia"/>
        </w:rPr>
        <w:t>表下</w:t>
      </w:r>
      <w:r>
        <w:t>补充</w:t>
      </w:r>
      <w:r>
        <w:rPr>
          <w:rFonts w:hint="eastAsia"/>
        </w:rPr>
        <w:t>说明变更日期等信息</w:t>
      </w:r>
      <w:r>
        <w:rPr>
          <w:rFonts w:ascii="宋体" w:hAnsi="宋体" w:hint="eastAsia"/>
          <w:kern w:val="0"/>
        </w:rPr>
        <w:t>。</w:t>
      </w:r>
    </w:p>
  </w:footnote>
  <w:footnote w:id="335">
    <w:p w14:paraId="00D53ED0" w14:textId="77777777" w:rsidR="00000000" w:rsidRDefault="007478C2">
      <w:pPr>
        <w:pStyle w:val="FootnoteText"/>
      </w:pPr>
      <w:r>
        <w:rPr>
          <w:rStyle w:val="FootnoteReference"/>
        </w:rPr>
        <w:footnoteRef/>
      </w:r>
      <w:r>
        <w:rPr>
          <w:rFonts w:hint="eastAsia"/>
        </w:rPr>
        <w:t xml:space="preserve"> </w:t>
      </w:r>
      <w:r>
        <w:rPr>
          <w:rFonts w:hint="eastAsia"/>
        </w:rPr>
        <w:t>基金上市交易后填列本项。</w:t>
      </w:r>
    </w:p>
  </w:footnote>
  <w:footnote w:id="336">
    <w:p w14:paraId="0FD76EA2" w14:textId="77777777" w:rsidR="00000000" w:rsidRDefault="007478C2">
      <w:pPr>
        <w:pStyle w:val="FootnoteText"/>
      </w:pPr>
      <w:r>
        <w:rPr>
          <w:rStyle w:val="FootnoteReference"/>
        </w:rPr>
        <w:footnoteRef/>
      </w:r>
      <w:r>
        <w:rPr>
          <w:rFonts w:hint="eastAsia"/>
        </w:rPr>
        <w:t xml:space="preserve"> </w:t>
      </w:r>
      <w:r>
        <w:rPr>
          <w:rFonts w:hint="eastAsia"/>
        </w:rPr>
        <w:t>基金上市交易后填列本项，前后端交易代码分列列示。</w:t>
      </w:r>
    </w:p>
  </w:footnote>
  <w:footnote w:id="337">
    <w:p w14:paraId="56BBF1C0" w14:textId="77777777" w:rsidR="00000000" w:rsidRDefault="007478C2">
      <w:pPr>
        <w:pStyle w:val="FootnoteText"/>
      </w:pPr>
      <w:r>
        <w:rPr>
          <w:rStyle w:val="FootnoteReference"/>
        </w:rPr>
        <w:footnoteRef/>
      </w:r>
      <w:r>
        <w:rPr>
          <w:rFonts w:ascii="宋体" w:hAnsi="宋体" w:hint="eastAsia"/>
          <w:kern w:val="0"/>
        </w:rPr>
        <w:t xml:space="preserve"> </w:t>
      </w:r>
      <w:r>
        <w:rPr>
          <w:rFonts w:ascii="宋体" w:hAnsi="宋体"/>
          <w:kern w:val="0"/>
        </w:rPr>
        <w:t>如基金合同约定</w:t>
      </w:r>
      <w:r>
        <w:rPr>
          <w:rFonts w:ascii="宋体" w:hAnsi="宋体" w:hint="eastAsia"/>
          <w:kern w:val="0"/>
        </w:rPr>
        <w:t>封闭期及</w:t>
      </w:r>
      <w:r>
        <w:rPr>
          <w:rFonts w:ascii="宋体" w:hAnsi="宋体"/>
          <w:kern w:val="0"/>
        </w:rPr>
        <w:t>开放</w:t>
      </w:r>
      <w:r>
        <w:rPr>
          <w:rFonts w:ascii="宋体" w:hAnsi="宋体" w:hint="eastAsia"/>
          <w:kern w:val="0"/>
        </w:rPr>
        <w:t>期限</w:t>
      </w:r>
      <w:r>
        <w:rPr>
          <w:rFonts w:ascii="宋体" w:hAnsi="宋体"/>
          <w:kern w:val="0"/>
        </w:rPr>
        <w:t>，应</w:t>
      </w:r>
      <w:r>
        <w:rPr>
          <w:rFonts w:ascii="宋体" w:hAnsi="宋体" w:hint="eastAsia"/>
          <w:kern w:val="0"/>
        </w:rPr>
        <w:t>在本项中</w:t>
      </w:r>
      <w:r>
        <w:rPr>
          <w:rFonts w:ascii="宋体" w:hAnsi="宋体"/>
          <w:kern w:val="0"/>
        </w:rPr>
        <w:t>说明</w:t>
      </w:r>
      <w:r>
        <w:rPr>
          <w:rFonts w:ascii="宋体" w:hAnsi="宋体" w:hint="eastAsia"/>
          <w:kern w:val="0"/>
        </w:rPr>
        <w:t>。</w:t>
      </w:r>
    </w:p>
  </w:footnote>
  <w:footnote w:id="338">
    <w:p w14:paraId="0336413C" w14:textId="77777777" w:rsidR="00000000" w:rsidRDefault="007478C2">
      <w:pPr>
        <w:pStyle w:val="FootnoteText"/>
      </w:pPr>
      <w:r>
        <w:rPr>
          <w:rStyle w:val="FootnoteReference"/>
        </w:rPr>
        <w:footnoteRef/>
      </w:r>
      <w:r>
        <w:rPr>
          <w:rFonts w:hint="eastAsia"/>
        </w:rPr>
        <w:t xml:space="preserve"> </w:t>
      </w:r>
      <w:r>
        <w:t>在本项中说明关于</w:t>
      </w:r>
      <w:r>
        <w:rPr>
          <w:rFonts w:hint="eastAsia"/>
        </w:rPr>
        <w:t>基金存续期的最新约定，当期满时，经基金持有人大会通过并经监管</w:t>
      </w:r>
      <w:r>
        <w:t>部门</w:t>
      </w:r>
      <w:r>
        <w:rPr>
          <w:rFonts w:hint="eastAsia"/>
        </w:rPr>
        <w:t>同意延长存续期后，按最新存续期填写。</w:t>
      </w:r>
    </w:p>
  </w:footnote>
  <w:footnote w:id="339">
    <w:p w14:paraId="53715AEF" w14:textId="77777777" w:rsidR="00000000" w:rsidRDefault="007478C2">
      <w:pPr>
        <w:pStyle w:val="FootnoteText"/>
      </w:pPr>
      <w:r>
        <w:rPr>
          <w:rStyle w:val="FootnoteReference"/>
        </w:rPr>
        <w:footnoteRef/>
      </w:r>
      <w:r>
        <w:rPr>
          <w:rFonts w:hint="eastAsia"/>
        </w:rPr>
        <w:t xml:space="preserve"> </w:t>
      </w:r>
      <w:r>
        <w:rPr>
          <w:rFonts w:hint="eastAsia"/>
        </w:rPr>
        <w:t>基金上市交易后填列本项。</w:t>
      </w:r>
    </w:p>
  </w:footnote>
  <w:footnote w:id="340">
    <w:p w14:paraId="3EBA6F40" w14:textId="77777777" w:rsidR="00000000" w:rsidRDefault="007478C2">
      <w:pPr>
        <w:pStyle w:val="FootnoteText"/>
      </w:pPr>
      <w:r>
        <w:rPr>
          <w:rStyle w:val="FootnoteReference"/>
        </w:rPr>
        <w:footnoteRef/>
      </w:r>
      <w:r>
        <w:rPr>
          <w:rFonts w:hint="eastAsia"/>
        </w:rPr>
        <w:t xml:space="preserve"> </w:t>
      </w:r>
      <w:r>
        <w:rPr>
          <w:rFonts w:hint="eastAsia"/>
        </w:rPr>
        <w:t>基金上市交易后填列本项。</w:t>
      </w:r>
    </w:p>
  </w:footnote>
  <w:footnote w:id="341">
    <w:p w14:paraId="114AAE5D" w14:textId="77777777" w:rsidR="00000000" w:rsidRDefault="007478C2">
      <w:pPr>
        <w:pStyle w:val="FootnoteText"/>
        <w:rPr>
          <w:rFonts w:ascii="宋体" w:hAnsi="宋体"/>
        </w:rPr>
      </w:pPr>
      <w:r>
        <w:rPr>
          <w:rStyle w:val="FootnoteReference"/>
        </w:rPr>
        <w:footnoteRef/>
      </w:r>
      <w:r>
        <w:rPr>
          <w:rFonts w:hint="eastAsia"/>
        </w:rPr>
        <w:t xml:space="preserve"> </w:t>
      </w:r>
      <w:r>
        <w:t>本项</w:t>
      </w:r>
      <w:r>
        <w:rPr>
          <w:rFonts w:hint="eastAsia"/>
        </w:rPr>
        <w:t>适用于基金合同中对投资策略有明确约定的基础设施证券投资基金（</w:t>
      </w:r>
      <w:r>
        <w:t>“</w:t>
      </w:r>
      <w:r>
        <w:t>业绩比较基准</w:t>
      </w:r>
      <w:r>
        <w:t>”</w:t>
      </w:r>
      <w:r>
        <w:t>和</w:t>
      </w:r>
      <w:r>
        <w:t>“</w:t>
      </w:r>
      <w:r>
        <w:t>风险收益特征</w:t>
      </w:r>
      <w:r>
        <w:t>”</w:t>
      </w:r>
      <w:r>
        <w:rPr>
          <w:rFonts w:hint="eastAsia"/>
        </w:rPr>
        <w:t>同）。不建议将基金合同中</w:t>
      </w:r>
      <w:r>
        <w:t>关于</w:t>
      </w:r>
      <w:r>
        <w:rPr>
          <w:rFonts w:hint="eastAsia"/>
        </w:rPr>
        <w:t>投资策略的</w:t>
      </w:r>
      <w:r>
        <w:t>表述</w:t>
      </w:r>
      <w:r>
        <w:rPr>
          <w:rFonts w:hint="eastAsia"/>
        </w:rPr>
        <w:t>在</w:t>
      </w:r>
      <w:r>
        <w:t>本项</w:t>
      </w:r>
      <w:r>
        <w:rPr>
          <w:rFonts w:hint="eastAsia"/>
        </w:rPr>
        <w:t>长篇列示，应简明、扼要地概述基金的主要投资策略。</w:t>
      </w:r>
    </w:p>
  </w:footnote>
  <w:footnote w:id="342">
    <w:p w14:paraId="790FDD87" w14:textId="77777777" w:rsidR="00000000" w:rsidRDefault="007478C2">
      <w:pPr>
        <w:pStyle w:val="FootnoteText"/>
      </w:pPr>
      <w:r>
        <w:rPr>
          <w:rStyle w:val="FootnoteReference"/>
        </w:rPr>
        <w:footnoteRef/>
      </w:r>
      <w:r>
        <w:rPr>
          <w:rFonts w:hint="eastAsia"/>
        </w:rPr>
        <w:t xml:space="preserve"> </w:t>
      </w:r>
      <w:r>
        <w:rPr>
          <w:rFonts w:hint="eastAsia"/>
        </w:rPr>
        <w:t>简明、扼要地概述基金的收益分配政策。</w:t>
      </w:r>
    </w:p>
  </w:footnote>
  <w:footnote w:id="343">
    <w:p w14:paraId="70B289A3" w14:textId="77777777" w:rsidR="00000000" w:rsidRDefault="007478C2">
      <w:pPr>
        <w:pStyle w:val="FootnoteText"/>
      </w:pPr>
      <w:r>
        <w:rPr>
          <w:rStyle w:val="FootnoteReference"/>
        </w:rPr>
        <w:footnoteRef/>
      </w:r>
      <w:r>
        <w:rPr>
          <w:rFonts w:hint="eastAsia"/>
        </w:rPr>
        <w:t xml:space="preserve"> </w:t>
      </w:r>
      <w:r>
        <w:t>本项</w:t>
      </w:r>
      <w:r>
        <w:rPr>
          <w:rFonts w:hint="eastAsia"/>
        </w:rPr>
        <w:t>适用于</w:t>
      </w:r>
      <w:r>
        <w:t>基础设施项目聘请外部管理机构运营管理</w:t>
      </w:r>
      <w:r>
        <w:rPr>
          <w:rFonts w:hint="eastAsia"/>
        </w:rPr>
        <w:t>的情况。</w:t>
      </w:r>
    </w:p>
  </w:footnote>
  <w:footnote w:id="344">
    <w:p w14:paraId="0C572D53" w14:textId="77777777" w:rsidR="00000000" w:rsidRDefault="007478C2">
      <w:pPr>
        <w:pStyle w:val="FootnoteText"/>
      </w:pPr>
      <w:r>
        <w:rPr>
          <w:rStyle w:val="FootnoteReference"/>
        </w:rPr>
        <w:footnoteRef/>
      </w:r>
      <w:r>
        <w:rPr>
          <w:rFonts w:hint="eastAsia"/>
        </w:rPr>
        <w:t xml:space="preserve"> </w:t>
      </w:r>
      <w:r>
        <w:rPr>
          <w:rFonts w:hint="eastAsia"/>
        </w:rPr>
        <w:t>本模板</w:t>
      </w:r>
      <w:r>
        <w:t>在</w:t>
      </w:r>
      <w:r>
        <w:rPr>
          <w:rFonts w:hint="eastAsia"/>
        </w:rPr>
        <w:t>表格下</w:t>
      </w:r>
      <w:r>
        <w:t>设置</w:t>
      </w:r>
      <w:r>
        <w:rPr>
          <w:rFonts w:hint="eastAsia"/>
        </w:rPr>
        <w:t>的标注，</w:t>
      </w:r>
      <w:r>
        <w:t>用于</w:t>
      </w:r>
      <w:r>
        <w:rPr>
          <w:rFonts w:hint="eastAsia"/>
        </w:rPr>
        <w:t>为表格做出补充说明，如基金</w:t>
      </w:r>
      <w:r>
        <w:t>无</w:t>
      </w:r>
      <w:r>
        <w:rPr>
          <w:rFonts w:hint="eastAsia"/>
        </w:rPr>
        <w:t>需要说明</w:t>
      </w:r>
      <w:r>
        <w:t>的事项</w:t>
      </w:r>
      <w:r>
        <w:rPr>
          <w:rFonts w:hint="eastAsia"/>
        </w:rPr>
        <w:t>，可略去。</w:t>
      </w:r>
    </w:p>
  </w:footnote>
  <w:footnote w:id="345">
    <w:p w14:paraId="07728D6A" w14:textId="77777777" w:rsidR="00000000" w:rsidRDefault="007478C2">
      <w:pPr>
        <w:pStyle w:val="FootnoteText"/>
      </w:pPr>
      <w:r>
        <w:rPr>
          <w:rStyle w:val="FootnoteReference"/>
        </w:rPr>
        <w:footnoteRef/>
      </w:r>
      <w:r>
        <w:rPr>
          <w:rFonts w:hint="eastAsia"/>
        </w:rPr>
        <w:t xml:space="preserve"> </w:t>
      </w:r>
      <w:r>
        <w:t>如基金持有多个基础设施项目，</w:t>
      </w:r>
      <w:r>
        <w:rPr>
          <w:rFonts w:hint="eastAsia"/>
        </w:rPr>
        <w:t>应按不同基础设施项目依次列示其基本情况，以基础设施项目名称为区分</w:t>
      </w:r>
      <w:r>
        <w:t>，按本节所示</w:t>
      </w:r>
      <w:r>
        <w:rPr>
          <w:rFonts w:hint="eastAsia"/>
        </w:rPr>
        <w:t>填列多个表格。</w:t>
      </w:r>
    </w:p>
  </w:footnote>
  <w:footnote w:id="346">
    <w:p w14:paraId="50A7E131" w14:textId="77777777" w:rsidR="00000000" w:rsidRDefault="007478C2">
      <w:pPr>
        <w:pStyle w:val="FootnoteText"/>
      </w:pPr>
      <w:r>
        <w:rPr>
          <w:rStyle w:val="FootnoteReference"/>
        </w:rPr>
        <w:footnoteRef/>
      </w:r>
      <w:r>
        <w:rPr>
          <w:rFonts w:hint="eastAsia"/>
        </w:rPr>
        <w:t xml:space="preserve"> </w:t>
      </w:r>
      <w:r>
        <w:rPr>
          <w:rFonts w:hint="eastAsia"/>
        </w:rPr>
        <w:t>填写基础设施项目的全称。</w:t>
      </w:r>
    </w:p>
  </w:footnote>
  <w:footnote w:id="347">
    <w:p w14:paraId="5376EBCB" w14:textId="77777777" w:rsidR="00000000" w:rsidRDefault="007478C2">
      <w:pPr>
        <w:pStyle w:val="FootnoteText"/>
      </w:pPr>
      <w:r>
        <w:rPr>
          <w:rStyle w:val="FootnoteReference"/>
        </w:rPr>
        <w:footnoteRef/>
      </w:r>
      <w:r>
        <w:rPr>
          <w:rFonts w:hint="eastAsia"/>
        </w:rPr>
        <w:t xml:space="preserve"> </w:t>
      </w:r>
      <w:r>
        <w:rPr>
          <w:rFonts w:hint="eastAsia"/>
        </w:rPr>
        <w:t>填写持有</w:t>
      </w:r>
      <w:r>
        <w:t>该</w:t>
      </w:r>
      <w:r>
        <w:rPr>
          <w:rFonts w:hint="eastAsia"/>
        </w:rPr>
        <w:t>基础设施项目的公司名称。</w:t>
      </w:r>
    </w:p>
  </w:footnote>
  <w:footnote w:id="348">
    <w:p w14:paraId="1440A02B" w14:textId="77777777" w:rsidR="00000000" w:rsidRDefault="007478C2">
      <w:pPr>
        <w:pStyle w:val="FootnoteText"/>
      </w:pPr>
      <w:r>
        <w:rPr>
          <w:rStyle w:val="FootnoteReference"/>
        </w:rPr>
        <w:footnoteRef/>
      </w:r>
      <w:r>
        <w:rPr>
          <w:rFonts w:hint="eastAsia"/>
        </w:rPr>
        <w:t xml:space="preserve"> </w:t>
      </w:r>
      <w:r>
        <w:rPr>
          <w:rFonts w:hint="eastAsia"/>
        </w:rPr>
        <w:t>列示基础设施项目类型，具体</w:t>
      </w:r>
      <w:r>
        <w:t>包括：</w:t>
      </w:r>
      <w:r>
        <w:rPr>
          <w:rFonts w:hint="eastAsia"/>
        </w:rPr>
        <w:t>仓储物流、收费公路、机场港口、水电气热、污染治理、信息网络、产业园区以及其他基础设施等。</w:t>
      </w:r>
    </w:p>
  </w:footnote>
  <w:footnote w:id="349">
    <w:p w14:paraId="0E4D47CC" w14:textId="77777777" w:rsidR="00000000" w:rsidRDefault="007478C2">
      <w:pPr>
        <w:pStyle w:val="FootnoteText"/>
      </w:pPr>
      <w:r>
        <w:rPr>
          <w:rStyle w:val="FootnoteReference"/>
        </w:rPr>
        <w:footnoteRef/>
      </w:r>
      <w:r>
        <w:rPr>
          <w:rFonts w:hint="eastAsia"/>
        </w:rPr>
        <w:t xml:space="preserve"> </w:t>
      </w:r>
      <w:r>
        <w:rPr>
          <w:rFonts w:hint="eastAsia"/>
        </w:rPr>
        <w:t>采用定性描述列示基础设施项目的主要经营模式，各类基础设施项目应按行业适用《上市公司行业信息披露指引》中对经营模式的分类，基础设施基金根据实际情况自行确定经营模式名称或类别的，应明确相关名称或类别的含义，并保持表述的一致性。</w:t>
      </w:r>
    </w:p>
  </w:footnote>
  <w:footnote w:id="350">
    <w:p w14:paraId="45C81D19" w14:textId="77777777" w:rsidR="00000000" w:rsidRDefault="007478C2">
      <w:pPr>
        <w:pStyle w:val="FootnoteText"/>
      </w:pPr>
      <w:r>
        <w:rPr>
          <w:rStyle w:val="FootnoteReference"/>
        </w:rPr>
        <w:footnoteRef/>
      </w:r>
      <w:r>
        <w:rPr>
          <w:rFonts w:hint="eastAsia"/>
        </w:rPr>
        <w:t xml:space="preserve"> </w:t>
      </w:r>
      <w:r>
        <w:rPr>
          <w:rFonts w:hint="eastAsia"/>
        </w:rPr>
        <w:t>项目地理位置至少</w:t>
      </w:r>
      <w:r>
        <w:t>精确到区</w:t>
      </w:r>
      <w:r>
        <w:t>/</w:t>
      </w:r>
      <w:r>
        <w:t>县</w:t>
      </w:r>
      <w:r>
        <w:rPr>
          <w:rFonts w:hint="eastAsia"/>
        </w:rPr>
        <w:t>，对于公路或铁路项目，起始地</w:t>
      </w:r>
      <w:r>
        <w:rPr>
          <w:rFonts w:hint="eastAsia"/>
        </w:rPr>
        <w:t>理位置精确到区</w:t>
      </w:r>
      <w:r>
        <w:rPr>
          <w:rFonts w:hint="eastAsia"/>
        </w:rPr>
        <w:t>/</w:t>
      </w:r>
      <w:r>
        <w:rPr>
          <w:rFonts w:hint="eastAsia"/>
        </w:rPr>
        <w:t>县，</w:t>
      </w:r>
      <w:r>
        <w:t>途经</w:t>
      </w:r>
      <w:r>
        <w:rPr>
          <w:rFonts w:hint="eastAsia"/>
        </w:rPr>
        <w:t>地区精确到市即可。</w:t>
      </w:r>
    </w:p>
  </w:footnote>
  <w:footnote w:id="351">
    <w:p w14:paraId="29112691" w14:textId="77777777" w:rsidR="00000000" w:rsidRDefault="007478C2">
      <w:pPr>
        <w:pStyle w:val="FootnoteText"/>
      </w:pPr>
      <w:r>
        <w:rPr>
          <w:rStyle w:val="FootnoteReference"/>
        </w:rPr>
        <w:footnoteRef/>
      </w:r>
      <w:r>
        <w:rPr>
          <w:rFonts w:hint="eastAsia"/>
        </w:rPr>
        <w:t xml:space="preserve"> </w:t>
      </w:r>
      <w:r>
        <w:rPr>
          <w:rFonts w:hint="eastAsia"/>
        </w:rPr>
        <w:t>本项及</w:t>
      </w:r>
      <w:r>
        <w:rPr>
          <w:rFonts w:ascii="宋体" w:hAnsi="宋体"/>
        </w:rPr>
        <w:t>“</w:t>
      </w:r>
      <w:r>
        <w:rPr>
          <w:rFonts w:ascii="宋体" w:hAnsi="宋体" w:hint="eastAsia"/>
        </w:rPr>
        <w:t>评估机构</w:t>
      </w:r>
      <w:r>
        <w:rPr>
          <w:rFonts w:ascii="宋体" w:hAnsi="宋体"/>
        </w:rPr>
        <w:t>”</w:t>
      </w:r>
      <w:r>
        <w:rPr>
          <w:rFonts w:ascii="宋体" w:hAnsi="宋体" w:hint="eastAsia"/>
        </w:rPr>
        <w:t>主要</w:t>
      </w:r>
      <w:r>
        <w:rPr>
          <w:rFonts w:hint="eastAsia"/>
        </w:rPr>
        <w:t>适用于年度报告，中期报告可不披露。</w:t>
      </w:r>
    </w:p>
  </w:footnote>
  <w:footnote w:id="352">
    <w:p w14:paraId="12016464" w14:textId="77777777" w:rsidR="00000000" w:rsidRDefault="007478C2">
      <w:pPr>
        <w:pStyle w:val="FootnoteText"/>
      </w:pPr>
      <w:r>
        <w:rPr>
          <w:rStyle w:val="FootnoteReference"/>
        </w:rPr>
        <w:footnoteRef/>
      </w:r>
      <w:r>
        <w:rPr>
          <w:rFonts w:hint="eastAsia"/>
        </w:rPr>
        <w:t xml:space="preserve"> </w:t>
      </w:r>
      <w:r>
        <w:rPr>
          <w:rFonts w:hint="eastAsia"/>
        </w:rPr>
        <w:t>可根据需要添加其他相关参与机构等重要信息。</w:t>
      </w:r>
    </w:p>
  </w:footnote>
  <w:footnote w:id="353">
    <w:p w14:paraId="5A751064" w14:textId="77777777" w:rsidR="00000000" w:rsidRDefault="007478C2">
      <w:pPr>
        <w:pStyle w:val="FootnoteText"/>
      </w:pPr>
      <w:r>
        <w:rPr>
          <w:rStyle w:val="FootnoteReference"/>
        </w:rPr>
        <w:footnoteRef/>
      </w:r>
      <w:r>
        <w:rPr>
          <w:rFonts w:hint="eastAsia"/>
        </w:rPr>
        <w:t xml:space="preserve"> </w:t>
      </w:r>
      <w:r>
        <w:t>如</w:t>
      </w:r>
      <w:r>
        <w:rPr>
          <w:rFonts w:hint="eastAsia"/>
        </w:rPr>
        <w:t>报告期内发生</w:t>
      </w:r>
      <w:r>
        <w:t>变动，应在表下</w:t>
      </w:r>
      <w:r>
        <w:rPr>
          <w:rFonts w:hint="eastAsia"/>
        </w:rPr>
        <w:t>标注</w:t>
      </w:r>
      <w:r>
        <w:t>说明</w:t>
      </w:r>
      <w:r>
        <w:rPr>
          <w:rFonts w:hint="eastAsia"/>
        </w:rPr>
        <w:t>。</w:t>
      </w:r>
    </w:p>
  </w:footnote>
  <w:footnote w:id="354">
    <w:p w14:paraId="5802B1C8" w14:textId="77777777" w:rsidR="00000000" w:rsidRDefault="007478C2">
      <w:pPr>
        <w:pStyle w:val="FootnoteText"/>
      </w:pPr>
      <w:r>
        <w:rPr>
          <w:rStyle w:val="FootnoteReference"/>
        </w:rPr>
        <w:footnoteRef/>
      </w:r>
      <w:r>
        <w:rPr>
          <w:rFonts w:hint="eastAsia"/>
        </w:rPr>
        <w:t xml:space="preserve"> </w:t>
      </w:r>
      <w:r>
        <w:t>本章</w:t>
      </w:r>
      <w:r>
        <w:rPr>
          <w:rFonts w:hint="eastAsia"/>
        </w:rPr>
        <w:t>数据和指标</w:t>
      </w:r>
      <w:r>
        <w:t>按</w:t>
      </w:r>
      <w:r>
        <w:rPr>
          <w:rFonts w:hint="eastAsia"/>
        </w:rPr>
        <w:t>合并财务报表</w:t>
      </w:r>
      <w:r>
        <w:t>口径</w:t>
      </w:r>
      <w:r>
        <w:rPr>
          <w:rFonts w:hint="eastAsia"/>
        </w:rPr>
        <w:t>填列或</w:t>
      </w:r>
      <w:r>
        <w:t>计算</w:t>
      </w:r>
      <w:r>
        <w:rPr>
          <w:rFonts w:hint="eastAsia"/>
        </w:rPr>
        <w:t>。</w:t>
      </w:r>
    </w:p>
  </w:footnote>
  <w:footnote w:id="355">
    <w:p w14:paraId="7A6B1D3F" w14:textId="77777777" w:rsidR="00000000" w:rsidRDefault="007478C2">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hint="eastAsia"/>
          <w:kern w:val="0"/>
        </w:rPr>
        <w:t>对于年度报告，</w:t>
      </w:r>
      <w:r>
        <w:rPr>
          <w:rFonts w:ascii="宋体" w:hAnsi="宋体"/>
          <w:kern w:val="0"/>
        </w:rPr>
        <w:t>本节</w:t>
      </w:r>
      <w:r>
        <w:rPr>
          <w:rFonts w:ascii="宋体" w:hAnsi="宋体" w:hint="eastAsia"/>
          <w:kern w:val="0"/>
        </w:rPr>
        <w:t>需</w:t>
      </w:r>
      <w:r>
        <w:rPr>
          <w:rFonts w:ascii="宋体" w:hAnsi="宋体"/>
          <w:kern w:val="0"/>
        </w:rPr>
        <w:t>披露</w:t>
      </w:r>
      <w:r>
        <w:rPr>
          <w:rFonts w:ascii="宋体" w:hAnsi="宋体" w:hint="eastAsia"/>
          <w:kern w:val="0"/>
        </w:rPr>
        <w:t>最近三个会计年度的数据，从左到右分别列示本年度</w:t>
      </w:r>
      <w:r>
        <w:rPr>
          <w:rFonts w:hint="eastAsia"/>
          <w:kern w:val="0"/>
        </w:rPr>
        <w:t>（</w:t>
      </w:r>
      <w:r>
        <w:rPr>
          <w:kern w:val="0"/>
        </w:rPr>
        <w:t>T</w:t>
      </w:r>
      <w:r>
        <w:rPr>
          <w:rFonts w:hint="eastAsia"/>
          <w:kern w:val="0"/>
        </w:rPr>
        <w:t>年度）数据、</w:t>
      </w:r>
      <w:r>
        <w:rPr>
          <w:kern w:val="0"/>
        </w:rPr>
        <w:t>T-1</w:t>
      </w:r>
      <w:r>
        <w:rPr>
          <w:rFonts w:hint="eastAsia"/>
          <w:kern w:val="0"/>
        </w:rPr>
        <w:t>年度数据和</w:t>
      </w:r>
      <w:r>
        <w:rPr>
          <w:kern w:val="0"/>
        </w:rPr>
        <w:t>T-2</w:t>
      </w:r>
      <w:r>
        <w:rPr>
          <w:rFonts w:hint="eastAsia"/>
          <w:kern w:val="0"/>
        </w:rPr>
        <w:t>年度数据，合同生效未满三年的，应披露合同生效后的数据</w:t>
      </w:r>
      <w:r>
        <w:rPr>
          <w:kern w:val="0"/>
        </w:rPr>
        <w:t>（下同）。</w:t>
      </w:r>
      <w:r>
        <w:rPr>
          <w:rFonts w:hint="eastAsia"/>
          <w:kern w:val="0"/>
        </w:rPr>
        <w:t>对</w:t>
      </w:r>
      <w:r>
        <w:rPr>
          <w:kern w:val="0"/>
        </w:rPr>
        <w:t>于</w:t>
      </w:r>
      <w:r>
        <w:rPr>
          <w:rFonts w:hint="eastAsia"/>
          <w:kern w:val="0"/>
        </w:rPr>
        <w:t>本年度调整计算方法</w:t>
      </w:r>
      <w:r>
        <w:rPr>
          <w:rFonts w:ascii="宋体" w:hAnsi="宋体" w:hint="eastAsia"/>
          <w:kern w:val="0"/>
        </w:rPr>
        <w:t>的指标，以前年度指标应同时列示采用新旧方法计算的结果，因会计政策变更</w:t>
      </w:r>
      <w:r>
        <w:rPr>
          <w:rFonts w:ascii="宋体" w:hAnsi="宋体" w:hint="eastAsia"/>
          <w:kern w:val="0"/>
        </w:rPr>
        <w:t>或前期差错更正追溯调整以前年度数据的，应同时列示调整前后的数据，</w:t>
      </w:r>
      <w:r>
        <w:rPr>
          <w:rFonts w:ascii="宋体" w:hAnsi="宋体"/>
          <w:kern w:val="0"/>
        </w:rPr>
        <w:t>为便于投资者理解，应</w:t>
      </w:r>
      <w:r>
        <w:rPr>
          <w:rFonts w:ascii="宋体" w:hAnsi="宋体" w:hint="eastAsia"/>
          <w:kern w:val="0"/>
        </w:rPr>
        <w:t>在表下</w:t>
      </w:r>
      <w:r>
        <w:rPr>
          <w:rFonts w:ascii="宋体" w:hAnsi="宋体"/>
          <w:kern w:val="0"/>
        </w:rPr>
        <w:t>标注说明</w:t>
      </w:r>
      <w:r>
        <w:rPr>
          <w:rFonts w:ascii="宋体" w:hAnsi="宋体" w:hint="eastAsia"/>
          <w:kern w:val="0"/>
        </w:rPr>
        <w:t>相关情况</w:t>
      </w:r>
      <w:r>
        <w:rPr>
          <w:rFonts w:ascii="宋体" w:hAnsi="宋体"/>
          <w:kern w:val="0"/>
        </w:rPr>
        <w:t>，</w:t>
      </w:r>
      <w:r>
        <w:rPr>
          <w:rFonts w:ascii="宋体" w:hAnsi="宋体" w:hint="eastAsia"/>
          <w:kern w:val="0"/>
        </w:rPr>
        <w:t>确保数据的可比性和连贯性</w:t>
      </w:r>
      <w:r>
        <w:rPr>
          <w:rFonts w:ascii="宋体" w:hAnsi="宋体"/>
          <w:kern w:val="0"/>
        </w:rPr>
        <w:t>。</w:t>
      </w:r>
      <w:r>
        <w:rPr>
          <w:rFonts w:ascii="宋体" w:hAnsi="宋体" w:hint="eastAsia"/>
          <w:kern w:val="0"/>
        </w:rPr>
        <w:t>对于中期报告，</w:t>
      </w:r>
      <w:r>
        <w:rPr>
          <w:rFonts w:ascii="宋体" w:hAnsi="宋体"/>
          <w:kern w:val="0"/>
        </w:rPr>
        <w:t>本节</w:t>
      </w:r>
      <w:r>
        <w:rPr>
          <w:rFonts w:ascii="宋体" w:hAnsi="宋体" w:hint="eastAsia"/>
          <w:kern w:val="0"/>
        </w:rPr>
        <w:t>只需披露本报告期的数据</w:t>
      </w:r>
      <w:r>
        <w:rPr>
          <w:rFonts w:ascii="宋体" w:hAnsi="宋体"/>
          <w:kern w:val="0"/>
        </w:rPr>
        <w:t>，只保留第二列，第三、四列略去。</w:t>
      </w:r>
      <w:r>
        <w:rPr>
          <w:rFonts w:ascii="宋体" w:hAnsi="宋体" w:hint="eastAsia"/>
          <w:kern w:val="0"/>
        </w:rPr>
        <w:t>除基金合同或招募说明书另有规定外，</w:t>
      </w:r>
      <w:r>
        <w:rPr>
          <w:rFonts w:hint="eastAsia"/>
          <w:color w:val="000000"/>
        </w:rPr>
        <w:t>期末基金份额净值应保留至小数点后第四位，期末基金总资产与净资产的比例以</w:t>
      </w:r>
      <w:r>
        <w:rPr>
          <w:rFonts w:hint="eastAsia"/>
        </w:rPr>
        <w:t>百分数形式表示，并保留至</w:t>
      </w:r>
      <w:r>
        <w:rPr>
          <w:rFonts w:ascii="宋体" w:hAnsi="宋体" w:hint="eastAsia"/>
          <w:kern w:val="0"/>
        </w:rPr>
        <w:t>小数点后第</w:t>
      </w:r>
      <w:r>
        <w:rPr>
          <w:rFonts w:hint="eastAsia"/>
        </w:rPr>
        <w:t>二位，其他财务指标保留至小数点后第二位</w:t>
      </w:r>
      <w:r>
        <w:t>。</w:t>
      </w:r>
      <w:r>
        <w:rPr>
          <w:rFonts w:hint="eastAsia"/>
        </w:rPr>
        <w:t>取数时如遇季末</w:t>
      </w:r>
      <w:r>
        <w:rPr>
          <w:rFonts w:ascii="宋体" w:hAnsi="宋体" w:hint="eastAsia"/>
          <w:kern w:val="0"/>
        </w:rPr>
        <w:t>、半年末、年末节假日，</w:t>
      </w:r>
      <w:r>
        <w:rPr>
          <w:rFonts w:ascii="宋体" w:hAnsi="宋体"/>
          <w:kern w:val="0"/>
        </w:rPr>
        <w:t>应</w:t>
      </w:r>
      <w:r>
        <w:rPr>
          <w:rFonts w:ascii="宋体" w:hAnsi="宋体" w:hint="eastAsia"/>
          <w:kern w:val="0"/>
        </w:rPr>
        <w:t>一并计入。</w:t>
      </w:r>
    </w:p>
  </w:footnote>
  <w:footnote w:id="356">
    <w:p w14:paraId="7A4DE0AF" w14:textId="77777777" w:rsidR="00000000" w:rsidRDefault="007478C2">
      <w:pPr>
        <w:pStyle w:val="FootnoteText"/>
      </w:pPr>
      <w:r>
        <w:rPr>
          <w:rStyle w:val="FootnoteReference"/>
        </w:rPr>
        <w:footnoteRef/>
      </w:r>
      <w:r>
        <w:rPr>
          <w:rFonts w:hint="eastAsia"/>
        </w:rPr>
        <w:t xml:space="preserve"> </w:t>
      </w:r>
      <w:r>
        <w:rPr>
          <w:rFonts w:hint="eastAsia"/>
        </w:rPr>
        <w:t>此处应标注币种和货币单位，例如，人民币元、美元等，本模板中涉及“单位”的，</w:t>
      </w:r>
      <w:r>
        <w:rPr>
          <w:rFonts w:hint="eastAsia"/>
        </w:rPr>
        <w:t>均适用此要求</w:t>
      </w:r>
      <w:r>
        <w:t>。</w:t>
      </w:r>
      <w:r>
        <w:rPr>
          <w:rFonts w:hint="eastAsia"/>
        </w:rPr>
        <w:t>如表格</w:t>
      </w:r>
      <w:r>
        <w:t>中</w:t>
      </w:r>
      <w:r>
        <w:rPr>
          <w:rFonts w:hint="eastAsia"/>
        </w:rPr>
        <w:t>的数据均为货币单位，表上一般标注“单位：”，如表格中的数据既</w:t>
      </w:r>
      <w:r>
        <w:t>包括</w:t>
      </w:r>
      <w:r>
        <w:rPr>
          <w:rFonts w:hint="eastAsia"/>
        </w:rPr>
        <w:t>货币单位又</w:t>
      </w:r>
      <w:r>
        <w:t>包括</w:t>
      </w:r>
      <w:r>
        <w:rPr>
          <w:rFonts w:hint="eastAsia"/>
        </w:rPr>
        <w:t>其他单位（如份额、</w:t>
      </w:r>
      <w:r>
        <w:t>比例</w:t>
      </w:r>
      <w:r>
        <w:rPr>
          <w:rFonts w:hint="eastAsia"/>
        </w:rPr>
        <w:t>等），表上一般有针对性地标注“金额单位：”。</w:t>
      </w:r>
    </w:p>
  </w:footnote>
  <w:footnote w:id="357">
    <w:p w14:paraId="18B1A1DF" w14:textId="77777777" w:rsidR="00000000" w:rsidRDefault="007478C2">
      <w:pPr>
        <w:pStyle w:val="FootnoteText"/>
      </w:pPr>
      <w:r>
        <w:rPr>
          <w:rStyle w:val="FootnoteReference"/>
        </w:rPr>
        <w:footnoteRef/>
      </w:r>
      <w:r>
        <w:rPr>
          <w:rFonts w:hint="eastAsia"/>
        </w:rPr>
        <w:t xml:space="preserve"> </w:t>
      </w:r>
      <w:r>
        <w:t>如基金合同生效当期不是完整报告期（一年或半年）</w:t>
      </w:r>
      <w:r>
        <w:rPr>
          <w:rFonts w:hint="eastAsia"/>
        </w:rPr>
        <w:t>，</w:t>
      </w:r>
      <w:r>
        <w:t>年度报告中</w:t>
      </w:r>
      <w:r>
        <w:rPr>
          <w:rFonts w:hint="eastAsia"/>
        </w:rPr>
        <w:t>3.1.1</w:t>
      </w:r>
      <w:r>
        <w:t>相关</w:t>
      </w:r>
      <w:r>
        <w:rPr>
          <w:rFonts w:hint="eastAsia"/>
        </w:rPr>
        <w:t>项目名称</w:t>
      </w:r>
      <w:r>
        <w:rPr>
          <w:rFonts w:hint="eastAsia"/>
          <w:color w:val="404040"/>
        </w:rPr>
        <w:t>改为“</w:t>
      </w:r>
      <w:r>
        <w:rPr>
          <w:color w:val="404040"/>
        </w:rPr>
        <w:t>_</w:t>
      </w:r>
      <w:r>
        <w:rPr>
          <w:rFonts w:hint="eastAsia"/>
        </w:rPr>
        <w:t>年</w:t>
      </w:r>
      <w:r>
        <w:rPr>
          <w:color w:val="404040"/>
        </w:rPr>
        <w:t>_</w:t>
      </w:r>
      <w:r>
        <w:rPr>
          <w:rFonts w:hint="eastAsia"/>
        </w:rPr>
        <w:t>月</w:t>
      </w:r>
      <w:r>
        <w:rPr>
          <w:color w:val="404040"/>
        </w:rPr>
        <w:t>_</w:t>
      </w:r>
      <w:r>
        <w:rPr>
          <w:rFonts w:hint="eastAsia"/>
        </w:rPr>
        <w:t>日</w:t>
      </w:r>
      <w:r>
        <w:rPr>
          <w:rFonts w:hint="eastAsia"/>
        </w:rPr>
        <w:t>-</w:t>
      </w:r>
      <w:r>
        <w:rPr>
          <w:color w:val="404040"/>
        </w:rPr>
        <w:t>_</w:t>
      </w:r>
      <w:r>
        <w:rPr>
          <w:rFonts w:hint="eastAsia"/>
        </w:rPr>
        <w:t>年</w:t>
      </w:r>
      <w:r>
        <w:rPr>
          <w:color w:val="404040"/>
        </w:rPr>
        <w:t>_</w:t>
      </w:r>
      <w:r>
        <w:rPr>
          <w:rFonts w:hint="eastAsia"/>
        </w:rPr>
        <w:t>月</w:t>
      </w:r>
      <w:r>
        <w:rPr>
          <w:color w:val="404040"/>
        </w:rPr>
        <w:t>_</w:t>
      </w:r>
      <w:r>
        <w:rPr>
          <w:rFonts w:hint="eastAsia"/>
        </w:rPr>
        <w:t>日”</w:t>
      </w:r>
      <w:r>
        <w:t>，中期报告中</w:t>
      </w:r>
      <w:r>
        <w:t>3.1.1</w:t>
      </w:r>
      <w:r>
        <w:t>相关项目名称改为</w:t>
      </w:r>
      <w:r>
        <w:t>“</w:t>
      </w:r>
      <w:r>
        <w:t>报告期（</w:t>
      </w:r>
      <w:r>
        <w:rPr>
          <w:color w:val="404040"/>
        </w:rPr>
        <w:t>_</w:t>
      </w:r>
      <w:r>
        <w:t>年</w:t>
      </w:r>
      <w:r>
        <w:rPr>
          <w:color w:val="404040"/>
        </w:rPr>
        <w:t>_</w:t>
      </w:r>
      <w:r>
        <w:t>月</w:t>
      </w:r>
      <w:r>
        <w:rPr>
          <w:color w:val="404040"/>
        </w:rPr>
        <w:t>_</w:t>
      </w:r>
      <w:r>
        <w:t>日</w:t>
      </w:r>
      <w:r>
        <w:t>-</w:t>
      </w:r>
      <w:r>
        <w:rPr>
          <w:color w:val="404040"/>
        </w:rPr>
        <w:t>_</w:t>
      </w:r>
      <w:r>
        <w:t>年</w:t>
      </w:r>
      <w:r>
        <w:rPr>
          <w:color w:val="404040"/>
        </w:rPr>
        <w:t>_</w:t>
      </w:r>
      <w:r>
        <w:t>月</w:t>
      </w:r>
      <w:r>
        <w:rPr>
          <w:color w:val="404040"/>
        </w:rPr>
        <w:t>_</w:t>
      </w:r>
      <w:r>
        <w:t>日）</w:t>
      </w:r>
      <w:r>
        <w:t>”</w:t>
      </w:r>
      <w:r>
        <w:t>。</w:t>
      </w:r>
    </w:p>
  </w:footnote>
  <w:footnote w:id="358">
    <w:p w14:paraId="719BAB12" w14:textId="77777777" w:rsidR="00000000" w:rsidRDefault="007478C2">
      <w:pPr>
        <w:pStyle w:val="FootnoteText"/>
      </w:pPr>
      <w:r>
        <w:rPr>
          <w:rStyle w:val="FootnoteReference"/>
        </w:rPr>
        <w:footnoteRef/>
      </w:r>
      <w:r>
        <w:rPr>
          <w:rFonts w:hint="eastAsia"/>
        </w:rPr>
        <w:t xml:space="preserve"> </w:t>
      </w:r>
      <w:r>
        <w:rPr>
          <w:rFonts w:hint="eastAsia"/>
        </w:rPr>
        <w:t>本期收入指基金合并利润表中的本期营业收入、利息收入、投资收益、公允价值变动收益、汇兑收益、资产处置收益、其他收益、其他业务收入以及营业外收入</w:t>
      </w:r>
      <w:r>
        <w:rPr>
          <w:rFonts w:hint="eastAsia"/>
        </w:rPr>
        <w:t>的总和。</w:t>
      </w:r>
    </w:p>
  </w:footnote>
  <w:footnote w:id="359">
    <w:p w14:paraId="7BFEC12E" w14:textId="77777777" w:rsidR="00000000" w:rsidRDefault="007478C2">
      <w:pPr>
        <w:pStyle w:val="FootnoteText"/>
      </w:pPr>
      <w:r>
        <w:rPr>
          <w:rStyle w:val="FootnoteReference"/>
        </w:rPr>
        <w:footnoteRef/>
      </w:r>
      <w:r>
        <w:rPr>
          <w:rFonts w:ascii="宋体" w:hAnsi="宋体" w:hint="eastAsia"/>
          <w:kern w:val="0"/>
        </w:rPr>
        <w:t xml:space="preserve"> </w:t>
      </w:r>
      <w:r>
        <w:rPr>
          <w:rFonts w:ascii="宋体" w:hAnsi="宋体"/>
          <w:kern w:val="0"/>
        </w:rPr>
        <w:t>如基金</w:t>
      </w:r>
      <w:r>
        <w:rPr>
          <w:rFonts w:ascii="宋体" w:hAnsi="宋体" w:hint="eastAsia"/>
          <w:kern w:val="0"/>
        </w:rPr>
        <w:t>合同生效当期不是完整报告期（一年或半年），</w:t>
      </w:r>
      <w:r>
        <w:rPr>
          <w:rFonts w:ascii="宋体" w:hAnsi="宋体"/>
          <w:kern w:val="0"/>
        </w:rPr>
        <w:t>应</w:t>
      </w:r>
      <w:r>
        <w:rPr>
          <w:rFonts w:ascii="宋体" w:hAnsi="宋体" w:hint="eastAsia"/>
          <w:kern w:val="0"/>
        </w:rPr>
        <w:t>在表下标注说明</w:t>
      </w:r>
      <w:r>
        <w:rPr>
          <w:rFonts w:ascii="宋体" w:hAnsi="宋体"/>
          <w:kern w:val="0"/>
        </w:rPr>
        <w:t>。</w:t>
      </w:r>
      <w:r>
        <w:rPr>
          <w:rFonts w:ascii="宋体" w:hAnsi="宋体" w:hint="eastAsia"/>
          <w:kern w:val="0"/>
        </w:rPr>
        <w:t>如</w:t>
      </w:r>
      <w:r>
        <w:rPr>
          <w:rFonts w:ascii="宋体" w:hAnsi="宋体"/>
          <w:kern w:val="0"/>
        </w:rPr>
        <w:t>表格中的</w:t>
      </w:r>
      <w:r>
        <w:rPr>
          <w:rFonts w:ascii="宋体" w:hAnsi="宋体" w:hint="eastAsia"/>
          <w:kern w:val="0"/>
        </w:rPr>
        <w:t>指标涉及合理预估，应在表下标注说明原因及相关考虑。</w:t>
      </w:r>
    </w:p>
  </w:footnote>
  <w:footnote w:id="360">
    <w:p w14:paraId="7745F46C" w14:textId="77777777" w:rsidR="00000000" w:rsidRDefault="007478C2">
      <w:pPr>
        <w:pStyle w:val="FootnoteText"/>
      </w:pPr>
      <w:r>
        <w:rPr>
          <w:rStyle w:val="FootnoteReference"/>
        </w:rPr>
        <w:footnoteRef/>
      </w:r>
      <w:r>
        <w:rPr>
          <w:rFonts w:hint="eastAsia"/>
        </w:rPr>
        <w:t xml:space="preserve"> </w:t>
      </w:r>
      <w:r>
        <w:rPr>
          <w:rFonts w:hint="eastAsia"/>
        </w:rPr>
        <w:t>本项</w:t>
      </w:r>
      <w:r>
        <w:t>非必填项，管理人可选择是否披露。</w:t>
      </w:r>
      <w:r>
        <w:rPr>
          <w:rFonts w:hint="eastAsia"/>
        </w:rPr>
        <w:t>期末基金份额公允价值参考净值</w:t>
      </w:r>
      <w:r>
        <w:rPr>
          <w:rFonts w:hint="eastAsia"/>
        </w:rPr>
        <w:t>=</w:t>
      </w:r>
      <w:r>
        <w:rPr>
          <w:rFonts w:hint="eastAsia"/>
        </w:rPr>
        <w:t>（期末基金合并财务报表净资产</w:t>
      </w:r>
      <w:r>
        <w:rPr>
          <w:rFonts w:hint="eastAsia"/>
        </w:rPr>
        <w:t>-</w:t>
      </w:r>
      <w:r>
        <w:rPr>
          <w:rFonts w:hint="eastAsia"/>
        </w:rPr>
        <w:t>期末基础设施项目资产涉及科目的账面价值</w:t>
      </w:r>
      <w:r>
        <w:rPr>
          <w:rFonts w:hint="eastAsia"/>
        </w:rPr>
        <w:t>+</w:t>
      </w:r>
      <w:r>
        <w:rPr>
          <w:rFonts w:hint="eastAsia"/>
        </w:rPr>
        <w:t>期末基础设施项目资产评估价值）</w:t>
      </w:r>
      <w:r>
        <w:rPr>
          <w:rFonts w:hint="eastAsia"/>
        </w:rPr>
        <w:t>/</w:t>
      </w:r>
      <w:r>
        <w:rPr>
          <w:rFonts w:hint="eastAsia"/>
        </w:rPr>
        <w:t>基金总份额。</w:t>
      </w:r>
    </w:p>
  </w:footnote>
  <w:footnote w:id="361">
    <w:p w14:paraId="51BED708" w14:textId="77777777" w:rsidR="00000000" w:rsidRDefault="007478C2">
      <w:pPr>
        <w:pStyle w:val="FootnoteText"/>
        <w:rPr>
          <w:rFonts w:ascii="宋体" w:hAnsi="宋体"/>
        </w:rPr>
      </w:pPr>
      <w:r>
        <w:rPr>
          <w:rStyle w:val="FootnoteReference"/>
        </w:rPr>
        <w:footnoteRef/>
      </w:r>
      <w:r>
        <w:rPr>
          <w:rFonts w:hint="eastAsia"/>
        </w:rPr>
        <w:t xml:space="preserve"> </w:t>
      </w:r>
      <w:r>
        <w:rPr>
          <w:rFonts w:hint="eastAsia"/>
        </w:rPr>
        <w:t>如基金合同约定在年度报告、中期报告中额外披露与产品特性相关的其他指标，在</w:t>
      </w:r>
      <w:r>
        <w:t>此处</w:t>
      </w:r>
      <w:r>
        <w:rPr>
          <w:rFonts w:hint="eastAsia"/>
        </w:rPr>
        <w:t>披露</w:t>
      </w:r>
      <w:r>
        <w:t>。</w:t>
      </w:r>
      <w:r>
        <w:rPr>
          <w:rFonts w:hint="eastAsia"/>
        </w:rPr>
        <w:t>如根据基金产品特性，</w:t>
      </w:r>
      <w:r>
        <w:t>基金管理人认为</w:t>
      </w:r>
      <w:r>
        <w:rPr>
          <w:rFonts w:hint="eastAsia"/>
        </w:rPr>
        <w:t>需补充披露有助于投资者理解基金运作的其他指标，</w:t>
      </w:r>
      <w:r>
        <w:t>可</w:t>
      </w:r>
      <w:r>
        <w:rPr>
          <w:rFonts w:hint="eastAsia"/>
        </w:rPr>
        <w:t>本着真实、准确、</w:t>
      </w:r>
      <w:r>
        <w:rPr>
          <w:rFonts w:hint="eastAsia"/>
        </w:rPr>
        <w:t>完整的原则自愿披露相关指标，并</w:t>
      </w:r>
      <w:r>
        <w:t>在表下标注说明</w:t>
      </w:r>
      <w:r>
        <w:rPr>
          <w:rFonts w:hint="eastAsia"/>
        </w:rPr>
        <w:t>指标计算方法等。</w:t>
      </w:r>
    </w:p>
  </w:footnote>
  <w:footnote w:id="362">
    <w:p w14:paraId="214C3B3B" w14:textId="77777777" w:rsidR="00000000" w:rsidRDefault="007478C2">
      <w:pPr>
        <w:pStyle w:val="FootnoteText"/>
      </w:pPr>
      <w:r>
        <w:rPr>
          <w:rStyle w:val="FootnoteReference"/>
        </w:rPr>
        <w:footnoteRef/>
      </w:r>
      <w:r>
        <w:rPr>
          <w:rFonts w:ascii="宋体" w:hAnsi="宋体" w:hint="eastAsia"/>
          <w:kern w:val="0"/>
        </w:rPr>
        <w:t xml:space="preserve"> </w:t>
      </w:r>
      <w:r>
        <w:rPr>
          <w:rFonts w:ascii="宋体" w:hAnsi="宋体"/>
          <w:kern w:val="0"/>
        </w:rPr>
        <w:t>如基金</w:t>
      </w:r>
      <w:r>
        <w:rPr>
          <w:rFonts w:ascii="宋体" w:hAnsi="宋体" w:hint="eastAsia"/>
          <w:kern w:val="0"/>
        </w:rPr>
        <w:t>合同生效当期不是完整报告期（一年或半年），</w:t>
      </w:r>
      <w:r>
        <w:rPr>
          <w:rFonts w:ascii="宋体" w:hAnsi="宋体"/>
          <w:kern w:val="0"/>
        </w:rPr>
        <w:t>应</w:t>
      </w:r>
      <w:r>
        <w:rPr>
          <w:rFonts w:ascii="宋体" w:hAnsi="宋体" w:hint="eastAsia"/>
          <w:kern w:val="0"/>
        </w:rPr>
        <w:t>在表下标注说明</w:t>
      </w:r>
      <w:r>
        <w:rPr>
          <w:rFonts w:ascii="宋体" w:hAnsi="宋体"/>
          <w:kern w:val="0"/>
        </w:rPr>
        <w:t>。</w:t>
      </w:r>
      <w:r>
        <w:rPr>
          <w:rFonts w:ascii="宋体" w:hAnsi="宋体" w:hint="eastAsia"/>
          <w:kern w:val="0"/>
        </w:rPr>
        <w:t>如</w:t>
      </w:r>
      <w:r>
        <w:rPr>
          <w:rFonts w:ascii="宋体" w:hAnsi="宋体"/>
          <w:kern w:val="0"/>
        </w:rPr>
        <w:t>表格中的</w:t>
      </w:r>
      <w:r>
        <w:rPr>
          <w:rFonts w:ascii="宋体" w:hAnsi="宋体" w:hint="eastAsia"/>
          <w:kern w:val="0"/>
        </w:rPr>
        <w:t>指标涉及合理预估，应在表下标注说明原因及相关考虑。</w:t>
      </w:r>
    </w:p>
  </w:footnote>
  <w:footnote w:id="363">
    <w:p w14:paraId="0488FA70" w14:textId="77777777" w:rsidR="00000000" w:rsidRDefault="007478C2">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hint="eastAsia"/>
          <w:kern w:val="0"/>
        </w:rPr>
        <w:t>在披露基金本报告期及</w:t>
      </w:r>
      <w:r>
        <w:rPr>
          <w:rFonts w:ascii="宋体" w:hAnsi="宋体"/>
          <w:kern w:val="0"/>
        </w:rPr>
        <w:t>最近三个会计年度</w:t>
      </w:r>
      <w:r>
        <w:rPr>
          <w:rFonts w:ascii="宋体" w:hAnsi="宋体" w:hint="eastAsia"/>
          <w:kern w:val="0"/>
        </w:rPr>
        <w:t>的收益分配</w:t>
      </w:r>
      <w:r>
        <w:rPr>
          <w:rFonts w:ascii="宋体" w:hAnsi="宋体"/>
          <w:kern w:val="0"/>
        </w:rPr>
        <w:t>情况</w:t>
      </w:r>
      <w:r>
        <w:rPr>
          <w:rFonts w:ascii="宋体" w:hAnsi="宋体" w:hint="eastAsia"/>
          <w:kern w:val="0"/>
        </w:rPr>
        <w:t>时，从上到下分别列示本报告期数据、</w:t>
      </w:r>
      <w:r>
        <w:rPr>
          <w:kern w:val="0"/>
        </w:rPr>
        <w:t>T-1</w:t>
      </w:r>
      <w:r>
        <w:rPr>
          <w:kern w:val="0"/>
        </w:rPr>
        <w:t>年度数据</w:t>
      </w:r>
      <w:r>
        <w:rPr>
          <w:rFonts w:hint="eastAsia"/>
          <w:kern w:val="0"/>
        </w:rPr>
        <w:t>、</w:t>
      </w:r>
      <w:r>
        <w:rPr>
          <w:kern w:val="0"/>
        </w:rPr>
        <w:t>T-2</w:t>
      </w:r>
      <w:r>
        <w:rPr>
          <w:kern w:val="0"/>
        </w:rPr>
        <w:t>年度数据</w:t>
      </w:r>
      <w:r>
        <w:rPr>
          <w:rFonts w:hint="eastAsia"/>
          <w:kern w:val="0"/>
        </w:rPr>
        <w:t>和</w:t>
      </w:r>
      <w:r>
        <w:rPr>
          <w:kern w:val="0"/>
        </w:rPr>
        <w:t>T-3</w:t>
      </w:r>
      <w:r>
        <w:rPr>
          <w:kern w:val="0"/>
        </w:rPr>
        <w:t>年度数据</w:t>
      </w:r>
      <w:r>
        <w:rPr>
          <w:rFonts w:hint="eastAsia"/>
          <w:kern w:val="0"/>
        </w:rPr>
        <w:t>。</w:t>
      </w:r>
      <w:r>
        <w:t>表格中的</w:t>
      </w:r>
      <w:r>
        <w:rPr>
          <w:rFonts w:hint="eastAsia"/>
        </w:rPr>
        <w:t>指标以元为单位表示的，除单位</w:t>
      </w:r>
      <w:r>
        <w:t>可供分配金额与单位</w:t>
      </w:r>
      <w:r>
        <w:rPr>
          <w:rFonts w:hint="eastAsia"/>
        </w:rPr>
        <w:t>实际分配金额保留至小数点后第</w:t>
      </w:r>
      <w:r>
        <w:t>四</w:t>
      </w:r>
      <w:r>
        <w:rPr>
          <w:rFonts w:hint="eastAsia"/>
        </w:rPr>
        <w:t>位外，均保留至小数点后第二位；以百分数形式表示的，一般保留至小数点后第二位。</w:t>
      </w:r>
    </w:p>
  </w:footnote>
  <w:footnote w:id="364">
    <w:p w14:paraId="15FC506A" w14:textId="77777777" w:rsidR="00000000" w:rsidRDefault="007478C2">
      <w:pPr>
        <w:pStyle w:val="FootnoteText"/>
      </w:pPr>
      <w:r>
        <w:rPr>
          <w:rStyle w:val="FootnoteReference"/>
        </w:rPr>
        <w:footnoteRef/>
      </w:r>
      <w:r>
        <w:rPr>
          <w:rFonts w:hint="eastAsia"/>
        </w:rPr>
        <w:t xml:space="preserve"> </w:t>
      </w:r>
      <w:r>
        <w:rPr>
          <w:rFonts w:hint="eastAsia"/>
        </w:rPr>
        <w:t>填列可供分配金额</w:t>
      </w:r>
      <w:r>
        <w:rPr>
          <w:rFonts w:hint="eastAsia"/>
        </w:rPr>
        <w:t>的对应期间。</w:t>
      </w:r>
    </w:p>
  </w:footnote>
  <w:footnote w:id="365">
    <w:p w14:paraId="0BA5AF0E" w14:textId="77777777" w:rsidR="00000000" w:rsidRDefault="007478C2">
      <w:pPr>
        <w:pStyle w:val="FootnoteText"/>
      </w:pPr>
      <w:r>
        <w:rPr>
          <w:rStyle w:val="FootnoteReference"/>
        </w:rPr>
        <w:footnoteRef/>
      </w:r>
      <w:r>
        <w:rPr>
          <w:rFonts w:hint="eastAsia"/>
        </w:rPr>
        <w:t xml:space="preserve"> </w:t>
      </w:r>
      <w:r>
        <w:rPr>
          <w:rFonts w:hint="eastAsia"/>
        </w:rPr>
        <w:t>填列实际</w:t>
      </w:r>
      <w:r>
        <w:t>分配金额对应的</w:t>
      </w:r>
      <w:r>
        <w:rPr>
          <w:rFonts w:hint="eastAsia"/>
        </w:rPr>
        <w:t>期间</w:t>
      </w:r>
      <w:r>
        <w:t>。</w:t>
      </w:r>
    </w:p>
  </w:footnote>
  <w:footnote w:id="366">
    <w:p w14:paraId="6E395691" w14:textId="77777777" w:rsidR="00000000" w:rsidRDefault="007478C2">
      <w:pPr>
        <w:pStyle w:val="FootnoteText"/>
      </w:pPr>
      <w:r>
        <w:rPr>
          <w:rStyle w:val="FootnoteReference"/>
        </w:rPr>
        <w:footnoteRef/>
      </w:r>
      <w:r>
        <w:rPr>
          <w:rFonts w:hint="eastAsia"/>
        </w:rPr>
        <w:t xml:space="preserve"> </w:t>
      </w:r>
      <w:r>
        <w:rPr>
          <w:rFonts w:hint="eastAsia"/>
        </w:rPr>
        <w:t>此处可说明</w:t>
      </w:r>
      <w:r>
        <w:t>该期间</w:t>
      </w:r>
      <w:r>
        <w:rPr>
          <w:rFonts w:hint="eastAsia"/>
        </w:rPr>
        <w:t>实际分配</w:t>
      </w:r>
      <w:r>
        <w:t>金额</w:t>
      </w:r>
      <w:r>
        <w:rPr>
          <w:rFonts w:hint="eastAsia"/>
        </w:rPr>
        <w:t>对应的可供分配</w:t>
      </w:r>
      <w:r>
        <w:t>金额</w:t>
      </w:r>
      <w:r>
        <w:rPr>
          <w:rFonts w:hint="eastAsia"/>
        </w:rPr>
        <w:t>及其所属期间</w:t>
      </w:r>
      <w:r>
        <w:t>。</w:t>
      </w:r>
    </w:p>
  </w:footnote>
  <w:footnote w:id="367">
    <w:p w14:paraId="28BAF881" w14:textId="77777777" w:rsidR="00000000" w:rsidRDefault="007478C2">
      <w:pPr>
        <w:pStyle w:val="FootnoteText"/>
      </w:pPr>
      <w:r>
        <w:rPr>
          <w:rStyle w:val="FootnoteReference"/>
        </w:rPr>
        <w:footnoteRef/>
      </w:r>
      <w:r>
        <w:rPr>
          <w:rFonts w:hint="eastAsia"/>
        </w:rPr>
        <w:t xml:space="preserve"> </w:t>
      </w:r>
      <w:r>
        <w:rPr>
          <w:rFonts w:hint="eastAsia"/>
        </w:rPr>
        <w:t>表格中的调增项目金额以正数填列，调减项目金额以负数填列。</w:t>
      </w:r>
    </w:p>
  </w:footnote>
  <w:footnote w:id="368">
    <w:p w14:paraId="27DC4235" w14:textId="77777777" w:rsidR="00000000" w:rsidRDefault="007478C2">
      <w:pPr>
        <w:pStyle w:val="FootnoteText"/>
      </w:pPr>
      <w:r>
        <w:rPr>
          <w:rStyle w:val="FootnoteReference"/>
        </w:rPr>
        <w:footnoteRef/>
      </w:r>
      <w:r>
        <w:rPr>
          <w:rFonts w:hint="eastAsia"/>
        </w:rPr>
        <w:t xml:space="preserve"> </w:t>
      </w:r>
      <w:r>
        <w:rPr>
          <w:rFonts w:hint="eastAsia"/>
        </w:rPr>
        <w:t>本期金额较上期有重大变化的，可在此处说明。</w:t>
      </w:r>
    </w:p>
  </w:footnote>
  <w:footnote w:id="369">
    <w:p w14:paraId="47E4C0D2" w14:textId="77777777" w:rsidR="00000000" w:rsidRDefault="007478C2">
      <w:pPr>
        <w:pStyle w:val="FootnoteText"/>
      </w:pPr>
      <w:r>
        <w:rPr>
          <w:rStyle w:val="FootnoteReference"/>
        </w:rPr>
        <w:footnoteRef/>
      </w:r>
      <w:r>
        <w:rPr>
          <w:rFonts w:hint="eastAsia"/>
        </w:rPr>
        <w:t xml:space="preserve"> </w:t>
      </w:r>
      <w:r>
        <w:rPr>
          <w:rFonts w:hint="eastAsia"/>
        </w:rPr>
        <w:t>本</w:t>
      </w:r>
      <w:r>
        <w:t>项下</w:t>
      </w:r>
      <w:r>
        <w:rPr>
          <w:rFonts w:hint="eastAsia"/>
        </w:rPr>
        <w:t>列示</w:t>
      </w:r>
      <w:r>
        <w:t>本期可供分配</w:t>
      </w:r>
      <w:r>
        <w:rPr>
          <w:rFonts w:hint="eastAsia"/>
        </w:rPr>
        <w:t>金额计算过程中涉及的</w:t>
      </w:r>
      <w:r>
        <w:t>所有调</w:t>
      </w:r>
      <w:r>
        <w:rPr>
          <w:rFonts w:hint="eastAsia"/>
        </w:rPr>
        <w:t>增</w:t>
      </w:r>
      <w:r>
        <w:t>项</w:t>
      </w:r>
      <w:r>
        <w:rPr>
          <w:rFonts w:hint="eastAsia"/>
        </w:rPr>
        <w:t>。</w:t>
      </w:r>
    </w:p>
  </w:footnote>
  <w:footnote w:id="370">
    <w:p w14:paraId="2DC622C3" w14:textId="77777777" w:rsidR="00000000" w:rsidRDefault="007478C2">
      <w:pPr>
        <w:pStyle w:val="FootnoteText"/>
      </w:pPr>
      <w:r>
        <w:rPr>
          <w:rStyle w:val="FootnoteReference"/>
        </w:rPr>
        <w:footnoteRef/>
      </w:r>
      <w:r>
        <w:rPr>
          <w:rFonts w:hint="eastAsia"/>
        </w:rPr>
        <w:t xml:space="preserve"> </w:t>
      </w:r>
      <w:r>
        <w:rPr>
          <w:rFonts w:hint="eastAsia"/>
        </w:rPr>
        <w:t>本</w:t>
      </w:r>
      <w:r>
        <w:t>项下</w:t>
      </w:r>
      <w:r>
        <w:rPr>
          <w:rFonts w:hint="eastAsia"/>
        </w:rPr>
        <w:t>列示</w:t>
      </w:r>
      <w:r>
        <w:t>本期可供分配</w:t>
      </w:r>
      <w:r>
        <w:rPr>
          <w:rFonts w:hint="eastAsia"/>
        </w:rPr>
        <w:t>金额计算过程中涉及</w:t>
      </w:r>
      <w:r>
        <w:t>的所有调</w:t>
      </w:r>
      <w:r>
        <w:rPr>
          <w:rFonts w:hint="eastAsia"/>
        </w:rPr>
        <w:t>减</w:t>
      </w:r>
      <w:r>
        <w:t>项</w:t>
      </w:r>
      <w:r>
        <w:rPr>
          <w:rFonts w:hint="eastAsia"/>
        </w:rPr>
        <w:t>。</w:t>
      </w:r>
    </w:p>
  </w:footnote>
  <w:footnote w:id="371">
    <w:p w14:paraId="253070F4" w14:textId="77777777" w:rsidR="00000000" w:rsidRDefault="007478C2">
      <w:pPr>
        <w:pStyle w:val="FootnoteText"/>
      </w:pPr>
      <w:r>
        <w:rPr>
          <w:rStyle w:val="FootnoteReference"/>
        </w:rPr>
        <w:footnoteRef/>
      </w:r>
      <w:r>
        <w:rPr>
          <w:rFonts w:hint="eastAsia"/>
        </w:rPr>
        <w:t xml:space="preserve"> </w:t>
      </w:r>
      <w:r>
        <w:rPr>
          <w:rFonts w:hint="eastAsia"/>
        </w:rPr>
        <w:t>如调整项中包含“未来合理相关支出预留”，在此处说明使用该调整项的理由及使用情况。</w:t>
      </w:r>
    </w:p>
  </w:footnote>
  <w:footnote w:id="372">
    <w:p w14:paraId="4E69F983" w14:textId="77777777" w:rsidR="00000000" w:rsidRDefault="007478C2">
      <w:pPr>
        <w:pStyle w:val="FootnoteText"/>
      </w:pPr>
      <w:r>
        <w:rPr>
          <w:rStyle w:val="FootnoteReference"/>
        </w:rPr>
        <w:footnoteRef/>
      </w:r>
      <w:r>
        <w:rPr>
          <w:rFonts w:hint="eastAsia"/>
        </w:rPr>
        <w:t xml:space="preserve"> </w:t>
      </w:r>
      <w:r>
        <w:rPr>
          <w:rFonts w:hint="eastAsia"/>
        </w:rPr>
        <w:t>本项</w:t>
      </w:r>
      <w:r>
        <w:t>适用</w:t>
      </w:r>
      <w:r>
        <w:rPr>
          <w:rFonts w:hint="eastAsia"/>
        </w:rPr>
        <w:t>于</w:t>
      </w:r>
      <w:r>
        <w:t>年度报告，中期报告可不</w:t>
      </w:r>
      <w:r>
        <w:rPr>
          <w:rFonts w:hint="eastAsia"/>
        </w:rPr>
        <w:t>填列</w:t>
      </w:r>
      <w:r>
        <w:t>。</w:t>
      </w:r>
      <w:r>
        <w:rPr>
          <w:rFonts w:hint="eastAsia"/>
        </w:rPr>
        <w:t>如</w:t>
      </w:r>
      <w:r>
        <w:t>本期</w:t>
      </w:r>
      <w:r>
        <w:rPr>
          <w:rFonts w:hint="eastAsia"/>
        </w:rPr>
        <w:t>可供分配金额与招募说明书中刊载的可</w:t>
      </w:r>
      <w:r>
        <w:rPr>
          <w:rFonts w:hint="eastAsia"/>
        </w:rPr>
        <w:t>供分配金额测算报告一致</w:t>
      </w:r>
      <w:r>
        <w:t>，</w:t>
      </w:r>
      <w:r>
        <w:rPr>
          <w:rFonts w:hint="eastAsia"/>
        </w:rPr>
        <w:t>本</w:t>
      </w:r>
      <w:r>
        <w:t>项可不填列</w:t>
      </w:r>
      <w:r>
        <w:rPr>
          <w:rFonts w:hint="eastAsia"/>
        </w:rPr>
        <w:t>；</w:t>
      </w:r>
      <w:r>
        <w:t>如</w:t>
      </w:r>
      <w:r>
        <w:rPr>
          <w:rFonts w:hint="eastAsia"/>
        </w:rPr>
        <w:t>基金成立时间</w:t>
      </w:r>
      <w:r>
        <w:t>超过</w:t>
      </w:r>
      <w:r>
        <w:rPr>
          <w:rFonts w:hint="eastAsia"/>
        </w:rPr>
        <w:t>基金可供分配金额测算报告</w:t>
      </w:r>
      <w:r>
        <w:t>的</w:t>
      </w:r>
      <w:r>
        <w:rPr>
          <w:rFonts w:hint="eastAsia"/>
        </w:rPr>
        <w:t>测算期限，本</w:t>
      </w:r>
      <w:r>
        <w:t>项可不填列</w:t>
      </w:r>
      <w:r>
        <w:rPr>
          <w:rFonts w:hint="eastAsia"/>
        </w:rPr>
        <w:t>。</w:t>
      </w:r>
    </w:p>
  </w:footnote>
  <w:footnote w:id="373">
    <w:p w14:paraId="5295EB42" w14:textId="77777777" w:rsidR="00000000" w:rsidRDefault="007478C2">
      <w:pPr>
        <w:pStyle w:val="FootnoteText"/>
      </w:pPr>
      <w:r>
        <w:rPr>
          <w:rStyle w:val="FootnoteReference"/>
        </w:rPr>
        <w:footnoteRef/>
      </w:r>
      <w:r>
        <w:rPr>
          <w:rFonts w:hint="eastAsia"/>
        </w:rPr>
        <w:t xml:space="preserve"> </w:t>
      </w:r>
      <w:r>
        <w:t>本节填列报告期内</w:t>
      </w:r>
      <w:r>
        <w:rPr>
          <w:rFonts w:hint="eastAsia"/>
        </w:rPr>
        <w:t>基金管理人</w:t>
      </w:r>
      <w:r>
        <w:t>、</w:t>
      </w:r>
      <w:r>
        <w:rPr>
          <w:rFonts w:hint="eastAsia"/>
        </w:rPr>
        <w:t>资产支持证券管理人、托管人、外部管理机构（如有）在报告期内的费用收取情况及依据</w:t>
      </w:r>
      <w:r>
        <w:t>。</w:t>
      </w:r>
    </w:p>
  </w:footnote>
  <w:footnote w:id="374">
    <w:p w14:paraId="5C6F268E" w14:textId="77777777" w:rsidR="00000000" w:rsidRDefault="007478C2">
      <w:pPr>
        <w:pStyle w:val="FootnoteText"/>
        <w:rPr>
          <w:rFonts w:ascii="宋体" w:hAnsi="宋体"/>
        </w:rPr>
      </w:pPr>
      <w:r>
        <w:rPr>
          <w:rStyle w:val="FootnoteReference"/>
        </w:rPr>
        <w:footnoteRef/>
      </w:r>
      <w:r>
        <w:rPr>
          <w:rFonts w:ascii="宋体" w:hAnsi="宋体" w:hint="eastAsia"/>
        </w:rPr>
        <w:t xml:space="preserve"> </w:t>
      </w:r>
      <w:r>
        <w:t>如基金存在多个基础设施项目公司，</w:t>
      </w:r>
      <w:r>
        <w:rPr>
          <w:rFonts w:hint="eastAsia"/>
        </w:rPr>
        <w:t>应按不同</w:t>
      </w:r>
      <w:r>
        <w:t>公司</w:t>
      </w:r>
      <w:r>
        <w:rPr>
          <w:rFonts w:hint="eastAsia"/>
        </w:rPr>
        <w:t>依次列示其</w:t>
      </w:r>
      <w:r>
        <w:t>运营财务数据</w:t>
      </w:r>
      <w:r>
        <w:rPr>
          <w:rFonts w:hint="eastAsia"/>
        </w:rPr>
        <w:t>，以基础设施项目</w:t>
      </w:r>
      <w:r>
        <w:t>公司</w:t>
      </w:r>
      <w:r>
        <w:rPr>
          <w:rFonts w:hint="eastAsia"/>
        </w:rPr>
        <w:t>名称为区分</w:t>
      </w:r>
      <w:r>
        <w:t>，按本节所示</w:t>
      </w:r>
      <w:r>
        <w:rPr>
          <w:rFonts w:hint="eastAsia"/>
        </w:rPr>
        <w:t>填列多个表格。</w:t>
      </w:r>
    </w:p>
  </w:footnote>
  <w:footnote w:id="375">
    <w:p w14:paraId="2F26FEC9" w14:textId="77777777" w:rsidR="00000000" w:rsidRDefault="007478C2">
      <w:pPr>
        <w:pStyle w:val="FootnoteText"/>
      </w:pPr>
      <w:r>
        <w:rPr>
          <w:rStyle w:val="FootnoteReference"/>
        </w:rPr>
        <w:footnoteRef/>
      </w:r>
      <w:r>
        <w:rPr>
          <w:rFonts w:hint="eastAsia"/>
        </w:rPr>
        <w:t xml:space="preserve"> </w:t>
      </w:r>
      <w:r>
        <w:rPr>
          <w:rFonts w:hint="eastAsia"/>
        </w:rPr>
        <w:t>与</w:t>
      </w:r>
      <w:r>
        <w:rPr>
          <w:rFonts w:hint="eastAsia"/>
        </w:rPr>
        <w:t>2.2</w:t>
      </w:r>
      <w:r>
        <w:rPr>
          <w:rFonts w:hint="eastAsia"/>
        </w:rPr>
        <w:t>列示的项目公司名称对应</w:t>
      </w:r>
      <w:r>
        <w:t>（下同）。</w:t>
      </w:r>
      <w:r>
        <w:rPr>
          <w:rFonts w:hint="eastAsia"/>
        </w:rPr>
        <w:t>因运营同一类型基础设施合并填列本表格的，应填列多个公司名称（下同）。</w:t>
      </w:r>
    </w:p>
  </w:footnote>
  <w:footnote w:id="376">
    <w:p w14:paraId="06093FC3" w14:textId="77777777" w:rsidR="00000000" w:rsidRDefault="007478C2">
      <w:pPr>
        <w:pStyle w:val="FootnoteText"/>
      </w:pPr>
      <w:r>
        <w:rPr>
          <w:rStyle w:val="FootnoteReference"/>
        </w:rPr>
        <w:footnoteRef/>
      </w:r>
      <w:r>
        <w:rPr>
          <w:rFonts w:hint="eastAsia"/>
        </w:rPr>
        <w:t xml:space="preserve"> </w:t>
      </w:r>
      <w:r>
        <w:rPr>
          <w:rFonts w:hint="eastAsia"/>
        </w:rPr>
        <w:t>填列营业收入的子项，管理人应</w:t>
      </w:r>
      <w:r>
        <w:t>根据</w:t>
      </w:r>
      <w:r>
        <w:rPr>
          <w:rFonts w:hint="eastAsia"/>
        </w:rPr>
        <w:t>基础设施项目</w:t>
      </w:r>
      <w:r>
        <w:rPr>
          <w:rFonts w:hint="eastAsia"/>
        </w:rPr>
        <w:t>的经营模式、地域、客户群、所属行业特点等要素确定。</w:t>
      </w:r>
    </w:p>
  </w:footnote>
  <w:footnote w:id="377">
    <w:p w14:paraId="2BDFCE0B" w14:textId="77777777" w:rsidR="00000000" w:rsidRDefault="007478C2">
      <w:pPr>
        <w:pStyle w:val="FootnoteText"/>
      </w:pPr>
      <w:r>
        <w:rPr>
          <w:rStyle w:val="FootnoteReference"/>
        </w:rPr>
        <w:footnoteRef/>
      </w:r>
      <w:r>
        <w:rPr>
          <w:rFonts w:hint="eastAsia"/>
        </w:rPr>
        <w:t xml:space="preserve"> </w:t>
      </w:r>
      <w:r>
        <w:rPr>
          <w:rFonts w:hint="eastAsia"/>
        </w:rPr>
        <w:t>成立时间不满一年</w:t>
      </w:r>
      <w:r>
        <w:t>的</w:t>
      </w:r>
      <w:r>
        <w:rPr>
          <w:rFonts w:hint="eastAsia"/>
        </w:rPr>
        <w:t>基金不需填列上年同期数据（下同）。</w:t>
      </w:r>
    </w:p>
  </w:footnote>
  <w:footnote w:id="378">
    <w:p w14:paraId="43F04A4C" w14:textId="77777777" w:rsidR="00000000" w:rsidRDefault="007478C2">
      <w:pPr>
        <w:pStyle w:val="FootnoteText"/>
      </w:pPr>
      <w:r>
        <w:rPr>
          <w:rStyle w:val="FootnoteReference"/>
        </w:rPr>
        <w:footnoteRef/>
      </w:r>
      <w:r>
        <w:rPr>
          <w:rFonts w:hint="eastAsia"/>
        </w:rPr>
        <w:t xml:space="preserve"> </w:t>
      </w:r>
      <w:r>
        <w:rPr>
          <w:rFonts w:hint="eastAsia"/>
        </w:rPr>
        <w:t>此处可对本期营业收入的基本特征、变化情况等进行解释说明。</w:t>
      </w:r>
    </w:p>
  </w:footnote>
  <w:footnote w:id="379">
    <w:p w14:paraId="745F1854" w14:textId="77777777" w:rsidR="00000000" w:rsidRDefault="007478C2">
      <w:pPr>
        <w:pStyle w:val="FootnoteText"/>
      </w:pPr>
      <w:r>
        <w:rPr>
          <w:rStyle w:val="FootnoteReference"/>
        </w:rPr>
        <w:footnoteRef/>
      </w:r>
      <w:r>
        <w:rPr>
          <w:rFonts w:hint="eastAsia"/>
        </w:rPr>
        <w:t xml:space="preserve"> </w:t>
      </w:r>
      <w:r>
        <w:rPr>
          <w:rFonts w:hint="eastAsia"/>
        </w:rPr>
        <w:t>管理人</w:t>
      </w:r>
      <w:r>
        <w:rPr>
          <w:rFonts w:ascii="宋体" w:hAnsi="宋体" w:hint="eastAsia"/>
        </w:rPr>
        <w:t>应按</w:t>
      </w:r>
      <w:r>
        <w:rPr>
          <w:rFonts w:ascii="宋体" w:hAnsi="宋体"/>
        </w:rPr>
        <w:t>不同</w:t>
      </w:r>
      <w:r>
        <w:rPr>
          <w:rFonts w:ascii="宋体" w:hAnsi="宋体" w:hint="eastAsia"/>
        </w:rPr>
        <w:t>基础设施项目分别</w:t>
      </w:r>
      <w:r>
        <w:rPr>
          <w:rFonts w:hint="eastAsia"/>
        </w:rPr>
        <w:t>对各个项目公司的营业收入重大变化情况进行分析。</w:t>
      </w:r>
    </w:p>
  </w:footnote>
  <w:footnote w:id="380">
    <w:p w14:paraId="7F353CBB" w14:textId="77777777" w:rsidR="00000000" w:rsidRDefault="007478C2">
      <w:pPr>
        <w:pStyle w:val="FootnoteText"/>
      </w:pPr>
      <w:r>
        <w:rPr>
          <w:rStyle w:val="FootnoteReference"/>
        </w:rPr>
        <w:footnoteRef/>
      </w:r>
      <w:r>
        <w:rPr>
          <w:rFonts w:hint="eastAsia"/>
        </w:rPr>
        <w:t xml:space="preserve"> </w:t>
      </w:r>
      <w:r>
        <w:rPr>
          <w:rFonts w:hint="eastAsia"/>
        </w:rPr>
        <w:t>填列营业成本的子项，以及对基础设施项目运营具有重要影响的费用。</w:t>
      </w:r>
    </w:p>
  </w:footnote>
  <w:footnote w:id="381">
    <w:p w14:paraId="3867D9A1" w14:textId="77777777" w:rsidR="00000000" w:rsidRDefault="007478C2">
      <w:pPr>
        <w:pStyle w:val="FootnoteText"/>
      </w:pPr>
      <w:r>
        <w:rPr>
          <w:rStyle w:val="FootnoteReference"/>
        </w:rPr>
        <w:footnoteRef/>
      </w:r>
      <w:r>
        <w:rPr>
          <w:rFonts w:hint="eastAsia"/>
        </w:rPr>
        <w:t xml:space="preserve"> </w:t>
      </w:r>
      <w:r>
        <w:rPr>
          <w:rFonts w:hint="eastAsia"/>
        </w:rPr>
        <w:t>此处可对本期营业成本及主要费用的基本特征、变化情况等进行解释说明。</w:t>
      </w:r>
    </w:p>
  </w:footnote>
  <w:footnote w:id="382">
    <w:p w14:paraId="0314CD88" w14:textId="77777777" w:rsidR="00000000" w:rsidRDefault="007478C2">
      <w:pPr>
        <w:pStyle w:val="FootnoteText"/>
      </w:pPr>
      <w:r>
        <w:rPr>
          <w:rStyle w:val="FootnoteReference"/>
        </w:rPr>
        <w:footnoteRef/>
      </w:r>
      <w:r>
        <w:rPr>
          <w:rFonts w:hint="eastAsia"/>
        </w:rPr>
        <w:t xml:space="preserve"> </w:t>
      </w:r>
      <w:r>
        <w:rPr>
          <w:rFonts w:hint="eastAsia"/>
        </w:rPr>
        <w:t>管理人</w:t>
      </w:r>
      <w:r>
        <w:rPr>
          <w:rFonts w:ascii="宋体" w:hAnsi="宋体" w:hint="eastAsia"/>
        </w:rPr>
        <w:t>应按基础设施项目分别</w:t>
      </w:r>
      <w:r>
        <w:rPr>
          <w:rFonts w:hint="eastAsia"/>
        </w:rPr>
        <w:t>对各个项目公司的营业成本及主要费用重大变化情况进行分析。</w:t>
      </w:r>
    </w:p>
  </w:footnote>
  <w:footnote w:id="383">
    <w:p w14:paraId="501D9E4A" w14:textId="77777777" w:rsidR="00000000" w:rsidRDefault="007478C2">
      <w:pPr>
        <w:pStyle w:val="FootnoteText"/>
      </w:pPr>
      <w:r>
        <w:rPr>
          <w:rStyle w:val="FootnoteReference"/>
        </w:rPr>
        <w:footnoteRef/>
      </w:r>
      <w:r>
        <w:rPr>
          <w:rFonts w:hint="eastAsia"/>
        </w:rPr>
        <w:t xml:space="preserve"> </w:t>
      </w:r>
      <w:r>
        <w:rPr>
          <w:rFonts w:hint="eastAsia"/>
        </w:rPr>
        <w:t>填列可反映项目价值的财务业</w:t>
      </w:r>
      <w:r>
        <w:rPr>
          <w:rFonts w:hint="eastAsia"/>
        </w:rPr>
        <w:t>绩衡量指标，</w:t>
      </w:r>
      <w:r>
        <w:t>其中</w:t>
      </w:r>
      <w:r>
        <w:rPr>
          <w:rFonts w:hint="eastAsia"/>
        </w:rPr>
        <w:t>报告期内毛利率（额）、净利率、息税折旧前净利率</w:t>
      </w:r>
      <w:r>
        <w:t>为必填项</w:t>
      </w:r>
      <w:r>
        <w:rPr>
          <w:rFonts w:hint="eastAsia"/>
        </w:rPr>
        <w:t>，其他合适的指标</w:t>
      </w:r>
      <w:r>
        <w:t>可选择填列</w:t>
      </w:r>
      <w:r>
        <w:rPr>
          <w:rFonts w:hint="eastAsia"/>
        </w:rPr>
        <w:t>。</w:t>
      </w:r>
    </w:p>
  </w:footnote>
  <w:footnote w:id="384">
    <w:p w14:paraId="1B4E6C75" w14:textId="77777777" w:rsidR="00000000" w:rsidRDefault="007478C2">
      <w:pPr>
        <w:pStyle w:val="FootnoteText"/>
      </w:pPr>
      <w:r>
        <w:rPr>
          <w:rStyle w:val="FootnoteReference"/>
        </w:rPr>
        <w:footnoteRef/>
      </w:r>
      <w:r>
        <w:rPr>
          <w:rFonts w:hint="eastAsia"/>
        </w:rPr>
        <w:t xml:space="preserve"> </w:t>
      </w:r>
      <w:r>
        <w:rPr>
          <w:rFonts w:hint="eastAsia"/>
        </w:rPr>
        <w:t>此处可对本期财务业绩衡量指标的基本特征、变化情况等进行解释说明。</w:t>
      </w:r>
    </w:p>
  </w:footnote>
  <w:footnote w:id="385">
    <w:p w14:paraId="2AA37A61" w14:textId="77777777" w:rsidR="00000000" w:rsidRDefault="007478C2">
      <w:pPr>
        <w:pStyle w:val="FootnoteText"/>
      </w:pPr>
      <w:r>
        <w:rPr>
          <w:rStyle w:val="FootnoteReference"/>
        </w:rPr>
        <w:footnoteRef/>
      </w:r>
      <w:r>
        <w:rPr>
          <w:rFonts w:hint="eastAsia"/>
        </w:rPr>
        <w:t xml:space="preserve"> </w:t>
      </w:r>
      <w:r>
        <w:rPr>
          <w:rFonts w:hint="eastAsia"/>
        </w:rPr>
        <w:t>管理人</w:t>
      </w:r>
      <w:r>
        <w:rPr>
          <w:rFonts w:ascii="宋体" w:hAnsi="宋体" w:hint="eastAsia"/>
        </w:rPr>
        <w:t>应按</w:t>
      </w:r>
      <w:r>
        <w:rPr>
          <w:rFonts w:ascii="宋体" w:hAnsi="宋体"/>
        </w:rPr>
        <w:t>不同</w:t>
      </w:r>
      <w:r>
        <w:rPr>
          <w:rFonts w:ascii="宋体" w:hAnsi="宋体" w:hint="eastAsia"/>
        </w:rPr>
        <w:t>基础设施项目分别</w:t>
      </w:r>
      <w:r>
        <w:rPr>
          <w:rFonts w:hint="eastAsia"/>
        </w:rPr>
        <w:t>对各个项目公司的财务业绩衡量指标重大变化情况进行分析。</w:t>
      </w:r>
    </w:p>
  </w:footnote>
  <w:footnote w:id="386">
    <w:p w14:paraId="5C9AA5B7" w14:textId="77777777" w:rsidR="00000000" w:rsidRDefault="007478C2">
      <w:pPr>
        <w:pStyle w:val="FootnoteText"/>
      </w:pPr>
      <w:r>
        <w:rPr>
          <w:rStyle w:val="FootnoteReference"/>
        </w:rPr>
        <w:footnoteRef/>
      </w:r>
      <w:r>
        <w:rPr>
          <w:rFonts w:hint="eastAsia"/>
        </w:rPr>
        <w:t xml:space="preserve"> </w:t>
      </w:r>
      <w:r>
        <w:rPr>
          <w:rFonts w:hint="eastAsia"/>
        </w:rPr>
        <w:t>管理人在</w:t>
      </w:r>
      <w:r>
        <w:t>填列</w:t>
      </w:r>
      <w:r>
        <w:rPr>
          <w:rFonts w:hint="eastAsia"/>
        </w:rPr>
        <w:t>本</w:t>
      </w:r>
      <w:r>
        <w:t>节时</w:t>
      </w:r>
      <w:r>
        <w:rPr>
          <w:rFonts w:hint="eastAsia"/>
        </w:rPr>
        <w:t>应</w:t>
      </w:r>
      <w:r>
        <w:t>按照基础设施项目类型，</w:t>
      </w:r>
      <w:r>
        <w:rPr>
          <w:rFonts w:hint="eastAsia"/>
        </w:rPr>
        <w:t>说明分析本期及上一年度</w:t>
      </w:r>
      <w:r>
        <w:t>有助于投资者理解</w:t>
      </w:r>
      <w:r>
        <w:rPr>
          <w:rFonts w:hint="eastAsia"/>
        </w:rPr>
        <w:t>且能准确</w:t>
      </w:r>
      <w:r>
        <w:t>反映基础设施项目</w:t>
      </w:r>
      <w:r>
        <w:rPr>
          <w:rFonts w:hint="eastAsia"/>
        </w:rPr>
        <w:t>运营情况</w:t>
      </w:r>
      <w:r>
        <w:t>的</w:t>
      </w:r>
      <w:r>
        <w:rPr>
          <w:rFonts w:hint="eastAsia"/>
        </w:rPr>
        <w:t>非财务</w:t>
      </w:r>
      <w:r>
        <w:t>指标，</w:t>
      </w:r>
      <w:r>
        <w:rPr>
          <w:rFonts w:hint="eastAsia"/>
        </w:rPr>
        <w:t>其中仓储物流、产业园区类基础设施项目至少包括平均可出租面积、平均实际出租面积、平均出租率、平均租金；收费公路类基础设施项目</w:t>
      </w:r>
      <w:r>
        <w:rPr>
          <w:rFonts w:hint="eastAsia"/>
        </w:rPr>
        <w:t>至少包括出口车流量、</w:t>
      </w:r>
      <w:r>
        <w:t>免费车流量</w:t>
      </w:r>
      <w:r>
        <w:rPr>
          <w:rFonts w:hint="eastAsia"/>
        </w:rPr>
        <w:t>、日均通行费收入；机场港口类基础设施项目至少包括客运量</w:t>
      </w:r>
      <w:r>
        <w:t>/</w:t>
      </w:r>
      <w:r>
        <w:t>货运量</w:t>
      </w:r>
      <w:r>
        <w:rPr>
          <w:rFonts w:hint="eastAsia"/>
        </w:rPr>
        <w:t>、客</w:t>
      </w:r>
      <w:r>
        <w:rPr>
          <w:rFonts w:hint="eastAsia"/>
        </w:rPr>
        <w:t>/</w:t>
      </w:r>
      <w:r>
        <w:t>货吞吐量</w:t>
      </w:r>
      <w:r>
        <w:rPr>
          <w:rFonts w:hint="eastAsia"/>
        </w:rPr>
        <w:t>；水电气热类基础设施项目至少包括设计产能</w:t>
      </w:r>
      <w:r>
        <w:t>、</w:t>
      </w:r>
      <w:r>
        <w:rPr>
          <w:rFonts w:hint="eastAsia"/>
        </w:rPr>
        <w:t>实际产量</w:t>
      </w:r>
      <w:r>
        <w:t>、</w:t>
      </w:r>
      <w:r>
        <w:rPr>
          <w:rFonts w:hint="eastAsia"/>
        </w:rPr>
        <w:t>销售量、平均单价；污染治理类基础设施项目至少包括设计处理量</w:t>
      </w:r>
      <w:r>
        <w:t>、</w:t>
      </w:r>
      <w:r>
        <w:rPr>
          <w:rFonts w:hint="eastAsia"/>
        </w:rPr>
        <w:t>实际处理产量</w:t>
      </w:r>
      <w:r>
        <w:t>、</w:t>
      </w:r>
      <w:r>
        <w:rPr>
          <w:rFonts w:hint="eastAsia"/>
        </w:rPr>
        <w:t>平均单价</w:t>
      </w:r>
      <w:r>
        <w:t>。如</w:t>
      </w:r>
      <w:r>
        <w:rPr>
          <w:rFonts w:hint="eastAsia"/>
        </w:rPr>
        <w:t>基金持有</w:t>
      </w:r>
      <w:r>
        <w:t>多个</w:t>
      </w:r>
      <w:r>
        <w:rPr>
          <w:rFonts w:hint="eastAsia"/>
        </w:rPr>
        <w:t>基础设施项目</w:t>
      </w:r>
      <w:r>
        <w:t>，应按</w:t>
      </w:r>
      <w:r>
        <w:rPr>
          <w:rFonts w:hint="eastAsia"/>
        </w:rPr>
        <w:t>不同</w:t>
      </w:r>
      <w:r>
        <w:t>基础设施项目分别填列。</w:t>
      </w:r>
      <w:r>
        <w:rPr>
          <w:rFonts w:hint="eastAsia"/>
        </w:rPr>
        <w:t>运营同一类型基础设施的多个项目公司可</w:t>
      </w:r>
      <w:r>
        <w:t>合并列示</w:t>
      </w:r>
      <w:r>
        <w:rPr>
          <w:rFonts w:hint="eastAsia"/>
        </w:rPr>
        <w:t>，并注明基础设施类型。</w:t>
      </w:r>
    </w:p>
  </w:footnote>
  <w:footnote w:id="387">
    <w:p w14:paraId="33D44C73" w14:textId="77777777" w:rsidR="00000000" w:rsidRDefault="007478C2">
      <w:pPr>
        <w:pStyle w:val="FootnoteText"/>
      </w:pPr>
      <w:r>
        <w:rPr>
          <w:rStyle w:val="FootnoteReference"/>
        </w:rPr>
        <w:footnoteRef/>
      </w:r>
      <w:r>
        <w:rPr>
          <w:rFonts w:hint="eastAsia"/>
        </w:rPr>
        <w:t xml:space="preserve"> </w:t>
      </w:r>
      <w:r>
        <w:t>如基金存在多个基础设施项目公司，应</w:t>
      </w:r>
      <w:r>
        <w:rPr>
          <w:rFonts w:hint="eastAsia"/>
        </w:rPr>
        <w:t>按</w:t>
      </w:r>
      <w:r>
        <w:t>不同</w:t>
      </w:r>
      <w:r>
        <w:rPr>
          <w:rFonts w:hint="eastAsia"/>
        </w:rPr>
        <w:t>公司分别列示</w:t>
      </w:r>
      <w:r>
        <w:t>其</w:t>
      </w:r>
      <w:r>
        <w:rPr>
          <w:rFonts w:hint="eastAsia"/>
        </w:rPr>
        <w:t>经营现金流情况</w:t>
      </w:r>
      <w:r>
        <w:t>。</w:t>
      </w:r>
      <w:r>
        <w:rPr>
          <w:rFonts w:hint="eastAsia"/>
        </w:rPr>
        <w:t>运营同一类型基础设施的多个项目公司可</w:t>
      </w:r>
      <w:r>
        <w:t>合并列示</w:t>
      </w:r>
      <w:r>
        <w:rPr>
          <w:rFonts w:hint="eastAsia"/>
        </w:rPr>
        <w:t>，并注明基础设施类型。</w:t>
      </w:r>
    </w:p>
  </w:footnote>
  <w:footnote w:id="388">
    <w:p w14:paraId="7285B1FD" w14:textId="77777777" w:rsidR="00000000" w:rsidRDefault="007478C2">
      <w:pPr>
        <w:pStyle w:val="FootnoteText"/>
      </w:pPr>
      <w:r>
        <w:rPr>
          <w:rStyle w:val="FootnoteReference"/>
        </w:rPr>
        <w:footnoteRef/>
      </w:r>
      <w:r>
        <w:rPr>
          <w:rFonts w:hint="eastAsia"/>
        </w:rPr>
        <w:t xml:space="preserve"> </w:t>
      </w:r>
      <w:r>
        <w:rPr>
          <w:rFonts w:hint="eastAsia"/>
        </w:rPr>
        <w:t>说明基础设施项目公司</w:t>
      </w:r>
      <w:r>
        <w:t>的</w:t>
      </w:r>
      <w:r>
        <w:rPr>
          <w:rFonts w:hint="eastAsia"/>
        </w:rPr>
        <w:t>收入归集路径、报告期与上年同期基础设施项目收入归集总金额及对外支出总金额等现金流归集、管理、使用</w:t>
      </w:r>
      <w:r>
        <w:t>及变化</w:t>
      </w:r>
      <w:r>
        <w:rPr>
          <w:rFonts w:hint="eastAsia"/>
        </w:rPr>
        <w:t>情况等</w:t>
      </w:r>
      <w:r>
        <w:t>。</w:t>
      </w:r>
    </w:p>
  </w:footnote>
  <w:footnote w:id="389">
    <w:p w14:paraId="0E0A2B6D" w14:textId="77777777" w:rsidR="00000000" w:rsidRDefault="007478C2">
      <w:pPr>
        <w:pStyle w:val="FootnoteText"/>
      </w:pPr>
      <w:r>
        <w:rPr>
          <w:rStyle w:val="FootnoteReference"/>
        </w:rPr>
        <w:footnoteRef/>
      </w:r>
      <w:r>
        <w:rPr>
          <w:rFonts w:hint="eastAsia"/>
        </w:rPr>
        <w:t xml:space="preserve"> </w:t>
      </w:r>
      <w:r>
        <w:rPr>
          <w:rFonts w:hint="eastAsia"/>
        </w:rPr>
        <w:t>如存在单一客户占比较高的情况，应对收入的公允性和稳定性</w:t>
      </w:r>
      <w:r>
        <w:t>予以</w:t>
      </w:r>
      <w:r>
        <w:rPr>
          <w:rFonts w:hint="eastAsia"/>
        </w:rPr>
        <w:t>说明</w:t>
      </w:r>
      <w:r>
        <w:t>，包括但不限于：客户名称及其基本情况、客户经营稳定性、相关交易公允性等</w:t>
      </w:r>
      <w:r>
        <w:rPr>
          <w:rFonts w:hint="eastAsia"/>
        </w:rPr>
        <w:t>。</w:t>
      </w:r>
    </w:p>
  </w:footnote>
  <w:footnote w:id="390">
    <w:p w14:paraId="3730B975" w14:textId="77777777" w:rsidR="00000000" w:rsidRDefault="007478C2">
      <w:pPr>
        <w:pStyle w:val="FootnoteText"/>
      </w:pPr>
      <w:r>
        <w:rPr>
          <w:rStyle w:val="FootnoteReference"/>
        </w:rPr>
        <w:footnoteRef/>
      </w:r>
      <w:r>
        <w:rPr>
          <w:rFonts w:hint="eastAsia"/>
        </w:rPr>
        <w:t xml:space="preserve"> </w:t>
      </w:r>
      <w:r>
        <w:t>填列</w:t>
      </w:r>
      <w:r>
        <w:rPr>
          <w:rFonts w:hint="eastAsia"/>
        </w:rPr>
        <w:t>本期借入的款项、截至本期末尚有余额的前期借入款项及在本期偿还完毕的前期借入款项，需说明每笔借款的基本情况，</w:t>
      </w:r>
      <w:r>
        <w:t>包括但不限于：</w:t>
      </w:r>
      <w:r>
        <w:rPr>
          <w:rFonts w:hint="eastAsia"/>
        </w:rPr>
        <w:t>借款对象</w:t>
      </w:r>
      <w:r>
        <w:t>、</w:t>
      </w:r>
      <w:r>
        <w:rPr>
          <w:rFonts w:hint="eastAsia"/>
        </w:rPr>
        <w:t>借款形式</w:t>
      </w:r>
      <w:r>
        <w:t>、借款金额、借款利率、借款</w:t>
      </w:r>
      <w:r>
        <w:rPr>
          <w:rFonts w:hint="eastAsia"/>
        </w:rPr>
        <w:t>起始日</w:t>
      </w:r>
      <w:r>
        <w:t>与到期日、</w:t>
      </w:r>
      <w:r>
        <w:rPr>
          <w:rFonts w:hint="eastAsia"/>
        </w:rPr>
        <w:t>涉及</w:t>
      </w:r>
      <w:r>
        <w:t>的增信措施、</w:t>
      </w:r>
      <w:r>
        <w:rPr>
          <w:rFonts w:hint="eastAsia"/>
        </w:rPr>
        <w:t>期末余额</w:t>
      </w:r>
      <w:r>
        <w:t>、本期还款</w:t>
      </w:r>
      <w:r>
        <w:rPr>
          <w:rFonts w:hint="eastAsia"/>
        </w:rPr>
        <w:t>金额</w:t>
      </w:r>
      <w:r>
        <w:t>等。</w:t>
      </w:r>
      <w:r>
        <w:rPr>
          <w:rFonts w:hint="eastAsia"/>
        </w:rPr>
        <w:t>对于本</w:t>
      </w:r>
      <w:r>
        <w:rPr>
          <w:rFonts w:hint="eastAsia"/>
        </w:rPr>
        <w:t>报告期所有新增借入款项，无论报告期末是否存在借款余额，均需说明每笔借款的借款原因及使用情况。</w:t>
      </w:r>
    </w:p>
  </w:footnote>
  <w:footnote w:id="391">
    <w:p w14:paraId="63479492" w14:textId="77777777" w:rsidR="00000000" w:rsidRDefault="007478C2">
      <w:pPr>
        <w:pStyle w:val="FootnoteText"/>
      </w:pPr>
      <w:r>
        <w:rPr>
          <w:rStyle w:val="FootnoteReference"/>
        </w:rPr>
        <w:footnoteRef/>
      </w:r>
      <w:r>
        <w:rPr>
          <w:rFonts w:hint="eastAsia"/>
        </w:rPr>
        <w:t xml:space="preserve"> </w:t>
      </w:r>
      <w:r>
        <w:t>本节</w:t>
      </w:r>
      <w:r>
        <w:rPr>
          <w:rFonts w:hint="eastAsia"/>
        </w:rPr>
        <w:t>适用于报告期内购入</w:t>
      </w:r>
      <w:r>
        <w:t>或出售</w:t>
      </w:r>
      <w:r>
        <w:rPr>
          <w:rFonts w:hint="eastAsia"/>
        </w:rPr>
        <w:t>基础设施项目的情况（不包括基金</w:t>
      </w:r>
      <w:r>
        <w:t>成立时初次</w:t>
      </w:r>
      <w:r>
        <w:rPr>
          <w:rFonts w:hint="eastAsia"/>
        </w:rPr>
        <w:t>购入</w:t>
      </w:r>
      <w:r>
        <w:t>基础设施项目</w:t>
      </w:r>
      <w:r>
        <w:rPr>
          <w:rFonts w:hint="eastAsia"/>
        </w:rPr>
        <w:t>）</w:t>
      </w:r>
      <w:r>
        <w:t>，</w:t>
      </w:r>
      <w:r>
        <w:rPr>
          <w:rFonts w:hint="eastAsia"/>
        </w:rPr>
        <w:t>不存在前述情况的可不列示。</w:t>
      </w:r>
    </w:p>
  </w:footnote>
  <w:footnote w:id="392">
    <w:p w14:paraId="4C1B816D" w14:textId="77777777" w:rsidR="00000000" w:rsidRDefault="007478C2">
      <w:pPr>
        <w:pStyle w:val="FootnoteText"/>
      </w:pPr>
      <w:r>
        <w:rPr>
          <w:rStyle w:val="FootnoteReference"/>
        </w:rPr>
        <w:footnoteRef/>
      </w:r>
      <w:r>
        <w:rPr>
          <w:rFonts w:hint="eastAsia"/>
        </w:rPr>
        <w:t xml:space="preserve"> </w:t>
      </w:r>
      <w:r>
        <w:rPr>
          <w:rFonts w:hint="eastAsia"/>
        </w:rPr>
        <w:t>本项</w:t>
      </w:r>
      <w:r>
        <w:t>填列</w:t>
      </w:r>
      <w:r>
        <w:rPr>
          <w:rFonts w:hint="eastAsia"/>
        </w:rPr>
        <w:t>购入</w:t>
      </w:r>
      <w:r>
        <w:t>项目</w:t>
      </w:r>
      <w:r>
        <w:rPr>
          <w:rFonts w:hint="eastAsia"/>
        </w:rPr>
        <w:t>的资产净值。</w:t>
      </w:r>
    </w:p>
  </w:footnote>
  <w:footnote w:id="393">
    <w:p w14:paraId="56410B03" w14:textId="77777777" w:rsidR="00000000" w:rsidRDefault="007478C2">
      <w:pPr>
        <w:pStyle w:val="FootnoteText"/>
      </w:pPr>
      <w:r>
        <w:rPr>
          <w:rStyle w:val="FootnoteReference"/>
        </w:rPr>
        <w:footnoteRef/>
      </w:r>
      <w:r>
        <w:rPr>
          <w:rFonts w:hint="eastAsia"/>
        </w:rPr>
        <w:t xml:space="preserve"> </w:t>
      </w:r>
      <w:r>
        <w:rPr>
          <w:rFonts w:hint="eastAsia"/>
        </w:rPr>
        <w:t>本</w:t>
      </w:r>
      <w:r>
        <w:t>节</w:t>
      </w:r>
      <w:r>
        <w:rPr>
          <w:rFonts w:hint="eastAsia"/>
        </w:rPr>
        <w:t>适用于报告期内基础设施项目涉及抵押、查封、扣押、冻结等他项权利限制的情况，不存在前述情况的可不列示。</w:t>
      </w:r>
    </w:p>
  </w:footnote>
  <w:footnote w:id="394">
    <w:p w14:paraId="185058D2" w14:textId="77777777" w:rsidR="00000000" w:rsidRDefault="007478C2">
      <w:pPr>
        <w:pStyle w:val="FootnoteText"/>
      </w:pPr>
      <w:r>
        <w:rPr>
          <w:rStyle w:val="FootnoteReference"/>
        </w:rPr>
        <w:footnoteRef/>
      </w:r>
      <w:r>
        <w:rPr>
          <w:rFonts w:hint="eastAsia"/>
        </w:rPr>
        <w:t xml:space="preserve"> </w:t>
      </w:r>
      <w:r>
        <w:t>包括</w:t>
      </w:r>
      <w:r>
        <w:rPr>
          <w:rFonts w:hint="eastAsia"/>
        </w:rPr>
        <w:t>报告期内基础设施项目保险的承保范围</w:t>
      </w:r>
      <w:r>
        <w:t>、</w:t>
      </w:r>
      <w:r>
        <w:rPr>
          <w:rFonts w:hint="eastAsia"/>
        </w:rPr>
        <w:t>购买和主要</w:t>
      </w:r>
      <w:r>
        <w:t>使用</w:t>
      </w:r>
      <w:r>
        <w:rPr>
          <w:rFonts w:hint="eastAsia"/>
        </w:rPr>
        <w:t>情况</w:t>
      </w:r>
      <w:r>
        <w:t>等</w:t>
      </w:r>
      <w:r>
        <w:rPr>
          <w:rFonts w:hint="eastAsia"/>
        </w:rPr>
        <w:t>。</w:t>
      </w:r>
    </w:p>
  </w:footnote>
  <w:footnote w:id="395">
    <w:p w14:paraId="5D6C24E3" w14:textId="77777777" w:rsidR="00000000" w:rsidRDefault="007478C2">
      <w:pPr>
        <w:pStyle w:val="FootnoteText"/>
      </w:pPr>
      <w:r>
        <w:rPr>
          <w:rStyle w:val="FootnoteReference"/>
        </w:rPr>
        <w:footnoteRef/>
      </w:r>
      <w:r>
        <w:rPr>
          <w:rFonts w:hint="eastAsia"/>
        </w:rPr>
        <w:t xml:space="preserve"> </w:t>
      </w:r>
      <w:r>
        <w:rPr>
          <w:rFonts w:hint="eastAsia"/>
        </w:rPr>
        <w:t>本项包括但不限于基础设施项目未来发展前景、经营风险因素的分析及说明。对于持有多个基</w:t>
      </w:r>
      <w:r>
        <w:rPr>
          <w:rFonts w:hint="eastAsia"/>
        </w:rPr>
        <w:t>础设施项目的基金，如存在不同行业</w:t>
      </w:r>
      <w:r>
        <w:rPr>
          <w:rFonts w:hint="eastAsia"/>
        </w:rPr>
        <w:t>/</w:t>
      </w:r>
      <w:r>
        <w:rPr>
          <w:rFonts w:hint="eastAsia"/>
        </w:rPr>
        <w:t>区域</w:t>
      </w:r>
      <w:r>
        <w:rPr>
          <w:rFonts w:hint="eastAsia"/>
        </w:rPr>
        <w:t>/</w:t>
      </w:r>
      <w:r>
        <w:rPr>
          <w:rFonts w:hint="eastAsia"/>
        </w:rPr>
        <w:t>业务模式的基础设施项目，应分别说明。</w:t>
      </w:r>
    </w:p>
  </w:footnote>
  <w:footnote w:id="396">
    <w:p w14:paraId="18D005F0" w14:textId="77777777" w:rsidR="00000000" w:rsidRDefault="007478C2">
      <w:pPr>
        <w:pStyle w:val="FootnoteText"/>
      </w:pPr>
      <w:r>
        <w:rPr>
          <w:rStyle w:val="FootnoteReference"/>
        </w:rPr>
        <w:footnoteRef/>
      </w:r>
      <w:r>
        <w:rPr>
          <w:rFonts w:hint="eastAsia"/>
        </w:rPr>
        <w:t xml:space="preserve"> </w:t>
      </w:r>
      <w:r>
        <w:t>本章数据和指标按</w:t>
      </w:r>
      <w:r>
        <w:rPr>
          <w:rFonts w:hint="eastAsia"/>
        </w:rPr>
        <w:t>母公司财务报表</w:t>
      </w:r>
      <w:r>
        <w:t>口径</w:t>
      </w:r>
      <w:r>
        <w:rPr>
          <w:rFonts w:hint="eastAsia"/>
        </w:rPr>
        <w:t>填列或计算</w:t>
      </w:r>
      <w:r>
        <w:t>。本章</w:t>
      </w:r>
      <w:r>
        <w:rPr>
          <w:rFonts w:hint="eastAsia"/>
        </w:rPr>
        <w:t>项目均不涉及基础设施资产支持证券。</w:t>
      </w:r>
    </w:p>
  </w:footnote>
  <w:footnote w:id="397">
    <w:p w14:paraId="7F808A1F" w14:textId="77777777" w:rsidR="00000000" w:rsidRDefault="007478C2">
      <w:pPr>
        <w:pStyle w:val="FootnoteText"/>
      </w:pPr>
      <w:r>
        <w:rPr>
          <w:rStyle w:val="FootnoteReference"/>
        </w:rPr>
        <w:footnoteRef/>
      </w:r>
      <w:r>
        <w:rPr>
          <w:rFonts w:hint="eastAsia"/>
        </w:rPr>
        <w:t xml:space="preserve"> </w:t>
      </w:r>
      <w:r>
        <w:rPr>
          <w:rFonts w:hint="eastAsia"/>
        </w:rPr>
        <w:t>此处金额指</w:t>
      </w:r>
      <w:r>
        <w:t>报告</w:t>
      </w:r>
      <w:r>
        <w:rPr>
          <w:rFonts w:hint="eastAsia"/>
        </w:rPr>
        <w:t>期末各项目的账面金额</w:t>
      </w:r>
      <w:r>
        <w:t>（下同）</w:t>
      </w:r>
      <w:r>
        <w:rPr>
          <w:rFonts w:hint="eastAsia"/>
        </w:rPr>
        <w:t>。</w:t>
      </w:r>
    </w:p>
  </w:footnote>
  <w:footnote w:id="398">
    <w:p w14:paraId="013FC179" w14:textId="77777777" w:rsidR="00000000" w:rsidRDefault="007478C2">
      <w:pPr>
        <w:pStyle w:val="FootnoteText"/>
      </w:pPr>
      <w:r>
        <w:rPr>
          <w:rStyle w:val="FootnoteReference"/>
        </w:rPr>
        <w:footnoteRef/>
      </w:r>
      <w:r>
        <w:rPr>
          <w:rFonts w:hint="eastAsia"/>
        </w:rPr>
        <w:t xml:space="preserve"> </w:t>
      </w:r>
      <w:r>
        <w:rPr>
          <w:rFonts w:hint="eastAsia"/>
        </w:rPr>
        <w:t>如报告期末不持有债券，不需列本</w:t>
      </w:r>
      <w:r>
        <w:t>表格</w:t>
      </w:r>
      <w:r>
        <w:rPr>
          <w:rFonts w:hint="eastAsia"/>
        </w:rPr>
        <w:t>及</w:t>
      </w:r>
      <w:r>
        <w:t>5.3</w:t>
      </w:r>
      <w:r>
        <w:t>表格</w:t>
      </w:r>
      <w:r>
        <w:rPr>
          <w:rFonts w:hint="eastAsia"/>
        </w:rPr>
        <w:t>，只需声明“本基金本报告期末未持有债券”。</w:t>
      </w:r>
    </w:p>
  </w:footnote>
  <w:footnote w:id="399">
    <w:p w14:paraId="05EDFC54" w14:textId="77777777" w:rsidR="00000000" w:rsidRDefault="007478C2">
      <w:pPr>
        <w:pStyle w:val="FootnoteText"/>
      </w:pPr>
      <w:r>
        <w:rPr>
          <w:rStyle w:val="FootnoteReference"/>
        </w:rPr>
        <w:footnoteRef/>
      </w:r>
      <w:r>
        <w:rPr>
          <w:rFonts w:hint="eastAsia"/>
        </w:rPr>
        <w:t xml:space="preserve"> </w:t>
      </w:r>
      <w:r>
        <w:rPr>
          <w:rFonts w:hint="eastAsia"/>
        </w:rPr>
        <w:t>如报告期末不持有资产支持证券，不需列表，只需声明“本基金本报告期末未持有资产支持证券”。</w:t>
      </w:r>
    </w:p>
  </w:footnote>
  <w:footnote w:id="400">
    <w:p w14:paraId="15F5CCEE" w14:textId="77777777" w:rsidR="00000000" w:rsidRDefault="007478C2">
      <w:pPr>
        <w:pStyle w:val="FootnoteText"/>
      </w:pPr>
      <w:r>
        <w:rPr>
          <w:rStyle w:val="FootnoteReference"/>
        </w:rPr>
        <w:footnoteRef/>
      </w:r>
      <w:r>
        <w:rPr>
          <w:rFonts w:hint="eastAsia"/>
        </w:rPr>
        <w:t xml:space="preserve"> </w:t>
      </w:r>
      <w:r>
        <w:rPr>
          <w:rFonts w:hint="eastAsia"/>
        </w:rPr>
        <w:t>声明本基金投资前十名证券的发行主体是否存在本期被监管部门立案调查，或在报告编制日前一年内受到公开谴责、</w:t>
      </w:r>
      <w:r>
        <w:rPr>
          <w:rFonts w:hint="eastAsia"/>
        </w:rPr>
        <w:t>处罚的情形</w:t>
      </w:r>
      <w:r>
        <w:t>，</w:t>
      </w:r>
      <w:r>
        <w:rPr>
          <w:rFonts w:hint="eastAsia"/>
        </w:rPr>
        <w:t>如是，还</w:t>
      </w:r>
      <w:r>
        <w:t>应</w:t>
      </w:r>
      <w:r>
        <w:rPr>
          <w:rFonts w:hint="eastAsia"/>
        </w:rPr>
        <w:t>说明相关证券</w:t>
      </w:r>
      <w:r>
        <w:t>的投资决策程序</w:t>
      </w:r>
      <w:r>
        <w:rPr>
          <w:rFonts w:hint="eastAsia"/>
        </w:rPr>
        <w:t>。</w:t>
      </w:r>
    </w:p>
  </w:footnote>
  <w:footnote w:id="401">
    <w:p w14:paraId="11C37E18" w14:textId="77777777" w:rsidR="00000000" w:rsidRDefault="007478C2">
      <w:pPr>
        <w:pStyle w:val="FootnoteText"/>
      </w:pPr>
      <w:r>
        <w:rPr>
          <w:rStyle w:val="FootnoteReference"/>
        </w:rPr>
        <w:footnoteRef/>
      </w:r>
      <w:r>
        <w:rPr>
          <w:rFonts w:hint="eastAsia"/>
        </w:rPr>
        <w:t xml:space="preserve"> </w:t>
      </w:r>
      <w:r>
        <w:rPr>
          <w:rFonts w:hint="eastAsia"/>
        </w:rPr>
        <w:t>如无其他需要说明的事项，</w:t>
      </w:r>
      <w:r>
        <w:t>本节可不列示</w:t>
      </w:r>
      <w:r>
        <w:rPr>
          <w:rFonts w:hint="eastAsia"/>
        </w:rPr>
        <w:t>。</w:t>
      </w:r>
    </w:p>
  </w:footnote>
  <w:footnote w:id="402">
    <w:p w14:paraId="13C918B3" w14:textId="77777777" w:rsidR="00000000" w:rsidRDefault="007478C2">
      <w:pPr>
        <w:pStyle w:val="FootnoteText"/>
      </w:pPr>
      <w:r>
        <w:rPr>
          <w:rStyle w:val="FootnoteReference"/>
        </w:rPr>
        <w:footnoteRef/>
      </w:r>
      <w:r>
        <w:rPr>
          <w:rFonts w:hint="eastAsia"/>
        </w:rPr>
        <w:t xml:space="preserve"> </w:t>
      </w:r>
      <w:r>
        <w:t>本节</w:t>
      </w:r>
      <w:r>
        <w:rPr>
          <w:rFonts w:hint="eastAsia"/>
        </w:rPr>
        <w:t>应简要</w:t>
      </w:r>
      <w:r>
        <w:t>说明</w:t>
      </w:r>
      <w:r>
        <w:rPr>
          <w:rFonts w:hint="eastAsia"/>
        </w:rPr>
        <w:t>基金</w:t>
      </w:r>
      <w:r>
        <w:t>在</w:t>
      </w:r>
      <w:r>
        <w:rPr>
          <w:rFonts w:hint="eastAsia"/>
        </w:rPr>
        <w:t>报告期内除基础设施资产支持证券外的投资</w:t>
      </w:r>
      <w:r>
        <w:t>品种的</w:t>
      </w:r>
      <w:r>
        <w:rPr>
          <w:rFonts w:hint="eastAsia"/>
        </w:rPr>
        <w:t>估值流程控制情况，</w:t>
      </w:r>
      <w:r>
        <w:t>包括但不限于</w:t>
      </w:r>
      <w:r>
        <w:rPr>
          <w:rFonts w:hint="eastAsia"/>
        </w:rPr>
        <w:t>：参与估值流程各方及人员（或小组）的职责分工、专业胜任能力和相关工作经历；基金经理参与或决定估值的程度；参与估值流程各方之间存在的任何重大利益冲突；已签约的与估值相关的任何定价服务的性质与程度等，具体估值方法不在此</w:t>
      </w:r>
      <w:r>
        <w:t>处</w:t>
      </w:r>
      <w:r>
        <w:rPr>
          <w:rFonts w:hint="eastAsia"/>
        </w:rPr>
        <w:t>披露，</w:t>
      </w:r>
      <w:r>
        <w:t>应</w:t>
      </w:r>
      <w:r>
        <w:rPr>
          <w:rFonts w:hint="eastAsia"/>
        </w:rPr>
        <w:t>在报表附注部分披露。</w:t>
      </w:r>
    </w:p>
  </w:footnote>
  <w:footnote w:id="403">
    <w:p w14:paraId="24C5369E" w14:textId="77777777" w:rsidR="00000000" w:rsidRDefault="007478C2">
      <w:pPr>
        <w:pStyle w:val="FootnoteText"/>
      </w:pPr>
      <w:r>
        <w:rPr>
          <w:rStyle w:val="FootnoteReference"/>
        </w:rPr>
        <w:footnoteRef/>
      </w:r>
      <w:r>
        <w:rPr>
          <w:rFonts w:hint="eastAsia"/>
        </w:rPr>
        <w:t xml:space="preserve"> </w:t>
      </w:r>
      <w:r>
        <w:t>本节</w:t>
      </w:r>
      <w:r>
        <w:rPr>
          <w:rFonts w:hint="eastAsia"/>
        </w:rPr>
        <w:t>适用于基金</w:t>
      </w:r>
      <w:r>
        <w:t>在报告期内</w:t>
      </w:r>
      <w:r>
        <w:rPr>
          <w:rFonts w:hint="eastAsia"/>
        </w:rPr>
        <w:t>除基础设施资产支持证券外的投资</w:t>
      </w:r>
      <w:r>
        <w:t>品种</w:t>
      </w:r>
      <w:r>
        <w:rPr>
          <w:rFonts w:hint="eastAsia"/>
        </w:rPr>
        <w:t>存在</w:t>
      </w:r>
      <w:r>
        <w:t>重大减</w:t>
      </w:r>
      <w:r>
        <w:t>值的情况，</w:t>
      </w:r>
      <w:r>
        <w:rPr>
          <w:rFonts w:hint="eastAsia"/>
        </w:rPr>
        <w:t>不存在前述情况的可不列示。</w:t>
      </w:r>
    </w:p>
  </w:footnote>
  <w:footnote w:id="404">
    <w:p w14:paraId="3CCD2226" w14:textId="77777777" w:rsidR="00000000" w:rsidRDefault="007478C2">
      <w:pPr>
        <w:pStyle w:val="FootnoteText"/>
        <w:rPr>
          <w:rFonts w:ascii="宋体" w:hAnsi="宋体"/>
        </w:rPr>
      </w:pPr>
      <w:r>
        <w:rPr>
          <w:rStyle w:val="FootnoteReference"/>
        </w:rPr>
        <w:footnoteRef/>
      </w:r>
      <w:r>
        <w:rPr>
          <w:rFonts w:ascii="宋体" w:hAnsi="宋体" w:hint="eastAsia"/>
        </w:rPr>
        <w:t xml:space="preserve"> </w:t>
      </w:r>
      <w:r>
        <w:rPr>
          <w:rFonts w:ascii="宋体" w:hAnsi="宋体" w:hint="eastAsia"/>
        </w:rPr>
        <w:t>披露报告期</w:t>
      </w:r>
      <w:r>
        <w:rPr>
          <w:rFonts w:ascii="宋体" w:hAnsi="宋体"/>
        </w:rPr>
        <w:t>内</w:t>
      </w:r>
      <w:r>
        <w:rPr>
          <w:rFonts w:ascii="宋体" w:hAnsi="宋体" w:hint="eastAsia"/>
        </w:rPr>
        <w:t>基础设施基金基金经理的情况，包括</w:t>
      </w:r>
      <w:r>
        <w:rPr>
          <w:rFonts w:hint="eastAsia"/>
        </w:rPr>
        <w:t>报告期内发生变更的前后任</w:t>
      </w:r>
      <w:r>
        <w:rPr>
          <w:rFonts w:ascii="宋体" w:hAnsi="宋体" w:hint="eastAsia"/>
        </w:rPr>
        <w:t>基础设施基金基金经理</w:t>
      </w:r>
      <w:r>
        <w:rPr>
          <w:rFonts w:hint="eastAsia"/>
        </w:rPr>
        <w:t>，</w:t>
      </w:r>
      <w:r>
        <w:rPr>
          <w:rFonts w:ascii="宋体" w:hAnsi="宋体" w:hint="eastAsia"/>
        </w:rPr>
        <w:t>不需披露报告期以前的基础设施基金基金经理。</w:t>
      </w:r>
    </w:p>
  </w:footnote>
  <w:footnote w:id="405">
    <w:p w14:paraId="24A3D430" w14:textId="77777777" w:rsidR="00000000" w:rsidRDefault="007478C2">
      <w:pPr>
        <w:pStyle w:val="FootnoteText"/>
      </w:pPr>
      <w:r>
        <w:rPr>
          <w:rStyle w:val="FootnoteReference"/>
        </w:rPr>
        <w:footnoteRef/>
      </w:r>
      <w:r>
        <w:rPr>
          <w:rFonts w:hint="eastAsia"/>
        </w:rPr>
        <w:t xml:space="preserve"> </w:t>
      </w:r>
      <w:r>
        <w:rPr>
          <w:rFonts w:hint="eastAsia"/>
        </w:rPr>
        <w:t>此处填列报告期末该人员除担任本基金的基金经理（助理）外，是否还担任公司其他职务，具体填列内容如“本基金的基金经理（助理）、公司投资总监”等。对于报告期内离任的基金经理（助理），职务</w:t>
      </w:r>
      <w:r>
        <w:t>填列</w:t>
      </w:r>
      <w:r>
        <w:rPr>
          <w:rFonts w:hint="eastAsia"/>
        </w:rPr>
        <w:t>离任前的职务；对于报告期末在任的基金经理（助理），职务</w:t>
      </w:r>
      <w:r>
        <w:t>填列</w:t>
      </w:r>
      <w:r>
        <w:rPr>
          <w:rFonts w:hint="eastAsia"/>
        </w:rPr>
        <w:t>截至报告期末的职务。</w:t>
      </w:r>
    </w:p>
  </w:footnote>
  <w:footnote w:id="406">
    <w:p w14:paraId="3C0FFABF" w14:textId="77777777" w:rsidR="00000000" w:rsidRDefault="007478C2">
      <w:pPr>
        <w:pStyle w:val="FootnoteText"/>
        <w:rPr>
          <w:rFonts w:ascii="宋体" w:hAnsi="宋体"/>
        </w:rPr>
      </w:pPr>
      <w:r>
        <w:rPr>
          <w:rStyle w:val="FootnoteReference"/>
        </w:rPr>
        <w:footnoteRef/>
      </w:r>
      <w:r>
        <w:rPr>
          <w:rFonts w:hint="eastAsia"/>
        </w:rPr>
        <w:t xml:space="preserve"> </w:t>
      </w:r>
      <w:r>
        <w:rPr>
          <w:rFonts w:hint="eastAsia"/>
        </w:rPr>
        <w:t>如不适用，在相应</w:t>
      </w:r>
      <w:r>
        <w:t>项目</w:t>
      </w:r>
      <w:r>
        <w:rPr>
          <w:rFonts w:hint="eastAsia"/>
        </w:rPr>
        <w:t>中填列“—”</w:t>
      </w:r>
      <w:r>
        <w:t>。</w:t>
      </w:r>
      <w:r>
        <w:rPr>
          <w:rFonts w:hint="eastAsia"/>
        </w:rPr>
        <w:t>如</w:t>
      </w:r>
      <w:r>
        <w:rPr>
          <w:rFonts w:ascii="宋体" w:hAnsi="宋体" w:hint="eastAsia"/>
        </w:rPr>
        <w:t>报告期内基础设施基金基金经理</w:t>
      </w:r>
      <w:r>
        <w:rPr>
          <w:rFonts w:ascii="宋体" w:hAnsi="宋体" w:hint="eastAsia"/>
        </w:rPr>
        <w:t>职位无变化，只</w:t>
      </w:r>
      <w:r>
        <w:rPr>
          <w:rFonts w:ascii="宋体" w:hAnsi="宋体"/>
        </w:rPr>
        <w:t>需</w:t>
      </w:r>
      <w:r>
        <w:rPr>
          <w:rFonts w:ascii="宋体" w:hAnsi="宋体" w:hint="eastAsia"/>
        </w:rPr>
        <w:t>填</w:t>
      </w:r>
      <w:r>
        <w:rPr>
          <w:rFonts w:ascii="宋体" w:hAnsi="宋体"/>
        </w:rPr>
        <w:t>列</w:t>
      </w:r>
      <w:r>
        <w:rPr>
          <w:rFonts w:ascii="宋体" w:hAnsi="宋体" w:hint="eastAsia"/>
        </w:rPr>
        <w:t>任职日期，离任日期填列“—”。</w:t>
      </w:r>
    </w:p>
  </w:footnote>
  <w:footnote w:id="407">
    <w:p w14:paraId="4C134BE6" w14:textId="77777777" w:rsidR="00000000" w:rsidRDefault="007478C2">
      <w:pPr>
        <w:pStyle w:val="FootnoteText"/>
      </w:pPr>
      <w:r>
        <w:rPr>
          <w:rStyle w:val="FootnoteReference"/>
        </w:rPr>
        <w:footnoteRef/>
      </w:r>
      <w:r>
        <w:rPr>
          <w:rFonts w:hint="eastAsia"/>
        </w:rPr>
        <w:t xml:space="preserve"> </w:t>
      </w:r>
      <w:r>
        <w:rPr>
          <w:rFonts w:hint="eastAsia"/>
        </w:rPr>
        <w:t>应在表下</w:t>
      </w:r>
      <w:r>
        <w:t>标注说明</w:t>
      </w:r>
      <w:r>
        <w:rPr>
          <w:rFonts w:hint="eastAsia"/>
        </w:rPr>
        <w:t>基础设施项目运营或投资管理年限的计算标准。</w:t>
      </w:r>
    </w:p>
  </w:footnote>
  <w:footnote w:id="408">
    <w:p w14:paraId="1B53A095" w14:textId="77777777" w:rsidR="00000000" w:rsidRDefault="007478C2">
      <w:pPr>
        <w:pStyle w:val="FootnoteText"/>
      </w:pPr>
      <w:r>
        <w:rPr>
          <w:rStyle w:val="FootnoteReference"/>
        </w:rPr>
        <w:footnoteRef/>
      </w:r>
      <w:r>
        <w:rPr>
          <w:rFonts w:hint="eastAsia"/>
        </w:rPr>
        <w:t xml:space="preserve"> </w:t>
      </w:r>
      <w:r>
        <w:rPr>
          <w:rFonts w:hint="eastAsia"/>
        </w:rPr>
        <w:t>列举基础设施基金基金经理曾</w:t>
      </w:r>
      <w:r>
        <w:t>参与</w:t>
      </w:r>
      <w:r>
        <w:rPr>
          <w:rFonts w:hint="eastAsia"/>
        </w:rPr>
        <w:t>运营或投资管理的基础设施项目名称</w:t>
      </w:r>
      <w:r>
        <w:t>与类型。</w:t>
      </w:r>
    </w:p>
  </w:footnote>
  <w:footnote w:id="409">
    <w:p w14:paraId="7244286D" w14:textId="77777777" w:rsidR="00000000" w:rsidRDefault="007478C2">
      <w:pPr>
        <w:pStyle w:val="FootnoteText"/>
        <w:rPr>
          <w:sz w:val="21"/>
        </w:rPr>
      </w:pPr>
      <w:r>
        <w:rPr>
          <w:rStyle w:val="FootnoteReference"/>
        </w:rPr>
        <w:footnoteRef/>
      </w:r>
      <w:r>
        <w:rPr>
          <w:rFonts w:hint="eastAsia"/>
        </w:rPr>
        <w:t xml:space="preserve"> </w:t>
      </w:r>
      <w:r>
        <w:rPr>
          <w:rFonts w:hint="eastAsia"/>
        </w:rPr>
        <w:t>此处可对基础设施基金基金经理</w:t>
      </w:r>
      <w:r>
        <w:t>的学历、获得的相关业务资格、</w:t>
      </w:r>
      <w:r>
        <w:rPr>
          <w:rFonts w:hint="eastAsia"/>
        </w:rPr>
        <w:t>过往的相关从业经历等进行简要说明。</w:t>
      </w:r>
    </w:p>
  </w:footnote>
  <w:footnote w:id="410">
    <w:p w14:paraId="3BCFD58F" w14:textId="77777777" w:rsidR="00000000" w:rsidRDefault="007478C2">
      <w:pPr>
        <w:pStyle w:val="FootnoteText"/>
      </w:pPr>
      <w:r>
        <w:rPr>
          <w:rStyle w:val="FootnoteReference"/>
        </w:rPr>
        <w:footnoteRef/>
      </w:r>
      <w:r>
        <w:rPr>
          <w:rFonts w:hint="eastAsia"/>
        </w:rPr>
        <w:t xml:space="preserve"> </w:t>
      </w:r>
      <w:r>
        <w:rPr>
          <w:rFonts w:hint="eastAsia"/>
        </w:rPr>
        <w:t>对于报告期末未离任</w:t>
      </w:r>
      <w:r>
        <w:t>，</w:t>
      </w:r>
      <w:r>
        <w:rPr>
          <w:rFonts w:hint="eastAsia"/>
        </w:rPr>
        <w:t>但在报告期末至报告批准送出日之间离任的人员，离任日期填“－”，并在表下</w:t>
      </w:r>
      <w:r>
        <w:t>标注说明相关</w:t>
      </w:r>
      <w:r>
        <w:rPr>
          <w:rFonts w:hint="eastAsia"/>
        </w:rPr>
        <w:t>离任信息。</w:t>
      </w:r>
    </w:p>
  </w:footnote>
  <w:footnote w:id="411">
    <w:p w14:paraId="2F40A172" w14:textId="77777777" w:rsidR="00000000" w:rsidRDefault="007478C2">
      <w:pPr>
        <w:pStyle w:val="FootnoteText"/>
        <w:rPr>
          <w:rFonts w:ascii="等线" w:hAnsi="等线"/>
        </w:rPr>
      </w:pPr>
      <w:r>
        <w:rPr>
          <w:rStyle w:val="FootnoteReference"/>
        </w:rPr>
        <w:footnoteRef/>
      </w:r>
      <w:r>
        <w:rPr>
          <w:rFonts w:ascii="等线" w:hAnsi="等线" w:hint="eastAsia"/>
        </w:rPr>
        <w:t xml:space="preserve"> </w:t>
      </w:r>
      <w:r>
        <w:rPr>
          <w:rFonts w:ascii="等线" w:hAnsi="等线" w:hint="eastAsia"/>
        </w:rPr>
        <w:t>如本基金基金经理兼任私募资产管理计划投资经理，应填列本表</w:t>
      </w:r>
      <w:r>
        <w:rPr>
          <w:rFonts w:ascii="等线" w:hAnsi="等线"/>
        </w:rPr>
        <w:t>格</w:t>
      </w:r>
      <w:r>
        <w:rPr>
          <w:rFonts w:ascii="等线" w:hAnsi="等线" w:hint="eastAsia"/>
        </w:rPr>
        <w:t>。</w:t>
      </w:r>
    </w:p>
  </w:footnote>
  <w:footnote w:id="412">
    <w:p w14:paraId="5D7E6BBA" w14:textId="77777777" w:rsidR="00000000" w:rsidRDefault="007478C2">
      <w:pPr>
        <w:pStyle w:val="FootnoteText"/>
        <w:rPr>
          <w:rFonts w:ascii="等线" w:hAnsi="等线"/>
        </w:rPr>
      </w:pPr>
      <w:r>
        <w:rPr>
          <w:rStyle w:val="FootnoteReference"/>
        </w:rPr>
        <w:footnoteRef/>
      </w:r>
      <w:r>
        <w:rPr>
          <w:rFonts w:ascii="等线" w:hAnsi="等线" w:hint="eastAsia"/>
        </w:rPr>
        <w:t xml:space="preserve"> </w:t>
      </w:r>
      <w:r>
        <w:rPr>
          <w:rFonts w:ascii="等线" w:hAnsi="等线" w:hint="eastAsia"/>
        </w:rPr>
        <w:t>本项填列首次开始管理本类产品的时间。</w:t>
      </w:r>
    </w:p>
  </w:footnote>
  <w:footnote w:id="413">
    <w:p w14:paraId="55F7AC30" w14:textId="77777777" w:rsidR="00000000" w:rsidRDefault="007478C2">
      <w:pPr>
        <w:pStyle w:val="FootnoteText"/>
        <w:rPr>
          <w:rFonts w:ascii="等线" w:hAnsi="等线"/>
        </w:rPr>
      </w:pPr>
      <w:r>
        <w:rPr>
          <w:rStyle w:val="FootnoteReference"/>
        </w:rPr>
        <w:footnoteRef/>
      </w:r>
      <w:r>
        <w:rPr>
          <w:rFonts w:ascii="等线" w:hAnsi="等线" w:hint="eastAsia"/>
        </w:rPr>
        <w:t xml:space="preserve"> </w:t>
      </w:r>
      <w:r>
        <w:rPr>
          <w:rFonts w:ascii="等线" w:hAnsi="等线" w:hint="eastAsia"/>
        </w:rPr>
        <w:t>含本基金。</w:t>
      </w:r>
    </w:p>
  </w:footnote>
  <w:footnote w:id="414">
    <w:p w14:paraId="1995A3AD" w14:textId="77777777" w:rsidR="00000000" w:rsidRDefault="007478C2">
      <w:pPr>
        <w:pStyle w:val="FootnoteText"/>
      </w:pPr>
      <w:r>
        <w:rPr>
          <w:rStyle w:val="FootnoteReference"/>
        </w:rPr>
        <w:footnoteRef/>
      </w:r>
      <w:r>
        <w:rPr>
          <w:rFonts w:ascii="等线" w:hAnsi="等线" w:hint="eastAsia"/>
        </w:rPr>
        <w:t xml:space="preserve"> </w:t>
      </w:r>
      <w:r>
        <w:rPr>
          <w:rFonts w:ascii="等线" w:hAnsi="等线" w:hint="eastAsia"/>
        </w:rPr>
        <w:t>本项包括管理的委托人为商业银行公募理财产品的单一资产管理计划。</w:t>
      </w:r>
    </w:p>
  </w:footnote>
  <w:footnote w:id="415">
    <w:p w14:paraId="1CB4EF74" w14:textId="77777777" w:rsidR="00000000" w:rsidRDefault="007478C2">
      <w:pPr>
        <w:pStyle w:val="FootnoteText"/>
        <w:rPr>
          <w:rFonts w:ascii="等线" w:hAnsi="等线"/>
        </w:rPr>
      </w:pPr>
      <w:r>
        <w:rPr>
          <w:rStyle w:val="FootnoteReference"/>
        </w:rPr>
        <w:footnoteRef/>
      </w:r>
      <w:r>
        <w:rPr>
          <w:rFonts w:ascii="等线" w:hAnsi="等线" w:hint="eastAsia"/>
        </w:rPr>
        <w:t xml:space="preserve"> </w:t>
      </w:r>
      <w:r>
        <w:rPr>
          <w:rFonts w:ascii="等线" w:hAnsi="等线" w:hint="eastAsia"/>
        </w:rPr>
        <w:t>含本基金。</w:t>
      </w:r>
    </w:p>
  </w:footnote>
  <w:footnote w:id="416">
    <w:p w14:paraId="6452F32E" w14:textId="77777777" w:rsidR="00000000" w:rsidRDefault="007478C2">
      <w:pPr>
        <w:pStyle w:val="FootnoteText"/>
      </w:pPr>
      <w:r>
        <w:rPr>
          <w:rStyle w:val="FootnoteReference"/>
        </w:rPr>
        <w:footnoteRef/>
      </w:r>
      <w:r>
        <w:rPr>
          <w:rFonts w:ascii="等线" w:hAnsi="等线" w:hint="eastAsia"/>
        </w:rPr>
        <w:t xml:space="preserve"> </w:t>
      </w:r>
      <w:r>
        <w:rPr>
          <w:rFonts w:ascii="等线" w:hAnsi="等线" w:hint="eastAsia"/>
        </w:rPr>
        <w:t>本项包括管理的委托人为商业银行公募理财产品的单一资产管理计划。</w:t>
      </w:r>
    </w:p>
  </w:footnote>
  <w:footnote w:id="417">
    <w:p w14:paraId="5D4814D5" w14:textId="77777777" w:rsidR="00000000" w:rsidRDefault="007478C2">
      <w:pPr>
        <w:pStyle w:val="FootnoteText"/>
      </w:pPr>
      <w:r>
        <w:rPr>
          <w:rStyle w:val="FootnoteReference"/>
        </w:rPr>
        <w:footnoteRef/>
      </w:r>
      <w:r>
        <w:rPr>
          <w:rFonts w:hint="eastAsia"/>
        </w:rPr>
        <w:t xml:space="preserve"> </w:t>
      </w:r>
      <w:r>
        <w:rPr>
          <w:rFonts w:hint="eastAsia"/>
        </w:rPr>
        <w:t>如本基金基金</w:t>
      </w:r>
      <w:r>
        <w:t>经理在报告</w:t>
      </w:r>
      <w:r>
        <w:rPr>
          <w:rFonts w:hint="eastAsia"/>
        </w:rPr>
        <w:t>期</w:t>
      </w:r>
      <w:r>
        <w:t>内曾</w:t>
      </w:r>
      <w:r>
        <w:rPr>
          <w:rFonts w:hint="eastAsia"/>
        </w:rPr>
        <w:t>兼任</w:t>
      </w:r>
      <w:r>
        <w:t>私募</w:t>
      </w:r>
      <w:r>
        <w:rPr>
          <w:rFonts w:hint="eastAsia"/>
        </w:rPr>
        <w:t>资产</w:t>
      </w:r>
      <w:r>
        <w:t>管理计划投资经理</w:t>
      </w:r>
      <w:r>
        <w:rPr>
          <w:rFonts w:hint="eastAsia"/>
        </w:rPr>
        <w:t>但</w:t>
      </w:r>
      <w:r>
        <w:t>报告</w:t>
      </w:r>
      <w:r>
        <w:rPr>
          <w:rFonts w:hint="eastAsia"/>
        </w:rPr>
        <w:t>期末已离任</w:t>
      </w:r>
      <w:r>
        <w:t>，</w:t>
      </w:r>
      <w:r>
        <w:rPr>
          <w:rFonts w:hint="eastAsia"/>
        </w:rPr>
        <w:t>应注明基金经理</w:t>
      </w:r>
      <w:r>
        <w:t>在报告</w:t>
      </w:r>
      <w:r>
        <w:rPr>
          <w:rFonts w:hint="eastAsia"/>
        </w:rPr>
        <w:t>期内</w:t>
      </w:r>
      <w:r>
        <w:t>管理产品的情况</w:t>
      </w:r>
      <w:r>
        <w:rPr>
          <w:rFonts w:hint="eastAsia"/>
        </w:rPr>
        <w:t>，</w:t>
      </w:r>
      <w:r>
        <w:t>包括</w:t>
      </w:r>
      <w:r>
        <w:rPr>
          <w:rFonts w:hint="eastAsia"/>
        </w:rPr>
        <w:t>产品</w:t>
      </w:r>
      <w:r>
        <w:t>类型</w:t>
      </w:r>
      <w:r>
        <w:rPr>
          <w:rFonts w:hint="eastAsia"/>
        </w:rPr>
        <w:t>、</w:t>
      </w:r>
      <w:r>
        <w:t>数量、基金经理离任时间等。</w:t>
      </w:r>
    </w:p>
  </w:footnote>
  <w:footnote w:id="418">
    <w:p w14:paraId="31542983" w14:textId="77777777" w:rsidR="00000000" w:rsidRDefault="007478C2">
      <w:pPr>
        <w:pStyle w:val="FootnoteText"/>
        <w:rPr>
          <w:color w:val="FF0000"/>
        </w:rPr>
      </w:pPr>
      <w:r>
        <w:rPr>
          <w:rStyle w:val="FootnoteReference"/>
        </w:rPr>
        <w:footnoteRef/>
      </w:r>
      <w:r>
        <w:t xml:space="preserve"> </w:t>
      </w:r>
      <w:r>
        <w:rPr>
          <w:rFonts w:ascii="宋体" w:hAnsi="宋体" w:hint="eastAsia"/>
        </w:rPr>
        <w:t>本项适用于年度报告，中期报告不填列。本基金基金经理兼任私募资产管理计划投资经理的，应披露该项。具体应说明基金经理薪酬激励是否存在与私募资产管理计划浮动管理费或产品业绩表现挂钩的情</w:t>
      </w:r>
      <w:r>
        <w:rPr>
          <w:rFonts w:ascii="宋体" w:hAnsi="宋体" w:hint="eastAsia"/>
        </w:rPr>
        <w:t>况，如不存在请明确说明，如存在还应说明薪酬激励部分的计算方法。</w:t>
      </w:r>
    </w:p>
  </w:footnote>
  <w:footnote w:id="419">
    <w:p w14:paraId="04C96348" w14:textId="77777777" w:rsidR="00000000" w:rsidRDefault="007478C2">
      <w:pPr>
        <w:pStyle w:val="FootnoteText"/>
      </w:pPr>
      <w:r>
        <w:rPr>
          <w:rStyle w:val="FootnoteReference"/>
        </w:rPr>
        <w:footnoteRef/>
      </w:r>
      <w:r>
        <w:rPr>
          <w:rFonts w:hint="eastAsia"/>
        </w:rPr>
        <w:t xml:space="preserve"> </w:t>
      </w:r>
      <w:r>
        <w:rPr>
          <w:rFonts w:hint="eastAsia"/>
        </w:rPr>
        <w:t>如报告期内</w:t>
      </w:r>
      <w:r>
        <w:t>基金</w:t>
      </w:r>
      <w:r>
        <w:rPr>
          <w:rFonts w:hint="eastAsia"/>
        </w:rPr>
        <w:t>存在违反法规或合同的情况，应披露违反的具体情况及原因、管理人采取的整改措施（包括制度和流程的调整、对责任人的追究等）等。</w:t>
      </w:r>
    </w:p>
  </w:footnote>
  <w:footnote w:id="420">
    <w:p w14:paraId="3CF268B8" w14:textId="77777777" w:rsidR="00000000" w:rsidRDefault="007478C2">
      <w:pPr>
        <w:pStyle w:val="FootnoteText"/>
      </w:pPr>
      <w:r>
        <w:rPr>
          <w:rStyle w:val="FootnoteReference"/>
        </w:rPr>
        <w:footnoteRef/>
      </w:r>
      <w:r>
        <w:t xml:space="preserve"> </w:t>
      </w:r>
      <w:r>
        <w:t>本节</w:t>
      </w:r>
      <w:r>
        <w:rPr>
          <w:rFonts w:hint="eastAsia"/>
        </w:rPr>
        <w:t>披露</w:t>
      </w:r>
      <w:r>
        <w:t>管理人对报告期内基金收益分配的考虑及合规情况说明。</w:t>
      </w:r>
    </w:p>
  </w:footnote>
  <w:footnote w:id="421">
    <w:p w14:paraId="3AA83116" w14:textId="77777777" w:rsidR="00000000" w:rsidRDefault="007478C2">
      <w:pPr>
        <w:pStyle w:val="FootnoteText"/>
      </w:pPr>
      <w:r>
        <w:rPr>
          <w:rStyle w:val="FootnoteReference"/>
        </w:rPr>
        <w:footnoteRef/>
      </w:r>
      <w:r>
        <w:rPr>
          <w:rFonts w:hint="eastAsia"/>
        </w:rPr>
        <w:t xml:space="preserve"> </w:t>
      </w:r>
      <w:r>
        <w:t>本节</w:t>
      </w:r>
      <w:r>
        <w:rPr>
          <w:rFonts w:hint="eastAsia"/>
        </w:rPr>
        <w:t>主要</w:t>
      </w:r>
      <w:r>
        <w:t>披露报告期内</w:t>
      </w:r>
      <w:r>
        <w:rPr>
          <w:rFonts w:hint="eastAsia"/>
        </w:rPr>
        <w:t>基金管理人关于关联交易及利益冲突、利益输送等风险防范机制的建设情况。</w:t>
      </w:r>
    </w:p>
  </w:footnote>
  <w:footnote w:id="422">
    <w:p w14:paraId="616FF574" w14:textId="77777777" w:rsidR="00000000" w:rsidRDefault="007478C2">
      <w:pPr>
        <w:pStyle w:val="FootnoteText"/>
      </w:pPr>
      <w:r>
        <w:rPr>
          <w:rStyle w:val="FootnoteReference"/>
        </w:rPr>
        <w:footnoteRef/>
      </w:r>
      <w:r>
        <w:rPr>
          <w:rFonts w:hint="eastAsia"/>
        </w:rPr>
        <w:t xml:space="preserve"> </w:t>
      </w:r>
      <w:r>
        <w:t>本节</w:t>
      </w:r>
      <w:r>
        <w:rPr>
          <w:rFonts w:hint="eastAsia"/>
        </w:rPr>
        <w:t>主要适用于年度报告，中期报告可不</w:t>
      </w:r>
      <w:r>
        <w:t>列示</w:t>
      </w:r>
      <w:r>
        <w:rPr>
          <w:rFonts w:hint="eastAsia"/>
        </w:rPr>
        <w:t>。</w:t>
      </w:r>
    </w:p>
  </w:footnote>
  <w:footnote w:id="423">
    <w:p w14:paraId="1F284287" w14:textId="77777777" w:rsidR="00000000" w:rsidRDefault="007478C2">
      <w:pPr>
        <w:pStyle w:val="FootnoteText"/>
      </w:pPr>
      <w:r>
        <w:rPr>
          <w:rStyle w:val="FootnoteReference"/>
        </w:rPr>
        <w:footnoteRef/>
      </w:r>
      <w:r>
        <w:rPr>
          <w:rFonts w:hint="eastAsia"/>
        </w:rPr>
        <w:t xml:space="preserve"> </w:t>
      </w:r>
      <w:r>
        <w:t>本节</w:t>
      </w:r>
      <w:r>
        <w:rPr>
          <w:rFonts w:hint="eastAsia"/>
        </w:rPr>
        <w:t>适用于当期财务会计报告被会计师事务所出具非标准审计报告的年度报告</w:t>
      </w:r>
      <w:r>
        <w:t>。</w:t>
      </w:r>
      <w:r>
        <w:rPr>
          <w:rFonts w:hint="eastAsia"/>
        </w:rPr>
        <w:t>如会计师事务所对当期财务会计</w:t>
      </w:r>
      <w:r>
        <w:rPr>
          <w:rFonts w:hint="eastAsia"/>
        </w:rPr>
        <w:t>报告出具标准审计报告，</w:t>
      </w:r>
      <w:r>
        <w:t>本节</w:t>
      </w:r>
      <w:r>
        <w:rPr>
          <w:rFonts w:hint="eastAsia"/>
        </w:rPr>
        <w:t>可不列示。</w:t>
      </w:r>
    </w:p>
  </w:footnote>
  <w:footnote w:id="424">
    <w:p w14:paraId="668CF149" w14:textId="77777777" w:rsidR="00000000" w:rsidRDefault="007478C2">
      <w:pPr>
        <w:pStyle w:val="FootnoteText"/>
      </w:pPr>
      <w:r>
        <w:rPr>
          <w:rStyle w:val="FootnoteReference"/>
        </w:rPr>
        <w:footnoteRef/>
      </w:r>
      <w:r>
        <w:rPr>
          <w:rFonts w:hint="eastAsia"/>
        </w:rPr>
        <w:t xml:space="preserve"> </w:t>
      </w:r>
      <w:r>
        <w:rPr>
          <w:rFonts w:hint="eastAsia"/>
        </w:rPr>
        <w:t>如报告期内</w:t>
      </w:r>
      <w:r>
        <w:t>基金</w:t>
      </w:r>
      <w:r>
        <w:rPr>
          <w:rFonts w:hint="eastAsia"/>
        </w:rPr>
        <w:t>存在违反法规或合同的情况，应披露具体违反情况及原因、托管人采取的措施及管理人的改进情况等。</w:t>
      </w:r>
    </w:p>
  </w:footnote>
  <w:footnote w:id="425">
    <w:p w14:paraId="481158DB" w14:textId="77777777" w:rsidR="00000000" w:rsidRDefault="007478C2">
      <w:pPr>
        <w:pStyle w:val="FootnoteText"/>
      </w:pPr>
      <w:r>
        <w:rPr>
          <w:rStyle w:val="FootnoteReference"/>
        </w:rPr>
        <w:footnoteRef/>
      </w:r>
      <w:r>
        <w:rPr>
          <w:rFonts w:hint="eastAsia"/>
        </w:rPr>
        <w:t xml:space="preserve"> </w:t>
      </w:r>
      <w:r>
        <w:t>本章</w:t>
      </w:r>
      <w:r>
        <w:rPr>
          <w:rFonts w:hint="eastAsia"/>
        </w:rPr>
        <w:t>适用于年度报告，中期报告</w:t>
      </w:r>
      <w:r>
        <w:t>可</w:t>
      </w:r>
      <w:r>
        <w:rPr>
          <w:rFonts w:hint="eastAsia"/>
        </w:rPr>
        <w:t>不填列。</w:t>
      </w:r>
    </w:p>
  </w:footnote>
  <w:footnote w:id="426">
    <w:p w14:paraId="5C8AB381" w14:textId="77777777" w:rsidR="00000000" w:rsidRDefault="007478C2">
      <w:pPr>
        <w:pStyle w:val="FootnoteText"/>
      </w:pPr>
      <w:r>
        <w:rPr>
          <w:rStyle w:val="FootnoteReference"/>
        </w:rPr>
        <w:footnoteRef/>
      </w:r>
      <w:r>
        <w:rPr>
          <w:rFonts w:hint="eastAsia"/>
        </w:rPr>
        <w:t xml:space="preserve"> </w:t>
      </w:r>
      <w:r>
        <w:t>本章</w:t>
      </w:r>
      <w:r>
        <w:rPr>
          <w:rFonts w:hint="eastAsia"/>
        </w:rPr>
        <w:t>适用于年度报告，中期报告</w:t>
      </w:r>
      <w:r>
        <w:t>可</w:t>
      </w:r>
      <w:r>
        <w:rPr>
          <w:rFonts w:hint="eastAsia"/>
        </w:rPr>
        <w:t>不填列</w:t>
      </w:r>
      <w:r>
        <w:t>。如</w:t>
      </w:r>
      <w:r>
        <w:rPr>
          <w:rFonts w:hint="eastAsia"/>
        </w:rPr>
        <w:t>基金管理人</w:t>
      </w:r>
      <w:r>
        <w:t>未聘请</w:t>
      </w:r>
      <w:r>
        <w:rPr>
          <w:rFonts w:hint="eastAsia"/>
        </w:rPr>
        <w:t>外部管理</w:t>
      </w:r>
      <w:r>
        <w:t>机构</w:t>
      </w:r>
      <w:r>
        <w:rPr>
          <w:rFonts w:hint="eastAsia"/>
        </w:rPr>
        <w:t>运营</w:t>
      </w:r>
      <w:r>
        <w:t>基础设施项目，本章</w:t>
      </w:r>
      <w:r>
        <w:rPr>
          <w:rFonts w:hint="eastAsia"/>
        </w:rPr>
        <w:t>不需填列</w:t>
      </w:r>
      <w:r>
        <w:t>。</w:t>
      </w:r>
    </w:p>
  </w:footnote>
  <w:footnote w:id="427">
    <w:p w14:paraId="501555EC" w14:textId="77777777" w:rsidR="00000000" w:rsidRDefault="007478C2">
      <w:pPr>
        <w:pStyle w:val="FootnoteText"/>
      </w:pPr>
      <w:r>
        <w:rPr>
          <w:rStyle w:val="FootnoteReference"/>
        </w:rPr>
        <w:footnoteRef/>
      </w:r>
      <w:r>
        <w:rPr>
          <w:rFonts w:hint="eastAsia"/>
        </w:rPr>
        <w:t xml:space="preserve"> </w:t>
      </w:r>
      <w:r>
        <w:t>本章</w:t>
      </w:r>
      <w:r>
        <w:rPr>
          <w:rFonts w:hint="eastAsia"/>
        </w:rPr>
        <w:t>主要适用于当期财务会计报告经会计师事务所审计的年度报告</w:t>
      </w:r>
      <w:r>
        <w:t>。本章包括三节</w:t>
      </w:r>
      <w:r>
        <w:rPr>
          <w:rFonts w:hint="eastAsia"/>
        </w:rPr>
        <w:t>，为便于统计分析，编制实例文档时</w:t>
      </w:r>
      <w:r>
        <w:t>，应</w:t>
      </w:r>
      <w:r>
        <w:rPr>
          <w:rFonts w:hint="eastAsia"/>
        </w:rPr>
        <w:t>按</w:t>
      </w:r>
      <w:r>
        <w:t>三节</w:t>
      </w:r>
      <w:r>
        <w:rPr>
          <w:rFonts w:hint="eastAsia"/>
        </w:rPr>
        <w:t>分别填列，实际披露时，直接按</w:t>
      </w:r>
      <w:r>
        <w:t>10</w:t>
      </w:r>
      <w:r>
        <w:rPr>
          <w:rFonts w:hint="eastAsia"/>
        </w:rPr>
        <w:t>.2</w:t>
      </w:r>
      <w:r>
        <w:t>和</w:t>
      </w:r>
      <w:r>
        <w:t>10.3</w:t>
      </w:r>
      <w:r>
        <w:rPr>
          <w:rFonts w:hint="eastAsia"/>
        </w:rPr>
        <w:t>列示审计报告。</w:t>
      </w:r>
    </w:p>
  </w:footnote>
  <w:footnote w:id="428">
    <w:p w14:paraId="5D8E1473" w14:textId="77777777" w:rsidR="00000000" w:rsidRDefault="007478C2">
      <w:pPr>
        <w:pStyle w:val="FootnoteText"/>
      </w:pPr>
      <w:r>
        <w:rPr>
          <w:rStyle w:val="FootnoteReference"/>
        </w:rPr>
        <w:footnoteRef/>
      </w:r>
      <w:r>
        <w:rPr>
          <w:rFonts w:hint="eastAsia"/>
        </w:rPr>
        <w:t xml:space="preserve"> </w:t>
      </w:r>
      <w:r>
        <w:rPr>
          <w:rFonts w:hint="eastAsia"/>
        </w:rPr>
        <w:t>此处填列“是”或“否”，如填列</w:t>
      </w:r>
      <w:r>
        <w:rPr>
          <w:rFonts w:hint="eastAsia"/>
        </w:rPr>
        <w:t>“否”，</w:t>
      </w:r>
      <w:r>
        <w:t>10</w:t>
      </w:r>
      <w:r>
        <w:rPr>
          <w:rFonts w:hint="eastAsia"/>
        </w:rPr>
        <w:t>.1</w:t>
      </w:r>
      <w:r>
        <w:rPr>
          <w:rFonts w:hint="eastAsia"/>
        </w:rPr>
        <w:t>和</w:t>
      </w:r>
      <w:r>
        <w:t>10</w:t>
      </w:r>
      <w:r>
        <w:rPr>
          <w:rFonts w:hint="eastAsia"/>
        </w:rPr>
        <w:t>.2</w:t>
      </w:r>
      <w:r>
        <w:rPr>
          <w:rFonts w:hint="eastAsia"/>
        </w:rPr>
        <w:t>其他项目均不</w:t>
      </w:r>
      <w:r>
        <w:t>需</w:t>
      </w:r>
      <w:r>
        <w:rPr>
          <w:rFonts w:hint="eastAsia"/>
        </w:rPr>
        <w:t>填列。</w:t>
      </w:r>
    </w:p>
  </w:footnote>
  <w:footnote w:id="429">
    <w:p w14:paraId="2EB37830" w14:textId="77777777" w:rsidR="00000000" w:rsidRDefault="007478C2">
      <w:pPr>
        <w:pStyle w:val="FootnoteText"/>
      </w:pPr>
      <w:r>
        <w:rPr>
          <w:rStyle w:val="FootnoteReference"/>
        </w:rPr>
        <w:footnoteRef/>
      </w:r>
      <w:r>
        <w:rPr>
          <w:rFonts w:hint="eastAsia"/>
        </w:rPr>
        <w:t xml:space="preserve"> </w:t>
      </w:r>
      <w:r>
        <w:rPr>
          <w:rFonts w:hint="eastAsia"/>
        </w:rPr>
        <w:t>此处可填列以下审计意见类型：标准无保留意见、带强调事项段的无保留意见、保留意见、否定意见和无法表示意见。</w:t>
      </w:r>
    </w:p>
  </w:footnote>
  <w:footnote w:id="430">
    <w:p w14:paraId="36169F4E" w14:textId="77777777" w:rsidR="00000000" w:rsidRDefault="007478C2">
      <w:pPr>
        <w:pStyle w:val="FootnoteText"/>
      </w:pPr>
      <w:r>
        <w:rPr>
          <w:rStyle w:val="FootnoteReference"/>
        </w:rPr>
        <w:footnoteRef/>
      </w:r>
      <w:r>
        <w:rPr>
          <w:rFonts w:hint="eastAsia"/>
        </w:rPr>
        <w:t xml:space="preserve"> </w:t>
      </w:r>
      <w:r>
        <w:rPr>
          <w:rFonts w:hint="eastAsia"/>
        </w:rPr>
        <w:t>此处分别填列注册会计师的姓名。</w:t>
      </w:r>
    </w:p>
  </w:footnote>
  <w:footnote w:id="431">
    <w:p w14:paraId="1CEA5352" w14:textId="77777777" w:rsidR="00000000" w:rsidRDefault="007478C2">
      <w:pPr>
        <w:pStyle w:val="FootnoteText"/>
      </w:pPr>
      <w:r>
        <w:rPr>
          <w:rStyle w:val="FootnoteReference"/>
        </w:rPr>
        <w:footnoteRef/>
      </w:r>
      <w:r>
        <w:rPr>
          <w:rFonts w:ascii="宋体" w:hAnsi="宋体" w:hint="eastAsia"/>
          <w:kern w:val="0"/>
        </w:rPr>
        <w:t xml:space="preserve"> </w:t>
      </w:r>
      <w:r>
        <w:rPr>
          <w:rFonts w:ascii="宋体" w:hAnsi="宋体" w:hint="eastAsia"/>
          <w:kern w:val="0"/>
        </w:rPr>
        <w:t>如</w:t>
      </w:r>
      <w:r>
        <w:rPr>
          <w:rFonts w:ascii="宋体" w:hAnsi="宋体"/>
          <w:kern w:val="0"/>
        </w:rPr>
        <w:t>中期财务报告</w:t>
      </w:r>
      <w:r>
        <w:rPr>
          <w:rFonts w:ascii="宋体" w:hAnsi="宋体" w:hint="eastAsia"/>
          <w:kern w:val="0"/>
        </w:rPr>
        <w:t>未经会计师事务所审计，标题应调整为“</w:t>
      </w:r>
      <w:r>
        <w:rPr>
          <w:rFonts w:ascii="宋体" w:hAnsi="宋体"/>
          <w:kern w:val="0"/>
        </w:rPr>
        <w:t>中期财务报告</w:t>
      </w:r>
      <w:r>
        <w:rPr>
          <w:rFonts w:ascii="宋体" w:hAnsi="宋体" w:hint="eastAsia"/>
          <w:kern w:val="0"/>
        </w:rPr>
        <w:t>（未经审计）”</w:t>
      </w:r>
      <w:r>
        <w:rPr>
          <w:rFonts w:ascii="宋体" w:hAnsi="宋体"/>
          <w:kern w:val="0"/>
        </w:rPr>
        <w:t>。</w:t>
      </w:r>
      <w:r>
        <w:rPr>
          <w:rFonts w:ascii="宋体" w:hAnsi="宋体" w:hint="eastAsia"/>
          <w:kern w:val="0"/>
        </w:rPr>
        <w:t>在</w:t>
      </w:r>
      <w:r>
        <w:rPr>
          <w:rFonts w:hint="eastAsia"/>
        </w:rPr>
        <w:t>表格中，对于有实际数值的项目，按精度要求四舍五入后填列，对于期末或当期无数值或不适用的项目，以“－”填列</w:t>
      </w:r>
      <w:r>
        <w:t>。</w:t>
      </w:r>
      <w:r>
        <w:rPr>
          <w:rFonts w:hint="eastAsia"/>
        </w:rPr>
        <w:t>相关数据一般保留至小数点后第二位，相关数据为负的（如资产负债表的未分配利润项），一般以负号“</w:t>
      </w:r>
      <w:r>
        <w:rPr>
          <w:rFonts w:hint="eastAsia"/>
        </w:rPr>
        <w:t>-</w:t>
      </w:r>
      <w:r>
        <w:rPr>
          <w:rFonts w:hint="eastAsia"/>
        </w:rPr>
        <w:t>”形式填列，涉及比例的项目，一般以</w:t>
      </w:r>
      <w:r>
        <w:rPr>
          <w:rFonts w:hint="eastAsia"/>
        </w:rPr>
        <w:t>百分数形式表示，并保留至小数点后第二位。</w:t>
      </w:r>
    </w:p>
  </w:footnote>
  <w:footnote w:id="432">
    <w:p w14:paraId="648B3E6A" w14:textId="77777777" w:rsidR="00000000" w:rsidRDefault="007478C2">
      <w:pPr>
        <w:pStyle w:val="FootnoteText"/>
      </w:pPr>
      <w:r>
        <w:rPr>
          <w:rStyle w:val="FootnoteReference"/>
        </w:rPr>
        <w:footnoteRef/>
      </w:r>
      <w:r>
        <w:rPr>
          <w:rFonts w:hint="eastAsia"/>
        </w:rPr>
        <w:t xml:space="preserve"> </w:t>
      </w:r>
      <w:r>
        <w:rPr>
          <w:rFonts w:hint="eastAsia"/>
        </w:rPr>
        <w:t>本项可</w:t>
      </w:r>
      <w:r>
        <w:t>视</w:t>
      </w:r>
      <w:r>
        <w:rPr>
          <w:rFonts w:hint="eastAsia"/>
        </w:rPr>
        <w:t>情况采用，即如</w:t>
      </w:r>
      <w:r>
        <w:t>无</w:t>
      </w:r>
      <w:r>
        <w:rPr>
          <w:rFonts w:hint="eastAsia"/>
        </w:rPr>
        <w:t>对报表项目的说明，本项可不列示。</w:t>
      </w:r>
    </w:p>
  </w:footnote>
  <w:footnote w:id="433">
    <w:p w14:paraId="4CE6493D" w14:textId="77777777" w:rsidR="00000000" w:rsidRDefault="007478C2">
      <w:pPr>
        <w:pStyle w:val="FootnoteText"/>
      </w:pPr>
      <w:r>
        <w:rPr>
          <w:rStyle w:val="FootnoteReference"/>
        </w:rPr>
        <w:footnoteRef/>
      </w:r>
      <w:r>
        <w:rPr>
          <w:rFonts w:hint="eastAsia"/>
        </w:rPr>
        <w:t xml:space="preserve"> </w:t>
      </w:r>
      <w:r>
        <w:rPr>
          <w:rFonts w:hint="eastAsia"/>
        </w:rPr>
        <w:t>对于报表及报表附注中涉及对比数据的项目，如为报告期内合同生效的基金，不需披露对比数据，但应在适当位置（如表下）予以说明，如为上年度合同生效的基金，当可比期间不完整时，也应在适当位置予以说明。</w:t>
      </w:r>
    </w:p>
  </w:footnote>
  <w:footnote w:id="434">
    <w:p w14:paraId="3994961B" w14:textId="77777777" w:rsidR="00000000" w:rsidRDefault="007478C2">
      <w:pPr>
        <w:pStyle w:val="FootnoteText"/>
        <w:rPr>
          <w:rFonts w:ascii="宋体" w:hAnsi="宋体"/>
        </w:rPr>
      </w:pPr>
      <w:r>
        <w:rPr>
          <w:rStyle w:val="FootnoteReference"/>
        </w:rPr>
        <w:footnoteRef/>
      </w:r>
      <w:r>
        <w:rPr>
          <w:rFonts w:ascii="宋体" w:hAnsi="宋体" w:hint="eastAsia"/>
        </w:rPr>
        <w:t xml:space="preserve"> </w:t>
      </w:r>
      <w:r>
        <w:rPr>
          <w:rFonts w:ascii="宋体" w:hAnsi="宋体" w:hint="eastAsia"/>
        </w:rPr>
        <w:t>如报告期不完整，应在此标注</w:t>
      </w:r>
      <w:r>
        <w:rPr>
          <w:rFonts w:ascii="宋体" w:hAnsi="宋体"/>
        </w:rPr>
        <w:t>说明</w:t>
      </w:r>
      <w:r>
        <w:rPr>
          <w:rFonts w:ascii="宋体" w:hAnsi="宋体" w:hint="eastAsia"/>
        </w:rPr>
        <w:t>实际报告期间</w:t>
      </w:r>
      <w:r>
        <w:rPr>
          <w:rFonts w:hint="eastAsia"/>
        </w:rPr>
        <w:t>，以及报告期不完整的原因</w:t>
      </w:r>
      <w:r>
        <w:rPr>
          <w:rFonts w:ascii="宋体" w:hAnsi="宋体" w:hint="eastAsia"/>
        </w:rPr>
        <w:t>（下同）。</w:t>
      </w:r>
      <w:r>
        <w:rPr>
          <w:rFonts w:hint="eastAsia"/>
        </w:rPr>
        <w:t>期末基金份额公允价值参考净值</w:t>
      </w:r>
      <w:r>
        <w:rPr>
          <w:rFonts w:hint="eastAsia"/>
        </w:rPr>
        <w:t>=</w:t>
      </w:r>
      <w:r>
        <w:t>（</w:t>
      </w:r>
      <w:r>
        <w:rPr>
          <w:rFonts w:hint="eastAsia"/>
        </w:rPr>
        <w:t>期末基金合并财务报表净资产</w:t>
      </w:r>
      <w:r>
        <w:rPr>
          <w:rFonts w:hint="eastAsia"/>
        </w:rPr>
        <w:t>-</w:t>
      </w:r>
      <w:r>
        <w:rPr>
          <w:rFonts w:hint="eastAsia"/>
        </w:rPr>
        <w:t>期末基础设施项目资产涉及科目的账面价值</w:t>
      </w:r>
      <w:r>
        <w:rPr>
          <w:rFonts w:hint="eastAsia"/>
        </w:rPr>
        <w:t>+</w:t>
      </w:r>
      <w:r>
        <w:rPr>
          <w:rFonts w:hint="eastAsia"/>
        </w:rPr>
        <w:t>期末基础设施项目资产评估价值</w:t>
      </w:r>
      <w:r>
        <w:t>）</w:t>
      </w:r>
      <w:r>
        <w:t>/</w:t>
      </w:r>
      <w:r>
        <w:rPr>
          <w:rFonts w:hint="eastAsia"/>
        </w:rPr>
        <w:t>基金总份额，</w:t>
      </w:r>
      <w:r>
        <w:t>前</w:t>
      </w:r>
      <w:r>
        <w:rPr>
          <w:rFonts w:hint="eastAsia"/>
        </w:rPr>
        <w:t>述项目均采用合并财务报表数据。</w:t>
      </w:r>
    </w:p>
  </w:footnote>
  <w:footnote w:id="435">
    <w:p w14:paraId="144F67B2" w14:textId="77777777" w:rsidR="00000000" w:rsidRDefault="007478C2">
      <w:pPr>
        <w:pStyle w:val="FootnoteText"/>
      </w:pPr>
      <w:r>
        <w:rPr>
          <w:rStyle w:val="FootnoteReference"/>
        </w:rPr>
        <w:footnoteRef/>
      </w:r>
      <w:r>
        <w:rPr>
          <w:rFonts w:hint="eastAsia"/>
        </w:rPr>
        <w:t xml:space="preserve"> </w:t>
      </w:r>
      <w:r>
        <w:rPr>
          <w:rFonts w:hint="eastAsia"/>
        </w:rPr>
        <w:t>本表</w:t>
      </w:r>
      <w:r>
        <w:t>格</w:t>
      </w:r>
      <w:r>
        <w:rPr>
          <w:rFonts w:hint="eastAsia"/>
        </w:rPr>
        <w:t>一、二、三、四、五、六、七项均需列示相关金额。</w:t>
      </w:r>
    </w:p>
  </w:footnote>
  <w:footnote w:id="436">
    <w:p w14:paraId="4549E1FE" w14:textId="77777777" w:rsidR="00000000" w:rsidRDefault="007478C2">
      <w:pPr>
        <w:pStyle w:val="FootnoteText"/>
      </w:pPr>
      <w:r>
        <w:rPr>
          <w:rStyle w:val="FootnoteReference"/>
        </w:rPr>
        <w:footnoteRef/>
      </w:r>
      <w:r>
        <w:rPr>
          <w:rFonts w:hint="eastAsia"/>
        </w:rPr>
        <w:t xml:space="preserve"> </w:t>
      </w:r>
      <w:r>
        <w:rPr>
          <w:rFonts w:hint="eastAsia"/>
        </w:rPr>
        <w:t>对于营业总成本</w:t>
      </w:r>
      <w:r>
        <w:t>项下</w:t>
      </w:r>
      <w:r>
        <w:rPr>
          <w:rFonts w:hint="eastAsia"/>
        </w:rPr>
        <w:t>各个</w:t>
      </w:r>
      <w:r>
        <w:t>子项</w:t>
      </w:r>
      <w:r>
        <w:rPr>
          <w:rFonts w:hint="eastAsia"/>
        </w:rPr>
        <w:t>，由于此处已有运算符号“减”，不需再以负号“</w:t>
      </w:r>
      <w:r>
        <w:rPr>
          <w:rFonts w:hint="eastAsia"/>
        </w:rPr>
        <w:t>-</w:t>
      </w:r>
      <w:r>
        <w:rPr>
          <w:rFonts w:hint="eastAsia"/>
        </w:rPr>
        <w:t>”列示。</w:t>
      </w:r>
    </w:p>
  </w:footnote>
  <w:footnote w:id="437">
    <w:p w14:paraId="3E6FAE4E" w14:textId="77777777" w:rsidR="00000000" w:rsidRDefault="007478C2">
      <w:pPr>
        <w:pStyle w:val="FootnoteText"/>
      </w:pPr>
      <w:r>
        <w:rPr>
          <w:rStyle w:val="FootnoteReference"/>
        </w:rPr>
        <w:footnoteRef/>
      </w:r>
      <w:r>
        <w:t xml:space="preserve"> </w:t>
      </w:r>
      <w:r>
        <w:rPr>
          <w:rFonts w:hint="eastAsia"/>
        </w:rPr>
        <w:t>本表</w:t>
      </w:r>
      <w:r>
        <w:t>格</w:t>
      </w:r>
      <w:r>
        <w:rPr>
          <w:rFonts w:hint="eastAsia"/>
        </w:rPr>
        <w:t>一、二、三、四、五、六项均需列示相关金额。</w:t>
      </w:r>
    </w:p>
  </w:footnote>
  <w:footnote w:id="438">
    <w:p w14:paraId="5D7EC8CA" w14:textId="77777777" w:rsidR="00000000" w:rsidRDefault="007478C2">
      <w:pPr>
        <w:pStyle w:val="FootnoteText"/>
      </w:pPr>
      <w:r>
        <w:rPr>
          <w:rStyle w:val="FootnoteReference"/>
        </w:rPr>
        <w:footnoteRef/>
      </w:r>
      <w:r>
        <w:rPr>
          <w:rFonts w:hint="eastAsia"/>
        </w:rPr>
        <w:t xml:space="preserve"> </w:t>
      </w:r>
      <w:r>
        <w:rPr>
          <w:rFonts w:hint="eastAsia"/>
        </w:rPr>
        <w:t>如报告期内</w:t>
      </w:r>
      <w:r>
        <w:t>基金一直处于封闭期</w:t>
      </w:r>
      <w:r>
        <w:rPr>
          <w:rFonts w:hint="eastAsia"/>
        </w:rPr>
        <w:t>，本项以“－”填列。</w:t>
      </w:r>
    </w:p>
  </w:footnote>
  <w:footnote w:id="439">
    <w:p w14:paraId="63E9E125" w14:textId="77777777" w:rsidR="00000000" w:rsidRDefault="007478C2">
      <w:pPr>
        <w:pStyle w:val="FootnoteText"/>
      </w:pPr>
      <w:r>
        <w:rPr>
          <w:rStyle w:val="FootnoteReference"/>
        </w:rPr>
        <w:footnoteRef/>
      </w:r>
      <w:r>
        <w:rPr>
          <w:rFonts w:hint="eastAsia"/>
        </w:rPr>
        <w:t xml:space="preserve"> </w:t>
      </w:r>
      <w:r>
        <w:rPr>
          <w:rFonts w:hint="eastAsia"/>
        </w:rPr>
        <w:t>如</w:t>
      </w:r>
      <w:r>
        <w:t>可比期间</w:t>
      </w:r>
      <w:r>
        <w:rPr>
          <w:rFonts w:hint="eastAsia"/>
        </w:rPr>
        <w:t>内</w:t>
      </w:r>
      <w:r>
        <w:t>基金一直处于封闭期</w:t>
      </w:r>
      <w:r>
        <w:rPr>
          <w:rFonts w:hint="eastAsia"/>
        </w:rPr>
        <w:t>，本项以“－”填列。</w:t>
      </w:r>
    </w:p>
  </w:footnote>
  <w:footnote w:id="440">
    <w:p w14:paraId="1E6F3AA2" w14:textId="77777777" w:rsidR="00000000" w:rsidRDefault="007478C2">
      <w:pPr>
        <w:pStyle w:val="FootnoteText"/>
      </w:pPr>
      <w:r>
        <w:rPr>
          <w:rStyle w:val="FootnoteReference"/>
        </w:rPr>
        <w:footnoteRef/>
      </w:r>
      <w:r>
        <w:rPr>
          <w:rFonts w:hint="eastAsia"/>
        </w:rPr>
        <w:t xml:space="preserve"> </w:t>
      </w:r>
      <w:r>
        <w:rPr>
          <w:rFonts w:hint="eastAsia"/>
        </w:rPr>
        <w:t>如报告期内</w:t>
      </w:r>
      <w:r>
        <w:t>基金一直处于封闭期</w:t>
      </w:r>
      <w:r>
        <w:rPr>
          <w:rFonts w:hint="eastAsia"/>
        </w:rPr>
        <w:t>，本项以“－”填列。</w:t>
      </w:r>
    </w:p>
  </w:footnote>
  <w:footnote w:id="441">
    <w:p w14:paraId="2C292BCC" w14:textId="77777777" w:rsidR="00000000" w:rsidRDefault="007478C2">
      <w:pPr>
        <w:pStyle w:val="FootnoteText"/>
      </w:pPr>
      <w:r>
        <w:rPr>
          <w:rStyle w:val="FootnoteReference"/>
        </w:rPr>
        <w:footnoteRef/>
      </w:r>
      <w:r>
        <w:rPr>
          <w:rFonts w:hint="eastAsia"/>
        </w:rPr>
        <w:t xml:space="preserve"> </w:t>
      </w:r>
      <w:r>
        <w:rPr>
          <w:rFonts w:hint="eastAsia"/>
        </w:rPr>
        <w:t>如</w:t>
      </w:r>
      <w:r>
        <w:t>可比期间</w:t>
      </w:r>
      <w:r>
        <w:rPr>
          <w:rFonts w:hint="eastAsia"/>
        </w:rPr>
        <w:t>内</w:t>
      </w:r>
      <w:r>
        <w:t>基金一直处于封闭期</w:t>
      </w:r>
      <w:r>
        <w:rPr>
          <w:rFonts w:hint="eastAsia"/>
        </w:rPr>
        <w:t>，本项以“－”填列。</w:t>
      </w:r>
    </w:p>
  </w:footnote>
  <w:footnote w:id="442">
    <w:p w14:paraId="42820DDF" w14:textId="77777777" w:rsidR="00000000" w:rsidRDefault="007478C2">
      <w:pPr>
        <w:pStyle w:val="FootnoteText"/>
      </w:pPr>
      <w:r>
        <w:rPr>
          <w:rStyle w:val="FootnoteReference"/>
        </w:rPr>
        <w:footnoteRef/>
      </w:r>
      <w:r>
        <w:rPr>
          <w:rFonts w:hint="eastAsia"/>
        </w:rPr>
        <w:t xml:space="preserve"> </w:t>
      </w:r>
      <w:r>
        <w:rPr>
          <w:rFonts w:hint="eastAsia"/>
        </w:rPr>
        <w:t>此处可填列报表页码“</w:t>
      </w:r>
      <w:r>
        <w:t>11</w:t>
      </w:r>
      <w:r>
        <w:rPr>
          <w:rFonts w:hint="eastAsia"/>
        </w:rPr>
        <w:t>.1 (</w:t>
      </w:r>
      <w:r>
        <w:rPr>
          <w:rFonts w:hint="eastAsia"/>
        </w:rPr>
        <w:t>或第×页</w:t>
      </w:r>
      <w:r>
        <w:rPr>
          <w:rFonts w:hint="eastAsia"/>
        </w:rPr>
        <w:t>)</w:t>
      </w:r>
      <w:r>
        <w:rPr>
          <w:rFonts w:hint="eastAsia"/>
        </w:rPr>
        <w:t>至</w:t>
      </w:r>
      <w:r>
        <w:t>11</w:t>
      </w:r>
      <w:r>
        <w:rPr>
          <w:rFonts w:hint="eastAsia"/>
        </w:rPr>
        <w:t>.4</w:t>
      </w:r>
      <w:r>
        <w:rPr>
          <w:rFonts w:hint="eastAsia"/>
        </w:rPr>
        <w:t>（或第×页）”</w:t>
      </w:r>
      <w:r>
        <w:t>，</w:t>
      </w:r>
      <w:r>
        <w:rPr>
          <w:rFonts w:hint="eastAsia"/>
        </w:rPr>
        <w:t>此处元素类型为字符串。</w:t>
      </w:r>
    </w:p>
  </w:footnote>
  <w:footnote w:id="443">
    <w:p w14:paraId="125AF8E9" w14:textId="77777777" w:rsidR="00000000" w:rsidRDefault="007478C2">
      <w:pPr>
        <w:pStyle w:val="FootnoteText"/>
      </w:pPr>
      <w:r>
        <w:rPr>
          <w:rStyle w:val="FootnoteReference"/>
        </w:rPr>
        <w:footnoteRef/>
      </w:r>
      <w:r>
        <w:rPr>
          <w:rFonts w:hint="eastAsia"/>
        </w:rPr>
        <w:t xml:space="preserve"> </w:t>
      </w:r>
      <w:r>
        <w:rPr>
          <w:rFonts w:hint="eastAsia"/>
        </w:rPr>
        <w:t>年度报告的报表附注应</w:t>
      </w:r>
      <w:r>
        <w:t>对比较式报表两个日期或期间的数据作出说明</w:t>
      </w:r>
      <w:r>
        <w:rPr>
          <w:rFonts w:hint="eastAsia"/>
        </w:rPr>
        <w:t>，中期报告的报表附注应以年初至本期末为基础编制，披露自上年末之后发生的，有助于</w:t>
      </w:r>
      <w:r>
        <w:t>投资者</w:t>
      </w:r>
      <w:r>
        <w:rPr>
          <w:rFonts w:hint="eastAsia"/>
        </w:rPr>
        <w:t>理解基金财务状况、运作情况的重要交易或事项</w:t>
      </w:r>
      <w:r>
        <w:t>。</w:t>
      </w:r>
      <w:r>
        <w:rPr>
          <w:rFonts w:hint="eastAsia"/>
        </w:rPr>
        <w:t>本</w:t>
      </w:r>
      <w:r>
        <w:t>节</w:t>
      </w:r>
      <w:r>
        <w:rPr>
          <w:rFonts w:hint="eastAsia"/>
        </w:rPr>
        <w:t>列示的披露事项，主要适用于年度报告，以及报告期内合同生效基金（或上年度免于披露年度报告基金）的中期报告</w:t>
      </w:r>
      <w:r>
        <w:t>。</w:t>
      </w:r>
      <w:r>
        <w:rPr>
          <w:rFonts w:hint="eastAsia"/>
        </w:rPr>
        <w:t>对于年度报告和中期报告（上年度的年度报告已披露），应根据法规并参照本模板要求披露</w:t>
      </w:r>
      <w:r>
        <w:t>。</w:t>
      </w:r>
      <w:r>
        <w:rPr>
          <w:rFonts w:hint="eastAsia"/>
        </w:rPr>
        <w:t>对于本</w:t>
      </w:r>
      <w:r>
        <w:t>节</w:t>
      </w:r>
      <w:r>
        <w:rPr>
          <w:rFonts w:hint="eastAsia"/>
        </w:rPr>
        <w:t>列示的事项和表格，如基金不适用、期间未发生或期末不存在，除脚注要求作出专门</w:t>
      </w:r>
      <w:r>
        <w:rPr>
          <w:rFonts w:hint="eastAsia"/>
        </w:rPr>
        <w:t>声明外，可</w:t>
      </w:r>
      <w:r>
        <w:t>视</w:t>
      </w:r>
      <w:r>
        <w:rPr>
          <w:rFonts w:hint="eastAsia"/>
        </w:rPr>
        <w:t>情况略去</w:t>
      </w:r>
      <w:r>
        <w:t>。</w:t>
      </w:r>
      <w:r>
        <w:rPr>
          <w:rFonts w:hint="eastAsia"/>
        </w:rPr>
        <w:t>对于表格中的项目，如有实际数值，按精度要求四舍五入后填列，如无数值或不适用，以“－”填列。</w:t>
      </w:r>
    </w:p>
  </w:footnote>
  <w:footnote w:id="444">
    <w:p w14:paraId="470BAE67" w14:textId="77777777" w:rsidR="00000000" w:rsidRDefault="007478C2">
      <w:pPr>
        <w:pStyle w:val="FootnoteText"/>
      </w:pPr>
      <w:r>
        <w:rPr>
          <w:rStyle w:val="FootnoteReference"/>
        </w:rPr>
        <w:footnoteRef/>
      </w:r>
      <w:r>
        <w:rPr>
          <w:rFonts w:hint="eastAsia"/>
        </w:rPr>
        <w:t xml:space="preserve"> </w:t>
      </w:r>
      <w:r>
        <w:rPr>
          <w:rFonts w:hint="eastAsia"/>
        </w:rPr>
        <w:t>此处需评价基金自报告期末起至少</w:t>
      </w:r>
      <w:r>
        <w:rPr>
          <w:rFonts w:hint="eastAsia"/>
        </w:rPr>
        <w:t>12</w:t>
      </w:r>
      <w:r>
        <w:rPr>
          <w:rFonts w:hint="eastAsia"/>
        </w:rPr>
        <w:t>个月的持续经营能力。评价结果表明对</w:t>
      </w:r>
      <w:r>
        <w:t>基金</w:t>
      </w:r>
      <w:r>
        <w:rPr>
          <w:rFonts w:hint="eastAsia"/>
        </w:rPr>
        <w:t>持续经营能力产生重大怀疑的，应披露导致对</w:t>
      </w:r>
      <w:r>
        <w:t>基金</w:t>
      </w:r>
      <w:r>
        <w:rPr>
          <w:rFonts w:hint="eastAsia"/>
        </w:rPr>
        <w:t>持续经营能力产生重大怀疑的因素，以及基金拟采取的改善措施。</w:t>
      </w:r>
    </w:p>
  </w:footnote>
  <w:footnote w:id="445">
    <w:p w14:paraId="262E8242" w14:textId="77777777" w:rsidR="00000000" w:rsidRDefault="007478C2">
      <w:pPr>
        <w:pStyle w:val="FootnoteText"/>
        <w:rPr>
          <w:lang w:val="en-GB"/>
        </w:rPr>
      </w:pPr>
      <w:r>
        <w:rPr>
          <w:rStyle w:val="FootnoteReference"/>
        </w:rPr>
        <w:footnoteRef/>
      </w:r>
      <w:r>
        <w:rPr>
          <w:rFonts w:hint="eastAsia"/>
        </w:rPr>
        <w:t xml:space="preserve"> </w:t>
      </w:r>
      <w:r>
        <w:rPr>
          <w:rFonts w:hint="eastAsia"/>
        </w:rPr>
        <w:t>如</w:t>
      </w:r>
      <w:r>
        <w:t>年度报告中财务</w:t>
      </w:r>
      <w:r>
        <w:rPr>
          <w:rFonts w:hint="eastAsia"/>
        </w:rPr>
        <w:t>报表的编制未</w:t>
      </w:r>
      <w:r>
        <w:t>遵循</w:t>
      </w:r>
      <w:r>
        <w:rPr>
          <w:rFonts w:hint="eastAsia"/>
        </w:rPr>
        <w:t>基本会计假设，此处</w:t>
      </w:r>
      <w:r>
        <w:t>应说明</w:t>
      </w:r>
      <w:r>
        <w:rPr>
          <w:rFonts w:hint="eastAsia"/>
        </w:rPr>
        <w:t>不符合基本会计假设的事项及原因。</w:t>
      </w:r>
    </w:p>
  </w:footnote>
  <w:footnote w:id="446">
    <w:p w14:paraId="6147D379" w14:textId="77777777" w:rsidR="00000000" w:rsidRDefault="007478C2">
      <w:pPr>
        <w:pStyle w:val="FootnoteText"/>
      </w:pPr>
      <w:r>
        <w:rPr>
          <w:rStyle w:val="FootnoteReference"/>
        </w:rPr>
        <w:footnoteRef/>
      </w:r>
      <w:r>
        <w:rPr>
          <w:rFonts w:hint="eastAsia"/>
        </w:rPr>
        <w:t xml:space="preserve"> </w:t>
      </w:r>
      <w:r>
        <w:rPr>
          <w:rFonts w:hint="eastAsia"/>
        </w:rPr>
        <w:t>本项主要披露重要会计政策的确定依据和报表项目的计量基础，以及会计估计中采用的关键假设和不确定性因素</w:t>
      </w:r>
      <w:r>
        <w:t>。</w:t>
      </w:r>
      <w:r>
        <w:rPr>
          <w:rFonts w:hint="eastAsia"/>
        </w:rPr>
        <w:t>本项适用于年度报告</w:t>
      </w:r>
      <w:r>
        <w:t>，</w:t>
      </w:r>
      <w:r>
        <w:rPr>
          <w:rFonts w:hint="eastAsia"/>
        </w:rPr>
        <w:t>对于中期报告，涉及三种情况：第一，如报告期内基金合同生效，或上年度基金年度报告免于披露，当期中期报告需列示本项所有内容；第二，如基金前期曾披露年度报告，且本期会计政策、会计估计与最近一期年度报告一致，本项标题调整为“本报告期采用的会计政策、会计估计与最近一期年度报告一致的说明”，并在标题项下声明一致即可，不需按本项及</w:t>
      </w:r>
      <w:r>
        <w:t>11.5.5.1</w:t>
      </w:r>
      <w:r>
        <w:rPr>
          <w:rFonts w:hint="eastAsia"/>
        </w:rPr>
        <w:t>和</w:t>
      </w:r>
      <w:r>
        <w:t>11.5.5.2</w:t>
      </w:r>
      <w:r>
        <w:rPr>
          <w:rFonts w:hint="eastAsia"/>
        </w:rPr>
        <w:t>披露当期会计政策、会计估计及变更；第三，如基金前期曾披露年度报告，且本期会计政策、会计估计</w:t>
      </w:r>
      <w:r>
        <w:t>较之</w:t>
      </w:r>
      <w:r>
        <w:rPr>
          <w:rFonts w:hint="eastAsia"/>
        </w:rPr>
        <w:t>最近一期年度报告发生变更，本项标题调整为“本报告期采用的会计政策、</w:t>
      </w:r>
      <w:r>
        <w:rPr>
          <w:rFonts w:hint="eastAsia"/>
        </w:rPr>
        <w:t>会计估计与最近一期年度报告一致的说明”，在标题项下如实声明不一致，同时按照</w:t>
      </w:r>
      <w:r>
        <w:t>11.5.5</w:t>
      </w:r>
      <w:r>
        <w:rPr>
          <w:rFonts w:hint="eastAsia"/>
        </w:rPr>
        <w:t>的格式，参照</w:t>
      </w:r>
      <w:r>
        <w:t>11.5.4</w:t>
      </w:r>
      <w:r>
        <w:rPr>
          <w:rFonts w:hint="eastAsia"/>
        </w:rPr>
        <w:t>各明细项，对所涉政策或估计变更的内容、原因、影响数或影响数不能合理确定的原因等进行说明</w:t>
      </w:r>
      <w:r>
        <w:t>。</w:t>
      </w:r>
      <w:r>
        <w:rPr>
          <w:rFonts w:hint="eastAsia"/>
        </w:rPr>
        <w:t>对于不适用的项目，可不列示或参照列示。</w:t>
      </w:r>
    </w:p>
  </w:footnote>
  <w:footnote w:id="447">
    <w:p w14:paraId="1B88BD53" w14:textId="77777777" w:rsidR="00000000" w:rsidRDefault="007478C2">
      <w:pPr>
        <w:pStyle w:val="FootnoteText"/>
      </w:pPr>
      <w:r>
        <w:rPr>
          <w:rStyle w:val="FootnoteReference"/>
        </w:rPr>
        <w:footnoteRef/>
      </w:r>
      <w:r>
        <w:rPr>
          <w:rFonts w:hint="eastAsia"/>
        </w:rPr>
        <w:t xml:space="preserve"> </w:t>
      </w:r>
      <w:r>
        <w:rPr>
          <w:rFonts w:hint="eastAsia"/>
        </w:rPr>
        <w:t>如不存在相关变更或更正，</w:t>
      </w:r>
      <w:r>
        <w:t>应</w:t>
      </w:r>
      <w:r>
        <w:rPr>
          <w:rFonts w:hint="eastAsia"/>
        </w:rPr>
        <w:t>予声明。</w:t>
      </w:r>
    </w:p>
  </w:footnote>
  <w:footnote w:id="448">
    <w:p w14:paraId="67D3CFFF" w14:textId="77777777" w:rsidR="00000000" w:rsidRDefault="007478C2">
      <w:pPr>
        <w:pStyle w:val="FootnoteText"/>
      </w:pPr>
      <w:r>
        <w:rPr>
          <w:rStyle w:val="FootnoteReference"/>
        </w:rPr>
        <w:footnoteRef/>
      </w:r>
      <w:r>
        <w:rPr>
          <w:rFonts w:hint="eastAsia"/>
        </w:rPr>
        <w:t xml:space="preserve"> </w:t>
      </w:r>
      <w:r>
        <w:rPr>
          <w:rFonts w:hint="eastAsia"/>
        </w:rPr>
        <w:t>本项包括会计政策变更的性质、内容和原因，</w:t>
      </w:r>
      <w:r>
        <w:t>以及</w:t>
      </w:r>
      <w:r>
        <w:rPr>
          <w:rFonts w:hint="eastAsia"/>
        </w:rPr>
        <w:t>当期和列报前期报表中受影响的项目名称和调整金额（如有）</w:t>
      </w:r>
      <w:r>
        <w:t>。</w:t>
      </w:r>
      <w:r>
        <w:rPr>
          <w:rFonts w:hint="eastAsia"/>
        </w:rPr>
        <w:t>无法进行追溯调整的，应说明相关事实和原因以及开始应用变更后会计政策的时点、具体应用情况等。</w:t>
      </w:r>
    </w:p>
  </w:footnote>
  <w:footnote w:id="449">
    <w:p w14:paraId="43DF6857" w14:textId="77777777" w:rsidR="00000000" w:rsidRDefault="007478C2">
      <w:pPr>
        <w:pStyle w:val="FootnoteText"/>
      </w:pPr>
      <w:r>
        <w:rPr>
          <w:rStyle w:val="FootnoteReference"/>
        </w:rPr>
        <w:footnoteRef/>
      </w:r>
      <w:r>
        <w:rPr>
          <w:rFonts w:hint="eastAsia"/>
        </w:rPr>
        <w:t xml:space="preserve"> </w:t>
      </w:r>
      <w:r>
        <w:rPr>
          <w:rFonts w:hint="eastAsia"/>
        </w:rPr>
        <w:t>本项包括会计估计变更的内容、原因、</w:t>
      </w:r>
      <w:r>
        <w:rPr>
          <w:rFonts w:hint="eastAsia"/>
        </w:rPr>
        <w:t>影响数或影响数不能确定的事实和原因等</w:t>
      </w:r>
      <w:r>
        <w:t>。</w:t>
      </w:r>
      <w:r>
        <w:rPr>
          <w:rFonts w:hint="eastAsia"/>
        </w:rPr>
        <w:t>如报告期内基金估值政策出现重大变化，应在此</w:t>
      </w:r>
      <w:r>
        <w:t>处</w:t>
      </w:r>
      <w:r>
        <w:rPr>
          <w:rFonts w:hint="eastAsia"/>
        </w:rPr>
        <w:t>披露相关变化、对基金资产净值以及当期损益等</w:t>
      </w:r>
      <w:r>
        <w:t>项目</w:t>
      </w:r>
      <w:r>
        <w:rPr>
          <w:rFonts w:hint="eastAsia"/>
        </w:rPr>
        <w:t>的影响。</w:t>
      </w:r>
    </w:p>
  </w:footnote>
  <w:footnote w:id="450">
    <w:p w14:paraId="6CB2B15D" w14:textId="77777777" w:rsidR="00000000" w:rsidRDefault="007478C2">
      <w:pPr>
        <w:pStyle w:val="FootnoteText"/>
      </w:pPr>
      <w:r>
        <w:rPr>
          <w:rStyle w:val="FootnoteReference"/>
        </w:rPr>
        <w:footnoteRef/>
      </w:r>
      <w:r>
        <w:rPr>
          <w:rFonts w:hint="eastAsia"/>
        </w:rPr>
        <w:t xml:space="preserve"> </w:t>
      </w:r>
      <w:r>
        <w:t>对于</w:t>
      </w:r>
      <w:r>
        <w:rPr>
          <w:rFonts w:hint="eastAsia"/>
        </w:rPr>
        <w:t>年度报告中，主要对比较式报表重要项目在两个日期或期间的数据作进一步说明，按照重大性原则，参照本模板列示的各项目进行披露</w:t>
      </w:r>
      <w:r>
        <w:t>。对于</w:t>
      </w:r>
      <w:r>
        <w:rPr>
          <w:rFonts w:hint="eastAsia"/>
        </w:rPr>
        <w:t>中期报告，至少应对性质特别或金额异常的报表项目在本报告期末或本报告期间的</w:t>
      </w:r>
      <w:r>
        <w:t>情况</w:t>
      </w:r>
      <w:r>
        <w:rPr>
          <w:rFonts w:hint="eastAsia"/>
        </w:rPr>
        <w:t>进行说明，结合本模板列示的各项目进行披露</w:t>
      </w:r>
      <w:r>
        <w:t>。</w:t>
      </w:r>
      <w:r>
        <w:rPr>
          <w:rFonts w:hint="eastAsia"/>
        </w:rPr>
        <w:t>本项列示的各个表格供参考，如基金在某些表格的所有项目均为零，可作相关说明，不</w:t>
      </w:r>
      <w:r>
        <w:t>需</w:t>
      </w:r>
      <w:r>
        <w:rPr>
          <w:rFonts w:hint="eastAsia"/>
        </w:rPr>
        <w:t>列示整个表格。</w:t>
      </w:r>
    </w:p>
  </w:footnote>
  <w:footnote w:id="451">
    <w:p w14:paraId="1E4B1BDF" w14:textId="77777777" w:rsidR="00000000" w:rsidRDefault="007478C2">
      <w:pPr>
        <w:pStyle w:val="FootnoteText"/>
      </w:pPr>
      <w:r>
        <w:rPr>
          <w:rStyle w:val="FootnoteReference"/>
        </w:rPr>
        <w:footnoteRef/>
      </w:r>
      <w:r>
        <w:rPr>
          <w:rFonts w:hint="eastAsia"/>
        </w:rPr>
        <w:t xml:space="preserve"> </w:t>
      </w:r>
      <w:r>
        <w:rPr>
          <w:rFonts w:hint="eastAsia"/>
        </w:rPr>
        <w:t>对于定期存款，可加行按照</w:t>
      </w:r>
      <w:r>
        <w:t>不</w:t>
      </w:r>
      <w:r>
        <w:t>同</w:t>
      </w:r>
      <w:r>
        <w:rPr>
          <w:rFonts w:hint="eastAsia"/>
        </w:rPr>
        <w:t>期限</w:t>
      </w:r>
      <w:r>
        <w:t>分别</w:t>
      </w:r>
      <w:r>
        <w:rPr>
          <w:rFonts w:hint="eastAsia"/>
        </w:rPr>
        <w:t>列示明细，如</w:t>
      </w:r>
      <w:r>
        <w:rPr>
          <w:rFonts w:hint="eastAsia"/>
        </w:rPr>
        <w:t>1</w:t>
      </w:r>
      <w:r>
        <w:rPr>
          <w:rFonts w:hint="eastAsia"/>
        </w:rPr>
        <w:t>－</w:t>
      </w:r>
      <w:r>
        <w:rPr>
          <w:rFonts w:hint="eastAsia"/>
        </w:rPr>
        <w:t>3</w:t>
      </w:r>
      <w:r>
        <w:rPr>
          <w:rFonts w:hint="eastAsia"/>
        </w:rPr>
        <w:t>个月，</w:t>
      </w:r>
      <w:r>
        <w:rPr>
          <w:rFonts w:hint="eastAsia"/>
        </w:rPr>
        <w:t>3</w:t>
      </w:r>
      <w:r>
        <w:rPr>
          <w:rFonts w:hint="eastAsia"/>
        </w:rPr>
        <w:t>个月－</w:t>
      </w:r>
      <w:r>
        <w:rPr>
          <w:rFonts w:hint="eastAsia"/>
        </w:rPr>
        <w:t>1</w:t>
      </w:r>
      <w:r>
        <w:rPr>
          <w:rFonts w:hint="eastAsia"/>
        </w:rPr>
        <w:t>年等</w:t>
      </w:r>
      <w:r>
        <w:t>。</w:t>
      </w:r>
      <w:r>
        <w:rPr>
          <w:rFonts w:hint="eastAsia"/>
        </w:rPr>
        <w:t>对于其他存款类别，应在表下</w:t>
      </w:r>
      <w:r>
        <w:t>标注说明</w:t>
      </w:r>
      <w:r>
        <w:rPr>
          <w:rFonts w:hint="eastAsia"/>
        </w:rPr>
        <w:t>。</w:t>
      </w:r>
    </w:p>
  </w:footnote>
  <w:footnote w:id="452">
    <w:p w14:paraId="427900D2" w14:textId="77777777" w:rsidR="00000000" w:rsidRDefault="007478C2">
      <w:pPr>
        <w:pStyle w:val="FootnoteText"/>
      </w:pPr>
      <w:r>
        <w:rPr>
          <w:rStyle w:val="FootnoteReference"/>
        </w:rPr>
        <w:footnoteRef/>
      </w:r>
      <w:r>
        <w:rPr>
          <w:rFonts w:hint="eastAsia"/>
        </w:rPr>
        <w:t xml:space="preserve"> </w:t>
      </w:r>
      <w:r>
        <w:rPr>
          <w:rFonts w:hint="eastAsia"/>
        </w:rPr>
        <w:t>对于外购投资性房地产，如成本无法在房屋建筑物及土地使用权之间分摊，可在本项填列。</w:t>
      </w:r>
    </w:p>
  </w:footnote>
  <w:footnote w:id="453">
    <w:p w14:paraId="372144B7" w14:textId="77777777" w:rsidR="00000000" w:rsidRDefault="007478C2">
      <w:pPr>
        <w:pStyle w:val="FootnoteText"/>
      </w:pPr>
      <w:r>
        <w:rPr>
          <w:rStyle w:val="FootnoteReference"/>
        </w:rPr>
        <w:footnoteRef/>
      </w:r>
      <w:r>
        <w:rPr>
          <w:rFonts w:hint="eastAsia"/>
        </w:rPr>
        <w:t xml:space="preserve"> </w:t>
      </w:r>
      <w:r>
        <w:rPr>
          <w:rFonts w:hint="eastAsia"/>
        </w:rPr>
        <w:t>如本期发生以明显偏离账面价值的价格购买</w:t>
      </w:r>
      <w:r>
        <w:t>/</w:t>
      </w:r>
      <w:r>
        <w:rPr>
          <w:rFonts w:hint="eastAsia"/>
        </w:rPr>
        <w:t>出售固定资产，应在本项比照金融资产公允价值的披露要求说明交易作价的基础和依据。</w:t>
      </w:r>
      <w:r>
        <w:t>如本期固定资产存在抵押、质押等他项权利受限的情况，应在本项予以说明。</w:t>
      </w:r>
    </w:p>
  </w:footnote>
  <w:footnote w:id="454">
    <w:p w14:paraId="125604D0" w14:textId="77777777" w:rsidR="00000000" w:rsidRDefault="007478C2">
      <w:pPr>
        <w:pStyle w:val="FootnoteText"/>
      </w:pPr>
      <w:r>
        <w:rPr>
          <w:rStyle w:val="FootnoteReference"/>
        </w:rPr>
        <w:footnoteRef/>
      </w:r>
      <w:r>
        <w:rPr>
          <w:rFonts w:hint="eastAsia"/>
        </w:rPr>
        <w:t xml:space="preserve"> </w:t>
      </w:r>
      <w:r>
        <w:rPr>
          <w:rFonts w:hint="eastAsia"/>
        </w:rPr>
        <w:t>如本期发生以明显偏离账面价值的价格购买</w:t>
      </w:r>
      <w:r>
        <w:t>/</w:t>
      </w:r>
      <w:r>
        <w:rPr>
          <w:rFonts w:hint="eastAsia"/>
        </w:rPr>
        <w:t>出售无形资产，应在本项中比照金融资产公允价值的披露要求说明交易作价的基础和依据。</w:t>
      </w:r>
      <w:r>
        <w:t>如本期无形资产存在抵押</w:t>
      </w:r>
      <w:r>
        <w:t>、质押等他项权利受限的情况，应在本项予以说明。</w:t>
      </w:r>
    </w:p>
  </w:footnote>
  <w:footnote w:id="455">
    <w:p w14:paraId="09035B5C" w14:textId="77777777" w:rsidR="00000000" w:rsidRDefault="007478C2">
      <w:pPr>
        <w:pStyle w:val="FootnoteText"/>
      </w:pPr>
      <w:r>
        <w:rPr>
          <w:rStyle w:val="FootnoteReference"/>
        </w:rPr>
        <w:footnoteRef/>
      </w:r>
      <w:r>
        <w:rPr>
          <w:rFonts w:hint="eastAsia"/>
        </w:rPr>
        <w:t xml:space="preserve"> </w:t>
      </w:r>
      <w:r>
        <w:rPr>
          <w:rFonts w:hint="eastAsia"/>
        </w:rPr>
        <w:t>本项填写预付款实际支付的日期。</w:t>
      </w:r>
    </w:p>
  </w:footnote>
  <w:footnote w:id="456">
    <w:p w14:paraId="60D489F3" w14:textId="77777777" w:rsidR="00000000" w:rsidRDefault="007478C2">
      <w:pPr>
        <w:pStyle w:val="FootnoteText"/>
      </w:pPr>
      <w:r>
        <w:rPr>
          <w:rStyle w:val="FootnoteReference"/>
        </w:rPr>
        <w:footnoteRef/>
      </w:r>
      <w:r>
        <w:rPr>
          <w:rFonts w:hint="eastAsia"/>
        </w:rPr>
        <w:t xml:space="preserve"> </w:t>
      </w:r>
      <w:r>
        <w:rPr>
          <w:rFonts w:hint="eastAsia"/>
        </w:rPr>
        <w:t>对于报告期内合同生效的基金，期间相关表述调整为“</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日”，并在表下</w:t>
      </w:r>
      <w:r>
        <w:t>标注说明</w:t>
      </w:r>
      <w:r>
        <w:rPr>
          <w:rFonts w:hint="eastAsia"/>
        </w:rPr>
        <w:t>。</w:t>
      </w:r>
    </w:p>
  </w:footnote>
  <w:footnote w:id="457">
    <w:p w14:paraId="54BD0B97" w14:textId="77777777" w:rsidR="00000000" w:rsidRDefault="007478C2">
      <w:pPr>
        <w:pStyle w:val="FootnoteText"/>
      </w:pPr>
      <w:r>
        <w:rPr>
          <w:rStyle w:val="FootnoteReference"/>
        </w:rPr>
        <w:footnoteRef/>
      </w:r>
      <w:r>
        <w:rPr>
          <w:rFonts w:hint="eastAsia"/>
        </w:rPr>
        <w:t xml:space="preserve"> </w:t>
      </w:r>
      <w:r>
        <w:rPr>
          <w:rFonts w:hint="eastAsia"/>
        </w:rPr>
        <w:t>对</w:t>
      </w:r>
      <w:r>
        <w:t>于</w:t>
      </w:r>
      <w:r>
        <w:rPr>
          <w:rFonts w:hint="eastAsia"/>
        </w:rPr>
        <w:t>报告期内合同生效的基金，“上年度末”调整为“基金合同生效日”</w:t>
      </w:r>
      <w:r>
        <w:t>（下同）。</w:t>
      </w:r>
      <w:r>
        <w:rPr>
          <w:rFonts w:hint="eastAsia"/>
        </w:rPr>
        <w:t>对于</w:t>
      </w:r>
      <w:r>
        <w:t>此</w:t>
      </w:r>
      <w:r>
        <w:rPr>
          <w:rFonts w:hint="eastAsia"/>
        </w:rPr>
        <w:t>类基金在募集期间认购资金本金及利息折份额的情况，可在表下标注说明。</w:t>
      </w:r>
    </w:p>
  </w:footnote>
  <w:footnote w:id="458">
    <w:p w14:paraId="7372714D" w14:textId="77777777" w:rsidR="00000000" w:rsidRDefault="007478C2">
      <w:pPr>
        <w:pStyle w:val="FootnoteText"/>
      </w:pPr>
      <w:r>
        <w:rPr>
          <w:rStyle w:val="FootnoteReference"/>
        </w:rPr>
        <w:footnoteRef/>
      </w:r>
      <w:r>
        <w:rPr>
          <w:rFonts w:hint="eastAsia"/>
        </w:rPr>
        <w:t xml:space="preserve"> </w:t>
      </w:r>
      <w:r>
        <w:rPr>
          <w:rFonts w:hint="eastAsia"/>
        </w:rPr>
        <w:t>本表</w:t>
      </w:r>
      <w:r>
        <w:t>格</w:t>
      </w:r>
      <w:r>
        <w:rPr>
          <w:rFonts w:hint="eastAsia"/>
        </w:rPr>
        <w:t>涉及报告期内未分配利润变动的项目中，如为利润减少或亏损，以“</w:t>
      </w:r>
      <w:r>
        <w:rPr>
          <w:b/>
        </w:rPr>
        <w:t>-</w:t>
      </w:r>
      <w:r>
        <w:rPr>
          <w:rFonts w:hint="eastAsia"/>
        </w:rPr>
        <w:t>”号填列。</w:t>
      </w:r>
    </w:p>
  </w:footnote>
  <w:footnote w:id="459">
    <w:p w14:paraId="087181D3" w14:textId="77777777" w:rsidR="00000000" w:rsidRDefault="007478C2">
      <w:pPr>
        <w:pStyle w:val="FootnoteText"/>
      </w:pPr>
      <w:r>
        <w:rPr>
          <w:rStyle w:val="FootnoteReference"/>
        </w:rPr>
        <w:footnoteRef/>
      </w:r>
      <w:r>
        <w:rPr>
          <w:rFonts w:hint="eastAsia"/>
        </w:rPr>
        <w:t xml:space="preserve"> </w:t>
      </w:r>
      <w:r>
        <w:rPr>
          <w:rFonts w:hint="eastAsia"/>
        </w:rPr>
        <w:t>公允价值变动损失以“</w:t>
      </w:r>
      <w:r>
        <w:rPr>
          <w:b/>
        </w:rPr>
        <w:t>-</w:t>
      </w:r>
      <w:r>
        <w:rPr>
          <w:rFonts w:hint="eastAsia"/>
        </w:rPr>
        <w:t>”号填列。</w:t>
      </w:r>
    </w:p>
  </w:footnote>
  <w:footnote w:id="460">
    <w:p w14:paraId="058E3008" w14:textId="77777777" w:rsidR="00000000" w:rsidRDefault="007478C2">
      <w:pPr>
        <w:pStyle w:val="FootnoteText"/>
      </w:pPr>
      <w:r>
        <w:rPr>
          <w:rStyle w:val="FootnoteReference"/>
        </w:rPr>
        <w:footnoteRef/>
      </w:r>
      <w:r>
        <w:rPr>
          <w:rFonts w:hint="eastAsia"/>
        </w:rPr>
        <w:t xml:space="preserve"> </w:t>
      </w:r>
      <w:r>
        <w:rPr>
          <w:rFonts w:hint="eastAsia"/>
        </w:rPr>
        <w:t>资产处置损失以“</w:t>
      </w:r>
      <w:r>
        <w:rPr>
          <w:b/>
        </w:rPr>
        <w:t>-</w:t>
      </w:r>
      <w:r>
        <w:rPr>
          <w:rFonts w:hint="eastAsia"/>
        </w:rPr>
        <w:t>”号填列。</w:t>
      </w:r>
    </w:p>
  </w:footnote>
  <w:footnote w:id="461">
    <w:p w14:paraId="3AD5551C" w14:textId="77777777" w:rsidR="00000000" w:rsidRDefault="007478C2">
      <w:pPr>
        <w:pStyle w:val="FootnoteText"/>
      </w:pPr>
      <w:r>
        <w:rPr>
          <w:rStyle w:val="FootnoteReference"/>
        </w:rPr>
        <w:footnoteRef/>
      </w:r>
      <w:r>
        <w:rPr>
          <w:rFonts w:hint="eastAsia"/>
        </w:rPr>
        <w:t xml:space="preserve"> </w:t>
      </w:r>
      <w:r>
        <w:rPr>
          <w:rFonts w:hint="eastAsia"/>
        </w:rPr>
        <w:t>根据《企业会计准则》及其相关解释（如《企业会计准则解释第</w:t>
      </w:r>
      <w:r>
        <w:rPr>
          <w:rFonts w:hint="eastAsia"/>
        </w:rPr>
        <w:t>3</w:t>
      </w:r>
      <w:r>
        <w:rPr>
          <w:rFonts w:hint="eastAsia"/>
        </w:rPr>
        <w:t>号》规定，结合基金经营分部的具体情况进行披露，如不涉及，可略去。</w:t>
      </w:r>
    </w:p>
  </w:footnote>
  <w:footnote w:id="462">
    <w:p w14:paraId="252EE179" w14:textId="77777777" w:rsidR="00000000" w:rsidRDefault="007478C2">
      <w:pPr>
        <w:pStyle w:val="FootnoteText"/>
      </w:pPr>
      <w:r>
        <w:rPr>
          <w:rStyle w:val="FootnoteReference"/>
        </w:rPr>
        <w:footnoteRef/>
      </w:r>
      <w:r>
        <w:rPr>
          <w:rFonts w:hint="eastAsia"/>
        </w:rPr>
        <w:t xml:space="preserve"> </w:t>
      </w:r>
      <w:r>
        <w:rPr>
          <w:rFonts w:hint="eastAsia"/>
        </w:rPr>
        <w:t>如不存在承诺事项、或有事项或日后事项，</w:t>
      </w:r>
      <w:r>
        <w:t>应</w:t>
      </w:r>
      <w:r>
        <w:rPr>
          <w:rFonts w:hint="eastAsia"/>
        </w:rPr>
        <w:t>予声明。日后非调整事项包括但不限于资产负债表日后</w:t>
      </w:r>
      <w:r>
        <w:t>收益</w:t>
      </w:r>
      <w:r>
        <w:rPr>
          <w:rFonts w:hint="eastAsia"/>
        </w:rPr>
        <w:t>分配等。</w:t>
      </w:r>
    </w:p>
  </w:footnote>
  <w:footnote w:id="463">
    <w:p w14:paraId="128CB1AE" w14:textId="77777777" w:rsidR="00000000" w:rsidRDefault="007478C2">
      <w:pPr>
        <w:pStyle w:val="FootnoteText"/>
      </w:pPr>
      <w:r>
        <w:rPr>
          <w:rStyle w:val="FootnoteReference"/>
        </w:rPr>
        <w:footnoteRef/>
      </w:r>
      <w:r>
        <w:rPr>
          <w:rFonts w:hint="eastAsia"/>
        </w:rPr>
        <w:t xml:space="preserve"> </w:t>
      </w:r>
      <w:r>
        <w:rPr>
          <w:rFonts w:hint="eastAsia"/>
        </w:rPr>
        <w:t>本项应披露本基金主要关联方的名称及关联关系，</w:t>
      </w:r>
      <w:r>
        <w:t>关联方</w:t>
      </w:r>
      <w:r>
        <w:rPr>
          <w:rFonts w:hint="eastAsia"/>
        </w:rPr>
        <w:t>应</w:t>
      </w:r>
      <w:r>
        <w:t>与</w:t>
      </w:r>
      <w:r>
        <w:rPr>
          <w:rFonts w:hint="eastAsia"/>
        </w:rPr>
        <w:t>基金合同</w:t>
      </w:r>
      <w:r>
        <w:t>等法律文件</w:t>
      </w:r>
      <w:r>
        <w:rPr>
          <w:rFonts w:hint="eastAsia"/>
        </w:rPr>
        <w:t>中</w:t>
      </w:r>
      <w:r>
        <w:t>的</w:t>
      </w:r>
      <w:r>
        <w:rPr>
          <w:rFonts w:hint="eastAsia"/>
        </w:rPr>
        <w:t>关联方</w:t>
      </w:r>
      <w:r>
        <w:t>认定标准保持一致</w:t>
      </w:r>
      <w:r>
        <w:rPr>
          <w:rFonts w:hint="eastAsia"/>
        </w:rPr>
        <w:t>（下同</w:t>
      </w:r>
      <w:r>
        <w:t>）</w:t>
      </w:r>
      <w:r>
        <w:rPr>
          <w:rFonts w:hint="eastAsia"/>
        </w:rPr>
        <w:t>，对于本报告期关联方关系发生变化的情况</w:t>
      </w:r>
      <w:r>
        <w:t>应在表下标注说明</w:t>
      </w:r>
      <w:r>
        <w:rPr>
          <w:rFonts w:hint="eastAsia"/>
        </w:rPr>
        <w:t>。</w:t>
      </w:r>
    </w:p>
  </w:footnote>
  <w:footnote w:id="464">
    <w:p w14:paraId="3A892811" w14:textId="77777777" w:rsidR="00000000" w:rsidRDefault="007478C2">
      <w:pPr>
        <w:pStyle w:val="FootnoteText"/>
      </w:pPr>
      <w:r>
        <w:rPr>
          <w:rStyle w:val="FootnoteReference"/>
        </w:rPr>
        <w:footnoteRef/>
      </w:r>
      <w:r>
        <w:rPr>
          <w:rFonts w:hint="eastAsia"/>
        </w:rPr>
        <w:t xml:space="preserve"> </w:t>
      </w:r>
      <w:r>
        <w:t>如</w:t>
      </w:r>
      <w:r>
        <w:rPr>
          <w:rFonts w:hint="eastAsia"/>
        </w:rPr>
        <w:t>报告期内管理人股东发生股权转让，应以法定生效日为界同时将转让前后的股东作为关联方披露</w:t>
      </w:r>
      <w:r>
        <w:t>。</w:t>
      </w:r>
      <w:r>
        <w:rPr>
          <w:rFonts w:hint="eastAsia"/>
        </w:rPr>
        <w:t>如报告期内未发生变</w:t>
      </w:r>
      <w:r>
        <w:rPr>
          <w:rFonts w:hint="eastAsia"/>
        </w:rPr>
        <w:t>化，只作声明即可。</w:t>
      </w:r>
    </w:p>
  </w:footnote>
  <w:footnote w:id="465">
    <w:p w14:paraId="3AD2F56F" w14:textId="77777777" w:rsidR="00000000" w:rsidRDefault="007478C2">
      <w:pPr>
        <w:pStyle w:val="FootnoteText"/>
      </w:pPr>
      <w:r>
        <w:rPr>
          <w:rStyle w:val="FootnoteReference"/>
        </w:rPr>
        <w:footnoteRef/>
      </w:r>
      <w:r>
        <w:rPr>
          <w:rFonts w:hint="eastAsia"/>
        </w:rPr>
        <w:t xml:space="preserve"> </w:t>
      </w:r>
      <w:r>
        <w:rPr>
          <w:rFonts w:hint="eastAsia"/>
        </w:rPr>
        <w:t>年度报告应列示两个年度的数据，中期报告应列示本报告期及上年度可比期间的关联方交易</w:t>
      </w:r>
      <w:r>
        <w:t>。</w:t>
      </w:r>
      <w:r>
        <w:rPr>
          <w:rFonts w:hint="eastAsia"/>
        </w:rPr>
        <w:t>如报告期内未发生相关关联方交易，在各项下声明即可，不需列表</w:t>
      </w:r>
      <w:r>
        <w:t>。</w:t>
      </w:r>
      <w:r>
        <w:rPr>
          <w:rFonts w:hint="eastAsia"/>
        </w:rPr>
        <w:t>如本期为关联方，但上年度可比期间不是关联方，不需披露上期数据。</w:t>
      </w:r>
    </w:p>
  </w:footnote>
  <w:footnote w:id="466">
    <w:p w14:paraId="4A1E7452" w14:textId="77777777" w:rsidR="00000000" w:rsidRDefault="007478C2">
      <w:pPr>
        <w:pStyle w:val="FootnoteText"/>
      </w:pPr>
      <w:r>
        <w:rPr>
          <w:rStyle w:val="FootnoteReference"/>
        </w:rPr>
        <w:footnoteRef/>
      </w:r>
      <w:r>
        <w:rPr>
          <w:rFonts w:hint="eastAsia"/>
        </w:rPr>
        <w:t xml:space="preserve"> </w:t>
      </w:r>
      <w:r>
        <w:rPr>
          <w:rFonts w:hint="eastAsia"/>
        </w:rPr>
        <w:t>对于通过关联方交易单元进行的债券交易和债券回购交易，</w:t>
      </w:r>
      <w:r>
        <w:t>如</w:t>
      </w:r>
      <w:r>
        <w:rPr>
          <w:rFonts w:hint="eastAsia"/>
        </w:rPr>
        <w:t>涉及支付关联方费用，</w:t>
      </w:r>
      <w:r>
        <w:t>应</w:t>
      </w:r>
      <w:r>
        <w:rPr>
          <w:rFonts w:hint="eastAsia"/>
        </w:rPr>
        <w:t>按要求</w:t>
      </w:r>
      <w:r>
        <w:t>予以</w:t>
      </w:r>
      <w:r>
        <w:rPr>
          <w:rFonts w:hint="eastAsia"/>
        </w:rPr>
        <w:t>披露，如不涉及支付关联方费用，且根据重要性原则不需填列，可不作声明</w:t>
      </w:r>
      <w:r>
        <w:t>。</w:t>
      </w:r>
      <w:r>
        <w:rPr>
          <w:rFonts w:hint="eastAsia"/>
        </w:rPr>
        <w:t>如</w:t>
      </w:r>
      <w:r>
        <w:t>未</w:t>
      </w:r>
      <w:r>
        <w:rPr>
          <w:rFonts w:hint="eastAsia"/>
        </w:rPr>
        <w:t>通过关联方交易单元进行交易，只需声明</w:t>
      </w:r>
      <w:r>
        <w:t>，</w:t>
      </w:r>
      <w:r>
        <w:rPr>
          <w:rFonts w:hint="eastAsia"/>
        </w:rPr>
        <w:t>不需列表</w:t>
      </w:r>
      <w:r>
        <w:t>。</w:t>
      </w:r>
    </w:p>
  </w:footnote>
  <w:footnote w:id="467">
    <w:p w14:paraId="0D615532" w14:textId="77777777" w:rsidR="00000000" w:rsidRDefault="007478C2">
      <w:pPr>
        <w:pStyle w:val="FootnoteText"/>
      </w:pPr>
      <w:r>
        <w:rPr>
          <w:rStyle w:val="FootnoteReference"/>
        </w:rPr>
        <w:footnoteRef/>
      </w:r>
      <w:r>
        <w:rPr>
          <w:rFonts w:hint="eastAsia"/>
        </w:rPr>
        <w:t xml:space="preserve"> </w:t>
      </w:r>
      <w:r>
        <w:rPr>
          <w:rFonts w:hint="eastAsia"/>
        </w:rPr>
        <w:t>对于报告期内合同生效的基金，“本期年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w:t>
      </w:r>
      <w:r>
        <w:rPr>
          <w:rFonts w:hint="eastAsia"/>
        </w:rPr>
        <w:t>整为“本期</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w:t>
      </w:r>
      <w:r>
        <w:t>。</w:t>
      </w:r>
      <w:r>
        <w:rPr>
          <w:rFonts w:hint="eastAsia"/>
        </w:rPr>
        <w:t>对于上年度合同生效的基金，将“上年度可比期间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w:t>
      </w:r>
      <w:r>
        <w:t>（下同）</w:t>
      </w:r>
      <w:r>
        <w:rPr>
          <w:rFonts w:hint="eastAsia"/>
        </w:rPr>
        <w:t>。</w:t>
      </w:r>
    </w:p>
  </w:footnote>
  <w:footnote w:id="468">
    <w:p w14:paraId="6A0E05C0" w14:textId="77777777" w:rsidR="00000000" w:rsidRDefault="007478C2">
      <w:pPr>
        <w:pStyle w:val="FootnoteText"/>
      </w:pPr>
      <w:r>
        <w:rPr>
          <w:rStyle w:val="FootnoteReference"/>
        </w:rPr>
        <w:footnoteRef/>
      </w:r>
      <w:r>
        <w:rPr>
          <w:rFonts w:hint="eastAsia"/>
        </w:rPr>
        <w:t xml:space="preserve"> </w:t>
      </w:r>
      <w:r>
        <w:rPr>
          <w:rFonts w:hint="eastAsia"/>
        </w:rPr>
        <w:t>对于报告期内合同生效的基金，“本期</w:t>
      </w:r>
      <w:r>
        <w:rPr>
          <w:rFonts w:hint="eastAsia"/>
        </w:rPr>
        <w:t>_</w:t>
      </w:r>
      <w:r>
        <w:rPr>
          <w:rFonts w:hint="eastAsia"/>
        </w:rPr>
        <w:t>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日”名称调整为“本期</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w:t>
      </w:r>
      <w:r>
        <w:t>。</w:t>
      </w:r>
      <w:r>
        <w:rPr>
          <w:rFonts w:hint="eastAsia"/>
        </w:rPr>
        <w:t>对上年度合同生效的基金，将“上年度可比期间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日至</w:t>
      </w:r>
      <w:r>
        <w:rPr>
          <w:rFonts w:hint="eastAsia"/>
        </w:rPr>
        <w:t>_</w:t>
      </w:r>
      <w:r>
        <w:rPr>
          <w:rFonts w:hint="eastAsia"/>
        </w:rPr>
        <w:t>年</w:t>
      </w:r>
      <w:r>
        <w:rPr>
          <w:rFonts w:hint="eastAsia"/>
        </w:rPr>
        <w:t>_</w:t>
      </w:r>
      <w:r>
        <w:rPr>
          <w:rFonts w:hint="eastAsia"/>
        </w:rPr>
        <w:t>月</w:t>
      </w:r>
      <w:r>
        <w:rPr>
          <w:rFonts w:hint="eastAsia"/>
        </w:rPr>
        <w:t>_</w:t>
      </w:r>
      <w:r>
        <w:rPr>
          <w:rFonts w:hint="eastAsia"/>
        </w:rPr>
        <w:t>日”名称调整为“上年度可比期间</w:t>
      </w:r>
      <w:r>
        <w:rPr>
          <w:rFonts w:hint="eastAsia"/>
        </w:rPr>
        <w:t>_</w:t>
      </w:r>
      <w:r>
        <w:rPr>
          <w:rFonts w:hint="eastAsia"/>
        </w:rPr>
        <w:t>年</w:t>
      </w:r>
      <w:r>
        <w:rPr>
          <w:rFonts w:hint="eastAsia"/>
        </w:rPr>
        <w:t>_</w:t>
      </w:r>
      <w:r>
        <w:rPr>
          <w:rFonts w:hint="eastAsia"/>
        </w:rPr>
        <w:t>月</w:t>
      </w:r>
      <w:r>
        <w:rPr>
          <w:rFonts w:hint="eastAsia"/>
        </w:rPr>
        <w:t>_</w:t>
      </w:r>
      <w:r>
        <w:rPr>
          <w:rFonts w:hint="eastAsia"/>
        </w:rPr>
        <w:t>日（基金合同生效日）至</w:t>
      </w:r>
      <w:r>
        <w:rPr>
          <w:rFonts w:hint="eastAsia"/>
        </w:rPr>
        <w:t>_</w:t>
      </w:r>
      <w:r>
        <w:rPr>
          <w:rFonts w:hint="eastAsia"/>
        </w:rPr>
        <w:t>年</w:t>
      </w:r>
      <w:r>
        <w:rPr>
          <w:rFonts w:hint="eastAsia"/>
        </w:rPr>
        <w:t>_</w:t>
      </w:r>
      <w:r>
        <w:rPr>
          <w:rFonts w:hint="eastAsia"/>
        </w:rPr>
        <w:t>月</w:t>
      </w:r>
      <w:r>
        <w:rPr>
          <w:rFonts w:hint="eastAsia"/>
        </w:rPr>
        <w:t>_</w:t>
      </w:r>
      <w:r>
        <w:rPr>
          <w:rFonts w:hint="eastAsia"/>
        </w:rPr>
        <w:t>日”（下同）。</w:t>
      </w:r>
    </w:p>
  </w:footnote>
  <w:footnote w:id="469">
    <w:p w14:paraId="36FF857F" w14:textId="77777777" w:rsidR="00000000" w:rsidRDefault="007478C2">
      <w:pPr>
        <w:pStyle w:val="FootnoteText"/>
      </w:pPr>
      <w:r>
        <w:rPr>
          <w:rStyle w:val="FootnoteReference"/>
        </w:rPr>
        <w:footnoteRef/>
      </w:r>
      <w:r>
        <w:rPr>
          <w:rFonts w:hint="eastAsia"/>
        </w:rPr>
        <w:t xml:space="preserve"> </w:t>
      </w:r>
      <w:r>
        <w:t>此处说明</w:t>
      </w:r>
      <w:r>
        <w:rPr>
          <w:rFonts w:hint="eastAsia"/>
        </w:rPr>
        <w:t>交</w:t>
      </w:r>
      <w:r>
        <w:rPr>
          <w:rFonts w:hint="eastAsia"/>
        </w:rPr>
        <w:t>易佣金的计算方式、佣金计算比率是否公允、管理人因此从关联方获得的服务内容（如关联方对基金公司提供的研究服务）等。</w:t>
      </w:r>
    </w:p>
  </w:footnote>
  <w:footnote w:id="470">
    <w:p w14:paraId="03B11E73" w14:textId="77777777" w:rsidR="00000000" w:rsidRDefault="007478C2">
      <w:pPr>
        <w:pStyle w:val="FootnoteText"/>
      </w:pPr>
      <w:r>
        <w:rPr>
          <w:rStyle w:val="FootnoteReference"/>
        </w:rPr>
        <w:footnoteRef/>
      </w:r>
      <w:r>
        <w:rPr>
          <w:rFonts w:hint="eastAsia"/>
        </w:rPr>
        <w:t xml:space="preserve"> </w:t>
      </w:r>
      <w:r>
        <w:rPr>
          <w:rFonts w:hint="eastAsia"/>
        </w:rPr>
        <w:t>本项指当期发生的基金应支付关联方的费用。</w:t>
      </w:r>
    </w:p>
  </w:footnote>
  <w:footnote w:id="471">
    <w:p w14:paraId="3CE9D5EE" w14:textId="77777777" w:rsidR="00000000" w:rsidRDefault="007478C2">
      <w:pPr>
        <w:pStyle w:val="FootnoteText"/>
      </w:pPr>
      <w:r>
        <w:rPr>
          <w:rStyle w:val="FootnoteReference"/>
        </w:rPr>
        <w:footnoteRef/>
      </w:r>
      <w:r>
        <w:rPr>
          <w:rFonts w:hint="eastAsia"/>
        </w:rPr>
        <w:t xml:space="preserve"> </w:t>
      </w:r>
      <w:r>
        <w:rPr>
          <w:rFonts w:hint="eastAsia"/>
        </w:rPr>
        <w:t>本项指基金合同约定的各类基金管理费。</w:t>
      </w:r>
    </w:p>
  </w:footnote>
  <w:footnote w:id="472">
    <w:p w14:paraId="71C0CF1E" w14:textId="77777777" w:rsidR="00000000" w:rsidRDefault="007478C2">
      <w:pPr>
        <w:pStyle w:val="FootnoteText"/>
      </w:pPr>
      <w:r>
        <w:rPr>
          <w:rStyle w:val="FootnoteReference"/>
        </w:rPr>
        <w:footnoteRef/>
      </w:r>
      <w:r>
        <w:rPr>
          <w:rFonts w:hint="eastAsia"/>
        </w:rPr>
        <w:t xml:space="preserve"> </w:t>
      </w:r>
      <w:r>
        <w:t>此处说明</w:t>
      </w:r>
      <w:r>
        <w:rPr>
          <w:rFonts w:hint="eastAsia"/>
        </w:rPr>
        <w:t>各类基金管理费的计算标准、计算方式等。</w:t>
      </w:r>
    </w:p>
  </w:footnote>
  <w:footnote w:id="473">
    <w:p w14:paraId="0CD6B2EE" w14:textId="77777777" w:rsidR="00000000" w:rsidRDefault="007478C2">
      <w:pPr>
        <w:pStyle w:val="FootnoteText"/>
      </w:pPr>
      <w:r>
        <w:rPr>
          <w:rStyle w:val="FootnoteReference"/>
        </w:rPr>
        <w:footnoteRef/>
      </w:r>
      <w:r>
        <w:rPr>
          <w:rFonts w:hint="eastAsia"/>
        </w:rPr>
        <w:t xml:space="preserve"> </w:t>
      </w:r>
      <w:r>
        <w:t>此处</w:t>
      </w:r>
      <w:r>
        <w:rPr>
          <w:rFonts w:hint="eastAsia"/>
        </w:rPr>
        <w:t>说明支付给托管人的托管费的计算标准、计算方式等。</w:t>
      </w:r>
    </w:p>
  </w:footnote>
  <w:footnote w:id="474">
    <w:p w14:paraId="239AFFD9" w14:textId="77777777" w:rsidR="00000000" w:rsidRDefault="007478C2">
      <w:pPr>
        <w:pStyle w:val="FootnoteText"/>
      </w:pPr>
      <w:r>
        <w:rPr>
          <w:rStyle w:val="FootnoteReference"/>
        </w:rPr>
        <w:footnoteRef/>
      </w:r>
      <w:r>
        <w:rPr>
          <w:rFonts w:hint="eastAsia"/>
        </w:rPr>
        <w:t xml:space="preserve"> </w:t>
      </w:r>
      <w:r>
        <w:t>本表格中基金正回购与逆回购的交易金额指</w:t>
      </w:r>
      <w:r>
        <w:rPr>
          <w:rFonts w:hint="eastAsia"/>
        </w:rPr>
        <w:t>初始成交金额。</w:t>
      </w:r>
    </w:p>
  </w:footnote>
  <w:footnote w:id="475">
    <w:p w14:paraId="0C55E1D4" w14:textId="77777777" w:rsidR="00000000" w:rsidRDefault="007478C2">
      <w:pPr>
        <w:pStyle w:val="FootnoteText"/>
      </w:pPr>
      <w:r>
        <w:rPr>
          <w:rStyle w:val="FootnoteReference"/>
        </w:rPr>
        <w:footnoteRef/>
      </w:r>
      <w:r>
        <w:rPr>
          <w:rFonts w:hint="eastAsia"/>
        </w:rPr>
        <w:t xml:space="preserve"> </w:t>
      </w:r>
      <w:r>
        <w:t>对于</w:t>
      </w:r>
      <w:r>
        <w:rPr>
          <w:rFonts w:hint="eastAsia"/>
        </w:rPr>
        <w:t>报告期内合同生效的基金，应披露合同生效日起至报告期末</w:t>
      </w:r>
      <w:r>
        <w:t>关联方</w:t>
      </w:r>
      <w:r>
        <w:rPr>
          <w:rFonts w:hint="eastAsia"/>
        </w:rPr>
        <w:t>投资本基金的情况</w:t>
      </w:r>
      <w:r>
        <w:t>，并</w:t>
      </w:r>
      <w:r>
        <w:rPr>
          <w:rFonts w:hint="eastAsia"/>
        </w:rPr>
        <w:t>在表下标注说明</w:t>
      </w:r>
      <w:r>
        <w:t>。本项</w:t>
      </w:r>
      <w:r>
        <w:rPr>
          <w:rFonts w:hint="eastAsia"/>
        </w:rPr>
        <w:t>各</w:t>
      </w:r>
      <w:r>
        <w:t>表格</w:t>
      </w:r>
      <w:r>
        <w:rPr>
          <w:rFonts w:hint="eastAsia"/>
        </w:rPr>
        <w:t>下</w:t>
      </w:r>
      <w:r>
        <w:t>应对相关</w:t>
      </w:r>
      <w:r>
        <w:rPr>
          <w:rFonts w:hint="eastAsia"/>
        </w:rPr>
        <w:t>关联方投资本基金费率</w:t>
      </w:r>
      <w:r>
        <w:rPr>
          <w:rFonts w:hint="eastAsia"/>
        </w:rPr>
        <w:t>的公允性</w:t>
      </w:r>
      <w:r>
        <w:t>予以说明</w:t>
      </w:r>
      <w:r>
        <w:rPr>
          <w:rFonts w:hint="eastAsia"/>
        </w:rPr>
        <w:t>。</w:t>
      </w:r>
    </w:p>
  </w:footnote>
  <w:footnote w:id="476">
    <w:p w14:paraId="55C54C1E" w14:textId="77777777" w:rsidR="00000000" w:rsidRDefault="007478C2">
      <w:pPr>
        <w:pStyle w:val="FootnoteText"/>
      </w:pPr>
      <w:r>
        <w:rPr>
          <w:rStyle w:val="FootnoteReference"/>
        </w:rPr>
        <w:footnoteRef/>
      </w:r>
      <w:r>
        <w:rPr>
          <w:rFonts w:hint="eastAsia"/>
        </w:rPr>
        <w:t xml:space="preserve"> </w:t>
      </w:r>
      <w:r>
        <w:rPr>
          <w:rFonts w:hint="eastAsia"/>
        </w:rPr>
        <w:t>本项适用于管理人在基金募集期间认购的情况</w:t>
      </w:r>
      <w:r>
        <w:t>。</w:t>
      </w:r>
      <w:r>
        <w:rPr>
          <w:rFonts w:hint="eastAsia"/>
        </w:rPr>
        <w:t>如基金于上年度可比期间成立，本项本期数以“－”列示，上期数据实填列</w:t>
      </w:r>
      <w:r>
        <w:t>。</w:t>
      </w:r>
      <w:r>
        <w:rPr>
          <w:rFonts w:hint="eastAsia"/>
        </w:rPr>
        <w:t>如基金于本期成立，本项上期数以“－”填列，本项本期数据实填列，</w:t>
      </w:r>
      <w:r>
        <w:rPr>
          <w:rFonts w:ascii="宋体" w:hAnsi="宋体"/>
        </w:rPr>
        <w:t>“</w:t>
      </w:r>
      <w:r>
        <w:rPr>
          <w:rFonts w:ascii="宋体" w:hAnsi="宋体" w:hint="eastAsia"/>
        </w:rPr>
        <w:t>期初持有的基金份额</w:t>
      </w:r>
      <w:r>
        <w:rPr>
          <w:rFonts w:ascii="宋体" w:hAnsi="宋体"/>
        </w:rPr>
        <w:t>”</w:t>
      </w:r>
      <w:r>
        <w:rPr>
          <w:rFonts w:hint="eastAsia"/>
        </w:rPr>
        <w:t>以“－”列示。</w:t>
      </w:r>
    </w:p>
  </w:footnote>
  <w:footnote w:id="477">
    <w:p w14:paraId="0D060D64" w14:textId="77777777" w:rsidR="00000000" w:rsidRDefault="007478C2">
      <w:pPr>
        <w:pStyle w:val="FootnoteText"/>
      </w:pPr>
      <w:r>
        <w:rPr>
          <w:rStyle w:val="FootnoteReference"/>
        </w:rPr>
        <w:footnoteRef/>
      </w:r>
      <w:r>
        <w:rPr>
          <w:rFonts w:hint="eastAsia"/>
        </w:rPr>
        <w:t xml:space="preserve"> </w:t>
      </w:r>
      <w:r>
        <w:rPr>
          <w:rFonts w:hint="eastAsia"/>
        </w:rPr>
        <w:t>份额减少以“</w:t>
      </w:r>
      <w:r>
        <w:rPr>
          <w:rFonts w:hint="eastAsia"/>
        </w:rPr>
        <w:t>-</w:t>
      </w:r>
      <w:r>
        <w:rPr>
          <w:rFonts w:hint="eastAsia"/>
        </w:rPr>
        <w:t>”号填列</w:t>
      </w:r>
      <w:r>
        <w:t>（下同）</w:t>
      </w:r>
      <w:r>
        <w:rPr>
          <w:rFonts w:hint="eastAsia"/>
        </w:rPr>
        <w:t>。</w:t>
      </w:r>
    </w:p>
  </w:footnote>
  <w:footnote w:id="478">
    <w:p w14:paraId="3C3C7DC9" w14:textId="77777777" w:rsidR="00000000" w:rsidRDefault="007478C2">
      <w:pPr>
        <w:pStyle w:val="FootnoteText"/>
      </w:pPr>
      <w:r>
        <w:rPr>
          <w:rStyle w:val="FootnoteReference"/>
        </w:rPr>
        <w:footnoteRef/>
      </w:r>
      <w:r>
        <w:t xml:space="preserve"> </w:t>
      </w:r>
      <w:r>
        <w:t>本项填列关联方持有本基金份额占基金总份额的比例（下同）。</w:t>
      </w:r>
    </w:p>
  </w:footnote>
  <w:footnote w:id="479">
    <w:p w14:paraId="77B2544B" w14:textId="77777777" w:rsidR="00000000" w:rsidRDefault="007478C2">
      <w:pPr>
        <w:pStyle w:val="FootnoteText"/>
      </w:pPr>
      <w:r>
        <w:rPr>
          <w:rStyle w:val="FootnoteReference"/>
        </w:rPr>
        <w:footnoteRef/>
      </w:r>
      <w:r>
        <w:rPr>
          <w:rFonts w:hint="eastAsia"/>
        </w:rPr>
        <w:t xml:space="preserve"> </w:t>
      </w:r>
      <w:r>
        <w:rPr>
          <w:rFonts w:hint="eastAsia"/>
        </w:rPr>
        <w:t>基金的证券交易结算资金通过托管银行备付金账户转存于中国证券登记结算公司等结算账户，该资金如实质上类似于存放在托管银行的存款，可在表下标注说明。</w:t>
      </w:r>
    </w:p>
  </w:footnote>
  <w:footnote w:id="480">
    <w:p w14:paraId="0F58BE01" w14:textId="77777777" w:rsidR="00000000" w:rsidRDefault="007478C2">
      <w:pPr>
        <w:pStyle w:val="FootnoteText"/>
      </w:pPr>
      <w:r>
        <w:rPr>
          <w:rStyle w:val="FootnoteReference"/>
        </w:rPr>
        <w:footnoteRef/>
      </w:r>
      <w:r>
        <w:rPr>
          <w:rFonts w:hint="eastAsia"/>
        </w:rPr>
        <w:t xml:space="preserve"> </w:t>
      </w:r>
      <w:r>
        <w:rPr>
          <w:rFonts w:hint="eastAsia"/>
        </w:rPr>
        <w:t>基金参与关联方承销证券的事</w:t>
      </w:r>
      <w:r>
        <w:rPr>
          <w:rFonts w:hint="eastAsia"/>
        </w:rPr>
        <w:t>项，应按法规要求</w:t>
      </w:r>
      <w:r>
        <w:t>，</w:t>
      </w:r>
      <w:r>
        <w:rPr>
          <w:rFonts w:hint="eastAsia"/>
        </w:rPr>
        <w:t>根据重要性原则予以披露</w:t>
      </w:r>
      <w:r>
        <w:t>。</w:t>
      </w:r>
      <w:r>
        <w:rPr>
          <w:rFonts w:hint="eastAsia"/>
        </w:rPr>
        <w:t>如基金存在法律法规禁止的关联交易行为，不在</w:t>
      </w:r>
      <w:r>
        <w:t>此处</w:t>
      </w:r>
      <w:r>
        <w:rPr>
          <w:rFonts w:hint="eastAsia"/>
        </w:rPr>
        <w:t>披露，应在“管理人报告”</w:t>
      </w:r>
      <w:r>
        <w:t>处</w:t>
      </w:r>
      <w:r>
        <w:rPr>
          <w:rFonts w:hint="eastAsia"/>
        </w:rPr>
        <w:t>披露。</w:t>
      </w:r>
    </w:p>
  </w:footnote>
  <w:footnote w:id="481">
    <w:p w14:paraId="5A7DF079" w14:textId="77777777" w:rsidR="00000000" w:rsidRDefault="007478C2">
      <w:pPr>
        <w:pStyle w:val="FootnoteText"/>
      </w:pPr>
      <w:r>
        <w:rPr>
          <w:rStyle w:val="FootnoteReference"/>
        </w:rPr>
        <w:footnoteRef/>
      </w:r>
      <w:r>
        <w:rPr>
          <w:rFonts w:hint="eastAsia"/>
        </w:rPr>
        <w:t xml:space="preserve"> </w:t>
      </w:r>
      <w:r>
        <w:t>如</w:t>
      </w:r>
      <w:r>
        <w:rPr>
          <w:rFonts w:hint="eastAsia"/>
        </w:rPr>
        <w:t>期末基金未持有相关流通受限证券，不需列表。</w:t>
      </w:r>
    </w:p>
  </w:footnote>
  <w:footnote w:id="482">
    <w:p w14:paraId="2C7F3012" w14:textId="77777777" w:rsidR="00000000" w:rsidRDefault="007478C2">
      <w:pPr>
        <w:pStyle w:val="FootnoteText"/>
      </w:pPr>
      <w:r>
        <w:rPr>
          <w:rStyle w:val="FootnoteReference"/>
        </w:rPr>
        <w:footnoteRef/>
      </w:r>
      <w:r>
        <w:rPr>
          <w:rFonts w:hint="eastAsia"/>
        </w:rPr>
        <w:t xml:space="preserve"> </w:t>
      </w:r>
      <w:r>
        <w:rPr>
          <w:rFonts w:hint="eastAsia"/>
        </w:rPr>
        <w:t>如因期末无正回购余额而无抵押债券，不需按本项格式详细说明，只需作相关声明即可。</w:t>
      </w:r>
    </w:p>
  </w:footnote>
  <w:footnote w:id="483">
    <w:p w14:paraId="2663DB69" w14:textId="77777777" w:rsidR="00000000" w:rsidRDefault="007478C2">
      <w:pPr>
        <w:pStyle w:val="FootnoteText"/>
      </w:pPr>
      <w:r>
        <w:rPr>
          <w:rStyle w:val="FootnoteReference"/>
        </w:rPr>
        <w:footnoteRef/>
      </w:r>
      <w:r>
        <w:rPr>
          <w:rFonts w:hint="eastAsia"/>
        </w:rPr>
        <w:t xml:space="preserve"> </w:t>
      </w:r>
      <w:r>
        <w:rPr>
          <w:rFonts w:hint="eastAsia"/>
        </w:rPr>
        <w:t>如为</w:t>
      </w:r>
      <w:r>
        <w:rPr>
          <w:rFonts w:ascii="宋体" w:hAnsi="宋体" w:hint="eastAsia"/>
          <w:kern w:val="0"/>
        </w:rPr>
        <w:t>上年度批准或公告但在本报告期内实施的</w:t>
      </w:r>
      <w:r>
        <w:rPr>
          <w:rFonts w:ascii="宋体" w:hAnsi="宋体"/>
          <w:kern w:val="0"/>
        </w:rPr>
        <w:t>收益</w:t>
      </w:r>
      <w:r>
        <w:rPr>
          <w:rFonts w:ascii="宋体" w:hAnsi="宋体" w:hint="eastAsia"/>
          <w:kern w:val="0"/>
        </w:rPr>
        <w:t>分配，可在备注栏内说明</w:t>
      </w:r>
      <w:r>
        <w:rPr>
          <w:rFonts w:ascii="宋体" w:hAnsi="宋体"/>
          <w:kern w:val="0"/>
        </w:rPr>
        <w:t>。</w:t>
      </w:r>
      <w:r>
        <w:rPr>
          <w:rFonts w:hint="eastAsia"/>
        </w:rPr>
        <w:t>如为资产负债表日之后、年度报告或中期报告批准报出日之前批准、公告或实施的</w:t>
      </w:r>
      <w:r>
        <w:t>收益</w:t>
      </w:r>
      <w:r>
        <w:rPr>
          <w:rFonts w:hint="eastAsia"/>
        </w:rPr>
        <w:t>分配，在表下标注说明。</w:t>
      </w:r>
    </w:p>
  </w:footnote>
  <w:footnote w:id="484">
    <w:p w14:paraId="5FE51FD0" w14:textId="77777777" w:rsidR="00000000" w:rsidRDefault="007478C2">
      <w:pPr>
        <w:pStyle w:val="FootnoteText"/>
      </w:pPr>
      <w:r>
        <w:rPr>
          <w:rStyle w:val="FootnoteReference"/>
        </w:rPr>
        <w:footnoteRef/>
      </w:r>
      <w:r>
        <w:rPr>
          <w:rFonts w:hint="eastAsia"/>
        </w:rPr>
        <w:t xml:space="preserve"> </w:t>
      </w:r>
      <w:r>
        <w:rPr>
          <w:rFonts w:hint="eastAsia"/>
        </w:rPr>
        <w:t>至少保留至小数点后第三位。</w:t>
      </w:r>
    </w:p>
  </w:footnote>
  <w:footnote w:id="485">
    <w:p w14:paraId="74025224" w14:textId="77777777" w:rsidR="00000000" w:rsidRDefault="007478C2">
      <w:pPr>
        <w:pStyle w:val="FootnoteText"/>
      </w:pPr>
      <w:r>
        <w:rPr>
          <w:rStyle w:val="FootnoteReference"/>
        </w:rPr>
        <w:footnoteRef/>
      </w:r>
      <w:r>
        <w:rPr>
          <w:rFonts w:hint="eastAsia"/>
        </w:rPr>
        <w:t xml:space="preserve"> </w:t>
      </w:r>
      <w:r>
        <w:rPr>
          <w:rFonts w:hint="eastAsia"/>
        </w:rPr>
        <w:t>本项主要披露与基金及其纳入合并报表范围的子公司持</w:t>
      </w:r>
      <w:r>
        <w:rPr>
          <w:rFonts w:hint="eastAsia"/>
        </w:rPr>
        <w:t>有的金融工具风险相关的描述性信息和数量性信息，至少</w:t>
      </w:r>
      <w:r>
        <w:t>应</w:t>
      </w:r>
      <w:r>
        <w:rPr>
          <w:rFonts w:hint="eastAsia"/>
        </w:rPr>
        <w:t>包括：基金及其纳入合并报表范围的子公司的信用风险、流动性风险及市场风险的形成原因，风险管理的目标、政策和过程以及计量风险的方法。</w:t>
      </w:r>
      <w:r>
        <w:t>前</w:t>
      </w:r>
      <w:r>
        <w:rPr>
          <w:rFonts w:hint="eastAsia"/>
        </w:rPr>
        <w:t>述描述</w:t>
      </w:r>
      <w:r>
        <w:t>性</w:t>
      </w:r>
      <w:r>
        <w:rPr>
          <w:rFonts w:hint="eastAsia"/>
        </w:rPr>
        <w:t>信息在报告期发生</w:t>
      </w:r>
      <w:r>
        <w:t>变更的</w:t>
      </w:r>
      <w:r>
        <w:rPr>
          <w:rFonts w:hint="eastAsia"/>
        </w:rPr>
        <w:t>，应作出说明。</w:t>
      </w:r>
    </w:p>
  </w:footnote>
  <w:footnote w:id="486">
    <w:p w14:paraId="18161848" w14:textId="77777777" w:rsidR="00000000" w:rsidRDefault="007478C2">
      <w:pPr>
        <w:pStyle w:val="FootnoteText"/>
      </w:pPr>
      <w:r>
        <w:rPr>
          <w:rStyle w:val="FootnoteReference"/>
        </w:rPr>
        <w:footnoteRef/>
      </w:r>
      <w:r>
        <w:rPr>
          <w:rFonts w:hint="eastAsia"/>
        </w:rPr>
        <w:t xml:space="preserve"> </w:t>
      </w:r>
      <w:r>
        <w:rPr>
          <w:rFonts w:hint="eastAsia"/>
        </w:rPr>
        <w:t>如个别财务报表附注项目与合并财务报表有重大差异，需参照合并财务报表附注项目模板增加披露相应个别财务报表项目。</w:t>
      </w:r>
    </w:p>
  </w:footnote>
  <w:footnote w:id="487">
    <w:p w14:paraId="22AE3689" w14:textId="77777777" w:rsidR="00000000" w:rsidRDefault="007478C2">
      <w:pPr>
        <w:pStyle w:val="FootnoteText"/>
      </w:pPr>
      <w:r>
        <w:rPr>
          <w:rStyle w:val="FootnoteReference"/>
        </w:rPr>
        <w:footnoteRef/>
      </w:r>
      <w:r>
        <w:rPr>
          <w:rFonts w:hint="eastAsia"/>
        </w:rPr>
        <w:t xml:space="preserve"> </w:t>
      </w:r>
      <w:r>
        <w:rPr>
          <w:rFonts w:hint="eastAsia"/>
        </w:rPr>
        <w:t>对于定期存款，可加行按照</w:t>
      </w:r>
      <w:r>
        <w:t>不同</w:t>
      </w:r>
      <w:r>
        <w:rPr>
          <w:rFonts w:hint="eastAsia"/>
        </w:rPr>
        <w:t>期限</w:t>
      </w:r>
      <w:r>
        <w:t>分别</w:t>
      </w:r>
      <w:r>
        <w:rPr>
          <w:rFonts w:hint="eastAsia"/>
        </w:rPr>
        <w:t>列示明细，如</w:t>
      </w:r>
      <w:r>
        <w:rPr>
          <w:rFonts w:hint="eastAsia"/>
        </w:rPr>
        <w:t>1</w:t>
      </w:r>
      <w:r>
        <w:rPr>
          <w:rFonts w:hint="eastAsia"/>
        </w:rPr>
        <w:t>－</w:t>
      </w:r>
      <w:r>
        <w:rPr>
          <w:rFonts w:hint="eastAsia"/>
        </w:rPr>
        <w:t>3</w:t>
      </w:r>
      <w:r>
        <w:rPr>
          <w:rFonts w:hint="eastAsia"/>
        </w:rPr>
        <w:t>个月，</w:t>
      </w:r>
      <w:r>
        <w:rPr>
          <w:rFonts w:hint="eastAsia"/>
        </w:rPr>
        <w:t>3</w:t>
      </w:r>
      <w:r>
        <w:rPr>
          <w:rFonts w:hint="eastAsia"/>
        </w:rPr>
        <w:t>个月－</w:t>
      </w:r>
      <w:r>
        <w:rPr>
          <w:rFonts w:hint="eastAsia"/>
        </w:rPr>
        <w:t>1</w:t>
      </w:r>
      <w:r>
        <w:rPr>
          <w:rFonts w:hint="eastAsia"/>
        </w:rPr>
        <w:t>年等</w:t>
      </w:r>
      <w:r>
        <w:t>。</w:t>
      </w:r>
      <w:r>
        <w:rPr>
          <w:rFonts w:hint="eastAsia"/>
        </w:rPr>
        <w:t>对于其他存款类别，应在表下</w:t>
      </w:r>
      <w:r>
        <w:t>标注说明</w:t>
      </w:r>
      <w:r>
        <w:rPr>
          <w:rFonts w:hint="eastAsia"/>
        </w:rPr>
        <w:t>。</w:t>
      </w:r>
    </w:p>
  </w:footnote>
  <w:footnote w:id="488">
    <w:p w14:paraId="106ED7FA" w14:textId="77777777" w:rsidR="00000000" w:rsidRDefault="007478C2">
      <w:pPr>
        <w:pStyle w:val="FootnoteText"/>
      </w:pPr>
      <w:r>
        <w:rPr>
          <w:rStyle w:val="FootnoteReference"/>
        </w:rPr>
        <w:footnoteRef/>
      </w:r>
      <w:r>
        <w:rPr>
          <w:rFonts w:hint="eastAsia"/>
        </w:rPr>
        <w:t xml:space="preserve"> </w:t>
      </w:r>
      <w:r>
        <w:rPr>
          <w:rFonts w:hint="eastAsia"/>
        </w:rPr>
        <w:t>本节内容</w:t>
      </w:r>
      <w:r>
        <w:t>适用于</w:t>
      </w:r>
      <w:r>
        <w:rPr>
          <w:rFonts w:hint="eastAsia"/>
        </w:rPr>
        <w:t>年度报告</w:t>
      </w:r>
      <w:r>
        <w:t>与报告期内</w:t>
      </w:r>
      <w:r>
        <w:rPr>
          <w:rFonts w:hint="eastAsia"/>
        </w:rPr>
        <w:t>评估机构出具评估</w:t>
      </w:r>
      <w:r>
        <w:rPr>
          <w:rFonts w:hint="eastAsia"/>
        </w:rPr>
        <w:t>报告的中期报告</w:t>
      </w:r>
      <w:r>
        <w:t>。</w:t>
      </w:r>
    </w:p>
  </w:footnote>
  <w:footnote w:id="489">
    <w:p w14:paraId="076039C3" w14:textId="77777777" w:rsidR="00000000" w:rsidRDefault="007478C2">
      <w:pPr>
        <w:pStyle w:val="FootnoteText"/>
      </w:pPr>
      <w:r>
        <w:rPr>
          <w:rStyle w:val="FootnoteReference"/>
        </w:rPr>
        <w:footnoteRef/>
      </w:r>
      <w:r>
        <w:rPr>
          <w:rFonts w:hint="eastAsia"/>
        </w:rPr>
        <w:t xml:space="preserve"> </w:t>
      </w:r>
      <w:r>
        <w:rPr>
          <w:rFonts w:hint="eastAsia"/>
        </w:rPr>
        <w:t>如评估机构使用</w:t>
      </w:r>
      <w:r>
        <w:t>的</w:t>
      </w:r>
      <w:r>
        <w:rPr>
          <w:rFonts w:hint="eastAsia"/>
        </w:rPr>
        <w:t>主要评估方法非现金流折现法，应在此处说明理由。</w:t>
      </w:r>
    </w:p>
  </w:footnote>
  <w:footnote w:id="490">
    <w:p w14:paraId="11949A33" w14:textId="77777777" w:rsidR="00000000" w:rsidRDefault="007478C2">
      <w:pPr>
        <w:pStyle w:val="FootnoteText"/>
        <w:rPr>
          <w:highlight w:val="yellow"/>
        </w:rPr>
      </w:pPr>
      <w:r>
        <w:rPr>
          <w:rStyle w:val="FootnoteReference"/>
        </w:rPr>
        <w:footnoteRef/>
      </w:r>
      <w:r>
        <w:t xml:space="preserve"> </w:t>
      </w:r>
      <w:r>
        <w:rPr>
          <w:rFonts w:hint="eastAsia"/>
        </w:rPr>
        <w:t>本项适用于年度报告，中期报告不填列。本基金基金经理兼任私募资产管理计划投资经理的，应披露本项</w:t>
      </w:r>
      <w:r>
        <w:t>，</w:t>
      </w:r>
      <w:r>
        <w:rPr>
          <w:rFonts w:hint="eastAsia"/>
        </w:rPr>
        <w:t>如不存在兼任行为的，此项可不列示。</w:t>
      </w:r>
    </w:p>
  </w:footnote>
  <w:footnote w:id="491">
    <w:p w14:paraId="0CEC5E63" w14:textId="77777777" w:rsidR="00000000" w:rsidRDefault="007478C2">
      <w:pPr>
        <w:pStyle w:val="FootnoteText"/>
        <w:rPr>
          <w:rFonts w:hint="eastAsia"/>
        </w:rPr>
      </w:pPr>
      <w:r>
        <w:rPr>
          <w:rStyle w:val="FootnoteReference"/>
        </w:rPr>
        <w:footnoteRef/>
      </w:r>
      <w:r>
        <w:rPr>
          <w:rFonts w:hint="eastAsia"/>
        </w:rPr>
        <w:t xml:space="preserve"> </w:t>
      </w:r>
      <w:r>
        <w:rPr>
          <w:rFonts w:hint="eastAsia"/>
        </w:rPr>
        <w:t>基金经理本人及其直系亲属合并计算。基金份额总量的数量区间为</w:t>
      </w:r>
      <w:r>
        <w:rPr>
          <w:rFonts w:hint="eastAsia"/>
        </w:rPr>
        <w:t>0</w:t>
      </w:r>
      <w:r>
        <w:rPr>
          <w:rFonts w:hint="eastAsia"/>
        </w:rPr>
        <w:t>、</w:t>
      </w:r>
      <w:r>
        <w:rPr>
          <w:rFonts w:hint="eastAsia"/>
        </w:rPr>
        <w:t>0</w:t>
      </w:r>
      <w:r>
        <w:rPr>
          <w:rFonts w:hint="eastAsia"/>
        </w:rPr>
        <w:t>至</w:t>
      </w:r>
      <w:r>
        <w:rPr>
          <w:rFonts w:hint="eastAsia"/>
        </w:rPr>
        <w:t>10</w:t>
      </w:r>
      <w:r>
        <w:rPr>
          <w:rFonts w:hint="eastAsia"/>
        </w:rPr>
        <w:t>万份（含）、</w:t>
      </w:r>
      <w:r>
        <w:rPr>
          <w:rFonts w:hint="eastAsia"/>
        </w:rPr>
        <w:t>10</w:t>
      </w:r>
      <w:r>
        <w:rPr>
          <w:rFonts w:hint="eastAsia"/>
        </w:rPr>
        <w:t>万份至</w:t>
      </w:r>
      <w:r>
        <w:rPr>
          <w:rFonts w:hint="eastAsia"/>
        </w:rPr>
        <w:t>50</w:t>
      </w:r>
      <w:r>
        <w:rPr>
          <w:rFonts w:hint="eastAsia"/>
        </w:rPr>
        <w:t>万份（含）、</w:t>
      </w:r>
      <w:r>
        <w:rPr>
          <w:rFonts w:hint="eastAsia"/>
        </w:rPr>
        <w:t>50</w:t>
      </w:r>
      <w:r>
        <w:rPr>
          <w:rFonts w:hint="eastAsia"/>
        </w:rPr>
        <w:t>万份至</w:t>
      </w:r>
      <w:r>
        <w:rPr>
          <w:rFonts w:hint="eastAsia"/>
        </w:rPr>
        <w:t>100</w:t>
      </w:r>
      <w:r>
        <w:rPr>
          <w:rFonts w:hint="eastAsia"/>
        </w:rPr>
        <w:t>万份（含）、</w:t>
      </w:r>
      <w:r>
        <w:rPr>
          <w:rFonts w:hint="eastAsia"/>
        </w:rPr>
        <w:t>100</w:t>
      </w:r>
      <w:r>
        <w:rPr>
          <w:rFonts w:hint="eastAsia"/>
        </w:rPr>
        <w:t>万份以上。请按照</w:t>
      </w:r>
      <w:r>
        <w:rPr>
          <w:rFonts w:hint="eastAsia"/>
        </w:rPr>
        <w:t>0</w:t>
      </w:r>
      <w:r>
        <w:rPr>
          <w:rFonts w:hint="eastAsia"/>
        </w:rPr>
        <w:t>、</w:t>
      </w:r>
      <w:r>
        <w:rPr>
          <w:rFonts w:hint="eastAsia"/>
        </w:rPr>
        <w:t>0</w:t>
      </w:r>
      <w:r>
        <w:rPr>
          <w:rFonts w:hint="eastAsia"/>
        </w:rPr>
        <w:t>－</w:t>
      </w:r>
      <w:r>
        <w:rPr>
          <w:rFonts w:hint="eastAsia"/>
        </w:rPr>
        <w:t>10</w:t>
      </w:r>
      <w:r>
        <w:rPr>
          <w:rFonts w:hint="eastAsia"/>
        </w:rPr>
        <w:t>、</w:t>
      </w:r>
      <w:r>
        <w:rPr>
          <w:rFonts w:hint="eastAsia"/>
        </w:rPr>
        <w:t>10</w:t>
      </w:r>
      <w:r>
        <w:rPr>
          <w:rFonts w:hint="eastAsia"/>
        </w:rPr>
        <w:t>－</w:t>
      </w:r>
      <w:r>
        <w:rPr>
          <w:rFonts w:hint="eastAsia"/>
        </w:rPr>
        <w:t>50</w:t>
      </w:r>
      <w:r>
        <w:rPr>
          <w:rFonts w:hint="eastAsia"/>
        </w:rPr>
        <w:t>、</w:t>
      </w:r>
      <w:r>
        <w:rPr>
          <w:rFonts w:hint="eastAsia"/>
        </w:rPr>
        <w:t>50</w:t>
      </w:r>
      <w:r>
        <w:rPr>
          <w:rFonts w:hint="eastAsia"/>
        </w:rPr>
        <w:t>－</w:t>
      </w:r>
      <w:r>
        <w:rPr>
          <w:rFonts w:hint="eastAsia"/>
        </w:rPr>
        <w:t>100</w:t>
      </w:r>
      <w:r>
        <w:rPr>
          <w:rFonts w:hint="eastAsia"/>
        </w:rPr>
        <w:t>、</w:t>
      </w:r>
      <w:r>
        <w:rPr>
          <w:rFonts w:hint="eastAsia"/>
        </w:rPr>
        <w:t>&gt;100</w:t>
      </w:r>
      <w:r>
        <w:rPr>
          <w:rFonts w:hint="eastAsia"/>
        </w:rPr>
        <w:t>的格式填写。</w:t>
      </w:r>
    </w:p>
  </w:footnote>
  <w:footnote w:id="492">
    <w:p w14:paraId="62EDB6DB" w14:textId="77777777" w:rsidR="00000000" w:rsidRDefault="007478C2">
      <w:pPr>
        <w:pStyle w:val="FootnoteText"/>
      </w:pPr>
      <w:r>
        <w:rPr>
          <w:rStyle w:val="FootnoteReference"/>
        </w:rPr>
        <w:footnoteRef/>
      </w:r>
      <w:r>
        <w:rPr>
          <w:rFonts w:hint="eastAsia"/>
        </w:rPr>
        <w:t xml:space="preserve"> </w:t>
      </w:r>
      <w:r>
        <w:t>本节</w:t>
      </w:r>
      <w:r>
        <w:rPr>
          <w:rFonts w:hint="eastAsia"/>
        </w:rPr>
        <w:t>主要适用</w:t>
      </w:r>
      <w:r>
        <w:t>于</w:t>
      </w:r>
      <w:r>
        <w:rPr>
          <w:rFonts w:hint="eastAsia"/>
        </w:rPr>
        <w:t>报告期内发生扩募的基础设施基金。</w:t>
      </w:r>
    </w:p>
  </w:footnote>
  <w:footnote w:id="493">
    <w:p w14:paraId="548CE6EB" w14:textId="77777777" w:rsidR="00000000" w:rsidRDefault="007478C2">
      <w:pPr>
        <w:pStyle w:val="FootnoteText"/>
      </w:pPr>
      <w:r>
        <w:rPr>
          <w:rStyle w:val="FootnoteReference"/>
        </w:rPr>
        <w:footnoteRef/>
      </w:r>
      <w:r>
        <w:rPr>
          <w:rFonts w:hint="eastAsia"/>
        </w:rPr>
        <w:t xml:space="preserve"> </w:t>
      </w:r>
      <w:r>
        <w:rPr>
          <w:rFonts w:hint="eastAsia"/>
        </w:rPr>
        <w:t>本报告期内如</w:t>
      </w:r>
      <w:r>
        <w:rPr>
          <w:rFonts w:hint="eastAsia"/>
        </w:rPr>
        <w:t>不存在相关重大事件，应予声明，例如，报告期内无基金份额持有人大会决议等。</w:t>
      </w:r>
    </w:p>
  </w:footnote>
  <w:footnote w:id="494">
    <w:p w14:paraId="3C83ACC6" w14:textId="77777777" w:rsidR="00000000" w:rsidRDefault="007478C2">
      <w:pPr>
        <w:pStyle w:val="FootnoteText"/>
      </w:pPr>
      <w:r>
        <w:rPr>
          <w:rStyle w:val="FootnoteReference"/>
        </w:rPr>
        <w:footnoteRef/>
      </w:r>
      <w:r>
        <w:rPr>
          <w:rFonts w:hint="eastAsia"/>
        </w:rPr>
        <w:t xml:space="preserve"> </w:t>
      </w:r>
      <w:r>
        <w:t>对于</w:t>
      </w:r>
      <w:r>
        <w:rPr>
          <w:rFonts w:hint="eastAsia"/>
        </w:rPr>
        <w:t>年度报告，本</w:t>
      </w:r>
      <w:r>
        <w:t>节</w:t>
      </w:r>
      <w:r>
        <w:rPr>
          <w:rFonts w:hint="eastAsia"/>
        </w:rPr>
        <w:t>需披露报告期内改聘会计师事务所情况</w:t>
      </w:r>
      <w:r>
        <w:t>，</w:t>
      </w:r>
      <w:r>
        <w:rPr>
          <w:rFonts w:hint="eastAsia"/>
        </w:rPr>
        <w:t>报告期内应支付给会计师事务所的报酬情况</w:t>
      </w:r>
      <w:r>
        <w:t>，</w:t>
      </w:r>
      <w:r>
        <w:rPr>
          <w:rFonts w:hint="eastAsia"/>
        </w:rPr>
        <w:t>以及目前事务所已提供审计服务的连续年限等</w:t>
      </w:r>
      <w:r>
        <w:t>。对于</w:t>
      </w:r>
      <w:r>
        <w:rPr>
          <w:rFonts w:hint="eastAsia"/>
        </w:rPr>
        <w:t>中期报告，本</w:t>
      </w:r>
      <w:r>
        <w:t>节</w:t>
      </w:r>
      <w:r>
        <w:rPr>
          <w:rFonts w:hint="eastAsia"/>
        </w:rPr>
        <w:t>需披露报告期内改聘会计师事务所情况，包括解聘原会计师事务所的原因，以及是否履行了必要的程序。</w:t>
      </w:r>
    </w:p>
  </w:footnote>
  <w:footnote w:id="495">
    <w:p w14:paraId="2287F4E2" w14:textId="77777777" w:rsidR="00000000" w:rsidRDefault="007478C2">
      <w:pPr>
        <w:pStyle w:val="FootnoteText"/>
      </w:pPr>
      <w:r>
        <w:rPr>
          <w:rStyle w:val="FootnoteReference"/>
        </w:rPr>
        <w:footnoteRef/>
      </w:r>
      <w:r>
        <w:rPr>
          <w:rFonts w:hint="eastAsia"/>
        </w:rPr>
        <w:t xml:space="preserve"> </w:t>
      </w:r>
      <w:r>
        <w:t>对于</w:t>
      </w:r>
      <w:r>
        <w:rPr>
          <w:rFonts w:hint="eastAsia"/>
        </w:rPr>
        <w:t>年度报告，本</w:t>
      </w:r>
      <w:r>
        <w:t>节</w:t>
      </w:r>
      <w:r>
        <w:rPr>
          <w:rFonts w:hint="eastAsia"/>
        </w:rPr>
        <w:t>需披露报告期内改聘评估机构的原因</w:t>
      </w:r>
      <w:r>
        <w:t>，</w:t>
      </w:r>
      <w:r>
        <w:rPr>
          <w:rFonts w:hint="eastAsia"/>
        </w:rPr>
        <w:t>是否履行了必要的程序</w:t>
      </w:r>
      <w:r>
        <w:t>，</w:t>
      </w:r>
      <w:r>
        <w:rPr>
          <w:rFonts w:hint="eastAsia"/>
        </w:rPr>
        <w:t>支付给评估机构报酬的情况，以及目前评估机构已提供评估服务的连续年限等</w:t>
      </w:r>
      <w:r>
        <w:t>。对于</w:t>
      </w:r>
      <w:r>
        <w:rPr>
          <w:rFonts w:hint="eastAsia"/>
        </w:rPr>
        <w:t>中期报告，本</w:t>
      </w:r>
      <w:r>
        <w:t>节</w:t>
      </w:r>
      <w:r>
        <w:rPr>
          <w:rFonts w:hint="eastAsia"/>
        </w:rPr>
        <w:t>需披露报告期内改聘评</w:t>
      </w:r>
      <w:r>
        <w:rPr>
          <w:rFonts w:hint="eastAsia"/>
        </w:rPr>
        <w:t>估机构的情况，包括解聘原评估机构的原因，以及是否履行了必要的程序。</w:t>
      </w:r>
    </w:p>
  </w:footnote>
  <w:footnote w:id="496">
    <w:p w14:paraId="54CA4A7B" w14:textId="77777777" w:rsidR="00000000" w:rsidRDefault="007478C2">
      <w:pPr>
        <w:pStyle w:val="FootnoteText"/>
      </w:pPr>
      <w:r>
        <w:rPr>
          <w:rStyle w:val="FootnoteReference"/>
        </w:rPr>
        <w:footnoteRef/>
      </w:r>
      <w:r>
        <w:rPr>
          <w:rFonts w:hint="eastAsia"/>
        </w:rPr>
        <w:t xml:space="preserve"> </w:t>
      </w:r>
      <w:r>
        <w:t>如存在报告期内</w:t>
      </w:r>
      <w:r>
        <w:rPr>
          <w:rFonts w:hint="eastAsia"/>
        </w:rPr>
        <w:t>管理人、托管人及其高级管理人员</w:t>
      </w:r>
      <w:r>
        <w:t>受</w:t>
      </w:r>
      <w:r>
        <w:rPr>
          <w:rFonts w:hint="eastAsia"/>
        </w:rPr>
        <w:t>有权机关调查、</w:t>
      </w:r>
      <w:r>
        <w:t>被</w:t>
      </w:r>
      <w:r>
        <w:rPr>
          <w:rFonts w:hint="eastAsia"/>
        </w:rPr>
        <w:t>司法纪检部门采取强制措施、被移送司法机关或追究刑事责任、</w:t>
      </w:r>
      <w:r>
        <w:t>受中国证监会稽查、受中国证监会行政处罚</w:t>
      </w:r>
      <w:r>
        <w:rPr>
          <w:rFonts w:hint="eastAsia"/>
        </w:rPr>
        <w:t>或行政监管措施</w:t>
      </w:r>
      <w:r>
        <w:t>、被</w:t>
      </w:r>
      <w:r>
        <w:rPr>
          <w:rFonts w:hint="eastAsia"/>
        </w:rPr>
        <w:t>证券市场禁入、</w:t>
      </w:r>
      <w:r>
        <w:t>被</w:t>
      </w:r>
      <w:r>
        <w:rPr>
          <w:rFonts w:hint="eastAsia"/>
        </w:rPr>
        <w:t>认定为不适当人选</w:t>
      </w:r>
      <w:r>
        <w:t>、</w:t>
      </w:r>
      <w:r>
        <w:rPr>
          <w:rFonts w:hint="eastAsia"/>
        </w:rPr>
        <w:t>被其他行政管理部门处罚及</w:t>
      </w:r>
      <w:r>
        <w:t>被证券交易所公开谴责的情形，应说明原因及结论。</w:t>
      </w:r>
      <w:r>
        <w:rPr>
          <w:rFonts w:hint="eastAsia"/>
        </w:rPr>
        <w:t>如中国证监会及其派出机构对公司检查后提出整改意见，应说明整改情况。</w:t>
      </w:r>
    </w:p>
  </w:footnote>
  <w:footnote w:id="497">
    <w:p w14:paraId="6F983C5A" w14:textId="77777777" w:rsidR="00000000" w:rsidRDefault="007478C2">
      <w:pPr>
        <w:pStyle w:val="FootnoteText"/>
      </w:pPr>
      <w:r>
        <w:rPr>
          <w:rStyle w:val="FootnoteReference"/>
        </w:rPr>
        <w:footnoteRef/>
      </w:r>
      <w:r>
        <w:rPr>
          <w:rFonts w:hint="eastAsia"/>
        </w:rPr>
        <w:t xml:space="preserve"> </w:t>
      </w:r>
      <w:r>
        <w:rPr>
          <w:rFonts w:hint="eastAsia"/>
        </w:rPr>
        <w:t>同一公告事项在多个披露渠道披露的，</w:t>
      </w:r>
      <w:r>
        <w:t>应</w:t>
      </w:r>
      <w:r>
        <w:rPr>
          <w:rFonts w:hint="eastAsia"/>
        </w:rPr>
        <w:t>在同一行列示。</w:t>
      </w:r>
    </w:p>
  </w:footnote>
  <w:footnote w:id="498">
    <w:p w14:paraId="3E504993" w14:textId="77777777" w:rsidR="00000000" w:rsidRDefault="007478C2">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hint="eastAsia"/>
          <w:kern w:val="0"/>
        </w:rPr>
        <w:t>除本模板规定的披露项目外，如其他信</w:t>
      </w:r>
      <w:r>
        <w:rPr>
          <w:rFonts w:ascii="宋体" w:hAnsi="宋体" w:hint="eastAsia"/>
          <w:kern w:val="0"/>
        </w:rPr>
        <w:t>息的披露将对投资者作出决策产生重大影响，可在本</w:t>
      </w:r>
      <w:r>
        <w:rPr>
          <w:rFonts w:ascii="宋体" w:hAnsi="宋体"/>
          <w:kern w:val="0"/>
        </w:rPr>
        <w:t>章</w:t>
      </w:r>
      <w:r>
        <w:rPr>
          <w:rFonts w:ascii="宋体" w:hAnsi="宋体" w:hint="eastAsia"/>
          <w:kern w:val="0"/>
        </w:rPr>
        <w:t>披露。如无此类信息，</w:t>
      </w:r>
      <w:r>
        <w:rPr>
          <w:rFonts w:ascii="宋体" w:hAnsi="宋体"/>
          <w:kern w:val="0"/>
        </w:rPr>
        <w:t>可</w:t>
      </w:r>
      <w:r>
        <w:rPr>
          <w:rFonts w:ascii="宋体" w:hAnsi="宋体" w:hint="eastAsia"/>
          <w:kern w:val="0"/>
        </w:rPr>
        <w:t>不列示。</w:t>
      </w:r>
    </w:p>
  </w:footnote>
  <w:footnote w:id="499">
    <w:p w14:paraId="29235010" w14:textId="77777777" w:rsidR="00000000" w:rsidRDefault="007478C2">
      <w:pPr>
        <w:pStyle w:val="FootnoteText"/>
        <w:rPr>
          <w:rFonts w:ascii="宋体" w:hAnsi="宋体"/>
          <w:kern w:val="0"/>
        </w:rPr>
      </w:pPr>
      <w:r>
        <w:rPr>
          <w:rStyle w:val="FootnoteReference"/>
        </w:rPr>
        <w:footnoteRef/>
      </w:r>
      <w:r>
        <w:rPr>
          <w:rFonts w:ascii="宋体" w:hAnsi="宋体" w:hint="eastAsia"/>
          <w:kern w:val="0"/>
        </w:rPr>
        <w:t xml:space="preserve"> </w:t>
      </w:r>
      <w:r>
        <w:rPr>
          <w:rFonts w:ascii="宋体" w:hAnsi="宋体"/>
          <w:kern w:val="0"/>
        </w:rPr>
        <w:t>本章说明</w:t>
      </w:r>
      <w:r>
        <w:rPr>
          <w:rFonts w:ascii="宋体" w:hAnsi="宋体" w:hint="eastAsia"/>
          <w:kern w:val="0"/>
        </w:rPr>
        <w:t>备查文件的目录、存放地点及查阅方式。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B"/>
    <w:multiLevelType w:val="multilevel"/>
    <w:tmpl w:val="0000000B"/>
    <w:lvl w:ilvl="0">
      <w:start w:val="1"/>
      <w:numFmt w:val="decimal"/>
      <w:lvlText w:val="%1、"/>
      <w:lvlJc w:val="left"/>
      <w:pPr>
        <w:tabs>
          <w:tab w:val="num" w:pos="780"/>
        </w:tabs>
        <w:ind w:left="780" w:hanging="360"/>
      </w:pPr>
      <w:rPr>
        <w:rFonts w:hint="default"/>
        <w:color w:val="0000FF"/>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6A6D3615"/>
    <w:multiLevelType w:val="multilevel"/>
    <w:tmpl w:val="6A6D3615"/>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GE1NWE2NDYzZDNiZjhlZmZhOWJiMjE5ZjE0MTI5ZjUifQ=="/>
  </w:docVars>
  <w:rsids>
    <w:rsidRoot w:val="00172A27"/>
    <w:rsid w:val="00002496"/>
    <w:rsid w:val="000029D3"/>
    <w:rsid w:val="000064A0"/>
    <w:rsid w:val="00015971"/>
    <w:rsid w:val="00023298"/>
    <w:rsid w:val="000238D0"/>
    <w:rsid w:val="00026B26"/>
    <w:rsid w:val="000417ED"/>
    <w:rsid w:val="00083184"/>
    <w:rsid w:val="0009516C"/>
    <w:rsid w:val="00097A49"/>
    <w:rsid w:val="000A5E55"/>
    <w:rsid w:val="000B1CFF"/>
    <w:rsid w:val="000B6D36"/>
    <w:rsid w:val="000C6097"/>
    <w:rsid w:val="000D60E9"/>
    <w:rsid w:val="000E315B"/>
    <w:rsid w:val="000F78EE"/>
    <w:rsid w:val="00104CA3"/>
    <w:rsid w:val="00106DB1"/>
    <w:rsid w:val="001111E4"/>
    <w:rsid w:val="00123249"/>
    <w:rsid w:val="0012692E"/>
    <w:rsid w:val="00137B4D"/>
    <w:rsid w:val="0015058C"/>
    <w:rsid w:val="0015068A"/>
    <w:rsid w:val="00161FCC"/>
    <w:rsid w:val="00170D68"/>
    <w:rsid w:val="001752F7"/>
    <w:rsid w:val="0017741F"/>
    <w:rsid w:val="001851C4"/>
    <w:rsid w:val="00192FA1"/>
    <w:rsid w:val="001A187E"/>
    <w:rsid w:val="001A1FDA"/>
    <w:rsid w:val="001B24BF"/>
    <w:rsid w:val="001C61F1"/>
    <w:rsid w:val="001D0EFE"/>
    <w:rsid w:val="001D3C63"/>
    <w:rsid w:val="001E357F"/>
    <w:rsid w:val="001E745C"/>
    <w:rsid w:val="00201C85"/>
    <w:rsid w:val="0020387C"/>
    <w:rsid w:val="00203C19"/>
    <w:rsid w:val="00204DFE"/>
    <w:rsid w:val="00207CAD"/>
    <w:rsid w:val="00212F29"/>
    <w:rsid w:val="00214715"/>
    <w:rsid w:val="0022473F"/>
    <w:rsid w:val="0022508E"/>
    <w:rsid w:val="0023125A"/>
    <w:rsid w:val="0024087E"/>
    <w:rsid w:val="002462AC"/>
    <w:rsid w:val="0025346B"/>
    <w:rsid w:val="0025417D"/>
    <w:rsid w:val="00264F46"/>
    <w:rsid w:val="00267DFE"/>
    <w:rsid w:val="00267FA1"/>
    <w:rsid w:val="00273BDA"/>
    <w:rsid w:val="00276472"/>
    <w:rsid w:val="002802B5"/>
    <w:rsid w:val="00282082"/>
    <w:rsid w:val="00291571"/>
    <w:rsid w:val="002A047E"/>
    <w:rsid w:val="002A49D0"/>
    <w:rsid w:val="002A7002"/>
    <w:rsid w:val="002C13FC"/>
    <w:rsid w:val="002D28CD"/>
    <w:rsid w:val="002E263D"/>
    <w:rsid w:val="002F456B"/>
    <w:rsid w:val="002F5B60"/>
    <w:rsid w:val="003002DB"/>
    <w:rsid w:val="00304A7D"/>
    <w:rsid w:val="00314FC6"/>
    <w:rsid w:val="00330929"/>
    <w:rsid w:val="00340BBF"/>
    <w:rsid w:val="00342473"/>
    <w:rsid w:val="00344CD8"/>
    <w:rsid w:val="00347FDC"/>
    <w:rsid w:val="00352D02"/>
    <w:rsid w:val="00353FFC"/>
    <w:rsid w:val="00364E4C"/>
    <w:rsid w:val="003817B1"/>
    <w:rsid w:val="00382FAF"/>
    <w:rsid w:val="00390359"/>
    <w:rsid w:val="003A227F"/>
    <w:rsid w:val="003A5E69"/>
    <w:rsid w:val="003B5AEA"/>
    <w:rsid w:val="003D01BA"/>
    <w:rsid w:val="003D3C17"/>
    <w:rsid w:val="003E0720"/>
    <w:rsid w:val="003F56D5"/>
    <w:rsid w:val="00400BBD"/>
    <w:rsid w:val="00403B26"/>
    <w:rsid w:val="004104C1"/>
    <w:rsid w:val="0041065C"/>
    <w:rsid w:val="004201A9"/>
    <w:rsid w:val="00422292"/>
    <w:rsid w:val="00424FE8"/>
    <w:rsid w:val="00427818"/>
    <w:rsid w:val="004321FD"/>
    <w:rsid w:val="00435AFC"/>
    <w:rsid w:val="004412E2"/>
    <w:rsid w:val="0044659C"/>
    <w:rsid w:val="004535DF"/>
    <w:rsid w:val="00465DD2"/>
    <w:rsid w:val="00487ED7"/>
    <w:rsid w:val="004A12B0"/>
    <w:rsid w:val="004A22F5"/>
    <w:rsid w:val="004A7B91"/>
    <w:rsid w:val="004B4A5D"/>
    <w:rsid w:val="004D6173"/>
    <w:rsid w:val="004E1544"/>
    <w:rsid w:val="004E2B25"/>
    <w:rsid w:val="004E44FE"/>
    <w:rsid w:val="004E7853"/>
    <w:rsid w:val="00505B3B"/>
    <w:rsid w:val="00507C07"/>
    <w:rsid w:val="00511302"/>
    <w:rsid w:val="0052412A"/>
    <w:rsid w:val="00527A5D"/>
    <w:rsid w:val="0054184B"/>
    <w:rsid w:val="00543139"/>
    <w:rsid w:val="00544A10"/>
    <w:rsid w:val="00545782"/>
    <w:rsid w:val="00546507"/>
    <w:rsid w:val="0055059A"/>
    <w:rsid w:val="00551D6C"/>
    <w:rsid w:val="0055540C"/>
    <w:rsid w:val="00556D57"/>
    <w:rsid w:val="00561C42"/>
    <w:rsid w:val="00563A25"/>
    <w:rsid w:val="00566284"/>
    <w:rsid w:val="0057163A"/>
    <w:rsid w:val="00573487"/>
    <w:rsid w:val="0057503C"/>
    <w:rsid w:val="005804A0"/>
    <w:rsid w:val="00582936"/>
    <w:rsid w:val="00584CE8"/>
    <w:rsid w:val="00591C62"/>
    <w:rsid w:val="00596B27"/>
    <w:rsid w:val="005A5D60"/>
    <w:rsid w:val="005A6537"/>
    <w:rsid w:val="005B7A71"/>
    <w:rsid w:val="005C14AD"/>
    <w:rsid w:val="005C2520"/>
    <w:rsid w:val="005E4111"/>
    <w:rsid w:val="005E5198"/>
    <w:rsid w:val="005E6E3C"/>
    <w:rsid w:val="005E7BF3"/>
    <w:rsid w:val="005F3D67"/>
    <w:rsid w:val="0060187F"/>
    <w:rsid w:val="00611F58"/>
    <w:rsid w:val="00613D04"/>
    <w:rsid w:val="00635DFF"/>
    <w:rsid w:val="00645D92"/>
    <w:rsid w:val="00646865"/>
    <w:rsid w:val="00647371"/>
    <w:rsid w:val="0065023D"/>
    <w:rsid w:val="0065155D"/>
    <w:rsid w:val="006601B5"/>
    <w:rsid w:val="00662DB2"/>
    <w:rsid w:val="00665778"/>
    <w:rsid w:val="006760A5"/>
    <w:rsid w:val="006868AB"/>
    <w:rsid w:val="00687008"/>
    <w:rsid w:val="00692F83"/>
    <w:rsid w:val="00694CF9"/>
    <w:rsid w:val="006A35B3"/>
    <w:rsid w:val="006A7590"/>
    <w:rsid w:val="006B4ED4"/>
    <w:rsid w:val="006C1ED1"/>
    <w:rsid w:val="006E2DF9"/>
    <w:rsid w:val="006E3B59"/>
    <w:rsid w:val="006E43CB"/>
    <w:rsid w:val="007029DF"/>
    <w:rsid w:val="0071026E"/>
    <w:rsid w:val="007159D7"/>
    <w:rsid w:val="007212B3"/>
    <w:rsid w:val="00723E17"/>
    <w:rsid w:val="007251C4"/>
    <w:rsid w:val="00730396"/>
    <w:rsid w:val="00747147"/>
    <w:rsid w:val="007478C2"/>
    <w:rsid w:val="0075000E"/>
    <w:rsid w:val="0079072E"/>
    <w:rsid w:val="007A19C1"/>
    <w:rsid w:val="007B4A01"/>
    <w:rsid w:val="007C5451"/>
    <w:rsid w:val="007C711F"/>
    <w:rsid w:val="007E1F7B"/>
    <w:rsid w:val="007E282F"/>
    <w:rsid w:val="007E6B79"/>
    <w:rsid w:val="00803A31"/>
    <w:rsid w:val="00806F95"/>
    <w:rsid w:val="008072BD"/>
    <w:rsid w:val="00811B2F"/>
    <w:rsid w:val="00817832"/>
    <w:rsid w:val="00834B1D"/>
    <w:rsid w:val="00844079"/>
    <w:rsid w:val="008449D8"/>
    <w:rsid w:val="008527C2"/>
    <w:rsid w:val="00862E00"/>
    <w:rsid w:val="00864BE5"/>
    <w:rsid w:val="00864DBA"/>
    <w:rsid w:val="00892E3C"/>
    <w:rsid w:val="00893F0E"/>
    <w:rsid w:val="00894534"/>
    <w:rsid w:val="00894B63"/>
    <w:rsid w:val="008A24AF"/>
    <w:rsid w:val="008A5684"/>
    <w:rsid w:val="008A7D74"/>
    <w:rsid w:val="008C60BC"/>
    <w:rsid w:val="008D5358"/>
    <w:rsid w:val="008D54A8"/>
    <w:rsid w:val="008E4910"/>
    <w:rsid w:val="008E5141"/>
    <w:rsid w:val="008F08C4"/>
    <w:rsid w:val="008F43F8"/>
    <w:rsid w:val="008F46EF"/>
    <w:rsid w:val="008F72A8"/>
    <w:rsid w:val="009165E3"/>
    <w:rsid w:val="00921D2A"/>
    <w:rsid w:val="00924EE4"/>
    <w:rsid w:val="0092561D"/>
    <w:rsid w:val="00935FA4"/>
    <w:rsid w:val="00942DCF"/>
    <w:rsid w:val="009438F3"/>
    <w:rsid w:val="009445B3"/>
    <w:rsid w:val="009520B4"/>
    <w:rsid w:val="00954003"/>
    <w:rsid w:val="00957FC8"/>
    <w:rsid w:val="009621C1"/>
    <w:rsid w:val="009749C4"/>
    <w:rsid w:val="0098356C"/>
    <w:rsid w:val="009C3B9F"/>
    <w:rsid w:val="009C3F6D"/>
    <w:rsid w:val="009E23C6"/>
    <w:rsid w:val="009F1A33"/>
    <w:rsid w:val="009F2C3D"/>
    <w:rsid w:val="009F42E9"/>
    <w:rsid w:val="00A1711B"/>
    <w:rsid w:val="00A2457A"/>
    <w:rsid w:val="00A26843"/>
    <w:rsid w:val="00A3538A"/>
    <w:rsid w:val="00A40610"/>
    <w:rsid w:val="00A423ED"/>
    <w:rsid w:val="00A7354D"/>
    <w:rsid w:val="00A836A5"/>
    <w:rsid w:val="00A952BE"/>
    <w:rsid w:val="00A974AC"/>
    <w:rsid w:val="00AA1F66"/>
    <w:rsid w:val="00AA57AC"/>
    <w:rsid w:val="00AB5961"/>
    <w:rsid w:val="00AC2763"/>
    <w:rsid w:val="00AD35C6"/>
    <w:rsid w:val="00AD3E20"/>
    <w:rsid w:val="00AF08B7"/>
    <w:rsid w:val="00AF2985"/>
    <w:rsid w:val="00AF3B0F"/>
    <w:rsid w:val="00B13C1E"/>
    <w:rsid w:val="00B2070E"/>
    <w:rsid w:val="00B33EAE"/>
    <w:rsid w:val="00B354F3"/>
    <w:rsid w:val="00B52956"/>
    <w:rsid w:val="00B52B3A"/>
    <w:rsid w:val="00B56BA6"/>
    <w:rsid w:val="00B62402"/>
    <w:rsid w:val="00B70272"/>
    <w:rsid w:val="00B74BE6"/>
    <w:rsid w:val="00B75B55"/>
    <w:rsid w:val="00B82E12"/>
    <w:rsid w:val="00B8545E"/>
    <w:rsid w:val="00B92131"/>
    <w:rsid w:val="00B94E5C"/>
    <w:rsid w:val="00BB225E"/>
    <w:rsid w:val="00BB3CBA"/>
    <w:rsid w:val="00BC1438"/>
    <w:rsid w:val="00BE6EBD"/>
    <w:rsid w:val="00BF1EC6"/>
    <w:rsid w:val="00BF23D2"/>
    <w:rsid w:val="00BF3B0B"/>
    <w:rsid w:val="00BF61D3"/>
    <w:rsid w:val="00C0416E"/>
    <w:rsid w:val="00C0525C"/>
    <w:rsid w:val="00C05E6C"/>
    <w:rsid w:val="00C135A6"/>
    <w:rsid w:val="00C20DB9"/>
    <w:rsid w:val="00C240F0"/>
    <w:rsid w:val="00C30228"/>
    <w:rsid w:val="00C31A18"/>
    <w:rsid w:val="00C32B4A"/>
    <w:rsid w:val="00C426CD"/>
    <w:rsid w:val="00C42C71"/>
    <w:rsid w:val="00C43E43"/>
    <w:rsid w:val="00C50B80"/>
    <w:rsid w:val="00C56DBD"/>
    <w:rsid w:val="00C66657"/>
    <w:rsid w:val="00C66D63"/>
    <w:rsid w:val="00C67573"/>
    <w:rsid w:val="00C77676"/>
    <w:rsid w:val="00C86695"/>
    <w:rsid w:val="00C9009E"/>
    <w:rsid w:val="00C96024"/>
    <w:rsid w:val="00CA750D"/>
    <w:rsid w:val="00CB1A53"/>
    <w:rsid w:val="00CB78F2"/>
    <w:rsid w:val="00CD240C"/>
    <w:rsid w:val="00CD2E04"/>
    <w:rsid w:val="00CD4017"/>
    <w:rsid w:val="00CD4BE7"/>
    <w:rsid w:val="00CF1907"/>
    <w:rsid w:val="00D01F26"/>
    <w:rsid w:val="00D07510"/>
    <w:rsid w:val="00D11C15"/>
    <w:rsid w:val="00D14E50"/>
    <w:rsid w:val="00D14EB0"/>
    <w:rsid w:val="00D31D58"/>
    <w:rsid w:val="00D371E4"/>
    <w:rsid w:val="00D440B9"/>
    <w:rsid w:val="00D56CA7"/>
    <w:rsid w:val="00D609C2"/>
    <w:rsid w:val="00D65F86"/>
    <w:rsid w:val="00D67E92"/>
    <w:rsid w:val="00D77CA6"/>
    <w:rsid w:val="00D813F1"/>
    <w:rsid w:val="00D87076"/>
    <w:rsid w:val="00D8787D"/>
    <w:rsid w:val="00D91D91"/>
    <w:rsid w:val="00D945F1"/>
    <w:rsid w:val="00D94B8F"/>
    <w:rsid w:val="00D959CA"/>
    <w:rsid w:val="00DB4D50"/>
    <w:rsid w:val="00DB599A"/>
    <w:rsid w:val="00DD50EA"/>
    <w:rsid w:val="00DF2343"/>
    <w:rsid w:val="00DF3765"/>
    <w:rsid w:val="00DF50CB"/>
    <w:rsid w:val="00DF5E82"/>
    <w:rsid w:val="00DF6647"/>
    <w:rsid w:val="00E07C57"/>
    <w:rsid w:val="00E07FDF"/>
    <w:rsid w:val="00E10C1F"/>
    <w:rsid w:val="00E152CD"/>
    <w:rsid w:val="00E228AF"/>
    <w:rsid w:val="00E23F23"/>
    <w:rsid w:val="00E40D02"/>
    <w:rsid w:val="00E429C0"/>
    <w:rsid w:val="00E517AF"/>
    <w:rsid w:val="00E53889"/>
    <w:rsid w:val="00E54433"/>
    <w:rsid w:val="00E5685E"/>
    <w:rsid w:val="00E63176"/>
    <w:rsid w:val="00E713E4"/>
    <w:rsid w:val="00E82366"/>
    <w:rsid w:val="00E85CF6"/>
    <w:rsid w:val="00E864B0"/>
    <w:rsid w:val="00E93208"/>
    <w:rsid w:val="00E94C07"/>
    <w:rsid w:val="00EA1B29"/>
    <w:rsid w:val="00EA350D"/>
    <w:rsid w:val="00EA449B"/>
    <w:rsid w:val="00EA7870"/>
    <w:rsid w:val="00EB158B"/>
    <w:rsid w:val="00EB3477"/>
    <w:rsid w:val="00EB485B"/>
    <w:rsid w:val="00EB59ED"/>
    <w:rsid w:val="00ED4CFD"/>
    <w:rsid w:val="00ED7A75"/>
    <w:rsid w:val="00EE14B8"/>
    <w:rsid w:val="00EE3E6C"/>
    <w:rsid w:val="00F302A5"/>
    <w:rsid w:val="00F33FD8"/>
    <w:rsid w:val="00F353F4"/>
    <w:rsid w:val="00F45D56"/>
    <w:rsid w:val="00F53B18"/>
    <w:rsid w:val="00F54B2F"/>
    <w:rsid w:val="00F63930"/>
    <w:rsid w:val="00F6607F"/>
    <w:rsid w:val="00F80B09"/>
    <w:rsid w:val="00F92D6B"/>
    <w:rsid w:val="00FC0D8B"/>
    <w:rsid w:val="00FC63ED"/>
    <w:rsid w:val="00FC66F7"/>
    <w:rsid w:val="00FE1F38"/>
    <w:rsid w:val="00FE44B2"/>
    <w:rsid w:val="00FF0F7C"/>
    <w:rsid w:val="00FF1891"/>
    <w:rsid w:val="03592B8D"/>
    <w:rsid w:val="05524B66"/>
    <w:rsid w:val="094C6B91"/>
    <w:rsid w:val="0B621F10"/>
    <w:rsid w:val="0EE9226E"/>
    <w:rsid w:val="0F2F5F02"/>
    <w:rsid w:val="0F4A4BFF"/>
    <w:rsid w:val="11436ED7"/>
    <w:rsid w:val="122857C1"/>
    <w:rsid w:val="12A15ED1"/>
    <w:rsid w:val="13761194"/>
    <w:rsid w:val="189D156A"/>
    <w:rsid w:val="18DC7041"/>
    <w:rsid w:val="1AD6419C"/>
    <w:rsid w:val="1B1B4763"/>
    <w:rsid w:val="1CBF0842"/>
    <w:rsid w:val="21FB61C5"/>
    <w:rsid w:val="2281094F"/>
    <w:rsid w:val="272667C1"/>
    <w:rsid w:val="2840793A"/>
    <w:rsid w:val="29811BF1"/>
    <w:rsid w:val="2BE616AD"/>
    <w:rsid w:val="2C7D1983"/>
    <w:rsid w:val="2D2013DC"/>
    <w:rsid w:val="33431332"/>
    <w:rsid w:val="33517756"/>
    <w:rsid w:val="36096555"/>
    <w:rsid w:val="36E95E69"/>
    <w:rsid w:val="384516B7"/>
    <w:rsid w:val="3D042C21"/>
    <w:rsid w:val="41584089"/>
    <w:rsid w:val="438E5459"/>
    <w:rsid w:val="480E5F6D"/>
    <w:rsid w:val="4F137B3C"/>
    <w:rsid w:val="565310C7"/>
    <w:rsid w:val="56B14E6B"/>
    <w:rsid w:val="5A3C5D7E"/>
    <w:rsid w:val="5AF30F60"/>
    <w:rsid w:val="5E7A379A"/>
    <w:rsid w:val="5FE50461"/>
    <w:rsid w:val="6239612E"/>
    <w:rsid w:val="637701F4"/>
    <w:rsid w:val="654B6F00"/>
    <w:rsid w:val="66B61391"/>
    <w:rsid w:val="6BEB3C97"/>
    <w:rsid w:val="6DC15776"/>
    <w:rsid w:val="6EA479F6"/>
    <w:rsid w:val="6FC03E6D"/>
    <w:rsid w:val="70654B85"/>
    <w:rsid w:val="71062415"/>
    <w:rsid w:val="73BDBE85"/>
    <w:rsid w:val="767A497A"/>
    <w:rsid w:val="767B6666"/>
    <w:rsid w:val="79C642B7"/>
    <w:rsid w:val="7A2405F1"/>
    <w:rsid w:val="7A5C3D77"/>
    <w:rsid w:val="7ABB2AA8"/>
    <w:rsid w:val="7FE5AC2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289BEECB"/>
  <w15:chartTrackingRefBased/>
  <w15:docId w15:val="{E7E97DF9-45CA-423F-85CF-F1A75864F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qFormat="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uiPriority="0" w:qFormat="1"/>
    <w:lsdException w:name="line number" w:semiHidden="1" w:unhideWhenUsed="1"/>
    <w:lsdException w:name="page number" w:uiPriority="0" w:qFormat="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0" w:qFormat="1"/>
    <w:lsdException w:name="Emphasis" w:uiPriority="20" w:qFormat="1"/>
    <w:lsdException w:name="Document Map" w:uiPriority="0"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0"/>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lang w:val="en-US"/>
    </w:rPr>
  </w:style>
  <w:style w:type="paragraph" w:styleId="Heading1">
    <w:name w:val="heading 1"/>
    <w:basedOn w:val="Normal"/>
    <w:next w:val="Normal"/>
    <w:link w:val="Heading1Char"/>
    <w:qFormat/>
    <w:pPr>
      <w:keepNext/>
      <w:keepLines/>
      <w:spacing w:before="340" w:after="330" w:line="576" w:lineRule="auto"/>
      <w:outlineLvl w:val="0"/>
    </w:pPr>
    <w:rPr>
      <w:b/>
      <w:kern w:val="44"/>
      <w:sz w:val="44"/>
    </w:rPr>
  </w:style>
  <w:style w:type="paragraph" w:styleId="Heading2">
    <w:name w:val="heading 2"/>
    <w:basedOn w:val="Normal"/>
    <w:next w:val="Normal"/>
    <w:link w:val="Heading2Char"/>
    <w:qFormat/>
    <w:pPr>
      <w:keepNext/>
      <w:keepLines/>
      <w:spacing w:line="413" w:lineRule="auto"/>
      <w:outlineLvl w:val="1"/>
    </w:pPr>
    <w:rPr>
      <w:rFonts w:ascii="Arial" w:hAnsi="Arial"/>
      <w:b/>
      <w:sz w:val="24"/>
    </w:rPr>
  </w:style>
  <w:style w:type="paragraph" w:styleId="Heading3">
    <w:name w:val="heading 3"/>
    <w:basedOn w:val="Normal"/>
    <w:next w:val="Normal"/>
    <w:link w:val="Heading3Char"/>
    <w:qFormat/>
    <w:pPr>
      <w:keepNext/>
      <w:keepLines/>
      <w:spacing w:before="260" w:after="260" w:line="413" w:lineRule="auto"/>
      <w:outlineLvl w:val="2"/>
    </w:pPr>
    <w:rPr>
      <w:b/>
      <w:sz w:val="32"/>
    </w:rPr>
  </w:style>
  <w:style w:type="paragraph" w:styleId="Heading4">
    <w:name w:val="heading 4"/>
    <w:basedOn w:val="Normal"/>
    <w:next w:val="Normal"/>
    <w:link w:val="Heading4Char"/>
    <w:qFormat/>
    <w:pPr>
      <w:keepNext/>
      <w:keepLines/>
      <w:spacing w:before="280" w:after="290" w:line="372" w:lineRule="auto"/>
      <w:outlineLvl w:val="3"/>
    </w:pPr>
    <w:rPr>
      <w:rFonts w:ascii="Arial" w:eastAsia="黑体" w:hAnsi="Arial"/>
      <w:b/>
      <w:sz w:val="28"/>
    </w:rPr>
  </w:style>
  <w:style w:type="paragraph" w:styleId="Heading5">
    <w:name w:val="heading 5"/>
    <w:basedOn w:val="Normal"/>
    <w:next w:val="Normal"/>
    <w:link w:val="Heading5Char"/>
    <w:qFormat/>
    <w:pPr>
      <w:keepNext/>
      <w:keepLines/>
      <w:spacing w:before="280" w:after="290" w:line="372" w:lineRule="auto"/>
      <w:outlineLvl w:val="4"/>
    </w:pPr>
    <w:rPr>
      <w:b/>
      <w:sz w:val="28"/>
    </w:rPr>
  </w:style>
  <w:style w:type="paragraph" w:styleId="Heading6">
    <w:name w:val="heading 6"/>
    <w:basedOn w:val="Normal"/>
    <w:next w:val="Normal"/>
    <w:link w:val="Heading6Char"/>
    <w:qFormat/>
    <w:pPr>
      <w:keepNext/>
      <w:keepLines/>
      <w:spacing w:before="240" w:after="64" w:line="317" w:lineRule="auto"/>
      <w:ind w:left="851" w:firstLineChars="200" w:firstLine="200"/>
      <w:outlineLvl w:val="5"/>
    </w:pPr>
    <w:rPr>
      <w:rFonts w:ascii="Arial" w:eastAsia="黑体" w:hAnsi="Arial"/>
      <w:b/>
      <w:sz w:val="24"/>
    </w:rPr>
  </w:style>
  <w:style w:type="paragraph" w:styleId="Heading7">
    <w:name w:val="heading 7"/>
    <w:basedOn w:val="Normal"/>
    <w:next w:val="Normal"/>
    <w:link w:val="Heading7Char"/>
    <w:qFormat/>
    <w:pPr>
      <w:keepNext/>
      <w:keepLines/>
      <w:spacing w:before="240" w:after="64" w:line="317" w:lineRule="auto"/>
      <w:ind w:left="851" w:firstLineChars="200" w:firstLine="200"/>
      <w:outlineLvl w:val="6"/>
    </w:pPr>
    <w:rPr>
      <w:b/>
      <w:sz w:val="24"/>
    </w:rPr>
  </w:style>
  <w:style w:type="paragraph" w:styleId="Heading8">
    <w:name w:val="heading 8"/>
    <w:basedOn w:val="Normal"/>
    <w:next w:val="Normal"/>
    <w:link w:val="Heading8Char"/>
    <w:qFormat/>
    <w:pPr>
      <w:keepNext/>
      <w:keepLines/>
      <w:spacing w:before="240" w:after="64" w:line="317" w:lineRule="auto"/>
      <w:ind w:left="851" w:firstLineChars="200" w:firstLine="200"/>
      <w:outlineLvl w:val="7"/>
    </w:pPr>
    <w:rPr>
      <w:rFonts w:ascii="Arial" w:eastAsia="黑体" w:hAnsi="Arial"/>
      <w:sz w:val="24"/>
    </w:rPr>
  </w:style>
  <w:style w:type="paragraph" w:styleId="Heading9">
    <w:name w:val="heading 9"/>
    <w:basedOn w:val="Normal"/>
    <w:next w:val="Normal"/>
    <w:link w:val="Heading9Char"/>
    <w:qFormat/>
    <w:pPr>
      <w:keepNext/>
      <w:keepLines/>
      <w:spacing w:before="240" w:after="64" w:line="317" w:lineRule="auto"/>
      <w:ind w:left="851" w:firstLineChars="200" w:firstLine="200"/>
      <w:outlineLvl w:val="8"/>
    </w:pPr>
    <w:rPr>
      <w:rFonts w:ascii="Arial" w:eastAsia="黑体" w:hAnsi="Arial"/>
      <w:sz w:val="24"/>
    </w:rPr>
  </w:style>
  <w:style w:type="character" w:default="1" w:styleId="DefaultParagraphFont">
    <w:name w:val="Default Paragraph Font"/>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uiPriority w:val="99"/>
    <w:unhideWhenUsed/>
    <w:qFormat/>
    <w:rPr>
      <w:vertAlign w:val="superscript"/>
    </w:rPr>
  </w:style>
  <w:style w:type="character" w:styleId="Hyperlink">
    <w:name w:val="Hyperlink"/>
    <w:uiPriority w:val="99"/>
    <w:qFormat/>
    <w:rPr>
      <w:color w:val="0000FF"/>
      <w:u w:val="single"/>
    </w:rPr>
  </w:style>
  <w:style w:type="character" w:styleId="PageNumber">
    <w:name w:val="page number"/>
    <w:qFormat/>
  </w:style>
  <w:style w:type="character" w:styleId="FootnoteReference">
    <w:name w:val="footnote reference"/>
    <w:uiPriority w:val="99"/>
    <w:qFormat/>
    <w:rPr>
      <w:vertAlign w:val="superscript"/>
    </w:rPr>
  </w:style>
  <w:style w:type="character" w:styleId="FollowedHyperlink">
    <w:name w:val="FollowedHyperlink"/>
    <w:qFormat/>
    <w:rPr>
      <w:color w:val="800080"/>
      <w:u w:val="single"/>
    </w:rPr>
  </w:style>
  <w:style w:type="character" w:styleId="Strong">
    <w:name w:val="Strong"/>
    <w:qFormat/>
    <w:rPr>
      <w:b/>
    </w:rPr>
  </w:style>
  <w:style w:type="character" w:styleId="CommentReference">
    <w:name w:val="annotation reference"/>
    <w:qFormat/>
    <w:rPr>
      <w:sz w:val="21"/>
    </w:rPr>
  </w:style>
  <w:style w:type="character" w:customStyle="1" w:styleId="DateChar">
    <w:name w:val="Date Char"/>
    <w:link w:val="Date"/>
    <w:qFormat/>
    <w:rPr>
      <w:kern w:val="2"/>
      <w:sz w:val="24"/>
    </w:rPr>
  </w:style>
  <w:style w:type="character" w:customStyle="1" w:styleId="CharCharCharCharCharCharCharChar">
    <w:name w:val="正文文字 Char Char Char Char Char Char Char Char"/>
    <w:aliases w:val="正文文本2,正文文本1,正文文本3"/>
    <w:qFormat/>
    <w:rPr>
      <w:rFonts w:ascii="仿宋_GB2312" w:eastAsia="仿宋_GB2312"/>
      <w:sz w:val="28"/>
      <w:lang w:val="en-US" w:eastAsia="zh-CN"/>
    </w:rPr>
  </w:style>
  <w:style w:type="character" w:customStyle="1" w:styleId="HeaderChar">
    <w:name w:val="Header Char"/>
    <w:link w:val="Header"/>
    <w:qFormat/>
    <w:rPr>
      <w:kern w:val="2"/>
      <w:sz w:val="18"/>
    </w:rPr>
  </w:style>
  <w:style w:type="character" w:customStyle="1" w:styleId="Heading2Char">
    <w:name w:val="Heading 2 Char"/>
    <w:link w:val="Heading2"/>
    <w:qFormat/>
    <w:rPr>
      <w:rFonts w:ascii="Arial" w:hAnsi="Arial"/>
      <w:b/>
      <w:kern w:val="2"/>
      <w:sz w:val="24"/>
    </w:rPr>
  </w:style>
  <w:style w:type="character" w:customStyle="1" w:styleId="DocumentMapChar">
    <w:name w:val="Document Map Char"/>
    <w:link w:val="DocumentMap"/>
    <w:qFormat/>
    <w:rPr>
      <w:kern w:val="2"/>
      <w:sz w:val="21"/>
      <w:shd w:val="clear" w:color="auto" w:fill="000080"/>
    </w:rPr>
  </w:style>
  <w:style w:type="character" w:customStyle="1" w:styleId="BodyTextIndentChar">
    <w:name w:val="Body Text Indent Char"/>
    <w:link w:val="BodyTextIndent"/>
    <w:uiPriority w:val="99"/>
    <w:qFormat/>
    <w:rPr>
      <w:kern w:val="2"/>
      <w:sz w:val="21"/>
    </w:rPr>
  </w:style>
  <w:style w:type="character" w:customStyle="1" w:styleId="Heading6Char">
    <w:name w:val="Heading 6 Char"/>
    <w:link w:val="Heading6"/>
    <w:qFormat/>
    <w:rPr>
      <w:rFonts w:ascii="Arial" w:eastAsia="黑体" w:hAnsi="Arial"/>
      <w:b/>
      <w:kern w:val="2"/>
      <w:sz w:val="24"/>
    </w:rPr>
  </w:style>
  <w:style w:type="character" w:customStyle="1" w:styleId="font51">
    <w:name w:val="font51"/>
    <w:qFormat/>
    <w:rPr>
      <w:rFonts w:ascii="宋体" w:eastAsia="宋体" w:hAnsi="宋体" w:cs="宋体" w:hint="eastAsia"/>
      <w:color w:val="000000"/>
      <w:sz w:val="20"/>
      <w:szCs w:val="20"/>
      <w:u w:val="none"/>
    </w:rPr>
  </w:style>
  <w:style w:type="character" w:customStyle="1" w:styleId="Heading1Char">
    <w:name w:val="Heading 1 Char"/>
    <w:link w:val="Heading1"/>
    <w:qFormat/>
    <w:rPr>
      <w:b/>
      <w:kern w:val="44"/>
      <w:sz w:val="44"/>
    </w:rPr>
  </w:style>
  <w:style w:type="character" w:customStyle="1" w:styleId="BodyTextChar">
    <w:name w:val="Body Text Char"/>
    <w:basedOn w:val="DefaultParagraphFont"/>
    <w:link w:val="BodyText"/>
    <w:qFormat/>
    <w:rPr>
      <w:rFonts w:ascii="仿宋_GB2312" w:eastAsia="仿宋_GB2312"/>
      <w:sz w:val="28"/>
      <w:lang w:val="en-US" w:eastAsia="zh-CN"/>
    </w:rPr>
  </w:style>
  <w:style w:type="character" w:customStyle="1" w:styleId="1">
    <w:name w:val="脚注文本 字符1"/>
    <w:qFormat/>
    <w:rPr>
      <w:sz w:val="18"/>
    </w:rPr>
  </w:style>
  <w:style w:type="character" w:customStyle="1" w:styleId="FooterChar">
    <w:name w:val="Footer Char"/>
    <w:link w:val="Footer"/>
    <w:qFormat/>
    <w:rPr>
      <w:kern w:val="2"/>
      <w:sz w:val="18"/>
    </w:rPr>
  </w:style>
  <w:style w:type="character" w:customStyle="1" w:styleId="PlainTextChar">
    <w:name w:val="Plain Text Char"/>
    <w:link w:val="PlainText"/>
    <w:uiPriority w:val="99"/>
    <w:qFormat/>
    <w:rPr>
      <w:rFonts w:ascii="Calibri" w:hAnsi="Courier New" w:cs="Courier New"/>
      <w:kern w:val="2"/>
      <w:sz w:val="21"/>
      <w:szCs w:val="21"/>
    </w:rPr>
  </w:style>
  <w:style w:type="character" w:customStyle="1" w:styleId="1Char">
    <w:name w:val="标题 1 Char"/>
    <w:qFormat/>
    <w:rPr>
      <w:rFonts w:ascii="宋体"/>
      <w:sz w:val="24"/>
    </w:rPr>
  </w:style>
  <w:style w:type="character" w:customStyle="1" w:styleId="2CharCharChar">
    <w:name w:val="标题 2 Char Char Char"/>
    <w:qFormat/>
    <w:rPr>
      <w:rFonts w:ascii="Arial" w:eastAsia="宋体" w:hAnsi="Arial"/>
      <w:b/>
      <w:kern w:val="2"/>
      <w:sz w:val="28"/>
      <w:lang w:val="en-US" w:eastAsia="zh-CN"/>
    </w:rPr>
  </w:style>
  <w:style w:type="character" w:customStyle="1" w:styleId="CommentSubjectChar">
    <w:name w:val="Comment Subject Char"/>
    <w:link w:val="CommentSubject"/>
    <w:qFormat/>
    <w:rPr>
      <w:b/>
      <w:kern w:val="2"/>
      <w:sz w:val="21"/>
    </w:rPr>
  </w:style>
  <w:style w:type="character" w:customStyle="1" w:styleId="10">
    <w:name w:val="正文文本 字符1"/>
    <w:uiPriority w:val="99"/>
    <w:semiHidden/>
    <w:qFormat/>
    <w:rPr>
      <w:rFonts w:ascii="Times New Roman" w:eastAsia="宋体" w:hAnsi="Times New Roman" w:cs="Times New Roman"/>
      <w:szCs w:val="20"/>
    </w:rPr>
  </w:style>
  <w:style w:type="character" w:customStyle="1" w:styleId="11">
    <w:name w:val="批注文字 字符1"/>
    <w:qFormat/>
    <w:rPr>
      <w:rFonts w:ascii="Times New Roman" w:eastAsia="宋体" w:hAnsi="Times New Roman" w:cs="Times New Roman"/>
      <w:szCs w:val="20"/>
    </w:rPr>
  </w:style>
  <w:style w:type="character" w:customStyle="1" w:styleId="FootnoteTextChar">
    <w:name w:val="Footnote Text Char"/>
    <w:link w:val="FootnoteText"/>
    <w:qFormat/>
    <w:rPr>
      <w:kern w:val="2"/>
      <w:sz w:val="18"/>
    </w:rPr>
  </w:style>
  <w:style w:type="character" w:customStyle="1" w:styleId="BalloonTextChar">
    <w:name w:val="Balloon Text Char"/>
    <w:link w:val="BalloonText"/>
    <w:qFormat/>
    <w:rPr>
      <w:kern w:val="2"/>
      <w:sz w:val="18"/>
    </w:rPr>
  </w:style>
  <w:style w:type="character" w:customStyle="1" w:styleId="BodyText2Char">
    <w:name w:val="Body Text 2 Char"/>
    <w:link w:val="BodyText2"/>
    <w:qFormat/>
    <w:rPr>
      <w:kern w:val="2"/>
      <w:sz w:val="21"/>
    </w:rPr>
  </w:style>
  <w:style w:type="character" w:customStyle="1" w:styleId="Heading3Char">
    <w:name w:val="Heading 3 Char"/>
    <w:link w:val="Heading3"/>
    <w:qFormat/>
    <w:rPr>
      <w:b/>
      <w:kern w:val="2"/>
      <w:sz w:val="32"/>
    </w:rPr>
  </w:style>
  <w:style w:type="character" w:customStyle="1" w:styleId="Heading4Char">
    <w:name w:val="Heading 4 Char"/>
    <w:link w:val="Heading4"/>
    <w:qFormat/>
    <w:rPr>
      <w:rFonts w:ascii="Arial" w:eastAsia="黑体" w:hAnsi="Arial"/>
      <w:b/>
      <w:kern w:val="2"/>
      <w:sz w:val="28"/>
    </w:rPr>
  </w:style>
  <w:style w:type="character" w:customStyle="1" w:styleId="Heading5Char">
    <w:name w:val="Heading 5 Char"/>
    <w:link w:val="Heading5"/>
    <w:qFormat/>
    <w:rPr>
      <w:b/>
      <w:kern w:val="2"/>
      <w:sz w:val="28"/>
    </w:rPr>
  </w:style>
  <w:style w:type="character" w:customStyle="1" w:styleId="Heading7Char">
    <w:name w:val="Heading 7 Char"/>
    <w:link w:val="Heading7"/>
    <w:qFormat/>
    <w:rPr>
      <w:b/>
      <w:kern w:val="2"/>
      <w:sz w:val="24"/>
    </w:rPr>
  </w:style>
  <w:style w:type="character" w:customStyle="1" w:styleId="Heading8Char">
    <w:name w:val="Heading 8 Char"/>
    <w:link w:val="Heading8"/>
    <w:qFormat/>
    <w:rPr>
      <w:rFonts w:ascii="Arial" w:eastAsia="黑体" w:hAnsi="Arial"/>
      <w:kern w:val="2"/>
      <w:sz w:val="24"/>
    </w:rPr>
  </w:style>
  <w:style w:type="character" w:customStyle="1" w:styleId="Heading9Char">
    <w:name w:val="Heading 9 Char"/>
    <w:link w:val="Heading9"/>
    <w:qFormat/>
    <w:rPr>
      <w:rFonts w:ascii="Arial" w:eastAsia="黑体" w:hAnsi="Arial"/>
      <w:kern w:val="2"/>
      <w:sz w:val="24"/>
    </w:rPr>
  </w:style>
  <w:style w:type="character" w:customStyle="1" w:styleId="CommentTextChar">
    <w:name w:val="Comment Text Char"/>
    <w:link w:val="CommentText"/>
    <w:qFormat/>
    <w:rPr>
      <w:rFonts w:eastAsia="宋体"/>
      <w:kern w:val="2"/>
      <w:sz w:val="21"/>
      <w:lang w:val="en-US" w:eastAsia="zh-CN"/>
    </w:rPr>
  </w:style>
  <w:style w:type="character" w:customStyle="1" w:styleId="EndnoteTextChar">
    <w:name w:val="Endnote Text Char"/>
    <w:link w:val="EndnoteText"/>
    <w:uiPriority w:val="99"/>
    <w:semiHidden/>
    <w:qFormat/>
    <w:rPr>
      <w:kern w:val="2"/>
      <w:sz w:val="21"/>
    </w:rPr>
  </w:style>
  <w:style w:type="character" w:customStyle="1" w:styleId="afont1">
    <w:name w:val="afont1"/>
    <w:qFormat/>
    <w:rPr>
      <w:rFonts w:ascii="Arial Narrow" w:hAnsi="Arial Narrow" w:hint="default"/>
      <w:sz w:val="21"/>
    </w:rPr>
  </w:style>
  <w:style w:type="character" w:customStyle="1" w:styleId="font31">
    <w:name w:val="font31"/>
    <w:qFormat/>
    <w:rPr>
      <w:rFonts w:ascii="宋体" w:eastAsia="宋体" w:hAnsi="宋体" w:cs="宋体" w:hint="eastAsia"/>
      <w:color w:val="000000"/>
      <w:sz w:val="20"/>
      <w:szCs w:val="20"/>
      <w:u w:val="none"/>
    </w:rPr>
  </w:style>
  <w:style w:type="paragraph" w:styleId="CommentSubject">
    <w:name w:val="annotation subject"/>
    <w:basedOn w:val="CommentText"/>
    <w:next w:val="CommentText"/>
    <w:link w:val="CommentSubjectChar"/>
    <w:qFormat/>
    <w:rPr>
      <w:b/>
    </w:rPr>
  </w:style>
  <w:style w:type="paragraph" w:styleId="TOC2">
    <w:name w:val="toc 2"/>
    <w:basedOn w:val="Normal"/>
    <w:next w:val="Normal"/>
    <w:uiPriority w:val="39"/>
    <w:qFormat/>
    <w:pPr>
      <w:ind w:leftChars="200" w:left="420"/>
    </w:pPr>
  </w:style>
  <w:style w:type="paragraph" w:styleId="Footer">
    <w:name w:val="footer"/>
    <w:basedOn w:val="Normal"/>
    <w:link w:val="FooterChar"/>
    <w:qFormat/>
    <w:pPr>
      <w:tabs>
        <w:tab w:val="center" w:pos="4153"/>
        <w:tab w:val="right" w:pos="8306"/>
      </w:tabs>
      <w:snapToGrid w:val="0"/>
    </w:pPr>
    <w:rPr>
      <w:sz w:val="18"/>
    </w:rPr>
  </w:style>
  <w:style w:type="paragraph" w:styleId="EndnoteText">
    <w:name w:val="endnote text"/>
    <w:basedOn w:val="Normal"/>
    <w:link w:val="EndnoteTextChar"/>
    <w:uiPriority w:val="99"/>
    <w:unhideWhenUsed/>
    <w:qFormat/>
    <w:pPr>
      <w:snapToGrid w:val="0"/>
      <w:jc w:val="left"/>
    </w:pPr>
  </w:style>
  <w:style w:type="paragraph" w:styleId="Date">
    <w:name w:val="Date"/>
    <w:basedOn w:val="Normal"/>
    <w:next w:val="Normal"/>
    <w:link w:val="DateChar"/>
    <w:qFormat/>
    <w:rPr>
      <w:sz w:val="24"/>
    </w:rPr>
  </w:style>
  <w:style w:type="paragraph" w:styleId="CommentText">
    <w:name w:val="annotation text"/>
    <w:basedOn w:val="Normal"/>
    <w:link w:val="CommentTextChar"/>
    <w:qFormat/>
  </w:style>
  <w:style w:type="paragraph" w:styleId="TOC7">
    <w:name w:val="toc 7"/>
    <w:basedOn w:val="Normal"/>
    <w:next w:val="Normal"/>
    <w:uiPriority w:val="39"/>
    <w:unhideWhenUsed/>
    <w:qFormat/>
    <w:pPr>
      <w:ind w:leftChars="1200" w:left="2520"/>
    </w:pPr>
    <w:rPr>
      <w:rFonts w:ascii="等线" w:eastAsia="等线" w:hAnsi="等线"/>
      <w:szCs w:val="22"/>
    </w:rPr>
  </w:style>
  <w:style w:type="paragraph" w:styleId="BalloonText">
    <w:name w:val="Balloon Text"/>
    <w:basedOn w:val="Normal"/>
    <w:link w:val="BalloonTextChar"/>
    <w:qFormat/>
    <w:rPr>
      <w:sz w:val="18"/>
    </w:rPr>
  </w:style>
  <w:style w:type="paragraph" w:styleId="DocumentMap">
    <w:name w:val="Document Map"/>
    <w:basedOn w:val="Normal"/>
    <w:link w:val="DocumentMapChar"/>
    <w:qFormat/>
    <w:pPr>
      <w:shd w:val="clear" w:color="auto" w:fill="000080"/>
    </w:pPr>
  </w:style>
  <w:style w:type="paragraph" w:styleId="TOC8">
    <w:name w:val="toc 8"/>
    <w:basedOn w:val="Normal"/>
    <w:next w:val="Normal"/>
    <w:uiPriority w:val="39"/>
    <w:unhideWhenUsed/>
    <w:qFormat/>
    <w:pPr>
      <w:ind w:leftChars="1400" w:left="2940"/>
    </w:pPr>
    <w:rPr>
      <w:rFonts w:ascii="等线" w:eastAsia="等线" w:hAnsi="等线"/>
      <w:szCs w:val="22"/>
    </w:rPr>
  </w:style>
  <w:style w:type="paragraph" w:styleId="TOC5">
    <w:name w:val="toc 5"/>
    <w:basedOn w:val="Normal"/>
    <w:next w:val="Normal"/>
    <w:uiPriority w:val="39"/>
    <w:unhideWhenUsed/>
    <w:qFormat/>
    <w:pPr>
      <w:ind w:leftChars="800" w:left="1680"/>
    </w:pPr>
    <w:rPr>
      <w:rFonts w:ascii="等线" w:eastAsia="等线" w:hAnsi="等线"/>
      <w:szCs w:val="22"/>
    </w:rPr>
  </w:style>
  <w:style w:type="paragraph" w:styleId="BodyText">
    <w:name w:val="Body Text"/>
    <w:basedOn w:val="Normal"/>
    <w:link w:val="BodyTextChar"/>
    <w:qFormat/>
    <w:pPr>
      <w:adjustRightInd w:val="0"/>
      <w:snapToGrid w:val="0"/>
      <w:spacing w:line="324" w:lineRule="auto"/>
    </w:pPr>
    <w:rPr>
      <w:rFonts w:ascii="仿宋_GB2312" w:eastAsia="仿宋_GB2312"/>
      <w:kern w:val="0"/>
      <w:sz w:val="28"/>
    </w:rPr>
  </w:style>
  <w:style w:type="paragraph" w:styleId="Header">
    <w:name w:val="header"/>
    <w:basedOn w:val="Normal"/>
    <w:link w:val="HeaderChar"/>
    <w:qFormat/>
    <w:pPr>
      <w:pBdr>
        <w:bottom w:val="single" w:sz="6" w:space="1" w:color="auto"/>
      </w:pBdr>
      <w:tabs>
        <w:tab w:val="center" w:pos="4153"/>
        <w:tab w:val="right" w:pos="8306"/>
      </w:tabs>
      <w:snapToGrid w:val="0"/>
    </w:pPr>
    <w:rPr>
      <w:sz w:val="18"/>
    </w:rPr>
  </w:style>
  <w:style w:type="paragraph" w:styleId="BodyTextIndent">
    <w:name w:val="Body Text Indent"/>
    <w:basedOn w:val="Normal"/>
    <w:link w:val="BodyTextIndentChar"/>
    <w:uiPriority w:val="99"/>
    <w:unhideWhenUsed/>
    <w:qFormat/>
    <w:pPr>
      <w:spacing w:after="120"/>
      <w:ind w:leftChars="200" w:left="420"/>
    </w:pPr>
  </w:style>
  <w:style w:type="paragraph" w:styleId="TOC3">
    <w:name w:val="toc 3"/>
    <w:basedOn w:val="Normal"/>
    <w:next w:val="Normal"/>
    <w:uiPriority w:val="39"/>
    <w:unhideWhenUsed/>
    <w:qFormat/>
    <w:pPr>
      <w:ind w:leftChars="400" w:left="840"/>
    </w:pPr>
    <w:rPr>
      <w:rFonts w:ascii="等线" w:eastAsia="等线" w:hAnsi="等线"/>
      <w:szCs w:val="22"/>
    </w:rPr>
  </w:style>
  <w:style w:type="paragraph" w:styleId="NormalWeb">
    <w:name w:val="Normal (Web)"/>
    <w:basedOn w:val="Normal"/>
    <w:qFormat/>
    <w:pPr>
      <w:widowControl/>
      <w:spacing w:before="100" w:beforeAutospacing="1" w:after="100" w:afterAutospacing="1"/>
    </w:pPr>
    <w:rPr>
      <w:rFonts w:ascii="宋体" w:hAnsi="宋体"/>
      <w:kern w:val="0"/>
      <w:sz w:val="24"/>
    </w:rPr>
  </w:style>
  <w:style w:type="paragraph" w:styleId="TOC4">
    <w:name w:val="toc 4"/>
    <w:basedOn w:val="Normal"/>
    <w:next w:val="Normal"/>
    <w:uiPriority w:val="39"/>
    <w:unhideWhenUsed/>
    <w:qFormat/>
    <w:pPr>
      <w:ind w:leftChars="600" w:left="1260"/>
    </w:pPr>
    <w:rPr>
      <w:rFonts w:ascii="等线" w:eastAsia="等线" w:hAnsi="等线"/>
      <w:szCs w:val="22"/>
    </w:rPr>
  </w:style>
  <w:style w:type="paragraph" w:styleId="PlainText">
    <w:name w:val="Plain Text"/>
    <w:basedOn w:val="Normal"/>
    <w:link w:val="PlainTextChar"/>
    <w:uiPriority w:val="99"/>
    <w:unhideWhenUsed/>
    <w:qFormat/>
    <w:pPr>
      <w:jc w:val="left"/>
    </w:pPr>
    <w:rPr>
      <w:rFonts w:ascii="Calibri" w:hAnsi="Courier New" w:cs="Courier New"/>
      <w:szCs w:val="21"/>
    </w:rPr>
  </w:style>
  <w:style w:type="paragraph" w:styleId="TOC1">
    <w:name w:val="toc 1"/>
    <w:basedOn w:val="Normal"/>
    <w:next w:val="Normal"/>
    <w:uiPriority w:val="39"/>
    <w:qFormat/>
  </w:style>
  <w:style w:type="paragraph" w:styleId="BodyText2">
    <w:name w:val="Body Text 2"/>
    <w:basedOn w:val="Normal"/>
    <w:link w:val="BodyText2Char"/>
    <w:qFormat/>
    <w:pPr>
      <w:spacing w:after="120" w:line="480" w:lineRule="auto"/>
    </w:pPr>
  </w:style>
  <w:style w:type="paragraph" w:styleId="TOC6">
    <w:name w:val="toc 6"/>
    <w:basedOn w:val="Normal"/>
    <w:next w:val="Normal"/>
    <w:uiPriority w:val="39"/>
    <w:unhideWhenUsed/>
    <w:qFormat/>
    <w:pPr>
      <w:ind w:leftChars="1000" w:left="2100"/>
    </w:pPr>
    <w:rPr>
      <w:rFonts w:ascii="等线" w:eastAsia="等线" w:hAnsi="等线"/>
      <w:szCs w:val="22"/>
    </w:rPr>
  </w:style>
  <w:style w:type="paragraph" w:styleId="FootnoteText">
    <w:name w:val="footnote text"/>
    <w:basedOn w:val="Normal"/>
    <w:link w:val="FootnoteTextChar"/>
    <w:qFormat/>
    <w:pPr>
      <w:snapToGrid w:val="0"/>
    </w:pPr>
    <w:rPr>
      <w:sz w:val="18"/>
    </w:rPr>
  </w:style>
  <w:style w:type="paragraph" w:styleId="TOC9">
    <w:name w:val="toc 9"/>
    <w:basedOn w:val="Normal"/>
    <w:next w:val="Normal"/>
    <w:uiPriority w:val="39"/>
    <w:unhideWhenUsed/>
    <w:qFormat/>
    <w:pPr>
      <w:ind w:leftChars="1600" w:left="3360"/>
    </w:pPr>
    <w:rPr>
      <w:rFonts w:ascii="等线" w:eastAsia="等线" w:hAnsi="等线"/>
      <w:szCs w:val="22"/>
    </w:rPr>
  </w:style>
  <w:style w:type="paragraph" w:customStyle="1" w:styleId="Char">
    <w:name w:val="Char"/>
    <w:basedOn w:val="Normal"/>
    <w:qFormat/>
  </w:style>
  <w:style w:type="paragraph" w:customStyle="1" w:styleId="a">
    <w:name w:val="附注三级"/>
    <w:basedOn w:val="Normal"/>
    <w:qFormat/>
    <w:pPr>
      <w:widowControl/>
      <w:tabs>
        <w:tab w:val="left" w:pos="1273"/>
      </w:tabs>
      <w:adjustRightInd w:val="0"/>
      <w:snapToGrid w:val="0"/>
      <w:spacing w:line="400" w:lineRule="atLeast"/>
      <w:ind w:leftChars="342" w:left="1256" w:hangingChars="255" w:hanging="538"/>
      <w:jc w:val="left"/>
    </w:pPr>
    <w:rPr>
      <w:rFonts w:ascii="宋体" w:hAnsi="宋体"/>
      <w:b/>
      <w:bCs/>
      <w:szCs w:val="21"/>
    </w:rPr>
  </w:style>
  <w:style w:type="paragraph" w:customStyle="1" w:styleId="a0">
    <w:name w:val="简单回函地址"/>
    <w:basedOn w:val="Normal"/>
    <w:qFormat/>
  </w:style>
  <w:style w:type="paragraph" w:customStyle="1" w:styleId="CharCharCharCharCharChar1CharCharChar">
    <w:name w:val="Char Char Char Char Char Char1 Char Char Char"/>
    <w:basedOn w:val="Normal"/>
    <w:qFormat/>
    <w:pPr>
      <w:autoSpaceDE w:val="0"/>
      <w:autoSpaceDN w:val="0"/>
      <w:adjustRightInd w:val="0"/>
      <w:textAlignment w:val="baseline"/>
    </w:pPr>
    <w:rPr>
      <w:rFonts w:ascii="宋体"/>
      <w:kern w:val="0"/>
      <w:sz w:val="34"/>
    </w:rPr>
  </w:style>
  <w:style w:type="paragraph" w:customStyle="1" w:styleId="FormLabel">
    <w:name w:val="Form Label"/>
    <w:basedOn w:val="Normal"/>
    <w:qFormat/>
    <w:pPr>
      <w:widowControl/>
      <w:spacing w:line="280" w:lineRule="exact"/>
    </w:pPr>
    <w:rPr>
      <w:kern w:val="0"/>
      <w:sz w:val="18"/>
      <w:lang w:val="en-GB" w:eastAsia="en-US"/>
    </w:rPr>
  </w:style>
  <w:style w:type="paragraph" w:customStyle="1" w:styleId="a1">
    <w:name w:val="附注三级正文"/>
    <w:basedOn w:val="Normal"/>
    <w:qFormat/>
    <w:pPr>
      <w:widowControl/>
      <w:tabs>
        <w:tab w:val="left" w:pos="630"/>
      </w:tabs>
      <w:adjustRightInd w:val="0"/>
      <w:snapToGrid w:val="0"/>
      <w:spacing w:line="400" w:lineRule="atLeast"/>
      <w:ind w:leftChars="600" w:left="1260"/>
      <w:jc w:val="left"/>
    </w:pPr>
    <w:rPr>
      <w:rFonts w:ascii="宋体" w:hAnsi="宋体"/>
      <w:szCs w:val="21"/>
    </w:rPr>
  </w:style>
  <w:style w:type="paragraph" w:customStyle="1" w:styleId="a2">
    <w:name w:val="附注二级正文"/>
    <w:basedOn w:val="Normal"/>
    <w:qFormat/>
    <w:pPr>
      <w:widowControl/>
      <w:adjustRightInd w:val="0"/>
      <w:snapToGrid w:val="0"/>
      <w:spacing w:line="400" w:lineRule="atLeast"/>
      <w:ind w:leftChars="342" w:left="718"/>
      <w:jc w:val="left"/>
    </w:pPr>
    <w:rPr>
      <w:rFonts w:ascii="宋体" w:hAnsi="宋体"/>
      <w:szCs w:val="21"/>
    </w:rPr>
  </w:style>
  <w:style w:type="paragraph" w:styleId="ListParagraph">
    <w:name w:val="List Paragraph"/>
    <w:basedOn w:val="Normal"/>
    <w:uiPriority w:val="34"/>
    <w:qFormat/>
    <w:pPr>
      <w:ind w:firstLineChars="200" w:firstLine="420"/>
    </w:p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qFormat/>
    <w:pPr>
      <w:widowControl/>
      <w:spacing w:after="160" w:line="240" w:lineRule="exact"/>
    </w:pPr>
    <w:rPr>
      <w:rFonts w:ascii="Verdana" w:eastAsia="Times New Roman" w:hAnsi="Verdana"/>
      <w:kern w:val="0"/>
      <w:sz w:val="20"/>
      <w:lang w:eastAsia="en-US"/>
    </w:rPr>
  </w:style>
  <w:style w:type="paragraph" w:customStyle="1" w:styleId="xl31">
    <w:name w:val="xl31"/>
    <w:basedOn w:val="Normal"/>
    <w:qFormat/>
    <w:pPr>
      <w:widowControl/>
      <w:spacing w:before="100" w:beforeAutospacing="1" w:after="100" w:afterAutospacing="1"/>
      <w:textAlignment w:val="center"/>
    </w:pPr>
    <w:rPr>
      <w:rFonts w:ascii="宋体" w:hAnsi="宋体"/>
      <w:kern w:val="0"/>
      <w:sz w:val="24"/>
    </w:rPr>
  </w:style>
  <w:style w:type="paragraph" w:customStyle="1" w:styleId="a3">
    <w:name w:val="附注二级"/>
    <w:basedOn w:val="Normal"/>
    <w:qFormat/>
    <w:pPr>
      <w:widowControl/>
      <w:tabs>
        <w:tab w:val="left" w:pos="714"/>
      </w:tabs>
      <w:adjustRightInd w:val="0"/>
      <w:snapToGrid w:val="0"/>
      <w:spacing w:line="400" w:lineRule="atLeast"/>
      <w:ind w:left="756" w:hanging="770"/>
      <w:jc w:val="left"/>
      <w:outlineLvl w:val="0"/>
    </w:pPr>
    <w:rPr>
      <w:rFonts w:ascii="宋体" w:hAnsi="宋体"/>
      <w:b/>
      <w:szCs w:val="21"/>
    </w:rPr>
  </w:style>
  <w:style w:type="paragraph" w:customStyle="1" w:styleId="CharCharCharCharCharCharCharCharChar">
    <w:name w:val="Char Char Char Char Char Char Char Char Char"/>
    <w:basedOn w:val="Normal"/>
    <w:qFormat/>
    <w:pPr>
      <w:numPr>
        <w:numId w:val="1"/>
      </w:numPr>
      <w:tabs>
        <w:tab w:val="left" w:pos="780"/>
      </w:tabs>
    </w:pPr>
    <w:rPr>
      <w:sz w:val="24"/>
    </w:rPr>
  </w:style>
  <w:style w:type="paragraph" w:customStyle="1" w:styleId="2111111">
    <w:name w:val="样式 样式 样式 标题 2 + 段前: 1 行 段后: 1 行1 + 段前: 1 行 段后: 1 行 + 段前: 1 行 段后..."/>
    <w:basedOn w:val="Normal"/>
    <w:qFormat/>
    <w:pPr>
      <w:keepNext/>
      <w:keepLines/>
      <w:numPr>
        <w:ilvl w:val="1"/>
        <w:numId w:val="2"/>
      </w:numPr>
      <w:tabs>
        <w:tab w:val="left" w:pos="840"/>
      </w:tabs>
      <w:spacing w:before="447" w:after="447"/>
      <w:outlineLvl w:val="1"/>
    </w:pPr>
    <w:rPr>
      <w:rFonts w:ascii="Arial" w:hAnsi="Arial"/>
      <w:b/>
      <w:sz w:val="28"/>
    </w:rPr>
  </w:style>
  <w:style w:type="paragraph" w:styleId="Revision">
    <w:name w:val="Revision"/>
    <w:rPr>
      <w:kern w:val="2"/>
      <w:sz w:val="21"/>
      <w:lang w:val="en-US"/>
    </w:rPr>
  </w:style>
  <w:style w:type="paragraph" w:customStyle="1" w:styleId="CharChar2">
    <w:name w:val="Char Char2"/>
    <w:basedOn w:val="Normal"/>
    <w:qFormat/>
    <w:pPr>
      <w:autoSpaceDE w:val="0"/>
      <w:autoSpaceDN w:val="0"/>
      <w:adjustRightInd w:val="0"/>
      <w:textAlignment w:val="baseline"/>
    </w:pPr>
    <w:rPr>
      <w:rFonts w:ascii="宋体"/>
      <w:kern w:val="0"/>
      <w:sz w:val="34"/>
    </w:rPr>
  </w:style>
  <w:style w:type="paragraph" w:customStyle="1" w:styleId="Default">
    <w:name w:val="Default"/>
    <w:qFormat/>
    <w:pPr>
      <w:widowControl w:val="0"/>
      <w:autoSpaceDE w:val="0"/>
      <w:autoSpaceDN w:val="0"/>
      <w:adjustRightInd w:val="0"/>
    </w:pPr>
    <w:rPr>
      <w:rFonts w:ascii="宋体"/>
      <w:color w:val="000000"/>
      <w:sz w:val="24"/>
      <w:lang w:val="en-US"/>
    </w:rPr>
  </w:style>
  <w:style w:type="paragraph" w:customStyle="1" w:styleId="Char1CharCharCharChar">
    <w:name w:val="Char1 Char Char Char Char"/>
    <w:basedOn w:val="Normal"/>
    <w:qFormat/>
    <w:pPr>
      <w:widowControl/>
      <w:spacing w:after="160" w:line="240" w:lineRule="exact"/>
    </w:pPr>
    <w:rPr>
      <w:rFonts w:ascii="Verdana" w:hAnsi="Verdana"/>
      <w:kern w:val="0"/>
      <w:sz w:val="20"/>
      <w:lang w:eastAsia="en-US"/>
    </w:rPr>
  </w:style>
  <w:style w:type="paragraph" w:customStyle="1" w:styleId="CharCharCharChar">
    <w:name w:val="Char Char Char Char"/>
    <w:basedOn w:val="Normal"/>
    <w:qFormat/>
    <w:pPr>
      <w:tabs>
        <w:tab w:val="left" w:pos="840"/>
      </w:tabs>
      <w:adjustRightInd w:val="0"/>
      <w:spacing w:line="360" w:lineRule="atLeast"/>
      <w:ind w:left="840" w:hanging="360"/>
      <w:textAlignment w:val="baseline"/>
    </w:pPr>
    <w:rPr>
      <w:sz w:val="24"/>
    </w:rPr>
  </w:style>
  <w:style w:type="paragraph" w:customStyle="1" w:styleId="xl33">
    <w:name w:val="xl33"/>
    <w:basedOn w:val="Normal"/>
    <w:qFormat/>
    <w:pPr>
      <w:widowControl/>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kern w:val="0"/>
      <w:sz w:val="24"/>
    </w:rPr>
  </w:style>
  <w:style w:type="paragraph" w:customStyle="1" w:styleId="xl30">
    <w:name w:val="xl30"/>
    <w:basedOn w:val="Normal"/>
    <w:qFormat/>
    <w:pPr>
      <w:widowControl/>
      <w:spacing w:before="100" w:beforeAutospacing="1" w:after="100" w:afterAutospacing="1"/>
    </w:pPr>
    <w:rPr>
      <w:rFonts w:eastAsia="Arial Unicode MS"/>
      <w:kern w:val="0"/>
    </w:rPr>
  </w:style>
  <w:style w:type="paragraph" w:customStyle="1" w:styleId="115">
    <w:name w:val="样式 标题 1 + 段前: 1.5 行"/>
    <w:basedOn w:val="Normal"/>
    <w:qFormat/>
    <w:pPr>
      <w:numPr>
        <w:numId w:val="2"/>
      </w:numPr>
      <w:tabs>
        <w:tab w:val="left" w:pos="360"/>
      </w:tabs>
    </w:pPr>
    <w:rPr>
      <w:sz w:val="24"/>
    </w:rPr>
  </w:style>
  <w:style w:type="paragraph" w:customStyle="1" w:styleId="Style22">
    <w:name w:val="_Style 22"/>
    <w:basedOn w:val="Normal"/>
    <w:qFormat/>
    <w:pPr>
      <w:autoSpaceDE w:val="0"/>
      <w:autoSpaceDN w:val="0"/>
      <w:adjustRightInd w:val="0"/>
      <w:textAlignment w:val="baseline"/>
    </w:pPr>
  </w:style>
  <w:style w:type="paragraph" w:customStyle="1" w:styleId="a4">
    <w:name w:val="附注一级"/>
    <w:basedOn w:val="Normal"/>
    <w:qFormat/>
    <w:pPr>
      <w:widowControl/>
      <w:tabs>
        <w:tab w:val="left" w:pos="714"/>
      </w:tabs>
      <w:adjustRightInd w:val="0"/>
      <w:snapToGrid w:val="0"/>
      <w:spacing w:line="400" w:lineRule="atLeast"/>
      <w:ind w:left="720" w:hanging="734"/>
      <w:jc w:val="left"/>
      <w:outlineLvl w:val="0"/>
    </w:pPr>
    <w:rPr>
      <w:rFonts w:ascii="宋体" w:hAnsi="宋体"/>
      <w:b/>
      <w:szCs w:val="24"/>
    </w:rPr>
  </w:style>
  <w:style w:type="paragraph" w:customStyle="1" w:styleId="a5">
    <w:name w:val="附注－正文"/>
    <w:basedOn w:val="BodyTextIndent"/>
    <w:qFormat/>
    <w:pPr>
      <w:widowControl/>
      <w:adjustRightInd w:val="0"/>
      <w:snapToGrid w:val="0"/>
      <w:spacing w:afterLines="50" w:line="360" w:lineRule="auto"/>
      <w:ind w:leftChars="0" w:left="0" w:firstLineChars="200" w:firstLine="200"/>
      <w:jc w:val="left"/>
    </w:pPr>
  </w:style>
  <w:style w:type="paragraph" w:customStyle="1" w:styleId="Revision1">
    <w:name w:val="Revision1"/>
    <w:qFormat/>
    <w:rPr>
      <w:kern w:val="2"/>
      <w:sz w:val="21"/>
      <w:lang w:val="en-US"/>
    </w:rPr>
  </w:style>
  <w:style w:type="table" w:styleId="TableGrid">
    <w:name w:val="Table Grid"/>
    <w:basedOn w:val="TableNormal"/>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19496</Words>
  <Characters>111130</Characters>
  <Application>Microsoft Office Word</Application>
  <DocSecurity>0</DocSecurity>
  <PresentationFormat/>
  <Lines>926</Lines>
  <Paragraphs>260</Paragraphs>
  <Slides>0</Slides>
  <Notes>0</Notes>
  <HiddenSlides>0</HiddenSlides>
  <MMClips>0</MMClips>
  <ScaleCrop>false</ScaleCrop>
  <Manager/>
  <Company/>
  <LinksUpToDate>false</LinksUpToDate>
  <CharactersWithSpaces>130366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证券投资基金信息披露XBRL标引规范第2号&lt;半年度报告摘要&gt;</dc:title>
  <dc:subject>非货币</dc:subject>
  <dc:creator>CSRC</dc:creator>
  <cp:keywords/>
  <dc:description/>
  <cp:lastModifiedBy>LIN SUISHENG</cp:lastModifiedBy>
  <cp:revision>3</cp:revision>
  <cp:lastPrinted>2010-02-10T16:20:00Z</cp:lastPrinted>
  <dcterms:created xsi:type="dcterms:W3CDTF">2025-07-19T07:13:00Z</dcterms:created>
  <dcterms:modified xsi:type="dcterms:W3CDTF">2025-07-19T07:13:00Z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y fmtid="{D5CDD505-2E9C-101B-9397-08002B2CF9AE}" pid="3" name="ICV">
    <vt:lpwstr>5B34BFDACF79493F9E4935F40B38B4BC</vt:lpwstr>
  </property>
</Properties>
</file>